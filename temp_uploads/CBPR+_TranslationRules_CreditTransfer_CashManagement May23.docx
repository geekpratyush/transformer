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60751" w14:textId="432D12E9" w:rsidR="00AF048F" w:rsidRDefault="002153EF">
      <w:pPr>
        <w:spacing w:after="912" w:line="259" w:lineRule="auto"/>
        <w:ind w:left="9" w:firstLine="0"/>
      </w:pPr>
      <w:r>
        <w:rPr>
          <w:rFonts w:ascii="Calibri" w:eastAsia="Calibri" w:hAnsi="Calibri" w:cs="Calibri"/>
          <w:noProof/>
          <w:sz w:val="22"/>
        </w:rPr>
        <mc:AlternateContent>
          <mc:Choice Requires="wpg">
            <w:drawing>
              <wp:inline distT="0" distB="0" distL="0" distR="0" wp14:anchorId="61B107E7" wp14:editId="5F8900B2">
                <wp:extent cx="593729" cy="625202"/>
                <wp:effectExtent l="0" t="0" r="0" b="0"/>
                <wp:docPr id="133630" name="Group 133630"/>
                <wp:cNvGraphicFramePr/>
                <a:graphic xmlns:a="http://schemas.openxmlformats.org/drawingml/2006/main">
                  <a:graphicData uri="http://schemas.microsoft.com/office/word/2010/wordprocessingGroup">
                    <wpg:wgp>
                      <wpg:cNvGrpSpPr/>
                      <wpg:grpSpPr>
                        <a:xfrm>
                          <a:off x="0" y="0"/>
                          <a:ext cx="593729" cy="625202"/>
                          <a:chOff x="0" y="0"/>
                          <a:chExt cx="593729" cy="625202"/>
                        </a:xfrm>
                      </wpg:grpSpPr>
                      <wps:wsp>
                        <wps:cNvPr id="6" name="Rectangle 6"/>
                        <wps:cNvSpPr/>
                        <wps:spPr>
                          <a:xfrm>
                            <a:off x="535686" y="0"/>
                            <a:ext cx="46741" cy="229135"/>
                          </a:xfrm>
                          <a:prstGeom prst="rect">
                            <a:avLst/>
                          </a:prstGeom>
                          <a:ln>
                            <a:noFill/>
                          </a:ln>
                        </wps:spPr>
                        <wps:txbx>
                          <w:txbxContent>
                            <w:p w14:paraId="1A9B5DBB" w14:textId="77777777" w:rsidR="00BB7856" w:rsidRDefault="00BB7856">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9" name="Picture 9"/>
                          <pic:cNvPicPr/>
                        </pic:nvPicPr>
                        <pic:blipFill>
                          <a:blip r:embed="rId12"/>
                          <a:stretch>
                            <a:fillRect/>
                          </a:stretch>
                        </pic:blipFill>
                        <pic:spPr>
                          <a:xfrm flipV="1">
                            <a:off x="0" y="31477"/>
                            <a:ext cx="593725" cy="593725"/>
                          </a:xfrm>
                          <a:prstGeom prst="rect">
                            <a:avLst/>
                          </a:prstGeom>
                        </pic:spPr>
                      </pic:pic>
                      <wps:wsp>
                        <wps:cNvPr id="10" name="Shape 10"/>
                        <wps:cNvSpPr/>
                        <wps:spPr>
                          <a:xfrm>
                            <a:off x="4" y="102815"/>
                            <a:ext cx="104305" cy="451178"/>
                          </a:xfrm>
                          <a:custGeom>
                            <a:avLst/>
                            <a:gdLst/>
                            <a:ahLst/>
                            <a:cxnLst/>
                            <a:rect l="0" t="0" r="0" b="0"/>
                            <a:pathLst>
                              <a:path w="104305" h="451178">
                                <a:moveTo>
                                  <a:pt x="104305" y="0"/>
                                </a:moveTo>
                                <a:lnTo>
                                  <a:pt x="104305" y="18802"/>
                                </a:lnTo>
                                <a:lnTo>
                                  <a:pt x="103861" y="19212"/>
                                </a:lnTo>
                                <a:lnTo>
                                  <a:pt x="99784" y="23111"/>
                                </a:lnTo>
                                <a:lnTo>
                                  <a:pt x="99632" y="23250"/>
                                </a:lnTo>
                                <a:lnTo>
                                  <a:pt x="99263" y="23631"/>
                                </a:lnTo>
                                <a:lnTo>
                                  <a:pt x="98704" y="24152"/>
                                </a:lnTo>
                                <a:lnTo>
                                  <a:pt x="98108" y="24736"/>
                                </a:lnTo>
                                <a:lnTo>
                                  <a:pt x="104305" y="24736"/>
                                </a:lnTo>
                                <a:lnTo>
                                  <a:pt x="104305" y="38986"/>
                                </a:lnTo>
                                <a:lnTo>
                                  <a:pt x="84709" y="38986"/>
                                </a:lnTo>
                                <a:lnTo>
                                  <a:pt x="84493" y="39176"/>
                                </a:lnTo>
                                <a:lnTo>
                                  <a:pt x="84417" y="39290"/>
                                </a:lnTo>
                                <a:lnTo>
                                  <a:pt x="82410" y="41589"/>
                                </a:lnTo>
                                <a:lnTo>
                                  <a:pt x="80404" y="43964"/>
                                </a:lnTo>
                                <a:lnTo>
                                  <a:pt x="78448" y="46301"/>
                                </a:lnTo>
                                <a:lnTo>
                                  <a:pt x="76518" y="48676"/>
                                </a:lnTo>
                                <a:lnTo>
                                  <a:pt x="74625" y="51089"/>
                                </a:lnTo>
                                <a:lnTo>
                                  <a:pt x="72733" y="53502"/>
                                </a:lnTo>
                                <a:lnTo>
                                  <a:pt x="70904" y="55953"/>
                                </a:lnTo>
                                <a:lnTo>
                                  <a:pt x="69088" y="58366"/>
                                </a:lnTo>
                                <a:lnTo>
                                  <a:pt x="67272" y="60842"/>
                                </a:lnTo>
                                <a:lnTo>
                                  <a:pt x="65494" y="63331"/>
                                </a:lnTo>
                                <a:lnTo>
                                  <a:pt x="63779" y="65859"/>
                                </a:lnTo>
                                <a:lnTo>
                                  <a:pt x="62078" y="68348"/>
                                </a:lnTo>
                                <a:lnTo>
                                  <a:pt x="60376" y="70901"/>
                                </a:lnTo>
                                <a:lnTo>
                                  <a:pt x="58738" y="73466"/>
                                </a:lnTo>
                                <a:lnTo>
                                  <a:pt x="57099" y="76031"/>
                                </a:lnTo>
                                <a:lnTo>
                                  <a:pt x="55512" y="78584"/>
                                </a:lnTo>
                                <a:lnTo>
                                  <a:pt x="53950" y="81226"/>
                                </a:lnTo>
                                <a:lnTo>
                                  <a:pt x="52388" y="83817"/>
                                </a:lnTo>
                                <a:lnTo>
                                  <a:pt x="50876" y="86458"/>
                                </a:lnTo>
                                <a:lnTo>
                                  <a:pt x="49428" y="89125"/>
                                </a:lnTo>
                                <a:lnTo>
                                  <a:pt x="47943" y="91792"/>
                                </a:lnTo>
                                <a:lnTo>
                                  <a:pt x="46533" y="94472"/>
                                </a:lnTo>
                                <a:lnTo>
                                  <a:pt x="45123" y="97177"/>
                                </a:lnTo>
                                <a:lnTo>
                                  <a:pt x="43777" y="99882"/>
                                </a:lnTo>
                                <a:lnTo>
                                  <a:pt x="42443" y="102600"/>
                                </a:lnTo>
                                <a:lnTo>
                                  <a:pt x="41110" y="105343"/>
                                </a:lnTo>
                                <a:lnTo>
                                  <a:pt x="39853" y="108124"/>
                                </a:lnTo>
                                <a:lnTo>
                                  <a:pt x="38583" y="110868"/>
                                </a:lnTo>
                                <a:lnTo>
                                  <a:pt x="37363" y="113687"/>
                                </a:lnTo>
                                <a:lnTo>
                                  <a:pt x="36182" y="116481"/>
                                </a:lnTo>
                                <a:lnTo>
                                  <a:pt x="35027" y="119300"/>
                                </a:lnTo>
                                <a:lnTo>
                                  <a:pt x="33909" y="122120"/>
                                </a:lnTo>
                                <a:lnTo>
                                  <a:pt x="33833" y="122234"/>
                                </a:lnTo>
                                <a:lnTo>
                                  <a:pt x="33731" y="122564"/>
                                </a:lnTo>
                                <a:lnTo>
                                  <a:pt x="33541" y="123009"/>
                                </a:lnTo>
                                <a:lnTo>
                                  <a:pt x="33350" y="123453"/>
                                </a:lnTo>
                                <a:lnTo>
                                  <a:pt x="104305" y="123453"/>
                                </a:lnTo>
                                <a:lnTo>
                                  <a:pt x="104305" y="137665"/>
                                </a:lnTo>
                                <a:lnTo>
                                  <a:pt x="28270" y="137665"/>
                                </a:lnTo>
                                <a:lnTo>
                                  <a:pt x="28092" y="138147"/>
                                </a:lnTo>
                                <a:lnTo>
                                  <a:pt x="28016" y="138376"/>
                                </a:lnTo>
                                <a:lnTo>
                                  <a:pt x="27153" y="141005"/>
                                </a:lnTo>
                                <a:lnTo>
                                  <a:pt x="26340" y="143646"/>
                                </a:lnTo>
                                <a:lnTo>
                                  <a:pt x="25565" y="146275"/>
                                </a:lnTo>
                                <a:lnTo>
                                  <a:pt x="24816" y="148942"/>
                                </a:lnTo>
                                <a:lnTo>
                                  <a:pt x="24079" y="151622"/>
                                </a:lnTo>
                                <a:lnTo>
                                  <a:pt x="23368" y="154251"/>
                                </a:lnTo>
                                <a:lnTo>
                                  <a:pt x="22669" y="156930"/>
                                </a:lnTo>
                                <a:lnTo>
                                  <a:pt x="22035" y="159597"/>
                                </a:lnTo>
                                <a:lnTo>
                                  <a:pt x="21412" y="162303"/>
                                </a:lnTo>
                                <a:lnTo>
                                  <a:pt x="20815" y="164982"/>
                                </a:lnTo>
                                <a:lnTo>
                                  <a:pt x="20218" y="167687"/>
                                </a:lnTo>
                                <a:lnTo>
                                  <a:pt x="19660" y="170392"/>
                                </a:lnTo>
                                <a:lnTo>
                                  <a:pt x="19139" y="173110"/>
                                </a:lnTo>
                                <a:lnTo>
                                  <a:pt x="18618" y="175815"/>
                                </a:lnTo>
                                <a:lnTo>
                                  <a:pt x="18174" y="178521"/>
                                </a:lnTo>
                                <a:lnTo>
                                  <a:pt x="17729" y="181276"/>
                                </a:lnTo>
                                <a:lnTo>
                                  <a:pt x="17323" y="183981"/>
                                </a:lnTo>
                                <a:lnTo>
                                  <a:pt x="16916" y="186725"/>
                                </a:lnTo>
                                <a:lnTo>
                                  <a:pt x="16548" y="189468"/>
                                </a:lnTo>
                                <a:lnTo>
                                  <a:pt x="16218" y="192224"/>
                                </a:lnTo>
                                <a:lnTo>
                                  <a:pt x="15875" y="194967"/>
                                </a:lnTo>
                                <a:lnTo>
                                  <a:pt x="15621" y="197710"/>
                                </a:lnTo>
                                <a:lnTo>
                                  <a:pt x="15354" y="200453"/>
                                </a:lnTo>
                                <a:lnTo>
                                  <a:pt x="15138" y="203235"/>
                                </a:lnTo>
                                <a:lnTo>
                                  <a:pt x="14910" y="205991"/>
                                </a:lnTo>
                                <a:lnTo>
                                  <a:pt x="14732" y="208772"/>
                                </a:lnTo>
                                <a:lnTo>
                                  <a:pt x="14580" y="211553"/>
                                </a:lnTo>
                                <a:lnTo>
                                  <a:pt x="14465" y="214296"/>
                                </a:lnTo>
                                <a:lnTo>
                                  <a:pt x="14351" y="217116"/>
                                </a:lnTo>
                                <a:lnTo>
                                  <a:pt x="14288" y="219859"/>
                                </a:lnTo>
                                <a:lnTo>
                                  <a:pt x="14249" y="222691"/>
                                </a:lnTo>
                                <a:lnTo>
                                  <a:pt x="14249" y="228254"/>
                                </a:lnTo>
                                <a:lnTo>
                                  <a:pt x="14288" y="231073"/>
                                </a:lnTo>
                                <a:lnTo>
                                  <a:pt x="14351" y="233854"/>
                                </a:lnTo>
                                <a:lnTo>
                                  <a:pt x="14465" y="236674"/>
                                </a:lnTo>
                                <a:lnTo>
                                  <a:pt x="14580" y="239455"/>
                                </a:lnTo>
                                <a:lnTo>
                                  <a:pt x="14732" y="242236"/>
                                </a:lnTo>
                                <a:lnTo>
                                  <a:pt x="14910" y="245030"/>
                                </a:lnTo>
                                <a:lnTo>
                                  <a:pt x="15138" y="247812"/>
                                </a:lnTo>
                                <a:lnTo>
                                  <a:pt x="15354" y="250593"/>
                                </a:lnTo>
                                <a:lnTo>
                                  <a:pt x="15621" y="253374"/>
                                </a:lnTo>
                                <a:lnTo>
                                  <a:pt x="15913" y="256155"/>
                                </a:lnTo>
                                <a:lnTo>
                                  <a:pt x="16243" y="258899"/>
                                </a:lnTo>
                                <a:lnTo>
                                  <a:pt x="16586" y="261655"/>
                                </a:lnTo>
                                <a:lnTo>
                                  <a:pt x="16954" y="264436"/>
                                </a:lnTo>
                                <a:lnTo>
                                  <a:pt x="17323" y="267179"/>
                                </a:lnTo>
                                <a:lnTo>
                                  <a:pt x="17767" y="269922"/>
                                </a:lnTo>
                                <a:lnTo>
                                  <a:pt x="18212" y="272640"/>
                                </a:lnTo>
                                <a:lnTo>
                                  <a:pt x="18694" y="275383"/>
                                </a:lnTo>
                                <a:lnTo>
                                  <a:pt x="19177" y="278127"/>
                                </a:lnTo>
                                <a:lnTo>
                                  <a:pt x="19736" y="280832"/>
                                </a:lnTo>
                                <a:lnTo>
                                  <a:pt x="20295" y="283549"/>
                                </a:lnTo>
                                <a:lnTo>
                                  <a:pt x="20853" y="286255"/>
                                </a:lnTo>
                                <a:lnTo>
                                  <a:pt x="21476" y="288960"/>
                                </a:lnTo>
                                <a:lnTo>
                                  <a:pt x="22111" y="291677"/>
                                </a:lnTo>
                                <a:lnTo>
                                  <a:pt x="22784" y="294344"/>
                                </a:lnTo>
                                <a:lnTo>
                                  <a:pt x="23482" y="297050"/>
                                </a:lnTo>
                                <a:lnTo>
                                  <a:pt x="24194" y="299729"/>
                                </a:lnTo>
                                <a:lnTo>
                                  <a:pt x="24930" y="302396"/>
                                </a:lnTo>
                                <a:lnTo>
                                  <a:pt x="25718" y="305063"/>
                                </a:lnTo>
                                <a:lnTo>
                                  <a:pt x="26492" y="307705"/>
                                </a:lnTo>
                                <a:lnTo>
                                  <a:pt x="27343" y="310372"/>
                                </a:lnTo>
                                <a:lnTo>
                                  <a:pt x="28194" y="313013"/>
                                </a:lnTo>
                                <a:lnTo>
                                  <a:pt x="28232" y="313229"/>
                                </a:lnTo>
                                <a:lnTo>
                                  <a:pt x="28385" y="313636"/>
                                </a:lnTo>
                                <a:lnTo>
                                  <a:pt x="104305" y="313636"/>
                                </a:lnTo>
                                <a:lnTo>
                                  <a:pt x="104305" y="327072"/>
                                </a:lnTo>
                                <a:lnTo>
                                  <a:pt x="33350" y="327072"/>
                                </a:lnTo>
                                <a:lnTo>
                                  <a:pt x="33541" y="327555"/>
                                </a:lnTo>
                                <a:lnTo>
                                  <a:pt x="33731" y="327999"/>
                                </a:lnTo>
                                <a:lnTo>
                                  <a:pt x="33833" y="328304"/>
                                </a:lnTo>
                                <a:lnTo>
                                  <a:pt x="33909" y="328406"/>
                                </a:lnTo>
                                <a:lnTo>
                                  <a:pt x="35027" y="331238"/>
                                </a:lnTo>
                                <a:lnTo>
                                  <a:pt x="36182" y="334057"/>
                                </a:lnTo>
                                <a:lnTo>
                                  <a:pt x="37363" y="336839"/>
                                </a:lnTo>
                                <a:lnTo>
                                  <a:pt x="38583" y="339620"/>
                                </a:lnTo>
                                <a:lnTo>
                                  <a:pt x="39853" y="342401"/>
                                </a:lnTo>
                                <a:lnTo>
                                  <a:pt x="41148" y="345183"/>
                                </a:lnTo>
                                <a:lnTo>
                                  <a:pt x="42443" y="347926"/>
                                </a:lnTo>
                                <a:lnTo>
                                  <a:pt x="43777" y="350644"/>
                                </a:lnTo>
                                <a:lnTo>
                                  <a:pt x="45161" y="353349"/>
                                </a:lnTo>
                                <a:lnTo>
                                  <a:pt x="46533" y="356054"/>
                                </a:lnTo>
                                <a:lnTo>
                                  <a:pt x="47981" y="358733"/>
                                </a:lnTo>
                                <a:lnTo>
                                  <a:pt x="49428" y="361400"/>
                                </a:lnTo>
                                <a:lnTo>
                                  <a:pt x="50902" y="364080"/>
                                </a:lnTo>
                                <a:lnTo>
                                  <a:pt x="52426" y="366671"/>
                                </a:lnTo>
                                <a:lnTo>
                                  <a:pt x="53950" y="369313"/>
                                </a:lnTo>
                                <a:lnTo>
                                  <a:pt x="55550" y="371903"/>
                                </a:lnTo>
                                <a:lnTo>
                                  <a:pt x="57099" y="374507"/>
                                </a:lnTo>
                                <a:lnTo>
                                  <a:pt x="58738" y="377060"/>
                                </a:lnTo>
                                <a:lnTo>
                                  <a:pt x="60401" y="379625"/>
                                </a:lnTo>
                                <a:lnTo>
                                  <a:pt x="62078" y="382152"/>
                                </a:lnTo>
                                <a:lnTo>
                                  <a:pt x="63779" y="384667"/>
                                </a:lnTo>
                                <a:lnTo>
                                  <a:pt x="65532" y="387194"/>
                                </a:lnTo>
                                <a:lnTo>
                                  <a:pt x="67310" y="389683"/>
                                </a:lnTo>
                                <a:lnTo>
                                  <a:pt x="69088" y="392134"/>
                                </a:lnTo>
                                <a:lnTo>
                                  <a:pt x="70904" y="394573"/>
                                </a:lnTo>
                                <a:lnTo>
                                  <a:pt x="72758" y="396986"/>
                                </a:lnTo>
                                <a:lnTo>
                                  <a:pt x="74625" y="399437"/>
                                </a:lnTo>
                                <a:lnTo>
                                  <a:pt x="76556" y="401812"/>
                                </a:lnTo>
                                <a:lnTo>
                                  <a:pt x="78473" y="404187"/>
                                </a:lnTo>
                                <a:lnTo>
                                  <a:pt x="80404" y="406524"/>
                                </a:lnTo>
                                <a:lnTo>
                                  <a:pt x="82410" y="408860"/>
                                </a:lnTo>
                                <a:lnTo>
                                  <a:pt x="84417" y="411210"/>
                                </a:lnTo>
                                <a:lnTo>
                                  <a:pt x="84493" y="411311"/>
                                </a:lnTo>
                                <a:lnTo>
                                  <a:pt x="84709" y="411578"/>
                                </a:lnTo>
                                <a:lnTo>
                                  <a:pt x="104305" y="411578"/>
                                </a:lnTo>
                                <a:lnTo>
                                  <a:pt x="104305" y="425751"/>
                                </a:lnTo>
                                <a:lnTo>
                                  <a:pt x="98108" y="425751"/>
                                </a:lnTo>
                                <a:lnTo>
                                  <a:pt x="98704" y="426348"/>
                                </a:lnTo>
                                <a:lnTo>
                                  <a:pt x="99263" y="426907"/>
                                </a:lnTo>
                                <a:lnTo>
                                  <a:pt x="99632" y="427275"/>
                                </a:lnTo>
                                <a:lnTo>
                                  <a:pt x="99784" y="427390"/>
                                </a:lnTo>
                                <a:lnTo>
                                  <a:pt x="103899" y="431352"/>
                                </a:lnTo>
                                <a:lnTo>
                                  <a:pt x="104305" y="431723"/>
                                </a:lnTo>
                                <a:lnTo>
                                  <a:pt x="104305" y="451178"/>
                                </a:lnTo>
                                <a:lnTo>
                                  <a:pt x="97333" y="445157"/>
                                </a:lnTo>
                                <a:lnTo>
                                  <a:pt x="87046" y="435289"/>
                                </a:lnTo>
                                <a:lnTo>
                                  <a:pt x="77178" y="425015"/>
                                </a:lnTo>
                                <a:lnTo>
                                  <a:pt x="67869" y="414207"/>
                                </a:lnTo>
                                <a:lnTo>
                                  <a:pt x="59030" y="403006"/>
                                </a:lnTo>
                                <a:lnTo>
                                  <a:pt x="50762" y="391347"/>
                                </a:lnTo>
                                <a:lnTo>
                                  <a:pt x="43040" y="379295"/>
                                </a:lnTo>
                                <a:lnTo>
                                  <a:pt x="35878" y="366861"/>
                                </a:lnTo>
                                <a:lnTo>
                                  <a:pt x="29312" y="354060"/>
                                </a:lnTo>
                                <a:lnTo>
                                  <a:pt x="23368" y="340915"/>
                                </a:lnTo>
                                <a:lnTo>
                                  <a:pt x="18034" y="327453"/>
                                </a:lnTo>
                                <a:lnTo>
                                  <a:pt x="13360" y="313636"/>
                                </a:lnTo>
                                <a:lnTo>
                                  <a:pt x="9347" y="299577"/>
                                </a:lnTo>
                                <a:lnTo>
                                  <a:pt x="6045" y="285213"/>
                                </a:lnTo>
                                <a:lnTo>
                                  <a:pt x="3404" y="270634"/>
                                </a:lnTo>
                                <a:lnTo>
                                  <a:pt x="1511" y="255787"/>
                                </a:lnTo>
                                <a:lnTo>
                                  <a:pt x="368" y="240725"/>
                                </a:lnTo>
                                <a:lnTo>
                                  <a:pt x="0" y="225472"/>
                                </a:lnTo>
                                <a:lnTo>
                                  <a:pt x="368" y="210296"/>
                                </a:lnTo>
                                <a:lnTo>
                                  <a:pt x="1511" y="195335"/>
                                </a:lnTo>
                                <a:lnTo>
                                  <a:pt x="3404" y="180603"/>
                                </a:lnTo>
                                <a:lnTo>
                                  <a:pt x="6007" y="166049"/>
                                </a:lnTo>
                                <a:lnTo>
                                  <a:pt x="9271" y="151800"/>
                                </a:lnTo>
                                <a:lnTo>
                                  <a:pt x="13284" y="137779"/>
                                </a:lnTo>
                                <a:lnTo>
                                  <a:pt x="17920" y="124050"/>
                                </a:lnTo>
                                <a:lnTo>
                                  <a:pt x="23190" y="110614"/>
                                </a:lnTo>
                                <a:lnTo>
                                  <a:pt x="29121" y="97545"/>
                                </a:lnTo>
                                <a:lnTo>
                                  <a:pt x="35624" y="84782"/>
                                </a:lnTo>
                                <a:lnTo>
                                  <a:pt x="42748" y="72387"/>
                                </a:lnTo>
                                <a:lnTo>
                                  <a:pt x="50419" y="60360"/>
                                </a:lnTo>
                                <a:lnTo>
                                  <a:pt x="58661" y="48752"/>
                                </a:lnTo>
                                <a:lnTo>
                                  <a:pt x="67424" y="37538"/>
                                </a:lnTo>
                                <a:lnTo>
                                  <a:pt x="76695" y="26781"/>
                                </a:lnTo>
                                <a:lnTo>
                                  <a:pt x="86462" y="16468"/>
                                </a:lnTo>
                                <a:lnTo>
                                  <a:pt x="96698" y="6626"/>
                                </a:lnTo>
                                <a:lnTo>
                                  <a:pt x="104305" y="0"/>
                                </a:lnTo>
                                <a:close/>
                              </a:path>
                            </a:pathLst>
                          </a:custGeom>
                          <a:ln w="0" cap="flat">
                            <a:miter lim="127000"/>
                          </a:ln>
                        </wps:spPr>
                        <wps:style>
                          <a:lnRef idx="0">
                            <a:srgbClr val="000000">
                              <a:alpha val="0"/>
                            </a:srgbClr>
                          </a:lnRef>
                          <a:fillRef idx="1">
                            <a:srgbClr val="796A5A"/>
                          </a:fillRef>
                          <a:effectRef idx="0">
                            <a:scrgbClr r="0" g="0" b="0"/>
                          </a:effectRef>
                          <a:fontRef idx="none"/>
                        </wps:style>
                        <wps:bodyPr/>
                      </wps:wsp>
                      <wps:wsp>
                        <wps:cNvPr id="11" name="Shape 11"/>
                        <wps:cNvSpPr/>
                        <wps:spPr>
                          <a:xfrm>
                            <a:off x="104309" y="534538"/>
                            <a:ext cx="141719" cy="86225"/>
                          </a:xfrm>
                          <a:custGeom>
                            <a:avLst/>
                            <a:gdLst/>
                            <a:ahLst/>
                            <a:cxnLst/>
                            <a:rect l="0" t="0" r="0" b="0"/>
                            <a:pathLst>
                              <a:path w="141719" h="86225">
                                <a:moveTo>
                                  <a:pt x="0" y="0"/>
                                </a:moveTo>
                                <a:lnTo>
                                  <a:pt x="3823" y="3490"/>
                                </a:lnTo>
                                <a:lnTo>
                                  <a:pt x="8090" y="7274"/>
                                </a:lnTo>
                                <a:lnTo>
                                  <a:pt x="12433" y="10945"/>
                                </a:lnTo>
                                <a:lnTo>
                                  <a:pt x="16815" y="14551"/>
                                </a:lnTo>
                                <a:lnTo>
                                  <a:pt x="21260" y="18044"/>
                                </a:lnTo>
                                <a:lnTo>
                                  <a:pt x="25794" y="21409"/>
                                </a:lnTo>
                                <a:lnTo>
                                  <a:pt x="30391" y="24724"/>
                                </a:lnTo>
                                <a:lnTo>
                                  <a:pt x="34988" y="27912"/>
                                </a:lnTo>
                                <a:lnTo>
                                  <a:pt x="39700" y="31023"/>
                                </a:lnTo>
                                <a:lnTo>
                                  <a:pt x="44450" y="34033"/>
                                </a:lnTo>
                                <a:lnTo>
                                  <a:pt x="49238" y="36929"/>
                                </a:lnTo>
                                <a:lnTo>
                                  <a:pt x="54102" y="39748"/>
                                </a:lnTo>
                                <a:lnTo>
                                  <a:pt x="59004" y="42453"/>
                                </a:lnTo>
                                <a:lnTo>
                                  <a:pt x="63970" y="45057"/>
                                </a:lnTo>
                                <a:lnTo>
                                  <a:pt x="68986" y="47546"/>
                                </a:lnTo>
                                <a:lnTo>
                                  <a:pt x="74028" y="49959"/>
                                </a:lnTo>
                                <a:lnTo>
                                  <a:pt x="79121" y="52258"/>
                                </a:lnTo>
                                <a:lnTo>
                                  <a:pt x="84277" y="54480"/>
                                </a:lnTo>
                                <a:lnTo>
                                  <a:pt x="89471" y="56563"/>
                                </a:lnTo>
                                <a:lnTo>
                                  <a:pt x="94704" y="58557"/>
                                </a:lnTo>
                                <a:lnTo>
                                  <a:pt x="100013" y="60462"/>
                                </a:lnTo>
                                <a:lnTo>
                                  <a:pt x="105308" y="62240"/>
                                </a:lnTo>
                                <a:lnTo>
                                  <a:pt x="110693" y="63904"/>
                                </a:lnTo>
                                <a:lnTo>
                                  <a:pt x="116116" y="65466"/>
                                </a:lnTo>
                                <a:lnTo>
                                  <a:pt x="121526" y="66952"/>
                                </a:lnTo>
                                <a:lnTo>
                                  <a:pt x="127025" y="68285"/>
                                </a:lnTo>
                                <a:lnTo>
                                  <a:pt x="132550" y="69542"/>
                                </a:lnTo>
                                <a:lnTo>
                                  <a:pt x="138113" y="70698"/>
                                </a:lnTo>
                                <a:lnTo>
                                  <a:pt x="141719" y="71369"/>
                                </a:lnTo>
                                <a:lnTo>
                                  <a:pt x="141719" y="86225"/>
                                </a:lnTo>
                                <a:lnTo>
                                  <a:pt x="132779" y="84617"/>
                                </a:lnTo>
                                <a:lnTo>
                                  <a:pt x="118453" y="81315"/>
                                </a:lnTo>
                                <a:lnTo>
                                  <a:pt x="104343" y="77264"/>
                                </a:lnTo>
                                <a:lnTo>
                                  <a:pt x="90576" y="72629"/>
                                </a:lnTo>
                                <a:lnTo>
                                  <a:pt x="77114" y="67282"/>
                                </a:lnTo>
                                <a:lnTo>
                                  <a:pt x="63932" y="61351"/>
                                </a:lnTo>
                                <a:lnTo>
                                  <a:pt x="51130" y="54772"/>
                                </a:lnTo>
                                <a:lnTo>
                                  <a:pt x="38710" y="47610"/>
                                </a:lnTo>
                                <a:lnTo>
                                  <a:pt x="26683" y="39863"/>
                                </a:lnTo>
                                <a:lnTo>
                                  <a:pt x="15024" y="31582"/>
                                </a:lnTo>
                                <a:lnTo>
                                  <a:pt x="3823" y="22756"/>
                                </a:lnTo>
                                <a:lnTo>
                                  <a:pt x="0" y="19455"/>
                                </a:lnTo>
                                <a:lnTo>
                                  <a:pt x="0" y="0"/>
                                </a:lnTo>
                                <a:close/>
                              </a:path>
                            </a:pathLst>
                          </a:custGeom>
                          <a:ln w="0" cap="flat">
                            <a:miter lim="127000"/>
                          </a:ln>
                        </wps:spPr>
                        <wps:style>
                          <a:lnRef idx="0">
                            <a:srgbClr val="000000">
                              <a:alpha val="0"/>
                            </a:srgbClr>
                          </a:lnRef>
                          <a:fillRef idx="1">
                            <a:srgbClr val="796A5A"/>
                          </a:fillRef>
                          <a:effectRef idx="0">
                            <a:scrgbClr r="0" g="0" b="0"/>
                          </a:effectRef>
                          <a:fontRef idx="none"/>
                        </wps:style>
                        <wps:bodyPr/>
                      </wps:wsp>
                      <wps:wsp>
                        <wps:cNvPr id="12" name="Shape 12"/>
                        <wps:cNvSpPr/>
                        <wps:spPr>
                          <a:xfrm>
                            <a:off x="104309" y="416451"/>
                            <a:ext cx="141719" cy="178342"/>
                          </a:xfrm>
                          <a:custGeom>
                            <a:avLst/>
                            <a:gdLst/>
                            <a:ahLst/>
                            <a:cxnLst/>
                            <a:rect l="0" t="0" r="0" b="0"/>
                            <a:pathLst>
                              <a:path w="141719" h="178342">
                                <a:moveTo>
                                  <a:pt x="0" y="0"/>
                                </a:moveTo>
                                <a:lnTo>
                                  <a:pt x="141719" y="0"/>
                                </a:lnTo>
                                <a:lnTo>
                                  <a:pt x="141719" y="13437"/>
                                </a:lnTo>
                                <a:lnTo>
                                  <a:pt x="52324" y="13437"/>
                                </a:lnTo>
                                <a:lnTo>
                                  <a:pt x="52400" y="13881"/>
                                </a:lnTo>
                                <a:lnTo>
                                  <a:pt x="52476" y="14224"/>
                                </a:lnTo>
                                <a:lnTo>
                                  <a:pt x="52540" y="14478"/>
                                </a:lnTo>
                                <a:lnTo>
                                  <a:pt x="52578" y="14592"/>
                                </a:lnTo>
                                <a:lnTo>
                                  <a:pt x="53175" y="17297"/>
                                </a:lnTo>
                                <a:lnTo>
                                  <a:pt x="53810" y="20003"/>
                                </a:lnTo>
                                <a:lnTo>
                                  <a:pt x="54470" y="22720"/>
                                </a:lnTo>
                                <a:lnTo>
                                  <a:pt x="55182" y="25387"/>
                                </a:lnTo>
                                <a:lnTo>
                                  <a:pt x="55918" y="28092"/>
                                </a:lnTo>
                                <a:lnTo>
                                  <a:pt x="56667" y="30772"/>
                                </a:lnTo>
                                <a:lnTo>
                                  <a:pt x="57480" y="33439"/>
                                </a:lnTo>
                                <a:lnTo>
                                  <a:pt x="58293" y="36119"/>
                                </a:lnTo>
                                <a:lnTo>
                                  <a:pt x="59157" y="38748"/>
                                </a:lnTo>
                                <a:lnTo>
                                  <a:pt x="60046" y="41427"/>
                                </a:lnTo>
                                <a:lnTo>
                                  <a:pt x="60973" y="44056"/>
                                </a:lnTo>
                                <a:lnTo>
                                  <a:pt x="61938" y="46685"/>
                                </a:lnTo>
                                <a:lnTo>
                                  <a:pt x="62903" y="49327"/>
                                </a:lnTo>
                                <a:lnTo>
                                  <a:pt x="63932" y="51918"/>
                                </a:lnTo>
                                <a:lnTo>
                                  <a:pt x="64973" y="54521"/>
                                </a:lnTo>
                                <a:lnTo>
                                  <a:pt x="66053" y="57125"/>
                                </a:lnTo>
                                <a:lnTo>
                                  <a:pt x="67170" y="59715"/>
                                </a:lnTo>
                                <a:lnTo>
                                  <a:pt x="68275" y="62319"/>
                                </a:lnTo>
                                <a:lnTo>
                                  <a:pt x="69469" y="64872"/>
                                </a:lnTo>
                                <a:lnTo>
                                  <a:pt x="70650" y="67437"/>
                                </a:lnTo>
                                <a:lnTo>
                                  <a:pt x="71882" y="69990"/>
                                </a:lnTo>
                                <a:lnTo>
                                  <a:pt x="73139" y="72555"/>
                                </a:lnTo>
                                <a:lnTo>
                                  <a:pt x="74435" y="75082"/>
                                </a:lnTo>
                                <a:lnTo>
                                  <a:pt x="75781" y="77610"/>
                                </a:lnTo>
                                <a:lnTo>
                                  <a:pt x="77114" y="80124"/>
                                </a:lnTo>
                                <a:lnTo>
                                  <a:pt x="78486" y="82652"/>
                                </a:lnTo>
                                <a:lnTo>
                                  <a:pt x="79896" y="85141"/>
                                </a:lnTo>
                                <a:lnTo>
                                  <a:pt x="81343" y="87617"/>
                                </a:lnTo>
                                <a:lnTo>
                                  <a:pt x="82829" y="90107"/>
                                </a:lnTo>
                                <a:lnTo>
                                  <a:pt x="84315" y="92558"/>
                                </a:lnTo>
                                <a:lnTo>
                                  <a:pt x="85865" y="95047"/>
                                </a:lnTo>
                                <a:lnTo>
                                  <a:pt x="87427" y="97460"/>
                                </a:lnTo>
                                <a:lnTo>
                                  <a:pt x="87503" y="97600"/>
                                </a:lnTo>
                                <a:lnTo>
                                  <a:pt x="87719" y="97942"/>
                                </a:lnTo>
                                <a:lnTo>
                                  <a:pt x="141719" y="97942"/>
                                </a:lnTo>
                                <a:lnTo>
                                  <a:pt x="141719" y="112116"/>
                                </a:lnTo>
                                <a:lnTo>
                                  <a:pt x="97523" y="112116"/>
                                </a:lnTo>
                                <a:lnTo>
                                  <a:pt x="97930" y="112713"/>
                                </a:lnTo>
                                <a:lnTo>
                                  <a:pt x="98298" y="113195"/>
                                </a:lnTo>
                                <a:lnTo>
                                  <a:pt x="98565" y="113563"/>
                                </a:lnTo>
                                <a:lnTo>
                                  <a:pt x="98666" y="113678"/>
                                </a:lnTo>
                                <a:lnTo>
                                  <a:pt x="101003" y="116751"/>
                                </a:lnTo>
                                <a:lnTo>
                                  <a:pt x="103340" y="119761"/>
                                </a:lnTo>
                                <a:lnTo>
                                  <a:pt x="105715" y="122733"/>
                                </a:lnTo>
                                <a:lnTo>
                                  <a:pt x="108090" y="125628"/>
                                </a:lnTo>
                                <a:lnTo>
                                  <a:pt x="110465" y="128486"/>
                                </a:lnTo>
                                <a:lnTo>
                                  <a:pt x="112878" y="131229"/>
                                </a:lnTo>
                                <a:lnTo>
                                  <a:pt x="115252" y="133934"/>
                                </a:lnTo>
                                <a:lnTo>
                                  <a:pt x="117665" y="136614"/>
                                </a:lnTo>
                                <a:lnTo>
                                  <a:pt x="120079" y="139205"/>
                                </a:lnTo>
                                <a:lnTo>
                                  <a:pt x="122453" y="141770"/>
                                </a:lnTo>
                                <a:lnTo>
                                  <a:pt x="124866" y="144221"/>
                                </a:lnTo>
                                <a:lnTo>
                                  <a:pt x="127241" y="146634"/>
                                </a:lnTo>
                                <a:lnTo>
                                  <a:pt x="129616" y="149009"/>
                                </a:lnTo>
                                <a:lnTo>
                                  <a:pt x="131991" y="151308"/>
                                </a:lnTo>
                                <a:lnTo>
                                  <a:pt x="134366" y="153530"/>
                                </a:lnTo>
                                <a:lnTo>
                                  <a:pt x="136703" y="155715"/>
                                </a:lnTo>
                                <a:lnTo>
                                  <a:pt x="139002" y="157874"/>
                                </a:lnTo>
                                <a:lnTo>
                                  <a:pt x="141338" y="159957"/>
                                </a:lnTo>
                                <a:lnTo>
                                  <a:pt x="141719" y="160291"/>
                                </a:lnTo>
                                <a:lnTo>
                                  <a:pt x="141719" y="178342"/>
                                </a:lnTo>
                                <a:lnTo>
                                  <a:pt x="141453" y="178130"/>
                                </a:lnTo>
                                <a:lnTo>
                                  <a:pt x="138786" y="175908"/>
                                </a:lnTo>
                                <a:lnTo>
                                  <a:pt x="136144" y="173723"/>
                                </a:lnTo>
                                <a:lnTo>
                                  <a:pt x="133515" y="171450"/>
                                </a:lnTo>
                                <a:lnTo>
                                  <a:pt x="130950" y="169228"/>
                                </a:lnTo>
                                <a:lnTo>
                                  <a:pt x="128397" y="166929"/>
                                </a:lnTo>
                                <a:lnTo>
                                  <a:pt x="125870" y="164668"/>
                                </a:lnTo>
                                <a:lnTo>
                                  <a:pt x="123380" y="162331"/>
                                </a:lnTo>
                                <a:lnTo>
                                  <a:pt x="120929" y="160020"/>
                                </a:lnTo>
                                <a:lnTo>
                                  <a:pt x="118491" y="157645"/>
                                </a:lnTo>
                                <a:lnTo>
                                  <a:pt x="116116" y="155308"/>
                                </a:lnTo>
                                <a:lnTo>
                                  <a:pt x="113741" y="152895"/>
                                </a:lnTo>
                                <a:lnTo>
                                  <a:pt x="111404" y="150520"/>
                                </a:lnTo>
                                <a:lnTo>
                                  <a:pt x="109093" y="148107"/>
                                </a:lnTo>
                                <a:lnTo>
                                  <a:pt x="106832" y="145669"/>
                                </a:lnTo>
                                <a:lnTo>
                                  <a:pt x="104610" y="143218"/>
                                </a:lnTo>
                                <a:lnTo>
                                  <a:pt x="102413" y="140767"/>
                                </a:lnTo>
                                <a:lnTo>
                                  <a:pt x="100228" y="138278"/>
                                </a:lnTo>
                                <a:lnTo>
                                  <a:pt x="98120" y="135750"/>
                                </a:lnTo>
                                <a:lnTo>
                                  <a:pt x="95999" y="133236"/>
                                </a:lnTo>
                                <a:lnTo>
                                  <a:pt x="93917" y="130708"/>
                                </a:lnTo>
                                <a:lnTo>
                                  <a:pt x="91885" y="128181"/>
                                </a:lnTo>
                                <a:lnTo>
                                  <a:pt x="89878" y="125590"/>
                                </a:lnTo>
                                <a:lnTo>
                                  <a:pt x="87909" y="123025"/>
                                </a:lnTo>
                                <a:lnTo>
                                  <a:pt x="85979" y="120434"/>
                                </a:lnTo>
                                <a:lnTo>
                                  <a:pt x="84087" y="117793"/>
                                </a:lnTo>
                                <a:lnTo>
                                  <a:pt x="82194" y="115202"/>
                                </a:lnTo>
                                <a:lnTo>
                                  <a:pt x="80378" y="112522"/>
                                </a:lnTo>
                                <a:lnTo>
                                  <a:pt x="80264" y="112408"/>
                                </a:lnTo>
                                <a:lnTo>
                                  <a:pt x="80048" y="112116"/>
                                </a:lnTo>
                                <a:lnTo>
                                  <a:pt x="78969" y="112116"/>
                                </a:lnTo>
                                <a:lnTo>
                                  <a:pt x="0" y="112116"/>
                                </a:lnTo>
                                <a:lnTo>
                                  <a:pt x="0" y="97942"/>
                                </a:lnTo>
                                <a:lnTo>
                                  <a:pt x="70955" y="97942"/>
                                </a:lnTo>
                                <a:lnTo>
                                  <a:pt x="70612" y="97384"/>
                                </a:lnTo>
                                <a:lnTo>
                                  <a:pt x="70358" y="96901"/>
                                </a:lnTo>
                                <a:lnTo>
                                  <a:pt x="70129" y="96571"/>
                                </a:lnTo>
                                <a:lnTo>
                                  <a:pt x="70066" y="96457"/>
                                </a:lnTo>
                                <a:lnTo>
                                  <a:pt x="68656" y="94005"/>
                                </a:lnTo>
                                <a:lnTo>
                                  <a:pt x="67246" y="91592"/>
                                </a:lnTo>
                                <a:lnTo>
                                  <a:pt x="65862" y="89141"/>
                                </a:lnTo>
                                <a:lnTo>
                                  <a:pt x="64529" y="86652"/>
                                </a:lnTo>
                                <a:lnTo>
                                  <a:pt x="63195" y="84214"/>
                                </a:lnTo>
                                <a:lnTo>
                                  <a:pt x="61900" y="81725"/>
                                </a:lnTo>
                                <a:lnTo>
                                  <a:pt x="60630" y="79197"/>
                                </a:lnTo>
                                <a:lnTo>
                                  <a:pt x="59411" y="76708"/>
                                </a:lnTo>
                                <a:lnTo>
                                  <a:pt x="58191" y="74193"/>
                                </a:lnTo>
                                <a:lnTo>
                                  <a:pt x="56998" y="71666"/>
                                </a:lnTo>
                                <a:lnTo>
                                  <a:pt x="55842" y="69139"/>
                                </a:lnTo>
                                <a:lnTo>
                                  <a:pt x="54699" y="66624"/>
                                </a:lnTo>
                                <a:lnTo>
                                  <a:pt x="53619" y="64059"/>
                                </a:lnTo>
                                <a:lnTo>
                                  <a:pt x="52540" y="61532"/>
                                </a:lnTo>
                                <a:lnTo>
                                  <a:pt x="51511" y="58979"/>
                                </a:lnTo>
                                <a:lnTo>
                                  <a:pt x="50470" y="56375"/>
                                </a:lnTo>
                                <a:lnTo>
                                  <a:pt x="49467" y="53810"/>
                                </a:lnTo>
                                <a:lnTo>
                                  <a:pt x="48501" y="51219"/>
                                </a:lnTo>
                                <a:lnTo>
                                  <a:pt x="47574" y="48616"/>
                                </a:lnTo>
                                <a:lnTo>
                                  <a:pt x="46685" y="46025"/>
                                </a:lnTo>
                                <a:lnTo>
                                  <a:pt x="45796" y="43421"/>
                                </a:lnTo>
                                <a:lnTo>
                                  <a:pt x="44933" y="40792"/>
                                </a:lnTo>
                                <a:lnTo>
                                  <a:pt x="44120" y="38151"/>
                                </a:lnTo>
                                <a:lnTo>
                                  <a:pt x="43307" y="35522"/>
                                </a:lnTo>
                                <a:lnTo>
                                  <a:pt x="42532" y="32880"/>
                                </a:lnTo>
                                <a:lnTo>
                                  <a:pt x="41783" y="30251"/>
                                </a:lnTo>
                                <a:lnTo>
                                  <a:pt x="41085" y="27584"/>
                                </a:lnTo>
                                <a:lnTo>
                                  <a:pt x="40411" y="24943"/>
                                </a:lnTo>
                                <a:lnTo>
                                  <a:pt x="39738" y="22276"/>
                                </a:lnTo>
                                <a:lnTo>
                                  <a:pt x="39116" y="19596"/>
                                </a:lnTo>
                                <a:lnTo>
                                  <a:pt x="38519" y="16929"/>
                                </a:lnTo>
                                <a:lnTo>
                                  <a:pt x="37960" y="14224"/>
                                </a:lnTo>
                                <a:lnTo>
                                  <a:pt x="37922" y="13995"/>
                                </a:lnTo>
                                <a:lnTo>
                                  <a:pt x="37846" y="13437"/>
                                </a:lnTo>
                                <a:lnTo>
                                  <a:pt x="36398" y="13437"/>
                                </a:lnTo>
                                <a:lnTo>
                                  <a:pt x="0" y="13437"/>
                                </a:lnTo>
                                <a:lnTo>
                                  <a:pt x="0" y="0"/>
                                </a:lnTo>
                                <a:close/>
                              </a:path>
                            </a:pathLst>
                          </a:custGeom>
                          <a:ln w="0" cap="flat">
                            <a:miter lim="127000"/>
                          </a:ln>
                        </wps:spPr>
                        <wps:style>
                          <a:lnRef idx="0">
                            <a:srgbClr val="000000">
                              <a:alpha val="0"/>
                            </a:srgbClr>
                          </a:lnRef>
                          <a:fillRef idx="1">
                            <a:srgbClr val="796A5A"/>
                          </a:fillRef>
                          <a:effectRef idx="0">
                            <a:scrgbClr r="0" g="0" b="0"/>
                          </a:effectRef>
                          <a:fontRef idx="none"/>
                        </wps:style>
                        <wps:bodyPr/>
                      </wps:wsp>
                      <wps:wsp>
                        <wps:cNvPr id="13" name="Shape 13"/>
                        <wps:cNvSpPr/>
                        <wps:spPr>
                          <a:xfrm>
                            <a:off x="104309" y="61367"/>
                            <a:ext cx="141719" cy="179112"/>
                          </a:xfrm>
                          <a:custGeom>
                            <a:avLst/>
                            <a:gdLst/>
                            <a:ahLst/>
                            <a:cxnLst/>
                            <a:rect l="0" t="0" r="0" b="0"/>
                            <a:pathLst>
                              <a:path w="141719" h="179112">
                                <a:moveTo>
                                  <a:pt x="141719" y="0"/>
                                </a:moveTo>
                                <a:lnTo>
                                  <a:pt x="141719" y="18089"/>
                                </a:lnTo>
                                <a:lnTo>
                                  <a:pt x="141338" y="18432"/>
                                </a:lnTo>
                                <a:lnTo>
                                  <a:pt x="139002" y="20464"/>
                                </a:lnTo>
                                <a:lnTo>
                                  <a:pt x="136703" y="22585"/>
                                </a:lnTo>
                                <a:lnTo>
                                  <a:pt x="134366" y="24807"/>
                                </a:lnTo>
                                <a:lnTo>
                                  <a:pt x="131991" y="27030"/>
                                </a:lnTo>
                                <a:lnTo>
                                  <a:pt x="129616" y="29341"/>
                                </a:lnTo>
                                <a:lnTo>
                                  <a:pt x="127241" y="31716"/>
                                </a:lnTo>
                                <a:lnTo>
                                  <a:pt x="124866" y="34129"/>
                                </a:lnTo>
                                <a:lnTo>
                                  <a:pt x="122453" y="36606"/>
                                </a:lnTo>
                                <a:lnTo>
                                  <a:pt x="120079" y="39133"/>
                                </a:lnTo>
                                <a:lnTo>
                                  <a:pt x="117665" y="41736"/>
                                </a:lnTo>
                                <a:lnTo>
                                  <a:pt x="115252" y="44403"/>
                                </a:lnTo>
                                <a:lnTo>
                                  <a:pt x="112878" y="47108"/>
                                </a:lnTo>
                                <a:lnTo>
                                  <a:pt x="110465" y="49890"/>
                                </a:lnTo>
                                <a:lnTo>
                                  <a:pt x="108090" y="52722"/>
                                </a:lnTo>
                                <a:lnTo>
                                  <a:pt x="105715" y="55605"/>
                                </a:lnTo>
                                <a:lnTo>
                                  <a:pt x="103340" y="58576"/>
                                </a:lnTo>
                                <a:lnTo>
                                  <a:pt x="101003" y="61586"/>
                                </a:lnTo>
                                <a:lnTo>
                                  <a:pt x="98666" y="64634"/>
                                </a:lnTo>
                                <a:lnTo>
                                  <a:pt x="98565" y="64774"/>
                                </a:lnTo>
                                <a:lnTo>
                                  <a:pt x="98298" y="65142"/>
                                </a:lnTo>
                                <a:lnTo>
                                  <a:pt x="97930" y="65625"/>
                                </a:lnTo>
                                <a:lnTo>
                                  <a:pt x="97523" y="66184"/>
                                </a:lnTo>
                                <a:lnTo>
                                  <a:pt x="141719" y="66184"/>
                                </a:lnTo>
                                <a:lnTo>
                                  <a:pt x="141719" y="80433"/>
                                </a:lnTo>
                                <a:lnTo>
                                  <a:pt x="87719" y="80433"/>
                                </a:lnTo>
                                <a:lnTo>
                                  <a:pt x="87503" y="80738"/>
                                </a:lnTo>
                                <a:lnTo>
                                  <a:pt x="87427" y="80840"/>
                                </a:lnTo>
                                <a:lnTo>
                                  <a:pt x="85865" y="83291"/>
                                </a:lnTo>
                                <a:lnTo>
                                  <a:pt x="84315" y="85742"/>
                                </a:lnTo>
                                <a:lnTo>
                                  <a:pt x="82829" y="88231"/>
                                </a:lnTo>
                                <a:lnTo>
                                  <a:pt x="81343" y="90720"/>
                                </a:lnTo>
                                <a:lnTo>
                                  <a:pt x="79896" y="93209"/>
                                </a:lnTo>
                                <a:lnTo>
                                  <a:pt x="78486" y="95686"/>
                                </a:lnTo>
                                <a:lnTo>
                                  <a:pt x="77114" y="98213"/>
                                </a:lnTo>
                                <a:lnTo>
                                  <a:pt x="75781" y="100741"/>
                                </a:lnTo>
                                <a:lnTo>
                                  <a:pt x="74435" y="103255"/>
                                </a:lnTo>
                                <a:lnTo>
                                  <a:pt x="73139" y="105782"/>
                                </a:lnTo>
                                <a:lnTo>
                                  <a:pt x="71882" y="108348"/>
                                </a:lnTo>
                                <a:lnTo>
                                  <a:pt x="70650" y="110901"/>
                                </a:lnTo>
                                <a:lnTo>
                                  <a:pt x="69469" y="113466"/>
                                </a:lnTo>
                                <a:lnTo>
                                  <a:pt x="68275" y="116069"/>
                                </a:lnTo>
                                <a:lnTo>
                                  <a:pt x="67170" y="118622"/>
                                </a:lnTo>
                                <a:lnTo>
                                  <a:pt x="66053" y="121226"/>
                                </a:lnTo>
                                <a:lnTo>
                                  <a:pt x="64973" y="123816"/>
                                </a:lnTo>
                                <a:lnTo>
                                  <a:pt x="63932" y="126420"/>
                                </a:lnTo>
                                <a:lnTo>
                                  <a:pt x="62903" y="129049"/>
                                </a:lnTo>
                                <a:lnTo>
                                  <a:pt x="61938" y="131690"/>
                                </a:lnTo>
                                <a:lnTo>
                                  <a:pt x="60973" y="134319"/>
                                </a:lnTo>
                                <a:lnTo>
                                  <a:pt x="60046" y="136961"/>
                                </a:lnTo>
                                <a:lnTo>
                                  <a:pt x="59157" y="139590"/>
                                </a:lnTo>
                                <a:lnTo>
                                  <a:pt x="58293" y="142257"/>
                                </a:lnTo>
                                <a:lnTo>
                                  <a:pt x="57480" y="144898"/>
                                </a:lnTo>
                                <a:lnTo>
                                  <a:pt x="56667" y="147565"/>
                                </a:lnTo>
                                <a:lnTo>
                                  <a:pt x="55918" y="150283"/>
                                </a:lnTo>
                                <a:lnTo>
                                  <a:pt x="55182" y="152950"/>
                                </a:lnTo>
                                <a:lnTo>
                                  <a:pt x="54470" y="155617"/>
                                </a:lnTo>
                                <a:lnTo>
                                  <a:pt x="53810" y="158335"/>
                                </a:lnTo>
                                <a:lnTo>
                                  <a:pt x="53175" y="161040"/>
                                </a:lnTo>
                                <a:lnTo>
                                  <a:pt x="52578" y="163745"/>
                                </a:lnTo>
                                <a:lnTo>
                                  <a:pt x="52540" y="163821"/>
                                </a:lnTo>
                                <a:lnTo>
                                  <a:pt x="52476" y="164088"/>
                                </a:lnTo>
                                <a:lnTo>
                                  <a:pt x="52400" y="164495"/>
                                </a:lnTo>
                                <a:lnTo>
                                  <a:pt x="52324" y="164901"/>
                                </a:lnTo>
                                <a:lnTo>
                                  <a:pt x="141719" y="164901"/>
                                </a:lnTo>
                                <a:lnTo>
                                  <a:pt x="141719" y="179112"/>
                                </a:lnTo>
                                <a:lnTo>
                                  <a:pt x="0" y="179112"/>
                                </a:lnTo>
                                <a:lnTo>
                                  <a:pt x="0" y="164901"/>
                                </a:lnTo>
                                <a:lnTo>
                                  <a:pt x="37846" y="164901"/>
                                </a:lnTo>
                                <a:lnTo>
                                  <a:pt x="37922" y="164380"/>
                                </a:lnTo>
                                <a:lnTo>
                                  <a:pt x="37960" y="164152"/>
                                </a:lnTo>
                                <a:lnTo>
                                  <a:pt x="38519" y="161447"/>
                                </a:lnTo>
                                <a:lnTo>
                                  <a:pt x="39116" y="158779"/>
                                </a:lnTo>
                                <a:lnTo>
                                  <a:pt x="39738" y="156100"/>
                                </a:lnTo>
                                <a:lnTo>
                                  <a:pt x="40411" y="153433"/>
                                </a:lnTo>
                                <a:lnTo>
                                  <a:pt x="41085" y="150804"/>
                                </a:lnTo>
                                <a:lnTo>
                                  <a:pt x="41783" y="148124"/>
                                </a:lnTo>
                                <a:lnTo>
                                  <a:pt x="42532" y="145495"/>
                                </a:lnTo>
                                <a:lnTo>
                                  <a:pt x="43307" y="142816"/>
                                </a:lnTo>
                                <a:lnTo>
                                  <a:pt x="44120" y="140225"/>
                                </a:lnTo>
                                <a:lnTo>
                                  <a:pt x="44933" y="137583"/>
                                </a:lnTo>
                                <a:lnTo>
                                  <a:pt x="45796" y="134954"/>
                                </a:lnTo>
                                <a:lnTo>
                                  <a:pt x="46685" y="132351"/>
                                </a:lnTo>
                                <a:lnTo>
                                  <a:pt x="47574" y="129760"/>
                                </a:lnTo>
                                <a:lnTo>
                                  <a:pt x="48501" y="127156"/>
                                </a:lnTo>
                                <a:lnTo>
                                  <a:pt x="49467" y="124566"/>
                                </a:lnTo>
                                <a:lnTo>
                                  <a:pt x="50470" y="121962"/>
                                </a:lnTo>
                                <a:lnTo>
                                  <a:pt x="51511" y="119409"/>
                                </a:lnTo>
                                <a:lnTo>
                                  <a:pt x="52540" y="116844"/>
                                </a:lnTo>
                                <a:lnTo>
                                  <a:pt x="53619" y="114279"/>
                                </a:lnTo>
                                <a:lnTo>
                                  <a:pt x="54699" y="111726"/>
                                </a:lnTo>
                                <a:lnTo>
                                  <a:pt x="55842" y="109199"/>
                                </a:lnTo>
                                <a:lnTo>
                                  <a:pt x="56998" y="106671"/>
                                </a:lnTo>
                                <a:lnTo>
                                  <a:pt x="58191" y="104157"/>
                                </a:lnTo>
                                <a:lnTo>
                                  <a:pt x="59411" y="101629"/>
                                </a:lnTo>
                                <a:lnTo>
                                  <a:pt x="60630" y="99102"/>
                                </a:lnTo>
                                <a:lnTo>
                                  <a:pt x="61900" y="96613"/>
                                </a:lnTo>
                                <a:lnTo>
                                  <a:pt x="63195" y="94137"/>
                                </a:lnTo>
                                <a:lnTo>
                                  <a:pt x="64529" y="91685"/>
                                </a:lnTo>
                                <a:lnTo>
                                  <a:pt x="65862" y="89196"/>
                                </a:lnTo>
                                <a:lnTo>
                                  <a:pt x="67246" y="86745"/>
                                </a:lnTo>
                                <a:lnTo>
                                  <a:pt x="68656" y="84294"/>
                                </a:lnTo>
                                <a:lnTo>
                                  <a:pt x="70066" y="81843"/>
                                </a:lnTo>
                                <a:lnTo>
                                  <a:pt x="70129" y="81741"/>
                                </a:lnTo>
                                <a:lnTo>
                                  <a:pt x="70358" y="81398"/>
                                </a:lnTo>
                                <a:lnTo>
                                  <a:pt x="70612" y="80954"/>
                                </a:lnTo>
                                <a:lnTo>
                                  <a:pt x="70955" y="80433"/>
                                </a:lnTo>
                                <a:lnTo>
                                  <a:pt x="69393" y="80433"/>
                                </a:lnTo>
                                <a:lnTo>
                                  <a:pt x="0" y="80433"/>
                                </a:lnTo>
                                <a:lnTo>
                                  <a:pt x="0" y="66184"/>
                                </a:lnTo>
                                <a:lnTo>
                                  <a:pt x="80048" y="66184"/>
                                </a:lnTo>
                                <a:lnTo>
                                  <a:pt x="80264" y="65930"/>
                                </a:lnTo>
                                <a:lnTo>
                                  <a:pt x="80378" y="65777"/>
                                </a:lnTo>
                                <a:lnTo>
                                  <a:pt x="82906" y="62183"/>
                                </a:lnTo>
                                <a:lnTo>
                                  <a:pt x="85458" y="58653"/>
                                </a:lnTo>
                                <a:lnTo>
                                  <a:pt x="88024" y="55160"/>
                                </a:lnTo>
                                <a:lnTo>
                                  <a:pt x="90615" y="51795"/>
                                </a:lnTo>
                                <a:lnTo>
                                  <a:pt x="93218" y="48518"/>
                                </a:lnTo>
                                <a:lnTo>
                                  <a:pt x="95809" y="45292"/>
                                </a:lnTo>
                                <a:lnTo>
                                  <a:pt x="98450" y="42143"/>
                                </a:lnTo>
                                <a:lnTo>
                                  <a:pt x="101079" y="39095"/>
                                </a:lnTo>
                                <a:lnTo>
                                  <a:pt x="103683" y="36123"/>
                                </a:lnTo>
                                <a:lnTo>
                                  <a:pt x="106312" y="33227"/>
                                </a:lnTo>
                                <a:lnTo>
                                  <a:pt x="108915" y="30408"/>
                                </a:lnTo>
                                <a:lnTo>
                                  <a:pt x="111506" y="27665"/>
                                </a:lnTo>
                                <a:lnTo>
                                  <a:pt x="114071" y="25036"/>
                                </a:lnTo>
                                <a:lnTo>
                                  <a:pt x="116637" y="22432"/>
                                </a:lnTo>
                                <a:lnTo>
                                  <a:pt x="119190" y="19943"/>
                                </a:lnTo>
                                <a:lnTo>
                                  <a:pt x="121679" y="17530"/>
                                </a:lnTo>
                                <a:lnTo>
                                  <a:pt x="124168" y="15193"/>
                                </a:lnTo>
                                <a:lnTo>
                                  <a:pt x="126619" y="12933"/>
                                </a:lnTo>
                                <a:lnTo>
                                  <a:pt x="129019" y="10786"/>
                                </a:lnTo>
                                <a:lnTo>
                                  <a:pt x="131394" y="8666"/>
                                </a:lnTo>
                                <a:lnTo>
                                  <a:pt x="133706" y="6659"/>
                                </a:lnTo>
                                <a:lnTo>
                                  <a:pt x="136004" y="4728"/>
                                </a:lnTo>
                                <a:lnTo>
                                  <a:pt x="138189" y="2874"/>
                                </a:lnTo>
                                <a:lnTo>
                                  <a:pt x="140386" y="1096"/>
                                </a:lnTo>
                                <a:lnTo>
                                  <a:pt x="141719" y="0"/>
                                </a:lnTo>
                                <a:close/>
                              </a:path>
                            </a:pathLst>
                          </a:custGeom>
                          <a:ln w="0" cap="flat">
                            <a:miter lim="127000"/>
                          </a:ln>
                        </wps:spPr>
                        <wps:style>
                          <a:lnRef idx="0">
                            <a:srgbClr val="000000">
                              <a:alpha val="0"/>
                            </a:srgbClr>
                          </a:lnRef>
                          <a:fillRef idx="1">
                            <a:srgbClr val="796A5A"/>
                          </a:fillRef>
                          <a:effectRef idx="0">
                            <a:scrgbClr r="0" g="0" b="0"/>
                          </a:effectRef>
                          <a:fontRef idx="none"/>
                        </wps:style>
                        <wps:bodyPr/>
                      </wps:wsp>
                      <wps:wsp>
                        <wps:cNvPr id="14" name="Shape 14"/>
                        <wps:cNvSpPr/>
                        <wps:spPr>
                          <a:xfrm>
                            <a:off x="104309" y="35923"/>
                            <a:ext cx="141719" cy="85694"/>
                          </a:xfrm>
                          <a:custGeom>
                            <a:avLst/>
                            <a:gdLst/>
                            <a:ahLst/>
                            <a:cxnLst/>
                            <a:rect l="0" t="0" r="0" b="0"/>
                            <a:pathLst>
                              <a:path w="141719" h="85694">
                                <a:moveTo>
                                  <a:pt x="141719" y="0"/>
                                </a:moveTo>
                                <a:lnTo>
                                  <a:pt x="141719" y="13990"/>
                                </a:lnTo>
                                <a:lnTo>
                                  <a:pt x="138824" y="14552"/>
                                </a:lnTo>
                                <a:lnTo>
                                  <a:pt x="133261" y="15707"/>
                                </a:lnTo>
                                <a:lnTo>
                                  <a:pt x="127724" y="17003"/>
                                </a:lnTo>
                                <a:lnTo>
                                  <a:pt x="122238" y="18412"/>
                                </a:lnTo>
                                <a:lnTo>
                                  <a:pt x="116777" y="19936"/>
                                </a:lnTo>
                                <a:lnTo>
                                  <a:pt x="111328" y="21524"/>
                                </a:lnTo>
                                <a:lnTo>
                                  <a:pt x="105905" y="23239"/>
                                </a:lnTo>
                                <a:lnTo>
                                  <a:pt x="100559" y="25055"/>
                                </a:lnTo>
                                <a:lnTo>
                                  <a:pt x="95225" y="27023"/>
                                </a:lnTo>
                                <a:lnTo>
                                  <a:pt x="89954" y="29030"/>
                                </a:lnTo>
                                <a:lnTo>
                                  <a:pt x="84684" y="31176"/>
                                </a:lnTo>
                                <a:lnTo>
                                  <a:pt x="79489" y="33411"/>
                                </a:lnTo>
                                <a:lnTo>
                                  <a:pt x="74333" y="35748"/>
                                </a:lnTo>
                                <a:lnTo>
                                  <a:pt x="69240" y="38186"/>
                                </a:lnTo>
                                <a:lnTo>
                                  <a:pt x="64160" y="40714"/>
                                </a:lnTo>
                                <a:lnTo>
                                  <a:pt x="59157" y="43355"/>
                                </a:lnTo>
                                <a:lnTo>
                                  <a:pt x="54216" y="46099"/>
                                </a:lnTo>
                                <a:lnTo>
                                  <a:pt x="49276" y="48918"/>
                                </a:lnTo>
                                <a:lnTo>
                                  <a:pt x="44450" y="51852"/>
                                </a:lnTo>
                                <a:lnTo>
                                  <a:pt x="39675" y="54861"/>
                                </a:lnTo>
                                <a:lnTo>
                                  <a:pt x="34925" y="57973"/>
                                </a:lnTo>
                                <a:lnTo>
                                  <a:pt x="30277" y="61161"/>
                                </a:lnTo>
                                <a:lnTo>
                                  <a:pt x="25679" y="64463"/>
                                </a:lnTo>
                                <a:lnTo>
                                  <a:pt x="21158" y="67841"/>
                                </a:lnTo>
                                <a:lnTo>
                                  <a:pt x="16662" y="71333"/>
                                </a:lnTo>
                                <a:lnTo>
                                  <a:pt x="12281" y="74889"/>
                                </a:lnTo>
                                <a:lnTo>
                                  <a:pt x="7976" y="78534"/>
                                </a:lnTo>
                                <a:lnTo>
                                  <a:pt x="3708" y="82281"/>
                                </a:lnTo>
                                <a:lnTo>
                                  <a:pt x="0" y="85694"/>
                                </a:lnTo>
                                <a:lnTo>
                                  <a:pt x="0" y="66892"/>
                                </a:lnTo>
                                <a:lnTo>
                                  <a:pt x="3124" y="64171"/>
                                </a:lnTo>
                                <a:lnTo>
                                  <a:pt x="14249" y="55344"/>
                                </a:lnTo>
                                <a:lnTo>
                                  <a:pt x="25832" y="47026"/>
                                </a:lnTo>
                                <a:lnTo>
                                  <a:pt x="37782" y="39266"/>
                                </a:lnTo>
                                <a:lnTo>
                                  <a:pt x="50140" y="32103"/>
                                </a:lnTo>
                                <a:lnTo>
                                  <a:pt x="62827" y="25499"/>
                                </a:lnTo>
                                <a:lnTo>
                                  <a:pt x="75921" y="19492"/>
                                </a:lnTo>
                                <a:lnTo>
                                  <a:pt x="89281" y="14107"/>
                                </a:lnTo>
                                <a:lnTo>
                                  <a:pt x="102972" y="9396"/>
                                </a:lnTo>
                                <a:lnTo>
                                  <a:pt x="116967" y="5319"/>
                                </a:lnTo>
                                <a:lnTo>
                                  <a:pt x="131216" y="1941"/>
                                </a:lnTo>
                                <a:lnTo>
                                  <a:pt x="141719" y="0"/>
                                </a:lnTo>
                                <a:close/>
                              </a:path>
                            </a:pathLst>
                          </a:custGeom>
                          <a:ln w="0" cap="flat">
                            <a:miter lim="127000"/>
                          </a:ln>
                        </wps:spPr>
                        <wps:style>
                          <a:lnRef idx="0">
                            <a:srgbClr val="000000">
                              <a:alpha val="0"/>
                            </a:srgbClr>
                          </a:lnRef>
                          <a:fillRef idx="1">
                            <a:srgbClr val="796A5A"/>
                          </a:fillRef>
                          <a:effectRef idx="0">
                            <a:scrgbClr r="0" g="0" b="0"/>
                          </a:effectRef>
                          <a:fontRef idx="none"/>
                        </wps:style>
                        <wps:bodyPr/>
                      </wps:wsp>
                      <wps:wsp>
                        <wps:cNvPr id="15" name="Shape 15"/>
                        <wps:cNvSpPr/>
                        <wps:spPr>
                          <a:xfrm>
                            <a:off x="246028" y="416451"/>
                            <a:ext cx="101695" cy="208750"/>
                          </a:xfrm>
                          <a:custGeom>
                            <a:avLst/>
                            <a:gdLst/>
                            <a:ahLst/>
                            <a:cxnLst/>
                            <a:rect l="0" t="0" r="0" b="0"/>
                            <a:pathLst>
                              <a:path w="101695" h="208750">
                                <a:moveTo>
                                  <a:pt x="0" y="0"/>
                                </a:moveTo>
                                <a:lnTo>
                                  <a:pt x="101695" y="0"/>
                                </a:lnTo>
                                <a:lnTo>
                                  <a:pt x="101695" y="13437"/>
                                </a:lnTo>
                                <a:lnTo>
                                  <a:pt x="57480" y="13437"/>
                                </a:lnTo>
                                <a:lnTo>
                                  <a:pt x="57480" y="97942"/>
                                </a:lnTo>
                                <a:lnTo>
                                  <a:pt x="101695" y="97942"/>
                                </a:lnTo>
                                <a:lnTo>
                                  <a:pt x="101695" y="112116"/>
                                </a:lnTo>
                                <a:lnTo>
                                  <a:pt x="57480" y="112116"/>
                                </a:lnTo>
                                <a:lnTo>
                                  <a:pt x="57480" y="193091"/>
                                </a:lnTo>
                                <a:lnTo>
                                  <a:pt x="59296" y="191872"/>
                                </a:lnTo>
                                <a:lnTo>
                                  <a:pt x="61633" y="190386"/>
                                </a:lnTo>
                                <a:lnTo>
                                  <a:pt x="64199" y="188709"/>
                                </a:lnTo>
                                <a:lnTo>
                                  <a:pt x="66789" y="187008"/>
                                </a:lnTo>
                                <a:lnTo>
                                  <a:pt x="69202" y="185407"/>
                                </a:lnTo>
                                <a:lnTo>
                                  <a:pt x="71171" y="184112"/>
                                </a:lnTo>
                                <a:lnTo>
                                  <a:pt x="72542" y="183223"/>
                                </a:lnTo>
                                <a:lnTo>
                                  <a:pt x="73063" y="182880"/>
                                </a:lnTo>
                                <a:lnTo>
                                  <a:pt x="74841" y="181623"/>
                                </a:lnTo>
                                <a:lnTo>
                                  <a:pt x="76695" y="180289"/>
                                </a:lnTo>
                                <a:lnTo>
                                  <a:pt x="78588" y="178918"/>
                                </a:lnTo>
                                <a:lnTo>
                                  <a:pt x="80556" y="177470"/>
                                </a:lnTo>
                                <a:lnTo>
                                  <a:pt x="82563" y="175984"/>
                                </a:lnTo>
                                <a:lnTo>
                                  <a:pt x="84607" y="174422"/>
                                </a:lnTo>
                                <a:lnTo>
                                  <a:pt x="86678" y="172796"/>
                                </a:lnTo>
                                <a:lnTo>
                                  <a:pt x="88798" y="171120"/>
                                </a:lnTo>
                                <a:lnTo>
                                  <a:pt x="90907" y="169418"/>
                                </a:lnTo>
                                <a:lnTo>
                                  <a:pt x="93104" y="167627"/>
                                </a:lnTo>
                                <a:lnTo>
                                  <a:pt x="95326" y="165773"/>
                                </a:lnTo>
                                <a:lnTo>
                                  <a:pt x="97549" y="163881"/>
                                </a:lnTo>
                                <a:lnTo>
                                  <a:pt x="99822" y="161950"/>
                                </a:lnTo>
                                <a:lnTo>
                                  <a:pt x="101695" y="160298"/>
                                </a:lnTo>
                                <a:lnTo>
                                  <a:pt x="101695" y="178335"/>
                                </a:lnTo>
                                <a:lnTo>
                                  <a:pt x="100927" y="178956"/>
                                </a:lnTo>
                                <a:lnTo>
                                  <a:pt x="98895" y="180543"/>
                                </a:lnTo>
                                <a:lnTo>
                                  <a:pt x="96926" y="182067"/>
                                </a:lnTo>
                                <a:lnTo>
                                  <a:pt x="95034" y="183515"/>
                                </a:lnTo>
                                <a:lnTo>
                                  <a:pt x="91427" y="186157"/>
                                </a:lnTo>
                                <a:lnTo>
                                  <a:pt x="88163" y="188493"/>
                                </a:lnTo>
                                <a:lnTo>
                                  <a:pt x="88011" y="188595"/>
                                </a:lnTo>
                                <a:lnTo>
                                  <a:pt x="87567" y="188900"/>
                                </a:lnTo>
                                <a:lnTo>
                                  <a:pt x="86868" y="189382"/>
                                </a:lnTo>
                                <a:lnTo>
                                  <a:pt x="85979" y="189941"/>
                                </a:lnTo>
                                <a:lnTo>
                                  <a:pt x="84976" y="190640"/>
                                </a:lnTo>
                                <a:lnTo>
                                  <a:pt x="83858" y="191389"/>
                                </a:lnTo>
                                <a:lnTo>
                                  <a:pt x="82715" y="192126"/>
                                </a:lnTo>
                                <a:lnTo>
                                  <a:pt x="81559" y="192862"/>
                                </a:lnTo>
                                <a:lnTo>
                                  <a:pt x="82639" y="192761"/>
                                </a:lnTo>
                                <a:lnTo>
                                  <a:pt x="83744" y="192608"/>
                                </a:lnTo>
                                <a:lnTo>
                                  <a:pt x="84785" y="192494"/>
                                </a:lnTo>
                                <a:lnTo>
                                  <a:pt x="85789" y="192380"/>
                                </a:lnTo>
                                <a:lnTo>
                                  <a:pt x="86601" y="192278"/>
                                </a:lnTo>
                                <a:lnTo>
                                  <a:pt x="87236" y="192202"/>
                                </a:lnTo>
                                <a:lnTo>
                                  <a:pt x="87643" y="192164"/>
                                </a:lnTo>
                                <a:lnTo>
                                  <a:pt x="87833" y="192126"/>
                                </a:lnTo>
                                <a:lnTo>
                                  <a:pt x="93434" y="191313"/>
                                </a:lnTo>
                                <a:lnTo>
                                  <a:pt x="99035" y="190348"/>
                                </a:lnTo>
                                <a:lnTo>
                                  <a:pt x="101695" y="189831"/>
                                </a:lnTo>
                                <a:lnTo>
                                  <a:pt x="101695" y="204302"/>
                                </a:lnTo>
                                <a:lnTo>
                                  <a:pt x="95961" y="205334"/>
                                </a:lnTo>
                                <a:lnTo>
                                  <a:pt x="81153" y="207226"/>
                                </a:lnTo>
                                <a:lnTo>
                                  <a:pt x="66091" y="208382"/>
                                </a:lnTo>
                                <a:lnTo>
                                  <a:pt x="50838" y="208750"/>
                                </a:lnTo>
                                <a:lnTo>
                                  <a:pt x="35585" y="208382"/>
                                </a:lnTo>
                                <a:lnTo>
                                  <a:pt x="20511" y="207226"/>
                                </a:lnTo>
                                <a:lnTo>
                                  <a:pt x="5677" y="205334"/>
                                </a:lnTo>
                                <a:lnTo>
                                  <a:pt x="0" y="204313"/>
                                </a:lnTo>
                                <a:lnTo>
                                  <a:pt x="0" y="189456"/>
                                </a:lnTo>
                                <a:lnTo>
                                  <a:pt x="1994" y="189827"/>
                                </a:lnTo>
                                <a:lnTo>
                                  <a:pt x="7607" y="190754"/>
                                </a:lnTo>
                                <a:lnTo>
                                  <a:pt x="13284" y="191567"/>
                                </a:lnTo>
                                <a:lnTo>
                                  <a:pt x="13386" y="191605"/>
                                </a:lnTo>
                                <a:lnTo>
                                  <a:pt x="13805" y="191643"/>
                                </a:lnTo>
                                <a:lnTo>
                                  <a:pt x="14351" y="191719"/>
                                </a:lnTo>
                                <a:lnTo>
                                  <a:pt x="15100" y="191834"/>
                                </a:lnTo>
                                <a:lnTo>
                                  <a:pt x="15989" y="191935"/>
                                </a:lnTo>
                                <a:lnTo>
                                  <a:pt x="16955" y="192088"/>
                                </a:lnTo>
                                <a:lnTo>
                                  <a:pt x="17996" y="192202"/>
                                </a:lnTo>
                                <a:lnTo>
                                  <a:pt x="19037" y="192354"/>
                                </a:lnTo>
                                <a:lnTo>
                                  <a:pt x="18072" y="191719"/>
                                </a:lnTo>
                                <a:lnTo>
                                  <a:pt x="17107" y="191122"/>
                                </a:lnTo>
                                <a:lnTo>
                                  <a:pt x="16180" y="190525"/>
                                </a:lnTo>
                                <a:lnTo>
                                  <a:pt x="15354" y="189967"/>
                                </a:lnTo>
                                <a:lnTo>
                                  <a:pt x="14618" y="189522"/>
                                </a:lnTo>
                                <a:lnTo>
                                  <a:pt x="14059" y="189154"/>
                                </a:lnTo>
                                <a:lnTo>
                                  <a:pt x="13691" y="188938"/>
                                </a:lnTo>
                                <a:lnTo>
                                  <a:pt x="13576" y="188824"/>
                                </a:lnTo>
                                <a:lnTo>
                                  <a:pt x="10757" y="186741"/>
                                </a:lnTo>
                                <a:lnTo>
                                  <a:pt x="7938" y="184595"/>
                                </a:lnTo>
                                <a:lnTo>
                                  <a:pt x="5194" y="182474"/>
                                </a:lnTo>
                                <a:lnTo>
                                  <a:pt x="2451" y="180289"/>
                                </a:lnTo>
                                <a:lnTo>
                                  <a:pt x="0" y="178342"/>
                                </a:lnTo>
                                <a:lnTo>
                                  <a:pt x="0" y="160291"/>
                                </a:lnTo>
                                <a:lnTo>
                                  <a:pt x="1892" y="161950"/>
                                </a:lnTo>
                                <a:lnTo>
                                  <a:pt x="4153" y="163881"/>
                                </a:lnTo>
                                <a:lnTo>
                                  <a:pt x="6375" y="165773"/>
                                </a:lnTo>
                                <a:lnTo>
                                  <a:pt x="8611" y="167627"/>
                                </a:lnTo>
                                <a:lnTo>
                                  <a:pt x="10757" y="169418"/>
                                </a:lnTo>
                                <a:lnTo>
                                  <a:pt x="12916" y="171120"/>
                                </a:lnTo>
                                <a:lnTo>
                                  <a:pt x="15024" y="172796"/>
                                </a:lnTo>
                                <a:lnTo>
                                  <a:pt x="17107" y="174422"/>
                                </a:lnTo>
                                <a:lnTo>
                                  <a:pt x="19139" y="175984"/>
                                </a:lnTo>
                                <a:lnTo>
                                  <a:pt x="21146" y="177470"/>
                                </a:lnTo>
                                <a:lnTo>
                                  <a:pt x="23076" y="178918"/>
                                </a:lnTo>
                                <a:lnTo>
                                  <a:pt x="24968" y="180289"/>
                                </a:lnTo>
                                <a:lnTo>
                                  <a:pt x="26861" y="181623"/>
                                </a:lnTo>
                                <a:lnTo>
                                  <a:pt x="28639" y="182880"/>
                                </a:lnTo>
                                <a:lnTo>
                                  <a:pt x="29235" y="183261"/>
                                </a:lnTo>
                                <a:lnTo>
                                  <a:pt x="30721" y="184252"/>
                                </a:lnTo>
                                <a:lnTo>
                                  <a:pt x="32906" y="185699"/>
                                </a:lnTo>
                                <a:lnTo>
                                  <a:pt x="35509" y="187376"/>
                                </a:lnTo>
                                <a:lnTo>
                                  <a:pt x="38214" y="189154"/>
                                </a:lnTo>
                                <a:lnTo>
                                  <a:pt x="40742" y="190830"/>
                                </a:lnTo>
                                <a:lnTo>
                                  <a:pt x="42824" y="192202"/>
                                </a:lnTo>
                                <a:lnTo>
                                  <a:pt x="44196" y="193091"/>
                                </a:lnTo>
                                <a:lnTo>
                                  <a:pt x="44196" y="112116"/>
                                </a:lnTo>
                                <a:lnTo>
                                  <a:pt x="42926" y="112116"/>
                                </a:lnTo>
                                <a:lnTo>
                                  <a:pt x="0" y="112116"/>
                                </a:lnTo>
                                <a:lnTo>
                                  <a:pt x="0" y="97942"/>
                                </a:lnTo>
                                <a:lnTo>
                                  <a:pt x="44196" y="97942"/>
                                </a:lnTo>
                                <a:lnTo>
                                  <a:pt x="44196" y="13437"/>
                                </a:lnTo>
                                <a:lnTo>
                                  <a:pt x="42405" y="13437"/>
                                </a:lnTo>
                                <a:lnTo>
                                  <a:pt x="0" y="13437"/>
                                </a:lnTo>
                                <a:lnTo>
                                  <a:pt x="0" y="0"/>
                                </a:lnTo>
                                <a:close/>
                              </a:path>
                            </a:pathLst>
                          </a:custGeom>
                          <a:ln w="0" cap="flat">
                            <a:miter lim="127000"/>
                          </a:ln>
                        </wps:spPr>
                        <wps:style>
                          <a:lnRef idx="0">
                            <a:srgbClr val="000000">
                              <a:alpha val="0"/>
                            </a:srgbClr>
                          </a:lnRef>
                          <a:fillRef idx="1">
                            <a:srgbClr val="796A5A"/>
                          </a:fillRef>
                          <a:effectRef idx="0">
                            <a:scrgbClr r="0" g="0" b="0"/>
                          </a:effectRef>
                          <a:fontRef idx="none"/>
                        </wps:style>
                        <wps:bodyPr/>
                      </wps:wsp>
                      <wps:wsp>
                        <wps:cNvPr id="16" name="Shape 16"/>
                        <wps:cNvSpPr/>
                        <wps:spPr>
                          <a:xfrm>
                            <a:off x="246028" y="31476"/>
                            <a:ext cx="101695" cy="209004"/>
                          </a:xfrm>
                          <a:custGeom>
                            <a:avLst/>
                            <a:gdLst/>
                            <a:ahLst/>
                            <a:cxnLst/>
                            <a:rect l="0" t="0" r="0" b="0"/>
                            <a:pathLst>
                              <a:path w="101695" h="209004">
                                <a:moveTo>
                                  <a:pt x="48870" y="0"/>
                                </a:moveTo>
                                <a:lnTo>
                                  <a:pt x="48908" y="0"/>
                                </a:lnTo>
                                <a:lnTo>
                                  <a:pt x="52769" y="0"/>
                                </a:lnTo>
                                <a:lnTo>
                                  <a:pt x="67907" y="483"/>
                                </a:lnTo>
                                <a:lnTo>
                                  <a:pt x="82855" y="1702"/>
                                </a:lnTo>
                                <a:lnTo>
                                  <a:pt x="97587" y="3708"/>
                                </a:lnTo>
                                <a:lnTo>
                                  <a:pt x="101695" y="4467"/>
                                </a:lnTo>
                                <a:lnTo>
                                  <a:pt x="101695" y="18767"/>
                                </a:lnTo>
                                <a:lnTo>
                                  <a:pt x="99746" y="18402"/>
                                </a:lnTo>
                                <a:lnTo>
                                  <a:pt x="94107" y="17475"/>
                                </a:lnTo>
                                <a:lnTo>
                                  <a:pt x="88456" y="16624"/>
                                </a:lnTo>
                                <a:lnTo>
                                  <a:pt x="88316" y="16624"/>
                                </a:lnTo>
                                <a:lnTo>
                                  <a:pt x="87948" y="16586"/>
                                </a:lnTo>
                                <a:lnTo>
                                  <a:pt x="87351" y="16510"/>
                                </a:lnTo>
                                <a:lnTo>
                                  <a:pt x="86601" y="16408"/>
                                </a:lnTo>
                                <a:lnTo>
                                  <a:pt x="85712" y="16294"/>
                                </a:lnTo>
                                <a:lnTo>
                                  <a:pt x="84747" y="16142"/>
                                </a:lnTo>
                                <a:lnTo>
                                  <a:pt x="83706" y="15989"/>
                                </a:lnTo>
                                <a:lnTo>
                                  <a:pt x="82677" y="15888"/>
                                </a:lnTo>
                                <a:lnTo>
                                  <a:pt x="83604" y="16472"/>
                                </a:lnTo>
                                <a:lnTo>
                                  <a:pt x="84569" y="17107"/>
                                </a:lnTo>
                                <a:lnTo>
                                  <a:pt x="85496" y="17704"/>
                                </a:lnTo>
                                <a:lnTo>
                                  <a:pt x="86347" y="18263"/>
                                </a:lnTo>
                                <a:lnTo>
                                  <a:pt x="87046" y="18707"/>
                                </a:lnTo>
                                <a:lnTo>
                                  <a:pt x="87605" y="19075"/>
                                </a:lnTo>
                                <a:lnTo>
                                  <a:pt x="87973" y="19304"/>
                                </a:lnTo>
                                <a:lnTo>
                                  <a:pt x="88125" y="19368"/>
                                </a:lnTo>
                                <a:lnTo>
                                  <a:pt x="90945" y="21488"/>
                                </a:lnTo>
                                <a:lnTo>
                                  <a:pt x="93764" y="23635"/>
                                </a:lnTo>
                                <a:lnTo>
                                  <a:pt x="96507" y="25756"/>
                                </a:lnTo>
                                <a:lnTo>
                                  <a:pt x="99263" y="27940"/>
                                </a:lnTo>
                                <a:lnTo>
                                  <a:pt x="101695" y="29915"/>
                                </a:lnTo>
                                <a:lnTo>
                                  <a:pt x="101695" y="47952"/>
                                </a:lnTo>
                                <a:lnTo>
                                  <a:pt x="99822" y="46317"/>
                                </a:lnTo>
                                <a:lnTo>
                                  <a:pt x="97549" y="44348"/>
                                </a:lnTo>
                                <a:lnTo>
                                  <a:pt x="95326" y="42456"/>
                                </a:lnTo>
                                <a:lnTo>
                                  <a:pt x="93142" y="40602"/>
                                </a:lnTo>
                                <a:lnTo>
                                  <a:pt x="90945" y="38824"/>
                                </a:lnTo>
                                <a:lnTo>
                                  <a:pt x="88798" y="37109"/>
                                </a:lnTo>
                                <a:lnTo>
                                  <a:pt x="86678" y="35446"/>
                                </a:lnTo>
                                <a:lnTo>
                                  <a:pt x="84607" y="33846"/>
                                </a:lnTo>
                                <a:lnTo>
                                  <a:pt x="82601" y="32283"/>
                                </a:lnTo>
                                <a:lnTo>
                                  <a:pt x="80594" y="30759"/>
                                </a:lnTo>
                                <a:lnTo>
                                  <a:pt x="76733" y="27940"/>
                                </a:lnTo>
                                <a:lnTo>
                                  <a:pt x="73101" y="25349"/>
                                </a:lnTo>
                                <a:lnTo>
                                  <a:pt x="72504" y="24981"/>
                                </a:lnTo>
                                <a:lnTo>
                                  <a:pt x="70980" y="23978"/>
                                </a:lnTo>
                                <a:lnTo>
                                  <a:pt x="68796" y="22568"/>
                                </a:lnTo>
                                <a:lnTo>
                                  <a:pt x="66192" y="20853"/>
                                </a:lnTo>
                                <a:lnTo>
                                  <a:pt x="63487" y="19075"/>
                                </a:lnTo>
                                <a:lnTo>
                                  <a:pt x="60960" y="17399"/>
                                </a:lnTo>
                                <a:lnTo>
                                  <a:pt x="58852" y="16027"/>
                                </a:lnTo>
                                <a:lnTo>
                                  <a:pt x="57480" y="15138"/>
                                </a:lnTo>
                                <a:lnTo>
                                  <a:pt x="57480" y="16586"/>
                                </a:lnTo>
                                <a:lnTo>
                                  <a:pt x="57480" y="96075"/>
                                </a:lnTo>
                                <a:lnTo>
                                  <a:pt x="101695" y="96075"/>
                                </a:lnTo>
                                <a:lnTo>
                                  <a:pt x="101695" y="110325"/>
                                </a:lnTo>
                                <a:lnTo>
                                  <a:pt x="57480" y="110325"/>
                                </a:lnTo>
                                <a:lnTo>
                                  <a:pt x="57480" y="194793"/>
                                </a:lnTo>
                                <a:lnTo>
                                  <a:pt x="101695" y="194793"/>
                                </a:lnTo>
                                <a:lnTo>
                                  <a:pt x="101695" y="209004"/>
                                </a:lnTo>
                                <a:lnTo>
                                  <a:pt x="0" y="209004"/>
                                </a:lnTo>
                                <a:lnTo>
                                  <a:pt x="0" y="194793"/>
                                </a:lnTo>
                                <a:lnTo>
                                  <a:pt x="44196" y="194793"/>
                                </a:lnTo>
                                <a:lnTo>
                                  <a:pt x="44196" y="110325"/>
                                </a:lnTo>
                                <a:lnTo>
                                  <a:pt x="42786" y="110325"/>
                                </a:lnTo>
                                <a:lnTo>
                                  <a:pt x="0" y="110325"/>
                                </a:lnTo>
                                <a:lnTo>
                                  <a:pt x="0" y="96075"/>
                                </a:lnTo>
                                <a:lnTo>
                                  <a:pt x="44196" y="96075"/>
                                </a:lnTo>
                                <a:lnTo>
                                  <a:pt x="44196" y="15138"/>
                                </a:lnTo>
                                <a:lnTo>
                                  <a:pt x="42367" y="16332"/>
                                </a:lnTo>
                                <a:lnTo>
                                  <a:pt x="40068" y="17856"/>
                                </a:lnTo>
                                <a:lnTo>
                                  <a:pt x="37516" y="19520"/>
                                </a:lnTo>
                                <a:lnTo>
                                  <a:pt x="34912" y="21222"/>
                                </a:lnTo>
                                <a:lnTo>
                                  <a:pt x="32499" y="22822"/>
                                </a:lnTo>
                                <a:lnTo>
                                  <a:pt x="30531" y="24117"/>
                                </a:lnTo>
                                <a:lnTo>
                                  <a:pt x="29159" y="25019"/>
                                </a:lnTo>
                                <a:lnTo>
                                  <a:pt x="28639" y="25311"/>
                                </a:lnTo>
                                <a:lnTo>
                                  <a:pt x="26861" y="26606"/>
                                </a:lnTo>
                                <a:lnTo>
                                  <a:pt x="24968" y="27940"/>
                                </a:lnTo>
                                <a:lnTo>
                                  <a:pt x="23076" y="29312"/>
                                </a:lnTo>
                                <a:lnTo>
                                  <a:pt x="21146" y="30759"/>
                                </a:lnTo>
                                <a:lnTo>
                                  <a:pt x="19139" y="32245"/>
                                </a:lnTo>
                                <a:lnTo>
                                  <a:pt x="17107" y="33807"/>
                                </a:lnTo>
                                <a:lnTo>
                                  <a:pt x="15024" y="35446"/>
                                </a:lnTo>
                                <a:lnTo>
                                  <a:pt x="12916" y="37071"/>
                                </a:lnTo>
                                <a:lnTo>
                                  <a:pt x="10757" y="38824"/>
                                </a:lnTo>
                                <a:lnTo>
                                  <a:pt x="8611" y="40602"/>
                                </a:lnTo>
                                <a:lnTo>
                                  <a:pt x="6375" y="42456"/>
                                </a:lnTo>
                                <a:lnTo>
                                  <a:pt x="4153" y="44348"/>
                                </a:lnTo>
                                <a:lnTo>
                                  <a:pt x="1892" y="46279"/>
                                </a:lnTo>
                                <a:lnTo>
                                  <a:pt x="0" y="47981"/>
                                </a:lnTo>
                                <a:lnTo>
                                  <a:pt x="0" y="29892"/>
                                </a:lnTo>
                                <a:lnTo>
                                  <a:pt x="737" y="29286"/>
                                </a:lnTo>
                                <a:lnTo>
                                  <a:pt x="2781" y="27686"/>
                                </a:lnTo>
                                <a:lnTo>
                                  <a:pt x="4788" y="26162"/>
                                </a:lnTo>
                                <a:lnTo>
                                  <a:pt x="6680" y="24676"/>
                                </a:lnTo>
                                <a:lnTo>
                                  <a:pt x="10274" y="22047"/>
                                </a:lnTo>
                                <a:lnTo>
                                  <a:pt x="13538" y="19672"/>
                                </a:lnTo>
                                <a:lnTo>
                                  <a:pt x="13691" y="19558"/>
                                </a:lnTo>
                                <a:lnTo>
                                  <a:pt x="14135" y="19266"/>
                                </a:lnTo>
                                <a:lnTo>
                                  <a:pt x="14834" y="18821"/>
                                </a:lnTo>
                                <a:lnTo>
                                  <a:pt x="15735" y="18263"/>
                                </a:lnTo>
                                <a:lnTo>
                                  <a:pt x="16726" y="17590"/>
                                </a:lnTo>
                                <a:lnTo>
                                  <a:pt x="17843" y="16853"/>
                                </a:lnTo>
                                <a:lnTo>
                                  <a:pt x="18999" y="16104"/>
                                </a:lnTo>
                                <a:lnTo>
                                  <a:pt x="20142" y="15329"/>
                                </a:lnTo>
                                <a:lnTo>
                                  <a:pt x="19037" y="15481"/>
                                </a:lnTo>
                                <a:lnTo>
                                  <a:pt x="17958" y="15621"/>
                                </a:lnTo>
                                <a:lnTo>
                                  <a:pt x="16878" y="15735"/>
                                </a:lnTo>
                                <a:lnTo>
                                  <a:pt x="15913" y="15888"/>
                                </a:lnTo>
                                <a:lnTo>
                                  <a:pt x="15100" y="15964"/>
                                </a:lnTo>
                                <a:lnTo>
                                  <a:pt x="14465" y="16065"/>
                                </a:lnTo>
                                <a:lnTo>
                                  <a:pt x="14021" y="16104"/>
                                </a:lnTo>
                                <a:lnTo>
                                  <a:pt x="13907" y="16104"/>
                                </a:lnTo>
                                <a:lnTo>
                                  <a:pt x="8268" y="16954"/>
                                </a:lnTo>
                                <a:lnTo>
                                  <a:pt x="2667" y="17920"/>
                                </a:lnTo>
                                <a:lnTo>
                                  <a:pt x="0" y="18437"/>
                                </a:lnTo>
                                <a:lnTo>
                                  <a:pt x="0" y="4448"/>
                                </a:lnTo>
                                <a:lnTo>
                                  <a:pt x="4001" y="3708"/>
                                </a:lnTo>
                                <a:lnTo>
                                  <a:pt x="18771" y="1702"/>
                                </a:lnTo>
                                <a:lnTo>
                                  <a:pt x="33731" y="483"/>
                                </a:lnTo>
                                <a:lnTo>
                                  <a:pt x="48870" y="0"/>
                                </a:lnTo>
                                <a:close/>
                              </a:path>
                            </a:pathLst>
                          </a:custGeom>
                          <a:ln w="0" cap="flat">
                            <a:miter lim="127000"/>
                          </a:ln>
                        </wps:spPr>
                        <wps:style>
                          <a:lnRef idx="0">
                            <a:srgbClr val="000000">
                              <a:alpha val="0"/>
                            </a:srgbClr>
                          </a:lnRef>
                          <a:fillRef idx="1">
                            <a:srgbClr val="796A5A"/>
                          </a:fillRef>
                          <a:effectRef idx="0">
                            <a:scrgbClr r="0" g="0" b="0"/>
                          </a:effectRef>
                          <a:fontRef idx="none"/>
                        </wps:style>
                        <wps:bodyPr/>
                      </wps:wsp>
                      <wps:wsp>
                        <wps:cNvPr id="17" name="Shape 17"/>
                        <wps:cNvSpPr/>
                        <wps:spPr>
                          <a:xfrm>
                            <a:off x="347724" y="586054"/>
                            <a:ext cx="63932" cy="34699"/>
                          </a:xfrm>
                          <a:custGeom>
                            <a:avLst/>
                            <a:gdLst/>
                            <a:ahLst/>
                            <a:cxnLst/>
                            <a:rect l="0" t="0" r="0" b="0"/>
                            <a:pathLst>
                              <a:path w="63932" h="34699">
                                <a:moveTo>
                                  <a:pt x="63932" y="0"/>
                                </a:moveTo>
                                <a:lnTo>
                                  <a:pt x="63932" y="16025"/>
                                </a:lnTo>
                                <a:lnTo>
                                  <a:pt x="51073" y="21113"/>
                                </a:lnTo>
                                <a:lnTo>
                                  <a:pt x="37306" y="25748"/>
                                </a:lnTo>
                                <a:lnTo>
                                  <a:pt x="23247" y="29799"/>
                                </a:lnTo>
                                <a:lnTo>
                                  <a:pt x="8884" y="33101"/>
                                </a:lnTo>
                                <a:lnTo>
                                  <a:pt x="0" y="34699"/>
                                </a:lnTo>
                                <a:lnTo>
                                  <a:pt x="0" y="20228"/>
                                </a:lnTo>
                                <a:lnTo>
                                  <a:pt x="2902" y="19665"/>
                                </a:lnTo>
                                <a:lnTo>
                                  <a:pt x="8477" y="18484"/>
                                </a:lnTo>
                                <a:lnTo>
                                  <a:pt x="14002" y="17214"/>
                                </a:lnTo>
                                <a:lnTo>
                                  <a:pt x="19501" y="15804"/>
                                </a:lnTo>
                                <a:lnTo>
                                  <a:pt x="24949" y="14280"/>
                                </a:lnTo>
                                <a:lnTo>
                                  <a:pt x="30410" y="12693"/>
                                </a:lnTo>
                                <a:lnTo>
                                  <a:pt x="35782" y="10940"/>
                                </a:lnTo>
                                <a:lnTo>
                                  <a:pt x="41167" y="9124"/>
                                </a:lnTo>
                                <a:lnTo>
                                  <a:pt x="46476" y="7193"/>
                                </a:lnTo>
                                <a:lnTo>
                                  <a:pt x="51784" y="5149"/>
                                </a:lnTo>
                                <a:lnTo>
                                  <a:pt x="57017" y="3041"/>
                                </a:lnTo>
                                <a:lnTo>
                                  <a:pt x="62211" y="780"/>
                                </a:lnTo>
                                <a:lnTo>
                                  <a:pt x="63932" y="0"/>
                                </a:lnTo>
                                <a:close/>
                              </a:path>
                            </a:pathLst>
                          </a:custGeom>
                          <a:ln w="0" cap="flat">
                            <a:miter lim="127000"/>
                          </a:ln>
                        </wps:spPr>
                        <wps:style>
                          <a:lnRef idx="0">
                            <a:srgbClr val="000000">
                              <a:alpha val="0"/>
                            </a:srgbClr>
                          </a:lnRef>
                          <a:fillRef idx="1">
                            <a:srgbClr val="796A5A"/>
                          </a:fillRef>
                          <a:effectRef idx="0">
                            <a:scrgbClr r="0" g="0" b="0"/>
                          </a:effectRef>
                          <a:fontRef idx="none"/>
                        </wps:style>
                        <wps:bodyPr/>
                      </wps:wsp>
                      <wps:wsp>
                        <wps:cNvPr id="18" name="Shape 18"/>
                        <wps:cNvSpPr/>
                        <wps:spPr>
                          <a:xfrm>
                            <a:off x="347724" y="497816"/>
                            <a:ext cx="63932" cy="96969"/>
                          </a:xfrm>
                          <a:custGeom>
                            <a:avLst/>
                            <a:gdLst/>
                            <a:ahLst/>
                            <a:cxnLst/>
                            <a:rect l="0" t="0" r="0" b="0"/>
                            <a:pathLst>
                              <a:path w="63932" h="96969">
                                <a:moveTo>
                                  <a:pt x="63932" y="0"/>
                                </a:moveTo>
                                <a:lnTo>
                                  <a:pt x="63932" y="30750"/>
                                </a:lnTo>
                                <a:lnTo>
                                  <a:pt x="61690" y="30750"/>
                                </a:lnTo>
                                <a:lnTo>
                                  <a:pt x="61462" y="31043"/>
                                </a:lnTo>
                                <a:lnTo>
                                  <a:pt x="61385" y="31157"/>
                                </a:lnTo>
                                <a:lnTo>
                                  <a:pt x="58871" y="34802"/>
                                </a:lnTo>
                                <a:lnTo>
                                  <a:pt x="56305" y="38320"/>
                                </a:lnTo>
                                <a:lnTo>
                                  <a:pt x="53715" y="41812"/>
                                </a:lnTo>
                                <a:lnTo>
                                  <a:pt x="51149" y="45190"/>
                                </a:lnTo>
                                <a:lnTo>
                                  <a:pt x="48508" y="48492"/>
                                </a:lnTo>
                                <a:lnTo>
                                  <a:pt x="45917" y="51718"/>
                                </a:lnTo>
                                <a:lnTo>
                                  <a:pt x="43275" y="54830"/>
                                </a:lnTo>
                                <a:lnTo>
                                  <a:pt x="40684" y="57916"/>
                                </a:lnTo>
                                <a:lnTo>
                                  <a:pt x="38043" y="60888"/>
                                </a:lnTo>
                                <a:lnTo>
                                  <a:pt x="35414" y="63783"/>
                                </a:lnTo>
                                <a:lnTo>
                                  <a:pt x="32810" y="66603"/>
                                </a:lnTo>
                                <a:lnTo>
                                  <a:pt x="30220" y="69308"/>
                                </a:lnTo>
                                <a:lnTo>
                                  <a:pt x="27654" y="71975"/>
                                </a:lnTo>
                                <a:lnTo>
                                  <a:pt x="25101" y="74540"/>
                                </a:lnTo>
                                <a:lnTo>
                                  <a:pt x="22536" y="77067"/>
                                </a:lnTo>
                                <a:lnTo>
                                  <a:pt x="20047" y="79480"/>
                                </a:lnTo>
                                <a:lnTo>
                                  <a:pt x="17570" y="81817"/>
                                </a:lnTo>
                                <a:lnTo>
                                  <a:pt x="15119" y="84040"/>
                                </a:lnTo>
                                <a:lnTo>
                                  <a:pt x="12706" y="86224"/>
                                </a:lnTo>
                                <a:lnTo>
                                  <a:pt x="10331" y="88307"/>
                                </a:lnTo>
                                <a:lnTo>
                                  <a:pt x="7995" y="90313"/>
                                </a:lnTo>
                                <a:lnTo>
                                  <a:pt x="5734" y="92244"/>
                                </a:lnTo>
                                <a:lnTo>
                                  <a:pt x="3499" y="94098"/>
                                </a:lnTo>
                                <a:lnTo>
                                  <a:pt x="1353" y="95876"/>
                                </a:lnTo>
                                <a:lnTo>
                                  <a:pt x="0" y="96969"/>
                                </a:lnTo>
                                <a:lnTo>
                                  <a:pt x="0" y="78933"/>
                                </a:lnTo>
                                <a:lnTo>
                                  <a:pt x="387" y="78591"/>
                                </a:lnTo>
                                <a:lnTo>
                                  <a:pt x="2686" y="76509"/>
                                </a:lnTo>
                                <a:lnTo>
                                  <a:pt x="5023" y="74350"/>
                                </a:lnTo>
                                <a:lnTo>
                                  <a:pt x="7360" y="72165"/>
                                </a:lnTo>
                                <a:lnTo>
                                  <a:pt x="9734" y="69943"/>
                                </a:lnTo>
                                <a:lnTo>
                                  <a:pt x="12109" y="67644"/>
                                </a:lnTo>
                                <a:lnTo>
                                  <a:pt x="14484" y="65269"/>
                                </a:lnTo>
                                <a:lnTo>
                                  <a:pt x="16859" y="62856"/>
                                </a:lnTo>
                                <a:lnTo>
                                  <a:pt x="19272" y="60405"/>
                                </a:lnTo>
                                <a:lnTo>
                                  <a:pt x="21647" y="57840"/>
                                </a:lnTo>
                                <a:lnTo>
                                  <a:pt x="24060" y="55249"/>
                                </a:lnTo>
                                <a:lnTo>
                                  <a:pt x="26473" y="52569"/>
                                </a:lnTo>
                                <a:lnTo>
                                  <a:pt x="28848" y="49864"/>
                                </a:lnTo>
                                <a:lnTo>
                                  <a:pt x="31261" y="47121"/>
                                </a:lnTo>
                                <a:lnTo>
                                  <a:pt x="33636" y="44263"/>
                                </a:lnTo>
                                <a:lnTo>
                                  <a:pt x="36011" y="41368"/>
                                </a:lnTo>
                                <a:lnTo>
                                  <a:pt x="38386" y="38396"/>
                                </a:lnTo>
                                <a:lnTo>
                                  <a:pt x="40723" y="35386"/>
                                </a:lnTo>
                                <a:lnTo>
                                  <a:pt x="43059" y="32313"/>
                                </a:lnTo>
                                <a:lnTo>
                                  <a:pt x="43174" y="32198"/>
                                </a:lnTo>
                                <a:lnTo>
                                  <a:pt x="43428" y="31830"/>
                                </a:lnTo>
                                <a:lnTo>
                                  <a:pt x="43758" y="31347"/>
                                </a:lnTo>
                                <a:lnTo>
                                  <a:pt x="44215" y="30750"/>
                                </a:lnTo>
                                <a:lnTo>
                                  <a:pt x="42615" y="30750"/>
                                </a:lnTo>
                                <a:lnTo>
                                  <a:pt x="0" y="30750"/>
                                </a:lnTo>
                                <a:lnTo>
                                  <a:pt x="0" y="16577"/>
                                </a:lnTo>
                                <a:lnTo>
                                  <a:pt x="54007" y="16577"/>
                                </a:lnTo>
                                <a:lnTo>
                                  <a:pt x="54223" y="16234"/>
                                </a:lnTo>
                                <a:lnTo>
                                  <a:pt x="54299" y="16095"/>
                                </a:lnTo>
                                <a:lnTo>
                                  <a:pt x="55861" y="13682"/>
                                </a:lnTo>
                                <a:lnTo>
                                  <a:pt x="57385" y="11192"/>
                                </a:lnTo>
                                <a:lnTo>
                                  <a:pt x="58909" y="8741"/>
                                </a:lnTo>
                                <a:lnTo>
                                  <a:pt x="60382" y="6252"/>
                                </a:lnTo>
                                <a:lnTo>
                                  <a:pt x="61792" y="3776"/>
                                </a:lnTo>
                                <a:lnTo>
                                  <a:pt x="63214" y="1286"/>
                                </a:lnTo>
                                <a:lnTo>
                                  <a:pt x="63932" y="0"/>
                                </a:lnTo>
                                <a:close/>
                              </a:path>
                            </a:pathLst>
                          </a:custGeom>
                          <a:ln w="0" cap="flat">
                            <a:miter lim="127000"/>
                          </a:ln>
                        </wps:spPr>
                        <wps:style>
                          <a:lnRef idx="0">
                            <a:srgbClr val="000000">
                              <a:alpha val="0"/>
                            </a:srgbClr>
                          </a:lnRef>
                          <a:fillRef idx="1">
                            <a:srgbClr val="796A5A"/>
                          </a:fillRef>
                          <a:effectRef idx="0">
                            <a:scrgbClr r="0" g="0" b="0"/>
                          </a:effectRef>
                          <a:fontRef idx="none"/>
                        </wps:style>
                        <wps:bodyPr/>
                      </wps:wsp>
                      <wps:wsp>
                        <wps:cNvPr id="182041" name="Shape 182041"/>
                        <wps:cNvSpPr/>
                        <wps:spPr>
                          <a:xfrm>
                            <a:off x="347724" y="416451"/>
                            <a:ext cx="63932" cy="13437"/>
                          </a:xfrm>
                          <a:custGeom>
                            <a:avLst/>
                            <a:gdLst/>
                            <a:ahLst/>
                            <a:cxnLst/>
                            <a:rect l="0" t="0" r="0" b="0"/>
                            <a:pathLst>
                              <a:path w="63932" h="13437">
                                <a:moveTo>
                                  <a:pt x="0" y="0"/>
                                </a:moveTo>
                                <a:lnTo>
                                  <a:pt x="63932" y="0"/>
                                </a:lnTo>
                                <a:lnTo>
                                  <a:pt x="63932" y="13437"/>
                                </a:lnTo>
                                <a:lnTo>
                                  <a:pt x="0" y="13437"/>
                                </a:lnTo>
                                <a:lnTo>
                                  <a:pt x="0" y="0"/>
                                </a:lnTo>
                              </a:path>
                            </a:pathLst>
                          </a:custGeom>
                          <a:ln w="0" cap="flat">
                            <a:miter lim="127000"/>
                          </a:ln>
                        </wps:spPr>
                        <wps:style>
                          <a:lnRef idx="0">
                            <a:srgbClr val="000000">
                              <a:alpha val="0"/>
                            </a:srgbClr>
                          </a:lnRef>
                          <a:fillRef idx="1">
                            <a:srgbClr val="796A5A"/>
                          </a:fillRef>
                          <a:effectRef idx="0">
                            <a:scrgbClr r="0" g="0" b="0"/>
                          </a:effectRef>
                          <a:fontRef idx="none"/>
                        </wps:style>
                        <wps:bodyPr/>
                      </wps:wsp>
                      <wps:wsp>
                        <wps:cNvPr id="182042" name="Shape 182042"/>
                        <wps:cNvSpPr/>
                        <wps:spPr>
                          <a:xfrm>
                            <a:off x="347724" y="226268"/>
                            <a:ext cx="63932" cy="14211"/>
                          </a:xfrm>
                          <a:custGeom>
                            <a:avLst/>
                            <a:gdLst/>
                            <a:ahLst/>
                            <a:cxnLst/>
                            <a:rect l="0" t="0" r="0" b="0"/>
                            <a:pathLst>
                              <a:path w="63932" h="14211">
                                <a:moveTo>
                                  <a:pt x="0" y="0"/>
                                </a:moveTo>
                                <a:lnTo>
                                  <a:pt x="63932" y="0"/>
                                </a:lnTo>
                                <a:lnTo>
                                  <a:pt x="63932" y="14211"/>
                                </a:lnTo>
                                <a:lnTo>
                                  <a:pt x="0" y="14211"/>
                                </a:lnTo>
                                <a:lnTo>
                                  <a:pt x="0" y="0"/>
                                </a:lnTo>
                              </a:path>
                            </a:pathLst>
                          </a:custGeom>
                          <a:ln w="0" cap="flat">
                            <a:miter lim="127000"/>
                          </a:ln>
                        </wps:spPr>
                        <wps:style>
                          <a:lnRef idx="0">
                            <a:srgbClr val="000000">
                              <a:alpha val="0"/>
                            </a:srgbClr>
                          </a:lnRef>
                          <a:fillRef idx="1">
                            <a:srgbClr val="796A5A"/>
                          </a:fillRef>
                          <a:effectRef idx="0">
                            <a:scrgbClr r="0" g="0" b="0"/>
                          </a:effectRef>
                          <a:fontRef idx="none"/>
                        </wps:style>
                        <wps:bodyPr/>
                      </wps:wsp>
                      <wps:wsp>
                        <wps:cNvPr id="21" name="Shape 21"/>
                        <wps:cNvSpPr/>
                        <wps:spPr>
                          <a:xfrm>
                            <a:off x="347724" y="61391"/>
                            <a:ext cx="63932" cy="96949"/>
                          </a:xfrm>
                          <a:custGeom>
                            <a:avLst/>
                            <a:gdLst/>
                            <a:ahLst/>
                            <a:cxnLst/>
                            <a:rect l="0" t="0" r="0" b="0"/>
                            <a:pathLst>
                              <a:path w="63932" h="96949">
                                <a:moveTo>
                                  <a:pt x="0" y="0"/>
                                </a:moveTo>
                                <a:lnTo>
                                  <a:pt x="273" y="222"/>
                                </a:lnTo>
                                <a:lnTo>
                                  <a:pt x="2940" y="2406"/>
                                </a:lnTo>
                                <a:lnTo>
                                  <a:pt x="5582" y="4641"/>
                                </a:lnTo>
                                <a:lnTo>
                                  <a:pt x="8211" y="6864"/>
                                </a:lnTo>
                                <a:lnTo>
                                  <a:pt x="10776" y="9125"/>
                                </a:lnTo>
                                <a:lnTo>
                                  <a:pt x="13341" y="11385"/>
                                </a:lnTo>
                                <a:lnTo>
                                  <a:pt x="15856" y="13684"/>
                                </a:lnTo>
                                <a:lnTo>
                                  <a:pt x="18345" y="15995"/>
                                </a:lnTo>
                                <a:lnTo>
                                  <a:pt x="20796" y="18332"/>
                                </a:lnTo>
                                <a:lnTo>
                                  <a:pt x="23247" y="20669"/>
                                </a:lnTo>
                                <a:lnTo>
                                  <a:pt x="25622" y="23044"/>
                                </a:lnTo>
                                <a:lnTo>
                                  <a:pt x="27997" y="25419"/>
                                </a:lnTo>
                                <a:lnTo>
                                  <a:pt x="30334" y="27832"/>
                                </a:lnTo>
                                <a:lnTo>
                                  <a:pt x="32633" y="30245"/>
                                </a:lnTo>
                                <a:lnTo>
                                  <a:pt x="34893" y="32658"/>
                                </a:lnTo>
                                <a:lnTo>
                                  <a:pt x="37116" y="35109"/>
                                </a:lnTo>
                                <a:lnTo>
                                  <a:pt x="39313" y="37585"/>
                                </a:lnTo>
                                <a:lnTo>
                                  <a:pt x="41497" y="40074"/>
                                </a:lnTo>
                                <a:lnTo>
                                  <a:pt x="43618" y="42564"/>
                                </a:lnTo>
                                <a:lnTo>
                                  <a:pt x="45726" y="45091"/>
                                </a:lnTo>
                                <a:lnTo>
                                  <a:pt x="47809" y="47606"/>
                                </a:lnTo>
                                <a:lnTo>
                                  <a:pt x="49854" y="50171"/>
                                </a:lnTo>
                                <a:lnTo>
                                  <a:pt x="51848" y="52736"/>
                                </a:lnTo>
                                <a:lnTo>
                                  <a:pt x="53816" y="55289"/>
                                </a:lnTo>
                                <a:lnTo>
                                  <a:pt x="55747" y="57892"/>
                                </a:lnTo>
                                <a:lnTo>
                                  <a:pt x="57677" y="60483"/>
                                </a:lnTo>
                                <a:lnTo>
                                  <a:pt x="59531" y="63125"/>
                                </a:lnTo>
                                <a:lnTo>
                                  <a:pt x="61385" y="65754"/>
                                </a:lnTo>
                                <a:lnTo>
                                  <a:pt x="61462" y="65906"/>
                                </a:lnTo>
                                <a:lnTo>
                                  <a:pt x="61690" y="66160"/>
                                </a:lnTo>
                                <a:lnTo>
                                  <a:pt x="63932" y="66160"/>
                                </a:lnTo>
                                <a:lnTo>
                                  <a:pt x="63932" y="96949"/>
                                </a:lnTo>
                                <a:lnTo>
                                  <a:pt x="63214" y="95662"/>
                                </a:lnTo>
                                <a:lnTo>
                                  <a:pt x="61792" y="93186"/>
                                </a:lnTo>
                                <a:lnTo>
                                  <a:pt x="60382" y="90697"/>
                                </a:lnTo>
                                <a:lnTo>
                                  <a:pt x="58909" y="88208"/>
                                </a:lnTo>
                                <a:lnTo>
                                  <a:pt x="57385" y="85718"/>
                                </a:lnTo>
                                <a:lnTo>
                                  <a:pt x="55861" y="83267"/>
                                </a:lnTo>
                                <a:lnTo>
                                  <a:pt x="54299" y="80816"/>
                                </a:lnTo>
                                <a:lnTo>
                                  <a:pt x="54223" y="80714"/>
                                </a:lnTo>
                                <a:lnTo>
                                  <a:pt x="54007" y="80410"/>
                                </a:lnTo>
                                <a:lnTo>
                                  <a:pt x="52775" y="80410"/>
                                </a:lnTo>
                                <a:lnTo>
                                  <a:pt x="0" y="80410"/>
                                </a:lnTo>
                                <a:lnTo>
                                  <a:pt x="0" y="66160"/>
                                </a:lnTo>
                                <a:lnTo>
                                  <a:pt x="44215" y="66160"/>
                                </a:lnTo>
                                <a:lnTo>
                                  <a:pt x="43758" y="65601"/>
                                </a:lnTo>
                                <a:lnTo>
                                  <a:pt x="43428" y="65119"/>
                                </a:lnTo>
                                <a:lnTo>
                                  <a:pt x="43174" y="64751"/>
                                </a:lnTo>
                                <a:lnTo>
                                  <a:pt x="43059" y="64611"/>
                                </a:lnTo>
                                <a:lnTo>
                                  <a:pt x="40723" y="61563"/>
                                </a:lnTo>
                                <a:lnTo>
                                  <a:pt x="38386" y="58553"/>
                                </a:lnTo>
                                <a:lnTo>
                                  <a:pt x="36011" y="55581"/>
                                </a:lnTo>
                                <a:lnTo>
                                  <a:pt x="33636" y="52698"/>
                                </a:lnTo>
                                <a:lnTo>
                                  <a:pt x="31261" y="49866"/>
                                </a:lnTo>
                                <a:lnTo>
                                  <a:pt x="28848" y="47085"/>
                                </a:lnTo>
                                <a:lnTo>
                                  <a:pt x="26473" y="44380"/>
                                </a:lnTo>
                                <a:lnTo>
                                  <a:pt x="24060" y="41713"/>
                                </a:lnTo>
                                <a:lnTo>
                                  <a:pt x="21647" y="39109"/>
                                </a:lnTo>
                                <a:lnTo>
                                  <a:pt x="19272" y="36582"/>
                                </a:lnTo>
                                <a:lnTo>
                                  <a:pt x="16859" y="34105"/>
                                </a:lnTo>
                                <a:lnTo>
                                  <a:pt x="14484" y="31692"/>
                                </a:lnTo>
                                <a:lnTo>
                                  <a:pt x="12109" y="29317"/>
                                </a:lnTo>
                                <a:lnTo>
                                  <a:pt x="9734" y="27006"/>
                                </a:lnTo>
                                <a:lnTo>
                                  <a:pt x="7398" y="24784"/>
                                </a:lnTo>
                                <a:lnTo>
                                  <a:pt x="5061" y="22599"/>
                                </a:lnTo>
                                <a:lnTo>
                                  <a:pt x="2724" y="20440"/>
                                </a:lnTo>
                                <a:lnTo>
                                  <a:pt x="425" y="18408"/>
                                </a:lnTo>
                                <a:lnTo>
                                  <a:pt x="0" y="18037"/>
                                </a:lnTo>
                                <a:lnTo>
                                  <a:pt x="0" y="0"/>
                                </a:lnTo>
                                <a:close/>
                              </a:path>
                            </a:pathLst>
                          </a:custGeom>
                          <a:ln w="0" cap="flat">
                            <a:miter lim="127000"/>
                          </a:ln>
                        </wps:spPr>
                        <wps:style>
                          <a:lnRef idx="0">
                            <a:srgbClr val="000000">
                              <a:alpha val="0"/>
                            </a:srgbClr>
                          </a:lnRef>
                          <a:fillRef idx="1">
                            <a:srgbClr val="796A5A"/>
                          </a:fillRef>
                          <a:effectRef idx="0">
                            <a:scrgbClr r="0" g="0" b="0"/>
                          </a:effectRef>
                          <a:fontRef idx="none"/>
                        </wps:style>
                        <wps:bodyPr/>
                      </wps:wsp>
                      <wps:wsp>
                        <wps:cNvPr id="22" name="Shape 22"/>
                        <wps:cNvSpPr/>
                        <wps:spPr>
                          <a:xfrm>
                            <a:off x="347724" y="35942"/>
                            <a:ext cx="63932" cy="33999"/>
                          </a:xfrm>
                          <a:custGeom>
                            <a:avLst/>
                            <a:gdLst/>
                            <a:ahLst/>
                            <a:cxnLst/>
                            <a:rect l="0" t="0" r="0" b="0"/>
                            <a:pathLst>
                              <a:path w="63932" h="33999">
                                <a:moveTo>
                                  <a:pt x="0" y="0"/>
                                </a:moveTo>
                                <a:lnTo>
                                  <a:pt x="10408" y="1921"/>
                                </a:lnTo>
                                <a:lnTo>
                                  <a:pt x="24657" y="5299"/>
                                </a:lnTo>
                                <a:lnTo>
                                  <a:pt x="38640" y="9376"/>
                                </a:lnTo>
                                <a:lnTo>
                                  <a:pt x="52330" y="14088"/>
                                </a:lnTo>
                                <a:lnTo>
                                  <a:pt x="63932" y="18751"/>
                                </a:lnTo>
                                <a:lnTo>
                                  <a:pt x="63932" y="33999"/>
                                </a:lnTo>
                                <a:lnTo>
                                  <a:pt x="62579" y="33392"/>
                                </a:lnTo>
                                <a:lnTo>
                                  <a:pt x="57461" y="31195"/>
                                </a:lnTo>
                                <a:lnTo>
                                  <a:pt x="52267" y="29087"/>
                                </a:lnTo>
                                <a:lnTo>
                                  <a:pt x="47034" y="27118"/>
                                </a:lnTo>
                                <a:lnTo>
                                  <a:pt x="41726" y="25226"/>
                                </a:lnTo>
                                <a:lnTo>
                                  <a:pt x="36417" y="23435"/>
                                </a:lnTo>
                                <a:lnTo>
                                  <a:pt x="31032" y="21771"/>
                                </a:lnTo>
                                <a:lnTo>
                                  <a:pt x="25660" y="20171"/>
                                </a:lnTo>
                                <a:lnTo>
                                  <a:pt x="20199" y="18723"/>
                                </a:lnTo>
                                <a:lnTo>
                                  <a:pt x="14713" y="17352"/>
                                </a:lnTo>
                                <a:lnTo>
                                  <a:pt x="9176" y="16094"/>
                                </a:lnTo>
                                <a:lnTo>
                                  <a:pt x="3613" y="14977"/>
                                </a:lnTo>
                                <a:lnTo>
                                  <a:pt x="0" y="14300"/>
                                </a:lnTo>
                                <a:lnTo>
                                  <a:pt x="0" y="0"/>
                                </a:lnTo>
                                <a:close/>
                              </a:path>
                            </a:pathLst>
                          </a:custGeom>
                          <a:ln w="0" cap="flat">
                            <a:miter lim="127000"/>
                          </a:ln>
                        </wps:spPr>
                        <wps:style>
                          <a:lnRef idx="0">
                            <a:srgbClr val="000000">
                              <a:alpha val="0"/>
                            </a:srgbClr>
                          </a:lnRef>
                          <a:fillRef idx="1">
                            <a:srgbClr val="796A5A"/>
                          </a:fillRef>
                          <a:effectRef idx="0">
                            <a:scrgbClr r="0" g="0" b="0"/>
                          </a:effectRef>
                          <a:fontRef idx="none"/>
                        </wps:style>
                        <wps:bodyPr/>
                      </wps:wsp>
                      <wps:wsp>
                        <wps:cNvPr id="23" name="Shape 23"/>
                        <wps:cNvSpPr/>
                        <wps:spPr>
                          <a:xfrm>
                            <a:off x="411655" y="534532"/>
                            <a:ext cx="77800" cy="67546"/>
                          </a:xfrm>
                          <a:custGeom>
                            <a:avLst/>
                            <a:gdLst/>
                            <a:ahLst/>
                            <a:cxnLst/>
                            <a:rect l="0" t="0" r="0" b="0"/>
                            <a:pathLst>
                              <a:path w="77800" h="67546">
                                <a:moveTo>
                                  <a:pt x="77800" y="0"/>
                                </a:moveTo>
                                <a:lnTo>
                                  <a:pt x="77800" y="19393"/>
                                </a:lnTo>
                                <a:lnTo>
                                  <a:pt x="73895" y="22761"/>
                                </a:lnTo>
                                <a:lnTo>
                                  <a:pt x="62694" y="31588"/>
                                </a:lnTo>
                                <a:lnTo>
                                  <a:pt x="51048" y="39868"/>
                                </a:lnTo>
                                <a:lnTo>
                                  <a:pt x="39021" y="47615"/>
                                </a:lnTo>
                                <a:lnTo>
                                  <a:pt x="26587" y="54778"/>
                                </a:lnTo>
                                <a:lnTo>
                                  <a:pt x="13786" y="61357"/>
                                </a:lnTo>
                                <a:lnTo>
                                  <a:pt x="654" y="67288"/>
                                </a:lnTo>
                                <a:lnTo>
                                  <a:pt x="0" y="67546"/>
                                </a:lnTo>
                                <a:lnTo>
                                  <a:pt x="0" y="51522"/>
                                </a:lnTo>
                                <a:lnTo>
                                  <a:pt x="3435" y="49965"/>
                                </a:lnTo>
                                <a:lnTo>
                                  <a:pt x="8553" y="47514"/>
                                </a:lnTo>
                                <a:lnTo>
                                  <a:pt x="13595" y="44987"/>
                                </a:lnTo>
                                <a:lnTo>
                                  <a:pt x="18612" y="42358"/>
                                </a:lnTo>
                                <a:lnTo>
                                  <a:pt x="23578" y="39602"/>
                                </a:lnTo>
                                <a:lnTo>
                                  <a:pt x="28480" y="36782"/>
                                </a:lnTo>
                                <a:lnTo>
                                  <a:pt x="33344" y="33849"/>
                                </a:lnTo>
                                <a:lnTo>
                                  <a:pt x="38132" y="30851"/>
                                </a:lnTo>
                                <a:lnTo>
                                  <a:pt x="42843" y="27727"/>
                                </a:lnTo>
                                <a:lnTo>
                                  <a:pt x="47517" y="24539"/>
                                </a:lnTo>
                                <a:lnTo>
                                  <a:pt x="52114" y="21237"/>
                                </a:lnTo>
                                <a:lnTo>
                                  <a:pt x="56648" y="17859"/>
                                </a:lnTo>
                                <a:lnTo>
                                  <a:pt x="61093" y="14367"/>
                                </a:lnTo>
                                <a:lnTo>
                                  <a:pt x="65513" y="10811"/>
                                </a:lnTo>
                                <a:lnTo>
                                  <a:pt x="69818" y="7166"/>
                                </a:lnTo>
                                <a:lnTo>
                                  <a:pt x="74085" y="3419"/>
                                </a:lnTo>
                                <a:lnTo>
                                  <a:pt x="77800" y="0"/>
                                </a:lnTo>
                                <a:close/>
                              </a:path>
                            </a:pathLst>
                          </a:custGeom>
                          <a:ln w="0" cap="flat">
                            <a:miter lim="127000"/>
                          </a:ln>
                        </wps:spPr>
                        <wps:style>
                          <a:lnRef idx="0">
                            <a:srgbClr val="000000">
                              <a:alpha val="0"/>
                            </a:srgbClr>
                          </a:lnRef>
                          <a:fillRef idx="1">
                            <a:srgbClr val="796A5A"/>
                          </a:fillRef>
                          <a:effectRef idx="0">
                            <a:scrgbClr r="0" g="0" b="0"/>
                          </a:effectRef>
                          <a:fontRef idx="none"/>
                        </wps:style>
                        <wps:bodyPr/>
                      </wps:wsp>
                      <wps:wsp>
                        <wps:cNvPr id="24" name="Shape 24"/>
                        <wps:cNvSpPr/>
                        <wps:spPr>
                          <a:xfrm>
                            <a:off x="411655" y="416451"/>
                            <a:ext cx="77800" cy="112116"/>
                          </a:xfrm>
                          <a:custGeom>
                            <a:avLst/>
                            <a:gdLst/>
                            <a:ahLst/>
                            <a:cxnLst/>
                            <a:rect l="0" t="0" r="0" b="0"/>
                            <a:pathLst>
                              <a:path w="77800" h="112116">
                                <a:moveTo>
                                  <a:pt x="0" y="0"/>
                                </a:moveTo>
                                <a:lnTo>
                                  <a:pt x="77800" y="0"/>
                                </a:lnTo>
                                <a:lnTo>
                                  <a:pt x="77800" y="13437"/>
                                </a:lnTo>
                                <a:lnTo>
                                  <a:pt x="39986" y="13437"/>
                                </a:lnTo>
                                <a:lnTo>
                                  <a:pt x="39834" y="13995"/>
                                </a:lnTo>
                                <a:lnTo>
                                  <a:pt x="39795" y="14224"/>
                                </a:lnTo>
                                <a:lnTo>
                                  <a:pt x="39237" y="16929"/>
                                </a:lnTo>
                                <a:lnTo>
                                  <a:pt x="38652" y="19596"/>
                                </a:lnTo>
                                <a:lnTo>
                                  <a:pt x="38017" y="22276"/>
                                </a:lnTo>
                                <a:lnTo>
                                  <a:pt x="37344" y="24943"/>
                                </a:lnTo>
                                <a:lnTo>
                                  <a:pt x="36684" y="27584"/>
                                </a:lnTo>
                                <a:lnTo>
                                  <a:pt x="35973" y="30251"/>
                                </a:lnTo>
                                <a:lnTo>
                                  <a:pt x="35236" y="32880"/>
                                </a:lnTo>
                                <a:lnTo>
                                  <a:pt x="34449" y="35522"/>
                                </a:lnTo>
                                <a:lnTo>
                                  <a:pt x="33674" y="38151"/>
                                </a:lnTo>
                                <a:lnTo>
                                  <a:pt x="32861" y="40792"/>
                                </a:lnTo>
                                <a:lnTo>
                                  <a:pt x="31972" y="43421"/>
                                </a:lnTo>
                                <a:lnTo>
                                  <a:pt x="31109" y="46025"/>
                                </a:lnTo>
                                <a:lnTo>
                                  <a:pt x="30181" y="48616"/>
                                </a:lnTo>
                                <a:lnTo>
                                  <a:pt x="29254" y="51219"/>
                                </a:lnTo>
                                <a:lnTo>
                                  <a:pt x="28289" y="53810"/>
                                </a:lnTo>
                                <a:lnTo>
                                  <a:pt x="27324" y="56375"/>
                                </a:lnTo>
                                <a:lnTo>
                                  <a:pt x="26295" y="58979"/>
                                </a:lnTo>
                                <a:lnTo>
                                  <a:pt x="25254" y="61532"/>
                                </a:lnTo>
                                <a:lnTo>
                                  <a:pt x="24174" y="64059"/>
                                </a:lnTo>
                                <a:lnTo>
                                  <a:pt x="23057" y="66624"/>
                                </a:lnTo>
                                <a:lnTo>
                                  <a:pt x="21952" y="69139"/>
                                </a:lnTo>
                                <a:lnTo>
                                  <a:pt x="20796" y="71666"/>
                                </a:lnTo>
                                <a:lnTo>
                                  <a:pt x="19615" y="74193"/>
                                </a:lnTo>
                                <a:lnTo>
                                  <a:pt x="18383" y="76708"/>
                                </a:lnTo>
                                <a:lnTo>
                                  <a:pt x="17126" y="79197"/>
                                </a:lnTo>
                                <a:lnTo>
                                  <a:pt x="15869" y="81725"/>
                                </a:lnTo>
                                <a:lnTo>
                                  <a:pt x="14599" y="84214"/>
                                </a:lnTo>
                                <a:lnTo>
                                  <a:pt x="13265" y="86652"/>
                                </a:lnTo>
                                <a:lnTo>
                                  <a:pt x="11932" y="89141"/>
                                </a:lnTo>
                                <a:lnTo>
                                  <a:pt x="10560" y="91592"/>
                                </a:lnTo>
                                <a:lnTo>
                                  <a:pt x="9150" y="94005"/>
                                </a:lnTo>
                                <a:lnTo>
                                  <a:pt x="7741" y="96457"/>
                                </a:lnTo>
                                <a:lnTo>
                                  <a:pt x="7664" y="96571"/>
                                </a:lnTo>
                                <a:lnTo>
                                  <a:pt x="7436" y="96901"/>
                                </a:lnTo>
                                <a:lnTo>
                                  <a:pt x="7182" y="97384"/>
                                </a:lnTo>
                                <a:lnTo>
                                  <a:pt x="6852" y="97942"/>
                                </a:lnTo>
                                <a:lnTo>
                                  <a:pt x="77800" y="97942"/>
                                </a:lnTo>
                                <a:lnTo>
                                  <a:pt x="77800" y="112116"/>
                                </a:lnTo>
                                <a:lnTo>
                                  <a:pt x="0" y="112116"/>
                                </a:lnTo>
                                <a:lnTo>
                                  <a:pt x="0" y="81365"/>
                                </a:lnTo>
                                <a:lnTo>
                                  <a:pt x="692" y="80124"/>
                                </a:lnTo>
                                <a:lnTo>
                                  <a:pt x="2026" y="77610"/>
                                </a:lnTo>
                                <a:lnTo>
                                  <a:pt x="3359" y="75082"/>
                                </a:lnTo>
                                <a:lnTo>
                                  <a:pt x="4616" y="72555"/>
                                </a:lnTo>
                                <a:lnTo>
                                  <a:pt x="5886" y="69990"/>
                                </a:lnTo>
                                <a:lnTo>
                                  <a:pt x="7144" y="67437"/>
                                </a:lnTo>
                                <a:lnTo>
                                  <a:pt x="8325" y="64872"/>
                                </a:lnTo>
                                <a:lnTo>
                                  <a:pt x="9481" y="62319"/>
                                </a:lnTo>
                                <a:lnTo>
                                  <a:pt x="10636" y="59715"/>
                                </a:lnTo>
                                <a:lnTo>
                                  <a:pt x="11741" y="57125"/>
                                </a:lnTo>
                                <a:lnTo>
                                  <a:pt x="12821" y="54521"/>
                                </a:lnTo>
                                <a:lnTo>
                                  <a:pt x="13862" y="51918"/>
                                </a:lnTo>
                                <a:lnTo>
                                  <a:pt x="14865" y="49327"/>
                                </a:lnTo>
                                <a:lnTo>
                                  <a:pt x="15869" y="46685"/>
                                </a:lnTo>
                                <a:lnTo>
                                  <a:pt x="16834" y="44056"/>
                                </a:lnTo>
                                <a:lnTo>
                                  <a:pt x="17723" y="41427"/>
                                </a:lnTo>
                                <a:lnTo>
                                  <a:pt x="18612" y="38748"/>
                                </a:lnTo>
                                <a:lnTo>
                                  <a:pt x="19501" y="36119"/>
                                </a:lnTo>
                                <a:lnTo>
                                  <a:pt x="20314" y="33439"/>
                                </a:lnTo>
                                <a:lnTo>
                                  <a:pt x="21101" y="30772"/>
                                </a:lnTo>
                                <a:lnTo>
                                  <a:pt x="21876" y="28092"/>
                                </a:lnTo>
                                <a:lnTo>
                                  <a:pt x="22612" y="25387"/>
                                </a:lnTo>
                                <a:lnTo>
                                  <a:pt x="23324" y="22720"/>
                                </a:lnTo>
                                <a:lnTo>
                                  <a:pt x="23984" y="20003"/>
                                </a:lnTo>
                                <a:lnTo>
                                  <a:pt x="24619" y="17297"/>
                                </a:lnTo>
                                <a:lnTo>
                                  <a:pt x="25216" y="14592"/>
                                </a:lnTo>
                                <a:lnTo>
                                  <a:pt x="25254" y="14478"/>
                                </a:lnTo>
                                <a:lnTo>
                                  <a:pt x="25292" y="14224"/>
                                </a:lnTo>
                                <a:lnTo>
                                  <a:pt x="25368" y="13881"/>
                                </a:lnTo>
                                <a:lnTo>
                                  <a:pt x="25470" y="13437"/>
                                </a:lnTo>
                                <a:lnTo>
                                  <a:pt x="23616" y="13437"/>
                                </a:lnTo>
                                <a:lnTo>
                                  <a:pt x="0" y="13437"/>
                                </a:lnTo>
                                <a:lnTo>
                                  <a:pt x="0" y="0"/>
                                </a:lnTo>
                                <a:close/>
                              </a:path>
                            </a:pathLst>
                          </a:custGeom>
                          <a:ln w="0" cap="flat">
                            <a:miter lim="127000"/>
                          </a:ln>
                        </wps:spPr>
                        <wps:style>
                          <a:lnRef idx="0">
                            <a:srgbClr val="000000">
                              <a:alpha val="0"/>
                            </a:srgbClr>
                          </a:lnRef>
                          <a:fillRef idx="1">
                            <a:srgbClr val="796A5A"/>
                          </a:fillRef>
                          <a:effectRef idx="0">
                            <a:scrgbClr r="0" g="0" b="0"/>
                          </a:effectRef>
                          <a:fontRef idx="none"/>
                        </wps:style>
                        <wps:bodyPr/>
                      </wps:wsp>
                      <wps:wsp>
                        <wps:cNvPr id="25" name="Shape 25"/>
                        <wps:cNvSpPr/>
                        <wps:spPr>
                          <a:xfrm>
                            <a:off x="411655" y="127551"/>
                            <a:ext cx="77800" cy="112928"/>
                          </a:xfrm>
                          <a:custGeom>
                            <a:avLst/>
                            <a:gdLst/>
                            <a:ahLst/>
                            <a:cxnLst/>
                            <a:rect l="0" t="0" r="0" b="0"/>
                            <a:pathLst>
                              <a:path w="77800" h="112928">
                                <a:moveTo>
                                  <a:pt x="0" y="0"/>
                                </a:moveTo>
                                <a:lnTo>
                                  <a:pt x="77800" y="0"/>
                                </a:lnTo>
                                <a:lnTo>
                                  <a:pt x="77800" y="14249"/>
                                </a:lnTo>
                                <a:lnTo>
                                  <a:pt x="6852" y="14249"/>
                                </a:lnTo>
                                <a:lnTo>
                                  <a:pt x="7182" y="14770"/>
                                </a:lnTo>
                                <a:lnTo>
                                  <a:pt x="7436" y="15215"/>
                                </a:lnTo>
                                <a:lnTo>
                                  <a:pt x="7664" y="15558"/>
                                </a:lnTo>
                                <a:lnTo>
                                  <a:pt x="7741" y="15659"/>
                                </a:lnTo>
                                <a:lnTo>
                                  <a:pt x="9150" y="18110"/>
                                </a:lnTo>
                                <a:lnTo>
                                  <a:pt x="10560" y="20561"/>
                                </a:lnTo>
                                <a:lnTo>
                                  <a:pt x="11932" y="23012"/>
                                </a:lnTo>
                                <a:lnTo>
                                  <a:pt x="13265" y="25502"/>
                                </a:lnTo>
                                <a:lnTo>
                                  <a:pt x="14599" y="27953"/>
                                </a:lnTo>
                                <a:lnTo>
                                  <a:pt x="15869" y="30429"/>
                                </a:lnTo>
                                <a:lnTo>
                                  <a:pt x="17126" y="32918"/>
                                </a:lnTo>
                                <a:lnTo>
                                  <a:pt x="18383" y="35446"/>
                                </a:lnTo>
                                <a:lnTo>
                                  <a:pt x="19615" y="37973"/>
                                </a:lnTo>
                                <a:lnTo>
                                  <a:pt x="20796" y="40488"/>
                                </a:lnTo>
                                <a:lnTo>
                                  <a:pt x="21952" y="43015"/>
                                </a:lnTo>
                                <a:lnTo>
                                  <a:pt x="23057" y="45542"/>
                                </a:lnTo>
                                <a:lnTo>
                                  <a:pt x="24174" y="48095"/>
                                </a:lnTo>
                                <a:lnTo>
                                  <a:pt x="25254" y="50660"/>
                                </a:lnTo>
                                <a:lnTo>
                                  <a:pt x="26295" y="53226"/>
                                </a:lnTo>
                                <a:lnTo>
                                  <a:pt x="27324" y="55778"/>
                                </a:lnTo>
                                <a:lnTo>
                                  <a:pt x="28289" y="58382"/>
                                </a:lnTo>
                                <a:lnTo>
                                  <a:pt x="29254" y="60973"/>
                                </a:lnTo>
                                <a:lnTo>
                                  <a:pt x="30181" y="63576"/>
                                </a:lnTo>
                                <a:lnTo>
                                  <a:pt x="31109" y="66167"/>
                                </a:lnTo>
                                <a:lnTo>
                                  <a:pt x="31972" y="68771"/>
                                </a:lnTo>
                                <a:lnTo>
                                  <a:pt x="32861" y="71399"/>
                                </a:lnTo>
                                <a:lnTo>
                                  <a:pt x="33674" y="74041"/>
                                </a:lnTo>
                                <a:lnTo>
                                  <a:pt x="34449" y="76632"/>
                                </a:lnTo>
                                <a:lnTo>
                                  <a:pt x="35236" y="79312"/>
                                </a:lnTo>
                                <a:lnTo>
                                  <a:pt x="35973" y="81940"/>
                                </a:lnTo>
                                <a:lnTo>
                                  <a:pt x="36684" y="84620"/>
                                </a:lnTo>
                                <a:lnTo>
                                  <a:pt x="37344" y="87249"/>
                                </a:lnTo>
                                <a:lnTo>
                                  <a:pt x="38017" y="89916"/>
                                </a:lnTo>
                                <a:lnTo>
                                  <a:pt x="38652" y="92596"/>
                                </a:lnTo>
                                <a:lnTo>
                                  <a:pt x="39237" y="95263"/>
                                </a:lnTo>
                                <a:lnTo>
                                  <a:pt x="39795" y="97968"/>
                                </a:lnTo>
                                <a:lnTo>
                                  <a:pt x="39834" y="98196"/>
                                </a:lnTo>
                                <a:lnTo>
                                  <a:pt x="39986" y="98717"/>
                                </a:lnTo>
                                <a:lnTo>
                                  <a:pt x="77800" y="98717"/>
                                </a:lnTo>
                                <a:lnTo>
                                  <a:pt x="77800" y="112928"/>
                                </a:lnTo>
                                <a:lnTo>
                                  <a:pt x="0" y="112928"/>
                                </a:lnTo>
                                <a:lnTo>
                                  <a:pt x="0" y="98717"/>
                                </a:lnTo>
                                <a:lnTo>
                                  <a:pt x="25470" y="98717"/>
                                </a:lnTo>
                                <a:lnTo>
                                  <a:pt x="25368" y="98311"/>
                                </a:lnTo>
                                <a:lnTo>
                                  <a:pt x="25292" y="97904"/>
                                </a:lnTo>
                                <a:lnTo>
                                  <a:pt x="25254" y="97638"/>
                                </a:lnTo>
                                <a:lnTo>
                                  <a:pt x="25216" y="97561"/>
                                </a:lnTo>
                                <a:lnTo>
                                  <a:pt x="24619" y="94856"/>
                                </a:lnTo>
                                <a:lnTo>
                                  <a:pt x="23984" y="92151"/>
                                </a:lnTo>
                                <a:lnTo>
                                  <a:pt x="23324" y="89433"/>
                                </a:lnTo>
                                <a:lnTo>
                                  <a:pt x="22612" y="86766"/>
                                </a:lnTo>
                                <a:lnTo>
                                  <a:pt x="21876" y="84099"/>
                                </a:lnTo>
                                <a:lnTo>
                                  <a:pt x="21101" y="81382"/>
                                </a:lnTo>
                                <a:lnTo>
                                  <a:pt x="20314" y="78715"/>
                                </a:lnTo>
                                <a:lnTo>
                                  <a:pt x="19501" y="76073"/>
                                </a:lnTo>
                                <a:lnTo>
                                  <a:pt x="18612" y="73406"/>
                                </a:lnTo>
                                <a:lnTo>
                                  <a:pt x="17723" y="70777"/>
                                </a:lnTo>
                                <a:lnTo>
                                  <a:pt x="16834" y="68136"/>
                                </a:lnTo>
                                <a:lnTo>
                                  <a:pt x="15869" y="65507"/>
                                </a:lnTo>
                                <a:lnTo>
                                  <a:pt x="14865" y="62865"/>
                                </a:lnTo>
                                <a:lnTo>
                                  <a:pt x="13862" y="60236"/>
                                </a:lnTo>
                                <a:lnTo>
                                  <a:pt x="12821" y="57633"/>
                                </a:lnTo>
                                <a:lnTo>
                                  <a:pt x="11741" y="55042"/>
                                </a:lnTo>
                                <a:lnTo>
                                  <a:pt x="10636" y="52438"/>
                                </a:lnTo>
                                <a:lnTo>
                                  <a:pt x="9481" y="49886"/>
                                </a:lnTo>
                                <a:lnTo>
                                  <a:pt x="8325" y="47282"/>
                                </a:lnTo>
                                <a:lnTo>
                                  <a:pt x="7144" y="44717"/>
                                </a:lnTo>
                                <a:lnTo>
                                  <a:pt x="5886" y="42164"/>
                                </a:lnTo>
                                <a:lnTo>
                                  <a:pt x="4616" y="39599"/>
                                </a:lnTo>
                                <a:lnTo>
                                  <a:pt x="3359" y="37071"/>
                                </a:lnTo>
                                <a:lnTo>
                                  <a:pt x="2026" y="34557"/>
                                </a:lnTo>
                                <a:lnTo>
                                  <a:pt x="692" y="32029"/>
                                </a:lnTo>
                                <a:lnTo>
                                  <a:pt x="0" y="30789"/>
                                </a:lnTo>
                                <a:lnTo>
                                  <a:pt x="0" y="0"/>
                                </a:lnTo>
                                <a:close/>
                              </a:path>
                            </a:pathLst>
                          </a:custGeom>
                          <a:ln w="0" cap="flat">
                            <a:miter lim="127000"/>
                          </a:ln>
                        </wps:spPr>
                        <wps:style>
                          <a:lnRef idx="0">
                            <a:srgbClr val="000000">
                              <a:alpha val="0"/>
                            </a:srgbClr>
                          </a:lnRef>
                          <a:fillRef idx="1">
                            <a:srgbClr val="796A5A"/>
                          </a:fillRef>
                          <a:effectRef idx="0">
                            <a:scrgbClr r="0" g="0" b="0"/>
                          </a:effectRef>
                          <a:fontRef idx="none"/>
                        </wps:style>
                        <wps:bodyPr/>
                      </wps:wsp>
                      <wps:wsp>
                        <wps:cNvPr id="26" name="Shape 26"/>
                        <wps:cNvSpPr/>
                        <wps:spPr>
                          <a:xfrm>
                            <a:off x="411655" y="54693"/>
                            <a:ext cx="77800" cy="66892"/>
                          </a:xfrm>
                          <a:custGeom>
                            <a:avLst/>
                            <a:gdLst/>
                            <a:ahLst/>
                            <a:cxnLst/>
                            <a:rect l="0" t="0" r="0" b="0"/>
                            <a:pathLst>
                              <a:path w="77800" h="66892">
                                <a:moveTo>
                                  <a:pt x="0" y="0"/>
                                </a:moveTo>
                                <a:lnTo>
                                  <a:pt x="1797" y="722"/>
                                </a:lnTo>
                                <a:lnTo>
                                  <a:pt x="14865" y="6729"/>
                                </a:lnTo>
                                <a:lnTo>
                                  <a:pt x="27591" y="13333"/>
                                </a:lnTo>
                                <a:lnTo>
                                  <a:pt x="39948" y="20496"/>
                                </a:lnTo>
                                <a:lnTo>
                                  <a:pt x="51899" y="28256"/>
                                </a:lnTo>
                                <a:lnTo>
                                  <a:pt x="63468" y="36574"/>
                                </a:lnTo>
                                <a:lnTo>
                                  <a:pt x="74606" y="45401"/>
                                </a:lnTo>
                                <a:lnTo>
                                  <a:pt x="77800" y="48186"/>
                                </a:lnTo>
                                <a:lnTo>
                                  <a:pt x="77800" y="66892"/>
                                </a:lnTo>
                                <a:lnTo>
                                  <a:pt x="73971" y="63397"/>
                                </a:lnTo>
                                <a:lnTo>
                                  <a:pt x="69704" y="59612"/>
                                </a:lnTo>
                                <a:lnTo>
                                  <a:pt x="65361" y="55942"/>
                                </a:lnTo>
                                <a:lnTo>
                                  <a:pt x="60954" y="52373"/>
                                </a:lnTo>
                                <a:lnTo>
                                  <a:pt x="56496" y="48893"/>
                                </a:lnTo>
                                <a:lnTo>
                                  <a:pt x="52000" y="45477"/>
                                </a:lnTo>
                                <a:lnTo>
                                  <a:pt x="47403" y="42175"/>
                                </a:lnTo>
                                <a:lnTo>
                                  <a:pt x="42767" y="38975"/>
                                </a:lnTo>
                                <a:lnTo>
                                  <a:pt x="38094" y="35863"/>
                                </a:lnTo>
                                <a:lnTo>
                                  <a:pt x="33344" y="32853"/>
                                </a:lnTo>
                                <a:lnTo>
                                  <a:pt x="28556" y="29958"/>
                                </a:lnTo>
                                <a:lnTo>
                                  <a:pt x="23692" y="27176"/>
                                </a:lnTo>
                                <a:lnTo>
                                  <a:pt x="18790" y="24471"/>
                                </a:lnTo>
                                <a:lnTo>
                                  <a:pt x="13824" y="21830"/>
                                </a:lnTo>
                                <a:lnTo>
                                  <a:pt x="8807" y="19353"/>
                                </a:lnTo>
                                <a:lnTo>
                                  <a:pt x="3766" y="16940"/>
                                </a:lnTo>
                                <a:lnTo>
                                  <a:pt x="0" y="15249"/>
                                </a:lnTo>
                                <a:lnTo>
                                  <a:pt x="0" y="0"/>
                                </a:lnTo>
                                <a:close/>
                              </a:path>
                            </a:pathLst>
                          </a:custGeom>
                          <a:ln w="0" cap="flat">
                            <a:miter lim="127000"/>
                          </a:ln>
                        </wps:spPr>
                        <wps:style>
                          <a:lnRef idx="0">
                            <a:srgbClr val="000000">
                              <a:alpha val="0"/>
                            </a:srgbClr>
                          </a:lnRef>
                          <a:fillRef idx="1">
                            <a:srgbClr val="796A5A"/>
                          </a:fillRef>
                          <a:effectRef idx="0">
                            <a:scrgbClr r="0" g="0" b="0"/>
                          </a:effectRef>
                          <a:fontRef idx="none"/>
                        </wps:style>
                        <wps:bodyPr/>
                      </wps:wsp>
                      <wps:wsp>
                        <wps:cNvPr id="27" name="Shape 27"/>
                        <wps:cNvSpPr/>
                        <wps:spPr>
                          <a:xfrm>
                            <a:off x="489456" y="102879"/>
                            <a:ext cx="104273" cy="451046"/>
                          </a:xfrm>
                          <a:custGeom>
                            <a:avLst/>
                            <a:gdLst/>
                            <a:ahLst/>
                            <a:cxnLst/>
                            <a:rect l="0" t="0" r="0" b="0"/>
                            <a:pathLst>
                              <a:path w="104273" h="451046">
                                <a:moveTo>
                                  <a:pt x="0" y="0"/>
                                </a:moveTo>
                                <a:lnTo>
                                  <a:pt x="7525" y="6562"/>
                                </a:lnTo>
                                <a:lnTo>
                                  <a:pt x="17774" y="16404"/>
                                </a:lnTo>
                                <a:lnTo>
                                  <a:pt x="27527" y="26717"/>
                                </a:lnTo>
                                <a:lnTo>
                                  <a:pt x="36811" y="37474"/>
                                </a:lnTo>
                                <a:lnTo>
                                  <a:pt x="45561" y="48688"/>
                                </a:lnTo>
                                <a:lnTo>
                                  <a:pt x="53804" y="60296"/>
                                </a:lnTo>
                                <a:lnTo>
                                  <a:pt x="61487" y="72322"/>
                                </a:lnTo>
                                <a:lnTo>
                                  <a:pt x="68612" y="84718"/>
                                </a:lnTo>
                                <a:lnTo>
                                  <a:pt x="75140" y="97481"/>
                                </a:lnTo>
                                <a:lnTo>
                                  <a:pt x="81045" y="110549"/>
                                </a:lnTo>
                                <a:lnTo>
                                  <a:pt x="86341" y="123986"/>
                                </a:lnTo>
                                <a:lnTo>
                                  <a:pt x="90989" y="137715"/>
                                </a:lnTo>
                                <a:lnTo>
                                  <a:pt x="94952" y="151736"/>
                                </a:lnTo>
                                <a:lnTo>
                                  <a:pt x="98254" y="165985"/>
                                </a:lnTo>
                                <a:lnTo>
                                  <a:pt x="100857" y="180539"/>
                                </a:lnTo>
                                <a:lnTo>
                                  <a:pt x="102749" y="195271"/>
                                </a:lnTo>
                                <a:lnTo>
                                  <a:pt x="103892" y="210232"/>
                                </a:lnTo>
                                <a:lnTo>
                                  <a:pt x="104273" y="225408"/>
                                </a:lnTo>
                                <a:lnTo>
                                  <a:pt x="103867" y="240661"/>
                                </a:lnTo>
                                <a:lnTo>
                                  <a:pt x="102749" y="255723"/>
                                </a:lnTo>
                                <a:lnTo>
                                  <a:pt x="100857" y="270569"/>
                                </a:lnTo>
                                <a:lnTo>
                                  <a:pt x="98215" y="285149"/>
                                </a:lnTo>
                                <a:lnTo>
                                  <a:pt x="94875" y="299513"/>
                                </a:lnTo>
                                <a:lnTo>
                                  <a:pt x="90875" y="313572"/>
                                </a:lnTo>
                                <a:lnTo>
                                  <a:pt x="86239" y="327389"/>
                                </a:lnTo>
                                <a:lnTo>
                                  <a:pt x="80893" y="340851"/>
                                </a:lnTo>
                                <a:lnTo>
                                  <a:pt x="74949" y="353996"/>
                                </a:lnTo>
                                <a:lnTo>
                                  <a:pt x="68383" y="366797"/>
                                </a:lnTo>
                                <a:lnTo>
                                  <a:pt x="61220" y="379231"/>
                                </a:lnTo>
                                <a:lnTo>
                                  <a:pt x="53511" y="391283"/>
                                </a:lnTo>
                                <a:lnTo>
                                  <a:pt x="45193" y="402942"/>
                                </a:lnTo>
                                <a:lnTo>
                                  <a:pt x="36405" y="414143"/>
                                </a:lnTo>
                                <a:lnTo>
                                  <a:pt x="27045" y="424951"/>
                                </a:lnTo>
                                <a:lnTo>
                                  <a:pt x="17215" y="435225"/>
                                </a:lnTo>
                                <a:lnTo>
                                  <a:pt x="6902" y="445093"/>
                                </a:lnTo>
                                <a:lnTo>
                                  <a:pt x="0" y="451046"/>
                                </a:lnTo>
                                <a:lnTo>
                                  <a:pt x="0" y="431653"/>
                                </a:lnTo>
                                <a:lnTo>
                                  <a:pt x="438" y="431250"/>
                                </a:lnTo>
                                <a:lnTo>
                                  <a:pt x="4528" y="427325"/>
                                </a:lnTo>
                                <a:lnTo>
                                  <a:pt x="4667" y="427211"/>
                                </a:lnTo>
                                <a:lnTo>
                                  <a:pt x="5074" y="426843"/>
                                </a:lnTo>
                                <a:lnTo>
                                  <a:pt x="5594" y="426284"/>
                                </a:lnTo>
                                <a:lnTo>
                                  <a:pt x="6267" y="425687"/>
                                </a:lnTo>
                                <a:lnTo>
                                  <a:pt x="0" y="425687"/>
                                </a:lnTo>
                                <a:lnTo>
                                  <a:pt x="0" y="411514"/>
                                </a:lnTo>
                                <a:lnTo>
                                  <a:pt x="19590" y="411514"/>
                                </a:lnTo>
                                <a:lnTo>
                                  <a:pt x="19806" y="411247"/>
                                </a:lnTo>
                                <a:lnTo>
                                  <a:pt x="19920" y="411146"/>
                                </a:lnTo>
                                <a:lnTo>
                                  <a:pt x="21927" y="408796"/>
                                </a:lnTo>
                                <a:lnTo>
                                  <a:pt x="23895" y="406459"/>
                                </a:lnTo>
                                <a:lnTo>
                                  <a:pt x="25864" y="404123"/>
                                </a:lnTo>
                                <a:lnTo>
                                  <a:pt x="27794" y="401748"/>
                                </a:lnTo>
                                <a:lnTo>
                                  <a:pt x="29686" y="399373"/>
                                </a:lnTo>
                                <a:lnTo>
                                  <a:pt x="31579" y="396922"/>
                                </a:lnTo>
                                <a:lnTo>
                                  <a:pt x="33433" y="394509"/>
                                </a:lnTo>
                                <a:lnTo>
                                  <a:pt x="35249" y="392070"/>
                                </a:lnTo>
                                <a:lnTo>
                                  <a:pt x="37027" y="389619"/>
                                </a:lnTo>
                                <a:lnTo>
                                  <a:pt x="38779" y="387130"/>
                                </a:lnTo>
                                <a:lnTo>
                                  <a:pt x="40519" y="384603"/>
                                </a:lnTo>
                                <a:lnTo>
                                  <a:pt x="42221" y="382088"/>
                                </a:lnTo>
                                <a:lnTo>
                                  <a:pt x="43936" y="379561"/>
                                </a:lnTo>
                                <a:lnTo>
                                  <a:pt x="45561" y="376995"/>
                                </a:lnTo>
                                <a:lnTo>
                                  <a:pt x="47200" y="374443"/>
                                </a:lnTo>
                                <a:lnTo>
                                  <a:pt x="48787" y="371839"/>
                                </a:lnTo>
                                <a:lnTo>
                                  <a:pt x="50349" y="369248"/>
                                </a:lnTo>
                                <a:lnTo>
                                  <a:pt x="51911" y="366607"/>
                                </a:lnTo>
                                <a:lnTo>
                                  <a:pt x="53397" y="364016"/>
                                </a:lnTo>
                                <a:lnTo>
                                  <a:pt x="54883" y="361336"/>
                                </a:lnTo>
                                <a:lnTo>
                                  <a:pt x="56331" y="358669"/>
                                </a:lnTo>
                                <a:lnTo>
                                  <a:pt x="57779" y="355990"/>
                                </a:lnTo>
                                <a:lnTo>
                                  <a:pt x="59150" y="353284"/>
                                </a:lnTo>
                                <a:lnTo>
                                  <a:pt x="60522" y="350579"/>
                                </a:lnTo>
                                <a:lnTo>
                                  <a:pt x="61855" y="347862"/>
                                </a:lnTo>
                                <a:lnTo>
                                  <a:pt x="63189" y="345118"/>
                                </a:lnTo>
                                <a:lnTo>
                                  <a:pt x="64446" y="342337"/>
                                </a:lnTo>
                                <a:lnTo>
                                  <a:pt x="65716" y="339556"/>
                                </a:lnTo>
                                <a:lnTo>
                                  <a:pt x="66935" y="336775"/>
                                </a:lnTo>
                                <a:lnTo>
                                  <a:pt x="68129" y="333993"/>
                                </a:lnTo>
                                <a:lnTo>
                                  <a:pt x="69310" y="331174"/>
                                </a:lnTo>
                                <a:lnTo>
                                  <a:pt x="70428" y="328342"/>
                                </a:lnTo>
                                <a:lnTo>
                                  <a:pt x="70466" y="328240"/>
                                </a:lnTo>
                                <a:lnTo>
                                  <a:pt x="70580" y="327935"/>
                                </a:lnTo>
                                <a:lnTo>
                                  <a:pt x="70758" y="327491"/>
                                </a:lnTo>
                                <a:lnTo>
                                  <a:pt x="70949" y="327008"/>
                                </a:lnTo>
                                <a:lnTo>
                                  <a:pt x="69272" y="327008"/>
                                </a:lnTo>
                                <a:lnTo>
                                  <a:pt x="0" y="327008"/>
                                </a:lnTo>
                                <a:lnTo>
                                  <a:pt x="0" y="313572"/>
                                </a:lnTo>
                                <a:lnTo>
                                  <a:pt x="75876" y="313572"/>
                                </a:lnTo>
                                <a:lnTo>
                                  <a:pt x="75990" y="313165"/>
                                </a:lnTo>
                                <a:lnTo>
                                  <a:pt x="76067" y="312949"/>
                                </a:lnTo>
                                <a:lnTo>
                                  <a:pt x="76918" y="310308"/>
                                </a:lnTo>
                                <a:lnTo>
                                  <a:pt x="77743" y="307641"/>
                                </a:lnTo>
                                <a:lnTo>
                                  <a:pt x="78556" y="304999"/>
                                </a:lnTo>
                                <a:lnTo>
                                  <a:pt x="79331" y="302332"/>
                                </a:lnTo>
                                <a:lnTo>
                                  <a:pt x="80080" y="299665"/>
                                </a:lnTo>
                                <a:lnTo>
                                  <a:pt x="80778" y="296985"/>
                                </a:lnTo>
                                <a:lnTo>
                                  <a:pt x="81490" y="294280"/>
                                </a:lnTo>
                                <a:lnTo>
                                  <a:pt x="82150" y="291613"/>
                                </a:lnTo>
                                <a:lnTo>
                                  <a:pt x="82785" y="288896"/>
                                </a:lnTo>
                                <a:lnTo>
                                  <a:pt x="83382" y="286190"/>
                                </a:lnTo>
                                <a:lnTo>
                                  <a:pt x="83966" y="283485"/>
                                </a:lnTo>
                                <a:lnTo>
                                  <a:pt x="84525" y="280767"/>
                                </a:lnTo>
                                <a:lnTo>
                                  <a:pt x="85046" y="278062"/>
                                </a:lnTo>
                                <a:lnTo>
                                  <a:pt x="85566" y="275319"/>
                                </a:lnTo>
                                <a:lnTo>
                                  <a:pt x="86011" y="272576"/>
                                </a:lnTo>
                                <a:lnTo>
                                  <a:pt x="86493" y="269858"/>
                                </a:lnTo>
                                <a:lnTo>
                                  <a:pt x="86900" y="267115"/>
                                </a:lnTo>
                                <a:lnTo>
                                  <a:pt x="87306" y="264372"/>
                                </a:lnTo>
                                <a:lnTo>
                                  <a:pt x="87687" y="261591"/>
                                </a:lnTo>
                                <a:lnTo>
                                  <a:pt x="88017" y="258835"/>
                                </a:lnTo>
                                <a:lnTo>
                                  <a:pt x="88309" y="256091"/>
                                </a:lnTo>
                                <a:lnTo>
                                  <a:pt x="88614" y="253310"/>
                                </a:lnTo>
                                <a:lnTo>
                                  <a:pt x="88868" y="250529"/>
                                </a:lnTo>
                                <a:lnTo>
                                  <a:pt x="89135" y="247747"/>
                                </a:lnTo>
                                <a:lnTo>
                                  <a:pt x="89313" y="244966"/>
                                </a:lnTo>
                                <a:lnTo>
                                  <a:pt x="89503" y="242172"/>
                                </a:lnTo>
                                <a:lnTo>
                                  <a:pt x="89643" y="239391"/>
                                </a:lnTo>
                                <a:lnTo>
                                  <a:pt x="89795" y="236610"/>
                                </a:lnTo>
                                <a:lnTo>
                                  <a:pt x="89872" y="233790"/>
                                </a:lnTo>
                                <a:lnTo>
                                  <a:pt x="89986" y="231009"/>
                                </a:lnTo>
                                <a:lnTo>
                                  <a:pt x="90024" y="228189"/>
                                </a:lnTo>
                                <a:lnTo>
                                  <a:pt x="90024" y="222627"/>
                                </a:lnTo>
                                <a:lnTo>
                                  <a:pt x="89986" y="219795"/>
                                </a:lnTo>
                                <a:lnTo>
                                  <a:pt x="89872" y="217052"/>
                                </a:lnTo>
                                <a:lnTo>
                                  <a:pt x="89795" y="214232"/>
                                </a:lnTo>
                                <a:lnTo>
                                  <a:pt x="89643" y="211489"/>
                                </a:lnTo>
                                <a:lnTo>
                                  <a:pt x="89503" y="208708"/>
                                </a:lnTo>
                                <a:lnTo>
                                  <a:pt x="89351" y="205926"/>
                                </a:lnTo>
                                <a:lnTo>
                                  <a:pt x="89135" y="203171"/>
                                </a:lnTo>
                                <a:lnTo>
                                  <a:pt x="88906" y="200389"/>
                                </a:lnTo>
                                <a:lnTo>
                                  <a:pt x="88652" y="197646"/>
                                </a:lnTo>
                                <a:lnTo>
                                  <a:pt x="88348" y="194903"/>
                                </a:lnTo>
                                <a:lnTo>
                                  <a:pt x="88055" y="192122"/>
                                </a:lnTo>
                                <a:lnTo>
                                  <a:pt x="87687" y="189404"/>
                                </a:lnTo>
                                <a:lnTo>
                                  <a:pt x="87344" y="186661"/>
                                </a:lnTo>
                                <a:lnTo>
                                  <a:pt x="86938" y="183917"/>
                                </a:lnTo>
                                <a:lnTo>
                                  <a:pt x="86531" y="181174"/>
                                </a:lnTo>
                                <a:lnTo>
                                  <a:pt x="86087" y="178456"/>
                                </a:lnTo>
                                <a:lnTo>
                                  <a:pt x="85604" y="175751"/>
                                </a:lnTo>
                                <a:lnTo>
                                  <a:pt x="85122" y="173046"/>
                                </a:lnTo>
                                <a:lnTo>
                                  <a:pt x="84563" y="170290"/>
                                </a:lnTo>
                                <a:lnTo>
                                  <a:pt x="84004" y="167623"/>
                                </a:lnTo>
                                <a:lnTo>
                                  <a:pt x="83445" y="164918"/>
                                </a:lnTo>
                                <a:lnTo>
                                  <a:pt x="82861" y="162200"/>
                                </a:lnTo>
                                <a:lnTo>
                                  <a:pt x="82226" y="159533"/>
                                </a:lnTo>
                                <a:lnTo>
                                  <a:pt x="81553" y="156866"/>
                                </a:lnTo>
                                <a:lnTo>
                                  <a:pt x="80893" y="154187"/>
                                </a:lnTo>
                                <a:lnTo>
                                  <a:pt x="80181" y="151520"/>
                                </a:lnTo>
                                <a:lnTo>
                                  <a:pt x="79445" y="148840"/>
                                </a:lnTo>
                                <a:lnTo>
                                  <a:pt x="78670" y="146211"/>
                                </a:lnTo>
                                <a:lnTo>
                                  <a:pt x="77883" y="143582"/>
                                </a:lnTo>
                                <a:lnTo>
                                  <a:pt x="77070" y="140941"/>
                                </a:lnTo>
                                <a:lnTo>
                                  <a:pt x="76257" y="138312"/>
                                </a:lnTo>
                                <a:lnTo>
                                  <a:pt x="76181" y="138083"/>
                                </a:lnTo>
                                <a:lnTo>
                                  <a:pt x="75990" y="137600"/>
                                </a:lnTo>
                                <a:lnTo>
                                  <a:pt x="69755" y="137600"/>
                                </a:lnTo>
                                <a:lnTo>
                                  <a:pt x="0" y="137600"/>
                                </a:lnTo>
                                <a:lnTo>
                                  <a:pt x="0" y="123389"/>
                                </a:lnTo>
                                <a:lnTo>
                                  <a:pt x="70949" y="123389"/>
                                </a:lnTo>
                                <a:lnTo>
                                  <a:pt x="70758" y="122945"/>
                                </a:lnTo>
                                <a:lnTo>
                                  <a:pt x="70580" y="122500"/>
                                </a:lnTo>
                                <a:lnTo>
                                  <a:pt x="70466" y="122170"/>
                                </a:lnTo>
                                <a:lnTo>
                                  <a:pt x="70428" y="122056"/>
                                </a:lnTo>
                                <a:lnTo>
                                  <a:pt x="69310" y="119236"/>
                                </a:lnTo>
                                <a:lnTo>
                                  <a:pt x="68129" y="116417"/>
                                </a:lnTo>
                                <a:lnTo>
                                  <a:pt x="66935" y="113623"/>
                                </a:lnTo>
                                <a:lnTo>
                                  <a:pt x="65716" y="110803"/>
                                </a:lnTo>
                                <a:lnTo>
                                  <a:pt x="64484" y="108060"/>
                                </a:lnTo>
                                <a:lnTo>
                                  <a:pt x="63189" y="105279"/>
                                </a:lnTo>
                                <a:lnTo>
                                  <a:pt x="61893" y="102536"/>
                                </a:lnTo>
                                <a:lnTo>
                                  <a:pt x="60560" y="99818"/>
                                </a:lnTo>
                                <a:lnTo>
                                  <a:pt x="59188" y="97113"/>
                                </a:lnTo>
                                <a:lnTo>
                                  <a:pt x="57779" y="94408"/>
                                </a:lnTo>
                                <a:lnTo>
                                  <a:pt x="56369" y="91728"/>
                                </a:lnTo>
                                <a:lnTo>
                                  <a:pt x="54921" y="89061"/>
                                </a:lnTo>
                                <a:lnTo>
                                  <a:pt x="53435" y="86394"/>
                                </a:lnTo>
                                <a:lnTo>
                                  <a:pt x="51911" y="83752"/>
                                </a:lnTo>
                                <a:lnTo>
                                  <a:pt x="50387" y="81162"/>
                                </a:lnTo>
                                <a:lnTo>
                                  <a:pt x="48787" y="78520"/>
                                </a:lnTo>
                                <a:lnTo>
                                  <a:pt x="47200" y="75967"/>
                                </a:lnTo>
                                <a:lnTo>
                                  <a:pt x="45561" y="73402"/>
                                </a:lnTo>
                                <a:lnTo>
                                  <a:pt x="43936" y="70836"/>
                                </a:lnTo>
                                <a:lnTo>
                                  <a:pt x="42259" y="68284"/>
                                </a:lnTo>
                                <a:lnTo>
                                  <a:pt x="40519" y="65795"/>
                                </a:lnTo>
                                <a:lnTo>
                                  <a:pt x="38805" y="63267"/>
                                </a:lnTo>
                                <a:lnTo>
                                  <a:pt x="37027" y="60778"/>
                                </a:lnTo>
                                <a:lnTo>
                                  <a:pt x="35249" y="58302"/>
                                </a:lnTo>
                                <a:lnTo>
                                  <a:pt x="33433" y="55889"/>
                                </a:lnTo>
                                <a:lnTo>
                                  <a:pt x="31579" y="53437"/>
                                </a:lnTo>
                                <a:lnTo>
                                  <a:pt x="29686" y="51025"/>
                                </a:lnTo>
                                <a:lnTo>
                                  <a:pt x="27794" y="48611"/>
                                </a:lnTo>
                                <a:lnTo>
                                  <a:pt x="25864" y="46237"/>
                                </a:lnTo>
                                <a:lnTo>
                                  <a:pt x="23895" y="43900"/>
                                </a:lnTo>
                                <a:lnTo>
                                  <a:pt x="21927" y="41525"/>
                                </a:lnTo>
                                <a:lnTo>
                                  <a:pt x="19920" y="39226"/>
                                </a:lnTo>
                                <a:lnTo>
                                  <a:pt x="19806" y="39112"/>
                                </a:lnTo>
                                <a:lnTo>
                                  <a:pt x="19590" y="38921"/>
                                </a:lnTo>
                                <a:lnTo>
                                  <a:pt x="18472" y="38921"/>
                                </a:lnTo>
                                <a:lnTo>
                                  <a:pt x="0" y="38921"/>
                                </a:lnTo>
                                <a:lnTo>
                                  <a:pt x="0" y="24672"/>
                                </a:lnTo>
                                <a:lnTo>
                                  <a:pt x="6267" y="24672"/>
                                </a:lnTo>
                                <a:lnTo>
                                  <a:pt x="5594" y="24088"/>
                                </a:lnTo>
                                <a:lnTo>
                                  <a:pt x="5074" y="23567"/>
                                </a:lnTo>
                                <a:lnTo>
                                  <a:pt x="4667" y="23186"/>
                                </a:lnTo>
                                <a:lnTo>
                                  <a:pt x="4528" y="23046"/>
                                </a:lnTo>
                                <a:lnTo>
                                  <a:pt x="400" y="19071"/>
                                </a:lnTo>
                                <a:lnTo>
                                  <a:pt x="0" y="18706"/>
                                </a:lnTo>
                                <a:lnTo>
                                  <a:pt x="0" y="0"/>
                                </a:lnTo>
                                <a:close/>
                              </a:path>
                            </a:pathLst>
                          </a:custGeom>
                          <a:ln w="0" cap="flat">
                            <a:miter lim="127000"/>
                          </a:ln>
                        </wps:spPr>
                        <wps:style>
                          <a:lnRef idx="0">
                            <a:srgbClr val="000000">
                              <a:alpha val="0"/>
                            </a:srgbClr>
                          </a:lnRef>
                          <a:fillRef idx="1">
                            <a:srgbClr val="796A5A"/>
                          </a:fillRef>
                          <a:effectRef idx="0">
                            <a:scrgbClr r="0" g="0" b="0"/>
                          </a:effectRef>
                          <a:fontRef idx="none"/>
                        </wps:style>
                        <wps:bodyPr/>
                      </wps:wsp>
                      <wps:wsp>
                        <wps:cNvPr id="28" name="Shape 28"/>
                        <wps:cNvSpPr/>
                        <wps:spPr>
                          <a:xfrm>
                            <a:off x="282802" y="266422"/>
                            <a:ext cx="71095" cy="123025"/>
                          </a:xfrm>
                          <a:custGeom>
                            <a:avLst/>
                            <a:gdLst/>
                            <a:ahLst/>
                            <a:cxnLst/>
                            <a:rect l="0" t="0" r="0" b="0"/>
                            <a:pathLst>
                              <a:path w="71095" h="123025">
                                <a:moveTo>
                                  <a:pt x="34912" y="0"/>
                                </a:moveTo>
                                <a:lnTo>
                                  <a:pt x="71057" y="0"/>
                                </a:lnTo>
                                <a:lnTo>
                                  <a:pt x="71095" y="1448"/>
                                </a:lnTo>
                                <a:lnTo>
                                  <a:pt x="70536" y="1638"/>
                                </a:lnTo>
                                <a:lnTo>
                                  <a:pt x="69977" y="1854"/>
                                </a:lnTo>
                                <a:lnTo>
                                  <a:pt x="69456" y="2146"/>
                                </a:lnTo>
                                <a:lnTo>
                                  <a:pt x="68974" y="2413"/>
                                </a:lnTo>
                                <a:lnTo>
                                  <a:pt x="68529" y="2743"/>
                                </a:lnTo>
                                <a:lnTo>
                                  <a:pt x="68085" y="3111"/>
                                </a:lnTo>
                                <a:lnTo>
                                  <a:pt x="67640" y="3531"/>
                                </a:lnTo>
                                <a:lnTo>
                                  <a:pt x="67234" y="3937"/>
                                </a:lnTo>
                                <a:lnTo>
                                  <a:pt x="66865" y="4420"/>
                                </a:lnTo>
                                <a:lnTo>
                                  <a:pt x="66497" y="4902"/>
                                </a:lnTo>
                                <a:lnTo>
                                  <a:pt x="66116" y="5423"/>
                                </a:lnTo>
                                <a:lnTo>
                                  <a:pt x="65748" y="5969"/>
                                </a:lnTo>
                                <a:lnTo>
                                  <a:pt x="65418" y="6566"/>
                                </a:lnTo>
                                <a:lnTo>
                                  <a:pt x="65088" y="7201"/>
                                </a:lnTo>
                                <a:lnTo>
                                  <a:pt x="64745" y="7861"/>
                                </a:lnTo>
                                <a:lnTo>
                                  <a:pt x="64452" y="8534"/>
                                </a:lnTo>
                                <a:lnTo>
                                  <a:pt x="63818" y="10020"/>
                                </a:lnTo>
                                <a:lnTo>
                                  <a:pt x="63233" y="11621"/>
                                </a:lnTo>
                                <a:lnTo>
                                  <a:pt x="62636" y="13360"/>
                                </a:lnTo>
                                <a:lnTo>
                                  <a:pt x="62040" y="15215"/>
                                </a:lnTo>
                                <a:lnTo>
                                  <a:pt x="60782" y="19291"/>
                                </a:lnTo>
                                <a:lnTo>
                                  <a:pt x="59373" y="23940"/>
                                </a:lnTo>
                                <a:lnTo>
                                  <a:pt x="37770" y="98933"/>
                                </a:lnTo>
                                <a:lnTo>
                                  <a:pt x="37033" y="101651"/>
                                </a:lnTo>
                                <a:lnTo>
                                  <a:pt x="36398" y="104089"/>
                                </a:lnTo>
                                <a:lnTo>
                                  <a:pt x="35839" y="106324"/>
                                </a:lnTo>
                                <a:lnTo>
                                  <a:pt x="35433" y="108331"/>
                                </a:lnTo>
                                <a:lnTo>
                                  <a:pt x="35065" y="110185"/>
                                </a:lnTo>
                                <a:lnTo>
                                  <a:pt x="34760" y="111811"/>
                                </a:lnTo>
                                <a:lnTo>
                                  <a:pt x="34582" y="113335"/>
                                </a:lnTo>
                                <a:lnTo>
                                  <a:pt x="34468" y="114668"/>
                                </a:lnTo>
                                <a:lnTo>
                                  <a:pt x="34430" y="115265"/>
                                </a:lnTo>
                                <a:lnTo>
                                  <a:pt x="34430" y="116408"/>
                                </a:lnTo>
                                <a:lnTo>
                                  <a:pt x="34468" y="116929"/>
                                </a:lnTo>
                                <a:lnTo>
                                  <a:pt x="34506" y="117450"/>
                                </a:lnTo>
                                <a:lnTo>
                                  <a:pt x="34582" y="117932"/>
                                </a:lnTo>
                                <a:lnTo>
                                  <a:pt x="34658" y="118377"/>
                                </a:lnTo>
                                <a:lnTo>
                                  <a:pt x="34760" y="118796"/>
                                </a:lnTo>
                                <a:lnTo>
                                  <a:pt x="34874" y="119202"/>
                                </a:lnTo>
                                <a:lnTo>
                                  <a:pt x="35027" y="119571"/>
                                </a:lnTo>
                                <a:lnTo>
                                  <a:pt x="35179" y="119939"/>
                                </a:lnTo>
                                <a:lnTo>
                                  <a:pt x="35357" y="120307"/>
                                </a:lnTo>
                                <a:lnTo>
                                  <a:pt x="35509" y="120650"/>
                                </a:lnTo>
                                <a:lnTo>
                                  <a:pt x="35725" y="120980"/>
                                </a:lnTo>
                                <a:lnTo>
                                  <a:pt x="35916" y="121272"/>
                                </a:lnTo>
                                <a:lnTo>
                                  <a:pt x="36144" y="121577"/>
                                </a:lnTo>
                                <a:lnTo>
                                  <a:pt x="36144" y="123025"/>
                                </a:lnTo>
                                <a:lnTo>
                                  <a:pt x="0" y="123025"/>
                                </a:lnTo>
                                <a:lnTo>
                                  <a:pt x="0" y="121577"/>
                                </a:lnTo>
                                <a:lnTo>
                                  <a:pt x="483" y="121310"/>
                                </a:lnTo>
                                <a:lnTo>
                                  <a:pt x="1003" y="121056"/>
                                </a:lnTo>
                                <a:lnTo>
                                  <a:pt x="1448" y="120752"/>
                                </a:lnTo>
                                <a:lnTo>
                                  <a:pt x="1930" y="120460"/>
                                </a:lnTo>
                                <a:lnTo>
                                  <a:pt x="2337" y="120129"/>
                                </a:lnTo>
                                <a:lnTo>
                                  <a:pt x="2743" y="119786"/>
                                </a:lnTo>
                                <a:lnTo>
                                  <a:pt x="3150" y="119456"/>
                                </a:lnTo>
                                <a:lnTo>
                                  <a:pt x="3518" y="119088"/>
                                </a:lnTo>
                                <a:lnTo>
                                  <a:pt x="3861" y="118682"/>
                                </a:lnTo>
                                <a:lnTo>
                                  <a:pt x="4229" y="118275"/>
                                </a:lnTo>
                                <a:lnTo>
                                  <a:pt x="4559" y="117831"/>
                                </a:lnTo>
                                <a:lnTo>
                                  <a:pt x="4851" y="117373"/>
                                </a:lnTo>
                                <a:lnTo>
                                  <a:pt x="5194" y="116904"/>
                                </a:lnTo>
                                <a:lnTo>
                                  <a:pt x="5486" y="116383"/>
                                </a:lnTo>
                                <a:lnTo>
                                  <a:pt x="5779" y="115824"/>
                                </a:lnTo>
                                <a:lnTo>
                                  <a:pt x="6083" y="115227"/>
                                </a:lnTo>
                                <a:lnTo>
                                  <a:pt x="6680" y="113970"/>
                                </a:lnTo>
                                <a:lnTo>
                                  <a:pt x="7226" y="112522"/>
                                </a:lnTo>
                                <a:lnTo>
                                  <a:pt x="7823" y="110960"/>
                                </a:lnTo>
                                <a:lnTo>
                                  <a:pt x="8420" y="109182"/>
                                </a:lnTo>
                                <a:lnTo>
                                  <a:pt x="9754" y="105016"/>
                                </a:lnTo>
                                <a:lnTo>
                                  <a:pt x="11278" y="99974"/>
                                </a:lnTo>
                                <a:lnTo>
                                  <a:pt x="32906" y="25273"/>
                                </a:lnTo>
                                <a:lnTo>
                                  <a:pt x="33655" y="22631"/>
                                </a:lnTo>
                                <a:lnTo>
                                  <a:pt x="34290" y="20231"/>
                                </a:lnTo>
                                <a:lnTo>
                                  <a:pt x="34874" y="17996"/>
                                </a:lnTo>
                                <a:lnTo>
                                  <a:pt x="35395" y="15964"/>
                                </a:lnTo>
                                <a:lnTo>
                                  <a:pt x="35801" y="14059"/>
                                </a:lnTo>
                                <a:lnTo>
                                  <a:pt x="36182" y="12357"/>
                                </a:lnTo>
                                <a:lnTo>
                                  <a:pt x="36436" y="10795"/>
                                </a:lnTo>
                                <a:lnTo>
                                  <a:pt x="36627" y="9347"/>
                                </a:lnTo>
                                <a:lnTo>
                                  <a:pt x="36652" y="8687"/>
                                </a:lnTo>
                                <a:lnTo>
                                  <a:pt x="36690" y="8052"/>
                                </a:lnTo>
                                <a:lnTo>
                                  <a:pt x="36728" y="7417"/>
                                </a:lnTo>
                                <a:lnTo>
                                  <a:pt x="36728" y="6871"/>
                                </a:lnTo>
                                <a:lnTo>
                                  <a:pt x="36690" y="6312"/>
                                </a:lnTo>
                                <a:lnTo>
                                  <a:pt x="36652" y="5753"/>
                                </a:lnTo>
                                <a:lnTo>
                                  <a:pt x="36589" y="5271"/>
                                </a:lnTo>
                                <a:lnTo>
                                  <a:pt x="36513" y="4750"/>
                                </a:lnTo>
                                <a:lnTo>
                                  <a:pt x="36360" y="4305"/>
                                </a:lnTo>
                                <a:lnTo>
                                  <a:pt x="36246" y="3861"/>
                                </a:lnTo>
                                <a:lnTo>
                                  <a:pt x="36068" y="3416"/>
                                </a:lnTo>
                                <a:lnTo>
                                  <a:pt x="35877" y="3010"/>
                                </a:lnTo>
                                <a:lnTo>
                                  <a:pt x="35700" y="2604"/>
                                </a:lnTo>
                                <a:lnTo>
                                  <a:pt x="35471" y="2222"/>
                                </a:lnTo>
                                <a:lnTo>
                                  <a:pt x="35217" y="1854"/>
                                </a:lnTo>
                                <a:lnTo>
                                  <a:pt x="34912" y="1486"/>
                                </a:lnTo>
                                <a:lnTo>
                                  <a:pt x="34912" y="0"/>
                                </a:lnTo>
                                <a:close/>
                              </a:path>
                            </a:pathLst>
                          </a:custGeom>
                          <a:ln w="0" cap="flat">
                            <a:miter lim="127000"/>
                          </a:ln>
                        </wps:spPr>
                        <wps:style>
                          <a:lnRef idx="0">
                            <a:srgbClr val="000000">
                              <a:alpha val="0"/>
                            </a:srgbClr>
                          </a:lnRef>
                          <a:fillRef idx="1">
                            <a:srgbClr val="796A5A"/>
                          </a:fillRef>
                          <a:effectRef idx="0">
                            <a:scrgbClr r="0" g="0" b="0"/>
                          </a:effectRef>
                          <a:fontRef idx="none"/>
                        </wps:style>
                        <wps:bodyPr/>
                      </wps:wsp>
                      <wps:wsp>
                        <wps:cNvPr id="29" name="Shape 29"/>
                        <wps:cNvSpPr/>
                        <wps:spPr>
                          <a:xfrm>
                            <a:off x="38853" y="264119"/>
                            <a:ext cx="91249" cy="127699"/>
                          </a:xfrm>
                          <a:custGeom>
                            <a:avLst/>
                            <a:gdLst/>
                            <a:ahLst/>
                            <a:cxnLst/>
                            <a:rect l="0" t="0" r="0" b="0"/>
                            <a:pathLst>
                              <a:path w="91249" h="127699">
                                <a:moveTo>
                                  <a:pt x="59703" y="0"/>
                                </a:moveTo>
                                <a:lnTo>
                                  <a:pt x="62484" y="0"/>
                                </a:lnTo>
                                <a:lnTo>
                                  <a:pt x="63932" y="38"/>
                                </a:lnTo>
                                <a:lnTo>
                                  <a:pt x="65380" y="114"/>
                                </a:lnTo>
                                <a:lnTo>
                                  <a:pt x="66827" y="190"/>
                                </a:lnTo>
                                <a:lnTo>
                                  <a:pt x="68313" y="343"/>
                                </a:lnTo>
                                <a:lnTo>
                                  <a:pt x="69799" y="445"/>
                                </a:lnTo>
                                <a:lnTo>
                                  <a:pt x="71247" y="635"/>
                                </a:lnTo>
                                <a:lnTo>
                                  <a:pt x="72695" y="826"/>
                                </a:lnTo>
                                <a:lnTo>
                                  <a:pt x="74143" y="1041"/>
                                </a:lnTo>
                                <a:lnTo>
                                  <a:pt x="75590" y="1308"/>
                                </a:lnTo>
                                <a:lnTo>
                                  <a:pt x="77000" y="1562"/>
                                </a:lnTo>
                                <a:lnTo>
                                  <a:pt x="78372" y="1829"/>
                                </a:lnTo>
                                <a:lnTo>
                                  <a:pt x="79705" y="2159"/>
                                </a:lnTo>
                                <a:lnTo>
                                  <a:pt x="81001" y="2451"/>
                                </a:lnTo>
                                <a:lnTo>
                                  <a:pt x="82385" y="2819"/>
                                </a:lnTo>
                                <a:lnTo>
                                  <a:pt x="83795" y="3239"/>
                                </a:lnTo>
                                <a:lnTo>
                                  <a:pt x="85268" y="3683"/>
                                </a:lnTo>
                                <a:lnTo>
                                  <a:pt x="86678" y="4128"/>
                                </a:lnTo>
                                <a:lnTo>
                                  <a:pt x="88062" y="4534"/>
                                </a:lnTo>
                                <a:lnTo>
                                  <a:pt x="89281" y="4940"/>
                                </a:lnTo>
                                <a:lnTo>
                                  <a:pt x="90360" y="5309"/>
                                </a:lnTo>
                                <a:lnTo>
                                  <a:pt x="91249" y="5575"/>
                                </a:lnTo>
                                <a:lnTo>
                                  <a:pt x="85573" y="27127"/>
                                </a:lnTo>
                                <a:lnTo>
                                  <a:pt x="83934" y="27165"/>
                                </a:lnTo>
                                <a:lnTo>
                                  <a:pt x="83642" y="25946"/>
                                </a:lnTo>
                                <a:lnTo>
                                  <a:pt x="83337" y="24752"/>
                                </a:lnTo>
                                <a:lnTo>
                                  <a:pt x="82969" y="23609"/>
                                </a:lnTo>
                                <a:lnTo>
                                  <a:pt x="82639" y="22492"/>
                                </a:lnTo>
                                <a:lnTo>
                                  <a:pt x="82271" y="21412"/>
                                </a:lnTo>
                                <a:lnTo>
                                  <a:pt x="81864" y="20384"/>
                                </a:lnTo>
                                <a:lnTo>
                                  <a:pt x="81420" y="19380"/>
                                </a:lnTo>
                                <a:lnTo>
                                  <a:pt x="80963" y="18415"/>
                                </a:lnTo>
                                <a:lnTo>
                                  <a:pt x="80480" y="17488"/>
                                </a:lnTo>
                                <a:lnTo>
                                  <a:pt x="79972" y="16586"/>
                                </a:lnTo>
                                <a:lnTo>
                                  <a:pt x="79413" y="15735"/>
                                </a:lnTo>
                                <a:lnTo>
                                  <a:pt x="78854" y="14923"/>
                                </a:lnTo>
                                <a:lnTo>
                                  <a:pt x="78219" y="14148"/>
                                </a:lnTo>
                                <a:lnTo>
                                  <a:pt x="77559" y="13437"/>
                                </a:lnTo>
                                <a:lnTo>
                                  <a:pt x="76848" y="12738"/>
                                </a:lnTo>
                                <a:lnTo>
                                  <a:pt x="76149" y="12103"/>
                                </a:lnTo>
                                <a:lnTo>
                                  <a:pt x="75324" y="11506"/>
                                </a:lnTo>
                                <a:lnTo>
                                  <a:pt x="74511" y="10947"/>
                                </a:lnTo>
                                <a:lnTo>
                                  <a:pt x="73622" y="10427"/>
                                </a:lnTo>
                                <a:lnTo>
                                  <a:pt x="72695" y="9982"/>
                                </a:lnTo>
                                <a:lnTo>
                                  <a:pt x="71730" y="9538"/>
                                </a:lnTo>
                                <a:lnTo>
                                  <a:pt x="70688" y="9169"/>
                                </a:lnTo>
                                <a:lnTo>
                                  <a:pt x="69571" y="8839"/>
                                </a:lnTo>
                                <a:lnTo>
                                  <a:pt x="68428" y="8573"/>
                                </a:lnTo>
                                <a:lnTo>
                                  <a:pt x="67234" y="8318"/>
                                </a:lnTo>
                                <a:lnTo>
                                  <a:pt x="65977" y="8128"/>
                                </a:lnTo>
                                <a:lnTo>
                                  <a:pt x="64643" y="8014"/>
                                </a:lnTo>
                                <a:lnTo>
                                  <a:pt x="63233" y="7912"/>
                                </a:lnTo>
                                <a:lnTo>
                                  <a:pt x="61785" y="7874"/>
                                </a:lnTo>
                                <a:lnTo>
                                  <a:pt x="60262" y="7912"/>
                                </a:lnTo>
                                <a:lnTo>
                                  <a:pt x="58661" y="7950"/>
                                </a:lnTo>
                                <a:lnTo>
                                  <a:pt x="56998" y="8052"/>
                                </a:lnTo>
                                <a:lnTo>
                                  <a:pt x="55804" y="8204"/>
                                </a:lnTo>
                                <a:lnTo>
                                  <a:pt x="54661" y="8395"/>
                                </a:lnTo>
                                <a:lnTo>
                                  <a:pt x="53543" y="8611"/>
                                </a:lnTo>
                                <a:lnTo>
                                  <a:pt x="52502" y="8877"/>
                                </a:lnTo>
                                <a:lnTo>
                                  <a:pt x="51473" y="9208"/>
                                </a:lnTo>
                                <a:lnTo>
                                  <a:pt x="50508" y="9538"/>
                                </a:lnTo>
                                <a:lnTo>
                                  <a:pt x="49543" y="9944"/>
                                </a:lnTo>
                                <a:lnTo>
                                  <a:pt x="48654" y="10389"/>
                                </a:lnTo>
                                <a:lnTo>
                                  <a:pt x="47752" y="10909"/>
                                </a:lnTo>
                                <a:lnTo>
                                  <a:pt x="46939" y="11430"/>
                                </a:lnTo>
                                <a:lnTo>
                                  <a:pt x="46165" y="11989"/>
                                </a:lnTo>
                                <a:lnTo>
                                  <a:pt x="45377" y="12548"/>
                                </a:lnTo>
                                <a:lnTo>
                                  <a:pt x="44679" y="13183"/>
                                </a:lnTo>
                                <a:lnTo>
                                  <a:pt x="44006" y="13843"/>
                                </a:lnTo>
                                <a:lnTo>
                                  <a:pt x="43383" y="14516"/>
                                </a:lnTo>
                                <a:lnTo>
                                  <a:pt x="42748" y="15215"/>
                                </a:lnTo>
                                <a:lnTo>
                                  <a:pt x="42189" y="15926"/>
                                </a:lnTo>
                                <a:lnTo>
                                  <a:pt x="41669" y="16662"/>
                                </a:lnTo>
                                <a:lnTo>
                                  <a:pt x="41186" y="17450"/>
                                </a:lnTo>
                                <a:lnTo>
                                  <a:pt x="40704" y="18225"/>
                                </a:lnTo>
                                <a:lnTo>
                                  <a:pt x="40297" y="18999"/>
                                </a:lnTo>
                                <a:lnTo>
                                  <a:pt x="39929" y="19825"/>
                                </a:lnTo>
                                <a:lnTo>
                                  <a:pt x="39599" y="20638"/>
                                </a:lnTo>
                                <a:lnTo>
                                  <a:pt x="39256" y="21450"/>
                                </a:lnTo>
                                <a:lnTo>
                                  <a:pt x="39002" y="22301"/>
                                </a:lnTo>
                                <a:lnTo>
                                  <a:pt x="38773" y="23127"/>
                                </a:lnTo>
                                <a:lnTo>
                                  <a:pt x="38557" y="23978"/>
                                </a:lnTo>
                                <a:lnTo>
                                  <a:pt x="38405" y="24829"/>
                                </a:lnTo>
                                <a:lnTo>
                                  <a:pt x="38252" y="25641"/>
                                </a:lnTo>
                                <a:lnTo>
                                  <a:pt x="38189" y="26505"/>
                                </a:lnTo>
                                <a:lnTo>
                                  <a:pt x="38113" y="27318"/>
                                </a:lnTo>
                                <a:lnTo>
                                  <a:pt x="38113" y="29020"/>
                                </a:lnTo>
                                <a:lnTo>
                                  <a:pt x="38151" y="29845"/>
                                </a:lnTo>
                                <a:lnTo>
                                  <a:pt x="38214" y="30658"/>
                                </a:lnTo>
                                <a:lnTo>
                                  <a:pt x="38329" y="31433"/>
                                </a:lnTo>
                                <a:lnTo>
                                  <a:pt x="38481" y="32220"/>
                                </a:lnTo>
                                <a:lnTo>
                                  <a:pt x="38633" y="32995"/>
                                </a:lnTo>
                                <a:lnTo>
                                  <a:pt x="38849" y="33744"/>
                                </a:lnTo>
                                <a:lnTo>
                                  <a:pt x="39078" y="34481"/>
                                </a:lnTo>
                                <a:lnTo>
                                  <a:pt x="39332" y="35179"/>
                                </a:lnTo>
                                <a:lnTo>
                                  <a:pt x="39637" y="35890"/>
                                </a:lnTo>
                                <a:lnTo>
                                  <a:pt x="39967" y="36589"/>
                                </a:lnTo>
                                <a:lnTo>
                                  <a:pt x="40335" y="37262"/>
                                </a:lnTo>
                                <a:lnTo>
                                  <a:pt x="40704" y="37935"/>
                                </a:lnTo>
                                <a:lnTo>
                                  <a:pt x="41110" y="38595"/>
                                </a:lnTo>
                                <a:lnTo>
                                  <a:pt x="41554" y="39268"/>
                                </a:lnTo>
                                <a:lnTo>
                                  <a:pt x="42037" y="39903"/>
                                </a:lnTo>
                                <a:lnTo>
                                  <a:pt x="42558" y="40526"/>
                                </a:lnTo>
                                <a:lnTo>
                                  <a:pt x="43117" y="41161"/>
                                </a:lnTo>
                                <a:lnTo>
                                  <a:pt x="43675" y="41796"/>
                                </a:lnTo>
                                <a:lnTo>
                                  <a:pt x="44272" y="42418"/>
                                </a:lnTo>
                                <a:lnTo>
                                  <a:pt x="44895" y="43015"/>
                                </a:lnTo>
                                <a:lnTo>
                                  <a:pt x="45568" y="43650"/>
                                </a:lnTo>
                                <a:lnTo>
                                  <a:pt x="46279" y="44234"/>
                                </a:lnTo>
                                <a:lnTo>
                                  <a:pt x="46977" y="44831"/>
                                </a:lnTo>
                                <a:lnTo>
                                  <a:pt x="47714" y="45466"/>
                                </a:lnTo>
                                <a:lnTo>
                                  <a:pt x="48501" y="46063"/>
                                </a:lnTo>
                                <a:lnTo>
                                  <a:pt x="49314" y="46685"/>
                                </a:lnTo>
                                <a:lnTo>
                                  <a:pt x="50165" y="47282"/>
                                </a:lnTo>
                                <a:lnTo>
                                  <a:pt x="51918" y="48501"/>
                                </a:lnTo>
                                <a:lnTo>
                                  <a:pt x="53810" y="49733"/>
                                </a:lnTo>
                                <a:lnTo>
                                  <a:pt x="59665" y="53404"/>
                                </a:lnTo>
                                <a:lnTo>
                                  <a:pt x="62154" y="55042"/>
                                </a:lnTo>
                                <a:lnTo>
                                  <a:pt x="64567" y="56706"/>
                                </a:lnTo>
                                <a:lnTo>
                                  <a:pt x="65761" y="57556"/>
                                </a:lnTo>
                                <a:lnTo>
                                  <a:pt x="66942" y="58420"/>
                                </a:lnTo>
                                <a:lnTo>
                                  <a:pt x="68097" y="59309"/>
                                </a:lnTo>
                                <a:lnTo>
                                  <a:pt x="69202" y="60160"/>
                                </a:lnTo>
                                <a:lnTo>
                                  <a:pt x="70320" y="61049"/>
                                </a:lnTo>
                                <a:lnTo>
                                  <a:pt x="71399" y="61938"/>
                                </a:lnTo>
                                <a:lnTo>
                                  <a:pt x="72428" y="62865"/>
                                </a:lnTo>
                                <a:lnTo>
                                  <a:pt x="73431" y="63792"/>
                                </a:lnTo>
                                <a:lnTo>
                                  <a:pt x="74435" y="64757"/>
                                </a:lnTo>
                                <a:lnTo>
                                  <a:pt x="75362" y="65723"/>
                                </a:lnTo>
                                <a:lnTo>
                                  <a:pt x="76289" y="66726"/>
                                </a:lnTo>
                                <a:lnTo>
                                  <a:pt x="77153" y="67729"/>
                                </a:lnTo>
                                <a:lnTo>
                                  <a:pt x="78003" y="68771"/>
                                </a:lnTo>
                                <a:lnTo>
                                  <a:pt x="78778" y="69812"/>
                                </a:lnTo>
                                <a:lnTo>
                                  <a:pt x="79527" y="70917"/>
                                </a:lnTo>
                                <a:lnTo>
                                  <a:pt x="80226" y="71996"/>
                                </a:lnTo>
                                <a:lnTo>
                                  <a:pt x="80861" y="73152"/>
                                </a:lnTo>
                                <a:lnTo>
                                  <a:pt x="81483" y="74295"/>
                                </a:lnTo>
                                <a:lnTo>
                                  <a:pt x="82042" y="75527"/>
                                </a:lnTo>
                                <a:lnTo>
                                  <a:pt x="82525" y="76708"/>
                                </a:lnTo>
                                <a:lnTo>
                                  <a:pt x="82969" y="77978"/>
                                </a:lnTo>
                                <a:lnTo>
                                  <a:pt x="83376" y="79273"/>
                                </a:lnTo>
                                <a:lnTo>
                                  <a:pt x="83718" y="80607"/>
                                </a:lnTo>
                                <a:lnTo>
                                  <a:pt x="83972" y="81940"/>
                                </a:lnTo>
                                <a:lnTo>
                                  <a:pt x="84201" y="83350"/>
                                </a:lnTo>
                                <a:lnTo>
                                  <a:pt x="84341" y="84760"/>
                                </a:lnTo>
                                <a:lnTo>
                                  <a:pt x="84455" y="86246"/>
                                </a:lnTo>
                                <a:lnTo>
                                  <a:pt x="84493" y="87770"/>
                                </a:lnTo>
                                <a:lnTo>
                                  <a:pt x="84417" y="90030"/>
                                </a:lnTo>
                                <a:lnTo>
                                  <a:pt x="84239" y="92265"/>
                                </a:lnTo>
                                <a:lnTo>
                                  <a:pt x="83934" y="94412"/>
                                </a:lnTo>
                                <a:lnTo>
                                  <a:pt x="83528" y="96495"/>
                                </a:lnTo>
                                <a:lnTo>
                                  <a:pt x="83045" y="98565"/>
                                </a:lnTo>
                                <a:lnTo>
                                  <a:pt x="82448" y="100533"/>
                                </a:lnTo>
                                <a:lnTo>
                                  <a:pt x="81750" y="102464"/>
                                </a:lnTo>
                                <a:lnTo>
                                  <a:pt x="80937" y="104318"/>
                                </a:lnTo>
                                <a:lnTo>
                                  <a:pt x="80035" y="106134"/>
                                </a:lnTo>
                                <a:lnTo>
                                  <a:pt x="79045" y="107848"/>
                                </a:lnTo>
                                <a:lnTo>
                                  <a:pt x="77965" y="109550"/>
                                </a:lnTo>
                                <a:lnTo>
                                  <a:pt x="76771" y="111150"/>
                                </a:lnTo>
                                <a:lnTo>
                                  <a:pt x="75514" y="112674"/>
                                </a:lnTo>
                                <a:lnTo>
                                  <a:pt x="74181" y="114160"/>
                                </a:lnTo>
                                <a:lnTo>
                                  <a:pt x="72733" y="115570"/>
                                </a:lnTo>
                                <a:lnTo>
                                  <a:pt x="71209" y="116904"/>
                                </a:lnTo>
                                <a:lnTo>
                                  <a:pt x="69609" y="118161"/>
                                </a:lnTo>
                                <a:lnTo>
                                  <a:pt x="67907" y="119355"/>
                                </a:lnTo>
                                <a:lnTo>
                                  <a:pt x="66167" y="120460"/>
                                </a:lnTo>
                                <a:lnTo>
                                  <a:pt x="64313" y="121501"/>
                                </a:lnTo>
                                <a:lnTo>
                                  <a:pt x="62382" y="122466"/>
                                </a:lnTo>
                                <a:lnTo>
                                  <a:pt x="60414" y="123355"/>
                                </a:lnTo>
                                <a:lnTo>
                                  <a:pt x="58331" y="124181"/>
                                </a:lnTo>
                                <a:lnTo>
                                  <a:pt x="56223" y="124879"/>
                                </a:lnTo>
                                <a:lnTo>
                                  <a:pt x="54026" y="125552"/>
                                </a:lnTo>
                                <a:lnTo>
                                  <a:pt x="51765" y="126098"/>
                                </a:lnTo>
                                <a:lnTo>
                                  <a:pt x="49428" y="126581"/>
                                </a:lnTo>
                                <a:lnTo>
                                  <a:pt x="47054" y="126962"/>
                                </a:lnTo>
                                <a:lnTo>
                                  <a:pt x="44602" y="127292"/>
                                </a:lnTo>
                                <a:lnTo>
                                  <a:pt x="42075" y="127521"/>
                                </a:lnTo>
                                <a:lnTo>
                                  <a:pt x="39522" y="127660"/>
                                </a:lnTo>
                                <a:lnTo>
                                  <a:pt x="36919" y="127699"/>
                                </a:lnTo>
                                <a:lnTo>
                                  <a:pt x="35357" y="127660"/>
                                </a:lnTo>
                                <a:lnTo>
                                  <a:pt x="33884" y="127622"/>
                                </a:lnTo>
                                <a:lnTo>
                                  <a:pt x="32360" y="127546"/>
                                </a:lnTo>
                                <a:lnTo>
                                  <a:pt x="30874" y="127445"/>
                                </a:lnTo>
                                <a:lnTo>
                                  <a:pt x="29388" y="127330"/>
                                </a:lnTo>
                                <a:lnTo>
                                  <a:pt x="27940" y="127178"/>
                                </a:lnTo>
                                <a:lnTo>
                                  <a:pt x="26492" y="126962"/>
                                </a:lnTo>
                                <a:lnTo>
                                  <a:pt x="25083" y="126771"/>
                                </a:lnTo>
                                <a:lnTo>
                                  <a:pt x="23673" y="126556"/>
                                </a:lnTo>
                                <a:lnTo>
                                  <a:pt x="22263" y="126289"/>
                                </a:lnTo>
                                <a:lnTo>
                                  <a:pt x="20930" y="125997"/>
                                </a:lnTo>
                                <a:lnTo>
                                  <a:pt x="19558" y="125692"/>
                                </a:lnTo>
                                <a:lnTo>
                                  <a:pt x="18263" y="125400"/>
                                </a:lnTo>
                                <a:lnTo>
                                  <a:pt x="16954" y="125070"/>
                                </a:lnTo>
                                <a:lnTo>
                                  <a:pt x="15697" y="124689"/>
                                </a:lnTo>
                                <a:lnTo>
                                  <a:pt x="14465" y="124320"/>
                                </a:lnTo>
                                <a:lnTo>
                                  <a:pt x="13284" y="123952"/>
                                </a:lnTo>
                                <a:lnTo>
                                  <a:pt x="12090" y="123546"/>
                                </a:lnTo>
                                <a:lnTo>
                                  <a:pt x="10986" y="123139"/>
                                </a:lnTo>
                                <a:lnTo>
                                  <a:pt x="9868" y="122733"/>
                                </a:lnTo>
                                <a:lnTo>
                                  <a:pt x="8788" y="122314"/>
                                </a:lnTo>
                                <a:lnTo>
                                  <a:pt x="7798" y="121869"/>
                                </a:lnTo>
                                <a:lnTo>
                                  <a:pt x="6794" y="121425"/>
                                </a:lnTo>
                                <a:lnTo>
                                  <a:pt x="5867" y="120942"/>
                                </a:lnTo>
                                <a:lnTo>
                                  <a:pt x="4966" y="120498"/>
                                </a:lnTo>
                                <a:lnTo>
                                  <a:pt x="4115" y="120053"/>
                                </a:lnTo>
                                <a:lnTo>
                                  <a:pt x="3302" y="119571"/>
                                </a:lnTo>
                                <a:lnTo>
                                  <a:pt x="2565" y="119088"/>
                                </a:lnTo>
                                <a:lnTo>
                                  <a:pt x="1816" y="118643"/>
                                </a:lnTo>
                                <a:lnTo>
                                  <a:pt x="1181" y="118161"/>
                                </a:lnTo>
                                <a:lnTo>
                                  <a:pt x="559" y="117678"/>
                                </a:lnTo>
                                <a:lnTo>
                                  <a:pt x="0" y="117234"/>
                                </a:lnTo>
                                <a:lnTo>
                                  <a:pt x="76" y="116713"/>
                                </a:lnTo>
                                <a:lnTo>
                                  <a:pt x="216" y="116015"/>
                                </a:lnTo>
                                <a:lnTo>
                                  <a:pt x="406" y="115126"/>
                                </a:lnTo>
                                <a:lnTo>
                                  <a:pt x="673" y="114122"/>
                                </a:lnTo>
                                <a:lnTo>
                                  <a:pt x="1295" y="111633"/>
                                </a:lnTo>
                                <a:lnTo>
                                  <a:pt x="2083" y="108699"/>
                                </a:lnTo>
                                <a:lnTo>
                                  <a:pt x="3010" y="105359"/>
                                </a:lnTo>
                                <a:lnTo>
                                  <a:pt x="3975" y="101765"/>
                                </a:lnTo>
                                <a:lnTo>
                                  <a:pt x="5004" y="97981"/>
                                </a:lnTo>
                                <a:lnTo>
                                  <a:pt x="6007" y="94082"/>
                                </a:lnTo>
                                <a:lnTo>
                                  <a:pt x="7569" y="93967"/>
                                </a:lnTo>
                                <a:lnTo>
                                  <a:pt x="7798" y="95606"/>
                                </a:lnTo>
                                <a:lnTo>
                                  <a:pt x="8052" y="97155"/>
                                </a:lnTo>
                                <a:lnTo>
                                  <a:pt x="8382" y="98679"/>
                                </a:lnTo>
                                <a:lnTo>
                                  <a:pt x="8763" y="100165"/>
                                </a:lnTo>
                                <a:lnTo>
                                  <a:pt x="9131" y="101575"/>
                                </a:lnTo>
                                <a:lnTo>
                                  <a:pt x="9576" y="102908"/>
                                </a:lnTo>
                                <a:lnTo>
                                  <a:pt x="10058" y="104204"/>
                                </a:lnTo>
                                <a:lnTo>
                                  <a:pt x="10617" y="105474"/>
                                </a:lnTo>
                                <a:lnTo>
                                  <a:pt x="11201" y="106693"/>
                                </a:lnTo>
                                <a:lnTo>
                                  <a:pt x="11836" y="107810"/>
                                </a:lnTo>
                                <a:lnTo>
                                  <a:pt x="12510" y="108928"/>
                                </a:lnTo>
                                <a:lnTo>
                                  <a:pt x="13246" y="109957"/>
                                </a:lnTo>
                                <a:lnTo>
                                  <a:pt x="14021" y="110922"/>
                                </a:lnTo>
                                <a:lnTo>
                                  <a:pt x="14884" y="111849"/>
                                </a:lnTo>
                                <a:lnTo>
                                  <a:pt x="15735" y="112751"/>
                                </a:lnTo>
                                <a:lnTo>
                                  <a:pt x="16701" y="113563"/>
                                </a:lnTo>
                                <a:lnTo>
                                  <a:pt x="17666" y="114300"/>
                                </a:lnTo>
                                <a:lnTo>
                                  <a:pt x="18707" y="115011"/>
                                </a:lnTo>
                                <a:lnTo>
                                  <a:pt x="19812" y="115672"/>
                                </a:lnTo>
                                <a:lnTo>
                                  <a:pt x="20968" y="116268"/>
                                </a:lnTo>
                                <a:lnTo>
                                  <a:pt x="22149" y="116827"/>
                                </a:lnTo>
                                <a:lnTo>
                                  <a:pt x="23419" y="117310"/>
                                </a:lnTo>
                                <a:lnTo>
                                  <a:pt x="24714" y="117716"/>
                                </a:lnTo>
                                <a:lnTo>
                                  <a:pt x="26124" y="118085"/>
                                </a:lnTo>
                                <a:lnTo>
                                  <a:pt x="27534" y="118428"/>
                                </a:lnTo>
                                <a:lnTo>
                                  <a:pt x="29019" y="118682"/>
                                </a:lnTo>
                                <a:lnTo>
                                  <a:pt x="30582" y="118872"/>
                                </a:lnTo>
                                <a:lnTo>
                                  <a:pt x="32169" y="119012"/>
                                </a:lnTo>
                                <a:lnTo>
                                  <a:pt x="33846" y="119126"/>
                                </a:lnTo>
                                <a:lnTo>
                                  <a:pt x="37363" y="119126"/>
                                </a:lnTo>
                                <a:lnTo>
                                  <a:pt x="39218" y="119012"/>
                                </a:lnTo>
                                <a:lnTo>
                                  <a:pt x="40526" y="118910"/>
                                </a:lnTo>
                                <a:lnTo>
                                  <a:pt x="41783" y="118758"/>
                                </a:lnTo>
                                <a:lnTo>
                                  <a:pt x="43002" y="118567"/>
                                </a:lnTo>
                                <a:lnTo>
                                  <a:pt x="44158" y="118313"/>
                                </a:lnTo>
                                <a:lnTo>
                                  <a:pt x="45314" y="118008"/>
                                </a:lnTo>
                                <a:lnTo>
                                  <a:pt x="46380" y="117640"/>
                                </a:lnTo>
                                <a:lnTo>
                                  <a:pt x="47460" y="117272"/>
                                </a:lnTo>
                                <a:lnTo>
                                  <a:pt x="48463" y="116827"/>
                                </a:lnTo>
                                <a:lnTo>
                                  <a:pt x="49428" y="116345"/>
                                </a:lnTo>
                                <a:lnTo>
                                  <a:pt x="50356" y="115824"/>
                                </a:lnTo>
                                <a:lnTo>
                                  <a:pt x="51245" y="115265"/>
                                </a:lnTo>
                                <a:lnTo>
                                  <a:pt x="52095" y="114668"/>
                                </a:lnTo>
                                <a:lnTo>
                                  <a:pt x="52921" y="114046"/>
                                </a:lnTo>
                                <a:lnTo>
                                  <a:pt x="53657" y="113373"/>
                                </a:lnTo>
                                <a:lnTo>
                                  <a:pt x="54394" y="112713"/>
                                </a:lnTo>
                                <a:lnTo>
                                  <a:pt x="55067" y="111963"/>
                                </a:lnTo>
                                <a:lnTo>
                                  <a:pt x="55740" y="111227"/>
                                </a:lnTo>
                                <a:lnTo>
                                  <a:pt x="56324" y="110439"/>
                                </a:lnTo>
                                <a:lnTo>
                                  <a:pt x="56883" y="109626"/>
                                </a:lnTo>
                                <a:lnTo>
                                  <a:pt x="57404" y="108814"/>
                                </a:lnTo>
                                <a:lnTo>
                                  <a:pt x="57887" y="107963"/>
                                </a:lnTo>
                                <a:lnTo>
                                  <a:pt x="58331" y="107061"/>
                                </a:lnTo>
                                <a:lnTo>
                                  <a:pt x="58738" y="106172"/>
                                </a:lnTo>
                                <a:lnTo>
                                  <a:pt x="59080" y="105283"/>
                                </a:lnTo>
                                <a:lnTo>
                                  <a:pt x="59411" y="104356"/>
                                </a:lnTo>
                                <a:lnTo>
                                  <a:pt x="59665" y="103429"/>
                                </a:lnTo>
                                <a:lnTo>
                                  <a:pt x="59893" y="102464"/>
                                </a:lnTo>
                                <a:lnTo>
                                  <a:pt x="60109" y="101498"/>
                                </a:lnTo>
                                <a:lnTo>
                                  <a:pt x="60262" y="100533"/>
                                </a:lnTo>
                                <a:lnTo>
                                  <a:pt x="60376" y="99530"/>
                                </a:lnTo>
                                <a:lnTo>
                                  <a:pt x="60452" y="98527"/>
                                </a:lnTo>
                                <a:lnTo>
                                  <a:pt x="60490" y="97536"/>
                                </a:lnTo>
                                <a:lnTo>
                                  <a:pt x="60452" y="96711"/>
                                </a:lnTo>
                                <a:lnTo>
                                  <a:pt x="60414" y="95898"/>
                                </a:lnTo>
                                <a:lnTo>
                                  <a:pt x="60338" y="95123"/>
                                </a:lnTo>
                                <a:lnTo>
                                  <a:pt x="60223" y="94298"/>
                                </a:lnTo>
                                <a:lnTo>
                                  <a:pt x="60071" y="93523"/>
                                </a:lnTo>
                                <a:lnTo>
                                  <a:pt x="59931" y="92748"/>
                                </a:lnTo>
                                <a:lnTo>
                                  <a:pt x="59703" y="91961"/>
                                </a:lnTo>
                                <a:lnTo>
                                  <a:pt x="59487" y="91186"/>
                                </a:lnTo>
                                <a:lnTo>
                                  <a:pt x="59220" y="90399"/>
                                </a:lnTo>
                                <a:lnTo>
                                  <a:pt x="58928" y="89662"/>
                                </a:lnTo>
                                <a:lnTo>
                                  <a:pt x="58598" y="88887"/>
                                </a:lnTo>
                                <a:lnTo>
                                  <a:pt x="58255" y="88138"/>
                                </a:lnTo>
                                <a:lnTo>
                                  <a:pt x="57887" y="87401"/>
                                </a:lnTo>
                                <a:lnTo>
                                  <a:pt x="57480" y="86690"/>
                                </a:lnTo>
                                <a:lnTo>
                                  <a:pt x="57036" y="85954"/>
                                </a:lnTo>
                                <a:lnTo>
                                  <a:pt x="56553" y="85242"/>
                                </a:lnTo>
                                <a:lnTo>
                                  <a:pt x="56071" y="84506"/>
                                </a:lnTo>
                                <a:lnTo>
                                  <a:pt x="55512" y="83795"/>
                                </a:lnTo>
                                <a:lnTo>
                                  <a:pt x="54953" y="83096"/>
                                </a:lnTo>
                                <a:lnTo>
                                  <a:pt x="54394" y="82385"/>
                                </a:lnTo>
                                <a:lnTo>
                                  <a:pt x="53772" y="81725"/>
                                </a:lnTo>
                                <a:lnTo>
                                  <a:pt x="53137" y="81013"/>
                                </a:lnTo>
                                <a:lnTo>
                                  <a:pt x="52438" y="80315"/>
                                </a:lnTo>
                                <a:lnTo>
                                  <a:pt x="51765" y="79642"/>
                                </a:lnTo>
                                <a:lnTo>
                                  <a:pt x="51029" y="78943"/>
                                </a:lnTo>
                                <a:lnTo>
                                  <a:pt x="50279" y="78270"/>
                                </a:lnTo>
                                <a:lnTo>
                                  <a:pt x="49505" y="77597"/>
                                </a:lnTo>
                                <a:lnTo>
                                  <a:pt x="48679" y="76937"/>
                                </a:lnTo>
                                <a:lnTo>
                                  <a:pt x="46977" y="75603"/>
                                </a:lnTo>
                                <a:lnTo>
                                  <a:pt x="45161" y="74257"/>
                                </a:lnTo>
                                <a:lnTo>
                                  <a:pt x="39332" y="70371"/>
                                </a:lnTo>
                                <a:lnTo>
                                  <a:pt x="37033" y="68771"/>
                                </a:lnTo>
                                <a:lnTo>
                                  <a:pt x="34811" y="67132"/>
                                </a:lnTo>
                                <a:lnTo>
                                  <a:pt x="33693" y="66281"/>
                                </a:lnTo>
                                <a:lnTo>
                                  <a:pt x="32614" y="65468"/>
                                </a:lnTo>
                                <a:lnTo>
                                  <a:pt x="31547" y="64618"/>
                                </a:lnTo>
                                <a:lnTo>
                                  <a:pt x="30505" y="63754"/>
                                </a:lnTo>
                                <a:lnTo>
                                  <a:pt x="29464" y="62865"/>
                                </a:lnTo>
                                <a:lnTo>
                                  <a:pt x="28461" y="62014"/>
                                </a:lnTo>
                                <a:lnTo>
                                  <a:pt x="27496" y="61087"/>
                                </a:lnTo>
                                <a:lnTo>
                                  <a:pt x="26568" y="60198"/>
                                </a:lnTo>
                                <a:lnTo>
                                  <a:pt x="25641" y="59271"/>
                                </a:lnTo>
                                <a:lnTo>
                                  <a:pt x="24752" y="58306"/>
                                </a:lnTo>
                                <a:lnTo>
                                  <a:pt x="23901" y="57340"/>
                                </a:lnTo>
                                <a:lnTo>
                                  <a:pt x="23076" y="56375"/>
                                </a:lnTo>
                                <a:lnTo>
                                  <a:pt x="22301" y="55372"/>
                                </a:lnTo>
                                <a:lnTo>
                                  <a:pt x="21565" y="54331"/>
                                </a:lnTo>
                                <a:lnTo>
                                  <a:pt x="20853" y="53289"/>
                                </a:lnTo>
                                <a:lnTo>
                                  <a:pt x="20180" y="52222"/>
                                </a:lnTo>
                                <a:lnTo>
                                  <a:pt x="19558" y="51105"/>
                                </a:lnTo>
                                <a:lnTo>
                                  <a:pt x="18999" y="49987"/>
                                </a:lnTo>
                                <a:lnTo>
                                  <a:pt x="18479" y="48844"/>
                                </a:lnTo>
                                <a:lnTo>
                                  <a:pt x="17996" y="47650"/>
                                </a:lnTo>
                                <a:lnTo>
                                  <a:pt x="17551" y="46469"/>
                                </a:lnTo>
                                <a:lnTo>
                                  <a:pt x="17183" y="45237"/>
                                </a:lnTo>
                                <a:lnTo>
                                  <a:pt x="16878" y="43980"/>
                                </a:lnTo>
                                <a:lnTo>
                                  <a:pt x="16624" y="42647"/>
                                </a:lnTo>
                                <a:lnTo>
                                  <a:pt x="16396" y="41351"/>
                                </a:lnTo>
                                <a:lnTo>
                                  <a:pt x="16256" y="39967"/>
                                </a:lnTo>
                                <a:lnTo>
                                  <a:pt x="16180" y="38557"/>
                                </a:lnTo>
                                <a:lnTo>
                                  <a:pt x="16180" y="37109"/>
                                </a:lnTo>
                                <a:lnTo>
                                  <a:pt x="16218" y="35077"/>
                                </a:lnTo>
                                <a:lnTo>
                                  <a:pt x="16396" y="33071"/>
                                </a:lnTo>
                                <a:lnTo>
                                  <a:pt x="16662" y="31140"/>
                                </a:lnTo>
                                <a:lnTo>
                                  <a:pt x="17031" y="29210"/>
                                </a:lnTo>
                                <a:lnTo>
                                  <a:pt x="17475" y="27394"/>
                                </a:lnTo>
                                <a:lnTo>
                                  <a:pt x="18034" y="25578"/>
                                </a:lnTo>
                                <a:lnTo>
                                  <a:pt x="18669" y="23863"/>
                                </a:lnTo>
                                <a:lnTo>
                                  <a:pt x="19406" y="22162"/>
                                </a:lnTo>
                                <a:lnTo>
                                  <a:pt x="20218" y="20523"/>
                                </a:lnTo>
                                <a:lnTo>
                                  <a:pt x="21146" y="18961"/>
                                </a:lnTo>
                                <a:lnTo>
                                  <a:pt x="22149" y="17450"/>
                                </a:lnTo>
                                <a:lnTo>
                                  <a:pt x="23228" y="15964"/>
                                </a:lnTo>
                                <a:lnTo>
                                  <a:pt x="24384" y="14554"/>
                                </a:lnTo>
                                <a:lnTo>
                                  <a:pt x="25603" y="13221"/>
                                </a:lnTo>
                                <a:lnTo>
                                  <a:pt x="26899" y="11913"/>
                                </a:lnTo>
                                <a:lnTo>
                                  <a:pt x="28308" y="10693"/>
                                </a:lnTo>
                                <a:lnTo>
                                  <a:pt x="29718" y="9538"/>
                                </a:lnTo>
                                <a:lnTo>
                                  <a:pt x="31242" y="8433"/>
                                </a:lnTo>
                                <a:lnTo>
                                  <a:pt x="32842" y="7391"/>
                                </a:lnTo>
                                <a:lnTo>
                                  <a:pt x="34468" y="6426"/>
                                </a:lnTo>
                                <a:lnTo>
                                  <a:pt x="36182" y="5537"/>
                                </a:lnTo>
                                <a:lnTo>
                                  <a:pt x="37960" y="4674"/>
                                </a:lnTo>
                                <a:lnTo>
                                  <a:pt x="39776" y="3899"/>
                                </a:lnTo>
                                <a:lnTo>
                                  <a:pt x="41631" y="3200"/>
                                </a:lnTo>
                                <a:lnTo>
                                  <a:pt x="43561" y="2565"/>
                                </a:lnTo>
                                <a:lnTo>
                                  <a:pt x="45568" y="1968"/>
                                </a:lnTo>
                                <a:lnTo>
                                  <a:pt x="47574" y="1486"/>
                                </a:lnTo>
                                <a:lnTo>
                                  <a:pt x="49644" y="1041"/>
                                </a:lnTo>
                                <a:lnTo>
                                  <a:pt x="51765" y="673"/>
                                </a:lnTo>
                                <a:lnTo>
                                  <a:pt x="53912" y="406"/>
                                </a:lnTo>
                                <a:lnTo>
                                  <a:pt x="56147" y="190"/>
                                </a:lnTo>
                                <a:lnTo>
                                  <a:pt x="58369" y="38"/>
                                </a:lnTo>
                                <a:lnTo>
                                  <a:pt x="59703" y="0"/>
                                </a:lnTo>
                                <a:close/>
                              </a:path>
                            </a:pathLst>
                          </a:custGeom>
                          <a:ln w="0" cap="flat">
                            <a:miter lim="127000"/>
                          </a:ln>
                        </wps:spPr>
                        <wps:style>
                          <a:lnRef idx="0">
                            <a:srgbClr val="000000">
                              <a:alpha val="0"/>
                            </a:srgbClr>
                          </a:lnRef>
                          <a:fillRef idx="1">
                            <a:srgbClr val="796A5A"/>
                          </a:fillRef>
                          <a:effectRef idx="0">
                            <a:scrgbClr r="0" g="0" b="0"/>
                          </a:effectRef>
                          <a:fontRef idx="none"/>
                        </wps:style>
                        <wps:bodyPr/>
                      </wps:wsp>
                      <wps:wsp>
                        <wps:cNvPr id="30" name="Shape 30"/>
                        <wps:cNvSpPr/>
                        <wps:spPr>
                          <a:xfrm>
                            <a:off x="349183" y="266425"/>
                            <a:ext cx="110731" cy="123088"/>
                          </a:xfrm>
                          <a:custGeom>
                            <a:avLst/>
                            <a:gdLst/>
                            <a:ahLst/>
                            <a:cxnLst/>
                            <a:rect l="0" t="0" r="0" b="0"/>
                            <a:pathLst>
                              <a:path w="110731" h="123088">
                                <a:moveTo>
                                  <a:pt x="35141" y="0"/>
                                </a:moveTo>
                                <a:lnTo>
                                  <a:pt x="110731" y="0"/>
                                </a:lnTo>
                                <a:lnTo>
                                  <a:pt x="110058" y="2045"/>
                                </a:lnTo>
                                <a:lnTo>
                                  <a:pt x="109284" y="4382"/>
                                </a:lnTo>
                                <a:lnTo>
                                  <a:pt x="108433" y="7049"/>
                                </a:lnTo>
                                <a:lnTo>
                                  <a:pt x="107506" y="9868"/>
                                </a:lnTo>
                                <a:lnTo>
                                  <a:pt x="106540" y="12840"/>
                                </a:lnTo>
                                <a:lnTo>
                                  <a:pt x="105575" y="15812"/>
                                </a:lnTo>
                                <a:lnTo>
                                  <a:pt x="104610" y="18783"/>
                                </a:lnTo>
                                <a:lnTo>
                                  <a:pt x="103683" y="21641"/>
                                </a:lnTo>
                                <a:lnTo>
                                  <a:pt x="102273" y="21641"/>
                                </a:lnTo>
                                <a:lnTo>
                                  <a:pt x="101714" y="20295"/>
                                </a:lnTo>
                                <a:lnTo>
                                  <a:pt x="101079" y="19037"/>
                                </a:lnTo>
                                <a:lnTo>
                                  <a:pt x="100419" y="17843"/>
                                </a:lnTo>
                                <a:lnTo>
                                  <a:pt x="99746" y="16777"/>
                                </a:lnTo>
                                <a:lnTo>
                                  <a:pt x="99009" y="15773"/>
                                </a:lnTo>
                                <a:lnTo>
                                  <a:pt x="98222" y="14884"/>
                                </a:lnTo>
                                <a:lnTo>
                                  <a:pt x="97447" y="14021"/>
                                </a:lnTo>
                                <a:lnTo>
                                  <a:pt x="96596" y="13284"/>
                                </a:lnTo>
                                <a:lnTo>
                                  <a:pt x="95745" y="12586"/>
                                </a:lnTo>
                                <a:lnTo>
                                  <a:pt x="94844" y="11989"/>
                                </a:lnTo>
                                <a:lnTo>
                                  <a:pt x="93917" y="11430"/>
                                </a:lnTo>
                                <a:lnTo>
                                  <a:pt x="92989" y="10909"/>
                                </a:lnTo>
                                <a:lnTo>
                                  <a:pt x="92024" y="10503"/>
                                </a:lnTo>
                                <a:lnTo>
                                  <a:pt x="91021" y="10096"/>
                                </a:lnTo>
                                <a:lnTo>
                                  <a:pt x="90030" y="9754"/>
                                </a:lnTo>
                                <a:lnTo>
                                  <a:pt x="89027" y="9500"/>
                                </a:lnTo>
                                <a:lnTo>
                                  <a:pt x="88024" y="9246"/>
                                </a:lnTo>
                                <a:lnTo>
                                  <a:pt x="86982" y="9055"/>
                                </a:lnTo>
                                <a:lnTo>
                                  <a:pt x="85941" y="8903"/>
                                </a:lnTo>
                                <a:lnTo>
                                  <a:pt x="84861" y="8763"/>
                                </a:lnTo>
                                <a:lnTo>
                                  <a:pt x="83833" y="8687"/>
                                </a:lnTo>
                                <a:lnTo>
                                  <a:pt x="82791" y="8611"/>
                                </a:lnTo>
                                <a:lnTo>
                                  <a:pt x="81712" y="8573"/>
                                </a:lnTo>
                                <a:lnTo>
                                  <a:pt x="80670" y="8534"/>
                                </a:lnTo>
                                <a:lnTo>
                                  <a:pt x="76594" y="8534"/>
                                </a:lnTo>
                                <a:lnTo>
                                  <a:pt x="74625" y="8573"/>
                                </a:lnTo>
                                <a:lnTo>
                                  <a:pt x="72733" y="8611"/>
                                </a:lnTo>
                                <a:lnTo>
                                  <a:pt x="70472" y="8611"/>
                                </a:lnTo>
                                <a:lnTo>
                                  <a:pt x="69355" y="8687"/>
                                </a:lnTo>
                                <a:lnTo>
                                  <a:pt x="68351" y="8801"/>
                                </a:lnTo>
                                <a:lnTo>
                                  <a:pt x="67424" y="8941"/>
                                </a:lnTo>
                                <a:lnTo>
                                  <a:pt x="67018" y="9055"/>
                                </a:lnTo>
                                <a:lnTo>
                                  <a:pt x="66612" y="9169"/>
                                </a:lnTo>
                                <a:lnTo>
                                  <a:pt x="66205" y="9271"/>
                                </a:lnTo>
                                <a:lnTo>
                                  <a:pt x="65862" y="9423"/>
                                </a:lnTo>
                                <a:lnTo>
                                  <a:pt x="65494" y="9576"/>
                                </a:lnTo>
                                <a:lnTo>
                                  <a:pt x="65164" y="9754"/>
                                </a:lnTo>
                                <a:lnTo>
                                  <a:pt x="64872" y="9944"/>
                                </a:lnTo>
                                <a:lnTo>
                                  <a:pt x="64567" y="10173"/>
                                </a:lnTo>
                                <a:lnTo>
                                  <a:pt x="64275" y="10389"/>
                                </a:lnTo>
                                <a:lnTo>
                                  <a:pt x="64008" y="10655"/>
                                </a:lnTo>
                                <a:lnTo>
                                  <a:pt x="63754" y="10909"/>
                                </a:lnTo>
                                <a:lnTo>
                                  <a:pt x="63525" y="11201"/>
                                </a:lnTo>
                                <a:lnTo>
                                  <a:pt x="63310" y="11506"/>
                                </a:lnTo>
                                <a:lnTo>
                                  <a:pt x="63081" y="11836"/>
                                </a:lnTo>
                                <a:lnTo>
                                  <a:pt x="62865" y="12205"/>
                                </a:lnTo>
                                <a:lnTo>
                                  <a:pt x="62675" y="12586"/>
                                </a:lnTo>
                                <a:lnTo>
                                  <a:pt x="62306" y="13399"/>
                                </a:lnTo>
                                <a:lnTo>
                                  <a:pt x="61938" y="14326"/>
                                </a:lnTo>
                                <a:lnTo>
                                  <a:pt x="61595" y="15367"/>
                                </a:lnTo>
                                <a:lnTo>
                                  <a:pt x="61265" y="16472"/>
                                </a:lnTo>
                                <a:lnTo>
                                  <a:pt x="50317" y="56375"/>
                                </a:lnTo>
                                <a:lnTo>
                                  <a:pt x="53988" y="56375"/>
                                </a:lnTo>
                                <a:lnTo>
                                  <a:pt x="57074" y="56401"/>
                                </a:lnTo>
                                <a:lnTo>
                                  <a:pt x="60007" y="56439"/>
                                </a:lnTo>
                                <a:lnTo>
                                  <a:pt x="62827" y="56477"/>
                                </a:lnTo>
                                <a:lnTo>
                                  <a:pt x="65532" y="56515"/>
                                </a:lnTo>
                                <a:lnTo>
                                  <a:pt x="71730" y="56515"/>
                                </a:lnTo>
                                <a:lnTo>
                                  <a:pt x="72885" y="56439"/>
                                </a:lnTo>
                                <a:lnTo>
                                  <a:pt x="73952" y="56401"/>
                                </a:lnTo>
                                <a:lnTo>
                                  <a:pt x="75032" y="56337"/>
                                </a:lnTo>
                                <a:lnTo>
                                  <a:pt x="76073" y="56261"/>
                                </a:lnTo>
                                <a:lnTo>
                                  <a:pt x="77076" y="56147"/>
                                </a:lnTo>
                                <a:lnTo>
                                  <a:pt x="78042" y="55994"/>
                                </a:lnTo>
                                <a:lnTo>
                                  <a:pt x="78969" y="55855"/>
                                </a:lnTo>
                                <a:lnTo>
                                  <a:pt x="79858" y="55664"/>
                                </a:lnTo>
                                <a:lnTo>
                                  <a:pt x="80709" y="55448"/>
                                </a:lnTo>
                                <a:lnTo>
                                  <a:pt x="81521" y="55182"/>
                                </a:lnTo>
                                <a:lnTo>
                                  <a:pt x="82309" y="54927"/>
                                </a:lnTo>
                                <a:lnTo>
                                  <a:pt x="83045" y="54623"/>
                                </a:lnTo>
                                <a:lnTo>
                                  <a:pt x="83757" y="54254"/>
                                </a:lnTo>
                                <a:lnTo>
                                  <a:pt x="84379" y="53886"/>
                                </a:lnTo>
                                <a:lnTo>
                                  <a:pt x="85014" y="53480"/>
                                </a:lnTo>
                                <a:lnTo>
                                  <a:pt x="85611" y="53035"/>
                                </a:lnTo>
                                <a:lnTo>
                                  <a:pt x="86170" y="52515"/>
                                </a:lnTo>
                                <a:lnTo>
                                  <a:pt x="86652" y="51956"/>
                                </a:lnTo>
                                <a:lnTo>
                                  <a:pt x="87135" y="51359"/>
                                </a:lnTo>
                                <a:lnTo>
                                  <a:pt x="88621" y="51359"/>
                                </a:lnTo>
                                <a:lnTo>
                                  <a:pt x="82271" y="73927"/>
                                </a:lnTo>
                                <a:lnTo>
                                  <a:pt x="80785" y="73927"/>
                                </a:lnTo>
                                <a:lnTo>
                                  <a:pt x="80493" y="73038"/>
                                </a:lnTo>
                                <a:lnTo>
                                  <a:pt x="80112" y="72174"/>
                                </a:lnTo>
                                <a:lnTo>
                                  <a:pt x="79667" y="71399"/>
                                </a:lnTo>
                                <a:lnTo>
                                  <a:pt x="79223" y="70663"/>
                                </a:lnTo>
                                <a:lnTo>
                                  <a:pt x="78702" y="69990"/>
                                </a:lnTo>
                                <a:lnTo>
                                  <a:pt x="78156" y="69393"/>
                                </a:lnTo>
                                <a:lnTo>
                                  <a:pt x="77559" y="68796"/>
                                </a:lnTo>
                                <a:lnTo>
                                  <a:pt x="76924" y="68288"/>
                                </a:lnTo>
                                <a:lnTo>
                                  <a:pt x="76225" y="67831"/>
                                </a:lnTo>
                                <a:lnTo>
                                  <a:pt x="75514" y="67386"/>
                                </a:lnTo>
                                <a:lnTo>
                                  <a:pt x="74740" y="67018"/>
                                </a:lnTo>
                                <a:lnTo>
                                  <a:pt x="73927" y="66688"/>
                                </a:lnTo>
                                <a:lnTo>
                                  <a:pt x="73063" y="66396"/>
                                </a:lnTo>
                                <a:lnTo>
                                  <a:pt x="72212" y="66129"/>
                                </a:lnTo>
                                <a:lnTo>
                                  <a:pt x="71285" y="65913"/>
                                </a:lnTo>
                                <a:lnTo>
                                  <a:pt x="70320" y="65684"/>
                                </a:lnTo>
                                <a:lnTo>
                                  <a:pt x="69355" y="65532"/>
                                </a:lnTo>
                                <a:lnTo>
                                  <a:pt x="68313" y="65392"/>
                                </a:lnTo>
                                <a:lnTo>
                                  <a:pt x="67272" y="65240"/>
                                </a:lnTo>
                                <a:lnTo>
                                  <a:pt x="66205" y="65164"/>
                                </a:lnTo>
                                <a:lnTo>
                                  <a:pt x="63945" y="65011"/>
                                </a:lnTo>
                                <a:lnTo>
                                  <a:pt x="61570" y="64948"/>
                                </a:lnTo>
                                <a:lnTo>
                                  <a:pt x="47689" y="64948"/>
                                </a:lnTo>
                                <a:lnTo>
                                  <a:pt x="37846" y="98895"/>
                                </a:lnTo>
                                <a:lnTo>
                                  <a:pt x="37186" y="101194"/>
                                </a:lnTo>
                                <a:lnTo>
                                  <a:pt x="36589" y="103353"/>
                                </a:lnTo>
                                <a:lnTo>
                                  <a:pt x="36068" y="105397"/>
                                </a:lnTo>
                                <a:lnTo>
                                  <a:pt x="35585" y="107290"/>
                                </a:lnTo>
                                <a:lnTo>
                                  <a:pt x="35179" y="109068"/>
                                </a:lnTo>
                                <a:lnTo>
                                  <a:pt x="34887" y="110693"/>
                                </a:lnTo>
                                <a:lnTo>
                                  <a:pt x="34620" y="112255"/>
                                </a:lnTo>
                                <a:lnTo>
                                  <a:pt x="34442" y="113665"/>
                                </a:lnTo>
                                <a:lnTo>
                                  <a:pt x="34404" y="114338"/>
                                </a:lnTo>
                                <a:lnTo>
                                  <a:pt x="34366" y="114960"/>
                                </a:lnTo>
                                <a:lnTo>
                                  <a:pt x="34328" y="115595"/>
                                </a:lnTo>
                                <a:lnTo>
                                  <a:pt x="34328" y="116192"/>
                                </a:lnTo>
                                <a:lnTo>
                                  <a:pt x="34366" y="116751"/>
                                </a:lnTo>
                                <a:lnTo>
                                  <a:pt x="34404" y="117272"/>
                                </a:lnTo>
                                <a:lnTo>
                                  <a:pt x="34481" y="117793"/>
                                </a:lnTo>
                                <a:lnTo>
                                  <a:pt x="34582" y="118301"/>
                                </a:lnTo>
                                <a:lnTo>
                                  <a:pt x="34696" y="118758"/>
                                </a:lnTo>
                                <a:lnTo>
                                  <a:pt x="34811" y="119202"/>
                                </a:lnTo>
                                <a:lnTo>
                                  <a:pt x="34989" y="119647"/>
                                </a:lnTo>
                                <a:lnTo>
                                  <a:pt x="35179" y="120053"/>
                                </a:lnTo>
                                <a:lnTo>
                                  <a:pt x="35370" y="120421"/>
                                </a:lnTo>
                                <a:lnTo>
                                  <a:pt x="35624" y="120790"/>
                                </a:lnTo>
                                <a:lnTo>
                                  <a:pt x="35890" y="121133"/>
                                </a:lnTo>
                                <a:lnTo>
                                  <a:pt x="36144" y="121463"/>
                                </a:lnTo>
                                <a:lnTo>
                                  <a:pt x="36144" y="123063"/>
                                </a:lnTo>
                                <a:lnTo>
                                  <a:pt x="0" y="123088"/>
                                </a:lnTo>
                                <a:lnTo>
                                  <a:pt x="0" y="121615"/>
                                </a:lnTo>
                                <a:lnTo>
                                  <a:pt x="559" y="121387"/>
                                </a:lnTo>
                                <a:lnTo>
                                  <a:pt x="1118" y="121133"/>
                                </a:lnTo>
                                <a:lnTo>
                                  <a:pt x="1638" y="120828"/>
                                </a:lnTo>
                                <a:lnTo>
                                  <a:pt x="2159" y="120536"/>
                                </a:lnTo>
                                <a:lnTo>
                                  <a:pt x="2604" y="120205"/>
                                </a:lnTo>
                                <a:lnTo>
                                  <a:pt x="3048" y="119863"/>
                                </a:lnTo>
                                <a:lnTo>
                                  <a:pt x="3493" y="119494"/>
                                </a:lnTo>
                                <a:lnTo>
                                  <a:pt x="3899" y="119088"/>
                                </a:lnTo>
                                <a:lnTo>
                                  <a:pt x="4267" y="118643"/>
                                </a:lnTo>
                                <a:lnTo>
                                  <a:pt x="4674" y="118199"/>
                                </a:lnTo>
                                <a:lnTo>
                                  <a:pt x="5017" y="117716"/>
                                </a:lnTo>
                                <a:lnTo>
                                  <a:pt x="5385" y="117196"/>
                                </a:lnTo>
                                <a:lnTo>
                                  <a:pt x="5715" y="116675"/>
                                </a:lnTo>
                                <a:lnTo>
                                  <a:pt x="6045" y="116078"/>
                                </a:lnTo>
                                <a:lnTo>
                                  <a:pt x="6350" y="115481"/>
                                </a:lnTo>
                                <a:lnTo>
                                  <a:pt x="6680" y="114859"/>
                                </a:lnTo>
                                <a:lnTo>
                                  <a:pt x="7277" y="113487"/>
                                </a:lnTo>
                                <a:lnTo>
                                  <a:pt x="7874" y="111963"/>
                                </a:lnTo>
                                <a:lnTo>
                                  <a:pt x="8420" y="110287"/>
                                </a:lnTo>
                                <a:lnTo>
                                  <a:pt x="9055" y="108433"/>
                                </a:lnTo>
                                <a:lnTo>
                                  <a:pt x="10312" y="104242"/>
                                </a:lnTo>
                                <a:lnTo>
                                  <a:pt x="11760" y="99339"/>
                                </a:lnTo>
                                <a:lnTo>
                                  <a:pt x="33515" y="23940"/>
                                </a:lnTo>
                                <a:lnTo>
                                  <a:pt x="34214" y="21450"/>
                                </a:lnTo>
                                <a:lnTo>
                                  <a:pt x="34849" y="19190"/>
                                </a:lnTo>
                                <a:lnTo>
                                  <a:pt x="35370" y="17107"/>
                                </a:lnTo>
                                <a:lnTo>
                                  <a:pt x="35852" y="15176"/>
                                </a:lnTo>
                                <a:lnTo>
                                  <a:pt x="36259" y="13437"/>
                                </a:lnTo>
                                <a:lnTo>
                                  <a:pt x="36551" y="11836"/>
                                </a:lnTo>
                                <a:lnTo>
                                  <a:pt x="36817" y="10351"/>
                                </a:lnTo>
                                <a:lnTo>
                                  <a:pt x="36957" y="9017"/>
                                </a:lnTo>
                                <a:lnTo>
                                  <a:pt x="36995" y="8382"/>
                                </a:lnTo>
                                <a:lnTo>
                                  <a:pt x="37033" y="7798"/>
                                </a:lnTo>
                                <a:lnTo>
                                  <a:pt x="37033" y="6680"/>
                                </a:lnTo>
                                <a:lnTo>
                                  <a:pt x="36995" y="6160"/>
                                </a:lnTo>
                                <a:lnTo>
                                  <a:pt x="36919" y="5639"/>
                                </a:lnTo>
                                <a:lnTo>
                                  <a:pt x="36855" y="5156"/>
                                </a:lnTo>
                                <a:lnTo>
                                  <a:pt x="36741" y="4712"/>
                                </a:lnTo>
                                <a:lnTo>
                                  <a:pt x="36627" y="4267"/>
                                </a:lnTo>
                                <a:lnTo>
                                  <a:pt x="36474" y="3823"/>
                                </a:lnTo>
                                <a:lnTo>
                                  <a:pt x="36335" y="3416"/>
                                </a:lnTo>
                                <a:lnTo>
                                  <a:pt x="36144" y="3010"/>
                                </a:lnTo>
                                <a:lnTo>
                                  <a:pt x="35916" y="2604"/>
                                </a:lnTo>
                                <a:lnTo>
                                  <a:pt x="35700" y="2223"/>
                                </a:lnTo>
                                <a:lnTo>
                                  <a:pt x="35446" y="1854"/>
                                </a:lnTo>
                                <a:lnTo>
                                  <a:pt x="35179" y="1486"/>
                                </a:lnTo>
                                <a:lnTo>
                                  <a:pt x="35141" y="0"/>
                                </a:lnTo>
                                <a:close/>
                              </a:path>
                            </a:pathLst>
                          </a:custGeom>
                          <a:ln w="0" cap="flat">
                            <a:miter lim="127000"/>
                          </a:ln>
                        </wps:spPr>
                        <wps:style>
                          <a:lnRef idx="0">
                            <a:srgbClr val="000000">
                              <a:alpha val="0"/>
                            </a:srgbClr>
                          </a:lnRef>
                          <a:fillRef idx="1">
                            <a:srgbClr val="796A5A"/>
                          </a:fillRef>
                          <a:effectRef idx="0">
                            <a:scrgbClr r="0" g="0" b="0"/>
                          </a:effectRef>
                          <a:fontRef idx="none"/>
                        </wps:style>
                        <wps:bodyPr/>
                      </wps:wsp>
                      <wps:wsp>
                        <wps:cNvPr id="31" name="Shape 31"/>
                        <wps:cNvSpPr/>
                        <wps:spPr>
                          <a:xfrm>
                            <a:off x="458647" y="266425"/>
                            <a:ext cx="100419" cy="123063"/>
                          </a:xfrm>
                          <a:custGeom>
                            <a:avLst/>
                            <a:gdLst/>
                            <a:ahLst/>
                            <a:cxnLst/>
                            <a:rect l="0" t="0" r="0" b="0"/>
                            <a:pathLst>
                              <a:path w="100419" h="123063">
                                <a:moveTo>
                                  <a:pt x="8992" y="0"/>
                                </a:moveTo>
                                <a:lnTo>
                                  <a:pt x="100419" y="0"/>
                                </a:lnTo>
                                <a:lnTo>
                                  <a:pt x="99530" y="2642"/>
                                </a:lnTo>
                                <a:lnTo>
                                  <a:pt x="98679" y="5232"/>
                                </a:lnTo>
                                <a:lnTo>
                                  <a:pt x="97790" y="7874"/>
                                </a:lnTo>
                                <a:lnTo>
                                  <a:pt x="96926" y="10541"/>
                                </a:lnTo>
                                <a:lnTo>
                                  <a:pt x="96075" y="13208"/>
                                </a:lnTo>
                                <a:lnTo>
                                  <a:pt x="95148" y="15964"/>
                                </a:lnTo>
                                <a:lnTo>
                                  <a:pt x="94221" y="18783"/>
                                </a:lnTo>
                                <a:lnTo>
                                  <a:pt x="93256" y="21641"/>
                                </a:lnTo>
                                <a:lnTo>
                                  <a:pt x="91770" y="21603"/>
                                </a:lnTo>
                                <a:lnTo>
                                  <a:pt x="91211" y="20257"/>
                                </a:lnTo>
                                <a:lnTo>
                                  <a:pt x="90589" y="19037"/>
                                </a:lnTo>
                                <a:lnTo>
                                  <a:pt x="89954" y="17882"/>
                                </a:lnTo>
                                <a:lnTo>
                                  <a:pt x="89256" y="16815"/>
                                </a:lnTo>
                                <a:lnTo>
                                  <a:pt x="88506" y="15850"/>
                                </a:lnTo>
                                <a:lnTo>
                                  <a:pt x="87732" y="14923"/>
                                </a:lnTo>
                                <a:lnTo>
                                  <a:pt x="86944" y="14097"/>
                                </a:lnTo>
                                <a:lnTo>
                                  <a:pt x="86093" y="13360"/>
                                </a:lnTo>
                                <a:lnTo>
                                  <a:pt x="85204" y="12649"/>
                                </a:lnTo>
                                <a:lnTo>
                                  <a:pt x="84315" y="12065"/>
                                </a:lnTo>
                                <a:lnTo>
                                  <a:pt x="83388" y="11506"/>
                                </a:lnTo>
                                <a:lnTo>
                                  <a:pt x="82461" y="11024"/>
                                </a:lnTo>
                                <a:lnTo>
                                  <a:pt x="81496" y="10579"/>
                                </a:lnTo>
                                <a:lnTo>
                                  <a:pt x="80531" y="10173"/>
                                </a:lnTo>
                                <a:lnTo>
                                  <a:pt x="79565" y="9868"/>
                                </a:lnTo>
                                <a:lnTo>
                                  <a:pt x="78600" y="9576"/>
                                </a:lnTo>
                                <a:lnTo>
                                  <a:pt x="77597" y="9309"/>
                                </a:lnTo>
                                <a:lnTo>
                                  <a:pt x="76594" y="9131"/>
                                </a:lnTo>
                                <a:lnTo>
                                  <a:pt x="75628" y="8979"/>
                                </a:lnTo>
                                <a:lnTo>
                                  <a:pt x="74663" y="8826"/>
                                </a:lnTo>
                                <a:lnTo>
                                  <a:pt x="73660" y="8725"/>
                                </a:lnTo>
                                <a:lnTo>
                                  <a:pt x="72733" y="8649"/>
                                </a:lnTo>
                                <a:lnTo>
                                  <a:pt x="71806" y="8573"/>
                                </a:lnTo>
                                <a:lnTo>
                                  <a:pt x="70879" y="8573"/>
                                </a:lnTo>
                                <a:lnTo>
                                  <a:pt x="69139" y="8534"/>
                                </a:lnTo>
                                <a:lnTo>
                                  <a:pt x="67500" y="8573"/>
                                </a:lnTo>
                                <a:lnTo>
                                  <a:pt x="65989" y="8573"/>
                                </a:lnTo>
                                <a:lnTo>
                                  <a:pt x="64681" y="8611"/>
                                </a:lnTo>
                                <a:lnTo>
                                  <a:pt x="63132" y="8611"/>
                                </a:lnTo>
                                <a:lnTo>
                                  <a:pt x="37071" y="99047"/>
                                </a:lnTo>
                                <a:lnTo>
                                  <a:pt x="35852" y="103721"/>
                                </a:lnTo>
                                <a:lnTo>
                                  <a:pt x="34887" y="107772"/>
                                </a:lnTo>
                                <a:lnTo>
                                  <a:pt x="34480" y="109550"/>
                                </a:lnTo>
                                <a:lnTo>
                                  <a:pt x="34150" y="111188"/>
                                </a:lnTo>
                                <a:lnTo>
                                  <a:pt x="33884" y="112662"/>
                                </a:lnTo>
                                <a:lnTo>
                                  <a:pt x="33693" y="114033"/>
                                </a:lnTo>
                                <a:lnTo>
                                  <a:pt x="33630" y="114706"/>
                                </a:lnTo>
                                <a:lnTo>
                                  <a:pt x="33591" y="115303"/>
                                </a:lnTo>
                                <a:lnTo>
                                  <a:pt x="33591" y="117005"/>
                                </a:lnTo>
                                <a:lnTo>
                                  <a:pt x="33668" y="117526"/>
                                </a:lnTo>
                                <a:lnTo>
                                  <a:pt x="33693" y="118008"/>
                                </a:lnTo>
                                <a:lnTo>
                                  <a:pt x="33807" y="118453"/>
                                </a:lnTo>
                                <a:lnTo>
                                  <a:pt x="33922" y="118935"/>
                                </a:lnTo>
                                <a:lnTo>
                                  <a:pt x="34074" y="119342"/>
                                </a:lnTo>
                                <a:lnTo>
                                  <a:pt x="34214" y="119761"/>
                                </a:lnTo>
                                <a:lnTo>
                                  <a:pt x="34404" y="120167"/>
                                </a:lnTo>
                                <a:lnTo>
                                  <a:pt x="34633" y="120536"/>
                                </a:lnTo>
                                <a:lnTo>
                                  <a:pt x="34849" y="120866"/>
                                </a:lnTo>
                                <a:lnTo>
                                  <a:pt x="35141" y="121196"/>
                                </a:lnTo>
                                <a:lnTo>
                                  <a:pt x="35446" y="121539"/>
                                </a:lnTo>
                                <a:lnTo>
                                  <a:pt x="35446" y="123063"/>
                                </a:lnTo>
                                <a:lnTo>
                                  <a:pt x="38" y="123063"/>
                                </a:lnTo>
                                <a:lnTo>
                                  <a:pt x="0" y="121539"/>
                                </a:lnTo>
                                <a:lnTo>
                                  <a:pt x="559" y="121272"/>
                                </a:lnTo>
                                <a:lnTo>
                                  <a:pt x="1118" y="120942"/>
                                </a:lnTo>
                                <a:lnTo>
                                  <a:pt x="1600" y="120650"/>
                                </a:lnTo>
                                <a:lnTo>
                                  <a:pt x="2121" y="120269"/>
                                </a:lnTo>
                                <a:lnTo>
                                  <a:pt x="2565" y="119901"/>
                                </a:lnTo>
                                <a:lnTo>
                                  <a:pt x="3010" y="119532"/>
                                </a:lnTo>
                                <a:lnTo>
                                  <a:pt x="3454" y="119126"/>
                                </a:lnTo>
                                <a:lnTo>
                                  <a:pt x="3861" y="118682"/>
                                </a:lnTo>
                                <a:lnTo>
                                  <a:pt x="4242" y="118199"/>
                                </a:lnTo>
                                <a:lnTo>
                                  <a:pt x="4610" y="117716"/>
                                </a:lnTo>
                                <a:lnTo>
                                  <a:pt x="4978" y="117196"/>
                                </a:lnTo>
                                <a:lnTo>
                                  <a:pt x="5309" y="116675"/>
                                </a:lnTo>
                                <a:lnTo>
                                  <a:pt x="5651" y="116078"/>
                                </a:lnTo>
                                <a:lnTo>
                                  <a:pt x="5982" y="115481"/>
                                </a:lnTo>
                                <a:lnTo>
                                  <a:pt x="6312" y="114859"/>
                                </a:lnTo>
                                <a:lnTo>
                                  <a:pt x="6617" y="114186"/>
                                </a:lnTo>
                                <a:lnTo>
                                  <a:pt x="7201" y="112776"/>
                                </a:lnTo>
                                <a:lnTo>
                                  <a:pt x="7798" y="111214"/>
                                </a:lnTo>
                                <a:lnTo>
                                  <a:pt x="8357" y="109550"/>
                                </a:lnTo>
                                <a:lnTo>
                                  <a:pt x="8953" y="107734"/>
                                </a:lnTo>
                                <a:lnTo>
                                  <a:pt x="10173" y="103607"/>
                                </a:lnTo>
                                <a:lnTo>
                                  <a:pt x="11582" y="98819"/>
                                </a:lnTo>
                                <a:lnTo>
                                  <a:pt x="37744" y="8611"/>
                                </a:lnTo>
                                <a:lnTo>
                                  <a:pt x="35141" y="8611"/>
                                </a:lnTo>
                                <a:lnTo>
                                  <a:pt x="33477" y="8573"/>
                                </a:lnTo>
                                <a:lnTo>
                                  <a:pt x="29908" y="8573"/>
                                </a:lnTo>
                                <a:lnTo>
                                  <a:pt x="27991" y="8611"/>
                                </a:lnTo>
                                <a:lnTo>
                                  <a:pt x="26988" y="8687"/>
                                </a:lnTo>
                                <a:lnTo>
                                  <a:pt x="25984" y="8763"/>
                                </a:lnTo>
                                <a:lnTo>
                                  <a:pt x="24981" y="8826"/>
                                </a:lnTo>
                                <a:lnTo>
                                  <a:pt x="23939" y="8941"/>
                                </a:lnTo>
                                <a:lnTo>
                                  <a:pt x="22898" y="9093"/>
                                </a:lnTo>
                                <a:lnTo>
                                  <a:pt x="21857" y="9284"/>
                                </a:lnTo>
                                <a:lnTo>
                                  <a:pt x="20790" y="9500"/>
                                </a:lnTo>
                                <a:lnTo>
                                  <a:pt x="19749" y="9728"/>
                                </a:lnTo>
                                <a:lnTo>
                                  <a:pt x="18669" y="10058"/>
                                </a:lnTo>
                                <a:lnTo>
                                  <a:pt x="17589" y="10389"/>
                                </a:lnTo>
                                <a:lnTo>
                                  <a:pt x="16561" y="10757"/>
                                </a:lnTo>
                                <a:lnTo>
                                  <a:pt x="15481" y="11214"/>
                                </a:lnTo>
                                <a:lnTo>
                                  <a:pt x="14402" y="11722"/>
                                </a:lnTo>
                                <a:lnTo>
                                  <a:pt x="13322" y="12243"/>
                                </a:lnTo>
                                <a:lnTo>
                                  <a:pt x="12294" y="12878"/>
                                </a:lnTo>
                                <a:lnTo>
                                  <a:pt x="11252" y="13551"/>
                                </a:lnTo>
                                <a:lnTo>
                                  <a:pt x="10173" y="14288"/>
                                </a:lnTo>
                                <a:lnTo>
                                  <a:pt x="9169" y="15100"/>
                                </a:lnTo>
                                <a:lnTo>
                                  <a:pt x="8128" y="15989"/>
                                </a:lnTo>
                                <a:lnTo>
                                  <a:pt x="7125" y="16954"/>
                                </a:lnTo>
                                <a:lnTo>
                                  <a:pt x="6134" y="17996"/>
                                </a:lnTo>
                                <a:lnTo>
                                  <a:pt x="5169" y="19152"/>
                                </a:lnTo>
                                <a:lnTo>
                                  <a:pt x="4204" y="20333"/>
                                </a:lnTo>
                                <a:lnTo>
                                  <a:pt x="3277" y="21641"/>
                                </a:lnTo>
                                <a:lnTo>
                                  <a:pt x="1676" y="21603"/>
                                </a:lnTo>
                                <a:lnTo>
                                  <a:pt x="2489" y="19190"/>
                                </a:lnTo>
                                <a:lnTo>
                                  <a:pt x="3378" y="16662"/>
                                </a:lnTo>
                                <a:lnTo>
                                  <a:pt x="4267" y="14059"/>
                                </a:lnTo>
                                <a:lnTo>
                                  <a:pt x="5169" y="11354"/>
                                </a:lnTo>
                                <a:lnTo>
                                  <a:pt x="6096" y="8573"/>
                                </a:lnTo>
                                <a:lnTo>
                                  <a:pt x="7061" y="5753"/>
                                </a:lnTo>
                                <a:lnTo>
                                  <a:pt x="8026" y="2896"/>
                                </a:lnTo>
                                <a:lnTo>
                                  <a:pt x="8992" y="0"/>
                                </a:lnTo>
                                <a:close/>
                              </a:path>
                            </a:pathLst>
                          </a:custGeom>
                          <a:ln w="0" cap="flat">
                            <a:miter lim="127000"/>
                          </a:ln>
                        </wps:spPr>
                        <wps:style>
                          <a:lnRef idx="0">
                            <a:srgbClr val="000000">
                              <a:alpha val="0"/>
                            </a:srgbClr>
                          </a:lnRef>
                          <a:fillRef idx="1">
                            <a:srgbClr val="796A5A"/>
                          </a:fillRef>
                          <a:effectRef idx="0">
                            <a:scrgbClr r="0" g="0" b="0"/>
                          </a:effectRef>
                          <a:fontRef idx="none"/>
                        </wps:style>
                        <wps:bodyPr/>
                      </wps:wsp>
                      <wps:wsp>
                        <wps:cNvPr id="32" name="Shape 32"/>
                        <wps:cNvSpPr/>
                        <wps:spPr>
                          <a:xfrm>
                            <a:off x="143492" y="266384"/>
                            <a:ext cx="156858" cy="123139"/>
                          </a:xfrm>
                          <a:custGeom>
                            <a:avLst/>
                            <a:gdLst/>
                            <a:ahLst/>
                            <a:cxnLst/>
                            <a:rect l="0" t="0" r="0" b="0"/>
                            <a:pathLst>
                              <a:path w="156858" h="123139">
                                <a:moveTo>
                                  <a:pt x="38" y="0"/>
                                </a:moveTo>
                                <a:lnTo>
                                  <a:pt x="35039" y="0"/>
                                </a:lnTo>
                                <a:lnTo>
                                  <a:pt x="35039" y="1410"/>
                                </a:lnTo>
                                <a:lnTo>
                                  <a:pt x="34252" y="2299"/>
                                </a:lnTo>
                                <a:lnTo>
                                  <a:pt x="33591" y="3200"/>
                                </a:lnTo>
                                <a:lnTo>
                                  <a:pt x="33249" y="3645"/>
                                </a:lnTo>
                                <a:lnTo>
                                  <a:pt x="32957" y="4089"/>
                                </a:lnTo>
                                <a:lnTo>
                                  <a:pt x="32652" y="4572"/>
                                </a:lnTo>
                                <a:lnTo>
                                  <a:pt x="32398" y="5055"/>
                                </a:lnTo>
                                <a:lnTo>
                                  <a:pt x="32144" y="5537"/>
                                </a:lnTo>
                                <a:lnTo>
                                  <a:pt x="31915" y="6058"/>
                                </a:lnTo>
                                <a:lnTo>
                                  <a:pt x="31725" y="6540"/>
                                </a:lnTo>
                                <a:lnTo>
                                  <a:pt x="31509" y="7087"/>
                                </a:lnTo>
                                <a:lnTo>
                                  <a:pt x="31318" y="7607"/>
                                </a:lnTo>
                                <a:lnTo>
                                  <a:pt x="31178" y="8204"/>
                                </a:lnTo>
                                <a:lnTo>
                                  <a:pt x="31026" y="8763"/>
                                </a:lnTo>
                                <a:lnTo>
                                  <a:pt x="30874" y="9360"/>
                                </a:lnTo>
                                <a:lnTo>
                                  <a:pt x="30759" y="9982"/>
                                </a:lnTo>
                                <a:lnTo>
                                  <a:pt x="30658" y="10655"/>
                                </a:lnTo>
                                <a:lnTo>
                                  <a:pt x="30582" y="11328"/>
                                </a:lnTo>
                                <a:lnTo>
                                  <a:pt x="30505" y="11989"/>
                                </a:lnTo>
                                <a:lnTo>
                                  <a:pt x="30391" y="13437"/>
                                </a:lnTo>
                                <a:lnTo>
                                  <a:pt x="30353" y="15037"/>
                                </a:lnTo>
                                <a:lnTo>
                                  <a:pt x="30353" y="16701"/>
                                </a:lnTo>
                                <a:lnTo>
                                  <a:pt x="30429" y="18517"/>
                                </a:lnTo>
                                <a:lnTo>
                                  <a:pt x="30543" y="20485"/>
                                </a:lnTo>
                                <a:lnTo>
                                  <a:pt x="30734" y="22568"/>
                                </a:lnTo>
                                <a:lnTo>
                                  <a:pt x="36589" y="81458"/>
                                </a:lnTo>
                                <a:lnTo>
                                  <a:pt x="36957" y="81458"/>
                                </a:lnTo>
                                <a:lnTo>
                                  <a:pt x="80823" y="1118"/>
                                </a:lnTo>
                                <a:lnTo>
                                  <a:pt x="90691" y="1118"/>
                                </a:lnTo>
                                <a:lnTo>
                                  <a:pt x="98298" y="81648"/>
                                </a:lnTo>
                                <a:lnTo>
                                  <a:pt x="98781" y="81648"/>
                                </a:lnTo>
                                <a:lnTo>
                                  <a:pt x="100597" y="78156"/>
                                </a:lnTo>
                                <a:lnTo>
                                  <a:pt x="102489" y="74485"/>
                                </a:lnTo>
                                <a:lnTo>
                                  <a:pt x="104457" y="70701"/>
                                </a:lnTo>
                                <a:lnTo>
                                  <a:pt x="106464" y="66802"/>
                                </a:lnTo>
                                <a:lnTo>
                                  <a:pt x="108547" y="62827"/>
                                </a:lnTo>
                                <a:lnTo>
                                  <a:pt x="110617" y="58826"/>
                                </a:lnTo>
                                <a:lnTo>
                                  <a:pt x="112700" y="54737"/>
                                </a:lnTo>
                                <a:lnTo>
                                  <a:pt x="114821" y="50698"/>
                                </a:lnTo>
                                <a:lnTo>
                                  <a:pt x="116891" y="46647"/>
                                </a:lnTo>
                                <a:lnTo>
                                  <a:pt x="118935" y="42647"/>
                                </a:lnTo>
                                <a:lnTo>
                                  <a:pt x="120980" y="38710"/>
                                </a:lnTo>
                                <a:lnTo>
                                  <a:pt x="122936" y="34887"/>
                                </a:lnTo>
                                <a:lnTo>
                                  <a:pt x="124828" y="31179"/>
                                </a:lnTo>
                                <a:lnTo>
                                  <a:pt x="126657" y="27610"/>
                                </a:lnTo>
                                <a:lnTo>
                                  <a:pt x="128397" y="24232"/>
                                </a:lnTo>
                                <a:lnTo>
                                  <a:pt x="129997" y="21006"/>
                                </a:lnTo>
                                <a:lnTo>
                                  <a:pt x="130658" y="19710"/>
                                </a:lnTo>
                                <a:lnTo>
                                  <a:pt x="131254" y="18479"/>
                                </a:lnTo>
                                <a:lnTo>
                                  <a:pt x="131813" y="17297"/>
                                </a:lnTo>
                                <a:lnTo>
                                  <a:pt x="132296" y="16142"/>
                                </a:lnTo>
                                <a:lnTo>
                                  <a:pt x="132740" y="15075"/>
                                </a:lnTo>
                                <a:lnTo>
                                  <a:pt x="133147" y="14072"/>
                                </a:lnTo>
                                <a:lnTo>
                                  <a:pt x="133477" y="13106"/>
                                </a:lnTo>
                                <a:lnTo>
                                  <a:pt x="133782" y="12179"/>
                                </a:lnTo>
                                <a:lnTo>
                                  <a:pt x="134036" y="11328"/>
                                </a:lnTo>
                                <a:lnTo>
                                  <a:pt x="134264" y="10503"/>
                                </a:lnTo>
                                <a:lnTo>
                                  <a:pt x="134442" y="9766"/>
                                </a:lnTo>
                                <a:lnTo>
                                  <a:pt x="134595" y="9055"/>
                                </a:lnTo>
                                <a:lnTo>
                                  <a:pt x="134709" y="8395"/>
                                </a:lnTo>
                                <a:lnTo>
                                  <a:pt x="134772" y="7722"/>
                                </a:lnTo>
                                <a:lnTo>
                                  <a:pt x="134849" y="7163"/>
                                </a:lnTo>
                                <a:lnTo>
                                  <a:pt x="134887" y="6604"/>
                                </a:lnTo>
                                <a:lnTo>
                                  <a:pt x="134887" y="6096"/>
                                </a:lnTo>
                                <a:lnTo>
                                  <a:pt x="134849" y="5613"/>
                                </a:lnTo>
                                <a:lnTo>
                                  <a:pt x="134810" y="5156"/>
                                </a:lnTo>
                                <a:lnTo>
                                  <a:pt x="134772" y="4750"/>
                                </a:lnTo>
                                <a:lnTo>
                                  <a:pt x="134633" y="4013"/>
                                </a:lnTo>
                                <a:lnTo>
                                  <a:pt x="134404" y="3340"/>
                                </a:lnTo>
                                <a:lnTo>
                                  <a:pt x="134188" y="2819"/>
                                </a:lnTo>
                                <a:lnTo>
                                  <a:pt x="133960" y="2337"/>
                                </a:lnTo>
                                <a:lnTo>
                                  <a:pt x="133744" y="1930"/>
                                </a:lnTo>
                                <a:lnTo>
                                  <a:pt x="133515" y="1562"/>
                                </a:lnTo>
                                <a:lnTo>
                                  <a:pt x="133515" y="0"/>
                                </a:lnTo>
                                <a:lnTo>
                                  <a:pt x="156858" y="38"/>
                                </a:lnTo>
                                <a:lnTo>
                                  <a:pt x="156858" y="1562"/>
                                </a:lnTo>
                                <a:lnTo>
                                  <a:pt x="156337" y="1892"/>
                                </a:lnTo>
                                <a:lnTo>
                                  <a:pt x="155893" y="2273"/>
                                </a:lnTo>
                                <a:lnTo>
                                  <a:pt x="155410" y="2680"/>
                                </a:lnTo>
                                <a:lnTo>
                                  <a:pt x="154965" y="3048"/>
                                </a:lnTo>
                                <a:lnTo>
                                  <a:pt x="154076" y="3899"/>
                                </a:lnTo>
                                <a:lnTo>
                                  <a:pt x="153225" y="4826"/>
                                </a:lnTo>
                                <a:lnTo>
                                  <a:pt x="152400" y="5829"/>
                                </a:lnTo>
                                <a:lnTo>
                                  <a:pt x="151587" y="6909"/>
                                </a:lnTo>
                                <a:lnTo>
                                  <a:pt x="150736" y="8090"/>
                                </a:lnTo>
                                <a:lnTo>
                                  <a:pt x="149924" y="9360"/>
                                </a:lnTo>
                                <a:lnTo>
                                  <a:pt x="149098" y="10732"/>
                                </a:lnTo>
                                <a:lnTo>
                                  <a:pt x="148247" y="12179"/>
                                </a:lnTo>
                                <a:lnTo>
                                  <a:pt x="147358" y="13729"/>
                                </a:lnTo>
                                <a:lnTo>
                                  <a:pt x="146431" y="15405"/>
                                </a:lnTo>
                                <a:lnTo>
                                  <a:pt x="144424" y="19075"/>
                                </a:lnTo>
                                <a:lnTo>
                                  <a:pt x="142202" y="23266"/>
                                </a:lnTo>
                                <a:lnTo>
                                  <a:pt x="139903" y="27610"/>
                                </a:lnTo>
                                <a:lnTo>
                                  <a:pt x="137046" y="33071"/>
                                </a:lnTo>
                                <a:lnTo>
                                  <a:pt x="133744" y="39421"/>
                                </a:lnTo>
                                <a:lnTo>
                                  <a:pt x="130099" y="46507"/>
                                </a:lnTo>
                                <a:lnTo>
                                  <a:pt x="126174" y="54178"/>
                                </a:lnTo>
                                <a:lnTo>
                                  <a:pt x="122047" y="62205"/>
                                </a:lnTo>
                                <a:lnTo>
                                  <a:pt x="117856" y="70396"/>
                                </a:lnTo>
                                <a:lnTo>
                                  <a:pt x="113665" y="78638"/>
                                </a:lnTo>
                                <a:lnTo>
                                  <a:pt x="109588" y="86690"/>
                                </a:lnTo>
                                <a:lnTo>
                                  <a:pt x="105651" y="94374"/>
                                </a:lnTo>
                                <a:lnTo>
                                  <a:pt x="102006" y="101575"/>
                                </a:lnTo>
                                <a:lnTo>
                                  <a:pt x="98743" y="108026"/>
                                </a:lnTo>
                                <a:lnTo>
                                  <a:pt x="95885" y="113602"/>
                                </a:lnTo>
                                <a:lnTo>
                                  <a:pt x="93624" y="118085"/>
                                </a:lnTo>
                                <a:lnTo>
                                  <a:pt x="91999" y="121349"/>
                                </a:lnTo>
                                <a:lnTo>
                                  <a:pt x="91072" y="123139"/>
                                </a:lnTo>
                                <a:lnTo>
                                  <a:pt x="77483" y="123139"/>
                                </a:lnTo>
                                <a:lnTo>
                                  <a:pt x="69990" y="45580"/>
                                </a:lnTo>
                                <a:lnTo>
                                  <a:pt x="69431" y="45580"/>
                                </a:lnTo>
                                <a:lnTo>
                                  <a:pt x="27394" y="123139"/>
                                </a:lnTo>
                                <a:lnTo>
                                  <a:pt x="16104" y="123139"/>
                                </a:lnTo>
                                <a:lnTo>
                                  <a:pt x="5829" y="24054"/>
                                </a:lnTo>
                                <a:lnTo>
                                  <a:pt x="5347" y="19901"/>
                                </a:lnTo>
                                <a:lnTo>
                                  <a:pt x="4902" y="16104"/>
                                </a:lnTo>
                                <a:lnTo>
                                  <a:pt x="4635" y="14364"/>
                                </a:lnTo>
                                <a:lnTo>
                                  <a:pt x="4420" y="12700"/>
                                </a:lnTo>
                                <a:lnTo>
                                  <a:pt x="4166" y="11138"/>
                                </a:lnTo>
                                <a:lnTo>
                                  <a:pt x="3861" y="9652"/>
                                </a:lnTo>
                                <a:lnTo>
                                  <a:pt x="3531" y="8280"/>
                                </a:lnTo>
                                <a:lnTo>
                                  <a:pt x="3200" y="7023"/>
                                </a:lnTo>
                                <a:lnTo>
                                  <a:pt x="2781" y="5829"/>
                                </a:lnTo>
                                <a:lnTo>
                                  <a:pt x="2337" y="4750"/>
                                </a:lnTo>
                                <a:lnTo>
                                  <a:pt x="2121" y="4267"/>
                                </a:lnTo>
                                <a:lnTo>
                                  <a:pt x="1854" y="3785"/>
                                </a:lnTo>
                                <a:lnTo>
                                  <a:pt x="1600" y="3340"/>
                                </a:lnTo>
                                <a:lnTo>
                                  <a:pt x="1308" y="2896"/>
                                </a:lnTo>
                                <a:lnTo>
                                  <a:pt x="1003" y="2489"/>
                                </a:lnTo>
                                <a:lnTo>
                                  <a:pt x="673" y="2121"/>
                                </a:lnTo>
                                <a:lnTo>
                                  <a:pt x="343" y="1753"/>
                                </a:lnTo>
                                <a:lnTo>
                                  <a:pt x="0" y="1410"/>
                                </a:lnTo>
                                <a:lnTo>
                                  <a:pt x="38" y="0"/>
                                </a:lnTo>
                                <a:close/>
                              </a:path>
                            </a:pathLst>
                          </a:custGeom>
                          <a:ln w="0" cap="flat">
                            <a:miter lim="127000"/>
                          </a:ln>
                        </wps:spPr>
                        <wps:style>
                          <a:lnRef idx="0">
                            <a:srgbClr val="000000">
                              <a:alpha val="0"/>
                            </a:srgbClr>
                          </a:lnRef>
                          <a:fillRef idx="1">
                            <a:srgbClr val="796A5A"/>
                          </a:fillRef>
                          <a:effectRef idx="0">
                            <a:scrgbClr r="0" g="0" b="0"/>
                          </a:effectRef>
                          <a:fontRef idx="none"/>
                        </wps:style>
                        <wps:bodyPr/>
                      </wps:wsp>
                    </wpg:wgp>
                  </a:graphicData>
                </a:graphic>
              </wp:inline>
            </w:drawing>
          </mc:Choice>
          <mc:Fallback>
            <w:pict>
              <v:group w14:anchorId="61B107E7" id="Group 133630" o:spid="_x0000_s1026" style="width:46.75pt;height:49.25pt;mso-position-horizontal-relative:char;mso-position-vertical-relative:line" coordsize="5937,625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">
                <v:rect id="Rectangle 6" o:spid="_x0000_s1027" style="position:absolute;left:5356;width:468;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1A9B5DBB" w14:textId="77777777" w:rsidR="00BB7856" w:rsidRDefault="00BB7856">
                        <w:pPr>
                          <w:spacing w:after="160" w:line="259" w:lineRule="auto"/>
                          <w:ind w:left="0" w:firstLine="0"/>
                        </w:pPr>
                        <w:r>
                          <w:rPr>
                            <w:rFonts w:ascii="Arial" w:eastAsia="Arial" w:hAnsi="Arial" w:cs="Aria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top:314;width:5937;height:5938;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">
                  <v:imagedata r:id="rId13" o:title=""/>
                </v:shape>
                <v:shape id="Shape 10" o:spid="_x0000_s1029" style="position:absolute;top:1028;width:1043;height:4511;visibility:visible;mso-wrap-style:square;v-text-anchor:top" coordsize="104305,451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" path="m104305,r,18802l103861,19212r-4077,3899l99632,23250r-369,381l98704,24152r-596,584l104305,24736r,14250l84709,38986r-216,190l84417,39290r-2007,2299l80404,43964r-1956,2337l76518,48676r-1893,2413l72733,53502r-1829,2451l69088,58366r-1816,2476l65494,63331r-1715,2528l62078,68348r-1702,2553l58738,73466r-1639,2565l55512,78584r-1562,2642l52388,83817r-1512,2641l49428,89125r-1485,2667l46533,94472r-1410,2705l43777,99882r-1334,2718l41110,105343r-1257,2781l38583,110868r-1220,2819l36182,116481r-1155,2819l33909,122120r-76,114l33731,122564r-190,445l33350,123453r70955,l104305,137665r-76035,l28092,138147r-76,229l27153,141005r-813,2641l25565,146275r-749,2667l24079,151622r-711,2629l22669,156930r-634,2667l21412,162303r-597,2679l20218,167687r-558,2705l19139,173110r-521,2705l18174,178521r-445,2755l17323,183981r-407,2744l16548,189468r-330,2756l15875,194967r-254,2743l15354,200453r-216,2782l14910,205991r-178,2781l14580,211553r-115,2743l14351,217116r-63,2743l14249,222691r,5563l14288,231073r63,2781l14465,236674r115,2781l14732,242236r178,2794l15138,247812r216,2781l15621,253374r292,2781l16243,258899r343,2756l16954,264436r369,2743l17767,269922r445,2718l18694,275383r483,2744l19736,280832r559,2717l20853,286255r623,2705l22111,291677r673,2667l23482,297050r712,2679l24930,302396r788,2667l26492,307705r851,2667l28194,313013r38,216l28385,313636r75920,l104305,327072r-70955,l33541,327555r190,444l33833,328304r76,102l35027,331238r1155,2819l37363,336839r1220,2781l39853,342401r1295,2782l42443,347926r1334,2718l45161,353349r1372,2705l47981,358733r1447,2667l50902,364080r1524,2591l53950,369313r1600,2590l57099,374507r1639,2553l60401,379625r1677,2527l63779,384667r1753,2527l67310,389683r1778,2451l70904,394573r1854,2413l74625,399437r1931,2375l78473,404187r1931,2337l82410,408860r2007,2350l84493,411311r216,267l104305,411578r,14173l98108,425751r596,597l99263,426907r369,368l99784,427390r4115,3962l104305,431723r,19455l97333,445157,87046,435289,77178,425015,67869,414207,59030,403006,50762,391347,43040,379295,35878,366861,29312,354060,23368,340915,18034,327453,13360,313636,9347,299577,6045,285213,3404,270634,1511,255787,368,240725,,225472,368,210296,1511,195335,3404,180603,6007,166049,9271,151800r4013,-14021l17920,124050r5270,-13436l29121,97545,35624,84782,42748,72387,50419,60360,58661,48752,67424,37538,76695,26781,86462,16468,96698,6626,104305,xe" fillcolor="#796a5a" stroked="f" strokeweight="0">
                  <v:stroke miterlimit="83231f" joinstyle="miter"/>
                  <v:path arrowok="t" textboxrect="0,0,104305,451178"/>
                </v:shape>
                <v:shape id="Shape 11" o:spid="_x0000_s1030" style="position:absolute;left:1043;top:5345;width:1417;height:862;visibility:visible;mso-wrap-style:square;v-text-anchor:top" coordsize="141719,8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" path="m,l3823,3490,8090,7274r4343,3671l16815,14551r4445,3493l25794,21409r4597,3315l34988,27912r4712,3111l44450,34033r4788,2896l54102,39748r4902,2705l63970,45057r5016,2489l74028,49959r5093,2299l84277,54480r5194,2083l94704,58557r5309,1905l105308,62240r5385,1664l116116,65466r5410,1486l127025,68285r5525,1257l138113,70698r3606,671l141719,86225r-8940,-1608l118453,81315,104343,77264,90576,72629,77114,67282,63932,61351,51130,54772,38710,47610,26683,39863,15024,31582,3823,22756,,19455,,xe" fillcolor="#796a5a" stroked="f" strokeweight="0">
                  <v:stroke miterlimit="83231f" joinstyle="miter"/>
                  <v:path arrowok="t" textboxrect="0,0,141719,86225"/>
                </v:shape>
                <v:shape id="Shape 12" o:spid="_x0000_s1031" style="position:absolute;left:1043;top:4164;width:1417;height:1783;visibility:visible;mso-wrap-style:square;v-text-anchor:top" coordsize="141719,17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" path="m,l141719,r,13437l52324,13437r76,444l52476,14224r64,254l52578,14592r597,2705l53810,20003r660,2717l55182,25387r736,2705l56667,30772r813,2667l58293,36119r864,2629l60046,41427r927,2629l61938,46685r965,2642l63932,51918r1041,2603l66053,57125r1117,2590l68275,62319r1194,2553l70650,67437r1232,2553l73139,72555r1296,2527l75781,77610r1333,2514l78486,82652r1410,2489l81343,87617r1486,2490l84315,92558r1550,2489l87427,97460r76,140l87719,97942r54000,l141719,112116r-44196,l97930,112713r368,482l98565,113563r101,115l101003,116751r2337,3010l105715,122733r2375,2895l110465,128486r2413,2743l115252,133934r2413,2680l120079,139205r2374,2565l124866,144221r2375,2413l129616,149009r2375,2299l134366,153530r2337,2185l139002,157874r2336,2083l141719,160291r,18051l141453,178130r-2667,-2222l136144,173723r-2629,-2273l130950,169228r-2553,-2299l125870,164668r-2490,-2337l120929,160020r-2438,-2375l116116,155308r-2375,-2413l111404,150520r-2311,-2413l106832,145669r-2222,-2451l102413,140767r-2185,-2489l98120,135750r-2121,-2514l93917,130708r-2032,-2527l89878,125590r-1969,-2565l85979,120434r-1892,-2641l82194,115202r-1816,-2680l80264,112408r-216,-292l78969,112116,,112116,,97942r70955,l70612,97384r-254,-483l70129,96571r-63,-114l68656,94005,67246,91592,65862,89141,64529,86652,63195,84214,61900,81725,60630,79197,59411,76708,58191,74193,56998,71666,55842,69139,54699,66624,53619,64059,52540,61532,51511,58979,50470,56375,49467,53810r-966,-2591l47574,48616r-889,-2591l45796,43421r-863,-2629l44120,38151r-813,-2629l42532,32880r-749,-2629l41085,27584r-674,-2641l39738,22276r-622,-2680l38519,16929r-559,-2705l37922,13995r-76,-558l36398,13437,,13437,,xe" fillcolor="#796a5a" stroked="f" strokeweight="0">
                  <v:stroke miterlimit="83231f" joinstyle="miter"/>
                  <v:path arrowok="t" textboxrect="0,0,141719,178342"/>
                </v:shape>
                <v:shape id="Shape 13" o:spid="_x0000_s1032" style="position:absolute;left:1043;top:613;width:1417;height:1791;visibility:visible;mso-wrap-style:square;v-text-anchor:top" coordsize="141719,179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" path="m141719,r,18089l141338,18432r-2336,2032l136703,22585r-2337,2222l131991,27030r-2375,2311l127241,31716r-2375,2413l122453,36606r-2374,2527l117665,41736r-2413,2667l112878,47108r-2413,2782l108090,52722r-2375,2883l103340,58576r-2337,3010l98666,64634r-101,140l98298,65142r-368,483l97523,66184r44196,l141719,80433r-54000,l87503,80738r-76,102l85865,83291r-1550,2451l82829,88231r-1486,2489l79896,93209r-1410,2477l77114,98213r-1333,2528l74435,103255r-1296,2527l71882,108348r-1232,2553l69469,113466r-1194,2603l67170,118622r-1117,2604l64973,123816r-1041,2604l62903,129049r-965,2641l60973,134319r-927,2642l59157,139590r-864,2667l57480,144898r-813,2667l55918,150283r-736,2667l54470,155617r-660,2718l53175,161040r-597,2705l52540,163821r-64,267l52400,164495r-76,406l141719,164901r,14211l,179112,,164901r37846,l37922,164380r38,-228l38519,161447r597,-2668l39738,156100r673,-2667l41085,150804r698,-2680l42532,145495r775,-2679l44120,140225r813,-2642l45796,134954r889,-2603l47574,129760r927,-2604l49467,124566r1003,-2604l51511,119409r1029,-2565l53619,114279r1080,-2553l55842,109199r1156,-2528l58191,104157r1220,-2528l60630,99102r1270,-2489l63195,94137r1334,-2452l65862,89196r1384,-2451l68656,84294r1410,-2451l70129,81741r229,-343l70612,80954r343,-521l69393,80433,,80433,,66184r80048,l80264,65930r114,-153l82906,62183r2552,-3530l88024,55160r2591,-3365l93218,48518r2591,-3226l98450,42143r2629,-3048l103683,36123r2629,-2896l108915,30408r2591,-2743l114071,25036r2566,-2604l119190,19943r2489,-2413l124168,15193r2451,-2260l129019,10786r2375,-2120l133706,6659r2298,-1931l138189,2874r2197,-1778l141719,xe" fillcolor="#796a5a" stroked="f" strokeweight="0">
                  <v:stroke miterlimit="83231f" joinstyle="miter"/>
                  <v:path arrowok="t" textboxrect="0,0,141719,179112"/>
                </v:shape>
                <v:shape id="Shape 14" o:spid="_x0000_s1033" style="position:absolute;left:1043;top:359;width:1417;height:857;visibility:visible;mso-wrap-style:square;v-text-anchor:top" coordsize="141719,85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" path="m141719,r,13990l138824,14552r-5563,1155l127724,17003r-5486,1409l116777,19936r-5449,1588l105905,23239r-5346,1816l95225,27023r-5271,2007l84684,31176r-5195,2235l74333,35748r-5093,2438l64160,40714r-5003,2641l54216,46099r-4940,2819l44450,51852r-4775,3009l34925,57973r-4648,3188l25679,64463r-4521,3378l16662,71333r-4381,3556l7976,78534,3708,82281,,85694,,66892,3124,64171,14249,55344,25832,47026,37782,39266,50140,32103,62827,25499,75921,19492,89281,14107,102972,9396,116967,5319,131216,1941,141719,xe" fillcolor="#796a5a" stroked="f" strokeweight="0">
                  <v:stroke miterlimit="83231f" joinstyle="miter"/>
                  <v:path arrowok="t" textboxrect="0,0,141719,85694"/>
                </v:shape>
                <v:shape id="Shape 15" o:spid="_x0000_s1034" style="position:absolute;left:2460;top:4164;width:1017;height:2088;visibility:visible;mso-wrap-style:square;v-text-anchor:top" coordsize="101695,2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" path="m,l101695,r,13437l57480,13437r,84505l101695,97942r,14174l57480,112116r,80975l59296,191872r2337,-1486l64199,188709r2590,-1701l69202,185407r1969,-1295l72542,183223r521,-343l74841,181623r1854,-1334l78588,178918r1968,-1448l82563,175984r2044,-1562l86678,172796r2120,-1676l90907,169418r2197,-1791l95326,165773r2223,-1892l99822,161950r1873,-1652l101695,178335r-768,621l98895,180543r-1969,1524l95034,183515r-3607,2642l88163,188493r-152,102l87567,188900r-699,482l85979,189941r-1003,699l83858,191389r-1143,737l81559,192862r1080,-101l83744,192608r1041,-114l85789,192380r812,-102l87236,192202r407,-38l87833,192126r5601,-813l99035,190348r2660,-517l101695,204302r-5734,1032l81153,207226r-15062,1156l50838,208750r-15253,-368l20511,207226,5677,205334,,204313,,189456r1994,371l7607,190754r5677,813l13386,191605r419,38l14351,191719r749,115l15989,191935r966,153l17996,192202r1041,152l18072,191719r-965,-597l16180,190525r-826,-558l14618,189522r-559,-368l13691,188938r-115,-114l10757,186741,7938,184595,5194,182474,2451,180289,,178342,,160291r1892,1659l4153,163881r2222,1892l8611,167627r2146,1791l12916,171120r2108,1676l17107,174422r2032,1562l21146,177470r1930,1448l24968,180289r1893,1334l28639,182880r596,381l30721,184252r2185,1447l35509,187376r2705,1778l40742,190830r2082,1372l44196,193091r,-80975l42926,112116,,112116,,97942r44196,l44196,13437r-1791,l,13437,,xe" fillcolor="#796a5a" stroked="f" strokeweight="0">
                  <v:stroke miterlimit="83231f" joinstyle="miter"/>
                  <v:path arrowok="t" textboxrect="0,0,101695,208750"/>
                </v:shape>
                <v:shape id="Shape 16" o:spid="_x0000_s1035" style="position:absolute;left:2460;top:314;width:1017;height:2090;visibility:visible;mso-wrap-style:square;v-text-anchor:top" coordsize="101695,209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" path="m48870,r38,l52769,,67907,483,82855,1702,97587,3708r4108,759l101695,18767r-1949,-365l94107,17475r-5651,-851l88316,16624r-368,-38l87351,16510r-750,-102l85712,16294r-965,-152l83706,15989r-1029,-101l83604,16472r965,635l85496,17704r851,559l87046,18707r559,368l87973,19304r152,64l90945,21488r2819,2147l96507,25756r2756,2184l101695,29915r,18037l99822,46317,97549,44348,95326,42456,93142,40602,90945,38824,88798,37109,86678,35446,84607,33846,82601,32283,80594,30759,76733,27940,73101,25349r-597,-368l70980,23978,68796,22568,66192,20853,63487,19075,60960,17399,58852,16027r-1372,-889l57480,16586r,79489l101695,96075r,14250l57480,110325r,84468l101695,194793r,14211l,209004,,194793r44196,l44196,110325r-1410,l,110325,,96075r44196,l44196,15138r-1829,1194l40068,17856r-2552,1664l34912,21222r-2413,1600l30531,24117r-1372,902l28639,25311r-1778,1295l24968,27940r-1892,1372l21146,30759r-2007,1486l17107,33807r-2083,1639l12916,37071r-2159,1753l8611,40602,6375,42456,4153,44348,1892,46279,,47981,,29892r737,-606l2781,27686,4788,26162,6680,24676r3594,-2629l13538,19672r153,-114l14135,19266r699,-445l15735,18263r991,-673l17843,16853r1156,-749l20142,15329r-1105,152l17958,15621r-1080,114l15913,15888r-813,76l14465,16065r-444,39l13907,16104r-5639,850l2667,17920,,18437,,4448,4001,3708,18771,1702,33731,483,48870,xe" fillcolor="#796a5a" stroked="f" strokeweight="0">
                  <v:stroke miterlimit="83231f" joinstyle="miter"/>
                  <v:path arrowok="t" textboxrect="0,0,101695,209004"/>
                </v:shape>
                <v:shape id="Shape 17" o:spid="_x0000_s1036" style="position:absolute;left:3477;top:5860;width:639;height:347;visibility:visible;mso-wrap-style:square;v-text-anchor:top" coordsize="63932,34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" path="m63932,r,16025l51073,21113,37306,25748,23247,29799,8884,33101,,34699,,20228r2902,-563l8477,18484r5525,-1270l19501,15804r5448,-1524l30410,12693r5372,-1753l41167,9124,46476,7193,51784,5149,57017,3041,62211,780,63932,xe" fillcolor="#796a5a" stroked="f" strokeweight="0">
                  <v:stroke miterlimit="83231f" joinstyle="miter"/>
                  <v:path arrowok="t" textboxrect="0,0,63932,34699"/>
                </v:shape>
                <v:shape id="Shape 18" o:spid="_x0000_s1037" style="position:absolute;left:3477;top:4978;width:639;height:969;visibility:visible;mso-wrap-style:square;v-text-anchor:top" coordsize="63932,96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" path="m63932,r,30750l61690,30750r-228,293l61385,31157r-2514,3645l56305,38320r-2590,3492l51149,45190r-2641,3302l45917,51718r-2642,3112l40684,57916r-2641,2972l35414,63783r-2604,2820l30220,69308r-2566,2667l25101,74540r-2565,2527l20047,79480r-2477,2337l15119,84040r-2413,2184l10331,88307,7995,90313,5734,92244,3499,94098,1353,95876,,96969,,78933r387,-342l2686,76509,5023,74350,7360,72165,9734,69943r2375,-2299l14484,65269r2375,-2413l19272,60405r2375,-2565l24060,55249r2413,-2680l28848,49864r2413,-2743l33636,44263r2375,-2895l38386,38396r2337,-3010l43059,32313r115,-115l43428,31830r330,-483l44215,30750r-1600,l,30750,,16577r54007,l54223,16234r76,-139l55861,13682r1524,-2490l58909,8741,60382,6252,61792,3776,63214,1286,63932,xe" fillcolor="#796a5a" stroked="f" strokeweight="0">
                  <v:stroke miterlimit="83231f" joinstyle="miter"/>
                  <v:path arrowok="t" textboxrect="0,0,63932,96969"/>
                </v:shape>
                <v:shape id="Shape 182041" o:spid="_x0000_s1038" style="position:absolute;left:3477;top:4164;width:639;height:134;visibility:visible;mso-wrap-style:square;v-text-anchor:top" coordsize="63932,13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" path="m,l63932,r,13437l,13437,,e" fillcolor="#796a5a" stroked="f" strokeweight="0">
                  <v:stroke miterlimit="83231f" joinstyle="miter"/>
                  <v:path arrowok="t" textboxrect="0,0,63932,13437"/>
                </v:shape>
                <v:shape id="Shape 182042" o:spid="_x0000_s1039" style="position:absolute;left:3477;top:2262;width:639;height:142;visibility:visible;mso-wrap-style:square;v-text-anchor:top" coordsize="63932,14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" path="m,l63932,r,14211l,14211,,e" fillcolor="#796a5a" stroked="f" strokeweight="0">
                  <v:stroke miterlimit="83231f" joinstyle="miter"/>
                  <v:path arrowok="t" textboxrect="0,0,63932,14211"/>
                </v:shape>
                <v:shape id="Shape 21" o:spid="_x0000_s1040" style="position:absolute;left:3477;top:613;width:639;height:970;visibility:visible;mso-wrap-style:square;v-text-anchor:top" coordsize="63932,96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" path="m,l273,222,2940,2406,5582,4641,8211,6864r2565,2261l13341,11385r2515,2299l18345,15995r2451,2337l23247,20669r2375,2375l27997,25419r2337,2413l32633,30245r2260,2413l37116,35109r2197,2476l41497,40074r2121,2490l45726,45091r2083,2515l49854,50171r1994,2565l53816,55289r1931,2603l57677,60483r1854,2642l61385,65754r77,152l61690,66160r2242,l63932,96949r-718,-1287l61792,93186,60382,90697,58909,88208,57385,85718,55861,83267,54299,80816r-76,-102l54007,80410r-1232,l,80410,,66160r44215,l43758,65601r-330,-482l43174,64751r-115,-140l40723,61563,38386,58553,36011,55581,33636,52698,31261,49866,28848,47085,26473,44380,24060,41713,21647,39109,19272,36582,16859,34105,14484,31692,12109,29317,9734,27006,7398,24784,5061,22599,2724,20440,425,18408,,18037,,xe" fillcolor="#796a5a" stroked="f" strokeweight="0">
                  <v:stroke miterlimit="83231f" joinstyle="miter"/>
                  <v:path arrowok="t" textboxrect="0,0,63932,96949"/>
                </v:shape>
                <v:shape id="Shape 22" o:spid="_x0000_s1041" style="position:absolute;left:3477;top:359;width:639;height:340;visibility:visible;mso-wrap-style:square;v-text-anchor:top" coordsize="63932,33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" path="m,l10408,1921,24657,5299,38640,9376r13690,4712l63932,18751r,15248l62579,33392,57461,31195,52267,29087,47034,27118,41726,25226,36417,23435,31032,21771,25660,20171,20199,18723,14713,17352,9176,16094,3613,14977,,14300,,xe" fillcolor="#796a5a" stroked="f" strokeweight="0">
                  <v:stroke miterlimit="83231f" joinstyle="miter"/>
                  <v:path arrowok="t" textboxrect="0,0,63932,33999"/>
                </v:shape>
                <v:shape id="Shape 23" o:spid="_x0000_s1042" style="position:absolute;left:4116;top:5345;width:778;height:675;visibility:visible;mso-wrap-style:square;v-text-anchor:top" coordsize="77800,67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" path="m77800,r,19393l73895,22761,62694,31588,51048,39868,39021,47615,26587,54778,13786,61357,654,67288,,67546,,51522,3435,49965,8553,47514r5042,-2527l18612,42358r4966,-2756l28480,36782r4864,-2933l38132,30851r4711,-3124l47517,24539r4597,-3302l56648,17859r4445,-3492l65513,10811,69818,7166,74085,3419,77800,xe" fillcolor="#796a5a" stroked="f" strokeweight="0">
                  <v:stroke miterlimit="83231f" joinstyle="miter"/>
                  <v:path arrowok="t" textboxrect="0,0,77800,67546"/>
                </v:shape>
                <v:shape id="Shape 24" o:spid="_x0000_s1043" style="position:absolute;left:4116;top:4164;width:778;height:1121;visibility:visible;mso-wrap-style:square;v-text-anchor:top" coordsize="77800,11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" path="m,l77800,r,13437l39986,13437r-152,558l39795,14224r-558,2705l38652,19596r-635,2680l37344,24943r-660,2641l35973,30251r-737,2629l34449,35522r-775,2629l32861,40792r-889,2629l31109,46025r-928,2591l29254,51219r-965,2591l27324,56375r-1029,2604l25254,61532r-1080,2527l23057,66624r-1105,2515l20796,71666r-1181,2527l18383,76708r-1257,2489l15869,81725r-1270,2489l13265,86652r-1333,2489l10560,91592,9150,94005,7741,96457r-77,114l7436,96901r-254,483l6852,97942r70948,l77800,112116,,112116,,81365,692,80124,2026,77610,3359,75082,4616,72555,5886,69990,7144,67437,8325,64872,9481,62319r1155,-2604l11741,57125r1080,-2604l13862,51918r1003,-2591l15869,46685r965,-2629l17723,41427r889,-2679l19501,36119r813,-2680l21101,30772r775,-2680l22612,25387r712,-2667l23984,20003r635,-2706l25216,14592r38,-114l25292,14224r76,-343l25470,13437r-1854,l,13437,,xe" fillcolor="#796a5a" stroked="f" strokeweight="0">
                  <v:stroke miterlimit="83231f" joinstyle="miter"/>
                  <v:path arrowok="t" textboxrect="0,0,77800,112116"/>
                </v:shape>
                <v:shape id="Shape 25" o:spid="_x0000_s1044" style="position:absolute;left:4116;top:1275;width:778;height:1129;visibility:visible;mso-wrap-style:square;v-text-anchor:top" coordsize="77800,112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" path="m,l77800,r,14249l6852,14249r330,521l7436,15215r228,343l7741,15659r1409,2451l10560,20561r1372,2451l13265,25502r1334,2451l15869,30429r1257,2489l18383,35446r1232,2527l20796,40488r1156,2527l23057,45542r1117,2553l25254,50660r1041,2566l27324,55778r965,2604l29254,60973r927,2603l31109,66167r863,2604l32861,71399r813,2642l34449,76632r787,2680l35973,81940r711,2680l37344,87249r673,2667l38652,92596r585,2667l39795,97968r39,228l39986,98717r37814,l77800,112928,,112928,,98717r25470,l25368,98311r-76,-407l25254,97638r-38,-77l24619,94856r-635,-2705l23324,89433r-712,-2667l21876,84099r-775,-2717l20314,78715r-813,-2642l18612,73406r-889,-2629l16834,68136r-965,-2629l14865,62865,13862,60236,12821,57633,11741,55042,10636,52438,9481,49886,8325,47282,7144,44717,5886,42164,4616,39599,3359,37071,2026,34557,692,32029,,30789,,xe" fillcolor="#796a5a" stroked="f" strokeweight="0">
                  <v:stroke miterlimit="83231f" joinstyle="miter"/>
                  <v:path arrowok="t" textboxrect="0,0,77800,112928"/>
                </v:shape>
                <v:shape id="Shape 26" o:spid="_x0000_s1045" style="position:absolute;left:4116;top:546;width:778;height:669;visibility:visible;mso-wrap-style:square;v-text-anchor:top" coordsize="77800,66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" path="m,l1797,722,14865,6729r12726,6604l39948,20496r11951,7760l63468,36574r11138,8827l77800,48186r,18706l73971,63397,69704,59612,65361,55942,60954,52373,56496,48893,52000,45477,47403,42175,42767,38975,38094,35863,33344,32853,28556,29958,23692,27176,18790,24471,13824,21830,8807,19353,3766,16940,,15249,,xe" fillcolor="#796a5a" stroked="f" strokeweight="0">
                  <v:stroke miterlimit="83231f" joinstyle="miter"/>
                  <v:path arrowok="t" textboxrect="0,0,77800,66892"/>
                </v:shape>
                <v:shape id="Shape 27" o:spid="_x0000_s1046" style="position:absolute;left:4894;top:1028;width:1043;height:4511;visibility:visible;mso-wrap-style:square;v-text-anchor:top" coordsize="104273,451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" path="m,l7525,6562r10249,9842l27527,26717r9284,10757l45561,48688r8243,11608l61487,72322r7125,12396l75140,97481r5905,13068l86341,123986r4648,13729l94952,151736r3302,14249l100857,180539r1892,14732l103892,210232r381,15176l103867,240661r-1118,15062l100857,270569r-2642,14580l94875,299513r-4000,14059l86239,327389r-5346,13462l74949,353996r-6566,12801l61220,379231r-7709,12052l45193,402942r-8788,11201l27045,424951r-9830,10274l6902,445093,,451046,,431653r438,-403l4528,427325r139,-114l5074,426843r520,-559l6267,425687r-6267,l,411514r19590,l19806,411247r114,-101l21927,408796r1968,-2337l25864,404123r1930,-2375l29686,399373r1893,-2451l33433,394509r1816,-2439l37027,389619r1752,-2489l40519,384603r1702,-2515l43936,379561r1625,-2566l47200,374443r1587,-2604l50349,369248r1562,-2641l53397,364016r1486,-2680l56331,358669r1448,-2679l59150,353284r1372,-2705l61855,347862r1334,-2744l64446,342337r1270,-2781l66935,336775r1194,-2782l69310,331174r1118,-2832l70466,328240r114,-305l70758,327491r191,-483l69272,327008,,327008,,313572r75876,l75990,313165r77,-216l76918,310308r825,-2667l78556,304999r775,-2667l80080,299665r698,-2680l81490,294280r660,-2667l82785,288896r597,-2706l83966,283485r559,-2718l85046,278062r520,-2743l86011,272576r482,-2718l86900,267115r406,-2743l87687,261591r330,-2756l88309,256091r305,-2781l88868,250529r267,-2782l89313,244966r190,-2794l89643,239391r152,-2781l89872,233790r114,-2781l90024,228189r,-5562l89986,219795r-114,-2743l89795,214232r-152,-2743l89503,208708r-152,-2782l89135,203171r-229,-2782l88652,197646r-304,-2743l88055,192122r-368,-2718l87344,186661r-406,-2744l86531,181174r-444,-2718l85604,175751r-482,-2705l84563,170290r-559,-2667l83445,164918r-584,-2718l82226,159533r-673,-2667l80893,154187r-712,-2667l79445,148840r-775,-2629l77883,143582r-813,-2641l76257,138312r-76,-229l75990,137600r-6235,l,137600,,123389r70949,l70758,122945r-178,-445l70466,122170r-38,-114l69310,119236r-1181,-2819l66935,113623r-1219,-2820l64484,108060r-1295,-2781l61893,102536,60560,99818,59188,97113,57779,94408,56369,91728,54921,89061,53435,86394,51911,83752,50387,81162,48787,78520,47200,75967,45561,73402,43936,70836,42259,68284,40519,65795,38805,63267,37027,60778,35249,58302,33433,55889,31579,53437,29686,51025,27794,48611,25864,46237,23895,43900,21927,41525,19920,39226r-114,-114l19590,38921r-1118,l,38921,,24672r6267,l5594,24088r-520,-521l4667,23186r-139,-140l400,19071,,18706,,xe" fillcolor="#796a5a" stroked="f" strokeweight="0">
                  <v:stroke miterlimit="83231f" joinstyle="miter"/>
                  <v:path arrowok="t" textboxrect="0,0,104273,451046"/>
                </v:shape>
                <v:shape id="Shape 28" o:spid="_x0000_s1047" style="position:absolute;left:2828;top:2664;width:710;height:1230;visibility:visible;mso-wrap-style:square;v-text-anchor:top" coordsize="71095,12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" path="m34912,l71057,r38,1448l70536,1638r-559,216l69456,2146r-482,267l68529,2743r-444,368l67640,3531r-406,406l66865,4420r-368,482l66116,5423r-368,546l65418,6566r-330,635l64745,7861r-293,673l63818,10020r-585,1601l62636,13360r-596,1855l60782,19291r-1409,4649l37770,98933r-737,2718l36398,104089r-559,2235l35433,108331r-368,1854l34760,111811r-178,1524l34468,114668r-38,597l34430,116408r38,521l34506,117450r76,482l34658,118377r102,419l34874,119202r153,369l35179,119939r178,368l35509,120650r216,330l35916,121272r228,305l36144,123025,,123025r,-1448l483,121310r520,-254l1448,120752r482,-292l2337,120129r406,-343l3150,119456r368,-368l3861,118682r368,-407l4559,117831r292,-458l5194,116904r292,-521l5779,115824r304,-597l6680,113970r546,-1448l7823,110960r597,-1778l9754,105016r1524,-5042l32906,25273r749,-2642l34290,20231r584,-2235l35395,15964r406,-1905l36182,12357r254,-1562l36627,9347r25,-660l36690,8052r38,-635l36728,6871r-38,-559l36652,5753r-63,-482l36513,4750r-153,-445l36246,3861r-178,-445l35877,3010r-177,-406l35471,2222r-254,-368l34912,1486,34912,xe" fillcolor="#796a5a" stroked="f" strokeweight="0">
                  <v:stroke miterlimit="83231f" joinstyle="miter"/>
                  <v:path arrowok="t" textboxrect="0,0,71095,123025"/>
                </v:shape>
                <v:shape id="Shape 29" o:spid="_x0000_s1048" style="position:absolute;left:388;top:2641;width:913;height:1277;visibility:visible;mso-wrap-style:square;v-text-anchor:top" coordsize="91249,127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" path="m59703,r2781,l63932,38r1448,76l66827,190r1486,153l69799,445r1448,190l72695,826r1448,215l75590,1308r1410,254l78372,1829r1333,330l81001,2451r1384,368l83795,3239r1473,444l86678,4128r1384,406l89281,4940r1079,369l91249,5575,85573,27127r-1639,38l83642,25946r-305,-1194l82969,23609r-330,-1117l82271,21412r-407,-1028l81420,19380r-457,-965l80480,17488r-508,-902l79413,15735r-559,-812l78219,14148r-660,-711l76848,12738r-699,-635l75324,11506r-813,-559l73622,10427r-927,-445l71730,9538,70688,9169,69571,8839,68428,8573,67234,8318,65977,8128,64643,8014,63233,7912r-1448,-38l60262,7912r-1601,38l56998,8052r-1194,152l54661,8395r-1118,216l52502,8877r-1029,331l50508,9538r-965,406l48654,10389r-902,520l46939,11430r-774,559l45377,12548r-698,635l44006,13843r-623,673l42748,15215r-559,711l41669,16662r-483,788l40704,18225r-407,774l39929,19825r-330,813l39256,21450r-254,851l38773,23127r-216,851l38405,24829r-153,812l38189,26505r-76,813l38113,29020r38,825l38214,30658r115,775l38481,32220r152,775l38849,33744r229,737l39332,35179r305,711l39967,36589r368,673l40704,37935r406,660l41554,39268r483,635l42558,40526r559,635l43675,41796r597,622l44895,43015r673,635l46279,44234r698,597l47714,45466r787,597l49314,46685r851,597l51918,48501r1892,1232l59665,53404r2489,1638l64567,56706r1194,850l66942,58420r1155,889l69202,60160r1118,889l71399,61938r1029,927l73431,63792r1004,965l75362,65723r927,1003l77153,67729r850,1042l78778,69812r749,1105l80226,71996r635,1156l81483,74295r559,1232l82525,76708r444,1270l83376,79273r342,1334l83972,81940r229,1410l84341,84760r114,1486l84493,87770r-76,2260l84239,92265r-305,2147l83528,96495r-483,2070l82448,100533r-698,1931l80937,104318r-902,1816l79045,107848r-1080,1702l76771,111150r-1257,1524l74181,114160r-1448,1410l71209,116904r-1600,1257l67907,119355r-1740,1105l64313,121501r-1931,965l60414,123355r-2083,826l56223,124879r-2197,673l51765,126098r-2337,483l47054,126962r-2452,330l42075,127521r-2553,139l36919,127699r-1562,-39l33884,127622r-1524,-76l30874,127445r-1486,-115l27940,127178r-1448,-216l25083,126771r-1410,-215l22263,126289r-1333,-292l19558,125692r-1295,-292l16954,125070r-1257,-381l14465,124320r-1181,-368l12090,123546r-1104,-407l9868,122733r-1080,-419l7798,121869r-1004,-444l5867,120942r-901,-444l4115,120053r-813,-482l2565,119088r-749,-445l1181,118161r-622,-483l,117234r76,-521l216,116015r190,-889l673,114122r622,-2489l2083,108699r927,-3340l3975,101765,5004,97981,6007,94082r1562,-115l7798,95606r254,1549l8382,98679r381,1486l9131,101575r445,1333l10058,104204r559,1270l11201,106693r635,1117l12510,108928r736,1029l14021,110922r863,927l15735,112751r966,812l17666,114300r1041,711l19812,115672r1156,596l22149,116827r1270,483l24714,117716r1410,369l27534,118428r1485,254l30582,118872r1587,140l33846,119126r3517,l39218,119012r1308,-102l41783,118758r1219,-191l44158,118313r1156,-305l46380,117640r1080,-368l48463,116827r965,-482l50356,115824r889,-559l52095,114668r826,-622l53657,113373r737,-660l55067,111963r673,-736l56324,110439r559,-813l57404,108814r483,-851l58331,107061r407,-889l59080,105283r331,-927l59665,103429r228,-965l60109,101498r153,-965l60376,99530r76,-1003l60490,97536r-38,-825l60414,95898r-76,-775l60223,94298r-152,-775l59931,92748r-228,-787l59487,91186r-267,-787l58928,89662r-330,-775l58255,88138r-368,-737l57480,86690r-444,-736l56553,85242r-482,-736l55512,83795r-559,-699l54394,82385r-622,-660l53137,81013r-699,-698l51765,79642r-736,-699l50279,78270r-774,-673l48679,76937,46977,75603,45161,74257,39332,70371,37033,68771,34811,67132r-1118,-851l32614,65468r-1067,-850l30505,63754r-1041,-889l28461,62014r-965,-927l26568,60198r-927,-927l24752,58306r-851,-966l23076,56375r-775,-1003l21565,54331r-712,-1042l20180,52222r-622,-1117l18999,49987r-520,-1143l17996,47650r-445,-1181l17183,45237r-305,-1257l16624,42647r-228,-1296l16256,39967r-76,-1410l16180,37109r38,-2032l16396,33071r266,-1931l17031,29210r444,-1816l18034,25578r635,-1715l19406,22162r812,-1639l21146,18961r1003,-1511l23228,15964r1156,-1410l25603,13221r1296,-1308l28308,10693,29718,9538,31242,8433,32842,7391r1626,-965l36182,5537r1778,-863l39776,3899r1855,-699l43561,2565r2007,-597l47574,1486r2070,-445l51765,673,53912,406,56147,190,58369,38,59703,xe" fillcolor="#796a5a" stroked="f" strokeweight="0">
                  <v:stroke miterlimit="83231f" joinstyle="miter"/>
                  <v:path arrowok="t" textboxrect="0,0,91249,127699"/>
                </v:shape>
                <v:shape id="Shape 30" o:spid="_x0000_s1049" style="position:absolute;left:3491;top:2664;width:1108;height:1231;visibility:visible;mso-wrap-style:square;v-text-anchor:top" coordsize="110731,123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" path="m35141,r75590,l110058,2045r-774,2337l108433,7049r-927,2819l106540,12840r-965,2972l104610,18783r-927,2858l102273,21641r-559,-1346l101079,19037r-660,-1194l99746,16777r-737,-1004l98222,14884r-775,-863l96596,13284r-851,-698l94844,11989r-927,-559l92989,10909r-965,-406l91021,10096r-991,-342l89027,9500,88024,9246,86982,9055,85941,8903,84861,8763r-1028,-76l82791,8611r-1079,-38l80670,8534r-4076,l74625,8573r-1892,38l70472,8611r-1117,76l68351,8801r-927,140l67018,9055r-406,114l66205,9271r-343,152l65494,9576r-330,178l64872,9944r-305,229l64275,10389r-267,266l63754,10909r-229,292l63310,11506r-229,330l62865,12205r-190,381l62306,13399r-368,927l61595,15367r-330,1105l50317,56375r3671,l57074,56401r2933,38l62827,56477r2705,38l71730,56515r1155,-76l73952,56401r1080,-64l76073,56261r1003,-114l78042,55994r927,-139l79858,55664r851,-216l81521,55182r788,-255l83045,54623r712,-369l84379,53886r635,-406l85611,53035r559,-520l86652,51956r483,-597l88621,51359,82271,73927r-1486,l80493,73038r-381,-864l79667,71399r-444,-736l78702,69990r-546,-597l77559,68796r-635,-508l76225,67831r-711,-445l74740,67018r-813,-330l73063,66396r-851,-267l71285,65913r-965,-229l69355,65532r-1042,-140l67272,65240r-1067,-76l63945,65011r-2375,-63l47689,64948,37846,98895r-660,2299l36589,103353r-521,2044l35585,107290r-406,1778l34887,110693r-267,1562l34442,113665r-38,673l34366,114960r-38,635l34328,116192r38,559l34404,117272r77,521l34582,118301r114,457l34811,119202r178,445l35179,120053r191,368l35624,120790r266,343l36144,121463r,1600l,123088r,-1473l559,121387r559,-254l1638,120828r521,-292l2604,120205r444,-342l3493,119494r406,-406l4267,118643r407,-444l5017,117716r368,-520l5715,116675r330,-597l6350,115481r330,-622l7277,113487r597,-1524l8420,110287r635,-1854l10312,104242r1448,-4903l33515,23940r699,-2490l34849,19190r521,-2083l35852,15176r407,-1739l36551,11836r266,-1485l36957,9017r38,-635l37033,7798r,-1118l36995,6160r-76,-521l36855,5156r-114,-444l36627,4267r-153,-444l36335,3416r-191,-406l35916,2604r-216,-381l35446,1854r-267,-368l35141,xe" fillcolor="#796a5a" stroked="f" strokeweight="0">
                  <v:stroke miterlimit="83231f" joinstyle="miter"/>
                  <v:path arrowok="t" textboxrect="0,0,110731,123088"/>
                </v:shape>
                <v:shape id="Shape 31" o:spid="_x0000_s1050" style="position:absolute;left:4586;top:2664;width:1004;height:1230;visibility:visible;mso-wrap-style:square;v-text-anchor:top" coordsize="100419,123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" path="m8992,r91427,l99530,2642r-851,2590l97790,7874r-864,2667l96075,13208r-927,2756l94221,18783r-965,2858l91770,21603r-559,-1346l90589,19037r-635,-1155l89256,16815r-750,-965l87732,14923r-788,-826l86093,13360r-889,-711l84315,12065r-927,-559l82461,11024r-965,-445l80531,10173r-966,-305l78600,9576,77597,9309,76594,9131r-966,-152l74663,8826,73660,8725r-927,-76l71806,8573r-927,l69139,8534r-1639,39l65989,8573r-1308,38l63132,8611,37071,99047r-1219,4674l34887,107772r-407,1778l34150,111188r-266,1474l33693,114033r-63,673l33591,115303r,1702l33668,117526r25,482l33807,118453r115,482l34074,119342r140,419l34404,120167r229,369l34849,120866r292,330l35446,121539r,1524l38,123063,,121539r559,-267l1118,120942r482,-292l2121,120269r444,-368l3010,119532r444,-406l3861,118682r381,-483l4610,117716r368,-520l5309,116675r342,-597l5982,115481r330,-622l6617,114186r584,-1410l7798,111214r559,-1664l8953,107734r1220,-4127l11582,98819,37744,8611r-2603,l33477,8573r-3569,l27991,8611r-1003,76l25984,8763r-1003,63l23939,8941r-1041,152l21857,9284r-1067,216l19749,9728r-1080,330l17589,10389r-1028,368l15481,11214r-1079,508l13322,12243r-1028,635l11252,13551r-1079,737l9169,15100r-1041,889l7125,16954r-991,1042l5169,19152r-965,1181l3277,21641r-1601,-38l2489,19190r889,-2528l4267,14059r902,-2705l6096,8573,7061,5753,8026,2896,8992,xe" fillcolor="#796a5a" stroked="f" strokeweight="0">
                  <v:stroke miterlimit="83231f" joinstyle="miter"/>
                  <v:path arrowok="t" textboxrect="0,0,100419,123063"/>
                </v:shape>
                <v:shape id="Shape 32" o:spid="_x0000_s1051" style="position:absolute;left:1434;top:2663;width:1569;height:1232;visibility:visible;mso-wrap-style:square;v-text-anchor:top" coordsize="156858,12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" path="m38,l35039,r,1410l34252,2299r-661,901l33249,3645r-292,444l32652,4572r-254,483l32144,5537r-229,521l31725,6540r-216,547l31318,7607r-140,597l31026,8763r-152,597l30759,9982r-101,673l30582,11328r-77,661l30391,13437r-38,1600l30353,16701r76,1816l30543,20485r191,2083l36589,81458r368,l80823,1118r9868,l98298,81648r483,l100597,78156r1892,-3671l104457,70701r2007,-3899l108547,62827r2070,-4001l112700,54737r2121,-4039l116891,46647r2044,-4000l120980,38710r1956,-3823l124828,31179r1829,-3569l128397,24232r1600,-3226l130658,19710r596,-1231l131813,17297r483,-1155l132740,15075r407,-1003l133477,13106r305,-927l134036,11328r228,-825l134442,9766r153,-711l134709,8395r63,-673l134849,7163r38,-559l134887,6096r-38,-483l134810,5156r-38,-406l134633,4013r-229,-673l134188,2819r-228,-482l133744,1930r-229,-368l133515,r23343,38l156858,1562r-521,330l155893,2273r-483,407l154965,3048r-889,851l153225,4826r-825,1003l151587,6909r-851,1181l149924,9360r-826,1372l148247,12179r-889,1550l146431,15405r-2007,3670l142202,23266r-2299,4344l137046,33071r-3302,6350l130099,46507r-3925,7671l122047,62205r-4191,8191l113665,78638r-4077,8052l105651,94374r-3645,7201l98743,108026r-2858,5576l93624,118085r-1625,3264l91072,123139r-13589,l69990,45580r-559,l27394,123139r-11290,l5829,24054,5347,19901,4902,16104,4635,14364,4420,12700,4166,11138,3861,9652,3531,8280,3200,7023,2781,5829,2337,4750,2121,4267,1854,3785,1600,3340,1308,2896,1003,2489,673,2121,343,1753,,1410,38,xe" fillcolor="#796a5a" stroked="f" strokeweight="0">
                  <v:stroke miterlimit="83231f" joinstyle="miter"/>
                  <v:path arrowok="t" textboxrect="0,0,156858,123139"/>
                </v:shape>
                <w10:anchorlock/>
              </v:group>
            </w:pict>
          </mc:Fallback>
        </mc:AlternateContent>
      </w:r>
    </w:p>
    <w:p w14:paraId="46136DF7" w14:textId="7DD11BE6" w:rsidR="00AF048F" w:rsidRDefault="002153EF">
      <w:pPr>
        <w:spacing w:after="1564" w:line="259" w:lineRule="auto"/>
        <w:ind w:left="1" w:firstLine="0"/>
        <w:rPr>
          <w:rFonts w:ascii="Arial" w:eastAsia="Arial" w:hAnsi="Arial" w:cs="Arial"/>
          <w:sz w:val="32"/>
        </w:rPr>
      </w:pPr>
      <w:r>
        <w:rPr>
          <w:rFonts w:ascii="Arial" w:eastAsia="Arial" w:hAnsi="Arial" w:cs="Arial"/>
          <w:sz w:val="32"/>
        </w:rPr>
        <w:t xml:space="preserve">Standards </w:t>
      </w:r>
    </w:p>
    <w:p w14:paraId="726E77C4" w14:textId="1DAC380C" w:rsidR="00AF048F" w:rsidRDefault="002153EF">
      <w:pPr>
        <w:spacing w:after="189" w:line="240" w:lineRule="auto"/>
        <w:ind w:left="0" w:firstLine="1"/>
      </w:pPr>
      <w:r>
        <w:rPr>
          <w:rFonts w:ascii="Arial" w:eastAsia="Arial" w:hAnsi="Arial" w:cs="Arial"/>
          <w:sz w:val="40"/>
        </w:rPr>
        <w:t xml:space="preserve">Standards Translation Rules for </w:t>
      </w:r>
      <w:r w:rsidR="0052674B">
        <w:rPr>
          <w:rFonts w:ascii="Arial" w:eastAsia="Arial" w:hAnsi="Arial" w:cs="Arial"/>
          <w:sz w:val="40"/>
        </w:rPr>
        <w:t xml:space="preserve">CBPR+ </w:t>
      </w:r>
      <w:r>
        <w:rPr>
          <w:rFonts w:ascii="Arial" w:eastAsia="Arial" w:hAnsi="Arial" w:cs="Arial"/>
          <w:sz w:val="40"/>
        </w:rPr>
        <w:t xml:space="preserve">Credit Transfers and Cash Management </w:t>
      </w:r>
    </w:p>
    <w:p w14:paraId="12F58EA5" w14:textId="77777777" w:rsidR="00AF048F" w:rsidRDefault="002153EF">
      <w:pPr>
        <w:spacing w:after="0" w:line="259" w:lineRule="auto"/>
        <w:ind w:left="1" w:firstLine="0"/>
      </w:pPr>
      <w:r>
        <w:rPr>
          <w:rFonts w:ascii="Arial" w:eastAsia="Arial" w:hAnsi="Arial" w:cs="Arial"/>
          <w:sz w:val="28"/>
        </w:rPr>
        <w:t xml:space="preserve"> </w:t>
      </w:r>
    </w:p>
    <w:p w14:paraId="26185F70" w14:textId="25517D96" w:rsidR="00AF048F" w:rsidRDefault="00AF048F">
      <w:pPr>
        <w:spacing w:after="798" w:line="259" w:lineRule="auto"/>
        <w:ind w:left="1" w:firstLine="0"/>
      </w:pPr>
    </w:p>
    <w:p w14:paraId="101223BB" w14:textId="73F93B52" w:rsidR="00AF048F" w:rsidRDefault="00064D63">
      <w:pPr>
        <w:spacing w:after="47" w:line="259" w:lineRule="auto"/>
        <w:ind w:left="1" w:firstLine="0"/>
      </w:pPr>
      <w:r>
        <w:rPr>
          <w:rFonts w:ascii="Arial" w:eastAsia="Arial" w:hAnsi="Arial" w:cs="Arial"/>
          <w:sz w:val="48"/>
        </w:rPr>
        <w:t xml:space="preserve">CBPR+ </w:t>
      </w:r>
      <w:r w:rsidR="002153EF">
        <w:rPr>
          <w:rFonts w:ascii="Arial" w:eastAsia="Arial" w:hAnsi="Arial" w:cs="Arial"/>
          <w:sz w:val="48"/>
        </w:rPr>
        <w:t>Translation Rule</w:t>
      </w:r>
      <w:r w:rsidR="006A76BF">
        <w:rPr>
          <w:rFonts w:ascii="Arial" w:eastAsia="Arial" w:hAnsi="Arial" w:cs="Arial"/>
          <w:sz w:val="48"/>
        </w:rPr>
        <w:t>s</w:t>
      </w:r>
      <w:r w:rsidR="002153EF">
        <w:rPr>
          <w:rFonts w:ascii="Arial" w:eastAsia="Arial" w:hAnsi="Arial" w:cs="Arial"/>
          <w:sz w:val="48"/>
        </w:rPr>
        <w:t xml:space="preserve"> Descriptions </w:t>
      </w:r>
    </w:p>
    <w:p w14:paraId="22F180D2" w14:textId="77777777" w:rsidR="00AF048F" w:rsidRDefault="002153EF">
      <w:pPr>
        <w:spacing w:after="0" w:line="259" w:lineRule="auto"/>
        <w:ind w:left="1" w:firstLine="0"/>
      </w:pPr>
      <w:r>
        <w:rPr>
          <w:rFonts w:ascii="Arial" w:eastAsia="Arial" w:hAnsi="Arial" w:cs="Arial"/>
          <w:sz w:val="32"/>
        </w:rPr>
        <w:t xml:space="preserve"> </w:t>
      </w:r>
    </w:p>
    <w:p w14:paraId="320C4D44" w14:textId="142F50E7" w:rsidR="008B5129" w:rsidRDefault="002153EF" w:rsidP="008B5129">
      <w:pPr>
        <w:spacing w:after="0" w:line="250" w:lineRule="auto"/>
        <w:ind w:left="-4" w:hanging="10"/>
        <w:rPr>
          <w:rFonts w:ascii="Arial" w:eastAsia="Arial" w:hAnsi="Arial" w:cs="Arial"/>
          <w:sz w:val="18"/>
        </w:rPr>
      </w:pPr>
      <w:r>
        <w:rPr>
          <w:rFonts w:ascii="Arial" w:eastAsia="Arial" w:hAnsi="Arial" w:cs="Arial"/>
          <w:sz w:val="18"/>
        </w:rPr>
        <w:t xml:space="preserve">The Standards Translation Rules describe how to translate source MT or MX messages to their equivalent target MX or MT messages. This document is the Translation Rule Descriptions for the Standards Translation Rules for </w:t>
      </w:r>
      <w:r w:rsidR="001F3825">
        <w:rPr>
          <w:rFonts w:ascii="Arial" w:eastAsia="Arial" w:hAnsi="Arial" w:cs="Arial"/>
          <w:sz w:val="18"/>
        </w:rPr>
        <w:t xml:space="preserve">CBPR+ </w:t>
      </w:r>
      <w:r>
        <w:rPr>
          <w:rFonts w:ascii="Arial" w:eastAsia="Arial" w:hAnsi="Arial" w:cs="Arial"/>
          <w:sz w:val="18"/>
        </w:rPr>
        <w:t xml:space="preserve">Credit Transfer and Cash Management Messages. </w:t>
      </w:r>
    </w:p>
    <w:p w14:paraId="763F7ACB" w14:textId="77777777" w:rsidR="008B5129" w:rsidRDefault="008B5129" w:rsidP="008B5129">
      <w:pPr>
        <w:spacing w:after="0" w:line="250" w:lineRule="auto"/>
        <w:ind w:left="-4" w:hanging="10"/>
        <w:rPr>
          <w:rFonts w:ascii="Arial" w:eastAsia="Arial" w:hAnsi="Arial" w:cs="Arial"/>
          <w:sz w:val="18"/>
        </w:rPr>
      </w:pPr>
    </w:p>
    <w:p w14:paraId="44C38D44" w14:textId="00E8C695" w:rsidR="008B5129" w:rsidRDefault="000A01EB" w:rsidP="008B5129">
      <w:pPr>
        <w:spacing w:after="0" w:line="250" w:lineRule="auto"/>
        <w:ind w:left="-4" w:hanging="10"/>
        <w:rPr>
          <w:rFonts w:ascii="Arial" w:eastAsia="Arial" w:hAnsi="Arial" w:cs="Arial"/>
          <w:sz w:val="18"/>
        </w:rPr>
      </w:pPr>
      <w:r>
        <w:rPr>
          <w:rFonts w:ascii="Arial" w:eastAsia="Arial" w:hAnsi="Arial" w:cs="Arial"/>
          <w:sz w:val="18"/>
        </w:rPr>
        <w:t>30 May 2023</w:t>
      </w:r>
    </w:p>
    <w:p w14:paraId="232BACD6" w14:textId="5397AC06" w:rsidR="008B5129" w:rsidRDefault="008B5129" w:rsidP="008B5129">
      <w:pPr>
        <w:spacing w:after="0" w:line="250" w:lineRule="auto"/>
        <w:ind w:left="-4" w:hanging="10"/>
        <w:rPr>
          <w:rFonts w:ascii="Arial" w:eastAsia="Arial" w:hAnsi="Arial" w:cs="Arial"/>
          <w:sz w:val="18"/>
        </w:rPr>
      </w:pPr>
    </w:p>
    <w:p w14:paraId="7CAF3EA3" w14:textId="77777777" w:rsidR="008B5129" w:rsidRDefault="008B5129" w:rsidP="008B5129">
      <w:pPr>
        <w:spacing w:after="0" w:line="250" w:lineRule="auto"/>
        <w:ind w:left="-4" w:hanging="10"/>
        <w:rPr>
          <w:rFonts w:ascii="Arial" w:eastAsia="Arial" w:hAnsi="Arial" w:cs="Arial"/>
          <w:sz w:val="18"/>
        </w:rPr>
      </w:pPr>
    </w:p>
    <w:p w14:paraId="4A0B7C36" w14:textId="5CA33AF2" w:rsidR="00A834D2" w:rsidRDefault="008B5129">
      <w:pPr>
        <w:spacing w:after="160" w:line="259" w:lineRule="auto"/>
        <w:ind w:left="0" w:firstLine="0"/>
        <w:rPr>
          <w:highlight w:val="yellow"/>
        </w:rPr>
        <w:pPrChange w:id="0" w:author="BOUVY Martine [2]" w:date="2021-10-27T13:27:00Z">
          <w:pPr/>
        </w:pPrChange>
      </w:pPr>
      <w:r>
        <w:rPr>
          <w:highlight w:val="yellow"/>
        </w:rPr>
        <w:br w:type="page"/>
      </w:r>
    </w:p>
    <w:bookmarkStart w:id="1" w:name="_Toc6320394"/>
    <w:p w14:paraId="3F99A0B1" w14:textId="1E109136" w:rsidR="00CB6D10" w:rsidRDefault="00544698">
      <w:pPr>
        <w:pStyle w:val="TOC1"/>
        <w:tabs>
          <w:tab w:val="right" w:leader="dot" w:pos="9486"/>
        </w:tabs>
        <w:rPr>
          <w:rFonts w:asciiTheme="minorHAnsi" w:eastAsiaTheme="minorEastAsia" w:hAnsiTheme="minorHAnsi" w:cstheme="minorBidi"/>
          <w:b w:val="0"/>
          <w:noProof/>
          <w:color w:val="auto"/>
          <w:sz w:val="22"/>
          <w:lang w:val="en-US" w:eastAsia="en-US"/>
        </w:rPr>
      </w:pPr>
      <w:r>
        <w:lastRenderedPageBreak/>
        <w:fldChar w:fldCharType="begin"/>
      </w:r>
      <w:r>
        <w:instrText xml:space="preserve"> TOC \o "1-3" \h \z \u </w:instrText>
      </w:r>
      <w:r>
        <w:fldChar w:fldCharType="separate"/>
      </w:r>
      <w:hyperlink w:anchor="_Toc136351212" w:history="1">
        <w:r w:rsidR="00CB6D10" w:rsidRPr="00E6301C">
          <w:rPr>
            <w:rStyle w:val="Hyperlink"/>
            <w:noProof/>
          </w:rPr>
          <w:t>Preface</w:t>
        </w:r>
        <w:r w:rsidR="00CB6D10">
          <w:rPr>
            <w:noProof/>
            <w:webHidden/>
          </w:rPr>
          <w:tab/>
        </w:r>
        <w:r w:rsidR="00CB6D10">
          <w:rPr>
            <w:noProof/>
            <w:webHidden/>
          </w:rPr>
          <w:fldChar w:fldCharType="begin"/>
        </w:r>
        <w:r w:rsidR="00CB6D10">
          <w:rPr>
            <w:noProof/>
            <w:webHidden/>
          </w:rPr>
          <w:instrText xml:space="preserve"> PAGEREF _Toc136351212 \h </w:instrText>
        </w:r>
        <w:r w:rsidR="00CB6D10">
          <w:rPr>
            <w:noProof/>
            <w:webHidden/>
          </w:rPr>
        </w:r>
        <w:r w:rsidR="00CB6D10">
          <w:rPr>
            <w:noProof/>
            <w:webHidden/>
          </w:rPr>
          <w:fldChar w:fldCharType="separate"/>
        </w:r>
        <w:r w:rsidR="00CB6D10">
          <w:rPr>
            <w:noProof/>
            <w:webHidden/>
          </w:rPr>
          <w:t>5</w:t>
        </w:r>
        <w:r w:rsidR="00CB6D10">
          <w:rPr>
            <w:noProof/>
            <w:webHidden/>
          </w:rPr>
          <w:fldChar w:fldCharType="end"/>
        </w:r>
      </w:hyperlink>
    </w:p>
    <w:p w14:paraId="03B67DE5" w14:textId="3358A275" w:rsidR="00CB6D10" w:rsidRDefault="007F388E">
      <w:pPr>
        <w:pStyle w:val="TOC1"/>
        <w:tabs>
          <w:tab w:val="left" w:pos="1615"/>
          <w:tab w:val="right" w:leader="dot" w:pos="9486"/>
        </w:tabs>
        <w:rPr>
          <w:rFonts w:asciiTheme="minorHAnsi" w:eastAsiaTheme="minorEastAsia" w:hAnsiTheme="minorHAnsi" w:cstheme="minorBidi"/>
          <w:b w:val="0"/>
          <w:noProof/>
          <w:color w:val="auto"/>
          <w:sz w:val="22"/>
          <w:lang w:val="en-US" w:eastAsia="en-US"/>
        </w:rPr>
      </w:pPr>
      <w:hyperlink w:anchor="_Toc136351213" w:history="1">
        <w:r w:rsidR="00CB6D10" w:rsidRPr="00E6301C">
          <w:rPr>
            <w:rStyle w:val="Hyperlink"/>
            <w:noProof/>
          </w:rPr>
          <w:t xml:space="preserve">1 </w:t>
        </w:r>
        <w:r w:rsidR="00CB6D10">
          <w:rPr>
            <w:rFonts w:asciiTheme="minorHAnsi" w:eastAsiaTheme="minorEastAsia" w:hAnsiTheme="minorHAnsi" w:cstheme="minorBidi"/>
            <w:b w:val="0"/>
            <w:noProof/>
            <w:color w:val="auto"/>
            <w:sz w:val="22"/>
            <w:lang w:val="en-US" w:eastAsia="en-US"/>
          </w:rPr>
          <w:tab/>
        </w:r>
        <w:r w:rsidR="00CB6D10" w:rsidRPr="00E6301C">
          <w:rPr>
            <w:rStyle w:val="Hyperlink"/>
            <w:noProof/>
          </w:rPr>
          <w:t>Introduction</w:t>
        </w:r>
        <w:r w:rsidR="00CB6D10">
          <w:rPr>
            <w:noProof/>
            <w:webHidden/>
          </w:rPr>
          <w:tab/>
        </w:r>
        <w:r w:rsidR="00CB6D10">
          <w:rPr>
            <w:noProof/>
            <w:webHidden/>
          </w:rPr>
          <w:fldChar w:fldCharType="begin"/>
        </w:r>
        <w:r w:rsidR="00CB6D10">
          <w:rPr>
            <w:noProof/>
            <w:webHidden/>
          </w:rPr>
          <w:instrText xml:space="preserve"> PAGEREF _Toc136351213 \h </w:instrText>
        </w:r>
        <w:r w:rsidR="00CB6D10">
          <w:rPr>
            <w:noProof/>
            <w:webHidden/>
          </w:rPr>
        </w:r>
        <w:r w:rsidR="00CB6D10">
          <w:rPr>
            <w:noProof/>
            <w:webHidden/>
          </w:rPr>
          <w:fldChar w:fldCharType="separate"/>
        </w:r>
        <w:r w:rsidR="00CB6D10">
          <w:rPr>
            <w:noProof/>
            <w:webHidden/>
          </w:rPr>
          <w:t>8</w:t>
        </w:r>
        <w:r w:rsidR="00CB6D10">
          <w:rPr>
            <w:noProof/>
            <w:webHidden/>
          </w:rPr>
          <w:fldChar w:fldCharType="end"/>
        </w:r>
      </w:hyperlink>
    </w:p>
    <w:p w14:paraId="0B087AA2" w14:textId="68C6C0F7" w:rsidR="00CB6D10" w:rsidRDefault="007F388E">
      <w:pPr>
        <w:pStyle w:val="TOC1"/>
        <w:tabs>
          <w:tab w:val="left" w:pos="1615"/>
          <w:tab w:val="right" w:leader="dot" w:pos="9486"/>
        </w:tabs>
        <w:rPr>
          <w:rFonts w:asciiTheme="minorHAnsi" w:eastAsiaTheme="minorEastAsia" w:hAnsiTheme="minorHAnsi" w:cstheme="minorBidi"/>
          <w:b w:val="0"/>
          <w:noProof/>
          <w:color w:val="auto"/>
          <w:sz w:val="22"/>
          <w:lang w:val="en-US" w:eastAsia="en-US"/>
        </w:rPr>
      </w:pPr>
      <w:hyperlink w:anchor="_Toc136351214" w:history="1">
        <w:r w:rsidR="00CB6D10" w:rsidRPr="00E6301C">
          <w:rPr>
            <w:rStyle w:val="Hyperlink"/>
            <w:noProof/>
          </w:rPr>
          <w:t xml:space="preserve">2 </w:t>
        </w:r>
        <w:r w:rsidR="00CB6D10">
          <w:rPr>
            <w:rFonts w:asciiTheme="minorHAnsi" w:eastAsiaTheme="minorEastAsia" w:hAnsiTheme="minorHAnsi" w:cstheme="minorBidi"/>
            <w:b w:val="0"/>
            <w:noProof/>
            <w:color w:val="auto"/>
            <w:sz w:val="22"/>
            <w:lang w:val="en-US" w:eastAsia="en-US"/>
          </w:rPr>
          <w:tab/>
        </w:r>
        <w:r w:rsidR="00CB6D10" w:rsidRPr="00E6301C">
          <w:rPr>
            <w:rStyle w:val="Hyperlink"/>
            <w:noProof/>
          </w:rPr>
          <w:t>Basic Translation Function Descriptions</w:t>
        </w:r>
        <w:r w:rsidR="00CB6D10">
          <w:rPr>
            <w:noProof/>
            <w:webHidden/>
          </w:rPr>
          <w:tab/>
        </w:r>
        <w:r w:rsidR="00CB6D10">
          <w:rPr>
            <w:noProof/>
            <w:webHidden/>
          </w:rPr>
          <w:fldChar w:fldCharType="begin"/>
        </w:r>
        <w:r w:rsidR="00CB6D10">
          <w:rPr>
            <w:noProof/>
            <w:webHidden/>
          </w:rPr>
          <w:instrText xml:space="preserve"> PAGEREF _Toc136351214 \h </w:instrText>
        </w:r>
        <w:r w:rsidR="00CB6D10">
          <w:rPr>
            <w:noProof/>
            <w:webHidden/>
          </w:rPr>
        </w:r>
        <w:r w:rsidR="00CB6D10">
          <w:rPr>
            <w:noProof/>
            <w:webHidden/>
          </w:rPr>
          <w:fldChar w:fldCharType="separate"/>
        </w:r>
        <w:r w:rsidR="00CB6D10">
          <w:rPr>
            <w:noProof/>
            <w:webHidden/>
          </w:rPr>
          <w:t>9</w:t>
        </w:r>
        <w:r w:rsidR="00CB6D10">
          <w:rPr>
            <w:noProof/>
            <w:webHidden/>
          </w:rPr>
          <w:fldChar w:fldCharType="end"/>
        </w:r>
      </w:hyperlink>
    </w:p>
    <w:p w14:paraId="5F55546B" w14:textId="68004472" w:rsidR="00CB6D10" w:rsidRDefault="007F388E">
      <w:pPr>
        <w:pStyle w:val="TOC1"/>
        <w:tabs>
          <w:tab w:val="left" w:pos="1615"/>
          <w:tab w:val="right" w:leader="dot" w:pos="9486"/>
        </w:tabs>
        <w:rPr>
          <w:rFonts w:asciiTheme="minorHAnsi" w:eastAsiaTheme="minorEastAsia" w:hAnsiTheme="minorHAnsi" w:cstheme="minorBidi"/>
          <w:b w:val="0"/>
          <w:noProof/>
          <w:color w:val="auto"/>
          <w:sz w:val="22"/>
          <w:lang w:val="en-US" w:eastAsia="en-US"/>
        </w:rPr>
      </w:pPr>
      <w:hyperlink w:anchor="_Toc136351215" w:history="1">
        <w:r w:rsidR="00CB6D10" w:rsidRPr="00E6301C">
          <w:rPr>
            <w:rStyle w:val="Hyperlink"/>
            <w:noProof/>
          </w:rPr>
          <w:t xml:space="preserve">3 </w:t>
        </w:r>
        <w:r w:rsidR="00CB6D10">
          <w:rPr>
            <w:rFonts w:asciiTheme="minorHAnsi" w:eastAsiaTheme="minorEastAsia" w:hAnsiTheme="minorHAnsi" w:cstheme="minorBidi"/>
            <w:b w:val="0"/>
            <w:noProof/>
            <w:color w:val="auto"/>
            <w:sz w:val="22"/>
            <w:lang w:val="en-US" w:eastAsia="en-US"/>
          </w:rPr>
          <w:tab/>
        </w:r>
        <w:r w:rsidR="00CB6D10" w:rsidRPr="00E6301C">
          <w:rPr>
            <w:rStyle w:val="Hyperlink"/>
            <w:noProof/>
          </w:rPr>
          <w:t>MT to MX Translation Rule Descriptions</w:t>
        </w:r>
        <w:r w:rsidR="00CB6D10">
          <w:rPr>
            <w:noProof/>
            <w:webHidden/>
          </w:rPr>
          <w:tab/>
        </w:r>
        <w:r w:rsidR="00CB6D10">
          <w:rPr>
            <w:noProof/>
            <w:webHidden/>
          </w:rPr>
          <w:fldChar w:fldCharType="begin"/>
        </w:r>
        <w:r w:rsidR="00CB6D10">
          <w:rPr>
            <w:noProof/>
            <w:webHidden/>
          </w:rPr>
          <w:instrText xml:space="preserve"> PAGEREF _Toc136351215 \h </w:instrText>
        </w:r>
        <w:r w:rsidR="00CB6D10">
          <w:rPr>
            <w:noProof/>
            <w:webHidden/>
          </w:rPr>
        </w:r>
        <w:r w:rsidR="00CB6D10">
          <w:rPr>
            <w:noProof/>
            <w:webHidden/>
          </w:rPr>
          <w:fldChar w:fldCharType="separate"/>
        </w:r>
        <w:r w:rsidR="00CB6D10">
          <w:rPr>
            <w:noProof/>
            <w:webHidden/>
          </w:rPr>
          <w:t>20</w:t>
        </w:r>
        <w:r w:rsidR="00CB6D10">
          <w:rPr>
            <w:noProof/>
            <w:webHidden/>
          </w:rPr>
          <w:fldChar w:fldCharType="end"/>
        </w:r>
      </w:hyperlink>
    </w:p>
    <w:p w14:paraId="67947638" w14:textId="2CED7889" w:rsidR="00CB6D10" w:rsidRDefault="007F388E">
      <w:pPr>
        <w:pStyle w:val="TOC2"/>
        <w:tabs>
          <w:tab w:val="right" w:leader="dot" w:pos="9486"/>
        </w:tabs>
        <w:rPr>
          <w:rFonts w:asciiTheme="minorHAnsi" w:eastAsiaTheme="minorEastAsia" w:hAnsiTheme="minorHAnsi" w:cstheme="minorBidi"/>
          <w:b w:val="0"/>
          <w:noProof/>
          <w:color w:val="auto"/>
          <w:sz w:val="22"/>
          <w:lang w:val="en-US" w:eastAsia="en-US"/>
        </w:rPr>
      </w:pPr>
      <w:hyperlink w:anchor="_Toc136351216" w:history="1">
        <w:r w:rsidR="00CB6D10" w:rsidRPr="00E6301C">
          <w:rPr>
            <w:rStyle w:val="Hyperlink"/>
            <w:noProof/>
          </w:rPr>
          <w:t>3.1 Customer Party Translation Rule Descriptions</w:t>
        </w:r>
        <w:r w:rsidR="00CB6D10">
          <w:rPr>
            <w:noProof/>
            <w:webHidden/>
          </w:rPr>
          <w:tab/>
        </w:r>
        <w:r w:rsidR="00CB6D10">
          <w:rPr>
            <w:noProof/>
            <w:webHidden/>
          </w:rPr>
          <w:fldChar w:fldCharType="begin"/>
        </w:r>
        <w:r w:rsidR="00CB6D10">
          <w:rPr>
            <w:noProof/>
            <w:webHidden/>
          </w:rPr>
          <w:instrText xml:space="preserve"> PAGEREF _Toc136351216 \h </w:instrText>
        </w:r>
        <w:r w:rsidR="00CB6D10">
          <w:rPr>
            <w:noProof/>
            <w:webHidden/>
          </w:rPr>
        </w:r>
        <w:r w:rsidR="00CB6D10">
          <w:rPr>
            <w:noProof/>
            <w:webHidden/>
          </w:rPr>
          <w:fldChar w:fldCharType="separate"/>
        </w:r>
        <w:r w:rsidR="00CB6D10">
          <w:rPr>
            <w:noProof/>
            <w:webHidden/>
          </w:rPr>
          <w:t>20</w:t>
        </w:r>
        <w:r w:rsidR="00CB6D10">
          <w:rPr>
            <w:noProof/>
            <w:webHidden/>
          </w:rPr>
          <w:fldChar w:fldCharType="end"/>
        </w:r>
      </w:hyperlink>
    </w:p>
    <w:p w14:paraId="45882B05" w14:textId="521F9187"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17" w:history="1">
        <w:r w:rsidR="00CB6D10" w:rsidRPr="00E6301C">
          <w:rPr>
            <w:rStyle w:val="Hyperlink"/>
            <w:noProof/>
          </w:rPr>
          <w:t>3.1.1  MT_To_ MXAnyBIC</w:t>
        </w:r>
        <w:r w:rsidR="00CB6D10">
          <w:rPr>
            <w:noProof/>
            <w:webHidden/>
          </w:rPr>
          <w:tab/>
        </w:r>
        <w:r w:rsidR="00CB6D10">
          <w:rPr>
            <w:noProof/>
            <w:webHidden/>
          </w:rPr>
          <w:fldChar w:fldCharType="begin"/>
        </w:r>
        <w:r w:rsidR="00CB6D10">
          <w:rPr>
            <w:noProof/>
            <w:webHidden/>
          </w:rPr>
          <w:instrText xml:space="preserve"> PAGEREF _Toc136351217 \h </w:instrText>
        </w:r>
        <w:r w:rsidR="00CB6D10">
          <w:rPr>
            <w:noProof/>
            <w:webHidden/>
          </w:rPr>
        </w:r>
        <w:r w:rsidR="00CB6D10">
          <w:rPr>
            <w:noProof/>
            <w:webHidden/>
          </w:rPr>
          <w:fldChar w:fldCharType="separate"/>
        </w:r>
        <w:r w:rsidR="00CB6D10">
          <w:rPr>
            <w:noProof/>
            <w:webHidden/>
          </w:rPr>
          <w:t>20</w:t>
        </w:r>
        <w:r w:rsidR="00CB6D10">
          <w:rPr>
            <w:noProof/>
            <w:webHidden/>
          </w:rPr>
          <w:fldChar w:fldCharType="end"/>
        </w:r>
      </w:hyperlink>
    </w:p>
    <w:p w14:paraId="13E72F24" w14:textId="1A61C2C9"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18" w:history="1">
        <w:r w:rsidR="00CB6D10" w:rsidRPr="00E6301C">
          <w:rPr>
            <w:rStyle w:val="Hyperlink"/>
            <w:noProof/>
          </w:rPr>
          <w:t>3.1.2  MT_To_ MXPartyAccount</w:t>
        </w:r>
        <w:r w:rsidR="00CB6D10">
          <w:rPr>
            <w:noProof/>
            <w:webHidden/>
          </w:rPr>
          <w:tab/>
        </w:r>
        <w:r w:rsidR="00CB6D10">
          <w:rPr>
            <w:noProof/>
            <w:webHidden/>
          </w:rPr>
          <w:fldChar w:fldCharType="begin"/>
        </w:r>
        <w:r w:rsidR="00CB6D10">
          <w:rPr>
            <w:noProof/>
            <w:webHidden/>
          </w:rPr>
          <w:instrText xml:space="preserve"> PAGEREF _Toc136351218 \h </w:instrText>
        </w:r>
        <w:r w:rsidR="00CB6D10">
          <w:rPr>
            <w:noProof/>
            <w:webHidden/>
          </w:rPr>
        </w:r>
        <w:r w:rsidR="00CB6D10">
          <w:rPr>
            <w:noProof/>
            <w:webHidden/>
          </w:rPr>
          <w:fldChar w:fldCharType="separate"/>
        </w:r>
        <w:r w:rsidR="00CB6D10">
          <w:rPr>
            <w:noProof/>
            <w:webHidden/>
          </w:rPr>
          <w:t>21</w:t>
        </w:r>
        <w:r w:rsidR="00CB6D10">
          <w:rPr>
            <w:noProof/>
            <w:webHidden/>
          </w:rPr>
          <w:fldChar w:fldCharType="end"/>
        </w:r>
      </w:hyperlink>
    </w:p>
    <w:p w14:paraId="27084721" w14:textId="3E0A8277"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19" w:history="1">
        <w:r w:rsidR="00CB6D10" w:rsidRPr="00E6301C">
          <w:rPr>
            <w:rStyle w:val="Hyperlink"/>
            <w:noProof/>
          </w:rPr>
          <w:t>3.1.3  MT_To_ MXAccount35</w:t>
        </w:r>
        <w:r w:rsidR="00CB6D10">
          <w:rPr>
            <w:noProof/>
            <w:webHidden/>
          </w:rPr>
          <w:tab/>
        </w:r>
        <w:r w:rsidR="00CB6D10">
          <w:rPr>
            <w:noProof/>
            <w:webHidden/>
          </w:rPr>
          <w:fldChar w:fldCharType="begin"/>
        </w:r>
        <w:r w:rsidR="00CB6D10">
          <w:rPr>
            <w:noProof/>
            <w:webHidden/>
          </w:rPr>
          <w:instrText xml:space="preserve"> PAGEREF _Toc136351219 \h </w:instrText>
        </w:r>
        <w:r w:rsidR="00CB6D10">
          <w:rPr>
            <w:noProof/>
            <w:webHidden/>
          </w:rPr>
        </w:r>
        <w:r w:rsidR="00CB6D10">
          <w:rPr>
            <w:noProof/>
            <w:webHidden/>
          </w:rPr>
          <w:fldChar w:fldCharType="separate"/>
        </w:r>
        <w:r w:rsidR="00CB6D10">
          <w:rPr>
            <w:noProof/>
            <w:webHidden/>
          </w:rPr>
          <w:t>23</w:t>
        </w:r>
        <w:r w:rsidR="00CB6D10">
          <w:rPr>
            <w:noProof/>
            <w:webHidden/>
          </w:rPr>
          <w:fldChar w:fldCharType="end"/>
        </w:r>
      </w:hyperlink>
    </w:p>
    <w:p w14:paraId="039D88AB" w14:textId="13CB9E90"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20" w:history="1">
        <w:r w:rsidR="00CB6D10" w:rsidRPr="00E6301C">
          <w:rPr>
            <w:rStyle w:val="Hyperlink"/>
            <w:noProof/>
          </w:rPr>
          <w:t>3.1.4  MT_To_ MXFATFIdentification</w:t>
        </w:r>
        <w:r w:rsidR="00CB6D10">
          <w:rPr>
            <w:noProof/>
            <w:webHidden/>
          </w:rPr>
          <w:tab/>
        </w:r>
        <w:r w:rsidR="00CB6D10">
          <w:rPr>
            <w:noProof/>
            <w:webHidden/>
          </w:rPr>
          <w:fldChar w:fldCharType="begin"/>
        </w:r>
        <w:r w:rsidR="00CB6D10">
          <w:rPr>
            <w:noProof/>
            <w:webHidden/>
          </w:rPr>
          <w:instrText xml:space="preserve"> PAGEREF _Toc136351220 \h </w:instrText>
        </w:r>
        <w:r w:rsidR="00CB6D10">
          <w:rPr>
            <w:noProof/>
            <w:webHidden/>
          </w:rPr>
        </w:r>
        <w:r w:rsidR="00CB6D10">
          <w:rPr>
            <w:noProof/>
            <w:webHidden/>
          </w:rPr>
          <w:fldChar w:fldCharType="separate"/>
        </w:r>
        <w:r w:rsidR="00CB6D10">
          <w:rPr>
            <w:noProof/>
            <w:webHidden/>
          </w:rPr>
          <w:t>24</w:t>
        </w:r>
        <w:r w:rsidR="00CB6D10">
          <w:rPr>
            <w:noProof/>
            <w:webHidden/>
          </w:rPr>
          <w:fldChar w:fldCharType="end"/>
        </w:r>
      </w:hyperlink>
    </w:p>
    <w:p w14:paraId="4D90CD21" w14:textId="155F8C4A"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21" w:history="1">
        <w:r w:rsidR="00CB6D10" w:rsidRPr="00E6301C">
          <w:rPr>
            <w:rStyle w:val="Hyperlink"/>
            <w:noProof/>
          </w:rPr>
          <w:t>3.1.5  MT_To_ MXFATFNameAndAddress</w:t>
        </w:r>
        <w:r w:rsidR="00CB6D10">
          <w:rPr>
            <w:noProof/>
            <w:webHidden/>
          </w:rPr>
          <w:tab/>
        </w:r>
        <w:r w:rsidR="00CB6D10">
          <w:rPr>
            <w:noProof/>
            <w:webHidden/>
          </w:rPr>
          <w:fldChar w:fldCharType="begin"/>
        </w:r>
        <w:r w:rsidR="00CB6D10">
          <w:rPr>
            <w:noProof/>
            <w:webHidden/>
          </w:rPr>
          <w:instrText xml:space="preserve"> PAGEREF _Toc136351221 \h </w:instrText>
        </w:r>
        <w:r w:rsidR="00CB6D10">
          <w:rPr>
            <w:noProof/>
            <w:webHidden/>
          </w:rPr>
        </w:r>
        <w:r w:rsidR="00CB6D10">
          <w:rPr>
            <w:noProof/>
            <w:webHidden/>
          </w:rPr>
          <w:fldChar w:fldCharType="separate"/>
        </w:r>
        <w:r w:rsidR="00CB6D10">
          <w:rPr>
            <w:noProof/>
            <w:webHidden/>
          </w:rPr>
          <w:t>31</w:t>
        </w:r>
        <w:r w:rsidR="00CB6D10">
          <w:rPr>
            <w:noProof/>
            <w:webHidden/>
          </w:rPr>
          <w:fldChar w:fldCharType="end"/>
        </w:r>
      </w:hyperlink>
    </w:p>
    <w:p w14:paraId="471A4FFE" w14:textId="5C397CCD"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22" w:history="1">
        <w:r w:rsidR="00CB6D10" w:rsidRPr="00E6301C">
          <w:rPr>
            <w:rStyle w:val="Hyperlink"/>
            <w:noProof/>
          </w:rPr>
          <w:t>3.1.6  MT_To_ MXPartyNameAndAddress</w:t>
        </w:r>
        <w:r w:rsidR="00CB6D10">
          <w:rPr>
            <w:noProof/>
            <w:webHidden/>
          </w:rPr>
          <w:tab/>
        </w:r>
        <w:r w:rsidR="00CB6D10">
          <w:rPr>
            <w:noProof/>
            <w:webHidden/>
          </w:rPr>
          <w:fldChar w:fldCharType="begin"/>
        </w:r>
        <w:r w:rsidR="00CB6D10">
          <w:rPr>
            <w:noProof/>
            <w:webHidden/>
          </w:rPr>
          <w:instrText xml:space="preserve"> PAGEREF _Toc136351222 \h </w:instrText>
        </w:r>
        <w:r w:rsidR="00CB6D10">
          <w:rPr>
            <w:noProof/>
            <w:webHidden/>
          </w:rPr>
        </w:r>
        <w:r w:rsidR="00CB6D10">
          <w:rPr>
            <w:noProof/>
            <w:webHidden/>
          </w:rPr>
          <w:fldChar w:fldCharType="separate"/>
        </w:r>
        <w:r w:rsidR="00CB6D10">
          <w:rPr>
            <w:noProof/>
            <w:webHidden/>
          </w:rPr>
          <w:t>42</w:t>
        </w:r>
        <w:r w:rsidR="00CB6D10">
          <w:rPr>
            <w:noProof/>
            <w:webHidden/>
          </w:rPr>
          <w:fldChar w:fldCharType="end"/>
        </w:r>
      </w:hyperlink>
    </w:p>
    <w:p w14:paraId="577B976B" w14:textId="247BEAA2"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23" w:history="1">
        <w:r w:rsidR="00CB6D10" w:rsidRPr="00E6301C">
          <w:rPr>
            <w:rStyle w:val="Hyperlink"/>
            <w:noProof/>
          </w:rPr>
          <w:t>3.1.7  MT_To_MXPartyNameAndStructuredAddress</w:t>
        </w:r>
        <w:r w:rsidR="00CB6D10">
          <w:rPr>
            <w:noProof/>
            <w:webHidden/>
          </w:rPr>
          <w:tab/>
        </w:r>
        <w:r w:rsidR="00CB6D10">
          <w:rPr>
            <w:noProof/>
            <w:webHidden/>
          </w:rPr>
          <w:fldChar w:fldCharType="begin"/>
        </w:r>
        <w:r w:rsidR="00CB6D10">
          <w:rPr>
            <w:noProof/>
            <w:webHidden/>
          </w:rPr>
          <w:instrText xml:space="preserve"> PAGEREF _Toc136351223 \h </w:instrText>
        </w:r>
        <w:r w:rsidR="00CB6D10">
          <w:rPr>
            <w:noProof/>
            <w:webHidden/>
          </w:rPr>
        </w:r>
        <w:r w:rsidR="00CB6D10">
          <w:rPr>
            <w:noProof/>
            <w:webHidden/>
          </w:rPr>
          <w:fldChar w:fldCharType="separate"/>
        </w:r>
        <w:r w:rsidR="00CB6D10">
          <w:rPr>
            <w:noProof/>
            <w:webHidden/>
          </w:rPr>
          <w:t>44</w:t>
        </w:r>
        <w:r w:rsidR="00CB6D10">
          <w:rPr>
            <w:noProof/>
            <w:webHidden/>
          </w:rPr>
          <w:fldChar w:fldCharType="end"/>
        </w:r>
      </w:hyperlink>
    </w:p>
    <w:p w14:paraId="3B6CBD09" w14:textId="5DD0283B"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24" w:history="1">
        <w:r w:rsidR="00CB6D10" w:rsidRPr="00E6301C">
          <w:rPr>
            <w:rStyle w:val="Hyperlink"/>
            <w:noProof/>
          </w:rPr>
          <w:t>3.1.8 MT_To_MXUltimateParty</w:t>
        </w:r>
        <w:r w:rsidR="00CB6D10">
          <w:rPr>
            <w:noProof/>
            <w:webHidden/>
          </w:rPr>
          <w:tab/>
        </w:r>
        <w:r w:rsidR="00CB6D10">
          <w:rPr>
            <w:noProof/>
            <w:webHidden/>
          </w:rPr>
          <w:fldChar w:fldCharType="begin"/>
        </w:r>
        <w:r w:rsidR="00CB6D10">
          <w:rPr>
            <w:noProof/>
            <w:webHidden/>
          </w:rPr>
          <w:instrText xml:space="preserve"> PAGEREF _Toc136351224 \h </w:instrText>
        </w:r>
        <w:r w:rsidR="00CB6D10">
          <w:rPr>
            <w:noProof/>
            <w:webHidden/>
          </w:rPr>
        </w:r>
        <w:r w:rsidR="00CB6D10">
          <w:rPr>
            <w:noProof/>
            <w:webHidden/>
          </w:rPr>
          <w:fldChar w:fldCharType="separate"/>
        </w:r>
        <w:r w:rsidR="00CB6D10">
          <w:rPr>
            <w:noProof/>
            <w:webHidden/>
          </w:rPr>
          <w:t>47</w:t>
        </w:r>
        <w:r w:rsidR="00CB6D10">
          <w:rPr>
            <w:noProof/>
            <w:webHidden/>
          </w:rPr>
          <w:fldChar w:fldCharType="end"/>
        </w:r>
      </w:hyperlink>
    </w:p>
    <w:p w14:paraId="559CE1F4" w14:textId="7C09D922" w:rsidR="00CB6D10" w:rsidRDefault="007F388E">
      <w:pPr>
        <w:pStyle w:val="TOC2"/>
        <w:tabs>
          <w:tab w:val="right" w:leader="dot" w:pos="9486"/>
        </w:tabs>
        <w:rPr>
          <w:rFonts w:asciiTheme="minorHAnsi" w:eastAsiaTheme="minorEastAsia" w:hAnsiTheme="minorHAnsi" w:cstheme="minorBidi"/>
          <w:b w:val="0"/>
          <w:noProof/>
          <w:color w:val="auto"/>
          <w:sz w:val="22"/>
          <w:lang w:val="en-US" w:eastAsia="en-US"/>
        </w:rPr>
      </w:pPr>
      <w:hyperlink w:anchor="_Toc136351225" w:history="1">
        <w:r w:rsidR="00CB6D10" w:rsidRPr="00E6301C">
          <w:rPr>
            <w:rStyle w:val="Hyperlink"/>
            <w:noProof/>
          </w:rPr>
          <w:t>3.2 Financial Institution Translation Rule Descriptions</w:t>
        </w:r>
        <w:r w:rsidR="00CB6D10">
          <w:rPr>
            <w:noProof/>
            <w:webHidden/>
          </w:rPr>
          <w:tab/>
        </w:r>
        <w:r w:rsidR="00CB6D10">
          <w:rPr>
            <w:noProof/>
            <w:webHidden/>
          </w:rPr>
          <w:fldChar w:fldCharType="begin"/>
        </w:r>
        <w:r w:rsidR="00CB6D10">
          <w:rPr>
            <w:noProof/>
            <w:webHidden/>
          </w:rPr>
          <w:instrText xml:space="preserve"> PAGEREF _Toc136351225 \h </w:instrText>
        </w:r>
        <w:r w:rsidR="00CB6D10">
          <w:rPr>
            <w:noProof/>
            <w:webHidden/>
          </w:rPr>
        </w:r>
        <w:r w:rsidR="00CB6D10">
          <w:rPr>
            <w:noProof/>
            <w:webHidden/>
          </w:rPr>
          <w:fldChar w:fldCharType="separate"/>
        </w:r>
        <w:r w:rsidR="00CB6D10">
          <w:rPr>
            <w:noProof/>
            <w:webHidden/>
          </w:rPr>
          <w:t>55</w:t>
        </w:r>
        <w:r w:rsidR="00CB6D10">
          <w:rPr>
            <w:noProof/>
            <w:webHidden/>
          </w:rPr>
          <w:fldChar w:fldCharType="end"/>
        </w:r>
      </w:hyperlink>
    </w:p>
    <w:p w14:paraId="7E9525C1" w14:textId="1288AC9D"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26" w:history="1">
        <w:r w:rsidR="00CB6D10" w:rsidRPr="00E6301C">
          <w:rPr>
            <w:rStyle w:val="Hyperlink"/>
            <w:noProof/>
          </w:rPr>
          <w:t>3.2.1  MT_To_MXBICFI</w:t>
        </w:r>
        <w:r w:rsidR="00CB6D10">
          <w:rPr>
            <w:noProof/>
            <w:webHidden/>
          </w:rPr>
          <w:tab/>
        </w:r>
        <w:r w:rsidR="00CB6D10">
          <w:rPr>
            <w:noProof/>
            <w:webHidden/>
          </w:rPr>
          <w:fldChar w:fldCharType="begin"/>
        </w:r>
        <w:r w:rsidR="00CB6D10">
          <w:rPr>
            <w:noProof/>
            <w:webHidden/>
          </w:rPr>
          <w:instrText xml:space="preserve"> PAGEREF _Toc136351226 \h </w:instrText>
        </w:r>
        <w:r w:rsidR="00CB6D10">
          <w:rPr>
            <w:noProof/>
            <w:webHidden/>
          </w:rPr>
        </w:r>
        <w:r w:rsidR="00CB6D10">
          <w:rPr>
            <w:noProof/>
            <w:webHidden/>
          </w:rPr>
          <w:fldChar w:fldCharType="separate"/>
        </w:r>
        <w:r w:rsidR="00CB6D10">
          <w:rPr>
            <w:noProof/>
            <w:webHidden/>
          </w:rPr>
          <w:t>55</w:t>
        </w:r>
        <w:r w:rsidR="00CB6D10">
          <w:rPr>
            <w:noProof/>
            <w:webHidden/>
          </w:rPr>
          <w:fldChar w:fldCharType="end"/>
        </w:r>
      </w:hyperlink>
    </w:p>
    <w:p w14:paraId="3AD64E55" w14:textId="6142625E"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27" w:history="1">
        <w:r w:rsidR="00CB6D10" w:rsidRPr="00E6301C">
          <w:rPr>
            <w:rStyle w:val="Hyperlink"/>
            <w:noProof/>
          </w:rPr>
          <w:t>3.2.2  MT_To_MXClearingIdentifier</w:t>
        </w:r>
        <w:r w:rsidR="00CB6D10">
          <w:rPr>
            <w:noProof/>
            <w:webHidden/>
          </w:rPr>
          <w:tab/>
        </w:r>
        <w:r w:rsidR="00CB6D10">
          <w:rPr>
            <w:noProof/>
            <w:webHidden/>
          </w:rPr>
          <w:fldChar w:fldCharType="begin"/>
        </w:r>
        <w:r w:rsidR="00CB6D10">
          <w:rPr>
            <w:noProof/>
            <w:webHidden/>
          </w:rPr>
          <w:instrText xml:space="preserve"> PAGEREF _Toc136351227 \h </w:instrText>
        </w:r>
        <w:r w:rsidR="00CB6D10">
          <w:rPr>
            <w:noProof/>
            <w:webHidden/>
          </w:rPr>
        </w:r>
        <w:r w:rsidR="00CB6D10">
          <w:rPr>
            <w:noProof/>
            <w:webHidden/>
          </w:rPr>
          <w:fldChar w:fldCharType="separate"/>
        </w:r>
        <w:r w:rsidR="00CB6D10">
          <w:rPr>
            <w:noProof/>
            <w:webHidden/>
          </w:rPr>
          <w:t>56</w:t>
        </w:r>
        <w:r w:rsidR="00CB6D10">
          <w:rPr>
            <w:noProof/>
            <w:webHidden/>
          </w:rPr>
          <w:fldChar w:fldCharType="end"/>
        </w:r>
      </w:hyperlink>
    </w:p>
    <w:p w14:paraId="4A87D80A" w14:textId="5A499E5D"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28" w:history="1">
        <w:r w:rsidR="00CB6D10" w:rsidRPr="00E6301C">
          <w:rPr>
            <w:rStyle w:val="Hyperlink"/>
            <w:noProof/>
          </w:rPr>
          <w:t>3.2.3  IsMTClearingSystemCodeInList</w:t>
        </w:r>
        <w:r w:rsidR="00CB6D10">
          <w:rPr>
            <w:noProof/>
            <w:webHidden/>
          </w:rPr>
          <w:tab/>
        </w:r>
        <w:r w:rsidR="00CB6D10">
          <w:rPr>
            <w:noProof/>
            <w:webHidden/>
          </w:rPr>
          <w:fldChar w:fldCharType="begin"/>
        </w:r>
        <w:r w:rsidR="00CB6D10">
          <w:rPr>
            <w:noProof/>
            <w:webHidden/>
          </w:rPr>
          <w:instrText xml:space="preserve"> PAGEREF _Toc136351228 \h </w:instrText>
        </w:r>
        <w:r w:rsidR="00CB6D10">
          <w:rPr>
            <w:noProof/>
            <w:webHidden/>
          </w:rPr>
        </w:r>
        <w:r w:rsidR="00CB6D10">
          <w:rPr>
            <w:noProof/>
            <w:webHidden/>
          </w:rPr>
          <w:fldChar w:fldCharType="separate"/>
        </w:r>
        <w:r w:rsidR="00CB6D10">
          <w:rPr>
            <w:noProof/>
            <w:webHidden/>
          </w:rPr>
          <w:t>60</w:t>
        </w:r>
        <w:r w:rsidR="00CB6D10">
          <w:rPr>
            <w:noProof/>
            <w:webHidden/>
          </w:rPr>
          <w:fldChar w:fldCharType="end"/>
        </w:r>
      </w:hyperlink>
    </w:p>
    <w:p w14:paraId="5877C435" w14:textId="667C7427"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29" w:history="1">
        <w:r w:rsidR="00CB6D10" w:rsidRPr="00E6301C">
          <w:rPr>
            <w:rStyle w:val="Hyperlink"/>
            <w:noProof/>
          </w:rPr>
          <w:t>3.2.4  MT_To_MXClearingSystemToNameAndAddressLine</w:t>
        </w:r>
        <w:r w:rsidR="00CB6D10">
          <w:rPr>
            <w:noProof/>
            <w:webHidden/>
          </w:rPr>
          <w:tab/>
        </w:r>
        <w:r w:rsidR="00CB6D10">
          <w:rPr>
            <w:noProof/>
            <w:webHidden/>
          </w:rPr>
          <w:fldChar w:fldCharType="begin"/>
        </w:r>
        <w:r w:rsidR="00CB6D10">
          <w:rPr>
            <w:noProof/>
            <w:webHidden/>
          </w:rPr>
          <w:instrText xml:space="preserve"> PAGEREF _Toc136351229 \h </w:instrText>
        </w:r>
        <w:r w:rsidR="00CB6D10">
          <w:rPr>
            <w:noProof/>
            <w:webHidden/>
          </w:rPr>
        </w:r>
        <w:r w:rsidR="00CB6D10">
          <w:rPr>
            <w:noProof/>
            <w:webHidden/>
          </w:rPr>
          <w:fldChar w:fldCharType="separate"/>
        </w:r>
        <w:r w:rsidR="00CB6D10">
          <w:rPr>
            <w:noProof/>
            <w:webHidden/>
          </w:rPr>
          <w:t>62</w:t>
        </w:r>
        <w:r w:rsidR="00CB6D10">
          <w:rPr>
            <w:noProof/>
            <w:webHidden/>
          </w:rPr>
          <w:fldChar w:fldCharType="end"/>
        </w:r>
      </w:hyperlink>
    </w:p>
    <w:p w14:paraId="05AF1786" w14:textId="61B05672"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30" w:history="1">
        <w:r w:rsidR="00CB6D10" w:rsidRPr="00E6301C">
          <w:rPr>
            <w:rStyle w:val="Hyperlink"/>
            <w:noProof/>
          </w:rPr>
          <w:t>3.2.5  MT_To_MXFinancialInstitutionNameAndUnstructuredAddress</w:t>
        </w:r>
        <w:r w:rsidR="00CB6D10">
          <w:rPr>
            <w:noProof/>
            <w:webHidden/>
          </w:rPr>
          <w:tab/>
        </w:r>
        <w:r w:rsidR="00CB6D10">
          <w:rPr>
            <w:noProof/>
            <w:webHidden/>
          </w:rPr>
          <w:fldChar w:fldCharType="begin"/>
        </w:r>
        <w:r w:rsidR="00CB6D10">
          <w:rPr>
            <w:noProof/>
            <w:webHidden/>
          </w:rPr>
          <w:instrText xml:space="preserve"> PAGEREF _Toc136351230 \h </w:instrText>
        </w:r>
        <w:r w:rsidR="00CB6D10">
          <w:rPr>
            <w:noProof/>
            <w:webHidden/>
          </w:rPr>
        </w:r>
        <w:r w:rsidR="00CB6D10">
          <w:rPr>
            <w:noProof/>
            <w:webHidden/>
          </w:rPr>
          <w:fldChar w:fldCharType="separate"/>
        </w:r>
        <w:r w:rsidR="00CB6D10">
          <w:rPr>
            <w:noProof/>
            <w:webHidden/>
          </w:rPr>
          <w:t>63</w:t>
        </w:r>
        <w:r w:rsidR="00CB6D10">
          <w:rPr>
            <w:noProof/>
            <w:webHidden/>
          </w:rPr>
          <w:fldChar w:fldCharType="end"/>
        </w:r>
      </w:hyperlink>
    </w:p>
    <w:p w14:paraId="2926233B" w14:textId="399755DA"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31" w:history="1">
        <w:r w:rsidR="00CB6D10" w:rsidRPr="00E6301C">
          <w:rPr>
            <w:rStyle w:val="Hyperlink"/>
            <w:noProof/>
          </w:rPr>
          <w:t>3.2.6  MT72INS_To_MXAgent</w:t>
        </w:r>
        <w:r w:rsidR="00CB6D10">
          <w:rPr>
            <w:noProof/>
            <w:webHidden/>
          </w:rPr>
          <w:tab/>
        </w:r>
        <w:r w:rsidR="00CB6D10">
          <w:rPr>
            <w:noProof/>
            <w:webHidden/>
          </w:rPr>
          <w:fldChar w:fldCharType="begin"/>
        </w:r>
        <w:r w:rsidR="00CB6D10">
          <w:rPr>
            <w:noProof/>
            <w:webHidden/>
          </w:rPr>
          <w:instrText xml:space="preserve"> PAGEREF _Toc136351231 \h </w:instrText>
        </w:r>
        <w:r w:rsidR="00CB6D10">
          <w:rPr>
            <w:noProof/>
            <w:webHidden/>
          </w:rPr>
        </w:r>
        <w:r w:rsidR="00CB6D10">
          <w:rPr>
            <w:noProof/>
            <w:webHidden/>
          </w:rPr>
          <w:fldChar w:fldCharType="separate"/>
        </w:r>
        <w:r w:rsidR="00CB6D10">
          <w:rPr>
            <w:noProof/>
            <w:webHidden/>
          </w:rPr>
          <w:t>66</w:t>
        </w:r>
        <w:r w:rsidR="00CB6D10">
          <w:rPr>
            <w:noProof/>
            <w:webHidden/>
          </w:rPr>
          <w:fldChar w:fldCharType="end"/>
        </w:r>
      </w:hyperlink>
    </w:p>
    <w:p w14:paraId="37226713" w14:textId="54EBCA05"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32" w:history="1">
        <w:r w:rsidR="00CB6D10" w:rsidRPr="00E6301C">
          <w:rPr>
            <w:rStyle w:val="Hyperlink"/>
            <w:noProof/>
          </w:rPr>
          <w:t>3.2.7  MT_To_MXFinancialInstitutionAccount</w:t>
        </w:r>
        <w:r w:rsidR="00CB6D10">
          <w:rPr>
            <w:noProof/>
            <w:webHidden/>
          </w:rPr>
          <w:tab/>
        </w:r>
        <w:r w:rsidR="00CB6D10">
          <w:rPr>
            <w:noProof/>
            <w:webHidden/>
          </w:rPr>
          <w:fldChar w:fldCharType="begin"/>
        </w:r>
        <w:r w:rsidR="00CB6D10">
          <w:rPr>
            <w:noProof/>
            <w:webHidden/>
          </w:rPr>
          <w:instrText xml:space="preserve"> PAGEREF _Toc136351232 \h </w:instrText>
        </w:r>
        <w:r w:rsidR="00CB6D10">
          <w:rPr>
            <w:noProof/>
            <w:webHidden/>
          </w:rPr>
        </w:r>
        <w:r w:rsidR="00CB6D10">
          <w:rPr>
            <w:noProof/>
            <w:webHidden/>
          </w:rPr>
          <w:fldChar w:fldCharType="separate"/>
        </w:r>
        <w:r w:rsidR="00CB6D10">
          <w:rPr>
            <w:noProof/>
            <w:webHidden/>
          </w:rPr>
          <w:t>70</w:t>
        </w:r>
        <w:r w:rsidR="00CB6D10">
          <w:rPr>
            <w:noProof/>
            <w:webHidden/>
          </w:rPr>
          <w:fldChar w:fldCharType="end"/>
        </w:r>
      </w:hyperlink>
    </w:p>
    <w:p w14:paraId="3DD9192C" w14:textId="47884FDC"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33" w:history="1">
        <w:r w:rsidR="00CB6D10" w:rsidRPr="00E6301C">
          <w:rPr>
            <w:rStyle w:val="Hyperlink"/>
            <w:noProof/>
          </w:rPr>
          <w:t>3.2.8  MT_To_MXIntermediaryAgent</w:t>
        </w:r>
        <w:r w:rsidR="00CB6D10">
          <w:rPr>
            <w:noProof/>
            <w:webHidden/>
          </w:rPr>
          <w:tab/>
        </w:r>
        <w:r w:rsidR="00CB6D10">
          <w:rPr>
            <w:noProof/>
            <w:webHidden/>
          </w:rPr>
          <w:fldChar w:fldCharType="begin"/>
        </w:r>
        <w:r w:rsidR="00CB6D10">
          <w:rPr>
            <w:noProof/>
            <w:webHidden/>
          </w:rPr>
          <w:instrText xml:space="preserve"> PAGEREF _Toc136351233 \h </w:instrText>
        </w:r>
        <w:r w:rsidR="00CB6D10">
          <w:rPr>
            <w:noProof/>
            <w:webHidden/>
          </w:rPr>
        </w:r>
        <w:r w:rsidR="00CB6D10">
          <w:rPr>
            <w:noProof/>
            <w:webHidden/>
          </w:rPr>
          <w:fldChar w:fldCharType="separate"/>
        </w:r>
        <w:r w:rsidR="00CB6D10">
          <w:rPr>
            <w:noProof/>
            <w:webHidden/>
          </w:rPr>
          <w:t>73</w:t>
        </w:r>
        <w:r w:rsidR="00CB6D10">
          <w:rPr>
            <w:noProof/>
            <w:webHidden/>
          </w:rPr>
          <w:fldChar w:fldCharType="end"/>
        </w:r>
      </w:hyperlink>
    </w:p>
    <w:p w14:paraId="4CA77B95" w14:textId="2A04E3C0" w:rsidR="00CB6D10" w:rsidRDefault="007F388E">
      <w:pPr>
        <w:pStyle w:val="TOC2"/>
        <w:tabs>
          <w:tab w:val="right" w:leader="dot" w:pos="9486"/>
        </w:tabs>
        <w:rPr>
          <w:rFonts w:asciiTheme="minorHAnsi" w:eastAsiaTheme="minorEastAsia" w:hAnsiTheme="minorHAnsi" w:cstheme="minorBidi"/>
          <w:b w:val="0"/>
          <w:noProof/>
          <w:color w:val="auto"/>
          <w:sz w:val="22"/>
          <w:lang w:val="en-US" w:eastAsia="en-US"/>
        </w:rPr>
      </w:pPr>
      <w:hyperlink w:anchor="_Toc136351234" w:history="1">
        <w:r w:rsidR="00CB6D10" w:rsidRPr="00E6301C">
          <w:rPr>
            <w:rStyle w:val="Hyperlink"/>
            <w:noProof/>
          </w:rPr>
          <w:t>3.3 Other Translation Rule Descriptions</w:t>
        </w:r>
        <w:r w:rsidR="00CB6D10">
          <w:rPr>
            <w:noProof/>
            <w:webHidden/>
          </w:rPr>
          <w:tab/>
        </w:r>
        <w:r w:rsidR="00CB6D10">
          <w:rPr>
            <w:noProof/>
            <w:webHidden/>
          </w:rPr>
          <w:fldChar w:fldCharType="begin"/>
        </w:r>
        <w:r w:rsidR="00CB6D10">
          <w:rPr>
            <w:noProof/>
            <w:webHidden/>
          </w:rPr>
          <w:instrText xml:space="preserve"> PAGEREF _Toc136351234 \h </w:instrText>
        </w:r>
        <w:r w:rsidR="00CB6D10">
          <w:rPr>
            <w:noProof/>
            <w:webHidden/>
          </w:rPr>
        </w:r>
        <w:r w:rsidR="00CB6D10">
          <w:rPr>
            <w:noProof/>
            <w:webHidden/>
          </w:rPr>
          <w:fldChar w:fldCharType="separate"/>
        </w:r>
        <w:r w:rsidR="00CB6D10">
          <w:rPr>
            <w:noProof/>
            <w:webHidden/>
          </w:rPr>
          <w:t>76</w:t>
        </w:r>
        <w:r w:rsidR="00CB6D10">
          <w:rPr>
            <w:noProof/>
            <w:webHidden/>
          </w:rPr>
          <w:fldChar w:fldCharType="end"/>
        </w:r>
      </w:hyperlink>
    </w:p>
    <w:p w14:paraId="503CF1B9" w14:textId="73931A49"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35" w:history="1">
        <w:r w:rsidR="00CB6D10" w:rsidRPr="00E6301C">
          <w:rPr>
            <w:rStyle w:val="Hyperlink"/>
            <w:noProof/>
          </w:rPr>
          <w:t>3.3.1  MT_To_MXRate</w:t>
        </w:r>
        <w:r w:rsidR="00CB6D10">
          <w:rPr>
            <w:noProof/>
            <w:webHidden/>
          </w:rPr>
          <w:tab/>
        </w:r>
        <w:r w:rsidR="00CB6D10">
          <w:rPr>
            <w:noProof/>
            <w:webHidden/>
          </w:rPr>
          <w:fldChar w:fldCharType="begin"/>
        </w:r>
        <w:r w:rsidR="00CB6D10">
          <w:rPr>
            <w:noProof/>
            <w:webHidden/>
          </w:rPr>
          <w:instrText xml:space="preserve"> PAGEREF _Toc136351235 \h </w:instrText>
        </w:r>
        <w:r w:rsidR="00CB6D10">
          <w:rPr>
            <w:noProof/>
            <w:webHidden/>
          </w:rPr>
        </w:r>
        <w:r w:rsidR="00CB6D10">
          <w:rPr>
            <w:noProof/>
            <w:webHidden/>
          </w:rPr>
          <w:fldChar w:fldCharType="separate"/>
        </w:r>
        <w:r w:rsidR="00CB6D10">
          <w:rPr>
            <w:noProof/>
            <w:webHidden/>
          </w:rPr>
          <w:t>76</w:t>
        </w:r>
        <w:r w:rsidR="00CB6D10">
          <w:rPr>
            <w:noProof/>
            <w:webHidden/>
          </w:rPr>
          <w:fldChar w:fldCharType="end"/>
        </w:r>
      </w:hyperlink>
    </w:p>
    <w:p w14:paraId="4D1223F1" w14:textId="10B94CEA"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36" w:history="1">
        <w:r w:rsidR="00CB6D10" w:rsidRPr="00E6301C">
          <w:rPr>
            <w:rStyle w:val="Hyperlink"/>
            <w:noProof/>
          </w:rPr>
          <w:t>3.3.2  MT_To_MXDate</w:t>
        </w:r>
        <w:r w:rsidR="00CB6D10">
          <w:rPr>
            <w:noProof/>
            <w:webHidden/>
          </w:rPr>
          <w:tab/>
        </w:r>
        <w:r w:rsidR="00CB6D10">
          <w:rPr>
            <w:noProof/>
            <w:webHidden/>
          </w:rPr>
          <w:fldChar w:fldCharType="begin"/>
        </w:r>
        <w:r w:rsidR="00CB6D10">
          <w:rPr>
            <w:noProof/>
            <w:webHidden/>
          </w:rPr>
          <w:instrText xml:space="preserve"> PAGEREF _Toc136351236 \h </w:instrText>
        </w:r>
        <w:r w:rsidR="00CB6D10">
          <w:rPr>
            <w:noProof/>
            <w:webHidden/>
          </w:rPr>
        </w:r>
        <w:r w:rsidR="00CB6D10">
          <w:rPr>
            <w:noProof/>
            <w:webHidden/>
          </w:rPr>
          <w:fldChar w:fldCharType="separate"/>
        </w:r>
        <w:r w:rsidR="00CB6D10">
          <w:rPr>
            <w:noProof/>
            <w:webHidden/>
          </w:rPr>
          <w:t>76</w:t>
        </w:r>
        <w:r w:rsidR="00CB6D10">
          <w:rPr>
            <w:noProof/>
            <w:webHidden/>
          </w:rPr>
          <w:fldChar w:fldCharType="end"/>
        </w:r>
      </w:hyperlink>
    </w:p>
    <w:p w14:paraId="4BF9B74E" w14:textId="6BC8D096"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37" w:history="1">
        <w:r w:rsidR="00CB6D10" w:rsidRPr="00E6301C">
          <w:rPr>
            <w:rStyle w:val="Hyperlink"/>
            <w:noProof/>
          </w:rPr>
          <w:t>3.3.3  MT_To_MXTime</w:t>
        </w:r>
        <w:r w:rsidR="00CB6D10">
          <w:rPr>
            <w:noProof/>
            <w:webHidden/>
          </w:rPr>
          <w:tab/>
        </w:r>
        <w:r w:rsidR="00CB6D10">
          <w:rPr>
            <w:noProof/>
            <w:webHidden/>
          </w:rPr>
          <w:fldChar w:fldCharType="begin"/>
        </w:r>
        <w:r w:rsidR="00CB6D10">
          <w:rPr>
            <w:noProof/>
            <w:webHidden/>
          </w:rPr>
          <w:instrText xml:space="preserve"> PAGEREF _Toc136351237 \h </w:instrText>
        </w:r>
        <w:r w:rsidR="00CB6D10">
          <w:rPr>
            <w:noProof/>
            <w:webHidden/>
          </w:rPr>
        </w:r>
        <w:r w:rsidR="00CB6D10">
          <w:rPr>
            <w:noProof/>
            <w:webHidden/>
          </w:rPr>
          <w:fldChar w:fldCharType="separate"/>
        </w:r>
        <w:r w:rsidR="00CB6D10">
          <w:rPr>
            <w:noProof/>
            <w:webHidden/>
          </w:rPr>
          <w:t>77</w:t>
        </w:r>
        <w:r w:rsidR="00CB6D10">
          <w:rPr>
            <w:noProof/>
            <w:webHidden/>
          </w:rPr>
          <w:fldChar w:fldCharType="end"/>
        </w:r>
      </w:hyperlink>
    </w:p>
    <w:p w14:paraId="45FA149C" w14:textId="3438ED75"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38" w:history="1">
        <w:r w:rsidR="00CB6D10" w:rsidRPr="00E6301C">
          <w:rPr>
            <w:rStyle w:val="Hyperlink"/>
            <w:noProof/>
          </w:rPr>
          <w:t>3.3.4  MT_To_MXOffset</w:t>
        </w:r>
        <w:r w:rsidR="00CB6D10">
          <w:rPr>
            <w:noProof/>
            <w:webHidden/>
          </w:rPr>
          <w:tab/>
        </w:r>
        <w:r w:rsidR="00CB6D10">
          <w:rPr>
            <w:noProof/>
            <w:webHidden/>
          </w:rPr>
          <w:fldChar w:fldCharType="begin"/>
        </w:r>
        <w:r w:rsidR="00CB6D10">
          <w:rPr>
            <w:noProof/>
            <w:webHidden/>
          </w:rPr>
          <w:instrText xml:space="preserve"> PAGEREF _Toc136351238 \h </w:instrText>
        </w:r>
        <w:r w:rsidR="00CB6D10">
          <w:rPr>
            <w:noProof/>
            <w:webHidden/>
          </w:rPr>
        </w:r>
        <w:r w:rsidR="00CB6D10">
          <w:rPr>
            <w:noProof/>
            <w:webHidden/>
          </w:rPr>
          <w:fldChar w:fldCharType="separate"/>
        </w:r>
        <w:r w:rsidR="00CB6D10">
          <w:rPr>
            <w:noProof/>
            <w:webHidden/>
          </w:rPr>
          <w:t>79</w:t>
        </w:r>
        <w:r w:rsidR="00CB6D10">
          <w:rPr>
            <w:noProof/>
            <w:webHidden/>
          </w:rPr>
          <w:fldChar w:fldCharType="end"/>
        </w:r>
      </w:hyperlink>
    </w:p>
    <w:p w14:paraId="25F58661" w14:textId="44ACBE8C"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39" w:history="1">
        <w:r w:rsidR="00CB6D10" w:rsidRPr="00E6301C">
          <w:rPr>
            <w:rStyle w:val="Hyperlink"/>
            <w:noProof/>
          </w:rPr>
          <w:t>3.3.5  MT_To_MXTimeOffset</w:t>
        </w:r>
        <w:r w:rsidR="00CB6D10">
          <w:rPr>
            <w:noProof/>
            <w:webHidden/>
          </w:rPr>
          <w:tab/>
        </w:r>
        <w:r w:rsidR="00CB6D10">
          <w:rPr>
            <w:noProof/>
            <w:webHidden/>
          </w:rPr>
          <w:fldChar w:fldCharType="begin"/>
        </w:r>
        <w:r w:rsidR="00CB6D10">
          <w:rPr>
            <w:noProof/>
            <w:webHidden/>
          </w:rPr>
          <w:instrText xml:space="preserve"> PAGEREF _Toc136351239 \h </w:instrText>
        </w:r>
        <w:r w:rsidR="00CB6D10">
          <w:rPr>
            <w:noProof/>
            <w:webHidden/>
          </w:rPr>
        </w:r>
        <w:r w:rsidR="00CB6D10">
          <w:rPr>
            <w:noProof/>
            <w:webHidden/>
          </w:rPr>
          <w:fldChar w:fldCharType="separate"/>
        </w:r>
        <w:r w:rsidR="00CB6D10">
          <w:rPr>
            <w:noProof/>
            <w:webHidden/>
          </w:rPr>
          <w:t>80</w:t>
        </w:r>
        <w:r w:rsidR="00CB6D10">
          <w:rPr>
            <w:noProof/>
            <w:webHidden/>
          </w:rPr>
          <w:fldChar w:fldCharType="end"/>
        </w:r>
      </w:hyperlink>
    </w:p>
    <w:p w14:paraId="57310BAE" w14:textId="7251B6B5"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40" w:history="1">
        <w:r w:rsidR="00CB6D10" w:rsidRPr="00E6301C">
          <w:rPr>
            <w:rStyle w:val="Hyperlink"/>
            <w:noProof/>
          </w:rPr>
          <w:t>3.3.6  MT_To_MXDateTimeOffset</w:t>
        </w:r>
        <w:r w:rsidR="00CB6D10">
          <w:rPr>
            <w:noProof/>
            <w:webHidden/>
          </w:rPr>
          <w:tab/>
        </w:r>
        <w:r w:rsidR="00CB6D10">
          <w:rPr>
            <w:noProof/>
            <w:webHidden/>
          </w:rPr>
          <w:fldChar w:fldCharType="begin"/>
        </w:r>
        <w:r w:rsidR="00CB6D10">
          <w:rPr>
            <w:noProof/>
            <w:webHidden/>
          </w:rPr>
          <w:instrText xml:space="preserve"> PAGEREF _Toc136351240 \h </w:instrText>
        </w:r>
        <w:r w:rsidR="00CB6D10">
          <w:rPr>
            <w:noProof/>
            <w:webHidden/>
          </w:rPr>
        </w:r>
        <w:r w:rsidR="00CB6D10">
          <w:rPr>
            <w:noProof/>
            <w:webHidden/>
          </w:rPr>
          <w:fldChar w:fldCharType="separate"/>
        </w:r>
        <w:r w:rsidR="00CB6D10">
          <w:rPr>
            <w:noProof/>
            <w:webHidden/>
          </w:rPr>
          <w:t>81</w:t>
        </w:r>
        <w:r w:rsidR="00CB6D10">
          <w:rPr>
            <w:noProof/>
            <w:webHidden/>
          </w:rPr>
          <w:fldChar w:fldCharType="end"/>
        </w:r>
      </w:hyperlink>
    </w:p>
    <w:p w14:paraId="0F9A0741" w14:textId="7D0BDEDA"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41" w:history="1">
        <w:r w:rsidR="00CB6D10" w:rsidRPr="00E6301C">
          <w:rPr>
            <w:rStyle w:val="Hyperlink"/>
            <w:noProof/>
          </w:rPr>
          <w:t>3.3.7  MT_To_MXCurrencyAmount</w:t>
        </w:r>
        <w:r w:rsidR="00CB6D10">
          <w:rPr>
            <w:noProof/>
            <w:webHidden/>
          </w:rPr>
          <w:tab/>
        </w:r>
        <w:r w:rsidR="00CB6D10">
          <w:rPr>
            <w:noProof/>
            <w:webHidden/>
          </w:rPr>
          <w:fldChar w:fldCharType="begin"/>
        </w:r>
        <w:r w:rsidR="00CB6D10">
          <w:rPr>
            <w:noProof/>
            <w:webHidden/>
          </w:rPr>
          <w:instrText xml:space="preserve"> PAGEREF _Toc136351241 \h </w:instrText>
        </w:r>
        <w:r w:rsidR="00CB6D10">
          <w:rPr>
            <w:noProof/>
            <w:webHidden/>
          </w:rPr>
        </w:r>
        <w:r w:rsidR="00CB6D10">
          <w:rPr>
            <w:noProof/>
            <w:webHidden/>
          </w:rPr>
          <w:fldChar w:fldCharType="separate"/>
        </w:r>
        <w:r w:rsidR="00CB6D10">
          <w:rPr>
            <w:noProof/>
            <w:webHidden/>
          </w:rPr>
          <w:t>82</w:t>
        </w:r>
        <w:r w:rsidR="00CB6D10">
          <w:rPr>
            <w:noProof/>
            <w:webHidden/>
          </w:rPr>
          <w:fldChar w:fldCharType="end"/>
        </w:r>
      </w:hyperlink>
    </w:p>
    <w:p w14:paraId="2314F174" w14:textId="5C45E3D8"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42" w:history="1">
        <w:r w:rsidR="00CB6D10" w:rsidRPr="00E6301C">
          <w:rPr>
            <w:rStyle w:val="Hyperlink"/>
            <w:noProof/>
          </w:rPr>
          <w:t>3.3.8  MT70ROC_To_MX35Text</w:t>
        </w:r>
        <w:r w:rsidR="00CB6D10">
          <w:rPr>
            <w:noProof/>
            <w:webHidden/>
          </w:rPr>
          <w:tab/>
        </w:r>
        <w:r w:rsidR="00CB6D10">
          <w:rPr>
            <w:noProof/>
            <w:webHidden/>
          </w:rPr>
          <w:fldChar w:fldCharType="begin"/>
        </w:r>
        <w:r w:rsidR="00CB6D10">
          <w:rPr>
            <w:noProof/>
            <w:webHidden/>
          </w:rPr>
          <w:instrText xml:space="preserve"> PAGEREF _Toc136351242 \h </w:instrText>
        </w:r>
        <w:r w:rsidR="00CB6D10">
          <w:rPr>
            <w:noProof/>
            <w:webHidden/>
          </w:rPr>
        </w:r>
        <w:r w:rsidR="00CB6D10">
          <w:rPr>
            <w:noProof/>
            <w:webHidden/>
          </w:rPr>
          <w:fldChar w:fldCharType="separate"/>
        </w:r>
        <w:r w:rsidR="00CB6D10">
          <w:rPr>
            <w:noProof/>
            <w:webHidden/>
          </w:rPr>
          <w:t>83</w:t>
        </w:r>
        <w:r w:rsidR="00CB6D10">
          <w:rPr>
            <w:noProof/>
            <w:webHidden/>
          </w:rPr>
          <w:fldChar w:fldCharType="end"/>
        </w:r>
      </w:hyperlink>
    </w:p>
    <w:p w14:paraId="757FA263" w14:textId="7904FB33"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43" w:history="1">
        <w:r w:rsidR="00CB6D10" w:rsidRPr="00E6301C">
          <w:rPr>
            <w:rStyle w:val="Hyperlink"/>
            <w:noProof/>
          </w:rPr>
          <w:t>3.3.9  MT_To_MXRemittanceInformation</w:t>
        </w:r>
        <w:r w:rsidR="00CB6D10">
          <w:rPr>
            <w:noProof/>
            <w:webHidden/>
          </w:rPr>
          <w:tab/>
        </w:r>
        <w:r w:rsidR="00CB6D10">
          <w:rPr>
            <w:noProof/>
            <w:webHidden/>
          </w:rPr>
          <w:fldChar w:fldCharType="begin"/>
        </w:r>
        <w:r w:rsidR="00CB6D10">
          <w:rPr>
            <w:noProof/>
            <w:webHidden/>
          </w:rPr>
          <w:instrText xml:space="preserve"> PAGEREF _Toc136351243 \h </w:instrText>
        </w:r>
        <w:r w:rsidR="00CB6D10">
          <w:rPr>
            <w:noProof/>
            <w:webHidden/>
          </w:rPr>
        </w:r>
        <w:r w:rsidR="00CB6D10">
          <w:rPr>
            <w:noProof/>
            <w:webHidden/>
          </w:rPr>
          <w:fldChar w:fldCharType="separate"/>
        </w:r>
        <w:r w:rsidR="00CB6D10">
          <w:rPr>
            <w:noProof/>
            <w:webHidden/>
          </w:rPr>
          <w:t>84</w:t>
        </w:r>
        <w:r w:rsidR="00CB6D10">
          <w:rPr>
            <w:noProof/>
            <w:webHidden/>
          </w:rPr>
          <w:fldChar w:fldCharType="end"/>
        </w:r>
      </w:hyperlink>
    </w:p>
    <w:p w14:paraId="3C85B975" w14:textId="44AFDF33"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44" w:history="1">
        <w:r w:rsidR="00CB6D10" w:rsidRPr="00E6301C">
          <w:rPr>
            <w:rStyle w:val="Hyperlink"/>
            <w:noProof/>
          </w:rPr>
          <w:t>3.3.10  MT72_To_MXText</w:t>
        </w:r>
        <w:r w:rsidR="00CB6D10">
          <w:rPr>
            <w:noProof/>
            <w:webHidden/>
          </w:rPr>
          <w:tab/>
        </w:r>
        <w:r w:rsidR="00CB6D10">
          <w:rPr>
            <w:noProof/>
            <w:webHidden/>
          </w:rPr>
          <w:fldChar w:fldCharType="begin"/>
        </w:r>
        <w:r w:rsidR="00CB6D10">
          <w:rPr>
            <w:noProof/>
            <w:webHidden/>
          </w:rPr>
          <w:instrText xml:space="preserve"> PAGEREF _Toc136351244 \h </w:instrText>
        </w:r>
        <w:r w:rsidR="00CB6D10">
          <w:rPr>
            <w:noProof/>
            <w:webHidden/>
          </w:rPr>
        </w:r>
        <w:r w:rsidR="00CB6D10">
          <w:rPr>
            <w:noProof/>
            <w:webHidden/>
          </w:rPr>
          <w:fldChar w:fldCharType="separate"/>
        </w:r>
        <w:r w:rsidR="00CB6D10">
          <w:rPr>
            <w:noProof/>
            <w:webHidden/>
          </w:rPr>
          <w:t>86</w:t>
        </w:r>
        <w:r w:rsidR="00CB6D10">
          <w:rPr>
            <w:noProof/>
            <w:webHidden/>
          </w:rPr>
          <w:fldChar w:fldCharType="end"/>
        </w:r>
      </w:hyperlink>
    </w:p>
    <w:p w14:paraId="7128A354" w14:textId="2D81AAE5"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45" w:history="1">
        <w:r w:rsidR="00CB6D10" w:rsidRPr="00E6301C">
          <w:rPr>
            <w:rStyle w:val="Hyperlink"/>
            <w:noProof/>
          </w:rPr>
          <w:t>3.3.11  MT_To_ MXRegulatoryReporting</w:t>
        </w:r>
        <w:r w:rsidR="00CB6D10">
          <w:rPr>
            <w:noProof/>
            <w:webHidden/>
          </w:rPr>
          <w:tab/>
        </w:r>
        <w:r w:rsidR="00CB6D10">
          <w:rPr>
            <w:noProof/>
            <w:webHidden/>
          </w:rPr>
          <w:fldChar w:fldCharType="begin"/>
        </w:r>
        <w:r w:rsidR="00CB6D10">
          <w:rPr>
            <w:noProof/>
            <w:webHidden/>
          </w:rPr>
          <w:instrText xml:space="preserve"> PAGEREF _Toc136351245 \h </w:instrText>
        </w:r>
        <w:r w:rsidR="00CB6D10">
          <w:rPr>
            <w:noProof/>
            <w:webHidden/>
          </w:rPr>
        </w:r>
        <w:r w:rsidR="00CB6D10">
          <w:rPr>
            <w:noProof/>
            <w:webHidden/>
          </w:rPr>
          <w:fldChar w:fldCharType="separate"/>
        </w:r>
        <w:r w:rsidR="00CB6D10">
          <w:rPr>
            <w:noProof/>
            <w:webHidden/>
          </w:rPr>
          <w:t>87</w:t>
        </w:r>
        <w:r w:rsidR="00CB6D10">
          <w:rPr>
            <w:noProof/>
            <w:webHidden/>
          </w:rPr>
          <w:fldChar w:fldCharType="end"/>
        </w:r>
      </w:hyperlink>
    </w:p>
    <w:p w14:paraId="3F0EC7F3" w14:textId="6BF60880"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46" w:history="1">
        <w:r w:rsidR="00CB6D10" w:rsidRPr="00E6301C">
          <w:rPr>
            <w:rStyle w:val="Hyperlink"/>
            <w:noProof/>
          </w:rPr>
          <w:t>3.3.12  MT_To_ MXInstruction</w:t>
        </w:r>
        <w:r w:rsidR="00CB6D10">
          <w:rPr>
            <w:noProof/>
            <w:webHidden/>
          </w:rPr>
          <w:tab/>
        </w:r>
        <w:r w:rsidR="00CB6D10">
          <w:rPr>
            <w:noProof/>
            <w:webHidden/>
          </w:rPr>
          <w:fldChar w:fldCharType="begin"/>
        </w:r>
        <w:r w:rsidR="00CB6D10">
          <w:rPr>
            <w:noProof/>
            <w:webHidden/>
          </w:rPr>
          <w:instrText xml:space="preserve"> PAGEREF _Toc136351246 \h </w:instrText>
        </w:r>
        <w:r w:rsidR="00CB6D10">
          <w:rPr>
            <w:noProof/>
            <w:webHidden/>
          </w:rPr>
        </w:r>
        <w:r w:rsidR="00CB6D10">
          <w:rPr>
            <w:noProof/>
            <w:webHidden/>
          </w:rPr>
          <w:fldChar w:fldCharType="separate"/>
        </w:r>
        <w:r w:rsidR="00CB6D10">
          <w:rPr>
            <w:noProof/>
            <w:webHidden/>
          </w:rPr>
          <w:t>90</w:t>
        </w:r>
        <w:r w:rsidR="00CB6D10">
          <w:rPr>
            <w:noProof/>
            <w:webHidden/>
          </w:rPr>
          <w:fldChar w:fldCharType="end"/>
        </w:r>
      </w:hyperlink>
    </w:p>
    <w:p w14:paraId="351987A0" w14:textId="568292DE"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47" w:history="1">
        <w:r w:rsidR="00CB6D10" w:rsidRPr="00E6301C">
          <w:rPr>
            <w:rStyle w:val="Hyperlink"/>
            <w:noProof/>
          </w:rPr>
          <w:t>3.3.13  MTDate4_To_MXDate</w:t>
        </w:r>
        <w:r w:rsidR="00CB6D10">
          <w:rPr>
            <w:noProof/>
            <w:webHidden/>
          </w:rPr>
          <w:tab/>
        </w:r>
        <w:r w:rsidR="00CB6D10">
          <w:rPr>
            <w:noProof/>
            <w:webHidden/>
          </w:rPr>
          <w:fldChar w:fldCharType="begin"/>
        </w:r>
        <w:r w:rsidR="00CB6D10">
          <w:rPr>
            <w:noProof/>
            <w:webHidden/>
          </w:rPr>
          <w:instrText xml:space="preserve"> PAGEREF _Toc136351247 \h </w:instrText>
        </w:r>
        <w:r w:rsidR="00CB6D10">
          <w:rPr>
            <w:noProof/>
            <w:webHidden/>
          </w:rPr>
        </w:r>
        <w:r w:rsidR="00CB6D10">
          <w:rPr>
            <w:noProof/>
            <w:webHidden/>
          </w:rPr>
          <w:fldChar w:fldCharType="separate"/>
        </w:r>
        <w:r w:rsidR="00CB6D10">
          <w:rPr>
            <w:noProof/>
            <w:webHidden/>
          </w:rPr>
          <w:t>92</w:t>
        </w:r>
        <w:r w:rsidR="00CB6D10">
          <w:rPr>
            <w:noProof/>
            <w:webHidden/>
          </w:rPr>
          <w:fldChar w:fldCharType="end"/>
        </w:r>
      </w:hyperlink>
    </w:p>
    <w:p w14:paraId="2F74D081" w14:textId="02CCE891"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48" w:history="1">
        <w:r w:rsidR="00CB6D10" w:rsidRPr="00E6301C">
          <w:rPr>
            <w:rStyle w:val="Hyperlink"/>
            <w:noProof/>
          </w:rPr>
          <w:t>3.3.14  MT_To_MXSum</w:t>
        </w:r>
        <w:r w:rsidR="00CB6D10">
          <w:rPr>
            <w:noProof/>
            <w:webHidden/>
          </w:rPr>
          <w:tab/>
        </w:r>
        <w:r w:rsidR="00CB6D10">
          <w:rPr>
            <w:noProof/>
            <w:webHidden/>
          </w:rPr>
          <w:fldChar w:fldCharType="begin"/>
        </w:r>
        <w:r w:rsidR="00CB6D10">
          <w:rPr>
            <w:noProof/>
            <w:webHidden/>
          </w:rPr>
          <w:instrText xml:space="preserve"> PAGEREF _Toc136351248 \h </w:instrText>
        </w:r>
        <w:r w:rsidR="00CB6D10">
          <w:rPr>
            <w:noProof/>
            <w:webHidden/>
          </w:rPr>
        </w:r>
        <w:r w:rsidR="00CB6D10">
          <w:rPr>
            <w:noProof/>
            <w:webHidden/>
          </w:rPr>
          <w:fldChar w:fldCharType="separate"/>
        </w:r>
        <w:r w:rsidR="00CB6D10">
          <w:rPr>
            <w:noProof/>
            <w:webHidden/>
          </w:rPr>
          <w:t>93</w:t>
        </w:r>
        <w:r w:rsidR="00CB6D10">
          <w:rPr>
            <w:noProof/>
            <w:webHidden/>
          </w:rPr>
          <w:fldChar w:fldCharType="end"/>
        </w:r>
      </w:hyperlink>
    </w:p>
    <w:p w14:paraId="2F6FB45D" w14:textId="5C03542B"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49" w:history="1">
        <w:r w:rsidR="00CB6D10" w:rsidRPr="00E6301C">
          <w:rPr>
            <w:rStyle w:val="Hyperlink"/>
            <w:noProof/>
          </w:rPr>
          <w:t>3.3.15  MT_To_MX InstructionForCreditorAgent</w:t>
        </w:r>
        <w:r w:rsidR="00CB6D10">
          <w:rPr>
            <w:noProof/>
            <w:webHidden/>
          </w:rPr>
          <w:tab/>
        </w:r>
        <w:r w:rsidR="00CB6D10">
          <w:rPr>
            <w:noProof/>
            <w:webHidden/>
          </w:rPr>
          <w:fldChar w:fldCharType="begin"/>
        </w:r>
        <w:r w:rsidR="00CB6D10">
          <w:rPr>
            <w:noProof/>
            <w:webHidden/>
          </w:rPr>
          <w:instrText xml:space="preserve"> PAGEREF _Toc136351249 \h </w:instrText>
        </w:r>
        <w:r w:rsidR="00CB6D10">
          <w:rPr>
            <w:noProof/>
            <w:webHidden/>
          </w:rPr>
        </w:r>
        <w:r w:rsidR="00CB6D10">
          <w:rPr>
            <w:noProof/>
            <w:webHidden/>
          </w:rPr>
          <w:fldChar w:fldCharType="separate"/>
        </w:r>
        <w:r w:rsidR="00CB6D10">
          <w:rPr>
            <w:noProof/>
            <w:webHidden/>
          </w:rPr>
          <w:t>94</w:t>
        </w:r>
        <w:r w:rsidR="00CB6D10">
          <w:rPr>
            <w:noProof/>
            <w:webHidden/>
          </w:rPr>
          <w:fldChar w:fldCharType="end"/>
        </w:r>
      </w:hyperlink>
    </w:p>
    <w:p w14:paraId="6B6722E8" w14:textId="2F427EC4"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50" w:history="1">
        <w:r w:rsidR="00CB6D10" w:rsidRPr="00E6301C">
          <w:rPr>
            <w:rStyle w:val="Hyperlink"/>
            <w:noProof/>
          </w:rPr>
          <w:t>3.3.16  MT_To_MX InstructionForCreditorAgent2</w:t>
        </w:r>
        <w:r w:rsidR="00CB6D10">
          <w:rPr>
            <w:noProof/>
            <w:webHidden/>
          </w:rPr>
          <w:tab/>
        </w:r>
        <w:r w:rsidR="00CB6D10">
          <w:rPr>
            <w:noProof/>
            <w:webHidden/>
          </w:rPr>
          <w:fldChar w:fldCharType="begin"/>
        </w:r>
        <w:r w:rsidR="00CB6D10">
          <w:rPr>
            <w:noProof/>
            <w:webHidden/>
          </w:rPr>
          <w:instrText xml:space="preserve"> PAGEREF _Toc136351250 \h </w:instrText>
        </w:r>
        <w:r w:rsidR="00CB6D10">
          <w:rPr>
            <w:noProof/>
            <w:webHidden/>
          </w:rPr>
        </w:r>
        <w:r w:rsidR="00CB6D10">
          <w:rPr>
            <w:noProof/>
            <w:webHidden/>
          </w:rPr>
          <w:fldChar w:fldCharType="separate"/>
        </w:r>
        <w:r w:rsidR="00CB6D10">
          <w:rPr>
            <w:noProof/>
            <w:webHidden/>
          </w:rPr>
          <w:t>98</w:t>
        </w:r>
        <w:r w:rsidR="00CB6D10">
          <w:rPr>
            <w:noProof/>
            <w:webHidden/>
          </w:rPr>
          <w:fldChar w:fldCharType="end"/>
        </w:r>
      </w:hyperlink>
    </w:p>
    <w:p w14:paraId="6EB3174A" w14:textId="3F8AB6E3"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51" w:history="1">
        <w:r w:rsidR="00CB6D10" w:rsidRPr="00E6301C">
          <w:rPr>
            <w:rStyle w:val="Hyperlink"/>
            <w:noProof/>
          </w:rPr>
          <w:t>3.3.17  MT_To_MXBNF_TSU_RI</w:t>
        </w:r>
        <w:r w:rsidR="00CB6D10">
          <w:rPr>
            <w:noProof/>
            <w:webHidden/>
          </w:rPr>
          <w:tab/>
        </w:r>
        <w:r w:rsidR="00CB6D10">
          <w:rPr>
            <w:noProof/>
            <w:webHidden/>
          </w:rPr>
          <w:fldChar w:fldCharType="begin"/>
        </w:r>
        <w:r w:rsidR="00CB6D10">
          <w:rPr>
            <w:noProof/>
            <w:webHidden/>
          </w:rPr>
          <w:instrText xml:space="preserve"> PAGEREF _Toc136351251 \h </w:instrText>
        </w:r>
        <w:r w:rsidR="00CB6D10">
          <w:rPr>
            <w:noProof/>
            <w:webHidden/>
          </w:rPr>
        </w:r>
        <w:r w:rsidR="00CB6D10">
          <w:rPr>
            <w:noProof/>
            <w:webHidden/>
          </w:rPr>
          <w:fldChar w:fldCharType="separate"/>
        </w:r>
        <w:r w:rsidR="00CB6D10">
          <w:rPr>
            <w:noProof/>
            <w:webHidden/>
          </w:rPr>
          <w:t>105</w:t>
        </w:r>
        <w:r w:rsidR="00CB6D10">
          <w:rPr>
            <w:noProof/>
            <w:webHidden/>
          </w:rPr>
          <w:fldChar w:fldCharType="end"/>
        </w:r>
      </w:hyperlink>
    </w:p>
    <w:p w14:paraId="67915935" w14:textId="25336A95"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52" w:history="1">
        <w:r w:rsidR="00CB6D10" w:rsidRPr="00E6301C">
          <w:rPr>
            <w:rStyle w:val="Hyperlink"/>
            <w:noProof/>
          </w:rPr>
          <w:t>3.3.18  MT_To_MXField72NewCodeWords</w:t>
        </w:r>
        <w:r w:rsidR="00CB6D10">
          <w:rPr>
            <w:noProof/>
            <w:webHidden/>
          </w:rPr>
          <w:tab/>
        </w:r>
        <w:r w:rsidR="00CB6D10">
          <w:rPr>
            <w:noProof/>
            <w:webHidden/>
          </w:rPr>
          <w:fldChar w:fldCharType="begin"/>
        </w:r>
        <w:r w:rsidR="00CB6D10">
          <w:rPr>
            <w:noProof/>
            <w:webHidden/>
          </w:rPr>
          <w:instrText xml:space="preserve"> PAGEREF _Toc136351252 \h </w:instrText>
        </w:r>
        <w:r w:rsidR="00CB6D10">
          <w:rPr>
            <w:noProof/>
            <w:webHidden/>
          </w:rPr>
        </w:r>
        <w:r w:rsidR="00CB6D10">
          <w:rPr>
            <w:noProof/>
            <w:webHidden/>
          </w:rPr>
          <w:fldChar w:fldCharType="separate"/>
        </w:r>
        <w:r w:rsidR="00CB6D10">
          <w:rPr>
            <w:noProof/>
            <w:webHidden/>
          </w:rPr>
          <w:t>106</w:t>
        </w:r>
        <w:r w:rsidR="00CB6D10">
          <w:rPr>
            <w:noProof/>
            <w:webHidden/>
          </w:rPr>
          <w:fldChar w:fldCharType="end"/>
        </w:r>
      </w:hyperlink>
    </w:p>
    <w:p w14:paraId="4E1832AD" w14:textId="34C817AE"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53" w:history="1">
        <w:r w:rsidR="00CB6D10" w:rsidRPr="00E6301C">
          <w:rPr>
            <w:rStyle w:val="Hyperlink"/>
            <w:noProof/>
          </w:rPr>
          <w:t>3.3.19  MT_To_MX_Serial_CoverScenario</w:t>
        </w:r>
        <w:r w:rsidR="00CB6D10">
          <w:rPr>
            <w:noProof/>
            <w:webHidden/>
          </w:rPr>
          <w:tab/>
        </w:r>
        <w:r w:rsidR="00CB6D10">
          <w:rPr>
            <w:noProof/>
            <w:webHidden/>
          </w:rPr>
          <w:fldChar w:fldCharType="begin"/>
        </w:r>
        <w:r w:rsidR="00CB6D10">
          <w:rPr>
            <w:noProof/>
            <w:webHidden/>
          </w:rPr>
          <w:instrText xml:space="preserve"> PAGEREF _Toc136351253 \h </w:instrText>
        </w:r>
        <w:r w:rsidR="00CB6D10">
          <w:rPr>
            <w:noProof/>
            <w:webHidden/>
          </w:rPr>
        </w:r>
        <w:r w:rsidR="00CB6D10">
          <w:rPr>
            <w:noProof/>
            <w:webHidden/>
          </w:rPr>
          <w:fldChar w:fldCharType="separate"/>
        </w:r>
        <w:r w:rsidR="00CB6D10">
          <w:rPr>
            <w:noProof/>
            <w:webHidden/>
          </w:rPr>
          <w:t>112</w:t>
        </w:r>
        <w:r w:rsidR="00CB6D10">
          <w:rPr>
            <w:noProof/>
            <w:webHidden/>
          </w:rPr>
          <w:fldChar w:fldCharType="end"/>
        </w:r>
      </w:hyperlink>
    </w:p>
    <w:p w14:paraId="115CEA52" w14:textId="06C6D29F"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54" w:history="1">
        <w:r w:rsidR="00CB6D10" w:rsidRPr="00E6301C">
          <w:rPr>
            <w:rStyle w:val="Hyperlink"/>
            <w:noProof/>
          </w:rPr>
          <w:t>3.3.20  MT_To_MXReturn72</w:t>
        </w:r>
        <w:r w:rsidR="00CB6D10">
          <w:rPr>
            <w:noProof/>
            <w:webHidden/>
          </w:rPr>
          <w:tab/>
        </w:r>
        <w:r w:rsidR="00CB6D10">
          <w:rPr>
            <w:noProof/>
            <w:webHidden/>
          </w:rPr>
          <w:fldChar w:fldCharType="begin"/>
        </w:r>
        <w:r w:rsidR="00CB6D10">
          <w:rPr>
            <w:noProof/>
            <w:webHidden/>
          </w:rPr>
          <w:instrText xml:space="preserve"> PAGEREF _Toc136351254 \h </w:instrText>
        </w:r>
        <w:r w:rsidR="00CB6D10">
          <w:rPr>
            <w:noProof/>
            <w:webHidden/>
          </w:rPr>
        </w:r>
        <w:r w:rsidR="00CB6D10">
          <w:rPr>
            <w:noProof/>
            <w:webHidden/>
          </w:rPr>
          <w:fldChar w:fldCharType="separate"/>
        </w:r>
        <w:r w:rsidR="00CB6D10">
          <w:rPr>
            <w:noProof/>
            <w:webHidden/>
          </w:rPr>
          <w:t>113</w:t>
        </w:r>
        <w:r w:rsidR="00CB6D10">
          <w:rPr>
            <w:noProof/>
            <w:webHidden/>
          </w:rPr>
          <w:fldChar w:fldCharType="end"/>
        </w:r>
      </w:hyperlink>
    </w:p>
    <w:p w14:paraId="34960C9A" w14:textId="2DC562F8"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55" w:history="1">
        <w:r w:rsidR="00CB6D10" w:rsidRPr="00E6301C">
          <w:rPr>
            <w:rStyle w:val="Hyperlink"/>
            <w:noProof/>
          </w:rPr>
          <w:t>3.3.21  MT_To_ MXRegulatoryReporting2</w:t>
        </w:r>
        <w:r w:rsidR="00CB6D10">
          <w:rPr>
            <w:noProof/>
            <w:webHidden/>
          </w:rPr>
          <w:tab/>
        </w:r>
        <w:r w:rsidR="00CB6D10">
          <w:rPr>
            <w:noProof/>
            <w:webHidden/>
          </w:rPr>
          <w:fldChar w:fldCharType="begin"/>
        </w:r>
        <w:r w:rsidR="00CB6D10">
          <w:rPr>
            <w:noProof/>
            <w:webHidden/>
          </w:rPr>
          <w:instrText xml:space="preserve"> PAGEREF _Toc136351255 \h </w:instrText>
        </w:r>
        <w:r w:rsidR="00CB6D10">
          <w:rPr>
            <w:noProof/>
            <w:webHidden/>
          </w:rPr>
        </w:r>
        <w:r w:rsidR="00CB6D10">
          <w:rPr>
            <w:noProof/>
            <w:webHidden/>
          </w:rPr>
          <w:fldChar w:fldCharType="separate"/>
        </w:r>
        <w:r w:rsidR="00CB6D10">
          <w:rPr>
            <w:noProof/>
            <w:webHidden/>
          </w:rPr>
          <w:t>117</w:t>
        </w:r>
        <w:r w:rsidR="00CB6D10">
          <w:rPr>
            <w:noProof/>
            <w:webHidden/>
          </w:rPr>
          <w:fldChar w:fldCharType="end"/>
        </w:r>
      </w:hyperlink>
    </w:p>
    <w:p w14:paraId="7B6E4E5A" w14:textId="4481A465"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56" w:history="1">
        <w:r w:rsidR="00CB6D10" w:rsidRPr="00E6301C">
          <w:rPr>
            <w:rStyle w:val="Hyperlink"/>
            <w:noProof/>
          </w:rPr>
          <w:t>3.3.22  MT_To_MXReject72</w:t>
        </w:r>
        <w:r w:rsidR="00CB6D10">
          <w:rPr>
            <w:noProof/>
            <w:webHidden/>
          </w:rPr>
          <w:tab/>
        </w:r>
        <w:r w:rsidR="00CB6D10">
          <w:rPr>
            <w:noProof/>
            <w:webHidden/>
          </w:rPr>
          <w:fldChar w:fldCharType="begin"/>
        </w:r>
        <w:r w:rsidR="00CB6D10">
          <w:rPr>
            <w:noProof/>
            <w:webHidden/>
          </w:rPr>
          <w:instrText xml:space="preserve"> PAGEREF _Toc136351256 \h </w:instrText>
        </w:r>
        <w:r w:rsidR="00CB6D10">
          <w:rPr>
            <w:noProof/>
            <w:webHidden/>
          </w:rPr>
        </w:r>
        <w:r w:rsidR="00CB6D10">
          <w:rPr>
            <w:noProof/>
            <w:webHidden/>
          </w:rPr>
          <w:fldChar w:fldCharType="separate"/>
        </w:r>
        <w:r w:rsidR="00CB6D10">
          <w:rPr>
            <w:noProof/>
            <w:webHidden/>
          </w:rPr>
          <w:t>118</w:t>
        </w:r>
        <w:r w:rsidR="00CB6D10">
          <w:rPr>
            <w:noProof/>
            <w:webHidden/>
          </w:rPr>
          <w:fldChar w:fldCharType="end"/>
        </w:r>
      </w:hyperlink>
    </w:p>
    <w:p w14:paraId="51C0CDCD" w14:textId="5CF3ACBD"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57" w:history="1">
        <w:r w:rsidR="00CB6D10" w:rsidRPr="00E6301C">
          <w:rPr>
            <w:rStyle w:val="Hyperlink"/>
            <w:noProof/>
          </w:rPr>
          <w:t>3.3.23 MT_To_MXPurpose</w:t>
        </w:r>
        <w:r w:rsidR="00CB6D10">
          <w:rPr>
            <w:noProof/>
            <w:webHidden/>
          </w:rPr>
          <w:tab/>
        </w:r>
        <w:r w:rsidR="00CB6D10">
          <w:rPr>
            <w:noProof/>
            <w:webHidden/>
          </w:rPr>
          <w:fldChar w:fldCharType="begin"/>
        </w:r>
        <w:r w:rsidR="00CB6D10">
          <w:rPr>
            <w:noProof/>
            <w:webHidden/>
          </w:rPr>
          <w:instrText xml:space="preserve"> PAGEREF _Toc136351257 \h </w:instrText>
        </w:r>
        <w:r w:rsidR="00CB6D10">
          <w:rPr>
            <w:noProof/>
            <w:webHidden/>
          </w:rPr>
        </w:r>
        <w:r w:rsidR="00CB6D10">
          <w:rPr>
            <w:noProof/>
            <w:webHidden/>
          </w:rPr>
          <w:fldChar w:fldCharType="separate"/>
        </w:r>
        <w:r w:rsidR="00CB6D10">
          <w:rPr>
            <w:noProof/>
            <w:webHidden/>
          </w:rPr>
          <w:t>122</w:t>
        </w:r>
        <w:r w:rsidR="00CB6D10">
          <w:rPr>
            <w:noProof/>
            <w:webHidden/>
          </w:rPr>
          <w:fldChar w:fldCharType="end"/>
        </w:r>
      </w:hyperlink>
    </w:p>
    <w:p w14:paraId="6CA41C18" w14:textId="78BB3254"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58" w:history="1">
        <w:r w:rsidR="00CB6D10" w:rsidRPr="00E6301C">
          <w:rPr>
            <w:rStyle w:val="Hyperlink"/>
            <w:noProof/>
          </w:rPr>
          <w:t>3.3.24 MT_To_MXRINewCodeWords</w:t>
        </w:r>
        <w:r w:rsidR="00CB6D10">
          <w:rPr>
            <w:noProof/>
            <w:webHidden/>
          </w:rPr>
          <w:tab/>
        </w:r>
        <w:r w:rsidR="00CB6D10">
          <w:rPr>
            <w:noProof/>
            <w:webHidden/>
          </w:rPr>
          <w:fldChar w:fldCharType="begin"/>
        </w:r>
        <w:r w:rsidR="00CB6D10">
          <w:rPr>
            <w:noProof/>
            <w:webHidden/>
          </w:rPr>
          <w:instrText xml:space="preserve"> PAGEREF _Toc136351258 \h </w:instrText>
        </w:r>
        <w:r w:rsidR="00CB6D10">
          <w:rPr>
            <w:noProof/>
            <w:webHidden/>
          </w:rPr>
        </w:r>
        <w:r w:rsidR="00CB6D10">
          <w:rPr>
            <w:noProof/>
            <w:webHidden/>
          </w:rPr>
          <w:fldChar w:fldCharType="separate"/>
        </w:r>
        <w:r w:rsidR="00CB6D10">
          <w:rPr>
            <w:noProof/>
            <w:webHidden/>
          </w:rPr>
          <w:t>124</w:t>
        </w:r>
        <w:r w:rsidR="00CB6D10">
          <w:rPr>
            <w:noProof/>
            <w:webHidden/>
          </w:rPr>
          <w:fldChar w:fldCharType="end"/>
        </w:r>
      </w:hyperlink>
    </w:p>
    <w:p w14:paraId="6ED6B0C3" w14:textId="36BB92F0"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59" w:history="1">
        <w:r w:rsidR="00CB6D10" w:rsidRPr="00E6301C">
          <w:rPr>
            <w:rStyle w:val="Hyperlink"/>
            <w:noProof/>
          </w:rPr>
          <w:t>3.3.25 MT_To_MXField79</w:t>
        </w:r>
        <w:r w:rsidR="00CB6D10">
          <w:rPr>
            <w:noProof/>
            <w:webHidden/>
          </w:rPr>
          <w:tab/>
        </w:r>
        <w:r w:rsidR="00CB6D10">
          <w:rPr>
            <w:noProof/>
            <w:webHidden/>
          </w:rPr>
          <w:fldChar w:fldCharType="begin"/>
        </w:r>
        <w:r w:rsidR="00CB6D10">
          <w:rPr>
            <w:noProof/>
            <w:webHidden/>
          </w:rPr>
          <w:instrText xml:space="preserve"> PAGEREF _Toc136351259 \h </w:instrText>
        </w:r>
        <w:r w:rsidR="00CB6D10">
          <w:rPr>
            <w:noProof/>
            <w:webHidden/>
          </w:rPr>
        </w:r>
        <w:r w:rsidR="00CB6D10">
          <w:rPr>
            <w:noProof/>
            <w:webHidden/>
          </w:rPr>
          <w:fldChar w:fldCharType="separate"/>
        </w:r>
        <w:r w:rsidR="00CB6D10">
          <w:rPr>
            <w:noProof/>
            <w:webHidden/>
          </w:rPr>
          <w:t>127</w:t>
        </w:r>
        <w:r w:rsidR="00CB6D10">
          <w:rPr>
            <w:noProof/>
            <w:webHidden/>
          </w:rPr>
          <w:fldChar w:fldCharType="end"/>
        </w:r>
      </w:hyperlink>
    </w:p>
    <w:p w14:paraId="3D482658" w14:textId="07D7F3AA"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60" w:history="1">
        <w:r w:rsidR="00CB6D10" w:rsidRPr="00E6301C">
          <w:rPr>
            <w:rStyle w:val="Hyperlink"/>
            <w:noProof/>
          </w:rPr>
          <w:t>3.3.26 MT_To_MXField76</w:t>
        </w:r>
        <w:r w:rsidR="00CB6D10">
          <w:rPr>
            <w:noProof/>
            <w:webHidden/>
          </w:rPr>
          <w:tab/>
        </w:r>
        <w:r w:rsidR="00CB6D10">
          <w:rPr>
            <w:noProof/>
            <w:webHidden/>
          </w:rPr>
          <w:fldChar w:fldCharType="begin"/>
        </w:r>
        <w:r w:rsidR="00CB6D10">
          <w:rPr>
            <w:noProof/>
            <w:webHidden/>
          </w:rPr>
          <w:instrText xml:space="preserve"> PAGEREF _Toc136351260 \h </w:instrText>
        </w:r>
        <w:r w:rsidR="00CB6D10">
          <w:rPr>
            <w:noProof/>
            <w:webHidden/>
          </w:rPr>
        </w:r>
        <w:r w:rsidR="00CB6D10">
          <w:rPr>
            <w:noProof/>
            <w:webHidden/>
          </w:rPr>
          <w:fldChar w:fldCharType="separate"/>
        </w:r>
        <w:r w:rsidR="00CB6D10">
          <w:rPr>
            <w:noProof/>
            <w:webHidden/>
          </w:rPr>
          <w:t>132</w:t>
        </w:r>
        <w:r w:rsidR="00CB6D10">
          <w:rPr>
            <w:noProof/>
            <w:webHidden/>
          </w:rPr>
          <w:fldChar w:fldCharType="end"/>
        </w:r>
      </w:hyperlink>
    </w:p>
    <w:p w14:paraId="13F3E167" w14:textId="4FFE687E"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61" w:history="1">
        <w:r w:rsidR="00CB6D10" w:rsidRPr="00E6301C">
          <w:rPr>
            <w:rStyle w:val="Hyperlink"/>
            <w:noProof/>
          </w:rPr>
          <w:t>3.3.27 MT_To_MXField79_2</w:t>
        </w:r>
        <w:r w:rsidR="00CB6D10">
          <w:rPr>
            <w:noProof/>
            <w:webHidden/>
          </w:rPr>
          <w:tab/>
        </w:r>
        <w:r w:rsidR="00CB6D10">
          <w:rPr>
            <w:noProof/>
            <w:webHidden/>
          </w:rPr>
          <w:fldChar w:fldCharType="begin"/>
        </w:r>
        <w:r w:rsidR="00CB6D10">
          <w:rPr>
            <w:noProof/>
            <w:webHidden/>
          </w:rPr>
          <w:instrText xml:space="preserve"> PAGEREF _Toc136351261 \h </w:instrText>
        </w:r>
        <w:r w:rsidR="00CB6D10">
          <w:rPr>
            <w:noProof/>
            <w:webHidden/>
          </w:rPr>
        </w:r>
        <w:r w:rsidR="00CB6D10">
          <w:rPr>
            <w:noProof/>
            <w:webHidden/>
          </w:rPr>
          <w:fldChar w:fldCharType="separate"/>
        </w:r>
        <w:r w:rsidR="00CB6D10">
          <w:rPr>
            <w:noProof/>
            <w:webHidden/>
          </w:rPr>
          <w:t>137</w:t>
        </w:r>
        <w:r w:rsidR="00CB6D10">
          <w:rPr>
            <w:noProof/>
            <w:webHidden/>
          </w:rPr>
          <w:fldChar w:fldCharType="end"/>
        </w:r>
      </w:hyperlink>
    </w:p>
    <w:p w14:paraId="0E1AE152" w14:textId="302CC953" w:rsidR="00CB6D10" w:rsidRDefault="007F388E">
      <w:pPr>
        <w:pStyle w:val="TOC1"/>
        <w:tabs>
          <w:tab w:val="right" w:leader="dot" w:pos="9486"/>
        </w:tabs>
        <w:rPr>
          <w:rFonts w:asciiTheme="minorHAnsi" w:eastAsiaTheme="minorEastAsia" w:hAnsiTheme="minorHAnsi" w:cstheme="minorBidi"/>
          <w:b w:val="0"/>
          <w:noProof/>
          <w:color w:val="auto"/>
          <w:sz w:val="22"/>
          <w:lang w:val="en-US" w:eastAsia="en-US"/>
        </w:rPr>
      </w:pPr>
      <w:hyperlink w:anchor="_Toc136351262" w:history="1">
        <w:r w:rsidR="00CB6D10" w:rsidRPr="00E6301C">
          <w:rPr>
            <w:rStyle w:val="Hyperlink"/>
            <w:noProof/>
          </w:rPr>
          <w:t>4    MX to MT Translation Rule Descriptions</w:t>
        </w:r>
        <w:r w:rsidR="00CB6D10">
          <w:rPr>
            <w:noProof/>
            <w:webHidden/>
          </w:rPr>
          <w:tab/>
        </w:r>
        <w:r w:rsidR="00CB6D10">
          <w:rPr>
            <w:noProof/>
            <w:webHidden/>
          </w:rPr>
          <w:fldChar w:fldCharType="begin"/>
        </w:r>
        <w:r w:rsidR="00CB6D10">
          <w:rPr>
            <w:noProof/>
            <w:webHidden/>
          </w:rPr>
          <w:instrText xml:space="preserve"> PAGEREF _Toc136351262 \h </w:instrText>
        </w:r>
        <w:r w:rsidR="00CB6D10">
          <w:rPr>
            <w:noProof/>
            <w:webHidden/>
          </w:rPr>
        </w:r>
        <w:r w:rsidR="00CB6D10">
          <w:rPr>
            <w:noProof/>
            <w:webHidden/>
          </w:rPr>
          <w:fldChar w:fldCharType="separate"/>
        </w:r>
        <w:r w:rsidR="00CB6D10">
          <w:rPr>
            <w:noProof/>
            <w:webHidden/>
          </w:rPr>
          <w:t>140</w:t>
        </w:r>
        <w:r w:rsidR="00CB6D10">
          <w:rPr>
            <w:noProof/>
            <w:webHidden/>
          </w:rPr>
          <w:fldChar w:fldCharType="end"/>
        </w:r>
      </w:hyperlink>
    </w:p>
    <w:p w14:paraId="3842C368" w14:textId="73A99BAF" w:rsidR="00CB6D10" w:rsidRDefault="007F388E">
      <w:pPr>
        <w:pStyle w:val="TOC2"/>
        <w:tabs>
          <w:tab w:val="right" w:leader="dot" w:pos="9486"/>
        </w:tabs>
        <w:rPr>
          <w:rFonts w:asciiTheme="minorHAnsi" w:eastAsiaTheme="minorEastAsia" w:hAnsiTheme="minorHAnsi" w:cstheme="minorBidi"/>
          <w:b w:val="0"/>
          <w:noProof/>
          <w:color w:val="auto"/>
          <w:sz w:val="22"/>
          <w:lang w:val="en-US" w:eastAsia="en-US"/>
        </w:rPr>
      </w:pPr>
      <w:hyperlink w:anchor="_Toc136351263" w:history="1">
        <w:r w:rsidR="00CB6D10" w:rsidRPr="00E6301C">
          <w:rPr>
            <w:rStyle w:val="Hyperlink"/>
            <w:noProof/>
          </w:rPr>
          <w:t>4.1 Customer PartyTranslation Rule Description</w:t>
        </w:r>
        <w:r w:rsidR="00CB6D10">
          <w:rPr>
            <w:noProof/>
            <w:webHidden/>
          </w:rPr>
          <w:tab/>
        </w:r>
        <w:r w:rsidR="00CB6D10">
          <w:rPr>
            <w:noProof/>
            <w:webHidden/>
          </w:rPr>
          <w:fldChar w:fldCharType="begin"/>
        </w:r>
        <w:r w:rsidR="00CB6D10">
          <w:rPr>
            <w:noProof/>
            <w:webHidden/>
          </w:rPr>
          <w:instrText xml:space="preserve"> PAGEREF _Toc136351263 \h </w:instrText>
        </w:r>
        <w:r w:rsidR="00CB6D10">
          <w:rPr>
            <w:noProof/>
            <w:webHidden/>
          </w:rPr>
        </w:r>
        <w:r w:rsidR="00CB6D10">
          <w:rPr>
            <w:noProof/>
            <w:webHidden/>
          </w:rPr>
          <w:fldChar w:fldCharType="separate"/>
        </w:r>
        <w:r w:rsidR="00CB6D10">
          <w:rPr>
            <w:noProof/>
            <w:webHidden/>
          </w:rPr>
          <w:t>140</w:t>
        </w:r>
        <w:r w:rsidR="00CB6D10">
          <w:rPr>
            <w:noProof/>
            <w:webHidden/>
          </w:rPr>
          <w:fldChar w:fldCharType="end"/>
        </w:r>
      </w:hyperlink>
    </w:p>
    <w:p w14:paraId="744F4498" w14:textId="64D69452"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64" w:history="1">
        <w:r w:rsidR="00CB6D10" w:rsidRPr="00E6301C">
          <w:rPr>
            <w:rStyle w:val="Hyperlink"/>
            <w:noProof/>
          </w:rPr>
          <w:t>4.1.1  MX_To_MTAnyBIC</w:t>
        </w:r>
        <w:r w:rsidR="00CB6D10">
          <w:rPr>
            <w:noProof/>
            <w:webHidden/>
          </w:rPr>
          <w:tab/>
        </w:r>
        <w:r w:rsidR="00CB6D10">
          <w:rPr>
            <w:noProof/>
            <w:webHidden/>
          </w:rPr>
          <w:fldChar w:fldCharType="begin"/>
        </w:r>
        <w:r w:rsidR="00CB6D10">
          <w:rPr>
            <w:noProof/>
            <w:webHidden/>
          </w:rPr>
          <w:instrText xml:space="preserve"> PAGEREF _Toc136351264 \h </w:instrText>
        </w:r>
        <w:r w:rsidR="00CB6D10">
          <w:rPr>
            <w:noProof/>
            <w:webHidden/>
          </w:rPr>
        </w:r>
        <w:r w:rsidR="00CB6D10">
          <w:rPr>
            <w:noProof/>
            <w:webHidden/>
          </w:rPr>
          <w:fldChar w:fldCharType="separate"/>
        </w:r>
        <w:r w:rsidR="00CB6D10">
          <w:rPr>
            <w:noProof/>
            <w:webHidden/>
          </w:rPr>
          <w:t>140</w:t>
        </w:r>
        <w:r w:rsidR="00CB6D10">
          <w:rPr>
            <w:noProof/>
            <w:webHidden/>
          </w:rPr>
          <w:fldChar w:fldCharType="end"/>
        </w:r>
      </w:hyperlink>
    </w:p>
    <w:p w14:paraId="200776ED" w14:textId="0F82DB63"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65" w:history="1">
        <w:r w:rsidR="00CB6D10" w:rsidRPr="00E6301C">
          <w:rPr>
            <w:rStyle w:val="Hyperlink"/>
            <w:noProof/>
          </w:rPr>
          <w:t>4.1.2  MX_To_MTFATFIdentification</w:t>
        </w:r>
        <w:r w:rsidR="00CB6D10">
          <w:rPr>
            <w:noProof/>
            <w:webHidden/>
          </w:rPr>
          <w:tab/>
        </w:r>
        <w:r w:rsidR="00CB6D10">
          <w:rPr>
            <w:noProof/>
            <w:webHidden/>
          </w:rPr>
          <w:fldChar w:fldCharType="begin"/>
        </w:r>
        <w:r w:rsidR="00CB6D10">
          <w:rPr>
            <w:noProof/>
            <w:webHidden/>
          </w:rPr>
          <w:instrText xml:space="preserve"> PAGEREF _Toc136351265 \h </w:instrText>
        </w:r>
        <w:r w:rsidR="00CB6D10">
          <w:rPr>
            <w:noProof/>
            <w:webHidden/>
          </w:rPr>
        </w:r>
        <w:r w:rsidR="00CB6D10">
          <w:rPr>
            <w:noProof/>
            <w:webHidden/>
          </w:rPr>
          <w:fldChar w:fldCharType="separate"/>
        </w:r>
        <w:r w:rsidR="00CB6D10">
          <w:rPr>
            <w:noProof/>
            <w:webHidden/>
          </w:rPr>
          <w:t>141</w:t>
        </w:r>
        <w:r w:rsidR="00CB6D10">
          <w:rPr>
            <w:noProof/>
            <w:webHidden/>
          </w:rPr>
          <w:fldChar w:fldCharType="end"/>
        </w:r>
      </w:hyperlink>
    </w:p>
    <w:p w14:paraId="596A37BD" w14:textId="7F2E1EE9"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66" w:history="1">
        <w:r w:rsidR="00CB6D10" w:rsidRPr="00E6301C">
          <w:rPr>
            <w:rStyle w:val="Hyperlink"/>
            <w:noProof/>
          </w:rPr>
          <w:t>4.1.3  MX_To_MTFATFNameAndAddress</w:t>
        </w:r>
        <w:r w:rsidR="00CB6D10">
          <w:rPr>
            <w:noProof/>
            <w:webHidden/>
          </w:rPr>
          <w:tab/>
        </w:r>
        <w:r w:rsidR="00CB6D10">
          <w:rPr>
            <w:noProof/>
            <w:webHidden/>
          </w:rPr>
          <w:fldChar w:fldCharType="begin"/>
        </w:r>
        <w:r w:rsidR="00CB6D10">
          <w:rPr>
            <w:noProof/>
            <w:webHidden/>
          </w:rPr>
          <w:instrText xml:space="preserve"> PAGEREF _Toc136351266 \h </w:instrText>
        </w:r>
        <w:r w:rsidR="00CB6D10">
          <w:rPr>
            <w:noProof/>
            <w:webHidden/>
          </w:rPr>
        </w:r>
        <w:r w:rsidR="00CB6D10">
          <w:rPr>
            <w:noProof/>
            <w:webHidden/>
          </w:rPr>
          <w:fldChar w:fldCharType="separate"/>
        </w:r>
        <w:r w:rsidR="00CB6D10">
          <w:rPr>
            <w:noProof/>
            <w:webHidden/>
          </w:rPr>
          <w:t>153</w:t>
        </w:r>
        <w:r w:rsidR="00CB6D10">
          <w:rPr>
            <w:noProof/>
            <w:webHidden/>
          </w:rPr>
          <w:fldChar w:fldCharType="end"/>
        </w:r>
      </w:hyperlink>
    </w:p>
    <w:p w14:paraId="5AE93F1A" w14:textId="218C3032"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67" w:history="1">
        <w:r w:rsidR="00CB6D10" w:rsidRPr="00E6301C">
          <w:rPr>
            <w:rStyle w:val="Hyperlink"/>
            <w:noProof/>
          </w:rPr>
          <w:t>4.1.4  MX_To_MTFATFNameAndAddress2</w:t>
        </w:r>
        <w:r w:rsidR="00CB6D10">
          <w:rPr>
            <w:noProof/>
            <w:webHidden/>
          </w:rPr>
          <w:tab/>
        </w:r>
        <w:r w:rsidR="00CB6D10">
          <w:rPr>
            <w:noProof/>
            <w:webHidden/>
          </w:rPr>
          <w:fldChar w:fldCharType="begin"/>
        </w:r>
        <w:r w:rsidR="00CB6D10">
          <w:rPr>
            <w:noProof/>
            <w:webHidden/>
          </w:rPr>
          <w:instrText xml:space="preserve"> PAGEREF _Toc136351267 \h </w:instrText>
        </w:r>
        <w:r w:rsidR="00CB6D10">
          <w:rPr>
            <w:noProof/>
            <w:webHidden/>
          </w:rPr>
        </w:r>
        <w:r w:rsidR="00CB6D10">
          <w:rPr>
            <w:noProof/>
            <w:webHidden/>
          </w:rPr>
          <w:fldChar w:fldCharType="separate"/>
        </w:r>
        <w:r w:rsidR="00CB6D10">
          <w:rPr>
            <w:noProof/>
            <w:webHidden/>
          </w:rPr>
          <w:t>159</w:t>
        </w:r>
        <w:r w:rsidR="00CB6D10">
          <w:rPr>
            <w:noProof/>
            <w:webHidden/>
          </w:rPr>
          <w:fldChar w:fldCharType="end"/>
        </w:r>
      </w:hyperlink>
    </w:p>
    <w:p w14:paraId="4126A26F" w14:textId="7ED59F10"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68" w:history="1">
        <w:r w:rsidR="00CB6D10" w:rsidRPr="00E6301C">
          <w:rPr>
            <w:rStyle w:val="Hyperlink"/>
            <w:noProof/>
          </w:rPr>
          <w:t>4.1.5  MX_To_MTFATFID_CUST_NIDN</w:t>
        </w:r>
        <w:r w:rsidR="00CB6D10">
          <w:rPr>
            <w:noProof/>
            <w:webHidden/>
          </w:rPr>
          <w:tab/>
        </w:r>
        <w:r w:rsidR="00CB6D10">
          <w:rPr>
            <w:noProof/>
            <w:webHidden/>
          </w:rPr>
          <w:fldChar w:fldCharType="begin"/>
        </w:r>
        <w:r w:rsidR="00CB6D10">
          <w:rPr>
            <w:noProof/>
            <w:webHidden/>
          </w:rPr>
          <w:instrText xml:space="preserve"> PAGEREF _Toc136351268 \h </w:instrText>
        </w:r>
        <w:r w:rsidR="00CB6D10">
          <w:rPr>
            <w:noProof/>
            <w:webHidden/>
          </w:rPr>
        </w:r>
        <w:r w:rsidR="00CB6D10">
          <w:rPr>
            <w:noProof/>
            <w:webHidden/>
          </w:rPr>
          <w:fldChar w:fldCharType="separate"/>
        </w:r>
        <w:r w:rsidR="00CB6D10">
          <w:rPr>
            <w:noProof/>
            <w:webHidden/>
          </w:rPr>
          <w:t>165</w:t>
        </w:r>
        <w:r w:rsidR="00CB6D10">
          <w:rPr>
            <w:noProof/>
            <w:webHidden/>
          </w:rPr>
          <w:fldChar w:fldCharType="end"/>
        </w:r>
      </w:hyperlink>
    </w:p>
    <w:p w14:paraId="02325BF0" w14:textId="2F977410"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69" w:history="1">
        <w:r w:rsidR="00CB6D10" w:rsidRPr="00E6301C">
          <w:rPr>
            <w:rStyle w:val="Hyperlink"/>
            <w:noProof/>
          </w:rPr>
          <w:t>4.1.6  MX_To_MTUltimateParty</w:t>
        </w:r>
        <w:r w:rsidR="00CB6D10">
          <w:rPr>
            <w:noProof/>
            <w:webHidden/>
          </w:rPr>
          <w:tab/>
        </w:r>
        <w:r w:rsidR="00CB6D10">
          <w:rPr>
            <w:noProof/>
            <w:webHidden/>
          </w:rPr>
          <w:fldChar w:fldCharType="begin"/>
        </w:r>
        <w:r w:rsidR="00CB6D10">
          <w:rPr>
            <w:noProof/>
            <w:webHidden/>
          </w:rPr>
          <w:instrText xml:space="preserve"> PAGEREF _Toc136351269 \h </w:instrText>
        </w:r>
        <w:r w:rsidR="00CB6D10">
          <w:rPr>
            <w:noProof/>
            <w:webHidden/>
          </w:rPr>
        </w:r>
        <w:r w:rsidR="00CB6D10">
          <w:rPr>
            <w:noProof/>
            <w:webHidden/>
          </w:rPr>
          <w:fldChar w:fldCharType="separate"/>
        </w:r>
        <w:r w:rsidR="00CB6D10">
          <w:rPr>
            <w:noProof/>
            <w:webHidden/>
          </w:rPr>
          <w:t>171</w:t>
        </w:r>
        <w:r w:rsidR="00CB6D10">
          <w:rPr>
            <w:noProof/>
            <w:webHidden/>
          </w:rPr>
          <w:fldChar w:fldCharType="end"/>
        </w:r>
      </w:hyperlink>
    </w:p>
    <w:p w14:paraId="60FDB0F8" w14:textId="2791EF04"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70" w:history="1">
        <w:r w:rsidR="00CB6D10" w:rsidRPr="00E6301C">
          <w:rPr>
            <w:rStyle w:val="Hyperlink"/>
            <w:noProof/>
          </w:rPr>
          <w:t>4.1.7  MX_To_MTBirthInformation</w:t>
        </w:r>
        <w:r w:rsidR="00CB6D10">
          <w:rPr>
            <w:noProof/>
            <w:webHidden/>
          </w:rPr>
          <w:tab/>
        </w:r>
        <w:r w:rsidR="00CB6D10">
          <w:rPr>
            <w:noProof/>
            <w:webHidden/>
          </w:rPr>
          <w:fldChar w:fldCharType="begin"/>
        </w:r>
        <w:r w:rsidR="00CB6D10">
          <w:rPr>
            <w:noProof/>
            <w:webHidden/>
          </w:rPr>
          <w:instrText xml:space="preserve"> PAGEREF _Toc136351270 \h </w:instrText>
        </w:r>
        <w:r w:rsidR="00CB6D10">
          <w:rPr>
            <w:noProof/>
            <w:webHidden/>
          </w:rPr>
        </w:r>
        <w:r w:rsidR="00CB6D10">
          <w:rPr>
            <w:noProof/>
            <w:webHidden/>
          </w:rPr>
          <w:fldChar w:fldCharType="separate"/>
        </w:r>
        <w:r w:rsidR="00CB6D10">
          <w:rPr>
            <w:noProof/>
            <w:webHidden/>
          </w:rPr>
          <w:t>173</w:t>
        </w:r>
        <w:r w:rsidR="00CB6D10">
          <w:rPr>
            <w:noProof/>
            <w:webHidden/>
          </w:rPr>
          <w:fldChar w:fldCharType="end"/>
        </w:r>
      </w:hyperlink>
    </w:p>
    <w:p w14:paraId="7F7B0F6E" w14:textId="781CEDE5"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71" w:history="1">
        <w:r w:rsidR="00CB6D10" w:rsidRPr="00E6301C">
          <w:rPr>
            <w:rStyle w:val="Hyperlink"/>
            <w:noProof/>
          </w:rPr>
          <w:t>4.1.8  MX_To_MTPartyNameAndUnstructuredAddress</w:t>
        </w:r>
        <w:r w:rsidR="00CB6D10">
          <w:rPr>
            <w:noProof/>
            <w:webHidden/>
          </w:rPr>
          <w:tab/>
        </w:r>
        <w:r w:rsidR="00CB6D10">
          <w:rPr>
            <w:noProof/>
            <w:webHidden/>
          </w:rPr>
          <w:fldChar w:fldCharType="begin"/>
        </w:r>
        <w:r w:rsidR="00CB6D10">
          <w:rPr>
            <w:noProof/>
            <w:webHidden/>
          </w:rPr>
          <w:instrText xml:space="preserve"> PAGEREF _Toc136351271 \h </w:instrText>
        </w:r>
        <w:r w:rsidR="00CB6D10">
          <w:rPr>
            <w:noProof/>
            <w:webHidden/>
          </w:rPr>
        </w:r>
        <w:r w:rsidR="00CB6D10">
          <w:rPr>
            <w:noProof/>
            <w:webHidden/>
          </w:rPr>
          <w:fldChar w:fldCharType="separate"/>
        </w:r>
        <w:r w:rsidR="00CB6D10">
          <w:rPr>
            <w:noProof/>
            <w:webHidden/>
          </w:rPr>
          <w:t>174</w:t>
        </w:r>
        <w:r w:rsidR="00CB6D10">
          <w:rPr>
            <w:noProof/>
            <w:webHidden/>
          </w:rPr>
          <w:fldChar w:fldCharType="end"/>
        </w:r>
      </w:hyperlink>
    </w:p>
    <w:p w14:paraId="2F0BF10A" w14:textId="3D559382"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72" w:history="1">
        <w:r w:rsidR="00CB6D10" w:rsidRPr="00E6301C">
          <w:rPr>
            <w:rStyle w:val="Hyperlink"/>
            <w:noProof/>
          </w:rPr>
          <w:t>4.1.9  MX_To_MTPartyNameAndStructuredAddress</w:t>
        </w:r>
        <w:r w:rsidR="00CB6D10">
          <w:rPr>
            <w:noProof/>
            <w:webHidden/>
          </w:rPr>
          <w:tab/>
        </w:r>
        <w:r w:rsidR="00CB6D10">
          <w:rPr>
            <w:noProof/>
            <w:webHidden/>
          </w:rPr>
          <w:fldChar w:fldCharType="begin"/>
        </w:r>
        <w:r w:rsidR="00CB6D10">
          <w:rPr>
            <w:noProof/>
            <w:webHidden/>
          </w:rPr>
          <w:instrText xml:space="preserve"> PAGEREF _Toc136351272 \h </w:instrText>
        </w:r>
        <w:r w:rsidR="00CB6D10">
          <w:rPr>
            <w:noProof/>
            <w:webHidden/>
          </w:rPr>
        </w:r>
        <w:r w:rsidR="00CB6D10">
          <w:rPr>
            <w:noProof/>
            <w:webHidden/>
          </w:rPr>
          <w:fldChar w:fldCharType="separate"/>
        </w:r>
        <w:r w:rsidR="00CB6D10">
          <w:rPr>
            <w:noProof/>
            <w:webHidden/>
          </w:rPr>
          <w:t>176</w:t>
        </w:r>
        <w:r w:rsidR="00CB6D10">
          <w:rPr>
            <w:noProof/>
            <w:webHidden/>
          </w:rPr>
          <w:fldChar w:fldCharType="end"/>
        </w:r>
      </w:hyperlink>
    </w:p>
    <w:p w14:paraId="782ACCB2" w14:textId="161311EF"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73" w:history="1">
        <w:r w:rsidR="00CB6D10" w:rsidRPr="00E6301C">
          <w:rPr>
            <w:rStyle w:val="Hyperlink"/>
            <w:noProof/>
          </w:rPr>
          <w:t>4.1.10  MX_To_MTPartyNameAndAddressLEI2</w:t>
        </w:r>
        <w:r w:rsidR="00CB6D10">
          <w:rPr>
            <w:noProof/>
            <w:webHidden/>
          </w:rPr>
          <w:tab/>
        </w:r>
        <w:r w:rsidR="00CB6D10">
          <w:rPr>
            <w:noProof/>
            <w:webHidden/>
          </w:rPr>
          <w:fldChar w:fldCharType="begin"/>
        </w:r>
        <w:r w:rsidR="00CB6D10">
          <w:rPr>
            <w:noProof/>
            <w:webHidden/>
          </w:rPr>
          <w:instrText xml:space="preserve"> PAGEREF _Toc136351273 \h </w:instrText>
        </w:r>
        <w:r w:rsidR="00CB6D10">
          <w:rPr>
            <w:noProof/>
            <w:webHidden/>
          </w:rPr>
        </w:r>
        <w:r w:rsidR="00CB6D10">
          <w:rPr>
            <w:noProof/>
            <w:webHidden/>
          </w:rPr>
          <w:fldChar w:fldCharType="separate"/>
        </w:r>
        <w:r w:rsidR="00CB6D10">
          <w:rPr>
            <w:noProof/>
            <w:webHidden/>
          </w:rPr>
          <w:t>186</w:t>
        </w:r>
        <w:r w:rsidR="00CB6D10">
          <w:rPr>
            <w:noProof/>
            <w:webHidden/>
          </w:rPr>
          <w:fldChar w:fldCharType="end"/>
        </w:r>
      </w:hyperlink>
    </w:p>
    <w:p w14:paraId="1CFBAE1F" w14:textId="65FF2B66"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74" w:history="1">
        <w:r w:rsidR="00CB6D10" w:rsidRPr="00E6301C">
          <w:rPr>
            <w:rStyle w:val="Hyperlink"/>
            <w:noProof/>
          </w:rPr>
          <w:t>4.1.11  MX_To_MTPartyNameAndAddressLEI1</w:t>
        </w:r>
        <w:r w:rsidR="00CB6D10">
          <w:rPr>
            <w:noProof/>
            <w:webHidden/>
          </w:rPr>
          <w:tab/>
        </w:r>
        <w:r w:rsidR="00CB6D10">
          <w:rPr>
            <w:noProof/>
            <w:webHidden/>
          </w:rPr>
          <w:fldChar w:fldCharType="begin"/>
        </w:r>
        <w:r w:rsidR="00CB6D10">
          <w:rPr>
            <w:noProof/>
            <w:webHidden/>
          </w:rPr>
          <w:instrText xml:space="preserve"> PAGEREF _Toc136351274 \h </w:instrText>
        </w:r>
        <w:r w:rsidR="00CB6D10">
          <w:rPr>
            <w:noProof/>
            <w:webHidden/>
          </w:rPr>
        </w:r>
        <w:r w:rsidR="00CB6D10">
          <w:rPr>
            <w:noProof/>
            <w:webHidden/>
          </w:rPr>
          <w:fldChar w:fldCharType="separate"/>
        </w:r>
        <w:r w:rsidR="00CB6D10">
          <w:rPr>
            <w:noProof/>
            <w:webHidden/>
          </w:rPr>
          <w:t>191</w:t>
        </w:r>
        <w:r w:rsidR="00CB6D10">
          <w:rPr>
            <w:noProof/>
            <w:webHidden/>
          </w:rPr>
          <w:fldChar w:fldCharType="end"/>
        </w:r>
      </w:hyperlink>
    </w:p>
    <w:p w14:paraId="7E538CA3" w14:textId="6FFC24D6"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75" w:history="1">
        <w:r w:rsidR="00CB6D10" w:rsidRPr="00E6301C">
          <w:rPr>
            <w:rStyle w:val="Hyperlink"/>
            <w:noProof/>
          </w:rPr>
          <w:t>4.1.12  MX_To_MTPartyNameAndStructuredAddressNoNumber</w:t>
        </w:r>
        <w:r w:rsidR="00CB6D10">
          <w:rPr>
            <w:noProof/>
            <w:webHidden/>
          </w:rPr>
          <w:tab/>
        </w:r>
        <w:r w:rsidR="00CB6D10">
          <w:rPr>
            <w:noProof/>
            <w:webHidden/>
          </w:rPr>
          <w:fldChar w:fldCharType="begin"/>
        </w:r>
        <w:r w:rsidR="00CB6D10">
          <w:rPr>
            <w:noProof/>
            <w:webHidden/>
          </w:rPr>
          <w:instrText xml:space="preserve"> PAGEREF _Toc136351275 \h </w:instrText>
        </w:r>
        <w:r w:rsidR="00CB6D10">
          <w:rPr>
            <w:noProof/>
            <w:webHidden/>
          </w:rPr>
        </w:r>
        <w:r w:rsidR="00CB6D10">
          <w:rPr>
            <w:noProof/>
            <w:webHidden/>
          </w:rPr>
          <w:fldChar w:fldCharType="separate"/>
        </w:r>
        <w:r w:rsidR="00CB6D10">
          <w:rPr>
            <w:noProof/>
            <w:webHidden/>
          </w:rPr>
          <w:t>192</w:t>
        </w:r>
        <w:r w:rsidR="00CB6D10">
          <w:rPr>
            <w:noProof/>
            <w:webHidden/>
          </w:rPr>
          <w:fldChar w:fldCharType="end"/>
        </w:r>
      </w:hyperlink>
    </w:p>
    <w:p w14:paraId="66473DF3" w14:textId="5ACF66D8" w:rsidR="00CB6D10" w:rsidRDefault="007F388E">
      <w:pPr>
        <w:pStyle w:val="TOC2"/>
        <w:tabs>
          <w:tab w:val="right" w:leader="dot" w:pos="9486"/>
        </w:tabs>
        <w:rPr>
          <w:rFonts w:asciiTheme="minorHAnsi" w:eastAsiaTheme="minorEastAsia" w:hAnsiTheme="minorHAnsi" w:cstheme="minorBidi"/>
          <w:b w:val="0"/>
          <w:noProof/>
          <w:color w:val="auto"/>
          <w:sz w:val="22"/>
          <w:lang w:val="en-US" w:eastAsia="en-US"/>
        </w:rPr>
      </w:pPr>
      <w:hyperlink w:anchor="_Toc136351276" w:history="1">
        <w:r w:rsidR="00CB6D10" w:rsidRPr="00E6301C">
          <w:rPr>
            <w:rStyle w:val="Hyperlink"/>
            <w:noProof/>
          </w:rPr>
          <w:t>4.2 Financial Institution Translation Rule</w:t>
        </w:r>
        <w:r w:rsidR="00CB6D10">
          <w:rPr>
            <w:noProof/>
            <w:webHidden/>
          </w:rPr>
          <w:tab/>
        </w:r>
        <w:r w:rsidR="00CB6D10">
          <w:rPr>
            <w:noProof/>
            <w:webHidden/>
          </w:rPr>
          <w:fldChar w:fldCharType="begin"/>
        </w:r>
        <w:r w:rsidR="00CB6D10">
          <w:rPr>
            <w:noProof/>
            <w:webHidden/>
          </w:rPr>
          <w:instrText xml:space="preserve"> PAGEREF _Toc136351276 \h </w:instrText>
        </w:r>
        <w:r w:rsidR="00CB6D10">
          <w:rPr>
            <w:noProof/>
            <w:webHidden/>
          </w:rPr>
        </w:r>
        <w:r w:rsidR="00CB6D10">
          <w:rPr>
            <w:noProof/>
            <w:webHidden/>
          </w:rPr>
          <w:fldChar w:fldCharType="separate"/>
        </w:r>
        <w:r w:rsidR="00CB6D10">
          <w:rPr>
            <w:noProof/>
            <w:webHidden/>
          </w:rPr>
          <w:t>193</w:t>
        </w:r>
        <w:r w:rsidR="00CB6D10">
          <w:rPr>
            <w:noProof/>
            <w:webHidden/>
          </w:rPr>
          <w:fldChar w:fldCharType="end"/>
        </w:r>
      </w:hyperlink>
    </w:p>
    <w:p w14:paraId="5620937B" w14:textId="6436F952"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77" w:history="1">
        <w:r w:rsidR="00CB6D10" w:rsidRPr="00E6301C">
          <w:rPr>
            <w:rStyle w:val="Hyperlink"/>
            <w:noProof/>
          </w:rPr>
          <w:t>4.2.1  MX_To_MTBICFI</w:t>
        </w:r>
        <w:r w:rsidR="00CB6D10">
          <w:rPr>
            <w:noProof/>
            <w:webHidden/>
          </w:rPr>
          <w:tab/>
        </w:r>
        <w:r w:rsidR="00CB6D10">
          <w:rPr>
            <w:noProof/>
            <w:webHidden/>
          </w:rPr>
          <w:fldChar w:fldCharType="begin"/>
        </w:r>
        <w:r w:rsidR="00CB6D10">
          <w:rPr>
            <w:noProof/>
            <w:webHidden/>
          </w:rPr>
          <w:instrText xml:space="preserve"> PAGEREF _Toc136351277 \h </w:instrText>
        </w:r>
        <w:r w:rsidR="00CB6D10">
          <w:rPr>
            <w:noProof/>
            <w:webHidden/>
          </w:rPr>
        </w:r>
        <w:r w:rsidR="00CB6D10">
          <w:rPr>
            <w:noProof/>
            <w:webHidden/>
          </w:rPr>
          <w:fldChar w:fldCharType="separate"/>
        </w:r>
        <w:r w:rsidR="00CB6D10">
          <w:rPr>
            <w:noProof/>
            <w:webHidden/>
          </w:rPr>
          <w:t>193</w:t>
        </w:r>
        <w:r w:rsidR="00CB6D10">
          <w:rPr>
            <w:noProof/>
            <w:webHidden/>
          </w:rPr>
          <w:fldChar w:fldCharType="end"/>
        </w:r>
      </w:hyperlink>
    </w:p>
    <w:p w14:paraId="3AC6A75B" w14:textId="6B0AC593"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78" w:history="1">
        <w:r w:rsidR="00CB6D10" w:rsidRPr="00E6301C">
          <w:rPr>
            <w:rStyle w:val="Hyperlink"/>
            <w:noProof/>
          </w:rPr>
          <w:t>4.2.2  MX_To_MTClearingIdentifier</w:t>
        </w:r>
        <w:r w:rsidR="00CB6D10">
          <w:rPr>
            <w:noProof/>
            <w:webHidden/>
          </w:rPr>
          <w:tab/>
        </w:r>
        <w:r w:rsidR="00CB6D10">
          <w:rPr>
            <w:noProof/>
            <w:webHidden/>
          </w:rPr>
          <w:fldChar w:fldCharType="begin"/>
        </w:r>
        <w:r w:rsidR="00CB6D10">
          <w:rPr>
            <w:noProof/>
            <w:webHidden/>
          </w:rPr>
          <w:instrText xml:space="preserve"> PAGEREF _Toc136351278 \h </w:instrText>
        </w:r>
        <w:r w:rsidR="00CB6D10">
          <w:rPr>
            <w:noProof/>
            <w:webHidden/>
          </w:rPr>
        </w:r>
        <w:r w:rsidR="00CB6D10">
          <w:rPr>
            <w:noProof/>
            <w:webHidden/>
          </w:rPr>
          <w:fldChar w:fldCharType="separate"/>
        </w:r>
        <w:r w:rsidR="00CB6D10">
          <w:rPr>
            <w:noProof/>
            <w:webHidden/>
          </w:rPr>
          <w:t>194</w:t>
        </w:r>
        <w:r w:rsidR="00CB6D10">
          <w:rPr>
            <w:noProof/>
            <w:webHidden/>
          </w:rPr>
          <w:fldChar w:fldCharType="end"/>
        </w:r>
      </w:hyperlink>
    </w:p>
    <w:p w14:paraId="720F2772" w14:textId="6C08864D"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79" w:history="1">
        <w:r w:rsidR="00CB6D10" w:rsidRPr="00E6301C">
          <w:rPr>
            <w:rStyle w:val="Hyperlink"/>
            <w:noProof/>
          </w:rPr>
          <w:t>4.2.3  MX_To_MTClearingIdentifierAndChannel</w:t>
        </w:r>
        <w:r w:rsidR="00CB6D10">
          <w:rPr>
            <w:noProof/>
            <w:webHidden/>
          </w:rPr>
          <w:tab/>
        </w:r>
        <w:r w:rsidR="00CB6D10">
          <w:rPr>
            <w:noProof/>
            <w:webHidden/>
          </w:rPr>
          <w:fldChar w:fldCharType="begin"/>
        </w:r>
        <w:r w:rsidR="00CB6D10">
          <w:rPr>
            <w:noProof/>
            <w:webHidden/>
          </w:rPr>
          <w:instrText xml:space="preserve"> PAGEREF _Toc136351279 \h </w:instrText>
        </w:r>
        <w:r w:rsidR="00CB6D10">
          <w:rPr>
            <w:noProof/>
            <w:webHidden/>
          </w:rPr>
        </w:r>
        <w:r w:rsidR="00CB6D10">
          <w:rPr>
            <w:noProof/>
            <w:webHidden/>
          </w:rPr>
          <w:fldChar w:fldCharType="separate"/>
        </w:r>
        <w:r w:rsidR="00CB6D10">
          <w:rPr>
            <w:noProof/>
            <w:webHidden/>
          </w:rPr>
          <w:t>197</w:t>
        </w:r>
        <w:r w:rsidR="00CB6D10">
          <w:rPr>
            <w:noProof/>
            <w:webHidden/>
          </w:rPr>
          <w:fldChar w:fldCharType="end"/>
        </w:r>
      </w:hyperlink>
    </w:p>
    <w:p w14:paraId="4A693501" w14:textId="719965C8"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80" w:history="1">
        <w:r w:rsidR="00CB6D10" w:rsidRPr="00E6301C">
          <w:rPr>
            <w:rStyle w:val="Hyperlink"/>
            <w:noProof/>
          </w:rPr>
          <w:t>4.2.4  MX_To_MTClearingIdentifierChoice</w:t>
        </w:r>
        <w:r w:rsidR="00CB6D10">
          <w:rPr>
            <w:noProof/>
            <w:webHidden/>
          </w:rPr>
          <w:tab/>
        </w:r>
        <w:r w:rsidR="00CB6D10">
          <w:rPr>
            <w:noProof/>
            <w:webHidden/>
          </w:rPr>
          <w:fldChar w:fldCharType="begin"/>
        </w:r>
        <w:r w:rsidR="00CB6D10">
          <w:rPr>
            <w:noProof/>
            <w:webHidden/>
          </w:rPr>
          <w:instrText xml:space="preserve"> PAGEREF _Toc136351280 \h </w:instrText>
        </w:r>
        <w:r w:rsidR="00CB6D10">
          <w:rPr>
            <w:noProof/>
            <w:webHidden/>
          </w:rPr>
        </w:r>
        <w:r w:rsidR="00CB6D10">
          <w:rPr>
            <w:noProof/>
            <w:webHidden/>
          </w:rPr>
          <w:fldChar w:fldCharType="separate"/>
        </w:r>
        <w:r w:rsidR="00CB6D10">
          <w:rPr>
            <w:noProof/>
            <w:webHidden/>
          </w:rPr>
          <w:t>201</w:t>
        </w:r>
        <w:r w:rsidR="00CB6D10">
          <w:rPr>
            <w:noProof/>
            <w:webHidden/>
          </w:rPr>
          <w:fldChar w:fldCharType="end"/>
        </w:r>
      </w:hyperlink>
    </w:p>
    <w:p w14:paraId="4123331E" w14:textId="4792853D"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81" w:history="1">
        <w:r w:rsidR="00CB6D10" w:rsidRPr="00E6301C">
          <w:rPr>
            <w:rStyle w:val="Hyperlink"/>
            <w:noProof/>
          </w:rPr>
          <w:t>4.2.5  MX_To_MTNameAndAddressToClearingSystemIdentifier</w:t>
        </w:r>
        <w:r w:rsidR="00CB6D10">
          <w:rPr>
            <w:noProof/>
            <w:webHidden/>
          </w:rPr>
          <w:tab/>
        </w:r>
        <w:r w:rsidR="00CB6D10">
          <w:rPr>
            <w:noProof/>
            <w:webHidden/>
          </w:rPr>
          <w:fldChar w:fldCharType="begin"/>
        </w:r>
        <w:r w:rsidR="00CB6D10">
          <w:rPr>
            <w:noProof/>
            <w:webHidden/>
          </w:rPr>
          <w:instrText xml:space="preserve"> PAGEREF _Toc136351281 \h </w:instrText>
        </w:r>
        <w:r w:rsidR="00CB6D10">
          <w:rPr>
            <w:noProof/>
            <w:webHidden/>
          </w:rPr>
        </w:r>
        <w:r w:rsidR="00CB6D10">
          <w:rPr>
            <w:noProof/>
            <w:webHidden/>
          </w:rPr>
          <w:fldChar w:fldCharType="separate"/>
        </w:r>
        <w:r w:rsidR="00CB6D10">
          <w:rPr>
            <w:noProof/>
            <w:webHidden/>
          </w:rPr>
          <w:t>202</w:t>
        </w:r>
        <w:r w:rsidR="00CB6D10">
          <w:rPr>
            <w:noProof/>
            <w:webHidden/>
          </w:rPr>
          <w:fldChar w:fldCharType="end"/>
        </w:r>
      </w:hyperlink>
    </w:p>
    <w:p w14:paraId="7E6CD1DF" w14:textId="3430C1FA"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82" w:history="1">
        <w:r w:rsidR="00CB6D10" w:rsidRPr="00E6301C">
          <w:rPr>
            <w:rStyle w:val="Hyperlink"/>
            <w:noProof/>
          </w:rPr>
          <w:t>4.2.6  MX_To_MTAgent</w:t>
        </w:r>
        <w:r w:rsidR="00CB6D10">
          <w:rPr>
            <w:noProof/>
            <w:webHidden/>
          </w:rPr>
          <w:tab/>
        </w:r>
        <w:r w:rsidR="00CB6D10">
          <w:rPr>
            <w:noProof/>
            <w:webHidden/>
          </w:rPr>
          <w:fldChar w:fldCharType="begin"/>
        </w:r>
        <w:r w:rsidR="00CB6D10">
          <w:rPr>
            <w:noProof/>
            <w:webHidden/>
          </w:rPr>
          <w:instrText xml:space="preserve"> PAGEREF _Toc136351282 \h </w:instrText>
        </w:r>
        <w:r w:rsidR="00CB6D10">
          <w:rPr>
            <w:noProof/>
            <w:webHidden/>
          </w:rPr>
        </w:r>
        <w:r w:rsidR="00CB6D10">
          <w:rPr>
            <w:noProof/>
            <w:webHidden/>
          </w:rPr>
          <w:fldChar w:fldCharType="separate"/>
        </w:r>
        <w:r w:rsidR="00CB6D10">
          <w:rPr>
            <w:noProof/>
            <w:webHidden/>
          </w:rPr>
          <w:t>203</w:t>
        </w:r>
        <w:r w:rsidR="00CB6D10">
          <w:rPr>
            <w:noProof/>
            <w:webHidden/>
          </w:rPr>
          <w:fldChar w:fldCharType="end"/>
        </w:r>
      </w:hyperlink>
    </w:p>
    <w:p w14:paraId="2FBC5F42" w14:textId="1DAE77F8"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83" w:history="1">
        <w:r w:rsidR="00CB6D10" w:rsidRPr="00E6301C">
          <w:rPr>
            <w:rStyle w:val="Hyperlink"/>
            <w:noProof/>
          </w:rPr>
          <w:t>4.2.7  MX_To_MTBICNameAgent</w:t>
        </w:r>
        <w:r w:rsidR="00CB6D10">
          <w:rPr>
            <w:noProof/>
            <w:webHidden/>
          </w:rPr>
          <w:tab/>
        </w:r>
        <w:r w:rsidR="00CB6D10">
          <w:rPr>
            <w:noProof/>
            <w:webHidden/>
          </w:rPr>
          <w:fldChar w:fldCharType="begin"/>
        </w:r>
        <w:r w:rsidR="00CB6D10">
          <w:rPr>
            <w:noProof/>
            <w:webHidden/>
          </w:rPr>
          <w:instrText xml:space="preserve"> PAGEREF _Toc136351283 \h </w:instrText>
        </w:r>
        <w:r w:rsidR="00CB6D10">
          <w:rPr>
            <w:noProof/>
            <w:webHidden/>
          </w:rPr>
        </w:r>
        <w:r w:rsidR="00CB6D10">
          <w:rPr>
            <w:noProof/>
            <w:webHidden/>
          </w:rPr>
          <w:fldChar w:fldCharType="separate"/>
        </w:r>
        <w:r w:rsidR="00CB6D10">
          <w:rPr>
            <w:noProof/>
            <w:webHidden/>
          </w:rPr>
          <w:t>205</w:t>
        </w:r>
        <w:r w:rsidR="00CB6D10">
          <w:rPr>
            <w:noProof/>
            <w:webHidden/>
          </w:rPr>
          <w:fldChar w:fldCharType="end"/>
        </w:r>
      </w:hyperlink>
    </w:p>
    <w:p w14:paraId="689F3B92" w14:textId="214AA5FE"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84" w:history="1">
        <w:r w:rsidR="00CB6D10" w:rsidRPr="00E6301C">
          <w:rPr>
            <w:rStyle w:val="Hyperlink"/>
            <w:noProof/>
          </w:rPr>
          <w:t>4.2.8  MX_To_MTFinancialInstitutionNameAndUnstructuredAddress</w:t>
        </w:r>
        <w:r w:rsidR="00CB6D10">
          <w:rPr>
            <w:noProof/>
            <w:webHidden/>
          </w:rPr>
          <w:tab/>
        </w:r>
        <w:r w:rsidR="00CB6D10">
          <w:rPr>
            <w:noProof/>
            <w:webHidden/>
          </w:rPr>
          <w:fldChar w:fldCharType="begin"/>
        </w:r>
        <w:r w:rsidR="00CB6D10">
          <w:rPr>
            <w:noProof/>
            <w:webHidden/>
          </w:rPr>
          <w:instrText xml:space="preserve"> PAGEREF _Toc136351284 \h </w:instrText>
        </w:r>
        <w:r w:rsidR="00CB6D10">
          <w:rPr>
            <w:noProof/>
            <w:webHidden/>
          </w:rPr>
        </w:r>
        <w:r w:rsidR="00CB6D10">
          <w:rPr>
            <w:noProof/>
            <w:webHidden/>
          </w:rPr>
          <w:fldChar w:fldCharType="separate"/>
        </w:r>
        <w:r w:rsidR="00CB6D10">
          <w:rPr>
            <w:noProof/>
            <w:webHidden/>
          </w:rPr>
          <w:t>206</w:t>
        </w:r>
        <w:r w:rsidR="00CB6D10">
          <w:rPr>
            <w:noProof/>
            <w:webHidden/>
          </w:rPr>
          <w:fldChar w:fldCharType="end"/>
        </w:r>
      </w:hyperlink>
    </w:p>
    <w:p w14:paraId="3FBD2CA7" w14:textId="77933C5B"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85" w:history="1">
        <w:r w:rsidR="00CB6D10" w:rsidRPr="00E6301C">
          <w:rPr>
            <w:rStyle w:val="Hyperlink"/>
            <w:noProof/>
          </w:rPr>
          <w:t>4.2.9  MX_To_MTFinancialInstitutionNameAndStructuredAddress</w:t>
        </w:r>
        <w:r w:rsidR="00CB6D10">
          <w:rPr>
            <w:noProof/>
            <w:webHidden/>
          </w:rPr>
          <w:tab/>
        </w:r>
        <w:r w:rsidR="00CB6D10">
          <w:rPr>
            <w:noProof/>
            <w:webHidden/>
          </w:rPr>
          <w:fldChar w:fldCharType="begin"/>
        </w:r>
        <w:r w:rsidR="00CB6D10">
          <w:rPr>
            <w:noProof/>
            <w:webHidden/>
          </w:rPr>
          <w:instrText xml:space="preserve"> PAGEREF _Toc136351285 \h </w:instrText>
        </w:r>
        <w:r w:rsidR="00CB6D10">
          <w:rPr>
            <w:noProof/>
            <w:webHidden/>
          </w:rPr>
        </w:r>
        <w:r w:rsidR="00CB6D10">
          <w:rPr>
            <w:noProof/>
            <w:webHidden/>
          </w:rPr>
          <w:fldChar w:fldCharType="separate"/>
        </w:r>
        <w:r w:rsidR="00CB6D10">
          <w:rPr>
            <w:noProof/>
            <w:webHidden/>
          </w:rPr>
          <w:t>209</w:t>
        </w:r>
        <w:r w:rsidR="00CB6D10">
          <w:rPr>
            <w:noProof/>
            <w:webHidden/>
          </w:rPr>
          <w:fldChar w:fldCharType="end"/>
        </w:r>
      </w:hyperlink>
    </w:p>
    <w:p w14:paraId="5766C9A0" w14:textId="3C16F334"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86" w:history="1">
        <w:r w:rsidR="00CB6D10" w:rsidRPr="00E6301C">
          <w:rPr>
            <w:rStyle w:val="Hyperlink"/>
            <w:noProof/>
          </w:rPr>
          <w:t>4.2.10  MX_To_MT54A</w:t>
        </w:r>
        <w:r w:rsidR="00CB6D10">
          <w:rPr>
            <w:noProof/>
            <w:webHidden/>
          </w:rPr>
          <w:tab/>
        </w:r>
        <w:r w:rsidR="00CB6D10">
          <w:rPr>
            <w:noProof/>
            <w:webHidden/>
          </w:rPr>
          <w:fldChar w:fldCharType="begin"/>
        </w:r>
        <w:r w:rsidR="00CB6D10">
          <w:rPr>
            <w:noProof/>
            <w:webHidden/>
          </w:rPr>
          <w:instrText xml:space="preserve"> PAGEREF _Toc136351286 \h </w:instrText>
        </w:r>
        <w:r w:rsidR="00CB6D10">
          <w:rPr>
            <w:noProof/>
            <w:webHidden/>
          </w:rPr>
        </w:r>
        <w:r w:rsidR="00CB6D10">
          <w:rPr>
            <w:noProof/>
            <w:webHidden/>
          </w:rPr>
          <w:fldChar w:fldCharType="separate"/>
        </w:r>
        <w:r w:rsidR="00CB6D10">
          <w:rPr>
            <w:noProof/>
            <w:webHidden/>
          </w:rPr>
          <w:t>217</w:t>
        </w:r>
        <w:r w:rsidR="00CB6D10">
          <w:rPr>
            <w:noProof/>
            <w:webHidden/>
          </w:rPr>
          <w:fldChar w:fldCharType="end"/>
        </w:r>
      </w:hyperlink>
    </w:p>
    <w:p w14:paraId="1D51D97E" w14:textId="3DFCCA8D"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87" w:history="1">
        <w:r w:rsidR="00CB6D10" w:rsidRPr="00E6301C">
          <w:rPr>
            <w:rStyle w:val="Hyperlink"/>
            <w:noProof/>
          </w:rPr>
          <w:t>4.2.11  MX_To_MT53A</w:t>
        </w:r>
        <w:r w:rsidR="00CB6D10">
          <w:rPr>
            <w:noProof/>
            <w:webHidden/>
          </w:rPr>
          <w:tab/>
        </w:r>
        <w:r w:rsidR="00CB6D10">
          <w:rPr>
            <w:noProof/>
            <w:webHidden/>
          </w:rPr>
          <w:fldChar w:fldCharType="begin"/>
        </w:r>
        <w:r w:rsidR="00CB6D10">
          <w:rPr>
            <w:noProof/>
            <w:webHidden/>
          </w:rPr>
          <w:instrText xml:space="preserve"> PAGEREF _Toc136351287 \h </w:instrText>
        </w:r>
        <w:r w:rsidR="00CB6D10">
          <w:rPr>
            <w:noProof/>
            <w:webHidden/>
          </w:rPr>
        </w:r>
        <w:r w:rsidR="00CB6D10">
          <w:rPr>
            <w:noProof/>
            <w:webHidden/>
          </w:rPr>
          <w:fldChar w:fldCharType="separate"/>
        </w:r>
        <w:r w:rsidR="00CB6D10">
          <w:rPr>
            <w:noProof/>
            <w:webHidden/>
          </w:rPr>
          <w:t>218</w:t>
        </w:r>
        <w:r w:rsidR="00CB6D10">
          <w:rPr>
            <w:noProof/>
            <w:webHidden/>
          </w:rPr>
          <w:fldChar w:fldCharType="end"/>
        </w:r>
      </w:hyperlink>
    </w:p>
    <w:p w14:paraId="68116C7F" w14:textId="7FFED12F"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88" w:history="1">
        <w:r w:rsidR="00CB6D10" w:rsidRPr="00E6301C">
          <w:rPr>
            <w:rStyle w:val="Hyperlink"/>
            <w:noProof/>
          </w:rPr>
          <w:t>4.2.12  MX_To_MTAgentGeneric</w:t>
        </w:r>
        <w:r w:rsidR="00CB6D10">
          <w:rPr>
            <w:noProof/>
            <w:webHidden/>
          </w:rPr>
          <w:tab/>
        </w:r>
        <w:r w:rsidR="00CB6D10">
          <w:rPr>
            <w:noProof/>
            <w:webHidden/>
          </w:rPr>
          <w:fldChar w:fldCharType="begin"/>
        </w:r>
        <w:r w:rsidR="00CB6D10">
          <w:rPr>
            <w:noProof/>
            <w:webHidden/>
          </w:rPr>
          <w:instrText xml:space="preserve"> PAGEREF _Toc136351288 \h </w:instrText>
        </w:r>
        <w:r w:rsidR="00CB6D10">
          <w:rPr>
            <w:noProof/>
            <w:webHidden/>
          </w:rPr>
        </w:r>
        <w:r w:rsidR="00CB6D10">
          <w:rPr>
            <w:noProof/>
            <w:webHidden/>
          </w:rPr>
          <w:fldChar w:fldCharType="separate"/>
        </w:r>
        <w:r w:rsidR="00CB6D10">
          <w:rPr>
            <w:noProof/>
            <w:webHidden/>
          </w:rPr>
          <w:t>221</w:t>
        </w:r>
        <w:r w:rsidR="00CB6D10">
          <w:rPr>
            <w:noProof/>
            <w:webHidden/>
          </w:rPr>
          <w:fldChar w:fldCharType="end"/>
        </w:r>
      </w:hyperlink>
    </w:p>
    <w:p w14:paraId="7F7C270A" w14:textId="3413C55C" w:rsidR="00CB6D10" w:rsidRDefault="007F388E">
      <w:pPr>
        <w:pStyle w:val="TOC2"/>
        <w:tabs>
          <w:tab w:val="right" w:leader="dot" w:pos="9486"/>
        </w:tabs>
        <w:rPr>
          <w:rFonts w:asciiTheme="minorHAnsi" w:eastAsiaTheme="minorEastAsia" w:hAnsiTheme="minorHAnsi" w:cstheme="minorBidi"/>
          <w:b w:val="0"/>
          <w:noProof/>
          <w:color w:val="auto"/>
          <w:sz w:val="22"/>
          <w:lang w:val="en-US" w:eastAsia="en-US"/>
        </w:rPr>
      </w:pPr>
      <w:hyperlink w:anchor="_Toc136351289" w:history="1">
        <w:r w:rsidR="00CB6D10" w:rsidRPr="00E6301C">
          <w:rPr>
            <w:rStyle w:val="Hyperlink"/>
            <w:noProof/>
          </w:rPr>
          <w:t>4.3 Other Translation Rule Descriptions</w:t>
        </w:r>
        <w:r w:rsidR="00CB6D10">
          <w:rPr>
            <w:noProof/>
            <w:webHidden/>
          </w:rPr>
          <w:tab/>
        </w:r>
        <w:r w:rsidR="00CB6D10">
          <w:rPr>
            <w:noProof/>
            <w:webHidden/>
          </w:rPr>
          <w:fldChar w:fldCharType="begin"/>
        </w:r>
        <w:r w:rsidR="00CB6D10">
          <w:rPr>
            <w:noProof/>
            <w:webHidden/>
          </w:rPr>
          <w:instrText xml:space="preserve"> PAGEREF _Toc136351289 \h </w:instrText>
        </w:r>
        <w:r w:rsidR="00CB6D10">
          <w:rPr>
            <w:noProof/>
            <w:webHidden/>
          </w:rPr>
        </w:r>
        <w:r w:rsidR="00CB6D10">
          <w:rPr>
            <w:noProof/>
            <w:webHidden/>
          </w:rPr>
          <w:fldChar w:fldCharType="separate"/>
        </w:r>
        <w:r w:rsidR="00CB6D10">
          <w:rPr>
            <w:noProof/>
            <w:webHidden/>
          </w:rPr>
          <w:t>230</w:t>
        </w:r>
        <w:r w:rsidR="00CB6D10">
          <w:rPr>
            <w:noProof/>
            <w:webHidden/>
          </w:rPr>
          <w:fldChar w:fldCharType="end"/>
        </w:r>
      </w:hyperlink>
    </w:p>
    <w:p w14:paraId="58F2A1D8" w14:textId="447A859A"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90" w:history="1">
        <w:r w:rsidR="00CB6D10" w:rsidRPr="00E6301C">
          <w:rPr>
            <w:rStyle w:val="Hyperlink"/>
            <w:noProof/>
          </w:rPr>
          <w:t>4.3.1  MX_To_MTAccount</w:t>
        </w:r>
        <w:r w:rsidR="00CB6D10">
          <w:rPr>
            <w:noProof/>
            <w:webHidden/>
          </w:rPr>
          <w:tab/>
        </w:r>
        <w:r w:rsidR="00CB6D10">
          <w:rPr>
            <w:noProof/>
            <w:webHidden/>
          </w:rPr>
          <w:fldChar w:fldCharType="begin"/>
        </w:r>
        <w:r w:rsidR="00CB6D10">
          <w:rPr>
            <w:noProof/>
            <w:webHidden/>
          </w:rPr>
          <w:instrText xml:space="preserve"> PAGEREF _Toc136351290 \h </w:instrText>
        </w:r>
        <w:r w:rsidR="00CB6D10">
          <w:rPr>
            <w:noProof/>
            <w:webHidden/>
          </w:rPr>
        </w:r>
        <w:r w:rsidR="00CB6D10">
          <w:rPr>
            <w:noProof/>
            <w:webHidden/>
          </w:rPr>
          <w:fldChar w:fldCharType="separate"/>
        </w:r>
        <w:r w:rsidR="00CB6D10">
          <w:rPr>
            <w:noProof/>
            <w:webHidden/>
          </w:rPr>
          <w:t>230</w:t>
        </w:r>
        <w:r w:rsidR="00CB6D10">
          <w:rPr>
            <w:noProof/>
            <w:webHidden/>
          </w:rPr>
          <w:fldChar w:fldCharType="end"/>
        </w:r>
      </w:hyperlink>
    </w:p>
    <w:p w14:paraId="6F37B501" w14:textId="3CD7A8E0"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91" w:history="1">
        <w:r w:rsidR="00CB6D10" w:rsidRPr="00E6301C">
          <w:rPr>
            <w:rStyle w:val="Hyperlink"/>
            <w:noProof/>
          </w:rPr>
          <w:t>4.3.2  MX_To_MTSettlementAccount</w:t>
        </w:r>
        <w:r w:rsidR="00CB6D10">
          <w:rPr>
            <w:noProof/>
            <w:webHidden/>
          </w:rPr>
          <w:tab/>
        </w:r>
        <w:r w:rsidR="00CB6D10">
          <w:rPr>
            <w:noProof/>
            <w:webHidden/>
          </w:rPr>
          <w:fldChar w:fldCharType="begin"/>
        </w:r>
        <w:r w:rsidR="00CB6D10">
          <w:rPr>
            <w:noProof/>
            <w:webHidden/>
          </w:rPr>
          <w:instrText xml:space="preserve"> PAGEREF _Toc136351291 \h </w:instrText>
        </w:r>
        <w:r w:rsidR="00CB6D10">
          <w:rPr>
            <w:noProof/>
            <w:webHidden/>
          </w:rPr>
        </w:r>
        <w:r w:rsidR="00CB6D10">
          <w:rPr>
            <w:noProof/>
            <w:webHidden/>
          </w:rPr>
          <w:fldChar w:fldCharType="separate"/>
        </w:r>
        <w:r w:rsidR="00CB6D10">
          <w:rPr>
            <w:noProof/>
            <w:webHidden/>
          </w:rPr>
          <w:t>231</w:t>
        </w:r>
        <w:r w:rsidR="00CB6D10">
          <w:rPr>
            <w:noProof/>
            <w:webHidden/>
          </w:rPr>
          <w:fldChar w:fldCharType="end"/>
        </w:r>
      </w:hyperlink>
    </w:p>
    <w:p w14:paraId="4727E9E3" w14:textId="4ACD781D"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92" w:history="1">
        <w:r w:rsidR="00CB6D10" w:rsidRPr="00E6301C">
          <w:rPr>
            <w:rStyle w:val="Hyperlink"/>
            <w:noProof/>
          </w:rPr>
          <w:t>4.3.3  MX_To_MTDate</w:t>
        </w:r>
        <w:r w:rsidR="00CB6D10">
          <w:rPr>
            <w:noProof/>
            <w:webHidden/>
          </w:rPr>
          <w:tab/>
        </w:r>
        <w:r w:rsidR="00CB6D10">
          <w:rPr>
            <w:noProof/>
            <w:webHidden/>
          </w:rPr>
          <w:fldChar w:fldCharType="begin"/>
        </w:r>
        <w:r w:rsidR="00CB6D10">
          <w:rPr>
            <w:noProof/>
            <w:webHidden/>
          </w:rPr>
          <w:instrText xml:space="preserve"> PAGEREF _Toc136351292 \h </w:instrText>
        </w:r>
        <w:r w:rsidR="00CB6D10">
          <w:rPr>
            <w:noProof/>
            <w:webHidden/>
          </w:rPr>
        </w:r>
        <w:r w:rsidR="00CB6D10">
          <w:rPr>
            <w:noProof/>
            <w:webHidden/>
          </w:rPr>
          <w:fldChar w:fldCharType="separate"/>
        </w:r>
        <w:r w:rsidR="00CB6D10">
          <w:rPr>
            <w:noProof/>
            <w:webHidden/>
          </w:rPr>
          <w:t>232</w:t>
        </w:r>
        <w:r w:rsidR="00CB6D10">
          <w:rPr>
            <w:noProof/>
            <w:webHidden/>
          </w:rPr>
          <w:fldChar w:fldCharType="end"/>
        </w:r>
      </w:hyperlink>
    </w:p>
    <w:p w14:paraId="6144937D" w14:textId="28C93C80"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93" w:history="1">
        <w:r w:rsidR="00CB6D10" w:rsidRPr="00E6301C">
          <w:rPr>
            <w:rStyle w:val="Hyperlink"/>
            <w:noProof/>
          </w:rPr>
          <w:t>4.3.4  MX_To_MTTimeOffset</w:t>
        </w:r>
        <w:r w:rsidR="00CB6D10">
          <w:rPr>
            <w:noProof/>
            <w:webHidden/>
          </w:rPr>
          <w:tab/>
        </w:r>
        <w:r w:rsidR="00CB6D10">
          <w:rPr>
            <w:noProof/>
            <w:webHidden/>
          </w:rPr>
          <w:fldChar w:fldCharType="begin"/>
        </w:r>
        <w:r w:rsidR="00CB6D10">
          <w:rPr>
            <w:noProof/>
            <w:webHidden/>
          </w:rPr>
          <w:instrText xml:space="preserve"> PAGEREF _Toc136351293 \h </w:instrText>
        </w:r>
        <w:r w:rsidR="00CB6D10">
          <w:rPr>
            <w:noProof/>
            <w:webHidden/>
          </w:rPr>
        </w:r>
        <w:r w:rsidR="00CB6D10">
          <w:rPr>
            <w:noProof/>
            <w:webHidden/>
          </w:rPr>
          <w:fldChar w:fldCharType="separate"/>
        </w:r>
        <w:r w:rsidR="00CB6D10">
          <w:rPr>
            <w:noProof/>
            <w:webHidden/>
          </w:rPr>
          <w:t>233</w:t>
        </w:r>
        <w:r w:rsidR="00CB6D10">
          <w:rPr>
            <w:noProof/>
            <w:webHidden/>
          </w:rPr>
          <w:fldChar w:fldCharType="end"/>
        </w:r>
      </w:hyperlink>
    </w:p>
    <w:p w14:paraId="1EDAFD13" w14:textId="08B63018"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94" w:history="1">
        <w:r w:rsidR="00CB6D10" w:rsidRPr="00E6301C">
          <w:rPr>
            <w:rStyle w:val="Hyperlink"/>
            <w:noProof/>
          </w:rPr>
          <w:t>4.3.5  MX_To_MTDateTimeOffset</w:t>
        </w:r>
        <w:r w:rsidR="00CB6D10">
          <w:rPr>
            <w:noProof/>
            <w:webHidden/>
          </w:rPr>
          <w:tab/>
        </w:r>
        <w:r w:rsidR="00CB6D10">
          <w:rPr>
            <w:noProof/>
            <w:webHidden/>
          </w:rPr>
          <w:fldChar w:fldCharType="begin"/>
        </w:r>
        <w:r w:rsidR="00CB6D10">
          <w:rPr>
            <w:noProof/>
            <w:webHidden/>
          </w:rPr>
          <w:instrText xml:space="preserve"> PAGEREF _Toc136351294 \h </w:instrText>
        </w:r>
        <w:r w:rsidR="00CB6D10">
          <w:rPr>
            <w:noProof/>
            <w:webHidden/>
          </w:rPr>
        </w:r>
        <w:r w:rsidR="00CB6D10">
          <w:rPr>
            <w:noProof/>
            <w:webHidden/>
          </w:rPr>
          <w:fldChar w:fldCharType="separate"/>
        </w:r>
        <w:r w:rsidR="00CB6D10">
          <w:rPr>
            <w:noProof/>
            <w:webHidden/>
          </w:rPr>
          <w:t>234</w:t>
        </w:r>
        <w:r w:rsidR="00CB6D10">
          <w:rPr>
            <w:noProof/>
            <w:webHidden/>
          </w:rPr>
          <w:fldChar w:fldCharType="end"/>
        </w:r>
      </w:hyperlink>
    </w:p>
    <w:p w14:paraId="522B9380" w14:textId="3E7E1ABB"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95" w:history="1">
        <w:r w:rsidR="00CB6D10" w:rsidRPr="00E6301C">
          <w:rPr>
            <w:rStyle w:val="Hyperlink"/>
            <w:noProof/>
          </w:rPr>
          <w:t>4.3.6  MX_To_MTRate</w:t>
        </w:r>
        <w:r w:rsidR="00CB6D10">
          <w:rPr>
            <w:noProof/>
            <w:webHidden/>
          </w:rPr>
          <w:tab/>
        </w:r>
        <w:r w:rsidR="00CB6D10">
          <w:rPr>
            <w:noProof/>
            <w:webHidden/>
          </w:rPr>
          <w:fldChar w:fldCharType="begin"/>
        </w:r>
        <w:r w:rsidR="00CB6D10">
          <w:rPr>
            <w:noProof/>
            <w:webHidden/>
          </w:rPr>
          <w:instrText xml:space="preserve"> PAGEREF _Toc136351295 \h </w:instrText>
        </w:r>
        <w:r w:rsidR="00CB6D10">
          <w:rPr>
            <w:noProof/>
            <w:webHidden/>
          </w:rPr>
        </w:r>
        <w:r w:rsidR="00CB6D10">
          <w:rPr>
            <w:noProof/>
            <w:webHidden/>
          </w:rPr>
          <w:fldChar w:fldCharType="separate"/>
        </w:r>
        <w:r w:rsidR="00CB6D10">
          <w:rPr>
            <w:noProof/>
            <w:webHidden/>
          </w:rPr>
          <w:t>235</w:t>
        </w:r>
        <w:r w:rsidR="00CB6D10">
          <w:rPr>
            <w:noProof/>
            <w:webHidden/>
          </w:rPr>
          <w:fldChar w:fldCharType="end"/>
        </w:r>
      </w:hyperlink>
    </w:p>
    <w:p w14:paraId="6CC667EB" w14:textId="6F1528C7"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96" w:history="1">
        <w:r w:rsidR="00CB6D10" w:rsidRPr="00E6301C">
          <w:rPr>
            <w:rStyle w:val="Hyperlink"/>
            <w:noProof/>
          </w:rPr>
          <w:t>4.3.7  MX_To_MTCurrencyAmount</w:t>
        </w:r>
        <w:r w:rsidR="00CB6D10">
          <w:rPr>
            <w:noProof/>
            <w:webHidden/>
          </w:rPr>
          <w:tab/>
        </w:r>
        <w:r w:rsidR="00CB6D10">
          <w:rPr>
            <w:noProof/>
            <w:webHidden/>
          </w:rPr>
          <w:fldChar w:fldCharType="begin"/>
        </w:r>
        <w:r w:rsidR="00CB6D10">
          <w:rPr>
            <w:noProof/>
            <w:webHidden/>
          </w:rPr>
          <w:instrText xml:space="preserve"> PAGEREF _Toc136351296 \h </w:instrText>
        </w:r>
        <w:r w:rsidR="00CB6D10">
          <w:rPr>
            <w:noProof/>
            <w:webHidden/>
          </w:rPr>
        </w:r>
        <w:r w:rsidR="00CB6D10">
          <w:rPr>
            <w:noProof/>
            <w:webHidden/>
          </w:rPr>
          <w:fldChar w:fldCharType="separate"/>
        </w:r>
        <w:r w:rsidR="00CB6D10">
          <w:rPr>
            <w:noProof/>
            <w:webHidden/>
          </w:rPr>
          <w:t>236</w:t>
        </w:r>
        <w:r w:rsidR="00CB6D10">
          <w:rPr>
            <w:noProof/>
            <w:webHidden/>
          </w:rPr>
          <w:fldChar w:fldCharType="end"/>
        </w:r>
      </w:hyperlink>
    </w:p>
    <w:p w14:paraId="128D9B15" w14:textId="7326B058"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97" w:history="1">
        <w:r w:rsidR="00CB6D10" w:rsidRPr="00E6301C">
          <w:rPr>
            <w:rStyle w:val="Hyperlink"/>
            <w:noProof/>
          </w:rPr>
          <w:t>4.3.8  MX_To_MTRemittanceInformation</w:t>
        </w:r>
        <w:r w:rsidR="00CB6D10">
          <w:rPr>
            <w:noProof/>
            <w:webHidden/>
          </w:rPr>
          <w:tab/>
        </w:r>
        <w:r w:rsidR="00CB6D10">
          <w:rPr>
            <w:noProof/>
            <w:webHidden/>
          </w:rPr>
          <w:fldChar w:fldCharType="begin"/>
        </w:r>
        <w:r w:rsidR="00CB6D10">
          <w:rPr>
            <w:noProof/>
            <w:webHidden/>
          </w:rPr>
          <w:instrText xml:space="preserve"> PAGEREF _Toc136351297 \h </w:instrText>
        </w:r>
        <w:r w:rsidR="00CB6D10">
          <w:rPr>
            <w:noProof/>
            <w:webHidden/>
          </w:rPr>
        </w:r>
        <w:r w:rsidR="00CB6D10">
          <w:rPr>
            <w:noProof/>
            <w:webHidden/>
          </w:rPr>
          <w:fldChar w:fldCharType="separate"/>
        </w:r>
        <w:r w:rsidR="00CB6D10">
          <w:rPr>
            <w:noProof/>
            <w:webHidden/>
          </w:rPr>
          <w:t>238</w:t>
        </w:r>
        <w:r w:rsidR="00CB6D10">
          <w:rPr>
            <w:noProof/>
            <w:webHidden/>
          </w:rPr>
          <w:fldChar w:fldCharType="end"/>
        </w:r>
      </w:hyperlink>
    </w:p>
    <w:p w14:paraId="5D834015" w14:textId="792A2815"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98" w:history="1">
        <w:r w:rsidR="00CB6D10" w:rsidRPr="00E6301C">
          <w:rPr>
            <w:rStyle w:val="Hyperlink"/>
            <w:noProof/>
          </w:rPr>
          <w:t>4.3.9  MXText_To_MT72</w:t>
        </w:r>
        <w:r w:rsidR="00CB6D10">
          <w:rPr>
            <w:noProof/>
            <w:webHidden/>
          </w:rPr>
          <w:tab/>
        </w:r>
        <w:r w:rsidR="00CB6D10">
          <w:rPr>
            <w:noProof/>
            <w:webHidden/>
          </w:rPr>
          <w:fldChar w:fldCharType="begin"/>
        </w:r>
        <w:r w:rsidR="00CB6D10">
          <w:rPr>
            <w:noProof/>
            <w:webHidden/>
          </w:rPr>
          <w:instrText xml:space="preserve"> PAGEREF _Toc136351298 \h </w:instrText>
        </w:r>
        <w:r w:rsidR="00CB6D10">
          <w:rPr>
            <w:noProof/>
            <w:webHidden/>
          </w:rPr>
        </w:r>
        <w:r w:rsidR="00CB6D10">
          <w:rPr>
            <w:noProof/>
            <w:webHidden/>
          </w:rPr>
          <w:fldChar w:fldCharType="separate"/>
        </w:r>
        <w:r w:rsidR="00CB6D10">
          <w:rPr>
            <w:noProof/>
            <w:webHidden/>
          </w:rPr>
          <w:t>253</w:t>
        </w:r>
        <w:r w:rsidR="00CB6D10">
          <w:rPr>
            <w:noProof/>
            <w:webHidden/>
          </w:rPr>
          <w:fldChar w:fldCharType="end"/>
        </w:r>
      </w:hyperlink>
    </w:p>
    <w:p w14:paraId="0F3E3C19" w14:textId="27D1CEEE"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299" w:history="1">
        <w:r w:rsidR="00CB6D10" w:rsidRPr="00E6301C">
          <w:rPr>
            <w:rStyle w:val="Hyperlink"/>
            <w:noProof/>
          </w:rPr>
          <w:t>4.3.10  MX_To_MT72FullField</w:t>
        </w:r>
        <w:r w:rsidR="00CB6D10">
          <w:rPr>
            <w:noProof/>
            <w:webHidden/>
          </w:rPr>
          <w:tab/>
        </w:r>
        <w:r w:rsidR="00CB6D10">
          <w:rPr>
            <w:noProof/>
            <w:webHidden/>
          </w:rPr>
          <w:fldChar w:fldCharType="begin"/>
        </w:r>
        <w:r w:rsidR="00CB6D10">
          <w:rPr>
            <w:noProof/>
            <w:webHidden/>
          </w:rPr>
          <w:instrText xml:space="preserve"> PAGEREF _Toc136351299 \h </w:instrText>
        </w:r>
        <w:r w:rsidR="00CB6D10">
          <w:rPr>
            <w:noProof/>
            <w:webHidden/>
          </w:rPr>
        </w:r>
        <w:r w:rsidR="00CB6D10">
          <w:rPr>
            <w:noProof/>
            <w:webHidden/>
          </w:rPr>
          <w:fldChar w:fldCharType="separate"/>
        </w:r>
        <w:r w:rsidR="00CB6D10">
          <w:rPr>
            <w:noProof/>
            <w:webHidden/>
          </w:rPr>
          <w:t>255</w:t>
        </w:r>
        <w:r w:rsidR="00CB6D10">
          <w:rPr>
            <w:noProof/>
            <w:webHidden/>
          </w:rPr>
          <w:fldChar w:fldCharType="end"/>
        </w:r>
      </w:hyperlink>
    </w:p>
    <w:p w14:paraId="61945615" w14:textId="7B37743A"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300" w:history="1">
        <w:r w:rsidR="00CB6D10" w:rsidRPr="00E6301C">
          <w:rPr>
            <w:rStyle w:val="Hyperlink"/>
            <w:noProof/>
          </w:rPr>
          <w:t>4.3.11  AppendComplexMT72</w:t>
        </w:r>
        <w:r w:rsidR="00CB6D10">
          <w:rPr>
            <w:noProof/>
            <w:webHidden/>
          </w:rPr>
          <w:tab/>
        </w:r>
        <w:r w:rsidR="00CB6D10">
          <w:rPr>
            <w:noProof/>
            <w:webHidden/>
          </w:rPr>
          <w:fldChar w:fldCharType="begin"/>
        </w:r>
        <w:r w:rsidR="00CB6D10">
          <w:rPr>
            <w:noProof/>
            <w:webHidden/>
          </w:rPr>
          <w:instrText xml:space="preserve"> PAGEREF _Toc136351300 \h </w:instrText>
        </w:r>
        <w:r w:rsidR="00CB6D10">
          <w:rPr>
            <w:noProof/>
            <w:webHidden/>
          </w:rPr>
        </w:r>
        <w:r w:rsidR="00CB6D10">
          <w:rPr>
            <w:noProof/>
            <w:webHidden/>
          </w:rPr>
          <w:fldChar w:fldCharType="separate"/>
        </w:r>
        <w:r w:rsidR="00CB6D10">
          <w:rPr>
            <w:noProof/>
            <w:webHidden/>
          </w:rPr>
          <w:t>266</w:t>
        </w:r>
        <w:r w:rsidR="00CB6D10">
          <w:rPr>
            <w:noProof/>
            <w:webHidden/>
          </w:rPr>
          <w:fldChar w:fldCharType="end"/>
        </w:r>
      </w:hyperlink>
    </w:p>
    <w:p w14:paraId="12B75D04" w14:textId="3791675F"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301" w:history="1">
        <w:r w:rsidR="00CB6D10" w:rsidRPr="00E6301C">
          <w:rPr>
            <w:rStyle w:val="Hyperlink"/>
            <w:noProof/>
          </w:rPr>
          <w:t>4.3.12  MX_To_MT23E</w:t>
        </w:r>
        <w:r w:rsidR="00CB6D10">
          <w:rPr>
            <w:noProof/>
            <w:webHidden/>
          </w:rPr>
          <w:tab/>
        </w:r>
        <w:r w:rsidR="00CB6D10">
          <w:rPr>
            <w:noProof/>
            <w:webHidden/>
          </w:rPr>
          <w:fldChar w:fldCharType="begin"/>
        </w:r>
        <w:r w:rsidR="00CB6D10">
          <w:rPr>
            <w:noProof/>
            <w:webHidden/>
          </w:rPr>
          <w:instrText xml:space="preserve"> PAGEREF _Toc136351301 \h </w:instrText>
        </w:r>
        <w:r w:rsidR="00CB6D10">
          <w:rPr>
            <w:noProof/>
            <w:webHidden/>
          </w:rPr>
        </w:r>
        <w:r w:rsidR="00CB6D10">
          <w:rPr>
            <w:noProof/>
            <w:webHidden/>
          </w:rPr>
          <w:fldChar w:fldCharType="separate"/>
        </w:r>
        <w:r w:rsidR="00CB6D10">
          <w:rPr>
            <w:noProof/>
            <w:webHidden/>
          </w:rPr>
          <w:t>269</w:t>
        </w:r>
        <w:r w:rsidR="00CB6D10">
          <w:rPr>
            <w:noProof/>
            <w:webHidden/>
          </w:rPr>
          <w:fldChar w:fldCharType="end"/>
        </w:r>
      </w:hyperlink>
    </w:p>
    <w:p w14:paraId="1F781FD2" w14:textId="05454F4B"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302" w:history="1">
        <w:r w:rsidR="00CB6D10" w:rsidRPr="00E6301C">
          <w:rPr>
            <w:rStyle w:val="Hyperlink"/>
            <w:noProof/>
          </w:rPr>
          <w:t>4.3.13  MX_To_MTCharSet</w:t>
        </w:r>
        <w:r w:rsidR="00CB6D10">
          <w:rPr>
            <w:noProof/>
            <w:webHidden/>
          </w:rPr>
          <w:tab/>
        </w:r>
        <w:r w:rsidR="00CB6D10">
          <w:rPr>
            <w:noProof/>
            <w:webHidden/>
          </w:rPr>
          <w:fldChar w:fldCharType="begin"/>
        </w:r>
        <w:r w:rsidR="00CB6D10">
          <w:rPr>
            <w:noProof/>
            <w:webHidden/>
          </w:rPr>
          <w:instrText xml:space="preserve"> PAGEREF _Toc136351302 \h </w:instrText>
        </w:r>
        <w:r w:rsidR="00CB6D10">
          <w:rPr>
            <w:noProof/>
            <w:webHidden/>
          </w:rPr>
        </w:r>
        <w:r w:rsidR="00CB6D10">
          <w:rPr>
            <w:noProof/>
            <w:webHidden/>
          </w:rPr>
          <w:fldChar w:fldCharType="separate"/>
        </w:r>
        <w:r w:rsidR="00CB6D10">
          <w:rPr>
            <w:noProof/>
            <w:webHidden/>
          </w:rPr>
          <w:t>274</w:t>
        </w:r>
        <w:r w:rsidR="00CB6D10">
          <w:rPr>
            <w:noProof/>
            <w:webHidden/>
          </w:rPr>
          <w:fldChar w:fldCharType="end"/>
        </w:r>
      </w:hyperlink>
    </w:p>
    <w:p w14:paraId="5E698C0F" w14:textId="1DB9232E"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303" w:history="1">
        <w:r w:rsidR="00CB6D10" w:rsidRPr="00E6301C">
          <w:rPr>
            <w:rStyle w:val="Hyperlink"/>
            <w:noProof/>
          </w:rPr>
          <w:t>4.3.14  MX_To_MT72FullField2</w:t>
        </w:r>
        <w:r w:rsidR="00CB6D10">
          <w:rPr>
            <w:noProof/>
            <w:webHidden/>
          </w:rPr>
          <w:tab/>
        </w:r>
        <w:r w:rsidR="00CB6D10">
          <w:rPr>
            <w:noProof/>
            <w:webHidden/>
          </w:rPr>
          <w:fldChar w:fldCharType="begin"/>
        </w:r>
        <w:r w:rsidR="00CB6D10">
          <w:rPr>
            <w:noProof/>
            <w:webHidden/>
          </w:rPr>
          <w:instrText xml:space="preserve"> PAGEREF _Toc136351303 \h </w:instrText>
        </w:r>
        <w:r w:rsidR="00CB6D10">
          <w:rPr>
            <w:noProof/>
            <w:webHidden/>
          </w:rPr>
        </w:r>
        <w:r w:rsidR="00CB6D10">
          <w:rPr>
            <w:noProof/>
            <w:webHidden/>
          </w:rPr>
          <w:fldChar w:fldCharType="separate"/>
        </w:r>
        <w:r w:rsidR="00CB6D10">
          <w:rPr>
            <w:noProof/>
            <w:webHidden/>
          </w:rPr>
          <w:t>276</w:t>
        </w:r>
        <w:r w:rsidR="00CB6D10">
          <w:rPr>
            <w:noProof/>
            <w:webHidden/>
          </w:rPr>
          <w:fldChar w:fldCharType="end"/>
        </w:r>
      </w:hyperlink>
    </w:p>
    <w:p w14:paraId="122F1450" w14:textId="5A8ADD07"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304" w:history="1">
        <w:r w:rsidR="00CB6D10" w:rsidRPr="00E6301C">
          <w:rPr>
            <w:rStyle w:val="Hyperlink"/>
            <w:noProof/>
          </w:rPr>
          <w:t>4.3.15  MX_To_MTAddressLineType</w:t>
        </w:r>
        <w:r w:rsidR="00CB6D10">
          <w:rPr>
            <w:noProof/>
            <w:webHidden/>
          </w:rPr>
          <w:tab/>
        </w:r>
        <w:r w:rsidR="00CB6D10">
          <w:rPr>
            <w:noProof/>
            <w:webHidden/>
          </w:rPr>
          <w:fldChar w:fldCharType="begin"/>
        </w:r>
        <w:r w:rsidR="00CB6D10">
          <w:rPr>
            <w:noProof/>
            <w:webHidden/>
          </w:rPr>
          <w:instrText xml:space="preserve"> PAGEREF _Toc136351304 \h </w:instrText>
        </w:r>
        <w:r w:rsidR="00CB6D10">
          <w:rPr>
            <w:noProof/>
            <w:webHidden/>
          </w:rPr>
        </w:r>
        <w:r w:rsidR="00CB6D10">
          <w:rPr>
            <w:noProof/>
            <w:webHidden/>
          </w:rPr>
          <w:fldChar w:fldCharType="separate"/>
        </w:r>
        <w:r w:rsidR="00CB6D10">
          <w:rPr>
            <w:noProof/>
            <w:webHidden/>
          </w:rPr>
          <w:t>305</w:t>
        </w:r>
        <w:r w:rsidR="00CB6D10">
          <w:rPr>
            <w:noProof/>
            <w:webHidden/>
          </w:rPr>
          <w:fldChar w:fldCharType="end"/>
        </w:r>
      </w:hyperlink>
    </w:p>
    <w:p w14:paraId="332AF404" w14:textId="4762ACC4"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305" w:history="1">
        <w:r w:rsidR="00CB6D10" w:rsidRPr="00E6301C">
          <w:rPr>
            <w:rStyle w:val="Hyperlink"/>
            <w:noProof/>
          </w:rPr>
          <w:t>4.3.16  MX_To_MTStartingLineCharacter</w:t>
        </w:r>
        <w:r w:rsidR="00CB6D10">
          <w:rPr>
            <w:noProof/>
            <w:webHidden/>
          </w:rPr>
          <w:tab/>
        </w:r>
        <w:r w:rsidR="00CB6D10">
          <w:rPr>
            <w:noProof/>
            <w:webHidden/>
          </w:rPr>
          <w:fldChar w:fldCharType="begin"/>
        </w:r>
        <w:r w:rsidR="00CB6D10">
          <w:rPr>
            <w:noProof/>
            <w:webHidden/>
          </w:rPr>
          <w:instrText xml:space="preserve"> PAGEREF _Toc136351305 \h </w:instrText>
        </w:r>
        <w:r w:rsidR="00CB6D10">
          <w:rPr>
            <w:noProof/>
            <w:webHidden/>
          </w:rPr>
        </w:r>
        <w:r w:rsidR="00CB6D10">
          <w:rPr>
            <w:noProof/>
            <w:webHidden/>
          </w:rPr>
          <w:fldChar w:fldCharType="separate"/>
        </w:r>
        <w:r w:rsidR="00CB6D10">
          <w:rPr>
            <w:noProof/>
            <w:webHidden/>
          </w:rPr>
          <w:t>308</w:t>
        </w:r>
        <w:r w:rsidR="00CB6D10">
          <w:rPr>
            <w:noProof/>
            <w:webHidden/>
          </w:rPr>
          <w:fldChar w:fldCharType="end"/>
        </w:r>
      </w:hyperlink>
    </w:p>
    <w:p w14:paraId="11E004B7" w14:textId="5B9850A0"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306" w:history="1">
        <w:r w:rsidR="00CB6D10" w:rsidRPr="00E6301C">
          <w:rPr>
            <w:rStyle w:val="Hyperlink"/>
            <w:noProof/>
          </w:rPr>
          <w:t>4.3.17  MX_To_MTRemittanceInformation2</w:t>
        </w:r>
        <w:r w:rsidR="00CB6D10">
          <w:rPr>
            <w:noProof/>
            <w:webHidden/>
          </w:rPr>
          <w:tab/>
        </w:r>
        <w:r w:rsidR="00CB6D10">
          <w:rPr>
            <w:noProof/>
            <w:webHidden/>
          </w:rPr>
          <w:fldChar w:fldCharType="begin"/>
        </w:r>
        <w:r w:rsidR="00CB6D10">
          <w:rPr>
            <w:noProof/>
            <w:webHidden/>
          </w:rPr>
          <w:instrText xml:space="preserve"> PAGEREF _Toc136351306 \h </w:instrText>
        </w:r>
        <w:r w:rsidR="00CB6D10">
          <w:rPr>
            <w:noProof/>
            <w:webHidden/>
          </w:rPr>
        </w:r>
        <w:r w:rsidR="00CB6D10">
          <w:rPr>
            <w:noProof/>
            <w:webHidden/>
          </w:rPr>
          <w:fldChar w:fldCharType="separate"/>
        </w:r>
        <w:r w:rsidR="00CB6D10">
          <w:rPr>
            <w:noProof/>
            <w:webHidden/>
          </w:rPr>
          <w:t>310</w:t>
        </w:r>
        <w:r w:rsidR="00CB6D10">
          <w:rPr>
            <w:noProof/>
            <w:webHidden/>
          </w:rPr>
          <w:fldChar w:fldCharType="end"/>
        </w:r>
      </w:hyperlink>
    </w:p>
    <w:p w14:paraId="5A2189FD" w14:textId="69A8D7FB"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307" w:history="1">
        <w:r w:rsidR="00CB6D10" w:rsidRPr="00E6301C">
          <w:rPr>
            <w:rStyle w:val="Hyperlink"/>
            <w:noProof/>
          </w:rPr>
          <w:t>4.3.18  MX_To_MT72FullField3</w:t>
        </w:r>
        <w:r w:rsidR="00CB6D10">
          <w:rPr>
            <w:noProof/>
            <w:webHidden/>
          </w:rPr>
          <w:tab/>
        </w:r>
        <w:r w:rsidR="00CB6D10">
          <w:rPr>
            <w:noProof/>
            <w:webHidden/>
          </w:rPr>
          <w:fldChar w:fldCharType="begin"/>
        </w:r>
        <w:r w:rsidR="00CB6D10">
          <w:rPr>
            <w:noProof/>
            <w:webHidden/>
          </w:rPr>
          <w:instrText xml:space="preserve"> PAGEREF _Toc136351307 \h </w:instrText>
        </w:r>
        <w:r w:rsidR="00CB6D10">
          <w:rPr>
            <w:noProof/>
            <w:webHidden/>
          </w:rPr>
        </w:r>
        <w:r w:rsidR="00CB6D10">
          <w:rPr>
            <w:noProof/>
            <w:webHidden/>
          </w:rPr>
          <w:fldChar w:fldCharType="separate"/>
        </w:r>
        <w:r w:rsidR="00CB6D10">
          <w:rPr>
            <w:noProof/>
            <w:webHidden/>
          </w:rPr>
          <w:t>313</w:t>
        </w:r>
        <w:r w:rsidR="00CB6D10">
          <w:rPr>
            <w:noProof/>
            <w:webHidden/>
          </w:rPr>
          <w:fldChar w:fldCharType="end"/>
        </w:r>
      </w:hyperlink>
    </w:p>
    <w:p w14:paraId="53B7A0E0" w14:textId="1BB14EBF"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308" w:history="1">
        <w:r w:rsidR="00CB6D10" w:rsidRPr="00E6301C">
          <w:rPr>
            <w:rStyle w:val="Hyperlink"/>
            <w:noProof/>
          </w:rPr>
          <w:t>4.3.19  MX_To_MTRegulatoryReporting</w:t>
        </w:r>
        <w:r w:rsidR="00CB6D10">
          <w:rPr>
            <w:noProof/>
            <w:webHidden/>
          </w:rPr>
          <w:tab/>
        </w:r>
        <w:r w:rsidR="00CB6D10">
          <w:rPr>
            <w:noProof/>
            <w:webHidden/>
          </w:rPr>
          <w:fldChar w:fldCharType="begin"/>
        </w:r>
        <w:r w:rsidR="00CB6D10">
          <w:rPr>
            <w:noProof/>
            <w:webHidden/>
          </w:rPr>
          <w:instrText xml:space="preserve"> PAGEREF _Toc136351308 \h </w:instrText>
        </w:r>
        <w:r w:rsidR="00CB6D10">
          <w:rPr>
            <w:noProof/>
            <w:webHidden/>
          </w:rPr>
        </w:r>
        <w:r w:rsidR="00CB6D10">
          <w:rPr>
            <w:noProof/>
            <w:webHidden/>
          </w:rPr>
          <w:fldChar w:fldCharType="separate"/>
        </w:r>
        <w:r w:rsidR="00CB6D10">
          <w:rPr>
            <w:noProof/>
            <w:webHidden/>
          </w:rPr>
          <w:t>320</w:t>
        </w:r>
        <w:r w:rsidR="00CB6D10">
          <w:rPr>
            <w:noProof/>
            <w:webHidden/>
          </w:rPr>
          <w:fldChar w:fldCharType="end"/>
        </w:r>
      </w:hyperlink>
    </w:p>
    <w:p w14:paraId="46A395C7" w14:textId="6A9B5B72"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309" w:history="1">
        <w:r w:rsidR="00CB6D10" w:rsidRPr="00E6301C">
          <w:rPr>
            <w:rStyle w:val="Hyperlink"/>
            <w:noProof/>
          </w:rPr>
          <w:t>4.3.20  MX_To_MT79FullField</w:t>
        </w:r>
        <w:r w:rsidR="00CB6D10">
          <w:rPr>
            <w:noProof/>
            <w:webHidden/>
          </w:rPr>
          <w:tab/>
        </w:r>
        <w:r w:rsidR="00CB6D10">
          <w:rPr>
            <w:noProof/>
            <w:webHidden/>
          </w:rPr>
          <w:fldChar w:fldCharType="begin"/>
        </w:r>
        <w:r w:rsidR="00CB6D10">
          <w:rPr>
            <w:noProof/>
            <w:webHidden/>
          </w:rPr>
          <w:instrText xml:space="preserve"> PAGEREF _Toc136351309 \h </w:instrText>
        </w:r>
        <w:r w:rsidR="00CB6D10">
          <w:rPr>
            <w:noProof/>
            <w:webHidden/>
          </w:rPr>
        </w:r>
        <w:r w:rsidR="00CB6D10">
          <w:rPr>
            <w:noProof/>
            <w:webHidden/>
          </w:rPr>
          <w:fldChar w:fldCharType="separate"/>
        </w:r>
        <w:r w:rsidR="00CB6D10">
          <w:rPr>
            <w:noProof/>
            <w:webHidden/>
          </w:rPr>
          <w:t>325</w:t>
        </w:r>
        <w:r w:rsidR="00CB6D10">
          <w:rPr>
            <w:noProof/>
            <w:webHidden/>
          </w:rPr>
          <w:fldChar w:fldCharType="end"/>
        </w:r>
      </w:hyperlink>
    </w:p>
    <w:p w14:paraId="0CB5DC6C" w14:textId="15649894"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310" w:history="1">
        <w:r w:rsidR="00CB6D10" w:rsidRPr="00E6301C">
          <w:rPr>
            <w:rStyle w:val="Hyperlink"/>
            <w:noProof/>
          </w:rPr>
          <w:t>4.3.21  MX_To_MT72RETN</w:t>
        </w:r>
        <w:r w:rsidR="00CB6D10">
          <w:rPr>
            <w:noProof/>
            <w:webHidden/>
          </w:rPr>
          <w:tab/>
        </w:r>
        <w:r w:rsidR="00CB6D10">
          <w:rPr>
            <w:noProof/>
            <w:webHidden/>
          </w:rPr>
          <w:fldChar w:fldCharType="begin"/>
        </w:r>
        <w:r w:rsidR="00CB6D10">
          <w:rPr>
            <w:noProof/>
            <w:webHidden/>
          </w:rPr>
          <w:instrText xml:space="preserve"> PAGEREF _Toc136351310 \h </w:instrText>
        </w:r>
        <w:r w:rsidR="00CB6D10">
          <w:rPr>
            <w:noProof/>
            <w:webHidden/>
          </w:rPr>
        </w:r>
        <w:r w:rsidR="00CB6D10">
          <w:rPr>
            <w:noProof/>
            <w:webHidden/>
          </w:rPr>
          <w:fldChar w:fldCharType="separate"/>
        </w:r>
        <w:r w:rsidR="00CB6D10">
          <w:rPr>
            <w:noProof/>
            <w:webHidden/>
          </w:rPr>
          <w:t>328</w:t>
        </w:r>
        <w:r w:rsidR="00CB6D10">
          <w:rPr>
            <w:noProof/>
            <w:webHidden/>
          </w:rPr>
          <w:fldChar w:fldCharType="end"/>
        </w:r>
      </w:hyperlink>
    </w:p>
    <w:p w14:paraId="37D5C8A4" w14:textId="7B055B6D"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311" w:history="1">
        <w:r w:rsidR="00CB6D10" w:rsidRPr="00E6301C">
          <w:rPr>
            <w:rStyle w:val="Hyperlink"/>
            <w:noProof/>
          </w:rPr>
          <w:t>4.3.22  MX_To_MT72Or79REJT</w:t>
        </w:r>
        <w:r w:rsidR="00CB6D10">
          <w:rPr>
            <w:noProof/>
            <w:webHidden/>
          </w:rPr>
          <w:tab/>
        </w:r>
        <w:r w:rsidR="00CB6D10">
          <w:rPr>
            <w:noProof/>
            <w:webHidden/>
          </w:rPr>
          <w:fldChar w:fldCharType="begin"/>
        </w:r>
        <w:r w:rsidR="00CB6D10">
          <w:rPr>
            <w:noProof/>
            <w:webHidden/>
          </w:rPr>
          <w:instrText xml:space="preserve"> PAGEREF _Toc136351311 \h </w:instrText>
        </w:r>
        <w:r w:rsidR="00CB6D10">
          <w:rPr>
            <w:noProof/>
            <w:webHidden/>
          </w:rPr>
        </w:r>
        <w:r w:rsidR="00CB6D10">
          <w:rPr>
            <w:noProof/>
            <w:webHidden/>
          </w:rPr>
          <w:fldChar w:fldCharType="separate"/>
        </w:r>
        <w:r w:rsidR="00CB6D10">
          <w:rPr>
            <w:noProof/>
            <w:webHidden/>
          </w:rPr>
          <w:t>336</w:t>
        </w:r>
        <w:r w:rsidR="00CB6D10">
          <w:rPr>
            <w:noProof/>
            <w:webHidden/>
          </w:rPr>
          <w:fldChar w:fldCharType="end"/>
        </w:r>
      </w:hyperlink>
    </w:p>
    <w:p w14:paraId="1F7F1844" w14:textId="1E74CF86"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312" w:history="1">
        <w:r w:rsidR="00CB6D10" w:rsidRPr="00E6301C">
          <w:rPr>
            <w:rStyle w:val="Hyperlink"/>
            <w:noProof/>
          </w:rPr>
          <w:t>4.3.23  MX_To_MTEmptyLine</w:t>
        </w:r>
        <w:r w:rsidR="00CB6D10">
          <w:rPr>
            <w:noProof/>
            <w:webHidden/>
          </w:rPr>
          <w:tab/>
        </w:r>
        <w:r w:rsidR="00CB6D10">
          <w:rPr>
            <w:noProof/>
            <w:webHidden/>
          </w:rPr>
          <w:fldChar w:fldCharType="begin"/>
        </w:r>
        <w:r w:rsidR="00CB6D10">
          <w:rPr>
            <w:noProof/>
            <w:webHidden/>
          </w:rPr>
          <w:instrText xml:space="preserve"> PAGEREF _Toc136351312 \h </w:instrText>
        </w:r>
        <w:r w:rsidR="00CB6D10">
          <w:rPr>
            <w:noProof/>
            <w:webHidden/>
          </w:rPr>
        </w:r>
        <w:r w:rsidR="00CB6D10">
          <w:rPr>
            <w:noProof/>
            <w:webHidden/>
          </w:rPr>
          <w:fldChar w:fldCharType="separate"/>
        </w:r>
        <w:r w:rsidR="00CB6D10">
          <w:rPr>
            <w:noProof/>
            <w:webHidden/>
          </w:rPr>
          <w:t>342</w:t>
        </w:r>
        <w:r w:rsidR="00CB6D10">
          <w:rPr>
            <w:noProof/>
            <w:webHidden/>
          </w:rPr>
          <w:fldChar w:fldCharType="end"/>
        </w:r>
      </w:hyperlink>
    </w:p>
    <w:p w14:paraId="69D2B6A0" w14:textId="0882664E"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313" w:history="1">
        <w:r w:rsidR="00CB6D10" w:rsidRPr="00E6301C">
          <w:rPr>
            <w:rStyle w:val="Hyperlink"/>
            <w:noProof/>
          </w:rPr>
          <w:t>4.3.24  MX_To_MT79CANC</w:t>
        </w:r>
        <w:r w:rsidR="00CB6D10">
          <w:rPr>
            <w:noProof/>
            <w:webHidden/>
          </w:rPr>
          <w:tab/>
        </w:r>
        <w:r w:rsidR="00CB6D10">
          <w:rPr>
            <w:noProof/>
            <w:webHidden/>
          </w:rPr>
          <w:fldChar w:fldCharType="begin"/>
        </w:r>
        <w:r w:rsidR="00CB6D10">
          <w:rPr>
            <w:noProof/>
            <w:webHidden/>
          </w:rPr>
          <w:instrText xml:space="preserve"> PAGEREF _Toc136351313 \h </w:instrText>
        </w:r>
        <w:r w:rsidR="00CB6D10">
          <w:rPr>
            <w:noProof/>
            <w:webHidden/>
          </w:rPr>
        </w:r>
        <w:r w:rsidR="00CB6D10">
          <w:rPr>
            <w:noProof/>
            <w:webHidden/>
          </w:rPr>
          <w:fldChar w:fldCharType="separate"/>
        </w:r>
        <w:r w:rsidR="00CB6D10">
          <w:rPr>
            <w:noProof/>
            <w:webHidden/>
          </w:rPr>
          <w:t>344</w:t>
        </w:r>
        <w:r w:rsidR="00CB6D10">
          <w:rPr>
            <w:noProof/>
            <w:webHidden/>
          </w:rPr>
          <w:fldChar w:fldCharType="end"/>
        </w:r>
      </w:hyperlink>
    </w:p>
    <w:p w14:paraId="53B514BB" w14:textId="41B2A8B3"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314" w:history="1">
        <w:r w:rsidR="00CB6D10" w:rsidRPr="00E6301C">
          <w:rPr>
            <w:rStyle w:val="Hyperlink"/>
            <w:noProof/>
          </w:rPr>
          <w:t>4.3.25  MX_To_MT76RCANC</w:t>
        </w:r>
        <w:r w:rsidR="00CB6D10">
          <w:rPr>
            <w:noProof/>
            <w:webHidden/>
          </w:rPr>
          <w:tab/>
        </w:r>
        <w:r w:rsidR="00CB6D10">
          <w:rPr>
            <w:noProof/>
            <w:webHidden/>
          </w:rPr>
          <w:fldChar w:fldCharType="begin"/>
        </w:r>
        <w:r w:rsidR="00CB6D10">
          <w:rPr>
            <w:noProof/>
            <w:webHidden/>
          </w:rPr>
          <w:instrText xml:space="preserve"> PAGEREF _Toc136351314 \h </w:instrText>
        </w:r>
        <w:r w:rsidR="00CB6D10">
          <w:rPr>
            <w:noProof/>
            <w:webHidden/>
          </w:rPr>
        </w:r>
        <w:r w:rsidR="00CB6D10">
          <w:rPr>
            <w:noProof/>
            <w:webHidden/>
          </w:rPr>
          <w:fldChar w:fldCharType="separate"/>
        </w:r>
        <w:r w:rsidR="00CB6D10">
          <w:rPr>
            <w:noProof/>
            <w:webHidden/>
          </w:rPr>
          <w:t>346</w:t>
        </w:r>
        <w:r w:rsidR="00CB6D10">
          <w:rPr>
            <w:noProof/>
            <w:webHidden/>
          </w:rPr>
          <w:fldChar w:fldCharType="end"/>
        </w:r>
      </w:hyperlink>
    </w:p>
    <w:p w14:paraId="64E92665" w14:textId="657459D9"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315" w:history="1">
        <w:r w:rsidR="00CB6D10" w:rsidRPr="00E6301C">
          <w:rPr>
            <w:rStyle w:val="Hyperlink"/>
            <w:noProof/>
          </w:rPr>
          <w:t>4.3.26  MX_To_MT23E_BIS</w:t>
        </w:r>
        <w:r w:rsidR="00CB6D10">
          <w:rPr>
            <w:noProof/>
            <w:webHidden/>
          </w:rPr>
          <w:tab/>
        </w:r>
        <w:r w:rsidR="00CB6D10">
          <w:rPr>
            <w:noProof/>
            <w:webHidden/>
          </w:rPr>
          <w:fldChar w:fldCharType="begin"/>
        </w:r>
        <w:r w:rsidR="00CB6D10">
          <w:rPr>
            <w:noProof/>
            <w:webHidden/>
          </w:rPr>
          <w:instrText xml:space="preserve"> PAGEREF _Toc136351315 \h </w:instrText>
        </w:r>
        <w:r w:rsidR="00CB6D10">
          <w:rPr>
            <w:noProof/>
            <w:webHidden/>
          </w:rPr>
        </w:r>
        <w:r w:rsidR="00CB6D10">
          <w:rPr>
            <w:noProof/>
            <w:webHidden/>
          </w:rPr>
          <w:fldChar w:fldCharType="separate"/>
        </w:r>
        <w:r w:rsidR="00CB6D10">
          <w:rPr>
            <w:noProof/>
            <w:webHidden/>
          </w:rPr>
          <w:t>349</w:t>
        </w:r>
        <w:r w:rsidR="00CB6D10">
          <w:rPr>
            <w:noProof/>
            <w:webHidden/>
          </w:rPr>
          <w:fldChar w:fldCharType="end"/>
        </w:r>
      </w:hyperlink>
    </w:p>
    <w:p w14:paraId="5F72D013" w14:textId="350C1F2A"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316" w:history="1">
        <w:r w:rsidR="00CB6D10" w:rsidRPr="00E6301C">
          <w:rPr>
            <w:rStyle w:val="Hyperlink"/>
            <w:noProof/>
          </w:rPr>
          <w:t>4.3.27  MX_To_MTPartyNameAndStructuredAddress1</w:t>
        </w:r>
        <w:r w:rsidR="00CB6D10">
          <w:rPr>
            <w:noProof/>
            <w:webHidden/>
          </w:rPr>
          <w:tab/>
        </w:r>
        <w:r w:rsidR="00CB6D10">
          <w:rPr>
            <w:noProof/>
            <w:webHidden/>
          </w:rPr>
          <w:fldChar w:fldCharType="begin"/>
        </w:r>
        <w:r w:rsidR="00CB6D10">
          <w:rPr>
            <w:noProof/>
            <w:webHidden/>
          </w:rPr>
          <w:instrText xml:space="preserve"> PAGEREF _Toc136351316 \h </w:instrText>
        </w:r>
        <w:r w:rsidR="00CB6D10">
          <w:rPr>
            <w:noProof/>
            <w:webHidden/>
          </w:rPr>
        </w:r>
        <w:r w:rsidR="00CB6D10">
          <w:rPr>
            <w:noProof/>
            <w:webHidden/>
          </w:rPr>
          <w:fldChar w:fldCharType="separate"/>
        </w:r>
        <w:r w:rsidR="00CB6D10">
          <w:rPr>
            <w:noProof/>
            <w:webHidden/>
          </w:rPr>
          <w:t>353</w:t>
        </w:r>
        <w:r w:rsidR="00CB6D10">
          <w:rPr>
            <w:noProof/>
            <w:webHidden/>
          </w:rPr>
          <w:fldChar w:fldCharType="end"/>
        </w:r>
      </w:hyperlink>
    </w:p>
    <w:p w14:paraId="52A54B82" w14:textId="42043880"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317" w:history="1">
        <w:r w:rsidR="00CB6D10" w:rsidRPr="00E6301C">
          <w:rPr>
            <w:rStyle w:val="Hyperlink"/>
            <w:noProof/>
          </w:rPr>
          <w:t>4.3.28  MX_To_MT79CANC2</w:t>
        </w:r>
        <w:r w:rsidR="00CB6D10">
          <w:rPr>
            <w:noProof/>
            <w:webHidden/>
          </w:rPr>
          <w:tab/>
        </w:r>
        <w:r w:rsidR="00CB6D10">
          <w:rPr>
            <w:noProof/>
            <w:webHidden/>
          </w:rPr>
          <w:fldChar w:fldCharType="begin"/>
        </w:r>
        <w:r w:rsidR="00CB6D10">
          <w:rPr>
            <w:noProof/>
            <w:webHidden/>
          </w:rPr>
          <w:instrText xml:space="preserve"> PAGEREF _Toc136351317 \h </w:instrText>
        </w:r>
        <w:r w:rsidR="00CB6D10">
          <w:rPr>
            <w:noProof/>
            <w:webHidden/>
          </w:rPr>
        </w:r>
        <w:r w:rsidR="00CB6D10">
          <w:rPr>
            <w:noProof/>
            <w:webHidden/>
          </w:rPr>
          <w:fldChar w:fldCharType="separate"/>
        </w:r>
        <w:r w:rsidR="00CB6D10">
          <w:rPr>
            <w:noProof/>
            <w:webHidden/>
          </w:rPr>
          <w:t>357</w:t>
        </w:r>
        <w:r w:rsidR="00CB6D10">
          <w:rPr>
            <w:noProof/>
            <w:webHidden/>
          </w:rPr>
          <w:fldChar w:fldCharType="end"/>
        </w:r>
      </w:hyperlink>
    </w:p>
    <w:p w14:paraId="2A4E9591" w14:textId="7442B533"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318" w:history="1">
        <w:r w:rsidR="00CB6D10" w:rsidRPr="00E6301C">
          <w:rPr>
            <w:rStyle w:val="Hyperlink"/>
            <w:noProof/>
          </w:rPr>
          <w:t>4.3.29  MX_To_MT75CANC</w:t>
        </w:r>
        <w:r w:rsidR="00CB6D10">
          <w:rPr>
            <w:noProof/>
            <w:webHidden/>
          </w:rPr>
          <w:tab/>
        </w:r>
        <w:r w:rsidR="00CB6D10">
          <w:rPr>
            <w:noProof/>
            <w:webHidden/>
          </w:rPr>
          <w:fldChar w:fldCharType="begin"/>
        </w:r>
        <w:r w:rsidR="00CB6D10">
          <w:rPr>
            <w:noProof/>
            <w:webHidden/>
          </w:rPr>
          <w:instrText xml:space="preserve"> PAGEREF _Toc136351318 \h </w:instrText>
        </w:r>
        <w:r w:rsidR="00CB6D10">
          <w:rPr>
            <w:noProof/>
            <w:webHidden/>
          </w:rPr>
        </w:r>
        <w:r w:rsidR="00CB6D10">
          <w:rPr>
            <w:noProof/>
            <w:webHidden/>
          </w:rPr>
          <w:fldChar w:fldCharType="separate"/>
        </w:r>
        <w:r w:rsidR="00CB6D10">
          <w:rPr>
            <w:noProof/>
            <w:webHidden/>
          </w:rPr>
          <w:t>360</w:t>
        </w:r>
        <w:r w:rsidR="00CB6D10">
          <w:rPr>
            <w:noProof/>
            <w:webHidden/>
          </w:rPr>
          <w:fldChar w:fldCharType="end"/>
        </w:r>
      </w:hyperlink>
    </w:p>
    <w:p w14:paraId="23CC9F43" w14:textId="18EC9413" w:rsidR="00CB6D10" w:rsidRDefault="007F388E">
      <w:pPr>
        <w:pStyle w:val="TOC3"/>
        <w:tabs>
          <w:tab w:val="right" w:leader="dot" w:pos="9486"/>
        </w:tabs>
        <w:rPr>
          <w:rFonts w:asciiTheme="minorHAnsi" w:eastAsiaTheme="minorEastAsia" w:hAnsiTheme="minorHAnsi" w:cstheme="minorBidi"/>
          <w:noProof/>
          <w:color w:val="auto"/>
          <w:sz w:val="22"/>
          <w:lang w:val="en-US" w:eastAsia="en-US"/>
        </w:rPr>
      </w:pPr>
      <w:hyperlink w:anchor="_Toc136351319" w:history="1">
        <w:r w:rsidR="00CB6D10" w:rsidRPr="00E6301C">
          <w:rPr>
            <w:rStyle w:val="Hyperlink"/>
            <w:noProof/>
          </w:rPr>
          <w:t>4.3.30  MX_To_MT76CANC</w:t>
        </w:r>
        <w:r w:rsidR="00CB6D10">
          <w:rPr>
            <w:noProof/>
            <w:webHidden/>
          </w:rPr>
          <w:tab/>
        </w:r>
        <w:r w:rsidR="00CB6D10">
          <w:rPr>
            <w:noProof/>
            <w:webHidden/>
          </w:rPr>
          <w:fldChar w:fldCharType="begin"/>
        </w:r>
        <w:r w:rsidR="00CB6D10">
          <w:rPr>
            <w:noProof/>
            <w:webHidden/>
          </w:rPr>
          <w:instrText xml:space="preserve"> PAGEREF _Toc136351319 \h </w:instrText>
        </w:r>
        <w:r w:rsidR="00CB6D10">
          <w:rPr>
            <w:noProof/>
            <w:webHidden/>
          </w:rPr>
        </w:r>
        <w:r w:rsidR="00CB6D10">
          <w:rPr>
            <w:noProof/>
            <w:webHidden/>
          </w:rPr>
          <w:fldChar w:fldCharType="separate"/>
        </w:r>
        <w:r w:rsidR="00CB6D10">
          <w:rPr>
            <w:noProof/>
            <w:webHidden/>
          </w:rPr>
          <w:t>361</w:t>
        </w:r>
        <w:r w:rsidR="00CB6D10">
          <w:rPr>
            <w:noProof/>
            <w:webHidden/>
          </w:rPr>
          <w:fldChar w:fldCharType="end"/>
        </w:r>
      </w:hyperlink>
    </w:p>
    <w:p w14:paraId="7C06A108" w14:textId="1BC362D1" w:rsidR="00CB6D10" w:rsidRDefault="007F388E">
      <w:pPr>
        <w:pStyle w:val="TOC1"/>
        <w:tabs>
          <w:tab w:val="right" w:leader="dot" w:pos="9486"/>
        </w:tabs>
        <w:rPr>
          <w:rFonts w:asciiTheme="minorHAnsi" w:eastAsiaTheme="minorEastAsia" w:hAnsiTheme="minorHAnsi" w:cstheme="minorBidi"/>
          <w:b w:val="0"/>
          <w:noProof/>
          <w:color w:val="auto"/>
          <w:sz w:val="22"/>
          <w:lang w:val="en-US" w:eastAsia="en-US"/>
        </w:rPr>
      </w:pPr>
      <w:hyperlink w:anchor="_Toc136351320" w:history="1">
        <w:r w:rsidR="00CB6D10" w:rsidRPr="00E6301C">
          <w:rPr>
            <w:rStyle w:val="Hyperlink"/>
            <w:noProof/>
          </w:rPr>
          <w:t>5    Annex</w:t>
        </w:r>
        <w:r w:rsidR="00CB6D10">
          <w:rPr>
            <w:noProof/>
            <w:webHidden/>
          </w:rPr>
          <w:tab/>
        </w:r>
        <w:r w:rsidR="00CB6D10">
          <w:rPr>
            <w:noProof/>
            <w:webHidden/>
          </w:rPr>
          <w:fldChar w:fldCharType="begin"/>
        </w:r>
        <w:r w:rsidR="00CB6D10">
          <w:rPr>
            <w:noProof/>
            <w:webHidden/>
          </w:rPr>
          <w:instrText xml:space="preserve"> PAGEREF _Toc136351320 \h </w:instrText>
        </w:r>
        <w:r w:rsidR="00CB6D10">
          <w:rPr>
            <w:noProof/>
            <w:webHidden/>
          </w:rPr>
        </w:r>
        <w:r w:rsidR="00CB6D10">
          <w:rPr>
            <w:noProof/>
            <w:webHidden/>
          </w:rPr>
          <w:fldChar w:fldCharType="separate"/>
        </w:r>
        <w:r w:rsidR="00CB6D10">
          <w:rPr>
            <w:noProof/>
            <w:webHidden/>
          </w:rPr>
          <w:t>363</w:t>
        </w:r>
        <w:r w:rsidR="00CB6D10">
          <w:rPr>
            <w:noProof/>
            <w:webHidden/>
          </w:rPr>
          <w:fldChar w:fldCharType="end"/>
        </w:r>
      </w:hyperlink>
    </w:p>
    <w:p w14:paraId="255CABFD" w14:textId="4A7D2514" w:rsidR="00CB6D10" w:rsidRDefault="007F388E">
      <w:pPr>
        <w:pStyle w:val="TOC1"/>
        <w:tabs>
          <w:tab w:val="right" w:leader="dot" w:pos="9486"/>
        </w:tabs>
        <w:rPr>
          <w:rFonts w:asciiTheme="minorHAnsi" w:eastAsiaTheme="minorEastAsia" w:hAnsiTheme="minorHAnsi" w:cstheme="minorBidi"/>
          <w:b w:val="0"/>
          <w:noProof/>
          <w:color w:val="auto"/>
          <w:sz w:val="22"/>
          <w:lang w:val="en-US" w:eastAsia="en-US"/>
        </w:rPr>
      </w:pPr>
      <w:hyperlink w:anchor="_Toc136351321" w:history="1">
        <w:r w:rsidR="00CB6D10" w:rsidRPr="00E6301C">
          <w:rPr>
            <w:rStyle w:val="Hyperlink"/>
            <w:noProof/>
          </w:rPr>
          <w:t>6    Change Log</w:t>
        </w:r>
        <w:r w:rsidR="00CB6D10">
          <w:rPr>
            <w:noProof/>
            <w:webHidden/>
          </w:rPr>
          <w:tab/>
        </w:r>
        <w:r w:rsidR="00CB6D10">
          <w:rPr>
            <w:noProof/>
            <w:webHidden/>
          </w:rPr>
          <w:fldChar w:fldCharType="begin"/>
        </w:r>
        <w:r w:rsidR="00CB6D10">
          <w:rPr>
            <w:noProof/>
            <w:webHidden/>
          </w:rPr>
          <w:instrText xml:space="preserve"> PAGEREF _Toc136351321 \h </w:instrText>
        </w:r>
        <w:r w:rsidR="00CB6D10">
          <w:rPr>
            <w:noProof/>
            <w:webHidden/>
          </w:rPr>
        </w:r>
        <w:r w:rsidR="00CB6D10">
          <w:rPr>
            <w:noProof/>
            <w:webHidden/>
          </w:rPr>
          <w:fldChar w:fldCharType="separate"/>
        </w:r>
        <w:r w:rsidR="00CB6D10">
          <w:rPr>
            <w:noProof/>
            <w:webHidden/>
          </w:rPr>
          <w:t>365</w:t>
        </w:r>
        <w:r w:rsidR="00CB6D10">
          <w:rPr>
            <w:noProof/>
            <w:webHidden/>
          </w:rPr>
          <w:fldChar w:fldCharType="end"/>
        </w:r>
      </w:hyperlink>
    </w:p>
    <w:p w14:paraId="6F3EDAF4" w14:textId="008EB4F5" w:rsidR="00CB6D10" w:rsidRDefault="007F388E">
      <w:pPr>
        <w:pStyle w:val="TOC1"/>
        <w:tabs>
          <w:tab w:val="right" w:leader="dot" w:pos="9486"/>
        </w:tabs>
        <w:rPr>
          <w:rFonts w:asciiTheme="minorHAnsi" w:eastAsiaTheme="minorEastAsia" w:hAnsiTheme="minorHAnsi" w:cstheme="minorBidi"/>
          <w:b w:val="0"/>
          <w:noProof/>
          <w:color w:val="auto"/>
          <w:sz w:val="22"/>
          <w:lang w:val="en-US" w:eastAsia="en-US"/>
        </w:rPr>
      </w:pPr>
      <w:hyperlink w:anchor="_Toc136351322" w:history="1">
        <w:r w:rsidR="00CB6D10" w:rsidRPr="00E6301C">
          <w:rPr>
            <w:rStyle w:val="Hyperlink"/>
            <w:noProof/>
          </w:rPr>
          <w:t>Legal Notices</w:t>
        </w:r>
        <w:r w:rsidR="00CB6D10">
          <w:rPr>
            <w:noProof/>
            <w:webHidden/>
          </w:rPr>
          <w:tab/>
        </w:r>
        <w:r w:rsidR="00CB6D10">
          <w:rPr>
            <w:noProof/>
            <w:webHidden/>
          </w:rPr>
          <w:fldChar w:fldCharType="begin"/>
        </w:r>
        <w:r w:rsidR="00CB6D10">
          <w:rPr>
            <w:noProof/>
            <w:webHidden/>
          </w:rPr>
          <w:instrText xml:space="preserve"> PAGEREF _Toc136351322 \h </w:instrText>
        </w:r>
        <w:r w:rsidR="00CB6D10">
          <w:rPr>
            <w:noProof/>
            <w:webHidden/>
          </w:rPr>
        </w:r>
        <w:r w:rsidR="00CB6D10">
          <w:rPr>
            <w:noProof/>
            <w:webHidden/>
          </w:rPr>
          <w:fldChar w:fldCharType="separate"/>
        </w:r>
        <w:r w:rsidR="00CB6D10">
          <w:rPr>
            <w:noProof/>
            <w:webHidden/>
          </w:rPr>
          <w:t>374</w:t>
        </w:r>
        <w:r w:rsidR="00CB6D10">
          <w:rPr>
            <w:noProof/>
            <w:webHidden/>
          </w:rPr>
          <w:fldChar w:fldCharType="end"/>
        </w:r>
      </w:hyperlink>
    </w:p>
    <w:p w14:paraId="4AF4B6E6" w14:textId="5962BEDF" w:rsidR="008C59B3" w:rsidRDefault="00544698">
      <w:pPr>
        <w:pStyle w:val="Heading1"/>
        <w:ind w:left="565"/>
      </w:pPr>
      <w:r>
        <w:fldChar w:fldCharType="end"/>
      </w:r>
    </w:p>
    <w:p w14:paraId="0A6785C6" w14:textId="77777777" w:rsidR="008C59B3" w:rsidRDefault="008C59B3">
      <w:pPr>
        <w:spacing w:after="160" w:line="259" w:lineRule="auto"/>
        <w:ind w:left="0" w:firstLine="0"/>
        <w:rPr>
          <w:rFonts w:ascii="Arial" w:eastAsia="Arial" w:hAnsi="Arial" w:cs="Arial"/>
          <w:b/>
          <w:sz w:val="40"/>
        </w:rPr>
      </w:pPr>
      <w:r>
        <w:br w:type="page"/>
      </w:r>
    </w:p>
    <w:p w14:paraId="02E37A57" w14:textId="77777777" w:rsidR="000154E4" w:rsidRDefault="000154E4" w:rsidP="000154E4">
      <w:pPr>
        <w:pStyle w:val="Heading1"/>
      </w:pPr>
      <w:bookmarkStart w:id="2" w:name="_Toc40111683"/>
      <w:bookmarkStart w:id="3" w:name="_Toc136351212"/>
      <w:bookmarkEnd w:id="1"/>
      <w:r>
        <w:lastRenderedPageBreak/>
        <w:t>Preface</w:t>
      </w:r>
      <w:bookmarkEnd w:id="2"/>
      <w:bookmarkEnd w:id="3"/>
      <w:r>
        <w:t xml:space="preserve"> </w:t>
      </w:r>
    </w:p>
    <w:p w14:paraId="6BD91BF7" w14:textId="77777777" w:rsidR="000154E4" w:rsidRPr="00E16FAA" w:rsidRDefault="000154E4" w:rsidP="000154E4"/>
    <w:p w14:paraId="0312D410" w14:textId="77777777" w:rsidR="000154E4" w:rsidRDefault="000154E4" w:rsidP="000154E4">
      <w:pPr>
        <w:spacing w:after="95"/>
        <w:ind w:left="1001" w:right="157" w:hanging="7"/>
      </w:pPr>
      <w:r>
        <w:rPr>
          <w:rFonts w:ascii="Arial" w:eastAsia="Arial" w:hAnsi="Arial" w:cs="Arial"/>
          <w:b/>
        </w:rPr>
        <w:t xml:space="preserve">About this document </w:t>
      </w:r>
    </w:p>
    <w:p w14:paraId="045E21A3" w14:textId="77777777" w:rsidR="000154E4" w:rsidRDefault="000154E4" w:rsidP="000154E4">
      <w:pPr>
        <w:spacing w:after="112" w:line="249" w:lineRule="auto"/>
        <w:ind w:left="1432" w:right="367" w:hanging="10"/>
      </w:pPr>
      <w:r>
        <w:rPr>
          <w:rFonts w:ascii="Arial" w:eastAsia="Arial" w:hAnsi="Arial" w:cs="Arial"/>
        </w:rPr>
        <w:t xml:space="preserve">This document provides the descriptions for the </w:t>
      </w:r>
      <w:r>
        <w:rPr>
          <w:rFonts w:ascii="Arial" w:eastAsia="Arial" w:hAnsi="Arial" w:cs="Arial"/>
          <w:i/>
        </w:rPr>
        <w:t>Standards Translation Rules for CBPR+ Credit Transfer and Cash Management Messages</w:t>
      </w:r>
      <w:r>
        <w:rPr>
          <w:rFonts w:ascii="Arial" w:eastAsia="Arial" w:hAnsi="Arial" w:cs="Arial"/>
        </w:rPr>
        <w:t xml:space="preserve">. Some translation descriptions are for basic translation functions, common to all Standards translations. Other translation descriptions are specific functions for a dedicated pair of messages.  Translation rules cover both directions MT to MX and MX to MT directions.  </w:t>
      </w:r>
    </w:p>
    <w:p w14:paraId="2A3D2A0F" w14:textId="375F5180" w:rsidR="000154E4" w:rsidRDefault="000154E4" w:rsidP="000154E4">
      <w:pPr>
        <w:spacing w:after="112" w:line="249" w:lineRule="auto"/>
        <w:ind w:left="1440" w:right="264" w:hanging="10"/>
      </w:pPr>
      <w:r>
        <w:rPr>
          <w:rFonts w:ascii="Arial" w:eastAsia="Arial" w:hAnsi="Arial" w:cs="Arial"/>
        </w:rPr>
        <w:t>Credit Transfer translation rules and Cash Management translation rules cover the Standards Release MT 20</w:t>
      </w:r>
      <w:r w:rsidR="00C44B44">
        <w:rPr>
          <w:rFonts w:ascii="Arial" w:eastAsia="Arial" w:hAnsi="Arial" w:cs="Arial"/>
        </w:rPr>
        <w:t>21</w:t>
      </w:r>
      <w:r>
        <w:rPr>
          <w:rFonts w:ascii="Arial" w:eastAsia="Arial" w:hAnsi="Arial" w:cs="Arial"/>
        </w:rPr>
        <w:t xml:space="preserve"> version and the latest MX release at the date of publication of this document.  </w:t>
      </w:r>
    </w:p>
    <w:p w14:paraId="078342A2" w14:textId="77777777" w:rsidR="000154E4" w:rsidRDefault="000154E4" w:rsidP="000154E4">
      <w:pPr>
        <w:spacing w:after="112" w:line="249" w:lineRule="auto"/>
        <w:ind w:left="1432" w:right="15" w:hanging="10"/>
      </w:pPr>
      <w:r>
        <w:rPr>
          <w:rFonts w:ascii="Arial" w:eastAsia="Arial" w:hAnsi="Arial" w:cs="Arial"/>
        </w:rPr>
        <w:t xml:space="preserve">This document forms part of the following Translation Rules document set: </w:t>
      </w:r>
    </w:p>
    <w:p w14:paraId="519FE621" w14:textId="77777777" w:rsidR="000154E4" w:rsidRDefault="000154E4" w:rsidP="000154E4">
      <w:pPr>
        <w:numPr>
          <w:ilvl w:val="0"/>
          <w:numId w:val="1"/>
        </w:numPr>
        <w:spacing w:after="28" w:line="249" w:lineRule="auto"/>
        <w:ind w:left="1703" w:right="15" w:hanging="281"/>
      </w:pPr>
      <w:r>
        <w:rPr>
          <w:rFonts w:ascii="Arial" w:eastAsia="Arial" w:hAnsi="Arial" w:cs="Arial"/>
        </w:rPr>
        <w:t xml:space="preserve">CBPR+ Credit Transfer and Cash Management Messages Usage Guidelines published on </w:t>
      </w:r>
      <w:hyperlink r:id="rId14" w:anchor="/c/cbpr/landing" w:history="1">
        <w:r w:rsidRPr="00B80F70">
          <w:rPr>
            <w:rStyle w:val="Hyperlink"/>
            <w:rFonts w:ascii="Arial" w:eastAsia="Arial" w:hAnsi="Arial" w:cs="Arial"/>
          </w:rPr>
          <w:t>MyStandards</w:t>
        </w:r>
      </w:hyperlink>
      <w:r>
        <w:rPr>
          <w:rFonts w:ascii="Arial" w:eastAsia="Arial" w:hAnsi="Arial" w:cs="Arial"/>
        </w:rPr>
        <w:t xml:space="preserve"> </w:t>
      </w:r>
    </w:p>
    <w:p w14:paraId="7E4C54B1" w14:textId="77777777" w:rsidR="000154E4" w:rsidRDefault="000154E4" w:rsidP="000154E4">
      <w:pPr>
        <w:numPr>
          <w:ilvl w:val="0"/>
          <w:numId w:val="1"/>
        </w:numPr>
        <w:spacing w:after="28" w:line="249" w:lineRule="auto"/>
        <w:ind w:left="1703" w:right="15" w:hanging="281"/>
      </w:pPr>
      <w:r>
        <w:rPr>
          <w:rFonts w:ascii="Arial" w:eastAsia="Arial" w:hAnsi="Arial" w:cs="Arial"/>
        </w:rPr>
        <w:t>Translation Rules (per message pair) described in excel documents</w:t>
      </w:r>
    </w:p>
    <w:p w14:paraId="515A0495" w14:textId="77777777" w:rsidR="000154E4" w:rsidRPr="001F400F" w:rsidRDefault="000154E4" w:rsidP="000154E4">
      <w:pPr>
        <w:numPr>
          <w:ilvl w:val="0"/>
          <w:numId w:val="1"/>
        </w:numPr>
        <w:spacing w:after="112" w:line="249" w:lineRule="auto"/>
        <w:ind w:left="1703" w:right="15" w:hanging="281"/>
      </w:pPr>
      <w:r>
        <w:rPr>
          <w:rFonts w:ascii="Arial" w:eastAsia="Arial" w:hAnsi="Arial" w:cs="Arial"/>
        </w:rPr>
        <w:t>Translation Rule Descriptions (for CBPR+ Credit Transfer and Cash Management Messages)</w:t>
      </w:r>
    </w:p>
    <w:p w14:paraId="056EB2C1" w14:textId="77777777" w:rsidR="000154E4" w:rsidRDefault="000154E4" w:rsidP="000154E4">
      <w:pPr>
        <w:numPr>
          <w:ilvl w:val="0"/>
          <w:numId w:val="1"/>
        </w:numPr>
        <w:spacing w:after="112" w:line="249" w:lineRule="auto"/>
        <w:ind w:left="1703" w:right="15" w:hanging="281"/>
      </w:pPr>
      <w:r>
        <w:rPr>
          <w:rFonts w:ascii="Arial" w:eastAsia="Arial" w:hAnsi="Arial" w:cs="Arial"/>
        </w:rPr>
        <w:t xml:space="preserve">Error code Master List document </w:t>
      </w:r>
    </w:p>
    <w:p w14:paraId="02CC5BCD" w14:textId="77777777" w:rsidR="000154E4" w:rsidRDefault="000154E4" w:rsidP="000154E4">
      <w:pPr>
        <w:spacing w:after="112" w:line="249" w:lineRule="auto"/>
        <w:ind w:left="1432" w:right="151" w:hanging="10"/>
        <w:rPr>
          <w:rFonts w:ascii="Arial" w:eastAsia="Arial" w:hAnsi="Arial" w:cs="Arial"/>
        </w:rPr>
      </w:pPr>
      <w:r>
        <w:rPr>
          <w:rFonts w:ascii="Arial" w:eastAsia="Arial" w:hAnsi="Arial" w:cs="Arial"/>
        </w:rPr>
        <w:t xml:space="preserve">All four documents must be used together to obtain an understanding of how to translate source MT or MX messages to their equivalent target MX or MT messages. </w:t>
      </w:r>
    </w:p>
    <w:p w14:paraId="74EA7819" w14:textId="77777777" w:rsidR="000154E4" w:rsidRDefault="000154E4" w:rsidP="000154E4">
      <w:pPr>
        <w:spacing w:after="112" w:line="249" w:lineRule="auto"/>
        <w:ind w:left="1432" w:right="15" w:hanging="10"/>
        <w:rPr>
          <w:rFonts w:ascii="Arial" w:eastAsia="Arial" w:hAnsi="Arial" w:cs="Arial"/>
        </w:rPr>
      </w:pPr>
      <w:r>
        <w:rPr>
          <w:rFonts w:ascii="Arial" w:eastAsia="Arial" w:hAnsi="Arial" w:cs="Arial"/>
        </w:rPr>
        <w:t xml:space="preserve">The starting point to understand the translation is the excel document linked to a pair of messages. For example, pacs.008 to MT103 translation. The source message elements are listed and the translation rules applied to the elements are defined in the excel document. If the rule is too complex or uses a translation function that can be reused in other message translation pairs, then the “excel rules” may refer to a function with a name starting with MX_To_MT (or MT_To_MX) which is described in this word document. The “Find” function can be used to locate the function in this document. So purpose of this document is not to be read sequentially but to refer to it to find the details of a function mentioned in the excel documents. Complex functions in this document can also refer to other more “granular” functions also described here. </w:t>
      </w:r>
    </w:p>
    <w:p w14:paraId="620E52DD" w14:textId="77777777" w:rsidR="000154E4" w:rsidRDefault="000154E4" w:rsidP="000154E4">
      <w:pPr>
        <w:spacing w:after="112" w:line="249" w:lineRule="auto"/>
        <w:ind w:left="1432" w:right="15" w:hanging="10"/>
        <w:rPr>
          <w:rFonts w:ascii="Arial" w:eastAsia="Arial" w:hAnsi="Arial" w:cs="Arial"/>
        </w:rPr>
      </w:pPr>
      <w:r>
        <w:rPr>
          <w:rFonts w:ascii="Arial" w:eastAsia="Arial" w:hAnsi="Arial" w:cs="Arial"/>
        </w:rPr>
        <w:t xml:space="preserve">In order to better understand how the translation rules work, it is recommended to use the </w:t>
      </w:r>
      <w:hyperlink r:id="rId15" w:anchor="/c/cbpr/landing" w:history="1">
        <w:r w:rsidRPr="00812888">
          <w:rPr>
            <w:rStyle w:val="Hyperlink"/>
            <w:rFonts w:ascii="Arial" w:eastAsia="Arial" w:hAnsi="Arial" w:cs="Arial"/>
          </w:rPr>
          <w:t>Translation Portal</w:t>
        </w:r>
      </w:hyperlink>
      <w:r>
        <w:rPr>
          <w:rFonts w:ascii="Arial" w:eastAsia="Arial" w:hAnsi="Arial" w:cs="Arial"/>
        </w:rPr>
        <w:t xml:space="preserve"> for testing purpose but also for documentation purpose as the translation rules are also available from the tool. The readers can then create their own examples with data commonly used by their organisation and verify how they are translated. Please note that the first time you want to access the Portal, a request must be submitted. </w:t>
      </w:r>
    </w:p>
    <w:p w14:paraId="5A8DDBE6" w14:textId="77777777" w:rsidR="000154E4" w:rsidRDefault="000154E4" w:rsidP="000154E4">
      <w:pPr>
        <w:spacing w:after="112" w:line="249" w:lineRule="auto"/>
        <w:ind w:left="1432" w:right="151" w:hanging="10"/>
      </w:pPr>
    </w:p>
    <w:p w14:paraId="0F39EAD0" w14:textId="77777777" w:rsidR="000154E4" w:rsidRDefault="000154E4" w:rsidP="000154E4">
      <w:pPr>
        <w:spacing w:after="95"/>
        <w:ind w:left="1001" w:right="157" w:hanging="7"/>
      </w:pPr>
      <w:r>
        <w:rPr>
          <w:rFonts w:ascii="Arial" w:eastAsia="Arial" w:hAnsi="Arial" w:cs="Arial"/>
          <w:b/>
        </w:rPr>
        <w:t xml:space="preserve">Audience </w:t>
      </w:r>
    </w:p>
    <w:p w14:paraId="3BF1E263" w14:textId="77777777" w:rsidR="000154E4" w:rsidRDefault="000154E4" w:rsidP="000154E4">
      <w:pPr>
        <w:spacing w:after="112" w:line="249" w:lineRule="auto"/>
        <w:ind w:left="1432" w:right="230" w:hanging="10"/>
      </w:pPr>
      <w:r>
        <w:rPr>
          <w:rFonts w:ascii="Arial" w:eastAsia="Arial" w:hAnsi="Arial" w:cs="Arial"/>
        </w:rPr>
        <w:t xml:space="preserve">This document is for the following SWIFT audiences who are interested in understanding how to translate MT or MX messages: </w:t>
      </w:r>
    </w:p>
    <w:p w14:paraId="4986CBFA" w14:textId="77777777" w:rsidR="000154E4" w:rsidRPr="00B8166A" w:rsidRDefault="000154E4" w:rsidP="000154E4">
      <w:pPr>
        <w:numPr>
          <w:ilvl w:val="0"/>
          <w:numId w:val="1"/>
        </w:numPr>
        <w:spacing w:after="30" w:line="249" w:lineRule="auto"/>
        <w:ind w:left="1703" w:right="15" w:hanging="281"/>
      </w:pPr>
      <w:r>
        <w:rPr>
          <w:rFonts w:ascii="Arial" w:eastAsia="Arial" w:hAnsi="Arial" w:cs="Arial"/>
        </w:rPr>
        <w:t>SWIFT internal</w:t>
      </w:r>
    </w:p>
    <w:p w14:paraId="534C11C2" w14:textId="77777777" w:rsidR="000154E4" w:rsidRPr="00E16FAA" w:rsidRDefault="000154E4" w:rsidP="000154E4">
      <w:pPr>
        <w:numPr>
          <w:ilvl w:val="0"/>
          <w:numId w:val="1"/>
        </w:numPr>
        <w:spacing w:after="30" w:line="249" w:lineRule="auto"/>
        <w:ind w:left="1703" w:right="15" w:hanging="281"/>
      </w:pPr>
      <w:r>
        <w:rPr>
          <w:rFonts w:ascii="Arial" w:eastAsia="Arial" w:hAnsi="Arial" w:cs="Arial"/>
        </w:rPr>
        <w:t>SWIFT users (community)</w:t>
      </w:r>
    </w:p>
    <w:p w14:paraId="28521472" w14:textId="77777777" w:rsidR="000154E4" w:rsidRDefault="000154E4" w:rsidP="000154E4">
      <w:pPr>
        <w:numPr>
          <w:ilvl w:val="0"/>
          <w:numId w:val="1"/>
        </w:numPr>
        <w:spacing w:after="30" w:line="249" w:lineRule="auto"/>
        <w:ind w:left="1703" w:right="15" w:hanging="281"/>
      </w:pPr>
      <w:r>
        <w:rPr>
          <w:rFonts w:ascii="Arial" w:eastAsia="Arial" w:hAnsi="Arial" w:cs="Arial"/>
        </w:rPr>
        <w:t>Vendors part of the SWIFT Partner Programme</w:t>
      </w:r>
    </w:p>
    <w:p w14:paraId="6FE73280" w14:textId="77777777" w:rsidR="000154E4" w:rsidRDefault="000154E4" w:rsidP="000154E4">
      <w:pPr>
        <w:spacing w:after="29" w:line="249" w:lineRule="auto"/>
        <w:ind w:left="1422" w:right="15" w:firstLine="0"/>
        <w:rPr>
          <w:rFonts w:ascii="Arial" w:eastAsia="Arial" w:hAnsi="Arial" w:cs="Arial"/>
        </w:rPr>
      </w:pPr>
    </w:p>
    <w:p w14:paraId="13895795" w14:textId="77777777" w:rsidR="000154E4" w:rsidRDefault="000154E4" w:rsidP="000154E4">
      <w:pPr>
        <w:spacing w:after="29" w:line="249" w:lineRule="auto"/>
        <w:ind w:left="1422" w:right="15" w:firstLine="0"/>
        <w:rPr>
          <w:rFonts w:ascii="Arial" w:eastAsia="Arial" w:hAnsi="Arial" w:cs="Arial"/>
        </w:rPr>
      </w:pPr>
    </w:p>
    <w:p w14:paraId="16F1A501" w14:textId="77777777" w:rsidR="000154E4" w:rsidRDefault="000154E4" w:rsidP="000154E4">
      <w:pPr>
        <w:spacing w:after="29" w:line="249" w:lineRule="auto"/>
        <w:ind w:left="1422" w:right="15" w:firstLine="0"/>
        <w:rPr>
          <w:rFonts w:ascii="Arial" w:eastAsia="Arial" w:hAnsi="Arial" w:cs="Arial"/>
        </w:rPr>
      </w:pPr>
    </w:p>
    <w:p w14:paraId="4F53E1D7" w14:textId="77777777" w:rsidR="000154E4" w:rsidRDefault="000154E4" w:rsidP="000154E4">
      <w:pPr>
        <w:spacing w:after="29" w:line="249" w:lineRule="auto"/>
        <w:ind w:left="1422" w:right="15" w:firstLine="0"/>
        <w:rPr>
          <w:rFonts w:ascii="Arial" w:eastAsia="Arial" w:hAnsi="Arial" w:cs="Arial"/>
        </w:rPr>
      </w:pPr>
    </w:p>
    <w:p w14:paraId="600BE413" w14:textId="77777777" w:rsidR="000154E4" w:rsidRDefault="000154E4" w:rsidP="000154E4">
      <w:pPr>
        <w:spacing w:after="29" w:line="249" w:lineRule="auto"/>
        <w:ind w:left="1422" w:right="15" w:firstLine="0"/>
        <w:rPr>
          <w:rFonts w:ascii="Arial" w:eastAsia="Arial" w:hAnsi="Arial" w:cs="Arial"/>
        </w:rPr>
      </w:pPr>
    </w:p>
    <w:p w14:paraId="4339871E" w14:textId="77777777" w:rsidR="000154E4" w:rsidRDefault="000154E4" w:rsidP="000154E4">
      <w:pPr>
        <w:spacing w:after="29" w:line="249" w:lineRule="auto"/>
        <w:ind w:left="1422" w:right="15" w:firstLine="0"/>
        <w:rPr>
          <w:rFonts w:ascii="Arial" w:eastAsia="Arial" w:hAnsi="Arial" w:cs="Arial"/>
        </w:rPr>
      </w:pPr>
    </w:p>
    <w:p w14:paraId="1101580D" w14:textId="77777777" w:rsidR="000154E4" w:rsidRDefault="000154E4" w:rsidP="000154E4">
      <w:pPr>
        <w:spacing w:after="29" w:line="249" w:lineRule="auto"/>
        <w:ind w:left="1422" w:right="15" w:firstLine="0"/>
        <w:rPr>
          <w:rFonts w:ascii="Arial" w:eastAsia="Arial" w:hAnsi="Arial" w:cs="Arial"/>
        </w:rPr>
      </w:pPr>
    </w:p>
    <w:p w14:paraId="7B9BAF81" w14:textId="77777777" w:rsidR="000154E4" w:rsidRDefault="000154E4" w:rsidP="000154E4">
      <w:pPr>
        <w:spacing w:after="95"/>
        <w:ind w:left="1001" w:right="157" w:hanging="7"/>
        <w:rPr>
          <w:rFonts w:ascii="Arial" w:eastAsia="Arial" w:hAnsi="Arial" w:cs="Arial"/>
          <w:b/>
        </w:rPr>
      </w:pPr>
      <w:r>
        <w:rPr>
          <w:rFonts w:ascii="Arial" w:eastAsia="Arial" w:hAnsi="Arial" w:cs="Arial"/>
          <w:b/>
        </w:rPr>
        <w:t xml:space="preserve">Version </w:t>
      </w:r>
    </w:p>
    <w:p w14:paraId="1EA8DE54" w14:textId="77777777" w:rsidR="000154E4" w:rsidRDefault="000154E4" w:rsidP="000154E4">
      <w:pPr>
        <w:ind w:left="1440" w:firstLine="0"/>
        <w:rPr>
          <w:rFonts w:ascii="Arial" w:hAnsi="Arial" w:cs="Arial"/>
        </w:rPr>
      </w:pPr>
      <w:r w:rsidRPr="008F1530">
        <w:rPr>
          <w:rFonts w:ascii="Arial" w:hAnsi="Arial" w:cs="Arial"/>
        </w:rPr>
        <w:t>The</w:t>
      </w:r>
      <w:r>
        <w:rPr>
          <w:rFonts w:ascii="Arial" w:hAnsi="Arial" w:cs="Arial"/>
        </w:rPr>
        <w:t>se</w:t>
      </w:r>
      <w:r w:rsidRPr="008F1530">
        <w:rPr>
          <w:rFonts w:ascii="Arial" w:hAnsi="Arial" w:cs="Arial"/>
        </w:rPr>
        <w:t xml:space="preserve"> </w:t>
      </w:r>
      <w:r>
        <w:rPr>
          <w:rFonts w:ascii="Arial" w:hAnsi="Arial" w:cs="Arial"/>
        </w:rPr>
        <w:t xml:space="preserve">offline document versions of CBPR+ translations published on the CBPR+ Translation Portal are released periodically after completion of planned phases of CBPR+ definition. Planned dates of publication are available on the </w:t>
      </w:r>
      <w:hyperlink r:id="rId16" w:anchor="/c/cbpr/landing" w:history="1">
        <w:r w:rsidRPr="008F6755">
          <w:rPr>
            <w:rStyle w:val="Hyperlink"/>
            <w:rFonts w:ascii="Arial" w:hAnsi="Arial" w:cs="Arial"/>
          </w:rPr>
          <w:t xml:space="preserve">CBPR+ </w:t>
        </w:r>
        <w:r>
          <w:rPr>
            <w:rStyle w:val="Hyperlink"/>
            <w:rFonts w:ascii="Arial" w:hAnsi="Arial" w:cs="Arial"/>
          </w:rPr>
          <w:t>MyStandards</w:t>
        </w:r>
        <w:r w:rsidRPr="008F6755">
          <w:rPr>
            <w:rStyle w:val="Hyperlink"/>
            <w:rFonts w:ascii="Arial" w:hAnsi="Arial" w:cs="Arial"/>
          </w:rPr>
          <w:t xml:space="preserve"> </w:t>
        </w:r>
        <w:r>
          <w:rPr>
            <w:rStyle w:val="Hyperlink"/>
            <w:rFonts w:ascii="Arial" w:hAnsi="Arial" w:cs="Arial"/>
          </w:rPr>
          <w:t>group</w:t>
        </w:r>
      </w:hyperlink>
      <w:r>
        <w:rPr>
          <w:rFonts w:ascii="Arial" w:hAnsi="Arial" w:cs="Arial"/>
        </w:rPr>
        <w:t xml:space="preserve">. The date is used to differentiate the versions. </w:t>
      </w:r>
    </w:p>
    <w:p w14:paraId="4F65F6BC" w14:textId="77777777" w:rsidR="000154E4" w:rsidRDefault="000154E4" w:rsidP="000154E4">
      <w:pPr>
        <w:ind w:left="1440" w:firstLine="0"/>
        <w:rPr>
          <w:rFonts w:ascii="Arial" w:hAnsi="Arial" w:cs="Arial"/>
        </w:rPr>
      </w:pPr>
    </w:p>
    <w:p w14:paraId="15B7694F" w14:textId="32C3666A" w:rsidR="000154E4" w:rsidRDefault="000154E4" w:rsidP="000154E4">
      <w:pPr>
        <w:ind w:left="1440" w:firstLine="0"/>
        <w:rPr>
          <w:rFonts w:ascii="Arial" w:hAnsi="Arial" w:cs="Arial"/>
        </w:rPr>
      </w:pPr>
      <w:r>
        <w:rPr>
          <w:rFonts w:ascii="Arial" w:hAnsi="Arial" w:cs="Arial"/>
        </w:rPr>
        <w:t>A change log is used</w:t>
      </w:r>
      <w:r w:rsidR="00CA5DB9">
        <w:rPr>
          <w:rFonts w:ascii="Arial" w:hAnsi="Arial" w:cs="Arial"/>
        </w:rPr>
        <w:t xml:space="preserve"> in each document (excel and word documents)</w:t>
      </w:r>
      <w:r>
        <w:rPr>
          <w:rFonts w:ascii="Arial" w:hAnsi="Arial" w:cs="Arial"/>
        </w:rPr>
        <w:t xml:space="preserve"> to explain the changes between versions. </w:t>
      </w:r>
    </w:p>
    <w:p w14:paraId="384FBB77" w14:textId="6D4E62C0" w:rsidR="000154E4" w:rsidRDefault="000154E4" w:rsidP="000154E4">
      <w:pPr>
        <w:spacing w:after="112" w:line="249" w:lineRule="auto"/>
        <w:ind w:left="1432" w:right="642" w:firstLine="0"/>
        <w:rPr>
          <w:rFonts w:ascii="Arial" w:eastAsia="Arial" w:hAnsi="Arial" w:cs="Arial"/>
        </w:rPr>
      </w:pPr>
      <w:r>
        <w:rPr>
          <w:rFonts w:ascii="Arial" w:eastAsia="Arial" w:hAnsi="Arial" w:cs="Arial"/>
        </w:rPr>
        <w:t xml:space="preserve">In addition, significant additions compared to the previous version are marked in </w:t>
      </w:r>
      <w:r w:rsidR="001E269D">
        <w:rPr>
          <w:rFonts w:ascii="Arial" w:eastAsia="Arial" w:hAnsi="Arial" w:cs="Arial"/>
        </w:rPr>
        <w:t>“</w:t>
      </w:r>
      <w:r w:rsidR="00E227E2">
        <w:rPr>
          <w:rFonts w:ascii="Arial" w:eastAsia="Arial" w:hAnsi="Arial" w:cs="Arial"/>
        </w:rPr>
        <w:t>track change mode</w:t>
      </w:r>
      <w:r w:rsidR="001E269D">
        <w:rPr>
          <w:rFonts w:ascii="Arial" w:eastAsia="Arial" w:hAnsi="Arial" w:cs="Arial"/>
        </w:rPr>
        <w:t>”</w:t>
      </w:r>
      <w:r>
        <w:rPr>
          <w:rFonts w:ascii="Arial" w:eastAsia="Arial" w:hAnsi="Arial" w:cs="Arial"/>
        </w:rPr>
        <w:t xml:space="preserve">. Significant deletions compared to the previous version are marked in strikethrough. Typographical error corrections are not marked. </w:t>
      </w:r>
    </w:p>
    <w:p w14:paraId="6C8833E7" w14:textId="76187E15" w:rsidR="00CA5DB9" w:rsidRDefault="00CA5DB9" w:rsidP="000154E4">
      <w:pPr>
        <w:spacing w:after="112" w:line="249" w:lineRule="auto"/>
        <w:ind w:left="1432" w:right="642" w:firstLine="0"/>
        <w:rPr>
          <w:rFonts w:ascii="Arial" w:eastAsia="Arial" w:hAnsi="Arial" w:cs="Arial"/>
        </w:rPr>
      </w:pPr>
      <w:r>
        <w:rPr>
          <w:rFonts w:ascii="Arial" w:eastAsia="Arial" w:hAnsi="Arial" w:cs="Arial"/>
        </w:rPr>
        <w:t xml:space="preserve">A Release Note is also published with each release listing the changes versus the previous release. The Relelase Note is published separately </w:t>
      </w:r>
      <w:hyperlink r:id="rId17" w:anchor="/" w:history="1">
        <w:r w:rsidRPr="00CA5DB9">
          <w:rPr>
            <w:rStyle w:val="Hyperlink"/>
            <w:rFonts w:ascii="Arial" w:eastAsia="Arial" w:hAnsi="Arial" w:cs="Arial"/>
          </w:rPr>
          <w:t>on MyStandards</w:t>
        </w:r>
      </w:hyperlink>
      <w:r>
        <w:rPr>
          <w:rFonts w:ascii="Arial" w:eastAsia="Arial" w:hAnsi="Arial" w:cs="Arial"/>
        </w:rPr>
        <w:t>.</w:t>
      </w:r>
    </w:p>
    <w:p w14:paraId="24A9ED68" w14:textId="77777777" w:rsidR="003D5299" w:rsidRDefault="003D5299" w:rsidP="000154E4">
      <w:pPr>
        <w:spacing w:after="112" w:line="249" w:lineRule="auto"/>
        <w:ind w:left="1432" w:right="642" w:firstLine="0"/>
      </w:pPr>
    </w:p>
    <w:p w14:paraId="65D78DCF" w14:textId="77777777" w:rsidR="000154E4" w:rsidRDefault="000154E4" w:rsidP="000154E4">
      <w:pPr>
        <w:spacing w:after="95"/>
        <w:ind w:left="1001" w:right="157" w:hanging="7"/>
      </w:pPr>
      <w:r>
        <w:rPr>
          <w:rFonts w:ascii="Arial" w:eastAsia="Arial" w:hAnsi="Arial" w:cs="Arial"/>
          <w:b/>
        </w:rPr>
        <w:t xml:space="preserve">Terminology </w:t>
      </w:r>
    </w:p>
    <w:p w14:paraId="19682647" w14:textId="77777777" w:rsidR="000154E4" w:rsidRDefault="000154E4" w:rsidP="000154E4">
      <w:pPr>
        <w:spacing w:after="112" w:line="249" w:lineRule="auto"/>
        <w:ind w:left="1432" w:right="353" w:hanging="10"/>
      </w:pPr>
      <w:r>
        <w:rPr>
          <w:rFonts w:ascii="Arial" w:eastAsia="Arial" w:hAnsi="Arial" w:cs="Arial"/>
        </w:rPr>
        <w:t xml:space="preserve">This document contains terms that are consistent with SWIFT terminology and documentation on FIN message types (including ISO 15022 Messages) and ISO 20022 messages. SWIFT defines these terms in the SWIFT Glossary. </w:t>
      </w:r>
    </w:p>
    <w:p w14:paraId="4B9130BB" w14:textId="77777777" w:rsidR="000154E4" w:rsidRDefault="000154E4" w:rsidP="000154E4">
      <w:pPr>
        <w:spacing w:after="64" w:line="259" w:lineRule="auto"/>
        <w:ind w:left="0" w:right="374" w:firstLine="0"/>
        <w:jc w:val="right"/>
      </w:pPr>
    </w:p>
    <w:p w14:paraId="1C0765F4" w14:textId="77777777" w:rsidR="000154E4" w:rsidRDefault="000154E4" w:rsidP="000154E4">
      <w:pPr>
        <w:spacing w:after="112" w:line="249" w:lineRule="auto"/>
        <w:ind w:left="1432" w:right="15" w:hanging="10"/>
      </w:pPr>
      <w:r>
        <w:rPr>
          <w:rFonts w:ascii="Arial" w:eastAsia="Arial" w:hAnsi="Arial" w:cs="Arial"/>
        </w:rPr>
        <w:t xml:space="preserve">New terminology in this document includes: </w:t>
      </w:r>
    </w:p>
    <w:p w14:paraId="62DF0A52" w14:textId="77777777" w:rsidR="000154E4" w:rsidRDefault="000154E4" w:rsidP="000154E4">
      <w:pPr>
        <w:spacing w:after="112" w:line="249" w:lineRule="auto"/>
        <w:ind w:left="1432" w:right="15" w:hanging="10"/>
      </w:pPr>
      <w:r>
        <w:rPr>
          <w:rFonts w:ascii="Arial" w:eastAsia="Arial" w:hAnsi="Arial" w:cs="Arial"/>
          <w:b/>
        </w:rPr>
        <w:t>Semantic unit</w:t>
      </w:r>
      <w:r>
        <w:rPr>
          <w:rFonts w:ascii="Arial" w:eastAsia="Arial" w:hAnsi="Arial" w:cs="Arial"/>
        </w:rPr>
        <w:t xml:space="preserve">: The smallest entity in a message that still has a semantic or individual meaning within the context of that message. </w:t>
      </w:r>
    </w:p>
    <w:p w14:paraId="219BCCF9" w14:textId="77777777" w:rsidR="000154E4" w:rsidRDefault="000154E4" w:rsidP="000154E4">
      <w:pPr>
        <w:spacing w:after="112" w:line="249" w:lineRule="auto"/>
        <w:ind w:left="1432" w:right="385" w:hanging="10"/>
      </w:pPr>
      <w:r>
        <w:rPr>
          <w:rFonts w:ascii="Arial" w:eastAsia="Arial" w:hAnsi="Arial" w:cs="Arial"/>
          <w:b/>
        </w:rPr>
        <w:t xml:space="preserve">Source message: </w:t>
      </w:r>
      <w:r>
        <w:rPr>
          <w:rFonts w:ascii="Arial" w:eastAsia="Arial" w:hAnsi="Arial" w:cs="Arial"/>
        </w:rPr>
        <w:t xml:space="preserve">The input message being used as the source or starting point of the translation. </w:t>
      </w:r>
    </w:p>
    <w:p w14:paraId="7113367C" w14:textId="77777777" w:rsidR="000154E4" w:rsidRDefault="000154E4" w:rsidP="000154E4">
      <w:pPr>
        <w:spacing w:after="112" w:line="249" w:lineRule="auto"/>
        <w:ind w:left="1432" w:right="408" w:hanging="10"/>
        <w:rPr>
          <w:rFonts w:ascii="Arial" w:eastAsia="Arial" w:hAnsi="Arial" w:cs="Arial"/>
        </w:rPr>
      </w:pPr>
      <w:r>
        <w:rPr>
          <w:rFonts w:ascii="Arial" w:eastAsia="Arial" w:hAnsi="Arial" w:cs="Arial"/>
          <w:b/>
        </w:rPr>
        <w:t>Target message:</w:t>
      </w:r>
      <w:r>
        <w:rPr>
          <w:rFonts w:ascii="Arial" w:eastAsia="Arial" w:hAnsi="Arial" w:cs="Arial"/>
        </w:rPr>
        <w:t xml:space="preserve"> The output message being used as the target or ending point for the translation.  </w:t>
      </w:r>
    </w:p>
    <w:p w14:paraId="091E1E93" w14:textId="77777777" w:rsidR="000154E4" w:rsidRDefault="000154E4" w:rsidP="000154E4">
      <w:pPr>
        <w:spacing w:after="112" w:line="249" w:lineRule="auto"/>
        <w:ind w:left="1432" w:right="408" w:hanging="10"/>
      </w:pPr>
    </w:p>
    <w:p w14:paraId="638793B0" w14:textId="77777777" w:rsidR="000154E4" w:rsidRDefault="000154E4" w:rsidP="000154E4">
      <w:pPr>
        <w:spacing w:after="95"/>
        <w:ind w:left="1002" w:right="157" w:hanging="7"/>
      </w:pPr>
      <w:r>
        <w:rPr>
          <w:rFonts w:ascii="Arial" w:eastAsia="Arial" w:hAnsi="Arial" w:cs="Arial"/>
          <w:b/>
        </w:rPr>
        <w:t xml:space="preserve">Document conventions  </w:t>
      </w:r>
    </w:p>
    <w:p w14:paraId="6339C02B" w14:textId="77777777" w:rsidR="000154E4" w:rsidRDefault="000154E4" w:rsidP="000154E4">
      <w:pPr>
        <w:spacing w:after="8" w:line="249" w:lineRule="auto"/>
        <w:ind w:left="1432" w:right="15" w:hanging="10"/>
      </w:pPr>
      <w:r>
        <w:rPr>
          <w:rFonts w:ascii="Arial" w:eastAsia="Arial" w:hAnsi="Arial" w:cs="Arial"/>
        </w:rPr>
        <w:t xml:space="preserve">This document uses the following typographical conventions and abbreviated forms of product and service titles: </w:t>
      </w:r>
    </w:p>
    <w:tbl>
      <w:tblPr>
        <w:tblStyle w:val="TableGrid"/>
        <w:tblW w:w="7654" w:type="dxa"/>
        <w:tblInd w:w="1422" w:type="dxa"/>
        <w:tblCellMar>
          <w:top w:w="20" w:type="dxa"/>
          <w:left w:w="106" w:type="dxa"/>
          <w:right w:w="115" w:type="dxa"/>
        </w:tblCellMar>
        <w:tblLook w:val="04A0" w:firstRow="1" w:lastRow="0" w:firstColumn="1" w:lastColumn="0" w:noHBand="0" w:noVBand="1"/>
      </w:tblPr>
      <w:tblGrid>
        <w:gridCol w:w="1843"/>
        <w:gridCol w:w="5811"/>
      </w:tblGrid>
      <w:tr w:rsidR="000154E4" w14:paraId="09D51C73" w14:textId="77777777" w:rsidTr="005C6331">
        <w:trPr>
          <w:trHeight w:val="360"/>
        </w:trPr>
        <w:tc>
          <w:tcPr>
            <w:tcW w:w="1843" w:type="dxa"/>
            <w:tcBorders>
              <w:top w:val="single" w:sz="4" w:space="0" w:color="000000"/>
              <w:left w:val="single" w:sz="4" w:space="0" w:color="000000"/>
              <w:bottom w:val="single" w:sz="4" w:space="0" w:color="000000"/>
              <w:right w:val="single" w:sz="4" w:space="0" w:color="000000"/>
            </w:tcBorders>
          </w:tcPr>
          <w:p w14:paraId="398E2DC7" w14:textId="77777777" w:rsidR="000154E4" w:rsidRDefault="000154E4" w:rsidP="005C6331">
            <w:pPr>
              <w:spacing w:after="0" w:line="259" w:lineRule="auto"/>
              <w:ind w:left="0" w:firstLine="0"/>
            </w:pPr>
            <w:r>
              <w:rPr>
                <w:rFonts w:ascii="Arial" w:eastAsia="Arial" w:hAnsi="Arial" w:cs="Arial"/>
                <w:b/>
              </w:rPr>
              <w:t xml:space="preserve">Bold </w:t>
            </w:r>
          </w:p>
        </w:tc>
        <w:tc>
          <w:tcPr>
            <w:tcW w:w="5810" w:type="dxa"/>
            <w:tcBorders>
              <w:top w:val="single" w:sz="4" w:space="0" w:color="000000"/>
              <w:left w:val="single" w:sz="4" w:space="0" w:color="000000"/>
              <w:bottom w:val="single" w:sz="4" w:space="0" w:color="000000"/>
              <w:right w:val="single" w:sz="4" w:space="0" w:color="000000"/>
            </w:tcBorders>
          </w:tcPr>
          <w:p w14:paraId="1E7F044F" w14:textId="77777777" w:rsidR="000154E4" w:rsidRDefault="000154E4" w:rsidP="005C6331">
            <w:pPr>
              <w:spacing w:after="0" w:line="259" w:lineRule="auto"/>
              <w:ind w:left="0" w:firstLine="0"/>
            </w:pPr>
            <w:r>
              <w:rPr>
                <w:rFonts w:ascii="Arial" w:eastAsia="Arial" w:hAnsi="Arial" w:cs="Arial"/>
              </w:rPr>
              <w:t xml:space="preserve">Commands </w:t>
            </w:r>
          </w:p>
        </w:tc>
      </w:tr>
      <w:tr w:rsidR="000154E4" w14:paraId="3D6EEC66" w14:textId="77777777" w:rsidTr="005C6331">
        <w:trPr>
          <w:trHeight w:val="360"/>
        </w:trPr>
        <w:tc>
          <w:tcPr>
            <w:tcW w:w="1843" w:type="dxa"/>
            <w:tcBorders>
              <w:top w:val="single" w:sz="4" w:space="0" w:color="000000"/>
              <w:left w:val="single" w:sz="4" w:space="0" w:color="000000"/>
              <w:bottom w:val="single" w:sz="4" w:space="0" w:color="000000"/>
              <w:right w:val="single" w:sz="4" w:space="0" w:color="000000"/>
            </w:tcBorders>
          </w:tcPr>
          <w:p w14:paraId="4FB121C5" w14:textId="77777777" w:rsidR="000154E4" w:rsidRDefault="000154E4" w:rsidP="005C6331">
            <w:pPr>
              <w:spacing w:after="0" w:line="259" w:lineRule="auto"/>
              <w:ind w:left="0" w:firstLine="0"/>
            </w:pPr>
            <w:r>
              <w:rPr>
                <w:rFonts w:ascii="Arial" w:eastAsia="Arial" w:hAnsi="Arial" w:cs="Arial"/>
                <w:i/>
              </w:rPr>
              <w:t xml:space="preserve">Italics </w:t>
            </w:r>
          </w:p>
        </w:tc>
        <w:tc>
          <w:tcPr>
            <w:tcW w:w="5810" w:type="dxa"/>
            <w:tcBorders>
              <w:top w:val="single" w:sz="4" w:space="0" w:color="000000"/>
              <w:left w:val="single" w:sz="4" w:space="0" w:color="000000"/>
              <w:bottom w:val="single" w:sz="4" w:space="0" w:color="000000"/>
              <w:right w:val="single" w:sz="4" w:space="0" w:color="000000"/>
            </w:tcBorders>
          </w:tcPr>
          <w:p w14:paraId="59697308" w14:textId="77777777" w:rsidR="000154E4" w:rsidRDefault="000154E4" w:rsidP="005C6331">
            <w:pPr>
              <w:spacing w:after="0" w:line="259" w:lineRule="auto"/>
              <w:ind w:left="0" w:firstLine="0"/>
            </w:pPr>
            <w:r>
              <w:rPr>
                <w:rFonts w:ascii="Arial" w:eastAsia="Arial" w:hAnsi="Arial" w:cs="Arial"/>
              </w:rPr>
              <w:t xml:space="preserve">File, directory, and document names. </w:t>
            </w:r>
          </w:p>
        </w:tc>
      </w:tr>
      <w:tr w:rsidR="000154E4" w14:paraId="5644A90A" w14:textId="77777777" w:rsidTr="005C6331">
        <w:trPr>
          <w:trHeight w:val="360"/>
        </w:trPr>
        <w:tc>
          <w:tcPr>
            <w:tcW w:w="1843" w:type="dxa"/>
            <w:tcBorders>
              <w:top w:val="single" w:sz="4" w:space="0" w:color="000000"/>
              <w:left w:val="single" w:sz="4" w:space="0" w:color="000000"/>
              <w:bottom w:val="single" w:sz="4" w:space="0" w:color="000000"/>
              <w:right w:val="single" w:sz="4" w:space="0" w:color="000000"/>
            </w:tcBorders>
          </w:tcPr>
          <w:p w14:paraId="636FCD82" w14:textId="77777777" w:rsidR="000154E4" w:rsidRDefault="000154E4" w:rsidP="005C6331">
            <w:pPr>
              <w:spacing w:after="0" w:line="259" w:lineRule="auto"/>
              <w:ind w:left="0" w:firstLine="0"/>
            </w:pPr>
            <w:r>
              <w:t xml:space="preserve">Courier </w:t>
            </w:r>
          </w:p>
        </w:tc>
        <w:tc>
          <w:tcPr>
            <w:tcW w:w="5810" w:type="dxa"/>
            <w:tcBorders>
              <w:top w:val="single" w:sz="4" w:space="0" w:color="000000"/>
              <w:left w:val="single" w:sz="4" w:space="0" w:color="000000"/>
              <w:bottom w:val="single" w:sz="4" w:space="0" w:color="000000"/>
              <w:right w:val="single" w:sz="4" w:space="0" w:color="000000"/>
            </w:tcBorders>
          </w:tcPr>
          <w:p w14:paraId="532BE6DE" w14:textId="77777777" w:rsidR="000154E4" w:rsidRDefault="000154E4" w:rsidP="005C6331">
            <w:pPr>
              <w:spacing w:after="0" w:line="259" w:lineRule="auto"/>
              <w:ind w:left="0" w:firstLine="0"/>
            </w:pPr>
            <w:r>
              <w:rPr>
                <w:rFonts w:ascii="Arial" w:eastAsia="Arial" w:hAnsi="Arial" w:cs="Arial"/>
              </w:rPr>
              <w:t xml:space="preserve">Examples and formal descriptions. </w:t>
            </w:r>
          </w:p>
        </w:tc>
      </w:tr>
      <w:tr w:rsidR="000154E4" w14:paraId="1B96D8B8" w14:textId="77777777" w:rsidTr="005C6331">
        <w:trPr>
          <w:trHeight w:val="360"/>
        </w:trPr>
        <w:tc>
          <w:tcPr>
            <w:tcW w:w="1843" w:type="dxa"/>
            <w:tcBorders>
              <w:top w:val="single" w:sz="4" w:space="0" w:color="000000"/>
              <w:left w:val="single" w:sz="4" w:space="0" w:color="000000"/>
              <w:bottom w:val="single" w:sz="4" w:space="0" w:color="000000"/>
              <w:right w:val="single" w:sz="4" w:space="0" w:color="000000"/>
            </w:tcBorders>
          </w:tcPr>
          <w:p w14:paraId="2315CF08" w14:textId="77777777" w:rsidR="000154E4" w:rsidRDefault="000154E4" w:rsidP="005C6331">
            <w:pPr>
              <w:spacing w:after="0" w:line="259" w:lineRule="auto"/>
              <w:ind w:left="0" w:firstLine="0"/>
            </w:pPr>
            <w:r>
              <w:rPr>
                <w:rFonts w:ascii="Arial" w:eastAsia="Arial" w:hAnsi="Arial" w:cs="Arial"/>
              </w:rPr>
              <w:t xml:space="preserve">MT </w:t>
            </w:r>
          </w:p>
        </w:tc>
        <w:tc>
          <w:tcPr>
            <w:tcW w:w="5810" w:type="dxa"/>
            <w:tcBorders>
              <w:top w:val="single" w:sz="4" w:space="0" w:color="000000"/>
              <w:left w:val="single" w:sz="4" w:space="0" w:color="000000"/>
              <w:bottom w:val="single" w:sz="4" w:space="0" w:color="000000"/>
              <w:right w:val="single" w:sz="4" w:space="0" w:color="000000"/>
            </w:tcBorders>
          </w:tcPr>
          <w:p w14:paraId="16B43D0D" w14:textId="77777777" w:rsidR="000154E4" w:rsidRDefault="000154E4" w:rsidP="005C6331">
            <w:pPr>
              <w:spacing w:after="0" w:line="259" w:lineRule="auto"/>
              <w:ind w:left="0" w:firstLine="0"/>
            </w:pPr>
            <w:r>
              <w:rPr>
                <w:rFonts w:ascii="Arial" w:eastAsia="Arial" w:hAnsi="Arial" w:cs="Arial"/>
              </w:rPr>
              <w:t xml:space="preserve">Message Type (FIN) </w:t>
            </w:r>
          </w:p>
        </w:tc>
      </w:tr>
      <w:tr w:rsidR="000154E4" w14:paraId="7FE3E958" w14:textId="77777777" w:rsidTr="005C6331">
        <w:trPr>
          <w:trHeight w:val="360"/>
        </w:trPr>
        <w:tc>
          <w:tcPr>
            <w:tcW w:w="1843" w:type="dxa"/>
            <w:tcBorders>
              <w:top w:val="single" w:sz="4" w:space="0" w:color="000000"/>
              <w:left w:val="single" w:sz="4" w:space="0" w:color="000000"/>
              <w:bottom w:val="single" w:sz="4" w:space="0" w:color="000000"/>
              <w:right w:val="single" w:sz="4" w:space="0" w:color="000000"/>
            </w:tcBorders>
          </w:tcPr>
          <w:p w14:paraId="0504B8C7" w14:textId="77777777" w:rsidR="000154E4" w:rsidRDefault="000154E4" w:rsidP="005C6331">
            <w:pPr>
              <w:spacing w:after="0" w:line="259" w:lineRule="auto"/>
              <w:ind w:left="0" w:firstLine="0"/>
            </w:pPr>
            <w:r>
              <w:rPr>
                <w:rFonts w:ascii="Arial" w:eastAsia="Arial" w:hAnsi="Arial" w:cs="Arial"/>
              </w:rPr>
              <w:t xml:space="preserve">MX </w:t>
            </w:r>
          </w:p>
        </w:tc>
        <w:tc>
          <w:tcPr>
            <w:tcW w:w="5810" w:type="dxa"/>
            <w:tcBorders>
              <w:top w:val="single" w:sz="4" w:space="0" w:color="000000"/>
              <w:left w:val="single" w:sz="4" w:space="0" w:color="000000"/>
              <w:bottom w:val="single" w:sz="4" w:space="0" w:color="000000"/>
              <w:right w:val="single" w:sz="4" w:space="0" w:color="000000"/>
            </w:tcBorders>
          </w:tcPr>
          <w:p w14:paraId="21316B09" w14:textId="77777777" w:rsidR="000154E4" w:rsidRDefault="000154E4" w:rsidP="005C6331">
            <w:pPr>
              <w:spacing w:after="0" w:line="259" w:lineRule="auto"/>
              <w:ind w:left="0" w:firstLine="0"/>
            </w:pPr>
            <w:r>
              <w:rPr>
                <w:rFonts w:ascii="Arial" w:eastAsia="Arial" w:hAnsi="Arial" w:cs="Arial"/>
              </w:rPr>
              <w:t xml:space="preserve">Message Type (XML) </w:t>
            </w:r>
          </w:p>
        </w:tc>
      </w:tr>
    </w:tbl>
    <w:p w14:paraId="657BD432" w14:textId="77777777" w:rsidR="000154E4" w:rsidRDefault="000154E4" w:rsidP="000154E4">
      <w:pPr>
        <w:spacing w:after="103" w:line="259" w:lineRule="auto"/>
        <w:ind w:left="570" w:firstLine="0"/>
      </w:pPr>
      <w:r>
        <w:rPr>
          <w:rFonts w:ascii="Arial" w:eastAsia="Arial" w:hAnsi="Arial" w:cs="Arial"/>
          <w:b/>
        </w:rPr>
        <w:t xml:space="preserve"> </w:t>
      </w:r>
    </w:p>
    <w:p w14:paraId="5A886C7C" w14:textId="77777777" w:rsidR="000154E4" w:rsidRDefault="000154E4" w:rsidP="000154E4">
      <w:pPr>
        <w:spacing w:after="52"/>
        <w:ind w:left="1001" w:right="157" w:hanging="7"/>
      </w:pPr>
      <w:r>
        <w:rPr>
          <w:rFonts w:ascii="Arial" w:eastAsia="Arial" w:hAnsi="Arial" w:cs="Arial"/>
          <w:b/>
        </w:rPr>
        <w:t xml:space="preserve">Related documentation </w:t>
      </w:r>
    </w:p>
    <w:p w14:paraId="3EB6C795" w14:textId="77777777" w:rsidR="000154E4" w:rsidRDefault="000154E4" w:rsidP="000154E4">
      <w:pPr>
        <w:numPr>
          <w:ilvl w:val="0"/>
          <w:numId w:val="2"/>
        </w:numPr>
        <w:spacing w:after="27" w:line="259" w:lineRule="auto"/>
        <w:ind w:right="416" w:hanging="283"/>
      </w:pPr>
      <w:r>
        <w:rPr>
          <w:rFonts w:ascii="Arial" w:eastAsia="Arial" w:hAnsi="Arial" w:cs="Arial"/>
          <w:i/>
        </w:rPr>
        <w:t>SWIFT User Handbook, Standards MT</w:t>
      </w:r>
      <w:r>
        <w:rPr>
          <w:rFonts w:ascii="Arial" w:eastAsia="Arial" w:hAnsi="Arial" w:cs="Arial"/>
        </w:rPr>
        <w:t xml:space="preserve">, relevant </w:t>
      </w:r>
      <w:r>
        <w:rPr>
          <w:rFonts w:ascii="Arial" w:eastAsia="Arial" w:hAnsi="Arial" w:cs="Arial"/>
          <w:i/>
        </w:rPr>
        <w:t xml:space="preserve">Message Reference Guides </w:t>
      </w:r>
    </w:p>
    <w:p w14:paraId="0513869C" w14:textId="77777777" w:rsidR="000154E4" w:rsidRDefault="000154E4" w:rsidP="000154E4">
      <w:pPr>
        <w:numPr>
          <w:ilvl w:val="0"/>
          <w:numId w:val="2"/>
        </w:numPr>
        <w:spacing w:after="74" w:line="251" w:lineRule="auto"/>
        <w:ind w:right="416" w:hanging="283"/>
      </w:pPr>
      <w:r>
        <w:rPr>
          <w:rFonts w:ascii="Arial" w:eastAsia="Arial" w:hAnsi="Arial" w:cs="Arial"/>
          <w:i/>
        </w:rPr>
        <w:t xml:space="preserve">ISO 20022 Message Definition Report - Payments Standards - Clearing and Settlement </w:t>
      </w:r>
      <w:r>
        <w:rPr>
          <w:rFonts w:ascii="Arial" w:eastAsia="Arial" w:hAnsi="Arial" w:cs="Arial"/>
        </w:rPr>
        <w:t xml:space="preserve">and related XML schemas and instances  </w:t>
      </w:r>
    </w:p>
    <w:p w14:paraId="591FBC3A" w14:textId="77777777" w:rsidR="000154E4" w:rsidRDefault="000154E4" w:rsidP="000154E4">
      <w:pPr>
        <w:numPr>
          <w:ilvl w:val="0"/>
          <w:numId w:val="2"/>
        </w:numPr>
        <w:spacing w:after="111" w:line="251" w:lineRule="auto"/>
        <w:ind w:right="416" w:hanging="283"/>
      </w:pPr>
      <w:r>
        <w:rPr>
          <w:rFonts w:ascii="Arial" w:eastAsia="Arial" w:hAnsi="Arial" w:cs="Arial"/>
          <w:i/>
        </w:rPr>
        <w:t xml:space="preserve">ISO 20022 Message Definition Report - Payments Standards - Initiation </w:t>
      </w:r>
      <w:r>
        <w:rPr>
          <w:rFonts w:ascii="Arial" w:eastAsia="Arial" w:hAnsi="Arial" w:cs="Arial"/>
        </w:rPr>
        <w:t>and related XML schemas and instances</w:t>
      </w:r>
      <w:r>
        <w:rPr>
          <w:rFonts w:ascii="Arial" w:eastAsia="Arial" w:hAnsi="Arial" w:cs="Arial"/>
          <w:i/>
        </w:rPr>
        <w:t xml:space="preserve"> </w:t>
      </w:r>
    </w:p>
    <w:p w14:paraId="3184E7B2" w14:textId="03E2A57B" w:rsidR="000154E4" w:rsidRDefault="000154E4" w:rsidP="000154E4">
      <w:pPr>
        <w:spacing w:after="112" w:line="249" w:lineRule="auto"/>
        <w:ind w:left="1431" w:right="1462" w:hanging="10"/>
        <w:rPr>
          <w:rFonts w:ascii="Arial" w:eastAsia="Arial" w:hAnsi="Arial" w:cs="Arial"/>
        </w:rPr>
      </w:pPr>
      <w:r>
        <w:rPr>
          <w:rFonts w:ascii="Arial" w:eastAsia="Arial" w:hAnsi="Arial" w:cs="Arial"/>
        </w:rPr>
        <w:t xml:space="preserve">The latest version of the </w:t>
      </w:r>
      <w:r>
        <w:rPr>
          <w:rFonts w:ascii="Arial" w:eastAsia="Arial" w:hAnsi="Arial" w:cs="Arial"/>
          <w:i/>
        </w:rPr>
        <w:t>SWIFT Message Reference Guides</w:t>
      </w:r>
      <w:r>
        <w:rPr>
          <w:rFonts w:ascii="Arial" w:eastAsia="Arial" w:hAnsi="Arial" w:cs="Arial"/>
        </w:rPr>
        <w:t xml:space="preserve"> is available at </w:t>
      </w:r>
      <w:hyperlink r:id="rId18">
        <w:r>
          <w:rPr>
            <w:rFonts w:ascii="Arial" w:eastAsia="Arial" w:hAnsi="Arial" w:cs="Arial"/>
            <w:color w:val="0000FF"/>
            <w:u w:val="single" w:color="0000FF"/>
          </w:rPr>
          <w:t>www.swift.com</w:t>
        </w:r>
      </w:hyperlink>
      <w:hyperlink r:id="rId19">
        <w:r>
          <w:rPr>
            <w:rFonts w:ascii="Arial" w:eastAsia="Arial" w:hAnsi="Arial" w:cs="Arial"/>
          </w:rPr>
          <w:t xml:space="preserve"> </w:t>
        </w:r>
      </w:hyperlink>
      <w:r>
        <w:rPr>
          <w:rFonts w:ascii="Arial" w:eastAsia="Arial" w:hAnsi="Arial" w:cs="Arial"/>
        </w:rPr>
        <w:t xml:space="preserve">&gt; Support &gt; Documentation (User Handbook).  </w:t>
      </w:r>
    </w:p>
    <w:p w14:paraId="28F30167" w14:textId="0D899C38" w:rsidR="001723B1" w:rsidRDefault="001723B1" w:rsidP="000154E4">
      <w:pPr>
        <w:spacing w:after="112" w:line="249" w:lineRule="auto"/>
        <w:ind w:left="1431" w:right="1462" w:hanging="10"/>
        <w:rPr>
          <w:rFonts w:ascii="Arial" w:eastAsia="Arial" w:hAnsi="Arial" w:cs="Arial"/>
        </w:rPr>
      </w:pPr>
    </w:p>
    <w:p w14:paraId="52B95D59" w14:textId="77777777" w:rsidR="000154E4" w:rsidRDefault="000154E4" w:rsidP="000154E4">
      <w:pPr>
        <w:spacing w:after="112" w:line="249" w:lineRule="auto"/>
        <w:ind w:left="1431" w:right="1462" w:hanging="10"/>
        <w:rPr>
          <w:rFonts w:ascii="Arial" w:eastAsia="Arial" w:hAnsi="Arial" w:cs="Arial"/>
        </w:rPr>
      </w:pPr>
      <w:r>
        <w:rPr>
          <w:rFonts w:ascii="Arial" w:eastAsia="Arial" w:hAnsi="Arial" w:cs="Arial"/>
        </w:rPr>
        <w:t xml:space="preserve">The latest version of the </w:t>
      </w:r>
      <w:r>
        <w:rPr>
          <w:rFonts w:ascii="Arial" w:eastAsia="Arial" w:hAnsi="Arial" w:cs="Arial"/>
          <w:i/>
        </w:rPr>
        <w:t>ISO 20022 documentation</w:t>
      </w:r>
      <w:r>
        <w:rPr>
          <w:rFonts w:ascii="Arial" w:eastAsia="Arial" w:hAnsi="Arial" w:cs="Arial"/>
        </w:rPr>
        <w:t xml:space="preserve"> is published on the </w:t>
      </w:r>
      <w:hyperlink r:id="rId20">
        <w:r>
          <w:rPr>
            <w:rFonts w:ascii="Arial" w:eastAsia="Arial" w:hAnsi="Arial" w:cs="Arial"/>
            <w:color w:val="0000FF"/>
            <w:u w:val="single" w:color="0000FF"/>
          </w:rPr>
          <w:t>www.iso20022.org</w:t>
        </w:r>
      </w:hyperlink>
      <w:hyperlink r:id="rId21">
        <w:r>
          <w:rPr>
            <w:rFonts w:ascii="Arial" w:eastAsia="Arial" w:hAnsi="Arial" w:cs="Arial"/>
          </w:rPr>
          <w:t xml:space="preserve"> </w:t>
        </w:r>
      </w:hyperlink>
      <w:r>
        <w:rPr>
          <w:rFonts w:ascii="Arial" w:eastAsia="Arial" w:hAnsi="Arial" w:cs="Arial"/>
        </w:rPr>
        <w:t xml:space="preserve">website. </w:t>
      </w:r>
    </w:p>
    <w:p w14:paraId="2C3EF653" w14:textId="77777777" w:rsidR="000154E4" w:rsidRDefault="000154E4" w:rsidP="000154E4">
      <w:pPr>
        <w:spacing w:after="112" w:line="249" w:lineRule="auto"/>
        <w:ind w:right="1462"/>
        <w:rPr>
          <w:rFonts w:ascii="Arial" w:eastAsia="Arial" w:hAnsi="Arial" w:cs="Arial"/>
        </w:rPr>
      </w:pPr>
    </w:p>
    <w:p w14:paraId="067CA393" w14:textId="77777777" w:rsidR="000154E4" w:rsidRDefault="000154E4" w:rsidP="000154E4">
      <w:pPr>
        <w:spacing w:after="112" w:line="249" w:lineRule="auto"/>
        <w:ind w:right="1462"/>
        <w:rPr>
          <w:rFonts w:ascii="Arial" w:eastAsia="Arial" w:hAnsi="Arial" w:cs="Arial"/>
        </w:rPr>
      </w:pPr>
    </w:p>
    <w:p w14:paraId="769BF493" w14:textId="77777777" w:rsidR="000154E4" w:rsidRPr="00495664" w:rsidRDefault="000154E4" w:rsidP="000154E4">
      <w:pPr>
        <w:pStyle w:val="Copyrightheading"/>
        <w:ind w:left="990"/>
        <w:jc w:val="left"/>
        <w:rPr>
          <w:lang w:val="en-US"/>
        </w:rPr>
      </w:pPr>
      <w:r w:rsidRPr="00495664">
        <w:rPr>
          <w:lang w:val="en-US"/>
        </w:rPr>
        <w:t>SWIFT Standards Intellectual Property Rights (IPR) Policy - End-User License Agreement</w:t>
      </w:r>
    </w:p>
    <w:p w14:paraId="580291C1" w14:textId="42ABF4C2" w:rsidR="000154E4" w:rsidRPr="00480C57" w:rsidRDefault="000154E4" w:rsidP="000154E4">
      <w:pPr>
        <w:spacing w:before="75"/>
        <w:ind w:left="990" w:hanging="858"/>
        <w:rPr>
          <w:rFonts w:ascii="Arial" w:eastAsiaTheme="minorHAnsi" w:hAnsi="Arial" w:cs="Arial"/>
          <w:szCs w:val="20"/>
        </w:rPr>
      </w:pPr>
      <w:r w:rsidRPr="00474489">
        <w:rPr>
          <w:rFonts w:ascii="Arial" w:hAnsi="Arial" w:cs="Arial"/>
          <w:color w:val="auto"/>
          <w:szCs w:val="20"/>
        </w:rPr>
        <w:t xml:space="preserve">               This </w:t>
      </w:r>
      <w:r>
        <w:rPr>
          <w:rFonts w:ascii="Arial" w:hAnsi="Arial" w:cs="Arial"/>
          <w:color w:val="auto"/>
          <w:szCs w:val="20"/>
        </w:rPr>
        <w:t xml:space="preserve">document is provided as part of the </w:t>
      </w:r>
      <w:r w:rsidRPr="00495664">
        <w:rPr>
          <w:rFonts w:ascii="Arial" w:hAnsi="Arial" w:cs="Arial"/>
          <w:color w:val="auto"/>
          <w:szCs w:val="20"/>
        </w:rPr>
        <w:t xml:space="preserve">SWIFT Translation Rules </w:t>
      </w:r>
      <w:r>
        <w:rPr>
          <w:rFonts w:ascii="Arial" w:hAnsi="Arial" w:cs="Arial"/>
          <w:color w:val="auto"/>
          <w:szCs w:val="20"/>
        </w:rPr>
        <w:t xml:space="preserve">that </w:t>
      </w:r>
      <w:r w:rsidRPr="00495664">
        <w:rPr>
          <w:rFonts w:ascii="Arial" w:hAnsi="Arial" w:cs="Arial"/>
          <w:color w:val="auto"/>
          <w:szCs w:val="20"/>
        </w:rPr>
        <w:t xml:space="preserve">are licensed subject to the terms and conditions of the </w:t>
      </w:r>
      <w:r w:rsidRPr="00495664">
        <w:rPr>
          <w:rFonts w:ascii="Arial" w:hAnsi="Arial" w:cs="Arial"/>
          <w:i/>
          <w:iCs/>
          <w:color w:val="auto"/>
          <w:szCs w:val="20"/>
        </w:rPr>
        <w:t>SWIFT Translation Rules IPR Policy - End-User License Agreement</w:t>
      </w:r>
      <w:r w:rsidRPr="00495664">
        <w:rPr>
          <w:rFonts w:ascii="Arial" w:hAnsi="Arial" w:cs="Arial"/>
          <w:color w:val="auto"/>
          <w:szCs w:val="20"/>
        </w:rPr>
        <w:t xml:space="preserve">, available at </w:t>
      </w:r>
      <w:hyperlink r:id="rId22" w:anchor="topic-tabs-menu" w:history="1">
        <w:r w:rsidR="00332E6E">
          <w:rPr>
            <w:rStyle w:val="Hyperlink"/>
            <w:rFonts w:ascii="Arial" w:hAnsi="Arial" w:cs="Arial"/>
            <w:szCs w:val="20"/>
          </w:rPr>
          <w:t>www.swift.com &gt; About Us &gt; Legal &gt; IPR Policies &gt; SWIFT Translation Rules IPR Policy.</w:t>
        </w:r>
      </w:hyperlink>
      <w:r w:rsidR="00480C57">
        <w:rPr>
          <w:rFonts w:ascii="Arial" w:hAnsi="Arial" w:cs="Arial"/>
          <w:color w:val="auto"/>
          <w:szCs w:val="20"/>
        </w:rPr>
        <w:t xml:space="preserve"> </w:t>
      </w:r>
    </w:p>
    <w:p w14:paraId="759E77BF" w14:textId="00E38FA6" w:rsidR="000154E4" w:rsidRDefault="000154E4" w:rsidP="000154E4">
      <w:pPr>
        <w:spacing w:after="112" w:line="249" w:lineRule="auto"/>
        <w:ind w:right="1462"/>
        <w:rPr>
          <w:rFonts w:ascii="Arial" w:eastAsia="Arial" w:hAnsi="Arial" w:cs="Arial"/>
        </w:rPr>
      </w:pPr>
    </w:p>
    <w:p w14:paraId="5B64C409" w14:textId="77777777" w:rsidR="000154E4" w:rsidRPr="00B80F70" w:rsidRDefault="000154E4" w:rsidP="000154E4">
      <w:pPr>
        <w:spacing w:after="112" w:line="249" w:lineRule="auto"/>
        <w:ind w:left="0" w:right="1462" w:firstLine="0"/>
        <w:rPr>
          <w:rFonts w:ascii="Arial" w:hAnsi="Arial" w:cs="Arial"/>
        </w:rPr>
      </w:pPr>
      <w:r w:rsidRPr="00B80F70">
        <w:rPr>
          <w:rFonts w:ascii="Arial" w:hAnsi="Arial" w:cs="Arial"/>
        </w:rPr>
        <w:br w:type="page"/>
      </w:r>
    </w:p>
    <w:p w14:paraId="43C16B9B" w14:textId="77777777" w:rsidR="000154E4" w:rsidRDefault="000154E4" w:rsidP="000154E4">
      <w:pPr>
        <w:pStyle w:val="Heading1"/>
        <w:tabs>
          <w:tab w:val="center" w:pos="681"/>
          <w:tab w:val="center" w:pos="2589"/>
        </w:tabs>
        <w:ind w:left="0" w:firstLine="0"/>
      </w:pPr>
      <w:r>
        <w:rPr>
          <w:rFonts w:ascii="Calibri" w:eastAsia="Calibri" w:hAnsi="Calibri" w:cs="Calibri"/>
          <w:b w:val="0"/>
          <w:sz w:val="22"/>
        </w:rPr>
        <w:lastRenderedPageBreak/>
        <w:tab/>
      </w:r>
      <w:bookmarkStart w:id="4" w:name="_Toc6320395"/>
      <w:bookmarkStart w:id="5" w:name="_Toc40111684"/>
      <w:bookmarkStart w:id="6" w:name="_Toc136351213"/>
      <w:r>
        <w:t xml:space="preserve">1 </w:t>
      </w:r>
      <w:r>
        <w:tab/>
        <w:t>Introduction</w:t>
      </w:r>
      <w:bookmarkEnd w:id="4"/>
      <w:bookmarkEnd w:id="5"/>
      <w:bookmarkEnd w:id="6"/>
      <w:r>
        <w:t xml:space="preserve"> </w:t>
      </w:r>
    </w:p>
    <w:p w14:paraId="6E49E715" w14:textId="77777777" w:rsidR="000154E4" w:rsidRDefault="000154E4" w:rsidP="000154E4">
      <w:pPr>
        <w:spacing w:after="8" w:line="249" w:lineRule="auto"/>
        <w:ind w:left="1431" w:right="1285" w:hanging="10"/>
        <w:rPr>
          <w:rFonts w:ascii="Arial" w:eastAsia="Arial" w:hAnsi="Arial" w:cs="Arial"/>
        </w:rPr>
      </w:pPr>
      <w:r>
        <w:rPr>
          <w:rFonts w:ascii="Arial" w:eastAsia="Arial" w:hAnsi="Arial" w:cs="Arial"/>
        </w:rPr>
        <w:t xml:space="preserve">The </w:t>
      </w:r>
      <w:r>
        <w:rPr>
          <w:rFonts w:ascii="Arial" w:eastAsia="Arial" w:hAnsi="Arial" w:cs="Arial"/>
          <w:i/>
        </w:rPr>
        <w:t>Standards CBPR+ Translation Rules</w:t>
      </w:r>
      <w:r>
        <w:rPr>
          <w:rFonts w:ascii="Arial" w:eastAsia="Arial" w:hAnsi="Arial" w:cs="Arial"/>
        </w:rPr>
        <w:t xml:space="preserve"> describe how to translate source MT or CBPR+ MX messages to their equivalent target CBPR+ MX or MT messages. </w:t>
      </w:r>
    </w:p>
    <w:p w14:paraId="2432FF4D" w14:textId="77777777" w:rsidR="000154E4" w:rsidRDefault="000154E4" w:rsidP="000154E4">
      <w:pPr>
        <w:spacing w:after="8" w:line="249" w:lineRule="auto"/>
        <w:ind w:left="1431" w:right="1285" w:hanging="10"/>
        <w:rPr>
          <w:rFonts w:ascii="Arial" w:eastAsia="Arial" w:hAnsi="Arial" w:cs="Arial"/>
        </w:rPr>
      </w:pPr>
    </w:p>
    <w:p w14:paraId="5378EB63" w14:textId="77777777" w:rsidR="000154E4" w:rsidRDefault="000154E4" w:rsidP="000154E4">
      <w:pPr>
        <w:spacing w:after="8" w:line="249" w:lineRule="auto"/>
        <w:ind w:left="1431" w:right="1285" w:hanging="10"/>
        <w:rPr>
          <w:rFonts w:ascii="Arial" w:hAnsi="Arial" w:cs="Arial"/>
        </w:rPr>
      </w:pPr>
      <w:r>
        <w:rPr>
          <w:rFonts w:ascii="Arial" w:eastAsia="Arial" w:hAnsi="Arial" w:cs="Arial"/>
        </w:rPr>
        <w:t xml:space="preserve">Latest and up to date CBPR+ usage guidelines and translation rules are available on the </w:t>
      </w:r>
      <w:hyperlink r:id="rId23" w:anchor="/c/cbpr/landing" w:history="1">
        <w:r w:rsidRPr="00FB70B0">
          <w:rPr>
            <w:rStyle w:val="Hyperlink"/>
            <w:rFonts w:ascii="Arial" w:eastAsia="Arial" w:hAnsi="Arial" w:cs="Arial"/>
          </w:rPr>
          <w:t>CBPR+ MyStandards group</w:t>
        </w:r>
      </w:hyperlink>
      <w:r>
        <w:rPr>
          <w:rFonts w:ascii="Arial" w:eastAsia="Arial" w:hAnsi="Arial" w:cs="Arial"/>
        </w:rPr>
        <w:t xml:space="preserve">. This document is provided for convenience and offline reference only. It is updated periodically </w:t>
      </w:r>
      <w:r>
        <w:rPr>
          <w:rFonts w:ascii="Arial" w:hAnsi="Arial" w:cs="Arial"/>
        </w:rPr>
        <w:t xml:space="preserve">after completion of planned phases of CBPR+ definition. Planned dates of publication are available on the </w:t>
      </w:r>
      <w:hyperlink r:id="rId24" w:anchor="/c/cbpr/landing" w:history="1">
        <w:r w:rsidRPr="00DD7E65">
          <w:rPr>
            <w:rStyle w:val="Hyperlink"/>
            <w:rFonts w:ascii="Arial" w:hAnsi="Arial" w:cs="Arial"/>
          </w:rPr>
          <w:t>CBPR+ MyStandards group.</w:t>
        </w:r>
      </w:hyperlink>
    </w:p>
    <w:p w14:paraId="60EB1A91" w14:textId="77777777" w:rsidR="000154E4" w:rsidRDefault="000154E4" w:rsidP="000154E4">
      <w:pPr>
        <w:spacing w:after="8" w:line="249" w:lineRule="auto"/>
        <w:ind w:left="1431" w:right="1285" w:hanging="10"/>
        <w:rPr>
          <w:rFonts w:ascii="Arial" w:hAnsi="Arial" w:cs="Arial"/>
        </w:rPr>
      </w:pPr>
    </w:p>
    <w:p w14:paraId="36671234" w14:textId="77777777" w:rsidR="000154E4" w:rsidRDefault="000154E4" w:rsidP="000154E4">
      <w:pPr>
        <w:spacing w:after="8" w:line="249" w:lineRule="auto"/>
        <w:ind w:left="1431" w:right="1285" w:hanging="10"/>
        <w:rPr>
          <w:rFonts w:ascii="Arial" w:hAnsi="Arial" w:cs="Arial"/>
        </w:rPr>
      </w:pPr>
      <w:r>
        <w:rPr>
          <w:rFonts w:ascii="Arial" w:hAnsi="Arial" w:cs="Arial"/>
        </w:rPr>
        <w:t>This document expresses no warranty of performance of translation rules, and SWIFT offers no support for this offline documentation.</w:t>
      </w:r>
    </w:p>
    <w:p w14:paraId="2B323374" w14:textId="77777777" w:rsidR="000154E4" w:rsidRDefault="000154E4" w:rsidP="000154E4">
      <w:pPr>
        <w:spacing w:after="8" w:line="249" w:lineRule="auto"/>
        <w:ind w:left="1431" w:right="1285" w:hanging="10"/>
        <w:rPr>
          <w:rFonts w:ascii="Arial" w:hAnsi="Arial" w:cs="Arial"/>
        </w:rPr>
      </w:pPr>
    </w:p>
    <w:p w14:paraId="3FECA575" w14:textId="51634AC3" w:rsidR="000154E4" w:rsidRPr="005B1FDF" w:rsidRDefault="000154E4" w:rsidP="000154E4">
      <w:pPr>
        <w:spacing w:before="75"/>
        <w:ind w:left="1440" w:right="586" w:firstLine="0"/>
        <w:rPr>
          <w:rFonts w:ascii="Arial" w:eastAsiaTheme="minorHAnsi" w:hAnsi="Arial" w:cs="Arial"/>
          <w:color w:val="786B65"/>
          <w:szCs w:val="20"/>
        </w:rPr>
      </w:pPr>
      <w:r w:rsidRPr="00474489">
        <w:rPr>
          <w:rFonts w:ascii="Arial" w:hAnsi="Arial" w:cs="Arial"/>
          <w:color w:val="auto"/>
          <w:szCs w:val="20"/>
        </w:rPr>
        <w:t xml:space="preserve">This </w:t>
      </w:r>
      <w:r>
        <w:rPr>
          <w:rFonts w:ascii="Arial" w:hAnsi="Arial" w:cs="Arial"/>
          <w:color w:val="auto"/>
          <w:szCs w:val="20"/>
        </w:rPr>
        <w:t xml:space="preserve">document is provided as part of the </w:t>
      </w:r>
      <w:r w:rsidRPr="00A629C5">
        <w:rPr>
          <w:rFonts w:ascii="Arial" w:hAnsi="Arial" w:cs="Arial"/>
          <w:color w:val="auto"/>
          <w:szCs w:val="20"/>
        </w:rPr>
        <w:t xml:space="preserve">SWIFT Translation Rules </w:t>
      </w:r>
      <w:r>
        <w:rPr>
          <w:rFonts w:ascii="Arial" w:hAnsi="Arial" w:cs="Arial"/>
          <w:color w:val="auto"/>
          <w:szCs w:val="20"/>
        </w:rPr>
        <w:t xml:space="preserve">that </w:t>
      </w:r>
      <w:r w:rsidRPr="00A629C5">
        <w:rPr>
          <w:rFonts w:ascii="Arial" w:hAnsi="Arial" w:cs="Arial"/>
          <w:color w:val="auto"/>
          <w:szCs w:val="20"/>
        </w:rPr>
        <w:t xml:space="preserve">are licensed subject to the terms and conditions of the </w:t>
      </w:r>
      <w:r w:rsidRPr="00A629C5">
        <w:rPr>
          <w:rFonts w:ascii="Arial" w:hAnsi="Arial" w:cs="Arial"/>
          <w:i/>
          <w:iCs/>
          <w:color w:val="auto"/>
          <w:szCs w:val="20"/>
        </w:rPr>
        <w:t>SWIFT Translation Rules IPR Policy - End-User License Agreement</w:t>
      </w:r>
      <w:r w:rsidRPr="00A629C5">
        <w:rPr>
          <w:rFonts w:ascii="Arial" w:hAnsi="Arial" w:cs="Arial"/>
          <w:color w:val="auto"/>
          <w:szCs w:val="20"/>
        </w:rPr>
        <w:t xml:space="preserve">, available at </w:t>
      </w:r>
      <w:hyperlink r:id="rId25" w:anchor="topic-tabs-menu" w:history="1">
        <w:r w:rsidR="00CD3450">
          <w:rPr>
            <w:rStyle w:val="Hyperlink"/>
            <w:rFonts w:ascii="Arial" w:hAnsi="Arial" w:cs="Arial"/>
            <w:szCs w:val="20"/>
          </w:rPr>
          <w:t>www.swift.com &gt; About Us &gt; Legal &gt; IPR Policies &gt; SWIFT Translation Rules IPR Policy.</w:t>
        </w:r>
      </w:hyperlink>
      <w:r w:rsidR="00480C57">
        <w:rPr>
          <w:rFonts w:ascii="Arial" w:hAnsi="Arial" w:cs="Arial"/>
          <w:color w:val="auto"/>
          <w:szCs w:val="20"/>
        </w:rPr>
        <w:t xml:space="preserve"> </w:t>
      </w:r>
    </w:p>
    <w:p w14:paraId="74945BCF" w14:textId="77777777" w:rsidR="000154E4" w:rsidRDefault="000154E4" w:rsidP="000154E4">
      <w:pPr>
        <w:spacing w:after="8" w:line="249" w:lineRule="auto"/>
        <w:ind w:left="1431" w:right="1285" w:hanging="10"/>
        <w:rPr>
          <w:rFonts w:ascii="Arial" w:eastAsia="Arial" w:hAnsi="Arial" w:cs="Arial"/>
        </w:rPr>
      </w:pPr>
    </w:p>
    <w:p w14:paraId="7A92FA06" w14:textId="77777777" w:rsidR="000154E4" w:rsidRDefault="000154E4" w:rsidP="000154E4">
      <w:pPr>
        <w:spacing w:after="8" w:line="249" w:lineRule="auto"/>
        <w:ind w:left="1431" w:right="1285" w:hanging="10"/>
        <w:rPr>
          <w:rFonts w:ascii="Arial" w:eastAsia="Arial" w:hAnsi="Arial" w:cs="Arial"/>
        </w:rPr>
      </w:pPr>
    </w:p>
    <w:p w14:paraId="738EB2AF" w14:textId="77777777" w:rsidR="000154E4" w:rsidRDefault="000154E4" w:rsidP="000154E4">
      <w:pPr>
        <w:spacing w:after="8" w:line="249" w:lineRule="auto"/>
        <w:ind w:left="1431" w:right="1285" w:hanging="10"/>
        <w:rPr>
          <w:rFonts w:ascii="Arial" w:eastAsia="Arial" w:hAnsi="Arial" w:cs="Arial"/>
        </w:rPr>
      </w:pPr>
      <w:r>
        <w:rPr>
          <w:rFonts w:ascii="Arial" w:eastAsia="Arial" w:hAnsi="Arial" w:cs="Arial"/>
        </w:rPr>
        <w:t xml:space="preserve">This Translation Rule Descriptions document contains: </w:t>
      </w:r>
    </w:p>
    <w:p w14:paraId="4469E32D" w14:textId="77777777" w:rsidR="000154E4" w:rsidRDefault="000154E4" w:rsidP="000154E4">
      <w:pPr>
        <w:spacing w:after="8" w:line="249" w:lineRule="auto"/>
        <w:ind w:left="1431" w:right="1285" w:hanging="10"/>
      </w:pPr>
    </w:p>
    <w:tbl>
      <w:tblPr>
        <w:tblStyle w:val="TableGrid"/>
        <w:tblW w:w="7507" w:type="dxa"/>
        <w:tblInd w:w="1426" w:type="dxa"/>
        <w:tblCellMar>
          <w:top w:w="43" w:type="dxa"/>
          <w:left w:w="105" w:type="dxa"/>
          <w:right w:w="115" w:type="dxa"/>
        </w:tblCellMar>
        <w:tblLook w:val="04A0" w:firstRow="1" w:lastRow="0" w:firstColumn="1" w:lastColumn="0" w:noHBand="0" w:noVBand="1"/>
      </w:tblPr>
      <w:tblGrid>
        <w:gridCol w:w="3821"/>
        <w:gridCol w:w="3686"/>
      </w:tblGrid>
      <w:tr w:rsidR="000154E4" w14:paraId="6811EA69" w14:textId="77777777" w:rsidTr="005C6331">
        <w:trPr>
          <w:trHeight w:val="590"/>
        </w:trPr>
        <w:tc>
          <w:tcPr>
            <w:tcW w:w="3821" w:type="dxa"/>
            <w:tcBorders>
              <w:top w:val="single" w:sz="4" w:space="0" w:color="000000"/>
              <w:left w:val="single" w:sz="4" w:space="0" w:color="000000"/>
              <w:bottom w:val="single" w:sz="4" w:space="0" w:color="000000"/>
              <w:right w:val="single" w:sz="4" w:space="0" w:color="000000"/>
            </w:tcBorders>
          </w:tcPr>
          <w:p w14:paraId="2D3D1C13" w14:textId="77777777" w:rsidR="000154E4" w:rsidRDefault="000154E4" w:rsidP="005C6331">
            <w:pPr>
              <w:spacing w:after="0" w:line="259" w:lineRule="auto"/>
              <w:ind w:left="0" w:firstLine="0"/>
            </w:pPr>
            <w:r>
              <w:rPr>
                <w:rFonts w:ascii="Arial" w:eastAsia="Arial" w:hAnsi="Arial" w:cs="Arial"/>
              </w:rPr>
              <w:t xml:space="preserve">Section 1 </w:t>
            </w:r>
          </w:p>
          <w:p w14:paraId="1C6ADFDE" w14:textId="77777777" w:rsidR="000154E4" w:rsidRDefault="000154E4" w:rsidP="005C6331">
            <w:pPr>
              <w:spacing w:after="0" w:line="259" w:lineRule="auto"/>
              <w:ind w:left="0" w:firstLine="0"/>
            </w:pPr>
            <w:r>
              <w:rPr>
                <w:rFonts w:ascii="Arial" w:eastAsia="Arial" w:hAnsi="Arial" w:cs="Arial"/>
              </w:rPr>
              <w:t xml:space="preserve">Introduction </w:t>
            </w:r>
          </w:p>
        </w:tc>
        <w:tc>
          <w:tcPr>
            <w:tcW w:w="3686" w:type="dxa"/>
            <w:tcBorders>
              <w:top w:val="single" w:sz="4" w:space="0" w:color="000000"/>
              <w:left w:val="single" w:sz="4" w:space="0" w:color="000000"/>
              <w:bottom w:val="single" w:sz="4" w:space="0" w:color="000000"/>
              <w:right w:val="single" w:sz="4" w:space="0" w:color="000000"/>
            </w:tcBorders>
          </w:tcPr>
          <w:p w14:paraId="4B1B0EC1" w14:textId="77777777" w:rsidR="000154E4" w:rsidRDefault="000154E4" w:rsidP="005C6331">
            <w:pPr>
              <w:spacing w:after="0" w:line="259" w:lineRule="auto"/>
              <w:ind w:left="2" w:firstLine="0"/>
            </w:pPr>
            <w:r>
              <w:rPr>
                <w:rFonts w:ascii="Arial" w:eastAsia="Arial" w:hAnsi="Arial" w:cs="Arial"/>
              </w:rPr>
              <w:t xml:space="preserve">Provides an introduction to this document. </w:t>
            </w:r>
          </w:p>
        </w:tc>
      </w:tr>
      <w:tr w:rsidR="000154E4" w14:paraId="1E2A6B1F" w14:textId="77777777" w:rsidTr="005C6331">
        <w:trPr>
          <w:trHeight w:val="588"/>
        </w:trPr>
        <w:tc>
          <w:tcPr>
            <w:tcW w:w="3821" w:type="dxa"/>
            <w:tcBorders>
              <w:top w:val="single" w:sz="4" w:space="0" w:color="000000"/>
              <w:left w:val="single" w:sz="4" w:space="0" w:color="000000"/>
              <w:bottom w:val="single" w:sz="4" w:space="0" w:color="000000"/>
              <w:right w:val="single" w:sz="4" w:space="0" w:color="000000"/>
            </w:tcBorders>
          </w:tcPr>
          <w:p w14:paraId="125AB85B" w14:textId="77777777" w:rsidR="000154E4" w:rsidRDefault="000154E4" w:rsidP="005C6331">
            <w:pPr>
              <w:spacing w:after="0" w:line="259" w:lineRule="auto"/>
              <w:ind w:left="0" w:firstLine="0"/>
            </w:pPr>
            <w:r>
              <w:rPr>
                <w:rFonts w:ascii="Arial" w:eastAsia="Arial" w:hAnsi="Arial" w:cs="Arial"/>
              </w:rPr>
              <w:t xml:space="preserve">Section 2 </w:t>
            </w:r>
          </w:p>
          <w:p w14:paraId="3D5F385A" w14:textId="77777777" w:rsidR="000154E4" w:rsidRDefault="000154E4" w:rsidP="005C6331">
            <w:pPr>
              <w:spacing w:after="0" w:line="259" w:lineRule="auto"/>
              <w:ind w:left="0" w:firstLine="0"/>
            </w:pPr>
            <w:r>
              <w:rPr>
                <w:rFonts w:ascii="Arial" w:eastAsia="Arial" w:hAnsi="Arial" w:cs="Arial"/>
              </w:rPr>
              <w:t xml:space="preserve">Basic Translation Function Descriptions </w:t>
            </w:r>
          </w:p>
        </w:tc>
        <w:tc>
          <w:tcPr>
            <w:tcW w:w="3686" w:type="dxa"/>
            <w:tcBorders>
              <w:top w:val="single" w:sz="4" w:space="0" w:color="000000"/>
              <w:left w:val="single" w:sz="4" w:space="0" w:color="000000"/>
              <w:bottom w:val="single" w:sz="4" w:space="0" w:color="000000"/>
              <w:right w:val="single" w:sz="4" w:space="0" w:color="000000"/>
            </w:tcBorders>
          </w:tcPr>
          <w:p w14:paraId="09019E81" w14:textId="77777777" w:rsidR="000154E4" w:rsidRDefault="000154E4" w:rsidP="005C6331">
            <w:pPr>
              <w:spacing w:after="0" w:line="259" w:lineRule="auto"/>
              <w:ind w:left="2" w:firstLine="0"/>
            </w:pPr>
            <w:r>
              <w:rPr>
                <w:rFonts w:ascii="Arial" w:eastAsia="Arial" w:hAnsi="Arial" w:cs="Arial"/>
              </w:rPr>
              <w:t xml:space="preserve">Describes basic translation functions. </w:t>
            </w:r>
          </w:p>
        </w:tc>
      </w:tr>
      <w:tr w:rsidR="000154E4" w14:paraId="54B937DB" w14:textId="77777777" w:rsidTr="005C6331">
        <w:trPr>
          <w:trHeight w:val="590"/>
        </w:trPr>
        <w:tc>
          <w:tcPr>
            <w:tcW w:w="3821" w:type="dxa"/>
            <w:tcBorders>
              <w:top w:val="single" w:sz="4" w:space="0" w:color="000000"/>
              <w:left w:val="single" w:sz="4" w:space="0" w:color="000000"/>
              <w:bottom w:val="single" w:sz="4" w:space="0" w:color="000000"/>
              <w:right w:val="single" w:sz="4" w:space="0" w:color="000000"/>
            </w:tcBorders>
          </w:tcPr>
          <w:p w14:paraId="5C5C36D6" w14:textId="77777777" w:rsidR="000154E4" w:rsidRDefault="000154E4" w:rsidP="005C6331">
            <w:pPr>
              <w:spacing w:after="0" w:line="259" w:lineRule="auto"/>
              <w:ind w:left="0" w:firstLine="0"/>
            </w:pPr>
            <w:r>
              <w:rPr>
                <w:rFonts w:ascii="Arial" w:eastAsia="Arial" w:hAnsi="Arial" w:cs="Arial"/>
              </w:rPr>
              <w:t xml:space="preserve">Section 3 </w:t>
            </w:r>
          </w:p>
          <w:p w14:paraId="58B0A0E2" w14:textId="77777777" w:rsidR="000154E4" w:rsidRDefault="000154E4" w:rsidP="005C6331">
            <w:pPr>
              <w:spacing w:after="0" w:line="259" w:lineRule="auto"/>
              <w:ind w:left="0" w:firstLine="0"/>
            </w:pPr>
            <w:r>
              <w:rPr>
                <w:rFonts w:ascii="Arial" w:eastAsia="Arial" w:hAnsi="Arial" w:cs="Arial"/>
              </w:rPr>
              <w:t xml:space="preserve">MT to MX Translation Rule Descriptions </w:t>
            </w:r>
          </w:p>
        </w:tc>
        <w:tc>
          <w:tcPr>
            <w:tcW w:w="3686" w:type="dxa"/>
            <w:tcBorders>
              <w:top w:val="single" w:sz="4" w:space="0" w:color="000000"/>
              <w:left w:val="single" w:sz="4" w:space="0" w:color="000000"/>
              <w:bottom w:val="single" w:sz="4" w:space="0" w:color="000000"/>
              <w:right w:val="single" w:sz="4" w:space="0" w:color="000000"/>
            </w:tcBorders>
          </w:tcPr>
          <w:p w14:paraId="0B18E295" w14:textId="77777777" w:rsidR="000154E4" w:rsidRDefault="000154E4" w:rsidP="005C6331">
            <w:pPr>
              <w:spacing w:after="0" w:line="259" w:lineRule="auto"/>
              <w:ind w:left="3" w:firstLine="0"/>
            </w:pPr>
            <w:r>
              <w:rPr>
                <w:rFonts w:ascii="Arial" w:eastAsia="Arial" w:hAnsi="Arial" w:cs="Arial"/>
              </w:rPr>
              <w:t xml:space="preserve">Describes MT to MX translation rules. </w:t>
            </w:r>
          </w:p>
        </w:tc>
      </w:tr>
      <w:tr w:rsidR="000154E4" w14:paraId="0177F7D6" w14:textId="77777777" w:rsidTr="005C6331">
        <w:trPr>
          <w:trHeight w:val="590"/>
        </w:trPr>
        <w:tc>
          <w:tcPr>
            <w:tcW w:w="3821" w:type="dxa"/>
            <w:tcBorders>
              <w:top w:val="single" w:sz="4" w:space="0" w:color="000000"/>
              <w:left w:val="single" w:sz="4" w:space="0" w:color="000000"/>
              <w:bottom w:val="single" w:sz="4" w:space="0" w:color="000000"/>
              <w:right w:val="single" w:sz="4" w:space="0" w:color="000000"/>
            </w:tcBorders>
          </w:tcPr>
          <w:p w14:paraId="60A0C292" w14:textId="77777777" w:rsidR="000154E4" w:rsidRDefault="000154E4" w:rsidP="005C6331">
            <w:pPr>
              <w:spacing w:after="0" w:line="259" w:lineRule="auto"/>
              <w:ind w:left="0" w:firstLine="0"/>
            </w:pPr>
            <w:r>
              <w:rPr>
                <w:rFonts w:ascii="Arial" w:eastAsia="Arial" w:hAnsi="Arial" w:cs="Arial"/>
              </w:rPr>
              <w:t xml:space="preserve">Section 4 </w:t>
            </w:r>
          </w:p>
          <w:p w14:paraId="1255381A" w14:textId="77777777" w:rsidR="000154E4" w:rsidRDefault="000154E4" w:rsidP="005C6331">
            <w:pPr>
              <w:spacing w:after="0" w:line="259" w:lineRule="auto"/>
              <w:ind w:left="0" w:firstLine="0"/>
            </w:pPr>
            <w:r>
              <w:rPr>
                <w:rFonts w:ascii="Arial" w:eastAsia="Arial" w:hAnsi="Arial" w:cs="Arial"/>
              </w:rPr>
              <w:t xml:space="preserve">MX to MT Translation Rule Descriptions </w:t>
            </w:r>
          </w:p>
        </w:tc>
        <w:tc>
          <w:tcPr>
            <w:tcW w:w="3686" w:type="dxa"/>
            <w:tcBorders>
              <w:top w:val="single" w:sz="4" w:space="0" w:color="000000"/>
              <w:left w:val="single" w:sz="4" w:space="0" w:color="000000"/>
              <w:bottom w:val="single" w:sz="4" w:space="0" w:color="000000"/>
              <w:right w:val="single" w:sz="4" w:space="0" w:color="000000"/>
            </w:tcBorders>
          </w:tcPr>
          <w:p w14:paraId="6A5607D9" w14:textId="77777777" w:rsidR="000154E4" w:rsidRDefault="000154E4" w:rsidP="005C6331">
            <w:pPr>
              <w:spacing w:after="0" w:line="259" w:lineRule="auto"/>
              <w:ind w:left="3" w:firstLine="0"/>
            </w:pPr>
            <w:r>
              <w:rPr>
                <w:rFonts w:ascii="Arial" w:eastAsia="Arial" w:hAnsi="Arial" w:cs="Arial"/>
              </w:rPr>
              <w:t xml:space="preserve">Describes MX to MT translation rules. </w:t>
            </w:r>
          </w:p>
        </w:tc>
      </w:tr>
      <w:tr w:rsidR="000154E4" w14:paraId="2437F4F2" w14:textId="77777777" w:rsidTr="005C6331">
        <w:trPr>
          <w:trHeight w:val="590"/>
        </w:trPr>
        <w:tc>
          <w:tcPr>
            <w:tcW w:w="3821" w:type="dxa"/>
            <w:tcBorders>
              <w:top w:val="single" w:sz="4" w:space="0" w:color="000000"/>
              <w:left w:val="single" w:sz="4" w:space="0" w:color="000000"/>
              <w:bottom w:val="single" w:sz="4" w:space="0" w:color="000000"/>
              <w:right w:val="single" w:sz="4" w:space="0" w:color="000000"/>
            </w:tcBorders>
          </w:tcPr>
          <w:p w14:paraId="726B84B6" w14:textId="77777777" w:rsidR="000154E4" w:rsidRDefault="000154E4" w:rsidP="005C6331">
            <w:pPr>
              <w:spacing w:after="0" w:line="259" w:lineRule="auto"/>
              <w:ind w:left="0" w:firstLine="0"/>
              <w:rPr>
                <w:rFonts w:ascii="Arial" w:eastAsia="Arial" w:hAnsi="Arial" w:cs="Arial"/>
              </w:rPr>
            </w:pPr>
            <w:r>
              <w:rPr>
                <w:rFonts w:ascii="Arial" w:eastAsia="Arial" w:hAnsi="Arial" w:cs="Arial"/>
              </w:rPr>
              <w:t>Section 5</w:t>
            </w:r>
          </w:p>
          <w:p w14:paraId="21CF2E42" w14:textId="77777777" w:rsidR="000154E4" w:rsidRDefault="000154E4" w:rsidP="005C6331">
            <w:pPr>
              <w:spacing w:after="0" w:line="259" w:lineRule="auto"/>
              <w:ind w:left="0" w:firstLine="0"/>
              <w:rPr>
                <w:rFonts w:ascii="Arial" w:eastAsia="Arial" w:hAnsi="Arial" w:cs="Arial"/>
              </w:rPr>
            </w:pPr>
            <w:r>
              <w:rPr>
                <w:rFonts w:ascii="Arial" w:eastAsia="Arial" w:hAnsi="Arial" w:cs="Arial"/>
              </w:rPr>
              <w:t>Translation Additional Information</w:t>
            </w:r>
          </w:p>
        </w:tc>
        <w:tc>
          <w:tcPr>
            <w:tcW w:w="3686" w:type="dxa"/>
            <w:tcBorders>
              <w:top w:val="single" w:sz="4" w:space="0" w:color="000000"/>
              <w:left w:val="single" w:sz="4" w:space="0" w:color="000000"/>
              <w:bottom w:val="single" w:sz="4" w:space="0" w:color="000000"/>
              <w:right w:val="single" w:sz="4" w:space="0" w:color="000000"/>
            </w:tcBorders>
          </w:tcPr>
          <w:p w14:paraId="242E6DD3" w14:textId="77777777" w:rsidR="000154E4" w:rsidRDefault="000154E4" w:rsidP="005C6331">
            <w:pPr>
              <w:spacing w:after="0" w:line="259" w:lineRule="auto"/>
              <w:ind w:left="3" w:firstLine="0"/>
              <w:rPr>
                <w:rFonts w:ascii="Arial" w:eastAsia="Arial" w:hAnsi="Arial" w:cs="Arial"/>
              </w:rPr>
            </w:pPr>
            <w:r>
              <w:rPr>
                <w:rFonts w:ascii="Arial" w:eastAsia="Arial" w:hAnsi="Arial" w:cs="Arial"/>
              </w:rPr>
              <w:t>Describes additional information related to translation rules</w:t>
            </w:r>
          </w:p>
        </w:tc>
      </w:tr>
      <w:tr w:rsidR="000154E4" w14:paraId="2283C0FB" w14:textId="77777777" w:rsidTr="005C6331">
        <w:trPr>
          <w:trHeight w:val="590"/>
        </w:trPr>
        <w:tc>
          <w:tcPr>
            <w:tcW w:w="3821" w:type="dxa"/>
            <w:tcBorders>
              <w:top w:val="single" w:sz="4" w:space="0" w:color="000000"/>
              <w:left w:val="single" w:sz="4" w:space="0" w:color="000000"/>
              <w:bottom w:val="single" w:sz="4" w:space="0" w:color="000000"/>
              <w:right w:val="single" w:sz="4" w:space="0" w:color="000000"/>
            </w:tcBorders>
          </w:tcPr>
          <w:p w14:paraId="11BCB1B9" w14:textId="77777777" w:rsidR="000154E4" w:rsidRDefault="000154E4" w:rsidP="005C6331">
            <w:pPr>
              <w:spacing w:after="0" w:line="259" w:lineRule="auto"/>
              <w:ind w:left="0" w:firstLine="0"/>
              <w:rPr>
                <w:rFonts w:ascii="Arial" w:eastAsia="Arial" w:hAnsi="Arial" w:cs="Arial"/>
              </w:rPr>
            </w:pPr>
            <w:r>
              <w:rPr>
                <w:rFonts w:ascii="Arial" w:eastAsia="Arial" w:hAnsi="Arial" w:cs="Arial"/>
              </w:rPr>
              <w:t>Section 6</w:t>
            </w:r>
          </w:p>
          <w:p w14:paraId="0EFAB677" w14:textId="77777777" w:rsidR="000154E4" w:rsidRDefault="000154E4" w:rsidP="005C6331">
            <w:pPr>
              <w:spacing w:after="0" w:line="259" w:lineRule="auto"/>
              <w:ind w:left="0" w:firstLine="0"/>
              <w:rPr>
                <w:rFonts w:ascii="Arial" w:eastAsia="Arial" w:hAnsi="Arial" w:cs="Arial"/>
              </w:rPr>
            </w:pPr>
            <w:r>
              <w:rPr>
                <w:rFonts w:ascii="Arial" w:eastAsia="Arial" w:hAnsi="Arial" w:cs="Arial"/>
              </w:rPr>
              <w:t>Change Log</w:t>
            </w:r>
          </w:p>
        </w:tc>
        <w:tc>
          <w:tcPr>
            <w:tcW w:w="3686" w:type="dxa"/>
            <w:tcBorders>
              <w:top w:val="single" w:sz="4" w:space="0" w:color="000000"/>
              <w:left w:val="single" w:sz="4" w:space="0" w:color="000000"/>
              <w:bottom w:val="single" w:sz="4" w:space="0" w:color="000000"/>
              <w:right w:val="single" w:sz="4" w:space="0" w:color="000000"/>
            </w:tcBorders>
          </w:tcPr>
          <w:p w14:paraId="4336A5CF" w14:textId="77777777" w:rsidR="000154E4" w:rsidRDefault="000154E4" w:rsidP="005C6331">
            <w:pPr>
              <w:spacing w:after="0" w:line="259" w:lineRule="auto"/>
              <w:ind w:left="3" w:firstLine="0"/>
              <w:rPr>
                <w:rFonts w:ascii="Arial" w:eastAsia="Arial" w:hAnsi="Arial" w:cs="Arial"/>
              </w:rPr>
            </w:pPr>
            <w:r>
              <w:rPr>
                <w:rFonts w:ascii="Arial" w:eastAsia="Arial" w:hAnsi="Arial" w:cs="Arial"/>
              </w:rPr>
              <w:t>Describes the changes between document versions</w:t>
            </w:r>
          </w:p>
        </w:tc>
      </w:tr>
    </w:tbl>
    <w:p w14:paraId="338F1B4D" w14:textId="77777777" w:rsidR="000154E4" w:rsidRDefault="000154E4" w:rsidP="000154E4">
      <w:pPr>
        <w:spacing w:after="103" w:line="259" w:lineRule="auto"/>
        <w:ind w:left="1422" w:firstLine="0"/>
      </w:pPr>
      <w:r>
        <w:rPr>
          <w:rFonts w:ascii="Arial" w:eastAsia="Arial" w:hAnsi="Arial" w:cs="Arial"/>
        </w:rPr>
        <w:t xml:space="preserve"> </w:t>
      </w:r>
    </w:p>
    <w:p w14:paraId="322EA315" w14:textId="56E994E8" w:rsidR="00AF048F" w:rsidRDefault="002153EF">
      <w:pPr>
        <w:spacing w:after="0" w:line="259" w:lineRule="auto"/>
        <w:ind w:left="1422" w:firstLine="0"/>
      </w:pPr>
      <w:r>
        <w:br w:type="page"/>
      </w:r>
    </w:p>
    <w:p w14:paraId="42333319" w14:textId="77777777" w:rsidR="00AF048F" w:rsidRDefault="002153EF">
      <w:pPr>
        <w:pStyle w:val="Heading1"/>
        <w:tabs>
          <w:tab w:val="center" w:pos="681"/>
          <w:tab w:val="center" w:pos="5245"/>
        </w:tabs>
        <w:ind w:left="0" w:firstLine="0"/>
      </w:pPr>
      <w:r>
        <w:rPr>
          <w:rFonts w:ascii="Calibri" w:eastAsia="Calibri" w:hAnsi="Calibri" w:cs="Calibri"/>
          <w:b w:val="0"/>
          <w:sz w:val="22"/>
        </w:rPr>
        <w:lastRenderedPageBreak/>
        <w:tab/>
      </w:r>
      <w:bookmarkStart w:id="7" w:name="_Toc6320396"/>
      <w:bookmarkStart w:id="8" w:name="_Toc136351214"/>
      <w:r>
        <w:t xml:space="preserve">2 </w:t>
      </w:r>
      <w:r>
        <w:tab/>
        <w:t>Basic Translation Function Descriptions</w:t>
      </w:r>
      <w:bookmarkEnd w:id="7"/>
      <w:bookmarkEnd w:id="8"/>
      <w:r>
        <w:t xml:space="preserve"> </w:t>
      </w:r>
    </w:p>
    <w:p w14:paraId="413C1116" w14:textId="6666D099" w:rsidR="00AF048F" w:rsidRDefault="002153EF">
      <w:pPr>
        <w:spacing w:after="8" w:line="249" w:lineRule="auto"/>
        <w:ind w:left="1432" w:right="218" w:hanging="10"/>
        <w:rPr>
          <w:rFonts w:ascii="Arial" w:eastAsia="Arial" w:hAnsi="Arial" w:cs="Arial"/>
        </w:rPr>
      </w:pPr>
      <w:r>
        <w:rPr>
          <w:rFonts w:ascii="Arial" w:eastAsia="Arial" w:hAnsi="Arial" w:cs="Arial"/>
        </w:rPr>
        <w:t xml:space="preserve">Basic translation functions are the set of functions used throughout all the Standards translations. This section, Basic Translation Function Descriptions, describes these basic translation functions in terms of their definition and formats. </w:t>
      </w:r>
    </w:p>
    <w:p w14:paraId="115D7206" w14:textId="77777777" w:rsidR="00082162" w:rsidRDefault="00082162">
      <w:pPr>
        <w:spacing w:after="8" w:line="249" w:lineRule="auto"/>
        <w:ind w:left="1432" w:right="218" w:hanging="10"/>
      </w:pPr>
    </w:p>
    <w:tbl>
      <w:tblPr>
        <w:tblStyle w:val="TableGrid"/>
        <w:tblW w:w="8755" w:type="dxa"/>
        <w:tblInd w:w="462" w:type="dxa"/>
        <w:tblCellMar>
          <w:top w:w="43" w:type="dxa"/>
          <w:left w:w="108" w:type="dxa"/>
          <w:right w:w="62" w:type="dxa"/>
        </w:tblCellMar>
        <w:tblLook w:val="04A0" w:firstRow="1" w:lastRow="0" w:firstColumn="1" w:lastColumn="0" w:noHBand="0" w:noVBand="1"/>
      </w:tblPr>
      <w:tblGrid>
        <w:gridCol w:w="5226"/>
        <w:gridCol w:w="3529"/>
      </w:tblGrid>
      <w:tr w:rsidR="00AF048F" w14:paraId="67C8330F" w14:textId="77777777" w:rsidTr="00A27613">
        <w:trPr>
          <w:trHeight w:val="360"/>
        </w:trPr>
        <w:tc>
          <w:tcPr>
            <w:tcW w:w="3311" w:type="dxa"/>
            <w:tcBorders>
              <w:top w:val="single" w:sz="4" w:space="0" w:color="000000"/>
              <w:left w:val="single" w:sz="4" w:space="0" w:color="000000"/>
              <w:bottom w:val="single" w:sz="4" w:space="0" w:color="000000"/>
              <w:right w:val="single" w:sz="4" w:space="0" w:color="000000"/>
            </w:tcBorders>
          </w:tcPr>
          <w:p w14:paraId="38684C03" w14:textId="77777777" w:rsidR="00AF048F" w:rsidRDefault="002153EF">
            <w:pPr>
              <w:spacing w:after="0" w:line="259" w:lineRule="auto"/>
              <w:ind w:left="0" w:firstLine="0"/>
            </w:pPr>
            <w:r>
              <w:rPr>
                <w:rFonts w:ascii="Arial" w:eastAsia="Arial" w:hAnsi="Arial" w:cs="Arial"/>
                <w:b/>
              </w:rPr>
              <w:t xml:space="preserve">Function name </w:t>
            </w:r>
          </w:p>
        </w:tc>
        <w:tc>
          <w:tcPr>
            <w:tcW w:w="5444" w:type="dxa"/>
            <w:tcBorders>
              <w:top w:val="single" w:sz="4" w:space="0" w:color="000000"/>
              <w:left w:val="single" w:sz="4" w:space="0" w:color="000000"/>
              <w:bottom w:val="single" w:sz="4" w:space="0" w:color="000000"/>
              <w:right w:val="single" w:sz="4" w:space="0" w:color="000000"/>
            </w:tcBorders>
          </w:tcPr>
          <w:p w14:paraId="1438F2D3" w14:textId="77777777" w:rsidR="00AF048F" w:rsidRDefault="002153EF">
            <w:pPr>
              <w:spacing w:after="0" w:line="259" w:lineRule="auto"/>
              <w:ind w:left="0" w:firstLine="0"/>
            </w:pPr>
            <w:r>
              <w:rPr>
                <w:rFonts w:ascii="Arial" w:eastAsia="Arial" w:hAnsi="Arial" w:cs="Arial"/>
                <w:b/>
              </w:rPr>
              <w:t xml:space="preserve">Description </w:t>
            </w:r>
          </w:p>
        </w:tc>
      </w:tr>
      <w:tr w:rsidR="00AF048F" w14:paraId="7598E0FD" w14:textId="77777777" w:rsidTr="00A27613">
        <w:trPr>
          <w:trHeight w:val="818"/>
        </w:trPr>
        <w:tc>
          <w:tcPr>
            <w:tcW w:w="3311" w:type="dxa"/>
            <w:tcBorders>
              <w:top w:val="single" w:sz="4" w:space="0" w:color="000000"/>
              <w:left w:val="single" w:sz="4" w:space="0" w:color="000000"/>
              <w:bottom w:val="single" w:sz="4" w:space="0" w:color="000000"/>
              <w:right w:val="single" w:sz="4" w:space="0" w:color="000000"/>
            </w:tcBorders>
          </w:tcPr>
          <w:p w14:paraId="065BBF50" w14:textId="77777777" w:rsidR="00AF048F" w:rsidRDefault="002153EF">
            <w:pPr>
              <w:spacing w:after="0" w:line="259" w:lineRule="auto"/>
              <w:ind w:left="0" w:firstLine="0"/>
            </w:pPr>
            <w:r>
              <w:rPr>
                <w:rFonts w:ascii="Arial" w:eastAsia="Arial" w:hAnsi="Arial" w:cs="Arial"/>
                <w:b/>
              </w:rPr>
              <w:t xml:space="preserve">AppendTo </w:t>
            </w:r>
          </w:p>
          <w:p w14:paraId="08C71304" w14:textId="77777777" w:rsidR="00AF048F" w:rsidRDefault="002153EF">
            <w:pPr>
              <w:spacing w:after="0" w:line="259" w:lineRule="auto"/>
              <w:ind w:left="0" w:firstLine="0"/>
            </w:pPr>
            <w:r>
              <w:rPr>
                <w:rFonts w:ascii="Arial" w:eastAsia="Arial" w:hAnsi="Arial" w:cs="Arial"/>
                <w:b/>
              </w:rPr>
              <w:t xml:space="preserve">(Value, Target)  </w:t>
            </w:r>
          </w:p>
        </w:tc>
        <w:tc>
          <w:tcPr>
            <w:tcW w:w="5444" w:type="dxa"/>
            <w:tcBorders>
              <w:top w:val="single" w:sz="4" w:space="0" w:color="000000"/>
              <w:left w:val="single" w:sz="4" w:space="0" w:color="000000"/>
              <w:bottom w:val="single" w:sz="4" w:space="0" w:color="000000"/>
              <w:right w:val="single" w:sz="4" w:space="0" w:color="000000"/>
            </w:tcBorders>
          </w:tcPr>
          <w:p w14:paraId="583147B5" w14:textId="77777777" w:rsidR="00AF048F" w:rsidRDefault="002153EF">
            <w:pPr>
              <w:spacing w:after="0" w:line="259" w:lineRule="auto"/>
              <w:ind w:left="0" w:firstLine="0"/>
            </w:pPr>
            <w:r>
              <w:rPr>
                <w:rFonts w:ascii="Arial" w:eastAsia="Arial" w:hAnsi="Arial" w:cs="Arial"/>
              </w:rPr>
              <w:t xml:space="preserve">Appends the source value to the target node. The source can be a node, a string, an integer, a real number or a date and its type must correspond to the type of the target node. </w:t>
            </w:r>
          </w:p>
        </w:tc>
      </w:tr>
      <w:tr w:rsidR="00AF048F" w14:paraId="562AF377" w14:textId="77777777" w:rsidTr="00A27613">
        <w:trPr>
          <w:trHeight w:val="2782"/>
        </w:trPr>
        <w:tc>
          <w:tcPr>
            <w:tcW w:w="3311" w:type="dxa"/>
            <w:tcBorders>
              <w:top w:val="single" w:sz="4" w:space="0" w:color="000000"/>
              <w:left w:val="single" w:sz="4" w:space="0" w:color="000000"/>
              <w:bottom w:val="single" w:sz="4" w:space="0" w:color="000000"/>
              <w:right w:val="single" w:sz="4" w:space="0" w:color="000000"/>
            </w:tcBorders>
          </w:tcPr>
          <w:p w14:paraId="04FC3BE1" w14:textId="77777777" w:rsidR="00AF048F" w:rsidRDefault="002153EF">
            <w:pPr>
              <w:spacing w:after="0" w:line="259" w:lineRule="auto"/>
              <w:ind w:left="0" w:right="118" w:firstLine="0"/>
            </w:pPr>
            <w:r>
              <w:rPr>
                <w:rFonts w:ascii="Arial" w:eastAsia="Arial" w:hAnsi="Arial" w:cs="Arial"/>
                <w:b/>
              </w:rPr>
              <w:t xml:space="preserve">AppendToNextLine (Value, Target) </w:t>
            </w:r>
          </w:p>
        </w:tc>
        <w:tc>
          <w:tcPr>
            <w:tcW w:w="5444" w:type="dxa"/>
            <w:tcBorders>
              <w:top w:val="single" w:sz="4" w:space="0" w:color="000000"/>
              <w:left w:val="single" w:sz="4" w:space="0" w:color="000000"/>
              <w:bottom w:val="single" w:sz="4" w:space="0" w:color="000000"/>
              <w:right w:val="single" w:sz="4" w:space="0" w:color="000000"/>
            </w:tcBorders>
          </w:tcPr>
          <w:p w14:paraId="5B91E4DA" w14:textId="77777777" w:rsidR="00AF048F" w:rsidRDefault="002153EF">
            <w:pPr>
              <w:spacing w:after="60" w:line="241" w:lineRule="auto"/>
              <w:ind w:left="0" w:firstLine="0"/>
            </w:pPr>
            <w:r>
              <w:rPr>
                <w:rFonts w:ascii="Arial" w:eastAsia="Arial" w:hAnsi="Arial" w:cs="Arial"/>
              </w:rPr>
              <w:t xml:space="preserve">Appends the source value to the first available line in the target node. The source can be a node, a string, an integer, a real number or a date and its type must correspond to the type of the target node. If the target node is empty, the source value is written starting on the first line.  </w:t>
            </w:r>
          </w:p>
          <w:p w14:paraId="07056F4B" w14:textId="77777777" w:rsidR="00AF048F" w:rsidRDefault="002153EF">
            <w:pPr>
              <w:spacing w:after="61" w:line="241" w:lineRule="auto"/>
              <w:ind w:left="0" w:firstLine="0"/>
            </w:pPr>
            <w:r>
              <w:rPr>
                <w:rFonts w:ascii="Arial" w:eastAsia="Arial" w:hAnsi="Arial" w:cs="Arial"/>
              </w:rPr>
              <w:t xml:space="preserve">If the target node is not empty, the function adds a Carriage Return Line Feed (CRLF) to the end of the content already present in the target prior to writing the source value on the next available line.  </w:t>
            </w:r>
          </w:p>
          <w:p w14:paraId="768B3987" w14:textId="77777777" w:rsidR="00AF048F" w:rsidRDefault="002153EF">
            <w:pPr>
              <w:spacing w:after="0" w:line="259" w:lineRule="auto"/>
              <w:ind w:left="0" w:firstLine="0"/>
            </w:pPr>
            <w:r>
              <w:rPr>
                <w:rFonts w:ascii="Arial" w:eastAsia="Arial" w:hAnsi="Arial" w:cs="Arial"/>
              </w:rPr>
              <w:t xml:space="preserve">This function is used with a target node composed of several lines for examples 4*35x. </w:t>
            </w:r>
          </w:p>
        </w:tc>
      </w:tr>
      <w:tr w:rsidR="006A596D" w14:paraId="73007154" w14:textId="77777777" w:rsidTr="00A27613">
        <w:trPr>
          <w:trHeight w:val="1213"/>
        </w:trPr>
        <w:tc>
          <w:tcPr>
            <w:tcW w:w="3311" w:type="dxa"/>
            <w:tcBorders>
              <w:top w:val="single" w:sz="4" w:space="0" w:color="000000"/>
              <w:left w:val="single" w:sz="4" w:space="0" w:color="000000"/>
              <w:bottom w:val="single" w:sz="4" w:space="0" w:color="000000"/>
              <w:right w:val="single" w:sz="4" w:space="0" w:color="000000"/>
            </w:tcBorders>
          </w:tcPr>
          <w:p w14:paraId="48CB0D26" w14:textId="24387809" w:rsidR="006A596D" w:rsidRDefault="006A596D">
            <w:pPr>
              <w:spacing w:after="0" w:line="259" w:lineRule="auto"/>
              <w:ind w:left="0" w:right="118" w:firstLine="0"/>
              <w:rPr>
                <w:rFonts w:ascii="Arial" w:eastAsia="Arial" w:hAnsi="Arial" w:cs="Arial"/>
                <w:b/>
              </w:rPr>
            </w:pPr>
            <w:r>
              <w:rPr>
                <w:rFonts w:ascii="Arial" w:eastAsia="Arial" w:hAnsi="Arial" w:cs="Arial"/>
                <w:b/>
              </w:rPr>
              <w:t>ReturnFirstLineEmpty</w:t>
            </w:r>
            <w:r w:rsidR="00D45B9E">
              <w:rPr>
                <w:rFonts w:ascii="Arial" w:eastAsia="Arial" w:hAnsi="Arial" w:cs="Arial"/>
                <w:b/>
              </w:rPr>
              <w:t>(Target</w:t>
            </w:r>
            <w:r w:rsidR="003C63E2">
              <w:rPr>
                <w:rFonts w:ascii="Arial" w:eastAsia="Arial" w:hAnsi="Arial" w:cs="Arial"/>
                <w:b/>
              </w:rPr>
              <w:t>,n</w:t>
            </w:r>
            <w:r w:rsidR="00C37C7A">
              <w:rPr>
                <w:rFonts w:ascii="Arial" w:eastAsia="Arial" w:hAnsi="Arial" w:cs="Arial"/>
                <w:b/>
              </w:rPr>
              <w:t>)</w:t>
            </w:r>
          </w:p>
        </w:tc>
        <w:tc>
          <w:tcPr>
            <w:tcW w:w="5444" w:type="dxa"/>
            <w:tcBorders>
              <w:top w:val="single" w:sz="4" w:space="0" w:color="000000"/>
              <w:left w:val="single" w:sz="4" w:space="0" w:color="000000"/>
              <w:bottom w:val="single" w:sz="4" w:space="0" w:color="000000"/>
              <w:right w:val="single" w:sz="4" w:space="0" w:color="000000"/>
            </w:tcBorders>
          </w:tcPr>
          <w:p w14:paraId="30C43A61" w14:textId="77777777" w:rsidR="006A596D" w:rsidRDefault="006A596D">
            <w:pPr>
              <w:spacing w:after="60" w:line="241" w:lineRule="auto"/>
              <w:ind w:left="0" w:firstLine="0"/>
              <w:rPr>
                <w:rFonts w:ascii="Arial" w:eastAsia="Arial" w:hAnsi="Arial" w:cs="Arial"/>
              </w:rPr>
            </w:pPr>
            <w:r>
              <w:rPr>
                <w:rFonts w:ascii="Arial" w:eastAsia="Arial" w:hAnsi="Arial" w:cs="Arial"/>
              </w:rPr>
              <w:t>Return</w:t>
            </w:r>
            <w:r w:rsidR="00C43202">
              <w:rPr>
                <w:rFonts w:ascii="Arial" w:eastAsia="Arial" w:hAnsi="Arial" w:cs="Arial"/>
              </w:rPr>
              <w:t>s</w:t>
            </w:r>
            <w:r>
              <w:rPr>
                <w:rFonts w:ascii="Arial" w:eastAsia="Arial" w:hAnsi="Arial" w:cs="Arial"/>
              </w:rPr>
              <w:t xml:space="preserve"> the number of the first line empty in a structure of n lines *35 characters</w:t>
            </w:r>
            <w:r w:rsidR="00D45B9E">
              <w:rPr>
                <w:rFonts w:ascii="Arial" w:eastAsia="Arial" w:hAnsi="Arial" w:cs="Arial"/>
              </w:rPr>
              <w:t xml:space="preserve"> separated with CRLF</w:t>
            </w:r>
            <w:r>
              <w:rPr>
                <w:rFonts w:ascii="Arial" w:eastAsia="Arial" w:hAnsi="Arial" w:cs="Arial"/>
              </w:rPr>
              <w:t>. If no line found empty, return</w:t>
            </w:r>
            <w:r w:rsidR="00C43202">
              <w:rPr>
                <w:rFonts w:ascii="Arial" w:eastAsia="Arial" w:hAnsi="Arial" w:cs="Arial"/>
              </w:rPr>
              <w:t>s</w:t>
            </w:r>
            <w:r>
              <w:rPr>
                <w:rFonts w:ascii="Arial" w:eastAsia="Arial" w:hAnsi="Arial" w:cs="Arial"/>
              </w:rPr>
              <w:t xml:space="preserve"> 0. </w:t>
            </w:r>
            <w:r w:rsidR="003F069A">
              <w:rPr>
                <w:rFonts w:ascii="Arial" w:eastAsia="Arial" w:hAnsi="Arial" w:cs="Arial"/>
              </w:rPr>
              <w:t>If the first 2 lines are not empty, and the next one is empty, returns 3</w:t>
            </w:r>
          </w:p>
        </w:tc>
      </w:tr>
      <w:tr w:rsidR="00A27613" w14:paraId="32E2532B" w14:textId="77777777" w:rsidTr="00A27613">
        <w:trPr>
          <w:trHeight w:val="588"/>
        </w:trPr>
        <w:tc>
          <w:tcPr>
            <w:tcW w:w="3311" w:type="dxa"/>
            <w:tcBorders>
              <w:top w:val="single" w:sz="4" w:space="0" w:color="000000"/>
              <w:left w:val="single" w:sz="4" w:space="0" w:color="000000"/>
              <w:bottom w:val="single" w:sz="4" w:space="0" w:color="000000"/>
              <w:right w:val="single" w:sz="4" w:space="0" w:color="000000"/>
            </w:tcBorders>
          </w:tcPr>
          <w:p w14:paraId="068A4FFE" w14:textId="50E24A10" w:rsidR="00A27613" w:rsidRDefault="00A27613" w:rsidP="00A27613">
            <w:pPr>
              <w:spacing w:after="0" w:line="259" w:lineRule="auto"/>
              <w:ind w:left="0" w:firstLine="0"/>
              <w:rPr>
                <w:rFonts w:ascii="Arial" w:eastAsia="Arial" w:hAnsi="Arial" w:cs="Arial"/>
                <w:b/>
              </w:rPr>
            </w:pPr>
            <w:ins w:id="9" w:author="BOUVY Martine [2]" w:date="2021-03-29T15:38:00Z">
              <w:r>
                <w:rPr>
                  <w:rFonts w:ascii="Arial" w:eastAsia="Arial" w:hAnsi="Arial" w:cs="Arial"/>
                  <w:b/>
                </w:rPr>
                <w:t>ReturnFirstLineEmptyExtended(Target,n,LineLength)</w:t>
              </w:r>
            </w:ins>
          </w:p>
        </w:tc>
        <w:tc>
          <w:tcPr>
            <w:tcW w:w="5444" w:type="dxa"/>
            <w:tcBorders>
              <w:top w:val="single" w:sz="4" w:space="0" w:color="000000"/>
              <w:left w:val="single" w:sz="4" w:space="0" w:color="000000"/>
              <w:bottom w:val="single" w:sz="4" w:space="0" w:color="000000"/>
              <w:right w:val="single" w:sz="4" w:space="0" w:color="000000"/>
            </w:tcBorders>
          </w:tcPr>
          <w:p w14:paraId="032B6585" w14:textId="14402ED8" w:rsidR="00A27613" w:rsidRDefault="00A27613" w:rsidP="00A27613">
            <w:pPr>
              <w:spacing w:after="0" w:line="259" w:lineRule="auto"/>
              <w:ind w:left="0" w:firstLine="0"/>
              <w:rPr>
                <w:rFonts w:ascii="Arial" w:eastAsia="Arial" w:hAnsi="Arial" w:cs="Arial"/>
              </w:rPr>
            </w:pPr>
            <w:ins w:id="10" w:author="BOUVY Martine [2]" w:date="2021-03-29T15:38:00Z">
              <w:r>
                <w:rPr>
                  <w:rFonts w:ascii="Arial" w:eastAsia="Arial" w:hAnsi="Arial" w:cs="Arial"/>
                </w:rPr>
                <w:t>Returns the number of the first line empty in a structure of n lines * x characters (LineLength) separated with CRLF. If no line found empty, returns 0. If the first 2 lines are not empty, and the next one is empty, returns 3</w:t>
              </w:r>
            </w:ins>
          </w:p>
        </w:tc>
      </w:tr>
      <w:tr w:rsidR="00A27613" w14:paraId="73E7BF72" w14:textId="77777777" w:rsidTr="00A27613">
        <w:trPr>
          <w:trHeight w:val="588"/>
        </w:trPr>
        <w:tc>
          <w:tcPr>
            <w:tcW w:w="3311" w:type="dxa"/>
            <w:tcBorders>
              <w:top w:val="single" w:sz="4" w:space="0" w:color="000000"/>
              <w:left w:val="single" w:sz="4" w:space="0" w:color="000000"/>
              <w:bottom w:val="single" w:sz="4" w:space="0" w:color="000000"/>
              <w:right w:val="single" w:sz="4" w:space="0" w:color="000000"/>
            </w:tcBorders>
          </w:tcPr>
          <w:p w14:paraId="73089867" w14:textId="77777777" w:rsidR="00A27613" w:rsidRDefault="00A27613" w:rsidP="00A27613">
            <w:pPr>
              <w:spacing w:after="0" w:line="259" w:lineRule="auto"/>
              <w:ind w:left="0" w:firstLine="0"/>
            </w:pPr>
            <w:r>
              <w:rPr>
                <w:rFonts w:ascii="Arial" w:eastAsia="Arial" w:hAnsi="Arial" w:cs="Arial"/>
                <w:b/>
              </w:rPr>
              <w:t xml:space="preserve">Concatenate (Value1, </w:t>
            </w:r>
          </w:p>
          <w:p w14:paraId="2BCB8F0C" w14:textId="77777777" w:rsidR="00A27613" w:rsidRDefault="00A27613" w:rsidP="00A27613">
            <w:pPr>
              <w:spacing w:after="0" w:line="259" w:lineRule="auto"/>
              <w:ind w:left="0" w:firstLine="0"/>
            </w:pPr>
            <w:r>
              <w:rPr>
                <w:rFonts w:ascii="Arial" w:eastAsia="Arial" w:hAnsi="Arial" w:cs="Arial"/>
                <w:b/>
              </w:rPr>
              <w:t xml:space="preserve">Value2, Value3, … ValueN) </w:t>
            </w:r>
          </w:p>
        </w:tc>
        <w:tc>
          <w:tcPr>
            <w:tcW w:w="5444" w:type="dxa"/>
            <w:tcBorders>
              <w:top w:val="single" w:sz="4" w:space="0" w:color="000000"/>
              <w:left w:val="single" w:sz="4" w:space="0" w:color="000000"/>
              <w:bottom w:val="single" w:sz="4" w:space="0" w:color="000000"/>
              <w:right w:val="single" w:sz="4" w:space="0" w:color="000000"/>
            </w:tcBorders>
          </w:tcPr>
          <w:p w14:paraId="3B3B7AEE" w14:textId="77777777" w:rsidR="00A27613" w:rsidRDefault="00A27613" w:rsidP="00A27613">
            <w:pPr>
              <w:spacing w:after="0" w:line="259" w:lineRule="auto"/>
              <w:ind w:left="0" w:firstLine="0"/>
            </w:pPr>
            <w:r>
              <w:rPr>
                <w:rFonts w:ascii="Arial" w:eastAsia="Arial" w:hAnsi="Arial" w:cs="Arial"/>
              </w:rPr>
              <w:t xml:space="preserve">Returns a string by concatenation of Value1, Value2,… ValueN respecting the order of occurrence of the Value parameters.  </w:t>
            </w:r>
          </w:p>
        </w:tc>
      </w:tr>
      <w:tr w:rsidR="00A27613" w14:paraId="196F8F42" w14:textId="77777777" w:rsidTr="00A27613">
        <w:trPr>
          <w:trHeight w:val="5914"/>
        </w:trPr>
        <w:tc>
          <w:tcPr>
            <w:tcW w:w="3311" w:type="dxa"/>
            <w:tcBorders>
              <w:top w:val="single" w:sz="4" w:space="0" w:color="000000"/>
              <w:left w:val="single" w:sz="4" w:space="0" w:color="000000"/>
              <w:bottom w:val="single" w:sz="4" w:space="0" w:color="000000"/>
              <w:right w:val="single" w:sz="4" w:space="0" w:color="000000"/>
            </w:tcBorders>
          </w:tcPr>
          <w:p w14:paraId="1CA86117" w14:textId="77777777" w:rsidR="00A27613" w:rsidRDefault="00A27613" w:rsidP="00A27613">
            <w:pPr>
              <w:spacing w:after="0" w:line="259" w:lineRule="auto"/>
              <w:ind w:left="0" w:firstLine="0"/>
            </w:pPr>
            <w:r>
              <w:rPr>
                <w:rFonts w:ascii="Arial" w:eastAsia="Arial" w:hAnsi="Arial" w:cs="Arial"/>
                <w:b/>
              </w:rPr>
              <w:lastRenderedPageBreak/>
              <w:t xml:space="preserve">Copy </w:t>
            </w:r>
          </w:p>
          <w:p w14:paraId="02A17FC2" w14:textId="77777777" w:rsidR="00A27613" w:rsidRDefault="00A27613" w:rsidP="00A27613">
            <w:pPr>
              <w:spacing w:after="0" w:line="259" w:lineRule="auto"/>
              <w:ind w:left="0" w:firstLine="0"/>
            </w:pPr>
            <w:r>
              <w:rPr>
                <w:rFonts w:ascii="Arial" w:eastAsia="Arial" w:hAnsi="Arial" w:cs="Arial"/>
                <w:b/>
              </w:rPr>
              <w:t xml:space="preserve">[(Value)] </w:t>
            </w:r>
          </w:p>
        </w:tc>
        <w:tc>
          <w:tcPr>
            <w:tcW w:w="5444" w:type="dxa"/>
            <w:tcBorders>
              <w:top w:val="single" w:sz="4" w:space="0" w:color="000000"/>
              <w:left w:val="single" w:sz="4" w:space="0" w:color="000000"/>
              <w:bottom w:val="single" w:sz="4" w:space="0" w:color="000000"/>
              <w:right w:val="single" w:sz="4" w:space="0" w:color="000000"/>
            </w:tcBorders>
          </w:tcPr>
          <w:p w14:paraId="08AEE522" w14:textId="77777777" w:rsidR="00A27613" w:rsidRDefault="00A27613" w:rsidP="00A27613">
            <w:pPr>
              <w:spacing w:after="59" w:line="257" w:lineRule="auto"/>
              <w:ind w:left="0" w:right="67" w:firstLine="0"/>
            </w:pPr>
            <w:r>
              <w:rPr>
                <w:rFonts w:ascii="Arial" w:eastAsia="Arial" w:hAnsi="Arial" w:cs="Arial"/>
              </w:rPr>
              <w:t xml:space="preserve">Copies the source value in the target node. The source can be a node, a string, an integer, a real number or a date and its type must correspond to the type of the target node. The target is given by the target path.  Formats: </w:t>
            </w:r>
          </w:p>
          <w:p w14:paraId="389910E9" w14:textId="77777777" w:rsidR="00A27613" w:rsidRDefault="00A27613" w:rsidP="00A27613">
            <w:pPr>
              <w:numPr>
                <w:ilvl w:val="0"/>
                <w:numId w:val="21"/>
              </w:numPr>
              <w:spacing w:after="60" w:line="254" w:lineRule="auto"/>
              <w:ind w:hanging="283"/>
            </w:pPr>
            <w:r>
              <w:rPr>
                <w:rFonts w:ascii="Arial" w:eastAsia="Arial" w:hAnsi="Arial" w:cs="Arial"/>
                <w:b/>
              </w:rPr>
              <w:t>Copy:</w:t>
            </w:r>
            <w:r>
              <w:rPr>
                <w:rFonts w:ascii="Arial" w:eastAsia="Arial" w:hAnsi="Arial" w:cs="Arial"/>
              </w:rPr>
              <w:t xml:space="preserve"> Copies the value from the source path to the target path.  </w:t>
            </w:r>
          </w:p>
          <w:p w14:paraId="632A9705" w14:textId="77777777" w:rsidR="00A27613" w:rsidRDefault="00A27613" w:rsidP="00A27613">
            <w:pPr>
              <w:numPr>
                <w:ilvl w:val="0"/>
                <w:numId w:val="21"/>
              </w:numPr>
              <w:spacing w:after="64" w:line="252" w:lineRule="auto"/>
              <w:ind w:hanging="283"/>
            </w:pPr>
            <w:r>
              <w:rPr>
                <w:rFonts w:ascii="Arial" w:eastAsia="Arial" w:hAnsi="Arial" w:cs="Arial"/>
                <w:b/>
              </w:rPr>
              <w:t>Copy(Value):</w:t>
            </w:r>
            <w:r>
              <w:rPr>
                <w:rFonts w:ascii="Arial" w:eastAsia="Arial" w:hAnsi="Arial" w:cs="Arial"/>
              </w:rPr>
              <w:t xml:space="preserve"> Copies the explicit source value to the target path.  </w:t>
            </w:r>
          </w:p>
          <w:p w14:paraId="73F08A4F" w14:textId="77777777" w:rsidR="00A27613" w:rsidRDefault="00A27613" w:rsidP="00A27613">
            <w:pPr>
              <w:numPr>
                <w:ilvl w:val="0"/>
                <w:numId w:val="21"/>
              </w:numPr>
              <w:spacing w:after="65" w:line="251" w:lineRule="auto"/>
              <w:ind w:hanging="283"/>
            </w:pPr>
            <w:r>
              <w:rPr>
                <w:rFonts w:ascii="Arial" w:eastAsia="Arial" w:hAnsi="Arial" w:cs="Arial"/>
                <w:b/>
              </w:rPr>
              <w:t>Copy("boolean value"):</w:t>
            </w:r>
            <w:r>
              <w:rPr>
                <w:rFonts w:ascii="Arial" w:eastAsia="Arial" w:hAnsi="Arial" w:cs="Arial"/>
              </w:rPr>
              <w:t xml:space="preserve"> Copies the value "true" or “false" to a boolean variable of the target path. </w:t>
            </w:r>
          </w:p>
          <w:p w14:paraId="6DF6DD53" w14:textId="77777777" w:rsidR="00A27613" w:rsidRDefault="00A27613" w:rsidP="00A27613">
            <w:pPr>
              <w:numPr>
                <w:ilvl w:val="0"/>
                <w:numId w:val="21"/>
              </w:numPr>
              <w:spacing w:after="73" w:line="244" w:lineRule="auto"/>
              <w:ind w:hanging="283"/>
            </w:pPr>
            <w:r>
              <w:rPr>
                <w:rFonts w:ascii="Arial" w:eastAsia="Arial" w:hAnsi="Arial" w:cs="Arial"/>
                <w:b/>
              </w:rPr>
              <w:t>Copy("value"):</w:t>
            </w:r>
            <w:r>
              <w:rPr>
                <w:rFonts w:ascii="Arial" w:eastAsia="Arial" w:hAnsi="Arial" w:cs="Arial"/>
              </w:rPr>
              <w:t xml:space="preserve"> Copies the value between “” to the target path eg. a code. Note that if the target path is developed up to the code, the function indicates the value of the last node in the target path. The function gives the information from a type perspective.  </w:t>
            </w:r>
          </w:p>
          <w:p w14:paraId="3295B742" w14:textId="77777777" w:rsidR="00A27613" w:rsidRDefault="00A27613" w:rsidP="00A27613">
            <w:pPr>
              <w:numPr>
                <w:ilvl w:val="0"/>
                <w:numId w:val="21"/>
              </w:numPr>
              <w:spacing w:after="58" w:line="243" w:lineRule="auto"/>
              <w:ind w:hanging="283"/>
            </w:pPr>
            <w:r>
              <w:rPr>
                <w:rFonts w:ascii="Arial" w:eastAsia="Arial" w:hAnsi="Arial" w:cs="Arial"/>
                <w:b/>
              </w:rPr>
              <w:t>Copy(SubfieldValue):</w:t>
            </w:r>
            <w:r>
              <w:rPr>
                <w:rFonts w:ascii="Arial" w:eastAsia="Arial" w:hAnsi="Arial" w:cs="Arial"/>
              </w:rPr>
              <w:t xml:space="preserve"> Copies a part (that is a subfield) of a field from an MT message. For example, Field 97B is defined by (Qualifier) (Data Source Scheme) (Account Type Code) (Account Number). Copy(AccountNumber) means copy the part of the field that contains the account number.  </w:t>
            </w:r>
          </w:p>
          <w:p w14:paraId="34A42D6D" w14:textId="77777777" w:rsidR="00A27613" w:rsidRDefault="00A27613" w:rsidP="00A27613">
            <w:pPr>
              <w:spacing w:after="0" w:line="259" w:lineRule="auto"/>
              <w:ind w:left="0" w:firstLine="0"/>
              <w:jc w:val="both"/>
            </w:pPr>
            <w:r>
              <w:rPr>
                <w:rFonts w:ascii="Arial" w:eastAsia="Arial" w:hAnsi="Arial" w:cs="Arial"/>
              </w:rPr>
              <w:t xml:space="preserve">If the value to be copied is returned by a translation function, then Copy is implicit in the spreadsheet. </w:t>
            </w:r>
          </w:p>
        </w:tc>
      </w:tr>
    </w:tbl>
    <w:p w14:paraId="67D79697" w14:textId="77777777" w:rsidR="00AF048F" w:rsidRDefault="00AF048F">
      <w:pPr>
        <w:sectPr w:rsidR="00AF048F">
          <w:headerReference w:type="even" r:id="rId26"/>
          <w:headerReference w:type="default" r:id="rId27"/>
          <w:footerReference w:type="even" r:id="rId28"/>
          <w:footerReference w:type="default" r:id="rId29"/>
          <w:headerReference w:type="first" r:id="rId30"/>
          <w:footerReference w:type="first" r:id="rId31"/>
          <w:pgSz w:w="11909" w:h="16834"/>
          <w:pgMar w:top="1398" w:right="1281" w:bottom="1517" w:left="1132" w:header="720" w:footer="720" w:gutter="0"/>
          <w:cols w:space="720"/>
          <w:titlePg/>
        </w:sectPr>
      </w:pPr>
    </w:p>
    <w:p w14:paraId="54B900DC" w14:textId="77777777" w:rsidR="00AF048F" w:rsidRDefault="00AF048F">
      <w:pPr>
        <w:spacing w:after="0" w:line="259" w:lineRule="auto"/>
        <w:ind w:left="-1702" w:right="19" w:firstLine="0"/>
      </w:pPr>
    </w:p>
    <w:tbl>
      <w:tblPr>
        <w:tblStyle w:val="TableGrid"/>
        <w:tblW w:w="8755" w:type="dxa"/>
        <w:tblInd w:w="-108" w:type="dxa"/>
        <w:tblCellMar>
          <w:top w:w="43" w:type="dxa"/>
          <w:left w:w="107" w:type="dxa"/>
          <w:right w:w="62" w:type="dxa"/>
        </w:tblCellMar>
        <w:tblLook w:val="04A0" w:firstRow="1" w:lastRow="0" w:firstColumn="1" w:lastColumn="0" w:noHBand="0" w:noVBand="1"/>
      </w:tblPr>
      <w:tblGrid>
        <w:gridCol w:w="2830"/>
        <w:gridCol w:w="5925"/>
      </w:tblGrid>
      <w:tr w:rsidR="00AF048F" w14:paraId="3A494D2E" w14:textId="77777777">
        <w:trPr>
          <w:trHeight w:val="1279"/>
        </w:trPr>
        <w:tc>
          <w:tcPr>
            <w:tcW w:w="2830" w:type="dxa"/>
            <w:tcBorders>
              <w:top w:val="single" w:sz="4" w:space="0" w:color="000000"/>
              <w:left w:val="single" w:sz="4" w:space="0" w:color="000000"/>
              <w:bottom w:val="single" w:sz="4" w:space="0" w:color="000000"/>
              <w:right w:val="single" w:sz="4" w:space="0" w:color="000000"/>
            </w:tcBorders>
          </w:tcPr>
          <w:p w14:paraId="5862E83D" w14:textId="77777777" w:rsidR="00AF048F" w:rsidRDefault="002153EF">
            <w:pPr>
              <w:spacing w:after="0" w:line="259" w:lineRule="auto"/>
              <w:ind w:left="1" w:firstLine="0"/>
            </w:pPr>
            <w:r>
              <w:rPr>
                <w:rFonts w:ascii="Arial" w:eastAsia="Arial" w:hAnsi="Arial" w:cs="Arial"/>
                <w:b/>
              </w:rPr>
              <w:t>DecimalSignificantDigits (Value)</w:t>
            </w:r>
            <w:r>
              <w:rPr>
                <w:rFonts w:ascii="Arial" w:eastAsia="Arial" w:hAnsi="Arial" w:cs="Arial"/>
              </w:rPr>
              <w:t xml:space="preserve"> </w:t>
            </w:r>
          </w:p>
        </w:tc>
        <w:tc>
          <w:tcPr>
            <w:tcW w:w="5926" w:type="dxa"/>
            <w:tcBorders>
              <w:top w:val="single" w:sz="4" w:space="0" w:color="000000"/>
              <w:left w:val="single" w:sz="4" w:space="0" w:color="000000"/>
              <w:bottom w:val="single" w:sz="4" w:space="0" w:color="000000"/>
              <w:right w:val="single" w:sz="4" w:space="0" w:color="000000"/>
            </w:tcBorders>
          </w:tcPr>
          <w:p w14:paraId="657450B6" w14:textId="77777777" w:rsidR="00AF048F" w:rsidRDefault="002153EF">
            <w:pPr>
              <w:spacing w:after="0" w:line="259" w:lineRule="auto"/>
              <w:ind w:left="0" w:firstLine="0"/>
            </w:pPr>
            <w:r>
              <w:rPr>
                <w:rFonts w:ascii="Arial" w:eastAsia="Arial" w:hAnsi="Arial" w:cs="Arial"/>
              </w:rPr>
              <w:t xml:space="preserve">Returns the number of significant decimal digits in a source value that is a decimal number. For example, for a source value 0120.4560000, the function returns 3 as number of significant decimal digits as the source decimal part is indeed equivalent to .456. </w:t>
            </w:r>
          </w:p>
        </w:tc>
      </w:tr>
      <w:tr w:rsidR="00AF048F" w14:paraId="2BA53456" w14:textId="77777777">
        <w:trPr>
          <w:trHeight w:val="821"/>
        </w:trPr>
        <w:tc>
          <w:tcPr>
            <w:tcW w:w="2830" w:type="dxa"/>
            <w:tcBorders>
              <w:top w:val="single" w:sz="4" w:space="0" w:color="000000"/>
              <w:left w:val="single" w:sz="4" w:space="0" w:color="000000"/>
              <w:bottom w:val="single" w:sz="4" w:space="0" w:color="000000"/>
              <w:right w:val="single" w:sz="4" w:space="0" w:color="000000"/>
            </w:tcBorders>
          </w:tcPr>
          <w:p w14:paraId="2922A93E" w14:textId="77777777" w:rsidR="00AF048F" w:rsidRDefault="002153EF">
            <w:pPr>
              <w:spacing w:after="0" w:line="259" w:lineRule="auto"/>
              <w:ind w:left="1" w:firstLine="0"/>
            </w:pPr>
            <w:r>
              <w:rPr>
                <w:rFonts w:ascii="Arial" w:eastAsia="Arial" w:hAnsi="Arial" w:cs="Arial"/>
                <w:b/>
              </w:rPr>
              <w:t xml:space="preserve">DeleteChar </w:t>
            </w:r>
          </w:p>
          <w:p w14:paraId="31C36699" w14:textId="77777777" w:rsidR="00AF048F" w:rsidRDefault="002153EF">
            <w:pPr>
              <w:spacing w:after="0" w:line="259" w:lineRule="auto"/>
              <w:ind w:left="1" w:firstLine="0"/>
            </w:pPr>
            <w:r>
              <w:rPr>
                <w:rFonts w:ascii="Arial" w:eastAsia="Arial" w:hAnsi="Arial" w:cs="Arial"/>
                <w:b/>
              </w:rPr>
              <w:t xml:space="preserve">(Value, FromPosition, </w:t>
            </w:r>
          </w:p>
          <w:p w14:paraId="3043C277" w14:textId="77777777" w:rsidR="00AF048F" w:rsidRDefault="002153EF">
            <w:pPr>
              <w:spacing w:after="0" w:line="259" w:lineRule="auto"/>
              <w:ind w:left="1" w:firstLine="0"/>
            </w:pPr>
            <w:r>
              <w:rPr>
                <w:rFonts w:ascii="Arial" w:eastAsia="Arial" w:hAnsi="Arial" w:cs="Arial"/>
                <w:b/>
              </w:rPr>
              <w:t xml:space="preserve">ToPosition) </w:t>
            </w:r>
          </w:p>
        </w:tc>
        <w:tc>
          <w:tcPr>
            <w:tcW w:w="5926" w:type="dxa"/>
            <w:tcBorders>
              <w:top w:val="single" w:sz="4" w:space="0" w:color="000000"/>
              <w:left w:val="single" w:sz="4" w:space="0" w:color="000000"/>
              <w:bottom w:val="single" w:sz="4" w:space="0" w:color="000000"/>
              <w:right w:val="single" w:sz="4" w:space="0" w:color="000000"/>
            </w:tcBorders>
          </w:tcPr>
          <w:p w14:paraId="328822A0" w14:textId="77777777" w:rsidR="00AF048F" w:rsidRDefault="002153EF">
            <w:pPr>
              <w:spacing w:after="0" w:line="259" w:lineRule="auto"/>
              <w:ind w:left="1" w:right="26" w:firstLine="0"/>
            </w:pPr>
            <w:r>
              <w:rPr>
                <w:rFonts w:ascii="Arial" w:eastAsia="Arial" w:hAnsi="Arial" w:cs="Arial"/>
              </w:rPr>
              <w:t xml:space="preserve">Returns the result after deletion of characters in the source value starting from the FromPosition (included) to the ToPosition (included). Positions are integers. </w:t>
            </w:r>
          </w:p>
        </w:tc>
      </w:tr>
      <w:tr w:rsidR="00AF048F" w14:paraId="4B38E764" w14:textId="77777777">
        <w:trPr>
          <w:trHeight w:val="4308"/>
        </w:trPr>
        <w:tc>
          <w:tcPr>
            <w:tcW w:w="2830" w:type="dxa"/>
            <w:tcBorders>
              <w:top w:val="single" w:sz="4" w:space="0" w:color="000000"/>
              <w:left w:val="single" w:sz="4" w:space="0" w:color="000000"/>
              <w:bottom w:val="single" w:sz="4" w:space="0" w:color="000000"/>
              <w:right w:val="single" w:sz="4" w:space="0" w:color="000000"/>
            </w:tcBorders>
          </w:tcPr>
          <w:p w14:paraId="7BD58368" w14:textId="77777777" w:rsidR="00AF048F" w:rsidRDefault="002153EF">
            <w:pPr>
              <w:spacing w:after="0" w:line="259" w:lineRule="auto"/>
              <w:ind w:left="1" w:firstLine="0"/>
            </w:pPr>
            <w:r>
              <w:rPr>
                <w:rFonts w:ascii="Arial" w:eastAsia="Arial" w:hAnsi="Arial" w:cs="Arial"/>
                <w:b/>
              </w:rPr>
              <w:t xml:space="preserve">DeletePattern </w:t>
            </w:r>
          </w:p>
          <w:p w14:paraId="491F2783" w14:textId="77777777" w:rsidR="00AF048F" w:rsidRDefault="002153EF">
            <w:pPr>
              <w:spacing w:after="0" w:line="259" w:lineRule="auto"/>
              <w:ind w:left="1" w:firstLine="0"/>
            </w:pPr>
            <w:r>
              <w:rPr>
                <w:rFonts w:ascii="Arial" w:eastAsia="Arial" w:hAnsi="Arial" w:cs="Arial"/>
                <w:b/>
              </w:rPr>
              <w:t xml:space="preserve">(Value, Pattern)  </w:t>
            </w:r>
          </w:p>
        </w:tc>
        <w:tc>
          <w:tcPr>
            <w:tcW w:w="5926" w:type="dxa"/>
            <w:tcBorders>
              <w:top w:val="single" w:sz="4" w:space="0" w:color="000000"/>
              <w:left w:val="single" w:sz="4" w:space="0" w:color="000000"/>
              <w:bottom w:val="single" w:sz="4" w:space="0" w:color="000000"/>
              <w:right w:val="single" w:sz="4" w:space="0" w:color="000000"/>
            </w:tcBorders>
          </w:tcPr>
          <w:p w14:paraId="4B3BBACF" w14:textId="77777777" w:rsidR="00AF048F" w:rsidRDefault="002153EF">
            <w:pPr>
              <w:spacing w:after="56" w:line="262" w:lineRule="auto"/>
              <w:ind w:left="1" w:right="220" w:firstLine="0"/>
            </w:pPr>
            <w:r>
              <w:rPr>
                <w:rFonts w:ascii="Arial" w:eastAsia="Arial" w:hAnsi="Arial" w:cs="Arial"/>
              </w:rPr>
              <w:t xml:space="preserve">Returns the result after deletion of the string indicated by Pattern in the source value. If the pattern is not found, then the value is returned unchanged.  Formats: </w:t>
            </w:r>
          </w:p>
          <w:p w14:paraId="4D7A7875" w14:textId="77777777" w:rsidR="00AF048F" w:rsidRDefault="002153EF">
            <w:pPr>
              <w:numPr>
                <w:ilvl w:val="0"/>
                <w:numId w:val="22"/>
              </w:numPr>
              <w:spacing w:after="0" w:line="249" w:lineRule="auto"/>
              <w:ind w:left="283" w:hanging="283"/>
            </w:pPr>
            <w:r>
              <w:rPr>
                <w:rFonts w:ascii="Arial" w:eastAsia="Arial" w:hAnsi="Arial" w:cs="Arial"/>
                <w:b/>
              </w:rPr>
              <w:t>DeletePattern(Value, "Pattern"):</w:t>
            </w:r>
            <w:r>
              <w:rPr>
                <w:rFonts w:ascii="Arial" w:eastAsia="Arial" w:hAnsi="Arial" w:cs="Arial"/>
              </w:rPr>
              <w:t xml:space="preserve"> In this format, the pattern is given as a string between quotes. For example </w:t>
            </w:r>
          </w:p>
          <w:p w14:paraId="6E6BF180" w14:textId="77777777" w:rsidR="00AF048F" w:rsidRDefault="002153EF">
            <w:pPr>
              <w:spacing w:after="78" w:line="239" w:lineRule="auto"/>
              <w:ind w:left="283" w:firstLine="0"/>
            </w:pPr>
            <w:r>
              <w:rPr>
                <w:rFonts w:ascii="Arial" w:eastAsia="Arial" w:hAnsi="Arial" w:cs="Arial"/>
              </w:rPr>
              <w:t xml:space="preserve">DeletePattern(Date, "-") will remove the "-" in the date string parameter. </w:t>
            </w:r>
          </w:p>
          <w:p w14:paraId="3E1CA2E7" w14:textId="77777777" w:rsidR="00AF048F" w:rsidRDefault="002153EF">
            <w:pPr>
              <w:numPr>
                <w:ilvl w:val="0"/>
                <w:numId w:val="22"/>
              </w:numPr>
              <w:spacing w:after="56" w:line="243" w:lineRule="auto"/>
              <w:ind w:left="283" w:hanging="283"/>
            </w:pPr>
            <w:r>
              <w:rPr>
                <w:rFonts w:ascii="Arial" w:eastAsia="Arial" w:hAnsi="Arial" w:cs="Arial"/>
                <w:b/>
              </w:rPr>
              <w:t>DeletePattern(Value, Pattern):</w:t>
            </w:r>
            <w:r>
              <w:rPr>
                <w:rFonts w:ascii="Arial" w:eastAsia="Arial" w:hAnsi="Arial" w:cs="Arial"/>
              </w:rPr>
              <w:t xml:space="preserve"> In this format, the pattern is generic and the function will search for the instances of the pattern. For example, YYYY-MM-DD is a date pattern. The function will look for date instances formatted as YYYY-MMDD and delete them.  </w:t>
            </w:r>
          </w:p>
          <w:p w14:paraId="6BA244DE" w14:textId="77777777" w:rsidR="00AF048F" w:rsidRDefault="002153EF">
            <w:pPr>
              <w:spacing w:after="0" w:line="259" w:lineRule="auto"/>
              <w:ind w:left="0" w:firstLine="0"/>
            </w:pPr>
            <w:r>
              <w:rPr>
                <w:rFonts w:ascii="Arial" w:eastAsia="Arial" w:hAnsi="Arial" w:cs="Arial"/>
              </w:rPr>
              <w:t xml:space="preserve">Note that a combination of a string pattern and a generic pattern should also be supported by the function. For example, DeletePattern(DateTime, "T"HH:MM:SS) with DateTime "200712-08T23:12:01" will return “2007-12-08” </w:t>
            </w:r>
          </w:p>
        </w:tc>
      </w:tr>
      <w:tr w:rsidR="00AF048F" w14:paraId="6C6BCA1A" w14:textId="77777777">
        <w:trPr>
          <w:trHeight w:val="818"/>
        </w:trPr>
        <w:tc>
          <w:tcPr>
            <w:tcW w:w="2830" w:type="dxa"/>
            <w:tcBorders>
              <w:top w:val="single" w:sz="4" w:space="0" w:color="000000"/>
              <w:left w:val="single" w:sz="4" w:space="0" w:color="000000"/>
              <w:bottom w:val="single" w:sz="4" w:space="0" w:color="000000"/>
              <w:right w:val="single" w:sz="4" w:space="0" w:color="000000"/>
            </w:tcBorders>
          </w:tcPr>
          <w:p w14:paraId="6111D326" w14:textId="77777777" w:rsidR="00AF048F" w:rsidRDefault="002153EF">
            <w:pPr>
              <w:spacing w:after="0" w:line="259" w:lineRule="auto"/>
              <w:ind w:left="1" w:firstLine="0"/>
            </w:pPr>
            <w:r>
              <w:rPr>
                <w:rFonts w:ascii="Arial" w:eastAsia="Arial" w:hAnsi="Arial" w:cs="Arial"/>
                <w:b/>
              </w:rPr>
              <w:t xml:space="preserve">EqualTo </w:t>
            </w:r>
          </w:p>
          <w:p w14:paraId="03DE4142" w14:textId="77777777" w:rsidR="00AF048F" w:rsidRDefault="002153EF">
            <w:pPr>
              <w:spacing w:after="0" w:line="259" w:lineRule="auto"/>
              <w:ind w:left="1" w:firstLine="0"/>
            </w:pPr>
            <w:r>
              <w:rPr>
                <w:rFonts w:ascii="Arial" w:eastAsia="Arial" w:hAnsi="Arial" w:cs="Arial"/>
                <w:b/>
              </w:rPr>
              <w:t xml:space="preserve">(also used "=") </w:t>
            </w:r>
          </w:p>
        </w:tc>
        <w:tc>
          <w:tcPr>
            <w:tcW w:w="5926" w:type="dxa"/>
            <w:tcBorders>
              <w:top w:val="single" w:sz="4" w:space="0" w:color="000000"/>
              <w:left w:val="single" w:sz="4" w:space="0" w:color="000000"/>
              <w:bottom w:val="single" w:sz="4" w:space="0" w:color="000000"/>
              <w:right w:val="single" w:sz="4" w:space="0" w:color="000000"/>
            </w:tcBorders>
          </w:tcPr>
          <w:p w14:paraId="007A3C66" w14:textId="77777777" w:rsidR="00AF048F" w:rsidRDefault="002153EF">
            <w:pPr>
              <w:spacing w:after="0" w:line="259" w:lineRule="auto"/>
              <w:ind w:left="1" w:right="9" w:firstLine="0"/>
            </w:pPr>
            <w:r>
              <w:rPr>
                <w:rFonts w:ascii="Arial" w:eastAsia="Arial" w:hAnsi="Arial" w:cs="Arial"/>
              </w:rPr>
              <w:t xml:space="preserve">Logical operator that checks whether two values are equal, that is whether the value on the left of the operator is the same as the value on the right </w:t>
            </w:r>
          </w:p>
        </w:tc>
      </w:tr>
      <w:tr w:rsidR="00AF048F" w14:paraId="127E21D1" w14:textId="77777777">
        <w:trPr>
          <w:trHeight w:val="1510"/>
        </w:trPr>
        <w:tc>
          <w:tcPr>
            <w:tcW w:w="2830" w:type="dxa"/>
            <w:tcBorders>
              <w:top w:val="single" w:sz="4" w:space="0" w:color="000000"/>
              <w:left w:val="single" w:sz="4" w:space="0" w:color="000000"/>
              <w:bottom w:val="single" w:sz="4" w:space="0" w:color="000000"/>
              <w:right w:val="single" w:sz="4" w:space="0" w:color="000000"/>
            </w:tcBorders>
          </w:tcPr>
          <w:p w14:paraId="7E35385C" w14:textId="77777777" w:rsidR="00AF048F" w:rsidRDefault="002153EF">
            <w:pPr>
              <w:spacing w:after="0" w:line="259" w:lineRule="auto"/>
              <w:ind w:left="1" w:firstLine="0"/>
            </w:pPr>
            <w:r>
              <w:rPr>
                <w:rFonts w:ascii="Arial" w:eastAsia="Arial" w:hAnsi="Arial" w:cs="Arial"/>
                <w:b/>
              </w:rPr>
              <w:t xml:space="preserve">EquivalentCode </w:t>
            </w:r>
          </w:p>
          <w:p w14:paraId="5AC022F9" w14:textId="77777777" w:rsidR="00AF048F" w:rsidRDefault="002153EF">
            <w:pPr>
              <w:spacing w:after="0" w:line="259" w:lineRule="auto"/>
              <w:ind w:left="1" w:firstLine="0"/>
            </w:pPr>
            <w:r>
              <w:rPr>
                <w:rFonts w:ascii="Arial" w:eastAsia="Arial" w:hAnsi="Arial" w:cs="Arial"/>
                <w:b/>
              </w:rPr>
              <w:t xml:space="preserve">(Value, SourceCodeList, </w:t>
            </w:r>
          </w:p>
          <w:p w14:paraId="180A868C" w14:textId="77777777" w:rsidR="00AF048F" w:rsidRDefault="002153EF">
            <w:pPr>
              <w:spacing w:after="43" w:line="259" w:lineRule="auto"/>
              <w:ind w:left="1" w:firstLine="0"/>
            </w:pPr>
            <w:r>
              <w:rPr>
                <w:rFonts w:ascii="Arial" w:eastAsia="Arial" w:hAnsi="Arial" w:cs="Arial"/>
                <w:b/>
              </w:rPr>
              <w:t xml:space="preserve">TargetCodeList) </w:t>
            </w:r>
          </w:p>
          <w:p w14:paraId="66D86566" w14:textId="77777777" w:rsidR="00AF048F" w:rsidRDefault="002153EF">
            <w:pPr>
              <w:spacing w:after="0" w:line="259" w:lineRule="auto"/>
              <w:ind w:left="1" w:firstLine="0"/>
            </w:pPr>
            <w:r>
              <w:rPr>
                <w:rFonts w:ascii="Arial" w:eastAsia="Arial" w:hAnsi="Arial" w:cs="Arial"/>
                <w:b/>
              </w:rPr>
              <w:t xml:space="preserve"> </w:t>
            </w:r>
          </w:p>
        </w:tc>
        <w:tc>
          <w:tcPr>
            <w:tcW w:w="5926" w:type="dxa"/>
            <w:tcBorders>
              <w:top w:val="single" w:sz="4" w:space="0" w:color="000000"/>
              <w:left w:val="single" w:sz="4" w:space="0" w:color="000000"/>
              <w:bottom w:val="single" w:sz="4" w:space="0" w:color="000000"/>
              <w:right w:val="single" w:sz="4" w:space="0" w:color="000000"/>
            </w:tcBorders>
          </w:tcPr>
          <w:p w14:paraId="16B6F145" w14:textId="77777777" w:rsidR="00AF048F" w:rsidRDefault="002153EF">
            <w:pPr>
              <w:spacing w:after="1" w:line="241" w:lineRule="auto"/>
              <w:ind w:left="1" w:firstLine="0"/>
            </w:pPr>
            <w:r>
              <w:rPr>
                <w:rFonts w:ascii="Arial" w:eastAsia="Arial" w:hAnsi="Arial" w:cs="Arial"/>
              </w:rPr>
              <w:t xml:space="preserve">Returns the code from the TargetCodeList that is equivalent to the code from the SourceCodeList that corresponds with the source value. If no equivalent code is found, an empty string is returned. It is part of the specifications to provide the </w:t>
            </w:r>
          </w:p>
          <w:p w14:paraId="0352972C" w14:textId="77777777" w:rsidR="00AF048F" w:rsidRDefault="002153EF">
            <w:pPr>
              <w:spacing w:after="0" w:line="259" w:lineRule="auto"/>
              <w:ind w:left="1" w:firstLine="0"/>
            </w:pPr>
            <w:r>
              <w:rPr>
                <w:rFonts w:ascii="Arial" w:eastAsia="Arial" w:hAnsi="Arial" w:cs="Arial"/>
              </w:rPr>
              <w:t xml:space="preserve">SourceCodeList, the TargetCodeList and the code equivalences between the two lists.  </w:t>
            </w:r>
          </w:p>
        </w:tc>
      </w:tr>
      <w:tr w:rsidR="00AF048F" w14:paraId="6B22C8AF" w14:textId="77777777">
        <w:trPr>
          <w:trHeight w:val="3991"/>
        </w:trPr>
        <w:tc>
          <w:tcPr>
            <w:tcW w:w="2830" w:type="dxa"/>
            <w:tcBorders>
              <w:top w:val="single" w:sz="4" w:space="0" w:color="000000"/>
              <w:left w:val="single" w:sz="4" w:space="0" w:color="000000"/>
              <w:bottom w:val="single" w:sz="4" w:space="0" w:color="000000"/>
              <w:right w:val="single" w:sz="4" w:space="0" w:color="000000"/>
            </w:tcBorders>
          </w:tcPr>
          <w:p w14:paraId="0BE41690" w14:textId="77777777" w:rsidR="00AF048F" w:rsidRDefault="002153EF">
            <w:pPr>
              <w:spacing w:after="0" w:line="259" w:lineRule="auto"/>
              <w:ind w:left="1" w:firstLine="0"/>
            </w:pPr>
            <w:r>
              <w:rPr>
                <w:rFonts w:ascii="Arial" w:eastAsia="Arial" w:hAnsi="Arial" w:cs="Arial"/>
                <w:b/>
              </w:rPr>
              <w:t xml:space="preserve">ExtractBetweenPattern </w:t>
            </w:r>
          </w:p>
          <w:p w14:paraId="48424F4E" w14:textId="77777777" w:rsidR="00AF048F" w:rsidRDefault="002153EF">
            <w:pPr>
              <w:spacing w:after="0" w:line="259" w:lineRule="auto"/>
              <w:ind w:left="1" w:firstLine="0"/>
            </w:pPr>
            <w:r>
              <w:rPr>
                <w:rFonts w:ascii="Arial" w:eastAsia="Arial" w:hAnsi="Arial" w:cs="Arial"/>
                <w:b/>
              </w:rPr>
              <w:t xml:space="preserve">(Value, FromPattern, </w:t>
            </w:r>
          </w:p>
          <w:p w14:paraId="32E937A2" w14:textId="77777777" w:rsidR="00AF048F" w:rsidRDefault="002153EF">
            <w:pPr>
              <w:spacing w:after="0" w:line="259" w:lineRule="auto"/>
              <w:ind w:left="1" w:firstLine="0"/>
            </w:pPr>
            <w:r>
              <w:rPr>
                <w:rFonts w:ascii="Arial" w:eastAsia="Arial" w:hAnsi="Arial" w:cs="Arial"/>
                <w:b/>
              </w:rPr>
              <w:t xml:space="preserve">{ToPattern1, ToPattern2, … </w:t>
            </w:r>
          </w:p>
          <w:p w14:paraId="38080297" w14:textId="77777777" w:rsidR="00AF048F" w:rsidRDefault="002153EF">
            <w:pPr>
              <w:spacing w:after="0" w:line="259" w:lineRule="auto"/>
              <w:ind w:left="1" w:firstLine="0"/>
            </w:pPr>
            <w:r>
              <w:rPr>
                <w:rFonts w:ascii="Arial" w:eastAsia="Arial" w:hAnsi="Arial" w:cs="Arial"/>
                <w:b/>
              </w:rPr>
              <w:t xml:space="preserve">ToPatternN}) </w:t>
            </w:r>
          </w:p>
        </w:tc>
        <w:tc>
          <w:tcPr>
            <w:tcW w:w="5926" w:type="dxa"/>
            <w:tcBorders>
              <w:top w:val="single" w:sz="4" w:space="0" w:color="000000"/>
              <w:left w:val="single" w:sz="4" w:space="0" w:color="000000"/>
              <w:bottom w:val="single" w:sz="4" w:space="0" w:color="000000"/>
              <w:right w:val="single" w:sz="4" w:space="0" w:color="000000"/>
            </w:tcBorders>
          </w:tcPr>
          <w:p w14:paraId="2658324C" w14:textId="77777777" w:rsidR="00AF048F" w:rsidRDefault="002153EF">
            <w:pPr>
              <w:spacing w:after="0" w:line="259" w:lineRule="auto"/>
              <w:ind w:left="1" w:firstLine="0"/>
            </w:pPr>
            <w:r>
              <w:rPr>
                <w:rFonts w:ascii="Arial" w:eastAsia="Arial" w:hAnsi="Arial" w:cs="Arial"/>
              </w:rPr>
              <w:t xml:space="preserve">Extracts a string from the source value between the </w:t>
            </w:r>
          </w:p>
          <w:p w14:paraId="208E667A" w14:textId="77777777" w:rsidR="00AF048F" w:rsidRDefault="002153EF">
            <w:pPr>
              <w:spacing w:after="60" w:line="241" w:lineRule="auto"/>
              <w:ind w:left="1" w:firstLine="0"/>
              <w:jc w:val="both"/>
            </w:pPr>
            <w:r>
              <w:rPr>
                <w:rFonts w:ascii="Arial" w:eastAsia="Arial" w:hAnsi="Arial" w:cs="Arial"/>
              </w:rPr>
              <w:t xml:space="preserve">FromPattern and the first occurring ToPattern from the list. The FromPattern and ToPattern are not part of the output string. </w:t>
            </w:r>
          </w:p>
          <w:p w14:paraId="11FE1A22" w14:textId="77777777" w:rsidR="00AF048F" w:rsidRDefault="002153EF">
            <w:pPr>
              <w:spacing w:after="61" w:line="241" w:lineRule="auto"/>
              <w:ind w:left="1" w:firstLine="0"/>
            </w:pPr>
            <w:r>
              <w:rPr>
                <w:rFonts w:ascii="Arial" w:eastAsia="Arial" w:hAnsi="Arial" w:cs="Arial"/>
              </w:rPr>
              <w:t xml:space="preserve">If the source value contains more than one occurrence of the FromPattern, then the function extracts between the first occurring FromPattern up to the first occurring ToPattern from the list. If the source value does not contain the FromPattern, then an empty string is returned.   </w:t>
            </w:r>
          </w:p>
          <w:p w14:paraId="5C3D4C96" w14:textId="77777777" w:rsidR="00AF048F" w:rsidRDefault="002153EF">
            <w:pPr>
              <w:spacing w:after="60" w:line="241" w:lineRule="auto"/>
              <w:ind w:left="1" w:firstLine="0"/>
            </w:pPr>
            <w:r>
              <w:rPr>
                <w:rFonts w:ascii="Arial" w:eastAsia="Arial" w:hAnsi="Arial" w:cs="Arial"/>
              </w:rPr>
              <w:t xml:space="preserve">If the source value does not contain (any of) the ToPattern(s), then the function extracts starting at the FromPattern (not included) until the end of the source value. </w:t>
            </w:r>
          </w:p>
          <w:p w14:paraId="36B00636" w14:textId="77777777" w:rsidR="00AF048F" w:rsidRDefault="002153EF">
            <w:pPr>
              <w:spacing w:after="57" w:line="241" w:lineRule="auto"/>
              <w:ind w:left="0" w:firstLine="0"/>
            </w:pPr>
            <w:r>
              <w:rPr>
                <w:rFonts w:ascii="Arial" w:eastAsia="Arial" w:hAnsi="Arial" w:cs="Arial"/>
              </w:rPr>
              <w:t xml:space="preserve">If the list contains only ToPattern1, then the curly brackets "{" and “}” are omitted.  </w:t>
            </w:r>
          </w:p>
          <w:p w14:paraId="19EB18CA" w14:textId="77777777" w:rsidR="00AF048F" w:rsidRDefault="002153EF">
            <w:pPr>
              <w:spacing w:after="0" w:line="259" w:lineRule="auto"/>
              <w:ind w:left="1" w:firstLine="0"/>
            </w:pPr>
            <w:r>
              <w:rPr>
                <w:rFonts w:ascii="Arial" w:eastAsia="Arial" w:hAnsi="Arial" w:cs="Arial"/>
              </w:rPr>
              <w:t xml:space="preserve">If the FromPattern is equal to the ToPattern, then the function will extract between two occurrences of the same pattern for example ExtractBetweenPattern(Value, "/", "/") will extract the </w:t>
            </w:r>
          </w:p>
        </w:tc>
      </w:tr>
    </w:tbl>
    <w:p w14:paraId="3079D078" w14:textId="77777777" w:rsidR="00AF048F" w:rsidRDefault="00AF048F">
      <w:pPr>
        <w:spacing w:after="0" w:line="259" w:lineRule="auto"/>
        <w:ind w:left="-1702" w:right="19" w:firstLine="0"/>
      </w:pPr>
    </w:p>
    <w:tbl>
      <w:tblPr>
        <w:tblStyle w:val="TableGrid"/>
        <w:tblW w:w="8755" w:type="dxa"/>
        <w:tblInd w:w="-108" w:type="dxa"/>
        <w:tblCellMar>
          <w:left w:w="108" w:type="dxa"/>
          <w:right w:w="59" w:type="dxa"/>
        </w:tblCellMar>
        <w:tblLook w:val="04A0" w:firstRow="1" w:lastRow="0" w:firstColumn="1" w:lastColumn="0" w:noHBand="0" w:noVBand="1"/>
      </w:tblPr>
      <w:tblGrid>
        <w:gridCol w:w="2830"/>
        <w:gridCol w:w="5925"/>
      </w:tblGrid>
      <w:tr w:rsidR="00AF048F" w14:paraId="5FC37A0A" w14:textId="77777777">
        <w:trPr>
          <w:trHeight w:val="5458"/>
        </w:trPr>
        <w:tc>
          <w:tcPr>
            <w:tcW w:w="2830" w:type="dxa"/>
            <w:tcBorders>
              <w:top w:val="single" w:sz="4" w:space="0" w:color="000000"/>
              <w:left w:val="single" w:sz="4" w:space="0" w:color="000000"/>
              <w:bottom w:val="single" w:sz="4" w:space="0" w:color="000000"/>
              <w:right w:val="single" w:sz="4" w:space="0" w:color="000000"/>
            </w:tcBorders>
          </w:tcPr>
          <w:p w14:paraId="4C3F5ED7" w14:textId="77777777" w:rsidR="00AF048F" w:rsidRDefault="00AF048F">
            <w:pPr>
              <w:spacing w:after="160" w:line="259" w:lineRule="auto"/>
              <w:ind w:left="0" w:firstLine="0"/>
            </w:pPr>
          </w:p>
        </w:tc>
        <w:tc>
          <w:tcPr>
            <w:tcW w:w="5926" w:type="dxa"/>
            <w:tcBorders>
              <w:top w:val="single" w:sz="4" w:space="0" w:color="000000"/>
              <w:left w:val="single" w:sz="4" w:space="0" w:color="000000"/>
              <w:bottom w:val="single" w:sz="4" w:space="0" w:color="000000"/>
              <w:right w:val="single" w:sz="4" w:space="0" w:color="000000"/>
            </w:tcBorders>
          </w:tcPr>
          <w:p w14:paraId="36263061" w14:textId="77777777" w:rsidR="00AF048F" w:rsidRDefault="002153EF">
            <w:pPr>
              <w:spacing w:after="43" w:line="259" w:lineRule="auto"/>
              <w:ind w:left="0" w:firstLine="0"/>
            </w:pPr>
            <w:r>
              <w:rPr>
                <w:rFonts w:ascii="Arial" w:eastAsia="Arial" w:hAnsi="Arial" w:cs="Arial"/>
              </w:rPr>
              <w:t xml:space="preserve">string between the first occurring slash and the second slash.  </w:t>
            </w:r>
          </w:p>
          <w:p w14:paraId="721ABDA5" w14:textId="77777777" w:rsidR="00AF048F" w:rsidRDefault="002153EF">
            <w:pPr>
              <w:spacing w:after="66" w:line="254" w:lineRule="auto"/>
              <w:ind w:left="0" w:right="71" w:firstLine="0"/>
            </w:pPr>
            <w:r>
              <w:rPr>
                <w:rFonts w:ascii="Arial" w:eastAsia="Arial" w:hAnsi="Arial" w:cs="Arial"/>
              </w:rPr>
              <w:t xml:space="preserve">If the information to be extracted is spread over more than one line, then the function deletes the Carriage Return Line Feed (CRLF) used to separate consecutive lines in an MT field with multiple lines and concatenates the content on the different lines in the returned value. Formats: </w:t>
            </w:r>
          </w:p>
          <w:p w14:paraId="06EA5CEE" w14:textId="77777777" w:rsidR="00AF048F" w:rsidRDefault="002153EF">
            <w:pPr>
              <w:numPr>
                <w:ilvl w:val="0"/>
                <w:numId w:val="23"/>
              </w:numPr>
              <w:spacing w:after="0" w:line="259" w:lineRule="auto"/>
              <w:ind w:hanging="283"/>
            </w:pPr>
            <w:r>
              <w:rPr>
                <w:rFonts w:ascii="Arial" w:eastAsia="Arial" w:hAnsi="Arial" w:cs="Arial"/>
                <w:b/>
              </w:rPr>
              <w:t xml:space="preserve">ExtractBetweenPattern(Value, "FromPattern", </w:t>
            </w:r>
          </w:p>
          <w:p w14:paraId="67FBBED8" w14:textId="77777777" w:rsidR="00AF048F" w:rsidRDefault="002153EF">
            <w:pPr>
              <w:spacing w:after="77" w:line="243" w:lineRule="auto"/>
              <w:ind w:left="283" w:firstLine="0"/>
            </w:pPr>
            <w:r>
              <w:rPr>
                <w:rFonts w:ascii="Arial" w:eastAsia="Arial" w:hAnsi="Arial" w:cs="Arial"/>
                <w:b/>
              </w:rPr>
              <w:t>{"ToPattern1", "ToPattern2", … "ToPatternN"}):</w:t>
            </w:r>
            <w:r>
              <w:rPr>
                <w:rFonts w:ascii="Arial" w:eastAsia="Arial" w:hAnsi="Arial" w:cs="Arial"/>
              </w:rPr>
              <w:t xml:space="preserve"> In this format, the patterns are given as strings between quotes. For example, ExtractBetweenPattern(Value, “/ROC/”, {“/INV/”, “/IPI/”, “/RFB/”}) </w:t>
            </w:r>
          </w:p>
          <w:p w14:paraId="3FD56100" w14:textId="77777777" w:rsidR="00AF048F" w:rsidRDefault="002153EF">
            <w:pPr>
              <w:numPr>
                <w:ilvl w:val="0"/>
                <w:numId w:val="23"/>
              </w:numPr>
              <w:spacing w:after="58" w:line="243" w:lineRule="auto"/>
              <w:ind w:hanging="283"/>
            </w:pPr>
            <w:r>
              <w:rPr>
                <w:rFonts w:ascii="Arial" w:eastAsia="Arial" w:hAnsi="Arial" w:cs="Arial"/>
                <w:b/>
              </w:rPr>
              <w:t>ExtractBetweenPattern(Value, FromPattern, {ToPattern1, ToPattern2, … ToPatternN}):</w:t>
            </w:r>
            <w:r>
              <w:rPr>
                <w:rFonts w:ascii="Arial" w:eastAsia="Arial" w:hAnsi="Arial" w:cs="Arial"/>
              </w:rPr>
              <w:t xml:space="preserve"> In this format, the patterns are generic and the function will search in the source value for the instances of the pattern. For example, YYYY-MM-DD is a date pattern. The function will look for date instances formatted as YYYY-MM-DD.   </w:t>
            </w:r>
          </w:p>
          <w:p w14:paraId="77F7127D" w14:textId="77777777" w:rsidR="00AF048F" w:rsidRDefault="002153EF">
            <w:pPr>
              <w:spacing w:after="2" w:line="239" w:lineRule="auto"/>
              <w:ind w:left="0" w:firstLine="0"/>
            </w:pPr>
            <w:r>
              <w:rPr>
                <w:rFonts w:ascii="Arial" w:eastAsia="Arial" w:hAnsi="Arial" w:cs="Arial"/>
              </w:rPr>
              <w:t xml:space="preserve">Note that a combination of a string pattern and a generic pattern should also be supported by the function. For Example, </w:t>
            </w:r>
          </w:p>
          <w:p w14:paraId="5C8D4F47" w14:textId="77777777" w:rsidR="00AF048F" w:rsidRDefault="002153EF">
            <w:pPr>
              <w:spacing w:after="0" w:line="259" w:lineRule="auto"/>
              <w:ind w:left="0" w:firstLine="0"/>
            </w:pPr>
            <w:r>
              <w:rPr>
                <w:rFonts w:ascii="Arial" w:eastAsia="Arial" w:hAnsi="Arial" w:cs="Arial"/>
              </w:rPr>
              <w:t xml:space="preserve">ExtractBetweenPattern(DateTime, YYYY”-“, "T"HH:MM:SS) with </w:t>
            </w:r>
          </w:p>
          <w:p w14:paraId="34273906" w14:textId="77777777" w:rsidR="00AF048F" w:rsidRDefault="002153EF">
            <w:pPr>
              <w:spacing w:after="0" w:line="259" w:lineRule="auto"/>
              <w:ind w:left="0" w:firstLine="0"/>
            </w:pPr>
            <w:r>
              <w:rPr>
                <w:rFonts w:ascii="Arial" w:eastAsia="Arial" w:hAnsi="Arial" w:cs="Arial"/>
              </w:rPr>
              <w:t xml:space="preserve">DateTime "2007-12-08T23:12:01" will return "12-08” </w:t>
            </w:r>
          </w:p>
        </w:tc>
      </w:tr>
      <w:tr w:rsidR="00AF048F" w14:paraId="42F23595" w14:textId="77777777">
        <w:trPr>
          <w:trHeight w:val="7308"/>
        </w:trPr>
        <w:tc>
          <w:tcPr>
            <w:tcW w:w="2830" w:type="dxa"/>
            <w:tcBorders>
              <w:top w:val="single" w:sz="4" w:space="0" w:color="000000"/>
              <w:left w:val="single" w:sz="4" w:space="0" w:color="000000"/>
              <w:bottom w:val="single" w:sz="4" w:space="0" w:color="000000"/>
              <w:right w:val="single" w:sz="4" w:space="0" w:color="000000"/>
            </w:tcBorders>
          </w:tcPr>
          <w:p w14:paraId="692DA9D2" w14:textId="77777777" w:rsidR="00AF048F" w:rsidRDefault="002153EF">
            <w:pPr>
              <w:spacing w:after="0" w:line="259" w:lineRule="auto"/>
              <w:ind w:left="0" w:firstLine="0"/>
            </w:pPr>
            <w:r>
              <w:rPr>
                <w:rFonts w:ascii="Arial" w:eastAsia="Arial" w:hAnsi="Arial" w:cs="Arial"/>
                <w:b/>
              </w:rPr>
              <w:t xml:space="preserve">ExtractFromPattern </w:t>
            </w:r>
          </w:p>
          <w:p w14:paraId="17D8D57A" w14:textId="77777777" w:rsidR="00AF048F" w:rsidRDefault="002153EF">
            <w:pPr>
              <w:spacing w:after="0" w:line="259" w:lineRule="auto"/>
              <w:ind w:left="0" w:firstLine="0"/>
            </w:pPr>
            <w:r>
              <w:rPr>
                <w:rFonts w:ascii="Arial" w:eastAsia="Arial" w:hAnsi="Arial" w:cs="Arial"/>
                <w:b/>
              </w:rPr>
              <w:t xml:space="preserve">(Value, [FromPosition], </w:t>
            </w:r>
          </w:p>
          <w:p w14:paraId="74826A48" w14:textId="77777777" w:rsidR="00AF048F" w:rsidRDefault="002153EF">
            <w:pPr>
              <w:spacing w:after="0" w:line="259" w:lineRule="auto"/>
              <w:ind w:left="0" w:firstLine="0"/>
            </w:pPr>
            <w:r>
              <w:rPr>
                <w:rFonts w:ascii="Arial" w:eastAsia="Arial" w:hAnsi="Arial" w:cs="Arial"/>
                <w:b/>
              </w:rPr>
              <w:t xml:space="preserve">FromPattern) </w:t>
            </w:r>
          </w:p>
        </w:tc>
        <w:tc>
          <w:tcPr>
            <w:tcW w:w="5926" w:type="dxa"/>
            <w:tcBorders>
              <w:top w:val="single" w:sz="4" w:space="0" w:color="000000"/>
              <w:left w:val="single" w:sz="4" w:space="0" w:color="000000"/>
              <w:bottom w:val="single" w:sz="4" w:space="0" w:color="000000"/>
              <w:right w:val="single" w:sz="4" w:space="0" w:color="000000"/>
            </w:tcBorders>
          </w:tcPr>
          <w:p w14:paraId="4A343881" w14:textId="77777777" w:rsidR="00AF048F" w:rsidRDefault="002153EF">
            <w:pPr>
              <w:spacing w:after="58" w:line="241" w:lineRule="auto"/>
              <w:ind w:left="0" w:firstLine="0"/>
            </w:pPr>
            <w:r>
              <w:rPr>
                <w:rFonts w:ascii="Arial" w:eastAsia="Arial" w:hAnsi="Arial" w:cs="Arial"/>
              </w:rPr>
              <w:t xml:space="preserve">Extracts a string starting at the FromPattern until the end of the source value. If the (optional) FromPosition is present, then the function will search for the FromPattern starting at the position in the source value.  </w:t>
            </w:r>
          </w:p>
          <w:p w14:paraId="50687984" w14:textId="77777777" w:rsidR="00AF048F" w:rsidRDefault="002153EF">
            <w:pPr>
              <w:spacing w:after="43" w:line="259" w:lineRule="auto"/>
              <w:ind w:left="0" w:firstLine="0"/>
            </w:pPr>
            <w:r>
              <w:rPr>
                <w:rFonts w:ascii="Arial" w:eastAsia="Arial" w:hAnsi="Arial" w:cs="Arial"/>
              </w:rPr>
              <w:t xml:space="preserve">For example:  </w:t>
            </w:r>
          </w:p>
          <w:p w14:paraId="530A8FD3" w14:textId="77777777" w:rsidR="00AF048F" w:rsidRDefault="002153EF">
            <w:pPr>
              <w:spacing w:after="60" w:line="241" w:lineRule="auto"/>
              <w:ind w:left="0" w:firstLine="0"/>
            </w:pPr>
            <w:r>
              <w:rPr>
                <w:rFonts w:ascii="Arial" w:eastAsia="Arial" w:hAnsi="Arial" w:cs="Arial"/>
              </w:rPr>
              <w:t xml:space="preserve">ExtractFromPattern(ABC/DEF/GHI, "/") returns the string DEF/GHI.  </w:t>
            </w:r>
          </w:p>
          <w:p w14:paraId="573C6772" w14:textId="77777777" w:rsidR="00AF048F" w:rsidRDefault="002153EF">
            <w:pPr>
              <w:spacing w:after="43" w:line="259" w:lineRule="auto"/>
              <w:ind w:left="0" w:firstLine="0"/>
            </w:pPr>
            <w:r>
              <w:rPr>
                <w:rFonts w:ascii="Arial" w:eastAsia="Arial" w:hAnsi="Arial" w:cs="Arial"/>
              </w:rPr>
              <w:t xml:space="preserve">ExtractFromPattern(ABC/DEF/GHI, 5, "/") returns the string GHI. </w:t>
            </w:r>
          </w:p>
          <w:p w14:paraId="4359596E" w14:textId="77777777" w:rsidR="00AF048F" w:rsidRDefault="002153EF">
            <w:pPr>
              <w:spacing w:after="41" w:line="259" w:lineRule="auto"/>
              <w:ind w:left="0" w:firstLine="0"/>
            </w:pPr>
            <w:r>
              <w:rPr>
                <w:rFonts w:ascii="Arial" w:eastAsia="Arial" w:hAnsi="Arial" w:cs="Arial"/>
              </w:rPr>
              <w:t xml:space="preserve">The returned string does not include the FromPattern. </w:t>
            </w:r>
          </w:p>
          <w:p w14:paraId="55C8A2B5" w14:textId="77777777" w:rsidR="00AF048F" w:rsidRDefault="002153EF">
            <w:pPr>
              <w:spacing w:after="60" w:line="241" w:lineRule="auto"/>
              <w:ind w:left="0" w:firstLine="0"/>
            </w:pPr>
            <w:r>
              <w:rPr>
                <w:rFonts w:ascii="Arial" w:eastAsia="Arial" w:hAnsi="Arial" w:cs="Arial"/>
              </w:rPr>
              <w:t xml:space="preserve">If the source value does not contain the FromPattern, then an empty string is returned. If the source value contains more than one occurrence of the FromPattern, then the function extracts between the first occurring FromPattern until the end of the source value.  </w:t>
            </w:r>
          </w:p>
          <w:p w14:paraId="0D16DA1D" w14:textId="77777777" w:rsidR="00AF048F" w:rsidRDefault="002153EF">
            <w:pPr>
              <w:spacing w:after="70" w:line="250" w:lineRule="auto"/>
              <w:ind w:left="0" w:right="72" w:firstLine="0"/>
            </w:pPr>
            <w:r>
              <w:rPr>
                <w:rFonts w:ascii="Arial" w:eastAsia="Arial" w:hAnsi="Arial" w:cs="Arial"/>
              </w:rPr>
              <w:t xml:space="preserve">If the information to be extracted is spread over more than one line, then the function deletes the Carriage Return Line Feed (CRLF) used to separate consecutive lines in an MT field with multiple lines and concatenates the content on the different lines in the returned value. If the information to be extracted is limited to one line, then the function does not return the CRLF in the output string.  Formats: </w:t>
            </w:r>
          </w:p>
          <w:p w14:paraId="40BA54A4" w14:textId="77777777" w:rsidR="00AF048F" w:rsidRDefault="002153EF">
            <w:pPr>
              <w:numPr>
                <w:ilvl w:val="0"/>
                <w:numId w:val="24"/>
              </w:numPr>
              <w:spacing w:after="0" w:line="259" w:lineRule="auto"/>
              <w:ind w:hanging="283"/>
            </w:pPr>
            <w:r>
              <w:rPr>
                <w:rFonts w:ascii="Arial" w:eastAsia="Arial" w:hAnsi="Arial" w:cs="Arial"/>
                <w:b/>
              </w:rPr>
              <w:t xml:space="preserve">ExtractFromPattern(Value, [FromPosition], </w:t>
            </w:r>
          </w:p>
          <w:p w14:paraId="474DE3B5" w14:textId="77777777" w:rsidR="00AF048F" w:rsidRDefault="002153EF">
            <w:pPr>
              <w:spacing w:after="72" w:line="246" w:lineRule="auto"/>
              <w:ind w:left="283" w:right="42" w:firstLine="0"/>
            </w:pPr>
            <w:r>
              <w:rPr>
                <w:rFonts w:ascii="Arial" w:eastAsia="Arial" w:hAnsi="Arial" w:cs="Arial"/>
                <w:b/>
              </w:rPr>
              <w:t>"FromPattern"):</w:t>
            </w:r>
            <w:r>
              <w:rPr>
                <w:rFonts w:ascii="Arial" w:eastAsia="Arial" w:hAnsi="Arial" w:cs="Arial"/>
              </w:rPr>
              <w:t xml:space="preserve"> In this format, the pattern is given as strings between quotes. For example, ExtractFromPattern(Value, “/ROC/”) </w:t>
            </w:r>
          </w:p>
          <w:p w14:paraId="12255F36" w14:textId="77777777" w:rsidR="00AF048F" w:rsidRDefault="002153EF">
            <w:pPr>
              <w:numPr>
                <w:ilvl w:val="0"/>
                <w:numId w:val="24"/>
              </w:numPr>
              <w:spacing w:after="0" w:line="259" w:lineRule="auto"/>
              <w:ind w:hanging="283"/>
            </w:pPr>
            <w:r>
              <w:rPr>
                <w:rFonts w:ascii="Arial" w:eastAsia="Arial" w:hAnsi="Arial" w:cs="Arial"/>
                <w:b/>
              </w:rPr>
              <w:t xml:space="preserve">ExtractFromPattern(Value, [FromPosition], </w:t>
            </w:r>
          </w:p>
          <w:p w14:paraId="3EC266E5" w14:textId="77777777" w:rsidR="00AF048F" w:rsidRDefault="002153EF">
            <w:pPr>
              <w:spacing w:after="0" w:line="259" w:lineRule="auto"/>
              <w:ind w:left="283" w:firstLine="0"/>
            </w:pPr>
            <w:r>
              <w:rPr>
                <w:rFonts w:ascii="Arial" w:eastAsia="Arial" w:hAnsi="Arial" w:cs="Arial"/>
                <w:b/>
              </w:rPr>
              <w:t>FromPattern):</w:t>
            </w:r>
            <w:r>
              <w:rPr>
                <w:rFonts w:ascii="Arial" w:eastAsia="Arial" w:hAnsi="Arial" w:cs="Arial"/>
              </w:rPr>
              <w:t xml:space="preserve"> In this format, the pattern is generic and the function will return the string following the generic pattern. </w:t>
            </w:r>
          </w:p>
        </w:tc>
      </w:tr>
    </w:tbl>
    <w:p w14:paraId="60FE7F87" w14:textId="77777777" w:rsidR="00AF048F" w:rsidRDefault="00AF048F">
      <w:pPr>
        <w:spacing w:after="0" w:line="259" w:lineRule="auto"/>
        <w:ind w:left="-1702" w:right="19" w:firstLine="0"/>
      </w:pPr>
    </w:p>
    <w:tbl>
      <w:tblPr>
        <w:tblStyle w:val="TableGrid"/>
        <w:tblW w:w="8755" w:type="dxa"/>
        <w:tblInd w:w="-108" w:type="dxa"/>
        <w:tblCellMar>
          <w:left w:w="108" w:type="dxa"/>
          <w:right w:w="38" w:type="dxa"/>
        </w:tblCellMar>
        <w:tblLook w:val="04A0" w:firstRow="1" w:lastRow="0" w:firstColumn="1" w:lastColumn="0" w:noHBand="0" w:noVBand="1"/>
      </w:tblPr>
      <w:tblGrid>
        <w:gridCol w:w="2830"/>
        <w:gridCol w:w="5925"/>
      </w:tblGrid>
      <w:tr w:rsidR="00AF048F" w14:paraId="028C9BB8" w14:textId="77777777">
        <w:trPr>
          <w:trHeight w:val="1510"/>
        </w:trPr>
        <w:tc>
          <w:tcPr>
            <w:tcW w:w="2830" w:type="dxa"/>
            <w:tcBorders>
              <w:top w:val="single" w:sz="4" w:space="0" w:color="000000"/>
              <w:left w:val="single" w:sz="4" w:space="0" w:color="000000"/>
              <w:bottom w:val="single" w:sz="4" w:space="0" w:color="000000"/>
              <w:right w:val="single" w:sz="4" w:space="0" w:color="000000"/>
            </w:tcBorders>
          </w:tcPr>
          <w:p w14:paraId="1E6F3530" w14:textId="77777777" w:rsidR="00AF048F" w:rsidRDefault="00AF048F">
            <w:pPr>
              <w:spacing w:after="160" w:line="259" w:lineRule="auto"/>
              <w:ind w:left="0" w:firstLine="0"/>
            </w:pPr>
          </w:p>
        </w:tc>
        <w:tc>
          <w:tcPr>
            <w:tcW w:w="5926" w:type="dxa"/>
            <w:tcBorders>
              <w:top w:val="single" w:sz="4" w:space="0" w:color="000000"/>
              <w:left w:val="single" w:sz="4" w:space="0" w:color="000000"/>
              <w:bottom w:val="single" w:sz="4" w:space="0" w:color="000000"/>
              <w:right w:val="single" w:sz="4" w:space="0" w:color="000000"/>
            </w:tcBorders>
          </w:tcPr>
          <w:p w14:paraId="2B582F6E" w14:textId="77777777" w:rsidR="00AF048F" w:rsidRDefault="002153EF">
            <w:pPr>
              <w:spacing w:after="0" w:line="257" w:lineRule="auto"/>
              <w:ind w:left="0" w:firstLine="283"/>
            </w:pPr>
            <w:r>
              <w:rPr>
                <w:rFonts w:ascii="Arial" w:eastAsia="Arial" w:hAnsi="Arial" w:cs="Arial"/>
              </w:rPr>
              <w:t xml:space="preserve">For example, ExtractFromPattern(DateTime, YYYY-MM-DD) with DateTime “2007-12-08T23:12:01” returns “T23:12:01”  Note that a combination of a string pattern and a generic pattern should also be supported by the function. For example, ExtractFromPattern(DateTime, YYYY-MM-DD“T”) with </w:t>
            </w:r>
          </w:p>
          <w:p w14:paraId="71206341" w14:textId="77777777" w:rsidR="00AF048F" w:rsidRDefault="002153EF">
            <w:pPr>
              <w:spacing w:after="0" w:line="259" w:lineRule="auto"/>
              <w:ind w:left="0" w:firstLine="0"/>
            </w:pPr>
            <w:r>
              <w:rPr>
                <w:rFonts w:ascii="Arial" w:eastAsia="Arial" w:hAnsi="Arial" w:cs="Arial"/>
              </w:rPr>
              <w:t xml:space="preserve">DateTime “2007-12-08T23:12:01” returns “23:12:01” </w:t>
            </w:r>
          </w:p>
        </w:tc>
      </w:tr>
      <w:tr w:rsidR="00AF048F" w14:paraId="0EA5625C" w14:textId="77777777">
        <w:trPr>
          <w:trHeight w:val="5383"/>
        </w:trPr>
        <w:tc>
          <w:tcPr>
            <w:tcW w:w="2830" w:type="dxa"/>
            <w:tcBorders>
              <w:top w:val="single" w:sz="4" w:space="0" w:color="000000"/>
              <w:left w:val="single" w:sz="4" w:space="0" w:color="000000"/>
              <w:bottom w:val="single" w:sz="4" w:space="0" w:color="000000"/>
              <w:right w:val="single" w:sz="4" w:space="0" w:color="000000"/>
            </w:tcBorders>
          </w:tcPr>
          <w:p w14:paraId="673E92EB" w14:textId="77777777" w:rsidR="00AF048F" w:rsidRDefault="002153EF">
            <w:pPr>
              <w:spacing w:after="0" w:line="259" w:lineRule="auto"/>
              <w:ind w:left="0" w:firstLine="0"/>
            </w:pPr>
            <w:r>
              <w:rPr>
                <w:rFonts w:ascii="Arial" w:eastAsia="Arial" w:hAnsi="Arial" w:cs="Arial"/>
                <w:b/>
              </w:rPr>
              <w:t xml:space="preserve">ExtractLines </w:t>
            </w:r>
          </w:p>
          <w:p w14:paraId="6697409A" w14:textId="77777777" w:rsidR="00AF048F" w:rsidRDefault="002153EF">
            <w:pPr>
              <w:spacing w:after="0" w:line="259" w:lineRule="auto"/>
              <w:ind w:left="0" w:firstLine="0"/>
            </w:pPr>
            <w:r>
              <w:rPr>
                <w:rFonts w:ascii="Arial" w:eastAsia="Arial" w:hAnsi="Arial" w:cs="Arial"/>
                <w:b/>
              </w:rPr>
              <w:t xml:space="preserve">(Value, FromPattern, </w:t>
            </w:r>
          </w:p>
          <w:p w14:paraId="53962EC2" w14:textId="77777777" w:rsidR="00AF048F" w:rsidRDefault="002153EF">
            <w:pPr>
              <w:spacing w:after="41" w:line="259" w:lineRule="auto"/>
              <w:ind w:left="0" w:firstLine="0"/>
            </w:pPr>
            <w:r>
              <w:rPr>
                <w:rFonts w:ascii="Arial" w:eastAsia="Arial" w:hAnsi="Arial" w:cs="Arial"/>
                <w:b/>
              </w:rPr>
              <w:t xml:space="preserve">[ContinuationPattern]) </w:t>
            </w:r>
          </w:p>
          <w:p w14:paraId="438CA803" w14:textId="77777777" w:rsidR="00AF048F" w:rsidRDefault="002153EF">
            <w:pPr>
              <w:spacing w:after="103" w:line="259" w:lineRule="auto"/>
              <w:ind w:left="0" w:firstLine="0"/>
            </w:pPr>
            <w:r>
              <w:rPr>
                <w:rFonts w:ascii="Arial" w:eastAsia="Arial" w:hAnsi="Arial" w:cs="Arial"/>
                <w:b/>
              </w:rPr>
              <w:t xml:space="preserve"> </w:t>
            </w:r>
          </w:p>
          <w:p w14:paraId="06164546" w14:textId="77777777" w:rsidR="00AF048F" w:rsidRDefault="002153EF">
            <w:pPr>
              <w:spacing w:after="0" w:line="259" w:lineRule="auto"/>
              <w:ind w:left="852" w:firstLine="0"/>
            </w:pPr>
            <w:r>
              <w:rPr>
                <w:rFonts w:ascii="Arial" w:eastAsia="Arial" w:hAnsi="Arial" w:cs="Arial"/>
                <w:b/>
              </w:rPr>
              <w:t xml:space="preserve"> </w:t>
            </w:r>
          </w:p>
        </w:tc>
        <w:tc>
          <w:tcPr>
            <w:tcW w:w="5926" w:type="dxa"/>
            <w:tcBorders>
              <w:top w:val="single" w:sz="4" w:space="0" w:color="000000"/>
              <w:left w:val="single" w:sz="4" w:space="0" w:color="000000"/>
              <w:bottom w:val="single" w:sz="4" w:space="0" w:color="000000"/>
              <w:right w:val="single" w:sz="4" w:space="0" w:color="000000"/>
            </w:tcBorders>
          </w:tcPr>
          <w:p w14:paraId="1F6C3B2A" w14:textId="77777777" w:rsidR="00AF048F" w:rsidRDefault="002153EF">
            <w:pPr>
              <w:spacing w:after="0" w:line="241" w:lineRule="auto"/>
              <w:ind w:left="0" w:firstLine="0"/>
            </w:pPr>
            <w:r>
              <w:rPr>
                <w:rFonts w:ascii="Arial" w:eastAsia="Arial" w:hAnsi="Arial" w:cs="Arial"/>
              </w:rPr>
              <w:t xml:space="preserve">Extracts the lines from a string with multiple lines beginning at the first line that starts with the specified "FromPattern" and continuing on the next lines that start with the </w:t>
            </w:r>
          </w:p>
          <w:p w14:paraId="16267E98" w14:textId="77777777" w:rsidR="00AF048F" w:rsidRDefault="002153EF">
            <w:pPr>
              <w:spacing w:after="0" w:line="241" w:lineRule="auto"/>
              <w:ind w:left="0" w:firstLine="0"/>
            </w:pPr>
            <w:r>
              <w:rPr>
                <w:rFonts w:ascii="Arial" w:eastAsia="Arial" w:hAnsi="Arial" w:cs="Arial"/>
              </w:rPr>
              <w:t xml:space="preserve">"ContinuationPattern". The extraction stops as soon as a line is encountered that does not start with the specified </w:t>
            </w:r>
          </w:p>
          <w:p w14:paraId="5DD359DE" w14:textId="77777777" w:rsidR="00AF048F" w:rsidRDefault="002153EF">
            <w:pPr>
              <w:spacing w:after="61" w:line="241" w:lineRule="auto"/>
              <w:ind w:left="0" w:firstLine="0"/>
            </w:pPr>
            <w:r>
              <w:rPr>
                <w:rFonts w:ascii="Arial" w:eastAsia="Arial" w:hAnsi="Arial" w:cs="Arial"/>
              </w:rPr>
              <w:t xml:space="preserve">ContinuationPattern. If the optional ContinuationPattern is not given, then the extraction starts from the FromPattern until the end of line. When no lines start with the specified "FromPattern", an empty string is returned. The FromPattern is included in the output string.  </w:t>
            </w:r>
          </w:p>
          <w:p w14:paraId="102B92E3" w14:textId="210425BA" w:rsidR="00AF048F" w:rsidRDefault="002153EF">
            <w:pPr>
              <w:spacing w:after="60" w:line="241" w:lineRule="auto"/>
              <w:ind w:left="0" w:right="3" w:firstLine="0"/>
            </w:pPr>
            <w:r>
              <w:rPr>
                <w:rFonts w:ascii="Arial" w:eastAsia="Arial" w:hAnsi="Arial" w:cs="Arial"/>
              </w:rPr>
              <w:t>If the information to be extracted is spread over more than one line, then the function deletes the Carriage Return Line Feed (CRLF) used to separate consecutive lines in an MT field with multiple lines</w:t>
            </w:r>
            <w:ins w:id="11" w:author="BOUVY Martine [3]" w:date="2020-06-17T16:19:00Z">
              <w:r w:rsidR="00750A92">
                <w:rPr>
                  <w:rFonts w:ascii="Arial" w:eastAsia="Arial" w:hAnsi="Arial" w:cs="Arial"/>
                </w:rPr>
                <w:t>. If the length of a line &lt; 35</w:t>
              </w:r>
            </w:ins>
            <w:ins w:id="12" w:author="BOUVY Martine [3]" w:date="2020-06-17T16:24:00Z">
              <w:r w:rsidR="00750A92">
                <w:rPr>
                  <w:rFonts w:ascii="Arial" w:eastAsia="Arial" w:hAnsi="Arial" w:cs="Arial"/>
                </w:rPr>
                <w:t xml:space="preserve"> characters</w:t>
              </w:r>
            </w:ins>
            <w:ins w:id="13" w:author="BOUVY Martine [3]" w:date="2020-06-17T16:19:00Z">
              <w:r w:rsidR="00750A92">
                <w:rPr>
                  <w:rFonts w:ascii="Arial" w:eastAsia="Arial" w:hAnsi="Arial" w:cs="Arial"/>
                </w:rPr>
                <w:t>,</w:t>
              </w:r>
            </w:ins>
            <w:r>
              <w:rPr>
                <w:rFonts w:ascii="Arial" w:eastAsia="Arial" w:hAnsi="Arial" w:cs="Arial"/>
              </w:rPr>
              <w:t xml:space="preserve"> </w:t>
            </w:r>
            <w:del w:id="14" w:author="BOUVY Martine [3]" w:date="2020-06-17T16:20:00Z">
              <w:r w:rsidDel="00750A92">
                <w:rPr>
                  <w:rFonts w:ascii="Arial" w:eastAsia="Arial" w:hAnsi="Arial" w:cs="Arial"/>
                </w:rPr>
                <w:delText xml:space="preserve">and replaces </w:delText>
              </w:r>
            </w:del>
            <w:r>
              <w:rPr>
                <w:rFonts w:ascii="Arial" w:eastAsia="Arial" w:hAnsi="Arial" w:cs="Arial"/>
              </w:rPr>
              <w:t xml:space="preserve">the ContinuationPattern </w:t>
            </w:r>
            <w:ins w:id="15" w:author="BOUVY Martine [3]" w:date="2020-06-17T16:28:00Z">
              <w:r w:rsidR="00D257ED">
                <w:rPr>
                  <w:rFonts w:ascii="Arial" w:eastAsia="Arial" w:hAnsi="Arial" w:cs="Arial"/>
                </w:rPr>
                <w:t xml:space="preserve">on the next line </w:t>
              </w:r>
            </w:ins>
            <w:ins w:id="16" w:author="BOUVY Martine [3]" w:date="2020-06-17T16:20:00Z">
              <w:r w:rsidR="00750A92">
                <w:rPr>
                  <w:rFonts w:ascii="Arial" w:eastAsia="Arial" w:hAnsi="Arial" w:cs="Arial"/>
                </w:rPr>
                <w:t xml:space="preserve">is replaced </w:t>
              </w:r>
            </w:ins>
            <w:r>
              <w:rPr>
                <w:rFonts w:ascii="Arial" w:eastAsia="Arial" w:hAnsi="Arial" w:cs="Arial"/>
              </w:rPr>
              <w:t>by a space “ ” prior to concatenating t</w:t>
            </w:r>
            <w:del w:id="17" w:author="BOUVY Martine [3]" w:date="2020-06-17T16:22:00Z">
              <w:r w:rsidDel="00750A92">
                <w:rPr>
                  <w:rFonts w:ascii="Arial" w:eastAsia="Arial" w:hAnsi="Arial" w:cs="Arial"/>
                </w:rPr>
                <w:delText>he content on the different lines in the returned value</w:delText>
              </w:r>
            </w:del>
            <w:ins w:id="18" w:author="BOUVY Martine [3]" w:date="2020-06-17T16:22:00Z">
              <w:r w:rsidR="00750A92">
                <w:rPr>
                  <w:rFonts w:ascii="Arial" w:eastAsia="Arial" w:hAnsi="Arial" w:cs="Arial"/>
                </w:rPr>
                <w:t xml:space="preserve"> with the content of the next line</w:t>
              </w:r>
            </w:ins>
            <w:r>
              <w:rPr>
                <w:rFonts w:ascii="Arial" w:eastAsia="Arial" w:hAnsi="Arial" w:cs="Arial"/>
              </w:rPr>
              <w:t xml:space="preserve">. </w:t>
            </w:r>
            <w:ins w:id="19" w:author="BOUVY Martine [3]" w:date="2020-06-17T16:22:00Z">
              <w:r w:rsidR="00750A92">
                <w:rPr>
                  <w:rFonts w:ascii="Arial" w:eastAsia="Arial" w:hAnsi="Arial" w:cs="Arial"/>
                </w:rPr>
                <w:t xml:space="preserve">If </w:t>
              </w:r>
            </w:ins>
            <w:ins w:id="20" w:author="BOUVY Martine [3]" w:date="2020-06-17T16:23:00Z">
              <w:r w:rsidR="00750A92">
                <w:rPr>
                  <w:rFonts w:ascii="Arial" w:eastAsia="Arial" w:hAnsi="Arial" w:cs="Arial"/>
                </w:rPr>
                <w:t>the length of a line = 35, the ContinationPattern</w:t>
              </w:r>
            </w:ins>
            <w:ins w:id="21" w:author="BOUVY Martine [3]" w:date="2020-06-17T16:29:00Z">
              <w:r w:rsidR="00BE25E7">
                <w:rPr>
                  <w:rFonts w:ascii="Arial" w:eastAsia="Arial" w:hAnsi="Arial" w:cs="Arial"/>
                </w:rPr>
                <w:t xml:space="preserve"> on the next </w:t>
              </w:r>
              <w:r w:rsidR="00BE25E7" w:rsidRPr="001952CB">
                <w:rPr>
                  <w:rFonts w:ascii="Arial" w:eastAsia="Arial" w:hAnsi="Arial" w:cs="Arial"/>
                  <w:highlight w:val="yellow"/>
                </w:rPr>
                <w:t>line</w:t>
              </w:r>
            </w:ins>
            <w:ins w:id="22" w:author="BOUVY Martine [2]" w:date="2021-02-10T14:27:00Z">
              <w:r w:rsidR="001952CB" w:rsidRPr="001952CB">
                <w:rPr>
                  <w:rFonts w:ascii="Arial" w:eastAsia="Arial" w:hAnsi="Arial" w:cs="Arial"/>
                  <w:highlight w:val="yellow"/>
                </w:rPr>
                <w:t xml:space="preserve"> is deleted</w:t>
              </w:r>
              <w:r w:rsidR="001952CB">
                <w:rPr>
                  <w:rFonts w:ascii="Arial" w:eastAsia="Arial" w:hAnsi="Arial" w:cs="Arial"/>
                </w:rPr>
                <w:t xml:space="preserve"> and</w:t>
              </w:r>
            </w:ins>
            <w:ins w:id="23" w:author="BOUVY Martine [3]" w:date="2020-06-17T16:23:00Z">
              <w:r w:rsidR="00750A92">
                <w:rPr>
                  <w:rFonts w:ascii="Arial" w:eastAsia="Arial" w:hAnsi="Arial" w:cs="Arial"/>
                </w:rPr>
                <w:t xml:space="preserve"> is NOT replaced by a space “ “ prior to concatenating with the content of </w:t>
              </w:r>
            </w:ins>
            <w:ins w:id="24" w:author="BOUVY Martine [3]" w:date="2020-06-17T16:24:00Z">
              <w:r w:rsidR="00750A92">
                <w:rPr>
                  <w:rFonts w:ascii="Arial" w:eastAsia="Arial" w:hAnsi="Arial" w:cs="Arial"/>
                </w:rPr>
                <w:t>the</w:t>
              </w:r>
            </w:ins>
            <w:ins w:id="25" w:author="BOUVY Martine [3]" w:date="2020-06-17T16:23:00Z">
              <w:r w:rsidR="00750A92">
                <w:rPr>
                  <w:rFonts w:ascii="Arial" w:eastAsia="Arial" w:hAnsi="Arial" w:cs="Arial"/>
                </w:rPr>
                <w:t xml:space="preserve"> </w:t>
              </w:r>
            </w:ins>
            <w:ins w:id="26" w:author="BOUVY Martine [3]" w:date="2020-06-17T16:24:00Z">
              <w:r w:rsidR="00750A92">
                <w:rPr>
                  <w:rFonts w:ascii="Arial" w:eastAsia="Arial" w:hAnsi="Arial" w:cs="Arial"/>
                </w:rPr>
                <w:t xml:space="preserve">next line. </w:t>
              </w:r>
            </w:ins>
            <w:ins w:id="27" w:author="BOUVY Martine [3]" w:date="2020-06-17T16:23:00Z">
              <w:r w:rsidR="00750A92">
                <w:rPr>
                  <w:rFonts w:ascii="Arial" w:eastAsia="Arial" w:hAnsi="Arial" w:cs="Arial"/>
                </w:rPr>
                <w:t xml:space="preserve"> </w:t>
              </w:r>
            </w:ins>
            <w:r>
              <w:rPr>
                <w:rFonts w:ascii="Arial" w:eastAsia="Arial" w:hAnsi="Arial" w:cs="Arial"/>
              </w:rPr>
              <w:t xml:space="preserve">If the information to be extracted is limited to one line, then the function does not return the CRLF in the output string. </w:t>
            </w:r>
          </w:p>
          <w:p w14:paraId="72AEBDE4" w14:textId="77777777" w:rsidR="00AF048F" w:rsidRDefault="002153EF">
            <w:pPr>
              <w:spacing w:after="61" w:line="259" w:lineRule="auto"/>
              <w:ind w:left="0" w:firstLine="0"/>
            </w:pPr>
            <w:r>
              <w:rPr>
                <w:rFonts w:ascii="Arial" w:eastAsia="Arial" w:hAnsi="Arial" w:cs="Arial"/>
              </w:rPr>
              <w:t xml:space="preserve">Format: </w:t>
            </w:r>
          </w:p>
          <w:p w14:paraId="34B7D335" w14:textId="77777777" w:rsidR="00AF048F" w:rsidRDefault="002153EF">
            <w:pPr>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b/>
              </w:rPr>
              <w:t xml:space="preserve">ExtractLines(Value, "FromPattern", </w:t>
            </w:r>
          </w:p>
          <w:p w14:paraId="0B2E6A01" w14:textId="77777777" w:rsidR="00AF048F" w:rsidRDefault="002153EF">
            <w:pPr>
              <w:spacing w:after="0" w:line="259" w:lineRule="auto"/>
              <w:ind w:left="283" w:firstLine="0"/>
            </w:pPr>
            <w:r>
              <w:rPr>
                <w:rFonts w:ascii="Arial" w:eastAsia="Arial" w:hAnsi="Arial" w:cs="Arial"/>
                <w:b/>
              </w:rPr>
              <w:t>["ContinuationPattern"]):</w:t>
            </w:r>
            <w:r>
              <w:rPr>
                <w:rFonts w:ascii="Arial" w:eastAsia="Arial" w:hAnsi="Arial" w:cs="Arial"/>
              </w:rPr>
              <w:t xml:space="preserve"> The patterns are strings given between quotes. </w:t>
            </w:r>
          </w:p>
        </w:tc>
      </w:tr>
      <w:tr w:rsidR="00506CC5" w14:paraId="19B3009B" w14:textId="77777777">
        <w:trPr>
          <w:trHeight w:val="5868"/>
        </w:trPr>
        <w:tc>
          <w:tcPr>
            <w:tcW w:w="2830" w:type="dxa"/>
            <w:tcBorders>
              <w:top w:val="single" w:sz="4" w:space="0" w:color="000000"/>
              <w:left w:val="single" w:sz="4" w:space="0" w:color="000000"/>
              <w:bottom w:val="single" w:sz="4" w:space="0" w:color="000000"/>
              <w:right w:val="single" w:sz="4" w:space="0" w:color="000000"/>
            </w:tcBorders>
          </w:tcPr>
          <w:p w14:paraId="5564FFA7" w14:textId="77777777" w:rsidR="00506CC5" w:rsidRPr="00653FDA" w:rsidRDefault="00506CC5" w:rsidP="00506CC5">
            <w:pPr>
              <w:spacing w:after="0" w:line="259" w:lineRule="auto"/>
              <w:ind w:left="0" w:firstLine="0"/>
              <w:rPr>
                <w:rStyle w:val="Emphasis"/>
                <w:rFonts w:ascii="Arial" w:hAnsi="Arial" w:cs="Arial"/>
                <w:b/>
                <w:color w:val="333333"/>
                <w:sz w:val="21"/>
                <w:szCs w:val="21"/>
                <w:lang w:val="en"/>
              </w:rPr>
            </w:pPr>
            <w:r w:rsidRPr="00653FDA">
              <w:rPr>
                <w:rStyle w:val="Emphasis"/>
                <w:rFonts w:ascii="Arial" w:hAnsi="Arial" w:cs="Arial"/>
                <w:b/>
                <w:color w:val="333333"/>
                <w:sz w:val="21"/>
                <w:szCs w:val="21"/>
                <w:lang w:val="en"/>
              </w:rPr>
              <w:lastRenderedPageBreak/>
              <w:t xml:space="preserve">ExtractLinesAsIs </w:t>
            </w:r>
          </w:p>
          <w:p w14:paraId="17497CB1" w14:textId="6BFC9ECD" w:rsidR="00506CC5" w:rsidRDefault="00506CC5" w:rsidP="00506CC5">
            <w:pPr>
              <w:spacing w:after="0" w:line="259" w:lineRule="auto"/>
              <w:ind w:left="0" w:firstLine="0"/>
            </w:pPr>
            <w:r>
              <w:rPr>
                <w:rFonts w:ascii="Arial" w:eastAsia="Arial" w:hAnsi="Arial" w:cs="Arial"/>
                <w:b/>
              </w:rPr>
              <w:t xml:space="preserve">(Value, FromPattern, </w:t>
            </w:r>
          </w:p>
          <w:p w14:paraId="794140D4" w14:textId="77777777" w:rsidR="00506CC5" w:rsidRDefault="00506CC5" w:rsidP="00506CC5">
            <w:pPr>
              <w:spacing w:after="41" w:line="259" w:lineRule="auto"/>
              <w:ind w:left="0" w:firstLine="0"/>
            </w:pPr>
            <w:r>
              <w:rPr>
                <w:rFonts w:ascii="Arial" w:eastAsia="Arial" w:hAnsi="Arial" w:cs="Arial"/>
                <w:b/>
              </w:rPr>
              <w:t xml:space="preserve">[ContinuationPattern]) </w:t>
            </w:r>
          </w:p>
          <w:p w14:paraId="63C4B1A2" w14:textId="40C65E1D" w:rsidR="00506CC5" w:rsidRDefault="00506CC5">
            <w:pPr>
              <w:spacing w:after="0" w:line="259" w:lineRule="auto"/>
              <w:ind w:left="0" w:right="608" w:firstLine="0"/>
              <w:rPr>
                <w:rFonts w:ascii="Arial" w:eastAsia="Arial" w:hAnsi="Arial" w:cs="Arial"/>
                <w:b/>
              </w:rPr>
            </w:pPr>
          </w:p>
        </w:tc>
        <w:tc>
          <w:tcPr>
            <w:tcW w:w="5926" w:type="dxa"/>
            <w:tcBorders>
              <w:top w:val="single" w:sz="4" w:space="0" w:color="000000"/>
              <w:left w:val="single" w:sz="4" w:space="0" w:color="000000"/>
              <w:bottom w:val="single" w:sz="4" w:space="0" w:color="000000"/>
              <w:right w:val="single" w:sz="4" w:space="0" w:color="000000"/>
            </w:tcBorders>
          </w:tcPr>
          <w:p w14:paraId="0BDF89B8" w14:textId="0A34D0E7" w:rsidR="00FB51EC" w:rsidRDefault="00506CC5">
            <w:pPr>
              <w:spacing w:after="30" w:line="273" w:lineRule="auto"/>
              <w:ind w:left="0" w:firstLine="0"/>
              <w:rPr>
                <w:rFonts w:ascii="Arial" w:eastAsia="Arial" w:hAnsi="Arial" w:cs="Arial"/>
              </w:rPr>
            </w:pPr>
            <w:r>
              <w:rPr>
                <w:rFonts w:ascii="Arial" w:eastAsia="Arial" w:hAnsi="Arial" w:cs="Arial"/>
              </w:rPr>
              <w:t xml:space="preserve">The function works as </w:t>
            </w:r>
            <w:r w:rsidRPr="00DA2704">
              <w:rPr>
                <w:rFonts w:ascii="Arial" w:eastAsia="Arial" w:hAnsi="Arial" w:cs="Arial"/>
                <w:b/>
              </w:rPr>
              <w:t>ExtractLines</w:t>
            </w:r>
            <w:r>
              <w:rPr>
                <w:rFonts w:ascii="Arial" w:eastAsia="Arial" w:hAnsi="Arial" w:cs="Arial"/>
              </w:rPr>
              <w:t xml:space="preserve"> function </w:t>
            </w:r>
            <w:r w:rsidR="001976B4">
              <w:rPr>
                <w:rFonts w:ascii="Arial" w:eastAsia="Arial" w:hAnsi="Arial" w:cs="Arial"/>
              </w:rPr>
              <w:t xml:space="preserve">described </w:t>
            </w:r>
            <w:r>
              <w:rPr>
                <w:rFonts w:ascii="Arial" w:eastAsia="Arial" w:hAnsi="Arial" w:cs="Arial"/>
              </w:rPr>
              <w:t>above but the ContinuationPattern is NOT replace</w:t>
            </w:r>
            <w:r w:rsidR="00030ADD">
              <w:rPr>
                <w:rFonts w:ascii="Arial" w:eastAsia="Arial" w:hAnsi="Arial" w:cs="Arial"/>
              </w:rPr>
              <w:t>d</w:t>
            </w:r>
            <w:r>
              <w:rPr>
                <w:rFonts w:ascii="Arial" w:eastAsia="Arial" w:hAnsi="Arial" w:cs="Arial"/>
              </w:rPr>
              <w:t xml:space="preserve"> by a space prior to concatenating the content on the different lines in the returned value</w:t>
            </w:r>
            <w:r w:rsidR="00FB51EC">
              <w:rPr>
                <w:rFonts w:ascii="Arial" w:eastAsia="Arial" w:hAnsi="Arial" w:cs="Arial"/>
              </w:rPr>
              <w:t>.</w:t>
            </w:r>
          </w:p>
        </w:tc>
      </w:tr>
      <w:tr w:rsidR="00AF048F" w14:paraId="71AEB34C" w14:textId="77777777">
        <w:trPr>
          <w:trHeight w:val="5868"/>
        </w:trPr>
        <w:tc>
          <w:tcPr>
            <w:tcW w:w="2830" w:type="dxa"/>
            <w:tcBorders>
              <w:top w:val="single" w:sz="4" w:space="0" w:color="000000"/>
              <w:left w:val="single" w:sz="4" w:space="0" w:color="000000"/>
              <w:bottom w:val="single" w:sz="4" w:space="0" w:color="000000"/>
              <w:right w:val="single" w:sz="4" w:space="0" w:color="000000"/>
            </w:tcBorders>
          </w:tcPr>
          <w:p w14:paraId="79BB2D86" w14:textId="77777777" w:rsidR="00AF048F" w:rsidRDefault="002153EF">
            <w:pPr>
              <w:spacing w:after="0" w:line="259" w:lineRule="auto"/>
              <w:ind w:left="0" w:right="608" w:firstLine="0"/>
            </w:pPr>
            <w:r>
              <w:rPr>
                <w:rFonts w:ascii="Arial" w:eastAsia="Arial" w:hAnsi="Arial" w:cs="Arial"/>
                <w:b/>
              </w:rPr>
              <w:t xml:space="preserve">ExtractPattern (Value, Pattern) </w:t>
            </w:r>
          </w:p>
        </w:tc>
        <w:tc>
          <w:tcPr>
            <w:tcW w:w="5926" w:type="dxa"/>
            <w:tcBorders>
              <w:top w:val="single" w:sz="4" w:space="0" w:color="000000"/>
              <w:left w:val="single" w:sz="4" w:space="0" w:color="000000"/>
              <w:bottom w:val="single" w:sz="4" w:space="0" w:color="000000"/>
              <w:right w:val="single" w:sz="4" w:space="0" w:color="000000"/>
            </w:tcBorders>
          </w:tcPr>
          <w:p w14:paraId="1CCE602C" w14:textId="77777777" w:rsidR="00AF048F" w:rsidRDefault="002153EF">
            <w:pPr>
              <w:spacing w:after="30" w:line="273" w:lineRule="auto"/>
              <w:ind w:left="0" w:firstLine="0"/>
            </w:pPr>
            <w:r>
              <w:rPr>
                <w:rFonts w:ascii="Arial" w:eastAsia="Arial" w:hAnsi="Arial" w:cs="Arial"/>
              </w:rPr>
              <w:t xml:space="preserve">Extracts a string in the source value that is of the pattern format.  If the source value contains more than one occurrence of the pattern, then the first occurrence is returned. </w:t>
            </w:r>
          </w:p>
          <w:p w14:paraId="344C4071" w14:textId="77777777" w:rsidR="00AF048F" w:rsidRDefault="002153EF">
            <w:pPr>
              <w:spacing w:after="56" w:line="262" w:lineRule="auto"/>
              <w:ind w:left="0" w:right="211" w:firstLine="0"/>
            </w:pPr>
            <w:r>
              <w:rPr>
                <w:rFonts w:ascii="Arial" w:eastAsia="Arial" w:hAnsi="Arial" w:cs="Arial"/>
              </w:rPr>
              <w:t xml:space="preserve">If the pattern is not found, then an empty string is returned. If the information to be extracted is spread over more than one line, then the function deletes the Carriage Return Line Feed (CRLF) used to separate consecutive lines in an MT field with multiple lines prior to concatenating the content on the different lines in the returned value.   </w:t>
            </w:r>
            <w:r>
              <w:rPr>
                <w:rFonts w:ascii="Arial" w:eastAsia="Arial" w:hAnsi="Arial" w:cs="Arial"/>
                <w:b/>
              </w:rPr>
              <w:t xml:space="preserve">Formats: </w:t>
            </w:r>
          </w:p>
          <w:p w14:paraId="6C50FB53" w14:textId="77777777" w:rsidR="00AF048F" w:rsidRDefault="002153EF">
            <w:pPr>
              <w:numPr>
                <w:ilvl w:val="0"/>
                <w:numId w:val="25"/>
              </w:numPr>
              <w:spacing w:after="0" w:line="245" w:lineRule="auto"/>
              <w:ind w:hanging="283"/>
            </w:pPr>
            <w:r>
              <w:rPr>
                <w:rFonts w:ascii="Arial" w:eastAsia="Arial" w:hAnsi="Arial" w:cs="Arial"/>
                <w:b/>
              </w:rPr>
              <w:t>ExtractPattern(Value, “Pattern”:</w:t>
            </w:r>
            <w:r>
              <w:rPr>
                <w:rFonts w:ascii="Arial" w:eastAsia="Arial" w:hAnsi="Arial" w:cs="Arial"/>
              </w:rPr>
              <w:t xml:space="preserve"> In this format, the function returns the first occurrence of the exact pattern as given between quotes. For example, </w:t>
            </w:r>
          </w:p>
          <w:p w14:paraId="79C69BE8" w14:textId="77777777" w:rsidR="00AF048F" w:rsidRDefault="002153EF">
            <w:pPr>
              <w:spacing w:after="75" w:line="241" w:lineRule="auto"/>
              <w:ind w:left="283" w:firstLine="0"/>
              <w:jc w:val="both"/>
            </w:pPr>
            <w:r>
              <w:rPr>
                <w:rFonts w:ascii="Arial" w:eastAsia="Arial" w:hAnsi="Arial" w:cs="Arial"/>
              </w:rPr>
              <w:t xml:space="preserve">ExtractPattern(CurrencyAmount, “USD”) will extract the currency “USD” from a CurrencyAmount “USD1500,” </w:t>
            </w:r>
          </w:p>
          <w:p w14:paraId="5357FDC1" w14:textId="77777777" w:rsidR="00AF048F" w:rsidRDefault="002153EF">
            <w:pPr>
              <w:numPr>
                <w:ilvl w:val="0"/>
                <w:numId w:val="25"/>
              </w:numPr>
              <w:spacing w:after="0" w:line="259" w:lineRule="auto"/>
              <w:ind w:hanging="283"/>
            </w:pPr>
            <w:r>
              <w:rPr>
                <w:rFonts w:ascii="Arial" w:eastAsia="Arial" w:hAnsi="Arial" w:cs="Arial"/>
                <w:b/>
              </w:rPr>
              <w:t>ExtractPattern(Value, Pattern):</w:t>
            </w:r>
            <w:r>
              <w:rPr>
                <w:rFonts w:ascii="Arial" w:eastAsia="Arial" w:hAnsi="Arial" w:cs="Arial"/>
              </w:rPr>
              <w:t xml:space="preserve"> In this format, the function returns the first occurrence of the generic pattern. For example, ExtractPattern(DateTime, HH:MM:SS) will extract the time "23:23:32" from  a DateTime "2007-12-01T23:23:32" Note that a combination of a string pattern and a generic pattern should also be supported by the function. For example, ExtractPattern(DateTime, "T"HH:MM:SS) with DateTime "200712-08T23:12:01" will return " T23:12:01” </w:t>
            </w:r>
          </w:p>
        </w:tc>
      </w:tr>
    </w:tbl>
    <w:p w14:paraId="562150CF" w14:textId="77777777" w:rsidR="00AF048F" w:rsidRDefault="00AF048F">
      <w:pPr>
        <w:spacing w:after="0" w:line="259" w:lineRule="auto"/>
        <w:ind w:left="-1702" w:right="19" w:firstLine="0"/>
      </w:pPr>
    </w:p>
    <w:tbl>
      <w:tblPr>
        <w:tblStyle w:val="TableGrid"/>
        <w:tblW w:w="8755" w:type="dxa"/>
        <w:tblInd w:w="-108" w:type="dxa"/>
        <w:tblCellMar>
          <w:top w:w="43" w:type="dxa"/>
          <w:left w:w="107" w:type="dxa"/>
          <w:right w:w="58" w:type="dxa"/>
        </w:tblCellMar>
        <w:tblLook w:val="04A0" w:firstRow="1" w:lastRow="0" w:firstColumn="1" w:lastColumn="0" w:noHBand="0" w:noVBand="1"/>
      </w:tblPr>
      <w:tblGrid>
        <w:gridCol w:w="3312"/>
        <w:gridCol w:w="5443"/>
      </w:tblGrid>
      <w:tr w:rsidR="00AF048F" w14:paraId="7110BF02" w14:textId="77777777">
        <w:trPr>
          <w:trHeight w:val="8347"/>
        </w:trPr>
        <w:tc>
          <w:tcPr>
            <w:tcW w:w="2830" w:type="dxa"/>
            <w:tcBorders>
              <w:top w:val="single" w:sz="4" w:space="0" w:color="000000"/>
              <w:left w:val="single" w:sz="4" w:space="0" w:color="000000"/>
              <w:bottom w:val="single" w:sz="4" w:space="0" w:color="000000"/>
              <w:right w:val="single" w:sz="4" w:space="0" w:color="000000"/>
            </w:tcBorders>
          </w:tcPr>
          <w:p w14:paraId="57260C1C" w14:textId="77777777" w:rsidR="00AF048F" w:rsidRDefault="002153EF">
            <w:pPr>
              <w:spacing w:after="0" w:line="259" w:lineRule="auto"/>
              <w:ind w:left="1" w:firstLine="0"/>
            </w:pPr>
            <w:r>
              <w:rPr>
                <w:rFonts w:ascii="Arial" w:eastAsia="Arial" w:hAnsi="Arial" w:cs="Arial"/>
                <w:b/>
              </w:rPr>
              <w:lastRenderedPageBreak/>
              <w:t xml:space="preserve">ExtractTillPattern </w:t>
            </w:r>
          </w:p>
          <w:p w14:paraId="69AB7220" w14:textId="77777777" w:rsidR="00AF048F" w:rsidRDefault="002153EF">
            <w:pPr>
              <w:spacing w:after="0" w:line="259" w:lineRule="auto"/>
              <w:ind w:left="1" w:firstLine="0"/>
            </w:pPr>
            <w:r>
              <w:rPr>
                <w:rFonts w:ascii="Arial" w:eastAsia="Arial" w:hAnsi="Arial" w:cs="Arial"/>
                <w:b/>
              </w:rPr>
              <w:t xml:space="preserve">(Value, [FromPosition], </w:t>
            </w:r>
          </w:p>
          <w:p w14:paraId="71461B4D" w14:textId="77777777" w:rsidR="00AF048F" w:rsidRDefault="002153EF">
            <w:pPr>
              <w:spacing w:after="0" w:line="259" w:lineRule="auto"/>
              <w:ind w:left="1" w:firstLine="0"/>
            </w:pPr>
            <w:r>
              <w:rPr>
                <w:rFonts w:ascii="Arial" w:eastAsia="Arial" w:hAnsi="Arial" w:cs="Arial"/>
                <w:b/>
              </w:rPr>
              <w:t xml:space="preserve">TillPattern) </w:t>
            </w:r>
          </w:p>
        </w:tc>
        <w:tc>
          <w:tcPr>
            <w:tcW w:w="5926" w:type="dxa"/>
            <w:tcBorders>
              <w:top w:val="single" w:sz="4" w:space="0" w:color="000000"/>
              <w:left w:val="single" w:sz="4" w:space="0" w:color="000000"/>
              <w:bottom w:val="single" w:sz="4" w:space="0" w:color="000000"/>
              <w:right w:val="single" w:sz="4" w:space="0" w:color="000000"/>
            </w:tcBorders>
          </w:tcPr>
          <w:p w14:paraId="29924578" w14:textId="77777777" w:rsidR="00AF048F" w:rsidRDefault="002153EF">
            <w:pPr>
              <w:spacing w:after="61" w:line="241" w:lineRule="auto"/>
              <w:ind w:left="1" w:firstLine="0"/>
            </w:pPr>
            <w:r>
              <w:rPr>
                <w:rFonts w:ascii="Arial" w:eastAsia="Arial" w:hAnsi="Arial" w:cs="Arial"/>
              </w:rPr>
              <w:t xml:space="preserve">Extracts a string in the source value until the TillPattern. If the (optional) FromPosition is present, then the function will return the string in the source value starting at the FromPosition until the TillPattern.  </w:t>
            </w:r>
          </w:p>
          <w:p w14:paraId="6B7FE708" w14:textId="77777777" w:rsidR="00AF048F" w:rsidRDefault="002153EF">
            <w:pPr>
              <w:spacing w:after="43" w:line="259" w:lineRule="auto"/>
              <w:ind w:left="1" w:firstLine="0"/>
            </w:pPr>
            <w:r>
              <w:rPr>
                <w:rFonts w:ascii="Arial" w:eastAsia="Arial" w:hAnsi="Arial" w:cs="Arial"/>
              </w:rPr>
              <w:t xml:space="preserve">For example:  </w:t>
            </w:r>
          </w:p>
          <w:p w14:paraId="24CF00F7" w14:textId="77777777" w:rsidR="00AF048F" w:rsidRDefault="002153EF">
            <w:pPr>
              <w:spacing w:after="0" w:line="304" w:lineRule="auto"/>
              <w:ind w:left="1" w:firstLine="0"/>
            </w:pPr>
            <w:r>
              <w:rPr>
                <w:rFonts w:ascii="Arial" w:eastAsia="Arial" w:hAnsi="Arial" w:cs="Arial"/>
              </w:rPr>
              <w:t xml:space="preserve">ExtractTillPattern(ABC/DEF/GHI, "/") returns the string ABC  ExtractTillPattern(ABC/DEF/GHI, 5, "/") returns the string DEF The returned string does not include the TillPattern. </w:t>
            </w:r>
          </w:p>
          <w:p w14:paraId="3464BC4D" w14:textId="77777777" w:rsidR="00AF048F" w:rsidRDefault="002153EF">
            <w:pPr>
              <w:spacing w:after="0" w:line="241" w:lineRule="auto"/>
              <w:ind w:left="1" w:firstLine="0"/>
            </w:pPr>
            <w:r>
              <w:rPr>
                <w:rFonts w:ascii="Arial" w:eastAsia="Arial" w:hAnsi="Arial" w:cs="Arial"/>
              </w:rPr>
              <w:t xml:space="preserve">If the source value does not contain the TillPattern, then the source value (or source value starting at FromPosition) is returned. If this source value is limited to one line, then the function does not return the CRLF in the output string.If the source value contains more than on occurrence of the </w:t>
            </w:r>
          </w:p>
          <w:p w14:paraId="1798B522" w14:textId="77777777" w:rsidR="00AF048F" w:rsidRDefault="002153EF">
            <w:pPr>
              <w:spacing w:after="60" w:line="241" w:lineRule="auto"/>
              <w:ind w:left="1" w:firstLine="0"/>
            </w:pPr>
            <w:r>
              <w:rPr>
                <w:rFonts w:ascii="Arial" w:eastAsia="Arial" w:hAnsi="Arial" w:cs="Arial"/>
              </w:rPr>
              <w:t xml:space="preserve">TillPattern, then the function extracts until the first occurrence of the TillPattern.  </w:t>
            </w:r>
          </w:p>
          <w:p w14:paraId="5869A70D" w14:textId="77777777" w:rsidR="00AF048F" w:rsidRDefault="002153EF">
            <w:pPr>
              <w:spacing w:after="66" w:line="254" w:lineRule="auto"/>
              <w:ind w:left="1" w:right="191" w:firstLine="0"/>
            </w:pPr>
            <w:r>
              <w:rPr>
                <w:rFonts w:ascii="Arial" w:eastAsia="Arial" w:hAnsi="Arial" w:cs="Arial"/>
              </w:rPr>
              <w:t xml:space="preserve">If the information to be extracted is spread over more than one line, then the function deletes the Carriage Return Line Feed (CRLF) used to separate consecutive lines in an MT field with multiple lines prior to concatenating the content on the different lines in the returned value.  Formats: </w:t>
            </w:r>
          </w:p>
          <w:p w14:paraId="683A856C" w14:textId="77777777" w:rsidR="00AF048F" w:rsidRDefault="002153EF">
            <w:pPr>
              <w:numPr>
                <w:ilvl w:val="0"/>
                <w:numId w:val="26"/>
              </w:numPr>
              <w:spacing w:after="76" w:line="243" w:lineRule="auto"/>
              <w:ind w:left="283" w:hanging="283"/>
            </w:pPr>
            <w:r>
              <w:rPr>
                <w:rFonts w:ascii="Arial" w:eastAsia="Arial" w:hAnsi="Arial" w:cs="Arial"/>
                <w:b/>
              </w:rPr>
              <w:t>ExtractTillPattern(Value, [FromPosition], "TillPattern"):</w:t>
            </w:r>
            <w:r>
              <w:rPr>
                <w:rFonts w:ascii="Arial" w:eastAsia="Arial" w:hAnsi="Arial" w:cs="Arial"/>
              </w:rPr>
              <w:t xml:space="preserve"> In this format, the pattern is given as strings between quotes. For example, ExtractTillPattern(Value, “/”) </w:t>
            </w:r>
          </w:p>
          <w:p w14:paraId="281D6910" w14:textId="77777777" w:rsidR="00AF048F" w:rsidRDefault="002153EF">
            <w:pPr>
              <w:numPr>
                <w:ilvl w:val="0"/>
                <w:numId w:val="26"/>
              </w:numPr>
              <w:spacing w:after="0" w:line="242" w:lineRule="auto"/>
              <w:ind w:left="283" w:hanging="283"/>
            </w:pPr>
            <w:r>
              <w:rPr>
                <w:rFonts w:ascii="Arial" w:eastAsia="Arial" w:hAnsi="Arial" w:cs="Arial"/>
                <w:b/>
              </w:rPr>
              <w:t>ExtractTillPattern(Value, [FromPosition], TillPattern):</w:t>
            </w:r>
            <w:r>
              <w:rPr>
                <w:rFonts w:ascii="Arial" w:eastAsia="Arial" w:hAnsi="Arial" w:cs="Arial"/>
              </w:rPr>
              <w:t xml:space="preserve"> In this format, the pattern is generic and the function will return the string up to the generic pattern. For example, ExtractTillPattern(DateTime, HH:MM:SS) with DateTime </w:t>
            </w:r>
          </w:p>
          <w:p w14:paraId="0B5442B6" w14:textId="77777777" w:rsidR="00AF048F" w:rsidRDefault="002153EF">
            <w:pPr>
              <w:spacing w:after="43" w:line="259" w:lineRule="auto"/>
              <w:ind w:left="283" w:firstLine="0"/>
            </w:pPr>
            <w:r>
              <w:rPr>
                <w:rFonts w:ascii="Arial" w:eastAsia="Arial" w:hAnsi="Arial" w:cs="Arial"/>
              </w:rPr>
              <w:t xml:space="preserve">“2007-12-08T23:12:01” returns “2007-12-08T”  </w:t>
            </w:r>
          </w:p>
          <w:p w14:paraId="3A9006ED" w14:textId="77777777" w:rsidR="00AF048F" w:rsidRDefault="002153EF">
            <w:pPr>
              <w:spacing w:after="1" w:line="240" w:lineRule="auto"/>
              <w:ind w:left="0" w:firstLine="0"/>
            </w:pPr>
            <w:r>
              <w:rPr>
                <w:rFonts w:ascii="Arial" w:eastAsia="Arial" w:hAnsi="Arial" w:cs="Arial"/>
              </w:rPr>
              <w:t xml:space="preserve">Note that a combination of a string pattern and a generic pattern should also be supported by the function. For example, ExtractTillPattern(DateTime, “T”HH:MM:SS) with DateTime </w:t>
            </w:r>
          </w:p>
          <w:p w14:paraId="42667E86" w14:textId="77777777" w:rsidR="00AF048F" w:rsidRDefault="002153EF">
            <w:pPr>
              <w:spacing w:after="0" w:line="259" w:lineRule="auto"/>
              <w:ind w:left="0" w:firstLine="0"/>
            </w:pPr>
            <w:r>
              <w:rPr>
                <w:rFonts w:ascii="Arial" w:eastAsia="Arial" w:hAnsi="Arial" w:cs="Arial"/>
              </w:rPr>
              <w:t xml:space="preserve">“2007-12-08T23:12:01” returns “2007-12-08” </w:t>
            </w:r>
          </w:p>
        </w:tc>
      </w:tr>
      <w:tr w:rsidR="00DB3271" w:rsidRPr="0019633E" w14:paraId="6AD75D8A" w14:textId="77777777">
        <w:trPr>
          <w:trHeight w:val="1109"/>
        </w:trPr>
        <w:tc>
          <w:tcPr>
            <w:tcW w:w="2830" w:type="dxa"/>
            <w:tcBorders>
              <w:top w:val="single" w:sz="4" w:space="0" w:color="000000"/>
              <w:left w:val="single" w:sz="4" w:space="0" w:color="000000"/>
              <w:bottom w:val="single" w:sz="4" w:space="0" w:color="000000"/>
              <w:right w:val="single" w:sz="4" w:space="0" w:color="000000"/>
            </w:tcBorders>
          </w:tcPr>
          <w:p w14:paraId="2A7C91E2" w14:textId="69C4DF8B" w:rsidR="00DB3271" w:rsidRDefault="00DB3271" w:rsidP="00DB3271">
            <w:pPr>
              <w:spacing w:after="0" w:line="259" w:lineRule="auto"/>
              <w:ind w:left="0" w:firstLine="0"/>
            </w:pPr>
            <w:r w:rsidRPr="00DA2704">
              <w:rPr>
                <w:rFonts w:ascii="Arial" w:hAnsi="Arial" w:cs="Arial"/>
                <w:b/>
              </w:rPr>
              <w:t>DeleteExtractLines</w:t>
            </w:r>
            <w:r>
              <w:rPr>
                <w:rFonts w:ascii="Arial" w:eastAsia="Arial" w:hAnsi="Arial" w:cs="Arial"/>
                <w:b/>
              </w:rPr>
              <w:t xml:space="preserve">(Value, FromPattern, </w:t>
            </w:r>
          </w:p>
          <w:p w14:paraId="07F56325" w14:textId="77777777" w:rsidR="00DB3271" w:rsidRDefault="00DB3271" w:rsidP="00DB3271">
            <w:pPr>
              <w:spacing w:after="41" w:line="259" w:lineRule="auto"/>
              <w:ind w:left="0" w:firstLine="0"/>
            </w:pPr>
            <w:r>
              <w:rPr>
                <w:rFonts w:ascii="Arial" w:eastAsia="Arial" w:hAnsi="Arial" w:cs="Arial"/>
                <w:b/>
              </w:rPr>
              <w:t xml:space="preserve">[ContinuationPattern]) </w:t>
            </w:r>
          </w:p>
          <w:p w14:paraId="6BE94653" w14:textId="77777777" w:rsidR="00DB3271" w:rsidRDefault="00DB3271" w:rsidP="00DB3271">
            <w:pPr>
              <w:spacing w:after="103" w:line="259" w:lineRule="auto"/>
              <w:ind w:left="0" w:firstLine="0"/>
            </w:pPr>
            <w:r>
              <w:rPr>
                <w:rFonts w:ascii="Arial" w:eastAsia="Arial" w:hAnsi="Arial" w:cs="Arial"/>
                <w:b/>
              </w:rPr>
              <w:t xml:space="preserve"> </w:t>
            </w:r>
          </w:p>
          <w:p w14:paraId="6F3BCDB8" w14:textId="77777777" w:rsidR="00DB3271" w:rsidRDefault="00DB3271" w:rsidP="00DB3271">
            <w:pPr>
              <w:spacing w:after="0" w:line="259" w:lineRule="auto"/>
              <w:ind w:left="1" w:firstLine="0"/>
              <w:rPr>
                <w:rFonts w:ascii="Arial" w:eastAsia="Arial" w:hAnsi="Arial" w:cs="Arial"/>
                <w:b/>
              </w:rPr>
            </w:pPr>
            <w:r>
              <w:t xml:space="preserve">  </w:t>
            </w:r>
          </w:p>
        </w:tc>
        <w:tc>
          <w:tcPr>
            <w:tcW w:w="5926" w:type="dxa"/>
            <w:tcBorders>
              <w:top w:val="single" w:sz="4" w:space="0" w:color="000000"/>
              <w:left w:val="single" w:sz="4" w:space="0" w:color="000000"/>
              <w:bottom w:val="single" w:sz="4" w:space="0" w:color="000000"/>
              <w:right w:val="single" w:sz="4" w:space="0" w:color="000000"/>
            </w:tcBorders>
          </w:tcPr>
          <w:p w14:paraId="644FF784" w14:textId="77777777" w:rsidR="00DB3271" w:rsidRPr="0019633E" w:rsidRDefault="00DB3271">
            <w:pPr>
              <w:spacing w:after="60" w:line="241" w:lineRule="auto"/>
              <w:ind w:left="1" w:firstLine="0"/>
              <w:rPr>
                <w:rFonts w:ascii="Arial" w:eastAsia="Arial" w:hAnsi="Arial" w:cs="Arial"/>
              </w:rPr>
            </w:pPr>
            <w:r w:rsidRPr="00DA2704">
              <w:rPr>
                <w:rFonts w:ascii="Arial" w:hAnsi="Arial" w:cs="Arial"/>
              </w:rPr>
              <w:t>Delete from Value the information extracted with the function ExtractLines</w:t>
            </w:r>
          </w:p>
        </w:tc>
      </w:tr>
      <w:tr w:rsidR="00820932" w14:paraId="1A28391D" w14:textId="77777777">
        <w:trPr>
          <w:trHeight w:val="1109"/>
        </w:trPr>
        <w:tc>
          <w:tcPr>
            <w:tcW w:w="2830" w:type="dxa"/>
            <w:tcBorders>
              <w:top w:val="single" w:sz="4" w:space="0" w:color="000000"/>
              <w:left w:val="single" w:sz="4" w:space="0" w:color="000000"/>
              <w:bottom w:val="single" w:sz="4" w:space="0" w:color="000000"/>
              <w:right w:val="single" w:sz="4" w:space="0" w:color="000000"/>
            </w:tcBorders>
          </w:tcPr>
          <w:p w14:paraId="6A312B00" w14:textId="34240C39" w:rsidR="00820932" w:rsidRDefault="00820932">
            <w:pPr>
              <w:spacing w:after="0" w:line="259" w:lineRule="auto"/>
              <w:ind w:left="1" w:firstLine="0"/>
              <w:rPr>
                <w:rFonts w:ascii="Arial" w:eastAsia="Arial" w:hAnsi="Arial" w:cs="Arial"/>
                <w:b/>
              </w:rPr>
            </w:pPr>
            <w:ins w:id="28" w:author="BOUVY Martine [2]" w:date="2021-01-08T14:53:00Z">
              <w:r>
                <w:rPr>
                  <w:rFonts w:ascii="Arial" w:eastAsia="Arial" w:hAnsi="Arial" w:cs="Arial"/>
                  <w:b/>
                </w:rPr>
                <w:t>DeleteLine(Element,LineNumber)</w:t>
              </w:r>
            </w:ins>
          </w:p>
        </w:tc>
        <w:tc>
          <w:tcPr>
            <w:tcW w:w="5926" w:type="dxa"/>
            <w:tcBorders>
              <w:top w:val="single" w:sz="4" w:space="0" w:color="000000"/>
              <w:left w:val="single" w:sz="4" w:space="0" w:color="000000"/>
              <w:bottom w:val="single" w:sz="4" w:space="0" w:color="000000"/>
              <w:right w:val="single" w:sz="4" w:space="0" w:color="000000"/>
            </w:tcBorders>
          </w:tcPr>
          <w:p w14:paraId="7B4B7DDB" w14:textId="0B669C28" w:rsidR="00820932" w:rsidRDefault="00820932">
            <w:pPr>
              <w:spacing w:after="60" w:line="241" w:lineRule="auto"/>
              <w:ind w:left="1" w:firstLine="0"/>
              <w:rPr>
                <w:rFonts w:ascii="Arial" w:eastAsia="Arial" w:hAnsi="Arial" w:cs="Arial"/>
              </w:rPr>
            </w:pPr>
            <w:ins w:id="29" w:author="BOUVY Martine [2]" w:date="2021-01-08T14:56:00Z">
              <w:r>
                <w:rPr>
                  <w:rFonts w:ascii="Arial" w:eastAsia="Arial" w:hAnsi="Arial" w:cs="Arial"/>
                </w:rPr>
                <w:t>In a multiline element, delete the line with Line</w:t>
              </w:r>
              <w:r w:rsidR="00D26443">
                <w:rPr>
                  <w:rFonts w:ascii="Arial" w:eastAsia="Arial" w:hAnsi="Arial" w:cs="Arial"/>
                </w:rPr>
                <w:t>Number and return the</w:t>
              </w:r>
              <w:r>
                <w:rPr>
                  <w:rFonts w:ascii="Arial" w:eastAsia="Arial" w:hAnsi="Arial" w:cs="Arial"/>
                </w:rPr>
                <w:t xml:space="preserve"> element</w:t>
              </w:r>
            </w:ins>
            <w:ins w:id="30" w:author="BOUVY Martine [2]" w:date="2021-01-08T14:58:00Z">
              <w:r w:rsidR="00D26443">
                <w:rPr>
                  <w:rFonts w:ascii="Arial" w:eastAsia="Arial" w:hAnsi="Arial" w:cs="Arial"/>
                </w:rPr>
                <w:t xml:space="preserve"> with line removed and replaced by the next ones if any.</w:t>
              </w:r>
            </w:ins>
          </w:p>
        </w:tc>
      </w:tr>
      <w:tr w:rsidR="00AF048F" w14:paraId="49A5271E" w14:textId="77777777">
        <w:trPr>
          <w:trHeight w:val="1109"/>
        </w:trPr>
        <w:tc>
          <w:tcPr>
            <w:tcW w:w="2830" w:type="dxa"/>
            <w:tcBorders>
              <w:top w:val="single" w:sz="4" w:space="0" w:color="000000"/>
              <w:left w:val="single" w:sz="4" w:space="0" w:color="000000"/>
              <w:bottom w:val="single" w:sz="4" w:space="0" w:color="000000"/>
              <w:right w:val="single" w:sz="4" w:space="0" w:color="000000"/>
            </w:tcBorders>
          </w:tcPr>
          <w:p w14:paraId="632C681F" w14:textId="77777777" w:rsidR="00AF048F" w:rsidRDefault="002153EF">
            <w:pPr>
              <w:spacing w:after="0" w:line="259" w:lineRule="auto"/>
              <w:ind w:left="1" w:firstLine="0"/>
            </w:pPr>
            <w:r>
              <w:rPr>
                <w:rFonts w:ascii="Arial" w:eastAsia="Arial" w:hAnsi="Arial" w:cs="Arial"/>
                <w:b/>
              </w:rPr>
              <w:t xml:space="preserve">FirstOccurrenceOf (Element) </w:t>
            </w:r>
          </w:p>
        </w:tc>
        <w:tc>
          <w:tcPr>
            <w:tcW w:w="5926" w:type="dxa"/>
            <w:tcBorders>
              <w:top w:val="single" w:sz="4" w:space="0" w:color="000000"/>
              <w:left w:val="single" w:sz="4" w:space="0" w:color="000000"/>
              <w:bottom w:val="single" w:sz="4" w:space="0" w:color="000000"/>
              <w:right w:val="single" w:sz="4" w:space="0" w:color="000000"/>
            </w:tcBorders>
          </w:tcPr>
          <w:p w14:paraId="39A36A2B" w14:textId="77777777" w:rsidR="00AF048F" w:rsidRDefault="002153EF">
            <w:pPr>
              <w:spacing w:after="60" w:line="241" w:lineRule="auto"/>
              <w:ind w:left="1" w:firstLine="0"/>
            </w:pPr>
            <w:r>
              <w:rPr>
                <w:rFonts w:ascii="Arial" w:eastAsia="Arial" w:hAnsi="Arial" w:cs="Arial"/>
              </w:rPr>
              <w:t xml:space="preserve">Returns the first occurrence of an element that may have many occurrences. For example, an address line may have many lines. </w:t>
            </w:r>
          </w:p>
          <w:p w14:paraId="4D2CC598" w14:textId="77777777" w:rsidR="00AF048F" w:rsidRDefault="002153EF">
            <w:pPr>
              <w:spacing w:after="0" w:line="259" w:lineRule="auto"/>
              <w:ind w:left="1" w:firstLine="0"/>
            </w:pPr>
            <w:r>
              <w:rPr>
                <w:rFonts w:ascii="Arial" w:eastAsia="Arial" w:hAnsi="Arial" w:cs="Arial"/>
              </w:rPr>
              <w:t xml:space="preserve">Another equivalent notation is Element[1]. </w:t>
            </w:r>
          </w:p>
        </w:tc>
      </w:tr>
      <w:tr w:rsidR="00AF048F" w14:paraId="6A5A3049" w14:textId="77777777">
        <w:trPr>
          <w:trHeight w:val="590"/>
        </w:trPr>
        <w:tc>
          <w:tcPr>
            <w:tcW w:w="2830" w:type="dxa"/>
            <w:tcBorders>
              <w:top w:val="single" w:sz="4" w:space="0" w:color="000000"/>
              <w:left w:val="single" w:sz="4" w:space="0" w:color="000000"/>
              <w:bottom w:val="single" w:sz="4" w:space="0" w:color="000000"/>
              <w:right w:val="single" w:sz="4" w:space="0" w:color="000000"/>
            </w:tcBorders>
          </w:tcPr>
          <w:p w14:paraId="5FDA8E00" w14:textId="77777777" w:rsidR="00AF048F" w:rsidRDefault="002153EF">
            <w:pPr>
              <w:spacing w:after="0" w:line="259" w:lineRule="auto"/>
              <w:ind w:left="1" w:right="644" w:firstLine="0"/>
            </w:pPr>
            <w:r>
              <w:rPr>
                <w:rFonts w:ascii="Arial" w:eastAsia="Arial" w:hAnsi="Arial" w:cs="Arial"/>
                <w:b/>
              </w:rPr>
              <w:lastRenderedPageBreak/>
              <w:t>GreaterEqualTo (also used "</w:t>
            </w:r>
            <w:r>
              <w:rPr>
                <w:rFonts w:ascii="Arial" w:eastAsia="Arial" w:hAnsi="Arial" w:cs="Arial"/>
              </w:rPr>
              <w:t>≥</w:t>
            </w:r>
            <w:r>
              <w:rPr>
                <w:rFonts w:ascii="Arial" w:eastAsia="Arial" w:hAnsi="Arial" w:cs="Arial"/>
                <w:b/>
              </w:rPr>
              <w:t xml:space="preserve">") </w:t>
            </w:r>
          </w:p>
        </w:tc>
        <w:tc>
          <w:tcPr>
            <w:tcW w:w="5926" w:type="dxa"/>
            <w:tcBorders>
              <w:top w:val="single" w:sz="4" w:space="0" w:color="000000"/>
              <w:left w:val="single" w:sz="4" w:space="0" w:color="000000"/>
              <w:bottom w:val="single" w:sz="4" w:space="0" w:color="000000"/>
              <w:right w:val="single" w:sz="4" w:space="0" w:color="000000"/>
            </w:tcBorders>
          </w:tcPr>
          <w:p w14:paraId="5E86899D" w14:textId="77777777" w:rsidR="00AF048F" w:rsidRDefault="002153EF">
            <w:pPr>
              <w:spacing w:after="0" w:line="259" w:lineRule="auto"/>
              <w:ind w:left="1" w:firstLine="0"/>
            </w:pPr>
            <w:r>
              <w:rPr>
                <w:rFonts w:ascii="Arial" w:eastAsia="Arial" w:hAnsi="Arial" w:cs="Arial"/>
              </w:rPr>
              <w:t xml:space="preserve">Logical operator that checks whether the value on the left of the operator is equal to or greater than the value on the right.  </w:t>
            </w:r>
          </w:p>
        </w:tc>
      </w:tr>
      <w:tr w:rsidR="00AF048F" w14:paraId="7E7F4ADC" w14:textId="77777777">
        <w:trPr>
          <w:trHeight w:val="590"/>
        </w:trPr>
        <w:tc>
          <w:tcPr>
            <w:tcW w:w="2830" w:type="dxa"/>
            <w:tcBorders>
              <w:top w:val="single" w:sz="4" w:space="0" w:color="000000"/>
              <w:left w:val="single" w:sz="4" w:space="0" w:color="000000"/>
              <w:bottom w:val="single" w:sz="4" w:space="0" w:color="000000"/>
              <w:right w:val="single" w:sz="4" w:space="0" w:color="000000"/>
            </w:tcBorders>
          </w:tcPr>
          <w:p w14:paraId="20FB6213" w14:textId="77777777" w:rsidR="00AF048F" w:rsidRDefault="002153EF">
            <w:pPr>
              <w:spacing w:after="0" w:line="259" w:lineRule="auto"/>
              <w:ind w:left="1" w:firstLine="0"/>
            </w:pPr>
            <w:r>
              <w:rPr>
                <w:rFonts w:ascii="Arial" w:eastAsia="Arial" w:hAnsi="Arial" w:cs="Arial"/>
                <w:b/>
              </w:rPr>
              <w:t xml:space="preserve">GreaterThan </w:t>
            </w:r>
          </w:p>
          <w:p w14:paraId="66EE288D" w14:textId="77777777" w:rsidR="00AF048F" w:rsidRDefault="002153EF">
            <w:pPr>
              <w:spacing w:after="0" w:line="259" w:lineRule="auto"/>
              <w:ind w:left="1" w:firstLine="0"/>
            </w:pPr>
            <w:r>
              <w:rPr>
                <w:rFonts w:ascii="Arial" w:eastAsia="Arial" w:hAnsi="Arial" w:cs="Arial"/>
                <w:b/>
              </w:rPr>
              <w:t xml:space="preserve">(also used "&gt;") </w:t>
            </w:r>
          </w:p>
        </w:tc>
        <w:tc>
          <w:tcPr>
            <w:tcW w:w="5926" w:type="dxa"/>
            <w:tcBorders>
              <w:top w:val="single" w:sz="4" w:space="0" w:color="000000"/>
              <w:left w:val="single" w:sz="4" w:space="0" w:color="000000"/>
              <w:bottom w:val="single" w:sz="4" w:space="0" w:color="000000"/>
              <w:right w:val="single" w:sz="4" w:space="0" w:color="000000"/>
            </w:tcBorders>
          </w:tcPr>
          <w:p w14:paraId="59968529" w14:textId="77777777" w:rsidR="00AF048F" w:rsidRDefault="002153EF">
            <w:pPr>
              <w:spacing w:after="0" w:line="259" w:lineRule="auto"/>
              <w:ind w:left="1" w:firstLine="0"/>
            </w:pPr>
            <w:r>
              <w:rPr>
                <w:rFonts w:ascii="Arial" w:eastAsia="Arial" w:hAnsi="Arial" w:cs="Arial"/>
              </w:rPr>
              <w:t xml:space="preserve">Logical operator that checks whether the value on the left of the operator is greater than the value on the right. </w:t>
            </w:r>
          </w:p>
        </w:tc>
      </w:tr>
      <w:tr w:rsidR="00AF048F" w14:paraId="768B2D09" w14:textId="77777777">
        <w:trPr>
          <w:trHeight w:val="360"/>
        </w:trPr>
        <w:tc>
          <w:tcPr>
            <w:tcW w:w="2830" w:type="dxa"/>
            <w:tcBorders>
              <w:top w:val="single" w:sz="4" w:space="0" w:color="000000"/>
              <w:left w:val="single" w:sz="4" w:space="0" w:color="000000"/>
              <w:bottom w:val="single" w:sz="4" w:space="0" w:color="000000"/>
              <w:right w:val="single" w:sz="4" w:space="0" w:color="000000"/>
            </w:tcBorders>
          </w:tcPr>
          <w:p w14:paraId="7467D95F" w14:textId="77777777" w:rsidR="00AF048F" w:rsidRDefault="002153EF">
            <w:pPr>
              <w:spacing w:after="0" w:line="259" w:lineRule="auto"/>
              <w:ind w:left="1" w:firstLine="0"/>
            </w:pPr>
            <w:r>
              <w:rPr>
                <w:rFonts w:ascii="Arial" w:eastAsia="Arial" w:hAnsi="Arial" w:cs="Arial"/>
                <w:b/>
              </w:rPr>
              <w:t xml:space="preserve">Ignore </w:t>
            </w:r>
          </w:p>
        </w:tc>
        <w:tc>
          <w:tcPr>
            <w:tcW w:w="5926" w:type="dxa"/>
            <w:tcBorders>
              <w:top w:val="single" w:sz="4" w:space="0" w:color="000000"/>
              <w:left w:val="single" w:sz="4" w:space="0" w:color="000000"/>
              <w:bottom w:val="single" w:sz="4" w:space="0" w:color="000000"/>
              <w:right w:val="single" w:sz="4" w:space="0" w:color="000000"/>
            </w:tcBorders>
          </w:tcPr>
          <w:p w14:paraId="4F0B10AA" w14:textId="77777777" w:rsidR="00AF048F" w:rsidRDefault="002153EF">
            <w:pPr>
              <w:spacing w:after="0" w:line="259" w:lineRule="auto"/>
              <w:ind w:left="1" w:firstLine="0"/>
            </w:pPr>
            <w:r>
              <w:rPr>
                <w:rFonts w:ascii="Arial" w:eastAsia="Arial" w:hAnsi="Arial" w:cs="Arial"/>
              </w:rPr>
              <w:t xml:space="preserve">Ignore means there is no translation for the semantic unit. </w:t>
            </w:r>
          </w:p>
        </w:tc>
      </w:tr>
      <w:tr w:rsidR="00AF048F" w14:paraId="7D5EEF22" w14:textId="77777777">
        <w:trPr>
          <w:trHeight w:val="590"/>
        </w:trPr>
        <w:tc>
          <w:tcPr>
            <w:tcW w:w="2830" w:type="dxa"/>
            <w:tcBorders>
              <w:top w:val="single" w:sz="4" w:space="0" w:color="000000"/>
              <w:left w:val="single" w:sz="4" w:space="0" w:color="000000"/>
              <w:bottom w:val="single" w:sz="4" w:space="0" w:color="000000"/>
              <w:right w:val="single" w:sz="4" w:space="0" w:color="000000"/>
            </w:tcBorders>
          </w:tcPr>
          <w:p w14:paraId="544BA5F5" w14:textId="77777777" w:rsidR="00AF048F" w:rsidRDefault="002153EF">
            <w:pPr>
              <w:spacing w:after="0" w:line="259" w:lineRule="auto"/>
              <w:ind w:left="1" w:right="1100" w:firstLine="0"/>
            </w:pPr>
            <w:r>
              <w:rPr>
                <w:rFonts w:ascii="Arial" w:eastAsia="Arial" w:hAnsi="Arial" w:cs="Arial"/>
                <w:b/>
              </w:rPr>
              <w:t xml:space="preserve">IsAbsent (Value) </w:t>
            </w:r>
          </w:p>
        </w:tc>
        <w:tc>
          <w:tcPr>
            <w:tcW w:w="5926" w:type="dxa"/>
            <w:tcBorders>
              <w:top w:val="single" w:sz="4" w:space="0" w:color="000000"/>
              <w:left w:val="single" w:sz="4" w:space="0" w:color="000000"/>
              <w:bottom w:val="single" w:sz="4" w:space="0" w:color="000000"/>
              <w:right w:val="single" w:sz="4" w:space="0" w:color="000000"/>
            </w:tcBorders>
          </w:tcPr>
          <w:p w14:paraId="752A9339" w14:textId="77777777" w:rsidR="00AF048F" w:rsidRDefault="002153EF">
            <w:pPr>
              <w:spacing w:after="0" w:line="259" w:lineRule="auto"/>
              <w:ind w:left="1" w:right="49" w:firstLine="0"/>
            </w:pPr>
            <w:r>
              <w:rPr>
                <w:rFonts w:ascii="Arial" w:eastAsia="Arial" w:hAnsi="Arial" w:cs="Arial"/>
              </w:rPr>
              <w:t xml:space="preserve">Checks whether the source value is absent or empty. It returns a boolean value (True or False). </w:t>
            </w:r>
          </w:p>
        </w:tc>
      </w:tr>
      <w:tr w:rsidR="00AF048F" w14:paraId="376C76B7" w14:textId="77777777">
        <w:trPr>
          <w:trHeight w:val="1126"/>
        </w:trPr>
        <w:tc>
          <w:tcPr>
            <w:tcW w:w="2830" w:type="dxa"/>
            <w:tcBorders>
              <w:top w:val="single" w:sz="4" w:space="0" w:color="000000"/>
              <w:left w:val="single" w:sz="4" w:space="0" w:color="000000"/>
              <w:bottom w:val="single" w:sz="4" w:space="0" w:color="000000"/>
              <w:right w:val="single" w:sz="4" w:space="0" w:color="000000"/>
            </w:tcBorders>
          </w:tcPr>
          <w:p w14:paraId="3E08EE40" w14:textId="77777777" w:rsidR="00AF048F" w:rsidRDefault="002153EF">
            <w:pPr>
              <w:spacing w:after="0" w:line="259" w:lineRule="auto"/>
              <w:ind w:left="1" w:right="422" w:firstLine="0"/>
            </w:pPr>
            <w:r>
              <w:rPr>
                <w:rFonts w:ascii="Arial" w:eastAsia="Arial" w:hAnsi="Arial" w:cs="Arial"/>
                <w:b/>
              </w:rPr>
              <w:t xml:space="preserve">IsAbsentPattern (Value, Pattern) </w:t>
            </w:r>
          </w:p>
        </w:tc>
        <w:tc>
          <w:tcPr>
            <w:tcW w:w="5926" w:type="dxa"/>
            <w:tcBorders>
              <w:top w:val="single" w:sz="4" w:space="0" w:color="000000"/>
              <w:left w:val="single" w:sz="4" w:space="0" w:color="000000"/>
              <w:bottom w:val="single" w:sz="4" w:space="0" w:color="000000"/>
              <w:right w:val="single" w:sz="4" w:space="0" w:color="000000"/>
            </w:tcBorders>
          </w:tcPr>
          <w:p w14:paraId="77A8F3AD" w14:textId="77777777" w:rsidR="00AF048F" w:rsidRDefault="002153EF">
            <w:pPr>
              <w:spacing w:after="46" w:line="273" w:lineRule="auto"/>
              <w:ind w:left="1" w:right="505" w:firstLine="0"/>
            </w:pPr>
            <w:r>
              <w:rPr>
                <w:rFonts w:ascii="Arial" w:eastAsia="Arial" w:hAnsi="Arial" w:cs="Arial"/>
              </w:rPr>
              <w:t xml:space="preserve">Checks whether the pattern is absent in the source value. It returns a boolean value (True or False). Formats: </w:t>
            </w:r>
          </w:p>
          <w:p w14:paraId="2799194D" w14:textId="77777777" w:rsidR="00AF048F" w:rsidRDefault="002153EF">
            <w:pPr>
              <w:spacing w:after="0" w:line="259" w:lineRule="auto"/>
              <w:ind w:left="1" w:firstLine="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b/>
              </w:rPr>
              <w:t>IsAbsentPattern(Value, "Pattern"):</w:t>
            </w:r>
            <w:r>
              <w:rPr>
                <w:rFonts w:ascii="Arial" w:eastAsia="Arial" w:hAnsi="Arial" w:cs="Arial"/>
              </w:rPr>
              <w:t xml:space="preserve"> In this format, the </w:t>
            </w:r>
          </w:p>
        </w:tc>
      </w:tr>
    </w:tbl>
    <w:p w14:paraId="571318DB" w14:textId="77777777" w:rsidR="00AF048F" w:rsidRDefault="00AF048F">
      <w:pPr>
        <w:spacing w:after="0" w:line="259" w:lineRule="auto"/>
        <w:ind w:left="-1702" w:right="19" w:firstLine="0"/>
      </w:pPr>
    </w:p>
    <w:tbl>
      <w:tblPr>
        <w:tblStyle w:val="TableGrid"/>
        <w:tblW w:w="8755" w:type="dxa"/>
        <w:tblInd w:w="-108" w:type="dxa"/>
        <w:tblCellMar>
          <w:left w:w="108" w:type="dxa"/>
          <w:right w:w="57" w:type="dxa"/>
        </w:tblCellMar>
        <w:tblLook w:val="04A0" w:firstRow="1" w:lastRow="0" w:firstColumn="1" w:lastColumn="0" w:noHBand="0" w:noVBand="1"/>
      </w:tblPr>
      <w:tblGrid>
        <w:gridCol w:w="2830"/>
        <w:gridCol w:w="5925"/>
      </w:tblGrid>
      <w:tr w:rsidR="00AF048F" w14:paraId="455ED03C" w14:textId="77777777" w:rsidTr="008C2027">
        <w:trPr>
          <w:trHeight w:val="2734"/>
        </w:trPr>
        <w:tc>
          <w:tcPr>
            <w:tcW w:w="2830" w:type="dxa"/>
            <w:tcBorders>
              <w:top w:val="single" w:sz="4" w:space="0" w:color="000000"/>
              <w:left w:val="single" w:sz="4" w:space="0" w:color="000000"/>
              <w:bottom w:val="single" w:sz="4" w:space="0" w:color="000000"/>
              <w:right w:val="single" w:sz="4" w:space="0" w:color="000000"/>
            </w:tcBorders>
          </w:tcPr>
          <w:p w14:paraId="12AD6340" w14:textId="77777777" w:rsidR="00AF048F" w:rsidRDefault="00AF048F">
            <w:pPr>
              <w:spacing w:after="160" w:line="259" w:lineRule="auto"/>
              <w:ind w:left="0" w:firstLine="0"/>
            </w:pPr>
          </w:p>
        </w:tc>
        <w:tc>
          <w:tcPr>
            <w:tcW w:w="5925" w:type="dxa"/>
            <w:tcBorders>
              <w:top w:val="single" w:sz="4" w:space="0" w:color="000000"/>
              <w:left w:val="single" w:sz="4" w:space="0" w:color="000000"/>
              <w:bottom w:val="single" w:sz="4" w:space="0" w:color="000000"/>
              <w:right w:val="single" w:sz="4" w:space="0" w:color="000000"/>
            </w:tcBorders>
          </w:tcPr>
          <w:p w14:paraId="20C551FD" w14:textId="77777777" w:rsidR="00AF048F" w:rsidRDefault="002153EF">
            <w:pPr>
              <w:spacing w:after="73" w:line="241" w:lineRule="auto"/>
              <w:ind w:left="283" w:firstLine="0"/>
            </w:pPr>
            <w:r>
              <w:rPr>
                <w:rFonts w:ascii="Arial" w:eastAsia="Arial" w:hAnsi="Arial" w:cs="Arial"/>
              </w:rPr>
              <w:t xml:space="preserve">pattern is given as a string between quotes. If Value is "This is a Test", IsAbsentPattern(Value, "T") returns "False".  </w:t>
            </w:r>
          </w:p>
          <w:p w14:paraId="4CE7122E" w14:textId="77777777" w:rsidR="00AF048F" w:rsidRDefault="002153EF">
            <w:pPr>
              <w:spacing w:after="58" w:line="243" w:lineRule="auto"/>
              <w:ind w:left="283" w:hanging="283"/>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b/>
              </w:rPr>
              <w:t>IsAbsentPattern(Value, Pattern):</w:t>
            </w:r>
            <w:r>
              <w:rPr>
                <w:rFonts w:ascii="Arial" w:eastAsia="Arial" w:hAnsi="Arial" w:cs="Arial"/>
              </w:rPr>
              <w:t xml:space="preserve"> In this format, the pattern is generic and the function will search for the first instance of the pattern. For example, with the pattern HH:MM:SS, the function will look for a time instance formatted as HH:MM:SS. If value is "This is an example", the function returns "True" </w:t>
            </w:r>
          </w:p>
          <w:p w14:paraId="57B13C30" w14:textId="77777777" w:rsidR="00AF048F" w:rsidRDefault="002153EF">
            <w:pPr>
              <w:spacing w:after="0" w:line="259" w:lineRule="auto"/>
              <w:ind w:left="0" w:firstLine="0"/>
            </w:pPr>
            <w:r>
              <w:rPr>
                <w:rFonts w:ascii="Arial" w:eastAsia="Arial" w:hAnsi="Arial" w:cs="Arial"/>
              </w:rPr>
              <w:t xml:space="preserve">Note that a combination of a string pattern and a generic pattern should also be supported by the function. For Example, IsAbsentPattern(DateTime, "T"HH:MM:SS) with DateTime "2007-12-08T23:12:01" will return "False". </w:t>
            </w:r>
          </w:p>
        </w:tc>
      </w:tr>
      <w:tr w:rsidR="008C2027" w14:paraId="2BFFAA0B" w14:textId="77777777" w:rsidTr="008C2027">
        <w:trPr>
          <w:trHeight w:val="590"/>
          <w:ins w:id="31" w:author="BOUVY Martine [3]" w:date="2020-10-21T09:56:00Z"/>
        </w:trPr>
        <w:tc>
          <w:tcPr>
            <w:tcW w:w="2830" w:type="dxa"/>
            <w:tcBorders>
              <w:top w:val="single" w:sz="4" w:space="0" w:color="000000"/>
              <w:left w:val="single" w:sz="4" w:space="0" w:color="000000"/>
              <w:bottom w:val="single" w:sz="4" w:space="0" w:color="000000"/>
              <w:right w:val="single" w:sz="4" w:space="0" w:color="000000"/>
            </w:tcBorders>
          </w:tcPr>
          <w:p w14:paraId="4414452A" w14:textId="25A96E33" w:rsidR="008C2027" w:rsidRDefault="008C2027" w:rsidP="008C2027">
            <w:pPr>
              <w:spacing w:after="0" w:line="259" w:lineRule="auto"/>
              <w:ind w:left="0" w:right="755" w:firstLine="0"/>
              <w:rPr>
                <w:ins w:id="32" w:author="BOUVY Martine [3]" w:date="2020-10-21T09:56:00Z"/>
                <w:rFonts w:ascii="Arial" w:eastAsia="Arial" w:hAnsi="Arial" w:cs="Arial"/>
                <w:b/>
              </w:rPr>
            </w:pPr>
            <w:ins w:id="33" w:author="BOUVY Martine [3]" w:date="2020-10-21T09:56:00Z">
              <w:r w:rsidRPr="00D049DA">
                <w:rPr>
                  <w:rFonts w:ascii="Arial" w:hAnsi="Arial" w:cs="Arial"/>
                  <w:b/>
                </w:rPr>
                <w:t>IsAccount</w:t>
              </w:r>
              <w:r>
                <w:rPr>
                  <w:rFonts w:ascii="Arial" w:hAnsi="Arial" w:cs="Arial"/>
                  <w:b/>
                </w:rPr>
                <w:t>(Value)</w:t>
              </w:r>
            </w:ins>
          </w:p>
        </w:tc>
        <w:tc>
          <w:tcPr>
            <w:tcW w:w="5925" w:type="dxa"/>
            <w:tcBorders>
              <w:top w:val="single" w:sz="4" w:space="0" w:color="000000"/>
              <w:left w:val="single" w:sz="4" w:space="0" w:color="000000"/>
              <w:bottom w:val="single" w:sz="4" w:space="0" w:color="000000"/>
              <w:right w:val="single" w:sz="4" w:space="0" w:color="000000"/>
            </w:tcBorders>
          </w:tcPr>
          <w:p w14:paraId="5A07F89A" w14:textId="6A457119" w:rsidR="008C2027" w:rsidRDefault="008C2027" w:rsidP="008C2027">
            <w:pPr>
              <w:spacing w:after="0" w:line="259" w:lineRule="auto"/>
              <w:ind w:left="0" w:firstLine="0"/>
              <w:rPr>
                <w:ins w:id="34" w:author="BOUVY Martine [3]" w:date="2020-10-21T09:57:00Z"/>
                <w:rFonts w:ascii="Arial" w:eastAsia="Arial" w:hAnsi="Arial" w:cs="Arial"/>
              </w:rPr>
            </w:pPr>
            <w:ins w:id="35" w:author="BOUVY Martine [3]" w:date="2020-10-21T09:56:00Z">
              <w:r>
                <w:rPr>
                  <w:rFonts w:ascii="Arial" w:eastAsia="Arial" w:hAnsi="Arial" w:cs="Arial"/>
                </w:rPr>
                <w:t xml:space="preserve">Checks whether Value is </w:t>
              </w:r>
            </w:ins>
            <w:ins w:id="36" w:author="BOUVY Martine [3]" w:date="2020-10-21T10:00:00Z">
              <w:r w:rsidR="00CC5D1C">
                <w:rPr>
                  <w:rFonts w:ascii="Arial" w:eastAsia="Arial" w:hAnsi="Arial" w:cs="Arial"/>
                </w:rPr>
                <w:t xml:space="preserve">formatted as </w:t>
              </w:r>
            </w:ins>
            <w:ins w:id="37" w:author="BOUVY Martine [3]" w:date="2020-10-21T09:56:00Z">
              <w:r>
                <w:rPr>
                  <w:rFonts w:ascii="Arial" w:eastAsia="Arial" w:hAnsi="Arial" w:cs="Arial"/>
                </w:rPr>
                <w:t>a</w:t>
              </w:r>
              <w:r w:rsidR="00CA7097">
                <w:rPr>
                  <w:rFonts w:ascii="Arial" w:eastAsia="Arial" w:hAnsi="Arial" w:cs="Arial"/>
                </w:rPr>
                <w:t>n account based on the below</w:t>
              </w:r>
              <w:r>
                <w:rPr>
                  <w:rFonts w:ascii="Arial" w:eastAsia="Arial" w:hAnsi="Arial" w:cs="Arial"/>
                </w:rPr>
                <w:t xml:space="preserve"> criteria. It returns a Boolean value (True or False).</w:t>
              </w:r>
            </w:ins>
          </w:p>
          <w:p w14:paraId="05F35C72" w14:textId="55265AC1" w:rsidR="0030599F" w:rsidRDefault="008C2027" w:rsidP="008C2027">
            <w:pPr>
              <w:spacing w:after="0" w:line="259" w:lineRule="auto"/>
              <w:ind w:left="0" w:firstLine="0"/>
              <w:rPr>
                <w:ins w:id="38" w:author="BOUVY Martine [3]" w:date="2020-10-21T10:47:00Z"/>
                <w:rFonts w:ascii="Arial" w:eastAsia="Arial" w:hAnsi="Arial" w:cs="Arial"/>
              </w:rPr>
            </w:pPr>
            <w:ins w:id="39" w:author="BOUVY Martine [3]" w:date="2020-10-21T09:57:00Z">
              <w:r>
                <w:rPr>
                  <w:rFonts w:ascii="Arial" w:eastAsia="Arial" w:hAnsi="Arial" w:cs="Arial"/>
                </w:rPr>
                <w:t xml:space="preserve">IF </w:t>
              </w:r>
            </w:ins>
            <w:ins w:id="40" w:author="BOUVY Martine [3]" w:date="2020-10-21T10:47:00Z">
              <w:r w:rsidR="0030599F">
                <w:rPr>
                  <w:rFonts w:ascii="Arial" w:eastAsia="Arial" w:hAnsi="Arial" w:cs="Arial"/>
                </w:rPr>
                <w:t>IsAbsent(Value) THEN Return False</w:t>
              </w:r>
            </w:ins>
          </w:p>
          <w:p w14:paraId="6C334539" w14:textId="6D3AFAD1" w:rsidR="00D60036" w:rsidRDefault="0030599F" w:rsidP="008C2027">
            <w:pPr>
              <w:spacing w:after="0" w:line="259" w:lineRule="auto"/>
              <w:ind w:left="0" w:firstLine="0"/>
              <w:rPr>
                <w:ins w:id="41" w:author="BOUVY Martine [3]" w:date="2020-10-21T10:01:00Z"/>
                <w:rFonts w:ascii="Arial" w:eastAsia="Arial" w:hAnsi="Arial" w:cs="Arial"/>
              </w:rPr>
            </w:pPr>
            <w:ins w:id="42" w:author="BOUVY Martine [3]" w:date="2020-10-21T10:47:00Z">
              <w:r>
                <w:rPr>
                  <w:rFonts w:ascii="Arial" w:eastAsia="Arial" w:hAnsi="Arial" w:cs="Arial"/>
                </w:rPr>
                <w:t>ELSEIF</w:t>
              </w:r>
            </w:ins>
            <w:ins w:id="43" w:author="BOUVY Martine [3]" w:date="2020-10-21T09:57:00Z">
              <w:r w:rsidR="008C2027">
                <w:rPr>
                  <w:rFonts w:ascii="Arial" w:eastAsia="Arial" w:hAnsi="Arial" w:cs="Arial"/>
                </w:rPr>
                <w:t>Value starts with “//</w:t>
              </w:r>
              <w:r w:rsidR="00D60036">
                <w:rPr>
                  <w:rFonts w:ascii="Arial" w:eastAsia="Arial" w:hAnsi="Arial" w:cs="Arial"/>
                </w:rPr>
                <w:t xml:space="preserve">CH” </w:t>
              </w:r>
              <w:r w:rsidR="008C2027">
                <w:rPr>
                  <w:rFonts w:ascii="Arial" w:eastAsia="Arial" w:hAnsi="Arial" w:cs="Arial"/>
                </w:rPr>
                <w:t xml:space="preserve">THEN Return True </w:t>
              </w:r>
            </w:ins>
          </w:p>
          <w:p w14:paraId="660FF241" w14:textId="77777777" w:rsidR="00D60036" w:rsidRDefault="008C2027" w:rsidP="008C2027">
            <w:pPr>
              <w:spacing w:after="0" w:line="259" w:lineRule="auto"/>
              <w:ind w:left="0" w:firstLine="0"/>
              <w:rPr>
                <w:ins w:id="44" w:author="BOUVY Martine [3]" w:date="2020-10-21T09:57:00Z"/>
                <w:rFonts w:ascii="Arial" w:eastAsia="Arial" w:hAnsi="Arial" w:cs="Arial"/>
              </w:rPr>
            </w:pPr>
            <w:ins w:id="45" w:author="BOUVY Martine [3]" w:date="2020-10-21T09:57:00Z">
              <w:r>
                <w:rPr>
                  <w:rFonts w:ascii="Arial" w:eastAsia="Arial" w:hAnsi="Arial" w:cs="Arial"/>
                </w:rPr>
                <w:t>ELSE</w:t>
              </w:r>
            </w:ins>
            <w:ins w:id="46" w:author="BOUVY Martine [3]" w:date="2020-10-21T10:01:00Z">
              <w:r w:rsidR="00D60036">
                <w:rPr>
                  <w:rFonts w:ascii="Arial" w:eastAsia="Arial" w:hAnsi="Arial" w:cs="Arial"/>
                </w:rPr>
                <w:t xml:space="preserve">IF Value does not start with </w:t>
              </w:r>
            </w:ins>
            <w:ins w:id="47" w:author="BOUVY Martine [3]" w:date="2020-10-21T10:02:00Z">
              <w:r w:rsidR="00D60036">
                <w:rPr>
                  <w:rFonts w:ascii="Arial" w:eastAsia="Arial" w:hAnsi="Arial" w:cs="Arial"/>
                </w:rPr>
                <w:t>“//”</w:t>
              </w:r>
            </w:ins>
            <w:ins w:id="48" w:author="BOUVY Martine [3]" w:date="2020-10-21T09:57:00Z">
              <w:r w:rsidR="00D60036">
                <w:rPr>
                  <w:rFonts w:ascii="Arial" w:eastAsia="Arial" w:hAnsi="Arial" w:cs="Arial"/>
                </w:rPr>
                <w:t xml:space="preserve"> Return True</w:t>
              </w:r>
            </w:ins>
          </w:p>
          <w:p w14:paraId="51E67561" w14:textId="21665B84" w:rsidR="008C2027" w:rsidRDefault="00D60036" w:rsidP="008C2027">
            <w:pPr>
              <w:spacing w:after="0" w:line="259" w:lineRule="auto"/>
              <w:ind w:left="0" w:firstLine="0"/>
              <w:rPr>
                <w:ins w:id="49" w:author="BOUVY Martine [3]" w:date="2020-10-21T09:57:00Z"/>
                <w:rFonts w:ascii="Arial" w:eastAsia="Arial" w:hAnsi="Arial" w:cs="Arial"/>
              </w:rPr>
            </w:pPr>
            <w:ins w:id="50" w:author="BOUVY Martine [3]" w:date="2020-10-21T10:02:00Z">
              <w:r>
                <w:rPr>
                  <w:rFonts w:ascii="Arial" w:eastAsia="Arial" w:hAnsi="Arial" w:cs="Arial"/>
                </w:rPr>
                <w:t>ELSE Return False</w:t>
              </w:r>
            </w:ins>
            <w:ins w:id="51" w:author="BOUVY Martine [3]" w:date="2020-10-21T09:57:00Z">
              <w:r w:rsidR="008C2027">
                <w:rPr>
                  <w:rFonts w:ascii="Arial" w:eastAsia="Arial" w:hAnsi="Arial" w:cs="Arial"/>
                </w:rPr>
                <w:t>.</w:t>
              </w:r>
            </w:ins>
          </w:p>
          <w:p w14:paraId="58AE2649" w14:textId="6EE492F3" w:rsidR="008C2027" w:rsidRDefault="008C2027" w:rsidP="008C2027">
            <w:pPr>
              <w:spacing w:after="0" w:line="259" w:lineRule="auto"/>
              <w:ind w:left="0" w:firstLine="0"/>
              <w:rPr>
                <w:ins w:id="52" w:author="BOUVY Martine [3]" w:date="2020-10-21T09:56:00Z"/>
                <w:rFonts w:ascii="Arial" w:eastAsia="Arial" w:hAnsi="Arial" w:cs="Arial"/>
              </w:rPr>
            </w:pPr>
          </w:p>
        </w:tc>
      </w:tr>
      <w:tr w:rsidR="008C2027" w14:paraId="56B674ED" w14:textId="77777777" w:rsidTr="008C2027">
        <w:trPr>
          <w:trHeight w:val="590"/>
        </w:trPr>
        <w:tc>
          <w:tcPr>
            <w:tcW w:w="2830" w:type="dxa"/>
            <w:tcBorders>
              <w:top w:val="single" w:sz="4" w:space="0" w:color="000000"/>
              <w:left w:val="single" w:sz="4" w:space="0" w:color="000000"/>
              <w:bottom w:val="single" w:sz="4" w:space="0" w:color="000000"/>
              <w:right w:val="single" w:sz="4" w:space="0" w:color="000000"/>
            </w:tcBorders>
          </w:tcPr>
          <w:p w14:paraId="61675C9F" w14:textId="77777777" w:rsidR="008C2027" w:rsidRDefault="008C2027" w:rsidP="008C2027">
            <w:pPr>
              <w:spacing w:after="0" w:line="259" w:lineRule="auto"/>
              <w:ind w:left="0" w:right="755" w:firstLine="0"/>
            </w:pPr>
            <w:r>
              <w:rPr>
                <w:rFonts w:ascii="Arial" w:eastAsia="Arial" w:hAnsi="Arial" w:cs="Arial"/>
                <w:b/>
              </w:rPr>
              <w:t xml:space="preserve">IsAlphabetic (Value) </w:t>
            </w:r>
          </w:p>
        </w:tc>
        <w:tc>
          <w:tcPr>
            <w:tcW w:w="5925" w:type="dxa"/>
            <w:tcBorders>
              <w:top w:val="single" w:sz="4" w:space="0" w:color="000000"/>
              <w:left w:val="single" w:sz="4" w:space="0" w:color="000000"/>
              <w:bottom w:val="single" w:sz="4" w:space="0" w:color="000000"/>
              <w:right w:val="single" w:sz="4" w:space="0" w:color="000000"/>
            </w:tcBorders>
          </w:tcPr>
          <w:p w14:paraId="55591CE6" w14:textId="77777777" w:rsidR="008C2027" w:rsidRDefault="008C2027" w:rsidP="008C2027">
            <w:pPr>
              <w:spacing w:after="0" w:line="259" w:lineRule="auto"/>
              <w:ind w:left="0" w:firstLine="0"/>
            </w:pPr>
            <w:r>
              <w:rPr>
                <w:rFonts w:ascii="Arial" w:eastAsia="Arial" w:hAnsi="Arial" w:cs="Arial"/>
              </w:rPr>
              <w:t xml:space="preserve">Checks whether all characters of the source value are alphabetical.  It returns a boolean value (True or False). </w:t>
            </w:r>
          </w:p>
        </w:tc>
      </w:tr>
      <w:tr w:rsidR="008C2027" w14:paraId="3B442FA9" w14:textId="77777777" w:rsidTr="008C2027">
        <w:trPr>
          <w:trHeight w:val="818"/>
        </w:trPr>
        <w:tc>
          <w:tcPr>
            <w:tcW w:w="2830" w:type="dxa"/>
            <w:tcBorders>
              <w:top w:val="single" w:sz="4" w:space="0" w:color="000000"/>
              <w:left w:val="single" w:sz="4" w:space="0" w:color="000000"/>
              <w:bottom w:val="single" w:sz="4" w:space="0" w:color="000000"/>
              <w:right w:val="single" w:sz="4" w:space="0" w:color="000000"/>
            </w:tcBorders>
          </w:tcPr>
          <w:p w14:paraId="30B08BFA" w14:textId="77777777" w:rsidR="008C2027" w:rsidRDefault="008C2027" w:rsidP="008C2027">
            <w:pPr>
              <w:spacing w:after="0" w:line="259" w:lineRule="auto"/>
              <w:ind w:left="0" w:firstLine="0"/>
            </w:pPr>
            <w:r>
              <w:rPr>
                <w:rFonts w:ascii="Arial" w:eastAsia="Arial" w:hAnsi="Arial" w:cs="Arial"/>
                <w:b/>
              </w:rPr>
              <w:t xml:space="preserve">IsAlphabeticOrNumeric (Value) </w:t>
            </w:r>
          </w:p>
        </w:tc>
        <w:tc>
          <w:tcPr>
            <w:tcW w:w="5925" w:type="dxa"/>
            <w:tcBorders>
              <w:top w:val="single" w:sz="4" w:space="0" w:color="000000"/>
              <w:left w:val="single" w:sz="4" w:space="0" w:color="000000"/>
              <w:bottom w:val="single" w:sz="4" w:space="0" w:color="000000"/>
              <w:right w:val="single" w:sz="4" w:space="0" w:color="000000"/>
            </w:tcBorders>
          </w:tcPr>
          <w:p w14:paraId="7FF6D487" w14:textId="77777777" w:rsidR="008C2027" w:rsidRDefault="008C2027" w:rsidP="008C2027">
            <w:pPr>
              <w:spacing w:after="0" w:line="259" w:lineRule="auto"/>
              <w:ind w:left="0" w:firstLine="0"/>
            </w:pPr>
            <w:r>
              <w:rPr>
                <w:rFonts w:ascii="Arial" w:eastAsia="Arial" w:hAnsi="Arial" w:cs="Arial"/>
              </w:rPr>
              <w:t xml:space="preserve">Checks whether all characters of the source value are alphabetical or numerical. It returns a boolean value (True or False). </w:t>
            </w:r>
          </w:p>
        </w:tc>
      </w:tr>
      <w:tr w:rsidR="008C2027" w14:paraId="251DEF8C" w14:textId="77777777" w:rsidTr="008C2027">
        <w:trPr>
          <w:trHeight w:val="590"/>
        </w:trPr>
        <w:tc>
          <w:tcPr>
            <w:tcW w:w="2830" w:type="dxa"/>
            <w:tcBorders>
              <w:top w:val="single" w:sz="4" w:space="0" w:color="000000"/>
              <w:left w:val="single" w:sz="4" w:space="0" w:color="000000"/>
              <w:bottom w:val="single" w:sz="4" w:space="0" w:color="000000"/>
              <w:right w:val="single" w:sz="4" w:space="0" w:color="000000"/>
            </w:tcBorders>
          </w:tcPr>
          <w:p w14:paraId="41E54089" w14:textId="77777777" w:rsidR="008C2027" w:rsidRDefault="008C2027" w:rsidP="008C2027">
            <w:pPr>
              <w:spacing w:after="0" w:line="259" w:lineRule="auto"/>
              <w:ind w:left="0" w:right="1446" w:firstLine="0"/>
            </w:pPr>
            <w:r>
              <w:rPr>
                <w:rFonts w:ascii="Arial" w:eastAsia="Arial" w:hAnsi="Arial" w:cs="Arial"/>
                <w:b/>
              </w:rPr>
              <w:t xml:space="preserve">IsBEI (Value) </w:t>
            </w:r>
          </w:p>
        </w:tc>
        <w:tc>
          <w:tcPr>
            <w:tcW w:w="5925" w:type="dxa"/>
            <w:tcBorders>
              <w:top w:val="single" w:sz="4" w:space="0" w:color="000000"/>
              <w:left w:val="single" w:sz="4" w:space="0" w:color="000000"/>
              <w:bottom w:val="single" w:sz="4" w:space="0" w:color="000000"/>
              <w:right w:val="single" w:sz="4" w:space="0" w:color="000000"/>
            </w:tcBorders>
          </w:tcPr>
          <w:p w14:paraId="12E98EF4" w14:textId="77777777" w:rsidR="008C2027" w:rsidRDefault="008C2027" w:rsidP="008C2027">
            <w:pPr>
              <w:spacing w:after="0" w:line="259" w:lineRule="auto"/>
              <w:ind w:left="0" w:firstLine="0"/>
              <w:jc w:val="both"/>
            </w:pPr>
            <w:r>
              <w:rPr>
                <w:rFonts w:ascii="Arial" w:eastAsia="Arial" w:hAnsi="Arial" w:cs="Arial"/>
              </w:rPr>
              <w:t xml:space="preserve">Checks whether the source value is a valid BEI and returns a boolean value (True or False). </w:t>
            </w:r>
          </w:p>
        </w:tc>
      </w:tr>
      <w:tr w:rsidR="008C2027" w14:paraId="4025882D" w14:textId="77777777" w:rsidTr="008C2027">
        <w:trPr>
          <w:trHeight w:val="590"/>
        </w:trPr>
        <w:tc>
          <w:tcPr>
            <w:tcW w:w="2830" w:type="dxa"/>
            <w:tcBorders>
              <w:top w:val="single" w:sz="4" w:space="0" w:color="000000"/>
              <w:left w:val="single" w:sz="4" w:space="0" w:color="000000"/>
              <w:bottom w:val="single" w:sz="4" w:space="0" w:color="000000"/>
              <w:right w:val="single" w:sz="4" w:space="0" w:color="000000"/>
            </w:tcBorders>
          </w:tcPr>
          <w:p w14:paraId="087B9D96" w14:textId="77777777" w:rsidR="008C2027" w:rsidRDefault="008C2027" w:rsidP="008C2027">
            <w:pPr>
              <w:spacing w:after="0" w:line="259" w:lineRule="auto"/>
              <w:ind w:left="0" w:right="1434" w:firstLine="0"/>
            </w:pPr>
            <w:r>
              <w:rPr>
                <w:rFonts w:ascii="Arial" w:eastAsia="Arial" w:hAnsi="Arial" w:cs="Arial"/>
                <w:b/>
              </w:rPr>
              <w:t xml:space="preserve">IsBIC (Value) </w:t>
            </w:r>
          </w:p>
        </w:tc>
        <w:tc>
          <w:tcPr>
            <w:tcW w:w="5925" w:type="dxa"/>
            <w:tcBorders>
              <w:top w:val="single" w:sz="4" w:space="0" w:color="000000"/>
              <w:left w:val="single" w:sz="4" w:space="0" w:color="000000"/>
              <w:bottom w:val="single" w:sz="4" w:space="0" w:color="000000"/>
              <w:right w:val="single" w:sz="4" w:space="0" w:color="000000"/>
            </w:tcBorders>
          </w:tcPr>
          <w:p w14:paraId="09594129" w14:textId="77777777" w:rsidR="008C2027" w:rsidRDefault="008C2027" w:rsidP="008C2027">
            <w:pPr>
              <w:spacing w:after="0" w:line="259" w:lineRule="auto"/>
              <w:ind w:left="0" w:firstLine="0"/>
            </w:pPr>
            <w:r>
              <w:rPr>
                <w:rFonts w:ascii="Arial" w:eastAsia="Arial" w:hAnsi="Arial" w:cs="Arial"/>
              </w:rPr>
              <w:t xml:space="preserve">Checks whether the source value is a valid BIC and returns a boolean value (True or False).  </w:t>
            </w:r>
          </w:p>
        </w:tc>
      </w:tr>
      <w:tr w:rsidR="008C2027" w14:paraId="47BA615A" w14:textId="77777777" w:rsidTr="008C2027">
        <w:trPr>
          <w:trHeight w:val="590"/>
        </w:trPr>
        <w:tc>
          <w:tcPr>
            <w:tcW w:w="2830" w:type="dxa"/>
            <w:tcBorders>
              <w:top w:val="single" w:sz="4" w:space="0" w:color="000000"/>
              <w:left w:val="single" w:sz="4" w:space="0" w:color="000000"/>
              <w:bottom w:val="single" w:sz="4" w:space="0" w:color="000000"/>
              <w:right w:val="single" w:sz="4" w:space="0" w:color="000000"/>
            </w:tcBorders>
          </w:tcPr>
          <w:p w14:paraId="7AE60EB8" w14:textId="77777777" w:rsidR="008C2027" w:rsidRDefault="008C2027" w:rsidP="008C2027">
            <w:pPr>
              <w:spacing w:after="0" w:line="259" w:lineRule="auto"/>
              <w:ind w:left="0" w:right="512" w:firstLine="0"/>
            </w:pPr>
            <w:r>
              <w:rPr>
                <w:rFonts w:ascii="Arial" w:eastAsia="Arial" w:hAnsi="Arial" w:cs="Arial"/>
                <w:b/>
              </w:rPr>
              <w:t xml:space="preserve">IsCountryCode (Value) </w:t>
            </w:r>
          </w:p>
        </w:tc>
        <w:tc>
          <w:tcPr>
            <w:tcW w:w="5925" w:type="dxa"/>
            <w:tcBorders>
              <w:top w:val="single" w:sz="4" w:space="0" w:color="000000"/>
              <w:left w:val="single" w:sz="4" w:space="0" w:color="000000"/>
              <w:bottom w:val="single" w:sz="4" w:space="0" w:color="000000"/>
              <w:right w:val="single" w:sz="4" w:space="0" w:color="000000"/>
            </w:tcBorders>
          </w:tcPr>
          <w:p w14:paraId="66CFAA05" w14:textId="77777777" w:rsidR="008C2027" w:rsidRDefault="008C2027" w:rsidP="008C2027">
            <w:pPr>
              <w:spacing w:after="0" w:line="259" w:lineRule="auto"/>
              <w:ind w:left="0" w:firstLine="0"/>
            </w:pPr>
            <w:r>
              <w:rPr>
                <w:rFonts w:ascii="Arial" w:eastAsia="Arial" w:hAnsi="Arial" w:cs="Arial"/>
              </w:rPr>
              <w:t xml:space="preserve">Checks whether the source value is a valid country code.  It returns a boolean value (True or False). </w:t>
            </w:r>
          </w:p>
        </w:tc>
      </w:tr>
      <w:tr w:rsidR="008C2027" w14:paraId="3A8C154B" w14:textId="77777777" w:rsidTr="008C2027">
        <w:trPr>
          <w:trHeight w:val="590"/>
        </w:trPr>
        <w:tc>
          <w:tcPr>
            <w:tcW w:w="2830" w:type="dxa"/>
            <w:tcBorders>
              <w:top w:val="single" w:sz="4" w:space="0" w:color="000000"/>
              <w:left w:val="single" w:sz="4" w:space="0" w:color="000000"/>
              <w:bottom w:val="single" w:sz="4" w:space="0" w:color="000000"/>
              <w:right w:val="single" w:sz="4" w:space="0" w:color="000000"/>
            </w:tcBorders>
          </w:tcPr>
          <w:p w14:paraId="543583E0" w14:textId="77777777" w:rsidR="008C2027" w:rsidRDefault="008C2027" w:rsidP="008C2027">
            <w:pPr>
              <w:spacing w:after="0" w:line="259" w:lineRule="auto"/>
              <w:ind w:left="0" w:right="1167" w:firstLine="0"/>
            </w:pPr>
            <w:r>
              <w:rPr>
                <w:rFonts w:ascii="Arial" w:eastAsia="Arial" w:hAnsi="Arial" w:cs="Arial"/>
                <w:b/>
              </w:rPr>
              <w:t xml:space="preserve">IsEmpty (Value) </w:t>
            </w:r>
          </w:p>
        </w:tc>
        <w:tc>
          <w:tcPr>
            <w:tcW w:w="5925" w:type="dxa"/>
            <w:tcBorders>
              <w:top w:val="single" w:sz="4" w:space="0" w:color="000000"/>
              <w:left w:val="single" w:sz="4" w:space="0" w:color="000000"/>
              <w:bottom w:val="single" w:sz="4" w:space="0" w:color="000000"/>
              <w:right w:val="single" w:sz="4" w:space="0" w:color="000000"/>
            </w:tcBorders>
          </w:tcPr>
          <w:p w14:paraId="2410FB79" w14:textId="77777777" w:rsidR="008C2027" w:rsidRDefault="008C2027" w:rsidP="008C2027">
            <w:pPr>
              <w:spacing w:after="0" w:line="259" w:lineRule="auto"/>
              <w:ind w:left="0" w:firstLine="0"/>
            </w:pPr>
            <w:r>
              <w:rPr>
                <w:rFonts w:ascii="Arial" w:eastAsia="Arial" w:hAnsi="Arial" w:cs="Arial"/>
              </w:rPr>
              <w:t xml:space="preserve">Checks whether the source value is an empty string.  It returns a boolean value (True or False). </w:t>
            </w:r>
          </w:p>
        </w:tc>
      </w:tr>
      <w:tr w:rsidR="008C2027" w14:paraId="1FEF8765" w14:textId="77777777" w:rsidTr="008C2027">
        <w:trPr>
          <w:trHeight w:val="588"/>
        </w:trPr>
        <w:tc>
          <w:tcPr>
            <w:tcW w:w="2830" w:type="dxa"/>
            <w:tcBorders>
              <w:top w:val="single" w:sz="4" w:space="0" w:color="000000"/>
              <w:left w:val="single" w:sz="4" w:space="0" w:color="000000"/>
              <w:bottom w:val="single" w:sz="4" w:space="0" w:color="000000"/>
              <w:right w:val="single" w:sz="4" w:space="0" w:color="000000"/>
            </w:tcBorders>
          </w:tcPr>
          <w:p w14:paraId="2B19AAE6" w14:textId="77777777" w:rsidR="008C2027" w:rsidRDefault="008C2027" w:rsidP="008C2027">
            <w:pPr>
              <w:spacing w:after="0" w:line="259" w:lineRule="auto"/>
              <w:ind w:left="0" w:right="1290" w:firstLine="0"/>
            </w:pPr>
            <w:r>
              <w:rPr>
                <w:rFonts w:ascii="Arial" w:eastAsia="Arial" w:hAnsi="Arial" w:cs="Arial"/>
                <w:b/>
              </w:rPr>
              <w:t xml:space="preserve">IsIBAN (Value) </w:t>
            </w:r>
          </w:p>
        </w:tc>
        <w:tc>
          <w:tcPr>
            <w:tcW w:w="5925" w:type="dxa"/>
            <w:tcBorders>
              <w:top w:val="single" w:sz="4" w:space="0" w:color="000000"/>
              <w:left w:val="single" w:sz="4" w:space="0" w:color="000000"/>
              <w:bottom w:val="single" w:sz="4" w:space="0" w:color="000000"/>
              <w:right w:val="single" w:sz="4" w:space="0" w:color="000000"/>
            </w:tcBorders>
          </w:tcPr>
          <w:p w14:paraId="0EF17F7C" w14:textId="77777777" w:rsidR="008C2027" w:rsidRPr="008C2723" w:rsidRDefault="008C2027" w:rsidP="008C2027">
            <w:pPr>
              <w:spacing w:after="0" w:line="259" w:lineRule="auto"/>
              <w:ind w:left="0" w:firstLine="0"/>
              <w:rPr>
                <w:ins w:id="53" w:author="BOUVY Martine [3]" w:date="2020-10-19T11:19:00Z"/>
                <w:rFonts w:ascii="Arial" w:eastAsia="Arial" w:hAnsi="Arial" w:cs="Arial"/>
              </w:rPr>
            </w:pPr>
            <w:r w:rsidRPr="008C2723">
              <w:rPr>
                <w:rFonts w:ascii="Arial" w:eastAsia="Arial" w:hAnsi="Arial" w:cs="Arial"/>
              </w:rPr>
              <w:t xml:space="preserve">Checks whether the source value is a valid IBAN.  It returns a boolean value (True or False). </w:t>
            </w:r>
          </w:p>
          <w:p w14:paraId="42FD45BC" w14:textId="77777777" w:rsidR="008C2027" w:rsidRPr="008C2723" w:rsidRDefault="008C2027" w:rsidP="008C2027">
            <w:pPr>
              <w:spacing w:after="0" w:line="259" w:lineRule="auto"/>
              <w:ind w:left="0" w:firstLine="0"/>
              <w:rPr>
                <w:ins w:id="54" w:author="BOUVY Martine [3]" w:date="2020-10-19T11:19:00Z"/>
                <w:rFonts w:ascii="Arial" w:eastAsia="Arial" w:hAnsi="Arial" w:cs="Arial"/>
              </w:rPr>
            </w:pPr>
            <w:ins w:id="55" w:author="BOUVY Martine [3]" w:date="2020-10-19T11:19:00Z">
              <w:r w:rsidRPr="008C2723">
                <w:rPr>
                  <w:rFonts w:ascii="Arial" w:eastAsia="Arial" w:hAnsi="Arial" w:cs="Arial"/>
                </w:rPr>
                <w:t>At a minimum, the function should perform the mod-97 check as described below.</w:t>
              </w:r>
            </w:ins>
          </w:p>
          <w:p w14:paraId="67E82F5F" w14:textId="77777777" w:rsidR="008C2027" w:rsidRPr="008C2723" w:rsidRDefault="008C2027" w:rsidP="008C2027">
            <w:pPr>
              <w:ind w:left="47"/>
              <w:rPr>
                <w:ins w:id="56" w:author="BOUVY Martine [3]" w:date="2020-10-19T11:21:00Z"/>
                <w:rFonts w:ascii="Arial" w:eastAsiaTheme="minorHAnsi" w:hAnsi="Arial" w:cs="Arial"/>
                <w:color w:val="auto"/>
              </w:rPr>
            </w:pPr>
            <w:ins w:id="57" w:author="BOUVY Martine [3]" w:date="2020-10-19T11:21:00Z">
              <w:r w:rsidRPr="008C2723">
                <w:rPr>
                  <w:rFonts w:ascii="Arial" w:hAnsi="Arial" w:cs="Arial"/>
                </w:rPr>
                <w:lastRenderedPageBreak/>
                <w:t>An IBAN is validated by converting it into an integer and performing a basic mod-97 operation (as described in ISO 7064) on it. If the IBAN is valid, the remainder equals 1.</w:t>
              </w:r>
            </w:ins>
          </w:p>
          <w:p w14:paraId="516E3FD4" w14:textId="77777777" w:rsidR="008C2027" w:rsidRPr="008C2723" w:rsidRDefault="008C2027" w:rsidP="008C2027">
            <w:pPr>
              <w:ind w:left="47" w:firstLine="0"/>
              <w:rPr>
                <w:ins w:id="58" w:author="BOUVY Martine [3]" w:date="2020-10-19T11:21:00Z"/>
                <w:rFonts w:ascii="Arial" w:hAnsi="Arial" w:cs="Arial"/>
              </w:rPr>
            </w:pPr>
            <w:ins w:id="59" w:author="BOUVY Martine [3]" w:date="2020-10-19T11:21:00Z">
              <w:r w:rsidRPr="008C2723">
                <w:rPr>
                  <w:rFonts w:ascii="Arial" w:hAnsi="Arial" w:cs="Arial"/>
                </w:rPr>
                <w:t>The algorithm use for IBAN validation is as follows.</w:t>
              </w:r>
            </w:ins>
          </w:p>
          <w:p w14:paraId="0D938C93" w14:textId="43757180" w:rsidR="008C2027" w:rsidRPr="008C2723" w:rsidRDefault="008C2027" w:rsidP="008C2027">
            <w:pPr>
              <w:pStyle w:val="ListParagraph"/>
              <w:numPr>
                <w:ilvl w:val="0"/>
                <w:numId w:val="38"/>
              </w:numPr>
              <w:spacing w:before="140" w:after="0" w:line="240" w:lineRule="auto"/>
              <w:rPr>
                <w:ins w:id="60" w:author="BOUVY Martine [3]" w:date="2020-10-19T11:21:00Z"/>
                <w:rFonts w:ascii="Arial" w:hAnsi="Arial" w:cs="Arial"/>
              </w:rPr>
            </w:pPr>
            <w:ins w:id="61" w:author="BOUVY Martine [3]" w:date="2020-10-19T11:21:00Z">
              <w:r w:rsidRPr="008C2723">
                <w:rPr>
                  <w:rFonts w:ascii="Arial" w:hAnsi="Arial" w:cs="Arial"/>
                </w:rPr>
                <w:t>The account must be made of 2 alphabetic characters followed by 2 numeric characters followed by minimum 1 and maximum 30 alphanumeric cha</w:t>
              </w:r>
            </w:ins>
            <w:r w:rsidR="0035629A" w:rsidRPr="008C2723">
              <w:rPr>
                <w:rFonts w:ascii="Arial" w:hAnsi="Arial" w:cs="Arial"/>
              </w:rPr>
              <w:t>ra</w:t>
            </w:r>
            <w:ins w:id="62" w:author="BOUVY Martine [3]" w:date="2020-10-19T11:21:00Z">
              <w:r w:rsidRPr="008C2723">
                <w:rPr>
                  <w:rFonts w:ascii="Arial" w:hAnsi="Arial" w:cs="Arial"/>
                </w:rPr>
                <w:t>cters. The first 2 alphabe</w:t>
              </w:r>
            </w:ins>
            <w:ins w:id="63" w:author="BOUVY Martine [3]" w:date="2020-10-19T11:27:00Z">
              <w:r w:rsidRPr="008C2723">
                <w:rPr>
                  <w:rFonts w:ascii="Arial" w:hAnsi="Arial" w:cs="Arial"/>
                </w:rPr>
                <w:t>t</w:t>
              </w:r>
            </w:ins>
            <w:ins w:id="64" w:author="BOUVY Martine [3]" w:date="2020-10-19T11:21:00Z">
              <w:r w:rsidRPr="008C2723">
                <w:rPr>
                  <w:rFonts w:ascii="Arial" w:hAnsi="Arial" w:cs="Arial"/>
                </w:rPr>
                <w:t>ic characters must be a valid country code (as per ISO Standards 3166).</w:t>
              </w:r>
            </w:ins>
          </w:p>
          <w:p w14:paraId="70848DBC" w14:textId="77777777" w:rsidR="008C2027" w:rsidRPr="008C2723" w:rsidRDefault="008C2027" w:rsidP="008C2027">
            <w:pPr>
              <w:pStyle w:val="ListParagraph"/>
              <w:numPr>
                <w:ilvl w:val="0"/>
                <w:numId w:val="38"/>
              </w:numPr>
              <w:spacing w:before="140" w:after="0" w:line="240" w:lineRule="auto"/>
              <w:rPr>
                <w:ins w:id="65" w:author="BOUVY Martine [3]" w:date="2020-10-19T11:21:00Z"/>
                <w:rFonts w:ascii="Arial" w:hAnsi="Arial" w:cs="Arial"/>
              </w:rPr>
            </w:pPr>
            <w:ins w:id="66" w:author="BOUVY Martine [3]" w:date="2020-10-19T11:21:00Z">
              <w:r w:rsidRPr="008C2723">
                <w:rPr>
                  <w:rFonts w:ascii="Arial" w:hAnsi="Arial" w:cs="Arial"/>
                </w:rPr>
                <w:t>Move the four initial characters to the end of the string</w:t>
              </w:r>
            </w:ins>
          </w:p>
          <w:p w14:paraId="283E5731" w14:textId="77777777" w:rsidR="008C2027" w:rsidRPr="008C2723" w:rsidRDefault="008C2027" w:rsidP="008C2027">
            <w:pPr>
              <w:pStyle w:val="ListParagraph"/>
              <w:numPr>
                <w:ilvl w:val="0"/>
                <w:numId w:val="38"/>
              </w:numPr>
              <w:spacing w:before="140" w:after="0" w:line="240" w:lineRule="auto"/>
              <w:rPr>
                <w:ins w:id="67" w:author="BOUVY Martine [3]" w:date="2020-10-19T11:21:00Z"/>
                <w:rFonts w:ascii="Arial" w:hAnsi="Arial" w:cs="Arial"/>
              </w:rPr>
            </w:pPr>
            <w:ins w:id="68" w:author="BOUVY Martine [3]" w:date="2020-10-19T11:21:00Z">
              <w:r w:rsidRPr="008C2723">
                <w:rPr>
                  <w:rFonts w:ascii="Arial" w:hAnsi="Arial" w:cs="Arial"/>
                </w:rPr>
                <w:t>Replace each letter in the string with two digits, thereby expanding the string, where A = 10, B = 11, ..., Z = 35</w:t>
              </w:r>
            </w:ins>
          </w:p>
          <w:p w14:paraId="7AA3A9DF" w14:textId="77777777" w:rsidR="008C2027" w:rsidRPr="008C2723" w:rsidRDefault="008C2027" w:rsidP="008C2027">
            <w:pPr>
              <w:pStyle w:val="ListParagraph"/>
              <w:numPr>
                <w:ilvl w:val="0"/>
                <w:numId w:val="38"/>
              </w:numPr>
              <w:spacing w:before="140" w:after="0" w:line="240" w:lineRule="auto"/>
              <w:rPr>
                <w:ins w:id="69" w:author="BOUVY Martine [3]" w:date="2020-10-19T11:21:00Z"/>
                <w:rFonts w:ascii="Arial" w:hAnsi="Arial" w:cs="Arial"/>
              </w:rPr>
            </w:pPr>
            <w:ins w:id="70" w:author="BOUVY Martine [3]" w:date="2020-10-19T11:21:00Z">
              <w:r w:rsidRPr="008C2723">
                <w:rPr>
                  <w:rFonts w:ascii="Arial" w:hAnsi="Arial" w:cs="Arial"/>
                </w:rPr>
                <w:t>Interpret the string as a decimal integer and compute the remainder of that number on division by 97</w:t>
              </w:r>
            </w:ins>
          </w:p>
          <w:p w14:paraId="73B8BD41" w14:textId="77777777" w:rsidR="008C2027" w:rsidRPr="008C2723" w:rsidRDefault="008C2027" w:rsidP="008C2027">
            <w:pPr>
              <w:rPr>
                <w:ins w:id="71" w:author="BOUVY Martine [3]" w:date="2020-10-19T11:21:00Z"/>
                <w:rFonts w:ascii="Arial" w:hAnsi="Arial" w:cs="Arial"/>
              </w:rPr>
            </w:pPr>
            <w:ins w:id="72" w:author="BOUVY Martine [3]" w:date="2020-10-19T11:21:00Z">
              <w:r w:rsidRPr="008C2723">
                <w:rPr>
                  <w:rFonts w:ascii="Arial" w:hAnsi="Arial" w:cs="Arial"/>
                </w:rPr>
                <w:t xml:space="preserve">If the remainder is 1, the check digit test is passed and the IBAN might be valid. </w:t>
              </w:r>
            </w:ins>
          </w:p>
          <w:p w14:paraId="11416086" w14:textId="77777777" w:rsidR="008C2027" w:rsidRPr="008C2723" w:rsidRDefault="008C2027" w:rsidP="008C2027">
            <w:pPr>
              <w:rPr>
                <w:ins w:id="73" w:author="BOUVY Martine [3]" w:date="2020-10-19T11:21:00Z"/>
                <w:rFonts w:ascii="Arial" w:hAnsi="Arial" w:cs="Arial"/>
              </w:rPr>
            </w:pPr>
            <w:ins w:id="74" w:author="BOUVY Martine [3]" w:date="2020-10-19T11:21:00Z">
              <w:r w:rsidRPr="008C2723">
                <w:rPr>
                  <w:rFonts w:ascii="Arial" w:hAnsi="Arial" w:cs="Arial"/>
                </w:rPr>
                <w:t xml:space="preserve">Example (fictitious United Kingdom bank, sort code 12-34-56, account number 98765432): </w:t>
              </w:r>
            </w:ins>
          </w:p>
          <w:p w14:paraId="1420BC8A" w14:textId="77777777" w:rsidR="008C2027" w:rsidRPr="008C2723" w:rsidRDefault="008C2027" w:rsidP="008C2027">
            <w:pPr>
              <w:pStyle w:val="ListParagraph"/>
              <w:numPr>
                <w:ilvl w:val="0"/>
                <w:numId w:val="39"/>
              </w:numPr>
              <w:spacing w:before="140" w:after="0" w:line="240" w:lineRule="auto"/>
              <w:rPr>
                <w:ins w:id="75" w:author="BOUVY Martine [3]" w:date="2020-10-19T11:21:00Z"/>
                <w:rFonts w:ascii="Arial" w:hAnsi="Arial" w:cs="Arial"/>
              </w:rPr>
            </w:pPr>
            <w:ins w:id="76" w:author="BOUVY Martine [3]" w:date="2020-10-19T11:21:00Z">
              <w:r w:rsidRPr="008C2723">
                <w:rPr>
                  <w:rFonts w:ascii="Arial" w:hAnsi="Arial" w:cs="Arial"/>
                </w:rPr>
                <w:t xml:space="preserve">IBAN:  GB82 WEST 1234 5698 7654 32  </w:t>
              </w:r>
            </w:ins>
          </w:p>
          <w:p w14:paraId="46EDB507" w14:textId="77777777" w:rsidR="008C2027" w:rsidRPr="008C2723" w:rsidRDefault="008C2027" w:rsidP="008C2027">
            <w:pPr>
              <w:pStyle w:val="ListParagraph"/>
              <w:numPr>
                <w:ilvl w:val="0"/>
                <w:numId w:val="39"/>
              </w:numPr>
              <w:spacing w:before="140" w:after="0" w:line="240" w:lineRule="auto"/>
              <w:rPr>
                <w:ins w:id="77" w:author="BOUVY Martine [3]" w:date="2020-10-19T11:21:00Z"/>
                <w:rFonts w:ascii="Arial" w:hAnsi="Arial" w:cs="Arial"/>
              </w:rPr>
            </w:pPr>
            <w:ins w:id="78" w:author="BOUVY Martine [3]" w:date="2020-10-19T11:21:00Z">
              <w:r w:rsidRPr="008C2723">
                <w:rPr>
                  <w:rFonts w:ascii="Arial" w:hAnsi="Arial" w:cs="Arial"/>
                </w:rPr>
                <w:t xml:space="preserve">Rearrange:   W E S T12345698765432 G B82  </w:t>
              </w:r>
            </w:ins>
          </w:p>
          <w:p w14:paraId="28469E8B" w14:textId="77777777" w:rsidR="008C2027" w:rsidRPr="008C2723" w:rsidRDefault="008C2027" w:rsidP="008C2027">
            <w:pPr>
              <w:pStyle w:val="ListParagraph"/>
              <w:numPr>
                <w:ilvl w:val="0"/>
                <w:numId w:val="39"/>
              </w:numPr>
              <w:spacing w:before="140" w:after="0" w:line="240" w:lineRule="auto"/>
              <w:rPr>
                <w:ins w:id="79" w:author="BOUVY Martine [3]" w:date="2020-10-19T11:21:00Z"/>
                <w:rFonts w:ascii="Arial" w:hAnsi="Arial" w:cs="Arial"/>
              </w:rPr>
            </w:pPr>
            <w:ins w:id="80" w:author="BOUVY Martine [3]" w:date="2020-10-19T11:21:00Z">
              <w:r w:rsidRPr="008C2723">
                <w:rPr>
                  <w:rFonts w:ascii="Arial" w:hAnsi="Arial" w:cs="Arial"/>
                </w:rPr>
                <w:t xml:space="preserve">Convert to integer:  3214282912345698765432161182  </w:t>
              </w:r>
            </w:ins>
          </w:p>
          <w:p w14:paraId="383CFB89" w14:textId="77777777" w:rsidR="008C2027" w:rsidRPr="008C2723" w:rsidRDefault="008C2027" w:rsidP="008C2027">
            <w:pPr>
              <w:pStyle w:val="ListParagraph"/>
              <w:numPr>
                <w:ilvl w:val="0"/>
                <w:numId w:val="39"/>
              </w:numPr>
              <w:spacing w:before="140" w:after="0" w:line="240" w:lineRule="auto"/>
              <w:rPr>
                <w:ins w:id="81" w:author="BOUVY Martine [3]" w:date="2020-10-19T11:21:00Z"/>
                <w:rFonts w:ascii="Arial" w:hAnsi="Arial" w:cs="Arial"/>
              </w:rPr>
            </w:pPr>
            <w:ins w:id="82" w:author="BOUVY Martine [3]" w:date="2020-10-19T11:21:00Z">
              <w:r w:rsidRPr="008C2723">
                <w:rPr>
                  <w:rFonts w:ascii="Arial" w:hAnsi="Arial" w:cs="Arial"/>
                </w:rPr>
                <w:t xml:space="preserve">Compute remainder:  3214282912345698765432161182 mod 97 = 1  </w:t>
              </w:r>
            </w:ins>
          </w:p>
          <w:p w14:paraId="2896F038" w14:textId="77777777" w:rsidR="008C2027" w:rsidRPr="008C2723" w:rsidRDefault="00E1785B" w:rsidP="008C2027">
            <w:pPr>
              <w:spacing w:after="0" w:line="259" w:lineRule="auto"/>
              <w:ind w:left="0" w:firstLine="0"/>
              <w:rPr>
                <w:ins w:id="83" w:author="BOUVY Martine [2]" w:date="2021-11-29T13:10:00Z"/>
                <w:rFonts w:ascii="Arial" w:hAnsi="Arial" w:cs="Arial"/>
              </w:rPr>
            </w:pPr>
            <w:ins w:id="84" w:author="BOUVY Martine [2]" w:date="2021-11-29T13:09:00Z">
              <w:r w:rsidRPr="008C2723">
                <w:rPr>
                  <w:rFonts w:ascii="Arial" w:hAnsi="Arial" w:cs="Arial"/>
                </w:rPr>
                <w:t>The ISO20022 IBAN pattern must be met as well:</w:t>
              </w:r>
            </w:ins>
          </w:p>
          <w:p w14:paraId="12BE0C6E" w14:textId="4F25A4CD" w:rsidR="00E1785B" w:rsidRPr="008C2723" w:rsidRDefault="00E1785B" w:rsidP="008C2027">
            <w:pPr>
              <w:spacing w:after="0" w:line="259" w:lineRule="auto"/>
              <w:ind w:left="0" w:firstLine="0"/>
              <w:rPr>
                <w:rFonts w:ascii="Arial" w:hAnsi="Arial" w:cs="Arial"/>
              </w:rPr>
            </w:pPr>
            <w:ins w:id="85" w:author="BOUVY Martine [2]" w:date="2021-11-29T13:10:00Z">
              <w:r w:rsidRPr="008C2723">
                <w:rPr>
                  <w:rFonts w:ascii="Arial" w:hAnsi="Arial" w:cs="Arial"/>
                </w:rPr>
                <w:t>[A-Z]{2,2}[0-9]{2,2}[a-zA-Z0-9]{1,30}</w:t>
              </w:r>
            </w:ins>
          </w:p>
        </w:tc>
      </w:tr>
      <w:tr w:rsidR="008C2027" w14:paraId="49142EBE" w14:textId="77777777" w:rsidTr="008C2027">
        <w:trPr>
          <w:trHeight w:val="881"/>
        </w:trPr>
        <w:tc>
          <w:tcPr>
            <w:tcW w:w="2830" w:type="dxa"/>
            <w:tcBorders>
              <w:top w:val="single" w:sz="4" w:space="0" w:color="000000"/>
              <w:left w:val="single" w:sz="4" w:space="0" w:color="000000"/>
              <w:bottom w:val="single" w:sz="4" w:space="0" w:color="000000"/>
              <w:right w:val="single" w:sz="4" w:space="0" w:color="000000"/>
            </w:tcBorders>
          </w:tcPr>
          <w:p w14:paraId="4329E058" w14:textId="77777777" w:rsidR="008C2027" w:rsidRDefault="008C2027" w:rsidP="008C2027">
            <w:pPr>
              <w:spacing w:after="0" w:line="259" w:lineRule="auto"/>
              <w:ind w:left="0" w:firstLine="0"/>
            </w:pPr>
            <w:r>
              <w:rPr>
                <w:rFonts w:ascii="Arial" w:eastAsia="Arial" w:hAnsi="Arial" w:cs="Arial"/>
                <w:b/>
              </w:rPr>
              <w:lastRenderedPageBreak/>
              <w:t xml:space="preserve">IsPresent </w:t>
            </w:r>
          </w:p>
          <w:p w14:paraId="389061B7" w14:textId="77777777" w:rsidR="008C2027" w:rsidRDefault="008C2027" w:rsidP="008C2027">
            <w:pPr>
              <w:spacing w:after="43" w:line="259" w:lineRule="auto"/>
              <w:ind w:left="0" w:firstLine="0"/>
            </w:pPr>
            <w:r>
              <w:rPr>
                <w:rFonts w:ascii="Arial" w:eastAsia="Arial" w:hAnsi="Arial" w:cs="Arial"/>
                <w:b/>
              </w:rPr>
              <w:t xml:space="preserve">(Element) </w:t>
            </w:r>
          </w:p>
          <w:p w14:paraId="160189D7" w14:textId="77777777" w:rsidR="008C2027" w:rsidRDefault="008C2027" w:rsidP="008C2027">
            <w:pPr>
              <w:spacing w:after="0" w:line="259" w:lineRule="auto"/>
              <w:ind w:left="0" w:firstLine="0"/>
            </w:pPr>
            <w:r>
              <w:rPr>
                <w:rFonts w:ascii="Arial" w:eastAsia="Arial" w:hAnsi="Arial" w:cs="Arial"/>
                <w:b/>
              </w:rPr>
              <w:t xml:space="preserve"> </w:t>
            </w:r>
          </w:p>
        </w:tc>
        <w:tc>
          <w:tcPr>
            <w:tcW w:w="5925" w:type="dxa"/>
            <w:tcBorders>
              <w:top w:val="single" w:sz="4" w:space="0" w:color="000000"/>
              <w:left w:val="single" w:sz="4" w:space="0" w:color="000000"/>
              <w:bottom w:val="single" w:sz="4" w:space="0" w:color="000000"/>
              <w:right w:val="single" w:sz="4" w:space="0" w:color="000000"/>
            </w:tcBorders>
          </w:tcPr>
          <w:p w14:paraId="5411C735" w14:textId="77777777" w:rsidR="008C2027" w:rsidRDefault="008C2027" w:rsidP="008C2027">
            <w:pPr>
              <w:spacing w:after="0" w:line="259" w:lineRule="auto"/>
              <w:ind w:left="0" w:firstLine="0"/>
            </w:pPr>
            <w:r>
              <w:rPr>
                <w:rFonts w:ascii="Arial" w:eastAsia="Arial" w:hAnsi="Arial" w:cs="Arial"/>
              </w:rPr>
              <w:t xml:space="preserve">Checks whether an element is present and not empty. The element may be a structure, part of a structure or a simple element. It returns a boolean value (True or False). </w:t>
            </w:r>
          </w:p>
        </w:tc>
      </w:tr>
      <w:tr w:rsidR="008C2027" w14:paraId="2A5586C4" w14:textId="77777777" w:rsidTr="008C2027">
        <w:trPr>
          <w:trHeight w:val="4078"/>
        </w:trPr>
        <w:tc>
          <w:tcPr>
            <w:tcW w:w="2830" w:type="dxa"/>
            <w:tcBorders>
              <w:top w:val="single" w:sz="4" w:space="0" w:color="000000"/>
              <w:left w:val="single" w:sz="4" w:space="0" w:color="000000"/>
              <w:bottom w:val="single" w:sz="4" w:space="0" w:color="000000"/>
              <w:right w:val="single" w:sz="4" w:space="0" w:color="000000"/>
            </w:tcBorders>
          </w:tcPr>
          <w:p w14:paraId="26521DD8" w14:textId="77777777" w:rsidR="008C2027" w:rsidRDefault="008C2027" w:rsidP="008C2027">
            <w:pPr>
              <w:spacing w:after="0" w:line="259" w:lineRule="auto"/>
              <w:ind w:left="0" w:firstLine="0"/>
            </w:pPr>
            <w:r>
              <w:rPr>
                <w:rFonts w:ascii="Arial" w:eastAsia="Arial" w:hAnsi="Arial" w:cs="Arial"/>
                <w:b/>
              </w:rPr>
              <w:t xml:space="preserve">IsPresentPattern </w:t>
            </w:r>
          </w:p>
          <w:p w14:paraId="374FB3BF" w14:textId="77777777" w:rsidR="008C2027" w:rsidRDefault="008C2027" w:rsidP="008C2027">
            <w:pPr>
              <w:spacing w:after="43" w:line="259" w:lineRule="auto"/>
              <w:ind w:left="0" w:firstLine="0"/>
            </w:pPr>
            <w:r>
              <w:rPr>
                <w:rFonts w:ascii="Arial" w:eastAsia="Arial" w:hAnsi="Arial" w:cs="Arial"/>
                <w:b/>
              </w:rPr>
              <w:t xml:space="preserve">(Value, Pattern) </w:t>
            </w:r>
          </w:p>
          <w:p w14:paraId="07AF7CC8" w14:textId="77777777" w:rsidR="008C2027" w:rsidRDefault="008C2027" w:rsidP="008C2027">
            <w:pPr>
              <w:spacing w:after="0" w:line="259" w:lineRule="auto"/>
              <w:ind w:left="0" w:firstLine="0"/>
            </w:pPr>
            <w:r>
              <w:rPr>
                <w:rFonts w:ascii="Arial" w:eastAsia="Arial" w:hAnsi="Arial" w:cs="Arial"/>
                <w:b/>
              </w:rPr>
              <w:t xml:space="preserve">  </w:t>
            </w:r>
          </w:p>
        </w:tc>
        <w:tc>
          <w:tcPr>
            <w:tcW w:w="5925" w:type="dxa"/>
            <w:tcBorders>
              <w:top w:val="single" w:sz="4" w:space="0" w:color="000000"/>
              <w:left w:val="single" w:sz="4" w:space="0" w:color="000000"/>
              <w:bottom w:val="single" w:sz="4" w:space="0" w:color="000000"/>
              <w:right w:val="single" w:sz="4" w:space="0" w:color="000000"/>
            </w:tcBorders>
          </w:tcPr>
          <w:p w14:paraId="7252C8B0" w14:textId="77777777" w:rsidR="008C2027" w:rsidRDefault="008C2027" w:rsidP="008C2027">
            <w:pPr>
              <w:spacing w:after="46" w:line="273" w:lineRule="auto"/>
              <w:ind w:left="0" w:right="441" w:firstLine="0"/>
            </w:pPr>
            <w:r>
              <w:rPr>
                <w:rFonts w:ascii="Arial" w:eastAsia="Arial" w:hAnsi="Arial" w:cs="Arial"/>
              </w:rPr>
              <w:t xml:space="preserve">Checks whether the pattern is present in the source value. It returns a boolean value (True or False). Formats: </w:t>
            </w:r>
          </w:p>
          <w:p w14:paraId="6CEA0571" w14:textId="77777777" w:rsidR="008C2027" w:rsidRDefault="008C2027" w:rsidP="008C2027">
            <w:pPr>
              <w:numPr>
                <w:ilvl w:val="0"/>
                <w:numId w:val="27"/>
              </w:numPr>
              <w:spacing w:after="74" w:line="243" w:lineRule="auto"/>
              <w:ind w:left="283" w:hanging="283"/>
            </w:pPr>
            <w:r>
              <w:rPr>
                <w:rFonts w:ascii="Arial" w:eastAsia="Arial" w:hAnsi="Arial" w:cs="Arial"/>
                <w:b/>
              </w:rPr>
              <w:t>IsPresentPattern(Value, "Pattern"):</w:t>
            </w:r>
            <w:r>
              <w:rPr>
                <w:rFonts w:ascii="Arial" w:eastAsia="Arial" w:hAnsi="Arial" w:cs="Arial"/>
              </w:rPr>
              <w:t xml:space="preserve"> In this format, the pattern is given as a string between quotes. If Value is "2007-12-08T23:12:01", IsPresentPattern(Value, "T") returns "True".  </w:t>
            </w:r>
          </w:p>
          <w:p w14:paraId="68DFA37A" w14:textId="77777777" w:rsidR="008C2027" w:rsidRDefault="008C2027" w:rsidP="008C2027">
            <w:pPr>
              <w:numPr>
                <w:ilvl w:val="0"/>
                <w:numId w:val="27"/>
              </w:numPr>
              <w:spacing w:after="0" w:line="251" w:lineRule="auto"/>
              <w:ind w:left="283" w:hanging="283"/>
            </w:pPr>
            <w:r>
              <w:rPr>
                <w:rFonts w:ascii="Arial" w:eastAsia="Arial" w:hAnsi="Arial" w:cs="Arial"/>
                <w:b/>
              </w:rPr>
              <w:t>IsPresentPattern(Value, Pattern):</w:t>
            </w:r>
            <w:r>
              <w:rPr>
                <w:rFonts w:ascii="Arial" w:eastAsia="Arial" w:hAnsi="Arial" w:cs="Arial"/>
              </w:rPr>
              <w:t xml:space="preserve"> In this format, the pattern is generic and the function will search for the first instance of the pattern. For example, with the pattern HH:MM:SS, the function will look for a time instance formatted as HH:MM:SS. If value is "2007-12-08T23:12:01", the function returns "True" Note that a combination of a string pattern and a generic pattern should also be supported by the function. For Example, IsPresentPattern(DateTime, "T"HH:MM:SS) with DateTime </w:t>
            </w:r>
          </w:p>
          <w:p w14:paraId="668F8105" w14:textId="77777777" w:rsidR="008C2027" w:rsidRDefault="008C2027" w:rsidP="008C2027">
            <w:pPr>
              <w:spacing w:after="0" w:line="259" w:lineRule="auto"/>
              <w:ind w:left="0" w:firstLine="0"/>
            </w:pPr>
            <w:r>
              <w:rPr>
                <w:rFonts w:ascii="Arial" w:eastAsia="Arial" w:hAnsi="Arial" w:cs="Arial"/>
              </w:rPr>
              <w:t xml:space="preserve">"2007-12-08T23:12:01" will return "True" </w:t>
            </w:r>
          </w:p>
        </w:tc>
      </w:tr>
      <w:tr w:rsidR="008C2027" w14:paraId="601B2879" w14:textId="77777777" w:rsidTr="008C2027">
        <w:trPr>
          <w:trHeight w:val="590"/>
        </w:trPr>
        <w:tc>
          <w:tcPr>
            <w:tcW w:w="2830" w:type="dxa"/>
            <w:tcBorders>
              <w:top w:val="single" w:sz="4" w:space="0" w:color="000000"/>
              <w:left w:val="single" w:sz="4" w:space="0" w:color="000000"/>
              <w:bottom w:val="single" w:sz="4" w:space="0" w:color="000000"/>
              <w:right w:val="single" w:sz="4" w:space="0" w:color="000000"/>
            </w:tcBorders>
          </w:tcPr>
          <w:p w14:paraId="2E1FE0E6" w14:textId="77777777" w:rsidR="008C2027" w:rsidRDefault="008C2027" w:rsidP="008C2027">
            <w:pPr>
              <w:spacing w:after="0" w:line="259" w:lineRule="auto"/>
              <w:ind w:left="0" w:right="1344" w:firstLine="0"/>
            </w:pPr>
            <w:r>
              <w:rPr>
                <w:rFonts w:ascii="Arial" w:eastAsia="Arial" w:hAnsi="Arial" w:cs="Arial"/>
                <w:b/>
              </w:rPr>
              <w:t xml:space="preserve">Length (Value ) </w:t>
            </w:r>
          </w:p>
        </w:tc>
        <w:tc>
          <w:tcPr>
            <w:tcW w:w="5925" w:type="dxa"/>
            <w:tcBorders>
              <w:top w:val="single" w:sz="4" w:space="0" w:color="000000"/>
              <w:left w:val="single" w:sz="4" w:space="0" w:color="000000"/>
              <w:bottom w:val="single" w:sz="4" w:space="0" w:color="000000"/>
              <w:right w:val="single" w:sz="4" w:space="0" w:color="000000"/>
            </w:tcBorders>
          </w:tcPr>
          <w:p w14:paraId="1803AD47" w14:textId="77777777" w:rsidR="008C2027" w:rsidRDefault="008C2027" w:rsidP="008C2027">
            <w:pPr>
              <w:spacing w:after="0" w:line="259" w:lineRule="auto"/>
              <w:ind w:left="0" w:firstLine="0"/>
            </w:pPr>
            <w:r>
              <w:rPr>
                <w:rFonts w:ascii="Arial" w:eastAsia="Arial" w:hAnsi="Arial" w:cs="Arial"/>
              </w:rPr>
              <w:t xml:space="preserve">Returns the length of the source value. If the source value is an empty string, zero is returned. </w:t>
            </w:r>
          </w:p>
        </w:tc>
      </w:tr>
    </w:tbl>
    <w:p w14:paraId="0CECA631" w14:textId="77777777" w:rsidR="00AF048F" w:rsidRDefault="00AF048F">
      <w:pPr>
        <w:spacing w:after="0" w:line="259" w:lineRule="auto"/>
        <w:ind w:left="-1702" w:right="19" w:firstLine="0"/>
        <w:jc w:val="both"/>
      </w:pPr>
    </w:p>
    <w:tbl>
      <w:tblPr>
        <w:tblStyle w:val="TableGrid"/>
        <w:tblW w:w="8755" w:type="dxa"/>
        <w:tblInd w:w="-108" w:type="dxa"/>
        <w:tblCellMar>
          <w:left w:w="108" w:type="dxa"/>
          <w:right w:w="40" w:type="dxa"/>
        </w:tblCellMar>
        <w:tblLook w:val="04A0" w:firstRow="1" w:lastRow="0" w:firstColumn="1" w:lastColumn="0" w:noHBand="0" w:noVBand="1"/>
      </w:tblPr>
      <w:tblGrid>
        <w:gridCol w:w="2830"/>
        <w:gridCol w:w="5925"/>
      </w:tblGrid>
      <w:tr w:rsidR="00AF048F" w14:paraId="78BAFBA7" w14:textId="77777777">
        <w:trPr>
          <w:trHeight w:val="588"/>
        </w:trPr>
        <w:tc>
          <w:tcPr>
            <w:tcW w:w="2830" w:type="dxa"/>
            <w:tcBorders>
              <w:top w:val="single" w:sz="4" w:space="0" w:color="000000"/>
              <w:left w:val="single" w:sz="4" w:space="0" w:color="000000"/>
              <w:bottom w:val="single" w:sz="4" w:space="0" w:color="000000"/>
              <w:right w:val="single" w:sz="4" w:space="0" w:color="000000"/>
            </w:tcBorders>
          </w:tcPr>
          <w:p w14:paraId="6DB05F6B" w14:textId="77777777" w:rsidR="00AF048F" w:rsidRDefault="002153EF">
            <w:pPr>
              <w:spacing w:after="0" w:line="259" w:lineRule="auto"/>
              <w:ind w:left="0" w:right="916" w:firstLine="0"/>
            </w:pPr>
            <w:r>
              <w:rPr>
                <w:rFonts w:ascii="Arial" w:eastAsia="Arial" w:hAnsi="Arial" w:cs="Arial"/>
                <w:b/>
              </w:rPr>
              <w:t>LessEqualTo (also used "</w:t>
            </w:r>
            <w:r>
              <w:rPr>
                <w:rFonts w:ascii="Arial" w:eastAsia="Arial" w:hAnsi="Arial" w:cs="Arial"/>
              </w:rPr>
              <w:t>≤</w:t>
            </w:r>
            <w:r>
              <w:rPr>
                <w:rFonts w:ascii="Arial" w:eastAsia="Arial" w:hAnsi="Arial" w:cs="Arial"/>
                <w:b/>
              </w:rPr>
              <w:t xml:space="preserve">") </w:t>
            </w:r>
          </w:p>
        </w:tc>
        <w:tc>
          <w:tcPr>
            <w:tcW w:w="5926" w:type="dxa"/>
            <w:tcBorders>
              <w:top w:val="single" w:sz="4" w:space="0" w:color="000000"/>
              <w:left w:val="single" w:sz="4" w:space="0" w:color="000000"/>
              <w:bottom w:val="single" w:sz="4" w:space="0" w:color="000000"/>
              <w:right w:val="single" w:sz="4" w:space="0" w:color="000000"/>
            </w:tcBorders>
          </w:tcPr>
          <w:p w14:paraId="22497FDD" w14:textId="77777777" w:rsidR="00AF048F" w:rsidRDefault="002153EF">
            <w:pPr>
              <w:spacing w:after="0" w:line="259" w:lineRule="auto"/>
              <w:ind w:left="0" w:firstLine="0"/>
            </w:pPr>
            <w:r>
              <w:rPr>
                <w:rFonts w:ascii="Arial" w:eastAsia="Arial" w:hAnsi="Arial" w:cs="Arial"/>
              </w:rPr>
              <w:t xml:space="preserve">Logical operator that checks whether the value on the left of the operator is less than or equal to the value on the right.  </w:t>
            </w:r>
          </w:p>
        </w:tc>
      </w:tr>
      <w:tr w:rsidR="00AF048F" w14:paraId="69AAD0A0" w14:textId="77777777">
        <w:trPr>
          <w:trHeight w:val="590"/>
        </w:trPr>
        <w:tc>
          <w:tcPr>
            <w:tcW w:w="2830" w:type="dxa"/>
            <w:tcBorders>
              <w:top w:val="single" w:sz="4" w:space="0" w:color="000000"/>
              <w:left w:val="single" w:sz="4" w:space="0" w:color="000000"/>
              <w:bottom w:val="single" w:sz="4" w:space="0" w:color="000000"/>
              <w:right w:val="single" w:sz="4" w:space="0" w:color="000000"/>
            </w:tcBorders>
          </w:tcPr>
          <w:p w14:paraId="3855229D" w14:textId="77777777" w:rsidR="00AF048F" w:rsidRDefault="002153EF">
            <w:pPr>
              <w:spacing w:after="0" w:line="259" w:lineRule="auto"/>
              <w:ind w:left="0" w:firstLine="0"/>
            </w:pPr>
            <w:r>
              <w:rPr>
                <w:rFonts w:ascii="Arial" w:eastAsia="Arial" w:hAnsi="Arial" w:cs="Arial"/>
                <w:b/>
              </w:rPr>
              <w:lastRenderedPageBreak/>
              <w:t xml:space="preserve">LessThan </w:t>
            </w:r>
          </w:p>
          <w:p w14:paraId="351DBF12" w14:textId="77777777" w:rsidR="00AF048F" w:rsidRDefault="002153EF">
            <w:pPr>
              <w:spacing w:after="0" w:line="259" w:lineRule="auto"/>
              <w:ind w:left="0" w:firstLine="0"/>
            </w:pPr>
            <w:r>
              <w:rPr>
                <w:rFonts w:ascii="Arial" w:eastAsia="Arial" w:hAnsi="Arial" w:cs="Arial"/>
                <w:b/>
              </w:rPr>
              <w:t xml:space="preserve">(also used "&lt;") </w:t>
            </w:r>
          </w:p>
        </w:tc>
        <w:tc>
          <w:tcPr>
            <w:tcW w:w="5926" w:type="dxa"/>
            <w:tcBorders>
              <w:top w:val="single" w:sz="4" w:space="0" w:color="000000"/>
              <w:left w:val="single" w:sz="4" w:space="0" w:color="000000"/>
              <w:bottom w:val="single" w:sz="4" w:space="0" w:color="000000"/>
              <w:right w:val="single" w:sz="4" w:space="0" w:color="000000"/>
            </w:tcBorders>
          </w:tcPr>
          <w:p w14:paraId="5137EDCE" w14:textId="77777777" w:rsidR="00AF048F" w:rsidRDefault="002153EF">
            <w:pPr>
              <w:spacing w:after="0" w:line="259" w:lineRule="auto"/>
              <w:ind w:left="0" w:firstLine="0"/>
            </w:pPr>
            <w:r>
              <w:rPr>
                <w:rFonts w:ascii="Arial" w:eastAsia="Arial" w:hAnsi="Arial" w:cs="Arial"/>
              </w:rPr>
              <w:t xml:space="preserve">Logical operator that checks whether the value on the left of the operator is less than the value on the right. </w:t>
            </w:r>
          </w:p>
        </w:tc>
      </w:tr>
      <w:tr w:rsidR="00AF048F" w14:paraId="19BD1925" w14:textId="77777777">
        <w:trPr>
          <w:trHeight w:val="590"/>
        </w:trPr>
        <w:tc>
          <w:tcPr>
            <w:tcW w:w="2830" w:type="dxa"/>
            <w:tcBorders>
              <w:top w:val="single" w:sz="4" w:space="0" w:color="000000"/>
              <w:left w:val="single" w:sz="4" w:space="0" w:color="000000"/>
              <w:bottom w:val="single" w:sz="4" w:space="0" w:color="000000"/>
              <w:right w:val="single" w:sz="4" w:space="0" w:color="000000"/>
            </w:tcBorders>
          </w:tcPr>
          <w:p w14:paraId="59126D54" w14:textId="77777777" w:rsidR="00AF048F" w:rsidRDefault="002153EF">
            <w:pPr>
              <w:spacing w:after="0" w:line="259" w:lineRule="auto"/>
              <w:ind w:left="0" w:firstLine="0"/>
            </w:pPr>
            <w:r>
              <w:rPr>
                <w:rFonts w:ascii="Arial" w:eastAsia="Arial" w:hAnsi="Arial" w:cs="Arial"/>
                <w:b/>
              </w:rPr>
              <w:t xml:space="preserve">NumberOfOccurrences (Element) </w:t>
            </w:r>
          </w:p>
        </w:tc>
        <w:tc>
          <w:tcPr>
            <w:tcW w:w="5926" w:type="dxa"/>
            <w:tcBorders>
              <w:top w:val="single" w:sz="4" w:space="0" w:color="000000"/>
              <w:left w:val="single" w:sz="4" w:space="0" w:color="000000"/>
              <w:bottom w:val="single" w:sz="4" w:space="0" w:color="000000"/>
              <w:right w:val="single" w:sz="4" w:space="0" w:color="000000"/>
            </w:tcBorders>
          </w:tcPr>
          <w:p w14:paraId="32F91C3D" w14:textId="77777777" w:rsidR="00AF048F" w:rsidRDefault="002153EF">
            <w:pPr>
              <w:spacing w:after="0" w:line="259" w:lineRule="auto"/>
              <w:ind w:left="0" w:firstLine="0"/>
            </w:pPr>
            <w:r>
              <w:rPr>
                <w:rFonts w:ascii="Arial" w:eastAsia="Arial" w:hAnsi="Arial" w:cs="Arial"/>
              </w:rPr>
              <w:t xml:space="preserve">Returns the number of occurrences of the source element. The element can be a simple element or a more complex structure. </w:t>
            </w:r>
          </w:p>
        </w:tc>
      </w:tr>
      <w:tr w:rsidR="00AF048F" w14:paraId="579C8FFA" w14:textId="77777777">
        <w:trPr>
          <w:trHeight w:val="821"/>
        </w:trPr>
        <w:tc>
          <w:tcPr>
            <w:tcW w:w="2830" w:type="dxa"/>
            <w:tcBorders>
              <w:top w:val="single" w:sz="4" w:space="0" w:color="000000"/>
              <w:left w:val="single" w:sz="4" w:space="0" w:color="000000"/>
              <w:bottom w:val="single" w:sz="4" w:space="0" w:color="000000"/>
              <w:right w:val="single" w:sz="4" w:space="0" w:color="000000"/>
            </w:tcBorders>
          </w:tcPr>
          <w:p w14:paraId="067A50C6" w14:textId="77777777" w:rsidR="00AF048F" w:rsidRDefault="002153EF">
            <w:pPr>
              <w:spacing w:after="0" w:line="259" w:lineRule="auto"/>
              <w:ind w:left="0" w:right="383" w:firstLine="0"/>
            </w:pPr>
            <w:r>
              <w:rPr>
                <w:rFonts w:ascii="Arial" w:eastAsia="Arial" w:hAnsi="Arial" w:cs="Arial"/>
                <w:b/>
              </w:rPr>
              <w:t xml:space="preserve">OccurrenceOf (Element) </w:t>
            </w:r>
          </w:p>
        </w:tc>
        <w:tc>
          <w:tcPr>
            <w:tcW w:w="5926" w:type="dxa"/>
            <w:tcBorders>
              <w:top w:val="single" w:sz="4" w:space="0" w:color="000000"/>
              <w:left w:val="single" w:sz="4" w:space="0" w:color="000000"/>
              <w:bottom w:val="single" w:sz="4" w:space="0" w:color="000000"/>
              <w:right w:val="single" w:sz="4" w:space="0" w:color="000000"/>
            </w:tcBorders>
          </w:tcPr>
          <w:p w14:paraId="1D79757A" w14:textId="77777777" w:rsidR="00AF048F" w:rsidRDefault="002153EF">
            <w:pPr>
              <w:spacing w:after="0" w:line="259" w:lineRule="auto"/>
              <w:ind w:left="0" w:firstLine="0"/>
            </w:pPr>
            <w:r>
              <w:rPr>
                <w:rFonts w:ascii="Arial" w:eastAsia="Arial" w:hAnsi="Arial" w:cs="Arial"/>
              </w:rPr>
              <w:t xml:space="preserve">Returns the occurrence number (the occurrence position) of the specified repetitive source element that can be a complex structure. </w:t>
            </w:r>
          </w:p>
        </w:tc>
      </w:tr>
      <w:tr w:rsidR="00AF048F" w14:paraId="5DA3A3B5" w14:textId="77777777">
        <w:trPr>
          <w:trHeight w:val="1049"/>
        </w:trPr>
        <w:tc>
          <w:tcPr>
            <w:tcW w:w="2830" w:type="dxa"/>
            <w:tcBorders>
              <w:top w:val="single" w:sz="4" w:space="0" w:color="000000"/>
              <w:left w:val="single" w:sz="4" w:space="0" w:color="000000"/>
              <w:bottom w:val="single" w:sz="4" w:space="0" w:color="000000"/>
              <w:right w:val="single" w:sz="4" w:space="0" w:color="000000"/>
            </w:tcBorders>
          </w:tcPr>
          <w:p w14:paraId="2C4C4EAD" w14:textId="77777777" w:rsidR="00AF048F" w:rsidRDefault="002153EF">
            <w:pPr>
              <w:spacing w:after="0" w:line="259" w:lineRule="auto"/>
              <w:ind w:left="0" w:firstLine="0"/>
            </w:pPr>
            <w:r>
              <w:rPr>
                <w:rFonts w:ascii="Arial" w:eastAsia="Arial" w:hAnsi="Arial" w:cs="Arial"/>
                <w:b/>
              </w:rPr>
              <w:t xml:space="preserve">PadLeft </w:t>
            </w:r>
          </w:p>
          <w:p w14:paraId="0673090F" w14:textId="77777777" w:rsidR="00AF048F" w:rsidRDefault="002153EF">
            <w:pPr>
              <w:spacing w:after="0" w:line="259" w:lineRule="auto"/>
              <w:ind w:left="0" w:firstLine="0"/>
            </w:pPr>
            <w:r>
              <w:rPr>
                <w:rFonts w:ascii="Arial" w:eastAsia="Arial" w:hAnsi="Arial" w:cs="Arial"/>
                <w:b/>
              </w:rPr>
              <w:t xml:space="preserve">(Value, Character, Length) </w:t>
            </w:r>
          </w:p>
        </w:tc>
        <w:tc>
          <w:tcPr>
            <w:tcW w:w="5926" w:type="dxa"/>
            <w:tcBorders>
              <w:top w:val="single" w:sz="4" w:space="0" w:color="000000"/>
              <w:left w:val="single" w:sz="4" w:space="0" w:color="000000"/>
              <w:bottom w:val="single" w:sz="4" w:space="0" w:color="000000"/>
              <w:right w:val="single" w:sz="4" w:space="0" w:color="000000"/>
            </w:tcBorders>
          </w:tcPr>
          <w:p w14:paraId="062F3F7F" w14:textId="77777777" w:rsidR="00AF048F" w:rsidRDefault="002153EF">
            <w:pPr>
              <w:spacing w:after="0" w:line="259" w:lineRule="auto"/>
              <w:ind w:left="0" w:firstLine="0"/>
            </w:pPr>
            <w:r>
              <w:rPr>
                <w:rFonts w:ascii="Arial" w:eastAsia="Arial" w:hAnsi="Arial" w:cs="Arial"/>
              </w:rPr>
              <w:t xml:space="preserve">Returns the result after padding the value to the left with the specified character until a value of the specified length is obtained. If the length of the value is greater than or equal to the specified length, no padding characters are added.  </w:t>
            </w:r>
          </w:p>
        </w:tc>
      </w:tr>
      <w:tr w:rsidR="00AF048F" w14:paraId="736257F9" w14:textId="77777777">
        <w:trPr>
          <w:trHeight w:val="5290"/>
        </w:trPr>
        <w:tc>
          <w:tcPr>
            <w:tcW w:w="2830" w:type="dxa"/>
            <w:tcBorders>
              <w:top w:val="single" w:sz="4" w:space="0" w:color="000000"/>
              <w:left w:val="single" w:sz="4" w:space="0" w:color="000000"/>
              <w:bottom w:val="single" w:sz="4" w:space="0" w:color="000000"/>
              <w:right w:val="single" w:sz="4" w:space="0" w:color="000000"/>
            </w:tcBorders>
          </w:tcPr>
          <w:p w14:paraId="69CC35E9" w14:textId="77777777" w:rsidR="00AF048F" w:rsidRDefault="002153EF">
            <w:pPr>
              <w:spacing w:after="0" w:line="259" w:lineRule="auto"/>
              <w:ind w:left="0" w:firstLine="0"/>
            </w:pPr>
            <w:r>
              <w:rPr>
                <w:rFonts w:ascii="Arial" w:eastAsia="Arial" w:hAnsi="Arial" w:cs="Arial"/>
                <w:b/>
              </w:rPr>
              <w:t xml:space="preserve">ReplacePattern </w:t>
            </w:r>
          </w:p>
          <w:p w14:paraId="5A3D1FB5" w14:textId="77777777" w:rsidR="00AF048F" w:rsidRDefault="002153EF">
            <w:pPr>
              <w:spacing w:after="43" w:line="259" w:lineRule="auto"/>
              <w:ind w:left="0" w:firstLine="0"/>
            </w:pPr>
            <w:r>
              <w:rPr>
                <w:rFonts w:ascii="Arial" w:eastAsia="Arial" w:hAnsi="Arial" w:cs="Arial"/>
                <w:b/>
              </w:rPr>
              <w:t xml:space="preserve">(Value, Pattern1, Pattern2) </w:t>
            </w:r>
          </w:p>
          <w:p w14:paraId="75F64A74" w14:textId="77777777" w:rsidR="00AF048F" w:rsidRDefault="002153EF">
            <w:pPr>
              <w:spacing w:after="43" w:line="259" w:lineRule="auto"/>
              <w:ind w:left="0" w:firstLine="0"/>
            </w:pPr>
            <w:r>
              <w:rPr>
                <w:rFonts w:ascii="Arial" w:eastAsia="Arial" w:hAnsi="Arial" w:cs="Arial"/>
                <w:b/>
              </w:rPr>
              <w:t xml:space="preserve"> </w:t>
            </w:r>
          </w:p>
          <w:p w14:paraId="04932CF8" w14:textId="77777777" w:rsidR="00AF048F" w:rsidRDefault="002153EF">
            <w:pPr>
              <w:spacing w:after="0" w:line="259" w:lineRule="auto"/>
              <w:ind w:left="0" w:firstLine="0"/>
            </w:pPr>
            <w:r>
              <w:rPr>
                <w:rFonts w:ascii="Arial" w:eastAsia="Arial" w:hAnsi="Arial" w:cs="Arial"/>
                <w:b/>
              </w:rPr>
              <w:t xml:space="preserve"> </w:t>
            </w:r>
          </w:p>
        </w:tc>
        <w:tc>
          <w:tcPr>
            <w:tcW w:w="5926" w:type="dxa"/>
            <w:tcBorders>
              <w:top w:val="single" w:sz="4" w:space="0" w:color="000000"/>
              <w:left w:val="single" w:sz="4" w:space="0" w:color="000000"/>
              <w:bottom w:val="single" w:sz="4" w:space="0" w:color="000000"/>
              <w:right w:val="single" w:sz="4" w:space="0" w:color="000000"/>
            </w:tcBorders>
          </w:tcPr>
          <w:p w14:paraId="1D30DE11" w14:textId="77777777" w:rsidR="00AF048F" w:rsidRDefault="002153EF">
            <w:pPr>
              <w:spacing w:after="60" w:line="241" w:lineRule="auto"/>
              <w:ind w:left="0" w:firstLine="0"/>
            </w:pPr>
            <w:r>
              <w:rPr>
                <w:rFonts w:ascii="Arial" w:eastAsia="Arial" w:hAnsi="Arial" w:cs="Arial"/>
              </w:rPr>
              <w:t xml:space="preserve">Returns the result after replacing Pattern1 with  Pattern2 in the source value.  </w:t>
            </w:r>
          </w:p>
          <w:p w14:paraId="76C3FFF3" w14:textId="77777777" w:rsidR="00AF048F" w:rsidRDefault="002153EF">
            <w:pPr>
              <w:spacing w:after="43" w:line="259" w:lineRule="auto"/>
              <w:ind w:left="0" w:firstLine="0"/>
            </w:pPr>
            <w:r>
              <w:rPr>
                <w:rFonts w:ascii="Arial" w:eastAsia="Arial" w:hAnsi="Arial" w:cs="Arial"/>
              </w:rPr>
              <w:t xml:space="preserve">If pattern1 is not found, the source value is returned unchanged.  </w:t>
            </w:r>
          </w:p>
          <w:p w14:paraId="583EFBF2" w14:textId="77777777" w:rsidR="00AF048F" w:rsidRDefault="002153EF">
            <w:pPr>
              <w:spacing w:after="60" w:line="259" w:lineRule="auto"/>
              <w:ind w:left="0" w:firstLine="0"/>
            </w:pPr>
            <w:r>
              <w:rPr>
                <w:rFonts w:ascii="Arial" w:eastAsia="Arial" w:hAnsi="Arial" w:cs="Arial"/>
              </w:rPr>
              <w:t xml:space="preserve">Formats: </w:t>
            </w:r>
          </w:p>
          <w:p w14:paraId="035457B2" w14:textId="77777777" w:rsidR="00AF048F" w:rsidRDefault="002153EF">
            <w:pPr>
              <w:numPr>
                <w:ilvl w:val="0"/>
                <w:numId w:val="28"/>
              </w:numPr>
              <w:spacing w:after="76" w:line="242" w:lineRule="auto"/>
              <w:ind w:hanging="283"/>
            </w:pPr>
            <w:r>
              <w:rPr>
                <w:rFonts w:ascii="Arial" w:eastAsia="Arial" w:hAnsi="Arial" w:cs="Arial"/>
                <w:b/>
              </w:rPr>
              <w:t>ReplacePattern(Value, "Pattern1", "Pattern2"):</w:t>
            </w:r>
            <w:r>
              <w:rPr>
                <w:rFonts w:ascii="Arial" w:eastAsia="Arial" w:hAnsi="Arial" w:cs="Arial"/>
              </w:rPr>
              <w:t xml:space="preserve"> In this format, the pattern parameters are given as a string between quotes. For example ReplacePattern(DateTime, "T", "") will remove "T" in the Value "2007-12-08T23:12:01". </w:t>
            </w:r>
          </w:p>
          <w:p w14:paraId="55B506E7" w14:textId="77777777" w:rsidR="00AF048F" w:rsidRDefault="002153EF">
            <w:pPr>
              <w:numPr>
                <w:ilvl w:val="0"/>
                <w:numId w:val="28"/>
              </w:numPr>
              <w:spacing w:after="60" w:line="242" w:lineRule="auto"/>
              <w:ind w:hanging="283"/>
            </w:pPr>
            <w:r>
              <w:rPr>
                <w:rFonts w:ascii="Arial" w:eastAsia="Arial" w:hAnsi="Arial" w:cs="Arial"/>
                <w:b/>
              </w:rPr>
              <w:t>ReplacePattern(Value, Pattern1, Pattern2):</w:t>
            </w:r>
            <w:r>
              <w:rPr>
                <w:rFonts w:ascii="Arial" w:eastAsia="Arial" w:hAnsi="Arial" w:cs="Arial"/>
              </w:rPr>
              <w:t xml:space="preserve"> In this format, the pattern parameters are generic. All instances of pattern1 will be formatted with pattern2 in Value. For example, if pattern1 is HH:MM:SS and pattern2 is HHMM, the function will look for all time instances formatted as HH:MM:SS and replace them by a time formatted as HHMM.  If value is "2007-12-08T23:12:01", the returned string is "2007-1208T2312".  </w:t>
            </w:r>
          </w:p>
          <w:p w14:paraId="1CD6B173" w14:textId="77777777" w:rsidR="00AF048F" w:rsidRDefault="002153EF">
            <w:pPr>
              <w:spacing w:after="0" w:line="259" w:lineRule="auto"/>
              <w:ind w:left="0" w:firstLine="0"/>
            </w:pPr>
            <w:r>
              <w:rPr>
                <w:rFonts w:ascii="Arial" w:eastAsia="Arial" w:hAnsi="Arial" w:cs="Arial"/>
              </w:rPr>
              <w:t xml:space="preserve">Note that a combination of a string pattern and a generic pattern should also be supported by the function. For Example, ReplacePattern(DateTime, "T"HH:MM:SS, HHMMSS) with DateTime "2007-12-08T23:12:01" will return "2007-1208231201". </w:t>
            </w:r>
          </w:p>
        </w:tc>
      </w:tr>
      <w:tr w:rsidR="00AF048F" w14:paraId="2EDCED4B" w14:textId="77777777">
        <w:trPr>
          <w:trHeight w:val="1109"/>
        </w:trPr>
        <w:tc>
          <w:tcPr>
            <w:tcW w:w="2830" w:type="dxa"/>
            <w:tcBorders>
              <w:top w:val="single" w:sz="4" w:space="0" w:color="000000"/>
              <w:left w:val="single" w:sz="4" w:space="0" w:color="000000"/>
              <w:bottom w:val="single" w:sz="4" w:space="0" w:color="000000"/>
              <w:right w:val="single" w:sz="4" w:space="0" w:color="000000"/>
            </w:tcBorders>
          </w:tcPr>
          <w:p w14:paraId="1ED5EB70" w14:textId="77777777" w:rsidR="00AF048F" w:rsidRDefault="002153EF">
            <w:pPr>
              <w:spacing w:after="0" w:line="259" w:lineRule="auto"/>
              <w:ind w:left="0" w:firstLine="0"/>
            </w:pPr>
            <w:r>
              <w:rPr>
                <w:rFonts w:ascii="Arial" w:eastAsia="Arial" w:hAnsi="Arial" w:cs="Arial"/>
                <w:b/>
              </w:rPr>
              <w:t xml:space="preserve">SecondOccurrenceOf (Element) </w:t>
            </w:r>
          </w:p>
        </w:tc>
        <w:tc>
          <w:tcPr>
            <w:tcW w:w="5926" w:type="dxa"/>
            <w:tcBorders>
              <w:top w:val="single" w:sz="4" w:space="0" w:color="000000"/>
              <w:left w:val="single" w:sz="4" w:space="0" w:color="000000"/>
              <w:bottom w:val="single" w:sz="4" w:space="0" w:color="000000"/>
              <w:right w:val="single" w:sz="4" w:space="0" w:color="000000"/>
            </w:tcBorders>
          </w:tcPr>
          <w:p w14:paraId="0FB5E475" w14:textId="77777777" w:rsidR="00AF048F" w:rsidRDefault="002153EF">
            <w:pPr>
              <w:spacing w:after="61" w:line="240" w:lineRule="auto"/>
              <w:ind w:left="0" w:right="422" w:firstLine="0"/>
              <w:jc w:val="both"/>
            </w:pPr>
            <w:r>
              <w:rPr>
                <w:rFonts w:ascii="Arial" w:eastAsia="Arial" w:hAnsi="Arial" w:cs="Arial"/>
              </w:rPr>
              <w:t xml:space="preserve">Returns the second occurrence of an element that may have many occurrences. For example, an address line may have many lines.  </w:t>
            </w:r>
          </w:p>
          <w:p w14:paraId="500A1BE5" w14:textId="77777777" w:rsidR="00AF048F" w:rsidRDefault="002153EF">
            <w:pPr>
              <w:spacing w:after="0" w:line="259" w:lineRule="auto"/>
              <w:ind w:left="0" w:firstLine="0"/>
            </w:pPr>
            <w:r>
              <w:rPr>
                <w:rFonts w:ascii="Arial" w:eastAsia="Arial" w:hAnsi="Arial" w:cs="Arial"/>
              </w:rPr>
              <w:t xml:space="preserve">Another equivalent notation is Element[2]. </w:t>
            </w:r>
          </w:p>
        </w:tc>
      </w:tr>
      <w:tr w:rsidR="00AF048F" w14:paraId="5B5B4A35" w14:textId="77777777">
        <w:trPr>
          <w:trHeight w:val="1051"/>
        </w:trPr>
        <w:tc>
          <w:tcPr>
            <w:tcW w:w="2830" w:type="dxa"/>
            <w:tcBorders>
              <w:top w:val="single" w:sz="4" w:space="0" w:color="000000"/>
              <w:left w:val="single" w:sz="4" w:space="0" w:color="000000"/>
              <w:bottom w:val="single" w:sz="4" w:space="0" w:color="000000"/>
              <w:right w:val="single" w:sz="4" w:space="0" w:color="000000"/>
            </w:tcBorders>
          </w:tcPr>
          <w:p w14:paraId="6C882C90" w14:textId="77777777" w:rsidR="00AF048F" w:rsidRDefault="002153EF">
            <w:pPr>
              <w:spacing w:after="0" w:line="259" w:lineRule="auto"/>
              <w:ind w:left="0" w:right="386" w:firstLine="0"/>
            </w:pPr>
            <w:r>
              <w:rPr>
                <w:rFonts w:ascii="Arial" w:eastAsia="Arial" w:hAnsi="Arial" w:cs="Arial"/>
                <w:b/>
              </w:rPr>
              <w:t xml:space="preserve">SignificantDigits (Value) </w:t>
            </w:r>
          </w:p>
        </w:tc>
        <w:tc>
          <w:tcPr>
            <w:tcW w:w="5926" w:type="dxa"/>
            <w:tcBorders>
              <w:top w:val="single" w:sz="4" w:space="0" w:color="000000"/>
              <w:left w:val="single" w:sz="4" w:space="0" w:color="000000"/>
              <w:bottom w:val="single" w:sz="4" w:space="0" w:color="000000"/>
              <w:right w:val="single" w:sz="4" w:space="0" w:color="000000"/>
            </w:tcBorders>
          </w:tcPr>
          <w:p w14:paraId="3F2273BE" w14:textId="77777777" w:rsidR="00AF048F" w:rsidRDefault="002153EF">
            <w:pPr>
              <w:spacing w:after="0" w:line="259" w:lineRule="auto"/>
              <w:ind w:left="0" w:firstLine="0"/>
            </w:pPr>
            <w:r>
              <w:rPr>
                <w:rFonts w:ascii="Arial" w:eastAsia="Arial" w:hAnsi="Arial" w:cs="Arial"/>
              </w:rPr>
              <w:t xml:space="preserve">Returns the number of significant digits in a source value that is </w:t>
            </w:r>
          </w:p>
          <w:p w14:paraId="27BF1B5D" w14:textId="77777777" w:rsidR="00AF048F" w:rsidRDefault="002153EF">
            <w:pPr>
              <w:spacing w:after="0" w:line="259" w:lineRule="auto"/>
              <w:ind w:left="0" w:firstLine="0"/>
            </w:pPr>
            <w:r>
              <w:rPr>
                <w:rFonts w:ascii="Arial" w:eastAsia="Arial" w:hAnsi="Arial" w:cs="Arial"/>
              </w:rPr>
              <w:t xml:space="preserve">a (decimal) number. For example, for a source value </w:t>
            </w:r>
          </w:p>
          <w:p w14:paraId="6989825E" w14:textId="77777777" w:rsidR="00AF048F" w:rsidRDefault="002153EF">
            <w:pPr>
              <w:spacing w:after="0" w:line="259" w:lineRule="auto"/>
              <w:ind w:left="0" w:firstLine="0"/>
            </w:pPr>
            <w:r>
              <w:rPr>
                <w:rFonts w:ascii="Arial" w:eastAsia="Arial" w:hAnsi="Arial" w:cs="Arial"/>
              </w:rPr>
              <w:t xml:space="preserve">0120.4560000, the function returns 6 as number of significant digits as the source value is indeed equivalent to 120.456 </w:t>
            </w:r>
          </w:p>
        </w:tc>
      </w:tr>
      <w:tr w:rsidR="00AF048F" w14:paraId="75CCA19A" w14:textId="77777777">
        <w:trPr>
          <w:trHeight w:val="1800"/>
        </w:trPr>
        <w:tc>
          <w:tcPr>
            <w:tcW w:w="2830" w:type="dxa"/>
            <w:tcBorders>
              <w:top w:val="single" w:sz="4" w:space="0" w:color="000000"/>
              <w:left w:val="single" w:sz="4" w:space="0" w:color="000000"/>
              <w:bottom w:val="single" w:sz="4" w:space="0" w:color="000000"/>
              <w:right w:val="single" w:sz="4" w:space="0" w:color="000000"/>
            </w:tcBorders>
          </w:tcPr>
          <w:p w14:paraId="583AA8F9" w14:textId="77777777" w:rsidR="00AF048F" w:rsidRDefault="002153EF">
            <w:pPr>
              <w:spacing w:after="0" w:line="259" w:lineRule="auto"/>
              <w:ind w:left="0" w:firstLine="0"/>
            </w:pPr>
            <w:r>
              <w:rPr>
                <w:rFonts w:ascii="Arial" w:eastAsia="Arial" w:hAnsi="Arial" w:cs="Arial"/>
                <w:b/>
              </w:rPr>
              <w:t xml:space="preserve">SplitInLines </w:t>
            </w:r>
          </w:p>
          <w:p w14:paraId="5D712A81" w14:textId="77777777" w:rsidR="00AF048F" w:rsidRDefault="002153EF">
            <w:pPr>
              <w:spacing w:after="0" w:line="259" w:lineRule="auto"/>
              <w:ind w:left="0" w:firstLine="0"/>
            </w:pPr>
            <w:r>
              <w:rPr>
                <w:rFonts w:ascii="Arial" w:eastAsia="Arial" w:hAnsi="Arial" w:cs="Arial"/>
                <w:b/>
              </w:rPr>
              <w:t xml:space="preserve">(Value, NumberOf </w:t>
            </w:r>
          </w:p>
          <w:p w14:paraId="59786CBB" w14:textId="77777777" w:rsidR="00AF048F" w:rsidRDefault="002153EF">
            <w:pPr>
              <w:spacing w:after="0" w:line="259" w:lineRule="auto"/>
              <w:ind w:left="0" w:firstLine="0"/>
            </w:pPr>
            <w:r>
              <w:rPr>
                <w:rFonts w:ascii="Arial" w:eastAsia="Arial" w:hAnsi="Arial" w:cs="Arial"/>
                <w:b/>
              </w:rPr>
              <w:t xml:space="preserve">Characters, </w:t>
            </w:r>
          </w:p>
          <w:p w14:paraId="7BF021EA" w14:textId="77777777" w:rsidR="00AF048F" w:rsidRDefault="002153EF">
            <w:pPr>
              <w:spacing w:after="0" w:line="259" w:lineRule="auto"/>
              <w:ind w:left="0" w:firstLine="0"/>
            </w:pPr>
            <w:r>
              <w:rPr>
                <w:rFonts w:ascii="Arial" w:eastAsia="Arial" w:hAnsi="Arial" w:cs="Arial"/>
                <w:b/>
              </w:rPr>
              <w:t xml:space="preserve">[ContinuationPattern]) </w:t>
            </w:r>
          </w:p>
        </w:tc>
        <w:tc>
          <w:tcPr>
            <w:tcW w:w="5926" w:type="dxa"/>
            <w:tcBorders>
              <w:top w:val="single" w:sz="4" w:space="0" w:color="000000"/>
              <w:left w:val="single" w:sz="4" w:space="0" w:color="000000"/>
              <w:bottom w:val="single" w:sz="4" w:space="0" w:color="000000"/>
              <w:right w:val="single" w:sz="4" w:space="0" w:color="000000"/>
            </w:tcBorders>
          </w:tcPr>
          <w:p w14:paraId="465201FF" w14:textId="77777777" w:rsidR="00AF048F" w:rsidRDefault="002153EF">
            <w:pPr>
              <w:spacing w:after="58" w:line="241" w:lineRule="auto"/>
              <w:ind w:left="0" w:firstLine="0"/>
            </w:pPr>
            <w:r>
              <w:rPr>
                <w:rFonts w:ascii="Arial" w:eastAsia="Arial" w:hAnsi="Arial" w:cs="Arial"/>
              </w:rPr>
              <w:t xml:space="preserve">Returns the result of splitting the source value in lines of the specified number of characters.  </w:t>
            </w:r>
          </w:p>
          <w:p w14:paraId="5323745E" w14:textId="77777777" w:rsidR="00AF048F" w:rsidRDefault="002153EF">
            <w:pPr>
              <w:spacing w:after="59" w:line="241" w:lineRule="auto"/>
              <w:ind w:left="0" w:firstLine="0"/>
            </w:pPr>
            <w:r>
              <w:rPr>
                <w:rFonts w:ascii="Arial" w:eastAsia="Arial" w:hAnsi="Arial" w:cs="Arial"/>
              </w:rPr>
              <w:t xml:space="preserve">If the source value is split over more than one line, then the function adds the Carriage Return Line Feed (CRLF) used to separate consecutive lines in an MT field with multiple lines at the end of each line, with exception of the last line.  </w:t>
            </w:r>
          </w:p>
          <w:p w14:paraId="12342719" w14:textId="77777777" w:rsidR="00AF048F" w:rsidRDefault="002153EF">
            <w:pPr>
              <w:spacing w:after="0" w:line="259" w:lineRule="auto"/>
              <w:ind w:left="0" w:firstLine="0"/>
            </w:pPr>
            <w:r>
              <w:rPr>
                <w:rFonts w:ascii="Arial" w:eastAsia="Arial" w:hAnsi="Arial" w:cs="Arial"/>
              </w:rPr>
              <w:t xml:space="preserve">In the same case where the source value is split over more than </w:t>
            </w:r>
          </w:p>
        </w:tc>
      </w:tr>
      <w:tr w:rsidR="00AF048F" w14:paraId="4139F258" w14:textId="77777777">
        <w:trPr>
          <w:trHeight w:val="528"/>
        </w:trPr>
        <w:tc>
          <w:tcPr>
            <w:tcW w:w="2830" w:type="dxa"/>
            <w:tcBorders>
              <w:top w:val="single" w:sz="4" w:space="0" w:color="000000"/>
              <w:left w:val="single" w:sz="4" w:space="0" w:color="000000"/>
              <w:bottom w:val="single" w:sz="4" w:space="0" w:color="000000"/>
              <w:right w:val="single" w:sz="4" w:space="0" w:color="000000"/>
            </w:tcBorders>
          </w:tcPr>
          <w:p w14:paraId="466081A3" w14:textId="77777777" w:rsidR="00AF048F" w:rsidRDefault="00AF048F">
            <w:pPr>
              <w:spacing w:after="160" w:line="259" w:lineRule="auto"/>
              <w:ind w:left="0" w:firstLine="0"/>
            </w:pPr>
          </w:p>
        </w:tc>
        <w:tc>
          <w:tcPr>
            <w:tcW w:w="5926" w:type="dxa"/>
            <w:tcBorders>
              <w:top w:val="single" w:sz="4" w:space="0" w:color="000000"/>
              <w:left w:val="single" w:sz="4" w:space="0" w:color="000000"/>
              <w:bottom w:val="single" w:sz="4" w:space="0" w:color="000000"/>
              <w:right w:val="single" w:sz="4" w:space="0" w:color="000000"/>
            </w:tcBorders>
          </w:tcPr>
          <w:p w14:paraId="7F5A2B3E" w14:textId="77777777" w:rsidR="00AF048F" w:rsidRDefault="002153EF">
            <w:pPr>
              <w:spacing w:after="0" w:line="259" w:lineRule="auto"/>
              <w:ind w:left="0" w:firstLine="0"/>
            </w:pPr>
            <w:r>
              <w:rPr>
                <w:rFonts w:ascii="Arial" w:eastAsia="Arial" w:hAnsi="Arial" w:cs="Arial"/>
              </w:rPr>
              <w:t xml:space="preserve">one line, the optional ContinuationPattern -if present- is written at the start of each line following the first line. </w:t>
            </w:r>
          </w:p>
        </w:tc>
      </w:tr>
      <w:tr w:rsidR="00AF048F" w14:paraId="0F0AF756" w14:textId="77777777">
        <w:trPr>
          <w:trHeight w:val="590"/>
        </w:trPr>
        <w:tc>
          <w:tcPr>
            <w:tcW w:w="2830" w:type="dxa"/>
            <w:tcBorders>
              <w:top w:val="single" w:sz="4" w:space="0" w:color="000000"/>
              <w:left w:val="single" w:sz="4" w:space="0" w:color="000000"/>
              <w:bottom w:val="single" w:sz="4" w:space="0" w:color="000000"/>
              <w:right w:val="single" w:sz="4" w:space="0" w:color="000000"/>
            </w:tcBorders>
          </w:tcPr>
          <w:p w14:paraId="6712E784" w14:textId="77777777" w:rsidR="00AF048F" w:rsidRDefault="002153EF">
            <w:pPr>
              <w:spacing w:after="0" w:line="259" w:lineRule="auto"/>
              <w:ind w:left="0" w:right="832" w:firstLine="0"/>
            </w:pPr>
            <w:r>
              <w:rPr>
                <w:rFonts w:ascii="Arial" w:eastAsia="Arial" w:hAnsi="Arial" w:cs="Arial"/>
                <w:b/>
              </w:rPr>
              <w:lastRenderedPageBreak/>
              <w:t xml:space="preserve">StartWith ("Value") </w:t>
            </w:r>
          </w:p>
        </w:tc>
        <w:tc>
          <w:tcPr>
            <w:tcW w:w="5926" w:type="dxa"/>
            <w:tcBorders>
              <w:top w:val="single" w:sz="4" w:space="0" w:color="000000"/>
              <w:left w:val="single" w:sz="4" w:space="0" w:color="000000"/>
              <w:bottom w:val="single" w:sz="4" w:space="0" w:color="000000"/>
              <w:right w:val="single" w:sz="4" w:space="0" w:color="000000"/>
            </w:tcBorders>
          </w:tcPr>
          <w:p w14:paraId="5B48B314" w14:textId="77777777" w:rsidR="00AF048F" w:rsidRDefault="002153EF">
            <w:pPr>
              <w:spacing w:after="0" w:line="259" w:lineRule="auto"/>
              <w:ind w:left="0" w:firstLine="0"/>
            </w:pPr>
            <w:r>
              <w:rPr>
                <w:rFonts w:ascii="Arial" w:eastAsia="Arial" w:hAnsi="Arial" w:cs="Arial"/>
              </w:rPr>
              <w:t xml:space="preserve">Checks whether the value on the left of the function starts with the pattern and returns a boolean value (True or False).  </w:t>
            </w:r>
          </w:p>
        </w:tc>
      </w:tr>
      <w:tr w:rsidR="00AF048F" w14:paraId="1922D2FD" w14:textId="77777777">
        <w:trPr>
          <w:trHeight w:val="360"/>
        </w:trPr>
        <w:tc>
          <w:tcPr>
            <w:tcW w:w="2830" w:type="dxa"/>
            <w:tcBorders>
              <w:top w:val="single" w:sz="4" w:space="0" w:color="000000"/>
              <w:left w:val="single" w:sz="4" w:space="0" w:color="000000"/>
              <w:bottom w:val="single" w:sz="4" w:space="0" w:color="000000"/>
              <w:right w:val="single" w:sz="4" w:space="0" w:color="000000"/>
            </w:tcBorders>
          </w:tcPr>
          <w:p w14:paraId="32BF5564" w14:textId="77777777" w:rsidR="00AF048F" w:rsidRDefault="002153EF">
            <w:pPr>
              <w:spacing w:after="0" w:line="259" w:lineRule="auto"/>
              <w:ind w:left="0" w:firstLine="0"/>
            </w:pPr>
            <w:r>
              <w:rPr>
                <w:rFonts w:ascii="Arial" w:eastAsia="Arial" w:hAnsi="Arial" w:cs="Arial"/>
                <w:b/>
              </w:rPr>
              <w:t xml:space="preserve">Stop translation </w:t>
            </w:r>
          </w:p>
        </w:tc>
        <w:tc>
          <w:tcPr>
            <w:tcW w:w="5926" w:type="dxa"/>
            <w:tcBorders>
              <w:top w:val="single" w:sz="4" w:space="0" w:color="000000"/>
              <w:left w:val="single" w:sz="4" w:space="0" w:color="000000"/>
              <w:bottom w:val="single" w:sz="4" w:space="0" w:color="000000"/>
              <w:right w:val="single" w:sz="4" w:space="0" w:color="000000"/>
            </w:tcBorders>
          </w:tcPr>
          <w:p w14:paraId="713BAB2D" w14:textId="77777777" w:rsidR="00AF048F" w:rsidRDefault="002153EF">
            <w:pPr>
              <w:spacing w:after="0" w:line="259" w:lineRule="auto"/>
              <w:ind w:left="0" w:firstLine="0"/>
            </w:pPr>
            <w:r>
              <w:rPr>
                <w:rFonts w:ascii="Arial" w:eastAsia="Arial" w:hAnsi="Arial" w:cs="Arial"/>
              </w:rPr>
              <w:t xml:space="preserve">Stops translation of the message. </w:t>
            </w:r>
          </w:p>
        </w:tc>
      </w:tr>
      <w:tr w:rsidR="00AF048F" w14:paraId="26321F20" w14:textId="77777777">
        <w:trPr>
          <w:trHeight w:val="1279"/>
        </w:trPr>
        <w:tc>
          <w:tcPr>
            <w:tcW w:w="2830" w:type="dxa"/>
            <w:tcBorders>
              <w:top w:val="single" w:sz="4" w:space="0" w:color="000000"/>
              <w:left w:val="single" w:sz="4" w:space="0" w:color="000000"/>
              <w:bottom w:val="single" w:sz="4" w:space="0" w:color="000000"/>
              <w:right w:val="single" w:sz="4" w:space="0" w:color="000000"/>
            </w:tcBorders>
          </w:tcPr>
          <w:p w14:paraId="6804EE47" w14:textId="77777777" w:rsidR="00AF048F" w:rsidRDefault="002153EF">
            <w:pPr>
              <w:spacing w:after="0" w:line="259" w:lineRule="auto"/>
              <w:ind w:left="0" w:firstLine="0"/>
            </w:pPr>
            <w:r>
              <w:rPr>
                <w:rFonts w:ascii="Arial" w:eastAsia="Arial" w:hAnsi="Arial" w:cs="Arial"/>
                <w:b/>
              </w:rPr>
              <w:t xml:space="preserve">Substring </w:t>
            </w:r>
          </w:p>
          <w:p w14:paraId="203606BE" w14:textId="77777777" w:rsidR="00AF048F" w:rsidRDefault="002153EF">
            <w:pPr>
              <w:spacing w:after="0" w:line="259" w:lineRule="auto"/>
              <w:ind w:left="0" w:firstLine="0"/>
            </w:pPr>
            <w:r>
              <w:rPr>
                <w:rFonts w:ascii="Arial" w:eastAsia="Arial" w:hAnsi="Arial" w:cs="Arial"/>
                <w:b/>
              </w:rPr>
              <w:t xml:space="preserve">(Value, From </w:t>
            </w:r>
          </w:p>
          <w:p w14:paraId="53AD5E8B" w14:textId="77777777" w:rsidR="00AF048F" w:rsidRDefault="002153EF">
            <w:pPr>
              <w:spacing w:after="43" w:line="259" w:lineRule="auto"/>
              <w:ind w:left="0" w:firstLine="0"/>
            </w:pPr>
            <w:r>
              <w:rPr>
                <w:rFonts w:ascii="Arial" w:eastAsia="Arial" w:hAnsi="Arial" w:cs="Arial"/>
                <w:b/>
              </w:rPr>
              <w:t xml:space="preserve">Position, [Length]) </w:t>
            </w:r>
          </w:p>
          <w:p w14:paraId="3D10EB30" w14:textId="77777777" w:rsidR="00AF048F" w:rsidRDefault="002153EF">
            <w:pPr>
              <w:spacing w:after="0" w:line="259" w:lineRule="auto"/>
              <w:ind w:left="0" w:firstLine="0"/>
            </w:pPr>
            <w:r>
              <w:rPr>
                <w:rFonts w:ascii="Arial" w:eastAsia="Arial" w:hAnsi="Arial" w:cs="Arial"/>
                <w:b/>
              </w:rPr>
              <w:t xml:space="preserve"> </w:t>
            </w:r>
          </w:p>
        </w:tc>
        <w:tc>
          <w:tcPr>
            <w:tcW w:w="5926" w:type="dxa"/>
            <w:tcBorders>
              <w:top w:val="single" w:sz="4" w:space="0" w:color="000000"/>
              <w:left w:val="single" w:sz="4" w:space="0" w:color="000000"/>
              <w:bottom w:val="single" w:sz="4" w:space="0" w:color="000000"/>
              <w:right w:val="single" w:sz="4" w:space="0" w:color="000000"/>
            </w:tcBorders>
          </w:tcPr>
          <w:p w14:paraId="4D1B7178" w14:textId="77777777" w:rsidR="00AF048F" w:rsidRDefault="002153EF">
            <w:pPr>
              <w:spacing w:after="0" w:line="259" w:lineRule="auto"/>
              <w:ind w:left="0" w:firstLine="0"/>
            </w:pPr>
            <w:r>
              <w:rPr>
                <w:rFonts w:ascii="Arial" w:eastAsia="Arial" w:hAnsi="Arial" w:cs="Arial"/>
              </w:rPr>
              <w:t xml:space="preserve">Returns a substring from the source value starting at the </w:t>
            </w:r>
          </w:p>
          <w:p w14:paraId="30DCEB0D" w14:textId="77777777" w:rsidR="00AF048F" w:rsidRDefault="002153EF">
            <w:pPr>
              <w:spacing w:after="0" w:line="259" w:lineRule="auto"/>
              <w:ind w:left="0" w:firstLine="0"/>
            </w:pPr>
            <w:r>
              <w:rPr>
                <w:rFonts w:ascii="Arial" w:eastAsia="Arial" w:hAnsi="Arial" w:cs="Arial"/>
              </w:rPr>
              <w:t xml:space="preserve">FromPosition (included) and of the indicated Length. If no Length parameter is present or if the length of the source value is less than the Length parameter, then a substring is returned starting at the FromPosition until the end of the source value.  </w:t>
            </w:r>
          </w:p>
        </w:tc>
      </w:tr>
      <w:tr w:rsidR="00AF048F" w14:paraId="4B6493D4" w14:textId="77777777">
        <w:trPr>
          <w:trHeight w:val="590"/>
        </w:trPr>
        <w:tc>
          <w:tcPr>
            <w:tcW w:w="2830" w:type="dxa"/>
            <w:tcBorders>
              <w:top w:val="single" w:sz="4" w:space="0" w:color="000000"/>
              <w:left w:val="single" w:sz="4" w:space="0" w:color="000000"/>
              <w:bottom w:val="single" w:sz="4" w:space="0" w:color="000000"/>
              <w:right w:val="single" w:sz="4" w:space="0" w:color="000000"/>
            </w:tcBorders>
          </w:tcPr>
          <w:p w14:paraId="6BE0DA73" w14:textId="77777777" w:rsidR="00AF048F" w:rsidRDefault="002153EF">
            <w:pPr>
              <w:spacing w:after="0" w:line="259" w:lineRule="auto"/>
              <w:ind w:left="0" w:firstLine="0"/>
            </w:pPr>
            <w:r>
              <w:rPr>
                <w:rFonts w:ascii="Arial" w:eastAsia="Arial" w:hAnsi="Arial" w:cs="Arial"/>
                <w:b/>
              </w:rPr>
              <w:t xml:space="preserve">SumOfOccurrences (Element)  </w:t>
            </w:r>
          </w:p>
        </w:tc>
        <w:tc>
          <w:tcPr>
            <w:tcW w:w="5926" w:type="dxa"/>
            <w:tcBorders>
              <w:top w:val="single" w:sz="4" w:space="0" w:color="000000"/>
              <w:left w:val="single" w:sz="4" w:space="0" w:color="000000"/>
              <w:bottom w:val="single" w:sz="4" w:space="0" w:color="000000"/>
              <w:right w:val="single" w:sz="4" w:space="0" w:color="000000"/>
            </w:tcBorders>
          </w:tcPr>
          <w:p w14:paraId="2C296716" w14:textId="77777777" w:rsidR="00AF048F" w:rsidRDefault="002153EF">
            <w:pPr>
              <w:spacing w:after="0" w:line="259" w:lineRule="auto"/>
              <w:ind w:left="0" w:firstLine="0"/>
            </w:pPr>
            <w:r>
              <w:rPr>
                <w:rFonts w:ascii="Arial" w:eastAsia="Arial" w:hAnsi="Arial" w:cs="Arial"/>
              </w:rPr>
              <w:t xml:space="preserve">Returns the sum of all the element source values. Element must be an integer or decimal. </w:t>
            </w:r>
          </w:p>
        </w:tc>
      </w:tr>
      <w:tr w:rsidR="00AF048F" w14:paraId="29F8C639" w14:textId="77777777">
        <w:trPr>
          <w:trHeight w:val="821"/>
        </w:trPr>
        <w:tc>
          <w:tcPr>
            <w:tcW w:w="2830" w:type="dxa"/>
            <w:tcBorders>
              <w:top w:val="single" w:sz="4" w:space="0" w:color="000000"/>
              <w:left w:val="single" w:sz="4" w:space="0" w:color="000000"/>
              <w:bottom w:val="single" w:sz="4" w:space="0" w:color="000000"/>
              <w:right w:val="single" w:sz="4" w:space="0" w:color="000000"/>
            </w:tcBorders>
          </w:tcPr>
          <w:p w14:paraId="6C8807E0" w14:textId="77777777" w:rsidR="00AF048F" w:rsidRDefault="002153EF">
            <w:pPr>
              <w:spacing w:after="0" w:line="259" w:lineRule="auto"/>
              <w:ind w:left="0" w:firstLine="0"/>
            </w:pPr>
            <w:r>
              <w:rPr>
                <w:rFonts w:ascii="Arial" w:eastAsia="Arial" w:hAnsi="Arial" w:cs="Arial"/>
                <w:b/>
              </w:rPr>
              <w:t xml:space="preserve">TrimLeft </w:t>
            </w:r>
          </w:p>
          <w:p w14:paraId="39A310BD" w14:textId="77777777" w:rsidR="00AF048F" w:rsidRDefault="002153EF">
            <w:pPr>
              <w:spacing w:after="0" w:line="259" w:lineRule="auto"/>
              <w:ind w:left="0" w:firstLine="0"/>
            </w:pPr>
            <w:r>
              <w:rPr>
                <w:rFonts w:ascii="Arial" w:eastAsia="Arial" w:hAnsi="Arial" w:cs="Arial"/>
                <w:b/>
              </w:rPr>
              <w:t xml:space="preserve">(Value, Character) </w:t>
            </w:r>
          </w:p>
        </w:tc>
        <w:tc>
          <w:tcPr>
            <w:tcW w:w="5926" w:type="dxa"/>
            <w:tcBorders>
              <w:top w:val="single" w:sz="4" w:space="0" w:color="000000"/>
              <w:left w:val="single" w:sz="4" w:space="0" w:color="000000"/>
              <w:bottom w:val="single" w:sz="4" w:space="0" w:color="000000"/>
              <w:right w:val="single" w:sz="4" w:space="0" w:color="000000"/>
            </w:tcBorders>
          </w:tcPr>
          <w:p w14:paraId="3FC5FFF2" w14:textId="77777777" w:rsidR="00AF048F" w:rsidRDefault="002153EF">
            <w:pPr>
              <w:spacing w:after="0" w:line="259" w:lineRule="auto"/>
              <w:ind w:left="0" w:firstLine="0"/>
            </w:pPr>
            <w:r>
              <w:rPr>
                <w:rFonts w:ascii="Arial" w:eastAsia="Arial" w:hAnsi="Arial" w:cs="Arial"/>
              </w:rPr>
              <w:t xml:space="preserve">Returns the result after removal of the specified character starting from the extreme left of the value until a character different from the character parameter is encountered. </w:t>
            </w:r>
          </w:p>
        </w:tc>
      </w:tr>
      <w:tr w:rsidR="00AF048F" w14:paraId="6E74BD46" w14:textId="77777777">
        <w:trPr>
          <w:trHeight w:val="821"/>
        </w:trPr>
        <w:tc>
          <w:tcPr>
            <w:tcW w:w="2830" w:type="dxa"/>
            <w:tcBorders>
              <w:top w:val="single" w:sz="4" w:space="0" w:color="000000"/>
              <w:left w:val="single" w:sz="4" w:space="0" w:color="000000"/>
              <w:bottom w:val="single" w:sz="4" w:space="0" w:color="000000"/>
              <w:right w:val="single" w:sz="4" w:space="0" w:color="000000"/>
            </w:tcBorders>
          </w:tcPr>
          <w:p w14:paraId="47D95458" w14:textId="77777777" w:rsidR="00AF048F" w:rsidRDefault="002153EF">
            <w:pPr>
              <w:spacing w:after="0" w:line="259" w:lineRule="auto"/>
              <w:ind w:left="0" w:firstLine="0"/>
            </w:pPr>
            <w:r>
              <w:rPr>
                <w:rFonts w:ascii="Arial" w:eastAsia="Arial" w:hAnsi="Arial" w:cs="Arial"/>
                <w:b/>
              </w:rPr>
              <w:t xml:space="preserve">TrimRight </w:t>
            </w:r>
          </w:p>
          <w:p w14:paraId="7785936D" w14:textId="77777777" w:rsidR="00AF048F" w:rsidRDefault="002153EF">
            <w:pPr>
              <w:spacing w:after="0" w:line="259" w:lineRule="auto"/>
              <w:ind w:left="0" w:firstLine="0"/>
            </w:pPr>
            <w:r>
              <w:rPr>
                <w:rFonts w:ascii="Arial" w:eastAsia="Arial" w:hAnsi="Arial" w:cs="Arial"/>
                <w:b/>
              </w:rPr>
              <w:t xml:space="preserve">(Value, Character) </w:t>
            </w:r>
          </w:p>
        </w:tc>
        <w:tc>
          <w:tcPr>
            <w:tcW w:w="5926" w:type="dxa"/>
            <w:tcBorders>
              <w:top w:val="single" w:sz="4" w:space="0" w:color="000000"/>
              <w:left w:val="single" w:sz="4" w:space="0" w:color="000000"/>
              <w:bottom w:val="single" w:sz="4" w:space="0" w:color="000000"/>
              <w:right w:val="single" w:sz="4" w:space="0" w:color="000000"/>
            </w:tcBorders>
          </w:tcPr>
          <w:p w14:paraId="5A75A62C" w14:textId="77777777" w:rsidR="00AF048F" w:rsidRDefault="002153EF">
            <w:pPr>
              <w:spacing w:after="0" w:line="259" w:lineRule="auto"/>
              <w:ind w:left="0" w:firstLine="0"/>
            </w:pPr>
            <w:r>
              <w:rPr>
                <w:rFonts w:ascii="Arial" w:eastAsia="Arial" w:hAnsi="Arial" w:cs="Arial"/>
              </w:rPr>
              <w:t xml:space="preserve">Returns the result after removal of the specified character starting from the extreme right of the value until a character different from the character parameter is encountered. </w:t>
            </w:r>
          </w:p>
        </w:tc>
      </w:tr>
      <w:tr w:rsidR="00AF048F" w14:paraId="1156346B" w14:textId="77777777">
        <w:trPr>
          <w:trHeight w:val="588"/>
        </w:trPr>
        <w:tc>
          <w:tcPr>
            <w:tcW w:w="2830" w:type="dxa"/>
            <w:tcBorders>
              <w:top w:val="single" w:sz="4" w:space="0" w:color="000000"/>
              <w:left w:val="single" w:sz="4" w:space="0" w:color="000000"/>
              <w:bottom w:val="single" w:sz="4" w:space="0" w:color="000000"/>
              <w:right w:val="single" w:sz="4" w:space="0" w:color="000000"/>
            </w:tcBorders>
          </w:tcPr>
          <w:p w14:paraId="0F8E17B9" w14:textId="77777777" w:rsidR="00AF048F" w:rsidRDefault="002153EF">
            <w:pPr>
              <w:spacing w:after="0" w:line="259" w:lineRule="auto"/>
              <w:ind w:left="0" w:firstLine="0"/>
            </w:pPr>
            <w:r>
              <w:rPr>
                <w:rFonts w:ascii="Arial" w:eastAsia="Arial" w:hAnsi="Arial" w:cs="Arial"/>
                <w:b/>
              </w:rPr>
              <w:t xml:space="preserve">Truncate </w:t>
            </w:r>
          </w:p>
          <w:p w14:paraId="5930E042" w14:textId="77777777" w:rsidR="00AF048F" w:rsidRDefault="002153EF">
            <w:pPr>
              <w:spacing w:after="0" w:line="259" w:lineRule="auto"/>
              <w:ind w:left="0" w:firstLine="0"/>
            </w:pPr>
            <w:r>
              <w:rPr>
                <w:rFonts w:ascii="Arial" w:eastAsia="Arial" w:hAnsi="Arial" w:cs="Arial"/>
                <w:b/>
              </w:rPr>
              <w:t xml:space="preserve">(Value, Position ) </w:t>
            </w:r>
          </w:p>
        </w:tc>
        <w:tc>
          <w:tcPr>
            <w:tcW w:w="5926" w:type="dxa"/>
            <w:tcBorders>
              <w:top w:val="single" w:sz="4" w:space="0" w:color="000000"/>
              <w:left w:val="single" w:sz="4" w:space="0" w:color="000000"/>
              <w:bottom w:val="single" w:sz="4" w:space="0" w:color="000000"/>
              <w:right w:val="single" w:sz="4" w:space="0" w:color="000000"/>
            </w:tcBorders>
          </w:tcPr>
          <w:p w14:paraId="43182BD4" w14:textId="77777777" w:rsidR="00AF048F" w:rsidRDefault="002153EF">
            <w:pPr>
              <w:spacing w:after="0" w:line="259" w:lineRule="auto"/>
              <w:ind w:left="0" w:firstLine="0"/>
            </w:pPr>
            <w:r>
              <w:rPr>
                <w:rFonts w:ascii="Arial" w:eastAsia="Arial" w:hAnsi="Arial" w:cs="Arial"/>
              </w:rPr>
              <w:t xml:space="preserve">Returns the result after truncation of the source value after the position parameter. </w:t>
            </w:r>
          </w:p>
        </w:tc>
      </w:tr>
      <w:tr w:rsidR="00AF048F" w14:paraId="02116F2D" w14:textId="77777777">
        <w:trPr>
          <w:trHeight w:val="881"/>
        </w:trPr>
        <w:tc>
          <w:tcPr>
            <w:tcW w:w="2830" w:type="dxa"/>
            <w:tcBorders>
              <w:top w:val="single" w:sz="4" w:space="0" w:color="000000"/>
              <w:left w:val="single" w:sz="4" w:space="0" w:color="000000"/>
              <w:bottom w:val="single" w:sz="4" w:space="0" w:color="000000"/>
              <w:right w:val="single" w:sz="4" w:space="0" w:color="000000"/>
            </w:tcBorders>
          </w:tcPr>
          <w:p w14:paraId="33259C87" w14:textId="77777777" w:rsidR="00AF048F" w:rsidRDefault="002153EF">
            <w:pPr>
              <w:spacing w:after="0" w:line="259" w:lineRule="auto"/>
              <w:ind w:left="0" w:firstLine="0"/>
            </w:pPr>
            <w:r>
              <w:rPr>
                <w:rFonts w:ascii="Arial" w:eastAsia="Arial" w:hAnsi="Arial" w:cs="Arial"/>
                <w:b/>
              </w:rPr>
              <w:t xml:space="preserve">WithinList </w:t>
            </w:r>
          </w:p>
          <w:p w14:paraId="44F2AE99" w14:textId="77777777" w:rsidR="00AF048F" w:rsidRDefault="002153EF">
            <w:pPr>
              <w:spacing w:after="43" w:line="259" w:lineRule="auto"/>
              <w:ind w:left="0" w:firstLine="0"/>
            </w:pPr>
            <w:r>
              <w:rPr>
                <w:rFonts w:ascii="Arial" w:eastAsia="Arial" w:hAnsi="Arial" w:cs="Arial"/>
                <w:b/>
              </w:rPr>
              <w:t xml:space="preserve">(Value, CodeList) </w:t>
            </w:r>
          </w:p>
          <w:p w14:paraId="2D210F55" w14:textId="77777777" w:rsidR="00AF048F" w:rsidRDefault="002153EF">
            <w:pPr>
              <w:spacing w:after="0" w:line="259" w:lineRule="auto"/>
              <w:ind w:left="0" w:firstLine="0"/>
            </w:pPr>
            <w:r>
              <w:rPr>
                <w:rFonts w:ascii="Arial" w:eastAsia="Arial" w:hAnsi="Arial" w:cs="Arial"/>
                <w:b/>
              </w:rPr>
              <w:t xml:space="preserve"> </w:t>
            </w:r>
          </w:p>
        </w:tc>
        <w:tc>
          <w:tcPr>
            <w:tcW w:w="5926" w:type="dxa"/>
            <w:tcBorders>
              <w:top w:val="single" w:sz="4" w:space="0" w:color="000000"/>
              <w:left w:val="single" w:sz="4" w:space="0" w:color="000000"/>
              <w:bottom w:val="single" w:sz="4" w:space="0" w:color="000000"/>
              <w:right w:val="single" w:sz="4" w:space="0" w:color="000000"/>
            </w:tcBorders>
          </w:tcPr>
          <w:p w14:paraId="6855EAFF" w14:textId="77777777" w:rsidR="00AF048F" w:rsidRDefault="002153EF">
            <w:pPr>
              <w:spacing w:after="0" w:line="259" w:lineRule="auto"/>
              <w:ind w:left="0" w:firstLine="0"/>
            </w:pPr>
            <w:r>
              <w:rPr>
                <w:rFonts w:ascii="Arial" w:eastAsia="Arial" w:hAnsi="Arial" w:cs="Arial"/>
              </w:rPr>
              <w:t xml:space="preserve">Checks whether the source value is present in the code list and </w:t>
            </w:r>
          </w:p>
          <w:p w14:paraId="43251E8A" w14:textId="77777777" w:rsidR="00AF048F" w:rsidRDefault="002153EF">
            <w:pPr>
              <w:spacing w:after="0" w:line="259" w:lineRule="auto"/>
              <w:ind w:left="0" w:firstLine="0"/>
            </w:pPr>
            <w:r>
              <w:rPr>
                <w:rFonts w:ascii="Arial" w:eastAsia="Arial" w:hAnsi="Arial" w:cs="Arial"/>
              </w:rPr>
              <w:t xml:space="preserve">returns a boolean value (True or False). It is part of the specifications to provide the code list. </w:t>
            </w:r>
          </w:p>
        </w:tc>
      </w:tr>
    </w:tbl>
    <w:p w14:paraId="5F339F4F" w14:textId="77777777" w:rsidR="003953C9" w:rsidRDefault="003953C9">
      <w:pPr>
        <w:spacing w:after="0" w:line="259" w:lineRule="auto"/>
        <w:ind w:left="852" w:firstLine="0"/>
        <w:jc w:val="both"/>
        <w:rPr>
          <w:rFonts w:ascii="Arial" w:eastAsia="Arial" w:hAnsi="Arial" w:cs="Arial"/>
        </w:rPr>
      </w:pPr>
    </w:p>
    <w:p w14:paraId="19FEE87D" w14:textId="77777777" w:rsidR="003953C9" w:rsidRDefault="003953C9">
      <w:pPr>
        <w:spacing w:after="160" w:line="259" w:lineRule="auto"/>
        <w:ind w:left="0" w:firstLine="0"/>
        <w:rPr>
          <w:rFonts w:ascii="Arial" w:eastAsia="Arial" w:hAnsi="Arial" w:cs="Arial"/>
        </w:rPr>
      </w:pPr>
      <w:r>
        <w:rPr>
          <w:rFonts w:ascii="Arial" w:eastAsia="Arial" w:hAnsi="Arial" w:cs="Arial"/>
        </w:rPr>
        <w:br w:type="page"/>
      </w:r>
    </w:p>
    <w:p w14:paraId="71E2B90F" w14:textId="5A737290" w:rsidR="00AF048F" w:rsidRDefault="002153EF">
      <w:pPr>
        <w:spacing w:after="0" w:line="259" w:lineRule="auto"/>
        <w:ind w:left="852" w:firstLine="0"/>
        <w:jc w:val="both"/>
      </w:pPr>
      <w:r>
        <w:rPr>
          <w:rFonts w:ascii="Arial" w:eastAsia="Arial" w:hAnsi="Arial" w:cs="Arial"/>
        </w:rPr>
        <w:lastRenderedPageBreak/>
        <w:t xml:space="preserve"> </w:t>
      </w:r>
    </w:p>
    <w:p w14:paraId="0456A99B" w14:textId="77777777" w:rsidR="003953C9" w:rsidRDefault="003953C9" w:rsidP="00E1239E">
      <w:pPr>
        <w:pStyle w:val="Heading1"/>
        <w:tabs>
          <w:tab w:val="left" w:pos="720"/>
          <w:tab w:val="left" w:pos="810"/>
          <w:tab w:val="center" w:pos="4618"/>
        </w:tabs>
        <w:ind w:left="0" w:firstLine="0"/>
      </w:pPr>
      <w:bookmarkStart w:id="86" w:name="_Toc6320397"/>
    </w:p>
    <w:p w14:paraId="21E258A2" w14:textId="659512CE" w:rsidR="00AF048F" w:rsidRDefault="002153EF" w:rsidP="00E1239E">
      <w:pPr>
        <w:pStyle w:val="Heading1"/>
        <w:tabs>
          <w:tab w:val="left" w:pos="720"/>
          <w:tab w:val="left" w:pos="810"/>
          <w:tab w:val="center" w:pos="4618"/>
        </w:tabs>
        <w:ind w:left="0" w:firstLine="0"/>
      </w:pPr>
      <w:bookmarkStart w:id="87" w:name="_Toc136351215"/>
      <w:r>
        <w:t xml:space="preserve">3 </w:t>
      </w:r>
      <w:r>
        <w:tab/>
        <w:t>MT to MX Translation Rule Descriptions</w:t>
      </w:r>
      <w:bookmarkEnd w:id="86"/>
      <w:bookmarkEnd w:id="87"/>
      <w:r>
        <w:t xml:space="preserve"> </w:t>
      </w:r>
    </w:p>
    <w:p w14:paraId="036F03B7" w14:textId="77777777" w:rsidR="00AF048F" w:rsidRDefault="002153EF">
      <w:pPr>
        <w:spacing w:after="112" w:line="249" w:lineRule="auto"/>
        <w:ind w:left="849" w:right="148" w:hanging="10"/>
      </w:pPr>
      <w:r>
        <w:rPr>
          <w:rFonts w:ascii="Arial" w:eastAsia="Arial" w:hAnsi="Arial" w:cs="Arial"/>
        </w:rPr>
        <w:t xml:space="preserve">This section provides translation rule descriptions for the translation rules for MT to MX Credit Transfer and Cash Management messages. Descriptions are grouped as follows: </w:t>
      </w:r>
    </w:p>
    <w:p w14:paraId="54EE342F" w14:textId="77777777" w:rsidR="00AF048F" w:rsidRDefault="002153EF">
      <w:pPr>
        <w:numPr>
          <w:ilvl w:val="0"/>
          <w:numId w:val="3"/>
        </w:numPr>
        <w:spacing w:after="28" w:line="249" w:lineRule="auto"/>
        <w:ind w:right="15" w:hanging="281"/>
      </w:pPr>
      <w:r>
        <w:rPr>
          <w:rFonts w:ascii="Arial" w:eastAsia="Arial" w:hAnsi="Arial" w:cs="Arial"/>
        </w:rPr>
        <w:t xml:space="preserve">Customer Party Translation Rule Descriptions </w:t>
      </w:r>
    </w:p>
    <w:p w14:paraId="5154CB76" w14:textId="77777777" w:rsidR="00AF048F" w:rsidRDefault="002153EF">
      <w:pPr>
        <w:numPr>
          <w:ilvl w:val="0"/>
          <w:numId w:val="3"/>
        </w:numPr>
        <w:spacing w:after="26" w:line="249" w:lineRule="auto"/>
        <w:ind w:right="15" w:hanging="281"/>
      </w:pPr>
      <w:r>
        <w:rPr>
          <w:rFonts w:ascii="Arial" w:eastAsia="Arial" w:hAnsi="Arial" w:cs="Arial"/>
        </w:rPr>
        <w:t xml:space="preserve">Financial Institution Translation Rule Descriptions </w:t>
      </w:r>
    </w:p>
    <w:p w14:paraId="3D0E4648" w14:textId="77777777" w:rsidR="00AF048F" w:rsidRDefault="002153EF">
      <w:pPr>
        <w:numPr>
          <w:ilvl w:val="0"/>
          <w:numId w:val="3"/>
        </w:numPr>
        <w:spacing w:after="339" w:line="249" w:lineRule="auto"/>
        <w:ind w:right="15" w:hanging="281"/>
      </w:pPr>
      <w:r>
        <w:rPr>
          <w:rFonts w:ascii="Arial" w:eastAsia="Arial" w:hAnsi="Arial" w:cs="Arial"/>
        </w:rPr>
        <w:t xml:space="preserve">Other Translation Rule Descriptions </w:t>
      </w:r>
    </w:p>
    <w:p w14:paraId="67AB1EE1" w14:textId="77777777" w:rsidR="00AF048F" w:rsidRDefault="002153EF">
      <w:pPr>
        <w:pStyle w:val="Heading2"/>
        <w:ind w:left="848"/>
      </w:pPr>
      <w:bookmarkStart w:id="88" w:name="_Toc6320398"/>
      <w:bookmarkStart w:id="89" w:name="_Toc136351216"/>
      <w:r>
        <w:t>3.1 Customer Party Translation Rule Descriptions</w:t>
      </w:r>
      <w:bookmarkEnd w:id="88"/>
      <w:bookmarkEnd w:id="89"/>
      <w:r>
        <w:t xml:space="preserve"> </w:t>
      </w:r>
    </w:p>
    <w:p w14:paraId="0F5AC9B8" w14:textId="05C570C3" w:rsidR="00AF048F" w:rsidRDefault="002153EF" w:rsidP="0064714E">
      <w:pPr>
        <w:spacing w:after="224" w:line="249" w:lineRule="auto"/>
        <w:ind w:left="849" w:right="15" w:hanging="10"/>
      </w:pPr>
      <w:r>
        <w:rPr>
          <w:rFonts w:ascii="Arial" w:eastAsia="Arial" w:hAnsi="Arial" w:cs="Arial"/>
        </w:rPr>
        <w:t xml:space="preserve">The translation rules described in this section are for customer party translation rules. </w:t>
      </w:r>
      <w:bookmarkStart w:id="90" w:name="_Toc6320399"/>
      <w:bookmarkEnd w:id="90"/>
      <w:r>
        <w:t xml:space="preserve"> </w:t>
      </w:r>
    </w:p>
    <w:p w14:paraId="39DD9F50" w14:textId="77777777" w:rsidR="00275F95" w:rsidRDefault="00275F95">
      <w:pPr>
        <w:spacing w:after="96"/>
        <w:ind w:left="846" w:right="8"/>
      </w:pPr>
    </w:p>
    <w:p w14:paraId="4802256D" w14:textId="6481500D" w:rsidR="00AF048F" w:rsidRPr="00E72181" w:rsidRDefault="000C2BF0" w:rsidP="00EC55BF">
      <w:pPr>
        <w:pStyle w:val="Heading3"/>
        <w:rPr>
          <w:i/>
        </w:rPr>
      </w:pPr>
      <w:bookmarkStart w:id="91" w:name="_Toc6320400"/>
      <w:bookmarkStart w:id="92" w:name="_Toc136351217"/>
      <w:r>
        <w:t>3.1.1</w:t>
      </w:r>
      <w:r w:rsidR="00180E67">
        <w:t xml:space="preserve">  </w:t>
      </w:r>
      <w:r w:rsidR="002153EF">
        <w:t xml:space="preserve">MT_To_ </w:t>
      </w:r>
      <w:r w:rsidR="002153EF" w:rsidRPr="00285CE4">
        <w:t>MX</w:t>
      </w:r>
      <w:r w:rsidR="00DE1339" w:rsidRPr="009A107C">
        <w:t>Any</w:t>
      </w:r>
      <w:r w:rsidR="002153EF" w:rsidRPr="00285CE4">
        <w:t>BIC</w:t>
      </w:r>
      <w:bookmarkEnd w:id="91"/>
      <w:bookmarkEnd w:id="92"/>
      <w:r w:rsidR="002153EF" w:rsidRPr="00E72181">
        <w:rPr>
          <w:i/>
        </w:rPr>
        <w:t xml:space="preserve"> </w:t>
      </w:r>
    </w:p>
    <w:p w14:paraId="1562AA68" w14:textId="77777777" w:rsidR="00AF048F" w:rsidRDefault="002153EF">
      <w:pPr>
        <w:spacing w:after="95"/>
        <w:ind w:left="419" w:right="157" w:hanging="7"/>
      </w:pPr>
      <w:r>
        <w:rPr>
          <w:rFonts w:ascii="Arial" w:eastAsia="Arial" w:hAnsi="Arial" w:cs="Arial"/>
          <w:b/>
        </w:rPr>
        <w:t xml:space="preserve">Name </w:t>
      </w:r>
    </w:p>
    <w:p w14:paraId="0530092A" w14:textId="3839E5D1" w:rsidR="00AF048F" w:rsidRDefault="002153EF">
      <w:pPr>
        <w:spacing w:after="112" w:line="249" w:lineRule="auto"/>
        <w:ind w:left="849" w:right="15" w:hanging="10"/>
      </w:pPr>
      <w:r>
        <w:rPr>
          <w:rFonts w:ascii="Arial" w:eastAsia="Arial" w:hAnsi="Arial" w:cs="Arial"/>
        </w:rPr>
        <w:t>MT_To_MX</w:t>
      </w:r>
      <w:r w:rsidR="005624FA">
        <w:rPr>
          <w:rFonts w:ascii="Arial" w:eastAsia="Arial" w:hAnsi="Arial" w:cs="Arial"/>
        </w:rPr>
        <w:t>Any</w:t>
      </w:r>
      <w:r>
        <w:rPr>
          <w:rFonts w:ascii="Arial" w:eastAsia="Arial" w:hAnsi="Arial" w:cs="Arial"/>
        </w:rPr>
        <w:t xml:space="preserve">BIC </w:t>
      </w:r>
    </w:p>
    <w:p w14:paraId="1EDC3846" w14:textId="77777777" w:rsidR="00AF048F" w:rsidRDefault="002153EF">
      <w:pPr>
        <w:spacing w:after="95"/>
        <w:ind w:left="419" w:right="157" w:hanging="7"/>
      </w:pPr>
      <w:r>
        <w:rPr>
          <w:rFonts w:ascii="Arial" w:eastAsia="Arial" w:hAnsi="Arial" w:cs="Arial"/>
          <w:b/>
        </w:rPr>
        <w:t xml:space="preserve">Business description  </w:t>
      </w:r>
    </w:p>
    <w:p w14:paraId="016788C2" w14:textId="6AB5054F" w:rsidR="00AF048F" w:rsidRDefault="002153EF">
      <w:pPr>
        <w:spacing w:after="112" w:line="249" w:lineRule="auto"/>
        <w:ind w:left="849" w:right="15" w:hanging="10"/>
      </w:pPr>
      <w:r>
        <w:rPr>
          <w:rFonts w:ascii="Arial" w:eastAsia="Arial" w:hAnsi="Arial" w:cs="Arial"/>
        </w:rPr>
        <w:t xml:space="preserve">The function translates an MT </w:t>
      </w:r>
      <w:r w:rsidR="00DE1339">
        <w:rPr>
          <w:rFonts w:ascii="Arial" w:eastAsia="Arial" w:hAnsi="Arial" w:cs="Arial"/>
        </w:rPr>
        <w:t xml:space="preserve">Any </w:t>
      </w:r>
      <w:r>
        <w:rPr>
          <w:rFonts w:ascii="Arial" w:eastAsia="Arial" w:hAnsi="Arial" w:cs="Arial"/>
        </w:rPr>
        <w:t xml:space="preserve">BIC as a party identification by writing the code in the appropriate MX party identification element.  </w:t>
      </w:r>
    </w:p>
    <w:p w14:paraId="7BF63E35" w14:textId="77777777" w:rsidR="00AF048F" w:rsidRDefault="002153EF">
      <w:pPr>
        <w:spacing w:after="95"/>
        <w:ind w:left="419" w:right="157" w:hanging="7"/>
      </w:pPr>
      <w:r>
        <w:rPr>
          <w:rFonts w:ascii="Arial" w:eastAsia="Arial" w:hAnsi="Arial" w:cs="Arial"/>
          <w:b/>
        </w:rPr>
        <w:t xml:space="preserve">Format </w:t>
      </w:r>
    </w:p>
    <w:p w14:paraId="30BD7F40" w14:textId="5DED3D86" w:rsidR="00AF048F" w:rsidRDefault="002153EF">
      <w:pPr>
        <w:spacing w:after="112" w:line="249" w:lineRule="auto"/>
        <w:ind w:left="849" w:right="15" w:hanging="10"/>
      </w:pPr>
      <w:r>
        <w:rPr>
          <w:rFonts w:ascii="Arial" w:eastAsia="Arial" w:hAnsi="Arial" w:cs="Arial"/>
          <w:b/>
        </w:rPr>
        <w:t>MT_To_MX</w:t>
      </w:r>
      <w:r w:rsidR="00DE1339">
        <w:rPr>
          <w:rFonts w:ascii="Arial" w:eastAsia="Arial" w:hAnsi="Arial" w:cs="Arial"/>
          <w:b/>
        </w:rPr>
        <w:t>Any</w:t>
      </w:r>
      <w:r>
        <w:rPr>
          <w:rFonts w:ascii="Arial" w:eastAsia="Arial" w:hAnsi="Arial" w:cs="Arial"/>
          <w:b/>
        </w:rPr>
        <w:t>BIC</w:t>
      </w:r>
      <w:r w:rsidR="00DE1339" w:rsidDel="00DE1339">
        <w:rPr>
          <w:rFonts w:ascii="Arial" w:eastAsia="Arial" w:hAnsi="Arial" w:cs="Arial"/>
          <w:b/>
        </w:rPr>
        <w:t xml:space="preserve"> </w:t>
      </w:r>
      <w:r>
        <w:rPr>
          <w:rFonts w:ascii="Arial" w:eastAsia="Arial" w:hAnsi="Arial" w:cs="Arial"/>
        </w:rPr>
        <w:t>(MT</w:t>
      </w:r>
      <w:r w:rsidR="00DE1339">
        <w:rPr>
          <w:rFonts w:ascii="Arial" w:eastAsia="Arial" w:hAnsi="Arial" w:cs="Arial"/>
        </w:rPr>
        <w:t>Any</w:t>
      </w:r>
      <w:r>
        <w:rPr>
          <w:rFonts w:ascii="Arial" w:eastAsia="Arial" w:hAnsi="Arial" w:cs="Arial"/>
        </w:rPr>
        <w:t>BIC ; MX</w:t>
      </w:r>
      <w:r w:rsidR="005624FA">
        <w:rPr>
          <w:rFonts w:ascii="Arial" w:eastAsia="Arial" w:hAnsi="Arial" w:cs="Arial"/>
        </w:rPr>
        <w:t>Party</w:t>
      </w:r>
      <w:r>
        <w:rPr>
          <w:rFonts w:ascii="Arial" w:eastAsia="Arial" w:hAnsi="Arial" w:cs="Arial"/>
        </w:rPr>
        <w:t xml:space="preserve">)  </w:t>
      </w:r>
    </w:p>
    <w:p w14:paraId="70C79356" w14:textId="77777777" w:rsidR="00AF048F" w:rsidRDefault="002153EF">
      <w:pPr>
        <w:spacing w:after="95"/>
        <w:ind w:left="860" w:right="157" w:hanging="7"/>
      </w:pPr>
      <w:r>
        <w:rPr>
          <w:rFonts w:ascii="Arial" w:eastAsia="Arial" w:hAnsi="Arial" w:cs="Arial"/>
          <w:b/>
        </w:rPr>
        <w:t xml:space="preserve">Input </w:t>
      </w:r>
    </w:p>
    <w:p w14:paraId="7A06DA66" w14:textId="77777777" w:rsidR="009A107C" w:rsidRDefault="002153EF">
      <w:pPr>
        <w:spacing w:line="365" w:lineRule="auto"/>
        <w:ind w:left="849" w:right="1558" w:hanging="10"/>
        <w:rPr>
          <w:rFonts w:ascii="Arial" w:eastAsia="Arial" w:hAnsi="Arial" w:cs="Arial"/>
        </w:rPr>
      </w:pPr>
      <w:r>
        <w:rPr>
          <w:rFonts w:ascii="Arial" w:eastAsia="Arial" w:hAnsi="Arial" w:cs="Arial"/>
        </w:rPr>
        <w:t>MT</w:t>
      </w:r>
      <w:r w:rsidR="00DE1339">
        <w:rPr>
          <w:rFonts w:ascii="Arial" w:eastAsia="Arial" w:hAnsi="Arial" w:cs="Arial"/>
        </w:rPr>
        <w:t>Any</w:t>
      </w:r>
      <w:r>
        <w:rPr>
          <w:rFonts w:ascii="Arial" w:eastAsia="Arial" w:hAnsi="Arial" w:cs="Arial"/>
        </w:rPr>
        <w:t xml:space="preserve">BIC: </w:t>
      </w:r>
      <w:r w:rsidR="00DE1339">
        <w:rPr>
          <w:rFonts w:ascii="Arial" w:eastAsia="Arial" w:hAnsi="Arial" w:cs="Arial"/>
        </w:rPr>
        <w:t xml:space="preserve">Any </w:t>
      </w:r>
      <w:r>
        <w:rPr>
          <w:rFonts w:ascii="Arial" w:eastAsia="Arial" w:hAnsi="Arial" w:cs="Arial"/>
        </w:rPr>
        <w:t xml:space="preserve">BIC identifying a party in an MT message. </w:t>
      </w:r>
    </w:p>
    <w:p w14:paraId="336C4952" w14:textId="732553A5" w:rsidR="00AF048F" w:rsidRDefault="002153EF">
      <w:pPr>
        <w:spacing w:line="365" w:lineRule="auto"/>
        <w:ind w:left="849" w:right="1558" w:hanging="10"/>
      </w:pPr>
      <w:r>
        <w:rPr>
          <w:rFonts w:ascii="Arial" w:eastAsia="Arial" w:hAnsi="Arial" w:cs="Arial"/>
          <w:b/>
        </w:rPr>
        <w:t xml:space="preserve">Output </w:t>
      </w:r>
    </w:p>
    <w:p w14:paraId="5C45AB06" w14:textId="342BB678" w:rsidR="00AF048F" w:rsidRDefault="002153EF">
      <w:pPr>
        <w:spacing w:after="112" w:line="249" w:lineRule="auto"/>
        <w:ind w:left="849" w:right="15" w:hanging="10"/>
      </w:pPr>
      <w:r>
        <w:rPr>
          <w:rFonts w:ascii="Arial" w:eastAsia="Arial" w:hAnsi="Arial" w:cs="Arial"/>
        </w:rPr>
        <w:t>MX</w:t>
      </w:r>
      <w:r w:rsidR="005624FA">
        <w:rPr>
          <w:rFonts w:ascii="Arial" w:eastAsia="Arial" w:hAnsi="Arial" w:cs="Arial"/>
        </w:rPr>
        <w:t>Party</w:t>
      </w:r>
      <w:r>
        <w:rPr>
          <w:rFonts w:ascii="Arial" w:eastAsia="Arial" w:hAnsi="Arial" w:cs="Arial"/>
        </w:rPr>
        <w:t xml:space="preserve">: the result of this function is immediately put into the correct MX element inside the target component typed </w:t>
      </w:r>
      <w:r>
        <w:rPr>
          <w:rFonts w:ascii="Arial" w:eastAsia="Arial" w:hAnsi="Arial" w:cs="Arial"/>
          <w:i/>
        </w:rPr>
        <w:t>PartyIdentification</w:t>
      </w:r>
      <w:r w:rsidR="00DE1339">
        <w:rPr>
          <w:rFonts w:ascii="Arial" w:eastAsia="Arial" w:hAnsi="Arial" w:cs="Arial"/>
          <w:i/>
        </w:rPr>
        <w:t>135</w:t>
      </w:r>
      <w:r>
        <w:rPr>
          <w:rFonts w:ascii="Arial" w:eastAsia="Arial" w:hAnsi="Arial" w:cs="Arial"/>
        </w:rPr>
        <w:t xml:space="preserve">.  </w:t>
      </w:r>
    </w:p>
    <w:p w14:paraId="77BEF605" w14:textId="77777777" w:rsidR="00AF048F" w:rsidRDefault="002153EF" w:rsidP="00917147">
      <w:pPr>
        <w:tabs>
          <w:tab w:val="left" w:pos="450"/>
          <w:tab w:val="left" w:pos="540"/>
        </w:tabs>
        <w:spacing w:after="0" w:line="370" w:lineRule="auto"/>
        <w:ind w:left="839" w:right="6157" w:hanging="427"/>
      </w:pPr>
      <w:r>
        <w:rPr>
          <w:rFonts w:ascii="Arial" w:eastAsia="Arial" w:hAnsi="Arial" w:cs="Arial"/>
          <w:b/>
        </w:rPr>
        <w:t xml:space="preserve">Preconditions </w:t>
      </w:r>
      <w:r>
        <w:rPr>
          <w:rFonts w:ascii="Arial" w:eastAsia="Arial" w:hAnsi="Arial" w:cs="Arial"/>
        </w:rPr>
        <w:t xml:space="preserve">None. </w:t>
      </w:r>
    </w:p>
    <w:p w14:paraId="73F10CC8" w14:textId="77777777" w:rsidR="00AF048F" w:rsidRDefault="002153EF">
      <w:pPr>
        <w:spacing w:after="9"/>
        <w:ind w:left="419" w:right="157" w:hanging="7"/>
      </w:pPr>
      <w:r>
        <w:rPr>
          <w:rFonts w:ascii="Arial" w:eastAsia="Arial" w:hAnsi="Arial" w:cs="Arial"/>
          <w:b/>
        </w:rPr>
        <w:t xml:space="preserve">Formal description </w:t>
      </w:r>
    </w:p>
    <w:p w14:paraId="01845550" w14:textId="151A5EA6" w:rsidR="00AF048F" w:rsidRDefault="005624FA">
      <w:pPr>
        <w:spacing w:after="58" w:line="216" w:lineRule="auto"/>
        <w:ind w:left="1427" w:right="8"/>
      </w:pPr>
      <w:r>
        <w:t>MXParty.</w:t>
      </w:r>
      <w:r w:rsidR="002153EF">
        <w:t>Identification.OrganisationIdentification.</w:t>
      </w:r>
      <w:r w:rsidR="00DE1339">
        <w:t>Any</w:t>
      </w:r>
      <w:r w:rsidR="002153EF">
        <w:t>BIC = MT</w:t>
      </w:r>
      <w:r w:rsidR="00DE1339">
        <w:t>Any</w:t>
      </w:r>
      <w:r w:rsidR="002153EF">
        <w:t xml:space="preserve">BIC </w:t>
      </w:r>
    </w:p>
    <w:p w14:paraId="4CC98CE4" w14:textId="77777777" w:rsidR="00AF048F" w:rsidRDefault="002153EF">
      <w:pPr>
        <w:spacing w:after="99" w:line="259" w:lineRule="auto"/>
        <w:ind w:left="850" w:firstLine="0"/>
      </w:pPr>
      <w:r>
        <w:t xml:space="preserve"> </w:t>
      </w:r>
    </w:p>
    <w:p w14:paraId="6B2EF4D2" w14:textId="77777777" w:rsidR="00AF048F" w:rsidRDefault="002153EF">
      <w:pPr>
        <w:spacing w:after="0" w:line="367" w:lineRule="auto"/>
        <w:ind w:left="839" w:right="6564" w:hanging="427"/>
      </w:pPr>
      <w:r>
        <w:rPr>
          <w:rFonts w:ascii="Arial" w:eastAsia="Arial" w:hAnsi="Arial" w:cs="Arial"/>
          <w:b/>
        </w:rPr>
        <w:t xml:space="preserve">Example 1 MT Source: </w:t>
      </w:r>
    </w:p>
    <w:p w14:paraId="03731A79" w14:textId="432FEEDC" w:rsidR="00AF048F" w:rsidRDefault="00917147">
      <w:pPr>
        <w:spacing w:after="89"/>
        <w:ind w:left="846" w:right="8"/>
      </w:pPr>
      <w:r>
        <w:t xml:space="preserve">:50A:GEBABEBB </w:t>
      </w:r>
      <w:r w:rsidR="002153EF">
        <w:t xml:space="preserve">(Ordering Customer bank)  </w:t>
      </w:r>
    </w:p>
    <w:p w14:paraId="71CB42EF" w14:textId="77777777" w:rsidR="00AF048F" w:rsidRDefault="002153EF">
      <w:pPr>
        <w:spacing w:after="9"/>
        <w:ind w:left="860" w:right="157" w:hanging="7"/>
      </w:pPr>
      <w:r>
        <w:rPr>
          <w:rFonts w:ascii="Arial" w:eastAsia="Arial" w:hAnsi="Arial" w:cs="Arial"/>
          <w:b/>
        </w:rPr>
        <w:t xml:space="preserve">MX Translation: </w:t>
      </w:r>
    </w:p>
    <w:p w14:paraId="1DD3C6C2" w14:textId="77777777" w:rsidR="00AF048F" w:rsidRDefault="002153EF">
      <w:pPr>
        <w:ind w:left="846" w:right="8"/>
      </w:pPr>
      <w:r>
        <w:t xml:space="preserve">&lt;Dbtr&gt; </w:t>
      </w:r>
    </w:p>
    <w:p w14:paraId="607CC4BC" w14:textId="77777777" w:rsidR="00AF048F" w:rsidRDefault="002153EF">
      <w:pPr>
        <w:tabs>
          <w:tab w:val="center" w:pos="850"/>
          <w:tab w:val="center" w:pos="1659"/>
        </w:tabs>
        <w:ind w:left="0" w:firstLine="0"/>
      </w:pPr>
      <w:r>
        <w:rPr>
          <w:rFonts w:ascii="Calibri" w:eastAsia="Calibri" w:hAnsi="Calibri" w:cs="Calibri"/>
          <w:sz w:val="22"/>
        </w:rPr>
        <w:tab/>
      </w:r>
      <w:r>
        <w:t xml:space="preserve"> </w:t>
      </w:r>
      <w:r>
        <w:tab/>
        <w:t xml:space="preserve">&lt;Id&gt; </w:t>
      </w:r>
    </w:p>
    <w:p w14:paraId="2D944C58" w14:textId="77777777" w:rsidR="00AF048F" w:rsidRDefault="002153EF">
      <w:pPr>
        <w:tabs>
          <w:tab w:val="center" w:pos="850"/>
          <w:tab w:val="center" w:pos="1419"/>
          <w:tab w:val="center" w:pos="2405"/>
        </w:tabs>
        <w:ind w:left="0" w:firstLine="0"/>
      </w:pPr>
      <w:r>
        <w:rPr>
          <w:rFonts w:ascii="Calibri" w:eastAsia="Calibri" w:hAnsi="Calibri" w:cs="Calibri"/>
          <w:sz w:val="22"/>
        </w:rPr>
        <w:tab/>
      </w:r>
      <w:r>
        <w:t xml:space="preserve"> </w:t>
      </w:r>
      <w:r>
        <w:tab/>
        <w:t xml:space="preserve"> </w:t>
      </w:r>
      <w:r>
        <w:tab/>
        <w:t xml:space="preserve">&lt;OrgId&gt; </w:t>
      </w:r>
    </w:p>
    <w:p w14:paraId="2D41A2F6" w14:textId="7A01E5AA" w:rsidR="00AF048F" w:rsidRDefault="002153EF">
      <w:pPr>
        <w:tabs>
          <w:tab w:val="center" w:pos="850"/>
          <w:tab w:val="center" w:pos="1419"/>
          <w:tab w:val="center" w:pos="1985"/>
          <w:tab w:val="center" w:pos="4290"/>
        </w:tabs>
        <w:ind w:left="0" w:firstLine="0"/>
      </w:pPr>
      <w:r>
        <w:rPr>
          <w:rFonts w:ascii="Calibri" w:eastAsia="Calibri" w:hAnsi="Calibri" w:cs="Calibri"/>
          <w:sz w:val="22"/>
        </w:rPr>
        <w:tab/>
      </w:r>
      <w:r>
        <w:t xml:space="preserve"> </w:t>
      </w:r>
      <w:r>
        <w:tab/>
        <w:t xml:space="preserve"> </w:t>
      </w:r>
      <w:r>
        <w:tab/>
        <w:t xml:space="preserve"> </w:t>
      </w:r>
      <w:r>
        <w:tab/>
        <w:t>&lt;</w:t>
      </w:r>
      <w:r w:rsidR="009A107C">
        <w:t>AnyBIC&gt;GEBABEBB&lt;/AnyBIC</w:t>
      </w:r>
      <w:r>
        <w:t xml:space="preserve">&gt; </w:t>
      </w:r>
    </w:p>
    <w:p w14:paraId="4A158CC9" w14:textId="77777777" w:rsidR="00AF048F" w:rsidRDefault="002153EF">
      <w:pPr>
        <w:tabs>
          <w:tab w:val="center" w:pos="850"/>
          <w:tab w:val="center" w:pos="1419"/>
          <w:tab w:val="center" w:pos="2464"/>
        </w:tabs>
        <w:ind w:left="0" w:firstLine="0"/>
      </w:pPr>
      <w:r>
        <w:rPr>
          <w:rFonts w:ascii="Calibri" w:eastAsia="Calibri" w:hAnsi="Calibri" w:cs="Calibri"/>
          <w:sz w:val="22"/>
        </w:rPr>
        <w:tab/>
      </w:r>
      <w:r>
        <w:t xml:space="preserve"> </w:t>
      </w:r>
      <w:r>
        <w:tab/>
        <w:t xml:space="preserve"> </w:t>
      </w:r>
      <w:r>
        <w:tab/>
        <w:t xml:space="preserve">&lt;/OrgId&gt; </w:t>
      </w:r>
    </w:p>
    <w:p w14:paraId="37C6D78F" w14:textId="77777777" w:rsidR="00AF048F" w:rsidRDefault="002153EF">
      <w:pPr>
        <w:tabs>
          <w:tab w:val="center" w:pos="850"/>
          <w:tab w:val="center" w:pos="1718"/>
        </w:tabs>
        <w:ind w:left="0" w:firstLine="0"/>
      </w:pPr>
      <w:r>
        <w:rPr>
          <w:rFonts w:ascii="Calibri" w:eastAsia="Calibri" w:hAnsi="Calibri" w:cs="Calibri"/>
          <w:sz w:val="22"/>
        </w:rPr>
        <w:tab/>
      </w:r>
      <w:r>
        <w:t xml:space="preserve"> </w:t>
      </w:r>
      <w:r>
        <w:tab/>
        <w:t xml:space="preserve">&lt;/Id&gt; </w:t>
      </w:r>
    </w:p>
    <w:p w14:paraId="624848F0" w14:textId="77777777" w:rsidR="00AF048F" w:rsidRDefault="002153EF">
      <w:pPr>
        <w:ind w:left="846" w:right="8"/>
      </w:pPr>
      <w:r>
        <w:t xml:space="preserve">&lt;/Dbtr&gt; </w:t>
      </w:r>
    </w:p>
    <w:p w14:paraId="0A22FDAD" w14:textId="77777777" w:rsidR="00AF048F" w:rsidRDefault="002153EF">
      <w:pPr>
        <w:spacing w:after="0" w:line="259" w:lineRule="auto"/>
        <w:ind w:left="850" w:firstLine="0"/>
      </w:pPr>
      <w:r>
        <w:lastRenderedPageBreak/>
        <w:t xml:space="preserve"> </w:t>
      </w:r>
    </w:p>
    <w:p w14:paraId="7B6A8B31" w14:textId="77777777" w:rsidR="00AF048F" w:rsidRDefault="002153EF">
      <w:pPr>
        <w:spacing w:after="0" w:line="365" w:lineRule="auto"/>
        <w:ind w:left="839" w:right="6564" w:hanging="427"/>
      </w:pPr>
      <w:r>
        <w:rPr>
          <w:rFonts w:ascii="Arial" w:eastAsia="Arial" w:hAnsi="Arial" w:cs="Arial"/>
          <w:b/>
        </w:rPr>
        <w:t xml:space="preserve">Example 2 MT Source: </w:t>
      </w:r>
    </w:p>
    <w:p w14:paraId="416AE397" w14:textId="33423389" w:rsidR="00AF048F" w:rsidRDefault="00917147">
      <w:pPr>
        <w:spacing w:after="92"/>
        <w:ind w:left="846" w:right="8"/>
      </w:pPr>
      <w:r>
        <w:t>:59A:</w:t>
      </w:r>
      <w:r w:rsidR="002153EF">
        <w:t>FOM</w:t>
      </w:r>
      <w:r>
        <w:t>OUS33</w:t>
      </w:r>
      <w:r w:rsidR="009A107C">
        <w:t xml:space="preserve"> (Beneficiary Customer</w:t>
      </w:r>
      <w:r w:rsidR="002153EF">
        <w:t xml:space="preserve">) </w:t>
      </w:r>
    </w:p>
    <w:p w14:paraId="3CA9FD62" w14:textId="77777777" w:rsidR="00AF048F" w:rsidRDefault="002153EF">
      <w:pPr>
        <w:spacing w:after="7"/>
        <w:ind w:left="859" w:right="157" w:hanging="7"/>
      </w:pPr>
      <w:r>
        <w:rPr>
          <w:rFonts w:ascii="Arial" w:eastAsia="Arial" w:hAnsi="Arial" w:cs="Arial"/>
          <w:b/>
        </w:rPr>
        <w:t xml:space="preserve">MX Translation: </w:t>
      </w:r>
    </w:p>
    <w:p w14:paraId="606A7729" w14:textId="77777777" w:rsidR="00AF048F" w:rsidRDefault="002153EF">
      <w:pPr>
        <w:ind w:left="846" w:right="8"/>
      </w:pPr>
      <w:r>
        <w:t xml:space="preserve">&lt;Cdtr&gt; </w:t>
      </w:r>
    </w:p>
    <w:p w14:paraId="6F6A4293" w14:textId="77777777" w:rsidR="00AF048F" w:rsidRDefault="002153EF">
      <w:pPr>
        <w:tabs>
          <w:tab w:val="center" w:pos="850"/>
          <w:tab w:val="center" w:pos="1658"/>
        </w:tabs>
        <w:ind w:left="0" w:firstLine="0"/>
      </w:pPr>
      <w:r>
        <w:rPr>
          <w:rFonts w:ascii="Calibri" w:eastAsia="Calibri" w:hAnsi="Calibri" w:cs="Calibri"/>
          <w:sz w:val="22"/>
        </w:rPr>
        <w:tab/>
      </w:r>
      <w:r>
        <w:t xml:space="preserve"> </w:t>
      </w:r>
      <w:r>
        <w:tab/>
        <w:t xml:space="preserve">&lt;Id&gt; </w:t>
      </w:r>
    </w:p>
    <w:p w14:paraId="5A88E3B5" w14:textId="77777777" w:rsidR="00AF048F" w:rsidRDefault="002153EF">
      <w:pPr>
        <w:tabs>
          <w:tab w:val="center" w:pos="850"/>
          <w:tab w:val="center" w:pos="1418"/>
          <w:tab w:val="center" w:pos="2404"/>
        </w:tabs>
        <w:ind w:left="0" w:firstLine="0"/>
      </w:pPr>
      <w:r>
        <w:rPr>
          <w:rFonts w:ascii="Calibri" w:eastAsia="Calibri" w:hAnsi="Calibri" w:cs="Calibri"/>
          <w:sz w:val="22"/>
        </w:rPr>
        <w:tab/>
      </w:r>
      <w:r>
        <w:t xml:space="preserve"> </w:t>
      </w:r>
      <w:r>
        <w:tab/>
        <w:t xml:space="preserve"> </w:t>
      </w:r>
      <w:r>
        <w:tab/>
        <w:t xml:space="preserve">&lt;OrgId&gt; </w:t>
      </w:r>
    </w:p>
    <w:p w14:paraId="50947C95" w14:textId="17E74CA7" w:rsidR="00AF048F" w:rsidRDefault="002153EF">
      <w:pPr>
        <w:tabs>
          <w:tab w:val="center" w:pos="850"/>
          <w:tab w:val="center" w:pos="1418"/>
          <w:tab w:val="center" w:pos="1985"/>
          <w:tab w:val="center" w:pos="4290"/>
        </w:tabs>
        <w:ind w:left="0" w:firstLine="0"/>
      </w:pPr>
      <w:r>
        <w:rPr>
          <w:rFonts w:ascii="Calibri" w:eastAsia="Calibri" w:hAnsi="Calibri" w:cs="Calibri"/>
          <w:sz w:val="22"/>
        </w:rPr>
        <w:tab/>
      </w:r>
      <w:r w:rsidR="009A107C">
        <w:t xml:space="preserve"> </w:t>
      </w:r>
      <w:r w:rsidR="009A107C">
        <w:tab/>
        <w:t xml:space="preserve"> </w:t>
      </w:r>
      <w:r w:rsidR="009A107C">
        <w:tab/>
        <w:t xml:space="preserve"> </w:t>
      </w:r>
      <w:r w:rsidR="009A107C">
        <w:tab/>
        <w:t>&lt;AnyBIC</w:t>
      </w:r>
      <w:r>
        <w:t>&gt;FOMOUS33&lt;/</w:t>
      </w:r>
      <w:r w:rsidR="009A107C">
        <w:t>AnyBIC</w:t>
      </w:r>
      <w:r>
        <w:t xml:space="preserve">&gt; </w:t>
      </w:r>
    </w:p>
    <w:p w14:paraId="6B7C3432" w14:textId="77777777" w:rsidR="00AF048F" w:rsidRDefault="002153EF">
      <w:pPr>
        <w:tabs>
          <w:tab w:val="center" w:pos="849"/>
          <w:tab w:val="center" w:pos="1418"/>
          <w:tab w:val="center" w:pos="2464"/>
        </w:tabs>
        <w:ind w:left="0" w:firstLine="0"/>
      </w:pPr>
      <w:r>
        <w:rPr>
          <w:rFonts w:ascii="Calibri" w:eastAsia="Calibri" w:hAnsi="Calibri" w:cs="Calibri"/>
          <w:sz w:val="22"/>
        </w:rPr>
        <w:tab/>
      </w:r>
      <w:r>
        <w:t xml:space="preserve"> </w:t>
      </w:r>
      <w:r>
        <w:tab/>
        <w:t xml:space="preserve"> </w:t>
      </w:r>
      <w:r>
        <w:tab/>
        <w:t xml:space="preserve">&lt;/OrgId&gt; </w:t>
      </w:r>
    </w:p>
    <w:p w14:paraId="16EB5ABA" w14:textId="77777777" w:rsidR="00AF048F" w:rsidRDefault="002153EF">
      <w:pPr>
        <w:tabs>
          <w:tab w:val="center" w:pos="849"/>
          <w:tab w:val="center" w:pos="1717"/>
        </w:tabs>
        <w:ind w:left="0" w:firstLine="0"/>
      </w:pPr>
      <w:r>
        <w:rPr>
          <w:rFonts w:ascii="Calibri" w:eastAsia="Calibri" w:hAnsi="Calibri" w:cs="Calibri"/>
          <w:sz w:val="22"/>
        </w:rPr>
        <w:tab/>
      </w:r>
      <w:r>
        <w:t xml:space="preserve"> </w:t>
      </w:r>
      <w:r>
        <w:tab/>
        <w:t xml:space="preserve">&lt;/Id&gt; </w:t>
      </w:r>
    </w:p>
    <w:p w14:paraId="5E044F16" w14:textId="76316006" w:rsidR="00AF048F" w:rsidRDefault="002153EF">
      <w:pPr>
        <w:spacing w:after="207"/>
        <w:ind w:left="846" w:right="8"/>
      </w:pPr>
      <w:r>
        <w:t xml:space="preserve">&lt;/Cdtr&gt; </w:t>
      </w:r>
    </w:p>
    <w:p w14:paraId="5F3DCA80" w14:textId="26A5FA6C" w:rsidR="0054132B" w:rsidRDefault="0054132B">
      <w:pPr>
        <w:spacing w:after="207"/>
        <w:ind w:left="846" w:right="8"/>
      </w:pPr>
    </w:p>
    <w:p w14:paraId="780B5671" w14:textId="2B986CAE" w:rsidR="0054132B" w:rsidRDefault="0054132B" w:rsidP="0054132B">
      <w:pPr>
        <w:pStyle w:val="Heading3"/>
      </w:pPr>
      <w:bookmarkStart w:id="93" w:name="_Toc6320405"/>
      <w:bookmarkStart w:id="94" w:name="_Toc136351218"/>
      <w:r>
        <w:t>3.1.2  MT_To_ MXPartyAccount</w:t>
      </w:r>
      <w:bookmarkEnd w:id="93"/>
      <w:bookmarkEnd w:id="94"/>
      <w:r>
        <w:t xml:space="preserve"> </w:t>
      </w:r>
    </w:p>
    <w:p w14:paraId="6600137A" w14:textId="77777777" w:rsidR="0054132B" w:rsidRDefault="0054132B" w:rsidP="0054132B">
      <w:pPr>
        <w:spacing w:after="95"/>
        <w:ind w:left="419" w:right="157" w:hanging="7"/>
      </w:pPr>
      <w:r>
        <w:rPr>
          <w:rFonts w:ascii="Arial" w:eastAsia="Arial" w:hAnsi="Arial" w:cs="Arial"/>
          <w:b/>
        </w:rPr>
        <w:t xml:space="preserve">Name </w:t>
      </w:r>
    </w:p>
    <w:p w14:paraId="2BF814DA" w14:textId="77777777" w:rsidR="0054132B" w:rsidRDefault="0054132B" w:rsidP="0054132B">
      <w:pPr>
        <w:spacing w:after="112" w:line="249" w:lineRule="auto"/>
        <w:ind w:left="849" w:right="15" w:hanging="10"/>
      </w:pPr>
      <w:r>
        <w:rPr>
          <w:rFonts w:ascii="Arial" w:eastAsia="Arial" w:hAnsi="Arial" w:cs="Arial"/>
        </w:rPr>
        <w:t xml:space="preserve">MT_To_MXPartyAccount </w:t>
      </w:r>
    </w:p>
    <w:p w14:paraId="6744A764" w14:textId="77777777" w:rsidR="0054132B" w:rsidRDefault="0054132B" w:rsidP="0054132B">
      <w:pPr>
        <w:spacing w:after="95"/>
        <w:ind w:left="419" w:right="157" w:hanging="7"/>
      </w:pPr>
      <w:r>
        <w:rPr>
          <w:rFonts w:ascii="Arial" w:eastAsia="Arial" w:hAnsi="Arial" w:cs="Arial"/>
          <w:b/>
        </w:rPr>
        <w:t xml:space="preserve">Business description  </w:t>
      </w:r>
    </w:p>
    <w:p w14:paraId="4FD68A02" w14:textId="75591357" w:rsidR="0054132B" w:rsidRDefault="0054132B" w:rsidP="0054132B">
      <w:pPr>
        <w:spacing w:after="112" w:line="249" w:lineRule="auto"/>
        <w:ind w:left="849" w:right="15" w:hanging="10"/>
        <w:rPr>
          <w:rFonts w:ascii="Arial" w:eastAsia="Arial" w:hAnsi="Arial" w:cs="Arial"/>
        </w:rPr>
      </w:pPr>
      <w:r>
        <w:rPr>
          <w:rFonts w:ascii="Arial" w:eastAsia="Arial" w:hAnsi="Arial" w:cs="Arial"/>
        </w:rPr>
        <w:t>The function translates an MT party account to an MX account by deleting the slash “/”and writing the remainder in the appropriate MX account element in Identification/Other/Identification</w:t>
      </w:r>
      <w:ins w:id="95" w:author="BOUVY Martine [3]" w:date="2020-10-19T08:51:00Z">
        <w:r w:rsidR="00642C8F">
          <w:rPr>
            <w:rFonts w:ascii="Arial" w:eastAsia="Arial" w:hAnsi="Arial" w:cs="Arial"/>
          </w:rPr>
          <w:t xml:space="preserve"> or in Identification/IBAN</w:t>
        </w:r>
      </w:ins>
      <w:del w:id="96" w:author="BOUVY Martine [3]" w:date="2020-10-19T08:50:00Z">
        <w:r w:rsidDel="00642C8F">
          <w:rPr>
            <w:rFonts w:ascii="Arial" w:eastAsia="Arial" w:hAnsi="Arial" w:cs="Arial"/>
          </w:rPr>
          <w:delText xml:space="preserve"> (IBAN is not considered in order to avoid any mistake in the account identification type)</w:delText>
        </w:r>
      </w:del>
      <w:r>
        <w:rPr>
          <w:rFonts w:ascii="Arial" w:eastAsia="Arial" w:hAnsi="Arial" w:cs="Arial"/>
        </w:rPr>
        <w:t xml:space="preserve">.If the MT party account starts with “//CH” then the number following this code (the CHIPS Universal Identifier) will be written in the MX account element, complemented by a code “CUID” that will be written in the account scheme element. </w:t>
      </w:r>
    </w:p>
    <w:p w14:paraId="74795108" w14:textId="77777777" w:rsidR="0054132B" w:rsidRDefault="0054132B" w:rsidP="0054132B">
      <w:pPr>
        <w:spacing w:after="112" w:line="249" w:lineRule="auto"/>
        <w:ind w:left="849" w:right="15" w:hanging="10"/>
      </w:pPr>
    </w:p>
    <w:p w14:paraId="6D2685BB" w14:textId="77777777" w:rsidR="0054132B" w:rsidRDefault="0054132B" w:rsidP="0054132B">
      <w:pPr>
        <w:spacing w:after="95"/>
        <w:ind w:left="419" w:right="157" w:hanging="7"/>
      </w:pPr>
      <w:r>
        <w:rPr>
          <w:rFonts w:ascii="Arial" w:eastAsia="Arial" w:hAnsi="Arial" w:cs="Arial"/>
          <w:b/>
        </w:rPr>
        <w:t xml:space="preserve">Format </w:t>
      </w:r>
    </w:p>
    <w:p w14:paraId="79E55170" w14:textId="77777777" w:rsidR="0054132B" w:rsidRDefault="0054132B" w:rsidP="0054132B">
      <w:pPr>
        <w:spacing w:after="112" w:line="249" w:lineRule="auto"/>
        <w:ind w:left="849" w:right="15" w:hanging="10"/>
      </w:pPr>
      <w:r>
        <w:rPr>
          <w:rFonts w:ascii="Arial" w:eastAsia="Arial" w:hAnsi="Arial" w:cs="Arial"/>
          <w:b/>
        </w:rPr>
        <w:t>MT_To_MXPartyAccount</w:t>
      </w:r>
      <w:r>
        <w:rPr>
          <w:rFonts w:ascii="Arial" w:eastAsia="Arial" w:hAnsi="Arial" w:cs="Arial"/>
        </w:rPr>
        <w:t xml:space="preserve">(MTAccount ; MXAccount) </w:t>
      </w:r>
    </w:p>
    <w:p w14:paraId="6D72354A" w14:textId="77777777" w:rsidR="0054132B" w:rsidRDefault="0054132B" w:rsidP="0054132B">
      <w:pPr>
        <w:spacing w:after="95"/>
        <w:ind w:left="860" w:right="157" w:hanging="7"/>
      </w:pPr>
      <w:r>
        <w:rPr>
          <w:rFonts w:ascii="Arial" w:eastAsia="Arial" w:hAnsi="Arial" w:cs="Arial"/>
          <w:b/>
        </w:rPr>
        <w:t xml:space="preserve">Input </w:t>
      </w:r>
    </w:p>
    <w:p w14:paraId="51733E9C" w14:textId="77777777" w:rsidR="0054132B" w:rsidRDefault="0054132B" w:rsidP="0054132B">
      <w:pPr>
        <w:spacing w:after="112" w:line="249" w:lineRule="auto"/>
        <w:ind w:left="849" w:right="15" w:hanging="10"/>
      </w:pPr>
      <w:r>
        <w:rPr>
          <w:rFonts w:ascii="Arial" w:eastAsia="Arial" w:hAnsi="Arial" w:cs="Arial"/>
        </w:rPr>
        <w:t xml:space="preserve">MTAccount: party account in the MT format (/34x).   </w:t>
      </w:r>
    </w:p>
    <w:p w14:paraId="4D35C1B6" w14:textId="77777777" w:rsidR="0054132B" w:rsidRDefault="0054132B" w:rsidP="0054132B">
      <w:pPr>
        <w:spacing w:after="95"/>
        <w:ind w:left="860" w:right="157" w:hanging="7"/>
      </w:pPr>
      <w:r>
        <w:rPr>
          <w:rFonts w:ascii="Arial" w:eastAsia="Arial" w:hAnsi="Arial" w:cs="Arial"/>
          <w:b/>
        </w:rPr>
        <w:t xml:space="preserve">Output </w:t>
      </w:r>
    </w:p>
    <w:p w14:paraId="22553132" w14:textId="77777777" w:rsidR="0054132B" w:rsidRDefault="0054132B" w:rsidP="0054132B">
      <w:pPr>
        <w:spacing w:after="112" w:line="249" w:lineRule="auto"/>
        <w:ind w:left="849" w:right="15" w:hanging="10"/>
      </w:pPr>
      <w:r>
        <w:rPr>
          <w:rFonts w:ascii="Arial" w:eastAsia="Arial" w:hAnsi="Arial" w:cs="Arial"/>
        </w:rPr>
        <w:t xml:space="preserve">MXAccount: the result of this function -an MX account- is immediately put into the correct MX element inside the target component typed </w:t>
      </w:r>
      <w:r>
        <w:rPr>
          <w:rFonts w:ascii="Arial" w:eastAsia="Arial" w:hAnsi="Arial" w:cs="Arial"/>
          <w:i/>
        </w:rPr>
        <w:t>CashAccount38</w:t>
      </w:r>
      <w:r>
        <w:rPr>
          <w:rFonts w:ascii="Arial" w:eastAsia="Arial" w:hAnsi="Arial" w:cs="Arial"/>
        </w:rPr>
        <w:t xml:space="preserve">.  </w:t>
      </w:r>
    </w:p>
    <w:p w14:paraId="394D08FB" w14:textId="77777777" w:rsidR="0054132B" w:rsidRDefault="0054132B" w:rsidP="0054132B">
      <w:pPr>
        <w:spacing w:after="0" w:line="370" w:lineRule="auto"/>
        <w:ind w:left="839" w:right="6157" w:hanging="427"/>
      </w:pPr>
      <w:r>
        <w:rPr>
          <w:rFonts w:ascii="Arial" w:eastAsia="Arial" w:hAnsi="Arial" w:cs="Arial"/>
          <w:b/>
        </w:rPr>
        <w:t xml:space="preserve">Preconditions </w:t>
      </w:r>
      <w:r>
        <w:rPr>
          <w:rFonts w:ascii="Arial" w:eastAsia="Arial" w:hAnsi="Arial" w:cs="Arial"/>
        </w:rPr>
        <w:t xml:space="preserve">None. </w:t>
      </w:r>
    </w:p>
    <w:p w14:paraId="5B5E5967" w14:textId="77777777" w:rsidR="0054132B" w:rsidRDefault="0054132B" w:rsidP="0054132B">
      <w:pPr>
        <w:spacing w:after="9"/>
        <w:ind w:left="419" w:right="157" w:hanging="7"/>
      </w:pPr>
      <w:r>
        <w:rPr>
          <w:rFonts w:ascii="Arial" w:eastAsia="Arial" w:hAnsi="Arial" w:cs="Arial"/>
          <w:b/>
        </w:rPr>
        <w:t xml:space="preserve">Formal description </w:t>
      </w:r>
    </w:p>
    <w:p w14:paraId="4D98A48D" w14:textId="77777777" w:rsidR="0054132B" w:rsidRDefault="0054132B" w:rsidP="0054132B">
      <w:pPr>
        <w:ind w:left="846" w:right="8"/>
      </w:pPr>
      <w:r>
        <w:t xml:space="preserve">/*Check whether the account starts with //CH. If it starts with </w:t>
      </w:r>
    </w:p>
    <w:p w14:paraId="73ED90C8" w14:textId="4DFA4CB9" w:rsidR="0054132B" w:rsidRDefault="0054132B" w:rsidP="0054132B">
      <w:pPr>
        <w:spacing w:after="56" w:line="216" w:lineRule="auto"/>
        <w:ind w:left="846" w:right="8"/>
        <w:rPr>
          <w:ins w:id="97" w:author="BOUVY Martine" w:date="2023-02-24T09:14:00Z"/>
        </w:rPr>
      </w:pPr>
      <w:r>
        <w:t>//CH the CHIPS Universal Identifier following this (6 digits) will be written in the account identification. The code “CUID” is written in the scheme name element to indicate that the account identification is a CHIPS Universal Identifier*/</w:t>
      </w:r>
    </w:p>
    <w:p w14:paraId="165E28AE" w14:textId="2F4C2E28" w:rsidR="002D6AC9" w:rsidRDefault="002D6AC9" w:rsidP="0054132B">
      <w:pPr>
        <w:spacing w:after="56" w:line="216" w:lineRule="auto"/>
        <w:ind w:left="846" w:right="8"/>
        <w:rPr>
          <w:ins w:id="98" w:author="BOUVY Martine" w:date="2023-02-24T09:14:00Z"/>
        </w:rPr>
      </w:pPr>
    </w:p>
    <w:p w14:paraId="18938921" w14:textId="4F8C932B" w:rsidR="002D6AC9" w:rsidRDefault="002D6AC9" w:rsidP="0054132B">
      <w:pPr>
        <w:spacing w:after="56" w:line="216" w:lineRule="auto"/>
        <w:ind w:left="846" w:right="8"/>
        <w:rPr>
          <w:ins w:id="99" w:author="BOUVY Martine" w:date="2023-02-24T09:15:00Z"/>
        </w:rPr>
      </w:pPr>
      <w:ins w:id="100" w:author="BOUVY Martine" w:date="2023-02-24T09:14:00Z">
        <w:r>
          <w:t>/* Local Variables</w:t>
        </w:r>
      </w:ins>
    </w:p>
    <w:p w14:paraId="5EF6ACFD" w14:textId="1327344D" w:rsidR="002D6AC9" w:rsidRDefault="002D6AC9" w:rsidP="0054132B">
      <w:pPr>
        <w:spacing w:after="56" w:line="216" w:lineRule="auto"/>
        <w:ind w:left="846" w:right="8"/>
      </w:pPr>
      <w:ins w:id="101" w:author="BOUVY Martine" w:date="2023-02-24T09:15:00Z">
        <w:r>
          <w:t>Account : string */</w:t>
        </w:r>
      </w:ins>
    </w:p>
    <w:p w14:paraId="7BD84782" w14:textId="77777777" w:rsidR="0054132B" w:rsidRDefault="0054132B" w:rsidP="0054132B">
      <w:pPr>
        <w:spacing w:after="56" w:line="216" w:lineRule="auto"/>
        <w:ind w:left="846" w:right="8"/>
      </w:pPr>
      <w:r>
        <w:t xml:space="preserve"> </w:t>
      </w:r>
    </w:p>
    <w:p w14:paraId="333C33FF" w14:textId="337B0B92" w:rsidR="0054132B" w:rsidRDefault="0054132B" w:rsidP="0054132B">
      <w:pPr>
        <w:ind w:left="846" w:right="8"/>
        <w:rPr>
          <w:ins w:id="102" w:author="BOUVY Martine" w:date="2023-02-24T09:16:00Z"/>
        </w:rPr>
      </w:pPr>
      <w:r w:rsidRPr="007C1B8E">
        <w:rPr>
          <w:b/>
        </w:rPr>
        <w:t>IF</w:t>
      </w:r>
      <w:r>
        <w:t xml:space="preserve"> Substring(MTAccount,1,4) = “//CH” THEN</w:t>
      </w:r>
    </w:p>
    <w:p w14:paraId="08E83105" w14:textId="77777777" w:rsidR="002D6AC9" w:rsidRDefault="002D6AC9" w:rsidP="002D6AC9">
      <w:pPr>
        <w:ind w:left="1427" w:right="8"/>
        <w:rPr>
          <w:ins w:id="103" w:author="BOUVY Martine" w:date="2023-02-24T09:16:00Z"/>
        </w:rPr>
      </w:pPr>
      <w:ins w:id="104" w:author="BOUVY Martine" w:date="2023-02-24T09:16:00Z">
        <w:r>
          <w:t xml:space="preserve">     Account = </w:t>
        </w:r>
        <w:r>
          <w:rPr>
            <w:b/>
          </w:rPr>
          <w:t>Substring</w:t>
        </w:r>
        <w:r>
          <w:t xml:space="preserve">(MTAccount,5) </w:t>
        </w:r>
      </w:ins>
    </w:p>
    <w:p w14:paraId="1277A1E7" w14:textId="4EAD30DB" w:rsidR="002D6AC9" w:rsidRDefault="002D6AC9" w:rsidP="0054132B">
      <w:pPr>
        <w:ind w:left="846" w:right="8"/>
        <w:rPr>
          <w:ins w:id="105" w:author="BOUVY Martine" w:date="2023-02-24T09:16:00Z"/>
        </w:rPr>
      </w:pPr>
    </w:p>
    <w:p w14:paraId="749D177B" w14:textId="224D00BC" w:rsidR="002D6AC9" w:rsidRDefault="002D6AC9" w:rsidP="0054132B">
      <w:pPr>
        <w:ind w:left="846" w:right="8"/>
        <w:rPr>
          <w:ins w:id="106" w:author="BOUVY Martine" w:date="2023-02-24T09:17:00Z"/>
        </w:rPr>
      </w:pPr>
      <w:ins w:id="107" w:author="BOUVY Martine" w:date="2023-02-24T09:16:00Z">
        <w:r w:rsidRPr="002D6AC9">
          <w:rPr>
            <w:b/>
            <w:bCs/>
          </w:rPr>
          <w:t xml:space="preserve">         IF Length</w:t>
        </w:r>
        <w:r>
          <w:t xml:space="preserve"> (Account) &gt; </w:t>
        </w:r>
      </w:ins>
      <w:ins w:id="108" w:author="BOUVY Martine" w:date="2023-02-24T09:17:00Z">
        <w:r>
          <w:t>0 THEN</w:t>
        </w:r>
      </w:ins>
    </w:p>
    <w:p w14:paraId="7F21DFFE" w14:textId="77777777" w:rsidR="002D6AC9" w:rsidRDefault="002D6AC9" w:rsidP="0054132B">
      <w:pPr>
        <w:ind w:left="846" w:right="8"/>
      </w:pPr>
    </w:p>
    <w:p w14:paraId="27A39B86" w14:textId="4919C2DF" w:rsidR="0054132B" w:rsidRDefault="0054132B" w:rsidP="0054132B">
      <w:pPr>
        <w:tabs>
          <w:tab w:val="center" w:pos="850"/>
          <w:tab w:val="center" w:pos="4117"/>
        </w:tabs>
        <w:ind w:left="0" w:firstLine="0"/>
      </w:pPr>
      <w:r>
        <w:rPr>
          <w:rFonts w:ascii="Calibri" w:eastAsia="Calibri" w:hAnsi="Calibri" w:cs="Calibri"/>
          <w:sz w:val="22"/>
        </w:rPr>
        <w:tab/>
      </w:r>
      <w:r>
        <w:t xml:space="preserve"> </w:t>
      </w:r>
      <w:ins w:id="109" w:author="BOUVY Martine" w:date="2023-02-24T09:17:00Z">
        <w:r w:rsidR="002D6AC9">
          <w:t xml:space="preserve">   </w:t>
        </w:r>
      </w:ins>
      <w:r>
        <w:tab/>
      </w:r>
      <w:ins w:id="110" w:author="BOUVY Martine" w:date="2023-02-24T09:17:00Z">
        <w:r w:rsidR="002D6AC9">
          <w:t xml:space="preserve">          </w:t>
        </w:r>
      </w:ins>
      <w:r>
        <w:t xml:space="preserve">Identification.Other.SchemeName.Code = “CUID” </w:t>
      </w:r>
    </w:p>
    <w:p w14:paraId="4A922E02" w14:textId="605F5106" w:rsidR="0054132B" w:rsidRDefault="002D6AC9" w:rsidP="0054132B">
      <w:pPr>
        <w:ind w:left="1427" w:right="8"/>
        <w:rPr>
          <w:ins w:id="111" w:author="BOUVY Martine" w:date="2023-02-24T09:18:00Z"/>
        </w:rPr>
      </w:pPr>
      <w:ins w:id="112" w:author="BOUVY Martine" w:date="2023-02-24T09:17:00Z">
        <w:r>
          <w:t xml:space="preserve">          </w:t>
        </w:r>
      </w:ins>
      <w:r w:rsidR="0054132B">
        <w:t xml:space="preserve">Identification.Other.Identification = </w:t>
      </w:r>
      <w:ins w:id="113" w:author="BOUVY Martine" w:date="2023-02-24T09:17:00Z">
        <w:r>
          <w:t>Account</w:t>
        </w:r>
      </w:ins>
    </w:p>
    <w:p w14:paraId="43B447B1" w14:textId="30D5714D" w:rsidR="002D6AC9" w:rsidDel="002D6AC9" w:rsidRDefault="002D6AC9" w:rsidP="0054132B">
      <w:pPr>
        <w:ind w:left="1427" w:right="8"/>
        <w:rPr>
          <w:del w:id="114" w:author="BOUVY Martine" w:date="2023-02-24T09:18:00Z"/>
        </w:rPr>
      </w:pPr>
      <w:ins w:id="115" w:author="BOUVY Martine" w:date="2023-02-24T09:18:00Z">
        <w:r>
          <w:t xml:space="preserve">     </w:t>
        </w:r>
      </w:ins>
    </w:p>
    <w:p w14:paraId="64FBE3C2" w14:textId="66EEA7A5" w:rsidR="0054132B" w:rsidDel="002D6AC9" w:rsidRDefault="0054132B" w:rsidP="0054132B">
      <w:pPr>
        <w:ind w:left="1427" w:right="8"/>
        <w:rPr>
          <w:del w:id="116" w:author="BOUVY Martine" w:date="2023-02-24T09:17:00Z"/>
        </w:rPr>
      </w:pPr>
      <w:del w:id="117" w:author="BOUVY Martine" w:date="2023-02-24T09:17:00Z">
        <w:r w:rsidDel="002D6AC9">
          <w:rPr>
            <w:b/>
          </w:rPr>
          <w:delText>Substring</w:delText>
        </w:r>
        <w:r w:rsidDel="002D6AC9">
          <w:delText xml:space="preserve">(MTAccount,5) </w:delText>
        </w:r>
      </w:del>
    </w:p>
    <w:p w14:paraId="32CF4441" w14:textId="06AD81FC" w:rsidR="002D6AC9" w:rsidRDefault="002D6AC9" w:rsidP="0054132B">
      <w:pPr>
        <w:ind w:left="1427" w:right="8"/>
        <w:rPr>
          <w:ins w:id="118" w:author="BOUVY Martine" w:date="2023-02-24T09:18:00Z"/>
          <w:b/>
        </w:rPr>
      </w:pPr>
      <w:ins w:id="119" w:author="BOUVY Martine" w:date="2023-02-24T09:18:00Z">
        <w:r>
          <w:rPr>
            <w:b/>
          </w:rPr>
          <w:t xml:space="preserve">    ELSE</w:t>
        </w:r>
      </w:ins>
    </w:p>
    <w:p w14:paraId="5AE6600B" w14:textId="77777777" w:rsidR="002D6AC9" w:rsidRDefault="002D6AC9" w:rsidP="0054132B">
      <w:pPr>
        <w:ind w:left="1427" w:right="8"/>
        <w:rPr>
          <w:ins w:id="120" w:author="BOUVY Martine" w:date="2023-02-24T09:18:00Z"/>
          <w:b/>
        </w:rPr>
      </w:pPr>
      <w:ins w:id="121" w:author="BOUVY Martine" w:date="2023-02-24T09:18:00Z">
        <w:r>
          <w:rPr>
            <w:b/>
          </w:rPr>
          <w:t xml:space="preserve">        T11013</w:t>
        </w:r>
      </w:ins>
    </w:p>
    <w:p w14:paraId="76327277" w14:textId="77777777" w:rsidR="002D6AC9" w:rsidRDefault="002D6AC9" w:rsidP="0054132B">
      <w:pPr>
        <w:ind w:left="1427" w:right="8"/>
        <w:rPr>
          <w:ins w:id="122" w:author="BOUVY Martine" w:date="2023-02-24T09:18:00Z"/>
          <w:b/>
        </w:rPr>
      </w:pPr>
    </w:p>
    <w:p w14:paraId="6CA24A78" w14:textId="526BA2CE" w:rsidR="002D6AC9" w:rsidRDefault="002D6AC9" w:rsidP="0054132B">
      <w:pPr>
        <w:ind w:left="1427" w:right="8"/>
        <w:rPr>
          <w:ins w:id="123" w:author="BOUVY Martine" w:date="2023-02-24T09:18:00Z"/>
        </w:rPr>
      </w:pPr>
      <w:ins w:id="124" w:author="BOUVY Martine" w:date="2023-02-24T09:18:00Z">
        <w:r>
          <w:rPr>
            <w:b/>
          </w:rPr>
          <w:t xml:space="preserve">    ENDIF  /* CH case */ </w:t>
        </w:r>
      </w:ins>
    </w:p>
    <w:p w14:paraId="2E5D6BEF" w14:textId="77777777" w:rsidR="0054132B" w:rsidRPr="007C1B8E" w:rsidRDefault="0054132B" w:rsidP="0054132B">
      <w:pPr>
        <w:tabs>
          <w:tab w:val="left" w:pos="838"/>
        </w:tabs>
        <w:ind w:left="846" w:right="8"/>
        <w:rPr>
          <w:b/>
        </w:rPr>
      </w:pPr>
      <w:r w:rsidRPr="007C1B8E">
        <w:rPr>
          <w:b/>
        </w:rPr>
        <w:t xml:space="preserve">ELSE </w:t>
      </w:r>
    </w:p>
    <w:p w14:paraId="51027D39" w14:textId="77777777" w:rsidR="0054132B" w:rsidRDefault="0054132B" w:rsidP="0054132B">
      <w:pPr>
        <w:tabs>
          <w:tab w:val="center" w:pos="850"/>
          <w:tab w:val="center" w:pos="4237"/>
        </w:tabs>
        <w:spacing w:after="47"/>
        <w:ind w:left="0" w:firstLine="0"/>
      </w:pPr>
      <w:r>
        <w:rPr>
          <w:rFonts w:ascii="Calibri" w:eastAsia="Calibri" w:hAnsi="Calibri" w:cs="Calibri"/>
          <w:sz w:val="22"/>
        </w:rPr>
        <w:tab/>
      </w:r>
      <w:r>
        <w:t xml:space="preserve"> </w:t>
      </w:r>
      <w:r>
        <w:tab/>
        <w:t xml:space="preserve">/*Drop the slash. Account is a local variable*/ </w:t>
      </w:r>
    </w:p>
    <w:p w14:paraId="2FB27D19" w14:textId="77777777" w:rsidR="00642C8F" w:rsidRDefault="0054132B" w:rsidP="0054132B">
      <w:pPr>
        <w:tabs>
          <w:tab w:val="center" w:pos="850"/>
          <w:tab w:val="center" w:pos="3397"/>
        </w:tabs>
        <w:ind w:left="0" w:firstLine="0"/>
        <w:rPr>
          <w:ins w:id="125" w:author="BOUVY Martine [3]" w:date="2020-10-19T08:54:00Z"/>
        </w:rPr>
      </w:pPr>
      <w:r>
        <w:rPr>
          <w:rFonts w:ascii="Calibri" w:eastAsia="Calibri" w:hAnsi="Calibri" w:cs="Calibri"/>
          <w:sz w:val="22"/>
        </w:rPr>
        <w:tab/>
      </w:r>
      <w:r>
        <w:t xml:space="preserve"> </w:t>
      </w:r>
      <w:r>
        <w:tab/>
        <w:t xml:space="preserve">Account = </w:t>
      </w:r>
      <w:r>
        <w:rPr>
          <w:b/>
        </w:rPr>
        <w:t>Substring</w:t>
      </w:r>
      <w:r>
        <w:t>(MTAccount, 2)</w:t>
      </w:r>
    </w:p>
    <w:p w14:paraId="2E9FCA8B" w14:textId="466BA9D2" w:rsidR="00642C8F" w:rsidRPr="002D6AC9" w:rsidRDefault="002D6AC9" w:rsidP="0054132B">
      <w:pPr>
        <w:tabs>
          <w:tab w:val="center" w:pos="850"/>
          <w:tab w:val="center" w:pos="3397"/>
        </w:tabs>
        <w:ind w:left="0" w:firstLine="0"/>
        <w:rPr>
          <w:ins w:id="126" w:author="BOUVY Martine" w:date="2023-02-24T09:21:00Z"/>
          <w:b/>
          <w:bCs/>
        </w:rPr>
      </w:pPr>
      <w:ins w:id="127" w:author="BOUVY Martine" w:date="2023-02-24T09:20:00Z">
        <w:r w:rsidRPr="002D6AC9">
          <w:rPr>
            <w:b/>
            <w:bCs/>
          </w:rPr>
          <w:t xml:space="preserve">            </w:t>
        </w:r>
      </w:ins>
      <w:ins w:id="128" w:author="BOUVY Martine" w:date="2023-02-24T09:21:00Z">
        <w:r w:rsidRPr="002D6AC9">
          <w:rPr>
            <w:b/>
            <w:bCs/>
          </w:rPr>
          <w:t>IF Length</w:t>
        </w:r>
        <w:r>
          <w:t xml:space="preserve">(Account) &gt; 0 </w:t>
        </w:r>
        <w:r w:rsidRPr="002D6AC9">
          <w:rPr>
            <w:b/>
            <w:bCs/>
          </w:rPr>
          <w:t>THEN</w:t>
        </w:r>
      </w:ins>
    </w:p>
    <w:p w14:paraId="2B5EBFBF" w14:textId="77777777" w:rsidR="002D6AC9" w:rsidRDefault="002D6AC9" w:rsidP="0054132B">
      <w:pPr>
        <w:tabs>
          <w:tab w:val="center" w:pos="850"/>
          <w:tab w:val="center" w:pos="3397"/>
        </w:tabs>
        <w:ind w:left="0" w:firstLine="0"/>
        <w:rPr>
          <w:ins w:id="129" w:author="BOUVY Martine [3]" w:date="2020-10-19T08:54:00Z"/>
        </w:rPr>
      </w:pPr>
    </w:p>
    <w:p w14:paraId="19F54B9E" w14:textId="11656D31" w:rsidR="00642C8F" w:rsidRDefault="00642C8F" w:rsidP="0054132B">
      <w:pPr>
        <w:tabs>
          <w:tab w:val="center" w:pos="850"/>
          <w:tab w:val="center" w:pos="3397"/>
        </w:tabs>
        <w:ind w:left="0" w:firstLine="0"/>
        <w:rPr>
          <w:ins w:id="130" w:author="BOUVY Martine [3]" w:date="2020-10-19T08:54:00Z"/>
        </w:rPr>
      </w:pPr>
      <w:ins w:id="131" w:author="BOUVY Martine [3]" w:date="2020-10-19T08:54:00Z">
        <w:r>
          <w:t xml:space="preserve">        </w:t>
        </w:r>
      </w:ins>
      <w:ins w:id="132" w:author="BOUVY Martine" w:date="2023-02-24T09:21:00Z">
        <w:r w:rsidR="002D6AC9">
          <w:tab/>
        </w:r>
      </w:ins>
      <w:ins w:id="133" w:author="BOUVY Martine [3]" w:date="2020-10-19T08:54:00Z">
        <w:r>
          <w:t xml:space="preserve">  </w:t>
        </w:r>
        <w:r w:rsidRPr="00E95EBC">
          <w:rPr>
            <w:b/>
          </w:rPr>
          <w:t>IF</w:t>
        </w:r>
        <w:r>
          <w:t xml:space="preserve"> </w:t>
        </w:r>
        <w:r w:rsidRPr="00E95EBC">
          <w:rPr>
            <w:b/>
          </w:rPr>
          <w:t>IsIBAN</w:t>
        </w:r>
        <w:r>
          <w:t>(Account)</w:t>
        </w:r>
      </w:ins>
    </w:p>
    <w:p w14:paraId="41D24100" w14:textId="0CFCEF2D" w:rsidR="00642C8F" w:rsidRDefault="00642C8F" w:rsidP="0054132B">
      <w:pPr>
        <w:tabs>
          <w:tab w:val="center" w:pos="850"/>
          <w:tab w:val="center" w:pos="3397"/>
        </w:tabs>
        <w:ind w:left="0" w:firstLine="0"/>
        <w:rPr>
          <w:ins w:id="134" w:author="BOUVY Martine [3]" w:date="2020-10-19T08:54:00Z"/>
        </w:rPr>
      </w:pPr>
      <w:ins w:id="135" w:author="BOUVY Martine [3]" w:date="2020-10-19T08:54:00Z">
        <w:r>
          <w:t xml:space="preserve">       </w:t>
        </w:r>
      </w:ins>
      <w:ins w:id="136" w:author="BOUVY Martine" w:date="2023-02-24T09:21:00Z">
        <w:r w:rsidR="002D6AC9">
          <w:tab/>
        </w:r>
      </w:ins>
      <w:ins w:id="137" w:author="BOUVY Martine [3]" w:date="2020-10-19T08:54:00Z">
        <w:r>
          <w:t xml:space="preserve">   </w:t>
        </w:r>
      </w:ins>
      <w:ins w:id="138" w:author="BOUVY Martine" w:date="2023-02-24T09:21:00Z">
        <w:r w:rsidR="002D6AC9">
          <w:t xml:space="preserve">            </w:t>
        </w:r>
      </w:ins>
      <w:ins w:id="139" w:author="BOUVY Martine [3]" w:date="2020-10-19T08:54:00Z">
        <w:r>
          <w:t xml:space="preserve">  Identification.IBAN = Account</w:t>
        </w:r>
      </w:ins>
    </w:p>
    <w:p w14:paraId="678AE5E5" w14:textId="693A5F01" w:rsidR="0054132B" w:rsidRPr="00E95EBC" w:rsidRDefault="00642C8F" w:rsidP="0054132B">
      <w:pPr>
        <w:tabs>
          <w:tab w:val="center" w:pos="850"/>
          <w:tab w:val="center" w:pos="3397"/>
        </w:tabs>
        <w:ind w:left="0" w:firstLine="0"/>
        <w:rPr>
          <w:b/>
        </w:rPr>
      </w:pPr>
      <w:ins w:id="140" w:author="BOUVY Martine [3]" w:date="2020-10-19T08:55:00Z">
        <w:r>
          <w:t xml:space="preserve">          </w:t>
        </w:r>
      </w:ins>
      <w:ins w:id="141" w:author="BOUVY Martine" w:date="2023-02-24T09:21:00Z">
        <w:r w:rsidR="002D6AC9">
          <w:t xml:space="preserve">          </w:t>
        </w:r>
      </w:ins>
      <w:ins w:id="142" w:author="BOUVY Martine [3]" w:date="2020-10-19T08:55:00Z">
        <w:r w:rsidRPr="00E95EBC">
          <w:rPr>
            <w:b/>
          </w:rPr>
          <w:t xml:space="preserve">ELSE  </w:t>
        </w:r>
      </w:ins>
      <w:ins w:id="143" w:author="BOUVY Martine [3]" w:date="2020-10-19T08:54:00Z">
        <w:r w:rsidRPr="00E95EBC">
          <w:rPr>
            <w:b/>
          </w:rPr>
          <w:t xml:space="preserve"> </w:t>
        </w:r>
      </w:ins>
      <w:del w:id="144" w:author="BOUVY Martine [3]" w:date="2020-10-19T08:55:00Z">
        <w:r w:rsidR="0054132B" w:rsidRPr="00E95EBC" w:rsidDel="00642C8F">
          <w:rPr>
            <w:b/>
          </w:rPr>
          <w:delText xml:space="preserve"> </w:delText>
        </w:r>
      </w:del>
    </w:p>
    <w:p w14:paraId="56A27B80" w14:textId="69FF2B7C" w:rsidR="0054132B" w:rsidDel="00642C8F" w:rsidRDefault="002D6AC9" w:rsidP="0054132B">
      <w:pPr>
        <w:spacing w:after="58" w:line="216" w:lineRule="auto"/>
        <w:ind w:right="403"/>
        <w:rPr>
          <w:del w:id="145" w:author="BOUVY Martine [3]" w:date="2020-10-19T08:55:00Z"/>
        </w:rPr>
      </w:pPr>
      <w:ins w:id="146" w:author="BOUVY Martine" w:date="2023-02-24T09:24:00Z">
        <w:r>
          <w:t xml:space="preserve">           </w:t>
        </w:r>
      </w:ins>
      <w:r w:rsidR="0054132B">
        <w:t xml:space="preserve">    Identification.Other.Identification = Account </w:t>
      </w:r>
    </w:p>
    <w:p w14:paraId="2A486214" w14:textId="1C38CFF8" w:rsidR="00642C8F" w:rsidRDefault="00642C8F" w:rsidP="00E95EBC">
      <w:pPr>
        <w:spacing w:after="58" w:line="216" w:lineRule="auto"/>
        <w:ind w:right="403"/>
        <w:rPr>
          <w:ins w:id="147" w:author="BOUVY Martine" w:date="2023-02-24T09:22:00Z"/>
          <w:b/>
        </w:rPr>
      </w:pPr>
      <w:ins w:id="148" w:author="BOUVY Martine [3]" w:date="2020-10-19T08:55:00Z">
        <w:r>
          <w:rPr>
            <w:b/>
          </w:rPr>
          <w:t xml:space="preserve">  </w:t>
        </w:r>
      </w:ins>
      <w:ins w:id="149" w:author="BOUVY Martine" w:date="2023-02-24T09:21:00Z">
        <w:r w:rsidR="002D6AC9">
          <w:rPr>
            <w:b/>
          </w:rPr>
          <w:t xml:space="preserve">          </w:t>
        </w:r>
      </w:ins>
      <w:ins w:id="150" w:author="BOUVY Martine [3]" w:date="2020-10-19T08:55:00Z">
        <w:r>
          <w:rPr>
            <w:b/>
          </w:rPr>
          <w:t xml:space="preserve"> ENDIF </w:t>
        </w:r>
      </w:ins>
    </w:p>
    <w:p w14:paraId="4A8F1A4F" w14:textId="2AAA3715" w:rsidR="002D6AC9" w:rsidRDefault="002D6AC9" w:rsidP="00E95EBC">
      <w:pPr>
        <w:spacing w:after="58" w:line="216" w:lineRule="auto"/>
        <w:ind w:right="403"/>
        <w:rPr>
          <w:ins w:id="151" w:author="BOUVY Martine" w:date="2023-02-24T09:22:00Z"/>
          <w:b/>
        </w:rPr>
      </w:pPr>
      <w:ins w:id="152" w:author="BOUVY Martine" w:date="2023-02-24T09:22:00Z">
        <w:r>
          <w:rPr>
            <w:b/>
          </w:rPr>
          <w:t xml:space="preserve">      </w:t>
        </w:r>
      </w:ins>
    </w:p>
    <w:p w14:paraId="09EE9A7E" w14:textId="64A2B637" w:rsidR="002D6AC9" w:rsidRDefault="002D6AC9" w:rsidP="00E95EBC">
      <w:pPr>
        <w:spacing w:after="58" w:line="216" w:lineRule="auto"/>
        <w:ind w:right="403"/>
        <w:rPr>
          <w:ins w:id="153" w:author="BOUVY Martine" w:date="2023-02-24T09:21:00Z"/>
          <w:b/>
        </w:rPr>
      </w:pPr>
      <w:ins w:id="154" w:author="BOUVY Martine" w:date="2023-02-24T09:22:00Z">
        <w:r>
          <w:rPr>
            <w:b/>
          </w:rPr>
          <w:t xml:space="preserve">         </w:t>
        </w:r>
      </w:ins>
    </w:p>
    <w:p w14:paraId="2E1BF4CD" w14:textId="0CA87330" w:rsidR="002D6AC9" w:rsidRDefault="002D6AC9" w:rsidP="00E95EBC">
      <w:pPr>
        <w:spacing w:after="58" w:line="216" w:lineRule="auto"/>
        <w:ind w:right="403"/>
        <w:rPr>
          <w:ins w:id="155" w:author="BOUVY Martine [3]" w:date="2020-10-19T08:55:00Z"/>
          <w:b/>
        </w:rPr>
      </w:pPr>
      <w:ins w:id="156" w:author="BOUVY Martine" w:date="2023-02-24T09:21:00Z">
        <w:r>
          <w:rPr>
            <w:b/>
          </w:rPr>
          <w:t xml:space="preserve">      ENDIF</w:t>
        </w:r>
      </w:ins>
    </w:p>
    <w:p w14:paraId="3268BA43" w14:textId="6C62EDC4" w:rsidR="0054132B" w:rsidRPr="007C1B8E" w:rsidRDefault="0054132B" w:rsidP="00E95EBC">
      <w:pPr>
        <w:spacing w:after="58" w:line="216" w:lineRule="auto"/>
        <w:ind w:right="403"/>
        <w:rPr>
          <w:b/>
        </w:rPr>
      </w:pPr>
      <w:r w:rsidRPr="007C1B8E">
        <w:rPr>
          <w:b/>
        </w:rPr>
        <w:t xml:space="preserve">ENDIF </w:t>
      </w:r>
    </w:p>
    <w:p w14:paraId="76BE713B" w14:textId="77777777" w:rsidR="0054132B" w:rsidRDefault="0054132B" w:rsidP="0054132B">
      <w:pPr>
        <w:spacing w:after="99" w:line="259" w:lineRule="auto"/>
        <w:ind w:left="850" w:firstLine="0"/>
      </w:pPr>
      <w:r>
        <w:t xml:space="preserve"> </w:t>
      </w:r>
    </w:p>
    <w:p w14:paraId="030ADCEC" w14:textId="77777777" w:rsidR="0054132B" w:rsidRDefault="0054132B" w:rsidP="0054132B">
      <w:pPr>
        <w:spacing w:after="95" w:line="367" w:lineRule="auto"/>
        <w:ind w:left="839" w:right="6565" w:hanging="427"/>
      </w:pPr>
      <w:r>
        <w:rPr>
          <w:rFonts w:ascii="Arial" w:eastAsia="Arial" w:hAnsi="Arial" w:cs="Arial"/>
          <w:b/>
        </w:rPr>
        <w:t xml:space="preserve">Example 1 MT Source:  </w:t>
      </w:r>
    </w:p>
    <w:p w14:paraId="52CA0035" w14:textId="77777777" w:rsidR="0054132B" w:rsidRDefault="0054132B" w:rsidP="0054132B">
      <w:pPr>
        <w:spacing w:after="0"/>
        <w:ind w:left="846" w:right="8"/>
      </w:pPr>
      <w:r>
        <w:rPr>
          <w:i/>
        </w:rPr>
        <w:t xml:space="preserve"> </w:t>
      </w:r>
      <w:r>
        <w:t>:50K:</w:t>
      </w:r>
      <w:r>
        <w:rPr>
          <w:i/>
        </w:rPr>
        <w:t xml:space="preserve">Vanmusten Ilya </w:t>
      </w:r>
      <w:r>
        <w:t xml:space="preserve">/123456789  </w:t>
      </w:r>
    </w:p>
    <w:p w14:paraId="2A76CD1F" w14:textId="77777777" w:rsidR="0054132B" w:rsidRDefault="0054132B" w:rsidP="0054132B">
      <w:pPr>
        <w:spacing w:after="0" w:line="216" w:lineRule="auto"/>
        <w:ind w:left="847" w:right="3161" w:hanging="10"/>
        <w:rPr>
          <w:i/>
        </w:rPr>
      </w:pPr>
      <w:r>
        <w:rPr>
          <w:i/>
        </w:rPr>
        <w:t xml:space="preserve"> Brugmannlaan 415  </w:t>
      </w:r>
      <w:r>
        <w:rPr>
          <w:i/>
        </w:rPr>
        <w:tab/>
        <w:t xml:space="preserve"> </w:t>
      </w:r>
      <w:r>
        <w:rPr>
          <w:i/>
        </w:rPr>
        <w:tab/>
      </w:r>
    </w:p>
    <w:p w14:paraId="2AA7DCE7" w14:textId="77777777" w:rsidR="0054132B" w:rsidRDefault="0054132B" w:rsidP="0054132B">
      <w:pPr>
        <w:spacing w:after="4" w:line="216" w:lineRule="auto"/>
        <w:ind w:left="847" w:right="3161" w:hanging="10"/>
      </w:pPr>
      <w:r>
        <w:rPr>
          <w:i/>
        </w:rPr>
        <w:t xml:space="preserve"> BE/Brussels </w:t>
      </w:r>
    </w:p>
    <w:p w14:paraId="04D25E11" w14:textId="77777777" w:rsidR="0054132B" w:rsidRDefault="0054132B" w:rsidP="0054132B">
      <w:pPr>
        <w:spacing w:after="94" w:line="268" w:lineRule="auto"/>
        <w:ind w:left="847" w:right="1898" w:hanging="10"/>
      </w:pPr>
      <w:r>
        <w:rPr>
          <w:i/>
        </w:rPr>
        <w:t xml:space="preserve">(Italic not illustrated by this function) </w:t>
      </w:r>
    </w:p>
    <w:p w14:paraId="156F64FB" w14:textId="77777777" w:rsidR="0054132B" w:rsidRDefault="0054132B" w:rsidP="0054132B">
      <w:pPr>
        <w:spacing w:after="7"/>
        <w:ind w:right="157" w:hanging="7"/>
      </w:pPr>
      <w:r>
        <w:rPr>
          <w:rFonts w:ascii="Arial" w:eastAsia="Arial" w:hAnsi="Arial" w:cs="Arial"/>
          <w:b/>
        </w:rPr>
        <w:t xml:space="preserve">MX Translation:  </w:t>
      </w:r>
    </w:p>
    <w:p w14:paraId="6D81AA80" w14:textId="77777777" w:rsidR="0054132B" w:rsidRDefault="0054132B" w:rsidP="0054132B">
      <w:pPr>
        <w:ind w:left="846" w:right="8"/>
      </w:pPr>
      <w:r>
        <w:t xml:space="preserve">&lt;DbtrAcct&gt; </w:t>
      </w:r>
    </w:p>
    <w:p w14:paraId="2276EEFB" w14:textId="77777777" w:rsidR="0054132B" w:rsidRDefault="0054132B" w:rsidP="0054132B">
      <w:pPr>
        <w:tabs>
          <w:tab w:val="center" w:pos="849"/>
          <w:tab w:val="center" w:pos="1657"/>
        </w:tabs>
        <w:ind w:left="0" w:firstLine="0"/>
      </w:pPr>
      <w:r>
        <w:rPr>
          <w:rFonts w:ascii="Calibri" w:eastAsia="Calibri" w:hAnsi="Calibri" w:cs="Calibri"/>
          <w:sz w:val="22"/>
        </w:rPr>
        <w:tab/>
      </w:r>
      <w:r>
        <w:t xml:space="preserve"> </w:t>
      </w:r>
      <w:r>
        <w:tab/>
        <w:t xml:space="preserve">&lt;Id&gt; </w:t>
      </w:r>
    </w:p>
    <w:p w14:paraId="47BADE09" w14:textId="77777777" w:rsidR="0054132B" w:rsidRDefault="0054132B" w:rsidP="0054132B">
      <w:pPr>
        <w:tabs>
          <w:tab w:val="center" w:pos="849"/>
          <w:tab w:val="center" w:pos="1418"/>
          <w:tab w:val="center" w:pos="2344"/>
        </w:tabs>
        <w:ind w:left="0" w:firstLine="0"/>
      </w:pPr>
      <w:r>
        <w:rPr>
          <w:rFonts w:ascii="Calibri" w:eastAsia="Calibri" w:hAnsi="Calibri" w:cs="Calibri"/>
          <w:sz w:val="22"/>
        </w:rPr>
        <w:tab/>
      </w:r>
      <w:r>
        <w:t xml:space="preserve"> </w:t>
      </w:r>
      <w:r>
        <w:tab/>
        <w:t xml:space="preserve"> </w:t>
      </w:r>
      <w:r>
        <w:tab/>
        <w:t xml:space="preserve">&lt;Othr&gt; </w:t>
      </w:r>
    </w:p>
    <w:p w14:paraId="66E4EAB7" w14:textId="77777777" w:rsidR="0054132B" w:rsidRDefault="0054132B" w:rsidP="0054132B">
      <w:pPr>
        <w:tabs>
          <w:tab w:val="center" w:pos="849"/>
          <w:tab w:val="center" w:pos="1418"/>
          <w:tab w:val="center" w:pos="1984"/>
          <w:tab w:val="center" w:pos="3629"/>
        </w:tabs>
        <w:ind w:left="0" w:firstLine="0"/>
      </w:pPr>
      <w:r>
        <w:rPr>
          <w:rFonts w:ascii="Calibri" w:eastAsia="Calibri" w:hAnsi="Calibri" w:cs="Calibri"/>
          <w:sz w:val="22"/>
        </w:rPr>
        <w:tab/>
      </w:r>
      <w:r>
        <w:t xml:space="preserve"> </w:t>
      </w:r>
      <w:r>
        <w:tab/>
        <w:t xml:space="preserve"> </w:t>
      </w:r>
      <w:r>
        <w:tab/>
        <w:t xml:space="preserve"> </w:t>
      </w:r>
      <w:r>
        <w:tab/>
        <w:t xml:space="preserve">&lt;Id&gt;123456789&lt;/Id&gt; </w:t>
      </w:r>
    </w:p>
    <w:p w14:paraId="770D5A73" w14:textId="77777777" w:rsidR="0054132B" w:rsidRDefault="0054132B" w:rsidP="0054132B">
      <w:pPr>
        <w:tabs>
          <w:tab w:val="center" w:pos="849"/>
          <w:tab w:val="center" w:pos="1417"/>
          <w:tab w:val="center" w:pos="2403"/>
        </w:tabs>
        <w:ind w:left="0" w:firstLine="0"/>
      </w:pPr>
      <w:r>
        <w:rPr>
          <w:rFonts w:ascii="Calibri" w:eastAsia="Calibri" w:hAnsi="Calibri" w:cs="Calibri"/>
          <w:sz w:val="22"/>
        </w:rPr>
        <w:tab/>
      </w:r>
      <w:r>
        <w:t xml:space="preserve"> </w:t>
      </w:r>
      <w:r>
        <w:tab/>
        <w:t xml:space="preserve"> </w:t>
      </w:r>
      <w:r>
        <w:tab/>
        <w:t xml:space="preserve">&lt;/Othr&gt; </w:t>
      </w:r>
    </w:p>
    <w:p w14:paraId="5653E42A" w14:textId="77777777" w:rsidR="0054132B" w:rsidRDefault="0054132B" w:rsidP="0054132B">
      <w:pPr>
        <w:tabs>
          <w:tab w:val="center" w:pos="848"/>
          <w:tab w:val="center" w:pos="1717"/>
        </w:tabs>
        <w:ind w:left="0" w:firstLine="0"/>
      </w:pPr>
      <w:r>
        <w:rPr>
          <w:rFonts w:ascii="Calibri" w:eastAsia="Calibri" w:hAnsi="Calibri" w:cs="Calibri"/>
          <w:sz w:val="22"/>
        </w:rPr>
        <w:tab/>
      </w:r>
      <w:r>
        <w:t xml:space="preserve"> </w:t>
      </w:r>
      <w:r>
        <w:tab/>
        <w:t xml:space="preserve">&lt;/Id&gt; </w:t>
      </w:r>
    </w:p>
    <w:p w14:paraId="6B64F8CB" w14:textId="77777777" w:rsidR="0054132B" w:rsidRDefault="0054132B" w:rsidP="0054132B">
      <w:pPr>
        <w:ind w:left="846" w:right="8"/>
      </w:pPr>
      <w:r>
        <w:t xml:space="preserve">&lt;/DbtrAcct&gt; </w:t>
      </w:r>
    </w:p>
    <w:p w14:paraId="1BA98646" w14:textId="77777777" w:rsidR="0054132B" w:rsidRDefault="0054132B" w:rsidP="0054132B">
      <w:pPr>
        <w:spacing w:after="99" w:line="259" w:lineRule="auto"/>
        <w:ind w:left="848" w:firstLine="0"/>
      </w:pPr>
      <w:r>
        <w:t xml:space="preserve"> </w:t>
      </w:r>
    </w:p>
    <w:p w14:paraId="5190EF17" w14:textId="77777777" w:rsidR="0054132B" w:rsidRDefault="0054132B" w:rsidP="0054132B">
      <w:pPr>
        <w:spacing w:after="151" w:line="367" w:lineRule="auto"/>
        <w:ind w:left="839" w:right="6566" w:hanging="427"/>
      </w:pPr>
      <w:r>
        <w:rPr>
          <w:rFonts w:ascii="Arial" w:eastAsia="Arial" w:hAnsi="Arial" w:cs="Arial"/>
          <w:b/>
        </w:rPr>
        <w:t xml:space="preserve">Example 2 MT Source:  </w:t>
      </w:r>
    </w:p>
    <w:p w14:paraId="40312005" w14:textId="77777777" w:rsidR="0054132B" w:rsidRDefault="0054132B" w:rsidP="0054132B">
      <w:pPr>
        <w:tabs>
          <w:tab w:val="center" w:pos="1088"/>
          <w:tab w:val="center" w:pos="1328"/>
          <w:tab w:val="center" w:pos="3003"/>
          <w:tab w:val="center" w:pos="5039"/>
        </w:tabs>
        <w:spacing w:after="66"/>
        <w:ind w:left="0" w:firstLine="0"/>
        <w:rPr>
          <w:i/>
        </w:rPr>
      </w:pPr>
      <w:r>
        <w:rPr>
          <w:rFonts w:ascii="Calibri" w:eastAsia="Calibri" w:hAnsi="Calibri" w:cs="Calibri"/>
          <w:sz w:val="22"/>
        </w:rPr>
        <w:tab/>
        <w:t xml:space="preserve">                </w:t>
      </w:r>
      <w:r>
        <w:t xml:space="preserve">:59:/BE16001216377774 </w:t>
      </w:r>
      <w:r>
        <w:rPr>
          <w:i/>
        </w:rPr>
        <w:t xml:space="preserve"> </w:t>
      </w:r>
    </w:p>
    <w:p w14:paraId="37A6316A" w14:textId="77777777" w:rsidR="0054132B" w:rsidRDefault="0054132B" w:rsidP="0054132B">
      <w:pPr>
        <w:tabs>
          <w:tab w:val="center" w:pos="1088"/>
          <w:tab w:val="center" w:pos="1328"/>
          <w:tab w:val="center" w:pos="3003"/>
          <w:tab w:val="center" w:pos="5039"/>
        </w:tabs>
        <w:spacing w:after="0"/>
        <w:ind w:left="0" w:firstLine="0"/>
      </w:pPr>
      <w:r>
        <w:rPr>
          <w:i/>
        </w:rPr>
        <w:t xml:space="preserve">       Vanmusten Ilya</w:t>
      </w:r>
      <w:r>
        <w:rPr>
          <w:i/>
        </w:rPr>
        <w:tab/>
        <w:t xml:space="preserve"> </w:t>
      </w:r>
    </w:p>
    <w:p w14:paraId="7DC281ED" w14:textId="77777777" w:rsidR="0054132B" w:rsidRDefault="0054132B" w:rsidP="0054132B">
      <w:pPr>
        <w:spacing w:after="0" w:line="216" w:lineRule="auto"/>
        <w:ind w:left="847" w:right="3163" w:hanging="10"/>
        <w:rPr>
          <w:i/>
        </w:rPr>
      </w:pPr>
      <w:r>
        <w:rPr>
          <w:i/>
        </w:rPr>
        <w:t xml:space="preserve">Brugmannlaan 415  </w:t>
      </w:r>
      <w:r>
        <w:rPr>
          <w:i/>
        </w:rPr>
        <w:tab/>
        <w:t xml:space="preserve"> </w:t>
      </w:r>
      <w:r>
        <w:rPr>
          <w:i/>
        </w:rPr>
        <w:tab/>
      </w:r>
    </w:p>
    <w:p w14:paraId="29FF59CF" w14:textId="77777777" w:rsidR="0054132B" w:rsidRDefault="0054132B" w:rsidP="0054132B">
      <w:pPr>
        <w:spacing w:after="4" w:line="216" w:lineRule="auto"/>
        <w:ind w:left="847" w:right="3163" w:hanging="10"/>
      </w:pPr>
      <w:r>
        <w:rPr>
          <w:i/>
        </w:rPr>
        <w:t xml:space="preserve">BE/Brussels </w:t>
      </w:r>
    </w:p>
    <w:p w14:paraId="442525A7" w14:textId="77777777" w:rsidR="0054132B" w:rsidRDefault="0054132B" w:rsidP="0054132B">
      <w:pPr>
        <w:spacing w:after="91" w:line="268" w:lineRule="auto"/>
        <w:ind w:left="847" w:right="1898" w:hanging="10"/>
      </w:pPr>
      <w:r>
        <w:rPr>
          <w:i/>
        </w:rPr>
        <w:t xml:space="preserve">(Italic not illustrated by this function) </w:t>
      </w:r>
    </w:p>
    <w:p w14:paraId="60224E22" w14:textId="77777777" w:rsidR="0054132B" w:rsidRDefault="0054132B" w:rsidP="0054132B">
      <w:pPr>
        <w:spacing w:after="9"/>
        <w:ind w:left="857" w:right="157" w:hanging="7"/>
      </w:pPr>
      <w:r>
        <w:rPr>
          <w:rFonts w:ascii="Arial" w:eastAsia="Arial" w:hAnsi="Arial" w:cs="Arial"/>
          <w:b/>
        </w:rPr>
        <w:lastRenderedPageBreak/>
        <w:t xml:space="preserve">MX Translation:  </w:t>
      </w:r>
    </w:p>
    <w:p w14:paraId="1F1C5FB8" w14:textId="77777777" w:rsidR="0054132B" w:rsidRDefault="0054132B" w:rsidP="0054132B">
      <w:pPr>
        <w:ind w:left="846" w:right="8"/>
      </w:pPr>
      <w:r>
        <w:t xml:space="preserve">&lt;CdtrAcct&gt; </w:t>
      </w:r>
    </w:p>
    <w:p w14:paraId="1E90E8DE" w14:textId="77777777" w:rsidR="0054132B" w:rsidRDefault="0054132B" w:rsidP="0054132B">
      <w:pPr>
        <w:tabs>
          <w:tab w:val="center" w:pos="849"/>
          <w:tab w:val="center" w:pos="1657"/>
        </w:tabs>
        <w:ind w:left="0" w:firstLine="0"/>
      </w:pPr>
      <w:r>
        <w:rPr>
          <w:rFonts w:ascii="Calibri" w:eastAsia="Calibri" w:hAnsi="Calibri" w:cs="Calibri"/>
          <w:sz w:val="22"/>
        </w:rPr>
        <w:tab/>
      </w:r>
      <w:r>
        <w:t xml:space="preserve"> </w:t>
      </w:r>
      <w:r>
        <w:tab/>
        <w:t xml:space="preserve">&lt;Id&gt; </w:t>
      </w:r>
    </w:p>
    <w:p w14:paraId="38424A04" w14:textId="787FCA02" w:rsidR="0054132B" w:rsidRDefault="0054132B" w:rsidP="0054132B">
      <w:pPr>
        <w:tabs>
          <w:tab w:val="center" w:pos="849"/>
          <w:tab w:val="center" w:pos="1418"/>
          <w:tab w:val="center" w:pos="2344"/>
        </w:tabs>
        <w:ind w:left="0" w:firstLine="0"/>
      </w:pPr>
      <w:r>
        <w:rPr>
          <w:rFonts w:ascii="Calibri" w:eastAsia="Calibri" w:hAnsi="Calibri" w:cs="Calibri"/>
          <w:sz w:val="22"/>
        </w:rPr>
        <w:tab/>
      </w:r>
      <w:r>
        <w:t xml:space="preserve"> </w:t>
      </w:r>
      <w:r>
        <w:tab/>
        <w:t xml:space="preserve"> </w:t>
      </w:r>
      <w:r>
        <w:tab/>
      </w:r>
      <w:del w:id="157" w:author="BOUVY Martine [3]" w:date="2020-10-19T08:56:00Z">
        <w:r w:rsidDel="00642C8F">
          <w:delText>&lt;Othr&gt;</w:delText>
        </w:r>
      </w:del>
      <w:r>
        <w:t xml:space="preserve"> </w:t>
      </w:r>
    </w:p>
    <w:p w14:paraId="621E4C39" w14:textId="369685F7" w:rsidR="0054132B" w:rsidRDefault="0054132B" w:rsidP="0054132B">
      <w:pPr>
        <w:tabs>
          <w:tab w:val="center" w:pos="849"/>
          <w:tab w:val="center" w:pos="1418"/>
          <w:tab w:val="center" w:pos="1984"/>
          <w:tab w:val="center" w:pos="3629"/>
        </w:tabs>
        <w:ind w:left="0" w:firstLine="0"/>
      </w:pPr>
      <w:r>
        <w:rPr>
          <w:rFonts w:ascii="Calibri" w:eastAsia="Calibri" w:hAnsi="Calibri" w:cs="Calibri"/>
          <w:sz w:val="22"/>
        </w:rPr>
        <w:tab/>
      </w:r>
      <w:r>
        <w:t xml:space="preserve"> </w:t>
      </w:r>
      <w:r>
        <w:tab/>
        <w:t xml:space="preserve"> </w:t>
      </w:r>
      <w:r>
        <w:tab/>
        <w:t xml:space="preserve">    </w:t>
      </w:r>
      <w:r>
        <w:tab/>
        <w:t>&lt;</w:t>
      </w:r>
      <w:ins w:id="158" w:author="BOUVY Martine [3]" w:date="2020-10-19T08:56:00Z">
        <w:r w:rsidR="00642C8F">
          <w:t>IBAN</w:t>
        </w:r>
      </w:ins>
      <w:del w:id="159" w:author="BOUVY Martine [3]" w:date="2020-10-19T08:56:00Z">
        <w:r w:rsidDel="00642C8F">
          <w:delText>Id</w:delText>
        </w:r>
      </w:del>
      <w:r>
        <w:t>&gt;BE16001216377774&lt;/</w:t>
      </w:r>
      <w:ins w:id="160" w:author="BOUVY Martine [3]" w:date="2020-10-19T08:56:00Z">
        <w:r w:rsidR="00642C8F">
          <w:t>IBAN</w:t>
        </w:r>
      </w:ins>
      <w:del w:id="161" w:author="BOUVY Martine [3]" w:date="2020-10-19T08:56:00Z">
        <w:r w:rsidDel="00642C8F">
          <w:delText>Id</w:delText>
        </w:r>
      </w:del>
      <w:r>
        <w:t xml:space="preserve">&gt; </w:t>
      </w:r>
    </w:p>
    <w:p w14:paraId="3F5F1F91" w14:textId="0A95C35B" w:rsidR="0054132B" w:rsidRDefault="0054132B" w:rsidP="0054132B">
      <w:pPr>
        <w:tabs>
          <w:tab w:val="center" w:pos="849"/>
          <w:tab w:val="center" w:pos="1417"/>
          <w:tab w:val="center" w:pos="2403"/>
        </w:tabs>
        <w:ind w:left="0" w:firstLine="0"/>
      </w:pPr>
      <w:r>
        <w:rPr>
          <w:rFonts w:ascii="Calibri" w:eastAsia="Calibri" w:hAnsi="Calibri" w:cs="Calibri"/>
          <w:sz w:val="22"/>
        </w:rPr>
        <w:tab/>
      </w:r>
      <w:r>
        <w:t xml:space="preserve"> </w:t>
      </w:r>
      <w:r>
        <w:tab/>
        <w:t xml:space="preserve"> </w:t>
      </w:r>
      <w:r>
        <w:tab/>
      </w:r>
      <w:del w:id="162" w:author="BOUVY Martine [3]" w:date="2020-10-19T08:56:00Z">
        <w:r w:rsidDel="00642C8F">
          <w:delText>&lt;/Othr&gt;</w:delText>
        </w:r>
      </w:del>
      <w:r>
        <w:t xml:space="preserve"> </w:t>
      </w:r>
    </w:p>
    <w:p w14:paraId="3F4AD6FE" w14:textId="77777777" w:rsidR="0054132B" w:rsidRDefault="0054132B" w:rsidP="0054132B">
      <w:pPr>
        <w:tabs>
          <w:tab w:val="center" w:pos="848"/>
          <w:tab w:val="center" w:pos="1717"/>
        </w:tabs>
        <w:ind w:left="0" w:firstLine="0"/>
      </w:pPr>
      <w:r>
        <w:rPr>
          <w:rFonts w:ascii="Calibri" w:eastAsia="Calibri" w:hAnsi="Calibri" w:cs="Calibri"/>
          <w:sz w:val="22"/>
        </w:rPr>
        <w:tab/>
      </w:r>
      <w:r>
        <w:t xml:space="preserve"> </w:t>
      </w:r>
      <w:r>
        <w:tab/>
        <w:t xml:space="preserve">&lt;/Id&gt; </w:t>
      </w:r>
    </w:p>
    <w:p w14:paraId="35269588" w14:textId="77777777" w:rsidR="0054132B" w:rsidRDefault="0054132B" w:rsidP="0054132B">
      <w:pPr>
        <w:ind w:left="846" w:right="8"/>
      </w:pPr>
      <w:r>
        <w:t xml:space="preserve">&lt;/CdtrAcct&gt; </w:t>
      </w:r>
    </w:p>
    <w:p w14:paraId="24435248" w14:textId="77777777" w:rsidR="0054132B" w:rsidRDefault="0054132B" w:rsidP="0054132B">
      <w:pPr>
        <w:spacing w:after="99" w:line="259" w:lineRule="auto"/>
        <w:ind w:left="848" w:firstLine="0"/>
      </w:pPr>
    </w:p>
    <w:p w14:paraId="45B85FC2" w14:textId="77777777" w:rsidR="0054132B" w:rsidRDefault="0054132B" w:rsidP="0054132B">
      <w:pPr>
        <w:spacing w:after="156" w:line="367" w:lineRule="auto"/>
        <w:ind w:left="839" w:right="6567" w:hanging="427"/>
      </w:pPr>
      <w:r>
        <w:rPr>
          <w:rFonts w:ascii="Arial" w:eastAsia="Arial" w:hAnsi="Arial" w:cs="Arial"/>
          <w:b/>
        </w:rPr>
        <w:t xml:space="preserve">Example 3 MT Source:  </w:t>
      </w:r>
    </w:p>
    <w:p w14:paraId="4D3E79E1" w14:textId="77777777" w:rsidR="0054132B" w:rsidRDefault="0054132B" w:rsidP="0054132B">
      <w:pPr>
        <w:tabs>
          <w:tab w:val="center" w:pos="1087"/>
          <w:tab w:val="center" w:pos="1327"/>
          <w:tab w:val="center" w:pos="2822"/>
          <w:tab w:val="center" w:pos="4318"/>
          <w:tab w:val="center" w:pos="5038"/>
        </w:tabs>
        <w:spacing w:after="0" w:line="268" w:lineRule="auto"/>
        <w:ind w:left="0" w:firstLine="0"/>
      </w:pPr>
      <w:r>
        <w:rPr>
          <w:rFonts w:ascii="Calibri" w:eastAsia="Calibri" w:hAnsi="Calibri" w:cs="Calibri"/>
          <w:sz w:val="22"/>
        </w:rPr>
        <w:tab/>
        <w:t xml:space="preserve">                </w:t>
      </w:r>
      <w:r>
        <w:t xml:space="preserve">:59://CH123456 </w:t>
      </w:r>
    </w:p>
    <w:p w14:paraId="70D695DC" w14:textId="77777777" w:rsidR="0054132B" w:rsidRDefault="0054132B" w:rsidP="0054132B">
      <w:pPr>
        <w:tabs>
          <w:tab w:val="center" w:pos="1087"/>
          <w:tab w:val="center" w:pos="1327"/>
          <w:tab w:val="center" w:pos="2822"/>
          <w:tab w:val="center" w:pos="4318"/>
          <w:tab w:val="center" w:pos="5038"/>
        </w:tabs>
        <w:spacing w:after="0" w:line="268" w:lineRule="auto"/>
        <w:ind w:left="0" w:firstLine="0"/>
      </w:pPr>
      <w:r>
        <w:rPr>
          <w:i/>
        </w:rPr>
        <w:t xml:space="preserve">       Vanmusten Ilya</w:t>
      </w:r>
      <w:r>
        <w:tab/>
      </w:r>
      <w:r>
        <w:rPr>
          <w:i/>
        </w:rPr>
        <w:t xml:space="preserve"> </w:t>
      </w:r>
      <w:r>
        <w:rPr>
          <w:i/>
        </w:rPr>
        <w:tab/>
        <w:t xml:space="preserve"> </w:t>
      </w:r>
    </w:p>
    <w:p w14:paraId="7340130D" w14:textId="77777777" w:rsidR="0054132B" w:rsidRDefault="0054132B" w:rsidP="0054132B">
      <w:pPr>
        <w:spacing w:after="0" w:line="216" w:lineRule="auto"/>
        <w:ind w:left="847" w:right="3163" w:hanging="10"/>
        <w:rPr>
          <w:i/>
        </w:rPr>
      </w:pPr>
      <w:r>
        <w:rPr>
          <w:i/>
        </w:rPr>
        <w:t xml:space="preserve">Brugmannlaan 415  </w:t>
      </w:r>
      <w:r>
        <w:rPr>
          <w:i/>
        </w:rPr>
        <w:tab/>
        <w:t xml:space="preserve"> </w:t>
      </w:r>
      <w:r>
        <w:rPr>
          <w:i/>
        </w:rPr>
        <w:tab/>
      </w:r>
    </w:p>
    <w:p w14:paraId="7C27DCEB" w14:textId="77777777" w:rsidR="0054132B" w:rsidRDefault="0054132B" w:rsidP="0054132B">
      <w:pPr>
        <w:spacing w:after="4" w:line="216" w:lineRule="auto"/>
        <w:ind w:left="847" w:right="3163" w:hanging="10"/>
      </w:pPr>
      <w:r>
        <w:rPr>
          <w:i/>
        </w:rPr>
        <w:t xml:space="preserve">BE/Brussels </w:t>
      </w:r>
    </w:p>
    <w:p w14:paraId="205325AC" w14:textId="77777777" w:rsidR="0054132B" w:rsidRDefault="0054132B" w:rsidP="0054132B">
      <w:pPr>
        <w:spacing w:after="96" w:line="268" w:lineRule="auto"/>
        <w:ind w:left="847" w:right="1898" w:hanging="10"/>
      </w:pPr>
      <w:r>
        <w:rPr>
          <w:i/>
        </w:rPr>
        <w:t xml:space="preserve">(Italic not illustrated by this function) </w:t>
      </w:r>
    </w:p>
    <w:p w14:paraId="30D90C87" w14:textId="77777777" w:rsidR="0054132B" w:rsidRDefault="0054132B" w:rsidP="0054132B">
      <w:pPr>
        <w:spacing w:after="98" w:line="259" w:lineRule="auto"/>
        <w:ind w:left="849" w:firstLine="0"/>
      </w:pPr>
      <w:r>
        <w:rPr>
          <w:rFonts w:ascii="Arial" w:eastAsia="Arial" w:hAnsi="Arial" w:cs="Arial"/>
        </w:rPr>
        <w:t xml:space="preserve"> </w:t>
      </w:r>
    </w:p>
    <w:p w14:paraId="11C2771B" w14:textId="77777777" w:rsidR="0054132B" w:rsidRDefault="0054132B" w:rsidP="0054132B">
      <w:pPr>
        <w:spacing w:after="9"/>
        <w:ind w:left="856" w:right="157" w:hanging="7"/>
      </w:pPr>
      <w:r>
        <w:rPr>
          <w:rFonts w:ascii="Arial" w:eastAsia="Arial" w:hAnsi="Arial" w:cs="Arial"/>
          <w:b/>
        </w:rPr>
        <w:t xml:space="preserve">MX Translation:  </w:t>
      </w:r>
    </w:p>
    <w:p w14:paraId="6C5FF509" w14:textId="77777777" w:rsidR="0054132B" w:rsidRDefault="0054132B" w:rsidP="0054132B">
      <w:pPr>
        <w:ind w:left="846" w:right="8"/>
      </w:pPr>
      <w:r>
        <w:t xml:space="preserve">&lt;CdtrAcct&gt; </w:t>
      </w:r>
    </w:p>
    <w:p w14:paraId="38485D3F" w14:textId="77777777" w:rsidR="0054132B" w:rsidRDefault="0054132B" w:rsidP="0054132B">
      <w:pPr>
        <w:tabs>
          <w:tab w:val="center" w:pos="847"/>
          <w:tab w:val="center" w:pos="1655"/>
        </w:tabs>
        <w:ind w:left="0" w:firstLine="0"/>
      </w:pPr>
      <w:r>
        <w:rPr>
          <w:rFonts w:ascii="Calibri" w:eastAsia="Calibri" w:hAnsi="Calibri" w:cs="Calibri"/>
          <w:sz w:val="22"/>
        </w:rPr>
        <w:tab/>
      </w:r>
      <w:r>
        <w:t xml:space="preserve"> </w:t>
      </w:r>
      <w:r>
        <w:tab/>
        <w:t xml:space="preserve">&lt;Id&gt; </w:t>
      </w:r>
    </w:p>
    <w:p w14:paraId="4B2E00D8" w14:textId="77777777" w:rsidR="0054132B" w:rsidRDefault="0054132B" w:rsidP="0054132B">
      <w:pPr>
        <w:tabs>
          <w:tab w:val="center" w:pos="847"/>
          <w:tab w:val="center" w:pos="1416"/>
          <w:tab w:val="center" w:pos="2342"/>
        </w:tabs>
        <w:ind w:left="0" w:firstLine="0"/>
      </w:pPr>
      <w:r>
        <w:rPr>
          <w:rFonts w:ascii="Calibri" w:eastAsia="Calibri" w:hAnsi="Calibri" w:cs="Calibri"/>
          <w:sz w:val="22"/>
        </w:rPr>
        <w:tab/>
      </w:r>
      <w:r>
        <w:t xml:space="preserve"> </w:t>
      </w:r>
      <w:r>
        <w:tab/>
        <w:t xml:space="preserve"> </w:t>
      </w:r>
      <w:r>
        <w:tab/>
        <w:t xml:space="preserve">&lt;Othr&gt; </w:t>
      </w:r>
    </w:p>
    <w:p w14:paraId="3EE338D5" w14:textId="77777777" w:rsidR="0054132B" w:rsidRDefault="0054132B" w:rsidP="0054132B">
      <w:pPr>
        <w:tabs>
          <w:tab w:val="center" w:pos="847"/>
          <w:tab w:val="center" w:pos="1416"/>
          <w:tab w:val="center" w:pos="1982"/>
          <w:tab w:val="center" w:pos="3447"/>
        </w:tabs>
        <w:ind w:left="0" w:firstLine="0"/>
      </w:pPr>
      <w:r>
        <w:rPr>
          <w:rFonts w:ascii="Calibri" w:eastAsia="Calibri" w:hAnsi="Calibri" w:cs="Calibri"/>
          <w:sz w:val="22"/>
        </w:rPr>
        <w:tab/>
      </w:r>
      <w:r>
        <w:t xml:space="preserve"> </w:t>
      </w:r>
      <w:r>
        <w:tab/>
        <w:t xml:space="preserve"> </w:t>
      </w:r>
      <w:r>
        <w:tab/>
        <w:t xml:space="preserve"> </w:t>
      </w:r>
      <w:r>
        <w:tab/>
        <w:t xml:space="preserve">&lt;Id&gt;123456&lt;/Id&gt; </w:t>
      </w:r>
    </w:p>
    <w:p w14:paraId="2E081F78" w14:textId="77777777" w:rsidR="0054132B" w:rsidRDefault="0054132B" w:rsidP="0054132B">
      <w:pPr>
        <w:tabs>
          <w:tab w:val="center" w:pos="847"/>
          <w:tab w:val="center" w:pos="1415"/>
          <w:tab w:val="center" w:pos="1982"/>
          <w:tab w:val="center" w:pos="3087"/>
        </w:tabs>
        <w:ind w:left="0" w:firstLine="0"/>
      </w:pPr>
      <w:r>
        <w:rPr>
          <w:rFonts w:ascii="Calibri" w:eastAsia="Calibri" w:hAnsi="Calibri" w:cs="Calibri"/>
          <w:sz w:val="22"/>
        </w:rPr>
        <w:tab/>
      </w:r>
      <w:r>
        <w:t xml:space="preserve"> </w:t>
      </w:r>
      <w:r>
        <w:tab/>
        <w:t xml:space="preserve"> </w:t>
      </w:r>
      <w:r>
        <w:tab/>
        <w:t xml:space="preserve"> </w:t>
      </w:r>
      <w:r>
        <w:tab/>
        <w:t xml:space="preserve">&lt;SchmeNm&gt;  </w:t>
      </w:r>
    </w:p>
    <w:p w14:paraId="08ABFB24" w14:textId="77777777" w:rsidR="0054132B" w:rsidRDefault="0054132B" w:rsidP="0054132B">
      <w:pPr>
        <w:tabs>
          <w:tab w:val="center" w:pos="846"/>
          <w:tab w:val="center" w:pos="1415"/>
          <w:tab w:val="center" w:pos="1981"/>
          <w:tab w:val="center" w:pos="2548"/>
          <w:tab w:val="center" w:pos="3896"/>
        </w:tabs>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&lt;Cd&gt;CUID&lt;/Cd&gt; </w:t>
      </w:r>
    </w:p>
    <w:p w14:paraId="48CE3E90" w14:textId="77777777" w:rsidR="0054132B" w:rsidRDefault="0054132B" w:rsidP="0054132B">
      <w:pPr>
        <w:tabs>
          <w:tab w:val="center" w:pos="850"/>
          <w:tab w:val="center" w:pos="1419"/>
          <w:tab w:val="center" w:pos="1985"/>
          <w:tab w:val="center" w:pos="3151"/>
        </w:tabs>
        <w:ind w:left="0" w:firstLine="0"/>
      </w:pPr>
      <w:r>
        <w:rPr>
          <w:rFonts w:ascii="Calibri" w:eastAsia="Calibri" w:hAnsi="Calibri" w:cs="Calibri"/>
          <w:sz w:val="22"/>
        </w:rPr>
        <w:tab/>
      </w:r>
      <w:r>
        <w:t xml:space="preserve"> </w:t>
      </w:r>
      <w:r>
        <w:tab/>
        <w:t xml:space="preserve"> </w:t>
      </w:r>
      <w:r>
        <w:tab/>
        <w:t xml:space="preserve"> </w:t>
      </w:r>
      <w:r>
        <w:tab/>
        <w:t xml:space="preserve">&lt;/SchmeNm&gt; </w:t>
      </w:r>
    </w:p>
    <w:p w14:paraId="2B42F3C7" w14:textId="77777777" w:rsidR="0054132B" w:rsidRDefault="0054132B" w:rsidP="0054132B">
      <w:pPr>
        <w:tabs>
          <w:tab w:val="center" w:pos="850"/>
          <w:tab w:val="center" w:pos="1418"/>
          <w:tab w:val="center" w:pos="2404"/>
        </w:tabs>
        <w:ind w:left="0" w:firstLine="0"/>
      </w:pPr>
      <w:r>
        <w:rPr>
          <w:rFonts w:ascii="Calibri" w:eastAsia="Calibri" w:hAnsi="Calibri" w:cs="Calibri"/>
          <w:sz w:val="22"/>
        </w:rPr>
        <w:tab/>
      </w:r>
      <w:r>
        <w:t xml:space="preserve"> </w:t>
      </w:r>
      <w:r>
        <w:tab/>
        <w:t xml:space="preserve"> </w:t>
      </w:r>
      <w:r>
        <w:tab/>
        <w:t xml:space="preserve">&lt;/Othr&gt; </w:t>
      </w:r>
    </w:p>
    <w:p w14:paraId="428EEE7D" w14:textId="77777777" w:rsidR="0054132B" w:rsidRDefault="0054132B" w:rsidP="0054132B">
      <w:pPr>
        <w:tabs>
          <w:tab w:val="center" w:pos="849"/>
          <w:tab w:val="center" w:pos="1718"/>
        </w:tabs>
        <w:ind w:left="0" w:firstLine="0"/>
      </w:pPr>
      <w:r>
        <w:rPr>
          <w:rFonts w:ascii="Calibri" w:eastAsia="Calibri" w:hAnsi="Calibri" w:cs="Calibri"/>
          <w:sz w:val="22"/>
        </w:rPr>
        <w:tab/>
      </w:r>
      <w:r>
        <w:t xml:space="preserve"> </w:t>
      </w:r>
      <w:r>
        <w:tab/>
        <w:t xml:space="preserve">&lt;/Id&gt; </w:t>
      </w:r>
    </w:p>
    <w:p w14:paraId="005FF90C" w14:textId="77777777" w:rsidR="0054132B" w:rsidRDefault="0054132B" w:rsidP="0054132B">
      <w:pPr>
        <w:ind w:left="846" w:right="8"/>
      </w:pPr>
      <w:r>
        <w:t xml:space="preserve">&lt;/CdtrAcct&gt; </w:t>
      </w:r>
    </w:p>
    <w:p w14:paraId="7CE1E758" w14:textId="77777777" w:rsidR="0054132B" w:rsidRDefault="0054132B" w:rsidP="0054132B">
      <w:pPr>
        <w:ind w:left="846" w:right="8"/>
      </w:pPr>
    </w:p>
    <w:p w14:paraId="01751EB3" w14:textId="77777777" w:rsidR="0054132B" w:rsidRDefault="0054132B" w:rsidP="0054132B">
      <w:pPr>
        <w:ind w:left="846" w:right="8"/>
      </w:pPr>
    </w:p>
    <w:p w14:paraId="052760F8" w14:textId="77777777" w:rsidR="0054132B" w:rsidRDefault="0054132B" w:rsidP="0054132B">
      <w:pPr>
        <w:ind w:left="0" w:right="8" w:firstLine="0"/>
      </w:pPr>
    </w:p>
    <w:p w14:paraId="52BFB674" w14:textId="77777777" w:rsidR="0054132B" w:rsidRDefault="0054132B" w:rsidP="0054132B">
      <w:pPr>
        <w:ind w:left="846" w:right="8"/>
      </w:pPr>
    </w:p>
    <w:p w14:paraId="1FC7537F" w14:textId="56B6F07A" w:rsidR="0054132B" w:rsidRPr="007E6714" w:rsidRDefault="0054132B" w:rsidP="0054132B">
      <w:pPr>
        <w:pStyle w:val="Heading3"/>
      </w:pPr>
      <w:bookmarkStart w:id="163" w:name="_Toc136351219"/>
      <w:r>
        <w:t xml:space="preserve">3.1.3  </w:t>
      </w:r>
      <w:r w:rsidRPr="007E6714">
        <w:t>MT_To_ MXAccount35</w:t>
      </w:r>
      <w:bookmarkEnd w:id="163"/>
    </w:p>
    <w:p w14:paraId="3CDAF113" w14:textId="77777777" w:rsidR="0054132B" w:rsidRDefault="0054132B" w:rsidP="0054132B">
      <w:pPr>
        <w:spacing w:after="95"/>
        <w:ind w:left="419" w:right="157" w:hanging="7"/>
      </w:pPr>
      <w:r>
        <w:rPr>
          <w:rFonts w:ascii="Arial" w:eastAsia="Arial" w:hAnsi="Arial" w:cs="Arial"/>
          <w:b/>
        </w:rPr>
        <w:t xml:space="preserve">Name </w:t>
      </w:r>
    </w:p>
    <w:p w14:paraId="365F39BF" w14:textId="77777777" w:rsidR="0054132B" w:rsidRDefault="0054132B" w:rsidP="0054132B">
      <w:pPr>
        <w:spacing w:after="112" w:line="249" w:lineRule="auto"/>
        <w:ind w:left="849" w:right="15" w:hanging="10"/>
      </w:pPr>
      <w:r>
        <w:rPr>
          <w:rFonts w:ascii="Arial" w:eastAsia="Arial" w:hAnsi="Arial" w:cs="Arial"/>
        </w:rPr>
        <w:t xml:space="preserve">MT_To_MXAccount35 </w:t>
      </w:r>
    </w:p>
    <w:p w14:paraId="7E37380A" w14:textId="77777777" w:rsidR="0054132B" w:rsidRDefault="0054132B" w:rsidP="0054132B">
      <w:pPr>
        <w:spacing w:after="95"/>
        <w:ind w:left="419" w:right="157" w:hanging="7"/>
      </w:pPr>
      <w:r>
        <w:rPr>
          <w:rFonts w:ascii="Arial" w:eastAsia="Arial" w:hAnsi="Arial" w:cs="Arial"/>
          <w:b/>
        </w:rPr>
        <w:t xml:space="preserve">Business description  </w:t>
      </w:r>
    </w:p>
    <w:p w14:paraId="276DC7CD" w14:textId="5C271C11" w:rsidR="0054132B" w:rsidRDefault="0054132B" w:rsidP="0054132B">
      <w:pPr>
        <w:spacing w:after="112" w:line="249" w:lineRule="auto"/>
        <w:ind w:left="849" w:right="15" w:hanging="10"/>
        <w:rPr>
          <w:rFonts w:ascii="Arial" w:eastAsia="Arial" w:hAnsi="Arial" w:cs="Arial"/>
        </w:rPr>
      </w:pPr>
      <w:r>
        <w:rPr>
          <w:rFonts w:ascii="Arial" w:eastAsia="Arial" w:hAnsi="Arial" w:cs="Arial"/>
        </w:rPr>
        <w:t>The function translates an MT account to an MX account if the MT account length is less than 35 characters in which case it is translated to MX Account/Identification/Other/Identification</w:t>
      </w:r>
      <w:ins w:id="164" w:author="BOUVY Martine [2]" w:date="2021-05-04T16:47:00Z">
        <w:r w:rsidR="006E7DDC">
          <w:rPr>
            <w:rFonts w:ascii="Arial" w:eastAsia="Arial" w:hAnsi="Arial" w:cs="Arial"/>
          </w:rPr>
          <w:t xml:space="preserve"> </w:t>
        </w:r>
        <w:r w:rsidR="00B00150">
          <w:rPr>
            <w:rFonts w:ascii="Arial" w:eastAsia="Arial" w:hAnsi="Arial" w:cs="Arial"/>
          </w:rPr>
          <w:t>or to</w:t>
        </w:r>
        <w:r w:rsidR="006E7DDC">
          <w:rPr>
            <w:rFonts w:ascii="Arial" w:eastAsia="Arial" w:hAnsi="Arial" w:cs="Arial"/>
          </w:rPr>
          <w:t xml:space="preserve"> Identification/IBAN</w:t>
        </w:r>
      </w:ins>
      <w:del w:id="165" w:author="BOUVY Martine [2]" w:date="2021-05-04T16:47:00Z">
        <w:r w:rsidDel="006E7DDC">
          <w:rPr>
            <w:rFonts w:ascii="Arial" w:eastAsia="Arial" w:hAnsi="Arial" w:cs="Arial"/>
          </w:rPr>
          <w:delText xml:space="preserve"> (IBAN is not considered in order to avoid any mistake in the account identification type</w:delText>
        </w:r>
      </w:del>
      <w:del w:id="166" w:author="BOUVY Martine [2]" w:date="2021-05-04T16:48:00Z">
        <w:r w:rsidDel="006E7DDC">
          <w:rPr>
            <w:rFonts w:ascii="Arial" w:eastAsia="Arial" w:hAnsi="Arial" w:cs="Arial"/>
          </w:rPr>
          <w:delText>)</w:delText>
        </w:r>
      </w:del>
      <w:r>
        <w:rPr>
          <w:rFonts w:ascii="Arial" w:eastAsia="Arial" w:hAnsi="Arial" w:cs="Arial"/>
        </w:rPr>
        <w:t xml:space="preserve">. If the MTaccount starts with “//CH” then the number following this code (the CHIPS Universal Identifier) will be written in the MX account element, complemented by a code “CUID” that will be written in the account scheme element. </w:t>
      </w:r>
    </w:p>
    <w:p w14:paraId="3996DA2A" w14:textId="77777777" w:rsidR="0054132B" w:rsidRDefault="0054132B" w:rsidP="0054132B">
      <w:pPr>
        <w:spacing w:after="112" w:line="249" w:lineRule="auto"/>
        <w:ind w:left="849" w:right="15" w:hanging="10"/>
        <w:rPr>
          <w:rFonts w:ascii="Arial" w:eastAsia="Arial" w:hAnsi="Arial" w:cs="Arial"/>
        </w:rPr>
      </w:pPr>
      <w:r>
        <w:rPr>
          <w:rFonts w:ascii="Arial" w:eastAsia="Arial" w:hAnsi="Arial" w:cs="Arial"/>
        </w:rPr>
        <w:t xml:space="preserve">IF the MT account length is equal to 35 characters, an error is generated during the translation and the account number is truncated with “+” added to indicate truncation was needed. </w:t>
      </w:r>
    </w:p>
    <w:p w14:paraId="6B3C5D2A" w14:textId="77777777" w:rsidR="0054132B" w:rsidRDefault="0054132B" w:rsidP="0054132B">
      <w:pPr>
        <w:spacing w:after="112" w:line="249" w:lineRule="auto"/>
        <w:ind w:left="849" w:right="15" w:hanging="10"/>
      </w:pPr>
    </w:p>
    <w:p w14:paraId="05CF0148" w14:textId="77777777" w:rsidR="0054132B" w:rsidRDefault="0054132B" w:rsidP="0054132B">
      <w:pPr>
        <w:spacing w:after="95"/>
        <w:ind w:left="419" w:right="157" w:hanging="7"/>
      </w:pPr>
      <w:r>
        <w:rPr>
          <w:rFonts w:ascii="Arial" w:eastAsia="Arial" w:hAnsi="Arial" w:cs="Arial"/>
          <w:b/>
        </w:rPr>
        <w:lastRenderedPageBreak/>
        <w:t xml:space="preserve">Format </w:t>
      </w:r>
    </w:p>
    <w:p w14:paraId="7170E5B8" w14:textId="77777777" w:rsidR="0054132B" w:rsidRDefault="0054132B" w:rsidP="0054132B">
      <w:pPr>
        <w:spacing w:after="112" w:line="249" w:lineRule="auto"/>
        <w:ind w:left="849" w:right="15" w:hanging="10"/>
      </w:pPr>
      <w:r>
        <w:rPr>
          <w:rFonts w:ascii="Arial" w:eastAsia="Arial" w:hAnsi="Arial" w:cs="Arial"/>
          <w:b/>
        </w:rPr>
        <w:t>MT_To_MXAccount35</w:t>
      </w:r>
      <w:r>
        <w:rPr>
          <w:rFonts w:ascii="Arial" w:eastAsia="Arial" w:hAnsi="Arial" w:cs="Arial"/>
        </w:rPr>
        <w:t xml:space="preserve">(MTAccount ; MXAccount) </w:t>
      </w:r>
    </w:p>
    <w:p w14:paraId="1329B763" w14:textId="77777777" w:rsidR="0054132B" w:rsidRDefault="0054132B" w:rsidP="0054132B">
      <w:pPr>
        <w:spacing w:after="95"/>
        <w:ind w:left="860" w:right="157" w:hanging="7"/>
      </w:pPr>
      <w:r>
        <w:rPr>
          <w:rFonts w:ascii="Arial" w:eastAsia="Arial" w:hAnsi="Arial" w:cs="Arial"/>
          <w:b/>
        </w:rPr>
        <w:t xml:space="preserve">Input </w:t>
      </w:r>
    </w:p>
    <w:p w14:paraId="426D080A" w14:textId="77777777" w:rsidR="0054132B" w:rsidRDefault="0054132B" w:rsidP="0054132B">
      <w:pPr>
        <w:spacing w:after="112" w:line="249" w:lineRule="auto"/>
        <w:ind w:left="849" w:right="15" w:hanging="10"/>
      </w:pPr>
      <w:r>
        <w:rPr>
          <w:rFonts w:ascii="Arial" w:eastAsia="Arial" w:hAnsi="Arial" w:cs="Arial"/>
        </w:rPr>
        <w:t xml:space="preserve">MTAccount: account in the MT format (35x).   </w:t>
      </w:r>
    </w:p>
    <w:p w14:paraId="6BDA2E83" w14:textId="77777777" w:rsidR="0054132B" w:rsidRDefault="0054132B" w:rsidP="0054132B">
      <w:pPr>
        <w:spacing w:after="95"/>
        <w:ind w:left="860" w:right="157" w:hanging="7"/>
      </w:pPr>
      <w:r>
        <w:rPr>
          <w:rFonts w:ascii="Arial" w:eastAsia="Arial" w:hAnsi="Arial" w:cs="Arial"/>
          <w:b/>
        </w:rPr>
        <w:t xml:space="preserve">Output </w:t>
      </w:r>
    </w:p>
    <w:p w14:paraId="2C37515A" w14:textId="77777777" w:rsidR="0054132B" w:rsidRDefault="0054132B" w:rsidP="0054132B">
      <w:pPr>
        <w:spacing w:after="112" w:line="249" w:lineRule="auto"/>
        <w:ind w:left="849" w:right="15" w:hanging="10"/>
      </w:pPr>
      <w:r>
        <w:rPr>
          <w:rFonts w:ascii="Arial" w:eastAsia="Arial" w:hAnsi="Arial" w:cs="Arial"/>
        </w:rPr>
        <w:t xml:space="preserve">MXAccount: the result of this function -an MX account- is immediately put into the correct MX element inside the target component typed </w:t>
      </w:r>
      <w:r>
        <w:rPr>
          <w:rFonts w:ascii="Arial" w:eastAsia="Arial" w:hAnsi="Arial" w:cs="Arial"/>
          <w:i/>
        </w:rPr>
        <w:t>CashAccount39</w:t>
      </w:r>
      <w:r>
        <w:rPr>
          <w:rFonts w:ascii="Arial" w:eastAsia="Arial" w:hAnsi="Arial" w:cs="Arial"/>
        </w:rPr>
        <w:t xml:space="preserve">.  </w:t>
      </w:r>
    </w:p>
    <w:p w14:paraId="6138A39D" w14:textId="77777777" w:rsidR="0054132B" w:rsidRDefault="0054132B" w:rsidP="0054132B">
      <w:pPr>
        <w:spacing w:after="0" w:line="370" w:lineRule="auto"/>
        <w:ind w:left="839" w:right="6157" w:hanging="427"/>
      </w:pPr>
      <w:r>
        <w:rPr>
          <w:rFonts w:ascii="Arial" w:eastAsia="Arial" w:hAnsi="Arial" w:cs="Arial"/>
          <w:b/>
        </w:rPr>
        <w:t xml:space="preserve">Preconditions </w:t>
      </w:r>
      <w:r>
        <w:rPr>
          <w:rFonts w:ascii="Arial" w:eastAsia="Arial" w:hAnsi="Arial" w:cs="Arial"/>
        </w:rPr>
        <w:t xml:space="preserve">None. </w:t>
      </w:r>
    </w:p>
    <w:p w14:paraId="54E9A789" w14:textId="77777777" w:rsidR="0054132B" w:rsidRDefault="0054132B" w:rsidP="0054132B">
      <w:pPr>
        <w:spacing w:after="9"/>
        <w:ind w:left="419" w:right="157" w:hanging="7"/>
        <w:rPr>
          <w:rFonts w:ascii="Arial" w:eastAsia="Arial" w:hAnsi="Arial" w:cs="Arial"/>
          <w:b/>
        </w:rPr>
      </w:pPr>
      <w:r>
        <w:rPr>
          <w:rFonts w:ascii="Arial" w:eastAsia="Arial" w:hAnsi="Arial" w:cs="Arial"/>
          <w:b/>
        </w:rPr>
        <w:t xml:space="preserve">Formal description </w:t>
      </w:r>
    </w:p>
    <w:p w14:paraId="22CD0305" w14:textId="77777777" w:rsidR="0054132B" w:rsidRPr="00693B10" w:rsidRDefault="0054132B" w:rsidP="0054132B">
      <w:pPr>
        <w:spacing w:after="9"/>
        <w:ind w:left="419" w:right="157" w:hanging="7"/>
      </w:pPr>
    </w:p>
    <w:p w14:paraId="2DF99EE6" w14:textId="77777777" w:rsidR="0054132B" w:rsidRDefault="0054132B" w:rsidP="0054132B">
      <w:pPr>
        <w:ind w:left="846" w:right="8"/>
      </w:pPr>
      <w:r>
        <w:t xml:space="preserve">/*Check whether the account starts with //CH. If it starts with </w:t>
      </w:r>
    </w:p>
    <w:p w14:paraId="5C51AD5A" w14:textId="77777777" w:rsidR="0054132B" w:rsidRDefault="0054132B" w:rsidP="0054132B">
      <w:pPr>
        <w:spacing w:after="56" w:line="216" w:lineRule="auto"/>
        <w:ind w:left="846" w:right="8"/>
      </w:pPr>
      <w:r>
        <w:t xml:space="preserve">//CH the CHIPS Universal Identifier following this (6 digits) will be written in the account identification. The code “CUID” is written in the scheme name element to indicate that the account identification is a CHIPS Universal Identifier*/ </w:t>
      </w:r>
    </w:p>
    <w:p w14:paraId="447440B1" w14:textId="77777777" w:rsidR="0054132B" w:rsidRDefault="0054132B" w:rsidP="0054132B">
      <w:pPr>
        <w:ind w:left="846" w:right="8"/>
      </w:pPr>
    </w:p>
    <w:p w14:paraId="3AE2AED4" w14:textId="77777777" w:rsidR="0054132B" w:rsidRDefault="0054132B" w:rsidP="0054132B">
      <w:pPr>
        <w:ind w:left="846" w:right="8"/>
      </w:pPr>
      <w:r w:rsidRPr="00B81B2A">
        <w:rPr>
          <w:b/>
        </w:rPr>
        <w:t>IF</w:t>
      </w:r>
      <w:r>
        <w:t xml:space="preserve"> Substring(MTAccount,1,4) = “//CH” THEN</w:t>
      </w:r>
    </w:p>
    <w:p w14:paraId="2559BD67" w14:textId="77777777" w:rsidR="0054132B" w:rsidRDefault="0054132B" w:rsidP="0054132B">
      <w:pPr>
        <w:tabs>
          <w:tab w:val="center" w:pos="850"/>
          <w:tab w:val="center" w:pos="4117"/>
        </w:tabs>
        <w:ind w:left="0" w:firstLine="0"/>
      </w:pPr>
      <w:r>
        <w:rPr>
          <w:rFonts w:ascii="Calibri" w:eastAsia="Calibri" w:hAnsi="Calibri" w:cs="Calibri"/>
          <w:sz w:val="22"/>
        </w:rPr>
        <w:tab/>
      </w:r>
      <w:r>
        <w:t xml:space="preserve"> </w:t>
      </w:r>
      <w:r>
        <w:tab/>
        <w:t xml:space="preserve">MXAccount.Identification.Other.SchemeName.Code = “CUID” </w:t>
      </w:r>
    </w:p>
    <w:p w14:paraId="7EC3EFB5" w14:textId="77777777" w:rsidR="0054132B" w:rsidRDefault="0054132B" w:rsidP="0054132B">
      <w:pPr>
        <w:ind w:left="1427" w:right="8"/>
      </w:pPr>
      <w:r>
        <w:t xml:space="preserve">MXAccount.Identification.Other.Identification = </w:t>
      </w:r>
    </w:p>
    <w:p w14:paraId="3DCFE40C" w14:textId="77777777" w:rsidR="0054132B" w:rsidRDefault="0054132B" w:rsidP="0054132B">
      <w:pPr>
        <w:ind w:left="1427" w:right="8"/>
      </w:pPr>
      <w:r>
        <w:rPr>
          <w:b/>
        </w:rPr>
        <w:t>Substring</w:t>
      </w:r>
      <w:r>
        <w:t xml:space="preserve">(MTAccount,5) </w:t>
      </w:r>
    </w:p>
    <w:p w14:paraId="6B6C6C69" w14:textId="77777777" w:rsidR="0054132B" w:rsidRPr="00B81B2A" w:rsidRDefault="0054132B" w:rsidP="0054132B">
      <w:pPr>
        <w:ind w:left="846" w:right="8"/>
        <w:rPr>
          <w:b/>
        </w:rPr>
      </w:pPr>
      <w:r w:rsidRPr="00B81B2A">
        <w:rPr>
          <w:b/>
        </w:rPr>
        <w:t xml:space="preserve">ELSE </w:t>
      </w:r>
    </w:p>
    <w:p w14:paraId="3987DFFF" w14:textId="77777777" w:rsidR="0054132B" w:rsidRDefault="0054132B" w:rsidP="0054132B">
      <w:pPr>
        <w:ind w:left="846" w:right="8"/>
      </w:pPr>
    </w:p>
    <w:p w14:paraId="2CA90A30" w14:textId="77777777" w:rsidR="0054132B" w:rsidRDefault="0054132B" w:rsidP="0054132B">
      <w:pPr>
        <w:ind w:left="846" w:right="8"/>
      </w:pPr>
      <w:r>
        <w:t xml:space="preserve">    </w:t>
      </w:r>
      <w:r w:rsidRPr="00B81B2A">
        <w:rPr>
          <w:b/>
        </w:rPr>
        <w:t>IF</w:t>
      </w:r>
      <w:r>
        <w:t xml:space="preserve"> </w:t>
      </w:r>
      <w:r w:rsidRPr="00B81B2A">
        <w:rPr>
          <w:b/>
        </w:rPr>
        <w:t>Length</w:t>
      </w:r>
      <w:r>
        <w:t xml:space="preserve">(MTAccount)&gt; 34 THEN </w:t>
      </w:r>
    </w:p>
    <w:p w14:paraId="6BF89107" w14:textId="77777777" w:rsidR="0054132B" w:rsidRDefault="0054132B" w:rsidP="0054132B">
      <w:pPr>
        <w:spacing w:after="58" w:line="216" w:lineRule="auto"/>
        <w:ind w:left="1419" w:right="403" w:firstLine="566"/>
      </w:pPr>
      <w:r>
        <w:t xml:space="preserve">        MXAccount.Identification.Other.Identification = Concatenate(Substring(MTAccount,1,33),”+”) </w:t>
      </w:r>
    </w:p>
    <w:p w14:paraId="39E09F39" w14:textId="77777777" w:rsidR="0054132B" w:rsidRDefault="0054132B" w:rsidP="0054132B">
      <w:pPr>
        <w:ind w:left="846" w:right="8"/>
      </w:pPr>
    </w:p>
    <w:p w14:paraId="794913E9" w14:textId="0E00F64E" w:rsidR="0054132B" w:rsidRDefault="0054132B" w:rsidP="0054132B">
      <w:pPr>
        <w:ind w:left="846" w:right="8"/>
      </w:pPr>
      <w:r>
        <w:t xml:space="preserve">         </w:t>
      </w:r>
      <w:r w:rsidRPr="007F5285">
        <w:rPr>
          <w:strike/>
        </w:rPr>
        <w:t>T</w:t>
      </w:r>
      <w:ins w:id="167" w:author="BOUVY Martine [2]" w:date="2021-02-03T15:11:00Z">
        <w:r w:rsidR="00CA67F0" w:rsidRPr="007F5285">
          <w:rPr>
            <w:strike/>
          </w:rPr>
          <w:t>2</w:t>
        </w:r>
      </w:ins>
      <w:del w:id="168" w:author="BOUVY Martine [2]" w:date="2021-02-03T15:11:00Z">
        <w:r w:rsidRPr="007F5285" w:rsidDel="00CA67F0">
          <w:rPr>
            <w:strike/>
          </w:rPr>
          <w:delText>0</w:delText>
        </w:r>
      </w:del>
      <w:r w:rsidRPr="007F5285">
        <w:rPr>
          <w:strike/>
        </w:rPr>
        <w:t>0050</w:t>
      </w:r>
      <w:ins w:id="169" w:author="BOUVY Martine" w:date="2023-01-13T13:30:00Z">
        <w:r w:rsidR="007F5285">
          <w:t xml:space="preserve"> T0000T</w:t>
        </w:r>
      </w:ins>
      <w:r>
        <w:t xml:space="preserve"> /* Error code de</w:t>
      </w:r>
      <w:r w:rsidR="0071761A">
        <w:t>s</w:t>
      </w:r>
      <w:r>
        <w:t>cri</w:t>
      </w:r>
      <w:r w:rsidR="0071761A">
        <w:t>bed</w:t>
      </w:r>
      <w:r>
        <w:t xml:space="preserve"> in Error code list */</w:t>
      </w:r>
    </w:p>
    <w:p w14:paraId="038DD96B" w14:textId="77777777" w:rsidR="0054132B" w:rsidRDefault="0054132B" w:rsidP="0054132B">
      <w:pPr>
        <w:tabs>
          <w:tab w:val="center" w:pos="850"/>
          <w:tab w:val="center" w:pos="4237"/>
        </w:tabs>
        <w:spacing w:after="47"/>
        <w:ind w:left="0" w:firstLine="0"/>
      </w:pPr>
      <w:r>
        <w:rPr>
          <w:rFonts w:ascii="Calibri" w:eastAsia="Calibri" w:hAnsi="Calibri" w:cs="Calibri"/>
          <w:sz w:val="22"/>
        </w:rPr>
        <w:tab/>
      </w:r>
      <w:r>
        <w:t xml:space="preserve">           </w:t>
      </w:r>
    </w:p>
    <w:p w14:paraId="439DB157" w14:textId="77777777" w:rsidR="006E7DDC" w:rsidRDefault="0054132B" w:rsidP="0054132B">
      <w:pPr>
        <w:tabs>
          <w:tab w:val="center" w:pos="850"/>
          <w:tab w:val="center" w:pos="4237"/>
        </w:tabs>
        <w:spacing w:after="47"/>
        <w:ind w:left="0" w:firstLine="0"/>
        <w:rPr>
          <w:ins w:id="170" w:author="BOUVY Martine [2]" w:date="2021-05-04T16:50:00Z"/>
          <w:b/>
        </w:rPr>
      </w:pPr>
      <w:r>
        <w:t xml:space="preserve">            </w:t>
      </w:r>
      <w:r w:rsidRPr="00B81B2A">
        <w:rPr>
          <w:b/>
        </w:rPr>
        <w:t>ELSE</w:t>
      </w:r>
    </w:p>
    <w:p w14:paraId="788B9DFD" w14:textId="30633037" w:rsidR="006E7DDC" w:rsidRDefault="006E7DDC" w:rsidP="006E7DDC">
      <w:pPr>
        <w:tabs>
          <w:tab w:val="center" w:pos="850"/>
          <w:tab w:val="center" w:pos="3397"/>
        </w:tabs>
        <w:ind w:left="0" w:firstLine="0"/>
        <w:rPr>
          <w:ins w:id="171" w:author="BOUVY Martine [2]" w:date="2021-05-04T16:50:00Z"/>
        </w:rPr>
      </w:pPr>
      <w:ins w:id="172" w:author="BOUVY Martine [2]" w:date="2021-05-04T16:50:00Z">
        <w:r>
          <w:rPr>
            <w:b/>
          </w:rPr>
          <w:tab/>
        </w:r>
        <w:r>
          <w:rPr>
            <w:b/>
          </w:rPr>
          <w:tab/>
        </w:r>
        <w:r w:rsidRPr="00E95EBC">
          <w:rPr>
            <w:b/>
          </w:rPr>
          <w:t>IF</w:t>
        </w:r>
        <w:r>
          <w:t xml:space="preserve"> </w:t>
        </w:r>
        <w:r w:rsidRPr="00E95EBC">
          <w:rPr>
            <w:b/>
          </w:rPr>
          <w:t>IsIBAN</w:t>
        </w:r>
        <w:r>
          <w:t>(Account)</w:t>
        </w:r>
      </w:ins>
    </w:p>
    <w:p w14:paraId="1F38FBBB" w14:textId="0D80AFEE" w:rsidR="006E7DDC" w:rsidRDefault="006E7DDC" w:rsidP="006E7DDC">
      <w:pPr>
        <w:tabs>
          <w:tab w:val="center" w:pos="850"/>
          <w:tab w:val="center" w:pos="3397"/>
        </w:tabs>
        <w:ind w:left="0" w:firstLine="0"/>
        <w:rPr>
          <w:ins w:id="173" w:author="BOUVY Martine [2]" w:date="2021-05-04T16:50:00Z"/>
        </w:rPr>
      </w:pPr>
      <w:ins w:id="174" w:author="BOUVY Martine [2]" w:date="2021-05-04T16:50:00Z">
        <w:r>
          <w:t xml:space="preserve">      </w:t>
        </w:r>
        <w:r>
          <w:tab/>
        </w:r>
        <w:r>
          <w:tab/>
          <w:t xml:space="preserve">                 </w:t>
        </w:r>
      </w:ins>
      <w:ins w:id="175" w:author="BOUVY Martine [2]" w:date="2021-05-04T16:53:00Z">
        <w:r w:rsidR="00CE044B">
          <w:t>MXAccount.</w:t>
        </w:r>
      </w:ins>
      <w:ins w:id="176" w:author="BOUVY Martine [2]" w:date="2021-05-04T16:50:00Z">
        <w:r>
          <w:t xml:space="preserve">Identification.IBAN = </w:t>
        </w:r>
      </w:ins>
      <w:ins w:id="177" w:author="BOUVY Martine [2]" w:date="2021-05-04T16:51:00Z">
        <w:r>
          <w:t>MT</w:t>
        </w:r>
      </w:ins>
      <w:ins w:id="178" w:author="BOUVY Martine [2]" w:date="2021-05-04T16:50:00Z">
        <w:r>
          <w:t>Account</w:t>
        </w:r>
      </w:ins>
    </w:p>
    <w:p w14:paraId="681E027B" w14:textId="25A55CEB" w:rsidR="006E7DDC" w:rsidRPr="009B66E0" w:rsidRDefault="006E7DDC" w:rsidP="006E7DDC">
      <w:pPr>
        <w:tabs>
          <w:tab w:val="center" w:pos="850"/>
          <w:tab w:val="center" w:pos="3397"/>
        </w:tabs>
        <w:ind w:left="0" w:firstLine="0"/>
        <w:rPr>
          <w:ins w:id="179" w:author="BOUVY Martine [2]" w:date="2021-05-04T16:50:00Z"/>
        </w:rPr>
      </w:pPr>
      <w:ins w:id="180" w:author="BOUVY Martine [2]" w:date="2021-05-04T16:50:00Z">
        <w:r>
          <w:rPr>
            <w:b/>
          </w:rPr>
          <w:t xml:space="preserve">                   </w:t>
        </w:r>
        <w:r w:rsidRPr="00E95EBC">
          <w:rPr>
            <w:b/>
          </w:rPr>
          <w:t xml:space="preserve">ELSE   </w:t>
        </w:r>
      </w:ins>
    </w:p>
    <w:p w14:paraId="625228CF" w14:textId="4D71204B" w:rsidR="006E7DDC" w:rsidRDefault="006E7DDC" w:rsidP="006E7DDC">
      <w:pPr>
        <w:rPr>
          <w:ins w:id="181" w:author="BOUVY Martine [2]" w:date="2021-05-04T16:50:00Z"/>
          <w:b/>
        </w:rPr>
      </w:pPr>
      <w:ins w:id="182" w:author="BOUVY Martine [2]" w:date="2021-05-04T16:50:00Z">
        <w:r>
          <w:t xml:space="preserve">    </w:t>
        </w:r>
      </w:ins>
      <w:ins w:id="183" w:author="BOUVY Martine [2]" w:date="2021-05-04T16:53:00Z">
        <w:r w:rsidR="00CE044B">
          <w:t>MXAccount.</w:t>
        </w:r>
      </w:ins>
      <w:ins w:id="184" w:author="BOUVY Martine [2]" w:date="2021-05-04T16:50:00Z">
        <w:r>
          <w:t xml:space="preserve">Identification.Other.Identification = </w:t>
        </w:r>
      </w:ins>
      <w:ins w:id="185" w:author="BOUVY Martine [2]" w:date="2021-05-04T16:52:00Z">
        <w:r>
          <w:t>MT</w:t>
        </w:r>
      </w:ins>
      <w:ins w:id="186" w:author="BOUVY Martine [2]" w:date="2021-05-04T16:50:00Z">
        <w:r>
          <w:t xml:space="preserve">Account </w:t>
        </w:r>
        <w:r>
          <w:rPr>
            <w:b/>
          </w:rPr>
          <w:t xml:space="preserve">   </w:t>
        </w:r>
      </w:ins>
    </w:p>
    <w:p w14:paraId="04F47E45" w14:textId="4D315C4F" w:rsidR="006E7DDC" w:rsidRDefault="006E7DDC" w:rsidP="006E7DDC">
      <w:pPr>
        <w:ind w:left="0" w:firstLine="0"/>
        <w:rPr>
          <w:ins w:id="187" w:author="BOUVY Martine [2]" w:date="2021-05-04T16:50:00Z"/>
        </w:rPr>
      </w:pPr>
      <w:ins w:id="188" w:author="BOUVY Martine [2]" w:date="2021-05-04T16:50:00Z">
        <w:r>
          <w:rPr>
            <w:b/>
          </w:rPr>
          <w:t xml:space="preserve">                   ENDIF</w:t>
        </w:r>
      </w:ins>
    </w:p>
    <w:p w14:paraId="73DA9670" w14:textId="65DF53C6" w:rsidR="0054132B" w:rsidRPr="00B81B2A" w:rsidRDefault="0054132B" w:rsidP="0054132B">
      <w:pPr>
        <w:tabs>
          <w:tab w:val="center" w:pos="850"/>
          <w:tab w:val="center" w:pos="4237"/>
        </w:tabs>
        <w:spacing w:after="47"/>
        <w:ind w:left="0" w:firstLine="0"/>
        <w:rPr>
          <w:b/>
        </w:rPr>
      </w:pPr>
      <w:r w:rsidRPr="00B81B2A">
        <w:rPr>
          <w:b/>
        </w:rPr>
        <w:tab/>
      </w:r>
    </w:p>
    <w:p w14:paraId="23CA4C36" w14:textId="5F0BAC68" w:rsidR="0054132B" w:rsidDel="006E7DDC" w:rsidRDefault="0054132B" w:rsidP="0054132B">
      <w:pPr>
        <w:tabs>
          <w:tab w:val="center" w:pos="850"/>
          <w:tab w:val="center" w:pos="3397"/>
        </w:tabs>
        <w:ind w:left="0" w:firstLine="0"/>
        <w:rPr>
          <w:del w:id="189" w:author="BOUVY Martine [2]" w:date="2021-05-04T16:52:00Z"/>
        </w:rPr>
      </w:pPr>
      <w:r>
        <w:rPr>
          <w:rFonts w:ascii="Calibri" w:eastAsia="Calibri" w:hAnsi="Calibri" w:cs="Calibri"/>
          <w:sz w:val="22"/>
        </w:rPr>
        <w:tab/>
      </w:r>
      <w:r>
        <w:t xml:space="preserve"> </w:t>
      </w:r>
      <w:r>
        <w:tab/>
      </w:r>
    </w:p>
    <w:p w14:paraId="22DA8178" w14:textId="5F26113C" w:rsidR="0054132B" w:rsidDel="006E7DDC" w:rsidRDefault="0054132B" w:rsidP="006E7DDC">
      <w:pPr>
        <w:tabs>
          <w:tab w:val="center" w:pos="850"/>
          <w:tab w:val="center" w:pos="3397"/>
        </w:tabs>
        <w:ind w:left="0" w:firstLine="0"/>
        <w:rPr>
          <w:del w:id="190" w:author="BOUVY Martine [2]" w:date="2021-05-04T16:52:00Z"/>
        </w:rPr>
      </w:pPr>
      <w:del w:id="191" w:author="BOUVY Martine [2]" w:date="2021-05-04T16:52:00Z">
        <w:r w:rsidDel="006E7DDC">
          <w:delText xml:space="preserve">MXAccount.Identification.Other.Identification = MTAccount </w:delText>
        </w:r>
      </w:del>
    </w:p>
    <w:p w14:paraId="33A5A7DE" w14:textId="77777777" w:rsidR="0054132B" w:rsidRDefault="0054132B" w:rsidP="0054132B">
      <w:pPr>
        <w:spacing w:after="58" w:line="216" w:lineRule="auto"/>
        <w:ind w:left="1419" w:right="403" w:firstLine="566"/>
      </w:pPr>
    </w:p>
    <w:p w14:paraId="7525D03A" w14:textId="77777777" w:rsidR="0054132B" w:rsidRPr="00B81B2A" w:rsidRDefault="0054132B" w:rsidP="0054132B">
      <w:pPr>
        <w:spacing w:after="58" w:line="216" w:lineRule="auto"/>
        <w:ind w:left="1419" w:right="403" w:hanging="69"/>
        <w:rPr>
          <w:b/>
        </w:rPr>
      </w:pPr>
      <w:r w:rsidRPr="00B81B2A">
        <w:rPr>
          <w:b/>
        </w:rPr>
        <w:t>ENDIF</w:t>
      </w:r>
    </w:p>
    <w:p w14:paraId="46B24671" w14:textId="77777777" w:rsidR="0054132B" w:rsidRPr="00B81B2A" w:rsidRDefault="0054132B" w:rsidP="0054132B">
      <w:pPr>
        <w:ind w:left="846" w:right="8"/>
        <w:rPr>
          <w:b/>
        </w:rPr>
      </w:pPr>
      <w:r w:rsidRPr="00B81B2A">
        <w:rPr>
          <w:b/>
        </w:rPr>
        <w:t xml:space="preserve">ENDIF </w:t>
      </w:r>
    </w:p>
    <w:p w14:paraId="4045432E" w14:textId="77777777" w:rsidR="0054132B" w:rsidRDefault="0054132B" w:rsidP="0054132B">
      <w:pPr>
        <w:spacing w:after="99" w:line="259" w:lineRule="auto"/>
        <w:ind w:left="850" w:firstLine="0"/>
      </w:pPr>
      <w:r>
        <w:t xml:space="preserve"> </w:t>
      </w:r>
    </w:p>
    <w:p w14:paraId="3C2F054B" w14:textId="77777777" w:rsidR="0054132B" w:rsidRDefault="0054132B" w:rsidP="0054132B">
      <w:pPr>
        <w:ind w:left="846" w:right="8"/>
      </w:pPr>
    </w:p>
    <w:p w14:paraId="4884C8CA" w14:textId="77777777" w:rsidR="0054132B" w:rsidRDefault="0054132B">
      <w:pPr>
        <w:spacing w:after="207"/>
        <w:ind w:left="846" w:right="8"/>
      </w:pPr>
    </w:p>
    <w:p w14:paraId="665ADDB3" w14:textId="04F60CC4" w:rsidR="00AF048F" w:rsidRDefault="0054132B" w:rsidP="00EC55BF">
      <w:pPr>
        <w:pStyle w:val="Heading3"/>
      </w:pPr>
      <w:bookmarkStart w:id="192" w:name="_Toc6320401"/>
      <w:bookmarkStart w:id="193" w:name="_Toc136351220"/>
      <w:r>
        <w:t>3.1.4</w:t>
      </w:r>
      <w:r w:rsidR="00180E67">
        <w:t xml:space="preserve">  </w:t>
      </w:r>
      <w:r w:rsidR="002153EF">
        <w:t>MT_To_ MXFATFIdentification</w:t>
      </w:r>
      <w:bookmarkEnd w:id="192"/>
      <w:bookmarkEnd w:id="193"/>
      <w:r w:rsidR="002153EF">
        <w:t xml:space="preserve"> </w:t>
      </w:r>
    </w:p>
    <w:p w14:paraId="46F80CA5" w14:textId="77777777" w:rsidR="00AF048F" w:rsidRDefault="002153EF">
      <w:pPr>
        <w:spacing w:after="95"/>
        <w:ind w:left="419" w:right="157" w:hanging="7"/>
      </w:pPr>
      <w:r>
        <w:rPr>
          <w:rFonts w:ascii="Arial" w:eastAsia="Arial" w:hAnsi="Arial" w:cs="Arial"/>
          <w:b/>
        </w:rPr>
        <w:t xml:space="preserve">Name </w:t>
      </w:r>
    </w:p>
    <w:p w14:paraId="3509F002" w14:textId="77777777" w:rsidR="00AF048F" w:rsidRDefault="002153EF">
      <w:pPr>
        <w:spacing w:after="112" w:line="249" w:lineRule="auto"/>
        <w:ind w:left="849" w:right="15" w:hanging="10"/>
      </w:pPr>
      <w:r>
        <w:rPr>
          <w:rFonts w:ascii="Arial" w:eastAsia="Arial" w:hAnsi="Arial" w:cs="Arial"/>
        </w:rPr>
        <w:lastRenderedPageBreak/>
        <w:t xml:space="preserve">MT_To_MXFATFIdentification </w:t>
      </w:r>
    </w:p>
    <w:p w14:paraId="59493CF0" w14:textId="77777777" w:rsidR="00AF048F" w:rsidRDefault="002153EF" w:rsidP="00BF7555">
      <w:pPr>
        <w:spacing w:after="95"/>
        <w:ind w:left="450" w:right="157" w:hanging="7"/>
      </w:pPr>
      <w:r>
        <w:rPr>
          <w:rFonts w:ascii="Arial" w:eastAsia="Arial" w:hAnsi="Arial" w:cs="Arial"/>
          <w:b/>
        </w:rPr>
        <w:t xml:space="preserve">Business description  </w:t>
      </w:r>
    </w:p>
    <w:p w14:paraId="69B3B693" w14:textId="77777777" w:rsidR="00AF048F" w:rsidRDefault="002153EF">
      <w:pPr>
        <w:spacing w:after="112" w:line="249" w:lineRule="auto"/>
        <w:ind w:left="849" w:right="15" w:hanging="10"/>
      </w:pPr>
      <w:r>
        <w:rPr>
          <w:rFonts w:ascii="Arial" w:eastAsia="Arial" w:hAnsi="Arial" w:cs="Arial"/>
        </w:rPr>
        <w:t xml:space="preserve">Subfield 1 of an MT field 50F identifies the Ordering Customer in line with FATF Special Recommendation VII by providing either an account number or a unique identification of the customer. This function translates the unique identifications used in the MT to their equivalent MX FATF compliant identifications by: </w:t>
      </w:r>
    </w:p>
    <w:p w14:paraId="2E701B1E" w14:textId="77777777" w:rsidR="00AF048F" w:rsidRDefault="002153EF">
      <w:pPr>
        <w:numPr>
          <w:ilvl w:val="0"/>
          <w:numId w:val="4"/>
        </w:numPr>
        <w:spacing w:after="68" w:line="249" w:lineRule="auto"/>
        <w:ind w:right="15" w:hanging="281"/>
      </w:pPr>
      <w:r>
        <w:rPr>
          <w:rFonts w:ascii="Arial" w:eastAsia="Arial" w:hAnsi="Arial" w:cs="Arial"/>
        </w:rPr>
        <w:t xml:space="preserve">checking whether the identification is continued in Subfield 2 of field 50F (use of code “8” in Subfield 2). If so, the identification is completed prior to translation. </w:t>
      </w:r>
    </w:p>
    <w:p w14:paraId="1DCD0F17" w14:textId="77777777" w:rsidR="00AF048F" w:rsidRDefault="002153EF">
      <w:pPr>
        <w:numPr>
          <w:ilvl w:val="0"/>
          <w:numId w:val="4"/>
        </w:numPr>
        <w:spacing w:after="69" w:line="249" w:lineRule="auto"/>
        <w:ind w:right="15" w:hanging="281"/>
      </w:pPr>
      <w:r>
        <w:rPr>
          <w:rFonts w:ascii="Arial" w:eastAsia="Arial" w:hAnsi="Arial" w:cs="Arial"/>
        </w:rPr>
        <w:t xml:space="preserve">isolating the code in the identification to determine the MX target element and write the actual identification in the appropriate element. </w:t>
      </w:r>
    </w:p>
    <w:p w14:paraId="5EC899E1" w14:textId="77777777" w:rsidR="00AF048F" w:rsidRPr="00315E9C" w:rsidRDefault="002153EF">
      <w:pPr>
        <w:numPr>
          <w:ilvl w:val="0"/>
          <w:numId w:val="4"/>
        </w:numPr>
        <w:spacing w:after="112" w:line="249" w:lineRule="auto"/>
        <w:ind w:right="15" w:hanging="281"/>
      </w:pPr>
      <w:r>
        <w:rPr>
          <w:rFonts w:ascii="Arial" w:eastAsia="Arial" w:hAnsi="Arial" w:cs="Arial"/>
        </w:rPr>
        <w:t xml:space="preserve">splitting the country or -depending on the type of identification- country with issuer from the identification and write this information in the MX Issuer element. </w:t>
      </w:r>
    </w:p>
    <w:p w14:paraId="50C4333D" w14:textId="40DFFE58" w:rsidR="00376166" w:rsidRPr="00E614B8" w:rsidRDefault="00376166">
      <w:pPr>
        <w:numPr>
          <w:ilvl w:val="0"/>
          <w:numId w:val="4"/>
        </w:numPr>
        <w:spacing w:after="112" w:line="249" w:lineRule="auto"/>
        <w:ind w:right="15" w:hanging="281"/>
        <w:rPr>
          <w:ins w:id="194" w:author="BOUVY Martine [2]" w:date="2021-07-22T15:57:00Z"/>
        </w:rPr>
      </w:pPr>
      <w:r>
        <w:rPr>
          <w:rFonts w:ascii="Arial" w:eastAsia="Arial" w:hAnsi="Arial" w:cs="Arial"/>
        </w:rPr>
        <w:t>If line 8 in NameAndAddress is the continuation of PartyIdentifie</w:t>
      </w:r>
      <w:r w:rsidR="00C1178B">
        <w:rPr>
          <w:rFonts w:ascii="Arial" w:eastAsia="Arial" w:hAnsi="Arial" w:cs="Arial"/>
        </w:rPr>
        <w:t>r and</w:t>
      </w:r>
      <w:r w:rsidR="007355BA">
        <w:rPr>
          <w:rFonts w:ascii="Arial" w:eastAsia="Arial" w:hAnsi="Arial" w:cs="Arial"/>
        </w:rPr>
        <w:t xml:space="preserve"> if the concatenation of </w:t>
      </w:r>
      <w:r>
        <w:rPr>
          <w:rFonts w:ascii="Arial" w:eastAsia="Arial" w:hAnsi="Arial" w:cs="Arial"/>
        </w:rPr>
        <w:t xml:space="preserve">Identifier and Line 8 is greater than 35 character, line 8 will be truncated. Truncation is indicated with a sign “+” at the end of the data. </w:t>
      </w:r>
    </w:p>
    <w:p w14:paraId="6C2D5AE5" w14:textId="3467EC67" w:rsidR="00754EFB" w:rsidRPr="00FC6634" w:rsidRDefault="00754EFB" w:rsidP="00754EFB">
      <w:pPr>
        <w:numPr>
          <w:ilvl w:val="0"/>
          <w:numId w:val="4"/>
        </w:numPr>
        <w:spacing w:after="112" w:line="249" w:lineRule="auto"/>
        <w:ind w:right="15" w:hanging="281"/>
        <w:rPr>
          <w:ins w:id="195" w:author="BOUVY Martine" w:date="2023-01-23T10:25:00Z"/>
        </w:rPr>
      </w:pPr>
      <w:ins w:id="196" w:author="BOUVY Martine [2]" w:date="2021-07-22T15:57:00Z">
        <w:r>
          <w:rPr>
            <w:rFonts w:ascii="Arial" w:eastAsia="Arial" w:hAnsi="Arial" w:cs="Arial"/>
          </w:rPr>
          <w:t>I</w:t>
        </w:r>
        <w:r w:rsidR="00803CCF">
          <w:rPr>
            <w:rFonts w:ascii="Arial" w:eastAsia="Arial" w:hAnsi="Arial" w:cs="Arial"/>
          </w:rPr>
          <w:t xml:space="preserve">f the </w:t>
        </w:r>
      </w:ins>
      <w:ins w:id="197" w:author="BOUVY Martine [2]" w:date="2021-07-22T16:01:00Z">
        <w:r w:rsidR="00803CCF">
          <w:rPr>
            <w:rFonts w:ascii="Arial" w:eastAsia="Arial" w:hAnsi="Arial" w:cs="Arial"/>
          </w:rPr>
          <w:t>MTPartyI</w:t>
        </w:r>
      </w:ins>
      <w:ins w:id="198" w:author="BOUVY Martine [2]" w:date="2021-07-22T16:02:00Z">
        <w:r w:rsidR="00803CCF">
          <w:rPr>
            <w:rFonts w:ascii="Arial" w:eastAsia="Arial" w:hAnsi="Arial" w:cs="Arial"/>
          </w:rPr>
          <w:t>dentifier</w:t>
        </w:r>
      </w:ins>
      <w:ins w:id="199" w:author="BOUVY Martine [2]" w:date="2021-07-22T15:57:00Z">
        <w:r>
          <w:rPr>
            <w:rFonts w:ascii="Arial" w:eastAsia="Arial" w:hAnsi="Arial" w:cs="Arial"/>
          </w:rPr>
          <w:t xml:space="preserve"> is generated from a previous translation </w:t>
        </w:r>
      </w:ins>
      <w:ins w:id="200" w:author="BOUVY Martine [2]" w:date="2021-07-22T15:58:00Z">
        <w:r>
          <w:rPr>
            <w:rFonts w:ascii="Arial" w:eastAsia="Arial" w:hAnsi="Arial" w:cs="Arial"/>
          </w:rPr>
          <w:t xml:space="preserve">MX to MT from OrganisationID with a SchemeNameCode in the external ISO list but different from CUST, TXID or EMPL then </w:t>
        </w:r>
      </w:ins>
      <w:ins w:id="201" w:author="BOUVY Martine [2]" w:date="2021-07-22T16:02:00Z">
        <w:r w:rsidR="00146208">
          <w:rPr>
            <w:rFonts w:ascii="Arial" w:eastAsia="Arial" w:hAnsi="Arial" w:cs="Arial"/>
          </w:rPr>
          <w:t>MTPartyIdentifier</w:t>
        </w:r>
      </w:ins>
      <w:ins w:id="202" w:author="BOUVY Martine [2]" w:date="2021-07-22T15:59:00Z">
        <w:r>
          <w:rPr>
            <w:rFonts w:ascii="Arial" w:eastAsia="Arial" w:hAnsi="Arial" w:cs="Arial"/>
          </w:rPr>
          <w:t xml:space="preserve"> translation back to OrgID is handled in this function. Th</w:t>
        </w:r>
      </w:ins>
      <w:ins w:id="203" w:author="BOUVY Martine [2]" w:date="2021-07-22T16:02:00Z">
        <w:r w:rsidR="00146208">
          <w:rPr>
            <w:rFonts w:ascii="Arial" w:eastAsia="Arial" w:hAnsi="Arial" w:cs="Arial"/>
          </w:rPr>
          <w:t>e</w:t>
        </w:r>
      </w:ins>
      <w:ins w:id="204" w:author="BOUVY Martine [2]" w:date="2021-07-22T15:59:00Z">
        <w:r>
          <w:rPr>
            <w:rFonts w:ascii="Arial" w:eastAsia="Arial" w:hAnsi="Arial" w:cs="Arial"/>
          </w:rPr>
          <w:t xml:space="preserve"> expected structure is therefore </w:t>
        </w:r>
        <w:r w:rsidRPr="005C313C">
          <w:rPr>
            <w:rFonts w:ascii="Arial" w:eastAsia="Arial" w:hAnsi="Arial" w:cs="Arial"/>
            <w:b/>
          </w:rPr>
          <w:t>CUST</w:t>
        </w:r>
        <w:r>
          <w:rPr>
            <w:rFonts w:ascii="Arial" w:eastAsia="Arial" w:hAnsi="Arial" w:cs="Arial"/>
          </w:rPr>
          <w:t>/</w:t>
        </w:r>
      </w:ins>
      <w:ins w:id="205" w:author="BOUVY Martine [2]" w:date="2021-07-22T16:00:00Z">
        <w:r>
          <w:rPr>
            <w:rFonts w:ascii="Arial" w:eastAsia="Arial" w:hAnsi="Arial" w:cs="Arial"/>
          </w:rPr>
          <w:t xml:space="preserve">CountryCode/OrgSchemeNameCode[ MXIssuer]/ID where </w:t>
        </w:r>
      </w:ins>
      <w:ins w:id="206" w:author="BOUVY Martine [2]" w:date="2021-07-22T16:03:00Z">
        <w:r w:rsidR="00146208">
          <w:rPr>
            <w:rFonts w:ascii="Arial" w:eastAsia="Arial" w:hAnsi="Arial" w:cs="Arial"/>
          </w:rPr>
          <w:t>“</w:t>
        </w:r>
      </w:ins>
      <w:ins w:id="207" w:author="BOUVY Martine [2]" w:date="2021-07-22T16:00:00Z">
        <w:r>
          <w:rPr>
            <w:rFonts w:ascii="Arial" w:eastAsia="Arial" w:hAnsi="Arial" w:cs="Arial"/>
          </w:rPr>
          <w:t>SPACE</w:t>
        </w:r>
      </w:ins>
      <w:ins w:id="208" w:author="BOUVY Martine [2]" w:date="2021-07-22T16:01:00Z">
        <w:r>
          <w:rPr>
            <w:rFonts w:ascii="Arial" w:eastAsia="Arial" w:hAnsi="Arial" w:cs="Arial"/>
          </w:rPr>
          <w:t xml:space="preserve"> MXIssuer</w:t>
        </w:r>
      </w:ins>
      <w:ins w:id="209" w:author="BOUVY Martine [2]" w:date="2021-07-22T16:03:00Z">
        <w:r w:rsidR="00146208">
          <w:rPr>
            <w:rFonts w:ascii="Arial" w:eastAsia="Arial" w:hAnsi="Arial" w:cs="Arial"/>
          </w:rPr>
          <w:t>”</w:t>
        </w:r>
      </w:ins>
      <w:ins w:id="210" w:author="BOUVY Martine [2]" w:date="2021-07-22T16:01:00Z">
        <w:r>
          <w:rPr>
            <w:rFonts w:ascii="Arial" w:eastAsia="Arial" w:hAnsi="Arial" w:cs="Arial"/>
          </w:rPr>
          <w:t xml:space="preserve"> is optional (see </w:t>
        </w:r>
        <w:r w:rsidRPr="00754EFB">
          <w:rPr>
            <w:rFonts w:ascii="Arial" w:eastAsia="Arial" w:hAnsi="Arial" w:cs="Arial"/>
          </w:rPr>
          <w:t>MX_To_MTFATFIdentification</w:t>
        </w:r>
        <w:r>
          <w:rPr>
            <w:rFonts w:ascii="Arial" w:eastAsia="Arial" w:hAnsi="Arial" w:cs="Arial"/>
          </w:rPr>
          <w:t>).</w:t>
        </w:r>
      </w:ins>
    </w:p>
    <w:p w14:paraId="11E4F048" w14:textId="1ABF9844" w:rsidR="00D166BA" w:rsidRDefault="00D166BA" w:rsidP="00D166BA">
      <w:pPr>
        <w:spacing w:after="112" w:line="249" w:lineRule="auto"/>
        <w:ind w:right="15"/>
        <w:rPr>
          <w:ins w:id="211" w:author="BOUVY Martine" w:date="2023-01-23T10:26:00Z"/>
          <w:rFonts w:ascii="Arial" w:eastAsia="Arial" w:hAnsi="Arial" w:cs="Arial"/>
        </w:rPr>
      </w:pPr>
    </w:p>
    <w:p w14:paraId="3410E051" w14:textId="361FAF95" w:rsidR="00D166BA" w:rsidRPr="00FC6634" w:rsidRDefault="00D166BA" w:rsidP="00D166BA">
      <w:pPr>
        <w:numPr>
          <w:ilvl w:val="0"/>
          <w:numId w:val="4"/>
        </w:numPr>
        <w:spacing w:after="112" w:line="249" w:lineRule="auto"/>
        <w:ind w:right="15" w:hanging="281"/>
        <w:rPr>
          <w:ins w:id="212" w:author="BOUVY Martine" w:date="2023-01-23T10:26:00Z"/>
          <w:highlight w:val="yellow"/>
        </w:rPr>
      </w:pPr>
      <w:ins w:id="213" w:author="BOUVY Martine" w:date="2023-01-23T10:26:00Z">
        <w:r w:rsidRPr="00FC6634">
          <w:rPr>
            <w:rFonts w:ascii="Arial" w:eastAsia="Arial" w:hAnsi="Arial" w:cs="Arial"/>
            <w:highlight w:val="yellow"/>
          </w:rPr>
          <w:t xml:space="preserve">If the MTPartyIdentifier is generated from a previous translation MX to MT from </w:t>
        </w:r>
        <w:r>
          <w:rPr>
            <w:rFonts w:ascii="Arial" w:eastAsia="Arial" w:hAnsi="Arial" w:cs="Arial"/>
            <w:highlight w:val="yellow"/>
          </w:rPr>
          <w:t>Private</w:t>
        </w:r>
        <w:r w:rsidRPr="00FC6634">
          <w:rPr>
            <w:rFonts w:ascii="Arial" w:eastAsia="Arial" w:hAnsi="Arial" w:cs="Arial"/>
            <w:highlight w:val="yellow"/>
          </w:rPr>
          <w:t>ID with a SchemeNameCode in the external ISO list but different from CUST, TXID</w:t>
        </w:r>
        <w:r>
          <w:rPr>
            <w:rFonts w:ascii="Arial" w:eastAsia="Arial" w:hAnsi="Arial" w:cs="Arial"/>
            <w:highlight w:val="yellow"/>
          </w:rPr>
          <w:t xml:space="preserve">, </w:t>
        </w:r>
        <w:r w:rsidRPr="00FC6634">
          <w:rPr>
            <w:rFonts w:ascii="Arial" w:eastAsia="Arial" w:hAnsi="Arial" w:cs="Arial"/>
            <w:highlight w:val="yellow"/>
          </w:rPr>
          <w:t>EMPL</w:t>
        </w:r>
        <w:r>
          <w:rPr>
            <w:rFonts w:ascii="Arial" w:eastAsia="Arial" w:hAnsi="Arial" w:cs="Arial"/>
            <w:highlight w:val="yellow"/>
          </w:rPr>
          <w:t>, ARNU, CCPT, DRLC, NIDN, SOSE</w:t>
        </w:r>
        <w:r w:rsidRPr="00FC6634">
          <w:rPr>
            <w:rFonts w:ascii="Arial" w:eastAsia="Arial" w:hAnsi="Arial" w:cs="Arial"/>
            <w:highlight w:val="yellow"/>
          </w:rPr>
          <w:t xml:space="preserve"> then MTPartyIdentifier translation back to </w:t>
        </w:r>
      </w:ins>
      <w:ins w:id="214" w:author="BOUVY Martine" w:date="2023-01-23T10:27:00Z">
        <w:r>
          <w:rPr>
            <w:rFonts w:ascii="Arial" w:eastAsia="Arial" w:hAnsi="Arial" w:cs="Arial"/>
            <w:highlight w:val="yellow"/>
          </w:rPr>
          <w:t>PrivateID</w:t>
        </w:r>
      </w:ins>
      <w:ins w:id="215" w:author="BOUVY Martine" w:date="2023-01-23T10:26:00Z">
        <w:r w:rsidRPr="00FC6634">
          <w:rPr>
            <w:rFonts w:ascii="Arial" w:eastAsia="Arial" w:hAnsi="Arial" w:cs="Arial"/>
            <w:highlight w:val="yellow"/>
          </w:rPr>
          <w:t xml:space="preserve"> is handled in this function. The expected structure is therefore </w:t>
        </w:r>
        <w:r w:rsidRPr="00FC6634">
          <w:rPr>
            <w:rFonts w:ascii="Arial" w:eastAsia="Arial" w:hAnsi="Arial" w:cs="Arial"/>
            <w:b/>
            <w:highlight w:val="yellow"/>
          </w:rPr>
          <w:t>CUST</w:t>
        </w:r>
        <w:r w:rsidRPr="00FC6634">
          <w:rPr>
            <w:rFonts w:ascii="Arial" w:eastAsia="Arial" w:hAnsi="Arial" w:cs="Arial"/>
            <w:highlight w:val="yellow"/>
          </w:rPr>
          <w:t>/CountryCode/</w:t>
        </w:r>
      </w:ins>
      <w:ins w:id="216" w:author="BOUVY Martine" w:date="2023-01-23T10:27:00Z">
        <w:r>
          <w:rPr>
            <w:rFonts w:ascii="Arial" w:eastAsia="Arial" w:hAnsi="Arial" w:cs="Arial"/>
            <w:highlight w:val="yellow"/>
          </w:rPr>
          <w:t>Priv</w:t>
        </w:r>
      </w:ins>
      <w:ins w:id="217" w:author="BOUVY Martine" w:date="2023-01-23T10:26:00Z">
        <w:r w:rsidRPr="00FC6634">
          <w:rPr>
            <w:rFonts w:ascii="Arial" w:eastAsia="Arial" w:hAnsi="Arial" w:cs="Arial"/>
            <w:highlight w:val="yellow"/>
          </w:rPr>
          <w:t>SchemeNameCode[ MXIssuer]/ID where “SPACE MXIssuer” is optional (see MX_To_MTFATFIdentification)</w:t>
        </w:r>
        <w:commentRangeStart w:id="218"/>
        <w:r w:rsidRPr="00FC6634">
          <w:rPr>
            <w:rFonts w:ascii="Arial" w:eastAsia="Arial" w:hAnsi="Arial" w:cs="Arial"/>
            <w:highlight w:val="yellow"/>
          </w:rPr>
          <w:t>.</w:t>
        </w:r>
      </w:ins>
      <w:commentRangeEnd w:id="218"/>
      <w:ins w:id="219" w:author="BOUVY Martine" w:date="2023-01-23T10:39:00Z">
        <w:r w:rsidR="00654971">
          <w:rPr>
            <w:rStyle w:val="CommentReference"/>
          </w:rPr>
          <w:commentReference w:id="218"/>
        </w:r>
      </w:ins>
    </w:p>
    <w:p w14:paraId="10C19650" w14:textId="77777777" w:rsidR="00D166BA" w:rsidRPr="00117FDB" w:rsidRDefault="00D166BA" w:rsidP="00FC6634">
      <w:pPr>
        <w:spacing w:after="112" w:line="249" w:lineRule="auto"/>
        <w:ind w:right="15"/>
        <w:rPr>
          <w:ins w:id="220" w:author="BOUVY Martine [2]" w:date="2021-07-22T16:28:00Z"/>
        </w:rPr>
      </w:pPr>
    </w:p>
    <w:p w14:paraId="5794A776" w14:textId="64945C28" w:rsidR="00175578" w:rsidRPr="00515F8E" w:rsidRDefault="00175578" w:rsidP="00754EFB">
      <w:pPr>
        <w:numPr>
          <w:ilvl w:val="0"/>
          <w:numId w:val="4"/>
        </w:numPr>
        <w:spacing w:after="112" w:line="249" w:lineRule="auto"/>
        <w:ind w:right="15" w:hanging="281"/>
        <w:rPr>
          <w:ins w:id="221" w:author="BOUVY Martine" w:date="2023-01-04T10:38:00Z"/>
        </w:rPr>
      </w:pPr>
      <w:ins w:id="222" w:author="BOUVY Martine [2]" w:date="2021-07-22T16:28:00Z">
        <w:r>
          <w:rPr>
            <w:rFonts w:ascii="Arial" w:eastAsia="Arial" w:hAnsi="Arial" w:cs="Arial"/>
          </w:rPr>
          <w:t xml:space="preserve">Note that if the </w:t>
        </w:r>
      </w:ins>
      <w:ins w:id="223" w:author="BOUVY Martine [2]" w:date="2021-07-22T16:30:00Z">
        <w:r w:rsidR="009F22EF">
          <w:rPr>
            <w:rFonts w:ascii="Arial" w:eastAsia="Arial" w:hAnsi="Arial" w:cs="Arial"/>
          </w:rPr>
          <w:t xml:space="preserve">MX </w:t>
        </w:r>
      </w:ins>
      <w:ins w:id="224" w:author="BOUVY Martine [2]" w:date="2021-07-22T16:28:00Z">
        <w:r>
          <w:rPr>
            <w:rFonts w:ascii="Arial" w:eastAsia="Arial" w:hAnsi="Arial" w:cs="Arial"/>
          </w:rPr>
          <w:t>SchemeName</w:t>
        </w:r>
        <w:r w:rsidR="009F22EF">
          <w:rPr>
            <w:rFonts w:ascii="Arial" w:eastAsia="Arial" w:hAnsi="Arial" w:cs="Arial"/>
          </w:rPr>
          <w:t>Co</w:t>
        </w:r>
        <w:r>
          <w:rPr>
            <w:rFonts w:ascii="Arial" w:eastAsia="Arial" w:hAnsi="Arial" w:cs="Arial"/>
          </w:rPr>
          <w:t>de is TXID, EMPL or CUST</w:t>
        </w:r>
      </w:ins>
      <w:ins w:id="225" w:author="BOUVY Martine [2]" w:date="2021-07-22T16:29:00Z">
        <w:r>
          <w:rPr>
            <w:rFonts w:ascii="Arial" w:eastAsia="Arial" w:hAnsi="Arial" w:cs="Arial"/>
          </w:rPr>
          <w:t>, after translation to MTPartyIdentifier, it is not p</w:t>
        </w:r>
        <w:r w:rsidR="009F22EF">
          <w:rPr>
            <w:rFonts w:ascii="Arial" w:eastAsia="Arial" w:hAnsi="Arial" w:cs="Arial"/>
          </w:rPr>
          <w:t>ossible to identif</w:t>
        </w:r>
        <w:r w:rsidR="00B878DE">
          <w:rPr>
            <w:rFonts w:ascii="Arial" w:eastAsia="Arial" w:hAnsi="Arial" w:cs="Arial"/>
          </w:rPr>
          <w:t>y whether</w:t>
        </w:r>
        <w:r>
          <w:rPr>
            <w:rFonts w:ascii="Arial" w:eastAsia="Arial" w:hAnsi="Arial" w:cs="Arial"/>
          </w:rPr>
          <w:t xml:space="preserve"> it came from Organisation ID or Private ID. It is trans</w:t>
        </w:r>
      </w:ins>
      <w:ins w:id="226" w:author="BOUVY Martine" w:date="2023-01-04T10:19:00Z">
        <w:r w:rsidR="00883D60">
          <w:rPr>
            <w:rFonts w:ascii="Arial" w:eastAsia="Arial" w:hAnsi="Arial" w:cs="Arial"/>
          </w:rPr>
          <w:t>l</w:t>
        </w:r>
      </w:ins>
      <w:ins w:id="227" w:author="BOUVY Martine [2]" w:date="2021-07-22T16:29:00Z">
        <w:r>
          <w:rPr>
            <w:rFonts w:ascii="Arial" w:eastAsia="Arial" w:hAnsi="Arial" w:cs="Arial"/>
          </w:rPr>
          <w:t xml:space="preserve">ated then to Private ID. </w:t>
        </w:r>
      </w:ins>
    </w:p>
    <w:p w14:paraId="2AA048F2" w14:textId="47B9A926" w:rsidR="00515F8E" w:rsidRPr="00FC6634" w:rsidRDefault="00515F8E" w:rsidP="00D166BA">
      <w:pPr>
        <w:numPr>
          <w:ilvl w:val="0"/>
          <w:numId w:val="4"/>
        </w:numPr>
        <w:spacing w:after="112" w:line="249" w:lineRule="auto"/>
        <w:ind w:right="15" w:hanging="281"/>
        <w:rPr>
          <w:highlight w:val="yellow"/>
        </w:rPr>
      </w:pPr>
      <w:ins w:id="228" w:author="BOUVY Martine" w:date="2023-01-04T10:46:00Z">
        <w:r w:rsidRPr="00FC6634">
          <w:rPr>
            <w:rFonts w:ascii="Arial" w:eastAsia="Arial" w:hAnsi="Arial" w:cs="Arial"/>
            <w:highlight w:val="yellow"/>
          </w:rPr>
          <w:t>Current</w:t>
        </w:r>
      </w:ins>
      <w:ins w:id="229" w:author="BOUVY Martine" w:date="2023-01-23T10:33:00Z">
        <w:r w:rsidR="00D5158C" w:rsidRPr="00FC6634">
          <w:rPr>
            <w:rFonts w:ascii="Arial" w:eastAsia="Arial" w:hAnsi="Arial" w:cs="Arial"/>
            <w:highlight w:val="yellow"/>
          </w:rPr>
          <w:t xml:space="preserve"> possible</w:t>
        </w:r>
      </w:ins>
      <w:ins w:id="230" w:author="BOUVY Martine" w:date="2023-01-04T10:46:00Z">
        <w:r w:rsidRPr="00FC6634">
          <w:rPr>
            <w:rFonts w:ascii="Arial" w:eastAsia="Arial" w:hAnsi="Arial" w:cs="Arial"/>
            <w:highlight w:val="yellow"/>
          </w:rPr>
          <w:t xml:space="preserve"> limitation: </w:t>
        </w:r>
      </w:ins>
      <w:ins w:id="231" w:author="BOUVY Martine" w:date="2023-01-04T10:39:00Z">
        <w:r w:rsidRPr="00FC6634">
          <w:rPr>
            <w:rFonts w:ascii="Arial" w:eastAsia="Arial" w:hAnsi="Arial" w:cs="Arial"/>
            <w:highlight w:val="yellow"/>
          </w:rPr>
          <w:t xml:space="preserve">If the MTPartyIdentifier is generated from a previous translation MX to MT with a SchemeNameCode in the external ISO list but </w:t>
        </w:r>
      </w:ins>
      <w:ins w:id="232" w:author="BOUVY Martine" w:date="2023-01-04T10:40:00Z">
        <w:r w:rsidRPr="00FC6634">
          <w:rPr>
            <w:rFonts w:ascii="Arial" w:eastAsia="Arial" w:hAnsi="Arial" w:cs="Arial"/>
            <w:highlight w:val="yellow"/>
          </w:rPr>
          <w:t>with no MT equivalent code</w:t>
        </w:r>
      </w:ins>
      <w:ins w:id="233" w:author="BOUVY Martine" w:date="2023-01-23T10:30:00Z">
        <w:r w:rsidR="00D166BA" w:rsidRPr="00FC6634">
          <w:rPr>
            <w:rFonts w:ascii="Arial" w:eastAsia="Arial" w:hAnsi="Arial" w:cs="Arial"/>
            <w:highlight w:val="yellow"/>
          </w:rPr>
          <w:t xml:space="preserve">, and if the SchemeNameCode is present in both lists Private and Organisation Scheme Name Code, it is </w:t>
        </w:r>
      </w:ins>
      <w:ins w:id="234" w:author="BOUVY Martine" w:date="2023-01-23T10:31:00Z">
        <w:r w:rsidR="00D166BA" w:rsidRPr="00FC6634">
          <w:rPr>
            <w:rFonts w:ascii="Arial" w:eastAsia="Arial" w:hAnsi="Arial" w:cs="Arial"/>
            <w:highlight w:val="yellow"/>
          </w:rPr>
          <w:t xml:space="preserve">not possible to identify if </w:t>
        </w:r>
      </w:ins>
      <w:ins w:id="235" w:author="BOUVY Martine" w:date="2023-01-23T10:32:00Z">
        <w:r w:rsidR="00D166BA" w:rsidRPr="00FC6634">
          <w:rPr>
            <w:rFonts w:ascii="Arial" w:eastAsia="Arial" w:hAnsi="Arial" w:cs="Arial"/>
            <w:highlight w:val="yellow"/>
          </w:rPr>
          <w:t xml:space="preserve">MT PartyIdentifier has to be translated back to </w:t>
        </w:r>
      </w:ins>
      <w:ins w:id="236" w:author="BOUVY Martine" w:date="2023-01-23T10:31:00Z">
        <w:r w:rsidR="00D166BA" w:rsidRPr="00FC6634">
          <w:rPr>
            <w:rFonts w:ascii="Arial" w:eastAsia="Arial" w:hAnsi="Arial" w:cs="Arial"/>
            <w:highlight w:val="yellow"/>
          </w:rPr>
          <w:t>PrivateID or Organisation ID</w:t>
        </w:r>
      </w:ins>
      <w:ins w:id="237" w:author="BOUVY Martine" w:date="2023-01-23T10:33:00Z">
        <w:r w:rsidR="00D166BA" w:rsidRPr="00FC6634">
          <w:rPr>
            <w:rFonts w:ascii="Arial" w:eastAsia="Arial" w:hAnsi="Arial" w:cs="Arial"/>
            <w:highlight w:val="yellow"/>
          </w:rPr>
          <w:t xml:space="preserve">. By implementation, it will be translated back to Organisation ID. </w:t>
        </w:r>
      </w:ins>
      <w:ins w:id="238" w:author="BOUVY Martine" w:date="2023-01-23T10:34:00Z">
        <w:r w:rsidR="00D5158C" w:rsidRPr="00FC6634">
          <w:rPr>
            <w:rFonts w:ascii="Arial" w:eastAsia="Arial" w:hAnsi="Arial" w:cs="Arial"/>
            <w:highlight w:val="yellow"/>
          </w:rPr>
          <w:t>This comment is to cope with possible future evolution of the ISO external code lists for SchemeName Code</w:t>
        </w:r>
      </w:ins>
    </w:p>
    <w:p w14:paraId="11EE9796" w14:textId="77777777" w:rsidR="00AF048F" w:rsidRDefault="002153EF">
      <w:pPr>
        <w:spacing w:after="95"/>
        <w:ind w:left="419" w:right="157" w:hanging="7"/>
      </w:pPr>
      <w:r>
        <w:rPr>
          <w:rFonts w:ascii="Arial" w:eastAsia="Arial" w:hAnsi="Arial" w:cs="Arial"/>
          <w:b/>
        </w:rPr>
        <w:t xml:space="preserve">Format </w:t>
      </w:r>
    </w:p>
    <w:p w14:paraId="093A029A" w14:textId="77777777" w:rsidR="00AF048F" w:rsidRDefault="002153EF">
      <w:pPr>
        <w:spacing w:after="0" w:line="374" w:lineRule="auto"/>
        <w:ind w:left="849" w:right="15" w:hanging="10"/>
      </w:pPr>
      <w:r>
        <w:rPr>
          <w:rFonts w:ascii="Arial" w:eastAsia="Arial" w:hAnsi="Arial" w:cs="Arial"/>
          <w:b/>
        </w:rPr>
        <w:t>MT_To_MXFATFIdentification</w:t>
      </w:r>
      <w:r>
        <w:rPr>
          <w:rFonts w:ascii="Arial" w:eastAsia="Arial" w:hAnsi="Arial" w:cs="Arial"/>
        </w:rPr>
        <w:t xml:space="preserve">(MTPartyIdentifier, MTNameAndAddress ; MXFATFId)  </w:t>
      </w:r>
      <w:r>
        <w:rPr>
          <w:rFonts w:ascii="Arial" w:eastAsia="Arial" w:hAnsi="Arial" w:cs="Arial"/>
          <w:b/>
        </w:rPr>
        <w:t xml:space="preserve">Input </w:t>
      </w:r>
    </w:p>
    <w:p w14:paraId="11828EC3" w14:textId="77777777" w:rsidR="00AF048F" w:rsidRDefault="002153EF">
      <w:pPr>
        <w:spacing w:after="112" w:line="249" w:lineRule="auto"/>
        <w:ind w:left="849" w:right="15" w:hanging="10"/>
      </w:pPr>
      <w:r>
        <w:rPr>
          <w:rFonts w:ascii="Arial" w:eastAsia="Arial" w:hAnsi="Arial" w:cs="Arial"/>
        </w:rPr>
        <w:t xml:space="preserve">MTPartyIdentifier: Subfield 1 of field 50F carrying an FATF compliant customer identification </w:t>
      </w:r>
    </w:p>
    <w:p w14:paraId="58AB86E3" w14:textId="77777777" w:rsidR="000C5BC9" w:rsidRDefault="002153EF">
      <w:pPr>
        <w:spacing w:after="112" w:line="249" w:lineRule="auto"/>
        <w:ind w:left="849" w:right="307" w:hanging="10"/>
        <w:rPr>
          <w:rFonts w:ascii="Arial" w:eastAsia="Arial" w:hAnsi="Arial" w:cs="Arial"/>
        </w:rPr>
      </w:pPr>
      <w:r>
        <w:rPr>
          <w:rFonts w:ascii="Arial" w:eastAsia="Arial" w:hAnsi="Arial" w:cs="Arial"/>
        </w:rPr>
        <w:t xml:space="preserve">MTNameAndAddress: Subfield 2 of field 50F carrying an FATF compliant customer name and address or identifications in line with the format description of field 50F (date and place of birth, customer number or national identity number).  </w:t>
      </w:r>
    </w:p>
    <w:p w14:paraId="47628735" w14:textId="77777777" w:rsidR="00AF048F" w:rsidRDefault="002153EF">
      <w:pPr>
        <w:spacing w:after="112" w:line="249" w:lineRule="auto"/>
        <w:ind w:left="849" w:right="307" w:hanging="10"/>
      </w:pPr>
      <w:r>
        <w:rPr>
          <w:rFonts w:ascii="Arial" w:eastAsia="Arial" w:hAnsi="Arial" w:cs="Arial"/>
          <w:b/>
        </w:rPr>
        <w:lastRenderedPageBreak/>
        <w:t xml:space="preserve">Output </w:t>
      </w:r>
    </w:p>
    <w:p w14:paraId="29E9E6CE" w14:textId="42FA5103" w:rsidR="00AF048F" w:rsidRDefault="002153EF">
      <w:pPr>
        <w:spacing w:after="112" w:line="249" w:lineRule="auto"/>
        <w:ind w:left="849" w:right="15" w:hanging="10"/>
      </w:pPr>
      <w:r>
        <w:rPr>
          <w:rFonts w:ascii="Arial" w:eastAsia="Arial" w:hAnsi="Arial" w:cs="Arial"/>
        </w:rPr>
        <w:t xml:space="preserve">MXFATFId: the result of this function is directly put into the correct MX element inside the target component typed </w:t>
      </w:r>
      <w:r>
        <w:rPr>
          <w:rFonts w:ascii="Arial" w:eastAsia="Arial" w:hAnsi="Arial" w:cs="Arial"/>
          <w:i/>
        </w:rPr>
        <w:t>PartyIdentification</w:t>
      </w:r>
      <w:r w:rsidR="000C5BC9">
        <w:rPr>
          <w:rFonts w:ascii="Arial" w:eastAsia="Arial" w:hAnsi="Arial" w:cs="Arial"/>
          <w:i/>
        </w:rPr>
        <w:t>135</w:t>
      </w:r>
      <w:r>
        <w:rPr>
          <w:rFonts w:ascii="Arial" w:eastAsia="Arial" w:hAnsi="Arial" w:cs="Arial"/>
        </w:rPr>
        <w:t xml:space="preserve">.  </w:t>
      </w:r>
    </w:p>
    <w:p w14:paraId="21CA8021" w14:textId="71EF89D8" w:rsidR="000D6C6F" w:rsidRDefault="00BB351A" w:rsidP="000D6C6F">
      <w:pPr>
        <w:tabs>
          <w:tab w:val="left" w:pos="3828"/>
        </w:tabs>
        <w:spacing w:after="0" w:line="370" w:lineRule="auto"/>
        <w:ind w:left="0" w:right="1415" w:firstLine="0"/>
        <w:rPr>
          <w:rFonts w:ascii="Arial" w:eastAsia="Arial" w:hAnsi="Arial" w:cs="Arial"/>
          <w:b/>
        </w:rPr>
      </w:pPr>
      <w:r>
        <w:rPr>
          <w:rFonts w:ascii="Arial" w:eastAsia="Arial" w:hAnsi="Arial" w:cs="Arial"/>
          <w:b/>
        </w:rPr>
        <w:t xml:space="preserve">       </w:t>
      </w:r>
      <w:r w:rsidR="002153EF">
        <w:rPr>
          <w:rFonts w:ascii="Arial" w:eastAsia="Arial" w:hAnsi="Arial" w:cs="Arial"/>
          <w:b/>
        </w:rPr>
        <w:t xml:space="preserve">Preconditions </w:t>
      </w:r>
    </w:p>
    <w:p w14:paraId="2FEE57E2" w14:textId="77777777" w:rsidR="00BB351A" w:rsidRDefault="00BB351A" w:rsidP="000D6C6F">
      <w:pPr>
        <w:tabs>
          <w:tab w:val="left" w:pos="3828"/>
        </w:tabs>
        <w:spacing w:after="0" w:line="370" w:lineRule="auto"/>
        <w:ind w:left="0" w:right="1415" w:firstLine="0"/>
        <w:rPr>
          <w:rFonts w:ascii="Arial" w:eastAsia="Arial" w:hAnsi="Arial" w:cs="Arial"/>
        </w:rPr>
      </w:pPr>
      <w:r>
        <w:rPr>
          <w:rFonts w:ascii="Arial" w:eastAsia="Arial" w:hAnsi="Arial" w:cs="Arial"/>
        </w:rPr>
        <w:t xml:space="preserve">               </w:t>
      </w:r>
      <w:r w:rsidR="006700D8" w:rsidRPr="000D6C6F">
        <w:rPr>
          <w:rFonts w:ascii="Arial" w:eastAsia="Arial" w:hAnsi="Arial" w:cs="Arial"/>
        </w:rPr>
        <w:t xml:space="preserve">This </w:t>
      </w:r>
      <w:r w:rsidR="006700D8">
        <w:rPr>
          <w:rFonts w:ascii="Arial" w:eastAsia="Arial" w:hAnsi="Arial" w:cs="Arial"/>
        </w:rPr>
        <w:t>function is us</w:t>
      </w:r>
      <w:r w:rsidR="006700D8" w:rsidRPr="000D6C6F">
        <w:rPr>
          <w:rFonts w:ascii="Arial" w:eastAsia="Arial" w:hAnsi="Arial" w:cs="Arial"/>
        </w:rPr>
        <w:t>ed if the</w:t>
      </w:r>
      <w:r w:rsidR="00DF4124">
        <w:rPr>
          <w:rFonts w:ascii="Arial" w:eastAsia="Arial" w:hAnsi="Arial" w:cs="Arial"/>
        </w:rPr>
        <w:t xml:space="preserve"> Party Identifier is NOT an account</w:t>
      </w:r>
      <w:r>
        <w:rPr>
          <w:rFonts w:ascii="Arial" w:eastAsia="Arial" w:hAnsi="Arial" w:cs="Arial"/>
        </w:rPr>
        <w:t xml:space="preserve"> ie., if </w:t>
      </w:r>
    </w:p>
    <w:p w14:paraId="4C430749" w14:textId="1176F1F3" w:rsidR="00DF4124" w:rsidRPr="00790CC0" w:rsidRDefault="00BB351A" w:rsidP="000D6C6F">
      <w:pPr>
        <w:tabs>
          <w:tab w:val="left" w:pos="3828"/>
        </w:tabs>
        <w:spacing w:after="0" w:line="370" w:lineRule="auto"/>
        <w:ind w:left="0" w:right="1415" w:firstLine="0"/>
        <w:rPr>
          <w:rFonts w:ascii="Arial" w:eastAsia="Arial" w:hAnsi="Arial" w:cs="Arial"/>
        </w:rPr>
      </w:pPr>
      <w:r>
        <w:rPr>
          <w:rFonts w:ascii="Arial" w:eastAsia="Arial" w:hAnsi="Arial" w:cs="Arial"/>
        </w:rPr>
        <w:t xml:space="preserve">                Su</w:t>
      </w:r>
      <w:r w:rsidR="00DF4124">
        <w:rPr>
          <w:rFonts w:ascii="Arial" w:eastAsia="Arial" w:hAnsi="Arial" w:cs="Arial"/>
        </w:rPr>
        <w:t>bstring</w:t>
      </w:r>
      <w:r w:rsidR="00DF4124" w:rsidRPr="00790CC0">
        <w:rPr>
          <w:rFonts w:ascii="Arial" w:hAnsi="Arial" w:cs="Arial"/>
        </w:rPr>
        <w:t>(MTPartyIdentifier, 1, 1) NOT = “/”</w:t>
      </w:r>
    </w:p>
    <w:p w14:paraId="427B5B94" w14:textId="77777777" w:rsidR="006700D8" w:rsidRPr="006700D8" w:rsidRDefault="006700D8" w:rsidP="000D6C6F">
      <w:pPr>
        <w:spacing w:after="0" w:line="370" w:lineRule="auto"/>
        <w:ind w:left="0" w:right="1132" w:firstLine="0"/>
        <w:rPr>
          <w:rFonts w:ascii="Arial" w:eastAsia="Arial" w:hAnsi="Arial" w:cs="Arial"/>
        </w:rPr>
      </w:pPr>
    </w:p>
    <w:p w14:paraId="1175115D" w14:textId="14F0669C" w:rsidR="00AF048F" w:rsidRDefault="00790CC0" w:rsidP="00BF7555">
      <w:pPr>
        <w:tabs>
          <w:tab w:val="left" w:pos="540"/>
        </w:tabs>
        <w:spacing w:after="0" w:line="370" w:lineRule="auto"/>
        <w:ind w:left="839" w:right="6157" w:hanging="427"/>
        <w:rPr>
          <w:rFonts w:ascii="Arial" w:eastAsia="Arial" w:hAnsi="Arial" w:cs="Arial"/>
          <w:b/>
        </w:rPr>
      </w:pPr>
      <w:r>
        <w:rPr>
          <w:rFonts w:ascii="Arial" w:eastAsia="Arial" w:hAnsi="Arial" w:cs="Arial"/>
          <w:b/>
        </w:rPr>
        <w:t>Formal description</w:t>
      </w:r>
    </w:p>
    <w:p w14:paraId="5327D308" w14:textId="44053612" w:rsidR="0077504B" w:rsidRDefault="00BE7FB4">
      <w:pPr>
        <w:spacing w:after="9"/>
        <w:ind w:left="419" w:right="157" w:hanging="7"/>
        <w:rPr>
          <w:ins w:id="239" w:author="BOUVY Martine [2]" w:date="2021-07-22T15:33:00Z"/>
        </w:rPr>
      </w:pPr>
      <w:ins w:id="240" w:author="BOUVY Martine [2]" w:date="2021-07-22T15:33:00Z">
        <w:r>
          <w:t xml:space="preserve">   /* Local variables </w:t>
        </w:r>
      </w:ins>
    </w:p>
    <w:p w14:paraId="16F824D6" w14:textId="6024255E" w:rsidR="00BE7FB4" w:rsidRDefault="00BE7FB4">
      <w:pPr>
        <w:spacing w:after="9"/>
        <w:ind w:left="419" w:right="157" w:hanging="7"/>
        <w:rPr>
          <w:ins w:id="241" w:author="BOUVY Martine [2]" w:date="2021-07-22T15:35:00Z"/>
        </w:rPr>
      </w:pPr>
      <w:ins w:id="242" w:author="BOUVY Martine [2]" w:date="2021-07-22T15:33:00Z">
        <w:r>
          <w:t xml:space="preserve">    MXOrgSchemeCode,</w:t>
        </w:r>
      </w:ins>
      <w:ins w:id="243" w:author="BOUVY Martine" w:date="2023-01-23T09:54:00Z">
        <w:r w:rsidR="00902CA9">
          <w:t xml:space="preserve"> </w:t>
        </w:r>
        <w:r w:rsidR="00902CA9" w:rsidRPr="009309A2">
          <w:rPr>
            <w:highlight w:val="yellow"/>
          </w:rPr>
          <w:t>MXPrivSchemeCode</w:t>
        </w:r>
        <w:r w:rsidR="00902CA9">
          <w:t>,</w:t>
        </w:r>
      </w:ins>
      <w:ins w:id="244" w:author="BOUVY Martine [2]" w:date="2021-07-22T15:33:00Z">
        <w:r>
          <w:t xml:space="preserve"> </w:t>
        </w:r>
      </w:ins>
      <w:ins w:id="245" w:author="BOUVY Martine [2]" w:date="2021-07-22T15:34:00Z">
        <w:r>
          <w:t>MTIssuer, MTCode8, MTFullId, MTFATFCode, MTFATFID</w:t>
        </w:r>
      </w:ins>
      <w:ins w:id="246" w:author="BOUVY Martine [2]" w:date="2021-07-22T15:35:00Z">
        <w:r>
          <w:t>, MTCountry, MTId</w:t>
        </w:r>
      </w:ins>
      <w:ins w:id="247" w:author="BOUVY Martine [2]" w:date="2021-07-22T15:34:00Z">
        <w:r>
          <w:t xml:space="preserve"> : string</w:t>
        </w:r>
      </w:ins>
    </w:p>
    <w:p w14:paraId="194E44A9" w14:textId="63809340" w:rsidR="00BE7FB4" w:rsidRDefault="00BE7FB4">
      <w:pPr>
        <w:spacing w:after="9"/>
        <w:ind w:left="419" w:right="157" w:hanging="7"/>
        <w:rPr>
          <w:ins w:id="248" w:author="BOUVY Martine [2]" w:date="2021-07-22T15:35:00Z"/>
        </w:rPr>
      </w:pPr>
      <w:ins w:id="249" w:author="BOUVY Martine [2]" w:date="2021-07-22T15:35:00Z">
        <w:r>
          <w:t xml:space="preserve">   FlagOrgId</w:t>
        </w:r>
      </w:ins>
      <w:ins w:id="250" w:author="BOUVY Martine" w:date="2023-01-23T09:52:00Z">
        <w:r w:rsidR="00902CA9">
          <w:t>, FlagPrivId</w:t>
        </w:r>
      </w:ins>
      <w:ins w:id="251" w:author="BOUVY Martine [2]" w:date="2021-07-22T15:35:00Z">
        <w:r>
          <w:t xml:space="preserve"> : Boolean */</w:t>
        </w:r>
      </w:ins>
    </w:p>
    <w:p w14:paraId="71632334" w14:textId="408B8799" w:rsidR="00BE7FB4" w:rsidRDefault="00BE7FB4">
      <w:pPr>
        <w:spacing w:after="9"/>
        <w:ind w:left="419" w:right="157" w:hanging="7"/>
        <w:rPr>
          <w:ins w:id="252" w:author="BOUVY Martine [2]" w:date="2021-07-22T15:35:00Z"/>
        </w:rPr>
      </w:pPr>
    </w:p>
    <w:p w14:paraId="43DDD6C4" w14:textId="569DE6D9" w:rsidR="00BE7FB4" w:rsidRDefault="00BE7FB4">
      <w:pPr>
        <w:spacing w:after="9"/>
        <w:ind w:left="419" w:right="157" w:hanging="7"/>
        <w:rPr>
          <w:ins w:id="253" w:author="BOUVY Martine" w:date="2023-01-23T09:52:00Z"/>
        </w:rPr>
      </w:pPr>
      <w:ins w:id="254" w:author="BOUVY Martine [2]" w:date="2021-07-22T15:35:00Z">
        <w:r>
          <w:t xml:space="preserve">  FlagOrgId = “false”</w:t>
        </w:r>
      </w:ins>
    </w:p>
    <w:p w14:paraId="02AE028E" w14:textId="710B5BC4" w:rsidR="00902CA9" w:rsidRDefault="00902CA9">
      <w:pPr>
        <w:spacing w:after="9"/>
        <w:ind w:left="419" w:right="157" w:hanging="7"/>
        <w:rPr>
          <w:ins w:id="255" w:author="BOUVY Martine [2]" w:date="2021-07-22T15:33:00Z"/>
        </w:rPr>
      </w:pPr>
      <w:ins w:id="256" w:author="BOUVY Martine" w:date="2023-01-23T09:52:00Z">
        <w:r w:rsidRPr="00902CA9">
          <w:rPr>
            <w:highlight w:val="yellow"/>
          </w:rPr>
          <w:t>FlagPriv</w:t>
        </w:r>
      </w:ins>
      <w:ins w:id="257" w:author="BOUVY Martine" w:date="2023-01-23T09:53:00Z">
        <w:r w:rsidRPr="00902CA9">
          <w:rPr>
            <w:highlight w:val="yellow"/>
          </w:rPr>
          <w:t>ID = “false”</w:t>
        </w:r>
      </w:ins>
    </w:p>
    <w:p w14:paraId="1BB79884" w14:textId="77777777" w:rsidR="00BE7FB4" w:rsidRDefault="00BE7FB4">
      <w:pPr>
        <w:spacing w:after="9"/>
        <w:ind w:left="419" w:right="157" w:hanging="7"/>
      </w:pPr>
    </w:p>
    <w:p w14:paraId="39D7C73A" w14:textId="77777777" w:rsidR="00AF048F" w:rsidRDefault="002153EF">
      <w:pPr>
        <w:spacing w:after="57" w:line="216" w:lineRule="auto"/>
        <w:ind w:left="846" w:right="8"/>
      </w:pPr>
      <w:r>
        <w:t xml:space="preserve">/*Check whether the MTPartyIdentifier is continued in MTNameAndAddress on a line starting with “8”*/  </w:t>
      </w:r>
    </w:p>
    <w:p w14:paraId="2602D670" w14:textId="77777777" w:rsidR="00AF048F" w:rsidRDefault="002153EF">
      <w:pPr>
        <w:spacing w:line="218" w:lineRule="auto"/>
        <w:ind w:left="846" w:right="8"/>
      </w:pPr>
      <w:r>
        <w:t xml:space="preserve">/*Basic function </w:t>
      </w:r>
      <w:r>
        <w:rPr>
          <w:i/>
        </w:rPr>
        <w:t>ExtractLines</w:t>
      </w:r>
      <w:r>
        <w:t xml:space="preserve"> extracts the continued information. “8/” must not be repeated so the function is used without continuation string to limit the extraction to a maximum of one line. If “8/” is not found an empty string is returned. MTCode8 is a local variable*/  </w:t>
      </w:r>
    </w:p>
    <w:p w14:paraId="55E93C69" w14:textId="77777777" w:rsidR="000C5BC9" w:rsidRDefault="000C5BC9">
      <w:pPr>
        <w:ind w:left="846" w:right="8"/>
      </w:pPr>
    </w:p>
    <w:p w14:paraId="6FBF6B0C" w14:textId="77777777" w:rsidR="00AF048F" w:rsidRDefault="002153EF">
      <w:pPr>
        <w:ind w:left="846" w:right="8"/>
      </w:pPr>
      <w:r>
        <w:t xml:space="preserve">MTCode8 = </w:t>
      </w:r>
      <w:r>
        <w:rPr>
          <w:b/>
        </w:rPr>
        <w:t>ExtractLines</w:t>
      </w:r>
      <w:r>
        <w:t xml:space="preserve">(MTNameAndAddress, “8/”) </w:t>
      </w:r>
    </w:p>
    <w:p w14:paraId="1D7AA293" w14:textId="77777777" w:rsidR="000C5BC9" w:rsidRDefault="000C5BC9">
      <w:pPr>
        <w:ind w:left="846" w:right="8"/>
      </w:pPr>
    </w:p>
    <w:p w14:paraId="04BB9495" w14:textId="77777777" w:rsidR="00AF048F" w:rsidRDefault="002153EF">
      <w:pPr>
        <w:spacing w:line="216" w:lineRule="auto"/>
        <w:ind w:left="846" w:right="8"/>
      </w:pPr>
      <w:r>
        <w:t xml:space="preserve">/*First assess whether continuation under “8/” is related to Subfield 1 or Subfield 2 by checking whether the first character is a slash (case where the MTPartyIdentifier carries an account number, not to be continued under “8/”. Otherwise assess whether “8/” is the continuation of the </w:t>
      </w:r>
    </w:p>
    <w:p w14:paraId="2B3FCDEE" w14:textId="77777777" w:rsidR="00AF048F" w:rsidRDefault="002153EF" w:rsidP="00790CC0">
      <w:pPr>
        <w:spacing w:after="246" w:line="216" w:lineRule="auto"/>
        <w:ind w:left="846" w:right="8"/>
      </w:pPr>
      <w:r>
        <w:t>MTPartyIdentifier by checking whether the MTPartyIdentifier reaches the maximum length. In this case the MTPartyIdentifier will be combined with extract MTCode8 that might be empty. Substring is taken to delete “8/”. MTFullId is a local variable  If both cases are negative, “8/” is the continuation of a number “6/” or “7/” in Su</w:t>
      </w:r>
      <w:r w:rsidR="000C5BC9">
        <w:t xml:space="preserve">bfield 2 and its translation is </w:t>
      </w:r>
      <w:r>
        <w:t xml:space="preserve">handled by the </w:t>
      </w:r>
      <w:r>
        <w:rPr>
          <w:i/>
          <w:sz w:val="31"/>
          <w:vertAlign w:val="subscript"/>
        </w:rPr>
        <w:t>MT_To_MXFATFNameAndAddress</w:t>
      </w:r>
      <w:r>
        <w:t xml:space="preserve"> function*/  </w:t>
      </w:r>
    </w:p>
    <w:p w14:paraId="007C03EB" w14:textId="27533FA8" w:rsidR="00736690" w:rsidRDefault="00736690" w:rsidP="00790CC0">
      <w:pPr>
        <w:spacing w:after="60" w:line="259" w:lineRule="auto"/>
        <w:ind w:left="850" w:firstLine="0"/>
      </w:pPr>
      <w:r>
        <w:t>MTFullId= MTPartyIdentifier</w:t>
      </w:r>
    </w:p>
    <w:p w14:paraId="30AEF9AE" w14:textId="77777777" w:rsidR="00736690" w:rsidRDefault="00736690">
      <w:pPr>
        <w:ind w:left="846" w:right="8"/>
      </w:pPr>
      <w:r>
        <w:t xml:space="preserve">  </w:t>
      </w:r>
    </w:p>
    <w:p w14:paraId="43AD619A" w14:textId="44A6A534" w:rsidR="00AF048F" w:rsidRDefault="00736690">
      <w:pPr>
        <w:spacing w:after="51"/>
        <w:ind w:left="846" w:right="8"/>
      </w:pPr>
      <w:r>
        <w:rPr>
          <w:b/>
        </w:rPr>
        <w:t xml:space="preserve">IF </w:t>
      </w:r>
      <w:r w:rsidR="008B7390">
        <w:rPr>
          <w:b/>
        </w:rPr>
        <w:t>Length</w:t>
      </w:r>
      <w:r w:rsidR="002153EF">
        <w:t xml:space="preserve">(MTPartyIdentifier) = 35 </w:t>
      </w:r>
      <w:r w:rsidR="00A2241B">
        <w:t>THEN</w:t>
      </w:r>
    </w:p>
    <w:p w14:paraId="6D862AAB" w14:textId="77777777" w:rsidR="002B696A" w:rsidRDefault="002B696A">
      <w:pPr>
        <w:spacing w:after="51"/>
        <w:ind w:left="846" w:right="8"/>
      </w:pPr>
    </w:p>
    <w:p w14:paraId="4F1FE2D9" w14:textId="77777777" w:rsidR="002B696A" w:rsidRDefault="002B696A">
      <w:pPr>
        <w:spacing w:after="51"/>
        <w:ind w:left="846" w:right="8"/>
      </w:pPr>
      <w:r>
        <w:t>/* Line 8 is the continuation of PartyIdentifier</w:t>
      </w:r>
      <w:r w:rsidR="00736690">
        <w:t xml:space="preserve">  defined with FATFIdentification</w:t>
      </w:r>
      <w:r>
        <w:t xml:space="preserve"> */</w:t>
      </w:r>
    </w:p>
    <w:p w14:paraId="2CA9846C" w14:textId="6C9E9D40" w:rsidR="00AF048F" w:rsidRDefault="00A2241B" w:rsidP="009E5D5A">
      <w:pPr>
        <w:ind w:right="8"/>
      </w:pPr>
      <w:r>
        <w:t xml:space="preserve"> </w:t>
      </w:r>
      <w:r w:rsidR="002153EF">
        <w:t xml:space="preserve">MTFullId = </w:t>
      </w:r>
      <w:r w:rsidR="00736690" w:rsidRPr="009E5D5A">
        <w:rPr>
          <w:b/>
        </w:rPr>
        <w:t>Append</w:t>
      </w:r>
      <w:r w:rsidR="00736690">
        <w:t>(</w:t>
      </w:r>
      <w:r w:rsidR="002153EF">
        <w:rPr>
          <w:b/>
        </w:rPr>
        <w:t>Substring</w:t>
      </w:r>
      <w:r w:rsidR="002153EF">
        <w:t>(MTCode8, 3</w:t>
      </w:r>
      <w:r w:rsidR="00EE44AD">
        <w:t>)</w:t>
      </w:r>
      <w:r w:rsidR="00425845">
        <w:t>,</w:t>
      </w:r>
      <w:r w:rsidR="00425845" w:rsidRPr="00425845">
        <w:t xml:space="preserve"> </w:t>
      </w:r>
      <w:r w:rsidR="00425845">
        <w:t>MTFullId</w:t>
      </w:r>
      <w:r w:rsidR="002153EF">
        <w:t xml:space="preserve">) </w:t>
      </w:r>
    </w:p>
    <w:p w14:paraId="7E49FD85" w14:textId="77777777" w:rsidR="00736690" w:rsidRDefault="00736690">
      <w:pPr>
        <w:ind w:left="1426" w:right="8"/>
      </w:pPr>
    </w:p>
    <w:p w14:paraId="778FD2CC" w14:textId="77777777" w:rsidR="00736690" w:rsidRDefault="00736690">
      <w:pPr>
        <w:ind w:left="1426" w:right="8"/>
      </w:pPr>
    </w:p>
    <w:p w14:paraId="6396C322" w14:textId="77777777" w:rsidR="00AF048F" w:rsidRPr="009E5D5A" w:rsidRDefault="002153EF">
      <w:pPr>
        <w:ind w:left="846" w:right="8"/>
        <w:rPr>
          <w:b/>
        </w:rPr>
      </w:pPr>
      <w:r w:rsidRPr="009E5D5A">
        <w:rPr>
          <w:b/>
        </w:rPr>
        <w:t xml:space="preserve">ENDIF </w:t>
      </w:r>
    </w:p>
    <w:p w14:paraId="29C8E644" w14:textId="77777777" w:rsidR="002B696A" w:rsidRDefault="002B696A">
      <w:pPr>
        <w:ind w:left="846" w:right="8"/>
      </w:pPr>
    </w:p>
    <w:p w14:paraId="1B367C4C" w14:textId="77777777" w:rsidR="00AF048F" w:rsidRDefault="002153EF">
      <w:pPr>
        <w:ind w:left="846" w:right="8"/>
      </w:pPr>
      <w:r>
        <w:t xml:space="preserve">/*Split code from identification in MTFullId. MTFATFCode and </w:t>
      </w:r>
    </w:p>
    <w:p w14:paraId="144B2EED" w14:textId="77777777" w:rsidR="00AF048F" w:rsidRDefault="002153EF">
      <w:pPr>
        <w:spacing w:after="50"/>
        <w:ind w:left="846" w:right="8"/>
      </w:pPr>
      <w:r>
        <w:lastRenderedPageBreak/>
        <w:t xml:space="preserve">MTFATFId are local variables*/ </w:t>
      </w:r>
    </w:p>
    <w:p w14:paraId="2354003C" w14:textId="77777777" w:rsidR="0034527D" w:rsidRDefault="0034527D">
      <w:pPr>
        <w:spacing w:after="50"/>
        <w:ind w:left="846" w:right="8"/>
      </w:pPr>
    </w:p>
    <w:p w14:paraId="6899B1DF" w14:textId="77777777" w:rsidR="00AF048F" w:rsidRDefault="002153EF">
      <w:pPr>
        <w:spacing w:after="51"/>
        <w:ind w:left="846" w:right="8"/>
      </w:pPr>
      <w:r>
        <w:t xml:space="preserve">MTFATFCode = </w:t>
      </w:r>
      <w:r>
        <w:rPr>
          <w:b/>
        </w:rPr>
        <w:t>Substring</w:t>
      </w:r>
      <w:r>
        <w:t xml:space="preserve">(MTFullId, 1, 4) </w:t>
      </w:r>
    </w:p>
    <w:p w14:paraId="6B499B11" w14:textId="77777777" w:rsidR="00AF048F" w:rsidRDefault="002153EF">
      <w:pPr>
        <w:ind w:left="846" w:right="8"/>
      </w:pPr>
      <w:r>
        <w:t xml:space="preserve">MTFATFId = </w:t>
      </w:r>
      <w:r>
        <w:rPr>
          <w:b/>
        </w:rPr>
        <w:t>Substring</w:t>
      </w:r>
      <w:r>
        <w:t xml:space="preserve">(MTFullId, 6) </w:t>
      </w:r>
    </w:p>
    <w:p w14:paraId="01CEB9F7" w14:textId="77777777" w:rsidR="002B696A" w:rsidRDefault="002B696A">
      <w:pPr>
        <w:ind w:left="846" w:right="8"/>
      </w:pPr>
    </w:p>
    <w:p w14:paraId="72C0E3A9" w14:textId="77777777" w:rsidR="0048511B" w:rsidRDefault="002153EF">
      <w:pPr>
        <w:spacing w:after="56" w:line="216" w:lineRule="auto"/>
        <w:ind w:left="846" w:right="8"/>
      </w:pPr>
      <w:r>
        <w:t xml:space="preserve">/*Split country or country and issuer from the identification. </w:t>
      </w:r>
    </w:p>
    <w:p w14:paraId="6CEACDAB" w14:textId="77777777" w:rsidR="0048511B" w:rsidRDefault="0048511B">
      <w:pPr>
        <w:spacing w:after="56" w:line="216" w:lineRule="auto"/>
        <w:ind w:left="846" w:right="8"/>
      </w:pPr>
    </w:p>
    <w:p w14:paraId="06E11309" w14:textId="77777777" w:rsidR="00AF048F" w:rsidRDefault="002153EF">
      <w:pPr>
        <w:spacing w:after="56" w:line="216" w:lineRule="auto"/>
        <w:ind w:left="846" w:right="8"/>
      </w:pPr>
      <w:r>
        <w:t xml:space="preserve">MTCountry, MTIssuer and MTId are local variables*/ </w:t>
      </w:r>
    </w:p>
    <w:p w14:paraId="03A3E1C4" w14:textId="77777777" w:rsidR="0048511B" w:rsidRDefault="0048511B">
      <w:pPr>
        <w:ind w:left="846" w:right="8"/>
      </w:pPr>
    </w:p>
    <w:p w14:paraId="4118D719" w14:textId="77777777" w:rsidR="00AF048F" w:rsidRDefault="002153EF">
      <w:pPr>
        <w:ind w:left="846" w:right="8"/>
      </w:pPr>
      <w:r w:rsidRPr="00B428AC">
        <w:rPr>
          <w:b/>
        </w:rPr>
        <w:t>IF</w:t>
      </w:r>
      <w:r>
        <w:t xml:space="preserve"> MTFATFCode = “CUST” OR “EMPL” OR “DRLC” </w:t>
      </w:r>
    </w:p>
    <w:p w14:paraId="7100AB14" w14:textId="77777777" w:rsidR="00AF048F" w:rsidRDefault="002153EF">
      <w:pPr>
        <w:ind w:left="1426" w:right="8"/>
      </w:pPr>
      <w:r>
        <w:t xml:space="preserve">/*Assumption is that the source message is correct. </w:t>
      </w:r>
    </w:p>
    <w:p w14:paraId="41B005AB" w14:textId="745247C8" w:rsidR="00AF048F" w:rsidRDefault="002153EF">
      <w:pPr>
        <w:spacing w:after="56" w:line="216" w:lineRule="auto"/>
        <w:ind w:left="1426" w:right="8"/>
      </w:pPr>
      <w:r>
        <w:t>Therefore CUST, EMPL or DRLC should be in line with field 50F format specifications: the code must be followed by a slash, the country code, a slash, the issuer of the identification, a slash and the identification</w:t>
      </w:r>
      <w:r w:rsidR="00A81492">
        <w:t>.</w:t>
      </w:r>
      <w:ins w:id="258" w:author="BOUVY Martine [2]" w:date="2021-04-19T13:40:00Z">
        <w:r w:rsidR="00A81492">
          <w:t xml:space="preserve"> The scenario also take</w:t>
        </w:r>
      </w:ins>
      <w:ins w:id="259" w:author="BOUVY Martine [2]" w:date="2021-04-19T13:41:00Z">
        <w:r w:rsidR="00A81492">
          <w:t>s</w:t>
        </w:r>
      </w:ins>
      <w:ins w:id="260" w:author="BOUVY Martine [2]" w:date="2021-04-19T13:40:00Z">
        <w:r w:rsidR="00A81492">
          <w:t xml:space="preserve"> into account the possible structure CountryCode/</w:t>
        </w:r>
      </w:ins>
      <w:ins w:id="261" w:author="BOUVY Martine [2]" w:date="2021-04-19T13:41:00Z">
        <w:r w:rsidR="00EC5F93">
          <w:t>/N</w:t>
        </w:r>
        <w:r w:rsidR="00A81492">
          <w:t>umber where issuer is missing</w:t>
        </w:r>
      </w:ins>
      <w:ins w:id="262" w:author="BOUVY Martine [2]" w:date="2021-04-19T13:42:00Z">
        <w:r w:rsidR="00EC5F93">
          <w:t xml:space="preserve"> (see MX to MT translation)</w:t>
        </w:r>
      </w:ins>
      <w:r w:rsidR="00A81492">
        <w:t xml:space="preserve"> </w:t>
      </w:r>
      <w:r>
        <w:t xml:space="preserve">*/ </w:t>
      </w:r>
    </w:p>
    <w:p w14:paraId="18D63E13" w14:textId="77777777" w:rsidR="00AF048F" w:rsidRDefault="002153EF">
      <w:pPr>
        <w:spacing w:after="101" w:line="216" w:lineRule="auto"/>
        <w:ind w:left="1426" w:right="8"/>
      </w:pPr>
      <w:r>
        <w:t xml:space="preserve">/*Isolate country and issuer from identification. Restrict identification to maximum 35 characters*/ </w:t>
      </w:r>
    </w:p>
    <w:p w14:paraId="6E182748" w14:textId="77777777" w:rsidR="0048511B" w:rsidRDefault="0048511B">
      <w:pPr>
        <w:spacing w:after="49"/>
        <w:ind w:left="1426" w:right="8"/>
      </w:pPr>
    </w:p>
    <w:p w14:paraId="2FA7E0D4" w14:textId="77777777" w:rsidR="00AF048F" w:rsidRDefault="002153EF">
      <w:pPr>
        <w:spacing w:after="49"/>
        <w:ind w:left="1426" w:right="8"/>
      </w:pPr>
      <w:r>
        <w:t xml:space="preserve">MTCountry = </w:t>
      </w:r>
      <w:r>
        <w:rPr>
          <w:b/>
        </w:rPr>
        <w:t>Substring</w:t>
      </w:r>
      <w:r>
        <w:t xml:space="preserve">(MTFATFId, 1, 2) </w:t>
      </w:r>
    </w:p>
    <w:p w14:paraId="5668FF9A" w14:textId="77777777" w:rsidR="00EE44AD" w:rsidRDefault="00EE44AD">
      <w:pPr>
        <w:spacing w:after="49"/>
        <w:ind w:left="1426" w:right="8"/>
      </w:pPr>
    </w:p>
    <w:p w14:paraId="1522A7F1" w14:textId="77777777" w:rsidR="00EE44AD" w:rsidRDefault="00EE44AD" w:rsidP="00EE44AD">
      <w:pPr>
        <w:spacing w:after="43"/>
        <w:ind w:left="1426" w:right="8"/>
      </w:pPr>
      <w:r>
        <w:t>/</w:t>
      </w:r>
      <w:r w:rsidR="002664D0">
        <w:t>* check i</w:t>
      </w:r>
      <w:r>
        <w:t>f the Issuer is present and follows by “/” and</w:t>
      </w:r>
      <w:r w:rsidR="00050A31">
        <w:t xml:space="preserve"> by</w:t>
      </w:r>
      <w:r>
        <w:t xml:space="preserve"> Identification. This is not validated by the network. </w:t>
      </w:r>
      <w:r w:rsidR="0011747F">
        <w:t xml:space="preserve">So check is reinforced in the </w:t>
      </w:r>
      <w:r w:rsidR="00F6063E">
        <w:t>tran</w:t>
      </w:r>
      <w:r w:rsidR="0011747F">
        <w:t xml:space="preserve">slation </w:t>
      </w:r>
      <w:r>
        <w:t>*/</w:t>
      </w:r>
    </w:p>
    <w:p w14:paraId="6D9178BA" w14:textId="77777777" w:rsidR="00EE44AD" w:rsidRDefault="00EE44AD" w:rsidP="00EE44AD">
      <w:pPr>
        <w:spacing w:after="43"/>
        <w:ind w:left="1426" w:right="8"/>
      </w:pPr>
    </w:p>
    <w:p w14:paraId="00D16FE9" w14:textId="1A63112E" w:rsidR="00EE44AD" w:rsidRDefault="00EE44AD" w:rsidP="00EE44AD">
      <w:pPr>
        <w:spacing w:after="43"/>
        <w:ind w:left="1426" w:right="8"/>
      </w:pPr>
      <w:r w:rsidRPr="00220AE6">
        <w:rPr>
          <w:b/>
        </w:rPr>
        <w:t>IF</w:t>
      </w:r>
      <w:r>
        <w:t xml:space="preserve"> </w:t>
      </w:r>
      <w:r w:rsidRPr="00B428AC">
        <w:rPr>
          <w:b/>
        </w:rPr>
        <w:t>IsPresent</w:t>
      </w:r>
      <w:ins w:id="263" w:author="BOUVY Martine" w:date="2023-04-27T10:40:00Z">
        <w:r w:rsidR="00EB66D4">
          <w:rPr>
            <w:b/>
          </w:rPr>
          <w:t>Pattern</w:t>
        </w:r>
      </w:ins>
      <w:r>
        <w:t xml:space="preserve">(Substring(MTFATFId, 4), “/”)THEN </w:t>
      </w:r>
    </w:p>
    <w:p w14:paraId="7DBEE654" w14:textId="77777777" w:rsidR="00EE44AD" w:rsidRDefault="00EE44AD">
      <w:pPr>
        <w:spacing w:after="49"/>
        <w:ind w:left="1426" w:right="8"/>
      </w:pPr>
    </w:p>
    <w:p w14:paraId="1F97168F" w14:textId="46B591A1" w:rsidR="00AF048F" w:rsidRDefault="002C7AEF">
      <w:pPr>
        <w:spacing w:after="43"/>
        <w:ind w:left="1426" w:right="8"/>
      </w:pPr>
      <w:ins w:id="264" w:author="BOUVY Martine [2]" w:date="2021-07-22T15:22:00Z">
        <w:r w:rsidRPr="00BD01F4">
          <w:rPr>
            <w:b/>
          </w:rPr>
          <w:t>{</w:t>
        </w:r>
      </w:ins>
      <w:r w:rsidR="00EE44AD">
        <w:t xml:space="preserve"> </w:t>
      </w:r>
      <w:r w:rsidR="002153EF">
        <w:t xml:space="preserve">MTIssuer = </w:t>
      </w:r>
      <w:r w:rsidR="002153EF">
        <w:rPr>
          <w:b/>
        </w:rPr>
        <w:t>ExtractTillPattern</w:t>
      </w:r>
      <w:r w:rsidR="002153EF">
        <w:t xml:space="preserve">(Substring(MTFATFId, 4), “/”) </w:t>
      </w:r>
    </w:p>
    <w:p w14:paraId="02493C80" w14:textId="77777777" w:rsidR="00016A59" w:rsidRDefault="00016A59" w:rsidP="00016A59">
      <w:pPr>
        <w:spacing w:after="43"/>
        <w:ind w:left="1426" w:right="8"/>
      </w:pPr>
      <w:r>
        <w:t xml:space="preserve">MTId = </w:t>
      </w:r>
      <w:r>
        <w:rPr>
          <w:b/>
        </w:rPr>
        <w:t>ExtractFromPattern</w:t>
      </w:r>
      <w:r>
        <w:t>(Substring(MTFATFId, 4), “/”)</w:t>
      </w:r>
    </w:p>
    <w:p w14:paraId="4EA2B817" w14:textId="7A461E2D" w:rsidR="00016A59" w:rsidRDefault="00016A59">
      <w:pPr>
        <w:spacing w:after="43"/>
        <w:ind w:left="1426" w:right="8"/>
      </w:pPr>
      <w:r>
        <w:t xml:space="preserve">  </w:t>
      </w:r>
      <w:r w:rsidRPr="00922BFD">
        <w:rPr>
          <w:b/>
        </w:rPr>
        <w:t>IF</w:t>
      </w:r>
      <w:r w:rsidR="00922BFD">
        <w:t xml:space="preserve"> MTId IsEmpty THEN</w:t>
      </w:r>
    </w:p>
    <w:p w14:paraId="1C893A99" w14:textId="77777777" w:rsidR="00922BFD" w:rsidRDefault="00922BFD">
      <w:pPr>
        <w:spacing w:after="43"/>
        <w:ind w:left="1426" w:right="8"/>
      </w:pPr>
    </w:p>
    <w:p w14:paraId="04A8A669" w14:textId="0ACE0457" w:rsidR="00016A59" w:rsidRDefault="00016A59">
      <w:pPr>
        <w:spacing w:after="43"/>
        <w:ind w:left="1426" w:right="8"/>
      </w:pPr>
      <w:r>
        <w:t>/* case where there is no info after the slash</w:t>
      </w:r>
      <w:r w:rsidR="00CA5A65">
        <w:t>. Then MT Id and MT issuer will have the same content</w:t>
      </w:r>
      <w:r w:rsidR="005060D7">
        <w:t xml:space="preserve"> as no possibility to identify which information is present</w:t>
      </w:r>
      <w:r>
        <w:t xml:space="preserve">       */</w:t>
      </w:r>
    </w:p>
    <w:p w14:paraId="5504B527" w14:textId="77777777" w:rsidR="005060D7" w:rsidRDefault="005060D7">
      <w:pPr>
        <w:spacing w:after="43"/>
        <w:ind w:left="1426" w:right="8"/>
      </w:pPr>
    </w:p>
    <w:p w14:paraId="30A67D0C" w14:textId="77777777" w:rsidR="00016A59" w:rsidRDefault="00BB40DC">
      <w:pPr>
        <w:spacing w:after="43"/>
        <w:ind w:left="1426" w:right="8"/>
      </w:pPr>
      <w:r>
        <w:t xml:space="preserve">     MTId = </w:t>
      </w:r>
      <w:r w:rsidR="00DD560C">
        <w:t>“NOTPROVIDED</w:t>
      </w:r>
      <w:r>
        <w:t>”</w:t>
      </w:r>
    </w:p>
    <w:p w14:paraId="7E181411" w14:textId="77777777" w:rsidR="00016A59" w:rsidRPr="00922BFD" w:rsidRDefault="00016A59">
      <w:pPr>
        <w:spacing w:after="43"/>
        <w:ind w:left="1426" w:right="8"/>
        <w:rPr>
          <w:b/>
        </w:rPr>
      </w:pPr>
      <w:r>
        <w:t xml:space="preserve">  </w:t>
      </w:r>
      <w:r w:rsidRPr="00922BFD">
        <w:rPr>
          <w:b/>
        </w:rPr>
        <w:t>ENDIF</w:t>
      </w:r>
    </w:p>
    <w:p w14:paraId="7CC6C0CA" w14:textId="683B3736" w:rsidR="00016A59" w:rsidRDefault="00016A59">
      <w:pPr>
        <w:spacing w:after="43"/>
        <w:ind w:left="1426" w:right="8"/>
        <w:rPr>
          <w:ins w:id="265" w:author="BOUVY Martine [2]" w:date="2021-07-22T15:11:00Z"/>
        </w:rPr>
      </w:pPr>
    </w:p>
    <w:p w14:paraId="42C20B54" w14:textId="4C10B2F4" w:rsidR="00203791" w:rsidRDefault="00203791" w:rsidP="002E12CA">
      <w:pPr>
        <w:spacing w:after="43"/>
        <w:ind w:right="8"/>
        <w:rPr>
          <w:ins w:id="266" w:author="BOUVY Martine [2]" w:date="2021-07-22T15:15:00Z"/>
        </w:rPr>
      </w:pPr>
      <w:ins w:id="267" w:author="BOUVY Martine [2]" w:date="2021-07-22T15:11:00Z">
        <w:r>
          <w:t xml:space="preserve">/* </w:t>
        </w:r>
      </w:ins>
      <w:ins w:id="268" w:author="BOUVY Martine [2]" w:date="2021-07-22T15:13:00Z">
        <w:r>
          <w:t>I</w:t>
        </w:r>
      </w:ins>
      <w:ins w:id="269" w:author="BOUVY Martine [2]" w:date="2021-07-22T15:12:00Z">
        <w:r>
          <w:t>f MT issuer is generated from OrgID.</w:t>
        </w:r>
      </w:ins>
      <w:ins w:id="270" w:author="BOUVY Martine [2]" w:date="2021-07-22T15:13:00Z">
        <w:r w:rsidR="002C7AEF">
          <w:t>Other.SchemeName.</w:t>
        </w:r>
      </w:ins>
      <w:ins w:id="271" w:author="BOUVY Martine [2]" w:date="2021-07-22T15:23:00Z">
        <w:r w:rsidR="002C7AEF">
          <w:t>C</w:t>
        </w:r>
      </w:ins>
      <w:ins w:id="272" w:author="BOUVY Martine [2]" w:date="2021-07-22T15:13:00Z">
        <w:r>
          <w:t>ode with a value different from CUST, TXID</w:t>
        </w:r>
      </w:ins>
      <w:ins w:id="273" w:author="BOUVY Martine [2]" w:date="2021-07-22T15:14:00Z">
        <w:r>
          <w:t xml:space="preserve"> or EMPL then a structure like </w:t>
        </w:r>
      </w:ins>
      <w:ins w:id="274" w:author="BOUVY Martine [2]" w:date="2021-07-22T15:15:00Z">
        <w:r>
          <w:t>“</w:t>
        </w:r>
      </w:ins>
      <w:ins w:id="275" w:author="BOUVY Martine [2]" w:date="2021-07-22T15:14:00Z">
        <w:r>
          <w:t>CUST/BE/GS1G MXIssuer/ID”</w:t>
        </w:r>
      </w:ins>
      <w:ins w:id="276" w:author="BOUVY Martine [2]" w:date="2021-07-22T15:15:00Z">
        <w:r w:rsidR="00CA5A75">
          <w:t xml:space="preserve"> is expected</w:t>
        </w:r>
      </w:ins>
      <w:ins w:id="277" w:author="BOUVY Martine [2]" w:date="2021-07-22T15:25:00Z">
        <w:r w:rsidR="002C7AEF">
          <w:t xml:space="preserve"> (see </w:t>
        </w:r>
        <w:r w:rsidR="002C7AEF" w:rsidRPr="002C7AEF">
          <w:t>MX_To_MTFATFIdentification</w:t>
        </w:r>
        <w:r w:rsidR="002C7AEF">
          <w:t>)</w:t>
        </w:r>
      </w:ins>
      <w:ins w:id="278" w:author="BOUVY Martine [2]" w:date="2021-07-22T15:15:00Z">
        <w:r>
          <w:t xml:space="preserve"> and should therefore be translated back to OrgID and not to PrivateID</w:t>
        </w:r>
      </w:ins>
      <w:ins w:id="279" w:author="BOUVY Martine [2]" w:date="2021-07-22T15:23:00Z">
        <w:r w:rsidR="002C7AEF">
          <w:t xml:space="preserve">. So the code after CUST/BE/ is checked versus the external </w:t>
        </w:r>
      </w:ins>
      <w:ins w:id="280" w:author="BOUVY Martine [2]" w:date="2021-07-22T15:24:00Z">
        <w:r w:rsidR="002C7AEF">
          <w:t>ISO list ExternalOrganisationIdentification1Code</w:t>
        </w:r>
      </w:ins>
      <w:ins w:id="281" w:author="BOUVY Martine [2]" w:date="2021-07-22T15:15:00Z">
        <w:r>
          <w:t xml:space="preserve"> */</w:t>
        </w:r>
      </w:ins>
    </w:p>
    <w:p w14:paraId="29E9FAFB" w14:textId="09D512BB" w:rsidR="00203791" w:rsidRDefault="00203791" w:rsidP="002E12CA">
      <w:pPr>
        <w:spacing w:after="43"/>
        <w:ind w:right="8"/>
        <w:rPr>
          <w:ins w:id="282" w:author="BOUVY Martine [2]" w:date="2021-07-22T15:21:00Z"/>
        </w:rPr>
      </w:pPr>
      <w:ins w:id="283" w:author="BOUVY Martine [2]" w:date="2021-07-22T15:16:00Z">
        <w:r w:rsidRPr="002E12CA">
          <w:rPr>
            <w:b/>
          </w:rPr>
          <w:t xml:space="preserve">    </w:t>
        </w:r>
      </w:ins>
      <w:ins w:id="284" w:author="BOUVY Martine [2]" w:date="2021-07-22T15:22:00Z">
        <w:r w:rsidR="002C7AEF">
          <w:rPr>
            <w:b/>
          </w:rPr>
          <w:t xml:space="preserve">    </w:t>
        </w:r>
      </w:ins>
      <w:ins w:id="285" w:author="BOUVY Martine [2]" w:date="2021-07-22T15:16:00Z">
        <w:r w:rsidRPr="002E12CA">
          <w:rPr>
            <w:b/>
          </w:rPr>
          <w:t xml:space="preserve"> IF </w:t>
        </w:r>
      </w:ins>
      <w:ins w:id="286" w:author="BOUVY Martine [2]" w:date="2021-07-22T17:04:00Z">
        <w:r w:rsidR="00D5410B">
          <w:t xml:space="preserve">MTFATFCode = “CUST” </w:t>
        </w:r>
        <w:r w:rsidR="00D5410B" w:rsidRPr="003A5FA8">
          <w:rPr>
            <w:b/>
          </w:rPr>
          <w:t>AND</w:t>
        </w:r>
        <w:r w:rsidR="00D5410B">
          <w:t xml:space="preserve"> </w:t>
        </w:r>
      </w:ins>
      <w:ins w:id="287" w:author="BOUVY Martine [2]" w:date="2021-07-22T15:18:00Z">
        <w:r w:rsidRPr="002E12CA">
          <w:rPr>
            <w:b/>
          </w:rPr>
          <w:t>WithinList</w:t>
        </w:r>
        <w:r>
          <w:t>(</w:t>
        </w:r>
      </w:ins>
      <w:ins w:id="288" w:author="BOUVY Martine [2]" w:date="2021-07-22T15:16:00Z">
        <w:r w:rsidRPr="002E12CA">
          <w:rPr>
            <w:b/>
          </w:rPr>
          <w:t>Substring</w:t>
        </w:r>
        <w:r>
          <w:t>(MTIssuer,1</w:t>
        </w:r>
      </w:ins>
      <w:ins w:id="289" w:author="BOUVY Martine [2]" w:date="2021-07-22T15:17:00Z">
        <w:r>
          <w:t>,4)</w:t>
        </w:r>
      </w:ins>
      <w:ins w:id="290" w:author="BOUVY Martine [2]" w:date="2021-07-22T15:18:00Z">
        <w:r>
          <w:t>,External</w:t>
        </w:r>
      </w:ins>
      <w:ins w:id="291" w:author="BOUVY Martine [2]" w:date="2021-07-22T15:19:00Z">
        <w:r>
          <w:t>OrganisationIdentific</w:t>
        </w:r>
        <w:r>
          <w:lastRenderedPageBreak/>
          <w:t xml:space="preserve">ation1Code)AND </w:t>
        </w:r>
        <w:r w:rsidRPr="00C94B75">
          <w:rPr>
            <w:b/>
          </w:rPr>
          <w:t>Substring</w:t>
        </w:r>
        <w:r>
          <w:t>(MTIssuer,1,4)</w:t>
        </w:r>
      </w:ins>
      <w:ins w:id="292" w:author="BOUVY Martine [2]" w:date="2021-07-22T15:20:00Z">
        <w:r w:rsidR="00BE7FB4">
          <w:t xml:space="preserve">is </w:t>
        </w:r>
      </w:ins>
      <w:ins w:id="293" w:author="BOUVY Martine [2]" w:date="2021-07-22T15:36:00Z">
        <w:r w:rsidR="00BE7FB4">
          <w:t>NOT in List</w:t>
        </w:r>
      </w:ins>
      <w:ins w:id="294" w:author="BOUVY Martine [2]" w:date="2021-07-22T15:20:00Z">
        <w:r>
          <w:t xml:space="preserve"> {CUST, TXID, </w:t>
        </w:r>
      </w:ins>
      <w:ins w:id="295" w:author="BOUVY Martine [2]" w:date="2021-07-22T15:21:00Z">
        <w:r w:rsidR="002C7AEF">
          <w:t>EMPL} THEN</w:t>
        </w:r>
      </w:ins>
    </w:p>
    <w:p w14:paraId="404D6DC0" w14:textId="5D2373A1" w:rsidR="002C7AEF" w:rsidRDefault="002C7AEF" w:rsidP="002E12CA">
      <w:pPr>
        <w:spacing w:after="43"/>
        <w:ind w:right="8"/>
        <w:rPr>
          <w:ins w:id="296" w:author="BOUVY Martine [2]" w:date="2021-07-22T15:27:00Z"/>
        </w:rPr>
      </w:pPr>
      <w:ins w:id="297" w:author="BOUVY Martine [2]" w:date="2021-07-22T15:26:00Z">
        <w:r>
          <w:t xml:space="preserve">     MXOrgSchemeCode = </w:t>
        </w:r>
        <w:r w:rsidRPr="00C94B75">
          <w:rPr>
            <w:b/>
          </w:rPr>
          <w:t>Substring</w:t>
        </w:r>
        <w:r>
          <w:t>(MTIssuer,1,4)</w:t>
        </w:r>
      </w:ins>
    </w:p>
    <w:p w14:paraId="3417C599" w14:textId="64D6E9BB" w:rsidR="002C7AEF" w:rsidRDefault="002C7AEF" w:rsidP="002E12CA">
      <w:pPr>
        <w:spacing w:after="43"/>
        <w:ind w:right="8"/>
        <w:rPr>
          <w:ins w:id="298" w:author="BOUVY Martine [2]" w:date="2021-07-22T15:30:00Z"/>
        </w:rPr>
      </w:pPr>
      <w:ins w:id="299" w:author="BOUVY Martine [2]" w:date="2021-07-22T15:27:00Z">
        <w:r>
          <w:t xml:space="preserve">     </w:t>
        </w:r>
      </w:ins>
      <w:ins w:id="300" w:author="BOUVY Martine [2]" w:date="2021-07-22T15:28:00Z">
        <w:r>
          <w:t xml:space="preserve">MTIssuer = </w:t>
        </w:r>
      </w:ins>
      <w:ins w:id="301" w:author="BOUVY Martine [2]" w:date="2021-07-22T15:30:00Z">
        <w:r w:rsidRPr="002E12CA">
          <w:rPr>
            <w:b/>
          </w:rPr>
          <w:t>Substring</w:t>
        </w:r>
        <w:r>
          <w:t>(MTIssuer,6)</w:t>
        </w:r>
      </w:ins>
    </w:p>
    <w:p w14:paraId="23D19D6D" w14:textId="2F0D996B" w:rsidR="002C7AEF" w:rsidRDefault="002C7AEF" w:rsidP="002E12CA">
      <w:pPr>
        <w:spacing w:after="43"/>
        <w:ind w:right="8"/>
        <w:rPr>
          <w:ins w:id="302" w:author="BOUVY Martine [2]" w:date="2021-07-22T15:27:00Z"/>
        </w:rPr>
      </w:pPr>
      <w:ins w:id="303" w:author="BOUVY Martine [2]" w:date="2021-07-22T15:30:00Z">
        <w:r>
          <w:t xml:space="preserve">/* a space is present per construction between </w:t>
        </w:r>
      </w:ins>
      <w:ins w:id="304" w:author="BOUVY Martine [2]" w:date="2021-07-22T15:31:00Z">
        <w:r>
          <w:t xml:space="preserve">MXOrgSchemeCode and </w:t>
        </w:r>
        <w:r w:rsidR="00BE7FB4">
          <w:t>the remaining issuer information if present */</w:t>
        </w:r>
      </w:ins>
    </w:p>
    <w:p w14:paraId="41AC8E56" w14:textId="4E486AD1" w:rsidR="002C7AEF" w:rsidRDefault="002C7AEF" w:rsidP="002E12CA">
      <w:pPr>
        <w:spacing w:after="43"/>
        <w:ind w:right="8"/>
        <w:rPr>
          <w:ins w:id="305" w:author="BOUVY Martine" w:date="2023-01-23T10:03:00Z"/>
        </w:rPr>
      </w:pPr>
      <w:ins w:id="306" w:author="BOUVY Martine [2]" w:date="2021-07-22T15:27:00Z">
        <w:r>
          <w:t xml:space="preserve">     FlagOrgId = “true”</w:t>
        </w:r>
      </w:ins>
    </w:p>
    <w:p w14:paraId="4B36A2C0" w14:textId="0A0E7CE4" w:rsidR="00F60D83" w:rsidRDefault="00F60D83" w:rsidP="002E12CA">
      <w:pPr>
        <w:spacing w:after="43"/>
        <w:ind w:right="8"/>
        <w:rPr>
          <w:ins w:id="307" w:author="BOUVY Martine" w:date="2023-01-23T10:03:00Z"/>
        </w:rPr>
      </w:pPr>
    </w:p>
    <w:p w14:paraId="09B9B2A0" w14:textId="1911A019" w:rsidR="00F60D83" w:rsidRDefault="00F60D83" w:rsidP="00F60D83">
      <w:pPr>
        <w:spacing w:after="43"/>
        <w:ind w:right="8"/>
        <w:rPr>
          <w:ins w:id="308" w:author="BOUVY Martine" w:date="2023-01-23T10:03:00Z"/>
        </w:rPr>
      </w:pPr>
      <w:ins w:id="309" w:author="BOUVY Martine" w:date="2023-01-23T10:03:00Z">
        <w:r w:rsidRPr="00F60D83">
          <w:rPr>
            <w:highlight w:val="yellow"/>
          </w:rPr>
          <w:t>/* If MT issuer is generated from PrivID.Other.SchemeName.Code with a valu</w:t>
        </w:r>
      </w:ins>
      <w:ins w:id="310" w:author="BOUVY Martine" w:date="2023-01-23T10:08:00Z">
        <w:r w:rsidR="00D91D1D">
          <w:rPr>
            <w:highlight w:val="yellow"/>
          </w:rPr>
          <w:t>e that has no MT equivalent</w:t>
        </w:r>
      </w:ins>
      <w:ins w:id="311" w:author="BOUVY Martine" w:date="2023-01-23T10:03:00Z">
        <w:r w:rsidRPr="00F60D83">
          <w:rPr>
            <w:highlight w:val="yellow"/>
          </w:rPr>
          <w:t xml:space="preserve"> then a structure like “CUST/BE/MXCode MXIssuer/ID” is expected (see MX_To_MTFATFIdentification) and should therefore be translated back to </w:t>
        </w:r>
      </w:ins>
      <w:ins w:id="312" w:author="BOUVY Martine" w:date="2023-01-23T10:04:00Z">
        <w:r w:rsidRPr="00F60D83">
          <w:rPr>
            <w:highlight w:val="yellow"/>
          </w:rPr>
          <w:t>Priv</w:t>
        </w:r>
      </w:ins>
      <w:ins w:id="313" w:author="BOUVY Martine" w:date="2023-01-23T10:03:00Z">
        <w:r w:rsidRPr="00F60D83">
          <w:rPr>
            <w:highlight w:val="yellow"/>
          </w:rPr>
          <w:t xml:space="preserve">ID. So the code after CUST/BE/ is checked versus the external ISO list </w:t>
        </w:r>
      </w:ins>
      <w:ins w:id="314" w:author="BOUVY Martine" w:date="2023-01-23T10:04:00Z">
        <w:r w:rsidRPr="00F60D83">
          <w:rPr>
            <w:highlight w:val="yellow"/>
          </w:rPr>
          <w:t>Person</w:t>
        </w:r>
      </w:ins>
      <w:ins w:id="315" w:author="BOUVY Martine" w:date="2023-01-23T10:03:00Z">
        <w:r w:rsidRPr="00F60D83">
          <w:rPr>
            <w:highlight w:val="yellow"/>
          </w:rPr>
          <w:t>Identification1Code *</w:t>
        </w:r>
        <w:commentRangeStart w:id="316"/>
        <w:r w:rsidRPr="00F60D83">
          <w:rPr>
            <w:highlight w:val="yellow"/>
          </w:rPr>
          <w:t>/</w:t>
        </w:r>
      </w:ins>
      <w:commentRangeEnd w:id="316"/>
      <w:ins w:id="317" w:author="BOUVY Martine" w:date="2023-01-23T10:05:00Z">
        <w:r>
          <w:rPr>
            <w:rStyle w:val="CommentReference"/>
          </w:rPr>
          <w:commentReference w:id="316"/>
        </w:r>
      </w:ins>
    </w:p>
    <w:p w14:paraId="68D9E1D6" w14:textId="77777777" w:rsidR="00F60D83" w:rsidRDefault="00F60D83" w:rsidP="002E12CA">
      <w:pPr>
        <w:spacing w:after="43"/>
        <w:ind w:right="8"/>
        <w:rPr>
          <w:ins w:id="318" w:author="BOUVY Martine" w:date="2023-01-23T09:48:00Z"/>
        </w:rPr>
      </w:pPr>
    </w:p>
    <w:p w14:paraId="0ACB5853" w14:textId="7109B563" w:rsidR="00902CA9" w:rsidRDefault="00902CA9" w:rsidP="002E12CA">
      <w:pPr>
        <w:spacing w:after="43"/>
        <w:ind w:right="8"/>
        <w:rPr>
          <w:ins w:id="319" w:author="BOUVY Martine" w:date="2023-01-23T09:48:00Z"/>
        </w:rPr>
      </w:pPr>
    </w:p>
    <w:p w14:paraId="4C7F8E2A" w14:textId="30F84813" w:rsidR="00F60D83" w:rsidRPr="00F60D83" w:rsidRDefault="00902CA9" w:rsidP="00F60D83">
      <w:pPr>
        <w:spacing w:after="43"/>
        <w:ind w:right="8"/>
        <w:rPr>
          <w:ins w:id="320" w:author="BOUVY Martine" w:date="2023-01-23T10:01:00Z"/>
          <w:highlight w:val="yellow"/>
        </w:rPr>
      </w:pPr>
      <w:ins w:id="321" w:author="BOUVY Martine" w:date="2023-01-23T09:48:00Z">
        <w:r>
          <w:t xml:space="preserve">         </w:t>
        </w:r>
        <w:r w:rsidRPr="00F60D83">
          <w:rPr>
            <w:b/>
            <w:bCs/>
            <w:highlight w:val="yellow"/>
          </w:rPr>
          <w:t>ELSEIF</w:t>
        </w:r>
      </w:ins>
      <w:ins w:id="322" w:author="BOUVY Martine" w:date="2023-01-23T10:01:00Z">
        <w:r w:rsidR="00F60D83" w:rsidRPr="00F60D83">
          <w:rPr>
            <w:b/>
            <w:bCs/>
            <w:highlight w:val="yellow"/>
          </w:rPr>
          <w:t xml:space="preserve"> </w:t>
        </w:r>
        <w:r w:rsidR="00F60D83" w:rsidRPr="00F60D83">
          <w:rPr>
            <w:highlight w:val="yellow"/>
          </w:rPr>
          <w:t xml:space="preserve">MTFATFCode = “CUST” </w:t>
        </w:r>
        <w:r w:rsidR="00F60D83" w:rsidRPr="00F60D83">
          <w:rPr>
            <w:b/>
            <w:highlight w:val="yellow"/>
          </w:rPr>
          <w:t>AND</w:t>
        </w:r>
        <w:r w:rsidR="00F60D83" w:rsidRPr="00F60D83">
          <w:rPr>
            <w:highlight w:val="yellow"/>
          </w:rPr>
          <w:t xml:space="preserve"> </w:t>
        </w:r>
        <w:r w:rsidR="00F60D83" w:rsidRPr="00F60D83">
          <w:rPr>
            <w:b/>
            <w:highlight w:val="yellow"/>
          </w:rPr>
          <w:t>WithinList</w:t>
        </w:r>
        <w:r w:rsidR="00F60D83" w:rsidRPr="00F60D83">
          <w:rPr>
            <w:highlight w:val="yellow"/>
          </w:rPr>
          <w:t>(</w:t>
        </w:r>
        <w:r w:rsidR="00F60D83" w:rsidRPr="00F60D83">
          <w:rPr>
            <w:b/>
            <w:highlight w:val="yellow"/>
          </w:rPr>
          <w:t>Substring</w:t>
        </w:r>
        <w:r w:rsidR="00F60D83" w:rsidRPr="00F60D83">
          <w:rPr>
            <w:highlight w:val="yellow"/>
          </w:rPr>
          <w:t xml:space="preserve">(MTIssuer,1,4),ExternalPersonIdentification1Code)AND </w:t>
        </w:r>
        <w:r w:rsidR="00F60D83" w:rsidRPr="00F60D83">
          <w:rPr>
            <w:b/>
            <w:highlight w:val="yellow"/>
          </w:rPr>
          <w:t>Substring</w:t>
        </w:r>
        <w:r w:rsidR="00F60D83" w:rsidRPr="00F60D83">
          <w:rPr>
            <w:highlight w:val="yellow"/>
          </w:rPr>
          <w:t>(MTIssuer,1,4)is NOT in List {CUST, TXID, EMPL</w:t>
        </w:r>
      </w:ins>
      <w:ins w:id="323" w:author="BOUVY Martine" w:date="2023-01-23T10:14:00Z">
        <w:r w:rsidR="00D91D1D">
          <w:rPr>
            <w:highlight w:val="yellow"/>
          </w:rPr>
          <w:t>,ARNU,CCPT,DRLC,NIDN,SOSE</w:t>
        </w:r>
      </w:ins>
      <w:ins w:id="324" w:author="BOUVY Martine" w:date="2023-01-23T10:01:00Z">
        <w:r w:rsidR="00F60D83" w:rsidRPr="00F60D83">
          <w:rPr>
            <w:highlight w:val="yellow"/>
          </w:rPr>
          <w:t>} THEN</w:t>
        </w:r>
      </w:ins>
    </w:p>
    <w:p w14:paraId="547DC31D" w14:textId="201B8E4E" w:rsidR="00F60D83" w:rsidRPr="00F60D83" w:rsidRDefault="00F60D83" w:rsidP="00F60D83">
      <w:pPr>
        <w:spacing w:after="43"/>
        <w:ind w:right="8"/>
        <w:rPr>
          <w:ins w:id="325" w:author="BOUVY Martine" w:date="2023-01-23T10:01:00Z"/>
          <w:highlight w:val="yellow"/>
        </w:rPr>
      </w:pPr>
      <w:ins w:id="326" w:author="BOUVY Martine" w:date="2023-01-23T10:01:00Z">
        <w:r w:rsidRPr="00F60D83">
          <w:rPr>
            <w:highlight w:val="yellow"/>
          </w:rPr>
          <w:t xml:space="preserve">     MX</w:t>
        </w:r>
      </w:ins>
      <w:ins w:id="327" w:author="BOUVY Martine" w:date="2023-01-23T10:02:00Z">
        <w:r w:rsidRPr="00F60D83">
          <w:rPr>
            <w:highlight w:val="yellow"/>
          </w:rPr>
          <w:t>Priv</w:t>
        </w:r>
      </w:ins>
      <w:ins w:id="328" w:author="BOUVY Martine" w:date="2023-01-23T10:01:00Z">
        <w:r w:rsidRPr="00F60D83">
          <w:rPr>
            <w:highlight w:val="yellow"/>
          </w:rPr>
          <w:t xml:space="preserve">SchemeCode = </w:t>
        </w:r>
        <w:r w:rsidRPr="00F60D83">
          <w:rPr>
            <w:b/>
            <w:highlight w:val="yellow"/>
          </w:rPr>
          <w:t>Substring</w:t>
        </w:r>
        <w:r w:rsidRPr="00F60D83">
          <w:rPr>
            <w:highlight w:val="yellow"/>
          </w:rPr>
          <w:t>(MTIssuer,1,4)</w:t>
        </w:r>
      </w:ins>
    </w:p>
    <w:p w14:paraId="77B311EA" w14:textId="77777777" w:rsidR="00F60D83" w:rsidRPr="00F60D83" w:rsidRDefault="00F60D83" w:rsidP="00F60D83">
      <w:pPr>
        <w:spacing w:after="43"/>
        <w:ind w:right="8"/>
        <w:rPr>
          <w:ins w:id="329" w:author="BOUVY Martine" w:date="2023-01-23T10:01:00Z"/>
          <w:highlight w:val="yellow"/>
        </w:rPr>
      </w:pPr>
      <w:ins w:id="330" w:author="BOUVY Martine" w:date="2023-01-23T10:01:00Z">
        <w:r w:rsidRPr="00F60D83">
          <w:rPr>
            <w:highlight w:val="yellow"/>
          </w:rPr>
          <w:t xml:space="preserve">     MTIssuer = </w:t>
        </w:r>
        <w:r w:rsidRPr="00F60D83">
          <w:rPr>
            <w:b/>
            <w:highlight w:val="yellow"/>
          </w:rPr>
          <w:t>Substring</w:t>
        </w:r>
        <w:r w:rsidRPr="00F60D83">
          <w:rPr>
            <w:highlight w:val="yellow"/>
          </w:rPr>
          <w:t>(MTIssuer,6)</w:t>
        </w:r>
      </w:ins>
    </w:p>
    <w:p w14:paraId="2BC32ACE" w14:textId="77777777" w:rsidR="00F60D83" w:rsidRPr="00F60D83" w:rsidRDefault="00F60D83" w:rsidP="00F60D83">
      <w:pPr>
        <w:spacing w:after="43"/>
        <w:ind w:right="8"/>
        <w:rPr>
          <w:ins w:id="331" w:author="BOUVY Martine" w:date="2023-01-23T10:01:00Z"/>
          <w:highlight w:val="yellow"/>
        </w:rPr>
      </w:pPr>
      <w:ins w:id="332" w:author="BOUVY Martine" w:date="2023-01-23T10:01:00Z">
        <w:r w:rsidRPr="00F60D83">
          <w:rPr>
            <w:highlight w:val="yellow"/>
          </w:rPr>
          <w:t>/* a space is present per construction between MXOrgSchemeCode and the remaining issuer information if present */</w:t>
        </w:r>
      </w:ins>
    </w:p>
    <w:p w14:paraId="794DF0C8" w14:textId="7F7724DA" w:rsidR="00F60D83" w:rsidRDefault="00F60D83" w:rsidP="00F60D83">
      <w:pPr>
        <w:spacing w:after="43"/>
        <w:ind w:right="8"/>
        <w:rPr>
          <w:ins w:id="333" w:author="BOUVY Martine" w:date="2023-01-23T10:01:00Z"/>
        </w:rPr>
      </w:pPr>
      <w:ins w:id="334" w:author="BOUVY Martine" w:date="2023-01-23T10:01:00Z">
        <w:r w:rsidRPr="00F60D83">
          <w:rPr>
            <w:highlight w:val="yellow"/>
          </w:rPr>
          <w:t xml:space="preserve">     Flag</w:t>
        </w:r>
      </w:ins>
      <w:ins w:id="335" w:author="BOUVY Martine" w:date="2023-01-23T10:02:00Z">
        <w:r w:rsidRPr="00F60D83">
          <w:rPr>
            <w:highlight w:val="yellow"/>
          </w:rPr>
          <w:t>Priv</w:t>
        </w:r>
      </w:ins>
      <w:ins w:id="336" w:author="BOUVY Martine" w:date="2023-01-23T10:01:00Z">
        <w:r w:rsidRPr="00F60D83">
          <w:rPr>
            <w:highlight w:val="yellow"/>
          </w:rPr>
          <w:t>Id = “</w:t>
        </w:r>
        <w:commentRangeStart w:id="337"/>
        <w:r w:rsidRPr="00F60D83">
          <w:rPr>
            <w:highlight w:val="yellow"/>
          </w:rPr>
          <w:t>true</w:t>
        </w:r>
      </w:ins>
      <w:commentRangeEnd w:id="337"/>
      <w:ins w:id="338" w:author="BOUVY Martine" w:date="2023-01-23T10:02:00Z">
        <w:r>
          <w:rPr>
            <w:rStyle w:val="CommentReference"/>
          </w:rPr>
          <w:commentReference w:id="337"/>
        </w:r>
      </w:ins>
      <w:ins w:id="339" w:author="BOUVY Martine" w:date="2023-01-23T10:01:00Z">
        <w:r w:rsidRPr="00F60D83">
          <w:rPr>
            <w:highlight w:val="yellow"/>
          </w:rPr>
          <w:t>”</w:t>
        </w:r>
      </w:ins>
    </w:p>
    <w:p w14:paraId="70C81945" w14:textId="477E569D" w:rsidR="00902CA9" w:rsidRDefault="00902CA9" w:rsidP="002E12CA">
      <w:pPr>
        <w:spacing w:after="43"/>
        <w:ind w:right="8"/>
        <w:rPr>
          <w:ins w:id="340" w:author="BOUVY Martine" w:date="2023-01-23T09:48:00Z"/>
        </w:rPr>
      </w:pPr>
    </w:p>
    <w:p w14:paraId="54CDAA43" w14:textId="77777777" w:rsidR="00902CA9" w:rsidRDefault="00902CA9" w:rsidP="002E12CA">
      <w:pPr>
        <w:spacing w:after="43"/>
        <w:ind w:right="8"/>
        <w:rPr>
          <w:ins w:id="341" w:author="BOUVY Martine [2]" w:date="2021-07-22T16:53:00Z"/>
        </w:rPr>
      </w:pPr>
    </w:p>
    <w:p w14:paraId="5810A6D5" w14:textId="09DCB06E" w:rsidR="00E94E40" w:rsidRDefault="00E94E40" w:rsidP="002E12CA">
      <w:pPr>
        <w:spacing w:after="43"/>
        <w:ind w:right="8"/>
        <w:rPr>
          <w:ins w:id="342" w:author="BOUVY Martine" w:date="2023-01-23T09:47:00Z"/>
          <w:b/>
        </w:rPr>
      </w:pPr>
      <w:ins w:id="343" w:author="BOUVY Martine [2]" w:date="2021-07-22T16:53:00Z">
        <w:r w:rsidRPr="00BD01F4">
          <w:rPr>
            <w:b/>
          </w:rPr>
          <w:t xml:space="preserve">         ENDIF</w:t>
        </w:r>
      </w:ins>
    </w:p>
    <w:p w14:paraId="7269323E" w14:textId="48B95CE6" w:rsidR="00902CA9" w:rsidRDefault="00902CA9" w:rsidP="002E12CA">
      <w:pPr>
        <w:spacing w:after="43"/>
        <w:ind w:right="8"/>
        <w:rPr>
          <w:ins w:id="344" w:author="BOUVY Martine" w:date="2023-01-23T09:47:00Z"/>
          <w:b/>
        </w:rPr>
      </w:pPr>
    </w:p>
    <w:p w14:paraId="0A2DBE72" w14:textId="17EFDB8E" w:rsidR="00902CA9" w:rsidRDefault="00902CA9" w:rsidP="002E12CA">
      <w:pPr>
        <w:spacing w:after="43"/>
        <w:ind w:right="8"/>
        <w:rPr>
          <w:ins w:id="345" w:author="BOUVY Martine" w:date="2023-01-23T09:47:00Z"/>
          <w:b/>
        </w:rPr>
      </w:pPr>
    </w:p>
    <w:p w14:paraId="67C69CA4" w14:textId="77777777" w:rsidR="00902CA9" w:rsidRPr="00902CA9" w:rsidRDefault="00902CA9" w:rsidP="002E12CA">
      <w:pPr>
        <w:spacing w:after="43"/>
        <w:ind w:right="8"/>
        <w:rPr>
          <w:ins w:id="346" w:author="BOUVY Martine [2]" w:date="2021-07-22T15:15:00Z"/>
          <w:b/>
          <w:bCs/>
        </w:rPr>
      </w:pPr>
    </w:p>
    <w:p w14:paraId="5A48560D" w14:textId="1E3EBC0F" w:rsidR="00203791" w:rsidRPr="00902CA9" w:rsidRDefault="00203791" w:rsidP="002E12CA">
      <w:pPr>
        <w:spacing w:after="43"/>
        <w:ind w:right="8"/>
        <w:rPr>
          <w:b/>
          <w:bCs/>
        </w:rPr>
      </w:pPr>
      <w:ins w:id="347" w:author="BOUVY Martine [2]" w:date="2021-07-22T15:15:00Z">
        <w:r w:rsidRPr="00902CA9">
          <w:rPr>
            <w:b/>
            <w:bCs/>
          </w:rPr>
          <w:t xml:space="preserve">    </w:t>
        </w:r>
      </w:ins>
      <w:ins w:id="348" w:author="BOUVY Martine [2]" w:date="2021-07-22T15:23:00Z">
        <w:r w:rsidR="002C7AEF" w:rsidRPr="00902CA9">
          <w:rPr>
            <w:b/>
            <w:bCs/>
          </w:rPr>
          <w:t>}</w:t>
        </w:r>
      </w:ins>
    </w:p>
    <w:p w14:paraId="6FDF05E2" w14:textId="77777777" w:rsidR="00EE44AD" w:rsidRDefault="00EE44AD">
      <w:pPr>
        <w:spacing w:after="43"/>
        <w:ind w:left="1426" w:right="8"/>
      </w:pPr>
    </w:p>
    <w:p w14:paraId="59F19CB8" w14:textId="7DE437A0" w:rsidR="00050A31" w:rsidRDefault="00050A31" w:rsidP="00B428AC">
      <w:pPr>
        <w:tabs>
          <w:tab w:val="left" w:pos="1440"/>
        </w:tabs>
        <w:spacing w:after="43"/>
        <w:ind w:left="1426" w:right="8"/>
        <w:rPr>
          <w:ins w:id="349" w:author="BOUVY Martine" w:date="2023-01-04T10:23:00Z"/>
          <w:b/>
        </w:rPr>
      </w:pPr>
      <w:r w:rsidRPr="00220AE6">
        <w:rPr>
          <w:b/>
        </w:rPr>
        <w:t>ELSE</w:t>
      </w:r>
    </w:p>
    <w:p w14:paraId="3736E478" w14:textId="43698B10" w:rsidR="0008019C" w:rsidRPr="00220AE6" w:rsidRDefault="0008019C" w:rsidP="00B428AC">
      <w:pPr>
        <w:tabs>
          <w:tab w:val="left" w:pos="1440"/>
        </w:tabs>
        <w:spacing w:after="43"/>
        <w:ind w:left="1426" w:right="8"/>
        <w:rPr>
          <w:b/>
        </w:rPr>
      </w:pPr>
      <w:ins w:id="350" w:author="BOUVY Martine" w:date="2023-01-04T10:23:00Z">
        <w:r>
          <w:rPr>
            <w:b/>
          </w:rPr>
          <w:t xml:space="preserve">/* </w:t>
        </w:r>
        <w:r w:rsidRPr="00220AE6">
          <w:rPr>
            <w:b/>
          </w:rPr>
          <w:t>IF</w:t>
        </w:r>
        <w:r>
          <w:t xml:space="preserve"> NOT </w:t>
        </w:r>
        <w:r w:rsidRPr="00B428AC">
          <w:rPr>
            <w:b/>
          </w:rPr>
          <w:t>IsPresent</w:t>
        </w:r>
      </w:ins>
      <w:ins w:id="351" w:author="BOUVY Martine" w:date="2023-04-27T10:41:00Z">
        <w:r w:rsidR="00EB66D4">
          <w:rPr>
            <w:b/>
          </w:rPr>
          <w:t>Pattern</w:t>
        </w:r>
      </w:ins>
      <w:ins w:id="352" w:author="BOUVY Martine" w:date="2023-01-04T10:23:00Z">
        <w:r>
          <w:t>(Substring(MTFATFId, 4), “/”) */</w:t>
        </w:r>
      </w:ins>
    </w:p>
    <w:p w14:paraId="25163528" w14:textId="77777777" w:rsidR="00050A31" w:rsidRDefault="00050A31">
      <w:pPr>
        <w:spacing w:after="43"/>
        <w:ind w:left="1426" w:right="8"/>
      </w:pPr>
    </w:p>
    <w:p w14:paraId="6002121A" w14:textId="22246724" w:rsidR="00050A31" w:rsidRDefault="00F21432">
      <w:pPr>
        <w:spacing w:after="43"/>
        <w:ind w:left="1426" w:right="8"/>
      </w:pPr>
      <w:r>
        <w:t xml:space="preserve">    </w:t>
      </w:r>
      <w:r w:rsidR="00050A31">
        <w:t xml:space="preserve">MTId = </w:t>
      </w:r>
      <w:r w:rsidR="00050A31" w:rsidRPr="00B428AC">
        <w:rPr>
          <w:b/>
        </w:rPr>
        <w:t>Substring</w:t>
      </w:r>
      <w:r w:rsidR="00050A31">
        <w:t>(MTFATId, 4)</w:t>
      </w:r>
    </w:p>
    <w:p w14:paraId="4A7D4FBA" w14:textId="05350B3C" w:rsidR="00050A31" w:rsidRDefault="00F21432">
      <w:pPr>
        <w:spacing w:after="43"/>
        <w:ind w:left="1426" w:right="8"/>
      </w:pPr>
      <w:r>
        <w:t xml:space="preserve">    </w:t>
      </w:r>
      <w:r w:rsidR="00050A31">
        <w:t>MTIssuer = “”</w:t>
      </w:r>
    </w:p>
    <w:p w14:paraId="44687C12" w14:textId="77777777" w:rsidR="005060D7" w:rsidRDefault="005060D7">
      <w:pPr>
        <w:spacing w:after="43"/>
        <w:ind w:left="1426" w:right="8"/>
      </w:pPr>
    </w:p>
    <w:p w14:paraId="776C8EC9" w14:textId="77777777" w:rsidR="00050A31" w:rsidRPr="00220AE6" w:rsidRDefault="00050A31">
      <w:pPr>
        <w:spacing w:after="43"/>
        <w:ind w:left="1426" w:right="8"/>
        <w:rPr>
          <w:b/>
        </w:rPr>
      </w:pPr>
      <w:r w:rsidRPr="00220AE6">
        <w:rPr>
          <w:b/>
        </w:rPr>
        <w:t>ENDIF</w:t>
      </w:r>
      <w:r w:rsidR="005060D7">
        <w:rPr>
          <w:b/>
        </w:rPr>
        <w:t xml:space="preserve"> </w:t>
      </w:r>
    </w:p>
    <w:p w14:paraId="1AAEA377" w14:textId="77777777" w:rsidR="00EE44AD" w:rsidRDefault="00EE44AD">
      <w:pPr>
        <w:spacing w:after="43"/>
        <w:ind w:left="1426" w:right="8"/>
      </w:pPr>
    </w:p>
    <w:p w14:paraId="38C1DC2E" w14:textId="77777777" w:rsidR="003F1C49" w:rsidRDefault="003F1C49" w:rsidP="003F1C49">
      <w:pPr>
        <w:spacing w:after="43"/>
        <w:ind w:left="1426" w:right="8"/>
      </w:pPr>
      <w:r>
        <w:t>/* MT ID contains the Identifier and the MTCode8 information if any */</w:t>
      </w:r>
    </w:p>
    <w:p w14:paraId="0028A349" w14:textId="77777777" w:rsidR="003F1C49" w:rsidRDefault="003F1C49">
      <w:pPr>
        <w:spacing w:after="43"/>
        <w:ind w:left="1426" w:right="8"/>
      </w:pPr>
    </w:p>
    <w:p w14:paraId="320CE171" w14:textId="77777777" w:rsidR="001E5188" w:rsidRDefault="001E5188">
      <w:pPr>
        <w:spacing w:after="43"/>
        <w:ind w:left="1426" w:right="8"/>
      </w:pPr>
      <w:r>
        <w:t xml:space="preserve">IF </w:t>
      </w:r>
      <w:r w:rsidRPr="008B7390">
        <w:rPr>
          <w:b/>
        </w:rPr>
        <w:t>Length</w:t>
      </w:r>
      <w:r>
        <w:t>(MTId) &gt; 35 Then</w:t>
      </w:r>
    </w:p>
    <w:p w14:paraId="33316F30" w14:textId="77777777" w:rsidR="001E5188" w:rsidRDefault="001E5188">
      <w:pPr>
        <w:spacing w:after="43"/>
        <w:ind w:left="1426" w:right="8"/>
      </w:pPr>
      <w:r>
        <w:t xml:space="preserve">    MTId = Concatenate(Substring(MTId,1,34), “+”)</w:t>
      </w:r>
    </w:p>
    <w:p w14:paraId="0A836313" w14:textId="77777777" w:rsidR="001E5188" w:rsidRDefault="001E5188">
      <w:pPr>
        <w:spacing w:after="43"/>
        <w:ind w:left="1426" w:right="8"/>
      </w:pPr>
      <w:r>
        <w:lastRenderedPageBreak/>
        <w:t>ENDIF</w:t>
      </w:r>
    </w:p>
    <w:p w14:paraId="07FE980B" w14:textId="77777777" w:rsidR="00EE44AD" w:rsidRDefault="00EE44AD">
      <w:pPr>
        <w:spacing w:after="43"/>
        <w:ind w:left="1426" w:right="8"/>
      </w:pPr>
    </w:p>
    <w:p w14:paraId="354F84A4" w14:textId="77777777" w:rsidR="00AF048F" w:rsidRPr="00220AE6" w:rsidRDefault="002153EF">
      <w:pPr>
        <w:ind w:left="846" w:right="8"/>
        <w:rPr>
          <w:b/>
        </w:rPr>
      </w:pPr>
      <w:r w:rsidRPr="00220AE6">
        <w:rPr>
          <w:b/>
        </w:rPr>
        <w:t xml:space="preserve">ELSE </w:t>
      </w:r>
    </w:p>
    <w:p w14:paraId="46A04744" w14:textId="77777777" w:rsidR="0085137D" w:rsidRDefault="0085137D">
      <w:pPr>
        <w:ind w:left="846" w:right="8"/>
      </w:pPr>
      <w:r>
        <w:t>/* MTFATFCode is not in the list {EMPL, CUST, DRLC} */</w:t>
      </w:r>
    </w:p>
    <w:p w14:paraId="0DDAE4AE" w14:textId="77777777" w:rsidR="00AF048F" w:rsidRDefault="002153EF">
      <w:pPr>
        <w:spacing w:after="58" w:line="216" w:lineRule="auto"/>
        <w:ind w:left="1426" w:right="8"/>
      </w:pPr>
      <w:r>
        <w:t xml:space="preserve">/*Assumption is that the source message is correct. For all other codes, field 50F format specification requires that the code is followed by a slash, the country code, a slash and the identification*/ </w:t>
      </w:r>
    </w:p>
    <w:p w14:paraId="2183AD0C" w14:textId="77777777" w:rsidR="00AF048F" w:rsidRDefault="002153EF">
      <w:pPr>
        <w:spacing w:after="98" w:line="216" w:lineRule="auto"/>
        <w:ind w:left="1426" w:right="8"/>
      </w:pPr>
      <w:r>
        <w:t xml:space="preserve">/*Isolate country from identification. Restrict identification to maximum 35 characters*/ </w:t>
      </w:r>
    </w:p>
    <w:p w14:paraId="539263EC" w14:textId="77777777" w:rsidR="0048511B" w:rsidRDefault="0048511B">
      <w:pPr>
        <w:spacing w:after="54"/>
        <w:ind w:left="1426" w:right="8"/>
      </w:pPr>
    </w:p>
    <w:p w14:paraId="32104846" w14:textId="77777777" w:rsidR="00AF048F" w:rsidRDefault="002153EF">
      <w:pPr>
        <w:spacing w:after="54"/>
        <w:ind w:left="1426" w:right="8"/>
      </w:pPr>
      <w:r>
        <w:t xml:space="preserve">MTCountry = </w:t>
      </w:r>
      <w:r>
        <w:rPr>
          <w:b/>
        </w:rPr>
        <w:t>Substring</w:t>
      </w:r>
      <w:r>
        <w:t xml:space="preserve">(MTFATFId, 1, 2) </w:t>
      </w:r>
    </w:p>
    <w:p w14:paraId="35B182B7" w14:textId="77777777" w:rsidR="00681929" w:rsidRDefault="00681929">
      <w:pPr>
        <w:spacing w:after="54"/>
        <w:ind w:left="1426" w:right="8"/>
      </w:pPr>
    </w:p>
    <w:p w14:paraId="75F085C9" w14:textId="0BA42F44" w:rsidR="00AF048F" w:rsidRDefault="002153EF">
      <w:pPr>
        <w:ind w:left="1426" w:right="8"/>
      </w:pPr>
      <w:r>
        <w:t xml:space="preserve">MTId = </w:t>
      </w:r>
      <w:r>
        <w:rPr>
          <w:b/>
        </w:rPr>
        <w:t>Substring</w:t>
      </w:r>
      <w:r>
        <w:t xml:space="preserve">(MTFATFId, 4)  </w:t>
      </w:r>
    </w:p>
    <w:p w14:paraId="27497206" w14:textId="77777777" w:rsidR="00AF6B92" w:rsidRDefault="00AF6B92">
      <w:pPr>
        <w:ind w:left="1426" w:right="8"/>
      </w:pPr>
    </w:p>
    <w:p w14:paraId="47A8095A" w14:textId="583AEF81" w:rsidR="00AF6B92" w:rsidRDefault="00B428AC">
      <w:pPr>
        <w:ind w:left="1426" w:right="8"/>
      </w:pPr>
      <w:r>
        <w:t xml:space="preserve">IF MTId </w:t>
      </w:r>
      <w:r w:rsidRPr="00B428AC">
        <w:rPr>
          <w:b/>
        </w:rPr>
        <w:t>I</w:t>
      </w:r>
      <w:r w:rsidR="00AF6B92" w:rsidRPr="00B428AC">
        <w:rPr>
          <w:b/>
        </w:rPr>
        <w:t>sEmpty</w:t>
      </w:r>
      <w:r w:rsidR="00AF6B92">
        <w:t xml:space="preserve"> THEN</w:t>
      </w:r>
    </w:p>
    <w:p w14:paraId="147B8BE1" w14:textId="60C6A0BA" w:rsidR="00AF6B92" w:rsidRDefault="00922BFD">
      <w:pPr>
        <w:ind w:left="1426" w:right="8"/>
      </w:pPr>
      <w:r>
        <w:t xml:space="preserve">      </w:t>
      </w:r>
      <w:r w:rsidR="00DD560C">
        <w:t>MTId = “NOTPROVIDED</w:t>
      </w:r>
      <w:r w:rsidR="00AF6B92">
        <w:t>”</w:t>
      </w:r>
    </w:p>
    <w:p w14:paraId="62B1E378" w14:textId="77777777" w:rsidR="00AF6B92" w:rsidRDefault="00AF6B92">
      <w:pPr>
        <w:ind w:left="1426" w:right="8"/>
      </w:pPr>
      <w:r>
        <w:t>ENDIF</w:t>
      </w:r>
    </w:p>
    <w:p w14:paraId="5D705D4A" w14:textId="77777777" w:rsidR="00681929" w:rsidRDefault="00681929">
      <w:pPr>
        <w:ind w:left="1426" w:right="8"/>
      </w:pPr>
    </w:p>
    <w:p w14:paraId="3AB7D2E6" w14:textId="1D01C259" w:rsidR="00681929" w:rsidRDefault="00AF6B92">
      <w:pPr>
        <w:ind w:left="1426" w:right="8"/>
      </w:pPr>
      <w:r>
        <w:t>IF</w:t>
      </w:r>
      <w:r w:rsidR="00681929">
        <w:t xml:space="preserve"> </w:t>
      </w:r>
      <w:r w:rsidR="008B7390">
        <w:rPr>
          <w:b/>
        </w:rPr>
        <w:t>Length</w:t>
      </w:r>
      <w:r w:rsidR="00681929">
        <w:t>(MTId) &gt; 35 Then</w:t>
      </w:r>
    </w:p>
    <w:p w14:paraId="3922946D" w14:textId="77777777" w:rsidR="00681929" w:rsidRDefault="00681929" w:rsidP="00C04903">
      <w:pPr>
        <w:ind w:left="2146" w:right="8" w:firstLine="14"/>
      </w:pPr>
      <w:r>
        <w:t xml:space="preserve">MTId = </w:t>
      </w:r>
      <w:r w:rsidRPr="0048099C">
        <w:rPr>
          <w:b/>
        </w:rPr>
        <w:t>Concatenate</w:t>
      </w:r>
      <w:r>
        <w:t>(</w:t>
      </w:r>
      <w:r w:rsidRPr="0048099C">
        <w:rPr>
          <w:b/>
        </w:rPr>
        <w:t>Substring</w:t>
      </w:r>
      <w:r>
        <w:t>(MTId, 1, 34), “+”)</w:t>
      </w:r>
    </w:p>
    <w:p w14:paraId="7EA4EF63" w14:textId="2AFC273F" w:rsidR="00F249A5" w:rsidRDefault="00C04903" w:rsidP="00C04903">
      <w:pPr>
        <w:ind w:left="2146" w:right="8" w:hanging="728"/>
      </w:pPr>
      <w:r>
        <w:t>ENDIF</w:t>
      </w:r>
    </w:p>
    <w:p w14:paraId="1880A858" w14:textId="77777777" w:rsidR="00F249A5" w:rsidRDefault="00F249A5" w:rsidP="00C04903">
      <w:pPr>
        <w:ind w:left="2146" w:right="8" w:firstLine="14"/>
      </w:pPr>
    </w:p>
    <w:p w14:paraId="1AC709B8" w14:textId="77777777" w:rsidR="00F249A5" w:rsidRDefault="00F249A5" w:rsidP="00C04903">
      <w:pPr>
        <w:ind w:left="2146" w:right="8" w:firstLine="14"/>
      </w:pPr>
    </w:p>
    <w:p w14:paraId="60CC91D6" w14:textId="77777777" w:rsidR="00AF048F" w:rsidRPr="00F21432" w:rsidRDefault="002153EF">
      <w:pPr>
        <w:ind w:left="846" w:right="8"/>
        <w:rPr>
          <w:b/>
        </w:rPr>
      </w:pPr>
      <w:r w:rsidRPr="00F21432">
        <w:rPr>
          <w:b/>
        </w:rPr>
        <w:t xml:space="preserve">ENDIF </w:t>
      </w:r>
    </w:p>
    <w:p w14:paraId="2303AF36" w14:textId="77777777" w:rsidR="00AF048F" w:rsidRDefault="002153EF">
      <w:pPr>
        <w:spacing w:after="17" w:line="259" w:lineRule="auto"/>
        <w:ind w:left="850" w:firstLine="0"/>
      </w:pPr>
      <w:r>
        <w:t xml:space="preserve"> </w:t>
      </w:r>
    </w:p>
    <w:p w14:paraId="5F6576BE" w14:textId="77777777" w:rsidR="00AF048F" w:rsidRDefault="002153EF">
      <w:pPr>
        <w:ind w:left="846" w:right="8"/>
      </w:pPr>
      <w:r>
        <w:t xml:space="preserve">/*Translation to target*/ </w:t>
      </w:r>
    </w:p>
    <w:p w14:paraId="528945D7" w14:textId="15580558" w:rsidR="00AF048F" w:rsidRDefault="002153EF">
      <w:pPr>
        <w:ind w:left="846" w:right="8"/>
      </w:pPr>
      <w:r w:rsidRPr="00B428AC">
        <w:rPr>
          <w:b/>
        </w:rPr>
        <w:t>IF</w:t>
      </w:r>
      <w:r>
        <w:t xml:space="preserve"> MTFATFCode = “ARNU” </w:t>
      </w:r>
      <w:r w:rsidR="00DC0BBF">
        <w:t>THEN</w:t>
      </w:r>
    </w:p>
    <w:p w14:paraId="77493BBE" w14:textId="77777777" w:rsidR="00AF048F" w:rsidRDefault="002153EF">
      <w:pPr>
        <w:spacing w:after="56" w:line="216" w:lineRule="auto"/>
        <w:ind w:left="1426" w:right="8"/>
      </w:pPr>
      <w:r>
        <w:t xml:space="preserve">Identification.PrivateIdentification.Other.Identification = MTId </w:t>
      </w:r>
    </w:p>
    <w:p w14:paraId="4F85E4C7" w14:textId="77777777" w:rsidR="00AF048F" w:rsidRDefault="002153EF">
      <w:pPr>
        <w:spacing w:after="58" w:line="216" w:lineRule="auto"/>
        <w:ind w:left="1426" w:right="8"/>
      </w:pPr>
      <w:r>
        <w:t xml:space="preserve">Identification.PrivateIdentification.Other.SchemeName.Code = “ARNU” </w:t>
      </w:r>
    </w:p>
    <w:p w14:paraId="5315114C" w14:textId="77777777" w:rsidR="00DC0BBF" w:rsidRDefault="002153EF" w:rsidP="00DC0BBF">
      <w:pPr>
        <w:ind w:left="846" w:right="8"/>
      </w:pPr>
      <w:r w:rsidRPr="00DC0BBF">
        <w:rPr>
          <w:b/>
        </w:rPr>
        <w:t>ELSEIF</w:t>
      </w:r>
      <w:r>
        <w:t xml:space="preserve"> MTFATFCode = “CCPT” </w:t>
      </w:r>
      <w:r w:rsidR="00DC0BBF">
        <w:t>THEN</w:t>
      </w:r>
    </w:p>
    <w:p w14:paraId="5EA690C4" w14:textId="77777777" w:rsidR="00AF048F" w:rsidRDefault="002153EF">
      <w:pPr>
        <w:spacing w:after="56" w:line="216" w:lineRule="auto"/>
        <w:ind w:left="846" w:right="8"/>
      </w:pPr>
      <w:r>
        <w:t xml:space="preserve">Identification.PrivateIdentification.Other.Identification = MTId </w:t>
      </w:r>
    </w:p>
    <w:p w14:paraId="370C8D50" w14:textId="77777777" w:rsidR="00AF048F" w:rsidRDefault="002153EF">
      <w:pPr>
        <w:ind w:left="1427" w:right="8"/>
      </w:pPr>
      <w:r>
        <w:t xml:space="preserve">Identification.PrivateIdentification.Other.SchemeName.Code </w:t>
      </w:r>
    </w:p>
    <w:p w14:paraId="7796154B" w14:textId="77777777" w:rsidR="00AF048F" w:rsidRDefault="002153EF">
      <w:pPr>
        <w:ind w:left="1427" w:right="8"/>
      </w:pPr>
      <w:r>
        <w:t xml:space="preserve">= “CCPT” </w:t>
      </w:r>
    </w:p>
    <w:p w14:paraId="53BBD947" w14:textId="77777777" w:rsidR="00AF048F" w:rsidRDefault="002153EF">
      <w:pPr>
        <w:spacing w:after="15" w:line="259" w:lineRule="auto"/>
        <w:ind w:left="1419" w:firstLine="0"/>
      </w:pPr>
      <w:r>
        <w:t xml:space="preserve"> </w:t>
      </w:r>
    </w:p>
    <w:p w14:paraId="7FF90E65" w14:textId="5F0E54E7" w:rsidR="00DC0BBF" w:rsidRDefault="002153EF" w:rsidP="00DC0BBF">
      <w:pPr>
        <w:ind w:left="846" w:right="8"/>
        <w:rPr>
          <w:ins w:id="353" w:author="BOUVY Martine [2]" w:date="2021-07-22T15:38:00Z"/>
        </w:rPr>
      </w:pPr>
      <w:r w:rsidRPr="00DC0BBF">
        <w:rPr>
          <w:b/>
        </w:rPr>
        <w:t>ELSEIF</w:t>
      </w:r>
      <w:r>
        <w:t xml:space="preserve"> MTFATFCode = “CUST” </w:t>
      </w:r>
      <w:r w:rsidR="00DC0BBF">
        <w:t>THEN</w:t>
      </w:r>
    </w:p>
    <w:p w14:paraId="43DC1C0D" w14:textId="1065EB6E" w:rsidR="00BE7FB4" w:rsidRPr="00BE7FB4" w:rsidRDefault="00BE7FB4" w:rsidP="00DC0BBF">
      <w:pPr>
        <w:ind w:left="846" w:right="8"/>
      </w:pPr>
      <w:ins w:id="354" w:author="BOUVY Martine [2]" w:date="2021-07-22T15:38:00Z">
        <w:r w:rsidRPr="00E1656B">
          <w:rPr>
            <w:b/>
          </w:rPr>
          <w:t xml:space="preserve">    IF</w:t>
        </w:r>
        <w:r w:rsidRPr="00E1656B">
          <w:t xml:space="preserve"> FlagOrgId = “false”</w:t>
        </w:r>
      </w:ins>
      <w:ins w:id="355" w:author="BOUVY Martine" w:date="2023-01-23T10:19:00Z">
        <w:r w:rsidR="00DE7436">
          <w:t xml:space="preserve"> </w:t>
        </w:r>
        <w:r w:rsidR="00DE7436" w:rsidRPr="00DE7436">
          <w:rPr>
            <w:highlight w:val="yellow"/>
          </w:rPr>
          <w:t>AND FlagPrivId = “false”</w:t>
        </w:r>
      </w:ins>
      <w:ins w:id="356" w:author="BOUVY Martine [2]" w:date="2021-07-22T15:38:00Z">
        <w:del w:id="357" w:author="BOUVY Martine" w:date="2023-01-23T10:19:00Z">
          <w:r w:rsidRPr="00E1656B" w:rsidDel="00DE7436">
            <w:delText xml:space="preserve"> </w:delText>
          </w:r>
        </w:del>
      </w:ins>
      <w:ins w:id="358" w:author="BOUVY Martine [2]" w:date="2021-07-22T15:39:00Z">
        <w:del w:id="359" w:author="BOUVY Martine" w:date="2023-01-23T10:18:00Z">
          <w:r w:rsidRPr="00E1656B" w:rsidDel="00DE7436">
            <w:delText xml:space="preserve"> </w:delText>
          </w:r>
        </w:del>
        <w:r w:rsidRPr="00E1656B">
          <w:t>THEN</w:t>
        </w:r>
      </w:ins>
    </w:p>
    <w:p w14:paraId="45695174" w14:textId="104AE6BA" w:rsidR="00AF048F" w:rsidRDefault="00BE7FB4">
      <w:pPr>
        <w:spacing w:after="56" w:line="216" w:lineRule="auto"/>
        <w:ind w:left="1427" w:right="8"/>
      </w:pPr>
      <w:ins w:id="360" w:author="BOUVY Martine [2]" w:date="2021-07-22T15:40:00Z">
        <w:r>
          <w:t xml:space="preserve"> </w:t>
        </w:r>
      </w:ins>
      <w:r w:rsidR="002153EF">
        <w:t xml:space="preserve">Identification.PrivateIdentification.Other.Identification = MTId </w:t>
      </w:r>
    </w:p>
    <w:p w14:paraId="7466A1A2" w14:textId="04310AE5" w:rsidR="00AF048F" w:rsidRDefault="00BE7FB4">
      <w:pPr>
        <w:ind w:left="1427" w:right="8"/>
      </w:pPr>
      <w:ins w:id="361" w:author="BOUVY Martine [2]" w:date="2021-07-22T15:40:00Z">
        <w:r>
          <w:t xml:space="preserve"> </w:t>
        </w:r>
      </w:ins>
      <w:r w:rsidR="002153EF">
        <w:t xml:space="preserve">Identification.PrivateIdentification.Other.SchemeName.Code </w:t>
      </w:r>
    </w:p>
    <w:p w14:paraId="2053C388" w14:textId="407F69E2" w:rsidR="00AF048F" w:rsidRDefault="002153EF">
      <w:pPr>
        <w:ind w:left="1427" w:right="8"/>
        <w:rPr>
          <w:ins w:id="362" w:author="BOUVY Martine [2]" w:date="2021-07-22T15:39:00Z"/>
        </w:rPr>
      </w:pPr>
      <w:r>
        <w:t xml:space="preserve">=”CUST” </w:t>
      </w:r>
    </w:p>
    <w:p w14:paraId="730DC9C2" w14:textId="04A9277D" w:rsidR="00BE7FB4" w:rsidRPr="00E1656B" w:rsidRDefault="00BE7FB4" w:rsidP="00E1656B">
      <w:pPr>
        <w:ind w:right="8"/>
        <w:rPr>
          <w:ins w:id="363" w:author="BOUVY Martine [2]" w:date="2021-07-22T15:40:00Z"/>
          <w:b/>
        </w:rPr>
      </w:pPr>
      <w:ins w:id="364" w:author="BOUVY Martine [2]" w:date="2021-07-22T15:40:00Z">
        <w:r w:rsidRPr="00E1656B">
          <w:rPr>
            <w:b/>
          </w:rPr>
          <w:t xml:space="preserve">    </w:t>
        </w:r>
      </w:ins>
      <w:ins w:id="365" w:author="BOUVY Martine [2]" w:date="2021-07-22T15:39:00Z">
        <w:r w:rsidRPr="00E1656B">
          <w:rPr>
            <w:b/>
          </w:rPr>
          <w:t>ELS</w:t>
        </w:r>
        <w:del w:id="366" w:author="BOUVY Martine" w:date="2023-01-23T10:19:00Z">
          <w:r w:rsidRPr="00E1656B" w:rsidDel="00DE7436">
            <w:rPr>
              <w:b/>
            </w:rPr>
            <w:delText>E</w:delText>
          </w:r>
        </w:del>
      </w:ins>
      <w:ins w:id="367" w:author="BOUVY Martine" w:date="2023-01-23T10:20:00Z">
        <w:r w:rsidR="00DE7436">
          <w:rPr>
            <w:b/>
          </w:rPr>
          <w:t xml:space="preserve">IF </w:t>
        </w:r>
        <w:r w:rsidR="00DE7436" w:rsidRPr="00DE7436">
          <w:rPr>
            <w:bCs/>
            <w:highlight w:val="yellow"/>
          </w:rPr>
          <w:t>FlagOrgID = “true”</w:t>
        </w:r>
        <w:r w:rsidR="00DE7436">
          <w:rPr>
            <w:bCs/>
          </w:rPr>
          <w:t xml:space="preserve"> THEN</w:t>
        </w:r>
      </w:ins>
    </w:p>
    <w:p w14:paraId="765770F5" w14:textId="0F26B790" w:rsidR="00BE7FB4" w:rsidRDefault="00BE7FB4" w:rsidP="00BE7FB4">
      <w:pPr>
        <w:spacing w:after="56" w:line="216" w:lineRule="auto"/>
        <w:ind w:left="1427" w:right="8"/>
        <w:rPr>
          <w:ins w:id="368" w:author="BOUVY Martine [2]" w:date="2021-07-22T15:40:00Z"/>
        </w:rPr>
      </w:pPr>
      <w:ins w:id="369" w:author="BOUVY Martine [2]" w:date="2021-07-22T15:40:00Z">
        <w:r>
          <w:t xml:space="preserve">Identification.OrganisationIdentification.Other.Identification = MTId </w:t>
        </w:r>
      </w:ins>
    </w:p>
    <w:p w14:paraId="1395602A" w14:textId="1EBCD16F" w:rsidR="00BE7FB4" w:rsidRDefault="00BE7FB4" w:rsidP="00BE7FB4">
      <w:pPr>
        <w:ind w:left="1427" w:right="8"/>
        <w:rPr>
          <w:ins w:id="370" w:author="BOUVY Martine [2]" w:date="2021-07-22T15:40:00Z"/>
        </w:rPr>
      </w:pPr>
      <w:ins w:id="371" w:author="BOUVY Martine [2]" w:date="2021-07-22T15:40:00Z">
        <w:r>
          <w:t xml:space="preserve"> Identification.OrganisationIdentification.Other.SchemeName.Code </w:t>
        </w:r>
      </w:ins>
    </w:p>
    <w:p w14:paraId="6496FA28" w14:textId="685C8FFE" w:rsidR="00BE7FB4" w:rsidRDefault="00BE7FB4" w:rsidP="00BE7FB4">
      <w:pPr>
        <w:ind w:left="1427" w:right="8"/>
        <w:rPr>
          <w:ins w:id="372" w:author="BOUVY Martine" w:date="2023-01-23T10:21:00Z"/>
        </w:rPr>
      </w:pPr>
      <w:ins w:id="373" w:author="BOUVY Martine [2]" w:date="2021-07-22T15:40:00Z">
        <w:r>
          <w:t>=</w:t>
        </w:r>
      </w:ins>
      <w:ins w:id="374" w:author="BOUVY Martine [2]" w:date="2021-07-22T15:41:00Z">
        <w:r w:rsidRPr="00BE7FB4">
          <w:t xml:space="preserve"> </w:t>
        </w:r>
        <w:r>
          <w:t>MXOrgSchemeCode</w:t>
        </w:r>
      </w:ins>
    </w:p>
    <w:p w14:paraId="420CFC35" w14:textId="07345D8A" w:rsidR="00DE7436" w:rsidRDefault="00DE7436" w:rsidP="00BE7FB4">
      <w:pPr>
        <w:ind w:left="1427" w:right="8"/>
        <w:rPr>
          <w:ins w:id="375" w:author="BOUVY Martine" w:date="2023-01-23T10:21:00Z"/>
        </w:rPr>
      </w:pPr>
    </w:p>
    <w:p w14:paraId="5AF73680" w14:textId="524B4DEA" w:rsidR="00DE7436" w:rsidRPr="00DE7436" w:rsidRDefault="00DE7436" w:rsidP="00DE7436">
      <w:pPr>
        <w:ind w:right="8"/>
        <w:rPr>
          <w:ins w:id="376" w:author="BOUVY Martine" w:date="2023-01-23T10:22:00Z"/>
          <w:b/>
          <w:highlight w:val="yellow"/>
        </w:rPr>
      </w:pPr>
      <w:ins w:id="377" w:author="BOUVY Martine" w:date="2023-01-23T10:22:00Z">
        <w:r>
          <w:rPr>
            <w:b/>
          </w:rPr>
          <w:t xml:space="preserve">     </w:t>
        </w:r>
        <w:r w:rsidRPr="00DE7436">
          <w:rPr>
            <w:b/>
            <w:highlight w:val="yellow"/>
          </w:rPr>
          <w:t>ELS</w:t>
        </w:r>
      </w:ins>
      <w:ins w:id="378" w:author="BOUVY Martine" w:date="2023-01-23T10:24:00Z">
        <w:r w:rsidR="00C328ED">
          <w:rPr>
            <w:b/>
            <w:highlight w:val="yellow"/>
          </w:rPr>
          <w:t>E</w:t>
        </w:r>
      </w:ins>
      <w:ins w:id="379" w:author="BOUVY Martine" w:date="2023-01-23T10:22:00Z">
        <w:r w:rsidRPr="00DE7436">
          <w:rPr>
            <w:b/>
            <w:highlight w:val="yellow"/>
          </w:rPr>
          <w:t xml:space="preserve">IF </w:t>
        </w:r>
        <w:r w:rsidRPr="00DE7436">
          <w:rPr>
            <w:bCs/>
            <w:highlight w:val="yellow"/>
          </w:rPr>
          <w:t>FlagPrivID = “true</w:t>
        </w:r>
        <w:r w:rsidRPr="00C328ED">
          <w:rPr>
            <w:bCs/>
            <w:highlight w:val="yellow"/>
          </w:rPr>
          <w:t>”</w:t>
        </w:r>
        <w:r w:rsidRPr="00DE7436">
          <w:rPr>
            <w:bCs/>
            <w:highlight w:val="yellow"/>
          </w:rPr>
          <w:t xml:space="preserve"> THEN</w:t>
        </w:r>
      </w:ins>
    </w:p>
    <w:p w14:paraId="58F2ABCF" w14:textId="6114F179" w:rsidR="00DE7436" w:rsidRPr="00DE7436" w:rsidRDefault="00DE7436" w:rsidP="00DE7436">
      <w:pPr>
        <w:spacing w:after="56" w:line="216" w:lineRule="auto"/>
        <w:ind w:left="1427" w:right="8"/>
        <w:rPr>
          <w:ins w:id="380" w:author="BOUVY Martine" w:date="2023-01-23T10:22:00Z"/>
          <w:highlight w:val="yellow"/>
        </w:rPr>
      </w:pPr>
      <w:ins w:id="381" w:author="BOUVY Martine" w:date="2023-01-23T10:22:00Z">
        <w:r w:rsidRPr="00DE7436">
          <w:rPr>
            <w:highlight w:val="yellow"/>
          </w:rPr>
          <w:lastRenderedPageBreak/>
          <w:t xml:space="preserve">Identification.PrivateIdentification.Other.Identification = MTId </w:t>
        </w:r>
      </w:ins>
    </w:p>
    <w:p w14:paraId="70B5FFD5" w14:textId="3A7AC4F9" w:rsidR="00DE7436" w:rsidRPr="00DE7436" w:rsidRDefault="00DE7436" w:rsidP="00DE7436">
      <w:pPr>
        <w:ind w:left="1427" w:right="8"/>
        <w:rPr>
          <w:ins w:id="382" w:author="BOUVY Martine" w:date="2023-01-23T10:22:00Z"/>
          <w:highlight w:val="yellow"/>
        </w:rPr>
      </w:pPr>
      <w:ins w:id="383" w:author="BOUVY Martine" w:date="2023-01-23T10:22:00Z">
        <w:r w:rsidRPr="00DE7436">
          <w:rPr>
            <w:highlight w:val="yellow"/>
          </w:rPr>
          <w:t xml:space="preserve"> Identification.</w:t>
        </w:r>
      </w:ins>
      <w:ins w:id="384" w:author="BOUVY Martine" w:date="2023-01-23T10:24:00Z">
        <w:r w:rsidR="00577E2D">
          <w:rPr>
            <w:highlight w:val="yellow"/>
          </w:rPr>
          <w:t>Private</w:t>
        </w:r>
      </w:ins>
      <w:ins w:id="385" w:author="BOUVY Martine" w:date="2023-01-23T10:22:00Z">
        <w:r w:rsidRPr="00DE7436">
          <w:rPr>
            <w:highlight w:val="yellow"/>
          </w:rPr>
          <w:t xml:space="preserve">Identification.Other.SchemeName.Code </w:t>
        </w:r>
      </w:ins>
    </w:p>
    <w:p w14:paraId="11249434" w14:textId="671D3403" w:rsidR="00DE7436" w:rsidRDefault="00DE7436" w:rsidP="00DE7436">
      <w:pPr>
        <w:ind w:left="1427" w:right="8"/>
        <w:rPr>
          <w:ins w:id="386" w:author="BOUVY Martine" w:date="2023-01-23T10:22:00Z"/>
        </w:rPr>
      </w:pPr>
      <w:ins w:id="387" w:author="BOUVY Martine" w:date="2023-01-23T10:22:00Z">
        <w:r w:rsidRPr="00DE7436">
          <w:rPr>
            <w:highlight w:val="yellow"/>
          </w:rPr>
          <w:t>= MXPrivSchemeCode</w:t>
        </w:r>
      </w:ins>
    </w:p>
    <w:p w14:paraId="7EF53A44" w14:textId="20C93951" w:rsidR="00DE7436" w:rsidRDefault="00DE7436" w:rsidP="00BE7FB4">
      <w:pPr>
        <w:ind w:left="1427" w:right="8"/>
        <w:rPr>
          <w:ins w:id="388" w:author="BOUVY Martine" w:date="2023-01-23T10:21:00Z"/>
        </w:rPr>
      </w:pPr>
    </w:p>
    <w:p w14:paraId="62A8A094" w14:textId="77777777" w:rsidR="00DE7436" w:rsidRDefault="00DE7436" w:rsidP="00BE7FB4">
      <w:pPr>
        <w:ind w:left="1427" w:right="8"/>
        <w:rPr>
          <w:ins w:id="389" w:author="BOUVY Martine [2]" w:date="2021-07-22T15:41:00Z"/>
        </w:rPr>
      </w:pPr>
    </w:p>
    <w:p w14:paraId="72EC5B3B" w14:textId="5F361722" w:rsidR="00BE7FB4" w:rsidRPr="00E1656B" w:rsidRDefault="00E1656B" w:rsidP="00E1656B">
      <w:pPr>
        <w:ind w:right="8"/>
        <w:rPr>
          <w:ins w:id="390" w:author="BOUVY Martine [2]" w:date="2021-07-22T15:40:00Z"/>
          <w:b/>
        </w:rPr>
      </w:pPr>
      <w:ins w:id="391" w:author="BOUVY Martine [2]" w:date="2021-07-22T15:41:00Z">
        <w:r w:rsidRPr="00E1656B">
          <w:rPr>
            <w:b/>
          </w:rPr>
          <w:t xml:space="preserve">    </w:t>
        </w:r>
        <w:r w:rsidR="00BE7FB4" w:rsidRPr="00E1656B">
          <w:rPr>
            <w:b/>
          </w:rPr>
          <w:t>ENDIF</w:t>
        </w:r>
      </w:ins>
    </w:p>
    <w:p w14:paraId="0E7ABCA1" w14:textId="77777777" w:rsidR="00BE7FB4" w:rsidRDefault="00BE7FB4">
      <w:pPr>
        <w:ind w:left="1427" w:right="8"/>
        <w:rPr>
          <w:ins w:id="392" w:author="BOUVY Martine [2]" w:date="2021-07-22T15:39:00Z"/>
        </w:rPr>
      </w:pPr>
    </w:p>
    <w:p w14:paraId="39897DE5" w14:textId="77777777" w:rsidR="00BE7FB4" w:rsidRDefault="00BE7FB4">
      <w:pPr>
        <w:ind w:left="1427" w:right="8"/>
      </w:pPr>
    </w:p>
    <w:p w14:paraId="4880FFAA" w14:textId="77777777" w:rsidR="00AF048F" w:rsidRDefault="002153EF">
      <w:pPr>
        <w:spacing w:after="15" w:line="259" w:lineRule="auto"/>
        <w:ind w:left="1419" w:firstLine="0"/>
      </w:pPr>
      <w:r>
        <w:t xml:space="preserve"> </w:t>
      </w:r>
    </w:p>
    <w:p w14:paraId="14090337" w14:textId="77777777" w:rsidR="00DC0BBF" w:rsidRDefault="002153EF" w:rsidP="00DC0BBF">
      <w:pPr>
        <w:ind w:left="846" w:right="8"/>
      </w:pPr>
      <w:r w:rsidRPr="0001549F">
        <w:rPr>
          <w:b/>
        </w:rPr>
        <w:t>ELSEIF</w:t>
      </w:r>
      <w:r>
        <w:t xml:space="preserve"> MTFATFCode = “DRLC” </w:t>
      </w:r>
      <w:r w:rsidR="00DC0BBF">
        <w:t>THEN</w:t>
      </w:r>
    </w:p>
    <w:p w14:paraId="116ECE75" w14:textId="77777777" w:rsidR="00AF048F" w:rsidRDefault="002153EF">
      <w:pPr>
        <w:spacing w:after="56" w:line="216" w:lineRule="auto"/>
        <w:ind w:left="1427" w:right="8"/>
      </w:pPr>
      <w:r>
        <w:t xml:space="preserve">Identification.PrivateIdentification.Other.Identification = MTId </w:t>
      </w:r>
    </w:p>
    <w:p w14:paraId="62F31C8B" w14:textId="77777777" w:rsidR="00AF048F" w:rsidRDefault="002153EF">
      <w:pPr>
        <w:ind w:left="1427" w:right="8"/>
      </w:pPr>
      <w:r>
        <w:t xml:space="preserve">Identification.PrivateIdentification.Other.SchemeName.Code </w:t>
      </w:r>
    </w:p>
    <w:p w14:paraId="239AE99F" w14:textId="77777777" w:rsidR="00AF048F" w:rsidRDefault="002153EF">
      <w:pPr>
        <w:ind w:left="1427" w:right="8"/>
      </w:pPr>
      <w:r>
        <w:t xml:space="preserve">= “DRLC” </w:t>
      </w:r>
    </w:p>
    <w:p w14:paraId="09014C89" w14:textId="77777777" w:rsidR="00AF048F" w:rsidRDefault="002153EF">
      <w:pPr>
        <w:spacing w:after="15" w:line="259" w:lineRule="auto"/>
        <w:ind w:left="1419" w:firstLine="0"/>
      </w:pPr>
      <w:r>
        <w:t xml:space="preserve"> </w:t>
      </w:r>
    </w:p>
    <w:p w14:paraId="41583086" w14:textId="77777777" w:rsidR="00DC0BBF" w:rsidRDefault="002153EF" w:rsidP="00DC0BBF">
      <w:pPr>
        <w:ind w:left="846" w:right="8"/>
      </w:pPr>
      <w:r w:rsidRPr="0001549F">
        <w:rPr>
          <w:b/>
        </w:rPr>
        <w:t>ELSEIF</w:t>
      </w:r>
      <w:r>
        <w:t xml:space="preserve"> MTFATFCode = “EMPL” </w:t>
      </w:r>
      <w:r w:rsidR="00DC0BBF">
        <w:t>THEN</w:t>
      </w:r>
    </w:p>
    <w:p w14:paraId="207898A5" w14:textId="77777777" w:rsidR="00AF048F" w:rsidRDefault="002153EF">
      <w:pPr>
        <w:spacing w:after="56" w:line="216" w:lineRule="auto"/>
        <w:ind w:left="1427" w:right="8"/>
      </w:pPr>
      <w:r>
        <w:t xml:space="preserve">Identification.PrivateIdentification.Other.Identification = MTId </w:t>
      </w:r>
    </w:p>
    <w:p w14:paraId="4D84C82F" w14:textId="77777777" w:rsidR="00AF048F" w:rsidRDefault="002153EF">
      <w:pPr>
        <w:ind w:left="1427" w:right="8"/>
      </w:pPr>
      <w:r>
        <w:t xml:space="preserve">Identification.PrivateIdentification.Other.SchemeName.Code </w:t>
      </w:r>
    </w:p>
    <w:p w14:paraId="7A008F88" w14:textId="77777777" w:rsidR="00AF048F" w:rsidRDefault="002153EF">
      <w:pPr>
        <w:ind w:left="1427" w:right="8"/>
      </w:pPr>
      <w:r>
        <w:t xml:space="preserve">= “EMPL” </w:t>
      </w:r>
    </w:p>
    <w:p w14:paraId="028F5A28" w14:textId="77777777" w:rsidR="00AF048F" w:rsidRDefault="002153EF">
      <w:pPr>
        <w:spacing w:after="15" w:line="259" w:lineRule="auto"/>
        <w:ind w:left="1419" w:firstLine="0"/>
      </w:pPr>
      <w:r>
        <w:t xml:space="preserve"> </w:t>
      </w:r>
    </w:p>
    <w:p w14:paraId="34B60FDE" w14:textId="77777777" w:rsidR="00DC0BBF" w:rsidRDefault="002153EF" w:rsidP="00DC0BBF">
      <w:pPr>
        <w:ind w:left="846" w:right="8"/>
      </w:pPr>
      <w:r w:rsidRPr="0001549F">
        <w:rPr>
          <w:b/>
        </w:rPr>
        <w:t>ELSEIF</w:t>
      </w:r>
      <w:r>
        <w:t xml:space="preserve"> MTFATFCode = “NIDN” </w:t>
      </w:r>
      <w:r w:rsidR="00DC0BBF">
        <w:t>THEN</w:t>
      </w:r>
    </w:p>
    <w:p w14:paraId="3696A324" w14:textId="77777777" w:rsidR="00AF048F" w:rsidRDefault="002153EF">
      <w:pPr>
        <w:spacing w:after="56" w:line="216" w:lineRule="auto"/>
        <w:ind w:left="1427" w:right="8"/>
      </w:pPr>
      <w:r>
        <w:t xml:space="preserve">Identification.PrivateIdentification.Other.Identification = MTId </w:t>
      </w:r>
    </w:p>
    <w:p w14:paraId="4BFD728C" w14:textId="77777777" w:rsidR="00AF048F" w:rsidRDefault="002153EF">
      <w:pPr>
        <w:ind w:left="1427" w:right="8"/>
      </w:pPr>
      <w:r>
        <w:t xml:space="preserve">Identification.PrivateIdentification.Other.SchemeName.Code </w:t>
      </w:r>
    </w:p>
    <w:p w14:paraId="55202FDD" w14:textId="77777777" w:rsidR="00AF048F" w:rsidRDefault="002153EF">
      <w:pPr>
        <w:ind w:left="1427" w:right="8"/>
      </w:pPr>
      <w:r>
        <w:t xml:space="preserve">= “NIDN” </w:t>
      </w:r>
    </w:p>
    <w:p w14:paraId="4ED9044E" w14:textId="77777777" w:rsidR="00AF048F" w:rsidRDefault="002153EF">
      <w:pPr>
        <w:spacing w:after="15" w:line="259" w:lineRule="auto"/>
        <w:ind w:left="1419" w:firstLine="0"/>
      </w:pPr>
      <w:r>
        <w:t xml:space="preserve"> </w:t>
      </w:r>
    </w:p>
    <w:p w14:paraId="333E9A62" w14:textId="77777777" w:rsidR="00DC0BBF" w:rsidRDefault="002153EF" w:rsidP="00DC0BBF">
      <w:pPr>
        <w:ind w:left="846" w:right="8"/>
      </w:pPr>
      <w:r w:rsidRPr="0001549F">
        <w:rPr>
          <w:b/>
        </w:rPr>
        <w:t>ELSEIF</w:t>
      </w:r>
      <w:r>
        <w:t xml:space="preserve"> MTFATFCode = “SOSE” </w:t>
      </w:r>
      <w:r w:rsidR="00DC0BBF">
        <w:t>THEN</w:t>
      </w:r>
    </w:p>
    <w:p w14:paraId="354D44F3" w14:textId="77777777" w:rsidR="00AF048F" w:rsidRDefault="002153EF">
      <w:pPr>
        <w:spacing w:after="56" w:line="216" w:lineRule="auto"/>
        <w:ind w:left="1426" w:right="8"/>
      </w:pPr>
      <w:r>
        <w:t xml:space="preserve">Identification.PrivateIdentification.Other.Identification = MTId </w:t>
      </w:r>
    </w:p>
    <w:p w14:paraId="705AF0EC" w14:textId="77777777" w:rsidR="00AF048F" w:rsidRDefault="002153EF">
      <w:pPr>
        <w:ind w:left="1426" w:right="8"/>
      </w:pPr>
      <w:r>
        <w:t xml:space="preserve">Identification.PrivateIdentification.Other.SchemeName.Code </w:t>
      </w:r>
    </w:p>
    <w:p w14:paraId="6BD974FC" w14:textId="77777777" w:rsidR="00AF048F" w:rsidRDefault="002153EF">
      <w:pPr>
        <w:ind w:left="1426" w:right="8"/>
      </w:pPr>
      <w:r>
        <w:t xml:space="preserve">= “SOSE” </w:t>
      </w:r>
    </w:p>
    <w:p w14:paraId="1069CD14" w14:textId="77777777" w:rsidR="00AF048F" w:rsidRDefault="002153EF">
      <w:pPr>
        <w:spacing w:after="15" w:line="259" w:lineRule="auto"/>
        <w:ind w:left="1418" w:firstLine="0"/>
      </w:pPr>
      <w:r>
        <w:t xml:space="preserve"> </w:t>
      </w:r>
    </w:p>
    <w:p w14:paraId="1F447055" w14:textId="77777777" w:rsidR="00DC0BBF" w:rsidRDefault="002153EF" w:rsidP="00DC0BBF">
      <w:pPr>
        <w:ind w:left="846" w:right="8"/>
      </w:pPr>
      <w:r w:rsidRPr="0001549F">
        <w:rPr>
          <w:b/>
        </w:rPr>
        <w:t>ELSEIF</w:t>
      </w:r>
      <w:r>
        <w:t xml:space="preserve"> MTFATFCode = “TXID” </w:t>
      </w:r>
      <w:r w:rsidR="00DC0BBF">
        <w:t>THEN</w:t>
      </w:r>
    </w:p>
    <w:p w14:paraId="45ED3089" w14:textId="77777777" w:rsidR="00AF048F" w:rsidRDefault="00AF048F">
      <w:pPr>
        <w:ind w:left="846" w:right="8"/>
      </w:pPr>
    </w:p>
    <w:p w14:paraId="376BE16B" w14:textId="77777777" w:rsidR="00AF048F" w:rsidRDefault="002153EF">
      <w:pPr>
        <w:ind w:left="1426" w:right="8"/>
      </w:pPr>
      <w:r>
        <w:t xml:space="preserve">Identification.PrivateIdentification..Other.Identification </w:t>
      </w:r>
    </w:p>
    <w:p w14:paraId="40B3A40E" w14:textId="77777777" w:rsidR="00AF048F" w:rsidRDefault="002153EF">
      <w:pPr>
        <w:ind w:left="1426" w:right="8"/>
      </w:pPr>
      <w:r>
        <w:t xml:space="preserve">= MTId </w:t>
      </w:r>
    </w:p>
    <w:p w14:paraId="46A9934A" w14:textId="77777777" w:rsidR="00AF048F" w:rsidRDefault="002153EF">
      <w:pPr>
        <w:ind w:left="1426" w:right="8"/>
      </w:pPr>
      <w:r>
        <w:t xml:space="preserve">Identification.PrivateIdentification.Other.SchemeName.Code </w:t>
      </w:r>
    </w:p>
    <w:p w14:paraId="72844E6E" w14:textId="77777777" w:rsidR="00AF048F" w:rsidRDefault="002153EF">
      <w:pPr>
        <w:ind w:left="1426" w:right="8"/>
      </w:pPr>
      <w:r>
        <w:t xml:space="preserve">= “TXID” </w:t>
      </w:r>
    </w:p>
    <w:p w14:paraId="58C1B5EA" w14:textId="77777777" w:rsidR="00AF048F" w:rsidRDefault="002153EF">
      <w:pPr>
        <w:spacing w:after="15" w:line="259" w:lineRule="auto"/>
        <w:ind w:left="1418" w:firstLine="0"/>
      </w:pPr>
      <w:r>
        <w:t xml:space="preserve"> </w:t>
      </w:r>
    </w:p>
    <w:p w14:paraId="1A6CB7D7" w14:textId="77777777" w:rsidR="00AF048F" w:rsidRPr="0001549F" w:rsidRDefault="002153EF">
      <w:pPr>
        <w:ind w:left="846" w:right="8"/>
        <w:rPr>
          <w:b/>
        </w:rPr>
      </w:pPr>
      <w:r w:rsidRPr="0001549F">
        <w:rPr>
          <w:b/>
        </w:rPr>
        <w:t xml:space="preserve">ENDIF </w:t>
      </w:r>
    </w:p>
    <w:p w14:paraId="57D560D0" w14:textId="77777777" w:rsidR="00AF048F" w:rsidRDefault="002153EF">
      <w:pPr>
        <w:spacing w:after="15" w:line="259" w:lineRule="auto"/>
        <w:ind w:left="850" w:firstLine="0"/>
      </w:pPr>
      <w:r>
        <w:t xml:space="preserve"> </w:t>
      </w:r>
    </w:p>
    <w:p w14:paraId="2FEFDDC3" w14:textId="77777777" w:rsidR="00AF048F" w:rsidRDefault="002153EF">
      <w:pPr>
        <w:spacing w:after="58" w:line="216" w:lineRule="auto"/>
        <w:ind w:left="846" w:right="8"/>
      </w:pPr>
      <w:r>
        <w:t xml:space="preserve">/*Write country and issuer or country in the same instance of the target PrivateIdentification component*/  </w:t>
      </w:r>
    </w:p>
    <w:p w14:paraId="201B3F49" w14:textId="3B9FEE01" w:rsidR="00AF048F" w:rsidRDefault="002153EF">
      <w:pPr>
        <w:ind w:left="846" w:right="8"/>
      </w:pPr>
      <w:r w:rsidRPr="00DF233D">
        <w:rPr>
          <w:b/>
        </w:rPr>
        <w:t>IF</w:t>
      </w:r>
      <w:r>
        <w:t xml:space="preserve"> MTFATFCode = “CUST” OR “EMPL” OR “DRLC” </w:t>
      </w:r>
      <w:r w:rsidR="00D14C2D">
        <w:t xml:space="preserve">AND </w:t>
      </w:r>
      <w:r w:rsidR="00A81492">
        <w:rPr>
          <w:b/>
        </w:rPr>
        <w:t>Is</w:t>
      </w:r>
      <w:r w:rsidR="00D14C2D" w:rsidRPr="00DF233D">
        <w:rPr>
          <w:b/>
        </w:rPr>
        <w:t>Present</w:t>
      </w:r>
      <w:r w:rsidR="00D14C2D">
        <w:t>(MTIssuer)</w:t>
      </w:r>
      <w:r w:rsidR="00F8576D">
        <w:t xml:space="preserve"> THEN</w:t>
      </w:r>
    </w:p>
    <w:p w14:paraId="505784E6" w14:textId="116D3E7A" w:rsidR="00D14C2D" w:rsidRDefault="00F8576D">
      <w:pPr>
        <w:ind w:left="846" w:right="8"/>
      </w:pPr>
      <w:r>
        <w:t xml:space="preserve">     </w:t>
      </w:r>
      <w:r w:rsidR="00D14C2D">
        <w:t>/* MTIssuer is not empty */</w:t>
      </w:r>
    </w:p>
    <w:p w14:paraId="489239EE" w14:textId="6DB192DD" w:rsidR="00AF048F" w:rsidRDefault="002153EF">
      <w:pPr>
        <w:ind w:left="1426" w:right="8"/>
      </w:pPr>
      <w:r>
        <w:t xml:space="preserve">/*Concatenate country with issuer </w:t>
      </w:r>
      <w:r w:rsidR="0065088A">
        <w:t>No truncation is needed as Country and Issuer is a subset of PartyIdentifier which has a max length of 35 characters. */</w:t>
      </w:r>
    </w:p>
    <w:p w14:paraId="3720495F" w14:textId="6FB90B8B" w:rsidR="00F8576D" w:rsidRDefault="001B2D74">
      <w:pPr>
        <w:ind w:left="1426" w:right="8"/>
      </w:pPr>
      <w:ins w:id="393" w:author="BOUVY Martine [2]" w:date="2021-07-22T15:44:00Z">
        <w:r w:rsidRPr="001B2D74">
          <w:rPr>
            <w:b/>
          </w:rPr>
          <w:t>IF</w:t>
        </w:r>
        <w:r>
          <w:t xml:space="preserve"> </w:t>
        </w:r>
      </w:ins>
      <w:ins w:id="394" w:author="BOUVY Martine [2]" w:date="2021-07-22T15:50:00Z">
        <w:r w:rsidR="00E95688">
          <w:t>FlagOrg</w:t>
        </w:r>
      </w:ins>
      <w:ins w:id="395" w:author="BOUVY Martine [2]" w:date="2021-07-22T15:45:00Z">
        <w:r>
          <w:t>Id = “false” THEN</w:t>
        </w:r>
      </w:ins>
    </w:p>
    <w:p w14:paraId="252E50E8" w14:textId="627158BE" w:rsidR="00AF048F" w:rsidRDefault="001B2D74">
      <w:pPr>
        <w:ind w:left="1426" w:right="8"/>
      </w:pPr>
      <w:ins w:id="396" w:author="BOUVY Martine [2]" w:date="2021-07-22T15:45:00Z">
        <w:r>
          <w:lastRenderedPageBreak/>
          <w:t xml:space="preserve"> </w:t>
        </w:r>
      </w:ins>
      <w:r w:rsidR="002153EF">
        <w:t>Identification.PrivateIdentification.</w:t>
      </w:r>
      <w:r w:rsidR="007D6DFA">
        <w:t>Other.</w:t>
      </w:r>
      <w:r w:rsidR="002153EF">
        <w:t xml:space="preserve">Issuer = </w:t>
      </w:r>
    </w:p>
    <w:p w14:paraId="19F2EA54" w14:textId="77777777" w:rsidR="001B2D74" w:rsidRDefault="001B2D74">
      <w:pPr>
        <w:ind w:left="1426" w:right="8"/>
        <w:rPr>
          <w:ins w:id="397" w:author="BOUVY Martine [2]" w:date="2021-07-22T15:45:00Z"/>
        </w:rPr>
      </w:pPr>
      <w:ins w:id="398" w:author="BOUVY Martine [2]" w:date="2021-07-22T15:45:00Z">
        <w:r>
          <w:rPr>
            <w:b/>
          </w:rPr>
          <w:t xml:space="preserve"> </w:t>
        </w:r>
      </w:ins>
      <w:r w:rsidR="002153EF">
        <w:rPr>
          <w:b/>
        </w:rPr>
        <w:t>Concatenate</w:t>
      </w:r>
      <w:r w:rsidR="002153EF">
        <w:t>(MTCountry, “/”, MTIssuer)</w:t>
      </w:r>
    </w:p>
    <w:p w14:paraId="486C6358" w14:textId="77777777" w:rsidR="001B2D74" w:rsidRDefault="001B2D74">
      <w:pPr>
        <w:ind w:left="1426" w:right="8"/>
        <w:rPr>
          <w:ins w:id="399" w:author="BOUVY Martine [2]" w:date="2021-07-22T15:45:00Z"/>
          <w:b/>
        </w:rPr>
      </w:pPr>
      <w:ins w:id="400" w:author="BOUVY Martine [2]" w:date="2021-07-22T15:45:00Z">
        <w:r>
          <w:rPr>
            <w:b/>
          </w:rPr>
          <w:t>ELSE</w:t>
        </w:r>
      </w:ins>
    </w:p>
    <w:p w14:paraId="2E6B396A" w14:textId="669C3389" w:rsidR="001B2D74" w:rsidRDefault="002153EF" w:rsidP="001B2D74">
      <w:pPr>
        <w:ind w:left="1426" w:right="8"/>
        <w:rPr>
          <w:ins w:id="401" w:author="BOUVY Martine [2]" w:date="2021-07-22T15:45:00Z"/>
        </w:rPr>
      </w:pPr>
      <w:r>
        <w:t xml:space="preserve"> </w:t>
      </w:r>
      <w:ins w:id="402" w:author="BOUVY Martine [2]" w:date="2021-07-22T15:45:00Z">
        <w:r w:rsidR="001B2D74">
          <w:t xml:space="preserve">Identification.OrganisationIdentification.Other.Issuer = </w:t>
        </w:r>
      </w:ins>
    </w:p>
    <w:p w14:paraId="6286650F" w14:textId="77777777" w:rsidR="001B2D74" w:rsidRDefault="001B2D74" w:rsidP="001B2D74">
      <w:pPr>
        <w:ind w:left="1426" w:right="8"/>
        <w:rPr>
          <w:ins w:id="403" w:author="BOUVY Martine [2]" w:date="2021-07-22T15:45:00Z"/>
        </w:rPr>
      </w:pPr>
      <w:ins w:id="404" w:author="BOUVY Martine [2]" w:date="2021-07-22T15:45:00Z">
        <w:r>
          <w:rPr>
            <w:b/>
          </w:rPr>
          <w:t xml:space="preserve"> Concatenate</w:t>
        </w:r>
        <w:r>
          <w:t>(MTCountry, “/”, MTIssuer)</w:t>
        </w:r>
      </w:ins>
    </w:p>
    <w:p w14:paraId="7CE28F8C" w14:textId="09FE182A" w:rsidR="00AF048F" w:rsidRPr="001B2D74" w:rsidRDefault="001B2D74">
      <w:pPr>
        <w:ind w:left="1426" w:right="8"/>
        <w:rPr>
          <w:b/>
        </w:rPr>
      </w:pPr>
      <w:ins w:id="405" w:author="BOUVY Martine [2]" w:date="2021-07-22T15:45:00Z">
        <w:r w:rsidRPr="001B2D74">
          <w:rPr>
            <w:b/>
          </w:rPr>
          <w:t>ENDIF</w:t>
        </w:r>
      </w:ins>
    </w:p>
    <w:p w14:paraId="024462FA" w14:textId="77777777" w:rsidR="000837D0" w:rsidRDefault="000837D0">
      <w:pPr>
        <w:ind w:left="1426" w:right="8"/>
      </w:pPr>
    </w:p>
    <w:p w14:paraId="1495C739" w14:textId="77777777" w:rsidR="00AF048F" w:rsidRPr="00DF233D" w:rsidRDefault="002153EF">
      <w:pPr>
        <w:tabs>
          <w:tab w:val="center" w:pos="1092"/>
        </w:tabs>
        <w:ind w:left="0" w:firstLine="0"/>
        <w:rPr>
          <w:b/>
        </w:rPr>
      </w:pPr>
      <w:r>
        <w:t xml:space="preserve"> </w:t>
      </w:r>
      <w:r>
        <w:tab/>
      </w:r>
      <w:r w:rsidRPr="00DF233D">
        <w:rPr>
          <w:b/>
        </w:rPr>
        <w:t xml:space="preserve">ELSE  </w:t>
      </w:r>
    </w:p>
    <w:p w14:paraId="5108843D" w14:textId="7717EF22" w:rsidR="00AF048F" w:rsidRDefault="002153EF">
      <w:pPr>
        <w:tabs>
          <w:tab w:val="center" w:pos="852"/>
          <w:tab w:val="center" w:pos="4118"/>
        </w:tabs>
        <w:ind w:left="0" w:firstLine="0"/>
        <w:rPr>
          <w:ins w:id="406" w:author="BOUVY Martine [2]" w:date="2021-07-22T15:46:00Z"/>
        </w:rPr>
      </w:pPr>
      <w:r>
        <w:t xml:space="preserve"> </w:t>
      </w:r>
      <w:r>
        <w:tab/>
        <w:t xml:space="preserve"> </w:t>
      </w:r>
      <w:r>
        <w:tab/>
        <w:t>/*</w:t>
      </w:r>
      <w:del w:id="407" w:author="BOUVY Martine [2]" w:date="2021-07-22T15:44:00Z">
        <w:r w:rsidDel="001B2D74">
          <w:delText>Indicate</w:delText>
        </w:r>
      </w:del>
      <w:ins w:id="408" w:author="BOUVY Martine [2]" w:date="2021-07-22T15:44:00Z">
        <w:r w:rsidR="001B2D74">
          <w:t>Fill in</w:t>
        </w:r>
      </w:ins>
      <w:r>
        <w:t xml:space="preserve"> the Issuer with the Country Code*/ </w:t>
      </w:r>
    </w:p>
    <w:p w14:paraId="6C3DE4F5" w14:textId="6918C411" w:rsidR="001B2D74" w:rsidRDefault="001B2D74">
      <w:pPr>
        <w:tabs>
          <w:tab w:val="center" w:pos="852"/>
          <w:tab w:val="center" w:pos="4118"/>
        </w:tabs>
        <w:ind w:left="0" w:firstLine="0"/>
        <w:rPr>
          <w:ins w:id="409" w:author="BOUVY Martine [2]" w:date="2021-07-22T15:46:00Z"/>
        </w:rPr>
      </w:pPr>
    </w:p>
    <w:p w14:paraId="3A92F010" w14:textId="4AC777FE" w:rsidR="001B2D74" w:rsidRDefault="001B2D74" w:rsidP="001B2D74">
      <w:pPr>
        <w:ind w:left="1426" w:right="8"/>
        <w:rPr>
          <w:ins w:id="410" w:author="BOUVY Martine [2]" w:date="2021-07-22T15:46:00Z"/>
        </w:rPr>
      </w:pPr>
      <w:ins w:id="411" w:author="BOUVY Martine [2]" w:date="2021-07-22T15:46:00Z">
        <w:r w:rsidRPr="00D17C11">
          <w:rPr>
            <w:b/>
          </w:rPr>
          <w:t>IF</w:t>
        </w:r>
        <w:r>
          <w:t xml:space="preserve"> </w:t>
        </w:r>
      </w:ins>
      <w:ins w:id="412" w:author="BOUVY Martine [2]" w:date="2021-07-22T15:51:00Z">
        <w:r w:rsidR="00A6026F" w:rsidRPr="00D17C11">
          <w:t>FlagOrgId</w:t>
        </w:r>
      </w:ins>
      <w:ins w:id="413" w:author="BOUVY Martine [2]" w:date="2021-07-22T15:46:00Z">
        <w:r>
          <w:t xml:space="preserve"> = “false” THEN</w:t>
        </w:r>
      </w:ins>
    </w:p>
    <w:p w14:paraId="7626A972" w14:textId="40A14D35" w:rsidR="001B2D74" w:rsidRDefault="001B2D74">
      <w:pPr>
        <w:tabs>
          <w:tab w:val="center" w:pos="852"/>
          <w:tab w:val="center" w:pos="4118"/>
        </w:tabs>
        <w:ind w:left="0" w:firstLine="0"/>
      </w:pPr>
    </w:p>
    <w:p w14:paraId="4EC60149" w14:textId="5ADFCE6A" w:rsidR="00AF048F" w:rsidRDefault="001B2D74" w:rsidP="001B2D74">
      <w:pPr>
        <w:spacing w:line="216" w:lineRule="auto"/>
        <w:ind w:left="1426" w:right="-1612"/>
        <w:rPr>
          <w:ins w:id="414" w:author="BOUVY Martine [2]" w:date="2021-07-22T15:46:00Z"/>
        </w:rPr>
      </w:pPr>
      <w:ins w:id="415" w:author="BOUVY Martine [2]" w:date="2021-07-22T15:46:00Z">
        <w:r>
          <w:t xml:space="preserve"> </w:t>
        </w:r>
      </w:ins>
      <w:r w:rsidR="002153EF">
        <w:t xml:space="preserve">Identification.PrivateIdentification.Other.Issuer = MTCountry </w:t>
      </w:r>
    </w:p>
    <w:p w14:paraId="56FE9FD6" w14:textId="2A17742D" w:rsidR="001B2D74" w:rsidRDefault="001B2D74" w:rsidP="001B2D74">
      <w:pPr>
        <w:spacing w:line="216" w:lineRule="auto"/>
        <w:ind w:left="1426" w:right="-1612"/>
        <w:rPr>
          <w:ins w:id="416" w:author="BOUVY Martine [2]" w:date="2021-07-22T15:46:00Z"/>
        </w:rPr>
      </w:pPr>
    </w:p>
    <w:p w14:paraId="60D0AB1A" w14:textId="087B762E" w:rsidR="001B2D74" w:rsidRPr="00D17C11" w:rsidRDefault="001B2D74" w:rsidP="001B2D74">
      <w:pPr>
        <w:spacing w:line="216" w:lineRule="auto"/>
        <w:ind w:left="1426" w:right="-1612"/>
        <w:rPr>
          <w:ins w:id="417" w:author="BOUVY Martine [2]" w:date="2021-07-22T15:46:00Z"/>
          <w:b/>
        </w:rPr>
      </w:pPr>
      <w:ins w:id="418" w:author="BOUVY Martine [2]" w:date="2021-07-22T15:46:00Z">
        <w:r w:rsidRPr="00D17C11">
          <w:rPr>
            <w:b/>
          </w:rPr>
          <w:t>ELSE</w:t>
        </w:r>
      </w:ins>
    </w:p>
    <w:p w14:paraId="03717C2F" w14:textId="77777777" w:rsidR="001B2D74" w:rsidRDefault="001B2D74" w:rsidP="001B2D74">
      <w:pPr>
        <w:spacing w:line="216" w:lineRule="auto"/>
        <w:ind w:left="1426" w:right="-1612"/>
        <w:rPr>
          <w:ins w:id="419" w:author="BOUVY Martine [2]" w:date="2021-07-22T15:46:00Z"/>
        </w:rPr>
      </w:pPr>
    </w:p>
    <w:p w14:paraId="53EFBAF8" w14:textId="77777777" w:rsidR="002F0E83" w:rsidRDefault="001B2D74" w:rsidP="001B2D74">
      <w:pPr>
        <w:spacing w:line="216" w:lineRule="auto"/>
        <w:ind w:left="1426" w:right="-1612"/>
        <w:rPr>
          <w:ins w:id="420" w:author="BOUVY Martine [2]" w:date="2021-07-22T15:47:00Z"/>
        </w:rPr>
      </w:pPr>
      <w:ins w:id="421" w:author="BOUVY Martine [2]" w:date="2021-07-22T15:47:00Z">
        <w:r>
          <w:t xml:space="preserve"> Identification.OrganisationIdentification.Other.Issuer = MTCountry</w:t>
        </w:r>
      </w:ins>
    </w:p>
    <w:p w14:paraId="5824CCA4" w14:textId="66311511" w:rsidR="001B2D74" w:rsidRPr="00D17C11" w:rsidRDefault="002F0E83" w:rsidP="001B2D74">
      <w:pPr>
        <w:spacing w:line="216" w:lineRule="auto"/>
        <w:ind w:left="1426" w:right="-1612"/>
        <w:rPr>
          <w:ins w:id="422" w:author="BOUVY Martine [2]" w:date="2021-07-22T15:47:00Z"/>
          <w:b/>
        </w:rPr>
      </w:pPr>
      <w:ins w:id="423" w:author="BOUVY Martine [2]" w:date="2021-07-22T15:47:00Z">
        <w:r w:rsidRPr="00D17C11">
          <w:rPr>
            <w:b/>
          </w:rPr>
          <w:t>ENDIF</w:t>
        </w:r>
        <w:r w:rsidR="001B2D74" w:rsidRPr="00D17C11">
          <w:rPr>
            <w:b/>
          </w:rPr>
          <w:t xml:space="preserve"> </w:t>
        </w:r>
      </w:ins>
    </w:p>
    <w:p w14:paraId="16CBA751" w14:textId="77777777" w:rsidR="001B2D74" w:rsidRDefault="001B2D74" w:rsidP="001B2D74">
      <w:pPr>
        <w:spacing w:line="216" w:lineRule="auto"/>
        <w:ind w:left="1426" w:right="-1612"/>
        <w:rPr>
          <w:ins w:id="424" w:author="BOUVY Martine [2]" w:date="2021-07-22T15:47:00Z"/>
        </w:rPr>
      </w:pPr>
    </w:p>
    <w:p w14:paraId="56140E48" w14:textId="55524D06" w:rsidR="001B2D74" w:rsidRDefault="001B2D74" w:rsidP="001B2D74">
      <w:pPr>
        <w:spacing w:line="216" w:lineRule="auto"/>
        <w:ind w:left="1426" w:right="-1612"/>
      </w:pPr>
    </w:p>
    <w:p w14:paraId="1D2C214B" w14:textId="77777777" w:rsidR="00AF048F" w:rsidRPr="00DF233D" w:rsidRDefault="002153EF">
      <w:pPr>
        <w:ind w:left="846" w:right="8"/>
        <w:rPr>
          <w:b/>
        </w:rPr>
      </w:pPr>
      <w:r w:rsidRPr="00DF233D">
        <w:rPr>
          <w:b/>
        </w:rPr>
        <w:t xml:space="preserve">ENDIF </w:t>
      </w:r>
    </w:p>
    <w:p w14:paraId="23F63CA4" w14:textId="5D2B4258" w:rsidR="00AF048F" w:rsidRDefault="00AF048F">
      <w:pPr>
        <w:spacing w:after="0" w:line="259" w:lineRule="auto"/>
        <w:ind w:left="845" w:firstLine="0"/>
      </w:pPr>
    </w:p>
    <w:p w14:paraId="38812663" w14:textId="65A75010" w:rsidR="00AF048F" w:rsidRDefault="0054132B" w:rsidP="00EC55BF">
      <w:pPr>
        <w:pStyle w:val="Heading3"/>
      </w:pPr>
      <w:bookmarkStart w:id="425" w:name="_Toc6320402"/>
      <w:bookmarkStart w:id="426" w:name="_Toc136351221"/>
      <w:r>
        <w:t>3.1.5</w:t>
      </w:r>
      <w:r w:rsidR="00180E67">
        <w:t xml:space="preserve">  </w:t>
      </w:r>
      <w:r w:rsidR="002153EF">
        <w:t>MT_To_ MXFATFNameAndAddress</w:t>
      </w:r>
      <w:bookmarkEnd w:id="425"/>
      <w:bookmarkEnd w:id="426"/>
      <w:r w:rsidR="002153EF">
        <w:t xml:space="preserve"> </w:t>
      </w:r>
    </w:p>
    <w:p w14:paraId="4DAA7064" w14:textId="77777777" w:rsidR="00AF048F" w:rsidRDefault="002153EF">
      <w:pPr>
        <w:spacing w:after="95"/>
        <w:ind w:left="419" w:right="157" w:hanging="7"/>
      </w:pPr>
      <w:r>
        <w:rPr>
          <w:rFonts w:ascii="Arial" w:eastAsia="Arial" w:hAnsi="Arial" w:cs="Arial"/>
          <w:b/>
        </w:rPr>
        <w:t xml:space="preserve">Name </w:t>
      </w:r>
    </w:p>
    <w:p w14:paraId="1EA690A9" w14:textId="77777777" w:rsidR="00AF048F" w:rsidRDefault="002153EF">
      <w:pPr>
        <w:spacing w:after="112" w:line="249" w:lineRule="auto"/>
        <w:ind w:left="849" w:right="15" w:hanging="10"/>
      </w:pPr>
      <w:r>
        <w:rPr>
          <w:rFonts w:ascii="Arial" w:eastAsia="Arial" w:hAnsi="Arial" w:cs="Arial"/>
        </w:rPr>
        <w:t xml:space="preserve">MT_To_MXFATFNameAndAddress </w:t>
      </w:r>
    </w:p>
    <w:p w14:paraId="77085F2F" w14:textId="77777777" w:rsidR="00AF048F" w:rsidRDefault="002153EF">
      <w:pPr>
        <w:spacing w:after="95"/>
        <w:ind w:left="419" w:right="157" w:hanging="7"/>
      </w:pPr>
      <w:r>
        <w:rPr>
          <w:rFonts w:ascii="Arial" w:eastAsia="Arial" w:hAnsi="Arial" w:cs="Arial"/>
          <w:b/>
        </w:rPr>
        <w:t xml:space="preserve">Business description  </w:t>
      </w:r>
    </w:p>
    <w:p w14:paraId="17388C55" w14:textId="77777777" w:rsidR="00AF048F" w:rsidRDefault="002153EF">
      <w:pPr>
        <w:spacing w:after="112" w:line="249" w:lineRule="auto"/>
        <w:ind w:left="849" w:right="15" w:hanging="10"/>
      </w:pPr>
      <w:r>
        <w:rPr>
          <w:rFonts w:ascii="Arial" w:eastAsia="Arial" w:hAnsi="Arial" w:cs="Arial"/>
        </w:rPr>
        <w:t xml:space="preserve">Subfield 2 of an MT field 50F identifies the Ordering Customer in line with FATF Special Recommendation VII by combining: </w:t>
      </w:r>
    </w:p>
    <w:p w14:paraId="6F6C4EE6" w14:textId="77777777" w:rsidR="00AF048F" w:rsidRDefault="002153EF">
      <w:pPr>
        <w:numPr>
          <w:ilvl w:val="0"/>
          <w:numId w:val="5"/>
        </w:numPr>
        <w:spacing w:after="29" w:line="249" w:lineRule="auto"/>
        <w:ind w:right="15" w:hanging="281"/>
      </w:pPr>
      <w:r>
        <w:rPr>
          <w:rFonts w:ascii="Arial" w:eastAsia="Arial" w:hAnsi="Arial" w:cs="Arial"/>
        </w:rPr>
        <w:t xml:space="preserve">name and address </w:t>
      </w:r>
    </w:p>
    <w:p w14:paraId="291BCC56" w14:textId="77777777" w:rsidR="00AF048F" w:rsidRDefault="002153EF">
      <w:pPr>
        <w:numPr>
          <w:ilvl w:val="0"/>
          <w:numId w:val="5"/>
        </w:numPr>
        <w:spacing w:after="29" w:line="249" w:lineRule="auto"/>
        <w:ind w:right="15" w:hanging="281"/>
      </w:pPr>
      <w:r>
        <w:rPr>
          <w:rFonts w:ascii="Arial" w:eastAsia="Arial" w:hAnsi="Arial" w:cs="Arial"/>
        </w:rPr>
        <w:t xml:space="preserve">name and date and place of birth </w:t>
      </w:r>
    </w:p>
    <w:p w14:paraId="2A7ABF9B" w14:textId="7DED47D2" w:rsidR="00AF048F" w:rsidRDefault="002153EF">
      <w:pPr>
        <w:numPr>
          <w:ilvl w:val="0"/>
          <w:numId w:val="5"/>
        </w:numPr>
        <w:spacing w:after="26" w:line="249" w:lineRule="auto"/>
        <w:ind w:right="15" w:hanging="281"/>
      </w:pPr>
      <w:r>
        <w:rPr>
          <w:rFonts w:ascii="Arial" w:eastAsia="Arial" w:hAnsi="Arial" w:cs="Arial"/>
        </w:rPr>
        <w:t xml:space="preserve">name and national identity number </w:t>
      </w:r>
      <w:r w:rsidR="00C32DB5">
        <w:rPr>
          <w:rFonts w:ascii="Arial" w:eastAsia="Arial" w:hAnsi="Arial" w:cs="Arial"/>
        </w:rPr>
        <w:t>or LEI</w:t>
      </w:r>
    </w:p>
    <w:p w14:paraId="42157846" w14:textId="77777777" w:rsidR="00AF048F" w:rsidRDefault="002153EF">
      <w:pPr>
        <w:numPr>
          <w:ilvl w:val="0"/>
          <w:numId w:val="5"/>
        </w:numPr>
        <w:spacing w:after="73" w:line="249" w:lineRule="auto"/>
        <w:ind w:right="15" w:hanging="281"/>
      </w:pPr>
      <w:r>
        <w:rPr>
          <w:rFonts w:ascii="Arial" w:eastAsia="Arial" w:hAnsi="Arial" w:cs="Arial"/>
        </w:rPr>
        <w:t xml:space="preserve">name and customer number  </w:t>
      </w:r>
    </w:p>
    <w:p w14:paraId="4CB3DC89" w14:textId="77777777" w:rsidR="00AF048F" w:rsidRDefault="002153EF">
      <w:pPr>
        <w:spacing w:after="112" w:line="249" w:lineRule="auto"/>
        <w:ind w:left="849" w:right="15" w:hanging="10"/>
      </w:pPr>
      <w:r>
        <w:rPr>
          <w:rFonts w:ascii="Arial" w:eastAsia="Arial" w:hAnsi="Arial" w:cs="Arial"/>
        </w:rPr>
        <w:t xml:space="preserve">Every line in Subfield 2 of field 50F starts with a number indicating the type of information provided. This function translates the structured information in the MT to MX FATF compliant equivalents by: </w:t>
      </w:r>
    </w:p>
    <w:p w14:paraId="2B205C12" w14:textId="77777777" w:rsidR="00AF048F" w:rsidRDefault="002153EF" w:rsidP="00B20F8A">
      <w:pPr>
        <w:pStyle w:val="ListParagraph"/>
        <w:numPr>
          <w:ilvl w:val="1"/>
          <w:numId w:val="35"/>
        </w:numPr>
        <w:spacing w:after="25" w:line="249" w:lineRule="auto"/>
        <w:ind w:right="15"/>
      </w:pPr>
      <w:r w:rsidRPr="00B20F8A">
        <w:rPr>
          <w:rFonts w:ascii="Arial" w:eastAsia="Arial" w:hAnsi="Arial" w:cs="Arial"/>
        </w:rPr>
        <w:t xml:space="preserve">checking the numbers to determine the MX target element </w:t>
      </w:r>
    </w:p>
    <w:p w14:paraId="1378F263" w14:textId="77777777" w:rsidR="00AF048F" w:rsidRPr="008033AA" w:rsidRDefault="002153EF" w:rsidP="00B20F8A">
      <w:pPr>
        <w:pStyle w:val="ListParagraph"/>
        <w:numPr>
          <w:ilvl w:val="1"/>
          <w:numId w:val="35"/>
        </w:numPr>
        <w:spacing w:after="112" w:line="249" w:lineRule="auto"/>
        <w:ind w:right="15"/>
      </w:pPr>
      <w:r w:rsidRPr="00B20F8A">
        <w:rPr>
          <w:rFonts w:ascii="Arial" w:eastAsia="Arial" w:hAnsi="Arial" w:cs="Arial"/>
        </w:rPr>
        <w:t xml:space="preserve">checking whether numbers are repeated if allowed by the format description on the following line. If so, the information following the number will be completed prior to the translation </w:t>
      </w:r>
    </w:p>
    <w:p w14:paraId="35975DEF" w14:textId="7CE2121B" w:rsidR="005B39E8" w:rsidRPr="004F46DC" w:rsidRDefault="008C67DD" w:rsidP="00B20F8A">
      <w:pPr>
        <w:pStyle w:val="NormalWeb"/>
        <w:numPr>
          <w:ilvl w:val="1"/>
          <w:numId w:val="35"/>
        </w:numPr>
        <w:rPr>
          <w:ins w:id="427" w:author="BOUVY Martine [2]" w:date="2021-07-23T10:27:00Z"/>
          <w:rFonts w:ascii="Arial" w:eastAsia="Courier New" w:hAnsi="Arial" w:cs="Arial"/>
          <w:color w:val="333333"/>
          <w:sz w:val="20"/>
          <w:szCs w:val="20"/>
        </w:rPr>
      </w:pPr>
      <w:r w:rsidRPr="0098670A">
        <w:rPr>
          <w:rFonts w:ascii="Arial" w:hAnsi="Arial" w:cs="Arial"/>
          <w:sz w:val="20"/>
          <w:szCs w:val="20"/>
        </w:rPr>
        <w:t>If LEI is present in 6/ with the following pattern 6/CountryCode/LEIC/LEIIdentifier (20 char) then it is translated to OrganisationIdentification/LEI</w:t>
      </w:r>
      <w:ins w:id="428" w:author="BOUVY Martine [2]" w:date="2021-07-23T10:27:00Z">
        <w:r w:rsidR="005B39E8">
          <w:rPr>
            <w:rFonts w:ascii="Arial" w:hAnsi="Arial" w:cs="Arial"/>
            <w:sz w:val="20"/>
            <w:szCs w:val="20"/>
          </w:rPr>
          <w:t>.</w:t>
        </w:r>
      </w:ins>
      <w:del w:id="429" w:author="BOUVY Martine [2]" w:date="2021-07-22T13:21:00Z">
        <w:r w:rsidRPr="0098670A" w:rsidDel="00856320">
          <w:rPr>
            <w:rFonts w:ascii="Arial" w:hAnsi="Arial" w:cs="Arial"/>
            <w:sz w:val="20"/>
            <w:szCs w:val="20"/>
          </w:rPr>
          <w:delText xml:space="preserve"> and therefore information following 4/, 5/  and 7/ are ignored as should be translated to PrivateIdentification which is exclusive with OrganisationIdentification. So LEI will get the priority</w:delText>
        </w:r>
      </w:del>
      <w:r w:rsidRPr="0098670A">
        <w:rPr>
          <w:rFonts w:ascii="Arial" w:hAnsi="Arial" w:cs="Arial"/>
          <w:sz w:val="20"/>
          <w:szCs w:val="20"/>
        </w:rPr>
        <w:t xml:space="preserve">. </w:t>
      </w:r>
      <w:ins w:id="430" w:author="BOUVY Martine [2]" w:date="2021-07-23T10:27:00Z">
        <w:r w:rsidR="005B39E8" w:rsidRPr="004F46DC">
          <w:rPr>
            <w:rFonts w:ascii="Arial" w:hAnsi="Arial" w:cs="Arial"/>
            <w:sz w:val="20"/>
            <w:szCs w:val="20"/>
          </w:rPr>
          <w:t>LEI is translated only if the MTPartyIdentifier is an account or has a structure resulting from a previous translation MX to MT from Organisation ID/ Other ID</w:t>
        </w:r>
      </w:ins>
      <w:ins w:id="431" w:author="BOUVY Martine [2]" w:date="2021-07-23T10:28:00Z">
        <w:r w:rsidR="005B39E8" w:rsidRPr="004F46DC">
          <w:rPr>
            <w:rFonts w:ascii="Arial" w:hAnsi="Arial" w:cs="Arial"/>
            <w:sz w:val="20"/>
            <w:szCs w:val="20"/>
          </w:rPr>
          <w:t xml:space="preserve"> (example, </w:t>
        </w:r>
      </w:ins>
      <w:ins w:id="432" w:author="BOUVY Martine [2]" w:date="2021-07-23T10:30:00Z">
        <w:r w:rsidR="00B24146" w:rsidRPr="004F46DC">
          <w:rPr>
            <w:rFonts w:ascii="Arial" w:hAnsi="Arial" w:cs="Arial"/>
            <w:sz w:val="20"/>
            <w:szCs w:val="20"/>
          </w:rPr>
          <w:t>“</w:t>
        </w:r>
      </w:ins>
      <w:ins w:id="433" w:author="BOUVY Martine [2]" w:date="2021-07-23T10:29:00Z">
        <w:r w:rsidR="005B39E8" w:rsidRPr="004F46DC">
          <w:rPr>
            <w:rFonts w:ascii="Arial" w:hAnsi="Arial" w:cs="Arial"/>
            <w:sz w:val="20"/>
            <w:szCs w:val="20"/>
          </w:rPr>
          <w:t>CUST/CountryCode/GS1G</w:t>
        </w:r>
        <w:r w:rsidR="00B24146" w:rsidRPr="004F46DC">
          <w:rPr>
            <w:rFonts w:ascii="Arial" w:hAnsi="Arial" w:cs="Arial"/>
            <w:sz w:val="20"/>
            <w:szCs w:val="20"/>
          </w:rPr>
          <w:t>..”</w:t>
        </w:r>
      </w:ins>
      <w:ins w:id="434" w:author="BOUVY Martine [2]" w:date="2021-07-23T10:30:00Z">
        <w:r w:rsidR="00675CCF" w:rsidRPr="004F46DC">
          <w:rPr>
            <w:rFonts w:ascii="Arial" w:hAnsi="Arial" w:cs="Arial"/>
            <w:sz w:val="20"/>
            <w:szCs w:val="20"/>
          </w:rPr>
          <w:t>)</w:t>
        </w:r>
      </w:ins>
      <w:ins w:id="435" w:author="BOUVY Martine [2]" w:date="2021-07-23T10:27:00Z">
        <w:r w:rsidR="005B39E8" w:rsidRPr="004F46DC">
          <w:rPr>
            <w:rFonts w:ascii="Arial" w:hAnsi="Arial" w:cs="Arial"/>
            <w:sz w:val="20"/>
            <w:szCs w:val="20"/>
          </w:rPr>
          <w:t>. If the MTPartyIdentifier starts with a code as defined in 50F UHB, then it is translated to Private ID and therefore incompatible with the translation of LEI to Organisation ID</w:t>
        </w:r>
      </w:ins>
    </w:p>
    <w:p w14:paraId="14FE7703" w14:textId="2D51C8F6" w:rsidR="000C0F84" w:rsidRPr="0098670A" w:rsidRDefault="000C0F84" w:rsidP="00B20F8A">
      <w:pPr>
        <w:pStyle w:val="NormalWeb"/>
        <w:numPr>
          <w:ilvl w:val="1"/>
          <w:numId w:val="35"/>
        </w:numPr>
        <w:rPr>
          <w:rFonts w:ascii="Arial" w:eastAsia="Courier New" w:hAnsi="Arial" w:cs="Arial"/>
          <w:color w:val="333333"/>
          <w:sz w:val="20"/>
          <w:szCs w:val="20"/>
        </w:rPr>
      </w:pPr>
      <w:r w:rsidRPr="0098670A">
        <w:rPr>
          <w:rFonts w:ascii="Arial" w:eastAsia="Courier New" w:hAnsi="Arial" w:cs="Arial"/>
          <w:color w:val="333333"/>
          <w:sz w:val="20"/>
          <w:szCs w:val="20"/>
        </w:rPr>
        <w:t>If subfield 1 is an account, 8/ will never be the continuation of an account.</w:t>
      </w:r>
    </w:p>
    <w:p w14:paraId="0128762D" w14:textId="3C7BFEB6" w:rsidR="000C0F84" w:rsidRPr="0098670A" w:rsidRDefault="000C0F84" w:rsidP="00B20F8A">
      <w:pPr>
        <w:pStyle w:val="NormalWeb"/>
        <w:numPr>
          <w:ilvl w:val="1"/>
          <w:numId w:val="35"/>
        </w:numPr>
        <w:tabs>
          <w:tab w:val="left" w:pos="990"/>
        </w:tabs>
        <w:rPr>
          <w:rFonts w:ascii="Arial" w:hAnsi="Arial" w:cs="Arial"/>
          <w:color w:val="333333"/>
          <w:sz w:val="20"/>
          <w:szCs w:val="20"/>
        </w:rPr>
      </w:pPr>
      <w:r w:rsidRPr="0098670A">
        <w:rPr>
          <w:rFonts w:ascii="Arial" w:hAnsi="Arial" w:cs="Arial"/>
          <w:color w:val="333333"/>
          <w:sz w:val="20"/>
          <w:szCs w:val="20"/>
        </w:rPr>
        <w:lastRenderedPageBreak/>
        <w:t xml:space="preserve">If subfield 1 is NOT an account and length(subfield1) = 35 char then 8/ is the </w:t>
      </w:r>
      <w:r w:rsidR="0098670A">
        <w:rPr>
          <w:rFonts w:ascii="Arial" w:hAnsi="Arial" w:cs="Arial"/>
          <w:color w:val="333333"/>
          <w:sz w:val="20"/>
          <w:szCs w:val="20"/>
        </w:rPr>
        <w:t xml:space="preserve">                          </w:t>
      </w:r>
      <w:r w:rsidRPr="0098670A">
        <w:rPr>
          <w:rFonts w:ascii="Arial" w:hAnsi="Arial" w:cs="Arial"/>
          <w:color w:val="333333"/>
          <w:sz w:val="20"/>
          <w:szCs w:val="20"/>
        </w:rPr>
        <w:t>continuation of subfield 1</w:t>
      </w:r>
      <w:r w:rsidR="00BD4A2E" w:rsidRPr="0098670A">
        <w:rPr>
          <w:rFonts w:ascii="Arial" w:hAnsi="Arial" w:cs="Arial"/>
          <w:color w:val="333333"/>
          <w:sz w:val="20"/>
          <w:szCs w:val="20"/>
        </w:rPr>
        <w:t>. This is handled in function MT_To_MXFATFIdentification.</w:t>
      </w:r>
    </w:p>
    <w:p w14:paraId="29AD9EB2" w14:textId="249DAA46" w:rsidR="000C0F84" w:rsidRPr="00B20F8A" w:rsidRDefault="000C0F84" w:rsidP="00B20F8A">
      <w:pPr>
        <w:pStyle w:val="NormalWeb"/>
        <w:numPr>
          <w:ilvl w:val="1"/>
          <w:numId w:val="35"/>
        </w:numPr>
        <w:spacing w:before="0"/>
        <w:rPr>
          <w:rFonts w:ascii="Arial" w:hAnsi="Arial" w:cs="Arial"/>
          <w:color w:val="333333"/>
          <w:sz w:val="20"/>
          <w:szCs w:val="20"/>
        </w:rPr>
      </w:pPr>
      <w:r w:rsidRPr="0098670A">
        <w:rPr>
          <w:rFonts w:ascii="Arial" w:hAnsi="Arial" w:cs="Arial"/>
          <w:color w:val="333333"/>
          <w:sz w:val="20"/>
          <w:szCs w:val="20"/>
        </w:rPr>
        <w:t>If (subfield 1 is not an account and length &lt; 35 char OR subfield 1 is an account)</w:t>
      </w:r>
      <w:r w:rsidR="00B20F8A">
        <w:rPr>
          <w:rFonts w:ascii="Arial" w:hAnsi="Arial" w:cs="Arial"/>
          <w:color w:val="333333"/>
          <w:sz w:val="20"/>
          <w:szCs w:val="20"/>
        </w:rPr>
        <w:t xml:space="preserve"> </w:t>
      </w:r>
      <w:r w:rsidRPr="00B20F8A">
        <w:rPr>
          <w:rFonts w:ascii="Arial" w:hAnsi="Arial" w:cs="Arial"/>
          <w:color w:val="333333"/>
          <w:sz w:val="20"/>
          <w:szCs w:val="20"/>
        </w:rPr>
        <w:t>then search if 8/ is the continuation of 6/</w:t>
      </w:r>
      <w:r w:rsidR="00C56184" w:rsidRPr="00B20F8A">
        <w:rPr>
          <w:rFonts w:ascii="Arial" w:hAnsi="Arial" w:cs="Arial"/>
          <w:color w:val="333333"/>
          <w:sz w:val="20"/>
          <w:szCs w:val="20"/>
        </w:rPr>
        <w:t xml:space="preserve"> else search if 8/ is the continuation of 7/.</w:t>
      </w:r>
    </w:p>
    <w:p w14:paraId="2B3EF71A" w14:textId="4EB91047" w:rsidR="000C0F84" w:rsidRPr="00B20F8A" w:rsidRDefault="00F358BD" w:rsidP="00B20F8A">
      <w:pPr>
        <w:pStyle w:val="ListParagraph"/>
        <w:numPr>
          <w:ilvl w:val="1"/>
          <w:numId w:val="35"/>
        </w:numPr>
        <w:spacing w:after="112" w:line="249" w:lineRule="auto"/>
        <w:ind w:right="15"/>
        <w:rPr>
          <w:rFonts w:ascii="Arial" w:hAnsi="Arial" w:cs="Arial"/>
        </w:rPr>
      </w:pPr>
      <w:r>
        <w:rPr>
          <w:rFonts w:ascii="Arial" w:hAnsi="Arial" w:cs="Arial"/>
        </w:rPr>
        <w:t>If l</w:t>
      </w:r>
      <w:r w:rsidR="000C0F84" w:rsidRPr="00B20F8A">
        <w:rPr>
          <w:rFonts w:ascii="Arial" w:hAnsi="Arial" w:cs="Arial"/>
        </w:rPr>
        <w:t xml:space="preserve">ine 8 is present and cannot be identified as the continuation of the PartyIdentifier or continuation of Line 6 or line 7, information is disregarded. </w:t>
      </w:r>
    </w:p>
    <w:p w14:paraId="36C9076E" w14:textId="6164C1BC" w:rsidR="000C0F84" w:rsidRPr="0098670A" w:rsidRDefault="000C0F84" w:rsidP="008033AA">
      <w:pPr>
        <w:pStyle w:val="NormalWeb"/>
        <w:ind w:left="1120"/>
        <w:rPr>
          <w:rFonts w:ascii="Arial" w:hAnsi="Arial" w:cs="Arial"/>
          <w:color w:val="333333"/>
          <w:sz w:val="20"/>
          <w:szCs w:val="20"/>
        </w:rPr>
      </w:pPr>
    </w:p>
    <w:p w14:paraId="3C5DED4F" w14:textId="008DF1F4" w:rsidR="00AF048F" w:rsidRDefault="002153EF">
      <w:pPr>
        <w:spacing w:after="95"/>
        <w:ind w:left="419" w:right="157" w:hanging="7"/>
      </w:pPr>
      <w:r>
        <w:rPr>
          <w:rFonts w:ascii="Arial" w:eastAsia="Arial" w:hAnsi="Arial" w:cs="Arial"/>
          <w:b/>
        </w:rPr>
        <w:t xml:space="preserve">Format </w:t>
      </w:r>
    </w:p>
    <w:p w14:paraId="7A65BC46" w14:textId="77777777" w:rsidR="00AF048F" w:rsidRDefault="002153EF">
      <w:pPr>
        <w:spacing w:after="112" w:line="249" w:lineRule="auto"/>
        <w:ind w:left="849" w:right="15" w:hanging="10"/>
      </w:pPr>
      <w:r>
        <w:rPr>
          <w:rFonts w:ascii="Arial" w:eastAsia="Arial" w:hAnsi="Arial" w:cs="Arial"/>
          <w:b/>
        </w:rPr>
        <w:t>MT_To_MXFATFNameAndAddress</w:t>
      </w:r>
      <w:r>
        <w:rPr>
          <w:rFonts w:ascii="Arial" w:eastAsia="Arial" w:hAnsi="Arial" w:cs="Arial"/>
        </w:rPr>
        <w:t xml:space="preserve">(MTPartyIdentifier, MTNameAndAddress ; MXFATFId)  </w:t>
      </w:r>
    </w:p>
    <w:p w14:paraId="2BF4BBB2" w14:textId="77777777" w:rsidR="00AF048F" w:rsidRDefault="002153EF">
      <w:pPr>
        <w:spacing w:after="95"/>
        <w:ind w:left="860" w:right="157" w:hanging="7"/>
      </w:pPr>
      <w:r>
        <w:rPr>
          <w:rFonts w:ascii="Arial" w:eastAsia="Arial" w:hAnsi="Arial" w:cs="Arial"/>
          <w:b/>
        </w:rPr>
        <w:t xml:space="preserve">Input </w:t>
      </w:r>
    </w:p>
    <w:p w14:paraId="66D175A7" w14:textId="77777777" w:rsidR="00AF048F" w:rsidRDefault="002153EF">
      <w:pPr>
        <w:spacing w:after="112" w:line="249" w:lineRule="auto"/>
        <w:ind w:left="849" w:right="15" w:hanging="10"/>
      </w:pPr>
      <w:r>
        <w:rPr>
          <w:rFonts w:ascii="Arial" w:eastAsia="Arial" w:hAnsi="Arial" w:cs="Arial"/>
        </w:rPr>
        <w:t xml:space="preserve">MTPartyIdentifier: Subfield 1 of field 50F carrying an account number or other FATF compliant customer identification  </w:t>
      </w:r>
    </w:p>
    <w:p w14:paraId="0C9B6748" w14:textId="77777777" w:rsidR="000C5BC9" w:rsidRDefault="002153EF">
      <w:pPr>
        <w:spacing w:after="112" w:line="249" w:lineRule="auto"/>
        <w:ind w:left="849" w:right="307" w:hanging="10"/>
        <w:rPr>
          <w:rFonts w:ascii="Arial" w:eastAsia="Arial" w:hAnsi="Arial" w:cs="Arial"/>
        </w:rPr>
      </w:pPr>
      <w:r>
        <w:rPr>
          <w:rFonts w:ascii="Arial" w:eastAsia="Arial" w:hAnsi="Arial" w:cs="Arial"/>
        </w:rPr>
        <w:t xml:space="preserve">MTNameAndAddress: Subfield 2 of field 50F carrying an FATF compliant customer name and address or identifications in line with the format description of field 50F (date and place of birth, customer number or national identity number).  </w:t>
      </w:r>
    </w:p>
    <w:p w14:paraId="40D5DFF1" w14:textId="77777777" w:rsidR="00AF048F" w:rsidRDefault="002153EF">
      <w:pPr>
        <w:spacing w:after="112" w:line="249" w:lineRule="auto"/>
        <w:ind w:left="849" w:right="307" w:hanging="10"/>
      </w:pPr>
      <w:r>
        <w:rPr>
          <w:rFonts w:ascii="Arial" w:eastAsia="Arial" w:hAnsi="Arial" w:cs="Arial"/>
          <w:b/>
        </w:rPr>
        <w:t xml:space="preserve">Output </w:t>
      </w:r>
    </w:p>
    <w:p w14:paraId="67FCEF86" w14:textId="5A3D74BE" w:rsidR="00AF048F" w:rsidRDefault="002153EF">
      <w:pPr>
        <w:spacing w:after="112" w:line="249" w:lineRule="auto"/>
        <w:ind w:left="849" w:right="15" w:hanging="10"/>
      </w:pPr>
      <w:r>
        <w:rPr>
          <w:rFonts w:ascii="Arial" w:eastAsia="Arial" w:hAnsi="Arial" w:cs="Arial"/>
        </w:rPr>
        <w:t xml:space="preserve">MXFATFId: the result of this function is immediately put into the correct MX element inside the target component typed </w:t>
      </w:r>
      <w:r>
        <w:rPr>
          <w:rFonts w:ascii="Arial" w:eastAsia="Arial" w:hAnsi="Arial" w:cs="Arial"/>
          <w:i/>
        </w:rPr>
        <w:t>PartyIdentification</w:t>
      </w:r>
      <w:r w:rsidR="00A56C4C">
        <w:rPr>
          <w:rFonts w:ascii="Arial" w:eastAsia="Arial" w:hAnsi="Arial" w:cs="Arial"/>
          <w:i/>
        </w:rPr>
        <w:t>135</w:t>
      </w:r>
      <w:r>
        <w:rPr>
          <w:rFonts w:ascii="Arial" w:eastAsia="Arial" w:hAnsi="Arial" w:cs="Arial"/>
        </w:rPr>
        <w:t xml:space="preserve">.  </w:t>
      </w:r>
    </w:p>
    <w:p w14:paraId="6D7DD2C0" w14:textId="77777777" w:rsidR="006700D8" w:rsidRDefault="002153EF">
      <w:pPr>
        <w:spacing w:after="0" w:line="370" w:lineRule="auto"/>
        <w:ind w:left="839" w:right="6157" w:hanging="427"/>
        <w:rPr>
          <w:rFonts w:ascii="Arial" w:eastAsia="Arial" w:hAnsi="Arial" w:cs="Arial"/>
        </w:rPr>
      </w:pPr>
      <w:r>
        <w:rPr>
          <w:rFonts w:ascii="Arial" w:eastAsia="Arial" w:hAnsi="Arial" w:cs="Arial"/>
          <w:b/>
        </w:rPr>
        <w:t xml:space="preserve">Preconditions </w:t>
      </w:r>
    </w:p>
    <w:p w14:paraId="0F0AFF3F" w14:textId="77777777" w:rsidR="006700D8" w:rsidRDefault="002153EF">
      <w:pPr>
        <w:spacing w:after="0" w:line="370" w:lineRule="auto"/>
        <w:ind w:left="839" w:right="6157" w:hanging="427"/>
      </w:pPr>
      <w:r>
        <w:rPr>
          <w:rFonts w:ascii="Arial" w:eastAsia="Arial" w:hAnsi="Arial" w:cs="Arial"/>
        </w:rPr>
        <w:t xml:space="preserve">None. </w:t>
      </w:r>
    </w:p>
    <w:p w14:paraId="33EED227" w14:textId="77777777" w:rsidR="00AF048F" w:rsidRDefault="002153EF">
      <w:pPr>
        <w:spacing w:after="9"/>
        <w:ind w:left="419" w:right="157" w:hanging="7"/>
      </w:pPr>
      <w:r>
        <w:rPr>
          <w:rFonts w:ascii="Arial" w:eastAsia="Arial" w:hAnsi="Arial" w:cs="Arial"/>
          <w:b/>
        </w:rPr>
        <w:t xml:space="preserve">Formal description </w:t>
      </w:r>
    </w:p>
    <w:p w14:paraId="6C00F9D5" w14:textId="5097A086" w:rsidR="00AF048F" w:rsidRDefault="004F0F10">
      <w:pPr>
        <w:ind w:left="846" w:right="8"/>
      </w:pPr>
      <w:r>
        <w:t>/</w:t>
      </w:r>
      <w:r w:rsidR="002153EF">
        <w:t xml:space="preserve">*MTNameAndAddress is defined by 4 lines of 35 characters. </w:t>
      </w:r>
    </w:p>
    <w:p w14:paraId="7C7D4E25" w14:textId="080B483A" w:rsidR="00AF048F" w:rsidRDefault="002153EF">
      <w:pPr>
        <w:ind w:left="846" w:right="8"/>
      </w:pPr>
      <w:r>
        <w:t>MTNameAndAddre</w:t>
      </w:r>
      <w:r w:rsidR="004F0F10">
        <w:t>ss[1] indicates the first line*/</w:t>
      </w:r>
      <w:r>
        <w:t xml:space="preserve">  </w:t>
      </w:r>
    </w:p>
    <w:p w14:paraId="6E2BE5B0" w14:textId="2A87FD74" w:rsidR="00AF048F" w:rsidRDefault="002153EF">
      <w:pPr>
        <w:spacing w:after="59" w:line="216" w:lineRule="auto"/>
        <w:ind w:left="846" w:right="8"/>
      </w:pPr>
      <w:r>
        <w:t>/*Translation of the name present on line(s) starting with “1/”</w:t>
      </w:r>
      <w:r w:rsidR="004F0F10">
        <w:t xml:space="preserve"> </w:t>
      </w:r>
      <w:r>
        <w:t xml:space="preserve">*/ </w:t>
      </w:r>
    </w:p>
    <w:p w14:paraId="251781B5" w14:textId="56F0EA00" w:rsidR="00AF048F" w:rsidRDefault="002153EF">
      <w:pPr>
        <w:spacing w:after="92" w:line="218" w:lineRule="auto"/>
        <w:ind w:left="846" w:right="8"/>
      </w:pPr>
      <w:r>
        <w:t xml:space="preserve">/*Basic function </w:t>
      </w:r>
      <w:r>
        <w:rPr>
          <w:i/>
        </w:rPr>
        <w:t>ExtractLines</w:t>
      </w:r>
      <w:r>
        <w:t xml:space="preserve"> extracts the name. The complete name could be present on several lines so the function is used with continuation string “1/”. Substring is taken to delete “1/” in the output string */ </w:t>
      </w:r>
    </w:p>
    <w:p w14:paraId="1CB2C089" w14:textId="6BBFAB2A" w:rsidR="00806DD4" w:rsidRDefault="00806DD4">
      <w:pPr>
        <w:spacing w:after="92" w:line="218" w:lineRule="auto"/>
        <w:ind w:left="846" w:right="8"/>
      </w:pPr>
      <w:r>
        <w:t>As the same structure is used for Line Number “1/”, “2/” and “3/” for Field 50F and 59F</w:t>
      </w:r>
      <w:r w:rsidR="00125590">
        <w:t xml:space="preserve">, </w:t>
      </w:r>
      <w:r>
        <w:t>a common function is used MT_to_MXPartyNameAndStructuredAddress</w:t>
      </w:r>
      <w:r w:rsidR="00726B26">
        <w:t>. T</w:t>
      </w:r>
      <w:r w:rsidR="00626A67">
        <w:t xml:space="preserve">his function </w:t>
      </w:r>
      <w:r w:rsidR="00726B26">
        <w:t>includes also the extraction of 3/</w:t>
      </w:r>
      <w:r w:rsidR="00490C16">
        <w:t>CountryCode/</w:t>
      </w:r>
      <w:r w:rsidR="00726B26">
        <w:t>LEIC/ which will only occur for the Creditor</w:t>
      </w:r>
      <w:r w:rsidR="007848FE">
        <w:t xml:space="preserve"> 59F</w:t>
      </w:r>
      <w:r w:rsidR="00726B26">
        <w:t>, not for the Debtor</w:t>
      </w:r>
      <w:r w:rsidR="007848FE">
        <w:t xml:space="preserve"> 50F</w:t>
      </w:r>
      <w:r w:rsidR="00726B26">
        <w:t xml:space="preserve">. </w:t>
      </w:r>
      <w:r w:rsidR="007848FE">
        <w:t>LEI for the Debtor is extracted from 6/</w:t>
      </w:r>
      <w:r>
        <w:t xml:space="preserve"> </w:t>
      </w:r>
      <w:r w:rsidR="00626A67">
        <w:t>and the case is handled below</w:t>
      </w:r>
      <w:r w:rsidR="00312466">
        <w:t xml:space="preserve"> </w:t>
      </w:r>
      <w:r>
        <w:t xml:space="preserve">*/ </w:t>
      </w:r>
    </w:p>
    <w:p w14:paraId="1091116D" w14:textId="77777777" w:rsidR="00806DD4" w:rsidRDefault="00806DD4">
      <w:pPr>
        <w:spacing w:after="92" w:line="218" w:lineRule="auto"/>
        <w:ind w:left="846" w:right="8"/>
      </w:pPr>
    </w:p>
    <w:p w14:paraId="28564B48" w14:textId="7F6C606D" w:rsidR="00E1091D" w:rsidRDefault="00E1091D">
      <w:pPr>
        <w:spacing w:after="92" w:line="218" w:lineRule="auto"/>
        <w:ind w:left="846" w:right="8"/>
        <w:rPr>
          <w:rFonts w:eastAsia="Arial"/>
        </w:rPr>
      </w:pPr>
      <w:r w:rsidRPr="008A14D9">
        <w:rPr>
          <w:b/>
        </w:rPr>
        <w:t>M</w:t>
      </w:r>
      <w:r w:rsidR="00360A11" w:rsidRPr="008A14D9">
        <w:rPr>
          <w:b/>
        </w:rPr>
        <w:t>T_T</w:t>
      </w:r>
      <w:r w:rsidRPr="008A14D9">
        <w:rPr>
          <w:b/>
        </w:rPr>
        <w:t>o_MXPartyNameAndStructuredAddress</w:t>
      </w:r>
      <w:r w:rsidRPr="00056BEC">
        <w:t>(</w:t>
      </w:r>
      <w:r w:rsidR="00BB52BF" w:rsidRPr="008A14D9">
        <w:rPr>
          <w:rFonts w:eastAsia="Arial"/>
        </w:rPr>
        <w:t>MTNameAndAddress; MXFATFId)</w:t>
      </w:r>
    </w:p>
    <w:p w14:paraId="7BBC3772" w14:textId="64BCC050" w:rsidR="007B0F41" w:rsidRDefault="007B0F41">
      <w:pPr>
        <w:spacing w:after="92" w:line="218" w:lineRule="auto"/>
        <w:ind w:left="846" w:right="8"/>
      </w:pPr>
    </w:p>
    <w:p w14:paraId="382A9C72" w14:textId="560E595E" w:rsidR="007B0F41" w:rsidRDefault="007B0F41">
      <w:pPr>
        <w:spacing w:after="92" w:line="218" w:lineRule="auto"/>
        <w:ind w:left="846" w:right="8"/>
      </w:pPr>
      <w:r>
        <w:t>/* Check if Number 6/ is present with LEI. In that case Organisation ID will be filled and not Private ID, meaning that 4/ birth date and 5/ place of birth and 7/NIDN will be ignored as well as 8/ as 8/ will never be the continuation of LEI</w:t>
      </w:r>
      <w:r w:rsidR="00FB4553">
        <w:t xml:space="preserve"> line</w:t>
      </w:r>
      <w:r>
        <w:t xml:space="preserve"> */</w:t>
      </w:r>
    </w:p>
    <w:p w14:paraId="1192C3FA" w14:textId="25770244" w:rsidR="00E13CCF" w:rsidRDefault="00E13CCF">
      <w:pPr>
        <w:spacing w:after="92" w:line="218" w:lineRule="auto"/>
        <w:ind w:left="846" w:right="8"/>
      </w:pPr>
    </w:p>
    <w:p w14:paraId="2B19431F" w14:textId="1B202B98" w:rsidR="007B0F41" w:rsidRDefault="007B0F41" w:rsidP="008A14D9">
      <w:pPr>
        <w:ind w:right="8"/>
      </w:pPr>
      <w:r w:rsidRPr="00B45C8E">
        <w:rPr>
          <w:b/>
        </w:rPr>
        <w:t>IF</w:t>
      </w:r>
      <w:r>
        <w:t xml:space="preserve"> </w:t>
      </w:r>
      <w:r>
        <w:rPr>
          <w:b/>
        </w:rPr>
        <w:t>Length(ExtractPattern</w:t>
      </w:r>
      <w:r>
        <w:t>(MTNameAndAddress, “6/”)) &gt; 0 THEN</w:t>
      </w:r>
    </w:p>
    <w:p w14:paraId="15C744A9" w14:textId="408DCEAA" w:rsidR="007B0F41" w:rsidRDefault="007B0F41" w:rsidP="008A14D9">
      <w:pPr>
        <w:ind w:right="8"/>
      </w:pPr>
      <w:r>
        <w:t xml:space="preserve"> MTCode6 = </w:t>
      </w:r>
      <w:r>
        <w:rPr>
          <w:b/>
        </w:rPr>
        <w:t>Substring(ExtractLines</w:t>
      </w:r>
      <w:r>
        <w:t xml:space="preserve">(MTNameAndAddress, </w:t>
      </w:r>
    </w:p>
    <w:p w14:paraId="18A1B4F4" w14:textId="77777777" w:rsidR="007B0F41" w:rsidRDefault="007B0F41" w:rsidP="007B0F41">
      <w:pPr>
        <w:ind w:left="1993" w:right="8"/>
      </w:pPr>
      <w:r>
        <w:lastRenderedPageBreak/>
        <w:t xml:space="preserve">“6/”), 3)  </w:t>
      </w:r>
    </w:p>
    <w:p w14:paraId="619EA7C5" w14:textId="77777777" w:rsidR="007B0F41" w:rsidRDefault="007B0F41">
      <w:pPr>
        <w:spacing w:after="92" w:line="218" w:lineRule="auto"/>
        <w:ind w:left="846" w:right="8"/>
      </w:pPr>
    </w:p>
    <w:p w14:paraId="75C70520" w14:textId="32F59CA3" w:rsidR="00FB4553" w:rsidRDefault="00FB4553" w:rsidP="00FB4553">
      <w:pPr>
        <w:spacing w:after="15" w:line="259" w:lineRule="auto"/>
        <w:ind w:left="1260" w:firstLine="0"/>
      </w:pPr>
      <w:r>
        <w:t>/* 2 cases : either the information following 6/ is a LEI (case 1) or is a customer ID (case 2). Case 2 is handled later in the function */</w:t>
      </w:r>
    </w:p>
    <w:p w14:paraId="6F1C93D5" w14:textId="77777777" w:rsidR="00FB4553" w:rsidRDefault="00FB4553" w:rsidP="00FB4553">
      <w:pPr>
        <w:spacing w:after="15" w:line="259" w:lineRule="auto"/>
        <w:ind w:left="1260" w:firstLine="0"/>
      </w:pPr>
    </w:p>
    <w:p w14:paraId="28417065" w14:textId="38B368D0" w:rsidR="00FB4553" w:rsidRDefault="00FB4553" w:rsidP="00FB4553">
      <w:pPr>
        <w:spacing w:after="15" w:line="259" w:lineRule="auto"/>
        <w:ind w:left="1260" w:firstLine="0"/>
        <w:rPr>
          <w:ins w:id="436" w:author="BOUVY Martine [2]" w:date="2021-07-23T10:17:00Z"/>
        </w:rPr>
      </w:pPr>
      <w:r>
        <w:t xml:space="preserve">/* IF LEI, then the line 6/ will never be completed as max char is 28 after deletion of “6/” due to the pattern “6/CountryCode/LEIC/LEIIdentifier </w:t>
      </w:r>
      <w:r w:rsidR="0056692B">
        <w:t>exact</w:t>
      </w:r>
      <w:r>
        <w:t xml:space="preserve"> 20 char</w:t>
      </w:r>
      <w:ins w:id="437" w:author="BOUVY Martine [2]" w:date="2021-07-23T10:17:00Z">
        <w:r w:rsidR="00DF712D">
          <w:t xml:space="preserve">. </w:t>
        </w:r>
      </w:ins>
    </w:p>
    <w:p w14:paraId="55C8B307" w14:textId="5753B908" w:rsidR="00DF712D" w:rsidRDefault="00DF712D" w:rsidP="00FB4553">
      <w:pPr>
        <w:spacing w:after="15" w:line="259" w:lineRule="auto"/>
        <w:ind w:left="1260" w:firstLine="0"/>
      </w:pPr>
      <w:ins w:id="438" w:author="BOUVY Martine [2]" w:date="2021-07-23T10:17:00Z">
        <w:r>
          <w:t>LEI is translated only if the MTPartyIdentif</w:t>
        </w:r>
      </w:ins>
      <w:ins w:id="439" w:author="BOUVY Martine [2]" w:date="2021-07-23T10:18:00Z">
        <w:r>
          <w:t>i</w:t>
        </w:r>
      </w:ins>
      <w:ins w:id="440" w:author="BOUVY Martine [2]" w:date="2021-07-23T10:17:00Z">
        <w:r>
          <w:t xml:space="preserve">er is an account or has a </w:t>
        </w:r>
      </w:ins>
      <w:ins w:id="441" w:author="BOUVY Martine [2]" w:date="2021-07-23T10:18:00Z">
        <w:r>
          <w:t>structure as defined below, signature it results from a previous translation MX to MT from Organisation ID/ Other ID</w:t>
        </w:r>
      </w:ins>
      <w:ins w:id="442" w:author="BOUVY Martine [2]" w:date="2021-07-23T10:19:00Z">
        <w:r>
          <w:t>. If the MTPartyI</w:t>
        </w:r>
        <w:r w:rsidR="006154BA">
          <w:t>dentifier starts with</w:t>
        </w:r>
        <w:r>
          <w:t xml:space="preserve"> a code as defined in 50F UHB, then </w:t>
        </w:r>
        <w:r w:rsidR="006154BA">
          <w:t xml:space="preserve">it is translated to Private </w:t>
        </w:r>
      </w:ins>
      <w:ins w:id="443" w:author="BOUVY Martine [2]" w:date="2021-07-23T10:23:00Z">
        <w:r w:rsidR="008C3A08">
          <w:t xml:space="preserve">ID </w:t>
        </w:r>
      </w:ins>
      <w:ins w:id="444" w:author="BOUVY Martine [2]" w:date="2021-07-23T10:20:00Z">
        <w:r w:rsidR="006154BA">
          <w:t>and therefore incompatible with the translation of LEI to Organisation ID.</w:t>
        </w:r>
      </w:ins>
      <w:ins w:id="445" w:author="BOUVY Martine [2]" w:date="2021-07-23T10:19:00Z">
        <w:r w:rsidR="006154BA">
          <w:t xml:space="preserve"> </w:t>
        </w:r>
        <w:r>
          <w:t xml:space="preserve"> */</w:t>
        </w:r>
      </w:ins>
    </w:p>
    <w:p w14:paraId="71819D2B" w14:textId="77777777" w:rsidR="00FB4553" w:rsidRDefault="00FB4553" w:rsidP="00FB4553">
      <w:pPr>
        <w:spacing w:after="15" w:line="259" w:lineRule="auto"/>
        <w:ind w:left="1260" w:firstLine="0"/>
      </w:pPr>
    </w:p>
    <w:p w14:paraId="14776998" w14:textId="77777777" w:rsidR="00FB4553" w:rsidRDefault="00FB4553" w:rsidP="00FB4553">
      <w:pPr>
        <w:spacing w:after="15" w:line="259" w:lineRule="auto"/>
        <w:ind w:left="1260" w:firstLine="0"/>
      </w:pPr>
    </w:p>
    <w:p w14:paraId="469F7CB2" w14:textId="65227353" w:rsidR="00C0692F" w:rsidRDefault="00FB4553" w:rsidP="00FB4553">
      <w:pPr>
        <w:spacing w:after="15" w:line="259" w:lineRule="auto"/>
        <w:ind w:left="1260" w:firstLine="0"/>
        <w:rPr>
          <w:ins w:id="446" w:author="BOUVY Martine [2]" w:date="2021-07-23T09:47:00Z"/>
        </w:rPr>
      </w:pPr>
      <w:r w:rsidRPr="00A31552">
        <w:rPr>
          <w:b/>
        </w:rPr>
        <w:t>IF</w:t>
      </w:r>
      <w:r>
        <w:t xml:space="preserve"> Substring(MTcode6,1,2) IsCountry AND Substring(MTcode6,3,6) = “/LEIC/” AND Su</w:t>
      </w:r>
      <w:r w:rsidR="00B6329F">
        <w:t>bstring(MTcode6</w:t>
      </w:r>
      <w:r>
        <w:t xml:space="preserve">,9)has pattern </w:t>
      </w:r>
      <w:r w:rsidRPr="00AF15B4">
        <w:t>[A-Z0-9]{18,18}[0-9]{2,2}</w:t>
      </w:r>
      <w:r>
        <w:t xml:space="preserve"> </w:t>
      </w:r>
      <w:ins w:id="447" w:author="BOUVY Martine [2]" w:date="2021-07-23T09:47:00Z">
        <w:r w:rsidR="007A6927">
          <w:t>AND</w:t>
        </w:r>
      </w:ins>
    </w:p>
    <w:p w14:paraId="75AF1629" w14:textId="4B8B1F83" w:rsidR="007A6927" w:rsidRDefault="007A6927" w:rsidP="00FB4553">
      <w:pPr>
        <w:spacing w:after="15" w:line="259" w:lineRule="auto"/>
        <w:ind w:left="1260" w:firstLine="0"/>
        <w:rPr>
          <w:ins w:id="448" w:author="BOUVY Martine [2]" w:date="2021-07-23T09:47:00Z"/>
        </w:rPr>
      </w:pPr>
    </w:p>
    <w:p w14:paraId="3344B849" w14:textId="66A4C1EF" w:rsidR="007A6927" w:rsidRDefault="007A6927" w:rsidP="00FB4553">
      <w:pPr>
        <w:spacing w:after="15" w:line="259" w:lineRule="auto"/>
        <w:ind w:left="1260" w:firstLine="0"/>
        <w:rPr>
          <w:ins w:id="449" w:author="BOUVY Martine [2]" w:date="2021-07-23T09:48:00Z"/>
        </w:rPr>
      </w:pPr>
      <w:ins w:id="450" w:author="BOUVY Martine [2]" w:date="2021-07-23T09:49:00Z">
        <w:r w:rsidRPr="007A6927">
          <w:rPr>
            <w:b/>
          </w:rPr>
          <w:t>{</w:t>
        </w:r>
      </w:ins>
      <w:ins w:id="451" w:author="BOUVY Martine [2]" w:date="2021-07-23T09:48:00Z">
        <w:r>
          <w:t xml:space="preserve">Substring(MTPartyIdentifier,1,1) = “/” </w:t>
        </w:r>
        <w:del w:id="452" w:author="BOUVY Martine" w:date="2023-04-27T10:24:00Z">
          <w:r w:rsidDel="00AB340B">
            <w:delText>AND</w:delText>
          </w:r>
        </w:del>
      </w:ins>
    </w:p>
    <w:p w14:paraId="2B1E2C98" w14:textId="295240C5" w:rsidR="007A6927" w:rsidRDefault="007A6927" w:rsidP="00FB4553">
      <w:pPr>
        <w:spacing w:after="15" w:line="259" w:lineRule="auto"/>
        <w:ind w:left="1260" w:firstLine="0"/>
        <w:rPr>
          <w:ins w:id="453" w:author="BOUVY Martine [2]" w:date="2021-07-23T09:49:00Z"/>
        </w:rPr>
      </w:pPr>
      <w:ins w:id="454" w:author="BOUVY Martine [2]" w:date="2021-07-23T09:48:00Z">
        <w:r>
          <w:t xml:space="preserve">/* MTPartyIdentifier is an account </w:t>
        </w:r>
      </w:ins>
      <w:ins w:id="455" w:author="BOUVY Martine [2]" w:date="2021-07-23T09:49:00Z">
        <w:r>
          <w:t>*/</w:t>
        </w:r>
      </w:ins>
    </w:p>
    <w:p w14:paraId="538BA0C1" w14:textId="1DE282A6" w:rsidR="007A6927" w:rsidRDefault="007A6927" w:rsidP="00FB4553">
      <w:pPr>
        <w:spacing w:after="15" w:line="259" w:lineRule="auto"/>
        <w:ind w:left="1260" w:firstLine="0"/>
        <w:rPr>
          <w:ins w:id="456" w:author="BOUVY Martine [2]" w:date="2021-07-23T09:49:00Z"/>
        </w:rPr>
      </w:pPr>
    </w:p>
    <w:p w14:paraId="15BAE60F" w14:textId="7629CFA3" w:rsidR="007A6927" w:rsidRDefault="007A6927" w:rsidP="00FB4553">
      <w:pPr>
        <w:spacing w:after="15" w:line="259" w:lineRule="auto"/>
        <w:ind w:left="1260" w:firstLine="0"/>
        <w:rPr>
          <w:ins w:id="457" w:author="BOUVY Martine [2]" w:date="2021-07-23T09:49:00Z"/>
        </w:rPr>
      </w:pPr>
      <w:ins w:id="458" w:author="BOUVY Martine [2]" w:date="2021-07-23T09:49:00Z">
        <w:r>
          <w:t>OR</w:t>
        </w:r>
      </w:ins>
    </w:p>
    <w:p w14:paraId="17F1EDF9" w14:textId="3AC40E08" w:rsidR="00BA310F" w:rsidRPr="00BA310F" w:rsidRDefault="007A6927" w:rsidP="00BA310F">
      <w:pPr>
        <w:spacing w:after="112" w:line="249" w:lineRule="auto"/>
        <w:ind w:left="1120" w:right="15" w:firstLine="0"/>
        <w:rPr>
          <w:ins w:id="459" w:author="BOUVY Martine [2]" w:date="2021-07-23T09:53:00Z"/>
          <w:i/>
        </w:rPr>
      </w:pPr>
      <w:ins w:id="460" w:author="BOUVY Martine [2]" w:date="2021-07-23T09:49:00Z">
        <w:r>
          <w:t xml:space="preserve">/* MTPartyIdentifier has a structure </w:t>
        </w:r>
      </w:ins>
      <w:ins w:id="461" w:author="BOUVY Martine [2]" w:date="2021-07-23T09:53:00Z">
        <w:r w:rsidR="00BA310F" w:rsidRPr="00BA310F">
          <w:rPr>
            <w:rFonts w:eastAsia="Arial"/>
            <w:b/>
            <w:i/>
          </w:rPr>
          <w:t>CUST</w:t>
        </w:r>
        <w:r w:rsidR="00BA310F" w:rsidRPr="00BA310F">
          <w:rPr>
            <w:rFonts w:eastAsia="Arial"/>
            <w:i/>
          </w:rPr>
          <w:t>/CountryCode/OrgSchemeNameCode[ MXIssuer]/ID where “SPACE MXIssuer” is optional (</w:t>
        </w:r>
      </w:ins>
      <w:ins w:id="462" w:author="BOUVY Martine [2]" w:date="2021-07-23T09:54:00Z">
        <w:r w:rsidR="00BA310F">
          <w:rPr>
            <w:rFonts w:eastAsia="Arial"/>
            <w:i/>
          </w:rPr>
          <w:t xml:space="preserve">for the construction, </w:t>
        </w:r>
      </w:ins>
      <w:ins w:id="463" w:author="BOUVY Martine [2]" w:date="2021-07-23T09:53:00Z">
        <w:r w:rsidR="00BA310F" w:rsidRPr="00BA310F">
          <w:rPr>
            <w:rFonts w:eastAsia="Arial"/>
            <w:i/>
          </w:rPr>
          <w:t>see MX_To_MTFATFIdentification</w:t>
        </w:r>
        <w:r w:rsidR="00BA310F">
          <w:rPr>
            <w:rFonts w:eastAsia="Arial"/>
            <w:i/>
          </w:rPr>
          <w:t>)</w:t>
        </w:r>
      </w:ins>
      <w:ins w:id="464" w:author="BOUVY Martine [2]" w:date="2021-07-23T09:54:00Z">
        <w:r w:rsidR="00BA310F">
          <w:rPr>
            <w:rFonts w:eastAsia="Arial"/>
            <w:i/>
          </w:rPr>
          <w:t xml:space="preserve">. For example, </w:t>
        </w:r>
      </w:ins>
      <w:ins w:id="465" w:author="BOUVY Martine [2]" w:date="2021-07-23T09:58:00Z">
        <w:r w:rsidR="004F3E37">
          <w:rPr>
            <w:rFonts w:eastAsia="Arial"/>
            <w:i/>
          </w:rPr>
          <w:t>“</w:t>
        </w:r>
      </w:ins>
      <w:ins w:id="466" w:author="BOUVY Martine [2]" w:date="2021-07-23T09:54:00Z">
        <w:r w:rsidR="00BA310F">
          <w:rPr>
            <w:rFonts w:eastAsia="Arial"/>
            <w:i/>
          </w:rPr>
          <w:t>CUST/US/GS1G IssuerName</w:t>
        </w:r>
      </w:ins>
      <w:ins w:id="467" w:author="BOUVY Martine [2]" w:date="2021-07-23T09:55:00Z">
        <w:r w:rsidR="00BA310F">
          <w:rPr>
            <w:rFonts w:eastAsia="Arial"/>
            <w:i/>
          </w:rPr>
          <w:t>/Identification</w:t>
        </w:r>
      </w:ins>
      <w:ins w:id="468" w:author="BOUVY Martine [2]" w:date="2021-07-23T09:58:00Z">
        <w:r w:rsidR="004F3E37">
          <w:rPr>
            <w:rFonts w:eastAsia="Arial"/>
            <w:i/>
          </w:rPr>
          <w:t>”</w:t>
        </w:r>
      </w:ins>
      <w:ins w:id="469" w:author="BOUVY Martine [2]" w:date="2021-07-23T09:55:00Z">
        <w:r w:rsidR="00BA310F">
          <w:rPr>
            <w:rFonts w:eastAsia="Arial"/>
            <w:i/>
          </w:rPr>
          <w:t xml:space="preserve">. As this information is translated back to Organisation Identification, </w:t>
        </w:r>
      </w:ins>
      <w:ins w:id="470" w:author="BOUVY Martine [2]" w:date="2021-07-23T09:56:00Z">
        <w:r w:rsidR="00BA310F">
          <w:rPr>
            <w:rFonts w:eastAsia="Arial"/>
            <w:i/>
          </w:rPr>
          <w:t xml:space="preserve">LEI is translated while the other numbers </w:t>
        </w:r>
      </w:ins>
      <w:ins w:id="471" w:author="BOUVY Martine [2]" w:date="2021-07-23T09:57:00Z">
        <w:r w:rsidR="00BA310F">
          <w:rPr>
            <w:rFonts w:eastAsia="Arial"/>
            <w:i/>
          </w:rPr>
          <w:t>4/, 5/, 6/ and 7/ are not translated to Private Identification as Organisation ID and Private ID are exclusive.</w:t>
        </w:r>
      </w:ins>
      <w:ins w:id="472" w:author="BOUVY Martine [2]" w:date="2021-07-23T09:58:00Z">
        <w:r w:rsidR="00BA310F">
          <w:rPr>
            <w:rFonts w:eastAsia="Arial"/>
            <w:i/>
          </w:rPr>
          <w:t xml:space="preserve"> */</w:t>
        </w:r>
      </w:ins>
    </w:p>
    <w:p w14:paraId="3D0FA789" w14:textId="42D29668" w:rsidR="007A6927" w:rsidRDefault="00947719" w:rsidP="00FB4553">
      <w:pPr>
        <w:spacing w:after="15" w:line="259" w:lineRule="auto"/>
        <w:ind w:left="1260" w:firstLine="0"/>
        <w:rPr>
          <w:ins w:id="473" w:author="BOUVY Martine [2]" w:date="2021-07-23T10:12:00Z"/>
        </w:rPr>
      </w:pPr>
      <w:ins w:id="474" w:author="BOUVY Martine [2]" w:date="2021-07-23T10:10:00Z">
        <w:r w:rsidRPr="00947719">
          <w:rPr>
            <w:b/>
          </w:rPr>
          <w:t xml:space="preserve">[IF </w:t>
        </w:r>
      </w:ins>
      <w:ins w:id="475" w:author="BOUVY Martine [2]" w:date="2021-07-23T10:11:00Z">
        <w:r>
          <w:rPr>
            <w:b/>
          </w:rPr>
          <w:t>Substring</w:t>
        </w:r>
        <w:r w:rsidRPr="00947719">
          <w:t>(</w:t>
        </w:r>
        <w:r>
          <w:t xml:space="preserve">MTPartyIdentifier, 1,4) = “CUST” </w:t>
        </w:r>
      </w:ins>
      <w:ins w:id="476" w:author="BOUVY Martine [2]" w:date="2021-07-23T10:12:00Z">
        <w:r>
          <w:t>AND</w:t>
        </w:r>
      </w:ins>
    </w:p>
    <w:p w14:paraId="23E0DD96" w14:textId="4B08E607" w:rsidR="00947719" w:rsidRDefault="00947719" w:rsidP="00FB4553">
      <w:pPr>
        <w:spacing w:after="15" w:line="259" w:lineRule="auto"/>
        <w:ind w:left="1260" w:firstLine="0"/>
        <w:rPr>
          <w:ins w:id="477" w:author="BOUVY Martine [2]" w:date="2021-07-23T10:13:00Z"/>
        </w:rPr>
      </w:pPr>
      <w:ins w:id="478" w:author="BOUVY Martine [2]" w:date="2021-07-23T10:12:00Z">
        <w:r>
          <w:rPr>
            <w:b/>
          </w:rPr>
          <w:t xml:space="preserve">  IsCountryCode </w:t>
        </w:r>
        <w:r w:rsidRPr="00DF712D">
          <w:t>(</w:t>
        </w:r>
        <w:r>
          <w:rPr>
            <w:b/>
          </w:rPr>
          <w:t>Substring</w:t>
        </w:r>
        <w:r w:rsidRPr="00DF712D">
          <w:t>(MTPartyIdentifier,</w:t>
        </w:r>
      </w:ins>
      <w:ins w:id="479" w:author="BOUVY Martine [2]" w:date="2021-07-23T10:13:00Z">
        <w:r w:rsidRPr="00DF712D">
          <w:t>6,2))</w:t>
        </w:r>
        <w:r>
          <w:t>AND</w:t>
        </w:r>
      </w:ins>
    </w:p>
    <w:p w14:paraId="2F6D707D" w14:textId="59DDFA7D" w:rsidR="00947719" w:rsidRDefault="00947719" w:rsidP="00FB4553">
      <w:pPr>
        <w:spacing w:after="15" w:line="259" w:lineRule="auto"/>
        <w:ind w:left="1260" w:firstLine="0"/>
        <w:rPr>
          <w:ins w:id="480" w:author="BOUVY Martine [2]" w:date="2021-07-23T10:15:00Z"/>
        </w:rPr>
      </w:pPr>
      <w:ins w:id="481" w:author="BOUVY Martine [2]" w:date="2021-07-23T10:13:00Z">
        <w:r>
          <w:rPr>
            <w:b/>
          </w:rPr>
          <w:t xml:space="preserve">  WithinList(Substring</w:t>
        </w:r>
        <w:r w:rsidRPr="00890733">
          <w:t>(MTPartyIdentifier,</w:t>
        </w:r>
      </w:ins>
      <w:ins w:id="482" w:author="BOUVY Martine [2]" w:date="2021-07-23T10:14:00Z">
        <w:r>
          <w:t>9</w:t>
        </w:r>
      </w:ins>
      <w:ins w:id="483" w:author="BOUVY Martine [2]" w:date="2021-07-23T10:13:00Z">
        <w:r w:rsidRPr="00890733">
          <w:t>,</w:t>
        </w:r>
      </w:ins>
      <w:ins w:id="484" w:author="BOUVY Martine [2]" w:date="2021-07-23T10:14:00Z">
        <w:r>
          <w:t>4</w:t>
        </w:r>
      </w:ins>
      <w:ins w:id="485" w:author="BOUVY Martine [2]" w:date="2021-07-23T10:13:00Z">
        <w:r w:rsidRPr="00890733">
          <w:t>)</w:t>
        </w:r>
      </w:ins>
      <w:ins w:id="486" w:author="BOUVY Martine [2]" w:date="2021-07-23T10:14:00Z">
        <w:r>
          <w:t>, ExternalOrganisationIdentification1Code) AND</w:t>
        </w:r>
      </w:ins>
    </w:p>
    <w:p w14:paraId="33DF6F91" w14:textId="38C1D6CB" w:rsidR="00947719" w:rsidRDefault="00947719" w:rsidP="00FB4553">
      <w:pPr>
        <w:spacing w:after="15" w:line="259" w:lineRule="auto"/>
        <w:ind w:left="1260" w:firstLine="0"/>
        <w:rPr>
          <w:ins w:id="487" w:author="BOUVY Martine [2]" w:date="2021-07-23T10:13:00Z"/>
        </w:rPr>
      </w:pPr>
      <w:ins w:id="488" w:author="BOUVY Martine [2]" w:date="2021-07-23T10:15:00Z">
        <w:r>
          <w:rPr>
            <w:b/>
          </w:rPr>
          <w:t>Substring</w:t>
        </w:r>
        <w:r w:rsidRPr="00890733">
          <w:t>(MTPartyIdentifier,</w:t>
        </w:r>
        <w:r>
          <w:t>9</w:t>
        </w:r>
        <w:r w:rsidRPr="00890733">
          <w:t>,</w:t>
        </w:r>
        <w:r>
          <w:t>4</w:t>
        </w:r>
        <w:r w:rsidRPr="00890733">
          <w:t>)</w:t>
        </w:r>
        <w:r>
          <w:t>NOT In List {CUST,TXID,EMPL}</w:t>
        </w:r>
      </w:ins>
    </w:p>
    <w:p w14:paraId="72653CBF" w14:textId="77777777" w:rsidR="00947719" w:rsidRPr="000E01DA" w:rsidRDefault="00947719" w:rsidP="00947719">
      <w:pPr>
        <w:spacing w:after="15" w:line="259" w:lineRule="auto"/>
        <w:ind w:left="1260" w:firstLine="0"/>
        <w:rPr>
          <w:ins w:id="489" w:author="BOUVY Martine [2]" w:date="2021-07-23T10:10:00Z"/>
          <w:b/>
        </w:rPr>
      </w:pPr>
      <w:ins w:id="490" w:author="BOUVY Martine [2]" w:date="2021-07-23T10:10:00Z">
        <w:r w:rsidRPr="000E01DA">
          <w:rPr>
            <w:b/>
          </w:rPr>
          <w:t>]</w:t>
        </w:r>
      </w:ins>
    </w:p>
    <w:p w14:paraId="43A8687A" w14:textId="28A97CF8" w:rsidR="007A6927" w:rsidRDefault="001C33D0" w:rsidP="00FB4553">
      <w:pPr>
        <w:spacing w:after="15" w:line="259" w:lineRule="auto"/>
        <w:ind w:left="1260" w:firstLine="0"/>
        <w:rPr>
          <w:ins w:id="491" w:author="BOUVY Martine [2]" w:date="2021-07-23T09:49:00Z"/>
        </w:rPr>
      </w:pPr>
      <w:ins w:id="492" w:author="BOUVY Martine [2]" w:date="2021-07-23T10:24:00Z">
        <w:r>
          <w:t xml:space="preserve">/* </w:t>
        </w:r>
      </w:ins>
      <w:ins w:id="493" w:author="BOUVY Martine [2]" w:date="2021-07-23T10:25:00Z">
        <w:r>
          <w:t>ExternalOrganisationIdentification1Code is defined in ISO list of external code sets */</w:t>
        </w:r>
      </w:ins>
    </w:p>
    <w:p w14:paraId="0517111D" w14:textId="4EF36E4E" w:rsidR="007A6927" w:rsidRPr="007A6927" w:rsidRDefault="007A6927" w:rsidP="00FB4553">
      <w:pPr>
        <w:spacing w:after="15" w:line="259" w:lineRule="auto"/>
        <w:ind w:left="1260" w:firstLine="0"/>
        <w:rPr>
          <w:ins w:id="494" w:author="BOUVY Martine [2]" w:date="2021-07-23T09:49:00Z"/>
          <w:b/>
        </w:rPr>
      </w:pPr>
      <w:ins w:id="495" w:author="BOUVY Martine [2]" w:date="2021-07-23T09:49:00Z">
        <w:r w:rsidRPr="007A6927">
          <w:rPr>
            <w:b/>
          </w:rPr>
          <w:t>}</w:t>
        </w:r>
      </w:ins>
    </w:p>
    <w:p w14:paraId="6D472821" w14:textId="77777777" w:rsidR="007A6927" w:rsidRDefault="007A6927" w:rsidP="00FB4553">
      <w:pPr>
        <w:spacing w:after="15" w:line="259" w:lineRule="auto"/>
        <w:ind w:left="1260" w:firstLine="0"/>
      </w:pPr>
    </w:p>
    <w:p w14:paraId="5D2ACD9D" w14:textId="77777777" w:rsidR="00A31552" w:rsidRDefault="00A31552" w:rsidP="00FB4553">
      <w:pPr>
        <w:spacing w:after="15" w:line="259" w:lineRule="auto"/>
        <w:ind w:left="1260" w:firstLine="0"/>
        <w:rPr>
          <w:b/>
        </w:rPr>
      </w:pPr>
    </w:p>
    <w:p w14:paraId="441AA025" w14:textId="2F86B06B" w:rsidR="00FB4553" w:rsidRPr="006A1B19" w:rsidRDefault="00FB4553" w:rsidP="00FB4553">
      <w:pPr>
        <w:spacing w:after="15" w:line="259" w:lineRule="auto"/>
        <w:ind w:left="1260" w:firstLine="0"/>
      </w:pPr>
      <w:r w:rsidRPr="006A1B19">
        <w:t>THEN</w:t>
      </w:r>
    </w:p>
    <w:p w14:paraId="4C7E808F" w14:textId="77777777" w:rsidR="00FB4553" w:rsidRDefault="00FB4553" w:rsidP="00FB4553">
      <w:pPr>
        <w:spacing w:after="15" w:line="259" w:lineRule="auto"/>
        <w:ind w:left="1260" w:firstLine="0"/>
      </w:pPr>
    </w:p>
    <w:p w14:paraId="2C16D4FA" w14:textId="5A4E096F" w:rsidR="00FB4553" w:rsidRDefault="00FB4553" w:rsidP="00FB4553">
      <w:pPr>
        <w:spacing w:after="15" w:line="259" w:lineRule="auto"/>
        <w:ind w:left="1260" w:firstLine="0"/>
      </w:pPr>
      <w:r>
        <w:t>Identification.OrganisationIdentification.LEI = Su</w:t>
      </w:r>
      <w:r w:rsidR="00B6329F">
        <w:t>bstring(MTcode6</w:t>
      </w:r>
      <w:r>
        <w:t>,9)</w:t>
      </w:r>
    </w:p>
    <w:p w14:paraId="02F54B4C" w14:textId="0A13BD48" w:rsidR="00FB4553" w:rsidRDefault="00FB4553" w:rsidP="00FB4553">
      <w:pPr>
        <w:spacing w:after="15" w:line="259" w:lineRule="auto"/>
        <w:ind w:left="1260" w:firstLine="0"/>
      </w:pPr>
      <w:r>
        <w:t>/*If organisation Id is filled Private Id cannot be filled as elements are exclusive */</w:t>
      </w:r>
    </w:p>
    <w:p w14:paraId="32513C83" w14:textId="77777777" w:rsidR="00B6329F" w:rsidRDefault="00B6329F" w:rsidP="00FB4553">
      <w:pPr>
        <w:spacing w:after="15" w:line="259" w:lineRule="auto"/>
        <w:ind w:left="1260" w:firstLine="0"/>
      </w:pPr>
    </w:p>
    <w:p w14:paraId="1756593C" w14:textId="77777777" w:rsidR="00FB4553" w:rsidRPr="00A31552" w:rsidRDefault="00FB4553" w:rsidP="00FB4553">
      <w:pPr>
        <w:spacing w:after="15" w:line="259" w:lineRule="auto"/>
        <w:ind w:left="1260" w:firstLine="0"/>
        <w:rPr>
          <w:b/>
        </w:rPr>
      </w:pPr>
      <w:r w:rsidRPr="00A31552">
        <w:rPr>
          <w:b/>
        </w:rPr>
        <w:t xml:space="preserve">EXIT function </w:t>
      </w:r>
    </w:p>
    <w:p w14:paraId="2623D88F" w14:textId="77777777" w:rsidR="00FB4553" w:rsidRDefault="00FB4553" w:rsidP="00FB4553">
      <w:pPr>
        <w:spacing w:after="15" w:line="259" w:lineRule="auto"/>
        <w:ind w:left="1260" w:firstLine="0"/>
      </w:pPr>
    </w:p>
    <w:p w14:paraId="4837BAD8" w14:textId="77777777" w:rsidR="00FB4553" w:rsidRPr="00A31552" w:rsidRDefault="00FB4553" w:rsidP="00FB4553">
      <w:pPr>
        <w:spacing w:after="15" w:line="259" w:lineRule="auto"/>
        <w:ind w:left="1260" w:firstLine="0"/>
        <w:rPr>
          <w:b/>
        </w:rPr>
      </w:pPr>
      <w:r w:rsidRPr="00A31552">
        <w:rPr>
          <w:b/>
        </w:rPr>
        <w:t>ENDIF</w:t>
      </w:r>
    </w:p>
    <w:p w14:paraId="54D9B166" w14:textId="64AC2592" w:rsidR="007B0F41" w:rsidRDefault="007B0F41">
      <w:pPr>
        <w:spacing w:after="92" w:line="218" w:lineRule="auto"/>
        <w:ind w:left="846" w:right="8"/>
      </w:pPr>
    </w:p>
    <w:p w14:paraId="3B2A4B93" w14:textId="0D33DD79" w:rsidR="007B0F41" w:rsidRPr="00A31552" w:rsidRDefault="00C0692F">
      <w:pPr>
        <w:spacing w:after="92" w:line="218" w:lineRule="auto"/>
        <w:ind w:left="846" w:right="8"/>
        <w:rPr>
          <w:b/>
        </w:rPr>
      </w:pPr>
      <w:r w:rsidRPr="00A31552">
        <w:rPr>
          <w:b/>
        </w:rPr>
        <w:t>ENDIF</w:t>
      </w:r>
    </w:p>
    <w:p w14:paraId="467517D9" w14:textId="77777777" w:rsidR="00AF048F" w:rsidRDefault="00AF048F" w:rsidP="00AD6BA4">
      <w:pPr>
        <w:spacing w:after="15" w:line="259" w:lineRule="auto"/>
        <w:ind w:left="0" w:firstLine="0"/>
      </w:pPr>
    </w:p>
    <w:p w14:paraId="1520CB5B" w14:textId="51ED115A" w:rsidR="00AF048F" w:rsidRDefault="002153EF">
      <w:pPr>
        <w:spacing w:line="216" w:lineRule="auto"/>
        <w:ind w:left="846" w:right="8"/>
      </w:pPr>
      <w:r>
        <w:t>/*The section below describes the translation of date and place of birth (lines starting with “4/” and “5/”), customer number (lines starting with “6/”) or national identity number (lines starting with “7/”). Date and place of birth will translate to the PrivateIdentification.DateAndPlaceOfBirth.BirthDate component. Customer number and/or national identity number</w:t>
      </w:r>
      <w:r w:rsidR="00BB52BF">
        <w:t xml:space="preserve"> </w:t>
      </w:r>
      <w:r>
        <w:t xml:space="preserve">will </w:t>
      </w:r>
    </w:p>
    <w:p w14:paraId="26262EA3" w14:textId="77777777" w:rsidR="00AF048F" w:rsidRDefault="002153EF">
      <w:pPr>
        <w:spacing w:after="58" w:line="216" w:lineRule="auto"/>
        <w:ind w:left="846" w:right="8"/>
      </w:pPr>
      <w:r>
        <w:t xml:space="preserve">translate to different instances of the PrivateIdentification.Other component*/ </w:t>
      </w:r>
    </w:p>
    <w:p w14:paraId="21D7EF1F" w14:textId="77777777" w:rsidR="00AF048F" w:rsidRDefault="002153EF">
      <w:pPr>
        <w:spacing w:after="15" w:line="259" w:lineRule="auto"/>
        <w:ind w:left="850" w:firstLine="0"/>
      </w:pPr>
      <w:r>
        <w:t xml:space="preserve"> </w:t>
      </w:r>
    </w:p>
    <w:p w14:paraId="73FD2BCF" w14:textId="77777777" w:rsidR="00AF048F" w:rsidRDefault="002153EF">
      <w:pPr>
        <w:spacing w:after="204" w:line="216" w:lineRule="auto"/>
        <w:ind w:left="846" w:right="8"/>
      </w:pPr>
      <w:r>
        <w:t xml:space="preserve"> /*Translation of date and place of birth present on lines starting with “4/” and “5/”. As per field 50F format specifications,”4/” must not be used without “5/” and vice versa*/ </w:t>
      </w:r>
    </w:p>
    <w:p w14:paraId="122FD73D" w14:textId="287A10CF" w:rsidR="00AF048F" w:rsidRDefault="002153EF" w:rsidP="006415ED">
      <w:pPr>
        <w:spacing w:after="0" w:line="607" w:lineRule="auto"/>
        <w:ind w:left="846" w:right="8"/>
      </w:pPr>
      <w:r w:rsidRPr="00D17CB4">
        <w:rPr>
          <w:b/>
        </w:rPr>
        <w:t xml:space="preserve">IF </w:t>
      </w:r>
      <w:r>
        <w:rPr>
          <w:b/>
        </w:rPr>
        <w:t>Length(ExtractPattern</w:t>
      </w:r>
      <w:r>
        <w:t xml:space="preserve">(MTNameAndAddress, “4/”)) &gt; 0  </w:t>
      </w:r>
    </w:p>
    <w:p w14:paraId="31A55042" w14:textId="7F3C4424" w:rsidR="00AF048F" w:rsidRDefault="002153EF" w:rsidP="00CF63E8">
      <w:pPr>
        <w:spacing w:after="17" w:line="259" w:lineRule="auto"/>
        <w:ind w:left="1170" w:firstLine="0"/>
      </w:pPr>
      <w:r>
        <w:t xml:space="preserve"> /*Basic function ExtractLines extracts date and place of birth. “4/” and “5/” must not be repeated so the function is used without continuation stringMTDate and MTPlace are local variables. Substrings are taken to delete “4/” and </w:t>
      </w:r>
    </w:p>
    <w:p w14:paraId="2E04D217" w14:textId="77777777" w:rsidR="00AF048F" w:rsidRDefault="002153EF">
      <w:pPr>
        <w:spacing w:after="43"/>
        <w:ind w:left="1426" w:right="8"/>
      </w:pPr>
      <w:r>
        <w:t xml:space="preserve">“5/” in the output strings*/ </w:t>
      </w:r>
    </w:p>
    <w:p w14:paraId="09FC753B" w14:textId="42D1C0FF" w:rsidR="00AF048F" w:rsidRDefault="002153EF">
      <w:pPr>
        <w:tabs>
          <w:tab w:val="center" w:pos="569"/>
          <w:tab w:val="right" w:pos="8503"/>
        </w:tabs>
        <w:spacing w:after="50"/>
        <w:ind w:left="0" w:firstLine="0"/>
      </w:pPr>
      <w:r>
        <w:rPr>
          <w:rFonts w:ascii="Calibri" w:eastAsia="Calibri" w:hAnsi="Calibri" w:cs="Calibri"/>
          <w:sz w:val="22"/>
        </w:rPr>
        <w:tab/>
      </w:r>
      <w:r w:rsidR="001E6C43">
        <w:t xml:space="preserve">            </w:t>
      </w:r>
      <w:r>
        <w:t xml:space="preserve">MTDate = </w:t>
      </w:r>
      <w:r>
        <w:rPr>
          <w:b/>
        </w:rPr>
        <w:t>Substring(ExtractLines</w:t>
      </w:r>
      <w:r>
        <w:t xml:space="preserve">(MTNameAndAddress,“4/”), 3) </w:t>
      </w:r>
    </w:p>
    <w:p w14:paraId="352A06BE" w14:textId="77777777" w:rsidR="00AF048F" w:rsidRDefault="002153EF">
      <w:pPr>
        <w:tabs>
          <w:tab w:val="center" w:pos="569"/>
          <w:tab w:val="right" w:pos="8503"/>
        </w:tabs>
        <w:ind w:left="0" w:firstLine="0"/>
      </w:pPr>
      <w:r>
        <w:rPr>
          <w:rFonts w:ascii="Calibri" w:eastAsia="Calibri" w:hAnsi="Calibri" w:cs="Calibri"/>
          <w:sz w:val="22"/>
        </w:rPr>
        <w:tab/>
      </w:r>
      <w:r>
        <w:t xml:space="preserve">  </w:t>
      </w:r>
      <w:r>
        <w:tab/>
        <w:t xml:space="preserve">MTPlace = </w:t>
      </w:r>
      <w:r>
        <w:rPr>
          <w:b/>
        </w:rPr>
        <w:t>Substring(ExtractLines</w:t>
      </w:r>
      <w:r>
        <w:t xml:space="preserve">(MTNameAndAddress,“5/”), 3)  </w:t>
      </w:r>
    </w:p>
    <w:p w14:paraId="2851643E" w14:textId="77777777" w:rsidR="0079009D" w:rsidRDefault="0079009D">
      <w:pPr>
        <w:spacing w:after="58" w:line="216" w:lineRule="auto"/>
        <w:ind w:left="1426" w:right="8"/>
      </w:pPr>
    </w:p>
    <w:p w14:paraId="557F615C" w14:textId="69E9AF50" w:rsidR="00AF048F" w:rsidRDefault="002153EF">
      <w:pPr>
        <w:spacing w:after="58" w:line="216" w:lineRule="auto"/>
        <w:ind w:left="1426" w:right="8"/>
      </w:pPr>
      <w:r>
        <w:t xml:space="preserve">/*Translated MTDate to the MX format and write in </w:t>
      </w:r>
      <w:r w:rsidR="006D1537">
        <w:t xml:space="preserve">the </w:t>
      </w:r>
      <w:r>
        <w:t xml:space="preserve">occurrence of the target PrivateIdentification component*/ </w:t>
      </w:r>
    </w:p>
    <w:p w14:paraId="12C6E12A" w14:textId="77777777" w:rsidR="00AF048F" w:rsidRDefault="002153EF">
      <w:pPr>
        <w:spacing w:after="15" w:line="259" w:lineRule="auto"/>
        <w:ind w:left="1418" w:firstLine="0"/>
      </w:pPr>
      <w:r>
        <w:t xml:space="preserve"> </w:t>
      </w:r>
    </w:p>
    <w:p w14:paraId="72B8BA75" w14:textId="4B41F5BC" w:rsidR="008E0652" w:rsidRDefault="002153EF">
      <w:pPr>
        <w:ind w:left="1426" w:right="8"/>
      </w:pPr>
      <w:r>
        <w:t xml:space="preserve">Identification.PrivateIdentification.DateAndPlaceOfBirth.BirthDate = </w:t>
      </w:r>
      <w:r>
        <w:rPr>
          <w:b/>
        </w:rPr>
        <w:t>MT_To_MXDate</w:t>
      </w:r>
      <w:r>
        <w:t xml:space="preserve">(MTDate) </w:t>
      </w:r>
    </w:p>
    <w:p w14:paraId="33D60F2B" w14:textId="77777777" w:rsidR="008E0652" w:rsidRDefault="008E0652">
      <w:pPr>
        <w:ind w:left="1426" w:right="8"/>
      </w:pPr>
    </w:p>
    <w:p w14:paraId="3610B76B" w14:textId="77777777" w:rsidR="00AF048F" w:rsidRDefault="002153EF">
      <w:pPr>
        <w:ind w:left="1426" w:right="8"/>
      </w:pPr>
      <w:r>
        <w:t xml:space="preserve">/*Write country and city in the same occurrence of PrivateIdentification component as for the date*/ </w:t>
      </w:r>
    </w:p>
    <w:p w14:paraId="3A5952B2" w14:textId="77777777" w:rsidR="008E0652" w:rsidRDefault="008E0652">
      <w:pPr>
        <w:ind w:left="1426" w:right="8"/>
      </w:pPr>
    </w:p>
    <w:p w14:paraId="0FC653CE" w14:textId="2E95A8FF" w:rsidR="00AF048F" w:rsidRDefault="002153EF">
      <w:pPr>
        <w:ind w:left="1426" w:right="8"/>
      </w:pPr>
      <w:r>
        <w:t xml:space="preserve">Identification.PrivateIdentification.DateAndPlaceOfBirth.CountryOfBirth = </w:t>
      </w:r>
      <w:r>
        <w:rPr>
          <w:b/>
        </w:rPr>
        <w:t>Substring</w:t>
      </w:r>
      <w:r>
        <w:t xml:space="preserve">(MTPlace, 1, 2) </w:t>
      </w:r>
    </w:p>
    <w:p w14:paraId="4689B0D8" w14:textId="77777777" w:rsidR="0025163A" w:rsidRDefault="002153EF" w:rsidP="000A5BEC">
      <w:pPr>
        <w:spacing w:after="6" w:line="269" w:lineRule="auto"/>
        <w:ind w:left="1418" w:right="-5" w:firstLine="1"/>
        <w:jc w:val="both"/>
      </w:pPr>
      <w:r>
        <w:t xml:space="preserve">Identification.PrivateIdentification.DateAndPlaceOfBirth.Ci tyOfBirth = </w:t>
      </w:r>
      <w:r>
        <w:rPr>
          <w:b/>
        </w:rPr>
        <w:t>Substring</w:t>
      </w:r>
      <w:r>
        <w:t xml:space="preserve">(MTPlace, 4)   </w:t>
      </w:r>
    </w:p>
    <w:p w14:paraId="2B52325A" w14:textId="77777777" w:rsidR="0025163A" w:rsidRDefault="0025163A">
      <w:pPr>
        <w:spacing w:after="6" w:line="269" w:lineRule="auto"/>
        <w:ind w:left="569" w:right="-5" w:firstLine="850"/>
        <w:jc w:val="both"/>
      </w:pPr>
    </w:p>
    <w:p w14:paraId="0B625F0C" w14:textId="77777777" w:rsidR="00AF048F" w:rsidRPr="00D17CB4" w:rsidRDefault="002153EF" w:rsidP="00D17CB4">
      <w:pPr>
        <w:spacing w:after="6" w:line="269" w:lineRule="auto"/>
        <w:ind w:right="-5"/>
        <w:jc w:val="both"/>
        <w:rPr>
          <w:b/>
        </w:rPr>
      </w:pPr>
      <w:r w:rsidRPr="00D17CB4">
        <w:rPr>
          <w:b/>
        </w:rPr>
        <w:t xml:space="preserve">ENDIF </w:t>
      </w:r>
    </w:p>
    <w:p w14:paraId="57E4F340" w14:textId="77777777" w:rsidR="00AF048F" w:rsidRDefault="002153EF">
      <w:pPr>
        <w:spacing w:after="15" w:line="259" w:lineRule="auto"/>
        <w:ind w:left="850" w:firstLine="0"/>
      </w:pPr>
      <w:r>
        <w:t xml:space="preserve"> </w:t>
      </w:r>
    </w:p>
    <w:p w14:paraId="0554B851" w14:textId="77777777" w:rsidR="00AF048F" w:rsidRDefault="002153EF">
      <w:pPr>
        <w:spacing w:after="56" w:line="216" w:lineRule="auto"/>
        <w:ind w:left="846" w:right="8"/>
      </w:pPr>
      <w:r>
        <w:t xml:space="preserve">/*Translation of customer number present on a line starting with “6/”*/ </w:t>
      </w:r>
    </w:p>
    <w:p w14:paraId="1E2FBBA4" w14:textId="77777777" w:rsidR="00AF048F" w:rsidRDefault="002153EF">
      <w:pPr>
        <w:spacing w:line="216" w:lineRule="auto"/>
        <w:ind w:left="846" w:right="8"/>
      </w:pPr>
      <w:r>
        <w:t xml:space="preserve">/*Check whether Subfield 1 of field 50F (MTPartyIdentifier) carries a customer number. If this is the case, a line starting </w:t>
      </w:r>
    </w:p>
    <w:p w14:paraId="283E4F9B" w14:textId="77777777" w:rsidR="00AF048F" w:rsidRDefault="002153EF">
      <w:pPr>
        <w:ind w:left="846" w:right="8"/>
      </w:pPr>
      <w:r>
        <w:t xml:space="preserve">with “6/” is ignored as the customer number in the </w:t>
      </w:r>
    </w:p>
    <w:p w14:paraId="7980BCA8" w14:textId="77777777" w:rsidR="00AF048F" w:rsidRDefault="002153EF">
      <w:pPr>
        <w:spacing w:after="50"/>
        <w:ind w:left="846" w:right="8"/>
      </w:pPr>
      <w:r>
        <w:t xml:space="preserve">MTPartyIdentifier will be translated*/  </w:t>
      </w:r>
    </w:p>
    <w:p w14:paraId="5AD26095" w14:textId="77777777" w:rsidR="00132ECE" w:rsidRDefault="00132ECE">
      <w:pPr>
        <w:spacing w:after="50"/>
        <w:ind w:left="846" w:right="8"/>
      </w:pPr>
    </w:p>
    <w:p w14:paraId="53D00F2A" w14:textId="77777777" w:rsidR="00AF048F" w:rsidRDefault="002153EF" w:rsidP="008B2E81">
      <w:pPr>
        <w:spacing w:after="264"/>
        <w:ind w:left="0" w:right="8" w:firstLine="0"/>
      </w:pPr>
      <w:r w:rsidRPr="005A18B3">
        <w:rPr>
          <w:b/>
        </w:rPr>
        <w:lastRenderedPageBreak/>
        <w:t>IF</w:t>
      </w:r>
      <w:r>
        <w:t xml:space="preserve"> </w:t>
      </w:r>
      <w:r>
        <w:rPr>
          <w:b/>
        </w:rPr>
        <w:t>Substring</w:t>
      </w:r>
      <w:r>
        <w:t xml:space="preserve">(MTPartyIdentifier, 1, 4) NOT = “CUST” </w:t>
      </w:r>
    </w:p>
    <w:p w14:paraId="6FE2B2B2" w14:textId="5C520CDF" w:rsidR="00AF048F" w:rsidRDefault="002153EF">
      <w:pPr>
        <w:spacing w:after="77"/>
        <w:ind w:left="1448" w:right="8"/>
      </w:pPr>
      <w:r>
        <w:t>/*Check wheth</w:t>
      </w:r>
      <w:r w:rsidR="00624465">
        <w:t>er “6/” is present */</w:t>
      </w:r>
    </w:p>
    <w:p w14:paraId="66EE3AD7" w14:textId="77BD315B" w:rsidR="00AF048F" w:rsidRDefault="008B2E81" w:rsidP="008B2E81">
      <w:pPr>
        <w:ind w:left="0" w:right="8" w:firstLine="0"/>
      </w:pPr>
      <w:r>
        <w:rPr>
          <w:b/>
        </w:rPr>
        <w:t xml:space="preserve"> </w:t>
      </w:r>
      <w:r w:rsidR="002153EF" w:rsidRPr="005A18B3">
        <w:rPr>
          <w:b/>
        </w:rPr>
        <w:t>IF</w:t>
      </w:r>
      <w:r w:rsidR="002153EF">
        <w:t xml:space="preserve"> </w:t>
      </w:r>
      <w:r w:rsidR="002153EF">
        <w:rPr>
          <w:b/>
        </w:rPr>
        <w:t>Length(ExtractPattern</w:t>
      </w:r>
      <w:r w:rsidR="002153EF">
        <w:t xml:space="preserve">(MTNameAndAddress, “6/”)) &gt; 0 </w:t>
      </w:r>
    </w:p>
    <w:p w14:paraId="5C5444C3" w14:textId="77777777" w:rsidR="0059356D" w:rsidRDefault="0059356D">
      <w:pPr>
        <w:ind w:left="1427" w:right="8"/>
      </w:pPr>
    </w:p>
    <w:p w14:paraId="27DED3F1" w14:textId="77777777" w:rsidR="00AF048F" w:rsidRDefault="002153EF">
      <w:pPr>
        <w:spacing w:line="221" w:lineRule="auto"/>
        <w:ind w:left="1448" w:right="8"/>
      </w:pPr>
      <w:r>
        <w:t xml:space="preserve">/*Basic function </w:t>
      </w:r>
      <w:r>
        <w:rPr>
          <w:i/>
        </w:rPr>
        <w:t>ExtractLines</w:t>
      </w:r>
      <w:r>
        <w:t xml:space="preserve"> extracts the customer details. “6/” must not be repeated so the function is used without continuation string. MTCode6 is a local variable. </w:t>
      </w:r>
    </w:p>
    <w:p w14:paraId="04DC948A" w14:textId="77777777" w:rsidR="00A53532" w:rsidRDefault="002153EF" w:rsidP="00A53532">
      <w:pPr>
        <w:spacing w:after="40"/>
        <w:ind w:left="1448" w:right="8"/>
      </w:pPr>
      <w:r>
        <w:t>Substring is taken to del</w:t>
      </w:r>
      <w:r w:rsidR="00A53532">
        <w:t>ete “6/” in the output string*/</w:t>
      </w:r>
    </w:p>
    <w:p w14:paraId="7B841D91" w14:textId="77777777" w:rsidR="00A53532" w:rsidRDefault="00A53532" w:rsidP="00A53532">
      <w:pPr>
        <w:spacing w:after="40"/>
        <w:ind w:right="8"/>
      </w:pPr>
      <w:r>
        <w:t xml:space="preserve">   </w:t>
      </w:r>
    </w:p>
    <w:p w14:paraId="59EC80E3" w14:textId="2CF405AE" w:rsidR="00AF048F" w:rsidRDefault="009E36CF" w:rsidP="00A53532">
      <w:pPr>
        <w:spacing w:after="40"/>
        <w:ind w:right="8"/>
      </w:pPr>
      <w:r>
        <w:t xml:space="preserve">    </w:t>
      </w:r>
      <w:r w:rsidR="00E15AD5">
        <w:t xml:space="preserve"> </w:t>
      </w:r>
      <w:r w:rsidR="002153EF">
        <w:t xml:space="preserve">MTCode6 = </w:t>
      </w:r>
      <w:r w:rsidR="002153EF">
        <w:rPr>
          <w:b/>
        </w:rPr>
        <w:t>Substring(ExtractLines</w:t>
      </w:r>
      <w:r w:rsidR="002153EF">
        <w:t>(MTNameAndAdd</w:t>
      </w:r>
      <w:r w:rsidR="00A53532">
        <w:t>ress,</w:t>
      </w:r>
      <w:r w:rsidR="002153EF">
        <w:t xml:space="preserve">“6/”), 3)  </w:t>
      </w:r>
    </w:p>
    <w:p w14:paraId="61196D23" w14:textId="77777777" w:rsidR="00E5559A" w:rsidRDefault="00E5559A">
      <w:pPr>
        <w:spacing w:after="57" w:line="216" w:lineRule="auto"/>
        <w:ind w:left="2559" w:right="8"/>
      </w:pPr>
    </w:p>
    <w:p w14:paraId="277CCE67" w14:textId="19CBE0BC" w:rsidR="00AF048F" w:rsidRDefault="002153EF" w:rsidP="00083F05">
      <w:pPr>
        <w:spacing w:after="57" w:line="216" w:lineRule="auto"/>
        <w:ind w:left="0" w:right="8" w:firstLine="0"/>
      </w:pPr>
      <w:r>
        <w:t>/*Check w</w:t>
      </w:r>
      <w:r w:rsidR="006A7C09">
        <w:t>h</w:t>
      </w:r>
      <w:r>
        <w:t xml:space="preserve">ether in MTNameAndAddress a line starting with </w:t>
      </w:r>
      <w:r w:rsidR="00A3534D">
        <w:t>“</w:t>
      </w:r>
      <w:r>
        <w:t>8/</w:t>
      </w:r>
      <w:r w:rsidR="00A3534D">
        <w:t>”</w:t>
      </w:r>
      <w:r>
        <w:t xml:space="preserve"> is present*/ </w:t>
      </w:r>
    </w:p>
    <w:p w14:paraId="3D793908" w14:textId="77777777" w:rsidR="00083F05" w:rsidRDefault="00083F05" w:rsidP="00083F05">
      <w:pPr>
        <w:spacing w:after="57" w:line="216" w:lineRule="auto"/>
        <w:ind w:left="0" w:right="8" w:firstLine="0"/>
      </w:pPr>
    </w:p>
    <w:p w14:paraId="7CA90B45" w14:textId="18D66D16" w:rsidR="00AF048F" w:rsidRDefault="002153EF" w:rsidP="00083F05">
      <w:pPr>
        <w:ind w:left="0" w:right="8"/>
      </w:pPr>
      <w:r>
        <w:t xml:space="preserve">/*Basic function </w:t>
      </w:r>
      <w:r>
        <w:rPr>
          <w:i/>
        </w:rPr>
        <w:t>ExtractLines</w:t>
      </w:r>
      <w:r w:rsidR="00083F05">
        <w:t xml:space="preserve"> extracts the continued </w:t>
      </w:r>
      <w:r>
        <w:t>information. “8/” must not be repeated. If “8/” is not fou</w:t>
      </w:r>
      <w:r w:rsidR="00083F05">
        <w:t xml:space="preserve">nd an empty string is returned. </w:t>
      </w:r>
      <w:r>
        <w:t xml:space="preserve">MTCode8 is a local variable*/  </w:t>
      </w:r>
    </w:p>
    <w:p w14:paraId="7C224196" w14:textId="77777777" w:rsidR="006024BD" w:rsidRDefault="002153EF">
      <w:pPr>
        <w:tabs>
          <w:tab w:val="center" w:pos="850"/>
          <w:tab w:val="center" w:pos="1419"/>
          <w:tab w:val="center" w:pos="1985"/>
          <w:tab w:val="center" w:pos="5309"/>
        </w:tabs>
        <w:ind w:left="0" w:firstLine="0"/>
      </w:pPr>
      <w:r>
        <w:rPr>
          <w:rFonts w:ascii="Calibri" w:eastAsia="Calibri" w:hAnsi="Calibri" w:cs="Calibri"/>
          <w:sz w:val="22"/>
        </w:rPr>
        <w:tab/>
      </w:r>
      <w:r>
        <w:t xml:space="preserve"> </w:t>
      </w:r>
      <w:r>
        <w:tab/>
        <w:t xml:space="preserve"> </w:t>
      </w:r>
      <w:r>
        <w:tab/>
        <w:t xml:space="preserve"> </w:t>
      </w:r>
      <w:r>
        <w:tab/>
      </w:r>
    </w:p>
    <w:p w14:paraId="493B0A82" w14:textId="560433DA" w:rsidR="00AF048F" w:rsidRDefault="00E15AD5">
      <w:pPr>
        <w:tabs>
          <w:tab w:val="center" w:pos="850"/>
          <w:tab w:val="center" w:pos="1419"/>
          <w:tab w:val="center" w:pos="1985"/>
          <w:tab w:val="center" w:pos="5309"/>
        </w:tabs>
        <w:ind w:left="0" w:firstLine="0"/>
      </w:pPr>
      <w:r>
        <w:t xml:space="preserve">       </w:t>
      </w:r>
      <w:r w:rsidR="008C21DC">
        <w:t xml:space="preserve">    </w:t>
      </w:r>
      <w:r>
        <w:t xml:space="preserve"> </w:t>
      </w:r>
      <w:r w:rsidR="002153EF">
        <w:t xml:space="preserve">MTCode8 = </w:t>
      </w:r>
      <w:r w:rsidR="000E31F9" w:rsidRPr="00A53532">
        <w:rPr>
          <w:b/>
        </w:rPr>
        <w:t>Substring</w:t>
      </w:r>
      <w:r w:rsidR="000E31F9">
        <w:t>(</w:t>
      </w:r>
      <w:r w:rsidR="002153EF">
        <w:rPr>
          <w:b/>
        </w:rPr>
        <w:t>ExtractLines</w:t>
      </w:r>
      <w:r w:rsidR="002153EF">
        <w:t>(MTNameAndAddress, “8/”</w:t>
      </w:r>
      <w:r w:rsidR="00A41EDD">
        <w:t>)</w:t>
      </w:r>
      <w:r w:rsidR="000E31F9">
        <w:t>, 3</w:t>
      </w:r>
      <w:r w:rsidR="002153EF">
        <w:t xml:space="preserve">) </w:t>
      </w:r>
    </w:p>
    <w:p w14:paraId="790EF02B" w14:textId="77777777" w:rsidR="00AF048F" w:rsidRDefault="002153EF">
      <w:pPr>
        <w:spacing w:after="15" w:line="259" w:lineRule="auto"/>
        <w:ind w:left="2551" w:firstLine="0"/>
      </w:pPr>
      <w:r>
        <w:t xml:space="preserve"> </w:t>
      </w:r>
    </w:p>
    <w:p w14:paraId="24194405" w14:textId="41049C3E" w:rsidR="00AF048F" w:rsidRDefault="002153EF" w:rsidP="00083F05">
      <w:pPr>
        <w:spacing w:line="216" w:lineRule="auto"/>
        <w:ind w:left="0" w:right="8" w:firstLine="0"/>
      </w:pPr>
      <w:r>
        <w:t xml:space="preserve">/*If </w:t>
      </w:r>
      <w:r w:rsidR="00FC4137">
        <w:t>“</w:t>
      </w:r>
      <w:r>
        <w:t>8/</w:t>
      </w:r>
      <w:r w:rsidR="00FC4137">
        <w:t>”</w:t>
      </w:r>
      <w:r>
        <w:t xml:space="preserve"> is present, first assess whether continuation under “8/” is related to Subfield 1 or Subfield 2 by checking whether the first chara</w:t>
      </w:r>
      <w:r w:rsidR="00FC4137">
        <w:t>cter is a slash, ie.,case where the</w:t>
      </w:r>
      <w:r w:rsidR="004A224E">
        <w:t xml:space="preserve"> </w:t>
      </w:r>
      <w:r>
        <w:t>MTPartyIdentifier carries an account number, not to be continued under “8/”. Otherwise assess whether “8/” is the continuation of the MTPartyIdentifier by checking whether th</w:t>
      </w:r>
      <w:r w:rsidR="005C58E5">
        <w:t>e</w:t>
      </w:r>
      <w:r>
        <w:t xml:space="preserve"> MTPartyIdentifier reaches the maximum length.  </w:t>
      </w:r>
    </w:p>
    <w:p w14:paraId="7853488F" w14:textId="2841E440" w:rsidR="00AF048F" w:rsidRDefault="002153EF" w:rsidP="004A224E">
      <w:pPr>
        <w:spacing w:after="56" w:line="216" w:lineRule="auto"/>
        <w:ind w:left="0" w:right="8" w:firstLine="0"/>
      </w:pPr>
      <w:r>
        <w:t xml:space="preserve">If this is not the case, check if MTCode6 reaches the maximum length. If this is the case MTCode6 will be combined with MTCode8 after taking a substring to delete “8/”. MTFullId is a local variable. </w:t>
      </w:r>
      <w:r w:rsidR="004A224E">
        <w:t>*/</w:t>
      </w:r>
      <w:r>
        <w:t xml:space="preserve">  </w:t>
      </w:r>
    </w:p>
    <w:p w14:paraId="2E138080" w14:textId="77777777" w:rsidR="00AF048F" w:rsidRDefault="002153EF">
      <w:pPr>
        <w:spacing w:after="60" w:line="259" w:lineRule="auto"/>
        <w:ind w:left="2551" w:firstLine="0"/>
      </w:pPr>
      <w:r>
        <w:t xml:space="preserve"> </w:t>
      </w:r>
    </w:p>
    <w:p w14:paraId="3D356D5E" w14:textId="40511FF1" w:rsidR="0059356D" w:rsidRDefault="00070E4D" w:rsidP="00C31058">
      <w:pPr>
        <w:spacing w:after="60" w:line="259" w:lineRule="auto"/>
        <w:ind w:left="2551" w:hanging="1651"/>
      </w:pPr>
      <w:r>
        <w:t xml:space="preserve">   </w:t>
      </w:r>
      <w:r w:rsidR="0059356D">
        <w:t>MTFullId = MTCode6</w:t>
      </w:r>
    </w:p>
    <w:p w14:paraId="45B171D6" w14:textId="77777777" w:rsidR="0059356D" w:rsidRDefault="0059356D" w:rsidP="00C31058">
      <w:pPr>
        <w:spacing w:after="60" w:line="259" w:lineRule="auto"/>
        <w:ind w:left="2551" w:hanging="1651"/>
      </w:pPr>
    </w:p>
    <w:p w14:paraId="4368EB8B" w14:textId="4FC59FC7" w:rsidR="00AF048F" w:rsidRDefault="00070E4D" w:rsidP="00070E4D">
      <w:pPr>
        <w:tabs>
          <w:tab w:val="left" w:pos="1260"/>
        </w:tabs>
        <w:ind w:left="2559" w:right="8" w:hanging="1651"/>
      </w:pPr>
      <w:r>
        <w:rPr>
          <w:b/>
        </w:rPr>
        <w:t xml:space="preserve">   </w:t>
      </w:r>
      <w:r w:rsidR="002153EF" w:rsidRPr="000451FE">
        <w:rPr>
          <w:b/>
        </w:rPr>
        <w:t>IF</w:t>
      </w:r>
      <w:r w:rsidR="002153EF">
        <w:t xml:space="preserve"> </w:t>
      </w:r>
      <w:r w:rsidR="00403677">
        <w:t>(</w:t>
      </w:r>
      <w:r w:rsidR="00441B89">
        <w:t>(</w:t>
      </w:r>
      <w:r w:rsidR="002153EF">
        <w:rPr>
          <w:b/>
        </w:rPr>
        <w:t>Substring</w:t>
      </w:r>
      <w:r w:rsidR="002C32A7">
        <w:rPr>
          <w:b/>
        </w:rPr>
        <w:t>(</w:t>
      </w:r>
      <w:r w:rsidR="002153EF">
        <w:t xml:space="preserve">(MTPartyIdentifier,1,1) NOT = “/” AND </w:t>
      </w:r>
    </w:p>
    <w:p w14:paraId="61C18577" w14:textId="134FE08F" w:rsidR="002C32A7" w:rsidRDefault="00070E4D" w:rsidP="00C31058">
      <w:pPr>
        <w:ind w:left="2559" w:right="8" w:hanging="1651"/>
      </w:pPr>
      <w:r>
        <w:rPr>
          <w:b/>
        </w:rPr>
        <w:t xml:space="preserve">   </w:t>
      </w:r>
      <w:r w:rsidR="002153EF">
        <w:rPr>
          <w:b/>
        </w:rPr>
        <w:t>Length</w:t>
      </w:r>
      <w:r w:rsidR="002153EF">
        <w:t>(MT PartyIdentifier) NOT = 35</w:t>
      </w:r>
      <w:r w:rsidR="002C32A7">
        <w:t xml:space="preserve">) OR </w:t>
      </w:r>
      <w:r w:rsidR="00403677" w:rsidRPr="000451FE">
        <w:rPr>
          <w:b/>
        </w:rPr>
        <w:t>Substring</w:t>
      </w:r>
      <w:r w:rsidR="00403677">
        <w:t>(</w:t>
      </w:r>
      <w:r w:rsidR="002C32A7">
        <w:t>MTPartyIdentifier,1,1) = “/” )</w:t>
      </w:r>
      <w:r w:rsidR="002153EF">
        <w:t xml:space="preserve"> </w:t>
      </w:r>
    </w:p>
    <w:p w14:paraId="64308532" w14:textId="77777777" w:rsidR="002C32A7" w:rsidRDefault="002C32A7" w:rsidP="00C31058">
      <w:pPr>
        <w:ind w:left="2559" w:right="8" w:hanging="1651"/>
      </w:pPr>
    </w:p>
    <w:p w14:paraId="2F14C1E3" w14:textId="22AC4D47" w:rsidR="007A1C56" w:rsidRPr="00070E4D" w:rsidRDefault="00070E4D" w:rsidP="00070E4D">
      <w:pPr>
        <w:ind w:left="2559" w:right="8" w:hanging="1651"/>
        <w:rPr>
          <w:b/>
        </w:rPr>
      </w:pPr>
      <w:r>
        <w:rPr>
          <w:b/>
        </w:rPr>
        <w:t xml:space="preserve">   </w:t>
      </w:r>
      <w:r w:rsidR="002153EF" w:rsidRPr="000451FE">
        <w:rPr>
          <w:b/>
        </w:rPr>
        <w:t xml:space="preserve">AND </w:t>
      </w:r>
      <w:r w:rsidR="002153EF">
        <w:rPr>
          <w:b/>
        </w:rPr>
        <w:t>Length</w:t>
      </w:r>
      <w:r w:rsidR="002153EF">
        <w:t xml:space="preserve">(MTCode6) = 33 </w:t>
      </w:r>
      <w:r w:rsidR="002C32A7" w:rsidRPr="000451FE">
        <w:rPr>
          <w:b/>
        </w:rPr>
        <w:t>AND</w:t>
      </w:r>
      <w:r w:rsidR="000451FE">
        <w:t xml:space="preserve"> </w:t>
      </w:r>
      <w:r w:rsidR="002C32A7" w:rsidRPr="000451FE">
        <w:rPr>
          <w:b/>
        </w:rPr>
        <w:t>Length</w:t>
      </w:r>
      <w:r w:rsidR="00536182">
        <w:t>(MTC</w:t>
      </w:r>
      <w:r w:rsidR="002C32A7">
        <w:t>ode8)&gt;0</w:t>
      </w:r>
    </w:p>
    <w:p w14:paraId="4A5EFB3B" w14:textId="77777777" w:rsidR="00B56327" w:rsidRDefault="00B56327" w:rsidP="000451FE">
      <w:pPr>
        <w:ind w:left="2552" w:right="2475" w:firstLine="0"/>
      </w:pPr>
    </w:p>
    <w:p w14:paraId="38D8D123" w14:textId="0A580E3E" w:rsidR="00B56327" w:rsidRDefault="000451FE" w:rsidP="000451FE">
      <w:pPr>
        <w:tabs>
          <w:tab w:val="left" w:pos="8550"/>
        </w:tabs>
        <w:ind w:left="0" w:right="-47" w:hanging="1701"/>
      </w:pPr>
      <w:r>
        <w:t xml:space="preserve">             </w:t>
      </w:r>
      <w:r w:rsidR="00B56327">
        <w:t xml:space="preserve">/* Line 8 is not the </w:t>
      </w:r>
      <w:r>
        <w:t xml:space="preserve">continuation of </w:t>
      </w:r>
      <w:r w:rsidR="00B56327">
        <w:t>PartyIdentifier but the</w:t>
      </w:r>
      <w:r>
        <w:t xml:space="preserve"> c</w:t>
      </w:r>
      <w:r w:rsidR="00B56327">
        <w:t>ontinuation of Line 6*/</w:t>
      </w:r>
    </w:p>
    <w:p w14:paraId="70DC0939" w14:textId="77777777" w:rsidR="007A1C56" w:rsidRDefault="007A1C56">
      <w:pPr>
        <w:ind w:left="3600" w:right="2475" w:hanging="1049"/>
      </w:pPr>
    </w:p>
    <w:p w14:paraId="445AC3EC" w14:textId="77777777" w:rsidR="00B56327" w:rsidRDefault="00B56327">
      <w:pPr>
        <w:ind w:left="3600" w:right="2475" w:hanging="1049"/>
      </w:pPr>
    </w:p>
    <w:p w14:paraId="20848016" w14:textId="1C38D8F1" w:rsidR="00A41EDD" w:rsidRDefault="00C31058" w:rsidP="000451FE">
      <w:pPr>
        <w:ind w:left="0" w:right="9" w:firstLine="0"/>
      </w:pPr>
      <w:r>
        <w:t xml:space="preserve">        </w:t>
      </w:r>
      <w:r w:rsidR="00070E4D">
        <w:t xml:space="preserve">  </w:t>
      </w:r>
      <w:r w:rsidR="000451FE">
        <w:t xml:space="preserve">THEN </w:t>
      </w:r>
      <w:r w:rsidR="002153EF">
        <w:t xml:space="preserve">MTFullId = </w:t>
      </w:r>
      <w:r w:rsidR="000451FE">
        <w:t xml:space="preserve">Concatenate(MTCode6, </w:t>
      </w:r>
      <w:r w:rsidR="00536182">
        <w:t>MTC</w:t>
      </w:r>
      <w:r w:rsidR="00A41EDD">
        <w:t>ode8)</w:t>
      </w:r>
    </w:p>
    <w:p w14:paraId="27A70935" w14:textId="77777777" w:rsidR="00FB5353" w:rsidRDefault="002153EF">
      <w:pPr>
        <w:tabs>
          <w:tab w:val="center" w:pos="849"/>
          <w:tab w:val="center" w:pos="1418"/>
          <w:tab w:val="center" w:pos="1984"/>
          <w:tab w:val="center" w:pos="2850"/>
        </w:tabs>
        <w:ind w:left="0" w:firstLine="0"/>
      </w:pPr>
      <w:r>
        <w:rPr>
          <w:rFonts w:ascii="Calibri" w:eastAsia="Calibri" w:hAnsi="Calibri" w:cs="Calibri"/>
          <w:sz w:val="22"/>
        </w:rPr>
        <w:tab/>
      </w:r>
      <w:r>
        <w:t xml:space="preserve"> </w:t>
      </w:r>
    </w:p>
    <w:p w14:paraId="1A952B3C" w14:textId="64F0561D" w:rsidR="00AF048F" w:rsidRPr="000451FE" w:rsidRDefault="00C31058" w:rsidP="00293D10">
      <w:pPr>
        <w:tabs>
          <w:tab w:val="center" w:pos="849"/>
          <w:tab w:val="left" w:pos="1170"/>
          <w:tab w:val="left" w:pos="1260"/>
          <w:tab w:val="center" w:pos="1418"/>
          <w:tab w:val="center" w:pos="1984"/>
          <w:tab w:val="center" w:pos="2850"/>
        </w:tabs>
        <w:ind w:left="0" w:firstLine="0"/>
        <w:rPr>
          <w:b/>
        </w:rPr>
      </w:pPr>
      <w:r>
        <w:tab/>
        <w:t xml:space="preserve">   </w:t>
      </w:r>
      <w:r w:rsidR="00070E4D">
        <w:t xml:space="preserve">       </w:t>
      </w:r>
      <w:r w:rsidR="002153EF" w:rsidRPr="000451FE">
        <w:rPr>
          <w:b/>
        </w:rPr>
        <w:t xml:space="preserve">ENDIF </w:t>
      </w:r>
    </w:p>
    <w:p w14:paraId="0E54788E" w14:textId="77777777" w:rsidR="00FB5353" w:rsidRDefault="00FB5353">
      <w:pPr>
        <w:spacing w:after="15" w:line="259" w:lineRule="auto"/>
        <w:ind w:left="2551" w:firstLine="0"/>
      </w:pPr>
    </w:p>
    <w:p w14:paraId="67A84B2D" w14:textId="573E5BCC" w:rsidR="00AF048F" w:rsidRDefault="002153EF">
      <w:pPr>
        <w:spacing w:after="15" w:line="259" w:lineRule="auto"/>
        <w:ind w:left="2551" w:firstLine="0"/>
      </w:pPr>
      <w:r>
        <w:t xml:space="preserve"> </w:t>
      </w:r>
    </w:p>
    <w:p w14:paraId="3E58E7E5" w14:textId="3EA85A10" w:rsidR="00AF048F" w:rsidRDefault="00B14FE6" w:rsidP="009975B7">
      <w:pPr>
        <w:spacing w:after="94" w:line="216" w:lineRule="auto"/>
        <w:ind w:left="0" w:right="8" w:hanging="1283"/>
      </w:pPr>
      <w:r>
        <w:t xml:space="preserve">          </w:t>
      </w:r>
      <w:r w:rsidR="002153EF">
        <w:t xml:space="preserve">/*Assumption is that the source message is correct. Therefore a customer number should be in line with field 50F format specifications: “6/” must be followed by the country code, a slash, the issuer of the number, a slash and the customer identification number. </w:t>
      </w:r>
      <w:ins w:id="496" w:author="BOUVY Martine [3]" w:date="2020-10-26T13:57:00Z">
        <w:r w:rsidR="00826F52">
          <w:t xml:space="preserve">The case where </w:t>
        </w:r>
        <w:r w:rsidR="00826F52">
          <w:lastRenderedPageBreak/>
          <w:t xml:space="preserve">Issuer is absent is also handled in order to make the translation smoother. </w:t>
        </w:r>
      </w:ins>
      <w:del w:id="497" w:author="BOUVY Martine [3]" w:date="2020-10-26T14:15:00Z">
        <w:r w:rsidR="002153EF" w:rsidDel="001432B6">
          <w:delText xml:space="preserve">Split the number from the combination of country and issuer. </w:delText>
        </w:r>
      </w:del>
      <w:r w:rsidR="002153EF">
        <w:t>MTIssuer</w:t>
      </w:r>
      <w:ins w:id="498" w:author="BOUVY Martine [3]" w:date="2020-10-26T14:14:00Z">
        <w:r w:rsidR="009E0387">
          <w:t>, MTCountry</w:t>
        </w:r>
      </w:ins>
      <w:r w:rsidR="002153EF">
        <w:t xml:space="preserve"> and MTNum are local variables*/ </w:t>
      </w:r>
    </w:p>
    <w:p w14:paraId="6AB75F3C" w14:textId="7FF0C24E" w:rsidR="009E0387" w:rsidRDefault="009E0387" w:rsidP="000451FE">
      <w:pPr>
        <w:spacing w:after="94" w:line="216" w:lineRule="auto"/>
        <w:ind w:left="1276" w:right="8" w:hanging="1283"/>
        <w:rPr>
          <w:ins w:id="499" w:author="BOUVY Martine [3]" w:date="2020-10-26T14:09:00Z"/>
        </w:rPr>
      </w:pPr>
    </w:p>
    <w:p w14:paraId="6179B362" w14:textId="10883D5F" w:rsidR="009E0387" w:rsidRDefault="009E0387" w:rsidP="009E0387">
      <w:pPr>
        <w:spacing w:after="49"/>
        <w:ind w:left="1426" w:right="8"/>
        <w:rPr>
          <w:ins w:id="500" w:author="BOUVY Martine [3]" w:date="2020-10-26T14:09:00Z"/>
        </w:rPr>
      </w:pPr>
      <w:ins w:id="501" w:author="BOUVY Martine [3]" w:date="2020-10-26T14:09:00Z">
        <w:r>
          <w:t xml:space="preserve">MTCountry = </w:t>
        </w:r>
        <w:r>
          <w:rPr>
            <w:b/>
          </w:rPr>
          <w:t>Substring</w:t>
        </w:r>
        <w:r>
          <w:t xml:space="preserve">(MTFullId, 1, 2) </w:t>
        </w:r>
      </w:ins>
    </w:p>
    <w:p w14:paraId="14E39936" w14:textId="77777777" w:rsidR="009E0387" w:rsidRDefault="009E0387" w:rsidP="009E0387">
      <w:pPr>
        <w:spacing w:after="49"/>
        <w:ind w:left="1426" w:right="8"/>
        <w:rPr>
          <w:ins w:id="502" w:author="BOUVY Martine [3]" w:date="2020-10-26T14:09:00Z"/>
        </w:rPr>
      </w:pPr>
    </w:p>
    <w:p w14:paraId="7A796197" w14:textId="77777777" w:rsidR="009E0387" w:rsidRDefault="009E0387" w:rsidP="009E0387">
      <w:pPr>
        <w:spacing w:after="43"/>
        <w:ind w:left="1426" w:right="8"/>
        <w:rPr>
          <w:ins w:id="503" w:author="BOUVY Martine [3]" w:date="2020-10-26T14:09:00Z"/>
        </w:rPr>
      </w:pPr>
      <w:ins w:id="504" w:author="BOUVY Martine [3]" w:date="2020-10-26T14:09:00Z">
        <w:r>
          <w:t>/* check if the Issuer is present and follows by “/” and by Identification. This is not validated by the network. So check is reinforced in the translation */</w:t>
        </w:r>
      </w:ins>
    </w:p>
    <w:p w14:paraId="1DA1C7CE" w14:textId="77777777" w:rsidR="009E0387" w:rsidRDefault="009E0387" w:rsidP="009E0387">
      <w:pPr>
        <w:spacing w:after="43"/>
        <w:ind w:left="1426" w:right="8"/>
        <w:rPr>
          <w:ins w:id="505" w:author="BOUVY Martine [3]" w:date="2020-10-26T14:09:00Z"/>
        </w:rPr>
      </w:pPr>
    </w:p>
    <w:p w14:paraId="627AFDAE" w14:textId="706F0615" w:rsidR="009E0387" w:rsidRDefault="009E0387" w:rsidP="009E0387">
      <w:pPr>
        <w:spacing w:after="43"/>
        <w:ind w:left="1426" w:right="8"/>
        <w:rPr>
          <w:ins w:id="506" w:author="BOUVY Martine [3]" w:date="2020-10-26T14:09:00Z"/>
        </w:rPr>
      </w:pPr>
      <w:ins w:id="507" w:author="BOUVY Martine [3]" w:date="2020-10-26T14:09:00Z">
        <w:r w:rsidRPr="00220AE6">
          <w:rPr>
            <w:b/>
          </w:rPr>
          <w:t>IF</w:t>
        </w:r>
        <w:r>
          <w:t xml:space="preserve"> </w:t>
        </w:r>
        <w:r w:rsidRPr="00B428AC">
          <w:rPr>
            <w:b/>
          </w:rPr>
          <w:t>IsPresent</w:t>
        </w:r>
        <w:r>
          <w:t>(Substring(</w:t>
        </w:r>
      </w:ins>
      <w:ins w:id="508" w:author="BOUVY Martine [3]" w:date="2020-10-26T14:10:00Z">
        <w:r>
          <w:t>MTFullId</w:t>
        </w:r>
      </w:ins>
      <w:ins w:id="509" w:author="BOUVY Martine [3]" w:date="2020-10-26T14:09:00Z">
        <w:r>
          <w:t xml:space="preserve">, 4), “/”)THEN </w:t>
        </w:r>
      </w:ins>
    </w:p>
    <w:p w14:paraId="2362DFDE" w14:textId="77777777" w:rsidR="009E0387" w:rsidRDefault="009E0387" w:rsidP="009E0387">
      <w:pPr>
        <w:spacing w:after="49"/>
        <w:ind w:left="1426" w:right="8"/>
        <w:rPr>
          <w:ins w:id="510" w:author="BOUVY Martine [3]" w:date="2020-10-26T14:09:00Z"/>
        </w:rPr>
      </w:pPr>
    </w:p>
    <w:p w14:paraId="23331174" w14:textId="664ED7FE" w:rsidR="009E0387" w:rsidRDefault="009E0387" w:rsidP="009E0387">
      <w:pPr>
        <w:spacing w:after="43"/>
        <w:ind w:left="1426" w:right="8"/>
        <w:rPr>
          <w:ins w:id="511" w:author="BOUVY Martine [3]" w:date="2020-10-26T14:09:00Z"/>
        </w:rPr>
      </w:pPr>
      <w:ins w:id="512" w:author="BOUVY Martine [3]" w:date="2020-10-26T14:09:00Z">
        <w:r>
          <w:t xml:space="preserve"> MTIssuer = </w:t>
        </w:r>
        <w:r>
          <w:rPr>
            <w:b/>
          </w:rPr>
          <w:t>ExtractTillPattern</w:t>
        </w:r>
        <w:r w:rsidR="001432B6">
          <w:t>(Substring(</w:t>
        </w:r>
      </w:ins>
      <w:ins w:id="513" w:author="BOUVY Martine [3]" w:date="2020-10-26T14:15:00Z">
        <w:r w:rsidR="001432B6">
          <w:t>MTFullId</w:t>
        </w:r>
      </w:ins>
      <w:ins w:id="514" w:author="BOUVY Martine [3]" w:date="2020-10-26T14:09:00Z">
        <w:r>
          <w:t xml:space="preserve">, 4), “/”) </w:t>
        </w:r>
      </w:ins>
    </w:p>
    <w:p w14:paraId="793165C1" w14:textId="01F1EE8E" w:rsidR="009E0387" w:rsidRDefault="001432B6" w:rsidP="009E0387">
      <w:pPr>
        <w:spacing w:after="43"/>
        <w:ind w:left="1426" w:right="8"/>
        <w:rPr>
          <w:ins w:id="515" w:author="BOUVY Martine [3]" w:date="2020-10-26T14:09:00Z"/>
        </w:rPr>
      </w:pPr>
      <w:ins w:id="516" w:author="BOUVY Martine [3]" w:date="2020-10-26T14:09:00Z">
        <w:r>
          <w:t>MTNum</w:t>
        </w:r>
        <w:r w:rsidR="009E0387">
          <w:t xml:space="preserve"> = </w:t>
        </w:r>
        <w:r w:rsidR="009E0387">
          <w:rPr>
            <w:b/>
          </w:rPr>
          <w:t>ExtractFromPattern</w:t>
        </w:r>
        <w:r>
          <w:t>(Substring(</w:t>
        </w:r>
      </w:ins>
      <w:ins w:id="517" w:author="BOUVY Martine [3]" w:date="2020-10-26T14:16:00Z">
        <w:r>
          <w:t>MTFullId</w:t>
        </w:r>
      </w:ins>
      <w:ins w:id="518" w:author="BOUVY Martine [3]" w:date="2020-10-26T14:09:00Z">
        <w:r w:rsidR="009E0387">
          <w:t>, 4), “/”)</w:t>
        </w:r>
      </w:ins>
    </w:p>
    <w:p w14:paraId="77199C6A" w14:textId="257BADB2" w:rsidR="009E0387" w:rsidRDefault="009E0387" w:rsidP="009E0387">
      <w:pPr>
        <w:spacing w:after="43"/>
        <w:ind w:left="1426" w:right="8"/>
        <w:rPr>
          <w:ins w:id="519" w:author="BOUVY Martine [3]" w:date="2020-10-26T14:09:00Z"/>
        </w:rPr>
      </w:pPr>
      <w:ins w:id="520" w:author="BOUVY Martine [3]" w:date="2020-10-26T14:09:00Z">
        <w:r>
          <w:t xml:space="preserve">  </w:t>
        </w:r>
        <w:r w:rsidRPr="00922BFD">
          <w:rPr>
            <w:b/>
          </w:rPr>
          <w:t>IF</w:t>
        </w:r>
        <w:r w:rsidR="001432B6">
          <w:t xml:space="preserve"> MTNum</w:t>
        </w:r>
        <w:r>
          <w:t xml:space="preserve"> IsEmpty THEN</w:t>
        </w:r>
      </w:ins>
    </w:p>
    <w:p w14:paraId="2C927FBA" w14:textId="77777777" w:rsidR="009E0387" w:rsidRDefault="009E0387" w:rsidP="009E0387">
      <w:pPr>
        <w:spacing w:after="43"/>
        <w:ind w:left="1426" w:right="8"/>
        <w:rPr>
          <w:ins w:id="521" w:author="BOUVY Martine [3]" w:date="2020-10-26T14:09:00Z"/>
        </w:rPr>
      </w:pPr>
    </w:p>
    <w:p w14:paraId="0B3AC7BC" w14:textId="5762AEE3" w:rsidR="009E0387" w:rsidRDefault="009E0387" w:rsidP="009E0387">
      <w:pPr>
        <w:spacing w:after="43"/>
        <w:ind w:left="1426" w:right="8"/>
        <w:rPr>
          <w:ins w:id="522" w:author="BOUVY Martine [3]" w:date="2020-10-26T14:09:00Z"/>
        </w:rPr>
      </w:pPr>
      <w:ins w:id="523" w:author="BOUVY Martine [3]" w:date="2020-10-26T14:09:00Z">
        <w:r>
          <w:t>/* case where there is no info</w:t>
        </w:r>
        <w:r w:rsidR="001432B6">
          <w:t xml:space="preserve"> after the slash. Then MT</w:t>
        </w:r>
      </w:ins>
      <w:ins w:id="524" w:author="BOUVY Martine [3]" w:date="2020-10-26T14:17:00Z">
        <w:r w:rsidR="001432B6">
          <w:t xml:space="preserve"> </w:t>
        </w:r>
      </w:ins>
      <w:ins w:id="525" w:author="BOUVY Martine [3]" w:date="2020-10-26T14:09:00Z">
        <w:r w:rsidR="001432B6">
          <w:t>Num</w:t>
        </w:r>
        <w:r>
          <w:t xml:space="preserve"> and MT issuer will have the same content as no possibility to identify which information is present       */</w:t>
        </w:r>
      </w:ins>
    </w:p>
    <w:p w14:paraId="690D1D82" w14:textId="77777777" w:rsidR="009E0387" w:rsidRDefault="009E0387" w:rsidP="009E0387">
      <w:pPr>
        <w:spacing w:after="43"/>
        <w:ind w:left="1426" w:right="8"/>
        <w:rPr>
          <w:ins w:id="526" w:author="BOUVY Martine [3]" w:date="2020-10-26T14:09:00Z"/>
        </w:rPr>
      </w:pPr>
    </w:p>
    <w:p w14:paraId="3731F67E" w14:textId="1EB12415" w:rsidR="009E0387" w:rsidRDefault="001432B6" w:rsidP="009E0387">
      <w:pPr>
        <w:spacing w:after="43"/>
        <w:ind w:left="1426" w:right="8"/>
        <w:rPr>
          <w:ins w:id="527" w:author="BOUVY Martine [3]" w:date="2020-10-26T14:09:00Z"/>
        </w:rPr>
      </w:pPr>
      <w:ins w:id="528" w:author="BOUVY Martine [3]" w:date="2020-10-26T14:09:00Z">
        <w:r>
          <w:t xml:space="preserve">     MTNum</w:t>
        </w:r>
        <w:r w:rsidR="009E0387">
          <w:t xml:space="preserve"> = “NOTPROVIDED”</w:t>
        </w:r>
      </w:ins>
    </w:p>
    <w:p w14:paraId="12CA19B1" w14:textId="77777777" w:rsidR="009E0387" w:rsidRPr="00922BFD" w:rsidRDefault="009E0387" w:rsidP="009E0387">
      <w:pPr>
        <w:spacing w:after="43"/>
        <w:ind w:left="1426" w:right="8"/>
        <w:rPr>
          <w:ins w:id="529" w:author="BOUVY Martine [3]" w:date="2020-10-26T14:09:00Z"/>
          <w:b/>
        </w:rPr>
      </w:pPr>
      <w:ins w:id="530" w:author="BOUVY Martine [3]" w:date="2020-10-26T14:09:00Z">
        <w:r>
          <w:t xml:space="preserve">  </w:t>
        </w:r>
        <w:r w:rsidRPr="00922BFD">
          <w:rPr>
            <w:b/>
          </w:rPr>
          <w:t>ENDIF</w:t>
        </w:r>
      </w:ins>
    </w:p>
    <w:p w14:paraId="6E484D93" w14:textId="77777777" w:rsidR="009E0387" w:rsidRDefault="009E0387" w:rsidP="009E0387">
      <w:pPr>
        <w:spacing w:after="43"/>
        <w:ind w:left="1426" w:right="8"/>
        <w:rPr>
          <w:ins w:id="531" w:author="BOUVY Martine [3]" w:date="2020-10-26T14:09:00Z"/>
        </w:rPr>
      </w:pPr>
    </w:p>
    <w:p w14:paraId="66D4FC08" w14:textId="77777777" w:rsidR="009E0387" w:rsidRDefault="009E0387" w:rsidP="009E0387">
      <w:pPr>
        <w:spacing w:after="43"/>
        <w:ind w:left="1426" w:right="8"/>
        <w:rPr>
          <w:ins w:id="532" w:author="BOUVY Martine [3]" w:date="2020-10-26T14:09:00Z"/>
        </w:rPr>
      </w:pPr>
    </w:p>
    <w:p w14:paraId="13D5B406" w14:textId="77777777" w:rsidR="009E0387" w:rsidRPr="00220AE6" w:rsidRDefault="009E0387" w:rsidP="002917AA">
      <w:pPr>
        <w:tabs>
          <w:tab w:val="left" w:pos="1440"/>
        </w:tabs>
        <w:spacing w:after="43"/>
        <w:ind w:left="1426" w:right="8"/>
        <w:rPr>
          <w:ins w:id="533" w:author="BOUVY Martine [3]" w:date="2020-10-26T14:09:00Z"/>
          <w:b/>
        </w:rPr>
      </w:pPr>
      <w:ins w:id="534" w:author="BOUVY Martine [3]" w:date="2020-10-26T14:09:00Z">
        <w:r w:rsidRPr="00220AE6">
          <w:rPr>
            <w:b/>
          </w:rPr>
          <w:t>ELSE</w:t>
        </w:r>
      </w:ins>
    </w:p>
    <w:p w14:paraId="0867F9FD" w14:textId="77777777" w:rsidR="009E0387" w:rsidRDefault="009E0387" w:rsidP="009E0387">
      <w:pPr>
        <w:spacing w:after="43"/>
        <w:ind w:left="1426" w:right="8"/>
        <w:rPr>
          <w:ins w:id="535" w:author="BOUVY Martine [3]" w:date="2020-10-26T14:09:00Z"/>
        </w:rPr>
      </w:pPr>
    </w:p>
    <w:p w14:paraId="17EE0E0B" w14:textId="462EF6AC" w:rsidR="009E0387" w:rsidRDefault="001432B6" w:rsidP="009E0387">
      <w:pPr>
        <w:spacing w:after="43"/>
        <w:ind w:left="1426" w:right="8"/>
        <w:rPr>
          <w:ins w:id="536" w:author="BOUVY Martine [3]" w:date="2020-10-26T14:09:00Z"/>
        </w:rPr>
      </w:pPr>
      <w:ins w:id="537" w:author="BOUVY Martine [3]" w:date="2020-10-26T14:09:00Z">
        <w:r>
          <w:t xml:space="preserve">    MTNum</w:t>
        </w:r>
        <w:r w:rsidR="009E0387">
          <w:t xml:space="preserve"> = </w:t>
        </w:r>
        <w:r w:rsidR="009E0387" w:rsidRPr="00B428AC">
          <w:rPr>
            <w:b/>
          </w:rPr>
          <w:t>Substring</w:t>
        </w:r>
        <w:r>
          <w:t>(MTFullId</w:t>
        </w:r>
        <w:r w:rsidR="009E0387">
          <w:t>, 4)</w:t>
        </w:r>
      </w:ins>
    </w:p>
    <w:p w14:paraId="229D7924" w14:textId="77777777" w:rsidR="009E0387" w:rsidRDefault="009E0387" w:rsidP="009E0387">
      <w:pPr>
        <w:spacing w:after="43"/>
        <w:ind w:left="1426" w:right="8"/>
        <w:rPr>
          <w:ins w:id="538" w:author="BOUVY Martine [3]" w:date="2020-10-26T14:09:00Z"/>
        </w:rPr>
      </w:pPr>
      <w:ins w:id="539" w:author="BOUVY Martine [3]" w:date="2020-10-26T14:09:00Z">
        <w:r>
          <w:t xml:space="preserve">    MTIssuer = “”</w:t>
        </w:r>
      </w:ins>
    </w:p>
    <w:p w14:paraId="0E3D15F3" w14:textId="77777777" w:rsidR="009E0387" w:rsidRDefault="009E0387" w:rsidP="009E0387">
      <w:pPr>
        <w:spacing w:after="43"/>
        <w:ind w:left="1426" w:right="8"/>
        <w:rPr>
          <w:ins w:id="540" w:author="BOUVY Martine [3]" w:date="2020-10-26T14:09:00Z"/>
        </w:rPr>
      </w:pPr>
    </w:p>
    <w:p w14:paraId="587FC3C6" w14:textId="77777777" w:rsidR="009E0387" w:rsidRPr="00220AE6" w:rsidRDefault="009E0387" w:rsidP="009E0387">
      <w:pPr>
        <w:spacing w:after="43"/>
        <w:ind w:left="1426" w:right="8"/>
        <w:rPr>
          <w:ins w:id="541" w:author="BOUVY Martine [3]" w:date="2020-10-26T14:09:00Z"/>
          <w:b/>
        </w:rPr>
      </w:pPr>
      <w:ins w:id="542" w:author="BOUVY Martine [3]" w:date="2020-10-26T14:09:00Z">
        <w:r w:rsidRPr="00220AE6">
          <w:rPr>
            <w:b/>
          </w:rPr>
          <w:t>ENDIF</w:t>
        </w:r>
        <w:r>
          <w:rPr>
            <w:b/>
          </w:rPr>
          <w:t xml:space="preserve"> </w:t>
        </w:r>
      </w:ins>
    </w:p>
    <w:p w14:paraId="18CDA38A" w14:textId="2B0DA6F7" w:rsidR="009E0387" w:rsidRDefault="009E0387" w:rsidP="00AD1EAE">
      <w:pPr>
        <w:spacing w:after="94" w:line="216" w:lineRule="auto"/>
        <w:ind w:left="0" w:right="8" w:firstLine="0"/>
      </w:pPr>
    </w:p>
    <w:p w14:paraId="6C9A2F2D" w14:textId="3D857480" w:rsidR="00F25B87" w:rsidDel="001432B6" w:rsidRDefault="002153EF" w:rsidP="00C31058">
      <w:pPr>
        <w:spacing w:after="53" w:line="253" w:lineRule="auto"/>
        <w:ind w:left="977" w:right="706" w:firstLine="0"/>
        <w:rPr>
          <w:del w:id="543" w:author="BOUVY Martine [3]" w:date="2020-10-26T14:20:00Z"/>
        </w:rPr>
      </w:pPr>
      <w:del w:id="544" w:author="BOUVY Martine [3]" w:date="2020-10-26T14:20:00Z">
        <w:r w:rsidDel="001432B6">
          <w:delText xml:space="preserve">MTIssuer = </w:delText>
        </w:r>
        <w:r w:rsidDel="001432B6">
          <w:rPr>
            <w:b/>
          </w:rPr>
          <w:delText>Concatenate</w:delText>
        </w:r>
        <w:r w:rsidDel="001432B6">
          <w:delText>(</w:delText>
        </w:r>
        <w:r w:rsidDel="001432B6">
          <w:rPr>
            <w:b/>
          </w:rPr>
          <w:delText>Substring</w:delText>
        </w:r>
        <w:r w:rsidDel="001432B6">
          <w:delText>(</w:delText>
        </w:r>
        <w:r w:rsidR="00132ECE" w:rsidDel="001432B6">
          <w:delText>MTFullId</w:delText>
        </w:r>
        <w:r w:rsidDel="001432B6">
          <w:delText>, 1, 3),</w:delText>
        </w:r>
        <w:r w:rsidDel="001432B6">
          <w:rPr>
            <w:color w:val="0000FF"/>
          </w:rPr>
          <w:delText xml:space="preserve"> </w:delText>
        </w:r>
        <w:r w:rsidDel="001432B6">
          <w:rPr>
            <w:b/>
          </w:rPr>
          <w:delText>ExtractTillPattern(Substring</w:delText>
        </w:r>
        <w:r w:rsidDel="001432B6">
          <w:delText>(MTFullId, 4), “/”))</w:delText>
        </w:r>
      </w:del>
    </w:p>
    <w:p w14:paraId="7210CCC0" w14:textId="43D331CF" w:rsidR="00F25B87" w:rsidDel="001432B6" w:rsidRDefault="00F25B87">
      <w:pPr>
        <w:spacing w:after="53" w:line="253" w:lineRule="auto"/>
        <w:ind w:left="987" w:right="706" w:hanging="10"/>
        <w:jc w:val="center"/>
        <w:rPr>
          <w:del w:id="545" w:author="BOUVY Martine [3]" w:date="2020-10-26T14:20:00Z"/>
        </w:rPr>
      </w:pPr>
    </w:p>
    <w:p w14:paraId="098BE840" w14:textId="182AADD7" w:rsidR="00F25B87" w:rsidDel="001432B6" w:rsidRDefault="00F25B87">
      <w:pPr>
        <w:spacing w:after="53" w:line="253" w:lineRule="auto"/>
        <w:ind w:left="987" w:right="706" w:hanging="10"/>
        <w:jc w:val="center"/>
        <w:rPr>
          <w:del w:id="546" w:author="BOUVY Martine [3]" w:date="2020-10-26T14:20:00Z"/>
        </w:rPr>
      </w:pPr>
      <w:del w:id="547" w:author="BOUVY Martine [3]" w:date="2020-10-26T14:20:00Z">
        <w:r w:rsidDel="001432B6">
          <w:delText>/* MTIssuer has the format “CountryCode/Issuer” */</w:delText>
        </w:r>
      </w:del>
    </w:p>
    <w:p w14:paraId="57599486" w14:textId="3468F01A" w:rsidR="00AF048F" w:rsidDel="001432B6" w:rsidRDefault="002153EF">
      <w:pPr>
        <w:spacing w:after="53" w:line="253" w:lineRule="auto"/>
        <w:ind w:left="987" w:right="706" w:hanging="10"/>
        <w:jc w:val="center"/>
        <w:rPr>
          <w:del w:id="548" w:author="BOUVY Martine [3]" w:date="2020-10-26T14:20:00Z"/>
        </w:rPr>
      </w:pPr>
      <w:del w:id="549" w:author="BOUVY Martine [3]" w:date="2020-10-26T14:20:00Z">
        <w:r w:rsidDel="001432B6">
          <w:delText xml:space="preserve"> </w:delText>
        </w:r>
      </w:del>
    </w:p>
    <w:p w14:paraId="7DDC0049" w14:textId="53A370F8" w:rsidR="00AF048F" w:rsidDel="001432B6" w:rsidRDefault="00635547" w:rsidP="00C31058">
      <w:pPr>
        <w:spacing w:after="0" w:line="267" w:lineRule="auto"/>
        <w:ind w:left="0" w:firstLine="0"/>
        <w:rPr>
          <w:del w:id="550" w:author="BOUVY Martine [3]" w:date="2020-10-26T14:20:00Z"/>
        </w:rPr>
      </w:pPr>
      <w:del w:id="551" w:author="BOUVY Martine [3]" w:date="2020-10-26T14:20:00Z">
        <w:r w:rsidDel="001432B6">
          <w:delText xml:space="preserve"> </w:delText>
        </w:r>
        <w:r w:rsidR="006C651B" w:rsidDel="001432B6">
          <w:delText xml:space="preserve">      </w:delText>
        </w:r>
        <w:r w:rsidDel="001432B6">
          <w:delText xml:space="preserve"> </w:delText>
        </w:r>
        <w:r w:rsidR="002153EF" w:rsidDel="001432B6">
          <w:delText xml:space="preserve">MTNum = </w:delText>
        </w:r>
        <w:r w:rsidR="002153EF" w:rsidDel="001432B6">
          <w:rPr>
            <w:b/>
          </w:rPr>
          <w:delText>ExtractFromPattern(Substring</w:delText>
        </w:r>
        <w:r w:rsidR="002153EF" w:rsidDel="001432B6">
          <w:delText xml:space="preserve">(MTFullId,4), “/”) </w:delText>
        </w:r>
      </w:del>
    </w:p>
    <w:p w14:paraId="7C03EE19" w14:textId="76FA2FF7" w:rsidR="00B14FE6" w:rsidDel="001432B6" w:rsidRDefault="00C31058" w:rsidP="00C31058">
      <w:pPr>
        <w:spacing w:after="0" w:line="267" w:lineRule="auto"/>
        <w:ind w:left="0" w:firstLine="0"/>
        <w:rPr>
          <w:del w:id="552" w:author="BOUVY Martine [3]" w:date="2020-10-26T14:20:00Z"/>
        </w:rPr>
      </w:pPr>
      <w:del w:id="553" w:author="BOUVY Martine [3]" w:date="2020-10-26T14:20:00Z">
        <w:r w:rsidDel="001432B6">
          <w:delText xml:space="preserve">               </w:delText>
        </w:r>
        <w:r w:rsidR="00BF229B" w:rsidDel="001432B6">
          <w:delText>/* Identification is mandatory in MX */</w:delText>
        </w:r>
      </w:del>
    </w:p>
    <w:p w14:paraId="55562A92" w14:textId="1893A4B6" w:rsidR="00C31058" w:rsidDel="001432B6" w:rsidRDefault="00B14FE6" w:rsidP="00C31058">
      <w:pPr>
        <w:spacing w:after="0" w:line="267" w:lineRule="auto"/>
        <w:ind w:left="0" w:firstLine="0"/>
        <w:rPr>
          <w:del w:id="554" w:author="BOUVY Martine [3]" w:date="2020-10-26T14:20:00Z"/>
        </w:rPr>
      </w:pPr>
      <w:del w:id="555" w:author="BOUVY Martine [3]" w:date="2020-10-26T14:20:00Z">
        <w:r w:rsidDel="001432B6">
          <w:tab/>
        </w:r>
        <w:r w:rsidDel="001432B6">
          <w:tab/>
        </w:r>
        <w:r w:rsidR="00C31058" w:rsidDel="001432B6">
          <w:delText xml:space="preserve"> </w:delText>
        </w:r>
      </w:del>
    </w:p>
    <w:p w14:paraId="3DD21F68" w14:textId="36155EB3" w:rsidR="00B14FE6" w:rsidDel="001432B6" w:rsidRDefault="00C31058" w:rsidP="00C31058">
      <w:pPr>
        <w:spacing w:after="0" w:line="267" w:lineRule="auto"/>
        <w:ind w:left="0" w:firstLine="0"/>
        <w:rPr>
          <w:del w:id="556" w:author="BOUVY Martine [3]" w:date="2020-10-26T14:20:00Z"/>
        </w:rPr>
      </w:pPr>
      <w:del w:id="557" w:author="BOUVY Martine [3]" w:date="2020-10-26T14:20:00Z">
        <w:r w:rsidDel="001432B6">
          <w:delText xml:space="preserve">            </w:delText>
        </w:r>
        <w:r w:rsidR="00B14FE6" w:rsidRPr="006A1B19" w:rsidDel="001432B6">
          <w:rPr>
            <w:b/>
          </w:rPr>
          <w:delText>IF</w:delText>
        </w:r>
        <w:r w:rsidR="00B14FE6" w:rsidDel="001432B6">
          <w:delText xml:space="preserve"> MTNum </w:delText>
        </w:r>
        <w:r w:rsidR="00B14FE6" w:rsidRPr="006A1B19" w:rsidDel="001432B6">
          <w:rPr>
            <w:b/>
          </w:rPr>
          <w:delText>IsEmpty</w:delText>
        </w:r>
        <w:r w:rsidR="00B14FE6" w:rsidDel="001432B6">
          <w:delText xml:space="preserve"> Then</w:delText>
        </w:r>
      </w:del>
    </w:p>
    <w:p w14:paraId="410BA908" w14:textId="5A391D70" w:rsidR="00B14FE6" w:rsidDel="001432B6" w:rsidRDefault="00B14FE6" w:rsidP="00C31058">
      <w:pPr>
        <w:spacing w:after="0" w:line="267" w:lineRule="auto"/>
        <w:ind w:left="0" w:firstLine="0"/>
        <w:rPr>
          <w:del w:id="558" w:author="BOUVY Martine [3]" w:date="2020-10-26T14:20:00Z"/>
        </w:rPr>
      </w:pPr>
      <w:del w:id="559" w:author="BOUVY Martine [3]" w:date="2020-10-26T14:20:00Z">
        <w:r w:rsidDel="001432B6">
          <w:delText xml:space="preserve">          </w:delText>
        </w:r>
        <w:r w:rsidR="00C31058" w:rsidDel="001432B6">
          <w:delText xml:space="preserve"> </w:delText>
        </w:r>
        <w:r w:rsidDel="001432B6">
          <w:delText xml:space="preserve">  </w:delText>
        </w:r>
        <w:r w:rsidR="00501893" w:rsidDel="001432B6">
          <w:delText>MTNum = “NOTPROVIDED</w:delText>
        </w:r>
        <w:r w:rsidDel="001432B6">
          <w:delText xml:space="preserve">” </w:delText>
        </w:r>
      </w:del>
    </w:p>
    <w:p w14:paraId="77605FFC" w14:textId="7FA78669" w:rsidR="00B14FE6" w:rsidRPr="006A1B19" w:rsidDel="001432B6" w:rsidRDefault="00B14FE6" w:rsidP="00C31058">
      <w:pPr>
        <w:spacing w:after="0" w:line="267" w:lineRule="auto"/>
        <w:ind w:left="0" w:firstLine="0"/>
        <w:rPr>
          <w:del w:id="560" w:author="BOUVY Martine [3]" w:date="2020-10-26T14:20:00Z"/>
          <w:b/>
        </w:rPr>
      </w:pPr>
      <w:del w:id="561" w:author="BOUVY Martine [3]" w:date="2020-10-26T14:20:00Z">
        <w:r w:rsidDel="001432B6">
          <w:delText xml:space="preserve">            </w:delText>
        </w:r>
        <w:r w:rsidRPr="006A1B19" w:rsidDel="001432B6">
          <w:rPr>
            <w:b/>
          </w:rPr>
          <w:delText xml:space="preserve">ENDIF </w:delText>
        </w:r>
      </w:del>
    </w:p>
    <w:p w14:paraId="474F3CB5" w14:textId="77777777" w:rsidR="00B14FE6" w:rsidRDefault="00B14FE6" w:rsidP="00C31058">
      <w:pPr>
        <w:ind w:left="2551" w:right="8" w:firstLine="0"/>
      </w:pPr>
    </w:p>
    <w:p w14:paraId="45D8D6D4" w14:textId="77777777" w:rsidR="00302818" w:rsidRDefault="00302818" w:rsidP="00C31058">
      <w:pPr>
        <w:ind w:left="2551" w:right="8" w:hanging="1133"/>
      </w:pPr>
      <w:r>
        <w:t xml:space="preserve">/* MTNum contains Customer ID and </w:t>
      </w:r>
      <w:r w:rsidR="00635547">
        <w:t xml:space="preserve">possibly </w:t>
      </w:r>
      <w:r>
        <w:t>MTCode8 */</w:t>
      </w:r>
    </w:p>
    <w:p w14:paraId="2AB64C26" w14:textId="77777777" w:rsidR="00302818" w:rsidRDefault="00302818">
      <w:pPr>
        <w:ind w:left="2559" w:right="8"/>
      </w:pPr>
    </w:p>
    <w:p w14:paraId="2E940C12" w14:textId="77777777" w:rsidR="00B56327" w:rsidRDefault="002153EF" w:rsidP="00B14FE6">
      <w:pPr>
        <w:spacing w:line="216" w:lineRule="auto"/>
        <w:ind w:left="1418" w:right="8" w:firstLine="0"/>
      </w:pPr>
      <w:r>
        <w:t>/*Write number and issuer in a next occurrence of the target PrivateIdentification.Other component*/</w:t>
      </w:r>
    </w:p>
    <w:p w14:paraId="009FE636" w14:textId="77777777" w:rsidR="00B56327" w:rsidRDefault="00B56327">
      <w:pPr>
        <w:spacing w:line="216" w:lineRule="auto"/>
        <w:ind w:left="2559" w:right="8"/>
      </w:pPr>
    </w:p>
    <w:p w14:paraId="114F46AA" w14:textId="77777777" w:rsidR="00FF25D1" w:rsidRDefault="00FF25D1">
      <w:pPr>
        <w:spacing w:line="216" w:lineRule="auto"/>
        <w:ind w:left="2559" w:right="8"/>
      </w:pPr>
      <w:r>
        <w:lastRenderedPageBreak/>
        <w:t xml:space="preserve"> /* Check the length of MTNum */</w:t>
      </w:r>
    </w:p>
    <w:p w14:paraId="29569F35" w14:textId="77777777" w:rsidR="00FF25D1" w:rsidRDefault="00FF25D1">
      <w:pPr>
        <w:spacing w:line="216" w:lineRule="auto"/>
        <w:ind w:left="2559" w:right="8"/>
      </w:pPr>
    </w:p>
    <w:p w14:paraId="7B26831D" w14:textId="0473A908" w:rsidR="00FF25D1" w:rsidRDefault="005922E0" w:rsidP="00DA1CF8">
      <w:pPr>
        <w:tabs>
          <w:tab w:val="left" w:pos="1170"/>
          <w:tab w:val="left" w:pos="1530"/>
          <w:tab w:val="left" w:pos="1620"/>
        </w:tabs>
        <w:spacing w:line="216" w:lineRule="auto"/>
        <w:ind w:left="0" w:right="8" w:firstLine="0"/>
      </w:pPr>
      <w:r>
        <w:t xml:space="preserve">             </w:t>
      </w:r>
      <w:r w:rsidR="00FF25D1" w:rsidRPr="005922E0">
        <w:rPr>
          <w:b/>
        </w:rPr>
        <w:t>IF</w:t>
      </w:r>
      <w:r w:rsidR="00A24A7B">
        <w:t xml:space="preserve"> </w:t>
      </w:r>
      <w:r w:rsidR="00A24A7B" w:rsidRPr="00A24A7B">
        <w:rPr>
          <w:b/>
        </w:rPr>
        <w:t>Length</w:t>
      </w:r>
      <w:r w:rsidR="00FF25D1">
        <w:t>(MTNum)&gt; 35 THEN</w:t>
      </w:r>
    </w:p>
    <w:p w14:paraId="0F80E357" w14:textId="77777777" w:rsidR="00FF25D1" w:rsidRDefault="00FF25D1">
      <w:pPr>
        <w:spacing w:line="216" w:lineRule="auto"/>
        <w:ind w:left="2559" w:right="8"/>
      </w:pPr>
    </w:p>
    <w:p w14:paraId="778E4C4C" w14:textId="3CD897D1" w:rsidR="00FF25D1" w:rsidRDefault="002153EF" w:rsidP="005922E0">
      <w:pPr>
        <w:spacing w:line="216" w:lineRule="auto"/>
        <w:ind w:left="850" w:right="8" w:firstLine="0"/>
      </w:pPr>
      <w:r>
        <w:t>Identif</w:t>
      </w:r>
      <w:r w:rsidR="003C7CF7">
        <w:t>ication.PrivateIdentification.O</w:t>
      </w:r>
      <w:r>
        <w:t xml:space="preserve">ther.Identification = </w:t>
      </w:r>
      <w:r w:rsidR="00FF25D1" w:rsidRPr="0003029D">
        <w:rPr>
          <w:b/>
        </w:rPr>
        <w:t>Concatenate</w:t>
      </w:r>
      <w:r w:rsidR="00FF25D1">
        <w:t>(</w:t>
      </w:r>
      <w:r w:rsidR="00FF25D1" w:rsidRPr="0003029D">
        <w:rPr>
          <w:b/>
        </w:rPr>
        <w:t>Substring</w:t>
      </w:r>
      <w:r w:rsidR="00FF25D1">
        <w:t>(</w:t>
      </w:r>
      <w:r>
        <w:t>MTNum</w:t>
      </w:r>
      <w:r w:rsidR="00FF25D1">
        <w:t>,1,34),”+”))</w:t>
      </w:r>
    </w:p>
    <w:p w14:paraId="2911EDAE" w14:textId="77777777" w:rsidR="00FF25D1" w:rsidRDefault="00FF25D1">
      <w:pPr>
        <w:spacing w:line="216" w:lineRule="auto"/>
        <w:ind w:left="2559" w:right="8"/>
      </w:pPr>
    </w:p>
    <w:p w14:paraId="2FD7FF9C" w14:textId="4E73E8DB" w:rsidR="00FF25D1" w:rsidRPr="00A24A7B" w:rsidRDefault="0003029D" w:rsidP="005922E0">
      <w:pPr>
        <w:spacing w:line="216" w:lineRule="auto"/>
        <w:ind w:right="8"/>
        <w:rPr>
          <w:b/>
        </w:rPr>
      </w:pPr>
      <w:r w:rsidRPr="00A24A7B">
        <w:t xml:space="preserve">      </w:t>
      </w:r>
      <w:r w:rsidR="00FF25D1" w:rsidRPr="00A24A7B">
        <w:rPr>
          <w:b/>
        </w:rPr>
        <w:t xml:space="preserve">ELSE </w:t>
      </w:r>
    </w:p>
    <w:p w14:paraId="0C75BD85" w14:textId="0526E7E5" w:rsidR="00AF048F" w:rsidRDefault="005922E0" w:rsidP="005922E0">
      <w:pPr>
        <w:spacing w:line="216" w:lineRule="auto"/>
        <w:ind w:left="0" w:right="8" w:firstLine="0"/>
      </w:pPr>
      <w:r>
        <w:t xml:space="preserve">      </w:t>
      </w:r>
      <w:r w:rsidR="00FF25D1">
        <w:t xml:space="preserve"> Identif</w:t>
      </w:r>
      <w:r w:rsidR="00032BF4">
        <w:t>ication.PrivateIdentification.O</w:t>
      </w:r>
      <w:r w:rsidR="00FF25D1">
        <w:t>ther.Identification = MTNum</w:t>
      </w:r>
    </w:p>
    <w:p w14:paraId="1BF4537D" w14:textId="77777777" w:rsidR="0062170A" w:rsidRDefault="0062170A">
      <w:pPr>
        <w:spacing w:line="216" w:lineRule="auto"/>
        <w:ind w:left="2559" w:right="8"/>
      </w:pPr>
    </w:p>
    <w:p w14:paraId="0733906C" w14:textId="4208D401" w:rsidR="0062170A" w:rsidRPr="005922E0" w:rsidRDefault="0003029D" w:rsidP="005922E0">
      <w:pPr>
        <w:spacing w:line="216" w:lineRule="auto"/>
        <w:ind w:right="8"/>
        <w:rPr>
          <w:b/>
        </w:rPr>
      </w:pPr>
      <w:r>
        <w:t xml:space="preserve">      </w:t>
      </w:r>
      <w:r w:rsidR="0062170A" w:rsidRPr="005922E0">
        <w:rPr>
          <w:b/>
        </w:rPr>
        <w:t>ENDIF</w:t>
      </w:r>
    </w:p>
    <w:p w14:paraId="60382093" w14:textId="77777777" w:rsidR="00FF25D1" w:rsidRDefault="00FF25D1">
      <w:pPr>
        <w:spacing w:line="216" w:lineRule="auto"/>
        <w:ind w:left="2559" w:right="8"/>
      </w:pPr>
    </w:p>
    <w:p w14:paraId="6446A116" w14:textId="77777777" w:rsidR="00AF048F" w:rsidRDefault="002153EF" w:rsidP="005922E0">
      <w:pPr>
        <w:spacing w:after="56" w:line="216" w:lineRule="auto"/>
        <w:ind w:right="8"/>
      </w:pPr>
      <w:r>
        <w:t xml:space="preserve">Identification.PrivateIdentification.Other.Scheme Name.Code = “CUST”    </w:t>
      </w:r>
    </w:p>
    <w:p w14:paraId="54C29816" w14:textId="70316E1E" w:rsidR="00AF048F" w:rsidDel="000515BA" w:rsidRDefault="002153EF" w:rsidP="005922E0">
      <w:pPr>
        <w:ind w:right="8"/>
        <w:rPr>
          <w:del w:id="562" w:author="BOUVY Martine [3]" w:date="2020-10-26T14:31:00Z"/>
        </w:rPr>
      </w:pPr>
      <w:del w:id="563" w:author="BOUVY Martine [3]" w:date="2020-10-26T14:31:00Z">
        <w:r w:rsidDel="000515BA">
          <w:delText>Identification.PrivateIdentification.Other.Issuer = MTIssuer</w:delText>
        </w:r>
      </w:del>
    </w:p>
    <w:p w14:paraId="1B0F42A3" w14:textId="2FD5376E" w:rsidR="00FC1400" w:rsidRDefault="002153EF">
      <w:pPr>
        <w:spacing w:after="15" w:line="259" w:lineRule="auto"/>
        <w:ind w:left="2550" w:firstLine="0"/>
        <w:rPr>
          <w:ins w:id="564" w:author="BOUVY Martine [3]" w:date="2020-10-26T14:31:00Z"/>
        </w:rPr>
      </w:pPr>
      <w:del w:id="565" w:author="BOUVY Martine [3]" w:date="2020-10-26T14:31:00Z">
        <w:r w:rsidDel="000515BA">
          <w:delText xml:space="preserve"> </w:delText>
        </w:r>
        <w:r w:rsidR="00302818" w:rsidDel="000515BA">
          <w:delText>/* MTIssuer length is less than 35 */</w:delText>
        </w:r>
      </w:del>
    </w:p>
    <w:p w14:paraId="21BC456A" w14:textId="77777777" w:rsidR="000515BA" w:rsidRDefault="000515BA">
      <w:pPr>
        <w:spacing w:after="15" w:line="259" w:lineRule="auto"/>
        <w:ind w:left="2550" w:firstLine="0"/>
        <w:rPr>
          <w:ins w:id="566" w:author="BOUVY Martine [3]" w:date="2020-10-26T14:30:00Z"/>
        </w:rPr>
      </w:pPr>
    </w:p>
    <w:p w14:paraId="49D62CF5" w14:textId="77777777" w:rsidR="00FC1400" w:rsidRDefault="00FC1400" w:rsidP="00FC1400">
      <w:pPr>
        <w:ind w:left="846" w:right="8"/>
        <w:rPr>
          <w:ins w:id="567" w:author="BOUVY Martine [3]" w:date="2020-10-26T14:30:00Z"/>
        </w:rPr>
      </w:pPr>
      <w:ins w:id="568" w:author="BOUVY Martine [3]" w:date="2020-10-26T14:30:00Z">
        <w:r w:rsidRPr="00DF233D">
          <w:rPr>
            <w:b/>
          </w:rPr>
          <w:t>ISPresent</w:t>
        </w:r>
        <w:r>
          <w:t>(MTIssuer) THEN</w:t>
        </w:r>
      </w:ins>
    </w:p>
    <w:p w14:paraId="3887825B" w14:textId="77777777" w:rsidR="00FC1400" w:rsidRDefault="00FC1400" w:rsidP="00FC1400">
      <w:pPr>
        <w:ind w:left="846" w:right="8"/>
        <w:rPr>
          <w:ins w:id="569" w:author="BOUVY Martine [3]" w:date="2020-10-26T14:30:00Z"/>
        </w:rPr>
      </w:pPr>
      <w:ins w:id="570" w:author="BOUVY Martine [3]" w:date="2020-10-26T14:30:00Z">
        <w:r>
          <w:t xml:space="preserve">     /* MTIssuer is not empty */</w:t>
        </w:r>
      </w:ins>
    </w:p>
    <w:p w14:paraId="41A09E3F" w14:textId="77777777" w:rsidR="00FC1400" w:rsidRDefault="00FC1400" w:rsidP="00FC1400">
      <w:pPr>
        <w:ind w:left="1426" w:right="8"/>
        <w:rPr>
          <w:ins w:id="571" w:author="BOUVY Martine [3]" w:date="2020-10-26T14:30:00Z"/>
        </w:rPr>
      </w:pPr>
      <w:ins w:id="572" w:author="BOUVY Martine [3]" w:date="2020-10-26T14:30:00Z">
        <w:r>
          <w:t>/*Concatenate country with issuer No truncation is needed as Country and Issuer is a subset of PartyIdentifier which has a max length of 35 characters. */</w:t>
        </w:r>
      </w:ins>
    </w:p>
    <w:p w14:paraId="49E3B1C6" w14:textId="77777777" w:rsidR="00FC1400" w:rsidRDefault="00FC1400" w:rsidP="00FC1400">
      <w:pPr>
        <w:ind w:left="1426" w:right="8"/>
        <w:rPr>
          <w:ins w:id="573" w:author="BOUVY Martine [3]" w:date="2020-10-26T14:30:00Z"/>
        </w:rPr>
      </w:pPr>
    </w:p>
    <w:p w14:paraId="3F27DF6F" w14:textId="77777777" w:rsidR="00FC1400" w:rsidRDefault="00FC1400" w:rsidP="00FC1400">
      <w:pPr>
        <w:ind w:left="1426" w:right="8"/>
        <w:rPr>
          <w:ins w:id="574" w:author="BOUVY Martine [3]" w:date="2020-10-26T14:30:00Z"/>
        </w:rPr>
      </w:pPr>
      <w:ins w:id="575" w:author="BOUVY Martine [3]" w:date="2020-10-26T14:30:00Z">
        <w:r>
          <w:t xml:space="preserve">Identification.PrivateIdentification.Other.Issuer = </w:t>
        </w:r>
      </w:ins>
    </w:p>
    <w:p w14:paraId="77B36B61" w14:textId="77777777" w:rsidR="00FC1400" w:rsidRDefault="00FC1400" w:rsidP="00FC1400">
      <w:pPr>
        <w:ind w:left="1426" w:right="8"/>
        <w:rPr>
          <w:ins w:id="576" w:author="BOUVY Martine [3]" w:date="2020-10-26T14:30:00Z"/>
        </w:rPr>
      </w:pPr>
      <w:ins w:id="577" w:author="BOUVY Martine [3]" w:date="2020-10-26T14:30:00Z">
        <w:r>
          <w:rPr>
            <w:b/>
          </w:rPr>
          <w:t>Concatenate</w:t>
        </w:r>
        <w:r>
          <w:t xml:space="preserve">(MTCountry, “/”, MTIssuer) </w:t>
        </w:r>
      </w:ins>
    </w:p>
    <w:p w14:paraId="392B6213" w14:textId="77777777" w:rsidR="00FC1400" w:rsidRDefault="00FC1400" w:rsidP="00FC1400">
      <w:pPr>
        <w:ind w:left="1426" w:right="8"/>
        <w:rPr>
          <w:ins w:id="578" w:author="BOUVY Martine [3]" w:date="2020-10-26T14:30:00Z"/>
        </w:rPr>
      </w:pPr>
    </w:p>
    <w:p w14:paraId="505E33DD" w14:textId="77777777" w:rsidR="00FC1400" w:rsidRPr="00DF233D" w:rsidRDefault="00FC1400" w:rsidP="00FC1400">
      <w:pPr>
        <w:tabs>
          <w:tab w:val="center" w:pos="1092"/>
        </w:tabs>
        <w:ind w:left="0" w:firstLine="0"/>
        <w:rPr>
          <w:ins w:id="579" w:author="BOUVY Martine [3]" w:date="2020-10-26T14:30:00Z"/>
          <w:b/>
        </w:rPr>
      </w:pPr>
      <w:ins w:id="580" w:author="BOUVY Martine [3]" w:date="2020-10-26T14:30:00Z">
        <w:r>
          <w:t xml:space="preserve"> </w:t>
        </w:r>
        <w:r>
          <w:tab/>
        </w:r>
        <w:r w:rsidRPr="00DF233D">
          <w:rPr>
            <w:b/>
          </w:rPr>
          <w:t xml:space="preserve">ELSE  </w:t>
        </w:r>
      </w:ins>
    </w:p>
    <w:p w14:paraId="48F891A2" w14:textId="11605FE5" w:rsidR="00FC1400" w:rsidRDefault="00FC1400" w:rsidP="00FC1400">
      <w:pPr>
        <w:tabs>
          <w:tab w:val="center" w:pos="852"/>
          <w:tab w:val="center" w:pos="4118"/>
        </w:tabs>
        <w:ind w:left="0" w:firstLine="0"/>
        <w:rPr>
          <w:ins w:id="581" w:author="BOUVY Martine [3]" w:date="2020-10-26T14:30:00Z"/>
        </w:rPr>
      </w:pPr>
      <w:ins w:id="582" w:author="BOUVY Martine [3]" w:date="2020-10-26T14:30:00Z">
        <w:r>
          <w:t xml:space="preserve"> </w:t>
        </w:r>
        <w:r>
          <w:tab/>
          <w:t xml:space="preserve"> </w:t>
        </w:r>
        <w:r>
          <w:tab/>
          <w:t xml:space="preserve">/*Fill in the Issuer with the Country Code*/ </w:t>
        </w:r>
      </w:ins>
    </w:p>
    <w:p w14:paraId="02F7C05B" w14:textId="77777777" w:rsidR="00FC1400" w:rsidRDefault="00FC1400" w:rsidP="00FC1400">
      <w:pPr>
        <w:spacing w:line="216" w:lineRule="auto"/>
        <w:ind w:left="1426" w:right="8"/>
        <w:rPr>
          <w:ins w:id="583" w:author="BOUVY Martine [3]" w:date="2020-10-26T14:30:00Z"/>
        </w:rPr>
      </w:pPr>
      <w:ins w:id="584" w:author="BOUVY Martine [3]" w:date="2020-10-26T14:30:00Z">
        <w:r>
          <w:t xml:space="preserve">Identification.PrivateIdentification.Other.Issuer = MTCountry </w:t>
        </w:r>
      </w:ins>
    </w:p>
    <w:p w14:paraId="48FBB3EF" w14:textId="759B27FD" w:rsidR="00FC1400" w:rsidRDefault="00FC1400" w:rsidP="00AD1DA7">
      <w:pPr>
        <w:spacing w:after="15" w:line="259" w:lineRule="auto"/>
      </w:pPr>
      <w:ins w:id="585" w:author="BOUVY Martine [3]" w:date="2020-10-26T14:30:00Z">
        <w:r w:rsidRPr="00DF233D">
          <w:rPr>
            <w:b/>
          </w:rPr>
          <w:t>ENDIF</w:t>
        </w:r>
      </w:ins>
    </w:p>
    <w:p w14:paraId="2D9B5097" w14:textId="77777777" w:rsidR="005922E0" w:rsidRDefault="005922E0" w:rsidP="005922E0">
      <w:pPr>
        <w:ind w:left="0" w:right="8" w:firstLine="0"/>
      </w:pPr>
    </w:p>
    <w:p w14:paraId="6A6E888F" w14:textId="73A59A55" w:rsidR="005922E0" w:rsidRDefault="005922E0" w:rsidP="005922E0">
      <w:pPr>
        <w:ind w:left="0" w:right="8" w:firstLine="0"/>
      </w:pPr>
      <w:r>
        <w:t xml:space="preserve"> </w:t>
      </w:r>
      <w:r w:rsidR="002153EF" w:rsidRPr="005922E0">
        <w:rPr>
          <w:b/>
        </w:rPr>
        <w:t>ENDIF</w:t>
      </w:r>
      <w:r w:rsidR="002153EF">
        <w:t xml:space="preserve"> </w:t>
      </w:r>
      <w:r>
        <w:t xml:space="preserve"> /* EndIf </w:t>
      </w:r>
      <w:r w:rsidRPr="007C074D">
        <w:t>Length(ExtractPattern</w:t>
      </w:r>
      <w:r>
        <w:t>(MTNameAndAddress, “6/”)) &gt; 0 */</w:t>
      </w:r>
    </w:p>
    <w:p w14:paraId="417436A4" w14:textId="2DDC6D32" w:rsidR="00AF048F" w:rsidRDefault="002153EF" w:rsidP="005922E0">
      <w:pPr>
        <w:ind w:left="0" w:right="8" w:firstLine="0"/>
      </w:pPr>
      <w:r w:rsidRPr="005922E0">
        <w:rPr>
          <w:b/>
        </w:rPr>
        <w:t xml:space="preserve">ENDIF </w:t>
      </w:r>
      <w:r w:rsidR="005922E0">
        <w:t xml:space="preserve">/* Endif </w:t>
      </w:r>
      <w:r w:rsidR="005922E0" w:rsidRPr="007C074D">
        <w:t>Substring</w:t>
      </w:r>
      <w:r w:rsidR="005922E0">
        <w:t>(MTPartyIdentifier, 1, 4) NOT = “CUST” */</w:t>
      </w:r>
    </w:p>
    <w:p w14:paraId="50ABE623" w14:textId="23DBE2BB" w:rsidR="00AF15B4" w:rsidRDefault="00AF15B4">
      <w:pPr>
        <w:tabs>
          <w:tab w:val="center" w:pos="849"/>
          <w:tab w:val="center" w:pos="1717"/>
        </w:tabs>
        <w:ind w:left="0" w:firstLine="0"/>
      </w:pPr>
      <w:r>
        <w:t xml:space="preserve">             </w:t>
      </w:r>
    </w:p>
    <w:p w14:paraId="22610906" w14:textId="77777777" w:rsidR="00AF048F" w:rsidRDefault="002153EF">
      <w:pPr>
        <w:spacing w:after="15" w:line="259" w:lineRule="auto"/>
        <w:ind w:left="849" w:firstLine="0"/>
      </w:pPr>
      <w:r>
        <w:t xml:space="preserve"> </w:t>
      </w:r>
    </w:p>
    <w:p w14:paraId="7FA3DDAE" w14:textId="77777777" w:rsidR="00AF048F" w:rsidRDefault="002153EF" w:rsidP="008B2E81">
      <w:pPr>
        <w:spacing w:after="58" w:line="216" w:lineRule="auto"/>
        <w:ind w:left="0" w:right="8" w:firstLine="0"/>
      </w:pPr>
      <w:r w:rsidRPr="008B2E81">
        <w:t>/*Translation of national identity number present on a line starting with “7/”*/</w:t>
      </w:r>
      <w:r>
        <w:t xml:space="preserve"> </w:t>
      </w:r>
    </w:p>
    <w:p w14:paraId="4C7C4662" w14:textId="77777777" w:rsidR="00A8733E" w:rsidRDefault="002153EF" w:rsidP="008B2E81">
      <w:pPr>
        <w:ind w:left="0" w:right="8" w:firstLine="0"/>
      </w:pPr>
      <w:r>
        <w:t xml:space="preserve">/*Check whether Subfield 1 of field 50F (MTPartyIdentifier) carries a national identity number. If this is the case, a line starting with “7/” is ignored as the identity number in the MTPartyIdentifier will be translated*/  </w:t>
      </w:r>
    </w:p>
    <w:p w14:paraId="56A50646" w14:textId="77777777" w:rsidR="00A8733E" w:rsidRDefault="00A8733E">
      <w:pPr>
        <w:ind w:left="1426" w:right="8"/>
      </w:pPr>
    </w:p>
    <w:p w14:paraId="13EEA21E" w14:textId="77777777" w:rsidR="00AF048F" w:rsidRDefault="002153EF" w:rsidP="00851E27">
      <w:pPr>
        <w:ind w:left="1426" w:right="8" w:hanging="1336"/>
      </w:pPr>
      <w:r w:rsidRPr="00851E27">
        <w:rPr>
          <w:b/>
        </w:rPr>
        <w:t>IF</w:t>
      </w:r>
      <w:r>
        <w:t xml:space="preserve"> </w:t>
      </w:r>
      <w:r>
        <w:rPr>
          <w:b/>
        </w:rPr>
        <w:t>Substring</w:t>
      </w:r>
      <w:r>
        <w:t xml:space="preserve">(MTPartyIdentifier, 1, 4) NOT = “NIDN” </w:t>
      </w:r>
    </w:p>
    <w:p w14:paraId="0188ECEA" w14:textId="77777777" w:rsidR="00851E27" w:rsidRDefault="00851E27">
      <w:pPr>
        <w:spacing w:after="77"/>
        <w:ind w:left="1993" w:right="8"/>
      </w:pPr>
    </w:p>
    <w:p w14:paraId="44CE27F3" w14:textId="6E45A99D" w:rsidR="00AF048F" w:rsidRDefault="002153EF">
      <w:pPr>
        <w:spacing w:after="77"/>
        <w:ind w:left="1993" w:right="8"/>
      </w:pPr>
      <w:r>
        <w:t>/*Check wheth</w:t>
      </w:r>
      <w:r w:rsidR="00851E27">
        <w:t>er “7/” is present</w:t>
      </w:r>
      <w:r>
        <w:t xml:space="preserve">*/ </w:t>
      </w:r>
    </w:p>
    <w:p w14:paraId="370902FA" w14:textId="619A1772" w:rsidR="00EE57FF" w:rsidRDefault="00851E27" w:rsidP="00851E27">
      <w:pPr>
        <w:spacing w:after="0" w:line="259" w:lineRule="auto"/>
        <w:ind w:left="10" w:right="162" w:hanging="10"/>
      </w:pPr>
      <w:r>
        <w:t xml:space="preserve">  </w:t>
      </w:r>
      <w:r w:rsidR="002153EF" w:rsidRPr="00851E27">
        <w:rPr>
          <w:b/>
        </w:rPr>
        <w:t xml:space="preserve">IF </w:t>
      </w:r>
      <w:r w:rsidR="002153EF">
        <w:rPr>
          <w:b/>
        </w:rPr>
        <w:t>Length(ExtractPattern</w:t>
      </w:r>
      <w:r w:rsidR="002153EF">
        <w:t xml:space="preserve">(MTNameAndAddress, “7/”)) &gt; 0 </w:t>
      </w:r>
    </w:p>
    <w:p w14:paraId="271B5D12" w14:textId="77777777" w:rsidR="00851E27" w:rsidRDefault="00851E27" w:rsidP="00851E27">
      <w:pPr>
        <w:spacing w:after="0" w:line="259" w:lineRule="auto"/>
        <w:ind w:left="10" w:right="162" w:hanging="10"/>
      </w:pPr>
    </w:p>
    <w:p w14:paraId="72DA717E" w14:textId="0C62EEA8" w:rsidR="00851E27" w:rsidRPr="00742181" w:rsidRDefault="00851E27" w:rsidP="00851E27">
      <w:pPr>
        <w:tabs>
          <w:tab w:val="left" w:pos="90"/>
        </w:tabs>
        <w:spacing w:after="0" w:line="259" w:lineRule="auto"/>
        <w:ind w:left="10" w:right="-857" w:hanging="10"/>
        <w:jc w:val="right"/>
      </w:pPr>
      <w:r w:rsidRPr="00742181">
        <w:t xml:space="preserve">    /* the “7/” Information can be copied only if there is still one occurrence of PrivateIdentification.Other left as CBPR+ UG limits to</w:t>
      </w:r>
      <w:r w:rsidR="00CF04BD" w:rsidRPr="00742181">
        <w:t xml:space="preserve"> 2</w:t>
      </w:r>
      <w:r w:rsidRPr="00742181">
        <w:t xml:space="preserve">  */</w:t>
      </w:r>
    </w:p>
    <w:p w14:paraId="6F825ACF" w14:textId="0BBE85B0" w:rsidR="00851E27" w:rsidRPr="00742181" w:rsidRDefault="00851E27" w:rsidP="00851E27">
      <w:pPr>
        <w:spacing w:after="0" w:line="259" w:lineRule="auto"/>
        <w:ind w:left="10" w:right="162" w:hanging="10"/>
      </w:pPr>
      <w:r w:rsidRPr="00742181">
        <w:t xml:space="preserve">    </w:t>
      </w:r>
    </w:p>
    <w:p w14:paraId="12BAFEE4" w14:textId="59BF16CE" w:rsidR="00EE57FF" w:rsidRPr="00742181" w:rsidRDefault="00EE57FF" w:rsidP="00851E27">
      <w:pPr>
        <w:spacing w:after="0" w:line="259" w:lineRule="auto"/>
        <w:ind w:left="10" w:right="8379" w:hanging="10"/>
        <w:jc w:val="right"/>
        <w:rPr>
          <w:b/>
        </w:rPr>
      </w:pPr>
      <w:r w:rsidRPr="00742181">
        <w:rPr>
          <w:b/>
        </w:rPr>
        <w:t xml:space="preserve">               </w:t>
      </w:r>
    </w:p>
    <w:p w14:paraId="36D02308" w14:textId="46092796" w:rsidR="00EE57FF" w:rsidRPr="00742181" w:rsidRDefault="00851E27" w:rsidP="00C60D7D">
      <w:pPr>
        <w:spacing w:after="0" w:line="259" w:lineRule="auto"/>
        <w:ind w:left="0" w:right="-587" w:hanging="90"/>
      </w:pPr>
      <w:r w:rsidRPr="00742181">
        <w:lastRenderedPageBreak/>
        <w:t xml:space="preserve"> </w:t>
      </w:r>
      <w:r w:rsidR="00C60D7D" w:rsidRPr="00742181">
        <w:t xml:space="preserve">   </w:t>
      </w:r>
      <w:r w:rsidR="00C60D7D" w:rsidRPr="00742181">
        <w:rPr>
          <w:b/>
        </w:rPr>
        <w:t xml:space="preserve">IF </w:t>
      </w:r>
      <w:r w:rsidR="00EE57FF" w:rsidRPr="00742181">
        <w:rPr>
          <w:b/>
        </w:rPr>
        <w:t>NumberOfF</w:t>
      </w:r>
      <w:r w:rsidR="00216A0F" w:rsidRPr="00742181">
        <w:rPr>
          <w:b/>
        </w:rPr>
        <w:t>ree</w:t>
      </w:r>
      <w:r w:rsidR="00EE57FF" w:rsidRPr="00742181">
        <w:rPr>
          <w:b/>
        </w:rPr>
        <w:t>Occurrences</w:t>
      </w:r>
      <w:r w:rsidR="00EE57FF" w:rsidRPr="00742181">
        <w:t>(MXFATFID.Identification.PrivateIdentification.Other)</w:t>
      </w:r>
      <w:r w:rsidR="00216A0F" w:rsidRPr="00742181">
        <w:t>GreaterOrEqual to 1</w:t>
      </w:r>
      <w:r w:rsidR="00EE57FF" w:rsidRPr="00742181">
        <w:t xml:space="preserve"> THEN</w:t>
      </w:r>
    </w:p>
    <w:p w14:paraId="33DF60F5" w14:textId="065DAE47" w:rsidR="00AF048F" w:rsidRPr="00742181" w:rsidRDefault="00EE57FF">
      <w:pPr>
        <w:spacing w:after="0" w:line="259" w:lineRule="auto"/>
        <w:ind w:left="10" w:right="162" w:hanging="10"/>
        <w:jc w:val="right"/>
      </w:pPr>
      <w:r w:rsidRPr="00742181">
        <w:t xml:space="preserve"> </w:t>
      </w:r>
      <w:r w:rsidR="004226CB" w:rsidRPr="00742181">
        <w:t xml:space="preserve"> </w:t>
      </w:r>
    </w:p>
    <w:p w14:paraId="0DD781F1" w14:textId="222AEB07" w:rsidR="004226CB" w:rsidRPr="00851E27" w:rsidRDefault="00EE57FF" w:rsidP="00851E27">
      <w:pPr>
        <w:spacing w:after="54" w:line="218" w:lineRule="auto"/>
        <w:ind w:left="0" w:right="8" w:firstLine="0"/>
        <w:rPr>
          <w:b/>
        </w:rPr>
      </w:pPr>
      <w:r w:rsidRPr="00742181">
        <w:rPr>
          <w:b/>
        </w:rPr>
        <w:t xml:space="preserve">         </w:t>
      </w:r>
      <w:r w:rsidR="004226CB" w:rsidRPr="00742181">
        <w:rPr>
          <w:b/>
        </w:rPr>
        <w:t>{</w:t>
      </w:r>
    </w:p>
    <w:p w14:paraId="457B6299" w14:textId="1D4BDA53" w:rsidR="00851E27" w:rsidRDefault="002153EF" w:rsidP="00851E27">
      <w:pPr>
        <w:spacing w:after="54" w:line="218" w:lineRule="auto"/>
        <w:ind w:left="450" w:right="8" w:firstLine="0"/>
      </w:pPr>
      <w:r>
        <w:t xml:space="preserve">/*Basic function </w:t>
      </w:r>
      <w:r>
        <w:rPr>
          <w:i/>
        </w:rPr>
        <w:t>ExtractLines</w:t>
      </w:r>
      <w:r>
        <w:t xml:space="preserve"> extracts the customer details. “7/” must not be repeated so the function is used without continuation string. MTCode7 is a local variable. Substring is taken to del</w:t>
      </w:r>
      <w:r w:rsidR="00851E27">
        <w:t>ete “7/” in the output string*/</w:t>
      </w:r>
    </w:p>
    <w:p w14:paraId="02036D16" w14:textId="77777777" w:rsidR="00851E27" w:rsidRDefault="00851E27" w:rsidP="00851E27">
      <w:pPr>
        <w:spacing w:after="54" w:line="218" w:lineRule="auto"/>
        <w:ind w:left="450" w:right="8" w:firstLine="892"/>
      </w:pPr>
    </w:p>
    <w:p w14:paraId="29B4769D" w14:textId="74AEAD32" w:rsidR="00AF048F" w:rsidRDefault="00851E27" w:rsidP="00851E27">
      <w:pPr>
        <w:spacing w:after="54" w:line="218" w:lineRule="auto"/>
        <w:ind w:left="1170" w:right="8" w:firstLine="0"/>
      </w:pPr>
      <w:r>
        <w:t xml:space="preserve">MTCode7 = </w:t>
      </w:r>
      <w:r w:rsidR="002153EF">
        <w:rPr>
          <w:b/>
        </w:rPr>
        <w:t>Substring(ExtractLines</w:t>
      </w:r>
      <w:r>
        <w:t>(MTNameAndAddress, “7/”),</w:t>
      </w:r>
      <w:r w:rsidR="002153EF">
        <w:t xml:space="preserve">3)  </w:t>
      </w:r>
    </w:p>
    <w:p w14:paraId="0B3724BA" w14:textId="77777777" w:rsidR="00E8637A" w:rsidRDefault="00E8637A">
      <w:pPr>
        <w:ind w:left="2559" w:right="8"/>
      </w:pPr>
    </w:p>
    <w:p w14:paraId="5D88B62E" w14:textId="77777777" w:rsidR="00AF048F" w:rsidRDefault="002153EF" w:rsidP="00851E27">
      <w:pPr>
        <w:spacing w:after="57" w:line="216" w:lineRule="auto"/>
        <w:ind w:left="450" w:right="8"/>
      </w:pPr>
      <w:r>
        <w:t xml:space="preserve">/*Check wether in MTNameAndAddress a line starting with 8/ is present*/ </w:t>
      </w:r>
    </w:p>
    <w:p w14:paraId="60C1EEE8" w14:textId="77777777" w:rsidR="00AF048F" w:rsidRDefault="002153EF" w:rsidP="00851E27">
      <w:pPr>
        <w:ind w:left="450" w:right="8"/>
      </w:pPr>
      <w:r>
        <w:t xml:space="preserve">/*Basic function </w:t>
      </w:r>
      <w:r>
        <w:rPr>
          <w:i/>
        </w:rPr>
        <w:t>ExtractLines</w:t>
      </w:r>
      <w:r>
        <w:t xml:space="preserve"> extracts the continued information. “8/” must not be repeated. If “8/” is not found an empty string is returned. </w:t>
      </w:r>
    </w:p>
    <w:p w14:paraId="0AF71F37" w14:textId="77777777" w:rsidR="00AF048F" w:rsidRDefault="002153EF" w:rsidP="007D4FFC">
      <w:pPr>
        <w:spacing w:after="63" w:line="253" w:lineRule="auto"/>
        <w:ind w:left="450" w:right="900" w:hanging="10"/>
      </w:pPr>
      <w:r>
        <w:t xml:space="preserve">MTCode8 is a local variable*/  </w:t>
      </w:r>
    </w:p>
    <w:p w14:paraId="06643638" w14:textId="77777777" w:rsidR="00E8637A" w:rsidRDefault="00E8637A">
      <w:pPr>
        <w:tabs>
          <w:tab w:val="center" w:pos="850"/>
          <w:tab w:val="center" w:pos="1418"/>
          <w:tab w:val="center" w:pos="1985"/>
          <w:tab w:val="center" w:pos="5309"/>
        </w:tabs>
        <w:ind w:left="0" w:firstLine="0"/>
      </w:pPr>
    </w:p>
    <w:p w14:paraId="4D80B79E" w14:textId="77777777" w:rsidR="00AF048F" w:rsidRDefault="002153EF">
      <w:pPr>
        <w:spacing w:after="15" w:line="259" w:lineRule="auto"/>
        <w:ind w:left="2551" w:firstLine="0"/>
      </w:pPr>
      <w:r>
        <w:t xml:space="preserve"> </w:t>
      </w:r>
    </w:p>
    <w:p w14:paraId="5E1107DB" w14:textId="77777777" w:rsidR="00AF048F" w:rsidRDefault="002153EF" w:rsidP="00E85797">
      <w:pPr>
        <w:spacing w:line="216" w:lineRule="auto"/>
        <w:ind w:left="450" w:right="8" w:firstLine="0"/>
      </w:pPr>
      <w:r>
        <w:t xml:space="preserve">/*If 8/ is present, first assess whether continuation under “8/” is related to Subfield 1 or Subfield 2 by checking whether the first character is a slash (case where the </w:t>
      </w:r>
    </w:p>
    <w:p w14:paraId="4E674622" w14:textId="77777777" w:rsidR="00AF048F" w:rsidRDefault="002153EF" w:rsidP="00E85797">
      <w:pPr>
        <w:spacing w:line="218" w:lineRule="auto"/>
        <w:ind w:left="450" w:right="8" w:firstLine="0"/>
      </w:pPr>
      <w:r>
        <w:t xml:space="preserve">MTPartyIdentifier carries an account number, not to be continued under “8/”. Otherwise assess whether “8/” is the continuation of the MTPartyIdentifier by checking whether the MTPartyIdentifier reaches the maximum length.  When MTCode6 reaches the maximum length and MT partyIdentifier doesn’t, the MTCode6 will be combined with a substring that deletes the “8/” of MTCode. When neither MTPartyIdentifier nor MTCode6 reach the maximum length and MTCode7 does, a substring of MTCode7 that deletes the country code should be combined with MTCode8 that might be empty. Substring is taken to delete </w:t>
      </w:r>
    </w:p>
    <w:p w14:paraId="6AFA5D91" w14:textId="77777777" w:rsidR="00AF048F" w:rsidRDefault="002153EF" w:rsidP="007D4FFC">
      <w:pPr>
        <w:ind w:left="450" w:right="8" w:firstLine="0"/>
      </w:pPr>
      <w:r>
        <w:t xml:space="preserve">“8/”. MTFullId is a local variable*/ </w:t>
      </w:r>
    </w:p>
    <w:p w14:paraId="21E46E00" w14:textId="77777777" w:rsidR="00AF048F" w:rsidRDefault="002153EF" w:rsidP="00E8637A">
      <w:pPr>
        <w:spacing w:after="60" w:line="259" w:lineRule="auto"/>
        <w:ind w:left="851" w:firstLine="1708"/>
      </w:pPr>
      <w:r>
        <w:t xml:space="preserve"> </w:t>
      </w:r>
    </w:p>
    <w:p w14:paraId="535CC63F" w14:textId="2D11E773" w:rsidR="00E8637A" w:rsidRDefault="00E8637A" w:rsidP="00E8637A">
      <w:pPr>
        <w:tabs>
          <w:tab w:val="center" w:pos="850"/>
          <w:tab w:val="center" w:pos="1418"/>
          <w:tab w:val="center" w:pos="1985"/>
          <w:tab w:val="center" w:pos="5309"/>
        </w:tabs>
        <w:ind w:left="0" w:firstLine="0"/>
      </w:pPr>
      <w:r>
        <w:tab/>
      </w:r>
      <w:r w:rsidR="00BE6B72">
        <w:t xml:space="preserve">              </w:t>
      </w:r>
      <w:r>
        <w:t xml:space="preserve">MTCode8 = </w:t>
      </w:r>
      <w:r w:rsidRPr="00FF65AD">
        <w:rPr>
          <w:b/>
        </w:rPr>
        <w:t>Substring</w:t>
      </w:r>
      <w:r>
        <w:t>(</w:t>
      </w:r>
      <w:r>
        <w:rPr>
          <w:b/>
        </w:rPr>
        <w:t>ExtractLines</w:t>
      </w:r>
      <w:r>
        <w:t xml:space="preserve">(MTNameAndAddress, “8/”),3) </w:t>
      </w:r>
    </w:p>
    <w:p w14:paraId="292E4D55" w14:textId="77777777" w:rsidR="00E8637A" w:rsidRDefault="00E8637A" w:rsidP="00E8637A">
      <w:pPr>
        <w:tabs>
          <w:tab w:val="center" w:pos="850"/>
          <w:tab w:val="center" w:pos="1418"/>
          <w:tab w:val="center" w:pos="1985"/>
          <w:tab w:val="center" w:pos="5309"/>
        </w:tabs>
        <w:ind w:left="0" w:firstLine="0"/>
      </w:pPr>
    </w:p>
    <w:p w14:paraId="705985AD" w14:textId="1FF1DB3D" w:rsidR="00E8637A" w:rsidRDefault="00BE6B72" w:rsidP="00E8637A">
      <w:pPr>
        <w:spacing w:after="60" w:line="259" w:lineRule="auto"/>
        <w:ind w:left="0" w:firstLine="0"/>
      </w:pPr>
      <w:r>
        <w:t xml:space="preserve">              </w:t>
      </w:r>
      <w:r w:rsidR="00E8637A">
        <w:t>MTFullId = MTCode7</w:t>
      </w:r>
    </w:p>
    <w:p w14:paraId="356A28D9" w14:textId="77777777" w:rsidR="00E8637A" w:rsidRDefault="00E8637A" w:rsidP="00E8637A">
      <w:pPr>
        <w:spacing w:after="60" w:line="259" w:lineRule="auto"/>
        <w:ind w:left="851" w:firstLine="1708"/>
      </w:pPr>
    </w:p>
    <w:p w14:paraId="44ADCEFE" w14:textId="77777777" w:rsidR="00E8637A" w:rsidRDefault="00E8637A">
      <w:pPr>
        <w:spacing w:after="60" w:line="259" w:lineRule="auto"/>
        <w:ind w:left="0" w:firstLine="0"/>
      </w:pPr>
    </w:p>
    <w:p w14:paraId="5AEACF06" w14:textId="42FC192D" w:rsidR="00AF048F" w:rsidRDefault="00BE6B72" w:rsidP="006F6858">
      <w:pPr>
        <w:ind w:left="1440" w:right="8" w:hanging="1156"/>
      </w:pPr>
      <w:r>
        <w:t xml:space="preserve">          </w:t>
      </w:r>
      <w:r w:rsidR="002153EF" w:rsidRPr="006F6858">
        <w:rPr>
          <w:b/>
        </w:rPr>
        <w:t>IF</w:t>
      </w:r>
      <w:r w:rsidR="002153EF">
        <w:t xml:space="preserve"> </w:t>
      </w:r>
      <w:r w:rsidR="00245590" w:rsidRPr="006F6858">
        <w:rPr>
          <w:color w:val="FF0000"/>
        </w:rPr>
        <w:t>(</w:t>
      </w:r>
      <w:r w:rsidR="00E8637A" w:rsidRPr="006F6858">
        <w:rPr>
          <w:color w:val="00B050"/>
        </w:rPr>
        <w:t>(</w:t>
      </w:r>
      <w:r w:rsidR="002153EF">
        <w:rPr>
          <w:b/>
        </w:rPr>
        <w:t>Substring</w:t>
      </w:r>
      <w:r w:rsidR="002153EF">
        <w:t xml:space="preserve">(MTPartyIdentifier,1,1) NOT = “/” AND </w:t>
      </w:r>
    </w:p>
    <w:p w14:paraId="0CE25D67" w14:textId="71267B43" w:rsidR="00245590" w:rsidRDefault="00E85797" w:rsidP="00E85797">
      <w:pPr>
        <w:ind w:left="1440" w:right="8" w:firstLine="0"/>
      </w:pPr>
      <w:r>
        <w:rPr>
          <w:b/>
        </w:rPr>
        <w:t xml:space="preserve"> </w:t>
      </w:r>
      <w:r w:rsidR="002153EF">
        <w:rPr>
          <w:b/>
        </w:rPr>
        <w:t>Length</w:t>
      </w:r>
      <w:r w:rsidR="002153EF">
        <w:t>(MTPartyIdentifier) NOT = 35</w:t>
      </w:r>
      <w:r w:rsidR="00245590" w:rsidRPr="006F6858">
        <w:rPr>
          <w:color w:val="00B050"/>
        </w:rPr>
        <w:t>)</w:t>
      </w:r>
      <w:r>
        <w:t xml:space="preserve"> </w:t>
      </w:r>
      <w:r w:rsidR="00245590">
        <w:t xml:space="preserve">OR </w:t>
      </w:r>
      <w:r w:rsidR="00BE6B72">
        <w:t xml:space="preserve">              </w:t>
      </w:r>
      <w:r>
        <w:t xml:space="preserve">    </w:t>
      </w:r>
      <w:r w:rsidR="00245590">
        <w:rPr>
          <w:b/>
        </w:rPr>
        <w:t>Substring</w:t>
      </w:r>
      <w:r w:rsidR="00245590">
        <w:t>(MTPartyIdentifier,1,1) = “/”</w:t>
      </w:r>
      <w:r w:rsidR="00245590" w:rsidRPr="006F6858">
        <w:rPr>
          <w:color w:val="FF0000"/>
        </w:rPr>
        <w:t>)</w:t>
      </w:r>
    </w:p>
    <w:p w14:paraId="7D14F078" w14:textId="03000D50" w:rsidR="00AF048F" w:rsidRDefault="00BE6B72" w:rsidP="00E85797">
      <w:pPr>
        <w:ind w:left="426" w:right="8"/>
      </w:pPr>
      <w:r>
        <w:t xml:space="preserve">         </w:t>
      </w:r>
      <w:r w:rsidR="002153EF">
        <w:t xml:space="preserve"> AND </w:t>
      </w:r>
    </w:p>
    <w:p w14:paraId="275A1CE3" w14:textId="6823F31C" w:rsidR="00431D6E" w:rsidRDefault="00BE6B72" w:rsidP="006F6858">
      <w:pPr>
        <w:tabs>
          <w:tab w:val="left" w:pos="1440"/>
        </w:tabs>
        <w:ind w:left="3600" w:right="8" w:hanging="3174"/>
      </w:pPr>
      <w:r>
        <w:rPr>
          <w:b/>
        </w:rPr>
        <w:t xml:space="preserve">       </w:t>
      </w:r>
      <w:r w:rsidR="006F6858">
        <w:rPr>
          <w:b/>
        </w:rPr>
        <w:t xml:space="preserve"> </w:t>
      </w:r>
      <w:r w:rsidR="002153EF">
        <w:rPr>
          <w:b/>
        </w:rPr>
        <w:t>Length</w:t>
      </w:r>
      <w:r w:rsidR="002153EF">
        <w:t xml:space="preserve">(MTCode6) NOT = 33 AND </w:t>
      </w:r>
      <w:r w:rsidR="002153EF">
        <w:rPr>
          <w:b/>
        </w:rPr>
        <w:t>Length</w:t>
      </w:r>
      <w:r w:rsidR="002153EF">
        <w:t>(MTCode7) = 33</w:t>
      </w:r>
      <w:r w:rsidR="00245590">
        <w:t xml:space="preserve"> AND </w:t>
      </w:r>
      <w:r w:rsidR="00245590" w:rsidRPr="00FF65AD">
        <w:rPr>
          <w:b/>
        </w:rPr>
        <w:t>Length</w:t>
      </w:r>
      <w:r w:rsidR="00245590">
        <w:t>(MTCode8) &gt; 0</w:t>
      </w:r>
    </w:p>
    <w:p w14:paraId="4712FC84" w14:textId="77777777" w:rsidR="00431D6E" w:rsidRDefault="00431D6E" w:rsidP="00E85797">
      <w:pPr>
        <w:ind w:left="3600" w:right="8" w:hanging="3174"/>
      </w:pPr>
    </w:p>
    <w:p w14:paraId="3E6E3BCE" w14:textId="56FEC14E" w:rsidR="00E8637A" w:rsidRDefault="00BE6B72" w:rsidP="00E85797">
      <w:pPr>
        <w:ind w:left="3600" w:right="8" w:hanging="3174"/>
      </w:pPr>
      <w:r>
        <w:t xml:space="preserve">     </w:t>
      </w:r>
      <w:r w:rsidR="006F6858">
        <w:t xml:space="preserve">   </w:t>
      </w:r>
      <w:r>
        <w:t xml:space="preserve"> </w:t>
      </w:r>
      <w:r w:rsidR="00E8637A">
        <w:t xml:space="preserve">THEN </w:t>
      </w:r>
    </w:p>
    <w:p w14:paraId="25F91E3C" w14:textId="77777777" w:rsidR="00E8637A" w:rsidRDefault="00E8637A" w:rsidP="00E85797">
      <w:pPr>
        <w:ind w:left="3600" w:right="8" w:hanging="3174"/>
      </w:pPr>
    </w:p>
    <w:p w14:paraId="6109B9D0" w14:textId="77777777" w:rsidR="00E8637A" w:rsidRDefault="00E8637A" w:rsidP="006F6858">
      <w:pPr>
        <w:ind w:left="851" w:right="423" w:hanging="2552"/>
      </w:pPr>
      <w:r>
        <w:t xml:space="preserve">                    /* Line 8 is not the continuation of PartyIdentifier nor the continuation of Line 6 but the continuation of Line 7*/</w:t>
      </w:r>
    </w:p>
    <w:p w14:paraId="6B11B06E" w14:textId="77777777" w:rsidR="00E8637A" w:rsidRDefault="00E8637A" w:rsidP="006F6858">
      <w:pPr>
        <w:ind w:left="0" w:right="8" w:firstLine="0"/>
      </w:pPr>
    </w:p>
    <w:p w14:paraId="62AE1F2D" w14:textId="2B132E75" w:rsidR="000C5F22" w:rsidRDefault="006F6858" w:rsidP="006F6858">
      <w:pPr>
        <w:ind w:left="846" w:right="8"/>
      </w:pPr>
      <w:r>
        <w:t xml:space="preserve">      </w:t>
      </w:r>
      <w:r w:rsidR="002153EF">
        <w:t>MTFullId =</w:t>
      </w:r>
      <w:r w:rsidR="00E8637A" w:rsidRPr="00FF65AD">
        <w:rPr>
          <w:b/>
        </w:rPr>
        <w:t>Concatenate</w:t>
      </w:r>
      <w:r w:rsidR="00E8637A">
        <w:t>(MTFullId, MTCode8)</w:t>
      </w:r>
    </w:p>
    <w:p w14:paraId="4CEEE5E7" w14:textId="77777777" w:rsidR="00E8637A" w:rsidRDefault="000C5F22">
      <w:pPr>
        <w:ind w:left="846" w:right="8"/>
      </w:pPr>
      <w:r>
        <w:lastRenderedPageBreak/>
        <w:tab/>
      </w:r>
      <w:r>
        <w:tab/>
      </w:r>
      <w:r>
        <w:tab/>
        <w:t xml:space="preserve">    </w:t>
      </w:r>
    </w:p>
    <w:p w14:paraId="27563BEE" w14:textId="7083B504" w:rsidR="000C5F22" w:rsidRPr="006F6858" w:rsidRDefault="00BE6B72" w:rsidP="006F6858">
      <w:pPr>
        <w:ind w:left="284" w:right="8" w:firstLine="0"/>
        <w:rPr>
          <w:b/>
        </w:rPr>
      </w:pPr>
      <w:r>
        <w:t xml:space="preserve">      </w:t>
      </w:r>
      <w:r w:rsidR="006F6858">
        <w:t xml:space="preserve">  </w:t>
      </w:r>
      <w:r w:rsidR="00E8637A">
        <w:t xml:space="preserve"> </w:t>
      </w:r>
      <w:r w:rsidR="000C5F22" w:rsidRPr="006F6858">
        <w:rPr>
          <w:b/>
        </w:rPr>
        <w:t>ENDIF</w:t>
      </w:r>
      <w:r w:rsidR="000C5F22" w:rsidRPr="006F6858">
        <w:rPr>
          <w:b/>
        </w:rPr>
        <w:tab/>
      </w:r>
    </w:p>
    <w:p w14:paraId="3245D089" w14:textId="77777777" w:rsidR="00E67BA8" w:rsidRDefault="00E67BA8">
      <w:pPr>
        <w:ind w:left="846" w:right="8"/>
      </w:pPr>
    </w:p>
    <w:p w14:paraId="3B5DDEA7" w14:textId="77777777" w:rsidR="00E67BA8" w:rsidRDefault="00E67BA8">
      <w:pPr>
        <w:ind w:left="846" w:right="8"/>
      </w:pPr>
    </w:p>
    <w:p w14:paraId="1B338011" w14:textId="2A334679" w:rsidR="00AF048F" w:rsidRDefault="002153EF">
      <w:pPr>
        <w:ind w:left="846" w:right="8"/>
      </w:pPr>
      <w:r>
        <w:tab/>
        <w:t xml:space="preserve"> </w:t>
      </w:r>
      <w:r>
        <w:tab/>
        <w:t xml:space="preserve">  </w:t>
      </w:r>
      <w:r>
        <w:tab/>
        <w:t xml:space="preserve"> </w:t>
      </w:r>
      <w:r>
        <w:tab/>
        <w:t xml:space="preserve"> </w:t>
      </w:r>
      <w:r>
        <w:tab/>
        <w:t xml:space="preserve"> </w:t>
      </w:r>
    </w:p>
    <w:p w14:paraId="21C4C606" w14:textId="77777777" w:rsidR="00AF048F" w:rsidRDefault="00431D6E" w:rsidP="00A427AE">
      <w:pPr>
        <w:spacing w:after="58" w:line="216" w:lineRule="auto"/>
        <w:ind w:left="426" w:right="8" w:hanging="1708"/>
      </w:pPr>
      <w:r>
        <w:t xml:space="preserve">              </w:t>
      </w:r>
      <w:r w:rsidR="002153EF">
        <w:t xml:space="preserve">/*Assumption is that the source message is correct. Therefore a national identity number should be in line with field 50F format specifications: “7/” must be followed by the country code, a slash and the national identity number*/  </w:t>
      </w:r>
    </w:p>
    <w:p w14:paraId="78C77AB3" w14:textId="34ECDF9B" w:rsidR="00431D6E" w:rsidRDefault="002153EF" w:rsidP="00207A25">
      <w:pPr>
        <w:ind w:left="450" w:right="8" w:firstLine="0"/>
        <w:rPr>
          <w:ins w:id="586" w:author="BOUVY Martine [3]" w:date="2020-12-08T13:04:00Z"/>
        </w:rPr>
      </w:pPr>
      <w:r>
        <w:t>/*Write the number and the country in a next occurrence of the target</w:t>
      </w:r>
      <w:r w:rsidR="00431D6E">
        <w:t xml:space="preserve"> PrivateIdentification.Other component */</w:t>
      </w:r>
    </w:p>
    <w:p w14:paraId="7E4B08E8" w14:textId="7B9F9D1C" w:rsidR="00421BA4" w:rsidRDefault="00421BA4" w:rsidP="00207A25">
      <w:pPr>
        <w:ind w:left="450" w:right="8" w:firstLine="0"/>
        <w:rPr>
          <w:ins w:id="587" w:author="BOUVY Martine [3]" w:date="2020-12-08T13:04:00Z"/>
        </w:rPr>
      </w:pPr>
    </w:p>
    <w:p w14:paraId="355B31B6" w14:textId="6C938470" w:rsidR="00421BA4" w:rsidRDefault="00096141" w:rsidP="00421BA4">
      <w:pPr>
        <w:ind w:right="8"/>
        <w:rPr>
          <w:ins w:id="588" w:author="BOUVY Martine [3]" w:date="2020-12-08T13:18:00Z"/>
        </w:rPr>
      </w:pPr>
      <w:ins w:id="589" w:author="BOUVY Martine [3]" w:date="2020-12-08T13:15:00Z">
        <w:r>
          <w:t xml:space="preserve">/* Additional checks added to foresee the case where only the country code is provided like </w:t>
        </w:r>
      </w:ins>
      <w:ins w:id="590" w:author="BOUVY Martine [3]" w:date="2020-12-08T13:16:00Z">
        <w:r>
          <w:t>“</w:t>
        </w:r>
      </w:ins>
      <w:ins w:id="591" w:author="BOUVY Martine [3]" w:date="2020-12-08T13:15:00Z">
        <w:r>
          <w:t>7/BE</w:t>
        </w:r>
      </w:ins>
      <w:ins w:id="592" w:author="BOUVY Martine [3]" w:date="2020-12-08T13:16:00Z">
        <w:r>
          <w:t>” without slash after country code. Although this is not expected as per UHB description, but it would smooth the translation */</w:t>
        </w:r>
      </w:ins>
    </w:p>
    <w:p w14:paraId="724CAB6E" w14:textId="1118F1B4" w:rsidR="00E33036" w:rsidRDefault="00E33036" w:rsidP="00421BA4">
      <w:pPr>
        <w:ind w:right="8"/>
        <w:rPr>
          <w:ins w:id="593" w:author="BOUVY Martine [3]" w:date="2020-12-08T13:37:00Z"/>
        </w:rPr>
      </w:pPr>
    </w:p>
    <w:p w14:paraId="04FD4509" w14:textId="65E5090C" w:rsidR="00E93724" w:rsidRDefault="00E93724" w:rsidP="00421BA4">
      <w:pPr>
        <w:ind w:right="8"/>
        <w:rPr>
          <w:ins w:id="594" w:author="BOUVY Martine [3]" w:date="2020-12-08T13:18:00Z"/>
        </w:rPr>
      </w:pPr>
      <w:ins w:id="595" w:author="BOUVY Martine [3]" w:date="2020-12-08T13:37:00Z">
        <w:r>
          <w:t>MTNumber = “”</w:t>
        </w:r>
      </w:ins>
    </w:p>
    <w:p w14:paraId="53C19888" w14:textId="7239C056" w:rsidR="00E33036" w:rsidRDefault="00E33036" w:rsidP="00E33036">
      <w:pPr>
        <w:spacing w:after="43"/>
        <w:ind w:left="1426" w:right="8"/>
        <w:rPr>
          <w:ins w:id="596" w:author="BOUVY Martine [3]" w:date="2020-12-08T13:18:00Z"/>
        </w:rPr>
      </w:pPr>
      <w:ins w:id="597" w:author="BOUVY Martine [3]" w:date="2020-12-08T13:18:00Z">
        <w:r w:rsidRPr="00220AE6">
          <w:rPr>
            <w:b/>
          </w:rPr>
          <w:t>IF</w:t>
        </w:r>
        <w:r>
          <w:t xml:space="preserve"> </w:t>
        </w:r>
      </w:ins>
      <w:ins w:id="598" w:author="BOUVY Martine [3]" w:date="2020-12-08T13:27:00Z">
        <w:r w:rsidR="00BE23C1" w:rsidRPr="00506B36">
          <w:rPr>
            <w:b/>
          </w:rPr>
          <w:t>Length</w:t>
        </w:r>
        <w:r w:rsidR="00BE23C1">
          <w:t>(MTFullId</w:t>
        </w:r>
        <w:r w:rsidR="00172418">
          <w:t>)&gt; 3</w:t>
        </w:r>
        <w:r w:rsidR="00BE23C1">
          <w:t xml:space="preserve"> AND </w:t>
        </w:r>
      </w:ins>
      <w:ins w:id="599" w:author="BOUVY Martine [3]" w:date="2020-12-08T13:18:00Z">
        <w:r>
          <w:t>Substring(MTFullId, 3, 3</w:t>
        </w:r>
      </w:ins>
      <w:ins w:id="600" w:author="BOUVY Martine [3]" w:date="2020-12-08T13:20:00Z">
        <w:r>
          <w:t xml:space="preserve">) = “/” </w:t>
        </w:r>
      </w:ins>
      <w:ins w:id="601" w:author="BOUVY Martine [3]" w:date="2020-12-08T13:18:00Z">
        <w:r>
          <w:t xml:space="preserve">THEN </w:t>
        </w:r>
      </w:ins>
    </w:p>
    <w:p w14:paraId="248256E2" w14:textId="77777777" w:rsidR="00E33036" w:rsidRDefault="00E33036" w:rsidP="00421BA4">
      <w:pPr>
        <w:ind w:right="8"/>
      </w:pPr>
    </w:p>
    <w:p w14:paraId="17BB131A" w14:textId="77777777" w:rsidR="00431D6E" w:rsidRDefault="00431D6E" w:rsidP="00431D6E">
      <w:pPr>
        <w:ind w:left="2559" w:right="8" w:hanging="1425"/>
      </w:pPr>
    </w:p>
    <w:p w14:paraId="7ED87979" w14:textId="0C68E3C9" w:rsidR="007140AE" w:rsidRDefault="00E33036" w:rsidP="00431D6E">
      <w:pPr>
        <w:ind w:left="2559" w:right="8" w:hanging="1425"/>
        <w:rPr>
          <w:ins w:id="602" w:author="BOUVY Martine [3]" w:date="2020-12-08T13:21:00Z"/>
        </w:rPr>
      </w:pPr>
      <w:ins w:id="603" w:author="BOUVY Martine [3]" w:date="2020-12-08T13:21:00Z">
        <w:r>
          <w:t xml:space="preserve">        </w:t>
        </w:r>
      </w:ins>
      <w:r w:rsidR="007140AE">
        <w:t xml:space="preserve">MTNumber = </w:t>
      </w:r>
      <w:r w:rsidR="007140AE">
        <w:rPr>
          <w:b/>
        </w:rPr>
        <w:t>Substring</w:t>
      </w:r>
      <w:r w:rsidR="007140AE">
        <w:t xml:space="preserve">(MTFullId, 4) </w:t>
      </w:r>
    </w:p>
    <w:p w14:paraId="2EF74F1E" w14:textId="551E7D7E" w:rsidR="00E33036" w:rsidRDefault="00E33036" w:rsidP="00431D6E">
      <w:pPr>
        <w:ind w:left="2559" w:right="8" w:hanging="1425"/>
        <w:rPr>
          <w:ins w:id="604" w:author="BOUVY Martine [3]" w:date="2020-12-08T13:21:00Z"/>
        </w:rPr>
      </w:pPr>
    </w:p>
    <w:p w14:paraId="0DC11FAC" w14:textId="5FEBDE11" w:rsidR="00E33036" w:rsidRDefault="00E33036" w:rsidP="00431D6E">
      <w:pPr>
        <w:ind w:left="2559" w:right="8" w:hanging="1425"/>
        <w:rPr>
          <w:ins w:id="605" w:author="BOUVY Martine [3]" w:date="2020-12-08T13:21:00Z"/>
        </w:rPr>
      </w:pPr>
    </w:p>
    <w:p w14:paraId="5BCC7C84" w14:textId="34C9A2A0" w:rsidR="002765E7" w:rsidRPr="00B97276" w:rsidRDefault="002765E7" w:rsidP="00431D6E">
      <w:pPr>
        <w:ind w:left="2559" w:right="8" w:hanging="1425"/>
        <w:rPr>
          <w:b/>
        </w:rPr>
      </w:pPr>
      <w:ins w:id="606" w:author="BOUVY Martine [3]" w:date="2020-12-08T13:25:00Z">
        <w:r>
          <w:t xml:space="preserve">   </w:t>
        </w:r>
        <w:r w:rsidRPr="00B97276">
          <w:rPr>
            <w:b/>
          </w:rPr>
          <w:t>ENDIF</w:t>
        </w:r>
      </w:ins>
    </w:p>
    <w:p w14:paraId="51B91D87" w14:textId="77777777" w:rsidR="00431D6E" w:rsidRDefault="00431D6E" w:rsidP="00431D6E">
      <w:pPr>
        <w:ind w:left="2559" w:right="8" w:hanging="1425"/>
      </w:pPr>
    </w:p>
    <w:p w14:paraId="45AEA693" w14:textId="77777777" w:rsidR="00431D6E" w:rsidRDefault="00431D6E" w:rsidP="00431D6E">
      <w:pPr>
        <w:ind w:left="2559" w:right="8" w:hanging="1425"/>
      </w:pPr>
      <w:r w:rsidRPr="00980B67">
        <w:rPr>
          <w:b/>
        </w:rPr>
        <w:t>IF</w:t>
      </w:r>
      <w:r>
        <w:t xml:space="preserve"> MTNumber </w:t>
      </w:r>
      <w:r w:rsidRPr="00980B67">
        <w:rPr>
          <w:b/>
        </w:rPr>
        <w:t>IsEmpty</w:t>
      </w:r>
      <w:r>
        <w:t xml:space="preserve"> THEN</w:t>
      </w:r>
    </w:p>
    <w:p w14:paraId="583929C5" w14:textId="77777777" w:rsidR="00431D6E" w:rsidRDefault="00431D6E" w:rsidP="00431D6E">
      <w:pPr>
        <w:ind w:left="2559" w:right="8" w:hanging="1425"/>
      </w:pPr>
      <w:r>
        <w:t xml:space="preserve">   </w:t>
      </w:r>
      <w:r w:rsidR="00994321">
        <w:t>MTNumber = “NOTPROVIDED</w:t>
      </w:r>
      <w:r>
        <w:t>”</w:t>
      </w:r>
    </w:p>
    <w:p w14:paraId="240458A3" w14:textId="77777777" w:rsidR="00431D6E" w:rsidRPr="00980B67" w:rsidRDefault="00431D6E" w:rsidP="00431D6E">
      <w:pPr>
        <w:ind w:left="2559" w:right="8" w:hanging="1425"/>
        <w:rPr>
          <w:b/>
        </w:rPr>
      </w:pPr>
      <w:r w:rsidRPr="00980B67">
        <w:rPr>
          <w:b/>
        </w:rPr>
        <w:t>ENDIF</w:t>
      </w:r>
    </w:p>
    <w:p w14:paraId="55C93889" w14:textId="77777777" w:rsidR="00431D6E" w:rsidRDefault="00431D6E" w:rsidP="00431D6E">
      <w:pPr>
        <w:ind w:left="2559" w:right="8" w:hanging="1425"/>
      </w:pPr>
    </w:p>
    <w:p w14:paraId="238AB903" w14:textId="6DC7E8DE" w:rsidR="007140AE" w:rsidRDefault="007140AE" w:rsidP="00431D6E">
      <w:pPr>
        <w:ind w:left="2559" w:right="8" w:hanging="1425"/>
      </w:pPr>
      <w:r>
        <w:t xml:space="preserve"> </w:t>
      </w:r>
      <w:r w:rsidRPr="00CF04BD">
        <w:rPr>
          <w:b/>
        </w:rPr>
        <w:t xml:space="preserve">IF </w:t>
      </w:r>
      <w:r w:rsidR="00980B67" w:rsidRPr="00980B67">
        <w:rPr>
          <w:b/>
        </w:rPr>
        <w:t>Length</w:t>
      </w:r>
      <w:r>
        <w:t>(MTNumber) &gt; 35 THEN</w:t>
      </w:r>
    </w:p>
    <w:p w14:paraId="1BE86861" w14:textId="77777777" w:rsidR="007140AE" w:rsidRDefault="007140AE" w:rsidP="00431D6E">
      <w:pPr>
        <w:spacing w:line="216" w:lineRule="auto"/>
        <w:ind w:left="2559" w:right="8" w:hanging="1425"/>
      </w:pPr>
      <w:r>
        <w:t xml:space="preserve"> Identification.PrivateIdentification.Other</w:t>
      </w:r>
      <w:r w:rsidR="00CC724E">
        <w:t>.Identi</w:t>
      </w:r>
      <w:r>
        <w:t xml:space="preserve">fication = </w:t>
      </w:r>
      <w:r w:rsidRPr="00980B67">
        <w:rPr>
          <w:b/>
        </w:rPr>
        <w:t>Concatenate</w:t>
      </w:r>
      <w:r>
        <w:t>(</w:t>
      </w:r>
      <w:r w:rsidRPr="00980B67">
        <w:rPr>
          <w:b/>
        </w:rPr>
        <w:t>Substring</w:t>
      </w:r>
      <w:r>
        <w:t>(MTNum,1,34),”+”))</w:t>
      </w:r>
    </w:p>
    <w:p w14:paraId="3DF9253C" w14:textId="77777777" w:rsidR="007140AE" w:rsidRDefault="007140AE" w:rsidP="00431D6E">
      <w:pPr>
        <w:spacing w:line="216" w:lineRule="auto"/>
        <w:ind w:left="2559" w:right="8" w:hanging="1425"/>
      </w:pPr>
      <w:r>
        <w:t xml:space="preserve">  </w:t>
      </w:r>
    </w:p>
    <w:p w14:paraId="1A163A07" w14:textId="77777777" w:rsidR="007140AE" w:rsidRPr="00CF04BD" w:rsidRDefault="007140AE" w:rsidP="00431D6E">
      <w:pPr>
        <w:spacing w:line="216" w:lineRule="auto"/>
        <w:ind w:left="2559" w:right="8" w:hanging="1425"/>
        <w:rPr>
          <w:b/>
        </w:rPr>
      </w:pPr>
      <w:r>
        <w:t xml:space="preserve"> </w:t>
      </w:r>
      <w:r w:rsidRPr="00CF04BD">
        <w:rPr>
          <w:b/>
        </w:rPr>
        <w:t xml:space="preserve">ELSE </w:t>
      </w:r>
    </w:p>
    <w:p w14:paraId="61BCE01A" w14:textId="77777777" w:rsidR="007140AE" w:rsidRDefault="007140AE" w:rsidP="00431D6E">
      <w:pPr>
        <w:spacing w:line="216" w:lineRule="auto"/>
        <w:ind w:left="2559" w:right="8" w:hanging="1425"/>
      </w:pPr>
    </w:p>
    <w:p w14:paraId="25EE432D" w14:textId="77777777" w:rsidR="007140AE" w:rsidRDefault="007140AE" w:rsidP="00431D6E">
      <w:pPr>
        <w:spacing w:line="216" w:lineRule="auto"/>
        <w:ind w:left="2559" w:right="8" w:hanging="1425"/>
      </w:pPr>
      <w:r>
        <w:t xml:space="preserve">  Identif</w:t>
      </w:r>
      <w:r w:rsidR="00EE595C">
        <w:t>ication.PrivateIdentification.O</w:t>
      </w:r>
      <w:r>
        <w:t>ther.Identification = MTNum</w:t>
      </w:r>
    </w:p>
    <w:p w14:paraId="4093E73F" w14:textId="77777777" w:rsidR="007140AE" w:rsidRDefault="007140AE" w:rsidP="00431D6E">
      <w:pPr>
        <w:spacing w:line="216" w:lineRule="auto"/>
        <w:ind w:left="2559" w:right="8" w:hanging="1425"/>
      </w:pPr>
    </w:p>
    <w:p w14:paraId="051B23D2" w14:textId="77777777" w:rsidR="007140AE" w:rsidRPr="00CF04BD" w:rsidRDefault="007140AE" w:rsidP="00431D6E">
      <w:pPr>
        <w:ind w:left="2559" w:right="8" w:hanging="1425"/>
        <w:rPr>
          <w:b/>
        </w:rPr>
      </w:pPr>
      <w:r>
        <w:t xml:space="preserve"> </w:t>
      </w:r>
      <w:r w:rsidRPr="00CF04BD">
        <w:rPr>
          <w:b/>
        </w:rPr>
        <w:t xml:space="preserve">ENDIF </w:t>
      </w:r>
    </w:p>
    <w:p w14:paraId="1DBDB7ED" w14:textId="248A0E4A" w:rsidR="007140AE" w:rsidRDefault="007140AE" w:rsidP="00431D6E">
      <w:pPr>
        <w:ind w:left="2559" w:right="8" w:hanging="1425"/>
      </w:pPr>
    </w:p>
    <w:p w14:paraId="1245B01B" w14:textId="77777777" w:rsidR="007140AE" w:rsidRDefault="007140AE" w:rsidP="00431D6E">
      <w:pPr>
        <w:ind w:left="2559" w:right="8" w:hanging="1425"/>
      </w:pPr>
    </w:p>
    <w:p w14:paraId="06FDA2E7" w14:textId="417925A7" w:rsidR="00AF048F" w:rsidRDefault="002153EF" w:rsidP="00782F3C">
      <w:pPr>
        <w:ind w:right="8"/>
      </w:pPr>
      <w:r>
        <w:t xml:space="preserve">Identification.PrivateIdentification.Other.SchemeName.Code = “NIDN”  </w:t>
      </w:r>
    </w:p>
    <w:p w14:paraId="4B5F39C8" w14:textId="77777777" w:rsidR="007140AE" w:rsidRDefault="007140AE">
      <w:pPr>
        <w:ind w:left="2559" w:right="8"/>
      </w:pPr>
    </w:p>
    <w:p w14:paraId="54C19B2E" w14:textId="7BCBBF8D" w:rsidR="00AF048F" w:rsidRDefault="00782F3C" w:rsidP="00782F3C">
      <w:pPr>
        <w:spacing w:after="0" w:line="259" w:lineRule="auto"/>
        <w:ind w:left="10" w:right="9" w:hanging="10"/>
      </w:pPr>
      <w:r>
        <w:t xml:space="preserve">       </w:t>
      </w:r>
      <w:r w:rsidR="002153EF">
        <w:t>Identification</w:t>
      </w:r>
      <w:r>
        <w:t xml:space="preserve">.PrivateIdentification.Issuer = </w:t>
      </w:r>
      <w:r w:rsidR="002153EF">
        <w:rPr>
          <w:b/>
        </w:rPr>
        <w:t>Substring</w:t>
      </w:r>
      <w:r>
        <w:t>(MTFullId,</w:t>
      </w:r>
      <w:r w:rsidR="002153EF">
        <w:t xml:space="preserve">1, 2) </w:t>
      </w:r>
    </w:p>
    <w:p w14:paraId="70EB7BBC" w14:textId="116714ED" w:rsidR="004226CB" w:rsidRDefault="004226CB">
      <w:pPr>
        <w:spacing w:after="3" w:line="253" w:lineRule="auto"/>
        <w:ind w:left="987" w:right="1379" w:hanging="10"/>
        <w:jc w:val="center"/>
      </w:pPr>
    </w:p>
    <w:p w14:paraId="5EAD3348" w14:textId="779D9261" w:rsidR="004226CB" w:rsidRPr="008468DD" w:rsidRDefault="004226CB" w:rsidP="00782F3C">
      <w:pPr>
        <w:spacing w:after="3" w:line="253" w:lineRule="auto"/>
        <w:ind w:left="987" w:right="1379" w:hanging="10"/>
        <w:rPr>
          <w:b/>
        </w:rPr>
      </w:pPr>
      <w:r w:rsidRPr="00782F3C">
        <w:rPr>
          <w:b/>
        </w:rPr>
        <w:t xml:space="preserve">  </w:t>
      </w:r>
      <w:r w:rsidRPr="008468DD">
        <w:rPr>
          <w:b/>
        </w:rPr>
        <w:t>}</w:t>
      </w:r>
    </w:p>
    <w:p w14:paraId="4719D84F" w14:textId="77777777" w:rsidR="00782F3C" w:rsidRPr="008468DD" w:rsidRDefault="00782F3C" w:rsidP="00782F3C">
      <w:pPr>
        <w:spacing w:after="3" w:line="253" w:lineRule="auto"/>
        <w:ind w:left="987" w:right="1379" w:hanging="10"/>
        <w:rPr>
          <w:b/>
        </w:rPr>
      </w:pPr>
    </w:p>
    <w:p w14:paraId="1F088D22" w14:textId="77777777" w:rsidR="00782F3C" w:rsidRPr="008468DD" w:rsidRDefault="00782F3C" w:rsidP="00782F3C">
      <w:pPr>
        <w:spacing w:after="3" w:line="253" w:lineRule="auto"/>
        <w:ind w:left="987" w:right="1379" w:hanging="10"/>
        <w:rPr>
          <w:b/>
        </w:rPr>
      </w:pPr>
    </w:p>
    <w:p w14:paraId="73058593" w14:textId="11EF291A" w:rsidR="00EE57FF" w:rsidRPr="008468DD" w:rsidRDefault="00EE57FF" w:rsidP="00782F3C">
      <w:pPr>
        <w:spacing w:after="3" w:line="253" w:lineRule="auto"/>
        <w:ind w:left="987" w:right="1379" w:hanging="10"/>
        <w:rPr>
          <w:b/>
        </w:rPr>
      </w:pPr>
      <w:r w:rsidRPr="008468DD">
        <w:rPr>
          <w:b/>
        </w:rPr>
        <w:t>ELSE</w:t>
      </w:r>
    </w:p>
    <w:p w14:paraId="4013A4A6" w14:textId="449D8AC2" w:rsidR="00EE57FF" w:rsidRPr="008468DD" w:rsidRDefault="00EE57FF" w:rsidP="00782F3C">
      <w:pPr>
        <w:spacing w:after="3" w:line="253" w:lineRule="auto"/>
        <w:ind w:left="987" w:right="1379" w:hanging="10"/>
        <w:rPr>
          <w:b/>
        </w:rPr>
      </w:pPr>
      <w:r w:rsidRPr="008468DD">
        <w:rPr>
          <w:b/>
        </w:rPr>
        <w:t xml:space="preserve"> </w:t>
      </w:r>
    </w:p>
    <w:p w14:paraId="6AE0FD4E" w14:textId="54BDF105" w:rsidR="00EE57FF" w:rsidRPr="008468DD" w:rsidRDefault="00EE57FF" w:rsidP="00782F3C">
      <w:pPr>
        <w:spacing w:after="3" w:line="253" w:lineRule="auto"/>
        <w:ind w:left="987" w:right="1379" w:hanging="10"/>
        <w:rPr>
          <w:b/>
        </w:rPr>
      </w:pPr>
      <w:r w:rsidRPr="008468DD">
        <w:rPr>
          <w:b/>
        </w:rPr>
        <w:lastRenderedPageBreak/>
        <w:t xml:space="preserve">     </w:t>
      </w:r>
      <w:r w:rsidR="005D59A4" w:rsidRPr="008468DD">
        <w:rPr>
          <w:b/>
        </w:rPr>
        <w:t xml:space="preserve">  </w:t>
      </w:r>
      <w:r w:rsidRPr="008468DD">
        <w:rPr>
          <w:b/>
        </w:rPr>
        <w:t xml:space="preserve">   </w:t>
      </w:r>
      <w:r w:rsidR="005D59A4" w:rsidRPr="008468DD">
        <w:rPr>
          <w:b/>
        </w:rPr>
        <w:t>Flag_MissingInformation = “true”</w:t>
      </w:r>
    </w:p>
    <w:p w14:paraId="68D69FB1" w14:textId="4D4AFEA3" w:rsidR="00EE57FF" w:rsidRPr="008468DD" w:rsidRDefault="00EE57FF" w:rsidP="00782F3C">
      <w:pPr>
        <w:spacing w:after="3" w:line="253" w:lineRule="auto"/>
        <w:ind w:left="987" w:right="1379" w:hanging="10"/>
        <w:rPr>
          <w:b/>
        </w:rPr>
      </w:pPr>
    </w:p>
    <w:p w14:paraId="51179E70" w14:textId="0CDCC806" w:rsidR="00EE57FF" w:rsidRPr="00782F3C" w:rsidRDefault="00EE57FF" w:rsidP="00782F3C">
      <w:pPr>
        <w:spacing w:after="3" w:line="253" w:lineRule="auto"/>
        <w:ind w:left="987" w:right="1379" w:hanging="10"/>
        <w:rPr>
          <w:b/>
        </w:rPr>
      </w:pPr>
      <w:r w:rsidRPr="008468DD">
        <w:rPr>
          <w:b/>
        </w:rPr>
        <w:t>ENDIF   /*</w:t>
      </w:r>
      <w:r w:rsidRPr="008468DD">
        <w:t xml:space="preserve">  NumberOf</w:t>
      </w:r>
      <w:r w:rsidR="008468DD" w:rsidRPr="008468DD">
        <w:t>Free</w:t>
      </w:r>
      <w:r w:rsidRPr="008468DD">
        <w:t>Occurrences */</w:t>
      </w:r>
    </w:p>
    <w:p w14:paraId="033DE602" w14:textId="16977E14" w:rsidR="00AF048F" w:rsidRPr="00782F3C" w:rsidRDefault="00782F3C" w:rsidP="00782F3C">
      <w:pPr>
        <w:ind w:left="0" w:right="8" w:firstLine="0"/>
        <w:rPr>
          <w:b/>
        </w:rPr>
      </w:pPr>
      <w:r w:rsidRPr="00782F3C">
        <w:rPr>
          <w:b/>
        </w:rPr>
        <w:t xml:space="preserve">     </w:t>
      </w:r>
      <w:r w:rsidR="002153EF" w:rsidRPr="00782F3C">
        <w:rPr>
          <w:b/>
        </w:rPr>
        <w:t xml:space="preserve">ENDIF </w:t>
      </w:r>
    </w:p>
    <w:p w14:paraId="78AD7B8B" w14:textId="327C613A" w:rsidR="00AF048F" w:rsidRDefault="00782F3C" w:rsidP="00782F3C">
      <w:pPr>
        <w:ind w:left="0" w:right="8" w:firstLine="0"/>
      </w:pPr>
      <w:r>
        <w:t xml:space="preserve">    </w:t>
      </w:r>
      <w:r w:rsidR="002153EF" w:rsidRPr="00782F3C">
        <w:rPr>
          <w:b/>
        </w:rPr>
        <w:t>ENDIF</w:t>
      </w:r>
      <w:r w:rsidR="002153EF">
        <w:t xml:space="preserve"> </w:t>
      </w:r>
      <w:r w:rsidR="004226CB">
        <w:t>/* PartyIdentifier NOT NIDN */</w:t>
      </w:r>
    </w:p>
    <w:p w14:paraId="326972C5" w14:textId="77777777" w:rsidR="00AF048F" w:rsidRDefault="002153EF">
      <w:pPr>
        <w:spacing w:after="99" w:line="259" w:lineRule="auto"/>
        <w:ind w:left="850" w:firstLine="0"/>
      </w:pPr>
      <w:r>
        <w:t xml:space="preserve"> </w:t>
      </w:r>
    </w:p>
    <w:p w14:paraId="1264AFEF" w14:textId="77777777" w:rsidR="00AF048F" w:rsidRDefault="002153EF">
      <w:pPr>
        <w:spacing w:after="0" w:line="367" w:lineRule="auto"/>
        <w:ind w:left="839" w:right="6564" w:hanging="427"/>
      </w:pPr>
      <w:r>
        <w:rPr>
          <w:rFonts w:ascii="Arial" w:eastAsia="Arial" w:hAnsi="Arial" w:cs="Arial"/>
          <w:b/>
        </w:rPr>
        <w:t xml:space="preserve">Example 1  MT Source:  </w:t>
      </w:r>
    </w:p>
    <w:p w14:paraId="3BBE186D" w14:textId="52610195" w:rsidR="00AF048F" w:rsidRDefault="002F7A1A">
      <w:pPr>
        <w:spacing w:after="4" w:line="268" w:lineRule="auto"/>
        <w:ind w:left="847" w:right="1898" w:hanging="10"/>
      </w:pPr>
      <w:r>
        <w:t>:50F:</w:t>
      </w:r>
      <w:r w:rsidR="002153EF">
        <w:rPr>
          <w:i/>
        </w:rPr>
        <w:t xml:space="preserve">/9854778849  </w:t>
      </w:r>
    </w:p>
    <w:p w14:paraId="06BBD4B5" w14:textId="2CA9C309" w:rsidR="00AF048F" w:rsidRDefault="002153EF">
      <w:pPr>
        <w:tabs>
          <w:tab w:val="center" w:pos="850"/>
          <w:tab w:val="center" w:pos="1419"/>
          <w:tab w:val="center" w:pos="2944"/>
        </w:tabs>
        <w:ind w:left="0" w:firstLine="0"/>
      </w:pPr>
      <w:r>
        <w:rPr>
          <w:rFonts w:ascii="Calibri" w:eastAsia="Calibri" w:hAnsi="Calibri" w:cs="Calibri"/>
          <w:sz w:val="22"/>
        </w:rPr>
        <w:tab/>
      </w:r>
      <w:r w:rsidR="002F7A1A">
        <w:rPr>
          <w:i/>
        </w:rPr>
        <w:t xml:space="preserve">       </w:t>
      </w:r>
      <w:r>
        <w:t xml:space="preserve">1/Vanmusten Ilya </w:t>
      </w:r>
    </w:p>
    <w:p w14:paraId="451FBF03" w14:textId="065EDC1B" w:rsidR="00C57127" w:rsidRDefault="002153EF" w:rsidP="00C57127">
      <w:pPr>
        <w:tabs>
          <w:tab w:val="center" w:pos="850"/>
          <w:tab w:val="center" w:pos="1418"/>
          <w:tab w:val="center" w:pos="3064"/>
        </w:tabs>
        <w:spacing w:after="0"/>
        <w:ind w:left="0" w:firstLine="0"/>
      </w:pPr>
      <w:r>
        <w:rPr>
          <w:rFonts w:ascii="Calibri" w:eastAsia="Calibri" w:hAnsi="Calibri" w:cs="Calibri"/>
          <w:sz w:val="22"/>
        </w:rPr>
        <w:tab/>
      </w:r>
      <w:r w:rsidR="002F7A1A">
        <w:t xml:space="preserve">       </w:t>
      </w:r>
      <w:r>
        <w:t xml:space="preserve">2/Brugmannlaan 415 </w:t>
      </w:r>
    </w:p>
    <w:p w14:paraId="6EDBE5B0" w14:textId="2DAE039E" w:rsidR="00AF048F" w:rsidRDefault="002F7A1A" w:rsidP="00C57127">
      <w:pPr>
        <w:tabs>
          <w:tab w:val="center" w:pos="850"/>
          <w:tab w:val="center" w:pos="1418"/>
          <w:tab w:val="center" w:pos="3064"/>
        </w:tabs>
        <w:spacing w:after="0"/>
        <w:ind w:left="0" w:firstLine="0"/>
      </w:pPr>
      <w:r>
        <w:t xml:space="preserve">       </w:t>
      </w:r>
      <w:r w:rsidR="00C57127">
        <w:t>3/BE/Brussels</w:t>
      </w:r>
      <w:r w:rsidR="002153EF">
        <w:t xml:space="preserve"> </w:t>
      </w:r>
    </w:p>
    <w:p w14:paraId="6E472965" w14:textId="6D40C726" w:rsidR="00C57127" w:rsidRDefault="002153EF" w:rsidP="00C57127">
      <w:pPr>
        <w:spacing w:after="4" w:line="584" w:lineRule="auto"/>
        <w:ind w:left="2160" w:right="-81" w:hanging="10"/>
      </w:pPr>
      <w:r>
        <w:rPr>
          <w:i/>
        </w:rPr>
        <w:t>(</w:t>
      </w:r>
      <w:r>
        <w:t xml:space="preserve"> </w:t>
      </w:r>
      <w:r w:rsidR="00C57127">
        <w:rPr>
          <w:i/>
        </w:rPr>
        <w:t>Italic not illustrated by this</w:t>
      </w:r>
      <w:r>
        <w:rPr>
          <w:i/>
        </w:rPr>
        <w:t>function)</w:t>
      </w:r>
      <w:r>
        <w:t xml:space="preserve"> </w:t>
      </w:r>
    </w:p>
    <w:p w14:paraId="05078B26" w14:textId="258B5BA2" w:rsidR="00AF048F" w:rsidRDefault="002153EF">
      <w:pPr>
        <w:spacing w:after="4" w:line="584" w:lineRule="auto"/>
        <w:ind w:left="847" w:right="2314" w:hanging="10"/>
      </w:pPr>
      <w:r>
        <w:rPr>
          <w:rFonts w:ascii="Arial" w:eastAsia="Arial" w:hAnsi="Arial" w:cs="Arial"/>
          <w:b/>
        </w:rPr>
        <w:t xml:space="preserve">MX Translation: </w:t>
      </w:r>
    </w:p>
    <w:p w14:paraId="0D71EE2D" w14:textId="77777777" w:rsidR="00AF048F" w:rsidRDefault="002153EF">
      <w:pPr>
        <w:ind w:left="846" w:right="8"/>
      </w:pPr>
      <w:r>
        <w:t xml:space="preserve">&lt;Dbtr&gt; </w:t>
      </w:r>
    </w:p>
    <w:p w14:paraId="66CADEC1" w14:textId="77777777" w:rsidR="00AF048F" w:rsidRDefault="002153EF">
      <w:pPr>
        <w:tabs>
          <w:tab w:val="center" w:pos="849"/>
          <w:tab w:val="center" w:pos="2797"/>
        </w:tabs>
        <w:ind w:left="0" w:firstLine="0"/>
      </w:pPr>
      <w:r>
        <w:rPr>
          <w:rFonts w:ascii="Calibri" w:eastAsia="Calibri" w:hAnsi="Calibri" w:cs="Calibri"/>
          <w:sz w:val="22"/>
        </w:rPr>
        <w:tab/>
      </w:r>
      <w:r>
        <w:t xml:space="preserve"> </w:t>
      </w:r>
      <w:r>
        <w:tab/>
        <w:t xml:space="preserve">&lt;Nm&gt;Vanmusten Ilya&lt;/Nm&gt; </w:t>
      </w:r>
    </w:p>
    <w:p w14:paraId="0FD08AFA" w14:textId="77777777" w:rsidR="00AF048F" w:rsidRDefault="002153EF">
      <w:pPr>
        <w:tabs>
          <w:tab w:val="center" w:pos="849"/>
          <w:tab w:val="center" w:pos="1957"/>
        </w:tabs>
        <w:ind w:left="0" w:firstLine="0"/>
      </w:pPr>
      <w:r>
        <w:rPr>
          <w:rFonts w:ascii="Calibri" w:eastAsia="Calibri" w:hAnsi="Calibri" w:cs="Calibri"/>
          <w:sz w:val="22"/>
        </w:rPr>
        <w:tab/>
      </w:r>
      <w:r>
        <w:t xml:space="preserve"> </w:t>
      </w:r>
      <w:r>
        <w:tab/>
        <w:t xml:space="preserve">&lt;PstlAdr&gt; </w:t>
      </w:r>
    </w:p>
    <w:p w14:paraId="4E704BC5" w14:textId="7042D87E" w:rsidR="00AF048F" w:rsidRDefault="002153EF">
      <w:pPr>
        <w:tabs>
          <w:tab w:val="center" w:pos="849"/>
          <w:tab w:val="center" w:pos="1418"/>
          <w:tab w:val="center" w:pos="4083"/>
        </w:tabs>
        <w:ind w:left="0" w:firstLine="0"/>
      </w:pPr>
      <w:r>
        <w:rPr>
          <w:rFonts w:ascii="Calibri" w:eastAsia="Calibri" w:hAnsi="Calibri" w:cs="Calibri"/>
          <w:sz w:val="22"/>
        </w:rPr>
        <w:tab/>
      </w:r>
      <w:r>
        <w:t xml:space="preserve"> </w:t>
      </w:r>
      <w:r>
        <w:tab/>
        <w:t xml:space="preserve"> </w:t>
      </w:r>
      <w:r>
        <w:tab/>
        <w:t>&lt;AdrLine&gt;</w:t>
      </w:r>
      <w:r w:rsidR="00C57127">
        <w:t>2/</w:t>
      </w:r>
      <w:r>
        <w:t xml:space="preserve">Brugmannlaan 415&lt;/AdrLine&gt; </w:t>
      </w:r>
    </w:p>
    <w:p w14:paraId="4517B230" w14:textId="07758CD3" w:rsidR="00AF048F" w:rsidRDefault="002153EF">
      <w:pPr>
        <w:tabs>
          <w:tab w:val="center" w:pos="849"/>
          <w:tab w:val="center" w:pos="1418"/>
          <w:tab w:val="center" w:pos="3783"/>
        </w:tabs>
        <w:ind w:left="0" w:firstLine="0"/>
      </w:pPr>
      <w:r>
        <w:rPr>
          <w:rFonts w:ascii="Calibri" w:eastAsia="Calibri" w:hAnsi="Calibri" w:cs="Calibri"/>
          <w:sz w:val="22"/>
        </w:rPr>
        <w:tab/>
      </w:r>
      <w:r>
        <w:t xml:space="preserve"> </w:t>
      </w:r>
      <w:r>
        <w:tab/>
        <w:t xml:space="preserve"> </w:t>
      </w:r>
      <w:r>
        <w:tab/>
        <w:t>&lt;AdrLine&gt;</w:t>
      </w:r>
      <w:r w:rsidR="00C57127">
        <w:t>3/</w:t>
      </w:r>
      <w:r>
        <w:t xml:space="preserve">BE/Brussels&lt;/AdrLine&gt; </w:t>
      </w:r>
    </w:p>
    <w:p w14:paraId="391BAB50" w14:textId="77777777" w:rsidR="00AF048F" w:rsidRDefault="002153EF">
      <w:pPr>
        <w:tabs>
          <w:tab w:val="center" w:pos="849"/>
          <w:tab w:val="center" w:pos="2017"/>
        </w:tabs>
        <w:ind w:left="0" w:firstLine="0"/>
      </w:pPr>
      <w:r>
        <w:rPr>
          <w:rFonts w:ascii="Calibri" w:eastAsia="Calibri" w:hAnsi="Calibri" w:cs="Calibri"/>
          <w:sz w:val="22"/>
        </w:rPr>
        <w:tab/>
      </w:r>
      <w:r>
        <w:t xml:space="preserve"> </w:t>
      </w:r>
      <w:r>
        <w:tab/>
        <w:t xml:space="preserve">&lt;/PstlAdr&gt; </w:t>
      </w:r>
    </w:p>
    <w:p w14:paraId="7587E7AA" w14:textId="77777777" w:rsidR="00AF048F" w:rsidRDefault="002153EF">
      <w:pPr>
        <w:ind w:left="846" w:right="8"/>
      </w:pPr>
      <w:r>
        <w:t xml:space="preserve">&lt;/Dbtr&gt; </w:t>
      </w:r>
    </w:p>
    <w:p w14:paraId="79CF4929" w14:textId="77777777" w:rsidR="00AF048F" w:rsidRDefault="002153EF">
      <w:pPr>
        <w:spacing w:after="99" w:line="259" w:lineRule="auto"/>
        <w:ind w:left="849" w:firstLine="0"/>
      </w:pPr>
      <w:r>
        <w:t xml:space="preserve"> </w:t>
      </w:r>
    </w:p>
    <w:p w14:paraId="20369305" w14:textId="77777777" w:rsidR="00AF048F" w:rsidRDefault="002153EF">
      <w:pPr>
        <w:spacing w:after="0" w:line="367" w:lineRule="auto"/>
        <w:ind w:left="839" w:right="6566" w:hanging="427"/>
      </w:pPr>
      <w:r>
        <w:rPr>
          <w:rFonts w:ascii="Arial" w:eastAsia="Arial" w:hAnsi="Arial" w:cs="Arial"/>
          <w:b/>
        </w:rPr>
        <w:t xml:space="preserve">Example 2  MT Source:  </w:t>
      </w:r>
    </w:p>
    <w:p w14:paraId="68B2FAA9" w14:textId="301D3ADA" w:rsidR="00AF048F" w:rsidRDefault="00B63CA8">
      <w:pPr>
        <w:spacing w:after="4" w:line="268" w:lineRule="auto"/>
        <w:ind w:left="847" w:right="1898" w:hanging="10"/>
      </w:pPr>
      <w:r>
        <w:t>:50F:</w:t>
      </w:r>
      <w:r w:rsidR="002153EF">
        <w:rPr>
          <w:i/>
        </w:rPr>
        <w:t xml:space="preserve">/9854778849  </w:t>
      </w:r>
    </w:p>
    <w:p w14:paraId="3547090D" w14:textId="1D5CBC18" w:rsidR="00AF048F" w:rsidRDefault="002153EF">
      <w:pPr>
        <w:tabs>
          <w:tab w:val="center" w:pos="849"/>
          <w:tab w:val="center" w:pos="1417"/>
          <w:tab w:val="center" w:pos="2943"/>
        </w:tabs>
        <w:ind w:left="0" w:firstLine="0"/>
      </w:pPr>
      <w:r>
        <w:rPr>
          <w:rFonts w:ascii="Calibri" w:eastAsia="Calibri" w:hAnsi="Calibri" w:cs="Calibri"/>
          <w:sz w:val="22"/>
        </w:rPr>
        <w:tab/>
      </w:r>
      <w:r w:rsidR="00B63CA8">
        <w:rPr>
          <w:i/>
        </w:rPr>
        <w:t xml:space="preserve">        </w:t>
      </w:r>
      <w:r>
        <w:t xml:space="preserve">1/Vanmusten Ilya </w:t>
      </w:r>
    </w:p>
    <w:p w14:paraId="6CEF8F60" w14:textId="7D194E26" w:rsidR="00C57127" w:rsidRDefault="002153EF" w:rsidP="00C57127">
      <w:pPr>
        <w:tabs>
          <w:tab w:val="center" w:pos="848"/>
          <w:tab w:val="center" w:pos="1417"/>
          <w:tab w:val="center" w:pos="2583"/>
        </w:tabs>
        <w:spacing w:after="0"/>
        <w:ind w:left="0" w:firstLine="0"/>
      </w:pPr>
      <w:r>
        <w:rPr>
          <w:rFonts w:ascii="Calibri" w:eastAsia="Calibri" w:hAnsi="Calibri" w:cs="Calibri"/>
          <w:sz w:val="22"/>
        </w:rPr>
        <w:tab/>
      </w:r>
      <w:r w:rsidR="00B63CA8">
        <w:t xml:space="preserve"> </w:t>
      </w:r>
      <w:r w:rsidR="00B63CA8">
        <w:tab/>
      </w:r>
      <w:r>
        <w:t xml:space="preserve">4/20040830 </w:t>
      </w:r>
    </w:p>
    <w:p w14:paraId="01330188" w14:textId="620CD358" w:rsidR="00AF048F" w:rsidRDefault="00C57127" w:rsidP="00C57127">
      <w:pPr>
        <w:tabs>
          <w:tab w:val="center" w:pos="848"/>
          <w:tab w:val="center" w:pos="1417"/>
          <w:tab w:val="center" w:pos="2583"/>
        </w:tabs>
        <w:spacing w:after="0"/>
        <w:ind w:left="0" w:firstLine="0"/>
      </w:pPr>
      <w:r>
        <w:t xml:space="preserve">     </w:t>
      </w:r>
      <w:r w:rsidR="00B63CA8">
        <w:t xml:space="preserve">   </w:t>
      </w:r>
      <w:r>
        <w:t>5/BE/Ukkel</w:t>
      </w:r>
      <w:r w:rsidR="002153EF">
        <w:t xml:space="preserve"> </w:t>
      </w:r>
    </w:p>
    <w:p w14:paraId="5D69BA0E" w14:textId="7B733E02" w:rsidR="00C57127" w:rsidRDefault="002153EF">
      <w:pPr>
        <w:spacing w:after="4" w:line="576" w:lineRule="auto"/>
        <w:ind w:left="847" w:right="2315" w:hanging="10"/>
      </w:pPr>
      <w:r>
        <w:rPr>
          <w:i/>
        </w:rPr>
        <w:t>(</w:t>
      </w:r>
      <w:r>
        <w:t xml:space="preserve"> </w:t>
      </w:r>
      <w:r>
        <w:rPr>
          <w:i/>
        </w:rPr>
        <w:t>Italic not illustrated by this function)</w:t>
      </w:r>
      <w:r>
        <w:t xml:space="preserve"> </w:t>
      </w:r>
    </w:p>
    <w:p w14:paraId="1CCE6EAA" w14:textId="0357E145" w:rsidR="00AF048F" w:rsidRDefault="002153EF">
      <w:pPr>
        <w:spacing w:after="4" w:line="576" w:lineRule="auto"/>
        <w:ind w:left="847" w:right="2315" w:hanging="10"/>
      </w:pPr>
      <w:r>
        <w:rPr>
          <w:rFonts w:ascii="Arial" w:eastAsia="Arial" w:hAnsi="Arial" w:cs="Arial"/>
          <w:b/>
        </w:rPr>
        <w:t xml:space="preserve">MX Translation: </w:t>
      </w:r>
    </w:p>
    <w:p w14:paraId="36782256" w14:textId="77777777" w:rsidR="00AF048F" w:rsidRDefault="002153EF">
      <w:pPr>
        <w:ind w:left="846" w:right="8"/>
      </w:pPr>
      <w:r>
        <w:t xml:space="preserve"> &lt;Dbtr&gt; </w:t>
      </w:r>
    </w:p>
    <w:p w14:paraId="39CA1386" w14:textId="77777777" w:rsidR="00AF048F" w:rsidRDefault="002153EF">
      <w:pPr>
        <w:tabs>
          <w:tab w:val="center" w:pos="848"/>
          <w:tab w:val="center" w:pos="2796"/>
        </w:tabs>
        <w:ind w:left="0" w:firstLine="0"/>
      </w:pPr>
      <w:r>
        <w:rPr>
          <w:rFonts w:ascii="Calibri" w:eastAsia="Calibri" w:hAnsi="Calibri" w:cs="Calibri"/>
          <w:sz w:val="22"/>
        </w:rPr>
        <w:tab/>
      </w:r>
      <w:r>
        <w:t xml:space="preserve"> </w:t>
      </w:r>
      <w:r>
        <w:tab/>
        <w:t xml:space="preserve">&lt;Nm&gt;Vanmusten Ilya&lt;/Nm&gt; </w:t>
      </w:r>
    </w:p>
    <w:p w14:paraId="185BC869" w14:textId="77777777" w:rsidR="00AF048F" w:rsidRDefault="002153EF">
      <w:pPr>
        <w:tabs>
          <w:tab w:val="center" w:pos="848"/>
          <w:tab w:val="center" w:pos="1656"/>
        </w:tabs>
        <w:ind w:left="0" w:firstLine="0"/>
      </w:pPr>
      <w:r>
        <w:rPr>
          <w:rFonts w:ascii="Calibri" w:eastAsia="Calibri" w:hAnsi="Calibri" w:cs="Calibri"/>
          <w:sz w:val="22"/>
        </w:rPr>
        <w:tab/>
      </w:r>
      <w:r>
        <w:t xml:space="preserve"> </w:t>
      </w:r>
      <w:r>
        <w:tab/>
        <w:t xml:space="preserve">&lt;Id&gt; </w:t>
      </w:r>
    </w:p>
    <w:p w14:paraId="142417A0" w14:textId="77777777" w:rsidR="00AF048F" w:rsidRDefault="002153EF">
      <w:pPr>
        <w:tabs>
          <w:tab w:val="center" w:pos="848"/>
          <w:tab w:val="center" w:pos="1417"/>
          <w:tab w:val="center" w:pos="2463"/>
        </w:tabs>
        <w:ind w:left="0" w:firstLine="0"/>
      </w:pPr>
      <w:r>
        <w:rPr>
          <w:rFonts w:ascii="Calibri" w:eastAsia="Calibri" w:hAnsi="Calibri" w:cs="Calibri"/>
          <w:sz w:val="22"/>
        </w:rPr>
        <w:tab/>
      </w:r>
      <w:r>
        <w:t xml:space="preserve"> </w:t>
      </w:r>
      <w:r>
        <w:tab/>
        <w:t xml:space="preserve"> </w:t>
      </w:r>
      <w:r>
        <w:tab/>
        <w:t xml:space="preserve">&lt;PrvtId&gt; </w:t>
      </w:r>
    </w:p>
    <w:p w14:paraId="47AB006F" w14:textId="77777777" w:rsidR="00AF048F" w:rsidRDefault="002153EF">
      <w:pPr>
        <w:tabs>
          <w:tab w:val="center" w:pos="848"/>
          <w:tab w:val="center" w:pos="1417"/>
          <w:tab w:val="center" w:pos="1983"/>
          <w:tab w:val="center" w:pos="3568"/>
        </w:tabs>
        <w:ind w:left="0" w:firstLine="0"/>
      </w:pPr>
      <w:r>
        <w:rPr>
          <w:rFonts w:ascii="Calibri" w:eastAsia="Calibri" w:hAnsi="Calibri" w:cs="Calibri"/>
          <w:sz w:val="22"/>
        </w:rPr>
        <w:tab/>
      </w:r>
      <w:r>
        <w:t xml:space="preserve"> </w:t>
      </w:r>
      <w:r>
        <w:tab/>
        <w:t xml:space="preserve"> </w:t>
      </w:r>
      <w:r>
        <w:tab/>
        <w:t xml:space="preserve"> </w:t>
      </w:r>
      <w:r>
        <w:tab/>
        <w:t xml:space="preserve">&lt;DtAndPlcOfBirth&gt; </w:t>
      </w:r>
    </w:p>
    <w:p w14:paraId="063C7BB8" w14:textId="77777777" w:rsidR="00AF048F" w:rsidRDefault="002153EF">
      <w:pPr>
        <w:tabs>
          <w:tab w:val="center" w:pos="848"/>
          <w:tab w:val="center" w:pos="1416"/>
          <w:tab w:val="center" w:pos="1983"/>
          <w:tab w:val="center" w:pos="2549"/>
          <w:tab w:val="center" w:pos="4857"/>
        </w:tabs>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&lt;BirthDt&gt;2004-08-30&lt;/BirthDt&gt; </w:t>
      </w:r>
    </w:p>
    <w:p w14:paraId="5962E9B4" w14:textId="77777777" w:rsidR="00AF048F" w:rsidRDefault="002153EF">
      <w:pPr>
        <w:tabs>
          <w:tab w:val="center" w:pos="847"/>
          <w:tab w:val="center" w:pos="1416"/>
          <w:tab w:val="center" w:pos="1982"/>
          <w:tab w:val="center" w:pos="2549"/>
          <w:tab w:val="center" w:pos="5036"/>
        </w:tabs>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&lt;CityOfBirth&gt;Ukkel&lt;/CityOfBirth&gt; </w:t>
      </w:r>
    </w:p>
    <w:p w14:paraId="42AC9082" w14:textId="77777777" w:rsidR="00AF048F" w:rsidRDefault="002153EF">
      <w:pPr>
        <w:tabs>
          <w:tab w:val="center" w:pos="847"/>
          <w:tab w:val="center" w:pos="1416"/>
          <w:tab w:val="center" w:pos="1982"/>
          <w:tab w:val="center" w:pos="2548"/>
          <w:tab w:val="center" w:pos="4856"/>
        </w:tabs>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&lt;CtryOfBirth&gt;BE&lt;/CtryOfBirth&gt; </w:t>
      </w:r>
    </w:p>
    <w:p w14:paraId="71309734" w14:textId="77777777" w:rsidR="00AF048F" w:rsidRDefault="002153EF">
      <w:pPr>
        <w:tabs>
          <w:tab w:val="center" w:pos="846"/>
          <w:tab w:val="center" w:pos="1415"/>
          <w:tab w:val="center" w:pos="1982"/>
          <w:tab w:val="center" w:pos="3627"/>
        </w:tabs>
        <w:ind w:left="0" w:firstLine="0"/>
      </w:pPr>
      <w:r>
        <w:rPr>
          <w:rFonts w:ascii="Calibri" w:eastAsia="Calibri" w:hAnsi="Calibri" w:cs="Calibri"/>
          <w:sz w:val="22"/>
        </w:rPr>
        <w:tab/>
      </w:r>
      <w:r>
        <w:t xml:space="preserve"> </w:t>
      </w:r>
      <w:r>
        <w:tab/>
        <w:t xml:space="preserve"> </w:t>
      </w:r>
      <w:r>
        <w:tab/>
        <w:t xml:space="preserve"> </w:t>
      </w:r>
      <w:r>
        <w:tab/>
        <w:t xml:space="preserve">&lt;/DtAndPlcOfBirth&gt; </w:t>
      </w:r>
    </w:p>
    <w:p w14:paraId="702586C5" w14:textId="77777777" w:rsidR="00AF048F" w:rsidRDefault="002153EF">
      <w:pPr>
        <w:tabs>
          <w:tab w:val="center" w:pos="846"/>
          <w:tab w:val="center" w:pos="1415"/>
          <w:tab w:val="center" w:pos="2521"/>
        </w:tabs>
        <w:ind w:left="0" w:firstLine="0"/>
      </w:pPr>
      <w:r>
        <w:rPr>
          <w:rFonts w:ascii="Calibri" w:eastAsia="Calibri" w:hAnsi="Calibri" w:cs="Calibri"/>
          <w:sz w:val="22"/>
        </w:rPr>
        <w:tab/>
      </w:r>
      <w:r>
        <w:t xml:space="preserve"> </w:t>
      </w:r>
      <w:r>
        <w:tab/>
        <w:t xml:space="preserve"> </w:t>
      </w:r>
      <w:r>
        <w:tab/>
        <w:t xml:space="preserve">&lt;/PrvtId&gt; </w:t>
      </w:r>
    </w:p>
    <w:p w14:paraId="6AB02E85" w14:textId="77777777" w:rsidR="00AF048F" w:rsidRDefault="002153EF">
      <w:pPr>
        <w:tabs>
          <w:tab w:val="center" w:pos="846"/>
          <w:tab w:val="center" w:pos="1714"/>
        </w:tabs>
        <w:ind w:left="0" w:firstLine="0"/>
      </w:pPr>
      <w:r>
        <w:rPr>
          <w:rFonts w:ascii="Calibri" w:eastAsia="Calibri" w:hAnsi="Calibri" w:cs="Calibri"/>
          <w:sz w:val="22"/>
        </w:rPr>
        <w:tab/>
      </w:r>
      <w:r>
        <w:t xml:space="preserve"> </w:t>
      </w:r>
      <w:r>
        <w:tab/>
        <w:t xml:space="preserve">&lt;/Id&gt; </w:t>
      </w:r>
    </w:p>
    <w:p w14:paraId="03F5A75F" w14:textId="0E606D3E" w:rsidR="00AF048F" w:rsidRDefault="00C57127">
      <w:pPr>
        <w:ind w:left="846" w:right="8"/>
      </w:pPr>
      <w:r>
        <w:t xml:space="preserve"> </w:t>
      </w:r>
      <w:r w:rsidR="002153EF">
        <w:t xml:space="preserve">&lt;/Dbtr&gt; </w:t>
      </w:r>
    </w:p>
    <w:p w14:paraId="02228F14" w14:textId="77777777" w:rsidR="00AF048F" w:rsidRDefault="002153EF">
      <w:pPr>
        <w:spacing w:after="102" w:line="259" w:lineRule="auto"/>
        <w:ind w:left="846" w:firstLine="0"/>
      </w:pPr>
      <w:r>
        <w:t xml:space="preserve"> </w:t>
      </w:r>
    </w:p>
    <w:p w14:paraId="02D7A226" w14:textId="77777777" w:rsidR="00AF048F" w:rsidRDefault="002153EF">
      <w:pPr>
        <w:spacing w:after="0" w:line="365" w:lineRule="auto"/>
        <w:ind w:left="839" w:right="6568" w:hanging="427"/>
      </w:pPr>
      <w:r>
        <w:rPr>
          <w:rFonts w:ascii="Arial" w:eastAsia="Arial" w:hAnsi="Arial" w:cs="Arial"/>
          <w:b/>
        </w:rPr>
        <w:lastRenderedPageBreak/>
        <w:t xml:space="preserve">Example 3  MT Source:  </w:t>
      </w:r>
    </w:p>
    <w:p w14:paraId="257441E8" w14:textId="4FDC05CA" w:rsidR="00AF048F" w:rsidRDefault="00D41CD4">
      <w:pPr>
        <w:spacing w:after="4" w:line="268" w:lineRule="auto"/>
        <w:ind w:left="847" w:right="1898" w:hanging="10"/>
      </w:pPr>
      <w:r>
        <w:t>:50F:</w:t>
      </w:r>
      <w:r w:rsidR="002153EF">
        <w:rPr>
          <w:i/>
        </w:rPr>
        <w:t xml:space="preserve">/9854778849  </w:t>
      </w:r>
    </w:p>
    <w:p w14:paraId="7811314C" w14:textId="007C98A4" w:rsidR="00AF048F" w:rsidRDefault="002153EF" w:rsidP="00D41CD4">
      <w:pPr>
        <w:tabs>
          <w:tab w:val="center" w:pos="846"/>
          <w:tab w:val="center" w:pos="1415"/>
          <w:tab w:val="center" w:pos="2940"/>
        </w:tabs>
        <w:spacing w:after="0"/>
        <w:ind w:left="0" w:firstLine="0"/>
      </w:pPr>
      <w:r>
        <w:rPr>
          <w:rFonts w:ascii="Calibri" w:eastAsia="Calibri" w:hAnsi="Calibri" w:cs="Calibri"/>
          <w:sz w:val="22"/>
        </w:rPr>
        <w:tab/>
      </w:r>
      <w:r w:rsidR="002F7A1A">
        <w:rPr>
          <w:i/>
        </w:rPr>
        <w:t xml:space="preserve">       </w:t>
      </w:r>
      <w:r>
        <w:t xml:space="preserve">1/Vanmusten Ilya </w:t>
      </w:r>
    </w:p>
    <w:p w14:paraId="50FE9FCC" w14:textId="7E0A696F" w:rsidR="00D41CD4" w:rsidRDefault="00D41CD4" w:rsidP="00D41CD4">
      <w:pPr>
        <w:spacing w:after="0" w:line="588" w:lineRule="auto"/>
        <w:ind w:left="847" w:right="2194" w:hanging="10"/>
        <w:rPr>
          <w:sz w:val="31"/>
          <w:vertAlign w:val="superscript"/>
        </w:rPr>
      </w:pPr>
      <w:r>
        <w:rPr>
          <w:sz w:val="31"/>
          <w:vertAlign w:val="superscript"/>
        </w:rPr>
        <w:t>7/BE/123-456-7890</w:t>
      </w:r>
    </w:p>
    <w:p w14:paraId="075B73D8" w14:textId="3696C489" w:rsidR="00D41CD4" w:rsidRDefault="00D41CD4" w:rsidP="00D41CD4">
      <w:pPr>
        <w:spacing w:after="0" w:line="588" w:lineRule="auto"/>
        <w:ind w:left="847" w:right="2194" w:hanging="10"/>
      </w:pPr>
      <w:r>
        <w:rPr>
          <w:i/>
        </w:rPr>
        <w:t>(Italic not illustrated by this function)</w:t>
      </w:r>
    </w:p>
    <w:p w14:paraId="469D28DF" w14:textId="19EF5EA9" w:rsidR="00AF048F" w:rsidRDefault="002153EF">
      <w:pPr>
        <w:spacing w:after="4" w:line="588" w:lineRule="auto"/>
        <w:ind w:left="847" w:right="2194" w:hanging="10"/>
      </w:pPr>
      <w:r>
        <w:rPr>
          <w:rFonts w:ascii="Arial" w:eastAsia="Arial" w:hAnsi="Arial" w:cs="Arial"/>
          <w:b/>
        </w:rPr>
        <w:t xml:space="preserve">MX Translation:  </w:t>
      </w:r>
    </w:p>
    <w:p w14:paraId="1635BB05" w14:textId="77777777" w:rsidR="00AF048F" w:rsidRDefault="002153EF">
      <w:pPr>
        <w:ind w:left="846" w:right="8"/>
      </w:pPr>
      <w:r>
        <w:t xml:space="preserve">&lt;Dbtr&gt; </w:t>
      </w:r>
    </w:p>
    <w:p w14:paraId="265477A6" w14:textId="77777777" w:rsidR="00AF048F" w:rsidRDefault="002153EF">
      <w:pPr>
        <w:tabs>
          <w:tab w:val="center" w:pos="846"/>
          <w:tab w:val="center" w:pos="2793"/>
        </w:tabs>
        <w:ind w:left="0" w:firstLine="0"/>
      </w:pPr>
      <w:r>
        <w:rPr>
          <w:rFonts w:ascii="Calibri" w:eastAsia="Calibri" w:hAnsi="Calibri" w:cs="Calibri"/>
          <w:sz w:val="22"/>
        </w:rPr>
        <w:tab/>
      </w:r>
      <w:r>
        <w:t xml:space="preserve"> </w:t>
      </w:r>
      <w:r>
        <w:tab/>
        <w:t xml:space="preserve">&lt;Nm&gt;Vanmusten Ilya&lt;/Nm&gt; </w:t>
      </w:r>
    </w:p>
    <w:p w14:paraId="117EE410" w14:textId="77777777" w:rsidR="00AF048F" w:rsidRDefault="002153EF">
      <w:pPr>
        <w:tabs>
          <w:tab w:val="center" w:pos="846"/>
          <w:tab w:val="center" w:pos="1654"/>
        </w:tabs>
        <w:ind w:left="0" w:firstLine="0"/>
      </w:pPr>
      <w:r>
        <w:rPr>
          <w:rFonts w:ascii="Calibri" w:eastAsia="Calibri" w:hAnsi="Calibri" w:cs="Calibri"/>
          <w:sz w:val="22"/>
        </w:rPr>
        <w:tab/>
      </w:r>
      <w:r>
        <w:t xml:space="preserve"> </w:t>
      </w:r>
      <w:r>
        <w:tab/>
        <w:t xml:space="preserve">&lt;Id&gt; </w:t>
      </w:r>
    </w:p>
    <w:p w14:paraId="4BFFFB99" w14:textId="77777777" w:rsidR="00AF048F" w:rsidRDefault="002153EF">
      <w:pPr>
        <w:tabs>
          <w:tab w:val="center" w:pos="846"/>
          <w:tab w:val="center" w:pos="1414"/>
          <w:tab w:val="center" w:pos="2460"/>
        </w:tabs>
        <w:ind w:left="0" w:firstLine="0"/>
      </w:pPr>
      <w:r>
        <w:rPr>
          <w:rFonts w:ascii="Calibri" w:eastAsia="Calibri" w:hAnsi="Calibri" w:cs="Calibri"/>
          <w:sz w:val="22"/>
        </w:rPr>
        <w:tab/>
      </w:r>
      <w:r>
        <w:t xml:space="preserve"> </w:t>
      </w:r>
      <w:r>
        <w:tab/>
        <w:t xml:space="preserve"> </w:t>
      </w:r>
      <w:r>
        <w:tab/>
        <w:t xml:space="preserve">&lt;PrvtId&gt; </w:t>
      </w:r>
    </w:p>
    <w:p w14:paraId="366408DB" w14:textId="77777777" w:rsidR="00AF048F" w:rsidRDefault="002153EF">
      <w:pPr>
        <w:tabs>
          <w:tab w:val="center" w:pos="845"/>
          <w:tab w:val="center" w:pos="1414"/>
          <w:tab w:val="center" w:pos="1981"/>
          <w:tab w:val="center" w:pos="2906"/>
        </w:tabs>
        <w:ind w:left="0" w:firstLine="0"/>
      </w:pPr>
      <w:r>
        <w:rPr>
          <w:rFonts w:ascii="Calibri" w:eastAsia="Calibri" w:hAnsi="Calibri" w:cs="Calibri"/>
          <w:sz w:val="22"/>
        </w:rPr>
        <w:tab/>
      </w:r>
      <w:r>
        <w:t xml:space="preserve"> </w:t>
      </w:r>
      <w:r>
        <w:tab/>
        <w:t xml:space="preserve"> </w:t>
      </w:r>
      <w:r>
        <w:tab/>
        <w:t xml:space="preserve"> </w:t>
      </w:r>
      <w:r>
        <w:tab/>
        <w:t xml:space="preserve">&lt;Othr&gt; </w:t>
      </w:r>
    </w:p>
    <w:p w14:paraId="36B47F18" w14:textId="77777777" w:rsidR="00AF048F" w:rsidRDefault="002153EF">
      <w:pPr>
        <w:tabs>
          <w:tab w:val="center" w:pos="850"/>
          <w:tab w:val="center" w:pos="1419"/>
          <w:tab w:val="center" w:pos="1985"/>
          <w:tab w:val="center" w:pos="2551"/>
          <w:tab w:val="center" w:pos="4379"/>
        </w:tabs>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&lt;Id&gt;123-456-7890&lt;/Id&gt; </w:t>
      </w:r>
    </w:p>
    <w:p w14:paraId="457C84C6" w14:textId="77777777" w:rsidR="00AF048F" w:rsidRDefault="002153EF">
      <w:pPr>
        <w:tabs>
          <w:tab w:val="center" w:pos="850"/>
          <w:tab w:val="center" w:pos="1418"/>
          <w:tab w:val="center" w:pos="1985"/>
          <w:tab w:val="center" w:pos="2551"/>
          <w:tab w:val="center" w:pos="3659"/>
        </w:tabs>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&lt;SchmeNm&gt; </w:t>
      </w:r>
    </w:p>
    <w:p w14:paraId="54FE7D97" w14:textId="77777777" w:rsidR="00AF048F" w:rsidRDefault="002153EF">
      <w:pPr>
        <w:tabs>
          <w:tab w:val="center" w:pos="849"/>
          <w:tab w:val="center" w:pos="1418"/>
          <w:tab w:val="center" w:pos="1984"/>
          <w:tab w:val="center" w:pos="2551"/>
          <w:tab w:val="center" w:pos="3119"/>
          <w:tab w:val="center" w:pos="4379"/>
          <w:tab w:val="center" w:pos="5759"/>
        </w:tabs>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&lt;Cd&gt;NIDN&lt;/Cd&gt; </w:t>
      </w:r>
      <w:r>
        <w:tab/>
        <w:t xml:space="preserve"> </w:t>
      </w:r>
    </w:p>
    <w:p w14:paraId="4224E5A5" w14:textId="77777777" w:rsidR="00AF048F" w:rsidRDefault="002153EF">
      <w:pPr>
        <w:tabs>
          <w:tab w:val="center" w:pos="849"/>
          <w:tab w:val="center" w:pos="1418"/>
          <w:tab w:val="center" w:pos="1984"/>
          <w:tab w:val="center" w:pos="2550"/>
          <w:tab w:val="center" w:pos="3718"/>
          <w:tab w:val="center" w:pos="5039"/>
          <w:tab w:val="center" w:pos="5759"/>
          <w:tab w:val="center" w:pos="6479"/>
        </w:tabs>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&lt;/SchmeNm&gt; </w:t>
      </w:r>
      <w:r>
        <w:tab/>
        <w:t xml:space="preserve"> </w:t>
      </w:r>
      <w:r>
        <w:tab/>
        <w:t xml:space="preserve"> </w:t>
      </w:r>
      <w:r>
        <w:tab/>
        <w:t xml:space="preserve"> </w:t>
      </w:r>
    </w:p>
    <w:p w14:paraId="1C8AB1FA" w14:textId="77777777" w:rsidR="00AF048F" w:rsidRDefault="002153EF">
      <w:pPr>
        <w:tabs>
          <w:tab w:val="center" w:pos="848"/>
          <w:tab w:val="center" w:pos="1417"/>
          <w:tab w:val="center" w:pos="1983"/>
          <w:tab w:val="center" w:pos="2550"/>
          <w:tab w:val="center" w:pos="4018"/>
        </w:tabs>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&lt;Issr&gt;BE&lt;/Issr&gt; </w:t>
      </w:r>
    </w:p>
    <w:p w14:paraId="0FDA7ECB" w14:textId="77777777" w:rsidR="00AF048F" w:rsidRDefault="002153EF">
      <w:pPr>
        <w:tabs>
          <w:tab w:val="center" w:pos="848"/>
          <w:tab w:val="center" w:pos="1417"/>
          <w:tab w:val="center" w:pos="1983"/>
          <w:tab w:val="center" w:pos="2969"/>
        </w:tabs>
        <w:ind w:left="0" w:firstLine="0"/>
      </w:pPr>
      <w:r>
        <w:rPr>
          <w:rFonts w:ascii="Calibri" w:eastAsia="Calibri" w:hAnsi="Calibri" w:cs="Calibri"/>
          <w:sz w:val="22"/>
        </w:rPr>
        <w:tab/>
      </w:r>
      <w:r>
        <w:t xml:space="preserve"> </w:t>
      </w:r>
      <w:r>
        <w:tab/>
        <w:t xml:space="preserve"> </w:t>
      </w:r>
      <w:r>
        <w:tab/>
        <w:t xml:space="preserve"> </w:t>
      </w:r>
      <w:r>
        <w:tab/>
        <w:t xml:space="preserve">&lt;/Othr&gt; </w:t>
      </w:r>
    </w:p>
    <w:p w14:paraId="4C3EE359" w14:textId="77777777" w:rsidR="00AF048F" w:rsidRDefault="002153EF">
      <w:pPr>
        <w:tabs>
          <w:tab w:val="center" w:pos="848"/>
          <w:tab w:val="center" w:pos="1417"/>
          <w:tab w:val="center" w:pos="2522"/>
        </w:tabs>
        <w:ind w:left="0" w:firstLine="0"/>
      </w:pPr>
      <w:r>
        <w:rPr>
          <w:rFonts w:ascii="Calibri" w:eastAsia="Calibri" w:hAnsi="Calibri" w:cs="Calibri"/>
          <w:sz w:val="22"/>
        </w:rPr>
        <w:tab/>
      </w:r>
      <w:r>
        <w:t xml:space="preserve"> </w:t>
      </w:r>
      <w:r>
        <w:tab/>
        <w:t xml:space="preserve"> </w:t>
      </w:r>
      <w:r>
        <w:tab/>
        <w:t xml:space="preserve">&lt;/PrvtId&gt; </w:t>
      </w:r>
    </w:p>
    <w:p w14:paraId="23A4B09D" w14:textId="77777777" w:rsidR="00AF048F" w:rsidRDefault="002153EF">
      <w:pPr>
        <w:tabs>
          <w:tab w:val="center" w:pos="848"/>
          <w:tab w:val="center" w:pos="1716"/>
        </w:tabs>
        <w:ind w:left="0" w:firstLine="0"/>
      </w:pPr>
      <w:r>
        <w:rPr>
          <w:rFonts w:ascii="Calibri" w:eastAsia="Calibri" w:hAnsi="Calibri" w:cs="Calibri"/>
          <w:sz w:val="22"/>
        </w:rPr>
        <w:tab/>
      </w:r>
      <w:r>
        <w:t xml:space="preserve"> </w:t>
      </w:r>
      <w:r>
        <w:tab/>
        <w:t xml:space="preserve">&lt;/Id&gt; </w:t>
      </w:r>
    </w:p>
    <w:p w14:paraId="0018445E" w14:textId="77777777" w:rsidR="00AF048F" w:rsidRDefault="002153EF">
      <w:pPr>
        <w:ind w:left="846" w:right="8"/>
      </w:pPr>
      <w:r>
        <w:t xml:space="preserve">&lt;/Dbtr&gt; </w:t>
      </w:r>
    </w:p>
    <w:p w14:paraId="3E0368A5" w14:textId="77777777" w:rsidR="00AF048F" w:rsidRDefault="002153EF">
      <w:pPr>
        <w:spacing w:after="99" w:line="259" w:lineRule="auto"/>
        <w:ind w:left="848" w:firstLine="0"/>
      </w:pPr>
      <w:r>
        <w:t xml:space="preserve"> </w:t>
      </w:r>
    </w:p>
    <w:p w14:paraId="23D25903" w14:textId="77777777" w:rsidR="00AF048F" w:rsidRDefault="002153EF">
      <w:pPr>
        <w:spacing w:after="0" w:line="367" w:lineRule="auto"/>
        <w:ind w:left="839" w:right="6567" w:hanging="427"/>
      </w:pPr>
      <w:r>
        <w:rPr>
          <w:rFonts w:ascii="Arial" w:eastAsia="Arial" w:hAnsi="Arial" w:cs="Arial"/>
          <w:b/>
        </w:rPr>
        <w:t xml:space="preserve">Example 4  MT Source:  </w:t>
      </w:r>
    </w:p>
    <w:p w14:paraId="6758C957" w14:textId="77777777" w:rsidR="00F14A62" w:rsidRDefault="00F14A62">
      <w:pPr>
        <w:ind w:left="848" w:right="4962" w:hanging="850"/>
      </w:pPr>
      <w:r>
        <w:t xml:space="preserve"> </w:t>
      </w:r>
      <w:r>
        <w:tab/>
        <w:t>:50F:</w:t>
      </w:r>
      <w:r w:rsidR="002153EF">
        <w:rPr>
          <w:i/>
        </w:rPr>
        <w:t>/12584</w:t>
      </w:r>
      <w:r>
        <w:t xml:space="preserve">  </w:t>
      </w:r>
      <w:r>
        <w:tab/>
        <w:t xml:space="preserve"> </w:t>
      </w:r>
    </w:p>
    <w:p w14:paraId="57AD8BC0" w14:textId="207051CB" w:rsidR="00AF048F" w:rsidRDefault="00F14A62">
      <w:pPr>
        <w:ind w:left="848" w:right="4962" w:hanging="850"/>
      </w:pPr>
      <w:r>
        <w:t xml:space="preserve">       </w:t>
      </w:r>
      <w:r w:rsidR="002153EF">
        <w:t xml:space="preserve">1/Name </w:t>
      </w:r>
    </w:p>
    <w:p w14:paraId="37D71F6A" w14:textId="075AD24F" w:rsidR="00AF048F" w:rsidRDefault="002153EF">
      <w:pPr>
        <w:tabs>
          <w:tab w:val="center" w:pos="847"/>
          <w:tab w:val="center" w:pos="1416"/>
          <w:tab w:val="center" w:pos="4081"/>
        </w:tabs>
        <w:ind w:left="0" w:firstLine="0"/>
      </w:pPr>
      <w:r>
        <w:rPr>
          <w:rFonts w:ascii="Calibri" w:eastAsia="Calibri" w:hAnsi="Calibri" w:cs="Calibri"/>
          <w:sz w:val="22"/>
        </w:rPr>
        <w:tab/>
      </w:r>
      <w:r w:rsidR="00F14A62">
        <w:t xml:space="preserve">       </w:t>
      </w:r>
      <w:r>
        <w:t xml:space="preserve">6/BE/FvW/ABC12345678976543213854847 </w:t>
      </w:r>
    </w:p>
    <w:p w14:paraId="52DCF71B" w14:textId="22D0E5B1" w:rsidR="00AF048F" w:rsidRDefault="002153EF">
      <w:pPr>
        <w:pStyle w:val="Heading4"/>
        <w:tabs>
          <w:tab w:val="center" w:pos="847"/>
          <w:tab w:val="center" w:pos="1416"/>
          <w:tab w:val="center" w:pos="2402"/>
        </w:tabs>
        <w:spacing w:after="0"/>
        <w:ind w:left="0" w:firstLine="0"/>
      </w:pPr>
      <w:r>
        <w:rPr>
          <w:rFonts w:ascii="Calibri" w:eastAsia="Calibri" w:hAnsi="Calibri" w:cs="Calibri"/>
          <w:b w:val="0"/>
          <w:sz w:val="22"/>
        </w:rPr>
        <w:tab/>
      </w:r>
      <w:r w:rsidR="00F14A62">
        <w:rPr>
          <w:rFonts w:ascii="Courier New" w:eastAsia="Courier New" w:hAnsi="Courier New" w:cs="Courier New"/>
          <w:b w:val="0"/>
          <w:sz w:val="31"/>
          <w:vertAlign w:val="superscript"/>
        </w:rPr>
        <w:t xml:space="preserve">       </w:t>
      </w:r>
      <w:r>
        <w:rPr>
          <w:rFonts w:ascii="Courier New" w:eastAsia="Courier New" w:hAnsi="Courier New" w:cs="Courier New"/>
          <w:b w:val="0"/>
          <w:sz w:val="31"/>
          <w:vertAlign w:val="superscript"/>
        </w:rPr>
        <w:t xml:space="preserve">8/54689 </w:t>
      </w:r>
    </w:p>
    <w:p w14:paraId="0200993C" w14:textId="77777777" w:rsidR="00AF048F" w:rsidRDefault="002153EF">
      <w:pPr>
        <w:spacing w:after="169" w:line="268" w:lineRule="auto"/>
        <w:ind w:left="847" w:right="1898" w:hanging="10"/>
      </w:pPr>
      <w:r>
        <w:rPr>
          <w:i/>
        </w:rPr>
        <w:t>(Italic not illustrated by this function)</w:t>
      </w:r>
      <w:r>
        <w:t xml:space="preserve">  </w:t>
      </w:r>
    </w:p>
    <w:p w14:paraId="6C033EC7" w14:textId="77777777" w:rsidR="00AF048F" w:rsidRDefault="002153EF">
      <w:pPr>
        <w:spacing w:after="9"/>
        <w:ind w:left="856" w:right="157" w:hanging="7"/>
      </w:pPr>
      <w:r>
        <w:rPr>
          <w:rFonts w:ascii="Arial" w:eastAsia="Arial" w:hAnsi="Arial" w:cs="Arial"/>
          <w:b/>
        </w:rPr>
        <w:t xml:space="preserve">MX Translation:  </w:t>
      </w:r>
    </w:p>
    <w:p w14:paraId="538C4A09" w14:textId="77777777" w:rsidR="00AF048F" w:rsidRDefault="002153EF">
      <w:pPr>
        <w:ind w:left="846" w:right="8"/>
      </w:pPr>
      <w:r>
        <w:t xml:space="preserve">&lt;Dbtr&gt; </w:t>
      </w:r>
    </w:p>
    <w:p w14:paraId="761ACDD5" w14:textId="77777777" w:rsidR="00F57E39" w:rsidRDefault="002153EF">
      <w:pPr>
        <w:spacing w:line="216" w:lineRule="auto"/>
        <w:ind w:left="846" w:right="4929"/>
      </w:pPr>
      <w:r>
        <w:t xml:space="preserve">     &lt;Nm&gt;Name&lt;/Nm&gt;      </w:t>
      </w:r>
    </w:p>
    <w:p w14:paraId="480121D9" w14:textId="201433C9" w:rsidR="00AF048F" w:rsidRDefault="00F57E39">
      <w:pPr>
        <w:spacing w:line="216" w:lineRule="auto"/>
        <w:ind w:left="846" w:right="4929"/>
      </w:pPr>
      <w:r>
        <w:t xml:space="preserve">     </w:t>
      </w:r>
      <w:r w:rsidR="002153EF">
        <w:t xml:space="preserve">&lt;Id&gt; </w:t>
      </w:r>
    </w:p>
    <w:p w14:paraId="6E7C4EDB" w14:textId="77777777" w:rsidR="00AF048F" w:rsidRDefault="002153EF">
      <w:pPr>
        <w:ind w:left="846" w:right="8"/>
      </w:pPr>
      <w:r>
        <w:t xml:space="preserve">         &lt;PrvtId&gt; </w:t>
      </w:r>
    </w:p>
    <w:p w14:paraId="31EA1D46" w14:textId="77777777" w:rsidR="00AF048F" w:rsidRDefault="002153EF">
      <w:pPr>
        <w:ind w:left="846" w:right="8"/>
      </w:pPr>
      <w:r>
        <w:t xml:space="preserve">              &lt;Othr&gt; </w:t>
      </w:r>
    </w:p>
    <w:p w14:paraId="7D71C7B0" w14:textId="77777777" w:rsidR="00AF048F" w:rsidRDefault="002153EF">
      <w:pPr>
        <w:tabs>
          <w:tab w:val="center" w:pos="5516"/>
        </w:tabs>
        <w:ind w:left="-3" w:firstLine="0"/>
      </w:pPr>
      <w:r>
        <w:t xml:space="preserve">                       </w:t>
      </w:r>
      <w:r>
        <w:tab/>
        <w:t xml:space="preserve">&lt;Id&gt;ABC1234567897654321385484754689&lt;/Id&gt; </w:t>
      </w:r>
    </w:p>
    <w:p w14:paraId="1106B329" w14:textId="77777777" w:rsidR="00AF048F" w:rsidRDefault="002153EF" w:rsidP="00F57E39">
      <w:pPr>
        <w:spacing w:after="0"/>
        <w:ind w:left="846" w:right="8"/>
      </w:pPr>
      <w:r>
        <w:t xml:space="preserve">                   &lt;SchmeNm&gt; </w:t>
      </w:r>
    </w:p>
    <w:p w14:paraId="1491A936" w14:textId="77777777" w:rsidR="00F57E39" w:rsidRDefault="002153EF" w:rsidP="00F57E39">
      <w:pPr>
        <w:spacing w:after="0" w:line="216" w:lineRule="auto"/>
        <w:ind w:left="3330" w:right="2020" w:hanging="180"/>
      </w:pPr>
      <w:r>
        <w:t xml:space="preserve">                     </w:t>
      </w:r>
      <w:r w:rsidR="00F57E39">
        <w:t xml:space="preserve">     </w:t>
      </w:r>
      <w:r>
        <w:t>&lt;Cd&gt;CUST&lt;/Cd&gt;</w:t>
      </w:r>
    </w:p>
    <w:p w14:paraId="48DFB85A" w14:textId="77777777" w:rsidR="00F57E39" w:rsidRDefault="00F57E39" w:rsidP="00F57E39">
      <w:pPr>
        <w:spacing w:after="0" w:line="216" w:lineRule="auto"/>
        <w:ind w:left="3330" w:right="2020" w:hanging="180"/>
      </w:pPr>
    </w:p>
    <w:p w14:paraId="4913E810" w14:textId="68947B4B" w:rsidR="00AF048F" w:rsidRDefault="002153EF" w:rsidP="00F57E39">
      <w:pPr>
        <w:spacing w:after="0" w:line="216" w:lineRule="auto"/>
        <w:ind w:left="3330" w:right="2020" w:hanging="180"/>
      </w:pPr>
      <w:r>
        <w:t xml:space="preserve">&lt;/SchmeNm&gt; </w:t>
      </w:r>
    </w:p>
    <w:p w14:paraId="1BBA822F" w14:textId="77777777" w:rsidR="00AF048F" w:rsidRDefault="002153EF">
      <w:pPr>
        <w:ind w:left="846" w:right="8"/>
      </w:pPr>
      <w:r>
        <w:t xml:space="preserve">                   &lt;Issr&gt;BE/FvW&lt;/Issr&gt; </w:t>
      </w:r>
    </w:p>
    <w:p w14:paraId="5D210CC7" w14:textId="77777777" w:rsidR="00AF048F" w:rsidRDefault="002153EF">
      <w:pPr>
        <w:ind w:left="846" w:right="8"/>
      </w:pPr>
      <w:r>
        <w:t xml:space="preserve">              &lt;/Othr&gt; </w:t>
      </w:r>
    </w:p>
    <w:p w14:paraId="57F427FA" w14:textId="77777777" w:rsidR="00AF048F" w:rsidRDefault="002153EF">
      <w:pPr>
        <w:ind w:left="846" w:right="8"/>
      </w:pPr>
      <w:r>
        <w:t xml:space="preserve">         &lt;/PrvtId&gt; </w:t>
      </w:r>
    </w:p>
    <w:p w14:paraId="4CAE7B0F" w14:textId="77777777" w:rsidR="00AF048F" w:rsidRDefault="002153EF">
      <w:pPr>
        <w:spacing w:after="89"/>
        <w:ind w:left="846" w:right="8"/>
      </w:pPr>
      <w:r>
        <w:t xml:space="preserve">     &lt;/Id&gt; </w:t>
      </w:r>
    </w:p>
    <w:p w14:paraId="27287A0D" w14:textId="20113F6A" w:rsidR="00E568EA" w:rsidRPr="00E568EA" w:rsidRDefault="00E568EA">
      <w:pPr>
        <w:spacing w:after="27"/>
        <w:ind w:left="419" w:right="6567" w:hanging="7"/>
        <w:rPr>
          <w:rFonts w:eastAsia="Arial"/>
        </w:rPr>
      </w:pPr>
      <w:r>
        <w:rPr>
          <w:rFonts w:eastAsia="Arial"/>
        </w:rPr>
        <w:lastRenderedPageBreak/>
        <w:t xml:space="preserve">    </w:t>
      </w:r>
      <w:r w:rsidR="002153EF" w:rsidRPr="00E568EA">
        <w:rPr>
          <w:rFonts w:eastAsia="Arial"/>
        </w:rPr>
        <w:t xml:space="preserve">&lt;/Dbtr&gt; </w:t>
      </w:r>
    </w:p>
    <w:p w14:paraId="069EE9D0" w14:textId="77777777" w:rsidR="00E568EA" w:rsidRDefault="00E568EA">
      <w:pPr>
        <w:spacing w:after="27"/>
        <w:ind w:left="419" w:right="6567" w:hanging="7"/>
        <w:rPr>
          <w:rFonts w:ascii="Arial" w:eastAsia="Arial" w:hAnsi="Arial" w:cs="Arial"/>
          <w:b/>
        </w:rPr>
      </w:pPr>
    </w:p>
    <w:p w14:paraId="5CB3D519" w14:textId="1A2E8B33" w:rsidR="00AF048F" w:rsidRDefault="002153EF">
      <w:pPr>
        <w:spacing w:after="27"/>
        <w:ind w:left="419" w:right="6567" w:hanging="7"/>
      </w:pPr>
      <w:r>
        <w:rPr>
          <w:rFonts w:ascii="Arial" w:eastAsia="Arial" w:hAnsi="Arial" w:cs="Arial"/>
          <w:b/>
        </w:rPr>
        <w:t xml:space="preserve">Example 5 MT Source:  </w:t>
      </w:r>
    </w:p>
    <w:p w14:paraId="7A031A70" w14:textId="3CCB743A" w:rsidR="00AF048F" w:rsidRDefault="002153EF">
      <w:pPr>
        <w:tabs>
          <w:tab w:val="center" w:pos="1149"/>
          <w:tab w:val="center" w:pos="3296"/>
        </w:tabs>
        <w:spacing w:after="4" w:line="268" w:lineRule="auto"/>
        <w:ind w:left="0" w:firstLine="0"/>
      </w:pPr>
      <w:r>
        <w:rPr>
          <w:rFonts w:ascii="Calibri" w:eastAsia="Calibri" w:hAnsi="Calibri" w:cs="Calibri"/>
          <w:sz w:val="22"/>
        </w:rPr>
        <w:tab/>
      </w:r>
      <w:r w:rsidR="00E568EA">
        <w:rPr>
          <w:rFonts w:ascii="Calibri" w:eastAsia="Calibri" w:hAnsi="Calibri" w:cs="Calibri"/>
          <w:sz w:val="22"/>
        </w:rPr>
        <w:t xml:space="preserve">                   </w:t>
      </w:r>
      <w:r w:rsidR="00E568EA">
        <w:t>:50F:</w:t>
      </w:r>
      <w:r>
        <w:rPr>
          <w:i/>
        </w:rPr>
        <w:t>ARNU/BE/12598766233</w:t>
      </w:r>
      <w:r>
        <w:t xml:space="preserve"> </w:t>
      </w:r>
    </w:p>
    <w:p w14:paraId="641A2C47" w14:textId="50FB2DD5" w:rsidR="00AF048F" w:rsidRDefault="00E568EA" w:rsidP="00E568EA">
      <w:pPr>
        <w:ind w:right="8"/>
      </w:pPr>
      <w:r>
        <w:t xml:space="preserve"> </w:t>
      </w:r>
      <w:r w:rsidR="002153EF">
        <w:t xml:space="preserve">1/Name </w:t>
      </w:r>
    </w:p>
    <w:p w14:paraId="5B2187B8" w14:textId="5B052899" w:rsidR="00AF048F" w:rsidRDefault="00E568EA" w:rsidP="00E568EA">
      <w:pPr>
        <w:ind w:right="8"/>
      </w:pPr>
      <w:r>
        <w:t xml:space="preserve"> </w:t>
      </w:r>
      <w:r w:rsidR="002153EF">
        <w:t xml:space="preserve">6/BE/FvW/ABC1234567 </w:t>
      </w:r>
    </w:p>
    <w:p w14:paraId="30607536" w14:textId="53C7DCB4" w:rsidR="00AF048F" w:rsidRDefault="00E568EA" w:rsidP="00E568EA">
      <w:pPr>
        <w:ind w:right="8"/>
      </w:pPr>
      <w:r>
        <w:t xml:space="preserve"> </w:t>
      </w:r>
      <w:r w:rsidR="002153EF">
        <w:t xml:space="preserve">7/BE/1256ABC12345678976543213854847 </w:t>
      </w:r>
    </w:p>
    <w:p w14:paraId="7F7D6A83" w14:textId="104054C3" w:rsidR="00AF048F" w:rsidRDefault="00E568EA" w:rsidP="00E568EA">
      <w:pPr>
        <w:pStyle w:val="Heading4"/>
        <w:spacing w:after="0"/>
      </w:pPr>
      <w:r>
        <w:rPr>
          <w:rFonts w:ascii="Courier New" w:eastAsia="Courier New" w:hAnsi="Courier New" w:cs="Courier New"/>
          <w:b w:val="0"/>
          <w:sz w:val="31"/>
          <w:vertAlign w:val="superscript"/>
        </w:rPr>
        <w:t xml:space="preserve">        </w:t>
      </w:r>
      <w:r w:rsidR="002153EF">
        <w:rPr>
          <w:rFonts w:ascii="Courier New" w:eastAsia="Courier New" w:hAnsi="Courier New" w:cs="Courier New"/>
          <w:b w:val="0"/>
          <w:sz w:val="31"/>
          <w:vertAlign w:val="superscript"/>
        </w:rPr>
        <w:t xml:space="preserve">8/54689 </w:t>
      </w:r>
    </w:p>
    <w:p w14:paraId="096C11E3" w14:textId="77777777" w:rsidR="00AF048F" w:rsidRDefault="002153EF">
      <w:pPr>
        <w:spacing w:after="170" w:line="268" w:lineRule="auto"/>
        <w:ind w:left="847" w:right="1898" w:hanging="10"/>
      </w:pPr>
      <w:r>
        <w:rPr>
          <w:i/>
        </w:rPr>
        <w:t>(Italic not illustrated by this function)</w:t>
      </w:r>
      <w:r>
        <w:t xml:space="preserve"> </w:t>
      </w:r>
    </w:p>
    <w:p w14:paraId="11F6F354" w14:textId="77777777" w:rsidR="00AF048F" w:rsidRDefault="002153EF">
      <w:pPr>
        <w:spacing w:after="9"/>
        <w:ind w:left="856" w:right="157" w:hanging="7"/>
      </w:pPr>
      <w:r>
        <w:rPr>
          <w:rFonts w:ascii="Arial" w:eastAsia="Arial" w:hAnsi="Arial" w:cs="Arial"/>
          <w:b/>
        </w:rPr>
        <w:t xml:space="preserve">MX Translation:  </w:t>
      </w:r>
    </w:p>
    <w:p w14:paraId="49E1AA64" w14:textId="77777777" w:rsidR="00AF048F" w:rsidRDefault="002153EF">
      <w:pPr>
        <w:ind w:left="846" w:right="8"/>
      </w:pPr>
      <w:r>
        <w:t xml:space="preserve">&lt;Dbtr&gt; </w:t>
      </w:r>
    </w:p>
    <w:p w14:paraId="7CDCE7B8" w14:textId="77777777" w:rsidR="00E568EA" w:rsidRDefault="002153EF">
      <w:pPr>
        <w:spacing w:after="205" w:line="216" w:lineRule="auto"/>
        <w:ind w:left="846" w:right="4776"/>
      </w:pPr>
      <w:r>
        <w:t xml:space="preserve">      &lt;Nm&gt;Name&lt;/Nm&gt;      </w:t>
      </w:r>
    </w:p>
    <w:p w14:paraId="7152A61A" w14:textId="59F3A813" w:rsidR="00AF048F" w:rsidRDefault="00E568EA">
      <w:pPr>
        <w:spacing w:after="205" w:line="216" w:lineRule="auto"/>
        <w:ind w:left="846" w:right="4776"/>
      </w:pPr>
      <w:r>
        <w:t xml:space="preserve">     </w:t>
      </w:r>
      <w:r w:rsidR="002153EF">
        <w:t xml:space="preserve"> &lt;Id&gt; </w:t>
      </w:r>
    </w:p>
    <w:p w14:paraId="4EFAF73B" w14:textId="77777777" w:rsidR="00E568EA" w:rsidRDefault="002153EF">
      <w:pPr>
        <w:spacing w:after="103" w:line="268" w:lineRule="auto"/>
        <w:ind w:left="847" w:right="1898" w:hanging="10"/>
        <w:rPr>
          <w:i/>
        </w:rPr>
      </w:pPr>
      <w:r>
        <w:t xml:space="preserve">          &lt;PrvtId&gt; </w:t>
      </w:r>
      <w:r>
        <w:rPr>
          <w:i/>
        </w:rPr>
        <w:t xml:space="preserve">               </w:t>
      </w:r>
    </w:p>
    <w:p w14:paraId="0ABB233E" w14:textId="7C41B0B0" w:rsidR="00AF048F" w:rsidRDefault="00E568EA">
      <w:pPr>
        <w:spacing w:after="103" w:line="268" w:lineRule="auto"/>
        <w:ind w:left="847" w:right="1898" w:hanging="10"/>
      </w:pPr>
      <w:r>
        <w:rPr>
          <w:i/>
        </w:rPr>
        <w:t xml:space="preserve">                 </w:t>
      </w:r>
      <w:r w:rsidR="002153EF">
        <w:rPr>
          <w:i/>
        </w:rPr>
        <w:t xml:space="preserve">&lt;Othr&gt; </w:t>
      </w:r>
    </w:p>
    <w:p w14:paraId="4843B54C" w14:textId="61121C52" w:rsidR="00AF048F" w:rsidRDefault="002153EF" w:rsidP="00E568EA">
      <w:pPr>
        <w:spacing w:after="4" w:line="216" w:lineRule="auto"/>
        <w:ind w:left="2970" w:right="1898" w:hanging="2133"/>
      </w:pPr>
      <w:r>
        <w:rPr>
          <w:i/>
        </w:rPr>
        <w:t xml:space="preserve">                  &lt;Id&gt;12598766233&lt;/Id&gt;                   </w:t>
      </w:r>
      <w:r w:rsidR="00E568EA">
        <w:rPr>
          <w:i/>
        </w:rPr>
        <w:t xml:space="preserve">   </w:t>
      </w:r>
      <w:r>
        <w:rPr>
          <w:i/>
        </w:rPr>
        <w:t xml:space="preserve">&lt;SchmeNm&gt; </w:t>
      </w:r>
    </w:p>
    <w:p w14:paraId="688F1227" w14:textId="2E3F534B" w:rsidR="00AF048F" w:rsidRDefault="00E568EA" w:rsidP="00E568EA">
      <w:pPr>
        <w:spacing w:after="4" w:line="216" w:lineRule="auto"/>
        <w:ind w:left="2970" w:right="1898" w:hanging="127"/>
      </w:pPr>
      <w:r>
        <w:rPr>
          <w:i/>
        </w:rPr>
        <w:t xml:space="preserve">    </w:t>
      </w:r>
      <w:r w:rsidR="002153EF">
        <w:rPr>
          <w:i/>
        </w:rPr>
        <w:t xml:space="preserve">  &lt;Cd&gt;ARNU&lt;/Cd&gt;                  </w:t>
      </w:r>
      <w:r>
        <w:rPr>
          <w:i/>
        </w:rPr>
        <w:t xml:space="preserve">  </w:t>
      </w:r>
      <w:r w:rsidR="002153EF">
        <w:rPr>
          <w:i/>
        </w:rPr>
        <w:t xml:space="preserve">&lt;/SchmeNm&gt; </w:t>
      </w:r>
    </w:p>
    <w:p w14:paraId="53B85170" w14:textId="14C435B4" w:rsidR="00AF048F" w:rsidRDefault="002153EF">
      <w:pPr>
        <w:spacing w:after="4" w:line="268" w:lineRule="auto"/>
        <w:ind w:left="847" w:right="1898" w:hanging="10"/>
      </w:pPr>
      <w:r>
        <w:rPr>
          <w:i/>
        </w:rPr>
        <w:t xml:space="preserve">                </w:t>
      </w:r>
      <w:r w:rsidR="00E568EA">
        <w:rPr>
          <w:i/>
        </w:rPr>
        <w:t xml:space="preserve">  </w:t>
      </w:r>
      <w:r>
        <w:rPr>
          <w:i/>
        </w:rPr>
        <w:t xml:space="preserve">&lt;Issr&gt;BE&lt;/Issr&gt; </w:t>
      </w:r>
    </w:p>
    <w:p w14:paraId="61190569" w14:textId="69EA511F" w:rsidR="00AF048F" w:rsidRDefault="002153EF">
      <w:pPr>
        <w:spacing w:after="4" w:line="268" w:lineRule="auto"/>
        <w:ind w:left="847" w:right="1898" w:hanging="10"/>
        <w:rPr>
          <w:i/>
        </w:rPr>
      </w:pPr>
      <w:r>
        <w:rPr>
          <w:i/>
        </w:rPr>
        <w:t xml:space="preserve">             </w:t>
      </w:r>
      <w:r w:rsidR="00E568EA">
        <w:rPr>
          <w:i/>
        </w:rPr>
        <w:t xml:space="preserve">   </w:t>
      </w:r>
      <w:r>
        <w:rPr>
          <w:i/>
        </w:rPr>
        <w:t xml:space="preserve"> &lt;/Othr&gt; </w:t>
      </w:r>
    </w:p>
    <w:p w14:paraId="5D36F7F0" w14:textId="77777777" w:rsidR="00E568EA" w:rsidRDefault="00E568EA">
      <w:pPr>
        <w:spacing w:after="4" w:line="268" w:lineRule="auto"/>
        <w:ind w:left="847" w:right="1898" w:hanging="10"/>
      </w:pPr>
    </w:p>
    <w:p w14:paraId="17F1712D" w14:textId="36C8A0D4" w:rsidR="00AF048F" w:rsidRDefault="002153EF">
      <w:pPr>
        <w:ind w:left="846" w:right="8"/>
      </w:pPr>
      <w:r>
        <w:t xml:space="preserve">             </w:t>
      </w:r>
      <w:r w:rsidR="00E568EA">
        <w:t xml:space="preserve">   </w:t>
      </w:r>
      <w:r>
        <w:t xml:space="preserve"> &lt;Othr&gt; </w:t>
      </w:r>
    </w:p>
    <w:p w14:paraId="248F91A2" w14:textId="6D5C7514" w:rsidR="00AF048F" w:rsidRDefault="002153EF" w:rsidP="00E568EA">
      <w:pPr>
        <w:spacing w:line="216" w:lineRule="auto"/>
        <w:ind w:left="3060" w:right="2018"/>
      </w:pPr>
      <w:r>
        <w:t xml:space="preserve">                  </w:t>
      </w:r>
      <w:r w:rsidR="00E568EA">
        <w:t xml:space="preserve">   </w:t>
      </w:r>
      <w:r>
        <w:t xml:space="preserve">&lt;Id&gt;ABC1234567&lt;/Id&gt;                   </w:t>
      </w:r>
      <w:r w:rsidR="00E568EA">
        <w:t xml:space="preserve">     </w:t>
      </w:r>
      <w:r>
        <w:t xml:space="preserve">&lt;SchmeNm&gt; </w:t>
      </w:r>
    </w:p>
    <w:p w14:paraId="32D2B5DD" w14:textId="77777777" w:rsidR="00AF048F" w:rsidRDefault="002153EF">
      <w:pPr>
        <w:ind w:left="846" w:right="8"/>
      </w:pPr>
      <w:r>
        <w:t xml:space="preserve">                         &lt;Cd&gt;CUST&lt;/Cd&gt; </w:t>
      </w:r>
    </w:p>
    <w:p w14:paraId="5897BA19" w14:textId="77777777" w:rsidR="00AF048F" w:rsidRDefault="002153EF">
      <w:pPr>
        <w:ind w:left="846" w:right="8"/>
      </w:pPr>
      <w:r>
        <w:t xml:space="preserve">                   &lt;/SchmeNm&gt; </w:t>
      </w:r>
    </w:p>
    <w:p w14:paraId="4FCB309D" w14:textId="77777777" w:rsidR="00AF048F" w:rsidRDefault="002153EF">
      <w:pPr>
        <w:ind w:left="846" w:right="8"/>
      </w:pPr>
      <w:r>
        <w:t xml:space="preserve">                   &lt;Issr&gt;BE/FvW&lt;/Issr&gt; </w:t>
      </w:r>
    </w:p>
    <w:p w14:paraId="4114E794" w14:textId="1EB3C94D" w:rsidR="00AF048F" w:rsidRDefault="002153EF">
      <w:pPr>
        <w:ind w:left="846" w:right="8"/>
      </w:pPr>
      <w:r>
        <w:t xml:space="preserve">               </w:t>
      </w:r>
      <w:r w:rsidR="00E568EA">
        <w:t xml:space="preserve">   </w:t>
      </w:r>
      <w:r>
        <w:t xml:space="preserve">&lt;/Othr&gt; </w:t>
      </w:r>
    </w:p>
    <w:p w14:paraId="2134EF6A" w14:textId="77777777" w:rsidR="00AF048F" w:rsidRDefault="002153EF">
      <w:pPr>
        <w:ind w:left="846" w:right="8"/>
      </w:pPr>
      <w:r>
        <w:t xml:space="preserve">           &lt;/PrvtId&gt; </w:t>
      </w:r>
    </w:p>
    <w:p w14:paraId="06D17E31" w14:textId="105BCA03" w:rsidR="00AF048F" w:rsidRDefault="002153EF">
      <w:pPr>
        <w:spacing w:after="216"/>
        <w:ind w:left="846" w:right="8"/>
      </w:pPr>
      <w:r>
        <w:t xml:space="preserve">     </w:t>
      </w:r>
      <w:r w:rsidR="00E568EA">
        <w:t xml:space="preserve">  </w:t>
      </w:r>
      <w:r>
        <w:t xml:space="preserve">&lt;/Id&gt; </w:t>
      </w:r>
    </w:p>
    <w:p w14:paraId="06E99896" w14:textId="54568F65" w:rsidR="00E568EA" w:rsidRDefault="00E568EA">
      <w:pPr>
        <w:spacing w:after="138" w:line="340" w:lineRule="auto"/>
        <w:ind w:left="847" w:right="2614" w:hanging="10"/>
        <w:rPr>
          <w:sz w:val="31"/>
          <w:vertAlign w:val="superscript"/>
        </w:rPr>
      </w:pPr>
      <w:r>
        <w:rPr>
          <w:sz w:val="31"/>
          <w:vertAlign w:val="superscript"/>
        </w:rPr>
        <w:t xml:space="preserve"> </w:t>
      </w:r>
      <w:r w:rsidR="002153EF">
        <w:rPr>
          <w:sz w:val="31"/>
          <w:vertAlign w:val="superscript"/>
        </w:rPr>
        <w:t xml:space="preserve">&lt;/Dbtr&gt; </w:t>
      </w:r>
    </w:p>
    <w:p w14:paraId="2DE2D89F" w14:textId="2CBFF807" w:rsidR="00AF048F" w:rsidRDefault="00E568EA">
      <w:pPr>
        <w:spacing w:after="138" w:line="340" w:lineRule="auto"/>
        <w:ind w:left="847" w:right="2614" w:hanging="10"/>
      </w:pPr>
      <w:r>
        <w:rPr>
          <w:i/>
        </w:rPr>
        <w:t>(</w:t>
      </w:r>
      <w:r w:rsidR="002153EF">
        <w:rPr>
          <w:i/>
        </w:rPr>
        <w:t xml:space="preserve">Italic not illustrated by this function) </w:t>
      </w:r>
      <w:r w:rsidR="002153EF">
        <w:t xml:space="preserve"> </w:t>
      </w:r>
    </w:p>
    <w:p w14:paraId="5B9AE654" w14:textId="672AD1A0" w:rsidR="00F11B7B" w:rsidRDefault="00F11B7B">
      <w:pPr>
        <w:spacing w:after="138" w:line="340" w:lineRule="auto"/>
        <w:ind w:left="847" w:right="2614" w:hanging="10"/>
      </w:pPr>
      <w:r>
        <w:t>/* Line “7/”and “8/” not translated */</w:t>
      </w:r>
    </w:p>
    <w:p w14:paraId="729D15CA" w14:textId="77777777" w:rsidR="00EE7666" w:rsidRDefault="00EE7666" w:rsidP="00EC55BF">
      <w:pPr>
        <w:pStyle w:val="Heading3"/>
      </w:pPr>
    </w:p>
    <w:p w14:paraId="0F59D1E9" w14:textId="77777777" w:rsidR="00EE7666" w:rsidRDefault="00EE7666" w:rsidP="00EC55BF">
      <w:pPr>
        <w:pStyle w:val="Heading3"/>
      </w:pPr>
    </w:p>
    <w:p w14:paraId="03D67DF0" w14:textId="65F2E6F2" w:rsidR="00AF048F" w:rsidRDefault="0054132B" w:rsidP="00EC55BF">
      <w:pPr>
        <w:pStyle w:val="Heading3"/>
      </w:pPr>
      <w:bookmarkStart w:id="607" w:name="_Toc6320403"/>
      <w:bookmarkStart w:id="608" w:name="_Toc136351222"/>
      <w:r>
        <w:t>3.1.6</w:t>
      </w:r>
      <w:r w:rsidR="00180E67">
        <w:t xml:space="preserve">  </w:t>
      </w:r>
      <w:r w:rsidR="002153EF">
        <w:t>MT_To_ MXPartyNameAndAddress</w:t>
      </w:r>
      <w:bookmarkEnd w:id="607"/>
      <w:bookmarkEnd w:id="608"/>
      <w:r w:rsidR="002153EF">
        <w:t xml:space="preserve"> </w:t>
      </w:r>
    </w:p>
    <w:p w14:paraId="56AA0CB2" w14:textId="77777777" w:rsidR="00AF048F" w:rsidRDefault="002153EF">
      <w:pPr>
        <w:spacing w:after="95"/>
        <w:ind w:left="419" w:right="157" w:hanging="7"/>
      </w:pPr>
      <w:r>
        <w:rPr>
          <w:rFonts w:ascii="Arial" w:eastAsia="Arial" w:hAnsi="Arial" w:cs="Arial"/>
          <w:b/>
        </w:rPr>
        <w:t xml:space="preserve">Name </w:t>
      </w:r>
    </w:p>
    <w:p w14:paraId="54B5DE75" w14:textId="77777777" w:rsidR="00AF048F" w:rsidRDefault="002153EF">
      <w:pPr>
        <w:spacing w:after="112" w:line="249" w:lineRule="auto"/>
        <w:ind w:left="849" w:right="15" w:hanging="10"/>
      </w:pPr>
      <w:r w:rsidRPr="00644F13">
        <w:rPr>
          <w:rFonts w:ascii="Arial" w:eastAsia="Arial" w:hAnsi="Arial" w:cs="Arial"/>
        </w:rPr>
        <w:t>MT_To_MXPartyNameAndAddress</w:t>
      </w:r>
      <w:r>
        <w:rPr>
          <w:rFonts w:ascii="Arial" w:eastAsia="Arial" w:hAnsi="Arial" w:cs="Arial"/>
        </w:rPr>
        <w:t xml:space="preserve"> </w:t>
      </w:r>
    </w:p>
    <w:p w14:paraId="60240784" w14:textId="77777777" w:rsidR="00AF048F" w:rsidRDefault="002153EF">
      <w:pPr>
        <w:spacing w:after="95"/>
        <w:ind w:left="419" w:right="157" w:hanging="7"/>
      </w:pPr>
      <w:r>
        <w:rPr>
          <w:rFonts w:ascii="Arial" w:eastAsia="Arial" w:hAnsi="Arial" w:cs="Arial"/>
          <w:b/>
        </w:rPr>
        <w:t xml:space="preserve">Business description  </w:t>
      </w:r>
    </w:p>
    <w:p w14:paraId="61414B10" w14:textId="0589121F" w:rsidR="00AF048F" w:rsidRDefault="002153EF">
      <w:pPr>
        <w:spacing w:after="112" w:line="249" w:lineRule="auto"/>
        <w:ind w:left="849" w:right="15" w:hanging="10"/>
        <w:rPr>
          <w:rFonts w:ascii="Arial" w:eastAsia="Arial" w:hAnsi="Arial" w:cs="Arial"/>
        </w:rPr>
      </w:pPr>
      <w:r>
        <w:rPr>
          <w:rFonts w:ascii="Arial" w:eastAsia="Arial" w:hAnsi="Arial" w:cs="Arial"/>
        </w:rPr>
        <w:lastRenderedPageBreak/>
        <w:t xml:space="preserve">The function translates an MT party name and address to an MX name and MX address.  </w:t>
      </w:r>
    </w:p>
    <w:p w14:paraId="49683144" w14:textId="1BB36636" w:rsidR="004263D8" w:rsidRPr="007C0717" w:rsidDel="00FE092A" w:rsidRDefault="004263D8" w:rsidP="00992C29">
      <w:pPr>
        <w:spacing w:after="87"/>
        <w:ind w:left="839" w:right="458" w:firstLine="0"/>
        <w:rPr>
          <w:del w:id="609" w:author="BOUVY Martine [3]" w:date="2020-12-08T15:54:00Z"/>
          <w:rFonts w:ascii="Arial" w:hAnsi="Arial" w:cs="Arial"/>
        </w:rPr>
      </w:pPr>
      <w:del w:id="610" w:author="BOUVY Martine [3]" w:date="2020-12-08T15:54:00Z">
        <w:r w:rsidRPr="007C0717" w:rsidDel="00FE092A">
          <w:rPr>
            <w:rFonts w:ascii="Arial" w:hAnsi="Arial" w:cs="Arial"/>
          </w:rPr>
          <w:delText>Default value for AddressLine is provided. Excepted the case where all agents are in the same jurisdiction</w:delText>
        </w:r>
        <w:r w:rsidRPr="007C0717" w:rsidDel="00FE092A">
          <w:rPr>
            <w:rFonts w:ascii="Arial" w:hAnsi="Arial" w:cs="Arial"/>
            <w:bCs/>
            <w:lang w:val="fr-BE"/>
          </w:rPr>
          <w:delText xml:space="preserve">, Name and PostalAddress are mandatory if BIC is absent for the Debtor and Creditor. So value « NOTPROVIDED » will be filled in in any cases if MT PostalAddress is absent. </w:delText>
        </w:r>
      </w:del>
    </w:p>
    <w:p w14:paraId="7688D4CC" w14:textId="77777777" w:rsidR="004263D8" w:rsidRDefault="004263D8">
      <w:pPr>
        <w:spacing w:after="112" w:line="249" w:lineRule="auto"/>
        <w:ind w:left="849" w:right="15" w:hanging="10"/>
      </w:pPr>
    </w:p>
    <w:p w14:paraId="20E9852C" w14:textId="77777777" w:rsidR="00AF048F" w:rsidRDefault="002153EF">
      <w:pPr>
        <w:spacing w:after="95"/>
        <w:ind w:left="419" w:right="157" w:hanging="7"/>
      </w:pPr>
      <w:r>
        <w:rPr>
          <w:rFonts w:ascii="Arial" w:eastAsia="Arial" w:hAnsi="Arial" w:cs="Arial"/>
          <w:b/>
        </w:rPr>
        <w:t xml:space="preserve">Format </w:t>
      </w:r>
    </w:p>
    <w:p w14:paraId="39A6B317" w14:textId="77777777" w:rsidR="00AF048F" w:rsidRDefault="002153EF">
      <w:pPr>
        <w:spacing w:after="112" w:line="249" w:lineRule="auto"/>
        <w:ind w:left="849" w:right="15" w:hanging="10"/>
      </w:pPr>
      <w:r>
        <w:rPr>
          <w:rFonts w:ascii="Arial" w:eastAsia="Arial" w:hAnsi="Arial" w:cs="Arial"/>
          <w:b/>
        </w:rPr>
        <w:t>MT_To_MXPartyNameAndAddress</w:t>
      </w:r>
      <w:r>
        <w:rPr>
          <w:rFonts w:ascii="Arial" w:eastAsia="Arial" w:hAnsi="Arial" w:cs="Arial"/>
        </w:rPr>
        <w:t xml:space="preserve">(MTNameAndAddress ; MXName, MXPostalAddress) </w:t>
      </w:r>
    </w:p>
    <w:p w14:paraId="4B31457B" w14:textId="77777777" w:rsidR="00AF048F" w:rsidRDefault="002153EF">
      <w:pPr>
        <w:spacing w:after="95"/>
        <w:ind w:left="860" w:right="157" w:hanging="7"/>
      </w:pPr>
      <w:r>
        <w:rPr>
          <w:rFonts w:ascii="Arial" w:eastAsia="Arial" w:hAnsi="Arial" w:cs="Arial"/>
          <w:b/>
        </w:rPr>
        <w:t xml:space="preserve">Input </w:t>
      </w:r>
    </w:p>
    <w:p w14:paraId="3C436E81" w14:textId="77777777" w:rsidR="005C2DEF" w:rsidRDefault="002153EF">
      <w:pPr>
        <w:spacing w:line="365" w:lineRule="auto"/>
        <w:ind w:left="849" w:right="557" w:hanging="10"/>
        <w:rPr>
          <w:rFonts w:ascii="Arial" w:eastAsia="Arial" w:hAnsi="Arial" w:cs="Arial"/>
        </w:rPr>
      </w:pPr>
      <w:r>
        <w:rPr>
          <w:rFonts w:ascii="Arial" w:eastAsia="Arial" w:hAnsi="Arial" w:cs="Arial"/>
        </w:rPr>
        <w:t xml:space="preserve">MTNameAndAddress: name and address of a party in an MT message.  </w:t>
      </w:r>
    </w:p>
    <w:p w14:paraId="01F31725" w14:textId="77777777" w:rsidR="00AF048F" w:rsidRDefault="002153EF">
      <w:pPr>
        <w:spacing w:line="365" w:lineRule="auto"/>
        <w:ind w:left="849" w:right="557" w:hanging="10"/>
      </w:pPr>
      <w:r>
        <w:rPr>
          <w:rFonts w:ascii="Arial" w:eastAsia="Arial" w:hAnsi="Arial" w:cs="Arial"/>
          <w:b/>
        </w:rPr>
        <w:t xml:space="preserve">Output </w:t>
      </w:r>
    </w:p>
    <w:p w14:paraId="65CB9678" w14:textId="34AC78E4" w:rsidR="00AF048F" w:rsidRDefault="002153EF">
      <w:pPr>
        <w:spacing w:after="112" w:line="249" w:lineRule="auto"/>
        <w:ind w:left="849" w:right="15" w:hanging="10"/>
      </w:pPr>
      <w:r>
        <w:rPr>
          <w:rFonts w:ascii="Arial" w:eastAsia="Arial" w:hAnsi="Arial" w:cs="Arial"/>
        </w:rPr>
        <w:t xml:space="preserve">MXName and MXPostalAddress: the result of this function is immediately put into the correct MX element inside the target component typed </w:t>
      </w:r>
      <w:r>
        <w:rPr>
          <w:rFonts w:ascii="Arial" w:eastAsia="Arial" w:hAnsi="Arial" w:cs="Arial"/>
          <w:i/>
        </w:rPr>
        <w:t>PartyIdentification</w:t>
      </w:r>
      <w:r w:rsidR="00F10981">
        <w:rPr>
          <w:rFonts w:ascii="Arial" w:eastAsia="Arial" w:hAnsi="Arial" w:cs="Arial"/>
          <w:i/>
        </w:rPr>
        <w:t>135</w:t>
      </w:r>
      <w:r>
        <w:rPr>
          <w:rFonts w:ascii="Arial" w:eastAsia="Arial" w:hAnsi="Arial" w:cs="Arial"/>
        </w:rPr>
        <w:t xml:space="preserve">. </w:t>
      </w:r>
    </w:p>
    <w:p w14:paraId="4E5863FE" w14:textId="77777777" w:rsidR="00AF048F" w:rsidRDefault="002153EF">
      <w:pPr>
        <w:spacing w:after="0" w:line="370" w:lineRule="auto"/>
        <w:ind w:left="839" w:right="6157" w:hanging="427"/>
      </w:pPr>
      <w:r>
        <w:rPr>
          <w:rFonts w:ascii="Arial" w:eastAsia="Arial" w:hAnsi="Arial" w:cs="Arial"/>
          <w:b/>
        </w:rPr>
        <w:t xml:space="preserve">Preconditions </w:t>
      </w:r>
      <w:r>
        <w:rPr>
          <w:rFonts w:ascii="Arial" w:eastAsia="Arial" w:hAnsi="Arial" w:cs="Arial"/>
        </w:rPr>
        <w:t xml:space="preserve">None.  </w:t>
      </w:r>
    </w:p>
    <w:p w14:paraId="3000F56B" w14:textId="499764BE" w:rsidR="00AF048F" w:rsidRDefault="002153EF">
      <w:pPr>
        <w:spacing w:after="9"/>
        <w:ind w:left="419" w:right="157" w:hanging="7"/>
        <w:rPr>
          <w:rFonts w:ascii="Arial" w:eastAsia="Arial" w:hAnsi="Arial" w:cs="Arial"/>
          <w:b/>
        </w:rPr>
      </w:pPr>
      <w:r>
        <w:rPr>
          <w:rFonts w:ascii="Arial" w:eastAsia="Arial" w:hAnsi="Arial" w:cs="Arial"/>
          <w:b/>
        </w:rPr>
        <w:t xml:space="preserve">Formal description </w:t>
      </w:r>
    </w:p>
    <w:p w14:paraId="5000A537" w14:textId="77777777" w:rsidR="00A52AF4" w:rsidRDefault="00A52AF4">
      <w:pPr>
        <w:spacing w:after="9"/>
        <w:ind w:left="419" w:right="157" w:hanging="7"/>
      </w:pPr>
    </w:p>
    <w:p w14:paraId="2FD3E429" w14:textId="77777777" w:rsidR="00AF048F" w:rsidRDefault="002153EF" w:rsidP="00A52AF4">
      <w:pPr>
        <w:spacing w:after="0"/>
        <w:ind w:left="846" w:right="8"/>
      </w:pPr>
      <w:r>
        <w:t xml:space="preserve">/*MTNameAndAddress is defined by 4 lines of 35 characters. </w:t>
      </w:r>
    </w:p>
    <w:p w14:paraId="6EE4CE03" w14:textId="77777777" w:rsidR="00AF048F" w:rsidRDefault="002153EF" w:rsidP="00A52AF4">
      <w:pPr>
        <w:spacing w:after="0"/>
        <w:ind w:left="846" w:right="8"/>
      </w:pPr>
      <w:r>
        <w:t>MTNameAndAddress[1] indicates the first line not including the Carriage Return Line Feed “</w:t>
      </w:r>
      <w:r>
        <w:rPr>
          <w:i/>
          <w:sz w:val="31"/>
          <w:vertAlign w:val="subscript"/>
        </w:rPr>
        <w:t>CRLF</w:t>
      </w:r>
      <w:r>
        <w:t xml:space="preserve">” needed as separator between </w:t>
      </w:r>
    </w:p>
    <w:p w14:paraId="5AC0301D" w14:textId="77777777" w:rsidR="00AF048F" w:rsidRDefault="002153EF" w:rsidP="00A52AF4">
      <w:pPr>
        <w:spacing w:after="0"/>
        <w:ind w:left="846" w:right="8"/>
      </w:pPr>
      <w:r>
        <w:t xml:space="preserve">consecutive lines in an MT field with multiple line format*/ </w:t>
      </w:r>
    </w:p>
    <w:p w14:paraId="1A02BF73" w14:textId="77777777" w:rsidR="00946DEA" w:rsidRDefault="00946DEA" w:rsidP="00A52AF4">
      <w:pPr>
        <w:spacing w:after="0"/>
        <w:ind w:left="846" w:right="8"/>
      </w:pPr>
    </w:p>
    <w:p w14:paraId="76775C5E" w14:textId="77777777" w:rsidR="00AF048F" w:rsidRDefault="002153EF" w:rsidP="00A52AF4">
      <w:pPr>
        <w:spacing w:after="0"/>
        <w:ind w:left="846" w:right="8"/>
      </w:pPr>
      <w:r>
        <w:t xml:space="preserve">/*Translation of the name*/ </w:t>
      </w:r>
    </w:p>
    <w:p w14:paraId="5C1F67D3" w14:textId="77777777" w:rsidR="00AB15C4" w:rsidRDefault="00AB15C4" w:rsidP="00A52AF4">
      <w:pPr>
        <w:ind w:left="0" w:right="8" w:firstLine="0"/>
      </w:pPr>
    </w:p>
    <w:p w14:paraId="3BDEF639" w14:textId="77777777" w:rsidR="00AF048F" w:rsidRDefault="002153EF">
      <w:pPr>
        <w:ind w:left="846" w:right="8"/>
      </w:pPr>
      <w:r>
        <w:t xml:space="preserve">Name = MTNameAndAddress[1] </w:t>
      </w:r>
    </w:p>
    <w:p w14:paraId="7398CA1C" w14:textId="77777777" w:rsidR="00AB15C4" w:rsidRDefault="00AB15C4">
      <w:pPr>
        <w:ind w:left="846" w:right="8"/>
      </w:pPr>
    </w:p>
    <w:p w14:paraId="44A26FD4" w14:textId="3D42CA50" w:rsidR="00AF048F" w:rsidRDefault="002153EF" w:rsidP="00C36550">
      <w:pPr>
        <w:ind w:left="846" w:right="8"/>
      </w:pPr>
      <w:r>
        <w:t xml:space="preserve">/*Translation of the address details. </w:t>
      </w:r>
      <w:r w:rsidR="000B7A8E">
        <w:t xml:space="preserve">MXPostalAddress is a temporary variable. </w:t>
      </w:r>
      <w:r>
        <w:t>AddressLine in the target is repetitive</w:t>
      </w:r>
      <w:r w:rsidR="006405E9">
        <w:t xml:space="preserve"> (max 3</w:t>
      </w:r>
      <w:r w:rsidR="001E59BE">
        <w:t xml:space="preserve"> occurrences</w:t>
      </w:r>
      <w:r w:rsidR="00DE3A3D">
        <w:t xml:space="preserve"> of 35 char</w:t>
      </w:r>
      <w:r w:rsidR="001E59BE">
        <w:t>)</w:t>
      </w:r>
      <w:r>
        <w:t>.</w:t>
      </w:r>
    </w:p>
    <w:p w14:paraId="26A8ECB0" w14:textId="4BF9F051" w:rsidR="00AF048F" w:rsidRDefault="002153EF">
      <w:pPr>
        <w:spacing w:after="97" w:line="216" w:lineRule="auto"/>
        <w:ind w:left="846" w:right="8"/>
      </w:pPr>
      <w:r>
        <w:t xml:space="preserve">PostalAddress.AddressLine[1] indicates the first occurrence etc.*/  </w:t>
      </w:r>
    </w:p>
    <w:p w14:paraId="398CD928" w14:textId="77777777" w:rsidR="00273B67" w:rsidRDefault="00273B67">
      <w:pPr>
        <w:spacing w:after="97" w:line="216" w:lineRule="auto"/>
        <w:ind w:left="846" w:right="8"/>
      </w:pPr>
    </w:p>
    <w:p w14:paraId="6B73965D" w14:textId="76D8E404" w:rsidR="00AF048F" w:rsidRDefault="002153EF">
      <w:pPr>
        <w:spacing w:after="49"/>
        <w:ind w:left="846" w:right="8"/>
      </w:pPr>
      <w:r w:rsidRPr="008C0D68">
        <w:rPr>
          <w:b/>
        </w:rPr>
        <w:t>IF</w:t>
      </w:r>
      <w:r>
        <w:t xml:space="preserve"> </w:t>
      </w:r>
      <w:r>
        <w:rPr>
          <w:b/>
        </w:rPr>
        <w:t>IsPresent</w:t>
      </w:r>
      <w:r>
        <w:t>(MTNameAndAddress[4])</w:t>
      </w:r>
      <w:r w:rsidR="008C0D68">
        <w:t>THEN</w:t>
      </w:r>
      <w:r>
        <w:t xml:space="preserve">  </w:t>
      </w:r>
    </w:p>
    <w:p w14:paraId="4C5C6EE3" w14:textId="77777777" w:rsidR="00AF048F" w:rsidRDefault="002153EF">
      <w:pPr>
        <w:spacing w:after="3" w:line="320" w:lineRule="auto"/>
        <w:ind w:left="987" w:right="977" w:hanging="10"/>
        <w:jc w:val="center"/>
      </w:pPr>
      <w:r>
        <w:t>PostalAddress.AddressLine[1] = MTNameAndAddress[2]</w:t>
      </w:r>
      <w:r>
        <w:rPr>
          <w:b/>
        </w:rPr>
        <w:t xml:space="preserve">    </w:t>
      </w:r>
      <w:r>
        <w:t xml:space="preserve"> PostalAddress.AddressLine[2] = MTNameAndAddress[3]</w:t>
      </w:r>
      <w:r>
        <w:rPr>
          <w:b/>
        </w:rPr>
        <w:t xml:space="preserve">    </w:t>
      </w:r>
    </w:p>
    <w:p w14:paraId="1116D31C" w14:textId="42BEFD86" w:rsidR="00CF72AC" w:rsidRDefault="00E35605" w:rsidP="00E35605">
      <w:pPr>
        <w:spacing w:line="329" w:lineRule="auto"/>
        <w:ind w:left="900" w:right="8" w:firstLine="0"/>
        <w:rPr>
          <w:b/>
        </w:rPr>
      </w:pPr>
      <w:r>
        <w:t xml:space="preserve">   </w:t>
      </w:r>
      <w:r w:rsidR="002153EF">
        <w:t>PostalAddress.AddressLine[3] = MTNameAndAddress[4]</w:t>
      </w:r>
      <w:r w:rsidR="002153EF">
        <w:rPr>
          <w:b/>
        </w:rPr>
        <w:t xml:space="preserve">  </w:t>
      </w:r>
    </w:p>
    <w:p w14:paraId="33AD8814" w14:textId="06635036" w:rsidR="006E0812" w:rsidRDefault="006E0812">
      <w:pPr>
        <w:spacing w:line="329" w:lineRule="auto"/>
        <w:ind w:left="838" w:right="8" w:firstLine="569"/>
      </w:pPr>
    </w:p>
    <w:p w14:paraId="234A35DE" w14:textId="6FEB4217" w:rsidR="00AF048F" w:rsidRDefault="002153EF" w:rsidP="00C36550">
      <w:pPr>
        <w:spacing w:line="329" w:lineRule="auto"/>
        <w:ind w:right="8"/>
      </w:pPr>
      <w:r w:rsidRPr="008C0D68">
        <w:rPr>
          <w:b/>
        </w:rPr>
        <w:t>ELSEIF</w:t>
      </w:r>
      <w:r>
        <w:t xml:space="preserve"> </w:t>
      </w:r>
      <w:r>
        <w:rPr>
          <w:b/>
        </w:rPr>
        <w:t>IsPresent</w:t>
      </w:r>
      <w:r w:rsidR="008C0D68">
        <w:t>(MTNameAndAddress[3])THEN</w:t>
      </w:r>
      <w:r>
        <w:t xml:space="preserve"> </w:t>
      </w:r>
    </w:p>
    <w:p w14:paraId="71014DE0" w14:textId="77777777" w:rsidR="00CF72AC" w:rsidRDefault="00CF72AC">
      <w:pPr>
        <w:ind w:left="1427" w:right="8"/>
      </w:pPr>
    </w:p>
    <w:p w14:paraId="5A158E79" w14:textId="77777777" w:rsidR="00AF048F" w:rsidRDefault="002153EF">
      <w:pPr>
        <w:ind w:left="1427" w:right="8"/>
      </w:pPr>
      <w:r>
        <w:t>PostalAddress.AddressLine[1] = MTNameAndAddress[2]</w:t>
      </w:r>
      <w:r>
        <w:rPr>
          <w:b/>
        </w:rPr>
        <w:t xml:space="preserve">    </w:t>
      </w:r>
      <w:r>
        <w:t xml:space="preserve"> </w:t>
      </w:r>
    </w:p>
    <w:p w14:paraId="08079ACB" w14:textId="77777777" w:rsidR="00AF048F" w:rsidRDefault="002153EF">
      <w:pPr>
        <w:tabs>
          <w:tab w:val="center" w:pos="850"/>
          <w:tab w:val="center" w:pos="4419"/>
        </w:tabs>
        <w:spacing w:after="50"/>
        <w:ind w:left="0" w:firstLine="0"/>
      </w:pPr>
      <w:r>
        <w:rPr>
          <w:rFonts w:ascii="Calibri" w:eastAsia="Calibri" w:hAnsi="Calibri" w:cs="Calibri"/>
          <w:sz w:val="22"/>
        </w:rPr>
        <w:tab/>
      </w:r>
      <w:r>
        <w:t xml:space="preserve"> </w:t>
      </w:r>
      <w:r>
        <w:tab/>
        <w:t xml:space="preserve">PostalAddress.AddressLine[2] = MTNameAndAddress[3] </w:t>
      </w:r>
    </w:p>
    <w:p w14:paraId="26CA0144" w14:textId="77777777" w:rsidR="00CF72AC" w:rsidRDefault="00CF72AC">
      <w:pPr>
        <w:tabs>
          <w:tab w:val="center" w:pos="850"/>
          <w:tab w:val="center" w:pos="4419"/>
        </w:tabs>
        <w:spacing w:after="50"/>
        <w:ind w:left="0" w:firstLine="0"/>
      </w:pPr>
    </w:p>
    <w:p w14:paraId="2E9F44ED" w14:textId="77777777" w:rsidR="00CF72AC" w:rsidRDefault="00CF72AC">
      <w:pPr>
        <w:tabs>
          <w:tab w:val="center" w:pos="850"/>
          <w:tab w:val="center" w:pos="4419"/>
        </w:tabs>
        <w:spacing w:after="50"/>
        <w:ind w:left="0" w:firstLine="0"/>
      </w:pPr>
    </w:p>
    <w:p w14:paraId="2F240CEB" w14:textId="686ACB7E" w:rsidR="00AF048F" w:rsidRDefault="002153EF">
      <w:pPr>
        <w:ind w:left="846" w:right="8"/>
      </w:pPr>
      <w:r w:rsidRPr="008C0D68">
        <w:rPr>
          <w:b/>
        </w:rPr>
        <w:t>ELSEIF</w:t>
      </w:r>
      <w:r>
        <w:t xml:space="preserve"> </w:t>
      </w:r>
      <w:r>
        <w:rPr>
          <w:b/>
        </w:rPr>
        <w:t>IsPresent</w:t>
      </w:r>
      <w:r>
        <w:t>(MTNameAndAddress[2])</w:t>
      </w:r>
      <w:r w:rsidR="008C0D68">
        <w:t xml:space="preserve"> THEN</w:t>
      </w:r>
      <w:r>
        <w:t xml:space="preserve">  </w:t>
      </w:r>
    </w:p>
    <w:p w14:paraId="15105E87" w14:textId="77777777" w:rsidR="00AF048F" w:rsidRDefault="002153EF">
      <w:pPr>
        <w:spacing w:after="0" w:line="259" w:lineRule="auto"/>
        <w:ind w:left="10" w:right="1085" w:hanging="10"/>
        <w:jc w:val="right"/>
      </w:pPr>
      <w:r>
        <w:t>PostalAddress.AddressLine[1] = MTNameAndAddress[2]</w:t>
      </w:r>
      <w:r>
        <w:rPr>
          <w:b/>
        </w:rPr>
        <w:t xml:space="preserve">    </w:t>
      </w:r>
      <w:r>
        <w:t xml:space="preserve"> </w:t>
      </w:r>
    </w:p>
    <w:p w14:paraId="1BBC17B4" w14:textId="4515E728" w:rsidR="00013579" w:rsidRPr="008C0D68" w:rsidRDefault="002153EF">
      <w:pPr>
        <w:ind w:left="846" w:right="8"/>
        <w:rPr>
          <w:b/>
        </w:rPr>
      </w:pPr>
      <w:r w:rsidRPr="008C0D68">
        <w:rPr>
          <w:b/>
        </w:rPr>
        <w:lastRenderedPageBreak/>
        <w:t xml:space="preserve">ENDIF </w:t>
      </w:r>
    </w:p>
    <w:p w14:paraId="03724CA8" w14:textId="17E25D05" w:rsidR="00997E92" w:rsidDel="00FE092A" w:rsidRDefault="00997E92" w:rsidP="00644F13">
      <w:pPr>
        <w:spacing w:after="87"/>
        <w:ind w:left="360" w:right="458" w:firstLine="0"/>
        <w:rPr>
          <w:del w:id="611" w:author="BOUVY Martine [3]" w:date="2020-12-08T15:56:00Z"/>
        </w:rPr>
      </w:pPr>
      <w:del w:id="612" w:author="BOUVY Martine [3]" w:date="2020-12-08T15:56:00Z">
        <w:r w:rsidDel="00FE092A">
          <w:delText>/* Default values for AddressLine</w:delText>
        </w:r>
        <w:r w:rsidR="00CC55B0" w:rsidDel="00FE092A">
          <w:delText xml:space="preserve">. Excepted the case where all agents are </w:delText>
        </w:r>
        <w:r w:rsidDel="00FE092A">
          <w:delText>in the same jurisdiction</w:delText>
        </w:r>
        <w:r w:rsidDel="00FE092A">
          <w:rPr>
            <w:bCs/>
            <w:lang w:val="fr-BE"/>
          </w:rPr>
          <w:delText>, Name and PostalAddress are</w:delText>
        </w:r>
        <w:r w:rsidRPr="00900602" w:rsidDel="00FE092A">
          <w:rPr>
            <w:bCs/>
            <w:lang w:val="fr-BE"/>
          </w:rPr>
          <w:delText xml:space="preserve"> ma</w:delText>
        </w:r>
        <w:r w:rsidDel="00FE092A">
          <w:rPr>
            <w:bCs/>
            <w:lang w:val="fr-BE"/>
          </w:rPr>
          <w:delText>n</w:delText>
        </w:r>
        <w:r w:rsidRPr="00900602" w:rsidDel="00FE092A">
          <w:rPr>
            <w:bCs/>
            <w:lang w:val="fr-BE"/>
          </w:rPr>
          <w:delText>datory</w:delText>
        </w:r>
        <w:r w:rsidDel="00FE092A">
          <w:rPr>
            <w:bCs/>
            <w:lang w:val="fr-BE"/>
          </w:rPr>
          <w:delText xml:space="preserve"> if BIC is absent</w:delText>
        </w:r>
        <w:r w:rsidR="00CC55B0" w:rsidDel="00FE092A">
          <w:rPr>
            <w:bCs/>
            <w:lang w:val="fr-BE"/>
          </w:rPr>
          <w:delText xml:space="preserve"> for the Debtor and Creditor</w:delText>
        </w:r>
        <w:r w:rsidRPr="00900602" w:rsidDel="00FE092A">
          <w:rPr>
            <w:bCs/>
            <w:lang w:val="fr-BE"/>
          </w:rPr>
          <w:delText xml:space="preserve">. So value </w:delText>
        </w:r>
        <w:r w:rsidDel="00FE092A">
          <w:rPr>
            <w:bCs/>
            <w:lang w:val="fr-BE"/>
          </w:rPr>
          <w:delText>« NOTPROVIDED » will be filled in in any cases if MT Postal</w:delText>
        </w:r>
        <w:r w:rsidR="00644F13" w:rsidDel="00FE092A">
          <w:rPr>
            <w:bCs/>
            <w:lang w:val="fr-BE"/>
          </w:rPr>
          <w:delText>Address is absent.*/</w:delText>
        </w:r>
      </w:del>
    </w:p>
    <w:p w14:paraId="52F38DBD" w14:textId="62173758" w:rsidR="00997E92" w:rsidDel="00FE092A" w:rsidRDefault="00997E92" w:rsidP="00997E92">
      <w:pPr>
        <w:spacing w:after="87"/>
        <w:ind w:left="846" w:right="458"/>
        <w:rPr>
          <w:del w:id="613" w:author="BOUVY Martine [3]" w:date="2020-12-08T15:56:00Z"/>
        </w:rPr>
      </w:pPr>
    </w:p>
    <w:p w14:paraId="64917B27" w14:textId="18C29A9E" w:rsidR="00997E92" w:rsidDel="00FE092A" w:rsidRDefault="00997E92" w:rsidP="00997E92">
      <w:pPr>
        <w:spacing w:after="87"/>
        <w:ind w:left="846" w:right="458"/>
        <w:rPr>
          <w:del w:id="614" w:author="BOUVY Martine [3]" w:date="2020-12-08T15:56:00Z"/>
        </w:rPr>
      </w:pPr>
      <w:del w:id="615" w:author="BOUVY Martine [3]" w:date="2020-12-08T15:56:00Z">
        <w:r w:rsidRPr="008C0D68" w:rsidDel="00FE092A">
          <w:rPr>
            <w:b/>
          </w:rPr>
          <w:delText>IF</w:delText>
        </w:r>
        <w:r w:rsidDel="00FE092A">
          <w:delText xml:space="preserve"> (PostalAddress.AddressLine[1] AND PostalAddress.AddressLine[2]AND PostalAddress.AddressLine[3]) </w:delText>
        </w:r>
        <w:r w:rsidRPr="008C0D68" w:rsidDel="00FE092A">
          <w:rPr>
            <w:b/>
          </w:rPr>
          <w:delText>IsEMPTY</w:delText>
        </w:r>
        <w:r w:rsidDel="00FE092A">
          <w:delText xml:space="preserve"> THEN </w:delText>
        </w:r>
      </w:del>
    </w:p>
    <w:p w14:paraId="3C2E6BCC" w14:textId="5FE8AFA2" w:rsidR="00997E92" w:rsidDel="00FE092A" w:rsidRDefault="00997E92" w:rsidP="00997E92">
      <w:pPr>
        <w:spacing w:after="87"/>
        <w:ind w:left="846" w:right="458"/>
        <w:rPr>
          <w:del w:id="616" w:author="BOUVY Martine [3]" w:date="2020-12-08T15:56:00Z"/>
        </w:rPr>
      </w:pPr>
      <w:del w:id="617" w:author="BOUVY Martine [3]" w:date="2020-12-08T15:56:00Z">
        <w:r w:rsidDel="00FE092A">
          <w:delText>PostalAddress.AddressLine[1] = “NOTPROVIDED”</w:delText>
        </w:r>
      </w:del>
    </w:p>
    <w:p w14:paraId="5BEA48C6" w14:textId="231755AA" w:rsidR="00997E92" w:rsidRPr="008C0D68" w:rsidDel="00FE092A" w:rsidRDefault="00997E92" w:rsidP="00997E92">
      <w:pPr>
        <w:spacing w:after="87"/>
        <w:ind w:left="846" w:right="458"/>
        <w:rPr>
          <w:del w:id="618" w:author="BOUVY Martine [3]" w:date="2020-12-08T15:56:00Z"/>
          <w:b/>
        </w:rPr>
      </w:pPr>
      <w:del w:id="619" w:author="BOUVY Martine [3]" w:date="2020-12-08T15:56:00Z">
        <w:r w:rsidRPr="008C0D68" w:rsidDel="00FE092A">
          <w:rPr>
            <w:b/>
          </w:rPr>
          <w:delText>ENDIF</w:delText>
        </w:r>
      </w:del>
    </w:p>
    <w:p w14:paraId="2D494D76" w14:textId="3C785564" w:rsidR="000B7A8E" w:rsidRDefault="000B7A8E">
      <w:pPr>
        <w:spacing w:after="102" w:line="259" w:lineRule="auto"/>
        <w:ind w:left="850" w:firstLine="0"/>
      </w:pPr>
    </w:p>
    <w:p w14:paraId="702D7E55" w14:textId="77777777" w:rsidR="00AF048F" w:rsidRDefault="002153EF">
      <w:pPr>
        <w:spacing w:after="0" w:line="365" w:lineRule="auto"/>
        <w:ind w:left="839" w:right="6565" w:hanging="427"/>
      </w:pPr>
      <w:r>
        <w:rPr>
          <w:rFonts w:ascii="Arial" w:eastAsia="Arial" w:hAnsi="Arial" w:cs="Arial"/>
          <w:b/>
        </w:rPr>
        <w:t xml:space="preserve">Example 1 MT Source:  </w:t>
      </w:r>
    </w:p>
    <w:p w14:paraId="1C54743F" w14:textId="3CF54D09" w:rsidR="00AF048F" w:rsidRDefault="00923E84">
      <w:pPr>
        <w:ind w:left="846" w:right="8"/>
      </w:pPr>
      <w:r>
        <w:t>:50K:</w:t>
      </w:r>
      <w:r w:rsidR="002153EF">
        <w:t xml:space="preserve">Vanmusten Ilya </w:t>
      </w:r>
    </w:p>
    <w:p w14:paraId="4F21FAC7" w14:textId="77777777" w:rsidR="00923E84" w:rsidRDefault="002153EF">
      <w:pPr>
        <w:spacing w:after="140" w:line="216" w:lineRule="auto"/>
        <w:ind w:left="846" w:right="2442"/>
      </w:pPr>
      <w:r>
        <w:t xml:space="preserve">Brugmannlaan 415   </w:t>
      </w:r>
      <w:r>
        <w:tab/>
        <w:t xml:space="preserve"> </w:t>
      </w:r>
      <w:r>
        <w:tab/>
      </w:r>
    </w:p>
    <w:p w14:paraId="6EFC67FB" w14:textId="4A94F258" w:rsidR="00AF048F" w:rsidRDefault="002153EF">
      <w:pPr>
        <w:spacing w:after="140" w:line="216" w:lineRule="auto"/>
        <w:ind w:left="846" w:right="2442"/>
      </w:pPr>
      <w:r>
        <w:t xml:space="preserve">BE/Brussels/1180 </w:t>
      </w:r>
    </w:p>
    <w:p w14:paraId="642DF2E1" w14:textId="77777777" w:rsidR="00AF048F" w:rsidRDefault="002153EF">
      <w:pPr>
        <w:spacing w:after="9"/>
        <w:ind w:left="859" w:right="157" w:hanging="7"/>
      </w:pPr>
      <w:r>
        <w:rPr>
          <w:rFonts w:ascii="Arial" w:eastAsia="Arial" w:hAnsi="Arial" w:cs="Arial"/>
          <w:b/>
        </w:rPr>
        <w:t xml:space="preserve">MX Translation:  </w:t>
      </w:r>
    </w:p>
    <w:p w14:paraId="51CB94C1" w14:textId="77777777" w:rsidR="00AF048F" w:rsidRDefault="002153EF">
      <w:pPr>
        <w:ind w:left="846" w:right="8"/>
      </w:pPr>
      <w:r>
        <w:t xml:space="preserve">&lt;Dbtr&gt; </w:t>
      </w:r>
    </w:p>
    <w:p w14:paraId="0A1682FD" w14:textId="77777777" w:rsidR="00AF048F" w:rsidRDefault="002153EF">
      <w:pPr>
        <w:tabs>
          <w:tab w:val="center" w:pos="849"/>
          <w:tab w:val="center" w:pos="2797"/>
        </w:tabs>
        <w:ind w:left="0" w:firstLine="0"/>
      </w:pPr>
      <w:r>
        <w:rPr>
          <w:rFonts w:ascii="Calibri" w:eastAsia="Calibri" w:hAnsi="Calibri" w:cs="Calibri"/>
          <w:sz w:val="22"/>
        </w:rPr>
        <w:tab/>
      </w:r>
      <w:r>
        <w:t xml:space="preserve"> </w:t>
      </w:r>
      <w:r>
        <w:tab/>
        <w:t xml:space="preserve">&lt;Nm&gt;Vanmusten Ilya&lt;/Nm&gt; </w:t>
      </w:r>
    </w:p>
    <w:p w14:paraId="1CABD358" w14:textId="77777777" w:rsidR="00AF048F" w:rsidRDefault="002153EF">
      <w:pPr>
        <w:tabs>
          <w:tab w:val="center" w:pos="849"/>
          <w:tab w:val="center" w:pos="1957"/>
        </w:tabs>
        <w:ind w:left="0" w:firstLine="0"/>
      </w:pPr>
      <w:r>
        <w:rPr>
          <w:rFonts w:ascii="Calibri" w:eastAsia="Calibri" w:hAnsi="Calibri" w:cs="Calibri"/>
          <w:sz w:val="22"/>
        </w:rPr>
        <w:tab/>
      </w:r>
      <w:r>
        <w:t xml:space="preserve"> </w:t>
      </w:r>
      <w:r>
        <w:tab/>
        <w:t xml:space="preserve">&lt;PstlAdr&gt; </w:t>
      </w:r>
    </w:p>
    <w:p w14:paraId="06D789A0" w14:textId="77777777" w:rsidR="00AF048F" w:rsidRDefault="002153EF">
      <w:pPr>
        <w:tabs>
          <w:tab w:val="center" w:pos="849"/>
          <w:tab w:val="center" w:pos="1418"/>
          <w:tab w:val="center" w:pos="4083"/>
        </w:tabs>
        <w:ind w:left="0" w:firstLine="0"/>
      </w:pPr>
      <w:r>
        <w:rPr>
          <w:rFonts w:ascii="Calibri" w:eastAsia="Calibri" w:hAnsi="Calibri" w:cs="Calibri"/>
          <w:sz w:val="22"/>
        </w:rPr>
        <w:tab/>
      </w:r>
      <w:r>
        <w:t xml:space="preserve"> </w:t>
      </w:r>
      <w:r>
        <w:tab/>
        <w:t xml:space="preserve"> </w:t>
      </w:r>
      <w:r>
        <w:tab/>
        <w:t xml:space="preserve">&lt;AdrLine&gt;Brugmannlaan 415&lt;/AdrLine&gt; </w:t>
      </w:r>
    </w:p>
    <w:p w14:paraId="15C76A83" w14:textId="77777777" w:rsidR="00AF048F" w:rsidRDefault="002153EF">
      <w:pPr>
        <w:tabs>
          <w:tab w:val="center" w:pos="849"/>
          <w:tab w:val="center" w:pos="1418"/>
          <w:tab w:val="center" w:pos="4082"/>
        </w:tabs>
        <w:ind w:left="0" w:firstLine="0"/>
      </w:pPr>
      <w:r>
        <w:rPr>
          <w:rFonts w:ascii="Calibri" w:eastAsia="Calibri" w:hAnsi="Calibri" w:cs="Calibri"/>
          <w:sz w:val="22"/>
        </w:rPr>
        <w:tab/>
      </w:r>
      <w:r>
        <w:t xml:space="preserve"> </w:t>
      </w:r>
      <w:r>
        <w:tab/>
        <w:t xml:space="preserve"> </w:t>
      </w:r>
      <w:r>
        <w:tab/>
        <w:t xml:space="preserve">&lt;AdrLine&gt;BE/Brussels/1180&lt;/AdrLine&gt;  </w:t>
      </w:r>
    </w:p>
    <w:p w14:paraId="1E4DDD96" w14:textId="77777777" w:rsidR="00AF048F" w:rsidRDefault="002153EF">
      <w:pPr>
        <w:tabs>
          <w:tab w:val="center" w:pos="849"/>
          <w:tab w:val="center" w:pos="2017"/>
        </w:tabs>
        <w:ind w:left="0" w:firstLine="0"/>
      </w:pPr>
      <w:r>
        <w:rPr>
          <w:rFonts w:ascii="Calibri" w:eastAsia="Calibri" w:hAnsi="Calibri" w:cs="Calibri"/>
          <w:sz w:val="22"/>
        </w:rPr>
        <w:tab/>
      </w:r>
      <w:r>
        <w:t xml:space="preserve"> </w:t>
      </w:r>
      <w:r>
        <w:tab/>
        <w:t xml:space="preserve">&lt;/PstlAdr&gt; </w:t>
      </w:r>
    </w:p>
    <w:p w14:paraId="2C3A8D99" w14:textId="77777777" w:rsidR="00AF048F" w:rsidRDefault="002153EF">
      <w:pPr>
        <w:ind w:left="846" w:right="8"/>
      </w:pPr>
      <w:r>
        <w:t xml:space="preserve">&lt;/Dbtr&gt; </w:t>
      </w:r>
    </w:p>
    <w:p w14:paraId="5D56F2B5" w14:textId="77777777" w:rsidR="00AF048F" w:rsidRDefault="002153EF">
      <w:pPr>
        <w:spacing w:after="102" w:line="259" w:lineRule="auto"/>
        <w:ind w:left="849" w:firstLine="0"/>
      </w:pPr>
      <w:r>
        <w:t xml:space="preserve"> </w:t>
      </w:r>
    </w:p>
    <w:p w14:paraId="6BA9F892" w14:textId="77777777" w:rsidR="00AF048F" w:rsidRDefault="002153EF">
      <w:pPr>
        <w:spacing w:after="0" w:line="367" w:lineRule="auto"/>
        <w:ind w:left="839" w:right="6566" w:hanging="427"/>
      </w:pPr>
      <w:r>
        <w:rPr>
          <w:rFonts w:ascii="Arial" w:eastAsia="Arial" w:hAnsi="Arial" w:cs="Arial"/>
          <w:b/>
        </w:rPr>
        <w:t xml:space="preserve">Example 2 MT Source:  </w:t>
      </w:r>
    </w:p>
    <w:p w14:paraId="72B1EBAD" w14:textId="346CE175" w:rsidR="00AF048F" w:rsidRDefault="00061FCC">
      <w:pPr>
        <w:ind w:left="846" w:right="8"/>
      </w:pPr>
      <w:r>
        <w:t>:50K:</w:t>
      </w:r>
      <w:r w:rsidR="002153EF">
        <w:t xml:space="preserve">Vanmusten Ilya </w:t>
      </w:r>
    </w:p>
    <w:p w14:paraId="2EAB48C1" w14:textId="64893D4F" w:rsidR="00AF048F" w:rsidRDefault="002153EF">
      <w:pPr>
        <w:tabs>
          <w:tab w:val="center" w:pos="849"/>
          <w:tab w:val="center" w:pos="1417"/>
          <w:tab w:val="center" w:pos="2943"/>
        </w:tabs>
        <w:ind w:left="0" w:firstLine="0"/>
      </w:pPr>
      <w:r>
        <w:rPr>
          <w:rFonts w:ascii="Calibri" w:eastAsia="Calibri" w:hAnsi="Calibri" w:cs="Calibri"/>
          <w:sz w:val="22"/>
        </w:rPr>
        <w:tab/>
      </w:r>
      <w:r w:rsidR="00061FCC">
        <w:t xml:space="preserve">        </w:t>
      </w:r>
      <w:r>
        <w:t xml:space="preserve">Brugmannlaan 415  </w:t>
      </w:r>
    </w:p>
    <w:p w14:paraId="20B5658E" w14:textId="77777777" w:rsidR="00061FCC" w:rsidRDefault="00061FCC" w:rsidP="00061FCC">
      <w:pPr>
        <w:spacing w:after="0" w:line="216" w:lineRule="auto"/>
        <w:ind w:left="846" w:right="3882"/>
      </w:pPr>
      <w:r>
        <w:t xml:space="preserve"> </w:t>
      </w:r>
      <w:r w:rsidR="002153EF">
        <w:t xml:space="preserve">1180 Brussels   </w:t>
      </w:r>
      <w:r w:rsidR="002153EF">
        <w:tab/>
        <w:t xml:space="preserve"> </w:t>
      </w:r>
      <w:r w:rsidR="002153EF">
        <w:tab/>
      </w:r>
    </w:p>
    <w:p w14:paraId="7C12E628" w14:textId="13CBE565" w:rsidR="00AF048F" w:rsidRDefault="00061FCC" w:rsidP="00061FCC">
      <w:pPr>
        <w:spacing w:after="0" w:line="216" w:lineRule="auto"/>
        <w:ind w:left="846" w:right="3882"/>
      </w:pPr>
      <w:r>
        <w:t xml:space="preserve"> </w:t>
      </w:r>
      <w:r w:rsidR="002153EF">
        <w:t xml:space="preserve">Belgium </w:t>
      </w:r>
    </w:p>
    <w:p w14:paraId="102C0D04" w14:textId="77777777" w:rsidR="00061FCC" w:rsidRDefault="00061FCC" w:rsidP="00061FCC">
      <w:pPr>
        <w:spacing w:after="0" w:line="216" w:lineRule="auto"/>
        <w:ind w:left="846" w:right="3882"/>
      </w:pPr>
    </w:p>
    <w:p w14:paraId="7C1488C2" w14:textId="77777777" w:rsidR="00AF048F" w:rsidRDefault="002153EF">
      <w:pPr>
        <w:spacing w:after="9"/>
        <w:ind w:left="857" w:right="157" w:hanging="7"/>
      </w:pPr>
      <w:r>
        <w:rPr>
          <w:rFonts w:ascii="Arial" w:eastAsia="Arial" w:hAnsi="Arial" w:cs="Arial"/>
          <w:b/>
        </w:rPr>
        <w:t xml:space="preserve">MX Translation:  </w:t>
      </w:r>
    </w:p>
    <w:p w14:paraId="3ACF80F9" w14:textId="77777777" w:rsidR="00AF048F" w:rsidRDefault="002153EF">
      <w:pPr>
        <w:ind w:left="846" w:right="8"/>
      </w:pPr>
      <w:r>
        <w:t xml:space="preserve">&lt;Dbtr&gt; </w:t>
      </w:r>
    </w:p>
    <w:p w14:paraId="4593AC18" w14:textId="3FE602E9" w:rsidR="00AF048F" w:rsidRDefault="00FD5299">
      <w:pPr>
        <w:ind w:left="846" w:right="8"/>
      </w:pPr>
      <w:r>
        <w:t xml:space="preserve">     </w:t>
      </w:r>
      <w:r w:rsidR="002153EF">
        <w:t xml:space="preserve">&lt;Nm&gt;Vanmusten Ilya&lt;/Nm&gt; </w:t>
      </w:r>
    </w:p>
    <w:p w14:paraId="4D3DF42D" w14:textId="77777777" w:rsidR="00AF048F" w:rsidRDefault="002153EF">
      <w:pPr>
        <w:tabs>
          <w:tab w:val="center" w:pos="848"/>
          <w:tab w:val="center" w:pos="1956"/>
        </w:tabs>
        <w:ind w:left="0" w:firstLine="0"/>
      </w:pPr>
      <w:r>
        <w:rPr>
          <w:rFonts w:ascii="Calibri" w:eastAsia="Calibri" w:hAnsi="Calibri" w:cs="Calibri"/>
          <w:sz w:val="22"/>
        </w:rPr>
        <w:tab/>
      </w:r>
      <w:r>
        <w:t xml:space="preserve"> </w:t>
      </w:r>
      <w:r>
        <w:tab/>
        <w:t xml:space="preserve">&lt;PstlAdr&gt; </w:t>
      </w:r>
    </w:p>
    <w:p w14:paraId="5CCD4BEC" w14:textId="77777777" w:rsidR="00AF048F" w:rsidRDefault="002153EF">
      <w:pPr>
        <w:tabs>
          <w:tab w:val="center" w:pos="848"/>
          <w:tab w:val="center" w:pos="1417"/>
          <w:tab w:val="center" w:pos="4081"/>
        </w:tabs>
        <w:ind w:left="0" w:firstLine="0"/>
      </w:pPr>
      <w:r>
        <w:rPr>
          <w:rFonts w:ascii="Calibri" w:eastAsia="Calibri" w:hAnsi="Calibri" w:cs="Calibri"/>
          <w:sz w:val="22"/>
        </w:rPr>
        <w:tab/>
      </w:r>
      <w:r>
        <w:t xml:space="preserve"> </w:t>
      </w:r>
      <w:r>
        <w:tab/>
        <w:t xml:space="preserve"> </w:t>
      </w:r>
      <w:r>
        <w:tab/>
        <w:t xml:space="preserve">&lt;AdrLine&gt;Brugmannlaan 415&lt;/AdrLine&gt; </w:t>
      </w:r>
    </w:p>
    <w:p w14:paraId="4AE673F3" w14:textId="77777777" w:rsidR="00AF048F" w:rsidRDefault="002153EF">
      <w:pPr>
        <w:tabs>
          <w:tab w:val="center" w:pos="848"/>
          <w:tab w:val="center" w:pos="1416"/>
          <w:tab w:val="center" w:pos="3901"/>
        </w:tabs>
        <w:ind w:left="0" w:firstLine="0"/>
      </w:pPr>
      <w:r>
        <w:rPr>
          <w:rFonts w:ascii="Calibri" w:eastAsia="Calibri" w:hAnsi="Calibri" w:cs="Calibri"/>
          <w:sz w:val="22"/>
        </w:rPr>
        <w:tab/>
      </w:r>
      <w:r>
        <w:t xml:space="preserve"> </w:t>
      </w:r>
      <w:r>
        <w:tab/>
        <w:t xml:space="preserve"> </w:t>
      </w:r>
      <w:r>
        <w:tab/>
        <w:t xml:space="preserve">&lt;AdrLine&gt;1180 Brussels&lt;/AdrLine&gt; </w:t>
      </w:r>
    </w:p>
    <w:p w14:paraId="05FB1B9B" w14:textId="77777777" w:rsidR="00AF048F" w:rsidRDefault="002153EF">
      <w:pPr>
        <w:tabs>
          <w:tab w:val="center" w:pos="848"/>
          <w:tab w:val="center" w:pos="1416"/>
          <w:tab w:val="center" w:pos="3541"/>
        </w:tabs>
        <w:ind w:left="0" w:firstLine="0"/>
      </w:pPr>
      <w:r>
        <w:rPr>
          <w:rFonts w:ascii="Calibri" w:eastAsia="Calibri" w:hAnsi="Calibri" w:cs="Calibri"/>
          <w:sz w:val="22"/>
        </w:rPr>
        <w:tab/>
      </w:r>
      <w:r>
        <w:t xml:space="preserve"> </w:t>
      </w:r>
      <w:r>
        <w:tab/>
        <w:t xml:space="preserve"> </w:t>
      </w:r>
      <w:r>
        <w:tab/>
        <w:t xml:space="preserve">&lt;AdrLine&gt;Belgium&lt;/AdrLine&gt; </w:t>
      </w:r>
    </w:p>
    <w:p w14:paraId="0D5EB31F" w14:textId="77777777" w:rsidR="00AF048F" w:rsidRDefault="002153EF">
      <w:pPr>
        <w:tabs>
          <w:tab w:val="center" w:pos="847"/>
          <w:tab w:val="center" w:pos="2015"/>
        </w:tabs>
        <w:ind w:left="0" w:firstLine="0"/>
      </w:pPr>
      <w:r>
        <w:rPr>
          <w:rFonts w:ascii="Calibri" w:eastAsia="Calibri" w:hAnsi="Calibri" w:cs="Calibri"/>
          <w:sz w:val="22"/>
        </w:rPr>
        <w:tab/>
      </w:r>
      <w:r>
        <w:t xml:space="preserve"> </w:t>
      </w:r>
      <w:r>
        <w:tab/>
        <w:t xml:space="preserve">&lt;/PstlAdr&gt; </w:t>
      </w:r>
    </w:p>
    <w:p w14:paraId="79523114" w14:textId="0CF70376" w:rsidR="00AF048F" w:rsidRDefault="002153EF" w:rsidP="009B2DF6">
      <w:pPr>
        <w:spacing w:after="205"/>
        <w:ind w:left="846" w:right="8"/>
      </w:pPr>
      <w:r>
        <w:t xml:space="preserve">&lt;/Dbtr&gt; </w:t>
      </w:r>
      <w:bookmarkStart w:id="620" w:name="_Toc6320404"/>
      <w:r>
        <w:tab/>
      </w:r>
      <w:bookmarkEnd w:id="620"/>
      <w:r>
        <w:t xml:space="preserve"> </w:t>
      </w:r>
    </w:p>
    <w:p w14:paraId="6131CF9D" w14:textId="77777777" w:rsidR="00AF048F" w:rsidRDefault="002153EF">
      <w:pPr>
        <w:spacing w:after="215" w:line="259" w:lineRule="auto"/>
        <w:ind w:left="850" w:firstLine="0"/>
      </w:pPr>
      <w:r>
        <w:t xml:space="preserve"> </w:t>
      </w:r>
    </w:p>
    <w:p w14:paraId="78F415E5" w14:textId="77777777" w:rsidR="000742E4" w:rsidRDefault="000742E4">
      <w:pPr>
        <w:ind w:left="846" w:right="8"/>
      </w:pPr>
    </w:p>
    <w:p w14:paraId="47775856" w14:textId="76A101FF" w:rsidR="000742E4" w:rsidRDefault="000C2BF0" w:rsidP="00EC55BF">
      <w:pPr>
        <w:pStyle w:val="Heading3"/>
      </w:pPr>
      <w:bookmarkStart w:id="621" w:name="_Toc136351223"/>
      <w:r>
        <w:lastRenderedPageBreak/>
        <w:t>3.1.7</w:t>
      </w:r>
      <w:r w:rsidR="00180E67">
        <w:t xml:space="preserve">  </w:t>
      </w:r>
      <w:r w:rsidR="000742E4">
        <w:t>MT_To_MXPartyNameAndStructuredAddress</w:t>
      </w:r>
      <w:bookmarkEnd w:id="621"/>
    </w:p>
    <w:p w14:paraId="4884AF3D" w14:textId="77777777" w:rsidR="000742E4" w:rsidRPr="00EE7666" w:rsidRDefault="000742E4" w:rsidP="000742E4"/>
    <w:p w14:paraId="25438264" w14:textId="77777777" w:rsidR="000742E4" w:rsidRDefault="000742E4" w:rsidP="000742E4">
      <w:pPr>
        <w:spacing w:after="95"/>
        <w:ind w:left="419" w:right="157" w:hanging="7"/>
      </w:pPr>
      <w:r>
        <w:rPr>
          <w:rFonts w:ascii="Arial" w:eastAsia="Arial" w:hAnsi="Arial" w:cs="Arial"/>
          <w:b/>
        </w:rPr>
        <w:t xml:space="preserve">Name </w:t>
      </w:r>
    </w:p>
    <w:p w14:paraId="29EDF7E4" w14:textId="77777777" w:rsidR="000742E4" w:rsidRDefault="000742E4" w:rsidP="000742E4">
      <w:pPr>
        <w:spacing w:after="112" w:line="249" w:lineRule="auto"/>
        <w:ind w:left="849" w:right="15" w:hanging="10"/>
      </w:pPr>
      <w:r>
        <w:rPr>
          <w:rFonts w:ascii="Arial" w:eastAsia="Arial" w:hAnsi="Arial" w:cs="Arial"/>
        </w:rPr>
        <w:t xml:space="preserve">MT_To_MXPartyNameAndStructuredAddress </w:t>
      </w:r>
    </w:p>
    <w:p w14:paraId="294BBD32" w14:textId="77777777" w:rsidR="000742E4" w:rsidRDefault="000742E4" w:rsidP="000742E4">
      <w:pPr>
        <w:spacing w:after="95"/>
        <w:ind w:left="419" w:right="157" w:hanging="7"/>
      </w:pPr>
      <w:r>
        <w:rPr>
          <w:rFonts w:ascii="Arial" w:eastAsia="Arial" w:hAnsi="Arial" w:cs="Arial"/>
          <w:b/>
        </w:rPr>
        <w:t xml:space="preserve">Business description  </w:t>
      </w:r>
    </w:p>
    <w:p w14:paraId="59A5F90F" w14:textId="77777777" w:rsidR="000742E4" w:rsidRDefault="000742E4" w:rsidP="000742E4">
      <w:pPr>
        <w:spacing w:after="112" w:line="249" w:lineRule="auto"/>
        <w:ind w:left="849" w:right="15" w:hanging="10"/>
      </w:pPr>
      <w:r>
        <w:rPr>
          <w:rFonts w:ascii="Arial" w:eastAsia="Arial" w:hAnsi="Arial" w:cs="Arial"/>
        </w:rPr>
        <w:t xml:space="preserve">Every line in Subfield 2 (50F and 59F) starts with a number indicating the type of information provided. This function translates the structured information from the MT (with number “1/”, ”2/” and “3/”) to MX component equivalents by: </w:t>
      </w:r>
    </w:p>
    <w:p w14:paraId="4F50A2BE" w14:textId="77777777" w:rsidR="000742E4" w:rsidRDefault="000742E4" w:rsidP="000742E4">
      <w:pPr>
        <w:numPr>
          <w:ilvl w:val="0"/>
          <w:numId w:val="5"/>
        </w:numPr>
        <w:spacing w:after="25" w:line="249" w:lineRule="auto"/>
        <w:ind w:right="15" w:hanging="281"/>
      </w:pPr>
      <w:r>
        <w:rPr>
          <w:rFonts w:ascii="Arial" w:eastAsia="Arial" w:hAnsi="Arial" w:cs="Arial"/>
        </w:rPr>
        <w:t xml:space="preserve">checking the numbers to determine the MX target element </w:t>
      </w:r>
    </w:p>
    <w:p w14:paraId="01FB2411" w14:textId="0182F351" w:rsidR="000742E4" w:rsidRPr="00536B5B" w:rsidRDefault="000742E4" w:rsidP="000742E4">
      <w:pPr>
        <w:numPr>
          <w:ilvl w:val="0"/>
          <w:numId w:val="5"/>
        </w:numPr>
        <w:spacing w:after="112" w:line="249" w:lineRule="auto"/>
        <w:ind w:right="15" w:hanging="281"/>
      </w:pPr>
      <w:r>
        <w:rPr>
          <w:rFonts w:ascii="Arial" w:eastAsia="Arial" w:hAnsi="Arial" w:cs="Arial"/>
        </w:rPr>
        <w:t>1/ Information is translated to MX Name</w:t>
      </w:r>
      <w:r w:rsidR="0047737C">
        <w:rPr>
          <w:rFonts w:ascii="Arial" w:eastAsia="Arial" w:hAnsi="Arial" w:cs="Arial"/>
        </w:rPr>
        <w:t xml:space="preserve"> after possible concatenation</w:t>
      </w:r>
    </w:p>
    <w:p w14:paraId="0C773E7C" w14:textId="1E11952B" w:rsidR="000742E4" w:rsidRPr="00D9361C" w:rsidRDefault="001B2046" w:rsidP="000742E4">
      <w:pPr>
        <w:numPr>
          <w:ilvl w:val="0"/>
          <w:numId w:val="5"/>
        </w:numPr>
        <w:spacing w:after="112" w:line="249" w:lineRule="auto"/>
        <w:ind w:right="15" w:hanging="281"/>
        <w:rPr>
          <w:ins w:id="622" w:author="BOUVY Martine" w:date="2022-05-23T10:31:00Z"/>
        </w:rPr>
      </w:pPr>
      <w:r>
        <w:rPr>
          <w:rFonts w:ascii="Arial" w:eastAsia="Arial" w:hAnsi="Arial" w:cs="Arial"/>
        </w:rPr>
        <w:t>2/ and 3/ Information are</w:t>
      </w:r>
      <w:r w:rsidR="000742E4">
        <w:rPr>
          <w:rFonts w:ascii="Arial" w:eastAsia="Arial" w:hAnsi="Arial" w:cs="Arial"/>
        </w:rPr>
        <w:t xml:space="preserve"> translated to </w:t>
      </w:r>
      <w:r w:rsidR="0047737C">
        <w:rPr>
          <w:rFonts w:ascii="Arial" w:eastAsia="Arial" w:hAnsi="Arial" w:cs="Arial"/>
        </w:rPr>
        <w:t xml:space="preserve">MX </w:t>
      </w:r>
      <w:r w:rsidR="000742E4">
        <w:rPr>
          <w:rFonts w:ascii="Arial" w:eastAsia="Arial" w:hAnsi="Arial" w:cs="Arial"/>
        </w:rPr>
        <w:t>Add</w:t>
      </w:r>
      <w:r w:rsidR="00552943">
        <w:rPr>
          <w:rFonts w:ascii="Arial" w:eastAsia="Arial" w:hAnsi="Arial" w:cs="Arial"/>
        </w:rPr>
        <w:t>ress Line as such</w:t>
      </w:r>
      <w:r w:rsidR="0056505C">
        <w:rPr>
          <w:rFonts w:ascii="Arial" w:eastAsia="Arial" w:hAnsi="Arial" w:cs="Arial"/>
        </w:rPr>
        <w:t xml:space="preserve"> with the number</w:t>
      </w:r>
      <w:r w:rsidR="00552943">
        <w:rPr>
          <w:rFonts w:ascii="Arial" w:eastAsia="Arial" w:hAnsi="Arial" w:cs="Arial"/>
        </w:rPr>
        <w:t xml:space="preserve"> except </w:t>
      </w:r>
      <w:r w:rsidR="000742E4">
        <w:rPr>
          <w:rFonts w:ascii="Arial" w:eastAsia="Arial" w:hAnsi="Arial" w:cs="Arial"/>
        </w:rPr>
        <w:t xml:space="preserve"> 3/</w:t>
      </w:r>
      <w:r w:rsidR="00C45591">
        <w:rPr>
          <w:rFonts w:ascii="Arial" w:eastAsia="Arial" w:hAnsi="Arial" w:cs="Arial"/>
        </w:rPr>
        <w:t>CountryCode/</w:t>
      </w:r>
      <w:r w:rsidR="000742E4">
        <w:rPr>
          <w:rFonts w:ascii="Arial" w:eastAsia="Arial" w:hAnsi="Arial" w:cs="Arial"/>
        </w:rPr>
        <w:t>LEI</w:t>
      </w:r>
      <w:r w:rsidR="00DC4CA3">
        <w:rPr>
          <w:rFonts w:ascii="Arial" w:eastAsia="Arial" w:hAnsi="Arial" w:cs="Arial"/>
        </w:rPr>
        <w:t>C/LEIIdentifier</w:t>
      </w:r>
      <w:r w:rsidR="000742E4">
        <w:rPr>
          <w:rFonts w:ascii="Arial" w:eastAsia="Arial" w:hAnsi="Arial" w:cs="Arial"/>
        </w:rPr>
        <w:t xml:space="preserve"> is translated to MX LEI</w:t>
      </w:r>
      <w:r w:rsidR="00601532">
        <w:rPr>
          <w:rFonts w:ascii="Arial" w:eastAsia="Arial" w:hAnsi="Arial" w:cs="Arial"/>
        </w:rPr>
        <w:t xml:space="preserve"> if the LEI has the correct pattern otherwise it is translated to MX AddressLine. </w:t>
      </w:r>
    </w:p>
    <w:p w14:paraId="2394595B" w14:textId="44042D42" w:rsidR="00E84B10" w:rsidRPr="00D9361C" w:rsidRDefault="00E84B10" w:rsidP="000742E4">
      <w:pPr>
        <w:numPr>
          <w:ilvl w:val="0"/>
          <w:numId w:val="5"/>
        </w:numPr>
        <w:spacing w:after="112" w:line="249" w:lineRule="auto"/>
        <w:ind w:right="15" w:hanging="281"/>
        <w:rPr>
          <w:ins w:id="623" w:author="BOUVY Martine" w:date="2022-05-23T10:31:00Z"/>
        </w:rPr>
      </w:pPr>
      <w:ins w:id="624" w:author="BOUVY Martine" w:date="2022-05-23T10:31:00Z">
        <w:r>
          <w:rPr>
            <w:rFonts w:ascii="Arial" w:eastAsia="Arial" w:hAnsi="Arial" w:cs="Arial"/>
          </w:rPr>
          <w:t>Note that 3/CountryCode/LEIC/LEIIdentifier is allowed only for 59F. For 50F</w:t>
        </w:r>
      </w:ins>
      <w:ins w:id="625" w:author="BOUVY Martine" w:date="2022-05-23T10:32:00Z">
        <w:r>
          <w:rPr>
            <w:rFonts w:ascii="Arial" w:eastAsia="Arial" w:hAnsi="Arial" w:cs="Arial"/>
          </w:rPr>
          <w:t>, the LEI is used with 6/ (see MX to MT translation). Using 3/CountryCode/LEIC/LEIIdentifier for 50F will generate issue in translation i</w:t>
        </w:r>
      </w:ins>
      <w:ins w:id="626" w:author="BOUVY Martine" w:date="2022-05-23T10:33:00Z">
        <w:r>
          <w:rPr>
            <w:rFonts w:ascii="Arial" w:eastAsia="Arial" w:hAnsi="Arial" w:cs="Arial"/>
          </w:rPr>
          <w:t>f 50F PartyIdentifier uses a code word defined in MT UHB (CUST, TXID, ..which are translated to Private ID</w:t>
        </w:r>
      </w:ins>
      <w:ins w:id="627" w:author="BOUVY Martine" w:date="2022-05-23T10:34:00Z">
        <w:r>
          <w:rPr>
            <w:rFonts w:ascii="Arial" w:eastAsia="Arial" w:hAnsi="Arial" w:cs="Arial"/>
          </w:rPr>
          <w:t xml:space="preserve"> while LEI is translated to OrganisationID. Private ID and Translation ID are </w:t>
        </w:r>
      </w:ins>
      <w:ins w:id="628" w:author="BOUVY Martine" w:date="2022-05-23T10:35:00Z">
        <w:r>
          <w:rPr>
            <w:rFonts w:ascii="Arial" w:eastAsia="Arial" w:hAnsi="Arial" w:cs="Arial"/>
          </w:rPr>
          <w:t>exclusive)</w:t>
        </w:r>
      </w:ins>
    </w:p>
    <w:p w14:paraId="3C2E02A3" w14:textId="41F467CF" w:rsidR="00E84B10" w:rsidRPr="00536B5B" w:rsidRDefault="00E84B10" w:rsidP="00056DAA">
      <w:pPr>
        <w:spacing w:after="112" w:line="249" w:lineRule="auto"/>
        <w:ind w:right="15"/>
      </w:pPr>
    </w:p>
    <w:p w14:paraId="57896163" w14:textId="6027C607" w:rsidR="0066545F" w:rsidRPr="00AF614B" w:rsidRDefault="0066545F" w:rsidP="000742E4">
      <w:pPr>
        <w:numPr>
          <w:ilvl w:val="0"/>
          <w:numId w:val="5"/>
        </w:numPr>
        <w:spacing w:after="112" w:line="249" w:lineRule="auto"/>
        <w:ind w:right="15" w:hanging="281"/>
      </w:pPr>
      <w:r>
        <w:rPr>
          <w:rFonts w:ascii="Arial" w:eastAsia="Arial" w:hAnsi="Arial" w:cs="Arial"/>
        </w:rPr>
        <w:t>If the structure 3/CountryCode/LEIC/LEIIdentifier occur</w:t>
      </w:r>
      <w:r w:rsidR="0088005F">
        <w:rPr>
          <w:rFonts w:ascii="Arial" w:eastAsia="Arial" w:hAnsi="Arial" w:cs="Arial"/>
        </w:rPr>
        <w:t>s</w:t>
      </w:r>
      <w:r>
        <w:rPr>
          <w:rFonts w:ascii="Arial" w:eastAsia="Arial" w:hAnsi="Arial" w:cs="Arial"/>
        </w:rPr>
        <w:t xml:space="preserve"> multiple times (although it is not expected), the last occurrence will be </w:t>
      </w:r>
      <w:r w:rsidR="0088005F">
        <w:rPr>
          <w:rFonts w:ascii="Arial" w:eastAsia="Arial" w:hAnsi="Arial" w:cs="Arial"/>
        </w:rPr>
        <w:t xml:space="preserve">the one </w:t>
      </w:r>
      <w:r>
        <w:rPr>
          <w:rFonts w:ascii="Arial" w:eastAsia="Arial" w:hAnsi="Arial" w:cs="Arial"/>
        </w:rPr>
        <w:t>translated.</w:t>
      </w:r>
    </w:p>
    <w:p w14:paraId="422C177C" w14:textId="77777777" w:rsidR="000742E4" w:rsidRDefault="000742E4" w:rsidP="00536B5B">
      <w:pPr>
        <w:spacing w:after="112" w:line="249" w:lineRule="auto"/>
        <w:ind w:left="839" w:right="15" w:firstLine="0"/>
      </w:pPr>
    </w:p>
    <w:p w14:paraId="308DBFC6" w14:textId="77777777" w:rsidR="000742E4" w:rsidRDefault="000742E4" w:rsidP="000742E4">
      <w:pPr>
        <w:spacing w:after="95"/>
        <w:ind w:left="419" w:right="157" w:hanging="7"/>
      </w:pPr>
      <w:r>
        <w:rPr>
          <w:rFonts w:ascii="Arial" w:eastAsia="Arial" w:hAnsi="Arial" w:cs="Arial"/>
          <w:b/>
        </w:rPr>
        <w:t xml:space="preserve">Format </w:t>
      </w:r>
    </w:p>
    <w:p w14:paraId="4902CC98" w14:textId="77777777" w:rsidR="000742E4" w:rsidRDefault="000742E4" w:rsidP="000742E4">
      <w:pPr>
        <w:spacing w:after="112" w:line="249" w:lineRule="auto"/>
        <w:ind w:left="849" w:right="15" w:hanging="10"/>
      </w:pPr>
      <w:r>
        <w:rPr>
          <w:rFonts w:ascii="Arial" w:eastAsia="Arial" w:hAnsi="Arial" w:cs="Arial"/>
          <w:b/>
        </w:rPr>
        <w:t>MT_To_MXPartyNameAndStructuredAddress</w:t>
      </w:r>
      <w:r>
        <w:rPr>
          <w:rFonts w:ascii="Arial" w:eastAsia="Arial" w:hAnsi="Arial" w:cs="Arial"/>
        </w:rPr>
        <w:t xml:space="preserve">(MTNameAndAdress, MXParty)  </w:t>
      </w:r>
    </w:p>
    <w:p w14:paraId="0B6FCFDE" w14:textId="77777777" w:rsidR="000742E4" w:rsidRDefault="000742E4" w:rsidP="000742E4">
      <w:pPr>
        <w:spacing w:after="95"/>
        <w:ind w:left="860" w:right="157" w:hanging="7"/>
      </w:pPr>
      <w:r>
        <w:rPr>
          <w:rFonts w:ascii="Arial" w:eastAsia="Arial" w:hAnsi="Arial" w:cs="Arial"/>
          <w:b/>
        </w:rPr>
        <w:t xml:space="preserve">Input </w:t>
      </w:r>
    </w:p>
    <w:p w14:paraId="5B8639A9" w14:textId="33B6A590" w:rsidR="000742E4" w:rsidRDefault="000742E4" w:rsidP="000742E4">
      <w:pPr>
        <w:spacing w:after="112" w:line="249" w:lineRule="auto"/>
        <w:ind w:left="849" w:right="15" w:hanging="10"/>
      </w:pPr>
      <w:r>
        <w:rPr>
          <w:rFonts w:ascii="Arial" w:eastAsia="Arial" w:hAnsi="Arial" w:cs="Arial"/>
        </w:rPr>
        <w:t xml:space="preserve">MTNameAndAddress carries </w:t>
      </w:r>
      <w:r w:rsidR="00552943">
        <w:rPr>
          <w:rFonts w:ascii="Arial" w:eastAsia="Arial" w:hAnsi="Arial" w:cs="Arial"/>
        </w:rPr>
        <w:t xml:space="preserve">maximum </w:t>
      </w:r>
      <w:r>
        <w:rPr>
          <w:rFonts w:ascii="Arial" w:eastAsia="Arial" w:hAnsi="Arial" w:cs="Arial"/>
        </w:rPr>
        <w:t>4 lines. Each of them starts with a numb</w:t>
      </w:r>
      <w:r w:rsidR="00592F31">
        <w:rPr>
          <w:rFonts w:ascii="Arial" w:eastAsia="Arial" w:hAnsi="Arial" w:cs="Arial"/>
        </w:rPr>
        <w:t>er follows with “/” followed by</w:t>
      </w:r>
      <w:r>
        <w:rPr>
          <w:rFonts w:ascii="Arial" w:eastAsia="Arial" w:hAnsi="Arial" w:cs="Arial"/>
        </w:rPr>
        <w:t xml:space="preserve"> information </w:t>
      </w:r>
    </w:p>
    <w:p w14:paraId="475EE335" w14:textId="77777777" w:rsidR="000742E4" w:rsidRDefault="000742E4" w:rsidP="000742E4">
      <w:pPr>
        <w:spacing w:after="112" w:line="249" w:lineRule="auto"/>
        <w:ind w:left="849" w:right="307" w:hanging="10"/>
      </w:pPr>
      <w:r>
        <w:rPr>
          <w:rFonts w:ascii="Arial" w:eastAsia="Arial" w:hAnsi="Arial" w:cs="Arial"/>
          <w:b/>
        </w:rPr>
        <w:t xml:space="preserve">Output </w:t>
      </w:r>
    </w:p>
    <w:p w14:paraId="1E3F47CA" w14:textId="77777777" w:rsidR="000742E4" w:rsidRDefault="000742E4" w:rsidP="000742E4">
      <w:pPr>
        <w:spacing w:after="112" w:line="249" w:lineRule="auto"/>
        <w:ind w:left="849" w:right="15" w:hanging="10"/>
        <w:rPr>
          <w:rFonts w:ascii="Arial" w:eastAsia="Arial" w:hAnsi="Arial" w:cs="Arial"/>
        </w:rPr>
      </w:pPr>
      <w:r>
        <w:rPr>
          <w:rFonts w:ascii="Arial" w:eastAsia="Arial" w:hAnsi="Arial" w:cs="Arial"/>
        </w:rPr>
        <w:t xml:space="preserve">MXParty: the result of this function is immediately put into the correct MX element inside the target component typed </w:t>
      </w:r>
      <w:r>
        <w:rPr>
          <w:rFonts w:ascii="Arial" w:eastAsia="Arial" w:hAnsi="Arial" w:cs="Arial"/>
          <w:i/>
        </w:rPr>
        <w:t>PartyIdentification135</w:t>
      </w:r>
      <w:r>
        <w:rPr>
          <w:rFonts w:ascii="Arial" w:eastAsia="Arial" w:hAnsi="Arial" w:cs="Arial"/>
        </w:rPr>
        <w:t xml:space="preserve">.  </w:t>
      </w:r>
    </w:p>
    <w:p w14:paraId="7CB1DA8F" w14:textId="77777777" w:rsidR="000742E4" w:rsidRPr="00AF614B" w:rsidRDefault="000742E4" w:rsidP="000742E4">
      <w:pPr>
        <w:spacing w:after="0" w:line="370" w:lineRule="auto"/>
        <w:ind w:left="839" w:right="2266" w:hanging="427"/>
        <w:rPr>
          <w:rFonts w:ascii="Arial" w:eastAsia="Arial" w:hAnsi="Arial" w:cs="Arial"/>
        </w:rPr>
      </w:pPr>
      <w:r>
        <w:rPr>
          <w:rFonts w:ascii="Arial" w:eastAsia="Arial" w:hAnsi="Arial" w:cs="Arial"/>
          <w:b/>
        </w:rPr>
        <w:t xml:space="preserve">       </w:t>
      </w:r>
      <w:r w:rsidRPr="00AF614B">
        <w:rPr>
          <w:rFonts w:ascii="Arial" w:eastAsia="Arial" w:hAnsi="Arial" w:cs="Arial"/>
        </w:rPr>
        <w:t xml:space="preserve">No truncation </w:t>
      </w:r>
      <w:r>
        <w:rPr>
          <w:rFonts w:ascii="Arial" w:eastAsia="Arial" w:hAnsi="Arial" w:cs="Arial"/>
        </w:rPr>
        <w:t>to be foreseen</w:t>
      </w:r>
    </w:p>
    <w:p w14:paraId="4E1A9968" w14:textId="7D8545E0" w:rsidR="000742E4" w:rsidRDefault="00351C9F" w:rsidP="000742E4">
      <w:pPr>
        <w:spacing w:after="0" w:line="370" w:lineRule="auto"/>
        <w:ind w:left="839" w:right="6157" w:hanging="427"/>
      </w:pPr>
      <w:r>
        <w:rPr>
          <w:rFonts w:ascii="Arial" w:eastAsia="Arial" w:hAnsi="Arial" w:cs="Arial"/>
          <w:b/>
        </w:rPr>
        <w:t xml:space="preserve">       </w:t>
      </w:r>
      <w:r w:rsidR="000742E4">
        <w:rPr>
          <w:rFonts w:ascii="Arial" w:eastAsia="Arial" w:hAnsi="Arial" w:cs="Arial"/>
          <w:b/>
        </w:rPr>
        <w:t xml:space="preserve">Preconditions </w:t>
      </w:r>
      <w:r w:rsidR="000742E4">
        <w:rPr>
          <w:rFonts w:ascii="Arial" w:eastAsia="Arial" w:hAnsi="Arial" w:cs="Arial"/>
        </w:rPr>
        <w:t xml:space="preserve">None. </w:t>
      </w:r>
    </w:p>
    <w:p w14:paraId="6D7C158D" w14:textId="11E4E7FB" w:rsidR="000742E4" w:rsidRDefault="000742E4" w:rsidP="000742E4">
      <w:pPr>
        <w:spacing w:after="9"/>
        <w:ind w:left="419" w:right="157" w:hanging="7"/>
      </w:pPr>
      <w:r>
        <w:rPr>
          <w:rFonts w:ascii="Arial" w:eastAsia="Arial" w:hAnsi="Arial" w:cs="Arial"/>
          <w:b/>
        </w:rPr>
        <w:t xml:space="preserve">Formal description </w:t>
      </w:r>
    </w:p>
    <w:p w14:paraId="2128B1A5" w14:textId="77777777" w:rsidR="00C919C4" w:rsidRDefault="00C919C4" w:rsidP="000742E4">
      <w:pPr>
        <w:ind w:left="846" w:right="8"/>
      </w:pPr>
    </w:p>
    <w:p w14:paraId="4C53BC35" w14:textId="3101753B" w:rsidR="000742E4" w:rsidRDefault="000742E4" w:rsidP="000742E4">
      <w:pPr>
        <w:ind w:left="846" w:right="8"/>
      </w:pPr>
      <w:r>
        <w:t xml:space="preserve">/*MTNameAndAddress is defined by </w:t>
      </w:r>
      <w:r w:rsidR="00677D7E">
        <w:t xml:space="preserve">max </w:t>
      </w:r>
      <w:r>
        <w:t xml:space="preserve">4 lines of 35 characters. </w:t>
      </w:r>
    </w:p>
    <w:p w14:paraId="43680C01" w14:textId="77777777" w:rsidR="000742E4" w:rsidRDefault="000742E4" w:rsidP="000742E4">
      <w:pPr>
        <w:ind w:left="846" w:right="8"/>
      </w:pPr>
      <w:r>
        <w:t xml:space="preserve">MTNameAndAddress[1] indicates the first line*/  </w:t>
      </w:r>
    </w:p>
    <w:p w14:paraId="693C8971" w14:textId="77777777" w:rsidR="00592F31" w:rsidRDefault="00592F31" w:rsidP="000742E4">
      <w:pPr>
        <w:spacing w:after="59" w:line="216" w:lineRule="auto"/>
        <w:ind w:left="846" w:right="8"/>
      </w:pPr>
    </w:p>
    <w:p w14:paraId="69D6B88F" w14:textId="7096EE30" w:rsidR="00DA61F1" w:rsidRDefault="00DA61F1" w:rsidP="000742E4">
      <w:pPr>
        <w:spacing w:after="59" w:line="216" w:lineRule="auto"/>
        <w:ind w:left="846" w:right="8"/>
      </w:pPr>
      <w:r>
        <w:t>/* Local variables</w:t>
      </w:r>
    </w:p>
    <w:p w14:paraId="4841E6B4" w14:textId="4F4B31D8" w:rsidR="00DA61F1" w:rsidRDefault="008B3C76" w:rsidP="00536B5B">
      <w:pPr>
        <w:spacing w:after="59" w:line="216" w:lineRule="auto"/>
        <w:ind w:left="0" w:right="8" w:firstLine="0"/>
      </w:pPr>
      <w:r>
        <w:t xml:space="preserve">        </w:t>
      </w:r>
      <w:r w:rsidR="00DA61F1">
        <w:t xml:space="preserve">i, index : integer </w:t>
      </w:r>
    </w:p>
    <w:p w14:paraId="1E5CC967" w14:textId="1CE87C60" w:rsidR="00DA61F1" w:rsidRDefault="008B3C76" w:rsidP="00536B5B">
      <w:pPr>
        <w:spacing w:after="59" w:line="216" w:lineRule="auto"/>
        <w:ind w:left="0" w:right="8" w:firstLine="0"/>
      </w:pPr>
      <w:r>
        <w:t xml:space="preserve">        </w:t>
      </w:r>
      <w:r w:rsidR="00DA61F1">
        <w:t>MXAddress []: table of string, max 3 * 35 char</w:t>
      </w:r>
    </w:p>
    <w:p w14:paraId="6DC11B35" w14:textId="072BB161" w:rsidR="00DC4CA3" w:rsidRDefault="008B3C76">
      <w:pPr>
        <w:spacing w:after="59" w:line="216" w:lineRule="auto"/>
        <w:ind w:left="0" w:right="8" w:firstLine="0"/>
      </w:pPr>
      <w:r>
        <w:t xml:space="preserve">        </w:t>
      </w:r>
      <w:r w:rsidR="00DC4CA3">
        <w:t>MXLEI : string</w:t>
      </w:r>
      <w:r w:rsidR="005A42BF">
        <w:t xml:space="preserve"> */</w:t>
      </w:r>
    </w:p>
    <w:p w14:paraId="3F8A8E8D" w14:textId="3B567600" w:rsidR="00DA61F1" w:rsidRDefault="00DA61F1" w:rsidP="000742E4">
      <w:pPr>
        <w:spacing w:after="59" w:line="216" w:lineRule="auto"/>
        <w:ind w:left="846" w:right="8"/>
      </w:pPr>
    </w:p>
    <w:p w14:paraId="7EF9B523" w14:textId="026EF79E" w:rsidR="00DA61F1" w:rsidRDefault="00DA61F1" w:rsidP="000742E4">
      <w:pPr>
        <w:spacing w:after="59" w:line="216" w:lineRule="auto"/>
        <w:ind w:left="846" w:right="8"/>
      </w:pPr>
      <w:r>
        <w:t>index = 0</w:t>
      </w:r>
    </w:p>
    <w:p w14:paraId="3A2F2E29" w14:textId="77777777" w:rsidR="00592F31" w:rsidRDefault="00592F31" w:rsidP="00592F31">
      <w:pPr>
        <w:spacing w:after="92" w:line="218" w:lineRule="auto"/>
        <w:ind w:left="846" w:right="8"/>
      </w:pPr>
    </w:p>
    <w:p w14:paraId="3F0AA992" w14:textId="77777777" w:rsidR="00592F31" w:rsidRDefault="00592F31" w:rsidP="00592F31">
      <w:pPr>
        <w:spacing w:after="59" w:line="216" w:lineRule="auto"/>
        <w:ind w:left="846" w:right="8"/>
      </w:pPr>
      <w:r>
        <w:t xml:space="preserve">/*Translation of the name present on line(s) starting with “1/”*/ </w:t>
      </w:r>
    </w:p>
    <w:p w14:paraId="1718153E" w14:textId="77777777" w:rsidR="00592F31" w:rsidRDefault="00592F31" w:rsidP="00592F31">
      <w:pPr>
        <w:spacing w:after="59" w:line="216" w:lineRule="auto"/>
        <w:ind w:left="846" w:right="8"/>
      </w:pPr>
    </w:p>
    <w:p w14:paraId="0DCE2EE7" w14:textId="1B98D374" w:rsidR="000742E4" w:rsidRDefault="000742E4" w:rsidP="000742E4">
      <w:pPr>
        <w:spacing w:after="92" w:line="218" w:lineRule="auto"/>
        <w:ind w:left="846" w:right="8"/>
      </w:pPr>
      <w:r>
        <w:t xml:space="preserve">/*Basic function </w:t>
      </w:r>
      <w:r>
        <w:rPr>
          <w:i/>
        </w:rPr>
        <w:t>ExtractLines</w:t>
      </w:r>
      <w:r>
        <w:t xml:space="preserve"> extracts the name. The complete name could be present on several lines so the function is used with continuation string “1/”. Substring is taken to delete “1/” in the output string</w:t>
      </w:r>
      <w:r w:rsidR="00221E38">
        <w:t>. If multiple lines are concatenated a space is added by the ExtractLines function. This is expected as information might carry different names split on several Lines in MT</w:t>
      </w:r>
      <w:r w:rsidR="00D64A21">
        <w:t xml:space="preserve"> (eg, MT is the original message)</w:t>
      </w:r>
      <w:r w:rsidR="00221E38">
        <w:t>. If information comes from MX, the space might not be expected</w:t>
      </w:r>
      <w:r w:rsidR="00D64A21">
        <w:t xml:space="preserve"> where translating back to MX</w:t>
      </w:r>
      <w:r w:rsidR="00221E38">
        <w:t xml:space="preserve"> but there is no way to know if information on several</w:t>
      </w:r>
      <w:r w:rsidR="00D64A21">
        <w:t xml:space="preserve"> </w:t>
      </w:r>
      <w:r w:rsidR="00221E38">
        <w:t>lines is on purpose or just the effect of long data requesting multiple lines</w:t>
      </w:r>
      <w:r>
        <w:t xml:space="preserve">*/ </w:t>
      </w:r>
    </w:p>
    <w:p w14:paraId="39EA110F" w14:textId="77777777" w:rsidR="000742E4" w:rsidRDefault="000742E4" w:rsidP="000742E4">
      <w:pPr>
        <w:ind w:left="846" w:right="8"/>
      </w:pPr>
    </w:p>
    <w:p w14:paraId="639D4EAE" w14:textId="77777777" w:rsidR="000742E4" w:rsidRDefault="000742E4" w:rsidP="000742E4">
      <w:pPr>
        <w:ind w:left="0" w:right="8" w:firstLine="0"/>
      </w:pPr>
      <w:r>
        <w:t xml:space="preserve">MXParty.Name = </w:t>
      </w:r>
      <w:r>
        <w:rPr>
          <w:b/>
        </w:rPr>
        <w:t>Substring(ExtractLines</w:t>
      </w:r>
      <w:r>
        <w:t>(MTNameAndAddress, “1/”, “1/”), 3,140)</w:t>
      </w:r>
    </w:p>
    <w:p w14:paraId="24E04812" w14:textId="77777777" w:rsidR="000742E4" w:rsidRDefault="000742E4" w:rsidP="000742E4">
      <w:pPr>
        <w:ind w:left="846" w:right="8"/>
      </w:pPr>
    </w:p>
    <w:p w14:paraId="4B39B2BB" w14:textId="77777777" w:rsidR="000742E4" w:rsidRDefault="000742E4" w:rsidP="000742E4">
      <w:pPr>
        <w:ind w:left="846" w:right="8"/>
      </w:pPr>
      <w:r>
        <w:t xml:space="preserve">/*Max 140 characters are copied to Name. No truncation*/  </w:t>
      </w:r>
    </w:p>
    <w:p w14:paraId="7F8A81C0" w14:textId="77777777" w:rsidR="000742E4" w:rsidRDefault="000742E4" w:rsidP="000742E4">
      <w:pPr>
        <w:ind w:left="846" w:right="8"/>
      </w:pPr>
    </w:p>
    <w:p w14:paraId="7FA0B070" w14:textId="047D476C" w:rsidR="000742E4" w:rsidRDefault="000742E4" w:rsidP="0079499B">
      <w:pPr>
        <w:spacing w:after="0" w:line="216" w:lineRule="auto"/>
        <w:ind w:left="846" w:right="8"/>
      </w:pPr>
      <w:r>
        <w:t xml:space="preserve">/*Translation of address details present on line(s) starting with “2/”. As per field </w:t>
      </w:r>
      <w:r w:rsidR="00C00877">
        <w:t xml:space="preserve">50F, </w:t>
      </w:r>
      <w:r>
        <w:t>59F format specifications,”2/” must not be used without “3/” (Country, Town)</w:t>
      </w:r>
      <w:r w:rsidR="008D0D73">
        <w:t xml:space="preserve"> but “3/” can be used without “2/” </w:t>
      </w:r>
      <w:r>
        <w:t xml:space="preserve">*/ </w:t>
      </w:r>
    </w:p>
    <w:p w14:paraId="1C44976C" w14:textId="77777777" w:rsidR="0079499B" w:rsidRDefault="0079499B" w:rsidP="0079499B">
      <w:pPr>
        <w:tabs>
          <w:tab w:val="center" w:pos="3489"/>
          <w:tab w:val="right" w:pos="8503"/>
        </w:tabs>
        <w:spacing w:after="0"/>
        <w:ind w:left="720" w:firstLine="0"/>
      </w:pPr>
    </w:p>
    <w:p w14:paraId="04D3F6B9" w14:textId="056F5CB7" w:rsidR="000742E4" w:rsidRDefault="001B2046" w:rsidP="0079499B">
      <w:pPr>
        <w:tabs>
          <w:tab w:val="center" w:pos="3489"/>
          <w:tab w:val="right" w:pos="8503"/>
        </w:tabs>
        <w:spacing w:after="0"/>
        <w:ind w:left="720" w:firstLine="0"/>
      </w:pPr>
      <w:r>
        <w:t xml:space="preserve">/*Search for lines starting with </w:t>
      </w:r>
      <w:r w:rsidR="00DA61F1">
        <w:t>“</w:t>
      </w:r>
      <w:r>
        <w:t>2/</w:t>
      </w:r>
      <w:r w:rsidR="00DA61F1">
        <w:t xml:space="preserve">”. i &gt; 1 but keep the loop starting at 1. </w:t>
      </w:r>
      <w:r w:rsidR="000742E4">
        <w:t xml:space="preserve">*/ </w:t>
      </w:r>
      <w:r w:rsidR="000742E4">
        <w:tab/>
      </w:r>
    </w:p>
    <w:p w14:paraId="465CC8DD" w14:textId="379436E0" w:rsidR="00DA61F1" w:rsidRDefault="00DA61F1">
      <w:pPr>
        <w:ind w:left="846" w:right="8"/>
      </w:pPr>
      <w:r w:rsidRPr="00225B31">
        <w:rPr>
          <w:b/>
        </w:rPr>
        <w:t>For</w:t>
      </w:r>
      <w:r>
        <w:t xml:space="preserve"> i = 1 to 4</w:t>
      </w:r>
    </w:p>
    <w:p w14:paraId="41DC26C1" w14:textId="3CA9FB4E" w:rsidR="00DA61F1" w:rsidRDefault="00DA61F1">
      <w:pPr>
        <w:ind w:left="846" w:right="8"/>
        <w:rPr>
          <w:rFonts w:eastAsia="Arial"/>
        </w:rPr>
      </w:pPr>
      <w:r>
        <w:t xml:space="preserve"> </w:t>
      </w:r>
      <w:r w:rsidRPr="00225B31">
        <w:rPr>
          <w:b/>
        </w:rPr>
        <w:t>IF</w:t>
      </w:r>
      <w:r>
        <w:t xml:space="preserve"> </w:t>
      </w:r>
      <w:r w:rsidRPr="00225B31">
        <w:rPr>
          <w:b/>
        </w:rPr>
        <w:t>Substring</w:t>
      </w:r>
      <w:r>
        <w:t>(</w:t>
      </w:r>
      <w:r w:rsidRPr="00536B5B">
        <w:rPr>
          <w:rFonts w:eastAsia="Arial"/>
        </w:rPr>
        <w:t>MTNameAndAddress</w:t>
      </w:r>
      <w:r w:rsidR="00F20DC9">
        <w:rPr>
          <w:rFonts w:eastAsia="Arial"/>
        </w:rPr>
        <w:t>[i],1,2) = “2/” THEN</w:t>
      </w:r>
    </w:p>
    <w:p w14:paraId="5DE99FFB" w14:textId="141FBE19" w:rsidR="00DA61F1" w:rsidRDefault="00DA61F1">
      <w:pPr>
        <w:ind w:left="846" w:right="8"/>
        <w:rPr>
          <w:rFonts w:eastAsia="Arial"/>
        </w:rPr>
      </w:pPr>
      <w:r>
        <w:t xml:space="preserve">    </w:t>
      </w:r>
      <w:r w:rsidR="00995953">
        <w:t>i</w:t>
      </w:r>
      <w:r>
        <w:t xml:space="preserve">ndex = index + 1    </w:t>
      </w:r>
      <w:r>
        <w:rPr>
          <w:rFonts w:eastAsia="Arial"/>
        </w:rPr>
        <w:t xml:space="preserve"> </w:t>
      </w:r>
    </w:p>
    <w:p w14:paraId="1F076939" w14:textId="77777777" w:rsidR="00E43071" w:rsidRDefault="00E43071">
      <w:pPr>
        <w:ind w:left="846" w:right="8"/>
        <w:rPr>
          <w:rFonts w:eastAsia="Arial"/>
        </w:rPr>
      </w:pPr>
    </w:p>
    <w:p w14:paraId="077FA2EE" w14:textId="5E4F3093" w:rsidR="008D120C" w:rsidRDefault="008D120C">
      <w:pPr>
        <w:ind w:left="846" w:right="8"/>
        <w:rPr>
          <w:rFonts w:eastAsia="Arial"/>
        </w:rPr>
      </w:pPr>
      <w:r>
        <w:rPr>
          <w:rFonts w:eastAsia="Arial"/>
        </w:rPr>
        <w:t>/* CRLF is removed before copying information to MX structure */</w:t>
      </w:r>
    </w:p>
    <w:p w14:paraId="4C0A02B2" w14:textId="6994909B" w:rsidR="00DA61F1" w:rsidRDefault="00DA61F1">
      <w:pPr>
        <w:ind w:left="846" w:right="8"/>
        <w:rPr>
          <w:rFonts w:eastAsia="Arial"/>
        </w:rPr>
      </w:pPr>
      <w:r>
        <w:t xml:space="preserve">    MXAddress[index]= </w:t>
      </w:r>
      <w:r w:rsidRPr="00AF614B">
        <w:rPr>
          <w:rFonts w:eastAsia="Arial"/>
        </w:rPr>
        <w:t>MTNameAndAddress</w:t>
      </w:r>
      <w:r w:rsidR="008D120C">
        <w:rPr>
          <w:rFonts w:eastAsia="Arial"/>
        </w:rPr>
        <w:t>[i]</w:t>
      </w:r>
    </w:p>
    <w:p w14:paraId="211BF3E1" w14:textId="77777777" w:rsidR="00DC4CA3" w:rsidRPr="00225B31" w:rsidRDefault="00DC4CA3">
      <w:pPr>
        <w:ind w:left="846" w:right="8"/>
        <w:rPr>
          <w:b/>
        </w:rPr>
      </w:pPr>
      <w:r>
        <w:t xml:space="preserve"> </w:t>
      </w:r>
      <w:r w:rsidRPr="00225B31">
        <w:rPr>
          <w:b/>
        </w:rPr>
        <w:t>ENDIF</w:t>
      </w:r>
    </w:p>
    <w:p w14:paraId="710937FA" w14:textId="77777777" w:rsidR="00DC4CA3" w:rsidRPr="00225B31" w:rsidRDefault="00DC4CA3">
      <w:pPr>
        <w:ind w:left="846" w:right="8"/>
        <w:rPr>
          <w:b/>
        </w:rPr>
      </w:pPr>
      <w:r w:rsidRPr="00225B31">
        <w:rPr>
          <w:b/>
        </w:rPr>
        <w:t>END Loop</w:t>
      </w:r>
    </w:p>
    <w:p w14:paraId="34A8E96E" w14:textId="758277DF" w:rsidR="00DC4CA3" w:rsidRDefault="00DC4CA3">
      <w:pPr>
        <w:ind w:left="846" w:right="8"/>
      </w:pPr>
    </w:p>
    <w:p w14:paraId="162F4ED3" w14:textId="7855A7DD" w:rsidR="00435838" w:rsidRDefault="00E43071">
      <w:pPr>
        <w:ind w:left="846" w:right="8"/>
      </w:pPr>
      <w:r>
        <w:t>/* S</w:t>
      </w:r>
      <w:r w:rsidR="00D42F1B">
        <w:t>earch for lines starting with “3/”. If LEI is found</w:t>
      </w:r>
      <w:r w:rsidR="00995953">
        <w:t xml:space="preserve"> and has the correct pattern</w:t>
      </w:r>
      <w:r w:rsidR="00D42F1B">
        <w:t>, the line is translated to MX LEI */</w:t>
      </w:r>
    </w:p>
    <w:p w14:paraId="70BA8F1A" w14:textId="40C5B040" w:rsidR="00435838" w:rsidRDefault="00435838">
      <w:pPr>
        <w:ind w:left="846" w:right="8"/>
      </w:pPr>
    </w:p>
    <w:p w14:paraId="1AA22DBA" w14:textId="77777777" w:rsidR="00DC4CA3" w:rsidRDefault="00DC4CA3">
      <w:pPr>
        <w:ind w:left="846" w:right="8"/>
      </w:pPr>
      <w:r w:rsidRPr="00572E04">
        <w:rPr>
          <w:b/>
        </w:rPr>
        <w:t>For</w:t>
      </w:r>
      <w:r>
        <w:t xml:space="preserve"> i = 1 to 4</w:t>
      </w:r>
    </w:p>
    <w:p w14:paraId="50AA2175" w14:textId="5B8CE7DB" w:rsidR="00DC4CA3" w:rsidRDefault="00DC4CA3" w:rsidP="00DC4CA3">
      <w:pPr>
        <w:ind w:left="846" w:right="8"/>
        <w:rPr>
          <w:rFonts w:eastAsia="Arial"/>
        </w:rPr>
      </w:pPr>
      <w:r w:rsidRPr="00536B5B">
        <w:rPr>
          <w:b/>
        </w:rPr>
        <w:t xml:space="preserve"> IF</w:t>
      </w:r>
      <w:r>
        <w:t xml:space="preserve"> </w:t>
      </w:r>
      <w:r w:rsidRPr="00572E04">
        <w:rPr>
          <w:b/>
        </w:rPr>
        <w:t>Substring</w:t>
      </w:r>
      <w:r>
        <w:t>(</w:t>
      </w:r>
      <w:r w:rsidRPr="00AF614B">
        <w:rPr>
          <w:rFonts w:eastAsia="Arial"/>
        </w:rPr>
        <w:t>MTNameAndAddress</w:t>
      </w:r>
      <w:r w:rsidR="00572E04">
        <w:rPr>
          <w:rFonts w:eastAsia="Arial"/>
        </w:rPr>
        <w:t>[i],1,2) = “3/” THEN</w:t>
      </w:r>
    </w:p>
    <w:p w14:paraId="4FB454A4" w14:textId="017BD3BF" w:rsidR="00F069A5" w:rsidRPr="00F069A5" w:rsidRDefault="00F069A5" w:rsidP="00DC4CA3">
      <w:pPr>
        <w:ind w:left="846" w:right="8"/>
        <w:rPr>
          <w:rFonts w:eastAsia="Arial"/>
        </w:rPr>
      </w:pPr>
      <w:r w:rsidRPr="00536B5B">
        <w:t xml:space="preserve">/* </w:t>
      </w:r>
      <w:r>
        <w:t>Expected patter</w:t>
      </w:r>
      <w:r w:rsidR="000513B7">
        <w:t>n</w:t>
      </w:r>
      <w:r>
        <w:t xml:space="preserve"> “3/XY/LEIC/” */</w:t>
      </w:r>
    </w:p>
    <w:p w14:paraId="322FD324" w14:textId="41873379" w:rsidR="00DC4CA3" w:rsidRDefault="00DC4CA3" w:rsidP="00DC4CA3">
      <w:pPr>
        <w:ind w:left="846" w:right="8"/>
        <w:rPr>
          <w:rFonts w:eastAsia="Arial"/>
        </w:rPr>
      </w:pPr>
      <w:r>
        <w:t xml:space="preserve">     </w:t>
      </w:r>
      <w:r w:rsidRPr="00536B5B">
        <w:rPr>
          <w:b/>
        </w:rPr>
        <w:t>IF</w:t>
      </w:r>
      <w:r>
        <w:t xml:space="preserve"> </w:t>
      </w:r>
      <w:r w:rsidRPr="00572E04">
        <w:rPr>
          <w:b/>
        </w:rPr>
        <w:t>Substring</w:t>
      </w:r>
      <w:r>
        <w:t>(</w:t>
      </w:r>
      <w:r w:rsidRPr="00AF614B">
        <w:rPr>
          <w:rFonts w:eastAsia="Arial"/>
        </w:rPr>
        <w:t>MTNameAndAddress</w:t>
      </w:r>
      <w:r w:rsidR="00C962FE">
        <w:rPr>
          <w:rFonts w:eastAsia="Arial"/>
        </w:rPr>
        <w:t>[i],1,10)has pattern</w:t>
      </w:r>
      <w:r>
        <w:rPr>
          <w:rFonts w:eastAsia="Arial"/>
        </w:rPr>
        <w:t xml:space="preserve"> “3/</w:t>
      </w:r>
      <w:r w:rsidR="00C962FE">
        <w:rPr>
          <w:rFonts w:eastAsia="Arial"/>
        </w:rPr>
        <w:t>XY/</w:t>
      </w:r>
      <w:r>
        <w:rPr>
          <w:rFonts w:eastAsia="Arial"/>
        </w:rPr>
        <w:t>LEIC/”</w:t>
      </w:r>
      <w:r w:rsidR="00C962FE">
        <w:rPr>
          <w:rFonts w:eastAsia="Arial"/>
        </w:rPr>
        <w:t xml:space="preserve"> where XY is 2 alphabetic characters (Is Country code but check on alphabetic is sufficient)</w:t>
      </w:r>
    </w:p>
    <w:p w14:paraId="25FF6D4F" w14:textId="2D3FD0E4" w:rsidR="00DC4CA3" w:rsidRDefault="00DC4CA3" w:rsidP="00DC4CA3">
      <w:pPr>
        <w:ind w:left="846" w:right="8"/>
      </w:pPr>
      <w:r>
        <w:t xml:space="preserve">       </w:t>
      </w:r>
      <w:r w:rsidR="00435838">
        <w:t xml:space="preserve">MXLEI = </w:t>
      </w:r>
      <w:r w:rsidR="00435838" w:rsidRPr="00572E04">
        <w:rPr>
          <w:b/>
        </w:rPr>
        <w:t>Substring</w:t>
      </w:r>
      <w:r w:rsidR="00435838">
        <w:t>(</w:t>
      </w:r>
      <w:r w:rsidR="00435838" w:rsidRPr="00AF614B">
        <w:rPr>
          <w:rFonts w:eastAsia="Arial"/>
        </w:rPr>
        <w:t>MTNameAndAddress</w:t>
      </w:r>
      <w:r w:rsidR="003455D5">
        <w:rPr>
          <w:rFonts w:eastAsia="Arial"/>
        </w:rPr>
        <w:t>[i],11</w:t>
      </w:r>
      <w:r w:rsidR="00435838">
        <w:rPr>
          <w:rFonts w:eastAsia="Arial"/>
        </w:rPr>
        <w:t>)</w:t>
      </w:r>
      <w:r>
        <w:t xml:space="preserve">  </w:t>
      </w:r>
    </w:p>
    <w:p w14:paraId="4A50A969" w14:textId="449E6ABF" w:rsidR="00435838" w:rsidRDefault="00435838" w:rsidP="00DC4CA3">
      <w:pPr>
        <w:ind w:left="846" w:right="8"/>
      </w:pPr>
      <w:r w:rsidRPr="00536B5B">
        <w:rPr>
          <w:b/>
        </w:rPr>
        <w:t xml:space="preserve">    </w:t>
      </w:r>
      <w:r w:rsidR="00134F9C">
        <w:rPr>
          <w:b/>
        </w:rPr>
        <w:t xml:space="preserve"> </w:t>
      </w:r>
      <w:r w:rsidRPr="00536B5B">
        <w:rPr>
          <w:b/>
        </w:rPr>
        <w:t xml:space="preserve">   IF</w:t>
      </w:r>
      <w:r>
        <w:t xml:space="preserve"> MXLEI has pattern “</w:t>
      </w:r>
      <w:r w:rsidRPr="00435838">
        <w:t>[A-Z0-9]{18,18}[0-9]{2,2}</w:t>
      </w:r>
      <w:r>
        <w:t xml:space="preserve">” THEN </w:t>
      </w:r>
    </w:p>
    <w:p w14:paraId="5AF1FCC0" w14:textId="7B67BBC7" w:rsidR="00435838" w:rsidRDefault="00435838" w:rsidP="00DC4CA3">
      <w:pPr>
        <w:ind w:left="846" w:right="8"/>
      </w:pPr>
      <w:r>
        <w:t xml:space="preserve">         MXParty.Identification.OrganisationIdentification.LEI = MXLEI</w:t>
      </w:r>
    </w:p>
    <w:p w14:paraId="559BBFB2" w14:textId="52E7DA7B" w:rsidR="00435838" w:rsidRPr="00477949" w:rsidRDefault="00435838" w:rsidP="00DC4CA3">
      <w:pPr>
        <w:ind w:left="846" w:right="8"/>
        <w:rPr>
          <w:strike/>
        </w:rPr>
      </w:pPr>
      <w:r w:rsidRPr="00477949">
        <w:rPr>
          <w:strike/>
        </w:rPr>
        <w:t xml:space="preserve">       Next i</w:t>
      </w:r>
    </w:p>
    <w:p w14:paraId="23B5720F" w14:textId="76330D14" w:rsidR="00435838" w:rsidRPr="00536B5B" w:rsidRDefault="00435838" w:rsidP="00DC4CA3">
      <w:pPr>
        <w:ind w:left="846" w:right="8"/>
        <w:rPr>
          <w:b/>
        </w:rPr>
      </w:pPr>
      <w:r w:rsidRPr="00536B5B">
        <w:rPr>
          <w:b/>
        </w:rPr>
        <w:t xml:space="preserve">   </w:t>
      </w:r>
      <w:r w:rsidR="00134F9C">
        <w:rPr>
          <w:b/>
        </w:rPr>
        <w:t xml:space="preserve"> </w:t>
      </w:r>
      <w:r w:rsidRPr="00536B5B">
        <w:rPr>
          <w:b/>
        </w:rPr>
        <w:t xml:space="preserve">    ELSE</w:t>
      </w:r>
    </w:p>
    <w:p w14:paraId="72A2BE21" w14:textId="70779E8E" w:rsidR="008D120C" w:rsidRDefault="00435838" w:rsidP="00435838">
      <w:pPr>
        <w:ind w:left="846" w:right="8"/>
      </w:pPr>
      <w:r>
        <w:t xml:space="preserve">         </w:t>
      </w:r>
      <w:r w:rsidR="007636C6">
        <w:t>i</w:t>
      </w:r>
      <w:r>
        <w:t>ndex = index + 1</w:t>
      </w:r>
    </w:p>
    <w:p w14:paraId="3AA0022E" w14:textId="77777777" w:rsidR="00E43071" w:rsidRDefault="00E43071" w:rsidP="00435838">
      <w:pPr>
        <w:ind w:left="846" w:right="8"/>
        <w:rPr>
          <w:rFonts w:eastAsia="Arial"/>
        </w:rPr>
      </w:pPr>
    </w:p>
    <w:p w14:paraId="117CBAC2" w14:textId="0E49A733" w:rsidR="00435838" w:rsidRDefault="008D120C" w:rsidP="00435838">
      <w:pPr>
        <w:ind w:left="846" w:right="8"/>
        <w:rPr>
          <w:rFonts w:eastAsia="Arial"/>
        </w:rPr>
      </w:pPr>
      <w:r>
        <w:rPr>
          <w:rFonts w:eastAsia="Arial"/>
        </w:rPr>
        <w:lastRenderedPageBreak/>
        <w:t>/* CRLF is removed before copying information to MX structure */</w:t>
      </w:r>
      <w:r w:rsidR="00435838">
        <w:t xml:space="preserve">    </w:t>
      </w:r>
      <w:r w:rsidR="00435838">
        <w:rPr>
          <w:rFonts w:eastAsia="Arial"/>
        </w:rPr>
        <w:t xml:space="preserve"> </w:t>
      </w:r>
    </w:p>
    <w:p w14:paraId="539EBC41" w14:textId="37111243" w:rsidR="00435838" w:rsidRDefault="00556510" w:rsidP="00435838">
      <w:pPr>
        <w:ind w:left="846" w:right="8"/>
      </w:pPr>
      <w:r>
        <w:t xml:space="preserve">     </w:t>
      </w:r>
      <w:r w:rsidR="00435838">
        <w:t xml:space="preserve">    MXAddress[index]= </w:t>
      </w:r>
      <w:r w:rsidR="00435838" w:rsidRPr="00AF614B">
        <w:rPr>
          <w:rFonts w:eastAsia="Arial"/>
        </w:rPr>
        <w:t>MTNameAndAddress</w:t>
      </w:r>
      <w:r w:rsidR="00D42F1B">
        <w:rPr>
          <w:rFonts w:eastAsia="Arial"/>
        </w:rPr>
        <w:t>[</w:t>
      </w:r>
      <w:r>
        <w:rPr>
          <w:rFonts w:eastAsia="Arial"/>
        </w:rPr>
        <w:t>i]</w:t>
      </w:r>
    </w:p>
    <w:p w14:paraId="52D3630C" w14:textId="77777777" w:rsidR="00435838" w:rsidRDefault="00435838" w:rsidP="00DC4CA3">
      <w:pPr>
        <w:ind w:left="846" w:right="8"/>
      </w:pPr>
    </w:p>
    <w:p w14:paraId="3A11CCC7" w14:textId="66FB736F" w:rsidR="00435838" w:rsidRPr="00536B5B" w:rsidRDefault="00435838" w:rsidP="00DC4CA3">
      <w:pPr>
        <w:ind w:left="846" w:right="8"/>
        <w:rPr>
          <w:b/>
        </w:rPr>
      </w:pPr>
      <w:r>
        <w:t xml:space="preserve">   </w:t>
      </w:r>
      <w:r w:rsidR="00134F9C">
        <w:t xml:space="preserve"> </w:t>
      </w:r>
      <w:r>
        <w:t xml:space="preserve">    </w:t>
      </w:r>
      <w:r w:rsidRPr="00536B5B">
        <w:rPr>
          <w:b/>
        </w:rPr>
        <w:t>ENDIF</w:t>
      </w:r>
    </w:p>
    <w:p w14:paraId="2682B9E2" w14:textId="7E419B63" w:rsidR="00435838" w:rsidRDefault="00435838" w:rsidP="00DC4CA3">
      <w:pPr>
        <w:ind w:left="846" w:right="8"/>
        <w:rPr>
          <w:rFonts w:eastAsia="Arial"/>
        </w:rPr>
      </w:pPr>
      <w:r>
        <w:t xml:space="preserve">  </w:t>
      </w:r>
    </w:p>
    <w:p w14:paraId="5A40BE06" w14:textId="2C3E0B37" w:rsidR="00DC4CA3" w:rsidRPr="00536B5B" w:rsidRDefault="00134F9C" w:rsidP="00DC4CA3">
      <w:pPr>
        <w:ind w:left="846" w:right="8"/>
        <w:rPr>
          <w:rFonts w:eastAsia="Arial"/>
          <w:b/>
        </w:rPr>
      </w:pPr>
      <w:r>
        <w:t xml:space="preserve">     </w:t>
      </w:r>
      <w:r w:rsidR="00556510" w:rsidRPr="00536B5B">
        <w:rPr>
          <w:b/>
        </w:rPr>
        <w:t>ELSE</w:t>
      </w:r>
    </w:p>
    <w:p w14:paraId="4FFBAE68" w14:textId="77777777" w:rsidR="008D120C" w:rsidRDefault="00556510" w:rsidP="00556510">
      <w:pPr>
        <w:ind w:left="846" w:right="8"/>
      </w:pPr>
      <w:r>
        <w:t xml:space="preserve">        Index = index + 1 </w:t>
      </w:r>
    </w:p>
    <w:p w14:paraId="062B8E5B" w14:textId="77777777" w:rsidR="00E43071" w:rsidRDefault="00E43071" w:rsidP="00556510">
      <w:pPr>
        <w:ind w:left="846" w:right="8"/>
        <w:rPr>
          <w:rFonts w:eastAsia="Arial"/>
        </w:rPr>
      </w:pPr>
    </w:p>
    <w:p w14:paraId="3DEAD5F5" w14:textId="1544A99C" w:rsidR="00556510" w:rsidRDefault="008D120C" w:rsidP="00556510">
      <w:pPr>
        <w:ind w:left="846" w:right="8"/>
        <w:rPr>
          <w:rFonts w:eastAsia="Arial"/>
        </w:rPr>
      </w:pPr>
      <w:r>
        <w:rPr>
          <w:rFonts w:eastAsia="Arial"/>
        </w:rPr>
        <w:t>/* CRLF is removed before copying information to MX structure */</w:t>
      </w:r>
      <w:r w:rsidR="00556510">
        <w:t xml:space="preserve">   </w:t>
      </w:r>
      <w:r w:rsidR="00556510">
        <w:rPr>
          <w:rFonts w:eastAsia="Arial"/>
        </w:rPr>
        <w:t xml:space="preserve"> </w:t>
      </w:r>
    </w:p>
    <w:p w14:paraId="751EEBC5" w14:textId="4FFB90DF" w:rsidR="00556510" w:rsidRDefault="00556510" w:rsidP="00556510">
      <w:pPr>
        <w:ind w:left="846" w:right="8"/>
      </w:pPr>
      <w:r>
        <w:t xml:space="preserve">         MXAddress[index]= </w:t>
      </w:r>
      <w:r w:rsidRPr="00AF614B">
        <w:rPr>
          <w:rFonts w:eastAsia="Arial"/>
        </w:rPr>
        <w:t>MTNameAndAddress</w:t>
      </w:r>
      <w:r>
        <w:rPr>
          <w:rFonts w:eastAsia="Arial"/>
        </w:rPr>
        <w:t>[i]</w:t>
      </w:r>
    </w:p>
    <w:p w14:paraId="547CB5E1" w14:textId="03397D94" w:rsidR="00DC4CA3" w:rsidRPr="00DA61F1" w:rsidRDefault="00DC4CA3">
      <w:pPr>
        <w:ind w:left="846" w:right="8"/>
      </w:pPr>
    </w:p>
    <w:p w14:paraId="5E22F81D" w14:textId="77777777" w:rsidR="00134F9C" w:rsidRDefault="00134F9C">
      <w:pPr>
        <w:ind w:left="846" w:right="8"/>
        <w:rPr>
          <w:b/>
        </w:rPr>
      </w:pPr>
      <w:r>
        <w:t xml:space="preserve">     </w:t>
      </w:r>
      <w:r w:rsidRPr="00536B5B">
        <w:rPr>
          <w:b/>
        </w:rPr>
        <w:t xml:space="preserve">ENDIF </w:t>
      </w:r>
    </w:p>
    <w:p w14:paraId="21540B0D" w14:textId="77777777" w:rsidR="00134F9C" w:rsidRDefault="00134F9C">
      <w:pPr>
        <w:ind w:left="846" w:right="8"/>
        <w:rPr>
          <w:b/>
        </w:rPr>
      </w:pPr>
      <w:r>
        <w:rPr>
          <w:b/>
        </w:rPr>
        <w:t xml:space="preserve"> ENDIF</w:t>
      </w:r>
    </w:p>
    <w:p w14:paraId="2B57BEC0" w14:textId="77777777" w:rsidR="00134F9C" w:rsidRDefault="00134F9C">
      <w:pPr>
        <w:ind w:left="846" w:right="8"/>
        <w:rPr>
          <w:b/>
        </w:rPr>
      </w:pPr>
    </w:p>
    <w:p w14:paraId="65BE4F80" w14:textId="77777777" w:rsidR="00797F60" w:rsidRDefault="00134F9C">
      <w:pPr>
        <w:ind w:left="846" w:right="8"/>
        <w:rPr>
          <w:b/>
        </w:rPr>
      </w:pPr>
      <w:r>
        <w:rPr>
          <w:b/>
        </w:rPr>
        <w:t>Next i</w:t>
      </w:r>
    </w:p>
    <w:p w14:paraId="2C5CF7D4" w14:textId="77777777" w:rsidR="00797F60" w:rsidRDefault="00797F60">
      <w:pPr>
        <w:ind w:left="846" w:right="8"/>
        <w:rPr>
          <w:b/>
        </w:rPr>
      </w:pPr>
    </w:p>
    <w:p w14:paraId="51D057BF" w14:textId="4754224F" w:rsidR="00982C1A" w:rsidRDefault="00982C1A">
      <w:pPr>
        <w:ind w:left="846" w:right="8"/>
      </w:pPr>
      <w:r w:rsidRPr="00536B5B">
        <w:t>/* Copy the MXaddress Information to MX AddressLine</w:t>
      </w:r>
      <w:r>
        <w:t xml:space="preserve">. Max 3 lines should be filled as </w:t>
      </w:r>
      <w:r w:rsidR="0092775C">
        <w:t>“</w:t>
      </w:r>
      <w:r>
        <w:t>1/</w:t>
      </w:r>
      <w:r w:rsidR="0092775C">
        <w:t>”</w:t>
      </w:r>
      <w:r>
        <w:t xml:space="preserve"> is mandatory in MT and translated to MXName</w:t>
      </w:r>
      <w:r w:rsidRPr="00536B5B">
        <w:t xml:space="preserve"> */</w:t>
      </w:r>
    </w:p>
    <w:p w14:paraId="5BD41CBE" w14:textId="2C3BB692" w:rsidR="00B2184E" w:rsidRDefault="00B2184E">
      <w:pPr>
        <w:ind w:left="846" w:right="8"/>
      </w:pPr>
    </w:p>
    <w:p w14:paraId="09D7BAE9" w14:textId="5304BEE3" w:rsidR="00B2184E" w:rsidRDefault="00B2184E">
      <w:pPr>
        <w:ind w:left="846" w:right="8"/>
      </w:pPr>
      <w:r w:rsidRPr="00572E04">
        <w:rPr>
          <w:b/>
        </w:rPr>
        <w:t>IF</w:t>
      </w:r>
      <w:r>
        <w:t xml:space="preserve"> index &gt; 0 THEN</w:t>
      </w:r>
    </w:p>
    <w:p w14:paraId="781BF4C9" w14:textId="77777777" w:rsidR="00B2184E" w:rsidRDefault="00B2184E">
      <w:pPr>
        <w:ind w:left="846" w:right="8"/>
      </w:pPr>
    </w:p>
    <w:p w14:paraId="6E1E14BB" w14:textId="709A2B16" w:rsidR="00982C1A" w:rsidRDefault="00B2184E">
      <w:pPr>
        <w:ind w:left="846" w:right="8"/>
      </w:pPr>
      <w:r>
        <w:t xml:space="preserve">  </w:t>
      </w:r>
      <w:r w:rsidR="00982C1A" w:rsidRPr="00572E04">
        <w:rPr>
          <w:b/>
        </w:rPr>
        <w:t>For</w:t>
      </w:r>
      <w:r w:rsidR="00982C1A">
        <w:t xml:space="preserve"> i = 1 to Index</w:t>
      </w:r>
    </w:p>
    <w:p w14:paraId="578ECAB0" w14:textId="1E43F2DF" w:rsidR="00982C1A" w:rsidRDefault="00B2184E">
      <w:pPr>
        <w:ind w:left="846" w:right="8"/>
      </w:pPr>
      <w:r>
        <w:t xml:space="preserve">   </w:t>
      </w:r>
      <w:r w:rsidR="00982C1A">
        <w:t xml:space="preserve">   MXParty.PostalAddress.AddressLine[i] = MXAddress[i]</w:t>
      </w:r>
    </w:p>
    <w:p w14:paraId="0C345F10" w14:textId="77777777" w:rsidR="00F70FB7" w:rsidRPr="00572E04" w:rsidRDefault="001A75C7">
      <w:pPr>
        <w:ind w:left="846" w:right="8"/>
        <w:rPr>
          <w:b/>
        </w:rPr>
      </w:pPr>
      <w:r>
        <w:t xml:space="preserve">  </w:t>
      </w:r>
      <w:r w:rsidR="00E57F42" w:rsidRPr="00572E04">
        <w:rPr>
          <w:b/>
        </w:rPr>
        <w:t>Next i</w:t>
      </w:r>
    </w:p>
    <w:p w14:paraId="56850732" w14:textId="26AE6A65" w:rsidR="00E57F42" w:rsidRDefault="00982C1A">
      <w:pPr>
        <w:ind w:left="846" w:right="8"/>
      </w:pPr>
      <w:r>
        <w:t xml:space="preserve"> </w:t>
      </w:r>
    </w:p>
    <w:p w14:paraId="35391D1F" w14:textId="2D1389AF" w:rsidR="00AF048F" w:rsidRDefault="00B2184E">
      <w:pPr>
        <w:ind w:left="846" w:right="8"/>
        <w:rPr>
          <w:b/>
        </w:rPr>
      </w:pPr>
      <w:r w:rsidRPr="00572E04">
        <w:rPr>
          <w:b/>
        </w:rPr>
        <w:t>ENDIF</w:t>
      </w:r>
      <w:r w:rsidR="002153EF" w:rsidRPr="00572E04">
        <w:rPr>
          <w:b/>
        </w:rPr>
        <w:br w:type="page"/>
      </w:r>
    </w:p>
    <w:p w14:paraId="26CE3276" w14:textId="6DE4B89D" w:rsidR="00D76CCC" w:rsidRDefault="00D76CCC" w:rsidP="00D76CCC">
      <w:pPr>
        <w:ind w:left="0" w:right="8" w:firstLine="0"/>
        <w:rPr>
          <w:b/>
        </w:rPr>
      </w:pPr>
    </w:p>
    <w:p w14:paraId="67021283" w14:textId="3FD52C51" w:rsidR="00D76CCC" w:rsidRDefault="00D76CCC" w:rsidP="00D76CCC">
      <w:pPr>
        <w:pStyle w:val="Heading3"/>
      </w:pPr>
      <w:bookmarkStart w:id="629" w:name="_Toc136351224"/>
      <w:r>
        <w:t>3.1.8 MT_To_MXUltimateParty</w:t>
      </w:r>
      <w:bookmarkEnd w:id="629"/>
    </w:p>
    <w:p w14:paraId="558D08A6" w14:textId="77777777" w:rsidR="00D76CCC" w:rsidRPr="00EE7666" w:rsidRDefault="00D76CCC" w:rsidP="00D76CCC"/>
    <w:p w14:paraId="1E91B913" w14:textId="77777777" w:rsidR="00D76CCC" w:rsidRDefault="00D76CCC" w:rsidP="00D76CCC">
      <w:pPr>
        <w:spacing w:after="95"/>
        <w:ind w:left="419" w:right="157" w:hanging="7"/>
      </w:pPr>
      <w:r>
        <w:rPr>
          <w:rFonts w:ascii="Arial" w:eastAsia="Arial" w:hAnsi="Arial" w:cs="Arial"/>
          <w:b/>
        </w:rPr>
        <w:t xml:space="preserve">Name </w:t>
      </w:r>
    </w:p>
    <w:p w14:paraId="5775CF8A" w14:textId="70CD5786" w:rsidR="00D76CCC" w:rsidRDefault="00D76CCC" w:rsidP="00D76CCC">
      <w:pPr>
        <w:spacing w:after="112" w:line="249" w:lineRule="auto"/>
        <w:ind w:left="849" w:right="15" w:hanging="10"/>
      </w:pPr>
      <w:r>
        <w:rPr>
          <w:rFonts w:ascii="Arial" w:eastAsia="Arial" w:hAnsi="Arial" w:cs="Arial"/>
        </w:rPr>
        <w:t xml:space="preserve">MT_To_MXUltimateParty </w:t>
      </w:r>
    </w:p>
    <w:p w14:paraId="5DA7BF77" w14:textId="77777777" w:rsidR="00D76CCC" w:rsidRDefault="00D76CCC" w:rsidP="00D76CCC">
      <w:pPr>
        <w:spacing w:after="95"/>
        <w:ind w:left="419" w:right="157" w:hanging="7"/>
      </w:pPr>
      <w:r>
        <w:rPr>
          <w:rFonts w:ascii="Arial" w:eastAsia="Arial" w:hAnsi="Arial" w:cs="Arial"/>
          <w:b/>
        </w:rPr>
        <w:t xml:space="preserve">Business description  </w:t>
      </w:r>
    </w:p>
    <w:p w14:paraId="007BD677" w14:textId="77777777" w:rsidR="00B160BC" w:rsidRDefault="00B160BC" w:rsidP="00B160BC">
      <w:pPr>
        <w:spacing w:after="112" w:line="249" w:lineRule="auto"/>
        <w:ind w:left="839" w:right="15" w:firstLine="0"/>
        <w:rPr>
          <w:rFonts w:ascii="Arial" w:eastAsia="Arial" w:hAnsi="Arial" w:cs="Arial"/>
        </w:rPr>
      </w:pPr>
      <w:r>
        <w:rPr>
          <w:rFonts w:ascii="Arial" w:eastAsia="Arial" w:hAnsi="Arial" w:cs="Arial"/>
        </w:rPr>
        <w:t>The function extracts information for Ultimate Debtor and Ultimate Creditor from field 70 in MT103 (RETN). This scenario can only occur if MT103 (RETN) results from a previous translation pacs.008 to MT103 or pacs.004 to MT103 RETN.</w:t>
      </w:r>
    </w:p>
    <w:p w14:paraId="29DF35C6" w14:textId="50ECA355" w:rsidR="00B160BC" w:rsidRDefault="00B160BC" w:rsidP="00B160BC">
      <w:pPr>
        <w:spacing w:after="112" w:line="249" w:lineRule="auto"/>
        <w:ind w:left="839" w:right="15" w:firstLine="0"/>
        <w:rPr>
          <w:rFonts w:ascii="Arial" w:eastAsia="Arial" w:hAnsi="Arial" w:cs="Arial"/>
        </w:rPr>
      </w:pPr>
      <w:r>
        <w:rPr>
          <w:rFonts w:ascii="Arial" w:eastAsia="Arial" w:hAnsi="Arial" w:cs="Arial"/>
        </w:rPr>
        <w:t xml:space="preserve">As described in </w:t>
      </w:r>
      <w:r w:rsidRPr="00D76CCC">
        <w:rPr>
          <w:rFonts w:ascii="Arial" w:eastAsia="Arial" w:hAnsi="Arial" w:cs="Arial"/>
        </w:rPr>
        <w:t xml:space="preserve">MX_To_MTRemittanceInformation </w:t>
      </w:r>
      <w:r>
        <w:rPr>
          <w:rFonts w:ascii="Arial" w:eastAsia="Arial" w:hAnsi="Arial" w:cs="Arial"/>
        </w:rPr>
        <w:t xml:space="preserve"> and in </w:t>
      </w:r>
      <w:r w:rsidRPr="00D76CCC">
        <w:rPr>
          <w:rFonts w:ascii="Arial" w:eastAsia="Arial" w:hAnsi="Arial" w:cs="Arial"/>
        </w:rPr>
        <w:t>MX_To_MTRemittanceInformation2</w:t>
      </w:r>
      <w:r>
        <w:rPr>
          <w:rFonts w:ascii="Arial" w:eastAsia="Arial" w:hAnsi="Arial" w:cs="Arial"/>
        </w:rPr>
        <w:t>, the 2 code words /ULTB</w:t>
      </w:r>
      <w:r w:rsidR="00FA3B49">
        <w:rPr>
          <w:rFonts w:ascii="Arial" w:eastAsia="Arial" w:hAnsi="Arial" w:cs="Arial"/>
        </w:rPr>
        <w:t xml:space="preserve">/ and /ULTD/ are </w:t>
      </w:r>
      <w:r w:rsidRPr="009D4788">
        <w:rPr>
          <w:rFonts w:ascii="Arial" w:eastAsia="Arial" w:hAnsi="Arial" w:cs="Arial"/>
          <w:b/>
        </w:rPr>
        <w:t>expected to be formatted as follows</w:t>
      </w:r>
      <w:r>
        <w:rPr>
          <w:rFonts w:ascii="Arial" w:eastAsia="Arial" w:hAnsi="Arial" w:cs="Arial"/>
        </w:rPr>
        <w:t>:</w:t>
      </w:r>
    </w:p>
    <w:p w14:paraId="47D1FEAA" w14:textId="083D2B12" w:rsidR="00D76CCC" w:rsidRDefault="00D76CCC" w:rsidP="00D76CCC">
      <w:pPr>
        <w:spacing w:after="95"/>
        <w:ind w:left="900" w:right="157" w:hanging="180"/>
        <w:rPr>
          <w:rFonts w:ascii="Arial" w:eastAsia="Arial" w:hAnsi="Arial" w:cs="Arial"/>
        </w:rPr>
      </w:pPr>
      <w:r>
        <w:rPr>
          <w:rFonts w:ascii="Arial" w:eastAsia="Arial" w:hAnsi="Arial" w:cs="Arial"/>
        </w:rPr>
        <w:t xml:space="preserve">   The following code words will be used /ULTB/ to designa</w:t>
      </w:r>
      <w:r w:rsidR="00C73358">
        <w:rPr>
          <w:rFonts w:ascii="Arial" w:eastAsia="Arial" w:hAnsi="Arial" w:cs="Arial"/>
        </w:rPr>
        <w:t>te the ultimate creditor</w:t>
      </w:r>
      <w:r>
        <w:rPr>
          <w:rFonts w:ascii="Arial" w:eastAsia="Arial" w:hAnsi="Arial" w:cs="Arial"/>
        </w:rPr>
        <w:t xml:space="preserve"> and /ULTD/ to designate t</w:t>
      </w:r>
      <w:r w:rsidR="00C73358">
        <w:rPr>
          <w:rFonts w:ascii="Arial" w:eastAsia="Arial" w:hAnsi="Arial" w:cs="Arial"/>
        </w:rPr>
        <w:t>he ultimate debtor</w:t>
      </w:r>
      <w:r>
        <w:rPr>
          <w:rFonts w:ascii="Arial" w:eastAsia="Arial" w:hAnsi="Arial" w:cs="Arial"/>
        </w:rPr>
        <w:t xml:space="preserve">. </w:t>
      </w:r>
    </w:p>
    <w:p w14:paraId="19325874" w14:textId="29D688E5" w:rsidR="00D76CCC" w:rsidRDefault="00D76CCC" w:rsidP="001350B8">
      <w:pPr>
        <w:spacing w:after="0" w:line="367" w:lineRule="auto"/>
        <w:ind w:left="900" w:right="15" w:firstLine="0"/>
        <w:rPr>
          <w:rFonts w:ascii="Arial" w:eastAsia="Arial" w:hAnsi="Arial" w:cs="Arial"/>
        </w:rPr>
      </w:pPr>
      <w:r>
        <w:rPr>
          <w:rFonts w:ascii="Arial" w:eastAsia="Arial" w:hAnsi="Arial" w:cs="Arial"/>
        </w:rPr>
        <w:t xml:space="preserve">/ULTB/ is followed by information about the UltimateCreditor </w:t>
      </w:r>
      <w:ins w:id="630" w:author="BOUVY Martine [2]" w:date="2021-06-07T14:03:00Z">
        <w:r w:rsidR="004C1183">
          <w:rPr>
            <w:rFonts w:ascii="Arial" w:eastAsia="Arial" w:hAnsi="Arial" w:cs="Arial"/>
          </w:rPr>
          <w:t xml:space="preserve">BIC or </w:t>
        </w:r>
      </w:ins>
      <w:r>
        <w:rPr>
          <w:rFonts w:ascii="Arial" w:eastAsia="Arial" w:hAnsi="Arial" w:cs="Arial"/>
        </w:rPr>
        <w:t>(Name/Country [/TownName]), TownName is optional or (Name/OtherId) or Na</w:t>
      </w:r>
      <w:r w:rsidR="00E3478A">
        <w:rPr>
          <w:rFonts w:ascii="Arial" w:eastAsia="Arial" w:hAnsi="Arial" w:cs="Arial"/>
        </w:rPr>
        <w:t>me alone or OtherId alone.</w:t>
      </w:r>
    </w:p>
    <w:p w14:paraId="3B78097F" w14:textId="38A6AEF2" w:rsidR="00D76CCC" w:rsidRDefault="00D76CCC" w:rsidP="001350B8">
      <w:pPr>
        <w:spacing w:after="0" w:line="367" w:lineRule="auto"/>
        <w:ind w:left="900" w:right="15" w:firstLine="0"/>
        <w:rPr>
          <w:rFonts w:ascii="Arial" w:eastAsia="Arial" w:hAnsi="Arial" w:cs="Arial"/>
        </w:rPr>
      </w:pPr>
      <w:r>
        <w:rPr>
          <w:rFonts w:ascii="Arial" w:eastAsia="Arial" w:hAnsi="Arial" w:cs="Arial"/>
        </w:rPr>
        <w:t xml:space="preserve">/ULTD/ is followed by information about the UltimateDebtor </w:t>
      </w:r>
      <w:ins w:id="631" w:author="BOUVY Martine [2]" w:date="2021-06-07T14:04:00Z">
        <w:r w:rsidR="004C1183">
          <w:rPr>
            <w:rFonts w:ascii="Arial" w:eastAsia="Arial" w:hAnsi="Arial" w:cs="Arial"/>
          </w:rPr>
          <w:t xml:space="preserve">BIC or </w:t>
        </w:r>
      </w:ins>
      <w:r>
        <w:rPr>
          <w:rFonts w:ascii="Arial" w:eastAsia="Arial" w:hAnsi="Arial" w:cs="Arial"/>
        </w:rPr>
        <w:t>(Name/Country/TownName), TownName is mandatory or (Name/OtherId) or Na</w:t>
      </w:r>
      <w:r w:rsidR="00E3478A">
        <w:rPr>
          <w:rFonts w:ascii="Arial" w:eastAsia="Arial" w:hAnsi="Arial" w:cs="Arial"/>
        </w:rPr>
        <w:t>me alone or OtherId alone.</w:t>
      </w:r>
    </w:p>
    <w:p w14:paraId="430990C8" w14:textId="2D6006F8" w:rsidR="007C0B08" w:rsidRDefault="007C0B08" w:rsidP="001350B8">
      <w:pPr>
        <w:spacing w:after="0" w:line="367" w:lineRule="auto"/>
        <w:ind w:left="900" w:right="15" w:firstLine="0"/>
        <w:rPr>
          <w:ins w:id="632" w:author="BOUVY Martine [2]" w:date="2021-06-07T14:04:00Z"/>
          <w:rFonts w:ascii="Arial" w:eastAsia="Arial" w:hAnsi="Arial" w:cs="Arial"/>
        </w:rPr>
      </w:pPr>
      <w:r>
        <w:rPr>
          <w:rFonts w:ascii="Arial" w:eastAsia="Arial" w:hAnsi="Arial" w:cs="Arial"/>
        </w:rPr>
        <w:t>It will not be possible to distinguish between Name alone and OtherID alone. So they will be both translated to Name.</w:t>
      </w:r>
    </w:p>
    <w:p w14:paraId="57F81B27" w14:textId="461F389A" w:rsidR="004C1183" w:rsidRDefault="004C1183" w:rsidP="001350B8">
      <w:pPr>
        <w:spacing w:after="0" w:line="367" w:lineRule="auto"/>
        <w:ind w:left="900" w:right="15" w:firstLine="0"/>
        <w:rPr>
          <w:rFonts w:ascii="Arial" w:eastAsia="Arial" w:hAnsi="Arial" w:cs="Arial"/>
        </w:rPr>
      </w:pPr>
      <w:ins w:id="633" w:author="BOUVY Martine [2]" w:date="2021-06-07T14:04:00Z">
        <w:r>
          <w:rPr>
            <w:rFonts w:ascii="Arial" w:eastAsia="Arial" w:hAnsi="Arial" w:cs="Arial"/>
          </w:rPr>
          <w:t xml:space="preserve">IF BIC is present, it is assumed, per MX to MT translation that there is no other data related to the party codeword. </w:t>
        </w:r>
      </w:ins>
    </w:p>
    <w:p w14:paraId="7A3A2115" w14:textId="45415086" w:rsidR="008F2942" w:rsidRDefault="004C1183" w:rsidP="001350B8">
      <w:pPr>
        <w:spacing w:after="0" w:line="367" w:lineRule="auto"/>
        <w:ind w:left="900" w:right="15" w:firstLine="0"/>
        <w:rPr>
          <w:rFonts w:ascii="Arial" w:eastAsia="Arial" w:hAnsi="Arial" w:cs="Arial"/>
        </w:rPr>
      </w:pPr>
      <w:ins w:id="634" w:author="BOUVY Martine [2]" w:date="2021-06-07T14:06:00Z">
        <w:r>
          <w:rPr>
            <w:rFonts w:ascii="Arial" w:eastAsia="Arial" w:hAnsi="Arial" w:cs="Arial"/>
            <w:b/>
          </w:rPr>
          <w:t xml:space="preserve">Parsing </w:t>
        </w:r>
      </w:ins>
      <w:r w:rsidR="008F2942" w:rsidRPr="0090402A">
        <w:rPr>
          <w:rFonts w:ascii="Arial" w:eastAsia="Arial" w:hAnsi="Arial" w:cs="Arial"/>
          <w:b/>
        </w:rPr>
        <w:t>A</w:t>
      </w:r>
      <w:r w:rsidR="0090402A" w:rsidRPr="0090402A">
        <w:rPr>
          <w:rFonts w:ascii="Arial" w:eastAsia="Arial" w:hAnsi="Arial" w:cs="Arial"/>
          <w:b/>
        </w:rPr>
        <w:t>s</w:t>
      </w:r>
      <w:r w:rsidR="008F2942" w:rsidRPr="0090402A">
        <w:rPr>
          <w:rFonts w:ascii="Arial" w:eastAsia="Arial" w:hAnsi="Arial" w:cs="Arial"/>
          <w:b/>
        </w:rPr>
        <w:t>sumption</w:t>
      </w:r>
      <w:r w:rsidR="008F2942">
        <w:rPr>
          <w:rFonts w:ascii="Arial" w:eastAsia="Arial" w:hAnsi="Arial" w:cs="Arial"/>
        </w:rPr>
        <w:t xml:space="preserve"> is that</w:t>
      </w:r>
      <w:r w:rsidR="00394D67">
        <w:rPr>
          <w:rFonts w:ascii="Arial" w:eastAsia="Arial" w:hAnsi="Arial" w:cs="Arial"/>
        </w:rPr>
        <w:t xml:space="preserve"> there is no “/” inside the Name</w:t>
      </w:r>
      <w:r w:rsidR="007D2147">
        <w:rPr>
          <w:rFonts w:ascii="Arial" w:eastAsia="Arial" w:hAnsi="Arial" w:cs="Arial"/>
        </w:rPr>
        <w:t xml:space="preserve"> or inside OtherId</w:t>
      </w:r>
      <w:r w:rsidR="00394D67">
        <w:rPr>
          <w:rFonts w:ascii="Arial" w:eastAsia="Arial" w:hAnsi="Arial" w:cs="Arial"/>
        </w:rPr>
        <w:t xml:space="preserve"> otherwise</w:t>
      </w:r>
      <w:r w:rsidR="00C6582D">
        <w:rPr>
          <w:rFonts w:ascii="Arial" w:eastAsia="Arial" w:hAnsi="Arial" w:cs="Arial"/>
        </w:rPr>
        <w:t xml:space="preserve"> the parsing will produce incorrect results.</w:t>
      </w:r>
    </w:p>
    <w:p w14:paraId="5F96DDE3" w14:textId="77777777" w:rsidR="00D76CCC" w:rsidRDefault="00D76CCC" w:rsidP="00D76CCC">
      <w:pPr>
        <w:spacing w:after="112" w:line="249" w:lineRule="auto"/>
        <w:ind w:left="839" w:right="15" w:firstLine="0"/>
      </w:pPr>
    </w:p>
    <w:p w14:paraId="4091E238" w14:textId="77777777" w:rsidR="00D76CCC" w:rsidRDefault="00D76CCC" w:rsidP="00D76CCC">
      <w:pPr>
        <w:spacing w:after="95"/>
        <w:ind w:left="419" w:right="157" w:hanging="7"/>
      </w:pPr>
      <w:r>
        <w:rPr>
          <w:rFonts w:ascii="Arial" w:eastAsia="Arial" w:hAnsi="Arial" w:cs="Arial"/>
          <w:b/>
        </w:rPr>
        <w:t xml:space="preserve">Format </w:t>
      </w:r>
    </w:p>
    <w:p w14:paraId="37A04EE5" w14:textId="4A6CE344" w:rsidR="00D76CCC" w:rsidRDefault="009B41AC" w:rsidP="00D76CCC">
      <w:pPr>
        <w:spacing w:after="112" w:line="249" w:lineRule="auto"/>
        <w:ind w:left="849" w:right="15" w:hanging="10"/>
      </w:pPr>
      <w:r>
        <w:rPr>
          <w:rFonts w:ascii="Arial" w:eastAsia="Arial" w:hAnsi="Arial" w:cs="Arial"/>
          <w:b/>
        </w:rPr>
        <w:t>MT_To_MXUltimateParty</w:t>
      </w:r>
      <w:r w:rsidR="00B160BC">
        <w:rPr>
          <w:rFonts w:ascii="Arial" w:eastAsia="Arial" w:hAnsi="Arial" w:cs="Arial"/>
        </w:rPr>
        <w:t>(MTField70, MXLocation</w:t>
      </w:r>
      <w:r w:rsidR="00D76CCC">
        <w:rPr>
          <w:rFonts w:ascii="Arial" w:eastAsia="Arial" w:hAnsi="Arial" w:cs="Arial"/>
        </w:rPr>
        <w:t xml:space="preserve">)  </w:t>
      </w:r>
    </w:p>
    <w:p w14:paraId="1BFF7040" w14:textId="77777777" w:rsidR="00D76CCC" w:rsidRDefault="00D76CCC" w:rsidP="00D76CCC">
      <w:pPr>
        <w:spacing w:after="95"/>
        <w:ind w:left="860" w:right="157" w:hanging="7"/>
      </w:pPr>
      <w:r>
        <w:rPr>
          <w:rFonts w:ascii="Arial" w:eastAsia="Arial" w:hAnsi="Arial" w:cs="Arial"/>
          <w:b/>
        </w:rPr>
        <w:t xml:space="preserve">Input </w:t>
      </w:r>
    </w:p>
    <w:p w14:paraId="3181FE8C" w14:textId="170F55F8" w:rsidR="00D76CCC" w:rsidRDefault="008F79CF" w:rsidP="00D76CCC">
      <w:pPr>
        <w:spacing w:after="112" w:line="249" w:lineRule="auto"/>
        <w:ind w:left="849" w:right="15" w:hanging="10"/>
      </w:pPr>
      <w:r>
        <w:rPr>
          <w:rFonts w:ascii="Arial" w:eastAsia="Arial" w:hAnsi="Arial" w:cs="Arial"/>
        </w:rPr>
        <w:t xml:space="preserve">MTField70 : </w:t>
      </w:r>
      <w:r w:rsidR="009B41AC">
        <w:rPr>
          <w:rFonts w:ascii="Arial" w:eastAsia="Arial" w:hAnsi="Arial" w:cs="Arial"/>
        </w:rPr>
        <w:t>Field70 in MT103</w:t>
      </w:r>
    </w:p>
    <w:p w14:paraId="630F1CA5" w14:textId="77777777" w:rsidR="00D76CCC" w:rsidRDefault="00D76CCC" w:rsidP="00D76CCC">
      <w:pPr>
        <w:spacing w:after="112" w:line="249" w:lineRule="auto"/>
        <w:ind w:left="849" w:right="307" w:hanging="10"/>
      </w:pPr>
      <w:r>
        <w:rPr>
          <w:rFonts w:ascii="Arial" w:eastAsia="Arial" w:hAnsi="Arial" w:cs="Arial"/>
          <w:b/>
        </w:rPr>
        <w:t xml:space="preserve">Output </w:t>
      </w:r>
    </w:p>
    <w:p w14:paraId="78C19E87" w14:textId="77777777" w:rsidR="00B160BC" w:rsidRDefault="00B160BC" w:rsidP="00B160BC">
      <w:pPr>
        <w:spacing w:after="112" w:line="249" w:lineRule="auto"/>
        <w:ind w:left="849" w:right="15" w:hanging="10"/>
        <w:rPr>
          <w:rFonts w:ascii="Arial" w:eastAsia="Arial" w:hAnsi="Arial" w:cs="Arial"/>
        </w:rPr>
      </w:pPr>
      <w:r>
        <w:rPr>
          <w:rFonts w:ascii="Arial" w:eastAsia="Arial" w:hAnsi="Arial" w:cs="Arial"/>
        </w:rPr>
        <w:t>MXLocation is generic and must be adapted depending on the target message type:</w:t>
      </w:r>
    </w:p>
    <w:p w14:paraId="36EB9AE1" w14:textId="77777777" w:rsidR="00B160BC" w:rsidRDefault="00B160BC" w:rsidP="00B160BC">
      <w:pPr>
        <w:spacing w:after="112" w:line="249" w:lineRule="auto"/>
        <w:ind w:left="849" w:right="15" w:hanging="10"/>
        <w:rPr>
          <w:rFonts w:ascii="Arial" w:eastAsia="Arial" w:hAnsi="Arial" w:cs="Arial"/>
        </w:rPr>
      </w:pPr>
      <w:r>
        <w:rPr>
          <w:rFonts w:ascii="Arial" w:eastAsia="Arial" w:hAnsi="Arial" w:cs="Arial"/>
        </w:rPr>
        <w:t xml:space="preserve">-In pacs.008: MXLocation = MX CreditTransferTransactionInformation typed </w:t>
      </w:r>
      <w:r w:rsidRPr="00915047">
        <w:rPr>
          <w:rFonts w:ascii="Arial" w:eastAsia="Arial" w:hAnsi="Arial" w:cs="Arial"/>
          <w:i/>
        </w:rPr>
        <w:t>CreditTransferTransaction39</w:t>
      </w:r>
    </w:p>
    <w:p w14:paraId="07A16AB4" w14:textId="77777777" w:rsidR="00B160BC" w:rsidRDefault="00B160BC" w:rsidP="00B160BC">
      <w:pPr>
        <w:spacing w:after="112" w:line="249" w:lineRule="auto"/>
        <w:ind w:left="849" w:right="15" w:hanging="10"/>
        <w:rPr>
          <w:rFonts w:ascii="Arial" w:eastAsia="Arial" w:hAnsi="Arial" w:cs="Arial"/>
        </w:rPr>
      </w:pPr>
      <w:r>
        <w:rPr>
          <w:rFonts w:ascii="Arial" w:eastAsia="Arial" w:hAnsi="Arial" w:cs="Arial"/>
        </w:rPr>
        <w:t xml:space="preserve">-In pacs.004 : MXLocation = MXReturnChain: element typed </w:t>
      </w:r>
      <w:r>
        <w:rPr>
          <w:rFonts w:ascii="Arial" w:eastAsia="Arial" w:hAnsi="Arial" w:cs="Arial"/>
          <w:i/>
        </w:rPr>
        <w:t>TransactionParties7</w:t>
      </w:r>
      <w:r>
        <w:rPr>
          <w:rFonts w:ascii="Arial" w:eastAsia="Arial" w:hAnsi="Arial" w:cs="Arial"/>
        </w:rPr>
        <w:t xml:space="preserve">  </w:t>
      </w:r>
    </w:p>
    <w:p w14:paraId="55CAD356" w14:textId="53BC587B" w:rsidR="00D76CCC" w:rsidRDefault="00D76CCC" w:rsidP="00D76CCC">
      <w:pPr>
        <w:spacing w:after="112" w:line="249" w:lineRule="auto"/>
        <w:ind w:left="849" w:right="15" w:hanging="10"/>
        <w:rPr>
          <w:rFonts w:ascii="Arial" w:eastAsia="Arial" w:hAnsi="Arial" w:cs="Arial"/>
        </w:rPr>
      </w:pPr>
    </w:p>
    <w:p w14:paraId="4D9DBE5E" w14:textId="5117B4ED" w:rsidR="00D76CCC" w:rsidRDefault="00D76CCC" w:rsidP="00D76CCC">
      <w:pPr>
        <w:spacing w:after="0" w:line="370" w:lineRule="auto"/>
        <w:ind w:left="839" w:right="6157" w:hanging="427"/>
        <w:rPr>
          <w:rFonts w:ascii="Arial" w:eastAsia="Arial" w:hAnsi="Arial" w:cs="Arial"/>
        </w:rPr>
      </w:pPr>
      <w:r>
        <w:rPr>
          <w:rFonts w:ascii="Arial" w:eastAsia="Arial" w:hAnsi="Arial" w:cs="Arial"/>
          <w:b/>
        </w:rPr>
        <w:t xml:space="preserve">       Preconditions </w:t>
      </w:r>
    </w:p>
    <w:p w14:paraId="1584C131" w14:textId="1D1E0B51" w:rsidR="00A3611E" w:rsidRDefault="00A3611E" w:rsidP="00D97436">
      <w:pPr>
        <w:spacing w:after="0" w:line="370" w:lineRule="auto"/>
        <w:ind w:left="839" w:right="1178" w:hanging="427"/>
        <w:rPr>
          <w:rFonts w:ascii="Arial" w:eastAsia="Arial" w:hAnsi="Arial" w:cs="Arial"/>
          <w:b/>
          <w:color w:val="FF0000"/>
        </w:rPr>
      </w:pPr>
      <w:r>
        <w:rPr>
          <w:rFonts w:ascii="Arial" w:eastAsia="Arial" w:hAnsi="Arial" w:cs="Arial"/>
        </w:rPr>
        <w:t xml:space="preserve">      </w:t>
      </w:r>
      <w:r w:rsidRPr="00D97436">
        <w:rPr>
          <w:rFonts w:ascii="Arial" w:eastAsia="Arial" w:hAnsi="Arial" w:cs="Arial"/>
          <w:color w:val="FF0000"/>
        </w:rPr>
        <w:t xml:space="preserve"> </w:t>
      </w:r>
      <w:r w:rsidRPr="00D97436">
        <w:rPr>
          <w:rFonts w:ascii="Arial" w:eastAsia="Arial" w:hAnsi="Arial" w:cs="Arial"/>
          <w:b/>
          <w:color w:val="FF0000"/>
        </w:rPr>
        <w:t>The formats as described in the business description are required</w:t>
      </w:r>
      <w:r w:rsidR="0033647D">
        <w:rPr>
          <w:rFonts w:ascii="Arial" w:eastAsia="Arial" w:hAnsi="Arial" w:cs="Arial"/>
          <w:b/>
          <w:color w:val="FF0000"/>
        </w:rPr>
        <w:t xml:space="preserve"> and should be a consequence of MX to MT previous translation.</w:t>
      </w:r>
    </w:p>
    <w:p w14:paraId="381E6D17" w14:textId="63503163" w:rsidR="00342B9A" w:rsidRPr="00483CDB" w:rsidRDefault="0033647D" w:rsidP="00483CDB">
      <w:pPr>
        <w:spacing w:after="9"/>
        <w:ind w:right="157"/>
        <w:rPr>
          <w:rFonts w:ascii="Arial" w:eastAsia="Arial" w:hAnsi="Arial" w:cs="Arial"/>
        </w:rPr>
      </w:pPr>
      <w:r>
        <w:rPr>
          <w:rFonts w:ascii="Arial" w:eastAsia="Arial" w:hAnsi="Arial" w:cs="Arial"/>
        </w:rPr>
        <w:lastRenderedPageBreak/>
        <w:t>(</w:t>
      </w:r>
      <w:r w:rsidR="00342B9A">
        <w:rPr>
          <w:rFonts w:ascii="Arial" w:eastAsia="Arial" w:hAnsi="Arial" w:cs="Arial"/>
        </w:rPr>
        <w:t>These preconditions cannot be implemented</w:t>
      </w:r>
      <w:r>
        <w:rPr>
          <w:rFonts w:ascii="Arial" w:eastAsia="Arial" w:hAnsi="Arial" w:cs="Arial"/>
        </w:rPr>
        <w:t>)</w:t>
      </w:r>
      <w:r w:rsidR="00342B9A">
        <w:rPr>
          <w:rFonts w:ascii="Arial" w:eastAsia="Arial" w:hAnsi="Arial" w:cs="Arial"/>
        </w:rPr>
        <w:t xml:space="preserve">. </w:t>
      </w:r>
    </w:p>
    <w:p w14:paraId="55FB3146" w14:textId="77777777" w:rsidR="00483CDB" w:rsidRDefault="00483CDB" w:rsidP="00D97436">
      <w:pPr>
        <w:spacing w:after="0" w:line="370" w:lineRule="auto"/>
        <w:ind w:left="839" w:right="1178" w:hanging="427"/>
        <w:rPr>
          <w:rFonts w:ascii="Arial" w:eastAsia="Arial" w:hAnsi="Arial" w:cs="Arial"/>
          <w:b/>
        </w:rPr>
      </w:pPr>
    </w:p>
    <w:p w14:paraId="31305B83" w14:textId="77777777" w:rsidR="00D97436" w:rsidRPr="00D97436" w:rsidRDefault="00D97436" w:rsidP="00D97436">
      <w:pPr>
        <w:spacing w:after="0" w:line="370" w:lineRule="auto"/>
        <w:ind w:left="839" w:right="1178" w:hanging="427"/>
        <w:rPr>
          <w:b/>
        </w:rPr>
      </w:pPr>
    </w:p>
    <w:p w14:paraId="379CFF6E" w14:textId="1334B69D" w:rsidR="00D76CCC" w:rsidRDefault="00D76CCC" w:rsidP="00D76CCC">
      <w:pPr>
        <w:spacing w:after="9"/>
        <w:ind w:left="419" w:right="157" w:hanging="7"/>
        <w:rPr>
          <w:rFonts w:ascii="Arial" w:eastAsia="Arial" w:hAnsi="Arial" w:cs="Arial"/>
          <w:b/>
        </w:rPr>
      </w:pPr>
      <w:r>
        <w:rPr>
          <w:rFonts w:ascii="Arial" w:eastAsia="Arial" w:hAnsi="Arial" w:cs="Arial"/>
          <w:b/>
        </w:rPr>
        <w:t xml:space="preserve">Formal description </w:t>
      </w:r>
    </w:p>
    <w:p w14:paraId="1C63FD2E" w14:textId="0E4E95CE" w:rsidR="008F79CF" w:rsidRDefault="008F79CF" w:rsidP="00D76CCC">
      <w:pPr>
        <w:spacing w:after="9"/>
        <w:ind w:left="419" w:right="157" w:hanging="7"/>
        <w:rPr>
          <w:rFonts w:eastAsia="Arial"/>
        </w:rPr>
      </w:pPr>
      <w:r w:rsidRPr="008F79CF">
        <w:rPr>
          <w:rFonts w:eastAsia="Arial"/>
        </w:rPr>
        <w:t>/* Local variables</w:t>
      </w:r>
    </w:p>
    <w:p w14:paraId="77D5A991" w14:textId="1E22C1F4" w:rsidR="008F79CF" w:rsidRDefault="008F79CF" w:rsidP="00D76CCC">
      <w:pPr>
        <w:spacing w:after="9"/>
        <w:ind w:left="419" w:right="157" w:hanging="7"/>
        <w:rPr>
          <w:rFonts w:eastAsia="Arial"/>
        </w:rPr>
      </w:pPr>
      <w:r>
        <w:rPr>
          <w:rFonts w:eastAsia="Arial"/>
        </w:rPr>
        <w:t>DebtorString, CreditorString</w:t>
      </w:r>
      <w:r w:rsidR="00DE2545">
        <w:rPr>
          <w:rFonts w:eastAsia="Arial"/>
        </w:rPr>
        <w:t>, PartyString</w:t>
      </w:r>
      <w:r>
        <w:rPr>
          <w:rFonts w:eastAsia="Arial"/>
        </w:rPr>
        <w:t xml:space="preserve"> : string</w:t>
      </w:r>
    </w:p>
    <w:p w14:paraId="120F1659" w14:textId="09139A03" w:rsidR="008F79CF" w:rsidRDefault="008F79CF" w:rsidP="00D76CCC">
      <w:pPr>
        <w:spacing w:after="9"/>
        <w:ind w:left="419" w:right="157" w:hanging="7"/>
        <w:rPr>
          <w:rFonts w:eastAsia="Arial"/>
        </w:rPr>
      </w:pPr>
      <w:r>
        <w:rPr>
          <w:rFonts w:eastAsia="Arial"/>
        </w:rPr>
        <w:t>DebtorPattern, CreditorPattern</w:t>
      </w:r>
      <w:r w:rsidR="00F40488">
        <w:rPr>
          <w:rFonts w:eastAsia="Arial"/>
        </w:rPr>
        <w:t>, ToDeletePattern</w:t>
      </w:r>
      <w:r>
        <w:rPr>
          <w:rFonts w:eastAsia="Arial"/>
        </w:rPr>
        <w:t xml:space="preserve"> : string</w:t>
      </w:r>
    </w:p>
    <w:p w14:paraId="2A93FDE8" w14:textId="31F3F06E" w:rsidR="00DE2545" w:rsidRDefault="00DE2545" w:rsidP="00D76CCC">
      <w:pPr>
        <w:spacing w:after="9"/>
        <w:ind w:left="419" w:right="157" w:hanging="7"/>
        <w:rPr>
          <w:rFonts w:eastAsia="Arial"/>
        </w:rPr>
      </w:pPr>
      <w:r>
        <w:rPr>
          <w:rFonts w:eastAsia="Arial"/>
        </w:rPr>
        <w:t>MXName, MXCountry, MXTownName, MXOtherId</w:t>
      </w:r>
      <w:r w:rsidR="003B49EA">
        <w:rPr>
          <w:rFonts w:eastAsia="Arial"/>
        </w:rPr>
        <w:t xml:space="preserve">, </w:t>
      </w:r>
      <w:ins w:id="635" w:author="BOUVY Martine [2]" w:date="2021-06-07T14:07:00Z">
        <w:r w:rsidR="00391E00">
          <w:rPr>
            <w:rFonts w:eastAsia="Arial"/>
          </w:rPr>
          <w:t xml:space="preserve">MXBIC, </w:t>
        </w:r>
      </w:ins>
      <w:r w:rsidR="003B49EA">
        <w:rPr>
          <w:rFonts w:eastAsia="Arial"/>
        </w:rPr>
        <w:t>PathUCreditor, PathUDebtor</w:t>
      </w:r>
      <w:r>
        <w:rPr>
          <w:rFonts w:eastAsia="Arial"/>
        </w:rPr>
        <w:t xml:space="preserve"> : string</w:t>
      </w:r>
    </w:p>
    <w:p w14:paraId="63DB278B" w14:textId="77777777" w:rsidR="00B160BC" w:rsidRDefault="00B160BC" w:rsidP="00B160BC">
      <w:pPr>
        <w:spacing w:after="9"/>
        <w:ind w:left="419" w:right="157" w:hanging="7"/>
        <w:rPr>
          <w:rFonts w:eastAsia="Arial"/>
        </w:rPr>
      </w:pPr>
      <w:r>
        <w:rPr>
          <w:rFonts w:eastAsia="Arial"/>
        </w:rPr>
        <w:t xml:space="preserve">PatternTable[] : table of string </w:t>
      </w:r>
    </w:p>
    <w:p w14:paraId="6988EA57" w14:textId="77777777" w:rsidR="00B160BC" w:rsidRPr="008F79CF" w:rsidRDefault="00B160BC" w:rsidP="00B160BC">
      <w:pPr>
        <w:spacing w:after="9"/>
        <w:ind w:left="419" w:right="157" w:hanging="7"/>
        <w:rPr>
          <w:rFonts w:eastAsia="Arial"/>
        </w:rPr>
      </w:pPr>
      <w:r>
        <w:rPr>
          <w:rFonts w:eastAsia="Arial"/>
        </w:rPr>
        <w:t>i : integer</w:t>
      </w:r>
    </w:p>
    <w:p w14:paraId="0434267F" w14:textId="42939001" w:rsidR="008F79CF" w:rsidRDefault="008F79CF" w:rsidP="00D76CCC">
      <w:pPr>
        <w:spacing w:after="9"/>
        <w:ind w:left="419" w:right="157" w:hanging="7"/>
        <w:rPr>
          <w:rFonts w:eastAsia="Arial"/>
        </w:rPr>
      </w:pPr>
      <w:r w:rsidRPr="008F79CF">
        <w:rPr>
          <w:rFonts w:eastAsia="Arial"/>
        </w:rPr>
        <w:t>*/</w:t>
      </w:r>
    </w:p>
    <w:p w14:paraId="32086123" w14:textId="6A27242B" w:rsidR="008F79CF" w:rsidRDefault="008F79CF" w:rsidP="00D76CCC">
      <w:pPr>
        <w:spacing w:after="9"/>
        <w:ind w:left="419" w:right="157" w:hanging="7"/>
        <w:rPr>
          <w:rFonts w:eastAsia="Arial"/>
        </w:rPr>
      </w:pPr>
    </w:p>
    <w:p w14:paraId="7AA381A0" w14:textId="620B0EAE" w:rsidR="008F79CF" w:rsidRDefault="008F79CF" w:rsidP="00D76CCC">
      <w:pPr>
        <w:spacing w:after="9"/>
        <w:ind w:left="419" w:right="157" w:hanging="7"/>
        <w:rPr>
          <w:rFonts w:eastAsia="Arial"/>
        </w:rPr>
      </w:pPr>
      <w:r>
        <w:rPr>
          <w:rFonts w:eastAsia="Arial"/>
        </w:rPr>
        <w:t>DebtorPattern = “/ULTD/”</w:t>
      </w:r>
    </w:p>
    <w:p w14:paraId="5D3F23DE" w14:textId="6BB925CA" w:rsidR="008F79CF" w:rsidRDefault="008F79CF" w:rsidP="00D76CCC">
      <w:pPr>
        <w:spacing w:after="9"/>
        <w:ind w:left="419" w:right="157" w:hanging="7"/>
        <w:rPr>
          <w:rFonts w:eastAsia="Arial"/>
        </w:rPr>
      </w:pPr>
      <w:r>
        <w:rPr>
          <w:rFonts w:eastAsia="Arial"/>
        </w:rPr>
        <w:t>CreditorPattern = “/ULTB/”</w:t>
      </w:r>
    </w:p>
    <w:p w14:paraId="38EBA700" w14:textId="7520E0DE" w:rsidR="00F40488" w:rsidRDefault="00F40488" w:rsidP="00D76CCC">
      <w:pPr>
        <w:spacing w:after="9"/>
        <w:ind w:left="419" w:right="157" w:hanging="7"/>
        <w:rPr>
          <w:rFonts w:eastAsia="Arial"/>
        </w:rPr>
      </w:pPr>
      <w:r>
        <w:rPr>
          <w:rFonts w:eastAsia="Arial"/>
        </w:rPr>
        <w:t>ToDeletePattern = “/</w:t>
      </w:r>
      <w:r w:rsidR="005C2A3B">
        <w:rPr>
          <w:rFonts w:eastAsia="Arial"/>
        </w:rPr>
        <w:t>/</w:t>
      </w:r>
      <w:r>
        <w:rPr>
          <w:rFonts w:eastAsia="Arial"/>
        </w:rPr>
        <w:t>”</w:t>
      </w:r>
    </w:p>
    <w:p w14:paraId="5F9C83BB" w14:textId="77777777" w:rsidR="005655C1" w:rsidRDefault="005655C1" w:rsidP="00D76CCC">
      <w:pPr>
        <w:spacing w:after="9"/>
        <w:ind w:left="419" w:right="157" w:hanging="7"/>
        <w:rPr>
          <w:rFonts w:eastAsia="Arial"/>
        </w:rPr>
      </w:pPr>
    </w:p>
    <w:p w14:paraId="083FC4DC" w14:textId="42AD926D" w:rsidR="005655C1" w:rsidRDefault="005655C1" w:rsidP="00D76CCC">
      <w:pPr>
        <w:spacing w:after="9"/>
        <w:ind w:left="419" w:right="157" w:hanging="7"/>
        <w:rPr>
          <w:rFonts w:eastAsia="Arial"/>
        </w:rPr>
      </w:pPr>
      <w:r>
        <w:rPr>
          <w:rFonts w:eastAsia="Arial"/>
        </w:rPr>
        <w:t>IF MXLocation = “MXReturnChain” THEN</w:t>
      </w:r>
    </w:p>
    <w:p w14:paraId="17D724FD" w14:textId="12FE19D1" w:rsidR="001F0321" w:rsidRDefault="001F0321" w:rsidP="00D76CCC">
      <w:pPr>
        <w:spacing w:after="9"/>
        <w:ind w:left="419" w:right="157" w:hanging="7"/>
        <w:rPr>
          <w:rFonts w:eastAsia="Arial"/>
        </w:rPr>
      </w:pPr>
      <w:r>
        <w:rPr>
          <w:rFonts w:eastAsia="Arial"/>
        </w:rPr>
        <w:t>/* Target is pacs.004 */</w:t>
      </w:r>
    </w:p>
    <w:p w14:paraId="4DC9E943" w14:textId="09CAB99C" w:rsidR="008F79CF" w:rsidRDefault="005655C1" w:rsidP="00D76CCC">
      <w:pPr>
        <w:spacing w:after="9"/>
        <w:ind w:left="419" w:right="157" w:hanging="7"/>
        <w:rPr>
          <w:rFonts w:eastAsia="Arial"/>
        </w:rPr>
      </w:pPr>
      <w:r>
        <w:rPr>
          <w:rFonts w:eastAsia="Arial"/>
        </w:rPr>
        <w:t xml:space="preserve"> </w:t>
      </w:r>
      <w:r w:rsidR="00B160BC">
        <w:rPr>
          <w:rFonts w:eastAsia="Arial"/>
        </w:rPr>
        <w:t>PathUCreditor = MXLocation</w:t>
      </w:r>
      <w:r w:rsidR="006F4DB0">
        <w:rPr>
          <w:rFonts w:eastAsia="Arial"/>
        </w:rPr>
        <w:t>.UltimateCreditor.Party</w:t>
      </w:r>
    </w:p>
    <w:p w14:paraId="6A991CEC" w14:textId="30E11D34" w:rsidR="0026548A" w:rsidRDefault="005655C1" w:rsidP="0026548A">
      <w:pPr>
        <w:spacing w:after="9"/>
        <w:ind w:left="419" w:right="157" w:hanging="7"/>
        <w:rPr>
          <w:rFonts w:eastAsia="Arial"/>
        </w:rPr>
      </w:pPr>
      <w:r>
        <w:rPr>
          <w:rFonts w:eastAsia="Arial"/>
        </w:rPr>
        <w:t xml:space="preserve"> </w:t>
      </w:r>
      <w:r w:rsidR="00B160BC">
        <w:rPr>
          <w:rFonts w:eastAsia="Arial"/>
        </w:rPr>
        <w:t>PathUDebtor = MXLocation</w:t>
      </w:r>
      <w:r w:rsidR="0026548A">
        <w:rPr>
          <w:rFonts w:eastAsia="Arial"/>
        </w:rPr>
        <w:t>.UltimateDebtor.Party</w:t>
      </w:r>
    </w:p>
    <w:p w14:paraId="472A281C" w14:textId="526A7383" w:rsidR="005655C1" w:rsidRDefault="005655C1" w:rsidP="0026548A">
      <w:pPr>
        <w:spacing w:after="9"/>
        <w:ind w:left="419" w:right="157" w:hanging="7"/>
        <w:rPr>
          <w:rFonts w:eastAsia="Arial"/>
        </w:rPr>
      </w:pPr>
    </w:p>
    <w:p w14:paraId="58DE5708" w14:textId="7F39BD94" w:rsidR="005655C1" w:rsidRDefault="005655C1" w:rsidP="0026548A">
      <w:pPr>
        <w:spacing w:after="9"/>
        <w:ind w:left="419" w:right="157" w:hanging="7"/>
        <w:rPr>
          <w:rFonts w:eastAsia="Arial"/>
        </w:rPr>
      </w:pPr>
      <w:r>
        <w:rPr>
          <w:rFonts w:eastAsia="Arial"/>
        </w:rPr>
        <w:t>ELSE</w:t>
      </w:r>
    </w:p>
    <w:p w14:paraId="652AD624" w14:textId="6BE9A09B" w:rsidR="001F0321" w:rsidRDefault="001F0321" w:rsidP="000E1884">
      <w:pPr>
        <w:spacing w:after="9"/>
        <w:ind w:left="419" w:right="-982" w:hanging="7"/>
        <w:rPr>
          <w:rFonts w:eastAsia="Arial"/>
        </w:rPr>
      </w:pPr>
      <w:r>
        <w:rPr>
          <w:rFonts w:eastAsia="Arial"/>
        </w:rPr>
        <w:t xml:space="preserve"> /* Target is pacs.008 */</w:t>
      </w:r>
    </w:p>
    <w:p w14:paraId="203C57F1" w14:textId="366A4B1A" w:rsidR="005655C1" w:rsidRDefault="005655C1" w:rsidP="005655C1">
      <w:pPr>
        <w:spacing w:after="9"/>
        <w:ind w:left="419" w:right="157" w:hanging="7"/>
        <w:rPr>
          <w:rFonts w:eastAsia="Arial"/>
        </w:rPr>
      </w:pPr>
      <w:r>
        <w:rPr>
          <w:rFonts w:eastAsia="Arial"/>
        </w:rPr>
        <w:t xml:space="preserve"> PathUCreditor = MXLocation.UltimateCreditor</w:t>
      </w:r>
    </w:p>
    <w:p w14:paraId="46066EE0" w14:textId="4D7F0F95" w:rsidR="005655C1" w:rsidRDefault="005655C1" w:rsidP="005655C1">
      <w:pPr>
        <w:spacing w:after="9"/>
        <w:ind w:left="419" w:right="157" w:hanging="7"/>
        <w:rPr>
          <w:rFonts w:eastAsia="Arial"/>
        </w:rPr>
      </w:pPr>
      <w:r>
        <w:rPr>
          <w:rFonts w:eastAsia="Arial"/>
        </w:rPr>
        <w:t xml:space="preserve"> PathUDebtor = MXLocation.UltimateDebtor</w:t>
      </w:r>
    </w:p>
    <w:p w14:paraId="2B3E88D2" w14:textId="34FC7E24" w:rsidR="00A564B3" w:rsidRDefault="00126F12" w:rsidP="0026548A">
      <w:pPr>
        <w:spacing w:after="9"/>
        <w:ind w:left="419" w:right="157" w:hanging="7"/>
        <w:rPr>
          <w:rFonts w:eastAsia="Arial"/>
        </w:rPr>
      </w:pPr>
      <w:r>
        <w:rPr>
          <w:rFonts w:eastAsia="Arial"/>
        </w:rPr>
        <w:t>ENDIF</w:t>
      </w:r>
    </w:p>
    <w:p w14:paraId="6E92DD39" w14:textId="77777777" w:rsidR="0026548A" w:rsidRPr="008F79CF" w:rsidRDefault="0026548A" w:rsidP="00D76CCC">
      <w:pPr>
        <w:spacing w:after="9"/>
        <w:ind w:left="419" w:right="157" w:hanging="7"/>
        <w:rPr>
          <w:rFonts w:eastAsia="Arial"/>
        </w:rPr>
      </w:pPr>
    </w:p>
    <w:p w14:paraId="0AC9B5F9" w14:textId="77777777" w:rsidR="000245D2" w:rsidRDefault="000245D2" w:rsidP="000245D2">
      <w:pPr>
        <w:spacing w:after="9"/>
        <w:ind w:left="419" w:right="157" w:hanging="7"/>
        <w:rPr>
          <w:rFonts w:eastAsia="Arial"/>
        </w:rPr>
      </w:pPr>
      <w:r>
        <w:rPr>
          <w:rFonts w:eastAsia="Arial"/>
        </w:rPr>
        <w:t>/* Search for the codewords /ULTB/ and /ULTD/ and extract information following the codewords.</w:t>
      </w:r>
    </w:p>
    <w:p w14:paraId="7756B917" w14:textId="3DE97349" w:rsidR="000245D2" w:rsidRDefault="000245D2" w:rsidP="000245D2">
      <w:pPr>
        <w:spacing w:after="9"/>
        <w:ind w:left="419" w:right="157" w:hanging="7"/>
        <w:rPr>
          <w:rFonts w:eastAsia="Arial"/>
        </w:rPr>
      </w:pPr>
      <w:r>
        <w:rPr>
          <w:rFonts w:eastAsia="Arial"/>
        </w:rPr>
        <w:t>Possible other codewords present in field 70 : /PURP/, /ROC/, /URI/, /RELID/, /SRI/. Note that for the target message pacs.004, only /ULTB/ and /ULTD/ are expected due to previous translation MX to MT */</w:t>
      </w:r>
    </w:p>
    <w:p w14:paraId="5507AAEE" w14:textId="77777777" w:rsidR="000245D2" w:rsidRDefault="000245D2" w:rsidP="000245D2">
      <w:pPr>
        <w:spacing w:after="9"/>
        <w:ind w:left="419" w:right="157" w:hanging="7"/>
        <w:rPr>
          <w:rFonts w:eastAsia="Arial"/>
        </w:rPr>
      </w:pPr>
    </w:p>
    <w:p w14:paraId="223544CE" w14:textId="05F0C7C0" w:rsidR="000245D2" w:rsidRDefault="000245D2" w:rsidP="000245D2">
      <w:pPr>
        <w:spacing w:after="9"/>
        <w:ind w:left="419" w:right="157" w:hanging="7"/>
        <w:rPr>
          <w:rFonts w:eastAsia="Arial"/>
        </w:rPr>
      </w:pPr>
      <w:r>
        <w:rPr>
          <w:rFonts w:eastAsia="Arial"/>
        </w:rPr>
        <w:t xml:space="preserve">PatternTable[1] = </w:t>
      </w:r>
      <w:r w:rsidR="008B000A">
        <w:rPr>
          <w:rFonts w:eastAsia="Arial"/>
        </w:rPr>
        <w:t>“/ULTB/”</w:t>
      </w:r>
    </w:p>
    <w:p w14:paraId="2E0DAC24" w14:textId="5166888C" w:rsidR="008B000A" w:rsidRDefault="008B000A" w:rsidP="008B000A">
      <w:pPr>
        <w:spacing w:after="9"/>
        <w:ind w:left="419" w:right="157" w:hanging="7"/>
        <w:rPr>
          <w:rFonts w:eastAsia="Arial"/>
        </w:rPr>
      </w:pPr>
      <w:r>
        <w:rPr>
          <w:rFonts w:eastAsia="Arial"/>
        </w:rPr>
        <w:t>PatternTable[2] = “/ULTD/”</w:t>
      </w:r>
    </w:p>
    <w:p w14:paraId="239883A5" w14:textId="369D7B42" w:rsidR="008B000A" w:rsidRDefault="008B000A" w:rsidP="008B000A">
      <w:pPr>
        <w:spacing w:after="9"/>
        <w:ind w:left="419" w:right="157" w:hanging="7"/>
        <w:rPr>
          <w:rFonts w:eastAsia="Arial"/>
        </w:rPr>
      </w:pPr>
      <w:r>
        <w:rPr>
          <w:rFonts w:eastAsia="Arial"/>
        </w:rPr>
        <w:t>PatternTable[3] = “/PURP/”</w:t>
      </w:r>
    </w:p>
    <w:p w14:paraId="40FA1810" w14:textId="431B6846" w:rsidR="008B000A" w:rsidRDefault="008B000A" w:rsidP="008B000A">
      <w:pPr>
        <w:spacing w:after="9"/>
        <w:ind w:left="419" w:right="157" w:hanging="7"/>
        <w:rPr>
          <w:rFonts w:eastAsia="Arial"/>
        </w:rPr>
      </w:pPr>
      <w:r>
        <w:rPr>
          <w:rFonts w:eastAsia="Arial"/>
        </w:rPr>
        <w:t>PatternTable[4] = “/ROC/”</w:t>
      </w:r>
    </w:p>
    <w:p w14:paraId="4D669A1A" w14:textId="0E61C975" w:rsidR="008B000A" w:rsidRDefault="008B000A" w:rsidP="008B000A">
      <w:pPr>
        <w:spacing w:after="9"/>
        <w:ind w:left="419" w:right="157" w:hanging="7"/>
        <w:rPr>
          <w:rFonts w:eastAsia="Arial"/>
        </w:rPr>
      </w:pPr>
      <w:r>
        <w:rPr>
          <w:rFonts w:eastAsia="Arial"/>
        </w:rPr>
        <w:t>PatternTable[5] = “/URI/”</w:t>
      </w:r>
    </w:p>
    <w:p w14:paraId="1A101D90" w14:textId="5562941C" w:rsidR="008B000A" w:rsidRDefault="008B000A" w:rsidP="008B000A">
      <w:pPr>
        <w:spacing w:after="9"/>
        <w:ind w:left="419" w:right="157" w:hanging="7"/>
        <w:rPr>
          <w:rFonts w:eastAsia="Arial"/>
        </w:rPr>
      </w:pPr>
      <w:r>
        <w:rPr>
          <w:rFonts w:eastAsia="Arial"/>
        </w:rPr>
        <w:t>PatternTable[6] = “/RELID/”</w:t>
      </w:r>
    </w:p>
    <w:p w14:paraId="1663D63C" w14:textId="203DE1A3" w:rsidR="008B000A" w:rsidRDefault="008B000A" w:rsidP="008B000A">
      <w:pPr>
        <w:spacing w:after="9"/>
        <w:ind w:left="419" w:right="157" w:hanging="7"/>
        <w:rPr>
          <w:rFonts w:eastAsia="Arial"/>
        </w:rPr>
      </w:pPr>
      <w:r>
        <w:rPr>
          <w:rFonts w:eastAsia="Arial"/>
        </w:rPr>
        <w:t>PatternTable[7] = “/SRI/”</w:t>
      </w:r>
    </w:p>
    <w:p w14:paraId="0105FBE4" w14:textId="1C736E55" w:rsidR="00D612CC" w:rsidRDefault="00D612CC" w:rsidP="008B000A">
      <w:pPr>
        <w:spacing w:after="9"/>
        <w:ind w:left="419" w:right="157" w:hanging="7"/>
        <w:rPr>
          <w:rFonts w:eastAsia="Arial"/>
        </w:rPr>
      </w:pPr>
    </w:p>
    <w:p w14:paraId="135C7C50" w14:textId="6C55E6B9" w:rsidR="00D612CC" w:rsidRDefault="00D612CC" w:rsidP="008B000A">
      <w:pPr>
        <w:spacing w:after="9"/>
        <w:ind w:left="419" w:right="157" w:hanging="7"/>
        <w:rPr>
          <w:rFonts w:eastAsia="Arial"/>
        </w:rPr>
      </w:pPr>
      <w:r>
        <w:rPr>
          <w:rFonts w:eastAsia="Arial"/>
        </w:rPr>
        <w:t>/* Other possible codewords in Field 70 are added to improve data extraction */</w:t>
      </w:r>
    </w:p>
    <w:p w14:paraId="36813700" w14:textId="0A952E86" w:rsidR="00D612CC" w:rsidRDefault="00D612CC" w:rsidP="008B000A">
      <w:pPr>
        <w:spacing w:after="9"/>
        <w:ind w:left="419" w:right="157" w:hanging="7"/>
        <w:rPr>
          <w:rFonts w:eastAsia="Arial"/>
        </w:rPr>
      </w:pPr>
    </w:p>
    <w:p w14:paraId="182684AD" w14:textId="3FBF1D9C" w:rsidR="00D612CC" w:rsidRDefault="00D612CC" w:rsidP="008B000A">
      <w:pPr>
        <w:spacing w:after="9"/>
        <w:ind w:left="419" w:right="157" w:hanging="7"/>
        <w:rPr>
          <w:rFonts w:eastAsia="Arial"/>
        </w:rPr>
      </w:pPr>
      <w:r>
        <w:rPr>
          <w:rFonts w:eastAsia="Arial"/>
        </w:rPr>
        <w:t>PatternTable[8] = “/INV/”</w:t>
      </w:r>
    </w:p>
    <w:p w14:paraId="1371F1C2" w14:textId="2353C198" w:rsidR="00D612CC" w:rsidRDefault="00D612CC" w:rsidP="008B000A">
      <w:pPr>
        <w:spacing w:after="9"/>
        <w:ind w:left="419" w:right="157" w:hanging="7"/>
        <w:rPr>
          <w:rFonts w:eastAsia="Arial"/>
        </w:rPr>
      </w:pPr>
      <w:r>
        <w:rPr>
          <w:rFonts w:eastAsia="Arial"/>
        </w:rPr>
        <w:t>PatternTable[9] = “/IPI/”</w:t>
      </w:r>
    </w:p>
    <w:p w14:paraId="3F319653" w14:textId="7AB8F922" w:rsidR="00D612CC" w:rsidRDefault="00D612CC" w:rsidP="008B000A">
      <w:pPr>
        <w:spacing w:after="9"/>
        <w:ind w:left="419" w:right="157" w:hanging="7"/>
        <w:rPr>
          <w:rFonts w:eastAsia="Arial"/>
        </w:rPr>
      </w:pPr>
      <w:r>
        <w:rPr>
          <w:rFonts w:eastAsia="Arial"/>
        </w:rPr>
        <w:t>PatternTable[10] = “/RFB/”</w:t>
      </w:r>
    </w:p>
    <w:p w14:paraId="127374A3" w14:textId="6D7566E9" w:rsidR="00D612CC" w:rsidRDefault="00D612CC" w:rsidP="008B000A">
      <w:pPr>
        <w:spacing w:after="9"/>
        <w:ind w:left="419" w:right="157" w:hanging="7"/>
        <w:rPr>
          <w:rFonts w:eastAsia="Arial"/>
        </w:rPr>
      </w:pPr>
      <w:r>
        <w:rPr>
          <w:rFonts w:eastAsia="Arial"/>
        </w:rPr>
        <w:t>PatternTable[11] = “/ROC/”</w:t>
      </w:r>
    </w:p>
    <w:p w14:paraId="5D5D2F1D" w14:textId="3B4E6385" w:rsidR="00D612CC" w:rsidRDefault="00D612CC" w:rsidP="008B000A">
      <w:pPr>
        <w:spacing w:after="9"/>
        <w:ind w:left="419" w:right="157" w:hanging="7"/>
        <w:rPr>
          <w:rFonts w:eastAsia="Arial"/>
        </w:rPr>
      </w:pPr>
      <w:r>
        <w:rPr>
          <w:rFonts w:eastAsia="Arial"/>
        </w:rPr>
        <w:lastRenderedPageBreak/>
        <w:t>PatternTable[12] = “</w:t>
      </w:r>
      <w:r w:rsidR="005A0061">
        <w:rPr>
          <w:rFonts w:eastAsia="Arial"/>
        </w:rPr>
        <w:t>/</w:t>
      </w:r>
      <w:r>
        <w:rPr>
          <w:rFonts w:eastAsia="Arial"/>
        </w:rPr>
        <w:t>TSU/”</w:t>
      </w:r>
    </w:p>
    <w:p w14:paraId="29D4F7D3" w14:textId="3DEE9091" w:rsidR="000245D2" w:rsidRDefault="000245D2" w:rsidP="00D76CCC">
      <w:pPr>
        <w:spacing w:after="9"/>
        <w:ind w:left="419" w:right="157" w:hanging="7"/>
        <w:rPr>
          <w:rFonts w:eastAsia="Arial"/>
        </w:rPr>
      </w:pPr>
    </w:p>
    <w:p w14:paraId="396B3232" w14:textId="754BA488" w:rsidR="004371FF" w:rsidRDefault="0008074D" w:rsidP="00D76CCC">
      <w:pPr>
        <w:spacing w:after="9"/>
        <w:ind w:left="419" w:right="157" w:hanging="7"/>
        <w:rPr>
          <w:rFonts w:eastAsia="Arial"/>
        </w:rPr>
      </w:pPr>
      <w:r w:rsidRPr="0008074D">
        <w:rPr>
          <w:rFonts w:eastAsia="Arial"/>
        </w:rPr>
        <w:t xml:space="preserve">CreditorString= </w:t>
      </w:r>
      <w:r w:rsidR="00222F3D">
        <w:rPr>
          <w:rFonts w:eastAsia="Arial"/>
          <w:b/>
        </w:rPr>
        <w:t>ExtractB</w:t>
      </w:r>
      <w:r w:rsidR="004371FF">
        <w:rPr>
          <w:rFonts w:eastAsia="Arial"/>
          <w:b/>
        </w:rPr>
        <w:t>etween</w:t>
      </w:r>
      <w:r w:rsidRPr="0008074D">
        <w:rPr>
          <w:rFonts w:eastAsia="Arial"/>
          <w:b/>
        </w:rPr>
        <w:t>Pattern</w:t>
      </w:r>
      <w:r>
        <w:rPr>
          <w:rFonts w:eastAsia="Arial"/>
        </w:rPr>
        <w:t>(MTField70,CreditorPattern</w:t>
      </w:r>
      <w:r w:rsidR="004371FF">
        <w:rPr>
          <w:rFonts w:eastAsia="Arial"/>
        </w:rPr>
        <w:t>,</w:t>
      </w:r>
    </w:p>
    <w:p w14:paraId="042CE86A" w14:textId="738BCEC1" w:rsidR="000577F1" w:rsidRDefault="004371FF" w:rsidP="00D76CCC">
      <w:pPr>
        <w:spacing w:after="9"/>
        <w:ind w:left="419" w:right="157" w:hanging="7"/>
        <w:rPr>
          <w:rFonts w:eastAsia="Arial"/>
        </w:rPr>
      </w:pPr>
      <w:r>
        <w:rPr>
          <w:rFonts w:eastAsia="Arial"/>
        </w:rPr>
        <w:t>{PatternTable[1],</w:t>
      </w:r>
      <w:r w:rsidRPr="004371FF">
        <w:rPr>
          <w:rFonts w:eastAsia="Arial"/>
        </w:rPr>
        <w:t xml:space="preserve"> </w:t>
      </w:r>
      <w:r>
        <w:rPr>
          <w:rFonts w:eastAsia="Arial"/>
        </w:rPr>
        <w:t>PatternTable[2],</w:t>
      </w:r>
      <w:r w:rsidRPr="004371FF">
        <w:rPr>
          <w:rFonts w:eastAsia="Arial"/>
        </w:rPr>
        <w:t xml:space="preserve"> </w:t>
      </w:r>
      <w:r>
        <w:rPr>
          <w:rFonts w:eastAsia="Arial"/>
        </w:rPr>
        <w:t>PatternTable[3],</w:t>
      </w:r>
      <w:r w:rsidRPr="004371FF">
        <w:rPr>
          <w:rFonts w:eastAsia="Arial"/>
        </w:rPr>
        <w:t xml:space="preserve"> </w:t>
      </w:r>
      <w:r>
        <w:rPr>
          <w:rFonts w:eastAsia="Arial"/>
        </w:rPr>
        <w:t>PatternTable[4],</w:t>
      </w:r>
      <w:r w:rsidRPr="004371FF">
        <w:rPr>
          <w:rFonts w:eastAsia="Arial"/>
        </w:rPr>
        <w:t xml:space="preserve"> </w:t>
      </w:r>
      <w:r>
        <w:rPr>
          <w:rFonts w:eastAsia="Arial"/>
        </w:rPr>
        <w:t>PatternTable[5],</w:t>
      </w:r>
      <w:r w:rsidRPr="004371FF">
        <w:rPr>
          <w:rFonts w:eastAsia="Arial"/>
        </w:rPr>
        <w:t xml:space="preserve"> </w:t>
      </w:r>
      <w:r>
        <w:rPr>
          <w:rFonts w:eastAsia="Arial"/>
        </w:rPr>
        <w:t>PatternTable[6],</w:t>
      </w:r>
      <w:r w:rsidRPr="004371FF">
        <w:rPr>
          <w:rFonts w:eastAsia="Arial"/>
        </w:rPr>
        <w:t xml:space="preserve"> </w:t>
      </w:r>
      <w:r>
        <w:rPr>
          <w:rFonts w:eastAsia="Arial"/>
        </w:rPr>
        <w:t>PatternTable[7]</w:t>
      </w:r>
      <w:r w:rsidR="005E3DE5">
        <w:rPr>
          <w:rFonts w:eastAsia="Arial"/>
        </w:rPr>
        <w:t>,</w:t>
      </w:r>
      <w:r w:rsidR="005E3DE5" w:rsidRPr="005E3DE5">
        <w:rPr>
          <w:rFonts w:eastAsia="Arial"/>
        </w:rPr>
        <w:t xml:space="preserve"> </w:t>
      </w:r>
      <w:r w:rsidR="005E3DE5">
        <w:rPr>
          <w:rFonts w:eastAsia="Arial"/>
        </w:rPr>
        <w:t>PatternTable[8],</w:t>
      </w:r>
      <w:r w:rsidR="005E3DE5" w:rsidRPr="005E3DE5">
        <w:rPr>
          <w:rFonts w:eastAsia="Arial"/>
        </w:rPr>
        <w:t xml:space="preserve"> </w:t>
      </w:r>
      <w:r w:rsidR="005E3DE5">
        <w:rPr>
          <w:rFonts w:eastAsia="Arial"/>
        </w:rPr>
        <w:t>PatternTable[9],</w:t>
      </w:r>
      <w:r w:rsidR="005E3DE5" w:rsidRPr="005E3DE5">
        <w:rPr>
          <w:rFonts w:eastAsia="Arial"/>
        </w:rPr>
        <w:t xml:space="preserve"> </w:t>
      </w:r>
      <w:r w:rsidR="005E3DE5">
        <w:rPr>
          <w:rFonts w:eastAsia="Arial"/>
        </w:rPr>
        <w:t>PatternTable[10],</w:t>
      </w:r>
      <w:r w:rsidR="005E3DE5" w:rsidRPr="005E3DE5">
        <w:rPr>
          <w:rFonts w:eastAsia="Arial"/>
        </w:rPr>
        <w:t xml:space="preserve"> </w:t>
      </w:r>
      <w:r w:rsidR="005E3DE5">
        <w:rPr>
          <w:rFonts w:eastAsia="Arial"/>
        </w:rPr>
        <w:t>PatternTable[11],</w:t>
      </w:r>
      <w:r w:rsidR="005E3DE5" w:rsidRPr="005E3DE5">
        <w:rPr>
          <w:rFonts w:eastAsia="Arial"/>
        </w:rPr>
        <w:t xml:space="preserve"> </w:t>
      </w:r>
      <w:r w:rsidR="005E3DE5">
        <w:rPr>
          <w:rFonts w:eastAsia="Arial"/>
        </w:rPr>
        <w:t>PatternTable[12]</w:t>
      </w:r>
      <w:r>
        <w:rPr>
          <w:rFonts w:eastAsia="Arial"/>
        </w:rPr>
        <w:t>}</w:t>
      </w:r>
      <w:r w:rsidR="0008074D">
        <w:rPr>
          <w:rFonts w:eastAsia="Arial"/>
        </w:rPr>
        <w:t>)</w:t>
      </w:r>
    </w:p>
    <w:p w14:paraId="10D066BA" w14:textId="6783B8ED" w:rsidR="0096427A" w:rsidRDefault="0096427A" w:rsidP="00D76CCC">
      <w:pPr>
        <w:spacing w:after="9"/>
        <w:ind w:left="419" w:right="157" w:hanging="7"/>
        <w:rPr>
          <w:rFonts w:eastAsia="Arial"/>
        </w:rPr>
      </w:pPr>
    </w:p>
    <w:p w14:paraId="06586E19" w14:textId="77777777" w:rsidR="0096427A" w:rsidRDefault="0096427A" w:rsidP="0096427A">
      <w:pPr>
        <w:spacing w:after="9"/>
        <w:ind w:left="419" w:right="157" w:hanging="7"/>
      </w:pPr>
    </w:p>
    <w:p w14:paraId="302BD8A8" w14:textId="77777777" w:rsidR="00E827A6" w:rsidRDefault="0096427A" w:rsidP="0096427A">
      <w:pPr>
        <w:spacing w:after="9"/>
        <w:ind w:right="157"/>
      </w:pPr>
      <w:r>
        <w:t>/* The additional “//” are removed if they occur at the end of the extracted information. They would occur if the second pattern is found due to the construct</w:t>
      </w:r>
      <w:r w:rsidR="007522B1">
        <w:t>ion of the translation MX to MT separating code words with “//”</w:t>
      </w:r>
    </w:p>
    <w:p w14:paraId="09846C3C" w14:textId="2224D2B9" w:rsidR="0096427A" w:rsidRDefault="00E827A6" w:rsidP="0096427A">
      <w:pPr>
        <w:spacing w:after="9"/>
        <w:ind w:right="157"/>
      </w:pPr>
      <w:r>
        <w:t xml:space="preserve">For example, possible structures : /ULTB/CreditorName///URI/RemittanceInfo OR /ULTB/CreditorName In the first example, the additional “//” must be removed, not in the second case. </w:t>
      </w:r>
      <w:r w:rsidR="0096427A">
        <w:t>*/</w:t>
      </w:r>
    </w:p>
    <w:p w14:paraId="3838F847" w14:textId="5F9CA690" w:rsidR="0096427A" w:rsidRDefault="0096427A" w:rsidP="0096427A">
      <w:pPr>
        <w:spacing w:after="9"/>
        <w:ind w:right="157"/>
      </w:pPr>
    </w:p>
    <w:p w14:paraId="17AED87A" w14:textId="61A4C108" w:rsidR="0096427A" w:rsidRDefault="0096427A" w:rsidP="00F40488">
      <w:pPr>
        <w:spacing w:after="9"/>
        <w:ind w:left="450" w:right="157"/>
      </w:pPr>
      <w:r>
        <w:t xml:space="preserve">Call </w:t>
      </w:r>
      <w:r w:rsidRPr="0096427A">
        <w:rPr>
          <w:b/>
        </w:rPr>
        <w:t>SubfunctionTrimRight</w:t>
      </w:r>
      <w:r>
        <w:t xml:space="preserve">(CreditorString, </w:t>
      </w:r>
      <w:r w:rsidR="007522B1">
        <w:t xml:space="preserve">CreditorPattern, </w:t>
      </w:r>
      <w:r w:rsidR="00EE205D">
        <w:t>MTField70,</w:t>
      </w:r>
      <w:r w:rsidR="00F40488">
        <w:t>ToDeletePattern</w:t>
      </w:r>
      <w:r w:rsidR="007522B1">
        <w:t>, PatternTable[</w:t>
      </w:r>
      <w:r>
        <w:t>]; CreditorString)</w:t>
      </w:r>
    </w:p>
    <w:p w14:paraId="435A59C1" w14:textId="77777777" w:rsidR="0096427A" w:rsidRDefault="0096427A" w:rsidP="00D76CCC">
      <w:pPr>
        <w:spacing w:after="9"/>
        <w:ind w:left="419" w:right="157" w:hanging="7"/>
        <w:rPr>
          <w:rFonts w:eastAsia="Arial"/>
        </w:rPr>
      </w:pPr>
    </w:p>
    <w:p w14:paraId="3F5787D4" w14:textId="61584B39" w:rsidR="0096427A" w:rsidRDefault="0096427A" w:rsidP="00D76CCC">
      <w:pPr>
        <w:spacing w:after="9"/>
        <w:ind w:left="419" w:right="157" w:hanging="7"/>
        <w:rPr>
          <w:rFonts w:eastAsia="Arial"/>
        </w:rPr>
      </w:pPr>
    </w:p>
    <w:p w14:paraId="29B83170" w14:textId="22ECD2BE" w:rsidR="0096427A" w:rsidRDefault="0096427A" w:rsidP="0096427A">
      <w:pPr>
        <w:spacing w:after="9"/>
        <w:ind w:left="419" w:right="157" w:hanging="7"/>
        <w:rPr>
          <w:rFonts w:eastAsia="Arial"/>
        </w:rPr>
      </w:pPr>
      <w:r>
        <w:rPr>
          <w:rFonts w:eastAsia="Arial"/>
        </w:rPr>
        <w:t>Debtor</w:t>
      </w:r>
      <w:r w:rsidRPr="0008074D">
        <w:rPr>
          <w:rFonts w:eastAsia="Arial"/>
        </w:rPr>
        <w:t xml:space="preserve">String= </w:t>
      </w:r>
      <w:r>
        <w:rPr>
          <w:rFonts w:eastAsia="Arial"/>
          <w:b/>
        </w:rPr>
        <w:t>ExtractBetween</w:t>
      </w:r>
      <w:r w:rsidRPr="0008074D">
        <w:rPr>
          <w:rFonts w:eastAsia="Arial"/>
          <w:b/>
        </w:rPr>
        <w:t>Pattern</w:t>
      </w:r>
      <w:r>
        <w:rPr>
          <w:rFonts w:eastAsia="Arial"/>
        </w:rPr>
        <w:t>(MTField70,DebtorPattern,</w:t>
      </w:r>
    </w:p>
    <w:p w14:paraId="1A4D64AA" w14:textId="00192956" w:rsidR="0096427A" w:rsidRDefault="0096427A" w:rsidP="0096427A">
      <w:pPr>
        <w:spacing w:after="9"/>
        <w:ind w:left="419" w:right="157" w:hanging="7"/>
        <w:rPr>
          <w:rFonts w:eastAsia="Arial"/>
        </w:rPr>
      </w:pPr>
      <w:r>
        <w:rPr>
          <w:rFonts w:eastAsia="Arial"/>
        </w:rPr>
        <w:t>{PatternTable[1],</w:t>
      </w:r>
      <w:r w:rsidRPr="004371FF">
        <w:rPr>
          <w:rFonts w:eastAsia="Arial"/>
        </w:rPr>
        <w:t xml:space="preserve"> </w:t>
      </w:r>
      <w:r>
        <w:rPr>
          <w:rFonts w:eastAsia="Arial"/>
        </w:rPr>
        <w:t>PatternTable[2],</w:t>
      </w:r>
      <w:r w:rsidRPr="004371FF">
        <w:rPr>
          <w:rFonts w:eastAsia="Arial"/>
        </w:rPr>
        <w:t xml:space="preserve"> </w:t>
      </w:r>
      <w:r>
        <w:rPr>
          <w:rFonts w:eastAsia="Arial"/>
        </w:rPr>
        <w:t>PatternTable[3],</w:t>
      </w:r>
      <w:r w:rsidRPr="004371FF">
        <w:rPr>
          <w:rFonts w:eastAsia="Arial"/>
        </w:rPr>
        <w:t xml:space="preserve"> </w:t>
      </w:r>
      <w:r>
        <w:rPr>
          <w:rFonts w:eastAsia="Arial"/>
        </w:rPr>
        <w:t>PatternTable[4],</w:t>
      </w:r>
      <w:r w:rsidRPr="004371FF">
        <w:rPr>
          <w:rFonts w:eastAsia="Arial"/>
        </w:rPr>
        <w:t xml:space="preserve"> </w:t>
      </w:r>
      <w:r>
        <w:rPr>
          <w:rFonts w:eastAsia="Arial"/>
        </w:rPr>
        <w:t>PatternTable[5],</w:t>
      </w:r>
      <w:r w:rsidRPr="004371FF">
        <w:rPr>
          <w:rFonts w:eastAsia="Arial"/>
        </w:rPr>
        <w:t xml:space="preserve"> </w:t>
      </w:r>
      <w:r>
        <w:rPr>
          <w:rFonts w:eastAsia="Arial"/>
        </w:rPr>
        <w:t>PatternTable[6],</w:t>
      </w:r>
      <w:r w:rsidRPr="004371FF">
        <w:rPr>
          <w:rFonts w:eastAsia="Arial"/>
        </w:rPr>
        <w:t xml:space="preserve"> </w:t>
      </w:r>
      <w:r>
        <w:rPr>
          <w:rFonts w:eastAsia="Arial"/>
        </w:rPr>
        <w:t>PatternTable[7]</w:t>
      </w:r>
      <w:r w:rsidR="00D90075">
        <w:rPr>
          <w:rFonts w:eastAsia="Arial"/>
        </w:rPr>
        <w:t>,PatternTable[8],</w:t>
      </w:r>
      <w:r w:rsidR="00D90075" w:rsidRPr="005E3DE5">
        <w:rPr>
          <w:rFonts w:eastAsia="Arial"/>
        </w:rPr>
        <w:t xml:space="preserve"> </w:t>
      </w:r>
      <w:r w:rsidR="00D90075">
        <w:rPr>
          <w:rFonts w:eastAsia="Arial"/>
        </w:rPr>
        <w:t>PatternTable[9],</w:t>
      </w:r>
      <w:r w:rsidR="00D90075" w:rsidRPr="005E3DE5">
        <w:rPr>
          <w:rFonts w:eastAsia="Arial"/>
        </w:rPr>
        <w:t xml:space="preserve"> </w:t>
      </w:r>
      <w:r w:rsidR="00D90075">
        <w:rPr>
          <w:rFonts w:eastAsia="Arial"/>
        </w:rPr>
        <w:t>PatternTable[10],</w:t>
      </w:r>
      <w:r w:rsidR="00D90075" w:rsidRPr="005E3DE5">
        <w:rPr>
          <w:rFonts w:eastAsia="Arial"/>
        </w:rPr>
        <w:t xml:space="preserve"> </w:t>
      </w:r>
      <w:r w:rsidR="00D90075">
        <w:rPr>
          <w:rFonts w:eastAsia="Arial"/>
        </w:rPr>
        <w:t>PatternTable[11],</w:t>
      </w:r>
      <w:r w:rsidR="00D90075" w:rsidRPr="005E3DE5">
        <w:rPr>
          <w:rFonts w:eastAsia="Arial"/>
        </w:rPr>
        <w:t xml:space="preserve"> </w:t>
      </w:r>
      <w:r w:rsidR="00D90075">
        <w:rPr>
          <w:rFonts w:eastAsia="Arial"/>
        </w:rPr>
        <w:t>PatternTable[12]</w:t>
      </w:r>
      <w:r>
        <w:rPr>
          <w:rFonts w:eastAsia="Arial"/>
        </w:rPr>
        <w:t>})</w:t>
      </w:r>
    </w:p>
    <w:p w14:paraId="18EC3E0E" w14:textId="64FF4619" w:rsidR="0096427A" w:rsidRDefault="0096427A" w:rsidP="0096427A">
      <w:pPr>
        <w:spacing w:after="9"/>
        <w:ind w:left="419" w:right="157" w:hanging="7"/>
      </w:pPr>
    </w:p>
    <w:p w14:paraId="4BF460DD" w14:textId="1CACBB1E" w:rsidR="009E6748" w:rsidRDefault="009E6748" w:rsidP="009E6748">
      <w:pPr>
        <w:spacing w:after="9"/>
        <w:ind w:left="450" w:right="157"/>
      </w:pPr>
      <w:r>
        <w:t xml:space="preserve">Call </w:t>
      </w:r>
      <w:r w:rsidRPr="0096427A">
        <w:rPr>
          <w:b/>
        </w:rPr>
        <w:t>SubfunctionTrimRight</w:t>
      </w:r>
      <w:r>
        <w:t>(DebtorString, DebtorPattern, MTField70,ToDeletePattern, PatternTable[</w:t>
      </w:r>
      <w:r w:rsidR="00700F1F">
        <w:t>]; Debtor</w:t>
      </w:r>
      <w:r>
        <w:t>String)</w:t>
      </w:r>
    </w:p>
    <w:p w14:paraId="7934CBE8" w14:textId="77777777" w:rsidR="009E6748" w:rsidRDefault="009E6748" w:rsidP="009E6748">
      <w:pPr>
        <w:spacing w:after="9"/>
        <w:ind w:left="419" w:right="157" w:hanging="7"/>
        <w:rPr>
          <w:rFonts w:eastAsia="Arial"/>
        </w:rPr>
      </w:pPr>
    </w:p>
    <w:p w14:paraId="15A7FC66" w14:textId="1CC281C1" w:rsidR="00DE2545" w:rsidRDefault="00DE2545" w:rsidP="00DE2545">
      <w:pPr>
        <w:spacing w:after="9"/>
        <w:ind w:left="450" w:right="157"/>
      </w:pPr>
    </w:p>
    <w:p w14:paraId="6CF88700" w14:textId="1D19D996" w:rsidR="00643E5E" w:rsidRDefault="00643E5E" w:rsidP="00DE2545">
      <w:pPr>
        <w:spacing w:after="9"/>
        <w:ind w:left="450" w:right="157"/>
      </w:pPr>
      <w:r>
        <w:t>/* Parse the CreditorString and copy to MX elements */</w:t>
      </w:r>
    </w:p>
    <w:p w14:paraId="16773C95" w14:textId="15F3BF06" w:rsidR="00DE2545" w:rsidRDefault="00DE2545" w:rsidP="00DE2545">
      <w:pPr>
        <w:spacing w:after="9"/>
        <w:ind w:left="450" w:right="157"/>
      </w:pPr>
      <w:r w:rsidRPr="00DE2545">
        <w:rPr>
          <w:b/>
        </w:rPr>
        <w:t>IF</w:t>
      </w:r>
      <w:r>
        <w:t xml:space="preserve"> </w:t>
      </w:r>
      <w:r w:rsidRPr="00DE2545">
        <w:rPr>
          <w:b/>
        </w:rPr>
        <w:t>Length</w:t>
      </w:r>
      <w:r>
        <w:t>(CreditorString) &gt; 0 THEN</w:t>
      </w:r>
    </w:p>
    <w:p w14:paraId="42F411EF" w14:textId="3657A91A" w:rsidR="00DE2545" w:rsidRDefault="00DE2545" w:rsidP="00DE2545">
      <w:pPr>
        <w:spacing w:after="9"/>
        <w:ind w:left="450" w:right="157"/>
      </w:pPr>
      <w:r>
        <w:t xml:space="preserve">     PartyString = CreditorString</w:t>
      </w:r>
    </w:p>
    <w:p w14:paraId="4685A7E6" w14:textId="0B5DE081" w:rsidR="00DE2545" w:rsidRDefault="00DE2545" w:rsidP="00DE2545">
      <w:pPr>
        <w:spacing w:after="9"/>
        <w:ind w:left="450" w:right="157"/>
        <w:rPr>
          <w:rFonts w:eastAsia="Arial"/>
        </w:rPr>
      </w:pPr>
      <w:r>
        <w:t xml:space="preserve">     </w:t>
      </w:r>
      <w:r w:rsidR="00EB2141">
        <w:t xml:space="preserve">Call </w:t>
      </w:r>
      <w:r w:rsidRPr="00DE2545">
        <w:rPr>
          <w:b/>
        </w:rPr>
        <w:t>SubfunctionExtractInformation</w:t>
      </w:r>
      <w:r>
        <w:t>(PartyString;</w:t>
      </w:r>
      <w:r>
        <w:rPr>
          <w:rFonts w:eastAsia="Arial"/>
        </w:rPr>
        <w:t>MXName, MXCountry, MXTownName, MXOtherId</w:t>
      </w:r>
      <w:ins w:id="636" w:author="BOUVY Martine [2]" w:date="2021-06-07T14:02:00Z">
        <w:r w:rsidR="004C1183">
          <w:rPr>
            <w:rFonts w:eastAsia="Arial"/>
          </w:rPr>
          <w:t>, MXBIC</w:t>
        </w:r>
      </w:ins>
      <w:r>
        <w:rPr>
          <w:rFonts w:eastAsia="Arial"/>
        </w:rPr>
        <w:t>)</w:t>
      </w:r>
    </w:p>
    <w:p w14:paraId="21CEA0B9" w14:textId="5582887C" w:rsidR="00DE2545" w:rsidRDefault="00DE2545" w:rsidP="00DE2545">
      <w:pPr>
        <w:spacing w:after="9"/>
        <w:ind w:left="450" w:right="157"/>
        <w:rPr>
          <w:ins w:id="637" w:author="BOUVY Martine [2]" w:date="2021-06-07T14:19:00Z"/>
          <w:rFonts w:eastAsia="Arial"/>
        </w:rPr>
      </w:pPr>
      <w:r>
        <w:rPr>
          <w:rFonts w:eastAsia="Arial"/>
        </w:rPr>
        <w:t xml:space="preserve">    /* Subfonction described below */</w:t>
      </w:r>
    </w:p>
    <w:p w14:paraId="0BBAD803" w14:textId="72153A0E" w:rsidR="00C06DA3" w:rsidRDefault="00C06DA3" w:rsidP="00DE2545">
      <w:pPr>
        <w:spacing w:after="9"/>
        <w:ind w:left="450" w:right="157"/>
        <w:rPr>
          <w:ins w:id="638" w:author="BOUVY Martine [2]" w:date="2021-06-07T14:19:00Z"/>
          <w:rFonts w:eastAsia="Arial"/>
        </w:rPr>
      </w:pPr>
    </w:p>
    <w:p w14:paraId="33610D05" w14:textId="015C140C" w:rsidR="00C06DA3" w:rsidRDefault="00C06DA3" w:rsidP="00855586">
      <w:pPr>
        <w:tabs>
          <w:tab w:val="left" w:pos="720"/>
          <w:tab w:val="left" w:pos="810"/>
        </w:tabs>
        <w:spacing w:after="9"/>
        <w:ind w:left="450" w:right="157"/>
        <w:rPr>
          <w:ins w:id="639" w:author="BOUVY Martine [2]" w:date="2021-06-07T14:23:00Z"/>
          <w:rFonts w:eastAsia="Arial"/>
        </w:rPr>
      </w:pPr>
      <w:ins w:id="640" w:author="BOUVY Martine [2]" w:date="2021-06-07T14:26:00Z">
        <w:r>
          <w:rPr>
            <w:rFonts w:eastAsia="Arial"/>
            <w:b/>
          </w:rPr>
          <w:t xml:space="preserve">  </w:t>
        </w:r>
      </w:ins>
      <w:ins w:id="641" w:author="BOUVY Martine [2]" w:date="2021-06-07T14:20:00Z">
        <w:r w:rsidRPr="00C06DA3">
          <w:rPr>
            <w:rFonts w:eastAsia="Arial"/>
            <w:b/>
          </w:rPr>
          <w:t>IF Length</w:t>
        </w:r>
        <w:r>
          <w:rPr>
            <w:rFonts w:eastAsia="Arial"/>
          </w:rPr>
          <w:t>(MXBIC)&gt; 0 THEN</w:t>
        </w:r>
      </w:ins>
    </w:p>
    <w:p w14:paraId="531C5D2A" w14:textId="0470FF24" w:rsidR="00C06DA3" w:rsidRDefault="00C06DA3" w:rsidP="00DE2545">
      <w:pPr>
        <w:spacing w:after="9"/>
        <w:ind w:left="450" w:right="157"/>
        <w:rPr>
          <w:ins w:id="642" w:author="BOUVY Martine [2]" w:date="2021-06-07T14:20:00Z"/>
          <w:rFonts w:eastAsia="Arial"/>
        </w:rPr>
      </w:pPr>
      <w:ins w:id="643" w:author="BOUVY Martine [2]" w:date="2021-06-07T14:23:00Z">
        <w:r>
          <w:rPr>
            <w:rFonts w:eastAsia="Arial"/>
          </w:rPr>
          <w:t xml:space="preserve">    PathUCreditor.Identification.OrganisationIdentification.AnyBIC = MXBIC</w:t>
        </w:r>
      </w:ins>
    </w:p>
    <w:p w14:paraId="6188E183" w14:textId="1460B1B0" w:rsidR="00C06DA3" w:rsidRDefault="00C06DA3" w:rsidP="00DE2545">
      <w:pPr>
        <w:spacing w:after="9"/>
        <w:ind w:left="450" w:right="157"/>
        <w:rPr>
          <w:ins w:id="644" w:author="BOUVY Martine [2]" w:date="2021-06-07T14:20:00Z"/>
          <w:rFonts w:eastAsia="Arial"/>
        </w:rPr>
      </w:pPr>
    </w:p>
    <w:p w14:paraId="5C8D711F" w14:textId="1F21C155" w:rsidR="00C06DA3" w:rsidRPr="00C06DA3" w:rsidRDefault="00C06DA3" w:rsidP="00DE2545">
      <w:pPr>
        <w:spacing w:after="9"/>
        <w:ind w:left="450" w:right="157"/>
        <w:rPr>
          <w:ins w:id="645" w:author="BOUVY Martine [2]" w:date="2021-06-07T14:20:00Z"/>
          <w:rFonts w:eastAsia="Arial"/>
          <w:b/>
        </w:rPr>
      </w:pPr>
      <w:ins w:id="646" w:author="BOUVY Martine [2]" w:date="2021-06-07T14:26:00Z">
        <w:r>
          <w:rPr>
            <w:rFonts w:eastAsia="Arial"/>
            <w:b/>
          </w:rPr>
          <w:t xml:space="preserve">  </w:t>
        </w:r>
      </w:ins>
      <w:ins w:id="647" w:author="BOUVY Martine [2]" w:date="2021-06-07T14:20:00Z">
        <w:r w:rsidRPr="00C06DA3">
          <w:rPr>
            <w:rFonts w:eastAsia="Arial"/>
            <w:b/>
          </w:rPr>
          <w:t>ELSE</w:t>
        </w:r>
      </w:ins>
    </w:p>
    <w:p w14:paraId="48965760" w14:textId="47630F23" w:rsidR="00C06DA3" w:rsidRDefault="00C06DA3" w:rsidP="00DE2545">
      <w:pPr>
        <w:spacing w:after="9"/>
        <w:ind w:left="450" w:right="157"/>
        <w:rPr>
          <w:ins w:id="648" w:author="BOUVY Martine [2]" w:date="2021-06-07T14:20:00Z"/>
          <w:rFonts w:eastAsia="Arial"/>
        </w:rPr>
      </w:pPr>
    </w:p>
    <w:p w14:paraId="3E489B4A" w14:textId="057CB9F4" w:rsidR="00C06DA3" w:rsidRPr="00C06DA3" w:rsidRDefault="00C06DA3" w:rsidP="00855586">
      <w:pPr>
        <w:tabs>
          <w:tab w:val="left" w:pos="810"/>
          <w:tab w:val="left" w:pos="900"/>
        </w:tabs>
        <w:spacing w:after="9"/>
        <w:ind w:left="450" w:right="157"/>
        <w:rPr>
          <w:rFonts w:eastAsia="Arial"/>
          <w:b/>
        </w:rPr>
      </w:pPr>
      <w:ins w:id="649" w:author="BOUVY Martine [2]" w:date="2021-06-07T14:29:00Z">
        <w:r>
          <w:rPr>
            <w:rFonts w:eastAsia="Arial"/>
            <w:b/>
          </w:rPr>
          <w:t xml:space="preserve"> </w:t>
        </w:r>
      </w:ins>
      <w:ins w:id="650" w:author="BOUVY Martine [2]" w:date="2021-06-07T14:26:00Z">
        <w:r>
          <w:rPr>
            <w:rFonts w:eastAsia="Arial"/>
            <w:b/>
          </w:rPr>
          <w:t xml:space="preserve">  </w:t>
        </w:r>
      </w:ins>
      <w:ins w:id="651" w:author="BOUVY Martine [2]" w:date="2021-06-07T14:20:00Z">
        <w:r w:rsidRPr="00C06DA3">
          <w:rPr>
            <w:rFonts w:eastAsia="Arial"/>
            <w:b/>
          </w:rPr>
          <w:t>{</w:t>
        </w:r>
      </w:ins>
    </w:p>
    <w:p w14:paraId="1A037A2B" w14:textId="6441E70D" w:rsidR="006A73B9" w:rsidRPr="00C06DA3" w:rsidDel="00C06DA3" w:rsidRDefault="006A73B9" w:rsidP="00DE2545">
      <w:pPr>
        <w:spacing w:after="9"/>
        <w:ind w:left="450" w:right="157"/>
        <w:rPr>
          <w:del w:id="652" w:author="BOUVY Martine [2]" w:date="2021-06-07T14:20:00Z"/>
          <w:rFonts w:eastAsia="Arial"/>
          <w:b/>
        </w:rPr>
      </w:pPr>
    </w:p>
    <w:p w14:paraId="3B40E526" w14:textId="4082CFF7" w:rsidR="006A73B9" w:rsidRDefault="006A73B9" w:rsidP="00DE2545">
      <w:pPr>
        <w:spacing w:after="9"/>
        <w:ind w:left="450" w:right="157"/>
        <w:rPr>
          <w:rFonts w:eastAsia="Arial"/>
        </w:rPr>
      </w:pPr>
      <w:r>
        <w:rPr>
          <w:rFonts w:eastAsia="Arial"/>
        </w:rPr>
        <w:t xml:space="preserve">     </w:t>
      </w:r>
      <w:r w:rsidR="009848C3" w:rsidRPr="009848C3">
        <w:rPr>
          <w:rFonts w:eastAsia="Arial"/>
          <w:b/>
        </w:rPr>
        <w:t>IF Length</w:t>
      </w:r>
      <w:r>
        <w:rPr>
          <w:rFonts w:eastAsia="Arial"/>
        </w:rPr>
        <w:t>(MXName) &gt; 0 THEN</w:t>
      </w:r>
    </w:p>
    <w:p w14:paraId="75710C12" w14:textId="40DD12CA" w:rsidR="008A258A" w:rsidRPr="008A258A" w:rsidRDefault="00347085" w:rsidP="00DE2545">
      <w:pPr>
        <w:spacing w:after="9"/>
        <w:ind w:left="450" w:right="157"/>
        <w:rPr>
          <w:rFonts w:eastAsia="Arial"/>
        </w:rPr>
      </w:pPr>
      <w:r>
        <w:rPr>
          <w:rFonts w:eastAsia="Arial"/>
        </w:rPr>
        <w:t>/* MXNa</w:t>
      </w:r>
      <w:r w:rsidR="008A258A" w:rsidRPr="008A258A">
        <w:rPr>
          <w:rFonts w:eastAsia="Arial"/>
        </w:rPr>
        <w:t>me should always get a value either the Name or Other Id */</w:t>
      </w:r>
    </w:p>
    <w:p w14:paraId="56785E51" w14:textId="79D3AB8D" w:rsidR="00C42B39" w:rsidRDefault="00C42B39" w:rsidP="00DE2545">
      <w:pPr>
        <w:spacing w:after="9"/>
        <w:ind w:left="450" w:right="157"/>
        <w:rPr>
          <w:rFonts w:eastAsia="Arial"/>
        </w:rPr>
      </w:pPr>
    </w:p>
    <w:p w14:paraId="72AFD287" w14:textId="5B0139AA" w:rsidR="004E5A5A" w:rsidRDefault="004E5A5A" w:rsidP="00DE2545">
      <w:pPr>
        <w:spacing w:after="9"/>
        <w:ind w:left="450" w:right="157"/>
        <w:rPr>
          <w:rFonts w:eastAsia="Arial"/>
        </w:rPr>
      </w:pPr>
      <w:r>
        <w:rPr>
          <w:rFonts w:eastAsia="Arial"/>
        </w:rPr>
        <w:t xml:space="preserve">        </w:t>
      </w:r>
      <w:r w:rsidRPr="004E5A5A">
        <w:rPr>
          <w:rFonts w:eastAsia="Arial"/>
          <w:b/>
        </w:rPr>
        <w:t>IF</w:t>
      </w:r>
      <w:r>
        <w:rPr>
          <w:rFonts w:eastAsia="Arial"/>
        </w:rPr>
        <w:t xml:space="preserve"> Length(MXName)&gt; 140 THEN</w:t>
      </w:r>
    </w:p>
    <w:p w14:paraId="24558A8F" w14:textId="6AA1F7C1" w:rsidR="004E5A5A" w:rsidRDefault="004E5A5A" w:rsidP="00DE2545">
      <w:pPr>
        <w:spacing w:after="9"/>
        <w:ind w:left="450" w:right="157"/>
        <w:rPr>
          <w:rFonts w:eastAsia="Arial"/>
        </w:rPr>
      </w:pPr>
      <w:r>
        <w:rPr>
          <w:rFonts w:eastAsia="Arial"/>
        </w:rPr>
        <w:lastRenderedPageBreak/>
        <w:t xml:space="preserve">          MXName = </w:t>
      </w:r>
      <w:r w:rsidRPr="004E5A5A">
        <w:rPr>
          <w:rFonts w:eastAsia="Arial"/>
          <w:b/>
        </w:rPr>
        <w:t>Concatenate</w:t>
      </w:r>
      <w:r>
        <w:rPr>
          <w:rFonts w:eastAsia="Arial"/>
        </w:rPr>
        <w:t>(</w:t>
      </w:r>
      <w:r w:rsidRPr="004E5A5A">
        <w:rPr>
          <w:rFonts w:eastAsia="Arial"/>
          <w:b/>
        </w:rPr>
        <w:t>Substring</w:t>
      </w:r>
      <w:r w:rsidR="00442127">
        <w:rPr>
          <w:rFonts w:eastAsia="Arial"/>
        </w:rPr>
        <w:t>(MXName, 1,139</w:t>
      </w:r>
      <w:r>
        <w:rPr>
          <w:rFonts w:eastAsia="Arial"/>
        </w:rPr>
        <w:t>),”+)</w:t>
      </w:r>
    </w:p>
    <w:p w14:paraId="799F476B" w14:textId="07984CE9" w:rsidR="004E5A5A" w:rsidRPr="004E5A5A" w:rsidRDefault="004E5A5A" w:rsidP="00DE2545">
      <w:pPr>
        <w:spacing w:after="9"/>
        <w:ind w:left="450" w:right="157"/>
        <w:rPr>
          <w:rFonts w:eastAsia="Arial"/>
          <w:b/>
        </w:rPr>
      </w:pPr>
      <w:r w:rsidRPr="004E5A5A">
        <w:rPr>
          <w:rFonts w:eastAsia="Arial"/>
          <w:b/>
        </w:rPr>
        <w:t xml:space="preserve">        ENDIF</w:t>
      </w:r>
    </w:p>
    <w:p w14:paraId="30198D1C" w14:textId="43B6F436" w:rsidR="00C42B39" w:rsidRDefault="00C42B39" w:rsidP="00DE2545">
      <w:pPr>
        <w:spacing w:after="9"/>
        <w:ind w:left="450" w:right="157"/>
        <w:rPr>
          <w:rFonts w:eastAsia="Arial"/>
        </w:rPr>
      </w:pPr>
      <w:r>
        <w:rPr>
          <w:rFonts w:eastAsia="Arial"/>
          <w:b/>
        </w:rPr>
        <w:t xml:space="preserve">        </w:t>
      </w:r>
      <w:r>
        <w:rPr>
          <w:rFonts w:eastAsia="Arial"/>
        </w:rPr>
        <w:t>Path</w:t>
      </w:r>
      <w:r w:rsidR="00BB7E18">
        <w:rPr>
          <w:rFonts w:eastAsia="Arial"/>
        </w:rPr>
        <w:t>U</w:t>
      </w:r>
      <w:r>
        <w:rPr>
          <w:rFonts w:eastAsia="Arial"/>
        </w:rPr>
        <w:t>Creditor.Name = MXName</w:t>
      </w:r>
    </w:p>
    <w:p w14:paraId="487CC8ED" w14:textId="77777777" w:rsidR="00C42B39" w:rsidRDefault="00C42B39" w:rsidP="00DE2545">
      <w:pPr>
        <w:spacing w:after="9"/>
        <w:ind w:left="450" w:right="157"/>
        <w:rPr>
          <w:rFonts w:eastAsia="Arial"/>
        </w:rPr>
      </w:pPr>
    </w:p>
    <w:p w14:paraId="6C1D4476" w14:textId="3B5AC026" w:rsidR="006A73B9" w:rsidRDefault="009848C3" w:rsidP="00517EAB">
      <w:pPr>
        <w:spacing w:after="9"/>
        <w:ind w:left="450" w:right="-1162"/>
        <w:rPr>
          <w:rFonts w:eastAsia="Arial"/>
        </w:rPr>
      </w:pPr>
      <w:r w:rsidRPr="009848C3">
        <w:rPr>
          <w:rFonts w:eastAsia="Arial"/>
          <w:b/>
        </w:rPr>
        <w:t xml:space="preserve">        IF Length</w:t>
      </w:r>
      <w:r>
        <w:rPr>
          <w:rFonts w:eastAsia="Arial"/>
        </w:rPr>
        <w:t xml:space="preserve">(MXCountry)&gt; 0 AND </w:t>
      </w:r>
      <w:r w:rsidRPr="009848C3">
        <w:rPr>
          <w:rFonts w:eastAsia="Arial"/>
          <w:b/>
        </w:rPr>
        <w:t>IsValidCountry</w:t>
      </w:r>
      <w:r w:rsidR="00517EAB">
        <w:rPr>
          <w:rFonts w:eastAsia="Arial"/>
          <w:b/>
        </w:rPr>
        <w:t>Code</w:t>
      </w:r>
      <w:r>
        <w:rPr>
          <w:rFonts w:eastAsia="Arial"/>
        </w:rPr>
        <w:t>(MXCountry) &gt; 0 THEN</w:t>
      </w:r>
    </w:p>
    <w:p w14:paraId="238A3EAF" w14:textId="7614665D" w:rsidR="00517EAB" w:rsidRPr="00517EAB" w:rsidRDefault="00517EAB" w:rsidP="00517EAB">
      <w:pPr>
        <w:spacing w:after="9"/>
        <w:ind w:left="450" w:right="-1162"/>
        <w:rPr>
          <w:rFonts w:eastAsia="Arial"/>
        </w:rPr>
      </w:pPr>
      <w:r w:rsidRPr="00517EAB">
        <w:rPr>
          <w:rFonts w:eastAsia="Arial"/>
        </w:rPr>
        <w:t xml:space="preserve">             /* Must be a cou</w:t>
      </w:r>
      <w:r>
        <w:rPr>
          <w:rFonts w:eastAsia="Arial"/>
        </w:rPr>
        <w:t>n</w:t>
      </w:r>
      <w:r w:rsidRPr="00517EAB">
        <w:rPr>
          <w:rFonts w:eastAsia="Arial"/>
        </w:rPr>
        <w:t>try code in the ISO list */</w:t>
      </w:r>
    </w:p>
    <w:p w14:paraId="619BCD39" w14:textId="77777777" w:rsidR="001D61B9" w:rsidRDefault="001D61B9" w:rsidP="001D61B9">
      <w:pPr>
        <w:spacing w:after="9"/>
        <w:ind w:left="450" w:right="157"/>
        <w:rPr>
          <w:rFonts w:eastAsia="Arial"/>
        </w:rPr>
      </w:pPr>
      <w:r>
        <w:rPr>
          <w:rFonts w:eastAsia="Arial"/>
        </w:rPr>
        <w:t xml:space="preserve">          </w:t>
      </w:r>
    </w:p>
    <w:p w14:paraId="58C14EF5" w14:textId="6F0404FF" w:rsidR="001D61B9" w:rsidRDefault="001D61B9" w:rsidP="001D61B9">
      <w:pPr>
        <w:spacing w:after="9"/>
        <w:ind w:left="450" w:right="157"/>
        <w:rPr>
          <w:rFonts w:eastAsia="Arial"/>
        </w:rPr>
      </w:pPr>
      <w:r>
        <w:rPr>
          <w:rFonts w:eastAsia="Arial"/>
        </w:rPr>
        <w:t xml:space="preserve">          Path</w:t>
      </w:r>
      <w:r w:rsidR="00BB7E18">
        <w:rPr>
          <w:rFonts w:eastAsia="Arial"/>
        </w:rPr>
        <w:t>U</w:t>
      </w:r>
      <w:r>
        <w:rPr>
          <w:rFonts w:eastAsia="Arial"/>
        </w:rPr>
        <w:t>Creditor.PostalAddress.Country = MXCountry</w:t>
      </w:r>
    </w:p>
    <w:p w14:paraId="25E2B0C5" w14:textId="77777777" w:rsidR="00D15D47" w:rsidRDefault="00D15D47" w:rsidP="001D61B9">
      <w:pPr>
        <w:spacing w:after="9"/>
        <w:ind w:left="450" w:right="157"/>
        <w:rPr>
          <w:rFonts w:eastAsia="Arial"/>
        </w:rPr>
      </w:pPr>
    </w:p>
    <w:p w14:paraId="5D5F7C39" w14:textId="56BEE427" w:rsidR="001D61B9" w:rsidRDefault="009848C3" w:rsidP="00DE2545">
      <w:pPr>
        <w:spacing w:after="9"/>
        <w:ind w:left="450" w:right="157"/>
        <w:rPr>
          <w:rFonts w:eastAsia="Arial"/>
        </w:rPr>
      </w:pPr>
      <w:r>
        <w:rPr>
          <w:rFonts w:eastAsia="Arial"/>
        </w:rPr>
        <w:t xml:space="preserve">        </w:t>
      </w:r>
      <w:r w:rsidR="001D61B9">
        <w:rPr>
          <w:rFonts w:eastAsia="Arial"/>
        </w:rPr>
        <w:t xml:space="preserve">  </w:t>
      </w:r>
      <w:r>
        <w:rPr>
          <w:rFonts w:eastAsia="Arial"/>
        </w:rPr>
        <w:t xml:space="preserve"> </w:t>
      </w:r>
      <w:r w:rsidR="001D61B9">
        <w:rPr>
          <w:rFonts w:eastAsia="Arial"/>
        </w:rPr>
        <w:t>/* TownName is copied only if valid country code */</w:t>
      </w:r>
    </w:p>
    <w:p w14:paraId="585A3938" w14:textId="1BBCDA23" w:rsidR="009848C3" w:rsidRDefault="00517EAB" w:rsidP="00DE2545">
      <w:pPr>
        <w:spacing w:after="9"/>
        <w:ind w:left="450" w:right="157"/>
        <w:rPr>
          <w:rFonts w:eastAsia="Arial"/>
        </w:rPr>
      </w:pPr>
      <w:r>
        <w:rPr>
          <w:rFonts w:eastAsia="Arial"/>
        </w:rPr>
        <w:t xml:space="preserve">    </w:t>
      </w:r>
      <w:r w:rsidR="001D61B9">
        <w:rPr>
          <w:rFonts w:eastAsia="Arial"/>
        </w:rPr>
        <w:t xml:space="preserve"> </w:t>
      </w:r>
      <w:r>
        <w:rPr>
          <w:rFonts w:eastAsia="Arial"/>
        </w:rPr>
        <w:t xml:space="preserve">    </w:t>
      </w:r>
      <w:r w:rsidR="009848C3">
        <w:rPr>
          <w:rFonts w:eastAsia="Arial"/>
        </w:rPr>
        <w:t xml:space="preserve"> </w:t>
      </w:r>
      <w:r w:rsidR="009848C3">
        <w:rPr>
          <w:rFonts w:eastAsia="Arial"/>
          <w:b/>
        </w:rPr>
        <w:t>IF Length</w:t>
      </w:r>
      <w:r w:rsidR="009848C3">
        <w:rPr>
          <w:rFonts w:eastAsia="Arial"/>
        </w:rPr>
        <w:t>(MXTownName)&gt;0 THEN</w:t>
      </w:r>
    </w:p>
    <w:p w14:paraId="71AD31DD" w14:textId="4B90C161" w:rsidR="009848C3" w:rsidRDefault="009848C3" w:rsidP="00DE2545">
      <w:pPr>
        <w:spacing w:after="9"/>
        <w:ind w:left="450" w:right="157"/>
        <w:rPr>
          <w:rFonts w:eastAsia="Arial"/>
        </w:rPr>
      </w:pPr>
      <w:r>
        <w:rPr>
          <w:rFonts w:eastAsia="Arial"/>
        </w:rPr>
        <w:t xml:space="preserve">              </w:t>
      </w:r>
      <w:r w:rsidRPr="009848C3">
        <w:rPr>
          <w:rFonts w:eastAsia="Arial"/>
          <w:b/>
        </w:rPr>
        <w:t>IF Length</w:t>
      </w:r>
      <w:r>
        <w:rPr>
          <w:rFonts w:eastAsia="Arial"/>
        </w:rPr>
        <w:t>(MXTownName)&gt; 35 THEN</w:t>
      </w:r>
    </w:p>
    <w:p w14:paraId="0B5777FD" w14:textId="79666013" w:rsidR="009848C3" w:rsidRDefault="009848C3" w:rsidP="009848C3">
      <w:pPr>
        <w:spacing w:after="9"/>
        <w:ind w:left="450" w:right="-1612"/>
        <w:rPr>
          <w:rFonts w:eastAsia="Arial"/>
        </w:rPr>
      </w:pPr>
      <w:r>
        <w:rPr>
          <w:rFonts w:eastAsia="Arial"/>
        </w:rPr>
        <w:t xml:space="preserve">                MXTownName = </w:t>
      </w:r>
      <w:r w:rsidRPr="00AD2DBF">
        <w:rPr>
          <w:rFonts w:eastAsia="Arial"/>
          <w:b/>
        </w:rPr>
        <w:t>Concatenate</w:t>
      </w:r>
      <w:r>
        <w:rPr>
          <w:rFonts w:eastAsia="Arial"/>
        </w:rPr>
        <w:t>(Substring(MXTownName,1,34), “+”)</w:t>
      </w:r>
    </w:p>
    <w:p w14:paraId="6780BD60" w14:textId="7D1600D9" w:rsidR="009848C3" w:rsidRPr="009848C3" w:rsidRDefault="009848C3" w:rsidP="009848C3">
      <w:pPr>
        <w:spacing w:after="9"/>
        <w:ind w:left="450" w:right="-1612"/>
        <w:rPr>
          <w:rFonts w:eastAsia="Arial"/>
          <w:b/>
        </w:rPr>
      </w:pPr>
      <w:r>
        <w:rPr>
          <w:rFonts w:eastAsia="Arial"/>
        </w:rPr>
        <w:t xml:space="preserve">              </w:t>
      </w:r>
      <w:r w:rsidRPr="009848C3">
        <w:rPr>
          <w:rFonts w:eastAsia="Arial"/>
          <w:b/>
        </w:rPr>
        <w:t>ENDIF</w:t>
      </w:r>
    </w:p>
    <w:p w14:paraId="4D424AB7" w14:textId="7E1A0389" w:rsidR="009848C3" w:rsidRDefault="009848C3" w:rsidP="009848C3">
      <w:pPr>
        <w:spacing w:after="9"/>
        <w:ind w:left="450" w:right="-1612"/>
        <w:rPr>
          <w:rFonts w:eastAsia="Arial"/>
        </w:rPr>
      </w:pPr>
      <w:r>
        <w:rPr>
          <w:rFonts w:eastAsia="Arial"/>
        </w:rPr>
        <w:t xml:space="preserve">          </w:t>
      </w:r>
      <w:r w:rsidR="006F4DB0">
        <w:rPr>
          <w:rFonts w:eastAsia="Arial"/>
        </w:rPr>
        <w:t xml:space="preserve">   </w:t>
      </w:r>
    </w:p>
    <w:p w14:paraId="47069049" w14:textId="4C83CB06" w:rsidR="006F4DB0" w:rsidRDefault="006F4DB0" w:rsidP="009848C3">
      <w:pPr>
        <w:spacing w:after="9"/>
        <w:ind w:left="450" w:right="-1612"/>
        <w:rPr>
          <w:rFonts w:eastAsia="Arial"/>
        </w:rPr>
      </w:pPr>
      <w:r>
        <w:rPr>
          <w:rFonts w:eastAsia="Arial"/>
        </w:rPr>
        <w:t xml:space="preserve">              Path</w:t>
      </w:r>
      <w:r w:rsidR="00BB7E18">
        <w:rPr>
          <w:rFonts w:eastAsia="Arial"/>
        </w:rPr>
        <w:t>U</w:t>
      </w:r>
      <w:r>
        <w:rPr>
          <w:rFonts w:eastAsia="Arial"/>
        </w:rPr>
        <w:t>Creditor.PostalAddress.TownName = MXTownName</w:t>
      </w:r>
    </w:p>
    <w:p w14:paraId="156B59A1" w14:textId="2F8DE8AB" w:rsidR="009848C3" w:rsidRPr="009848C3" w:rsidRDefault="009848C3" w:rsidP="00517EAB">
      <w:pPr>
        <w:tabs>
          <w:tab w:val="left" w:pos="1530"/>
          <w:tab w:val="left" w:pos="1620"/>
          <w:tab w:val="left" w:pos="1710"/>
          <w:tab w:val="left" w:pos="1800"/>
        </w:tabs>
        <w:spacing w:after="9"/>
        <w:ind w:left="450" w:right="157"/>
        <w:rPr>
          <w:rFonts w:eastAsia="Arial"/>
          <w:b/>
        </w:rPr>
      </w:pPr>
      <w:r>
        <w:rPr>
          <w:rFonts w:eastAsia="Arial"/>
        </w:rPr>
        <w:t xml:space="preserve">       </w:t>
      </w:r>
      <w:r w:rsidR="001D61B9">
        <w:rPr>
          <w:rFonts w:eastAsia="Arial"/>
        </w:rPr>
        <w:t xml:space="preserve"> </w:t>
      </w:r>
      <w:r>
        <w:rPr>
          <w:rFonts w:eastAsia="Arial"/>
        </w:rPr>
        <w:t xml:space="preserve">   </w:t>
      </w:r>
      <w:r w:rsidRPr="009848C3">
        <w:rPr>
          <w:rFonts w:eastAsia="Arial"/>
          <w:b/>
        </w:rPr>
        <w:t>ENDIF</w:t>
      </w:r>
    </w:p>
    <w:p w14:paraId="4AE54A46" w14:textId="77777777" w:rsidR="006F4DB0" w:rsidRDefault="006F4DB0" w:rsidP="00DE2545">
      <w:pPr>
        <w:spacing w:after="9"/>
        <w:ind w:left="450" w:right="157"/>
        <w:rPr>
          <w:rFonts w:eastAsia="Arial"/>
        </w:rPr>
      </w:pPr>
      <w:r>
        <w:rPr>
          <w:rFonts w:eastAsia="Arial"/>
        </w:rPr>
        <w:t xml:space="preserve">      </w:t>
      </w:r>
    </w:p>
    <w:p w14:paraId="31F07085" w14:textId="502B979E" w:rsidR="006F4DB0" w:rsidRDefault="006F4DB0" w:rsidP="00DE2545">
      <w:pPr>
        <w:spacing w:after="9"/>
        <w:ind w:left="450" w:right="157"/>
        <w:rPr>
          <w:rFonts w:eastAsia="Arial"/>
        </w:rPr>
      </w:pPr>
    </w:p>
    <w:p w14:paraId="33645A99" w14:textId="2AFB701E" w:rsidR="00C42B39" w:rsidRPr="00C42B39" w:rsidRDefault="00C42B39" w:rsidP="00DE2545">
      <w:pPr>
        <w:spacing w:after="9"/>
        <w:ind w:left="450" w:right="157"/>
        <w:rPr>
          <w:rFonts w:eastAsia="Arial"/>
        </w:rPr>
      </w:pPr>
      <w:r w:rsidRPr="00C42B39">
        <w:rPr>
          <w:rFonts w:eastAsia="Arial"/>
          <w:b/>
        </w:rPr>
        <w:t xml:space="preserve">        ELSE</w:t>
      </w:r>
      <w:r>
        <w:rPr>
          <w:rFonts w:eastAsia="Arial"/>
          <w:b/>
        </w:rPr>
        <w:t xml:space="preserve">  </w:t>
      </w:r>
      <w:r w:rsidRPr="00C42B39">
        <w:rPr>
          <w:rFonts w:eastAsia="Arial"/>
        </w:rPr>
        <w:t>/* No MXCountry */</w:t>
      </w:r>
    </w:p>
    <w:p w14:paraId="2EAD8DA6" w14:textId="5E07CA54" w:rsidR="00C42B39" w:rsidRDefault="008A258A" w:rsidP="00DE2545">
      <w:pPr>
        <w:spacing w:after="9"/>
        <w:ind w:left="450" w:right="157"/>
        <w:rPr>
          <w:rFonts w:eastAsia="Arial"/>
        </w:rPr>
      </w:pPr>
      <w:r>
        <w:rPr>
          <w:rFonts w:eastAsia="Arial"/>
        </w:rPr>
        <w:t xml:space="preserve">          </w:t>
      </w:r>
      <w:r w:rsidRPr="008A258A">
        <w:rPr>
          <w:rFonts w:eastAsia="Arial"/>
          <w:b/>
        </w:rPr>
        <w:t>IF Length</w:t>
      </w:r>
      <w:r>
        <w:rPr>
          <w:rFonts w:eastAsia="Arial"/>
        </w:rPr>
        <w:t>(MXOther) &gt; 0 THEN</w:t>
      </w:r>
    </w:p>
    <w:p w14:paraId="6BE9D3B3" w14:textId="10AE6E48" w:rsidR="008A258A" w:rsidRPr="008A258A" w:rsidRDefault="008A258A" w:rsidP="00DE2545">
      <w:pPr>
        <w:spacing w:after="9"/>
        <w:ind w:left="450" w:right="157"/>
        <w:rPr>
          <w:rFonts w:eastAsia="Arial"/>
        </w:rPr>
      </w:pPr>
      <w:r w:rsidRPr="008A258A">
        <w:rPr>
          <w:rFonts w:eastAsia="Arial"/>
        </w:rPr>
        <w:t xml:space="preserve">               /* Copy to Private ID */ </w:t>
      </w:r>
    </w:p>
    <w:p w14:paraId="1143B41C" w14:textId="19434589" w:rsidR="008A258A" w:rsidRDefault="008A258A" w:rsidP="00DE2545">
      <w:pPr>
        <w:spacing w:after="9"/>
        <w:ind w:left="450" w:right="157"/>
        <w:rPr>
          <w:rFonts w:eastAsia="Arial"/>
        </w:rPr>
      </w:pPr>
      <w:r>
        <w:rPr>
          <w:rFonts w:eastAsia="Arial"/>
        </w:rPr>
        <w:t xml:space="preserve">             </w:t>
      </w:r>
      <w:r w:rsidRPr="008A258A">
        <w:rPr>
          <w:rFonts w:eastAsia="Arial"/>
          <w:b/>
        </w:rPr>
        <w:t>IF Length</w:t>
      </w:r>
      <w:r>
        <w:rPr>
          <w:rFonts w:eastAsia="Arial"/>
        </w:rPr>
        <w:t>(MXOther) &gt; 35 THEN</w:t>
      </w:r>
    </w:p>
    <w:p w14:paraId="44CF5BAE" w14:textId="1368D46D" w:rsidR="008A258A" w:rsidRPr="00C42B39" w:rsidRDefault="008A258A" w:rsidP="008A258A">
      <w:pPr>
        <w:spacing w:after="9"/>
        <w:ind w:left="450" w:right="-892"/>
        <w:rPr>
          <w:rFonts w:eastAsia="Arial"/>
        </w:rPr>
      </w:pPr>
      <w:r>
        <w:rPr>
          <w:rFonts w:eastAsia="Arial"/>
        </w:rPr>
        <w:t xml:space="preserve">                MXOther = </w:t>
      </w:r>
      <w:r w:rsidRPr="00AD2DBF">
        <w:rPr>
          <w:rFonts w:eastAsia="Arial"/>
          <w:b/>
        </w:rPr>
        <w:t>Concatenate</w:t>
      </w:r>
      <w:r>
        <w:rPr>
          <w:rFonts w:eastAsia="Arial"/>
        </w:rPr>
        <w:t>(Substring(MXOther,1,34), “+”)</w:t>
      </w:r>
    </w:p>
    <w:p w14:paraId="0DA92BC2" w14:textId="760A1217" w:rsidR="00C42B39" w:rsidRDefault="008A258A" w:rsidP="00DE2545">
      <w:pPr>
        <w:spacing w:after="9"/>
        <w:ind w:left="450" w:right="157"/>
        <w:rPr>
          <w:rFonts w:eastAsia="Arial"/>
          <w:b/>
        </w:rPr>
      </w:pPr>
      <w:r w:rsidRPr="008A258A">
        <w:rPr>
          <w:rFonts w:eastAsia="Arial"/>
          <w:b/>
        </w:rPr>
        <w:t xml:space="preserve">             ENDIF </w:t>
      </w:r>
    </w:p>
    <w:p w14:paraId="7B64EB79" w14:textId="5220A66D" w:rsidR="00717DEB" w:rsidRDefault="00AC6DE4" w:rsidP="00AC6DE4">
      <w:pPr>
        <w:spacing w:after="9"/>
        <w:ind w:left="2160" w:right="157"/>
        <w:rPr>
          <w:rFonts w:eastAsia="Arial"/>
          <w:b/>
        </w:rPr>
      </w:pPr>
      <w:r>
        <w:rPr>
          <w:rFonts w:eastAsia="Arial"/>
        </w:rPr>
        <w:t xml:space="preserve">           PathUCreditor.Identification.PrivateIdentification.Other.Identification = MXOther</w:t>
      </w:r>
    </w:p>
    <w:p w14:paraId="399B1FFA" w14:textId="77777777" w:rsidR="00AC6DE4" w:rsidRDefault="00AC6DE4" w:rsidP="00DE2545">
      <w:pPr>
        <w:spacing w:after="9"/>
        <w:ind w:left="450" w:right="157"/>
        <w:rPr>
          <w:rFonts w:eastAsia="Arial"/>
          <w:b/>
        </w:rPr>
      </w:pPr>
    </w:p>
    <w:p w14:paraId="1D081D33" w14:textId="221A3D70" w:rsidR="008A258A" w:rsidRDefault="008A258A" w:rsidP="00717DEB">
      <w:pPr>
        <w:tabs>
          <w:tab w:val="left" w:pos="1710"/>
        </w:tabs>
        <w:spacing w:after="9"/>
        <w:ind w:left="450" w:right="157"/>
        <w:rPr>
          <w:rFonts w:eastAsia="Arial"/>
          <w:b/>
        </w:rPr>
      </w:pPr>
      <w:r>
        <w:rPr>
          <w:rFonts w:eastAsia="Arial"/>
          <w:b/>
        </w:rPr>
        <w:t xml:space="preserve">   </w:t>
      </w:r>
      <w:r w:rsidR="00717DEB">
        <w:rPr>
          <w:rFonts w:eastAsia="Arial"/>
          <w:b/>
        </w:rPr>
        <w:t xml:space="preserve">       ENDIF</w:t>
      </w:r>
      <w:r>
        <w:rPr>
          <w:rFonts w:eastAsia="Arial"/>
          <w:b/>
        </w:rPr>
        <w:t xml:space="preserve">  </w:t>
      </w:r>
    </w:p>
    <w:p w14:paraId="0D49388E" w14:textId="5D924617" w:rsidR="008A258A" w:rsidRPr="008A258A" w:rsidRDefault="008A258A" w:rsidP="00DE2545">
      <w:pPr>
        <w:spacing w:after="9"/>
        <w:ind w:left="450" w:right="157"/>
        <w:rPr>
          <w:rFonts w:eastAsia="Arial"/>
          <w:b/>
        </w:rPr>
      </w:pPr>
      <w:r>
        <w:rPr>
          <w:rFonts w:eastAsia="Arial"/>
          <w:b/>
        </w:rPr>
        <w:t xml:space="preserve">             </w:t>
      </w:r>
    </w:p>
    <w:p w14:paraId="62389FA7" w14:textId="4B4C4B50" w:rsidR="006A73B9" w:rsidRDefault="006A73B9" w:rsidP="00DE2545">
      <w:pPr>
        <w:spacing w:after="9"/>
        <w:ind w:left="450" w:right="157"/>
        <w:rPr>
          <w:rFonts w:eastAsia="Arial"/>
        </w:rPr>
      </w:pPr>
      <w:r>
        <w:rPr>
          <w:rFonts w:eastAsia="Arial"/>
        </w:rPr>
        <w:t xml:space="preserve">    </w:t>
      </w:r>
      <w:r w:rsidR="006F4DB0">
        <w:rPr>
          <w:rFonts w:eastAsia="Arial"/>
        </w:rPr>
        <w:t xml:space="preserve">   </w:t>
      </w:r>
      <w:r>
        <w:rPr>
          <w:rFonts w:eastAsia="Arial"/>
        </w:rPr>
        <w:t xml:space="preserve"> </w:t>
      </w:r>
      <w:r w:rsidRPr="009848C3">
        <w:rPr>
          <w:rFonts w:eastAsia="Arial"/>
          <w:b/>
        </w:rPr>
        <w:t xml:space="preserve">ENDIF </w:t>
      </w:r>
      <w:r w:rsidR="00C42B39" w:rsidRPr="00C42B39">
        <w:rPr>
          <w:rFonts w:eastAsia="Arial"/>
        </w:rPr>
        <w:t>/* Length MX Country */</w:t>
      </w:r>
    </w:p>
    <w:p w14:paraId="48F20C16" w14:textId="0994970A" w:rsidR="00C42B39" w:rsidRDefault="00C42B39" w:rsidP="00DE2545">
      <w:pPr>
        <w:spacing w:after="9"/>
        <w:ind w:left="450" w:right="157"/>
        <w:rPr>
          <w:rFonts w:eastAsia="Arial"/>
          <w:b/>
        </w:rPr>
      </w:pPr>
    </w:p>
    <w:p w14:paraId="33D524CA" w14:textId="472DF111" w:rsidR="00C42B39" w:rsidRPr="009848C3" w:rsidRDefault="00C42B39" w:rsidP="00DE2545">
      <w:pPr>
        <w:spacing w:after="9"/>
        <w:ind w:left="450" w:right="157"/>
        <w:rPr>
          <w:rFonts w:eastAsia="Arial"/>
          <w:b/>
        </w:rPr>
      </w:pPr>
      <w:r>
        <w:rPr>
          <w:rFonts w:eastAsia="Arial"/>
          <w:b/>
        </w:rPr>
        <w:t xml:space="preserve">      ENDIF </w:t>
      </w:r>
      <w:r w:rsidRPr="00C42B39">
        <w:rPr>
          <w:rFonts w:eastAsia="Arial"/>
        </w:rPr>
        <w:t>/* Length MX Name */</w:t>
      </w:r>
    </w:p>
    <w:p w14:paraId="328288FD" w14:textId="314CC678" w:rsidR="006A73B9" w:rsidRPr="00C06DA3" w:rsidRDefault="00C06DA3" w:rsidP="00DE2545">
      <w:pPr>
        <w:spacing w:after="9"/>
        <w:ind w:left="450" w:right="157"/>
        <w:rPr>
          <w:ins w:id="653" w:author="BOUVY Martine [2]" w:date="2021-06-07T14:27:00Z"/>
          <w:b/>
        </w:rPr>
      </w:pPr>
      <w:ins w:id="654" w:author="BOUVY Martine [2]" w:date="2021-06-07T14:27:00Z">
        <w:r w:rsidRPr="00C06DA3">
          <w:rPr>
            <w:b/>
          </w:rPr>
          <w:t xml:space="preserve"> </w:t>
        </w:r>
      </w:ins>
      <w:ins w:id="655" w:author="BOUVY Martine [2]" w:date="2021-06-07T14:28:00Z">
        <w:r w:rsidR="00855586">
          <w:rPr>
            <w:b/>
          </w:rPr>
          <w:t xml:space="preserve">  </w:t>
        </w:r>
      </w:ins>
      <w:ins w:id="656" w:author="BOUVY Martine [2]" w:date="2021-06-07T14:27:00Z">
        <w:r w:rsidRPr="00C06DA3">
          <w:rPr>
            <w:b/>
          </w:rPr>
          <w:t>}</w:t>
        </w:r>
      </w:ins>
    </w:p>
    <w:p w14:paraId="3141250F" w14:textId="78045923" w:rsidR="00C06DA3" w:rsidRDefault="00855586" w:rsidP="00DE2545">
      <w:pPr>
        <w:spacing w:after="9"/>
        <w:ind w:left="450" w:right="157"/>
        <w:rPr>
          <w:ins w:id="657" w:author="BOUVY Martine [2]" w:date="2021-06-07T14:27:00Z"/>
        </w:rPr>
      </w:pPr>
      <w:ins w:id="658" w:author="BOUVY Martine [2]" w:date="2021-06-07T14:27:00Z">
        <w:r>
          <w:t xml:space="preserve">  </w:t>
        </w:r>
        <w:r w:rsidR="00C06DA3" w:rsidRPr="00C06DA3">
          <w:rPr>
            <w:b/>
          </w:rPr>
          <w:t>ENDIF</w:t>
        </w:r>
        <w:r w:rsidR="00C06DA3">
          <w:t xml:space="preserve"> /* Length MX BIC */</w:t>
        </w:r>
      </w:ins>
    </w:p>
    <w:p w14:paraId="0BE65805" w14:textId="77777777" w:rsidR="00C06DA3" w:rsidRDefault="00C06DA3" w:rsidP="00DE2545">
      <w:pPr>
        <w:spacing w:after="9"/>
        <w:ind w:left="450" w:right="157"/>
      </w:pPr>
    </w:p>
    <w:p w14:paraId="2BCFB783" w14:textId="19A805EF" w:rsidR="00DE2545" w:rsidRDefault="00DE2545" w:rsidP="00DE2545">
      <w:pPr>
        <w:spacing w:after="9"/>
        <w:ind w:left="450" w:right="157"/>
        <w:rPr>
          <w:ins w:id="659" w:author="BOUVY Martine [2]" w:date="2021-06-07T14:21:00Z"/>
        </w:rPr>
      </w:pPr>
      <w:r w:rsidRPr="00DE2545">
        <w:rPr>
          <w:b/>
        </w:rPr>
        <w:t>ENDIF</w:t>
      </w:r>
      <w:r w:rsidR="006F4DB0">
        <w:rPr>
          <w:b/>
        </w:rPr>
        <w:t xml:space="preserve">  </w:t>
      </w:r>
      <w:r w:rsidR="006F4DB0" w:rsidRPr="006F4DB0">
        <w:t>/* Length CreditorString */</w:t>
      </w:r>
    </w:p>
    <w:p w14:paraId="5DF85440" w14:textId="6BD2DE44" w:rsidR="00C06DA3" w:rsidRDefault="00C06DA3" w:rsidP="00DE2545">
      <w:pPr>
        <w:spacing w:after="9"/>
        <w:ind w:left="450" w:right="157"/>
        <w:rPr>
          <w:ins w:id="660" w:author="BOUVY Martine [2]" w:date="2021-06-07T14:21:00Z"/>
        </w:rPr>
      </w:pPr>
    </w:p>
    <w:p w14:paraId="13A5CB85" w14:textId="13144149" w:rsidR="00C06DA3" w:rsidRPr="00C06DA3" w:rsidDel="00C06DA3" w:rsidRDefault="00C06DA3" w:rsidP="00DE2545">
      <w:pPr>
        <w:spacing w:after="9"/>
        <w:ind w:left="450" w:right="157"/>
        <w:rPr>
          <w:del w:id="661" w:author="BOUVY Martine [2]" w:date="2021-06-07T14:26:00Z"/>
          <w:b/>
        </w:rPr>
      </w:pPr>
    </w:p>
    <w:p w14:paraId="1ADDCAD3" w14:textId="5A0A2F30" w:rsidR="00643E5E" w:rsidRDefault="00643E5E" w:rsidP="00DE2545">
      <w:pPr>
        <w:spacing w:after="9"/>
        <w:ind w:left="450" w:right="157"/>
        <w:rPr>
          <w:b/>
        </w:rPr>
      </w:pPr>
    </w:p>
    <w:p w14:paraId="53C11908" w14:textId="77777777" w:rsidR="00717DEB" w:rsidRPr="00DE2545" w:rsidRDefault="00717DEB" w:rsidP="00DE2545">
      <w:pPr>
        <w:spacing w:after="9"/>
        <w:ind w:left="450" w:right="157"/>
        <w:rPr>
          <w:b/>
        </w:rPr>
      </w:pPr>
    </w:p>
    <w:p w14:paraId="47497779" w14:textId="18A543A0" w:rsidR="00643E5E" w:rsidRDefault="00643E5E" w:rsidP="00643E5E">
      <w:pPr>
        <w:spacing w:after="9"/>
        <w:ind w:left="450" w:right="157"/>
      </w:pPr>
      <w:r>
        <w:t>/* Parse the DebtorString and copy to MX elements</w:t>
      </w:r>
      <w:r w:rsidR="0026548A">
        <w:t>. Simiilar logic as above but both country and TownName must be present otherwise they will not  copied to MX</w:t>
      </w:r>
      <w:r>
        <w:t xml:space="preserve"> */</w:t>
      </w:r>
    </w:p>
    <w:p w14:paraId="2F21D6CD" w14:textId="63A40617" w:rsidR="00DE2545" w:rsidRDefault="00DE2545" w:rsidP="00DE2545">
      <w:pPr>
        <w:spacing w:after="9"/>
        <w:ind w:left="450" w:right="157"/>
      </w:pPr>
    </w:p>
    <w:p w14:paraId="0D546242" w14:textId="3FCEA550" w:rsidR="00DE2545" w:rsidRDefault="00DE2545" w:rsidP="00DE2545">
      <w:pPr>
        <w:spacing w:after="9"/>
        <w:ind w:left="450" w:right="157"/>
      </w:pPr>
      <w:r w:rsidRPr="00DE2545">
        <w:rPr>
          <w:b/>
        </w:rPr>
        <w:t>IF Length</w:t>
      </w:r>
      <w:r>
        <w:t>(DebtorString) &gt; 0 THEN</w:t>
      </w:r>
    </w:p>
    <w:p w14:paraId="1796CC0D" w14:textId="68306DCD" w:rsidR="00DE2545" w:rsidRDefault="00DE2545" w:rsidP="00DE2545">
      <w:pPr>
        <w:spacing w:after="9"/>
        <w:ind w:left="450" w:right="157"/>
      </w:pPr>
      <w:r>
        <w:t xml:space="preserve">   PartyString = DebtorString</w:t>
      </w:r>
    </w:p>
    <w:p w14:paraId="0F1EDB3A" w14:textId="7AB110B3" w:rsidR="00DE2545" w:rsidRDefault="00DE2545" w:rsidP="00BD6AE6">
      <w:pPr>
        <w:tabs>
          <w:tab w:val="left" w:pos="900"/>
        </w:tabs>
        <w:spacing w:after="9"/>
        <w:ind w:left="450" w:right="157"/>
        <w:rPr>
          <w:ins w:id="662" w:author="BOUVY Martine [2]" w:date="2021-06-07T14:33:00Z"/>
          <w:rFonts w:eastAsia="Arial"/>
        </w:rPr>
      </w:pPr>
      <w:r>
        <w:t xml:space="preserve">    </w:t>
      </w:r>
      <w:r w:rsidR="00EB2141" w:rsidRPr="00EB2141">
        <w:rPr>
          <w:b/>
        </w:rPr>
        <w:t>Call</w:t>
      </w:r>
      <w:r w:rsidR="00EB2141">
        <w:t xml:space="preserve"> </w:t>
      </w:r>
      <w:r w:rsidRPr="00DE2545">
        <w:rPr>
          <w:b/>
        </w:rPr>
        <w:t>SubfunctionExtractInformation</w:t>
      </w:r>
      <w:r>
        <w:t>(PartyString;</w:t>
      </w:r>
      <w:r>
        <w:rPr>
          <w:rFonts w:eastAsia="Arial"/>
        </w:rPr>
        <w:t>MXName, MXCountry, MXTownName, MXOtherId</w:t>
      </w:r>
      <w:ins w:id="663" w:author="BOUVY Martine [2]" w:date="2021-06-07T14:18:00Z">
        <w:r w:rsidR="00AC3973">
          <w:rPr>
            <w:rFonts w:eastAsia="Arial"/>
          </w:rPr>
          <w:t>, MXBIC</w:t>
        </w:r>
      </w:ins>
      <w:r>
        <w:rPr>
          <w:rFonts w:eastAsia="Arial"/>
        </w:rPr>
        <w:t>)</w:t>
      </w:r>
    </w:p>
    <w:p w14:paraId="0784BE0E" w14:textId="1E96CC38" w:rsidR="00B358AB" w:rsidRDefault="00B358AB" w:rsidP="00BD6AE6">
      <w:pPr>
        <w:tabs>
          <w:tab w:val="left" w:pos="810"/>
          <w:tab w:val="left" w:pos="900"/>
          <w:tab w:val="left" w:pos="990"/>
        </w:tabs>
        <w:spacing w:after="9"/>
        <w:ind w:left="450" w:right="157"/>
        <w:rPr>
          <w:ins w:id="664" w:author="BOUVY Martine [2]" w:date="2021-06-07T14:33:00Z"/>
          <w:rFonts w:eastAsia="Arial"/>
        </w:rPr>
      </w:pPr>
      <w:ins w:id="665" w:author="BOUVY Martine [2]" w:date="2021-06-07T14:33:00Z">
        <w:r>
          <w:rPr>
            <w:rFonts w:eastAsia="Arial"/>
            <w:b/>
          </w:rPr>
          <w:lastRenderedPageBreak/>
          <w:t xml:space="preserve">   </w:t>
        </w:r>
        <w:r w:rsidRPr="00C06DA3">
          <w:rPr>
            <w:rFonts w:eastAsia="Arial"/>
            <w:b/>
          </w:rPr>
          <w:t>IF Length</w:t>
        </w:r>
        <w:r>
          <w:rPr>
            <w:rFonts w:eastAsia="Arial"/>
          </w:rPr>
          <w:t>(MXBIC)&gt; 0 THEN</w:t>
        </w:r>
      </w:ins>
    </w:p>
    <w:p w14:paraId="0A7BD5CA" w14:textId="0C966330" w:rsidR="00B358AB" w:rsidRDefault="00B358AB" w:rsidP="00B358AB">
      <w:pPr>
        <w:spacing w:after="9"/>
        <w:ind w:left="450" w:right="157"/>
        <w:rPr>
          <w:ins w:id="666" w:author="BOUVY Martine [2]" w:date="2021-06-07T14:33:00Z"/>
          <w:rFonts w:eastAsia="Arial"/>
        </w:rPr>
      </w:pPr>
      <w:ins w:id="667" w:author="BOUVY Martine [2]" w:date="2021-06-07T14:33:00Z">
        <w:r>
          <w:rPr>
            <w:rFonts w:eastAsia="Arial"/>
          </w:rPr>
          <w:t xml:space="preserve">    PathUDebtor.Identification.OrganisationIdentification.AnyBIC = MXBIC</w:t>
        </w:r>
      </w:ins>
    </w:p>
    <w:p w14:paraId="4BC54A6C" w14:textId="77777777" w:rsidR="00B358AB" w:rsidRDefault="00B358AB" w:rsidP="00B358AB">
      <w:pPr>
        <w:spacing w:after="9"/>
        <w:ind w:left="450" w:right="157"/>
        <w:rPr>
          <w:ins w:id="668" w:author="BOUVY Martine [2]" w:date="2021-06-07T14:33:00Z"/>
          <w:rFonts w:eastAsia="Arial"/>
        </w:rPr>
      </w:pPr>
    </w:p>
    <w:p w14:paraId="6AC4F93C" w14:textId="3817969D" w:rsidR="00B358AB" w:rsidRPr="00C06DA3" w:rsidRDefault="00B358AB" w:rsidP="00B358AB">
      <w:pPr>
        <w:spacing w:after="9"/>
        <w:ind w:left="450" w:right="157"/>
        <w:rPr>
          <w:ins w:id="669" w:author="BOUVY Martine [2]" w:date="2021-06-07T14:33:00Z"/>
          <w:rFonts w:eastAsia="Arial"/>
          <w:b/>
        </w:rPr>
      </w:pPr>
      <w:ins w:id="670" w:author="BOUVY Martine [2]" w:date="2021-06-07T14:33:00Z">
        <w:r>
          <w:rPr>
            <w:rFonts w:eastAsia="Arial"/>
            <w:b/>
          </w:rPr>
          <w:t xml:space="preserve">  </w:t>
        </w:r>
      </w:ins>
      <w:ins w:id="671" w:author="BOUVY Martine [2]" w:date="2021-06-07T14:34:00Z">
        <w:r w:rsidR="00BD6AE6">
          <w:rPr>
            <w:rFonts w:eastAsia="Arial"/>
            <w:b/>
          </w:rPr>
          <w:t xml:space="preserve"> </w:t>
        </w:r>
      </w:ins>
      <w:ins w:id="672" w:author="BOUVY Martine [2]" w:date="2021-06-07T14:33:00Z">
        <w:r w:rsidRPr="00C06DA3">
          <w:rPr>
            <w:rFonts w:eastAsia="Arial"/>
            <w:b/>
          </w:rPr>
          <w:t>ELSE</w:t>
        </w:r>
      </w:ins>
    </w:p>
    <w:p w14:paraId="219A5122" w14:textId="77777777" w:rsidR="00B358AB" w:rsidRDefault="00B358AB" w:rsidP="00B358AB">
      <w:pPr>
        <w:spacing w:after="9"/>
        <w:ind w:left="450" w:right="157"/>
        <w:rPr>
          <w:ins w:id="673" w:author="BOUVY Martine [2]" w:date="2021-06-07T14:33:00Z"/>
          <w:rFonts w:eastAsia="Arial"/>
        </w:rPr>
      </w:pPr>
    </w:p>
    <w:p w14:paraId="38275334" w14:textId="40C59C67" w:rsidR="00B358AB" w:rsidRPr="00C06DA3" w:rsidRDefault="00B358AB" w:rsidP="005776FD">
      <w:pPr>
        <w:tabs>
          <w:tab w:val="left" w:pos="810"/>
          <w:tab w:val="left" w:pos="900"/>
          <w:tab w:val="left" w:pos="990"/>
        </w:tabs>
        <w:spacing w:after="9"/>
        <w:ind w:left="450" w:right="157"/>
        <w:rPr>
          <w:ins w:id="674" w:author="BOUVY Martine [2]" w:date="2021-06-07T14:33:00Z"/>
          <w:rFonts w:eastAsia="Arial"/>
          <w:b/>
        </w:rPr>
      </w:pPr>
      <w:ins w:id="675" w:author="BOUVY Martine [2]" w:date="2021-06-07T14:33:00Z">
        <w:r>
          <w:rPr>
            <w:rFonts w:eastAsia="Arial"/>
            <w:b/>
          </w:rPr>
          <w:t xml:space="preserve">  </w:t>
        </w:r>
      </w:ins>
      <w:ins w:id="676" w:author="BOUVY Martine [2]" w:date="2021-06-07T14:37:00Z">
        <w:r w:rsidR="005776FD">
          <w:rPr>
            <w:rFonts w:eastAsia="Arial"/>
            <w:b/>
          </w:rPr>
          <w:t xml:space="preserve"> </w:t>
        </w:r>
      </w:ins>
      <w:ins w:id="677" w:author="BOUVY Martine [2]" w:date="2021-06-07T14:33:00Z">
        <w:r>
          <w:rPr>
            <w:rFonts w:eastAsia="Arial"/>
            <w:b/>
          </w:rPr>
          <w:t xml:space="preserve"> </w:t>
        </w:r>
        <w:r w:rsidRPr="00C06DA3">
          <w:rPr>
            <w:rFonts w:eastAsia="Arial"/>
            <w:b/>
          </w:rPr>
          <w:t>{</w:t>
        </w:r>
      </w:ins>
    </w:p>
    <w:p w14:paraId="75DA8CC0" w14:textId="77777777" w:rsidR="00B358AB" w:rsidRDefault="00B358AB" w:rsidP="00DE2545">
      <w:pPr>
        <w:spacing w:after="9"/>
        <w:ind w:left="450" w:right="157"/>
      </w:pPr>
    </w:p>
    <w:p w14:paraId="7C12FD04" w14:textId="77777777" w:rsidR="00C06DA3" w:rsidRDefault="00C06DA3" w:rsidP="00DE2545">
      <w:pPr>
        <w:spacing w:after="9"/>
        <w:ind w:left="450" w:right="157"/>
      </w:pPr>
    </w:p>
    <w:p w14:paraId="7CE95E56" w14:textId="77777777" w:rsidR="0026548A" w:rsidRDefault="0026548A" w:rsidP="0026548A">
      <w:pPr>
        <w:spacing w:after="9"/>
        <w:ind w:left="450" w:right="157"/>
        <w:rPr>
          <w:rFonts w:eastAsia="Arial"/>
        </w:rPr>
      </w:pPr>
      <w:r>
        <w:rPr>
          <w:rFonts w:eastAsia="Arial"/>
        </w:rPr>
        <w:t xml:space="preserve">     </w:t>
      </w:r>
      <w:r w:rsidRPr="009848C3">
        <w:rPr>
          <w:rFonts w:eastAsia="Arial"/>
          <w:b/>
        </w:rPr>
        <w:t>IF Length</w:t>
      </w:r>
      <w:r>
        <w:rPr>
          <w:rFonts w:eastAsia="Arial"/>
        </w:rPr>
        <w:t>(MXName) &gt; 0 THEN</w:t>
      </w:r>
    </w:p>
    <w:p w14:paraId="1FD50FE4" w14:textId="77777777" w:rsidR="0026548A" w:rsidRPr="008A258A" w:rsidRDefault="0026548A" w:rsidP="0026548A">
      <w:pPr>
        <w:spacing w:after="9"/>
        <w:ind w:left="450" w:right="157"/>
        <w:rPr>
          <w:rFonts w:eastAsia="Arial"/>
        </w:rPr>
      </w:pPr>
      <w:r w:rsidRPr="008A258A">
        <w:rPr>
          <w:rFonts w:eastAsia="Arial"/>
        </w:rPr>
        <w:t>/* MXNAme should always get a value either the Name or Other Id */</w:t>
      </w:r>
    </w:p>
    <w:p w14:paraId="4BCF610A" w14:textId="77777777" w:rsidR="0026548A" w:rsidRDefault="0026548A" w:rsidP="0026548A">
      <w:pPr>
        <w:spacing w:after="9"/>
        <w:ind w:left="450" w:right="157"/>
        <w:rPr>
          <w:rFonts w:eastAsia="Arial"/>
        </w:rPr>
      </w:pPr>
    </w:p>
    <w:p w14:paraId="6DCA93D9" w14:textId="77777777" w:rsidR="0026548A" w:rsidRDefault="0026548A" w:rsidP="0026548A">
      <w:pPr>
        <w:spacing w:after="9"/>
        <w:ind w:left="450" w:right="157"/>
        <w:rPr>
          <w:rFonts w:eastAsia="Arial"/>
        </w:rPr>
      </w:pPr>
      <w:r>
        <w:rPr>
          <w:rFonts w:eastAsia="Arial"/>
        </w:rPr>
        <w:t xml:space="preserve">        </w:t>
      </w:r>
      <w:r w:rsidRPr="004E5A5A">
        <w:rPr>
          <w:rFonts w:eastAsia="Arial"/>
          <w:b/>
        </w:rPr>
        <w:t>IF</w:t>
      </w:r>
      <w:r>
        <w:rPr>
          <w:rFonts w:eastAsia="Arial"/>
        </w:rPr>
        <w:t xml:space="preserve"> Length(MXName)&gt; 140 THEN</w:t>
      </w:r>
    </w:p>
    <w:p w14:paraId="0F96D629" w14:textId="4D358078" w:rsidR="0026548A" w:rsidRDefault="0026548A" w:rsidP="0026548A">
      <w:pPr>
        <w:spacing w:after="9"/>
        <w:ind w:left="450" w:right="157"/>
        <w:rPr>
          <w:rFonts w:eastAsia="Arial"/>
        </w:rPr>
      </w:pPr>
      <w:r>
        <w:rPr>
          <w:rFonts w:eastAsia="Arial"/>
        </w:rPr>
        <w:t xml:space="preserve">          MXName = </w:t>
      </w:r>
      <w:r w:rsidRPr="004E5A5A">
        <w:rPr>
          <w:rFonts w:eastAsia="Arial"/>
          <w:b/>
        </w:rPr>
        <w:t>Concatenate</w:t>
      </w:r>
      <w:r>
        <w:rPr>
          <w:rFonts w:eastAsia="Arial"/>
        </w:rPr>
        <w:t>(</w:t>
      </w:r>
      <w:r w:rsidRPr="004E5A5A">
        <w:rPr>
          <w:rFonts w:eastAsia="Arial"/>
          <w:b/>
        </w:rPr>
        <w:t>Substring</w:t>
      </w:r>
      <w:r w:rsidR="00442127">
        <w:rPr>
          <w:rFonts w:eastAsia="Arial"/>
        </w:rPr>
        <w:t>(MXName, 1,139</w:t>
      </w:r>
      <w:r>
        <w:rPr>
          <w:rFonts w:eastAsia="Arial"/>
        </w:rPr>
        <w:t>),”+)</w:t>
      </w:r>
    </w:p>
    <w:p w14:paraId="28A28CC8" w14:textId="77777777" w:rsidR="0026548A" w:rsidRPr="004E5A5A" w:rsidRDefault="0026548A" w:rsidP="0026548A">
      <w:pPr>
        <w:spacing w:after="9"/>
        <w:ind w:left="450" w:right="157"/>
        <w:rPr>
          <w:rFonts w:eastAsia="Arial"/>
          <w:b/>
        </w:rPr>
      </w:pPr>
      <w:r w:rsidRPr="004E5A5A">
        <w:rPr>
          <w:rFonts w:eastAsia="Arial"/>
          <w:b/>
        </w:rPr>
        <w:t xml:space="preserve">        ENDIF</w:t>
      </w:r>
    </w:p>
    <w:p w14:paraId="7EFF9CBC" w14:textId="4BB52FE4" w:rsidR="0026548A" w:rsidRDefault="0026548A" w:rsidP="0026548A">
      <w:pPr>
        <w:spacing w:after="9"/>
        <w:ind w:left="450" w:right="157"/>
        <w:rPr>
          <w:rFonts w:eastAsia="Arial"/>
        </w:rPr>
      </w:pPr>
      <w:r>
        <w:rPr>
          <w:rFonts w:eastAsia="Arial"/>
          <w:b/>
        </w:rPr>
        <w:t xml:space="preserve">        </w:t>
      </w:r>
      <w:r>
        <w:rPr>
          <w:rFonts w:eastAsia="Arial"/>
        </w:rPr>
        <w:t>PathUDebtor.Name = MXName</w:t>
      </w:r>
    </w:p>
    <w:p w14:paraId="2F2CCE76" w14:textId="77777777" w:rsidR="0026548A" w:rsidRDefault="0026548A" w:rsidP="0026548A">
      <w:pPr>
        <w:spacing w:after="9"/>
        <w:ind w:left="450" w:right="157"/>
        <w:rPr>
          <w:rFonts w:eastAsia="Arial"/>
        </w:rPr>
      </w:pPr>
    </w:p>
    <w:p w14:paraId="64F94993" w14:textId="77777777" w:rsidR="0026548A" w:rsidRDefault="0026548A" w:rsidP="0026548A">
      <w:pPr>
        <w:spacing w:after="9"/>
        <w:ind w:left="450" w:right="-1162"/>
        <w:rPr>
          <w:rFonts w:eastAsia="Arial"/>
        </w:rPr>
      </w:pPr>
      <w:r w:rsidRPr="009848C3">
        <w:rPr>
          <w:rFonts w:eastAsia="Arial"/>
          <w:b/>
        </w:rPr>
        <w:t xml:space="preserve">        IF Length</w:t>
      </w:r>
      <w:r>
        <w:rPr>
          <w:rFonts w:eastAsia="Arial"/>
        </w:rPr>
        <w:t xml:space="preserve">(MXCountry)&gt; 0 AND </w:t>
      </w:r>
      <w:r w:rsidRPr="009848C3">
        <w:rPr>
          <w:rFonts w:eastAsia="Arial"/>
          <w:b/>
        </w:rPr>
        <w:t>IsValidCountry</w:t>
      </w:r>
      <w:r>
        <w:rPr>
          <w:rFonts w:eastAsia="Arial"/>
          <w:b/>
        </w:rPr>
        <w:t>Code</w:t>
      </w:r>
      <w:r>
        <w:rPr>
          <w:rFonts w:eastAsia="Arial"/>
        </w:rPr>
        <w:t>(MXCountry) &gt; 0 THEN</w:t>
      </w:r>
    </w:p>
    <w:p w14:paraId="4A887BE5" w14:textId="77777777" w:rsidR="0026548A" w:rsidRPr="00517EAB" w:rsidRDefault="0026548A" w:rsidP="0026548A">
      <w:pPr>
        <w:spacing w:after="9"/>
        <w:ind w:left="450" w:right="-1162"/>
        <w:rPr>
          <w:rFonts w:eastAsia="Arial"/>
        </w:rPr>
      </w:pPr>
      <w:r w:rsidRPr="00517EAB">
        <w:rPr>
          <w:rFonts w:eastAsia="Arial"/>
        </w:rPr>
        <w:t xml:space="preserve">             /* Must be a cou</w:t>
      </w:r>
      <w:r>
        <w:rPr>
          <w:rFonts w:eastAsia="Arial"/>
        </w:rPr>
        <w:t>n</w:t>
      </w:r>
      <w:r w:rsidRPr="00517EAB">
        <w:rPr>
          <w:rFonts w:eastAsia="Arial"/>
        </w:rPr>
        <w:t>try code in the ISO list */</w:t>
      </w:r>
    </w:p>
    <w:p w14:paraId="40F83590" w14:textId="77777777" w:rsidR="0026548A" w:rsidRDefault="00442127" w:rsidP="0026548A">
      <w:pPr>
        <w:spacing w:after="9"/>
        <w:ind w:left="450" w:right="157"/>
        <w:rPr>
          <w:rFonts w:eastAsia="Arial"/>
        </w:rPr>
      </w:pPr>
      <w:r>
        <w:rPr>
          <w:rFonts w:eastAsia="Arial"/>
        </w:rPr>
        <w:t xml:space="preserve">        </w:t>
      </w:r>
      <w:r w:rsidR="0026548A">
        <w:rPr>
          <w:rFonts w:eastAsia="Arial"/>
        </w:rPr>
        <w:t xml:space="preserve">       </w:t>
      </w:r>
    </w:p>
    <w:p w14:paraId="0D2B9AB3" w14:textId="77777777" w:rsidR="0026548A" w:rsidRDefault="0026548A" w:rsidP="0026548A">
      <w:pPr>
        <w:spacing w:after="9"/>
        <w:ind w:left="450" w:right="157"/>
        <w:rPr>
          <w:rFonts w:eastAsia="Arial"/>
        </w:rPr>
      </w:pPr>
      <w:r>
        <w:rPr>
          <w:rFonts w:eastAsia="Arial"/>
        </w:rPr>
        <w:t xml:space="preserve">           /* TownName is copied only if valid country code */</w:t>
      </w:r>
    </w:p>
    <w:p w14:paraId="5CDA8025" w14:textId="77777777" w:rsidR="0026548A" w:rsidRDefault="0026548A" w:rsidP="004E575E">
      <w:pPr>
        <w:tabs>
          <w:tab w:val="left" w:pos="1350"/>
          <w:tab w:val="left" w:pos="1530"/>
          <w:tab w:val="left" w:pos="1620"/>
          <w:tab w:val="left" w:pos="1710"/>
        </w:tabs>
        <w:spacing w:after="9"/>
        <w:ind w:left="450" w:right="157"/>
        <w:rPr>
          <w:rFonts w:eastAsia="Arial"/>
        </w:rPr>
      </w:pPr>
      <w:r>
        <w:rPr>
          <w:rFonts w:eastAsia="Arial"/>
        </w:rPr>
        <w:t xml:space="preserve">          </w:t>
      </w:r>
      <w:r>
        <w:rPr>
          <w:rFonts w:eastAsia="Arial"/>
          <w:b/>
        </w:rPr>
        <w:t>IF Length</w:t>
      </w:r>
      <w:r>
        <w:rPr>
          <w:rFonts w:eastAsia="Arial"/>
        </w:rPr>
        <w:t>(MXTownName)&gt;0 THEN</w:t>
      </w:r>
    </w:p>
    <w:p w14:paraId="4572F158" w14:textId="77777777" w:rsidR="0026548A" w:rsidRDefault="0026548A" w:rsidP="0026548A">
      <w:pPr>
        <w:spacing w:after="9"/>
        <w:ind w:left="450" w:right="157"/>
        <w:rPr>
          <w:rFonts w:eastAsia="Arial"/>
        </w:rPr>
      </w:pPr>
      <w:r>
        <w:rPr>
          <w:rFonts w:eastAsia="Arial"/>
        </w:rPr>
        <w:t xml:space="preserve">              </w:t>
      </w:r>
      <w:r w:rsidRPr="009848C3">
        <w:rPr>
          <w:rFonts w:eastAsia="Arial"/>
          <w:b/>
        </w:rPr>
        <w:t>IF Length</w:t>
      </w:r>
      <w:r>
        <w:rPr>
          <w:rFonts w:eastAsia="Arial"/>
        </w:rPr>
        <w:t>(MXTownName)&gt; 35 THEN</w:t>
      </w:r>
    </w:p>
    <w:p w14:paraId="65A19801" w14:textId="77777777" w:rsidR="0026548A" w:rsidRDefault="0026548A" w:rsidP="0026548A">
      <w:pPr>
        <w:spacing w:after="9"/>
        <w:ind w:left="450" w:right="-1612"/>
        <w:rPr>
          <w:rFonts w:eastAsia="Arial"/>
        </w:rPr>
      </w:pPr>
      <w:r>
        <w:rPr>
          <w:rFonts w:eastAsia="Arial"/>
        </w:rPr>
        <w:t xml:space="preserve">                MXTownName = </w:t>
      </w:r>
      <w:r w:rsidRPr="00AD2DBF">
        <w:rPr>
          <w:rFonts w:eastAsia="Arial"/>
          <w:b/>
        </w:rPr>
        <w:t>Concatenate</w:t>
      </w:r>
      <w:r>
        <w:rPr>
          <w:rFonts w:eastAsia="Arial"/>
        </w:rPr>
        <w:t>(Substring(MXTownName,1,34), “+”)</w:t>
      </w:r>
    </w:p>
    <w:p w14:paraId="035152CE" w14:textId="067654E3" w:rsidR="0026548A" w:rsidRDefault="0026548A" w:rsidP="0026548A">
      <w:pPr>
        <w:spacing w:after="9"/>
        <w:ind w:left="450" w:right="-1612"/>
        <w:rPr>
          <w:rFonts w:eastAsia="Arial"/>
          <w:b/>
        </w:rPr>
      </w:pPr>
      <w:r>
        <w:rPr>
          <w:rFonts w:eastAsia="Arial"/>
        </w:rPr>
        <w:t xml:space="preserve">              </w:t>
      </w:r>
      <w:r w:rsidRPr="009848C3">
        <w:rPr>
          <w:rFonts w:eastAsia="Arial"/>
          <w:b/>
        </w:rPr>
        <w:t>ENDIF</w:t>
      </w:r>
    </w:p>
    <w:p w14:paraId="04A32CCF" w14:textId="15436446" w:rsidR="004E575E" w:rsidRDefault="004E575E" w:rsidP="0026548A">
      <w:pPr>
        <w:spacing w:after="9"/>
        <w:ind w:left="450" w:right="-1612"/>
        <w:rPr>
          <w:rFonts w:eastAsia="Arial"/>
          <w:b/>
        </w:rPr>
      </w:pPr>
      <w:r>
        <w:rPr>
          <w:rFonts w:eastAsia="Arial"/>
          <w:b/>
        </w:rPr>
        <w:t xml:space="preserve">           </w:t>
      </w:r>
      <w:ins w:id="678" w:author="BOUVY Martine [2]" w:date="2021-05-12T11:13:00Z">
        <w:r>
          <w:rPr>
            <w:rFonts w:eastAsia="Arial"/>
            <w:b/>
          </w:rPr>
          <w:t>ELSE</w:t>
        </w:r>
      </w:ins>
      <w:r>
        <w:rPr>
          <w:rFonts w:eastAsia="Arial"/>
          <w:b/>
        </w:rPr>
        <w:t xml:space="preserve">    </w:t>
      </w:r>
      <w:r w:rsidRPr="004E575E">
        <w:rPr>
          <w:rFonts w:eastAsia="Arial"/>
        </w:rPr>
        <w:t>/* Valid country but no TownName */</w:t>
      </w:r>
    </w:p>
    <w:p w14:paraId="71CC127C" w14:textId="77777777" w:rsidR="004E575E" w:rsidRDefault="004E575E" w:rsidP="0026548A">
      <w:pPr>
        <w:spacing w:after="9"/>
        <w:ind w:left="450" w:right="-1612"/>
        <w:rPr>
          <w:ins w:id="679" w:author="BOUVY Martine [2]" w:date="2021-05-12T11:15:00Z"/>
          <w:rFonts w:eastAsia="Arial"/>
          <w:b/>
        </w:rPr>
      </w:pPr>
      <w:r>
        <w:rPr>
          <w:rFonts w:eastAsia="Arial"/>
          <w:b/>
        </w:rPr>
        <w:t xml:space="preserve">                </w:t>
      </w:r>
      <w:ins w:id="680" w:author="BOUVY Martine [2]" w:date="2021-05-12T11:14:00Z">
        <w:r>
          <w:rPr>
            <w:rFonts w:eastAsia="Arial"/>
            <w:b/>
          </w:rPr>
          <w:t>MXTownName = “NOTPROVIDED”</w:t>
        </w:r>
      </w:ins>
    </w:p>
    <w:p w14:paraId="7180E738" w14:textId="0CA9F9D8" w:rsidR="004E575E" w:rsidRDefault="004E575E" w:rsidP="0026548A">
      <w:pPr>
        <w:spacing w:after="9"/>
        <w:ind w:left="450" w:right="-1612"/>
        <w:rPr>
          <w:rFonts w:eastAsia="Arial"/>
          <w:b/>
        </w:rPr>
      </w:pPr>
      <w:ins w:id="681" w:author="BOUVY Martine [2]" w:date="2021-05-12T11:15:00Z">
        <w:r>
          <w:rPr>
            <w:rFonts w:eastAsia="Arial"/>
            <w:b/>
          </w:rPr>
          <w:t xml:space="preserve">           ENDIF </w:t>
        </w:r>
      </w:ins>
      <w:r>
        <w:rPr>
          <w:rFonts w:eastAsia="Arial"/>
          <w:b/>
        </w:rPr>
        <w:t xml:space="preserve"> </w:t>
      </w:r>
      <w:ins w:id="682" w:author="BOUVY Martine [2]" w:date="2021-05-12T11:15:00Z">
        <w:r w:rsidRPr="00930F24">
          <w:rPr>
            <w:rFonts w:eastAsia="Arial"/>
          </w:rPr>
          <w:t>/* Length MXTownName */</w:t>
        </w:r>
      </w:ins>
    </w:p>
    <w:p w14:paraId="4C81FD21" w14:textId="134E38D6" w:rsidR="004E575E" w:rsidRPr="009848C3" w:rsidRDefault="004E575E" w:rsidP="0026548A">
      <w:pPr>
        <w:spacing w:after="9"/>
        <w:ind w:left="450" w:right="-1612"/>
        <w:rPr>
          <w:rFonts w:eastAsia="Arial"/>
          <w:b/>
        </w:rPr>
      </w:pPr>
      <w:r>
        <w:rPr>
          <w:rFonts w:eastAsia="Arial"/>
          <w:b/>
        </w:rPr>
        <w:t xml:space="preserve">         </w:t>
      </w:r>
    </w:p>
    <w:p w14:paraId="2569A97C" w14:textId="6EBED7D3" w:rsidR="00442127" w:rsidRDefault="0026548A" w:rsidP="00442127">
      <w:pPr>
        <w:spacing w:after="9"/>
        <w:ind w:left="450" w:right="157"/>
        <w:rPr>
          <w:rFonts w:eastAsia="Arial"/>
        </w:rPr>
      </w:pPr>
      <w:r>
        <w:rPr>
          <w:rFonts w:eastAsia="Arial"/>
        </w:rPr>
        <w:t xml:space="preserve">             </w:t>
      </w:r>
      <w:r w:rsidR="00442127">
        <w:rPr>
          <w:rFonts w:eastAsia="Arial"/>
        </w:rPr>
        <w:t xml:space="preserve"> PathUDebtor.PostalAddress.Country = MXCountry</w:t>
      </w:r>
    </w:p>
    <w:p w14:paraId="4588E8E4" w14:textId="0A612C53" w:rsidR="0026548A" w:rsidRDefault="0026548A" w:rsidP="0026548A">
      <w:pPr>
        <w:spacing w:after="9"/>
        <w:ind w:left="450" w:right="-1612"/>
        <w:rPr>
          <w:rFonts w:eastAsia="Arial"/>
        </w:rPr>
      </w:pPr>
      <w:r>
        <w:rPr>
          <w:rFonts w:eastAsia="Arial"/>
        </w:rPr>
        <w:t xml:space="preserve">              PathU</w:t>
      </w:r>
      <w:r w:rsidR="00442127">
        <w:rPr>
          <w:rFonts w:eastAsia="Arial"/>
        </w:rPr>
        <w:t>Debtor</w:t>
      </w:r>
      <w:r>
        <w:rPr>
          <w:rFonts w:eastAsia="Arial"/>
        </w:rPr>
        <w:t>.PostalAddress.TownName = MXTownName</w:t>
      </w:r>
    </w:p>
    <w:p w14:paraId="305B439A" w14:textId="782F6130" w:rsidR="0026548A" w:rsidRPr="009848C3" w:rsidRDefault="0026548A" w:rsidP="004E575E">
      <w:pPr>
        <w:tabs>
          <w:tab w:val="left" w:pos="1530"/>
          <w:tab w:val="left" w:pos="1620"/>
          <w:tab w:val="left" w:pos="1710"/>
          <w:tab w:val="left" w:pos="1800"/>
        </w:tabs>
        <w:spacing w:after="9"/>
        <w:ind w:left="450" w:right="157"/>
        <w:rPr>
          <w:rFonts w:eastAsia="Arial"/>
          <w:b/>
        </w:rPr>
      </w:pPr>
      <w:del w:id="683" w:author="BOUVY Martine [2]" w:date="2021-05-12T11:15:00Z">
        <w:r w:rsidDel="004E575E">
          <w:rPr>
            <w:rFonts w:eastAsia="Arial"/>
          </w:rPr>
          <w:delText xml:space="preserve">           </w:delText>
        </w:r>
        <w:r w:rsidRPr="009848C3" w:rsidDel="004E575E">
          <w:rPr>
            <w:rFonts w:eastAsia="Arial"/>
            <w:b/>
          </w:rPr>
          <w:delText>ENDIF</w:delText>
        </w:r>
        <w:r w:rsidR="00930F24" w:rsidDel="004E575E">
          <w:rPr>
            <w:rFonts w:eastAsia="Arial"/>
            <w:b/>
          </w:rPr>
          <w:delText xml:space="preserve"> </w:delText>
        </w:r>
        <w:r w:rsidR="00930F24" w:rsidRPr="00930F24" w:rsidDel="004E575E">
          <w:rPr>
            <w:rFonts w:eastAsia="Arial"/>
          </w:rPr>
          <w:delText>/* Length MXTownName */</w:delText>
        </w:r>
      </w:del>
    </w:p>
    <w:p w14:paraId="383D3D71" w14:textId="77777777" w:rsidR="0026548A" w:rsidRDefault="0026548A" w:rsidP="0026548A">
      <w:pPr>
        <w:spacing w:after="9"/>
        <w:ind w:left="450" w:right="157"/>
        <w:rPr>
          <w:rFonts w:eastAsia="Arial"/>
        </w:rPr>
      </w:pPr>
      <w:r>
        <w:rPr>
          <w:rFonts w:eastAsia="Arial"/>
        </w:rPr>
        <w:t xml:space="preserve">      </w:t>
      </w:r>
    </w:p>
    <w:p w14:paraId="206AF15E" w14:textId="77777777" w:rsidR="0026548A" w:rsidRDefault="0026548A" w:rsidP="0026548A">
      <w:pPr>
        <w:spacing w:after="9"/>
        <w:ind w:left="450" w:right="157"/>
        <w:rPr>
          <w:rFonts w:eastAsia="Arial"/>
        </w:rPr>
      </w:pPr>
    </w:p>
    <w:p w14:paraId="41BA6A68" w14:textId="77777777" w:rsidR="0026548A" w:rsidRPr="00C42B39" w:rsidRDefault="0026548A" w:rsidP="0026548A">
      <w:pPr>
        <w:spacing w:after="9"/>
        <w:ind w:left="450" w:right="157"/>
        <w:rPr>
          <w:rFonts w:eastAsia="Arial"/>
        </w:rPr>
      </w:pPr>
      <w:r w:rsidRPr="00C42B39">
        <w:rPr>
          <w:rFonts w:eastAsia="Arial"/>
          <w:b/>
        </w:rPr>
        <w:t xml:space="preserve">        ELSE</w:t>
      </w:r>
      <w:r>
        <w:rPr>
          <w:rFonts w:eastAsia="Arial"/>
          <w:b/>
        </w:rPr>
        <w:t xml:space="preserve">  </w:t>
      </w:r>
      <w:r w:rsidRPr="00C42B39">
        <w:rPr>
          <w:rFonts w:eastAsia="Arial"/>
        </w:rPr>
        <w:t>/* No MXCountry */</w:t>
      </w:r>
    </w:p>
    <w:p w14:paraId="2790E7A8" w14:textId="77777777" w:rsidR="0026548A" w:rsidRDefault="0026548A" w:rsidP="0026548A">
      <w:pPr>
        <w:spacing w:after="9"/>
        <w:ind w:left="450" w:right="157"/>
        <w:rPr>
          <w:rFonts w:eastAsia="Arial"/>
        </w:rPr>
      </w:pPr>
      <w:r>
        <w:rPr>
          <w:rFonts w:eastAsia="Arial"/>
        </w:rPr>
        <w:t xml:space="preserve">          </w:t>
      </w:r>
      <w:r w:rsidRPr="008A258A">
        <w:rPr>
          <w:rFonts w:eastAsia="Arial"/>
          <w:b/>
        </w:rPr>
        <w:t>IF Length</w:t>
      </w:r>
      <w:r>
        <w:rPr>
          <w:rFonts w:eastAsia="Arial"/>
        </w:rPr>
        <w:t>(MXOther) &gt; 0 THEN</w:t>
      </w:r>
    </w:p>
    <w:p w14:paraId="7D13E3A1" w14:textId="77777777" w:rsidR="0026548A" w:rsidRPr="008A258A" w:rsidRDefault="0026548A" w:rsidP="0026548A">
      <w:pPr>
        <w:spacing w:after="9"/>
        <w:ind w:left="450" w:right="157"/>
        <w:rPr>
          <w:rFonts w:eastAsia="Arial"/>
        </w:rPr>
      </w:pPr>
      <w:r w:rsidRPr="008A258A">
        <w:rPr>
          <w:rFonts w:eastAsia="Arial"/>
        </w:rPr>
        <w:t xml:space="preserve">               /* Copy to Private ID */ </w:t>
      </w:r>
    </w:p>
    <w:p w14:paraId="7F10A240" w14:textId="77777777" w:rsidR="0026548A" w:rsidRDefault="0026548A" w:rsidP="0026548A">
      <w:pPr>
        <w:spacing w:after="9"/>
        <w:ind w:left="450" w:right="157"/>
        <w:rPr>
          <w:rFonts w:eastAsia="Arial"/>
        </w:rPr>
      </w:pPr>
      <w:r>
        <w:rPr>
          <w:rFonts w:eastAsia="Arial"/>
        </w:rPr>
        <w:t xml:space="preserve">             </w:t>
      </w:r>
      <w:r w:rsidRPr="008A258A">
        <w:rPr>
          <w:rFonts w:eastAsia="Arial"/>
          <w:b/>
        </w:rPr>
        <w:t>IF Length</w:t>
      </w:r>
      <w:r>
        <w:rPr>
          <w:rFonts w:eastAsia="Arial"/>
        </w:rPr>
        <w:t>(MXOther) &gt; 35 THEN</w:t>
      </w:r>
    </w:p>
    <w:p w14:paraId="3C2D80BD" w14:textId="77777777" w:rsidR="0026548A" w:rsidRPr="00C42B39" w:rsidRDefault="0026548A" w:rsidP="0026548A">
      <w:pPr>
        <w:spacing w:after="9"/>
        <w:ind w:left="450" w:right="-892"/>
        <w:rPr>
          <w:rFonts w:eastAsia="Arial"/>
        </w:rPr>
      </w:pPr>
      <w:r>
        <w:rPr>
          <w:rFonts w:eastAsia="Arial"/>
        </w:rPr>
        <w:t xml:space="preserve">                MXOther = </w:t>
      </w:r>
      <w:r w:rsidRPr="00AD2DBF">
        <w:rPr>
          <w:rFonts w:eastAsia="Arial"/>
          <w:b/>
        </w:rPr>
        <w:t>Concatenate</w:t>
      </w:r>
      <w:r>
        <w:rPr>
          <w:rFonts w:eastAsia="Arial"/>
        </w:rPr>
        <w:t>(Substring(MXOther,1,34), “+”)</w:t>
      </w:r>
    </w:p>
    <w:p w14:paraId="38B0A681" w14:textId="77777777" w:rsidR="0026548A" w:rsidRDefault="0026548A" w:rsidP="0026548A">
      <w:pPr>
        <w:spacing w:after="9"/>
        <w:ind w:left="450" w:right="157"/>
        <w:rPr>
          <w:rFonts w:eastAsia="Arial"/>
          <w:b/>
        </w:rPr>
      </w:pPr>
      <w:r w:rsidRPr="008A258A">
        <w:rPr>
          <w:rFonts w:eastAsia="Arial"/>
          <w:b/>
        </w:rPr>
        <w:t xml:space="preserve">             ENDIF </w:t>
      </w:r>
    </w:p>
    <w:p w14:paraId="6BF08684" w14:textId="02FBC4AB" w:rsidR="0026548A" w:rsidRDefault="0026548A" w:rsidP="000E1884">
      <w:pPr>
        <w:spacing w:after="9"/>
        <w:ind w:left="2160" w:right="-262"/>
        <w:rPr>
          <w:rFonts w:eastAsia="Arial"/>
          <w:b/>
        </w:rPr>
      </w:pPr>
      <w:r>
        <w:rPr>
          <w:rFonts w:eastAsia="Arial"/>
        </w:rPr>
        <w:t xml:space="preserve">           PathU</w:t>
      </w:r>
      <w:r w:rsidR="00930F24">
        <w:rPr>
          <w:rFonts w:eastAsia="Arial"/>
        </w:rPr>
        <w:t>Debtor</w:t>
      </w:r>
      <w:r>
        <w:rPr>
          <w:rFonts w:eastAsia="Arial"/>
        </w:rPr>
        <w:t>.Identification.PrivateIdentification.Other.Identification = MXOther</w:t>
      </w:r>
    </w:p>
    <w:p w14:paraId="05656620" w14:textId="77777777" w:rsidR="0026548A" w:rsidRDefault="0026548A" w:rsidP="0026548A">
      <w:pPr>
        <w:spacing w:after="9"/>
        <w:ind w:left="450" w:right="157"/>
        <w:rPr>
          <w:rFonts w:eastAsia="Arial"/>
          <w:b/>
        </w:rPr>
      </w:pPr>
    </w:p>
    <w:p w14:paraId="1E0B89F5" w14:textId="77777777" w:rsidR="0026548A" w:rsidRDefault="0026548A" w:rsidP="0026548A">
      <w:pPr>
        <w:tabs>
          <w:tab w:val="left" w:pos="1710"/>
        </w:tabs>
        <w:spacing w:after="9"/>
        <w:ind w:left="450" w:right="157"/>
        <w:rPr>
          <w:rFonts w:eastAsia="Arial"/>
          <w:b/>
        </w:rPr>
      </w:pPr>
      <w:r>
        <w:rPr>
          <w:rFonts w:eastAsia="Arial"/>
          <w:b/>
        </w:rPr>
        <w:t xml:space="preserve">          ENDIF  </w:t>
      </w:r>
    </w:p>
    <w:p w14:paraId="3BB8358D" w14:textId="77777777" w:rsidR="0026548A" w:rsidRPr="008A258A" w:rsidRDefault="0026548A" w:rsidP="0026548A">
      <w:pPr>
        <w:spacing w:after="9"/>
        <w:ind w:left="450" w:right="157"/>
        <w:rPr>
          <w:rFonts w:eastAsia="Arial"/>
          <w:b/>
        </w:rPr>
      </w:pPr>
      <w:r>
        <w:rPr>
          <w:rFonts w:eastAsia="Arial"/>
          <w:b/>
        </w:rPr>
        <w:t xml:space="preserve">             </w:t>
      </w:r>
    </w:p>
    <w:p w14:paraId="24EB28E2" w14:textId="77777777" w:rsidR="0026548A" w:rsidRDefault="0026548A" w:rsidP="0026548A">
      <w:pPr>
        <w:spacing w:after="9"/>
        <w:ind w:left="450" w:right="157"/>
        <w:rPr>
          <w:rFonts w:eastAsia="Arial"/>
        </w:rPr>
      </w:pPr>
      <w:r>
        <w:rPr>
          <w:rFonts w:eastAsia="Arial"/>
        </w:rPr>
        <w:t xml:space="preserve">        </w:t>
      </w:r>
      <w:r w:rsidRPr="009848C3">
        <w:rPr>
          <w:rFonts w:eastAsia="Arial"/>
          <w:b/>
        </w:rPr>
        <w:t xml:space="preserve">ENDIF </w:t>
      </w:r>
      <w:r w:rsidRPr="00C42B39">
        <w:rPr>
          <w:rFonts w:eastAsia="Arial"/>
        </w:rPr>
        <w:t>/* Length MX Country */</w:t>
      </w:r>
    </w:p>
    <w:p w14:paraId="6C8C2497" w14:textId="77777777" w:rsidR="0026548A" w:rsidRDefault="0026548A" w:rsidP="0026548A">
      <w:pPr>
        <w:spacing w:after="9"/>
        <w:ind w:left="450" w:right="157"/>
        <w:rPr>
          <w:rFonts w:eastAsia="Arial"/>
          <w:b/>
        </w:rPr>
      </w:pPr>
    </w:p>
    <w:p w14:paraId="5764A16D" w14:textId="33AFB8BC" w:rsidR="0026548A" w:rsidRDefault="0026548A" w:rsidP="0026548A">
      <w:pPr>
        <w:spacing w:after="9"/>
        <w:ind w:left="450" w:right="157"/>
        <w:rPr>
          <w:ins w:id="684" w:author="BOUVY Martine [2]" w:date="2021-06-07T14:36:00Z"/>
          <w:rFonts w:eastAsia="Arial"/>
        </w:rPr>
      </w:pPr>
      <w:r>
        <w:rPr>
          <w:rFonts w:eastAsia="Arial"/>
          <w:b/>
        </w:rPr>
        <w:t xml:space="preserve">      ENDIF </w:t>
      </w:r>
      <w:r w:rsidRPr="00C42B39">
        <w:rPr>
          <w:rFonts w:eastAsia="Arial"/>
        </w:rPr>
        <w:t>/* Length MX Name */</w:t>
      </w:r>
    </w:p>
    <w:p w14:paraId="774ECCC0" w14:textId="0D58F86B" w:rsidR="005776FD" w:rsidRPr="005776FD" w:rsidRDefault="005776FD" w:rsidP="005776FD">
      <w:pPr>
        <w:tabs>
          <w:tab w:val="left" w:pos="900"/>
          <w:tab w:val="left" w:pos="990"/>
        </w:tabs>
        <w:spacing w:after="9"/>
        <w:ind w:left="450" w:right="157"/>
        <w:rPr>
          <w:ins w:id="685" w:author="BOUVY Martine [2]" w:date="2021-06-07T14:36:00Z"/>
          <w:rFonts w:eastAsia="Arial"/>
          <w:b/>
        </w:rPr>
      </w:pPr>
      <w:ins w:id="686" w:author="BOUVY Martine [2]" w:date="2021-06-07T14:36:00Z">
        <w:r w:rsidRPr="005776FD">
          <w:rPr>
            <w:rFonts w:eastAsia="Arial"/>
            <w:b/>
          </w:rPr>
          <w:t xml:space="preserve">    }</w:t>
        </w:r>
      </w:ins>
    </w:p>
    <w:p w14:paraId="45309BC6" w14:textId="77777777" w:rsidR="005776FD" w:rsidRDefault="005776FD" w:rsidP="0026548A">
      <w:pPr>
        <w:spacing w:after="9"/>
        <w:ind w:left="450" w:right="157"/>
        <w:rPr>
          <w:ins w:id="687" w:author="BOUVY Martine [2]" w:date="2021-06-07T14:35:00Z"/>
          <w:rFonts w:eastAsia="Arial"/>
        </w:rPr>
      </w:pPr>
    </w:p>
    <w:p w14:paraId="6CAC7D28" w14:textId="73938057" w:rsidR="00BD6AE6" w:rsidRPr="00BD6AE6" w:rsidRDefault="00BD6AE6" w:rsidP="0026548A">
      <w:pPr>
        <w:spacing w:after="9"/>
        <w:ind w:left="450" w:right="157"/>
        <w:rPr>
          <w:rFonts w:eastAsia="Arial"/>
        </w:rPr>
      </w:pPr>
      <w:ins w:id="688" w:author="BOUVY Martine [2]" w:date="2021-06-07T14:35:00Z">
        <w:r>
          <w:rPr>
            <w:rFonts w:eastAsia="Arial"/>
            <w:b/>
          </w:rPr>
          <w:t xml:space="preserve">  </w:t>
        </w:r>
      </w:ins>
      <w:ins w:id="689" w:author="BOUVY Martine [2]" w:date="2021-06-07T14:36:00Z">
        <w:r>
          <w:rPr>
            <w:rFonts w:eastAsia="Arial"/>
            <w:b/>
          </w:rPr>
          <w:t xml:space="preserve"> </w:t>
        </w:r>
      </w:ins>
      <w:ins w:id="690" w:author="BOUVY Martine [2]" w:date="2021-06-07T14:35:00Z">
        <w:r>
          <w:rPr>
            <w:rFonts w:eastAsia="Arial"/>
            <w:b/>
          </w:rPr>
          <w:t xml:space="preserve">ENDIF </w:t>
        </w:r>
        <w:r w:rsidRPr="00BD6AE6">
          <w:rPr>
            <w:rFonts w:eastAsia="Arial"/>
          </w:rPr>
          <w:t>/* Length MX BIC */</w:t>
        </w:r>
      </w:ins>
    </w:p>
    <w:p w14:paraId="4A91B414" w14:textId="77777777" w:rsidR="0026548A" w:rsidRDefault="0026548A" w:rsidP="0026548A">
      <w:pPr>
        <w:spacing w:after="9"/>
        <w:ind w:left="450" w:right="157"/>
      </w:pPr>
    </w:p>
    <w:p w14:paraId="4A750E78" w14:textId="63F23BCF" w:rsidR="0026548A" w:rsidRPr="002C0F43" w:rsidRDefault="0026548A" w:rsidP="002C0F43">
      <w:pPr>
        <w:spacing w:after="9"/>
        <w:ind w:left="450" w:right="157"/>
      </w:pPr>
      <w:r w:rsidRPr="00DE2545">
        <w:rPr>
          <w:b/>
        </w:rPr>
        <w:t>ENDIF</w:t>
      </w:r>
      <w:r>
        <w:rPr>
          <w:b/>
        </w:rPr>
        <w:t xml:space="preserve">  </w:t>
      </w:r>
      <w:r w:rsidR="00930F24">
        <w:t>/* Length Debtor</w:t>
      </w:r>
      <w:r w:rsidRPr="006F4DB0">
        <w:t>String */</w:t>
      </w:r>
    </w:p>
    <w:p w14:paraId="2C5B37B4" w14:textId="1C385079" w:rsidR="00DE2545" w:rsidRPr="00DE2545" w:rsidRDefault="00DE2545" w:rsidP="00DE2545">
      <w:pPr>
        <w:spacing w:after="9"/>
        <w:ind w:left="450" w:right="157"/>
        <w:rPr>
          <w:b/>
        </w:rPr>
      </w:pPr>
    </w:p>
    <w:p w14:paraId="268A9DA3" w14:textId="6EECC9FE" w:rsidR="00DE2545" w:rsidRDefault="00DE2545" w:rsidP="00DE2545">
      <w:pPr>
        <w:spacing w:after="9"/>
        <w:ind w:left="450" w:right="157"/>
      </w:pPr>
    </w:p>
    <w:p w14:paraId="75D76A08" w14:textId="75C920A5" w:rsidR="0096427A" w:rsidRDefault="0096427A" w:rsidP="00DE2545">
      <w:pPr>
        <w:spacing w:after="9"/>
        <w:ind w:left="450" w:right="157"/>
      </w:pPr>
    </w:p>
    <w:p w14:paraId="3FF65A85" w14:textId="013126C9" w:rsidR="0096427A" w:rsidRDefault="0096427A" w:rsidP="00DE2545">
      <w:pPr>
        <w:spacing w:after="9"/>
        <w:ind w:left="450" w:right="157"/>
      </w:pPr>
      <w:r w:rsidRPr="0096427A">
        <w:rPr>
          <w:b/>
        </w:rPr>
        <w:t>SubfunctionTrimRight</w:t>
      </w:r>
      <w:r w:rsidRPr="0096427A">
        <w:t>(</w:t>
      </w:r>
      <w:r w:rsidR="007522B1">
        <w:t>Value,</w:t>
      </w:r>
      <w:r>
        <w:t xml:space="preserve">FromPattern, </w:t>
      </w:r>
      <w:r w:rsidR="009408C2">
        <w:t>SearchIn</w:t>
      </w:r>
      <w:r w:rsidR="007522B1">
        <w:t>String, ToDeletePattern</w:t>
      </w:r>
      <w:r w:rsidR="009408C2">
        <w:t>, PatternTable[</w:t>
      </w:r>
      <w:r w:rsidRPr="0096427A">
        <w:t>];Value)</w:t>
      </w:r>
    </w:p>
    <w:p w14:paraId="55A9A72A" w14:textId="6567BB69" w:rsidR="009408C2" w:rsidRDefault="009408C2" w:rsidP="00DE2545">
      <w:pPr>
        <w:spacing w:after="9"/>
        <w:ind w:left="450" w:right="157"/>
      </w:pPr>
    </w:p>
    <w:p w14:paraId="578DAA99" w14:textId="33E636F4" w:rsidR="009408C2" w:rsidRDefault="009408C2" w:rsidP="00DE2545">
      <w:pPr>
        <w:spacing w:after="9"/>
        <w:ind w:left="450" w:right="157"/>
      </w:pPr>
      <w:r>
        <w:t>/* Local variables</w:t>
      </w:r>
    </w:p>
    <w:p w14:paraId="21D6F394" w14:textId="256FCCB3" w:rsidR="009408C2" w:rsidRDefault="009408C2" w:rsidP="00DE2545">
      <w:pPr>
        <w:spacing w:after="9"/>
        <w:ind w:left="450" w:right="157"/>
      </w:pPr>
      <w:r>
        <w:t>i : integer</w:t>
      </w:r>
    </w:p>
    <w:p w14:paraId="4D0CC3B2" w14:textId="13884436" w:rsidR="009408C2" w:rsidRDefault="001821EC" w:rsidP="00DE2545">
      <w:pPr>
        <w:spacing w:after="9"/>
        <w:ind w:left="450" w:right="157"/>
      </w:pPr>
      <w:r>
        <w:t>To</w:t>
      </w:r>
      <w:r w:rsidR="009408C2">
        <w:t>TrimRight : Boolean */</w:t>
      </w:r>
    </w:p>
    <w:p w14:paraId="6F6B9739" w14:textId="5305F7F9" w:rsidR="009408C2" w:rsidRDefault="009408C2" w:rsidP="00DE2545">
      <w:pPr>
        <w:spacing w:after="9"/>
        <w:ind w:left="450" w:right="157"/>
      </w:pPr>
    </w:p>
    <w:p w14:paraId="2706F422" w14:textId="578D1AB2" w:rsidR="009408C2" w:rsidRDefault="001821EC" w:rsidP="00DE2545">
      <w:pPr>
        <w:spacing w:after="9"/>
        <w:ind w:left="450" w:right="157"/>
      </w:pPr>
      <w:r>
        <w:t>To</w:t>
      </w:r>
      <w:r w:rsidR="009408C2">
        <w:t>TrimRight = “false”</w:t>
      </w:r>
    </w:p>
    <w:p w14:paraId="6D6495FF" w14:textId="4DAB5544" w:rsidR="0096427A" w:rsidRDefault="0096427A" w:rsidP="0096427A">
      <w:pPr>
        <w:spacing w:after="9"/>
        <w:ind w:left="450" w:right="157"/>
      </w:pPr>
    </w:p>
    <w:p w14:paraId="40F2FFEC" w14:textId="71431A7C" w:rsidR="0015394D" w:rsidRDefault="0015394D" w:rsidP="0096427A">
      <w:pPr>
        <w:spacing w:after="9"/>
        <w:ind w:left="450" w:right="157"/>
      </w:pPr>
      <w:r>
        <w:t>/* Check if the data extrac</w:t>
      </w:r>
      <w:r w:rsidR="00B521B8">
        <w:t>ted is followed by another code</w:t>
      </w:r>
      <w:r>
        <w:t>word or not. If yes, “//” has to be deleted */</w:t>
      </w:r>
    </w:p>
    <w:p w14:paraId="043485F8" w14:textId="77777777" w:rsidR="0015394D" w:rsidRDefault="0015394D" w:rsidP="0096427A">
      <w:pPr>
        <w:spacing w:after="9"/>
        <w:ind w:left="450" w:right="157"/>
      </w:pPr>
    </w:p>
    <w:p w14:paraId="1D77CFE9" w14:textId="12F2E5EC" w:rsidR="009408C2" w:rsidRDefault="009408C2" w:rsidP="0096427A">
      <w:pPr>
        <w:spacing w:after="9"/>
        <w:ind w:left="450" w:right="157"/>
      </w:pPr>
      <w:r>
        <w:t xml:space="preserve">SearchInString = </w:t>
      </w:r>
      <w:r w:rsidRPr="009408C2">
        <w:rPr>
          <w:b/>
        </w:rPr>
        <w:t>ExtractFromPattern</w:t>
      </w:r>
      <w:r>
        <w:t>(SearchInString, FromPattern)</w:t>
      </w:r>
    </w:p>
    <w:p w14:paraId="0B6B3E8B" w14:textId="4E13DA84" w:rsidR="009408C2" w:rsidRDefault="009408C2" w:rsidP="0096427A">
      <w:pPr>
        <w:spacing w:after="9"/>
        <w:ind w:left="450" w:right="157"/>
      </w:pPr>
      <w:r>
        <w:t>/* Select the string after FromPattern */</w:t>
      </w:r>
    </w:p>
    <w:p w14:paraId="5988F7B7" w14:textId="440BB933" w:rsidR="009408C2" w:rsidRDefault="009408C2" w:rsidP="0096427A">
      <w:pPr>
        <w:spacing w:after="9"/>
        <w:ind w:left="450" w:right="157"/>
      </w:pPr>
      <w:r w:rsidRPr="009408C2">
        <w:rPr>
          <w:b/>
        </w:rPr>
        <w:t>IF Length</w:t>
      </w:r>
      <w:r>
        <w:t>(SearchInString)&gt; 0 THEN</w:t>
      </w:r>
    </w:p>
    <w:p w14:paraId="10CCBDA2" w14:textId="1834550F" w:rsidR="009408C2" w:rsidRDefault="009408C2" w:rsidP="0096427A">
      <w:pPr>
        <w:spacing w:after="9"/>
        <w:ind w:left="450" w:right="157"/>
      </w:pPr>
      <w:r>
        <w:t xml:space="preserve">    </w:t>
      </w:r>
      <w:r w:rsidRPr="009408C2">
        <w:rPr>
          <w:b/>
        </w:rPr>
        <w:t xml:space="preserve">For </w:t>
      </w:r>
      <w:r>
        <w:t xml:space="preserve">i = 1 To </w:t>
      </w:r>
      <w:r w:rsidRPr="009408C2">
        <w:rPr>
          <w:b/>
        </w:rPr>
        <w:t>NumberOfOccurrences</w:t>
      </w:r>
      <w:r>
        <w:t>(PatternTable[</w:t>
      </w:r>
      <w:r w:rsidRPr="0096427A">
        <w:t>]</w:t>
      </w:r>
      <w:r>
        <w:t>)</w:t>
      </w:r>
    </w:p>
    <w:p w14:paraId="2AAFED7A" w14:textId="2EEBA7A0" w:rsidR="009408C2" w:rsidRDefault="009408C2" w:rsidP="0096427A">
      <w:pPr>
        <w:spacing w:after="9"/>
        <w:ind w:left="450" w:right="157"/>
      </w:pPr>
      <w:r>
        <w:rPr>
          <w:b/>
        </w:rPr>
        <w:t xml:space="preserve">      IF IsPresent</w:t>
      </w:r>
      <w:r w:rsidR="00820E31">
        <w:rPr>
          <w:b/>
        </w:rPr>
        <w:t>Pattern</w:t>
      </w:r>
      <w:r w:rsidRPr="009408C2">
        <w:t>(SearchInString, PatternTable[i])</w:t>
      </w:r>
      <w:r>
        <w:t>THEN</w:t>
      </w:r>
    </w:p>
    <w:p w14:paraId="5AD614F2" w14:textId="3EF028A7" w:rsidR="009408C2" w:rsidRDefault="009408C2" w:rsidP="0096427A">
      <w:pPr>
        <w:spacing w:after="9"/>
        <w:ind w:left="450" w:right="157"/>
      </w:pPr>
      <w:r w:rsidRPr="00645D85">
        <w:t xml:space="preserve">          </w:t>
      </w:r>
      <w:r w:rsidR="001821EC">
        <w:t>To</w:t>
      </w:r>
      <w:r w:rsidR="00645D85" w:rsidRPr="00645D85">
        <w:t>TrimRight = “true”</w:t>
      </w:r>
    </w:p>
    <w:p w14:paraId="63DFEB2A" w14:textId="77777777" w:rsidR="00645D85" w:rsidRDefault="00645D85" w:rsidP="0096427A">
      <w:pPr>
        <w:spacing w:after="9"/>
        <w:ind w:left="450" w:right="157"/>
      </w:pPr>
      <w:r>
        <w:t xml:space="preserve">          EXIT loop</w:t>
      </w:r>
    </w:p>
    <w:p w14:paraId="5DA5EA0B" w14:textId="67CBC75B" w:rsidR="00645D85" w:rsidRPr="00645D85" w:rsidRDefault="00645D85" w:rsidP="00645D85">
      <w:pPr>
        <w:tabs>
          <w:tab w:val="left" w:pos="900"/>
          <w:tab w:val="left" w:pos="1080"/>
          <w:tab w:val="left" w:pos="1170"/>
          <w:tab w:val="left" w:pos="1260"/>
        </w:tabs>
        <w:spacing w:after="9"/>
        <w:ind w:left="450" w:right="157"/>
        <w:rPr>
          <w:b/>
        </w:rPr>
      </w:pPr>
      <w:r>
        <w:t xml:space="preserve">      </w:t>
      </w:r>
      <w:r w:rsidRPr="00645D85">
        <w:rPr>
          <w:b/>
        </w:rPr>
        <w:t>ELSE</w:t>
      </w:r>
    </w:p>
    <w:p w14:paraId="177469C3" w14:textId="413021F9" w:rsidR="00645D85" w:rsidRDefault="00645D85" w:rsidP="00645D85">
      <w:pPr>
        <w:spacing w:after="9"/>
        <w:ind w:left="450" w:right="157"/>
      </w:pPr>
      <w:r>
        <w:t xml:space="preserve">        Next i</w:t>
      </w:r>
    </w:p>
    <w:p w14:paraId="6E943382" w14:textId="1E9983F1" w:rsidR="00645D85" w:rsidRPr="00645D85" w:rsidRDefault="00645D85" w:rsidP="00645D85">
      <w:pPr>
        <w:spacing w:after="9"/>
        <w:ind w:left="450" w:right="157"/>
        <w:rPr>
          <w:b/>
        </w:rPr>
      </w:pPr>
      <w:r>
        <w:t xml:space="preserve">      </w:t>
      </w:r>
      <w:r w:rsidRPr="00645D85">
        <w:rPr>
          <w:b/>
        </w:rPr>
        <w:t>ENDIF</w:t>
      </w:r>
    </w:p>
    <w:p w14:paraId="02676D20" w14:textId="3F5773DC" w:rsidR="00645D85" w:rsidRPr="00645D85" w:rsidRDefault="00645D85" w:rsidP="00645D85">
      <w:pPr>
        <w:spacing w:after="9"/>
        <w:ind w:left="450" w:right="157"/>
        <w:rPr>
          <w:b/>
        </w:rPr>
      </w:pPr>
      <w:r>
        <w:t xml:space="preserve">     </w:t>
      </w:r>
      <w:r w:rsidRPr="00645D85">
        <w:rPr>
          <w:b/>
        </w:rPr>
        <w:t>END Loop</w:t>
      </w:r>
    </w:p>
    <w:p w14:paraId="19048954" w14:textId="4E7AC215" w:rsidR="00645D85" w:rsidRDefault="00645D85" w:rsidP="00645D85">
      <w:pPr>
        <w:spacing w:after="9"/>
        <w:ind w:left="450" w:right="157"/>
      </w:pPr>
    </w:p>
    <w:p w14:paraId="5674848E" w14:textId="71128D4B" w:rsidR="002C52D0" w:rsidRDefault="002C52D0" w:rsidP="00645D85">
      <w:pPr>
        <w:spacing w:after="9"/>
        <w:ind w:left="450" w:right="157"/>
      </w:pPr>
      <w:r>
        <w:t xml:space="preserve">    </w:t>
      </w:r>
      <w:r w:rsidRPr="002C52D0">
        <w:rPr>
          <w:b/>
        </w:rPr>
        <w:t>IF</w:t>
      </w:r>
      <w:r>
        <w:t xml:space="preserve"> </w:t>
      </w:r>
      <w:r w:rsidR="00536661">
        <w:t>To</w:t>
      </w:r>
      <w:r>
        <w:t>TrimRight THEN</w:t>
      </w:r>
    </w:p>
    <w:p w14:paraId="1D416766" w14:textId="734461EB" w:rsidR="00DE0EC8" w:rsidRDefault="00DE0EC8" w:rsidP="00645D85">
      <w:pPr>
        <w:spacing w:after="9"/>
        <w:ind w:left="450" w:right="157"/>
      </w:pPr>
      <w:r w:rsidRPr="00DE0EC8">
        <w:t xml:space="preserve">/* Remove the </w:t>
      </w:r>
      <w:r>
        <w:t>“//” added to separate MX codewords in MX to MT translation */</w:t>
      </w:r>
    </w:p>
    <w:p w14:paraId="216D64C4" w14:textId="6A3AA889" w:rsidR="00DE0EC8" w:rsidRDefault="00DE0EC8" w:rsidP="00645D85">
      <w:pPr>
        <w:spacing w:after="9"/>
        <w:ind w:left="450" w:right="157"/>
      </w:pPr>
      <w:r>
        <w:t xml:space="preserve">      </w:t>
      </w:r>
      <w:r w:rsidRPr="005C2A3B">
        <w:rPr>
          <w:b/>
        </w:rPr>
        <w:t xml:space="preserve">IF </w:t>
      </w:r>
      <w:r w:rsidR="005C2A3B" w:rsidRPr="005C2A3B">
        <w:rPr>
          <w:b/>
        </w:rPr>
        <w:t>Substring</w:t>
      </w:r>
      <w:r w:rsidR="005C2A3B">
        <w:t>(Value,Length(Value)-1,2) = ToDeletePattern</w:t>
      </w:r>
    </w:p>
    <w:p w14:paraId="676073F2" w14:textId="0D36445D" w:rsidR="005C2A3B" w:rsidRPr="005C2A3B" w:rsidRDefault="005C2A3B" w:rsidP="00645D85">
      <w:pPr>
        <w:spacing w:after="9"/>
        <w:ind w:left="450" w:right="157"/>
      </w:pPr>
      <w:r w:rsidRPr="005C2A3B">
        <w:t xml:space="preserve">        </w:t>
      </w:r>
      <w:r w:rsidR="008B1191">
        <w:t xml:space="preserve">/* Remove the </w:t>
      </w:r>
      <w:r w:rsidRPr="005C2A3B">
        <w:t>last</w:t>
      </w:r>
      <w:r w:rsidR="008B1191">
        <w:t xml:space="preserve"> 2</w:t>
      </w:r>
      <w:r w:rsidRPr="005C2A3B">
        <w:t xml:space="preserve"> characters */</w:t>
      </w:r>
    </w:p>
    <w:p w14:paraId="2C41128A" w14:textId="4480839C" w:rsidR="00645D85" w:rsidRDefault="00645D85" w:rsidP="00645D85">
      <w:pPr>
        <w:spacing w:after="9"/>
        <w:ind w:left="450" w:right="157"/>
      </w:pPr>
      <w:r>
        <w:t xml:space="preserve">   </w:t>
      </w:r>
      <w:r w:rsidR="002C52D0">
        <w:t xml:space="preserve">  </w:t>
      </w:r>
      <w:r w:rsidR="005C2A3B">
        <w:t xml:space="preserve">     </w:t>
      </w:r>
      <w:r>
        <w:t xml:space="preserve"> Value = </w:t>
      </w:r>
      <w:r w:rsidR="005C2A3B">
        <w:rPr>
          <w:b/>
        </w:rPr>
        <w:t>Substring</w:t>
      </w:r>
      <w:r w:rsidR="005C2A3B" w:rsidRPr="005C2A3B">
        <w:t>(Value,1,</w:t>
      </w:r>
      <w:r w:rsidR="005C2A3B" w:rsidRPr="00141805">
        <w:rPr>
          <w:b/>
        </w:rPr>
        <w:t>Length</w:t>
      </w:r>
      <w:r w:rsidR="005C2A3B" w:rsidRPr="005C2A3B">
        <w:t>(Value)-2)</w:t>
      </w:r>
      <w:r w:rsidR="002C52D0">
        <w:t xml:space="preserve"> </w:t>
      </w:r>
    </w:p>
    <w:p w14:paraId="1145BF15" w14:textId="438EDE95" w:rsidR="005C2A3B" w:rsidRPr="005C2A3B" w:rsidRDefault="005C2A3B" w:rsidP="00645D85">
      <w:pPr>
        <w:spacing w:after="9"/>
        <w:ind w:left="450" w:right="157"/>
        <w:rPr>
          <w:b/>
        </w:rPr>
      </w:pPr>
      <w:r w:rsidRPr="005C2A3B">
        <w:rPr>
          <w:b/>
        </w:rPr>
        <w:t xml:space="preserve">      ENDIF</w:t>
      </w:r>
    </w:p>
    <w:p w14:paraId="64D248CA" w14:textId="29355A13" w:rsidR="002C52D0" w:rsidRPr="002C52D0" w:rsidRDefault="002C52D0" w:rsidP="00645D85">
      <w:pPr>
        <w:spacing w:after="9"/>
        <w:ind w:left="450" w:right="157"/>
        <w:rPr>
          <w:b/>
        </w:rPr>
      </w:pPr>
      <w:r w:rsidRPr="002C52D0">
        <w:rPr>
          <w:b/>
        </w:rPr>
        <w:t xml:space="preserve">    ENDIF </w:t>
      </w:r>
    </w:p>
    <w:p w14:paraId="2C151BB2" w14:textId="644756DA" w:rsidR="00645D85" w:rsidRPr="00645D85" w:rsidRDefault="00645D85" w:rsidP="00732A55">
      <w:pPr>
        <w:tabs>
          <w:tab w:val="left" w:pos="450"/>
          <w:tab w:val="left" w:pos="540"/>
        </w:tabs>
        <w:spacing w:after="9"/>
        <w:ind w:left="450" w:right="157"/>
        <w:rPr>
          <w:b/>
        </w:rPr>
      </w:pPr>
      <w:r w:rsidRPr="00645D85">
        <w:rPr>
          <w:b/>
        </w:rPr>
        <w:t xml:space="preserve">ENDIF </w:t>
      </w:r>
    </w:p>
    <w:p w14:paraId="3E2D8BBF" w14:textId="77A2B84A" w:rsidR="00645D85" w:rsidRDefault="00645D85" w:rsidP="00645D85">
      <w:pPr>
        <w:spacing w:after="9"/>
        <w:ind w:left="450" w:right="157"/>
      </w:pPr>
    </w:p>
    <w:p w14:paraId="542600E8" w14:textId="5CC358B2" w:rsidR="0096427A" w:rsidRPr="00F2782E" w:rsidRDefault="0096427A" w:rsidP="0096427A">
      <w:pPr>
        <w:spacing w:after="9"/>
        <w:ind w:left="450" w:right="157"/>
        <w:rPr>
          <w:b/>
        </w:rPr>
      </w:pPr>
      <w:r w:rsidRPr="00F2782E">
        <w:rPr>
          <w:b/>
        </w:rPr>
        <w:t>End SubfunctionTrimRight</w:t>
      </w:r>
    </w:p>
    <w:p w14:paraId="227F6D80" w14:textId="77777777" w:rsidR="0096427A" w:rsidRDefault="0096427A" w:rsidP="00DE2545">
      <w:pPr>
        <w:spacing w:after="9"/>
        <w:ind w:left="450" w:right="157"/>
      </w:pPr>
    </w:p>
    <w:p w14:paraId="5F05B0FB" w14:textId="206E553D" w:rsidR="00816578" w:rsidRDefault="00816578" w:rsidP="00816578">
      <w:pPr>
        <w:spacing w:after="9"/>
        <w:ind w:left="450" w:right="157"/>
      </w:pPr>
      <w:r w:rsidRPr="00DE2545">
        <w:rPr>
          <w:b/>
        </w:rPr>
        <w:t>SubfunctionExtractInformation</w:t>
      </w:r>
      <w:r>
        <w:t xml:space="preserve">(PartyString; </w:t>
      </w:r>
      <w:r>
        <w:rPr>
          <w:rFonts w:eastAsia="Arial"/>
        </w:rPr>
        <w:t>MXName, MXCountry, MXTownName, MXOtherId</w:t>
      </w:r>
      <w:ins w:id="691" w:author="BOUVY Martine [2]" w:date="2021-06-07T14:09:00Z">
        <w:r w:rsidR="00752672">
          <w:rPr>
            <w:rFonts w:eastAsia="Arial"/>
          </w:rPr>
          <w:t>, MXBIC</w:t>
        </w:r>
      </w:ins>
      <w:r>
        <w:rPr>
          <w:rFonts w:eastAsia="Arial"/>
        </w:rPr>
        <w:t>)</w:t>
      </w:r>
    </w:p>
    <w:p w14:paraId="0F42643F" w14:textId="77777777" w:rsidR="00DE2545" w:rsidRDefault="00DE2545" w:rsidP="00DE2545">
      <w:pPr>
        <w:spacing w:after="9"/>
        <w:ind w:left="450" w:right="157"/>
      </w:pPr>
    </w:p>
    <w:p w14:paraId="24D636AF" w14:textId="77777777" w:rsidR="00752672" w:rsidRDefault="00816578" w:rsidP="008F79CF">
      <w:pPr>
        <w:spacing w:after="9"/>
        <w:ind w:right="157"/>
        <w:rPr>
          <w:ins w:id="692" w:author="BOUVY Martine [2]" w:date="2021-06-07T14:10:00Z"/>
          <w:rFonts w:eastAsia="Arial"/>
          <w:b/>
        </w:rPr>
      </w:pPr>
      <w:r>
        <w:t xml:space="preserve">/* The subfunction parses the PartyString and retrieve </w:t>
      </w:r>
      <w:ins w:id="693" w:author="BOUVY Martine [2]" w:date="2021-06-07T14:09:00Z">
        <w:r w:rsidR="00752672">
          <w:t xml:space="preserve">MXBIC or </w:t>
        </w:r>
      </w:ins>
      <w:r>
        <w:rPr>
          <w:rFonts w:eastAsia="Arial"/>
        </w:rPr>
        <w:t>MXName, MXCountry, MXTownName, MXOtherId if present</w:t>
      </w:r>
      <w:r w:rsidR="004B5484">
        <w:rPr>
          <w:rFonts w:eastAsia="Arial"/>
        </w:rPr>
        <w:t xml:space="preserve">. </w:t>
      </w:r>
      <w:r w:rsidR="004B5484" w:rsidRPr="002C0F43">
        <w:rPr>
          <w:rFonts w:eastAsia="Arial"/>
          <w:b/>
        </w:rPr>
        <w:t>Assumption is that “/” is not used as part of the data but only as a separator</w:t>
      </w:r>
      <w:r w:rsidR="0020735D" w:rsidRPr="002C0F43">
        <w:rPr>
          <w:rFonts w:eastAsia="Arial"/>
          <w:b/>
        </w:rPr>
        <w:t xml:space="preserve"> between the data</w:t>
      </w:r>
      <w:r w:rsidR="00E57D61">
        <w:rPr>
          <w:rFonts w:eastAsia="Arial"/>
          <w:b/>
        </w:rPr>
        <w:t xml:space="preserve"> otherwise par</w:t>
      </w:r>
      <w:r w:rsidR="00980480">
        <w:rPr>
          <w:rFonts w:eastAsia="Arial"/>
          <w:b/>
        </w:rPr>
        <w:t>sing will not work properly</w:t>
      </w:r>
    </w:p>
    <w:p w14:paraId="17E9DB3D" w14:textId="03B896E7" w:rsidR="00291D7F" w:rsidRDefault="00752672" w:rsidP="008F79CF">
      <w:pPr>
        <w:spacing w:after="9"/>
        <w:ind w:right="157"/>
        <w:rPr>
          <w:ins w:id="694" w:author="BOUVY Martine" w:date="2022-01-31T10:08:00Z"/>
          <w:rFonts w:eastAsia="Arial"/>
        </w:rPr>
      </w:pPr>
      <w:ins w:id="695" w:author="BOUVY Martine [2]" w:date="2021-06-07T14:10:00Z">
        <w:r>
          <w:rPr>
            <w:rFonts w:eastAsia="Arial"/>
            <w:b/>
          </w:rPr>
          <w:lastRenderedPageBreak/>
          <w:t>IF BIC is found, the search stops</w:t>
        </w:r>
      </w:ins>
      <w:r w:rsidR="00816578">
        <w:rPr>
          <w:rFonts w:eastAsia="Arial"/>
        </w:rPr>
        <w:t xml:space="preserve"> */</w:t>
      </w:r>
    </w:p>
    <w:p w14:paraId="5B81E01A" w14:textId="498F31CB" w:rsidR="00E66A55" w:rsidRDefault="00E66A55" w:rsidP="008F79CF">
      <w:pPr>
        <w:spacing w:after="9"/>
        <w:ind w:right="157"/>
        <w:rPr>
          <w:ins w:id="696" w:author="BOUVY Martine" w:date="2022-01-31T10:08:00Z"/>
          <w:rFonts w:eastAsia="Arial"/>
        </w:rPr>
      </w:pPr>
    </w:p>
    <w:p w14:paraId="2858CC29" w14:textId="6D7DF7C6" w:rsidR="00E66A55" w:rsidRDefault="00E66A55" w:rsidP="00E66A55">
      <w:pPr>
        <w:pStyle w:val="CommentText"/>
        <w:rPr>
          <w:ins w:id="697" w:author="BOUVY Martine" w:date="2022-01-31T10:08:00Z"/>
        </w:rPr>
      </w:pPr>
      <w:ins w:id="698" w:author="BOUVY Martine" w:date="2022-01-31T10:08:00Z">
        <w:r w:rsidRPr="00E66A55">
          <w:rPr>
            <w:rFonts w:eastAsia="Arial"/>
            <w:highlight w:val="yellow"/>
          </w:rPr>
          <w:t xml:space="preserve">/* Note : </w:t>
        </w:r>
        <w:r w:rsidRPr="00E66A55">
          <w:rPr>
            <w:highlight w:val="yellow"/>
          </w:rPr>
          <w:t>IF there is some risk “/” is used in business data, another separator like “(“</w:t>
        </w:r>
      </w:ins>
      <w:ins w:id="699" w:author="BOUVY Martine" w:date="2022-02-01T09:45:00Z">
        <w:r w:rsidR="001D7A11">
          <w:rPr>
            <w:highlight w:val="yellow"/>
          </w:rPr>
          <w:t xml:space="preserve"> could</w:t>
        </w:r>
      </w:ins>
      <w:ins w:id="700" w:author="BOUVY Martine" w:date="2022-01-31T10:08:00Z">
        <w:r w:rsidRPr="00E66A55">
          <w:rPr>
            <w:highlight w:val="yellow"/>
          </w:rPr>
          <w:t xml:space="preserve"> be used in MX to MT and MT to MX functions related to UltimateParties</w:t>
        </w:r>
      </w:ins>
      <w:ins w:id="701" w:author="BOUVY Martine" w:date="2022-01-31T10:09:00Z">
        <w:r w:rsidRPr="00E66A55">
          <w:rPr>
            <w:highlight w:val="yellow"/>
          </w:rPr>
          <w:t xml:space="preserve"> */</w:t>
        </w:r>
      </w:ins>
    </w:p>
    <w:p w14:paraId="15760DCB" w14:textId="719D12A3" w:rsidR="00E66A55" w:rsidRDefault="00E66A55" w:rsidP="008F79CF">
      <w:pPr>
        <w:spacing w:after="9"/>
        <w:ind w:right="157"/>
        <w:rPr>
          <w:rFonts w:eastAsia="Arial"/>
        </w:rPr>
      </w:pPr>
    </w:p>
    <w:p w14:paraId="69328DE0" w14:textId="7C14FD1D" w:rsidR="00816578" w:rsidRDefault="00816578" w:rsidP="008F79CF">
      <w:pPr>
        <w:spacing w:after="9"/>
        <w:ind w:right="157"/>
        <w:rPr>
          <w:rFonts w:eastAsia="Arial"/>
        </w:rPr>
      </w:pPr>
    </w:p>
    <w:p w14:paraId="4C3F29FC" w14:textId="77777777" w:rsidR="0020735D" w:rsidRDefault="0020735D" w:rsidP="008F79CF">
      <w:pPr>
        <w:spacing w:after="9"/>
        <w:ind w:right="157"/>
        <w:rPr>
          <w:rFonts w:eastAsia="Arial"/>
        </w:rPr>
      </w:pPr>
    </w:p>
    <w:p w14:paraId="2898C250" w14:textId="77777777" w:rsidR="0020735D" w:rsidRDefault="0020735D" w:rsidP="008F79CF">
      <w:pPr>
        <w:spacing w:after="9"/>
        <w:ind w:right="157"/>
      </w:pPr>
      <w:r>
        <w:t>/* Local variables</w:t>
      </w:r>
    </w:p>
    <w:p w14:paraId="2ED1FC01" w14:textId="6E0C69B5" w:rsidR="00274F42" w:rsidRDefault="0020735D" w:rsidP="008F79CF">
      <w:pPr>
        <w:spacing w:after="9"/>
        <w:ind w:right="157"/>
      </w:pPr>
      <w:r>
        <w:t>PatternNameCountryTownName, PatternNameOther</w:t>
      </w:r>
      <w:r w:rsidR="00C61614">
        <w:t>OrCountry</w:t>
      </w:r>
      <w:r>
        <w:t xml:space="preserve"> : string</w:t>
      </w:r>
    </w:p>
    <w:p w14:paraId="207F6480" w14:textId="7FA5C39E" w:rsidR="00816578" w:rsidRDefault="00274F42" w:rsidP="008F79CF">
      <w:pPr>
        <w:spacing w:after="9"/>
        <w:ind w:right="157"/>
      </w:pPr>
      <w:r>
        <w:t>SeparatorChar : char</w:t>
      </w:r>
      <w:r w:rsidR="0020735D">
        <w:t xml:space="preserve"> */</w:t>
      </w:r>
    </w:p>
    <w:p w14:paraId="20F5322F" w14:textId="1C5D9CCB" w:rsidR="0020735D" w:rsidRDefault="0020735D" w:rsidP="008F79CF">
      <w:pPr>
        <w:spacing w:after="9"/>
        <w:ind w:right="157"/>
      </w:pPr>
    </w:p>
    <w:p w14:paraId="0D2E0888" w14:textId="42126128" w:rsidR="0020735D" w:rsidRDefault="0020735D" w:rsidP="008F79CF">
      <w:pPr>
        <w:spacing w:after="9"/>
        <w:ind w:right="157"/>
      </w:pPr>
      <w:r>
        <w:t>P</w:t>
      </w:r>
      <w:r w:rsidR="00926E0D">
        <w:t>atternNameCountryTownName = “*/[A-Z]{2}</w:t>
      </w:r>
      <w:r>
        <w:t xml:space="preserve">/*” </w:t>
      </w:r>
    </w:p>
    <w:p w14:paraId="4E54E17A" w14:textId="09EA7FDA" w:rsidR="0020735D" w:rsidRDefault="0020735D" w:rsidP="008F79CF">
      <w:pPr>
        <w:spacing w:after="9"/>
        <w:ind w:right="157"/>
      </w:pPr>
      <w:r>
        <w:t>/* where “*” me</w:t>
      </w:r>
      <w:r w:rsidR="0029514E">
        <w:t>ans any characters other than “/</w:t>
      </w:r>
      <w:r>
        <w:t xml:space="preserve">” */ </w:t>
      </w:r>
    </w:p>
    <w:p w14:paraId="543A669E" w14:textId="55C4AA5A" w:rsidR="0020735D" w:rsidRDefault="0020735D" w:rsidP="008F79CF">
      <w:pPr>
        <w:spacing w:after="9"/>
        <w:ind w:right="157"/>
      </w:pPr>
    </w:p>
    <w:p w14:paraId="74C8154F" w14:textId="5B36E3DE" w:rsidR="0020735D" w:rsidRDefault="0020735D" w:rsidP="008F79CF">
      <w:pPr>
        <w:spacing w:after="9"/>
        <w:ind w:right="157"/>
      </w:pPr>
      <w:r>
        <w:t>PatternNameOther</w:t>
      </w:r>
      <w:r w:rsidR="00C61614">
        <w:t>OrCountry</w:t>
      </w:r>
      <w:r>
        <w:t xml:space="preserve"> = “*/*”</w:t>
      </w:r>
    </w:p>
    <w:p w14:paraId="2205BC52" w14:textId="29883EC8" w:rsidR="00C42B39" w:rsidRDefault="00C42B39" w:rsidP="008F79CF">
      <w:pPr>
        <w:spacing w:after="9"/>
        <w:ind w:right="157"/>
      </w:pPr>
    </w:p>
    <w:p w14:paraId="199006A3" w14:textId="5269CF9F" w:rsidR="00274F42" w:rsidRDefault="00274F42" w:rsidP="008F79CF">
      <w:pPr>
        <w:spacing w:after="9"/>
        <w:ind w:right="157"/>
      </w:pPr>
    </w:p>
    <w:p w14:paraId="404EE7F6" w14:textId="2321782B" w:rsidR="00274F42" w:rsidRDefault="00274F42" w:rsidP="008F79CF">
      <w:pPr>
        <w:spacing w:after="9"/>
        <w:ind w:right="157"/>
      </w:pPr>
      <w:r>
        <w:t>SeparatorChar = “/”</w:t>
      </w:r>
    </w:p>
    <w:p w14:paraId="560BDCA4" w14:textId="04E7E784" w:rsidR="00D15D47" w:rsidRDefault="00D15D47" w:rsidP="008F79CF">
      <w:pPr>
        <w:spacing w:after="9"/>
        <w:ind w:right="157"/>
      </w:pPr>
      <w:r>
        <w:t>MXName = “”</w:t>
      </w:r>
    </w:p>
    <w:p w14:paraId="4FA96F59" w14:textId="4F3FA899" w:rsidR="00D15D47" w:rsidRDefault="00D15D47" w:rsidP="008F79CF">
      <w:pPr>
        <w:spacing w:after="9"/>
        <w:ind w:right="157"/>
      </w:pPr>
      <w:r>
        <w:t>MXCountry = “”</w:t>
      </w:r>
    </w:p>
    <w:p w14:paraId="5833CF0C" w14:textId="0042845E" w:rsidR="00D15D47" w:rsidRDefault="00D15D47" w:rsidP="008F79CF">
      <w:pPr>
        <w:spacing w:after="9"/>
        <w:ind w:right="157"/>
      </w:pPr>
      <w:r>
        <w:t>MXTownName = “”</w:t>
      </w:r>
    </w:p>
    <w:p w14:paraId="12DCAE7E" w14:textId="1E6004F7" w:rsidR="00D15D47" w:rsidRDefault="00D15D47" w:rsidP="008F79CF">
      <w:pPr>
        <w:spacing w:after="9"/>
        <w:ind w:right="157"/>
        <w:rPr>
          <w:ins w:id="702" w:author="BOUVY Martine [2]" w:date="2021-06-07T14:16:00Z"/>
        </w:rPr>
      </w:pPr>
      <w:r>
        <w:t>MXOther = “”</w:t>
      </w:r>
    </w:p>
    <w:p w14:paraId="64AB4056" w14:textId="2A333DAE" w:rsidR="0040115D" w:rsidRDefault="0040115D" w:rsidP="008F79CF">
      <w:pPr>
        <w:spacing w:after="9"/>
        <w:ind w:right="157"/>
        <w:rPr>
          <w:ins w:id="703" w:author="BOUVY Martine [2]" w:date="2021-06-07T14:10:00Z"/>
        </w:rPr>
      </w:pPr>
      <w:ins w:id="704" w:author="BOUVY Martine [2]" w:date="2021-06-07T14:16:00Z">
        <w:r>
          <w:t>MXBIC = “”</w:t>
        </w:r>
      </w:ins>
    </w:p>
    <w:p w14:paraId="4DC512EE" w14:textId="7ADABDC4" w:rsidR="00752672" w:rsidRDefault="00752672" w:rsidP="008F79CF">
      <w:pPr>
        <w:spacing w:after="9"/>
        <w:ind w:right="157"/>
        <w:rPr>
          <w:ins w:id="705" w:author="BOUVY Martine [2]" w:date="2021-06-07T14:10:00Z"/>
        </w:rPr>
      </w:pPr>
    </w:p>
    <w:p w14:paraId="34AEFC7E" w14:textId="24B3CCE1" w:rsidR="00752672" w:rsidRDefault="00752672" w:rsidP="008F79CF">
      <w:pPr>
        <w:spacing w:after="9"/>
        <w:ind w:right="157"/>
        <w:rPr>
          <w:ins w:id="706" w:author="BOUVY Martine [2]" w:date="2021-06-07T14:12:00Z"/>
        </w:rPr>
      </w:pPr>
      <w:ins w:id="707" w:author="BOUVY Martine [2]" w:date="2021-06-07T14:11:00Z">
        <w:r w:rsidRPr="00752672">
          <w:rPr>
            <w:b/>
          </w:rPr>
          <w:t>Case 1</w:t>
        </w:r>
        <w:r>
          <w:t xml:space="preserve"> /* Search for valid BIC</w:t>
        </w:r>
      </w:ins>
      <w:ins w:id="708" w:author="BOUVY Martine [2]" w:date="2021-06-07T14:12:00Z">
        <w:r>
          <w:t>, meaning the structure of the BIC is correct and the BIC</w:t>
        </w:r>
      </w:ins>
      <w:ins w:id="709" w:author="BOUVY Martine [2]" w:date="2021-06-07T14:13:00Z">
        <w:r>
          <w:t xml:space="preserve"> (ie AnyBIC type)</w:t>
        </w:r>
      </w:ins>
      <w:ins w:id="710" w:author="BOUVY Martine [2]" w:date="2021-06-07T14:12:00Z">
        <w:r>
          <w:t xml:space="preserve"> exists</w:t>
        </w:r>
      </w:ins>
      <w:ins w:id="711" w:author="BOUVY Martine [2]" w:date="2021-06-07T14:11:00Z">
        <w:r>
          <w:t xml:space="preserve"> */</w:t>
        </w:r>
      </w:ins>
    </w:p>
    <w:p w14:paraId="65858144" w14:textId="53C89BF8" w:rsidR="00752672" w:rsidRDefault="00752672" w:rsidP="008F79CF">
      <w:pPr>
        <w:spacing w:after="9"/>
        <w:ind w:right="157"/>
        <w:rPr>
          <w:ins w:id="712" w:author="BOUVY Martine [2]" w:date="2021-06-07T14:12:00Z"/>
        </w:rPr>
      </w:pPr>
    </w:p>
    <w:p w14:paraId="52144DFD" w14:textId="1EB0824A" w:rsidR="00752672" w:rsidRDefault="00752672" w:rsidP="008F79CF">
      <w:pPr>
        <w:spacing w:after="9"/>
        <w:ind w:right="157"/>
        <w:rPr>
          <w:ins w:id="713" w:author="BOUVY Martine [2]" w:date="2021-06-07T14:14:00Z"/>
        </w:rPr>
      </w:pPr>
      <w:ins w:id="714" w:author="BOUVY Martine [2]" w:date="2021-06-07T14:12:00Z">
        <w:r w:rsidRPr="00752672">
          <w:rPr>
            <w:b/>
          </w:rPr>
          <w:t>IF</w:t>
        </w:r>
        <w:r>
          <w:t xml:space="preserve"> </w:t>
        </w:r>
        <w:r w:rsidRPr="0040115D">
          <w:rPr>
            <w:b/>
          </w:rPr>
          <w:t>IsValidBIC</w:t>
        </w:r>
        <w:r>
          <w:t>(PartyString)</w:t>
        </w:r>
      </w:ins>
      <w:ins w:id="715" w:author="BOUVY Martine [2]" w:date="2021-06-07T14:14:00Z">
        <w:r>
          <w:t xml:space="preserve"> THEN</w:t>
        </w:r>
      </w:ins>
    </w:p>
    <w:p w14:paraId="7483239A" w14:textId="03450F12" w:rsidR="00752672" w:rsidRDefault="00752672" w:rsidP="008F79CF">
      <w:pPr>
        <w:spacing w:after="9"/>
        <w:ind w:right="157"/>
        <w:rPr>
          <w:ins w:id="716" w:author="BOUVY Martine [2]" w:date="2021-06-07T14:14:00Z"/>
        </w:rPr>
      </w:pPr>
      <w:ins w:id="717" w:author="BOUVY Martine [2]" w:date="2021-06-07T14:14:00Z">
        <w:r>
          <w:t xml:space="preserve">    MXBIC = PartyString</w:t>
        </w:r>
      </w:ins>
    </w:p>
    <w:p w14:paraId="2DB3BC45" w14:textId="77777777" w:rsidR="00752672" w:rsidRDefault="00752672" w:rsidP="008F79CF">
      <w:pPr>
        <w:spacing w:after="9"/>
        <w:ind w:right="157"/>
        <w:rPr>
          <w:ins w:id="718" w:author="BOUVY Martine [2]" w:date="2021-06-07T14:14:00Z"/>
        </w:rPr>
      </w:pPr>
      <w:ins w:id="719" w:author="BOUVY Martine [2]" w:date="2021-06-07T14:14:00Z">
        <w:r>
          <w:t xml:space="preserve">    Return</w:t>
        </w:r>
      </w:ins>
    </w:p>
    <w:p w14:paraId="5CFC26F1" w14:textId="18F3518A" w:rsidR="00752672" w:rsidRPr="00752672" w:rsidRDefault="00752672" w:rsidP="008F79CF">
      <w:pPr>
        <w:spacing w:after="9"/>
        <w:ind w:right="157"/>
        <w:rPr>
          <w:ins w:id="720" w:author="BOUVY Martine [2]" w:date="2021-06-07T14:14:00Z"/>
          <w:b/>
        </w:rPr>
      </w:pPr>
      <w:ins w:id="721" w:author="BOUVY Martine [2]" w:date="2021-06-07T14:14:00Z">
        <w:r w:rsidRPr="00752672">
          <w:rPr>
            <w:b/>
          </w:rPr>
          <w:t xml:space="preserve">ELSE </w:t>
        </w:r>
      </w:ins>
    </w:p>
    <w:p w14:paraId="65A50256" w14:textId="437CA15D" w:rsidR="00752672" w:rsidRDefault="00752672" w:rsidP="008F79CF">
      <w:pPr>
        <w:spacing w:after="9"/>
        <w:ind w:right="157"/>
        <w:rPr>
          <w:ins w:id="722" w:author="BOUVY Martine [2]" w:date="2021-06-07T14:15:00Z"/>
        </w:rPr>
      </w:pPr>
      <w:ins w:id="723" w:author="BOUVY Martine [2]" w:date="2021-06-07T14:15:00Z">
        <w:r>
          <w:t xml:space="preserve">   Call Case 2</w:t>
        </w:r>
      </w:ins>
    </w:p>
    <w:p w14:paraId="0B5FE7DB" w14:textId="7320F31A" w:rsidR="00752672" w:rsidRPr="00752672" w:rsidRDefault="00752672" w:rsidP="008F79CF">
      <w:pPr>
        <w:spacing w:after="9"/>
        <w:ind w:right="157"/>
        <w:rPr>
          <w:b/>
        </w:rPr>
      </w:pPr>
      <w:ins w:id="724" w:author="BOUVY Martine [2]" w:date="2021-06-07T14:15:00Z">
        <w:r w:rsidRPr="00752672">
          <w:rPr>
            <w:b/>
          </w:rPr>
          <w:t>ENDIF</w:t>
        </w:r>
      </w:ins>
      <w:ins w:id="725" w:author="BOUVY Martine [2]" w:date="2021-06-07T14:14:00Z">
        <w:r w:rsidRPr="00752672">
          <w:rPr>
            <w:b/>
          </w:rPr>
          <w:t xml:space="preserve"> </w:t>
        </w:r>
      </w:ins>
    </w:p>
    <w:p w14:paraId="5D18AC52" w14:textId="3E24987B" w:rsidR="0020735D" w:rsidRDefault="0020735D" w:rsidP="008F79CF">
      <w:pPr>
        <w:spacing w:after="9"/>
        <w:ind w:right="157"/>
      </w:pPr>
    </w:p>
    <w:p w14:paraId="28249E95" w14:textId="77777777" w:rsidR="00752672" w:rsidRDefault="00752672" w:rsidP="008F79CF">
      <w:pPr>
        <w:spacing w:after="9"/>
        <w:ind w:right="157"/>
        <w:rPr>
          <w:ins w:id="726" w:author="BOUVY Martine [2]" w:date="2021-06-07T14:11:00Z"/>
          <w:b/>
        </w:rPr>
      </w:pPr>
    </w:p>
    <w:p w14:paraId="67F3F303" w14:textId="0281A257" w:rsidR="00752672" w:rsidRDefault="00752672" w:rsidP="008F79CF">
      <w:pPr>
        <w:spacing w:after="9"/>
        <w:ind w:right="157"/>
        <w:rPr>
          <w:ins w:id="727" w:author="BOUVY Martine [2]" w:date="2021-06-07T14:12:00Z"/>
          <w:b/>
        </w:rPr>
      </w:pPr>
      <w:ins w:id="728" w:author="BOUVY Martine [2]" w:date="2021-06-07T14:12:00Z">
        <w:r>
          <w:rPr>
            <w:b/>
          </w:rPr>
          <w:t>Case 2</w:t>
        </w:r>
      </w:ins>
    </w:p>
    <w:p w14:paraId="1419D300" w14:textId="77777777" w:rsidR="00752672" w:rsidRDefault="00752672" w:rsidP="008F79CF">
      <w:pPr>
        <w:spacing w:after="9"/>
        <w:ind w:right="157"/>
        <w:rPr>
          <w:ins w:id="729" w:author="BOUVY Martine [2]" w:date="2021-06-07T14:11:00Z"/>
          <w:b/>
        </w:rPr>
      </w:pPr>
    </w:p>
    <w:p w14:paraId="1CFA87CB" w14:textId="58AFB65D" w:rsidR="0020735D" w:rsidRDefault="0020735D" w:rsidP="008F79CF">
      <w:pPr>
        <w:spacing w:after="9"/>
        <w:ind w:right="157"/>
      </w:pPr>
      <w:r w:rsidRPr="0020735D">
        <w:rPr>
          <w:b/>
        </w:rPr>
        <w:t>IF IsPresent</w:t>
      </w:r>
      <w:r w:rsidR="00541747">
        <w:rPr>
          <w:b/>
        </w:rPr>
        <w:t>Pattern</w:t>
      </w:r>
      <w:r>
        <w:t>(PartyString, PatternNameCountryTownName) THEN</w:t>
      </w:r>
    </w:p>
    <w:p w14:paraId="557FE5B9" w14:textId="37EBDF2C" w:rsidR="0020735D" w:rsidRDefault="000F0B57" w:rsidP="008F79CF">
      <w:pPr>
        <w:spacing w:after="9"/>
        <w:ind w:right="157"/>
      </w:pPr>
      <w:r>
        <w:t xml:space="preserve">  /* S</w:t>
      </w:r>
      <w:r w:rsidR="0020735D">
        <w:t xml:space="preserve">earch for pattern </w:t>
      </w:r>
      <w:r>
        <w:t>“</w:t>
      </w:r>
      <w:r w:rsidR="0020735D">
        <w:t>Name/Country/TownName</w:t>
      </w:r>
      <w:r>
        <w:t>”</w:t>
      </w:r>
      <w:r w:rsidR="0020735D">
        <w:t xml:space="preserve"> */</w:t>
      </w:r>
    </w:p>
    <w:p w14:paraId="6713F9B0" w14:textId="01A86275" w:rsidR="00387CB1" w:rsidRDefault="00B43F37" w:rsidP="00B43F37">
      <w:pPr>
        <w:spacing w:after="9"/>
        <w:ind w:right="157"/>
      </w:pPr>
      <w:r>
        <w:t xml:space="preserve">  /* TillPattern</w:t>
      </w:r>
      <w:r w:rsidR="00387CB1">
        <w:t xml:space="preserve"> is not extracted in the return string */ </w:t>
      </w:r>
    </w:p>
    <w:p w14:paraId="1C6A0B53" w14:textId="51DCA812" w:rsidR="00B43F37" w:rsidRDefault="00B43F37" w:rsidP="00B43F37">
      <w:pPr>
        <w:spacing w:after="9"/>
        <w:ind w:right="157"/>
      </w:pPr>
    </w:p>
    <w:p w14:paraId="192891D5" w14:textId="13854EB7" w:rsidR="00B43F37" w:rsidRDefault="00B43F37" w:rsidP="00B43F37">
      <w:pPr>
        <w:spacing w:after="9"/>
        <w:ind w:right="157"/>
      </w:pPr>
      <w:r>
        <w:t>/* Name - Extract information until “/CountryCode</w:t>
      </w:r>
      <w:r w:rsidR="00123637">
        <w:t>/</w:t>
      </w:r>
      <w:r>
        <w:t>” pattern */</w:t>
      </w:r>
    </w:p>
    <w:p w14:paraId="26195FDD" w14:textId="77777777" w:rsidR="00B43F37" w:rsidRDefault="00B43F37" w:rsidP="00B43F37">
      <w:pPr>
        <w:spacing w:after="9"/>
        <w:ind w:right="157"/>
      </w:pPr>
    </w:p>
    <w:p w14:paraId="4DAF6DDB" w14:textId="714FBA56" w:rsidR="0020735D" w:rsidRDefault="00274F42" w:rsidP="008F79CF">
      <w:pPr>
        <w:spacing w:after="9"/>
        <w:ind w:right="157"/>
      </w:pPr>
      <w:r>
        <w:t xml:space="preserve">  MXName = </w:t>
      </w:r>
      <w:r w:rsidRPr="00387CB1">
        <w:rPr>
          <w:b/>
        </w:rPr>
        <w:t>ExtractTillPattern</w:t>
      </w:r>
      <w:r w:rsidR="00B43F37">
        <w:t>(PartyString,</w:t>
      </w:r>
      <w:r w:rsidR="00B43F37" w:rsidRPr="00B43F37">
        <w:rPr>
          <w:b/>
        </w:rPr>
        <w:t>Concatenate</w:t>
      </w:r>
      <w:r w:rsidR="00B43F37">
        <w:t>(SeparatorChar</w:t>
      </w:r>
      <w:r>
        <w:t>)</w:t>
      </w:r>
      <w:r w:rsidR="00B43F37">
        <w:t>,[A-Z]{2}</w:t>
      </w:r>
      <w:r w:rsidR="00A276E3">
        <w:t>,SeparatorChar</w:t>
      </w:r>
      <w:r w:rsidR="00B43F37">
        <w:t>))</w:t>
      </w:r>
      <w:r>
        <w:t xml:space="preserve"> </w:t>
      </w:r>
    </w:p>
    <w:p w14:paraId="01FB2ECF" w14:textId="19E5DABC" w:rsidR="00274F42" w:rsidRDefault="00274F42" w:rsidP="008F79CF">
      <w:pPr>
        <w:spacing w:after="9"/>
        <w:ind w:right="157"/>
      </w:pPr>
    </w:p>
    <w:p w14:paraId="0BE07CDD" w14:textId="240B2B64" w:rsidR="00274F42" w:rsidRDefault="00274F42" w:rsidP="008F79CF">
      <w:pPr>
        <w:spacing w:after="9"/>
        <w:ind w:right="157"/>
      </w:pPr>
      <w:r>
        <w:t xml:space="preserve">  MXCountry = </w:t>
      </w:r>
      <w:r w:rsidRPr="00387CB1">
        <w:rPr>
          <w:b/>
        </w:rPr>
        <w:t>ExtractTillPattern</w:t>
      </w:r>
      <w:r>
        <w:t>(PartyString,Length(MXName)+2, SeparatorChar)</w:t>
      </w:r>
    </w:p>
    <w:p w14:paraId="5B8C6F8C" w14:textId="296B994A" w:rsidR="00C61614" w:rsidRDefault="00C61614" w:rsidP="008F79CF">
      <w:pPr>
        <w:spacing w:after="9"/>
        <w:ind w:right="157"/>
      </w:pPr>
      <w:r>
        <w:lastRenderedPageBreak/>
        <w:t xml:space="preserve">      </w:t>
      </w:r>
      <w:r w:rsidRPr="00C61614">
        <w:rPr>
          <w:b/>
        </w:rPr>
        <w:t>IF NOT IsValidCountryCode</w:t>
      </w:r>
      <w:r>
        <w:t>(MXCountry)THEN</w:t>
      </w:r>
    </w:p>
    <w:p w14:paraId="1FE46C79" w14:textId="267148A2" w:rsidR="00C61614" w:rsidRDefault="00C61614" w:rsidP="008F79CF">
      <w:pPr>
        <w:spacing w:after="9"/>
        <w:ind w:right="157"/>
      </w:pPr>
      <w:r>
        <w:t xml:space="preserve">            MXCountry = “”</w:t>
      </w:r>
    </w:p>
    <w:p w14:paraId="62FC22ED" w14:textId="6B910D8E" w:rsidR="00B807D6" w:rsidRPr="002F2693" w:rsidRDefault="00B807D6" w:rsidP="008F79CF">
      <w:pPr>
        <w:spacing w:after="9"/>
        <w:ind w:right="157"/>
        <w:rPr>
          <w:b/>
          <w:color w:val="C00000"/>
        </w:rPr>
      </w:pPr>
      <w:r w:rsidRPr="002F2693">
        <w:rPr>
          <w:b/>
          <w:color w:val="C00000"/>
        </w:rPr>
        <w:t xml:space="preserve">            </w:t>
      </w:r>
      <w:del w:id="730" w:author="BOUVY Martine" w:date="2022-01-27T09:44:00Z">
        <w:r w:rsidR="002F2693" w:rsidRPr="002F2693" w:rsidDel="007B7F77">
          <w:rPr>
            <w:b/>
            <w:color w:val="C00000"/>
          </w:rPr>
          <w:delText>T20079</w:delText>
        </w:r>
      </w:del>
      <w:ins w:id="731" w:author="BOUVY Martine" w:date="2022-01-27T09:44:00Z">
        <w:r w:rsidR="007B7F77">
          <w:rPr>
            <w:b/>
            <w:color w:val="C00000"/>
          </w:rPr>
          <w:t xml:space="preserve"> T12006</w:t>
        </w:r>
      </w:ins>
    </w:p>
    <w:p w14:paraId="74736C17" w14:textId="151C5441" w:rsidR="00C61614" w:rsidRPr="00C61614" w:rsidRDefault="00C61614" w:rsidP="008F79CF">
      <w:pPr>
        <w:spacing w:after="9"/>
        <w:ind w:right="157"/>
        <w:rPr>
          <w:b/>
        </w:rPr>
      </w:pPr>
      <w:r>
        <w:t xml:space="preserve">      </w:t>
      </w:r>
      <w:r w:rsidRPr="00C61614">
        <w:rPr>
          <w:b/>
        </w:rPr>
        <w:t>ENDIF</w:t>
      </w:r>
    </w:p>
    <w:p w14:paraId="461AB91A" w14:textId="77777777" w:rsidR="00274F42" w:rsidRDefault="00274F42" w:rsidP="008F79CF">
      <w:pPr>
        <w:spacing w:after="9"/>
        <w:ind w:right="157"/>
      </w:pPr>
    </w:p>
    <w:p w14:paraId="1330A935" w14:textId="527BB261" w:rsidR="00274F42" w:rsidRDefault="00274F42" w:rsidP="00274F42">
      <w:pPr>
        <w:spacing w:after="9"/>
        <w:ind w:right="157"/>
      </w:pPr>
      <w:r>
        <w:t xml:space="preserve">  MXTownName = </w:t>
      </w:r>
      <w:r w:rsidRPr="00387CB1">
        <w:rPr>
          <w:b/>
        </w:rPr>
        <w:t>ExtractFromPattern</w:t>
      </w:r>
      <w:r>
        <w:t>(PartyString,</w:t>
      </w:r>
      <w:r w:rsidR="00387CB1">
        <w:t>Length(MXName) + Length(MXCountry)</w:t>
      </w:r>
      <w:r w:rsidR="000A0DB3">
        <w:t>+1</w:t>
      </w:r>
      <w:r w:rsidR="00387CB1">
        <w:t xml:space="preserve"> </w:t>
      </w:r>
      <w:r>
        <w:t>, SeparatorChar)</w:t>
      </w:r>
    </w:p>
    <w:p w14:paraId="22052542" w14:textId="211D6AA6" w:rsidR="00274F42" w:rsidRDefault="00274F42" w:rsidP="008F79CF">
      <w:pPr>
        <w:spacing w:after="9"/>
        <w:ind w:right="157"/>
      </w:pPr>
      <w:r>
        <w:t xml:space="preserve"> </w:t>
      </w:r>
    </w:p>
    <w:p w14:paraId="404BE4C8" w14:textId="3E632E98" w:rsidR="000F0B57" w:rsidRDefault="000F0B57">
      <w:pPr>
        <w:spacing w:after="160" w:line="259" w:lineRule="auto"/>
        <w:ind w:left="0" w:firstLine="0"/>
      </w:pPr>
      <w:r w:rsidRPr="000F0B57">
        <w:rPr>
          <w:b/>
        </w:rPr>
        <w:t xml:space="preserve">       ELSEIF </w:t>
      </w:r>
      <w:r w:rsidRPr="0020735D">
        <w:rPr>
          <w:b/>
        </w:rPr>
        <w:t>IsPresent</w:t>
      </w:r>
      <w:r w:rsidR="00A276E3">
        <w:rPr>
          <w:b/>
        </w:rPr>
        <w:t>Pattern</w:t>
      </w:r>
      <w:r w:rsidR="00761700">
        <w:t>(PartyString, PatternNameOtherOrCountry</w:t>
      </w:r>
      <w:r>
        <w:t xml:space="preserve">) THEN </w:t>
      </w:r>
    </w:p>
    <w:p w14:paraId="1F43DB3C" w14:textId="67C09E51" w:rsidR="000F0B57" w:rsidRDefault="000F0B57">
      <w:pPr>
        <w:spacing w:after="160" w:line="259" w:lineRule="auto"/>
        <w:ind w:left="0" w:firstLine="0"/>
      </w:pPr>
      <w:r>
        <w:t xml:space="preserve">         /* Search for a pattern “Name/Other”</w:t>
      </w:r>
      <w:r w:rsidR="00A276E3">
        <w:t xml:space="preserve"> or Name/Country</w:t>
      </w:r>
      <w:r>
        <w:t xml:space="preserve"> */</w:t>
      </w:r>
    </w:p>
    <w:p w14:paraId="3EF6FFD2" w14:textId="03D7A4E0" w:rsidR="000F0B57" w:rsidRDefault="000F0B57" w:rsidP="000F0B57">
      <w:pPr>
        <w:tabs>
          <w:tab w:val="left" w:pos="990"/>
          <w:tab w:val="left" w:pos="1080"/>
        </w:tabs>
        <w:spacing w:after="160" w:line="259" w:lineRule="auto"/>
        <w:ind w:left="0" w:firstLine="0"/>
      </w:pPr>
      <w:r>
        <w:t xml:space="preserve">         MXName = </w:t>
      </w:r>
      <w:r w:rsidRPr="00387CB1">
        <w:rPr>
          <w:b/>
        </w:rPr>
        <w:t>ExtractTillPattern</w:t>
      </w:r>
      <w:r>
        <w:t>(PartyString,SeparatorChar)</w:t>
      </w:r>
    </w:p>
    <w:p w14:paraId="688D619D" w14:textId="7F45EF16" w:rsidR="000F0B57" w:rsidRDefault="000F0B57">
      <w:pPr>
        <w:spacing w:after="160" w:line="259" w:lineRule="auto"/>
        <w:ind w:left="0" w:firstLine="0"/>
      </w:pPr>
      <w:r>
        <w:t xml:space="preserve">         MXOther = </w:t>
      </w:r>
      <w:r w:rsidRPr="000F0B57">
        <w:rPr>
          <w:b/>
        </w:rPr>
        <w:t>ExtractFromPattern</w:t>
      </w:r>
      <w:r w:rsidR="000A0DB3">
        <w:t>(PartyString, Length(MXName)</w:t>
      </w:r>
      <w:r>
        <w:t>, SeparatorChar)</w:t>
      </w:r>
    </w:p>
    <w:p w14:paraId="38F21BAC" w14:textId="163843BD" w:rsidR="00C61614" w:rsidRDefault="00C61614">
      <w:pPr>
        <w:spacing w:after="160" w:line="259" w:lineRule="auto"/>
        <w:ind w:left="0" w:firstLine="0"/>
      </w:pPr>
      <w:r>
        <w:t xml:space="preserve">               </w:t>
      </w:r>
      <w:r w:rsidRPr="00C61614">
        <w:rPr>
          <w:b/>
        </w:rPr>
        <w:t>IF IsValidCountryCode</w:t>
      </w:r>
      <w:r>
        <w:t>(MXOTHER) THEN</w:t>
      </w:r>
    </w:p>
    <w:p w14:paraId="078B654F" w14:textId="103561A2" w:rsidR="00C61614" w:rsidRDefault="00C61614">
      <w:pPr>
        <w:spacing w:after="160" w:line="259" w:lineRule="auto"/>
        <w:ind w:left="0" w:firstLine="0"/>
      </w:pPr>
      <w:r>
        <w:t xml:space="preserve">  /* For UltimateCreditor, TownName is optional, so with Name either the country code can be provided or Other ID */</w:t>
      </w:r>
    </w:p>
    <w:p w14:paraId="75AB4D03" w14:textId="42C578F2" w:rsidR="00C61614" w:rsidRDefault="00C61614" w:rsidP="00C61614">
      <w:pPr>
        <w:spacing w:after="160" w:line="259" w:lineRule="auto"/>
        <w:ind w:left="0" w:firstLine="0"/>
      </w:pPr>
      <w:r>
        <w:t xml:space="preserve">                 MXCountry = MXOther</w:t>
      </w:r>
    </w:p>
    <w:p w14:paraId="624F0DEC" w14:textId="2A226625" w:rsidR="00C61614" w:rsidRDefault="00C61614">
      <w:pPr>
        <w:spacing w:after="160" w:line="259" w:lineRule="auto"/>
        <w:ind w:left="0" w:firstLine="0"/>
      </w:pPr>
      <w:r>
        <w:t xml:space="preserve">                 MXOther = “”</w:t>
      </w:r>
    </w:p>
    <w:p w14:paraId="04B56100" w14:textId="23FD8435" w:rsidR="00C61614" w:rsidRPr="00C61614" w:rsidRDefault="00C61614" w:rsidP="00C61614">
      <w:pPr>
        <w:tabs>
          <w:tab w:val="left" w:pos="1350"/>
          <w:tab w:val="left" w:pos="1530"/>
          <w:tab w:val="left" w:pos="1710"/>
          <w:tab w:val="left" w:pos="1800"/>
        </w:tabs>
        <w:spacing w:after="160" w:line="259" w:lineRule="auto"/>
        <w:ind w:left="0" w:firstLine="0"/>
        <w:rPr>
          <w:b/>
        </w:rPr>
      </w:pPr>
      <w:r>
        <w:t xml:space="preserve">               </w:t>
      </w:r>
      <w:r w:rsidRPr="00C61614">
        <w:rPr>
          <w:b/>
        </w:rPr>
        <w:t>ENDIF</w:t>
      </w:r>
    </w:p>
    <w:p w14:paraId="1E8E317E" w14:textId="77777777" w:rsidR="00C61614" w:rsidRDefault="00C61614">
      <w:pPr>
        <w:spacing w:after="160" w:line="259" w:lineRule="auto"/>
        <w:ind w:left="0" w:firstLine="0"/>
      </w:pPr>
    </w:p>
    <w:p w14:paraId="5207B3D8" w14:textId="6694AF51" w:rsidR="000A0DB3" w:rsidRPr="000A0DB3" w:rsidRDefault="000A0DB3">
      <w:pPr>
        <w:spacing w:after="160" w:line="259" w:lineRule="auto"/>
        <w:ind w:left="0" w:firstLine="0"/>
        <w:rPr>
          <w:b/>
        </w:rPr>
      </w:pPr>
      <w:r>
        <w:t xml:space="preserve">       </w:t>
      </w:r>
      <w:r w:rsidRPr="000A0DB3">
        <w:rPr>
          <w:b/>
        </w:rPr>
        <w:t>ELSE</w:t>
      </w:r>
    </w:p>
    <w:p w14:paraId="7116B07B" w14:textId="26A9B020" w:rsidR="000A0DB3" w:rsidRDefault="000A0DB3">
      <w:pPr>
        <w:spacing w:after="160" w:line="259" w:lineRule="auto"/>
        <w:ind w:left="0" w:firstLine="0"/>
      </w:pPr>
      <w:r>
        <w:t xml:space="preserve">         MXName = PartyString</w:t>
      </w:r>
    </w:p>
    <w:p w14:paraId="56D676F8" w14:textId="6F32925C" w:rsidR="000A0DB3" w:rsidRPr="000A0DB3" w:rsidRDefault="000A0DB3">
      <w:pPr>
        <w:spacing w:after="160" w:line="259" w:lineRule="auto"/>
        <w:ind w:left="0" w:firstLine="0"/>
        <w:rPr>
          <w:b/>
        </w:rPr>
      </w:pPr>
      <w:r w:rsidRPr="000A0DB3">
        <w:rPr>
          <w:b/>
        </w:rPr>
        <w:t xml:space="preserve">       ENDIF </w:t>
      </w:r>
    </w:p>
    <w:p w14:paraId="79181E54" w14:textId="5A2F570D" w:rsidR="0020735D" w:rsidRDefault="0020735D">
      <w:pPr>
        <w:spacing w:after="160" w:line="259" w:lineRule="auto"/>
        <w:ind w:left="0" w:firstLine="0"/>
      </w:pPr>
      <w:r>
        <w:br w:type="page"/>
      </w:r>
    </w:p>
    <w:p w14:paraId="08121038" w14:textId="77777777" w:rsidR="0020735D" w:rsidRPr="004A1DC0" w:rsidRDefault="0020735D" w:rsidP="008F79CF">
      <w:pPr>
        <w:spacing w:after="9"/>
        <w:ind w:right="157"/>
      </w:pPr>
    </w:p>
    <w:p w14:paraId="42E08814" w14:textId="77777777" w:rsidR="00EE7666" w:rsidRDefault="00EE7666">
      <w:pPr>
        <w:ind w:left="846" w:right="8"/>
      </w:pPr>
    </w:p>
    <w:p w14:paraId="3AD142E7" w14:textId="77777777" w:rsidR="00AF048F" w:rsidRDefault="002153EF">
      <w:pPr>
        <w:pStyle w:val="Heading2"/>
        <w:ind w:left="848"/>
      </w:pPr>
      <w:bookmarkStart w:id="732" w:name="_Toc6320407"/>
      <w:bookmarkStart w:id="733" w:name="_Toc136351225"/>
      <w:r>
        <w:t>3.2 Financial Institution Translation Rule Descriptions</w:t>
      </w:r>
      <w:bookmarkEnd w:id="732"/>
      <w:bookmarkEnd w:id="733"/>
      <w:r>
        <w:t xml:space="preserve"> </w:t>
      </w:r>
    </w:p>
    <w:p w14:paraId="09007761" w14:textId="77777777" w:rsidR="00AF048F" w:rsidRDefault="002153EF">
      <w:pPr>
        <w:spacing w:after="227" w:line="249" w:lineRule="auto"/>
        <w:ind w:left="849" w:right="15" w:hanging="10"/>
      </w:pPr>
      <w:r>
        <w:rPr>
          <w:rFonts w:ascii="Arial" w:eastAsia="Arial" w:hAnsi="Arial" w:cs="Arial"/>
        </w:rPr>
        <w:t xml:space="preserve">The translation rule descriptions provided in this section are for translation rules that relate to financial institution information. </w:t>
      </w:r>
    </w:p>
    <w:p w14:paraId="6C7C4027" w14:textId="77777777" w:rsidR="00AF048F" w:rsidRDefault="002153EF">
      <w:pPr>
        <w:spacing w:after="0" w:line="259" w:lineRule="auto"/>
        <w:ind w:left="0" w:firstLine="0"/>
      </w:pPr>
      <w:bookmarkStart w:id="734" w:name="_Toc6320408"/>
      <w:bookmarkEnd w:id="734"/>
      <w:r>
        <w:rPr>
          <w:rFonts w:ascii="Arial" w:eastAsia="Arial" w:hAnsi="Arial" w:cs="Arial"/>
          <w:b/>
          <w:sz w:val="28"/>
        </w:rPr>
        <w:t xml:space="preserve"> </w:t>
      </w:r>
    </w:p>
    <w:p w14:paraId="75B60A35" w14:textId="4D42643C" w:rsidR="00AF048F" w:rsidRDefault="00B66369" w:rsidP="00EC55BF">
      <w:pPr>
        <w:pStyle w:val="Heading3"/>
      </w:pPr>
      <w:bookmarkStart w:id="735" w:name="_Toc6320409"/>
      <w:bookmarkStart w:id="736" w:name="_Toc136351226"/>
      <w:r>
        <w:t>3.2.1</w:t>
      </w:r>
      <w:r w:rsidR="00180E67">
        <w:t xml:space="preserve">  </w:t>
      </w:r>
      <w:r w:rsidR="002153EF">
        <w:t>MT_To_MXBIC</w:t>
      </w:r>
      <w:r w:rsidR="00337C6A">
        <w:t>FI</w:t>
      </w:r>
      <w:bookmarkEnd w:id="735"/>
      <w:bookmarkEnd w:id="736"/>
      <w:r w:rsidR="002153EF">
        <w:t xml:space="preserve"> </w:t>
      </w:r>
    </w:p>
    <w:p w14:paraId="63B27EC6" w14:textId="77777777" w:rsidR="00AF048F" w:rsidRDefault="002153EF">
      <w:pPr>
        <w:spacing w:after="95"/>
        <w:ind w:left="419" w:right="157" w:hanging="7"/>
      </w:pPr>
      <w:r>
        <w:rPr>
          <w:rFonts w:ascii="Arial" w:eastAsia="Arial" w:hAnsi="Arial" w:cs="Arial"/>
          <w:b/>
        </w:rPr>
        <w:t xml:space="preserve">Name </w:t>
      </w:r>
    </w:p>
    <w:p w14:paraId="51B664F2" w14:textId="115BA33F" w:rsidR="00AF048F" w:rsidRDefault="00C203A4">
      <w:pPr>
        <w:spacing w:after="112" w:line="249" w:lineRule="auto"/>
        <w:ind w:left="849" w:right="15" w:hanging="10"/>
      </w:pPr>
      <w:r>
        <w:rPr>
          <w:rFonts w:ascii="Arial" w:eastAsia="Arial" w:hAnsi="Arial" w:cs="Arial"/>
        </w:rPr>
        <w:t>MT_To_MXBIC</w:t>
      </w:r>
      <w:r w:rsidR="00337C6A">
        <w:rPr>
          <w:rFonts w:ascii="Arial" w:eastAsia="Arial" w:hAnsi="Arial" w:cs="Arial"/>
        </w:rPr>
        <w:t>FI</w:t>
      </w:r>
    </w:p>
    <w:p w14:paraId="5D4B6AC9" w14:textId="77777777" w:rsidR="00AF048F" w:rsidRDefault="002153EF">
      <w:pPr>
        <w:spacing w:after="95"/>
        <w:ind w:left="419" w:right="157" w:hanging="7"/>
      </w:pPr>
      <w:r>
        <w:rPr>
          <w:rFonts w:ascii="Arial" w:eastAsia="Arial" w:hAnsi="Arial" w:cs="Arial"/>
          <w:b/>
        </w:rPr>
        <w:t xml:space="preserve">Business description  </w:t>
      </w:r>
    </w:p>
    <w:p w14:paraId="314C76D0" w14:textId="77777777" w:rsidR="00AF048F" w:rsidRDefault="002153EF">
      <w:pPr>
        <w:spacing w:after="112" w:line="249" w:lineRule="auto"/>
        <w:ind w:left="849" w:right="15" w:hanging="10"/>
      </w:pPr>
      <w:r>
        <w:rPr>
          <w:rFonts w:ascii="Arial" w:eastAsia="Arial" w:hAnsi="Arial" w:cs="Arial"/>
        </w:rPr>
        <w:t>The function translates an MT BIC</w:t>
      </w:r>
      <w:r w:rsidR="00337C6A">
        <w:rPr>
          <w:rFonts w:ascii="Arial" w:eastAsia="Arial" w:hAnsi="Arial" w:cs="Arial"/>
        </w:rPr>
        <w:t>FI</w:t>
      </w:r>
      <w:r>
        <w:rPr>
          <w:rFonts w:ascii="Arial" w:eastAsia="Arial" w:hAnsi="Arial" w:cs="Arial"/>
        </w:rPr>
        <w:t xml:space="preserve"> to an MX BIC</w:t>
      </w:r>
      <w:r w:rsidR="00337C6A">
        <w:rPr>
          <w:rFonts w:ascii="Arial" w:eastAsia="Arial" w:hAnsi="Arial" w:cs="Arial"/>
        </w:rPr>
        <w:t>FI</w:t>
      </w:r>
      <w:r>
        <w:rPr>
          <w:rFonts w:ascii="Arial" w:eastAsia="Arial" w:hAnsi="Arial" w:cs="Arial"/>
        </w:rPr>
        <w:t xml:space="preserve">.  </w:t>
      </w:r>
    </w:p>
    <w:p w14:paraId="5D76E293" w14:textId="77777777" w:rsidR="00AF048F" w:rsidRDefault="002153EF">
      <w:pPr>
        <w:spacing w:after="95"/>
        <w:ind w:left="419" w:right="157" w:hanging="7"/>
      </w:pPr>
      <w:r>
        <w:rPr>
          <w:rFonts w:ascii="Arial" w:eastAsia="Arial" w:hAnsi="Arial" w:cs="Arial"/>
          <w:b/>
        </w:rPr>
        <w:t xml:space="preserve">Format </w:t>
      </w:r>
    </w:p>
    <w:p w14:paraId="34DF1983" w14:textId="5CFCD8DB" w:rsidR="00AF048F" w:rsidRDefault="002153EF">
      <w:pPr>
        <w:spacing w:after="112" w:line="249" w:lineRule="auto"/>
        <w:ind w:left="849" w:right="15" w:hanging="10"/>
      </w:pPr>
      <w:r>
        <w:rPr>
          <w:rFonts w:ascii="Arial" w:eastAsia="Arial" w:hAnsi="Arial" w:cs="Arial"/>
          <w:b/>
        </w:rPr>
        <w:t>MT_To_MXBIC</w:t>
      </w:r>
      <w:r w:rsidR="00337C6A">
        <w:rPr>
          <w:rFonts w:ascii="Arial" w:eastAsia="Arial" w:hAnsi="Arial" w:cs="Arial"/>
          <w:b/>
        </w:rPr>
        <w:t>FI</w:t>
      </w:r>
      <w:r>
        <w:rPr>
          <w:rFonts w:ascii="Arial" w:eastAsia="Arial" w:hAnsi="Arial" w:cs="Arial"/>
        </w:rPr>
        <w:t>(MTBIC</w:t>
      </w:r>
      <w:r w:rsidR="00337C6A">
        <w:rPr>
          <w:rFonts w:ascii="Arial" w:eastAsia="Arial" w:hAnsi="Arial" w:cs="Arial"/>
        </w:rPr>
        <w:t>FI</w:t>
      </w:r>
      <w:r>
        <w:rPr>
          <w:rFonts w:ascii="Arial" w:eastAsia="Arial" w:hAnsi="Arial" w:cs="Arial"/>
        </w:rPr>
        <w:t>, ; MX</w:t>
      </w:r>
      <w:r w:rsidR="00264448">
        <w:rPr>
          <w:rFonts w:ascii="Arial" w:eastAsia="Arial" w:hAnsi="Arial" w:cs="Arial"/>
        </w:rPr>
        <w:t>Agent</w:t>
      </w:r>
      <w:r>
        <w:rPr>
          <w:rFonts w:ascii="Arial" w:eastAsia="Arial" w:hAnsi="Arial" w:cs="Arial"/>
        </w:rPr>
        <w:t xml:space="preserve">)  </w:t>
      </w:r>
    </w:p>
    <w:p w14:paraId="2C4CEA95" w14:textId="77777777" w:rsidR="00C203A4" w:rsidRDefault="00C203A4">
      <w:pPr>
        <w:spacing w:after="95"/>
        <w:ind w:left="859" w:right="157" w:hanging="7"/>
        <w:rPr>
          <w:rFonts w:ascii="Arial" w:eastAsia="Arial" w:hAnsi="Arial" w:cs="Arial"/>
          <w:b/>
        </w:rPr>
      </w:pPr>
    </w:p>
    <w:p w14:paraId="6DE296F2" w14:textId="77777777" w:rsidR="00AF048F" w:rsidRDefault="002153EF">
      <w:pPr>
        <w:spacing w:after="95"/>
        <w:ind w:left="859" w:right="157" w:hanging="7"/>
      </w:pPr>
      <w:r>
        <w:rPr>
          <w:rFonts w:ascii="Arial" w:eastAsia="Arial" w:hAnsi="Arial" w:cs="Arial"/>
          <w:b/>
        </w:rPr>
        <w:t xml:space="preserve">Input </w:t>
      </w:r>
    </w:p>
    <w:p w14:paraId="5F730D0B" w14:textId="77777777" w:rsidR="00C203A4" w:rsidRDefault="002153EF">
      <w:pPr>
        <w:spacing w:line="365" w:lineRule="auto"/>
        <w:ind w:left="849" w:right="1304" w:hanging="10"/>
        <w:rPr>
          <w:rFonts w:ascii="Arial" w:eastAsia="Arial" w:hAnsi="Arial" w:cs="Arial"/>
        </w:rPr>
      </w:pPr>
      <w:r>
        <w:rPr>
          <w:rFonts w:ascii="Arial" w:eastAsia="Arial" w:hAnsi="Arial" w:cs="Arial"/>
        </w:rPr>
        <w:t>MTBIC</w:t>
      </w:r>
      <w:r w:rsidR="00337C6A">
        <w:rPr>
          <w:rFonts w:ascii="Arial" w:eastAsia="Arial" w:hAnsi="Arial" w:cs="Arial"/>
        </w:rPr>
        <w:t>FI</w:t>
      </w:r>
      <w:r>
        <w:rPr>
          <w:rFonts w:ascii="Arial" w:eastAsia="Arial" w:hAnsi="Arial" w:cs="Arial"/>
        </w:rPr>
        <w:t xml:space="preserve">: BIC identifying a financial institution in an MT message. </w:t>
      </w:r>
    </w:p>
    <w:p w14:paraId="28C5B262" w14:textId="18E9E140" w:rsidR="00AF048F" w:rsidRDefault="002153EF">
      <w:pPr>
        <w:spacing w:line="365" w:lineRule="auto"/>
        <w:ind w:left="849" w:right="1304" w:hanging="10"/>
      </w:pPr>
      <w:r>
        <w:rPr>
          <w:rFonts w:ascii="Arial" w:eastAsia="Arial" w:hAnsi="Arial" w:cs="Arial"/>
          <w:b/>
        </w:rPr>
        <w:t xml:space="preserve">Output </w:t>
      </w:r>
    </w:p>
    <w:p w14:paraId="435925CE" w14:textId="6B182172" w:rsidR="00AF048F" w:rsidRDefault="002153EF">
      <w:pPr>
        <w:spacing w:after="112" w:line="249" w:lineRule="auto"/>
        <w:ind w:left="849" w:right="15" w:hanging="10"/>
      </w:pPr>
      <w:r>
        <w:rPr>
          <w:rFonts w:ascii="Arial" w:eastAsia="Arial" w:hAnsi="Arial" w:cs="Arial"/>
        </w:rPr>
        <w:t>MX</w:t>
      </w:r>
      <w:r w:rsidR="00264448">
        <w:rPr>
          <w:rFonts w:ascii="Arial" w:eastAsia="Arial" w:hAnsi="Arial" w:cs="Arial"/>
        </w:rPr>
        <w:t>Agent</w:t>
      </w:r>
      <w:r>
        <w:rPr>
          <w:rFonts w:ascii="Arial" w:eastAsia="Arial" w:hAnsi="Arial" w:cs="Arial"/>
        </w:rPr>
        <w:t xml:space="preserve">: the result of this function -a BIC- is immediately put into the correct MX element inside the target component typed </w:t>
      </w:r>
      <w:r>
        <w:rPr>
          <w:rFonts w:ascii="Arial" w:eastAsia="Arial" w:hAnsi="Arial" w:cs="Arial"/>
          <w:i/>
        </w:rPr>
        <w:t>BranchAndFinancialInstitutionIdentification</w:t>
      </w:r>
      <w:r w:rsidR="00337C6A">
        <w:rPr>
          <w:rFonts w:ascii="Arial" w:eastAsia="Arial" w:hAnsi="Arial" w:cs="Arial"/>
          <w:i/>
        </w:rPr>
        <w:t>6</w:t>
      </w:r>
      <w:r>
        <w:rPr>
          <w:rFonts w:ascii="Arial" w:eastAsia="Arial" w:hAnsi="Arial" w:cs="Arial"/>
        </w:rPr>
        <w:t xml:space="preserve">.  </w:t>
      </w:r>
    </w:p>
    <w:p w14:paraId="7F6EF90E" w14:textId="77777777" w:rsidR="00180E67" w:rsidRDefault="002153EF">
      <w:pPr>
        <w:spacing w:after="0" w:line="367" w:lineRule="auto"/>
        <w:ind w:left="419" w:right="6279" w:hanging="7"/>
        <w:rPr>
          <w:rFonts w:ascii="Arial" w:eastAsia="Arial" w:hAnsi="Arial" w:cs="Arial"/>
        </w:rPr>
      </w:pPr>
      <w:r>
        <w:rPr>
          <w:rFonts w:ascii="Arial" w:eastAsia="Arial" w:hAnsi="Arial" w:cs="Arial"/>
          <w:b/>
        </w:rPr>
        <w:t xml:space="preserve">Preconditions </w:t>
      </w:r>
      <w:r>
        <w:rPr>
          <w:rFonts w:ascii="Arial" w:eastAsia="Arial" w:hAnsi="Arial" w:cs="Arial"/>
        </w:rPr>
        <w:t>None.</w:t>
      </w:r>
    </w:p>
    <w:p w14:paraId="4E0C1F42" w14:textId="58C5B7C0" w:rsidR="00AF048F" w:rsidRDefault="002153EF">
      <w:pPr>
        <w:spacing w:after="0" w:line="367" w:lineRule="auto"/>
        <w:ind w:left="419" w:right="6279" w:hanging="7"/>
      </w:pPr>
      <w:r>
        <w:rPr>
          <w:rFonts w:ascii="Arial" w:eastAsia="Arial" w:hAnsi="Arial" w:cs="Arial"/>
          <w:b/>
        </w:rPr>
        <w:t xml:space="preserve">Formal description </w:t>
      </w:r>
    </w:p>
    <w:p w14:paraId="4218157F" w14:textId="77777777" w:rsidR="00AF048F" w:rsidRDefault="002153EF">
      <w:pPr>
        <w:tabs>
          <w:tab w:val="center" w:pos="850"/>
          <w:tab w:val="center" w:pos="4177"/>
        </w:tabs>
        <w:spacing w:after="89"/>
        <w:ind w:left="0" w:firstLine="0"/>
      </w:pPr>
      <w:r>
        <w:rPr>
          <w:rFonts w:ascii="Calibri" w:eastAsia="Calibri" w:hAnsi="Calibri" w:cs="Calibri"/>
          <w:sz w:val="22"/>
        </w:rPr>
        <w:tab/>
      </w:r>
      <w:r>
        <w:t xml:space="preserve"> </w:t>
      </w:r>
      <w:r>
        <w:tab/>
      </w:r>
      <w:r w:rsidR="00264448">
        <w:t>MXAgent.</w:t>
      </w:r>
      <w:r>
        <w:t>FinancialInstitutionIdentification.BIC</w:t>
      </w:r>
      <w:r w:rsidR="00264448">
        <w:t>FI</w:t>
      </w:r>
      <w:r>
        <w:t xml:space="preserve"> = MTBIC </w:t>
      </w:r>
    </w:p>
    <w:p w14:paraId="30FD7FE8" w14:textId="77777777" w:rsidR="00AF048F" w:rsidRDefault="002153EF">
      <w:pPr>
        <w:spacing w:after="0" w:line="367" w:lineRule="auto"/>
        <w:ind w:left="839" w:right="6564" w:hanging="427"/>
      </w:pPr>
      <w:r>
        <w:rPr>
          <w:rFonts w:ascii="Arial" w:eastAsia="Arial" w:hAnsi="Arial" w:cs="Arial"/>
          <w:b/>
        </w:rPr>
        <w:t xml:space="preserve">Example 1 MT Source:  </w:t>
      </w:r>
    </w:p>
    <w:p w14:paraId="7506F945" w14:textId="77777777" w:rsidR="00C203A4" w:rsidRDefault="002153EF" w:rsidP="00C203A4">
      <w:pPr>
        <w:spacing w:after="0" w:line="268" w:lineRule="auto"/>
        <w:ind w:left="847" w:right="1898" w:hanging="10"/>
        <w:rPr>
          <w:i/>
        </w:rPr>
      </w:pPr>
      <w:r>
        <w:t xml:space="preserve">:52A:  </w:t>
      </w:r>
      <w:r>
        <w:rPr>
          <w:i/>
        </w:rPr>
        <w:t>//BL12345678</w:t>
      </w:r>
    </w:p>
    <w:p w14:paraId="0820A7CC" w14:textId="5B293331" w:rsidR="00AF048F" w:rsidRDefault="00C203A4" w:rsidP="00C203A4">
      <w:pPr>
        <w:spacing w:after="0" w:line="268" w:lineRule="auto"/>
        <w:ind w:left="847" w:right="1898" w:hanging="10"/>
      </w:pPr>
      <w:r>
        <w:t>SOGEDEFF</w:t>
      </w:r>
      <w:r w:rsidR="002153EF">
        <w:rPr>
          <w:i/>
        </w:rPr>
        <w:t xml:space="preserve">   </w:t>
      </w:r>
    </w:p>
    <w:p w14:paraId="4C1830E6" w14:textId="598A0B15" w:rsidR="00C203A4" w:rsidRDefault="002153EF">
      <w:pPr>
        <w:spacing w:after="4" w:line="566" w:lineRule="auto"/>
        <w:ind w:left="847" w:right="2434" w:hanging="10"/>
      </w:pPr>
      <w:r>
        <w:rPr>
          <w:i/>
          <w:sz w:val="31"/>
          <w:vertAlign w:val="subscript"/>
        </w:rPr>
        <w:t xml:space="preserve"> </w:t>
      </w:r>
      <w:r>
        <w:rPr>
          <w:i/>
        </w:rPr>
        <w:t>(Italic not translated by this function</w:t>
      </w:r>
      <w:r>
        <w:rPr>
          <w:i/>
          <w:sz w:val="31"/>
          <w:vertAlign w:val="subscript"/>
        </w:rPr>
        <w:t>)</w:t>
      </w:r>
      <w:r>
        <w:t xml:space="preserve"> </w:t>
      </w:r>
    </w:p>
    <w:p w14:paraId="67D1FFA5" w14:textId="794AF7FA" w:rsidR="00AF048F" w:rsidRDefault="002153EF">
      <w:pPr>
        <w:spacing w:after="4" w:line="566" w:lineRule="auto"/>
        <w:ind w:left="847" w:right="2434" w:hanging="10"/>
      </w:pPr>
      <w:r>
        <w:rPr>
          <w:rFonts w:ascii="Arial" w:eastAsia="Arial" w:hAnsi="Arial" w:cs="Arial"/>
          <w:b/>
        </w:rPr>
        <w:t xml:space="preserve">MX Translation:  </w:t>
      </w:r>
    </w:p>
    <w:p w14:paraId="7E49422B" w14:textId="77777777" w:rsidR="00AF048F" w:rsidRDefault="002153EF">
      <w:pPr>
        <w:ind w:left="846" w:right="8"/>
      </w:pPr>
      <w:r>
        <w:t xml:space="preserve">&lt;DbtrAgt&gt; </w:t>
      </w:r>
    </w:p>
    <w:p w14:paraId="5B7C54AB" w14:textId="77777777" w:rsidR="00AF048F" w:rsidRDefault="002153EF">
      <w:pPr>
        <w:tabs>
          <w:tab w:val="center" w:pos="850"/>
          <w:tab w:val="center" w:pos="2138"/>
        </w:tabs>
        <w:spacing w:after="64"/>
        <w:ind w:left="0" w:firstLine="0"/>
      </w:pPr>
      <w:r>
        <w:rPr>
          <w:rFonts w:ascii="Calibri" w:eastAsia="Calibri" w:hAnsi="Calibri" w:cs="Calibri"/>
          <w:sz w:val="22"/>
        </w:rPr>
        <w:tab/>
      </w:r>
      <w:r>
        <w:t xml:space="preserve"> </w:t>
      </w:r>
      <w:r>
        <w:tab/>
        <w:t xml:space="preserve">&lt;FinInstnId&gt; </w:t>
      </w:r>
    </w:p>
    <w:p w14:paraId="210EB77E" w14:textId="5CF2CE2A" w:rsidR="00C203A4" w:rsidRDefault="00C203A4">
      <w:pPr>
        <w:tabs>
          <w:tab w:val="center" w:pos="850"/>
          <w:tab w:val="center" w:pos="2138"/>
        </w:tabs>
        <w:spacing w:after="64"/>
        <w:ind w:left="0" w:firstLine="0"/>
      </w:pPr>
      <w:r>
        <w:t xml:space="preserve">                        &lt;BICFI&gt;SOGEDEFF&lt;/BICFI&gt;</w:t>
      </w:r>
    </w:p>
    <w:p w14:paraId="4BC9176F" w14:textId="002B2FB1" w:rsidR="00AF048F" w:rsidRDefault="002153EF" w:rsidP="00C203A4">
      <w:pPr>
        <w:tabs>
          <w:tab w:val="center" w:pos="850"/>
          <w:tab w:val="center" w:pos="1418"/>
          <w:tab w:val="center" w:pos="1985"/>
          <w:tab w:val="center" w:pos="3690"/>
        </w:tabs>
        <w:spacing w:after="0"/>
        <w:ind w:left="0" w:firstLine="0"/>
      </w:pPr>
      <w:r>
        <w:rPr>
          <w:rFonts w:ascii="Calibri" w:eastAsia="Calibri" w:hAnsi="Calibri" w:cs="Calibri"/>
          <w:sz w:val="22"/>
        </w:rPr>
        <w:tab/>
      </w:r>
      <w:r>
        <w:t xml:space="preserve"> </w:t>
      </w:r>
      <w:r>
        <w:tab/>
        <w:t xml:space="preserve"> </w:t>
      </w:r>
      <w:r>
        <w:tab/>
        <w:t xml:space="preserve"> </w:t>
      </w:r>
      <w:r>
        <w:tab/>
        <w:t>&lt;</w:t>
      </w:r>
      <w:r>
        <w:rPr>
          <w:i/>
        </w:rPr>
        <w:t xml:space="preserve">ClrSysMmbId&gt; </w:t>
      </w:r>
    </w:p>
    <w:p w14:paraId="783133D8" w14:textId="299E5169" w:rsidR="00AF048F" w:rsidRDefault="002153EF" w:rsidP="00C203A4">
      <w:pPr>
        <w:spacing w:after="0" w:line="259" w:lineRule="auto"/>
        <w:ind w:left="850" w:firstLine="0"/>
      </w:pPr>
      <w:r>
        <w:t xml:space="preserve"> </w:t>
      </w:r>
      <w:r>
        <w:tab/>
        <w:t xml:space="preserve"> </w:t>
      </w:r>
      <w:r>
        <w:tab/>
        <w:t xml:space="preserve"> </w:t>
      </w:r>
      <w:r>
        <w:rPr>
          <w:rFonts w:ascii="Calibri" w:eastAsia="Calibri" w:hAnsi="Calibri" w:cs="Calibri"/>
          <w:sz w:val="22"/>
        </w:rPr>
        <w:tab/>
      </w:r>
      <w:r w:rsidR="00C203A4">
        <w:rPr>
          <w:i/>
        </w:rPr>
        <w:t xml:space="preserve">  </w:t>
      </w:r>
      <w:r>
        <w:rPr>
          <w:i/>
        </w:rPr>
        <w:t xml:space="preserve">&lt;ClrSysId&gt; </w:t>
      </w:r>
    </w:p>
    <w:p w14:paraId="129EE66C" w14:textId="77777777" w:rsidR="00AF048F" w:rsidRDefault="002153EF">
      <w:pPr>
        <w:tabs>
          <w:tab w:val="center" w:pos="849"/>
          <w:tab w:val="center" w:pos="1418"/>
          <w:tab w:val="center" w:pos="1984"/>
          <w:tab w:val="center" w:pos="2550"/>
          <w:tab w:val="center" w:pos="3119"/>
          <w:tab w:val="center" w:pos="4438"/>
        </w:tabs>
        <w:spacing w:after="4" w:line="268" w:lineRule="auto"/>
        <w:ind w:left="0" w:firstLine="0"/>
      </w:pPr>
      <w:r>
        <w:rPr>
          <w:rFonts w:ascii="Calibri" w:eastAsia="Calibri" w:hAnsi="Calibri" w:cs="Calibri"/>
          <w:sz w:val="22"/>
        </w:rPr>
        <w:tab/>
      </w:r>
      <w:r>
        <w:rPr>
          <w:i/>
        </w:rPr>
        <w:t xml:space="preserve"> </w:t>
      </w:r>
      <w:r>
        <w:rPr>
          <w:i/>
        </w:rPr>
        <w:tab/>
        <w:t xml:space="preserve"> </w:t>
      </w:r>
      <w:r>
        <w:rPr>
          <w:i/>
        </w:rPr>
        <w:tab/>
        <w:t xml:space="preserve"> </w:t>
      </w:r>
      <w:r>
        <w:rPr>
          <w:i/>
        </w:rPr>
        <w:tab/>
        <w:t xml:space="preserve"> </w:t>
      </w:r>
      <w:r>
        <w:rPr>
          <w:i/>
        </w:rPr>
        <w:tab/>
        <w:t xml:space="preserve"> </w:t>
      </w:r>
      <w:r>
        <w:rPr>
          <w:i/>
        </w:rPr>
        <w:tab/>
        <w:t xml:space="preserve">&lt;Cd&gt;DEBLZ&lt;/Cd&gt; </w:t>
      </w:r>
    </w:p>
    <w:p w14:paraId="74FA87EF" w14:textId="77777777" w:rsidR="00AF048F" w:rsidRDefault="002153EF">
      <w:pPr>
        <w:tabs>
          <w:tab w:val="center" w:pos="849"/>
          <w:tab w:val="center" w:pos="1417"/>
          <w:tab w:val="center" w:pos="1984"/>
          <w:tab w:val="center" w:pos="2550"/>
          <w:tab w:val="center" w:pos="3778"/>
        </w:tabs>
        <w:spacing w:after="4" w:line="268" w:lineRule="auto"/>
        <w:ind w:left="0" w:firstLine="0"/>
      </w:pPr>
      <w:r>
        <w:rPr>
          <w:rFonts w:ascii="Calibri" w:eastAsia="Calibri" w:hAnsi="Calibri" w:cs="Calibri"/>
          <w:sz w:val="22"/>
        </w:rPr>
        <w:tab/>
      </w:r>
      <w:r>
        <w:rPr>
          <w:i/>
        </w:rPr>
        <w:t xml:space="preserve"> </w:t>
      </w:r>
      <w:r>
        <w:rPr>
          <w:i/>
        </w:rPr>
        <w:tab/>
        <w:t xml:space="preserve"> </w:t>
      </w:r>
      <w:r>
        <w:rPr>
          <w:i/>
        </w:rPr>
        <w:tab/>
        <w:t xml:space="preserve"> </w:t>
      </w:r>
      <w:r>
        <w:rPr>
          <w:i/>
        </w:rPr>
        <w:tab/>
        <w:t xml:space="preserve"> </w:t>
      </w:r>
      <w:r>
        <w:rPr>
          <w:i/>
        </w:rPr>
        <w:tab/>
        <w:t xml:space="preserve">&lt;/ClrSysId&gt; </w:t>
      </w:r>
    </w:p>
    <w:p w14:paraId="4A3DDFB3" w14:textId="77777777" w:rsidR="00AF048F" w:rsidRDefault="002153EF">
      <w:pPr>
        <w:tabs>
          <w:tab w:val="center" w:pos="848"/>
          <w:tab w:val="center" w:pos="1417"/>
          <w:tab w:val="center" w:pos="1983"/>
          <w:tab w:val="center" w:pos="2550"/>
          <w:tab w:val="center" w:pos="4497"/>
          <w:tab w:val="center" w:pos="6478"/>
          <w:tab w:val="center" w:pos="7198"/>
        </w:tabs>
        <w:spacing w:after="4" w:line="268" w:lineRule="auto"/>
        <w:ind w:left="0" w:firstLine="0"/>
      </w:pPr>
      <w:r>
        <w:rPr>
          <w:rFonts w:ascii="Calibri" w:eastAsia="Calibri" w:hAnsi="Calibri" w:cs="Calibri"/>
          <w:sz w:val="22"/>
        </w:rPr>
        <w:tab/>
      </w:r>
      <w:r>
        <w:rPr>
          <w:i/>
        </w:rPr>
        <w:t xml:space="preserve"> </w:t>
      </w:r>
      <w:r>
        <w:rPr>
          <w:i/>
        </w:rPr>
        <w:tab/>
        <w:t xml:space="preserve"> </w:t>
      </w:r>
      <w:r>
        <w:rPr>
          <w:i/>
        </w:rPr>
        <w:tab/>
        <w:t xml:space="preserve"> </w:t>
      </w:r>
      <w:r>
        <w:rPr>
          <w:i/>
        </w:rPr>
        <w:tab/>
        <w:t xml:space="preserve"> </w:t>
      </w:r>
      <w:r>
        <w:rPr>
          <w:i/>
        </w:rPr>
        <w:tab/>
        <w:t xml:space="preserve">&lt;MmbId&gt;12345678&lt;/MmbId&gt; </w:t>
      </w:r>
      <w:r>
        <w:rPr>
          <w:i/>
        </w:rPr>
        <w:tab/>
        <w:t xml:space="preserve"> </w:t>
      </w:r>
      <w:r>
        <w:rPr>
          <w:i/>
        </w:rPr>
        <w:tab/>
        <w:t xml:space="preserve"> </w:t>
      </w:r>
    </w:p>
    <w:p w14:paraId="42BBA3E1" w14:textId="4F77EB74" w:rsidR="00AF048F" w:rsidRDefault="002153EF">
      <w:pPr>
        <w:tabs>
          <w:tab w:val="center" w:pos="848"/>
          <w:tab w:val="center" w:pos="1417"/>
          <w:tab w:val="center" w:pos="1983"/>
          <w:tab w:val="center" w:pos="3389"/>
        </w:tabs>
        <w:spacing w:after="26" w:line="268" w:lineRule="auto"/>
        <w:ind w:left="0" w:firstLine="0"/>
      </w:pPr>
      <w:r>
        <w:rPr>
          <w:rFonts w:ascii="Calibri" w:eastAsia="Calibri" w:hAnsi="Calibri" w:cs="Calibri"/>
          <w:sz w:val="22"/>
        </w:rPr>
        <w:lastRenderedPageBreak/>
        <w:tab/>
      </w:r>
      <w:r>
        <w:rPr>
          <w:i/>
        </w:rPr>
        <w:t xml:space="preserve"> </w:t>
      </w:r>
      <w:r>
        <w:rPr>
          <w:i/>
        </w:rPr>
        <w:tab/>
        <w:t xml:space="preserve"> </w:t>
      </w:r>
      <w:r>
        <w:rPr>
          <w:i/>
        </w:rPr>
        <w:tab/>
        <w:t xml:space="preserve"> </w:t>
      </w:r>
      <w:r>
        <w:rPr>
          <w:i/>
        </w:rPr>
        <w:tab/>
      </w:r>
      <w:r w:rsidR="00C203A4">
        <w:rPr>
          <w:i/>
        </w:rPr>
        <w:t xml:space="preserve">      </w:t>
      </w:r>
      <w:r>
        <w:rPr>
          <w:i/>
        </w:rPr>
        <w:t>&lt;/ClrSysMmbId&gt;</w:t>
      </w:r>
      <w:r>
        <w:t xml:space="preserve"> </w:t>
      </w:r>
    </w:p>
    <w:p w14:paraId="338ABE03" w14:textId="77777777" w:rsidR="00AF048F" w:rsidRDefault="002153EF">
      <w:pPr>
        <w:tabs>
          <w:tab w:val="center" w:pos="848"/>
          <w:tab w:val="center" w:pos="2196"/>
        </w:tabs>
        <w:ind w:left="0" w:firstLine="0"/>
      </w:pPr>
      <w:r>
        <w:rPr>
          <w:rFonts w:ascii="Calibri" w:eastAsia="Calibri" w:hAnsi="Calibri" w:cs="Calibri"/>
          <w:sz w:val="22"/>
        </w:rPr>
        <w:tab/>
      </w:r>
      <w:r>
        <w:t xml:space="preserve"> </w:t>
      </w:r>
      <w:r>
        <w:tab/>
        <w:t xml:space="preserve">&lt;/FinInstnId&gt; </w:t>
      </w:r>
    </w:p>
    <w:p w14:paraId="6CA859AC" w14:textId="77777777" w:rsidR="00AF048F" w:rsidRDefault="002153EF">
      <w:pPr>
        <w:ind w:left="846" w:right="8"/>
      </w:pPr>
      <w:r>
        <w:t xml:space="preserve">&lt;/DbtrAgt&gt; </w:t>
      </w:r>
    </w:p>
    <w:p w14:paraId="1184FA7F" w14:textId="77777777" w:rsidR="00AF048F" w:rsidRDefault="002153EF">
      <w:pPr>
        <w:spacing w:after="102" w:line="259" w:lineRule="auto"/>
        <w:ind w:left="848" w:firstLine="0"/>
      </w:pPr>
      <w:r>
        <w:t xml:space="preserve"> </w:t>
      </w:r>
    </w:p>
    <w:p w14:paraId="36970703" w14:textId="20A4DA38" w:rsidR="005A0360" w:rsidRDefault="005A0360" w:rsidP="005A0360">
      <w:pPr>
        <w:spacing w:after="0" w:line="365" w:lineRule="auto"/>
        <w:ind w:left="839" w:right="6567" w:hanging="427"/>
      </w:pPr>
      <w:r>
        <w:rPr>
          <w:rFonts w:ascii="Arial" w:eastAsia="Arial" w:hAnsi="Arial" w:cs="Arial"/>
          <w:b/>
        </w:rPr>
        <w:t xml:space="preserve">Example 2 MT Source: </w:t>
      </w:r>
      <w:r>
        <w:t>:57A:</w:t>
      </w:r>
      <w:r>
        <w:rPr>
          <w:i/>
        </w:rPr>
        <w:t xml:space="preserve">/123456789  </w:t>
      </w:r>
      <w:r>
        <w:t xml:space="preserve"> IRVTUS3N</w:t>
      </w:r>
    </w:p>
    <w:p w14:paraId="60778224" w14:textId="2741E47F" w:rsidR="005A0360" w:rsidRDefault="005A0360">
      <w:pPr>
        <w:tabs>
          <w:tab w:val="center" w:pos="3186"/>
          <w:tab w:val="center" w:pos="5584"/>
        </w:tabs>
        <w:spacing w:after="360" w:line="268" w:lineRule="auto"/>
        <w:ind w:left="0" w:firstLine="0"/>
      </w:pPr>
      <w:r>
        <w:rPr>
          <w:i/>
        </w:rPr>
        <w:t xml:space="preserve">             (Italic not translated by this function</w:t>
      </w:r>
      <w:r>
        <w:rPr>
          <w:i/>
          <w:sz w:val="31"/>
          <w:vertAlign w:val="subscript"/>
        </w:rPr>
        <w:t>)</w:t>
      </w:r>
    </w:p>
    <w:p w14:paraId="08697C37" w14:textId="77777777" w:rsidR="00AF048F" w:rsidRDefault="002153EF">
      <w:pPr>
        <w:spacing w:after="9"/>
        <w:ind w:left="857" w:right="157" w:hanging="7"/>
      </w:pPr>
      <w:r>
        <w:rPr>
          <w:rFonts w:ascii="Arial" w:eastAsia="Arial" w:hAnsi="Arial" w:cs="Arial"/>
          <w:b/>
        </w:rPr>
        <w:t xml:space="preserve">MX Translation:  </w:t>
      </w:r>
    </w:p>
    <w:p w14:paraId="51CF08EB" w14:textId="77777777" w:rsidR="00AF048F" w:rsidRDefault="002153EF">
      <w:pPr>
        <w:ind w:left="846" w:right="8"/>
      </w:pPr>
      <w:r>
        <w:t xml:space="preserve">&lt;CdtrAgt&gt; </w:t>
      </w:r>
    </w:p>
    <w:p w14:paraId="0E960F64" w14:textId="77777777" w:rsidR="00AF048F" w:rsidRDefault="002153EF">
      <w:pPr>
        <w:tabs>
          <w:tab w:val="center" w:pos="848"/>
          <w:tab w:val="center" w:pos="2136"/>
        </w:tabs>
        <w:ind w:left="0" w:firstLine="0"/>
      </w:pPr>
      <w:r>
        <w:rPr>
          <w:rFonts w:ascii="Calibri" w:eastAsia="Calibri" w:hAnsi="Calibri" w:cs="Calibri"/>
          <w:sz w:val="22"/>
        </w:rPr>
        <w:tab/>
      </w:r>
      <w:r>
        <w:t xml:space="preserve"> </w:t>
      </w:r>
      <w:r>
        <w:tab/>
        <w:t xml:space="preserve">&lt;FinInstnId&gt; </w:t>
      </w:r>
    </w:p>
    <w:p w14:paraId="2DD93803" w14:textId="3EAB6059" w:rsidR="00AF048F" w:rsidRDefault="002153EF">
      <w:pPr>
        <w:tabs>
          <w:tab w:val="center" w:pos="848"/>
          <w:tab w:val="center" w:pos="1416"/>
          <w:tab w:val="center" w:pos="3122"/>
        </w:tabs>
        <w:ind w:left="0" w:firstLine="0"/>
      </w:pPr>
      <w:r>
        <w:rPr>
          <w:rFonts w:ascii="Calibri" w:eastAsia="Calibri" w:hAnsi="Calibri" w:cs="Calibri"/>
          <w:sz w:val="22"/>
        </w:rPr>
        <w:tab/>
      </w:r>
      <w:r>
        <w:t xml:space="preserve"> </w:t>
      </w:r>
      <w:r>
        <w:tab/>
        <w:t xml:space="preserve"> </w:t>
      </w:r>
      <w:r>
        <w:tab/>
        <w:t>&lt;BIC</w:t>
      </w:r>
      <w:r w:rsidR="005A0360">
        <w:t>FI</w:t>
      </w:r>
      <w:r>
        <w:t>&gt;IRVTUS3N&lt;/BIC</w:t>
      </w:r>
      <w:r w:rsidR="005A0360">
        <w:t>FI</w:t>
      </w:r>
      <w:r>
        <w:t xml:space="preserve">&gt; </w:t>
      </w:r>
    </w:p>
    <w:p w14:paraId="014685EA" w14:textId="77777777" w:rsidR="00AF048F" w:rsidRDefault="002153EF">
      <w:pPr>
        <w:tabs>
          <w:tab w:val="center" w:pos="847"/>
          <w:tab w:val="center" w:pos="2195"/>
        </w:tabs>
        <w:ind w:left="0" w:firstLine="0"/>
      </w:pPr>
      <w:r>
        <w:rPr>
          <w:rFonts w:ascii="Calibri" w:eastAsia="Calibri" w:hAnsi="Calibri" w:cs="Calibri"/>
          <w:sz w:val="22"/>
        </w:rPr>
        <w:tab/>
      </w:r>
      <w:r>
        <w:t xml:space="preserve"> </w:t>
      </w:r>
      <w:r>
        <w:tab/>
        <w:t xml:space="preserve">&lt;/FinInstnId&gt; </w:t>
      </w:r>
    </w:p>
    <w:p w14:paraId="098C05AD" w14:textId="77777777" w:rsidR="00AF048F" w:rsidRDefault="002153EF">
      <w:pPr>
        <w:ind w:left="846" w:right="8"/>
      </w:pPr>
      <w:r>
        <w:t xml:space="preserve">&lt;/CdtrAgt&gt; </w:t>
      </w:r>
    </w:p>
    <w:p w14:paraId="5BC28302" w14:textId="77777777" w:rsidR="00AF048F" w:rsidRDefault="002153EF">
      <w:pPr>
        <w:spacing w:after="0" w:line="259" w:lineRule="auto"/>
        <w:ind w:left="847" w:firstLine="0"/>
      </w:pPr>
      <w:r>
        <w:t xml:space="preserve"> </w:t>
      </w:r>
    </w:p>
    <w:p w14:paraId="5028BBCE" w14:textId="77777777" w:rsidR="00AF048F" w:rsidRDefault="002153EF">
      <w:pPr>
        <w:spacing w:after="0" w:line="365" w:lineRule="auto"/>
        <w:ind w:left="839" w:right="6564" w:hanging="427"/>
      </w:pPr>
      <w:r>
        <w:rPr>
          <w:rFonts w:ascii="Arial" w:eastAsia="Arial" w:hAnsi="Arial" w:cs="Arial"/>
          <w:b/>
        </w:rPr>
        <w:t xml:space="preserve">Example 3 MT Source:  </w:t>
      </w:r>
    </w:p>
    <w:p w14:paraId="45B9A859" w14:textId="591A1D30" w:rsidR="00AF048F" w:rsidRDefault="005A0360">
      <w:pPr>
        <w:spacing w:after="92"/>
        <w:ind w:left="846" w:right="8"/>
      </w:pPr>
      <w:r>
        <w:t>:57A:</w:t>
      </w:r>
      <w:r w:rsidR="002153EF">
        <w:t xml:space="preserve">IRVTUS33 </w:t>
      </w:r>
    </w:p>
    <w:p w14:paraId="7E7C485A" w14:textId="77777777" w:rsidR="00AF048F" w:rsidRDefault="002153EF">
      <w:pPr>
        <w:spacing w:after="7"/>
        <w:ind w:left="859" w:right="157" w:hanging="7"/>
      </w:pPr>
      <w:r>
        <w:rPr>
          <w:rFonts w:ascii="Arial" w:eastAsia="Arial" w:hAnsi="Arial" w:cs="Arial"/>
          <w:b/>
        </w:rPr>
        <w:t xml:space="preserve">MX Translation:  </w:t>
      </w:r>
    </w:p>
    <w:p w14:paraId="00F0A5BA" w14:textId="77777777" w:rsidR="00AF048F" w:rsidRDefault="002153EF">
      <w:pPr>
        <w:ind w:left="846" w:right="8"/>
      </w:pPr>
      <w:r>
        <w:t xml:space="preserve">&lt;CdtrAgt&gt; </w:t>
      </w:r>
    </w:p>
    <w:p w14:paraId="2B127BF5" w14:textId="77777777" w:rsidR="00AF048F" w:rsidRDefault="002153EF">
      <w:pPr>
        <w:tabs>
          <w:tab w:val="center" w:pos="850"/>
          <w:tab w:val="center" w:pos="2138"/>
        </w:tabs>
        <w:ind w:left="0" w:firstLine="0"/>
      </w:pPr>
      <w:r>
        <w:rPr>
          <w:rFonts w:ascii="Calibri" w:eastAsia="Calibri" w:hAnsi="Calibri" w:cs="Calibri"/>
          <w:sz w:val="22"/>
        </w:rPr>
        <w:tab/>
      </w:r>
      <w:r>
        <w:t xml:space="preserve"> </w:t>
      </w:r>
      <w:r>
        <w:tab/>
        <w:t xml:space="preserve">&lt;FinInstnId&gt; </w:t>
      </w:r>
    </w:p>
    <w:p w14:paraId="7F2A1FFF" w14:textId="079FBDEB" w:rsidR="00AF048F" w:rsidRDefault="002153EF">
      <w:pPr>
        <w:tabs>
          <w:tab w:val="center" w:pos="850"/>
          <w:tab w:val="center" w:pos="1418"/>
          <w:tab w:val="center" w:pos="3124"/>
        </w:tabs>
        <w:ind w:left="0" w:firstLine="0"/>
      </w:pPr>
      <w:r>
        <w:rPr>
          <w:rFonts w:ascii="Calibri" w:eastAsia="Calibri" w:hAnsi="Calibri" w:cs="Calibri"/>
          <w:sz w:val="22"/>
        </w:rPr>
        <w:tab/>
      </w:r>
      <w:r>
        <w:t xml:space="preserve"> </w:t>
      </w:r>
      <w:r>
        <w:tab/>
        <w:t xml:space="preserve"> </w:t>
      </w:r>
      <w:r>
        <w:tab/>
        <w:t>&lt;BIC</w:t>
      </w:r>
      <w:r w:rsidR="005A0360">
        <w:t>FI</w:t>
      </w:r>
      <w:r>
        <w:t>&gt;IRVTUS33&lt;/BIC</w:t>
      </w:r>
      <w:r w:rsidR="005A0360">
        <w:t>FI</w:t>
      </w:r>
      <w:r>
        <w:t xml:space="preserve">&gt; </w:t>
      </w:r>
    </w:p>
    <w:p w14:paraId="0E1A759C" w14:textId="77777777" w:rsidR="00AF048F" w:rsidRDefault="002153EF">
      <w:pPr>
        <w:tabs>
          <w:tab w:val="center" w:pos="849"/>
          <w:tab w:val="center" w:pos="2197"/>
        </w:tabs>
        <w:ind w:left="0" w:firstLine="0"/>
      </w:pPr>
      <w:r>
        <w:rPr>
          <w:rFonts w:ascii="Calibri" w:eastAsia="Calibri" w:hAnsi="Calibri" w:cs="Calibri"/>
          <w:sz w:val="22"/>
        </w:rPr>
        <w:tab/>
      </w:r>
      <w:r>
        <w:t xml:space="preserve"> </w:t>
      </w:r>
      <w:r>
        <w:tab/>
        <w:t xml:space="preserve">&lt;/FinInstnId&gt; </w:t>
      </w:r>
    </w:p>
    <w:p w14:paraId="281E9633" w14:textId="77777777" w:rsidR="00AF048F" w:rsidRDefault="002153EF">
      <w:pPr>
        <w:spacing w:after="205"/>
        <w:ind w:left="846" w:right="8"/>
      </w:pPr>
      <w:r>
        <w:t xml:space="preserve">&lt;/CdtrAgt&gt; </w:t>
      </w:r>
    </w:p>
    <w:p w14:paraId="3874E2AB" w14:textId="599261B4" w:rsidR="00AF048F" w:rsidRDefault="00B66369" w:rsidP="00EC55BF">
      <w:pPr>
        <w:pStyle w:val="Heading3"/>
      </w:pPr>
      <w:bookmarkStart w:id="737" w:name="_Toc6320410"/>
      <w:bookmarkStart w:id="738" w:name="_Toc136351227"/>
      <w:r>
        <w:t>3.2.2</w:t>
      </w:r>
      <w:r w:rsidR="00180E67">
        <w:t xml:space="preserve">  </w:t>
      </w:r>
      <w:r w:rsidR="002153EF">
        <w:t>MT_To_MXClearingIdentifier</w:t>
      </w:r>
      <w:bookmarkEnd w:id="737"/>
      <w:bookmarkEnd w:id="738"/>
      <w:r w:rsidR="002153EF">
        <w:t xml:space="preserve"> </w:t>
      </w:r>
    </w:p>
    <w:p w14:paraId="7728802D" w14:textId="77777777" w:rsidR="00AF048F" w:rsidRDefault="002153EF">
      <w:pPr>
        <w:spacing w:after="95"/>
        <w:ind w:left="419" w:right="157" w:hanging="7"/>
      </w:pPr>
      <w:r>
        <w:rPr>
          <w:rFonts w:ascii="Arial" w:eastAsia="Arial" w:hAnsi="Arial" w:cs="Arial"/>
          <w:b/>
        </w:rPr>
        <w:t xml:space="preserve">Name </w:t>
      </w:r>
    </w:p>
    <w:p w14:paraId="67CA382E" w14:textId="77777777" w:rsidR="00AF048F" w:rsidRDefault="002153EF">
      <w:pPr>
        <w:spacing w:after="112" w:line="249" w:lineRule="auto"/>
        <w:ind w:left="849" w:right="15" w:hanging="10"/>
      </w:pPr>
      <w:r>
        <w:rPr>
          <w:rFonts w:ascii="Arial" w:eastAsia="Arial" w:hAnsi="Arial" w:cs="Arial"/>
        </w:rPr>
        <w:t xml:space="preserve">MT_To_MXClearingIdentifier  </w:t>
      </w:r>
    </w:p>
    <w:p w14:paraId="53DA2409" w14:textId="77777777" w:rsidR="00AF048F" w:rsidRDefault="002153EF">
      <w:pPr>
        <w:spacing w:after="95"/>
        <w:ind w:left="419" w:right="157" w:hanging="7"/>
      </w:pPr>
      <w:r>
        <w:rPr>
          <w:rFonts w:ascii="Arial" w:eastAsia="Arial" w:hAnsi="Arial" w:cs="Arial"/>
          <w:b/>
        </w:rPr>
        <w:t xml:space="preserve">Business description  </w:t>
      </w:r>
    </w:p>
    <w:p w14:paraId="72A5599D" w14:textId="77777777" w:rsidR="00AF048F" w:rsidRDefault="002153EF">
      <w:pPr>
        <w:spacing w:after="112" w:line="249" w:lineRule="auto"/>
        <w:ind w:left="849" w:right="15" w:hanging="10"/>
      </w:pPr>
      <w:r>
        <w:rPr>
          <w:rFonts w:ascii="Arial" w:eastAsia="Arial" w:hAnsi="Arial" w:cs="Arial"/>
        </w:rPr>
        <w:t xml:space="preserve">The function translates an MT clearing identifier to an MX clearing system member identification by:  </w:t>
      </w:r>
    </w:p>
    <w:p w14:paraId="4C6BCEE6" w14:textId="77777777" w:rsidR="00AF048F" w:rsidRDefault="002153EF">
      <w:pPr>
        <w:numPr>
          <w:ilvl w:val="0"/>
          <w:numId w:val="6"/>
        </w:numPr>
        <w:spacing w:after="69" w:line="249" w:lineRule="auto"/>
        <w:ind w:right="15" w:hanging="281"/>
      </w:pPr>
      <w:r>
        <w:rPr>
          <w:rFonts w:ascii="Arial" w:eastAsia="Arial" w:hAnsi="Arial" w:cs="Arial"/>
        </w:rPr>
        <w:t xml:space="preserve">deleting the double slash ‘//’ preceding the MT clearing identifier. In case the MT clearing identifier is preceded by a clearing channel indicator “//RT” (pay through a real time gross settlement system), this prefix is also deleted (translation of the clearing channel indicator is handled elsewhere).  </w:t>
      </w:r>
    </w:p>
    <w:p w14:paraId="5EED38ED" w14:textId="77777777" w:rsidR="00AF048F" w:rsidRDefault="002153EF">
      <w:pPr>
        <w:numPr>
          <w:ilvl w:val="0"/>
          <w:numId w:val="6"/>
        </w:numPr>
        <w:spacing w:after="69" w:line="249" w:lineRule="auto"/>
        <w:ind w:right="15" w:hanging="281"/>
      </w:pPr>
      <w:r>
        <w:rPr>
          <w:rFonts w:ascii="Arial" w:eastAsia="Arial" w:hAnsi="Arial" w:cs="Arial"/>
        </w:rPr>
        <w:t xml:space="preserve">isolating the first two characters in the MT clearing identifier that identify the MT clearing system from the MT clearing code that identify the financial institution in the system. </w:t>
      </w:r>
    </w:p>
    <w:p w14:paraId="4DADC11A" w14:textId="054C3EF8" w:rsidR="00AF048F" w:rsidRDefault="002153EF">
      <w:pPr>
        <w:numPr>
          <w:ilvl w:val="0"/>
          <w:numId w:val="6"/>
        </w:numPr>
        <w:spacing w:after="0" w:line="249" w:lineRule="auto"/>
        <w:ind w:right="15" w:hanging="281"/>
      </w:pPr>
      <w:r>
        <w:rPr>
          <w:rFonts w:ascii="Arial" w:eastAsia="Arial" w:hAnsi="Arial" w:cs="Arial"/>
        </w:rPr>
        <w:t>checking whether the MT clearing system has an equivalent in the ISO 20022 externalised clearing system list (see the Annex</w:t>
      </w:r>
      <w:r w:rsidR="00BF178D">
        <w:rPr>
          <w:rFonts w:ascii="Arial" w:eastAsia="Arial" w:hAnsi="Arial" w:cs="Arial"/>
        </w:rPr>
        <w:t xml:space="preserve"> to this function, below the function description</w:t>
      </w:r>
      <w:r>
        <w:rPr>
          <w:rFonts w:ascii="Arial" w:eastAsia="Arial" w:hAnsi="Arial" w:cs="Arial"/>
        </w:rPr>
        <w:t xml:space="preserve">). If an equivalent code is available, the clearing system is translated to its MX equivalent in the target element </w:t>
      </w:r>
    </w:p>
    <w:p w14:paraId="1DD5D698" w14:textId="77777777" w:rsidR="00AF048F" w:rsidRDefault="002153EF">
      <w:pPr>
        <w:spacing w:after="8" w:line="249" w:lineRule="auto"/>
        <w:ind w:left="1146" w:right="15" w:hanging="10"/>
        <w:rPr>
          <w:rFonts w:ascii="Arial" w:eastAsia="Arial" w:hAnsi="Arial" w:cs="Arial"/>
        </w:rPr>
      </w:pPr>
      <w:r>
        <w:rPr>
          <w:rFonts w:ascii="Arial" w:eastAsia="Arial" w:hAnsi="Arial" w:cs="Arial"/>
        </w:rPr>
        <w:t xml:space="preserve">”ClearingSystemMemberIdentification.ClearingSystemIdentification.Code”. </w:t>
      </w:r>
    </w:p>
    <w:p w14:paraId="156E9541" w14:textId="6CDEEA57" w:rsidR="00F42DDF" w:rsidRPr="00F42DDF" w:rsidRDefault="00F51710" w:rsidP="000743D9">
      <w:pPr>
        <w:tabs>
          <w:tab w:val="left" w:pos="1560"/>
          <w:tab w:val="left" w:pos="6379"/>
        </w:tabs>
        <w:spacing w:after="0" w:line="259" w:lineRule="auto"/>
        <w:ind w:left="1120" w:right="990" w:firstLine="0"/>
        <w:rPr>
          <w:rFonts w:ascii="Arial" w:eastAsia="Arial" w:hAnsi="Arial" w:cs="Arial"/>
        </w:rPr>
      </w:pPr>
      <w:r>
        <w:rPr>
          <w:rFonts w:ascii="Arial" w:eastAsia="Arial" w:hAnsi="Arial" w:cs="Arial"/>
        </w:rPr>
        <w:lastRenderedPageBreak/>
        <w:t xml:space="preserve">All the MT Clearing codes </w:t>
      </w:r>
      <w:r w:rsidR="00440C16">
        <w:rPr>
          <w:rFonts w:ascii="Arial" w:eastAsia="Arial" w:hAnsi="Arial" w:cs="Arial"/>
        </w:rPr>
        <w:t>listed in the MT generic list</w:t>
      </w:r>
      <w:r w:rsidR="00C733A8">
        <w:rPr>
          <w:rFonts w:ascii="Arial" w:eastAsia="Arial" w:hAnsi="Arial" w:cs="Arial"/>
        </w:rPr>
        <w:t xml:space="preserve"> (UHB)</w:t>
      </w:r>
      <w:r w:rsidR="00440C16">
        <w:rPr>
          <w:rFonts w:ascii="Arial" w:eastAsia="Arial" w:hAnsi="Arial" w:cs="Arial"/>
        </w:rPr>
        <w:t xml:space="preserve"> </w:t>
      </w:r>
      <w:r>
        <w:rPr>
          <w:rFonts w:ascii="Arial" w:eastAsia="Arial" w:hAnsi="Arial" w:cs="Arial"/>
        </w:rPr>
        <w:t>are included in the ISO Clearing code list</w:t>
      </w:r>
      <w:r w:rsidRPr="000743D9">
        <w:rPr>
          <w:rFonts w:ascii="Arial" w:eastAsia="Arial" w:hAnsi="Arial" w:cs="Arial"/>
          <w:color w:val="auto"/>
        </w:rPr>
        <w:t>.</w:t>
      </w:r>
      <w:r w:rsidRPr="00440C16">
        <w:rPr>
          <w:rFonts w:ascii="Arial" w:eastAsia="Arial" w:hAnsi="Arial" w:cs="Arial"/>
          <w:color w:val="FF0000"/>
        </w:rPr>
        <w:t xml:space="preserve"> </w:t>
      </w:r>
      <w:r w:rsidR="00F42DDF">
        <w:rPr>
          <w:rFonts w:ascii="Arial" w:eastAsia="Arial" w:hAnsi="Arial" w:cs="Arial"/>
        </w:rPr>
        <w:t xml:space="preserve"> </w:t>
      </w:r>
      <w:r w:rsidR="00F42DDF" w:rsidRPr="00536B5B">
        <w:rPr>
          <w:rFonts w:ascii="Arial" w:hAnsi="Arial" w:cs="Arial"/>
        </w:rPr>
        <w:t xml:space="preserve">IF the MTClearingSystem </w:t>
      </w:r>
      <w:r w:rsidR="00F42DDF">
        <w:rPr>
          <w:rFonts w:ascii="Arial" w:eastAsia="Arial" w:hAnsi="Arial" w:cs="Arial"/>
        </w:rPr>
        <w:t>has no equivalent in the ISO 20022 externalised clearing system list</w:t>
      </w:r>
      <w:r w:rsidR="00EC011B">
        <w:rPr>
          <w:rFonts w:ascii="Arial" w:eastAsia="Arial" w:hAnsi="Arial" w:cs="Arial"/>
        </w:rPr>
        <w:t xml:space="preserve"> or if the Clearing system </w:t>
      </w:r>
      <w:r w:rsidR="000743D9">
        <w:rPr>
          <w:rFonts w:ascii="Arial" w:eastAsia="Arial" w:hAnsi="Arial" w:cs="Arial"/>
        </w:rPr>
        <w:t>member identification is absent</w:t>
      </w:r>
      <w:r w:rsidR="00F42DDF" w:rsidRPr="003E0239">
        <w:rPr>
          <w:rFonts w:ascii="Arial" w:hAnsi="Arial" w:cs="Arial"/>
        </w:rPr>
        <w:t>,</w:t>
      </w:r>
      <w:r w:rsidR="00F42DDF" w:rsidRPr="00536B5B">
        <w:rPr>
          <w:rFonts w:ascii="Arial" w:hAnsi="Arial" w:cs="Arial"/>
        </w:rPr>
        <w:t xml:space="preserve"> it is not translated </w:t>
      </w:r>
      <w:r w:rsidR="00884A22">
        <w:rPr>
          <w:rFonts w:ascii="Arial" w:hAnsi="Arial" w:cs="Arial"/>
        </w:rPr>
        <w:t>in this function</w:t>
      </w:r>
    </w:p>
    <w:p w14:paraId="4E60A3B3" w14:textId="77777777" w:rsidR="008C34DE" w:rsidRDefault="008C34DE" w:rsidP="000743D9">
      <w:pPr>
        <w:spacing w:after="0" w:line="259" w:lineRule="auto"/>
        <w:ind w:left="10" w:right="177" w:hanging="10"/>
        <w:jc w:val="right"/>
      </w:pPr>
    </w:p>
    <w:p w14:paraId="6C74DB23" w14:textId="61A3DA80" w:rsidR="00AF048F" w:rsidRPr="00AF2CFE" w:rsidRDefault="002153EF" w:rsidP="000743D9">
      <w:pPr>
        <w:numPr>
          <w:ilvl w:val="0"/>
          <w:numId w:val="6"/>
        </w:numPr>
        <w:spacing w:after="0" w:line="249" w:lineRule="auto"/>
        <w:ind w:right="15" w:hanging="281"/>
        <w:rPr>
          <w:ins w:id="739" w:author="BOUVY Martine [2]" w:date="2021-06-02T17:31:00Z"/>
        </w:rPr>
      </w:pPr>
      <w:r>
        <w:rPr>
          <w:rFonts w:ascii="Arial" w:eastAsia="Arial" w:hAnsi="Arial" w:cs="Arial"/>
        </w:rPr>
        <w:t xml:space="preserve">The Identification of the Financial Institution in the system, will be written “as is” in the ClearingSystemMemberIdentification.MemberIdentification element. </w:t>
      </w:r>
    </w:p>
    <w:p w14:paraId="66024919" w14:textId="317C1320" w:rsidR="00AF2CFE" w:rsidRDefault="00AF2CFE" w:rsidP="00AF2CFE">
      <w:pPr>
        <w:spacing w:after="0" w:line="249" w:lineRule="auto"/>
        <w:ind w:left="1120" w:right="15" w:firstLine="0"/>
        <w:rPr>
          <w:ins w:id="740" w:author="BOUVY Martine [2]" w:date="2021-06-02T17:31:00Z"/>
        </w:rPr>
      </w:pPr>
    </w:p>
    <w:p w14:paraId="7FF67070" w14:textId="77777777" w:rsidR="00AF2CFE" w:rsidRPr="00AF2CFE" w:rsidRDefault="00AF2CFE" w:rsidP="00AF2CFE">
      <w:pPr>
        <w:spacing w:after="0" w:line="249" w:lineRule="auto"/>
        <w:ind w:left="1120" w:right="15" w:firstLine="0"/>
        <w:rPr>
          <w:ins w:id="741" w:author="BOUVY Martine [2]" w:date="2021-06-02T17:30:00Z"/>
        </w:rPr>
      </w:pPr>
    </w:p>
    <w:p w14:paraId="6145057C" w14:textId="12738D01" w:rsidR="00AF2CFE" w:rsidRPr="00AF2CFE" w:rsidRDefault="00AF2CFE" w:rsidP="00AF2CFE">
      <w:pPr>
        <w:pStyle w:val="ListParagraph"/>
        <w:spacing w:after="95"/>
        <w:ind w:left="1120" w:right="157" w:firstLine="0"/>
        <w:rPr>
          <w:ins w:id="742" w:author="BOUVY Martine [2]" w:date="2021-06-02T17:31:00Z"/>
          <w:rFonts w:ascii="Arial" w:eastAsia="Arial" w:hAnsi="Arial" w:cs="Arial"/>
        </w:rPr>
      </w:pPr>
      <w:ins w:id="743" w:author="BOUVY Martine [2]" w:date="2021-06-02T17:31:00Z">
        <w:r w:rsidRPr="00AF2CFE">
          <w:rPr>
            <w:rFonts w:ascii="Arial" w:eastAsia="Arial" w:hAnsi="Arial" w:cs="Arial"/>
          </w:rPr>
          <w:t>IF the payment is originated in MX, if the MX ClearingSystemIdentification (5 char) has no MT equivalent (2 char), the MX ClearingSystemIdentification (5 char) has been copied as such in the MTPartyIdentifier after concatenation with the MemberID. Therefore it can be translated back to MX ClearingSystemIdentifica</w:t>
        </w:r>
        <w:r>
          <w:rPr>
            <w:rFonts w:ascii="Arial" w:eastAsia="Arial" w:hAnsi="Arial" w:cs="Arial"/>
          </w:rPr>
          <w:t>tion. That case is also covered</w:t>
        </w:r>
      </w:ins>
      <w:ins w:id="744" w:author="BOUVY Martine [2]" w:date="2021-06-09T13:43:00Z">
        <w:r w:rsidR="00521BFF">
          <w:rPr>
            <w:rFonts w:ascii="Arial" w:eastAsia="Arial" w:hAnsi="Arial" w:cs="Arial"/>
          </w:rPr>
          <w:t xml:space="preserve"> </w:t>
        </w:r>
      </w:ins>
      <w:ins w:id="745" w:author="BOUVY Martine [2]" w:date="2021-06-02T17:31:00Z">
        <w:r>
          <w:rPr>
            <w:rFonts w:ascii="Arial" w:eastAsia="Arial" w:hAnsi="Arial" w:cs="Arial"/>
          </w:rPr>
          <w:t>in the function.</w:t>
        </w:r>
      </w:ins>
    </w:p>
    <w:p w14:paraId="03089D0C" w14:textId="2DE5BB09" w:rsidR="00AF2CFE" w:rsidRPr="00536B5B" w:rsidDel="00AF2CFE" w:rsidRDefault="00AF2CFE" w:rsidP="00AF2CFE">
      <w:pPr>
        <w:spacing w:after="0" w:line="249" w:lineRule="auto"/>
        <w:ind w:right="15"/>
        <w:rPr>
          <w:del w:id="746" w:author="BOUVY Martine [2]" w:date="2021-06-02T17:31:00Z"/>
        </w:rPr>
      </w:pPr>
    </w:p>
    <w:p w14:paraId="5A07AC6C" w14:textId="77777777" w:rsidR="00884A22" w:rsidRDefault="00884A22" w:rsidP="00536B5B">
      <w:pPr>
        <w:spacing w:after="112" w:line="249" w:lineRule="auto"/>
        <w:ind w:left="0" w:right="15" w:firstLine="0"/>
      </w:pPr>
    </w:p>
    <w:p w14:paraId="736E9BD9" w14:textId="77777777" w:rsidR="00AF048F" w:rsidRDefault="002153EF">
      <w:pPr>
        <w:spacing w:after="95"/>
        <w:ind w:left="419" w:right="157" w:hanging="7"/>
      </w:pPr>
      <w:r>
        <w:rPr>
          <w:rFonts w:ascii="Arial" w:eastAsia="Arial" w:hAnsi="Arial" w:cs="Arial"/>
          <w:b/>
        </w:rPr>
        <w:t xml:space="preserve">Format </w:t>
      </w:r>
    </w:p>
    <w:p w14:paraId="755DD442" w14:textId="77777777" w:rsidR="00D423EC" w:rsidRDefault="002153EF">
      <w:pPr>
        <w:spacing w:after="0" w:line="373" w:lineRule="auto"/>
        <w:ind w:left="849" w:right="660" w:hanging="10"/>
        <w:rPr>
          <w:rFonts w:ascii="Arial" w:eastAsia="Arial" w:hAnsi="Arial" w:cs="Arial"/>
        </w:rPr>
      </w:pPr>
      <w:r>
        <w:rPr>
          <w:rFonts w:ascii="Arial" w:eastAsia="Arial" w:hAnsi="Arial" w:cs="Arial"/>
          <w:b/>
        </w:rPr>
        <w:t>MT_To_MXClearingIdentifier</w:t>
      </w:r>
      <w:r>
        <w:rPr>
          <w:rFonts w:ascii="Arial" w:eastAsia="Arial" w:hAnsi="Arial" w:cs="Arial"/>
        </w:rPr>
        <w:t xml:space="preserve">(MTPartyIdentifier, ; MXClearingIdentifier)  </w:t>
      </w:r>
    </w:p>
    <w:p w14:paraId="2BA4CEB4" w14:textId="77777777" w:rsidR="00AF048F" w:rsidRDefault="002153EF">
      <w:pPr>
        <w:spacing w:after="0" w:line="373" w:lineRule="auto"/>
        <w:ind w:left="849" w:right="660" w:hanging="10"/>
      </w:pPr>
      <w:r>
        <w:rPr>
          <w:rFonts w:ascii="Arial" w:eastAsia="Arial" w:hAnsi="Arial" w:cs="Arial"/>
          <w:b/>
        </w:rPr>
        <w:t xml:space="preserve">Input </w:t>
      </w:r>
    </w:p>
    <w:p w14:paraId="6C9AAA6D" w14:textId="77777777" w:rsidR="00AF048F" w:rsidRDefault="002153EF">
      <w:pPr>
        <w:spacing w:after="112" w:line="249" w:lineRule="auto"/>
        <w:ind w:left="849" w:right="15" w:hanging="10"/>
      </w:pPr>
      <w:r>
        <w:rPr>
          <w:rFonts w:ascii="Arial" w:eastAsia="Arial" w:hAnsi="Arial" w:cs="Arial"/>
        </w:rPr>
        <w:t xml:space="preserve">MTPartyIdentifier: clearing system member identification of a financial institution in the MT message.   </w:t>
      </w:r>
    </w:p>
    <w:p w14:paraId="04890C0A" w14:textId="77777777" w:rsidR="00AF048F" w:rsidRDefault="002153EF">
      <w:pPr>
        <w:spacing w:after="95"/>
        <w:ind w:left="860" w:right="157" w:hanging="7"/>
      </w:pPr>
      <w:r>
        <w:rPr>
          <w:rFonts w:ascii="Arial" w:eastAsia="Arial" w:hAnsi="Arial" w:cs="Arial"/>
          <w:b/>
        </w:rPr>
        <w:t xml:space="preserve">Output </w:t>
      </w:r>
    </w:p>
    <w:p w14:paraId="189F999A" w14:textId="77777777" w:rsidR="00AF048F" w:rsidRDefault="002153EF">
      <w:pPr>
        <w:spacing w:after="112" w:line="249" w:lineRule="auto"/>
        <w:ind w:left="849" w:right="15" w:hanging="10"/>
      </w:pPr>
      <w:r>
        <w:rPr>
          <w:rFonts w:ascii="Arial" w:eastAsia="Arial" w:hAnsi="Arial" w:cs="Arial"/>
        </w:rPr>
        <w:t xml:space="preserve">MXClearingIdentifier: the result of this function -the MX clearing system member identification- is immediately put into the correct MX elements inside the target component typed </w:t>
      </w:r>
      <w:r>
        <w:rPr>
          <w:rFonts w:ascii="Arial" w:eastAsia="Arial" w:hAnsi="Arial" w:cs="Arial"/>
          <w:i/>
        </w:rPr>
        <w:t>BranchAndFinancialInstitutionIdentification</w:t>
      </w:r>
      <w:r w:rsidR="00286C6D">
        <w:rPr>
          <w:rFonts w:ascii="Arial" w:eastAsia="Arial" w:hAnsi="Arial" w:cs="Arial"/>
          <w:i/>
        </w:rPr>
        <w:t>6</w:t>
      </w:r>
      <w:r>
        <w:rPr>
          <w:rFonts w:ascii="Arial" w:eastAsia="Arial" w:hAnsi="Arial" w:cs="Arial"/>
        </w:rPr>
        <w:t xml:space="preserve">.  </w:t>
      </w:r>
    </w:p>
    <w:p w14:paraId="3DD464BD" w14:textId="77777777" w:rsidR="00AF048F" w:rsidRDefault="002153EF">
      <w:pPr>
        <w:spacing w:after="0" w:line="367" w:lineRule="auto"/>
        <w:ind w:left="839" w:right="6157" w:hanging="427"/>
      </w:pPr>
      <w:r>
        <w:rPr>
          <w:rFonts w:ascii="Arial" w:eastAsia="Arial" w:hAnsi="Arial" w:cs="Arial"/>
          <w:b/>
        </w:rPr>
        <w:t xml:space="preserve">Preconditions </w:t>
      </w:r>
      <w:r>
        <w:rPr>
          <w:rFonts w:ascii="Arial" w:eastAsia="Arial" w:hAnsi="Arial" w:cs="Arial"/>
        </w:rPr>
        <w:t xml:space="preserve">None.  </w:t>
      </w:r>
    </w:p>
    <w:p w14:paraId="18297E8E" w14:textId="723D9143" w:rsidR="00AF048F" w:rsidRDefault="002153EF">
      <w:pPr>
        <w:spacing w:after="9"/>
        <w:ind w:left="419" w:right="157" w:hanging="7"/>
        <w:rPr>
          <w:ins w:id="747" w:author="BOUVY Martine [2]" w:date="2021-06-02T17:35:00Z"/>
          <w:rFonts w:ascii="Arial" w:eastAsia="Arial" w:hAnsi="Arial" w:cs="Arial"/>
          <w:b/>
        </w:rPr>
      </w:pPr>
      <w:r>
        <w:rPr>
          <w:rFonts w:ascii="Arial" w:eastAsia="Arial" w:hAnsi="Arial" w:cs="Arial"/>
          <w:b/>
        </w:rPr>
        <w:t xml:space="preserve">Formal description </w:t>
      </w:r>
    </w:p>
    <w:p w14:paraId="3EFAB332" w14:textId="49407AC1" w:rsidR="00AF2CFE" w:rsidRDefault="00AF2CFE">
      <w:pPr>
        <w:spacing w:after="9"/>
        <w:ind w:left="419" w:right="157" w:hanging="7"/>
        <w:rPr>
          <w:ins w:id="748" w:author="BOUVY Martine [2]" w:date="2021-06-02T17:35:00Z"/>
          <w:rFonts w:ascii="Arial" w:eastAsia="Arial" w:hAnsi="Arial" w:cs="Arial"/>
          <w:b/>
        </w:rPr>
      </w:pPr>
    </w:p>
    <w:p w14:paraId="49B21960" w14:textId="112E83EE" w:rsidR="00AF2CFE" w:rsidRDefault="00AF2CFE">
      <w:pPr>
        <w:spacing w:after="9"/>
        <w:ind w:left="419" w:right="157" w:hanging="7"/>
        <w:rPr>
          <w:ins w:id="749" w:author="BOUVY Martine [2]" w:date="2021-06-02T17:35:00Z"/>
          <w:rFonts w:ascii="Arial" w:eastAsia="Arial" w:hAnsi="Arial" w:cs="Arial"/>
          <w:b/>
        </w:rPr>
      </w:pPr>
    </w:p>
    <w:p w14:paraId="4087E8E0" w14:textId="4B34041D" w:rsidR="00AF2CFE" w:rsidRDefault="00AF2CFE">
      <w:pPr>
        <w:spacing w:after="9"/>
        <w:ind w:left="419" w:right="157" w:hanging="7"/>
      </w:pPr>
      <w:ins w:id="750" w:author="BOUVY Martine [2]" w:date="2021-06-02T17:35:00Z">
        <w:r w:rsidRPr="00420673">
          <w:rPr>
            <w:rFonts w:ascii="Arial" w:eastAsia="Arial" w:hAnsi="Arial" w:cs="Arial"/>
          </w:rPr>
          <w:t xml:space="preserve">           /* Check first if</w:t>
        </w:r>
        <w:r>
          <w:rPr>
            <w:rFonts w:ascii="Arial" w:eastAsia="Arial" w:hAnsi="Arial" w:cs="Arial"/>
            <w:b/>
          </w:rPr>
          <w:t xml:space="preserve"> </w:t>
        </w:r>
        <w:r>
          <w:rPr>
            <w:rFonts w:ascii="Arial" w:eastAsia="Arial" w:hAnsi="Arial" w:cs="Arial"/>
          </w:rPr>
          <w:t>MX ClearingSystemIdentification (5 char) has been copied as such in the MTPartyIdentifier after concatenation with the MemberID  */</w:t>
        </w:r>
      </w:ins>
    </w:p>
    <w:p w14:paraId="0AE8C38A" w14:textId="2B16EE0D" w:rsidR="00AF048F" w:rsidRDefault="002153EF">
      <w:pPr>
        <w:spacing w:after="70" w:line="253" w:lineRule="auto"/>
        <w:ind w:left="501" w:right="218" w:hanging="10"/>
        <w:jc w:val="center"/>
        <w:rPr>
          <w:ins w:id="751" w:author="BOUVY Martine [2]" w:date="2021-06-02T17:35:00Z"/>
        </w:rPr>
      </w:pPr>
      <w:r>
        <w:t xml:space="preserve">/*Find clearing system and clearing code by taking out the double slash “//” or clearing channel indicator and double slash. MTClearingSystem, MTClearingCode and MXClearingSystem are local variables*/ </w:t>
      </w:r>
    </w:p>
    <w:p w14:paraId="24684CF5" w14:textId="77777777" w:rsidR="00AF2CFE" w:rsidRDefault="00AF2CFE" w:rsidP="00AF2CFE">
      <w:pPr>
        <w:spacing w:after="58"/>
        <w:ind w:left="846" w:right="8"/>
        <w:rPr>
          <w:ins w:id="752" w:author="BOUVY Martine [2]" w:date="2021-06-02T17:36:00Z"/>
        </w:rPr>
      </w:pPr>
      <w:ins w:id="753" w:author="BOUVY Martine [2]" w:date="2021-06-02T17:36:00Z">
        <w:r w:rsidRPr="007E3D02">
          <w:rPr>
            <w:b/>
          </w:rPr>
          <w:t>IF</w:t>
        </w:r>
        <w:r>
          <w:t xml:space="preserve"> </w:t>
        </w:r>
        <w:r>
          <w:rPr>
            <w:b/>
          </w:rPr>
          <w:t>Substring</w:t>
        </w:r>
        <w:r>
          <w:t xml:space="preserve">(MTPartyIdentifier, 1, 6) = “//RT//” THEN  </w:t>
        </w:r>
      </w:ins>
    </w:p>
    <w:p w14:paraId="505D2054" w14:textId="77777777" w:rsidR="00AF2CFE" w:rsidRDefault="00AF2CFE" w:rsidP="00AF2CFE">
      <w:pPr>
        <w:spacing w:after="55"/>
        <w:ind w:left="1427" w:right="8"/>
        <w:rPr>
          <w:ins w:id="754" w:author="BOUVY Martine [2]" w:date="2021-06-02T17:36:00Z"/>
        </w:rPr>
      </w:pPr>
      <w:ins w:id="755" w:author="BOUVY Martine [2]" w:date="2021-06-02T17:36:00Z">
        <w:r>
          <w:t xml:space="preserve">MTClearingSystem = </w:t>
        </w:r>
        <w:r>
          <w:rPr>
            <w:b/>
          </w:rPr>
          <w:t>Substring</w:t>
        </w:r>
        <w:r>
          <w:t xml:space="preserve">(MTPartyIdentifier, 7, 5) </w:t>
        </w:r>
      </w:ins>
    </w:p>
    <w:p w14:paraId="1FAE21BE" w14:textId="77777777" w:rsidR="00AF2CFE" w:rsidRDefault="00AF2CFE" w:rsidP="00AF2CFE">
      <w:pPr>
        <w:ind w:left="1427" w:right="8"/>
        <w:rPr>
          <w:ins w:id="756" w:author="BOUVY Martine [2]" w:date="2021-06-02T17:36:00Z"/>
        </w:rPr>
      </w:pPr>
      <w:ins w:id="757" w:author="BOUVY Martine [2]" w:date="2021-06-02T17:36:00Z">
        <w:r>
          <w:t xml:space="preserve">MTClearingCode = </w:t>
        </w:r>
        <w:r>
          <w:rPr>
            <w:b/>
          </w:rPr>
          <w:t>Substring</w:t>
        </w:r>
        <w:r>
          <w:t xml:space="preserve">(MTPartyIdentifier, 12)  </w:t>
        </w:r>
      </w:ins>
    </w:p>
    <w:p w14:paraId="765126B9" w14:textId="77777777" w:rsidR="00AF2CFE" w:rsidRPr="007E3D02" w:rsidRDefault="00AF2CFE" w:rsidP="00AF2CFE">
      <w:pPr>
        <w:spacing w:after="53"/>
        <w:ind w:left="846" w:right="8"/>
        <w:rPr>
          <w:ins w:id="758" w:author="BOUVY Martine [2]" w:date="2021-06-02T17:36:00Z"/>
          <w:b/>
        </w:rPr>
      </w:pPr>
      <w:ins w:id="759" w:author="BOUVY Martine [2]" w:date="2021-06-02T17:36:00Z">
        <w:r w:rsidRPr="007E3D02">
          <w:rPr>
            <w:b/>
          </w:rPr>
          <w:t xml:space="preserve">ELSE </w:t>
        </w:r>
      </w:ins>
    </w:p>
    <w:p w14:paraId="224789F6" w14:textId="77777777" w:rsidR="00AF2CFE" w:rsidRDefault="00AF2CFE" w:rsidP="00AF2CFE">
      <w:pPr>
        <w:spacing w:after="55"/>
        <w:ind w:left="1427" w:right="8"/>
        <w:rPr>
          <w:ins w:id="760" w:author="BOUVY Martine [2]" w:date="2021-06-02T17:36:00Z"/>
        </w:rPr>
      </w:pPr>
      <w:ins w:id="761" w:author="BOUVY Martine [2]" w:date="2021-06-02T17:36:00Z">
        <w:r>
          <w:t xml:space="preserve">MTClearingSystem = </w:t>
        </w:r>
        <w:r>
          <w:rPr>
            <w:b/>
          </w:rPr>
          <w:t>Substring</w:t>
        </w:r>
        <w:r>
          <w:t xml:space="preserve">(MTPartyIdentifier, 3, 5) </w:t>
        </w:r>
      </w:ins>
    </w:p>
    <w:p w14:paraId="2D84547F" w14:textId="77777777" w:rsidR="00AF2CFE" w:rsidRDefault="00AF2CFE" w:rsidP="00AF2CFE">
      <w:pPr>
        <w:ind w:left="1427" w:right="8"/>
        <w:rPr>
          <w:ins w:id="762" w:author="BOUVY Martine [2]" w:date="2021-06-02T17:36:00Z"/>
        </w:rPr>
      </w:pPr>
      <w:ins w:id="763" w:author="BOUVY Martine [2]" w:date="2021-06-02T17:36:00Z">
        <w:r>
          <w:t xml:space="preserve">MTClearingCode = </w:t>
        </w:r>
        <w:r>
          <w:rPr>
            <w:b/>
          </w:rPr>
          <w:t>Substring</w:t>
        </w:r>
        <w:r>
          <w:t xml:space="preserve">(MTPartyIdentifier, 8) </w:t>
        </w:r>
      </w:ins>
    </w:p>
    <w:p w14:paraId="48AA5378" w14:textId="77777777" w:rsidR="00AF2CFE" w:rsidRDefault="00AF2CFE" w:rsidP="00AF2CFE">
      <w:pPr>
        <w:spacing w:after="70" w:line="253" w:lineRule="auto"/>
        <w:ind w:left="501" w:right="218" w:hanging="10"/>
        <w:rPr>
          <w:ins w:id="764" w:author="BOUVY Martine [2]" w:date="2021-06-02T17:36:00Z"/>
        </w:rPr>
      </w:pPr>
      <w:ins w:id="765" w:author="BOUVY Martine [2]" w:date="2021-06-02T17:36:00Z">
        <w:r>
          <w:rPr>
            <w:b/>
          </w:rPr>
          <w:t xml:space="preserve">   </w:t>
        </w:r>
        <w:r w:rsidRPr="007E3D02">
          <w:rPr>
            <w:b/>
          </w:rPr>
          <w:t>ENDIF</w:t>
        </w:r>
      </w:ins>
    </w:p>
    <w:p w14:paraId="4950F96F" w14:textId="77777777" w:rsidR="00AF2CFE" w:rsidRDefault="00AF2CFE" w:rsidP="00AF2CFE">
      <w:pPr>
        <w:spacing w:after="70" w:line="253" w:lineRule="auto"/>
        <w:ind w:left="501" w:right="218" w:hanging="10"/>
        <w:jc w:val="center"/>
        <w:rPr>
          <w:ins w:id="766" w:author="BOUVY Martine [2]" w:date="2021-06-02T17:36:00Z"/>
        </w:rPr>
      </w:pPr>
    </w:p>
    <w:p w14:paraId="427E052B" w14:textId="77777777" w:rsidR="00AF2CFE" w:rsidRDefault="00AF2CFE" w:rsidP="00AF2CFE">
      <w:pPr>
        <w:spacing w:after="70" w:line="253" w:lineRule="auto"/>
        <w:ind w:left="501" w:right="218" w:hanging="10"/>
        <w:rPr>
          <w:ins w:id="767" w:author="BOUVY Martine [2]" w:date="2021-06-02T17:36:00Z"/>
        </w:rPr>
      </w:pPr>
      <w:ins w:id="768" w:author="BOUVY Martine [2]" w:date="2021-06-02T17:36:00Z">
        <w:r w:rsidRPr="00735CD8">
          <w:rPr>
            <w:b/>
          </w:rPr>
          <w:t>IF Length</w:t>
        </w:r>
        <w:r>
          <w:t>(</w:t>
        </w:r>
        <w:r w:rsidRPr="00735CD8">
          <w:rPr>
            <w:b/>
          </w:rPr>
          <w:t>ExtractPattern</w:t>
        </w:r>
        <w:r>
          <w:t xml:space="preserve">(MTClearingSystem, [A-Z]{5})) &gt; 0 AND </w:t>
        </w:r>
        <w:r w:rsidRPr="00425992">
          <w:rPr>
            <w:b/>
          </w:rPr>
          <w:t>Length</w:t>
        </w:r>
        <w:r>
          <w:t xml:space="preserve">(MTClearingCode) &gt; 0 AND </w:t>
        </w:r>
        <w:r w:rsidRPr="008D3AFA">
          <w:rPr>
            <w:b/>
          </w:rPr>
          <w:t>IF</w:t>
        </w:r>
        <w:r>
          <w:t xml:space="preserve"> </w:t>
        </w:r>
        <w:r>
          <w:rPr>
            <w:b/>
          </w:rPr>
          <w:t>WithinList</w:t>
        </w:r>
        <w:r>
          <w:t>(MTClearingSystem, ExternalClearingSystemIdentification1Code)</w:t>
        </w:r>
      </w:ins>
    </w:p>
    <w:p w14:paraId="77992766" w14:textId="77777777" w:rsidR="00AF2CFE" w:rsidRDefault="00AF2CFE" w:rsidP="00AF2CFE">
      <w:pPr>
        <w:spacing w:after="70" w:line="253" w:lineRule="auto"/>
        <w:ind w:left="501" w:right="218" w:hanging="10"/>
        <w:rPr>
          <w:ins w:id="769" w:author="BOUVY Martine [2]" w:date="2021-06-02T17:36:00Z"/>
        </w:rPr>
      </w:pPr>
      <w:ins w:id="770" w:author="BOUVY Martine [2]" w:date="2021-06-02T17:36:00Z">
        <w:r>
          <w:lastRenderedPageBreak/>
          <w:t>/* ExternalClearingSystemIdentification1Code is published by ISO2022 – Sheet 5 in the ISO excel document */</w:t>
        </w:r>
      </w:ins>
    </w:p>
    <w:p w14:paraId="498959A8" w14:textId="5E2D45B6" w:rsidR="00AF2CFE" w:rsidRDefault="00AF2CFE" w:rsidP="00AF2CFE">
      <w:pPr>
        <w:spacing w:after="70" w:line="253" w:lineRule="auto"/>
        <w:ind w:left="501" w:right="218" w:hanging="10"/>
        <w:rPr>
          <w:ins w:id="771" w:author="BOUVY Martine [2]" w:date="2021-06-02T17:39:00Z"/>
        </w:rPr>
      </w:pPr>
      <w:ins w:id="772" w:author="BOUVY Martine [2]" w:date="2021-06-02T17:36:00Z">
        <w:r>
          <w:t xml:space="preserve"> THEN </w:t>
        </w:r>
      </w:ins>
    </w:p>
    <w:p w14:paraId="09D8444B" w14:textId="7939BCAA" w:rsidR="00AF2CFE" w:rsidRDefault="00AF2CFE" w:rsidP="00AF2CFE">
      <w:pPr>
        <w:spacing w:after="70" w:line="253" w:lineRule="auto"/>
        <w:ind w:left="501" w:right="218" w:hanging="10"/>
        <w:rPr>
          <w:ins w:id="773" w:author="BOUVY Martine [2]" w:date="2021-06-02T17:39:00Z"/>
        </w:rPr>
      </w:pPr>
    </w:p>
    <w:p w14:paraId="05F115E9" w14:textId="77777777" w:rsidR="00AF2CFE" w:rsidRDefault="00AF2CFE" w:rsidP="00AF2CFE">
      <w:pPr>
        <w:spacing w:line="216" w:lineRule="auto"/>
        <w:ind w:left="1530" w:right="-982"/>
        <w:rPr>
          <w:ins w:id="774" w:author="BOUVY Martine [2]" w:date="2021-06-02T17:39:00Z"/>
        </w:rPr>
      </w:pPr>
      <w:ins w:id="775" w:author="BOUVY Martine [2]" w:date="2021-06-02T17:39:00Z">
        <w:r>
          <w:t xml:space="preserve">FinancialInstitutionIdentification.ClearingSystemMembe rIdentification.ClearingSystemIdentification.Code = </w:t>
        </w:r>
      </w:ins>
    </w:p>
    <w:p w14:paraId="0CE22D24" w14:textId="1C375E86" w:rsidR="00AF2CFE" w:rsidRDefault="00AF2CFE" w:rsidP="00AF2CFE">
      <w:pPr>
        <w:ind w:left="1993" w:right="8"/>
        <w:rPr>
          <w:ins w:id="776" w:author="BOUVY Martine [2]" w:date="2021-06-02T17:39:00Z"/>
        </w:rPr>
      </w:pPr>
      <w:ins w:id="777" w:author="BOUVY Martine [2]" w:date="2021-06-02T17:39:00Z">
        <w:r>
          <w:t xml:space="preserve">MTClearingSystem </w:t>
        </w:r>
      </w:ins>
    </w:p>
    <w:p w14:paraId="5BEA78F8" w14:textId="77777777" w:rsidR="00AF2CFE" w:rsidRDefault="00AF2CFE" w:rsidP="00AF2CFE">
      <w:pPr>
        <w:spacing w:after="17" w:line="259" w:lineRule="auto"/>
        <w:ind w:left="850" w:firstLine="0"/>
        <w:rPr>
          <w:ins w:id="778" w:author="BOUVY Martine [2]" w:date="2021-06-02T17:39:00Z"/>
        </w:rPr>
      </w:pPr>
      <w:ins w:id="779" w:author="BOUVY Martine [2]" w:date="2021-06-02T17:39:00Z">
        <w:r>
          <w:t xml:space="preserve"> </w:t>
        </w:r>
        <w:r>
          <w:tab/>
          <w:t xml:space="preserve"> </w:t>
        </w:r>
      </w:ins>
    </w:p>
    <w:p w14:paraId="4D2FB974" w14:textId="77777777" w:rsidR="00AF2CFE" w:rsidRDefault="00AF2CFE" w:rsidP="00AF2CFE">
      <w:pPr>
        <w:spacing w:after="142" w:line="216" w:lineRule="auto"/>
        <w:ind w:left="1438" w:right="8" w:firstLine="0"/>
        <w:rPr>
          <w:ins w:id="780" w:author="BOUVY Martine [2]" w:date="2021-06-02T17:39:00Z"/>
        </w:rPr>
      </w:pPr>
      <w:ins w:id="781" w:author="BOUVY Martine [2]" w:date="2021-06-02T17:39:00Z">
        <w:r>
          <w:t xml:space="preserve">FinancialInstitutionIdentification.ClearingSystemMemberIden tification.MemberIdentification = MTClearingCode </w:t>
        </w:r>
      </w:ins>
    </w:p>
    <w:p w14:paraId="3707B9AC" w14:textId="468C8E2A" w:rsidR="00AF2CFE" w:rsidRDefault="008B1275" w:rsidP="00AF2CFE">
      <w:pPr>
        <w:spacing w:after="70" w:line="253" w:lineRule="auto"/>
        <w:ind w:left="501" w:right="218" w:hanging="10"/>
        <w:rPr>
          <w:ins w:id="782" w:author="BOUVY Martine [2]" w:date="2021-06-02T17:36:00Z"/>
        </w:rPr>
      </w:pPr>
      <w:ins w:id="783" w:author="BOUVY Martine [2]" w:date="2021-06-02T17:40:00Z">
        <w:r>
          <w:t xml:space="preserve">        EXIT Function </w:t>
        </w:r>
      </w:ins>
    </w:p>
    <w:p w14:paraId="3541678F" w14:textId="553D196F" w:rsidR="00AF2CFE" w:rsidRDefault="00AF2CFE" w:rsidP="00AF2CFE">
      <w:pPr>
        <w:spacing w:after="70" w:line="253" w:lineRule="auto"/>
        <w:ind w:left="501" w:right="218" w:hanging="10"/>
        <w:rPr>
          <w:ins w:id="784" w:author="BOUVY Martine [2]" w:date="2021-06-02T17:36:00Z"/>
        </w:rPr>
      </w:pPr>
      <w:ins w:id="785" w:author="BOUVY Martine [2]" w:date="2021-06-02T17:36:00Z">
        <w:r>
          <w:t xml:space="preserve">  </w:t>
        </w:r>
      </w:ins>
    </w:p>
    <w:p w14:paraId="292EB783" w14:textId="77777777" w:rsidR="00AF2CFE" w:rsidRDefault="00AF2CFE" w:rsidP="00AF2CFE">
      <w:pPr>
        <w:spacing w:after="70" w:line="253" w:lineRule="auto"/>
        <w:ind w:left="501" w:right="218" w:hanging="10"/>
        <w:rPr>
          <w:ins w:id="786" w:author="BOUVY Martine [2]" w:date="2021-06-02T17:36:00Z"/>
          <w:b/>
        </w:rPr>
      </w:pPr>
      <w:ins w:id="787" w:author="BOUVY Martine [2]" w:date="2021-06-02T17:36:00Z">
        <w:r>
          <w:t>/* Else continue the search */</w:t>
        </w:r>
      </w:ins>
    </w:p>
    <w:p w14:paraId="0042D8E9" w14:textId="77777777" w:rsidR="00AF2CFE" w:rsidRPr="00425992" w:rsidRDefault="00AF2CFE" w:rsidP="00AF2CFE">
      <w:pPr>
        <w:spacing w:after="70" w:line="253" w:lineRule="auto"/>
        <w:ind w:left="501" w:right="218" w:hanging="10"/>
        <w:rPr>
          <w:ins w:id="788" w:author="BOUVY Martine [2]" w:date="2021-06-02T17:36:00Z"/>
          <w:b/>
        </w:rPr>
      </w:pPr>
      <w:ins w:id="789" w:author="BOUVY Martine [2]" w:date="2021-06-02T17:36:00Z">
        <w:r>
          <w:rPr>
            <w:b/>
          </w:rPr>
          <w:t>ENDIF</w:t>
        </w:r>
      </w:ins>
    </w:p>
    <w:p w14:paraId="1F881E97" w14:textId="77777777" w:rsidR="00AF2CFE" w:rsidRDefault="00AF2CFE" w:rsidP="00AF2CFE">
      <w:pPr>
        <w:spacing w:after="70" w:line="253" w:lineRule="auto"/>
        <w:ind w:left="501" w:right="218" w:hanging="10"/>
        <w:jc w:val="center"/>
        <w:rPr>
          <w:ins w:id="790" w:author="BOUVY Martine [2]" w:date="2021-06-02T17:36:00Z"/>
        </w:rPr>
      </w:pPr>
    </w:p>
    <w:p w14:paraId="440A4652" w14:textId="77777777" w:rsidR="00AF2CFE" w:rsidRDefault="00AF2CFE" w:rsidP="00AF2CFE">
      <w:pPr>
        <w:spacing w:after="70" w:line="253" w:lineRule="auto"/>
        <w:ind w:left="501" w:right="218" w:hanging="10"/>
        <w:jc w:val="center"/>
        <w:rPr>
          <w:ins w:id="791" w:author="BOUVY Martine [2]" w:date="2021-06-02T17:36:00Z"/>
        </w:rPr>
      </w:pPr>
    </w:p>
    <w:p w14:paraId="59389A3E" w14:textId="77777777" w:rsidR="00AF2CFE" w:rsidRDefault="00AF2CFE" w:rsidP="00AF2CFE">
      <w:pPr>
        <w:spacing w:after="70" w:line="253" w:lineRule="auto"/>
        <w:ind w:left="501" w:right="218" w:hanging="10"/>
        <w:jc w:val="center"/>
        <w:rPr>
          <w:ins w:id="792" w:author="BOUVY Martine [2]" w:date="2021-06-02T17:36:00Z"/>
        </w:rPr>
      </w:pPr>
      <w:ins w:id="793" w:author="BOUVY Martine [2]" w:date="2021-06-02T17:36:00Z">
        <w:r>
          <w:t>/* Search a FIN structure for the ClearingSystemIdentification with 2 char */</w:t>
        </w:r>
      </w:ins>
    </w:p>
    <w:p w14:paraId="29B738E6" w14:textId="5D0FD15E" w:rsidR="00AF2CFE" w:rsidRDefault="00AF2CFE" w:rsidP="00900A40">
      <w:pPr>
        <w:spacing w:after="70" w:line="253" w:lineRule="auto"/>
        <w:ind w:left="501" w:right="218" w:hanging="10"/>
        <w:rPr>
          <w:ins w:id="794" w:author="BOUVY Martine [2]" w:date="2021-06-02T17:35:00Z"/>
        </w:rPr>
      </w:pPr>
    </w:p>
    <w:p w14:paraId="42DFDB57" w14:textId="071BAE5E" w:rsidR="00AF2CFE" w:rsidRDefault="00AF2CFE">
      <w:pPr>
        <w:spacing w:after="70" w:line="253" w:lineRule="auto"/>
        <w:ind w:left="501" w:right="218" w:hanging="10"/>
        <w:jc w:val="center"/>
        <w:rPr>
          <w:ins w:id="795" w:author="BOUVY Martine [2]" w:date="2021-06-02T17:35:00Z"/>
        </w:rPr>
      </w:pPr>
    </w:p>
    <w:p w14:paraId="4BFCFEF3" w14:textId="77777777" w:rsidR="00AF2CFE" w:rsidRDefault="00AF2CFE">
      <w:pPr>
        <w:spacing w:after="70" w:line="253" w:lineRule="auto"/>
        <w:ind w:left="501" w:right="218" w:hanging="10"/>
        <w:jc w:val="center"/>
      </w:pPr>
    </w:p>
    <w:p w14:paraId="1EA23038" w14:textId="2F188061" w:rsidR="00AF048F" w:rsidRDefault="002153EF">
      <w:pPr>
        <w:spacing w:after="58"/>
        <w:ind w:left="846" w:right="8"/>
      </w:pPr>
      <w:r w:rsidRPr="00063ED2">
        <w:rPr>
          <w:b/>
        </w:rPr>
        <w:t>IF</w:t>
      </w:r>
      <w:r>
        <w:t xml:space="preserve"> </w:t>
      </w:r>
      <w:r>
        <w:rPr>
          <w:b/>
        </w:rPr>
        <w:t>Substring</w:t>
      </w:r>
      <w:r>
        <w:t>(MTPartyIdentifier, 1, 6) = “//RT//”</w:t>
      </w:r>
      <w:r w:rsidR="00063ED2">
        <w:t xml:space="preserve"> THEN</w:t>
      </w:r>
      <w:r>
        <w:t xml:space="preserve">   </w:t>
      </w:r>
    </w:p>
    <w:p w14:paraId="4F2098D4" w14:textId="77777777" w:rsidR="00AF048F" w:rsidRDefault="002153EF">
      <w:pPr>
        <w:spacing w:after="55"/>
        <w:ind w:left="1427" w:right="8"/>
      </w:pPr>
      <w:r>
        <w:t xml:space="preserve">MTClearingSystem = </w:t>
      </w:r>
      <w:r>
        <w:rPr>
          <w:b/>
        </w:rPr>
        <w:t>Substring</w:t>
      </w:r>
      <w:r>
        <w:t xml:space="preserve">(MTPartyIdentifier, 7, 2) </w:t>
      </w:r>
    </w:p>
    <w:p w14:paraId="3093D79B" w14:textId="77777777" w:rsidR="00AF048F" w:rsidRDefault="002153EF">
      <w:pPr>
        <w:ind w:left="1427" w:right="8"/>
      </w:pPr>
      <w:r>
        <w:t xml:space="preserve">MTClearingCode = </w:t>
      </w:r>
      <w:r>
        <w:rPr>
          <w:b/>
        </w:rPr>
        <w:t>Substring</w:t>
      </w:r>
      <w:r>
        <w:t xml:space="preserve">(MTPartyIdentifier, 9)  </w:t>
      </w:r>
    </w:p>
    <w:p w14:paraId="32C31FF0" w14:textId="77777777" w:rsidR="00AF048F" w:rsidRPr="00063ED2" w:rsidRDefault="002153EF">
      <w:pPr>
        <w:spacing w:after="53"/>
        <w:ind w:left="846" w:right="8"/>
        <w:rPr>
          <w:b/>
        </w:rPr>
      </w:pPr>
      <w:r w:rsidRPr="00063ED2">
        <w:rPr>
          <w:b/>
        </w:rPr>
        <w:t xml:space="preserve">ELSE </w:t>
      </w:r>
    </w:p>
    <w:p w14:paraId="02AD10BC" w14:textId="77777777" w:rsidR="00AF048F" w:rsidRDefault="002153EF">
      <w:pPr>
        <w:spacing w:after="55"/>
        <w:ind w:left="1427" w:right="8"/>
      </w:pPr>
      <w:r>
        <w:t xml:space="preserve">MTClearingSystem = </w:t>
      </w:r>
      <w:r>
        <w:rPr>
          <w:b/>
        </w:rPr>
        <w:t>Substring</w:t>
      </w:r>
      <w:r>
        <w:t xml:space="preserve">(MTPartyIdentifier, 3, 2) </w:t>
      </w:r>
    </w:p>
    <w:p w14:paraId="4467A7E8" w14:textId="77777777" w:rsidR="00AF048F" w:rsidRDefault="002153EF">
      <w:pPr>
        <w:ind w:left="1427" w:right="8"/>
      </w:pPr>
      <w:r>
        <w:t xml:space="preserve">MTClearingCode = </w:t>
      </w:r>
      <w:r>
        <w:rPr>
          <w:b/>
        </w:rPr>
        <w:t>Substring</w:t>
      </w:r>
      <w:r>
        <w:t xml:space="preserve">(MTPartyIdentifier, 5) </w:t>
      </w:r>
    </w:p>
    <w:p w14:paraId="57A13E2F" w14:textId="77777777" w:rsidR="00AF048F" w:rsidRPr="00063ED2" w:rsidRDefault="002153EF">
      <w:pPr>
        <w:ind w:left="846" w:right="8"/>
        <w:rPr>
          <w:b/>
        </w:rPr>
      </w:pPr>
      <w:r w:rsidRPr="00063ED2">
        <w:rPr>
          <w:b/>
        </w:rPr>
        <w:t xml:space="preserve">ENDIF </w:t>
      </w:r>
    </w:p>
    <w:p w14:paraId="5FDB65D1" w14:textId="77777777" w:rsidR="00AF048F" w:rsidRDefault="002153EF">
      <w:pPr>
        <w:spacing w:after="15" w:line="259" w:lineRule="auto"/>
        <w:ind w:left="850" w:firstLine="0"/>
      </w:pPr>
      <w:r>
        <w:t xml:space="preserve"> </w:t>
      </w:r>
    </w:p>
    <w:p w14:paraId="7EDDED78" w14:textId="77777777" w:rsidR="00AF048F" w:rsidRDefault="002153EF">
      <w:pPr>
        <w:ind w:left="846" w:right="8"/>
      </w:pPr>
      <w:r>
        <w:t xml:space="preserve">/*Check whether the MTClearingSystem belongs to the </w:t>
      </w:r>
    </w:p>
    <w:p w14:paraId="22EC200A" w14:textId="258599C5" w:rsidR="00AF048F" w:rsidRDefault="002153EF">
      <w:pPr>
        <w:spacing w:after="100" w:line="216" w:lineRule="auto"/>
        <w:ind w:left="846" w:right="8"/>
      </w:pPr>
      <w:r>
        <w:t>MTClearingSystemList with an equivalent in the ISO MXClearingSystemList</w:t>
      </w:r>
      <w:r w:rsidR="00C551D9">
        <w:t>. IF MTClearingSystem is em</w:t>
      </w:r>
      <w:r w:rsidR="00737CFE">
        <w:t>p</w:t>
      </w:r>
      <w:r w:rsidR="00C551D9">
        <w:t>ty, it is treated as not found in the list</w:t>
      </w:r>
      <w:r>
        <w:t xml:space="preserve">*/ </w:t>
      </w:r>
    </w:p>
    <w:p w14:paraId="7A056ADD" w14:textId="3E059D64" w:rsidR="00B51E7C" w:rsidRDefault="002153EF">
      <w:pPr>
        <w:ind w:left="846" w:right="8"/>
        <w:rPr>
          <w:ins w:id="796" w:author="BOUVY Martine [2]" w:date="2021-06-02T17:44:00Z"/>
        </w:rPr>
      </w:pPr>
      <w:r w:rsidRPr="00536B5B">
        <w:rPr>
          <w:b/>
        </w:rPr>
        <w:t>IF</w:t>
      </w:r>
      <w:r>
        <w:t xml:space="preserve"> </w:t>
      </w:r>
      <w:r>
        <w:rPr>
          <w:b/>
        </w:rPr>
        <w:t>WithinList</w:t>
      </w:r>
      <w:r>
        <w:t>(MTClearingSystem, MTClearingSystemList)</w:t>
      </w:r>
      <w:r w:rsidR="00BE28B9">
        <w:t xml:space="preserve">AND NOT </w:t>
      </w:r>
      <w:r w:rsidR="00BE28B9" w:rsidRPr="00063ED2">
        <w:rPr>
          <w:b/>
        </w:rPr>
        <w:t>IsEmpty</w:t>
      </w:r>
      <w:r w:rsidR="00BE28B9">
        <w:t>(MTClearingCode)</w:t>
      </w:r>
    </w:p>
    <w:p w14:paraId="7873D9D8" w14:textId="40F5BB47" w:rsidR="002130FF" w:rsidRDefault="002130FF">
      <w:pPr>
        <w:ind w:left="846" w:right="8"/>
        <w:rPr>
          <w:ins w:id="797" w:author="BOUVY Martine [2]" w:date="2021-06-02T17:44:00Z"/>
        </w:rPr>
      </w:pPr>
    </w:p>
    <w:p w14:paraId="2E1E7074" w14:textId="26BC6788" w:rsidR="002130FF" w:rsidRDefault="002130FF">
      <w:pPr>
        <w:ind w:left="846" w:right="8"/>
      </w:pPr>
      <w:ins w:id="798" w:author="BOUVY Martine [2]" w:date="2021-06-02T17:44:00Z">
        <w:r>
          <w:t>/* MTClearingSystemList is described below in annex</w:t>
        </w:r>
        <w:r w:rsidR="00F37EAD">
          <w:t xml:space="preserve"> section</w:t>
        </w:r>
        <w:r>
          <w:t xml:space="preserve"> */</w:t>
        </w:r>
      </w:ins>
    </w:p>
    <w:p w14:paraId="5795D475" w14:textId="44E0AACE" w:rsidR="00AF048F" w:rsidRDefault="002153EF">
      <w:pPr>
        <w:ind w:left="846" w:right="8"/>
      </w:pPr>
      <w:r>
        <w:t xml:space="preserve">  </w:t>
      </w:r>
    </w:p>
    <w:p w14:paraId="2A046884" w14:textId="77777777" w:rsidR="00AF048F" w:rsidRDefault="002153EF" w:rsidP="0092059C">
      <w:pPr>
        <w:ind w:right="8"/>
      </w:pPr>
      <w:r>
        <w:t xml:space="preserve">/*Target will be the </w:t>
      </w:r>
    </w:p>
    <w:p w14:paraId="062A6BE5" w14:textId="77777777" w:rsidR="00AF048F" w:rsidRDefault="002153EF" w:rsidP="0092059C">
      <w:pPr>
        <w:spacing w:after="56" w:line="216" w:lineRule="auto"/>
        <w:ind w:left="900" w:right="8" w:firstLine="0"/>
      </w:pPr>
      <w:r>
        <w:t xml:space="preserve">ClearingSystemMemberIdentification.ClearingSystemIdentifica tion.Code element*/ </w:t>
      </w:r>
    </w:p>
    <w:p w14:paraId="1A9E9C7E" w14:textId="77777777" w:rsidR="00B51E7C" w:rsidRDefault="002153EF" w:rsidP="00063ED2">
      <w:pPr>
        <w:spacing w:after="0" w:line="218" w:lineRule="auto"/>
        <w:ind w:left="907" w:right="14" w:hanging="14"/>
      </w:pPr>
      <w:r>
        <w:t>/*Exception handling when MTClearingSystem equals “SW”: 2 target ISO MXClearingSystem codes correspond to the same code “SW”. Depending on the lengt</w:t>
      </w:r>
      <w:r w:rsidR="00DF4F76">
        <w:t>h of the MTClearingCode it w</w:t>
      </w:r>
      <w:r>
        <w:t xml:space="preserve">ill be one or the other but this check is not handled by the </w:t>
      </w:r>
      <w:r>
        <w:rPr>
          <w:i/>
          <w:sz w:val="31"/>
          <w:vertAlign w:val="subscript"/>
        </w:rPr>
        <w:t>EquivalentCode</w:t>
      </w:r>
      <w:r>
        <w:t xml:space="preserve"> function where a one on one relation is needed*/</w:t>
      </w:r>
    </w:p>
    <w:p w14:paraId="2479DECC" w14:textId="24242B52" w:rsidR="00AF048F" w:rsidRDefault="002153EF" w:rsidP="00B51E7C">
      <w:pPr>
        <w:spacing w:after="0" w:line="216" w:lineRule="auto"/>
        <w:ind w:left="900" w:right="8"/>
      </w:pPr>
      <w:r>
        <w:t xml:space="preserve"> </w:t>
      </w:r>
    </w:p>
    <w:p w14:paraId="72651132" w14:textId="77777777" w:rsidR="00AF048F" w:rsidRDefault="002153EF">
      <w:pPr>
        <w:ind w:left="1427" w:right="8"/>
      </w:pPr>
      <w:r w:rsidRPr="00063ED2">
        <w:rPr>
          <w:b/>
        </w:rPr>
        <w:t>IF</w:t>
      </w:r>
      <w:r>
        <w:t xml:space="preserve"> MTClearingSystem = “SW” AND </w:t>
      </w:r>
      <w:r>
        <w:rPr>
          <w:b/>
        </w:rPr>
        <w:t>Length</w:t>
      </w:r>
      <w:r>
        <w:t xml:space="preserve">(MTClearingCode) &gt; 5 </w:t>
      </w:r>
    </w:p>
    <w:p w14:paraId="2A51AA3E" w14:textId="0E8977F0" w:rsidR="00AF048F" w:rsidRDefault="002153EF">
      <w:pPr>
        <w:ind w:left="1993" w:right="8"/>
      </w:pPr>
      <w:r>
        <w:t xml:space="preserve">MXClearingSystem = “CHSIC” </w:t>
      </w:r>
      <w:r w:rsidR="00063ED2">
        <w:t>THEN</w:t>
      </w:r>
    </w:p>
    <w:p w14:paraId="19FCE8C3" w14:textId="4B2FAF77" w:rsidR="00AF048F" w:rsidRDefault="002153EF">
      <w:pPr>
        <w:ind w:left="1427" w:right="8"/>
      </w:pPr>
      <w:r w:rsidRPr="00063ED2">
        <w:rPr>
          <w:b/>
        </w:rPr>
        <w:t>ELSEIF</w:t>
      </w:r>
      <w:r>
        <w:t xml:space="preserve"> MTClearingSystem = “SW” </w:t>
      </w:r>
      <w:r w:rsidR="00063ED2">
        <w:t>THEN</w:t>
      </w:r>
    </w:p>
    <w:p w14:paraId="167A4B52" w14:textId="77777777" w:rsidR="00AF048F" w:rsidRDefault="002153EF">
      <w:pPr>
        <w:ind w:left="1993" w:right="8"/>
      </w:pPr>
      <w:r>
        <w:lastRenderedPageBreak/>
        <w:t xml:space="preserve">MXClearingSystem = “CHBCC” </w:t>
      </w:r>
    </w:p>
    <w:p w14:paraId="6CA85164" w14:textId="77777777" w:rsidR="00AF048F" w:rsidRPr="00063ED2" w:rsidRDefault="002153EF">
      <w:pPr>
        <w:ind w:left="1427" w:right="8"/>
        <w:rPr>
          <w:b/>
        </w:rPr>
      </w:pPr>
      <w:r w:rsidRPr="00063ED2">
        <w:rPr>
          <w:b/>
        </w:rPr>
        <w:t xml:space="preserve">ELSE </w:t>
      </w:r>
    </w:p>
    <w:p w14:paraId="104769E9" w14:textId="77777777" w:rsidR="00AF048F" w:rsidRDefault="002153EF">
      <w:pPr>
        <w:ind w:left="1993" w:right="8"/>
      </w:pPr>
      <w:r>
        <w:t xml:space="preserve">/*Replace MTClearingSystem with MX equivalent in the </w:t>
      </w:r>
    </w:p>
    <w:p w14:paraId="1EB6B76F" w14:textId="77777777" w:rsidR="00AF048F" w:rsidRDefault="002153EF">
      <w:pPr>
        <w:spacing w:after="49"/>
        <w:ind w:left="1993" w:right="8"/>
      </w:pPr>
      <w:r>
        <w:t xml:space="preserve">ISO MXClearingSystemList*/ </w:t>
      </w:r>
    </w:p>
    <w:p w14:paraId="62A7E21B" w14:textId="77777777" w:rsidR="00AF048F" w:rsidRDefault="002153EF">
      <w:pPr>
        <w:ind w:left="1993" w:right="8"/>
      </w:pPr>
      <w:r>
        <w:t xml:space="preserve">MXClearingSystem = </w:t>
      </w:r>
      <w:r>
        <w:rPr>
          <w:b/>
        </w:rPr>
        <w:t>EquivalentCode</w:t>
      </w:r>
      <w:r>
        <w:t xml:space="preserve">(MTClearingSystem, </w:t>
      </w:r>
    </w:p>
    <w:p w14:paraId="5D9A1C45" w14:textId="77777777" w:rsidR="00AF048F" w:rsidRDefault="002153EF">
      <w:pPr>
        <w:ind w:left="1993" w:right="8"/>
      </w:pPr>
      <w:r>
        <w:t xml:space="preserve">MTClearingSystemList, MXClearingSystemList) </w:t>
      </w:r>
    </w:p>
    <w:p w14:paraId="7C3B6392" w14:textId="77777777" w:rsidR="00AF048F" w:rsidRPr="00063ED2" w:rsidRDefault="002153EF">
      <w:pPr>
        <w:tabs>
          <w:tab w:val="center" w:pos="850"/>
          <w:tab w:val="center" w:pos="1718"/>
        </w:tabs>
        <w:ind w:left="0" w:firstLine="0"/>
        <w:rPr>
          <w:b/>
        </w:rPr>
      </w:pPr>
      <w:r>
        <w:rPr>
          <w:rFonts w:ascii="Calibri" w:eastAsia="Calibri" w:hAnsi="Calibri" w:cs="Calibri"/>
          <w:sz w:val="22"/>
        </w:rPr>
        <w:tab/>
      </w:r>
      <w:r>
        <w:t xml:space="preserve"> </w:t>
      </w:r>
      <w:r>
        <w:tab/>
      </w:r>
      <w:r w:rsidRPr="00063ED2">
        <w:rPr>
          <w:b/>
        </w:rPr>
        <w:t xml:space="preserve">ENDIF </w:t>
      </w:r>
    </w:p>
    <w:p w14:paraId="0D67D672" w14:textId="77777777" w:rsidR="00AF048F" w:rsidRDefault="002153EF">
      <w:pPr>
        <w:spacing w:after="15" w:line="259" w:lineRule="auto"/>
        <w:ind w:left="850" w:firstLine="0"/>
      </w:pPr>
      <w:r>
        <w:t xml:space="preserve"> </w:t>
      </w:r>
    </w:p>
    <w:p w14:paraId="639A975F" w14:textId="3E74062F" w:rsidR="00210E7A" w:rsidRDefault="002153EF">
      <w:pPr>
        <w:spacing w:line="216" w:lineRule="auto"/>
        <w:ind w:left="1993" w:right="8"/>
      </w:pPr>
      <w:r>
        <w:t>/* Write output string in their MX target elements</w:t>
      </w:r>
      <w:r w:rsidR="00210E7A">
        <w:t xml:space="preserve"> */</w:t>
      </w:r>
      <w:r>
        <w:t xml:space="preserve"> </w:t>
      </w:r>
    </w:p>
    <w:p w14:paraId="3CAE0E0C" w14:textId="77777777" w:rsidR="00210E7A" w:rsidRDefault="00210E7A">
      <w:pPr>
        <w:spacing w:line="216" w:lineRule="auto"/>
        <w:ind w:left="1993" w:right="8"/>
      </w:pPr>
    </w:p>
    <w:p w14:paraId="7C5DC9D5" w14:textId="77777777" w:rsidR="00AF048F" w:rsidRDefault="002153EF" w:rsidP="00AF2CFE">
      <w:pPr>
        <w:spacing w:line="216" w:lineRule="auto"/>
        <w:ind w:left="1530" w:right="-982"/>
      </w:pPr>
      <w:r>
        <w:t xml:space="preserve">FinancialInstitutionIdentification.ClearingSystemMembe rIdentification.ClearingSystemIdentification.Code = </w:t>
      </w:r>
    </w:p>
    <w:p w14:paraId="3514EAAA" w14:textId="0DA86A4C" w:rsidR="00AF048F" w:rsidRDefault="002153EF">
      <w:pPr>
        <w:ind w:left="1993" w:right="8"/>
      </w:pPr>
      <w:r>
        <w:t xml:space="preserve">MXClearingSystem </w:t>
      </w:r>
    </w:p>
    <w:p w14:paraId="7E7B4004" w14:textId="77777777" w:rsidR="00AF048F" w:rsidRDefault="002153EF">
      <w:pPr>
        <w:spacing w:after="17" w:line="259" w:lineRule="auto"/>
        <w:ind w:left="850" w:firstLine="0"/>
      </w:pPr>
      <w:r>
        <w:t xml:space="preserve"> </w:t>
      </w:r>
      <w:r>
        <w:tab/>
        <w:t xml:space="preserve"> </w:t>
      </w:r>
    </w:p>
    <w:p w14:paraId="5953C580" w14:textId="1BD464A4" w:rsidR="00210E7A" w:rsidRDefault="00210E7A" w:rsidP="00AF2CFE">
      <w:pPr>
        <w:spacing w:after="142" w:line="216" w:lineRule="auto"/>
        <w:ind w:left="1438" w:right="8" w:firstLine="0"/>
      </w:pPr>
      <w:del w:id="799" w:author="BOUVY Martine [2]" w:date="2021-06-02T17:34:00Z">
        <w:r w:rsidDel="00AF2CFE">
          <w:tab/>
        </w:r>
      </w:del>
      <w:r>
        <w:t xml:space="preserve">FinancialInstitutionIdentification.ClearingSystemMemberIden tification.MemberIdentification = MTClearingCode </w:t>
      </w:r>
    </w:p>
    <w:p w14:paraId="7DCC96A3" w14:textId="77777777" w:rsidR="00210E7A" w:rsidRDefault="00210E7A">
      <w:pPr>
        <w:spacing w:after="17" w:line="259" w:lineRule="auto"/>
        <w:ind w:left="850" w:firstLine="0"/>
      </w:pPr>
    </w:p>
    <w:p w14:paraId="2CBBF4EF" w14:textId="1165EACB" w:rsidR="00436FBD" w:rsidRDefault="00436FBD">
      <w:pPr>
        <w:spacing w:after="17" w:line="259" w:lineRule="auto"/>
        <w:ind w:left="850" w:firstLine="0"/>
      </w:pPr>
      <w:r>
        <w:t>/*IF the MTClearingSystem is not in</w:t>
      </w:r>
      <w:r w:rsidR="00E265FE">
        <w:t xml:space="preserve"> the list</w:t>
      </w:r>
      <w:r w:rsidR="008E3E80">
        <w:t xml:space="preserve"> or the MTClearingCode is absent</w:t>
      </w:r>
      <w:r w:rsidR="00E265FE">
        <w:t>, it is not translated</w:t>
      </w:r>
      <w:r w:rsidR="00CD46CB">
        <w:t xml:space="preserve">. </w:t>
      </w:r>
      <w:r>
        <w:t>*/</w:t>
      </w:r>
    </w:p>
    <w:p w14:paraId="0E70CBE1" w14:textId="77777777" w:rsidR="00E265FE" w:rsidRDefault="00E265FE">
      <w:pPr>
        <w:spacing w:after="56" w:line="216" w:lineRule="auto"/>
        <w:ind w:left="1426" w:right="8"/>
      </w:pPr>
    </w:p>
    <w:p w14:paraId="184A34B5" w14:textId="77777777" w:rsidR="00ED0BC7" w:rsidRPr="00536B5B" w:rsidRDefault="00E265FE" w:rsidP="00536B5B">
      <w:pPr>
        <w:spacing w:after="56" w:line="216" w:lineRule="auto"/>
        <w:ind w:right="8"/>
        <w:rPr>
          <w:b/>
        </w:rPr>
      </w:pPr>
      <w:r w:rsidRPr="00536B5B">
        <w:rPr>
          <w:b/>
        </w:rPr>
        <w:t xml:space="preserve">ELSE </w:t>
      </w:r>
    </w:p>
    <w:p w14:paraId="6DABE322" w14:textId="78892FB0" w:rsidR="00E265FE" w:rsidRDefault="003F04C6">
      <w:pPr>
        <w:spacing w:after="56" w:line="216" w:lineRule="auto"/>
        <w:ind w:left="1426" w:right="8"/>
      </w:pPr>
      <w:r>
        <w:t>/*No translation */</w:t>
      </w:r>
    </w:p>
    <w:p w14:paraId="7F9A6EB6" w14:textId="510A8292" w:rsidR="00A94426" w:rsidRPr="000B1E6B" w:rsidRDefault="002153EF">
      <w:pPr>
        <w:tabs>
          <w:tab w:val="center" w:pos="1149"/>
          <w:tab w:val="center" w:pos="1985"/>
        </w:tabs>
        <w:ind w:left="0" w:firstLine="0"/>
        <w:rPr>
          <w:b/>
        </w:rPr>
      </w:pPr>
      <w:r>
        <w:rPr>
          <w:rFonts w:ascii="Calibri" w:eastAsia="Calibri" w:hAnsi="Calibri" w:cs="Calibri"/>
          <w:sz w:val="22"/>
        </w:rPr>
        <w:tab/>
      </w:r>
      <w:r w:rsidR="00F16388">
        <w:rPr>
          <w:rFonts w:ascii="Calibri" w:eastAsia="Calibri" w:hAnsi="Calibri" w:cs="Calibri"/>
          <w:sz w:val="22"/>
        </w:rPr>
        <w:t xml:space="preserve">                 </w:t>
      </w:r>
      <w:r w:rsidRPr="00536B5B">
        <w:rPr>
          <w:b/>
        </w:rPr>
        <w:t>ENDIF</w:t>
      </w:r>
      <w:r w:rsidR="00A94426">
        <w:rPr>
          <w:b/>
        </w:rPr>
        <w:t xml:space="preserve"> </w:t>
      </w:r>
      <w:r w:rsidR="00A94426" w:rsidRPr="00902300">
        <w:t>/* ENDIF WithinList */</w:t>
      </w:r>
      <w:r w:rsidR="000B1E6B">
        <w:rPr>
          <w:b/>
        </w:rPr>
        <w:t xml:space="preserve"> </w:t>
      </w:r>
      <w:r w:rsidR="000B1E6B">
        <w:rPr>
          <w:b/>
        </w:rPr>
        <w:tab/>
      </w:r>
    </w:p>
    <w:p w14:paraId="62963D84" w14:textId="77777777" w:rsidR="00A94426" w:rsidRDefault="00A94426">
      <w:pPr>
        <w:tabs>
          <w:tab w:val="center" w:pos="1149"/>
          <w:tab w:val="center" w:pos="1985"/>
        </w:tabs>
        <w:ind w:left="0" w:firstLine="0"/>
      </w:pPr>
    </w:p>
    <w:p w14:paraId="54DDE656" w14:textId="16FA2477" w:rsidR="00AF048F" w:rsidRDefault="00AF048F">
      <w:pPr>
        <w:spacing w:after="0" w:line="259" w:lineRule="auto"/>
        <w:ind w:left="852" w:firstLine="0"/>
      </w:pPr>
    </w:p>
    <w:p w14:paraId="5FDA51C0" w14:textId="3CD38AF3" w:rsidR="00AF048F" w:rsidRDefault="000B1E6B">
      <w:pPr>
        <w:spacing w:after="0"/>
        <w:ind w:left="7" w:right="157" w:hanging="7"/>
      </w:pPr>
      <w:r>
        <w:rPr>
          <w:rFonts w:ascii="Arial" w:eastAsia="Arial" w:hAnsi="Arial" w:cs="Arial"/>
          <w:b/>
        </w:rPr>
        <w:t xml:space="preserve">         For </w:t>
      </w:r>
      <w:r w:rsidR="002153EF">
        <w:rPr>
          <w:rFonts w:ascii="Arial" w:eastAsia="Arial" w:hAnsi="Arial" w:cs="Arial"/>
          <w:b/>
        </w:rPr>
        <w:t>MT and ISO 20022 “Externa</w:t>
      </w:r>
      <w:r>
        <w:rPr>
          <w:rFonts w:ascii="Arial" w:eastAsia="Arial" w:hAnsi="Arial" w:cs="Arial"/>
          <w:b/>
        </w:rPr>
        <w:t>lised” MX Clearing System Lists, please refer to section 5 Annex.</w:t>
      </w:r>
    </w:p>
    <w:p w14:paraId="04FC08C2" w14:textId="77777777" w:rsidR="00AF048F" w:rsidRDefault="002153EF">
      <w:pPr>
        <w:spacing w:after="101" w:line="259" w:lineRule="auto"/>
        <w:ind w:left="852" w:firstLine="0"/>
      </w:pPr>
      <w:r>
        <w:rPr>
          <w:rFonts w:ascii="Arial" w:eastAsia="Arial" w:hAnsi="Arial" w:cs="Arial"/>
        </w:rPr>
        <w:t xml:space="preserve"> </w:t>
      </w:r>
    </w:p>
    <w:p w14:paraId="13A24F91" w14:textId="77777777" w:rsidR="00701D8C" w:rsidRDefault="00701D8C">
      <w:pPr>
        <w:spacing w:after="95" w:line="367" w:lineRule="auto"/>
        <w:ind w:left="839" w:right="6565" w:hanging="427"/>
        <w:rPr>
          <w:rFonts w:ascii="Arial" w:eastAsia="Arial" w:hAnsi="Arial" w:cs="Arial"/>
          <w:b/>
        </w:rPr>
      </w:pPr>
    </w:p>
    <w:p w14:paraId="53E8A064" w14:textId="77777777" w:rsidR="00AF048F" w:rsidRDefault="002153EF">
      <w:pPr>
        <w:spacing w:after="95" w:line="367" w:lineRule="auto"/>
        <w:ind w:left="839" w:right="6565" w:hanging="427"/>
      </w:pPr>
      <w:r>
        <w:rPr>
          <w:rFonts w:ascii="Arial" w:eastAsia="Arial" w:hAnsi="Arial" w:cs="Arial"/>
          <w:b/>
        </w:rPr>
        <w:t xml:space="preserve">Example 1 MT Source:  </w:t>
      </w:r>
    </w:p>
    <w:p w14:paraId="1EF55C21" w14:textId="0A4B0898" w:rsidR="00AA0910" w:rsidRDefault="002153EF" w:rsidP="00AA0910">
      <w:pPr>
        <w:tabs>
          <w:tab w:val="center" w:pos="1149"/>
          <w:tab w:val="center" w:pos="3270"/>
        </w:tabs>
        <w:spacing w:after="0"/>
        <w:ind w:left="0" w:firstLine="0"/>
        <w:rPr>
          <w:i/>
        </w:rPr>
      </w:pPr>
      <w:r>
        <w:rPr>
          <w:rFonts w:ascii="Calibri" w:eastAsia="Calibri" w:hAnsi="Calibri" w:cs="Calibri"/>
          <w:sz w:val="22"/>
        </w:rPr>
        <w:tab/>
      </w:r>
      <w:r w:rsidR="00AA0910">
        <w:rPr>
          <w:rFonts w:ascii="Calibri" w:eastAsia="Calibri" w:hAnsi="Calibri" w:cs="Calibri"/>
          <w:sz w:val="22"/>
        </w:rPr>
        <w:t xml:space="preserve">      </w:t>
      </w:r>
      <w:r>
        <w:rPr>
          <w:i/>
        </w:rPr>
        <w:t xml:space="preserve"> </w:t>
      </w:r>
      <w:r>
        <w:t>:52A://BL12345678</w:t>
      </w:r>
      <w:r w:rsidR="00AA0910" w:rsidRPr="00AA0910">
        <w:rPr>
          <w:i/>
        </w:rPr>
        <w:t xml:space="preserve"> </w:t>
      </w:r>
    </w:p>
    <w:p w14:paraId="2B0484DB" w14:textId="6F44CA9C" w:rsidR="00AA0910" w:rsidRDefault="00AA0910" w:rsidP="00AA0910">
      <w:pPr>
        <w:tabs>
          <w:tab w:val="center" w:pos="1149"/>
          <w:tab w:val="center" w:pos="3270"/>
        </w:tabs>
        <w:spacing w:after="0"/>
        <w:ind w:left="0" w:firstLine="0"/>
      </w:pPr>
      <w:r>
        <w:rPr>
          <w:i/>
        </w:rPr>
        <w:t xml:space="preserve">    SOGEDEFF</w:t>
      </w:r>
    </w:p>
    <w:p w14:paraId="1535673F" w14:textId="60A95585" w:rsidR="00AF048F" w:rsidRDefault="002153EF" w:rsidP="00AA0910">
      <w:pPr>
        <w:tabs>
          <w:tab w:val="center" w:pos="1149"/>
          <w:tab w:val="center" w:pos="3270"/>
        </w:tabs>
        <w:spacing w:after="97"/>
        <w:ind w:left="0" w:firstLine="0"/>
      </w:pPr>
      <w:r>
        <w:t xml:space="preserve">  </w:t>
      </w:r>
      <w:r w:rsidR="00AA0910">
        <w:t xml:space="preserve">    </w:t>
      </w:r>
      <w:r>
        <w:rPr>
          <w:i/>
        </w:rPr>
        <w:t xml:space="preserve">(Italic not translated by this function) </w:t>
      </w:r>
    </w:p>
    <w:p w14:paraId="3CC68CAA" w14:textId="77777777" w:rsidR="00AF048F" w:rsidRDefault="002153EF">
      <w:pPr>
        <w:spacing w:after="7"/>
        <w:ind w:left="859" w:right="157" w:hanging="7"/>
      </w:pPr>
      <w:r>
        <w:rPr>
          <w:rFonts w:ascii="Arial" w:eastAsia="Arial" w:hAnsi="Arial" w:cs="Arial"/>
          <w:b/>
        </w:rPr>
        <w:t xml:space="preserve">MX Translation:  </w:t>
      </w:r>
    </w:p>
    <w:p w14:paraId="280F391D" w14:textId="77777777" w:rsidR="00AF048F" w:rsidRDefault="002153EF">
      <w:pPr>
        <w:ind w:left="846" w:right="8"/>
      </w:pPr>
      <w:r>
        <w:t xml:space="preserve">&lt;DbtrAgt&gt; </w:t>
      </w:r>
    </w:p>
    <w:p w14:paraId="6B0EE1D4" w14:textId="77777777" w:rsidR="00AF048F" w:rsidRDefault="002153EF" w:rsidP="00AA0910">
      <w:pPr>
        <w:tabs>
          <w:tab w:val="center" w:pos="849"/>
          <w:tab w:val="center" w:pos="2137"/>
        </w:tabs>
        <w:spacing w:after="0"/>
        <w:ind w:left="0" w:firstLine="0"/>
      </w:pPr>
      <w:r>
        <w:rPr>
          <w:rFonts w:ascii="Calibri" w:eastAsia="Calibri" w:hAnsi="Calibri" w:cs="Calibri"/>
          <w:sz w:val="22"/>
        </w:rPr>
        <w:tab/>
      </w:r>
      <w:r>
        <w:t xml:space="preserve"> </w:t>
      </w:r>
      <w:r>
        <w:tab/>
        <w:t xml:space="preserve">&lt;FinInstnId&gt; </w:t>
      </w:r>
    </w:p>
    <w:p w14:paraId="34FA691E" w14:textId="3200BA5C" w:rsidR="00AF048F" w:rsidRDefault="002153EF" w:rsidP="00AA0910">
      <w:pPr>
        <w:tabs>
          <w:tab w:val="center" w:pos="849"/>
          <w:tab w:val="center" w:pos="1418"/>
          <w:tab w:val="center" w:pos="1984"/>
          <w:tab w:val="center" w:pos="3690"/>
        </w:tabs>
        <w:spacing w:after="0" w:line="268" w:lineRule="auto"/>
        <w:ind w:left="0" w:firstLine="0"/>
      </w:pPr>
      <w:r>
        <w:rPr>
          <w:rFonts w:ascii="Calibri" w:eastAsia="Calibri" w:hAnsi="Calibri" w:cs="Calibri"/>
          <w:sz w:val="22"/>
        </w:rPr>
        <w:tab/>
      </w:r>
      <w:r>
        <w:rPr>
          <w:i/>
        </w:rPr>
        <w:t xml:space="preserve"> </w:t>
      </w:r>
      <w:r>
        <w:t xml:space="preserve"> </w:t>
      </w:r>
      <w:r>
        <w:tab/>
      </w:r>
      <w:r>
        <w:rPr>
          <w:i/>
        </w:rPr>
        <w:t xml:space="preserve"> </w:t>
      </w:r>
      <w:r>
        <w:t xml:space="preserve"> </w:t>
      </w:r>
      <w:r>
        <w:tab/>
      </w:r>
      <w:r>
        <w:rPr>
          <w:i/>
        </w:rPr>
        <w:t xml:space="preserve"> </w:t>
      </w:r>
      <w:r>
        <w:t xml:space="preserve"> </w:t>
      </w:r>
      <w:r>
        <w:tab/>
      </w:r>
      <w:r>
        <w:rPr>
          <w:i/>
        </w:rPr>
        <w:t>&lt;BIC</w:t>
      </w:r>
      <w:r w:rsidR="00AA0910">
        <w:rPr>
          <w:i/>
        </w:rPr>
        <w:t>FI</w:t>
      </w:r>
      <w:r>
        <w:rPr>
          <w:i/>
        </w:rPr>
        <w:t>&gt;SOGEDEFF&lt;/BIC</w:t>
      </w:r>
      <w:r w:rsidR="00AA0910">
        <w:rPr>
          <w:i/>
        </w:rPr>
        <w:t>FI</w:t>
      </w:r>
      <w:r>
        <w:rPr>
          <w:i/>
        </w:rPr>
        <w:t xml:space="preserve">&gt; </w:t>
      </w:r>
    </w:p>
    <w:p w14:paraId="059F7B58" w14:textId="77777777" w:rsidR="00AF048F" w:rsidRDefault="002153EF">
      <w:pPr>
        <w:tabs>
          <w:tab w:val="center" w:pos="850"/>
          <w:tab w:val="center" w:pos="1419"/>
          <w:tab w:val="center" w:pos="1985"/>
          <w:tab w:val="center" w:pos="3330"/>
        </w:tabs>
        <w:ind w:left="0" w:firstLine="0"/>
      </w:pPr>
      <w:r>
        <w:rPr>
          <w:rFonts w:ascii="Calibri" w:eastAsia="Calibri" w:hAnsi="Calibri" w:cs="Calibri"/>
          <w:sz w:val="22"/>
        </w:rPr>
        <w:tab/>
      </w:r>
      <w:r>
        <w:t xml:space="preserve"> </w:t>
      </w:r>
      <w:r>
        <w:tab/>
        <w:t xml:space="preserve"> </w:t>
      </w:r>
      <w:r>
        <w:tab/>
        <w:t xml:space="preserve"> </w:t>
      </w:r>
      <w:r>
        <w:tab/>
        <w:t xml:space="preserve">&lt;ClrSysMmbId&gt; </w:t>
      </w:r>
    </w:p>
    <w:p w14:paraId="524B9178" w14:textId="77777777" w:rsidR="00AF048F" w:rsidRDefault="002153EF">
      <w:pPr>
        <w:tabs>
          <w:tab w:val="center" w:pos="850"/>
          <w:tab w:val="center" w:pos="1418"/>
          <w:tab w:val="center" w:pos="1985"/>
          <w:tab w:val="center" w:pos="2551"/>
          <w:tab w:val="center" w:pos="3719"/>
        </w:tabs>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&lt;ClrSysId&gt; </w:t>
      </w:r>
    </w:p>
    <w:p w14:paraId="381892C5" w14:textId="77777777" w:rsidR="00AF048F" w:rsidRDefault="002153EF">
      <w:pPr>
        <w:tabs>
          <w:tab w:val="center" w:pos="849"/>
          <w:tab w:val="center" w:pos="1418"/>
          <w:tab w:val="center" w:pos="1984"/>
          <w:tab w:val="center" w:pos="2551"/>
          <w:tab w:val="center" w:pos="3119"/>
          <w:tab w:val="center" w:pos="4439"/>
        </w:tabs>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&lt;Cd&gt;DEBLZ&lt;/Cd&gt; </w:t>
      </w:r>
    </w:p>
    <w:p w14:paraId="21C351CE" w14:textId="77777777" w:rsidR="00AF048F" w:rsidRDefault="002153EF">
      <w:pPr>
        <w:tabs>
          <w:tab w:val="center" w:pos="849"/>
          <w:tab w:val="center" w:pos="1418"/>
          <w:tab w:val="center" w:pos="1984"/>
          <w:tab w:val="center" w:pos="2550"/>
          <w:tab w:val="center" w:pos="3719"/>
        </w:tabs>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&lt;ClrSysId&gt; </w:t>
      </w:r>
    </w:p>
    <w:p w14:paraId="5D261530" w14:textId="77777777" w:rsidR="00AF048F" w:rsidRDefault="002153EF">
      <w:pPr>
        <w:tabs>
          <w:tab w:val="center" w:pos="849"/>
          <w:tab w:val="center" w:pos="1417"/>
          <w:tab w:val="center" w:pos="1984"/>
          <w:tab w:val="center" w:pos="2550"/>
          <w:tab w:val="center" w:pos="4498"/>
        </w:tabs>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&lt;MmbId&gt;12345678&lt;/MmbId&gt; </w:t>
      </w:r>
    </w:p>
    <w:p w14:paraId="1907CBF9" w14:textId="77777777" w:rsidR="00AF048F" w:rsidRDefault="002153EF">
      <w:pPr>
        <w:tabs>
          <w:tab w:val="center" w:pos="848"/>
          <w:tab w:val="center" w:pos="1417"/>
          <w:tab w:val="center" w:pos="1983"/>
          <w:tab w:val="center" w:pos="3389"/>
        </w:tabs>
        <w:ind w:left="0" w:firstLine="0"/>
      </w:pPr>
      <w:r>
        <w:rPr>
          <w:rFonts w:ascii="Calibri" w:eastAsia="Calibri" w:hAnsi="Calibri" w:cs="Calibri"/>
          <w:sz w:val="22"/>
        </w:rPr>
        <w:tab/>
      </w:r>
      <w:r>
        <w:t xml:space="preserve"> </w:t>
      </w:r>
      <w:r>
        <w:tab/>
        <w:t xml:space="preserve"> </w:t>
      </w:r>
      <w:r>
        <w:tab/>
        <w:t xml:space="preserve"> </w:t>
      </w:r>
      <w:r>
        <w:tab/>
        <w:t xml:space="preserve">&lt;/ClrSysMmbId&gt; </w:t>
      </w:r>
    </w:p>
    <w:p w14:paraId="5B28DAC2" w14:textId="77777777" w:rsidR="00AF048F" w:rsidRDefault="002153EF">
      <w:pPr>
        <w:tabs>
          <w:tab w:val="center" w:pos="848"/>
          <w:tab w:val="center" w:pos="2196"/>
        </w:tabs>
        <w:ind w:left="0" w:firstLine="0"/>
      </w:pPr>
      <w:r>
        <w:rPr>
          <w:rFonts w:ascii="Calibri" w:eastAsia="Calibri" w:hAnsi="Calibri" w:cs="Calibri"/>
          <w:sz w:val="22"/>
        </w:rPr>
        <w:tab/>
      </w:r>
      <w:r>
        <w:t xml:space="preserve"> </w:t>
      </w:r>
      <w:r>
        <w:tab/>
        <w:t xml:space="preserve">&lt;/FinInstnId&gt; </w:t>
      </w:r>
    </w:p>
    <w:p w14:paraId="495D335F" w14:textId="77777777" w:rsidR="00AF048F" w:rsidRDefault="002153EF">
      <w:pPr>
        <w:ind w:left="846" w:right="8"/>
      </w:pPr>
      <w:r>
        <w:t xml:space="preserve">&lt;/DbtrAgt&gt; </w:t>
      </w:r>
    </w:p>
    <w:p w14:paraId="178896C3" w14:textId="77777777" w:rsidR="00AF048F" w:rsidRDefault="002153EF">
      <w:pPr>
        <w:spacing w:after="102" w:line="259" w:lineRule="auto"/>
        <w:ind w:left="848" w:firstLine="0"/>
      </w:pPr>
      <w:r>
        <w:t xml:space="preserve"> </w:t>
      </w:r>
    </w:p>
    <w:p w14:paraId="6267038C" w14:textId="77777777" w:rsidR="0073372F" w:rsidRDefault="002153EF">
      <w:pPr>
        <w:spacing w:after="41" w:line="324" w:lineRule="auto"/>
        <w:ind w:left="846" w:right="5362" w:hanging="435"/>
        <w:jc w:val="both"/>
        <w:rPr>
          <w:rFonts w:ascii="Arial" w:eastAsia="Arial" w:hAnsi="Arial" w:cs="Arial"/>
          <w:b/>
        </w:rPr>
      </w:pPr>
      <w:r>
        <w:rPr>
          <w:rFonts w:ascii="Arial" w:eastAsia="Arial" w:hAnsi="Arial" w:cs="Arial"/>
          <w:b/>
        </w:rPr>
        <w:t xml:space="preserve">Example 2 MT Source:  </w:t>
      </w:r>
    </w:p>
    <w:p w14:paraId="6E0C62BF" w14:textId="019C0ABB" w:rsidR="00AF048F" w:rsidRDefault="0073372F">
      <w:pPr>
        <w:spacing w:after="41" w:line="324" w:lineRule="auto"/>
        <w:ind w:left="846" w:right="5362" w:hanging="435"/>
        <w:jc w:val="both"/>
      </w:pPr>
      <w:r>
        <w:t>:57C:</w:t>
      </w:r>
      <w:r w:rsidR="002153EF">
        <w:t xml:space="preserve">//FW123456789 </w:t>
      </w:r>
    </w:p>
    <w:p w14:paraId="6C352428" w14:textId="50931597" w:rsidR="00AF048F" w:rsidRDefault="0073372F" w:rsidP="0073372F">
      <w:pPr>
        <w:spacing w:after="7"/>
        <w:ind w:left="0" w:right="157" w:firstLine="0"/>
      </w:pPr>
      <w:r>
        <w:rPr>
          <w:rFonts w:ascii="Arial" w:eastAsia="Arial" w:hAnsi="Arial" w:cs="Arial"/>
          <w:b/>
        </w:rPr>
        <w:lastRenderedPageBreak/>
        <w:t xml:space="preserve">       </w:t>
      </w:r>
      <w:r w:rsidR="002153EF">
        <w:rPr>
          <w:rFonts w:ascii="Arial" w:eastAsia="Arial" w:hAnsi="Arial" w:cs="Arial"/>
          <w:b/>
        </w:rPr>
        <w:t xml:space="preserve">MX Translation:  </w:t>
      </w:r>
    </w:p>
    <w:p w14:paraId="4DB90C97" w14:textId="77777777" w:rsidR="00AF048F" w:rsidRDefault="002153EF">
      <w:pPr>
        <w:ind w:left="846" w:right="8"/>
      </w:pPr>
      <w:r>
        <w:t xml:space="preserve">&lt;CdtrAgt&gt; </w:t>
      </w:r>
    </w:p>
    <w:p w14:paraId="4F24D2A6" w14:textId="77777777" w:rsidR="00AF048F" w:rsidRDefault="002153EF">
      <w:pPr>
        <w:tabs>
          <w:tab w:val="center" w:pos="848"/>
          <w:tab w:val="center" w:pos="2136"/>
        </w:tabs>
        <w:ind w:left="0" w:firstLine="0"/>
      </w:pPr>
      <w:r>
        <w:rPr>
          <w:rFonts w:ascii="Calibri" w:eastAsia="Calibri" w:hAnsi="Calibri" w:cs="Calibri"/>
          <w:sz w:val="22"/>
        </w:rPr>
        <w:tab/>
      </w:r>
      <w:r>
        <w:t xml:space="preserve"> </w:t>
      </w:r>
      <w:r>
        <w:tab/>
        <w:t xml:space="preserve">&lt;FinInstnId&gt; </w:t>
      </w:r>
    </w:p>
    <w:p w14:paraId="52B20352" w14:textId="77777777" w:rsidR="00AF048F" w:rsidRDefault="002153EF">
      <w:pPr>
        <w:tabs>
          <w:tab w:val="center" w:pos="848"/>
          <w:tab w:val="center" w:pos="1417"/>
          <w:tab w:val="center" w:pos="2762"/>
        </w:tabs>
        <w:ind w:left="0" w:firstLine="0"/>
      </w:pPr>
      <w:r>
        <w:rPr>
          <w:rFonts w:ascii="Calibri" w:eastAsia="Calibri" w:hAnsi="Calibri" w:cs="Calibri"/>
          <w:sz w:val="22"/>
        </w:rPr>
        <w:tab/>
      </w:r>
      <w:r>
        <w:t xml:space="preserve"> </w:t>
      </w:r>
      <w:r>
        <w:tab/>
        <w:t xml:space="preserve"> </w:t>
      </w:r>
      <w:r>
        <w:tab/>
        <w:t xml:space="preserve">&lt;ClrSysMmbId&gt; </w:t>
      </w:r>
    </w:p>
    <w:p w14:paraId="1236328A" w14:textId="77777777" w:rsidR="00AF048F" w:rsidRDefault="002153EF">
      <w:pPr>
        <w:tabs>
          <w:tab w:val="center" w:pos="848"/>
          <w:tab w:val="center" w:pos="1417"/>
          <w:tab w:val="center" w:pos="1983"/>
          <w:tab w:val="center" w:pos="3149"/>
        </w:tabs>
        <w:ind w:left="0" w:firstLine="0"/>
      </w:pPr>
      <w:r>
        <w:rPr>
          <w:rFonts w:ascii="Calibri" w:eastAsia="Calibri" w:hAnsi="Calibri" w:cs="Calibri"/>
          <w:sz w:val="22"/>
        </w:rPr>
        <w:tab/>
      </w:r>
      <w:r>
        <w:t xml:space="preserve"> </w:t>
      </w:r>
      <w:r>
        <w:tab/>
        <w:t xml:space="preserve"> </w:t>
      </w:r>
      <w:r>
        <w:tab/>
        <w:t xml:space="preserve"> </w:t>
      </w:r>
      <w:r>
        <w:tab/>
        <w:t xml:space="preserve">&lt;ClrSysId&gt; </w:t>
      </w:r>
    </w:p>
    <w:p w14:paraId="443D9221" w14:textId="77777777" w:rsidR="00AF048F" w:rsidRDefault="002153EF">
      <w:pPr>
        <w:tabs>
          <w:tab w:val="center" w:pos="848"/>
          <w:tab w:val="center" w:pos="1416"/>
          <w:tab w:val="center" w:pos="1983"/>
          <w:tab w:val="center" w:pos="2549"/>
          <w:tab w:val="center" w:pos="3957"/>
        </w:tabs>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&lt;Cd&gt;USABA&lt;/Cd&gt; </w:t>
      </w:r>
    </w:p>
    <w:p w14:paraId="091BC619" w14:textId="77777777" w:rsidR="00AF048F" w:rsidRDefault="002153EF">
      <w:pPr>
        <w:tabs>
          <w:tab w:val="center" w:pos="847"/>
          <w:tab w:val="center" w:pos="1416"/>
          <w:tab w:val="center" w:pos="1982"/>
          <w:tab w:val="center" w:pos="3208"/>
        </w:tabs>
        <w:ind w:left="0" w:firstLine="0"/>
      </w:pPr>
      <w:r>
        <w:rPr>
          <w:rFonts w:ascii="Calibri" w:eastAsia="Calibri" w:hAnsi="Calibri" w:cs="Calibri"/>
          <w:sz w:val="22"/>
        </w:rPr>
        <w:tab/>
      </w:r>
      <w:r>
        <w:t xml:space="preserve"> </w:t>
      </w:r>
      <w:r>
        <w:tab/>
        <w:t xml:space="preserve"> </w:t>
      </w:r>
      <w:r>
        <w:tab/>
        <w:t xml:space="preserve"> </w:t>
      </w:r>
      <w:r>
        <w:tab/>
        <w:t xml:space="preserve">&lt;/ClrSysId&gt; </w:t>
      </w:r>
    </w:p>
    <w:p w14:paraId="098B52D9" w14:textId="77777777" w:rsidR="00AF048F" w:rsidRDefault="002153EF">
      <w:pPr>
        <w:tabs>
          <w:tab w:val="center" w:pos="847"/>
          <w:tab w:val="center" w:pos="1416"/>
          <w:tab w:val="center" w:pos="1982"/>
          <w:tab w:val="center" w:pos="3987"/>
        </w:tabs>
        <w:ind w:left="0" w:firstLine="0"/>
      </w:pPr>
      <w:r>
        <w:rPr>
          <w:rFonts w:ascii="Calibri" w:eastAsia="Calibri" w:hAnsi="Calibri" w:cs="Calibri"/>
          <w:sz w:val="22"/>
        </w:rPr>
        <w:tab/>
      </w:r>
      <w:r>
        <w:t xml:space="preserve"> </w:t>
      </w:r>
      <w:r>
        <w:tab/>
        <w:t xml:space="preserve"> </w:t>
      </w:r>
      <w:r>
        <w:tab/>
        <w:t xml:space="preserve"> </w:t>
      </w:r>
      <w:r>
        <w:tab/>
        <w:t xml:space="preserve">&lt;MmbId&gt;123456789&lt;/MmbId&gt; </w:t>
      </w:r>
    </w:p>
    <w:p w14:paraId="40F6174A" w14:textId="77777777" w:rsidR="00AF048F" w:rsidRDefault="002153EF">
      <w:pPr>
        <w:tabs>
          <w:tab w:val="center" w:pos="847"/>
          <w:tab w:val="center" w:pos="1415"/>
          <w:tab w:val="center" w:pos="2821"/>
        </w:tabs>
        <w:ind w:left="0" w:firstLine="0"/>
      </w:pPr>
      <w:r>
        <w:rPr>
          <w:rFonts w:ascii="Calibri" w:eastAsia="Calibri" w:hAnsi="Calibri" w:cs="Calibri"/>
          <w:sz w:val="22"/>
        </w:rPr>
        <w:tab/>
      </w:r>
      <w:r>
        <w:t xml:space="preserve"> </w:t>
      </w:r>
      <w:r>
        <w:tab/>
        <w:t xml:space="preserve"> </w:t>
      </w:r>
      <w:r>
        <w:tab/>
        <w:t xml:space="preserve">&lt;/ClrSysMmbId&gt; </w:t>
      </w:r>
    </w:p>
    <w:p w14:paraId="3BE83E29" w14:textId="77777777" w:rsidR="00AF048F" w:rsidRDefault="002153EF">
      <w:pPr>
        <w:tabs>
          <w:tab w:val="center" w:pos="846"/>
          <w:tab w:val="center" w:pos="2194"/>
        </w:tabs>
        <w:ind w:left="0" w:firstLine="0"/>
      </w:pPr>
      <w:r>
        <w:rPr>
          <w:rFonts w:ascii="Calibri" w:eastAsia="Calibri" w:hAnsi="Calibri" w:cs="Calibri"/>
          <w:sz w:val="22"/>
        </w:rPr>
        <w:tab/>
      </w:r>
      <w:r>
        <w:t xml:space="preserve"> </w:t>
      </w:r>
      <w:r>
        <w:tab/>
        <w:t xml:space="preserve">&lt;/FinInstnId&gt; </w:t>
      </w:r>
    </w:p>
    <w:p w14:paraId="57A58149" w14:textId="77777777" w:rsidR="00AF048F" w:rsidRDefault="002153EF">
      <w:pPr>
        <w:ind w:left="846" w:right="8"/>
      </w:pPr>
      <w:r>
        <w:t xml:space="preserve">&lt;/CdtrAgt&gt; </w:t>
      </w:r>
    </w:p>
    <w:p w14:paraId="035DB7EC" w14:textId="77777777" w:rsidR="00AF048F" w:rsidRDefault="002153EF">
      <w:pPr>
        <w:spacing w:after="99" w:line="259" w:lineRule="auto"/>
        <w:ind w:left="846" w:firstLine="0"/>
      </w:pPr>
      <w:r>
        <w:t xml:space="preserve"> </w:t>
      </w:r>
    </w:p>
    <w:p w14:paraId="3D658983" w14:textId="77777777" w:rsidR="00AF048F" w:rsidRDefault="002153EF">
      <w:pPr>
        <w:spacing w:after="95" w:line="367" w:lineRule="auto"/>
        <w:ind w:left="839" w:right="6568" w:hanging="427"/>
      </w:pPr>
      <w:r>
        <w:rPr>
          <w:rFonts w:ascii="Arial" w:eastAsia="Arial" w:hAnsi="Arial" w:cs="Arial"/>
          <w:b/>
        </w:rPr>
        <w:t xml:space="preserve">Example 3 MT Source:  </w:t>
      </w:r>
    </w:p>
    <w:p w14:paraId="3C7830E9" w14:textId="4DE5C0DF" w:rsidR="0073372F" w:rsidRDefault="002153EF" w:rsidP="0073372F">
      <w:pPr>
        <w:tabs>
          <w:tab w:val="center" w:pos="1146"/>
          <w:tab w:val="center" w:pos="1415"/>
          <w:tab w:val="center" w:pos="2641"/>
        </w:tabs>
        <w:spacing w:after="0"/>
        <w:ind w:left="0" w:firstLine="0"/>
      </w:pPr>
      <w:r>
        <w:rPr>
          <w:rFonts w:ascii="Calibri" w:eastAsia="Calibri" w:hAnsi="Calibri" w:cs="Calibri"/>
          <w:sz w:val="22"/>
        </w:rPr>
        <w:tab/>
      </w:r>
      <w:r w:rsidR="0073372F">
        <w:rPr>
          <w:rFonts w:ascii="Calibri" w:eastAsia="Calibri" w:hAnsi="Calibri" w:cs="Calibri"/>
          <w:sz w:val="22"/>
        </w:rPr>
        <w:t xml:space="preserve">        </w:t>
      </w:r>
      <w:r w:rsidR="0073372F">
        <w:t>:57D</w:t>
      </w:r>
      <w:r w:rsidR="0073372F" w:rsidRPr="0073372F">
        <w:rPr>
          <w:i/>
        </w:rPr>
        <w:t>:</w:t>
      </w:r>
      <w:r w:rsidRPr="0073372F">
        <w:rPr>
          <w:i/>
        </w:rPr>
        <w:t>//BE1234572</w:t>
      </w:r>
    </w:p>
    <w:p w14:paraId="7B5949F1" w14:textId="71D0C9DB" w:rsidR="00AF048F" w:rsidRDefault="0073372F" w:rsidP="0073372F">
      <w:pPr>
        <w:tabs>
          <w:tab w:val="center" w:pos="1146"/>
          <w:tab w:val="center" w:pos="1415"/>
          <w:tab w:val="center" w:pos="2641"/>
        </w:tabs>
        <w:spacing w:after="0"/>
        <w:ind w:left="0" w:firstLine="0"/>
      </w:pPr>
      <w:r>
        <w:rPr>
          <w:i/>
        </w:rPr>
        <w:t xml:space="preserve">    BANK ABC</w:t>
      </w:r>
      <w:r w:rsidR="002153EF">
        <w:t xml:space="preserve"> </w:t>
      </w:r>
    </w:p>
    <w:p w14:paraId="2B769D36" w14:textId="0248E287" w:rsidR="00AF048F" w:rsidRDefault="002153EF" w:rsidP="0073372F">
      <w:pPr>
        <w:tabs>
          <w:tab w:val="center" w:pos="846"/>
          <w:tab w:val="center" w:pos="1415"/>
          <w:tab w:val="center" w:pos="2521"/>
        </w:tabs>
        <w:spacing w:after="0" w:line="268" w:lineRule="auto"/>
        <w:ind w:left="0" w:firstLine="0"/>
      </w:pPr>
      <w:r>
        <w:rPr>
          <w:rFonts w:ascii="Calibri" w:eastAsia="Calibri" w:hAnsi="Calibri" w:cs="Calibri"/>
          <w:sz w:val="22"/>
        </w:rPr>
        <w:tab/>
      </w:r>
      <w:r w:rsidR="0073372F">
        <w:rPr>
          <w:i/>
        </w:rPr>
        <w:t xml:space="preserve">  </w:t>
      </w:r>
      <w:r>
        <w:rPr>
          <w:i/>
        </w:rPr>
        <w:t xml:space="preserve">BE/UTOPIA </w:t>
      </w:r>
    </w:p>
    <w:p w14:paraId="0079E16F" w14:textId="77777777" w:rsidR="00AF048F" w:rsidRDefault="002153EF">
      <w:pPr>
        <w:spacing w:after="91" w:line="268" w:lineRule="auto"/>
        <w:ind w:left="847" w:right="1898" w:hanging="10"/>
        <w:rPr>
          <w:i/>
        </w:rPr>
      </w:pPr>
      <w:r>
        <w:rPr>
          <w:i/>
        </w:rPr>
        <w:t xml:space="preserve">(Italic not translated by this function) </w:t>
      </w:r>
    </w:p>
    <w:p w14:paraId="2A0C7240" w14:textId="55766DB9" w:rsidR="0073372F" w:rsidRDefault="0073372F">
      <w:pPr>
        <w:spacing w:after="91" w:line="268" w:lineRule="auto"/>
        <w:ind w:left="847" w:right="1898" w:hanging="10"/>
      </w:pPr>
      <w:r>
        <w:rPr>
          <w:i/>
        </w:rPr>
        <w:t>/* In case of</w:t>
      </w:r>
      <w:r w:rsidR="00545FE8">
        <w:rPr>
          <w:i/>
        </w:rPr>
        <w:t xml:space="preserve"> option A and D, an</w:t>
      </w:r>
      <w:r>
        <w:rPr>
          <w:i/>
        </w:rPr>
        <w:t>d if there is no ISO equivalent clearingSystemIdentifier, this information is not translated /*</w:t>
      </w:r>
    </w:p>
    <w:p w14:paraId="5ECA175E" w14:textId="77777777" w:rsidR="00AF048F" w:rsidRDefault="002153EF">
      <w:pPr>
        <w:spacing w:after="9"/>
        <w:ind w:left="855" w:right="157" w:hanging="7"/>
      </w:pPr>
      <w:r>
        <w:rPr>
          <w:rFonts w:ascii="Arial" w:eastAsia="Arial" w:hAnsi="Arial" w:cs="Arial"/>
          <w:b/>
        </w:rPr>
        <w:t xml:space="preserve">MX Translation:  </w:t>
      </w:r>
    </w:p>
    <w:p w14:paraId="09EF6C43" w14:textId="77777777" w:rsidR="00AF048F" w:rsidRDefault="002153EF">
      <w:pPr>
        <w:ind w:left="846" w:right="8"/>
      </w:pPr>
      <w:r>
        <w:t xml:space="preserve">&lt;CdtrAgt&gt; </w:t>
      </w:r>
    </w:p>
    <w:p w14:paraId="4118EFA0" w14:textId="77777777" w:rsidR="00AF048F" w:rsidRDefault="002153EF">
      <w:pPr>
        <w:tabs>
          <w:tab w:val="center" w:pos="846"/>
          <w:tab w:val="center" w:pos="2134"/>
        </w:tabs>
        <w:ind w:left="0" w:firstLine="0"/>
      </w:pPr>
      <w:r>
        <w:rPr>
          <w:rFonts w:ascii="Calibri" w:eastAsia="Calibri" w:hAnsi="Calibri" w:cs="Calibri"/>
          <w:sz w:val="22"/>
        </w:rPr>
        <w:tab/>
      </w:r>
      <w:r>
        <w:t xml:space="preserve"> </w:t>
      </w:r>
      <w:r>
        <w:tab/>
        <w:t xml:space="preserve">&lt;FinInstnId&gt; </w:t>
      </w:r>
    </w:p>
    <w:p w14:paraId="6DE12460" w14:textId="1F556A29" w:rsidR="00AF048F" w:rsidRDefault="002153EF" w:rsidP="0073372F">
      <w:pPr>
        <w:tabs>
          <w:tab w:val="center" w:pos="844"/>
          <w:tab w:val="center" w:pos="1413"/>
          <w:tab w:val="center" w:pos="1979"/>
          <w:tab w:val="center" w:pos="3327"/>
        </w:tabs>
        <w:ind w:left="0" w:firstLine="0"/>
      </w:pPr>
      <w:r>
        <w:rPr>
          <w:rFonts w:ascii="Calibri" w:eastAsia="Calibri" w:hAnsi="Calibri" w:cs="Calibri"/>
          <w:sz w:val="22"/>
        </w:rPr>
        <w:tab/>
      </w:r>
      <w:r w:rsidR="0073372F">
        <w:t xml:space="preserve"> </w:t>
      </w:r>
      <w:r w:rsidR="0073372F">
        <w:tab/>
        <w:t xml:space="preserve"> </w:t>
      </w:r>
      <w:r w:rsidR="0073372F">
        <w:tab/>
        <w:t xml:space="preserve">        </w:t>
      </w:r>
      <w:r>
        <w:rPr>
          <w:i/>
        </w:rPr>
        <w:t xml:space="preserve">&lt;Nm&gt;BANK ABC&lt;/Nm&gt; </w:t>
      </w:r>
    </w:p>
    <w:p w14:paraId="713D6744" w14:textId="77777777" w:rsidR="00AF048F" w:rsidRDefault="002153EF">
      <w:pPr>
        <w:tabs>
          <w:tab w:val="center" w:pos="844"/>
          <w:tab w:val="center" w:pos="1413"/>
          <w:tab w:val="center" w:pos="1979"/>
          <w:tab w:val="center" w:pos="3085"/>
        </w:tabs>
        <w:spacing w:after="4" w:line="268" w:lineRule="auto"/>
        <w:ind w:left="0" w:firstLine="0"/>
      </w:pPr>
      <w:r>
        <w:rPr>
          <w:rFonts w:ascii="Calibri" w:eastAsia="Calibri" w:hAnsi="Calibri" w:cs="Calibri"/>
          <w:sz w:val="22"/>
        </w:rPr>
        <w:tab/>
      </w:r>
      <w:r>
        <w:rPr>
          <w:i/>
        </w:rPr>
        <w:t xml:space="preserve"> </w:t>
      </w:r>
      <w:r>
        <w:rPr>
          <w:i/>
        </w:rPr>
        <w:tab/>
        <w:t xml:space="preserve"> </w:t>
      </w:r>
      <w:r>
        <w:rPr>
          <w:i/>
        </w:rPr>
        <w:tab/>
        <w:t xml:space="preserve"> </w:t>
      </w:r>
      <w:r>
        <w:rPr>
          <w:i/>
        </w:rPr>
        <w:tab/>
        <w:t xml:space="preserve">&lt;PstlAdr&gt; </w:t>
      </w:r>
    </w:p>
    <w:p w14:paraId="5BAF8739" w14:textId="04B7B683" w:rsidR="00AF048F" w:rsidRDefault="002153EF">
      <w:pPr>
        <w:spacing w:after="27" w:line="268" w:lineRule="auto"/>
        <w:ind w:left="847" w:right="1898" w:hanging="10"/>
      </w:pPr>
      <w:r>
        <w:rPr>
          <w:i/>
        </w:rPr>
        <w:t xml:space="preserve"> </w:t>
      </w:r>
      <w:r>
        <w:rPr>
          <w:i/>
        </w:rPr>
        <w:tab/>
        <w:t xml:space="preserve"> </w:t>
      </w:r>
      <w:r>
        <w:rPr>
          <w:i/>
        </w:rPr>
        <w:tab/>
        <w:t xml:space="preserve"> </w:t>
      </w:r>
      <w:r>
        <w:rPr>
          <w:i/>
        </w:rPr>
        <w:tab/>
        <w:t xml:space="preserve"> </w:t>
      </w:r>
      <w:r>
        <w:rPr>
          <w:i/>
        </w:rPr>
        <w:tab/>
        <w:t>&lt;Ad</w:t>
      </w:r>
      <w:r w:rsidR="00545FE8">
        <w:rPr>
          <w:i/>
        </w:rPr>
        <w:t xml:space="preserve">rLine&gt;BE/UTOPIA&lt;/AdrLine&gt;  </w:t>
      </w:r>
      <w:r w:rsidR="00545FE8">
        <w:rPr>
          <w:i/>
        </w:rPr>
        <w:tab/>
        <w:t xml:space="preserve"> </w:t>
      </w:r>
      <w:r w:rsidR="00545FE8">
        <w:rPr>
          <w:i/>
        </w:rPr>
        <w:tab/>
        <w:t xml:space="preserve">    </w:t>
      </w:r>
      <w:r>
        <w:rPr>
          <w:i/>
        </w:rPr>
        <w:t>&lt;/PstlAdr&gt;</w:t>
      </w:r>
      <w:r>
        <w:t xml:space="preserve"> </w:t>
      </w:r>
    </w:p>
    <w:p w14:paraId="77E388B8" w14:textId="77777777" w:rsidR="00AF048F" w:rsidRDefault="002153EF">
      <w:pPr>
        <w:tabs>
          <w:tab w:val="center" w:pos="843"/>
          <w:tab w:val="center" w:pos="2191"/>
        </w:tabs>
        <w:ind w:left="0" w:firstLine="0"/>
      </w:pPr>
      <w:r>
        <w:rPr>
          <w:rFonts w:ascii="Calibri" w:eastAsia="Calibri" w:hAnsi="Calibri" w:cs="Calibri"/>
          <w:sz w:val="22"/>
        </w:rPr>
        <w:tab/>
      </w:r>
      <w:r>
        <w:t xml:space="preserve"> </w:t>
      </w:r>
      <w:r>
        <w:tab/>
        <w:t xml:space="preserve">&lt;/FinInstnId&gt; </w:t>
      </w:r>
    </w:p>
    <w:p w14:paraId="6F00F413" w14:textId="77777777" w:rsidR="00AF048F" w:rsidRDefault="002153EF">
      <w:pPr>
        <w:spacing w:after="207"/>
        <w:ind w:left="846" w:right="8"/>
      </w:pPr>
      <w:r>
        <w:t xml:space="preserve">&lt;/CdtrAgt&gt; </w:t>
      </w:r>
    </w:p>
    <w:p w14:paraId="12A07936" w14:textId="6399AB17" w:rsidR="00C30084" w:rsidRDefault="00B66369" w:rsidP="00536B5B">
      <w:pPr>
        <w:pStyle w:val="Heading3"/>
      </w:pPr>
      <w:bookmarkStart w:id="800" w:name="_Toc136351228"/>
      <w:r>
        <w:t>3.2.3</w:t>
      </w:r>
      <w:r w:rsidR="00180E67">
        <w:t xml:space="preserve">  </w:t>
      </w:r>
      <w:r w:rsidR="00733489">
        <w:t>IsMTClearingSystemCodeInList</w:t>
      </w:r>
      <w:bookmarkEnd w:id="800"/>
    </w:p>
    <w:p w14:paraId="3156CD48" w14:textId="77777777" w:rsidR="00733489" w:rsidRDefault="00733489" w:rsidP="00733489">
      <w:pPr>
        <w:spacing w:after="95"/>
        <w:ind w:left="419" w:right="157" w:hanging="7"/>
      </w:pPr>
      <w:r>
        <w:rPr>
          <w:rFonts w:ascii="Arial" w:eastAsia="Arial" w:hAnsi="Arial" w:cs="Arial"/>
          <w:b/>
        </w:rPr>
        <w:t xml:space="preserve">Name </w:t>
      </w:r>
    </w:p>
    <w:p w14:paraId="6A0E13A1" w14:textId="77777777" w:rsidR="00733489" w:rsidRDefault="00733489" w:rsidP="00536B5B">
      <w:pPr>
        <w:spacing w:after="112" w:line="249" w:lineRule="auto"/>
        <w:ind w:left="0" w:right="15" w:firstLine="0"/>
      </w:pPr>
      <w:r>
        <w:rPr>
          <w:rFonts w:ascii="Arial" w:eastAsia="Arial" w:hAnsi="Arial" w:cs="Arial"/>
        </w:rPr>
        <w:t xml:space="preserve">         IsMTClearingSystemCodeInList </w:t>
      </w:r>
    </w:p>
    <w:p w14:paraId="3913E47A" w14:textId="77777777" w:rsidR="00733489" w:rsidRDefault="00733489" w:rsidP="002D51DD">
      <w:pPr>
        <w:spacing w:after="95"/>
        <w:ind w:left="360" w:right="157" w:hanging="7"/>
        <w:rPr>
          <w:rFonts w:ascii="Arial" w:eastAsia="Arial" w:hAnsi="Arial" w:cs="Arial"/>
          <w:b/>
        </w:rPr>
      </w:pPr>
      <w:r>
        <w:rPr>
          <w:rFonts w:ascii="Arial" w:eastAsia="Arial" w:hAnsi="Arial" w:cs="Arial"/>
          <w:b/>
        </w:rPr>
        <w:t xml:space="preserve">Business description </w:t>
      </w:r>
    </w:p>
    <w:p w14:paraId="4B30DFC1" w14:textId="76C9C648" w:rsidR="00D551B0" w:rsidRDefault="00733489" w:rsidP="00733489">
      <w:pPr>
        <w:spacing w:after="95"/>
        <w:ind w:left="419" w:right="157" w:hanging="7"/>
        <w:rPr>
          <w:rFonts w:ascii="Arial" w:eastAsia="Arial" w:hAnsi="Arial" w:cs="Arial"/>
        </w:rPr>
      </w:pPr>
      <w:r>
        <w:rPr>
          <w:rFonts w:ascii="Arial" w:eastAsia="Arial" w:hAnsi="Arial" w:cs="Arial"/>
          <w:b/>
        </w:rPr>
        <w:t xml:space="preserve"> </w:t>
      </w:r>
      <w:r w:rsidRPr="00536B5B">
        <w:rPr>
          <w:rFonts w:ascii="Arial" w:eastAsia="Arial" w:hAnsi="Arial" w:cs="Arial"/>
        </w:rPr>
        <w:t xml:space="preserve">The function looks in the MT to MX clearing </w:t>
      </w:r>
      <w:r w:rsidR="00D551B0">
        <w:rPr>
          <w:rFonts w:ascii="Arial" w:eastAsia="Arial" w:hAnsi="Arial" w:cs="Arial"/>
        </w:rPr>
        <w:t xml:space="preserve">system </w:t>
      </w:r>
      <w:r w:rsidRPr="00536B5B">
        <w:rPr>
          <w:rFonts w:ascii="Arial" w:eastAsia="Arial" w:hAnsi="Arial" w:cs="Arial"/>
        </w:rPr>
        <w:t>code generic table</w:t>
      </w:r>
      <w:r>
        <w:rPr>
          <w:rFonts w:ascii="Arial" w:eastAsia="Arial" w:hAnsi="Arial" w:cs="Arial"/>
        </w:rPr>
        <w:t xml:space="preserve"> if the MTClearingSystemCode</w:t>
      </w:r>
      <w:r w:rsidR="00CC6CD1">
        <w:rPr>
          <w:rFonts w:ascii="Arial" w:eastAsia="Arial" w:hAnsi="Arial" w:cs="Arial"/>
        </w:rPr>
        <w:t xml:space="preserve"> is present and the MTClearingSystemMemberIdentification is not empty</w:t>
      </w:r>
      <w:r w:rsidR="00D276F1">
        <w:rPr>
          <w:rFonts w:ascii="Arial" w:eastAsia="Arial" w:hAnsi="Arial" w:cs="Arial"/>
        </w:rPr>
        <w:t>:</w:t>
      </w:r>
      <w:r w:rsidR="00CC6CD1">
        <w:rPr>
          <w:rFonts w:ascii="Arial" w:eastAsia="Arial" w:hAnsi="Arial" w:cs="Arial"/>
        </w:rPr>
        <w:t xml:space="preserve"> </w:t>
      </w:r>
      <w:r>
        <w:rPr>
          <w:rFonts w:ascii="Arial" w:eastAsia="Arial" w:hAnsi="Arial" w:cs="Arial"/>
        </w:rPr>
        <w:t>value “true” is return</w:t>
      </w:r>
      <w:r w:rsidR="002F6F2C">
        <w:rPr>
          <w:rFonts w:ascii="Arial" w:eastAsia="Arial" w:hAnsi="Arial" w:cs="Arial"/>
        </w:rPr>
        <w:t>ed</w:t>
      </w:r>
      <w:r>
        <w:rPr>
          <w:rFonts w:ascii="Arial" w:eastAsia="Arial" w:hAnsi="Arial" w:cs="Arial"/>
        </w:rPr>
        <w:t xml:space="preserve"> else “false”. </w:t>
      </w:r>
      <w:r w:rsidR="00D551B0">
        <w:rPr>
          <w:rFonts w:ascii="Arial" w:eastAsia="Arial" w:hAnsi="Arial" w:cs="Arial"/>
        </w:rPr>
        <w:t xml:space="preserve">This function will be called when an FI is identified trough a format option C and D. </w:t>
      </w:r>
    </w:p>
    <w:p w14:paraId="35C8B763" w14:textId="3565C2BD" w:rsidR="007324EA" w:rsidRDefault="007324EA" w:rsidP="00733489">
      <w:pPr>
        <w:spacing w:after="95"/>
        <w:ind w:left="419" w:right="157" w:hanging="7"/>
        <w:rPr>
          <w:rFonts w:ascii="Arial" w:eastAsia="Arial" w:hAnsi="Arial" w:cs="Arial"/>
        </w:rPr>
      </w:pPr>
      <w:ins w:id="801" w:author="BOUVY Martine [2]" w:date="2021-06-02T16:23:00Z">
        <w:r>
          <w:rPr>
            <w:rFonts w:ascii="Arial" w:eastAsia="Arial" w:hAnsi="Arial" w:cs="Arial"/>
          </w:rPr>
          <w:t xml:space="preserve">IF the payment is originated in MX, if the </w:t>
        </w:r>
      </w:ins>
      <w:ins w:id="802" w:author="BOUVY Martine [2]" w:date="2021-06-02T16:24:00Z">
        <w:r>
          <w:rPr>
            <w:rFonts w:ascii="Arial" w:eastAsia="Arial" w:hAnsi="Arial" w:cs="Arial"/>
          </w:rPr>
          <w:t xml:space="preserve">MX </w:t>
        </w:r>
      </w:ins>
      <w:ins w:id="803" w:author="BOUVY Martine [2]" w:date="2021-06-02T16:23:00Z">
        <w:r>
          <w:rPr>
            <w:rFonts w:ascii="Arial" w:eastAsia="Arial" w:hAnsi="Arial" w:cs="Arial"/>
          </w:rPr>
          <w:t xml:space="preserve">ClearingSystemIdentification (5 char) has no MT equivalent (2 char), the </w:t>
        </w:r>
      </w:ins>
      <w:ins w:id="804" w:author="BOUVY Martine [2]" w:date="2021-06-02T16:24:00Z">
        <w:r>
          <w:rPr>
            <w:rFonts w:ascii="Arial" w:eastAsia="Arial" w:hAnsi="Arial" w:cs="Arial"/>
          </w:rPr>
          <w:t xml:space="preserve">MX ClearingSystemIdentification (5 char) </w:t>
        </w:r>
      </w:ins>
      <w:ins w:id="805" w:author="BOUVY Martine [2]" w:date="2021-06-02T16:25:00Z">
        <w:r>
          <w:rPr>
            <w:rFonts w:ascii="Arial" w:eastAsia="Arial" w:hAnsi="Arial" w:cs="Arial"/>
          </w:rPr>
          <w:t xml:space="preserve">has been copied as such in the MTPartyIdentifier after concatenation with the </w:t>
        </w:r>
      </w:ins>
      <w:ins w:id="806" w:author="BOUVY Martine [2]" w:date="2021-06-02T16:26:00Z">
        <w:r>
          <w:rPr>
            <w:rFonts w:ascii="Arial" w:eastAsia="Arial" w:hAnsi="Arial" w:cs="Arial"/>
          </w:rPr>
          <w:t>MemberID. Therefore it can be translated back to MX</w:t>
        </w:r>
      </w:ins>
      <w:ins w:id="807" w:author="BOUVY Martine [2]" w:date="2021-06-02T16:27:00Z">
        <w:r>
          <w:rPr>
            <w:rFonts w:ascii="Arial" w:eastAsia="Arial" w:hAnsi="Arial" w:cs="Arial"/>
          </w:rPr>
          <w:t xml:space="preserve"> ClearingSystemIdentification. That case is also checked in the function and will return </w:t>
        </w:r>
      </w:ins>
      <w:ins w:id="808" w:author="BOUVY Martine [2]" w:date="2021-06-02T16:28:00Z">
        <w:r>
          <w:rPr>
            <w:rFonts w:ascii="Arial" w:eastAsia="Arial" w:hAnsi="Arial" w:cs="Arial"/>
          </w:rPr>
          <w:t>“true”.</w:t>
        </w:r>
      </w:ins>
    </w:p>
    <w:p w14:paraId="2D04DB3C" w14:textId="77777777" w:rsidR="00733489" w:rsidRDefault="00733489" w:rsidP="008D2B96">
      <w:pPr>
        <w:spacing w:after="95"/>
        <w:ind w:left="360" w:right="157" w:hanging="7"/>
      </w:pPr>
      <w:r>
        <w:rPr>
          <w:rFonts w:ascii="Arial" w:eastAsia="Arial" w:hAnsi="Arial" w:cs="Arial"/>
          <w:b/>
        </w:rPr>
        <w:t xml:space="preserve">Format </w:t>
      </w:r>
    </w:p>
    <w:p w14:paraId="2E5B6AC2" w14:textId="2A9FDCEF" w:rsidR="00733489" w:rsidRDefault="00733489" w:rsidP="00733489">
      <w:pPr>
        <w:spacing w:after="0" w:line="373" w:lineRule="auto"/>
        <w:ind w:left="849" w:right="660" w:hanging="10"/>
        <w:rPr>
          <w:rFonts w:ascii="Arial" w:eastAsia="Arial" w:hAnsi="Arial" w:cs="Arial"/>
        </w:rPr>
      </w:pPr>
      <w:r>
        <w:rPr>
          <w:rFonts w:ascii="Arial" w:eastAsia="Arial" w:hAnsi="Arial" w:cs="Arial"/>
          <w:b/>
        </w:rPr>
        <w:t>IsMTClearingSystemCodeinList</w:t>
      </w:r>
      <w:r>
        <w:rPr>
          <w:rFonts w:ascii="Arial" w:eastAsia="Arial" w:hAnsi="Arial" w:cs="Arial"/>
        </w:rPr>
        <w:t>(MTPartyIdentifier</w:t>
      </w:r>
      <w:r w:rsidR="00EC711C">
        <w:rPr>
          <w:rFonts w:ascii="Arial" w:eastAsia="Arial" w:hAnsi="Arial" w:cs="Arial"/>
        </w:rPr>
        <w:t>;</w:t>
      </w:r>
      <w:del w:id="809" w:author="BOUVY Martine [3]" w:date="2020-05-29T13:32:00Z">
        <w:r w:rsidR="00EC711C" w:rsidDel="00FC318F">
          <w:rPr>
            <w:rFonts w:ascii="Arial" w:eastAsia="Arial" w:hAnsi="Arial" w:cs="Arial"/>
          </w:rPr>
          <w:delText xml:space="preserve"> MXPartyIdentifier</w:delText>
        </w:r>
      </w:del>
      <w:r>
        <w:rPr>
          <w:rFonts w:ascii="Arial" w:eastAsia="Arial" w:hAnsi="Arial" w:cs="Arial"/>
        </w:rPr>
        <w:t xml:space="preserve">)  </w:t>
      </w:r>
    </w:p>
    <w:p w14:paraId="041B65C7" w14:textId="6456C6C1" w:rsidR="00733489" w:rsidRDefault="00417878" w:rsidP="00417878">
      <w:pPr>
        <w:spacing w:after="0" w:line="373" w:lineRule="auto"/>
        <w:ind w:left="0" w:right="660" w:firstLine="0"/>
      </w:pPr>
      <w:r>
        <w:rPr>
          <w:rFonts w:ascii="Arial" w:eastAsia="Arial" w:hAnsi="Arial" w:cs="Arial"/>
          <w:b/>
        </w:rPr>
        <w:lastRenderedPageBreak/>
        <w:t xml:space="preserve">               </w:t>
      </w:r>
      <w:r w:rsidR="00733489">
        <w:rPr>
          <w:rFonts w:ascii="Arial" w:eastAsia="Arial" w:hAnsi="Arial" w:cs="Arial"/>
          <w:b/>
        </w:rPr>
        <w:t xml:space="preserve">Input </w:t>
      </w:r>
    </w:p>
    <w:p w14:paraId="2A1C39D8" w14:textId="77777777" w:rsidR="00733489" w:rsidRDefault="00733489" w:rsidP="00733489">
      <w:pPr>
        <w:spacing w:after="112" w:line="249" w:lineRule="auto"/>
        <w:ind w:left="849" w:right="15" w:hanging="10"/>
      </w:pPr>
      <w:r>
        <w:rPr>
          <w:rFonts w:ascii="Arial" w:eastAsia="Arial" w:hAnsi="Arial" w:cs="Arial"/>
        </w:rPr>
        <w:t xml:space="preserve">MTPartyIdentifier: clearing system member identification of a financial institution in the MT message.   </w:t>
      </w:r>
    </w:p>
    <w:p w14:paraId="17E3CFF0" w14:textId="77777777" w:rsidR="00733489" w:rsidRDefault="00733489" w:rsidP="00733489">
      <w:pPr>
        <w:spacing w:after="95"/>
        <w:ind w:left="860" w:right="157" w:hanging="7"/>
        <w:rPr>
          <w:rFonts w:ascii="Arial" w:eastAsia="Arial" w:hAnsi="Arial" w:cs="Arial"/>
          <w:b/>
        </w:rPr>
      </w:pPr>
      <w:r>
        <w:rPr>
          <w:rFonts w:ascii="Arial" w:eastAsia="Arial" w:hAnsi="Arial" w:cs="Arial"/>
          <w:b/>
        </w:rPr>
        <w:t xml:space="preserve">Output </w:t>
      </w:r>
    </w:p>
    <w:p w14:paraId="19ACF412" w14:textId="616B6599" w:rsidR="00733489" w:rsidDel="00FC318F" w:rsidRDefault="00EC711C" w:rsidP="00733489">
      <w:pPr>
        <w:spacing w:after="95"/>
        <w:ind w:left="860" w:right="157" w:hanging="7"/>
        <w:rPr>
          <w:del w:id="810" w:author="BOUVY Martine [3]" w:date="2020-05-29T13:32:00Z"/>
          <w:rFonts w:ascii="Arial" w:eastAsia="Arial" w:hAnsi="Arial" w:cs="Arial"/>
        </w:rPr>
      </w:pPr>
      <w:del w:id="811" w:author="BOUVY Martine [3]" w:date="2020-05-29T13:32:00Z">
        <w:r w:rsidDel="00FC318F">
          <w:rPr>
            <w:rFonts w:ascii="Arial" w:eastAsia="Arial" w:hAnsi="Arial" w:cs="Arial"/>
          </w:rPr>
          <w:delText xml:space="preserve">MyPartyIdentifier </w:delText>
        </w:r>
      </w:del>
    </w:p>
    <w:p w14:paraId="70257D4A" w14:textId="7EE6A7FE" w:rsidR="00FC318F" w:rsidRPr="00733489" w:rsidRDefault="00245B33" w:rsidP="00733489">
      <w:pPr>
        <w:spacing w:after="95"/>
        <w:ind w:left="860" w:right="157" w:hanging="7"/>
        <w:rPr>
          <w:ins w:id="812" w:author="BOUVY Martine [3]" w:date="2020-05-29T13:32:00Z"/>
        </w:rPr>
      </w:pPr>
      <w:ins w:id="813" w:author="BOUVY Martine [3]" w:date="2020-06-02T08:46:00Z">
        <w:r>
          <w:rPr>
            <w:rFonts w:ascii="Arial" w:eastAsia="Arial" w:hAnsi="Arial" w:cs="Arial"/>
          </w:rPr>
          <w:t>B</w:t>
        </w:r>
      </w:ins>
      <w:ins w:id="814" w:author="BOUVY Martine [3]" w:date="2020-05-29T13:32:00Z">
        <w:r w:rsidR="00FC318F">
          <w:rPr>
            <w:rFonts w:ascii="Arial" w:eastAsia="Arial" w:hAnsi="Arial" w:cs="Arial"/>
          </w:rPr>
          <w:t>oolean</w:t>
        </w:r>
      </w:ins>
      <w:ins w:id="815" w:author="BOUVY Martine [3]" w:date="2020-06-02T08:46:00Z">
        <w:r>
          <w:rPr>
            <w:rFonts w:ascii="Arial" w:eastAsia="Arial" w:hAnsi="Arial" w:cs="Arial"/>
          </w:rPr>
          <w:t xml:space="preserve"> is returned</w:t>
        </w:r>
      </w:ins>
    </w:p>
    <w:p w14:paraId="1B1C0DC4" w14:textId="1FBAD1D9" w:rsidR="00733489" w:rsidRDefault="002D51DD" w:rsidP="002D51DD">
      <w:pPr>
        <w:tabs>
          <w:tab w:val="left" w:pos="360"/>
          <w:tab w:val="left" w:pos="540"/>
          <w:tab w:val="left" w:pos="630"/>
        </w:tabs>
        <w:spacing w:after="0" w:line="367" w:lineRule="auto"/>
        <w:ind w:left="720" w:right="6157" w:hanging="427"/>
      </w:pPr>
      <w:del w:id="816" w:author="BOUVY Martine [3]" w:date="2020-05-29T13:32:00Z">
        <w:r w:rsidDel="00FC318F">
          <w:rPr>
            <w:rFonts w:ascii="Arial" w:eastAsia="Arial" w:hAnsi="Arial" w:cs="Arial"/>
            <w:b/>
          </w:rPr>
          <w:delText xml:space="preserve"> </w:delText>
        </w:r>
      </w:del>
      <w:r w:rsidR="00733489">
        <w:rPr>
          <w:rFonts w:ascii="Arial" w:eastAsia="Arial" w:hAnsi="Arial" w:cs="Arial"/>
          <w:b/>
        </w:rPr>
        <w:t xml:space="preserve">Preconditions </w:t>
      </w:r>
      <w:r w:rsidR="00733489">
        <w:rPr>
          <w:rFonts w:ascii="Arial" w:eastAsia="Arial" w:hAnsi="Arial" w:cs="Arial"/>
        </w:rPr>
        <w:t xml:space="preserve">None.  </w:t>
      </w:r>
    </w:p>
    <w:p w14:paraId="1E48C6A9" w14:textId="2EB2052E" w:rsidR="00C30084" w:rsidRDefault="002D51DD" w:rsidP="00417878">
      <w:pPr>
        <w:spacing w:after="207"/>
        <w:ind w:left="0" w:right="8" w:firstLine="0"/>
        <w:rPr>
          <w:ins w:id="817" w:author="BOUVY Martine [2]" w:date="2021-06-02T16:36:00Z"/>
          <w:rFonts w:ascii="Arial" w:eastAsia="Arial" w:hAnsi="Arial" w:cs="Arial"/>
          <w:b/>
        </w:rPr>
      </w:pPr>
      <w:r>
        <w:rPr>
          <w:rFonts w:ascii="Arial" w:eastAsia="Arial" w:hAnsi="Arial" w:cs="Arial"/>
          <w:b/>
        </w:rPr>
        <w:t xml:space="preserve">      </w:t>
      </w:r>
      <w:r w:rsidR="00733489">
        <w:rPr>
          <w:rFonts w:ascii="Arial" w:eastAsia="Arial" w:hAnsi="Arial" w:cs="Arial"/>
          <w:b/>
        </w:rPr>
        <w:t>Formal description</w:t>
      </w:r>
    </w:p>
    <w:p w14:paraId="7E7D759F" w14:textId="024DD397" w:rsidR="00420673" w:rsidRDefault="00420673" w:rsidP="00417878">
      <w:pPr>
        <w:spacing w:after="207"/>
        <w:ind w:left="0" w:right="8" w:firstLine="0"/>
        <w:rPr>
          <w:ins w:id="818" w:author="BOUVY Martine [2]" w:date="2021-06-02T16:36:00Z"/>
          <w:rFonts w:ascii="Arial" w:eastAsia="Arial" w:hAnsi="Arial" w:cs="Arial"/>
          <w:b/>
        </w:rPr>
      </w:pPr>
    </w:p>
    <w:p w14:paraId="4A2CEB40" w14:textId="7EE3C5F7" w:rsidR="00420673" w:rsidRPr="00735CD8" w:rsidDel="00420673" w:rsidRDefault="00420673" w:rsidP="00417878">
      <w:pPr>
        <w:spacing w:after="207"/>
        <w:ind w:left="0" w:right="8" w:firstLine="0"/>
        <w:rPr>
          <w:del w:id="819" w:author="BOUVY Martine [2]" w:date="2021-06-02T16:37:00Z"/>
          <w:rFonts w:ascii="Arial" w:eastAsia="Arial" w:hAnsi="Arial" w:cs="Arial"/>
        </w:rPr>
      </w:pPr>
      <w:ins w:id="820" w:author="BOUVY Martine [2]" w:date="2021-06-02T16:36:00Z">
        <w:r w:rsidRPr="00420673">
          <w:rPr>
            <w:rFonts w:ascii="Arial" w:eastAsia="Arial" w:hAnsi="Arial" w:cs="Arial"/>
          </w:rPr>
          <w:t xml:space="preserve">           /* Check first if</w:t>
        </w:r>
        <w:r>
          <w:rPr>
            <w:rFonts w:ascii="Arial" w:eastAsia="Arial" w:hAnsi="Arial" w:cs="Arial"/>
            <w:b/>
          </w:rPr>
          <w:t xml:space="preserve"> </w:t>
        </w:r>
        <w:r>
          <w:rPr>
            <w:rFonts w:ascii="Arial" w:eastAsia="Arial" w:hAnsi="Arial" w:cs="Arial"/>
          </w:rPr>
          <w:t>MX ClearingSystemIdentification (5 char) has been copied as such in the MTPartyIdentifier after conca</w:t>
        </w:r>
      </w:ins>
      <w:ins w:id="821" w:author="BOUVY Martine [2]" w:date="2021-06-02T16:37:00Z">
        <w:r>
          <w:rPr>
            <w:rFonts w:ascii="Arial" w:eastAsia="Arial" w:hAnsi="Arial" w:cs="Arial"/>
          </w:rPr>
          <w:t>t</w:t>
        </w:r>
      </w:ins>
      <w:ins w:id="822" w:author="BOUVY Martine [2]" w:date="2021-06-02T16:36:00Z">
        <w:r>
          <w:rPr>
            <w:rFonts w:ascii="Arial" w:eastAsia="Arial" w:hAnsi="Arial" w:cs="Arial"/>
          </w:rPr>
          <w:t>enation with the MemberID</w:t>
        </w:r>
      </w:ins>
      <w:ins w:id="823" w:author="BOUVY Martine [2]" w:date="2021-06-02T16:37:00Z">
        <w:r>
          <w:rPr>
            <w:rFonts w:ascii="Arial" w:eastAsia="Arial" w:hAnsi="Arial" w:cs="Arial"/>
          </w:rPr>
          <w:t xml:space="preserve">  */</w:t>
        </w:r>
      </w:ins>
    </w:p>
    <w:p w14:paraId="68FA0C8C" w14:textId="09BE02D3" w:rsidR="009033D5" w:rsidRDefault="009033D5" w:rsidP="00735CD8">
      <w:pPr>
        <w:spacing w:after="70" w:line="253" w:lineRule="auto"/>
        <w:ind w:left="501" w:right="218" w:hanging="10"/>
        <w:rPr>
          <w:ins w:id="824" w:author="BOUVY Martine [2]" w:date="2021-06-02T17:07:00Z"/>
        </w:rPr>
      </w:pPr>
      <w:r>
        <w:t xml:space="preserve">/*Find clearing system and clearing code by taking out the double slash “//” or clearing channel indicator and double slash. MTClearingSystem, MTClearingCode and MXClearingSystem are local variables*/ </w:t>
      </w:r>
    </w:p>
    <w:p w14:paraId="44DF94EE" w14:textId="04474232" w:rsidR="00735CD8" w:rsidRDefault="00735CD8" w:rsidP="00735CD8">
      <w:pPr>
        <w:spacing w:after="70" w:line="253" w:lineRule="auto"/>
        <w:ind w:left="0" w:right="218" w:firstLine="0"/>
        <w:rPr>
          <w:ins w:id="825" w:author="BOUVY Martine [2]" w:date="2021-06-02T16:38:00Z"/>
        </w:rPr>
      </w:pPr>
    </w:p>
    <w:p w14:paraId="5B88005D" w14:textId="77777777" w:rsidR="00735CD8" w:rsidRDefault="00735CD8" w:rsidP="00735CD8">
      <w:pPr>
        <w:spacing w:after="58"/>
        <w:ind w:left="846" w:right="8"/>
        <w:rPr>
          <w:ins w:id="826" w:author="BOUVY Martine [2]" w:date="2021-06-02T17:06:00Z"/>
        </w:rPr>
      </w:pPr>
      <w:ins w:id="827" w:author="BOUVY Martine [2]" w:date="2021-06-02T17:06:00Z">
        <w:r w:rsidRPr="007E3D02">
          <w:rPr>
            <w:b/>
          </w:rPr>
          <w:t>IF</w:t>
        </w:r>
        <w:r>
          <w:t xml:space="preserve"> </w:t>
        </w:r>
        <w:r>
          <w:rPr>
            <w:b/>
          </w:rPr>
          <w:t>Substring</w:t>
        </w:r>
        <w:r>
          <w:t xml:space="preserve">(MTPartyIdentifier, 1, 6) = “//RT//” THEN  </w:t>
        </w:r>
      </w:ins>
    </w:p>
    <w:p w14:paraId="0B82E2CE" w14:textId="2CB7A379" w:rsidR="00735CD8" w:rsidRDefault="00735CD8" w:rsidP="00735CD8">
      <w:pPr>
        <w:spacing w:after="55"/>
        <w:ind w:left="1427" w:right="8"/>
        <w:rPr>
          <w:ins w:id="828" w:author="BOUVY Martine [2]" w:date="2021-06-02T17:06:00Z"/>
        </w:rPr>
      </w:pPr>
      <w:ins w:id="829" w:author="BOUVY Martine [2]" w:date="2021-06-02T17:06:00Z">
        <w:r>
          <w:t xml:space="preserve">MTClearingSystem = </w:t>
        </w:r>
        <w:r>
          <w:rPr>
            <w:b/>
          </w:rPr>
          <w:t>Substring</w:t>
        </w:r>
        <w:r>
          <w:t xml:space="preserve">(MTPartyIdentifier, 7, 5) </w:t>
        </w:r>
      </w:ins>
    </w:p>
    <w:p w14:paraId="3743A558" w14:textId="776CF042" w:rsidR="00735CD8" w:rsidRDefault="00735CD8" w:rsidP="00735CD8">
      <w:pPr>
        <w:ind w:left="1427" w:right="8"/>
        <w:rPr>
          <w:ins w:id="830" w:author="BOUVY Martine [2]" w:date="2021-06-02T17:06:00Z"/>
        </w:rPr>
      </w:pPr>
      <w:ins w:id="831" w:author="BOUVY Martine [2]" w:date="2021-06-02T17:06:00Z">
        <w:r>
          <w:t xml:space="preserve">MTClearingCode = </w:t>
        </w:r>
        <w:r>
          <w:rPr>
            <w:b/>
          </w:rPr>
          <w:t>Substring</w:t>
        </w:r>
        <w:r>
          <w:t xml:space="preserve">(MTPartyIdentifier, 12)  </w:t>
        </w:r>
      </w:ins>
    </w:p>
    <w:p w14:paraId="392AF6C3" w14:textId="77777777" w:rsidR="00735CD8" w:rsidRPr="007E3D02" w:rsidRDefault="00735CD8" w:rsidP="00735CD8">
      <w:pPr>
        <w:spacing w:after="53"/>
        <w:ind w:left="846" w:right="8"/>
        <w:rPr>
          <w:ins w:id="832" w:author="BOUVY Martine [2]" w:date="2021-06-02T17:06:00Z"/>
          <w:b/>
        </w:rPr>
      </w:pPr>
      <w:ins w:id="833" w:author="BOUVY Martine [2]" w:date="2021-06-02T17:06:00Z">
        <w:r w:rsidRPr="007E3D02">
          <w:rPr>
            <w:b/>
          </w:rPr>
          <w:t xml:space="preserve">ELSE </w:t>
        </w:r>
      </w:ins>
    </w:p>
    <w:p w14:paraId="40496FDB" w14:textId="13CAF3F6" w:rsidR="00735CD8" w:rsidRDefault="00735CD8" w:rsidP="00735CD8">
      <w:pPr>
        <w:spacing w:after="55"/>
        <w:ind w:left="1427" w:right="8"/>
        <w:rPr>
          <w:ins w:id="834" w:author="BOUVY Martine [2]" w:date="2021-06-02T17:06:00Z"/>
        </w:rPr>
      </w:pPr>
      <w:ins w:id="835" w:author="BOUVY Martine [2]" w:date="2021-06-02T17:06:00Z">
        <w:r>
          <w:t xml:space="preserve">MTClearingSystem = </w:t>
        </w:r>
        <w:r>
          <w:rPr>
            <w:b/>
          </w:rPr>
          <w:t>Substring</w:t>
        </w:r>
        <w:r>
          <w:t xml:space="preserve">(MTPartyIdentifier, 3, 5) </w:t>
        </w:r>
      </w:ins>
    </w:p>
    <w:p w14:paraId="5C54F64E" w14:textId="44ACBB62" w:rsidR="00735CD8" w:rsidRDefault="00735CD8" w:rsidP="00735CD8">
      <w:pPr>
        <w:ind w:left="1427" w:right="8"/>
        <w:rPr>
          <w:ins w:id="836" w:author="BOUVY Martine [2]" w:date="2021-06-02T17:06:00Z"/>
        </w:rPr>
      </w:pPr>
      <w:ins w:id="837" w:author="BOUVY Martine [2]" w:date="2021-06-02T17:06:00Z">
        <w:r>
          <w:t xml:space="preserve">MTClearingCode = </w:t>
        </w:r>
        <w:r>
          <w:rPr>
            <w:b/>
          </w:rPr>
          <w:t>Substring</w:t>
        </w:r>
        <w:r>
          <w:t xml:space="preserve">(MTPartyIdentifier, 8) </w:t>
        </w:r>
      </w:ins>
    </w:p>
    <w:p w14:paraId="5F92A99C" w14:textId="55137715" w:rsidR="00420673" w:rsidRDefault="00735CD8" w:rsidP="00735CD8">
      <w:pPr>
        <w:spacing w:after="70" w:line="253" w:lineRule="auto"/>
        <w:ind w:left="501" w:right="218" w:hanging="10"/>
        <w:rPr>
          <w:ins w:id="838" w:author="BOUVY Martine [2]" w:date="2021-06-02T16:39:00Z"/>
        </w:rPr>
      </w:pPr>
      <w:ins w:id="839" w:author="BOUVY Martine [2]" w:date="2021-06-02T17:07:00Z">
        <w:r>
          <w:rPr>
            <w:b/>
          </w:rPr>
          <w:t xml:space="preserve">   </w:t>
        </w:r>
      </w:ins>
      <w:ins w:id="840" w:author="BOUVY Martine [2]" w:date="2021-06-02T17:06:00Z">
        <w:r w:rsidRPr="007E3D02">
          <w:rPr>
            <w:b/>
          </w:rPr>
          <w:t>ENDIF</w:t>
        </w:r>
      </w:ins>
    </w:p>
    <w:p w14:paraId="33673318" w14:textId="716F1105" w:rsidR="00420673" w:rsidRDefault="00420673" w:rsidP="009033D5">
      <w:pPr>
        <w:spacing w:after="70" w:line="253" w:lineRule="auto"/>
        <w:ind w:left="501" w:right="218" w:hanging="10"/>
        <w:jc w:val="center"/>
        <w:rPr>
          <w:ins w:id="841" w:author="BOUVY Martine [2]" w:date="2021-06-02T16:39:00Z"/>
        </w:rPr>
      </w:pPr>
    </w:p>
    <w:p w14:paraId="144BD9A8" w14:textId="77777777" w:rsidR="00425992" w:rsidRDefault="00735CD8" w:rsidP="00420673">
      <w:pPr>
        <w:spacing w:after="70" w:line="253" w:lineRule="auto"/>
        <w:ind w:left="501" w:right="218" w:hanging="10"/>
        <w:rPr>
          <w:ins w:id="842" w:author="BOUVY Martine [2]" w:date="2021-06-02T17:18:00Z"/>
        </w:rPr>
      </w:pPr>
      <w:ins w:id="843" w:author="BOUVY Martine [2]" w:date="2021-06-02T17:09:00Z">
        <w:r w:rsidRPr="00735CD8">
          <w:rPr>
            <w:b/>
          </w:rPr>
          <w:t xml:space="preserve">IF </w:t>
        </w:r>
      </w:ins>
      <w:ins w:id="844" w:author="BOUVY Martine [2]" w:date="2021-06-02T17:13:00Z">
        <w:r w:rsidRPr="00735CD8">
          <w:rPr>
            <w:b/>
          </w:rPr>
          <w:t>Length</w:t>
        </w:r>
        <w:r>
          <w:t>(</w:t>
        </w:r>
      </w:ins>
      <w:ins w:id="845" w:author="BOUVY Martine [2]" w:date="2021-06-02T17:12:00Z">
        <w:r w:rsidRPr="00735CD8">
          <w:rPr>
            <w:b/>
          </w:rPr>
          <w:t>ExtractPattern</w:t>
        </w:r>
        <w:r>
          <w:t>(MTClearingSystem, [A-Z]{5}</w:t>
        </w:r>
      </w:ins>
      <w:ins w:id="846" w:author="BOUVY Martine [2]" w:date="2021-06-02T17:13:00Z">
        <w:r>
          <w:t xml:space="preserve">)) &gt; 0 AND </w:t>
        </w:r>
      </w:ins>
      <w:ins w:id="847" w:author="BOUVY Martine [2]" w:date="2021-06-02T17:14:00Z">
        <w:r w:rsidR="00E707CB" w:rsidRPr="00425992">
          <w:rPr>
            <w:b/>
          </w:rPr>
          <w:t>Length</w:t>
        </w:r>
        <w:r>
          <w:t>(</w:t>
        </w:r>
      </w:ins>
      <w:ins w:id="848" w:author="BOUVY Martine [2]" w:date="2021-06-02T17:15:00Z">
        <w:r>
          <w:t xml:space="preserve">MTClearingCode) &gt; 0 AND </w:t>
        </w:r>
        <w:r w:rsidRPr="008D3AFA">
          <w:rPr>
            <w:b/>
          </w:rPr>
          <w:t>IF</w:t>
        </w:r>
        <w:r>
          <w:t xml:space="preserve"> </w:t>
        </w:r>
        <w:r>
          <w:rPr>
            <w:b/>
          </w:rPr>
          <w:t>WithinList</w:t>
        </w:r>
        <w:r>
          <w:t xml:space="preserve">(MTClearingSystem, </w:t>
        </w:r>
      </w:ins>
      <w:ins w:id="849" w:author="BOUVY Martine [2]" w:date="2021-06-02T17:16:00Z">
        <w:r w:rsidR="00E707CB">
          <w:t>ExternalClearingSystemIdentification1Code</w:t>
        </w:r>
      </w:ins>
      <w:ins w:id="850" w:author="BOUVY Martine [2]" w:date="2021-06-02T17:15:00Z">
        <w:r>
          <w:t>)</w:t>
        </w:r>
      </w:ins>
    </w:p>
    <w:p w14:paraId="41ACF2E8" w14:textId="1E6499DF" w:rsidR="00425992" w:rsidRDefault="00425992" w:rsidP="00420673">
      <w:pPr>
        <w:spacing w:after="70" w:line="253" w:lineRule="auto"/>
        <w:ind w:left="501" w:right="218" w:hanging="10"/>
        <w:rPr>
          <w:ins w:id="851" w:author="BOUVY Martine [2]" w:date="2021-06-02T17:18:00Z"/>
        </w:rPr>
      </w:pPr>
      <w:ins w:id="852" w:author="BOUVY Martine [2]" w:date="2021-06-02T17:18:00Z">
        <w:r>
          <w:t>/* ExternalClearingSystemIdentification1Code is published by ISO2022 – Sheet 5 in the ISO excel document */</w:t>
        </w:r>
      </w:ins>
    </w:p>
    <w:p w14:paraId="4CECE287" w14:textId="511C31BD" w:rsidR="00420673" w:rsidRDefault="00E707CB" w:rsidP="00420673">
      <w:pPr>
        <w:spacing w:after="70" w:line="253" w:lineRule="auto"/>
        <w:ind w:left="501" w:right="218" w:hanging="10"/>
        <w:rPr>
          <w:ins w:id="853" w:author="BOUVY Martine [2]" w:date="2021-06-02T17:16:00Z"/>
        </w:rPr>
      </w:pPr>
      <w:ins w:id="854" w:author="BOUVY Martine [2]" w:date="2021-06-02T17:16:00Z">
        <w:r>
          <w:t xml:space="preserve"> THEN </w:t>
        </w:r>
      </w:ins>
    </w:p>
    <w:p w14:paraId="407F9357" w14:textId="5EA104EA" w:rsidR="00E707CB" w:rsidRDefault="00E707CB" w:rsidP="00420673">
      <w:pPr>
        <w:spacing w:after="70" w:line="253" w:lineRule="auto"/>
        <w:ind w:left="501" w:right="218" w:hanging="10"/>
        <w:rPr>
          <w:ins w:id="855" w:author="BOUVY Martine [2]" w:date="2021-06-02T17:17:00Z"/>
        </w:rPr>
      </w:pPr>
      <w:ins w:id="856" w:author="BOUVY Martine [2]" w:date="2021-06-02T17:17:00Z">
        <w:r w:rsidRPr="00425992">
          <w:t xml:space="preserve">  Return “True”</w:t>
        </w:r>
      </w:ins>
    </w:p>
    <w:p w14:paraId="62466CDB" w14:textId="28B5B828" w:rsidR="00E707CB" w:rsidRDefault="00E707CB" w:rsidP="00420673">
      <w:pPr>
        <w:spacing w:after="70" w:line="253" w:lineRule="auto"/>
        <w:ind w:left="501" w:right="218" w:hanging="10"/>
        <w:rPr>
          <w:ins w:id="857" w:author="BOUVY Martine [2]" w:date="2021-06-02T17:17:00Z"/>
          <w:b/>
        </w:rPr>
      </w:pPr>
      <w:ins w:id="858" w:author="BOUVY Martine [2]" w:date="2021-06-02T17:17:00Z">
        <w:r>
          <w:t>/* Else continue the search */</w:t>
        </w:r>
      </w:ins>
    </w:p>
    <w:p w14:paraId="600E4496" w14:textId="3641F472" w:rsidR="00E707CB" w:rsidRPr="00425992" w:rsidRDefault="00E707CB" w:rsidP="00420673">
      <w:pPr>
        <w:spacing w:after="70" w:line="253" w:lineRule="auto"/>
        <w:ind w:left="501" w:right="218" w:hanging="10"/>
        <w:rPr>
          <w:ins w:id="859" w:author="BOUVY Martine [2]" w:date="2021-06-02T16:39:00Z"/>
          <w:b/>
        </w:rPr>
      </w:pPr>
      <w:ins w:id="860" w:author="BOUVY Martine [2]" w:date="2021-06-02T17:17:00Z">
        <w:r>
          <w:rPr>
            <w:b/>
          </w:rPr>
          <w:t>ENDIF</w:t>
        </w:r>
      </w:ins>
    </w:p>
    <w:p w14:paraId="132783AD" w14:textId="7DCEF550" w:rsidR="00420673" w:rsidRDefault="00420673" w:rsidP="009033D5">
      <w:pPr>
        <w:spacing w:after="70" w:line="253" w:lineRule="auto"/>
        <w:ind w:left="501" w:right="218" w:hanging="10"/>
        <w:jc w:val="center"/>
        <w:rPr>
          <w:ins w:id="861" w:author="BOUVY Martine [2]" w:date="2021-06-02T16:39:00Z"/>
        </w:rPr>
      </w:pPr>
    </w:p>
    <w:p w14:paraId="07A5F966" w14:textId="77777777" w:rsidR="00420673" w:rsidRDefault="00420673" w:rsidP="009033D5">
      <w:pPr>
        <w:spacing w:after="70" w:line="253" w:lineRule="auto"/>
        <w:ind w:left="501" w:right="218" w:hanging="10"/>
        <w:jc w:val="center"/>
        <w:rPr>
          <w:ins w:id="862" w:author="BOUVY Martine [2]" w:date="2021-06-02T16:38:00Z"/>
        </w:rPr>
      </w:pPr>
    </w:p>
    <w:p w14:paraId="2BCD1E98" w14:textId="59C28FA6" w:rsidR="00420673" w:rsidRDefault="00420673" w:rsidP="009033D5">
      <w:pPr>
        <w:spacing w:after="70" w:line="253" w:lineRule="auto"/>
        <w:ind w:left="501" w:right="218" w:hanging="10"/>
        <w:jc w:val="center"/>
        <w:rPr>
          <w:ins w:id="863" w:author="BOUVY Martine [2]" w:date="2021-06-02T16:36:00Z"/>
        </w:rPr>
      </w:pPr>
      <w:ins w:id="864" w:author="BOUVY Martine [2]" w:date="2021-06-02T16:38:00Z">
        <w:r>
          <w:t>/* Search a FIN struct</w:t>
        </w:r>
        <w:r w:rsidR="00425992">
          <w:t>ure for the ClearingSystemIdent</w:t>
        </w:r>
        <w:r>
          <w:t>if</w:t>
        </w:r>
      </w:ins>
      <w:ins w:id="865" w:author="BOUVY Martine [2]" w:date="2021-06-02T17:17:00Z">
        <w:r w:rsidR="00425992">
          <w:t>i</w:t>
        </w:r>
      </w:ins>
      <w:ins w:id="866" w:author="BOUVY Martine [2]" w:date="2021-06-02T16:38:00Z">
        <w:r>
          <w:t>cation with 2 char */</w:t>
        </w:r>
      </w:ins>
    </w:p>
    <w:p w14:paraId="6D563248" w14:textId="52A88C7B" w:rsidR="00420673" w:rsidRDefault="00420673" w:rsidP="009033D5">
      <w:pPr>
        <w:spacing w:after="70" w:line="253" w:lineRule="auto"/>
        <w:ind w:left="501" w:right="218" w:hanging="10"/>
        <w:jc w:val="center"/>
      </w:pPr>
    </w:p>
    <w:p w14:paraId="5BC037D1" w14:textId="4DC744C4" w:rsidR="009033D5" w:rsidRDefault="009033D5" w:rsidP="009033D5">
      <w:pPr>
        <w:spacing w:after="58"/>
        <w:ind w:left="846" w:right="8"/>
      </w:pPr>
      <w:r w:rsidRPr="007E3D02">
        <w:rPr>
          <w:b/>
        </w:rPr>
        <w:t>IF</w:t>
      </w:r>
      <w:r>
        <w:t xml:space="preserve"> </w:t>
      </w:r>
      <w:r>
        <w:rPr>
          <w:b/>
        </w:rPr>
        <w:t>Substring</w:t>
      </w:r>
      <w:r>
        <w:t xml:space="preserve">(MTPartyIdentifier, 1, 6) = “//RT//” </w:t>
      </w:r>
      <w:r w:rsidR="007E3D02">
        <w:t>THEN</w:t>
      </w:r>
      <w:r>
        <w:t xml:space="preserve">  </w:t>
      </w:r>
    </w:p>
    <w:p w14:paraId="782A2869" w14:textId="77777777" w:rsidR="009033D5" w:rsidRDefault="009033D5" w:rsidP="009033D5">
      <w:pPr>
        <w:spacing w:after="55"/>
        <w:ind w:left="1427" w:right="8"/>
      </w:pPr>
      <w:r>
        <w:t xml:space="preserve">MTClearingSystem = </w:t>
      </w:r>
      <w:r>
        <w:rPr>
          <w:b/>
        </w:rPr>
        <w:t>Substring</w:t>
      </w:r>
      <w:r>
        <w:t xml:space="preserve">(MTPartyIdentifier, 7, 2) </w:t>
      </w:r>
    </w:p>
    <w:p w14:paraId="045D3C09" w14:textId="77777777" w:rsidR="009033D5" w:rsidRDefault="009033D5" w:rsidP="009033D5">
      <w:pPr>
        <w:ind w:left="1427" w:right="8"/>
      </w:pPr>
      <w:r>
        <w:t xml:space="preserve">MTClearingCode = </w:t>
      </w:r>
      <w:r>
        <w:rPr>
          <w:b/>
        </w:rPr>
        <w:t>Substring</w:t>
      </w:r>
      <w:r>
        <w:t xml:space="preserve">(MTPartyIdentifier, 9)  </w:t>
      </w:r>
    </w:p>
    <w:p w14:paraId="07D4CA5D" w14:textId="77777777" w:rsidR="009033D5" w:rsidRPr="007E3D02" w:rsidRDefault="009033D5" w:rsidP="009033D5">
      <w:pPr>
        <w:spacing w:after="53"/>
        <w:ind w:left="846" w:right="8"/>
        <w:rPr>
          <w:b/>
        </w:rPr>
      </w:pPr>
      <w:r w:rsidRPr="007E3D02">
        <w:rPr>
          <w:b/>
        </w:rPr>
        <w:t xml:space="preserve">ELSE </w:t>
      </w:r>
    </w:p>
    <w:p w14:paraId="096401E5" w14:textId="77777777" w:rsidR="009033D5" w:rsidRDefault="009033D5" w:rsidP="009033D5">
      <w:pPr>
        <w:spacing w:after="55"/>
        <w:ind w:left="1427" w:right="8"/>
      </w:pPr>
      <w:r>
        <w:t xml:space="preserve">MTClearingSystem = </w:t>
      </w:r>
      <w:r>
        <w:rPr>
          <w:b/>
        </w:rPr>
        <w:t>Substring</w:t>
      </w:r>
      <w:r>
        <w:t xml:space="preserve">(MTPartyIdentifier, 3, 2) </w:t>
      </w:r>
    </w:p>
    <w:p w14:paraId="5CA952D4" w14:textId="77777777" w:rsidR="009033D5" w:rsidRDefault="009033D5" w:rsidP="009033D5">
      <w:pPr>
        <w:ind w:left="1427" w:right="8"/>
      </w:pPr>
      <w:r>
        <w:lastRenderedPageBreak/>
        <w:t xml:space="preserve">MTClearingCode = </w:t>
      </w:r>
      <w:r>
        <w:rPr>
          <w:b/>
        </w:rPr>
        <w:t>Substring</w:t>
      </w:r>
      <w:r>
        <w:t xml:space="preserve">(MTPartyIdentifier, 5) </w:t>
      </w:r>
    </w:p>
    <w:p w14:paraId="66DB8866" w14:textId="77777777" w:rsidR="009033D5" w:rsidRPr="007E3D02" w:rsidRDefault="009033D5" w:rsidP="009033D5">
      <w:pPr>
        <w:ind w:left="846" w:right="8"/>
        <w:rPr>
          <w:b/>
        </w:rPr>
      </w:pPr>
      <w:r w:rsidRPr="007E3D02">
        <w:rPr>
          <w:b/>
        </w:rPr>
        <w:t xml:space="preserve">ENDIF </w:t>
      </w:r>
    </w:p>
    <w:p w14:paraId="0F0C94CA" w14:textId="77777777" w:rsidR="009033D5" w:rsidRDefault="009033D5" w:rsidP="009033D5">
      <w:pPr>
        <w:spacing w:after="15" w:line="259" w:lineRule="auto"/>
        <w:ind w:left="850" w:firstLine="0"/>
      </w:pPr>
      <w:r>
        <w:t xml:space="preserve"> </w:t>
      </w:r>
    </w:p>
    <w:p w14:paraId="70B4B3CA" w14:textId="77777777" w:rsidR="009033D5" w:rsidRDefault="009033D5" w:rsidP="009033D5">
      <w:pPr>
        <w:ind w:left="846" w:right="8"/>
      </w:pPr>
      <w:r>
        <w:t xml:space="preserve">/*Check whether the MTClearingSystem belongs to the </w:t>
      </w:r>
    </w:p>
    <w:p w14:paraId="5F62453E" w14:textId="77777777" w:rsidR="009033D5" w:rsidRDefault="009033D5" w:rsidP="009033D5">
      <w:pPr>
        <w:spacing w:after="100" w:line="216" w:lineRule="auto"/>
        <w:ind w:left="846" w:right="8"/>
      </w:pPr>
      <w:r>
        <w:t xml:space="preserve">MTClearingSystemList with an equivalent in the ISO MXClearingSystemList. IF MTClearingSystem is emty, it is treated as not found in the list*/ </w:t>
      </w:r>
    </w:p>
    <w:p w14:paraId="580734E9" w14:textId="77777777" w:rsidR="009033D5" w:rsidRDefault="009033D5" w:rsidP="009033D5">
      <w:pPr>
        <w:ind w:left="846" w:right="8"/>
      </w:pPr>
      <w:r w:rsidRPr="008D3AFA">
        <w:rPr>
          <w:b/>
        </w:rPr>
        <w:t>IF</w:t>
      </w:r>
      <w:r>
        <w:t xml:space="preserve"> </w:t>
      </w:r>
      <w:r>
        <w:rPr>
          <w:b/>
        </w:rPr>
        <w:t>WithinList</w:t>
      </w:r>
      <w:r>
        <w:t xml:space="preserve">(MTClearingSystem, MTClearingSystemList)AND NOT </w:t>
      </w:r>
      <w:r w:rsidRPr="007E3D02">
        <w:rPr>
          <w:b/>
        </w:rPr>
        <w:t>IsEmpty</w:t>
      </w:r>
      <w:r>
        <w:t xml:space="preserve">(MTClearingCode) THEN </w:t>
      </w:r>
    </w:p>
    <w:p w14:paraId="2785C33C" w14:textId="77777777" w:rsidR="009033D5" w:rsidRPr="007E3D02" w:rsidRDefault="009033D5" w:rsidP="009033D5">
      <w:pPr>
        <w:ind w:left="846" w:right="8"/>
      </w:pPr>
      <w:r w:rsidRPr="007E3D02">
        <w:t xml:space="preserve"> Return “true”</w:t>
      </w:r>
    </w:p>
    <w:p w14:paraId="519FA08C" w14:textId="77777777" w:rsidR="009033D5" w:rsidRDefault="009033D5" w:rsidP="009033D5">
      <w:pPr>
        <w:ind w:left="846" w:right="8"/>
        <w:rPr>
          <w:b/>
        </w:rPr>
      </w:pPr>
      <w:r>
        <w:rPr>
          <w:b/>
        </w:rPr>
        <w:t>Else</w:t>
      </w:r>
    </w:p>
    <w:p w14:paraId="73DF0D32" w14:textId="77777777" w:rsidR="009033D5" w:rsidRPr="007E3D02" w:rsidRDefault="009033D5" w:rsidP="009033D5">
      <w:pPr>
        <w:ind w:left="846" w:right="8"/>
      </w:pPr>
      <w:r>
        <w:rPr>
          <w:b/>
        </w:rPr>
        <w:t xml:space="preserve"> </w:t>
      </w:r>
      <w:r w:rsidRPr="007E3D02">
        <w:t>Return “false”</w:t>
      </w:r>
    </w:p>
    <w:p w14:paraId="4F0A3E69" w14:textId="77777777" w:rsidR="009033D5" w:rsidRDefault="009033D5" w:rsidP="009033D5">
      <w:pPr>
        <w:ind w:left="846" w:right="8"/>
      </w:pPr>
      <w:r>
        <w:rPr>
          <w:b/>
        </w:rPr>
        <w:t>ENDIF</w:t>
      </w:r>
      <w:r>
        <w:t xml:space="preserve"> </w:t>
      </w:r>
    </w:p>
    <w:p w14:paraId="570916BD" w14:textId="2932B8FB" w:rsidR="00D551B0" w:rsidRDefault="00D551B0" w:rsidP="00733489">
      <w:pPr>
        <w:spacing w:after="207"/>
        <w:ind w:left="846" w:right="8"/>
        <w:rPr>
          <w:rFonts w:ascii="Arial" w:eastAsia="Arial" w:hAnsi="Arial" w:cs="Arial"/>
          <w:b/>
        </w:rPr>
      </w:pPr>
    </w:p>
    <w:p w14:paraId="12BA2D46" w14:textId="140C1455" w:rsidR="00D551B0" w:rsidRDefault="00B66369" w:rsidP="00180E67">
      <w:pPr>
        <w:pStyle w:val="Heading3"/>
      </w:pPr>
      <w:bookmarkStart w:id="867" w:name="_Toc136351229"/>
      <w:r>
        <w:t>3.2.4</w:t>
      </w:r>
      <w:r w:rsidR="00180E67">
        <w:t xml:space="preserve">  </w:t>
      </w:r>
      <w:r w:rsidR="00D72981">
        <w:t>MT_To_MXClearingSystemToNameAndAddressLine</w:t>
      </w:r>
      <w:bookmarkEnd w:id="867"/>
    </w:p>
    <w:p w14:paraId="0B679D64" w14:textId="77777777" w:rsidR="00D72981" w:rsidRDefault="00D72981" w:rsidP="00D72981">
      <w:pPr>
        <w:spacing w:after="95"/>
        <w:ind w:left="419" w:right="157" w:hanging="7"/>
      </w:pPr>
      <w:r>
        <w:rPr>
          <w:rFonts w:ascii="Arial" w:eastAsia="Arial" w:hAnsi="Arial" w:cs="Arial"/>
          <w:b/>
        </w:rPr>
        <w:t xml:space="preserve">Name </w:t>
      </w:r>
    </w:p>
    <w:p w14:paraId="210DB955" w14:textId="77777777" w:rsidR="00D72981" w:rsidRDefault="00D72981" w:rsidP="00D72981">
      <w:pPr>
        <w:spacing w:after="112" w:line="249" w:lineRule="auto"/>
        <w:ind w:left="0" w:right="15" w:firstLine="0"/>
      </w:pPr>
      <w:r>
        <w:rPr>
          <w:rFonts w:ascii="Arial" w:eastAsia="Arial" w:hAnsi="Arial" w:cs="Arial"/>
        </w:rPr>
        <w:t xml:space="preserve">         MT_To_MXClearingSystemToNameAndAddressLine</w:t>
      </w:r>
    </w:p>
    <w:p w14:paraId="268BA79B" w14:textId="77777777" w:rsidR="00D72981" w:rsidRDefault="00D72981" w:rsidP="00D72981">
      <w:pPr>
        <w:spacing w:after="95"/>
        <w:ind w:left="419" w:right="157" w:hanging="7"/>
        <w:rPr>
          <w:rFonts w:ascii="Arial" w:eastAsia="Arial" w:hAnsi="Arial" w:cs="Arial"/>
          <w:b/>
        </w:rPr>
      </w:pPr>
      <w:r>
        <w:rPr>
          <w:rFonts w:ascii="Arial" w:eastAsia="Arial" w:hAnsi="Arial" w:cs="Arial"/>
          <w:b/>
        </w:rPr>
        <w:t xml:space="preserve">Business description </w:t>
      </w:r>
    </w:p>
    <w:p w14:paraId="56A9A1D9" w14:textId="33B40042" w:rsidR="00D72981" w:rsidRDefault="001D7AE2" w:rsidP="00D72981">
      <w:pPr>
        <w:spacing w:after="95"/>
        <w:ind w:left="419" w:right="157" w:hanging="7"/>
        <w:rPr>
          <w:rFonts w:ascii="Arial" w:eastAsia="Arial" w:hAnsi="Arial" w:cs="Arial"/>
        </w:rPr>
      </w:pPr>
      <w:r>
        <w:rPr>
          <w:rFonts w:ascii="Arial" w:eastAsia="Arial" w:hAnsi="Arial" w:cs="Arial"/>
        </w:rPr>
        <w:t>This function is used when the MT Clearing</w:t>
      </w:r>
      <w:r w:rsidR="0041481F">
        <w:rPr>
          <w:rFonts w:ascii="Arial" w:eastAsia="Arial" w:hAnsi="Arial" w:cs="Arial"/>
        </w:rPr>
        <w:t xml:space="preserve"> System</w:t>
      </w:r>
      <w:r>
        <w:rPr>
          <w:rFonts w:ascii="Arial" w:eastAsia="Arial" w:hAnsi="Arial" w:cs="Arial"/>
        </w:rPr>
        <w:t xml:space="preserve"> Code Identifier has no equivalent ISO code and the</w:t>
      </w:r>
      <w:r w:rsidR="0041481F">
        <w:rPr>
          <w:rFonts w:ascii="Arial" w:eastAsia="Arial" w:hAnsi="Arial" w:cs="Arial"/>
        </w:rPr>
        <w:t>re is no other identification for</w:t>
      </w:r>
      <w:r>
        <w:rPr>
          <w:rFonts w:ascii="Arial" w:eastAsia="Arial" w:hAnsi="Arial" w:cs="Arial"/>
        </w:rPr>
        <w:t xml:space="preserve"> the FI</w:t>
      </w:r>
      <w:r w:rsidR="0041481F">
        <w:rPr>
          <w:rFonts w:ascii="Arial" w:eastAsia="Arial" w:hAnsi="Arial" w:cs="Arial"/>
        </w:rPr>
        <w:t xml:space="preserve"> (ie</w:t>
      </w:r>
      <w:r w:rsidR="005830CC">
        <w:rPr>
          <w:rFonts w:ascii="Arial" w:eastAsia="Arial" w:hAnsi="Arial" w:cs="Arial"/>
        </w:rPr>
        <w:t xml:space="preserve">., </w:t>
      </w:r>
      <w:r w:rsidR="0041481F">
        <w:rPr>
          <w:rFonts w:ascii="Arial" w:eastAsia="Arial" w:hAnsi="Arial" w:cs="Arial"/>
        </w:rPr>
        <w:t>no BIC and No Name and Address)</w:t>
      </w:r>
      <w:r>
        <w:rPr>
          <w:rFonts w:ascii="Arial" w:eastAsia="Arial" w:hAnsi="Arial" w:cs="Arial"/>
        </w:rPr>
        <w:t xml:space="preserve">. In MX, the ClearingSystemIdentification only allows ISO code as proprietary identification is removed. </w:t>
      </w:r>
      <w:r w:rsidR="0041481F">
        <w:rPr>
          <w:rFonts w:ascii="Arial" w:eastAsia="Arial" w:hAnsi="Arial" w:cs="Arial"/>
        </w:rPr>
        <w:t>Although it is no a clean solution, the MT Clearing System Code Identifier is copied in Name AND in the AddressLine</w:t>
      </w:r>
      <w:r w:rsidR="009C5D92">
        <w:rPr>
          <w:rFonts w:ascii="Arial" w:eastAsia="Arial" w:hAnsi="Arial" w:cs="Arial"/>
        </w:rPr>
        <w:t>[1]</w:t>
      </w:r>
      <w:r w:rsidR="0041481F">
        <w:rPr>
          <w:rFonts w:ascii="Arial" w:eastAsia="Arial" w:hAnsi="Arial" w:cs="Arial"/>
        </w:rPr>
        <w:t xml:space="preserve"> in order to easily identify it is a special case. </w:t>
      </w:r>
      <w:ins w:id="868" w:author="BOUVY Martine [2]" w:date="2021-09-03T14:03:00Z">
        <w:r w:rsidR="001F7FC3">
          <w:rPr>
            <w:rFonts w:ascii="Arial" w:eastAsia="Arial" w:hAnsi="Arial" w:cs="Arial"/>
          </w:rPr>
          <w:t>The MT “//”</w:t>
        </w:r>
      </w:ins>
      <w:ins w:id="869" w:author="BOUVY Martine [2]" w:date="2021-09-03T14:04:00Z">
        <w:r w:rsidR="001F7FC3">
          <w:rPr>
            <w:rFonts w:ascii="Arial" w:eastAsia="Arial" w:hAnsi="Arial" w:cs="Arial"/>
          </w:rPr>
          <w:t xml:space="preserve"> </w:t>
        </w:r>
      </w:ins>
      <w:ins w:id="870" w:author="BOUVY Martine [2]" w:date="2021-09-03T14:03:00Z">
        <w:r w:rsidR="001F7FC3">
          <w:rPr>
            <w:rFonts w:ascii="Arial" w:eastAsia="Arial" w:hAnsi="Arial" w:cs="Arial"/>
          </w:rPr>
          <w:t xml:space="preserve">identifying a ClearingSystemMemberId is kept in MX also to ease the identification of the data. </w:t>
        </w:r>
      </w:ins>
    </w:p>
    <w:p w14:paraId="44B2F90B" w14:textId="77777777" w:rsidR="00D72981" w:rsidRDefault="00D72981" w:rsidP="00D72981">
      <w:pPr>
        <w:spacing w:after="95"/>
        <w:ind w:left="419" w:right="157" w:hanging="7"/>
      </w:pPr>
      <w:r>
        <w:rPr>
          <w:rFonts w:ascii="Arial" w:eastAsia="Arial" w:hAnsi="Arial" w:cs="Arial"/>
          <w:b/>
        </w:rPr>
        <w:t xml:space="preserve">Format </w:t>
      </w:r>
    </w:p>
    <w:p w14:paraId="2108F476" w14:textId="77777777" w:rsidR="00D72981" w:rsidRDefault="00EC711C" w:rsidP="00D72981">
      <w:pPr>
        <w:spacing w:after="0" w:line="373" w:lineRule="auto"/>
        <w:ind w:left="849" w:right="660" w:hanging="10"/>
        <w:rPr>
          <w:rFonts w:ascii="Arial" w:eastAsia="Arial" w:hAnsi="Arial" w:cs="Arial"/>
        </w:rPr>
      </w:pPr>
      <w:r>
        <w:rPr>
          <w:rFonts w:ascii="Arial" w:eastAsia="Arial" w:hAnsi="Arial" w:cs="Arial"/>
          <w:b/>
        </w:rPr>
        <w:t>MT_To_MXClearingSystemToNameAndAddressLine</w:t>
      </w:r>
      <w:r w:rsidR="00D72981">
        <w:rPr>
          <w:rFonts w:ascii="Arial" w:eastAsia="Arial" w:hAnsi="Arial" w:cs="Arial"/>
        </w:rPr>
        <w:t>(MTPartyIdentifier</w:t>
      </w:r>
      <w:r>
        <w:rPr>
          <w:rFonts w:ascii="Arial" w:eastAsia="Arial" w:hAnsi="Arial" w:cs="Arial"/>
        </w:rPr>
        <w:t>; MXPartyIdentifier</w:t>
      </w:r>
      <w:r w:rsidR="00D72981">
        <w:rPr>
          <w:rFonts w:ascii="Arial" w:eastAsia="Arial" w:hAnsi="Arial" w:cs="Arial"/>
        </w:rPr>
        <w:t xml:space="preserve">)  </w:t>
      </w:r>
    </w:p>
    <w:p w14:paraId="6F97280F" w14:textId="77777777" w:rsidR="00D72981" w:rsidRDefault="00D72981" w:rsidP="00D72981">
      <w:pPr>
        <w:spacing w:after="0" w:line="373" w:lineRule="auto"/>
        <w:ind w:left="849" w:right="660" w:hanging="10"/>
      </w:pPr>
      <w:r>
        <w:rPr>
          <w:rFonts w:ascii="Arial" w:eastAsia="Arial" w:hAnsi="Arial" w:cs="Arial"/>
          <w:b/>
        </w:rPr>
        <w:t xml:space="preserve">Input </w:t>
      </w:r>
    </w:p>
    <w:p w14:paraId="14E8B572" w14:textId="77777777" w:rsidR="00D72981" w:rsidRDefault="00D72981" w:rsidP="00D72981">
      <w:pPr>
        <w:spacing w:after="112" w:line="249" w:lineRule="auto"/>
        <w:ind w:left="849" w:right="15" w:hanging="10"/>
      </w:pPr>
      <w:r>
        <w:rPr>
          <w:rFonts w:ascii="Arial" w:eastAsia="Arial" w:hAnsi="Arial" w:cs="Arial"/>
        </w:rPr>
        <w:t xml:space="preserve">MTPartyIdentifier: clearing system member identification of a financial institution in the MT message.   </w:t>
      </w:r>
    </w:p>
    <w:p w14:paraId="3E85A2C4" w14:textId="77777777" w:rsidR="00D72981" w:rsidRDefault="00D72981" w:rsidP="00D72981">
      <w:pPr>
        <w:spacing w:after="95"/>
        <w:ind w:left="860" w:right="157" w:hanging="7"/>
        <w:rPr>
          <w:rFonts w:ascii="Arial" w:eastAsia="Arial" w:hAnsi="Arial" w:cs="Arial"/>
          <w:b/>
        </w:rPr>
      </w:pPr>
      <w:r>
        <w:rPr>
          <w:rFonts w:ascii="Arial" w:eastAsia="Arial" w:hAnsi="Arial" w:cs="Arial"/>
          <w:b/>
        </w:rPr>
        <w:t xml:space="preserve">Output </w:t>
      </w:r>
    </w:p>
    <w:p w14:paraId="27C21691" w14:textId="77777777" w:rsidR="00D72981" w:rsidRPr="00733489" w:rsidRDefault="00EC711C" w:rsidP="00D72981">
      <w:pPr>
        <w:spacing w:after="95"/>
        <w:ind w:left="860" w:right="157" w:hanging="7"/>
      </w:pPr>
      <w:r>
        <w:rPr>
          <w:rFonts w:ascii="Arial" w:eastAsia="Arial" w:hAnsi="Arial" w:cs="Arial"/>
        </w:rPr>
        <w:t xml:space="preserve">MXPartyIdentifier defined as </w:t>
      </w:r>
      <w:r>
        <w:rPr>
          <w:rFonts w:ascii="Arial" w:eastAsia="Arial" w:hAnsi="Arial" w:cs="Arial"/>
          <w:i/>
        </w:rPr>
        <w:t>BranchAndFinancialInstitutionIdentification6</w:t>
      </w:r>
      <w:r>
        <w:rPr>
          <w:rFonts w:ascii="Arial" w:eastAsia="Arial" w:hAnsi="Arial" w:cs="Arial"/>
        </w:rPr>
        <w:t xml:space="preserve"> data type</w:t>
      </w:r>
    </w:p>
    <w:p w14:paraId="5BE87897" w14:textId="3E88B2F0" w:rsidR="00D72981" w:rsidRDefault="00D72981" w:rsidP="00D72981">
      <w:pPr>
        <w:spacing w:after="0" w:line="367" w:lineRule="auto"/>
        <w:ind w:left="839" w:right="6157" w:hanging="427"/>
        <w:rPr>
          <w:rFonts w:ascii="Arial" w:eastAsia="Arial" w:hAnsi="Arial" w:cs="Arial"/>
        </w:rPr>
      </w:pPr>
      <w:r>
        <w:rPr>
          <w:rFonts w:ascii="Arial" w:eastAsia="Arial" w:hAnsi="Arial" w:cs="Arial"/>
          <w:b/>
        </w:rPr>
        <w:t xml:space="preserve">Preconditions </w:t>
      </w:r>
    </w:p>
    <w:p w14:paraId="00671060" w14:textId="1985AF6F" w:rsidR="00D72981" w:rsidRPr="00D72981" w:rsidRDefault="00D72981" w:rsidP="00536B5B">
      <w:pPr>
        <w:tabs>
          <w:tab w:val="left" w:pos="6237"/>
        </w:tabs>
        <w:spacing w:after="0" w:line="367" w:lineRule="auto"/>
        <w:ind w:left="839" w:right="2266" w:hanging="427"/>
      </w:pPr>
      <w:r>
        <w:rPr>
          <w:rFonts w:ascii="Arial" w:eastAsia="Arial" w:hAnsi="Arial" w:cs="Arial"/>
        </w:rPr>
        <w:t xml:space="preserve">       </w:t>
      </w:r>
      <w:r w:rsidR="00EC711C" w:rsidRPr="00EC711C">
        <w:rPr>
          <w:rFonts w:ascii="Arial" w:eastAsia="Arial" w:hAnsi="Arial" w:cs="Arial"/>
        </w:rPr>
        <w:t xml:space="preserve">Function </w:t>
      </w:r>
      <w:r w:rsidR="00EC711C">
        <w:rPr>
          <w:rFonts w:ascii="Arial" w:eastAsia="Arial" w:hAnsi="Arial" w:cs="Arial"/>
        </w:rPr>
        <w:t>call</w:t>
      </w:r>
      <w:r w:rsidRPr="00536B5B">
        <w:rPr>
          <w:rFonts w:ascii="Arial" w:eastAsia="Arial" w:hAnsi="Arial" w:cs="Arial"/>
        </w:rPr>
        <w:t xml:space="preserve"> when the FI </w:t>
      </w:r>
      <w:r w:rsidR="0041481F">
        <w:rPr>
          <w:rFonts w:ascii="Arial" w:eastAsia="Arial" w:hAnsi="Arial" w:cs="Arial"/>
        </w:rPr>
        <w:t>format is option C or B</w:t>
      </w:r>
    </w:p>
    <w:p w14:paraId="0CEBEC59" w14:textId="375B7C19" w:rsidR="00D72981" w:rsidRDefault="002D51DD" w:rsidP="002D51DD">
      <w:pPr>
        <w:tabs>
          <w:tab w:val="left" w:pos="360"/>
        </w:tabs>
        <w:ind w:left="0" w:firstLine="0"/>
        <w:rPr>
          <w:rFonts w:ascii="Arial" w:eastAsia="Arial" w:hAnsi="Arial" w:cs="Arial"/>
          <w:b/>
        </w:rPr>
      </w:pPr>
      <w:r>
        <w:rPr>
          <w:rFonts w:ascii="Arial" w:eastAsia="Arial" w:hAnsi="Arial" w:cs="Arial"/>
          <w:b/>
        </w:rPr>
        <w:t xml:space="preserve">       </w:t>
      </w:r>
      <w:r w:rsidR="00D72981">
        <w:rPr>
          <w:rFonts w:ascii="Arial" w:eastAsia="Arial" w:hAnsi="Arial" w:cs="Arial"/>
          <w:b/>
        </w:rPr>
        <w:t>Formal description</w:t>
      </w:r>
    </w:p>
    <w:p w14:paraId="51D6D206" w14:textId="3BE19460" w:rsidR="00D72981" w:rsidRDefault="00941A16">
      <w:pPr>
        <w:rPr>
          <w:rFonts w:ascii="Arial" w:eastAsia="Arial" w:hAnsi="Arial" w:cs="Arial"/>
        </w:rPr>
      </w:pPr>
      <w:del w:id="871" w:author="BOUVY Martine [2]" w:date="2021-09-03T14:05:00Z">
        <w:r w:rsidRPr="00536B5B" w:rsidDel="001F7FC3">
          <w:rPr>
            <w:rFonts w:ascii="Arial" w:eastAsia="Arial" w:hAnsi="Arial" w:cs="Arial"/>
          </w:rPr>
          <w:delText>The function removes</w:delText>
        </w:r>
        <w:r w:rsidDel="001F7FC3">
          <w:rPr>
            <w:rFonts w:ascii="Arial" w:eastAsia="Arial" w:hAnsi="Arial" w:cs="Arial"/>
          </w:rPr>
          <w:delText xml:space="preserve"> the double slash preceding the clearing system code. </w:delText>
        </w:r>
      </w:del>
      <w:r>
        <w:rPr>
          <w:rFonts w:ascii="Arial" w:eastAsia="Arial" w:hAnsi="Arial" w:cs="Arial"/>
        </w:rPr>
        <w:t>If the Clearing system code informati</w:t>
      </w:r>
      <w:r w:rsidR="004D45E7">
        <w:rPr>
          <w:rFonts w:ascii="Arial" w:eastAsia="Arial" w:hAnsi="Arial" w:cs="Arial"/>
        </w:rPr>
        <w:t xml:space="preserve">on is not </w:t>
      </w:r>
      <w:r w:rsidR="004D45E7" w:rsidRPr="002720B3">
        <w:rPr>
          <w:rFonts w:ascii="Arial" w:eastAsia="Arial" w:hAnsi="Arial" w:cs="Arial"/>
        </w:rPr>
        <w:t>empty</w:t>
      </w:r>
      <w:r w:rsidR="00343CC0" w:rsidRPr="002720B3">
        <w:rPr>
          <w:rFonts w:ascii="Arial" w:eastAsia="Arial" w:hAnsi="Arial" w:cs="Arial"/>
        </w:rPr>
        <w:t xml:space="preserve"> and is not equal to “RT”</w:t>
      </w:r>
      <w:r w:rsidR="004D45E7" w:rsidRPr="002720B3">
        <w:rPr>
          <w:rFonts w:ascii="Arial" w:eastAsia="Arial" w:hAnsi="Arial" w:cs="Arial"/>
        </w:rPr>
        <w:t>,</w:t>
      </w:r>
      <w:r w:rsidR="004D45E7">
        <w:rPr>
          <w:rFonts w:ascii="Arial" w:eastAsia="Arial" w:hAnsi="Arial" w:cs="Arial"/>
        </w:rPr>
        <w:t xml:space="preserve"> it is copied to</w:t>
      </w:r>
      <w:r>
        <w:rPr>
          <w:rFonts w:ascii="Arial" w:eastAsia="Arial" w:hAnsi="Arial" w:cs="Arial"/>
        </w:rPr>
        <w:t xml:space="preserve"> Party Name an</w:t>
      </w:r>
      <w:r w:rsidR="00913393">
        <w:rPr>
          <w:rFonts w:ascii="Arial" w:eastAsia="Arial" w:hAnsi="Arial" w:cs="Arial"/>
        </w:rPr>
        <w:t>d AddressLine. Otherwise PartyName and AddressLine are filled with value “NOTPROVIDED”</w:t>
      </w:r>
      <w:r>
        <w:rPr>
          <w:rFonts w:ascii="Arial" w:eastAsia="Arial" w:hAnsi="Arial" w:cs="Arial"/>
        </w:rPr>
        <w:t xml:space="preserve">. </w:t>
      </w:r>
    </w:p>
    <w:p w14:paraId="3944012B" w14:textId="77777777" w:rsidR="00941A16" w:rsidRDefault="00941A16">
      <w:pPr>
        <w:rPr>
          <w:rFonts w:ascii="Arial" w:eastAsia="Arial" w:hAnsi="Arial" w:cs="Arial"/>
        </w:rPr>
      </w:pPr>
    </w:p>
    <w:p w14:paraId="00EDA6BE" w14:textId="77777777" w:rsidR="00DC1F1B" w:rsidRDefault="00DC1F1B">
      <w:pPr>
        <w:rPr>
          <w:rFonts w:ascii="Arial" w:eastAsia="Arial" w:hAnsi="Arial" w:cs="Arial"/>
        </w:rPr>
      </w:pPr>
    </w:p>
    <w:p w14:paraId="38226B84" w14:textId="77777777" w:rsidR="00DC1F1B" w:rsidRDefault="00DC1F1B">
      <w:pPr>
        <w:rPr>
          <w:rFonts w:ascii="Arial" w:eastAsia="Arial" w:hAnsi="Arial" w:cs="Arial"/>
        </w:rPr>
      </w:pPr>
      <w:r>
        <w:rPr>
          <w:rFonts w:ascii="Arial" w:eastAsia="Arial" w:hAnsi="Arial" w:cs="Arial"/>
        </w:rPr>
        <w:t>/* Local variables:</w:t>
      </w:r>
    </w:p>
    <w:p w14:paraId="1B836C0A" w14:textId="77777777" w:rsidR="00DC1F1B" w:rsidRDefault="00DC1F1B">
      <w:pPr>
        <w:rPr>
          <w:rFonts w:ascii="Arial" w:eastAsia="Arial" w:hAnsi="Arial" w:cs="Arial"/>
        </w:rPr>
      </w:pPr>
      <w:r>
        <w:rPr>
          <w:rFonts w:ascii="Arial" w:eastAsia="Arial" w:hAnsi="Arial" w:cs="Arial"/>
        </w:rPr>
        <w:t xml:space="preserve"> MTClearingSystemMemberIdentification : string</w:t>
      </w:r>
    </w:p>
    <w:p w14:paraId="1BD48CB5" w14:textId="77777777" w:rsidR="00DC1F1B" w:rsidRDefault="00DC1F1B">
      <w:pPr>
        <w:rPr>
          <w:rFonts w:ascii="Arial" w:eastAsia="Arial" w:hAnsi="Arial" w:cs="Arial"/>
        </w:rPr>
      </w:pPr>
      <w:r>
        <w:rPr>
          <w:rFonts w:ascii="Arial" w:eastAsia="Arial" w:hAnsi="Arial" w:cs="Arial"/>
        </w:rPr>
        <w:t>*/</w:t>
      </w:r>
    </w:p>
    <w:p w14:paraId="4426C3C3" w14:textId="77777777" w:rsidR="00DC1F1B" w:rsidRDefault="00DC1F1B">
      <w:pPr>
        <w:rPr>
          <w:rFonts w:ascii="Arial" w:eastAsia="Arial" w:hAnsi="Arial" w:cs="Arial"/>
        </w:rPr>
      </w:pPr>
    </w:p>
    <w:p w14:paraId="1E30D8AC" w14:textId="77777777" w:rsidR="00DC1F1B" w:rsidRDefault="00DC1F1B" w:rsidP="00DC1F1B">
      <w:pPr>
        <w:spacing w:after="70" w:line="253" w:lineRule="auto"/>
        <w:ind w:left="501" w:right="218" w:hanging="10"/>
        <w:jc w:val="center"/>
      </w:pPr>
      <w:r>
        <w:t xml:space="preserve">/*Find clearing system and clearing code by taking out the double slash “//” or clearing channel indicator and double slash. MTClearingSystem, MTClearingCode and MXClearingSystem are local variables*/ </w:t>
      </w:r>
    </w:p>
    <w:p w14:paraId="52F5073D" w14:textId="4EB9C270" w:rsidR="00DC1F1B" w:rsidRDefault="00DC1F1B" w:rsidP="00DC1F1B">
      <w:pPr>
        <w:spacing w:after="58"/>
        <w:ind w:left="846" w:right="8"/>
      </w:pPr>
      <w:r w:rsidRPr="002D51DD">
        <w:rPr>
          <w:b/>
        </w:rPr>
        <w:t>IF</w:t>
      </w:r>
      <w:r>
        <w:t xml:space="preserve"> </w:t>
      </w:r>
      <w:r>
        <w:rPr>
          <w:b/>
        </w:rPr>
        <w:t>Substring</w:t>
      </w:r>
      <w:r>
        <w:t>(MTPartyIdentifier, 1, 6) = “//RT//”</w:t>
      </w:r>
      <w:r w:rsidR="002D51DD">
        <w:t xml:space="preserve"> THEN</w:t>
      </w:r>
      <w:r>
        <w:t xml:space="preserve">   </w:t>
      </w:r>
    </w:p>
    <w:p w14:paraId="1D239750" w14:textId="77777777" w:rsidR="00DC1F1B" w:rsidRDefault="00DC1F1B" w:rsidP="00DC1F1B">
      <w:pPr>
        <w:spacing w:after="55"/>
        <w:ind w:left="1427" w:right="8"/>
      </w:pPr>
      <w:r>
        <w:t xml:space="preserve">MTClearingSystemMemberIdentification = </w:t>
      </w:r>
      <w:r>
        <w:rPr>
          <w:b/>
        </w:rPr>
        <w:t>Substring</w:t>
      </w:r>
      <w:r>
        <w:t xml:space="preserve">(MTPartyIdentifier, 7) </w:t>
      </w:r>
    </w:p>
    <w:p w14:paraId="79709DF8" w14:textId="77777777" w:rsidR="00DC1F1B" w:rsidRPr="002D51DD" w:rsidRDefault="00DC1F1B" w:rsidP="00DC1F1B">
      <w:pPr>
        <w:spacing w:after="53"/>
        <w:ind w:left="846" w:right="8"/>
        <w:rPr>
          <w:b/>
        </w:rPr>
      </w:pPr>
      <w:r w:rsidRPr="002D51DD">
        <w:rPr>
          <w:b/>
        </w:rPr>
        <w:t xml:space="preserve">ELSE </w:t>
      </w:r>
    </w:p>
    <w:p w14:paraId="70691EFD" w14:textId="77777777" w:rsidR="00DC1F1B" w:rsidRDefault="00DC1F1B" w:rsidP="00DC1F1B">
      <w:pPr>
        <w:spacing w:after="55"/>
        <w:ind w:left="1427" w:right="8"/>
      </w:pPr>
      <w:r>
        <w:t xml:space="preserve">MTClearingSystemMemberIdentification = </w:t>
      </w:r>
      <w:r>
        <w:rPr>
          <w:b/>
        </w:rPr>
        <w:t>Substring</w:t>
      </w:r>
      <w:r>
        <w:t xml:space="preserve">(MTPartyIdentifier, 3) </w:t>
      </w:r>
    </w:p>
    <w:p w14:paraId="0BD6BF55" w14:textId="77777777" w:rsidR="00DC1F1B" w:rsidRPr="002D51DD" w:rsidRDefault="00DC1F1B" w:rsidP="00DC1F1B">
      <w:pPr>
        <w:ind w:left="846" w:right="8"/>
        <w:rPr>
          <w:b/>
        </w:rPr>
      </w:pPr>
      <w:r w:rsidRPr="002D51DD">
        <w:rPr>
          <w:b/>
        </w:rPr>
        <w:t xml:space="preserve">ENDIF </w:t>
      </w:r>
    </w:p>
    <w:p w14:paraId="4876D740" w14:textId="77777777" w:rsidR="00941A16" w:rsidRPr="00536B5B" w:rsidRDefault="00941A16" w:rsidP="00536B5B">
      <w:pPr>
        <w:rPr>
          <w:rFonts w:ascii="Arial" w:eastAsia="Arial" w:hAnsi="Arial" w:cs="Arial"/>
        </w:rPr>
      </w:pPr>
    </w:p>
    <w:p w14:paraId="122C9502" w14:textId="65FE6E1A" w:rsidR="00941A16" w:rsidRPr="00424AD1" w:rsidRDefault="00424AD1" w:rsidP="00536B5B">
      <w:r w:rsidRPr="00536B5B">
        <w:rPr>
          <w:rFonts w:eastAsia="Arial"/>
          <w:b/>
        </w:rPr>
        <w:t>IF</w:t>
      </w:r>
      <w:r w:rsidRPr="00424AD1">
        <w:rPr>
          <w:rFonts w:eastAsia="Arial"/>
        </w:rPr>
        <w:t xml:space="preserve"> No</w:t>
      </w:r>
      <w:r w:rsidR="002D51DD">
        <w:rPr>
          <w:rFonts w:eastAsia="Arial"/>
        </w:rPr>
        <w:t>t</w:t>
      </w:r>
      <w:r w:rsidRPr="002D51DD">
        <w:rPr>
          <w:rFonts w:eastAsia="Arial"/>
          <w:b/>
        </w:rPr>
        <w:t>IsEmpty</w:t>
      </w:r>
      <w:r w:rsidRPr="00536B5B">
        <w:rPr>
          <w:rFonts w:eastAsia="Arial"/>
        </w:rPr>
        <w:t>(</w:t>
      </w:r>
      <w:r w:rsidRPr="00424AD1">
        <w:t>MTClearingSystemMemberIdentification</w:t>
      </w:r>
      <w:r w:rsidRPr="002720B3">
        <w:t>)</w:t>
      </w:r>
      <w:r w:rsidR="00D33E54" w:rsidRPr="002720B3">
        <w:t>AND</w:t>
      </w:r>
      <w:r w:rsidR="00445F12" w:rsidRPr="002720B3">
        <w:t xml:space="preserve"> MTClearingSystemMemberIdentification</w:t>
      </w:r>
      <w:r w:rsidR="00D33E54" w:rsidRPr="002720B3">
        <w:t xml:space="preserve"> NOT Equal to “RT”</w:t>
      </w:r>
      <w:r w:rsidRPr="00424AD1">
        <w:t xml:space="preserve"> THEN</w:t>
      </w:r>
    </w:p>
    <w:p w14:paraId="3B80FAD3" w14:textId="77777777" w:rsidR="00CA6CA2" w:rsidRDefault="00CA6CA2" w:rsidP="00536B5B">
      <w:pPr>
        <w:rPr>
          <w:ins w:id="872" w:author="BOUVY Martine [2]" w:date="2021-09-03T14:18:00Z"/>
          <w:rFonts w:eastAsia="Arial"/>
        </w:rPr>
      </w:pPr>
    </w:p>
    <w:p w14:paraId="535D30A3" w14:textId="04C80304" w:rsidR="00756D6A" w:rsidRDefault="00CA6CA2" w:rsidP="00536B5B">
      <w:pPr>
        <w:rPr>
          <w:rFonts w:eastAsia="Arial"/>
        </w:rPr>
      </w:pPr>
      <w:ins w:id="873" w:author="BOUVY Martine [2]" w:date="2021-09-03T14:17:00Z">
        <w:r>
          <w:rPr>
            <w:rFonts w:eastAsia="Arial"/>
          </w:rPr>
          <w:t>/* Restore “//” in MX</w:t>
        </w:r>
      </w:ins>
      <w:ins w:id="874" w:author="BOUVY Martine [2]" w:date="2021-09-03T14:21:00Z">
        <w:r w:rsidR="00B70001">
          <w:rPr>
            <w:rFonts w:eastAsia="Arial"/>
          </w:rPr>
          <w:t>C</w:t>
        </w:r>
      </w:ins>
      <w:ins w:id="875" w:author="BOUVY Martine [2]" w:date="2021-09-03T14:17:00Z">
        <w:r>
          <w:rPr>
            <w:rFonts w:eastAsia="Arial"/>
          </w:rPr>
          <w:t xml:space="preserve">learingSystemMemberID */ </w:t>
        </w:r>
      </w:ins>
    </w:p>
    <w:p w14:paraId="421F5AEC" w14:textId="77777777" w:rsidR="00CA6CA2" w:rsidRDefault="00CA6CA2" w:rsidP="00536B5B">
      <w:pPr>
        <w:rPr>
          <w:ins w:id="876" w:author="BOUVY Martine [2]" w:date="2021-09-03T14:18:00Z"/>
          <w:rFonts w:eastAsia="Arial"/>
        </w:rPr>
      </w:pPr>
    </w:p>
    <w:p w14:paraId="391FBEEC" w14:textId="0025B863" w:rsidR="00424AD1" w:rsidRDefault="00424AD1" w:rsidP="00536B5B">
      <w:r w:rsidRPr="00536B5B">
        <w:rPr>
          <w:rFonts w:eastAsia="Arial"/>
        </w:rPr>
        <w:t xml:space="preserve">MXParty.FinancialInstitutionIdentification.Name = </w:t>
      </w:r>
      <w:ins w:id="877" w:author="BOUVY Martine [2]" w:date="2021-09-03T14:16:00Z">
        <w:r w:rsidR="00CA6CA2" w:rsidRPr="00CA6CA2">
          <w:rPr>
            <w:rFonts w:eastAsia="Arial"/>
            <w:b/>
          </w:rPr>
          <w:t>Concatenate</w:t>
        </w:r>
        <w:r w:rsidR="00CA6CA2">
          <w:rPr>
            <w:rFonts w:eastAsia="Arial"/>
          </w:rPr>
          <w:t>(</w:t>
        </w:r>
      </w:ins>
      <w:ins w:id="878" w:author="BOUVY Martine [2]" w:date="2021-09-03T14:17:00Z">
        <w:r w:rsidR="00CA6CA2">
          <w:rPr>
            <w:rFonts w:eastAsia="Arial"/>
          </w:rPr>
          <w:t xml:space="preserve">“//”, </w:t>
        </w:r>
      </w:ins>
      <w:r w:rsidRPr="00424AD1">
        <w:t>MTClearingSystemMemberIdentification</w:t>
      </w:r>
      <w:ins w:id="879" w:author="BOUVY Martine [2]" w:date="2021-09-03T14:16:00Z">
        <w:r w:rsidR="00CA6CA2">
          <w:t>)</w:t>
        </w:r>
      </w:ins>
    </w:p>
    <w:p w14:paraId="11EC382F" w14:textId="77777777" w:rsidR="00756D6A" w:rsidRDefault="00756D6A" w:rsidP="009B722E">
      <w:pPr>
        <w:rPr>
          <w:rFonts w:eastAsia="Arial"/>
        </w:rPr>
      </w:pPr>
    </w:p>
    <w:p w14:paraId="2E340B63" w14:textId="63569A73" w:rsidR="009B722E" w:rsidRDefault="009B722E" w:rsidP="009B722E">
      <w:r w:rsidRPr="008D3AFA">
        <w:rPr>
          <w:rFonts w:eastAsia="Arial"/>
        </w:rPr>
        <w:t>MXParty.FinancialInstitutionIdentification.</w:t>
      </w:r>
      <w:r>
        <w:rPr>
          <w:rFonts w:eastAsia="Arial"/>
        </w:rPr>
        <w:t>PostalAddress.AddressLine</w:t>
      </w:r>
      <w:r w:rsidR="00840810">
        <w:rPr>
          <w:rFonts w:eastAsia="Arial"/>
        </w:rPr>
        <w:t>[1]</w:t>
      </w:r>
      <w:r>
        <w:rPr>
          <w:rFonts w:eastAsia="Arial"/>
        </w:rPr>
        <w:t xml:space="preserve"> = </w:t>
      </w:r>
      <w:del w:id="880" w:author="BOUVY Martine [2]" w:date="2021-09-03T14:18:00Z">
        <w:r w:rsidRPr="00424AD1" w:rsidDel="00CA6CA2">
          <w:delText>MTClearingSystemMemberIdentification</w:delText>
        </w:r>
      </w:del>
      <w:ins w:id="881" w:author="BOUVY Martine [2]" w:date="2021-09-03T14:19:00Z">
        <w:r w:rsidR="00CA6CA2">
          <w:t xml:space="preserve"> </w:t>
        </w:r>
        <w:r w:rsidR="00CA6CA2" w:rsidRPr="00536B5B">
          <w:rPr>
            <w:rFonts w:eastAsia="Arial"/>
          </w:rPr>
          <w:t>MXParty.FinancialInstitutionIdentification.Name</w:t>
        </w:r>
      </w:ins>
    </w:p>
    <w:p w14:paraId="15E4184B" w14:textId="2697A3EB" w:rsidR="00A2286C" w:rsidRDefault="00A2286C" w:rsidP="009B722E"/>
    <w:p w14:paraId="22783674" w14:textId="4E856B13" w:rsidR="00A2286C" w:rsidRDefault="00E87305" w:rsidP="00536B5B">
      <w:pPr>
        <w:ind w:left="0" w:firstLine="0"/>
      </w:pPr>
      <w:r>
        <w:t xml:space="preserve">        </w:t>
      </w:r>
      <w:del w:id="882" w:author="BOUVY Martine" w:date="2022-01-26T15:44:00Z">
        <w:r w:rsidRPr="002720B3" w:rsidDel="00524DA0">
          <w:delText>T</w:delText>
        </w:r>
      </w:del>
      <w:ins w:id="883" w:author="BOUVY Martine [2]" w:date="2021-02-03T15:12:00Z">
        <w:del w:id="884" w:author="BOUVY Martine" w:date="2022-01-26T15:44:00Z">
          <w:r w:rsidR="00CA67F0" w:rsidDel="00524DA0">
            <w:delText>2</w:delText>
          </w:r>
        </w:del>
      </w:ins>
      <w:del w:id="885" w:author="BOUVY Martine" w:date="2022-01-26T15:44:00Z">
        <w:r w:rsidRPr="002720B3" w:rsidDel="00524DA0">
          <w:delText>00033</w:delText>
        </w:r>
      </w:del>
      <w:r>
        <w:t xml:space="preserve"> </w:t>
      </w:r>
      <w:ins w:id="886" w:author="BOUVY Martine" w:date="2022-01-26T15:44:00Z">
        <w:r w:rsidR="00524DA0">
          <w:t>T11002</w:t>
        </w:r>
      </w:ins>
      <w:r>
        <w:t xml:space="preserve"> /* Error code described in the error code list */</w:t>
      </w:r>
    </w:p>
    <w:p w14:paraId="1DA5A42B" w14:textId="77777777" w:rsidR="009B722E" w:rsidRPr="00536B5B" w:rsidRDefault="009B722E" w:rsidP="00536B5B">
      <w:pPr>
        <w:rPr>
          <w:rFonts w:eastAsia="Arial"/>
        </w:rPr>
      </w:pPr>
    </w:p>
    <w:p w14:paraId="7697B8DE" w14:textId="77777777" w:rsidR="00D72981" w:rsidRPr="00424AD1" w:rsidRDefault="00D72981" w:rsidP="00536B5B"/>
    <w:p w14:paraId="63A04FE3" w14:textId="77777777" w:rsidR="00447807" w:rsidRDefault="00424AD1">
      <w:pPr>
        <w:spacing w:after="207"/>
        <w:ind w:left="846" w:right="8"/>
        <w:rPr>
          <w:b/>
        </w:rPr>
      </w:pPr>
      <w:r w:rsidRPr="00536B5B">
        <w:rPr>
          <w:b/>
        </w:rPr>
        <w:t>ELSE</w:t>
      </w:r>
    </w:p>
    <w:p w14:paraId="12C4E1E1" w14:textId="3032CAAF" w:rsidR="00943DF6" w:rsidRDefault="00943DF6" w:rsidP="00943DF6">
      <w:r w:rsidRPr="00CB1D22">
        <w:rPr>
          <w:rFonts w:eastAsia="Arial"/>
        </w:rPr>
        <w:t xml:space="preserve">MXParty.FinancialInstitutionIdentification.Name = </w:t>
      </w:r>
      <w:r>
        <w:t>“NOTPROVIDED”</w:t>
      </w:r>
    </w:p>
    <w:p w14:paraId="261A400B" w14:textId="77777777" w:rsidR="00943DF6" w:rsidRDefault="00943DF6" w:rsidP="00943DF6">
      <w:pPr>
        <w:rPr>
          <w:rFonts w:eastAsia="Arial"/>
        </w:rPr>
      </w:pPr>
    </w:p>
    <w:p w14:paraId="5817AE87" w14:textId="23AED72F" w:rsidR="00943DF6" w:rsidRDefault="00943DF6" w:rsidP="00943DF6">
      <w:r w:rsidRPr="008D3AFA">
        <w:rPr>
          <w:rFonts w:eastAsia="Arial"/>
        </w:rPr>
        <w:t>MXParty.FinancialInstitutionIdentification.</w:t>
      </w:r>
      <w:r>
        <w:rPr>
          <w:rFonts w:eastAsia="Arial"/>
        </w:rPr>
        <w:t xml:space="preserve">PostalAddress.AddressLine = </w:t>
      </w:r>
      <w:r>
        <w:t>“NOTPROVIDED”</w:t>
      </w:r>
    </w:p>
    <w:p w14:paraId="59499018" w14:textId="058088ED" w:rsidR="00447807" w:rsidRDefault="00447807">
      <w:pPr>
        <w:spacing w:after="207"/>
        <w:ind w:left="846" w:right="8"/>
        <w:rPr>
          <w:b/>
        </w:rPr>
      </w:pPr>
    </w:p>
    <w:p w14:paraId="292E541B" w14:textId="6582592A" w:rsidR="00A2286C" w:rsidRDefault="00E87305" w:rsidP="00A2286C">
      <w:pPr>
        <w:ind w:left="0" w:firstLine="0"/>
      </w:pPr>
      <w:r>
        <w:t xml:space="preserve">       </w:t>
      </w:r>
      <w:del w:id="887" w:author="BOUVY Martine" w:date="2022-01-26T15:52:00Z">
        <w:r w:rsidRPr="00FA38A8" w:rsidDel="00DA059A">
          <w:delText>T</w:delText>
        </w:r>
      </w:del>
      <w:ins w:id="888" w:author="BOUVY Martine [2]" w:date="2021-02-03T15:12:00Z">
        <w:del w:id="889" w:author="BOUVY Martine" w:date="2022-01-26T15:52:00Z">
          <w:r w:rsidR="00CA67F0" w:rsidDel="00DA059A">
            <w:delText>2</w:delText>
          </w:r>
        </w:del>
      </w:ins>
      <w:del w:id="890" w:author="BOUVY Martine" w:date="2022-01-26T15:52:00Z">
        <w:r w:rsidRPr="00FA38A8" w:rsidDel="00DA059A">
          <w:delText>0</w:delText>
        </w:r>
        <w:r w:rsidR="00A2286C" w:rsidRPr="00FA38A8" w:rsidDel="00DA059A">
          <w:delText>0034</w:delText>
        </w:r>
      </w:del>
      <w:ins w:id="891" w:author="BOUVY Martine" w:date="2022-01-26T15:52:00Z">
        <w:r w:rsidR="00DA059A">
          <w:t xml:space="preserve"> T11003</w:t>
        </w:r>
      </w:ins>
      <w:r>
        <w:t xml:space="preserve"> </w:t>
      </w:r>
      <w:r w:rsidR="00A2286C">
        <w:t xml:space="preserve"> </w:t>
      </w:r>
      <w:r>
        <w:t>/* Error code described in the error code list */</w:t>
      </w:r>
    </w:p>
    <w:p w14:paraId="2F119336" w14:textId="77777777" w:rsidR="00A2286C" w:rsidRDefault="00A2286C">
      <w:pPr>
        <w:spacing w:after="207"/>
        <w:ind w:left="846" w:right="8"/>
        <w:rPr>
          <w:b/>
        </w:rPr>
      </w:pPr>
    </w:p>
    <w:p w14:paraId="61785059" w14:textId="4B06A736" w:rsidR="00424AD1" w:rsidRPr="00536B5B" w:rsidRDefault="00424AD1">
      <w:pPr>
        <w:spacing w:after="207"/>
        <w:ind w:left="846" w:right="8"/>
        <w:rPr>
          <w:b/>
        </w:rPr>
      </w:pPr>
      <w:r w:rsidRPr="00536B5B">
        <w:rPr>
          <w:b/>
        </w:rPr>
        <w:t>ENDIF</w:t>
      </w:r>
    </w:p>
    <w:p w14:paraId="57980A90" w14:textId="77777777" w:rsidR="00C30084" w:rsidRDefault="00C30084">
      <w:pPr>
        <w:spacing w:after="207"/>
        <w:ind w:left="846" w:right="8"/>
      </w:pPr>
    </w:p>
    <w:p w14:paraId="7EDA0A61" w14:textId="1822C00E" w:rsidR="00AF048F" w:rsidRDefault="00B66369" w:rsidP="00EC55BF">
      <w:pPr>
        <w:pStyle w:val="Heading3"/>
      </w:pPr>
      <w:bookmarkStart w:id="892" w:name="_Toc6320411"/>
      <w:bookmarkStart w:id="893" w:name="_Toc136351230"/>
      <w:r>
        <w:t>3.2.5</w:t>
      </w:r>
      <w:r w:rsidR="00296260">
        <w:t xml:space="preserve">  </w:t>
      </w:r>
      <w:r w:rsidR="002153EF">
        <w:t>MT_To_MXFinancialInstitutionNameAnd</w:t>
      </w:r>
      <w:r w:rsidR="00C30084">
        <w:t>Unstructured</w:t>
      </w:r>
      <w:bookmarkEnd w:id="892"/>
      <w:r w:rsidR="00056C50">
        <w:t>Address</w:t>
      </w:r>
      <w:bookmarkEnd w:id="893"/>
    </w:p>
    <w:p w14:paraId="0DCD23CD" w14:textId="77777777" w:rsidR="00AF048F" w:rsidRDefault="002153EF">
      <w:pPr>
        <w:spacing w:after="95"/>
        <w:ind w:left="419" w:right="157" w:hanging="7"/>
      </w:pPr>
      <w:r>
        <w:rPr>
          <w:rFonts w:ascii="Arial" w:eastAsia="Arial" w:hAnsi="Arial" w:cs="Arial"/>
          <w:b/>
        </w:rPr>
        <w:t xml:space="preserve">Name </w:t>
      </w:r>
    </w:p>
    <w:p w14:paraId="11E32CFE" w14:textId="61B671BD" w:rsidR="00AF048F" w:rsidRDefault="002153EF">
      <w:pPr>
        <w:spacing w:after="112" w:line="249" w:lineRule="auto"/>
        <w:ind w:left="849" w:right="15" w:hanging="10"/>
      </w:pPr>
      <w:r>
        <w:rPr>
          <w:rFonts w:ascii="Arial" w:eastAsia="Arial" w:hAnsi="Arial" w:cs="Arial"/>
        </w:rPr>
        <w:t>MT_To_MXFinancialInstitutionNameAnd</w:t>
      </w:r>
      <w:r w:rsidR="002F1700">
        <w:rPr>
          <w:rFonts w:ascii="Arial" w:eastAsia="Arial" w:hAnsi="Arial" w:cs="Arial"/>
        </w:rPr>
        <w:t>Unstructured</w:t>
      </w:r>
      <w:r>
        <w:rPr>
          <w:rFonts w:ascii="Arial" w:eastAsia="Arial" w:hAnsi="Arial" w:cs="Arial"/>
        </w:rPr>
        <w:t xml:space="preserve">Address </w:t>
      </w:r>
    </w:p>
    <w:p w14:paraId="5341C49E" w14:textId="77777777" w:rsidR="00AF048F" w:rsidRDefault="002153EF">
      <w:pPr>
        <w:spacing w:after="95"/>
        <w:ind w:left="419" w:right="157" w:hanging="7"/>
      </w:pPr>
      <w:r>
        <w:rPr>
          <w:rFonts w:ascii="Arial" w:eastAsia="Arial" w:hAnsi="Arial" w:cs="Arial"/>
          <w:b/>
        </w:rPr>
        <w:t xml:space="preserve">Business description  </w:t>
      </w:r>
    </w:p>
    <w:p w14:paraId="1D20D205" w14:textId="5A46C3BB" w:rsidR="00AF048F" w:rsidRDefault="002153EF">
      <w:pPr>
        <w:spacing w:after="112" w:line="249" w:lineRule="auto"/>
        <w:ind w:left="849" w:right="15" w:hanging="10"/>
        <w:rPr>
          <w:rFonts w:ascii="Arial" w:eastAsia="Arial" w:hAnsi="Arial" w:cs="Arial"/>
        </w:rPr>
      </w:pPr>
      <w:r>
        <w:rPr>
          <w:rFonts w:ascii="Arial" w:eastAsia="Arial" w:hAnsi="Arial" w:cs="Arial"/>
        </w:rPr>
        <w:lastRenderedPageBreak/>
        <w:t>The function translates an MT financial institution name and address</w:t>
      </w:r>
      <w:r w:rsidR="00145755">
        <w:rPr>
          <w:rFonts w:ascii="Arial" w:eastAsia="Arial" w:hAnsi="Arial" w:cs="Arial"/>
        </w:rPr>
        <w:t xml:space="preserve"> (4 *35)</w:t>
      </w:r>
      <w:r>
        <w:rPr>
          <w:rFonts w:ascii="Arial" w:eastAsia="Arial" w:hAnsi="Arial" w:cs="Arial"/>
        </w:rPr>
        <w:t xml:space="preserve"> to an MX name and MX address part of the </w:t>
      </w:r>
      <w:r>
        <w:rPr>
          <w:rFonts w:ascii="Arial" w:eastAsia="Arial" w:hAnsi="Arial" w:cs="Arial"/>
          <w:i/>
        </w:rPr>
        <w:t>BranchAndFinancialInstitutionIdentification</w:t>
      </w:r>
      <w:r w:rsidR="00953729">
        <w:rPr>
          <w:rFonts w:ascii="Arial" w:eastAsia="Arial" w:hAnsi="Arial" w:cs="Arial"/>
          <w:i/>
        </w:rPr>
        <w:t>6</w:t>
      </w:r>
      <w:r>
        <w:rPr>
          <w:rFonts w:ascii="Arial" w:eastAsia="Arial" w:hAnsi="Arial" w:cs="Arial"/>
        </w:rPr>
        <w:t xml:space="preserve"> data type. </w:t>
      </w:r>
      <w:r w:rsidR="001A56F9">
        <w:rPr>
          <w:rFonts w:ascii="Arial" w:eastAsia="Arial" w:hAnsi="Arial" w:cs="Arial"/>
        </w:rPr>
        <w:t xml:space="preserve">The first line from MT financial name and address is copied to MX Name, </w:t>
      </w:r>
      <w:r w:rsidR="00503F44">
        <w:rPr>
          <w:rFonts w:ascii="Arial" w:eastAsia="Arial" w:hAnsi="Arial" w:cs="Arial"/>
        </w:rPr>
        <w:t>the next 3 lines</w:t>
      </w:r>
      <w:r w:rsidR="00D22296">
        <w:rPr>
          <w:rFonts w:ascii="Arial" w:eastAsia="Arial" w:hAnsi="Arial" w:cs="Arial"/>
        </w:rPr>
        <w:t xml:space="preserve"> are</w:t>
      </w:r>
      <w:r w:rsidR="00F35875">
        <w:rPr>
          <w:rFonts w:ascii="Arial" w:eastAsia="Arial" w:hAnsi="Arial" w:cs="Arial"/>
        </w:rPr>
        <w:t xml:space="preserve"> c</w:t>
      </w:r>
      <w:r w:rsidR="00EB1250">
        <w:rPr>
          <w:rFonts w:ascii="Arial" w:eastAsia="Arial" w:hAnsi="Arial" w:cs="Arial"/>
        </w:rPr>
        <w:t>opied to</w:t>
      </w:r>
      <w:r w:rsidR="00F35875">
        <w:rPr>
          <w:rFonts w:ascii="Arial" w:eastAsia="Arial" w:hAnsi="Arial" w:cs="Arial"/>
        </w:rPr>
        <w:t xml:space="preserve"> </w:t>
      </w:r>
      <w:r w:rsidR="001A56F9">
        <w:rPr>
          <w:rFonts w:ascii="Arial" w:eastAsia="Arial" w:hAnsi="Arial" w:cs="Arial"/>
        </w:rPr>
        <w:t xml:space="preserve">MX </w:t>
      </w:r>
      <w:r w:rsidR="00F35875">
        <w:rPr>
          <w:rFonts w:ascii="Arial" w:eastAsia="Arial" w:hAnsi="Arial" w:cs="Arial"/>
        </w:rPr>
        <w:t>AddressLine</w:t>
      </w:r>
      <w:r w:rsidR="00CB1A53">
        <w:rPr>
          <w:rFonts w:ascii="Arial" w:eastAsia="Arial" w:hAnsi="Arial" w:cs="Arial"/>
        </w:rPr>
        <w:t xml:space="preserve"> (3 * 35 char)</w:t>
      </w:r>
      <w:r w:rsidR="00F35875">
        <w:rPr>
          <w:rFonts w:ascii="Arial" w:eastAsia="Arial" w:hAnsi="Arial" w:cs="Arial"/>
        </w:rPr>
        <w:t xml:space="preserve">. </w:t>
      </w:r>
    </w:p>
    <w:p w14:paraId="0E524C35" w14:textId="66F1DFFC" w:rsidR="00617AA1" w:rsidRPr="00536B5B" w:rsidRDefault="00E13C2B" w:rsidP="00617AA1">
      <w:pPr>
        <w:spacing w:after="112" w:line="249" w:lineRule="auto"/>
        <w:ind w:left="849" w:right="15" w:hanging="10"/>
        <w:rPr>
          <w:rFonts w:ascii="Arial" w:hAnsi="Arial" w:cs="Arial"/>
        </w:rPr>
      </w:pPr>
      <w:r w:rsidRPr="00E13C2B">
        <w:rPr>
          <w:rFonts w:ascii="Arial" w:hAnsi="Arial" w:cs="Arial"/>
        </w:rPr>
        <w:t>Default value</w:t>
      </w:r>
      <w:r w:rsidR="00617AA1" w:rsidRPr="00536B5B">
        <w:rPr>
          <w:rFonts w:ascii="Arial" w:hAnsi="Arial" w:cs="Arial"/>
        </w:rPr>
        <w:t xml:space="preserve"> for AddressLine</w:t>
      </w:r>
      <w:r>
        <w:rPr>
          <w:rFonts w:ascii="Arial" w:hAnsi="Arial" w:cs="Arial"/>
        </w:rPr>
        <w:t xml:space="preserve"> is provided</w:t>
      </w:r>
      <w:r w:rsidR="00617AA1" w:rsidRPr="00536B5B">
        <w:rPr>
          <w:rFonts w:ascii="Arial" w:hAnsi="Arial" w:cs="Arial"/>
        </w:rPr>
        <w:t>.</w:t>
      </w:r>
      <w:r w:rsidR="00B61925">
        <w:rPr>
          <w:rFonts w:ascii="Arial" w:hAnsi="Arial" w:cs="Arial"/>
        </w:rPr>
        <w:t xml:space="preserve"> Except </w:t>
      </w:r>
      <w:r w:rsidR="00617AA1" w:rsidRPr="00536B5B">
        <w:rPr>
          <w:rFonts w:ascii="Arial" w:hAnsi="Arial" w:cs="Arial"/>
          <w:lang w:val="fr-BE"/>
        </w:rPr>
        <w:t>National Payments (Debtor Agent &amp; Creditor Agent within same country), Name and PostalAddress are mandatory if BIC is absent. So value « NO</w:t>
      </w:r>
      <w:r w:rsidR="00F305CC">
        <w:rPr>
          <w:rFonts w:ascii="Arial" w:hAnsi="Arial" w:cs="Arial"/>
          <w:bCs/>
          <w:lang w:val="fr-BE"/>
        </w:rPr>
        <w:t>TPROVIDED » will be filled in</w:t>
      </w:r>
      <w:r w:rsidR="00617AA1" w:rsidRPr="00536B5B">
        <w:rPr>
          <w:rFonts w:ascii="Arial" w:hAnsi="Arial" w:cs="Arial"/>
          <w:lang w:val="fr-BE"/>
        </w:rPr>
        <w:t xml:space="preserve"> any cases if MT PostalAddress is absent.</w:t>
      </w:r>
    </w:p>
    <w:p w14:paraId="0F25BD85" w14:textId="77777777" w:rsidR="00AF048F" w:rsidRDefault="002153EF">
      <w:pPr>
        <w:spacing w:after="95"/>
        <w:ind w:left="419" w:right="157" w:hanging="7"/>
      </w:pPr>
      <w:r>
        <w:rPr>
          <w:rFonts w:ascii="Arial" w:eastAsia="Arial" w:hAnsi="Arial" w:cs="Arial"/>
          <w:b/>
        </w:rPr>
        <w:t xml:space="preserve">Format </w:t>
      </w:r>
    </w:p>
    <w:p w14:paraId="35E45788" w14:textId="23FE5F0F" w:rsidR="00AF048F" w:rsidRDefault="002153EF" w:rsidP="00F34E46">
      <w:pPr>
        <w:spacing w:after="112" w:line="249" w:lineRule="auto"/>
        <w:ind w:left="849" w:right="-442" w:hanging="10"/>
      </w:pPr>
      <w:r>
        <w:rPr>
          <w:rFonts w:ascii="Arial" w:eastAsia="Arial" w:hAnsi="Arial" w:cs="Arial"/>
          <w:b/>
        </w:rPr>
        <w:t>MT_To_MXFinancialInstitutionNameAnd</w:t>
      </w:r>
      <w:r w:rsidR="002F1700">
        <w:rPr>
          <w:rFonts w:ascii="Arial" w:eastAsia="Arial" w:hAnsi="Arial" w:cs="Arial"/>
          <w:b/>
        </w:rPr>
        <w:t>Unstructured</w:t>
      </w:r>
      <w:r>
        <w:rPr>
          <w:rFonts w:ascii="Arial" w:eastAsia="Arial" w:hAnsi="Arial" w:cs="Arial"/>
          <w:b/>
        </w:rPr>
        <w:t>Address</w:t>
      </w:r>
      <w:r>
        <w:rPr>
          <w:rFonts w:ascii="Arial" w:eastAsia="Arial" w:hAnsi="Arial" w:cs="Arial"/>
        </w:rPr>
        <w:t>(MTNameAndAddress  ; MXAgent</w:t>
      </w:r>
      <w:del w:id="894" w:author="BOUVY Martine [3]" w:date="2020-06-11T12:58:00Z">
        <w:r w:rsidDel="004165DE">
          <w:rPr>
            <w:rFonts w:ascii="Arial" w:eastAsia="Arial" w:hAnsi="Arial" w:cs="Arial"/>
          </w:rPr>
          <w:delText>Identification</w:delText>
        </w:r>
      </w:del>
      <w:r>
        <w:rPr>
          <w:rFonts w:ascii="Arial" w:eastAsia="Arial" w:hAnsi="Arial" w:cs="Arial"/>
        </w:rPr>
        <w:t xml:space="preserve">) </w:t>
      </w:r>
    </w:p>
    <w:p w14:paraId="13FEC970" w14:textId="77777777" w:rsidR="00AF048F" w:rsidRDefault="002153EF">
      <w:pPr>
        <w:spacing w:after="95"/>
        <w:ind w:left="859" w:right="157" w:hanging="7"/>
      </w:pPr>
      <w:r>
        <w:rPr>
          <w:rFonts w:ascii="Arial" w:eastAsia="Arial" w:hAnsi="Arial" w:cs="Arial"/>
          <w:b/>
        </w:rPr>
        <w:t xml:space="preserve">Input </w:t>
      </w:r>
    </w:p>
    <w:p w14:paraId="308276AD" w14:textId="52166BDF" w:rsidR="00AF048F" w:rsidRDefault="002153EF">
      <w:pPr>
        <w:spacing w:after="0" w:line="367" w:lineRule="auto"/>
        <w:ind w:left="849" w:right="15" w:hanging="10"/>
      </w:pPr>
      <w:r>
        <w:rPr>
          <w:rFonts w:ascii="Arial" w:eastAsia="Arial" w:hAnsi="Arial" w:cs="Arial"/>
        </w:rPr>
        <w:t xml:space="preserve">MTNameAndAddress: name and address of a financial institution in an MT message.   </w:t>
      </w:r>
    </w:p>
    <w:p w14:paraId="180F8C0A" w14:textId="77777777" w:rsidR="00AF048F" w:rsidRDefault="002153EF">
      <w:pPr>
        <w:spacing w:after="95"/>
        <w:ind w:left="859" w:right="157" w:hanging="7"/>
      </w:pPr>
      <w:r>
        <w:rPr>
          <w:rFonts w:ascii="Arial" w:eastAsia="Arial" w:hAnsi="Arial" w:cs="Arial"/>
          <w:b/>
        </w:rPr>
        <w:t xml:space="preserve">Output </w:t>
      </w:r>
    </w:p>
    <w:p w14:paraId="277C1029" w14:textId="6E5ACFD6" w:rsidR="00AF048F" w:rsidRDefault="002153EF">
      <w:pPr>
        <w:spacing w:after="112" w:line="249" w:lineRule="auto"/>
        <w:ind w:left="849" w:right="15" w:hanging="10"/>
      </w:pPr>
      <w:r>
        <w:rPr>
          <w:rFonts w:ascii="Arial" w:eastAsia="Arial" w:hAnsi="Arial" w:cs="Arial"/>
        </w:rPr>
        <w:t>MX</w:t>
      </w:r>
      <w:del w:id="895" w:author="BOUVY Martine [3]" w:date="2020-06-11T12:58:00Z">
        <w:r w:rsidDel="004165DE">
          <w:rPr>
            <w:rFonts w:ascii="Arial" w:eastAsia="Arial" w:hAnsi="Arial" w:cs="Arial"/>
          </w:rPr>
          <w:delText>NameAndAddress</w:delText>
        </w:r>
      </w:del>
      <w:ins w:id="896" w:author="BOUVY Martine [3]" w:date="2020-06-11T12:58:00Z">
        <w:r w:rsidR="004165DE">
          <w:rPr>
            <w:rFonts w:ascii="Arial" w:eastAsia="Arial" w:hAnsi="Arial" w:cs="Arial"/>
          </w:rPr>
          <w:t>Agent</w:t>
        </w:r>
      </w:ins>
      <w:r>
        <w:rPr>
          <w:rFonts w:ascii="Arial" w:eastAsia="Arial" w:hAnsi="Arial" w:cs="Arial"/>
        </w:rPr>
        <w:t xml:space="preserve">: the result of this function is immediately put into the correct MX element inside the target component typed </w:t>
      </w:r>
      <w:r>
        <w:rPr>
          <w:rFonts w:ascii="Arial" w:eastAsia="Arial" w:hAnsi="Arial" w:cs="Arial"/>
          <w:i/>
        </w:rPr>
        <w:t>BranchAndFinancialInstitutionIdentification</w:t>
      </w:r>
      <w:r w:rsidR="00CB17D0">
        <w:rPr>
          <w:rFonts w:ascii="Arial" w:eastAsia="Arial" w:hAnsi="Arial" w:cs="Arial"/>
          <w:i/>
        </w:rPr>
        <w:t>6</w:t>
      </w:r>
      <w:r>
        <w:rPr>
          <w:rFonts w:ascii="Arial" w:eastAsia="Arial" w:hAnsi="Arial" w:cs="Arial"/>
        </w:rPr>
        <w:t xml:space="preserve">.  </w:t>
      </w:r>
    </w:p>
    <w:p w14:paraId="5D84B508" w14:textId="77777777" w:rsidR="00AF048F" w:rsidRDefault="002153EF">
      <w:pPr>
        <w:spacing w:after="0" w:line="370" w:lineRule="auto"/>
        <w:ind w:left="839" w:right="6158" w:hanging="427"/>
      </w:pPr>
      <w:r>
        <w:rPr>
          <w:rFonts w:ascii="Arial" w:eastAsia="Arial" w:hAnsi="Arial" w:cs="Arial"/>
          <w:b/>
        </w:rPr>
        <w:t xml:space="preserve">Preconditions </w:t>
      </w:r>
      <w:r>
        <w:rPr>
          <w:rFonts w:ascii="Arial" w:eastAsia="Arial" w:hAnsi="Arial" w:cs="Arial"/>
        </w:rPr>
        <w:t xml:space="preserve">None. </w:t>
      </w:r>
    </w:p>
    <w:p w14:paraId="4721E054" w14:textId="77777777" w:rsidR="00AF048F" w:rsidRDefault="002153EF">
      <w:pPr>
        <w:spacing w:after="9"/>
        <w:ind w:left="419" w:right="157" w:hanging="7"/>
      </w:pPr>
      <w:r>
        <w:rPr>
          <w:rFonts w:ascii="Arial" w:eastAsia="Arial" w:hAnsi="Arial" w:cs="Arial"/>
          <w:b/>
        </w:rPr>
        <w:t xml:space="preserve">Formal description </w:t>
      </w:r>
    </w:p>
    <w:p w14:paraId="79A7C9FC" w14:textId="77777777" w:rsidR="00AF048F" w:rsidRDefault="002153EF" w:rsidP="00045825">
      <w:pPr>
        <w:spacing w:after="0"/>
        <w:ind w:left="846" w:right="8"/>
      </w:pPr>
      <w:r>
        <w:t xml:space="preserve">/*MTNameAndAddress is defined by 4 lines of 35 characters. </w:t>
      </w:r>
    </w:p>
    <w:p w14:paraId="34FCAFB9" w14:textId="77777777" w:rsidR="00AF048F" w:rsidRDefault="002153EF" w:rsidP="00045825">
      <w:pPr>
        <w:spacing w:after="0" w:line="240" w:lineRule="auto"/>
        <w:ind w:left="846" w:right="8"/>
      </w:pPr>
      <w:r>
        <w:t>MTNameAndAddress[1] indicates the first line not including the Carriage Return Line Feed “</w:t>
      </w:r>
      <w:r>
        <w:rPr>
          <w:i/>
          <w:sz w:val="31"/>
          <w:vertAlign w:val="subscript"/>
        </w:rPr>
        <w:t>CRLF</w:t>
      </w:r>
      <w:r>
        <w:t xml:space="preserve">” needed as separator between </w:t>
      </w:r>
    </w:p>
    <w:p w14:paraId="762AD522" w14:textId="77777777" w:rsidR="004165DE" w:rsidRDefault="002153EF" w:rsidP="00045825">
      <w:pPr>
        <w:spacing w:after="0"/>
        <w:ind w:left="846" w:right="8"/>
        <w:rPr>
          <w:ins w:id="897" w:author="BOUVY Martine [3]" w:date="2020-06-11T13:01:00Z"/>
        </w:rPr>
      </w:pPr>
      <w:r>
        <w:t>consecutive lines in an MT field with multiple line format*/</w:t>
      </w:r>
    </w:p>
    <w:p w14:paraId="3C78968D" w14:textId="77777777" w:rsidR="004165DE" w:rsidRDefault="004165DE" w:rsidP="00045825">
      <w:pPr>
        <w:spacing w:after="0"/>
        <w:ind w:left="846" w:right="8"/>
        <w:rPr>
          <w:ins w:id="898" w:author="BOUVY Martine [3]" w:date="2020-06-11T13:01:00Z"/>
        </w:rPr>
      </w:pPr>
    </w:p>
    <w:p w14:paraId="7BF5588F" w14:textId="77777777" w:rsidR="004165DE" w:rsidRDefault="004165DE" w:rsidP="00045825">
      <w:pPr>
        <w:spacing w:after="0"/>
        <w:ind w:left="846" w:right="8"/>
        <w:rPr>
          <w:ins w:id="899" w:author="BOUVY Martine [3]" w:date="2020-06-11T13:01:00Z"/>
        </w:rPr>
      </w:pPr>
      <w:ins w:id="900" w:author="BOUVY Martine [3]" w:date="2020-06-11T13:01:00Z">
        <w:r>
          <w:t xml:space="preserve">/* Local variable </w:t>
        </w:r>
      </w:ins>
    </w:p>
    <w:p w14:paraId="5CEE2AB1" w14:textId="6A500092" w:rsidR="00AF048F" w:rsidRDefault="004165DE" w:rsidP="00045825">
      <w:pPr>
        <w:spacing w:after="0"/>
        <w:ind w:left="846" w:right="8"/>
        <w:rPr>
          <w:ins w:id="901" w:author="BOUVY Martine [3]" w:date="2020-06-11T13:01:00Z"/>
        </w:rPr>
      </w:pPr>
      <w:ins w:id="902" w:author="BOUVY Martine [3]" w:date="2020-06-11T13:01:00Z">
        <w:r>
          <w:t>Path : string */</w:t>
        </w:r>
      </w:ins>
      <w:r w:rsidR="002153EF">
        <w:t xml:space="preserve"> </w:t>
      </w:r>
    </w:p>
    <w:p w14:paraId="1A32DC86" w14:textId="54B230C1" w:rsidR="004165DE" w:rsidRDefault="004165DE" w:rsidP="00045825">
      <w:pPr>
        <w:spacing w:after="0"/>
        <w:ind w:left="846" w:right="8"/>
        <w:rPr>
          <w:ins w:id="903" w:author="BOUVY Martine [3]" w:date="2020-06-11T13:01:00Z"/>
        </w:rPr>
      </w:pPr>
    </w:p>
    <w:p w14:paraId="0FC6946C" w14:textId="77777777" w:rsidR="004165DE" w:rsidRDefault="004165DE" w:rsidP="004165DE">
      <w:pPr>
        <w:spacing w:after="97" w:line="216" w:lineRule="auto"/>
        <w:ind w:left="838" w:right="8" w:firstLine="0"/>
        <w:rPr>
          <w:ins w:id="904" w:author="BOUVY Martine [3]" w:date="2020-06-11T13:01:00Z"/>
        </w:rPr>
      </w:pPr>
      <w:ins w:id="905" w:author="BOUVY Martine [3]" w:date="2020-06-11T13:01:00Z">
        <w:r>
          <w:t>Path = MXAgent.</w:t>
        </w:r>
        <w:r w:rsidRPr="004165DE">
          <w:t xml:space="preserve"> </w:t>
        </w:r>
        <w:r>
          <w:t>FinancialInstitutionIdentification</w:t>
        </w:r>
      </w:ins>
    </w:p>
    <w:p w14:paraId="53053F18" w14:textId="55CDD0E1" w:rsidR="004165DE" w:rsidDel="004165DE" w:rsidRDefault="004165DE" w:rsidP="00045825">
      <w:pPr>
        <w:spacing w:after="0"/>
        <w:ind w:left="846" w:right="8"/>
        <w:rPr>
          <w:del w:id="906" w:author="BOUVY Martine [3]" w:date="2020-06-11T13:01:00Z"/>
        </w:rPr>
      </w:pPr>
    </w:p>
    <w:p w14:paraId="37E8A404" w14:textId="45558ABB" w:rsidR="00AF048F" w:rsidDel="004165DE" w:rsidRDefault="002153EF" w:rsidP="004165DE">
      <w:pPr>
        <w:spacing w:after="15" w:line="259" w:lineRule="auto"/>
        <w:rPr>
          <w:del w:id="907" w:author="BOUVY Martine [3]" w:date="2020-06-11T13:01:00Z"/>
        </w:rPr>
      </w:pPr>
      <w:del w:id="908" w:author="BOUVY Martine [3]" w:date="2020-06-11T13:01:00Z">
        <w:r w:rsidDel="004165DE">
          <w:delText xml:space="preserve"> </w:delText>
        </w:r>
      </w:del>
    </w:p>
    <w:p w14:paraId="72E8ED84" w14:textId="747E6AB9" w:rsidR="00953729" w:rsidRDefault="004165DE" w:rsidP="004165DE">
      <w:pPr>
        <w:spacing w:after="15" w:line="259" w:lineRule="auto"/>
        <w:ind w:left="850" w:firstLine="0"/>
      </w:pPr>
      <w:ins w:id="909" w:author="BOUVY Martine [3]" w:date="2020-06-11T13:01:00Z">
        <w:r>
          <w:t>Path</w:t>
        </w:r>
      </w:ins>
      <w:del w:id="910" w:author="BOUVY Martine [3]" w:date="2020-06-11T13:02:00Z">
        <w:r w:rsidR="002153EF" w:rsidDel="004165DE">
          <w:delText>FinancialInstitutionIdentification</w:delText>
        </w:r>
      </w:del>
      <w:r w:rsidR="002153EF">
        <w:t>.Name = MTNameAndAddress[1]</w:t>
      </w:r>
    </w:p>
    <w:p w14:paraId="6CECC667" w14:textId="77777777" w:rsidR="00953729" w:rsidRDefault="00953729">
      <w:pPr>
        <w:ind w:left="846" w:right="98"/>
      </w:pPr>
    </w:p>
    <w:p w14:paraId="52845B85" w14:textId="77777777" w:rsidR="00AF048F" w:rsidRDefault="002153EF">
      <w:pPr>
        <w:ind w:left="846" w:right="98"/>
      </w:pPr>
      <w:r>
        <w:t xml:space="preserve">  </w:t>
      </w:r>
    </w:p>
    <w:p w14:paraId="3AB7F221" w14:textId="77777777" w:rsidR="00AF048F" w:rsidRDefault="002153EF">
      <w:pPr>
        <w:ind w:left="846" w:right="8"/>
      </w:pPr>
      <w:r>
        <w:t xml:space="preserve">/*Translation of the address details. AddressLine in the target </w:t>
      </w:r>
    </w:p>
    <w:p w14:paraId="3DD0BCA5" w14:textId="77777777" w:rsidR="00953729" w:rsidRDefault="002153EF" w:rsidP="00216C23">
      <w:pPr>
        <w:spacing w:after="97" w:line="216" w:lineRule="auto"/>
        <w:ind w:left="838" w:right="8" w:firstLine="0"/>
      </w:pPr>
      <w:r>
        <w:t xml:space="preserve">MX PostalAddress componenent is repetitive. PostalAddress.AddressLine[1] indicates the first occurrence etc.*/   </w:t>
      </w:r>
    </w:p>
    <w:p w14:paraId="0BE1EBEC" w14:textId="1EF332EC" w:rsidR="00216C23" w:rsidDel="004165DE" w:rsidRDefault="00216C23" w:rsidP="00216C23">
      <w:pPr>
        <w:spacing w:after="97" w:line="216" w:lineRule="auto"/>
        <w:ind w:left="838" w:right="8" w:firstLine="0"/>
        <w:rPr>
          <w:del w:id="911" w:author="BOUVY Martine [3]" w:date="2020-06-11T13:01:00Z"/>
        </w:rPr>
      </w:pPr>
    </w:p>
    <w:p w14:paraId="75247860" w14:textId="761A2580" w:rsidR="00AF048F" w:rsidRDefault="002153EF">
      <w:pPr>
        <w:spacing w:after="47"/>
        <w:ind w:left="846" w:right="8"/>
      </w:pPr>
      <w:r w:rsidRPr="00845F15">
        <w:rPr>
          <w:b/>
        </w:rPr>
        <w:t>IF</w:t>
      </w:r>
      <w:r>
        <w:t xml:space="preserve"> </w:t>
      </w:r>
      <w:r>
        <w:rPr>
          <w:b/>
        </w:rPr>
        <w:t>IsPresent</w:t>
      </w:r>
      <w:r>
        <w:t>(MTNameAndAddress[4])</w:t>
      </w:r>
      <w:r w:rsidR="00845F15">
        <w:t>THEN</w:t>
      </w:r>
      <w:r>
        <w:t xml:space="preserve">  </w:t>
      </w:r>
    </w:p>
    <w:p w14:paraId="132AEB32" w14:textId="0730B739" w:rsidR="00AF048F" w:rsidRDefault="004165DE">
      <w:pPr>
        <w:spacing w:after="50"/>
        <w:ind w:left="1427" w:right="8"/>
      </w:pPr>
      <w:ins w:id="912" w:author="BOUVY Martine [3]" w:date="2020-06-11T13:02:00Z">
        <w:r>
          <w:t>Path.</w:t>
        </w:r>
      </w:ins>
      <w:r w:rsidR="002153EF">
        <w:t>PostalAddress.AddressLine[1] = MTNameAndAddress[2]</w:t>
      </w:r>
      <w:r w:rsidR="002153EF">
        <w:rPr>
          <w:b/>
        </w:rPr>
        <w:t xml:space="preserve">    </w:t>
      </w:r>
      <w:r w:rsidR="002153EF">
        <w:t xml:space="preserve"> </w:t>
      </w:r>
    </w:p>
    <w:p w14:paraId="708D9B6D" w14:textId="454CF4BD" w:rsidR="00AF048F" w:rsidRDefault="004165DE">
      <w:pPr>
        <w:spacing w:after="48"/>
        <w:ind w:left="1427" w:right="8"/>
      </w:pPr>
      <w:ins w:id="913" w:author="BOUVY Martine [3]" w:date="2020-06-11T13:03:00Z">
        <w:r>
          <w:t>Path.</w:t>
        </w:r>
      </w:ins>
      <w:r w:rsidR="002153EF">
        <w:t>PostalAddress.AddressLine[2] = MTNameAndAddress[3]</w:t>
      </w:r>
      <w:r w:rsidR="002153EF">
        <w:rPr>
          <w:b/>
        </w:rPr>
        <w:t xml:space="preserve">    </w:t>
      </w:r>
    </w:p>
    <w:p w14:paraId="5C4A2F7E" w14:textId="2E93D4F8" w:rsidR="00D41937" w:rsidRDefault="004165DE">
      <w:pPr>
        <w:spacing w:line="326" w:lineRule="auto"/>
        <w:ind w:left="838" w:right="8" w:firstLine="569"/>
      </w:pPr>
      <w:ins w:id="914" w:author="BOUVY Martine [3]" w:date="2020-06-11T13:03:00Z">
        <w:r>
          <w:t>Path.</w:t>
        </w:r>
      </w:ins>
      <w:r w:rsidR="002153EF">
        <w:t>PostalAddress.AddressLine[3] = MTNameAndAddress[4]</w:t>
      </w:r>
      <w:r w:rsidR="002153EF">
        <w:rPr>
          <w:b/>
        </w:rPr>
        <w:t xml:space="preserve">   </w:t>
      </w:r>
      <w:r w:rsidR="002153EF">
        <w:t xml:space="preserve"> </w:t>
      </w:r>
    </w:p>
    <w:p w14:paraId="0390A2A2" w14:textId="574BA797" w:rsidR="00AF048F" w:rsidRDefault="002153EF" w:rsidP="00845F15">
      <w:pPr>
        <w:spacing w:line="326" w:lineRule="auto"/>
        <w:ind w:right="8"/>
      </w:pPr>
      <w:r w:rsidRPr="00845F15">
        <w:rPr>
          <w:b/>
        </w:rPr>
        <w:t>ELSEIF</w:t>
      </w:r>
      <w:r>
        <w:t xml:space="preserve"> </w:t>
      </w:r>
      <w:r>
        <w:rPr>
          <w:b/>
        </w:rPr>
        <w:t>IsPresent</w:t>
      </w:r>
      <w:r>
        <w:t>(MTNameAndAddress[3])</w:t>
      </w:r>
      <w:r w:rsidR="00845F15">
        <w:t>THEN</w:t>
      </w:r>
      <w:r>
        <w:t xml:space="preserve">  </w:t>
      </w:r>
    </w:p>
    <w:p w14:paraId="5EBBC20B" w14:textId="089FB319" w:rsidR="00AF048F" w:rsidRDefault="004165DE">
      <w:pPr>
        <w:ind w:left="1427" w:right="8"/>
      </w:pPr>
      <w:ins w:id="915" w:author="BOUVY Martine [3]" w:date="2020-06-11T13:03:00Z">
        <w:r>
          <w:t>Path.</w:t>
        </w:r>
      </w:ins>
      <w:r w:rsidR="002153EF">
        <w:t>PostalAddress.AddressLine[1] = MTNameAndAddress[2]</w:t>
      </w:r>
      <w:r w:rsidR="002153EF">
        <w:rPr>
          <w:b/>
        </w:rPr>
        <w:t xml:space="preserve">    </w:t>
      </w:r>
      <w:r w:rsidR="002153EF">
        <w:t xml:space="preserve"> </w:t>
      </w:r>
    </w:p>
    <w:p w14:paraId="6CEB2365" w14:textId="1BE86447" w:rsidR="00D41937" w:rsidRDefault="002153EF">
      <w:pPr>
        <w:spacing w:line="320" w:lineRule="auto"/>
        <w:ind w:left="846" w:right="249"/>
      </w:pPr>
      <w:r>
        <w:t xml:space="preserve"> </w:t>
      </w:r>
      <w:r>
        <w:tab/>
      </w:r>
      <w:ins w:id="916" w:author="BOUVY Martine [3]" w:date="2020-06-11T13:03:00Z">
        <w:r w:rsidR="004165DE">
          <w:t>Path.</w:t>
        </w:r>
      </w:ins>
      <w:r>
        <w:t xml:space="preserve">PostalAddress.AddressLine[2] = MTNameAndAddress[3] </w:t>
      </w:r>
    </w:p>
    <w:p w14:paraId="64100BBE" w14:textId="363C2DBA" w:rsidR="00AF048F" w:rsidRDefault="002153EF" w:rsidP="00845F15">
      <w:pPr>
        <w:tabs>
          <w:tab w:val="left" w:pos="838"/>
        </w:tabs>
        <w:spacing w:line="320" w:lineRule="auto"/>
        <w:ind w:left="846" w:right="249"/>
      </w:pPr>
      <w:r w:rsidRPr="00845F15">
        <w:rPr>
          <w:b/>
        </w:rPr>
        <w:t>ELSEIF</w:t>
      </w:r>
      <w:r>
        <w:t xml:space="preserve"> </w:t>
      </w:r>
      <w:r>
        <w:rPr>
          <w:b/>
        </w:rPr>
        <w:t>IsPresent</w:t>
      </w:r>
      <w:r>
        <w:t>(MTNameAndAddress[2])</w:t>
      </w:r>
      <w:r w:rsidR="00845F15">
        <w:t>THEN</w:t>
      </w:r>
      <w:r>
        <w:t xml:space="preserve">  </w:t>
      </w:r>
    </w:p>
    <w:p w14:paraId="569F5981" w14:textId="69FB6C8F" w:rsidR="00216C23" w:rsidRDefault="004165DE">
      <w:pPr>
        <w:spacing w:after="87"/>
        <w:ind w:left="846" w:right="458"/>
      </w:pPr>
      <w:ins w:id="917" w:author="BOUVY Martine [3]" w:date="2020-06-11T13:03:00Z">
        <w:r>
          <w:lastRenderedPageBreak/>
          <w:t xml:space="preserve">    Path.</w:t>
        </w:r>
      </w:ins>
      <w:r w:rsidR="002153EF">
        <w:t>PostalAddress.AddressLine[1] = MTNameAndAddress[2]</w:t>
      </w:r>
      <w:r w:rsidR="002153EF">
        <w:rPr>
          <w:b/>
        </w:rPr>
        <w:t xml:space="preserve">    </w:t>
      </w:r>
      <w:r w:rsidR="002153EF">
        <w:t xml:space="preserve"> </w:t>
      </w:r>
    </w:p>
    <w:p w14:paraId="3A398FC4" w14:textId="77777777" w:rsidR="00216C23" w:rsidRDefault="00216C23">
      <w:pPr>
        <w:spacing w:after="87"/>
        <w:ind w:left="846" w:right="458"/>
      </w:pPr>
    </w:p>
    <w:p w14:paraId="4D4D2D3E" w14:textId="1791D798" w:rsidR="00AF048F" w:rsidRPr="00845F15" w:rsidRDefault="00845F15" w:rsidP="00845F15">
      <w:pPr>
        <w:tabs>
          <w:tab w:val="left" w:pos="450"/>
          <w:tab w:val="left" w:pos="720"/>
          <w:tab w:val="left" w:pos="900"/>
        </w:tabs>
        <w:spacing w:after="87"/>
        <w:ind w:left="0" w:right="458" w:firstLine="0"/>
        <w:rPr>
          <w:b/>
        </w:rPr>
      </w:pPr>
      <w:r>
        <w:t xml:space="preserve">       </w:t>
      </w:r>
      <w:r w:rsidR="002153EF" w:rsidRPr="00845F15">
        <w:rPr>
          <w:b/>
        </w:rPr>
        <w:t xml:space="preserve">ENDIF </w:t>
      </w:r>
    </w:p>
    <w:p w14:paraId="24CD719A" w14:textId="618898D5" w:rsidR="00953729" w:rsidRDefault="00953729">
      <w:pPr>
        <w:spacing w:after="87"/>
        <w:ind w:left="846" w:right="458"/>
      </w:pPr>
    </w:p>
    <w:p w14:paraId="12475192" w14:textId="75B3F281" w:rsidR="00B81872" w:rsidRPr="00900602" w:rsidRDefault="00900602" w:rsidP="00536B5B">
      <w:pPr>
        <w:spacing w:after="87"/>
        <w:ind w:left="360" w:right="458" w:firstLine="0"/>
      </w:pPr>
      <w:r>
        <w:t xml:space="preserve">/* Default values for AddressLine. With some exceptions like </w:t>
      </w:r>
      <w:r w:rsidR="00B81872" w:rsidRPr="00536B5B">
        <w:rPr>
          <w:lang w:val="fr-BE"/>
        </w:rPr>
        <w:t>National Payments (Debtor Agent &amp; Creditor Agent within s</w:t>
      </w:r>
      <w:r w:rsidRPr="00900602">
        <w:rPr>
          <w:bCs/>
          <w:lang w:val="fr-BE"/>
        </w:rPr>
        <w:t xml:space="preserve">ame country), </w:t>
      </w:r>
      <w:r>
        <w:rPr>
          <w:bCs/>
          <w:lang w:val="fr-BE"/>
        </w:rPr>
        <w:t xml:space="preserve">Name and </w:t>
      </w:r>
      <w:r w:rsidR="00617AA1">
        <w:rPr>
          <w:bCs/>
          <w:lang w:val="fr-BE"/>
        </w:rPr>
        <w:t>PostalAddress are</w:t>
      </w:r>
      <w:r w:rsidRPr="00900602">
        <w:rPr>
          <w:bCs/>
          <w:lang w:val="fr-BE"/>
        </w:rPr>
        <w:t xml:space="preserve"> ma</w:t>
      </w:r>
      <w:r>
        <w:rPr>
          <w:bCs/>
          <w:lang w:val="fr-BE"/>
        </w:rPr>
        <w:t>n</w:t>
      </w:r>
      <w:r w:rsidRPr="00900602">
        <w:rPr>
          <w:bCs/>
          <w:lang w:val="fr-BE"/>
        </w:rPr>
        <w:t>datory</w:t>
      </w:r>
      <w:r>
        <w:rPr>
          <w:bCs/>
          <w:lang w:val="fr-BE"/>
        </w:rPr>
        <w:t xml:space="preserve"> if BIC is absent</w:t>
      </w:r>
      <w:r w:rsidRPr="00900602">
        <w:rPr>
          <w:bCs/>
          <w:lang w:val="fr-BE"/>
        </w:rPr>
        <w:t xml:space="preserve">. So value </w:t>
      </w:r>
      <w:r>
        <w:rPr>
          <w:bCs/>
          <w:lang w:val="fr-BE"/>
        </w:rPr>
        <w:t>« NOTPROVIDED » will be filled in in any cases</w:t>
      </w:r>
      <w:r w:rsidR="00045825">
        <w:rPr>
          <w:bCs/>
          <w:lang w:val="fr-BE"/>
        </w:rPr>
        <w:t xml:space="preserve"> if MT PostalAddress is absent. */</w:t>
      </w:r>
    </w:p>
    <w:p w14:paraId="0ADC2A62" w14:textId="421B7778" w:rsidR="00900602" w:rsidRDefault="00900602">
      <w:pPr>
        <w:spacing w:after="87"/>
        <w:ind w:left="846" w:right="458"/>
      </w:pPr>
    </w:p>
    <w:p w14:paraId="32C2FE9A" w14:textId="062ADD0E" w:rsidR="00900602" w:rsidRDefault="00900602">
      <w:pPr>
        <w:spacing w:after="87"/>
        <w:ind w:left="846" w:right="458"/>
      </w:pPr>
      <w:r>
        <w:t xml:space="preserve">IF </w:t>
      </w:r>
      <w:r w:rsidR="00B81872">
        <w:t>(</w:t>
      </w:r>
      <w:ins w:id="918" w:author="BOUVY Martine [3]" w:date="2020-06-11T13:04:00Z">
        <w:r w:rsidR="004A7D3F">
          <w:t>Path.</w:t>
        </w:r>
      </w:ins>
      <w:r>
        <w:t>PostalAddress.AddressLine[1]</w:t>
      </w:r>
      <w:r w:rsidR="00B81872">
        <w:t xml:space="preserve"> AND </w:t>
      </w:r>
      <w:ins w:id="919" w:author="BOUVY Martine [3]" w:date="2020-06-11T13:04:00Z">
        <w:r w:rsidR="004A7D3F">
          <w:t>Path.</w:t>
        </w:r>
      </w:ins>
      <w:r w:rsidR="00B81872">
        <w:t xml:space="preserve">PostalAddress.AddressLine[2]AND </w:t>
      </w:r>
      <w:ins w:id="920" w:author="BOUVY Martine [3]" w:date="2020-06-11T13:04:00Z">
        <w:r w:rsidR="004A7D3F">
          <w:t>Path.</w:t>
        </w:r>
      </w:ins>
      <w:r w:rsidR="00B81872">
        <w:t>PostalAddress.AddressLine[3])</w:t>
      </w:r>
      <w:r>
        <w:t xml:space="preserve"> </w:t>
      </w:r>
      <w:r w:rsidRPr="00375103">
        <w:rPr>
          <w:b/>
        </w:rPr>
        <w:t>IsEMPTY</w:t>
      </w:r>
      <w:r>
        <w:t xml:space="preserve"> THEN </w:t>
      </w:r>
    </w:p>
    <w:p w14:paraId="6B385864" w14:textId="2B9AF132" w:rsidR="00900602" w:rsidRDefault="004A7D3F">
      <w:pPr>
        <w:spacing w:after="87"/>
        <w:ind w:left="846" w:right="458"/>
      </w:pPr>
      <w:ins w:id="921" w:author="BOUVY Martine [3]" w:date="2020-06-11T13:04:00Z">
        <w:r>
          <w:t>Path.</w:t>
        </w:r>
      </w:ins>
      <w:r w:rsidR="00900602">
        <w:t>PostalAddress.AddressLine[1] = “NOTPROVIDED”</w:t>
      </w:r>
    </w:p>
    <w:p w14:paraId="50BB072F" w14:textId="49B8BCD8" w:rsidR="00945B1D" w:rsidRDefault="00945B1D">
      <w:pPr>
        <w:spacing w:after="87"/>
        <w:ind w:left="846" w:right="458"/>
      </w:pPr>
      <w:r>
        <w:t>ENDIF</w:t>
      </w:r>
    </w:p>
    <w:p w14:paraId="788BDEC2" w14:textId="77777777" w:rsidR="00953729" w:rsidRDefault="00953729">
      <w:pPr>
        <w:spacing w:after="87"/>
        <w:ind w:left="846" w:right="458"/>
      </w:pPr>
    </w:p>
    <w:p w14:paraId="28EDB310" w14:textId="77777777" w:rsidR="00AF048F" w:rsidRDefault="002153EF" w:rsidP="0037155E">
      <w:pPr>
        <w:tabs>
          <w:tab w:val="left" w:pos="450"/>
        </w:tabs>
        <w:spacing w:after="0" w:line="367" w:lineRule="auto"/>
        <w:ind w:left="839" w:right="6564" w:hanging="427"/>
      </w:pPr>
      <w:r>
        <w:rPr>
          <w:rFonts w:ascii="Arial" w:eastAsia="Arial" w:hAnsi="Arial" w:cs="Arial"/>
          <w:b/>
        </w:rPr>
        <w:t xml:space="preserve">Example 1 MT Source:  </w:t>
      </w:r>
    </w:p>
    <w:p w14:paraId="41FB2695" w14:textId="2E4972F7" w:rsidR="00AF048F" w:rsidRDefault="004330DD">
      <w:pPr>
        <w:spacing w:after="4" w:line="268" w:lineRule="auto"/>
        <w:ind w:left="847" w:right="1898" w:hanging="10"/>
      </w:pPr>
      <w:r>
        <w:t>:52D:</w:t>
      </w:r>
      <w:r w:rsidR="002153EF">
        <w:rPr>
          <w:i/>
        </w:rPr>
        <w:t xml:space="preserve">//FW123456789 </w:t>
      </w:r>
    </w:p>
    <w:p w14:paraId="5B03FDB1" w14:textId="473C57F6" w:rsidR="00AF048F" w:rsidRDefault="002153EF">
      <w:pPr>
        <w:tabs>
          <w:tab w:val="center" w:pos="850"/>
          <w:tab w:val="center" w:pos="1419"/>
          <w:tab w:val="center" w:pos="2465"/>
        </w:tabs>
        <w:ind w:left="0" w:firstLine="0"/>
      </w:pPr>
      <w:r>
        <w:rPr>
          <w:rFonts w:ascii="Calibri" w:eastAsia="Calibri" w:hAnsi="Calibri" w:cs="Calibri"/>
          <w:sz w:val="22"/>
        </w:rPr>
        <w:tab/>
      </w:r>
      <w:r w:rsidR="004330DD">
        <w:t xml:space="preserve">       </w:t>
      </w:r>
      <w:r>
        <w:t xml:space="preserve">Bank ABC </w:t>
      </w:r>
    </w:p>
    <w:p w14:paraId="00A06325" w14:textId="77777777" w:rsidR="004330DD" w:rsidRDefault="002153EF">
      <w:pPr>
        <w:spacing w:line="216" w:lineRule="auto"/>
        <w:ind w:left="846" w:right="4120"/>
        <w:rPr>
          <w:sz w:val="31"/>
          <w:vertAlign w:val="superscript"/>
        </w:rPr>
      </w:pPr>
      <w:r>
        <w:t xml:space="preserve">Wall Street 1 </w:t>
      </w:r>
      <w:r>
        <w:rPr>
          <w:sz w:val="31"/>
          <w:vertAlign w:val="superscript"/>
        </w:rPr>
        <w:t xml:space="preserve"> </w:t>
      </w:r>
      <w:r>
        <w:rPr>
          <w:sz w:val="31"/>
          <w:vertAlign w:val="superscript"/>
        </w:rPr>
        <w:tab/>
        <w:t xml:space="preserve"> </w:t>
      </w:r>
      <w:r>
        <w:rPr>
          <w:sz w:val="31"/>
          <w:vertAlign w:val="superscript"/>
        </w:rPr>
        <w:tab/>
      </w:r>
    </w:p>
    <w:p w14:paraId="432847CB" w14:textId="2BD40A6B" w:rsidR="00AF048F" w:rsidRDefault="002153EF">
      <w:pPr>
        <w:spacing w:line="216" w:lineRule="auto"/>
        <w:ind w:left="846" w:right="4120"/>
      </w:pPr>
      <w:r>
        <w:rPr>
          <w:sz w:val="31"/>
          <w:vertAlign w:val="superscript"/>
        </w:rPr>
        <w:t xml:space="preserve">US/New York  </w:t>
      </w:r>
    </w:p>
    <w:p w14:paraId="7B56FE13" w14:textId="77777777" w:rsidR="00AF048F" w:rsidRDefault="002153EF">
      <w:pPr>
        <w:spacing w:after="94" w:line="268" w:lineRule="auto"/>
        <w:ind w:left="847" w:right="1898" w:hanging="10"/>
      </w:pPr>
      <w:r>
        <w:rPr>
          <w:i/>
        </w:rPr>
        <w:t xml:space="preserve">(Italic not translated by this function) </w:t>
      </w:r>
    </w:p>
    <w:p w14:paraId="535E1C1B" w14:textId="77777777" w:rsidR="00AF048F" w:rsidRDefault="002153EF">
      <w:pPr>
        <w:spacing w:after="7"/>
        <w:ind w:left="859" w:right="157" w:hanging="7"/>
      </w:pPr>
      <w:r>
        <w:rPr>
          <w:rFonts w:ascii="Arial" w:eastAsia="Arial" w:hAnsi="Arial" w:cs="Arial"/>
          <w:b/>
        </w:rPr>
        <w:t xml:space="preserve">MX Translation:  </w:t>
      </w:r>
    </w:p>
    <w:p w14:paraId="5C6925BA" w14:textId="77777777" w:rsidR="00AF048F" w:rsidRDefault="002153EF">
      <w:pPr>
        <w:spacing w:after="116"/>
        <w:ind w:left="846" w:right="8"/>
      </w:pPr>
      <w:r>
        <w:t xml:space="preserve">&lt;DbtrAgt&gt; </w:t>
      </w:r>
    </w:p>
    <w:p w14:paraId="3B61301B" w14:textId="77777777" w:rsidR="004330DD" w:rsidRDefault="002153EF" w:rsidP="004330DD">
      <w:pPr>
        <w:tabs>
          <w:tab w:val="center" w:pos="850"/>
          <w:tab w:val="center" w:pos="2764"/>
        </w:tabs>
        <w:spacing w:after="0" w:line="268" w:lineRule="auto"/>
        <w:ind w:left="0" w:firstLine="0"/>
      </w:pPr>
      <w:r>
        <w:rPr>
          <w:rFonts w:ascii="Calibri" w:eastAsia="Calibri" w:hAnsi="Calibri" w:cs="Calibri"/>
          <w:sz w:val="22"/>
        </w:rPr>
        <w:tab/>
      </w:r>
      <w:r>
        <w:t xml:space="preserve"> </w:t>
      </w:r>
      <w:r>
        <w:tab/>
        <w:t xml:space="preserve">&lt;FinInstnId&gt; </w:t>
      </w:r>
    </w:p>
    <w:p w14:paraId="48D93C51" w14:textId="234F09A2" w:rsidR="00AF048F" w:rsidRDefault="004330DD" w:rsidP="004330DD">
      <w:pPr>
        <w:tabs>
          <w:tab w:val="center" w:pos="850"/>
          <w:tab w:val="center" w:pos="2764"/>
        </w:tabs>
        <w:spacing w:after="0" w:line="268" w:lineRule="auto"/>
        <w:ind w:left="0" w:firstLine="0"/>
      </w:pPr>
      <w:r>
        <w:t xml:space="preserve">                      </w:t>
      </w:r>
      <w:r w:rsidR="002153EF">
        <w:rPr>
          <w:i/>
        </w:rPr>
        <w:t xml:space="preserve">&lt;ClrSysMmbId&gt; </w:t>
      </w:r>
    </w:p>
    <w:p w14:paraId="50EBD0E8" w14:textId="77777777" w:rsidR="00AF048F" w:rsidRDefault="002153EF">
      <w:pPr>
        <w:tabs>
          <w:tab w:val="center" w:pos="849"/>
          <w:tab w:val="center" w:pos="1418"/>
          <w:tab w:val="center" w:pos="1984"/>
          <w:tab w:val="center" w:pos="2551"/>
          <w:tab w:val="center" w:pos="3719"/>
        </w:tabs>
        <w:spacing w:after="0" w:line="259" w:lineRule="auto"/>
        <w:ind w:left="0" w:firstLine="0"/>
      </w:pPr>
      <w:r>
        <w:rPr>
          <w:rFonts w:ascii="Calibri" w:eastAsia="Calibri" w:hAnsi="Calibri" w:cs="Calibri"/>
          <w:sz w:val="22"/>
        </w:rPr>
        <w:tab/>
      </w:r>
      <w:r>
        <w:rPr>
          <w:i/>
        </w:rPr>
        <w:t xml:space="preserve"> </w:t>
      </w:r>
      <w:r>
        <w:t xml:space="preserve"> </w:t>
      </w:r>
      <w:r>
        <w:tab/>
      </w:r>
      <w:r>
        <w:rPr>
          <w:i/>
          <w:sz w:val="31"/>
          <w:vertAlign w:val="subscript"/>
        </w:rPr>
        <w:t xml:space="preserve"> </w:t>
      </w:r>
      <w:r>
        <w:t xml:space="preserve"> </w:t>
      </w:r>
      <w:r>
        <w:tab/>
      </w:r>
      <w:r>
        <w:rPr>
          <w:i/>
          <w:sz w:val="31"/>
          <w:vertAlign w:val="subscript"/>
        </w:rPr>
        <w:t xml:space="preserve"> </w:t>
      </w:r>
      <w:r>
        <w:t xml:space="preserve"> </w:t>
      </w:r>
      <w:r>
        <w:tab/>
      </w:r>
      <w:r>
        <w:rPr>
          <w:i/>
          <w:sz w:val="31"/>
          <w:vertAlign w:val="subscript"/>
        </w:rPr>
        <w:t xml:space="preserve"> </w:t>
      </w:r>
      <w:r>
        <w:rPr>
          <w:i/>
          <w:sz w:val="31"/>
          <w:vertAlign w:val="subscript"/>
        </w:rPr>
        <w:tab/>
        <w:t xml:space="preserve">&lt;ClrSysId&gt; </w:t>
      </w:r>
    </w:p>
    <w:p w14:paraId="01BA3A30" w14:textId="77777777" w:rsidR="00AF048F" w:rsidRDefault="002153EF">
      <w:pPr>
        <w:tabs>
          <w:tab w:val="center" w:pos="849"/>
          <w:tab w:val="center" w:pos="1418"/>
          <w:tab w:val="center" w:pos="1984"/>
          <w:tab w:val="center" w:pos="2550"/>
          <w:tab w:val="center" w:pos="3119"/>
          <w:tab w:val="center" w:pos="4438"/>
        </w:tabs>
        <w:spacing w:after="4" w:line="268" w:lineRule="auto"/>
        <w:ind w:left="0" w:firstLine="0"/>
      </w:pPr>
      <w:r>
        <w:rPr>
          <w:rFonts w:ascii="Calibri" w:eastAsia="Calibri" w:hAnsi="Calibri" w:cs="Calibri"/>
          <w:sz w:val="22"/>
        </w:rPr>
        <w:tab/>
      </w:r>
      <w:r>
        <w:rPr>
          <w:i/>
        </w:rPr>
        <w:t xml:space="preserve"> </w:t>
      </w:r>
      <w:r>
        <w:rPr>
          <w:i/>
        </w:rPr>
        <w:tab/>
        <w:t xml:space="preserve"> </w:t>
      </w:r>
      <w:r>
        <w:rPr>
          <w:i/>
        </w:rPr>
        <w:tab/>
        <w:t xml:space="preserve"> </w:t>
      </w:r>
      <w:r>
        <w:rPr>
          <w:i/>
        </w:rPr>
        <w:tab/>
        <w:t xml:space="preserve"> </w:t>
      </w:r>
      <w:r>
        <w:rPr>
          <w:i/>
        </w:rPr>
        <w:tab/>
        <w:t xml:space="preserve"> </w:t>
      </w:r>
      <w:r>
        <w:rPr>
          <w:i/>
        </w:rPr>
        <w:tab/>
        <w:t xml:space="preserve">&lt;Cd&gt;USABA&lt;/Cd&gt; </w:t>
      </w:r>
    </w:p>
    <w:p w14:paraId="6056F81C" w14:textId="77777777" w:rsidR="00AF048F" w:rsidRDefault="002153EF">
      <w:pPr>
        <w:tabs>
          <w:tab w:val="center" w:pos="849"/>
          <w:tab w:val="center" w:pos="1417"/>
          <w:tab w:val="center" w:pos="1984"/>
          <w:tab w:val="center" w:pos="2550"/>
          <w:tab w:val="center" w:pos="3718"/>
        </w:tabs>
        <w:spacing w:after="4" w:line="268" w:lineRule="auto"/>
        <w:ind w:left="0" w:firstLine="0"/>
      </w:pPr>
      <w:r>
        <w:rPr>
          <w:rFonts w:ascii="Calibri" w:eastAsia="Calibri" w:hAnsi="Calibri" w:cs="Calibri"/>
          <w:sz w:val="22"/>
        </w:rPr>
        <w:tab/>
      </w:r>
      <w:r>
        <w:rPr>
          <w:i/>
        </w:rPr>
        <w:t xml:space="preserve"> </w:t>
      </w:r>
      <w:r>
        <w:rPr>
          <w:i/>
        </w:rPr>
        <w:tab/>
        <w:t xml:space="preserve"> </w:t>
      </w:r>
      <w:r>
        <w:rPr>
          <w:i/>
        </w:rPr>
        <w:tab/>
        <w:t xml:space="preserve"> </w:t>
      </w:r>
      <w:r>
        <w:rPr>
          <w:i/>
        </w:rPr>
        <w:tab/>
        <w:t xml:space="preserve"> </w:t>
      </w:r>
      <w:r>
        <w:rPr>
          <w:i/>
        </w:rPr>
        <w:tab/>
        <w:t xml:space="preserve">&lt;ClrSysId&gt; </w:t>
      </w:r>
    </w:p>
    <w:p w14:paraId="03793E9E" w14:textId="77777777" w:rsidR="00AF048F" w:rsidRDefault="002153EF">
      <w:pPr>
        <w:tabs>
          <w:tab w:val="center" w:pos="848"/>
          <w:tab w:val="center" w:pos="1417"/>
          <w:tab w:val="center" w:pos="1983"/>
          <w:tab w:val="center" w:pos="2550"/>
          <w:tab w:val="center" w:pos="4557"/>
        </w:tabs>
        <w:spacing w:after="4" w:line="268" w:lineRule="auto"/>
        <w:ind w:left="0" w:firstLine="0"/>
      </w:pPr>
      <w:r>
        <w:rPr>
          <w:rFonts w:ascii="Calibri" w:eastAsia="Calibri" w:hAnsi="Calibri" w:cs="Calibri"/>
          <w:sz w:val="22"/>
        </w:rPr>
        <w:tab/>
      </w:r>
      <w:r>
        <w:rPr>
          <w:i/>
        </w:rPr>
        <w:t xml:space="preserve"> </w:t>
      </w:r>
      <w:r>
        <w:rPr>
          <w:i/>
        </w:rPr>
        <w:tab/>
        <w:t xml:space="preserve"> </w:t>
      </w:r>
      <w:r>
        <w:rPr>
          <w:i/>
        </w:rPr>
        <w:tab/>
        <w:t xml:space="preserve"> </w:t>
      </w:r>
      <w:r>
        <w:rPr>
          <w:i/>
        </w:rPr>
        <w:tab/>
        <w:t xml:space="preserve"> </w:t>
      </w:r>
      <w:r>
        <w:rPr>
          <w:i/>
        </w:rPr>
        <w:tab/>
        <w:t xml:space="preserve">&lt;MmbId&gt;123456789&lt;/MmbId&gt; </w:t>
      </w:r>
    </w:p>
    <w:p w14:paraId="5D63E1DA" w14:textId="77777777" w:rsidR="00AF048F" w:rsidRDefault="002153EF">
      <w:pPr>
        <w:tabs>
          <w:tab w:val="center" w:pos="850"/>
          <w:tab w:val="center" w:pos="1419"/>
          <w:tab w:val="center" w:pos="1985"/>
          <w:tab w:val="center" w:pos="3390"/>
        </w:tabs>
        <w:spacing w:after="4" w:line="268" w:lineRule="auto"/>
        <w:ind w:left="0" w:firstLine="0"/>
      </w:pPr>
      <w:r>
        <w:rPr>
          <w:rFonts w:ascii="Calibri" w:eastAsia="Calibri" w:hAnsi="Calibri" w:cs="Calibri"/>
          <w:sz w:val="22"/>
        </w:rPr>
        <w:tab/>
      </w:r>
      <w:r>
        <w:rPr>
          <w:i/>
        </w:rPr>
        <w:t xml:space="preserve"> </w:t>
      </w:r>
      <w:r>
        <w:rPr>
          <w:i/>
        </w:rPr>
        <w:tab/>
        <w:t xml:space="preserve"> </w:t>
      </w:r>
      <w:r>
        <w:rPr>
          <w:i/>
        </w:rPr>
        <w:tab/>
        <w:t xml:space="preserve"> </w:t>
      </w:r>
      <w:r>
        <w:rPr>
          <w:i/>
        </w:rPr>
        <w:tab/>
        <w:t xml:space="preserve">&lt;/ClrSysMmbId&gt; </w:t>
      </w:r>
    </w:p>
    <w:p w14:paraId="5BDC59B6" w14:textId="77777777" w:rsidR="00AF048F" w:rsidRDefault="002153EF">
      <w:pPr>
        <w:tabs>
          <w:tab w:val="center" w:pos="850"/>
          <w:tab w:val="center" w:pos="1418"/>
          <w:tab w:val="center" w:pos="1985"/>
          <w:tab w:val="center" w:pos="3570"/>
        </w:tabs>
        <w:ind w:left="0" w:firstLine="0"/>
      </w:pPr>
      <w:r>
        <w:rPr>
          <w:rFonts w:ascii="Calibri" w:eastAsia="Calibri" w:hAnsi="Calibri" w:cs="Calibri"/>
          <w:sz w:val="22"/>
        </w:rPr>
        <w:tab/>
      </w:r>
      <w:r>
        <w:t xml:space="preserve"> </w:t>
      </w:r>
      <w:r>
        <w:tab/>
        <w:t xml:space="preserve"> </w:t>
      </w:r>
      <w:r>
        <w:tab/>
        <w:t xml:space="preserve"> </w:t>
      </w:r>
      <w:r>
        <w:tab/>
        <w:t xml:space="preserve">&lt;Nm&gt;Bank ABC&lt;/Nm&gt; </w:t>
      </w:r>
    </w:p>
    <w:p w14:paraId="2F6A7C13" w14:textId="77777777" w:rsidR="00AF048F" w:rsidRDefault="002153EF">
      <w:pPr>
        <w:tabs>
          <w:tab w:val="center" w:pos="849"/>
          <w:tab w:val="center" w:pos="1418"/>
          <w:tab w:val="center" w:pos="1984"/>
          <w:tab w:val="center" w:pos="3090"/>
        </w:tabs>
        <w:ind w:left="0" w:firstLine="0"/>
      </w:pPr>
      <w:r>
        <w:rPr>
          <w:rFonts w:ascii="Calibri" w:eastAsia="Calibri" w:hAnsi="Calibri" w:cs="Calibri"/>
          <w:sz w:val="22"/>
        </w:rPr>
        <w:tab/>
      </w:r>
      <w:r>
        <w:t xml:space="preserve"> </w:t>
      </w:r>
      <w:r>
        <w:tab/>
        <w:t xml:space="preserve"> </w:t>
      </w:r>
      <w:r>
        <w:tab/>
        <w:t xml:space="preserve"> </w:t>
      </w:r>
      <w:r>
        <w:tab/>
        <w:t xml:space="preserve">&lt;PstlAdr&gt; </w:t>
      </w:r>
    </w:p>
    <w:p w14:paraId="2326C064" w14:textId="77777777" w:rsidR="00AF048F" w:rsidRDefault="002153EF">
      <w:pPr>
        <w:tabs>
          <w:tab w:val="center" w:pos="849"/>
          <w:tab w:val="center" w:pos="1418"/>
          <w:tab w:val="center" w:pos="1984"/>
          <w:tab w:val="center" w:pos="2551"/>
          <w:tab w:val="center" w:pos="5038"/>
        </w:tabs>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&lt;AdrLine&gt;Wall Street 1&lt;/AdrLine&gt; </w:t>
      </w:r>
    </w:p>
    <w:p w14:paraId="20AF8DDA" w14:textId="77777777" w:rsidR="00AF048F" w:rsidRDefault="002153EF">
      <w:pPr>
        <w:tabs>
          <w:tab w:val="center" w:pos="1418"/>
          <w:tab w:val="center" w:pos="1984"/>
          <w:tab w:val="center" w:pos="2550"/>
          <w:tab w:val="center" w:pos="4918"/>
        </w:tabs>
        <w:ind w:left="-1" w:firstLine="0"/>
      </w:pPr>
      <w:r>
        <w:t xml:space="preserve"> </w:t>
      </w:r>
      <w:r>
        <w:tab/>
        <w:t xml:space="preserve"> </w:t>
      </w:r>
      <w:r>
        <w:tab/>
        <w:t xml:space="preserve"> </w:t>
      </w:r>
      <w:r>
        <w:tab/>
        <w:t xml:space="preserve"> </w:t>
      </w:r>
      <w:r>
        <w:tab/>
        <w:t xml:space="preserve">&lt;AdrLine&gt;US/New York&lt;/AdrLine&gt; </w:t>
      </w:r>
    </w:p>
    <w:p w14:paraId="09E1AFA7" w14:textId="77777777" w:rsidR="00AF048F" w:rsidRDefault="002153EF">
      <w:pPr>
        <w:tabs>
          <w:tab w:val="center" w:pos="848"/>
          <w:tab w:val="center" w:pos="1417"/>
          <w:tab w:val="center" w:pos="1983"/>
          <w:tab w:val="center" w:pos="3149"/>
        </w:tabs>
        <w:ind w:left="0" w:firstLine="0"/>
      </w:pPr>
      <w:r>
        <w:rPr>
          <w:rFonts w:ascii="Calibri" w:eastAsia="Calibri" w:hAnsi="Calibri" w:cs="Calibri"/>
          <w:sz w:val="22"/>
        </w:rPr>
        <w:tab/>
      </w:r>
      <w:r>
        <w:t xml:space="preserve"> </w:t>
      </w:r>
      <w:r>
        <w:tab/>
        <w:t xml:space="preserve"> </w:t>
      </w:r>
      <w:r>
        <w:tab/>
        <w:t xml:space="preserve"> </w:t>
      </w:r>
      <w:r>
        <w:tab/>
        <w:t xml:space="preserve">&lt;/PstlAdr&gt; </w:t>
      </w:r>
    </w:p>
    <w:p w14:paraId="321C49C6" w14:textId="77777777" w:rsidR="00AF048F" w:rsidRDefault="002153EF">
      <w:pPr>
        <w:tabs>
          <w:tab w:val="center" w:pos="848"/>
          <w:tab w:val="center" w:pos="2196"/>
        </w:tabs>
        <w:ind w:left="0" w:firstLine="0"/>
      </w:pPr>
      <w:r>
        <w:rPr>
          <w:rFonts w:ascii="Calibri" w:eastAsia="Calibri" w:hAnsi="Calibri" w:cs="Calibri"/>
          <w:sz w:val="22"/>
        </w:rPr>
        <w:tab/>
      </w:r>
      <w:r>
        <w:t xml:space="preserve"> </w:t>
      </w:r>
      <w:r>
        <w:tab/>
        <w:t xml:space="preserve">&lt;/FinInstnId&gt; </w:t>
      </w:r>
    </w:p>
    <w:p w14:paraId="0246FBF0" w14:textId="77777777" w:rsidR="00AF048F" w:rsidRDefault="002153EF">
      <w:pPr>
        <w:ind w:left="846" w:right="8"/>
      </w:pPr>
      <w:r>
        <w:t xml:space="preserve">&lt;/DbtrAgt&gt; </w:t>
      </w:r>
    </w:p>
    <w:p w14:paraId="783BD2D7" w14:textId="77777777" w:rsidR="00AF048F" w:rsidRDefault="002153EF">
      <w:pPr>
        <w:spacing w:after="102" w:line="259" w:lineRule="auto"/>
        <w:ind w:left="848" w:firstLine="0"/>
      </w:pPr>
      <w:r>
        <w:t xml:space="preserve"> </w:t>
      </w:r>
    </w:p>
    <w:p w14:paraId="2A148C34" w14:textId="77777777" w:rsidR="00AF048F" w:rsidRDefault="002153EF">
      <w:pPr>
        <w:spacing w:after="0" w:line="365" w:lineRule="auto"/>
        <w:ind w:left="839" w:right="6566" w:hanging="427"/>
      </w:pPr>
      <w:r>
        <w:rPr>
          <w:rFonts w:ascii="Arial" w:eastAsia="Arial" w:hAnsi="Arial" w:cs="Arial"/>
          <w:b/>
        </w:rPr>
        <w:t xml:space="preserve">Example 2 MT Source:  </w:t>
      </w:r>
    </w:p>
    <w:p w14:paraId="7153684D" w14:textId="56A40ABD" w:rsidR="00AF048F" w:rsidRDefault="004330DD">
      <w:pPr>
        <w:spacing w:after="4" w:line="268" w:lineRule="auto"/>
        <w:ind w:left="847" w:right="1898" w:hanging="10"/>
      </w:pPr>
      <w:r>
        <w:t>:57D:</w:t>
      </w:r>
      <w:r w:rsidR="002153EF">
        <w:rPr>
          <w:i/>
        </w:rPr>
        <w:t xml:space="preserve">/123456789  </w:t>
      </w:r>
    </w:p>
    <w:p w14:paraId="27D541C4" w14:textId="365EEC07" w:rsidR="00AF048F" w:rsidRDefault="002153EF" w:rsidP="004330DD">
      <w:pPr>
        <w:tabs>
          <w:tab w:val="center" w:pos="848"/>
          <w:tab w:val="center" w:pos="1417"/>
          <w:tab w:val="center" w:pos="2463"/>
        </w:tabs>
        <w:spacing w:after="0"/>
        <w:ind w:left="0" w:firstLine="0"/>
      </w:pPr>
      <w:r>
        <w:rPr>
          <w:rFonts w:ascii="Calibri" w:eastAsia="Calibri" w:hAnsi="Calibri" w:cs="Calibri"/>
          <w:sz w:val="22"/>
        </w:rPr>
        <w:tab/>
      </w:r>
      <w:r w:rsidR="004330DD">
        <w:t xml:space="preserve">       </w:t>
      </w:r>
      <w:r>
        <w:t xml:space="preserve">Bank ABC </w:t>
      </w:r>
    </w:p>
    <w:p w14:paraId="72918E00" w14:textId="5392582A" w:rsidR="004330DD" w:rsidRDefault="004330DD" w:rsidP="004330DD">
      <w:pPr>
        <w:tabs>
          <w:tab w:val="center" w:pos="848"/>
          <w:tab w:val="center" w:pos="1417"/>
          <w:tab w:val="center" w:pos="2463"/>
        </w:tabs>
        <w:spacing w:after="0"/>
        <w:ind w:left="0" w:firstLine="0"/>
      </w:pPr>
      <w:r>
        <w:t xml:space="preserve">       US </w:t>
      </w:r>
    </w:p>
    <w:p w14:paraId="3DFF1496" w14:textId="7A212EDA" w:rsidR="004330DD" w:rsidRDefault="002153EF">
      <w:pPr>
        <w:spacing w:after="4" w:line="561" w:lineRule="auto"/>
        <w:ind w:left="847" w:right="2193" w:hanging="10"/>
      </w:pPr>
      <w:r>
        <w:rPr>
          <w:i/>
        </w:rPr>
        <w:lastRenderedPageBreak/>
        <w:t>(Italic not illustrated by this function)</w:t>
      </w:r>
      <w:r>
        <w:t xml:space="preserve">  </w:t>
      </w:r>
    </w:p>
    <w:p w14:paraId="3B48D658" w14:textId="6C0CB16A" w:rsidR="00AF048F" w:rsidRDefault="002153EF">
      <w:pPr>
        <w:spacing w:after="4" w:line="561" w:lineRule="auto"/>
        <w:ind w:left="847" w:right="2193" w:hanging="10"/>
      </w:pPr>
      <w:r>
        <w:rPr>
          <w:rFonts w:ascii="Arial" w:eastAsia="Arial" w:hAnsi="Arial" w:cs="Arial"/>
          <w:b/>
        </w:rPr>
        <w:t xml:space="preserve">MX Translation:  </w:t>
      </w:r>
    </w:p>
    <w:p w14:paraId="7453B526" w14:textId="77777777" w:rsidR="00AF048F" w:rsidRDefault="002153EF">
      <w:pPr>
        <w:ind w:left="846" w:right="8"/>
      </w:pPr>
      <w:r>
        <w:t xml:space="preserve">&lt;CdtrAgt&gt; </w:t>
      </w:r>
    </w:p>
    <w:p w14:paraId="4A596213" w14:textId="77777777" w:rsidR="00AF048F" w:rsidRDefault="002153EF">
      <w:pPr>
        <w:tabs>
          <w:tab w:val="center" w:pos="848"/>
          <w:tab w:val="center" w:pos="2136"/>
        </w:tabs>
        <w:ind w:left="0" w:firstLine="0"/>
      </w:pPr>
      <w:r>
        <w:rPr>
          <w:rFonts w:ascii="Calibri" w:eastAsia="Calibri" w:hAnsi="Calibri" w:cs="Calibri"/>
          <w:sz w:val="22"/>
        </w:rPr>
        <w:tab/>
      </w:r>
      <w:r>
        <w:t xml:space="preserve"> </w:t>
      </w:r>
      <w:r>
        <w:tab/>
        <w:t xml:space="preserve">&lt;FinInstnId&gt; </w:t>
      </w:r>
    </w:p>
    <w:p w14:paraId="621442B3" w14:textId="77777777" w:rsidR="00AF048F" w:rsidRDefault="002153EF">
      <w:pPr>
        <w:tabs>
          <w:tab w:val="center" w:pos="848"/>
          <w:tab w:val="center" w:pos="1416"/>
          <w:tab w:val="center" w:pos="1983"/>
          <w:tab w:val="center" w:pos="3568"/>
        </w:tabs>
        <w:ind w:left="0" w:firstLine="0"/>
      </w:pPr>
      <w:r>
        <w:rPr>
          <w:rFonts w:ascii="Calibri" w:eastAsia="Calibri" w:hAnsi="Calibri" w:cs="Calibri"/>
          <w:sz w:val="22"/>
        </w:rPr>
        <w:tab/>
      </w:r>
      <w:r>
        <w:t xml:space="preserve"> </w:t>
      </w:r>
      <w:r>
        <w:tab/>
        <w:t xml:space="preserve"> </w:t>
      </w:r>
      <w:r>
        <w:tab/>
        <w:t xml:space="preserve"> </w:t>
      </w:r>
      <w:r>
        <w:tab/>
        <w:t xml:space="preserve">&lt;Nm&gt;Bank ABC&lt;/Nm&gt; </w:t>
      </w:r>
    </w:p>
    <w:p w14:paraId="3E4FB806" w14:textId="77777777" w:rsidR="00AF048F" w:rsidRDefault="002153EF">
      <w:pPr>
        <w:tabs>
          <w:tab w:val="center" w:pos="847"/>
          <w:tab w:val="center" w:pos="1416"/>
          <w:tab w:val="center" w:pos="1982"/>
          <w:tab w:val="center" w:pos="3088"/>
        </w:tabs>
        <w:ind w:left="0" w:firstLine="0"/>
      </w:pPr>
      <w:r>
        <w:rPr>
          <w:rFonts w:ascii="Calibri" w:eastAsia="Calibri" w:hAnsi="Calibri" w:cs="Calibri"/>
          <w:sz w:val="22"/>
        </w:rPr>
        <w:tab/>
      </w:r>
      <w:r>
        <w:t xml:space="preserve"> </w:t>
      </w:r>
      <w:r>
        <w:tab/>
        <w:t xml:space="preserve"> </w:t>
      </w:r>
      <w:r>
        <w:tab/>
        <w:t xml:space="preserve"> </w:t>
      </w:r>
      <w:r>
        <w:tab/>
        <w:t xml:space="preserve">&lt;PstlAdr&gt; </w:t>
      </w:r>
    </w:p>
    <w:p w14:paraId="1353A6B5" w14:textId="77777777" w:rsidR="00AF048F" w:rsidRDefault="002153EF">
      <w:pPr>
        <w:tabs>
          <w:tab w:val="center" w:pos="847"/>
          <w:tab w:val="center" w:pos="1416"/>
          <w:tab w:val="center" w:pos="1982"/>
          <w:tab w:val="center" w:pos="2549"/>
          <w:tab w:val="center" w:pos="3117"/>
          <w:tab w:val="center" w:pos="4856"/>
        </w:tabs>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&lt;AdrLine&gt;US&lt;/AdrLine&gt; </w:t>
      </w:r>
    </w:p>
    <w:p w14:paraId="0B2F3025" w14:textId="77777777" w:rsidR="00AF048F" w:rsidRDefault="002153EF">
      <w:pPr>
        <w:tabs>
          <w:tab w:val="center" w:pos="847"/>
          <w:tab w:val="center" w:pos="1416"/>
          <w:tab w:val="center" w:pos="1982"/>
          <w:tab w:val="center" w:pos="3148"/>
        </w:tabs>
        <w:ind w:left="0" w:firstLine="0"/>
      </w:pPr>
      <w:r>
        <w:rPr>
          <w:rFonts w:ascii="Calibri" w:eastAsia="Calibri" w:hAnsi="Calibri" w:cs="Calibri"/>
          <w:sz w:val="22"/>
        </w:rPr>
        <w:tab/>
      </w:r>
      <w:r>
        <w:t xml:space="preserve"> </w:t>
      </w:r>
      <w:r>
        <w:tab/>
        <w:t xml:space="preserve"> </w:t>
      </w:r>
      <w:r>
        <w:tab/>
        <w:t xml:space="preserve"> </w:t>
      </w:r>
      <w:r>
        <w:tab/>
        <w:t xml:space="preserve">&lt;/PstlAdr&gt; </w:t>
      </w:r>
    </w:p>
    <w:p w14:paraId="2C56AC5F" w14:textId="77777777" w:rsidR="00AF048F" w:rsidRDefault="002153EF">
      <w:pPr>
        <w:tabs>
          <w:tab w:val="center" w:pos="847"/>
          <w:tab w:val="center" w:pos="2195"/>
        </w:tabs>
        <w:ind w:left="0" w:firstLine="0"/>
      </w:pPr>
      <w:r>
        <w:rPr>
          <w:rFonts w:ascii="Calibri" w:eastAsia="Calibri" w:hAnsi="Calibri" w:cs="Calibri"/>
          <w:sz w:val="22"/>
        </w:rPr>
        <w:tab/>
      </w:r>
      <w:r>
        <w:t xml:space="preserve"> </w:t>
      </w:r>
      <w:r>
        <w:tab/>
        <w:t xml:space="preserve">&lt;/FinInstnId&gt; </w:t>
      </w:r>
    </w:p>
    <w:p w14:paraId="141F8371" w14:textId="77777777" w:rsidR="00AF048F" w:rsidRDefault="002153EF">
      <w:pPr>
        <w:ind w:left="846" w:right="8"/>
      </w:pPr>
      <w:r>
        <w:t xml:space="preserve">&lt;/CdtrAgt&gt; </w:t>
      </w:r>
    </w:p>
    <w:p w14:paraId="1802521B" w14:textId="77777777" w:rsidR="00AF048F" w:rsidRDefault="002153EF">
      <w:pPr>
        <w:spacing w:after="99" w:line="259" w:lineRule="auto"/>
        <w:ind w:left="847" w:firstLine="0"/>
      </w:pPr>
      <w:r>
        <w:t xml:space="preserve"> </w:t>
      </w:r>
    </w:p>
    <w:p w14:paraId="2C14974C" w14:textId="77777777" w:rsidR="00AF048F" w:rsidRDefault="002153EF">
      <w:pPr>
        <w:spacing w:after="0" w:line="367" w:lineRule="auto"/>
        <w:ind w:left="839" w:right="6568" w:hanging="427"/>
      </w:pPr>
      <w:r>
        <w:rPr>
          <w:rFonts w:ascii="Arial" w:eastAsia="Arial" w:hAnsi="Arial" w:cs="Arial"/>
          <w:b/>
        </w:rPr>
        <w:t xml:space="preserve">Example 3 MT Source:  </w:t>
      </w:r>
    </w:p>
    <w:p w14:paraId="2CFD0F02" w14:textId="6A6DDF0E" w:rsidR="00AF048F" w:rsidRDefault="004330DD">
      <w:pPr>
        <w:ind w:left="846" w:right="8"/>
      </w:pPr>
      <w:r>
        <w:t>:57D:</w:t>
      </w:r>
      <w:r w:rsidR="002153EF">
        <w:t xml:space="preserve">Bank ABC </w:t>
      </w:r>
    </w:p>
    <w:p w14:paraId="033595C0" w14:textId="247ED128" w:rsidR="00AF048F" w:rsidRDefault="002153EF">
      <w:pPr>
        <w:tabs>
          <w:tab w:val="center" w:pos="847"/>
          <w:tab w:val="center" w:pos="1415"/>
          <w:tab w:val="center" w:pos="2101"/>
        </w:tabs>
        <w:spacing w:after="92"/>
        <w:ind w:left="0" w:firstLine="0"/>
      </w:pPr>
      <w:r>
        <w:rPr>
          <w:rFonts w:ascii="Calibri" w:eastAsia="Calibri" w:hAnsi="Calibri" w:cs="Calibri"/>
          <w:sz w:val="22"/>
        </w:rPr>
        <w:tab/>
      </w:r>
      <w:r w:rsidR="004330DD">
        <w:t xml:space="preserve">   </w:t>
      </w:r>
      <w:r>
        <w:t xml:space="preserve">US  </w:t>
      </w:r>
    </w:p>
    <w:p w14:paraId="39BE87F2" w14:textId="77777777" w:rsidR="00AF048F" w:rsidRDefault="002153EF">
      <w:pPr>
        <w:spacing w:after="9"/>
        <w:ind w:left="856" w:right="157" w:hanging="7"/>
      </w:pPr>
      <w:r>
        <w:rPr>
          <w:rFonts w:ascii="Arial" w:eastAsia="Arial" w:hAnsi="Arial" w:cs="Arial"/>
          <w:b/>
        </w:rPr>
        <w:t xml:space="preserve">MX Translation:  </w:t>
      </w:r>
    </w:p>
    <w:p w14:paraId="5D72144C" w14:textId="77777777" w:rsidR="00AF048F" w:rsidRDefault="002153EF">
      <w:pPr>
        <w:ind w:left="846" w:right="8"/>
      </w:pPr>
      <w:r>
        <w:t xml:space="preserve">&lt;CdtrAgt&gt; </w:t>
      </w:r>
    </w:p>
    <w:p w14:paraId="7C81A017" w14:textId="77777777" w:rsidR="00AF048F" w:rsidRDefault="002153EF">
      <w:pPr>
        <w:tabs>
          <w:tab w:val="center" w:pos="846"/>
          <w:tab w:val="center" w:pos="2134"/>
        </w:tabs>
        <w:ind w:left="0" w:firstLine="0"/>
      </w:pPr>
      <w:r>
        <w:rPr>
          <w:rFonts w:ascii="Calibri" w:eastAsia="Calibri" w:hAnsi="Calibri" w:cs="Calibri"/>
          <w:sz w:val="22"/>
        </w:rPr>
        <w:tab/>
      </w:r>
      <w:r>
        <w:t xml:space="preserve"> </w:t>
      </w:r>
      <w:r>
        <w:tab/>
        <w:t xml:space="preserve">&lt;FinInstnId&gt; </w:t>
      </w:r>
    </w:p>
    <w:p w14:paraId="13E7958F" w14:textId="77777777" w:rsidR="00AF048F" w:rsidRDefault="002153EF">
      <w:pPr>
        <w:tabs>
          <w:tab w:val="center" w:pos="846"/>
          <w:tab w:val="center" w:pos="1415"/>
          <w:tab w:val="center" w:pos="1981"/>
          <w:tab w:val="center" w:pos="3567"/>
        </w:tabs>
        <w:ind w:left="0" w:firstLine="0"/>
      </w:pPr>
      <w:r>
        <w:rPr>
          <w:rFonts w:ascii="Calibri" w:eastAsia="Calibri" w:hAnsi="Calibri" w:cs="Calibri"/>
          <w:sz w:val="22"/>
        </w:rPr>
        <w:tab/>
      </w:r>
      <w:r>
        <w:t xml:space="preserve"> </w:t>
      </w:r>
      <w:r>
        <w:tab/>
        <w:t xml:space="preserve"> </w:t>
      </w:r>
      <w:r>
        <w:tab/>
        <w:t xml:space="preserve"> </w:t>
      </w:r>
      <w:r>
        <w:tab/>
        <w:t xml:space="preserve">&lt;Nm&gt;Bank ABC&lt;/Nm&gt; </w:t>
      </w:r>
    </w:p>
    <w:p w14:paraId="36614486" w14:textId="77777777" w:rsidR="00AF048F" w:rsidRDefault="002153EF">
      <w:pPr>
        <w:tabs>
          <w:tab w:val="center" w:pos="846"/>
          <w:tab w:val="center" w:pos="1415"/>
          <w:tab w:val="center" w:pos="1981"/>
          <w:tab w:val="center" w:pos="3087"/>
          <w:tab w:val="center" w:pos="4316"/>
        </w:tabs>
        <w:ind w:left="0" w:firstLine="0"/>
      </w:pPr>
      <w:r>
        <w:rPr>
          <w:rFonts w:ascii="Calibri" w:eastAsia="Calibri" w:hAnsi="Calibri" w:cs="Calibri"/>
          <w:sz w:val="22"/>
        </w:rPr>
        <w:tab/>
      </w:r>
      <w:r>
        <w:t xml:space="preserve"> </w:t>
      </w:r>
      <w:r>
        <w:tab/>
        <w:t xml:space="preserve"> </w:t>
      </w:r>
      <w:r>
        <w:tab/>
        <w:t xml:space="preserve"> </w:t>
      </w:r>
      <w:r>
        <w:tab/>
        <w:t xml:space="preserve">&lt;PstlAdr&gt; </w:t>
      </w:r>
      <w:r>
        <w:tab/>
        <w:t xml:space="preserve"> </w:t>
      </w:r>
    </w:p>
    <w:p w14:paraId="4C8E9DA6" w14:textId="77777777" w:rsidR="00AF048F" w:rsidRDefault="002153EF">
      <w:pPr>
        <w:tabs>
          <w:tab w:val="center" w:pos="846"/>
          <w:tab w:val="center" w:pos="1415"/>
          <w:tab w:val="center" w:pos="1981"/>
          <w:tab w:val="center" w:pos="2547"/>
          <w:tab w:val="center" w:pos="4375"/>
        </w:tabs>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&lt;AdrLine&gt;US&lt;/AdrLine&gt; </w:t>
      </w:r>
    </w:p>
    <w:p w14:paraId="1642C266" w14:textId="77777777" w:rsidR="00AF048F" w:rsidRDefault="002153EF">
      <w:pPr>
        <w:tabs>
          <w:tab w:val="center" w:pos="846"/>
          <w:tab w:val="center" w:pos="1414"/>
          <w:tab w:val="center" w:pos="1981"/>
          <w:tab w:val="center" w:pos="3146"/>
        </w:tabs>
        <w:ind w:left="0" w:firstLine="0"/>
      </w:pPr>
      <w:r>
        <w:rPr>
          <w:rFonts w:ascii="Calibri" w:eastAsia="Calibri" w:hAnsi="Calibri" w:cs="Calibri"/>
          <w:sz w:val="22"/>
        </w:rPr>
        <w:tab/>
      </w:r>
      <w:r>
        <w:t xml:space="preserve"> </w:t>
      </w:r>
      <w:r>
        <w:tab/>
        <w:t xml:space="preserve"> </w:t>
      </w:r>
      <w:r>
        <w:tab/>
        <w:t xml:space="preserve"> </w:t>
      </w:r>
      <w:r>
        <w:tab/>
        <w:t xml:space="preserve">&lt;/PstlAdr&gt; </w:t>
      </w:r>
    </w:p>
    <w:p w14:paraId="1A287569" w14:textId="77777777" w:rsidR="00AF048F" w:rsidRDefault="002153EF">
      <w:pPr>
        <w:tabs>
          <w:tab w:val="center" w:pos="845"/>
          <w:tab w:val="center" w:pos="2193"/>
        </w:tabs>
        <w:ind w:left="0" w:firstLine="0"/>
      </w:pPr>
      <w:r>
        <w:rPr>
          <w:rFonts w:ascii="Calibri" w:eastAsia="Calibri" w:hAnsi="Calibri" w:cs="Calibri"/>
          <w:sz w:val="22"/>
        </w:rPr>
        <w:tab/>
      </w:r>
      <w:r>
        <w:t xml:space="preserve"> </w:t>
      </w:r>
      <w:r>
        <w:tab/>
        <w:t xml:space="preserve">&lt;/FinInstnId&gt; </w:t>
      </w:r>
    </w:p>
    <w:p w14:paraId="1D2CF305" w14:textId="77777777" w:rsidR="00AF048F" w:rsidRDefault="002153EF">
      <w:pPr>
        <w:ind w:left="846" w:right="8"/>
      </w:pPr>
      <w:r>
        <w:t xml:space="preserve">&lt;/CdtrAgt&gt; </w:t>
      </w:r>
    </w:p>
    <w:p w14:paraId="6073D14B" w14:textId="77777777" w:rsidR="00AF048F" w:rsidRDefault="002153EF">
      <w:pPr>
        <w:spacing w:after="102" w:line="259" w:lineRule="auto"/>
        <w:ind w:left="845" w:firstLine="0"/>
      </w:pPr>
      <w:r>
        <w:t xml:space="preserve"> </w:t>
      </w:r>
    </w:p>
    <w:p w14:paraId="56311937" w14:textId="77777777" w:rsidR="00AF048F" w:rsidRDefault="002153EF">
      <w:pPr>
        <w:spacing w:after="0" w:line="365" w:lineRule="auto"/>
        <w:ind w:left="839" w:right="6569" w:hanging="427"/>
      </w:pPr>
      <w:r>
        <w:rPr>
          <w:rFonts w:ascii="Arial" w:eastAsia="Arial" w:hAnsi="Arial" w:cs="Arial"/>
          <w:b/>
        </w:rPr>
        <w:t xml:space="preserve">Example 4 MT Source:  </w:t>
      </w:r>
    </w:p>
    <w:p w14:paraId="34A12D32" w14:textId="46148B1E" w:rsidR="00AF048F" w:rsidRDefault="004330DD">
      <w:pPr>
        <w:ind w:left="846" w:right="8"/>
      </w:pPr>
      <w:r>
        <w:t>:52D:</w:t>
      </w:r>
      <w:r w:rsidR="002153EF">
        <w:t xml:space="preserve">Bank ABC </w:t>
      </w:r>
    </w:p>
    <w:p w14:paraId="1A6EBB66" w14:textId="77777777" w:rsidR="004330DD" w:rsidRDefault="002153EF" w:rsidP="004330DD">
      <w:pPr>
        <w:spacing w:after="0" w:line="216" w:lineRule="auto"/>
        <w:ind w:left="846" w:right="4485"/>
      </w:pPr>
      <w:r>
        <w:t xml:space="preserve">Wall Street 1  </w:t>
      </w:r>
      <w:r>
        <w:tab/>
        <w:t xml:space="preserve"> </w:t>
      </w:r>
      <w:r>
        <w:tab/>
      </w:r>
    </w:p>
    <w:p w14:paraId="264FA551" w14:textId="0D59DF0A" w:rsidR="00AF048F" w:rsidRDefault="002153EF" w:rsidP="004330DD">
      <w:pPr>
        <w:spacing w:after="0" w:line="216" w:lineRule="auto"/>
        <w:ind w:left="846" w:right="4485"/>
      </w:pPr>
      <w:r>
        <w:t xml:space="preserve">New York  </w:t>
      </w:r>
    </w:p>
    <w:p w14:paraId="4BCE2879" w14:textId="77777777" w:rsidR="004330DD" w:rsidRDefault="004330DD" w:rsidP="004330DD">
      <w:pPr>
        <w:spacing w:after="0" w:line="216" w:lineRule="auto"/>
        <w:ind w:left="846" w:right="4485"/>
      </w:pPr>
    </w:p>
    <w:p w14:paraId="5885D935" w14:textId="77777777" w:rsidR="00AF048F" w:rsidRDefault="002153EF">
      <w:pPr>
        <w:spacing w:after="9"/>
        <w:ind w:left="854" w:right="157" w:hanging="7"/>
      </w:pPr>
      <w:r>
        <w:rPr>
          <w:rFonts w:ascii="Arial" w:eastAsia="Arial" w:hAnsi="Arial" w:cs="Arial"/>
          <w:b/>
        </w:rPr>
        <w:t xml:space="preserve">MX Translation:  </w:t>
      </w:r>
    </w:p>
    <w:p w14:paraId="21EABCB8" w14:textId="77777777" w:rsidR="00AF048F" w:rsidRDefault="002153EF">
      <w:pPr>
        <w:ind w:left="846" w:right="8"/>
      </w:pPr>
      <w:r>
        <w:t xml:space="preserve">&lt;DbtrAgt&gt; </w:t>
      </w:r>
    </w:p>
    <w:p w14:paraId="455698FD" w14:textId="77777777" w:rsidR="00AF048F" w:rsidRDefault="002153EF">
      <w:pPr>
        <w:tabs>
          <w:tab w:val="center" w:pos="845"/>
          <w:tab w:val="center" w:pos="2133"/>
        </w:tabs>
        <w:ind w:left="0" w:firstLine="0"/>
      </w:pPr>
      <w:r>
        <w:rPr>
          <w:rFonts w:ascii="Calibri" w:eastAsia="Calibri" w:hAnsi="Calibri" w:cs="Calibri"/>
          <w:sz w:val="22"/>
        </w:rPr>
        <w:tab/>
      </w:r>
      <w:r>
        <w:t xml:space="preserve"> </w:t>
      </w:r>
      <w:r>
        <w:tab/>
        <w:t xml:space="preserve">&lt;FinInstnId&gt; </w:t>
      </w:r>
    </w:p>
    <w:p w14:paraId="2637F9F4" w14:textId="77777777" w:rsidR="00AF048F" w:rsidRDefault="002153EF">
      <w:pPr>
        <w:tabs>
          <w:tab w:val="center" w:pos="845"/>
          <w:tab w:val="center" w:pos="1414"/>
          <w:tab w:val="center" w:pos="1980"/>
          <w:tab w:val="center" w:pos="3565"/>
        </w:tabs>
        <w:ind w:left="0" w:firstLine="0"/>
      </w:pPr>
      <w:r>
        <w:rPr>
          <w:rFonts w:ascii="Calibri" w:eastAsia="Calibri" w:hAnsi="Calibri" w:cs="Calibri"/>
          <w:sz w:val="22"/>
        </w:rPr>
        <w:tab/>
      </w:r>
      <w:r>
        <w:t xml:space="preserve"> </w:t>
      </w:r>
      <w:r>
        <w:tab/>
        <w:t xml:space="preserve"> </w:t>
      </w:r>
      <w:r>
        <w:tab/>
        <w:t xml:space="preserve"> </w:t>
      </w:r>
      <w:r>
        <w:tab/>
        <w:t xml:space="preserve">&lt;Nm&gt;Bank ABC&lt;/Nm&gt; </w:t>
      </w:r>
    </w:p>
    <w:p w14:paraId="0485E5CE" w14:textId="44C66440" w:rsidR="0089712C" w:rsidRDefault="0089712C">
      <w:pPr>
        <w:tabs>
          <w:tab w:val="center" w:pos="845"/>
          <w:tab w:val="center" w:pos="1414"/>
          <w:tab w:val="center" w:pos="1980"/>
          <w:tab w:val="center" w:pos="3565"/>
        </w:tabs>
        <w:ind w:left="0" w:firstLine="0"/>
      </w:pPr>
      <w:r>
        <w:t xml:space="preserve">                     &lt;PstlAdr&gt;</w:t>
      </w:r>
    </w:p>
    <w:p w14:paraId="4C7CC986" w14:textId="53A5AB8B" w:rsidR="00AF048F" w:rsidRDefault="002153EF">
      <w:pPr>
        <w:tabs>
          <w:tab w:val="center" w:pos="845"/>
          <w:tab w:val="center" w:pos="1413"/>
          <w:tab w:val="center" w:pos="1980"/>
          <w:tab w:val="center" w:pos="4465"/>
        </w:tabs>
        <w:ind w:left="0" w:firstLine="0"/>
      </w:pPr>
      <w:r>
        <w:rPr>
          <w:rFonts w:ascii="Calibri" w:eastAsia="Calibri" w:hAnsi="Calibri" w:cs="Calibri"/>
          <w:sz w:val="22"/>
        </w:rPr>
        <w:tab/>
      </w:r>
      <w:r>
        <w:t xml:space="preserve"> </w:t>
      </w:r>
      <w:r>
        <w:tab/>
        <w:t xml:space="preserve"> </w:t>
      </w:r>
      <w:r>
        <w:tab/>
        <w:t xml:space="preserve"> </w:t>
      </w:r>
      <w:r>
        <w:tab/>
      </w:r>
      <w:r w:rsidR="0089712C">
        <w:t xml:space="preserve">  </w:t>
      </w:r>
      <w:r>
        <w:t xml:space="preserve">&lt;AdrLine&gt;Wall Street 1&lt;/AdrLine&gt; </w:t>
      </w:r>
    </w:p>
    <w:p w14:paraId="6A4C093F" w14:textId="3298DB83" w:rsidR="00AF048F" w:rsidRDefault="002153EF">
      <w:pPr>
        <w:tabs>
          <w:tab w:val="center" w:pos="844"/>
          <w:tab w:val="center" w:pos="1413"/>
          <w:tab w:val="center" w:pos="1979"/>
          <w:tab w:val="center" w:pos="4165"/>
        </w:tabs>
        <w:ind w:left="0" w:firstLine="0"/>
      </w:pPr>
      <w:r>
        <w:rPr>
          <w:rFonts w:ascii="Calibri" w:eastAsia="Calibri" w:hAnsi="Calibri" w:cs="Calibri"/>
          <w:sz w:val="22"/>
        </w:rPr>
        <w:tab/>
      </w:r>
      <w:r>
        <w:t xml:space="preserve"> </w:t>
      </w:r>
      <w:r>
        <w:tab/>
        <w:t xml:space="preserve"> </w:t>
      </w:r>
      <w:r>
        <w:tab/>
        <w:t xml:space="preserve"> </w:t>
      </w:r>
      <w:r>
        <w:tab/>
      </w:r>
      <w:r w:rsidR="0089712C">
        <w:t xml:space="preserve">  </w:t>
      </w:r>
      <w:r>
        <w:t xml:space="preserve">&lt;AdrLine&gt;New York&lt;/AdrLine&gt; </w:t>
      </w:r>
    </w:p>
    <w:p w14:paraId="2CEC6E9F" w14:textId="301F912D" w:rsidR="0089712C" w:rsidRDefault="0089712C" w:rsidP="0089712C">
      <w:pPr>
        <w:tabs>
          <w:tab w:val="center" w:pos="845"/>
          <w:tab w:val="center" w:pos="1414"/>
          <w:tab w:val="center" w:pos="1980"/>
          <w:tab w:val="center" w:pos="3565"/>
        </w:tabs>
        <w:ind w:left="0" w:firstLine="0"/>
      </w:pPr>
      <w:r>
        <w:t xml:space="preserve">                     &lt;/PstlAdr&gt;</w:t>
      </w:r>
    </w:p>
    <w:p w14:paraId="020BA17D" w14:textId="45F97261" w:rsidR="00AF048F" w:rsidRDefault="0089712C" w:rsidP="002C63F0">
      <w:pPr>
        <w:tabs>
          <w:tab w:val="center" w:pos="844"/>
          <w:tab w:val="center" w:pos="1413"/>
          <w:tab w:val="center" w:pos="1979"/>
          <w:tab w:val="center" w:pos="4165"/>
        </w:tabs>
        <w:ind w:left="0" w:firstLine="0"/>
      </w:pPr>
      <w:r>
        <w:t xml:space="preserve"> </w:t>
      </w:r>
      <w:r w:rsidR="002153EF">
        <w:rPr>
          <w:rFonts w:ascii="Calibri" w:eastAsia="Calibri" w:hAnsi="Calibri" w:cs="Calibri"/>
          <w:sz w:val="22"/>
        </w:rPr>
        <w:tab/>
      </w:r>
      <w:r w:rsidR="002C63F0">
        <w:rPr>
          <w:rFonts w:ascii="Calibri" w:eastAsia="Calibri" w:hAnsi="Calibri" w:cs="Calibri"/>
          <w:sz w:val="22"/>
        </w:rPr>
        <w:t xml:space="preserve">          </w:t>
      </w:r>
      <w:r w:rsidR="002153EF">
        <w:t xml:space="preserve"> </w:t>
      </w:r>
      <w:r w:rsidR="002153EF">
        <w:tab/>
        <w:t xml:space="preserve">&lt;/FinInstnId&gt; </w:t>
      </w:r>
    </w:p>
    <w:p w14:paraId="133EE598" w14:textId="77777777" w:rsidR="00AF048F" w:rsidRDefault="002153EF">
      <w:pPr>
        <w:ind w:left="846" w:right="8"/>
      </w:pPr>
      <w:r>
        <w:t xml:space="preserve">&lt;/DbtrAgt&gt; </w:t>
      </w:r>
    </w:p>
    <w:p w14:paraId="4802D2DC" w14:textId="77777777" w:rsidR="0037155E" w:rsidRDefault="0037155E">
      <w:pPr>
        <w:ind w:left="846" w:right="8"/>
      </w:pPr>
    </w:p>
    <w:p w14:paraId="072AC6B3" w14:textId="77777777" w:rsidR="006E389D" w:rsidRDefault="006E389D">
      <w:pPr>
        <w:ind w:left="846" w:right="8"/>
      </w:pPr>
    </w:p>
    <w:p w14:paraId="0F15824B" w14:textId="47F57DBB" w:rsidR="00AF048F" w:rsidRDefault="00B66369" w:rsidP="00EC55BF">
      <w:pPr>
        <w:pStyle w:val="Heading3"/>
      </w:pPr>
      <w:bookmarkStart w:id="922" w:name="_Toc6320412"/>
      <w:bookmarkStart w:id="923" w:name="_Toc136351231"/>
      <w:r>
        <w:t>3.2.6</w:t>
      </w:r>
      <w:r w:rsidR="00180E67">
        <w:t xml:space="preserve">  </w:t>
      </w:r>
      <w:r w:rsidR="002153EF">
        <w:t>MT72INS_To_MXAgent</w:t>
      </w:r>
      <w:bookmarkEnd w:id="922"/>
      <w:bookmarkEnd w:id="923"/>
      <w:r w:rsidR="002153EF">
        <w:t xml:space="preserve"> </w:t>
      </w:r>
    </w:p>
    <w:p w14:paraId="473432BD" w14:textId="77777777" w:rsidR="00AF048F" w:rsidRDefault="002153EF">
      <w:pPr>
        <w:spacing w:after="95"/>
        <w:ind w:left="419" w:right="157" w:hanging="7"/>
      </w:pPr>
      <w:r>
        <w:rPr>
          <w:rFonts w:ascii="Arial" w:eastAsia="Arial" w:hAnsi="Arial" w:cs="Arial"/>
          <w:b/>
        </w:rPr>
        <w:t xml:space="preserve">Name </w:t>
      </w:r>
    </w:p>
    <w:p w14:paraId="388B5F0B" w14:textId="77777777" w:rsidR="00AF048F" w:rsidRDefault="002153EF">
      <w:pPr>
        <w:spacing w:after="112" w:line="249" w:lineRule="auto"/>
        <w:ind w:left="849" w:right="15" w:hanging="10"/>
      </w:pPr>
      <w:r>
        <w:rPr>
          <w:rFonts w:ascii="Arial" w:eastAsia="Arial" w:hAnsi="Arial" w:cs="Arial"/>
        </w:rPr>
        <w:t xml:space="preserve">MT72INS_To_MXAgent  </w:t>
      </w:r>
    </w:p>
    <w:p w14:paraId="55C9EF6D" w14:textId="77777777" w:rsidR="00AF048F" w:rsidRDefault="002153EF">
      <w:pPr>
        <w:spacing w:after="95"/>
        <w:ind w:left="419" w:right="157" w:hanging="7"/>
      </w:pPr>
      <w:r>
        <w:rPr>
          <w:rFonts w:ascii="Arial" w:eastAsia="Arial" w:hAnsi="Arial" w:cs="Arial"/>
          <w:b/>
        </w:rPr>
        <w:lastRenderedPageBreak/>
        <w:t xml:space="preserve">Business description  </w:t>
      </w:r>
    </w:p>
    <w:p w14:paraId="3EF31EE9" w14:textId="77777777" w:rsidR="00AF048F" w:rsidRDefault="002153EF">
      <w:pPr>
        <w:spacing w:after="112" w:line="249" w:lineRule="auto"/>
        <w:ind w:left="849" w:right="15" w:hanging="10"/>
        <w:rPr>
          <w:rFonts w:ascii="Arial" w:eastAsia="Arial" w:hAnsi="Arial" w:cs="Arial"/>
        </w:rPr>
      </w:pPr>
      <w:r>
        <w:rPr>
          <w:rFonts w:ascii="Arial" w:eastAsia="Arial" w:hAnsi="Arial" w:cs="Arial"/>
        </w:rPr>
        <w:t xml:space="preserve">The function extracts the information following a code /INS/ identifying an instructing institution in a field 72, checks whether the string contains a BIC and translates accordingly to the appropriate element of an MX previous instructing agent element (BIC or Name). </w:t>
      </w:r>
      <w:r w:rsidR="005C3A77">
        <w:rPr>
          <w:rFonts w:ascii="Arial" w:eastAsia="Arial" w:hAnsi="Arial" w:cs="Arial"/>
        </w:rPr>
        <w:t xml:space="preserve"> As up to 3 MX previous</w:t>
      </w:r>
      <w:r w:rsidR="00AD2853">
        <w:rPr>
          <w:rFonts w:ascii="Arial" w:eastAsia="Arial" w:hAnsi="Arial" w:cs="Arial"/>
        </w:rPr>
        <w:t xml:space="preserve"> instructing agents are allowed</w:t>
      </w:r>
      <w:r w:rsidR="005C3A77">
        <w:rPr>
          <w:rFonts w:ascii="Arial" w:eastAsia="Arial" w:hAnsi="Arial" w:cs="Arial"/>
        </w:rPr>
        <w:t>, information must b</w:t>
      </w:r>
      <w:r w:rsidR="00C53475">
        <w:rPr>
          <w:rFonts w:ascii="Arial" w:eastAsia="Arial" w:hAnsi="Arial" w:cs="Arial"/>
        </w:rPr>
        <w:t>e filled in in the same order a</w:t>
      </w:r>
      <w:r w:rsidR="005C3A77">
        <w:rPr>
          <w:rFonts w:ascii="Arial" w:eastAsia="Arial" w:hAnsi="Arial" w:cs="Arial"/>
        </w:rPr>
        <w:t xml:space="preserve">s the /INS/ occurrences occur in MT. </w:t>
      </w:r>
    </w:p>
    <w:p w14:paraId="0FF5A338" w14:textId="24553AB3" w:rsidR="00C53475" w:rsidRDefault="00C53475">
      <w:pPr>
        <w:spacing w:after="112" w:line="249" w:lineRule="auto"/>
        <w:ind w:left="849" w:right="15" w:hanging="10"/>
        <w:rPr>
          <w:ins w:id="924" w:author="BOUVY Martine" w:date="2022-09-22T08:44:00Z"/>
          <w:rFonts w:ascii="Arial" w:eastAsia="Arial" w:hAnsi="Arial" w:cs="Arial"/>
        </w:rPr>
      </w:pPr>
      <w:r>
        <w:rPr>
          <w:rFonts w:ascii="Arial" w:eastAsia="Arial" w:hAnsi="Arial" w:cs="Arial"/>
        </w:rPr>
        <w:t xml:space="preserve">If more than 3 occurrences are present in field 72, they will be ignored in translation. </w:t>
      </w:r>
    </w:p>
    <w:p w14:paraId="74B9B7E5" w14:textId="1B48272C" w:rsidR="00EC2EAB" w:rsidRDefault="00EC2EAB">
      <w:pPr>
        <w:spacing w:after="112" w:line="249" w:lineRule="auto"/>
        <w:ind w:left="849" w:right="15" w:hanging="10"/>
        <w:rPr>
          <w:rFonts w:ascii="Arial" w:eastAsia="Arial" w:hAnsi="Arial" w:cs="Arial"/>
        </w:rPr>
      </w:pPr>
      <w:ins w:id="925" w:author="BOUVY Martine" w:date="2022-09-22T08:44:00Z">
        <w:r>
          <w:rPr>
            <w:rFonts w:ascii="Arial" w:eastAsia="Arial" w:hAnsi="Arial" w:cs="Arial"/>
          </w:rPr>
          <w:t>If more than 3 occurrences of /INS/ are present</w:t>
        </w:r>
      </w:ins>
      <w:ins w:id="926" w:author="BOUVY Martine" w:date="2022-09-22T08:45:00Z">
        <w:r>
          <w:rPr>
            <w:rFonts w:ascii="Arial" w:eastAsia="Arial" w:hAnsi="Arial" w:cs="Arial"/>
          </w:rPr>
          <w:t>, an error</w:t>
        </w:r>
      </w:ins>
      <w:ins w:id="927" w:author="BOUVY Martine" w:date="2022-09-22T09:12:00Z">
        <w:r w:rsidR="00450BF6">
          <w:rPr>
            <w:rFonts w:ascii="Arial" w:eastAsia="Arial" w:hAnsi="Arial" w:cs="Arial"/>
          </w:rPr>
          <w:t>/warning</w:t>
        </w:r>
      </w:ins>
      <w:ins w:id="928" w:author="BOUVY Martine" w:date="2022-09-22T08:45:00Z">
        <w:r>
          <w:rPr>
            <w:rFonts w:ascii="Arial" w:eastAsia="Arial" w:hAnsi="Arial" w:cs="Arial"/>
          </w:rPr>
          <w:t xml:space="preserve"> message is displayed.</w:t>
        </w:r>
      </w:ins>
    </w:p>
    <w:p w14:paraId="5D835543" w14:textId="70BEF70D" w:rsidR="00A918C4" w:rsidRDefault="001B5F3E">
      <w:pPr>
        <w:spacing w:after="112" w:line="249" w:lineRule="auto"/>
        <w:ind w:left="849" w:right="15" w:hanging="10"/>
        <w:rPr>
          <w:rFonts w:ascii="Arial" w:eastAsia="Arial" w:hAnsi="Arial" w:cs="Arial"/>
        </w:rPr>
      </w:pPr>
      <w:r>
        <w:rPr>
          <w:rFonts w:ascii="Arial" w:eastAsia="Arial" w:hAnsi="Arial" w:cs="Arial"/>
        </w:rPr>
        <w:t>If the Name is longer</w:t>
      </w:r>
      <w:r w:rsidR="00D1729A">
        <w:rPr>
          <w:rFonts w:ascii="Arial" w:eastAsia="Arial" w:hAnsi="Arial" w:cs="Arial"/>
        </w:rPr>
        <w:t xml:space="preserve"> </w:t>
      </w:r>
      <w:r w:rsidR="00A918C4">
        <w:rPr>
          <w:rFonts w:ascii="Arial" w:eastAsia="Arial" w:hAnsi="Arial" w:cs="Arial"/>
        </w:rPr>
        <w:t xml:space="preserve">than 140 char, a sign “+” is added at the end of the string to indicate truncation. </w:t>
      </w:r>
    </w:p>
    <w:p w14:paraId="6918AD2C" w14:textId="7CF230FE" w:rsidR="009F3923" w:rsidRDefault="009F3923">
      <w:pPr>
        <w:spacing w:after="112" w:line="249" w:lineRule="auto"/>
        <w:ind w:left="849" w:right="15" w:hanging="10"/>
        <w:rPr>
          <w:rFonts w:ascii="Arial" w:eastAsia="Arial" w:hAnsi="Arial" w:cs="Arial"/>
        </w:rPr>
      </w:pPr>
      <w:r>
        <w:rPr>
          <w:rFonts w:ascii="Arial" w:eastAsia="Arial" w:hAnsi="Arial" w:cs="Arial"/>
        </w:rPr>
        <w:t xml:space="preserve">IF Name is extracted, PostalAddress.AddressLine gets dummy value “NOTPROVIDED”. </w:t>
      </w:r>
    </w:p>
    <w:p w14:paraId="09C9E33D" w14:textId="77777777" w:rsidR="00AF7421" w:rsidRPr="00AF7421" w:rsidRDefault="00AF7421" w:rsidP="00AF7421">
      <w:pPr>
        <w:spacing w:after="112" w:line="249" w:lineRule="auto"/>
        <w:ind w:left="849" w:right="15" w:hanging="10"/>
        <w:rPr>
          <w:rFonts w:ascii="Arial" w:eastAsia="Arial" w:hAnsi="Arial" w:cs="Arial"/>
          <w:color w:val="FF0000"/>
        </w:rPr>
      </w:pPr>
      <w:r>
        <w:rPr>
          <w:rFonts w:ascii="Arial" w:eastAsia="Arial" w:hAnsi="Arial" w:cs="Arial"/>
          <w:color w:val="FF0000"/>
        </w:rPr>
        <w:t>Assumption</w:t>
      </w:r>
      <w:r w:rsidRPr="00AF7421">
        <w:rPr>
          <w:rFonts w:ascii="Arial" w:eastAsia="Arial" w:hAnsi="Arial" w:cs="Arial"/>
          <w:color w:val="FF0000"/>
        </w:rPr>
        <w:t xml:space="preserve"> : MX Agent only allows FI BIC. So the BIC following /INS/ must be a FI BIC. Using a non FI BIC after /INS/ will generate an invalid MX message.</w:t>
      </w:r>
    </w:p>
    <w:p w14:paraId="43340A07" w14:textId="77777777" w:rsidR="009F3923" w:rsidRDefault="009F3923" w:rsidP="00AF7421">
      <w:pPr>
        <w:spacing w:after="112" w:line="249" w:lineRule="auto"/>
        <w:ind w:left="0" w:right="15" w:firstLine="0"/>
      </w:pPr>
    </w:p>
    <w:p w14:paraId="126AD4D8" w14:textId="77777777" w:rsidR="00AF048F" w:rsidRDefault="002153EF">
      <w:pPr>
        <w:spacing w:after="95"/>
        <w:ind w:left="419" w:right="157" w:hanging="7"/>
      </w:pPr>
      <w:r>
        <w:rPr>
          <w:rFonts w:ascii="Arial" w:eastAsia="Arial" w:hAnsi="Arial" w:cs="Arial"/>
          <w:b/>
        </w:rPr>
        <w:t xml:space="preserve">Format </w:t>
      </w:r>
    </w:p>
    <w:p w14:paraId="27740C5B" w14:textId="77777777" w:rsidR="00AF048F" w:rsidRDefault="002153EF">
      <w:pPr>
        <w:spacing w:after="112" w:line="249" w:lineRule="auto"/>
        <w:ind w:left="849" w:right="15" w:hanging="10"/>
      </w:pPr>
      <w:r>
        <w:rPr>
          <w:rFonts w:ascii="Arial" w:eastAsia="Arial" w:hAnsi="Arial" w:cs="Arial"/>
          <w:b/>
        </w:rPr>
        <w:t>MT72INS_To_MXAgent</w:t>
      </w:r>
      <w:r>
        <w:rPr>
          <w:rFonts w:ascii="Arial" w:eastAsia="Arial" w:hAnsi="Arial" w:cs="Arial"/>
        </w:rPr>
        <w:t>(MT72 ; MXAgent</w:t>
      </w:r>
      <w:r w:rsidR="00B84172">
        <w:rPr>
          <w:rFonts w:ascii="Arial" w:eastAsia="Arial" w:hAnsi="Arial" w:cs="Arial"/>
        </w:rPr>
        <w:t>1</w:t>
      </w:r>
      <w:r>
        <w:rPr>
          <w:rFonts w:ascii="Arial" w:eastAsia="Arial" w:hAnsi="Arial" w:cs="Arial"/>
        </w:rPr>
        <w:t>Id</w:t>
      </w:r>
      <w:r w:rsidR="00B84172">
        <w:rPr>
          <w:rFonts w:ascii="Arial" w:eastAsia="Arial" w:hAnsi="Arial" w:cs="Arial"/>
        </w:rPr>
        <w:t>, MXAgent2Id, MXAgent3Id</w:t>
      </w:r>
      <w:r>
        <w:rPr>
          <w:rFonts w:ascii="Arial" w:eastAsia="Arial" w:hAnsi="Arial" w:cs="Arial"/>
        </w:rPr>
        <w:t xml:space="preserve">) </w:t>
      </w:r>
    </w:p>
    <w:p w14:paraId="2A0AC724" w14:textId="77777777" w:rsidR="00AF048F" w:rsidRDefault="002153EF">
      <w:pPr>
        <w:spacing w:after="95"/>
        <w:ind w:left="860" w:right="157" w:hanging="7"/>
      </w:pPr>
      <w:r>
        <w:rPr>
          <w:rFonts w:ascii="Arial" w:eastAsia="Arial" w:hAnsi="Arial" w:cs="Arial"/>
          <w:b/>
        </w:rPr>
        <w:t xml:space="preserve">Input </w:t>
      </w:r>
    </w:p>
    <w:p w14:paraId="7A867FE0" w14:textId="77777777" w:rsidR="00120B3D" w:rsidRDefault="002153EF">
      <w:pPr>
        <w:spacing w:line="365" w:lineRule="auto"/>
        <w:ind w:left="849" w:right="202" w:hanging="10"/>
        <w:rPr>
          <w:rFonts w:ascii="Arial" w:eastAsia="Arial" w:hAnsi="Arial" w:cs="Arial"/>
        </w:rPr>
      </w:pPr>
      <w:r>
        <w:rPr>
          <w:rFonts w:ascii="Arial" w:eastAsia="Arial" w:hAnsi="Arial" w:cs="Arial"/>
        </w:rPr>
        <w:t xml:space="preserve">MT72: content of an MT field 72 with format 6*35x (6 lines of 35 characters). </w:t>
      </w:r>
    </w:p>
    <w:p w14:paraId="14E49F60" w14:textId="77777777" w:rsidR="00AF048F" w:rsidRDefault="002153EF">
      <w:pPr>
        <w:spacing w:line="365" w:lineRule="auto"/>
        <w:ind w:left="849" w:right="202" w:hanging="10"/>
      </w:pPr>
      <w:r>
        <w:rPr>
          <w:rFonts w:ascii="Arial" w:eastAsia="Arial" w:hAnsi="Arial" w:cs="Arial"/>
          <w:b/>
        </w:rPr>
        <w:t xml:space="preserve">Output </w:t>
      </w:r>
    </w:p>
    <w:p w14:paraId="21C2E80A" w14:textId="77777777" w:rsidR="00AF048F" w:rsidRDefault="002153EF">
      <w:pPr>
        <w:spacing w:after="112" w:line="249" w:lineRule="auto"/>
        <w:ind w:left="849" w:right="15" w:hanging="10"/>
      </w:pPr>
      <w:r>
        <w:rPr>
          <w:rFonts w:ascii="Arial" w:eastAsia="Arial" w:hAnsi="Arial" w:cs="Arial"/>
        </w:rPr>
        <w:t>MXAgent</w:t>
      </w:r>
      <w:r w:rsidR="005C3A77">
        <w:rPr>
          <w:rFonts w:ascii="Arial" w:eastAsia="Arial" w:hAnsi="Arial" w:cs="Arial"/>
        </w:rPr>
        <w:t>1</w:t>
      </w:r>
      <w:r>
        <w:rPr>
          <w:rFonts w:ascii="Arial" w:eastAsia="Arial" w:hAnsi="Arial" w:cs="Arial"/>
        </w:rPr>
        <w:t>Id</w:t>
      </w:r>
      <w:r w:rsidR="005C3A77">
        <w:rPr>
          <w:rFonts w:ascii="Arial" w:eastAsia="Arial" w:hAnsi="Arial" w:cs="Arial"/>
        </w:rPr>
        <w:t>, MXAgent2Id, MXAgent3Id</w:t>
      </w:r>
      <w:r>
        <w:rPr>
          <w:rFonts w:ascii="Arial" w:eastAsia="Arial" w:hAnsi="Arial" w:cs="Arial"/>
        </w:rPr>
        <w:t xml:space="preserve">: the result of this function is immediately put into the correct MX element inside the target component typed </w:t>
      </w:r>
      <w:r>
        <w:rPr>
          <w:rFonts w:ascii="Arial" w:eastAsia="Arial" w:hAnsi="Arial" w:cs="Arial"/>
          <w:i/>
        </w:rPr>
        <w:t>BranchAndFinancialInstitutionIdentification</w:t>
      </w:r>
      <w:r w:rsidR="00B84172">
        <w:rPr>
          <w:rFonts w:ascii="Arial" w:eastAsia="Arial" w:hAnsi="Arial" w:cs="Arial"/>
          <w:i/>
        </w:rPr>
        <w:t>6</w:t>
      </w:r>
      <w:r>
        <w:rPr>
          <w:rFonts w:ascii="Arial" w:eastAsia="Arial" w:hAnsi="Arial" w:cs="Arial"/>
        </w:rPr>
        <w:t xml:space="preserve">. </w:t>
      </w:r>
    </w:p>
    <w:p w14:paraId="4D4C8A05" w14:textId="77777777" w:rsidR="00AF048F" w:rsidRDefault="002153EF">
      <w:pPr>
        <w:spacing w:after="0" w:line="370" w:lineRule="auto"/>
        <w:ind w:left="839" w:right="6157" w:hanging="427"/>
      </w:pPr>
      <w:r>
        <w:rPr>
          <w:rFonts w:ascii="Arial" w:eastAsia="Arial" w:hAnsi="Arial" w:cs="Arial"/>
          <w:b/>
        </w:rPr>
        <w:t xml:space="preserve">Preconditions </w:t>
      </w:r>
      <w:r>
        <w:rPr>
          <w:rFonts w:ascii="Arial" w:eastAsia="Arial" w:hAnsi="Arial" w:cs="Arial"/>
        </w:rPr>
        <w:t xml:space="preserve">None. </w:t>
      </w:r>
    </w:p>
    <w:p w14:paraId="0C57B91D" w14:textId="77777777" w:rsidR="00AF048F" w:rsidRDefault="002153EF">
      <w:pPr>
        <w:spacing w:after="256"/>
        <w:ind w:left="419" w:right="157" w:hanging="7"/>
      </w:pPr>
      <w:r>
        <w:rPr>
          <w:rFonts w:ascii="Arial" w:eastAsia="Arial" w:hAnsi="Arial" w:cs="Arial"/>
          <w:b/>
        </w:rPr>
        <w:t xml:space="preserve">Formal description </w:t>
      </w:r>
    </w:p>
    <w:p w14:paraId="1C65321A" w14:textId="4F3DFA8E" w:rsidR="00AF048F" w:rsidRDefault="002153EF" w:rsidP="00FA0DF9">
      <w:pPr>
        <w:spacing w:after="0" w:line="218" w:lineRule="auto"/>
        <w:ind w:left="849" w:right="14" w:hanging="14"/>
        <w:contextualSpacing/>
      </w:pPr>
      <w:r>
        <w:t xml:space="preserve">/*Field 72 is defined by 6 lines of </w:t>
      </w:r>
      <w:r w:rsidR="00FA0DF9">
        <w:t xml:space="preserve">35 characters with “//” as line </w:t>
      </w:r>
      <w:r>
        <w:t>continuation pattern and line separator “</w:t>
      </w:r>
      <w:r>
        <w:rPr>
          <w:i/>
          <w:sz w:val="31"/>
          <w:vertAlign w:val="subscript"/>
        </w:rPr>
        <w:t>CRLF</w:t>
      </w:r>
      <w:r w:rsidR="00FA0DF9">
        <w:t>” between consecutive lines.</w:t>
      </w:r>
      <w:r>
        <w:t xml:space="preserve"> </w:t>
      </w:r>
    </w:p>
    <w:p w14:paraId="116B71B6" w14:textId="77777777" w:rsidR="00FA0DF9" w:rsidRDefault="00FA0DF9" w:rsidP="00FA0DF9">
      <w:pPr>
        <w:spacing w:after="0" w:line="240" w:lineRule="auto"/>
        <w:ind w:left="849" w:right="14" w:hanging="14"/>
      </w:pPr>
    </w:p>
    <w:p w14:paraId="713FDB7F" w14:textId="56C9A5EA" w:rsidR="00120B3D" w:rsidRDefault="002153EF" w:rsidP="00F34E46">
      <w:pPr>
        <w:spacing w:after="0" w:line="218" w:lineRule="auto"/>
        <w:ind w:right="-262"/>
      </w:pPr>
      <w:r>
        <w:t xml:space="preserve">Basic function </w:t>
      </w:r>
      <w:r>
        <w:rPr>
          <w:i/>
        </w:rPr>
        <w:t>ExtractLines</w:t>
      </w:r>
      <w:r>
        <w:t xml:space="preserve"> extracts the information with code /INS/.  The function removes the MT line separator "CRLF" and replaces the continuation pattern "//" by a space “ ”. </w:t>
      </w:r>
    </w:p>
    <w:p w14:paraId="39D47EFD" w14:textId="77777777" w:rsidR="00120B3D" w:rsidRDefault="00120B3D" w:rsidP="00FA0DF9">
      <w:pPr>
        <w:spacing w:after="0" w:line="240" w:lineRule="auto"/>
        <w:ind w:left="846" w:right="8"/>
      </w:pPr>
    </w:p>
    <w:p w14:paraId="4F04EC75" w14:textId="00F3EFB9" w:rsidR="00AF048F" w:rsidRDefault="002153EF" w:rsidP="00FA0DF9">
      <w:pPr>
        <w:spacing w:after="0" w:line="218" w:lineRule="auto"/>
        <w:ind w:right="8"/>
        <w:rPr>
          <w:ins w:id="929" w:author="BOUVY Martine" w:date="2022-09-22T08:47:00Z"/>
        </w:rPr>
      </w:pPr>
      <w:r>
        <w:t>MT72Extract</w:t>
      </w:r>
      <w:r w:rsidR="002A1C41">
        <w:t>1,2,3</w:t>
      </w:r>
      <w:r>
        <w:t xml:space="preserve"> </w:t>
      </w:r>
      <w:r w:rsidR="005E01BC">
        <w:t xml:space="preserve">and RemainingLines </w:t>
      </w:r>
      <w:r w:rsidR="002A1C41">
        <w:t>are</w:t>
      </w:r>
      <w:r>
        <w:t xml:space="preserve"> local variable</w:t>
      </w:r>
      <w:r w:rsidR="002A1C41">
        <w:t>s</w:t>
      </w:r>
      <w:r>
        <w:t>. Substring is taken to delete “/INS/” in the output string</w:t>
      </w:r>
      <w:r w:rsidR="00FA0DF9">
        <w:t>.</w:t>
      </w:r>
      <w:r>
        <w:t xml:space="preserve">*/ </w:t>
      </w:r>
    </w:p>
    <w:p w14:paraId="2940374B" w14:textId="1F95FCBC" w:rsidR="009C484D" w:rsidRDefault="009C484D" w:rsidP="00FA0DF9">
      <w:pPr>
        <w:spacing w:after="0" w:line="218" w:lineRule="auto"/>
        <w:ind w:right="8"/>
        <w:rPr>
          <w:ins w:id="930" w:author="BOUVY Martine" w:date="2022-09-22T08:47:00Z"/>
        </w:rPr>
      </w:pPr>
    </w:p>
    <w:p w14:paraId="580D7806" w14:textId="5AA4CAEB" w:rsidR="009C484D" w:rsidRDefault="009C484D" w:rsidP="00FA0DF9">
      <w:pPr>
        <w:spacing w:after="0" w:line="218" w:lineRule="auto"/>
        <w:ind w:right="8"/>
        <w:rPr>
          <w:ins w:id="931" w:author="BOUVY Martine" w:date="2022-09-22T08:47:00Z"/>
        </w:rPr>
      </w:pPr>
      <w:ins w:id="932" w:author="BOUVY Martine" w:date="2022-09-22T08:47:00Z">
        <w:r>
          <w:t>/* Local Variables</w:t>
        </w:r>
      </w:ins>
    </w:p>
    <w:p w14:paraId="7F098963" w14:textId="1D46678A" w:rsidR="009C484D" w:rsidRDefault="009C484D" w:rsidP="00FA0DF9">
      <w:pPr>
        <w:spacing w:after="0" w:line="218" w:lineRule="auto"/>
        <w:ind w:right="8"/>
        <w:rPr>
          <w:ins w:id="933" w:author="BOUVY Martine" w:date="2022-09-22T08:47:00Z"/>
        </w:rPr>
      </w:pPr>
      <w:ins w:id="934" w:author="BOUVY Martine" w:date="2022-09-22T08:47:00Z">
        <w:r>
          <w:t>MT72Extract1,2,3,</w:t>
        </w:r>
      </w:ins>
      <w:ins w:id="935" w:author="BOUVY Martine" w:date="2022-09-22T08:57:00Z">
        <w:r w:rsidR="005A67D9">
          <w:t>4 and</w:t>
        </w:r>
      </w:ins>
      <w:ins w:id="936" w:author="BOUVY Martine" w:date="2022-09-22T08:58:00Z">
        <w:r w:rsidR="0083377E">
          <w:t xml:space="preserve"> </w:t>
        </w:r>
      </w:ins>
      <w:ins w:id="937" w:author="BOUVY Martine" w:date="2022-09-22T08:47:00Z">
        <w:r>
          <w:t>RemainingLines: string</w:t>
        </w:r>
      </w:ins>
    </w:p>
    <w:p w14:paraId="5A1A853D" w14:textId="4342DE8C" w:rsidR="009C484D" w:rsidRDefault="009C484D" w:rsidP="00FA0DF9">
      <w:pPr>
        <w:spacing w:after="0" w:line="218" w:lineRule="auto"/>
        <w:ind w:right="8"/>
        <w:rPr>
          <w:ins w:id="938" w:author="BOUVY Martine" w:date="2022-09-22T08:48:00Z"/>
        </w:rPr>
      </w:pPr>
      <w:ins w:id="939" w:author="BOUVY Martine" w:date="2022-09-22T08:48:00Z">
        <w:r>
          <w:t>INSCode: Boolean */</w:t>
        </w:r>
      </w:ins>
    </w:p>
    <w:p w14:paraId="77607021" w14:textId="49BAA8EF" w:rsidR="009C484D" w:rsidRDefault="009C484D" w:rsidP="00FA0DF9">
      <w:pPr>
        <w:spacing w:after="0" w:line="218" w:lineRule="auto"/>
        <w:ind w:right="8"/>
        <w:rPr>
          <w:ins w:id="940" w:author="BOUVY Martine" w:date="2022-09-22T08:48:00Z"/>
        </w:rPr>
      </w:pPr>
    </w:p>
    <w:p w14:paraId="18EFB7E9" w14:textId="1728383C" w:rsidR="009C484D" w:rsidRDefault="009C484D" w:rsidP="00FA0DF9">
      <w:pPr>
        <w:spacing w:after="0" w:line="218" w:lineRule="auto"/>
        <w:ind w:right="8"/>
      </w:pPr>
      <w:ins w:id="941" w:author="BOUVY Martine" w:date="2022-09-22T08:48:00Z">
        <w:r>
          <w:t>INSCode = “false”</w:t>
        </w:r>
      </w:ins>
    </w:p>
    <w:p w14:paraId="23C54370" w14:textId="77777777" w:rsidR="00FA0DF9" w:rsidRDefault="00FA0DF9">
      <w:pPr>
        <w:spacing w:after="43"/>
        <w:ind w:left="846" w:right="8"/>
      </w:pPr>
    </w:p>
    <w:p w14:paraId="0AF02A2F" w14:textId="77777777" w:rsidR="005C3A77" w:rsidRDefault="005E01BC">
      <w:pPr>
        <w:spacing w:after="43"/>
        <w:ind w:left="846" w:right="8"/>
      </w:pPr>
      <w:r>
        <w:t>/*Extract first occurrence of /INS/ */</w:t>
      </w:r>
    </w:p>
    <w:p w14:paraId="3A8F1335" w14:textId="77777777" w:rsidR="00AF048F" w:rsidRDefault="002153EF">
      <w:pPr>
        <w:spacing w:after="54"/>
        <w:ind w:left="846" w:right="8"/>
      </w:pPr>
      <w:r>
        <w:t>MT72Extract</w:t>
      </w:r>
      <w:r w:rsidR="002A1C41">
        <w:t>1</w:t>
      </w:r>
      <w:r>
        <w:t xml:space="preserve"> = </w:t>
      </w:r>
      <w:r>
        <w:rPr>
          <w:b/>
        </w:rPr>
        <w:t>Substring(ExtractLines</w:t>
      </w:r>
      <w:r>
        <w:t xml:space="preserve">(MT72, “/INS/”, “//”), 6) </w:t>
      </w:r>
    </w:p>
    <w:p w14:paraId="1DE0B2B2" w14:textId="77777777" w:rsidR="00AF048F" w:rsidRDefault="002153EF">
      <w:pPr>
        <w:ind w:left="846" w:right="8"/>
      </w:pPr>
      <w:r w:rsidRPr="00990D18">
        <w:rPr>
          <w:b/>
        </w:rPr>
        <w:t>IF</w:t>
      </w:r>
      <w:r>
        <w:t xml:space="preserve"> </w:t>
      </w:r>
      <w:r>
        <w:rPr>
          <w:b/>
        </w:rPr>
        <w:t>IsBIC</w:t>
      </w:r>
      <w:r>
        <w:t>(MT72Extract</w:t>
      </w:r>
      <w:r w:rsidR="00790F99">
        <w:t>1</w:t>
      </w:r>
      <w:r>
        <w:t xml:space="preserve">) </w:t>
      </w:r>
    </w:p>
    <w:p w14:paraId="5034135B" w14:textId="77777777" w:rsidR="00AF048F" w:rsidRDefault="00790F99">
      <w:pPr>
        <w:ind w:left="1427" w:right="8"/>
      </w:pPr>
      <w:r w:rsidRPr="00A25843">
        <w:rPr>
          <w:rFonts w:eastAsia="Arial"/>
        </w:rPr>
        <w:t>MXAgent1</w:t>
      </w:r>
      <w:r>
        <w:rPr>
          <w:rFonts w:ascii="Arial" w:eastAsia="Arial" w:hAnsi="Arial" w:cs="Arial"/>
        </w:rPr>
        <w:t>.</w:t>
      </w:r>
      <w:r w:rsidR="002153EF">
        <w:t>FinancialInstitutionIdentification.BIC = MT72Extract</w:t>
      </w:r>
      <w:r>
        <w:t>1</w:t>
      </w:r>
      <w:r w:rsidR="002153EF">
        <w:t xml:space="preserve">  </w:t>
      </w:r>
    </w:p>
    <w:p w14:paraId="78D768D7" w14:textId="660FD230" w:rsidR="00AF048F" w:rsidRDefault="00D0257F" w:rsidP="009E3684">
      <w:pPr>
        <w:tabs>
          <w:tab w:val="left" w:pos="838"/>
        </w:tabs>
        <w:ind w:left="846" w:right="8"/>
      </w:pPr>
      <w:r w:rsidRPr="00990D18">
        <w:rPr>
          <w:b/>
        </w:rPr>
        <w:lastRenderedPageBreak/>
        <w:t>ELSE</w:t>
      </w:r>
      <w:r w:rsidR="006D3EED" w:rsidRPr="00990D18">
        <w:rPr>
          <w:b/>
        </w:rPr>
        <w:t>IF</w:t>
      </w:r>
      <w:r w:rsidR="00990D18">
        <w:t xml:space="preserve"> </w:t>
      </w:r>
      <w:r w:rsidR="00990D18" w:rsidRPr="00990D18">
        <w:rPr>
          <w:b/>
        </w:rPr>
        <w:t>Length</w:t>
      </w:r>
      <w:r w:rsidR="006D3EED">
        <w:t xml:space="preserve">(MT72Extract1)&gt; </w:t>
      </w:r>
      <w:r w:rsidRPr="00052EDD">
        <w:rPr>
          <w:color w:val="auto"/>
        </w:rPr>
        <w:t>0</w:t>
      </w:r>
      <w:r>
        <w:t xml:space="preserve"> </w:t>
      </w:r>
      <w:r w:rsidR="006D3EED">
        <w:t>THEN</w:t>
      </w:r>
    </w:p>
    <w:p w14:paraId="7ADDF7B0" w14:textId="77777777" w:rsidR="00AF048F" w:rsidRDefault="002153EF">
      <w:pPr>
        <w:ind w:left="1427" w:right="8"/>
      </w:pPr>
      <w:r>
        <w:t xml:space="preserve">/*Restriction of the Name to maximum 140 characters*/  </w:t>
      </w:r>
    </w:p>
    <w:p w14:paraId="70AC8C8C" w14:textId="06D634BF" w:rsidR="00A918C4" w:rsidRDefault="00A918C4">
      <w:pPr>
        <w:ind w:left="1427" w:right="8"/>
      </w:pPr>
    </w:p>
    <w:p w14:paraId="2698CDB3" w14:textId="5FB77D6E" w:rsidR="00A918C4" w:rsidRDefault="007E65D0">
      <w:pPr>
        <w:ind w:left="1427" w:right="8"/>
      </w:pPr>
      <w:r w:rsidRPr="00990D18">
        <w:rPr>
          <w:b/>
        </w:rPr>
        <w:t>IF</w:t>
      </w:r>
      <w:r>
        <w:t xml:space="preserve"> </w:t>
      </w:r>
      <w:r w:rsidRPr="00990D18">
        <w:rPr>
          <w:b/>
        </w:rPr>
        <w:t>Length</w:t>
      </w:r>
      <w:r>
        <w:t>(MT72Extract1) &gt; 140</w:t>
      </w:r>
      <w:r w:rsidR="00A918C4">
        <w:t xml:space="preserve"> THEN </w:t>
      </w:r>
    </w:p>
    <w:p w14:paraId="4F1802CD" w14:textId="10A18C2A" w:rsidR="00A918C4" w:rsidRDefault="00A918C4">
      <w:pPr>
        <w:ind w:left="1427" w:right="8"/>
      </w:pPr>
      <w:r>
        <w:t xml:space="preserve">MT72Extract1 = </w:t>
      </w:r>
      <w:r w:rsidRPr="00990D18">
        <w:rPr>
          <w:b/>
        </w:rPr>
        <w:t>Concatenate</w:t>
      </w:r>
      <w:r>
        <w:t>(</w:t>
      </w:r>
      <w:r w:rsidRPr="00990D18">
        <w:rPr>
          <w:b/>
        </w:rPr>
        <w:t>Substring</w:t>
      </w:r>
      <w:r>
        <w:t>(MT72Extract1,</w:t>
      </w:r>
      <w:r w:rsidR="00A25843">
        <w:t xml:space="preserve"> </w:t>
      </w:r>
      <w:r>
        <w:t>1,</w:t>
      </w:r>
      <w:r w:rsidR="00A25843">
        <w:t xml:space="preserve"> </w:t>
      </w:r>
      <w:r>
        <w:t>139),”+”)</w:t>
      </w:r>
    </w:p>
    <w:p w14:paraId="673043D8" w14:textId="77777777" w:rsidR="00A918C4" w:rsidRPr="00990D18" w:rsidRDefault="00A918C4" w:rsidP="00A918C4">
      <w:pPr>
        <w:ind w:left="1427" w:right="8"/>
        <w:rPr>
          <w:b/>
        </w:rPr>
      </w:pPr>
      <w:r w:rsidRPr="00990D18">
        <w:rPr>
          <w:b/>
        </w:rPr>
        <w:t>END IF</w:t>
      </w:r>
    </w:p>
    <w:p w14:paraId="46FDD240" w14:textId="77777777" w:rsidR="00AF048F" w:rsidRDefault="00790F99">
      <w:pPr>
        <w:ind w:left="1427" w:right="8"/>
      </w:pPr>
      <w:r w:rsidRPr="00A25843">
        <w:rPr>
          <w:rFonts w:eastAsia="Arial"/>
        </w:rPr>
        <w:t>MXAgent1</w:t>
      </w:r>
      <w:r>
        <w:rPr>
          <w:rFonts w:ascii="Arial" w:eastAsia="Arial" w:hAnsi="Arial" w:cs="Arial"/>
        </w:rPr>
        <w:t>.</w:t>
      </w:r>
      <w:r w:rsidR="002153EF">
        <w:t xml:space="preserve">FinancialInstitutionIdentification.Name = </w:t>
      </w:r>
    </w:p>
    <w:p w14:paraId="1277BB51" w14:textId="2732B161" w:rsidR="00AF048F" w:rsidRDefault="002153EF">
      <w:pPr>
        <w:ind w:left="1427" w:right="8"/>
      </w:pPr>
      <w:r>
        <w:rPr>
          <w:b/>
        </w:rPr>
        <w:t>Substring</w:t>
      </w:r>
      <w:r>
        <w:t>(MT72Extract</w:t>
      </w:r>
      <w:r w:rsidR="00790F99">
        <w:t>1</w:t>
      </w:r>
      <w:r>
        <w:t xml:space="preserve">, 1, 140) </w:t>
      </w:r>
    </w:p>
    <w:p w14:paraId="5ECBA8E2" w14:textId="18AC62BB" w:rsidR="009F3923" w:rsidRDefault="009F3923">
      <w:pPr>
        <w:ind w:left="1427" w:right="8"/>
      </w:pPr>
    </w:p>
    <w:p w14:paraId="28546B3E" w14:textId="7CA19B86" w:rsidR="009F3923" w:rsidRDefault="009F3923">
      <w:pPr>
        <w:ind w:left="1427" w:right="8"/>
      </w:pPr>
      <w:r w:rsidRPr="00A25843">
        <w:rPr>
          <w:rFonts w:eastAsia="Arial"/>
        </w:rPr>
        <w:t>MXAgent1</w:t>
      </w:r>
      <w:r>
        <w:rPr>
          <w:rFonts w:ascii="Arial" w:eastAsia="Arial" w:hAnsi="Arial" w:cs="Arial"/>
        </w:rPr>
        <w:t>.</w:t>
      </w:r>
      <w:r>
        <w:t>FinancialInstitutionIdentification.PostalAddress.AddressLine = “NOTPROVIDED”</w:t>
      </w:r>
    </w:p>
    <w:p w14:paraId="5ED85844" w14:textId="4B3DEAEA" w:rsidR="006D3EED" w:rsidRDefault="006D3EED">
      <w:pPr>
        <w:ind w:left="1427" w:right="8"/>
      </w:pPr>
    </w:p>
    <w:p w14:paraId="2169E8A7" w14:textId="57C13D78" w:rsidR="006D3EED" w:rsidRDefault="006D3EED" w:rsidP="00DD602F">
      <w:pPr>
        <w:ind w:right="8"/>
      </w:pPr>
      <w:r w:rsidRPr="009E3684">
        <w:rPr>
          <w:b/>
        </w:rPr>
        <w:t>ENDI</w:t>
      </w:r>
      <w:r w:rsidR="00D0257F" w:rsidRPr="009E3684">
        <w:rPr>
          <w:b/>
        </w:rPr>
        <w:t>F</w:t>
      </w:r>
      <w:r w:rsidR="00D0257F">
        <w:t xml:space="preserve"> /* IF LENGTH (MT72Extract1)&gt; </w:t>
      </w:r>
      <w:r w:rsidR="00D0257F" w:rsidRPr="00052EDD">
        <w:t>0</w:t>
      </w:r>
      <w:r>
        <w:t>*/</w:t>
      </w:r>
    </w:p>
    <w:p w14:paraId="6754E1A8" w14:textId="77777777" w:rsidR="009F3923" w:rsidRDefault="009F3923">
      <w:pPr>
        <w:ind w:left="1427" w:right="8"/>
      </w:pPr>
    </w:p>
    <w:p w14:paraId="0EF2AA9C" w14:textId="77777777" w:rsidR="00790F99" w:rsidRDefault="00790F99">
      <w:pPr>
        <w:ind w:left="846" w:right="8"/>
      </w:pPr>
    </w:p>
    <w:p w14:paraId="0E87CBA9" w14:textId="77777777" w:rsidR="00790F99" w:rsidRDefault="00790F99">
      <w:pPr>
        <w:ind w:left="846" w:right="8"/>
      </w:pPr>
      <w:r>
        <w:t>/* search for a second occurrence of /INS/ */</w:t>
      </w:r>
    </w:p>
    <w:p w14:paraId="0A9CD396" w14:textId="77777777" w:rsidR="005E01BC" w:rsidRDefault="005E01BC">
      <w:pPr>
        <w:ind w:left="846" w:right="8"/>
      </w:pPr>
    </w:p>
    <w:p w14:paraId="3D6DD604" w14:textId="77777777" w:rsidR="005E01BC" w:rsidRDefault="005E01BC">
      <w:pPr>
        <w:ind w:left="846" w:right="8"/>
      </w:pPr>
      <w:r>
        <w:t xml:space="preserve">RemainingLines = </w:t>
      </w:r>
      <w:r w:rsidRPr="00A25843">
        <w:rPr>
          <w:b/>
        </w:rPr>
        <w:t>DeleteExtractLines</w:t>
      </w:r>
      <w:r>
        <w:t>(MT72, “/INS/”, “//”)</w:t>
      </w:r>
    </w:p>
    <w:p w14:paraId="39B83DF5" w14:textId="77777777" w:rsidR="005E01BC" w:rsidRDefault="005E01BC">
      <w:pPr>
        <w:ind w:left="846" w:right="8"/>
      </w:pPr>
    </w:p>
    <w:p w14:paraId="6C2DA60F" w14:textId="77777777" w:rsidR="005E01BC" w:rsidRDefault="005E01BC">
      <w:pPr>
        <w:ind w:left="846" w:right="8"/>
      </w:pPr>
      <w:r>
        <w:t xml:space="preserve">/*DeleteExtractLines remove from the source </w:t>
      </w:r>
      <w:r w:rsidR="00DB3271">
        <w:t>the inform</w:t>
      </w:r>
      <w:r>
        <w:t>ation extracted with the function ExtractLines */</w:t>
      </w:r>
    </w:p>
    <w:p w14:paraId="2E488749" w14:textId="77777777" w:rsidR="005E01BC" w:rsidRDefault="005E01BC">
      <w:pPr>
        <w:ind w:left="846" w:right="8"/>
      </w:pPr>
    </w:p>
    <w:p w14:paraId="2F7ABC7C" w14:textId="009F2BCE" w:rsidR="005E01BC" w:rsidRDefault="00DB3271">
      <w:pPr>
        <w:ind w:left="846" w:right="8"/>
      </w:pPr>
      <w:r w:rsidRPr="00D0257F">
        <w:rPr>
          <w:b/>
        </w:rPr>
        <w:t>I</w:t>
      </w:r>
      <w:r w:rsidR="00DF12A4" w:rsidRPr="00D0257F">
        <w:rPr>
          <w:b/>
        </w:rPr>
        <w:t>F</w:t>
      </w:r>
      <w:r>
        <w:t xml:space="preserve"> </w:t>
      </w:r>
      <w:r w:rsidRPr="00A25843">
        <w:rPr>
          <w:b/>
        </w:rPr>
        <w:t>Length</w:t>
      </w:r>
      <w:r w:rsidR="00790F99">
        <w:t>(RemainingLines) &gt; 0 Then</w:t>
      </w:r>
    </w:p>
    <w:p w14:paraId="129DA708" w14:textId="77777777" w:rsidR="00790F99" w:rsidRDefault="00790F99">
      <w:pPr>
        <w:ind w:left="846" w:right="8"/>
      </w:pPr>
    </w:p>
    <w:p w14:paraId="451DAA68" w14:textId="414D3BBA" w:rsidR="00790F99" w:rsidRDefault="00DF12A4" w:rsidP="00790F99">
      <w:pPr>
        <w:spacing w:after="54"/>
        <w:ind w:left="846" w:right="8"/>
      </w:pPr>
      <w:r>
        <w:t xml:space="preserve"> </w:t>
      </w:r>
      <w:r w:rsidR="00790F99">
        <w:t xml:space="preserve">MT72Extract2 = </w:t>
      </w:r>
      <w:r w:rsidR="00790F99">
        <w:rPr>
          <w:b/>
        </w:rPr>
        <w:t>Substring(ExtractLines</w:t>
      </w:r>
      <w:r w:rsidR="00790F99">
        <w:t xml:space="preserve">(RemainingLines, “/INS/”, “//”), 6) </w:t>
      </w:r>
    </w:p>
    <w:p w14:paraId="1E1F4315" w14:textId="2F626ACE" w:rsidR="00790F99" w:rsidRDefault="00DF12A4" w:rsidP="00790F99">
      <w:pPr>
        <w:ind w:left="846" w:right="8"/>
      </w:pPr>
      <w:r>
        <w:t xml:space="preserve"> </w:t>
      </w:r>
      <w:r w:rsidR="00790F99" w:rsidRPr="00A25843">
        <w:rPr>
          <w:b/>
        </w:rPr>
        <w:t>IF</w:t>
      </w:r>
      <w:r w:rsidR="00790F99">
        <w:t xml:space="preserve"> </w:t>
      </w:r>
      <w:r w:rsidR="00790F99">
        <w:rPr>
          <w:b/>
        </w:rPr>
        <w:t>IsBIC</w:t>
      </w:r>
      <w:r w:rsidR="00790F99">
        <w:t xml:space="preserve">(MT72Extract2) </w:t>
      </w:r>
    </w:p>
    <w:p w14:paraId="305D344D" w14:textId="6D04A269" w:rsidR="00790F99" w:rsidRDefault="00790F99" w:rsidP="00790F99">
      <w:pPr>
        <w:ind w:left="1427" w:right="8"/>
      </w:pPr>
      <w:r w:rsidRPr="00A25843">
        <w:rPr>
          <w:rFonts w:eastAsia="Arial"/>
        </w:rPr>
        <w:t>MXAgent2</w:t>
      </w:r>
      <w:r>
        <w:rPr>
          <w:rFonts w:ascii="Arial" w:eastAsia="Arial" w:hAnsi="Arial" w:cs="Arial"/>
        </w:rPr>
        <w:t>.</w:t>
      </w:r>
      <w:r>
        <w:t xml:space="preserve">FinancialInstitutionIdentification.BIC = MT72Extract2  </w:t>
      </w:r>
    </w:p>
    <w:p w14:paraId="65D77946" w14:textId="77777777" w:rsidR="009668AF" w:rsidRDefault="009668AF" w:rsidP="00790F99">
      <w:pPr>
        <w:ind w:left="1427" w:right="8"/>
      </w:pPr>
    </w:p>
    <w:p w14:paraId="02AC463E" w14:textId="656F8230" w:rsidR="00790F99" w:rsidRDefault="00DF12A4" w:rsidP="009668AF">
      <w:pPr>
        <w:ind w:left="846" w:right="8"/>
      </w:pPr>
      <w:r>
        <w:t xml:space="preserve"> </w:t>
      </w:r>
      <w:r w:rsidR="00790F99" w:rsidRPr="00A25843">
        <w:rPr>
          <w:b/>
        </w:rPr>
        <w:t>ELSE</w:t>
      </w:r>
      <w:r w:rsidR="009668AF" w:rsidRPr="00A25843">
        <w:rPr>
          <w:b/>
        </w:rPr>
        <w:t>IF</w:t>
      </w:r>
      <w:r w:rsidR="009668AF">
        <w:t xml:space="preserve"> </w:t>
      </w:r>
      <w:r w:rsidR="009668AF" w:rsidRPr="00A25843">
        <w:rPr>
          <w:b/>
        </w:rPr>
        <w:t>Length</w:t>
      </w:r>
      <w:r w:rsidR="009668AF">
        <w:t xml:space="preserve">(MT72Extract2)&gt; </w:t>
      </w:r>
      <w:r w:rsidR="00462F52">
        <w:t xml:space="preserve">0 </w:t>
      </w:r>
      <w:r w:rsidR="009668AF">
        <w:t>THEN</w:t>
      </w:r>
    </w:p>
    <w:p w14:paraId="260F6AF4" w14:textId="77777777" w:rsidR="00790F99" w:rsidRDefault="00790F99" w:rsidP="00790F99">
      <w:pPr>
        <w:ind w:left="1427" w:right="8"/>
      </w:pPr>
      <w:r>
        <w:t xml:space="preserve">/*Restriction of the Name to maximum 140 characters*/  </w:t>
      </w:r>
    </w:p>
    <w:p w14:paraId="3886CF7C" w14:textId="64D574EE" w:rsidR="001D42C3" w:rsidRDefault="00790F99" w:rsidP="00790F99">
      <w:pPr>
        <w:ind w:left="1427" w:right="8"/>
      </w:pPr>
      <w:r>
        <w:t xml:space="preserve">*/ </w:t>
      </w:r>
    </w:p>
    <w:p w14:paraId="26D2A569" w14:textId="77777777" w:rsidR="001D42C3" w:rsidRDefault="001D42C3" w:rsidP="001D42C3">
      <w:pPr>
        <w:ind w:left="1427" w:right="8"/>
      </w:pPr>
    </w:p>
    <w:p w14:paraId="7A206D0E" w14:textId="05AE3E27" w:rsidR="001D42C3" w:rsidRDefault="001D42C3" w:rsidP="001D42C3">
      <w:pPr>
        <w:ind w:left="1427" w:right="8"/>
      </w:pPr>
      <w:r w:rsidRPr="00A25843">
        <w:rPr>
          <w:b/>
        </w:rPr>
        <w:t>I</w:t>
      </w:r>
      <w:r w:rsidR="007E65D0" w:rsidRPr="00A25843">
        <w:rPr>
          <w:b/>
        </w:rPr>
        <w:t>F</w:t>
      </w:r>
      <w:r w:rsidR="007E65D0">
        <w:t xml:space="preserve"> </w:t>
      </w:r>
      <w:r w:rsidR="007E65D0" w:rsidRPr="000065CE">
        <w:rPr>
          <w:b/>
        </w:rPr>
        <w:t>Length</w:t>
      </w:r>
      <w:r w:rsidR="007E65D0">
        <w:t>(MT72Extract2) &gt; 140</w:t>
      </w:r>
      <w:r>
        <w:t xml:space="preserve"> THEN </w:t>
      </w:r>
    </w:p>
    <w:p w14:paraId="4904AFF7" w14:textId="71DA34F3" w:rsidR="001D42C3" w:rsidRDefault="00DF12A4" w:rsidP="001D42C3">
      <w:pPr>
        <w:ind w:left="1427" w:right="8"/>
      </w:pPr>
      <w:r>
        <w:t xml:space="preserve"> </w:t>
      </w:r>
      <w:r w:rsidR="001D42C3">
        <w:t xml:space="preserve">MT72Extract2 = </w:t>
      </w:r>
      <w:r w:rsidR="001D42C3" w:rsidRPr="00A25843">
        <w:rPr>
          <w:b/>
        </w:rPr>
        <w:t>Concatenate</w:t>
      </w:r>
      <w:r w:rsidR="001D42C3">
        <w:t>(</w:t>
      </w:r>
      <w:r w:rsidR="001D42C3" w:rsidRPr="00A25843">
        <w:rPr>
          <w:b/>
        </w:rPr>
        <w:t>Substring</w:t>
      </w:r>
      <w:r w:rsidR="001D42C3">
        <w:t>(MT72Extract2,</w:t>
      </w:r>
      <w:r w:rsidR="00A25843">
        <w:t xml:space="preserve"> </w:t>
      </w:r>
      <w:r w:rsidR="001D42C3">
        <w:t>1,</w:t>
      </w:r>
      <w:r w:rsidR="00A25843">
        <w:t xml:space="preserve"> </w:t>
      </w:r>
      <w:r w:rsidR="001D42C3">
        <w:t>139),”+”)</w:t>
      </w:r>
    </w:p>
    <w:p w14:paraId="53DF7690" w14:textId="742333ED" w:rsidR="001D42C3" w:rsidRPr="00A25843" w:rsidRDefault="00A25843" w:rsidP="001D42C3">
      <w:pPr>
        <w:ind w:left="1427" w:right="8"/>
        <w:rPr>
          <w:b/>
        </w:rPr>
      </w:pPr>
      <w:r w:rsidRPr="00A25843">
        <w:rPr>
          <w:b/>
        </w:rPr>
        <w:t>END</w:t>
      </w:r>
      <w:r w:rsidR="001D42C3" w:rsidRPr="00A25843">
        <w:rPr>
          <w:b/>
        </w:rPr>
        <w:t>IF</w:t>
      </w:r>
    </w:p>
    <w:p w14:paraId="3ED4585D" w14:textId="77777777" w:rsidR="001D42C3" w:rsidRDefault="001D42C3" w:rsidP="001D42C3">
      <w:pPr>
        <w:ind w:right="8"/>
      </w:pPr>
    </w:p>
    <w:p w14:paraId="734ED0C2" w14:textId="77777777" w:rsidR="00790F99" w:rsidRDefault="00790F99" w:rsidP="00790F99">
      <w:pPr>
        <w:ind w:left="1427" w:right="8"/>
      </w:pPr>
      <w:r>
        <w:t xml:space="preserve"> </w:t>
      </w:r>
    </w:p>
    <w:p w14:paraId="31AB8EAD" w14:textId="77777777" w:rsidR="00790F99" w:rsidRDefault="00790F99" w:rsidP="00790F99">
      <w:pPr>
        <w:ind w:left="1427" w:right="8"/>
      </w:pPr>
      <w:r w:rsidRPr="00A25843">
        <w:rPr>
          <w:rFonts w:eastAsia="Arial"/>
        </w:rPr>
        <w:t>MXAgent2</w:t>
      </w:r>
      <w:r>
        <w:rPr>
          <w:rFonts w:ascii="Arial" w:eastAsia="Arial" w:hAnsi="Arial" w:cs="Arial"/>
        </w:rPr>
        <w:t>.</w:t>
      </w:r>
      <w:r>
        <w:t xml:space="preserve">FinancialInstitutionIdentification.Name = </w:t>
      </w:r>
    </w:p>
    <w:p w14:paraId="3FB6E39A" w14:textId="77777777" w:rsidR="00B77D03" w:rsidRDefault="00790F99" w:rsidP="00790F99">
      <w:pPr>
        <w:ind w:left="1427" w:right="8"/>
      </w:pPr>
      <w:r>
        <w:rPr>
          <w:b/>
        </w:rPr>
        <w:t>Substring</w:t>
      </w:r>
      <w:r>
        <w:t>(MT72Extract2, 1, 140)</w:t>
      </w:r>
    </w:p>
    <w:p w14:paraId="23BFCCB6" w14:textId="216CA34C" w:rsidR="00B77D03" w:rsidRDefault="00B77D03" w:rsidP="00B77D03">
      <w:pPr>
        <w:ind w:left="1427" w:right="8"/>
      </w:pPr>
      <w:r w:rsidRPr="00A25843">
        <w:rPr>
          <w:rFonts w:eastAsia="Arial"/>
        </w:rPr>
        <w:t>MXAgent2</w:t>
      </w:r>
      <w:r>
        <w:rPr>
          <w:rFonts w:ascii="Arial" w:eastAsia="Arial" w:hAnsi="Arial" w:cs="Arial"/>
        </w:rPr>
        <w:t>.</w:t>
      </w:r>
      <w:r>
        <w:t>FinancialInstitutionIdentification.PostalAddress.AddressLine = “NOTPROVIDED”</w:t>
      </w:r>
    </w:p>
    <w:p w14:paraId="5FC15DF8" w14:textId="1F3F97B8" w:rsidR="00B77D03" w:rsidRDefault="00B77D03" w:rsidP="00B77D03">
      <w:pPr>
        <w:ind w:left="1427" w:right="8"/>
      </w:pPr>
    </w:p>
    <w:p w14:paraId="65AC35C6" w14:textId="273E006F" w:rsidR="00B77D03" w:rsidRDefault="00DF12A4" w:rsidP="00DF12A4">
      <w:pPr>
        <w:ind w:right="8"/>
      </w:pPr>
      <w:r>
        <w:t xml:space="preserve"> </w:t>
      </w:r>
      <w:r w:rsidR="00B77D03" w:rsidRPr="00A25843">
        <w:rPr>
          <w:b/>
        </w:rPr>
        <w:t>ENDIF</w:t>
      </w:r>
      <w:r w:rsidR="00B77D03">
        <w:t xml:space="preserve"> /* IF Length(MT72Extract2)&gt; </w:t>
      </w:r>
      <w:r w:rsidR="00462F52">
        <w:t xml:space="preserve"> 0 </w:t>
      </w:r>
      <w:r w:rsidR="00B77D03">
        <w:t>*/</w:t>
      </w:r>
    </w:p>
    <w:p w14:paraId="1D8D416A" w14:textId="6553176F" w:rsidR="00790F99" w:rsidRDefault="00790F99" w:rsidP="00790F99">
      <w:pPr>
        <w:ind w:left="1427" w:right="8"/>
      </w:pPr>
      <w:r>
        <w:t xml:space="preserve"> </w:t>
      </w:r>
    </w:p>
    <w:p w14:paraId="4F134CAF" w14:textId="2C3FFFC0" w:rsidR="005E01BC" w:rsidRDefault="00790F99" w:rsidP="00790F99">
      <w:pPr>
        <w:ind w:left="846" w:right="8"/>
      </w:pPr>
      <w:r w:rsidRPr="00462F52">
        <w:rPr>
          <w:b/>
        </w:rPr>
        <w:t>ENDIF</w:t>
      </w:r>
      <w:r w:rsidR="00DF12A4">
        <w:t xml:space="preserve">  /*</w:t>
      </w:r>
      <w:r w:rsidR="00DF12A4" w:rsidRPr="00DF12A4">
        <w:t xml:space="preserve"> </w:t>
      </w:r>
      <w:r w:rsidR="00DF12A4">
        <w:t>Length (RemainingLines) &gt; 0 */</w:t>
      </w:r>
    </w:p>
    <w:p w14:paraId="3271B2DC" w14:textId="77777777" w:rsidR="00790F99" w:rsidRDefault="00790F99" w:rsidP="00790F99">
      <w:pPr>
        <w:ind w:left="846" w:right="8"/>
      </w:pPr>
    </w:p>
    <w:p w14:paraId="4EE7813B" w14:textId="77777777" w:rsidR="00790F99" w:rsidRDefault="00790F99" w:rsidP="00790F99">
      <w:pPr>
        <w:ind w:left="846" w:right="8"/>
      </w:pPr>
      <w:r>
        <w:lastRenderedPageBreak/>
        <w:t xml:space="preserve">RemainingLines = </w:t>
      </w:r>
      <w:r w:rsidRPr="000065CE">
        <w:rPr>
          <w:b/>
        </w:rPr>
        <w:t>DeleteExtractLines</w:t>
      </w:r>
      <w:r>
        <w:t>(RemainingLines, “/INS/”, “//”)</w:t>
      </w:r>
    </w:p>
    <w:p w14:paraId="22559013" w14:textId="77777777" w:rsidR="00790F99" w:rsidRDefault="00790F99" w:rsidP="00790F99">
      <w:pPr>
        <w:ind w:left="846" w:right="8"/>
      </w:pPr>
    </w:p>
    <w:p w14:paraId="4784E1FF" w14:textId="77777777" w:rsidR="00790F99" w:rsidRDefault="00790F99" w:rsidP="00790F99">
      <w:pPr>
        <w:ind w:left="846" w:right="8"/>
      </w:pPr>
      <w:r>
        <w:t>/* search for a third occurrence of /INS/ */</w:t>
      </w:r>
    </w:p>
    <w:p w14:paraId="4FDEDD36" w14:textId="77777777" w:rsidR="00790F99" w:rsidRDefault="00790F99" w:rsidP="00790F99">
      <w:pPr>
        <w:ind w:left="846" w:right="8"/>
      </w:pPr>
    </w:p>
    <w:p w14:paraId="33D937D6" w14:textId="14250B5F" w:rsidR="00790F99" w:rsidRDefault="00790F99" w:rsidP="00790F99">
      <w:pPr>
        <w:ind w:left="846" w:right="8"/>
      </w:pPr>
      <w:r w:rsidRPr="00DF12A4">
        <w:rPr>
          <w:b/>
        </w:rPr>
        <w:t>I</w:t>
      </w:r>
      <w:r w:rsidR="00DF12A4" w:rsidRPr="00DF12A4">
        <w:rPr>
          <w:b/>
        </w:rPr>
        <w:t>F</w:t>
      </w:r>
      <w:r w:rsidR="000065CE">
        <w:t xml:space="preserve"> </w:t>
      </w:r>
      <w:r w:rsidR="000065CE" w:rsidRPr="000065CE">
        <w:rPr>
          <w:b/>
        </w:rPr>
        <w:t>Length</w:t>
      </w:r>
      <w:r>
        <w:t>(RemainingLines) &gt; 0 Then</w:t>
      </w:r>
    </w:p>
    <w:p w14:paraId="2F3FD0B4" w14:textId="77777777" w:rsidR="00790F99" w:rsidRDefault="00790F99" w:rsidP="00790F99">
      <w:pPr>
        <w:ind w:left="846" w:right="8"/>
      </w:pPr>
    </w:p>
    <w:p w14:paraId="3E365990" w14:textId="7D02175B" w:rsidR="00790F99" w:rsidRDefault="00DF12A4" w:rsidP="00790F99">
      <w:pPr>
        <w:spacing w:after="54"/>
        <w:ind w:left="846" w:right="8"/>
        <w:rPr>
          <w:ins w:id="942" w:author="BOUVY Martine" w:date="2022-09-22T08:49:00Z"/>
        </w:rPr>
      </w:pPr>
      <w:r>
        <w:t xml:space="preserve"> </w:t>
      </w:r>
      <w:r w:rsidR="00790F99">
        <w:t xml:space="preserve">MT72Extract3 = </w:t>
      </w:r>
      <w:r w:rsidR="00790F99">
        <w:rPr>
          <w:b/>
        </w:rPr>
        <w:t>Substring(ExtractLines</w:t>
      </w:r>
      <w:r w:rsidR="00790F99">
        <w:t xml:space="preserve">(RemainingLines, “/INS/”, “//”), 6) </w:t>
      </w:r>
    </w:p>
    <w:p w14:paraId="5446FBCA" w14:textId="4236466E" w:rsidR="009C484D" w:rsidRDefault="009C484D" w:rsidP="00790F99">
      <w:pPr>
        <w:spacing w:after="54"/>
        <w:ind w:left="846" w:right="8"/>
        <w:rPr>
          <w:ins w:id="943" w:author="BOUVY Martine" w:date="2022-09-22T08:49:00Z"/>
        </w:rPr>
      </w:pPr>
    </w:p>
    <w:p w14:paraId="3738BFD4" w14:textId="715D327E" w:rsidR="009C484D" w:rsidRDefault="009C484D" w:rsidP="00790F99">
      <w:pPr>
        <w:spacing w:after="54"/>
        <w:ind w:left="846" w:right="8"/>
        <w:rPr>
          <w:ins w:id="944" w:author="BOUVY Martine" w:date="2022-09-22T08:49:00Z"/>
        </w:rPr>
      </w:pPr>
      <w:ins w:id="945" w:author="BOUVY Martine" w:date="2022-09-22T08:49:00Z">
        <w:r w:rsidRPr="009C484D">
          <w:rPr>
            <w:b/>
            <w:bCs/>
          </w:rPr>
          <w:t>IF Length</w:t>
        </w:r>
        <w:r>
          <w:t>(MT72Extract3)&gt; 0 THEN</w:t>
        </w:r>
      </w:ins>
    </w:p>
    <w:p w14:paraId="1F671259" w14:textId="48418793" w:rsidR="009C484D" w:rsidRDefault="009C484D" w:rsidP="00790F99">
      <w:pPr>
        <w:spacing w:after="54"/>
        <w:ind w:left="846" w:right="8"/>
        <w:rPr>
          <w:ins w:id="946" w:author="BOUVY Martine" w:date="2022-09-22T08:49:00Z"/>
        </w:rPr>
      </w:pPr>
      <w:ins w:id="947" w:author="BOUVY Martine" w:date="2022-09-22T08:49:00Z">
        <w:r>
          <w:t xml:space="preserve">    INSCode = “True”</w:t>
        </w:r>
      </w:ins>
    </w:p>
    <w:p w14:paraId="14FADF5B" w14:textId="28DE8842" w:rsidR="009C484D" w:rsidRPr="009C484D" w:rsidRDefault="009C484D" w:rsidP="00790F99">
      <w:pPr>
        <w:spacing w:after="54"/>
        <w:ind w:left="846" w:right="8"/>
        <w:rPr>
          <w:ins w:id="948" w:author="BOUVY Martine" w:date="2022-09-22T08:49:00Z"/>
          <w:b/>
          <w:bCs/>
        </w:rPr>
      </w:pPr>
      <w:ins w:id="949" w:author="BOUVY Martine" w:date="2022-09-22T08:49:00Z">
        <w:r w:rsidRPr="009C484D">
          <w:rPr>
            <w:b/>
            <w:bCs/>
          </w:rPr>
          <w:t>ENDIF</w:t>
        </w:r>
      </w:ins>
    </w:p>
    <w:p w14:paraId="02365AF5" w14:textId="7A4C1BE1" w:rsidR="009C484D" w:rsidRDefault="009C484D" w:rsidP="00790F99">
      <w:pPr>
        <w:spacing w:after="54"/>
        <w:ind w:left="846" w:right="8"/>
        <w:rPr>
          <w:ins w:id="950" w:author="BOUVY Martine" w:date="2022-09-22T08:49:00Z"/>
        </w:rPr>
      </w:pPr>
    </w:p>
    <w:p w14:paraId="54D66D64" w14:textId="77777777" w:rsidR="009C484D" w:rsidRDefault="009C484D" w:rsidP="00790F99">
      <w:pPr>
        <w:spacing w:after="54"/>
        <w:ind w:left="846" w:right="8"/>
      </w:pPr>
    </w:p>
    <w:p w14:paraId="4616D0CA" w14:textId="69EA693A" w:rsidR="00790F99" w:rsidRDefault="00DF12A4" w:rsidP="00790F99">
      <w:pPr>
        <w:ind w:left="846" w:right="8"/>
      </w:pPr>
      <w:r w:rsidRPr="009B6F52">
        <w:rPr>
          <w:b/>
        </w:rPr>
        <w:t xml:space="preserve"> </w:t>
      </w:r>
      <w:r w:rsidR="00790F99" w:rsidRPr="009B6F52">
        <w:rPr>
          <w:b/>
        </w:rPr>
        <w:t>IF</w:t>
      </w:r>
      <w:r w:rsidR="00790F99">
        <w:t xml:space="preserve"> </w:t>
      </w:r>
      <w:r w:rsidR="00790F99">
        <w:rPr>
          <w:b/>
        </w:rPr>
        <w:t>IsBIC</w:t>
      </w:r>
      <w:r w:rsidR="00790F99">
        <w:t xml:space="preserve">(MT72Extract3) </w:t>
      </w:r>
    </w:p>
    <w:p w14:paraId="7454A94D" w14:textId="77777777" w:rsidR="00790F99" w:rsidRDefault="00790F99" w:rsidP="00790F99">
      <w:pPr>
        <w:ind w:left="1427" w:right="8"/>
      </w:pPr>
      <w:r w:rsidRPr="009B6F52">
        <w:rPr>
          <w:rFonts w:eastAsia="Arial"/>
        </w:rPr>
        <w:t>MXAgent3</w:t>
      </w:r>
      <w:r>
        <w:rPr>
          <w:rFonts w:ascii="Arial" w:eastAsia="Arial" w:hAnsi="Arial" w:cs="Arial"/>
        </w:rPr>
        <w:t>.</w:t>
      </w:r>
      <w:r>
        <w:t xml:space="preserve">FinancialInstitutionIdentification.BIC = MT72Extract3  </w:t>
      </w:r>
    </w:p>
    <w:p w14:paraId="6EEFD998" w14:textId="399565B9" w:rsidR="00790F99" w:rsidRDefault="00462F52" w:rsidP="00790F99">
      <w:pPr>
        <w:ind w:left="846" w:right="8"/>
      </w:pPr>
      <w:r>
        <w:t xml:space="preserve"> </w:t>
      </w:r>
      <w:r w:rsidRPr="009B6F52">
        <w:rPr>
          <w:b/>
        </w:rPr>
        <w:t>ELSE</w:t>
      </w:r>
      <w:r w:rsidR="00B314B7" w:rsidRPr="009B6F52">
        <w:rPr>
          <w:b/>
        </w:rPr>
        <w:t>IF</w:t>
      </w:r>
      <w:r w:rsidR="00B314B7">
        <w:t xml:space="preserve"> </w:t>
      </w:r>
      <w:r w:rsidR="00B314B7" w:rsidRPr="009B6F52">
        <w:rPr>
          <w:b/>
        </w:rPr>
        <w:t>Length</w:t>
      </w:r>
      <w:r w:rsidR="00B314B7">
        <w:t>(MT72Extract3)&gt;</w:t>
      </w:r>
      <w:r>
        <w:t>0</w:t>
      </w:r>
      <w:r w:rsidR="00B314B7">
        <w:t xml:space="preserve"> THEN</w:t>
      </w:r>
    </w:p>
    <w:p w14:paraId="027B8858" w14:textId="77777777" w:rsidR="00790F99" w:rsidRDefault="00790F99" w:rsidP="00790F99">
      <w:pPr>
        <w:ind w:left="1427" w:right="8"/>
      </w:pPr>
      <w:r>
        <w:t xml:space="preserve">/*Restriction of the Name to maximum 140 characters*/  </w:t>
      </w:r>
    </w:p>
    <w:p w14:paraId="6A3E1ED8" w14:textId="77777777" w:rsidR="001D42C3" w:rsidRDefault="001D42C3" w:rsidP="001D42C3">
      <w:pPr>
        <w:ind w:left="1427" w:right="8"/>
      </w:pPr>
    </w:p>
    <w:p w14:paraId="6C323442" w14:textId="2F21E5E5" w:rsidR="001D42C3" w:rsidRDefault="001D42C3" w:rsidP="001D42C3">
      <w:pPr>
        <w:ind w:left="1427" w:right="8"/>
      </w:pPr>
      <w:r w:rsidRPr="009B6F52">
        <w:rPr>
          <w:b/>
        </w:rPr>
        <w:t>I</w:t>
      </w:r>
      <w:r w:rsidR="007E65D0" w:rsidRPr="009B6F52">
        <w:rPr>
          <w:b/>
        </w:rPr>
        <w:t>F</w:t>
      </w:r>
      <w:r w:rsidR="007E65D0">
        <w:t xml:space="preserve"> </w:t>
      </w:r>
      <w:r w:rsidR="007E65D0" w:rsidRPr="009B6F52">
        <w:rPr>
          <w:b/>
        </w:rPr>
        <w:t>Length</w:t>
      </w:r>
      <w:r w:rsidR="007E65D0">
        <w:t>(MT72Extract3) &gt; 140</w:t>
      </w:r>
      <w:r>
        <w:t xml:space="preserve"> THEN </w:t>
      </w:r>
    </w:p>
    <w:p w14:paraId="5D0BC87A" w14:textId="359A511C" w:rsidR="001D42C3" w:rsidRDefault="00DF12A4" w:rsidP="001D42C3">
      <w:pPr>
        <w:ind w:left="1427" w:right="8"/>
      </w:pPr>
      <w:r>
        <w:t xml:space="preserve"> </w:t>
      </w:r>
      <w:r w:rsidR="001D42C3">
        <w:t xml:space="preserve">MT72Extract3 = </w:t>
      </w:r>
      <w:r w:rsidR="001D42C3" w:rsidRPr="009B6F52">
        <w:rPr>
          <w:b/>
        </w:rPr>
        <w:t>Concatenate</w:t>
      </w:r>
      <w:r w:rsidR="001D42C3">
        <w:t>(</w:t>
      </w:r>
      <w:r w:rsidR="001D42C3" w:rsidRPr="009B6F52">
        <w:rPr>
          <w:b/>
        </w:rPr>
        <w:t>Substring</w:t>
      </w:r>
      <w:r w:rsidR="001D42C3">
        <w:t>(MT72Extract3,1,139),”+”)</w:t>
      </w:r>
    </w:p>
    <w:p w14:paraId="2816DDF1" w14:textId="12514020" w:rsidR="001D42C3" w:rsidRPr="009B6F52" w:rsidRDefault="009B6F52" w:rsidP="001D42C3">
      <w:pPr>
        <w:ind w:left="1427" w:right="8"/>
        <w:rPr>
          <w:b/>
        </w:rPr>
      </w:pPr>
      <w:r w:rsidRPr="009B6F52">
        <w:rPr>
          <w:b/>
        </w:rPr>
        <w:t>END</w:t>
      </w:r>
      <w:r w:rsidR="001D42C3" w:rsidRPr="009B6F52">
        <w:rPr>
          <w:b/>
        </w:rPr>
        <w:t>IF</w:t>
      </w:r>
    </w:p>
    <w:p w14:paraId="104D366D" w14:textId="77777777" w:rsidR="001D42C3" w:rsidRDefault="001D42C3" w:rsidP="001D42C3">
      <w:pPr>
        <w:ind w:right="8"/>
      </w:pPr>
    </w:p>
    <w:p w14:paraId="7D2DBF32" w14:textId="77777777" w:rsidR="00790F99" w:rsidRDefault="00790F99" w:rsidP="00790F99">
      <w:pPr>
        <w:ind w:left="1427" w:right="8"/>
      </w:pPr>
      <w:r>
        <w:t xml:space="preserve"> </w:t>
      </w:r>
    </w:p>
    <w:p w14:paraId="5F0CEBEE" w14:textId="77777777" w:rsidR="00790F99" w:rsidRDefault="00790F99" w:rsidP="00790F99">
      <w:pPr>
        <w:ind w:left="1427" w:right="8"/>
      </w:pPr>
      <w:r w:rsidRPr="009B6F52">
        <w:rPr>
          <w:rFonts w:eastAsia="Arial"/>
        </w:rPr>
        <w:t>MXAgent3</w:t>
      </w:r>
      <w:r>
        <w:rPr>
          <w:rFonts w:ascii="Arial" w:eastAsia="Arial" w:hAnsi="Arial" w:cs="Arial"/>
        </w:rPr>
        <w:t>.</w:t>
      </w:r>
      <w:r>
        <w:t xml:space="preserve">FinancialInstitutionIdentification.Name = </w:t>
      </w:r>
    </w:p>
    <w:p w14:paraId="0DC3F297" w14:textId="59B52B76" w:rsidR="00790F99" w:rsidRDefault="00790F99" w:rsidP="00790F99">
      <w:pPr>
        <w:ind w:left="1427" w:right="8"/>
      </w:pPr>
      <w:r>
        <w:rPr>
          <w:b/>
        </w:rPr>
        <w:t>Substring</w:t>
      </w:r>
      <w:r>
        <w:t xml:space="preserve">(MT72Extract3, 1, 140) </w:t>
      </w:r>
    </w:p>
    <w:p w14:paraId="1651424F" w14:textId="64001E57" w:rsidR="00B314B7" w:rsidRDefault="00B314B7" w:rsidP="00790F99">
      <w:pPr>
        <w:ind w:left="1427" w:right="8"/>
      </w:pPr>
    </w:p>
    <w:p w14:paraId="774CA6EF" w14:textId="474CD6C9" w:rsidR="00B314B7" w:rsidRDefault="00B314B7" w:rsidP="00B314B7">
      <w:pPr>
        <w:ind w:left="1427" w:right="8"/>
      </w:pPr>
      <w:r w:rsidRPr="009B6F52">
        <w:rPr>
          <w:rFonts w:eastAsia="Arial"/>
        </w:rPr>
        <w:t>MXAgent3</w:t>
      </w:r>
      <w:r>
        <w:rPr>
          <w:rFonts w:ascii="Arial" w:eastAsia="Arial" w:hAnsi="Arial" w:cs="Arial"/>
        </w:rPr>
        <w:t>.</w:t>
      </w:r>
      <w:r>
        <w:t>FinancialInstitutionIdentification.PostalAddress.AddressLine = “NOTPROVIDED”</w:t>
      </w:r>
    </w:p>
    <w:p w14:paraId="52AD04F3" w14:textId="77777777" w:rsidR="00B314B7" w:rsidRDefault="00B314B7" w:rsidP="00B314B7">
      <w:pPr>
        <w:ind w:left="1427" w:right="8"/>
      </w:pPr>
    </w:p>
    <w:p w14:paraId="52A3CE4B" w14:textId="2EEF1361" w:rsidR="00B314B7" w:rsidRDefault="00DF12A4" w:rsidP="00DF12A4">
      <w:pPr>
        <w:ind w:right="8"/>
        <w:rPr>
          <w:ins w:id="951" w:author="BOUVY Martine" w:date="2022-09-22T09:07:00Z"/>
        </w:rPr>
      </w:pPr>
      <w:r>
        <w:t xml:space="preserve"> </w:t>
      </w:r>
      <w:r w:rsidR="00B314B7" w:rsidRPr="009B6F52">
        <w:rPr>
          <w:b/>
        </w:rPr>
        <w:t>ENDIF</w:t>
      </w:r>
      <w:r w:rsidR="00B314B7">
        <w:t xml:space="preserve"> /* IF </w:t>
      </w:r>
      <w:r w:rsidR="007123B4">
        <w:t>Length(MT72Extract3</w:t>
      </w:r>
      <w:r w:rsidR="00B314B7">
        <w:t xml:space="preserve">)&gt; </w:t>
      </w:r>
      <w:r w:rsidR="00462F52">
        <w:t>0</w:t>
      </w:r>
      <w:r w:rsidR="00B314B7">
        <w:t>*/</w:t>
      </w:r>
    </w:p>
    <w:p w14:paraId="24C72AE9" w14:textId="07C5E8BE" w:rsidR="00CC08BE" w:rsidRDefault="00CC08BE" w:rsidP="00DF12A4">
      <w:pPr>
        <w:ind w:right="8"/>
        <w:rPr>
          <w:ins w:id="952" w:author="BOUVY Martine" w:date="2022-09-22T09:07:00Z"/>
        </w:rPr>
      </w:pPr>
    </w:p>
    <w:p w14:paraId="4E7E680F" w14:textId="1FF918DF" w:rsidR="00CC08BE" w:rsidRDefault="00CC08BE" w:rsidP="00DF12A4">
      <w:pPr>
        <w:ind w:right="8"/>
        <w:rPr>
          <w:ins w:id="953" w:author="BOUVY Martine" w:date="2022-09-22T08:42:00Z"/>
        </w:rPr>
      </w:pPr>
      <w:ins w:id="954" w:author="BOUVY Martine" w:date="2022-09-22T09:07:00Z">
        <w:r w:rsidRPr="00BE41C7">
          <w:rPr>
            <w:b/>
            <w:bCs/>
          </w:rPr>
          <w:t>ENDIF</w:t>
        </w:r>
        <w:r>
          <w:t xml:space="preserve"> </w:t>
        </w:r>
      </w:ins>
      <w:ins w:id="955" w:author="BOUVY Martine" w:date="2022-09-22T09:08:00Z">
        <w:r>
          <w:t xml:space="preserve">/* </w:t>
        </w:r>
        <w:r w:rsidRPr="00BE41C7">
          <w:rPr>
            <w:bCs/>
          </w:rPr>
          <w:t>IF</w:t>
        </w:r>
        <w:r w:rsidRPr="00CC08BE">
          <w:rPr>
            <w:bCs/>
          </w:rPr>
          <w:t xml:space="preserve"> </w:t>
        </w:r>
        <w:r w:rsidRPr="00BE41C7">
          <w:rPr>
            <w:bCs/>
          </w:rPr>
          <w:t>Length</w:t>
        </w:r>
        <w:r>
          <w:t>(RemainingLines) &gt; 0 */</w:t>
        </w:r>
      </w:ins>
    </w:p>
    <w:p w14:paraId="320D9F09" w14:textId="71A172C5" w:rsidR="00EC2EAB" w:rsidRDefault="00EC2EAB" w:rsidP="00DF12A4">
      <w:pPr>
        <w:ind w:right="8"/>
        <w:rPr>
          <w:ins w:id="956" w:author="BOUVY Martine" w:date="2022-09-22T08:51:00Z"/>
        </w:rPr>
      </w:pPr>
    </w:p>
    <w:p w14:paraId="59BCE893" w14:textId="2FD7E775" w:rsidR="00761CE0" w:rsidRDefault="00761CE0" w:rsidP="00DF12A4">
      <w:pPr>
        <w:ind w:right="8"/>
        <w:rPr>
          <w:ins w:id="957" w:author="BOUVY Martine" w:date="2022-09-22T08:52:00Z"/>
        </w:rPr>
      </w:pPr>
      <w:ins w:id="958" w:author="BOUVY Martine" w:date="2022-09-22T08:51:00Z">
        <w:r>
          <w:t>/* Check if th</w:t>
        </w:r>
      </w:ins>
      <w:ins w:id="959" w:author="BOUVY Martine" w:date="2022-09-22T08:53:00Z">
        <w:r w:rsidR="00E55A7B">
          <w:t>e</w:t>
        </w:r>
      </w:ins>
      <w:ins w:id="960" w:author="BOUVY Martine" w:date="2022-09-22T08:51:00Z">
        <w:r>
          <w:t>re is a 4</w:t>
        </w:r>
        <w:r w:rsidRPr="00BE41C7">
          <w:rPr>
            <w:vertAlign w:val="superscript"/>
          </w:rPr>
          <w:t>th</w:t>
        </w:r>
        <w:r>
          <w:t xml:space="preserve"> INS code. In which case an </w:t>
        </w:r>
      </w:ins>
      <w:ins w:id="961" w:author="BOUVY Martine" w:date="2022-09-22T08:52:00Z">
        <w:r>
          <w:t>warning</w:t>
        </w:r>
      </w:ins>
      <w:ins w:id="962" w:author="BOUVY Martine" w:date="2022-09-22T08:51:00Z">
        <w:r>
          <w:t xml:space="preserve"> message is reported</w:t>
        </w:r>
      </w:ins>
      <w:ins w:id="963" w:author="BOUVY Martine" w:date="2022-09-22T08:54:00Z">
        <w:r w:rsidR="007440F7">
          <w:t xml:space="preserve">. This is to cater for the </w:t>
        </w:r>
      </w:ins>
      <w:ins w:id="964" w:author="BOUVY Martine" w:date="2022-09-22T08:56:00Z">
        <w:r w:rsidR="005A67D9">
          <w:t>case</w:t>
        </w:r>
      </w:ins>
      <w:ins w:id="965" w:author="BOUVY Martine" w:date="2022-09-22T08:54:00Z">
        <w:r w:rsidR="007440F7">
          <w:t xml:space="preserve"> where from pacs.009 DebtorAgent is translated to /INS/ and therefore 4 occurrences of /INS/ are possible or original payment in</w:t>
        </w:r>
      </w:ins>
      <w:ins w:id="966" w:author="BOUVY Martine" w:date="2022-09-22T08:55:00Z">
        <w:r w:rsidR="007440F7">
          <w:t xml:space="preserve"> MT has more than 3 occurrences in /INS/. From MT, it is not possible to identify if the first occurrence of /INS/ has to be translated to DebtorAgent</w:t>
        </w:r>
      </w:ins>
      <w:ins w:id="967" w:author="BOUVY Martine" w:date="2022-09-22T09:15:00Z">
        <w:r w:rsidR="000E47D6">
          <w:t xml:space="preserve"> in pacs.009</w:t>
        </w:r>
        <w:r w:rsidR="002A1B1F">
          <w:t xml:space="preserve"> as a side effect from MX to MT translation</w:t>
        </w:r>
      </w:ins>
      <w:ins w:id="968" w:author="BOUVY Martine" w:date="2022-09-22T08:55:00Z">
        <w:r w:rsidR="007440F7">
          <w:t>.</w:t>
        </w:r>
      </w:ins>
      <w:ins w:id="969" w:author="BOUVY Martine" w:date="2022-09-22T08:56:00Z">
        <w:r w:rsidR="005A67D9">
          <w:t xml:space="preserve"> </w:t>
        </w:r>
      </w:ins>
      <w:ins w:id="970" w:author="BOUVY Martine" w:date="2022-09-22T08:52:00Z">
        <w:r>
          <w:t>*/</w:t>
        </w:r>
      </w:ins>
    </w:p>
    <w:p w14:paraId="6DE96A2A" w14:textId="2E9AC272" w:rsidR="00761CE0" w:rsidRDefault="00761CE0" w:rsidP="00DF12A4">
      <w:pPr>
        <w:ind w:right="8"/>
        <w:rPr>
          <w:ins w:id="971" w:author="BOUVY Martine" w:date="2022-09-22T08:52:00Z"/>
        </w:rPr>
      </w:pPr>
    </w:p>
    <w:p w14:paraId="02226C8E" w14:textId="77777777" w:rsidR="00761CE0" w:rsidRDefault="00761CE0" w:rsidP="00DF12A4">
      <w:pPr>
        <w:ind w:right="8"/>
        <w:rPr>
          <w:ins w:id="972" w:author="BOUVY Martine" w:date="2022-09-22T08:50:00Z"/>
        </w:rPr>
      </w:pPr>
    </w:p>
    <w:p w14:paraId="77813D7D" w14:textId="3F8C26B6" w:rsidR="00761CE0" w:rsidRDefault="00761CE0" w:rsidP="00DF12A4">
      <w:pPr>
        <w:ind w:right="8"/>
        <w:rPr>
          <w:ins w:id="973" w:author="BOUVY Martine" w:date="2022-09-22T09:05:00Z"/>
        </w:rPr>
      </w:pPr>
      <w:ins w:id="974" w:author="BOUVY Martine" w:date="2022-09-22T08:50:00Z">
        <w:r w:rsidRPr="0044135E">
          <w:rPr>
            <w:b/>
            <w:bCs/>
          </w:rPr>
          <w:t>IF</w:t>
        </w:r>
        <w:r>
          <w:t xml:space="preserve"> INSCode THEN</w:t>
        </w:r>
      </w:ins>
    </w:p>
    <w:p w14:paraId="7EB5EBC8" w14:textId="77777777" w:rsidR="00CC08BE" w:rsidRDefault="00CC08BE" w:rsidP="00DF12A4">
      <w:pPr>
        <w:ind w:right="8"/>
        <w:rPr>
          <w:ins w:id="975" w:author="BOUVY Martine" w:date="2022-09-22T08:52:00Z"/>
        </w:rPr>
      </w:pPr>
    </w:p>
    <w:p w14:paraId="3D964C82" w14:textId="2423456E" w:rsidR="00761CE0" w:rsidRDefault="00761CE0" w:rsidP="00DF12A4">
      <w:pPr>
        <w:ind w:right="8"/>
        <w:rPr>
          <w:ins w:id="976" w:author="BOUVY Martine" w:date="2022-09-22T09:05:00Z"/>
        </w:rPr>
      </w:pPr>
      <w:ins w:id="977" w:author="BOUVY Martine" w:date="2022-09-22T08:52:00Z">
        <w:r>
          <w:t>/* delete the 3</w:t>
        </w:r>
        <w:r w:rsidRPr="0044135E">
          <w:rPr>
            <w:vertAlign w:val="superscript"/>
          </w:rPr>
          <w:t>rd</w:t>
        </w:r>
        <w:r>
          <w:t xml:space="preserve"> INS occurrence information </w:t>
        </w:r>
        <w:r w:rsidR="00E55A7B">
          <w:t>*/</w:t>
        </w:r>
      </w:ins>
    </w:p>
    <w:p w14:paraId="782B447B" w14:textId="77777777" w:rsidR="00CC08BE" w:rsidRDefault="00CC08BE" w:rsidP="00DF12A4">
      <w:pPr>
        <w:ind w:right="8"/>
        <w:rPr>
          <w:ins w:id="978" w:author="BOUVY Martine" w:date="2022-09-22T08:50:00Z"/>
        </w:rPr>
      </w:pPr>
    </w:p>
    <w:p w14:paraId="4A164BF6" w14:textId="77777777" w:rsidR="00761CE0" w:rsidRDefault="00761CE0" w:rsidP="00761CE0">
      <w:pPr>
        <w:ind w:left="846" w:right="8"/>
        <w:rPr>
          <w:ins w:id="979" w:author="BOUVY Martine" w:date="2022-09-22T08:51:00Z"/>
        </w:rPr>
      </w:pPr>
      <w:ins w:id="980" w:author="BOUVY Martine" w:date="2022-09-22T08:50:00Z">
        <w:r>
          <w:t xml:space="preserve">    </w:t>
        </w:r>
      </w:ins>
      <w:ins w:id="981" w:author="BOUVY Martine" w:date="2022-09-22T08:51:00Z">
        <w:r>
          <w:t xml:space="preserve">RemainingLines = </w:t>
        </w:r>
        <w:r w:rsidRPr="000065CE">
          <w:rPr>
            <w:b/>
          </w:rPr>
          <w:t>DeleteExtractLines</w:t>
        </w:r>
        <w:r>
          <w:t>(RemainingLines, “/INS/”, “//”)</w:t>
        </w:r>
      </w:ins>
    </w:p>
    <w:p w14:paraId="4B4CE583" w14:textId="436F53D3" w:rsidR="00761CE0" w:rsidRDefault="00761CE0" w:rsidP="00DF12A4">
      <w:pPr>
        <w:ind w:right="8"/>
        <w:rPr>
          <w:ins w:id="982" w:author="BOUVY Martine" w:date="2022-09-22T08:56:00Z"/>
        </w:rPr>
      </w:pPr>
    </w:p>
    <w:p w14:paraId="4F8C10D7" w14:textId="77777777" w:rsidR="005A67D9" w:rsidRDefault="005A67D9" w:rsidP="005A67D9">
      <w:pPr>
        <w:ind w:left="846" w:right="8"/>
        <w:rPr>
          <w:ins w:id="983" w:author="BOUVY Martine" w:date="2022-09-22T08:57:00Z"/>
        </w:rPr>
      </w:pPr>
      <w:ins w:id="984" w:author="BOUVY Martine" w:date="2022-09-22T08:56:00Z">
        <w:r>
          <w:t xml:space="preserve">    </w:t>
        </w:r>
      </w:ins>
      <w:ins w:id="985" w:author="BOUVY Martine" w:date="2022-09-22T08:57:00Z">
        <w:r w:rsidRPr="00DF12A4">
          <w:rPr>
            <w:b/>
          </w:rPr>
          <w:t>IF</w:t>
        </w:r>
        <w:r>
          <w:t xml:space="preserve"> </w:t>
        </w:r>
        <w:r w:rsidRPr="000065CE">
          <w:rPr>
            <w:b/>
          </w:rPr>
          <w:t>Length</w:t>
        </w:r>
        <w:r>
          <w:t>(RemainingLines) &gt; 0 Then</w:t>
        </w:r>
      </w:ins>
    </w:p>
    <w:p w14:paraId="4B6ED97A" w14:textId="77777777" w:rsidR="005A67D9" w:rsidRDefault="005A67D9" w:rsidP="005A67D9">
      <w:pPr>
        <w:ind w:left="846" w:right="8"/>
        <w:rPr>
          <w:ins w:id="986" w:author="BOUVY Martine" w:date="2022-09-22T08:57:00Z"/>
        </w:rPr>
      </w:pPr>
    </w:p>
    <w:p w14:paraId="769A0132" w14:textId="6B41B247" w:rsidR="005A67D9" w:rsidRDefault="005A67D9" w:rsidP="005A67D9">
      <w:pPr>
        <w:spacing w:after="54"/>
        <w:ind w:left="846" w:right="8"/>
        <w:rPr>
          <w:ins w:id="987" w:author="BOUVY Martine" w:date="2022-09-22T08:59:00Z"/>
        </w:rPr>
      </w:pPr>
      <w:ins w:id="988" w:author="BOUVY Martine" w:date="2022-09-22T08:57:00Z">
        <w:r>
          <w:t xml:space="preserve"> MT72Extract4 = </w:t>
        </w:r>
        <w:r>
          <w:rPr>
            <w:b/>
          </w:rPr>
          <w:t>Substring(ExtractLines</w:t>
        </w:r>
        <w:r>
          <w:t xml:space="preserve">(RemainingLines, “/INS/”, “//”), 6) </w:t>
        </w:r>
      </w:ins>
    </w:p>
    <w:p w14:paraId="526145C1" w14:textId="1C80324B" w:rsidR="00221C93" w:rsidRDefault="00221C93" w:rsidP="005A67D9">
      <w:pPr>
        <w:spacing w:after="54"/>
        <w:ind w:left="846" w:right="8"/>
        <w:rPr>
          <w:ins w:id="989" w:author="BOUVY Martine" w:date="2022-09-22T08:59:00Z"/>
        </w:rPr>
      </w:pPr>
      <w:ins w:id="990" w:author="BOUVY Martine" w:date="2022-09-22T08:59:00Z">
        <w:r>
          <w:t xml:space="preserve"> </w:t>
        </w:r>
      </w:ins>
      <w:ins w:id="991" w:author="BOUVY Martine" w:date="2022-09-22T09:01:00Z">
        <w:r>
          <w:tab/>
        </w:r>
      </w:ins>
      <w:ins w:id="992" w:author="BOUVY Martine" w:date="2022-09-22T08:59:00Z">
        <w:r w:rsidRPr="0044135E">
          <w:rPr>
            <w:b/>
            <w:bCs/>
          </w:rPr>
          <w:t xml:space="preserve">  IF Length</w:t>
        </w:r>
        <w:r>
          <w:t>(MT72Extract4) &gt; 0 THEN</w:t>
        </w:r>
      </w:ins>
    </w:p>
    <w:p w14:paraId="7313BBB5" w14:textId="7C6FA4F6" w:rsidR="00221C93" w:rsidRDefault="00221C93" w:rsidP="005A67D9">
      <w:pPr>
        <w:spacing w:after="54"/>
        <w:ind w:left="846" w:right="8"/>
        <w:rPr>
          <w:ins w:id="993" w:author="BOUVY Martine" w:date="2022-09-22T09:10:00Z"/>
        </w:rPr>
      </w:pPr>
      <w:ins w:id="994" w:author="BOUVY Martine" w:date="2022-09-22T08:59:00Z">
        <w:r>
          <w:t xml:space="preserve">        </w:t>
        </w:r>
      </w:ins>
      <w:ins w:id="995" w:author="BOUVY Martine" w:date="2022-09-22T09:00:00Z">
        <w:r>
          <w:t>Error</w:t>
        </w:r>
      </w:ins>
      <w:ins w:id="996" w:author="BOUVY Martine" w:date="2022-09-26T15:31:00Z">
        <w:r w:rsidR="00092BBE">
          <w:t>/Warning</w:t>
        </w:r>
      </w:ins>
      <w:ins w:id="997" w:author="BOUVY Martine" w:date="2022-09-22T09:00:00Z">
        <w:r>
          <w:t xml:space="preserve"> Message</w:t>
        </w:r>
      </w:ins>
    </w:p>
    <w:p w14:paraId="44C4AC38" w14:textId="6E1816C1" w:rsidR="009B5736" w:rsidRDefault="009B5736" w:rsidP="005A67D9">
      <w:pPr>
        <w:spacing w:after="54"/>
        <w:ind w:left="846" w:right="8"/>
        <w:rPr>
          <w:ins w:id="998" w:author="BOUVY Martine" w:date="2022-09-22T09:00:00Z"/>
        </w:rPr>
      </w:pPr>
      <w:ins w:id="999" w:author="BOUVY Martine" w:date="2022-09-22T09:10:00Z">
        <w:r>
          <w:t>/* as the 4</w:t>
        </w:r>
        <w:r w:rsidRPr="0044135E">
          <w:rPr>
            <w:vertAlign w:val="superscript"/>
          </w:rPr>
          <w:t>th</w:t>
        </w:r>
        <w:r>
          <w:t xml:space="preserve"> occurrence and the next ones are never translated, “Ignored” should be reported</w:t>
        </w:r>
      </w:ins>
      <w:ins w:id="1000" w:author="BOUVY Martine" w:date="2022-09-26T15:31:00Z">
        <w:r w:rsidR="00092BBE">
          <w:t xml:space="preserve">. But </w:t>
        </w:r>
      </w:ins>
      <w:ins w:id="1001" w:author="BOUVY Martine" w:date="2022-09-26T15:32:00Z">
        <w:r w:rsidR="00092BBE">
          <w:t>for technical reason</w:t>
        </w:r>
      </w:ins>
      <w:ins w:id="1002" w:author="BOUVY Martine" w:date="2022-09-26T15:33:00Z">
        <w:r w:rsidR="00DE296D">
          <w:t>s</w:t>
        </w:r>
      </w:ins>
      <w:ins w:id="1003" w:author="BOUVY Martine" w:date="2022-09-26T15:32:00Z">
        <w:r w:rsidR="00092BBE">
          <w:t>, it is too difficult to implement such code. So it will be replaced by a code in the category TRUNC Missing</w:t>
        </w:r>
      </w:ins>
      <w:ins w:id="1004" w:author="BOUVY Martine" w:date="2022-09-22T09:10:00Z">
        <w:r>
          <w:t xml:space="preserve"> *</w:t>
        </w:r>
      </w:ins>
      <w:ins w:id="1005" w:author="BOUVY Martine" w:date="2022-09-22T09:11:00Z">
        <w:r>
          <w:t>/</w:t>
        </w:r>
      </w:ins>
    </w:p>
    <w:p w14:paraId="589FE19E" w14:textId="56EEBBA4" w:rsidR="00221C93" w:rsidRPr="0044135E" w:rsidRDefault="00221C93" w:rsidP="005A67D9">
      <w:pPr>
        <w:spacing w:after="54"/>
        <w:ind w:left="846" w:right="8"/>
        <w:rPr>
          <w:ins w:id="1006" w:author="BOUVY Martine" w:date="2022-09-22T09:01:00Z"/>
          <w:b/>
          <w:bCs/>
        </w:rPr>
      </w:pPr>
      <w:ins w:id="1007" w:author="BOUVY Martine" w:date="2022-09-22T09:00:00Z">
        <w:r>
          <w:t xml:space="preserve"> </w:t>
        </w:r>
      </w:ins>
      <w:ins w:id="1008" w:author="BOUVY Martine" w:date="2022-09-22T09:01:00Z">
        <w:r>
          <w:tab/>
        </w:r>
      </w:ins>
      <w:ins w:id="1009" w:author="BOUVY Martine" w:date="2022-09-22T09:00:00Z">
        <w:r>
          <w:t xml:space="preserve">  </w:t>
        </w:r>
        <w:r w:rsidRPr="0044135E">
          <w:rPr>
            <w:b/>
            <w:bCs/>
          </w:rPr>
          <w:t>ENDIF</w:t>
        </w:r>
      </w:ins>
    </w:p>
    <w:p w14:paraId="1FA16B1B" w14:textId="5CC514AB" w:rsidR="00221C93" w:rsidRDefault="00CC08BE" w:rsidP="005A67D9">
      <w:pPr>
        <w:spacing w:after="54"/>
        <w:ind w:left="846" w:right="8"/>
        <w:rPr>
          <w:ins w:id="1010" w:author="BOUVY Martine" w:date="2022-09-22T08:57:00Z"/>
        </w:rPr>
      </w:pPr>
      <w:ins w:id="1011" w:author="BOUVY Martine" w:date="2022-09-22T09:04:00Z">
        <w:r>
          <w:t xml:space="preserve"> </w:t>
        </w:r>
      </w:ins>
    </w:p>
    <w:p w14:paraId="20EFAD81" w14:textId="0D2CE03D" w:rsidR="005A67D9" w:rsidRDefault="005A67D9" w:rsidP="00DF12A4">
      <w:pPr>
        <w:ind w:right="8"/>
        <w:rPr>
          <w:ins w:id="1012" w:author="BOUVY Martine" w:date="2022-09-22T08:42:00Z"/>
        </w:rPr>
      </w:pPr>
      <w:ins w:id="1013" w:author="BOUVY Martine" w:date="2022-09-22T08:56:00Z">
        <w:r>
          <w:t xml:space="preserve"> </w:t>
        </w:r>
      </w:ins>
    </w:p>
    <w:p w14:paraId="05DDAD7D" w14:textId="2D4B5F1A" w:rsidR="00EC2EAB" w:rsidRPr="0044135E" w:rsidRDefault="00CC08BE" w:rsidP="00DF12A4">
      <w:pPr>
        <w:ind w:right="8"/>
        <w:rPr>
          <w:b/>
          <w:bCs/>
        </w:rPr>
      </w:pPr>
      <w:ins w:id="1014" w:author="BOUVY Martine" w:date="2022-09-22T09:04:00Z">
        <w:r w:rsidRPr="0044135E">
          <w:rPr>
            <w:b/>
            <w:bCs/>
          </w:rPr>
          <w:t xml:space="preserve">  ENDIF </w:t>
        </w:r>
      </w:ins>
    </w:p>
    <w:p w14:paraId="7398D56E" w14:textId="77777777" w:rsidR="00B314B7" w:rsidRDefault="00B314B7" w:rsidP="00790F99">
      <w:pPr>
        <w:ind w:left="1427" w:right="8"/>
      </w:pPr>
    </w:p>
    <w:p w14:paraId="313E3843" w14:textId="2FE2F9A8" w:rsidR="00790F99" w:rsidRPr="009B6F52" w:rsidRDefault="00790F99" w:rsidP="00790F99">
      <w:pPr>
        <w:ind w:left="846" w:right="8"/>
        <w:rPr>
          <w:b/>
        </w:rPr>
      </w:pPr>
      <w:r w:rsidRPr="009B6F52">
        <w:rPr>
          <w:b/>
        </w:rPr>
        <w:t>ENDIF</w:t>
      </w:r>
      <w:ins w:id="1015" w:author="BOUVY Martine" w:date="2022-09-22T08:41:00Z">
        <w:r w:rsidR="00FF39DD">
          <w:rPr>
            <w:b/>
          </w:rPr>
          <w:t xml:space="preserve"> </w:t>
        </w:r>
      </w:ins>
      <w:ins w:id="1016" w:author="BOUVY Martine" w:date="2022-09-22T09:03:00Z">
        <w:r w:rsidR="00CC08BE" w:rsidRPr="0044135E">
          <w:rPr>
            <w:bCs/>
          </w:rPr>
          <w:t>/* IF</w:t>
        </w:r>
        <w:r w:rsidR="00CC08BE" w:rsidRPr="00CC08BE">
          <w:rPr>
            <w:bCs/>
          </w:rPr>
          <w:t xml:space="preserve"> </w:t>
        </w:r>
      </w:ins>
      <w:ins w:id="1017" w:author="BOUVY Martine" w:date="2022-09-22T09:09:00Z">
        <w:r w:rsidR="00CC08BE">
          <w:rPr>
            <w:bCs/>
          </w:rPr>
          <w:t>INSCode */</w:t>
        </w:r>
      </w:ins>
    </w:p>
    <w:p w14:paraId="3B013F07" w14:textId="77777777" w:rsidR="00790F99" w:rsidRDefault="00790F99" w:rsidP="00790F99">
      <w:pPr>
        <w:ind w:left="846" w:right="8"/>
      </w:pPr>
    </w:p>
    <w:p w14:paraId="3E007AD6" w14:textId="77777777" w:rsidR="00AF048F" w:rsidRDefault="002153EF">
      <w:pPr>
        <w:spacing w:after="102" w:line="259" w:lineRule="auto"/>
        <w:ind w:left="850" w:firstLine="0"/>
      </w:pPr>
      <w:r>
        <w:t xml:space="preserve"> </w:t>
      </w:r>
    </w:p>
    <w:p w14:paraId="33754034" w14:textId="77777777" w:rsidR="00AF048F" w:rsidRDefault="002153EF">
      <w:pPr>
        <w:spacing w:after="41" w:line="324" w:lineRule="auto"/>
        <w:ind w:left="837" w:right="5614" w:hanging="425"/>
      </w:pPr>
      <w:r>
        <w:rPr>
          <w:rFonts w:ascii="Arial" w:eastAsia="Arial" w:hAnsi="Arial" w:cs="Arial"/>
          <w:b/>
        </w:rPr>
        <w:t xml:space="preserve">Example 1 MT Source:  </w:t>
      </w:r>
      <w:r>
        <w:t xml:space="preserve">:72:/INS/GKCCBEBB  </w:t>
      </w:r>
    </w:p>
    <w:p w14:paraId="342CEA46" w14:textId="77777777" w:rsidR="00AF048F" w:rsidRDefault="002153EF">
      <w:pPr>
        <w:spacing w:after="9"/>
        <w:ind w:left="860" w:right="157" w:hanging="7"/>
      </w:pPr>
      <w:r>
        <w:rPr>
          <w:rFonts w:ascii="Arial" w:eastAsia="Arial" w:hAnsi="Arial" w:cs="Arial"/>
          <w:b/>
        </w:rPr>
        <w:t xml:space="preserve">MX Translation:  </w:t>
      </w:r>
    </w:p>
    <w:p w14:paraId="3A246209" w14:textId="77777777" w:rsidR="00AF048F" w:rsidRDefault="002153EF">
      <w:pPr>
        <w:ind w:left="846" w:right="8"/>
      </w:pPr>
      <w:r>
        <w:t>&lt;PrvsInstgAgt</w:t>
      </w:r>
      <w:r w:rsidR="00AD2853">
        <w:t>1</w:t>
      </w:r>
      <w:r>
        <w:t xml:space="preserve">&gt; </w:t>
      </w:r>
    </w:p>
    <w:p w14:paraId="20D1CE9C" w14:textId="77777777" w:rsidR="00AF048F" w:rsidRDefault="002153EF">
      <w:pPr>
        <w:tabs>
          <w:tab w:val="center" w:pos="850"/>
          <w:tab w:val="center" w:pos="2138"/>
        </w:tabs>
        <w:ind w:left="0" w:firstLine="0"/>
      </w:pPr>
      <w:r>
        <w:rPr>
          <w:rFonts w:ascii="Calibri" w:eastAsia="Calibri" w:hAnsi="Calibri" w:cs="Calibri"/>
          <w:sz w:val="22"/>
        </w:rPr>
        <w:tab/>
      </w:r>
      <w:r>
        <w:t xml:space="preserve"> </w:t>
      </w:r>
      <w:r>
        <w:tab/>
        <w:t xml:space="preserve">&lt;FinInstnId&gt; </w:t>
      </w:r>
    </w:p>
    <w:p w14:paraId="2BEFFA42" w14:textId="1EC0A6AE" w:rsidR="00AF048F" w:rsidRDefault="002153EF">
      <w:pPr>
        <w:tabs>
          <w:tab w:val="center" w:pos="850"/>
          <w:tab w:val="center" w:pos="1419"/>
          <w:tab w:val="center" w:pos="3124"/>
        </w:tabs>
        <w:ind w:left="0" w:firstLine="0"/>
      </w:pPr>
      <w:r>
        <w:rPr>
          <w:rFonts w:ascii="Calibri" w:eastAsia="Calibri" w:hAnsi="Calibri" w:cs="Calibri"/>
          <w:sz w:val="22"/>
        </w:rPr>
        <w:tab/>
      </w:r>
      <w:r>
        <w:t xml:space="preserve"> </w:t>
      </w:r>
      <w:r>
        <w:tab/>
        <w:t xml:space="preserve"> </w:t>
      </w:r>
      <w:r>
        <w:tab/>
        <w:t>&lt;BIC</w:t>
      </w:r>
      <w:r w:rsidR="00AD2853">
        <w:t>F</w:t>
      </w:r>
      <w:r w:rsidR="00935616">
        <w:t>I</w:t>
      </w:r>
      <w:r>
        <w:t>&gt;GKCCBEBB&lt;/BIC</w:t>
      </w:r>
      <w:r w:rsidR="00AD2853">
        <w:t>FI</w:t>
      </w:r>
      <w:r>
        <w:t xml:space="preserve">&gt; </w:t>
      </w:r>
    </w:p>
    <w:p w14:paraId="306089AC" w14:textId="77777777" w:rsidR="00AF048F" w:rsidRDefault="002153EF">
      <w:pPr>
        <w:tabs>
          <w:tab w:val="center" w:pos="850"/>
          <w:tab w:val="center" w:pos="2198"/>
        </w:tabs>
        <w:ind w:left="0" w:firstLine="0"/>
      </w:pPr>
      <w:r>
        <w:rPr>
          <w:rFonts w:ascii="Calibri" w:eastAsia="Calibri" w:hAnsi="Calibri" w:cs="Calibri"/>
          <w:sz w:val="22"/>
        </w:rPr>
        <w:tab/>
      </w:r>
      <w:r>
        <w:t xml:space="preserve"> </w:t>
      </w:r>
      <w:r>
        <w:tab/>
        <w:t xml:space="preserve">&lt;/FinInstnId&gt; </w:t>
      </w:r>
    </w:p>
    <w:p w14:paraId="028E6135" w14:textId="77777777" w:rsidR="00AF048F" w:rsidRDefault="002153EF">
      <w:pPr>
        <w:ind w:left="846" w:right="8"/>
      </w:pPr>
      <w:r>
        <w:t>&lt;/PrvsInstgAgt</w:t>
      </w:r>
      <w:r w:rsidR="00AD2853">
        <w:t>1</w:t>
      </w:r>
      <w:r>
        <w:t xml:space="preserve">&gt; </w:t>
      </w:r>
    </w:p>
    <w:p w14:paraId="2B33D9F0" w14:textId="77777777" w:rsidR="00AF048F" w:rsidRDefault="002153EF">
      <w:pPr>
        <w:spacing w:after="0" w:line="259" w:lineRule="auto"/>
        <w:ind w:left="850" w:firstLine="0"/>
      </w:pPr>
      <w:r>
        <w:t xml:space="preserve"> </w:t>
      </w:r>
    </w:p>
    <w:p w14:paraId="633C438A" w14:textId="58CA4121" w:rsidR="00B05D08" w:rsidRDefault="00B05D08">
      <w:pPr>
        <w:spacing w:after="41" w:line="324" w:lineRule="auto"/>
        <w:ind w:left="846" w:right="5615" w:hanging="435"/>
        <w:jc w:val="both"/>
        <w:rPr>
          <w:rFonts w:ascii="Arial" w:eastAsia="Arial" w:hAnsi="Arial" w:cs="Arial"/>
          <w:b/>
        </w:rPr>
      </w:pPr>
      <w:r>
        <w:rPr>
          <w:rFonts w:ascii="Arial" w:eastAsia="Arial" w:hAnsi="Arial" w:cs="Arial"/>
          <w:b/>
        </w:rPr>
        <w:t xml:space="preserve">Example 2 MT </w:t>
      </w:r>
      <w:r w:rsidR="002153EF">
        <w:rPr>
          <w:rFonts w:ascii="Arial" w:eastAsia="Arial" w:hAnsi="Arial" w:cs="Arial"/>
          <w:b/>
        </w:rPr>
        <w:t xml:space="preserve">Source: </w:t>
      </w:r>
    </w:p>
    <w:p w14:paraId="7F3CA20E" w14:textId="1196DA2A" w:rsidR="00AF048F" w:rsidRDefault="002153EF">
      <w:pPr>
        <w:spacing w:after="41" w:line="324" w:lineRule="auto"/>
        <w:ind w:left="846" w:right="5615" w:hanging="435"/>
        <w:jc w:val="both"/>
      </w:pPr>
      <w:r>
        <w:rPr>
          <w:rFonts w:ascii="Arial" w:eastAsia="Arial" w:hAnsi="Arial" w:cs="Arial"/>
          <w:b/>
        </w:rPr>
        <w:t xml:space="preserve"> </w:t>
      </w:r>
      <w:r>
        <w:t xml:space="preserve">:72:/INS/Bank ABC   </w:t>
      </w:r>
    </w:p>
    <w:p w14:paraId="5421EA12" w14:textId="77777777" w:rsidR="00AF048F" w:rsidRDefault="002153EF">
      <w:pPr>
        <w:spacing w:after="7"/>
        <w:ind w:left="859" w:right="157" w:hanging="7"/>
      </w:pPr>
      <w:r>
        <w:rPr>
          <w:rFonts w:ascii="Arial" w:eastAsia="Arial" w:hAnsi="Arial" w:cs="Arial"/>
          <w:b/>
        </w:rPr>
        <w:t xml:space="preserve">MX Translation:  </w:t>
      </w:r>
    </w:p>
    <w:p w14:paraId="341D9F76" w14:textId="77777777" w:rsidR="00AF048F" w:rsidRDefault="002153EF">
      <w:pPr>
        <w:ind w:left="846" w:right="8"/>
      </w:pPr>
      <w:r>
        <w:t>&lt;PrvsInstgAgt</w:t>
      </w:r>
      <w:r w:rsidR="00AD2853">
        <w:t>1</w:t>
      </w:r>
      <w:r>
        <w:t xml:space="preserve">&gt; </w:t>
      </w:r>
    </w:p>
    <w:p w14:paraId="6F7B536C" w14:textId="77777777" w:rsidR="00AF048F" w:rsidRDefault="002153EF">
      <w:pPr>
        <w:tabs>
          <w:tab w:val="center" w:pos="850"/>
          <w:tab w:val="center" w:pos="2138"/>
        </w:tabs>
        <w:ind w:left="0" w:firstLine="0"/>
      </w:pPr>
      <w:r>
        <w:rPr>
          <w:rFonts w:ascii="Calibri" w:eastAsia="Calibri" w:hAnsi="Calibri" w:cs="Calibri"/>
          <w:sz w:val="22"/>
        </w:rPr>
        <w:tab/>
      </w:r>
      <w:r>
        <w:t xml:space="preserve"> </w:t>
      </w:r>
      <w:r>
        <w:tab/>
        <w:t xml:space="preserve">&lt;FinInstnId&gt; </w:t>
      </w:r>
    </w:p>
    <w:p w14:paraId="693C431A" w14:textId="7679F16A" w:rsidR="00AF048F" w:rsidRDefault="002153EF">
      <w:pPr>
        <w:tabs>
          <w:tab w:val="center" w:pos="850"/>
          <w:tab w:val="center" w:pos="1419"/>
          <w:tab w:val="center" w:pos="1985"/>
          <w:tab w:val="center" w:pos="3571"/>
        </w:tabs>
        <w:ind w:left="0" w:firstLine="0"/>
      </w:pPr>
      <w:r>
        <w:rPr>
          <w:rFonts w:ascii="Calibri" w:eastAsia="Calibri" w:hAnsi="Calibri" w:cs="Calibri"/>
          <w:sz w:val="22"/>
        </w:rPr>
        <w:tab/>
      </w:r>
      <w:r w:rsidR="0089712C">
        <w:t xml:space="preserve"> </w:t>
      </w:r>
      <w:r w:rsidR="0089712C">
        <w:tab/>
        <w:t xml:space="preserve"> </w:t>
      </w:r>
      <w:r w:rsidR="0089712C">
        <w:tab/>
        <w:t xml:space="preserve">  </w:t>
      </w:r>
      <w:r>
        <w:t xml:space="preserve">&lt;Nm&gt;Bank ABC&lt;/Nm&gt; </w:t>
      </w:r>
    </w:p>
    <w:p w14:paraId="4D0998A1" w14:textId="5E49556F" w:rsidR="0089712C" w:rsidRDefault="0089712C" w:rsidP="0089712C">
      <w:pPr>
        <w:tabs>
          <w:tab w:val="center" w:pos="845"/>
          <w:tab w:val="center" w:pos="1414"/>
          <w:tab w:val="center" w:pos="1980"/>
          <w:tab w:val="center" w:pos="3565"/>
        </w:tabs>
        <w:ind w:left="0" w:firstLine="0"/>
      </w:pPr>
      <w:r>
        <w:t xml:space="preserve">               &lt;PstlAdr&gt;</w:t>
      </w:r>
    </w:p>
    <w:p w14:paraId="04313CBF" w14:textId="41A3D363" w:rsidR="0089712C" w:rsidRDefault="0089712C" w:rsidP="0089712C">
      <w:pPr>
        <w:tabs>
          <w:tab w:val="center" w:pos="845"/>
          <w:tab w:val="center" w:pos="1413"/>
          <w:tab w:val="center" w:pos="1980"/>
          <w:tab w:val="center" w:pos="4465"/>
        </w:tabs>
        <w:ind w:left="0" w:firstLine="0"/>
      </w:pPr>
      <w:r>
        <w:rPr>
          <w:rFonts w:ascii="Calibri" w:eastAsia="Calibri" w:hAnsi="Calibri" w:cs="Calibri"/>
          <w:sz w:val="22"/>
        </w:rPr>
        <w:tab/>
      </w:r>
      <w:r>
        <w:t xml:space="preserve"> </w:t>
      </w:r>
      <w:r>
        <w:tab/>
        <w:t xml:space="preserve">          &lt;AdrLine&gt;NOTPROVIDED&lt;/AdrLine&gt; </w:t>
      </w:r>
    </w:p>
    <w:p w14:paraId="038493A2" w14:textId="53643ECB" w:rsidR="0089712C" w:rsidRDefault="0089712C" w:rsidP="0089712C">
      <w:pPr>
        <w:tabs>
          <w:tab w:val="center" w:pos="845"/>
          <w:tab w:val="center" w:pos="1414"/>
          <w:tab w:val="center" w:pos="1980"/>
          <w:tab w:val="center" w:pos="4165"/>
        </w:tabs>
        <w:ind w:left="0" w:firstLine="0"/>
      </w:pPr>
      <w:r>
        <w:rPr>
          <w:rFonts w:ascii="Calibri" w:eastAsia="Calibri" w:hAnsi="Calibri" w:cs="Calibri"/>
          <w:sz w:val="22"/>
        </w:rPr>
        <w:tab/>
      </w:r>
      <w:r>
        <w:t xml:space="preserve"> </w:t>
      </w:r>
      <w:r>
        <w:tab/>
        <w:t xml:space="preserve"> </w:t>
      </w:r>
      <w:r>
        <w:tab/>
        <w:t xml:space="preserve">  &lt;/PstlAdr&gt;</w:t>
      </w:r>
    </w:p>
    <w:p w14:paraId="47E739CD" w14:textId="77777777" w:rsidR="00AF048F" w:rsidRDefault="002153EF">
      <w:pPr>
        <w:tabs>
          <w:tab w:val="center" w:pos="850"/>
          <w:tab w:val="center" w:pos="2198"/>
        </w:tabs>
        <w:ind w:left="0" w:firstLine="0"/>
      </w:pPr>
      <w:r>
        <w:rPr>
          <w:rFonts w:ascii="Calibri" w:eastAsia="Calibri" w:hAnsi="Calibri" w:cs="Calibri"/>
          <w:sz w:val="22"/>
        </w:rPr>
        <w:tab/>
      </w:r>
      <w:r>
        <w:t xml:space="preserve"> </w:t>
      </w:r>
      <w:r>
        <w:tab/>
        <w:t xml:space="preserve">&lt;/FinInstnId&gt; </w:t>
      </w:r>
    </w:p>
    <w:p w14:paraId="0CA142E5" w14:textId="77777777" w:rsidR="00AF048F" w:rsidRDefault="002153EF" w:rsidP="00536B5B">
      <w:r>
        <w:t>&lt;/PrvsInstgAgt</w:t>
      </w:r>
      <w:r w:rsidR="00AD2853">
        <w:t>1</w:t>
      </w:r>
      <w:r>
        <w:t xml:space="preserve">&gt; </w:t>
      </w:r>
    </w:p>
    <w:p w14:paraId="3F167B9D" w14:textId="77777777" w:rsidR="0089712C" w:rsidRDefault="0089712C" w:rsidP="0089712C"/>
    <w:p w14:paraId="37099264" w14:textId="77777777" w:rsidR="00BE6C28" w:rsidRDefault="00BE6C28">
      <w:pPr>
        <w:ind w:left="846" w:right="8"/>
      </w:pPr>
    </w:p>
    <w:p w14:paraId="78E2CB33" w14:textId="4AE302D3" w:rsidR="00AF048F" w:rsidRDefault="00B66369" w:rsidP="00EC55BF">
      <w:pPr>
        <w:pStyle w:val="Heading3"/>
      </w:pPr>
      <w:bookmarkStart w:id="1018" w:name="_Toc6320414"/>
      <w:bookmarkStart w:id="1019" w:name="_Toc136351232"/>
      <w:r>
        <w:t>3.2.7</w:t>
      </w:r>
      <w:r w:rsidR="00180E67">
        <w:t xml:space="preserve">  </w:t>
      </w:r>
      <w:r w:rsidR="002153EF">
        <w:t>MT_To_MXFinancialInstitutionAccount</w:t>
      </w:r>
      <w:bookmarkEnd w:id="1018"/>
      <w:bookmarkEnd w:id="1019"/>
      <w:r w:rsidR="002153EF">
        <w:t xml:space="preserve"> </w:t>
      </w:r>
    </w:p>
    <w:p w14:paraId="2F9A59EA" w14:textId="77777777" w:rsidR="00AF048F" w:rsidRDefault="002153EF">
      <w:pPr>
        <w:spacing w:after="95"/>
        <w:ind w:left="419" w:right="157" w:hanging="7"/>
      </w:pPr>
      <w:r>
        <w:rPr>
          <w:rFonts w:ascii="Arial" w:eastAsia="Arial" w:hAnsi="Arial" w:cs="Arial"/>
          <w:b/>
        </w:rPr>
        <w:t xml:space="preserve">Name </w:t>
      </w:r>
    </w:p>
    <w:p w14:paraId="4F783F8C" w14:textId="77777777" w:rsidR="00AF048F" w:rsidRDefault="002153EF">
      <w:pPr>
        <w:spacing w:after="112" w:line="249" w:lineRule="auto"/>
        <w:ind w:left="849" w:right="15" w:hanging="10"/>
      </w:pPr>
      <w:r>
        <w:rPr>
          <w:rFonts w:ascii="Arial" w:eastAsia="Arial" w:hAnsi="Arial" w:cs="Arial"/>
        </w:rPr>
        <w:t xml:space="preserve">MT_To_MXFinancialInstitutionAccount </w:t>
      </w:r>
    </w:p>
    <w:p w14:paraId="532ABA05" w14:textId="77777777" w:rsidR="00AF048F" w:rsidRDefault="002153EF">
      <w:pPr>
        <w:spacing w:after="95"/>
        <w:ind w:left="419" w:right="157" w:hanging="7"/>
      </w:pPr>
      <w:r>
        <w:rPr>
          <w:rFonts w:ascii="Arial" w:eastAsia="Arial" w:hAnsi="Arial" w:cs="Arial"/>
          <w:b/>
        </w:rPr>
        <w:lastRenderedPageBreak/>
        <w:t xml:space="preserve">Business description  </w:t>
      </w:r>
    </w:p>
    <w:p w14:paraId="292F3BB1" w14:textId="2F225DFD" w:rsidR="00AF048F" w:rsidRDefault="002153EF">
      <w:pPr>
        <w:spacing w:after="112" w:line="249" w:lineRule="auto"/>
        <w:ind w:left="849" w:right="15" w:hanging="10"/>
        <w:rPr>
          <w:ins w:id="1020" w:author="BOUVY Martine" w:date="2022-02-03T09:15:00Z"/>
          <w:rFonts w:ascii="Arial" w:eastAsia="Arial" w:hAnsi="Arial" w:cs="Arial"/>
        </w:rPr>
      </w:pPr>
      <w:r>
        <w:rPr>
          <w:rFonts w:ascii="Arial" w:eastAsia="Arial" w:hAnsi="Arial" w:cs="Arial"/>
        </w:rPr>
        <w:t xml:space="preserve">The function translates an MT financial institution account to an MX account by deleting the slash “/”, or '//CH' (in case of a CHIPS Universal Identifier), the  debit indicator and slash “/D/” or the credit indicator and slash “/C/” and writing the remainder in the appropriate MX account element </w:t>
      </w:r>
      <w:r w:rsidR="00201230">
        <w:rPr>
          <w:rFonts w:ascii="Arial" w:eastAsia="Arial" w:hAnsi="Arial" w:cs="Arial"/>
        </w:rPr>
        <w:t xml:space="preserve">in Identification/Other/Identification </w:t>
      </w:r>
      <w:ins w:id="1021" w:author="BOUVY Martine [3]" w:date="2020-10-19T11:46:00Z">
        <w:r w:rsidR="00A25160">
          <w:rPr>
            <w:rFonts w:ascii="Arial" w:eastAsia="Arial" w:hAnsi="Arial" w:cs="Arial"/>
          </w:rPr>
          <w:t>or Identification/IBAN.</w:t>
        </w:r>
      </w:ins>
      <w:del w:id="1022" w:author="BOUVY Martine [3]" w:date="2020-10-19T11:46:00Z">
        <w:r w:rsidR="00201230" w:rsidDel="00A25160">
          <w:rPr>
            <w:rFonts w:ascii="Arial" w:eastAsia="Arial" w:hAnsi="Arial" w:cs="Arial"/>
          </w:rPr>
          <w:delText>(IBAN is not considered in order to avoid any mistake in the account identification type).</w:delText>
        </w:r>
      </w:del>
    </w:p>
    <w:p w14:paraId="0BA7DB7C" w14:textId="232609C8" w:rsidR="00A054BA" w:rsidRPr="0052377F" w:rsidRDefault="0091359B" w:rsidP="00A054BA">
      <w:pPr>
        <w:spacing w:after="112" w:line="249" w:lineRule="auto"/>
        <w:ind w:left="849" w:right="15" w:hanging="10"/>
        <w:rPr>
          <w:ins w:id="1023" w:author="BOUVY Martine" w:date="2022-02-03T09:18:00Z"/>
          <w:rFonts w:ascii="Arial" w:eastAsia="Arial" w:hAnsi="Arial" w:cs="Arial"/>
        </w:rPr>
      </w:pPr>
      <w:ins w:id="1024" w:author="BOUVY Martine" w:date="2022-02-03T09:15:00Z">
        <w:r w:rsidRPr="00056DAA">
          <w:rPr>
            <w:rFonts w:ascii="Arial" w:eastAsia="Arial" w:hAnsi="Arial" w:cs="Arial"/>
          </w:rPr>
          <w:t>The function handle</w:t>
        </w:r>
      </w:ins>
      <w:ins w:id="1025" w:author="BOUVY Martine" w:date="2022-02-03T09:16:00Z">
        <w:r w:rsidRPr="00056DAA">
          <w:rPr>
            <w:rFonts w:ascii="Arial" w:eastAsia="Arial" w:hAnsi="Arial" w:cs="Arial"/>
          </w:rPr>
          <w:t xml:space="preserve">s also the case where only /C or /D is provided with no account identification. In that case </w:t>
        </w:r>
      </w:ins>
      <w:ins w:id="1026" w:author="BOUVY Martine" w:date="2022-02-03T09:18:00Z">
        <w:r w:rsidR="009B5977" w:rsidRPr="00056DAA">
          <w:rPr>
            <w:rFonts w:ascii="Arial" w:eastAsia="Arial" w:hAnsi="Arial" w:cs="Arial"/>
          </w:rPr>
          <w:t>MX Account is not populated</w:t>
        </w:r>
      </w:ins>
      <w:ins w:id="1027" w:author="BOUVY Martine" w:date="2022-02-22T08:51:00Z">
        <w:r w:rsidR="0052377F" w:rsidRPr="00056DAA">
          <w:rPr>
            <w:rFonts w:ascii="Arial" w:eastAsia="Arial" w:hAnsi="Arial" w:cs="Arial"/>
          </w:rPr>
          <w:t xml:space="preserve">. </w:t>
        </w:r>
      </w:ins>
      <w:ins w:id="1028" w:author="BOUVY Martine" w:date="2022-02-22T08:57:00Z">
        <w:r w:rsidR="00A054BA" w:rsidRPr="00056DAA">
          <w:rPr>
            <w:rFonts w:ascii="Arial" w:eastAsia="Arial" w:hAnsi="Arial" w:cs="Arial"/>
          </w:rPr>
          <w:t>The METAFCTxxx in excel handles the translation of /C or /D to SettlementM</w:t>
        </w:r>
      </w:ins>
      <w:ins w:id="1029" w:author="BOUVY Martine" w:date="2022-02-22T08:58:00Z">
        <w:r w:rsidR="00A054BA" w:rsidRPr="00056DAA">
          <w:rPr>
            <w:rFonts w:ascii="Arial" w:eastAsia="Arial" w:hAnsi="Arial" w:cs="Arial"/>
          </w:rPr>
          <w:t>ethod if present in 53a. Otherwise /C or /D is ignored.</w:t>
        </w:r>
        <w:r w:rsidR="00A054BA">
          <w:rPr>
            <w:rFonts w:ascii="Arial" w:eastAsia="Arial" w:hAnsi="Arial" w:cs="Arial"/>
          </w:rPr>
          <w:t xml:space="preserve"> </w:t>
        </w:r>
      </w:ins>
    </w:p>
    <w:p w14:paraId="70C1E033" w14:textId="77777777" w:rsidR="009B5977" w:rsidRDefault="009B5977">
      <w:pPr>
        <w:spacing w:after="112" w:line="249" w:lineRule="auto"/>
        <w:ind w:left="849" w:right="15" w:hanging="10"/>
      </w:pPr>
    </w:p>
    <w:p w14:paraId="1411C208" w14:textId="77777777" w:rsidR="00AF048F" w:rsidRDefault="002153EF">
      <w:pPr>
        <w:spacing w:after="95"/>
        <w:ind w:left="419" w:right="157" w:hanging="7"/>
      </w:pPr>
      <w:r>
        <w:rPr>
          <w:rFonts w:ascii="Arial" w:eastAsia="Arial" w:hAnsi="Arial" w:cs="Arial"/>
          <w:b/>
        </w:rPr>
        <w:t xml:space="preserve">Format </w:t>
      </w:r>
    </w:p>
    <w:p w14:paraId="6052BF9A" w14:textId="77777777" w:rsidR="00B05D08" w:rsidRDefault="002153EF">
      <w:pPr>
        <w:spacing w:after="0" w:line="372" w:lineRule="auto"/>
        <w:ind w:left="860" w:right="519" w:hanging="7"/>
        <w:rPr>
          <w:rFonts w:ascii="Arial" w:eastAsia="Arial" w:hAnsi="Arial" w:cs="Arial"/>
        </w:rPr>
      </w:pPr>
      <w:r>
        <w:rPr>
          <w:rFonts w:ascii="Arial" w:eastAsia="Arial" w:hAnsi="Arial" w:cs="Arial"/>
          <w:b/>
        </w:rPr>
        <w:t>MT_To_MXFinancialInstitutionAccount</w:t>
      </w:r>
      <w:r>
        <w:rPr>
          <w:rFonts w:ascii="Arial" w:eastAsia="Arial" w:hAnsi="Arial" w:cs="Arial"/>
        </w:rPr>
        <w:t xml:space="preserve">(MTPartyIdentifier ; MXAccount)  </w:t>
      </w:r>
    </w:p>
    <w:p w14:paraId="084D6063" w14:textId="16C00A2B" w:rsidR="00AF048F" w:rsidRDefault="002153EF">
      <w:pPr>
        <w:spacing w:after="0" w:line="372" w:lineRule="auto"/>
        <w:ind w:left="860" w:right="519" w:hanging="7"/>
      </w:pPr>
      <w:r>
        <w:rPr>
          <w:rFonts w:ascii="Arial" w:eastAsia="Arial" w:hAnsi="Arial" w:cs="Arial"/>
          <w:b/>
        </w:rPr>
        <w:t xml:space="preserve">Input </w:t>
      </w:r>
    </w:p>
    <w:p w14:paraId="1B776147" w14:textId="77777777" w:rsidR="00AF048F" w:rsidRDefault="002153EF">
      <w:pPr>
        <w:spacing w:after="112" w:line="249" w:lineRule="auto"/>
        <w:ind w:left="849" w:right="15" w:hanging="10"/>
      </w:pPr>
      <w:r>
        <w:rPr>
          <w:rFonts w:ascii="Arial" w:eastAsia="Arial" w:hAnsi="Arial" w:cs="Arial"/>
        </w:rPr>
        <w:t xml:space="preserve">MTPartyIdentifier: financial institution account in the MT format [/1!a]/34x ([ ] indicate optionality).   </w:t>
      </w:r>
    </w:p>
    <w:p w14:paraId="4DDB93D2" w14:textId="77777777" w:rsidR="00AF048F" w:rsidRDefault="002153EF">
      <w:pPr>
        <w:spacing w:after="95"/>
        <w:ind w:left="860" w:right="157" w:hanging="7"/>
      </w:pPr>
      <w:r>
        <w:rPr>
          <w:rFonts w:ascii="Arial" w:eastAsia="Arial" w:hAnsi="Arial" w:cs="Arial"/>
          <w:b/>
        </w:rPr>
        <w:t xml:space="preserve">Output </w:t>
      </w:r>
    </w:p>
    <w:p w14:paraId="7BC2AD83" w14:textId="180079BE" w:rsidR="00AF048F" w:rsidRDefault="002153EF">
      <w:pPr>
        <w:spacing w:after="112" w:line="249" w:lineRule="auto"/>
        <w:ind w:left="849" w:right="15" w:hanging="10"/>
      </w:pPr>
      <w:r>
        <w:rPr>
          <w:rFonts w:ascii="Arial" w:eastAsia="Arial" w:hAnsi="Arial" w:cs="Arial"/>
        </w:rPr>
        <w:t xml:space="preserve">MXAccount: the result of this function -an MX account- is immediately put into the correct MX element inside the target component typed </w:t>
      </w:r>
      <w:r>
        <w:rPr>
          <w:rFonts w:ascii="Arial" w:eastAsia="Arial" w:hAnsi="Arial" w:cs="Arial"/>
          <w:i/>
        </w:rPr>
        <w:t>CashAccount</w:t>
      </w:r>
      <w:r w:rsidR="00B17E3B">
        <w:rPr>
          <w:rFonts w:ascii="Arial" w:eastAsia="Arial" w:hAnsi="Arial" w:cs="Arial"/>
          <w:i/>
        </w:rPr>
        <w:t>38</w:t>
      </w:r>
      <w:r>
        <w:rPr>
          <w:rFonts w:ascii="Arial" w:eastAsia="Arial" w:hAnsi="Arial" w:cs="Arial"/>
        </w:rPr>
        <w:t xml:space="preserve">.  </w:t>
      </w:r>
    </w:p>
    <w:p w14:paraId="3387883F" w14:textId="77777777" w:rsidR="00B10C51" w:rsidRDefault="002153EF">
      <w:pPr>
        <w:spacing w:after="95" w:line="370" w:lineRule="auto"/>
        <w:ind w:left="839" w:right="6158" w:hanging="427"/>
        <w:rPr>
          <w:rFonts w:ascii="Arial" w:eastAsia="Arial" w:hAnsi="Arial" w:cs="Arial"/>
        </w:rPr>
      </w:pPr>
      <w:r>
        <w:rPr>
          <w:rFonts w:ascii="Arial" w:eastAsia="Arial" w:hAnsi="Arial" w:cs="Arial"/>
          <w:b/>
        </w:rPr>
        <w:t xml:space="preserve">Preconditions </w:t>
      </w:r>
      <w:r>
        <w:rPr>
          <w:rFonts w:ascii="Arial" w:eastAsia="Arial" w:hAnsi="Arial" w:cs="Arial"/>
        </w:rPr>
        <w:t xml:space="preserve">None. </w:t>
      </w:r>
    </w:p>
    <w:p w14:paraId="446227CE" w14:textId="40AC284C" w:rsidR="00AF048F" w:rsidRDefault="002153EF">
      <w:pPr>
        <w:spacing w:after="7"/>
        <w:ind w:left="419" w:right="157" w:hanging="7"/>
        <w:rPr>
          <w:ins w:id="1030" w:author="BOUVY Martine" w:date="2022-02-02T17:21:00Z"/>
          <w:rFonts w:ascii="Arial" w:eastAsia="Arial" w:hAnsi="Arial" w:cs="Arial"/>
          <w:b/>
        </w:rPr>
      </w:pPr>
      <w:r>
        <w:rPr>
          <w:rFonts w:ascii="Arial" w:eastAsia="Arial" w:hAnsi="Arial" w:cs="Arial"/>
          <w:b/>
        </w:rPr>
        <w:t xml:space="preserve">Formal description </w:t>
      </w:r>
    </w:p>
    <w:p w14:paraId="2792CE71" w14:textId="46068EEE" w:rsidR="00186089" w:rsidRDefault="00186089">
      <w:pPr>
        <w:spacing w:after="7"/>
        <w:ind w:left="419" w:right="157" w:hanging="7"/>
        <w:rPr>
          <w:ins w:id="1031" w:author="BOUVY Martine" w:date="2022-02-02T17:21:00Z"/>
          <w:rFonts w:ascii="Arial" w:eastAsia="Arial" w:hAnsi="Arial" w:cs="Arial"/>
          <w:b/>
        </w:rPr>
      </w:pPr>
    </w:p>
    <w:p w14:paraId="04A61E0D" w14:textId="54536D19" w:rsidR="00186089" w:rsidRPr="00056DAA" w:rsidRDefault="00186089">
      <w:pPr>
        <w:spacing w:after="7"/>
        <w:ind w:left="419" w:right="157" w:hanging="7"/>
        <w:rPr>
          <w:ins w:id="1032" w:author="BOUVY Martine" w:date="2022-02-02T17:21:00Z"/>
          <w:rFonts w:ascii="Arial" w:eastAsia="Arial" w:hAnsi="Arial" w:cs="Arial"/>
          <w:bCs/>
        </w:rPr>
      </w:pPr>
      <w:ins w:id="1033" w:author="BOUVY Martine" w:date="2022-02-02T17:21:00Z">
        <w:r w:rsidRPr="00056DAA">
          <w:rPr>
            <w:rFonts w:ascii="Arial" w:eastAsia="Arial" w:hAnsi="Arial" w:cs="Arial"/>
            <w:bCs/>
          </w:rPr>
          <w:t xml:space="preserve">/* Local variables </w:t>
        </w:r>
      </w:ins>
    </w:p>
    <w:p w14:paraId="1F8D2B2E" w14:textId="0A5AA43D" w:rsidR="00186089" w:rsidRPr="00056DAA" w:rsidRDefault="00186089">
      <w:pPr>
        <w:spacing w:after="7"/>
        <w:ind w:left="419" w:right="157" w:hanging="7"/>
        <w:rPr>
          <w:ins w:id="1034" w:author="BOUVY Martine" w:date="2022-02-02T17:22:00Z"/>
        </w:rPr>
      </w:pPr>
      <w:ins w:id="1035" w:author="BOUVY Martine" w:date="2022-02-02T17:21:00Z">
        <w:r w:rsidRPr="00056DAA">
          <w:t>Account: strin</w:t>
        </w:r>
      </w:ins>
      <w:ins w:id="1036" w:author="BOUVY Martine" w:date="2022-02-02T17:22:00Z">
        <w:r w:rsidRPr="00056DAA">
          <w:t>g</w:t>
        </w:r>
      </w:ins>
    </w:p>
    <w:p w14:paraId="525B7381" w14:textId="345C896B" w:rsidR="00186089" w:rsidRPr="00056DAA" w:rsidRDefault="00186089" w:rsidP="00186089">
      <w:pPr>
        <w:spacing w:after="7"/>
        <w:ind w:left="419" w:right="157" w:hanging="7"/>
        <w:rPr>
          <w:ins w:id="1037" w:author="BOUVY Martine" w:date="2022-02-02T17:22:00Z"/>
        </w:rPr>
      </w:pPr>
      <w:ins w:id="1038" w:author="BOUVY Martine" w:date="2022-02-02T17:22:00Z">
        <w:r w:rsidRPr="00056DAA">
          <w:t>CUIDIndicator : Boolean</w:t>
        </w:r>
      </w:ins>
    </w:p>
    <w:p w14:paraId="17673672" w14:textId="5D10A9F5" w:rsidR="00186089" w:rsidRPr="00056DAA" w:rsidRDefault="00186089">
      <w:pPr>
        <w:spacing w:after="7"/>
        <w:ind w:left="419" w:right="157" w:hanging="7"/>
        <w:rPr>
          <w:ins w:id="1039" w:author="BOUVY Martine" w:date="2022-02-02T17:22:00Z"/>
        </w:rPr>
      </w:pPr>
      <w:ins w:id="1040" w:author="BOUVY Martine" w:date="2022-02-02T17:22:00Z">
        <w:r w:rsidRPr="00056DAA">
          <w:t>*/</w:t>
        </w:r>
      </w:ins>
    </w:p>
    <w:p w14:paraId="6354FEE8" w14:textId="4EC4017E" w:rsidR="00186089" w:rsidRPr="00056DAA" w:rsidRDefault="00186089">
      <w:pPr>
        <w:spacing w:after="7"/>
        <w:ind w:left="419" w:right="157" w:hanging="7"/>
        <w:rPr>
          <w:ins w:id="1041" w:author="BOUVY Martine" w:date="2022-02-02T17:22:00Z"/>
        </w:rPr>
      </w:pPr>
    </w:p>
    <w:p w14:paraId="507A183D" w14:textId="047246CF" w:rsidR="00186089" w:rsidRPr="00186089" w:rsidRDefault="00186089">
      <w:pPr>
        <w:spacing w:after="7"/>
        <w:ind w:left="419" w:right="157" w:hanging="7"/>
        <w:rPr>
          <w:ins w:id="1042" w:author="BOUVY Martine" w:date="2022-02-02T17:21:00Z"/>
          <w:rFonts w:ascii="Arial" w:eastAsia="Arial" w:hAnsi="Arial" w:cs="Arial"/>
          <w:bCs/>
        </w:rPr>
      </w:pPr>
      <w:ins w:id="1043" w:author="BOUVY Martine" w:date="2022-02-02T17:22:00Z">
        <w:r w:rsidRPr="00056DAA">
          <w:t>CUIDIndicator = False</w:t>
        </w:r>
      </w:ins>
    </w:p>
    <w:p w14:paraId="0807E126" w14:textId="31553517" w:rsidR="00186089" w:rsidRDefault="00186089">
      <w:pPr>
        <w:spacing w:after="7"/>
        <w:ind w:left="419" w:right="157" w:hanging="7"/>
        <w:rPr>
          <w:ins w:id="1044" w:author="BOUVY Martine" w:date="2022-02-02T17:21:00Z"/>
          <w:rFonts w:ascii="Arial" w:eastAsia="Arial" w:hAnsi="Arial" w:cs="Arial"/>
          <w:b/>
        </w:rPr>
      </w:pPr>
    </w:p>
    <w:p w14:paraId="2CE2755E" w14:textId="77777777" w:rsidR="00186089" w:rsidRDefault="00186089">
      <w:pPr>
        <w:spacing w:after="7"/>
        <w:ind w:left="419" w:right="157" w:hanging="7"/>
      </w:pPr>
    </w:p>
    <w:p w14:paraId="049DF1C4" w14:textId="2CC9C9E7" w:rsidR="00AF048F" w:rsidRDefault="002153EF">
      <w:pPr>
        <w:spacing w:after="104" w:line="216" w:lineRule="auto"/>
        <w:ind w:left="846" w:right="8"/>
      </w:pPr>
      <w:r>
        <w:t xml:space="preserve">/*Check whether debit/credit indicator or a CHIPS Universal Identifier are present and delete depending on the case indicator and/or slash or double slash. </w:t>
      </w:r>
      <w:del w:id="1045" w:author="BOUVY Martine" w:date="2022-02-02T17:21:00Z">
        <w:r w:rsidDel="00186089">
          <w:delText>Account is a local variable</w:delText>
        </w:r>
      </w:del>
      <w:r>
        <w:t xml:space="preserve">*/ </w:t>
      </w:r>
    </w:p>
    <w:p w14:paraId="2F856457" w14:textId="78BE4C5D" w:rsidR="00A26A21" w:rsidDel="00D36BB0" w:rsidRDefault="002153EF">
      <w:pPr>
        <w:spacing w:line="326" w:lineRule="auto"/>
        <w:ind w:left="1407" w:right="8" w:hanging="569"/>
        <w:rPr>
          <w:del w:id="1046" w:author="BOUVY Martine [3]" w:date="2020-10-19T11:53:00Z"/>
        </w:rPr>
      </w:pPr>
      <w:del w:id="1047" w:author="BOUVY Martine [3]" w:date="2020-10-19T11:53:00Z">
        <w:r w:rsidRPr="006B372F" w:rsidDel="00D36BB0">
          <w:rPr>
            <w:b/>
          </w:rPr>
          <w:delText>IF</w:delText>
        </w:r>
        <w:r w:rsidDel="00D36BB0">
          <w:delText xml:space="preserve"> </w:delText>
        </w:r>
        <w:r w:rsidDel="00D36BB0">
          <w:rPr>
            <w:b/>
          </w:rPr>
          <w:delText>Substring</w:delText>
        </w:r>
        <w:r w:rsidDel="00D36BB0">
          <w:delText xml:space="preserve">(MTPartyIdentifier, 1, 3) = “/C/” OR “/D/”  </w:delText>
        </w:r>
      </w:del>
    </w:p>
    <w:p w14:paraId="3A509D35" w14:textId="219FF044" w:rsidR="00AF048F" w:rsidDel="00D36BB0" w:rsidRDefault="00A26A21">
      <w:pPr>
        <w:spacing w:line="326" w:lineRule="auto"/>
        <w:ind w:left="1407" w:right="8" w:hanging="569"/>
        <w:rPr>
          <w:del w:id="1048" w:author="BOUVY Martine [3]" w:date="2020-10-19T11:53:00Z"/>
        </w:rPr>
      </w:pPr>
      <w:del w:id="1049" w:author="BOUVY Martine [3]" w:date="2020-10-19T11:53:00Z">
        <w:r w:rsidDel="00D36BB0">
          <w:delText xml:space="preserve">    </w:delText>
        </w:r>
        <w:r w:rsidR="002153EF" w:rsidDel="00D36BB0">
          <w:delText xml:space="preserve">Account= </w:delText>
        </w:r>
        <w:r w:rsidR="002153EF" w:rsidDel="00D36BB0">
          <w:rPr>
            <w:b/>
          </w:rPr>
          <w:delText>Substring</w:delText>
        </w:r>
        <w:r w:rsidR="002153EF" w:rsidDel="00D36BB0">
          <w:delText xml:space="preserve">(MTPartyIdentifier, 4) </w:delText>
        </w:r>
      </w:del>
    </w:p>
    <w:p w14:paraId="458E4B13" w14:textId="77777777" w:rsidR="00BB7856" w:rsidRDefault="002153EF">
      <w:pPr>
        <w:spacing w:line="329" w:lineRule="auto"/>
        <w:ind w:left="1407" w:right="338" w:hanging="569"/>
        <w:rPr>
          <w:ins w:id="1050" w:author="BOUVY Martine" w:date="2022-02-02T17:08:00Z"/>
          <w:b/>
        </w:rPr>
      </w:pPr>
      <w:del w:id="1051" w:author="BOUVY Martine [3]" w:date="2020-10-19T11:52:00Z">
        <w:r w:rsidRPr="006B372F" w:rsidDel="00D36BB0">
          <w:rPr>
            <w:b/>
          </w:rPr>
          <w:delText>ELSE</w:delText>
        </w:r>
      </w:del>
    </w:p>
    <w:p w14:paraId="30F81FFC" w14:textId="77777777" w:rsidR="00BB7856" w:rsidRDefault="00BB7856">
      <w:pPr>
        <w:spacing w:line="329" w:lineRule="auto"/>
        <w:ind w:left="1407" w:right="338" w:hanging="569"/>
        <w:rPr>
          <w:ins w:id="1052" w:author="BOUVY Martine" w:date="2022-02-02T17:08:00Z"/>
          <w:b/>
        </w:rPr>
      </w:pPr>
      <w:ins w:id="1053" w:author="BOUVY Martine" w:date="2022-02-02T17:08:00Z">
        <w:r>
          <w:rPr>
            <w:b/>
          </w:rPr>
          <w:t xml:space="preserve"> </w:t>
        </w:r>
      </w:ins>
    </w:p>
    <w:p w14:paraId="41ABCC27" w14:textId="6278022B" w:rsidR="00C31544" w:rsidRDefault="002153EF">
      <w:pPr>
        <w:spacing w:line="329" w:lineRule="auto"/>
        <w:ind w:left="1407" w:right="338" w:hanging="569"/>
      </w:pPr>
      <w:r w:rsidRPr="006B372F">
        <w:rPr>
          <w:b/>
        </w:rPr>
        <w:t>IF</w:t>
      </w:r>
      <w:r>
        <w:t xml:space="preserve"> </w:t>
      </w:r>
      <w:r>
        <w:rPr>
          <w:b/>
        </w:rPr>
        <w:t>Substring</w:t>
      </w:r>
      <w:r>
        <w:t>(MTPartyIdentifier, 1, 4) = “//CH”</w:t>
      </w:r>
      <w:ins w:id="1054" w:author="BOUVY Martine [3]" w:date="2020-10-19T11:59:00Z">
        <w:r w:rsidR="009478AE">
          <w:t xml:space="preserve"> THEN</w:t>
        </w:r>
      </w:ins>
      <w:del w:id="1055" w:author="BOUVY Martine [3]" w:date="2020-10-19T11:59:00Z">
        <w:r w:rsidDel="009478AE">
          <w:delText xml:space="preserve">  </w:delText>
        </w:r>
      </w:del>
      <w:r>
        <w:t xml:space="preserve"> </w:t>
      </w:r>
    </w:p>
    <w:p w14:paraId="76C3BC19" w14:textId="1A5B1A12" w:rsidR="00AF048F" w:rsidRDefault="00C31544">
      <w:pPr>
        <w:spacing w:line="329" w:lineRule="auto"/>
        <w:ind w:left="1407" w:right="338" w:hanging="569"/>
        <w:rPr>
          <w:ins w:id="1056" w:author="BOUVY Martine" w:date="2022-02-02T17:28:00Z"/>
        </w:rPr>
      </w:pPr>
      <w:r>
        <w:t xml:space="preserve">    </w:t>
      </w:r>
      <w:r w:rsidR="002153EF">
        <w:t xml:space="preserve">Account= </w:t>
      </w:r>
      <w:r w:rsidR="002153EF">
        <w:rPr>
          <w:b/>
        </w:rPr>
        <w:t>Substring</w:t>
      </w:r>
      <w:r w:rsidR="002153EF">
        <w:t xml:space="preserve">(MTPartyIdentifier, 5) </w:t>
      </w:r>
    </w:p>
    <w:p w14:paraId="3403DEE9" w14:textId="1734B4F4" w:rsidR="00711F3F" w:rsidRDefault="00711F3F">
      <w:pPr>
        <w:spacing w:line="329" w:lineRule="auto"/>
        <w:ind w:left="1407" w:right="338" w:hanging="569"/>
        <w:rPr>
          <w:ins w:id="1057" w:author="BOUVY Martine" w:date="2022-02-02T17:30:00Z"/>
        </w:rPr>
      </w:pPr>
      <w:ins w:id="1058" w:author="BOUVY Martine" w:date="2022-02-02T17:28:00Z">
        <w:r>
          <w:t xml:space="preserve">    </w:t>
        </w:r>
        <w:r w:rsidRPr="00056DAA">
          <w:t>CUIDIndicator = True</w:t>
        </w:r>
      </w:ins>
    </w:p>
    <w:p w14:paraId="5C0EC197" w14:textId="4CF60656" w:rsidR="00711F3F" w:rsidRDefault="00711F3F">
      <w:pPr>
        <w:spacing w:line="329" w:lineRule="auto"/>
        <w:ind w:left="1407" w:right="338" w:hanging="569"/>
        <w:rPr>
          <w:ins w:id="1059" w:author="BOUVY Martine" w:date="2022-02-02T17:30:00Z"/>
        </w:rPr>
      </w:pPr>
      <w:ins w:id="1060" w:author="BOUVY Martine" w:date="2022-02-02T17:30:00Z">
        <w:r w:rsidRPr="007929FD">
          <w:rPr>
            <w:b/>
            <w:bCs/>
          </w:rPr>
          <w:t xml:space="preserve">    IF</w:t>
        </w:r>
        <w:r>
          <w:t xml:space="preserve"> Length(Account)= 0</w:t>
        </w:r>
      </w:ins>
    </w:p>
    <w:p w14:paraId="155E005D" w14:textId="0CE60E49" w:rsidR="00711F3F" w:rsidRPr="007929FD" w:rsidRDefault="00711F3F">
      <w:pPr>
        <w:spacing w:line="329" w:lineRule="auto"/>
        <w:ind w:left="1407" w:right="338" w:hanging="569"/>
        <w:rPr>
          <w:ins w:id="1061" w:author="BOUVY Martine" w:date="2022-02-02T17:30:00Z"/>
          <w:b/>
          <w:bCs/>
        </w:rPr>
      </w:pPr>
      <w:ins w:id="1062" w:author="BOUVY Martine" w:date="2022-02-02T17:30:00Z">
        <w:r>
          <w:t xml:space="preserve">      </w:t>
        </w:r>
      </w:ins>
      <w:ins w:id="1063" w:author="BOUVY Martine" w:date="2023-02-08T09:18:00Z">
        <w:r w:rsidR="004D0D76" w:rsidRPr="004D0D76">
          <w:rPr>
            <w:b/>
            <w:bCs/>
          </w:rPr>
          <w:t>T11013</w:t>
        </w:r>
        <w:r w:rsidR="004D0D76">
          <w:t xml:space="preserve"> </w:t>
        </w:r>
      </w:ins>
      <w:ins w:id="1064" w:author="BOUVY Martine" w:date="2022-02-03T09:26:00Z">
        <w:r w:rsidR="007929FD" w:rsidRPr="004D0D76">
          <w:rPr>
            <w:b/>
            <w:bCs/>
            <w:strike/>
          </w:rPr>
          <w:t>T20233</w:t>
        </w:r>
      </w:ins>
    </w:p>
    <w:p w14:paraId="12A02F8F" w14:textId="032B2C05" w:rsidR="00711F3F" w:rsidRPr="007929FD" w:rsidRDefault="00711F3F">
      <w:pPr>
        <w:spacing w:line="329" w:lineRule="auto"/>
        <w:ind w:left="1407" w:right="338" w:hanging="569"/>
        <w:rPr>
          <w:b/>
          <w:bCs/>
        </w:rPr>
      </w:pPr>
      <w:ins w:id="1065" w:author="BOUVY Martine" w:date="2022-02-02T17:30:00Z">
        <w:r w:rsidRPr="007929FD">
          <w:rPr>
            <w:b/>
            <w:bCs/>
          </w:rPr>
          <w:t xml:space="preserve">    ENDIF</w:t>
        </w:r>
      </w:ins>
    </w:p>
    <w:p w14:paraId="4E13F34F" w14:textId="79E9D346" w:rsidR="00AF048F" w:rsidDel="00711F3F" w:rsidRDefault="00A26A21" w:rsidP="00A26A21">
      <w:pPr>
        <w:spacing w:after="3" w:line="253" w:lineRule="auto"/>
        <w:ind w:left="987" w:right="1246" w:hanging="10"/>
        <w:rPr>
          <w:ins w:id="1066" w:author="BOUVY Martine [3]" w:date="2020-10-19T11:52:00Z"/>
          <w:del w:id="1067" w:author="BOUVY Martine" w:date="2022-02-02T17:28:00Z"/>
        </w:rPr>
      </w:pPr>
      <w:del w:id="1068" w:author="BOUVY Martine" w:date="2022-02-02T17:28:00Z">
        <w:r w:rsidDel="00711F3F">
          <w:delText xml:space="preserve">   </w:delText>
        </w:r>
        <w:r w:rsidR="002153EF" w:rsidDel="00711F3F">
          <w:delText xml:space="preserve">Identification.Other.SchemeName.Code = “CUID” </w:delText>
        </w:r>
      </w:del>
    </w:p>
    <w:p w14:paraId="1927CCCD" w14:textId="77777777" w:rsidR="009478AE" w:rsidRDefault="00D36BB0" w:rsidP="00A26A21">
      <w:pPr>
        <w:spacing w:after="3" w:line="253" w:lineRule="auto"/>
        <w:ind w:left="987" w:right="1246" w:hanging="10"/>
        <w:rPr>
          <w:ins w:id="1069" w:author="BOUVY Martine [3]" w:date="2020-10-19T11:59:00Z"/>
        </w:rPr>
      </w:pPr>
      <w:ins w:id="1070" w:author="BOUVY Martine [3]" w:date="2020-10-19T11:52:00Z">
        <w:r>
          <w:lastRenderedPageBreak/>
          <w:t xml:space="preserve">   </w:t>
        </w:r>
      </w:ins>
    </w:p>
    <w:p w14:paraId="14E20A84" w14:textId="3649ED7D" w:rsidR="00D36BB0" w:rsidRPr="00056DAA" w:rsidDel="00255751" w:rsidRDefault="00D36BB0" w:rsidP="00A26A21">
      <w:pPr>
        <w:spacing w:after="3" w:line="253" w:lineRule="auto"/>
        <w:ind w:left="987" w:right="1246" w:hanging="10"/>
        <w:rPr>
          <w:ins w:id="1071" w:author="BOUVY Martine [3]" w:date="2020-10-19T11:52:00Z"/>
          <w:del w:id="1072" w:author="BOUVY Martine" w:date="2022-02-02T17:13:00Z"/>
        </w:rPr>
      </w:pPr>
      <w:ins w:id="1073" w:author="BOUVY Martine [3]" w:date="2020-10-19T11:52:00Z">
        <w:del w:id="1074" w:author="BOUVY Martine" w:date="2022-02-02T17:13:00Z">
          <w:r w:rsidDel="00255751">
            <w:delText xml:space="preserve">   </w:delText>
          </w:r>
          <w:r w:rsidRPr="00056DAA" w:rsidDel="00255751">
            <w:delText xml:space="preserve">Identification.Other.Identification = Account </w:delText>
          </w:r>
        </w:del>
      </w:ins>
    </w:p>
    <w:p w14:paraId="376535B5" w14:textId="4D28AD93" w:rsidR="00D36BB0" w:rsidRPr="00056DAA" w:rsidRDefault="00D36BB0" w:rsidP="00A26A21">
      <w:pPr>
        <w:spacing w:after="3" w:line="253" w:lineRule="auto"/>
        <w:ind w:left="987" w:right="1246" w:hanging="10"/>
      </w:pPr>
      <w:ins w:id="1075" w:author="BOUVY Martine [3]" w:date="2020-10-19T11:52:00Z">
        <w:del w:id="1076" w:author="BOUVY Martine" w:date="2022-02-02T17:13:00Z">
          <w:r w:rsidRPr="00056DAA" w:rsidDel="00255751">
            <w:delText xml:space="preserve"> </w:delText>
          </w:r>
        </w:del>
      </w:ins>
    </w:p>
    <w:p w14:paraId="7431FCC6" w14:textId="0D16CE49" w:rsidR="00D36BB0" w:rsidRDefault="00D36BB0" w:rsidP="00255751">
      <w:pPr>
        <w:spacing w:line="326" w:lineRule="auto"/>
        <w:ind w:left="360" w:right="8" w:hanging="90"/>
        <w:rPr>
          <w:ins w:id="1077" w:author="BOUVY Martine [3]" w:date="2020-10-19T11:53:00Z"/>
        </w:rPr>
      </w:pPr>
      <w:ins w:id="1078" w:author="BOUVY Martine [3]" w:date="2020-10-19T11:53:00Z">
        <w:r w:rsidRPr="00056DAA">
          <w:rPr>
            <w:b/>
          </w:rPr>
          <w:t xml:space="preserve">  </w:t>
        </w:r>
        <w:del w:id="1079" w:author="BOUVY Martine" w:date="2022-02-02T17:08:00Z">
          <w:r w:rsidRPr="00056DAA" w:rsidDel="00BB7856">
            <w:rPr>
              <w:b/>
            </w:rPr>
            <w:delText xml:space="preserve">   </w:delText>
          </w:r>
        </w:del>
      </w:ins>
      <w:ins w:id="1080" w:author="BOUVY Martine" w:date="2022-02-02T17:08:00Z">
        <w:r w:rsidR="00BB7856" w:rsidRPr="00056DAA">
          <w:rPr>
            <w:b/>
          </w:rPr>
          <w:t>ELSE</w:t>
        </w:r>
      </w:ins>
      <w:ins w:id="1081" w:author="BOUVY Martine [3]" w:date="2020-10-19T11:53:00Z">
        <w:r w:rsidRPr="00056DAA">
          <w:rPr>
            <w:b/>
          </w:rPr>
          <w:t>IF</w:t>
        </w:r>
        <w:r>
          <w:t xml:space="preserve"> </w:t>
        </w:r>
        <w:r>
          <w:rPr>
            <w:b/>
          </w:rPr>
          <w:t>Substring</w:t>
        </w:r>
        <w:r>
          <w:t xml:space="preserve">(MTPartyIdentifier, 1, 3) = “/C/” OR “/D/” </w:t>
        </w:r>
      </w:ins>
      <w:ins w:id="1082" w:author="BOUVY Martine [3]" w:date="2020-10-19T11:55:00Z">
        <w:r>
          <w:t>THEN</w:t>
        </w:r>
      </w:ins>
      <w:ins w:id="1083" w:author="BOUVY Martine [3]" w:date="2020-10-19T11:53:00Z">
        <w:r>
          <w:t xml:space="preserve"> </w:t>
        </w:r>
      </w:ins>
    </w:p>
    <w:p w14:paraId="5D8ABCE8" w14:textId="77777777" w:rsidR="00CF734F" w:rsidRDefault="00D36BB0" w:rsidP="004D1FDF">
      <w:pPr>
        <w:spacing w:line="326" w:lineRule="auto"/>
        <w:ind w:left="1407" w:right="8" w:hanging="569"/>
      </w:pPr>
      <w:ins w:id="1084" w:author="BOUVY Martine [3]" w:date="2020-10-19T11:53:00Z">
        <w:r>
          <w:t xml:space="preserve">  </w:t>
        </w:r>
      </w:ins>
      <w:ins w:id="1085" w:author="BOUVY Martine [3]" w:date="2020-10-19T11:54:00Z">
        <w:r>
          <w:t xml:space="preserve">         </w:t>
        </w:r>
      </w:ins>
      <w:ins w:id="1086" w:author="BOUVY Martine [3]" w:date="2020-10-19T11:53:00Z">
        <w:r>
          <w:t xml:space="preserve">Account= </w:t>
        </w:r>
        <w:r>
          <w:rPr>
            <w:b/>
          </w:rPr>
          <w:t>Substring</w:t>
        </w:r>
        <w:r>
          <w:t>(MTPartyIdentifier, 4)</w:t>
        </w:r>
      </w:ins>
    </w:p>
    <w:p w14:paraId="68DEEB63" w14:textId="71E78237" w:rsidR="00D36BB0" w:rsidRPr="00CF734F" w:rsidRDefault="00CF734F" w:rsidP="004D1FDF">
      <w:pPr>
        <w:spacing w:line="326" w:lineRule="auto"/>
        <w:ind w:left="1407" w:right="8" w:hanging="569"/>
        <w:rPr>
          <w:b/>
        </w:rPr>
      </w:pPr>
      <w:r w:rsidRPr="00CF734F">
        <w:rPr>
          <w:b/>
        </w:rPr>
        <w:t xml:space="preserve">           </w:t>
      </w:r>
      <w:del w:id="1087" w:author="BOUVY Martine" w:date="2022-01-26T16:29:00Z">
        <w:r w:rsidRPr="00CD0194" w:rsidDel="00D6411F">
          <w:rPr>
            <w:b/>
          </w:rPr>
          <w:delText>T20086</w:delText>
        </w:r>
      </w:del>
      <w:ins w:id="1088" w:author="BOUVY Martine [3]" w:date="2020-10-19T11:53:00Z">
        <w:del w:id="1089" w:author="BOUVY Martine" w:date="2022-01-26T16:29:00Z">
          <w:r w:rsidR="00D36BB0" w:rsidRPr="00CF734F" w:rsidDel="00D6411F">
            <w:rPr>
              <w:b/>
            </w:rPr>
            <w:delText xml:space="preserve"> </w:delText>
          </w:r>
        </w:del>
      </w:ins>
      <w:ins w:id="1090" w:author="BOUVY Martine" w:date="2022-01-26T16:29:00Z">
        <w:r w:rsidR="00D6411F">
          <w:rPr>
            <w:b/>
          </w:rPr>
          <w:t>T11008</w:t>
        </w:r>
      </w:ins>
    </w:p>
    <w:p w14:paraId="68BD3C8C" w14:textId="4D5C7995" w:rsidR="00CF734F" w:rsidRPr="004D1FDF" w:rsidRDefault="00CF734F" w:rsidP="004D1FDF">
      <w:pPr>
        <w:spacing w:line="326" w:lineRule="auto"/>
        <w:ind w:left="1407" w:right="8" w:hanging="569"/>
        <w:rPr>
          <w:ins w:id="1091" w:author="BOUVY Martine [3]" w:date="2020-10-19T11:47:00Z"/>
        </w:rPr>
      </w:pPr>
      <w:r>
        <w:t xml:space="preserve">           </w:t>
      </w:r>
    </w:p>
    <w:p w14:paraId="3EC36289" w14:textId="77777777" w:rsidR="007569E6" w:rsidRPr="00056DAA" w:rsidRDefault="00D36BB0" w:rsidP="00255751">
      <w:pPr>
        <w:tabs>
          <w:tab w:val="left" w:pos="270"/>
          <w:tab w:val="left" w:pos="810"/>
          <w:tab w:val="left" w:pos="900"/>
        </w:tabs>
        <w:spacing w:line="326" w:lineRule="auto"/>
        <w:ind w:left="810" w:right="8" w:hanging="569"/>
        <w:rPr>
          <w:ins w:id="1092" w:author="BOUVY Martine" w:date="2022-02-23T08:34:00Z"/>
        </w:rPr>
      </w:pPr>
      <w:ins w:id="1093" w:author="BOUVY Martine [3]" w:date="2020-10-19T11:47:00Z">
        <w:r>
          <w:rPr>
            <w:b/>
          </w:rPr>
          <w:t xml:space="preserve">     </w:t>
        </w:r>
        <w:del w:id="1094" w:author="BOUVY Martine" w:date="2022-02-22T08:46:00Z">
          <w:r w:rsidDel="00A46F1B">
            <w:rPr>
              <w:b/>
            </w:rPr>
            <w:delText xml:space="preserve"> </w:delText>
          </w:r>
        </w:del>
      </w:ins>
      <w:ins w:id="1095" w:author="BOUVY Martine [3]" w:date="2020-10-19T11:54:00Z">
        <w:r w:rsidRPr="00056DAA">
          <w:rPr>
            <w:b/>
          </w:rPr>
          <w:t>ELSE</w:t>
        </w:r>
      </w:ins>
      <w:ins w:id="1096" w:author="BOUVY Martine" w:date="2022-02-02T17:08:00Z">
        <w:r w:rsidR="00BB7856" w:rsidRPr="00056DAA">
          <w:rPr>
            <w:b/>
          </w:rPr>
          <w:t>IF</w:t>
        </w:r>
      </w:ins>
      <w:ins w:id="1097" w:author="BOUVY Martine" w:date="2022-02-02T17:07:00Z">
        <w:r w:rsidR="00BB7856" w:rsidRPr="00056DAA">
          <w:rPr>
            <w:b/>
          </w:rPr>
          <w:t xml:space="preserve"> Substring</w:t>
        </w:r>
        <w:r w:rsidR="00BB7856" w:rsidRPr="00056DAA">
          <w:t xml:space="preserve">(MTPartyIdentifier, 1, </w:t>
        </w:r>
      </w:ins>
      <w:r w:rsidR="00255751" w:rsidRPr="00056DAA">
        <w:t>2</w:t>
      </w:r>
      <w:ins w:id="1098" w:author="BOUVY Martine" w:date="2022-02-02T17:07:00Z">
        <w:r w:rsidR="00BB7856" w:rsidRPr="00056DAA">
          <w:t xml:space="preserve">) = “/C” OR “/D” </w:t>
        </w:r>
      </w:ins>
      <w:ins w:id="1099" w:author="BOUVY Martine" w:date="2022-02-02T17:35:00Z">
        <w:r w:rsidR="000568B0" w:rsidRPr="00056DAA">
          <w:t>AND</w:t>
        </w:r>
      </w:ins>
      <w:ins w:id="1100" w:author="BOUVY Martine" w:date="2022-02-02T17:34:00Z">
        <w:r w:rsidR="000568B0" w:rsidRPr="00056DAA">
          <w:t xml:space="preserve"> </w:t>
        </w:r>
        <w:r w:rsidR="000568B0" w:rsidRPr="00056DAA">
          <w:rPr>
            <w:b/>
            <w:bCs/>
          </w:rPr>
          <w:t>Length</w:t>
        </w:r>
      </w:ins>
      <w:ins w:id="1101" w:author="BOUVY Martine" w:date="2022-02-02T17:35:00Z">
        <w:r w:rsidR="000568B0" w:rsidRPr="00056DAA">
          <w:t>(</w:t>
        </w:r>
      </w:ins>
      <w:ins w:id="1102" w:author="BOUVY Martine" w:date="2022-02-02T17:34:00Z">
        <w:r w:rsidR="000568B0" w:rsidRPr="00056DAA">
          <w:t>MTPartyIdentifier, 3) = 0</w:t>
        </w:r>
      </w:ins>
      <w:ins w:id="1103" w:author="BOUVY Martine" w:date="2022-02-02T17:35:00Z">
        <w:r w:rsidR="000568B0" w:rsidRPr="00056DAA">
          <w:t xml:space="preserve"> </w:t>
        </w:r>
      </w:ins>
      <w:ins w:id="1104" w:author="BOUVY Martine" w:date="2022-02-02T17:07:00Z">
        <w:r w:rsidR="00BB7856" w:rsidRPr="00056DAA">
          <w:t>THEN</w:t>
        </w:r>
      </w:ins>
    </w:p>
    <w:p w14:paraId="1722E102" w14:textId="77777777" w:rsidR="000568B0" w:rsidRPr="00056DAA" w:rsidRDefault="000568B0" w:rsidP="00255751">
      <w:pPr>
        <w:tabs>
          <w:tab w:val="left" w:pos="270"/>
          <w:tab w:val="left" w:pos="810"/>
          <w:tab w:val="left" w:pos="900"/>
        </w:tabs>
        <w:spacing w:line="326" w:lineRule="auto"/>
        <w:ind w:left="810" w:right="8" w:hanging="569"/>
        <w:rPr>
          <w:ins w:id="1105" w:author="BOUVY Martine" w:date="2022-02-02T17:14:00Z"/>
        </w:rPr>
      </w:pPr>
    </w:p>
    <w:p w14:paraId="120258EE" w14:textId="3A0CC14D" w:rsidR="00255751" w:rsidRPr="00056DAA" w:rsidRDefault="00255751" w:rsidP="00255751">
      <w:pPr>
        <w:tabs>
          <w:tab w:val="left" w:pos="270"/>
          <w:tab w:val="left" w:pos="810"/>
          <w:tab w:val="left" w:pos="900"/>
        </w:tabs>
        <w:spacing w:line="326" w:lineRule="auto"/>
        <w:ind w:left="810" w:right="8" w:hanging="569"/>
        <w:rPr>
          <w:ins w:id="1106" w:author="BOUVY Martine" w:date="2022-02-02T17:07:00Z"/>
          <w:bCs/>
        </w:rPr>
      </w:pPr>
      <w:ins w:id="1107" w:author="BOUVY Martine" w:date="2022-02-02T17:14:00Z">
        <w:r w:rsidRPr="00056DAA">
          <w:rPr>
            <w:bCs/>
          </w:rPr>
          <w:t>/* case where only the debit/credit indicator is used without account</w:t>
        </w:r>
      </w:ins>
      <w:ins w:id="1108" w:author="BOUVY Martine" w:date="2022-02-03T09:30:00Z">
        <w:r w:rsidR="00977C9F" w:rsidRPr="00056DAA">
          <w:rPr>
            <w:bCs/>
          </w:rPr>
          <w:t xml:space="preserve"> identification</w:t>
        </w:r>
      </w:ins>
      <w:ins w:id="1109" w:author="BOUVY Martine" w:date="2022-02-22T08:46:00Z">
        <w:r w:rsidR="00A46F1B" w:rsidRPr="00056DAA">
          <w:rPr>
            <w:bCs/>
          </w:rPr>
          <w:t xml:space="preserve">. </w:t>
        </w:r>
      </w:ins>
      <w:ins w:id="1110" w:author="BOUVY Martine" w:date="2022-02-02T17:15:00Z">
        <w:r w:rsidRPr="00056DAA">
          <w:rPr>
            <w:bCs/>
          </w:rPr>
          <w:t>*/</w:t>
        </w:r>
      </w:ins>
    </w:p>
    <w:p w14:paraId="1585F14B" w14:textId="4A58FC04" w:rsidR="00BB7856" w:rsidRPr="00056DAA" w:rsidRDefault="00BB7856" w:rsidP="00BB7856">
      <w:pPr>
        <w:spacing w:line="326" w:lineRule="auto"/>
        <w:ind w:left="1407" w:right="8" w:hanging="569"/>
        <w:rPr>
          <w:ins w:id="1111" w:author="BOUVY Martine" w:date="2022-02-23T08:35:00Z"/>
          <w:b/>
        </w:rPr>
      </w:pPr>
      <w:ins w:id="1112" w:author="BOUVY Martine" w:date="2022-02-02T17:07:00Z">
        <w:r w:rsidRPr="00056DAA">
          <w:t xml:space="preserve">           Account= </w:t>
        </w:r>
      </w:ins>
      <w:ins w:id="1113" w:author="BOUVY Martine" w:date="2022-02-02T17:14:00Z">
        <w:r w:rsidR="00255751" w:rsidRPr="00056DAA">
          <w:rPr>
            <w:b/>
          </w:rPr>
          <w:t>“”</w:t>
        </w:r>
      </w:ins>
    </w:p>
    <w:p w14:paraId="4E86866A" w14:textId="2751576E" w:rsidR="00BB7856" w:rsidRDefault="007569E6" w:rsidP="00121609">
      <w:pPr>
        <w:tabs>
          <w:tab w:val="left" w:pos="270"/>
          <w:tab w:val="left" w:pos="810"/>
          <w:tab w:val="left" w:pos="900"/>
        </w:tabs>
        <w:spacing w:line="326" w:lineRule="auto"/>
        <w:ind w:left="810" w:right="8" w:hanging="569"/>
        <w:rPr>
          <w:ins w:id="1114" w:author="BOUVY Martine" w:date="2022-02-02T17:33:00Z"/>
          <w:b/>
        </w:rPr>
      </w:pPr>
      <w:ins w:id="1115" w:author="BOUVY Martine" w:date="2022-02-23T08:35:00Z">
        <w:r w:rsidRPr="00056DAA">
          <w:t xml:space="preserve">           </w:t>
        </w:r>
        <w:r w:rsidRPr="00056DAA">
          <w:rPr>
            <w:b/>
          </w:rPr>
          <w:t xml:space="preserve">     T11008</w:t>
        </w:r>
      </w:ins>
      <w:ins w:id="1116" w:author="BOUVY Martine" w:date="2022-02-02T17:07:00Z">
        <w:r w:rsidR="00BB7856" w:rsidRPr="00056DAA">
          <w:rPr>
            <w:b/>
          </w:rPr>
          <w:t xml:space="preserve">         </w:t>
        </w:r>
      </w:ins>
    </w:p>
    <w:p w14:paraId="675DB45E" w14:textId="10DD62FA" w:rsidR="000568B0" w:rsidRDefault="000568B0" w:rsidP="00BB7856">
      <w:pPr>
        <w:spacing w:line="326" w:lineRule="auto"/>
        <w:ind w:left="1407" w:right="8" w:hanging="569"/>
        <w:rPr>
          <w:ins w:id="1117" w:author="BOUVY Martine" w:date="2022-02-02T17:33:00Z"/>
          <w:b/>
        </w:rPr>
      </w:pPr>
    </w:p>
    <w:p w14:paraId="182AC8B8" w14:textId="0C54EAD9" w:rsidR="000568B0" w:rsidRDefault="000568B0" w:rsidP="00BB7856">
      <w:pPr>
        <w:spacing w:line="326" w:lineRule="auto"/>
        <w:ind w:left="1407" w:right="8" w:hanging="569"/>
        <w:rPr>
          <w:ins w:id="1118" w:author="BOUVY Martine" w:date="2022-02-02T17:33:00Z"/>
          <w:b/>
        </w:rPr>
      </w:pPr>
      <w:ins w:id="1119" w:author="BOUVY Martine" w:date="2022-02-02T17:33:00Z">
        <w:r>
          <w:rPr>
            <w:b/>
          </w:rPr>
          <w:t>ELSE</w:t>
        </w:r>
      </w:ins>
    </w:p>
    <w:p w14:paraId="30C23CC8" w14:textId="26A2961B" w:rsidR="000568B0" w:rsidRDefault="000568B0" w:rsidP="00BB7856">
      <w:pPr>
        <w:spacing w:line="326" w:lineRule="auto"/>
        <w:ind w:left="1407" w:right="8" w:hanging="569"/>
        <w:rPr>
          <w:ins w:id="1120" w:author="BOUVY Martine" w:date="2022-02-02T17:33:00Z"/>
          <w:b/>
        </w:rPr>
      </w:pPr>
    </w:p>
    <w:p w14:paraId="46654E4B" w14:textId="0701282E" w:rsidR="000568B0" w:rsidRPr="00CF734F" w:rsidRDefault="000568B0" w:rsidP="00BB7856">
      <w:pPr>
        <w:spacing w:line="326" w:lineRule="auto"/>
        <w:ind w:left="1407" w:right="8" w:hanging="569"/>
        <w:rPr>
          <w:ins w:id="1121" w:author="BOUVY Martine" w:date="2022-02-02T17:07:00Z"/>
          <w:b/>
        </w:rPr>
      </w:pPr>
      <w:ins w:id="1122" w:author="BOUVY Martine" w:date="2022-02-02T17:33:00Z">
        <w:r>
          <w:rPr>
            <w:b/>
          </w:rPr>
          <w:t xml:space="preserve">  Account = </w:t>
        </w:r>
      </w:ins>
      <w:ins w:id="1123" w:author="BOUVY Martine" w:date="2022-02-02T17:43:00Z">
        <w:r w:rsidR="00074EED">
          <w:rPr>
            <w:b/>
          </w:rPr>
          <w:t>Substring</w:t>
        </w:r>
        <w:r w:rsidR="00074EED">
          <w:t>(MTPartyIdenfier, 2)</w:t>
        </w:r>
      </w:ins>
    </w:p>
    <w:p w14:paraId="081D961D" w14:textId="19DF64E1" w:rsidR="00D36BB0" w:rsidRPr="006B372F" w:rsidRDefault="00D36BB0" w:rsidP="004D1FDF">
      <w:pPr>
        <w:tabs>
          <w:tab w:val="center" w:pos="850"/>
          <w:tab w:val="center" w:pos="3397"/>
        </w:tabs>
        <w:ind w:left="0" w:firstLine="0"/>
        <w:rPr>
          <w:b/>
        </w:rPr>
      </w:pPr>
    </w:p>
    <w:p w14:paraId="705BD10C" w14:textId="5A3ED136" w:rsidR="00AF048F" w:rsidRDefault="00D36BB0">
      <w:pPr>
        <w:ind w:left="1427" w:right="8"/>
        <w:rPr>
          <w:ins w:id="1124" w:author="BOUVY Martine [3]" w:date="2020-10-19T11:55:00Z"/>
        </w:rPr>
      </w:pPr>
      <w:ins w:id="1125" w:author="BOUVY Martine [3]" w:date="2020-10-19T11:54:00Z">
        <w:r>
          <w:t xml:space="preserve"> </w:t>
        </w:r>
      </w:ins>
      <w:del w:id="1126" w:author="BOUVY Martine" w:date="2022-02-02T17:15:00Z">
        <w:r w:rsidR="002153EF" w:rsidDel="00255751">
          <w:delText xml:space="preserve"> </w:delText>
        </w:r>
      </w:del>
    </w:p>
    <w:p w14:paraId="315A46FC" w14:textId="7BD0330F" w:rsidR="00D36BB0" w:rsidRPr="004D1FDF" w:rsidRDefault="00D36BB0" w:rsidP="00255751">
      <w:pPr>
        <w:ind w:right="8"/>
        <w:rPr>
          <w:ins w:id="1127" w:author="BOUVY Martine [3]" w:date="2020-10-19T11:47:00Z"/>
          <w:b/>
        </w:rPr>
      </w:pPr>
      <w:ins w:id="1128" w:author="BOUVY Martine [3]" w:date="2020-10-19T11:55:00Z">
        <w:r w:rsidRPr="004D1FDF">
          <w:rPr>
            <w:b/>
          </w:rPr>
          <w:t>ENDIF</w:t>
        </w:r>
      </w:ins>
    </w:p>
    <w:p w14:paraId="2BABFD07" w14:textId="68F43B85" w:rsidR="00D36BB0" w:rsidRDefault="00D36BB0">
      <w:pPr>
        <w:ind w:left="1427" w:right="8"/>
        <w:rPr>
          <w:ins w:id="1129" w:author="BOUVY Martine [3]" w:date="2020-10-19T11:47:00Z"/>
        </w:rPr>
      </w:pPr>
    </w:p>
    <w:p w14:paraId="6514F97B" w14:textId="2410FC1E" w:rsidR="00D36BB0" w:rsidRDefault="00D36BB0" w:rsidP="00D36BB0">
      <w:pPr>
        <w:tabs>
          <w:tab w:val="center" w:pos="850"/>
          <w:tab w:val="center" w:pos="3397"/>
        </w:tabs>
        <w:ind w:left="0" w:firstLine="0"/>
        <w:rPr>
          <w:ins w:id="1130" w:author="BOUVY Martine [3]" w:date="2020-10-19T11:47:00Z"/>
        </w:rPr>
      </w:pPr>
      <w:ins w:id="1131" w:author="BOUVY Martine [3]" w:date="2020-10-19T11:48:00Z">
        <w:r>
          <w:rPr>
            <w:b/>
          </w:rPr>
          <w:t xml:space="preserve">            </w:t>
        </w:r>
      </w:ins>
      <w:ins w:id="1132" w:author="BOUVY Martine [3]" w:date="2020-10-19T11:47:00Z">
        <w:r w:rsidRPr="00E95EBC">
          <w:rPr>
            <w:b/>
          </w:rPr>
          <w:t>IF</w:t>
        </w:r>
        <w:r>
          <w:t xml:space="preserve"> </w:t>
        </w:r>
        <w:r w:rsidRPr="00E95EBC">
          <w:rPr>
            <w:b/>
          </w:rPr>
          <w:t>IsIBAN</w:t>
        </w:r>
        <w:r>
          <w:t>(Account)</w:t>
        </w:r>
      </w:ins>
    </w:p>
    <w:p w14:paraId="70B3D8A5" w14:textId="77777777" w:rsidR="00D36BB0" w:rsidRDefault="00D36BB0" w:rsidP="00D36BB0">
      <w:pPr>
        <w:tabs>
          <w:tab w:val="center" w:pos="850"/>
          <w:tab w:val="center" w:pos="3397"/>
        </w:tabs>
        <w:ind w:left="0" w:firstLine="0"/>
        <w:rPr>
          <w:ins w:id="1133" w:author="BOUVY Martine [3]" w:date="2020-10-19T11:47:00Z"/>
        </w:rPr>
      </w:pPr>
      <w:ins w:id="1134" w:author="BOUVY Martine [3]" w:date="2020-10-19T11:47:00Z">
        <w:r>
          <w:t xml:space="preserve">                Identification.IBAN = Account</w:t>
        </w:r>
      </w:ins>
    </w:p>
    <w:p w14:paraId="7C9C5CEA" w14:textId="36ECE606" w:rsidR="00D36BB0" w:rsidRDefault="00D36BB0" w:rsidP="00D36BB0">
      <w:pPr>
        <w:ind w:left="1427" w:right="8"/>
        <w:rPr>
          <w:b/>
        </w:rPr>
      </w:pPr>
      <w:ins w:id="1135" w:author="BOUVY Martine [3]" w:date="2020-10-19T11:47:00Z">
        <w:r w:rsidRPr="00E95EBC">
          <w:rPr>
            <w:b/>
          </w:rPr>
          <w:t xml:space="preserve">ELSE   </w:t>
        </w:r>
      </w:ins>
    </w:p>
    <w:p w14:paraId="3941531D" w14:textId="3B769CC2" w:rsidR="00255751" w:rsidRPr="00B51EC3" w:rsidRDefault="00255751" w:rsidP="00D36BB0">
      <w:pPr>
        <w:ind w:left="1427" w:right="8"/>
        <w:rPr>
          <w:ins w:id="1136" w:author="BOUVY Martine [3]" w:date="2020-10-19T11:49:00Z"/>
          <w:bCs/>
        </w:rPr>
      </w:pPr>
      <w:r>
        <w:rPr>
          <w:b/>
        </w:rPr>
        <w:t xml:space="preserve">   </w:t>
      </w:r>
      <w:ins w:id="1137" w:author="BOUVY Martine" w:date="2022-02-02T17:16:00Z">
        <w:r w:rsidRPr="00B51EC3">
          <w:rPr>
            <w:b/>
          </w:rPr>
          <w:t>IF LENGTH</w:t>
        </w:r>
        <w:r w:rsidRPr="00B51EC3">
          <w:rPr>
            <w:bCs/>
          </w:rPr>
          <w:t>(Account)&gt;</w:t>
        </w:r>
      </w:ins>
      <w:ins w:id="1138" w:author="BOUVY Martine" w:date="2022-02-02T17:17:00Z">
        <w:r w:rsidRPr="00B51EC3">
          <w:rPr>
            <w:bCs/>
          </w:rPr>
          <w:t xml:space="preserve"> 0 T</w:t>
        </w:r>
      </w:ins>
      <w:ins w:id="1139" w:author="BOUVY Martine" w:date="2022-02-03T09:33:00Z">
        <w:r w:rsidR="00977C9F" w:rsidRPr="00B51EC3">
          <w:rPr>
            <w:bCs/>
          </w:rPr>
          <w:t>HEN</w:t>
        </w:r>
      </w:ins>
    </w:p>
    <w:p w14:paraId="3F075415" w14:textId="667F2F55" w:rsidR="00D36BB0" w:rsidRPr="00B51EC3" w:rsidRDefault="00D36BB0" w:rsidP="00D36BB0">
      <w:pPr>
        <w:ind w:left="1427" w:right="8"/>
        <w:rPr>
          <w:ins w:id="1140" w:author="BOUVY Martine" w:date="2022-02-02T17:25:00Z"/>
        </w:rPr>
      </w:pPr>
      <w:ins w:id="1141" w:author="BOUVY Martine [3]" w:date="2020-10-19T11:49:00Z">
        <w:r w:rsidRPr="00B51EC3">
          <w:rPr>
            <w:b/>
          </w:rPr>
          <w:t xml:space="preserve">    </w:t>
        </w:r>
        <w:r w:rsidRPr="00B51EC3">
          <w:t>Identification.Other.Identification = Account</w:t>
        </w:r>
      </w:ins>
    </w:p>
    <w:p w14:paraId="3847AD17" w14:textId="0BD9FD97" w:rsidR="00186089" w:rsidRPr="00B51EC3" w:rsidRDefault="00186089" w:rsidP="00D36BB0">
      <w:pPr>
        <w:ind w:left="1427" w:right="8"/>
        <w:rPr>
          <w:ins w:id="1142" w:author="BOUVY Martine" w:date="2022-02-02T17:25:00Z"/>
        </w:rPr>
      </w:pPr>
      <w:ins w:id="1143" w:author="BOUVY Martine" w:date="2022-02-02T17:25:00Z">
        <w:r w:rsidRPr="00B51EC3">
          <w:rPr>
            <w:b/>
            <w:bCs/>
          </w:rPr>
          <w:t xml:space="preserve">       IF</w:t>
        </w:r>
        <w:r w:rsidRPr="00B51EC3">
          <w:t xml:space="preserve"> CUIDIndicator = True</w:t>
        </w:r>
      </w:ins>
    </w:p>
    <w:p w14:paraId="44E23457" w14:textId="38A992FB" w:rsidR="00186089" w:rsidRPr="00B51EC3" w:rsidRDefault="00186089" w:rsidP="00D36BB0">
      <w:pPr>
        <w:ind w:left="1427" w:right="8"/>
        <w:rPr>
          <w:ins w:id="1144" w:author="BOUVY Martine" w:date="2022-02-02T17:25:00Z"/>
        </w:rPr>
      </w:pPr>
      <w:ins w:id="1145" w:author="BOUVY Martine" w:date="2022-02-02T17:25:00Z">
        <w:r w:rsidRPr="00B51EC3">
          <w:t xml:space="preserve">          Identification.Other.SchemeName.Code = “CUID”</w:t>
        </w:r>
      </w:ins>
    </w:p>
    <w:p w14:paraId="5443D6DD" w14:textId="77777777" w:rsidR="00186089" w:rsidRPr="00B51EC3" w:rsidRDefault="00186089" w:rsidP="00D36BB0">
      <w:pPr>
        <w:ind w:left="1427" w:right="8"/>
        <w:rPr>
          <w:ins w:id="1146" w:author="BOUVY Martine" w:date="2022-02-02T17:26:00Z"/>
          <w:b/>
          <w:bCs/>
        </w:rPr>
      </w:pPr>
      <w:ins w:id="1147" w:author="BOUVY Martine" w:date="2022-02-02T17:25:00Z">
        <w:r w:rsidRPr="00B51EC3">
          <w:rPr>
            <w:b/>
            <w:bCs/>
          </w:rPr>
          <w:t xml:space="preserve">       </w:t>
        </w:r>
      </w:ins>
      <w:ins w:id="1148" w:author="BOUVY Martine" w:date="2022-02-02T17:26:00Z">
        <w:r w:rsidRPr="00B51EC3">
          <w:rPr>
            <w:b/>
            <w:bCs/>
          </w:rPr>
          <w:t>ENDIF</w:t>
        </w:r>
      </w:ins>
    </w:p>
    <w:p w14:paraId="5C787F26" w14:textId="1F03D82E" w:rsidR="00186089" w:rsidRPr="00B51EC3" w:rsidRDefault="00186089" w:rsidP="00D36BB0">
      <w:pPr>
        <w:ind w:left="1427" w:right="8"/>
        <w:rPr>
          <w:ins w:id="1149" w:author="BOUVY Martine" w:date="2022-02-02T17:17:00Z"/>
          <w:b/>
          <w:bCs/>
        </w:rPr>
      </w:pPr>
      <w:ins w:id="1150" w:author="BOUVY Martine" w:date="2022-02-02T17:26:00Z">
        <w:r w:rsidRPr="00B51EC3">
          <w:rPr>
            <w:b/>
            <w:bCs/>
          </w:rPr>
          <w:t xml:space="preserve">   </w:t>
        </w:r>
      </w:ins>
      <w:ins w:id="1151" w:author="BOUVY Martine" w:date="2022-02-02T17:25:00Z">
        <w:r w:rsidRPr="00B51EC3">
          <w:rPr>
            <w:b/>
            <w:bCs/>
          </w:rPr>
          <w:t xml:space="preserve"> </w:t>
        </w:r>
      </w:ins>
    </w:p>
    <w:p w14:paraId="13B5A4DF" w14:textId="4309C40D" w:rsidR="00255751" w:rsidRPr="00255751" w:rsidRDefault="00255751" w:rsidP="00D36BB0">
      <w:pPr>
        <w:ind w:left="1427" w:right="8"/>
        <w:rPr>
          <w:ins w:id="1152" w:author="BOUVY Martine [3]" w:date="2020-10-19T11:49:00Z"/>
          <w:b/>
          <w:bCs/>
        </w:rPr>
      </w:pPr>
      <w:ins w:id="1153" w:author="BOUVY Martine" w:date="2022-02-02T17:17:00Z">
        <w:r w:rsidRPr="00B51EC3">
          <w:rPr>
            <w:b/>
            <w:bCs/>
          </w:rPr>
          <w:t xml:space="preserve">   ENDIF</w:t>
        </w:r>
      </w:ins>
    </w:p>
    <w:p w14:paraId="0EC95D44" w14:textId="1848CD89" w:rsidR="00D36BB0" w:rsidRPr="004D1FDF" w:rsidRDefault="00D36BB0" w:rsidP="00D36BB0">
      <w:pPr>
        <w:ind w:left="1427" w:right="8"/>
        <w:rPr>
          <w:ins w:id="1154" w:author="BOUVY Martine [3]" w:date="2020-10-19T11:47:00Z"/>
          <w:b/>
        </w:rPr>
      </w:pPr>
      <w:ins w:id="1155" w:author="BOUVY Martine [3]" w:date="2020-10-19T11:49:00Z">
        <w:r w:rsidRPr="004D1FDF">
          <w:rPr>
            <w:b/>
          </w:rPr>
          <w:t>ENDIF</w:t>
        </w:r>
        <w:r w:rsidRPr="00D36BB0">
          <w:rPr>
            <w:b/>
          </w:rPr>
          <w:t xml:space="preserve"> </w:t>
        </w:r>
      </w:ins>
    </w:p>
    <w:p w14:paraId="5B9A96CE" w14:textId="77777777" w:rsidR="00D36BB0" w:rsidRDefault="00D36BB0">
      <w:pPr>
        <w:ind w:left="1427" w:right="8"/>
      </w:pPr>
    </w:p>
    <w:p w14:paraId="0D6FA52F" w14:textId="389EE9AA" w:rsidR="00AF048F" w:rsidRPr="006B372F" w:rsidDel="00255751" w:rsidRDefault="002153EF">
      <w:pPr>
        <w:ind w:left="846" w:right="8"/>
        <w:rPr>
          <w:del w:id="1156" w:author="BOUVY Martine" w:date="2022-02-02T17:17:00Z"/>
          <w:b/>
        </w:rPr>
      </w:pPr>
      <w:del w:id="1157" w:author="BOUVY Martine" w:date="2022-02-02T17:17:00Z">
        <w:r w:rsidRPr="006B372F" w:rsidDel="00255751">
          <w:rPr>
            <w:b/>
          </w:rPr>
          <w:delText xml:space="preserve">ENDIF </w:delText>
        </w:r>
      </w:del>
    </w:p>
    <w:p w14:paraId="01358E28" w14:textId="4376E3FE" w:rsidR="00AF048F" w:rsidRDefault="002153EF">
      <w:pPr>
        <w:ind w:left="846" w:right="8"/>
      </w:pPr>
      <w:del w:id="1158" w:author="BOUVY Martine" w:date="2022-02-02T17:17:00Z">
        <w:r w:rsidDel="00255751">
          <w:delText xml:space="preserve"> </w:delText>
        </w:r>
      </w:del>
    </w:p>
    <w:p w14:paraId="7E9B392B" w14:textId="7C128BE5" w:rsidR="00AF048F" w:rsidRDefault="00DE34D3" w:rsidP="00DE34D3">
      <w:pPr>
        <w:spacing w:after="3" w:line="253" w:lineRule="auto"/>
        <w:ind w:left="987" w:right="1247" w:hanging="10"/>
      </w:pPr>
      <w:r>
        <w:t xml:space="preserve">  </w:t>
      </w:r>
      <w:del w:id="1159" w:author="BOUVY Martine [3]" w:date="2020-10-19T11:49:00Z">
        <w:r w:rsidDel="00D36BB0">
          <w:delText xml:space="preserve">  </w:delText>
        </w:r>
        <w:r w:rsidR="002153EF" w:rsidDel="00D36BB0">
          <w:delText xml:space="preserve">Identification.Other.Identification = Account </w:delText>
        </w:r>
      </w:del>
    </w:p>
    <w:p w14:paraId="791453DE" w14:textId="77777777" w:rsidR="00DD1294" w:rsidRDefault="00DD1294">
      <w:pPr>
        <w:spacing w:after="41" w:line="324" w:lineRule="auto"/>
        <w:ind w:left="846" w:right="5495" w:hanging="435"/>
        <w:jc w:val="both"/>
        <w:rPr>
          <w:rFonts w:ascii="Arial" w:eastAsia="Arial" w:hAnsi="Arial" w:cs="Arial"/>
          <w:b/>
        </w:rPr>
      </w:pPr>
    </w:p>
    <w:p w14:paraId="00E6C0B1" w14:textId="77777777" w:rsidR="00DD1294" w:rsidRDefault="002153EF">
      <w:pPr>
        <w:spacing w:after="41" w:line="324" w:lineRule="auto"/>
        <w:ind w:left="846" w:right="5495" w:hanging="435"/>
        <w:jc w:val="both"/>
        <w:rPr>
          <w:rFonts w:ascii="Arial" w:eastAsia="Arial" w:hAnsi="Arial" w:cs="Arial"/>
          <w:b/>
        </w:rPr>
      </w:pPr>
      <w:r>
        <w:rPr>
          <w:rFonts w:ascii="Arial" w:eastAsia="Arial" w:hAnsi="Arial" w:cs="Arial"/>
          <w:b/>
        </w:rPr>
        <w:t xml:space="preserve">Example 1 MT Source:  </w:t>
      </w:r>
    </w:p>
    <w:p w14:paraId="05D1D794" w14:textId="03BF2CB1" w:rsidR="00AF048F" w:rsidRDefault="00DD1294">
      <w:pPr>
        <w:spacing w:after="41" w:line="324" w:lineRule="auto"/>
        <w:ind w:left="846" w:right="5495" w:hanging="435"/>
        <w:jc w:val="both"/>
      </w:pPr>
      <w:r>
        <w:t>:53B:</w:t>
      </w:r>
      <w:r w:rsidR="002153EF">
        <w:t xml:space="preserve">/D/123456789 </w:t>
      </w:r>
    </w:p>
    <w:p w14:paraId="5E48066E" w14:textId="77777777" w:rsidR="00AF048F" w:rsidRDefault="002153EF">
      <w:pPr>
        <w:spacing w:after="9"/>
        <w:ind w:left="859" w:right="157" w:hanging="7"/>
      </w:pPr>
      <w:r>
        <w:rPr>
          <w:rFonts w:ascii="Arial" w:eastAsia="Arial" w:hAnsi="Arial" w:cs="Arial"/>
          <w:b/>
        </w:rPr>
        <w:t xml:space="preserve">MX Translation:  </w:t>
      </w:r>
    </w:p>
    <w:p w14:paraId="0C2B969C" w14:textId="77777777" w:rsidR="00AF048F" w:rsidRDefault="002153EF">
      <w:pPr>
        <w:ind w:left="846" w:right="8"/>
      </w:pPr>
      <w:r>
        <w:t xml:space="preserve">&lt;SttlmAcct&gt; </w:t>
      </w:r>
    </w:p>
    <w:p w14:paraId="7F3DA0AE" w14:textId="77777777" w:rsidR="00AF048F" w:rsidRDefault="002153EF">
      <w:pPr>
        <w:tabs>
          <w:tab w:val="center" w:pos="850"/>
          <w:tab w:val="center" w:pos="1658"/>
        </w:tabs>
        <w:ind w:left="0" w:firstLine="0"/>
      </w:pPr>
      <w:r>
        <w:rPr>
          <w:rFonts w:ascii="Calibri" w:eastAsia="Calibri" w:hAnsi="Calibri" w:cs="Calibri"/>
          <w:sz w:val="22"/>
        </w:rPr>
        <w:tab/>
      </w:r>
      <w:r>
        <w:t xml:space="preserve"> </w:t>
      </w:r>
      <w:r>
        <w:tab/>
        <w:t xml:space="preserve">&lt;Id&gt; </w:t>
      </w:r>
    </w:p>
    <w:p w14:paraId="7A4A3462" w14:textId="77777777" w:rsidR="00AF048F" w:rsidRDefault="002153EF">
      <w:pPr>
        <w:tabs>
          <w:tab w:val="center" w:pos="850"/>
          <w:tab w:val="center" w:pos="1419"/>
          <w:tab w:val="center" w:pos="2345"/>
        </w:tabs>
        <w:ind w:left="0" w:firstLine="0"/>
      </w:pPr>
      <w:r>
        <w:rPr>
          <w:rFonts w:ascii="Calibri" w:eastAsia="Calibri" w:hAnsi="Calibri" w:cs="Calibri"/>
          <w:sz w:val="22"/>
        </w:rPr>
        <w:tab/>
      </w:r>
      <w:r>
        <w:t xml:space="preserve"> </w:t>
      </w:r>
      <w:r>
        <w:tab/>
        <w:t xml:space="preserve"> </w:t>
      </w:r>
      <w:r>
        <w:tab/>
        <w:t xml:space="preserve">&lt;Othr&gt; </w:t>
      </w:r>
    </w:p>
    <w:p w14:paraId="0BC89980" w14:textId="77777777" w:rsidR="00AF048F" w:rsidRDefault="002153EF">
      <w:pPr>
        <w:tabs>
          <w:tab w:val="center" w:pos="850"/>
          <w:tab w:val="center" w:pos="1418"/>
          <w:tab w:val="center" w:pos="1985"/>
          <w:tab w:val="center" w:pos="3630"/>
        </w:tabs>
        <w:ind w:left="0" w:firstLine="0"/>
      </w:pPr>
      <w:r>
        <w:rPr>
          <w:rFonts w:ascii="Calibri" w:eastAsia="Calibri" w:hAnsi="Calibri" w:cs="Calibri"/>
          <w:sz w:val="22"/>
        </w:rPr>
        <w:tab/>
      </w:r>
      <w:r>
        <w:t xml:space="preserve"> </w:t>
      </w:r>
      <w:r>
        <w:tab/>
        <w:t xml:space="preserve"> </w:t>
      </w:r>
      <w:r>
        <w:tab/>
        <w:t xml:space="preserve"> </w:t>
      </w:r>
      <w:r>
        <w:tab/>
        <w:t xml:space="preserve">&lt;Id&gt;123456789&lt;/Id&gt; </w:t>
      </w:r>
    </w:p>
    <w:p w14:paraId="29B58DC1" w14:textId="77777777" w:rsidR="00AF048F" w:rsidRDefault="002153EF">
      <w:pPr>
        <w:tabs>
          <w:tab w:val="center" w:pos="850"/>
          <w:tab w:val="center" w:pos="1418"/>
          <w:tab w:val="center" w:pos="2404"/>
        </w:tabs>
        <w:ind w:left="0" w:firstLine="0"/>
      </w:pPr>
      <w:r>
        <w:rPr>
          <w:rFonts w:ascii="Calibri" w:eastAsia="Calibri" w:hAnsi="Calibri" w:cs="Calibri"/>
          <w:sz w:val="22"/>
        </w:rPr>
        <w:tab/>
      </w:r>
      <w:r>
        <w:t xml:space="preserve"> </w:t>
      </w:r>
      <w:r>
        <w:tab/>
        <w:t xml:space="preserve"> </w:t>
      </w:r>
      <w:r>
        <w:tab/>
        <w:t xml:space="preserve">&lt;/Othr&gt; </w:t>
      </w:r>
    </w:p>
    <w:p w14:paraId="350BFF2E" w14:textId="77777777" w:rsidR="00AF048F" w:rsidRDefault="002153EF">
      <w:pPr>
        <w:tabs>
          <w:tab w:val="center" w:pos="849"/>
          <w:tab w:val="center" w:pos="1718"/>
        </w:tabs>
        <w:ind w:left="0" w:firstLine="0"/>
      </w:pPr>
      <w:r>
        <w:rPr>
          <w:rFonts w:ascii="Calibri" w:eastAsia="Calibri" w:hAnsi="Calibri" w:cs="Calibri"/>
          <w:sz w:val="22"/>
        </w:rPr>
        <w:tab/>
      </w:r>
      <w:r>
        <w:t xml:space="preserve"> </w:t>
      </w:r>
      <w:r>
        <w:tab/>
        <w:t xml:space="preserve">&lt;/Id&gt; </w:t>
      </w:r>
    </w:p>
    <w:p w14:paraId="284947ED" w14:textId="77777777" w:rsidR="00AF048F" w:rsidRDefault="002153EF">
      <w:pPr>
        <w:ind w:left="846" w:right="8"/>
      </w:pPr>
      <w:r>
        <w:lastRenderedPageBreak/>
        <w:t xml:space="preserve">&lt;/SttlmAcct&gt; </w:t>
      </w:r>
    </w:p>
    <w:p w14:paraId="1E591C20" w14:textId="77777777" w:rsidR="00AF048F" w:rsidRDefault="002153EF">
      <w:pPr>
        <w:spacing w:after="99" w:line="259" w:lineRule="auto"/>
        <w:ind w:left="849" w:firstLine="0"/>
      </w:pPr>
      <w:r>
        <w:t xml:space="preserve"> </w:t>
      </w:r>
    </w:p>
    <w:p w14:paraId="5B98C6F9" w14:textId="77777777" w:rsidR="00AF048F" w:rsidRDefault="002153EF">
      <w:pPr>
        <w:spacing w:after="95" w:line="367" w:lineRule="auto"/>
        <w:ind w:left="839" w:right="6565" w:hanging="427"/>
      </w:pPr>
      <w:r>
        <w:rPr>
          <w:rFonts w:ascii="Arial" w:eastAsia="Arial" w:hAnsi="Arial" w:cs="Arial"/>
          <w:b/>
        </w:rPr>
        <w:t xml:space="preserve">Example 2 MT Source:  </w:t>
      </w:r>
    </w:p>
    <w:p w14:paraId="7C52E59C" w14:textId="77777777" w:rsidR="000C228B" w:rsidRDefault="002153EF" w:rsidP="000C228B">
      <w:pPr>
        <w:tabs>
          <w:tab w:val="center" w:pos="1149"/>
          <w:tab w:val="center" w:pos="2513"/>
        </w:tabs>
        <w:spacing w:after="0" w:line="218" w:lineRule="auto"/>
        <w:ind w:left="0" w:firstLine="0"/>
      </w:pPr>
      <w:r>
        <w:rPr>
          <w:rFonts w:ascii="Calibri" w:eastAsia="Calibri" w:hAnsi="Calibri" w:cs="Calibri"/>
          <w:sz w:val="22"/>
        </w:rPr>
        <w:tab/>
      </w:r>
      <w:r w:rsidR="000C228B">
        <w:rPr>
          <w:rFonts w:ascii="Calibri" w:eastAsia="Calibri" w:hAnsi="Calibri" w:cs="Calibri"/>
          <w:sz w:val="22"/>
        </w:rPr>
        <w:t xml:space="preserve">            </w:t>
      </w:r>
      <w:r>
        <w:t>:52A:/BE43063816377701</w:t>
      </w:r>
    </w:p>
    <w:p w14:paraId="0F162603" w14:textId="05ECFA7F" w:rsidR="00AF048F" w:rsidRDefault="000C228B" w:rsidP="000C228B">
      <w:pPr>
        <w:tabs>
          <w:tab w:val="center" w:pos="1149"/>
          <w:tab w:val="center" w:pos="2513"/>
        </w:tabs>
        <w:spacing w:after="0" w:line="218" w:lineRule="auto"/>
        <w:ind w:left="0" w:firstLine="0"/>
      </w:pPr>
      <w:r>
        <w:t xml:space="preserve">     </w:t>
      </w:r>
      <w:r>
        <w:rPr>
          <w:i/>
          <w:sz w:val="31"/>
          <w:vertAlign w:val="subscript"/>
        </w:rPr>
        <w:t>GKCCBEBB</w:t>
      </w:r>
      <w:r w:rsidR="002153EF">
        <w:t xml:space="preserve"> </w:t>
      </w:r>
    </w:p>
    <w:p w14:paraId="5FBCF59D" w14:textId="77777777" w:rsidR="00AF048F" w:rsidRDefault="002153EF">
      <w:pPr>
        <w:spacing w:after="91" w:line="268" w:lineRule="auto"/>
        <w:ind w:left="847" w:right="1898" w:hanging="10"/>
      </w:pPr>
      <w:r>
        <w:rPr>
          <w:i/>
        </w:rPr>
        <w:t xml:space="preserve">(Italic not illustrated by this function) </w:t>
      </w:r>
    </w:p>
    <w:p w14:paraId="42C42B62" w14:textId="77777777" w:rsidR="000C228B" w:rsidRDefault="002153EF">
      <w:pPr>
        <w:spacing w:after="10"/>
        <w:ind w:left="856" w:right="4482" w:hanging="7"/>
        <w:rPr>
          <w:rFonts w:ascii="Arial" w:eastAsia="Arial" w:hAnsi="Arial" w:cs="Arial"/>
          <w:b/>
        </w:rPr>
      </w:pPr>
      <w:r>
        <w:rPr>
          <w:rFonts w:ascii="Arial" w:eastAsia="Arial" w:hAnsi="Arial" w:cs="Arial"/>
          <w:b/>
        </w:rPr>
        <w:t xml:space="preserve">MX Translation:  </w:t>
      </w:r>
    </w:p>
    <w:p w14:paraId="6F276E89" w14:textId="397E710F" w:rsidR="00AF048F" w:rsidRDefault="002153EF">
      <w:pPr>
        <w:spacing w:after="10"/>
        <w:ind w:left="856" w:right="4482" w:hanging="7"/>
      </w:pPr>
      <w:r>
        <w:t xml:space="preserve">&lt;DbtrAgtAcct&gt; </w:t>
      </w:r>
    </w:p>
    <w:p w14:paraId="56C86A31" w14:textId="77777777" w:rsidR="00AF048F" w:rsidRDefault="002153EF">
      <w:pPr>
        <w:tabs>
          <w:tab w:val="center" w:pos="849"/>
          <w:tab w:val="center" w:pos="1657"/>
        </w:tabs>
        <w:ind w:left="0" w:firstLine="0"/>
      </w:pPr>
      <w:r>
        <w:rPr>
          <w:rFonts w:ascii="Calibri" w:eastAsia="Calibri" w:hAnsi="Calibri" w:cs="Calibri"/>
          <w:sz w:val="22"/>
        </w:rPr>
        <w:tab/>
      </w:r>
      <w:r>
        <w:t xml:space="preserve"> </w:t>
      </w:r>
      <w:r>
        <w:tab/>
        <w:t xml:space="preserve">&lt;Id&gt; </w:t>
      </w:r>
    </w:p>
    <w:p w14:paraId="619EAD58" w14:textId="5AB43DCF" w:rsidR="00AF048F" w:rsidRDefault="002153EF">
      <w:pPr>
        <w:tabs>
          <w:tab w:val="center" w:pos="849"/>
          <w:tab w:val="center" w:pos="1418"/>
          <w:tab w:val="center" w:pos="3723"/>
        </w:tabs>
        <w:ind w:left="0" w:firstLine="0"/>
      </w:pPr>
      <w:r>
        <w:rPr>
          <w:rFonts w:ascii="Calibri" w:eastAsia="Calibri" w:hAnsi="Calibri" w:cs="Calibri"/>
          <w:sz w:val="22"/>
        </w:rPr>
        <w:tab/>
      </w:r>
      <w:r w:rsidR="000C228B">
        <w:t xml:space="preserve"> </w:t>
      </w:r>
      <w:r w:rsidR="000C228B">
        <w:tab/>
        <w:t xml:space="preserve"> </w:t>
      </w:r>
      <w:r w:rsidR="000C228B">
        <w:tab/>
        <w:t>&lt;</w:t>
      </w:r>
      <w:ins w:id="1160" w:author="BOUVY Martine [3]" w:date="2020-10-19T11:56:00Z">
        <w:r w:rsidR="00131E76">
          <w:t>IBAN</w:t>
        </w:r>
      </w:ins>
      <w:del w:id="1161" w:author="BOUVY Martine [3]" w:date="2020-10-19T11:56:00Z">
        <w:r w:rsidR="000C228B" w:rsidDel="00131E76">
          <w:delText>Othr</w:delText>
        </w:r>
      </w:del>
      <w:r w:rsidR="000C228B">
        <w:t>&gt;BE43063816377701&lt;/</w:t>
      </w:r>
      <w:ins w:id="1162" w:author="BOUVY Martine [3]" w:date="2020-10-19T11:56:00Z">
        <w:r w:rsidR="00131E76">
          <w:t>IBAN</w:t>
        </w:r>
      </w:ins>
      <w:del w:id="1163" w:author="BOUVY Martine [3]" w:date="2020-10-19T11:56:00Z">
        <w:r w:rsidR="000C228B" w:rsidDel="00131E76">
          <w:delText>Othr</w:delText>
        </w:r>
      </w:del>
      <w:r w:rsidR="000C228B">
        <w:t>&gt;</w:t>
      </w:r>
    </w:p>
    <w:p w14:paraId="1F6CF71E" w14:textId="77777777" w:rsidR="00AF048F" w:rsidRDefault="002153EF">
      <w:pPr>
        <w:tabs>
          <w:tab w:val="center" w:pos="849"/>
          <w:tab w:val="center" w:pos="1717"/>
        </w:tabs>
        <w:ind w:left="0" w:firstLine="0"/>
      </w:pPr>
      <w:r>
        <w:rPr>
          <w:rFonts w:ascii="Calibri" w:eastAsia="Calibri" w:hAnsi="Calibri" w:cs="Calibri"/>
          <w:sz w:val="22"/>
        </w:rPr>
        <w:tab/>
      </w:r>
      <w:r>
        <w:t xml:space="preserve"> </w:t>
      </w:r>
      <w:r>
        <w:tab/>
        <w:t xml:space="preserve">&lt;/Id&gt; </w:t>
      </w:r>
    </w:p>
    <w:p w14:paraId="3250EDD3" w14:textId="77777777" w:rsidR="00AF048F" w:rsidRDefault="002153EF">
      <w:pPr>
        <w:spacing w:after="92"/>
        <w:ind w:left="846" w:right="8"/>
      </w:pPr>
      <w:r>
        <w:t xml:space="preserve">&lt;/DbtrAgtAcct&gt; </w:t>
      </w:r>
    </w:p>
    <w:p w14:paraId="65C08CC5" w14:textId="77777777" w:rsidR="00AF048F" w:rsidRDefault="002153EF">
      <w:pPr>
        <w:spacing w:after="101" w:line="259" w:lineRule="auto"/>
        <w:ind w:left="851" w:firstLine="0"/>
      </w:pPr>
      <w:r>
        <w:rPr>
          <w:rFonts w:ascii="Arial" w:eastAsia="Arial" w:hAnsi="Arial" w:cs="Arial"/>
        </w:rPr>
        <w:t xml:space="preserve"> </w:t>
      </w:r>
    </w:p>
    <w:p w14:paraId="26E54898" w14:textId="77777777" w:rsidR="00AF048F" w:rsidRDefault="002153EF">
      <w:pPr>
        <w:spacing w:after="207" w:line="367" w:lineRule="auto"/>
        <w:ind w:left="839" w:right="6565" w:hanging="427"/>
      </w:pPr>
      <w:r>
        <w:rPr>
          <w:rFonts w:ascii="Arial" w:eastAsia="Arial" w:hAnsi="Arial" w:cs="Arial"/>
          <w:b/>
        </w:rPr>
        <w:t xml:space="preserve">Example 3 MT Source:  </w:t>
      </w:r>
    </w:p>
    <w:p w14:paraId="60A29EB6" w14:textId="77777777" w:rsidR="00FE4135" w:rsidRDefault="002153EF" w:rsidP="00FE4135">
      <w:pPr>
        <w:tabs>
          <w:tab w:val="center" w:pos="1149"/>
          <w:tab w:val="center" w:pos="2092"/>
        </w:tabs>
        <w:spacing w:after="74" w:line="218" w:lineRule="auto"/>
        <w:ind w:left="0" w:firstLine="0"/>
      </w:pPr>
      <w:r>
        <w:rPr>
          <w:rFonts w:ascii="Calibri" w:eastAsia="Calibri" w:hAnsi="Calibri" w:cs="Calibri"/>
          <w:sz w:val="22"/>
        </w:rPr>
        <w:tab/>
      </w:r>
      <w:r w:rsidR="00FE4135">
        <w:rPr>
          <w:rFonts w:ascii="Calibri" w:eastAsia="Calibri" w:hAnsi="Calibri" w:cs="Calibri"/>
          <w:sz w:val="22"/>
        </w:rPr>
        <w:t xml:space="preserve">                </w:t>
      </w:r>
      <w:r>
        <w:t>:58D://CH123456</w:t>
      </w:r>
    </w:p>
    <w:p w14:paraId="451EBFB1" w14:textId="4731E81E" w:rsidR="00AF048F" w:rsidRDefault="00FE4135" w:rsidP="00FE4135">
      <w:pPr>
        <w:tabs>
          <w:tab w:val="center" w:pos="1149"/>
          <w:tab w:val="center" w:pos="2092"/>
        </w:tabs>
        <w:spacing w:after="74" w:line="218" w:lineRule="auto"/>
        <w:ind w:left="0" w:firstLine="0"/>
        <w:rPr>
          <w:i/>
          <w:sz w:val="31"/>
          <w:vertAlign w:val="subscript"/>
        </w:rPr>
      </w:pPr>
      <w:r>
        <w:t xml:space="preserve">       </w:t>
      </w:r>
      <w:r w:rsidR="002153EF">
        <w:rPr>
          <w:i/>
          <w:sz w:val="31"/>
          <w:vertAlign w:val="subscript"/>
        </w:rPr>
        <w:t xml:space="preserve">Bank ABC </w:t>
      </w:r>
    </w:p>
    <w:p w14:paraId="6CA0C0CB" w14:textId="30943ADF" w:rsidR="00FE4135" w:rsidRDefault="00FE4135" w:rsidP="00FE4135">
      <w:pPr>
        <w:tabs>
          <w:tab w:val="center" w:pos="1149"/>
          <w:tab w:val="center" w:pos="2092"/>
        </w:tabs>
        <w:spacing w:after="74" w:line="218" w:lineRule="auto"/>
        <w:ind w:left="0" w:firstLine="0"/>
        <w:rPr>
          <w:i/>
          <w:sz w:val="31"/>
          <w:vertAlign w:val="subscript"/>
        </w:rPr>
      </w:pPr>
      <w:r>
        <w:rPr>
          <w:i/>
        </w:rPr>
        <w:t xml:space="preserve">       US </w:t>
      </w:r>
    </w:p>
    <w:p w14:paraId="4A3FC851" w14:textId="307709ED" w:rsidR="00AF048F" w:rsidRDefault="002153EF" w:rsidP="00FE4135">
      <w:pPr>
        <w:spacing w:after="0" w:line="259" w:lineRule="auto"/>
        <w:ind w:left="849" w:firstLine="0"/>
      </w:pPr>
      <w:r>
        <w:rPr>
          <w:i/>
        </w:rPr>
        <w:t xml:space="preserve"> (Italic not illustrated by this function) </w:t>
      </w:r>
    </w:p>
    <w:p w14:paraId="544C0299" w14:textId="77777777" w:rsidR="00FE4135" w:rsidRDefault="00FE4135">
      <w:pPr>
        <w:spacing w:after="7"/>
        <w:ind w:left="859" w:right="157" w:hanging="7"/>
        <w:rPr>
          <w:rFonts w:ascii="Arial" w:eastAsia="Arial" w:hAnsi="Arial" w:cs="Arial"/>
          <w:b/>
        </w:rPr>
      </w:pPr>
    </w:p>
    <w:p w14:paraId="0BF4B78D" w14:textId="57F45ACB" w:rsidR="00AF048F" w:rsidRDefault="002153EF">
      <w:pPr>
        <w:spacing w:after="7"/>
        <w:ind w:left="859" w:right="157" w:hanging="7"/>
      </w:pPr>
      <w:r>
        <w:rPr>
          <w:rFonts w:ascii="Arial" w:eastAsia="Arial" w:hAnsi="Arial" w:cs="Arial"/>
          <w:b/>
        </w:rPr>
        <w:t xml:space="preserve">MX Translation:  </w:t>
      </w:r>
    </w:p>
    <w:p w14:paraId="463253D2" w14:textId="77777777" w:rsidR="00AF048F" w:rsidRDefault="002153EF">
      <w:pPr>
        <w:ind w:left="846" w:right="8"/>
      </w:pPr>
      <w:r>
        <w:t xml:space="preserve">&lt;CdtrAcct&gt; </w:t>
      </w:r>
    </w:p>
    <w:p w14:paraId="13C67097" w14:textId="77777777" w:rsidR="00AF048F" w:rsidRDefault="002153EF">
      <w:pPr>
        <w:tabs>
          <w:tab w:val="center" w:pos="850"/>
          <w:tab w:val="center" w:pos="1658"/>
        </w:tabs>
        <w:ind w:left="0" w:firstLine="0"/>
      </w:pPr>
      <w:r>
        <w:rPr>
          <w:rFonts w:ascii="Calibri" w:eastAsia="Calibri" w:hAnsi="Calibri" w:cs="Calibri"/>
          <w:sz w:val="22"/>
        </w:rPr>
        <w:tab/>
      </w:r>
      <w:r>
        <w:t xml:space="preserve"> </w:t>
      </w:r>
      <w:r>
        <w:tab/>
        <w:t xml:space="preserve">&lt;Id&gt; </w:t>
      </w:r>
    </w:p>
    <w:p w14:paraId="3EDA0767" w14:textId="77777777" w:rsidR="00AF048F" w:rsidRDefault="002153EF">
      <w:pPr>
        <w:tabs>
          <w:tab w:val="center" w:pos="850"/>
          <w:tab w:val="center" w:pos="1419"/>
          <w:tab w:val="center" w:pos="2344"/>
        </w:tabs>
        <w:ind w:left="0" w:firstLine="0"/>
      </w:pPr>
      <w:r>
        <w:rPr>
          <w:rFonts w:ascii="Calibri" w:eastAsia="Calibri" w:hAnsi="Calibri" w:cs="Calibri"/>
          <w:sz w:val="22"/>
        </w:rPr>
        <w:tab/>
      </w:r>
      <w:r>
        <w:t xml:space="preserve"> </w:t>
      </w:r>
      <w:r>
        <w:tab/>
        <w:t xml:space="preserve"> </w:t>
      </w:r>
      <w:r>
        <w:tab/>
        <w:t xml:space="preserve">&lt;Othr&gt; </w:t>
      </w:r>
    </w:p>
    <w:p w14:paraId="4D5ADD3F" w14:textId="77777777" w:rsidR="00AF048F" w:rsidRDefault="002153EF">
      <w:pPr>
        <w:tabs>
          <w:tab w:val="center" w:pos="850"/>
          <w:tab w:val="center" w:pos="1418"/>
          <w:tab w:val="center" w:pos="1985"/>
          <w:tab w:val="center" w:pos="3450"/>
        </w:tabs>
        <w:ind w:left="0" w:firstLine="0"/>
      </w:pPr>
      <w:r>
        <w:rPr>
          <w:rFonts w:ascii="Calibri" w:eastAsia="Calibri" w:hAnsi="Calibri" w:cs="Calibri"/>
          <w:sz w:val="22"/>
        </w:rPr>
        <w:tab/>
      </w:r>
      <w:r>
        <w:t xml:space="preserve"> </w:t>
      </w:r>
      <w:r>
        <w:tab/>
        <w:t xml:space="preserve"> </w:t>
      </w:r>
      <w:r>
        <w:tab/>
        <w:t xml:space="preserve"> </w:t>
      </w:r>
      <w:r>
        <w:tab/>
        <w:t xml:space="preserve">&lt;Id&gt;123456&lt;/Id&gt; </w:t>
      </w:r>
    </w:p>
    <w:p w14:paraId="31E6AA21" w14:textId="77777777" w:rsidR="00AF048F" w:rsidRDefault="002153EF">
      <w:pPr>
        <w:tabs>
          <w:tab w:val="center" w:pos="849"/>
          <w:tab w:val="center" w:pos="1418"/>
          <w:tab w:val="center" w:pos="1984"/>
          <w:tab w:val="center" w:pos="3090"/>
        </w:tabs>
        <w:ind w:left="0" w:firstLine="0"/>
      </w:pPr>
      <w:r>
        <w:rPr>
          <w:rFonts w:ascii="Calibri" w:eastAsia="Calibri" w:hAnsi="Calibri" w:cs="Calibri"/>
          <w:sz w:val="22"/>
        </w:rPr>
        <w:tab/>
      </w:r>
      <w:r>
        <w:t xml:space="preserve"> </w:t>
      </w:r>
      <w:r>
        <w:tab/>
        <w:t xml:space="preserve"> </w:t>
      </w:r>
      <w:r>
        <w:tab/>
        <w:t xml:space="preserve"> </w:t>
      </w:r>
      <w:r>
        <w:tab/>
        <w:t xml:space="preserve">&lt;SchmeNm&gt; </w:t>
      </w:r>
    </w:p>
    <w:p w14:paraId="79199192" w14:textId="77777777" w:rsidR="00AF048F" w:rsidRDefault="002153EF">
      <w:pPr>
        <w:tabs>
          <w:tab w:val="center" w:pos="849"/>
          <w:tab w:val="center" w:pos="1418"/>
          <w:tab w:val="center" w:pos="1984"/>
          <w:tab w:val="center" w:pos="2551"/>
          <w:tab w:val="center" w:pos="3899"/>
        </w:tabs>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&lt;Cd&gt;CUID&lt;/Cd&gt; </w:t>
      </w:r>
    </w:p>
    <w:p w14:paraId="64F28938" w14:textId="77777777" w:rsidR="00AF048F" w:rsidRDefault="002153EF">
      <w:pPr>
        <w:tabs>
          <w:tab w:val="center" w:pos="849"/>
          <w:tab w:val="center" w:pos="1418"/>
          <w:tab w:val="center" w:pos="1984"/>
          <w:tab w:val="center" w:pos="3150"/>
        </w:tabs>
        <w:ind w:left="0" w:firstLine="0"/>
      </w:pPr>
      <w:r>
        <w:rPr>
          <w:rFonts w:ascii="Calibri" w:eastAsia="Calibri" w:hAnsi="Calibri" w:cs="Calibri"/>
          <w:sz w:val="22"/>
        </w:rPr>
        <w:tab/>
      </w:r>
      <w:r>
        <w:t xml:space="preserve"> </w:t>
      </w:r>
      <w:r>
        <w:tab/>
        <w:t xml:space="preserve"> </w:t>
      </w:r>
      <w:r>
        <w:tab/>
        <w:t xml:space="preserve"> </w:t>
      </w:r>
      <w:r>
        <w:tab/>
        <w:t xml:space="preserve">&lt;/SchmeNm&gt; </w:t>
      </w:r>
    </w:p>
    <w:p w14:paraId="47871ADC" w14:textId="77777777" w:rsidR="00AF048F" w:rsidRDefault="002153EF">
      <w:pPr>
        <w:tabs>
          <w:tab w:val="center" w:pos="849"/>
          <w:tab w:val="center" w:pos="1417"/>
          <w:tab w:val="center" w:pos="2403"/>
        </w:tabs>
        <w:ind w:left="0" w:firstLine="0"/>
      </w:pPr>
      <w:r>
        <w:rPr>
          <w:rFonts w:ascii="Calibri" w:eastAsia="Calibri" w:hAnsi="Calibri" w:cs="Calibri"/>
          <w:sz w:val="22"/>
        </w:rPr>
        <w:tab/>
      </w:r>
      <w:r>
        <w:t xml:space="preserve"> </w:t>
      </w:r>
      <w:r>
        <w:tab/>
        <w:t xml:space="preserve"> </w:t>
      </w:r>
      <w:r>
        <w:tab/>
        <w:t xml:space="preserve">&lt;/Othr&gt; </w:t>
      </w:r>
    </w:p>
    <w:p w14:paraId="251E4AE2" w14:textId="77777777" w:rsidR="00AF048F" w:rsidRDefault="002153EF">
      <w:pPr>
        <w:tabs>
          <w:tab w:val="center" w:pos="848"/>
          <w:tab w:val="center" w:pos="1717"/>
        </w:tabs>
        <w:ind w:left="0" w:firstLine="0"/>
      </w:pPr>
      <w:r>
        <w:rPr>
          <w:rFonts w:ascii="Calibri" w:eastAsia="Calibri" w:hAnsi="Calibri" w:cs="Calibri"/>
          <w:sz w:val="22"/>
        </w:rPr>
        <w:tab/>
      </w:r>
      <w:r>
        <w:t xml:space="preserve"> </w:t>
      </w:r>
      <w:r>
        <w:tab/>
        <w:t xml:space="preserve">&lt;/Id&gt; </w:t>
      </w:r>
    </w:p>
    <w:p w14:paraId="162B753B" w14:textId="6AD7CE42" w:rsidR="00AF048F" w:rsidRDefault="002153EF">
      <w:pPr>
        <w:spacing w:after="94"/>
        <w:ind w:left="846" w:right="8"/>
      </w:pPr>
      <w:r>
        <w:t xml:space="preserve">&lt;/CdtrAcct&gt; </w:t>
      </w:r>
    </w:p>
    <w:p w14:paraId="61A6644A" w14:textId="3ECDCD3B" w:rsidR="00873FF8" w:rsidRDefault="00873FF8">
      <w:pPr>
        <w:spacing w:after="94"/>
        <w:ind w:left="846" w:right="8"/>
      </w:pPr>
    </w:p>
    <w:p w14:paraId="517B4574" w14:textId="1208C6D1" w:rsidR="00873FF8" w:rsidRDefault="00B66369" w:rsidP="00873FF8">
      <w:pPr>
        <w:pStyle w:val="Heading3"/>
      </w:pPr>
      <w:bookmarkStart w:id="1164" w:name="_Toc136351233"/>
      <w:r>
        <w:t>3.2.8</w:t>
      </w:r>
      <w:r w:rsidR="00873FF8">
        <w:t xml:space="preserve"> </w:t>
      </w:r>
      <w:r w:rsidR="00C40437">
        <w:t xml:space="preserve"> </w:t>
      </w:r>
      <w:r w:rsidR="00873FF8">
        <w:t>MT_To_MXIntermediaryAgent</w:t>
      </w:r>
      <w:bookmarkEnd w:id="1164"/>
    </w:p>
    <w:p w14:paraId="01244C16" w14:textId="77777777" w:rsidR="00873FF8" w:rsidRPr="007A464D" w:rsidRDefault="00873FF8" w:rsidP="00873FF8"/>
    <w:p w14:paraId="68878C68" w14:textId="77777777" w:rsidR="00873FF8" w:rsidRDefault="00873FF8" w:rsidP="00873FF8">
      <w:pPr>
        <w:spacing w:after="95"/>
        <w:ind w:left="419" w:right="157" w:hanging="7"/>
      </w:pPr>
      <w:r>
        <w:rPr>
          <w:rFonts w:ascii="Arial" w:eastAsia="Arial" w:hAnsi="Arial" w:cs="Arial"/>
          <w:b/>
        </w:rPr>
        <w:t xml:space="preserve">Business description  </w:t>
      </w:r>
    </w:p>
    <w:p w14:paraId="33225643" w14:textId="77777777" w:rsidR="00873FF8" w:rsidRDefault="00873FF8" w:rsidP="00873FF8">
      <w:pPr>
        <w:spacing w:after="9"/>
        <w:ind w:left="419" w:right="157" w:hanging="59"/>
        <w:rPr>
          <w:rFonts w:ascii="Arial" w:eastAsia="Arial" w:hAnsi="Arial" w:cs="Arial"/>
        </w:rPr>
      </w:pPr>
      <w:r>
        <w:rPr>
          <w:rFonts w:ascii="Arial" w:eastAsia="Arial" w:hAnsi="Arial" w:cs="Arial"/>
        </w:rPr>
        <w:t xml:space="preserve"> The function extracts from MTAgent the information according to the pattern defined in </w:t>
      </w:r>
      <w:r w:rsidRPr="00AC354A">
        <w:rPr>
          <w:rFonts w:ascii="Arial" w:eastAsia="Arial" w:hAnsi="Arial" w:cs="Arial"/>
        </w:rPr>
        <w:t>MX_To_MT72FullField</w:t>
      </w:r>
      <w:r>
        <w:rPr>
          <w:rFonts w:ascii="Arial" w:eastAsia="Arial" w:hAnsi="Arial" w:cs="Arial"/>
        </w:rPr>
        <w:t xml:space="preserve">(2) and fill in the information in the MXAgent. </w:t>
      </w:r>
    </w:p>
    <w:p w14:paraId="47541D88" w14:textId="77777777" w:rsidR="00873FF8" w:rsidRDefault="00873FF8" w:rsidP="00873FF8">
      <w:pPr>
        <w:spacing w:after="95"/>
        <w:ind w:left="419" w:right="157" w:hanging="7"/>
        <w:rPr>
          <w:rFonts w:ascii="Arial" w:eastAsia="Arial" w:hAnsi="Arial" w:cs="Arial"/>
          <w:b/>
        </w:rPr>
      </w:pPr>
    </w:p>
    <w:p w14:paraId="00FDD868" w14:textId="77777777" w:rsidR="00873FF8" w:rsidRDefault="00873FF8" w:rsidP="00873FF8">
      <w:pPr>
        <w:spacing w:after="95"/>
        <w:ind w:left="419" w:right="157" w:hanging="7"/>
      </w:pPr>
      <w:r>
        <w:rPr>
          <w:rFonts w:ascii="Arial" w:eastAsia="Arial" w:hAnsi="Arial" w:cs="Arial"/>
          <w:b/>
        </w:rPr>
        <w:t xml:space="preserve">Name </w:t>
      </w:r>
    </w:p>
    <w:p w14:paraId="2563B3C6" w14:textId="77777777" w:rsidR="00873FF8" w:rsidRDefault="00873FF8" w:rsidP="00873FF8">
      <w:pPr>
        <w:spacing w:after="112" w:line="249" w:lineRule="auto"/>
        <w:ind w:left="849" w:right="15" w:hanging="10"/>
      </w:pPr>
      <w:r>
        <w:rPr>
          <w:rFonts w:ascii="Arial" w:eastAsia="Arial" w:hAnsi="Arial" w:cs="Arial"/>
        </w:rPr>
        <w:t>MT_To_MXIntermediaryAgent</w:t>
      </w:r>
    </w:p>
    <w:p w14:paraId="7CF469ED" w14:textId="77777777" w:rsidR="00873FF8" w:rsidRDefault="00873FF8" w:rsidP="00873FF8">
      <w:pPr>
        <w:spacing w:after="95"/>
        <w:ind w:right="157"/>
      </w:pPr>
    </w:p>
    <w:p w14:paraId="47909AE0" w14:textId="77777777" w:rsidR="00873FF8" w:rsidRDefault="00873FF8" w:rsidP="00873FF8">
      <w:pPr>
        <w:spacing w:after="95"/>
        <w:ind w:left="419" w:right="157" w:hanging="7"/>
      </w:pPr>
      <w:r>
        <w:rPr>
          <w:rFonts w:ascii="Arial" w:eastAsia="Arial" w:hAnsi="Arial" w:cs="Arial"/>
          <w:b/>
        </w:rPr>
        <w:t xml:space="preserve">Format </w:t>
      </w:r>
    </w:p>
    <w:p w14:paraId="119269A8" w14:textId="77777777" w:rsidR="00873FF8" w:rsidRDefault="00873FF8" w:rsidP="00873FF8">
      <w:pPr>
        <w:spacing w:after="112" w:line="249" w:lineRule="auto"/>
        <w:ind w:left="849" w:right="15" w:hanging="10"/>
      </w:pPr>
      <w:r>
        <w:rPr>
          <w:rFonts w:ascii="Arial" w:eastAsia="Arial" w:hAnsi="Arial" w:cs="Arial"/>
          <w:b/>
        </w:rPr>
        <w:lastRenderedPageBreak/>
        <w:t>MT_To_MXIntermediaryAgent</w:t>
      </w:r>
      <w:r>
        <w:rPr>
          <w:rFonts w:ascii="Arial" w:eastAsia="Arial" w:hAnsi="Arial" w:cs="Arial"/>
        </w:rPr>
        <w:t xml:space="preserve">(MTAgent ;MXIntermediaryAgent )  </w:t>
      </w:r>
    </w:p>
    <w:p w14:paraId="38EC032F" w14:textId="77777777" w:rsidR="00873FF8" w:rsidRPr="00437B77" w:rsidRDefault="00873FF8" w:rsidP="00873FF8">
      <w:pPr>
        <w:spacing w:after="95"/>
        <w:ind w:left="859" w:right="157" w:hanging="7"/>
      </w:pPr>
      <w:r>
        <w:rPr>
          <w:rFonts w:ascii="Arial" w:eastAsia="Arial" w:hAnsi="Arial" w:cs="Arial"/>
          <w:b/>
        </w:rPr>
        <w:t xml:space="preserve">Input </w:t>
      </w:r>
      <w:r>
        <w:rPr>
          <w:rFonts w:ascii="Arial" w:eastAsia="Arial" w:hAnsi="Arial" w:cs="Arial"/>
        </w:rPr>
        <w:t>MTAgent (string)</w:t>
      </w:r>
    </w:p>
    <w:p w14:paraId="514301E8" w14:textId="77777777" w:rsidR="00873FF8" w:rsidRDefault="00873FF8" w:rsidP="00873FF8">
      <w:pPr>
        <w:spacing w:after="95"/>
        <w:ind w:left="859" w:right="157" w:hanging="7"/>
      </w:pPr>
      <w:r>
        <w:rPr>
          <w:rFonts w:ascii="Arial" w:eastAsia="Arial" w:hAnsi="Arial" w:cs="Arial"/>
          <w:b/>
        </w:rPr>
        <w:t xml:space="preserve">Output  </w:t>
      </w:r>
      <w:r>
        <w:rPr>
          <w:rFonts w:ascii="Arial" w:eastAsia="Arial" w:hAnsi="Arial" w:cs="Arial"/>
        </w:rPr>
        <w:t xml:space="preserve">MXIntermediaryAgent typed BranchAndFinancialInstitutionIdentification6 </w:t>
      </w:r>
    </w:p>
    <w:p w14:paraId="12AD0756" w14:textId="77777777" w:rsidR="00873FF8" w:rsidRDefault="00873FF8" w:rsidP="00873FF8">
      <w:pPr>
        <w:spacing w:after="95"/>
        <w:ind w:left="419" w:right="157" w:hanging="7"/>
      </w:pPr>
      <w:r>
        <w:rPr>
          <w:rFonts w:ascii="Arial" w:eastAsia="Arial" w:hAnsi="Arial" w:cs="Arial"/>
          <w:b/>
        </w:rPr>
        <w:t xml:space="preserve">Preconditions </w:t>
      </w:r>
    </w:p>
    <w:p w14:paraId="12FF30DB" w14:textId="77777777" w:rsidR="00873FF8" w:rsidRPr="007A66F1" w:rsidRDefault="00873FF8" w:rsidP="00873FF8">
      <w:pPr>
        <w:spacing w:after="101" w:line="259" w:lineRule="auto"/>
        <w:ind w:left="852" w:firstLine="0"/>
        <w:rPr>
          <w:rFonts w:ascii="Arial" w:hAnsi="Arial" w:cs="Arial"/>
        </w:rPr>
      </w:pPr>
      <w:r>
        <w:rPr>
          <w:rFonts w:ascii="Arial" w:hAnsi="Arial" w:cs="Arial"/>
        </w:rPr>
        <w:t>None</w:t>
      </w:r>
    </w:p>
    <w:p w14:paraId="63020764" w14:textId="77777777" w:rsidR="00873FF8" w:rsidRDefault="00873FF8" w:rsidP="00873FF8">
      <w:pPr>
        <w:spacing w:after="9"/>
        <w:ind w:left="419" w:right="157" w:hanging="7"/>
        <w:rPr>
          <w:rFonts w:ascii="Arial" w:eastAsia="Arial" w:hAnsi="Arial" w:cs="Arial"/>
          <w:b/>
        </w:rPr>
      </w:pPr>
      <w:r>
        <w:rPr>
          <w:rFonts w:ascii="Arial" w:eastAsia="Arial" w:hAnsi="Arial" w:cs="Arial"/>
          <w:b/>
        </w:rPr>
        <w:t xml:space="preserve">Formal description </w:t>
      </w:r>
    </w:p>
    <w:p w14:paraId="5FE26C41" w14:textId="77777777" w:rsidR="00873FF8" w:rsidRPr="00AD080C" w:rsidRDefault="00873FF8" w:rsidP="00873FF8">
      <w:pPr>
        <w:spacing w:after="0"/>
        <w:ind w:left="0" w:right="-171" w:firstLine="0"/>
        <w:rPr>
          <w:rFonts w:eastAsia="Arial"/>
        </w:rPr>
      </w:pPr>
      <w:r>
        <w:rPr>
          <w:rFonts w:eastAsia="Arial"/>
        </w:rPr>
        <w:t xml:space="preserve">       </w:t>
      </w:r>
      <w:r w:rsidRPr="00AD080C">
        <w:rPr>
          <w:rFonts w:eastAsia="Arial"/>
        </w:rPr>
        <w:t xml:space="preserve">The information in MTAgent is expected to be either  </w:t>
      </w:r>
    </w:p>
    <w:p w14:paraId="0C5FED28" w14:textId="77777777" w:rsidR="00873FF8" w:rsidRPr="00AD080C" w:rsidRDefault="00873FF8" w:rsidP="00873FF8">
      <w:pPr>
        <w:spacing w:after="0"/>
      </w:pPr>
      <w:r w:rsidRPr="00AD080C">
        <w:t xml:space="preserve">BIC OR a pattern like </w:t>
      </w:r>
      <w:r>
        <w:t>Name</w:t>
      </w:r>
      <w:r w:rsidRPr="00AD080C">
        <w:t>[</w:t>
      </w:r>
      <w:r w:rsidRPr="00AD080C">
        <w:rPr>
          <w:b/>
        </w:rPr>
        <w:t>(</w:t>
      </w:r>
      <w:r w:rsidRPr="00AD080C">
        <w:t>Country</w:t>
      </w:r>
      <w:r w:rsidRPr="00AD080C">
        <w:rPr>
          <w:b/>
        </w:rPr>
        <w:t>(</w:t>
      </w:r>
      <w:r>
        <w:t>TownName]</w:t>
      </w:r>
      <w:r w:rsidRPr="00AD080C">
        <w:t>OR   ClearingSystemMemberIdentification</w:t>
      </w:r>
    </w:p>
    <w:p w14:paraId="14121774" w14:textId="77777777" w:rsidR="00873FF8" w:rsidRPr="00AD080C" w:rsidRDefault="00873FF8" w:rsidP="00873FF8">
      <w:pPr>
        <w:spacing w:after="9"/>
        <w:ind w:left="419" w:right="157" w:firstLine="301"/>
        <w:rPr>
          <w:rFonts w:eastAsia="Arial"/>
        </w:rPr>
      </w:pPr>
    </w:p>
    <w:p w14:paraId="151A726B" w14:textId="37331FA8" w:rsidR="00873FF8" w:rsidRPr="00AD080C" w:rsidRDefault="00873FF8" w:rsidP="00DB094A">
      <w:pPr>
        <w:spacing w:after="112" w:line="249" w:lineRule="auto"/>
        <w:ind w:left="900" w:right="15" w:firstLine="0"/>
      </w:pPr>
      <w:r w:rsidRPr="00AD080C">
        <w:t>The way the “Name“ pattern has been built in MX to MT</w:t>
      </w:r>
      <w:ins w:id="1165" w:author="BOUVY Martine" w:date="2022-06-01T09:45:00Z">
        <w:r w:rsidR="00377053">
          <w:t xml:space="preserve"> is described in </w:t>
        </w:r>
        <w:r w:rsidR="002178B6" w:rsidRPr="002178B6">
          <w:t>MX_To_MTAgent</w:t>
        </w:r>
        <w:r w:rsidR="002178B6">
          <w:t>.</w:t>
        </w:r>
      </w:ins>
      <w:del w:id="1166" w:author="BOUVY Martine" w:date="2022-06-01T09:45:00Z">
        <w:r w:rsidRPr="00AD080C" w:rsidDel="00377053">
          <w:delText xml:space="preserve"> </w:delText>
        </w:r>
      </w:del>
      <w:del w:id="1167" w:author="BOUVY Martine" w:date="2022-06-01T09:44:00Z">
        <w:r w:rsidRPr="00AD080C" w:rsidDel="00356BB8">
          <w:delText>translation is the following</w:delText>
        </w:r>
        <w:r w:rsidDel="00356BB8">
          <w:delText xml:space="preserve">:if </w:delText>
        </w:r>
        <w:r w:rsidRPr="00AD080C" w:rsidDel="00356BB8">
          <w:delText xml:space="preserve">Country is present, Name has been truncated after 34 characters if length &gt; 35 else Name has been truncated after 69 characters if length &gt; 70 (and added “+” for truncation indication). </w:delText>
        </w:r>
      </w:del>
    </w:p>
    <w:p w14:paraId="32A42BF8" w14:textId="77777777" w:rsidR="00873FF8" w:rsidRPr="00AD080C" w:rsidRDefault="00873FF8" w:rsidP="00DB094A">
      <w:pPr>
        <w:ind w:left="900"/>
      </w:pPr>
      <w:r w:rsidRPr="00AD080C">
        <w:t xml:space="preserve">The ClearingSystemMemberIdentification is the combination of ClearingSystemCode (5 char) defined in ISO code list and the MemberIdentification with max 28 char. </w:t>
      </w:r>
    </w:p>
    <w:p w14:paraId="5F378C4E" w14:textId="77777777" w:rsidR="00873FF8" w:rsidRPr="00AD080C" w:rsidRDefault="00873FF8" w:rsidP="00DB094A">
      <w:pPr>
        <w:spacing w:after="112" w:line="249" w:lineRule="auto"/>
        <w:ind w:left="900" w:right="15" w:firstLine="0"/>
      </w:pPr>
      <w:r w:rsidRPr="00AD080C">
        <w:t xml:space="preserve">The ISO Clearing System Identification has not been converted into the MT Clearing System Identification (eg.,”AUBSB” is not converted to “AU”). </w:t>
      </w:r>
    </w:p>
    <w:p w14:paraId="710E638D" w14:textId="77777777" w:rsidR="00873FF8" w:rsidRPr="00AD080C" w:rsidRDefault="00873FF8" w:rsidP="00873FF8">
      <w:pPr>
        <w:spacing w:after="112" w:line="249" w:lineRule="auto"/>
        <w:ind w:left="0" w:right="15" w:firstLine="0"/>
      </w:pPr>
    </w:p>
    <w:p w14:paraId="500E028C" w14:textId="48FD6070" w:rsidR="00873FF8" w:rsidRPr="00AD080C" w:rsidRDefault="0076399A" w:rsidP="00873FF8">
      <w:pPr>
        <w:spacing w:after="112" w:line="249" w:lineRule="auto"/>
        <w:ind w:left="0" w:right="15" w:firstLine="0"/>
      </w:pPr>
      <w:r>
        <w:t xml:space="preserve">        </w:t>
      </w:r>
      <w:r w:rsidR="00873FF8" w:rsidRPr="00AD080C">
        <w:t>/* Local Variables</w:t>
      </w:r>
    </w:p>
    <w:p w14:paraId="4484851C" w14:textId="16D030D9" w:rsidR="00873FF8" w:rsidRPr="00AD080C" w:rsidRDefault="0076399A" w:rsidP="00873FF8">
      <w:pPr>
        <w:spacing w:after="112" w:line="249" w:lineRule="auto"/>
        <w:ind w:left="0" w:right="15" w:firstLine="0"/>
      </w:pPr>
      <w:r>
        <w:t xml:space="preserve">          </w:t>
      </w:r>
      <w:r w:rsidR="00873FF8" w:rsidRPr="00AD080C">
        <w:t>MXName, MXCountry, MXTownName : string */</w:t>
      </w:r>
    </w:p>
    <w:p w14:paraId="2AF34B41" w14:textId="77777777" w:rsidR="00873FF8" w:rsidRPr="00AD080C" w:rsidRDefault="00873FF8" w:rsidP="00873FF8">
      <w:pPr>
        <w:spacing w:after="9"/>
        <w:ind w:left="419" w:right="157" w:firstLine="301"/>
        <w:rPr>
          <w:rFonts w:eastAsia="Arial"/>
        </w:rPr>
      </w:pPr>
    </w:p>
    <w:p w14:paraId="529ACC69" w14:textId="3CDFB141" w:rsidR="00873FF8" w:rsidRPr="00AD080C" w:rsidRDefault="00873FF8" w:rsidP="00873FF8">
      <w:pPr>
        <w:spacing w:after="9"/>
        <w:ind w:left="90" w:right="157"/>
        <w:rPr>
          <w:rFonts w:eastAsia="Arial"/>
        </w:rPr>
      </w:pPr>
      <w:r w:rsidRPr="00AD080C">
        <w:rPr>
          <w:rFonts w:eastAsia="Arial"/>
          <w:b/>
        </w:rPr>
        <w:t xml:space="preserve">  IF</w:t>
      </w:r>
      <w:r w:rsidRPr="00AD080C">
        <w:rPr>
          <w:rFonts w:eastAsia="Arial"/>
        </w:rPr>
        <w:t xml:space="preserve"> MTAgent </w:t>
      </w:r>
      <w:r w:rsidRPr="000D21CF">
        <w:rPr>
          <w:rFonts w:eastAsia="Arial"/>
          <w:b/>
        </w:rPr>
        <w:t>IsValidBIC</w:t>
      </w:r>
      <w:r w:rsidR="00F2106F">
        <w:rPr>
          <w:rFonts w:eastAsia="Arial"/>
        </w:rPr>
        <w:t xml:space="preserve"> THEN</w:t>
      </w:r>
    </w:p>
    <w:p w14:paraId="17A0C325" w14:textId="77777777" w:rsidR="00873FF8" w:rsidRPr="00AD080C" w:rsidRDefault="00873FF8" w:rsidP="00873FF8">
      <w:pPr>
        <w:spacing w:after="9"/>
        <w:ind w:left="90" w:right="157"/>
        <w:rPr>
          <w:rFonts w:eastAsia="Arial"/>
        </w:rPr>
      </w:pPr>
    </w:p>
    <w:p w14:paraId="0D6B249B" w14:textId="77777777" w:rsidR="00873FF8" w:rsidRPr="00AD080C" w:rsidRDefault="00873FF8" w:rsidP="00873FF8">
      <w:pPr>
        <w:spacing w:after="9"/>
        <w:ind w:left="90" w:right="157"/>
        <w:rPr>
          <w:rFonts w:eastAsia="Arial"/>
        </w:rPr>
      </w:pPr>
      <w:r w:rsidRPr="00FA38A8">
        <w:rPr>
          <w:rFonts w:eastAsia="Arial"/>
        </w:rPr>
        <w:t>/* For developers only - IsValidBIC must be checked versus a table like SWIFTREF with up-to-date information */</w:t>
      </w:r>
    </w:p>
    <w:p w14:paraId="626810B1" w14:textId="77777777" w:rsidR="00873FF8" w:rsidRPr="00AD080C" w:rsidRDefault="00873FF8" w:rsidP="00873FF8">
      <w:pPr>
        <w:spacing w:after="9"/>
        <w:ind w:left="90" w:right="157"/>
        <w:rPr>
          <w:rFonts w:eastAsia="Arial"/>
        </w:rPr>
      </w:pPr>
    </w:p>
    <w:p w14:paraId="4D5553F4" w14:textId="77777777" w:rsidR="00873FF8" w:rsidRPr="00AD080C" w:rsidRDefault="00873FF8" w:rsidP="00873FF8">
      <w:pPr>
        <w:spacing w:after="9"/>
        <w:ind w:left="90" w:right="157"/>
        <w:rPr>
          <w:rFonts w:eastAsia="Arial"/>
        </w:rPr>
      </w:pPr>
      <w:r w:rsidRPr="00AD080C">
        <w:rPr>
          <w:rFonts w:eastAsia="Arial"/>
        </w:rPr>
        <w:t xml:space="preserve">      MXAgent.FinancialInstitutionIdentification.BICFI = MTAgent</w:t>
      </w:r>
    </w:p>
    <w:p w14:paraId="7897A4E0" w14:textId="77777777" w:rsidR="00873FF8" w:rsidRPr="00AD080C" w:rsidRDefault="00873FF8" w:rsidP="00873FF8">
      <w:pPr>
        <w:spacing w:after="9"/>
        <w:ind w:left="90" w:right="157"/>
        <w:rPr>
          <w:rFonts w:eastAsia="Arial"/>
        </w:rPr>
      </w:pPr>
    </w:p>
    <w:p w14:paraId="6C9D0D39" w14:textId="487932EE" w:rsidR="00873FF8" w:rsidRPr="00AD080C" w:rsidRDefault="0076399A" w:rsidP="00F2106F">
      <w:pPr>
        <w:tabs>
          <w:tab w:val="left" w:pos="270"/>
          <w:tab w:val="left" w:pos="360"/>
          <w:tab w:val="left" w:pos="450"/>
        </w:tabs>
        <w:spacing w:after="9"/>
        <w:ind w:left="90" w:right="157"/>
        <w:rPr>
          <w:rFonts w:eastAsia="Arial"/>
          <w:b/>
        </w:rPr>
      </w:pPr>
      <w:r>
        <w:rPr>
          <w:rFonts w:eastAsia="Arial"/>
          <w:b/>
        </w:rPr>
        <w:t xml:space="preserve"> </w:t>
      </w:r>
      <w:r w:rsidR="00F2106F">
        <w:rPr>
          <w:rFonts w:eastAsia="Arial"/>
          <w:b/>
        </w:rPr>
        <w:t xml:space="preserve"> ELSE</w:t>
      </w:r>
      <w:r w:rsidR="00873FF8" w:rsidRPr="00AD080C">
        <w:rPr>
          <w:rFonts w:eastAsia="Arial"/>
          <w:b/>
        </w:rPr>
        <w:t>IF</w:t>
      </w:r>
    </w:p>
    <w:p w14:paraId="60113A9E" w14:textId="3A8FE755" w:rsidR="00873FF8" w:rsidRPr="00AD080C" w:rsidDel="00BD6F34" w:rsidRDefault="00873FF8" w:rsidP="00873FF8">
      <w:pPr>
        <w:spacing w:after="9"/>
        <w:ind w:left="90" w:right="157"/>
        <w:rPr>
          <w:del w:id="1168" w:author="BOUVY Martine [2]" w:date="2021-08-30T08:40:00Z"/>
          <w:rFonts w:eastAsia="Arial"/>
        </w:rPr>
      </w:pPr>
      <w:del w:id="1169" w:author="BOUVY Martine [2]" w:date="2021-08-30T08:40:00Z">
        <w:r w:rsidDel="00BD6F34">
          <w:rPr>
            <w:rFonts w:eastAsia="Arial"/>
          </w:rPr>
          <w:delText xml:space="preserve"> </w:delText>
        </w:r>
        <w:r w:rsidRPr="00AD080C" w:rsidDel="00BD6F34">
          <w:rPr>
            <w:rFonts w:eastAsia="Arial"/>
          </w:rPr>
          <w:delText xml:space="preserve">/* no access to external spreadsheet for the moment – on hold this check and replace it by a check on the pattern */   </w:delText>
        </w:r>
      </w:del>
    </w:p>
    <w:p w14:paraId="6786B3D4" w14:textId="2D1168D9" w:rsidR="00B524DA" w:rsidRDefault="00873FF8" w:rsidP="00873FF8">
      <w:pPr>
        <w:spacing w:after="9"/>
        <w:ind w:left="90" w:right="157"/>
        <w:rPr>
          <w:ins w:id="1170" w:author="BOUVY Martine [2]" w:date="2021-08-25T14:48:00Z"/>
          <w:rFonts w:eastAsia="Arial"/>
        </w:rPr>
      </w:pPr>
      <w:del w:id="1171" w:author="BOUVY Martine [2]" w:date="2021-08-25T14:45:00Z">
        <w:r w:rsidDel="00B524DA">
          <w:rPr>
            <w:rFonts w:eastAsia="Arial"/>
          </w:rPr>
          <w:delText xml:space="preserve"> </w:delText>
        </w:r>
        <w:r w:rsidRPr="00AD080C" w:rsidDel="00B524DA">
          <w:rPr>
            <w:rFonts w:eastAsia="Arial"/>
          </w:rPr>
          <w:delText xml:space="preserve">/* </w:delText>
        </w:r>
      </w:del>
      <w:del w:id="1172" w:author="BOUVY Martine [2]" w:date="2021-08-25T14:47:00Z">
        <w:r w:rsidRPr="00AD080C" w:rsidDel="00B524DA">
          <w:rPr>
            <w:rFonts w:eastAsia="Arial"/>
          </w:rPr>
          <w:delText xml:space="preserve">Substring(MTAgent, 1, 5) </w:delText>
        </w:r>
      </w:del>
      <w:del w:id="1173" w:author="BOUVY Martine [2]" w:date="2021-08-25T14:46:00Z">
        <w:r w:rsidRPr="007D5A3B" w:rsidDel="00B524DA">
          <w:rPr>
            <w:rFonts w:eastAsia="Arial"/>
            <w:b/>
          </w:rPr>
          <w:delText>IsIn</w:delText>
        </w:r>
      </w:del>
      <w:del w:id="1174" w:author="BOUVY Martine [2]" w:date="2021-08-25T14:47:00Z">
        <w:r w:rsidRPr="007D5A3B" w:rsidDel="00B524DA">
          <w:rPr>
            <w:rFonts w:eastAsia="Arial"/>
            <w:b/>
          </w:rPr>
          <w:delText>List</w:delText>
        </w:r>
        <w:r w:rsidRPr="00AD080C" w:rsidDel="00B524DA">
          <w:rPr>
            <w:rFonts w:eastAsia="Arial"/>
          </w:rPr>
          <w:delText xml:space="preserve"> </w:delText>
        </w:r>
        <w:r w:rsidRPr="00FA38A8" w:rsidDel="00B524DA">
          <w:rPr>
            <w:rFonts w:eastAsia="Arial"/>
          </w:rPr>
          <w:delText>(I</w:delText>
        </w:r>
        <w:r w:rsidR="00FA38A8" w:rsidDel="00B524DA">
          <w:rPr>
            <w:rFonts w:eastAsia="Arial"/>
          </w:rPr>
          <w:delText>SOClearingSystemCode</w:delText>
        </w:r>
        <w:r w:rsidRPr="00FA38A8" w:rsidDel="00B524DA">
          <w:rPr>
            <w:rFonts w:eastAsia="Arial"/>
          </w:rPr>
          <w:delText>)</w:delText>
        </w:r>
        <w:r w:rsidRPr="00AD080C" w:rsidDel="00B524DA">
          <w:rPr>
            <w:rFonts w:eastAsia="Arial"/>
          </w:rPr>
          <w:delText xml:space="preserve"> </w:delText>
        </w:r>
      </w:del>
      <w:del w:id="1175" w:author="BOUVY Martine [2]" w:date="2021-08-25T14:45:00Z">
        <w:r w:rsidRPr="00AD080C" w:rsidDel="00B524DA">
          <w:rPr>
            <w:rFonts w:eastAsia="Arial"/>
          </w:rPr>
          <w:delText>*/</w:delText>
        </w:r>
      </w:del>
    </w:p>
    <w:p w14:paraId="0FF0063B" w14:textId="77777777" w:rsidR="00B524DA" w:rsidRDefault="00B524DA" w:rsidP="00873FF8">
      <w:pPr>
        <w:spacing w:after="9"/>
        <w:ind w:left="90" w:right="157"/>
        <w:rPr>
          <w:ins w:id="1176" w:author="BOUVY Martine [2]" w:date="2021-08-25T14:47:00Z"/>
          <w:rFonts w:eastAsia="Arial"/>
        </w:rPr>
      </w:pPr>
    </w:p>
    <w:p w14:paraId="033B3642" w14:textId="67ABC528" w:rsidR="00B524DA" w:rsidRPr="00AD080C" w:rsidRDefault="00B524DA" w:rsidP="00873FF8">
      <w:pPr>
        <w:spacing w:after="9"/>
        <w:ind w:left="90" w:right="157"/>
        <w:rPr>
          <w:rFonts w:eastAsia="Arial"/>
        </w:rPr>
      </w:pPr>
      <w:ins w:id="1177" w:author="BOUVY Martine [2]" w:date="2021-08-25T14:47:00Z">
        <w:r w:rsidRPr="00AC129E">
          <w:rPr>
            <w:rFonts w:eastAsia="Arial"/>
            <w:b/>
          </w:rPr>
          <w:t>IF WithinList</w:t>
        </w:r>
        <w:r>
          <w:rPr>
            <w:rFonts w:eastAsia="Arial"/>
          </w:rPr>
          <w:t>(</w:t>
        </w:r>
        <w:r w:rsidRPr="00AD080C">
          <w:rPr>
            <w:rFonts w:eastAsia="Arial"/>
          </w:rPr>
          <w:t>Substring(MTAgent, 1, 5)</w:t>
        </w:r>
        <w:r>
          <w:rPr>
            <w:rFonts w:eastAsia="Arial"/>
          </w:rPr>
          <w:t>,</w:t>
        </w:r>
        <w:r w:rsidRPr="00B524DA">
          <w:rPr>
            <w:rFonts w:eastAsia="Arial"/>
          </w:rPr>
          <w:t xml:space="preserve"> </w:t>
        </w:r>
        <w:r w:rsidRPr="00FA38A8">
          <w:rPr>
            <w:rFonts w:eastAsia="Arial"/>
          </w:rPr>
          <w:t>I</w:t>
        </w:r>
        <w:r>
          <w:rPr>
            <w:rFonts w:eastAsia="Arial"/>
          </w:rPr>
          <w:t>SOClearingSystemCode)</w:t>
        </w:r>
      </w:ins>
    </w:p>
    <w:p w14:paraId="5044793E" w14:textId="77777777" w:rsidR="00873FF8" w:rsidRPr="00AD080C" w:rsidRDefault="00873FF8" w:rsidP="00873FF8">
      <w:pPr>
        <w:spacing w:after="9"/>
        <w:ind w:left="90" w:right="157"/>
        <w:rPr>
          <w:rFonts w:eastAsia="Arial"/>
        </w:rPr>
      </w:pPr>
    </w:p>
    <w:p w14:paraId="6DEC27E5" w14:textId="4CCEB89C" w:rsidR="00873FF8" w:rsidRPr="00AD080C" w:rsidRDefault="00873FF8" w:rsidP="00873FF8">
      <w:pPr>
        <w:spacing w:after="9"/>
        <w:ind w:left="90" w:right="157"/>
        <w:rPr>
          <w:rFonts w:eastAsia="Arial"/>
        </w:rPr>
      </w:pPr>
      <w:del w:id="1178" w:author="BOUVY Martine [2]" w:date="2021-08-25T14:45:00Z">
        <w:r w:rsidDel="00B524DA">
          <w:rPr>
            <w:rFonts w:eastAsia="Arial"/>
          </w:rPr>
          <w:delText xml:space="preserve">   </w:delText>
        </w:r>
        <w:r w:rsidRPr="000D21CF" w:rsidDel="00B524DA">
          <w:rPr>
            <w:rFonts w:eastAsia="Arial"/>
            <w:b/>
          </w:rPr>
          <w:delText>Substring</w:delText>
        </w:r>
        <w:r w:rsidDel="00B524DA">
          <w:rPr>
            <w:rFonts w:eastAsia="Arial"/>
          </w:rPr>
          <w:delText xml:space="preserve">(MTAgent,1,5) </w:delText>
        </w:r>
        <w:r w:rsidRPr="000D21CF" w:rsidDel="00B524DA">
          <w:rPr>
            <w:rFonts w:eastAsia="Arial"/>
            <w:b/>
          </w:rPr>
          <w:delText>HasPattern</w:delText>
        </w:r>
        <w:r w:rsidDel="00B524DA">
          <w:rPr>
            <w:rFonts w:eastAsia="Arial"/>
          </w:rPr>
          <w:delText xml:space="preserve"> [A-Z]{5} </w:delText>
        </w:r>
        <w:r w:rsidRPr="00AD080C" w:rsidDel="00B524DA">
          <w:rPr>
            <w:rFonts w:eastAsia="Arial"/>
          </w:rPr>
          <w:delText xml:space="preserve">AND </w:delText>
        </w:r>
        <w:r w:rsidRPr="000D21CF" w:rsidDel="00B524DA">
          <w:rPr>
            <w:rFonts w:eastAsia="Arial"/>
            <w:b/>
          </w:rPr>
          <w:delText>LENGTH</w:delText>
        </w:r>
        <w:r w:rsidR="00F2106F" w:rsidDel="00B524DA">
          <w:rPr>
            <w:rFonts w:eastAsia="Arial"/>
          </w:rPr>
          <w:delText xml:space="preserve">(MTAgent) &gt; 5 </w:delText>
        </w:r>
      </w:del>
      <w:r w:rsidR="00F2106F">
        <w:rPr>
          <w:rFonts w:eastAsia="Arial"/>
        </w:rPr>
        <w:t>THEN</w:t>
      </w:r>
    </w:p>
    <w:p w14:paraId="17C37D5F" w14:textId="77777777" w:rsidR="00873FF8" w:rsidRPr="00AD080C" w:rsidRDefault="00873FF8" w:rsidP="00873FF8">
      <w:pPr>
        <w:spacing w:after="9"/>
        <w:ind w:left="90" w:right="157"/>
        <w:rPr>
          <w:rFonts w:eastAsia="Arial"/>
        </w:rPr>
      </w:pPr>
      <w:r w:rsidRPr="00AD080C">
        <w:rPr>
          <w:rFonts w:eastAsia="Arial"/>
        </w:rPr>
        <w:t xml:space="preserve">          MXAgent. FinancialInstitutionIdentification.ClearingSystemMemberIdentification.ClearingSystemIdentification.Code = </w:t>
      </w:r>
      <w:r w:rsidRPr="00EA1F9A">
        <w:rPr>
          <w:rFonts w:eastAsia="Arial"/>
          <w:b/>
        </w:rPr>
        <w:t>Substring</w:t>
      </w:r>
      <w:r w:rsidRPr="00AD080C">
        <w:rPr>
          <w:rFonts w:eastAsia="Arial"/>
        </w:rPr>
        <w:t>(MTAgent, 1, 5)</w:t>
      </w:r>
    </w:p>
    <w:p w14:paraId="41AD5EAF" w14:textId="77777777" w:rsidR="00873FF8" w:rsidRPr="00AD080C" w:rsidRDefault="00873FF8" w:rsidP="00873FF8">
      <w:pPr>
        <w:spacing w:after="9"/>
        <w:ind w:left="90" w:right="157"/>
        <w:rPr>
          <w:rFonts w:eastAsia="Arial"/>
        </w:rPr>
      </w:pPr>
    </w:p>
    <w:p w14:paraId="331629C1" w14:textId="77777777" w:rsidR="00873FF8" w:rsidRPr="00AD080C" w:rsidRDefault="00873FF8" w:rsidP="00873FF8">
      <w:pPr>
        <w:tabs>
          <w:tab w:val="left" w:pos="900"/>
        </w:tabs>
        <w:spacing w:after="9"/>
        <w:ind w:left="90" w:right="157"/>
        <w:rPr>
          <w:rFonts w:eastAsia="Arial"/>
        </w:rPr>
      </w:pPr>
      <w:r w:rsidRPr="00AD080C">
        <w:rPr>
          <w:rFonts w:eastAsia="Arial"/>
          <w:b/>
        </w:rPr>
        <w:t xml:space="preserve">       IF</w:t>
      </w:r>
      <w:r w:rsidRPr="00AD080C">
        <w:rPr>
          <w:rFonts w:eastAsia="Arial"/>
        </w:rPr>
        <w:t xml:space="preserve"> </w:t>
      </w:r>
      <w:r w:rsidRPr="00EA1F9A">
        <w:rPr>
          <w:rFonts w:eastAsia="Arial"/>
          <w:b/>
        </w:rPr>
        <w:t>LENGTH</w:t>
      </w:r>
      <w:r w:rsidRPr="00AD080C">
        <w:rPr>
          <w:rFonts w:eastAsia="Arial"/>
        </w:rPr>
        <w:t>(Substring(MTAgent, 6) &gt; 28 THEN</w:t>
      </w:r>
    </w:p>
    <w:p w14:paraId="744CA435" w14:textId="77777777" w:rsidR="00873FF8" w:rsidRPr="00AD080C" w:rsidRDefault="00873FF8" w:rsidP="00873FF8">
      <w:pPr>
        <w:spacing w:after="9"/>
        <w:ind w:left="90" w:right="157"/>
        <w:rPr>
          <w:rFonts w:eastAsia="Arial"/>
        </w:rPr>
      </w:pPr>
      <w:r w:rsidRPr="00AD080C">
        <w:rPr>
          <w:rFonts w:eastAsia="Arial"/>
        </w:rPr>
        <w:lastRenderedPageBreak/>
        <w:t xml:space="preserve">               MXAgent. FinancialInstitutionIdentification.ClearingSystemMemberIdentification.MemberIdentification = </w:t>
      </w:r>
      <w:r w:rsidRPr="00EA1F9A">
        <w:rPr>
          <w:rFonts w:eastAsia="Arial"/>
          <w:b/>
        </w:rPr>
        <w:t>Concatenate</w:t>
      </w:r>
      <w:r w:rsidRPr="00AD080C">
        <w:rPr>
          <w:rFonts w:eastAsia="Arial"/>
        </w:rPr>
        <w:t>(</w:t>
      </w:r>
      <w:r w:rsidRPr="00EA1F9A">
        <w:rPr>
          <w:rFonts w:eastAsia="Arial"/>
          <w:b/>
        </w:rPr>
        <w:t>Substring</w:t>
      </w:r>
      <w:r w:rsidRPr="00AD080C">
        <w:rPr>
          <w:rFonts w:eastAsia="Arial"/>
        </w:rPr>
        <w:t>(MTAgent, 6, 27), “+”)</w:t>
      </w:r>
    </w:p>
    <w:p w14:paraId="3B446FF4" w14:textId="77777777" w:rsidR="00873FF8" w:rsidRPr="00AD080C" w:rsidRDefault="00873FF8" w:rsidP="00873FF8">
      <w:pPr>
        <w:spacing w:after="9"/>
        <w:ind w:left="90" w:right="157"/>
        <w:rPr>
          <w:rFonts w:eastAsia="Arial"/>
        </w:rPr>
      </w:pPr>
    </w:p>
    <w:p w14:paraId="4B87B04B" w14:textId="77777777" w:rsidR="00873FF8" w:rsidRPr="00AD080C" w:rsidRDefault="00873FF8" w:rsidP="00873FF8">
      <w:pPr>
        <w:spacing w:after="9"/>
        <w:ind w:left="90" w:right="157"/>
        <w:rPr>
          <w:rFonts w:eastAsia="Arial"/>
          <w:b/>
        </w:rPr>
      </w:pPr>
      <w:r w:rsidRPr="00AD080C">
        <w:rPr>
          <w:rFonts w:eastAsia="Arial"/>
        </w:rPr>
        <w:t xml:space="preserve">       </w:t>
      </w:r>
      <w:r w:rsidRPr="00AD080C">
        <w:rPr>
          <w:rFonts w:eastAsia="Arial"/>
          <w:b/>
        </w:rPr>
        <w:t>ELSE</w:t>
      </w:r>
    </w:p>
    <w:p w14:paraId="2F83001E" w14:textId="77777777" w:rsidR="00873FF8" w:rsidRPr="00AD080C" w:rsidRDefault="00873FF8" w:rsidP="00873FF8">
      <w:pPr>
        <w:spacing w:after="9"/>
        <w:ind w:left="90" w:right="157"/>
        <w:rPr>
          <w:rFonts w:eastAsia="Arial"/>
        </w:rPr>
      </w:pPr>
      <w:r w:rsidRPr="00AD080C">
        <w:rPr>
          <w:rFonts w:eastAsia="Arial"/>
        </w:rPr>
        <w:t xml:space="preserve">             MXAgent. FinancialInstitutionIdentification.ClearingSystemMemberIdentification.MemberIdentification = </w:t>
      </w:r>
      <w:r w:rsidRPr="00EA1F9A">
        <w:rPr>
          <w:rFonts w:eastAsia="Arial"/>
          <w:b/>
        </w:rPr>
        <w:t>Substring</w:t>
      </w:r>
      <w:r w:rsidRPr="00AD080C">
        <w:rPr>
          <w:rFonts w:eastAsia="Arial"/>
        </w:rPr>
        <w:t>(MTAgent, 6)</w:t>
      </w:r>
    </w:p>
    <w:p w14:paraId="4FA854B1" w14:textId="77777777" w:rsidR="00873FF8" w:rsidRPr="00AD080C" w:rsidRDefault="00873FF8" w:rsidP="00873FF8">
      <w:pPr>
        <w:spacing w:after="9"/>
        <w:ind w:left="90" w:right="157"/>
        <w:rPr>
          <w:rFonts w:eastAsia="Arial"/>
        </w:rPr>
      </w:pPr>
    </w:p>
    <w:p w14:paraId="07C5E352" w14:textId="77777777" w:rsidR="00873FF8" w:rsidRPr="00AD080C" w:rsidRDefault="00873FF8" w:rsidP="00873FF8">
      <w:pPr>
        <w:spacing w:after="9"/>
        <w:ind w:left="90" w:right="157"/>
        <w:rPr>
          <w:rFonts w:eastAsia="Arial"/>
          <w:b/>
        </w:rPr>
      </w:pPr>
      <w:r w:rsidRPr="00AD080C">
        <w:rPr>
          <w:rFonts w:eastAsia="Arial"/>
          <w:b/>
        </w:rPr>
        <w:t xml:space="preserve">       ENDIF</w:t>
      </w:r>
    </w:p>
    <w:p w14:paraId="4DAE6C2C" w14:textId="77777777" w:rsidR="00873FF8" w:rsidRPr="00AD080C" w:rsidRDefault="00873FF8" w:rsidP="00873FF8">
      <w:pPr>
        <w:spacing w:after="9"/>
        <w:ind w:left="90" w:right="157"/>
        <w:rPr>
          <w:rFonts w:eastAsia="Arial"/>
          <w:b/>
        </w:rPr>
      </w:pPr>
    </w:p>
    <w:p w14:paraId="3778B458" w14:textId="77777777" w:rsidR="00873FF8" w:rsidRPr="00AD080C" w:rsidRDefault="00873FF8" w:rsidP="00873FF8">
      <w:pPr>
        <w:spacing w:after="9"/>
        <w:ind w:left="90" w:right="157"/>
        <w:rPr>
          <w:rFonts w:eastAsia="Arial"/>
          <w:b/>
        </w:rPr>
      </w:pPr>
      <w:r w:rsidRPr="00AD080C">
        <w:rPr>
          <w:rFonts w:eastAsia="Arial"/>
          <w:b/>
        </w:rPr>
        <w:t xml:space="preserve">  ELSE</w:t>
      </w:r>
    </w:p>
    <w:p w14:paraId="2CAB5E13" w14:textId="77777777" w:rsidR="00873FF8" w:rsidRPr="00AD080C" w:rsidRDefault="00873FF8" w:rsidP="00873FF8">
      <w:pPr>
        <w:spacing w:after="9"/>
        <w:ind w:left="90" w:right="157"/>
        <w:rPr>
          <w:rFonts w:eastAsia="Arial"/>
        </w:rPr>
      </w:pPr>
      <w:r w:rsidRPr="00AD080C">
        <w:rPr>
          <w:rFonts w:eastAsia="Arial"/>
        </w:rPr>
        <w:t xml:space="preserve">       MXName = </w:t>
      </w:r>
      <w:r w:rsidRPr="00EA1F9A">
        <w:rPr>
          <w:rFonts w:eastAsia="Arial"/>
          <w:b/>
        </w:rPr>
        <w:t>ExtractTillPattern</w:t>
      </w:r>
      <w:r w:rsidRPr="00AD080C">
        <w:rPr>
          <w:rFonts w:eastAsia="Arial"/>
        </w:rPr>
        <w:t>(MTAgent, ”(“ ISOCountryCode ”(“ )</w:t>
      </w:r>
    </w:p>
    <w:p w14:paraId="4544CB08" w14:textId="77777777" w:rsidR="00873FF8" w:rsidRPr="00AD080C" w:rsidRDefault="00873FF8" w:rsidP="00873FF8">
      <w:pPr>
        <w:spacing w:after="9"/>
        <w:ind w:left="90" w:right="157"/>
        <w:rPr>
          <w:rFonts w:eastAsia="Arial"/>
        </w:rPr>
      </w:pPr>
      <w:r w:rsidRPr="00AD080C">
        <w:rPr>
          <w:rFonts w:eastAsia="Arial"/>
        </w:rPr>
        <w:t xml:space="preserve">      </w:t>
      </w:r>
      <w:r>
        <w:rPr>
          <w:rFonts w:eastAsia="Arial"/>
        </w:rPr>
        <w:t xml:space="preserve">   </w:t>
      </w:r>
      <w:r w:rsidRPr="00AD080C">
        <w:rPr>
          <w:rFonts w:eastAsia="Arial"/>
        </w:rPr>
        <w:t>/* remove MXName from MTAgent */</w:t>
      </w:r>
    </w:p>
    <w:p w14:paraId="7B2DBA5C" w14:textId="77777777" w:rsidR="00873FF8" w:rsidRPr="00AD080C" w:rsidRDefault="00873FF8" w:rsidP="00873FF8">
      <w:pPr>
        <w:spacing w:after="9"/>
        <w:ind w:left="90" w:right="157"/>
        <w:rPr>
          <w:rFonts w:eastAsia="Arial"/>
        </w:rPr>
      </w:pPr>
      <w:r w:rsidRPr="00AD080C">
        <w:rPr>
          <w:rFonts w:eastAsia="Arial"/>
        </w:rPr>
        <w:t xml:space="preserve">       MTAgent = </w:t>
      </w:r>
      <w:r w:rsidRPr="00EA1F9A">
        <w:rPr>
          <w:rFonts w:eastAsia="Arial"/>
          <w:b/>
        </w:rPr>
        <w:t>DeletePattern</w:t>
      </w:r>
      <w:r w:rsidRPr="00AD080C">
        <w:rPr>
          <w:rFonts w:eastAsia="Arial"/>
        </w:rPr>
        <w:t>(MTAgent, MXName)</w:t>
      </w:r>
    </w:p>
    <w:p w14:paraId="24534E10" w14:textId="77777777" w:rsidR="00873FF8" w:rsidRPr="00AD080C" w:rsidRDefault="00873FF8" w:rsidP="00873FF8">
      <w:pPr>
        <w:spacing w:after="9"/>
        <w:ind w:left="90" w:right="157"/>
        <w:rPr>
          <w:rFonts w:eastAsia="Arial"/>
        </w:rPr>
      </w:pPr>
    </w:p>
    <w:p w14:paraId="2AE6925B" w14:textId="24214785" w:rsidR="00873FF8" w:rsidRPr="00AD080C" w:rsidRDefault="00873FF8" w:rsidP="00873FF8">
      <w:pPr>
        <w:spacing w:after="9"/>
        <w:ind w:left="90" w:right="157"/>
        <w:rPr>
          <w:rFonts w:eastAsia="Arial"/>
        </w:rPr>
      </w:pPr>
      <w:r w:rsidRPr="00AD080C">
        <w:rPr>
          <w:rFonts w:eastAsia="Arial"/>
          <w:b/>
        </w:rPr>
        <w:t xml:space="preserve">        IF</w:t>
      </w:r>
      <w:r w:rsidRPr="00AD080C">
        <w:rPr>
          <w:rFonts w:eastAsia="Arial"/>
        </w:rPr>
        <w:t xml:space="preserve"> </w:t>
      </w:r>
      <w:r w:rsidRPr="00EA1F9A">
        <w:rPr>
          <w:rFonts w:eastAsia="Arial"/>
          <w:b/>
        </w:rPr>
        <w:t>LENGTH</w:t>
      </w:r>
      <w:r w:rsidRPr="00AD080C">
        <w:rPr>
          <w:rFonts w:eastAsia="Arial"/>
        </w:rPr>
        <w:t>(MTAgent</w:t>
      </w:r>
      <w:r w:rsidR="00F2106F">
        <w:rPr>
          <w:rFonts w:eastAsia="Arial"/>
        </w:rPr>
        <w:t>) &gt; 0 THEN</w:t>
      </w:r>
    </w:p>
    <w:p w14:paraId="6A897F07" w14:textId="77777777" w:rsidR="00873FF8" w:rsidRPr="00AD080C" w:rsidRDefault="00873FF8" w:rsidP="00873FF8">
      <w:pPr>
        <w:spacing w:after="9"/>
        <w:ind w:left="90" w:right="157"/>
        <w:rPr>
          <w:rFonts w:eastAsia="Arial"/>
        </w:rPr>
      </w:pPr>
      <w:r w:rsidRPr="00AD080C">
        <w:rPr>
          <w:rFonts w:eastAsia="Arial"/>
        </w:rPr>
        <w:t xml:space="preserve">               MXTownName =  </w:t>
      </w:r>
      <w:r w:rsidRPr="00EA1F9A">
        <w:rPr>
          <w:rFonts w:eastAsia="Arial"/>
          <w:b/>
        </w:rPr>
        <w:t>ExtractFromPattern</w:t>
      </w:r>
      <w:r w:rsidRPr="00AD080C">
        <w:rPr>
          <w:rFonts w:eastAsia="Arial"/>
        </w:rPr>
        <w:t>(MTAgent, 2, “(“)</w:t>
      </w:r>
    </w:p>
    <w:p w14:paraId="37DB24CE" w14:textId="77777777" w:rsidR="00873FF8" w:rsidRPr="00AD080C" w:rsidRDefault="00873FF8" w:rsidP="00873FF8">
      <w:pPr>
        <w:spacing w:after="9"/>
        <w:ind w:left="90" w:right="157"/>
        <w:rPr>
          <w:rFonts w:eastAsia="Arial"/>
        </w:rPr>
      </w:pPr>
      <w:r w:rsidRPr="00AD080C">
        <w:rPr>
          <w:rFonts w:eastAsia="Arial"/>
        </w:rPr>
        <w:t xml:space="preserve">         /* If FromPattern is not found, MXTownName is empty */</w:t>
      </w:r>
    </w:p>
    <w:p w14:paraId="6D1FD6F0" w14:textId="77777777" w:rsidR="00873FF8" w:rsidRPr="00AD080C" w:rsidRDefault="00873FF8" w:rsidP="00873FF8">
      <w:pPr>
        <w:spacing w:after="9"/>
        <w:ind w:left="90" w:right="157"/>
        <w:rPr>
          <w:rFonts w:eastAsia="Arial"/>
        </w:rPr>
      </w:pPr>
      <w:r w:rsidRPr="00AD080C">
        <w:rPr>
          <w:rFonts w:eastAsia="Arial"/>
        </w:rPr>
        <w:t xml:space="preserve">             /* Pattern is excluded */</w:t>
      </w:r>
    </w:p>
    <w:p w14:paraId="7985A8CC" w14:textId="77777777" w:rsidR="00873FF8" w:rsidRPr="00AD080C" w:rsidRDefault="00873FF8" w:rsidP="00873FF8">
      <w:pPr>
        <w:spacing w:after="9"/>
        <w:ind w:left="90" w:right="157"/>
        <w:rPr>
          <w:rFonts w:eastAsia="Arial"/>
        </w:rPr>
      </w:pPr>
      <w:r w:rsidRPr="00AD080C">
        <w:rPr>
          <w:rFonts w:eastAsia="Arial"/>
        </w:rPr>
        <w:t xml:space="preserve">                MTAgent = </w:t>
      </w:r>
      <w:r w:rsidRPr="00EA1F9A">
        <w:rPr>
          <w:rFonts w:eastAsia="Arial"/>
          <w:b/>
        </w:rPr>
        <w:t>DeletePattern</w:t>
      </w:r>
      <w:r w:rsidRPr="00AD080C">
        <w:rPr>
          <w:rFonts w:eastAsia="Arial"/>
        </w:rPr>
        <w:t>(MTAgent, MXTownName)</w:t>
      </w:r>
    </w:p>
    <w:p w14:paraId="17A9A4CE" w14:textId="77777777" w:rsidR="00873FF8" w:rsidRPr="00AD080C" w:rsidRDefault="00873FF8" w:rsidP="00873FF8">
      <w:pPr>
        <w:spacing w:after="9"/>
        <w:ind w:left="90" w:right="157"/>
        <w:rPr>
          <w:rFonts w:eastAsia="Arial"/>
        </w:rPr>
      </w:pPr>
    </w:p>
    <w:p w14:paraId="62242EB4" w14:textId="71EA2C1F" w:rsidR="00873FF8" w:rsidRPr="00AD080C" w:rsidRDefault="00873FF8" w:rsidP="00873FF8">
      <w:pPr>
        <w:spacing w:after="9"/>
        <w:ind w:left="90" w:right="157"/>
        <w:rPr>
          <w:rFonts w:eastAsia="Arial"/>
        </w:rPr>
      </w:pPr>
      <w:r>
        <w:rPr>
          <w:rFonts w:eastAsia="Arial"/>
        </w:rPr>
        <w:t xml:space="preserve">                </w:t>
      </w:r>
      <w:r w:rsidRPr="00EA1F9A">
        <w:rPr>
          <w:rFonts w:eastAsia="Arial"/>
          <w:b/>
        </w:rPr>
        <w:t>IF</w:t>
      </w:r>
      <w:r>
        <w:rPr>
          <w:rFonts w:eastAsia="Arial"/>
        </w:rPr>
        <w:t xml:space="preserve"> </w:t>
      </w:r>
      <w:r w:rsidRPr="00EA1F9A">
        <w:rPr>
          <w:rFonts w:eastAsia="Arial"/>
          <w:b/>
        </w:rPr>
        <w:t>Substring</w:t>
      </w:r>
      <w:r w:rsidRPr="00AD080C">
        <w:rPr>
          <w:rFonts w:eastAsia="Arial"/>
        </w:rPr>
        <w:t xml:space="preserve">(MTAgent,2,2) </w:t>
      </w:r>
      <w:r w:rsidRPr="00EA1F9A">
        <w:rPr>
          <w:rFonts w:eastAsia="Arial"/>
          <w:b/>
        </w:rPr>
        <w:t>IsCountryCode</w:t>
      </w:r>
      <w:r w:rsidR="00F2106F">
        <w:rPr>
          <w:rFonts w:eastAsia="Arial"/>
        </w:rPr>
        <w:t xml:space="preserve"> THEN</w:t>
      </w:r>
    </w:p>
    <w:p w14:paraId="21208E41" w14:textId="77777777" w:rsidR="00873FF8" w:rsidRPr="00AD080C" w:rsidRDefault="00873FF8" w:rsidP="00873FF8">
      <w:pPr>
        <w:spacing w:after="9"/>
        <w:ind w:left="90" w:right="157"/>
        <w:rPr>
          <w:rFonts w:eastAsia="Arial"/>
        </w:rPr>
      </w:pPr>
      <w:r w:rsidRPr="00AD080C">
        <w:rPr>
          <w:rFonts w:eastAsia="Arial"/>
        </w:rPr>
        <w:t xml:space="preserve">                             MXCountryCode = </w:t>
      </w:r>
      <w:r w:rsidRPr="0036520E">
        <w:rPr>
          <w:rFonts w:eastAsia="Arial"/>
          <w:b/>
        </w:rPr>
        <w:t>Substring</w:t>
      </w:r>
      <w:r w:rsidRPr="00AD080C">
        <w:rPr>
          <w:rFonts w:eastAsia="Arial"/>
        </w:rPr>
        <w:t>(MTAgent,2,2)</w:t>
      </w:r>
    </w:p>
    <w:p w14:paraId="78FE0570" w14:textId="77777777" w:rsidR="00873FF8" w:rsidRPr="00EA1F9A" w:rsidRDefault="00873FF8" w:rsidP="00873FF8">
      <w:pPr>
        <w:spacing w:after="9"/>
        <w:ind w:left="90" w:right="157"/>
        <w:rPr>
          <w:rFonts w:eastAsia="Arial"/>
          <w:b/>
        </w:rPr>
      </w:pPr>
      <w:r w:rsidRPr="00AD080C">
        <w:rPr>
          <w:rFonts w:eastAsia="Arial"/>
        </w:rPr>
        <w:t xml:space="preserve">                </w:t>
      </w:r>
      <w:r w:rsidRPr="00EA1F9A">
        <w:rPr>
          <w:rFonts w:eastAsia="Arial"/>
          <w:b/>
        </w:rPr>
        <w:t>ENDIF</w:t>
      </w:r>
    </w:p>
    <w:p w14:paraId="442391DF" w14:textId="77777777" w:rsidR="00873FF8" w:rsidRPr="00AD080C" w:rsidRDefault="00873FF8" w:rsidP="0064538D">
      <w:pPr>
        <w:tabs>
          <w:tab w:val="left" w:pos="450"/>
          <w:tab w:val="left" w:pos="720"/>
          <w:tab w:val="left" w:pos="810"/>
          <w:tab w:val="left" w:pos="900"/>
        </w:tabs>
        <w:spacing w:after="9"/>
        <w:ind w:left="90" w:right="157"/>
        <w:rPr>
          <w:rFonts w:eastAsia="Arial"/>
          <w:b/>
        </w:rPr>
      </w:pPr>
      <w:r w:rsidRPr="00AD080C">
        <w:rPr>
          <w:rFonts w:eastAsia="Arial"/>
          <w:b/>
        </w:rPr>
        <w:t xml:space="preserve">         ENDIF</w:t>
      </w:r>
    </w:p>
    <w:p w14:paraId="239FFF57" w14:textId="77777777" w:rsidR="00873FF8" w:rsidRPr="00AD080C" w:rsidRDefault="00873FF8" w:rsidP="00873FF8">
      <w:pPr>
        <w:spacing w:after="9"/>
        <w:ind w:left="90" w:right="157"/>
        <w:rPr>
          <w:rFonts w:eastAsia="Arial"/>
          <w:b/>
        </w:rPr>
      </w:pPr>
      <w:r w:rsidRPr="00AD080C">
        <w:rPr>
          <w:rFonts w:eastAsia="Arial"/>
          <w:b/>
        </w:rPr>
        <w:t xml:space="preserve">  ENDIF</w:t>
      </w:r>
    </w:p>
    <w:p w14:paraId="4C137297" w14:textId="77777777" w:rsidR="00873FF8" w:rsidRPr="00AD080C" w:rsidRDefault="00873FF8" w:rsidP="00873FF8">
      <w:pPr>
        <w:spacing w:after="9"/>
        <w:ind w:left="90" w:right="157"/>
        <w:rPr>
          <w:rFonts w:eastAsia="Arial"/>
        </w:rPr>
      </w:pPr>
    </w:p>
    <w:p w14:paraId="211FD75C" w14:textId="4BB02DA3" w:rsidR="00873FF8" w:rsidRDefault="00873FF8" w:rsidP="00873FF8">
      <w:pPr>
        <w:spacing w:after="9"/>
        <w:ind w:left="90" w:right="157"/>
        <w:rPr>
          <w:ins w:id="1179" w:author="BOUVY Martine" w:date="2022-06-01T10:59:00Z"/>
          <w:rFonts w:eastAsia="Arial"/>
        </w:rPr>
      </w:pPr>
      <w:r w:rsidRPr="00217006">
        <w:rPr>
          <w:rFonts w:eastAsia="Arial"/>
        </w:rPr>
        <w:t>/* For developers only, IsCountryCode must be checked versus a list of country code maintained externally like SWIFT Reference Data */</w:t>
      </w:r>
    </w:p>
    <w:p w14:paraId="40D3B1BD" w14:textId="14566C3D" w:rsidR="00EA6690" w:rsidRDefault="00EA6690" w:rsidP="00873FF8">
      <w:pPr>
        <w:spacing w:after="9"/>
        <w:ind w:left="90" w:right="157"/>
        <w:rPr>
          <w:ins w:id="1180" w:author="BOUVY Martine" w:date="2022-06-01T10:59:00Z"/>
          <w:rFonts w:eastAsia="Arial"/>
        </w:rPr>
      </w:pPr>
    </w:p>
    <w:p w14:paraId="52832C10" w14:textId="7EA46A4F" w:rsidR="00EA6690" w:rsidRDefault="00EA6690" w:rsidP="00873FF8">
      <w:pPr>
        <w:spacing w:after="9"/>
        <w:ind w:left="90" w:right="157"/>
        <w:rPr>
          <w:ins w:id="1181" w:author="BOUVY Martine" w:date="2022-06-01T11:00:00Z"/>
          <w:rFonts w:eastAsia="Arial"/>
        </w:rPr>
      </w:pPr>
      <w:ins w:id="1182" w:author="BOUVY Martine" w:date="2022-06-01T10:59:00Z">
        <w:r>
          <w:rPr>
            <w:rFonts w:eastAsia="Arial"/>
          </w:rPr>
          <w:t xml:space="preserve">/* Restrict the length </w:t>
        </w:r>
      </w:ins>
      <w:ins w:id="1183" w:author="BOUVY Martine" w:date="2022-06-01T11:00:00Z">
        <w:r w:rsidR="002C2978">
          <w:rPr>
            <w:rFonts w:eastAsia="Arial"/>
          </w:rPr>
          <w:t>to comply with MX length. Just in case /INTA/ is created in a payment originated in M</w:t>
        </w:r>
        <w:r w:rsidR="005F43D8">
          <w:rPr>
            <w:rFonts w:eastAsia="Arial"/>
          </w:rPr>
          <w:t>T which is unlikely */</w:t>
        </w:r>
      </w:ins>
    </w:p>
    <w:p w14:paraId="048F46C6" w14:textId="079AC6F7" w:rsidR="005F43D8" w:rsidRDefault="005F43D8" w:rsidP="00873FF8">
      <w:pPr>
        <w:spacing w:after="9"/>
        <w:ind w:left="90" w:right="157"/>
        <w:rPr>
          <w:ins w:id="1184" w:author="BOUVY Martine" w:date="2022-06-01T11:00:00Z"/>
          <w:rFonts w:eastAsia="Arial"/>
        </w:rPr>
      </w:pPr>
    </w:p>
    <w:p w14:paraId="57CFAB93" w14:textId="2F660136" w:rsidR="005F43D8" w:rsidRDefault="005F43D8" w:rsidP="00873FF8">
      <w:pPr>
        <w:spacing w:after="9"/>
        <w:ind w:left="90" w:right="157"/>
        <w:rPr>
          <w:ins w:id="1185" w:author="BOUVY Martine" w:date="2022-06-01T11:01:00Z"/>
          <w:rFonts w:eastAsia="Arial"/>
        </w:rPr>
      </w:pPr>
      <w:ins w:id="1186" w:author="BOUVY Martine" w:date="2022-06-01T11:00:00Z">
        <w:r w:rsidRPr="00817559">
          <w:rPr>
            <w:rFonts w:eastAsia="Arial"/>
            <w:b/>
            <w:bCs/>
          </w:rPr>
          <w:t>IF Length</w:t>
        </w:r>
        <w:r>
          <w:rPr>
            <w:rFonts w:eastAsia="Arial"/>
          </w:rPr>
          <w:t>(</w:t>
        </w:r>
      </w:ins>
      <w:ins w:id="1187" w:author="BOUVY Martine" w:date="2022-06-01T11:01:00Z">
        <w:r>
          <w:rPr>
            <w:rFonts w:eastAsia="Arial"/>
          </w:rPr>
          <w:t>MXName)&gt; 140 THEN</w:t>
        </w:r>
      </w:ins>
    </w:p>
    <w:p w14:paraId="77494550" w14:textId="796EF5FC" w:rsidR="005F43D8" w:rsidRDefault="005F43D8" w:rsidP="00873FF8">
      <w:pPr>
        <w:spacing w:after="9"/>
        <w:ind w:left="90" w:right="157"/>
        <w:rPr>
          <w:ins w:id="1188" w:author="BOUVY Martine" w:date="2022-06-01T11:01:00Z"/>
          <w:rFonts w:eastAsia="Arial"/>
        </w:rPr>
      </w:pPr>
      <w:ins w:id="1189" w:author="BOUVY Martine" w:date="2022-06-01T11:01:00Z">
        <w:r>
          <w:rPr>
            <w:rFonts w:eastAsia="Arial"/>
          </w:rPr>
          <w:t xml:space="preserve">    MXName = </w:t>
        </w:r>
        <w:r w:rsidRPr="00817559">
          <w:rPr>
            <w:rFonts w:eastAsia="Arial"/>
            <w:b/>
            <w:bCs/>
          </w:rPr>
          <w:t>Concatenate</w:t>
        </w:r>
        <w:r>
          <w:rPr>
            <w:rFonts w:eastAsia="Arial"/>
          </w:rPr>
          <w:t>(</w:t>
        </w:r>
        <w:r w:rsidRPr="00817559">
          <w:rPr>
            <w:rFonts w:eastAsia="Arial"/>
            <w:b/>
            <w:bCs/>
          </w:rPr>
          <w:t>Substring</w:t>
        </w:r>
        <w:r>
          <w:rPr>
            <w:rFonts w:eastAsia="Arial"/>
          </w:rPr>
          <w:t>(MXName,1,139)</w:t>
        </w:r>
        <w:r w:rsidR="00817559">
          <w:rPr>
            <w:rFonts w:eastAsia="Arial"/>
          </w:rPr>
          <w:t>, “+”)</w:t>
        </w:r>
      </w:ins>
    </w:p>
    <w:p w14:paraId="30DFC726" w14:textId="730CCABC" w:rsidR="00817559" w:rsidRDefault="00817559" w:rsidP="00873FF8">
      <w:pPr>
        <w:spacing w:after="9"/>
        <w:ind w:left="90" w:right="157"/>
        <w:rPr>
          <w:ins w:id="1190" w:author="BOUVY Martine" w:date="2022-06-01T11:02:00Z"/>
          <w:rFonts w:eastAsia="Arial"/>
          <w:b/>
          <w:bCs/>
        </w:rPr>
      </w:pPr>
      <w:ins w:id="1191" w:author="BOUVY Martine" w:date="2022-06-01T11:01:00Z">
        <w:r w:rsidRPr="00817559">
          <w:rPr>
            <w:rFonts w:eastAsia="Arial"/>
            <w:b/>
            <w:bCs/>
          </w:rPr>
          <w:t>ENDIF</w:t>
        </w:r>
      </w:ins>
    </w:p>
    <w:p w14:paraId="4CCA94DE" w14:textId="12BDEB2F" w:rsidR="00817559" w:rsidRDefault="00817559" w:rsidP="00873FF8">
      <w:pPr>
        <w:spacing w:after="9"/>
        <w:ind w:left="90" w:right="157"/>
        <w:rPr>
          <w:ins w:id="1192" w:author="BOUVY Martine" w:date="2022-06-01T11:02:00Z"/>
          <w:rFonts w:eastAsia="Arial"/>
          <w:b/>
          <w:bCs/>
        </w:rPr>
      </w:pPr>
    </w:p>
    <w:p w14:paraId="25C6BFE0" w14:textId="661E5996" w:rsidR="00817559" w:rsidRDefault="00817559" w:rsidP="00817559">
      <w:pPr>
        <w:spacing w:after="9"/>
        <w:ind w:left="90" w:right="157"/>
        <w:rPr>
          <w:ins w:id="1193" w:author="BOUVY Martine" w:date="2022-06-01T11:02:00Z"/>
          <w:rFonts w:eastAsia="Arial"/>
        </w:rPr>
      </w:pPr>
      <w:ins w:id="1194" w:author="BOUVY Martine" w:date="2022-06-01T11:02:00Z">
        <w:r w:rsidRPr="00817559">
          <w:rPr>
            <w:rFonts w:eastAsia="Arial"/>
            <w:b/>
            <w:bCs/>
          </w:rPr>
          <w:t>IF Length</w:t>
        </w:r>
        <w:r>
          <w:rPr>
            <w:rFonts w:eastAsia="Arial"/>
          </w:rPr>
          <w:t>(MX</w:t>
        </w:r>
        <w:r w:rsidR="00D83E3D">
          <w:rPr>
            <w:rFonts w:eastAsia="Arial"/>
          </w:rPr>
          <w:t>Town</w:t>
        </w:r>
        <w:r>
          <w:rPr>
            <w:rFonts w:eastAsia="Arial"/>
          </w:rPr>
          <w:t>Name)&gt;</w:t>
        </w:r>
        <w:r w:rsidR="00D83E3D">
          <w:rPr>
            <w:rFonts w:eastAsia="Arial"/>
          </w:rPr>
          <w:t xml:space="preserve"> 35</w:t>
        </w:r>
        <w:r>
          <w:rPr>
            <w:rFonts w:eastAsia="Arial"/>
          </w:rPr>
          <w:t xml:space="preserve"> THEN</w:t>
        </w:r>
      </w:ins>
    </w:p>
    <w:p w14:paraId="54BBC85E" w14:textId="734925FA" w:rsidR="00817559" w:rsidRDefault="00817559" w:rsidP="00817559">
      <w:pPr>
        <w:spacing w:after="9"/>
        <w:ind w:left="90" w:right="157"/>
        <w:rPr>
          <w:ins w:id="1195" w:author="BOUVY Martine" w:date="2022-06-01T11:02:00Z"/>
          <w:rFonts w:eastAsia="Arial"/>
        </w:rPr>
      </w:pPr>
      <w:ins w:id="1196" w:author="BOUVY Martine" w:date="2022-06-01T11:02:00Z">
        <w:r>
          <w:rPr>
            <w:rFonts w:eastAsia="Arial"/>
          </w:rPr>
          <w:t xml:space="preserve">    MX</w:t>
        </w:r>
        <w:r w:rsidR="00D83E3D">
          <w:rPr>
            <w:rFonts w:eastAsia="Arial"/>
          </w:rPr>
          <w:t>Tow</w:t>
        </w:r>
      </w:ins>
      <w:ins w:id="1197" w:author="BOUVY Martine" w:date="2022-06-01T11:03:00Z">
        <w:r w:rsidR="00D83E3D">
          <w:rPr>
            <w:rFonts w:eastAsia="Arial"/>
          </w:rPr>
          <w:t>n</w:t>
        </w:r>
      </w:ins>
      <w:ins w:id="1198" w:author="BOUVY Martine" w:date="2022-06-01T11:02:00Z">
        <w:r>
          <w:rPr>
            <w:rFonts w:eastAsia="Arial"/>
          </w:rPr>
          <w:t xml:space="preserve">Name = </w:t>
        </w:r>
        <w:r w:rsidRPr="00817559">
          <w:rPr>
            <w:rFonts w:eastAsia="Arial"/>
            <w:b/>
            <w:bCs/>
          </w:rPr>
          <w:t>Concatenate</w:t>
        </w:r>
        <w:r>
          <w:rPr>
            <w:rFonts w:eastAsia="Arial"/>
          </w:rPr>
          <w:t>(</w:t>
        </w:r>
        <w:r w:rsidRPr="00817559">
          <w:rPr>
            <w:rFonts w:eastAsia="Arial"/>
            <w:b/>
            <w:bCs/>
          </w:rPr>
          <w:t>Substring</w:t>
        </w:r>
        <w:r>
          <w:rPr>
            <w:rFonts w:eastAsia="Arial"/>
          </w:rPr>
          <w:t>(MX</w:t>
        </w:r>
      </w:ins>
      <w:ins w:id="1199" w:author="BOUVY Martine" w:date="2022-06-01T11:03:00Z">
        <w:r w:rsidR="00D83E3D">
          <w:rPr>
            <w:rFonts w:eastAsia="Arial"/>
          </w:rPr>
          <w:t>Town</w:t>
        </w:r>
      </w:ins>
      <w:ins w:id="1200" w:author="BOUVY Martine" w:date="2022-06-01T11:02:00Z">
        <w:r>
          <w:rPr>
            <w:rFonts w:eastAsia="Arial"/>
          </w:rPr>
          <w:t>Name,1,</w:t>
        </w:r>
      </w:ins>
      <w:ins w:id="1201" w:author="BOUVY Martine" w:date="2022-06-01T11:03:00Z">
        <w:r w:rsidR="00D83E3D">
          <w:rPr>
            <w:rFonts w:eastAsia="Arial"/>
          </w:rPr>
          <w:t>34</w:t>
        </w:r>
      </w:ins>
      <w:ins w:id="1202" w:author="BOUVY Martine" w:date="2022-06-01T11:02:00Z">
        <w:r>
          <w:rPr>
            <w:rFonts w:eastAsia="Arial"/>
          </w:rPr>
          <w:t>), “+”)</w:t>
        </w:r>
      </w:ins>
    </w:p>
    <w:p w14:paraId="4302AFBD" w14:textId="77777777" w:rsidR="00817559" w:rsidRDefault="00817559" w:rsidP="00817559">
      <w:pPr>
        <w:spacing w:after="9"/>
        <w:ind w:left="90" w:right="157"/>
        <w:rPr>
          <w:ins w:id="1203" w:author="BOUVY Martine" w:date="2022-06-01T11:02:00Z"/>
          <w:rFonts w:eastAsia="Arial"/>
          <w:b/>
          <w:bCs/>
        </w:rPr>
      </w:pPr>
      <w:ins w:id="1204" w:author="BOUVY Martine" w:date="2022-06-01T11:02:00Z">
        <w:r w:rsidRPr="00817559">
          <w:rPr>
            <w:rFonts w:eastAsia="Arial"/>
            <w:b/>
            <w:bCs/>
          </w:rPr>
          <w:t>ENDIF</w:t>
        </w:r>
      </w:ins>
    </w:p>
    <w:p w14:paraId="1AF41815" w14:textId="77777777" w:rsidR="00817559" w:rsidRPr="00817559" w:rsidRDefault="00817559" w:rsidP="00873FF8">
      <w:pPr>
        <w:spacing w:after="9"/>
        <w:ind w:left="90" w:right="157"/>
        <w:rPr>
          <w:ins w:id="1205" w:author="BOUVY Martine" w:date="2022-06-01T11:01:00Z"/>
          <w:rFonts w:eastAsia="Arial"/>
          <w:b/>
          <w:bCs/>
        </w:rPr>
      </w:pPr>
    </w:p>
    <w:p w14:paraId="670CEEFF" w14:textId="7639A75E" w:rsidR="00817559" w:rsidRDefault="00817559" w:rsidP="00873FF8">
      <w:pPr>
        <w:spacing w:after="9"/>
        <w:ind w:left="90" w:right="157"/>
        <w:rPr>
          <w:ins w:id="1206" w:author="BOUVY Martine" w:date="2022-06-01T11:01:00Z"/>
          <w:rFonts w:eastAsia="Arial"/>
        </w:rPr>
      </w:pPr>
    </w:p>
    <w:p w14:paraId="1CD6AF38" w14:textId="77777777" w:rsidR="00817559" w:rsidRPr="00AD080C" w:rsidRDefault="00817559" w:rsidP="00873FF8">
      <w:pPr>
        <w:spacing w:after="9"/>
        <w:ind w:left="90" w:right="157"/>
        <w:rPr>
          <w:rFonts w:eastAsia="Arial"/>
        </w:rPr>
      </w:pPr>
    </w:p>
    <w:p w14:paraId="5D95A95B" w14:textId="77777777" w:rsidR="00873FF8" w:rsidRPr="00AD080C" w:rsidRDefault="00873FF8" w:rsidP="00873FF8">
      <w:pPr>
        <w:spacing w:after="9"/>
        <w:ind w:left="90" w:right="157"/>
        <w:rPr>
          <w:rFonts w:eastAsia="Arial"/>
        </w:rPr>
      </w:pPr>
    </w:p>
    <w:p w14:paraId="518EE618" w14:textId="74561339" w:rsidR="00873FF8" w:rsidRPr="00AD080C" w:rsidRDefault="0064538D" w:rsidP="0064538D">
      <w:pPr>
        <w:tabs>
          <w:tab w:val="left" w:pos="540"/>
          <w:tab w:val="left" w:pos="720"/>
        </w:tabs>
        <w:spacing w:after="9"/>
        <w:ind w:left="90" w:right="157"/>
        <w:rPr>
          <w:rFonts w:eastAsia="Arial"/>
        </w:rPr>
      </w:pPr>
      <w:r>
        <w:rPr>
          <w:rFonts w:eastAsia="Arial"/>
          <w:b/>
        </w:rPr>
        <w:t xml:space="preserve">     </w:t>
      </w:r>
      <w:r w:rsidR="00873FF8" w:rsidRPr="00AD080C">
        <w:rPr>
          <w:rFonts w:eastAsia="Arial"/>
          <w:b/>
        </w:rPr>
        <w:t>IF</w:t>
      </w:r>
      <w:r w:rsidR="00873FF8" w:rsidRPr="00AD080C">
        <w:rPr>
          <w:rFonts w:eastAsia="Arial"/>
        </w:rPr>
        <w:t xml:space="preserve"> </w:t>
      </w:r>
      <w:r w:rsidR="00217006">
        <w:rPr>
          <w:rFonts w:eastAsia="Arial"/>
          <w:b/>
        </w:rPr>
        <w:t>Length</w:t>
      </w:r>
      <w:r w:rsidR="00873FF8" w:rsidRPr="00AD080C">
        <w:rPr>
          <w:rFonts w:eastAsia="Arial"/>
        </w:rPr>
        <w:t xml:space="preserve">(MXName) &gt; 0 AND </w:t>
      </w:r>
      <w:r w:rsidR="00217006">
        <w:rPr>
          <w:rFonts w:eastAsia="Arial"/>
          <w:b/>
        </w:rPr>
        <w:t>Length</w:t>
      </w:r>
      <w:r w:rsidR="00873FF8" w:rsidRPr="00AD080C">
        <w:rPr>
          <w:rFonts w:eastAsia="Arial"/>
        </w:rPr>
        <w:t xml:space="preserve">(MXTownName) &gt; 0 AND </w:t>
      </w:r>
      <w:r w:rsidR="00217006">
        <w:rPr>
          <w:rFonts w:eastAsia="Arial"/>
          <w:b/>
        </w:rPr>
        <w:t>Length</w:t>
      </w:r>
      <w:r w:rsidR="00873FF8" w:rsidRPr="00AD080C">
        <w:rPr>
          <w:rFonts w:eastAsia="Arial"/>
        </w:rPr>
        <w:t xml:space="preserve"> (MXCountryCode) &gt; 0 THEN</w:t>
      </w:r>
    </w:p>
    <w:p w14:paraId="721DFEFB" w14:textId="77777777" w:rsidR="00873FF8" w:rsidRPr="00AD080C" w:rsidRDefault="00873FF8" w:rsidP="00873FF8">
      <w:pPr>
        <w:spacing w:after="9"/>
        <w:ind w:left="90" w:right="157"/>
        <w:rPr>
          <w:rFonts w:eastAsia="Arial"/>
        </w:rPr>
      </w:pPr>
    </w:p>
    <w:p w14:paraId="03CBE257" w14:textId="77777777" w:rsidR="00873FF8" w:rsidRPr="00AD080C" w:rsidRDefault="00873FF8" w:rsidP="00873FF8">
      <w:pPr>
        <w:spacing w:after="9"/>
        <w:ind w:left="90" w:right="157"/>
        <w:rPr>
          <w:rFonts w:eastAsia="Arial"/>
        </w:rPr>
      </w:pPr>
      <w:r w:rsidRPr="00AD080C">
        <w:rPr>
          <w:rFonts w:eastAsia="Arial"/>
        </w:rPr>
        <w:t xml:space="preserve">      MXIntermediaryAgent.FinancialInstitutionIdentification.Name = MXName</w:t>
      </w:r>
    </w:p>
    <w:p w14:paraId="3FB6E086" w14:textId="77777777" w:rsidR="00873FF8" w:rsidRPr="00AD080C" w:rsidRDefault="00873FF8" w:rsidP="00873FF8">
      <w:pPr>
        <w:spacing w:after="9"/>
        <w:ind w:left="90" w:right="157"/>
        <w:rPr>
          <w:rFonts w:eastAsia="Arial"/>
        </w:rPr>
      </w:pPr>
      <w:r w:rsidRPr="00AD080C">
        <w:rPr>
          <w:rFonts w:eastAsia="Arial"/>
        </w:rPr>
        <w:lastRenderedPageBreak/>
        <w:t xml:space="preserve">      MXIntermediaryAgent.FinancialInstitutionIdentification.PostaAddress .TownName = MXTownName</w:t>
      </w:r>
    </w:p>
    <w:p w14:paraId="65D04201" w14:textId="77777777" w:rsidR="00873FF8" w:rsidRPr="00AD080C" w:rsidRDefault="00873FF8" w:rsidP="00873FF8">
      <w:pPr>
        <w:spacing w:after="9"/>
        <w:ind w:left="90" w:right="157"/>
        <w:rPr>
          <w:rFonts w:eastAsia="Arial"/>
        </w:rPr>
      </w:pPr>
      <w:r w:rsidRPr="00AD080C">
        <w:rPr>
          <w:rFonts w:eastAsia="Arial"/>
        </w:rPr>
        <w:t>MXIntermediaryAgent.FinancialInstitutionIdentification.PostaAddress.Country = MXCountryCode</w:t>
      </w:r>
    </w:p>
    <w:p w14:paraId="01810B97" w14:textId="77777777" w:rsidR="00873FF8" w:rsidRPr="00AD080C" w:rsidRDefault="00873FF8" w:rsidP="00873FF8">
      <w:pPr>
        <w:spacing w:after="9"/>
        <w:ind w:left="90" w:right="157"/>
        <w:rPr>
          <w:rFonts w:eastAsia="Arial"/>
        </w:rPr>
      </w:pPr>
    </w:p>
    <w:p w14:paraId="4EA6508F" w14:textId="4A196621" w:rsidR="00873FF8" w:rsidRPr="00AD080C" w:rsidRDefault="0064538D" w:rsidP="0064538D">
      <w:pPr>
        <w:tabs>
          <w:tab w:val="left" w:pos="720"/>
        </w:tabs>
        <w:spacing w:after="9"/>
        <w:ind w:left="90" w:right="157"/>
        <w:rPr>
          <w:rFonts w:eastAsia="Arial"/>
          <w:b/>
        </w:rPr>
      </w:pPr>
      <w:r>
        <w:rPr>
          <w:rFonts w:eastAsia="Arial"/>
          <w:b/>
        </w:rPr>
        <w:t xml:space="preserve">     ELSE</w:t>
      </w:r>
      <w:r w:rsidR="00873FF8" w:rsidRPr="00AD080C">
        <w:rPr>
          <w:rFonts w:eastAsia="Arial"/>
          <w:b/>
        </w:rPr>
        <w:t xml:space="preserve">IF </w:t>
      </w:r>
      <w:r w:rsidR="00873FF8" w:rsidRPr="0036520E">
        <w:rPr>
          <w:rFonts w:eastAsia="Arial"/>
          <w:b/>
        </w:rPr>
        <w:t>LENGTH</w:t>
      </w:r>
      <w:r w:rsidR="00873FF8" w:rsidRPr="00AD080C">
        <w:rPr>
          <w:rFonts w:eastAsia="Arial"/>
        </w:rPr>
        <w:t>(MXName) &gt; 0</w:t>
      </w:r>
    </w:p>
    <w:p w14:paraId="5D6D5A56" w14:textId="77777777" w:rsidR="00873FF8" w:rsidRPr="00AD080C" w:rsidRDefault="00873FF8" w:rsidP="00873FF8">
      <w:pPr>
        <w:spacing w:after="9"/>
        <w:ind w:left="90" w:right="157"/>
        <w:rPr>
          <w:rFonts w:eastAsia="Arial"/>
        </w:rPr>
      </w:pPr>
      <w:r w:rsidRPr="00AD080C">
        <w:rPr>
          <w:rFonts w:eastAsia="Arial"/>
        </w:rPr>
        <w:t xml:space="preserve">         MXIntermediaryAgent.FinancialInstitutionIdentification.Name = MXName</w:t>
      </w:r>
    </w:p>
    <w:p w14:paraId="472F791F" w14:textId="77777777" w:rsidR="00873FF8" w:rsidRPr="00AD080C" w:rsidRDefault="00873FF8" w:rsidP="00873FF8">
      <w:pPr>
        <w:spacing w:after="9"/>
        <w:ind w:left="90" w:right="157"/>
        <w:rPr>
          <w:rFonts w:eastAsia="Arial"/>
        </w:rPr>
      </w:pPr>
      <w:r w:rsidRPr="00AD080C">
        <w:rPr>
          <w:rFonts w:eastAsia="Arial"/>
        </w:rPr>
        <w:t xml:space="preserve">          MXIntermediaryAgent.FinancialInstitutionIdentification.PostaAddress.AddressLine = “NOTPROVIDED”</w:t>
      </w:r>
    </w:p>
    <w:p w14:paraId="034678FA" w14:textId="52F6BA4C" w:rsidR="00873FF8" w:rsidRPr="00AD080C" w:rsidRDefault="00873FF8" w:rsidP="00873FF8">
      <w:pPr>
        <w:spacing w:after="9"/>
        <w:ind w:left="90" w:right="157"/>
        <w:rPr>
          <w:rFonts w:eastAsia="Arial"/>
        </w:rPr>
      </w:pPr>
      <w:r w:rsidRPr="00AD080C">
        <w:rPr>
          <w:rFonts w:eastAsia="Arial"/>
        </w:rPr>
        <w:t xml:space="preserve">          </w:t>
      </w:r>
      <w:del w:id="1207" w:author="BOUVY Martine" w:date="2022-01-26T15:59:00Z">
        <w:r w:rsidRPr="009B69B7" w:rsidDel="003F46B3">
          <w:rPr>
            <w:rFonts w:eastAsia="Arial"/>
          </w:rPr>
          <w:delText>T</w:delText>
        </w:r>
      </w:del>
      <w:ins w:id="1208" w:author="BOUVY Martine [2]" w:date="2021-02-03T15:12:00Z">
        <w:del w:id="1209" w:author="BOUVY Martine" w:date="2022-01-26T15:59:00Z">
          <w:r w:rsidR="00CA67F0" w:rsidDel="003F46B3">
            <w:rPr>
              <w:rFonts w:eastAsia="Arial"/>
            </w:rPr>
            <w:delText>2</w:delText>
          </w:r>
        </w:del>
      </w:ins>
      <w:del w:id="1210" w:author="BOUVY Martine" w:date="2022-01-26T15:59:00Z">
        <w:r w:rsidRPr="009B69B7" w:rsidDel="003F46B3">
          <w:rPr>
            <w:rFonts w:eastAsia="Arial"/>
          </w:rPr>
          <w:delText>00030</w:delText>
        </w:r>
        <w:r w:rsidRPr="00AD080C" w:rsidDel="003F46B3">
          <w:rPr>
            <w:rFonts w:eastAsia="Arial"/>
          </w:rPr>
          <w:delText xml:space="preserve"> </w:delText>
        </w:r>
      </w:del>
      <w:ins w:id="1211" w:author="BOUVY Martine" w:date="2022-01-26T15:59:00Z">
        <w:r w:rsidR="003F46B3">
          <w:rPr>
            <w:rFonts w:eastAsia="Arial"/>
          </w:rPr>
          <w:t xml:space="preserve"> T11004 </w:t>
        </w:r>
      </w:ins>
      <w:r w:rsidRPr="00AD080C">
        <w:t>/* Error code described in the error code list */</w:t>
      </w:r>
    </w:p>
    <w:p w14:paraId="419BB2B6" w14:textId="77777777" w:rsidR="00873FF8" w:rsidRPr="00AD080C" w:rsidRDefault="00873FF8" w:rsidP="00873FF8">
      <w:pPr>
        <w:spacing w:after="9"/>
        <w:ind w:left="90" w:right="157"/>
        <w:rPr>
          <w:rFonts w:eastAsia="Arial"/>
        </w:rPr>
      </w:pPr>
    </w:p>
    <w:p w14:paraId="0D23CA30" w14:textId="77777777" w:rsidR="00873FF8" w:rsidRPr="00AD080C" w:rsidRDefault="00873FF8" w:rsidP="00873FF8">
      <w:pPr>
        <w:spacing w:after="9"/>
        <w:ind w:left="90" w:right="157"/>
        <w:rPr>
          <w:rFonts w:eastAsia="Arial"/>
        </w:rPr>
      </w:pPr>
    </w:p>
    <w:p w14:paraId="3110444B" w14:textId="61659F73" w:rsidR="00873FF8" w:rsidRPr="00AD080C" w:rsidRDefault="0064538D" w:rsidP="0064538D">
      <w:pPr>
        <w:tabs>
          <w:tab w:val="left" w:pos="720"/>
        </w:tabs>
        <w:spacing w:after="9"/>
        <w:ind w:left="90" w:right="157"/>
        <w:rPr>
          <w:rFonts w:eastAsia="Arial"/>
          <w:b/>
        </w:rPr>
      </w:pPr>
      <w:r>
        <w:rPr>
          <w:rFonts w:eastAsia="Arial"/>
          <w:b/>
        </w:rPr>
        <w:t xml:space="preserve">     </w:t>
      </w:r>
      <w:r w:rsidR="00873FF8" w:rsidRPr="00AD080C">
        <w:rPr>
          <w:rFonts w:eastAsia="Arial"/>
          <w:b/>
        </w:rPr>
        <w:t>ENDIF</w:t>
      </w:r>
    </w:p>
    <w:p w14:paraId="5818B534" w14:textId="77777777" w:rsidR="00873FF8" w:rsidRPr="00AD080C" w:rsidRDefault="00873FF8" w:rsidP="00873FF8">
      <w:pPr>
        <w:spacing w:after="9"/>
        <w:ind w:left="90" w:right="157"/>
        <w:rPr>
          <w:rFonts w:eastAsia="Arial"/>
        </w:rPr>
      </w:pPr>
    </w:p>
    <w:p w14:paraId="46EC826D" w14:textId="77777777" w:rsidR="00873FF8" w:rsidRPr="00AD080C" w:rsidRDefault="00873FF8" w:rsidP="00873FF8">
      <w:pPr>
        <w:spacing w:after="9"/>
        <w:ind w:left="90" w:right="157"/>
        <w:rPr>
          <w:rFonts w:eastAsia="Arial"/>
        </w:rPr>
      </w:pPr>
      <w:r w:rsidRPr="00AD080C">
        <w:rPr>
          <w:rFonts w:eastAsia="Arial"/>
          <w:noProof/>
        </w:rPr>
        <mc:AlternateContent>
          <mc:Choice Requires="wps">
            <w:drawing>
              <wp:anchor distT="0" distB="0" distL="114300" distR="114300" simplePos="0" relativeHeight="251658244" behindDoc="0" locked="0" layoutInCell="1" allowOverlap="1" wp14:anchorId="2DC92268" wp14:editId="1839C414">
                <wp:simplePos x="0" y="0"/>
                <wp:positionH relativeFrom="column">
                  <wp:posOffset>132715</wp:posOffset>
                </wp:positionH>
                <wp:positionV relativeFrom="paragraph">
                  <wp:posOffset>170815</wp:posOffset>
                </wp:positionV>
                <wp:extent cx="5149850" cy="615950"/>
                <wp:effectExtent l="0" t="0" r="12700" b="12700"/>
                <wp:wrapNone/>
                <wp:docPr id="5" name="Rectangle 5"/>
                <wp:cNvGraphicFramePr/>
                <a:graphic xmlns:a="http://schemas.openxmlformats.org/drawingml/2006/main">
                  <a:graphicData uri="http://schemas.microsoft.com/office/word/2010/wordprocessingShape">
                    <wps:wsp>
                      <wps:cNvSpPr/>
                      <wps:spPr>
                        <a:xfrm>
                          <a:off x="0" y="0"/>
                          <a:ext cx="5149850" cy="615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0598BE" id="Rectangle 5" o:spid="_x0000_s1026" style="position:absolute;margin-left:10.45pt;margin-top:13.45pt;width:405.5pt;height:48.5pt;z-index:2516582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" filled="f" strokecolor="#1f4d78 [1604]" strokeweight="1pt"/>
            </w:pict>
          </mc:Fallback>
        </mc:AlternateContent>
      </w:r>
    </w:p>
    <w:p w14:paraId="7A547712" w14:textId="77777777" w:rsidR="00873FF8" w:rsidRPr="00AD080C" w:rsidRDefault="00873FF8" w:rsidP="00873FF8">
      <w:pPr>
        <w:spacing w:after="9"/>
        <w:ind w:left="90" w:right="157"/>
        <w:rPr>
          <w:rFonts w:eastAsia="Arial"/>
        </w:rPr>
      </w:pPr>
    </w:p>
    <w:p w14:paraId="1568E7D3" w14:textId="77777777" w:rsidR="00873FF8" w:rsidRPr="00AD080C" w:rsidRDefault="00873FF8" w:rsidP="00873FF8">
      <w:pPr>
        <w:spacing w:after="9"/>
        <w:ind w:left="419" w:right="157" w:firstLine="301"/>
        <w:rPr>
          <w:color w:val="3D3D3D"/>
          <w:szCs w:val="20"/>
        </w:rPr>
      </w:pPr>
      <w:r w:rsidRPr="00AD080C">
        <w:rPr>
          <w:rFonts w:eastAsia="Arial"/>
        </w:rPr>
        <w:t xml:space="preserve">*ISOClearingSystemCode is defined on </w:t>
      </w:r>
      <w:hyperlink r:id="rId36" w:history="1">
        <w:r w:rsidRPr="00AD080C">
          <w:rPr>
            <w:rStyle w:val="Hyperlink"/>
            <w:rFonts w:eastAsia="Arial"/>
          </w:rPr>
          <w:t>ISO 20022 Site</w:t>
        </w:r>
      </w:hyperlink>
      <w:r w:rsidRPr="00AD080C">
        <w:rPr>
          <w:rFonts w:eastAsia="Arial"/>
        </w:rPr>
        <w:t xml:space="preserve">, </w:t>
      </w:r>
      <w:hyperlink r:id="rId37" w:history="1">
        <w:r w:rsidRPr="00AD080C">
          <w:rPr>
            <w:rStyle w:val="Hyperlink"/>
            <w:szCs w:val="20"/>
          </w:rPr>
          <w:t>External Code Sets spreadsheet</w:t>
        </w:r>
      </w:hyperlink>
      <w:r w:rsidRPr="00AD080C">
        <w:rPr>
          <w:color w:val="3D3D3D"/>
          <w:szCs w:val="20"/>
        </w:rPr>
        <w:t>, sheet 5-ClearingSystemIdentification</w:t>
      </w:r>
    </w:p>
    <w:p w14:paraId="74924DE9" w14:textId="77777777" w:rsidR="00873FF8" w:rsidRPr="00AD080C" w:rsidRDefault="00873FF8" w:rsidP="00873FF8">
      <w:pPr>
        <w:spacing w:after="9"/>
        <w:ind w:left="90" w:right="157"/>
        <w:rPr>
          <w:rFonts w:eastAsia="Arial"/>
        </w:rPr>
      </w:pPr>
    </w:p>
    <w:p w14:paraId="2BC3CFB1" w14:textId="77777777" w:rsidR="00873FF8" w:rsidRPr="00AD080C" w:rsidRDefault="00873FF8" w:rsidP="00873FF8">
      <w:pPr>
        <w:spacing w:after="9"/>
        <w:ind w:left="419" w:right="157" w:firstLine="301"/>
        <w:rPr>
          <w:rFonts w:eastAsia="Arial"/>
        </w:rPr>
      </w:pPr>
    </w:p>
    <w:p w14:paraId="12039072" w14:textId="77777777" w:rsidR="00873FF8" w:rsidRPr="00AD080C" w:rsidRDefault="00873FF8" w:rsidP="00873FF8">
      <w:pPr>
        <w:spacing w:after="9"/>
        <w:ind w:left="419" w:right="157" w:hanging="7"/>
        <w:rPr>
          <w:rFonts w:eastAsia="Arial"/>
        </w:rPr>
      </w:pPr>
    </w:p>
    <w:p w14:paraId="78472D1E" w14:textId="77777777" w:rsidR="00873FF8" w:rsidRDefault="00873FF8">
      <w:pPr>
        <w:spacing w:after="94"/>
        <w:ind w:left="846" w:right="8"/>
      </w:pPr>
    </w:p>
    <w:p w14:paraId="6BBFA9AB" w14:textId="68533264" w:rsidR="00AF048F" w:rsidRDefault="002153EF" w:rsidP="00847477">
      <w:pPr>
        <w:spacing w:after="0" w:line="259" w:lineRule="auto"/>
        <w:ind w:left="851" w:firstLine="0"/>
      </w:pPr>
      <w:r>
        <w:rPr>
          <w:rFonts w:ascii="Arial" w:eastAsia="Arial" w:hAnsi="Arial" w:cs="Arial"/>
        </w:rPr>
        <w:t xml:space="preserve">  </w:t>
      </w:r>
    </w:p>
    <w:p w14:paraId="32DD01F4" w14:textId="77777777" w:rsidR="00AF048F" w:rsidRDefault="002153EF">
      <w:pPr>
        <w:pStyle w:val="Heading2"/>
        <w:ind w:left="-14" w:firstLine="0"/>
      </w:pPr>
      <w:bookmarkStart w:id="1212" w:name="_Toc6320415"/>
      <w:bookmarkStart w:id="1213" w:name="_Toc136351234"/>
      <w:r>
        <w:t>3.3 Other Translation Rule Descriptions</w:t>
      </w:r>
      <w:bookmarkEnd w:id="1212"/>
      <w:bookmarkEnd w:id="1213"/>
      <w:r>
        <w:t xml:space="preserve"> </w:t>
      </w:r>
    </w:p>
    <w:p w14:paraId="63A0B8CB" w14:textId="77777777" w:rsidR="00AF048F" w:rsidRDefault="002153EF">
      <w:pPr>
        <w:spacing w:after="224" w:line="249" w:lineRule="auto"/>
        <w:ind w:left="849" w:right="15" w:hanging="10"/>
      </w:pPr>
      <w:r>
        <w:rPr>
          <w:rFonts w:ascii="Arial" w:eastAsia="Arial" w:hAnsi="Arial" w:cs="Arial"/>
        </w:rPr>
        <w:t xml:space="preserve">The translation rule descriptions provided in this section are for translation rules that relate to any other fields or elements that are not specifically related to customer parties or financial institutions. </w:t>
      </w:r>
    </w:p>
    <w:p w14:paraId="27DE24B5" w14:textId="6AA598BD" w:rsidR="00AF048F" w:rsidRDefault="00180E67" w:rsidP="00EC55BF">
      <w:pPr>
        <w:pStyle w:val="Heading3"/>
      </w:pPr>
      <w:bookmarkStart w:id="1214" w:name="_Toc6320416"/>
      <w:bookmarkStart w:id="1215" w:name="_Toc136351235"/>
      <w:r>
        <w:t xml:space="preserve">3.3.1  </w:t>
      </w:r>
      <w:r w:rsidR="002153EF">
        <w:t>MT_To_MXRate</w:t>
      </w:r>
      <w:bookmarkEnd w:id="1214"/>
      <w:bookmarkEnd w:id="1215"/>
      <w:r w:rsidR="002153EF">
        <w:t xml:space="preserve"> </w:t>
      </w:r>
    </w:p>
    <w:p w14:paraId="1032E8E2" w14:textId="77777777" w:rsidR="00AF048F" w:rsidRDefault="002153EF">
      <w:pPr>
        <w:spacing w:after="95"/>
        <w:ind w:left="419" w:right="157" w:hanging="7"/>
      </w:pPr>
      <w:r>
        <w:rPr>
          <w:rFonts w:ascii="Arial" w:eastAsia="Arial" w:hAnsi="Arial" w:cs="Arial"/>
          <w:b/>
        </w:rPr>
        <w:t xml:space="preserve">Name </w:t>
      </w:r>
    </w:p>
    <w:p w14:paraId="0C1CD144" w14:textId="77777777" w:rsidR="00AF048F" w:rsidRDefault="002153EF">
      <w:pPr>
        <w:spacing w:after="112" w:line="249" w:lineRule="auto"/>
        <w:ind w:left="849" w:right="15" w:hanging="10"/>
      </w:pPr>
      <w:r>
        <w:rPr>
          <w:rFonts w:ascii="Arial" w:eastAsia="Arial" w:hAnsi="Arial" w:cs="Arial"/>
        </w:rPr>
        <w:t xml:space="preserve">MT_To_MXRate </w:t>
      </w:r>
    </w:p>
    <w:p w14:paraId="4894C2CB" w14:textId="77777777" w:rsidR="00AF048F" w:rsidRDefault="002153EF">
      <w:pPr>
        <w:spacing w:after="95"/>
        <w:ind w:left="419" w:right="157" w:hanging="7"/>
      </w:pPr>
      <w:r>
        <w:rPr>
          <w:rFonts w:ascii="Arial" w:eastAsia="Arial" w:hAnsi="Arial" w:cs="Arial"/>
          <w:b/>
        </w:rPr>
        <w:t xml:space="preserve">Business description  </w:t>
      </w:r>
    </w:p>
    <w:p w14:paraId="0E01BC37" w14:textId="01883DBD" w:rsidR="00AF048F" w:rsidRDefault="002153EF">
      <w:pPr>
        <w:spacing w:after="112" w:line="249" w:lineRule="auto"/>
        <w:ind w:left="849" w:right="15" w:hanging="10"/>
      </w:pPr>
      <w:r>
        <w:rPr>
          <w:rFonts w:ascii="Arial" w:eastAsia="Arial" w:hAnsi="Arial" w:cs="Arial"/>
        </w:rPr>
        <w:t xml:space="preserve">The function translates an MT (exchange) rate to an MX (exchange) rate by replacing the decimal separator “,” by a “.”. </w:t>
      </w:r>
      <w:r w:rsidR="008F4133">
        <w:rPr>
          <w:rFonts w:ascii="Arial" w:eastAsia="Arial" w:hAnsi="Arial" w:cs="Arial"/>
        </w:rPr>
        <w:t xml:space="preserve"> The </w:t>
      </w:r>
      <w:r>
        <w:rPr>
          <w:rFonts w:ascii="Arial" w:eastAsia="Arial" w:hAnsi="Arial" w:cs="Arial"/>
        </w:rPr>
        <w:t xml:space="preserve">MX rate will be </w:t>
      </w:r>
      <w:r w:rsidR="008F4133">
        <w:rPr>
          <w:rFonts w:ascii="Arial" w:eastAsia="Arial" w:hAnsi="Arial" w:cs="Arial"/>
        </w:rPr>
        <w:t>a decimal</w:t>
      </w:r>
      <w:r>
        <w:rPr>
          <w:rFonts w:ascii="Arial" w:eastAsia="Arial" w:hAnsi="Arial" w:cs="Arial"/>
        </w:rPr>
        <w:t xml:space="preserve">. Insignificant zeroes -if any- are deleted.  </w:t>
      </w:r>
    </w:p>
    <w:p w14:paraId="739E54FB" w14:textId="77777777" w:rsidR="00AF048F" w:rsidRDefault="002153EF">
      <w:pPr>
        <w:spacing w:after="95"/>
        <w:ind w:left="419" w:right="157" w:hanging="7"/>
      </w:pPr>
      <w:r>
        <w:rPr>
          <w:rFonts w:ascii="Arial" w:eastAsia="Arial" w:hAnsi="Arial" w:cs="Arial"/>
          <w:b/>
        </w:rPr>
        <w:t xml:space="preserve">Format </w:t>
      </w:r>
    </w:p>
    <w:p w14:paraId="1C2F1A92" w14:textId="77777777" w:rsidR="00AF048F" w:rsidRDefault="002153EF">
      <w:pPr>
        <w:spacing w:after="112" w:line="249" w:lineRule="auto"/>
        <w:ind w:left="849" w:right="15" w:hanging="10"/>
      </w:pPr>
      <w:r>
        <w:rPr>
          <w:rFonts w:ascii="Arial" w:eastAsia="Arial" w:hAnsi="Arial" w:cs="Arial"/>
          <w:b/>
        </w:rPr>
        <w:t>MT_To_MXRate</w:t>
      </w:r>
      <w:r>
        <w:rPr>
          <w:rFonts w:ascii="Arial" w:eastAsia="Arial" w:hAnsi="Arial" w:cs="Arial"/>
        </w:rPr>
        <w:t xml:space="preserve">(MTRate ; MXRate)  </w:t>
      </w:r>
    </w:p>
    <w:p w14:paraId="561B1068" w14:textId="77777777" w:rsidR="00AF048F" w:rsidRDefault="002153EF">
      <w:pPr>
        <w:spacing w:after="95"/>
        <w:ind w:left="859" w:right="157" w:hanging="7"/>
      </w:pPr>
      <w:r>
        <w:rPr>
          <w:rFonts w:ascii="Arial" w:eastAsia="Arial" w:hAnsi="Arial" w:cs="Arial"/>
          <w:b/>
        </w:rPr>
        <w:t xml:space="preserve">Input </w:t>
      </w:r>
    </w:p>
    <w:p w14:paraId="6751368D" w14:textId="77777777" w:rsidR="00AF048F" w:rsidRDefault="002153EF">
      <w:pPr>
        <w:spacing w:after="112" w:line="249" w:lineRule="auto"/>
        <w:ind w:left="849" w:right="15" w:hanging="10"/>
      </w:pPr>
      <w:r>
        <w:rPr>
          <w:rFonts w:ascii="Arial" w:eastAsia="Arial" w:hAnsi="Arial" w:cs="Arial"/>
        </w:rPr>
        <w:t xml:space="preserve">MTRate: (exchange) rate in the MT message expressed as 12d (up to 12 characters including the mandatory decimal separator “,”) </w:t>
      </w:r>
    </w:p>
    <w:p w14:paraId="31A6B815" w14:textId="77777777" w:rsidR="00AF048F" w:rsidRDefault="002153EF">
      <w:pPr>
        <w:spacing w:after="95"/>
        <w:ind w:left="859" w:right="157" w:hanging="7"/>
      </w:pPr>
      <w:r>
        <w:rPr>
          <w:rFonts w:ascii="Arial" w:eastAsia="Arial" w:hAnsi="Arial" w:cs="Arial"/>
          <w:b/>
        </w:rPr>
        <w:t xml:space="preserve">Output </w:t>
      </w:r>
    </w:p>
    <w:p w14:paraId="63F0D6F1" w14:textId="650D73EC" w:rsidR="00AF048F" w:rsidRDefault="002153EF">
      <w:pPr>
        <w:spacing w:after="112" w:line="249" w:lineRule="auto"/>
        <w:ind w:left="849" w:right="15" w:hanging="10"/>
      </w:pPr>
      <w:r>
        <w:rPr>
          <w:rFonts w:ascii="Arial" w:eastAsia="Arial" w:hAnsi="Arial" w:cs="Arial"/>
        </w:rPr>
        <w:t xml:space="preserve">MXRate: (exchange) rate in the MX message typed </w:t>
      </w:r>
      <w:r>
        <w:rPr>
          <w:rFonts w:ascii="Arial" w:eastAsia="Arial" w:hAnsi="Arial" w:cs="Arial"/>
          <w:i/>
        </w:rPr>
        <w:t>BaseOneRate</w:t>
      </w:r>
      <w:r>
        <w:rPr>
          <w:rFonts w:ascii="Arial" w:eastAsia="Arial" w:hAnsi="Arial" w:cs="Arial"/>
        </w:rPr>
        <w:t xml:space="preserve"> with maximum 11 digits, maximum 10 fraction digits and</w:t>
      </w:r>
      <w:r w:rsidR="008F4133">
        <w:rPr>
          <w:rFonts w:ascii="Arial" w:eastAsia="Arial" w:hAnsi="Arial" w:cs="Arial"/>
        </w:rPr>
        <w:t xml:space="preserve"> a</w:t>
      </w:r>
      <w:r>
        <w:rPr>
          <w:rFonts w:ascii="Arial" w:eastAsia="Arial" w:hAnsi="Arial" w:cs="Arial"/>
        </w:rPr>
        <w:t xml:space="preserve"> decimal separator “.”   </w:t>
      </w:r>
    </w:p>
    <w:p w14:paraId="2972C92C" w14:textId="77777777" w:rsidR="00AF048F" w:rsidRDefault="002153EF">
      <w:pPr>
        <w:spacing w:after="0" w:line="367" w:lineRule="auto"/>
        <w:ind w:left="839" w:right="6157" w:hanging="427"/>
      </w:pPr>
      <w:r>
        <w:rPr>
          <w:rFonts w:ascii="Arial" w:eastAsia="Arial" w:hAnsi="Arial" w:cs="Arial"/>
          <w:b/>
        </w:rPr>
        <w:lastRenderedPageBreak/>
        <w:t xml:space="preserve">Preconditions </w:t>
      </w:r>
      <w:r>
        <w:rPr>
          <w:rFonts w:ascii="Arial" w:eastAsia="Arial" w:hAnsi="Arial" w:cs="Arial"/>
        </w:rPr>
        <w:t xml:space="preserve">None.   </w:t>
      </w:r>
    </w:p>
    <w:p w14:paraId="339C6CDC" w14:textId="77777777" w:rsidR="00AF048F" w:rsidRDefault="002153EF">
      <w:pPr>
        <w:spacing w:after="9"/>
        <w:ind w:left="419" w:right="157" w:hanging="7"/>
      </w:pPr>
      <w:r>
        <w:rPr>
          <w:rFonts w:ascii="Arial" w:eastAsia="Arial" w:hAnsi="Arial" w:cs="Arial"/>
          <w:b/>
        </w:rPr>
        <w:t xml:space="preserve">Formal description </w:t>
      </w:r>
    </w:p>
    <w:p w14:paraId="1308FF87" w14:textId="77777777" w:rsidR="00AF048F" w:rsidRDefault="002153EF">
      <w:pPr>
        <w:ind w:left="846" w:right="8"/>
      </w:pPr>
      <w:r>
        <w:t xml:space="preserve">/*Rate is a local variable*/  </w:t>
      </w:r>
    </w:p>
    <w:p w14:paraId="5B3F9C15" w14:textId="219782D3" w:rsidR="00AF048F" w:rsidRDefault="002153EF">
      <w:pPr>
        <w:spacing w:after="46"/>
        <w:ind w:left="846" w:right="8"/>
      </w:pPr>
      <w:r>
        <w:t xml:space="preserve">/*Replace the decimal separator “,”*/ </w:t>
      </w:r>
    </w:p>
    <w:p w14:paraId="4C829DD0" w14:textId="77777777" w:rsidR="000C0A40" w:rsidRDefault="000C0A40">
      <w:pPr>
        <w:spacing w:after="46"/>
        <w:ind w:left="846" w:right="8"/>
      </w:pPr>
    </w:p>
    <w:p w14:paraId="3253BAC1" w14:textId="77777777" w:rsidR="00AF048F" w:rsidRDefault="002153EF">
      <w:pPr>
        <w:ind w:left="846" w:right="8"/>
      </w:pPr>
      <w:r>
        <w:t xml:space="preserve">Rate = </w:t>
      </w:r>
      <w:r>
        <w:rPr>
          <w:b/>
        </w:rPr>
        <w:t>ReplacePattern</w:t>
      </w:r>
      <w:r>
        <w:t xml:space="preserve">(MTRate, “,”, “.”) </w:t>
      </w:r>
    </w:p>
    <w:p w14:paraId="513051E2" w14:textId="77777777" w:rsidR="00AF048F" w:rsidRDefault="002153EF">
      <w:pPr>
        <w:spacing w:after="45"/>
        <w:ind w:left="846" w:right="8"/>
      </w:pPr>
      <w:r>
        <w:t xml:space="preserve">/*Delete insignificant zeroes at the left and right*/ </w:t>
      </w:r>
    </w:p>
    <w:p w14:paraId="45C227CA" w14:textId="77777777" w:rsidR="00AF048F" w:rsidRDefault="002153EF">
      <w:pPr>
        <w:spacing w:after="51"/>
        <w:ind w:left="846" w:right="8"/>
      </w:pPr>
      <w:r>
        <w:t xml:space="preserve">Rate = </w:t>
      </w:r>
      <w:r>
        <w:rPr>
          <w:b/>
        </w:rPr>
        <w:t>TrimLeft</w:t>
      </w:r>
      <w:r>
        <w:t xml:space="preserve">(Rate, “0”) </w:t>
      </w:r>
    </w:p>
    <w:p w14:paraId="447D3E4F" w14:textId="77777777" w:rsidR="00AF048F" w:rsidRDefault="002153EF">
      <w:pPr>
        <w:ind w:left="846" w:right="8"/>
      </w:pPr>
      <w:r>
        <w:t xml:space="preserve">Rate = </w:t>
      </w:r>
      <w:r>
        <w:rPr>
          <w:b/>
        </w:rPr>
        <w:t>TrimRight</w:t>
      </w:r>
      <w:r>
        <w:t xml:space="preserve">(Rate, “0”) </w:t>
      </w:r>
    </w:p>
    <w:p w14:paraId="32173F41" w14:textId="77777777" w:rsidR="00AF048F" w:rsidRDefault="002153EF">
      <w:pPr>
        <w:ind w:left="846" w:right="8"/>
      </w:pPr>
      <w:r>
        <w:t xml:space="preserve">MXRate = Rate </w:t>
      </w:r>
    </w:p>
    <w:p w14:paraId="4A94D06B" w14:textId="69146708" w:rsidR="00AF048F" w:rsidRDefault="002153EF">
      <w:pPr>
        <w:spacing w:after="0" w:line="360" w:lineRule="auto"/>
        <w:ind w:left="412" w:right="6602" w:firstLine="425"/>
      </w:pPr>
      <w:r>
        <w:rPr>
          <w:rFonts w:ascii="Arial" w:eastAsia="Arial" w:hAnsi="Arial" w:cs="Arial"/>
          <w:b/>
        </w:rPr>
        <w:t xml:space="preserve">Examples </w:t>
      </w:r>
    </w:p>
    <w:p w14:paraId="4A0C6AEB" w14:textId="77777777" w:rsidR="008F4133" w:rsidRDefault="002153EF">
      <w:pPr>
        <w:spacing w:line="216" w:lineRule="auto"/>
        <w:ind w:left="846" w:right="4184"/>
      </w:pPr>
      <w:r>
        <w:t xml:space="preserve">MT Source:   </w:t>
      </w:r>
      <w:r>
        <w:tab/>
        <w:t xml:space="preserve">0,1245  </w:t>
      </w:r>
    </w:p>
    <w:p w14:paraId="596E8F3D" w14:textId="085E667B" w:rsidR="00AF048F" w:rsidRDefault="002153EF" w:rsidP="008215D4">
      <w:pPr>
        <w:spacing w:line="216" w:lineRule="auto"/>
        <w:ind w:left="846" w:right="3338"/>
      </w:pPr>
      <w:r>
        <w:t xml:space="preserve">MX Translation:  .1245 </w:t>
      </w:r>
      <w:ins w:id="1216" w:author="BOUVY Martine" w:date="2022-05-12T09:12:00Z">
        <w:r w:rsidR="00A45863">
          <w:t>or</w:t>
        </w:r>
      </w:ins>
      <w:ins w:id="1217" w:author="BOUVY Martine" w:date="2022-05-12T09:13:00Z">
        <w:r w:rsidR="008215D4">
          <w:t xml:space="preserve"> 0.1245</w:t>
        </w:r>
      </w:ins>
    </w:p>
    <w:p w14:paraId="0179F726" w14:textId="77777777" w:rsidR="008F4133" w:rsidRDefault="002153EF">
      <w:pPr>
        <w:spacing w:after="56" w:line="216" w:lineRule="auto"/>
        <w:ind w:left="846" w:right="4424"/>
      </w:pPr>
      <w:r>
        <w:t xml:space="preserve">MT Source:   </w:t>
      </w:r>
      <w:r>
        <w:tab/>
        <w:t xml:space="preserve">1,21  </w:t>
      </w:r>
    </w:p>
    <w:p w14:paraId="3F0B1411" w14:textId="77777777" w:rsidR="00AF048F" w:rsidRDefault="002153EF">
      <w:pPr>
        <w:spacing w:after="56" w:line="216" w:lineRule="auto"/>
        <w:ind w:left="846" w:right="4424"/>
      </w:pPr>
      <w:r>
        <w:t xml:space="preserve">MX Translation:  1.21 </w:t>
      </w:r>
    </w:p>
    <w:p w14:paraId="270DB0E9" w14:textId="77777777" w:rsidR="008F4133" w:rsidRDefault="002153EF">
      <w:pPr>
        <w:spacing w:after="56" w:line="216" w:lineRule="auto"/>
        <w:ind w:left="846" w:right="4304"/>
      </w:pPr>
      <w:r>
        <w:t xml:space="preserve">MT Source:   </w:t>
      </w:r>
      <w:r>
        <w:tab/>
        <w:t xml:space="preserve">10,00  </w:t>
      </w:r>
    </w:p>
    <w:p w14:paraId="5348ACB1" w14:textId="77777777" w:rsidR="00AF048F" w:rsidRDefault="002153EF">
      <w:pPr>
        <w:spacing w:after="56" w:line="216" w:lineRule="auto"/>
        <w:ind w:left="846" w:right="4304"/>
      </w:pPr>
      <w:r>
        <w:t>MX Translation:  10</w:t>
      </w:r>
      <w:r w:rsidR="00955C51">
        <w:t>.0</w:t>
      </w:r>
      <w:r>
        <w:t xml:space="preserve"> </w:t>
      </w:r>
    </w:p>
    <w:p w14:paraId="2615D82C" w14:textId="77777777" w:rsidR="00AF048F" w:rsidRDefault="002153EF">
      <w:pPr>
        <w:tabs>
          <w:tab w:val="center" w:pos="1449"/>
          <w:tab w:val="center" w:pos="3239"/>
        </w:tabs>
        <w:ind w:left="0" w:firstLine="0"/>
      </w:pPr>
      <w:r>
        <w:rPr>
          <w:rFonts w:ascii="Calibri" w:eastAsia="Calibri" w:hAnsi="Calibri" w:cs="Calibri"/>
          <w:sz w:val="22"/>
        </w:rPr>
        <w:tab/>
      </w:r>
      <w:r>
        <w:t xml:space="preserve">MT Source:   </w:t>
      </w:r>
      <w:r>
        <w:tab/>
        <w:t xml:space="preserve">1,  </w:t>
      </w:r>
    </w:p>
    <w:p w14:paraId="2F12C99B" w14:textId="77777777" w:rsidR="00AF048F" w:rsidRDefault="002153EF">
      <w:pPr>
        <w:spacing w:after="207"/>
        <w:ind w:left="846" w:right="8"/>
      </w:pPr>
      <w:r>
        <w:t>MX Translation:  1</w:t>
      </w:r>
      <w:r w:rsidR="008F4133">
        <w:t>.0</w:t>
      </w:r>
      <w:r>
        <w:t xml:space="preserve"> </w:t>
      </w:r>
    </w:p>
    <w:p w14:paraId="7ECD0CEE" w14:textId="78AE71FB" w:rsidR="00AF048F" w:rsidRDefault="00180E67" w:rsidP="00EC55BF">
      <w:pPr>
        <w:pStyle w:val="Heading3"/>
      </w:pPr>
      <w:bookmarkStart w:id="1218" w:name="_Toc6320417"/>
      <w:bookmarkStart w:id="1219" w:name="_Toc136351236"/>
      <w:r>
        <w:t xml:space="preserve">3.3.2  </w:t>
      </w:r>
      <w:r w:rsidR="002153EF">
        <w:t>MT_To_MXDate</w:t>
      </w:r>
      <w:bookmarkEnd w:id="1218"/>
      <w:bookmarkEnd w:id="1219"/>
      <w:r w:rsidR="002153EF">
        <w:t xml:space="preserve"> </w:t>
      </w:r>
    </w:p>
    <w:p w14:paraId="1B760D8F" w14:textId="77777777" w:rsidR="00AF048F" w:rsidRDefault="002153EF">
      <w:pPr>
        <w:spacing w:after="95"/>
        <w:ind w:left="419" w:right="157" w:hanging="7"/>
      </w:pPr>
      <w:r>
        <w:rPr>
          <w:rFonts w:ascii="Arial" w:eastAsia="Arial" w:hAnsi="Arial" w:cs="Arial"/>
          <w:b/>
        </w:rPr>
        <w:t xml:space="preserve">Name </w:t>
      </w:r>
    </w:p>
    <w:p w14:paraId="1AF2ED9C" w14:textId="77777777" w:rsidR="00AF048F" w:rsidRDefault="002153EF">
      <w:pPr>
        <w:spacing w:after="112" w:line="249" w:lineRule="auto"/>
        <w:ind w:left="849" w:right="15" w:hanging="10"/>
      </w:pPr>
      <w:r>
        <w:rPr>
          <w:rFonts w:ascii="Arial" w:eastAsia="Arial" w:hAnsi="Arial" w:cs="Arial"/>
        </w:rPr>
        <w:t xml:space="preserve">MT_To_MXDate </w:t>
      </w:r>
    </w:p>
    <w:p w14:paraId="74923829" w14:textId="77777777" w:rsidR="00AF048F" w:rsidRDefault="002153EF">
      <w:pPr>
        <w:spacing w:after="95"/>
        <w:ind w:left="419" w:right="157" w:hanging="7"/>
      </w:pPr>
      <w:r>
        <w:rPr>
          <w:rFonts w:ascii="Arial" w:eastAsia="Arial" w:hAnsi="Arial" w:cs="Arial"/>
          <w:b/>
        </w:rPr>
        <w:t xml:space="preserve">Business description  </w:t>
      </w:r>
    </w:p>
    <w:p w14:paraId="28816978" w14:textId="77777777" w:rsidR="00AF048F" w:rsidRDefault="002153EF">
      <w:pPr>
        <w:spacing w:after="112" w:line="249" w:lineRule="auto"/>
        <w:ind w:left="849" w:right="15" w:hanging="10"/>
      </w:pPr>
      <w:r>
        <w:rPr>
          <w:rFonts w:ascii="Arial" w:eastAsia="Arial" w:hAnsi="Arial" w:cs="Arial"/>
        </w:rPr>
        <w:t xml:space="preserve">The function translates an MT date expressed as [YY]YYMMDD to an MX date “YYYY-MM-DD” by adding the century if absent and introducing the "-" separator between year, month and date. </w:t>
      </w:r>
    </w:p>
    <w:p w14:paraId="07B7DBB7" w14:textId="77777777" w:rsidR="00AF048F" w:rsidRDefault="002153EF">
      <w:pPr>
        <w:spacing w:after="95"/>
        <w:ind w:left="419" w:right="157" w:hanging="7"/>
      </w:pPr>
      <w:r>
        <w:rPr>
          <w:rFonts w:ascii="Arial" w:eastAsia="Arial" w:hAnsi="Arial" w:cs="Arial"/>
          <w:b/>
        </w:rPr>
        <w:t xml:space="preserve">Format </w:t>
      </w:r>
    </w:p>
    <w:p w14:paraId="3374BB05" w14:textId="77777777" w:rsidR="00AF048F" w:rsidRDefault="002153EF">
      <w:pPr>
        <w:spacing w:after="112" w:line="249" w:lineRule="auto"/>
        <w:ind w:left="849" w:right="15" w:hanging="10"/>
      </w:pPr>
      <w:r>
        <w:rPr>
          <w:rFonts w:ascii="Arial" w:eastAsia="Arial" w:hAnsi="Arial" w:cs="Arial"/>
          <w:b/>
        </w:rPr>
        <w:t>MT_To_MXDate</w:t>
      </w:r>
      <w:r>
        <w:rPr>
          <w:rFonts w:ascii="Arial" w:eastAsia="Arial" w:hAnsi="Arial" w:cs="Arial"/>
        </w:rPr>
        <w:t xml:space="preserve">(MTDate ; MXDate) </w:t>
      </w:r>
    </w:p>
    <w:p w14:paraId="203789DB" w14:textId="77777777" w:rsidR="00AF048F" w:rsidRDefault="002153EF">
      <w:pPr>
        <w:spacing w:after="95"/>
        <w:ind w:left="859" w:right="157" w:hanging="7"/>
      </w:pPr>
      <w:r>
        <w:rPr>
          <w:rFonts w:ascii="Arial" w:eastAsia="Arial" w:hAnsi="Arial" w:cs="Arial"/>
          <w:b/>
        </w:rPr>
        <w:t xml:space="preserve">Input </w:t>
      </w:r>
    </w:p>
    <w:p w14:paraId="0DB064A3" w14:textId="77777777" w:rsidR="00AF048F" w:rsidRDefault="002153EF">
      <w:pPr>
        <w:spacing w:after="112" w:line="249" w:lineRule="auto"/>
        <w:ind w:left="849" w:right="15" w:hanging="10"/>
      </w:pPr>
      <w:r>
        <w:rPr>
          <w:rFonts w:ascii="Arial" w:eastAsia="Arial" w:hAnsi="Arial" w:cs="Arial"/>
        </w:rPr>
        <w:t xml:space="preserve">MTDate: date in the MT message expressed as [YY]YYMMDD where  </w:t>
      </w:r>
    </w:p>
    <w:p w14:paraId="43117F08" w14:textId="77777777" w:rsidR="00AF048F" w:rsidRDefault="002153EF">
      <w:pPr>
        <w:spacing w:after="112" w:line="249" w:lineRule="auto"/>
        <w:ind w:left="849" w:right="15" w:hanging="10"/>
      </w:pPr>
      <w:r>
        <w:rPr>
          <w:rFonts w:ascii="Arial" w:eastAsia="Arial" w:hAnsi="Arial" w:cs="Arial"/>
        </w:rPr>
        <w:t xml:space="preserve">[YY] represents the century (optional) and YYMMDD represents the year, month and day </w:t>
      </w:r>
    </w:p>
    <w:p w14:paraId="11432A21" w14:textId="77777777" w:rsidR="00AF048F" w:rsidRDefault="002153EF">
      <w:pPr>
        <w:spacing w:after="95"/>
        <w:ind w:left="859" w:right="157" w:hanging="7"/>
      </w:pPr>
      <w:r>
        <w:rPr>
          <w:rFonts w:ascii="Arial" w:eastAsia="Arial" w:hAnsi="Arial" w:cs="Arial"/>
          <w:b/>
        </w:rPr>
        <w:t xml:space="preserve">Output </w:t>
      </w:r>
    </w:p>
    <w:p w14:paraId="41D956F3" w14:textId="77777777" w:rsidR="007D3924" w:rsidRDefault="002153EF">
      <w:pPr>
        <w:spacing w:after="0" w:line="368" w:lineRule="auto"/>
        <w:ind w:left="849" w:right="574" w:hanging="10"/>
        <w:rPr>
          <w:rFonts w:ascii="Arial" w:eastAsia="Arial" w:hAnsi="Arial" w:cs="Arial"/>
        </w:rPr>
      </w:pPr>
      <w:r>
        <w:rPr>
          <w:rFonts w:ascii="Arial" w:eastAsia="Arial" w:hAnsi="Arial" w:cs="Arial"/>
        </w:rPr>
        <w:t xml:space="preserve">MXDate: date in the MX message typed </w:t>
      </w:r>
      <w:r>
        <w:rPr>
          <w:rFonts w:ascii="Arial" w:eastAsia="Arial" w:hAnsi="Arial" w:cs="Arial"/>
          <w:i/>
        </w:rPr>
        <w:t>ISODate</w:t>
      </w:r>
      <w:r w:rsidR="007D3924">
        <w:rPr>
          <w:rFonts w:ascii="Arial" w:eastAsia="Arial" w:hAnsi="Arial" w:cs="Arial"/>
        </w:rPr>
        <w:t xml:space="preserve"> expressed as “YYYY-MM-DD”</w:t>
      </w:r>
    </w:p>
    <w:p w14:paraId="3E70A021" w14:textId="77777777" w:rsidR="007D3924" w:rsidRDefault="007D3924" w:rsidP="007D3924">
      <w:pPr>
        <w:tabs>
          <w:tab w:val="left" w:pos="360"/>
          <w:tab w:val="left" w:pos="450"/>
        </w:tabs>
        <w:spacing w:after="0" w:line="368" w:lineRule="auto"/>
        <w:ind w:left="0" w:right="574" w:firstLine="0"/>
        <w:rPr>
          <w:rFonts w:ascii="Arial" w:eastAsia="Arial" w:hAnsi="Arial" w:cs="Arial"/>
          <w:b/>
        </w:rPr>
      </w:pPr>
      <w:r>
        <w:rPr>
          <w:rFonts w:ascii="Arial" w:eastAsia="Arial" w:hAnsi="Arial" w:cs="Arial"/>
        </w:rPr>
        <w:t xml:space="preserve">        </w:t>
      </w:r>
      <w:r w:rsidR="002153EF">
        <w:rPr>
          <w:rFonts w:ascii="Arial" w:eastAsia="Arial" w:hAnsi="Arial" w:cs="Arial"/>
          <w:b/>
        </w:rPr>
        <w:t xml:space="preserve">Preconditions </w:t>
      </w:r>
    </w:p>
    <w:p w14:paraId="7AA5748A" w14:textId="3EB74E1F" w:rsidR="007D3924" w:rsidRDefault="007D3924" w:rsidP="007D3924">
      <w:pPr>
        <w:tabs>
          <w:tab w:val="left" w:pos="360"/>
          <w:tab w:val="left" w:pos="450"/>
        </w:tabs>
        <w:spacing w:after="0" w:line="368" w:lineRule="auto"/>
        <w:ind w:left="0" w:right="574" w:firstLine="0"/>
      </w:pPr>
      <w:r>
        <w:rPr>
          <w:rFonts w:ascii="Arial" w:eastAsia="Arial" w:hAnsi="Arial" w:cs="Arial"/>
          <w:b/>
        </w:rPr>
        <w:t xml:space="preserve">                </w:t>
      </w:r>
      <w:r w:rsidR="002153EF">
        <w:rPr>
          <w:rFonts w:ascii="Arial" w:eastAsia="Arial" w:hAnsi="Arial" w:cs="Arial"/>
        </w:rPr>
        <w:t xml:space="preserve">None. </w:t>
      </w:r>
    </w:p>
    <w:p w14:paraId="09B5070B" w14:textId="2B1BC8BC" w:rsidR="00AF048F" w:rsidRDefault="007D3924" w:rsidP="007D3924">
      <w:pPr>
        <w:tabs>
          <w:tab w:val="left" w:pos="360"/>
          <w:tab w:val="left" w:pos="450"/>
        </w:tabs>
        <w:spacing w:after="0" w:line="368" w:lineRule="auto"/>
        <w:ind w:left="0" w:right="574" w:firstLine="0"/>
      </w:pPr>
      <w:r>
        <w:t xml:space="preserve">    </w:t>
      </w:r>
      <w:r w:rsidR="002153EF">
        <w:rPr>
          <w:rFonts w:ascii="Arial" w:eastAsia="Arial" w:hAnsi="Arial" w:cs="Arial"/>
          <w:b/>
        </w:rPr>
        <w:t xml:space="preserve">Formal description </w:t>
      </w:r>
    </w:p>
    <w:p w14:paraId="00DBE321" w14:textId="77777777" w:rsidR="00AF048F" w:rsidRDefault="002153EF">
      <w:pPr>
        <w:ind w:left="846" w:right="8"/>
      </w:pPr>
      <w:r>
        <w:t xml:space="preserve">/*Check whether century is present and add if not. Year, Month </w:t>
      </w:r>
    </w:p>
    <w:p w14:paraId="0EA509F6" w14:textId="77777777" w:rsidR="00AF048F" w:rsidRDefault="002153EF">
      <w:pPr>
        <w:spacing w:after="47"/>
        <w:ind w:left="846" w:right="8"/>
      </w:pPr>
      <w:r>
        <w:t xml:space="preserve">and Day are local variables*/  </w:t>
      </w:r>
    </w:p>
    <w:p w14:paraId="6C7BD2D8" w14:textId="12ADC142" w:rsidR="00AF048F" w:rsidRDefault="002153EF">
      <w:pPr>
        <w:ind w:left="846" w:right="8"/>
      </w:pPr>
      <w:r w:rsidRPr="00EE7789">
        <w:rPr>
          <w:b/>
        </w:rPr>
        <w:t>IF</w:t>
      </w:r>
      <w:r>
        <w:t xml:space="preserve"> </w:t>
      </w:r>
      <w:r>
        <w:rPr>
          <w:b/>
        </w:rPr>
        <w:t>Length</w:t>
      </w:r>
      <w:r>
        <w:t>(MTDate) = 8</w:t>
      </w:r>
      <w:r w:rsidR="00EE7789">
        <w:t xml:space="preserve"> THEN</w:t>
      </w:r>
      <w:r>
        <w:t xml:space="preserve">  </w:t>
      </w:r>
    </w:p>
    <w:p w14:paraId="6554A1D0" w14:textId="77777777" w:rsidR="00AF048F" w:rsidRDefault="002153EF">
      <w:pPr>
        <w:spacing w:after="48"/>
        <w:ind w:left="1426" w:right="8"/>
      </w:pPr>
      <w:r>
        <w:t xml:space="preserve">/*Date is of YYYYMMDD format*/ </w:t>
      </w:r>
    </w:p>
    <w:p w14:paraId="7AD09C06" w14:textId="77777777" w:rsidR="00AF048F" w:rsidRDefault="002153EF">
      <w:pPr>
        <w:spacing w:after="50"/>
        <w:ind w:left="1426" w:right="8"/>
      </w:pPr>
      <w:r>
        <w:t xml:space="preserve">Year = </w:t>
      </w:r>
      <w:r>
        <w:rPr>
          <w:b/>
        </w:rPr>
        <w:t>Substring</w:t>
      </w:r>
      <w:r>
        <w:t xml:space="preserve">(MTDate, 1, 4) </w:t>
      </w:r>
    </w:p>
    <w:p w14:paraId="2FFE8EDD" w14:textId="77777777" w:rsidR="00AF048F" w:rsidRDefault="002153EF">
      <w:pPr>
        <w:spacing w:after="49"/>
        <w:ind w:left="1426" w:right="8"/>
      </w:pPr>
      <w:r>
        <w:t xml:space="preserve">Month = </w:t>
      </w:r>
      <w:r>
        <w:rPr>
          <w:b/>
        </w:rPr>
        <w:t>Substring</w:t>
      </w:r>
      <w:r>
        <w:t xml:space="preserve">(MTDate, 5, 2) </w:t>
      </w:r>
    </w:p>
    <w:p w14:paraId="53BB715A" w14:textId="77777777" w:rsidR="00AF048F" w:rsidRDefault="002153EF">
      <w:pPr>
        <w:ind w:left="1426" w:right="8"/>
      </w:pPr>
      <w:r>
        <w:t xml:space="preserve">Day = </w:t>
      </w:r>
      <w:r>
        <w:rPr>
          <w:b/>
        </w:rPr>
        <w:t>Substring</w:t>
      </w:r>
      <w:r>
        <w:t xml:space="preserve">(MTDate, 7, 2) </w:t>
      </w:r>
    </w:p>
    <w:p w14:paraId="58F864F5" w14:textId="77777777" w:rsidR="00AF048F" w:rsidRPr="00EE7789" w:rsidRDefault="002153EF">
      <w:pPr>
        <w:ind w:left="846" w:right="8"/>
        <w:rPr>
          <w:b/>
        </w:rPr>
      </w:pPr>
      <w:r w:rsidRPr="00EE7789">
        <w:rPr>
          <w:b/>
        </w:rPr>
        <w:lastRenderedPageBreak/>
        <w:t xml:space="preserve">ELSE  </w:t>
      </w:r>
    </w:p>
    <w:p w14:paraId="4C45EDFC" w14:textId="77777777" w:rsidR="00AF048F" w:rsidRDefault="002153EF">
      <w:pPr>
        <w:spacing w:after="46"/>
        <w:ind w:left="1426" w:right="8"/>
      </w:pPr>
      <w:r>
        <w:t xml:space="preserve">/*Date is of YYMMDD format*/ </w:t>
      </w:r>
    </w:p>
    <w:p w14:paraId="31C7B45D" w14:textId="77777777" w:rsidR="00AF048F" w:rsidRDefault="002153EF">
      <w:pPr>
        <w:spacing w:after="52"/>
        <w:ind w:left="1426" w:right="8"/>
      </w:pPr>
      <w:r>
        <w:t xml:space="preserve">Year = </w:t>
      </w:r>
      <w:r>
        <w:rPr>
          <w:b/>
        </w:rPr>
        <w:t>Substring</w:t>
      </w:r>
      <w:r>
        <w:t xml:space="preserve">(MTDate, 1, 2) </w:t>
      </w:r>
    </w:p>
    <w:p w14:paraId="555F2921" w14:textId="77777777" w:rsidR="00AF048F" w:rsidRDefault="002153EF">
      <w:pPr>
        <w:spacing w:after="49"/>
        <w:ind w:left="1426" w:right="8"/>
      </w:pPr>
      <w:r>
        <w:t xml:space="preserve">Month = </w:t>
      </w:r>
      <w:r>
        <w:rPr>
          <w:b/>
        </w:rPr>
        <w:t>Substring</w:t>
      </w:r>
      <w:r>
        <w:t xml:space="preserve">(MTDate, 3, 2) </w:t>
      </w:r>
    </w:p>
    <w:p w14:paraId="3EB9AC8F" w14:textId="77777777" w:rsidR="00AF048F" w:rsidRDefault="002153EF">
      <w:pPr>
        <w:ind w:left="1426" w:right="8"/>
      </w:pPr>
      <w:r>
        <w:t xml:space="preserve">Day = </w:t>
      </w:r>
      <w:r>
        <w:rPr>
          <w:b/>
        </w:rPr>
        <w:t>Substring</w:t>
      </w:r>
      <w:r>
        <w:t xml:space="preserve">(MTDate, 5, 2) </w:t>
      </w:r>
    </w:p>
    <w:p w14:paraId="067B7598" w14:textId="77777777" w:rsidR="00F50937" w:rsidRDefault="002153EF">
      <w:pPr>
        <w:spacing w:after="40"/>
        <w:ind w:left="1426" w:right="3967"/>
      </w:pPr>
      <w:r>
        <w:t xml:space="preserve">/*Add century to Year*/ </w:t>
      </w:r>
    </w:p>
    <w:p w14:paraId="04AD40BA" w14:textId="77777777" w:rsidR="00F50937" w:rsidRDefault="00F50937">
      <w:pPr>
        <w:spacing w:after="40"/>
        <w:ind w:left="1426" w:right="3967"/>
      </w:pPr>
    </w:p>
    <w:p w14:paraId="76C303BD" w14:textId="4012A8E4" w:rsidR="00AF048F" w:rsidRDefault="002153EF">
      <w:pPr>
        <w:tabs>
          <w:tab w:val="center" w:pos="850"/>
          <w:tab w:val="center" w:pos="3217"/>
        </w:tabs>
        <w:ind w:left="0" w:firstLine="0"/>
      </w:pPr>
      <w:r>
        <w:rPr>
          <w:rFonts w:ascii="Calibri" w:eastAsia="Calibri" w:hAnsi="Calibri" w:cs="Calibri"/>
          <w:sz w:val="22"/>
        </w:rPr>
        <w:tab/>
      </w:r>
      <w:r>
        <w:t xml:space="preserve"> </w:t>
      </w:r>
      <w:r>
        <w:tab/>
      </w:r>
      <w:r w:rsidR="00F50937">
        <w:t xml:space="preserve">  </w:t>
      </w:r>
      <w:r>
        <w:t xml:space="preserve">Year = </w:t>
      </w:r>
      <w:r>
        <w:rPr>
          <w:b/>
        </w:rPr>
        <w:t>Concatenate</w:t>
      </w:r>
      <w:r>
        <w:t xml:space="preserve">(“20”, Year) </w:t>
      </w:r>
    </w:p>
    <w:p w14:paraId="3273739B" w14:textId="618E16EE" w:rsidR="00AF048F" w:rsidRDefault="002153EF">
      <w:pPr>
        <w:tabs>
          <w:tab w:val="center" w:pos="850"/>
          <w:tab w:val="center" w:pos="1718"/>
        </w:tabs>
        <w:ind w:left="0" w:firstLine="0"/>
      </w:pPr>
      <w:r>
        <w:rPr>
          <w:rFonts w:ascii="Calibri" w:eastAsia="Calibri" w:hAnsi="Calibri" w:cs="Calibri"/>
          <w:sz w:val="22"/>
        </w:rPr>
        <w:tab/>
      </w:r>
      <w:r>
        <w:t xml:space="preserve"> </w:t>
      </w:r>
      <w:r>
        <w:tab/>
        <w:t xml:space="preserve"> </w:t>
      </w:r>
    </w:p>
    <w:p w14:paraId="1226C439" w14:textId="77777777" w:rsidR="00AF048F" w:rsidRPr="00EE7789" w:rsidRDefault="002153EF">
      <w:pPr>
        <w:ind w:left="846" w:right="8"/>
        <w:rPr>
          <w:b/>
        </w:rPr>
      </w:pPr>
      <w:r w:rsidRPr="00EE7789">
        <w:rPr>
          <w:b/>
        </w:rPr>
        <w:t xml:space="preserve">ENDIF </w:t>
      </w:r>
    </w:p>
    <w:p w14:paraId="74427A0C" w14:textId="77777777" w:rsidR="00AF048F" w:rsidRDefault="002153EF">
      <w:pPr>
        <w:spacing w:after="48"/>
        <w:ind w:left="846" w:right="8"/>
      </w:pPr>
      <w:r>
        <w:t xml:space="preserve">/*Introduction pattern*/ </w:t>
      </w:r>
    </w:p>
    <w:p w14:paraId="344BBE50" w14:textId="77777777" w:rsidR="00926053" w:rsidRDefault="002153EF">
      <w:pPr>
        <w:ind w:left="846" w:right="8"/>
      </w:pPr>
      <w:r>
        <w:t xml:space="preserve">MXDate = </w:t>
      </w:r>
      <w:r>
        <w:rPr>
          <w:b/>
        </w:rPr>
        <w:t>Concatenate</w:t>
      </w:r>
      <w:r>
        <w:t>(Year, “-“, Month, “-“, Day)</w:t>
      </w:r>
    </w:p>
    <w:p w14:paraId="3551192B" w14:textId="43E42F36" w:rsidR="00AF048F" w:rsidRDefault="002153EF">
      <w:pPr>
        <w:ind w:left="846" w:right="8"/>
      </w:pPr>
      <w:r>
        <w:t xml:space="preserve"> </w:t>
      </w:r>
    </w:p>
    <w:p w14:paraId="033F5560" w14:textId="77777777" w:rsidR="00AF048F" w:rsidRDefault="002153EF">
      <w:pPr>
        <w:spacing w:after="0"/>
        <w:ind w:left="419" w:right="157" w:hanging="7"/>
      </w:pPr>
      <w:r>
        <w:rPr>
          <w:rFonts w:ascii="Arial" w:eastAsia="Arial" w:hAnsi="Arial" w:cs="Arial"/>
          <w:b/>
        </w:rPr>
        <w:t xml:space="preserve">Examples </w:t>
      </w:r>
    </w:p>
    <w:tbl>
      <w:tblPr>
        <w:tblStyle w:val="TableGrid"/>
        <w:tblW w:w="3590" w:type="dxa"/>
        <w:tblInd w:w="850" w:type="dxa"/>
        <w:tblLook w:val="04A0" w:firstRow="1" w:lastRow="0" w:firstColumn="1" w:lastColumn="0" w:noHBand="0" w:noVBand="1"/>
      </w:tblPr>
      <w:tblGrid>
        <w:gridCol w:w="2270"/>
        <w:gridCol w:w="1320"/>
      </w:tblGrid>
      <w:tr w:rsidR="00AF048F" w14:paraId="53653887" w14:textId="77777777">
        <w:trPr>
          <w:trHeight w:val="501"/>
        </w:trPr>
        <w:tc>
          <w:tcPr>
            <w:tcW w:w="2270" w:type="dxa"/>
            <w:tcBorders>
              <w:top w:val="nil"/>
              <w:left w:val="nil"/>
              <w:bottom w:val="nil"/>
              <w:right w:val="nil"/>
            </w:tcBorders>
          </w:tcPr>
          <w:p w14:paraId="2FBAF3AE" w14:textId="77777777" w:rsidR="00AF048F" w:rsidRDefault="002153EF">
            <w:pPr>
              <w:spacing w:after="0" w:line="259" w:lineRule="auto"/>
              <w:ind w:left="0" w:firstLine="0"/>
            </w:pPr>
            <w:r>
              <w:t xml:space="preserve">MT Source:   </w:t>
            </w:r>
          </w:p>
          <w:p w14:paraId="32232FB5" w14:textId="77777777" w:rsidR="00AF048F" w:rsidRDefault="002153EF">
            <w:pPr>
              <w:spacing w:after="0" w:line="259" w:lineRule="auto"/>
              <w:ind w:left="0" w:firstLine="0"/>
            </w:pPr>
            <w:r>
              <w:t xml:space="preserve">MX Translation:  </w:t>
            </w:r>
          </w:p>
        </w:tc>
        <w:tc>
          <w:tcPr>
            <w:tcW w:w="1320" w:type="dxa"/>
            <w:tcBorders>
              <w:top w:val="nil"/>
              <w:left w:val="nil"/>
              <w:bottom w:val="nil"/>
              <w:right w:val="nil"/>
            </w:tcBorders>
          </w:tcPr>
          <w:p w14:paraId="0AEA06E7" w14:textId="77777777" w:rsidR="00AF048F" w:rsidRDefault="002153EF">
            <w:pPr>
              <w:spacing w:after="0" w:line="259" w:lineRule="auto"/>
              <w:ind w:left="0" w:firstLine="0"/>
            </w:pPr>
            <w:r>
              <w:t xml:space="preserve">070101  </w:t>
            </w:r>
          </w:p>
          <w:p w14:paraId="4F177EB8" w14:textId="77777777" w:rsidR="00AF048F" w:rsidRDefault="002153EF">
            <w:pPr>
              <w:spacing w:after="0" w:line="259" w:lineRule="auto"/>
              <w:ind w:left="0" w:firstLine="0"/>
              <w:jc w:val="both"/>
            </w:pPr>
            <w:r>
              <w:t xml:space="preserve">2007-01-01 </w:t>
            </w:r>
          </w:p>
        </w:tc>
      </w:tr>
      <w:tr w:rsidR="00AF048F" w14:paraId="42A5319D" w14:textId="77777777">
        <w:trPr>
          <w:trHeight w:val="460"/>
        </w:trPr>
        <w:tc>
          <w:tcPr>
            <w:tcW w:w="2270" w:type="dxa"/>
            <w:tcBorders>
              <w:top w:val="nil"/>
              <w:left w:val="nil"/>
              <w:bottom w:val="nil"/>
              <w:right w:val="nil"/>
            </w:tcBorders>
          </w:tcPr>
          <w:p w14:paraId="5BB9CEBF" w14:textId="1AEC928A" w:rsidR="00AF048F" w:rsidRDefault="00AF048F">
            <w:pPr>
              <w:spacing w:after="0" w:line="259" w:lineRule="auto"/>
              <w:ind w:left="0" w:firstLine="0"/>
            </w:pPr>
          </w:p>
        </w:tc>
        <w:tc>
          <w:tcPr>
            <w:tcW w:w="1320" w:type="dxa"/>
            <w:tcBorders>
              <w:top w:val="nil"/>
              <w:left w:val="nil"/>
              <w:bottom w:val="nil"/>
              <w:right w:val="nil"/>
            </w:tcBorders>
          </w:tcPr>
          <w:p w14:paraId="07BB973A" w14:textId="3512EC8E" w:rsidR="00AF048F" w:rsidRDefault="00AF048F">
            <w:pPr>
              <w:spacing w:after="0" w:line="259" w:lineRule="auto"/>
              <w:ind w:left="0" w:firstLine="0"/>
              <w:jc w:val="both"/>
            </w:pPr>
          </w:p>
        </w:tc>
      </w:tr>
      <w:tr w:rsidR="00AF048F" w14:paraId="2EAF8A4D" w14:textId="77777777">
        <w:trPr>
          <w:trHeight w:val="499"/>
        </w:trPr>
        <w:tc>
          <w:tcPr>
            <w:tcW w:w="2270" w:type="dxa"/>
            <w:tcBorders>
              <w:top w:val="nil"/>
              <w:left w:val="nil"/>
              <w:bottom w:val="nil"/>
              <w:right w:val="nil"/>
            </w:tcBorders>
          </w:tcPr>
          <w:p w14:paraId="566D1E94" w14:textId="77777777" w:rsidR="00AF048F" w:rsidRDefault="002153EF">
            <w:pPr>
              <w:spacing w:after="0" w:line="259" w:lineRule="auto"/>
              <w:ind w:left="0" w:firstLine="0"/>
            </w:pPr>
            <w:r>
              <w:t xml:space="preserve">MT Source:   </w:t>
            </w:r>
          </w:p>
          <w:p w14:paraId="333AFA6B" w14:textId="77777777" w:rsidR="00AF048F" w:rsidRDefault="002153EF">
            <w:pPr>
              <w:spacing w:after="0" w:line="259" w:lineRule="auto"/>
              <w:ind w:left="0" w:firstLine="0"/>
            </w:pPr>
            <w:r>
              <w:t xml:space="preserve">MX Translation:  </w:t>
            </w:r>
          </w:p>
        </w:tc>
        <w:tc>
          <w:tcPr>
            <w:tcW w:w="1320" w:type="dxa"/>
            <w:tcBorders>
              <w:top w:val="nil"/>
              <w:left w:val="nil"/>
              <w:bottom w:val="nil"/>
              <w:right w:val="nil"/>
            </w:tcBorders>
          </w:tcPr>
          <w:p w14:paraId="78A5AEDD" w14:textId="77777777" w:rsidR="00AF048F" w:rsidRDefault="002153EF">
            <w:pPr>
              <w:spacing w:after="0" w:line="259" w:lineRule="auto"/>
              <w:ind w:left="0" w:firstLine="0"/>
            </w:pPr>
            <w:r>
              <w:t xml:space="preserve">20050101  </w:t>
            </w:r>
          </w:p>
          <w:p w14:paraId="399986C2" w14:textId="77777777" w:rsidR="00AF048F" w:rsidRDefault="002153EF">
            <w:pPr>
              <w:spacing w:after="0" w:line="259" w:lineRule="auto"/>
              <w:ind w:left="0" w:firstLine="0"/>
              <w:jc w:val="both"/>
            </w:pPr>
            <w:r>
              <w:t xml:space="preserve">2005-01-01 </w:t>
            </w:r>
          </w:p>
          <w:p w14:paraId="073245E1" w14:textId="61DB6AB5" w:rsidR="00926053" w:rsidRDefault="00926053">
            <w:pPr>
              <w:spacing w:after="0" w:line="259" w:lineRule="auto"/>
              <w:ind w:left="0" w:firstLine="0"/>
              <w:jc w:val="both"/>
            </w:pPr>
          </w:p>
        </w:tc>
      </w:tr>
    </w:tbl>
    <w:p w14:paraId="1F598357" w14:textId="5A5C6DBF" w:rsidR="00AF048F" w:rsidRDefault="00AE3BF5" w:rsidP="00EC55BF">
      <w:pPr>
        <w:pStyle w:val="Heading3"/>
      </w:pPr>
      <w:bookmarkStart w:id="1220" w:name="_Toc6320418"/>
      <w:bookmarkStart w:id="1221" w:name="_Toc136351237"/>
      <w:r>
        <w:t xml:space="preserve">3.3.3  </w:t>
      </w:r>
      <w:r w:rsidR="002153EF">
        <w:t>MT_To_MXTime</w:t>
      </w:r>
      <w:bookmarkEnd w:id="1220"/>
      <w:bookmarkEnd w:id="1221"/>
      <w:r w:rsidR="002153EF">
        <w:t xml:space="preserve"> </w:t>
      </w:r>
    </w:p>
    <w:p w14:paraId="48107280" w14:textId="77777777" w:rsidR="00AF048F" w:rsidRDefault="002153EF">
      <w:pPr>
        <w:spacing w:after="95"/>
        <w:ind w:left="419" w:right="157" w:hanging="7"/>
      </w:pPr>
      <w:r>
        <w:rPr>
          <w:rFonts w:ascii="Arial" w:eastAsia="Arial" w:hAnsi="Arial" w:cs="Arial"/>
          <w:b/>
        </w:rPr>
        <w:t xml:space="preserve">Name </w:t>
      </w:r>
    </w:p>
    <w:p w14:paraId="3A0586CC" w14:textId="77777777" w:rsidR="00AF048F" w:rsidRDefault="002153EF">
      <w:pPr>
        <w:spacing w:after="112" w:line="249" w:lineRule="auto"/>
        <w:ind w:left="849" w:right="15" w:hanging="10"/>
      </w:pPr>
      <w:r>
        <w:rPr>
          <w:rFonts w:ascii="Arial" w:eastAsia="Arial" w:hAnsi="Arial" w:cs="Arial"/>
        </w:rPr>
        <w:t xml:space="preserve">MT_To_MXTime </w:t>
      </w:r>
    </w:p>
    <w:p w14:paraId="011101FA" w14:textId="77777777" w:rsidR="00AF048F" w:rsidRDefault="002153EF">
      <w:pPr>
        <w:spacing w:after="95"/>
        <w:ind w:left="419" w:right="157" w:hanging="7"/>
      </w:pPr>
      <w:r>
        <w:rPr>
          <w:rFonts w:ascii="Arial" w:eastAsia="Arial" w:hAnsi="Arial" w:cs="Arial"/>
          <w:b/>
        </w:rPr>
        <w:t xml:space="preserve">Business description  </w:t>
      </w:r>
    </w:p>
    <w:p w14:paraId="04857A56" w14:textId="77777777" w:rsidR="00AF048F" w:rsidRDefault="002153EF">
      <w:pPr>
        <w:spacing w:after="112" w:line="249" w:lineRule="auto"/>
        <w:ind w:left="849" w:right="15" w:hanging="10"/>
      </w:pPr>
      <w:r>
        <w:rPr>
          <w:rFonts w:ascii="Arial" w:eastAsia="Arial" w:hAnsi="Arial" w:cs="Arial"/>
        </w:rPr>
        <w:t xml:space="preserve">The function translates an MT time expressed as “HHMM[SS[,3n]]” to an MX time expressed as “HH:MM:SS[.nnn...]” by: </w:t>
      </w:r>
    </w:p>
    <w:p w14:paraId="0FB2F6A9" w14:textId="77777777" w:rsidR="00AF048F" w:rsidRDefault="002153EF">
      <w:pPr>
        <w:numPr>
          <w:ilvl w:val="0"/>
          <w:numId w:val="7"/>
        </w:numPr>
        <w:spacing w:after="28" w:line="249" w:lineRule="auto"/>
        <w:ind w:right="15" w:hanging="281"/>
      </w:pPr>
      <w:r>
        <w:rPr>
          <w:rFonts w:ascii="Arial" w:eastAsia="Arial" w:hAnsi="Arial" w:cs="Arial"/>
        </w:rPr>
        <w:t xml:space="preserve">adding default seconds (“00”) to the MT time if absent </w:t>
      </w:r>
    </w:p>
    <w:p w14:paraId="5FAD5FF5" w14:textId="77777777" w:rsidR="00AF048F" w:rsidRDefault="002153EF">
      <w:pPr>
        <w:numPr>
          <w:ilvl w:val="0"/>
          <w:numId w:val="7"/>
        </w:numPr>
        <w:spacing w:after="28" w:line="249" w:lineRule="auto"/>
        <w:ind w:right="15" w:hanging="281"/>
      </w:pPr>
      <w:r>
        <w:rPr>
          <w:rFonts w:ascii="Arial" w:eastAsia="Arial" w:hAnsi="Arial" w:cs="Arial"/>
        </w:rPr>
        <w:t xml:space="preserve">introducing the “:“ pattern to separate hours, minutes and seconds </w:t>
      </w:r>
    </w:p>
    <w:p w14:paraId="19471B2B" w14:textId="77777777" w:rsidR="00AF048F" w:rsidRDefault="002153EF">
      <w:pPr>
        <w:numPr>
          <w:ilvl w:val="0"/>
          <w:numId w:val="7"/>
        </w:numPr>
        <w:spacing w:after="71" w:line="249" w:lineRule="auto"/>
        <w:ind w:right="15" w:hanging="281"/>
      </w:pPr>
      <w:r>
        <w:rPr>
          <w:rFonts w:ascii="Arial" w:eastAsia="Arial" w:hAnsi="Arial" w:cs="Arial"/>
        </w:rPr>
        <w:t xml:space="preserve">replacing the “,” fraction of seconds separator by “.” if present </w:t>
      </w:r>
    </w:p>
    <w:p w14:paraId="57EA1284" w14:textId="77777777" w:rsidR="00AF048F" w:rsidRDefault="002153EF">
      <w:pPr>
        <w:spacing w:after="95"/>
        <w:ind w:left="419" w:right="157" w:hanging="7"/>
      </w:pPr>
      <w:r>
        <w:rPr>
          <w:rFonts w:ascii="Arial" w:eastAsia="Arial" w:hAnsi="Arial" w:cs="Arial"/>
          <w:b/>
        </w:rPr>
        <w:t xml:space="preserve">Format </w:t>
      </w:r>
    </w:p>
    <w:p w14:paraId="49D5403F" w14:textId="77777777" w:rsidR="00AF048F" w:rsidRDefault="002153EF">
      <w:pPr>
        <w:spacing w:after="112" w:line="249" w:lineRule="auto"/>
        <w:ind w:left="849" w:right="15" w:hanging="10"/>
      </w:pPr>
      <w:r>
        <w:rPr>
          <w:rFonts w:ascii="Arial" w:eastAsia="Arial" w:hAnsi="Arial" w:cs="Arial"/>
          <w:b/>
        </w:rPr>
        <w:t>MT_To_MXTime</w:t>
      </w:r>
      <w:r>
        <w:rPr>
          <w:rFonts w:ascii="Arial" w:eastAsia="Arial" w:hAnsi="Arial" w:cs="Arial"/>
        </w:rPr>
        <w:t xml:space="preserve">(MTTime ; MXTime) </w:t>
      </w:r>
    </w:p>
    <w:p w14:paraId="150E991D" w14:textId="77777777" w:rsidR="00AF048F" w:rsidRDefault="002153EF">
      <w:pPr>
        <w:spacing w:after="95"/>
        <w:ind w:left="860" w:right="157" w:hanging="7"/>
      </w:pPr>
      <w:r>
        <w:rPr>
          <w:rFonts w:ascii="Arial" w:eastAsia="Arial" w:hAnsi="Arial" w:cs="Arial"/>
          <w:b/>
        </w:rPr>
        <w:t xml:space="preserve">Input </w:t>
      </w:r>
    </w:p>
    <w:p w14:paraId="6C14BA69" w14:textId="77777777" w:rsidR="00AF048F" w:rsidRDefault="002153EF">
      <w:pPr>
        <w:spacing w:after="112" w:line="249" w:lineRule="auto"/>
        <w:ind w:left="849" w:right="15" w:hanging="10"/>
      </w:pPr>
      <w:r>
        <w:rPr>
          <w:rFonts w:ascii="Arial" w:eastAsia="Arial" w:hAnsi="Arial" w:cs="Arial"/>
        </w:rPr>
        <w:t xml:space="preserve">MTTime:  time in the MT message expressed as “HHMM[SS][,3n]” where  </w:t>
      </w:r>
    </w:p>
    <w:p w14:paraId="724035EB" w14:textId="77777777" w:rsidR="00AF048F" w:rsidRDefault="002153EF">
      <w:pPr>
        <w:spacing w:after="112" w:line="249" w:lineRule="auto"/>
        <w:ind w:left="849" w:right="15" w:hanging="10"/>
      </w:pPr>
      <w:r>
        <w:rPr>
          <w:rFonts w:ascii="Arial" w:eastAsia="Arial" w:hAnsi="Arial" w:cs="Arial"/>
        </w:rPr>
        <w:t xml:space="preserve">HHMM represents hours and minutes </w:t>
      </w:r>
    </w:p>
    <w:p w14:paraId="2461683E" w14:textId="77777777" w:rsidR="00AF048F" w:rsidRDefault="002153EF">
      <w:pPr>
        <w:spacing w:after="112" w:line="249" w:lineRule="auto"/>
        <w:ind w:left="849" w:right="15" w:hanging="10"/>
      </w:pPr>
      <w:r>
        <w:rPr>
          <w:rFonts w:ascii="Arial" w:eastAsia="Arial" w:hAnsi="Arial" w:cs="Arial"/>
        </w:rPr>
        <w:t xml:space="preserve">SS represents seconds (optional) </w:t>
      </w:r>
    </w:p>
    <w:p w14:paraId="47E8CD58" w14:textId="77777777" w:rsidR="00AF048F" w:rsidRDefault="002153EF">
      <w:pPr>
        <w:spacing w:after="112" w:line="249" w:lineRule="auto"/>
        <w:ind w:left="849" w:right="15" w:hanging="10"/>
      </w:pPr>
      <w:r>
        <w:rPr>
          <w:rFonts w:ascii="Arial" w:eastAsia="Arial" w:hAnsi="Arial" w:cs="Arial"/>
        </w:rPr>
        <w:t xml:space="preserve">3n represents fraction of seconds (optional)  </w:t>
      </w:r>
    </w:p>
    <w:p w14:paraId="491A72FF" w14:textId="77777777" w:rsidR="00AF048F" w:rsidRDefault="002153EF">
      <w:pPr>
        <w:spacing w:after="95"/>
        <w:ind w:left="860" w:right="157" w:hanging="7"/>
      </w:pPr>
      <w:r>
        <w:rPr>
          <w:rFonts w:ascii="Arial" w:eastAsia="Arial" w:hAnsi="Arial" w:cs="Arial"/>
          <w:b/>
        </w:rPr>
        <w:t xml:space="preserve">Output </w:t>
      </w:r>
    </w:p>
    <w:p w14:paraId="16BA8C29" w14:textId="77777777" w:rsidR="00AF048F" w:rsidRDefault="002153EF">
      <w:pPr>
        <w:spacing w:after="112" w:line="249" w:lineRule="auto"/>
        <w:ind w:left="849" w:right="15" w:hanging="10"/>
      </w:pPr>
      <w:r>
        <w:rPr>
          <w:rFonts w:ascii="Arial" w:eastAsia="Arial" w:hAnsi="Arial" w:cs="Arial"/>
        </w:rPr>
        <w:t xml:space="preserve">MXTime: time in the MX message typed </w:t>
      </w:r>
      <w:r>
        <w:rPr>
          <w:rFonts w:ascii="Arial" w:eastAsia="Arial" w:hAnsi="Arial" w:cs="Arial"/>
          <w:i/>
        </w:rPr>
        <w:t>ISOTime</w:t>
      </w:r>
      <w:r>
        <w:rPr>
          <w:rFonts w:ascii="Arial" w:eastAsia="Arial" w:hAnsi="Arial" w:cs="Arial"/>
        </w:rPr>
        <w:t xml:space="preserve">, expressed as “HH:MM:SS[.nnn...]” where  </w:t>
      </w:r>
    </w:p>
    <w:p w14:paraId="0D9FCD7A" w14:textId="77777777" w:rsidR="00AF048F" w:rsidRDefault="002153EF">
      <w:pPr>
        <w:spacing w:after="0" w:line="367" w:lineRule="auto"/>
        <w:ind w:left="849" w:right="2538" w:hanging="10"/>
      </w:pPr>
      <w:r>
        <w:rPr>
          <w:rFonts w:ascii="Arial" w:eastAsia="Arial" w:hAnsi="Arial" w:cs="Arial"/>
        </w:rPr>
        <w:t xml:space="preserve">HH:MM:SS represents hours, minutes and seconds nnn... represents fraction of seconds (optional) </w:t>
      </w:r>
    </w:p>
    <w:p w14:paraId="3B12E929" w14:textId="77777777" w:rsidR="00731FD2" w:rsidRDefault="002153EF">
      <w:pPr>
        <w:spacing w:after="0" w:line="370" w:lineRule="auto"/>
        <w:ind w:left="839" w:right="6157" w:hanging="427"/>
        <w:rPr>
          <w:rFonts w:ascii="Arial" w:eastAsia="Arial" w:hAnsi="Arial" w:cs="Arial"/>
          <w:b/>
        </w:rPr>
      </w:pPr>
      <w:r>
        <w:rPr>
          <w:rFonts w:ascii="Arial" w:eastAsia="Arial" w:hAnsi="Arial" w:cs="Arial"/>
          <w:b/>
        </w:rPr>
        <w:t xml:space="preserve">Preconditions </w:t>
      </w:r>
    </w:p>
    <w:p w14:paraId="469A66DC" w14:textId="702D2A16" w:rsidR="00AF048F" w:rsidRDefault="00731FD2">
      <w:pPr>
        <w:spacing w:after="0" w:line="370" w:lineRule="auto"/>
        <w:ind w:left="839" w:right="6157" w:hanging="427"/>
      </w:pPr>
      <w:r>
        <w:rPr>
          <w:rFonts w:ascii="Arial" w:eastAsia="Arial" w:hAnsi="Arial" w:cs="Arial"/>
          <w:b/>
        </w:rPr>
        <w:t xml:space="preserve">        </w:t>
      </w:r>
      <w:r w:rsidR="002153EF">
        <w:rPr>
          <w:rFonts w:ascii="Arial" w:eastAsia="Arial" w:hAnsi="Arial" w:cs="Arial"/>
        </w:rPr>
        <w:t xml:space="preserve">None. </w:t>
      </w:r>
    </w:p>
    <w:p w14:paraId="2C68DFD6" w14:textId="77777777" w:rsidR="00AF048F" w:rsidRDefault="002153EF">
      <w:pPr>
        <w:spacing w:after="9"/>
        <w:ind w:left="419" w:right="157" w:hanging="7"/>
      </w:pPr>
      <w:r>
        <w:rPr>
          <w:rFonts w:ascii="Arial" w:eastAsia="Arial" w:hAnsi="Arial" w:cs="Arial"/>
          <w:b/>
        </w:rPr>
        <w:lastRenderedPageBreak/>
        <w:t xml:space="preserve">Formal description </w:t>
      </w:r>
    </w:p>
    <w:p w14:paraId="4E5FED62" w14:textId="77777777" w:rsidR="00AF048F" w:rsidRDefault="002153EF">
      <w:pPr>
        <w:spacing w:after="48"/>
        <w:ind w:left="846" w:right="8"/>
      </w:pPr>
      <w:r>
        <w:t xml:space="preserve">/*Hours, Minutes, Seconds and FractionS are local variables*/ </w:t>
      </w:r>
    </w:p>
    <w:p w14:paraId="5F2217F9" w14:textId="77777777" w:rsidR="00B966CD" w:rsidRDefault="00B966CD">
      <w:pPr>
        <w:spacing w:after="51"/>
        <w:ind w:left="846" w:right="8"/>
      </w:pPr>
    </w:p>
    <w:p w14:paraId="51229DDF" w14:textId="24EACF5E" w:rsidR="00AF048F" w:rsidRDefault="002153EF">
      <w:pPr>
        <w:spacing w:after="51"/>
        <w:ind w:left="846" w:right="8"/>
      </w:pPr>
      <w:r>
        <w:t xml:space="preserve">Hours = </w:t>
      </w:r>
      <w:r>
        <w:rPr>
          <w:b/>
        </w:rPr>
        <w:t>Substring</w:t>
      </w:r>
      <w:r>
        <w:t xml:space="preserve">(MTTime, 1, 2) </w:t>
      </w:r>
    </w:p>
    <w:p w14:paraId="380F429D" w14:textId="77777777" w:rsidR="00AF048F" w:rsidRDefault="002153EF">
      <w:pPr>
        <w:ind w:left="846" w:right="8"/>
      </w:pPr>
      <w:r>
        <w:t xml:space="preserve">Minutes = </w:t>
      </w:r>
      <w:r>
        <w:rPr>
          <w:b/>
        </w:rPr>
        <w:t>Substring</w:t>
      </w:r>
      <w:r>
        <w:t xml:space="preserve">(MTTime, 3, 2) </w:t>
      </w:r>
    </w:p>
    <w:p w14:paraId="3892A943" w14:textId="77777777" w:rsidR="00B966CD" w:rsidRDefault="002153EF">
      <w:pPr>
        <w:spacing w:line="322" w:lineRule="auto"/>
        <w:ind w:left="846" w:right="8"/>
      </w:pPr>
      <w:r>
        <w:t xml:space="preserve">/*Check whether seconds and fraction of seconds are present*/ </w:t>
      </w:r>
    </w:p>
    <w:p w14:paraId="3C7B4944" w14:textId="5DD8BAF4" w:rsidR="00AF048F" w:rsidRDefault="002153EF">
      <w:pPr>
        <w:spacing w:line="322" w:lineRule="auto"/>
        <w:ind w:left="846" w:right="8"/>
      </w:pPr>
      <w:r w:rsidRPr="00731FD2">
        <w:rPr>
          <w:b/>
        </w:rPr>
        <w:t>IF</w:t>
      </w:r>
      <w:r>
        <w:t xml:space="preserve"> </w:t>
      </w:r>
      <w:r>
        <w:rPr>
          <w:b/>
        </w:rPr>
        <w:t>Length</w:t>
      </w:r>
      <w:r w:rsidR="00731FD2">
        <w:t>(MTTime) = 4 THEN</w:t>
      </w:r>
    </w:p>
    <w:p w14:paraId="60B69370" w14:textId="77777777" w:rsidR="00AF048F" w:rsidRDefault="002153EF">
      <w:pPr>
        <w:ind w:left="1427" w:right="8"/>
      </w:pPr>
      <w:r>
        <w:t xml:space="preserve">/*Time is of HHMM format. Assign default seconds SS*/ </w:t>
      </w:r>
    </w:p>
    <w:p w14:paraId="57431271" w14:textId="77777777" w:rsidR="00AF048F" w:rsidRDefault="002153EF">
      <w:pPr>
        <w:ind w:left="1427" w:right="8"/>
      </w:pPr>
      <w:r>
        <w:t xml:space="preserve">Seconds = “00” </w:t>
      </w:r>
    </w:p>
    <w:p w14:paraId="43276253" w14:textId="77777777" w:rsidR="00AF048F" w:rsidRDefault="002153EF">
      <w:pPr>
        <w:spacing w:after="46"/>
        <w:ind w:left="1427" w:right="728"/>
      </w:pPr>
      <w:r>
        <w:t xml:space="preserve">/*Assign empty fraction of seconds string*/ FractionS = “” </w:t>
      </w:r>
    </w:p>
    <w:p w14:paraId="58F3EBDC" w14:textId="77777777" w:rsidR="00AF048F" w:rsidRDefault="002153EF">
      <w:pPr>
        <w:ind w:left="846" w:right="8"/>
      </w:pPr>
      <w:r w:rsidRPr="00731FD2">
        <w:rPr>
          <w:b/>
        </w:rPr>
        <w:t>ELSEIF</w:t>
      </w:r>
      <w:r>
        <w:t xml:space="preserve"> </w:t>
      </w:r>
      <w:r>
        <w:rPr>
          <w:b/>
        </w:rPr>
        <w:t>Length</w:t>
      </w:r>
      <w:r>
        <w:t xml:space="preserve">(MTTime) = 6  </w:t>
      </w:r>
    </w:p>
    <w:p w14:paraId="20AC2B5E" w14:textId="77777777" w:rsidR="00AF048F" w:rsidRDefault="002153EF">
      <w:pPr>
        <w:ind w:left="1428" w:right="8"/>
      </w:pPr>
      <w:r>
        <w:t xml:space="preserve">/*Time is of HHMMSS format*/ </w:t>
      </w:r>
    </w:p>
    <w:p w14:paraId="080883D4" w14:textId="77777777" w:rsidR="00AF048F" w:rsidRDefault="002153EF">
      <w:pPr>
        <w:ind w:left="1427" w:right="8"/>
      </w:pPr>
      <w:r>
        <w:t xml:space="preserve">Seconds = </w:t>
      </w:r>
      <w:r>
        <w:rPr>
          <w:b/>
        </w:rPr>
        <w:t>Substring</w:t>
      </w:r>
      <w:r>
        <w:t xml:space="preserve">(MTTime, 5, 2) </w:t>
      </w:r>
    </w:p>
    <w:p w14:paraId="49B604DA" w14:textId="77777777" w:rsidR="00AF048F" w:rsidRDefault="002153EF">
      <w:pPr>
        <w:ind w:left="1427" w:right="729"/>
      </w:pPr>
      <w:r>
        <w:t xml:space="preserve">/*Assign empty fraction of seconds string*/ FractionS = “” </w:t>
      </w:r>
    </w:p>
    <w:p w14:paraId="66E4F8CF" w14:textId="77777777" w:rsidR="00AF048F" w:rsidRPr="00731FD2" w:rsidRDefault="002153EF">
      <w:pPr>
        <w:ind w:left="846" w:right="8"/>
        <w:rPr>
          <w:b/>
        </w:rPr>
      </w:pPr>
      <w:r w:rsidRPr="00731FD2">
        <w:rPr>
          <w:b/>
        </w:rPr>
        <w:t xml:space="preserve">ELSE    </w:t>
      </w:r>
    </w:p>
    <w:p w14:paraId="792A0054" w14:textId="77777777" w:rsidR="00AF048F" w:rsidRDefault="002153EF">
      <w:pPr>
        <w:spacing w:after="47"/>
        <w:ind w:left="1427" w:right="8"/>
      </w:pPr>
      <w:r>
        <w:t xml:space="preserve">/*Time is of HHMMSS,3n format*/ </w:t>
      </w:r>
    </w:p>
    <w:p w14:paraId="5B5B7C44" w14:textId="77777777" w:rsidR="00AF048F" w:rsidRDefault="002153EF">
      <w:pPr>
        <w:ind w:left="1427" w:right="8"/>
      </w:pPr>
      <w:r>
        <w:t xml:space="preserve">Seconds = </w:t>
      </w:r>
      <w:r>
        <w:rPr>
          <w:b/>
        </w:rPr>
        <w:t>Substring</w:t>
      </w:r>
      <w:r>
        <w:t xml:space="preserve">(MTTime, 5, 2) </w:t>
      </w:r>
    </w:p>
    <w:p w14:paraId="5FBB3051" w14:textId="77777777" w:rsidR="00AF048F" w:rsidRDefault="002153EF">
      <w:pPr>
        <w:spacing w:after="92" w:line="216" w:lineRule="auto"/>
        <w:ind w:left="1427" w:right="8"/>
      </w:pPr>
      <w:r>
        <w:t xml:space="preserve">/*Isolate fraction of seconds and replace fraction separator “,” by “.”*/ </w:t>
      </w:r>
    </w:p>
    <w:p w14:paraId="2B3977AE" w14:textId="77777777" w:rsidR="00AF048F" w:rsidRDefault="002153EF">
      <w:pPr>
        <w:ind w:left="1427" w:right="8"/>
      </w:pPr>
      <w:r>
        <w:t xml:space="preserve">FractionS = </w:t>
      </w:r>
      <w:r>
        <w:rPr>
          <w:b/>
        </w:rPr>
        <w:t>Concatenate</w:t>
      </w:r>
      <w:r>
        <w:t xml:space="preserve">(“.”, </w:t>
      </w:r>
      <w:r>
        <w:rPr>
          <w:b/>
        </w:rPr>
        <w:t>Substring</w:t>
      </w:r>
      <w:r>
        <w:t xml:space="preserve">(MTTime, 8)) </w:t>
      </w:r>
    </w:p>
    <w:p w14:paraId="56B12966" w14:textId="77777777" w:rsidR="00AF048F" w:rsidRPr="00731FD2" w:rsidRDefault="002153EF">
      <w:pPr>
        <w:ind w:left="846" w:right="8"/>
        <w:rPr>
          <w:b/>
        </w:rPr>
      </w:pPr>
      <w:r w:rsidRPr="00731FD2">
        <w:rPr>
          <w:b/>
        </w:rPr>
        <w:t xml:space="preserve">ENDIF </w:t>
      </w:r>
    </w:p>
    <w:p w14:paraId="658E0A11" w14:textId="77777777" w:rsidR="00AF048F" w:rsidRDefault="002153EF">
      <w:pPr>
        <w:spacing w:after="49"/>
        <w:ind w:left="846" w:right="8"/>
      </w:pPr>
      <w:r>
        <w:t xml:space="preserve">/*Introduction separator “:”*/  </w:t>
      </w:r>
    </w:p>
    <w:p w14:paraId="15250A1E" w14:textId="77777777" w:rsidR="00AF048F" w:rsidRDefault="002153EF">
      <w:pPr>
        <w:ind w:left="846" w:right="8"/>
      </w:pPr>
      <w:r>
        <w:t xml:space="preserve">MXTime = </w:t>
      </w:r>
      <w:r>
        <w:rPr>
          <w:b/>
        </w:rPr>
        <w:t>Concatenate</w:t>
      </w:r>
      <w:r>
        <w:t xml:space="preserve">(Hours, “:”, Minutes, “:”, Seconds, </w:t>
      </w:r>
    </w:p>
    <w:p w14:paraId="5A5D0F8C" w14:textId="77777777" w:rsidR="00731FD2" w:rsidRDefault="002153EF">
      <w:pPr>
        <w:ind w:left="846" w:right="8"/>
      </w:pPr>
      <w:r>
        <w:t xml:space="preserve">FractionS) </w:t>
      </w:r>
    </w:p>
    <w:p w14:paraId="4901CF81" w14:textId="79D77980" w:rsidR="00AF048F" w:rsidRDefault="002153EF">
      <w:pPr>
        <w:ind w:left="846" w:right="8"/>
      </w:pPr>
      <w:r>
        <w:t xml:space="preserve"> </w:t>
      </w:r>
    </w:p>
    <w:p w14:paraId="658260F3" w14:textId="77777777" w:rsidR="00AF048F" w:rsidRDefault="002153EF">
      <w:pPr>
        <w:spacing w:after="0" w:line="360" w:lineRule="auto"/>
        <w:ind w:left="412" w:right="6602" w:firstLine="425"/>
      </w:pPr>
      <w:r>
        <w:t xml:space="preserve"> </w:t>
      </w:r>
      <w:r>
        <w:rPr>
          <w:rFonts w:ascii="Arial" w:eastAsia="Arial" w:hAnsi="Arial" w:cs="Arial"/>
          <w:b/>
        </w:rPr>
        <w:t xml:space="preserve">Examples </w:t>
      </w:r>
    </w:p>
    <w:p w14:paraId="55CE495B" w14:textId="77777777" w:rsidR="00AF048F" w:rsidRDefault="002153EF">
      <w:pPr>
        <w:tabs>
          <w:tab w:val="center" w:pos="1450"/>
          <w:tab w:val="center" w:pos="3360"/>
        </w:tabs>
        <w:ind w:left="0" w:firstLine="0"/>
      </w:pPr>
      <w:r>
        <w:rPr>
          <w:rFonts w:ascii="Calibri" w:eastAsia="Calibri" w:hAnsi="Calibri" w:cs="Calibri"/>
          <w:sz w:val="22"/>
        </w:rPr>
        <w:tab/>
      </w:r>
      <w:r>
        <w:t xml:space="preserve">MT Source:   </w:t>
      </w:r>
      <w:r>
        <w:tab/>
        <w:t xml:space="preserve">1655  </w:t>
      </w:r>
    </w:p>
    <w:p w14:paraId="65E1044B" w14:textId="77777777" w:rsidR="00AF048F" w:rsidRDefault="002153EF">
      <w:pPr>
        <w:ind w:left="846" w:right="8"/>
      </w:pPr>
      <w:r>
        <w:t xml:space="preserve">MX Translation:  16:55:00 </w:t>
      </w:r>
    </w:p>
    <w:p w14:paraId="046EA218" w14:textId="77777777" w:rsidR="00AF048F" w:rsidRDefault="002153EF">
      <w:pPr>
        <w:tabs>
          <w:tab w:val="center" w:pos="1449"/>
          <w:tab w:val="center" w:pos="3480"/>
        </w:tabs>
        <w:ind w:left="0" w:firstLine="0"/>
      </w:pPr>
      <w:r>
        <w:rPr>
          <w:rFonts w:ascii="Calibri" w:eastAsia="Calibri" w:hAnsi="Calibri" w:cs="Calibri"/>
          <w:sz w:val="22"/>
        </w:rPr>
        <w:tab/>
      </w:r>
      <w:r>
        <w:t xml:space="preserve">MT Source:   </w:t>
      </w:r>
      <w:r>
        <w:tab/>
        <w:t xml:space="preserve">165533  </w:t>
      </w:r>
    </w:p>
    <w:p w14:paraId="234D14F7" w14:textId="77777777" w:rsidR="00AF048F" w:rsidRDefault="002153EF">
      <w:pPr>
        <w:ind w:left="846" w:right="8"/>
      </w:pPr>
      <w:r>
        <w:t xml:space="preserve">MX Translation:  16:55:33 </w:t>
      </w:r>
    </w:p>
    <w:p w14:paraId="5F29FB94" w14:textId="77777777" w:rsidR="00AF048F" w:rsidRDefault="002153EF">
      <w:pPr>
        <w:tabs>
          <w:tab w:val="center" w:pos="1449"/>
          <w:tab w:val="center" w:pos="3720"/>
        </w:tabs>
        <w:ind w:left="0" w:firstLine="0"/>
      </w:pPr>
      <w:r>
        <w:rPr>
          <w:rFonts w:ascii="Calibri" w:eastAsia="Calibri" w:hAnsi="Calibri" w:cs="Calibri"/>
          <w:sz w:val="22"/>
        </w:rPr>
        <w:tab/>
      </w:r>
      <w:r>
        <w:t xml:space="preserve">MT Source:   </w:t>
      </w:r>
      <w:r>
        <w:tab/>
        <w:t xml:space="preserve">165533,222  </w:t>
      </w:r>
    </w:p>
    <w:p w14:paraId="68A55147" w14:textId="51578B8A" w:rsidR="00AF048F" w:rsidRDefault="002153EF">
      <w:pPr>
        <w:spacing w:after="205"/>
        <w:ind w:left="846" w:right="8"/>
      </w:pPr>
      <w:r>
        <w:t xml:space="preserve">MX Translation:  16:55:33.222 </w:t>
      </w:r>
    </w:p>
    <w:p w14:paraId="26910B18" w14:textId="77777777" w:rsidR="00731FD2" w:rsidRDefault="00731FD2">
      <w:pPr>
        <w:spacing w:after="205"/>
        <w:ind w:left="846" w:right="8"/>
      </w:pPr>
    </w:p>
    <w:p w14:paraId="292BFBF1" w14:textId="034136F5" w:rsidR="00AF048F" w:rsidRDefault="00AE3BF5" w:rsidP="00EC55BF">
      <w:pPr>
        <w:pStyle w:val="Heading3"/>
      </w:pPr>
      <w:bookmarkStart w:id="1222" w:name="_Toc6320419"/>
      <w:bookmarkStart w:id="1223" w:name="_Toc136351238"/>
      <w:r>
        <w:t xml:space="preserve">3.3.4  </w:t>
      </w:r>
      <w:r w:rsidR="002153EF">
        <w:t>MT_To_MXOffset</w:t>
      </w:r>
      <w:bookmarkEnd w:id="1222"/>
      <w:bookmarkEnd w:id="1223"/>
      <w:r w:rsidR="002153EF">
        <w:t xml:space="preserve"> </w:t>
      </w:r>
    </w:p>
    <w:p w14:paraId="176D1CA7" w14:textId="77777777" w:rsidR="00AF048F" w:rsidRDefault="002153EF">
      <w:pPr>
        <w:spacing w:after="95"/>
        <w:ind w:left="419" w:right="157" w:hanging="7"/>
      </w:pPr>
      <w:r>
        <w:rPr>
          <w:rFonts w:ascii="Arial" w:eastAsia="Arial" w:hAnsi="Arial" w:cs="Arial"/>
          <w:b/>
        </w:rPr>
        <w:t xml:space="preserve">Name </w:t>
      </w:r>
    </w:p>
    <w:p w14:paraId="4FF0ECD0" w14:textId="77777777" w:rsidR="00AF048F" w:rsidRDefault="002153EF">
      <w:pPr>
        <w:spacing w:after="112" w:line="249" w:lineRule="auto"/>
        <w:ind w:left="849" w:right="15" w:hanging="10"/>
      </w:pPr>
      <w:r>
        <w:rPr>
          <w:rFonts w:ascii="Arial" w:eastAsia="Arial" w:hAnsi="Arial" w:cs="Arial"/>
        </w:rPr>
        <w:t xml:space="preserve">MT_To_MXOffset </w:t>
      </w:r>
    </w:p>
    <w:p w14:paraId="68B9BF9A" w14:textId="77777777" w:rsidR="00AF048F" w:rsidRDefault="002153EF">
      <w:pPr>
        <w:spacing w:after="95"/>
        <w:ind w:left="419" w:right="157" w:hanging="7"/>
      </w:pPr>
      <w:r>
        <w:rPr>
          <w:rFonts w:ascii="Arial" w:eastAsia="Arial" w:hAnsi="Arial" w:cs="Arial"/>
          <w:b/>
        </w:rPr>
        <w:t xml:space="preserve">Business description  </w:t>
      </w:r>
    </w:p>
    <w:p w14:paraId="38F86132" w14:textId="77777777" w:rsidR="00AF048F" w:rsidRDefault="002153EF" w:rsidP="00920B8E">
      <w:pPr>
        <w:spacing w:after="0" w:line="249" w:lineRule="auto"/>
        <w:ind w:left="849" w:right="15" w:hanging="10"/>
      </w:pPr>
      <w:r>
        <w:rPr>
          <w:rFonts w:ascii="Arial" w:eastAsia="Arial" w:hAnsi="Arial" w:cs="Arial"/>
        </w:rPr>
        <w:t xml:space="preserve">The function translates an MT offset time expressed as “HH[MM]” to an MX offset time expressed as “HH:MM” by: </w:t>
      </w:r>
    </w:p>
    <w:p w14:paraId="2BB5845F" w14:textId="77777777" w:rsidR="00AF048F" w:rsidRDefault="002153EF" w:rsidP="00920B8E">
      <w:pPr>
        <w:spacing w:after="0" w:line="367" w:lineRule="auto"/>
        <w:ind w:left="849" w:right="1803" w:hanging="10"/>
      </w:pPr>
      <w:r>
        <w:rPr>
          <w:rFonts w:ascii="Arial" w:eastAsia="Arial" w:hAnsi="Arial" w:cs="Arial"/>
        </w:rPr>
        <w:t xml:space="preserve">adding default minutes (“00”) to the MT offset if absent introducing the “:“pattern to separate hours and minutes  </w:t>
      </w:r>
    </w:p>
    <w:p w14:paraId="6DA3F5BE" w14:textId="77777777" w:rsidR="00AF048F" w:rsidRDefault="002153EF">
      <w:pPr>
        <w:spacing w:after="95"/>
        <w:ind w:left="419" w:right="157" w:hanging="7"/>
      </w:pPr>
      <w:r>
        <w:rPr>
          <w:rFonts w:ascii="Arial" w:eastAsia="Arial" w:hAnsi="Arial" w:cs="Arial"/>
          <w:b/>
        </w:rPr>
        <w:t xml:space="preserve">Format </w:t>
      </w:r>
    </w:p>
    <w:p w14:paraId="461773EF" w14:textId="77777777" w:rsidR="00AF048F" w:rsidRDefault="002153EF">
      <w:pPr>
        <w:spacing w:after="112" w:line="249" w:lineRule="auto"/>
        <w:ind w:left="849" w:right="15" w:hanging="10"/>
      </w:pPr>
      <w:r>
        <w:rPr>
          <w:rFonts w:ascii="Arial" w:eastAsia="Arial" w:hAnsi="Arial" w:cs="Arial"/>
          <w:b/>
        </w:rPr>
        <w:t>MT_To_MXOffset</w:t>
      </w:r>
      <w:r>
        <w:rPr>
          <w:rFonts w:ascii="Arial" w:eastAsia="Arial" w:hAnsi="Arial" w:cs="Arial"/>
        </w:rPr>
        <w:t xml:space="preserve">(MTOffset ; MXOffset) </w:t>
      </w:r>
    </w:p>
    <w:p w14:paraId="0CC75FAF" w14:textId="77777777" w:rsidR="00AF048F" w:rsidRDefault="002153EF">
      <w:pPr>
        <w:spacing w:after="95"/>
        <w:ind w:left="860" w:right="157" w:hanging="7"/>
      </w:pPr>
      <w:r>
        <w:rPr>
          <w:rFonts w:ascii="Arial" w:eastAsia="Arial" w:hAnsi="Arial" w:cs="Arial"/>
          <w:b/>
        </w:rPr>
        <w:lastRenderedPageBreak/>
        <w:t xml:space="preserve">Input </w:t>
      </w:r>
    </w:p>
    <w:p w14:paraId="57AE7777" w14:textId="77777777" w:rsidR="00AF048F" w:rsidRDefault="002153EF">
      <w:pPr>
        <w:spacing w:after="112" w:line="249" w:lineRule="auto"/>
        <w:ind w:left="849" w:right="15" w:hanging="10"/>
      </w:pPr>
      <w:r>
        <w:rPr>
          <w:rFonts w:ascii="Arial" w:eastAsia="Arial" w:hAnsi="Arial" w:cs="Arial"/>
        </w:rPr>
        <w:t xml:space="preserve">MTOffset: offset in the MT message expressed as “HH[MM]” where  </w:t>
      </w:r>
    </w:p>
    <w:p w14:paraId="5B2A0797" w14:textId="77777777" w:rsidR="00AF048F" w:rsidRDefault="002153EF">
      <w:pPr>
        <w:spacing w:after="112" w:line="249" w:lineRule="auto"/>
        <w:ind w:left="849" w:right="15" w:hanging="10"/>
      </w:pPr>
      <w:r>
        <w:rPr>
          <w:rFonts w:ascii="Arial" w:eastAsia="Arial" w:hAnsi="Arial" w:cs="Arial"/>
        </w:rPr>
        <w:t xml:space="preserve">HH represents hours and MM (optional) minutes  </w:t>
      </w:r>
    </w:p>
    <w:p w14:paraId="76721341" w14:textId="77777777" w:rsidR="00AF048F" w:rsidRDefault="002153EF">
      <w:pPr>
        <w:spacing w:after="95"/>
        <w:ind w:left="860" w:right="157" w:hanging="7"/>
      </w:pPr>
      <w:r>
        <w:rPr>
          <w:rFonts w:ascii="Arial" w:eastAsia="Arial" w:hAnsi="Arial" w:cs="Arial"/>
          <w:b/>
        </w:rPr>
        <w:t xml:space="preserve">Output </w:t>
      </w:r>
    </w:p>
    <w:p w14:paraId="115997EE" w14:textId="77777777" w:rsidR="00AF048F" w:rsidRDefault="002153EF">
      <w:pPr>
        <w:spacing w:after="0" w:line="365" w:lineRule="auto"/>
        <w:ind w:left="849" w:right="951" w:hanging="10"/>
      </w:pPr>
      <w:r>
        <w:rPr>
          <w:rFonts w:ascii="Arial" w:eastAsia="Arial" w:hAnsi="Arial" w:cs="Arial"/>
        </w:rPr>
        <w:t xml:space="preserve">MXOffset: offset in the MX message expressed as “HH:MM” where  HH:MM represents hours and minutes  </w:t>
      </w:r>
    </w:p>
    <w:p w14:paraId="50C73A2F" w14:textId="77777777" w:rsidR="00A51EB5" w:rsidRDefault="002153EF">
      <w:pPr>
        <w:spacing w:after="0" w:line="370" w:lineRule="auto"/>
        <w:ind w:left="839" w:right="6157" w:hanging="427"/>
        <w:rPr>
          <w:rFonts w:ascii="Arial" w:eastAsia="Arial" w:hAnsi="Arial" w:cs="Arial"/>
          <w:b/>
        </w:rPr>
      </w:pPr>
      <w:r>
        <w:rPr>
          <w:rFonts w:ascii="Arial" w:eastAsia="Arial" w:hAnsi="Arial" w:cs="Arial"/>
          <w:b/>
        </w:rPr>
        <w:t xml:space="preserve">Preconditions </w:t>
      </w:r>
    </w:p>
    <w:p w14:paraId="35264DEB" w14:textId="3EA23CDD" w:rsidR="00AF048F" w:rsidRDefault="00A51EB5">
      <w:pPr>
        <w:spacing w:after="0" w:line="370" w:lineRule="auto"/>
        <w:ind w:left="839" w:right="6157" w:hanging="427"/>
      </w:pPr>
      <w:r>
        <w:rPr>
          <w:rFonts w:ascii="Arial" w:eastAsia="Arial" w:hAnsi="Arial" w:cs="Arial"/>
          <w:b/>
        </w:rPr>
        <w:t xml:space="preserve">        </w:t>
      </w:r>
      <w:r w:rsidR="002153EF">
        <w:rPr>
          <w:rFonts w:ascii="Arial" w:eastAsia="Arial" w:hAnsi="Arial" w:cs="Arial"/>
        </w:rPr>
        <w:t xml:space="preserve">None. </w:t>
      </w:r>
    </w:p>
    <w:p w14:paraId="1987FCA7" w14:textId="77777777" w:rsidR="00AF048F" w:rsidRDefault="002153EF">
      <w:pPr>
        <w:spacing w:after="9"/>
        <w:ind w:left="419" w:right="157" w:hanging="7"/>
      </w:pPr>
      <w:r>
        <w:rPr>
          <w:rFonts w:ascii="Arial" w:eastAsia="Arial" w:hAnsi="Arial" w:cs="Arial"/>
          <w:b/>
        </w:rPr>
        <w:t xml:space="preserve">Formal description </w:t>
      </w:r>
    </w:p>
    <w:p w14:paraId="72F6BEFD" w14:textId="77777777" w:rsidR="00A51EB5" w:rsidRDefault="002153EF">
      <w:pPr>
        <w:spacing w:after="40"/>
        <w:ind w:left="846" w:right="2017"/>
      </w:pPr>
      <w:r>
        <w:t xml:space="preserve">/*Hours and Minutes are local variables*/ </w:t>
      </w:r>
    </w:p>
    <w:p w14:paraId="10F442B3" w14:textId="67243449" w:rsidR="00AF048F" w:rsidRDefault="002153EF">
      <w:pPr>
        <w:spacing w:after="40"/>
        <w:ind w:left="846" w:right="2017"/>
      </w:pPr>
      <w:r>
        <w:t xml:space="preserve">Hours = </w:t>
      </w:r>
      <w:r>
        <w:rPr>
          <w:b/>
        </w:rPr>
        <w:t>Substring</w:t>
      </w:r>
      <w:r>
        <w:t xml:space="preserve">(MTOffset, 1, 2) </w:t>
      </w:r>
    </w:p>
    <w:p w14:paraId="05AF9111" w14:textId="77777777" w:rsidR="00AF048F" w:rsidRDefault="002153EF">
      <w:pPr>
        <w:ind w:left="846" w:right="8"/>
      </w:pPr>
      <w:r>
        <w:t xml:space="preserve">/*Check whether optional minutes are present*/ </w:t>
      </w:r>
    </w:p>
    <w:p w14:paraId="3B5CE9F4" w14:textId="223E559F" w:rsidR="00AF048F" w:rsidRDefault="002153EF">
      <w:pPr>
        <w:ind w:left="846" w:right="8"/>
      </w:pPr>
      <w:r w:rsidRPr="00A51EB5">
        <w:rPr>
          <w:b/>
        </w:rPr>
        <w:t>IF</w:t>
      </w:r>
      <w:r>
        <w:t xml:space="preserve"> </w:t>
      </w:r>
      <w:r>
        <w:rPr>
          <w:b/>
        </w:rPr>
        <w:t>Length</w:t>
      </w:r>
      <w:r>
        <w:t xml:space="preserve">(MTOffset) = 4 </w:t>
      </w:r>
      <w:r w:rsidR="00A51EB5">
        <w:t>THEN</w:t>
      </w:r>
    </w:p>
    <w:p w14:paraId="768818FE" w14:textId="77777777" w:rsidR="00AF048F" w:rsidRDefault="002153EF">
      <w:pPr>
        <w:spacing w:after="47"/>
        <w:ind w:left="1427" w:right="8"/>
      </w:pPr>
      <w:r>
        <w:t xml:space="preserve">/*Offset is of HHMM format*/ </w:t>
      </w:r>
    </w:p>
    <w:p w14:paraId="5E33C2EE" w14:textId="77777777" w:rsidR="00AF048F" w:rsidRDefault="002153EF">
      <w:pPr>
        <w:ind w:left="1427" w:right="8"/>
      </w:pPr>
      <w:r>
        <w:t xml:space="preserve">Minutes = </w:t>
      </w:r>
      <w:r>
        <w:rPr>
          <w:b/>
        </w:rPr>
        <w:t>Substring</w:t>
      </w:r>
      <w:r>
        <w:t xml:space="preserve">(MTOffset, 3, 2) </w:t>
      </w:r>
    </w:p>
    <w:p w14:paraId="02CA0BA4" w14:textId="77777777" w:rsidR="00AF048F" w:rsidRPr="00A51EB5" w:rsidRDefault="002153EF">
      <w:pPr>
        <w:tabs>
          <w:tab w:val="center" w:pos="1089"/>
          <w:tab w:val="center" w:pos="1985"/>
        </w:tabs>
        <w:ind w:left="0" w:firstLine="0"/>
        <w:rPr>
          <w:b/>
        </w:rPr>
      </w:pPr>
      <w:r>
        <w:rPr>
          <w:rFonts w:ascii="Calibri" w:eastAsia="Calibri" w:hAnsi="Calibri" w:cs="Calibri"/>
          <w:sz w:val="22"/>
        </w:rPr>
        <w:tab/>
      </w:r>
      <w:r w:rsidRPr="00A51EB5">
        <w:rPr>
          <w:b/>
        </w:rPr>
        <w:t xml:space="preserve">ELSE  </w:t>
      </w:r>
      <w:r w:rsidRPr="00A51EB5">
        <w:rPr>
          <w:b/>
        </w:rPr>
        <w:tab/>
        <w:t xml:space="preserve"> </w:t>
      </w:r>
    </w:p>
    <w:p w14:paraId="20E0C6F3" w14:textId="77777777" w:rsidR="003247A8" w:rsidRDefault="002153EF">
      <w:pPr>
        <w:ind w:left="1427" w:right="130"/>
      </w:pPr>
      <w:r>
        <w:t xml:space="preserve">/*Offset is of HH format. Assign default minutes*/ </w:t>
      </w:r>
    </w:p>
    <w:p w14:paraId="1C2D4AA1" w14:textId="55EA8442" w:rsidR="00AF048F" w:rsidRDefault="002153EF">
      <w:pPr>
        <w:ind w:left="1427" w:right="130"/>
      </w:pPr>
      <w:r>
        <w:t xml:space="preserve">Minutes = “00” </w:t>
      </w:r>
    </w:p>
    <w:p w14:paraId="1094B0E0" w14:textId="77777777" w:rsidR="00AF048F" w:rsidRPr="00A51EB5" w:rsidRDefault="002153EF">
      <w:pPr>
        <w:ind w:left="846" w:right="8"/>
        <w:rPr>
          <w:b/>
        </w:rPr>
      </w:pPr>
      <w:r w:rsidRPr="00A51EB5">
        <w:rPr>
          <w:b/>
        </w:rPr>
        <w:t xml:space="preserve">ENDIF </w:t>
      </w:r>
    </w:p>
    <w:p w14:paraId="33523633" w14:textId="77777777" w:rsidR="00AF048F" w:rsidRDefault="002153EF">
      <w:pPr>
        <w:spacing w:after="47"/>
        <w:ind w:left="846" w:right="8"/>
      </w:pPr>
      <w:r>
        <w:t xml:space="preserve">/*Introduction separator “:”*/  </w:t>
      </w:r>
    </w:p>
    <w:p w14:paraId="73F61E89" w14:textId="77777777" w:rsidR="00AF048F" w:rsidRDefault="002153EF">
      <w:pPr>
        <w:spacing w:line="321" w:lineRule="auto"/>
        <w:ind w:left="425" w:right="2497" w:firstLine="425"/>
      </w:pPr>
      <w:r>
        <w:t xml:space="preserve">MXOffset = </w:t>
      </w:r>
      <w:r>
        <w:rPr>
          <w:b/>
        </w:rPr>
        <w:t>Concatenate</w:t>
      </w:r>
      <w:r>
        <w:t xml:space="preserve">(Hours, “:”, Minutes)   </w:t>
      </w:r>
      <w:r>
        <w:rPr>
          <w:rFonts w:ascii="Arial" w:eastAsia="Arial" w:hAnsi="Arial" w:cs="Arial"/>
          <w:b/>
        </w:rPr>
        <w:t xml:space="preserve">Examples </w:t>
      </w:r>
    </w:p>
    <w:p w14:paraId="43FE7012" w14:textId="77777777" w:rsidR="00AF048F" w:rsidRDefault="002153EF">
      <w:pPr>
        <w:tabs>
          <w:tab w:val="center" w:pos="1449"/>
          <w:tab w:val="center" w:pos="3240"/>
        </w:tabs>
        <w:ind w:left="0" w:firstLine="0"/>
      </w:pPr>
      <w:r>
        <w:rPr>
          <w:rFonts w:ascii="Calibri" w:eastAsia="Calibri" w:hAnsi="Calibri" w:cs="Calibri"/>
          <w:sz w:val="22"/>
        </w:rPr>
        <w:tab/>
      </w:r>
      <w:r>
        <w:t xml:space="preserve">MT Source:   </w:t>
      </w:r>
      <w:r>
        <w:tab/>
        <w:t xml:space="preserve">01  </w:t>
      </w:r>
    </w:p>
    <w:p w14:paraId="131E3796" w14:textId="77777777" w:rsidR="00AF048F" w:rsidRDefault="002153EF">
      <w:pPr>
        <w:ind w:left="846" w:right="8"/>
      </w:pPr>
      <w:r>
        <w:t xml:space="preserve">MX Translation:  01:00 </w:t>
      </w:r>
    </w:p>
    <w:p w14:paraId="09472F31" w14:textId="77777777" w:rsidR="00AF048F" w:rsidRDefault="002153EF">
      <w:pPr>
        <w:tabs>
          <w:tab w:val="center" w:pos="1449"/>
          <w:tab w:val="center" w:pos="3360"/>
        </w:tabs>
        <w:ind w:left="0" w:firstLine="0"/>
      </w:pPr>
      <w:r>
        <w:rPr>
          <w:rFonts w:ascii="Calibri" w:eastAsia="Calibri" w:hAnsi="Calibri" w:cs="Calibri"/>
          <w:sz w:val="22"/>
        </w:rPr>
        <w:tab/>
      </w:r>
      <w:r>
        <w:t xml:space="preserve">MT Source:   </w:t>
      </w:r>
      <w:r>
        <w:tab/>
        <w:t xml:space="preserve">0130  </w:t>
      </w:r>
    </w:p>
    <w:p w14:paraId="0AEA1909" w14:textId="7504F01C" w:rsidR="00AF048F" w:rsidRDefault="002153EF">
      <w:pPr>
        <w:spacing w:after="205"/>
        <w:ind w:left="846" w:right="8"/>
      </w:pPr>
      <w:r>
        <w:t xml:space="preserve">MX Translation:  01:30 </w:t>
      </w:r>
    </w:p>
    <w:p w14:paraId="597C575C" w14:textId="77777777" w:rsidR="003C2120" w:rsidRDefault="003C2120">
      <w:pPr>
        <w:spacing w:after="205"/>
        <w:ind w:left="846" w:right="8"/>
      </w:pPr>
    </w:p>
    <w:p w14:paraId="51CF2484" w14:textId="6FFFDE29" w:rsidR="00AF048F" w:rsidRDefault="00AE3BF5" w:rsidP="00EC55BF">
      <w:pPr>
        <w:pStyle w:val="Heading3"/>
      </w:pPr>
      <w:bookmarkStart w:id="1224" w:name="_Toc6320420"/>
      <w:bookmarkStart w:id="1225" w:name="_Toc136351239"/>
      <w:r>
        <w:t xml:space="preserve">3.3.5  </w:t>
      </w:r>
      <w:r w:rsidR="002153EF">
        <w:t>MT_To_MXTimeOffset</w:t>
      </w:r>
      <w:bookmarkEnd w:id="1224"/>
      <w:bookmarkEnd w:id="1225"/>
      <w:r w:rsidR="002153EF">
        <w:t xml:space="preserve"> </w:t>
      </w:r>
    </w:p>
    <w:p w14:paraId="12B8C947" w14:textId="77777777" w:rsidR="00AF048F" w:rsidRDefault="002153EF">
      <w:pPr>
        <w:spacing w:after="95"/>
        <w:ind w:left="419" w:right="157" w:hanging="7"/>
      </w:pPr>
      <w:r>
        <w:rPr>
          <w:rFonts w:ascii="Arial" w:eastAsia="Arial" w:hAnsi="Arial" w:cs="Arial"/>
          <w:b/>
        </w:rPr>
        <w:t xml:space="preserve">Name </w:t>
      </w:r>
    </w:p>
    <w:p w14:paraId="560E5CCB" w14:textId="77777777" w:rsidR="00AF048F" w:rsidRDefault="002153EF">
      <w:pPr>
        <w:spacing w:after="112" w:line="249" w:lineRule="auto"/>
        <w:ind w:left="849" w:right="15" w:hanging="10"/>
      </w:pPr>
      <w:r>
        <w:rPr>
          <w:rFonts w:ascii="Arial" w:eastAsia="Arial" w:hAnsi="Arial" w:cs="Arial"/>
        </w:rPr>
        <w:t xml:space="preserve">MT_To_MXTimeOffset </w:t>
      </w:r>
    </w:p>
    <w:p w14:paraId="000AB3D6" w14:textId="77777777" w:rsidR="00AF048F" w:rsidRDefault="002153EF">
      <w:pPr>
        <w:spacing w:after="95"/>
        <w:ind w:left="419" w:right="157" w:hanging="7"/>
      </w:pPr>
      <w:r>
        <w:rPr>
          <w:rFonts w:ascii="Arial" w:eastAsia="Arial" w:hAnsi="Arial" w:cs="Arial"/>
          <w:b/>
        </w:rPr>
        <w:t xml:space="preserve">Business description  </w:t>
      </w:r>
    </w:p>
    <w:p w14:paraId="35A1D549" w14:textId="77777777" w:rsidR="00AF048F" w:rsidRDefault="002153EF">
      <w:pPr>
        <w:spacing w:after="112" w:line="249" w:lineRule="auto"/>
        <w:ind w:left="849" w:right="15" w:hanging="10"/>
      </w:pPr>
      <w:r>
        <w:rPr>
          <w:rFonts w:ascii="Arial" w:eastAsia="Arial" w:hAnsi="Arial" w:cs="Arial"/>
        </w:rPr>
        <w:t xml:space="preserve">The function translates an MT time with offset expressed as “HHMM+/-HHMM” to an MX time with offset expressed as “HH:MM:SS+/-HH:MM” by adding the seconds to the time and introducing the “:“pattern to both time and offset.  </w:t>
      </w:r>
    </w:p>
    <w:p w14:paraId="1C80225F" w14:textId="77777777" w:rsidR="00AF048F" w:rsidRDefault="002153EF" w:rsidP="003C2120">
      <w:pPr>
        <w:tabs>
          <w:tab w:val="left" w:pos="540"/>
          <w:tab w:val="left" w:pos="630"/>
        </w:tabs>
        <w:spacing w:after="95"/>
        <w:ind w:left="419" w:right="157" w:hanging="7"/>
      </w:pPr>
      <w:r>
        <w:rPr>
          <w:rFonts w:ascii="Arial" w:eastAsia="Arial" w:hAnsi="Arial" w:cs="Arial"/>
          <w:b/>
        </w:rPr>
        <w:t xml:space="preserve"> Format </w:t>
      </w:r>
    </w:p>
    <w:p w14:paraId="7AB3573F" w14:textId="6C226268" w:rsidR="00081AF4" w:rsidRDefault="002153EF">
      <w:pPr>
        <w:spacing w:after="0" w:line="372" w:lineRule="auto"/>
        <w:ind w:left="849" w:right="963" w:hanging="10"/>
        <w:rPr>
          <w:rFonts w:ascii="Arial" w:eastAsia="Arial" w:hAnsi="Arial" w:cs="Arial"/>
        </w:rPr>
      </w:pPr>
      <w:r>
        <w:rPr>
          <w:rFonts w:ascii="Arial" w:eastAsia="Arial" w:hAnsi="Arial" w:cs="Arial"/>
          <w:b/>
        </w:rPr>
        <w:t>MT_To_MXTimeOffset</w:t>
      </w:r>
      <w:r>
        <w:rPr>
          <w:rFonts w:ascii="Arial" w:eastAsia="Arial" w:hAnsi="Arial" w:cs="Arial"/>
        </w:rPr>
        <w:t>(</w:t>
      </w:r>
      <w:r w:rsidR="00081AF4">
        <w:rPr>
          <w:rFonts w:ascii="Arial" w:eastAsia="Arial" w:hAnsi="Arial" w:cs="Arial"/>
        </w:rPr>
        <w:t>MTTimeOffset</w:t>
      </w:r>
      <w:r>
        <w:rPr>
          <w:rFonts w:ascii="Arial" w:eastAsia="Arial" w:hAnsi="Arial" w:cs="Arial"/>
        </w:rPr>
        <w:t xml:space="preserve">; MXTimeOffset) </w:t>
      </w:r>
    </w:p>
    <w:p w14:paraId="4D2709B1" w14:textId="77777777" w:rsidR="00AF048F" w:rsidRDefault="002153EF">
      <w:pPr>
        <w:spacing w:after="0" w:line="372" w:lineRule="auto"/>
        <w:ind w:left="849" w:right="963" w:hanging="10"/>
        <w:rPr>
          <w:rFonts w:ascii="Arial" w:eastAsia="Arial" w:hAnsi="Arial" w:cs="Arial"/>
          <w:b/>
        </w:rPr>
      </w:pPr>
      <w:r>
        <w:rPr>
          <w:rFonts w:ascii="Arial" w:eastAsia="Arial" w:hAnsi="Arial" w:cs="Arial"/>
          <w:b/>
        </w:rPr>
        <w:t xml:space="preserve">Input </w:t>
      </w:r>
    </w:p>
    <w:p w14:paraId="6DABA43D" w14:textId="77777777" w:rsidR="00081AF4" w:rsidRDefault="00081AF4">
      <w:pPr>
        <w:spacing w:after="0" w:line="372" w:lineRule="auto"/>
        <w:ind w:left="849" w:right="963" w:hanging="10"/>
        <w:rPr>
          <w:rFonts w:ascii="Arial" w:eastAsia="Arial" w:hAnsi="Arial" w:cs="Arial"/>
        </w:rPr>
      </w:pPr>
      <w:r w:rsidRPr="00926053">
        <w:rPr>
          <w:rFonts w:ascii="Arial" w:eastAsia="Arial" w:hAnsi="Arial" w:cs="Arial"/>
        </w:rPr>
        <w:t>MTTimeOffset is made of :</w:t>
      </w:r>
    </w:p>
    <w:p w14:paraId="6CC8A94D" w14:textId="37726547" w:rsidR="00081AF4" w:rsidRPr="00081AF4" w:rsidRDefault="00081AF4">
      <w:pPr>
        <w:spacing w:after="0" w:line="372" w:lineRule="auto"/>
        <w:ind w:left="849" w:right="963" w:hanging="10"/>
      </w:pPr>
      <w:r>
        <w:rPr>
          <w:rFonts w:ascii="Arial" w:eastAsia="Arial" w:hAnsi="Arial" w:cs="Arial"/>
        </w:rPr>
        <w:t>MTCode is ignored in this function</w:t>
      </w:r>
      <w:r w:rsidR="00E416C6">
        <w:rPr>
          <w:rFonts w:ascii="Arial" w:eastAsia="Arial" w:hAnsi="Arial" w:cs="Arial"/>
        </w:rPr>
        <w:t>, if present</w:t>
      </w:r>
    </w:p>
    <w:p w14:paraId="6913D399" w14:textId="77777777" w:rsidR="00AF048F" w:rsidRDefault="002153EF">
      <w:pPr>
        <w:spacing w:after="112" w:line="249" w:lineRule="auto"/>
        <w:ind w:left="849" w:right="15" w:hanging="10"/>
      </w:pPr>
      <w:r>
        <w:rPr>
          <w:rFonts w:ascii="Arial" w:eastAsia="Arial" w:hAnsi="Arial" w:cs="Arial"/>
        </w:rPr>
        <w:t xml:space="preserve">MTTime: time in the MT message expressed as “HHMM” (hours and minutes)  </w:t>
      </w:r>
    </w:p>
    <w:p w14:paraId="38A992B0" w14:textId="77777777" w:rsidR="00AF048F" w:rsidRDefault="002153EF">
      <w:pPr>
        <w:spacing w:after="112" w:line="249" w:lineRule="auto"/>
        <w:ind w:left="849" w:right="15" w:hanging="10"/>
      </w:pPr>
      <w:r>
        <w:rPr>
          <w:rFonts w:ascii="Arial" w:eastAsia="Arial" w:hAnsi="Arial" w:cs="Arial"/>
        </w:rPr>
        <w:t xml:space="preserve">MTSign: offset sign in the MT message expressed as + or - </w:t>
      </w:r>
    </w:p>
    <w:p w14:paraId="5FF2BB7B" w14:textId="77777777" w:rsidR="00FF442E" w:rsidRDefault="002153EF">
      <w:pPr>
        <w:spacing w:after="3" w:line="365" w:lineRule="auto"/>
        <w:ind w:left="849" w:right="15" w:hanging="10"/>
        <w:rPr>
          <w:rFonts w:ascii="Arial" w:eastAsia="Arial" w:hAnsi="Arial" w:cs="Arial"/>
        </w:rPr>
      </w:pPr>
      <w:r>
        <w:rPr>
          <w:rFonts w:ascii="Arial" w:eastAsia="Arial" w:hAnsi="Arial" w:cs="Arial"/>
        </w:rPr>
        <w:t xml:space="preserve">MTOffset: offset time in the MT message expressed as “HHMM” (hours and minutes) </w:t>
      </w:r>
    </w:p>
    <w:p w14:paraId="5C6D3850" w14:textId="4FAAA116" w:rsidR="00AF048F" w:rsidRDefault="002153EF">
      <w:pPr>
        <w:spacing w:after="3" w:line="365" w:lineRule="auto"/>
        <w:ind w:left="849" w:right="15" w:hanging="10"/>
      </w:pPr>
      <w:r>
        <w:rPr>
          <w:rFonts w:ascii="Arial" w:eastAsia="Arial" w:hAnsi="Arial" w:cs="Arial"/>
          <w:b/>
        </w:rPr>
        <w:lastRenderedPageBreak/>
        <w:t xml:space="preserve">Output </w:t>
      </w:r>
    </w:p>
    <w:p w14:paraId="65162EC0" w14:textId="77777777" w:rsidR="00AF048F" w:rsidRDefault="002153EF">
      <w:pPr>
        <w:spacing w:after="8" w:line="249" w:lineRule="auto"/>
        <w:ind w:left="849" w:right="15" w:hanging="10"/>
      </w:pPr>
      <w:r>
        <w:rPr>
          <w:rFonts w:ascii="Arial" w:eastAsia="Arial" w:hAnsi="Arial" w:cs="Arial"/>
        </w:rPr>
        <w:t xml:space="preserve">MXTimeOffset: time and offset in the MX message type </w:t>
      </w:r>
      <w:r>
        <w:rPr>
          <w:rFonts w:ascii="Arial" w:eastAsia="Arial" w:hAnsi="Arial" w:cs="Arial"/>
          <w:i/>
        </w:rPr>
        <w:t>ISOTime</w:t>
      </w:r>
      <w:r>
        <w:rPr>
          <w:rFonts w:ascii="Arial" w:eastAsia="Arial" w:hAnsi="Arial" w:cs="Arial"/>
        </w:rPr>
        <w:t xml:space="preserve">, expressed as </w:t>
      </w:r>
    </w:p>
    <w:p w14:paraId="1F0C65DA" w14:textId="77777777" w:rsidR="00AF048F" w:rsidRDefault="002153EF">
      <w:pPr>
        <w:spacing w:after="112" w:line="249" w:lineRule="auto"/>
        <w:ind w:left="849" w:right="15" w:hanging="10"/>
      </w:pPr>
      <w:r>
        <w:rPr>
          <w:rFonts w:ascii="Arial" w:eastAsia="Arial" w:hAnsi="Arial" w:cs="Arial"/>
        </w:rPr>
        <w:t xml:space="preserve">“HH:MM:SS+/-HH:MM” where  </w:t>
      </w:r>
    </w:p>
    <w:p w14:paraId="39AC1777" w14:textId="77777777" w:rsidR="00AF048F" w:rsidRDefault="002153EF">
      <w:pPr>
        <w:spacing w:after="112" w:line="249" w:lineRule="auto"/>
        <w:ind w:left="849" w:right="15" w:hanging="10"/>
      </w:pPr>
      <w:r>
        <w:rPr>
          <w:rFonts w:ascii="Arial" w:eastAsia="Arial" w:hAnsi="Arial" w:cs="Arial"/>
        </w:rPr>
        <w:t xml:space="preserve">HH:MM:SS is the time </w:t>
      </w:r>
    </w:p>
    <w:p w14:paraId="1A0CFDB5" w14:textId="77777777" w:rsidR="00AF048F" w:rsidRDefault="002153EF">
      <w:pPr>
        <w:spacing w:after="112" w:line="249" w:lineRule="auto"/>
        <w:ind w:left="849" w:right="15" w:hanging="10"/>
      </w:pPr>
      <w:r>
        <w:rPr>
          <w:rFonts w:ascii="Arial" w:eastAsia="Arial" w:hAnsi="Arial" w:cs="Arial"/>
        </w:rPr>
        <w:t xml:space="preserve">+ or - is the offset sign </w:t>
      </w:r>
    </w:p>
    <w:p w14:paraId="7F6DDB8C" w14:textId="77777777" w:rsidR="00AF048F" w:rsidRDefault="002153EF">
      <w:pPr>
        <w:spacing w:after="112" w:line="249" w:lineRule="auto"/>
        <w:ind w:left="849" w:right="15" w:hanging="10"/>
      </w:pPr>
      <w:r>
        <w:rPr>
          <w:rFonts w:ascii="Arial" w:eastAsia="Arial" w:hAnsi="Arial" w:cs="Arial"/>
        </w:rPr>
        <w:t xml:space="preserve">HH:MM is the offset time </w:t>
      </w:r>
    </w:p>
    <w:p w14:paraId="01586139" w14:textId="77777777" w:rsidR="003C2120" w:rsidRDefault="003C2120">
      <w:pPr>
        <w:spacing w:after="0" w:line="370" w:lineRule="auto"/>
        <w:ind w:left="839" w:right="6158" w:hanging="427"/>
        <w:rPr>
          <w:rFonts w:ascii="Arial" w:eastAsia="Arial" w:hAnsi="Arial" w:cs="Arial"/>
          <w:b/>
        </w:rPr>
      </w:pPr>
      <w:r>
        <w:rPr>
          <w:rFonts w:ascii="Arial" w:eastAsia="Arial" w:hAnsi="Arial" w:cs="Arial"/>
          <w:b/>
        </w:rPr>
        <w:t xml:space="preserve"> </w:t>
      </w:r>
      <w:r w:rsidR="002153EF">
        <w:rPr>
          <w:rFonts w:ascii="Arial" w:eastAsia="Arial" w:hAnsi="Arial" w:cs="Arial"/>
          <w:b/>
        </w:rPr>
        <w:t xml:space="preserve">Preconditions </w:t>
      </w:r>
    </w:p>
    <w:p w14:paraId="348C7F0C" w14:textId="730484DF" w:rsidR="00AF048F" w:rsidRDefault="003C2120">
      <w:pPr>
        <w:spacing w:after="0" w:line="370" w:lineRule="auto"/>
        <w:ind w:left="839" w:right="6158" w:hanging="427"/>
      </w:pPr>
      <w:r>
        <w:rPr>
          <w:rFonts w:ascii="Arial" w:eastAsia="Arial" w:hAnsi="Arial" w:cs="Arial"/>
          <w:b/>
        </w:rPr>
        <w:t xml:space="preserve">      </w:t>
      </w:r>
      <w:r w:rsidR="002153EF">
        <w:rPr>
          <w:rFonts w:ascii="Arial" w:eastAsia="Arial" w:hAnsi="Arial" w:cs="Arial"/>
        </w:rPr>
        <w:t xml:space="preserve">None. </w:t>
      </w:r>
    </w:p>
    <w:p w14:paraId="0CF2CC80" w14:textId="77777777" w:rsidR="00AF048F" w:rsidRDefault="002153EF">
      <w:pPr>
        <w:spacing w:after="10"/>
        <w:ind w:left="419" w:right="157" w:hanging="7"/>
      </w:pPr>
      <w:r>
        <w:rPr>
          <w:rFonts w:ascii="Arial" w:eastAsia="Arial" w:hAnsi="Arial" w:cs="Arial"/>
          <w:b/>
        </w:rPr>
        <w:t xml:space="preserve">Formal description </w:t>
      </w:r>
    </w:p>
    <w:p w14:paraId="599BF582" w14:textId="77777777" w:rsidR="00AF048F" w:rsidRDefault="002153EF">
      <w:pPr>
        <w:ind w:left="846" w:right="8"/>
      </w:pPr>
      <w:r>
        <w:t xml:space="preserve">/*The function calls sub-functions </w:t>
      </w:r>
      <w:r>
        <w:rPr>
          <w:i/>
        </w:rPr>
        <w:t>MT_To_MXTime</w:t>
      </w:r>
      <w:r>
        <w:t xml:space="preserve"> and </w:t>
      </w:r>
    </w:p>
    <w:p w14:paraId="4F26601B" w14:textId="77777777" w:rsidR="00AF048F" w:rsidRDefault="002153EF">
      <w:pPr>
        <w:ind w:left="846" w:right="8"/>
      </w:pPr>
      <w:r>
        <w:rPr>
          <w:i/>
        </w:rPr>
        <w:t>MT_To_MXOffset</w:t>
      </w:r>
      <w:r>
        <w:t xml:space="preserve"> to translate the time formats. MXTime and </w:t>
      </w:r>
    </w:p>
    <w:p w14:paraId="0E41CA85" w14:textId="7203C29C" w:rsidR="00AF048F" w:rsidRDefault="002153EF">
      <w:pPr>
        <w:spacing w:after="31"/>
        <w:ind w:left="846" w:right="8"/>
      </w:pPr>
      <w:r>
        <w:t xml:space="preserve">MXOffset are local variables*/ </w:t>
      </w:r>
    </w:p>
    <w:p w14:paraId="154DE24C" w14:textId="77777777" w:rsidR="00926053" w:rsidRDefault="00926053">
      <w:pPr>
        <w:spacing w:after="31"/>
        <w:ind w:left="846" w:right="8"/>
      </w:pPr>
    </w:p>
    <w:p w14:paraId="0D031A93" w14:textId="77777777" w:rsidR="00AF048F" w:rsidRDefault="002153EF">
      <w:pPr>
        <w:spacing w:after="38" w:line="267" w:lineRule="auto"/>
        <w:ind w:left="845" w:hanging="10"/>
      </w:pPr>
      <w:r>
        <w:t xml:space="preserve">MXTime = </w:t>
      </w:r>
      <w:r>
        <w:rPr>
          <w:b/>
        </w:rPr>
        <w:t>MT_To_MXTime(MTTime)</w:t>
      </w:r>
      <w:r>
        <w:t xml:space="preserve"> </w:t>
      </w:r>
    </w:p>
    <w:p w14:paraId="4B1F2D1A" w14:textId="77777777" w:rsidR="00AF048F" w:rsidRDefault="002153EF">
      <w:pPr>
        <w:spacing w:after="0" w:line="267" w:lineRule="auto"/>
        <w:ind w:left="845" w:hanging="10"/>
      </w:pPr>
      <w:r>
        <w:t xml:space="preserve">MXOffset = </w:t>
      </w:r>
      <w:r>
        <w:rPr>
          <w:b/>
        </w:rPr>
        <w:t>MT_To_MXOffset(MTOffset)</w:t>
      </w:r>
      <w:r>
        <w:t xml:space="preserve"> </w:t>
      </w:r>
    </w:p>
    <w:p w14:paraId="06122507" w14:textId="77777777" w:rsidR="00AF048F" w:rsidRDefault="002153EF">
      <w:pPr>
        <w:ind w:left="846" w:right="8"/>
      </w:pPr>
      <w:r>
        <w:t xml:space="preserve">/*Build output string*/  </w:t>
      </w:r>
    </w:p>
    <w:p w14:paraId="54A76398" w14:textId="77777777" w:rsidR="003C2120" w:rsidRDefault="002153EF">
      <w:pPr>
        <w:spacing w:line="320" w:lineRule="auto"/>
        <w:ind w:left="425" w:right="1418" w:firstLine="425"/>
      </w:pPr>
      <w:r>
        <w:t xml:space="preserve">MXTimeOffset = </w:t>
      </w:r>
      <w:r>
        <w:rPr>
          <w:b/>
        </w:rPr>
        <w:t>Concatenate</w:t>
      </w:r>
      <w:r>
        <w:t xml:space="preserve">(MXTime, MTSign, MXOffset)  </w:t>
      </w:r>
    </w:p>
    <w:p w14:paraId="1577AC90" w14:textId="11E1679B" w:rsidR="003C2120" w:rsidRDefault="003C2120">
      <w:pPr>
        <w:spacing w:line="320" w:lineRule="auto"/>
        <w:ind w:left="425" w:right="1418" w:firstLine="425"/>
      </w:pPr>
    </w:p>
    <w:p w14:paraId="01232436" w14:textId="674D13D5" w:rsidR="00AF048F" w:rsidRDefault="003C2120" w:rsidP="00A8593A">
      <w:pPr>
        <w:tabs>
          <w:tab w:val="left" w:pos="270"/>
          <w:tab w:val="left" w:pos="450"/>
        </w:tabs>
        <w:spacing w:line="320" w:lineRule="auto"/>
        <w:ind w:left="0" w:right="1418" w:firstLine="0"/>
      </w:pPr>
      <w:r>
        <w:rPr>
          <w:rFonts w:ascii="Arial" w:eastAsia="Arial" w:hAnsi="Arial" w:cs="Arial"/>
          <w:b/>
        </w:rPr>
        <w:t xml:space="preserve">       </w:t>
      </w:r>
      <w:r w:rsidR="002153EF">
        <w:rPr>
          <w:rFonts w:ascii="Arial" w:eastAsia="Arial" w:hAnsi="Arial" w:cs="Arial"/>
          <w:b/>
        </w:rPr>
        <w:t xml:space="preserve">Example </w:t>
      </w:r>
    </w:p>
    <w:p w14:paraId="3C30D49B" w14:textId="77777777" w:rsidR="00AF048F" w:rsidRDefault="002153EF">
      <w:pPr>
        <w:tabs>
          <w:tab w:val="center" w:pos="1449"/>
          <w:tab w:val="center" w:pos="3660"/>
        </w:tabs>
        <w:ind w:left="0" w:firstLine="0"/>
      </w:pPr>
      <w:r>
        <w:rPr>
          <w:rFonts w:ascii="Calibri" w:eastAsia="Calibri" w:hAnsi="Calibri" w:cs="Calibri"/>
          <w:sz w:val="22"/>
        </w:rPr>
        <w:tab/>
      </w:r>
      <w:r>
        <w:t xml:space="preserve">MT Source:   </w:t>
      </w:r>
      <w:r>
        <w:tab/>
        <w:t xml:space="preserve">1355+0100  </w:t>
      </w:r>
    </w:p>
    <w:p w14:paraId="3858FF80" w14:textId="469390C3" w:rsidR="00AF048F" w:rsidRDefault="002153EF">
      <w:pPr>
        <w:spacing w:after="207"/>
        <w:ind w:left="846" w:right="8"/>
      </w:pPr>
      <w:r>
        <w:t xml:space="preserve">MX Translation:  13:55:00+01:00 </w:t>
      </w:r>
    </w:p>
    <w:p w14:paraId="26257437" w14:textId="77777777" w:rsidR="004E0646" w:rsidRDefault="004E0646">
      <w:pPr>
        <w:spacing w:after="207"/>
        <w:ind w:left="846" w:right="8"/>
      </w:pPr>
    </w:p>
    <w:p w14:paraId="494E917D" w14:textId="25AABA62" w:rsidR="00AF048F" w:rsidRDefault="00AE3BF5" w:rsidP="00EC55BF">
      <w:pPr>
        <w:pStyle w:val="Heading3"/>
      </w:pPr>
      <w:bookmarkStart w:id="1226" w:name="_Toc6320421"/>
      <w:bookmarkStart w:id="1227" w:name="_Toc136351240"/>
      <w:r>
        <w:t xml:space="preserve">3.3.6  </w:t>
      </w:r>
      <w:r w:rsidR="002153EF">
        <w:t>MT_To_MXDateTimeOffset</w:t>
      </w:r>
      <w:bookmarkEnd w:id="1226"/>
      <w:bookmarkEnd w:id="1227"/>
      <w:r w:rsidR="002153EF">
        <w:t xml:space="preserve"> </w:t>
      </w:r>
    </w:p>
    <w:p w14:paraId="663046E5" w14:textId="77777777" w:rsidR="00AF048F" w:rsidRDefault="002153EF">
      <w:pPr>
        <w:spacing w:after="95"/>
        <w:ind w:left="419" w:right="157" w:hanging="7"/>
      </w:pPr>
      <w:r>
        <w:rPr>
          <w:rFonts w:ascii="Arial" w:eastAsia="Arial" w:hAnsi="Arial" w:cs="Arial"/>
          <w:b/>
        </w:rPr>
        <w:t xml:space="preserve">Name </w:t>
      </w:r>
    </w:p>
    <w:p w14:paraId="651C9AE7" w14:textId="77777777" w:rsidR="00AF048F" w:rsidRDefault="002153EF">
      <w:pPr>
        <w:spacing w:after="112" w:line="249" w:lineRule="auto"/>
        <w:ind w:left="849" w:right="15" w:hanging="10"/>
      </w:pPr>
      <w:r>
        <w:rPr>
          <w:rFonts w:ascii="Arial" w:eastAsia="Arial" w:hAnsi="Arial" w:cs="Arial"/>
        </w:rPr>
        <w:t xml:space="preserve">MT_To_MXDateTimeOffset </w:t>
      </w:r>
    </w:p>
    <w:p w14:paraId="156F7659" w14:textId="77777777" w:rsidR="00AF048F" w:rsidRDefault="002153EF">
      <w:pPr>
        <w:spacing w:after="95"/>
        <w:ind w:left="419" w:right="157" w:hanging="7"/>
      </w:pPr>
      <w:r>
        <w:rPr>
          <w:rFonts w:ascii="Arial" w:eastAsia="Arial" w:hAnsi="Arial" w:cs="Arial"/>
          <w:b/>
        </w:rPr>
        <w:t xml:space="preserve">Business description  </w:t>
      </w:r>
    </w:p>
    <w:p w14:paraId="701BF36B" w14:textId="77777777" w:rsidR="00AF048F" w:rsidRDefault="002153EF">
      <w:pPr>
        <w:spacing w:after="112" w:line="249" w:lineRule="auto"/>
        <w:ind w:left="849" w:right="15" w:hanging="10"/>
      </w:pPr>
      <w:r>
        <w:rPr>
          <w:rFonts w:ascii="Arial" w:eastAsia="Arial" w:hAnsi="Arial" w:cs="Arial"/>
        </w:rPr>
        <w:t xml:space="preserve">The function translates an MT date expressed as [YY]YYMMDD and an MT time with offset expressed as “HHMM+/-HHMM” to an MX date and time with offset expressed as “YYYY-MM-DDTHH:MM:SS+/-HH:MM” by: </w:t>
      </w:r>
    </w:p>
    <w:p w14:paraId="7B564DD2" w14:textId="77777777" w:rsidR="00AF048F" w:rsidRDefault="002153EF">
      <w:pPr>
        <w:numPr>
          <w:ilvl w:val="0"/>
          <w:numId w:val="8"/>
        </w:numPr>
        <w:spacing w:after="69" w:line="249" w:lineRule="auto"/>
        <w:ind w:right="15" w:hanging="281"/>
      </w:pPr>
      <w:r>
        <w:rPr>
          <w:rFonts w:ascii="Arial" w:eastAsia="Arial" w:hAnsi="Arial" w:cs="Arial"/>
        </w:rPr>
        <w:t xml:space="preserve">adding the century if absent and introducing the “-“ separator between year, month and date </w:t>
      </w:r>
    </w:p>
    <w:p w14:paraId="38F47E88" w14:textId="77777777" w:rsidR="00AF048F" w:rsidRDefault="002153EF">
      <w:pPr>
        <w:numPr>
          <w:ilvl w:val="0"/>
          <w:numId w:val="8"/>
        </w:numPr>
        <w:spacing w:after="28" w:line="249" w:lineRule="auto"/>
        <w:ind w:right="15" w:hanging="281"/>
      </w:pPr>
      <w:r>
        <w:rPr>
          <w:rFonts w:ascii="Arial" w:eastAsia="Arial" w:hAnsi="Arial" w:cs="Arial"/>
        </w:rPr>
        <w:t xml:space="preserve">introducing the “T” separator between date and time with offset </w:t>
      </w:r>
    </w:p>
    <w:p w14:paraId="16A6EA05" w14:textId="77777777" w:rsidR="00AF048F" w:rsidRDefault="002153EF">
      <w:pPr>
        <w:numPr>
          <w:ilvl w:val="0"/>
          <w:numId w:val="8"/>
        </w:numPr>
        <w:spacing w:after="69" w:line="249" w:lineRule="auto"/>
        <w:ind w:right="15" w:hanging="281"/>
      </w:pPr>
      <w:r>
        <w:rPr>
          <w:rFonts w:ascii="Arial" w:eastAsia="Arial" w:hAnsi="Arial" w:cs="Arial"/>
        </w:rPr>
        <w:t xml:space="preserve">adding the seconds to the time and introducing the “:“separator between hours, minutes and seconds  </w:t>
      </w:r>
    </w:p>
    <w:p w14:paraId="1C6C87A7" w14:textId="77777777" w:rsidR="00AF048F" w:rsidRDefault="002153EF">
      <w:pPr>
        <w:numPr>
          <w:ilvl w:val="0"/>
          <w:numId w:val="8"/>
        </w:numPr>
        <w:spacing w:after="68" w:line="249" w:lineRule="auto"/>
        <w:ind w:right="15" w:hanging="281"/>
      </w:pPr>
      <w:r>
        <w:rPr>
          <w:rFonts w:ascii="Arial" w:eastAsia="Arial" w:hAnsi="Arial" w:cs="Arial"/>
        </w:rPr>
        <w:t xml:space="preserve">adding the separator “:” between hours and minutes to the source offset.  </w:t>
      </w:r>
    </w:p>
    <w:p w14:paraId="0A9CD03D" w14:textId="77777777" w:rsidR="00AF048F" w:rsidRDefault="002153EF">
      <w:pPr>
        <w:spacing w:after="95"/>
        <w:ind w:left="419" w:right="157" w:hanging="7"/>
      </w:pPr>
      <w:r>
        <w:rPr>
          <w:rFonts w:ascii="Arial" w:eastAsia="Arial" w:hAnsi="Arial" w:cs="Arial"/>
          <w:b/>
        </w:rPr>
        <w:t xml:space="preserve">Format </w:t>
      </w:r>
    </w:p>
    <w:p w14:paraId="252A1B6C" w14:textId="77777777" w:rsidR="00C61891" w:rsidRDefault="002153EF">
      <w:pPr>
        <w:spacing w:after="0" w:line="374" w:lineRule="auto"/>
        <w:ind w:left="849" w:right="15" w:hanging="10"/>
        <w:rPr>
          <w:rFonts w:ascii="Arial" w:eastAsia="Arial" w:hAnsi="Arial" w:cs="Arial"/>
        </w:rPr>
      </w:pPr>
      <w:r>
        <w:rPr>
          <w:rFonts w:ascii="Arial" w:eastAsia="Arial" w:hAnsi="Arial" w:cs="Arial"/>
          <w:b/>
        </w:rPr>
        <w:t>MT_To_MXDateTimeOffset</w:t>
      </w:r>
      <w:r>
        <w:rPr>
          <w:rFonts w:ascii="Arial" w:eastAsia="Arial" w:hAnsi="Arial" w:cs="Arial"/>
        </w:rPr>
        <w:t xml:space="preserve">(MTDate, MTTime, MTSign, MTOffset ; MXDateTime) </w:t>
      </w:r>
    </w:p>
    <w:p w14:paraId="3CED5AF9" w14:textId="76A4A3BA" w:rsidR="00AF048F" w:rsidRDefault="002153EF">
      <w:pPr>
        <w:spacing w:after="0" w:line="374" w:lineRule="auto"/>
        <w:ind w:left="849" w:right="15" w:hanging="10"/>
      </w:pPr>
      <w:r>
        <w:rPr>
          <w:rFonts w:ascii="Arial" w:eastAsia="Arial" w:hAnsi="Arial" w:cs="Arial"/>
          <w:b/>
        </w:rPr>
        <w:t xml:space="preserve">Input </w:t>
      </w:r>
    </w:p>
    <w:p w14:paraId="78C7DFBD" w14:textId="77777777" w:rsidR="00AF048F" w:rsidRDefault="002153EF">
      <w:pPr>
        <w:spacing w:after="112" w:line="249" w:lineRule="auto"/>
        <w:ind w:left="849" w:right="15" w:hanging="10"/>
      </w:pPr>
      <w:r>
        <w:rPr>
          <w:rFonts w:ascii="Arial" w:eastAsia="Arial" w:hAnsi="Arial" w:cs="Arial"/>
        </w:rPr>
        <w:t xml:space="preserve">MTDate: date in the MT message expressed as “[YY]YYMMDD” where [YY] represents the optional centure and YYMMDD the year, month and day   </w:t>
      </w:r>
    </w:p>
    <w:p w14:paraId="26DF5B56" w14:textId="77777777" w:rsidR="00AF048F" w:rsidRDefault="002153EF">
      <w:pPr>
        <w:spacing w:after="112" w:line="249" w:lineRule="auto"/>
        <w:ind w:left="849" w:right="15" w:hanging="10"/>
      </w:pPr>
      <w:r>
        <w:rPr>
          <w:rFonts w:ascii="Arial" w:eastAsia="Arial" w:hAnsi="Arial" w:cs="Arial"/>
        </w:rPr>
        <w:t xml:space="preserve">MTTime: time in the MT message expressed as “HHMM” (hours and minutes) </w:t>
      </w:r>
    </w:p>
    <w:p w14:paraId="61BFA784" w14:textId="77777777" w:rsidR="00AF048F" w:rsidRDefault="002153EF">
      <w:pPr>
        <w:spacing w:after="112" w:line="249" w:lineRule="auto"/>
        <w:ind w:left="849" w:right="15" w:hanging="10"/>
      </w:pPr>
      <w:r>
        <w:rPr>
          <w:rFonts w:ascii="Arial" w:eastAsia="Arial" w:hAnsi="Arial" w:cs="Arial"/>
        </w:rPr>
        <w:t xml:space="preserve">MTSign: offset sign in the MT message expressed as + or - </w:t>
      </w:r>
    </w:p>
    <w:p w14:paraId="108A526A" w14:textId="77777777" w:rsidR="00AF048F" w:rsidRDefault="002153EF">
      <w:pPr>
        <w:spacing w:after="4" w:line="365" w:lineRule="auto"/>
        <w:ind w:left="849" w:right="305" w:hanging="10"/>
      </w:pPr>
      <w:r>
        <w:rPr>
          <w:rFonts w:ascii="Arial" w:eastAsia="Arial" w:hAnsi="Arial" w:cs="Arial"/>
        </w:rPr>
        <w:lastRenderedPageBreak/>
        <w:t xml:space="preserve">MTOffset: offset time in the MT expressed as “HHMM” (hours and minutes) </w:t>
      </w:r>
      <w:r>
        <w:rPr>
          <w:rFonts w:ascii="Arial" w:eastAsia="Arial" w:hAnsi="Arial" w:cs="Arial"/>
          <w:b/>
        </w:rPr>
        <w:t xml:space="preserve">Output </w:t>
      </w:r>
    </w:p>
    <w:p w14:paraId="25886FB8" w14:textId="77777777" w:rsidR="00AF048F" w:rsidRDefault="002153EF">
      <w:pPr>
        <w:spacing w:after="8" w:line="249" w:lineRule="auto"/>
        <w:ind w:left="849" w:right="15" w:hanging="10"/>
      </w:pPr>
      <w:r>
        <w:rPr>
          <w:rFonts w:ascii="Arial" w:eastAsia="Arial" w:hAnsi="Arial" w:cs="Arial"/>
        </w:rPr>
        <w:t xml:space="preserve">MXDateTime: date and time in the MX message typed </w:t>
      </w:r>
      <w:r>
        <w:rPr>
          <w:rFonts w:ascii="Arial" w:eastAsia="Arial" w:hAnsi="Arial" w:cs="Arial"/>
          <w:i/>
        </w:rPr>
        <w:t>ISODateTime</w:t>
      </w:r>
      <w:r>
        <w:rPr>
          <w:rFonts w:ascii="Arial" w:eastAsia="Arial" w:hAnsi="Arial" w:cs="Arial"/>
        </w:rPr>
        <w:t xml:space="preserve"> expressed as </w:t>
      </w:r>
    </w:p>
    <w:p w14:paraId="7E32BD0F" w14:textId="77777777" w:rsidR="00AF048F" w:rsidRDefault="002153EF">
      <w:pPr>
        <w:spacing w:after="112" w:line="249" w:lineRule="auto"/>
        <w:ind w:left="849" w:right="15" w:hanging="10"/>
      </w:pPr>
      <w:r>
        <w:rPr>
          <w:rFonts w:ascii="Arial" w:eastAsia="Arial" w:hAnsi="Arial" w:cs="Arial"/>
        </w:rPr>
        <w:t xml:space="preserve">“YYYY-MM-DDTHH:MM:SS+/-HH:MM where  </w:t>
      </w:r>
    </w:p>
    <w:p w14:paraId="7B8BD2C5" w14:textId="77777777" w:rsidR="00AF048F" w:rsidRDefault="002153EF">
      <w:pPr>
        <w:spacing w:after="112" w:line="249" w:lineRule="auto"/>
        <w:ind w:left="849" w:right="15" w:hanging="10"/>
      </w:pPr>
      <w:r>
        <w:rPr>
          <w:rFonts w:ascii="Arial" w:eastAsia="Arial" w:hAnsi="Arial" w:cs="Arial"/>
        </w:rPr>
        <w:t xml:space="preserve">YYYY-MM-DD is the date </w:t>
      </w:r>
    </w:p>
    <w:p w14:paraId="3E21C62E" w14:textId="77777777" w:rsidR="00AF048F" w:rsidRDefault="002153EF">
      <w:pPr>
        <w:spacing w:after="112" w:line="249" w:lineRule="auto"/>
        <w:ind w:left="849" w:right="15" w:hanging="10"/>
      </w:pPr>
      <w:r>
        <w:rPr>
          <w:rFonts w:ascii="Arial" w:eastAsia="Arial" w:hAnsi="Arial" w:cs="Arial"/>
        </w:rPr>
        <w:t xml:space="preserve">T is the date/time separator </w:t>
      </w:r>
    </w:p>
    <w:p w14:paraId="30BC9ADE" w14:textId="77777777" w:rsidR="00AF048F" w:rsidRDefault="002153EF">
      <w:pPr>
        <w:spacing w:after="112" w:line="249" w:lineRule="auto"/>
        <w:ind w:left="849" w:right="15" w:hanging="10"/>
      </w:pPr>
      <w:r>
        <w:rPr>
          <w:rFonts w:ascii="Arial" w:eastAsia="Arial" w:hAnsi="Arial" w:cs="Arial"/>
        </w:rPr>
        <w:t xml:space="preserve">HH:MM:SS is the time </w:t>
      </w:r>
    </w:p>
    <w:p w14:paraId="4E8E0D6A" w14:textId="77777777" w:rsidR="00AF048F" w:rsidRDefault="002153EF">
      <w:pPr>
        <w:spacing w:after="112" w:line="249" w:lineRule="auto"/>
        <w:ind w:left="849" w:right="15" w:hanging="10"/>
      </w:pPr>
      <w:r>
        <w:rPr>
          <w:rFonts w:ascii="Arial" w:eastAsia="Arial" w:hAnsi="Arial" w:cs="Arial"/>
        </w:rPr>
        <w:t xml:space="preserve">+/- is the offset sign </w:t>
      </w:r>
    </w:p>
    <w:p w14:paraId="3AA58263" w14:textId="77777777" w:rsidR="00AF048F" w:rsidRDefault="002153EF">
      <w:pPr>
        <w:spacing w:after="112" w:line="249" w:lineRule="auto"/>
        <w:ind w:left="849" w:right="15" w:hanging="10"/>
      </w:pPr>
      <w:r>
        <w:rPr>
          <w:rFonts w:ascii="Arial" w:eastAsia="Arial" w:hAnsi="Arial" w:cs="Arial"/>
        </w:rPr>
        <w:t xml:space="preserve">HH:MM is the offset time  </w:t>
      </w:r>
    </w:p>
    <w:p w14:paraId="5C354431" w14:textId="77777777" w:rsidR="000E164E" w:rsidRDefault="002153EF">
      <w:pPr>
        <w:spacing w:after="0" w:line="367" w:lineRule="auto"/>
        <w:ind w:left="839" w:right="6157" w:hanging="427"/>
        <w:rPr>
          <w:rFonts w:ascii="Arial" w:eastAsia="Arial" w:hAnsi="Arial" w:cs="Arial"/>
          <w:b/>
        </w:rPr>
      </w:pPr>
      <w:r>
        <w:rPr>
          <w:rFonts w:ascii="Arial" w:eastAsia="Arial" w:hAnsi="Arial" w:cs="Arial"/>
          <w:b/>
        </w:rPr>
        <w:t xml:space="preserve">Preconditions </w:t>
      </w:r>
    </w:p>
    <w:p w14:paraId="7A87D27F" w14:textId="0E56384D" w:rsidR="00AF048F" w:rsidRDefault="000E164E">
      <w:pPr>
        <w:spacing w:after="0" w:line="367" w:lineRule="auto"/>
        <w:ind w:left="839" w:right="6157" w:hanging="427"/>
      </w:pPr>
      <w:r>
        <w:rPr>
          <w:rFonts w:ascii="Arial" w:eastAsia="Arial" w:hAnsi="Arial" w:cs="Arial"/>
          <w:b/>
        </w:rPr>
        <w:t xml:space="preserve">       </w:t>
      </w:r>
      <w:r w:rsidR="002153EF">
        <w:rPr>
          <w:rFonts w:ascii="Arial" w:eastAsia="Arial" w:hAnsi="Arial" w:cs="Arial"/>
        </w:rPr>
        <w:t xml:space="preserve">None. </w:t>
      </w:r>
    </w:p>
    <w:p w14:paraId="47A35DBA" w14:textId="77777777" w:rsidR="00AF048F" w:rsidRDefault="002153EF">
      <w:pPr>
        <w:spacing w:after="10"/>
        <w:ind w:left="419" w:right="157" w:hanging="7"/>
      </w:pPr>
      <w:r>
        <w:rPr>
          <w:rFonts w:ascii="Arial" w:eastAsia="Arial" w:hAnsi="Arial" w:cs="Arial"/>
          <w:b/>
        </w:rPr>
        <w:t xml:space="preserve">Formal description </w:t>
      </w:r>
    </w:p>
    <w:p w14:paraId="614F91B1" w14:textId="77777777" w:rsidR="00AF048F" w:rsidRDefault="002153EF">
      <w:pPr>
        <w:spacing w:after="44"/>
        <w:ind w:left="846" w:right="8"/>
      </w:pPr>
      <w:r>
        <w:t xml:space="preserve">/*The function calls sub-functions </w:t>
      </w:r>
      <w:r>
        <w:rPr>
          <w:i/>
        </w:rPr>
        <w:t>MT_To_MXDate</w:t>
      </w:r>
      <w:r>
        <w:t xml:space="preserve"> and </w:t>
      </w:r>
      <w:r>
        <w:rPr>
          <w:i/>
        </w:rPr>
        <w:t>MT_To_MXTimeOffset</w:t>
      </w:r>
      <w:r>
        <w:t xml:space="preserve"> to translate the date and time with offset formats. MXDate and MXTimeOffset are local variables*/ </w:t>
      </w:r>
    </w:p>
    <w:p w14:paraId="44952D6F" w14:textId="77777777" w:rsidR="00AF048F" w:rsidRDefault="002153EF">
      <w:pPr>
        <w:ind w:left="846" w:right="8"/>
      </w:pPr>
      <w:r>
        <w:t xml:space="preserve">MXDate = </w:t>
      </w:r>
      <w:r>
        <w:rPr>
          <w:b/>
        </w:rPr>
        <w:t>MT_To_MXDate</w:t>
      </w:r>
      <w:r>
        <w:t xml:space="preserve">(MTDate) </w:t>
      </w:r>
    </w:p>
    <w:p w14:paraId="29FCD803" w14:textId="77777777" w:rsidR="00AF048F" w:rsidRDefault="002153EF">
      <w:pPr>
        <w:ind w:left="846" w:right="8"/>
      </w:pPr>
      <w:r>
        <w:t xml:space="preserve">MXTimeOffset = </w:t>
      </w:r>
      <w:r>
        <w:rPr>
          <w:b/>
        </w:rPr>
        <w:t>MT_To_MXTimeOffset</w:t>
      </w:r>
      <w:r>
        <w:t xml:space="preserve">(MTTime, MTSign, MTOffset) </w:t>
      </w:r>
    </w:p>
    <w:p w14:paraId="63F7B903" w14:textId="77777777" w:rsidR="00AF048F" w:rsidRDefault="002153EF">
      <w:pPr>
        <w:spacing w:after="49"/>
        <w:ind w:left="846" w:right="8"/>
      </w:pPr>
      <w:r>
        <w:t xml:space="preserve">/*Build output string*/  </w:t>
      </w:r>
    </w:p>
    <w:p w14:paraId="3181A4B2" w14:textId="77777777" w:rsidR="00AF048F" w:rsidRDefault="002153EF">
      <w:pPr>
        <w:spacing w:after="96"/>
        <w:ind w:left="846" w:right="8"/>
      </w:pPr>
      <w:r>
        <w:t xml:space="preserve">MXDateTime = </w:t>
      </w:r>
      <w:r>
        <w:rPr>
          <w:b/>
        </w:rPr>
        <w:t>Concatenate</w:t>
      </w:r>
      <w:r>
        <w:t xml:space="preserve">(MXDate, “T”, MXTimeOffset) </w:t>
      </w:r>
    </w:p>
    <w:p w14:paraId="55981D20" w14:textId="77777777" w:rsidR="00AF048F" w:rsidRDefault="002153EF">
      <w:pPr>
        <w:spacing w:after="0" w:line="365" w:lineRule="auto"/>
        <w:ind w:left="839" w:right="6565" w:hanging="427"/>
      </w:pPr>
      <w:r>
        <w:rPr>
          <w:rFonts w:ascii="Arial" w:eastAsia="Arial" w:hAnsi="Arial" w:cs="Arial"/>
          <w:b/>
        </w:rPr>
        <w:t xml:space="preserve">Examples MT Source:  </w:t>
      </w:r>
    </w:p>
    <w:p w14:paraId="47A23402" w14:textId="77777777" w:rsidR="00AF048F" w:rsidRDefault="002153EF">
      <w:pPr>
        <w:ind w:left="846" w:right="8"/>
      </w:pPr>
      <w:r>
        <w:t xml:space="preserve">Time with offset 1355+0100 </w:t>
      </w:r>
    </w:p>
    <w:p w14:paraId="34B21355" w14:textId="77777777" w:rsidR="00AF048F" w:rsidRDefault="002153EF">
      <w:pPr>
        <w:tabs>
          <w:tab w:val="center" w:pos="1089"/>
          <w:tab w:val="center" w:pos="1985"/>
          <w:tab w:val="center" w:pos="2551"/>
          <w:tab w:val="center" w:pos="3479"/>
        </w:tabs>
        <w:spacing w:after="93"/>
        <w:ind w:left="0" w:firstLine="0"/>
      </w:pPr>
      <w:r>
        <w:rPr>
          <w:rFonts w:ascii="Calibri" w:eastAsia="Calibri" w:hAnsi="Calibri" w:cs="Calibri"/>
          <w:sz w:val="22"/>
        </w:rPr>
        <w:tab/>
      </w:r>
      <w:r>
        <w:t xml:space="preserve">Date  </w:t>
      </w:r>
      <w:r>
        <w:tab/>
        <w:t xml:space="preserve"> </w:t>
      </w:r>
      <w:r>
        <w:tab/>
        <w:t xml:space="preserve"> </w:t>
      </w:r>
      <w:r>
        <w:tab/>
        <w:t xml:space="preserve">070222  </w:t>
      </w:r>
    </w:p>
    <w:p w14:paraId="08025BCA" w14:textId="7843DF72" w:rsidR="00F50937" w:rsidRDefault="002153EF">
      <w:pPr>
        <w:spacing w:after="0" w:line="392" w:lineRule="auto"/>
        <w:ind w:left="859" w:right="2056" w:hanging="7"/>
        <w:rPr>
          <w:rFonts w:ascii="Arial" w:eastAsia="Arial" w:hAnsi="Arial" w:cs="Arial"/>
        </w:rPr>
      </w:pPr>
      <w:r>
        <w:rPr>
          <w:rFonts w:ascii="Arial" w:eastAsia="Arial" w:hAnsi="Arial" w:cs="Arial"/>
          <w:b/>
        </w:rPr>
        <w:t xml:space="preserve">MX Translation:  </w:t>
      </w:r>
      <w:r>
        <w:rPr>
          <w:rFonts w:ascii="Arial" w:eastAsia="Arial" w:hAnsi="Arial" w:cs="Arial"/>
          <w:b/>
        </w:rPr>
        <w:tab/>
        <w:t xml:space="preserve">    </w:t>
      </w:r>
      <w:r>
        <w:t>2007-02-22T13:55:00+01:00</w:t>
      </w:r>
      <w:r>
        <w:rPr>
          <w:rFonts w:ascii="Arial" w:eastAsia="Arial" w:hAnsi="Arial" w:cs="Arial"/>
        </w:rPr>
        <w:t xml:space="preserve"> </w:t>
      </w:r>
    </w:p>
    <w:p w14:paraId="5EE01970" w14:textId="77777777" w:rsidR="000E164E" w:rsidRDefault="000E164E">
      <w:pPr>
        <w:spacing w:after="0" w:line="392" w:lineRule="auto"/>
        <w:ind w:left="859" w:right="2056" w:hanging="7"/>
        <w:rPr>
          <w:rFonts w:ascii="Arial" w:eastAsia="Arial" w:hAnsi="Arial" w:cs="Arial"/>
        </w:rPr>
      </w:pPr>
    </w:p>
    <w:p w14:paraId="7C3CCD4B" w14:textId="57D1D3D4" w:rsidR="00AF048F" w:rsidRDefault="005E409F" w:rsidP="00EC55BF">
      <w:pPr>
        <w:pStyle w:val="Heading3"/>
      </w:pPr>
      <w:bookmarkStart w:id="1228" w:name="_Toc6320422"/>
      <w:bookmarkStart w:id="1229" w:name="_Toc136351241"/>
      <w:r>
        <w:t xml:space="preserve">3.3.7  </w:t>
      </w:r>
      <w:r w:rsidR="002153EF">
        <w:t>MT_To_MXCurrencyAmount</w:t>
      </w:r>
      <w:bookmarkEnd w:id="1228"/>
      <w:bookmarkEnd w:id="1229"/>
      <w:r w:rsidR="002153EF">
        <w:t xml:space="preserve"> </w:t>
      </w:r>
    </w:p>
    <w:p w14:paraId="439CB27B" w14:textId="77777777" w:rsidR="00AF048F" w:rsidRDefault="002153EF">
      <w:pPr>
        <w:spacing w:after="95"/>
        <w:ind w:left="419" w:right="157" w:hanging="7"/>
      </w:pPr>
      <w:r>
        <w:rPr>
          <w:rFonts w:ascii="Arial" w:eastAsia="Arial" w:hAnsi="Arial" w:cs="Arial"/>
          <w:b/>
        </w:rPr>
        <w:t xml:space="preserve">Name </w:t>
      </w:r>
    </w:p>
    <w:p w14:paraId="6D77E961" w14:textId="77777777" w:rsidR="00AF048F" w:rsidRDefault="002153EF">
      <w:pPr>
        <w:spacing w:after="112" w:line="249" w:lineRule="auto"/>
        <w:ind w:left="849" w:right="15" w:hanging="10"/>
      </w:pPr>
      <w:r>
        <w:rPr>
          <w:rFonts w:ascii="Arial" w:eastAsia="Arial" w:hAnsi="Arial" w:cs="Arial"/>
        </w:rPr>
        <w:t xml:space="preserve">MT_To_MXCurrencyAmount </w:t>
      </w:r>
    </w:p>
    <w:p w14:paraId="2C412021" w14:textId="77777777" w:rsidR="00AF048F" w:rsidRDefault="002153EF" w:rsidP="003D1EC3">
      <w:pPr>
        <w:spacing w:after="95"/>
        <w:ind w:left="360" w:right="157" w:hanging="7"/>
      </w:pPr>
      <w:r>
        <w:rPr>
          <w:rFonts w:ascii="Arial" w:eastAsia="Arial" w:hAnsi="Arial" w:cs="Arial"/>
          <w:b/>
        </w:rPr>
        <w:t xml:space="preserve">Business description  </w:t>
      </w:r>
    </w:p>
    <w:p w14:paraId="597A6F6C" w14:textId="422AD743" w:rsidR="00AF048F" w:rsidRPr="003A052F" w:rsidRDefault="002153EF">
      <w:pPr>
        <w:spacing w:after="112" w:line="249" w:lineRule="auto"/>
        <w:ind w:left="849" w:right="15" w:hanging="10"/>
        <w:rPr>
          <w:rFonts w:ascii="Arial" w:eastAsia="Arial" w:hAnsi="Arial" w:cs="Arial"/>
        </w:rPr>
      </w:pPr>
      <w:r>
        <w:rPr>
          <w:rFonts w:ascii="Arial" w:eastAsia="Arial" w:hAnsi="Arial" w:cs="Arial"/>
        </w:rPr>
        <w:t xml:space="preserve">The function translates an MT currency and MT amount to an MX amount with the currency embedded as an XML attribute. The decimal separator “,” is replaced by a </w:t>
      </w:r>
      <w:r w:rsidRPr="003A052F">
        <w:rPr>
          <w:rFonts w:ascii="Arial" w:eastAsia="Arial" w:hAnsi="Arial" w:cs="Arial"/>
        </w:rPr>
        <w:t>“.”.</w:t>
      </w:r>
      <w:r w:rsidR="003A052F" w:rsidRPr="003A052F">
        <w:rPr>
          <w:rFonts w:ascii="Arial" w:eastAsia="Arial" w:hAnsi="Arial" w:cs="Arial"/>
        </w:rPr>
        <w:t xml:space="preserve"> </w:t>
      </w:r>
      <w:r w:rsidRPr="003A052F">
        <w:rPr>
          <w:rFonts w:ascii="Arial" w:eastAsia="Arial" w:hAnsi="Arial" w:cs="Arial"/>
        </w:rPr>
        <w:t xml:space="preserve">If the MT amount ends with a “,” then decimal separator is dropped and the translated MX amount will be an integer. Insignificant zeroes -if any- are deleted.  </w:t>
      </w:r>
    </w:p>
    <w:p w14:paraId="56D0656E" w14:textId="0B700A15" w:rsidR="00483B84" w:rsidRDefault="00483B84">
      <w:pPr>
        <w:spacing w:after="112" w:line="249" w:lineRule="auto"/>
        <w:ind w:left="849" w:right="15" w:hanging="10"/>
      </w:pPr>
      <w:r w:rsidRPr="003A052F">
        <w:rPr>
          <w:rFonts w:ascii="Arial" w:eastAsia="Arial" w:hAnsi="Arial" w:cs="Arial"/>
        </w:rPr>
        <w:t>This is needed to avoid a situation where JPY12345, is translated to 12345.0</w:t>
      </w:r>
      <w:r w:rsidR="00786F20" w:rsidRPr="003A052F">
        <w:rPr>
          <w:rFonts w:ascii="Arial" w:eastAsia="Arial" w:hAnsi="Arial" w:cs="Arial"/>
        </w:rPr>
        <w:t xml:space="preserve"> </w:t>
      </w:r>
      <w:r w:rsidRPr="003A052F">
        <w:rPr>
          <w:rFonts w:ascii="Arial" w:eastAsia="Arial" w:hAnsi="Arial" w:cs="Arial"/>
        </w:rPr>
        <w:t>JPY which is invalid as the JPY currency does not allow decimal digits.</w:t>
      </w:r>
      <w:r>
        <w:rPr>
          <w:rFonts w:ascii="Arial" w:eastAsia="Arial" w:hAnsi="Arial" w:cs="Arial"/>
        </w:rPr>
        <w:t xml:space="preserve">  </w:t>
      </w:r>
    </w:p>
    <w:p w14:paraId="49116F7B" w14:textId="77777777" w:rsidR="00AF048F" w:rsidRDefault="002153EF" w:rsidP="003D1EC3">
      <w:pPr>
        <w:spacing w:after="95"/>
        <w:ind w:left="360" w:right="157"/>
      </w:pPr>
      <w:r>
        <w:rPr>
          <w:rFonts w:ascii="Arial" w:eastAsia="Arial" w:hAnsi="Arial" w:cs="Arial"/>
          <w:b/>
        </w:rPr>
        <w:t xml:space="preserve">Format </w:t>
      </w:r>
    </w:p>
    <w:p w14:paraId="3CEE9514" w14:textId="77777777" w:rsidR="008C0ECC" w:rsidRDefault="002153EF">
      <w:pPr>
        <w:spacing w:after="0" w:line="373" w:lineRule="auto"/>
        <w:ind w:left="849" w:right="886" w:hanging="10"/>
        <w:rPr>
          <w:rFonts w:ascii="Arial" w:eastAsia="Arial" w:hAnsi="Arial" w:cs="Arial"/>
        </w:rPr>
      </w:pPr>
      <w:r>
        <w:rPr>
          <w:rFonts w:ascii="Arial" w:eastAsia="Arial" w:hAnsi="Arial" w:cs="Arial"/>
          <w:b/>
        </w:rPr>
        <w:t>MT_To_MXCurrencyAmount</w:t>
      </w:r>
      <w:r>
        <w:rPr>
          <w:rFonts w:ascii="Arial" w:eastAsia="Arial" w:hAnsi="Arial" w:cs="Arial"/>
        </w:rPr>
        <w:t xml:space="preserve">(MTCurrency, MTAmount ; MXAmount)  </w:t>
      </w:r>
    </w:p>
    <w:p w14:paraId="27DA007A" w14:textId="77777777" w:rsidR="00AF048F" w:rsidRDefault="002153EF">
      <w:pPr>
        <w:spacing w:after="0" w:line="373" w:lineRule="auto"/>
        <w:ind w:left="849" w:right="886" w:hanging="10"/>
      </w:pPr>
      <w:r>
        <w:rPr>
          <w:rFonts w:ascii="Arial" w:eastAsia="Arial" w:hAnsi="Arial" w:cs="Arial"/>
          <w:b/>
        </w:rPr>
        <w:t xml:space="preserve">Input </w:t>
      </w:r>
    </w:p>
    <w:p w14:paraId="7151047C" w14:textId="77777777" w:rsidR="00AF048F" w:rsidRDefault="002153EF">
      <w:pPr>
        <w:spacing w:after="112" w:line="249" w:lineRule="auto"/>
        <w:ind w:left="849" w:right="15" w:hanging="10"/>
      </w:pPr>
      <w:r>
        <w:rPr>
          <w:rFonts w:ascii="Arial" w:eastAsia="Arial" w:hAnsi="Arial" w:cs="Arial"/>
        </w:rPr>
        <w:t xml:space="preserve">MTCurrency: currency in the MT message expressed as 3!a (exactly 3 alphabetic capital letters) </w:t>
      </w:r>
    </w:p>
    <w:p w14:paraId="4C2603C7" w14:textId="1725A8AC" w:rsidR="00AF048F" w:rsidRDefault="002153EF">
      <w:pPr>
        <w:spacing w:after="112" w:line="249" w:lineRule="auto"/>
        <w:ind w:left="849" w:right="15" w:hanging="10"/>
      </w:pPr>
      <w:r>
        <w:rPr>
          <w:rFonts w:ascii="Arial" w:eastAsia="Arial" w:hAnsi="Arial" w:cs="Arial"/>
        </w:rPr>
        <w:t>MTAmount: amount in the MT message expressed as 15d (up to 1</w:t>
      </w:r>
      <w:r w:rsidR="00786F20">
        <w:rPr>
          <w:rFonts w:ascii="Arial" w:eastAsia="Arial" w:hAnsi="Arial" w:cs="Arial"/>
        </w:rPr>
        <w:t>5</w:t>
      </w:r>
      <w:r>
        <w:rPr>
          <w:rFonts w:ascii="Arial" w:eastAsia="Arial" w:hAnsi="Arial" w:cs="Arial"/>
        </w:rPr>
        <w:t xml:space="preserve"> characters including the mandatory decimal separator “,”) </w:t>
      </w:r>
    </w:p>
    <w:p w14:paraId="696BD783" w14:textId="77777777" w:rsidR="00AF048F" w:rsidRDefault="002153EF">
      <w:pPr>
        <w:spacing w:after="95"/>
        <w:ind w:left="859" w:right="157" w:hanging="7"/>
      </w:pPr>
      <w:r>
        <w:rPr>
          <w:rFonts w:ascii="Arial" w:eastAsia="Arial" w:hAnsi="Arial" w:cs="Arial"/>
          <w:b/>
        </w:rPr>
        <w:t xml:space="preserve">Output </w:t>
      </w:r>
    </w:p>
    <w:p w14:paraId="69379DD8" w14:textId="65E6B36A" w:rsidR="00AF048F" w:rsidRDefault="002153EF">
      <w:pPr>
        <w:spacing w:after="112" w:line="249" w:lineRule="auto"/>
        <w:ind w:left="849" w:right="15" w:hanging="10"/>
      </w:pPr>
      <w:r>
        <w:rPr>
          <w:rFonts w:ascii="Arial" w:eastAsia="Arial" w:hAnsi="Arial" w:cs="Arial"/>
        </w:rPr>
        <w:lastRenderedPageBreak/>
        <w:t xml:space="preserve">MXAmount: amount in the MX message typed </w:t>
      </w:r>
      <w:r>
        <w:rPr>
          <w:rFonts w:ascii="Arial" w:eastAsia="Arial" w:hAnsi="Arial" w:cs="Arial"/>
          <w:i/>
        </w:rPr>
        <w:t xml:space="preserve">ActiveOrHistoricCurrencyAndAmount </w:t>
      </w:r>
      <w:r w:rsidR="008C0ECC">
        <w:rPr>
          <w:rFonts w:ascii="Arial" w:eastAsia="Arial" w:hAnsi="Arial" w:cs="Arial"/>
          <w:i/>
        </w:rPr>
        <w:t xml:space="preserve"> or  ActiveCurrencyAndAmount  </w:t>
      </w:r>
      <w:r>
        <w:rPr>
          <w:rFonts w:ascii="Arial" w:eastAsia="Arial" w:hAnsi="Arial" w:cs="Arial"/>
        </w:rPr>
        <w:t>with maximum 18</w:t>
      </w:r>
      <w:r w:rsidR="00CA17CC">
        <w:rPr>
          <w:rFonts w:ascii="Arial" w:eastAsia="Arial" w:hAnsi="Arial" w:cs="Arial"/>
        </w:rPr>
        <w:t xml:space="preserve"> </w:t>
      </w:r>
      <w:r>
        <w:rPr>
          <w:rFonts w:ascii="Arial" w:eastAsia="Arial" w:hAnsi="Arial" w:cs="Arial"/>
        </w:rPr>
        <w:t>digits, maximum 5 fraction digits</w:t>
      </w:r>
      <w:r w:rsidR="008C0ECC">
        <w:rPr>
          <w:rFonts w:ascii="Arial" w:eastAsia="Arial" w:hAnsi="Arial" w:cs="Arial"/>
        </w:rPr>
        <w:t xml:space="preserve"> and minimum inclusive amount is zero. </w:t>
      </w:r>
      <w:r>
        <w:rPr>
          <w:rFonts w:ascii="Arial" w:eastAsia="Arial" w:hAnsi="Arial" w:cs="Arial"/>
        </w:rPr>
        <w:t xml:space="preserve"> </w:t>
      </w:r>
      <w:r w:rsidR="00483B84" w:rsidRPr="004C4926">
        <w:rPr>
          <w:rFonts w:ascii="Arial" w:eastAsia="Arial" w:hAnsi="Arial" w:cs="Arial"/>
        </w:rPr>
        <w:t xml:space="preserve">CBPR+ reduces the number of total digits to 14. </w:t>
      </w:r>
      <w:r w:rsidR="00716EDB">
        <w:rPr>
          <w:rFonts w:ascii="Arial" w:eastAsia="Arial" w:hAnsi="Arial" w:cs="Arial"/>
        </w:rPr>
        <w:t xml:space="preserve">The decimal separator </w:t>
      </w:r>
      <w:r>
        <w:rPr>
          <w:rFonts w:ascii="Arial" w:eastAsia="Arial" w:hAnsi="Arial" w:cs="Arial"/>
        </w:rPr>
        <w:t>“.”</w:t>
      </w:r>
      <w:r w:rsidR="00AF3AE7">
        <w:rPr>
          <w:rFonts w:ascii="Arial" w:eastAsia="Arial" w:hAnsi="Arial" w:cs="Arial"/>
        </w:rPr>
        <w:t xml:space="preserve"> </w:t>
      </w:r>
      <w:r w:rsidR="00031E89">
        <w:rPr>
          <w:rFonts w:ascii="Arial" w:eastAsia="Arial" w:hAnsi="Arial" w:cs="Arial"/>
        </w:rPr>
        <w:t>i</w:t>
      </w:r>
      <w:r w:rsidR="00AF3AE7">
        <w:rPr>
          <w:rFonts w:ascii="Arial" w:eastAsia="Arial" w:hAnsi="Arial" w:cs="Arial"/>
        </w:rPr>
        <w:t>s optional in XML if the amount is an integer</w:t>
      </w:r>
      <w:r>
        <w:rPr>
          <w:rFonts w:ascii="Arial" w:eastAsia="Arial" w:hAnsi="Arial" w:cs="Arial"/>
        </w:rPr>
        <w:t xml:space="preserve">. The currency is embedded as and XML attribute. </w:t>
      </w:r>
    </w:p>
    <w:p w14:paraId="15AF5ED5" w14:textId="77777777" w:rsidR="00AF048F" w:rsidRDefault="002153EF">
      <w:pPr>
        <w:spacing w:after="95"/>
        <w:ind w:left="419" w:right="157" w:hanging="7"/>
      </w:pPr>
      <w:r>
        <w:rPr>
          <w:rFonts w:ascii="Arial" w:eastAsia="Arial" w:hAnsi="Arial" w:cs="Arial"/>
          <w:b/>
        </w:rPr>
        <w:t xml:space="preserve">Preconditions </w:t>
      </w:r>
    </w:p>
    <w:p w14:paraId="03D5D26C" w14:textId="77777777" w:rsidR="00AF048F" w:rsidRDefault="002153EF">
      <w:pPr>
        <w:spacing w:after="112" w:line="249" w:lineRule="auto"/>
        <w:ind w:left="849" w:right="15" w:hanging="10"/>
      </w:pPr>
      <w:r>
        <w:rPr>
          <w:rFonts w:ascii="Arial" w:eastAsia="Arial" w:hAnsi="Arial" w:cs="Arial"/>
        </w:rPr>
        <w:t xml:space="preserve">It is assumed that both MT and MX currencies are either active or active and historic. If it is not the case, validation problem will be expected when the target is more constrained. </w:t>
      </w:r>
    </w:p>
    <w:p w14:paraId="3CF61FD3" w14:textId="77777777" w:rsidR="00AF048F" w:rsidRDefault="002153EF">
      <w:pPr>
        <w:spacing w:after="112" w:line="249" w:lineRule="auto"/>
        <w:ind w:left="849" w:right="15" w:hanging="10"/>
      </w:pPr>
      <w:r>
        <w:rPr>
          <w:rFonts w:ascii="Arial" w:eastAsia="Arial" w:hAnsi="Arial" w:cs="Arial"/>
        </w:rPr>
        <w:t xml:space="preserve">The same level of validation on MT and MX is requested to check pairs of (currency, amount) in terms of allowed decimals number.   </w:t>
      </w:r>
    </w:p>
    <w:p w14:paraId="492FAA08" w14:textId="77777777" w:rsidR="00AF048F" w:rsidRDefault="002153EF">
      <w:pPr>
        <w:spacing w:after="7"/>
        <w:ind w:left="419" w:right="157" w:hanging="7"/>
      </w:pPr>
      <w:r>
        <w:rPr>
          <w:rFonts w:ascii="Arial" w:eastAsia="Arial" w:hAnsi="Arial" w:cs="Arial"/>
          <w:b/>
        </w:rPr>
        <w:t xml:space="preserve">Formal description </w:t>
      </w:r>
    </w:p>
    <w:p w14:paraId="449AE094" w14:textId="77777777" w:rsidR="00AF048F" w:rsidRDefault="002153EF">
      <w:pPr>
        <w:spacing w:after="94" w:line="216" w:lineRule="auto"/>
        <w:ind w:left="846" w:right="8"/>
      </w:pPr>
      <w:r>
        <w:t xml:space="preserve">/*Replace decimal separator “,” by “.”. Amount is a local variable*/ </w:t>
      </w:r>
    </w:p>
    <w:p w14:paraId="04A66848" w14:textId="77777777" w:rsidR="00AF048F" w:rsidRDefault="002153EF">
      <w:pPr>
        <w:ind w:left="846" w:right="8"/>
      </w:pPr>
      <w:r>
        <w:t xml:space="preserve">Amount = </w:t>
      </w:r>
      <w:r>
        <w:rPr>
          <w:b/>
        </w:rPr>
        <w:t>ReplacePattern</w:t>
      </w:r>
      <w:r>
        <w:t xml:space="preserve">(Amount, “,”, “.”) </w:t>
      </w:r>
    </w:p>
    <w:p w14:paraId="7EFB55D0" w14:textId="77777777" w:rsidR="00AF048F" w:rsidRDefault="002153EF">
      <w:pPr>
        <w:spacing w:after="49"/>
        <w:ind w:left="846" w:right="8"/>
      </w:pPr>
      <w:r>
        <w:t xml:space="preserve">/*Delete insignificant zeroes at the left and right*/ </w:t>
      </w:r>
    </w:p>
    <w:p w14:paraId="0B180D98" w14:textId="77777777" w:rsidR="00AF048F" w:rsidRDefault="002153EF">
      <w:pPr>
        <w:ind w:left="846" w:right="8"/>
      </w:pPr>
      <w:r>
        <w:t xml:space="preserve">Amount = </w:t>
      </w:r>
      <w:r>
        <w:rPr>
          <w:b/>
        </w:rPr>
        <w:t>TrimLeft</w:t>
      </w:r>
      <w:r>
        <w:t xml:space="preserve">(Amount, “0”) </w:t>
      </w:r>
    </w:p>
    <w:p w14:paraId="34CE2B9A" w14:textId="2ED23E60" w:rsidR="00AF048F" w:rsidRDefault="002153EF">
      <w:pPr>
        <w:ind w:left="846" w:right="8"/>
      </w:pPr>
      <w:r>
        <w:t xml:space="preserve">Amount = </w:t>
      </w:r>
      <w:r>
        <w:rPr>
          <w:b/>
        </w:rPr>
        <w:t>TrimRight</w:t>
      </w:r>
      <w:r>
        <w:t xml:space="preserve">(Amount, “0”) </w:t>
      </w:r>
    </w:p>
    <w:p w14:paraId="52AFA5A4" w14:textId="044EE960" w:rsidR="00B72882" w:rsidRDefault="00B72882">
      <w:pPr>
        <w:ind w:left="846" w:right="8"/>
      </w:pPr>
    </w:p>
    <w:p w14:paraId="646B934D" w14:textId="77777777" w:rsidR="00AF048F" w:rsidRPr="002C323D" w:rsidRDefault="002153EF">
      <w:pPr>
        <w:spacing w:after="99" w:line="216" w:lineRule="auto"/>
        <w:ind w:left="846" w:right="8"/>
      </w:pPr>
      <w:r w:rsidRPr="002C323D">
        <w:t xml:space="preserve">/*Check whether the amount has a fractional part. If not, the decimal separator is deleted. Position is a local variable and indicates the position of the last character*/ </w:t>
      </w:r>
    </w:p>
    <w:p w14:paraId="0DFEE172" w14:textId="77777777" w:rsidR="00AF048F" w:rsidRPr="002C323D" w:rsidRDefault="002153EF">
      <w:pPr>
        <w:spacing w:after="52"/>
        <w:ind w:left="846" w:right="8"/>
      </w:pPr>
      <w:r w:rsidRPr="002C323D">
        <w:t xml:space="preserve">Position = </w:t>
      </w:r>
      <w:r w:rsidRPr="002C323D">
        <w:rPr>
          <w:b/>
        </w:rPr>
        <w:t>Length</w:t>
      </w:r>
      <w:r w:rsidRPr="002C323D">
        <w:t xml:space="preserve">(Amount)  </w:t>
      </w:r>
    </w:p>
    <w:p w14:paraId="061B782F" w14:textId="77777777" w:rsidR="00AF048F" w:rsidRPr="002C323D" w:rsidRDefault="002153EF">
      <w:pPr>
        <w:spacing w:after="50"/>
        <w:ind w:left="846" w:right="8"/>
      </w:pPr>
      <w:r w:rsidRPr="003D1EC3">
        <w:rPr>
          <w:b/>
        </w:rPr>
        <w:t>IF</w:t>
      </w:r>
      <w:r w:rsidRPr="002C323D">
        <w:t xml:space="preserve"> </w:t>
      </w:r>
      <w:r w:rsidRPr="002C323D">
        <w:rPr>
          <w:b/>
        </w:rPr>
        <w:t>Substring</w:t>
      </w:r>
      <w:r w:rsidRPr="002C323D">
        <w:t xml:space="preserve">(Amount, Position) = “.” </w:t>
      </w:r>
    </w:p>
    <w:p w14:paraId="66DE452A" w14:textId="77777777" w:rsidR="00AF048F" w:rsidRPr="002C323D" w:rsidRDefault="002153EF">
      <w:pPr>
        <w:ind w:left="1427" w:right="8"/>
      </w:pPr>
      <w:r w:rsidRPr="002C323D">
        <w:t xml:space="preserve">MXAmount = </w:t>
      </w:r>
      <w:r w:rsidRPr="002C323D">
        <w:rPr>
          <w:b/>
        </w:rPr>
        <w:t>DeletePattern</w:t>
      </w:r>
      <w:r w:rsidRPr="002C323D">
        <w:t xml:space="preserve">(Amount, “.”) </w:t>
      </w:r>
    </w:p>
    <w:p w14:paraId="78104EE5" w14:textId="77777777" w:rsidR="00AF048F" w:rsidRPr="003D1EC3" w:rsidRDefault="002153EF">
      <w:pPr>
        <w:ind w:left="846" w:right="8"/>
        <w:rPr>
          <w:b/>
        </w:rPr>
      </w:pPr>
      <w:r w:rsidRPr="003D1EC3">
        <w:rPr>
          <w:b/>
        </w:rPr>
        <w:t xml:space="preserve">ELSE </w:t>
      </w:r>
    </w:p>
    <w:p w14:paraId="24AFA3F3" w14:textId="77777777" w:rsidR="00AF048F" w:rsidRDefault="002153EF">
      <w:pPr>
        <w:ind w:left="1426" w:right="8"/>
      </w:pPr>
      <w:r>
        <w:t xml:space="preserve">MXAmount = Amount </w:t>
      </w:r>
    </w:p>
    <w:p w14:paraId="5F0B6513" w14:textId="096F82FF" w:rsidR="00AF048F" w:rsidRDefault="002153EF">
      <w:pPr>
        <w:ind w:left="846" w:right="8"/>
      </w:pPr>
      <w:r w:rsidRPr="003D1EC3">
        <w:rPr>
          <w:b/>
        </w:rPr>
        <w:t>ENDIF</w:t>
      </w:r>
      <w:r>
        <w:t xml:space="preserve"> /*Define currency attribute*/ </w:t>
      </w:r>
    </w:p>
    <w:p w14:paraId="53316923" w14:textId="77777777" w:rsidR="00AF048F" w:rsidRDefault="002153EF">
      <w:pPr>
        <w:spacing w:after="87"/>
        <w:ind w:left="846" w:right="2734"/>
      </w:pPr>
      <w:r>
        <w:t xml:space="preserve">MXAmount.XMLAttribute(Ccy) = MTCurrency   </w:t>
      </w:r>
    </w:p>
    <w:p w14:paraId="0BD583C2" w14:textId="77777777" w:rsidR="008E6D3B" w:rsidRDefault="008E6D3B">
      <w:pPr>
        <w:spacing w:after="0"/>
        <w:ind w:left="419" w:right="157" w:hanging="7"/>
        <w:rPr>
          <w:rFonts w:ascii="Arial" w:eastAsia="Arial" w:hAnsi="Arial" w:cs="Arial"/>
          <w:b/>
        </w:rPr>
      </w:pPr>
    </w:p>
    <w:p w14:paraId="299B43D9" w14:textId="025ED9C8" w:rsidR="00AF048F" w:rsidRDefault="002153EF">
      <w:pPr>
        <w:spacing w:after="0"/>
        <w:ind w:left="419" w:right="157" w:hanging="7"/>
      </w:pPr>
      <w:r>
        <w:rPr>
          <w:rFonts w:ascii="Arial" w:eastAsia="Arial" w:hAnsi="Arial" w:cs="Arial"/>
          <w:b/>
        </w:rPr>
        <w:t xml:space="preserve">Examples </w:t>
      </w:r>
    </w:p>
    <w:tbl>
      <w:tblPr>
        <w:tblStyle w:val="TableGrid"/>
        <w:tblW w:w="5988" w:type="dxa"/>
        <w:tblInd w:w="849" w:type="dxa"/>
        <w:tblLook w:val="04A0" w:firstRow="1" w:lastRow="0" w:firstColumn="1" w:lastColumn="0" w:noHBand="0" w:noVBand="1"/>
      </w:tblPr>
      <w:tblGrid>
        <w:gridCol w:w="2270"/>
        <w:gridCol w:w="3718"/>
      </w:tblGrid>
      <w:tr w:rsidR="00AF048F" w14:paraId="095A2D9C" w14:textId="77777777">
        <w:trPr>
          <w:trHeight w:val="498"/>
        </w:trPr>
        <w:tc>
          <w:tcPr>
            <w:tcW w:w="2270" w:type="dxa"/>
            <w:tcBorders>
              <w:top w:val="nil"/>
              <w:left w:val="nil"/>
              <w:bottom w:val="nil"/>
              <w:right w:val="nil"/>
            </w:tcBorders>
          </w:tcPr>
          <w:p w14:paraId="4486B765" w14:textId="77777777" w:rsidR="00AF048F" w:rsidRDefault="002153EF">
            <w:pPr>
              <w:spacing w:after="0" w:line="259" w:lineRule="auto"/>
              <w:ind w:left="1" w:firstLine="0"/>
            </w:pPr>
            <w:r>
              <w:t xml:space="preserve">MT Source:   </w:t>
            </w:r>
          </w:p>
          <w:p w14:paraId="7F36762E" w14:textId="77777777" w:rsidR="00AF048F" w:rsidRDefault="002153EF">
            <w:pPr>
              <w:spacing w:after="0" w:line="259" w:lineRule="auto"/>
              <w:ind w:left="0" w:firstLine="0"/>
            </w:pPr>
            <w:r>
              <w:t xml:space="preserve">MX Translation:  </w:t>
            </w:r>
          </w:p>
        </w:tc>
        <w:tc>
          <w:tcPr>
            <w:tcW w:w="3717" w:type="dxa"/>
            <w:tcBorders>
              <w:top w:val="nil"/>
              <w:left w:val="nil"/>
              <w:bottom w:val="nil"/>
              <w:right w:val="nil"/>
            </w:tcBorders>
          </w:tcPr>
          <w:p w14:paraId="6760B067" w14:textId="77777777" w:rsidR="00AF048F" w:rsidRDefault="002153EF">
            <w:pPr>
              <w:spacing w:after="0" w:line="259" w:lineRule="auto"/>
              <w:ind w:left="0" w:firstLine="0"/>
            </w:pPr>
            <w:r>
              <w:t xml:space="preserve">USD1548,00 </w:t>
            </w:r>
          </w:p>
          <w:p w14:paraId="035C5CA1" w14:textId="3B62992B" w:rsidR="00AF048F" w:rsidRDefault="002153EF">
            <w:pPr>
              <w:spacing w:after="0" w:line="259" w:lineRule="auto"/>
              <w:ind w:left="0" w:firstLine="0"/>
            </w:pPr>
            <w:r>
              <w:t xml:space="preserve">&lt;Amt Ccy = "USD"&gt;1548&lt;/Amt&gt; </w:t>
            </w:r>
          </w:p>
        </w:tc>
      </w:tr>
      <w:tr w:rsidR="00AF048F" w14:paraId="33E68898" w14:textId="77777777">
        <w:trPr>
          <w:trHeight w:val="461"/>
        </w:trPr>
        <w:tc>
          <w:tcPr>
            <w:tcW w:w="2270" w:type="dxa"/>
            <w:tcBorders>
              <w:top w:val="nil"/>
              <w:left w:val="nil"/>
              <w:bottom w:val="nil"/>
              <w:right w:val="nil"/>
            </w:tcBorders>
          </w:tcPr>
          <w:p w14:paraId="63947816" w14:textId="77777777" w:rsidR="00AF048F" w:rsidRDefault="002153EF">
            <w:pPr>
              <w:spacing w:after="0" w:line="259" w:lineRule="auto"/>
              <w:ind w:left="0" w:firstLine="0"/>
            </w:pPr>
            <w:r>
              <w:t xml:space="preserve">MT Source:   </w:t>
            </w:r>
          </w:p>
          <w:p w14:paraId="51CFC998" w14:textId="77777777" w:rsidR="00AF048F" w:rsidRDefault="002153EF">
            <w:pPr>
              <w:spacing w:after="0" w:line="259" w:lineRule="auto"/>
              <w:ind w:left="0" w:firstLine="0"/>
            </w:pPr>
            <w:r>
              <w:t xml:space="preserve">MX Translation:  </w:t>
            </w:r>
          </w:p>
        </w:tc>
        <w:tc>
          <w:tcPr>
            <w:tcW w:w="3717" w:type="dxa"/>
            <w:tcBorders>
              <w:top w:val="nil"/>
              <w:left w:val="nil"/>
              <w:bottom w:val="nil"/>
              <w:right w:val="nil"/>
            </w:tcBorders>
          </w:tcPr>
          <w:p w14:paraId="2B75B1C0" w14:textId="77777777" w:rsidR="00AF048F" w:rsidRDefault="002153EF">
            <w:pPr>
              <w:spacing w:after="0" w:line="259" w:lineRule="auto"/>
              <w:ind w:left="0" w:firstLine="0"/>
            </w:pPr>
            <w:r>
              <w:t xml:space="preserve">USD1548,50 </w:t>
            </w:r>
          </w:p>
          <w:p w14:paraId="5D30CAF2" w14:textId="77777777" w:rsidR="00AF048F" w:rsidRDefault="002153EF">
            <w:pPr>
              <w:spacing w:after="0" w:line="259" w:lineRule="auto"/>
              <w:ind w:left="0" w:firstLine="0"/>
            </w:pPr>
            <w:r>
              <w:t xml:space="preserve">&lt;Amt Ccy = "USD"&gt;1548.5&lt;/Amt&gt; </w:t>
            </w:r>
          </w:p>
        </w:tc>
      </w:tr>
      <w:tr w:rsidR="00AF048F" w14:paraId="64E2CDA3" w14:textId="77777777">
        <w:trPr>
          <w:trHeight w:val="498"/>
        </w:trPr>
        <w:tc>
          <w:tcPr>
            <w:tcW w:w="2270" w:type="dxa"/>
            <w:tcBorders>
              <w:top w:val="nil"/>
              <w:left w:val="nil"/>
              <w:bottom w:val="nil"/>
              <w:right w:val="nil"/>
            </w:tcBorders>
          </w:tcPr>
          <w:p w14:paraId="2E131187" w14:textId="77777777" w:rsidR="00AF048F" w:rsidRDefault="002153EF">
            <w:pPr>
              <w:spacing w:after="0" w:line="259" w:lineRule="auto"/>
              <w:ind w:left="0" w:firstLine="0"/>
            </w:pPr>
            <w:r>
              <w:t xml:space="preserve">MT Source:   </w:t>
            </w:r>
          </w:p>
          <w:p w14:paraId="2C942782" w14:textId="77777777" w:rsidR="00AF048F" w:rsidRDefault="002153EF">
            <w:pPr>
              <w:spacing w:after="0" w:line="259" w:lineRule="auto"/>
              <w:ind w:left="0" w:firstLine="0"/>
            </w:pPr>
            <w:r>
              <w:t xml:space="preserve">MX Translation:  </w:t>
            </w:r>
          </w:p>
        </w:tc>
        <w:tc>
          <w:tcPr>
            <w:tcW w:w="3717" w:type="dxa"/>
            <w:tcBorders>
              <w:top w:val="nil"/>
              <w:left w:val="nil"/>
              <w:bottom w:val="nil"/>
              <w:right w:val="nil"/>
            </w:tcBorders>
          </w:tcPr>
          <w:p w14:paraId="4ABC7A4C" w14:textId="77777777" w:rsidR="00AF048F" w:rsidRDefault="002153EF">
            <w:pPr>
              <w:spacing w:after="0" w:line="259" w:lineRule="auto"/>
              <w:ind w:left="0" w:firstLine="0"/>
            </w:pPr>
            <w:r>
              <w:t xml:space="preserve">USD1548,33  </w:t>
            </w:r>
          </w:p>
          <w:p w14:paraId="3BAC87CE" w14:textId="77777777" w:rsidR="00AF048F" w:rsidRDefault="002153EF">
            <w:pPr>
              <w:spacing w:after="0" w:line="259" w:lineRule="auto"/>
              <w:ind w:left="0" w:firstLine="0"/>
              <w:jc w:val="both"/>
            </w:pPr>
            <w:r>
              <w:t xml:space="preserve">&lt;Amt Ccy = "USD"&gt;1548.33&lt;/Amt&gt; </w:t>
            </w:r>
          </w:p>
        </w:tc>
      </w:tr>
      <w:tr w:rsidR="00067BF1" w14:paraId="668D508F" w14:textId="77777777">
        <w:trPr>
          <w:trHeight w:val="498"/>
        </w:trPr>
        <w:tc>
          <w:tcPr>
            <w:tcW w:w="2270" w:type="dxa"/>
            <w:tcBorders>
              <w:top w:val="nil"/>
              <w:left w:val="nil"/>
              <w:bottom w:val="nil"/>
              <w:right w:val="nil"/>
            </w:tcBorders>
          </w:tcPr>
          <w:p w14:paraId="459955E2" w14:textId="77777777" w:rsidR="00067BF1" w:rsidRDefault="00067BF1">
            <w:pPr>
              <w:spacing w:after="0" w:line="259" w:lineRule="auto"/>
              <w:ind w:left="0" w:firstLine="0"/>
            </w:pPr>
          </w:p>
          <w:p w14:paraId="668C21B0" w14:textId="18BA7EA6" w:rsidR="00067BF1" w:rsidRDefault="00067BF1">
            <w:pPr>
              <w:spacing w:after="0" w:line="259" w:lineRule="auto"/>
              <w:ind w:left="0" w:firstLine="0"/>
            </w:pPr>
          </w:p>
        </w:tc>
        <w:tc>
          <w:tcPr>
            <w:tcW w:w="3717" w:type="dxa"/>
            <w:tcBorders>
              <w:top w:val="nil"/>
              <w:left w:val="nil"/>
              <w:bottom w:val="nil"/>
              <w:right w:val="nil"/>
            </w:tcBorders>
          </w:tcPr>
          <w:p w14:paraId="28F55367" w14:textId="77777777" w:rsidR="00067BF1" w:rsidRDefault="00067BF1">
            <w:pPr>
              <w:spacing w:after="0" w:line="259" w:lineRule="auto"/>
              <w:ind w:left="0" w:firstLine="0"/>
            </w:pPr>
          </w:p>
        </w:tc>
      </w:tr>
    </w:tbl>
    <w:p w14:paraId="6BF7E451" w14:textId="0CB3A820" w:rsidR="00AF048F" w:rsidRDefault="005E409F" w:rsidP="00EC55BF">
      <w:pPr>
        <w:pStyle w:val="Heading3"/>
      </w:pPr>
      <w:bookmarkStart w:id="1230" w:name="_Toc6320423"/>
      <w:bookmarkStart w:id="1231" w:name="_Toc136351242"/>
      <w:r>
        <w:t xml:space="preserve">3.3.8  </w:t>
      </w:r>
      <w:r w:rsidR="002153EF">
        <w:t>MT70ROC_To_MX35Text</w:t>
      </w:r>
      <w:bookmarkEnd w:id="1230"/>
      <w:bookmarkEnd w:id="1231"/>
      <w:r w:rsidR="002153EF">
        <w:t xml:space="preserve"> </w:t>
      </w:r>
    </w:p>
    <w:p w14:paraId="1FFEEC2B" w14:textId="77777777" w:rsidR="00AF048F" w:rsidRDefault="002153EF">
      <w:pPr>
        <w:spacing w:after="95"/>
        <w:ind w:left="419" w:right="157" w:hanging="7"/>
      </w:pPr>
      <w:r>
        <w:rPr>
          <w:rFonts w:ascii="Arial" w:eastAsia="Arial" w:hAnsi="Arial" w:cs="Arial"/>
          <w:b/>
        </w:rPr>
        <w:t xml:space="preserve">Name </w:t>
      </w:r>
    </w:p>
    <w:p w14:paraId="11B6E11A" w14:textId="77777777" w:rsidR="00AF048F" w:rsidRDefault="002153EF">
      <w:pPr>
        <w:spacing w:after="112" w:line="249" w:lineRule="auto"/>
        <w:ind w:left="849" w:right="15" w:hanging="10"/>
      </w:pPr>
      <w:r>
        <w:rPr>
          <w:rFonts w:ascii="Arial" w:eastAsia="Arial" w:hAnsi="Arial" w:cs="Arial"/>
        </w:rPr>
        <w:t xml:space="preserve">MT70ROC_To_MX35Text </w:t>
      </w:r>
    </w:p>
    <w:p w14:paraId="2FE64DC1" w14:textId="77777777" w:rsidR="00AF048F" w:rsidRDefault="002153EF">
      <w:pPr>
        <w:spacing w:after="95"/>
        <w:ind w:left="419" w:right="157" w:hanging="7"/>
      </w:pPr>
      <w:r>
        <w:rPr>
          <w:rFonts w:ascii="Arial" w:eastAsia="Arial" w:hAnsi="Arial" w:cs="Arial"/>
          <w:b/>
        </w:rPr>
        <w:t xml:space="preserve">Business description  </w:t>
      </w:r>
    </w:p>
    <w:p w14:paraId="3141BE81" w14:textId="77777777" w:rsidR="00AF048F" w:rsidRDefault="002153EF">
      <w:pPr>
        <w:spacing w:after="112" w:line="249" w:lineRule="auto"/>
        <w:ind w:left="849" w:right="15" w:hanging="10"/>
      </w:pPr>
      <w:r>
        <w:rPr>
          <w:rFonts w:ascii="Arial" w:eastAsia="Arial" w:hAnsi="Arial" w:cs="Arial"/>
        </w:rPr>
        <w:t xml:space="preserve">The function isolates the string that follows a code /ROC/ in an MT remittance information field 70 and restricts the output string to maximum 35 characters. </w:t>
      </w:r>
    </w:p>
    <w:p w14:paraId="42362917" w14:textId="77777777" w:rsidR="00AF048F" w:rsidRDefault="002153EF">
      <w:pPr>
        <w:spacing w:after="95"/>
        <w:ind w:left="419" w:right="157" w:hanging="7"/>
      </w:pPr>
      <w:r>
        <w:rPr>
          <w:rFonts w:ascii="Arial" w:eastAsia="Arial" w:hAnsi="Arial" w:cs="Arial"/>
          <w:b/>
        </w:rPr>
        <w:t xml:space="preserve">Format </w:t>
      </w:r>
    </w:p>
    <w:p w14:paraId="32D3231C" w14:textId="77777777" w:rsidR="00AF048F" w:rsidRDefault="002153EF">
      <w:pPr>
        <w:spacing w:after="95"/>
        <w:ind w:left="860" w:right="157" w:hanging="7"/>
      </w:pPr>
      <w:r>
        <w:rPr>
          <w:rFonts w:ascii="Arial" w:eastAsia="Arial" w:hAnsi="Arial" w:cs="Arial"/>
          <w:b/>
        </w:rPr>
        <w:t>MT70ROC_To_MX35Text</w:t>
      </w:r>
      <w:r>
        <w:rPr>
          <w:rFonts w:ascii="Arial" w:eastAsia="Arial" w:hAnsi="Arial" w:cs="Arial"/>
        </w:rPr>
        <w:t xml:space="preserve">(MT70 ; MX35Text) </w:t>
      </w:r>
    </w:p>
    <w:p w14:paraId="68F6B526" w14:textId="77777777" w:rsidR="00AF048F" w:rsidRDefault="002153EF">
      <w:pPr>
        <w:spacing w:after="95"/>
        <w:ind w:left="860" w:right="157" w:hanging="7"/>
      </w:pPr>
      <w:r>
        <w:rPr>
          <w:rFonts w:ascii="Arial" w:eastAsia="Arial" w:hAnsi="Arial" w:cs="Arial"/>
          <w:b/>
        </w:rPr>
        <w:t xml:space="preserve">Input </w:t>
      </w:r>
    </w:p>
    <w:p w14:paraId="5B9053B0" w14:textId="77777777" w:rsidR="00AF048F" w:rsidRDefault="002153EF">
      <w:pPr>
        <w:spacing w:after="112" w:line="249" w:lineRule="auto"/>
        <w:ind w:left="849" w:right="15" w:hanging="10"/>
      </w:pPr>
      <w:r>
        <w:rPr>
          <w:rFonts w:ascii="Arial" w:eastAsia="Arial" w:hAnsi="Arial" w:cs="Arial"/>
        </w:rPr>
        <w:lastRenderedPageBreak/>
        <w:t xml:space="preserve">MT70: remittance information in an MT field 70 (format 4*35x). </w:t>
      </w:r>
    </w:p>
    <w:p w14:paraId="4AE75B75" w14:textId="77777777" w:rsidR="00AF048F" w:rsidRDefault="002153EF">
      <w:pPr>
        <w:spacing w:after="95"/>
        <w:ind w:left="860" w:right="157" w:hanging="7"/>
      </w:pPr>
      <w:r>
        <w:rPr>
          <w:rFonts w:ascii="Arial" w:eastAsia="Arial" w:hAnsi="Arial" w:cs="Arial"/>
          <w:b/>
        </w:rPr>
        <w:t xml:space="preserve">Output </w:t>
      </w:r>
    </w:p>
    <w:p w14:paraId="28AC6D26" w14:textId="77777777" w:rsidR="00AF048F" w:rsidRDefault="002153EF">
      <w:pPr>
        <w:spacing w:after="112" w:line="249" w:lineRule="auto"/>
        <w:ind w:left="849" w:right="15" w:hanging="10"/>
      </w:pPr>
      <w:r>
        <w:rPr>
          <w:rFonts w:ascii="Arial" w:eastAsia="Arial" w:hAnsi="Arial" w:cs="Arial"/>
        </w:rPr>
        <w:t xml:space="preserve">MX35Text: string of characters in the MX message typed </w:t>
      </w:r>
      <w:r>
        <w:rPr>
          <w:rFonts w:ascii="Arial" w:eastAsia="Arial" w:hAnsi="Arial" w:cs="Arial"/>
          <w:i/>
        </w:rPr>
        <w:t>Max35Text</w:t>
      </w:r>
      <w:r>
        <w:rPr>
          <w:rFonts w:ascii="Arial" w:eastAsia="Arial" w:hAnsi="Arial" w:cs="Arial"/>
        </w:rPr>
        <w:t xml:space="preserve">. </w:t>
      </w:r>
    </w:p>
    <w:p w14:paraId="2D14F04B" w14:textId="77777777" w:rsidR="002F3026" w:rsidRDefault="002153EF">
      <w:pPr>
        <w:spacing w:after="0" w:line="367" w:lineRule="auto"/>
        <w:ind w:left="839" w:right="6157" w:hanging="427"/>
        <w:rPr>
          <w:rFonts w:ascii="Arial" w:eastAsia="Arial" w:hAnsi="Arial" w:cs="Arial"/>
          <w:b/>
        </w:rPr>
      </w:pPr>
      <w:r>
        <w:rPr>
          <w:rFonts w:ascii="Arial" w:eastAsia="Arial" w:hAnsi="Arial" w:cs="Arial"/>
          <w:b/>
        </w:rPr>
        <w:t xml:space="preserve">Preconditions </w:t>
      </w:r>
    </w:p>
    <w:p w14:paraId="79E415E1" w14:textId="166681F7" w:rsidR="00AF048F" w:rsidRDefault="002F3026">
      <w:pPr>
        <w:spacing w:after="0" w:line="367" w:lineRule="auto"/>
        <w:ind w:left="839" w:right="6157" w:hanging="427"/>
      </w:pPr>
      <w:r>
        <w:rPr>
          <w:rFonts w:ascii="Arial" w:eastAsia="Arial" w:hAnsi="Arial" w:cs="Arial"/>
          <w:b/>
        </w:rPr>
        <w:t xml:space="preserve">        </w:t>
      </w:r>
      <w:r w:rsidR="002153EF">
        <w:rPr>
          <w:rFonts w:ascii="Arial" w:eastAsia="Arial" w:hAnsi="Arial" w:cs="Arial"/>
        </w:rPr>
        <w:t xml:space="preserve">None. </w:t>
      </w:r>
    </w:p>
    <w:p w14:paraId="3E285917" w14:textId="58B1772D" w:rsidR="00AF048F" w:rsidRDefault="002153EF">
      <w:pPr>
        <w:spacing w:after="9"/>
        <w:ind w:left="419" w:right="157" w:hanging="7"/>
        <w:rPr>
          <w:rFonts w:ascii="Arial" w:eastAsia="Arial" w:hAnsi="Arial" w:cs="Arial"/>
          <w:b/>
        </w:rPr>
      </w:pPr>
      <w:r>
        <w:rPr>
          <w:rFonts w:ascii="Arial" w:eastAsia="Arial" w:hAnsi="Arial" w:cs="Arial"/>
          <w:b/>
        </w:rPr>
        <w:t xml:space="preserve">Formal description </w:t>
      </w:r>
    </w:p>
    <w:p w14:paraId="2B35DC7B" w14:textId="77777777" w:rsidR="00C776C6" w:rsidRDefault="00C776C6">
      <w:pPr>
        <w:spacing w:after="9"/>
        <w:ind w:left="419" w:right="157" w:hanging="7"/>
      </w:pPr>
    </w:p>
    <w:p w14:paraId="2CEEA70A" w14:textId="77777777" w:rsidR="00AF048F" w:rsidRDefault="002153EF" w:rsidP="00C776C6">
      <w:pPr>
        <w:spacing w:line="18" w:lineRule="atLeast"/>
        <w:ind w:left="846" w:right="14"/>
      </w:pPr>
      <w:r>
        <w:t xml:space="preserve">/*MT70 is defined by 4 lines of 35 characters*/ </w:t>
      </w:r>
    </w:p>
    <w:p w14:paraId="21F54A9B" w14:textId="63F759D1" w:rsidR="00AF048F" w:rsidRDefault="002153EF" w:rsidP="002F3026">
      <w:pPr>
        <w:spacing w:after="0" w:line="240" w:lineRule="auto"/>
        <w:ind w:left="849" w:right="14" w:hanging="14"/>
      </w:pPr>
      <w:r>
        <w:t xml:space="preserve">/*Basic function </w:t>
      </w:r>
      <w:r>
        <w:rPr>
          <w:i/>
        </w:rPr>
        <w:t>ExtractBetweenPattern</w:t>
      </w:r>
      <w:r>
        <w:t xml:space="preserve"> extracts the information between the code /ROC/ and one of the other available codes preceded by // i</w:t>
      </w:r>
      <w:r w:rsidR="00B4433D">
        <w:t xml:space="preserve">n field 70: ///INV/, ///RFB/, </w:t>
      </w:r>
      <w:r>
        <w:t>///IPI/</w:t>
      </w:r>
      <w:r w:rsidR="00B4433D">
        <w:t xml:space="preserve"> </w:t>
      </w:r>
      <w:r w:rsidR="00B4433D" w:rsidRPr="00D5005B">
        <w:t>and ///TSU/</w:t>
      </w:r>
      <w:r w:rsidRPr="00D5005B">
        <w:t>.</w:t>
      </w:r>
      <w:r>
        <w:t xml:space="preserve"> </w:t>
      </w:r>
      <w:ins w:id="1232" w:author="BOUVY Martine [3]" w:date="2020-08-07T11:37:00Z">
        <w:r w:rsidR="00B64FFA">
          <w:t xml:space="preserve">From a previous MX to MT translation, other code words could be present like /ULTB/, /ULTD/, /PURP/, /URI/, /RELID/, /SRI/. </w:t>
        </w:r>
      </w:ins>
      <w:ins w:id="1233" w:author="BOUVY Martine [3]" w:date="2020-08-07T11:41:00Z">
        <w:r w:rsidR="00B64FFA">
          <w:t>In order to be generic, the search of one of these code words will be limited to the search of “///”.</w:t>
        </w:r>
      </w:ins>
      <w:del w:id="1234" w:author="BOUVY Martine [3]" w:date="2020-08-07T11:42:00Z">
        <w:r w:rsidDel="00B64FFA">
          <w:delText xml:space="preserve">If none of these codes </w:delText>
        </w:r>
      </w:del>
      <w:ins w:id="1235" w:author="BOUVY Martine [3]" w:date="2020-08-07T11:42:00Z">
        <w:r w:rsidR="00B64FFA">
          <w:t xml:space="preserve">IF “///” </w:t>
        </w:r>
      </w:ins>
      <w:r>
        <w:t>is</w:t>
      </w:r>
      <w:ins w:id="1236" w:author="BOUVY Martine [3]" w:date="2020-08-07T11:42:00Z">
        <w:r w:rsidR="00B64FFA">
          <w:t xml:space="preserve"> not</w:t>
        </w:r>
      </w:ins>
      <w:del w:id="1237" w:author="BOUVY Martine [3]" w:date="2020-08-07T11:42:00Z">
        <w:r w:rsidDel="00B64FFA">
          <w:delText xml:space="preserve"> </w:delText>
        </w:r>
      </w:del>
      <w:r>
        <w:t>encountered, the output string will be the information following /ROC</w:t>
      </w:r>
      <w:r w:rsidR="00C776C6">
        <w:t xml:space="preserve">/ until the end of field 70. If </w:t>
      </w:r>
      <w:r>
        <w:t>the information is spread over more than one line, then the function removes the MT line separator "</w:t>
      </w:r>
      <w:r>
        <w:rPr>
          <w:i/>
          <w:sz w:val="31"/>
          <w:vertAlign w:val="subscript"/>
        </w:rPr>
        <w:t>CRLF</w:t>
      </w:r>
      <w:r>
        <w:t xml:space="preserve">". </w:t>
      </w:r>
      <w:r w:rsidR="00F964AC">
        <w:t xml:space="preserve">If the length of the information is more than 35 char, </w:t>
      </w:r>
      <w:r w:rsidR="00AB75CE">
        <w:t xml:space="preserve">the first 34 characters are extracted followed by “+” to indicate truncation. </w:t>
      </w:r>
      <w:r>
        <w:t xml:space="preserve">MT70ROC is a local variable*/ </w:t>
      </w:r>
    </w:p>
    <w:p w14:paraId="22DA147B" w14:textId="77777777" w:rsidR="00EF06EE" w:rsidRDefault="00EF06EE" w:rsidP="00C776C6">
      <w:pPr>
        <w:spacing w:line="376" w:lineRule="auto"/>
        <w:ind w:left="850" w:right="8" w:firstLine="0"/>
      </w:pPr>
    </w:p>
    <w:p w14:paraId="5A3BE164" w14:textId="67571075" w:rsidR="00AF048F" w:rsidDel="00B64FFA" w:rsidRDefault="002153EF" w:rsidP="00B64FFA">
      <w:pPr>
        <w:ind w:left="846" w:right="8"/>
        <w:rPr>
          <w:del w:id="1238" w:author="BOUVY Martine [3]" w:date="2020-08-07T11:43:00Z"/>
        </w:rPr>
      </w:pPr>
      <w:r>
        <w:t xml:space="preserve">MT70ROC = </w:t>
      </w:r>
      <w:r>
        <w:rPr>
          <w:b/>
        </w:rPr>
        <w:t>ExtractBetweenPat</w:t>
      </w:r>
      <w:r w:rsidR="00FE404A">
        <w:rPr>
          <w:b/>
        </w:rPr>
        <w:t>t</w:t>
      </w:r>
      <w:r>
        <w:rPr>
          <w:b/>
        </w:rPr>
        <w:t>ern</w:t>
      </w:r>
      <w:r>
        <w:t>(MT70, “/ROC/”,</w:t>
      </w:r>
      <w:del w:id="1239" w:author="BOUVY Martine [3]" w:date="2020-08-07T11:43:00Z">
        <w:r w:rsidDel="00B64FFA">
          <w:delText xml:space="preserve"> {“///INV/”, </w:delText>
        </w:r>
      </w:del>
    </w:p>
    <w:p w14:paraId="4642A54D" w14:textId="342191E7" w:rsidR="00AF048F" w:rsidRDefault="002153EF" w:rsidP="00B64FFA">
      <w:pPr>
        <w:ind w:left="846" w:right="8"/>
      </w:pPr>
      <w:del w:id="1240" w:author="BOUVY Martine [3]" w:date="2020-08-07T11:43:00Z">
        <w:r w:rsidDel="00B64FFA">
          <w:delText>“///IPI/”, “///RFB</w:delText>
        </w:r>
        <w:r w:rsidRPr="00D5005B" w:rsidDel="00B64FFA">
          <w:rPr>
            <w:color w:val="auto"/>
          </w:rPr>
          <w:delText>/”</w:delText>
        </w:r>
        <w:r w:rsidR="00AC5E89" w:rsidRPr="00D5005B" w:rsidDel="00B64FFA">
          <w:rPr>
            <w:color w:val="auto"/>
          </w:rPr>
          <w:delText>,“///</w:delText>
        </w:r>
        <w:r w:rsidR="00FE404A" w:rsidRPr="00D5005B" w:rsidDel="00B64FFA">
          <w:rPr>
            <w:color w:val="auto"/>
          </w:rPr>
          <w:delText>TSU</w:delText>
        </w:r>
        <w:r w:rsidR="00591EB9" w:rsidRPr="00D5005B" w:rsidDel="00B64FFA">
          <w:rPr>
            <w:color w:val="auto"/>
          </w:rPr>
          <w:delText>/</w:delText>
        </w:r>
        <w:r w:rsidR="00FE404A" w:rsidRPr="00D5005B" w:rsidDel="00B64FFA">
          <w:delText>”</w:delText>
        </w:r>
        <w:r w:rsidR="00FE404A" w:rsidDel="00B64FFA">
          <w:delText xml:space="preserve"> </w:delText>
        </w:r>
        <w:r w:rsidDel="00B64FFA">
          <w:delText>}</w:delText>
        </w:r>
      </w:del>
      <w:ins w:id="1241" w:author="BOUVY Martine [3]" w:date="2020-08-07T11:43:00Z">
        <w:r w:rsidR="00B64FFA">
          <w:t>”///”</w:t>
        </w:r>
      </w:ins>
      <w:r>
        <w:t xml:space="preserve">) </w:t>
      </w:r>
    </w:p>
    <w:p w14:paraId="6A4A39BA" w14:textId="1135898A" w:rsidR="002914C5" w:rsidRDefault="002914C5">
      <w:pPr>
        <w:ind w:left="846" w:right="8"/>
      </w:pPr>
    </w:p>
    <w:p w14:paraId="05CC4B00" w14:textId="77777777" w:rsidR="00AF048F" w:rsidRDefault="002153EF">
      <w:pPr>
        <w:ind w:left="846" w:right="8"/>
      </w:pPr>
      <w:r>
        <w:t xml:space="preserve">/*Limit the output string to 35 characters*/ </w:t>
      </w:r>
    </w:p>
    <w:p w14:paraId="1AC5A4B3" w14:textId="77777777" w:rsidR="002F3026" w:rsidRDefault="0006209E" w:rsidP="00656557">
      <w:pPr>
        <w:ind w:left="0" w:right="8" w:firstLine="720"/>
      </w:pPr>
      <w:r w:rsidRPr="002F3026">
        <w:rPr>
          <w:b/>
        </w:rPr>
        <w:t>IF</w:t>
      </w:r>
      <w:r>
        <w:t xml:space="preserve"> LENGTH(MT70ROC) &gt; 35 THEN  </w:t>
      </w:r>
    </w:p>
    <w:p w14:paraId="27088483" w14:textId="68A97080" w:rsidR="0006209E" w:rsidRDefault="002F3026" w:rsidP="00656557">
      <w:pPr>
        <w:ind w:left="0" w:right="8" w:firstLine="720"/>
      </w:pPr>
      <w:r>
        <w:t xml:space="preserve">  </w:t>
      </w:r>
      <w:r w:rsidR="002153EF">
        <w:t xml:space="preserve">MX35Text = </w:t>
      </w:r>
      <w:r w:rsidR="0006209E" w:rsidRPr="002F3026">
        <w:rPr>
          <w:b/>
        </w:rPr>
        <w:t>Concatenate</w:t>
      </w:r>
      <w:r w:rsidR="0006209E">
        <w:t>(</w:t>
      </w:r>
      <w:r w:rsidR="002153EF">
        <w:rPr>
          <w:b/>
        </w:rPr>
        <w:t>Substring</w:t>
      </w:r>
      <w:r w:rsidR="002153EF">
        <w:t>(MT70ROC, 1, 3</w:t>
      </w:r>
      <w:r w:rsidR="0006209E">
        <w:t>4</w:t>
      </w:r>
      <w:r w:rsidR="002153EF">
        <w:t>)</w:t>
      </w:r>
      <w:r w:rsidR="0006209E">
        <w:t>, “+”)</w:t>
      </w:r>
    </w:p>
    <w:p w14:paraId="0CD0591B" w14:textId="42DE29C5" w:rsidR="0006209E" w:rsidRPr="002F3026" w:rsidRDefault="002F3026" w:rsidP="002F3026">
      <w:pPr>
        <w:ind w:left="0" w:right="8" w:firstLine="0"/>
        <w:rPr>
          <w:b/>
        </w:rPr>
      </w:pPr>
      <w:r w:rsidRPr="002F3026">
        <w:rPr>
          <w:b/>
        </w:rPr>
        <w:t xml:space="preserve">      </w:t>
      </w:r>
      <w:r w:rsidR="0006209E" w:rsidRPr="002F3026">
        <w:rPr>
          <w:b/>
        </w:rPr>
        <w:t>ELSE</w:t>
      </w:r>
    </w:p>
    <w:p w14:paraId="2FF7072C" w14:textId="46551685" w:rsidR="00AF048F" w:rsidRDefault="002F3026">
      <w:pPr>
        <w:ind w:left="846" w:right="8"/>
      </w:pPr>
      <w:r>
        <w:t xml:space="preserve"> </w:t>
      </w:r>
      <w:r w:rsidR="0006209E">
        <w:t>MX35Text = Substring(MT70ROC,1,35)</w:t>
      </w:r>
      <w:r w:rsidR="002153EF">
        <w:t xml:space="preserve"> </w:t>
      </w:r>
    </w:p>
    <w:p w14:paraId="52601ACB" w14:textId="2A0EA01B" w:rsidR="00656557" w:rsidRPr="002F3026" w:rsidRDefault="002F3026" w:rsidP="002F3026">
      <w:pPr>
        <w:ind w:left="0" w:right="8" w:firstLine="0"/>
        <w:rPr>
          <w:b/>
        </w:rPr>
      </w:pPr>
      <w:r w:rsidRPr="002F3026">
        <w:rPr>
          <w:b/>
        </w:rPr>
        <w:t xml:space="preserve">      </w:t>
      </w:r>
      <w:r w:rsidR="00656557" w:rsidRPr="002F3026">
        <w:rPr>
          <w:b/>
        </w:rPr>
        <w:t>ENDIF</w:t>
      </w:r>
    </w:p>
    <w:p w14:paraId="32DAFCD3" w14:textId="77777777" w:rsidR="00AF048F" w:rsidRDefault="002153EF">
      <w:pPr>
        <w:spacing w:after="99" w:line="259" w:lineRule="auto"/>
        <w:ind w:left="850" w:firstLine="0"/>
      </w:pPr>
      <w:r>
        <w:t xml:space="preserve"> </w:t>
      </w:r>
    </w:p>
    <w:p w14:paraId="1621FC54" w14:textId="77777777" w:rsidR="00AF048F" w:rsidRDefault="002153EF">
      <w:pPr>
        <w:spacing w:after="0" w:line="367" w:lineRule="auto"/>
        <w:ind w:left="839" w:right="6565" w:hanging="427"/>
      </w:pPr>
      <w:r>
        <w:rPr>
          <w:rFonts w:ascii="Arial" w:eastAsia="Arial" w:hAnsi="Arial" w:cs="Arial"/>
          <w:b/>
        </w:rPr>
        <w:t xml:space="preserve">Example 1 MT Source: </w:t>
      </w:r>
    </w:p>
    <w:p w14:paraId="30D9D58B" w14:textId="54522B28" w:rsidR="00AF048F" w:rsidRDefault="00CB4487">
      <w:pPr>
        <w:spacing w:after="142" w:line="216" w:lineRule="auto"/>
        <w:ind w:left="846" w:right="2319"/>
      </w:pPr>
      <w:r>
        <w:t>:70:</w:t>
      </w:r>
      <w:r w:rsidR="002153EF">
        <w:t>/R</w:t>
      </w:r>
      <w:r>
        <w:t xml:space="preserve">OC/CUST123456789///INV/123 </w:t>
      </w:r>
      <w:r w:rsidR="002153EF">
        <w:t xml:space="preserve">dated 03/04/2006  </w:t>
      </w:r>
    </w:p>
    <w:p w14:paraId="2FE203B9" w14:textId="77777777" w:rsidR="00AF048F" w:rsidRDefault="002153EF">
      <w:pPr>
        <w:spacing w:after="7"/>
        <w:ind w:left="859" w:right="157" w:hanging="7"/>
      </w:pPr>
      <w:r>
        <w:rPr>
          <w:rFonts w:ascii="Arial" w:eastAsia="Arial" w:hAnsi="Arial" w:cs="Arial"/>
          <w:b/>
        </w:rPr>
        <w:t xml:space="preserve">MX Translation (to EndToEndId):  </w:t>
      </w:r>
    </w:p>
    <w:p w14:paraId="0CB59BF7" w14:textId="77777777" w:rsidR="00AF048F" w:rsidRDefault="002153EF">
      <w:pPr>
        <w:ind w:left="846" w:right="8"/>
      </w:pPr>
      <w:r>
        <w:t xml:space="preserve">&lt;PmtId&gt; </w:t>
      </w:r>
    </w:p>
    <w:p w14:paraId="2E2CF859" w14:textId="77777777" w:rsidR="00AF048F" w:rsidRDefault="002153EF">
      <w:pPr>
        <w:tabs>
          <w:tab w:val="center" w:pos="849"/>
          <w:tab w:val="center" w:pos="3696"/>
        </w:tabs>
        <w:ind w:left="0" w:firstLine="0"/>
      </w:pPr>
      <w:r>
        <w:rPr>
          <w:rFonts w:ascii="Calibri" w:eastAsia="Calibri" w:hAnsi="Calibri" w:cs="Calibri"/>
          <w:sz w:val="22"/>
        </w:rPr>
        <w:tab/>
      </w:r>
      <w:r>
        <w:t xml:space="preserve"> </w:t>
      </w:r>
      <w:r>
        <w:tab/>
        <w:t xml:space="preserve">&lt;EndToEndId&gt;CUST123456789&lt;/EndToEndId&gt; </w:t>
      </w:r>
    </w:p>
    <w:p w14:paraId="0E4028DB" w14:textId="77777777" w:rsidR="00AF048F" w:rsidRDefault="002153EF">
      <w:pPr>
        <w:ind w:left="846" w:right="8"/>
      </w:pPr>
      <w:r>
        <w:t xml:space="preserve">&lt;/PmtId&gt; </w:t>
      </w:r>
    </w:p>
    <w:p w14:paraId="4E6C07B7" w14:textId="77777777" w:rsidR="00AF048F" w:rsidRDefault="002153EF">
      <w:pPr>
        <w:spacing w:after="102" w:line="259" w:lineRule="auto"/>
        <w:ind w:left="849" w:firstLine="0"/>
      </w:pPr>
      <w:r>
        <w:t xml:space="preserve"> </w:t>
      </w:r>
    </w:p>
    <w:p w14:paraId="2170CD20" w14:textId="77777777" w:rsidR="00AF048F" w:rsidRDefault="002153EF">
      <w:pPr>
        <w:spacing w:after="0" w:line="367" w:lineRule="auto"/>
        <w:ind w:left="839" w:right="6565" w:hanging="427"/>
      </w:pPr>
      <w:r>
        <w:rPr>
          <w:rFonts w:ascii="Arial" w:eastAsia="Arial" w:hAnsi="Arial" w:cs="Arial"/>
          <w:b/>
        </w:rPr>
        <w:t xml:space="preserve">Example 2 MT Source:   </w:t>
      </w:r>
    </w:p>
    <w:p w14:paraId="7F7A0FB3" w14:textId="45AD7565" w:rsidR="00AF048F" w:rsidRDefault="002153EF">
      <w:pPr>
        <w:tabs>
          <w:tab w:val="center" w:pos="1089"/>
          <w:tab w:val="center" w:pos="4444"/>
        </w:tabs>
        <w:ind w:left="0" w:firstLine="0"/>
      </w:pPr>
      <w:r>
        <w:rPr>
          <w:rFonts w:ascii="Calibri" w:eastAsia="Calibri" w:hAnsi="Calibri" w:cs="Calibri"/>
          <w:sz w:val="22"/>
        </w:rPr>
        <w:tab/>
      </w:r>
      <w:r w:rsidR="008E7FF3">
        <w:t xml:space="preserve">       :70:</w:t>
      </w:r>
      <w:r>
        <w:t xml:space="preserve">/INV/Invoice 123 dated 03/04/2006///ROC/A </w:t>
      </w:r>
    </w:p>
    <w:p w14:paraId="08B94662" w14:textId="77777777" w:rsidR="00AF048F" w:rsidRDefault="002153EF">
      <w:pPr>
        <w:tabs>
          <w:tab w:val="center" w:pos="849"/>
          <w:tab w:val="center" w:pos="1418"/>
          <w:tab w:val="center" w:pos="2704"/>
        </w:tabs>
        <w:spacing w:after="89"/>
        <w:ind w:left="0" w:firstLine="0"/>
      </w:pPr>
      <w:r>
        <w:rPr>
          <w:rFonts w:ascii="Calibri" w:eastAsia="Calibri" w:hAnsi="Calibri" w:cs="Calibri"/>
          <w:sz w:val="22"/>
        </w:rPr>
        <w:tab/>
      </w:r>
      <w:r>
        <w:t xml:space="preserve"> </w:t>
      </w:r>
      <w:r>
        <w:tab/>
        <w:t xml:space="preserve"> </w:t>
      </w:r>
      <w:r>
        <w:tab/>
        <w:t xml:space="preserve">C-123456789C  </w:t>
      </w:r>
    </w:p>
    <w:p w14:paraId="46CDD6EC" w14:textId="77777777" w:rsidR="00AF048F" w:rsidRDefault="002153EF">
      <w:pPr>
        <w:spacing w:after="9"/>
        <w:ind w:right="157" w:hanging="7"/>
      </w:pPr>
      <w:r>
        <w:rPr>
          <w:rFonts w:ascii="Arial" w:eastAsia="Arial" w:hAnsi="Arial" w:cs="Arial"/>
          <w:b/>
        </w:rPr>
        <w:t xml:space="preserve">MX Translation (to EndToEndId): </w:t>
      </w:r>
    </w:p>
    <w:p w14:paraId="61BAF3D9" w14:textId="77777777" w:rsidR="00AF048F" w:rsidRDefault="002153EF">
      <w:pPr>
        <w:ind w:left="846" w:right="8"/>
      </w:pPr>
      <w:r>
        <w:t xml:space="preserve">&lt;PmtId&gt; </w:t>
      </w:r>
    </w:p>
    <w:p w14:paraId="5C29BD0C" w14:textId="77777777" w:rsidR="00AF048F" w:rsidRDefault="002153EF">
      <w:pPr>
        <w:tabs>
          <w:tab w:val="center" w:pos="849"/>
          <w:tab w:val="center" w:pos="3697"/>
        </w:tabs>
        <w:ind w:left="0" w:firstLine="0"/>
      </w:pPr>
      <w:r>
        <w:rPr>
          <w:rFonts w:ascii="Calibri" w:eastAsia="Calibri" w:hAnsi="Calibri" w:cs="Calibri"/>
          <w:sz w:val="22"/>
        </w:rPr>
        <w:lastRenderedPageBreak/>
        <w:tab/>
      </w:r>
      <w:r>
        <w:t xml:space="preserve"> </w:t>
      </w:r>
      <w:r>
        <w:tab/>
        <w:t xml:space="preserve">&lt;EndToEndId&gt;AC-123456789C&lt;/EndToEndId&gt; </w:t>
      </w:r>
    </w:p>
    <w:p w14:paraId="484660CE" w14:textId="77777777" w:rsidR="00AF048F" w:rsidRDefault="002153EF">
      <w:pPr>
        <w:spacing w:after="205"/>
        <w:ind w:left="846" w:right="8"/>
      </w:pPr>
      <w:r>
        <w:t xml:space="preserve">&lt;/PmtId&gt; </w:t>
      </w:r>
    </w:p>
    <w:p w14:paraId="4EFCAACF" w14:textId="04118EDB" w:rsidR="00AF048F" w:rsidRDefault="005E409F" w:rsidP="00EC55BF">
      <w:pPr>
        <w:pStyle w:val="Heading3"/>
      </w:pPr>
      <w:bookmarkStart w:id="1242" w:name="_Toc6320424"/>
      <w:bookmarkStart w:id="1243" w:name="_Toc136351243"/>
      <w:r>
        <w:t xml:space="preserve">3.3.9  </w:t>
      </w:r>
      <w:r w:rsidR="002153EF">
        <w:t>MT_To_MXRemittanceInformation</w:t>
      </w:r>
      <w:bookmarkEnd w:id="1242"/>
      <w:bookmarkEnd w:id="1243"/>
      <w:r w:rsidR="002153EF">
        <w:t xml:space="preserve"> </w:t>
      </w:r>
    </w:p>
    <w:p w14:paraId="4E319739" w14:textId="77777777" w:rsidR="00AF048F" w:rsidRDefault="002153EF">
      <w:pPr>
        <w:spacing w:after="95"/>
        <w:ind w:left="419" w:right="157" w:hanging="7"/>
      </w:pPr>
      <w:r>
        <w:rPr>
          <w:rFonts w:ascii="Arial" w:eastAsia="Arial" w:hAnsi="Arial" w:cs="Arial"/>
          <w:b/>
        </w:rPr>
        <w:t xml:space="preserve">Name </w:t>
      </w:r>
    </w:p>
    <w:p w14:paraId="5F833F3F" w14:textId="77777777" w:rsidR="00AF048F" w:rsidRDefault="002153EF">
      <w:pPr>
        <w:spacing w:after="112" w:line="249" w:lineRule="auto"/>
        <w:ind w:left="849" w:right="15" w:hanging="10"/>
      </w:pPr>
      <w:r>
        <w:rPr>
          <w:rFonts w:ascii="Arial" w:eastAsia="Arial" w:hAnsi="Arial" w:cs="Arial"/>
        </w:rPr>
        <w:t xml:space="preserve">MT_To_MXRemittanceInformation </w:t>
      </w:r>
    </w:p>
    <w:p w14:paraId="491E300C" w14:textId="77777777" w:rsidR="00AF048F" w:rsidRDefault="002153EF">
      <w:pPr>
        <w:spacing w:after="95"/>
        <w:ind w:left="419" w:right="157" w:hanging="7"/>
      </w:pPr>
      <w:r>
        <w:rPr>
          <w:rFonts w:ascii="Arial" w:eastAsia="Arial" w:hAnsi="Arial" w:cs="Arial"/>
          <w:b/>
        </w:rPr>
        <w:t xml:space="preserve">Business description  </w:t>
      </w:r>
    </w:p>
    <w:p w14:paraId="2626263C" w14:textId="0D975A58" w:rsidR="00AF048F" w:rsidRDefault="002153EF">
      <w:pPr>
        <w:spacing w:after="112" w:line="249" w:lineRule="auto"/>
        <w:ind w:left="849" w:right="15" w:hanging="10"/>
      </w:pPr>
      <w:r>
        <w:rPr>
          <w:rFonts w:ascii="Arial" w:eastAsia="Arial" w:hAnsi="Arial" w:cs="Arial"/>
        </w:rPr>
        <w:t xml:space="preserve">The function translates an MT remittance information field 70 to an MX </w:t>
      </w:r>
      <w:r w:rsidR="00E850F8">
        <w:rPr>
          <w:rFonts w:ascii="Arial" w:eastAsia="Arial" w:hAnsi="Arial" w:cs="Arial"/>
        </w:rPr>
        <w:t xml:space="preserve">unstructured </w:t>
      </w:r>
      <w:r>
        <w:rPr>
          <w:rFonts w:ascii="Arial" w:eastAsia="Arial" w:hAnsi="Arial" w:cs="Arial"/>
        </w:rPr>
        <w:t xml:space="preserve">remittance information element. </w:t>
      </w:r>
      <w:r w:rsidR="0090523B">
        <w:rPr>
          <w:rFonts w:ascii="Arial" w:eastAsia="Arial" w:hAnsi="Arial" w:cs="Arial"/>
        </w:rPr>
        <w:t>When 2 consecutive lines are concatenated a space is added between them when the first line is not completely filled in. Otherwise it is interpreted as the second line being the continuation of the first line where a word could even be split between the 2 lines.</w:t>
      </w:r>
    </w:p>
    <w:p w14:paraId="20959887" w14:textId="77777777" w:rsidR="00AF048F" w:rsidRDefault="002153EF">
      <w:pPr>
        <w:spacing w:after="95"/>
        <w:ind w:left="419" w:right="157" w:hanging="7"/>
      </w:pPr>
      <w:r>
        <w:rPr>
          <w:rFonts w:ascii="Arial" w:eastAsia="Arial" w:hAnsi="Arial" w:cs="Arial"/>
          <w:b/>
        </w:rPr>
        <w:t xml:space="preserve">Format </w:t>
      </w:r>
    </w:p>
    <w:p w14:paraId="26092685" w14:textId="77777777" w:rsidR="00AF048F" w:rsidRDefault="002153EF">
      <w:pPr>
        <w:spacing w:after="112" w:line="249" w:lineRule="auto"/>
        <w:ind w:left="849" w:right="15" w:hanging="10"/>
      </w:pPr>
      <w:r>
        <w:rPr>
          <w:rFonts w:ascii="Arial" w:eastAsia="Arial" w:hAnsi="Arial" w:cs="Arial"/>
          <w:b/>
        </w:rPr>
        <w:t>MT_To_MXRemittanceInformation</w:t>
      </w:r>
      <w:r>
        <w:rPr>
          <w:rFonts w:ascii="Arial" w:eastAsia="Arial" w:hAnsi="Arial" w:cs="Arial"/>
        </w:rPr>
        <w:t xml:space="preserve">(MT70 ; MXRemittanceInformation) </w:t>
      </w:r>
    </w:p>
    <w:p w14:paraId="48178DFD" w14:textId="77777777" w:rsidR="00AF048F" w:rsidRDefault="002153EF">
      <w:pPr>
        <w:spacing w:after="95"/>
        <w:ind w:left="859" w:right="157" w:hanging="7"/>
      </w:pPr>
      <w:r>
        <w:rPr>
          <w:rFonts w:ascii="Arial" w:eastAsia="Arial" w:hAnsi="Arial" w:cs="Arial"/>
          <w:b/>
        </w:rPr>
        <w:t xml:space="preserve">Input </w:t>
      </w:r>
    </w:p>
    <w:p w14:paraId="4AAEFC4D" w14:textId="77777777" w:rsidR="00E850F8" w:rsidRDefault="002153EF">
      <w:pPr>
        <w:spacing w:line="365" w:lineRule="auto"/>
        <w:ind w:left="849" w:right="1426" w:hanging="10"/>
        <w:rPr>
          <w:rFonts w:ascii="Arial" w:eastAsia="Arial" w:hAnsi="Arial" w:cs="Arial"/>
        </w:rPr>
      </w:pPr>
      <w:r>
        <w:rPr>
          <w:rFonts w:ascii="Arial" w:eastAsia="Arial" w:hAnsi="Arial" w:cs="Arial"/>
        </w:rPr>
        <w:t xml:space="preserve">MT70: remittance information in an MT field 70 (format 4*35x). </w:t>
      </w:r>
    </w:p>
    <w:p w14:paraId="3611E433" w14:textId="77777777" w:rsidR="00AF048F" w:rsidRDefault="002153EF">
      <w:pPr>
        <w:spacing w:line="365" w:lineRule="auto"/>
        <w:ind w:left="849" w:right="1426" w:hanging="10"/>
      </w:pPr>
      <w:r>
        <w:rPr>
          <w:rFonts w:ascii="Arial" w:eastAsia="Arial" w:hAnsi="Arial" w:cs="Arial"/>
          <w:b/>
        </w:rPr>
        <w:t xml:space="preserve">Output </w:t>
      </w:r>
    </w:p>
    <w:p w14:paraId="676C4447" w14:textId="77777777" w:rsidR="00AF048F" w:rsidRDefault="002153EF">
      <w:pPr>
        <w:spacing w:after="112" w:line="249" w:lineRule="auto"/>
        <w:ind w:left="849" w:right="15" w:hanging="10"/>
      </w:pPr>
      <w:r>
        <w:rPr>
          <w:rFonts w:ascii="Arial" w:eastAsia="Arial" w:hAnsi="Arial" w:cs="Arial"/>
        </w:rPr>
        <w:t xml:space="preserve">MXRemittanceInformation: remittance information in the MX message typed </w:t>
      </w:r>
      <w:r>
        <w:rPr>
          <w:rFonts w:ascii="Arial" w:eastAsia="Arial" w:hAnsi="Arial" w:cs="Arial"/>
          <w:i/>
        </w:rPr>
        <w:t>Max140Text</w:t>
      </w:r>
      <w:r>
        <w:rPr>
          <w:rFonts w:ascii="Arial" w:eastAsia="Arial" w:hAnsi="Arial" w:cs="Arial"/>
        </w:rPr>
        <w:t xml:space="preserve">. </w:t>
      </w:r>
    </w:p>
    <w:p w14:paraId="4099F940" w14:textId="77777777" w:rsidR="00194386" w:rsidRDefault="002153EF">
      <w:pPr>
        <w:spacing w:after="0" w:line="367" w:lineRule="auto"/>
        <w:ind w:left="839" w:right="6158" w:hanging="427"/>
        <w:rPr>
          <w:rFonts w:ascii="Arial" w:eastAsia="Arial" w:hAnsi="Arial" w:cs="Arial"/>
          <w:b/>
        </w:rPr>
      </w:pPr>
      <w:r>
        <w:rPr>
          <w:rFonts w:ascii="Arial" w:eastAsia="Arial" w:hAnsi="Arial" w:cs="Arial"/>
          <w:b/>
        </w:rPr>
        <w:t xml:space="preserve">Preconditions </w:t>
      </w:r>
    </w:p>
    <w:p w14:paraId="3F844A22" w14:textId="44CA2FCD" w:rsidR="00AF048F" w:rsidRDefault="00194386">
      <w:pPr>
        <w:spacing w:after="0" w:line="367" w:lineRule="auto"/>
        <w:ind w:left="839" w:right="6158" w:hanging="427"/>
      </w:pPr>
      <w:r>
        <w:rPr>
          <w:rFonts w:ascii="Arial" w:eastAsia="Arial" w:hAnsi="Arial" w:cs="Arial"/>
          <w:b/>
        </w:rPr>
        <w:t xml:space="preserve">      </w:t>
      </w:r>
      <w:r w:rsidR="002153EF">
        <w:rPr>
          <w:rFonts w:ascii="Arial" w:eastAsia="Arial" w:hAnsi="Arial" w:cs="Arial"/>
        </w:rPr>
        <w:t xml:space="preserve">None. </w:t>
      </w:r>
    </w:p>
    <w:p w14:paraId="511CDB3C" w14:textId="77777777" w:rsidR="00AF048F" w:rsidRDefault="002153EF">
      <w:pPr>
        <w:spacing w:after="9"/>
        <w:ind w:left="419" w:right="157" w:hanging="7"/>
      </w:pPr>
      <w:r>
        <w:rPr>
          <w:rFonts w:ascii="Arial" w:eastAsia="Arial" w:hAnsi="Arial" w:cs="Arial"/>
          <w:b/>
        </w:rPr>
        <w:t xml:space="preserve">Formal description </w:t>
      </w:r>
    </w:p>
    <w:p w14:paraId="57EC1B9E" w14:textId="36B13887" w:rsidR="00E850F8" w:rsidRDefault="002153EF" w:rsidP="00715D7D">
      <w:pPr>
        <w:spacing w:after="200" w:line="218" w:lineRule="auto"/>
        <w:ind w:left="849" w:right="8" w:hanging="14"/>
      </w:pPr>
      <w:r>
        <w:t xml:space="preserve">/*MT70 is defined by 4 </w:t>
      </w:r>
      <w:r w:rsidR="00715D7D">
        <w:t>lines of 35 characters. MT70[1]</w:t>
      </w:r>
      <w:r>
        <w:t>indicates the first line, not including the Carriage Return Line Feed “</w:t>
      </w:r>
      <w:r>
        <w:rPr>
          <w:i/>
          <w:sz w:val="31"/>
          <w:vertAlign w:val="subscript"/>
        </w:rPr>
        <w:t>CRLF</w:t>
      </w:r>
      <w:r>
        <w:t>” separator need</w:t>
      </w:r>
      <w:r w:rsidR="00715D7D">
        <w:t xml:space="preserve">ed between consecutive lines in </w:t>
      </w:r>
      <w:r>
        <w:t xml:space="preserve">an MT field with multiple lines*/ </w:t>
      </w:r>
    </w:p>
    <w:p w14:paraId="60BAF392" w14:textId="751CCC6F" w:rsidR="00AF048F" w:rsidRDefault="002153EF" w:rsidP="00553E8A">
      <w:pPr>
        <w:spacing w:after="50"/>
        <w:ind w:left="846" w:right="-81"/>
      </w:pPr>
      <w:r>
        <w:t>/*Concatenate all lines in one string</w:t>
      </w:r>
      <w:r w:rsidR="00874F47">
        <w:t xml:space="preserve">. </w:t>
      </w:r>
      <w:r w:rsidR="00553E8A">
        <w:rPr>
          <w:rFonts w:eastAsia="Arial"/>
        </w:rPr>
        <w:t>When 2 con</w:t>
      </w:r>
      <w:r w:rsidR="00874F47" w:rsidRPr="00553E8A">
        <w:rPr>
          <w:rFonts w:eastAsia="Arial"/>
        </w:rPr>
        <w:t>secutive lines are concatenated a space is added between them when the first line is not completely filled in</w:t>
      </w:r>
      <w:r w:rsidR="00874F47">
        <w:t xml:space="preserve"> </w:t>
      </w:r>
      <w:r>
        <w:t xml:space="preserve">*/  </w:t>
      </w:r>
    </w:p>
    <w:p w14:paraId="1D858466" w14:textId="743D8CAE" w:rsidR="00874F47" w:rsidRDefault="00874F47">
      <w:pPr>
        <w:spacing w:after="50"/>
        <w:ind w:left="846" w:right="2018"/>
      </w:pPr>
    </w:p>
    <w:p w14:paraId="784AD93B" w14:textId="742F7FDA" w:rsidR="008A455B" w:rsidRDefault="008A455B" w:rsidP="00194386">
      <w:pPr>
        <w:spacing w:after="0"/>
        <w:ind w:left="846" w:right="2018"/>
      </w:pPr>
      <w:r>
        <w:t xml:space="preserve">/* Local variable </w:t>
      </w:r>
    </w:p>
    <w:p w14:paraId="27A68F3F" w14:textId="77777777" w:rsidR="00801E85" w:rsidRDefault="008A455B" w:rsidP="00194386">
      <w:pPr>
        <w:spacing w:after="0"/>
        <w:ind w:left="846" w:right="2018"/>
      </w:pPr>
      <w:r>
        <w:t>SPACE : string</w:t>
      </w:r>
    </w:p>
    <w:p w14:paraId="5D48D0F2" w14:textId="51636A3B" w:rsidR="008A455B" w:rsidRDefault="00801E85" w:rsidP="00194386">
      <w:pPr>
        <w:spacing w:after="0"/>
        <w:ind w:left="846" w:right="2018"/>
      </w:pPr>
      <w:r>
        <w:t>i : integer</w:t>
      </w:r>
      <w:r w:rsidR="008A455B">
        <w:t xml:space="preserve"> */</w:t>
      </w:r>
    </w:p>
    <w:p w14:paraId="1474678E" w14:textId="23510876" w:rsidR="008A455B" w:rsidRDefault="008A455B">
      <w:pPr>
        <w:spacing w:after="50"/>
        <w:ind w:left="846" w:right="2018"/>
      </w:pPr>
    </w:p>
    <w:p w14:paraId="76BE5069" w14:textId="1FF67676" w:rsidR="008A455B" w:rsidRDefault="008A455B">
      <w:pPr>
        <w:spacing w:after="50"/>
        <w:ind w:left="846" w:right="2018"/>
      </w:pPr>
      <w:r>
        <w:t>SPACE = “SPACE” character value</w:t>
      </w:r>
    </w:p>
    <w:p w14:paraId="26045D0E" w14:textId="77777777" w:rsidR="00874F47" w:rsidRDefault="00874F47">
      <w:pPr>
        <w:spacing w:after="50"/>
        <w:ind w:left="846" w:right="2018"/>
      </w:pPr>
    </w:p>
    <w:p w14:paraId="491893F4" w14:textId="6BC41944" w:rsidR="00344E8F" w:rsidRDefault="00344E8F">
      <w:pPr>
        <w:spacing w:after="50"/>
        <w:ind w:left="846" w:right="2018"/>
      </w:pPr>
      <w:r w:rsidRPr="00194386">
        <w:rPr>
          <w:b/>
        </w:rPr>
        <w:t>IF</w:t>
      </w:r>
      <w:r w:rsidR="00194386">
        <w:t xml:space="preserve"> </w:t>
      </w:r>
      <w:r w:rsidR="00194386" w:rsidRPr="00194386">
        <w:rPr>
          <w:b/>
        </w:rPr>
        <w:t>Length</w:t>
      </w:r>
      <w:r>
        <w:t>(MT70)&gt; 0 THEN</w:t>
      </w:r>
    </w:p>
    <w:p w14:paraId="2CA7E346" w14:textId="6207C8B0" w:rsidR="00344E8F" w:rsidRDefault="008A455B">
      <w:pPr>
        <w:spacing w:after="50"/>
        <w:ind w:left="846" w:right="2018"/>
      </w:pPr>
      <w:r>
        <w:t xml:space="preserve">   </w:t>
      </w:r>
      <w:r w:rsidR="00344E8F">
        <w:t>MXRemittanceInformation= MT70[1]</w:t>
      </w:r>
    </w:p>
    <w:p w14:paraId="08591282" w14:textId="2445B605" w:rsidR="008A455B" w:rsidRPr="00194386" w:rsidRDefault="008A455B">
      <w:pPr>
        <w:spacing w:after="50"/>
        <w:ind w:left="846" w:right="2018"/>
        <w:rPr>
          <w:b/>
        </w:rPr>
      </w:pPr>
      <w:r w:rsidRPr="00194386">
        <w:rPr>
          <w:b/>
        </w:rPr>
        <w:t>ENDIF</w:t>
      </w:r>
    </w:p>
    <w:p w14:paraId="6E0EFAA7" w14:textId="0D013125" w:rsidR="00344E8F" w:rsidRDefault="00344E8F">
      <w:pPr>
        <w:spacing w:after="50"/>
        <w:ind w:left="846" w:right="2018"/>
      </w:pPr>
    </w:p>
    <w:p w14:paraId="01C70C4C" w14:textId="45CB60DB" w:rsidR="00801E85" w:rsidRDefault="00801E85">
      <w:pPr>
        <w:spacing w:after="50"/>
        <w:ind w:left="846" w:right="2018"/>
      </w:pPr>
      <w:r w:rsidRPr="00194386">
        <w:rPr>
          <w:b/>
        </w:rPr>
        <w:t>For i</w:t>
      </w:r>
      <w:r>
        <w:t xml:space="preserve"> = 2 to 4</w:t>
      </w:r>
    </w:p>
    <w:p w14:paraId="18D90208" w14:textId="6456C4BF" w:rsidR="00344E8F" w:rsidRDefault="008A455B">
      <w:pPr>
        <w:spacing w:after="50"/>
        <w:ind w:left="846" w:right="2018"/>
      </w:pPr>
      <w:r w:rsidRPr="00A2087A">
        <w:rPr>
          <w:b/>
        </w:rPr>
        <w:t>IF</w:t>
      </w:r>
      <w:r w:rsidR="00194386">
        <w:t xml:space="preserve"> </w:t>
      </w:r>
      <w:r w:rsidR="00194386" w:rsidRPr="00194386">
        <w:rPr>
          <w:b/>
        </w:rPr>
        <w:t>Length</w:t>
      </w:r>
      <w:r w:rsidR="00801E85">
        <w:t>(MT70[i</w:t>
      </w:r>
      <w:r w:rsidR="00344E8F">
        <w:t>])&gt; 0 THEN</w:t>
      </w:r>
    </w:p>
    <w:p w14:paraId="21172F6D" w14:textId="0B040D2F" w:rsidR="008A455B" w:rsidRDefault="008A455B">
      <w:pPr>
        <w:spacing w:after="50"/>
        <w:ind w:left="846" w:right="2018"/>
      </w:pPr>
      <w:r>
        <w:t xml:space="preserve">  </w:t>
      </w:r>
      <w:r w:rsidRPr="00A2087A">
        <w:rPr>
          <w:b/>
        </w:rPr>
        <w:t>IF</w:t>
      </w:r>
      <w:r w:rsidR="00194386">
        <w:t xml:space="preserve"> </w:t>
      </w:r>
      <w:r w:rsidR="00194386" w:rsidRPr="00194386">
        <w:rPr>
          <w:b/>
        </w:rPr>
        <w:t>Length</w:t>
      </w:r>
      <w:r w:rsidR="00801E85">
        <w:t>(MT70[i-1</w:t>
      </w:r>
      <w:r>
        <w:t>]) &lt; 35 THEN</w:t>
      </w:r>
    </w:p>
    <w:p w14:paraId="06A10586" w14:textId="789B3100" w:rsidR="008A455B" w:rsidRDefault="008A455B" w:rsidP="00194386">
      <w:pPr>
        <w:spacing w:after="50"/>
        <w:ind w:left="846" w:right="548"/>
      </w:pPr>
      <w:r>
        <w:t xml:space="preserve">     MXRemittanceInformation = </w:t>
      </w:r>
      <w:r w:rsidR="00194386">
        <w:t xml:space="preserve">  </w:t>
      </w:r>
      <w:r w:rsidRPr="00194386">
        <w:rPr>
          <w:b/>
        </w:rPr>
        <w:t>Concatenate</w:t>
      </w:r>
      <w:r>
        <w:t>(MXRemittanceInformation,</w:t>
      </w:r>
      <w:r w:rsidR="00801E85">
        <w:t xml:space="preserve"> SPACE, MT70[i</w:t>
      </w:r>
      <w:r>
        <w:t>])</w:t>
      </w:r>
    </w:p>
    <w:p w14:paraId="38EDF3D1" w14:textId="51F1BA42" w:rsidR="008A455B" w:rsidRDefault="008A455B">
      <w:pPr>
        <w:spacing w:after="50"/>
        <w:ind w:left="846" w:right="2018"/>
      </w:pPr>
    </w:p>
    <w:p w14:paraId="418364B9" w14:textId="61F4E191" w:rsidR="008A455B" w:rsidRPr="00A2087A" w:rsidRDefault="008A455B">
      <w:pPr>
        <w:spacing w:after="50"/>
        <w:ind w:left="846" w:right="2018"/>
        <w:rPr>
          <w:b/>
        </w:rPr>
      </w:pPr>
      <w:r>
        <w:t xml:space="preserve">   </w:t>
      </w:r>
      <w:r w:rsidRPr="00A2087A">
        <w:rPr>
          <w:b/>
        </w:rPr>
        <w:t>ELSE</w:t>
      </w:r>
    </w:p>
    <w:p w14:paraId="61C4D2F8" w14:textId="56D3E665" w:rsidR="008A455B" w:rsidRDefault="008A455B" w:rsidP="008A455B">
      <w:pPr>
        <w:spacing w:after="50"/>
        <w:ind w:left="846" w:right="2018"/>
      </w:pPr>
      <w:r>
        <w:t xml:space="preserve">     MXRemittanceInformation = </w:t>
      </w:r>
      <w:r w:rsidRPr="00194386">
        <w:rPr>
          <w:b/>
        </w:rPr>
        <w:t>Concatenate</w:t>
      </w:r>
      <w:r>
        <w:t>(MXRemittanceInformation,</w:t>
      </w:r>
      <w:r w:rsidR="00801E85">
        <w:t>MT70[i</w:t>
      </w:r>
      <w:r>
        <w:t>])</w:t>
      </w:r>
    </w:p>
    <w:p w14:paraId="09BCEB5B" w14:textId="73AE34B1" w:rsidR="008A455B" w:rsidRDefault="008A455B" w:rsidP="008A455B">
      <w:pPr>
        <w:spacing w:after="50"/>
        <w:ind w:left="846" w:right="2018"/>
      </w:pPr>
    </w:p>
    <w:p w14:paraId="7D2852F9" w14:textId="1150D360" w:rsidR="008A455B" w:rsidRPr="00A2087A" w:rsidRDefault="00801E85" w:rsidP="008A455B">
      <w:pPr>
        <w:spacing w:after="50"/>
        <w:ind w:left="846" w:right="2018"/>
        <w:rPr>
          <w:b/>
        </w:rPr>
      </w:pPr>
      <w:r>
        <w:t xml:space="preserve">  </w:t>
      </w:r>
      <w:r w:rsidR="008A455B" w:rsidRPr="00A2087A">
        <w:rPr>
          <w:b/>
        </w:rPr>
        <w:t>ENDIF</w:t>
      </w:r>
    </w:p>
    <w:p w14:paraId="64C9C5D1" w14:textId="5D8A51CA" w:rsidR="00801E85" w:rsidRPr="00A2087A" w:rsidRDefault="00801E85" w:rsidP="008A455B">
      <w:pPr>
        <w:spacing w:after="50"/>
        <w:ind w:left="846" w:right="2018"/>
        <w:rPr>
          <w:b/>
        </w:rPr>
      </w:pPr>
      <w:r w:rsidRPr="00A2087A">
        <w:rPr>
          <w:b/>
        </w:rPr>
        <w:t>ENDIF</w:t>
      </w:r>
    </w:p>
    <w:p w14:paraId="1E70A0D4" w14:textId="7BAF6C70" w:rsidR="00801E85" w:rsidRDefault="00801E85" w:rsidP="008A455B">
      <w:pPr>
        <w:spacing w:after="50"/>
        <w:ind w:left="846" w:right="2018"/>
      </w:pPr>
    </w:p>
    <w:p w14:paraId="13DFFE86" w14:textId="7F4EF6AB" w:rsidR="00801E85" w:rsidRPr="00194386" w:rsidRDefault="00801E85" w:rsidP="008A455B">
      <w:pPr>
        <w:spacing w:after="50"/>
        <w:ind w:left="846" w:right="2018"/>
        <w:rPr>
          <w:b/>
        </w:rPr>
      </w:pPr>
      <w:r w:rsidRPr="00194386">
        <w:rPr>
          <w:b/>
        </w:rPr>
        <w:t>Next i</w:t>
      </w:r>
    </w:p>
    <w:p w14:paraId="6A5AF062" w14:textId="2BB0A5B8" w:rsidR="00AF048F" w:rsidRDefault="00AF048F">
      <w:pPr>
        <w:spacing w:after="0" w:line="259" w:lineRule="auto"/>
        <w:ind w:left="850" w:firstLine="0"/>
      </w:pPr>
    </w:p>
    <w:p w14:paraId="3DC4DD08" w14:textId="77777777" w:rsidR="00AF048F" w:rsidRDefault="002153EF">
      <w:pPr>
        <w:spacing w:after="0" w:line="365" w:lineRule="auto"/>
        <w:ind w:left="839" w:right="6564" w:hanging="427"/>
      </w:pPr>
      <w:r>
        <w:rPr>
          <w:rFonts w:ascii="Arial" w:eastAsia="Arial" w:hAnsi="Arial" w:cs="Arial"/>
          <w:b/>
        </w:rPr>
        <w:t xml:space="preserve">Example  MT Source: </w:t>
      </w:r>
    </w:p>
    <w:p w14:paraId="05C89980" w14:textId="77777777" w:rsidR="00BE6FD0" w:rsidRDefault="00BE6FD0">
      <w:pPr>
        <w:spacing w:after="140" w:line="216" w:lineRule="auto"/>
        <w:ind w:left="846" w:right="1482"/>
      </w:pPr>
      <w:r>
        <w:t>:70:</w:t>
      </w:r>
      <w:r w:rsidR="002153EF">
        <w:t xml:space="preserve">/ROC/CUST123456789///INV/Invoice 12  </w:t>
      </w:r>
      <w:r w:rsidR="002153EF">
        <w:tab/>
        <w:t xml:space="preserve"> </w:t>
      </w:r>
      <w:r w:rsidR="002153EF">
        <w:tab/>
      </w:r>
    </w:p>
    <w:p w14:paraId="4460584B" w14:textId="21A7F6BC" w:rsidR="00AF048F" w:rsidRDefault="002153EF">
      <w:pPr>
        <w:spacing w:after="140" w:line="216" w:lineRule="auto"/>
        <w:ind w:left="846" w:right="1482"/>
      </w:pPr>
      <w:r>
        <w:t>3</w:t>
      </w:r>
      <w:r w:rsidR="00BE6FD0">
        <w:t xml:space="preserve"> </w:t>
      </w:r>
      <w:r>
        <w:t xml:space="preserve">dated 03/04/2006  </w:t>
      </w:r>
    </w:p>
    <w:p w14:paraId="3F280DA9" w14:textId="77777777" w:rsidR="00AF048F" w:rsidRDefault="002153EF">
      <w:pPr>
        <w:spacing w:after="9"/>
        <w:ind w:left="859" w:right="157" w:hanging="7"/>
      </w:pPr>
      <w:r>
        <w:rPr>
          <w:rFonts w:ascii="Arial" w:eastAsia="Arial" w:hAnsi="Arial" w:cs="Arial"/>
          <w:b/>
        </w:rPr>
        <w:t xml:space="preserve">MX Translation (to RemittanceInformation\Unstructured):  </w:t>
      </w:r>
    </w:p>
    <w:p w14:paraId="7EA0F31E" w14:textId="77777777" w:rsidR="00AF048F" w:rsidRDefault="002153EF">
      <w:pPr>
        <w:ind w:left="846" w:right="8"/>
      </w:pPr>
      <w:r>
        <w:t xml:space="preserve">&lt;RmtInf&gt; </w:t>
      </w:r>
    </w:p>
    <w:p w14:paraId="1636C354" w14:textId="5E744001" w:rsidR="00AF048F" w:rsidRDefault="002153EF" w:rsidP="00FC3E07">
      <w:pPr>
        <w:ind w:left="1426" w:right="8"/>
      </w:pPr>
      <w:r>
        <w:t>&lt;Ustrd&gt;/ROC/CUST12</w:t>
      </w:r>
      <w:r w:rsidR="00FC3E07">
        <w:t xml:space="preserve">3456789///INV/Invoice 123 dated </w:t>
      </w:r>
      <w:r>
        <w:t xml:space="preserve">03/04/2006&lt;/Ustrd&gt; </w:t>
      </w:r>
    </w:p>
    <w:p w14:paraId="4DF03D77" w14:textId="77777777" w:rsidR="00AF048F" w:rsidRDefault="002153EF">
      <w:pPr>
        <w:spacing w:after="205"/>
        <w:ind w:left="846" w:right="8"/>
      </w:pPr>
      <w:r>
        <w:t xml:space="preserve">&lt;/RmtInf&gt; </w:t>
      </w:r>
    </w:p>
    <w:p w14:paraId="6F8F07B2" w14:textId="105C993E" w:rsidR="00AF048F" w:rsidRDefault="002153EF" w:rsidP="00FC3E07">
      <w:pPr>
        <w:pStyle w:val="Heading3"/>
      </w:pPr>
      <w:bookmarkStart w:id="1244" w:name="_Toc6320427"/>
      <w:r>
        <w:tab/>
      </w:r>
      <w:bookmarkEnd w:id="1244"/>
      <w:r>
        <w:t xml:space="preserve"> </w:t>
      </w:r>
    </w:p>
    <w:p w14:paraId="3B968D98" w14:textId="31ABDD6F" w:rsidR="005D4966" w:rsidRDefault="005D4966" w:rsidP="00EC55BF">
      <w:pPr>
        <w:pStyle w:val="Heading3"/>
      </w:pPr>
      <w:bookmarkStart w:id="1245" w:name="_Toc136351244"/>
      <w:bookmarkStart w:id="1246" w:name="_Toc6320428"/>
      <w:r>
        <w:t>3.3.1</w:t>
      </w:r>
      <w:r w:rsidR="00FC3E07">
        <w:t>0</w:t>
      </w:r>
      <w:r w:rsidR="005E409F">
        <w:t xml:space="preserve">  </w:t>
      </w:r>
      <w:r>
        <w:t>MT72_To_MXText</w:t>
      </w:r>
      <w:bookmarkEnd w:id="1245"/>
      <w:r>
        <w:t xml:space="preserve">  </w:t>
      </w:r>
    </w:p>
    <w:p w14:paraId="19C2C382" w14:textId="77777777" w:rsidR="005D4966" w:rsidRDefault="005D4966" w:rsidP="005D4966">
      <w:pPr>
        <w:spacing w:after="95"/>
        <w:ind w:left="419" w:right="157" w:hanging="7"/>
      </w:pPr>
      <w:r>
        <w:rPr>
          <w:rFonts w:ascii="Arial" w:eastAsia="Arial" w:hAnsi="Arial" w:cs="Arial"/>
          <w:b/>
        </w:rPr>
        <w:t xml:space="preserve">Name </w:t>
      </w:r>
    </w:p>
    <w:p w14:paraId="5FD30A0C" w14:textId="77777777" w:rsidR="005D4966" w:rsidRDefault="005D4966" w:rsidP="005D4966">
      <w:pPr>
        <w:spacing w:after="112" w:line="249" w:lineRule="auto"/>
        <w:ind w:left="849" w:right="15" w:hanging="10"/>
      </w:pPr>
      <w:r>
        <w:rPr>
          <w:rFonts w:ascii="Arial" w:eastAsia="Arial" w:hAnsi="Arial" w:cs="Arial"/>
        </w:rPr>
        <w:t xml:space="preserve">MT72_To_MXText  </w:t>
      </w:r>
    </w:p>
    <w:p w14:paraId="3E355490" w14:textId="77777777" w:rsidR="005D4966" w:rsidRDefault="005D4966" w:rsidP="005D4966">
      <w:pPr>
        <w:spacing w:after="95"/>
        <w:ind w:left="419" w:right="157" w:hanging="7"/>
      </w:pPr>
      <w:r>
        <w:rPr>
          <w:rFonts w:ascii="Arial" w:eastAsia="Arial" w:hAnsi="Arial" w:cs="Arial"/>
          <w:b/>
        </w:rPr>
        <w:t xml:space="preserve">Business description  </w:t>
      </w:r>
    </w:p>
    <w:p w14:paraId="1EF9E8DD" w14:textId="65E6D3B8" w:rsidR="005D4966" w:rsidRDefault="005D4966" w:rsidP="005D4966">
      <w:pPr>
        <w:spacing w:after="112" w:line="249" w:lineRule="auto"/>
        <w:ind w:left="849" w:right="15" w:hanging="10"/>
      </w:pPr>
      <w:r>
        <w:rPr>
          <w:rFonts w:ascii="Arial" w:eastAsia="Arial" w:hAnsi="Arial" w:cs="Arial"/>
        </w:rPr>
        <w:t>The function isolates the information following a code (passed as input parameter of the function) in an MT field 72 and restricts the MX output string to a maximum length (passed as input parameter of the function).  The code is deleted in the returned information. If the length of the extracted information without the code is longer than the length parameter, sign “+” is return</w:t>
      </w:r>
      <w:r w:rsidR="008E4760">
        <w:rPr>
          <w:rFonts w:ascii="Arial" w:eastAsia="Arial" w:hAnsi="Arial" w:cs="Arial"/>
        </w:rPr>
        <w:t>ed</w:t>
      </w:r>
      <w:r>
        <w:rPr>
          <w:rFonts w:ascii="Arial" w:eastAsia="Arial" w:hAnsi="Arial" w:cs="Arial"/>
        </w:rPr>
        <w:t xml:space="preserve"> in the last character to indicate truncation of the information. </w:t>
      </w:r>
    </w:p>
    <w:p w14:paraId="746723E0" w14:textId="77777777" w:rsidR="005D4966" w:rsidRDefault="005D4966" w:rsidP="005D4966">
      <w:pPr>
        <w:spacing w:after="95"/>
        <w:ind w:left="419" w:right="157" w:hanging="7"/>
      </w:pPr>
      <w:r>
        <w:rPr>
          <w:rFonts w:ascii="Arial" w:eastAsia="Arial" w:hAnsi="Arial" w:cs="Arial"/>
          <w:b/>
        </w:rPr>
        <w:t xml:space="preserve">Format </w:t>
      </w:r>
    </w:p>
    <w:p w14:paraId="33D82E0E" w14:textId="77777777" w:rsidR="005D4966" w:rsidRDefault="005D4966" w:rsidP="005D4966">
      <w:pPr>
        <w:spacing w:after="112" w:line="249" w:lineRule="auto"/>
        <w:ind w:left="849" w:right="15" w:hanging="10"/>
      </w:pPr>
      <w:r>
        <w:rPr>
          <w:rFonts w:ascii="Arial" w:eastAsia="Arial" w:hAnsi="Arial" w:cs="Arial"/>
          <w:b/>
        </w:rPr>
        <w:t>MT72_To_MXText</w:t>
      </w:r>
      <w:r>
        <w:rPr>
          <w:rFonts w:ascii="Arial" w:eastAsia="Arial" w:hAnsi="Arial" w:cs="Arial"/>
        </w:rPr>
        <w:t xml:space="preserve">(MT72, MTCode, Length ; MXText) </w:t>
      </w:r>
    </w:p>
    <w:p w14:paraId="076B954C" w14:textId="77777777" w:rsidR="005D4966" w:rsidRDefault="005D4966" w:rsidP="005D4966">
      <w:pPr>
        <w:spacing w:after="95"/>
        <w:ind w:left="860" w:right="157" w:hanging="7"/>
      </w:pPr>
      <w:r>
        <w:rPr>
          <w:rFonts w:ascii="Arial" w:eastAsia="Arial" w:hAnsi="Arial" w:cs="Arial"/>
          <w:b/>
        </w:rPr>
        <w:t xml:space="preserve">Input </w:t>
      </w:r>
    </w:p>
    <w:p w14:paraId="454B3FA7" w14:textId="77777777" w:rsidR="005D4966" w:rsidRDefault="005D4966" w:rsidP="005D4966">
      <w:pPr>
        <w:spacing w:after="60" w:line="304" w:lineRule="auto"/>
        <w:ind w:left="849" w:right="15" w:hanging="10"/>
      </w:pPr>
      <w:r>
        <w:rPr>
          <w:rFonts w:ascii="Arial" w:eastAsia="Arial" w:hAnsi="Arial" w:cs="Arial"/>
        </w:rPr>
        <w:t xml:space="preserve">MT72: content of an MT field 72 with format 6*35x (6 lines of 35 characters). MTCode: code as used in an MT field 72 (for example /REC/, /ACC/, /BNF/…).  </w:t>
      </w:r>
    </w:p>
    <w:p w14:paraId="72D5C899" w14:textId="77777777" w:rsidR="005D4966" w:rsidRDefault="005D4966" w:rsidP="005D4966">
      <w:pPr>
        <w:spacing w:after="112" w:line="249" w:lineRule="auto"/>
        <w:ind w:left="849" w:right="15" w:hanging="10"/>
      </w:pPr>
      <w:r>
        <w:rPr>
          <w:rFonts w:ascii="Arial" w:eastAsia="Arial" w:hAnsi="Arial" w:cs="Arial"/>
        </w:rPr>
        <w:t xml:space="preserve">Length: maximum length of the output string.  </w:t>
      </w:r>
    </w:p>
    <w:p w14:paraId="0E7D9B1C" w14:textId="77777777" w:rsidR="005D4966" w:rsidRDefault="005D4966" w:rsidP="005D4966">
      <w:pPr>
        <w:spacing w:after="95"/>
        <w:ind w:left="860" w:right="157" w:hanging="7"/>
      </w:pPr>
      <w:r>
        <w:rPr>
          <w:rFonts w:ascii="Arial" w:eastAsia="Arial" w:hAnsi="Arial" w:cs="Arial"/>
          <w:b/>
        </w:rPr>
        <w:t xml:space="preserve">Output </w:t>
      </w:r>
    </w:p>
    <w:p w14:paraId="03B428AA" w14:textId="77777777" w:rsidR="005D4966" w:rsidRDefault="005D4966" w:rsidP="005D4966">
      <w:pPr>
        <w:spacing w:after="112" w:line="249" w:lineRule="auto"/>
        <w:ind w:left="849" w:right="15" w:hanging="10"/>
      </w:pPr>
      <w:r>
        <w:rPr>
          <w:rFonts w:ascii="Arial" w:eastAsia="Arial" w:hAnsi="Arial" w:cs="Arial"/>
        </w:rPr>
        <w:t xml:space="preserve">MXText: MX string of characters. </w:t>
      </w:r>
    </w:p>
    <w:p w14:paraId="3188AAAB" w14:textId="77777777" w:rsidR="005D4966" w:rsidRDefault="005D4966" w:rsidP="005D4966">
      <w:pPr>
        <w:spacing w:after="0" w:line="370" w:lineRule="auto"/>
        <w:ind w:left="839" w:right="6157" w:hanging="427"/>
      </w:pPr>
      <w:r>
        <w:rPr>
          <w:rFonts w:ascii="Arial" w:eastAsia="Arial" w:hAnsi="Arial" w:cs="Arial"/>
          <w:b/>
        </w:rPr>
        <w:t xml:space="preserve">Preconditions </w:t>
      </w:r>
      <w:r>
        <w:rPr>
          <w:rFonts w:ascii="Arial" w:eastAsia="Arial" w:hAnsi="Arial" w:cs="Arial"/>
        </w:rPr>
        <w:t xml:space="preserve">None. </w:t>
      </w:r>
    </w:p>
    <w:p w14:paraId="630842B4" w14:textId="77777777" w:rsidR="005D4966" w:rsidRDefault="005D4966" w:rsidP="005D4966">
      <w:pPr>
        <w:spacing w:after="258"/>
        <w:ind w:left="419" w:right="157" w:hanging="7"/>
      </w:pPr>
      <w:r>
        <w:rPr>
          <w:rFonts w:ascii="Arial" w:eastAsia="Arial" w:hAnsi="Arial" w:cs="Arial"/>
          <w:b/>
        </w:rPr>
        <w:t xml:space="preserve">Formal description </w:t>
      </w:r>
    </w:p>
    <w:p w14:paraId="4EF3D266" w14:textId="2D1D05EC" w:rsidR="005D4966" w:rsidRDefault="005D4966" w:rsidP="00EA65F0">
      <w:pPr>
        <w:spacing w:after="0" w:line="218" w:lineRule="auto"/>
        <w:ind w:left="849" w:right="14" w:hanging="14"/>
      </w:pPr>
      <w:r>
        <w:lastRenderedPageBreak/>
        <w:t>/*Field 72 is defined by 6 lines of 35 characters with “//” as line</w:t>
      </w:r>
      <w:r w:rsidR="006926F5">
        <w:t xml:space="preserve"> </w:t>
      </w:r>
      <w:r>
        <w:t>continuation pattern and MT line separator “</w:t>
      </w:r>
      <w:r>
        <w:rPr>
          <w:i/>
          <w:sz w:val="31"/>
          <w:vertAlign w:val="subscript"/>
        </w:rPr>
        <w:t>CRLF</w:t>
      </w:r>
      <w:r>
        <w:t xml:space="preserve">” between consecutive lines*/ </w:t>
      </w:r>
    </w:p>
    <w:p w14:paraId="7ADB792E" w14:textId="77777777" w:rsidR="005D4966" w:rsidRDefault="005D4966" w:rsidP="006926F5">
      <w:pPr>
        <w:spacing w:after="0"/>
        <w:ind w:left="846" w:right="8"/>
      </w:pPr>
      <w:r>
        <w:t xml:space="preserve">/*Basic function </w:t>
      </w:r>
      <w:r>
        <w:rPr>
          <w:i/>
        </w:rPr>
        <w:t>ExtractLines</w:t>
      </w:r>
      <w:r>
        <w:t xml:space="preserve"> extracts the information with the </w:t>
      </w:r>
    </w:p>
    <w:p w14:paraId="50C4C9A7" w14:textId="77777777" w:rsidR="005D4966" w:rsidRDefault="005D4966" w:rsidP="00EA65F0">
      <w:pPr>
        <w:spacing w:after="0" w:line="18" w:lineRule="atLeast"/>
        <w:ind w:left="849" w:right="14" w:hanging="14"/>
      </w:pPr>
      <w:r>
        <w:t>MTCode. If the information is spread over more than 1 line, then the function removes the MT line separator "</w:t>
      </w:r>
      <w:r>
        <w:rPr>
          <w:i/>
          <w:sz w:val="31"/>
          <w:vertAlign w:val="subscript"/>
        </w:rPr>
        <w:t>CRLF</w:t>
      </w:r>
      <w:r>
        <w:t xml:space="preserve">" and replaces the continuation pattern "//" by a space “ ”. </w:t>
      </w:r>
    </w:p>
    <w:p w14:paraId="2878F3E5" w14:textId="77777777" w:rsidR="005D4966" w:rsidRDefault="005D4966" w:rsidP="00EA65F0">
      <w:pPr>
        <w:spacing w:after="0" w:line="18" w:lineRule="atLeast"/>
        <w:ind w:left="849" w:right="14" w:hanging="14"/>
      </w:pPr>
      <w:r>
        <w:t xml:space="preserve">MT72Extract is a local variable*/ </w:t>
      </w:r>
    </w:p>
    <w:p w14:paraId="43316511" w14:textId="77777777" w:rsidR="005D4966" w:rsidRDefault="005D4966" w:rsidP="005D4966">
      <w:pPr>
        <w:ind w:left="846" w:right="8"/>
      </w:pPr>
    </w:p>
    <w:p w14:paraId="4F396E12" w14:textId="6047DC44" w:rsidR="005D4966" w:rsidRDefault="00EA65F0" w:rsidP="00EA65F0">
      <w:pPr>
        <w:ind w:left="846" w:right="8"/>
      </w:pPr>
      <w:r>
        <w:t xml:space="preserve">MT72Extract = </w:t>
      </w:r>
      <w:r w:rsidR="005D4966">
        <w:rPr>
          <w:b/>
        </w:rPr>
        <w:t>ExtractLines</w:t>
      </w:r>
      <w:r w:rsidR="005D4966">
        <w:t xml:space="preserve">(MT72, MTCode, “//”) </w:t>
      </w:r>
    </w:p>
    <w:p w14:paraId="3FD9F74B" w14:textId="77777777" w:rsidR="00DF1DA9" w:rsidRDefault="00DF1DA9" w:rsidP="00EA65F0">
      <w:pPr>
        <w:ind w:left="846" w:right="8"/>
      </w:pPr>
    </w:p>
    <w:p w14:paraId="694082AD" w14:textId="77777777" w:rsidR="005D4966" w:rsidRDefault="005D4966" w:rsidP="005D4966">
      <w:pPr>
        <w:spacing w:after="102"/>
        <w:ind w:left="846" w:right="218"/>
      </w:pPr>
      <w:r>
        <w:t xml:space="preserve">/*Substring is taken to delete the MTCode at the start of the output string and to restrict the length as per the maximum passed with the input parameter Length. If the length is greater than the length parameter, the last character is replaced by “+” to indicate truncation.  Position is a local variable to indicate where to start the substring in the MTExtract */ </w:t>
      </w:r>
    </w:p>
    <w:p w14:paraId="6AE21464" w14:textId="5559791C" w:rsidR="005D4966" w:rsidRDefault="005D4966" w:rsidP="005D4966">
      <w:pPr>
        <w:spacing w:after="102"/>
        <w:ind w:left="846" w:right="218"/>
      </w:pPr>
      <w:r>
        <w:t xml:space="preserve">Position = </w:t>
      </w:r>
      <w:r w:rsidR="003E5EA2">
        <w:rPr>
          <w:b/>
        </w:rPr>
        <w:t>Length</w:t>
      </w:r>
      <w:r>
        <w:t xml:space="preserve">(MTCode) + 1 </w:t>
      </w:r>
    </w:p>
    <w:p w14:paraId="7E352F98" w14:textId="77777777" w:rsidR="005D4966" w:rsidRDefault="005D4966" w:rsidP="005D4966">
      <w:pPr>
        <w:spacing w:after="102"/>
        <w:ind w:left="0" w:right="218" w:firstLine="0"/>
      </w:pPr>
    </w:p>
    <w:p w14:paraId="596FD061" w14:textId="4F3E5899" w:rsidR="005D4966" w:rsidRPr="003866AE" w:rsidRDefault="003866AE" w:rsidP="005D4966">
      <w:pPr>
        <w:spacing w:after="0" w:line="369" w:lineRule="auto"/>
        <w:ind w:left="839" w:right="2071" w:hanging="427"/>
        <w:rPr>
          <w:rFonts w:eastAsia="Arial"/>
          <w:b/>
        </w:rPr>
      </w:pPr>
      <w:r>
        <w:rPr>
          <w:rFonts w:eastAsia="Arial"/>
          <w:b/>
        </w:rPr>
        <w:t xml:space="preserve">    </w:t>
      </w:r>
      <w:r w:rsidR="005D4966" w:rsidRPr="009A0F70">
        <w:rPr>
          <w:rFonts w:eastAsia="Arial"/>
        </w:rPr>
        <w:t>MXText</w:t>
      </w:r>
      <w:r w:rsidR="005D4966" w:rsidRPr="003866AE">
        <w:rPr>
          <w:rFonts w:eastAsia="Arial"/>
          <w:b/>
        </w:rPr>
        <w:t xml:space="preserve"> = </w:t>
      </w:r>
      <w:r w:rsidR="005D4966" w:rsidRPr="00A92E17">
        <w:rPr>
          <w:rFonts w:eastAsia="Arial"/>
          <w:b/>
        </w:rPr>
        <w:t>Substring</w:t>
      </w:r>
      <w:r w:rsidR="005D4966" w:rsidRPr="003866AE">
        <w:rPr>
          <w:rFonts w:eastAsia="Arial"/>
          <w:b/>
        </w:rPr>
        <w:t>(MT72Extract, Position)</w:t>
      </w:r>
    </w:p>
    <w:p w14:paraId="319A0450" w14:textId="77777777" w:rsidR="005D4966" w:rsidRPr="003866AE" w:rsidRDefault="005D4966" w:rsidP="005D4966">
      <w:pPr>
        <w:spacing w:after="0" w:line="369" w:lineRule="auto"/>
        <w:ind w:left="839" w:right="2071" w:hanging="427"/>
        <w:rPr>
          <w:rFonts w:eastAsia="Arial"/>
          <w:b/>
        </w:rPr>
      </w:pPr>
    </w:p>
    <w:p w14:paraId="7CA43A30" w14:textId="060C2FFB" w:rsidR="005D4966" w:rsidRPr="003866AE" w:rsidRDefault="005D4966" w:rsidP="005D4966">
      <w:pPr>
        <w:spacing w:after="102"/>
        <w:ind w:left="0" w:right="218" w:firstLine="0"/>
        <w:rPr>
          <w:rFonts w:eastAsia="Arial"/>
        </w:rPr>
      </w:pPr>
      <w:r w:rsidRPr="003866AE">
        <w:rPr>
          <w:b/>
        </w:rPr>
        <w:t xml:space="preserve">       IF</w:t>
      </w:r>
      <w:r w:rsidR="003E5EA2">
        <w:t xml:space="preserve"> </w:t>
      </w:r>
      <w:r w:rsidR="003E5EA2" w:rsidRPr="003E5EA2">
        <w:rPr>
          <w:b/>
        </w:rPr>
        <w:t>Length</w:t>
      </w:r>
      <w:r w:rsidRPr="003866AE">
        <w:t>(</w:t>
      </w:r>
      <w:r w:rsidRPr="003866AE">
        <w:rPr>
          <w:rFonts w:eastAsia="Arial"/>
        </w:rPr>
        <w:t>MXText) &gt; Length THEN</w:t>
      </w:r>
    </w:p>
    <w:p w14:paraId="43594E6E" w14:textId="709632A5" w:rsidR="005D4966" w:rsidRPr="003866AE" w:rsidRDefault="003866AE" w:rsidP="005D4966">
      <w:pPr>
        <w:spacing w:after="102"/>
        <w:ind w:left="0" w:right="218" w:firstLine="0"/>
        <w:rPr>
          <w:rFonts w:eastAsia="Arial"/>
        </w:rPr>
      </w:pPr>
      <w:r>
        <w:rPr>
          <w:rFonts w:eastAsia="Arial"/>
        </w:rPr>
        <w:t xml:space="preserve">       </w:t>
      </w:r>
      <w:r w:rsidR="005D4966" w:rsidRPr="003866AE">
        <w:rPr>
          <w:rFonts w:eastAsia="Arial"/>
        </w:rPr>
        <w:tab/>
        <w:t xml:space="preserve">MXText= </w:t>
      </w:r>
      <w:r w:rsidR="005D4966" w:rsidRPr="003E5EA2">
        <w:rPr>
          <w:rFonts w:eastAsia="Arial"/>
          <w:b/>
        </w:rPr>
        <w:t>Concatenate</w:t>
      </w:r>
      <w:r w:rsidR="005D4966" w:rsidRPr="003866AE">
        <w:rPr>
          <w:rFonts w:eastAsia="Arial"/>
        </w:rPr>
        <w:t>(</w:t>
      </w:r>
      <w:r w:rsidR="005D4966" w:rsidRPr="003E5EA2">
        <w:rPr>
          <w:rFonts w:eastAsia="Arial"/>
          <w:b/>
        </w:rPr>
        <w:t>Substring</w:t>
      </w:r>
      <w:r w:rsidR="005D4966" w:rsidRPr="003866AE">
        <w:rPr>
          <w:rFonts w:eastAsia="Arial"/>
        </w:rPr>
        <w:t>(MXText, 1, Length -1), “+”)</w:t>
      </w:r>
    </w:p>
    <w:p w14:paraId="5422A9B3" w14:textId="3F6F6298" w:rsidR="005D4966" w:rsidRPr="003866AE" w:rsidRDefault="003866AE" w:rsidP="005D4966">
      <w:pPr>
        <w:spacing w:after="0" w:line="369" w:lineRule="auto"/>
        <w:ind w:left="839" w:right="2071" w:hanging="427"/>
        <w:rPr>
          <w:rFonts w:eastAsia="Arial"/>
          <w:b/>
        </w:rPr>
      </w:pPr>
      <w:r>
        <w:rPr>
          <w:rFonts w:eastAsia="Arial"/>
          <w:b/>
        </w:rPr>
        <w:t xml:space="preserve">    </w:t>
      </w:r>
      <w:r w:rsidR="0072217B" w:rsidRPr="003866AE">
        <w:rPr>
          <w:rFonts w:eastAsia="Arial"/>
          <w:b/>
        </w:rPr>
        <w:t>ENDIF</w:t>
      </w:r>
    </w:p>
    <w:p w14:paraId="1D2334E5" w14:textId="77777777" w:rsidR="005D4966" w:rsidRDefault="005D4966" w:rsidP="005D4966">
      <w:pPr>
        <w:spacing w:after="0" w:line="369" w:lineRule="auto"/>
        <w:ind w:left="839" w:right="2071" w:hanging="427"/>
        <w:rPr>
          <w:rFonts w:ascii="Arial" w:eastAsia="Arial" w:hAnsi="Arial" w:cs="Arial"/>
          <w:b/>
        </w:rPr>
      </w:pPr>
    </w:p>
    <w:p w14:paraId="6AB0F8ED" w14:textId="77777777" w:rsidR="005D4966" w:rsidRDefault="005D4966" w:rsidP="005D4966">
      <w:pPr>
        <w:spacing w:after="0" w:line="369" w:lineRule="auto"/>
        <w:ind w:left="839" w:right="2071" w:hanging="427"/>
      </w:pPr>
      <w:r>
        <w:rPr>
          <w:rFonts w:ascii="Arial" w:eastAsia="Arial" w:hAnsi="Arial" w:cs="Arial"/>
          <w:b/>
        </w:rPr>
        <w:t xml:space="preserve">Example  MT Source:  </w:t>
      </w:r>
    </w:p>
    <w:p w14:paraId="5ADF13D4" w14:textId="1BD614D0" w:rsidR="0048340B" w:rsidRDefault="0048340B" w:rsidP="0048340B">
      <w:pPr>
        <w:spacing w:after="0" w:line="216" w:lineRule="auto"/>
        <w:ind w:left="846" w:right="882"/>
      </w:pPr>
      <w:r>
        <w:t>:72:</w:t>
      </w:r>
      <w:r w:rsidR="005D4966">
        <w:t>/A</w:t>
      </w:r>
      <w:r w:rsidR="00D60F2D">
        <w:t>CC/Payment for further credit</w:t>
      </w:r>
      <w:r w:rsidR="005D4966">
        <w:t xml:space="preserve">  </w:t>
      </w:r>
      <w:r w:rsidR="005D4966">
        <w:tab/>
        <w:t xml:space="preserve"> </w:t>
      </w:r>
      <w:r w:rsidR="005D4966">
        <w:tab/>
      </w:r>
    </w:p>
    <w:p w14:paraId="0A78FE56" w14:textId="3002C41F" w:rsidR="0048340B" w:rsidRDefault="005D4966" w:rsidP="0048340B">
      <w:pPr>
        <w:spacing w:after="0" w:line="216" w:lineRule="auto"/>
        <w:ind w:left="846" w:right="882"/>
      </w:pPr>
      <w:r>
        <w:t>//</w:t>
      </w:r>
      <w:r w:rsidR="00D60F2D">
        <w:t xml:space="preserve">to </w:t>
      </w:r>
      <w:r>
        <w:t xml:space="preserve">subsidiary ABC, US, Miami </w:t>
      </w:r>
    </w:p>
    <w:p w14:paraId="224A7DBB" w14:textId="0979387E" w:rsidR="005D4966" w:rsidRDefault="005D4966" w:rsidP="0048340B">
      <w:pPr>
        <w:spacing w:after="0" w:line="216" w:lineRule="auto"/>
        <w:ind w:left="846" w:right="882"/>
      </w:pPr>
      <w:r>
        <w:t xml:space="preserve"> </w:t>
      </w:r>
    </w:p>
    <w:p w14:paraId="1EC63C69" w14:textId="77777777" w:rsidR="005D4966" w:rsidRDefault="005D4966" w:rsidP="005D4966">
      <w:pPr>
        <w:spacing w:after="9"/>
        <w:ind w:left="859" w:hanging="7"/>
      </w:pPr>
      <w:r>
        <w:rPr>
          <w:rFonts w:ascii="Arial" w:eastAsia="Arial" w:hAnsi="Arial" w:cs="Arial"/>
          <w:b/>
        </w:rPr>
        <w:t xml:space="preserve">MX Translation (to InstructionForCreditorAgent\InstructionInformation element):  </w:t>
      </w:r>
    </w:p>
    <w:p w14:paraId="36085AF1" w14:textId="77777777" w:rsidR="005D4966" w:rsidRDefault="005D4966" w:rsidP="005D4966">
      <w:pPr>
        <w:ind w:left="846" w:right="8"/>
      </w:pPr>
      <w:r>
        <w:t xml:space="preserve">&lt;InstrForCdtrAgt&gt; </w:t>
      </w:r>
    </w:p>
    <w:p w14:paraId="79959E5F" w14:textId="77777777" w:rsidR="005D4966" w:rsidRDefault="005D4966" w:rsidP="005D4966">
      <w:pPr>
        <w:spacing w:after="56" w:line="216" w:lineRule="auto"/>
        <w:ind w:left="1426" w:right="8"/>
      </w:pPr>
      <w:r>
        <w:t xml:space="preserve">&lt;InstrInf&gt;Payment for further credit to subsidiary ABC, US, Miami&lt;/InstrInf&gt; </w:t>
      </w:r>
    </w:p>
    <w:p w14:paraId="7BE9A602" w14:textId="77777777" w:rsidR="005D4966" w:rsidRDefault="005D4966" w:rsidP="005D4966">
      <w:pPr>
        <w:ind w:left="846" w:right="8"/>
      </w:pPr>
      <w:r>
        <w:t xml:space="preserve">&lt;/InstrForCdtrAgt&gt; </w:t>
      </w:r>
    </w:p>
    <w:p w14:paraId="4D929289" w14:textId="77777777" w:rsidR="005D4966" w:rsidRDefault="005D4966" w:rsidP="005D4966">
      <w:pPr>
        <w:ind w:left="846" w:right="8"/>
      </w:pPr>
    </w:p>
    <w:p w14:paraId="6D9E8E8C" w14:textId="6C910BD8" w:rsidR="00AF048F" w:rsidRDefault="00ED3EB2" w:rsidP="00EC55BF">
      <w:pPr>
        <w:pStyle w:val="Heading3"/>
      </w:pPr>
      <w:bookmarkStart w:id="1247" w:name="_Toc6320429"/>
      <w:bookmarkStart w:id="1248" w:name="_Toc136351245"/>
      <w:bookmarkEnd w:id="1246"/>
      <w:r>
        <w:t>3.3.11</w:t>
      </w:r>
      <w:r w:rsidR="005E409F">
        <w:t xml:space="preserve">  </w:t>
      </w:r>
      <w:r w:rsidR="002153EF">
        <w:t>MT_To_ MXRegulatoryReporting</w:t>
      </w:r>
      <w:bookmarkEnd w:id="1247"/>
      <w:bookmarkEnd w:id="1248"/>
      <w:r w:rsidR="002153EF">
        <w:t xml:space="preserve">  </w:t>
      </w:r>
    </w:p>
    <w:p w14:paraId="76CF8DC3" w14:textId="77777777" w:rsidR="00AF048F" w:rsidRDefault="002153EF">
      <w:pPr>
        <w:spacing w:after="95"/>
        <w:ind w:left="419" w:right="157" w:hanging="7"/>
      </w:pPr>
      <w:r>
        <w:rPr>
          <w:rFonts w:ascii="Arial" w:eastAsia="Arial" w:hAnsi="Arial" w:cs="Arial"/>
          <w:b/>
        </w:rPr>
        <w:t xml:space="preserve">Name </w:t>
      </w:r>
    </w:p>
    <w:p w14:paraId="137E6A41" w14:textId="77777777" w:rsidR="00AF048F" w:rsidRDefault="002153EF">
      <w:pPr>
        <w:spacing w:after="112" w:line="249" w:lineRule="auto"/>
        <w:ind w:left="849" w:right="15" w:hanging="10"/>
      </w:pPr>
      <w:r>
        <w:rPr>
          <w:rFonts w:ascii="Arial" w:eastAsia="Arial" w:hAnsi="Arial" w:cs="Arial"/>
        </w:rPr>
        <w:t xml:space="preserve">MT_To_MXRegulatoryReporting </w:t>
      </w:r>
    </w:p>
    <w:p w14:paraId="73BEEF31" w14:textId="77777777" w:rsidR="00AF048F" w:rsidRDefault="002153EF">
      <w:pPr>
        <w:spacing w:after="95"/>
        <w:ind w:left="419" w:right="157" w:hanging="7"/>
      </w:pPr>
      <w:r>
        <w:rPr>
          <w:rFonts w:ascii="Arial" w:eastAsia="Arial" w:hAnsi="Arial" w:cs="Arial"/>
          <w:b/>
        </w:rPr>
        <w:t xml:space="preserve">Business description  </w:t>
      </w:r>
    </w:p>
    <w:p w14:paraId="58FCF87B" w14:textId="1629901B" w:rsidR="0060593E" w:rsidRDefault="0060593E" w:rsidP="00E342C0">
      <w:pPr>
        <w:spacing w:after="112" w:line="249" w:lineRule="auto"/>
        <w:ind w:left="849" w:right="15" w:hanging="10"/>
        <w:rPr>
          <w:rFonts w:ascii="Arial" w:eastAsia="Arial" w:hAnsi="Arial" w:cs="Arial"/>
        </w:rPr>
      </w:pPr>
      <w:r>
        <w:rPr>
          <w:rFonts w:ascii="Arial" w:eastAsia="Arial" w:hAnsi="Arial" w:cs="Arial"/>
        </w:rPr>
        <w:t>Field 77B has the</w:t>
      </w:r>
      <w:r w:rsidR="00E342C0">
        <w:rPr>
          <w:rFonts w:ascii="Arial" w:eastAsia="Arial" w:hAnsi="Arial" w:cs="Arial"/>
        </w:rPr>
        <w:t xml:space="preserve"> format : Narrative (3*35x)  </w:t>
      </w:r>
      <w:r>
        <w:rPr>
          <w:rFonts w:ascii="Arial" w:eastAsia="Arial" w:hAnsi="Arial" w:cs="Arial"/>
        </w:rPr>
        <w:t>OR</w:t>
      </w:r>
    </w:p>
    <w:p w14:paraId="7BD57187" w14:textId="77777777" w:rsidR="0060593E" w:rsidRDefault="0060593E" w:rsidP="0060593E">
      <w:pPr>
        <w:spacing w:after="112" w:line="249" w:lineRule="auto"/>
        <w:ind w:left="849" w:right="15" w:hanging="10"/>
        <w:rPr>
          <w:rFonts w:ascii="Arial" w:eastAsia="Arial" w:hAnsi="Arial" w:cs="Arial"/>
        </w:rPr>
      </w:pPr>
      <w:r>
        <w:rPr>
          <w:rFonts w:ascii="Arial" w:eastAsia="Arial" w:hAnsi="Arial" w:cs="Arial"/>
        </w:rPr>
        <w:t>Line 1 : /8a/2!a[//AdditionalInformation]</w:t>
      </w:r>
    </w:p>
    <w:p w14:paraId="467148FF" w14:textId="04BB2D41" w:rsidR="0060593E" w:rsidRDefault="0060593E" w:rsidP="0060593E">
      <w:pPr>
        <w:spacing w:after="112" w:line="249" w:lineRule="auto"/>
        <w:ind w:left="849" w:right="15" w:hanging="10"/>
        <w:rPr>
          <w:rFonts w:ascii="Arial" w:eastAsia="Arial" w:hAnsi="Arial" w:cs="Arial"/>
        </w:rPr>
      </w:pPr>
      <w:r>
        <w:rPr>
          <w:rFonts w:ascii="Arial" w:eastAsia="Arial" w:hAnsi="Arial" w:cs="Arial"/>
        </w:rPr>
        <w:t>Line 2-3 : [//continuation of additional information]</w:t>
      </w:r>
    </w:p>
    <w:p w14:paraId="1BC3DC00" w14:textId="11879CDB" w:rsidR="00E342C0" w:rsidRDefault="00E342C0" w:rsidP="0060593E">
      <w:pPr>
        <w:spacing w:after="112" w:line="249" w:lineRule="auto"/>
        <w:ind w:left="849" w:right="15" w:hanging="10"/>
        <w:rPr>
          <w:rFonts w:ascii="Arial" w:eastAsia="Arial" w:hAnsi="Arial" w:cs="Arial"/>
        </w:rPr>
      </w:pPr>
      <w:r>
        <w:rPr>
          <w:rFonts w:ascii="Arial" w:eastAsia="Arial" w:hAnsi="Arial" w:cs="Arial"/>
        </w:rPr>
        <w:t>Where /8a/ is one of the code /BENEFRES/ or /ORDERRES/</w:t>
      </w:r>
    </w:p>
    <w:p w14:paraId="1A994B1D" w14:textId="5D11A4CD" w:rsidR="00E342C0" w:rsidRDefault="00E342C0" w:rsidP="0060593E">
      <w:pPr>
        <w:spacing w:after="112" w:line="249" w:lineRule="auto"/>
        <w:ind w:left="849" w:right="15" w:hanging="10"/>
        <w:rPr>
          <w:rFonts w:ascii="Arial" w:eastAsia="Arial" w:hAnsi="Arial" w:cs="Arial"/>
        </w:rPr>
      </w:pPr>
      <w:r>
        <w:rPr>
          <w:rFonts w:ascii="Arial" w:eastAsia="Arial" w:hAnsi="Arial" w:cs="Arial"/>
        </w:rPr>
        <w:t>2!a is the country code of the Residence of the Beneficiary/Creditor or Debtor</w:t>
      </w:r>
    </w:p>
    <w:p w14:paraId="3213768C" w14:textId="4CB78761" w:rsidR="00716C69" w:rsidRDefault="00716C69">
      <w:pPr>
        <w:spacing w:after="112" w:line="249" w:lineRule="auto"/>
        <w:ind w:left="849" w:right="15" w:hanging="10"/>
        <w:rPr>
          <w:rFonts w:ascii="Arial" w:eastAsia="Arial" w:hAnsi="Arial" w:cs="Arial"/>
        </w:rPr>
      </w:pPr>
      <w:r>
        <w:rPr>
          <w:rFonts w:ascii="Arial" w:eastAsia="Arial" w:hAnsi="Arial" w:cs="Arial"/>
        </w:rPr>
        <w:lastRenderedPageBreak/>
        <w:t>From customer samples, it is seen that the 2 code words can be used in field 77B</w:t>
      </w:r>
      <w:r w:rsidR="00BD4B85">
        <w:rPr>
          <w:rFonts w:ascii="Arial" w:eastAsia="Arial" w:hAnsi="Arial" w:cs="Arial"/>
        </w:rPr>
        <w:t xml:space="preserve"> and even a mix of codes and non codes</w:t>
      </w:r>
      <w:r w:rsidR="00FB59DD">
        <w:rPr>
          <w:rFonts w:ascii="Arial" w:eastAsia="Arial" w:hAnsi="Arial" w:cs="Arial"/>
        </w:rPr>
        <w:t xml:space="preserve"> as shown in</w:t>
      </w:r>
      <w:r w:rsidR="00BD4B85">
        <w:rPr>
          <w:rFonts w:ascii="Arial" w:eastAsia="Arial" w:hAnsi="Arial" w:cs="Arial"/>
        </w:rPr>
        <w:t xml:space="preserve"> the examples below</w:t>
      </w:r>
      <w:r w:rsidR="00FB59DD">
        <w:rPr>
          <w:rFonts w:ascii="Arial" w:eastAsia="Arial" w:hAnsi="Arial" w:cs="Arial"/>
        </w:rPr>
        <w:t>. When th</w:t>
      </w:r>
      <w:r w:rsidR="00743D59">
        <w:rPr>
          <w:rFonts w:ascii="Arial" w:eastAsia="Arial" w:hAnsi="Arial" w:cs="Arial"/>
        </w:rPr>
        <w:t>e continuation sign is not used (</w:t>
      </w:r>
      <w:r w:rsidR="00FB59DD">
        <w:rPr>
          <w:rFonts w:ascii="Arial" w:eastAsia="Arial" w:hAnsi="Arial" w:cs="Arial"/>
        </w:rPr>
        <w:t>Example 1</w:t>
      </w:r>
      <w:r w:rsidR="00743D59">
        <w:rPr>
          <w:rFonts w:ascii="Arial" w:eastAsia="Arial" w:hAnsi="Arial" w:cs="Arial"/>
        </w:rPr>
        <w:t>)</w:t>
      </w:r>
      <w:r w:rsidR="00FB59DD">
        <w:rPr>
          <w:rFonts w:ascii="Arial" w:eastAsia="Arial" w:hAnsi="Arial" w:cs="Arial"/>
        </w:rPr>
        <w:t xml:space="preserve">, it is </w:t>
      </w:r>
      <w:r w:rsidR="00376F19">
        <w:rPr>
          <w:rFonts w:ascii="Arial" w:eastAsia="Arial" w:hAnsi="Arial" w:cs="Arial"/>
        </w:rPr>
        <w:t>difficult</w:t>
      </w:r>
      <w:r w:rsidR="00FB59DD">
        <w:rPr>
          <w:rFonts w:ascii="Arial" w:eastAsia="Arial" w:hAnsi="Arial" w:cs="Arial"/>
        </w:rPr>
        <w:t xml:space="preserve"> to interpret if the second line is the continuation of </w:t>
      </w:r>
      <w:r w:rsidR="00743D59">
        <w:rPr>
          <w:rFonts w:ascii="Arial" w:eastAsia="Arial" w:hAnsi="Arial" w:cs="Arial"/>
        </w:rPr>
        <w:t xml:space="preserve">the </w:t>
      </w:r>
      <w:r w:rsidR="00FB59DD">
        <w:rPr>
          <w:rFonts w:ascii="Arial" w:eastAsia="Arial" w:hAnsi="Arial" w:cs="Arial"/>
        </w:rPr>
        <w:t xml:space="preserve">first line or another information. That is why the full information </w:t>
      </w:r>
      <w:r w:rsidR="00376F19">
        <w:rPr>
          <w:rFonts w:ascii="Arial" w:eastAsia="Arial" w:hAnsi="Arial" w:cs="Arial"/>
        </w:rPr>
        <w:t>will be copied to</w:t>
      </w:r>
      <w:r w:rsidR="00FB59DD">
        <w:rPr>
          <w:rFonts w:ascii="Arial" w:eastAsia="Arial" w:hAnsi="Arial" w:cs="Arial"/>
        </w:rPr>
        <w:t xml:space="preserve"> RegulatoryReporting with the possibility to have information duplication in case only a code word is used with only the country of Residence as shown in Example 2 </w:t>
      </w:r>
    </w:p>
    <w:p w14:paraId="74C6DE10" w14:textId="77777777" w:rsidR="00D8715F" w:rsidRDefault="00D8715F">
      <w:pPr>
        <w:spacing w:after="112" w:line="249" w:lineRule="auto"/>
        <w:ind w:left="849" w:right="15" w:hanging="10"/>
        <w:rPr>
          <w:rFonts w:ascii="Arial" w:eastAsia="Arial" w:hAnsi="Arial" w:cs="Arial"/>
        </w:rPr>
      </w:pPr>
    </w:p>
    <w:p w14:paraId="3DECC663" w14:textId="6E692855" w:rsidR="00BD4B85" w:rsidRDefault="00BD4B85">
      <w:pPr>
        <w:spacing w:after="112" w:line="249" w:lineRule="auto"/>
        <w:ind w:left="849" w:right="15" w:hanging="10"/>
        <w:rPr>
          <w:rFonts w:ascii="Arial" w:eastAsia="Arial" w:hAnsi="Arial" w:cs="Arial"/>
        </w:rPr>
      </w:pPr>
      <w:r>
        <w:rPr>
          <w:rFonts w:ascii="Arial" w:eastAsia="Arial" w:hAnsi="Arial" w:cs="Arial"/>
        </w:rPr>
        <w:t>Example 1</w:t>
      </w:r>
    </w:p>
    <w:p w14:paraId="62C757FF" w14:textId="77777777" w:rsidR="00BD4B85" w:rsidRPr="00BD4B85" w:rsidRDefault="00BD4B85" w:rsidP="00BD4B85">
      <w:pPr>
        <w:spacing w:after="112" w:line="249" w:lineRule="auto"/>
        <w:ind w:left="849" w:right="15" w:hanging="10"/>
        <w:rPr>
          <w:rFonts w:ascii="Arial" w:eastAsia="Arial" w:hAnsi="Arial" w:cs="Arial"/>
        </w:rPr>
      </w:pPr>
      <w:r w:rsidRPr="00BD4B85">
        <w:rPr>
          <w:rFonts w:ascii="Arial" w:eastAsia="Arial" w:hAnsi="Arial" w:cs="Arial"/>
        </w:rPr>
        <w:t>:77B:/ORDERRES/BE//MEILAAN 1, 9000 GENTT</w:t>
      </w:r>
    </w:p>
    <w:p w14:paraId="1487AF26" w14:textId="77777777" w:rsidR="00BD4B85" w:rsidRPr="00BD4B85" w:rsidRDefault="00BD4B85" w:rsidP="00BD4B85">
      <w:pPr>
        <w:spacing w:after="112" w:line="249" w:lineRule="auto"/>
        <w:ind w:left="849" w:right="15" w:hanging="10"/>
        <w:rPr>
          <w:rFonts w:ascii="Arial" w:eastAsia="Arial" w:hAnsi="Arial" w:cs="Arial"/>
        </w:rPr>
      </w:pPr>
      <w:r w:rsidRPr="00BD4B85">
        <w:rPr>
          <w:rFonts w:ascii="Arial" w:eastAsia="Arial" w:hAnsi="Arial" w:cs="Arial"/>
        </w:rPr>
        <w:t>77245678901234567890123456789012345</w:t>
      </w:r>
    </w:p>
    <w:p w14:paraId="724FC456" w14:textId="074A3F07" w:rsidR="00BD4B85" w:rsidRDefault="00BD4B85" w:rsidP="00BD4B85">
      <w:pPr>
        <w:spacing w:after="112" w:line="249" w:lineRule="auto"/>
        <w:ind w:left="849" w:right="15" w:hanging="10"/>
        <w:rPr>
          <w:rFonts w:ascii="Arial" w:eastAsia="Arial" w:hAnsi="Arial" w:cs="Arial"/>
        </w:rPr>
      </w:pPr>
      <w:r w:rsidRPr="00BD4B85">
        <w:rPr>
          <w:rFonts w:ascii="Arial" w:eastAsia="Arial" w:hAnsi="Arial" w:cs="Arial"/>
        </w:rPr>
        <w:t>77345678901234567890123456789012345</w:t>
      </w:r>
    </w:p>
    <w:p w14:paraId="4660A471" w14:textId="76714E2C" w:rsidR="00BD4B85" w:rsidRDefault="00BD4B85" w:rsidP="00BD4B85">
      <w:pPr>
        <w:spacing w:after="112" w:line="249" w:lineRule="auto"/>
        <w:ind w:left="849" w:right="15" w:hanging="10"/>
        <w:rPr>
          <w:rFonts w:ascii="Arial" w:eastAsia="Arial" w:hAnsi="Arial" w:cs="Arial"/>
        </w:rPr>
      </w:pPr>
    </w:p>
    <w:p w14:paraId="73D0EA96" w14:textId="51619126" w:rsidR="00BD4B85" w:rsidRDefault="00BD4B85" w:rsidP="00BD4B85">
      <w:pPr>
        <w:spacing w:after="112" w:line="249" w:lineRule="auto"/>
        <w:ind w:left="849" w:right="15" w:hanging="10"/>
        <w:rPr>
          <w:rFonts w:ascii="Arial" w:eastAsia="Arial" w:hAnsi="Arial" w:cs="Arial"/>
        </w:rPr>
      </w:pPr>
      <w:r>
        <w:rPr>
          <w:rFonts w:ascii="Arial" w:eastAsia="Arial" w:hAnsi="Arial" w:cs="Arial"/>
        </w:rPr>
        <w:t>Example 2</w:t>
      </w:r>
    </w:p>
    <w:p w14:paraId="6E27E7EE" w14:textId="7E30C1AB" w:rsidR="00BD4B85" w:rsidRDefault="00BD4B85" w:rsidP="00BD4B85">
      <w:pPr>
        <w:spacing w:after="112" w:line="249" w:lineRule="auto"/>
        <w:ind w:left="849" w:right="15" w:hanging="10"/>
        <w:rPr>
          <w:rFonts w:ascii="Arial" w:eastAsia="Arial" w:hAnsi="Arial" w:cs="Arial"/>
        </w:rPr>
      </w:pPr>
      <w:r>
        <w:rPr>
          <w:rFonts w:ascii="Arial" w:eastAsia="Arial" w:hAnsi="Arial" w:cs="Arial"/>
        </w:rPr>
        <w:t>:77B:/ORDERRES/FR</w:t>
      </w:r>
    </w:p>
    <w:p w14:paraId="2F82CB56" w14:textId="51B8AE00" w:rsidR="00BD4B85" w:rsidRDefault="00BD4B85" w:rsidP="00BD4B85">
      <w:pPr>
        <w:spacing w:after="112" w:line="249" w:lineRule="auto"/>
        <w:ind w:left="849" w:right="15" w:hanging="10"/>
        <w:rPr>
          <w:rFonts w:ascii="Arial" w:eastAsia="Arial" w:hAnsi="Arial" w:cs="Arial"/>
        </w:rPr>
      </w:pPr>
      <w:r>
        <w:rPr>
          <w:rFonts w:ascii="Arial" w:eastAsia="Arial" w:hAnsi="Arial" w:cs="Arial"/>
        </w:rPr>
        <w:t>/BENEFRES/EG//INVOICE SETTLEMENT</w:t>
      </w:r>
    </w:p>
    <w:p w14:paraId="28E11A7A" w14:textId="77777777" w:rsidR="00BD4B85" w:rsidRDefault="00BD4B85">
      <w:pPr>
        <w:spacing w:after="112" w:line="249" w:lineRule="auto"/>
        <w:ind w:left="849" w:right="15" w:hanging="10"/>
        <w:rPr>
          <w:rFonts w:ascii="Arial" w:eastAsia="Arial" w:hAnsi="Arial" w:cs="Arial"/>
        </w:rPr>
      </w:pPr>
    </w:p>
    <w:p w14:paraId="3A8FDE84" w14:textId="43980C01" w:rsidR="00E342C0" w:rsidRDefault="0060593E" w:rsidP="00743D59">
      <w:pPr>
        <w:spacing w:after="112" w:line="249" w:lineRule="auto"/>
        <w:ind w:left="849" w:right="15" w:hanging="10"/>
        <w:rPr>
          <w:rFonts w:ascii="Arial" w:eastAsia="Arial" w:hAnsi="Arial" w:cs="Arial"/>
        </w:rPr>
      </w:pPr>
      <w:r>
        <w:rPr>
          <w:rFonts w:ascii="Arial" w:eastAsia="Arial" w:hAnsi="Arial" w:cs="Arial"/>
        </w:rPr>
        <w:t>The function searches for the code word /BENEFRES/ and /ORDERRES/ and extracts</w:t>
      </w:r>
      <w:r w:rsidR="00743D59">
        <w:rPr>
          <w:rFonts w:ascii="Arial" w:eastAsia="Arial" w:hAnsi="Arial" w:cs="Arial"/>
        </w:rPr>
        <w:t xml:space="preserve"> the CountryOfResidence. </w:t>
      </w:r>
      <w:r w:rsidR="00694F6F">
        <w:rPr>
          <w:rFonts w:ascii="Arial" w:eastAsia="Arial" w:hAnsi="Arial" w:cs="Arial"/>
        </w:rPr>
        <w:t>I</w:t>
      </w:r>
      <w:r w:rsidR="007A3AFC">
        <w:rPr>
          <w:rFonts w:ascii="Arial" w:eastAsia="Arial" w:hAnsi="Arial" w:cs="Arial"/>
        </w:rPr>
        <w:t>f it is a valid</w:t>
      </w:r>
      <w:r w:rsidR="00C837BB">
        <w:rPr>
          <w:rFonts w:ascii="Arial" w:eastAsia="Arial" w:hAnsi="Arial" w:cs="Arial"/>
        </w:rPr>
        <w:t xml:space="preserve"> country code,</w:t>
      </w:r>
      <w:r w:rsidR="003E18AF">
        <w:rPr>
          <w:rFonts w:ascii="Arial" w:eastAsia="Arial" w:hAnsi="Arial" w:cs="Arial"/>
        </w:rPr>
        <w:t xml:space="preserve"> </w:t>
      </w:r>
      <w:r w:rsidR="00743D59">
        <w:rPr>
          <w:rFonts w:ascii="Arial" w:eastAsia="Arial" w:hAnsi="Arial" w:cs="Arial"/>
        </w:rPr>
        <w:t xml:space="preserve">it </w:t>
      </w:r>
      <w:r w:rsidR="003E18AF">
        <w:rPr>
          <w:rFonts w:ascii="Arial" w:eastAsia="Arial" w:hAnsi="Arial" w:cs="Arial"/>
        </w:rPr>
        <w:t xml:space="preserve">is translated to </w:t>
      </w:r>
      <w:r w:rsidR="00694F6F">
        <w:rPr>
          <w:rFonts w:ascii="Arial" w:eastAsia="Arial" w:hAnsi="Arial" w:cs="Arial"/>
        </w:rPr>
        <w:t>the Creditor (or Debtor)</w:t>
      </w:r>
      <w:r w:rsidR="003E18AF">
        <w:rPr>
          <w:rFonts w:ascii="Arial" w:eastAsia="Arial" w:hAnsi="Arial" w:cs="Arial"/>
        </w:rPr>
        <w:t xml:space="preserve">/CountryOfResidence. </w:t>
      </w:r>
    </w:p>
    <w:p w14:paraId="1703384A" w14:textId="322E8589" w:rsidR="0060593E" w:rsidRPr="00743D59" w:rsidRDefault="00743D59">
      <w:pPr>
        <w:spacing w:after="112" w:line="249" w:lineRule="auto"/>
        <w:ind w:left="849" w:right="15" w:hanging="10"/>
        <w:rPr>
          <w:rFonts w:ascii="Arial" w:eastAsia="Arial" w:hAnsi="Arial" w:cs="Arial"/>
        </w:rPr>
      </w:pPr>
      <w:r>
        <w:rPr>
          <w:rFonts w:ascii="Arial" w:eastAsia="Arial" w:hAnsi="Arial" w:cs="Arial"/>
        </w:rPr>
        <w:t xml:space="preserve">The Field 77B is </w:t>
      </w:r>
      <w:r w:rsidR="00E7680A">
        <w:rPr>
          <w:rFonts w:ascii="Arial" w:eastAsia="Arial" w:hAnsi="Arial" w:cs="Arial"/>
        </w:rPr>
        <w:t xml:space="preserve">then </w:t>
      </w:r>
      <w:r>
        <w:rPr>
          <w:rFonts w:ascii="Arial" w:eastAsia="Arial" w:hAnsi="Arial" w:cs="Arial"/>
        </w:rPr>
        <w:t xml:space="preserve">copied as such to </w:t>
      </w:r>
      <w:r>
        <w:t xml:space="preserve">              </w:t>
      </w:r>
      <w:r w:rsidRPr="002955D9">
        <w:rPr>
          <w:rFonts w:ascii="Arial" w:hAnsi="Arial" w:cs="Arial"/>
        </w:rPr>
        <w:t>RegulatoryReporting[1].Details[1].Information</w:t>
      </w:r>
      <w:r w:rsidRPr="00743D59">
        <w:rPr>
          <w:rFonts w:ascii="Arial" w:hAnsi="Arial" w:cs="Arial"/>
        </w:rPr>
        <w:t>[n</w:t>
      </w:r>
      <w:r w:rsidRPr="002955D9">
        <w:rPr>
          <w:rFonts w:ascii="Arial" w:hAnsi="Arial" w:cs="Arial"/>
        </w:rPr>
        <w:t>]</w:t>
      </w:r>
      <w:r w:rsidR="00E7680A">
        <w:rPr>
          <w:rFonts w:ascii="Arial" w:hAnsi="Arial" w:cs="Arial"/>
        </w:rPr>
        <w:t xml:space="preserve"> </w:t>
      </w:r>
    </w:p>
    <w:p w14:paraId="4C25445F" w14:textId="77777777" w:rsidR="0060593E" w:rsidRDefault="0060593E">
      <w:pPr>
        <w:spacing w:after="112" w:line="249" w:lineRule="auto"/>
        <w:ind w:left="849" w:right="15" w:hanging="10"/>
        <w:rPr>
          <w:rFonts w:ascii="Arial" w:eastAsia="Arial" w:hAnsi="Arial" w:cs="Arial"/>
        </w:rPr>
      </w:pPr>
    </w:p>
    <w:p w14:paraId="1B14E2C5" w14:textId="77777777" w:rsidR="00AF048F" w:rsidRDefault="002153EF" w:rsidP="004D6C77">
      <w:pPr>
        <w:spacing w:after="95"/>
        <w:ind w:left="360" w:right="157" w:hanging="7"/>
      </w:pPr>
      <w:r>
        <w:rPr>
          <w:rFonts w:ascii="Arial" w:eastAsia="Arial" w:hAnsi="Arial" w:cs="Arial"/>
          <w:b/>
        </w:rPr>
        <w:t xml:space="preserve">Format </w:t>
      </w:r>
    </w:p>
    <w:p w14:paraId="254CE92B" w14:textId="77777777" w:rsidR="000247E7" w:rsidRDefault="002153EF">
      <w:pPr>
        <w:spacing w:after="0" w:line="371" w:lineRule="auto"/>
        <w:ind w:left="849" w:right="15" w:hanging="10"/>
        <w:rPr>
          <w:rFonts w:ascii="Arial" w:eastAsia="Arial" w:hAnsi="Arial" w:cs="Arial"/>
        </w:rPr>
      </w:pPr>
      <w:r>
        <w:rPr>
          <w:rFonts w:ascii="Arial" w:eastAsia="Arial" w:hAnsi="Arial" w:cs="Arial"/>
          <w:b/>
        </w:rPr>
        <w:t>MT_To_MXRegulatoryReporting</w:t>
      </w:r>
      <w:r>
        <w:rPr>
          <w:rFonts w:ascii="Arial" w:eastAsia="Arial" w:hAnsi="Arial" w:cs="Arial"/>
        </w:rPr>
        <w:t>(MTRegulatoryReporting ; MXRegulatoryReporting</w:t>
      </w:r>
      <w:r w:rsidR="000247E7">
        <w:rPr>
          <w:rFonts w:ascii="Arial" w:eastAsia="Arial" w:hAnsi="Arial" w:cs="Arial"/>
        </w:rPr>
        <w:t>; MXDebtor, MXCreditor</w:t>
      </w:r>
      <w:r>
        <w:rPr>
          <w:rFonts w:ascii="Arial" w:eastAsia="Arial" w:hAnsi="Arial" w:cs="Arial"/>
        </w:rPr>
        <w:t xml:space="preserve">)  </w:t>
      </w:r>
    </w:p>
    <w:p w14:paraId="0B4C6853" w14:textId="2B959A4B" w:rsidR="00AF048F" w:rsidRDefault="002153EF">
      <w:pPr>
        <w:spacing w:after="0" w:line="371" w:lineRule="auto"/>
        <w:ind w:left="849" w:right="15" w:hanging="10"/>
      </w:pPr>
      <w:r>
        <w:rPr>
          <w:rFonts w:ascii="Arial" w:eastAsia="Arial" w:hAnsi="Arial" w:cs="Arial"/>
          <w:b/>
        </w:rPr>
        <w:t xml:space="preserve">Input </w:t>
      </w:r>
    </w:p>
    <w:p w14:paraId="292592AF" w14:textId="77777777" w:rsidR="000247E7" w:rsidRDefault="002153EF">
      <w:pPr>
        <w:spacing w:after="112" w:line="249" w:lineRule="auto"/>
        <w:ind w:left="849" w:right="15" w:hanging="10"/>
        <w:rPr>
          <w:rFonts w:ascii="Arial" w:eastAsia="Arial" w:hAnsi="Arial" w:cs="Arial"/>
        </w:rPr>
      </w:pPr>
      <w:r>
        <w:rPr>
          <w:rFonts w:ascii="Arial" w:eastAsia="Arial" w:hAnsi="Arial" w:cs="Arial"/>
        </w:rPr>
        <w:t xml:space="preserve">MTRegulatoryReporting: regulatory reporting details in an MT field 77B (format 3*35x). </w:t>
      </w:r>
    </w:p>
    <w:p w14:paraId="10635876" w14:textId="2BD03765" w:rsidR="00AF048F" w:rsidRDefault="002153EF" w:rsidP="004D6C77">
      <w:pPr>
        <w:spacing w:after="112" w:line="249" w:lineRule="auto"/>
        <w:ind w:left="849" w:right="15" w:hanging="10"/>
      </w:pPr>
      <w:r>
        <w:rPr>
          <w:rFonts w:ascii="Arial" w:eastAsia="Arial" w:hAnsi="Arial" w:cs="Arial"/>
          <w:b/>
        </w:rPr>
        <w:t xml:space="preserve">Output </w:t>
      </w:r>
    </w:p>
    <w:p w14:paraId="4E456C66" w14:textId="60F24D04" w:rsidR="00AF048F" w:rsidRDefault="002153EF">
      <w:pPr>
        <w:spacing w:after="112" w:line="249" w:lineRule="auto"/>
        <w:ind w:left="849" w:right="15" w:hanging="10"/>
        <w:rPr>
          <w:rFonts w:ascii="Arial" w:eastAsia="Arial" w:hAnsi="Arial" w:cs="Arial"/>
        </w:rPr>
      </w:pPr>
      <w:r>
        <w:rPr>
          <w:rFonts w:ascii="Arial" w:eastAsia="Arial" w:hAnsi="Arial" w:cs="Arial"/>
        </w:rPr>
        <w:t xml:space="preserve">MXRegulatoryReporting: MX element of one or more occurrences of the target component typed </w:t>
      </w:r>
      <w:r>
        <w:rPr>
          <w:rFonts w:ascii="Arial" w:eastAsia="Arial" w:hAnsi="Arial" w:cs="Arial"/>
          <w:i/>
        </w:rPr>
        <w:t>RegulatoryReporting3</w:t>
      </w:r>
      <w:r>
        <w:rPr>
          <w:rFonts w:ascii="Arial" w:eastAsia="Arial" w:hAnsi="Arial" w:cs="Arial"/>
        </w:rPr>
        <w:t xml:space="preserve">.  </w:t>
      </w:r>
    </w:p>
    <w:p w14:paraId="1EA01D1B" w14:textId="77777777" w:rsidR="000247E7" w:rsidRDefault="000247E7" w:rsidP="000247E7">
      <w:pPr>
        <w:spacing w:after="112" w:line="249" w:lineRule="auto"/>
        <w:ind w:left="849" w:right="15" w:hanging="10"/>
      </w:pPr>
      <w:r>
        <w:rPr>
          <w:rFonts w:ascii="Arial" w:eastAsia="Arial" w:hAnsi="Arial" w:cs="Arial"/>
        </w:rPr>
        <w:t xml:space="preserve">MXDebtor, MXCreditor are typed PartyIdentification135 </w:t>
      </w:r>
    </w:p>
    <w:p w14:paraId="5FB9A9EC" w14:textId="77777777" w:rsidR="000247E7" w:rsidRDefault="000247E7">
      <w:pPr>
        <w:spacing w:after="112" w:line="249" w:lineRule="auto"/>
        <w:ind w:left="849" w:right="15" w:hanging="10"/>
      </w:pPr>
    </w:p>
    <w:p w14:paraId="7AB5D693" w14:textId="77777777" w:rsidR="004D6C77" w:rsidRDefault="002153EF">
      <w:pPr>
        <w:spacing w:after="0" w:line="367" w:lineRule="auto"/>
        <w:ind w:left="839" w:right="6158" w:hanging="427"/>
        <w:rPr>
          <w:rFonts w:ascii="Arial" w:eastAsia="Arial" w:hAnsi="Arial" w:cs="Arial"/>
          <w:b/>
        </w:rPr>
      </w:pPr>
      <w:r>
        <w:rPr>
          <w:rFonts w:ascii="Arial" w:eastAsia="Arial" w:hAnsi="Arial" w:cs="Arial"/>
          <w:b/>
        </w:rPr>
        <w:t xml:space="preserve">Preconditions </w:t>
      </w:r>
    </w:p>
    <w:p w14:paraId="585C7479" w14:textId="5F8B0A1D" w:rsidR="00AF048F" w:rsidRDefault="004D6C77">
      <w:pPr>
        <w:spacing w:after="0" w:line="367" w:lineRule="auto"/>
        <w:ind w:left="839" w:right="6158" w:hanging="427"/>
      </w:pPr>
      <w:r>
        <w:rPr>
          <w:rFonts w:ascii="Arial" w:eastAsia="Arial" w:hAnsi="Arial" w:cs="Arial"/>
          <w:b/>
        </w:rPr>
        <w:t xml:space="preserve">       </w:t>
      </w:r>
      <w:r w:rsidR="002153EF">
        <w:rPr>
          <w:rFonts w:ascii="Arial" w:eastAsia="Arial" w:hAnsi="Arial" w:cs="Arial"/>
        </w:rPr>
        <w:t xml:space="preserve">None. </w:t>
      </w:r>
    </w:p>
    <w:p w14:paraId="6DED239D" w14:textId="77777777" w:rsidR="00AF048F" w:rsidRDefault="002153EF">
      <w:pPr>
        <w:spacing w:after="9"/>
        <w:ind w:left="419" w:right="157" w:hanging="7"/>
      </w:pPr>
      <w:r>
        <w:rPr>
          <w:rFonts w:ascii="Arial" w:eastAsia="Arial" w:hAnsi="Arial" w:cs="Arial"/>
          <w:b/>
        </w:rPr>
        <w:t xml:space="preserve">Formal description </w:t>
      </w:r>
    </w:p>
    <w:p w14:paraId="3D7C4030" w14:textId="77777777" w:rsidR="00AF048F" w:rsidRDefault="002153EF" w:rsidP="00A77EBB">
      <w:pPr>
        <w:spacing w:after="0" w:line="18" w:lineRule="atLeast"/>
        <w:ind w:left="849" w:right="14" w:hanging="14"/>
      </w:pPr>
      <w:r>
        <w:t xml:space="preserve">/*MTRegulatoryReporting is defined by 3 lines of 35 characters. </w:t>
      </w:r>
    </w:p>
    <w:p w14:paraId="62B7388B" w14:textId="77777777" w:rsidR="00AF048F" w:rsidRDefault="002153EF" w:rsidP="00A77EBB">
      <w:pPr>
        <w:spacing w:after="0" w:line="18" w:lineRule="atLeast"/>
        <w:ind w:left="849" w:right="14" w:hanging="14"/>
      </w:pPr>
      <w:r>
        <w:t>MTRegulatoryReporting[1] indicates the first line not including the Carriage Return Line Feed “</w:t>
      </w:r>
      <w:r>
        <w:rPr>
          <w:i/>
          <w:sz w:val="31"/>
          <w:vertAlign w:val="subscript"/>
        </w:rPr>
        <w:t>CRLF</w:t>
      </w:r>
      <w:r>
        <w:t xml:space="preserve">” needed as separator </w:t>
      </w:r>
    </w:p>
    <w:p w14:paraId="2A0114CC" w14:textId="782BBF54" w:rsidR="00AF048F" w:rsidRDefault="002153EF" w:rsidP="00A77EBB">
      <w:pPr>
        <w:spacing w:after="0" w:line="18" w:lineRule="atLeast"/>
        <w:ind w:left="849" w:right="14" w:hanging="14"/>
      </w:pPr>
      <w:r>
        <w:t>between consecutive lines in an MT field with multiple line</w:t>
      </w:r>
      <w:r w:rsidR="00F96A69">
        <w:t>s</w:t>
      </w:r>
      <w:r>
        <w:t xml:space="preserve"> format*/ </w:t>
      </w:r>
    </w:p>
    <w:p w14:paraId="3F5C6318" w14:textId="074CEAF7" w:rsidR="0060593E" w:rsidRDefault="0060593E" w:rsidP="00A77EBB">
      <w:pPr>
        <w:spacing w:after="58" w:line="216" w:lineRule="auto"/>
        <w:ind w:left="0" w:right="8" w:firstLine="0"/>
      </w:pPr>
    </w:p>
    <w:p w14:paraId="3A1A8819" w14:textId="77777777" w:rsidR="0084034B" w:rsidRDefault="00EE5261" w:rsidP="00A77EBB">
      <w:pPr>
        <w:spacing w:after="58" w:line="216" w:lineRule="auto"/>
        <w:ind w:left="0" w:right="8" w:firstLine="0"/>
      </w:pPr>
      <w:r>
        <w:t xml:space="preserve">        </w:t>
      </w:r>
      <w:r w:rsidR="0084034B">
        <w:t>/* Local variables</w:t>
      </w:r>
    </w:p>
    <w:p w14:paraId="0FB7B101" w14:textId="72297B0D" w:rsidR="001A3F70" w:rsidRDefault="00BB4974" w:rsidP="00A77EBB">
      <w:pPr>
        <w:spacing w:after="58" w:line="216" w:lineRule="auto"/>
        <w:ind w:left="0" w:right="8" w:firstLine="0"/>
      </w:pPr>
      <w:r>
        <w:lastRenderedPageBreak/>
        <w:t xml:space="preserve">         </w:t>
      </w:r>
      <w:r w:rsidR="00EF65A4">
        <w:t>CreditorLine, DebtorLine, CountryCode</w:t>
      </w:r>
      <w:r>
        <w:t xml:space="preserve"> : string</w:t>
      </w:r>
    </w:p>
    <w:p w14:paraId="4E0BC1C2" w14:textId="2B3038BC" w:rsidR="00BB4974" w:rsidRDefault="00A77EBB" w:rsidP="00A77EBB">
      <w:pPr>
        <w:spacing w:after="58" w:line="216" w:lineRule="auto"/>
        <w:ind w:left="0" w:right="8" w:firstLine="0"/>
      </w:pPr>
      <w:r>
        <w:t xml:space="preserve">         </w:t>
      </w:r>
      <w:r w:rsidR="00BB4974">
        <w:t xml:space="preserve">CreditorResPattern, DebtorResPattern : pattern </w:t>
      </w:r>
      <w:r w:rsidR="004D6C77">
        <w:t>*/</w:t>
      </w:r>
    </w:p>
    <w:p w14:paraId="60E2BF1C" w14:textId="7232F6A1" w:rsidR="0084034B" w:rsidRDefault="0084034B" w:rsidP="00A77EBB">
      <w:pPr>
        <w:spacing w:after="58" w:line="216" w:lineRule="auto"/>
        <w:ind w:left="0" w:right="8" w:firstLine="0"/>
      </w:pPr>
      <w:r>
        <w:t xml:space="preserve">         </w:t>
      </w:r>
    </w:p>
    <w:p w14:paraId="31899E08" w14:textId="704F064B" w:rsidR="00BB4974" w:rsidRDefault="00BB4974" w:rsidP="00BB4974">
      <w:pPr>
        <w:spacing w:after="58" w:line="216" w:lineRule="auto"/>
        <w:ind w:left="846" w:right="8"/>
      </w:pPr>
      <w:r>
        <w:t>CreditorResPattern  = “/BENEFRES/” followed by exactly 2 alphabetic char, upper case (which should be a Country code)</w:t>
      </w:r>
    </w:p>
    <w:p w14:paraId="5AD3308D" w14:textId="77777777" w:rsidR="00BB4974" w:rsidRDefault="00BB4974" w:rsidP="00BB4974">
      <w:pPr>
        <w:spacing w:after="58" w:line="216" w:lineRule="auto"/>
        <w:ind w:left="846" w:right="8"/>
      </w:pPr>
    </w:p>
    <w:p w14:paraId="6B6070E1" w14:textId="6B5EDCCD" w:rsidR="00BB4974" w:rsidRDefault="00BB4974" w:rsidP="00BB4974">
      <w:pPr>
        <w:spacing w:after="58" w:line="216" w:lineRule="auto"/>
        <w:ind w:left="846" w:right="8"/>
      </w:pPr>
      <w:r>
        <w:t>DebtorResPattern  = “/ORDERRES/” followed by exactly 2 alphabetic char, upper case (which should be a Country code)</w:t>
      </w:r>
    </w:p>
    <w:p w14:paraId="46496B39" w14:textId="3ACBBA9C" w:rsidR="00AF6FCC" w:rsidRDefault="00AF6FCC">
      <w:pPr>
        <w:spacing w:after="58" w:line="216" w:lineRule="auto"/>
        <w:ind w:left="846" w:right="8"/>
      </w:pPr>
    </w:p>
    <w:p w14:paraId="34C2D641" w14:textId="189A59BB" w:rsidR="009F5C60" w:rsidRDefault="00716C69">
      <w:pPr>
        <w:spacing w:after="58" w:line="216" w:lineRule="auto"/>
        <w:ind w:left="846" w:right="8"/>
      </w:pPr>
      <w:r>
        <w:t>/* The 2 codes can be present as per customer samples</w:t>
      </w:r>
      <w:r w:rsidR="009F5C60">
        <w:t xml:space="preserve"> */</w:t>
      </w:r>
    </w:p>
    <w:p w14:paraId="2886D0AC" w14:textId="77777777" w:rsidR="009F5C60" w:rsidRDefault="009F5C60">
      <w:pPr>
        <w:spacing w:after="58" w:line="216" w:lineRule="auto"/>
        <w:ind w:left="846" w:right="8"/>
      </w:pPr>
    </w:p>
    <w:p w14:paraId="4D248379" w14:textId="1D6FC5E3" w:rsidR="00AF6FCC" w:rsidRDefault="00EF65A4">
      <w:pPr>
        <w:spacing w:after="58" w:line="216" w:lineRule="auto"/>
        <w:ind w:left="846" w:right="8"/>
      </w:pPr>
      <w:r>
        <w:t>CreditorLine</w:t>
      </w:r>
      <w:r w:rsidR="00AF6FCC">
        <w:t xml:space="preserve"> =</w:t>
      </w:r>
      <w:r>
        <w:t xml:space="preserve"> </w:t>
      </w:r>
      <w:r w:rsidRPr="003422C2">
        <w:rPr>
          <w:b/>
        </w:rPr>
        <w:t>ExtractPattern</w:t>
      </w:r>
      <w:r w:rsidR="00AF6FCC">
        <w:t>(MTRegulatoryReporting,</w:t>
      </w:r>
      <w:r w:rsidR="00AF6FCC" w:rsidRPr="00AF6FCC">
        <w:t xml:space="preserve"> </w:t>
      </w:r>
      <w:r w:rsidR="00AF6FCC">
        <w:t>CreditorR</w:t>
      </w:r>
      <w:r>
        <w:t>esPattern</w:t>
      </w:r>
      <w:r w:rsidR="00AF6FCC">
        <w:t>)</w:t>
      </w:r>
    </w:p>
    <w:p w14:paraId="76773C3E" w14:textId="090BD83F" w:rsidR="009F5C60" w:rsidRDefault="009F5C60" w:rsidP="00AF6FCC">
      <w:pPr>
        <w:spacing w:after="58" w:line="216" w:lineRule="auto"/>
        <w:ind w:left="846" w:right="8"/>
      </w:pPr>
    </w:p>
    <w:p w14:paraId="4A7034B3" w14:textId="7A182E92" w:rsidR="00EF65A4" w:rsidRDefault="00EF65A4" w:rsidP="00EF65A4">
      <w:pPr>
        <w:spacing w:after="58" w:line="216" w:lineRule="auto"/>
        <w:ind w:left="846" w:right="8"/>
      </w:pPr>
      <w:r>
        <w:t xml:space="preserve">DebtorLine = </w:t>
      </w:r>
      <w:r w:rsidRPr="003422C2">
        <w:rPr>
          <w:b/>
        </w:rPr>
        <w:t>ExtractPattern</w:t>
      </w:r>
      <w:r>
        <w:t>(MTRegulatoryReporting,</w:t>
      </w:r>
      <w:r w:rsidRPr="00AF6FCC">
        <w:t xml:space="preserve"> </w:t>
      </w:r>
      <w:r>
        <w:t>DebtorResPattern)</w:t>
      </w:r>
    </w:p>
    <w:p w14:paraId="26738C8E" w14:textId="77777777" w:rsidR="00EF65A4" w:rsidRDefault="00EF65A4" w:rsidP="00AF6FCC">
      <w:pPr>
        <w:spacing w:after="58" w:line="216" w:lineRule="auto"/>
        <w:ind w:left="846" w:right="8"/>
      </w:pPr>
    </w:p>
    <w:p w14:paraId="13CE7970" w14:textId="14440D9D" w:rsidR="009F5C60" w:rsidRDefault="009F5C60" w:rsidP="00AF6FCC">
      <w:pPr>
        <w:spacing w:after="58" w:line="216" w:lineRule="auto"/>
        <w:ind w:left="846" w:right="8"/>
      </w:pPr>
      <w:r>
        <w:t>/* Fill in the Party Country Of Residence */</w:t>
      </w:r>
    </w:p>
    <w:p w14:paraId="6818DB29" w14:textId="46566AAC" w:rsidR="00AF6FCC" w:rsidRDefault="00AF6FCC" w:rsidP="00AF6FCC">
      <w:pPr>
        <w:spacing w:after="58" w:line="216" w:lineRule="auto"/>
        <w:ind w:left="846" w:right="8"/>
      </w:pPr>
    </w:p>
    <w:p w14:paraId="7C471A74" w14:textId="5DB9F6D3" w:rsidR="00AF6FCC" w:rsidRDefault="00075EAF" w:rsidP="00AF6FCC">
      <w:pPr>
        <w:spacing w:after="58" w:line="216" w:lineRule="auto"/>
        <w:ind w:left="846" w:right="8"/>
      </w:pPr>
      <w:r w:rsidRPr="00A77EBB">
        <w:rPr>
          <w:b/>
        </w:rPr>
        <w:t>IF</w:t>
      </w:r>
      <w:r>
        <w:t xml:space="preserve"> </w:t>
      </w:r>
      <w:r w:rsidR="004D6C77" w:rsidRPr="004D6C77">
        <w:rPr>
          <w:b/>
        </w:rPr>
        <w:t>Length</w:t>
      </w:r>
      <w:r>
        <w:t>(CreditorLine) &gt; 0 THEN</w:t>
      </w:r>
    </w:p>
    <w:p w14:paraId="7ABBC482" w14:textId="4B904634" w:rsidR="00075EAF" w:rsidRDefault="00075EAF" w:rsidP="00AF6FCC">
      <w:pPr>
        <w:spacing w:after="58" w:line="216" w:lineRule="auto"/>
        <w:ind w:left="846" w:right="8"/>
      </w:pPr>
      <w:r>
        <w:t xml:space="preserve">   CountryCode = Substring(CreditorLine,11,2)</w:t>
      </w:r>
    </w:p>
    <w:p w14:paraId="78E20FBB" w14:textId="4C24F84D" w:rsidR="000247E7" w:rsidRDefault="000247E7" w:rsidP="00AF6FCC">
      <w:pPr>
        <w:spacing w:after="58" w:line="216" w:lineRule="auto"/>
        <w:ind w:left="846" w:right="8"/>
      </w:pPr>
      <w:r>
        <w:t xml:space="preserve">    </w:t>
      </w:r>
    </w:p>
    <w:p w14:paraId="415685B4" w14:textId="009AEF12" w:rsidR="000247E7" w:rsidRDefault="000247E7" w:rsidP="00AF6FCC">
      <w:pPr>
        <w:spacing w:after="58" w:line="216" w:lineRule="auto"/>
        <w:ind w:left="846" w:right="8"/>
      </w:pPr>
      <w:r>
        <w:t xml:space="preserve"> </w:t>
      </w:r>
      <w:r w:rsidR="00151FDF">
        <w:t xml:space="preserve"> </w:t>
      </w:r>
      <w:r>
        <w:t xml:space="preserve">  </w:t>
      </w:r>
      <w:r w:rsidRPr="004D6C77">
        <w:rPr>
          <w:b/>
        </w:rPr>
        <w:t>IF</w:t>
      </w:r>
      <w:r>
        <w:t xml:space="preserve"> </w:t>
      </w:r>
      <w:r w:rsidRPr="004D6C77">
        <w:rPr>
          <w:b/>
        </w:rPr>
        <w:t>IsCountryCode</w:t>
      </w:r>
      <w:r w:rsidR="004D6C77">
        <w:t>(CountryCode) THEN</w:t>
      </w:r>
    </w:p>
    <w:p w14:paraId="7D276461" w14:textId="7A19E14E" w:rsidR="000247E7" w:rsidRDefault="000247E7" w:rsidP="00BB4974">
      <w:pPr>
        <w:spacing w:after="58" w:line="216" w:lineRule="auto"/>
        <w:ind w:left="846" w:right="8"/>
      </w:pPr>
      <w:r>
        <w:t xml:space="preserve">  </w:t>
      </w:r>
      <w:r w:rsidR="00151FDF">
        <w:t xml:space="preserve"> </w:t>
      </w:r>
      <w:r w:rsidR="00BB4974">
        <w:t xml:space="preserve">  </w:t>
      </w:r>
      <w:r w:rsidR="00EF4EC5">
        <w:t>MX</w:t>
      </w:r>
      <w:r>
        <w:t>Creditor</w:t>
      </w:r>
      <w:r w:rsidR="00EF4EC5">
        <w:t>.CountryOfResidence = CountryCode</w:t>
      </w:r>
    </w:p>
    <w:p w14:paraId="05DFCC58" w14:textId="2063C3F6" w:rsidR="00EB5E58" w:rsidRPr="004D6C77" w:rsidRDefault="00EB5E58" w:rsidP="00AF6FCC">
      <w:pPr>
        <w:spacing w:after="58" w:line="216" w:lineRule="auto"/>
        <w:ind w:left="846" w:right="8"/>
        <w:rPr>
          <w:b/>
        </w:rPr>
      </w:pPr>
      <w:r>
        <w:t xml:space="preserve">    </w:t>
      </w:r>
      <w:r w:rsidRPr="004D6C77">
        <w:rPr>
          <w:b/>
        </w:rPr>
        <w:t>ENDIF</w:t>
      </w:r>
    </w:p>
    <w:p w14:paraId="0AD0B4D4" w14:textId="77777777" w:rsidR="000247E7" w:rsidRDefault="000247E7" w:rsidP="00AF6FCC">
      <w:pPr>
        <w:spacing w:after="58" w:line="216" w:lineRule="auto"/>
        <w:ind w:left="846" w:right="8"/>
      </w:pPr>
    </w:p>
    <w:p w14:paraId="1914C031" w14:textId="7EFE7FD3" w:rsidR="00EB5E58" w:rsidRDefault="00EB5E58" w:rsidP="00075EAF">
      <w:pPr>
        <w:spacing w:after="58" w:line="216" w:lineRule="auto"/>
        <w:ind w:left="846" w:right="8"/>
        <w:rPr>
          <w:b/>
        </w:rPr>
      </w:pPr>
      <w:r w:rsidRPr="00A77EBB">
        <w:rPr>
          <w:b/>
        </w:rPr>
        <w:t>ENDIF</w:t>
      </w:r>
    </w:p>
    <w:p w14:paraId="047ABFC3" w14:textId="1832E1E3" w:rsidR="00EF65A4" w:rsidRDefault="00EF65A4" w:rsidP="00075EAF">
      <w:pPr>
        <w:spacing w:after="58" w:line="216" w:lineRule="auto"/>
        <w:ind w:left="846" w:right="8"/>
        <w:rPr>
          <w:b/>
        </w:rPr>
      </w:pPr>
    </w:p>
    <w:p w14:paraId="18529F73" w14:textId="704080FF" w:rsidR="00EF65A4" w:rsidRDefault="00EF65A4" w:rsidP="00EF65A4">
      <w:pPr>
        <w:spacing w:after="58" w:line="216" w:lineRule="auto"/>
        <w:ind w:left="846" w:right="8"/>
      </w:pPr>
      <w:r w:rsidRPr="00225EC5">
        <w:rPr>
          <w:b/>
        </w:rPr>
        <w:t>IF</w:t>
      </w:r>
      <w:r w:rsidR="002A2982">
        <w:t xml:space="preserve"> </w:t>
      </w:r>
      <w:r w:rsidR="002A2982" w:rsidRPr="002A2982">
        <w:rPr>
          <w:b/>
        </w:rPr>
        <w:t>Length</w:t>
      </w:r>
      <w:r>
        <w:t>(DebtorLine) &gt; 0 THEN</w:t>
      </w:r>
    </w:p>
    <w:p w14:paraId="34BBCDFA" w14:textId="2137FB10" w:rsidR="00EF65A4" w:rsidRDefault="00EF65A4" w:rsidP="00EF65A4">
      <w:pPr>
        <w:spacing w:after="58" w:line="216" w:lineRule="auto"/>
        <w:ind w:left="846" w:right="8"/>
      </w:pPr>
      <w:r>
        <w:t xml:space="preserve">   CountryCode = Substring(DebtorLine,11,2)</w:t>
      </w:r>
    </w:p>
    <w:p w14:paraId="23D9C970" w14:textId="77777777" w:rsidR="00EF65A4" w:rsidRDefault="00EF65A4" w:rsidP="00EF65A4">
      <w:pPr>
        <w:spacing w:after="58" w:line="216" w:lineRule="auto"/>
        <w:ind w:left="846" w:right="8"/>
      </w:pPr>
      <w:r>
        <w:t xml:space="preserve">    </w:t>
      </w:r>
    </w:p>
    <w:p w14:paraId="75118A74" w14:textId="3DDAD3FC" w:rsidR="00EF65A4" w:rsidRDefault="00EF65A4" w:rsidP="00EF65A4">
      <w:pPr>
        <w:spacing w:after="58" w:line="216" w:lineRule="auto"/>
        <w:ind w:left="846" w:right="8"/>
      </w:pPr>
      <w:r>
        <w:t xml:space="preserve">    </w:t>
      </w:r>
      <w:r w:rsidRPr="002A2982">
        <w:rPr>
          <w:b/>
        </w:rPr>
        <w:t>IF</w:t>
      </w:r>
      <w:r w:rsidR="002A2982">
        <w:t xml:space="preserve"> IsCountryCode(CountryCode) THEN</w:t>
      </w:r>
    </w:p>
    <w:p w14:paraId="3CF969E5" w14:textId="2B039FAD" w:rsidR="00EF65A4" w:rsidRDefault="00EF65A4" w:rsidP="00EF65A4">
      <w:pPr>
        <w:spacing w:after="58" w:line="216" w:lineRule="auto"/>
        <w:ind w:left="846" w:right="8"/>
      </w:pPr>
      <w:r>
        <w:t xml:space="preserve">     MXDebtor.CountryOfResidence = CountryCode</w:t>
      </w:r>
    </w:p>
    <w:p w14:paraId="47604371" w14:textId="77777777" w:rsidR="00EF65A4" w:rsidRPr="002A2982" w:rsidRDefault="00EF65A4" w:rsidP="00EF65A4">
      <w:pPr>
        <w:spacing w:after="58" w:line="216" w:lineRule="auto"/>
        <w:ind w:left="846" w:right="8"/>
        <w:rPr>
          <w:b/>
        </w:rPr>
      </w:pPr>
      <w:r w:rsidRPr="002A2982">
        <w:rPr>
          <w:b/>
        </w:rPr>
        <w:t xml:space="preserve">    ENDIF</w:t>
      </w:r>
    </w:p>
    <w:p w14:paraId="53082A4E" w14:textId="77777777" w:rsidR="00EF65A4" w:rsidRDefault="00EF65A4" w:rsidP="00EF65A4">
      <w:pPr>
        <w:spacing w:after="58" w:line="216" w:lineRule="auto"/>
        <w:ind w:left="846" w:right="8"/>
      </w:pPr>
    </w:p>
    <w:p w14:paraId="7B4BCD85" w14:textId="77777777" w:rsidR="00EF65A4" w:rsidRPr="00225EC5" w:rsidRDefault="00EF65A4" w:rsidP="00EF65A4">
      <w:pPr>
        <w:spacing w:after="58" w:line="216" w:lineRule="auto"/>
        <w:ind w:left="846" w:right="8"/>
        <w:rPr>
          <w:b/>
        </w:rPr>
      </w:pPr>
      <w:r w:rsidRPr="00225EC5">
        <w:rPr>
          <w:b/>
        </w:rPr>
        <w:t>ENDIF</w:t>
      </w:r>
    </w:p>
    <w:p w14:paraId="2900DE9C" w14:textId="16864D1F" w:rsidR="006C7703" w:rsidRDefault="006C7703" w:rsidP="00075EAF">
      <w:pPr>
        <w:spacing w:after="58" w:line="216" w:lineRule="auto"/>
        <w:ind w:left="846" w:right="8"/>
      </w:pPr>
    </w:p>
    <w:p w14:paraId="1F9BA43D" w14:textId="3C5CADB0" w:rsidR="003F680C" w:rsidRDefault="00EC4FD3" w:rsidP="009F5C60">
      <w:pPr>
        <w:spacing w:after="58" w:line="216" w:lineRule="auto"/>
        <w:ind w:left="846" w:right="8"/>
      </w:pPr>
      <w:r>
        <w:t>/* Copy 3*35 char from Field 77B to RegulatortReporting */</w:t>
      </w:r>
    </w:p>
    <w:p w14:paraId="698BCA7A" w14:textId="77777777" w:rsidR="003F680C" w:rsidRDefault="003F680C" w:rsidP="009F5C60">
      <w:pPr>
        <w:spacing w:after="58" w:line="216" w:lineRule="auto"/>
        <w:ind w:left="846" w:right="8"/>
      </w:pPr>
    </w:p>
    <w:p w14:paraId="39496C30" w14:textId="0DED661C" w:rsidR="006C7703" w:rsidRDefault="00151FDF" w:rsidP="00075EAF">
      <w:pPr>
        <w:spacing w:after="58" w:line="216" w:lineRule="auto"/>
        <w:ind w:left="846" w:right="8"/>
      </w:pPr>
      <w:r>
        <w:t>{</w:t>
      </w:r>
    </w:p>
    <w:p w14:paraId="35BD89B3" w14:textId="0C38A1D2" w:rsidR="00AF6FCC" w:rsidRDefault="00075EAF">
      <w:pPr>
        <w:spacing w:after="58" w:line="216" w:lineRule="auto"/>
        <w:ind w:left="846" w:right="8"/>
      </w:pPr>
      <w:r>
        <w:t xml:space="preserve"> </w:t>
      </w:r>
    </w:p>
    <w:p w14:paraId="1D8FD94C" w14:textId="090D5738" w:rsidR="00AF048F" w:rsidRDefault="002153EF">
      <w:pPr>
        <w:spacing w:line="216" w:lineRule="auto"/>
        <w:ind w:left="846" w:right="8"/>
      </w:pPr>
      <w:r>
        <w:t>/*The function translates each MTRegulatoryReporting line to the Information element (Max35Text) in a different occurrence of the RegulatoryReporting</w:t>
      </w:r>
      <w:r w:rsidR="00560E2B">
        <w:t>[1]</w:t>
      </w:r>
      <w:r w:rsidR="00F96A69">
        <w:t>.Details</w:t>
      </w:r>
      <w:r w:rsidR="00560E2B">
        <w:t>[1]</w:t>
      </w:r>
      <w:r w:rsidR="00F96A69">
        <w:t>.Information</w:t>
      </w:r>
      <w:r>
        <w:t xml:space="preserve">. </w:t>
      </w:r>
    </w:p>
    <w:p w14:paraId="3290026A" w14:textId="73BFB3C2" w:rsidR="00AF048F" w:rsidRDefault="002153EF">
      <w:pPr>
        <w:ind w:left="846" w:right="8"/>
      </w:pPr>
      <w:r>
        <w:t>RegulatoryReporting</w:t>
      </w:r>
      <w:r w:rsidR="00560E2B">
        <w:t>[1]</w:t>
      </w:r>
      <w:r>
        <w:t>.Details</w:t>
      </w:r>
      <w:r w:rsidR="00560E2B">
        <w:t>[1]</w:t>
      </w:r>
      <w:r>
        <w:t>.Information</w:t>
      </w:r>
      <w:r w:rsidR="00F96A69">
        <w:t>[1]</w:t>
      </w:r>
      <w:r>
        <w:t xml:space="preserve"> indicates </w:t>
      </w:r>
    </w:p>
    <w:p w14:paraId="76472227" w14:textId="77777777" w:rsidR="00D01A96" w:rsidRDefault="002153EF">
      <w:pPr>
        <w:spacing w:after="58" w:line="216" w:lineRule="auto"/>
        <w:ind w:left="846" w:right="8"/>
      </w:pPr>
      <w:r>
        <w:t xml:space="preserve">the first occurrence of the </w:t>
      </w:r>
      <w:r w:rsidR="00F96A69">
        <w:t xml:space="preserve">Information </w:t>
      </w:r>
      <w:r>
        <w:t>*/</w:t>
      </w:r>
    </w:p>
    <w:p w14:paraId="59B97320" w14:textId="15D3B804" w:rsidR="00AF048F" w:rsidRDefault="002153EF">
      <w:pPr>
        <w:spacing w:after="58" w:line="216" w:lineRule="auto"/>
        <w:ind w:left="846" w:right="8"/>
      </w:pPr>
      <w:r>
        <w:t xml:space="preserve"> </w:t>
      </w:r>
    </w:p>
    <w:p w14:paraId="3A826B91" w14:textId="10D6D088" w:rsidR="00AF048F" w:rsidRDefault="002153EF">
      <w:pPr>
        <w:ind w:left="846" w:right="8"/>
      </w:pPr>
      <w:r>
        <w:t xml:space="preserve">/*Translation first line*/ </w:t>
      </w:r>
    </w:p>
    <w:p w14:paraId="38656474" w14:textId="581742ED" w:rsidR="00AF048F" w:rsidRDefault="00D01A96" w:rsidP="00A77EBB">
      <w:pPr>
        <w:ind w:left="0" w:right="8" w:firstLine="0"/>
      </w:pPr>
      <w:r>
        <w:t xml:space="preserve">     </w:t>
      </w:r>
      <w:r w:rsidR="00200C6B">
        <w:t xml:space="preserve">    </w:t>
      </w:r>
      <w:r>
        <w:t xml:space="preserve">  </w:t>
      </w:r>
      <w:r w:rsidR="002153EF">
        <w:t>RegulatoryReporting</w:t>
      </w:r>
      <w:r w:rsidR="00560E2B">
        <w:t>[1]</w:t>
      </w:r>
      <w:r w:rsidR="002153EF">
        <w:t>.Details</w:t>
      </w:r>
      <w:r w:rsidR="00560E2B">
        <w:t>[1]</w:t>
      </w:r>
      <w:r w:rsidR="002153EF">
        <w:t>.Information</w:t>
      </w:r>
      <w:r w:rsidR="00F96A69">
        <w:t>[1]</w:t>
      </w:r>
      <w:r w:rsidR="002153EF">
        <w:t xml:space="preserve"> = </w:t>
      </w:r>
    </w:p>
    <w:p w14:paraId="24CB9A9F" w14:textId="6E1A4C79" w:rsidR="00AF048F" w:rsidRDefault="00200C6B">
      <w:pPr>
        <w:ind w:left="846" w:right="8"/>
      </w:pPr>
      <w:r>
        <w:t xml:space="preserve">         </w:t>
      </w:r>
      <w:r w:rsidR="002153EF">
        <w:t xml:space="preserve">MTRegulatoryReporting[1]  </w:t>
      </w:r>
    </w:p>
    <w:p w14:paraId="754A8676" w14:textId="77777777" w:rsidR="00D01A96" w:rsidRDefault="00D01A96">
      <w:pPr>
        <w:ind w:left="846" w:right="8"/>
      </w:pPr>
    </w:p>
    <w:p w14:paraId="31F78F7E" w14:textId="77777777" w:rsidR="00AF048F" w:rsidRDefault="002153EF">
      <w:pPr>
        <w:spacing w:after="51"/>
        <w:ind w:left="846" w:right="8"/>
      </w:pPr>
      <w:r>
        <w:t xml:space="preserve">/*Check presence of further lines and possible translation*/ </w:t>
      </w:r>
    </w:p>
    <w:p w14:paraId="5AD8A04B" w14:textId="74C06648" w:rsidR="00AF048F" w:rsidRDefault="00200C6B" w:rsidP="00A77EBB">
      <w:pPr>
        <w:ind w:left="0" w:right="8" w:firstLine="0"/>
      </w:pPr>
      <w:r>
        <w:lastRenderedPageBreak/>
        <w:t xml:space="preserve">    </w:t>
      </w:r>
      <w:r w:rsidR="002153EF" w:rsidRPr="00CD77A4">
        <w:rPr>
          <w:b/>
        </w:rPr>
        <w:t>IF</w:t>
      </w:r>
      <w:r w:rsidR="002153EF">
        <w:t xml:space="preserve"> </w:t>
      </w:r>
      <w:r w:rsidR="002153EF">
        <w:rPr>
          <w:b/>
        </w:rPr>
        <w:t>Length</w:t>
      </w:r>
      <w:r w:rsidR="002153EF">
        <w:t xml:space="preserve">(MTRegulatoryReporting[2]) &gt; 0 </w:t>
      </w:r>
      <w:r w:rsidR="00AF425D">
        <w:t>THEN</w:t>
      </w:r>
      <w:r w:rsidR="00F44D0C">
        <w:t xml:space="preserve">      </w:t>
      </w:r>
      <w:r>
        <w:t xml:space="preserve">  </w:t>
      </w:r>
      <w:r w:rsidR="00F44D0C">
        <w:t xml:space="preserve">       </w:t>
      </w:r>
      <w:r w:rsidR="00AF425D">
        <w:t xml:space="preserve">     </w:t>
      </w:r>
      <w:r w:rsidR="002153EF">
        <w:t>RegulatoryReporting</w:t>
      </w:r>
      <w:r w:rsidR="00560E2B">
        <w:t>[1]</w:t>
      </w:r>
      <w:r w:rsidR="002153EF">
        <w:t>.Details</w:t>
      </w:r>
      <w:r w:rsidR="00560E2B">
        <w:t>[1]</w:t>
      </w:r>
      <w:r w:rsidR="002153EF">
        <w:t>.Information</w:t>
      </w:r>
      <w:r w:rsidR="00F96A69">
        <w:t>[2]</w:t>
      </w:r>
      <w:r w:rsidR="002153EF">
        <w:t xml:space="preserve"> = </w:t>
      </w:r>
    </w:p>
    <w:p w14:paraId="438A4E04" w14:textId="385DFC21" w:rsidR="00AF048F" w:rsidRDefault="00200C6B">
      <w:pPr>
        <w:spacing w:after="51"/>
        <w:ind w:left="1426" w:right="8"/>
      </w:pPr>
      <w:r>
        <w:t xml:space="preserve">  </w:t>
      </w:r>
      <w:r w:rsidR="002153EF">
        <w:t>MTRegulatoryReporting[2]</w:t>
      </w:r>
    </w:p>
    <w:p w14:paraId="415169E7" w14:textId="0DF38E11" w:rsidR="00AF048F" w:rsidRDefault="00200C6B" w:rsidP="00A77EBB">
      <w:pPr>
        <w:ind w:left="1265" w:right="8" w:firstLine="720"/>
      </w:pPr>
      <w:r>
        <w:t xml:space="preserve">  </w:t>
      </w:r>
      <w:r w:rsidR="002153EF" w:rsidRPr="00CD77A4">
        <w:rPr>
          <w:b/>
        </w:rPr>
        <w:t>IF</w:t>
      </w:r>
      <w:r w:rsidR="002153EF">
        <w:t xml:space="preserve"> </w:t>
      </w:r>
      <w:r w:rsidR="002153EF">
        <w:rPr>
          <w:b/>
        </w:rPr>
        <w:t>Length</w:t>
      </w:r>
      <w:r w:rsidR="002153EF">
        <w:t xml:space="preserve">(MTRegulatoryReporting[3]) </w:t>
      </w:r>
      <w:r w:rsidR="00F96A69">
        <w:t>&gt; 0</w:t>
      </w:r>
      <w:r w:rsidR="002153EF">
        <w:t xml:space="preserve"> </w:t>
      </w:r>
      <w:r w:rsidR="00AF425D">
        <w:t xml:space="preserve">THEN </w:t>
      </w:r>
      <w:r w:rsidR="002153EF">
        <w:t>RegulatoryReporting</w:t>
      </w:r>
      <w:r w:rsidR="00560E2B">
        <w:t>[1]</w:t>
      </w:r>
      <w:r w:rsidR="002153EF">
        <w:t>Details</w:t>
      </w:r>
      <w:r w:rsidR="00560E2B">
        <w:t>[1]</w:t>
      </w:r>
      <w:r w:rsidR="002153EF">
        <w:t>.Information</w:t>
      </w:r>
      <w:r w:rsidR="00560E2B">
        <w:t xml:space="preserve"> </w:t>
      </w:r>
      <w:r w:rsidR="00F96A69">
        <w:t>[3]</w:t>
      </w:r>
      <w:r w:rsidR="002153EF">
        <w:t xml:space="preserve"> = </w:t>
      </w:r>
    </w:p>
    <w:p w14:paraId="6B58A658" w14:textId="77777777" w:rsidR="00AF048F" w:rsidRDefault="002153EF">
      <w:pPr>
        <w:ind w:left="1993" w:right="8"/>
      </w:pPr>
      <w:r>
        <w:t xml:space="preserve">MTRegulatoryReporting[3] </w:t>
      </w:r>
    </w:p>
    <w:p w14:paraId="42F27F98" w14:textId="12E1DF7A" w:rsidR="00AF048F" w:rsidRPr="00CD77A4" w:rsidRDefault="002153EF">
      <w:pPr>
        <w:tabs>
          <w:tab w:val="center" w:pos="850"/>
          <w:tab w:val="center" w:pos="1718"/>
        </w:tabs>
        <w:ind w:left="0" w:firstLine="0"/>
        <w:rPr>
          <w:b/>
        </w:rPr>
      </w:pPr>
      <w:r>
        <w:rPr>
          <w:rFonts w:ascii="Calibri" w:eastAsia="Calibri" w:hAnsi="Calibri" w:cs="Calibri"/>
          <w:sz w:val="22"/>
        </w:rPr>
        <w:tab/>
      </w:r>
      <w:r>
        <w:t xml:space="preserve"> </w:t>
      </w:r>
      <w:r w:rsidR="00200C6B">
        <w:t xml:space="preserve">     </w:t>
      </w:r>
      <w:r w:rsidR="003422C2">
        <w:t xml:space="preserve">   </w:t>
      </w:r>
      <w:r>
        <w:tab/>
      </w:r>
      <w:r w:rsidRPr="00CD77A4">
        <w:rPr>
          <w:b/>
        </w:rPr>
        <w:t xml:space="preserve">ENDIF </w:t>
      </w:r>
    </w:p>
    <w:p w14:paraId="6C15CD59" w14:textId="6F146CF5" w:rsidR="00AF048F" w:rsidRPr="00CD77A4" w:rsidRDefault="003422C2" w:rsidP="003422C2">
      <w:pPr>
        <w:ind w:left="0" w:right="8" w:firstLine="0"/>
        <w:rPr>
          <w:b/>
        </w:rPr>
      </w:pPr>
      <w:r>
        <w:t xml:space="preserve"> </w:t>
      </w:r>
      <w:r w:rsidR="00CD77A4">
        <w:t xml:space="preserve">  </w:t>
      </w:r>
      <w:r w:rsidR="002153EF" w:rsidRPr="00CD77A4">
        <w:rPr>
          <w:b/>
        </w:rPr>
        <w:t xml:space="preserve">ENDIF </w:t>
      </w:r>
    </w:p>
    <w:p w14:paraId="08817594" w14:textId="782222E5" w:rsidR="00151FDF" w:rsidRDefault="00151FDF">
      <w:pPr>
        <w:ind w:left="846" w:right="8"/>
      </w:pPr>
    </w:p>
    <w:p w14:paraId="50A1A5C6" w14:textId="36C3470F" w:rsidR="00151FDF" w:rsidRDefault="00151FDF">
      <w:pPr>
        <w:ind w:left="846" w:right="8"/>
      </w:pPr>
      <w:r>
        <w:t>}</w:t>
      </w:r>
    </w:p>
    <w:p w14:paraId="1B73B516" w14:textId="4BD87188" w:rsidR="00AF048F" w:rsidRDefault="00AF048F">
      <w:pPr>
        <w:spacing w:after="99" w:line="259" w:lineRule="auto"/>
        <w:ind w:left="850" w:firstLine="0"/>
      </w:pPr>
    </w:p>
    <w:p w14:paraId="40F6DA3E" w14:textId="77777777" w:rsidR="00AF048F" w:rsidRDefault="002153EF">
      <w:pPr>
        <w:spacing w:after="0" w:line="367" w:lineRule="auto"/>
        <w:ind w:left="839" w:right="6565" w:hanging="427"/>
      </w:pPr>
      <w:r>
        <w:rPr>
          <w:rFonts w:ascii="Arial" w:eastAsia="Arial" w:hAnsi="Arial" w:cs="Arial"/>
          <w:b/>
        </w:rPr>
        <w:t xml:space="preserve">Example  MT Source: </w:t>
      </w:r>
    </w:p>
    <w:p w14:paraId="2D1D51D6" w14:textId="77777777" w:rsidR="00AF00AB" w:rsidRDefault="00AF00AB" w:rsidP="00AF00AB">
      <w:pPr>
        <w:spacing w:after="0" w:line="218" w:lineRule="auto"/>
        <w:ind w:left="849" w:right="3528" w:hanging="14"/>
      </w:pPr>
      <w:r>
        <w:t>:77B:/ORDERRES/BE</w:t>
      </w:r>
    </w:p>
    <w:p w14:paraId="35E33D30" w14:textId="5C867402" w:rsidR="00AF00AB" w:rsidRPr="00AF00AB" w:rsidRDefault="00AF00AB" w:rsidP="00AF00AB">
      <w:pPr>
        <w:spacing w:after="0" w:line="218" w:lineRule="auto"/>
        <w:ind w:left="849" w:right="3528" w:hanging="14"/>
      </w:pPr>
      <w:r w:rsidRPr="00AF00AB">
        <w:rPr>
          <w:rFonts w:eastAsia="Arial"/>
        </w:rPr>
        <w:t>//MEILAAN 1, 9000 GENTT</w:t>
      </w:r>
      <w:r w:rsidRPr="00AF00AB">
        <w:t xml:space="preserve">  </w:t>
      </w:r>
      <w:r w:rsidRPr="00AF00AB">
        <w:tab/>
        <w:t xml:space="preserve"> </w:t>
      </w:r>
    </w:p>
    <w:p w14:paraId="3ED7F515" w14:textId="77777777" w:rsidR="00AF00AB" w:rsidRDefault="002153EF" w:rsidP="00AF00AB">
      <w:pPr>
        <w:spacing w:after="0" w:line="218" w:lineRule="auto"/>
        <w:ind w:left="849" w:right="3528" w:hanging="14"/>
      </w:pPr>
      <w:r>
        <w:t xml:space="preserve">/BENEFRES/US </w:t>
      </w:r>
    </w:p>
    <w:p w14:paraId="591F60C7" w14:textId="20502CEB" w:rsidR="00AF048F" w:rsidRDefault="002153EF" w:rsidP="00AF00AB">
      <w:pPr>
        <w:spacing w:after="0" w:line="218" w:lineRule="auto"/>
        <w:ind w:left="849" w:right="3528" w:hanging="14"/>
      </w:pPr>
      <w:r>
        <w:t xml:space="preserve"> </w:t>
      </w:r>
    </w:p>
    <w:p w14:paraId="41AEB776" w14:textId="5E471514" w:rsidR="00AF00AB" w:rsidRDefault="002153EF">
      <w:pPr>
        <w:spacing w:after="10"/>
        <w:ind w:left="856" w:right="4658" w:hanging="7"/>
        <w:rPr>
          <w:rFonts w:ascii="Arial" w:eastAsia="Arial" w:hAnsi="Arial" w:cs="Arial"/>
          <w:b/>
        </w:rPr>
      </w:pPr>
      <w:r>
        <w:rPr>
          <w:rFonts w:ascii="Arial" w:eastAsia="Arial" w:hAnsi="Arial" w:cs="Arial"/>
          <w:b/>
        </w:rPr>
        <w:t xml:space="preserve">MX Translation: </w:t>
      </w:r>
    </w:p>
    <w:p w14:paraId="68008A70" w14:textId="77777777" w:rsidR="00AF00AB" w:rsidRDefault="00AF00AB">
      <w:pPr>
        <w:spacing w:after="10"/>
        <w:ind w:left="856" w:right="4658" w:hanging="7"/>
        <w:rPr>
          <w:rFonts w:ascii="Arial" w:eastAsia="Arial" w:hAnsi="Arial" w:cs="Arial"/>
          <w:b/>
        </w:rPr>
      </w:pPr>
    </w:p>
    <w:p w14:paraId="7F9D5716" w14:textId="77777777" w:rsidR="009D5931" w:rsidRDefault="00AF00AB" w:rsidP="00A20AC4">
      <w:pPr>
        <w:spacing w:after="0" w:line="218" w:lineRule="auto"/>
        <w:ind w:left="850" w:right="4651" w:firstLine="0"/>
        <w:rPr>
          <w:rFonts w:eastAsia="Arial"/>
        </w:rPr>
      </w:pPr>
      <w:r w:rsidRPr="00AF00AB">
        <w:rPr>
          <w:rFonts w:eastAsia="Arial"/>
        </w:rPr>
        <w:t>&lt;</w:t>
      </w:r>
      <w:r>
        <w:rPr>
          <w:rFonts w:eastAsia="Arial"/>
        </w:rPr>
        <w:t>Dbtr&gt;</w:t>
      </w:r>
    </w:p>
    <w:p w14:paraId="7E9E4B90" w14:textId="68C391D2" w:rsidR="009D5931" w:rsidRDefault="00A20AC4" w:rsidP="00A20AC4">
      <w:r>
        <w:t xml:space="preserve"> &lt;C</w:t>
      </w:r>
      <w:r w:rsidR="009D5931">
        <w:t>tryOfRes&gt;</w:t>
      </w:r>
      <w:r w:rsidR="00AF00AB">
        <w:t>BE</w:t>
      </w:r>
      <w:r w:rsidR="009D5931">
        <w:t>&lt;/CtryOfRes&gt;</w:t>
      </w:r>
    </w:p>
    <w:p w14:paraId="467F13FC" w14:textId="44372CEF" w:rsidR="00AF00AB" w:rsidRDefault="00AF00AB">
      <w:pPr>
        <w:spacing w:after="10"/>
        <w:ind w:left="856" w:right="4658" w:hanging="7"/>
        <w:rPr>
          <w:rFonts w:eastAsia="Arial"/>
        </w:rPr>
      </w:pPr>
      <w:r>
        <w:rPr>
          <w:rFonts w:eastAsia="Arial"/>
        </w:rPr>
        <w:t>&lt;/Dbtr&gt;</w:t>
      </w:r>
    </w:p>
    <w:p w14:paraId="13C3AB3D" w14:textId="77777777" w:rsidR="00A20AC4" w:rsidRDefault="00A20AC4">
      <w:pPr>
        <w:spacing w:after="10"/>
        <w:ind w:left="856" w:right="4658" w:hanging="7"/>
        <w:rPr>
          <w:rFonts w:eastAsia="Arial"/>
        </w:rPr>
      </w:pPr>
    </w:p>
    <w:p w14:paraId="7DD1ECA1" w14:textId="77777777" w:rsidR="00A20AC4" w:rsidRDefault="00AF00AB" w:rsidP="00A20AC4">
      <w:pPr>
        <w:spacing w:after="0" w:line="218" w:lineRule="auto"/>
        <w:ind w:left="990" w:right="2528" w:hanging="180"/>
      </w:pPr>
      <w:r w:rsidRPr="00AF00AB">
        <w:rPr>
          <w:rFonts w:eastAsia="Arial"/>
        </w:rPr>
        <w:t>&lt;</w:t>
      </w:r>
      <w:r>
        <w:rPr>
          <w:rFonts w:eastAsia="Arial"/>
        </w:rPr>
        <w:t>Cd</w:t>
      </w:r>
      <w:r w:rsidR="009D5931">
        <w:rPr>
          <w:rFonts w:eastAsia="Arial"/>
        </w:rPr>
        <w:t xml:space="preserve">tr&gt;   </w:t>
      </w:r>
      <w:r w:rsidR="00A20AC4">
        <w:t xml:space="preserve"> </w:t>
      </w:r>
    </w:p>
    <w:p w14:paraId="13E1DB38" w14:textId="4273E6F4" w:rsidR="009D5931" w:rsidRDefault="00A20AC4" w:rsidP="00A20AC4">
      <w:pPr>
        <w:spacing w:after="0" w:line="218" w:lineRule="auto"/>
        <w:ind w:left="990" w:right="2528" w:hanging="180"/>
        <w:rPr>
          <w:rFonts w:eastAsia="Arial"/>
        </w:rPr>
      </w:pPr>
      <w:r>
        <w:t xml:space="preserve"> &lt;CtryOfRes&gt;</w:t>
      </w:r>
      <w:r>
        <w:rPr>
          <w:rFonts w:eastAsia="Arial"/>
        </w:rPr>
        <w:t>US&lt;/CtryOfRes</w:t>
      </w:r>
      <w:r w:rsidR="009D5931">
        <w:rPr>
          <w:rFonts w:eastAsia="Arial"/>
        </w:rPr>
        <w:t>&gt;</w:t>
      </w:r>
    </w:p>
    <w:p w14:paraId="30BC2DC2" w14:textId="7D1C43AB" w:rsidR="00AF00AB" w:rsidRDefault="00AF00AB" w:rsidP="00AF00AB">
      <w:pPr>
        <w:spacing w:after="10"/>
        <w:ind w:left="856" w:right="4658" w:hanging="7"/>
        <w:rPr>
          <w:rFonts w:eastAsia="Arial"/>
        </w:rPr>
      </w:pPr>
      <w:r>
        <w:rPr>
          <w:rFonts w:eastAsia="Arial"/>
        </w:rPr>
        <w:t>&lt;/Cdtr&gt;</w:t>
      </w:r>
    </w:p>
    <w:p w14:paraId="30AC1B9B" w14:textId="77777777" w:rsidR="00AF00AB" w:rsidRDefault="00AF00AB">
      <w:pPr>
        <w:spacing w:after="10"/>
        <w:ind w:left="856" w:right="4658" w:hanging="7"/>
        <w:rPr>
          <w:rFonts w:ascii="Arial" w:eastAsia="Arial" w:hAnsi="Arial" w:cs="Arial"/>
          <w:b/>
        </w:rPr>
      </w:pPr>
    </w:p>
    <w:p w14:paraId="23D08D7C" w14:textId="09880183" w:rsidR="00AF048F" w:rsidRDefault="002153EF">
      <w:pPr>
        <w:spacing w:after="10"/>
        <w:ind w:left="856" w:right="4658" w:hanging="7"/>
      </w:pPr>
      <w:r>
        <w:t xml:space="preserve">&lt;RgltryRptg&gt; </w:t>
      </w:r>
    </w:p>
    <w:p w14:paraId="12D083B3" w14:textId="6DACFAB5" w:rsidR="00AF048F" w:rsidRDefault="002153EF">
      <w:pPr>
        <w:tabs>
          <w:tab w:val="center" w:pos="849"/>
          <w:tab w:val="center" w:pos="1777"/>
        </w:tabs>
        <w:ind w:left="0" w:firstLine="0"/>
      </w:pPr>
      <w:r>
        <w:rPr>
          <w:rFonts w:ascii="Calibri" w:eastAsia="Calibri" w:hAnsi="Calibri" w:cs="Calibri"/>
          <w:sz w:val="22"/>
        </w:rPr>
        <w:tab/>
      </w:r>
      <w:r>
        <w:t xml:space="preserve"> </w:t>
      </w:r>
      <w:r>
        <w:tab/>
        <w:t xml:space="preserve">&lt;Dtls&gt; </w:t>
      </w:r>
    </w:p>
    <w:p w14:paraId="6783CDED" w14:textId="77777777" w:rsidR="00AF00AB" w:rsidRDefault="002153EF">
      <w:pPr>
        <w:tabs>
          <w:tab w:val="center" w:pos="849"/>
          <w:tab w:val="center" w:pos="1418"/>
          <w:tab w:val="center" w:pos="3363"/>
        </w:tabs>
        <w:ind w:left="0" w:firstLine="0"/>
      </w:pPr>
      <w:r>
        <w:rPr>
          <w:rFonts w:ascii="Calibri" w:eastAsia="Calibri" w:hAnsi="Calibri" w:cs="Calibri"/>
          <w:sz w:val="22"/>
        </w:rPr>
        <w:tab/>
      </w:r>
      <w:r>
        <w:t xml:space="preserve"> </w:t>
      </w:r>
      <w:r>
        <w:tab/>
        <w:t xml:space="preserve"> </w:t>
      </w:r>
      <w:r>
        <w:tab/>
        <w:t>&lt;Inf&gt;/ORDERRES/BE&lt;/Inf&gt;</w:t>
      </w:r>
    </w:p>
    <w:p w14:paraId="6CD58A2A" w14:textId="4F3C4432" w:rsidR="00F31F5A" w:rsidRDefault="00AF00AB">
      <w:pPr>
        <w:tabs>
          <w:tab w:val="center" w:pos="849"/>
          <w:tab w:val="center" w:pos="1418"/>
          <w:tab w:val="center" w:pos="3363"/>
        </w:tabs>
        <w:ind w:left="0" w:firstLine="0"/>
      </w:pPr>
      <w:r>
        <w:t xml:space="preserve">                 </w:t>
      </w:r>
      <w:r w:rsidR="00F31F5A">
        <w:t>&lt;Inf&gt;</w:t>
      </w:r>
      <w:r w:rsidR="00F31F5A" w:rsidRPr="00AF00AB">
        <w:rPr>
          <w:rFonts w:eastAsia="Arial"/>
        </w:rPr>
        <w:t>//MEILAAN 1, 9000 GENTT</w:t>
      </w:r>
      <w:r>
        <w:t>&lt;/Inf&gt;</w:t>
      </w:r>
    </w:p>
    <w:p w14:paraId="64591F99" w14:textId="0A9BC6FE" w:rsidR="00AF048F" w:rsidRDefault="00F31F5A">
      <w:pPr>
        <w:tabs>
          <w:tab w:val="center" w:pos="849"/>
          <w:tab w:val="center" w:pos="1418"/>
          <w:tab w:val="center" w:pos="3363"/>
        </w:tabs>
        <w:ind w:left="0" w:firstLine="0"/>
      </w:pPr>
      <w:r>
        <w:t xml:space="preserve">                 &lt;Inf&gt;/BENEFRES/US&lt;/Inf&gt;  </w:t>
      </w:r>
      <w:r w:rsidR="00AF00AB">
        <w:t xml:space="preserve"> </w:t>
      </w:r>
      <w:r w:rsidR="002153EF">
        <w:t xml:space="preserve"> </w:t>
      </w:r>
    </w:p>
    <w:p w14:paraId="4A1E2BEA" w14:textId="32A60457" w:rsidR="00AF048F" w:rsidRDefault="002153EF">
      <w:pPr>
        <w:tabs>
          <w:tab w:val="center" w:pos="849"/>
          <w:tab w:val="center" w:pos="1837"/>
        </w:tabs>
        <w:ind w:left="0" w:firstLine="0"/>
      </w:pPr>
      <w:r>
        <w:rPr>
          <w:rFonts w:ascii="Calibri" w:eastAsia="Calibri" w:hAnsi="Calibri" w:cs="Calibri"/>
          <w:sz w:val="22"/>
        </w:rPr>
        <w:tab/>
      </w:r>
      <w:r>
        <w:t xml:space="preserve"> </w:t>
      </w:r>
      <w:r>
        <w:tab/>
        <w:t xml:space="preserve">&lt;/Dtls&gt; </w:t>
      </w:r>
    </w:p>
    <w:p w14:paraId="0287891A" w14:textId="5F3CEB0F" w:rsidR="00AF048F" w:rsidRDefault="002153EF">
      <w:pPr>
        <w:ind w:left="846" w:right="8"/>
      </w:pPr>
      <w:r>
        <w:t xml:space="preserve">&lt;/RgltryRptg&gt; </w:t>
      </w:r>
    </w:p>
    <w:p w14:paraId="3F128BFF" w14:textId="77777777" w:rsidR="00D61E2F" w:rsidRDefault="00D61E2F">
      <w:pPr>
        <w:ind w:left="846" w:right="8"/>
      </w:pPr>
    </w:p>
    <w:p w14:paraId="3A817B38" w14:textId="0B249391" w:rsidR="00AF048F" w:rsidRDefault="00ED3EB2" w:rsidP="00EC55BF">
      <w:pPr>
        <w:pStyle w:val="Heading3"/>
      </w:pPr>
      <w:bookmarkStart w:id="1249" w:name="_Toc6320430"/>
      <w:bookmarkStart w:id="1250" w:name="_Toc136351246"/>
      <w:r>
        <w:t>3.3.12</w:t>
      </w:r>
      <w:r w:rsidR="005E409F">
        <w:t xml:space="preserve">  </w:t>
      </w:r>
      <w:r w:rsidR="002153EF">
        <w:t>MT_To_ MXInstruction</w:t>
      </w:r>
      <w:bookmarkEnd w:id="1249"/>
      <w:bookmarkEnd w:id="1250"/>
      <w:r w:rsidR="002153EF">
        <w:t xml:space="preserve">  </w:t>
      </w:r>
    </w:p>
    <w:p w14:paraId="1460D835" w14:textId="77777777" w:rsidR="00AF048F" w:rsidRDefault="002153EF">
      <w:pPr>
        <w:spacing w:after="95"/>
        <w:ind w:left="419" w:right="157" w:hanging="7"/>
      </w:pPr>
      <w:r>
        <w:rPr>
          <w:rFonts w:ascii="Arial" w:eastAsia="Arial" w:hAnsi="Arial" w:cs="Arial"/>
          <w:b/>
        </w:rPr>
        <w:t xml:space="preserve">Name </w:t>
      </w:r>
    </w:p>
    <w:p w14:paraId="625319F5" w14:textId="77777777" w:rsidR="00AF048F" w:rsidRDefault="002153EF">
      <w:pPr>
        <w:spacing w:after="112" w:line="249" w:lineRule="auto"/>
        <w:ind w:left="849" w:right="15" w:hanging="10"/>
      </w:pPr>
      <w:r>
        <w:rPr>
          <w:rFonts w:ascii="Arial" w:eastAsia="Arial" w:hAnsi="Arial" w:cs="Arial"/>
        </w:rPr>
        <w:t xml:space="preserve">MT_To_MXInstruction </w:t>
      </w:r>
    </w:p>
    <w:p w14:paraId="2917A864" w14:textId="77777777" w:rsidR="00AF048F" w:rsidRDefault="002153EF">
      <w:pPr>
        <w:spacing w:after="95"/>
        <w:ind w:left="419" w:right="157" w:hanging="7"/>
      </w:pPr>
      <w:r>
        <w:rPr>
          <w:rFonts w:ascii="Arial" w:eastAsia="Arial" w:hAnsi="Arial" w:cs="Arial"/>
          <w:b/>
        </w:rPr>
        <w:t xml:space="preserve">Business description  </w:t>
      </w:r>
    </w:p>
    <w:p w14:paraId="0BA3DCBF" w14:textId="77777777" w:rsidR="00AF048F" w:rsidRDefault="002153EF">
      <w:pPr>
        <w:spacing w:after="112" w:line="249" w:lineRule="auto"/>
        <w:ind w:left="849" w:right="15" w:hanging="10"/>
      </w:pPr>
      <w:r>
        <w:rPr>
          <w:rFonts w:ascii="Arial" w:eastAsia="Arial" w:hAnsi="Arial" w:cs="Arial"/>
        </w:rPr>
        <w:t xml:space="preserve">This function translates MT 101, field 23E instructions CMSW, CMTO, CMZB, URGP and (the first occurrence of) OTHR by combining them in a string of MX instruction(s).  </w:t>
      </w:r>
    </w:p>
    <w:p w14:paraId="28584BC0" w14:textId="77777777" w:rsidR="00AF048F" w:rsidRDefault="002153EF">
      <w:pPr>
        <w:spacing w:after="95"/>
        <w:ind w:left="419" w:right="157" w:hanging="7"/>
      </w:pPr>
      <w:r>
        <w:rPr>
          <w:rFonts w:ascii="Arial" w:eastAsia="Arial" w:hAnsi="Arial" w:cs="Arial"/>
          <w:b/>
        </w:rPr>
        <w:t xml:space="preserve">Format </w:t>
      </w:r>
    </w:p>
    <w:p w14:paraId="5E5EDFB6" w14:textId="77777777" w:rsidR="00AF048F" w:rsidRDefault="002153EF">
      <w:pPr>
        <w:spacing w:after="112" w:line="249" w:lineRule="auto"/>
        <w:ind w:left="849" w:right="15" w:hanging="10"/>
      </w:pPr>
      <w:r>
        <w:rPr>
          <w:rFonts w:ascii="Arial" w:eastAsia="Arial" w:hAnsi="Arial" w:cs="Arial"/>
          <w:b/>
        </w:rPr>
        <w:t>MT_To_MXInstruction</w:t>
      </w:r>
      <w:r>
        <w:rPr>
          <w:rFonts w:ascii="Arial" w:eastAsia="Arial" w:hAnsi="Arial" w:cs="Arial"/>
        </w:rPr>
        <w:t xml:space="preserve"> (MT23E,... ; MXInstruction)  </w:t>
      </w:r>
    </w:p>
    <w:p w14:paraId="78B93696" w14:textId="77777777" w:rsidR="00AF048F" w:rsidRDefault="002153EF">
      <w:pPr>
        <w:spacing w:after="95"/>
        <w:ind w:left="859" w:right="157" w:hanging="7"/>
      </w:pPr>
      <w:r>
        <w:rPr>
          <w:rFonts w:ascii="Arial" w:eastAsia="Arial" w:hAnsi="Arial" w:cs="Arial"/>
          <w:b/>
        </w:rPr>
        <w:t xml:space="preserve">Input </w:t>
      </w:r>
    </w:p>
    <w:p w14:paraId="292C3D71" w14:textId="77777777" w:rsidR="00FB1C2D" w:rsidRDefault="002153EF">
      <w:pPr>
        <w:spacing w:after="112" w:line="249" w:lineRule="auto"/>
        <w:ind w:left="849" w:right="15" w:hanging="10"/>
        <w:rPr>
          <w:rFonts w:ascii="Arial" w:eastAsia="Arial" w:hAnsi="Arial" w:cs="Arial"/>
        </w:rPr>
      </w:pPr>
      <w:r>
        <w:rPr>
          <w:rFonts w:ascii="Arial" w:eastAsia="Arial" w:hAnsi="Arial" w:cs="Arial"/>
        </w:rPr>
        <w:t xml:space="preserve">MT23E: field 23E composed of the mandatory subfield MTInstructionCode (for example CMTO, CMSW, OTHR...) and optional MTInstructionInfo (code dependent). As field 23E is repetitive, all occurrences of field 23E are passed as input variables.  </w:t>
      </w:r>
    </w:p>
    <w:p w14:paraId="747000CA" w14:textId="495A52EE" w:rsidR="00AF048F" w:rsidRDefault="002153EF">
      <w:pPr>
        <w:spacing w:after="112" w:line="249" w:lineRule="auto"/>
        <w:ind w:left="849" w:right="15" w:hanging="10"/>
      </w:pPr>
      <w:r>
        <w:rPr>
          <w:rFonts w:ascii="Arial" w:eastAsia="Arial" w:hAnsi="Arial" w:cs="Arial"/>
          <w:b/>
        </w:rPr>
        <w:t xml:space="preserve">Output </w:t>
      </w:r>
    </w:p>
    <w:p w14:paraId="07DB3F98" w14:textId="77777777" w:rsidR="00AF048F" w:rsidRDefault="002153EF">
      <w:pPr>
        <w:spacing w:after="112" w:line="249" w:lineRule="auto"/>
        <w:ind w:left="849" w:right="15" w:hanging="10"/>
      </w:pPr>
      <w:r>
        <w:rPr>
          <w:rFonts w:ascii="Arial" w:eastAsia="Arial" w:hAnsi="Arial" w:cs="Arial"/>
        </w:rPr>
        <w:lastRenderedPageBreak/>
        <w:t xml:space="preserve">MXInstruction: string of characters representing the MX instruction(s). </w:t>
      </w:r>
    </w:p>
    <w:p w14:paraId="6136F1B6" w14:textId="77777777" w:rsidR="00AA1EEE" w:rsidRDefault="002153EF">
      <w:pPr>
        <w:spacing w:after="0" w:line="370" w:lineRule="auto"/>
        <w:ind w:left="839" w:right="6158" w:hanging="427"/>
        <w:rPr>
          <w:rFonts w:ascii="Arial" w:eastAsia="Arial" w:hAnsi="Arial" w:cs="Arial"/>
          <w:b/>
        </w:rPr>
      </w:pPr>
      <w:r>
        <w:rPr>
          <w:rFonts w:ascii="Arial" w:eastAsia="Arial" w:hAnsi="Arial" w:cs="Arial"/>
          <w:b/>
        </w:rPr>
        <w:t xml:space="preserve">Preconditions </w:t>
      </w:r>
    </w:p>
    <w:p w14:paraId="01236797" w14:textId="41D983A9" w:rsidR="00AF048F" w:rsidRDefault="00AA1EEE">
      <w:pPr>
        <w:spacing w:after="0" w:line="370" w:lineRule="auto"/>
        <w:ind w:left="839" w:right="6158" w:hanging="427"/>
      </w:pPr>
      <w:r>
        <w:rPr>
          <w:rFonts w:ascii="Arial" w:eastAsia="Arial" w:hAnsi="Arial" w:cs="Arial"/>
          <w:b/>
        </w:rPr>
        <w:t xml:space="preserve">       </w:t>
      </w:r>
      <w:r w:rsidR="002153EF">
        <w:rPr>
          <w:rFonts w:ascii="Arial" w:eastAsia="Arial" w:hAnsi="Arial" w:cs="Arial"/>
        </w:rPr>
        <w:t xml:space="preserve">None. </w:t>
      </w:r>
    </w:p>
    <w:p w14:paraId="4649B644" w14:textId="77777777" w:rsidR="00AF048F" w:rsidRDefault="002153EF">
      <w:pPr>
        <w:spacing w:after="9"/>
        <w:ind w:left="419" w:right="157" w:hanging="7"/>
      </w:pPr>
      <w:r>
        <w:rPr>
          <w:rFonts w:ascii="Arial" w:eastAsia="Arial" w:hAnsi="Arial" w:cs="Arial"/>
          <w:b/>
        </w:rPr>
        <w:t xml:space="preserve">Formal description </w:t>
      </w:r>
    </w:p>
    <w:p w14:paraId="14E22134" w14:textId="77777777" w:rsidR="00AF048F" w:rsidRDefault="002153EF">
      <w:pPr>
        <w:spacing w:line="216" w:lineRule="auto"/>
        <w:ind w:left="846" w:right="8"/>
      </w:pPr>
      <w:r>
        <w:t xml:space="preserve">/*MTInstructionInfo[CODE] indicates to which CODE the information is related. If a code can be repeated, then MTInstructionInfo[CODE, N] will indicate the information with </w:t>
      </w:r>
    </w:p>
    <w:p w14:paraId="4220864E" w14:textId="77777777" w:rsidR="00AF048F" w:rsidRDefault="002153EF">
      <w:pPr>
        <w:ind w:left="846" w:right="8"/>
      </w:pPr>
      <w:r>
        <w:t xml:space="preserve">the Nth occurrence of that CODE. For example, </w:t>
      </w:r>
    </w:p>
    <w:p w14:paraId="74CD43F0" w14:textId="77777777" w:rsidR="00AF048F" w:rsidRDefault="002153EF">
      <w:pPr>
        <w:spacing w:after="58" w:line="216" w:lineRule="auto"/>
        <w:ind w:left="846" w:right="8"/>
      </w:pPr>
      <w:r>
        <w:t xml:space="preserve">MTInstructionInfo[OTHR, 1] contains the information that comes with the first occurrence of OTHR*/ </w:t>
      </w:r>
    </w:p>
    <w:p w14:paraId="01B433B8" w14:textId="7E60830E" w:rsidR="00AF048F" w:rsidRDefault="002153EF">
      <w:pPr>
        <w:spacing w:after="58" w:line="216" w:lineRule="auto"/>
        <w:ind w:left="846" w:right="8"/>
      </w:pPr>
      <w:r>
        <w:t xml:space="preserve">/*Check whether OTHR occurs and whether MTInstructionInfo[OTHR] is not empty. If there is no information, the code OTHR is not translated*/ </w:t>
      </w:r>
    </w:p>
    <w:p w14:paraId="5790BE39" w14:textId="77777777" w:rsidR="001D2B22" w:rsidRDefault="001D2B22">
      <w:pPr>
        <w:spacing w:after="58" w:line="216" w:lineRule="auto"/>
        <w:ind w:left="846" w:right="8"/>
      </w:pPr>
    </w:p>
    <w:p w14:paraId="7930D21D" w14:textId="77777777" w:rsidR="00AF048F" w:rsidRDefault="002153EF">
      <w:pPr>
        <w:ind w:left="846" w:right="8"/>
      </w:pPr>
      <w:r w:rsidRPr="001D2B22">
        <w:rPr>
          <w:b/>
        </w:rPr>
        <w:t>IF</w:t>
      </w:r>
      <w:r>
        <w:t xml:space="preserve"> MTInstructionCode = “OTHR” AND </w:t>
      </w:r>
    </w:p>
    <w:p w14:paraId="60F98C2F" w14:textId="77777777" w:rsidR="00AF048F" w:rsidRDefault="002153EF">
      <w:pPr>
        <w:ind w:left="846" w:right="8"/>
      </w:pPr>
      <w:r>
        <w:rPr>
          <w:b/>
        </w:rPr>
        <w:t>Length(</w:t>
      </w:r>
      <w:r>
        <w:t xml:space="preserve">MTInstructionInfo[OTHR, 1])&gt;0   </w:t>
      </w:r>
    </w:p>
    <w:p w14:paraId="6083DC56" w14:textId="77777777" w:rsidR="00AF048F" w:rsidRDefault="002153EF">
      <w:pPr>
        <w:spacing w:after="56" w:line="216" w:lineRule="auto"/>
        <w:ind w:left="1426" w:right="8"/>
      </w:pPr>
      <w:r>
        <w:t xml:space="preserve">/*Check whether URGP occurs. URGP can be combined with any of the other codes that this functions considers for translation*/ </w:t>
      </w:r>
    </w:p>
    <w:p w14:paraId="3DA8B359" w14:textId="77777777" w:rsidR="00AF048F" w:rsidRDefault="002153EF">
      <w:pPr>
        <w:tabs>
          <w:tab w:val="center" w:pos="850"/>
          <w:tab w:val="center" w:pos="3158"/>
        </w:tabs>
        <w:ind w:left="0" w:firstLine="0"/>
      </w:pPr>
      <w:r>
        <w:rPr>
          <w:rFonts w:ascii="Calibri" w:eastAsia="Calibri" w:hAnsi="Calibri" w:cs="Calibri"/>
          <w:sz w:val="22"/>
        </w:rPr>
        <w:tab/>
      </w:r>
      <w:r>
        <w:t xml:space="preserve"> </w:t>
      </w:r>
      <w:r>
        <w:tab/>
      </w:r>
      <w:r w:rsidRPr="001D2B22">
        <w:rPr>
          <w:b/>
        </w:rPr>
        <w:t>IF</w:t>
      </w:r>
      <w:r>
        <w:t xml:space="preserve"> MTInstructionCode = “URGP” </w:t>
      </w:r>
    </w:p>
    <w:p w14:paraId="0BF52A96" w14:textId="77777777" w:rsidR="00AF048F" w:rsidRDefault="002153EF">
      <w:pPr>
        <w:tabs>
          <w:tab w:val="center" w:pos="850"/>
          <w:tab w:val="center" w:pos="1418"/>
          <w:tab w:val="center" w:pos="3724"/>
        </w:tabs>
        <w:spacing w:after="48"/>
        <w:ind w:left="0" w:firstLine="0"/>
      </w:pPr>
      <w:r>
        <w:rPr>
          <w:rFonts w:ascii="Calibri" w:eastAsia="Calibri" w:hAnsi="Calibri" w:cs="Calibri"/>
          <w:sz w:val="22"/>
        </w:rPr>
        <w:tab/>
      </w:r>
      <w:r>
        <w:t xml:space="preserve"> </w:t>
      </w:r>
      <w:r>
        <w:tab/>
        <w:t xml:space="preserve"> </w:t>
      </w:r>
      <w:r>
        <w:tab/>
      </w:r>
      <w:r w:rsidRPr="001D2B22">
        <w:rPr>
          <w:b/>
        </w:rPr>
        <w:t>IF</w:t>
      </w:r>
      <w:r>
        <w:t xml:space="preserve"> MTInstructionCode = “CMSW” </w:t>
      </w:r>
    </w:p>
    <w:p w14:paraId="576F7A62" w14:textId="77777777" w:rsidR="00AF048F" w:rsidRDefault="002153EF">
      <w:pPr>
        <w:tabs>
          <w:tab w:val="center" w:pos="1418"/>
          <w:tab w:val="center" w:pos="1985"/>
          <w:tab w:val="center" w:pos="5309"/>
        </w:tabs>
        <w:ind w:left="0" w:firstLine="0"/>
      </w:pPr>
      <w:r>
        <w:rPr>
          <w:rFonts w:ascii="Calibri" w:eastAsia="Calibri" w:hAnsi="Calibri" w:cs="Calibri"/>
          <w:sz w:val="22"/>
        </w:rPr>
        <w:tab/>
      </w:r>
      <w:r>
        <w:t xml:space="preserve"> </w:t>
      </w:r>
      <w:r>
        <w:tab/>
        <w:t xml:space="preserve"> </w:t>
      </w:r>
      <w:r>
        <w:tab/>
        <w:t xml:space="preserve">MXInstruction = </w:t>
      </w:r>
      <w:r>
        <w:rPr>
          <w:b/>
        </w:rPr>
        <w:t>Concatenate</w:t>
      </w:r>
      <w:r>
        <w:t>(“CMSW/URGP/OTHR/”,</w:t>
      </w:r>
    </w:p>
    <w:p w14:paraId="6AB6DCC9" w14:textId="77777777" w:rsidR="00AF048F" w:rsidRDefault="002153EF">
      <w:pPr>
        <w:tabs>
          <w:tab w:val="center" w:pos="1418"/>
          <w:tab w:val="center" w:pos="1985"/>
          <w:tab w:val="center" w:pos="4170"/>
        </w:tabs>
        <w:ind w:left="0" w:firstLine="0"/>
      </w:pPr>
      <w:r>
        <w:rPr>
          <w:rFonts w:ascii="Calibri" w:eastAsia="Calibri" w:hAnsi="Calibri" w:cs="Calibri"/>
          <w:sz w:val="22"/>
        </w:rPr>
        <w:tab/>
      </w:r>
      <w:r>
        <w:t xml:space="preserve"> </w:t>
      </w:r>
      <w:r>
        <w:tab/>
        <w:t xml:space="preserve"> </w:t>
      </w:r>
      <w:r>
        <w:tab/>
        <w:t xml:space="preserve">MTInstructionInfo[OTHR, 1]) </w:t>
      </w:r>
    </w:p>
    <w:p w14:paraId="04410D66" w14:textId="77777777" w:rsidR="00AF048F" w:rsidRDefault="002153EF">
      <w:pPr>
        <w:tabs>
          <w:tab w:val="center" w:pos="849"/>
          <w:tab w:val="center" w:pos="1418"/>
          <w:tab w:val="center" w:pos="3964"/>
        </w:tabs>
        <w:ind w:left="0" w:firstLine="0"/>
      </w:pPr>
      <w:r>
        <w:rPr>
          <w:rFonts w:ascii="Calibri" w:eastAsia="Calibri" w:hAnsi="Calibri" w:cs="Calibri"/>
          <w:sz w:val="22"/>
        </w:rPr>
        <w:tab/>
      </w:r>
      <w:r>
        <w:t xml:space="preserve"> </w:t>
      </w:r>
      <w:r>
        <w:tab/>
        <w:t xml:space="preserve"> </w:t>
      </w:r>
      <w:r>
        <w:tab/>
      </w:r>
      <w:r w:rsidRPr="001D2B22">
        <w:rPr>
          <w:b/>
        </w:rPr>
        <w:t>ELSEIF</w:t>
      </w:r>
      <w:r>
        <w:t xml:space="preserve"> MTInstructionCode = “CMTO” </w:t>
      </w:r>
    </w:p>
    <w:p w14:paraId="4EABB7A1" w14:textId="77777777" w:rsidR="00AF048F" w:rsidRDefault="002153EF">
      <w:pPr>
        <w:tabs>
          <w:tab w:val="center" w:pos="849"/>
          <w:tab w:val="center" w:pos="1418"/>
          <w:tab w:val="center" w:pos="1984"/>
          <w:tab w:val="center" w:pos="5368"/>
        </w:tabs>
        <w:ind w:left="0" w:firstLine="0"/>
      </w:pPr>
      <w:r>
        <w:rPr>
          <w:rFonts w:ascii="Calibri" w:eastAsia="Calibri" w:hAnsi="Calibri" w:cs="Calibri"/>
          <w:sz w:val="22"/>
        </w:rPr>
        <w:tab/>
      </w:r>
      <w:r>
        <w:t xml:space="preserve"> </w:t>
      </w:r>
      <w:r>
        <w:tab/>
        <w:t xml:space="preserve"> </w:t>
      </w:r>
      <w:r>
        <w:tab/>
        <w:t xml:space="preserve"> </w:t>
      </w:r>
      <w:r>
        <w:tab/>
        <w:t xml:space="preserve">/*With CMTO, additional information is allowed. </w:t>
      </w:r>
    </w:p>
    <w:p w14:paraId="2CB07075" w14:textId="62331FEC" w:rsidR="00AF048F" w:rsidRDefault="002153EF">
      <w:pPr>
        <w:spacing w:line="325" w:lineRule="auto"/>
        <w:ind w:left="1407" w:right="1516" w:hanging="569"/>
      </w:pPr>
      <w:r>
        <w:t xml:space="preserve"> </w:t>
      </w:r>
      <w:r>
        <w:tab/>
        <w:t xml:space="preserve"> </w:t>
      </w:r>
      <w:r>
        <w:tab/>
        <w:t xml:space="preserve"> </w:t>
      </w:r>
      <w:r>
        <w:tab/>
        <w:t xml:space="preserve">CMTO cannot be repeated*/  </w:t>
      </w:r>
      <w:r>
        <w:tab/>
        <w:t xml:space="preserve"> </w:t>
      </w:r>
      <w:r w:rsidR="001D2B22">
        <w:t xml:space="preserve">     </w:t>
      </w:r>
      <w:r>
        <w:tab/>
      </w:r>
      <w:r w:rsidRPr="001D2B22">
        <w:rPr>
          <w:b/>
        </w:rPr>
        <w:t xml:space="preserve">IF </w:t>
      </w:r>
      <w:r>
        <w:rPr>
          <w:b/>
        </w:rPr>
        <w:t>Length(</w:t>
      </w:r>
      <w:r>
        <w:t xml:space="preserve">MTInstructionInfo[CMTO])&gt; 0 </w:t>
      </w:r>
      <w:r w:rsidR="001D2B22">
        <w:t>THEN</w:t>
      </w:r>
    </w:p>
    <w:p w14:paraId="07D71199" w14:textId="77777777" w:rsidR="00AF048F" w:rsidRDefault="002153EF">
      <w:pPr>
        <w:tabs>
          <w:tab w:val="center" w:pos="1417"/>
          <w:tab w:val="center" w:pos="1983"/>
          <w:tab w:val="center" w:pos="2550"/>
          <w:tab w:val="center" w:pos="5278"/>
        </w:tabs>
        <w:ind w:left="0" w:firstLine="0"/>
      </w:pPr>
      <w:r>
        <w:rPr>
          <w:rFonts w:ascii="Calibri" w:eastAsia="Calibri" w:hAnsi="Calibri" w:cs="Calibri"/>
          <w:sz w:val="22"/>
        </w:rPr>
        <w:tab/>
      </w:r>
      <w:r>
        <w:t xml:space="preserve"> </w:t>
      </w:r>
      <w:r>
        <w:tab/>
        <w:t xml:space="preserve"> </w:t>
      </w:r>
      <w:r>
        <w:tab/>
        <w:t xml:space="preserve"> </w:t>
      </w:r>
      <w:r>
        <w:tab/>
        <w:t xml:space="preserve">MXInstruction = </w:t>
      </w:r>
      <w:r>
        <w:rPr>
          <w:b/>
        </w:rPr>
        <w:t>Concatenate</w:t>
      </w:r>
      <w:r>
        <w:t xml:space="preserve">(“CMTO/”, </w:t>
      </w:r>
    </w:p>
    <w:p w14:paraId="60CACCEF" w14:textId="77777777" w:rsidR="00AF048F" w:rsidRDefault="002153EF">
      <w:pPr>
        <w:spacing w:after="56" w:line="216" w:lineRule="auto"/>
        <w:ind w:left="1424" w:right="8"/>
      </w:pPr>
      <w:r>
        <w:t xml:space="preserve"> </w:t>
      </w:r>
      <w:r>
        <w:tab/>
        <w:t xml:space="preserve"> </w:t>
      </w:r>
      <w:r>
        <w:tab/>
        <w:t xml:space="preserve"> </w:t>
      </w:r>
      <w:r>
        <w:tab/>
        <w:t xml:space="preserve">MTInstructionInfo[CMTO], “/URGP/OTHR/”,  </w:t>
      </w:r>
      <w:r>
        <w:tab/>
        <w:t xml:space="preserve"> </w:t>
      </w:r>
      <w:r>
        <w:tab/>
        <w:t xml:space="preserve"> </w:t>
      </w:r>
      <w:r>
        <w:tab/>
        <w:t xml:space="preserve">MTInstructionInfo[OTHR, 1]) </w:t>
      </w:r>
    </w:p>
    <w:p w14:paraId="5F24C90F" w14:textId="77777777" w:rsidR="00AF048F" w:rsidRPr="001D2B22" w:rsidRDefault="002153EF">
      <w:pPr>
        <w:tabs>
          <w:tab w:val="center" w:pos="1416"/>
          <w:tab w:val="center" w:pos="1982"/>
          <w:tab w:val="center" w:pos="2788"/>
        </w:tabs>
        <w:ind w:left="0" w:firstLine="0"/>
        <w:rPr>
          <w:b/>
        </w:rPr>
      </w:pPr>
      <w:r>
        <w:rPr>
          <w:rFonts w:ascii="Calibri" w:eastAsia="Calibri" w:hAnsi="Calibri" w:cs="Calibri"/>
          <w:sz w:val="22"/>
        </w:rPr>
        <w:tab/>
      </w:r>
      <w:r>
        <w:t xml:space="preserve"> </w:t>
      </w:r>
      <w:r>
        <w:tab/>
        <w:t xml:space="preserve"> </w:t>
      </w:r>
      <w:r>
        <w:tab/>
      </w:r>
      <w:r w:rsidRPr="001D2B22">
        <w:rPr>
          <w:b/>
        </w:rPr>
        <w:t xml:space="preserve">ELSE </w:t>
      </w:r>
    </w:p>
    <w:p w14:paraId="2142354B" w14:textId="77777777" w:rsidR="00AF048F" w:rsidRDefault="002153EF">
      <w:pPr>
        <w:spacing w:after="3" w:line="253" w:lineRule="auto"/>
        <w:ind w:left="987" w:right="1447" w:hanging="10"/>
        <w:jc w:val="center"/>
      </w:pPr>
      <w:r>
        <w:t xml:space="preserve">MXInstruction = </w:t>
      </w:r>
    </w:p>
    <w:p w14:paraId="040346DB" w14:textId="77777777" w:rsidR="00AF048F" w:rsidRDefault="002153EF">
      <w:pPr>
        <w:spacing w:after="3" w:line="253" w:lineRule="auto"/>
        <w:ind w:left="1339" w:hanging="10"/>
        <w:jc w:val="center"/>
      </w:pPr>
      <w:r>
        <w:t>C</w:t>
      </w:r>
      <w:r>
        <w:rPr>
          <w:b/>
        </w:rPr>
        <w:t>oncatenate</w:t>
      </w:r>
      <w:r>
        <w:t xml:space="preserve">(“CMTO/URGP/OTHR/”, </w:t>
      </w:r>
    </w:p>
    <w:p w14:paraId="0CC1F36A" w14:textId="77777777" w:rsidR="00AF048F" w:rsidRDefault="002153EF">
      <w:pPr>
        <w:spacing w:after="3" w:line="253" w:lineRule="auto"/>
        <w:ind w:left="987" w:right="8" w:hanging="10"/>
        <w:jc w:val="center"/>
      </w:pPr>
      <w:r>
        <w:t xml:space="preserve">MTInstructionInfo[OTHR, 1]) </w:t>
      </w:r>
    </w:p>
    <w:p w14:paraId="07A3D14C" w14:textId="77777777" w:rsidR="00AF048F" w:rsidRPr="001D2B22" w:rsidRDefault="002153EF">
      <w:pPr>
        <w:tabs>
          <w:tab w:val="center" w:pos="1416"/>
          <w:tab w:val="center" w:pos="1982"/>
          <w:tab w:val="center" w:pos="2848"/>
        </w:tabs>
        <w:ind w:left="0" w:firstLine="0"/>
        <w:rPr>
          <w:b/>
        </w:rPr>
      </w:pPr>
      <w:r>
        <w:rPr>
          <w:rFonts w:ascii="Calibri" w:eastAsia="Calibri" w:hAnsi="Calibri" w:cs="Calibri"/>
          <w:sz w:val="22"/>
        </w:rPr>
        <w:tab/>
      </w:r>
      <w:r>
        <w:t xml:space="preserve"> </w:t>
      </w:r>
      <w:r>
        <w:tab/>
        <w:t xml:space="preserve"> </w:t>
      </w:r>
      <w:r>
        <w:tab/>
      </w:r>
      <w:r w:rsidRPr="001D2B22">
        <w:rPr>
          <w:b/>
        </w:rPr>
        <w:t xml:space="preserve">ENDIF </w:t>
      </w:r>
    </w:p>
    <w:p w14:paraId="32A11565" w14:textId="77777777" w:rsidR="00AF048F" w:rsidRDefault="002153EF">
      <w:pPr>
        <w:tabs>
          <w:tab w:val="center" w:pos="1416"/>
          <w:tab w:val="center" w:pos="3962"/>
        </w:tabs>
        <w:spacing w:after="48"/>
        <w:ind w:left="0" w:firstLine="0"/>
      </w:pPr>
      <w:r>
        <w:rPr>
          <w:rFonts w:ascii="Calibri" w:eastAsia="Calibri" w:hAnsi="Calibri" w:cs="Calibri"/>
          <w:sz w:val="22"/>
        </w:rPr>
        <w:tab/>
      </w:r>
      <w:r>
        <w:t xml:space="preserve"> </w:t>
      </w:r>
      <w:r>
        <w:tab/>
      </w:r>
      <w:r w:rsidRPr="001D2B22">
        <w:rPr>
          <w:b/>
        </w:rPr>
        <w:t>ELSEIF</w:t>
      </w:r>
      <w:r>
        <w:t xml:space="preserve"> MTInstructionCode = “CMZB” </w:t>
      </w:r>
    </w:p>
    <w:p w14:paraId="68BE93CA" w14:textId="77777777" w:rsidR="00AF048F" w:rsidRDefault="002153EF">
      <w:pPr>
        <w:spacing w:after="58" w:line="216" w:lineRule="auto"/>
        <w:ind w:left="1423" w:right="8"/>
      </w:pPr>
      <w:r>
        <w:t xml:space="preserve"> </w:t>
      </w:r>
      <w:r>
        <w:tab/>
        <w:t xml:space="preserve"> </w:t>
      </w:r>
      <w:r>
        <w:tab/>
        <w:t xml:space="preserve">MXInstruction = </w:t>
      </w:r>
      <w:r>
        <w:rPr>
          <w:b/>
        </w:rPr>
        <w:t>Concatenate</w:t>
      </w:r>
      <w:r>
        <w:t xml:space="preserve">(“CMZB/URGP/OTHR/”,  </w:t>
      </w:r>
      <w:r>
        <w:tab/>
        <w:t xml:space="preserve"> </w:t>
      </w:r>
      <w:r>
        <w:tab/>
        <w:t xml:space="preserve">MTInstructionInfo[OTHR, 1]) </w:t>
      </w:r>
    </w:p>
    <w:p w14:paraId="72388CE3" w14:textId="77777777" w:rsidR="00AF048F" w:rsidRPr="001D2B22" w:rsidRDefault="002153EF">
      <w:pPr>
        <w:tabs>
          <w:tab w:val="center" w:pos="1415"/>
          <w:tab w:val="center" w:pos="2221"/>
        </w:tabs>
        <w:spacing w:after="47"/>
        <w:ind w:left="0" w:firstLine="0"/>
        <w:rPr>
          <w:b/>
        </w:rPr>
      </w:pPr>
      <w:r>
        <w:rPr>
          <w:rFonts w:ascii="Calibri" w:eastAsia="Calibri" w:hAnsi="Calibri" w:cs="Calibri"/>
          <w:sz w:val="22"/>
        </w:rPr>
        <w:tab/>
      </w:r>
      <w:r>
        <w:t xml:space="preserve"> </w:t>
      </w:r>
      <w:r>
        <w:tab/>
      </w:r>
      <w:r w:rsidRPr="001D2B22">
        <w:rPr>
          <w:b/>
        </w:rPr>
        <w:t xml:space="preserve">ELSE </w:t>
      </w:r>
    </w:p>
    <w:p w14:paraId="7E81DEDE" w14:textId="77777777" w:rsidR="00AF048F" w:rsidRDefault="002153EF">
      <w:pPr>
        <w:spacing w:after="58" w:line="216" w:lineRule="auto"/>
        <w:ind w:left="1423" w:right="8"/>
      </w:pPr>
      <w:r>
        <w:t xml:space="preserve"> </w:t>
      </w:r>
      <w:r>
        <w:tab/>
        <w:t xml:space="preserve"> </w:t>
      </w:r>
      <w:r>
        <w:tab/>
        <w:t xml:space="preserve">MXInstruction = </w:t>
      </w:r>
      <w:r>
        <w:rPr>
          <w:b/>
        </w:rPr>
        <w:t>Concatenate</w:t>
      </w:r>
      <w:r>
        <w:t xml:space="preserve">(“URGP/OTHR/”,   </w:t>
      </w:r>
      <w:r>
        <w:tab/>
        <w:t xml:space="preserve"> </w:t>
      </w:r>
      <w:r>
        <w:tab/>
        <w:t xml:space="preserve">MTInstructionInfo[OTHR, 1]) </w:t>
      </w:r>
    </w:p>
    <w:p w14:paraId="574FD4F8" w14:textId="77777777" w:rsidR="00AF048F" w:rsidRPr="001D2B22" w:rsidRDefault="002153EF">
      <w:pPr>
        <w:tabs>
          <w:tab w:val="center" w:pos="1415"/>
          <w:tab w:val="center" w:pos="2281"/>
        </w:tabs>
        <w:ind w:left="0" w:firstLine="0"/>
        <w:rPr>
          <w:b/>
        </w:rPr>
      </w:pPr>
      <w:r>
        <w:rPr>
          <w:rFonts w:ascii="Calibri" w:eastAsia="Calibri" w:hAnsi="Calibri" w:cs="Calibri"/>
          <w:sz w:val="22"/>
        </w:rPr>
        <w:tab/>
      </w:r>
      <w:r>
        <w:t xml:space="preserve"> </w:t>
      </w:r>
      <w:r>
        <w:tab/>
      </w:r>
      <w:r w:rsidRPr="001D2B22">
        <w:rPr>
          <w:b/>
        </w:rPr>
        <w:t xml:space="preserve">ENDIF </w:t>
      </w:r>
    </w:p>
    <w:p w14:paraId="2CAA24B5" w14:textId="77777777" w:rsidR="00AF048F" w:rsidRDefault="002153EF">
      <w:pPr>
        <w:tabs>
          <w:tab w:val="center" w:pos="846"/>
          <w:tab w:val="center" w:pos="3394"/>
        </w:tabs>
        <w:spacing w:after="47"/>
        <w:ind w:left="0" w:firstLine="0"/>
      </w:pPr>
      <w:r>
        <w:rPr>
          <w:rFonts w:ascii="Calibri" w:eastAsia="Calibri" w:hAnsi="Calibri" w:cs="Calibri"/>
          <w:sz w:val="22"/>
        </w:rPr>
        <w:tab/>
      </w:r>
      <w:r>
        <w:t xml:space="preserve"> </w:t>
      </w:r>
      <w:r>
        <w:tab/>
      </w:r>
      <w:r w:rsidRPr="001D2B22">
        <w:rPr>
          <w:b/>
        </w:rPr>
        <w:t>ELSEIF</w:t>
      </w:r>
      <w:r>
        <w:t xml:space="preserve"> MTInstructionCode = “CMSW” </w:t>
      </w:r>
    </w:p>
    <w:p w14:paraId="164EFBD6" w14:textId="77777777" w:rsidR="00AF048F" w:rsidRDefault="002153EF">
      <w:pPr>
        <w:tabs>
          <w:tab w:val="center" w:pos="1415"/>
          <w:tab w:val="center" w:pos="4439"/>
        </w:tabs>
        <w:ind w:left="0" w:firstLine="0"/>
      </w:pPr>
      <w:r>
        <w:rPr>
          <w:rFonts w:ascii="Calibri" w:eastAsia="Calibri" w:hAnsi="Calibri" w:cs="Calibri"/>
          <w:sz w:val="22"/>
        </w:rPr>
        <w:tab/>
      </w:r>
      <w:r>
        <w:t xml:space="preserve"> </w:t>
      </w:r>
      <w:r>
        <w:tab/>
        <w:t xml:space="preserve">MXInstruction = </w:t>
      </w:r>
      <w:r>
        <w:rPr>
          <w:b/>
        </w:rPr>
        <w:t>Concatenate</w:t>
      </w:r>
      <w:r>
        <w:t xml:space="preserve">(“CMSW/OTHR/”, </w:t>
      </w:r>
    </w:p>
    <w:p w14:paraId="6F20108A" w14:textId="77777777" w:rsidR="00AF048F" w:rsidRDefault="002153EF">
      <w:pPr>
        <w:tabs>
          <w:tab w:val="center" w:pos="1415"/>
          <w:tab w:val="center" w:pos="3600"/>
        </w:tabs>
        <w:ind w:left="0" w:firstLine="0"/>
      </w:pPr>
      <w:r>
        <w:rPr>
          <w:rFonts w:ascii="Calibri" w:eastAsia="Calibri" w:hAnsi="Calibri" w:cs="Calibri"/>
          <w:sz w:val="22"/>
        </w:rPr>
        <w:tab/>
      </w:r>
      <w:r>
        <w:t xml:space="preserve"> </w:t>
      </w:r>
      <w:r>
        <w:tab/>
        <w:t xml:space="preserve">MTInstructionInfo[OTHR, 1]) </w:t>
      </w:r>
    </w:p>
    <w:p w14:paraId="3C276922" w14:textId="77777777" w:rsidR="00AF048F" w:rsidRDefault="002153EF">
      <w:pPr>
        <w:tabs>
          <w:tab w:val="center" w:pos="850"/>
          <w:tab w:val="center" w:pos="3398"/>
        </w:tabs>
        <w:ind w:left="0" w:firstLine="0"/>
      </w:pPr>
      <w:r>
        <w:rPr>
          <w:rFonts w:ascii="Calibri" w:eastAsia="Calibri" w:hAnsi="Calibri" w:cs="Calibri"/>
          <w:sz w:val="22"/>
        </w:rPr>
        <w:tab/>
      </w:r>
      <w:r>
        <w:t xml:space="preserve"> </w:t>
      </w:r>
      <w:r>
        <w:tab/>
      </w:r>
      <w:r w:rsidRPr="001D2B22">
        <w:rPr>
          <w:b/>
        </w:rPr>
        <w:t>ELSEIF</w:t>
      </w:r>
      <w:r>
        <w:t xml:space="preserve"> MTInstructionCode = “CMTO” </w:t>
      </w:r>
    </w:p>
    <w:p w14:paraId="4EF8FF83" w14:textId="77777777" w:rsidR="00AF048F" w:rsidRDefault="002153EF">
      <w:pPr>
        <w:tabs>
          <w:tab w:val="center" w:pos="850"/>
          <w:tab w:val="center" w:pos="1418"/>
          <w:tab w:val="center" w:pos="4803"/>
        </w:tabs>
        <w:ind w:left="0" w:firstLine="0"/>
      </w:pPr>
      <w:r>
        <w:rPr>
          <w:rFonts w:ascii="Calibri" w:eastAsia="Calibri" w:hAnsi="Calibri" w:cs="Calibri"/>
          <w:sz w:val="22"/>
        </w:rPr>
        <w:tab/>
      </w:r>
      <w:r>
        <w:t xml:space="preserve"> </w:t>
      </w:r>
      <w:r>
        <w:tab/>
        <w:t xml:space="preserve"> </w:t>
      </w:r>
      <w:r>
        <w:tab/>
        <w:t xml:space="preserve">/*With CMTO, additional information is allowed.  </w:t>
      </w:r>
    </w:p>
    <w:p w14:paraId="416F2D57" w14:textId="77777777" w:rsidR="00AF048F" w:rsidRDefault="002153EF">
      <w:pPr>
        <w:tabs>
          <w:tab w:val="center" w:pos="849"/>
          <w:tab w:val="center" w:pos="1418"/>
          <w:tab w:val="center" w:pos="3483"/>
        </w:tabs>
        <w:spacing w:after="52"/>
        <w:ind w:left="0" w:firstLine="0"/>
      </w:pPr>
      <w:r>
        <w:rPr>
          <w:rFonts w:ascii="Calibri" w:eastAsia="Calibri" w:hAnsi="Calibri" w:cs="Calibri"/>
          <w:sz w:val="22"/>
        </w:rPr>
        <w:tab/>
      </w:r>
      <w:r>
        <w:t xml:space="preserve"> </w:t>
      </w:r>
      <w:r>
        <w:tab/>
        <w:t xml:space="preserve"> </w:t>
      </w:r>
      <w:r>
        <w:tab/>
        <w:t xml:space="preserve">CMTO cannot be repeated*/ </w:t>
      </w:r>
    </w:p>
    <w:p w14:paraId="612B39E5" w14:textId="77777777" w:rsidR="00AF048F" w:rsidRDefault="002153EF">
      <w:pPr>
        <w:tabs>
          <w:tab w:val="center" w:pos="1418"/>
          <w:tab w:val="center" w:pos="4203"/>
        </w:tabs>
        <w:spacing w:after="51"/>
        <w:ind w:left="0" w:firstLine="0"/>
      </w:pPr>
      <w:r>
        <w:rPr>
          <w:rFonts w:ascii="Calibri" w:eastAsia="Calibri" w:hAnsi="Calibri" w:cs="Calibri"/>
          <w:sz w:val="22"/>
        </w:rPr>
        <w:tab/>
      </w:r>
      <w:r>
        <w:t xml:space="preserve"> </w:t>
      </w:r>
      <w:r>
        <w:tab/>
      </w:r>
      <w:r w:rsidRPr="001D2B22">
        <w:rPr>
          <w:b/>
        </w:rPr>
        <w:t>IF</w:t>
      </w:r>
      <w:r>
        <w:t xml:space="preserve"> </w:t>
      </w:r>
      <w:r>
        <w:rPr>
          <w:b/>
        </w:rPr>
        <w:t>Length(</w:t>
      </w:r>
      <w:r>
        <w:t xml:space="preserve">MTInstructionInfo[CMTO])&gt; 0 </w:t>
      </w:r>
    </w:p>
    <w:p w14:paraId="5258F77B" w14:textId="77777777" w:rsidR="00AF048F" w:rsidRDefault="002153EF">
      <w:pPr>
        <w:tabs>
          <w:tab w:val="center" w:pos="1418"/>
          <w:tab w:val="center" w:pos="1984"/>
          <w:tab w:val="center" w:pos="4710"/>
        </w:tabs>
        <w:ind w:left="0" w:firstLine="0"/>
      </w:pPr>
      <w:r>
        <w:rPr>
          <w:rFonts w:ascii="Calibri" w:eastAsia="Calibri" w:hAnsi="Calibri" w:cs="Calibri"/>
          <w:sz w:val="22"/>
        </w:rPr>
        <w:tab/>
      </w:r>
      <w:r>
        <w:t xml:space="preserve"> </w:t>
      </w:r>
      <w:r>
        <w:tab/>
        <w:t xml:space="preserve"> </w:t>
      </w:r>
      <w:r>
        <w:tab/>
        <w:t xml:space="preserve">MXInstruction = </w:t>
      </w:r>
      <w:r>
        <w:rPr>
          <w:b/>
        </w:rPr>
        <w:t>Concatenate</w:t>
      </w:r>
      <w:r>
        <w:t xml:space="preserve">(“CMTO/”,  </w:t>
      </w:r>
    </w:p>
    <w:p w14:paraId="3A1B1C1A" w14:textId="77777777" w:rsidR="00AF048F" w:rsidRDefault="002153EF">
      <w:pPr>
        <w:spacing w:after="56" w:line="216" w:lineRule="auto"/>
        <w:ind w:left="1425" w:right="8"/>
      </w:pPr>
      <w:r>
        <w:lastRenderedPageBreak/>
        <w:t xml:space="preserve"> </w:t>
      </w:r>
      <w:r>
        <w:tab/>
        <w:t xml:space="preserve"> </w:t>
      </w:r>
      <w:r>
        <w:tab/>
        <w:t xml:space="preserve">MTInstructionInfo[CMTO], “/OTHR/”, </w:t>
      </w:r>
      <w:r>
        <w:tab/>
        <w:t xml:space="preserve">  </w:t>
      </w:r>
      <w:r>
        <w:tab/>
        <w:t xml:space="preserve"> </w:t>
      </w:r>
      <w:r>
        <w:tab/>
        <w:t xml:space="preserve">MTInstructionInfo[OTHR, 1]) </w:t>
      </w:r>
    </w:p>
    <w:p w14:paraId="3D11D2EF" w14:textId="77777777" w:rsidR="00AF048F" w:rsidRPr="001D2B22" w:rsidRDefault="002153EF">
      <w:pPr>
        <w:tabs>
          <w:tab w:val="center" w:pos="1417"/>
          <w:tab w:val="center" w:pos="2223"/>
        </w:tabs>
        <w:spacing w:after="48"/>
        <w:ind w:left="0" w:firstLine="0"/>
        <w:rPr>
          <w:b/>
        </w:rPr>
      </w:pPr>
      <w:r>
        <w:rPr>
          <w:rFonts w:ascii="Calibri" w:eastAsia="Calibri" w:hAnsi="Calibri" w:cs="Calibri"/>
          <w:sz w:val="22"/>
        </w:rPr>
        <w:tab/>
      </w:r>
      <w:r>
        <w:t xml:space="preserve"> </w:t>
      </w:r>
      <w:r>
        <w:tab/>
      </w:r>
      <w:r w:rsidRPr="001D2B22">
        <w:rPr>
          <w:b/>
        </w:rPr>
        <w:t xml:space="preserve">ELSE </w:t>
      </w:r>
    </w:p>
    <w:p w14:paraId="6FD5EB38" w14:textId="77777777" w:rsidR="00AF048F" w:rsidRDefault="002153EF">
      <w:pPr>
        <w:spacing w:after="53" w:line="219" w:lineRule="auto"/>
        <w:ind w:left="1425" w:right="8"/>
      </w:pPr>
      <w:r>
        <w:t xml:space="preserve"> </w:t>
      </w:r>
      <w:r>
        <w:tab/>
        <w:t xml:space="preserve"> </w:t>
      </w:r>
      <w:r>
        <w:tab/>
        <w:t xml:space="preserve">MXInstruction = </w:t>
      </w:r>
      <w:r>
        <w:rPr>
          <w:b/>
        </w:rPr>
        <w:t>Concatenate</w:t>
      </w:r>
      <w:r>
        <w:t xml:space="preserve">(“CMTO/OTHR/”,   </w:t>
      </w:r>
      <w:r>
        <w:tab/>
        <w:t xml:space="preserve"> </w:t>
      </w:r>
      <w:r>
        <w:tab/>
        <w:t xml:space="preserve">MTInstructionInfo[OTHR, 1]) </w:t>
      </w:r>
    </w:p>
    <w:p w14:paraId="7CADBFB9" w14:textId="77777777" w:rsidR="00AF048F" w:rsidRDefault="002153EF">
      <w:pPr>
        <w:tabs>
          <w:tab w:val="center" w:pos="1417"/>
          <w:tab w:val="center" w:pos="2283"/>
        </w:tabs>
        <w:ind w:left="0" w:firstLine="0"/>
      </w:pPr>
      <w:r>
        <w:rPr>
          <w:rFonts w:ascii="Calibri" w:eastAsia="Calibri" w:hAnsi="Calibri" w:cs="Calibri"/>
          <w:sz w:val="22"/>
        </w:rPr>
        <w:tab/>
      </w:r>
      <w:r>
        <w:t xml:space="preserve"> </w:t>
      </w:r>
      <w:r>
        <w:tab/>
        <w:t xml:space="preserve">ENDIF </w:t>
      </w:r>
    </w:p>
    <w:p w14:paraId="30A10A21" w14:textId="77777777" w:rsidR="00AF048F" w:rsidRDefault="002153EF">
      <w:pPr>
        <w:spacing w:after="49"/>
        <w:ind w:left="1425" w:right="8"/>
      </w:pPr>
      <w:r w:rsidRPr="001D2B22">
        <w:rPr>
          <w:b/>
        </w:rPr>
        <w:t>ELSEIF</w:t>
      </w:r>
      <w:r>
        <w:t xml:space="preserve"> MTInstructionCode = “CMZB” </w:t>
      </w:r>
    </w:p>
    <w:p w14:paraId="2D0E5973" w14:textId="77777777" w:rsidR="00AF048F" w:rsidRDefault="002153EF">
      <w:pPr>
        <w:tabs>
          <w:tab w:val="center" w:pos="1417"/>
          <w:tab w:val="center" w:pos="4441"/>
        </w:tabs>
        <w:ind w:left="0" w:firstLine="0"/>
      </w:pPr>
      <w:r>
        <w:rPr>
          <w:rFonts w:ascii="Calibri" w:eastAsia="Calibri" w:hAnsi="Calibri" w:cs="Calibri"/>
          <w:sz w:val="22"/>
        </w:rPr>
        <w:tab/>
      </w:r>
      <w:r>
        <w:t xml:space="preserve"> </w:t>
      </w:r>
      <w:r>
        <w:tab/>
        <w:t xml:space="preserve">MXInstruction = </w:t>
      </w:r>
      <w:r>
        <w:rPr>
          <w:b/>
        </w:rPr>
        <w:t>Concatenate</w:t>
      </w:r>
      <w:r>
        <w:t xml:space="preserve">(“CMZB/OTHR/”, </w:t>
      </w:r>
    </w:p>
    <w:p w14:paraId="1A8A52DE" w14:textId="77777777" w:rsidR="00AF048F" w:rsidRDefault="002153EF">
      <w:pPr>
        <w:tabs>
          <w:tab w:val="center" w:pos="1417"/>
          <w:tab w:val="center" w:pos="3602"/>
        </w:tabs>
        <w:ind w:left="0" w:firstLine="0"/>
      </w:pPr>
      <w:r>
        <w:rPr>
          <w:rFonts w:ascii="Calibri" w:eastAsia="Calibri" w:hAnsi="Calibri" w:cs="Calibri"/>
          <w:sz w:val="22"/>
        </w:rPr>
        <w:tab/>
      </w:r>
      <w:r>
        <w:t xml:space="preserve"> </w:t>
      </w:r>
      <w:r>
        <w:tab/>
        <w:t xml:space="preserve">MTInstructionInfo[OTHR, 1]) </w:t>
      </w:r>
    </w:p>
    <w:p w14:paraId="4799CA11" w14:textId="77777777" w:rsidR="00AF048F" w:rsidRPr="001D2B22" w:rsidRDefault="002153EF">
      <w:pPr>
        <w:spacing w:after="48"/>
        <w:ind w:left="1425" w:right="8"/>
        <w:rPr>
          <w:b/>
        </w:rPr>
      </w:pPr>
      <w:r w:rsidRPr="001D2B22">
        <w:rPr>
          <w:b/>
        </w:rPr>
        <w:t xml:space="preserve">ELSE </w:t>
      </w:r>
    </w:p>
    <w:p w14:paraId="71E9C996" w14:textId="77777777" w:rsidR="00AF048F" w:rsidRDefault="002153EF">
      <w:pPr>
        <w:tabs>
          <w:tab w:val="center" w:pos="1417"/>
          <w:tab w:val="center" w:pos="4141"/>
        </w:tabs>
        <w:ind w:left="0" w:firstLine="0"/>
      </w:pPr>
      <w:r>
        <w:rPr>
          <w:rFonts w:ascii="Calibri" w:eastAsia="Calibri" w:hAnsi="Calibri" w:cs="Calibri"/>
          <w:sz w:val="22"/>
        </w:rPr>
        <w:tab/>
      </w:r>
      <w:r>
        <w:t xml:space="preserve"> </w:t>
      </w:r>
      <w:r>
        <w:tab/>
        <w:t xml:space="preserve">MXInstruction = </w:t>
      </w:r>
      <w:r>
        <w:rPr>
          <w:b/>
        </w:rPr>
        <w:t>Concatenate</w:t>
      </w:r>
      <w:r>
        <w:t xml:space="preserve">(“OTHR/”,   </w:t>
      </w:r>
    </w:p>
    <w:p w14:paraId="30E77069" w14:textId="77777777" w:rsidR="00AF048F" w:rsidRDefault="002153EF">
      <w:pPr>
        <w:tabs>
          <w:tab w:val="center" w:pos="1417"/>
          <w:tab w:val="center" w:pos="3602"/>
        </w:tabs>
        <w:ind w:left="0" w:firstLine="0"/>
      </w:pPr>
      <w:r>
        <w:rPr>
          <w:rFonts w:ascii="Calibri" w:eastAsia="Calibri" w:hAnsi="Calibri" w:cs="Calibri"/>
          <w:sz w:val="22"/>
        </w:rPr>
        <w:tab/>
      </w:r>
      <w:r>
        <w:t xml:space="preserve"> </w:t>
      </w:r>
      <w:r>
        <w:tab/>
        <w:t xml:space="preserve">MTInstructionInfo[OTHR, 1]) </w:t>
      </w:r>
    </w:p>
    <w:p w14:paraId="39D03BCB" w14:textId="77777777" w:rsidR="00AF048F" w:rsidRPr="001D2B22" w:rsidRDefault="002153EF">
      <w:pPr>
        <w:tabs>
          <w:tab w:val="center" w:pos="1716"/>
          <w:tab w:val="center" w:pos="2549"/>
        </w:tabs>
        <w:ind w:left="0" w:firstLine="0"/>
        <w:rPr>
          <w:b/>
        </w:rPr>
      </w:pPr>
      <w:r>
        <w:rPr>
          <w:rFonts w:ascii="Calibri" w:eastAsia="Calibri" w:hAnsi="Calibri" w:cs="Calibri"/>
          <w:sz w:val="22"/>
        </w:rPr>
        <w:tab/>
      </w:r>
      <w:r w:rsidRPr="001D2B22">
        <w:rPr>
          <w:b/>
        </w:rPr>
        <w:t xml:space="preserve">ENDIF </w:t>
      </w:r>
      <w:r w:rsidRPr="001D2B22">
        <w:rPr>
          <w:b/>
        </w:rPr>
        <w:tab/>
        <w:t xml:space="preserve"> </w:t>
      </w:r>
    </w:p>
    <w:p w14:paraId="0492B7D0" w14:textId="77777777" w:rsidR="00AF048F" w:rsidRDefault="002153EF">
      <w:pPr>
        <w:spacing w:after="56" w:line="216" w:lineRule="auto"/>
        <w:ind w:left="846" w:right="8"/>
      </w:pPr>
      <w:r>
        <w:t xml:space="preserve">/*OTHR is not present, same check for other codes as above is done*/ </w:t>
      </w:r>
    </w:p>
    <w:p w14:paraId="0BA24A9B" w14:textId="77777777" w:rsidR="00AF048F" w:rsidRDefault="002153EF">
      <w:pPr>
        <w:ind w:left="846" w:right="8"/>
      </w:pPr>
      <w:r w:rsidRPr="001D2B22">
        <w:rPr>
          <w:b/>
        </w:rPr>
        <w:t>ELSEIF</w:t>
      </w:r>
      <w:r>
        <w:t xml:space="preserve"> MTInstructionCode = “URGP” </w:t>
      </w:r>
    </w:p>
    <w:p w14:paraId="6C14DDF2" w14:textId="77777777" w:rsidR="00AF048F" w:rsidRDefault="002153EF">
      <w:pPr>
        <w:ind w:left="1407" w:right="1928" w:hanging="569"/>
      </w:pPr>
      <w:r>
        <w:t xml:space="preserve"> </w:t>
      </w:r>
      <w:r>
        <w:tab/>
      </w:r>
      <w:r w:rsidRPr="001D2B22">
        <w:rPr>
          <w:b/>
        </w:rPr>
        <w:t>IF</w:t>
      </w:r>
      <w:r>
        <w:t xml:space="preserve"> MTInstructionCode = “CMSW”  </w:t>
      </w:r>
      <w:r>
        <w:tab/>
        <w:t xml:space="preserve">MXInstruction = “CMSW/URGP” </w:t>
      </w:r>
    </w:p>
    <w:p w14:paraId="77936B3F" w14:textId="77777777" w:rsidR="00AF048F" w:rsidRDefault="002153EF">
      <w:pPr>
        <w:tabs>
          <w:tab w:val="center" w:pos="848"/>
          <w:tab w:val="center" w:pos="3396"/>
        </w:tabs>
        <w:ind w:left="0" w:firstLine="0"/>
      </w:pPr>
      <w:r>
        <w:rPr>
          <w:rFonts w:ascii="Calibri" w:eastAsia="Calibri" w:hAnsi="Calibri" w:cs="Calibri"/>
          <w:sz w:val="22"/>
        </w:rPr>
        <w:tab/>
      </w:r>
      <w:r>
        <w:t xml:space="preserve"> </w:t>
      </w:r>
      <w:r>
        <w:tab/>
      </w:r>
      <w:r w:rsidRPr="001D2B22">
        <w:rPr>
          <w:b/>
        </w:rPr>
        <w:t xml:space="preserve">ELSEIF </w:t>
      </w:r>
      <w:r>
        <w:t xml:space="preserve">MTInstructionCode = “CMTO” </w:t>
      </w:r>
    </w:p>
    <w:p w14:paraId="6D864419" w14:textId="77777777" w:rsidR="00AF048F" w:rsidRDefault="002153EF">
      <w:pPr>
        <w:tabs>
          <w:tab w:val="center" w:pos="847"/>
          <w:tab w:val="center" w:pos="1416"/>
          <w:tab w:val="center" w:pos="4800"/>
        </w:tabs>
        <w:ind w:left="0" w:firstLine="0"/>
      </w:pPr>
      <w:r>
        <w:rPr>
          <w:rFonts w:ascii="Calibri" w:eastAsia="Calibri" w:hAnsi="Calibri" w:cs="Calibri"/>
          <w:sz w:val="22"/>
        </w:rPr>
        <w:tab/>
      </w:r>
      <w:r>
        <w:t xml:space="preserve"> </w:t>
      </w:r>
      <w:r>
        <w:tab/>
        <w:t xml:space="preserve"> </w:t>
      </w:r>
      <w:r>
        <w:tab/>
        <w:t xml:space="preserve">/*With CMTO, additional information is allowed.  </w:t>
      </w:r>
    </w:p>
    <w:p w14:paraId="52EF68CB" w14:textId="77777777" w:rsidR="00AF048F" w:rsidRDefault="002153EF">
      <w:pPr>
        <w:tabs>
          <w:tab w:val="center" w:pos="847"/>
          <w:tab w:val="center" w:pos="1416"/>
          <w:tab w:val="center" w:pos="3481"/>
        </w:tabs>
        <w:spacing w:after="50"/>
        <w:ind w:left="0" w:firstLine="0"/>
      </w:pPr>
      <w:r>
        <w:rPr>
          <w:rFonts w:ascii="Calibri" w:eastAsia="Calibri" w:hAnsi="Calibri" w:cs="Calibri"/>
          <w:sz w:val="22"/>
        </w:rPr>
        <w:tab/>
      </w:r>
      <w:r>
        <w:t xml:space="preserve"> </w:t>
      </w:r>
      <w:r>
        <w:tab/>
        <w:t xml:space="preserve"> </w:t>
      </w:r>
      <w:r>
        <w:tab/>
        <w:t xml:space="preserve">CMTO cannot be repeated*/ </w:t>
      </w:r>
    </w:p>
    <w:p w14:paraId="45941B5F" w14:textId="77777777" w:rsidR="00AF048F" w:rsidRDefault="002153EF">
      <w:pPr>
        <w:tabs>
          <w:tab w:val="center" w:pos="1416"/>
          <w:tab w:val="center" w:pos="4201"/>
        </w:tabs>
        <w:spacing w:after="54"/>
        <w:ind w:left="0" w:firstLine="0"/>
      </w:pPr>
      <w:r>
        <w:rPr>
          <w:rFonts w:ascii="Calibri" w:eastAsia="Calibri" w:hAnsi="Calibri" w:cs="Calibri"/>
          <w:sz w:val="22"/>
        </w:rPr>
        <w:tab/>
      </w:r>
      <w:r>
        <w:t xml:space="preserve"> </w:t>
      </w:r>
      <w:r>
        <w:tab/>
      </w:r>
      <w:r w:rsidRPr="001D2B22">
        <w:rPr>
          <w:b/>
        </w:rPr>
        <w:t>IF</w:t>
      </w:r>
      <w:r>
        <w:t xml:space="preserve"> </w:t>
      </w:r>
      <w:r>
        <w:rPr>
          <w:b/>
        </w:rPr>
        <w:t>Length(</w:t>
      </w:r>
      <w:r>
        <w:t xml:space="preserve">MTInstructionInfo[CMTO])&gt; 0 </w:t>
      </w:r>
    </w:p>
    <w:p w14:paraId="5DEAED5E" w14:textId="77777777" w:rsidR="00AF048F" w:rsidRDefault="002153EF">
      <w:pPr>
        <w:spacing w:after="56" w:line="216" w:lineRule="auto"/>
        <w:ind w:left="1423" w:right="8"/>
      </w:pPr>
      <w:r>
        <w:t xml:space="preserve"> </w:t>
      </w:r>
      <w:r>
        <w:tab/>
        <w:t xml:space="preserve"> </w:t>
      </w:r>
      <w:r>
        <w:tab/>
        <w:t xml:space="preserve">MXInstruction = </w:t>
      </w:r>
      <w:r>
        <w:rPr>
          <w:b/>
        </w:rPr>
        <w:t>Concatenate</w:t>
      </w:r>
      <w:r>
        <w:t xml:space="preserve">(“CMTO/”,   </w:t>
      </w:r>
      <w:r>
        <w:tab/>
        <w:t xml:space="preserve"> </w:t>
      </w:r>
      <w:r>
        <w:tab/>
        <w:t xml:space="preserve">MTInstructionInfo[CMTO], “/URGP”) </w:t>
      </w:r>
    </w:p>
    <w:p w14:paraId="18A11188" w14:textId="77777777" w:rsidR="00AF048F" w:rsidRPr="001D2B22" w:rsidRDefault="002153EF">
      <w:pPr>
        <w:tabs>
          <w:tab w:val="center" w:pos="1415"/>
          <w:tab w:val="center" w:pos="2221"/>
        </w:tabs>
        <w:ind w:left="0" w:firstLine="0"/>
        <w:rPr>
          <w:b/>
        </w:rPr>
      </w:pPr>
      <w:r>
        <w:rPr>
          <w:rFonts w:ascii="Calibri" w:eastAsia="Calibri" w:hAnsi="Calibri" w:cs="Calibri"/>
          <w:sz w:val="22"/>
        </w:rPr>
        <w:tab/>
      </w:r>
      <w:r>
        <w:t xml:space="preserve"> </w:t>
      </w:r>
      <w:r>
        <w:tab/>
      </w:r>
      <w:r w:rsidRPr="001D2B22">
        <w:rPr>
          <w:b/>
        </w:rPr>
        <w:t xml:space="preserve">ELSE </w:t>
      </w:r>
    </w:p>
    <w:p w14:paraId="762A54D6" w14:textId="77777777" w:rsidR="00AF048F" w:rsidRDefault="002153EF">
      <w:pPr>
        <w:tabs>
          <w:tab w:val="center" w:pos="1415"/>
          <w:tab w:val="center" w:pos="1981"/>
          <w:tab w:val="center" w:pos="4167"/>
          <w:tab w:val="center" w:pos="6476"/>
          <w:tab w:val="center" w:pos="7196"/>
        </w:tabs>
        <w:ind w:left="0" w:firstLine="0"/>
      </w:pPr>
      <w:r>
        <w:rPr>
          <w:rFonts w:ascii="Calibri" w:eastAsia="Calibri" w:hAnsi="Calibri" w:cs="Calibri"/>
          <w:sz w:val="22"/>
        </w:rPr>
        <w:tab/>
      </w:r>
      <w:r>
        <w:t xml:space="preserve"> </w:t>
      </w:r>
      <w:r>
        <w:tab/>
        <w:t xml:space="preserve"> </w:t>
      </w:r>
      <w:r>
        <w:tab/>
        <w:t xml:space="preserve">MXInstruction = “CMTO/URGP” </w:t>
      </w:r>
      <w:r>
        <w:tab/>
        <w:t xml:space="preserve"> </w:t>
      </w:r>
      <w:r>
        <w:tab/>
        <w:t xml:space="preserve"> </w:t>
      </w:r>
    </w:p>
    <w:p w14:paraId="51058C0E" w14:textId="77777777" w:rsidR="00AF048F" w:rsidRPr="001D2B22" w:rsidRDefault="002153EF">
      <w:pPr>
        <w:tabs>
          <w:tab w:val="center" w:pos="1415"/>
          <w:tab w:val="center" w:pos="2281"/>
        </w:tabs>
        <w:ind w:left="0" w:firstLine="0"/>
        <w:rPr>
          <w:b/>
        </w:rPr>
      </w:pPr>
      <w:r>
        <w:rPr>
          <w:rFonts w:ascii="Calibri" w:eastAsia="Calibri" w:hAnsi="Calibri" w:cs="Calibri"/>
          <w:sz w:val="22"/>
        </w:rPr>
        <w:tab/>
      </w:r>
      <w:r>
        <w:t xml:space="preserve"> </w:t>
      </w:r>
      <w:r>
        <w:tab/>
      </w:r>
      <w:r w:rsidRPr="001D2B22">
        <w:rPr>
          <w:b/>
        </w:rPr>
        <w:t xml:space="preserve">ENDIF </w:t>
      </w:r>
    </w:p>
    <w:p w14:paraId="5CDAC7BB" w14:textId="77777777" w:rsidR="00AF048F" w:rsidRDefault="002153EF">
      <w:pPr>
        <w:ind w:left="1423" w:right="8"/>
      </w:pPr>
      <w:r>
        <w:t xml:space="preserve">ELSEIF MTInstructionCode = “CMZB” </w:t>
      </w:r>
    </w:p>
    <w:p w14:paraId="502D382F" w14:textId="77777777" w:rsidR="00AF048F" w:rsidRDefault="002153EF">
      <w:pPr>
        <w:tabs>
          <w:tab w:val="center" w:pos="1415"/>
          <w:tab w:val="center" w:pos="3600"/>
        </w:tabs>
        <w:ind w:left="0" w:firstLine="0"/>
      </w:pPr>
      <w:r>
        <w:rPr>
          <w:rFonts w:ascii="Calibri" w:eastAsia="Calibri" w:hAnsi="Calibri" w:cs="Calibri"/>
          <w:sz w:val="22"/>
        </w:rPr>
        <w:tab/>
      </w:r>
      <w:r>
        <w:t xml:space="preserve"> </w:t>
      </w:r>
      <w:r>
        <w:tab/>
        <w:t xml:space="preserve">MXInstruction = “CMZB/URGP” </w:t>
      </w:r>
    </w:p>
    <w:p w14:paraId="71D14873" w14:textId="77777777" w:rsidR="00AF048F" w:rsidRPr="001D2B22" w:rsidRDefault="002153EF">
      <w:pPr>
        <w:ind w:left="1423" w:right="8"/>
        <w:rPr>
          <w:b/>
        </w:rPr>
      </w:pPr>
      <w:r w:rsidRPr="001D2B22">
        <w:rPr>
          <w:b/>
        </w:rPr>
        <w:t xml:space="preserve">ELSE </w:t>
      </w:r>
    </w:p>
    <w:p w14:paraId="04D55AC4" w14:textId="77777777" w:rsidR="00AF048F" w:rsidRDefault="002153EF">
      <w:pPr>
        <w:tabs>
          <w:tab w:val="center" w:pos="1415"/>
          <w:tab w:val="center" w:pos="3301"/>
        </w:tabs>
        <w:ind w:left="0" w:firstLine="0"/>
      </w:pPr>
      <w:r>
        <w:rPr>
          <w:rFonts w:ascii="Calibri" w:eastAsia="Calibri" w:hAnsi="Calibri" w:cs="Calibri"/>
          <w:sz w:val="22"/>
        </w:rPr>
        <w:tab/>
      </w:r>
      <w:r>
        <w:t xml:space="preserve"> </w:t>
      </w:r>
      <w:r>
        <w:tab/>
        <w:t xml:space="preserve">MXInstruction = “URGP” </w:t>
      </w:r>
    </w:p>
    <w:p w14:paraId="0807D5C4" w14:textId="77777777" w:rsidR="00AF048F" w:rsidRPr="001D2B22" w:rsidRDefault="002153EF">
      <w:pPr>
        <w:ind w:left="1423" w:right="8"/>
        <w:rPr>
          <w:b/>
        </w:rPr>
      </w:pPr>
      <w:r w:rsidRPr="001D2B22">
        <w:rPr>
          <w:b/>
        </w:rPr>
        <w:t xml:space="preserve">ENDIF </w:t>
      </w:r>
    </w:p>
    <w:p w14:paraId="2FA07B66" w14:textId="77777777" w:rsidR="00AF048F" w:rsidRDefault="002153EF">
      <w:pPr>
        <w:ind w:left="846" w:right="8"/>
      </w:pPr>
      <w:r w:rsidRPr="001D2B22">
        <w:rPr>
          <w:b/>
        </w:rPr>
        <w:t>ELSEIF</w:t>
      </w:r>
      <w:r>
        <w:t xml:space="preserve"> MTInstructionCode = “CMSW” </w:t>
      </w:r>
    </w:p>
    <w:p w14:paraId="3AAABE90" w14:textId="77777777" w:rsidR="00AF048F" w:rsidRDefault="002153EF">
      <w:pPr>
        <w:ind w:left="1423" w:right="8"/>
      </w:pPr>
      <w:r>
        <w:t xml:space="preserve">MXInstruction = “CMSW” </w:t>
      </w:r>
    </w:p>
    <w:p w14:paraId="435D713B" w14:textId="77777777" w:rsidR="00AF048F" w:rsidRDefault="002153EF">
      <w:pPr>
        <w:ind w:left="846" w:right="8"/>
      </w:pPr>
      <w:r w:rsidRPr="001D2B22">
        <w:rPr>
          <w:b/>
        </w:rPr>
        <w:t>ELSEIF</w:t>
      </w:r>
      <w:r>
        <w:t xml:space="preserve"> MTInstructionCode = “CMTO” </w:t>
      </w:r>
    </w:p>
    <w:p w14:paraId="72CDB2E1" w14:textId="77777777" w:rsidR="00AF048F" w:rsidRDefault="002153EF">
      <w:pPr>
        <w:spacing w:after="103" w:line="216" w:lineRule="auto"/>
        <w:ind w:left="846" w:right="707"/>
      </w:pPr>
      <w:r>
        <w:t xml:space="preserve"> </w:t>
      </w:r>
      <w:r>
        <w:tab/>
        <w:t xml:space="preserve">/*With CMTO, additional information is allowed.    </w:t>
      </w:r>
      <w:r>
        <w:tab/>
        <w:t xml:space="preserve">CMTO cannot be repeated*/ </w:t>
      </w:r>
    </w:p>
    <w:p w14:paraId="585468C2" w14:textId="77777777" w:rsidR="00AF048F" w:rsidRDefault="002153EF">
      <w:pPr>
        <w:tabs>
          <w:tab w:val="center" w:pos="3633"/>
        </w:tabs>
        <w:spacing w:after="51"/>
        <w:ind w:left="-3" w:firstLine="0"/>
      </w:pPr>
      <w:r>
        <w:t xml:space="preserve"> </w:t>
      </w:r>
      <w:r>
        <w:tab/>
      </w:r>
      <w:r w:rsidRPr="001D2B22">
        <w:rPr>
          <w:b/>
        </w:rPr>
        <w:t>IF</w:t>
      </w:r>
      <w:r>
        <w:t xml:space="preserve"> </w:t>
      </w:r>
      <w:r>
        <w:rPr>
          <w:b/>
        </w:rPr>
        <w:t>Length(</w:t>
      </w:r>
      <w:r>
        <w:t xml:space="preserve">MTInstructionInfo[CMTO])&gt; 0 </w:t>
      </w:r>
    </w:p>
    <w:p w14:paraId="3943C09B" w14:textId="77777777" w:rsidR="00AF048F" w:rsidRDefault="002153EF">
      <w:pPr>
        <w:tabs>
          <w:tab w:val="center" w:pos="1415"/>
          <w:tab w:val="center" w:pos="4141"/>
          <w:tab w:val="center" w:pos="7196"/>
        </w:tabs>
        <w:ind w:left="0" w:firstLine="0"/>
      </w:pPr>
      <w:r>
        <w:rPr>
          <w:rFonts w:ascii="Calibri" w:eastAsia="Calibri" w:hAnsi="Calibri" w:cs="Calibri"/>
          <w:sz w:val="22"/>
        </w:rPr>
        <w:tab/>
      </w:r>
      <w:r>
        <w:t xml:space="preserve"> </w:t>
      </w:r>
      <w:r>
        <w:tab/>
        <w:t xml:space="preserve">MXInstruction = </w:t>
      </w:r>
      <w:r>
        <w:rPr>
          <w:b/>
        </w:rPr>
        <w:t>Concatenate</w:t>
      </w:r>
      <w:r>
        <w:t xml:space="preserve">(“CMTO/”,  </w:t>
      </w:r>
      <w:r>
        <w:tab/>
        <w:t xml:space="preserve"> </w:t>
      </w:r>
    </w:p>
    <w:p w14:paraId="7740C3E3" w14:textId="77777777" w:rsidR="00AF048F" w:rsidRDefault="002153EF">
      <w:pPr>
        <w:tabs>
          <w:tab w:val="center" w:pos="1415"/>
          <w:tab w:val="center" w:pos="3420"/>
        </w:tabs>
        <w:ind w:left="0" w:firstLine="0"/>
      </w:pPr>
      <w:r>
        <w:rPr>
          <w:rFonts w:ascii="Calibri" w:eastAsia="Calibri" w:hAnsi="Calibri" w:cs="Calibri"/>
          <w:sz w:val="22"/>
        </w:rPr>
        <w:tab/>
      </w:r>
      <w:r>
        <w:t xml:space="preserve"> </w:t>
      </w:r>
      <w:r>
        <w:tab/>
        <w:t xml:space="preserve">MTInstructionInfo[CMTO]) </w:t>
      </w:r>
    </w:p>
    <w:p w14:paraId="0AA7C38B" w14:textId="77777777" w:rsidR="00AF048F" w:rsidRPr="001D2B22" w:rsidRDefault="002153EF">
      <w:pPr>
        <w:ind w:left="1423" w:right="8"/>
        <w:rPr>
          <w:b/>
        </w:rPr>
      </w:pPr>
      <w:r w:rsidRPr="001D2B22">
        <w:rPr>
          <w:b/>
        </w:rPr>
        <w:t xml:space="preserve">ELSE </w:t>
      </w:r>
    </w:p>
    <w:p w14:paraId="61056A82" w14:textId="77777777" w:rsidR="00AF048F" w:rsidRDefault="002153EF">
      <w:pPr>
        <w:tabs>
          <w:tab w:val="center" w:pos="1415"/>
          <w:tab w:val="center" w:pos="3300"/>
        </w:tabs>
        <w:ind w:left="0" w:firstLine="0"/>
      </w:pPr>
      <w:r>
        <w:rPr>
          <w:rFonts w:ascii="Calibri" w:eastAsia="Calibri" w:hAnsi="Calibri" w:cs="Calibri"/>
          <w:sz w:val="22"/>
        </w:rPr>
        <w:tab/>
      </w:r>
      <w:r>
        <w:t xml:space="preserve"> </w:t>
      </w:r>
      <w:r>
        <w:tab/>
        <w:t xml:space="preserve">MXInstruction = “CMTO” </w:t>
      </w:r>
    </w:p>
    <w:p w14:paraId="27D3F437" w14:textId="77777777" w:rsidR="00AF048F" w:rsidRPr="001D2B22" w:rsidRDefault="002153EF">
      <w:pPr>
        <w:ind w:left="1423" w:right="8"/>
        <w:rPr>
          <w:b/>
        </w:rPr>
      </w:pPr>
      <w:r w:rsidRPr="001D2B22">
        <w:rPr>
          <w:b/>
        </w:rPr>
        <w:t xml:space="preserve">ENDIF </w:t>
      </w:r>
    </w:p>
    <w:p w14:paraId="7DB28C77" w14:textId="77777777" w:rsidR="001D2B22" w:rsidRDefault="002153EF">
      <w:pPr>
        <w:ind w:left="4" w:right="3710"/>
      </w:pPr>
      <w:r>
        <w:t xml:space="preserve">       </w:t>
      </w:r>
      <w:r w:rsidRPr="001D2B22">
        <w:rPr>
          <w:b/>
        </w:rPr>
        <w:t>ELSEIF</w:t>
      </w:r>
      <w:r>
        <w:t xml:space="preserve"> MTInstructionCode = “CMZB” MXInstruction = “CMZB”        </w:t>
      </w:r>
    </w:p>
    <w:p w14:paraId="262BFB63" w14:textId="77777777" w:rsidR="001D2B22" w:rsidRDefault="001D2B22">
      <w:pPr>
        <w:ind w:left="4" w:right="3710"/>
      </w:pPr>
    </w:p>
    <w:p w14:paraId="094CA68B" w14:textId="1F6C8C04" w:rsidR="00AF048F" w:rsidRPr="001D2B22" w:rsidRDefault="001D2B22">
      <w:pPr>
        <w:ind w:left="4" w:right="3710"/>
        <w:rPr>
          <w:b/>
        </w:rPr>
      </w:pPr>
      <w:r>
        <w:t xml:space="preserve">       </w:t>
      </w:r>
      <w:r w:rsidR="002153EF" w:rsidRPr="001D2B22">
        <w:rPr>
          <w:b/>
        </w:rPr>
        <w:t xml:space="preserve">ENDIF </w:t>
      </w:r>
    </w:p>
    <w:p w14:paraId="5C9DDDB0" w14:textId="77777777" w:rsidR="00AF048F" w:rsidRDefault="002153EF">
      <w:pPr>
        <w:spacing w:after="95"/>
        <w:ind w:left="419" w:right="157" w:hanging="7"/>
      </w:pPr>
      <w:r>
        <w:rPr>
          <w:rFonts w:ascii="Arial" w:eastAsia="Arial" w:hAnsi="Arial" w:cs="Arial"/>
          <w:b/>
        </w:rPr>
        <w:t xml:space="preserve">Example   </w:t>
      </w:r>
    </w:p>
    <w:p w14:paraId="2F4E95CF" w14:textId="77777777" w:rsidR="00AF048F" w:rsidRDefault="002153EF">
      <w:pPr>
        <w:tabs>
          <w:tab w:val="center" w:pos="1395"/>
          <w:tab w:val="center" w:pos="2880"/>
        </w:tabs>
        <w:spacing w:after="9"/>
        <w:ind w:left="0" w:firstLine="0"/>
      </w:pPr>
      <w:r>
        <w:rPr>
          <w:rFonts w:ascii="Calibri" w:eastAsia="Calibri" w:hAnsi="Calibri" w:cs="Calibri"/>
          <w:sz w:val="22"/>
        </w:rPr>
        <w:tab/>
      </w:r>
      <w:r>
        <w:rPr>
          <w:rFonts w:ascii="Arial" w:eastAsia="Arial" w:hAnsi="Arial" w:cs="Arial"/>
          <w:b/>
        </w:rPr>
        <w:t xml:space="preserve">MT Source:   </w:t>
      </w:r>
      <w:r>
        <w:rPr>
          <w:rFonts w:ascii="Arial" w:eastAsia="Arial" w:hAnsi="Arial" w:cs="Arial"/>
          <w:b/>
        </w:rPr>
        <w:tab/>
        <w:t xml:space="preserve"> </w:t>
      </w:r>
    </w:p>
    <w:p w14:paraId="74D5FD1D" w14:textId="77777777" w:rsidR="00AF048F" w:rsidRDefault="002153EF">
      <w:pPr>
        <w:ind w:left="846" w:right="8"/>
      </w:pPr>
      <w:r>
        <w:t xml:space="preserve">:23E: CMSW </w:t>
      </w:r>
    </w:p>
    <w:p w14:paraId="7A2C8401" w14:textId="77777777" w:rsidR="001D2B22" w:rsidRDefault="002153EF">
      <w:pPr>
        <w:spacing w:line="360" w:lineRule="auto"/>
        <w:ind w:left="846" w:right="4832"/>
      </w:pPr>
      <w:r>
        <w:t xml:space="preserve">:23E: OTHR/Service 1 </w:t>
      </w:r>
    </w:p>
    <w:p w14:paraId="505C3659" w14:textId="2653DC05" w:rsidR="00AF048F" w:rsidRDefault="002153EF">
      <w:pPr>
        <w:spacing w:line="360" w:lineRule="auto"/>
        <w:ind w:left="846" w:right="4832"/>
      </w:pPr>
      <w:r>
        <w:rPr>
          <w:rFonts w:ascii="Arial" w:eastAsia="Arial" w:hAnsi="Arial" w:cs="Arial"/>
          <w:b/>
        </w:rPr>
        <w:lastRenderedPageBreak/>
        <w:t xml:space="preserve">MX Translation:    </w:t>
      </w:r>
    </w:p>
    <w:p w14:paraId="7C9DD510" w14:textId="77777777" w:rsidR="00AF048F" w:rsidRDefault="002153EF">
      <w:pPr>
        <w:ind w:left="846" w:right="8"/>
      </w:pPr>
      <w:r>
        <w:t xml:space="preserve">MX InstructionForDebtorAgent </w:t>
      </w:r>
    </w:p>
    <w:p w14:paraId="4E03B3C2" w14:textId="77777777" w:rsidR="00AF048F" w:rsidRDefault="002153EF">
      <w:pPr>
        <w:spacing w:after="205"/>
        <w:ind w:left="846" w:right="8"/>
      </w:pPr>
      <w:r>
        <w:t xml:space="preserve">&lt;InstrForDbtrAgt&gt;CMSW/OTHR/Service 1&lt;/InstrForDbtrAgt&gt; </w:t>
      </w:r>
    </w:p>
    <w:p w14:paraId="7F13F782" w14:textId="669621C1" w:rsidR="00AF048F" w:rsidRDefault="005E409F" w:rsidP="00EC55BF">
      <w:pPr>
        <w:pStyle w:val="Heading3"/>
      </w:pPr>
      <w:bookmarkStart w:id="1251" w:name="_Toc6320431"/>
      <w:bookmarkStart w:id="1252" w:name="_Toc136351247"/>
      <w:r>
        <w:t>3.3.</w:t>
      </w:r>
      <w:r w:rsidR="00ED3EB2">
        <w:t>13</w:t>
      </w:r>
      <w:r>
        <w:t xml:space="preserve">  </w:t>
      </w:r>
      <w:r w:rsidR="002153EF">
        <w:t>MTDate4_To_MXDate</w:t>
      </w:r>
      <w:bookmarkEnd w:id="1251"/>
      <w:bookmarkEnd w:id="1252"/>
      <w:r w:rsidR="002153EF">
        <w:t xml:space="preserve">  </w:t>
      </w:r>
    </w:p>
    <w:p w14:paraId="3C0B34DB" w14:textId="77777777" w:rsidR="00AF048F" w:rsidRDefault="002153EF">
      <w:pPr>
        <w:spacing w:after="95"/>
        <w:ind w:left="419" w:right="157" w:hanging="7"/>
      </w:pPr>
      <w:r>
        <w:rPr>
          <w:rFonts w:ascii="Arial" w:eastAsia="Arial" w:hAnsi="Arial" w:cs="Arial"/>
          <w:b/>
        </w:rPr>
        <w:t xml:space="preserve">Name </w:t>
      </w:r>
    </w:p>
    <w:p w14:paraId="14F78E80" w14:textId="77777777" w:rsidR="00AF048F" w:rsidRDefault="002153EF">
      <w:pPr>
        <w:spacing w:after="112" w:line="249" w:lineRule="auto"/>
        <w:ind w:left="849" w:right="15" w:hanging="10"/>
      </w:pPr>
      <w:r>
        <w:rPr>
          <w:rFonts w:ascii="Arial" w:eastAsia="Arial" w:hAnsi="Arial" w:cs="Arial"/>
        </w:rPr>
        <w:t xml:space="preserve">MTDate4_To_MXDate </w:t>
      </w:r>
    </w:p>
    <w:p w14:paraId="78228F46" w14:textId="77777777" w:rsidR="00AF048F" w:rsidRDefault="002153EF">
      <w:pPr>
        <w:spacing w:after="95"/>
        <w:ind w:left="419" w:right="157" w:hanging="7"/>
      </w:pPr>
      <w:r>
        <w:rPr>
          <w:rFonts w:ascii="Arial" w:eastAsia="Arial" w:hAnsi="Arial" w:cs="Arial"/>
          <w:b/>
        </w:rPr>
        <w:t xml:space="preserve">Business description  </w:t>
      </w:r>
    </w:p>
    <w:p w14:paraId="60DF7B45" w14:textId="5380F649" w:rsidR="00AF048F" w:rsidRDefault="002153EF">
      <w:pPr>
        <w:spacing w:after="112" w:line="249" w:lineRule="auto"/>
        <w:ind w:left="849" w:right="15" w:hanging="10"/>
      </w:pPr>
      <w:r>
        <w:rPr>
          <w:rFonts w:ascii="Arial" w:eastAsia="Arial" w:hAnsi="Arial" w:cs="Arial"/>
        </w:rPr>
        <w:t>The function translates an MT date expressed as MMDD to an MX date “YYYY-MM</w:t>
      </w:r>
      <w:r w:rsidR="001765A2">
        <w:rPr>
          <w:rFonts w:ascii="Arial" w:eastAsia="Arial" w:hAnsi="Arial" w:cs="Arial"/>
        </w:rPr>
        <w:t>-</w:t>
      </w:r>
      <w:r>
        <w:rPr>
          <w:rFonts w:ascii="Arial" w:eastAsia="Arial" w:hAnsi="Arial" w:cs="Arial"/>
        </w:rPr>
        <w:t xml:space="preserve">DD” by: </w:t>
      </w:r>
    </w:p>
    <w:p w14:paraId="7888F63B" w14:textId="77777777" w:rsidR="00AF048F" w:rsidRDefault="002153EF">
      <w:pPr>
        <w:numPr>
          <w:ilvl w:val="0"/>
          <w:numId w:val="9"/>
        </w:numPr>
        <w:spacing w:after="29" w:line="249" w:lineRule="auto"/>
        <w:ind w:right="15" w:hanging="281"/>
      </w:pPr>
      <w:r>
        <w:rPr>
          <w:rFonts w:ascii="Arial" w:eastAsia="Arial" w:hAnsi="Arial" w:cs="Arial"/>
        </w:rPr>
        <w:t xml:space="preserve">Copying the [YY]YY from the second MT date parameter </w:t>
      </w:r>
    </w:p>
    <w:p w14:paraId="395B326A" w14:textId="77777777" w:rsidR="00AF048F" w:rsidRDefault="002153EF">
      <w:pPr>
        <w:numPr>
          <w:ilvl w:val="0"/>
          <w:numId w:val="9"/>
        </w:numPr>
        <w:spacing w:after="28" w:line="249" w:lineRule="auto"/>
        <w:ind w:right="15" w:hanging="281"/>
      </w:pPr>
      <w:r>
        <w:rPr>
          <w:rFonts w:ascii="Arial" w:eastAsia="Arial" w:hAnsi="Arial" w:cs="Arial"/>
        </w:rPr>
        <w:t xml:space="preserve">adding the century if absent </w:t>
      </w:r>
    </w:p>
    <w:p w14:paraId="7AA9E572" w14:textId="77777777" w:rsidR="00AF048F" w:rsidRDefault="002153EF">
      <w:pPr>
        <w:numPr>
          <w:ilvl w:val="0"/>
          <w:numId w:val="9"/>
        </w:numPr>
        <w:spacing w:after="71" w:line="249" w:lineRule="auto"/>
        <w:ind w:right="15" w:hanging="281"/>
      </w:pPr>
      <w:r>
        <w:rPr>
          <w:rFonts w:ascii="Arial" w:eastAsia="Arial" w:hAnsi="Arial" w:cs="Arial"/>
        </w:rPr>
        <w:t xml:space="preserve">introducing the "-" separator between year, month and date. </w:t>
      </w:r>
    </w:p>
    <w:p w14:paraId="62D4378E" w14:textId="77777777" w:rsidR="00AF048F" w:rsidRDefault="002153EF">
      <w:pPr>
        <w:spacing w:after="95"/>
        <w:ind w:left="419" w:right="157" w:hanging="7"/>
      </w:pPr>
      <w:r>
        <w:rPr>
          <w:rFonts w:ascii="Arial" w:eastAsia="Arial" w:hAnsi="Arial" w:cs="Arial"/>
          <w:b/>
        </w:rPr>
        <w:t xml:space="preserve">Format </w:t>
      </w:r>
    </w:p>
    <w:p w14:paraId="02642738" w14:textId="3703A343" w:rsidR="00AF048F" w:rsidRDefault="002153EF">
      <w:pPr>
        <w:spacing w:after="112" w:line="249" w:lineRule="auto"/>
        <w:ind w:left="849" w:right="15" w:hanging="10"/>
      </w:pPr>
      <w:r>
        <w:rPr>
          <w:rFonts w:ascii="Arial" w:eastAsia="Arial" w:hAnsi="Arial" w:cs="Arial"/>
          <w:b/>
        </w:rPr>
        <w:t>MT</w:t>
      </w:r>
      <w:r w:rsidR="001765A2">
        <w:rPr>
          <w:rFonts w:ascii="Arial" w:eastAsia="Arial" w:hAnsi="Arial" w:cs="Arial"/>
          <w:b/>
        </w:rPr>
        <w:t>Date4</w:t>
      </w:r>
      <w:r>
        <w:rPr>
          <w:rFonts w:ascii="Arial" w:eastAsia="Arial" w:hAnsi="Arial" w:cs="Arial"/>
          <w:b/>
        </w:rPr>
        <w:t>_To_MXDate</w:t>
      </w:r>
      <w:r>
        <w:rPr>
          <w:rFonts w:ascii="Arial" w:eastAsia="Arial" w:hAnsi="Arial" w:cs="Arial"/>
        </w:rPr>
        <w:t xml:space="preserve">(MTDate4, MTDate; MXDate) </w:t>
      </w:r>
    </w:p>
    <w:p w14:paraId="574140A5" w14:textId="77777777" w:rsidR="00AF048F" w:rsidRDefault="002153EF">
      <w:pPr>
        <w:spacing w:after="95"/>
        <w:ind w:left="860" w:right="157" w:hanging="7"/>
      </w:pPr>
      <w:r>
        <w:rPr>
          <w:rFonts w:ascii="Arial" w:eastAsia="Arial" w:hAnsi="Arial" w:cs="Arial"/>
          <w:b/>
        </w:rPr>
        <w:t xml:space="preserve">Input </w:t>
      </w:r>
    </w:p>
    <w:p w14:paraId="7D59E7B6" w14:textId="77777777" w:rsidR="00AF048F" w:rsidRDefault="002153EF">
      <w:pPr>
        <w:spacing w:after="112" w:line="249" w:lineRule="auto"/>
        <w:ind w:left="849" w:right="15" w:hanging="10"/>
      </w:pPr>
      <w:r>
        <w:rPr>
          <w:rFonts w:ascii="Arial" w:eastAsia="Arial" w:hAnsi="Arial" w:cs="Arial"/>
        </w:rPr>
        <w:t xml:space="preserve">MTDate4: date in the MT message expressed as MMDD where MMDD represents the month and day </w:t>
      </w:r>
    </w:p>
    <w:p w14:paraId="67A1E6F9" w14:textId="77777777" w:rsidR="002623A4" w:rsidRDefault="002153EF">
      <w:pPr>
        <w:spacing w:after="60" w:line="303" w:lineRule="auto"/>
        <w:ind w:left="849" w:right="15" w:hanging="10"/>
        <w:rPr>
          <w:rFonts w:ascii="Arial" w:eastAsia="Arial" w:hAnsi="Arial" w:cs="Arial"/>
        </w:rPr>
      </w:pPr>
      <w:r>
        <w:rPr>
          <w:rFonts w:ascii="Arial" w:eastAsia="Arial" w:hAnsi="Arial" w:cs="Arial"/>
        </w:rPr>
        <w:t xml:space="preserve">MTDate: date in the MT message expressed as [YY]YYMMDD where [YY]: represents the century (optional) and YYMMDD represents the year, month and day </w:t>
      </w:r>
    </w:p>
    <w:p w14:paraId="7D1B25ED" w14:textId="252716C9" w:rsidR="00AF048F" w:rsidRDefault="002153EF">
      <w:pPr>
        <w:spacing w:after="60" w:line="303" w:lineRule="auto"/>
        <w:ind w:left="849" w:right="15" w:hanging="10"/>
      </w:pPr>
      <w:r>
        <w:rPr>
          <w:rFonts w:ascii="Arial" w:eastAsia="Arial" w:hAnsi="Arial" w:cs="Arial"/>
          <w:b/>
        </w:rPr>
        <w:t xml:space="preserve">Output </w:t>
      </w:r>
    </w:p>
    <w:p w14:paraId="46BC9A06" w14:textId="77777777" w:rsidR="001765A2" w:rsidRDefault="002153EF">
      <w:pPr>
        <w:spacing w:after="0" w:line="368" w:lineRule="auto"/>
        <w:ind w:left="849" w:right="574" w:hanging="10"/>
        <w:rPr>
          <w:rFonts w:ascii="Arial" w:eastAsia="Arial" w:hAnsi="Arial" w:cs="Arial"/>
          <w:b/>
        </w:rPr>
      </w:pPr>
      <w:r>
        <w:rPr>
          <w:rFonts w:ascii="Arial" w:eastAsia="Arial" w:hAnsi="Arial" w:cs="Arial"/>
        </w:rPr>
        <w:t xml:space="preserve">MXDate: date in the MX message typed </w:t>
      </w:r>
      <w:r>
        <w:rPr>
          <w:rFonts w:ascii="Arial" w:eastAsia="Arial" w:hAnsi="Arial" w:cs="Arial"/>
          <w:i/>
        </w:rPr>
        <w:t>ISODate</w:t>
      </w:r>
      <w:r>
        <w:rPr>
          <w:rFonts w:ascii="Arial" w:eastAsia="Arial" w:hAnsi="Arial" w:cs="Arial"/>
        </w:rPr>
        <w:t xml:space="preserve"> expressed as “YYYY-MM-DD” </w:t>
      </w:r>
      <w:r>
        <w:rPr>
          <w:rFonts w:ascii="Arial" w:eastAsia="Arial" w:hAnsi="Arial" w:cs="Arial"/>
          <w:b/>
        </w:rPr>
        <w:t xml:space="preserve">Preconditions </w:t>
      </w:r>
    </w:p>
    <w:p w14:paraId="158AFC32" w14:textId="26DAA7EB" w:rsidR="00AF048F" w:rsidRDefault="001765A2">
      <w:pPr>
        <w:spacing w:after="0" w:line="368" w:lineRule="auto"/>
        <w:ind w:left="849" w:right="574" w:hanging="10"/>
      </w:pPr>
      <w:r>
        <w:rPr>
          <w:rFonts w:ascii="Arial" w:eastAsia="Arial" w:hAnsi="Arial" w:cs="Arial"/>
          <w:b/>
        </w:rPr>
        <w:t xml:space="preserve">  </w:t>
      </w:r>
      <w:r w:rsidR="002153EF">
        <w:rPr>
          <w:rFonts w:ascii="Arial" w:eastAsia="Arial" w:hAnsi="Arial" w:cs="Arial"/>
        </w:rPr>
        <w:t xml:space="preserve">None. </w:t>
      </w:r>
    </w:p>
    <w:p w14:paraId="0FF9D0D3" w14:textId="77777777" w:rsidR="00AF048F" w:rsidRDefault="002153EF">
      <w:pPr>
        <w:spacing w:after="9"/>
        <w:ind w:left="859" w:right="157" w:hanging="7"/>
      </w:pPr>
      <w:r>
        <w:rPr>
          <w:rFonts w:ascii="Arial" w:eastAsia="Arial" w:hAnsi="Arial" w:cs="Arial"/>
          <w:b/>
        </w:rPr>
        <w:t xml:space="preserve">Formal description </w:t>
      </w:r>
    </w:p>
    <w:p w14:paraId="7DCCED24" w14:textId="77777777" w:rsidR="00AF048F" w:rsidRDefault="002153EF">
      <w:pPr>
        <w:ind w:left="846" w:right="8"/>
      </w:pPr>
      <w:r>
        <w:t xml:space="preserve">/*Extract Month4 and Day4 from the first MT date parameter.  </w:t>
      </w:r>
    </w:p>
    <w:p w14:paraId="39B26AA6" w14:textId="77777777" w:rsidR="00AF048F" w:rsidRDefault="002153EF">
      <w:pPr>
        <w:ind w:left="846" w:right="8"/>
      </w:pPr>
      <w:r>
        <w:t xml:space="preserve">Month4 and Day4 are both local variables. */ </w:t>
      </w:r>
    </w:p>
    <w:p w14:paraId="0CB243CA" w14:textId="77777777" w:rsidR="00AF048F" w:rsidRDefault="002153EF">
      <w:pPr>
        <w:ind w:left="1426" w:right="8"/>
      </w:pPr>
      <w:r>
        <w:t xml:space="preserve">Month4 = </w:t>
      </w:r>
      <w:r w:rsidRPr="001765A2">
        <w:rPr>
          <w:b/>
        </w:rPr>
        <w:t>Substring</w:t>
      </w:r>
      <w:r>
        <w:t xml:space="preserve">(MTDate4, 1, 2) </w:t>
      </w:r>
    </w:p>
    <w:p w14:paraId="2DDF5BEC" w14:textId="11EB7DB0" w:rsidR="00AF048F" w:rsidRDefault="002153EF">
      <w:pPr>
        <w:ind w:left="1426" w:right="8"/>
      </w:pPr>
      <w:r>
        <w:t xml:space="preserve">Day4 = </w:t>
      </w:r>
      <w:r w:rsidRPr="001765A2">
        <w:rPr>
          <w:b/>
        </w:rPr>
        <w:t>Substring</w:t>
      </w:r>
      <w:r>
        <w:t xml:space="preserve">(MTDate4, 3, 2) </w:t>
      </w:r>
    </w:p>
    <w:p w14:paraId="6CD647C5" w14:textId="77777777" w:rsidR="00AF048F" w:rsidRDefault="002153EF">
      <w:pPr>
        <w:ind w:left="846" w:right="8"/>
      </w:pPr>
      <w:r>
        <w:t xml:space="preserve">/*Check whether the century is present and, if not, add it.  </w:t>
      </w:r>
    </w:p>
    <w:p w14:paraId="738C4501" w14:textId="77777777" w:rsidR="00AF048F" w:rsidRDefault="002153EF">
      <w:pPr>
        <w:spacing w:after="49"/>
        <w:ind w:left="846" w:right="8"/>
      </w:pPr>
      <w:r>
        <w:t xml:space="preserve">Year is a local variable*/  </w:t>
      </w:r>
    </w:p>
    <w:p w14:paraId="67401BB1" w14:textId="77777777" w:rsidR="00AF048F" w:rsidRDefault="002153EF">
      <w:pPr>
        <w:ind w:left="846" w:right="8"/>
      </w:pPr>
      <w:r w:rsidRPr="001765A2">
        <w:rPr>
          <w:b/>
        </w:rPr>
        <w:t>IF</w:t>
      </w:r>
      <w:r>
        <w:t xml:space="preserve"> </w:t>
      </w:r>
      <w:r>
        <w:rPr>
          <w:b/>
        </w:rPr>
        <w:t>Length</w:t>
      </w:r>
      <w:r>
        <w:t xml:space="preserve">(MTDate) = 8  </w:t>
      </w:r>
    </w:p>
    <w:p w14:paraId="21733789" w14:textId="77777777" w:rsidR="00AF048F" w:rsidRDefault="002153EF">
      <w:pPr>
        <w:spacing w:after="45"/>
        <w:ind w:left="1426" w:right="8"/>
      </w:pPr>
      <w:r>
        <w:t xml:space="preserve">/*Date is of YYYYMMDD format*/ </w:t>
      </w:r>
    </w:p>
    <w:p w14:paraId="5C263B44" w14:textId="77777777" w:rsidR="00AF048F" w:rsidRDefault="002153EF">
      <w:pPr>
        <w:ind w:left="1426" w:right="8"/>
      </w:pPr>
      <w:r>
        <w:t xml:space="preserve">Year = </w:t>
      </w:r>
      <w:r>
        <w:rPr>
          <w:b/>
        </w:rPr>
        <w:t>Substring</w:t>
      </w:r>
      <w:r>
        <w:t xml:space="preserve">(MTDate, 1, 4) </w:t>
      </w:r>
    </w:p>
    <w:p w14:paraId="41BC77E5" w14:textId="77777777" w:rsidR="00AF048F" w:rsidRPr="001765A2" w:rsidRDefault="002153EF">
      <w:pPr>
        <w:ind w:left="846" w:right="8"/>
        <w:rPr>
          <w:b/>
        </w:rPr>
      </w:pPr>
      <w:r w:rsidRPr="001765A2">
        <w:rPr>
          <w:b/>
        </w:rPr>
        <w:t xml:space="preserve">ELSE  </w:t>
      </w:r>
    </w:p>
    <w:p w14:paraId="76505E03" w14:textId="77777777" w:rsidR="00AF048F" w:rsidRDefault="002153EF">
      <w:pPr>
        <w:spacing w:after="45"/>
        <w:ind w:left="1426" w:right="8"/>
      </w:pPr>
      <w:r>
        <w:t xml:space="preserve">/*Date is of YYMMDD format*/ </w:t>
      </w:r>
    </w:p>
    <w:p w14:paraId="0433806C" w14:textId="77777777" w:rsidR="00AF048F" w:rsidRDefault="002153EF">
      <w:pPr>
        <w:ind w:left="1426" w:right="8"/>
      </w:pPr>
      <w:r>
        <w:t xml:space="preserve">Year = </w:t>
      </w:r>
      <w:r>
        <w:rPr>
          <w:b/>
        </w:rPr>
        <w:t>Substring</w:t>
      </w:r>
      <w:r>
        <w:t xml:space="preserve">(MTDate, 1, 2) </w:t>
      </w:r>
    </w:p>
    <w:p w14:paraId="46D24EEE" w14:textId="77777777" w:rsidR="00AF048F" w:rsidRDefault="002153EF">
      <w:pPr>
        <w:tabs>
          <w:tab w:val="center" w:pos="850"/>
          <w:tab w:val="center" w:pos="2797"/>
        </w:tabs>
        <w:spacing w:after="43"/>
        <w:ind w:left="0" w:firstLine="0"/>
      </w:pPr>
      <w:r>
        <w:rPr>
          <w:rFonts w:ascii="Calibri" w:eastAsia="Calibri" w:hAnsi="Calibri" w:cs="Calibri"/>
          <w:sz w:val="22"/>
        </w:rPr>
        <w:tab/>
      </w:r>
      <w:r>
        <w:t xml:space="preserve"> </w:t>
      </w:r>
      <w:r>
        <w:tab/>
        <w:t xml:space="preserve">/*Add century to Year*/ </w:t>
      </w:r>
    </w:p>
    <w:p w14:paraId="378AAF8E" w14:textId="77777777" w:rsidR="001765A2" w:rsidRDefault="002153EF" w:rsidP="001765A2">
      <w:pPr>
        <w:tabs>
          <w:tab w:val="center" w:pos="850"/>
          <w:tab w:val="center" w:pos="2797"/>
        </w:tabs>
        <w:spacing w:after="47"/>
        <w:ind w:left="0" w:firstLine="0"/>
      </w:pPr>
      <w:r>
        <w:rPr>
          <w:rFonts w:ascii="Calibri" w:eastAsia="Calibri" w:hAnsi="Calibri" w:cs="Calibri"/>
          <w:sz w:val="22"/>
        </w:rPr>
        <w:tab/>
      </w:r>
      <w:r>
        <w:t xml:space="preserve"> </w:t>
      </w:r>
      <w:r>
        <w:tab/>
      </w:r>
    </w:p>
    <w:p w14:paraId="03B005DF" w14:textId="704CCE47" w:rsidR="00AF048F" w:rsidRDefault="002153EF" w:rsidP="001765A2">
      <w:pPr>
        <w:tabs>
          <w:tab w:val="center" w:pos="850"/>
          <w:tab w:val="center" w:pos="2797"/>
        </w:tabs>
        <w:spacing w:after="47"/>
        <w:ind w:left="0" w:firstLine="0"/>
      </w:pPr>
      <w:r>
        <w:rPr>
          <w:rFonts w:ascii="Calibri" w:eastAsia="Calibri" w:hAnsi="Calibri" w:cs="Calibri"/>
          <w:sz w:val="22"/>
        </w:rPr>
        <w:tab/>
      </w:r>
      <w:r w:rsidR="001765A2">
        <w:rPr>
          <w:rFonts w:ascii="Calibri" w:eastAsia="Calibri" w:hAnsi="Calibri" w:cs="Calibri"/>
          <w:sz w:val="22"/>
        </w:rPr>
        <w:t xml:space="preserve">          </w:t>
      </w:r>
      <w:r>
        <w:t xml:space="preserve"> </w:t>
      </w:r>
      <w:r>
        <w:tab/>
        <w:t xml:space="preserve">Year = </w:t>
      </w:r>
      <w:r>
        <w:rPr>
          <w:b/>
        </w:rPr>
        <w:t>Concatenate</w:t>
      </w:r>
      <w:r>
        <w:t xml:space="preserve">(“20”, Year) </w:t>
      </w:r>
    </w:p>
    <w:p w14:paraId="69BA633D" w14:textId="50B07039" w:rsidR="00AF048F" w:rsidRPr="001765A2" w:rsidRDefault="002153EF" w:rsidP="001765A2">
      <w:pPr>
        <w:tabs>
          <w:tab w:val="center" w:pos="850"/>
          <w:tab w:val="center" w:pos="1718"/>
        </w:tabs>
        <w:ind w:left="0" w:firstLine="0"/>
        <w:rPr>
          <w:b/>
        </w:rPr>
      </w:pPr>
      <w:r>
        <w:rPr>
          <w:rFonts w:ascii="Calibri" w:eastAsia="Calibri" w:hAnsi="Calibri" w:cs="Calibri"/>
          <w:sz w:val="22"/>
        </w:rPr>
        <w:tab/>
      </w:r>
      <w:r>
        <w:t xml:space="preserve"> </w:t>
      </w:r>
      <w:r w:rsidR="001765A2">
        <w:t xml:space="preserve">   </w:t>
      </w:r>
      <w:r w:rsidRPr="001765A2">
        <w:rPr>
          <w:b/>
        </w:rPr>
        <w:t xml:space="preserve">ENDIF </w:t>
      </w:r>
    </w:p>
    <w:p w14:paraId="2E7E1CA3" w14:textId="77777777" w:rsidR="00AF048F" w:rsidRDefault="002153EF">
      <w:pPr>
        <w:spacing w:after="48"/>
        <w:ind w:left="846" w:right="8"/>
      </w:pPr>
      <w:r>
        <w:t xml:space="preserve">/*Introduction pattern*/ </w:t>
      </w:r>
    </w:p>
    <w:p w14:paraId="371D6E42" w14:textId="77777777" w:rsidR="00AF048F" w:rsidRDefault="002153EF">
      <w:pPr>
        <w:spacing w:after="87"/>
        <w:ind w:left="846" w:right="1534"/>
      </w:pPr>
      <w:r>
        <w:t xml:space="preserve">MXDate = </w:t>
      </w:r>
      <w:r>
        <w:rPr>
          <w:b/>
        </w:rPr>
        <w:t>Concatenate</w:t>
      </w:r>
      <w:r>
        <w:t xml:space="preserve">(Year, “-“, Month4, “-“, Day4)  </w:t>
      </w:r>
    </w:p>
    <w:p w14:paraId="7F1BBA08" w14:textId="77777777" w:rsidR="00AF048F" w:rsidRDefault="002153EF">
      <w:pPr>
        <w:spacing w:after="0"/>
        <w:ind w:left="419" w:right="157" w:hanging="7"/>
      </w:pPr>
      <w:r>
        <w:rPr>
          <w:rFonts w:ascii="Arial" w:eastAsia="Arial" w:hAnsi="Arial" w:cs="Arial"/>
          <w:b/>
        </w:rPr>
        <w:t xml:space="preserve">Examples </w:t>
      </w:r>
    </w:p>
    <w:tbl>
      <w:tblPr>
        <w:tblStyle w:val="TableGrid"/>
        <w:tblW w:w="4189" w:type="dxa"/>
        <w:tblInd w:w="849" w:type="dxa"/>
        <w:tblLook w:val="04A0" w:firstRow="1" w:lastRow="0" w:firstColumn="1" w:lastColumn="0" w:noHBand="0" w:noVBand="1"/>
      </w:tblPr>
      <w:tblGrid>
        <w:gridCol w:w="2270"/>
        <w:gridCol w:w="1919"/>
      </w:tblGrid>
      <w:tr w:rsidR="00AF048F" w14:paraId="2790EAEF" w14:textId="77777777">
        <w:trPr>
          <w:trHeight w:val="498"/>
        </w:trPr>
        <w:tc>
          <w:tcPr>
            <w:tcW w:w="2270" w:type="dxa"/>
            <w:tcBorders>
              <w:top w:val="nil"/>
              <w:left w:val="nil"/>
              <w:bottom w:val="nil"/>
              <w:right w:val="nil"/>
            </w:tcBorders>
          </w:tcPr>
          <w:p w14:paraId="65BCBFDD" w14:textId="77777777" w:rsidR="00AF048F" w:rsidRDefault="002153EF">
            <w:pPr>
              <w:spacing w:after="0" w:line="259" w:lineRule="auto"/>
              <w:ind w:left="1" w:firstLine="0"/>
            </w:pPr>
            <w:r>
              <w:lastRenderedPageBreak/>
              <w:t xml:space="preserve">MT Source:   </w:t>
            </w:r>
          </w:p>
          <w:p w14:paraId="15195DF9" w14:textId="77777777" w:rsidR="00AF048F" w:rsidRDefault="002153EF">
            <w:pPr>
              <w:spacing w:after="0" w:line="259" w:lineRule="auto"/>
              <w:ind w:left="1" w:firstLine="0"/>
            </w:pPr>
            <w:r>
              <w:t xml:space="preserve">MX Translation:  </w:t>
            </w:r>
          </w:p>
        </w:tc>
        <w:tc>
          <w:tcPr>
            <w:tcW w:w="1919" w:type="dxa"/>
            <w:tcBorders>
              <w:top w:val="nil"/>
              <w:left w:val="nil"/>
              <w:bottom w:val="nil"/>
              <w:right w:val="nil"/>
            </w:tcBorders>
          </w:tcPr>
          <w:p w14:paraId="0936E763" w14:textId="77777777" w:rsidR="00AF048F" w:rsidRDefault="002153EF">
            <w:pPr>
              <w:spacing w:after="0" w:line="259" w:lineRule="auto"/>
              <w:ind w:left="1" w:firstLine="0"/>
            </w:pPr>
            <w:r>
              <w:t xml:space="preserve">0101  080103  </w:t>
            </w:r>
          </w:p>
          <w:p w14:paraId="1A5770D9" w14:textId="77777777" w:rsidR="00AF048F" w:rsidRDefault="002153EF">
            <w:pPr>
              <w:spacing w:after="0" w:line="259" w:lineRule="auto"/>
              <w:ind w:left="1" w:firstLine="0"/>
            </w:pPr>
            <w:r>
              <w:t xml:space="preserve">2008-01-01 </w:t>
            </w:r>
          </w:p>
        </w:tc>
      </w:tr>
      <w:tr w:rsidR="00AF048F" w14:paraId="43CA3004" w14:textId="77777777">
        <w:trPr>
          <w:trHeight w:val="461"/>
        </w:trPr>
        <w:tc>
          <w:tcPr>
            <w:tcW w:w="2270" w:type="dxa"/>
            <w:tcBorders>
              <w:top w:val="nil"/>
              <w:left w:val="nil"/>
              <w:bottom w:val="nil"/>
              <w:right w:val="nil"/>
            </w:tcBorders>
          </w:tcPr>
          <w:p w14:paraId="7D918BD7" w14:textId="77777777" w:rsidR="00AF048F" w:rsidRDefault="002153EF">
            <w:pPr>
              <w:spacing w:after="0" w:line="259" w:lineRule="auto"/>
              <w:ind w:left="1" w:firstLine="0"/>
            </w:pPr>
            <w:r>
              <w:t xml:space="preserve">MT Source:   </w:t>
            </w:r>
          </w:p>
          <w:p w14:paraId="53AEC013" w14:textId="77777777" w:rsidR="00AF048F" w:rsidRDefault="002153EF">
            <w:pPr>
              <w:spacing w:after="0" w:line="259" w:lineRule="auto"/>
              <w:ind w:left="0" w:firstLine="0"/>
            </w:pPr>
            <w:r>
              <w:t xml:space="preserve">MX Translation:  </w:t>
            </w:r>
          </w:p>
        </w:tc>
        <w:tc>
          <w:tcPr>
            <w:tcW w:w="1919" w:type="dxa"/>
            <w:tcBorders>
              <w:top w:val="nil"/>
              <w:left w:val="nil"/>
              <w:bottom w:val="nil"/>
              <w:right w:val="nil"/>
            </w:tcBorders>
          </w:tcPr>
          <w:p w14:paraId="720B743D" w14:textId="77777777" w:rsidR="00AF048F" w:rsidRDefault="002153EF">
            <w:pPr>
              <w:spacing w:after="0" w:line="259" w:lineRule="auto"/>
              <w:ind w:left="0" w:firstLine="0"/>
              <w:jc w:val="both"/>
            </w:pPr>
            <w:r>
              <w:t xml:space="preserve">0101  20080103  </w:t>
            </w:r>
          </w:p>
          <w:p w14:paraId="3C77321C" w14:textId="77777777" w:rsidR="00AF048F" w:rsidRDefault="002153EF">
            <w:pPr>
              <w:spacing w:after="0" w:line="259" w:lineRule="auto"/>
              <w:ind w:left="0" w:firstLine="0"/>
            </w:pPr>
            <w:r>
              <w:t xml:space="preserve">2008-01-01 </w:t>
            </w:r>
          </w:p>
        </w:tc>
      </w:tr>
      <w:tr w:rsidR="00AF048F" w14:paraId="784F4143" w14:textId="77777777">
        <w:trPr>
          <w:trHeight w:val="460"/>
        </w:trPr>
        <w:tc>
          <w:tcPr>
            <w:tcW w:w="2270" w:type="dxa"/>
            <w:tcBorders>
              <w:top w:val="nil"/>
              <w:left w:val="nil"/>
              <w:bottom w:val="nil"/>
              <w:right w:val="nil"/>
            </w:tcBorders>
          </w:tcPr>
          <w:p w14:paraId="3EA0ED1C" w14:textId="77777777" w:rsidR="00AF048F" w:rsidRDefault="002153EF">
            <w:pPr>
              <w:spacing w:after="0" w:line="259" w:lineRule="auto"/>
              <w:ind w:left="0" w:firstLine="0"/>
            </w:pPr>
            <w:r>
              <w:t xml:space="preserve">MT Source:   </w:t>
            </w:r>
          </w:p>
          <w:p w14:paraId="3EB514FA" w14:textId="77777777" w:rsidR="00AF048F" w:rsidRDefault="002153EF">
            <w:pPr>
              <w:spacing w:after="0" w:line="259" w:lineRule="auto"/>
              <w:ind w:left="0" w:firstLine="0"/>
            </w:pPr>
            <w:r>
              <w:t xml:space="preserve">MX Translation:  </w:t>
            </w:r>
          </w:p>
        </w:tc>
        <w:tc>
          <w:tcPr>
            <w:tcW w:w="1919" w:type="dxa"/>
            <w:tcBorders>
              <w:top w:val="nil"/>
              <w:left w:val="nil"/>
              <w:bottom w:val="nil"/>
              <w:right w:val="nil"/>
            </w:tcBorders>
          </w:tcPr>
          <w:p w14:paraId="43F29170" w14:textId="77777777" w:rsidR="00AF048F" w:rsidRDefault="002153EF">
            <w:pPr>
              <w:spacing w:after="0" w:line="259" w:lineRule="auto"/>
              <w:ind w:left="0" w:firstLine="0"/>
              <w:jc w:val="both"/>
            </w:pPr>
            <w:r>
              <w:t xml:space="preserve">0101  20051229  </w:t>
            </w:r>
          </w:p>
          <w:p w14:paraId="4BC24EA1" w14:textId="77777777" w:rsidR="00AF048F" w:rsidRDefault="002153EF">
            <w:pPr>
              <w:spacing w:after="0" w:line="259" w:lineRule="auto"/>
              <w:ind w:left="0" w:firstLine="0"/>
            </w:pPr>
            <w:r>
              <w:t xml:space="preserve">2005-01-01 </w:t>
            </w:r>
          </w:p>
        </w:tc>
      </w:tr>
      <w:tr w:rsidR="00AF048F" w14:paraId="15E0CAC8" w14:textId="77777777">
        <w:trPr>
          <w:trHeight w:val="499"/>
        </w:trPr>
        <w:tc>
          <w:tcPr>
            <w:tcW w:w="2270" w:type="dxa"/>
            <w:tcBorders>
              <w:top w:val="nil"/>
              <w:left w:val="nil"/>
              <w:bottom w:val="nil"/>
              <w:right w:val="nil"/>
            </w:tcBorders>
          </w:tcPr>
          <w:p w14:paraId="57CB7EE1" w14:textId="4B4D5869" w:rsidR="00AF048F" w:rsidRDefault="00AF048F">
            <w:pPr>
              <w:spacing w:after="0" w:line="259" w:lineRule="auto"/>
              <w:ind w:left="0" w:firstLine="0"/>
            </w:pPr>
          </w:p>
        </w:tc>
        <w:tc>
          <w:tcPr>
            <w:tcW w:w="1919" w:type="dxa"/>
            <w:tcBorders>
              <w:top w:val="nil"/>
              <w:left w:val="nil"/>
              <w:bottom w:val="nil"/>
              <w:right w:val="nil"/>
            </w:tcBorders>
          </w:tcPr>
          <w:p w14:paraId="10E40000" w14:textId="1E0338AE" w:rsidR="00EC3CDE" w:rsidRDefault="00EC3CDE">
            <w:pPr>
              <w:spacing w:after="0" w:line="259" w:lineRule="auto"/>
              <w:ind w:left="0" w:firstLine="0"/>
            </w:pPr>
          </w:p>
        </w:tc>
      </w:tr>
    </w:tbl>
    <w:p w14:paraId="6BD018C5" w14:textId="390A60DE" w:rsidR="00AF048F" w:rsidRDefault="00ED3EB2" w:rsidP="00EC55BF">
      <w:pPr>
        <w:pStyle w:val="Heading3"/>
      </w:pPr>
      <w:bookmarkStart w:id="1253" w:name="_Toc6320432"/>
      <w:bookmarkStart w:id="1254" w:name="_Toc136351248"/>
      <w:r>
        <w:t>3.3.14</w:t>
      </w:r>
      <w:r w:rsidR="005E409F">
        <w:t xml:space="preserve">  </w:t>
      </w:r>
      <w:r w:rsidR="002153EF">
        <w:t>MT_To_MXSum</w:t>
      </w:r>
      <w:bookmarkEnd w:id="1253"/>
      <w:bookmarkEnd w:id="1254"/>
      <w:r w:rsidR="002153EF">
        <w:t xml:space="preserve"> </w:t>
      </w:r>
    </w:p>
    <w:p w14:paraId="29532DA9" w14:textId="77777777" w:rsidR="00AF048F" w:rsidRDefault="002153EF">
      <w:pPr>
        <w:spacing w:after="95"/>
        <w:ind w:left="419" w:right="157" w:hanging="7"/>
      </w:pPr>
      <w:r>
        <w:rPr>
          <w:rFonts w:ascii="Arial" w:eastAsia="Arial" w:hAnsi="Arial" w:cs="Arial"/>
          <w:b/>
        </w:rPr>
        <w:t xml:space="preserve">Name </w:t>
      </w:r>
    </w:p>
    <w:p w14:paraId="770B7C0A" w14:textId="77777777" w:rsidR="00AF048F" w:rsidRDefault="002153EF">
      <w:pPr>
        <w:spacing w:after="112" w:line="249" w:lineRule="auto"/>
        <w:ind w:left="849" w:right="15" w:hanging="10"/>
      </w:pPr>
      <w:r>
        <w:rPr>
          <w:rFonts w:ascii="Arial" w:eastAsia="Arial" w:hAnsi="Arial" w:cs="Arial"/>
        </w:rPr>
        <w:t xml:space="preserve">MT_To_MXSum </w:t>
      </w:r>
    </w:p>
    <w:p w14:paraId="0EA28F0F" w14:textId="77777777" w:rsidR="00AF048F" w:rsidRDefault="002153EF">
      <w:pPr>
        <w:spacing w:after="95"/>
        <w:ind w:left="419" w:right="157" w:hanging="7"/>
      </w:pPr>
      <w:r>
        <w:rPr>
          <w:rFonts w:ascii="Arial" w:eastAsia="Arial" w:hAnsi="Arial" w:cs="Arial"/>
          <w:b/>
        </w:rPr>
        <w:t xml:space="preserve">Business description  </w:t>
      </w:r>
    </w:p>
    <w:p w14:paraId="0D56FD02" w14:textId="77777777" w:rsidR="00AF048F" w:rsidRDefault="002153EF">
      <w:pPr>
        <w:spacing w:after="112" w:line="249" w:lineRule="auto"/>
        <w:ind w:left="849" w:right="15" w:hanging="10"/>
      </w:pPr>
      <w:r>
        <w:rPr>
          <w:rFonts w:ascii="Arial" w:eastAsia="Arial" w:hAnsi="Arial" w:cs="Arial"/>
        </w:rPr>
        <w:t xml:space="preserve">The function translates an MT amount to an MX sum. The decimal separator “,” is replaced by a “.”. If the MT amount ends with a “,” then decimal separator is dropped and the translated MX amount will be an integer. Insignificant zeroes -if any- are deleted.  </w:t>
      </w:r>
    </w:p>
    <w:p w14:paraId="5D34DEF0" w14:textId="77777777" w:rsidR="00AF048F" w:rsidRDefault="002153EF">
      <w:pPr>
        <w:spacing w:after="95"/>
        <w:ind w:left="419" w:right="157" w:hanging="7"/>
      </w:pPr>
      <w:r>
        <w:rPr>
          <w:rFonts w:ascii="Arial" w:eastAsia="Arial" w:hAnsi="Arial" w:cs="Arial"/>
          <w:b/>
        </w:rPr>
        <w:t xml:space="preserve">Format </w:t>
      </w:r>
    </w:p>
    <w:p w14:paraId="50597348" w14:textId="77777777" w:rsidR="00AF048F" w:rsidRDefault="002153EF">
      <w:pPr>
        <w:spacing w:after="112" w:line="249" w:lineRule="auto"/>
        <w:ind w:left="849" w:right="15" w:hanging="10"/>
      </w:pPr>
      <w:r>
        <w:rPr>
          <w:rFonts w:ascii="Arial" w:eastAsia="Arial" w:hAnsi="Arial" w:cs="Arial"/>
          <w:b/>
        </w:rPr>
        <w:t>MT_To_MXSum</w:t>
      </w:r>
      <w:r>
        <w:rPr>
          <w:rFonts w:ascii="Arial" w:eastAsia="Arial" w:hAnsi="Arial" w:cs="Arial"/>
        </w:rPr>
        <w:t xml:space="preserve">( MTAmount ; MXSum)  </w:t>
      </w:r>
    </w:p>
    <w:p w14:paraId="12A85FAF" w14:textId="77777777" w:rsidR="00AF048F" w:rsidRDefault="002153EF">
      <w:pPr>
        <w:spacing w:after="95"/>
        <w:ind w:left="859" w:right="157" w:hanging="7"/>
      </w:pPr>
      <w:r>
        <w:rPr>
          <w:rFonts w:ascii="Arial" w:eastAsia="Arial" w:hAnsi="Arial" w:cs="Arial"/>
          <w:b/>
        </w:rPr>
        <w:t xml:space="preserve">Input </w:t>
      </w:r>
    </w:p>
    <w:p w14:paraId="606B7DD6" w14:textId="77777777" w:rsidR="00AF048F" w:rsidRDefault="002153EF">
      <w:pPr>
        <w:spacing w:after="112" w:line="249" w:lineRule="auto"/>
        <w:ind w:left="849" w:right="15" w:hanging="10"/>
      </w:pPr>
      <w:r>
        <w:rPr>
          <w:rFonts w:ascii="Arial" w:eastAsia="Arial" w:hAnsi="Arial" w:cs="Arial"/>
        </w:rPr>
        <w:t xml:space="preserve">MTAmount: amount in the MT message expressed as 15d (up to 12 characters including the mandatory decimal separator “,”) </w:t>
      </w:r>
    </w:p>
    <w:p w14:paraId="16C75C9A" w14:textId="77777777" w:rsidR="00AF048F" w:rsidRDefault="002153EF">
      <w:pPr>
        <w:spacing w:after="95"/>
        <w:ind w:left="859" w:right="157" w:hanging="7"/>
      </w:pPr>
      <w:r>
        <w:rPr>
          <w:rFonts w:ascii="Arial" w:eastAsia="Arial" w:hAnsi="Arial" w:cs="Arial"/>
          <w:b/>
        </w:rPr>
        <w:t xml:space="preserve">Output </w:t>
      </w:r>
    </w:p>
    <w:p w14:paraId="79383BF6" w14:textId="77777777" w:rsidR="00AF048F" w:rsidRDefault="002153EF">
      <w:pPr>
        <w:spacing w:after="112" w:line="249" w:lineRule="auto"/>
        <w:ind w:left="849" w:right="15" w:hanging="10"/>
      </w:pPr>
      <w:r>
        <w:rPr>
          <w:rFonts w:ascii="Arial" w:eastAsia="Arial" w:hAnsi="Arial" w:cs="Arial"/>
        </w:rPr>
        <w:t xml:space="preserve">MXSum: sum in the MX message typed </w:t>
      </w:r>
      <w:r>
        <w:rPr>
          <w:rFonts w:ascii="Arial" w:eastAsia="Arial" w:hAnsi="Arial" w:cs="Arial"/>
          <w:i/>
        </w:rPr>
        <w:t xml:space="preserve">DecimalNumber </w:t>
      </w:r>
      <w:r>
        <w:rPr>
          <w:rFonts w:ascii="Arial" w:eastAsia="Arial" w:hAnsi="Arial" w:cs="Arial"/>
        </w:rPr>
        <w:t xml:space="preserve">with maximum 18 digits in total, maximum 17 fraction digits and an optional decimal separator “.”.  </w:t>
      </w:r>
    </w:p>
    <w:p w14:paraId="7D613929" w14:textId="77777777" w:rsidR="00AF048F" w:rsidRDefault="002153EF">
      <w:pPr>
        <w:spacing w:after="95"/>
        <w:ind w:left="419" w:right="157" w:hanging="7"/>
      </w:pPr>
      <w:r>
        <w:rPr>
          <w:rFonts w:ascii="Arial" w:eastAsia="Arial" w:hAnsi="Arial" w:cs="Arial"/>
          <w:b/>
        </w:rPr>
        <w:t xml:space="preserve">Preconditions </w:t>
      </w:r>
    </w:p>
    <w:p w14:paraId="15DAD036" w14:textId="77777777" w:rsidR="00AF048F" w:rsidRDefault="002153EF">
      <w:pPr>
        <w:spacing w:after="112" w:line="249" w:lineRule="auto"/>
        <w:ind w:left="849" w:right="15" w:hanging="10"/>
      </w:pPr>
      <w:r>
        <w:rPr>
          <w:rFonts w:ascii="Arial" w:eastAsia="Arial" w:hAnsi="Arial" w:cs="Arial"/>
        </w:rPr>
        <w:t xml:space="preserve">The same level of validation on MT and MX is requested to check pairs of currency and amount in terms of allowed decimals number, although the currency is not written in the MX output. </w:t>
      </w:r>
    </w:p>
    <w:p w14:paraId="067253E7" w14:textId="77777777" w:rsidR="00AF048F" w:rsidRDefault="002153EF">
      <w:pPr>
        <w:spacing w:after="101" w:line="259" w:lineRule="auto"/>
        <w:ind w:left="852" w:firstLine="0"/>
      </w:pPr>
      <w:r>
        <w:rPr>
          <w:rFonts w:ascii="Arial" w:eastAsia="Arial" w:hAnsi="Arial" w:cs="Arial"/>
        </w:rPr>
        <w:t xml:space="preserve"> </w:t>
      </w:r>
    </w:p>
    <w:p w14:paraId="6B0985CE" w14:textId="77777777" w:rsidR="00AF048F" w:rsidRDefault="002153EF">
      <w:pPr>
        <w:spacing w:after="9"/>
        <w:ind w:left="419" w:right="157" w:hanging="7"/>
      </w:pPr>
      <w:r>
        <w:rPr>
          <w:rFonts w:ascii="Arial" w:eastAsia="Arial" w:hAnsi="Arial" w:cs="Arial"/>
          <w:b/>
        </w:rPr>
        <w:t xml:space="preserve">Formal description </w:t>
      </w:r>
    </w:p>
    <w:p w14:paraId="675F1536" w14:textId="77777777" w:rsidR="00AF048F" w:rsidRDefault="002153EF">
      <w:pPr>
        <w:spacing w:after="94" w:line="216" w:lineRule="auto"/>
        <w:ind w:left="846" w:right="8"/>
      </w:pPr>
      <w:r>
        <w:t xml:space="preserve">/*Replace decimal separator “,” by “.”. Amount is a local variable*/ </w:t>
      </w:r>
    </w:p>
    <w:p w14:paraId="45BDAFAE" w14:textId="77777777" w:rsidR="00AF048F" w:rsidRDefault="002153EF">
      <w:pPr>
        <w:ind w:left="846" w:right="8"/>
      </w:pPr>
      <w:r>
        <w:t xml:space="preserve">Amount = </w:t>
      </w:r>
      <w:r>
        <w:rPr>
          <w:b/>
        </w:rPr>
        <w:t>ReplacePattern</w:t>
      </w:r>
      <w:r>
        <w:t xml:space="preserve">(Amount, “,”, “.”) </w:t>
      </w:r>
    </w:p>
    <w:p w14:paraId="190971BE" w14:textId="77777777" w:rsidR="00AF048F" w:rsidRDefault="002153EF">
      <w:pPr>
        <w:spacing w:after="47"/>
        <w:ind w:left="846" w:right="8"/>
      </w:pPr>
      <w:r>
        <w:t xml:space="preserve">/*Delete insignificant zeroes at the left and right*/ </w:t>
      </w:r>
    </w:p>
    <w:p w14:paraId="1A5D3D19" w14:textId="77777777" w:rsidR="00AF048F" w:rsidRDefault="002153EF">
      <w:pPr>
        <w:spacing w:after="50"/>
        <w:ind w:left="846" w:right="8"/>
      </w:pPr>
      <w:r>
        <w:t xml:space="preserve">Amount = </w:t>
      </w:r>
      <w:r>
        <w:rPr>
          <w:b/>
        </w:rPr>
        <w:t>TrimLeft</w:t>
      </w:r>
      <w:r>
        <w:t xml:space="preserve">(Amount, “0”) </w:t>
      </w:r>
    </w:p>
    <w:p w14:paraId="05FDAEF8" w14:textId="77777777" w:rsidR="00AF048F" w:rsidRDefault="002153EF">
      <w:pPr>
        <w:ind w:left="846" w:right="8"/>
      </w:pPr>
      <w:r>
        <w:t xml:space="preserve">Amount = </w:t>
      </w:r>
      <w:r>
        <w:rPr>
          <w:b/>
        </w:rPr>
        <w:t>TrimRight</w:t>
      </w:r>
      <w:r>
        <w:t xml:space="preserve">(Amount, “0”) </w:t>
      </w:r>
    </w:p>
    <w:p w14:paraId="702E0D1F" w14:textId="77777777" w:rsidR="00AF048F" w:rsidRDefault="002153EF">
      <w:pPr>
        <w:spacing w:after="101" w:line="216" w:lineRule="auto"/>
        <w:ind w:left="846" w:right="8"/>
      </w:pPr>
      <w:r>
        <w:t xml:space="preserve">/*Check whether the amount has a fractional part. If not, the decimal separator is deleted. Position is a local variable and indicates the position of the last character*/ </w:t>
      </w:r>
    </w:p>
    <w:p w14:paraId="31BA64D6" w14:textId="77777777" w:rsidR="00AF048F" w:rsidRDefault="002153EF">
      <w:pPr>
        <w:spacing w:after="52"/>
        <w:ind w:left="846" w:right="8"/>
      </w:pPr>
      <w:r>
        <w:t xml:space="preserve">Position = </w:t>
      </w:r>
      <w:r>
        <w:rPr>
          <w:b/>
        </w:rPr>
        <w:t>Length</w:t>
      </w:r>
      <w:r>
        <w:t xml:space="preserve">(Amount)  </w:t>
      </w:r>
    </w:p>
    <w:p w14:paraId="56BB21E9" w14:textId="3A358B87" w:rsidR="00AF048F" w:rsidRDefault="002153EF">
      <w:pPr>
        <w:spacing w:after="47"/>
        <w:ind w:left="846" w:right="8"/>
      </w:pPr>
      <w:r w:rsidRPr="00F51CE1">
        <w:rPr>
          <w:b/>
        </w:rPr>
        <w:t>IF</w:t>
      </w:r>
      <w:r>
        <w:t xml:space="preserve"> </w:t>
      </w:r>
      <w:r>
        <w:rPr>
          <w:b/>
        </w:rPr>
        <w:t>Substring</w:t>
      </w:r>
      <w:r>
        <w:t xml:space="preserve">(Amount, Position) = “.” </w:t>
      </w:r>
      <w:r w:rsidR="00F51CE1">
        <w:t>THEN</w:t>
      </w:r>
    </w:p>
    <w:p w14:paraId="6410BC03" w14:textId="77777777" w:rsidR="00AF048F" w:rsidRDefault="002153EF">
      <w:pPr>
        <w:ind w:left="1427" w:right="8"/>
      </w:pPr>
      <w:r>
        <w:t xml:space="preserve">MXSum = </w:t>
      </w:r>
      <w:r>
        <w:rPr>
          <w:b/>
        </w:rPr>
        <w:t>DeletePattern</w:t>
      </w:r>
      <w:r>
        <w:t xml:space="preserve">(Amount, “.”) </w:t>
      </w:r>
    </w:p>
    <w:p w14:paraId="7109AD28" w14:textId="77777777" w:rsidR="00AF048F" w:rsidRPr="00F51CE1" w:rsidRDefault="002153EF">
      <w:pPr>
        <w:ind w:left="846" w:right="8"/>
        <w:rPr>
          <w:b/>
        </w:rPr>
      </w:pPr>
      <w:r w:rsidRPr="00F51CE1">
        <w:rPr>
          <w:b/>
        </w:rPr>
        <w:t xml:space="preserve">ELSE </w:t>
      </w:r>
    </w:p>
    <w:p w14:paraId="1B44D138" w14:textId="77777777" w:rsidR="00AF048F" w:rsidRDefault="002153EF">
      <w:pPr>
        <w:ind w:left="1427" w:right="8"/>
      </w:pPr>
      <w:r>
        <w:t xml:space="preserve">MXSum = Amount </w:t>
      </w:r>
    </w:p>
    <w:p w14:paraId="3A1B0439" w14:textId="77777777" w:rsidR="00AF048F" w:rsidRPr="00F51CE1" w:rsidRDefault="002153EF">
      <w:pPr>
        <w:ind w:left="846" w:right="8"/>
        <w:rPr>
          <w:b/>
        </w:rPr>
      </w:pPr>
      <w:r w:rsidRPr="00F51CE1">
        <w:rPr>
          <w:b/>
        </w:rPr>
        <w:t xml:space="preserve">ENDIF </w:t>
      </w:r>
    </w:p>
    <w:p w14:paraId="397DBEFF" w14:textId="77777777" w:rsidR="00AF048F" w:rsidRDefault="002153EF">
      <w:pPr>
        <w:spacing w:after="99" w:line="259" w:lineRule="auto"/>
        <w:ind w:left="850" w:firstLine="0"/>
      </w:pPr>
      <w:r>
        <w:t xml:space="preserve"> </w:t>
      </w:r>
    </w:p>
    <w:p w14:paraId="281510A2" w14:textId="77777777" w:rsidR="00AF048F" w:rsidRDefault="002153EF">
      <w:pPr>
        <w:spacing w:after="0" w:line="367" w:lineRule="auto"/>
        <w:ind w:left="839" w:right="6565" w:hanging="427"/>
      </w:pPr>
      <w:r>
        <w:rPr>
          <w:rFonts w:ascii="Arial" w:eastAsia="Arial" w:hAnsi="Arial" w:cs="Arial"/>
          <w:b/>
        </w:rPr>
        <w:lastRenderedPageBreak/>
        <w:t xml:space="preserve">Example 1 MT Source:   </w:t>
      </w:r>
    </w:p>
    <w:p w14:paraId="4B2BE214" w14:textId="663E68A8" w:rsidR="00AF048F" w:rsidRDefault="002153EF">
      <w:pPr>
        <w:spacing w:after="244"/>
        <w:ind w:left="846" w:right="8"/>
      </w:pPr>
      <w:r>
        <w:t>:90D:</w:t>
      </w:r>
      <w:r w:rsidR="00282BFB">
        <w:rPr>
          <w:i/>
        </w:rPr>
        <w:t>75475USD</w:t>
      </w:r>
      <w:r>
        <w:t xml:space="preserve">123,52 </w:t>
      </w:r>
    </w:p>
    <w:p w14:paraId="6D8D0130" w14:textId="77777777" w:rsidR="00AF048F" w:rsidRDefault="002153EF">
      <w:pPr>
        <w:spacing w:after="95"/>
        <w:ind w:left="857" w:right="157" w:hanging="7"/>
      </w:pPr>
      <w:r>
        <w:rPr>
          <w:rFonts w:ascii="Arial" w:eastAsia="Arial" w:hAnsi="Arial" w:cs="Arial"/>
          <w:b/>
        </w:rPr>
        <w:t xml:space="preserve">MX Translation </w:t>
      </w:r>
    </w:p>
    <w:p w14:paraId="55738C2B" w14:textId="77777777" w:rsidR="00AF048F" w:rsidRDefault="002153EF">
      <w:pPr>
        <w:spacing w:after="111" w:line="251" w:lineRule="auto"/>
        <w:ind w:left="1582" w:right="416" w:hanging="10"/>
      </w:pPr>
      <w:r>
        <w:rPr>
          <w:rFonts w:ascii="Arial" w:eastAsia="Arial" w:hAnsi="Arial" w:cs="Arial"/>
          <w:i/>
        </w:rPr>
        <w:t xml:space="preserve">&lt;TxsSummry&gt; </w:t>
      </w:r>
    </w:p>
    <w:p w14:paraId="4CD51FAB" w14:textId="77777777" w:rsidR="00AF048F" w:rsidRDefault="002153EF">
      <w:pPr>
        <w:spacing w:after="111" w:line="251" w:lineRule="auto"/>
        <w:ind w:left="847" w:right="416" w:hanging="10"/>
      </w:pPr>
      <w:r>
        <w:rPr>
          <w:rFonts w:ascii="Arial" w:eastAsia="Arial" w:hAnsi="Arial" w:cs="Arial"/>
          <w:i/>
        </w:rPr>
        <w:t xml:space="preserve">               &lt;TtlDbtNtries&gt;</w:t>
      </w:r>
      <w:r>
        <w:rPr>
          <w:rFonts w:ascii="Calibri" w:eastAsia="Calibri" w:hAnsi="Calibri" w:cs="Calibri"/>
          <w:i/>
        </w:rPr>
        <w:t xml:space="preserve"> </w:t>
      </w:r>
    </w:p>
    <w:p w14:paraId="272CB8FE" w14:textId="77777777" w:rsidR="00AF048F" w:rsidRDefault="002153EF">
      <w:pPr>
        <w:spacing w:after="111" w:line="251" w:lineRule="auto"/>
        <w:ind w:left="847" w:right="416" w:hanging="10"/>
      </w:pPr>
      <w:r>
        <w:rPr>
          <w:rFonts w:ascii="Arial" w:eastAsia="Arial" w:hAnsi="Arial" w:cs="Arial"/>
        </w:rPr>
        <w:t xml:space="preserve">                  </w:t>
      </w:r>
      <w:r>
        <w:rPr>
          <w:rFonts w:ascii="Arial" w:eastAsia="Arial" w:hAnsi="Arial" w:cs="Arial"/>
          <w:i/>
        </w:rPr>
        <w:t xml:space="preserve">&lt;NbOfNtries&gt;75475&lt;/NbOfNtries&gt; </w:t>
      </w:r>
    </w:p>
    <w:p w14:paraId="79C1A1E4" w14:textId="77777777" w:rsidR="00AF048F" w:rsidRDefault="002153EF">
      <w:pPr>
        <w:spacing w:after="112" w:line="249" w:lineRule="auto"/>
        <w:ind w:left="849" w:right="15" w:hanging="10"/>
      </w:pPr>
      <w:r>
        <w:rPr>
          <w:rFonts w:ascii="Arial" w:eastAsia="Arial" w:hAnsi="Arial" w:cs="Arial"/>
        </w:rPr>
        <w:t xml:space="preserve">                  &lt;Sum&gt;123.52&lt;/Sum&gt; </w:t>
      </w:r>
    </w:p>
    <w:p w14:paraId="146C9BD2" w14:textId="77777777" w:rsidR="00AF048F" w:rsidRDefault="002153EF">
      <w:pPr>
        <w:spacing w:after="111" w:line="251" w:lineRule="auto"/>
        <w:ind w:left="847" w:right="416" w:hanging="10"/>
      </w:pPr>
      <w:r>
        <w:rPr>
          <w:rFonts w:ascii="Arial" w:eastAsia="Arial" w:hAnsi="Arial" w:cs="Arial"/>
          <w:i/>
        </w:rPr>
        <w:t xml:space="preserve">               &lt;/TtlDbtNtries&gt; </w:t>
      </w:r>
    </w:p>
    <w:p w14:paraId="25A281A9" w14:textId="77777777" w:rsidR="00AF048F" w:rsidRDefault="002153EF">
      <w:pPr>
        <w:spacing w:after="86" w:line="251" w:lineRule="auto"/>
        <w:ind w:left="847" w:right="416" w:hanging="10"/>
      </w:pPr>
      <w:r>
        <w:rPr>
          <w:rFonts w:ascii="Arial" w:eastAsia="Arial" w:hAnsi="Arial" w:cs="Arial"/>
          <w:i/>
        </w:rPr>
        <w:t xml:space="preserve">            &lt;/TxsSummry&gt; </w:t>
      </w:r>
    </w:p>
    <w:p w14:paraId="6654F6FA" w14:textId="77777777" w:rsidR="00AF048F" w:rsidRDefault="002153EF">
      <w:pPr>
        <w:spacing w:after="94" w:line="268" w:lineRule="auto"/>
        <w:ind w:left="847" w:right="1898" w:hanging="10"/>
      </w:pPr>
      <w:r>
        <w:rPr>
          <w:i/>
        </w:rPr>
        <w:t xml:space="preserve">(Italic not translated by this function) </w:t>
      </w:r>
    </w:p>
    <w:p w14:paraId="0FB95399" w14:textId="7485FF62" w:rsidR="00AF048F" w:rsidRDefault="002153EF" w:rsidP="00672F10">
      <w:pPr>
        <w:spacing w:after="103" w:line="259" w:lineRule="auto"/>
        <w:ind w:left="852" w:firstLine="0"/>
      </w:pPr>
      <w:r>
        <w:rPr>
          <w:rFonts w:ascii="Arial" w:eastAsia="Arial" w:hAnsi="Arial" w:cs="Arial"/>
        </w:rPr>
        <w:t xml:space="preserve"> </w:t>
      </w:r>
      <w:r>
        <w:t xml:space="preserve"> </w:t>
      </w:r>
    </w:p>
    <w:p w14:paraId="53C8E069" w14:textId="2BB1ED4F" w:rsidR="003578C1" w:rsidRDefault="00ED3EB2" w:rsidP="00EC55BF">
      <w:pPr>
        <w:pStyle w:val="Heading3"/>
      </w:pPr>
      <w:bookmarkStart w:id="1255" w:name="_Toc6320433"/>
      <w:bookmarkStart w:id="1256" w:name="_Toc136351249"/>
      <w:bookmarkStart w:id="1257" w:name="_Toc6320435"/>
      <w:r>
        <w:t>3.3.15</w:t>
      </w:r>
      <w:r w:rsidR="005E409F">
        <w:t xml:space="preserve">  </w:t>
      </w:r>
      <w:r w:rsidR="003578C1">
        <w:t>MT_To_MX InstructionForCreditorAgent</w:t>
      </w:r>
      <w:bookmarkEnd w:id="1255"/>
      <w:bookmarkEnd w:id="1256"/>
    </w:p>
    <w:p w14:paraId="04B3A0E8" w14:textId="7A30895E" w:rsidR="00810C56" w:rsidRDefault="00810C56" w:rsidP="003578C1">
      <w:pPr>
        <w:rPr>
          <w:rFonts w:ascii="Arial" w:hAnsi="Arial" w:cs="Arial"/>
        </w:rPr>
      </w:pPr>
    </w:p>
    <w:p w14:paraId="74F48355" w14:textId="77777777" w:rsidR="00810C56" w:rsidRDefault="00810C56" w:rsidP="00810C56">
      <w:pPr>
        <w:spacing w:after="95"/>
        <w:ind w:left="419" w:right="157" w:hanging="7"/>
      </w:pPr>
      <w:r>
        <w:rPr>
          <w:rFonts w:ascii="Arial" w:eastAsia="Arial" w:hAnsi="Arial" w:cs="Arial"/>
          <w:b/>
        </w:rPr>
        <w:t xml:space="preserve">Business description  </w:t>
      </w:r>
    </w:p>
    <w:p w14:paraId="3312D7FB" w14:textId="77777777" w:rsidR="00810C56" w:rsidRDefault="00810C56" w:rsidP="003578C1">
      <w:pPr>
        <w:rPr>
          <w:rFonts w:ascii="Arial" w:hAnsi="Arial" w:cs="Arial"/>
        </w:rPr>
      </w:pPr>
    </w:p>
    <w:p w14:paraId="5C55EF17" w14:textId="29A0463F" w:rsidR="003578C1" w:rsidRPr="001125D6" w:rsidRDefault="003578C1" w:rsidP="003578C1">
      <w:pPr>
        <w:rPr>
          <w:rFonts w:ascii="Arial" w:hAnsi="Arial" w:cs="Arial"/>
        </w:rPr>
      </w:pPr>
      <w:r w:rsidRPr="001125D6">
        <w:rPr>
          <w:rFonts w:ascii="Arial" w:hAnsi="Arial" w:cs="Arial"/>
        </w:rPr>
        <w:t>InstructionForCreditor</w:t>
      </w:r>
      <w:r>
        <w:rPr>
          <w:rFonts w:ascii="Arial" w:hAnsi="Arial" w:cs="Arial"/>
        </w:rPr>
        <w:t>Agent</w:t>
      </w:r>
      <w:r w:rsidRPr="001125D6">
        <w:rPr>
          <w:rFonts w:ascii="Arial" w:hAnsi="Arial" w:cs="Arial"/>
        </w:rPr>
        <w:t xml:space="preserve"> can be filled from field72 with code “/ACC/” or field 23E with codes “CHQB”, “HOLD”, “PHOB” and “TELB”. In order to optimise the mapping, the type of configuration is analysed first (source from both MT72 and MT23 or only source from MT72 or only from MT23E). </w:t>
      </w:r>
    </w:p>
    <w:p w14:paraId="67C2221D" w14:textId="77777777" w:rsidR="003578C1" w:rsidRPr="001125D6" w:rsidRDefault="003578C1" w:rsidP="003578C1">
      <w:pPr>
        <w:rPr>
          <w:rFonts w:ascii="Arial" w:hAnsi="Arial" w:cs="Arial"/>
        </w:rPr>
      </w:pPr>
      <w:r w:rsidRPr="001125D6">
        <w:rPr>
          <w:rFonts w:ascii="Arial" w:hAnsi="Arial" w:cs="Arial"/>
        </w:rPr>
        <w:t>If information</w:t>
      </w:r>
      <w:r>
        <w:rPr>
          <w:rFonts w:ascii="Arial" w:hAnsi="Arial" w:cs="Arial"/>
        </w:rPr>
        <w:t xml:space="preserve"> from Field 72</w:t>
      </w:r>
      <w:r w:rsidRPr="001125D6">
        <w:rPr>
          <w:rFonts w:ascii="Arial" w:hAnsi="Arial" w:cs="Arial"/>
        </w:rPr>
        <w:t xml:space="preserve"> must be truncated the sign “+” is added as last character. </w:t>
      </w:r>
    </w:p>
    <w:p w14:paraId="1DA3ADCB" w14:textId="77777777" w:rsidR="003578C1" w:rsidRDefault="003578C1" w:rsidP="003578C1"/>
    <w:p w14:paraId="2B4F16DE" w14:textId="77777777" w:rsidR="003578C1" w:rsidRDefault="003578C1" w:rsidP="003578C1">
      <w:pPr>
        <w:spacing w:after="95"/>
        <w:ind w:left="419" w:right="157" w:hanging="7"/>
      </w:pPr>
      <w:r>
        <w:rPr>
          <w:rFonts w:ascii="Arial" w:eastAsia="Arial" w:hAnsi="Arial" w:cs="Arial"/>
          <w:b/>
        </w:rPr>
        <w:t xml:space="preserve">Name </w:t>
      </w:r>
    </w:p>
    <w:p w14:paraId="142D1F7D" w14:textId="77777777" w:rsidR="003578C1" w:rsidRDefault="003578C1" w:rsidP="003578C1">
      <w:pPr>
        <w:spacing w:after="112" w:line="249" w:lineRule="auto"/>
        <w:ind w:left="849" w:right="15" w:hanging="10"/>
      </w:pPr>
      <w:r>
        <w:rPr>
          <w:rFonts w:ascii="Arial" w:eastAsia="Arial" w:hAnsi="Arial" w:cs="Arial"/>
        </w:rPr>
        <w:t>MT_To_MXInstructionForCreditorAgent</w:t>
      </w:r>
    </w:p>
    <w:p w14:paraId="688BBFA5" w14:textId="77777777" w:rsidR="003578C1" w:rsidRDefault="003578C1" w:rsidP="003578C1">
      <w:pPr>
        <w:spacing w:after="95"/>
        <w:ind w:left="419" w:right="157" w:hanging="7"/>
      </w:pPr>
      <w:r>
        <w:rPr>
          <w:rFonts w:ascii="Arial" w:eastAsia="Arial" w:hAnsi="Arial" w:cs="Arial"/>
          <w:b/>
        </w:rPr>
        <w:t xml:space="preserve">Format </w:t>
      </w:r>
    </w:p>
    <w:p w14:paraId="5443FA27" w14:textId="77777777" w:rsidR="003578C1" w:rsidRDefault="003578C1" w:rsidP="003578C1">
      <w:pPr>
        <w:spacing w:after="112" w:line="249" w:lineRule="auto"/>
        <w:ind w:left="849" w:right="15" w:hanging="10"/>
      </w:pPr>
      <w:r>
        <w:rPr>
          <w:rFonts w:ascii="Arial" w:eastAsia="Arial" w:hAnsi="Arial" w:cs="Arial"/>
          <w:b/>
        </w:rPr>
        <w:t xml:space="preserve">MT_To_MXInstructionForCreditorAgent </w:t>
      </w:r>
      <w:r>
        <w:rPr>
          <w:rFonts w:ascii="Arial" w:eastAsia="Arial" w:hAnsi="Arial" w:cs="Arial"/>
        </w:rPr>
        <w:t xml:space="preserve">(MT23E, MT72  ;MXInstructionForCreditorAgent )  </w:t>
      </w:r>
    </w:p>
    <w:p w14:paraId="4EE08282" w14:textId="77777777" w:rsidR="003578C1" w:rsidRDefault="003578C1" w:rsidP="003578C1">
      <w:pPr>
        <w:spacing w:after="95"/>
        <w:ind w:left="859" w:right="157" w:hanging="7"/>
      </w:pPr>
      <w:r>
        <w:rPr>
          <w:rFonts w:ascii="Arial" w:eastAsia="Arial" w:hAnsi="Arial" w:cs="Arial"/>
          <w:b/>
        </w:rPr>
        <w:t xml:space="preserve">Input </w:t>
      </w:r>
    </w:p>
    <w:p w14:paraId="15FB94FD" w14:textId="77777777" w:rsidR="003578C1" w:rsidRDefault="003578C1" w:rsidP="003578C1">
      <w:pPr>
        <w:spacing w:after="95"/>
        <w:ind w:left="859" w:right="157" w:hanging="7"/>
      </w:pPr>
      <w:r>
        <w:rPr>
          <w:rFonts w:ascii="Arial" w:eastAsia="Arial" w:hAnsi="Arial" w:cs="Arial"/>
          <w:b/>
        </w:rPr>
        <w:t xml:space="preserve">Output  </w:t>
      </w:r>
      <w:r>
        <w:rPr>
          <w:rFonts w:ascii="Arial" w:eastAsia="Arial" w:hAnsi="Arial" w:cs="Arial"/>
        </w:rPr>
        <w:t>MXInstructionForCreditorAgent typed InstructionForCreditorAgent1</w:t>
      </w:r>
    </w:p>
    <w:p w14:paraId="6F8F66A1" w14:textId="77777777" w:rsidR="003578C1" w:rsidRDefault="003578C1" w:rsidP="003578C1">
      <w:pPr>
        <w:spacing w:after="95"/>
        <w:ind w:left="419" w:right="157" w:hanging="7"/>
      </w:pPr>
      <w:r>
        <w:rPr>
          <w:rFonts w:ascii="Arial" w:eastAsia="Arial" w:hAnsi="Arial" w:cs="Arial"/>
          <w:b/>
        </w:rPr>
        <w:t xml:space="preserve">Preconditions </w:t>
      </w:r>
    </w:p>
    <w:p w14:paraId="6B611B95" w14:textId="77777777" w:rsidR="003578C1" w:rsidRDefault="003578C1" w:rsidP="003578C1">
      <w:pPr>
        <w:spacing w:after="101" w:line="259" w:lineRule="auto"/>
        <w:ind w:left="852" w:firstLine="0"/>
      </w:pPr>
    </w:p>
    <w:p w14:paraId="076C0EF4" w14:textId="77777777" w:rsidR="003578C1" w:rsidRDefault="003578C1" w:rsidP="003578C1">
      <w:pPr>
        <w:spacing w:after="9"/>
        <w:ind w:left="419" w:right="157" w:hanging="7"/>
        <w:rPr>
          <w:rFonts w:ascii="Arial" w:eastAsia="Arial" w:hAnsi="Arial" w:cs="Arial"/>
          <w:b/>
        </w:rPr>
      </w:pPr>
      <w:r>
        <w:rPr>
          <w:rFonts w:ascii="Arial" w:eastAsia="Arial" w:hAnsi="Arial" w:cs="Arial"/>
          <w:b/>
        </w:rPr>
        <w:t xml:space="preserve">Formal description </w:t>
      </w:r>
    </w:p>
    <w:p w14:paraId="578668CD" w14:textId="77777777" w:rsidR="003578C1" w:rsidRDefault="003578C1" w:rsidP="003578C1">
      <w:pPr>
        <w:spacing w:after="9"/>
        <w:ind w:left="419" w:right="157" w:hanging="7"/>
        <w:rPr>
          <w:rFonts w:ascii="Arial" w:eastAsia="Arial" w:hAnsi="Arial" w:cs="Arial"/>
          <w:b/>
        </w:rPr>
      </w:pPr>
    </w:p>
    <w:p w14:paraId="5A6F6939" w14:textId="77777777" w:rsidR="003578C1" w:rsidRPr="00845F05" w:rsidRDefault="003578C1" w:rsidP="0018237A">
      <w:pPr>
        <w:spacing w:after="9"/>
        <w:ind w:left="810" w:right="157" w:hanging="7"/>
        <w:rPr>
          <w:rFonts w:eastAsia="Arial"/>
          <w:szCs w:val="20"/>
        </w:rPr>
      </w:pPr>
      <w:r w:rsidRPr="00845F05">
        <w:rPr>
          <w:rFonts w:eastAsia="Arial"/>
          <w:szCs w:val="20"/>
        </w:rPr>
        <w:t xml:space="preserve">/* Local variables </w:t>
      </w:r>
    </w:p>
    <w:p w14:paraId="7F2486FF" w14:textId="02BF28CC" w:rsidR="003578C1" w:rsidRPr="00845F05" w:rsidRDefault="003578C1" w:rsidP="0018237A">
      <w:pPr>
        <w:spacing w:after="9"/>
        <w:ind w:left="810" w:right="157" w:hanging="7"/>
        <w:rPr>
          <w:rFonts w:eastAsia="Arial"/>
          <w:szCs w:val="20"/>
        </w:rPr>
      </w:pPr>
      <w:r w:rsidRPr="00845F05">
        <w:rPr>
          <w:szCs w:val="20"/>
        </w:rPr>
        <w:t>ConfigIndicator</w:t>
      </w:r>
      <w:r w:rsidR="00A20563">
        <w:rPr>
          <w:szCs w:val="20"/>
        </w:rPr>
        <w:t>,</w:t>
      </w:r>
      <w:r w:rsidR="00A20563" w:rsidRPr="00A20563">
        <w:rPr>
          <w:rFonts w:eastAsia="Arial"/>
          <w:szCs w:val="20"/>
        </w:rPr>
        <w:t xml:space="preserve"> </w:t>
      </w:r>
      <w:r w:rsidR="00A20563">
        <w:rPr>
          <w:rFonts w:eastAsia="Arial"/>
          <w:szCs w:val="20"/>
        </w:rPr>
        <w:t>MXText</w:t>
      </w:r>
      <w:r w:rsidR="0018237A">
        <w:rPr>
          <w:rFonts w:eastAsia="Arial"/>
          <w:szCs w:val="20"/>
        </w:rPr>
        <w:t xml:space="preserve"> : </w:t>
      </w:r>
      <w:r w:rsidRPr="00845F05">
        <w:rPr>
          <w:rFonts w:eastAsia="Arial"/>
          <w:szCs w:val="20"/>
        </w:rPr>
        <w:t>string</w:t>
      </w:r>
    </w:p>
    <w:p w14:paraId="592AD783" w14:textId="4E6EB31B" w:rsidR="003578C1" w:rsidRPr="00845F05" w:rsidRDefault="0018237A" w:rsidP="0018237A">
      <w:pPr>
        <w:spacing w:after="9"/>
        <w:ind w:left="810" w:right="157" w:hanging="7"/>
        <w:rPr>
          <w:rFonts w:eastAsia="Arial"/>
          <w:szCs w:val="20"/>
        </w:rPr>
      </w:pPr>
      <w:r>
        <w:rPr>
          <w:rFonts w:eastAsia="Arial"/>
          <w:szCs w:val="20"/>
        </w:rPr>
        <w:t>N,</w:t>
      </w:r>
      <w:r w:rsidRPr="0018237A">
        <w:rPr>
          <w:rFonts w:eastAsia="Arial"/>
          <w:szCs w:val="20"/>
        </w:rPr>
        <w:t xml:space="preserve"> </w:t>
      </w:r>
      <w:r w:rsidRPr="00845F05">
        <w:rPr>
          <w:rFonts w:eastAsia="Arial"/>
          <w:szCs w:val="20"/>
        </w:rPr>
        <w:t>CodeNumber</w:t>
      </w:r>
      <w:r>
        <w:rPr>
          <w:rFonts w:eastAsia="Arial"/>
          <w:szCs w:val="20"/>
        </w:rPr>
        <w:t xml:space="preserve"> : </w:t>
      </w:r>
      <w:r w:rsidR="003578C1" w:rsidRPr="00845F05">
        <w:rPr>
          <w:rFonts w:eastAsia="Arial"/>
          <w:szCs w:val="20"/>
        </w:rPr>
        <w:t>integer</w:t>
      </w:r>
    </w:p>
    <w:p w14:paraId="56A35373" w14:textId="34BDF6B6" w:rsidR="003578C1" w:rsidRPr="00845F05" w:rsidRDefault="005C4201" w:rsidP="0018237A">
      <w:pPr>
        <w:spacing w:after="9"/>
        <w:ind w:left="810" w:right="157" w:hanging="7"/>
        <w:rPr>
          <w:rFonts w:eastAsia="Arial"/>
          <w:szCs w:val="20"/>
        </w:rPr>
      </w:pPr>
      <w:r w:rsidRPr="00845F05">
        <w:rPr>
          <w:rFonts w:eastAsia="Arial"/>
          <w:szCs w:val="20"/>
        </w:rPr>
        <w:t>First</w:t>
      </w:r>
      <w:r w:rsidR="003578C1" w:rsidRPr="00845F05">
        <w:rPr>
          <w:rFonts w:eastAsia="Arial"/>
          <w:szCs w:val="20"/>
        </w:rPr>
        <w:t xml:space="preserve"> is Boolean</w:t>
      </w:r>
      <w:r w:rsidR="0018237A">
        <w:rPr>
          <w:rFonts w:eastAsia="Arial"/>
          <w:szCs w:val="20"/>
        </w:rPr>
        <w:t xml:space="preserve"> */</w:t>
      </w:r>
    </w:p>
    <w:p w14:paraId="484CB281" w14:textId="7D7BA2F3" w:rsidR="003578C1" w:rsidRPr="00845F05" w:rsidRDefault="003578C1" w:rsidP="0018237A">
      <w:pPr>
        <w:spacing w:after="9"/>
        <w:ind w:right="157"/>
        <w:rPr>
          <w:rFonts w:eastAsia="Arial"/>
          <w:szCs w:val="20"/>
        </w:rPr>
      </w:pPr>
    </w:p>
    <w:p w14:paraId="4168E07F" w14:textId="3758E135" w:rsidR="003578C1" w:rsidRPr="00845F05" w:rsidRDefault="0018237A" w:rsidP="003578C1">
      <w:pPr>
        <w:spacing w:after="9"/>
        <w:ind w:left="419" w:right="157" w:hanging="7"/>
        <w:rPr>
          <w:rFonts w:eastAsia="Arial"/>
          <w:szCs w:val="20"/>
        </w:rPr>
      </w:pPr>
      <w:r>
        <w:rPr>
          <w:rFonts w:eastAsia="Arial"/>
          <w:szCs w:val="20"/>
        </w:rPr>
        <w:t xml:space="preserve">   </w:t>
      </w:r>
      <w:r w:rsidR="003578C1" w:rsidRPr="00845F05">
        <w:rPr>
          <w:rFonts w:eastAsia="Arial"/>
          <w:szCs w:val="20"/>
        </w:rPr>
        <w:t>First = “</w:t>
      </w:r>
      <w:r w:rsidR="005C4201" w:rsidRPr="00845F05">
        <w:rPr>
          <w:rFonts w:eastAsia="Arial"/>
          <w:szCs w:val="20"/>
        </w:rPr>
        <w:t xml:space="preserve">true </w:t>
      </w:r>
      <w:r w:rsidR="003578C1" w:rsidRPr="00845F05">
        <w:rPr>
          <w:rFonts w:eastAsia="Arial"/>
          <w:szCs w:val="20"/>
        </w:rPr>
        <w:t>”</w:t>
      </w:r>
    </w:p>
    <w:p w14:paraId="180A9AD5" w14:textId="48D94CBD" w:rsidR="003578C1" w:rsidRPr="00845F05" w:rsidRDefault="00A20563" w:rsidP="00A20563">
      <w:pPr>
        <w:spacing w:after="9"/>
        <w:ind w:left="419" w:right="157" w:hanging="7"/>
        <w:rPr>
          <w:szCs w:val="20"/>
        </w:rPr>
      </w:pPr>
      <w:r>
        <w:rPr>
          <w:rFonts w:eastAsia="Arial"/>
          <w:szCs w:val="20"/>
        </w:rPr>
        <w:t xml:space="preserve">   </w:t>
      </w:r>
      <w:r w:rsidR="003578C1" w:rsidRPr="00845F05">
        <w:rPr>
          <w:szCs w:val="20"/>
        </w:rPr>
        <w:t>CodeNumber = 0    /* Count the number of codes.*/</w:t>
      </w:r>
    </w:p>
    <w:p w14:paraId="69E2AC47" w14:textId="77777777" w:rsidR="003578C1" w:rsidRPr="00845F05" w:rsidRDefault="003578C1" w:rsidP="003578C1">
      <w:pPr>
        <w:spacing w:after="9"/>
        <w:ind w:left="419" w:right="157" w:firstLine="301"/>
        <w:rPr>
          <w:szCs w:val="20"/>
        </w:rPr>
      </w:pPr>
    </w:p>
    <w:p w14:paraId="37F803E6" w14:textId="77777777" w:rsidR="003578C1" w:rsidRPr="00845F05" w:rsidRDefault="003578C1" w:rsidP="003578C1">
      <w:pPr>
        <w:spacing w:after="9"/>
        <w:ind w:left="419" w:right="157" w:firstLine="301"/>
        <w:rPr>
          <w:szCs w:val="20"/>
        </w:rPr>
      </w:pPr>
    </w:p>
    <w:p w14:paraId="40BA5BCE" w14:textId="77777777" w:rsidR="003578C1" w:rsidRPr="00845F05" w:rsidRDefault="003578C1" w:rsidP="003578C1">
      <w:pPr>
        <w:spacing w:after="9"/>
        <w:ind w:left="419" w:right="157" w:firstLine="301"/>
        <w:rPr>
          <w:szCs w:val="20"/>
        </w:rPr>
      </w:pPr>
      <w:r w:rsidRPr="00845F05">
        <w:rPr>
          <w:szCs w:val="20"/>
        </w:rPr>
        <w:t xml:space="preserve">n </w:t>
      </w:r>
      <w:r w:rsidRPr="00845F05">
        <w:rPr>
          <w:b/>
          <w:szCs w:val="20"/>
        </w:rPr>
        <w:t>= NumberOfOccurrences</w:t>
      </w:r>
      <w:r w:rsidRPr="00845F05">
        <w:rPr>
          <w:szCs w:val="20"/>
        </w:rPr>
        <w:t>(23E)</w:t>
      </w:r>
    </w:p>
    <w:p w14:paraId="4860D217" w14:textId="77777777" w:rsidR="003578C1" w:rsidRPr="00845F05" w:rsidRDefault="003578C1" w:rsidP="003578C1">
      <w:pPr>
        <w:spacing w:after="9"/>
        <w:ind w:left="419" w:right="157" w:firstLine="301"/>
        <w:rPr>
          <w:szCs w:val="20"/>
        </w:rPr>
      </w:pPr>
      <w:r w:rsidRPr="00A20563">
        <w:rPr>
          <w:b/>
          <w:szCs w:val="20"/>
        </w:rPr>
        <w:lastRenderedPageBreak/>
        <w:t>For j</w:t>
      </w:r>
      <w:r w:rsidRPr="00845F05">
        <w:rPr>
          <w:szCs w:val="20"/>
        </w:rPr>
        <w:t xml:space="preserve"> = 1 to n</w:t>
      </w:r>
    </w:p>
    <w:p w14:paraId="4568978B" w14:textId="77777777" w:rsidR="003578C1" w:rsidRPr="00845F05" w:rsidRDefault="003578C1" w:rsidP="003578C1">
      <w:pPr>
        <w:spacing w:after="9"/>
        <w:ind w:left="1139" w:right="157" w:firstLine="301"/>
        <w:rPr>
          <w:szCs w:val="20"/>
        </w:rPr>
      </w:pPr>
      <w:r w:rsidRPr="00845F05">
        <w:rPr>
          <w:szCs w:val="20"/>
        </w:rPr>
        <w:t>IF 23E[j] IsinList {HOLD, PHOB, CHQB,TELB} THEN</w:t>
      </w:r>
    </w:p>
    <w:p w14:paraId="588A8B82" w14:textId="77777777" w:rsidR="003578C1" w:rsidRPr="00845F05" w:rsidRDefault="003578C1" w:rsidP="003578C1">
      <w:pPr>
        <w:spacing w:after="9"/>
        <w:ind w:left="838" w:right="157" w:firstLine="602"/>
        <w:rPr>
          <w:szCs w:val="20"/>
        </w:rPr>
      </w:pPr>
      <w:r w:rsidRPr="00845F05">
        <w:rPr>
          <w:szCs w:val="20"/>
        </w:rPr>
        <w:t xml:space="preserve">CodeNumber = CodeNumber +1 </w:t>
      </w:r>
    </w:p>
    <w:p w14:paraId="5616D62A" w14:textId="77777777" w:rsidR="003578C1" w:rsidRPr="00A20563" w:rsidRDefault="003578C1" w:rsidP="003578C1">
      <w:pPr>
        <w:spacing w:after="9"/>
        <w:ind w:left="419" w:right="157" w:firstLine="301"/>
        <w:rPr>
          <w:b/>
          <w:szCs w:val="20"/>
        </w:rPr>
      </w:pPr>
      <w:r w:rsidRPr="00A20563">
        <w:rPr>
          <w:b/>
          <w:szCs w:val="20"/>
        </w:rPr>
        <w:t>j = j+1</w:t>
      </w:r>
    </w:p>
    <w:p w14:paraId="52F53297" w14:textId="77777777" w:rsidR="00794FBB" w:rsidRPr="00845F05" w:rsidRDefault="00794FBB" w:rsidP="00A631DC">
      <w:pPr>
        <w:spacing w:after="9"/>
        <w:ind w:left="419" w:right="157" w:firstLine="301"/>
        <w:rPr>
          <w:rFonts w:eastAsia="Arial"/>
          <w:b/>
          <w:szCs w:val="20"/>
        </w:rPr>
      </w:pPr>
    </w:p>
    <w:p w14:paraId="1FDAEFBF" w14:textId="4C32C67B" w:rsidR="00A631DC" w:rsidRPr="00845F05" w:rsidRDefault="00A631DC" w:rsidP="00A631DC">
      <w:pPr>
        <w:spacing w:after="9"/>
        <w:ind w:left="419" w:right="157" w:firstLine="301"/>
        <w:rPr>
          <w:szCs w:val="20"/>
        </w:rPr>
      </w:pPr>
      <w:r w:rsidRPr="00845F05">
        <w:rPr>
          <w:rFonts w:eastAsia="Arial"/>
          <w:b/>
          <w:szCs w:val="20"/>
        </w:rPr>
        <w:t>IF</w:t>
      </w:r>
      <w:r w:rsidRPr="00845F05">
        <w:rPr>
          <w:rFonts w:eastAsia="Arial"/>
          <w:szCs w:val="20"/>
        </w:rPr>
        <w:t xml:space="preserve"> </w:t>
      </w:r>
      <w:r w:rsidRPr="00A20563">
        <w:rPr>
          <w:b/>
          <w:szCs w:val="20"/>
        </w:rPr>
        <w:t>IsPresentPattern</w:t>
      </w:r>
      <w:r w:rsidRPr="00845F05">
        <w:rPr>
          <w:szCs w:val="20"/>
        </w:rPr>
        <w:t xml:space="preserve">(MT72, "/ACC/") THEN </w:t>
      </w:r>
    </w:p>
    <w:p w14:paraId="2D2C3393" w14:textId="77777777" w:rsidR="00A631DC" w:rsidRPr="00845F05" w:rsidRDefault="00A631DC" w:rsidP="00A631DC">
      <w:pPr>
        <w:spacing w:after="9"/>
        <w:ind w:left="419" w:right="157" w:hanging="7"/>
        <w:rPr>
          <w:szCs w:val="20"/>
        </w:rPr>
      </w:pPr>
      <w:r w:rsidRPr="00845F05">
        <w:rPr>
          <w:szCs w:val="20"/>
        </w:rPr>
        <w:t xml:space="preserve">       MT72_To_MXText(MT72,”/ACC/”,205;MXText)</w:t>
      </w:r>
    </w:p>
    <w:p w14:paraId="13C3694B" w14:textId="77777777" w:rsidR="00A631DC" w:rsidRPr="00845F05" w:rsidRDefault="00A631DC" w:rsidP="00A631DC">
      <w:pPr>
        <w:spacing w:after="9"/>
        <w:ind w:left="419" w:right="157" w:firstLine="301"/>
        <w:rPr>
          <w:b/>
          <w:szCs w:val="20"/>
        </w:rPr>
      </w:pPr>
      <w:r w:rsidRPr="00845F05">
        <w:rPr>
          <w:b/>
          <w:szCs w:val="20"/>
        </w:rPr>
        <w:t>ENDIF</w:t>
      </w:r>
    </w:p>
    <w:p w14:paraId="4AAB2262" w14:textId="77777777" w:rsidR="00A631DC" w:rsidRPr="00845F05" w:rsidRDefault="00A631DC" w:rsidP="00A631DC">
      <w:pPr>
        <w:spacing w:after="9"/>
        <w:ind w:left="419" w:right="157" w:firstLine="301"/>
        <w:rPr>
          <w:b/>
          <w:szCs w:val="20"/>
        </w:rPr>
      </w:pPr>
    </w:p>
    <w:p w14:paraId="2252F606" w14:textId="77777777" w:rsidR="00A631DC" w:rsidRPr="00845F05" w:rsidRDefault="00A631DC" w:rsidP="00A631DC">
      <w:pPr>
        <w:spacing w:after="9"/>
        <w:ind w:left="419" w:right="157" w:firstLine="301"/>
        <w:rPr>
          <w:b/>
          <w:szCs w:val="20"/>
        </w:rPr>
      </w:pPr>
    </w:p>
    <w:p w14:paraId="63B517A6" w14:textId="77777777" w:rsidR="00A631DC" w:rsidRPr="00845F05" w:rsidRDefault="00A631DC" w:rsidP="00A631DC">
      <w:pPr>
        <w:spacing w:after="9"/>
        <w:ind w:left="419" w:right="157" w:hanging="7"/>
        <w:rPr>
          <w:rFonts w:eastAsia="Arial"/>
          <w:szCs w:val="20"/>
        </w:rPr>
      </w:pPr>
    </w:p>
    <w:p w14:paraId="4CA86D9C" w14:textId="05310495" w:rsidR="003578C1" w:rsidRPr="00A20563" w:rsidRDefault="00A631DC" w:rsidP="00A631DC">
      <w:pPr>
        <w:spacing w:after="9"/>
        <w:ind w:left="419" w:right="157" w:hanging="7"/>
        <w:rPr>
          <w:szCs w:val="20"/>
        </w:rPr>
      </w:pPr>
      <w:r w:rsidRPr="00845F05">
        <w:rPr>
          <w:rFonts w:eastAsia="Arial"/>
          <w:b/>
          <w:szCs w:val="20"/>
        </w:rPr>
        <w:t>IF</w:t>
      </w:r>
      <w:r w:rsidRPr="00845F05">
        <w:rPr>
          <w:rFonts w:eastAsia="Arial"/>
          <w:szCs w:val="20"/>
        </w:rPr>
        <w:t xml:space="preserve"> </w:t>
      </w:r>
      <w:r w:rsidR="00A20563" w:rsidRPr="00A20563">
        <w:rPr>
          <w:b/>
          <w:szCs w:val="20"/>
        </w:rPr>
        <w:t>Length</w:t>
      </w:r>
      <w:r w:rsidRPr="00845F05">
        <w:rPr>
          <w:szCs w:val="20"/>
        </w:rPr>
        <w:t xml:space="preserve">(MXText) &gt; 0  </w:t>
      </w:r>
      <w:r w:rsidR="003578C1" w:rsidRPr="00A20563">
        <w:rPr>
          <w:szCs w:val="20"/>
        </w:rPr>
        <w:t>THEN</w:t>
      </w:r>
    </w:p>
    <w:p w14:paraId="7481D5E8" w14:textId="77777777" w:rsidR="003578C1" w:rsidRPr="00845F05" w:rsidRDefault="003578C1" w:rsidP="003578C1">
      <w:pPr>
        <w:spacing w:after="9"/>
        <w:ind w:left="419" w:right="157" w:hanging="7"/>
        <w:rPr>
          <w:szCs w:val="20"/>
        </w:rPr>
      </w:pPr>
    </w:p>
    <w:p w14:paraId="4317BB80" w14:textId="77777777" w:rsidR="00A20563" w:rsidRDefault="003578C1" w:rsidP="003578C1">
      <w:pPr>
        <w:spacing w:after="9"/>
        <w:ind w:left="419" w:right="157" w:firstLine="301"/>
        <w:rPr>
          <w:szCs w:val="20"/>
        </w:rPr>
      </w:pPr>
      <w:r w:rsidRPr="00845F05">
        <w:rPr>
          <w:b/>
          <w:szCs w:val="20"/>
        </w:rPr>
        <w:t>IF</w:t>
      </w:r>
      <w:r w:rsidRPr="00845F05">
        <w:rPr>
          <w:szCs w:val="20"/>
        </w:rPr>
        <w:t xml:space="preserve"> CodeNumber &gt;0 THEN </w:t>
      </w:r>
    </w:p>
    <w:p w14:paraId="33F81620" w14:textId="68B402F9" w:rsidR="003578C1" w:rsidRPr="00845F05" w:rsidRDefault="00A20563" w:rsidP="003578C1">
      <w:pPr>
        <w:spacing w:after="9"/>
        <w:ind w:left="419" w:right="157" w:firstLine="301"/>
        <w:rPr>
          <w:szCs w:val="20"/>
        </w:rPr>
      </w:pPr>
      <w:r>
        <w:rPr>
          <w:b/>
          <w:szCs w:val="20"/>
        </w:rPr>
        <w:t xml:space="preserve"> </w:t>
      </w:r>
      <w:r w:rsidR="003578C1" w:rsidRPr="00845F05">
        <w:rPr>
          <w:szCs w:val="20"/>
        </w:rPr>
        <w:t>ConfigIndicator = “ACCCode”</w:t>
      </w:r>
    </w:p>
    <w:p w14:paraId="47E02693" w14:textId="77777777" w:rsidR="00970C31" w:rsidRPr="00845F05" w:rsidRDefault="003578C1" w:rsidP="003578C1">
      <w:pPr>
        <w:spacing w:after="9"/>
        <w:ind w:left="419" w:right="157" w:firstLine="301"/>
        <w:rPr>
          <w:rFonts w:eastAsia="Arial"/>
          <w:b/>
          <w:szCs w:val="20"/>
        </w:rPr>
      </w:pPr>
      <w:r w:rsidRPr="00845F05">
        <w:rPr>
          <w:rFonts w:eastAsia="Arial"/>
          <w:b/>
          <w:szCs w:val="20"/>
        </w:rPr>
        <w:t>ELSE</w:t>
      </w:r>
    </w:p>
    <w:p w14:paraId="7B6591A9" w14:textId="77777777" w:rsidR="00970C31" w:rsidRPr="00845F05" w:rsidRDefault="00970C31" w:rsidP="00970C31">
      <w:pPr>
        <w:spacing w:after="9"/>
        <w:ind w:left="1139" w:right="157" w:firstLine="301"/>
        <w:rPr>
          <w:szCs w:val="20"/>
        </w:rPr>
      </w:pPr>
      <w:r w:rsidRPr="00845F05">
        <w:rPr>
          <w:szCs w:val="20"/>
        </w:rPr>
        <w:t>ConfigIndicator = “ACCOnly”</w:t>
      </w:r>
    </w:p>
    <w:p w14:paraId="6C7D7B63" w14:textId="74CCACF9" w:rsidR="003578C1" w:rsidRPr="00845F05" w:rsidRDefault="00970C31" w:rsidP="003578C1">
      <w:pPr>
        <w:spacing w:after="9"/>
        <w:ind w:left="419" w:right="157" w:firstLine="301"/>
        <w:rPr>
          <w:rFonts w:eastAsia="Arial"/>
          <w:szCs w:val="20"/>
        </w:rPr>
      </w:pPr>
      <w:r w:rsidRPr="00845F05">
        <w:rPr>
          <w:rFonts w:eastAsia="Arial"/>
          <w:b/>
          <w:szCs w:val="20"/>
        </w:rPr>
        <w:t>ENDIF</w:t>
      </w:r>
      <w:r w:rsidR="003578C1" w:rsidRPr="00845F05">
        <w:rPr>
          <w:rFonts w:eastAsia="Arial"/>
          <w:szCs w:val="20"/>
        </w:rPr>
        <w:t xml:space="preserve"> </w:t>
      </w:r>
    </w:p>
    <w:p w14:paraId="2248534A" w14:textId="613E3F63" w:rsidR="00970C31" w:rsidRPr="00845F05" w:rsidRDefault="00970C31" w:rsidP="003578C1">
      <w:pPr>
        <w:spacing w:after="9"/>
        <w:ind w:left="1139" w:right="157" w:firstLine="301"/>
        <w:rPr>
          <w:szCs w:val="20"/>
        </w:rPr>
      </w:pPr>
    </w:p>
    <w:p w14:paraId="3F46B397" w14:textId="77777777" w:rsidR="003578C1" w:rsidRPr="00845F05" w:rsidRDefault="003578C1" w:rsidP="003578C1">
      <w:pPr>
        <w:spacing w:after="9"/>
        <w:ind w:left="419" w:right="157" w:firstLine="7"/>
        <w:rPr>
          <w:b/>
          <w:szCs w:val="20"/>
        </w:rPr>
      </w:pPr>
      <w:r w:rsidRPr="00845F05">
        <w:rPr>
          <w:b/>
          <w:szCs w:val="20"/>
        </w:rPr>
        <w:t xml:space="preserve">ELSE </w:t>
      </w:r>
    </w:p>
    <w:p w14:paraId="16648166" w14:textId="77777777" w:rsidR="003578C1" w:rsidRPr="00845F05" w:rsidRDefault="003578C1" w:rsidP="003578C1">
      <w:pPr>
        <w:spacing w:after="9"/>
        <w:ind w:left="419" w:right="157" w:firstLine="301"/>
        <w:rPr>
          <w:szCs w:val="20"/>
        </w:rPr>
      </w:pPr>
      <w:r w:rsidRPr="00845F05">
        <w:rPr>
          <w:szCs w:val="20"/>
        </w:rPr>
        <w:tab/>
      </w:r>
      <w:r w:rsidRPr="00845F05">
        <w:rPr>
          <w:b/>
          <w:szCs w:val="20"/>
        </w:rPr>
        <w:t>IF</w:t>
      </w:r>
      <w:r w:rsidRPr="00845F05">
        <w:rPr>
          <w:szCs w:val="20"/>
        </w:rPr>
        <w:t xml:space="preserve"> CodeNumber &gt;0 THEN </w:t>
      </w:r>
    </w:p>
    <w:p w14:paraId="28C4DBDB" w14:textId="7774368A" w:rsidR="003578C1" w:rsidRPr="00845F05" w:rsidRDefault="003578C1" w:rsidP="003578C1">
      <w:pPr>
        <w:spacing w:after="9"/>
        <w:ind w:left="1859" w:right="157" w:firstLine="301"/>
        <w:rPr>
          <w:szCs w:val="20"/>
        </w:rPr>
      </w:pPr>
      <w:r w:rsidRPr="00845F05">
        <w:rPr>
          <w:szCs w:val="20"/>
        </w:rPr>
        <w:t>ConfigIndicator = “CodeOnly”</w:t>
      </w:r>
    </w:p>
    <w:p w14:paraId="08AA954D" w14:textId="7CD08CF7" w:rsidR="00970C31" w:rsidRPr="00845F05" w:rsidRDefault="00970C31" w:rsidP="00970C31">
      <w:pPr>
        <w:spacing w:after="9"/>
        <w:ind w:left="419" w:right="157" w:firstLine="301"/>
        <w:rPr>
          <w:b/>
          <w:szCs w:val="20"/>
        </w:rPr>
      </w:pPr>
      <w:r w:rsidRPr="00845F05">
        <w:rPr>
          <w:b/>
          <w:szCs w:val="20"/>
        </w:rPr>
        <w:t xml:space="preserve"> </w:t>
      </w:r>
      <w:r w:rsidR="00AB5618">
        <w:rPr>
          <w:b/>
          <w:szCs w:val="20"/>
        </w:rPr>
        <w:t xml:space="preserve">      </w:t>
      </w:r>
      <w:r w:rsidRPr="00845F05">
        <w:rPr>
          <w:b/>
          <w:szCs w:val="20"/>
        </w:rPr>
        <w:t>ELSE</w:t>
      </w:r>
    </w:p>
    <w:p w14:paraId="132E6891" w14:textId="77777777" w:rsidR="00970C31" w:rsidRPr="00A20563" w:rsidRDefault="00970C31" w:rsidP="00970C31">
      <w:pPr>
        <w:spacing w:after="9"/>
        <w:ind w:left="419" w:right="157" w:firstLine="301"/>
        <w:rPr>
          <w:szCs w:val="20"/>
        </w:rPr>
      </w:pPr>
      <w:r w:rsidRPr="00845F05">
        <w:rPr>
          <w:b/>
          <w:szCs w:val="20"/>
        </w:rPr>
        <w:t xml:space="preserve">                 </w:t>
      </w:r>
      <w:r w:rsidRPr="00A20563">
        <w:rPr>
          <w:szCs w:val="20"/>
        </w:rPr>
        <w:t>/* Nothing to translate */</w:t>
      </w:r>
    </w:p>
    <w:p w14:paraId="57455A02" w14:textId="5D715DC8" w:rsidR="00970C31" w:rsidRPr="00845F05" w:rsidRDefault="00A20563" w:rsidP="00A20563">
      <w:pPr>
        <w:spacing w:after="9"/>
        <w:ind w:right="157"/>
        <w:rPr>
          <w:b/>
          <w:szCs w:val="20"/>
        </w:rPr>
      </w:pPr>
      <w:r>
        <w:rPr>
          <w:b/>
          <w:szCs w:val="20"/>
        </w:rPr>
        <w:t xml:space="preserve">                  EXIT Function</w:t>
      </w:r>
    </w:p>
    <w:p w14:paraId="455B5758" w14:textId="3E806DFC" w:rsidR="00970C31" w:rsidRPr="00845F05" w:rsidRDefault="00970C31" w:rsidP="003E130A">
      <w:pPr>
        <w:spacing w:after="9"/>
        <w:ind w:right="157"/>
        <w:rPr>
          <w:szCs w:val="20"/>
        </w:rPr>
      </w:pPr>
      <w:r w:rsidRPr="00845F05">
        <w:rPr>
          <w:b/>
          <w:szCs w:val="20"/>
        </w:rPr>
        <w:t xml:space="preserve">     </w:t>
      </w:r>
      <w:r w:rsidR="00AB5618">
        <w:rPr>
          <w:b/>
          <w:szCs w:val="20"/>
        </w:rPr>
        <w:t xml:space="preserve"> </w:t>
      </w:r>
      <w:r w:rsidRPr="00845F05">
        <w:rPr>
          <w:b/>
          <w:szCs w:val="20"/>
        </w:rPr>
        <w:t>ENDIF</w:t>
      </w:r>
    </w:p>
    <w:p w14:paraId="12AFA5B1" w14:textId="7B8EA09A" w:rsidR="00970C31" w:rsidRPr="00845F05" w:rsidRDefault="00970C31" w:rsidP="003578C1">
      <w:pPr>
        <w:spacing w:after="9"/>
        <w:ind w:left="1859" w:right="157" w:firstLine="301"/>
        <w:rPr>
          <w:szCs w:val="20"/>
        </w:rPr>
      </w:pPr>
    </w:p>
    <w:p w14:paraId="23332412" w14:textId="56C2B398" w:rsidR="003578C1" w:rsidRPr="00845F05" w:rsidRDefault="00C453A4" w:rsidP="003E130A">
      <w:pPr>
        <w:spacing w:after="9"/>
        <w:ind w:left="0" w:right="157" w:firstLine="0"/>
        <w:rPr>
          <w:b/>
          <w:szCs w:val="20"/>
        </w:rPr>
      </w:pPr>
      <w:r>
        <w:rPr>
          <w:b/>
          <w:szCs w:val="20"/>
        </w:rPr>
        <w:t xml:space="preserve">    </w:t>
      </w:r>
      <w:r w:rsidR="00A87689" w:rsidRPr="00845F05">
        <w:rPr>
          <w:b/>
          <w:szCs w:val="20"/>
        </w:rPr>
        <w:t>ENDIF</w:t>
      </w:r>
      <w:r w:rsidR="003578C1" w:rsidRPr="00845F05">
        <w:rPr>
          <w:b/>
          <w:szCs w:val="20"/>
        </w:rPr>
        <w:t xml:space="preserve">          </w:t>
      </w:r>
    </w:p>
    <w:p w14:paraId="7BFB9343" w14:textId="77777777" w:rsidR="003578C1" w:rsidRPr="00845F05" w:rsidRDefault="003578C1" w:rsidP="003578C1">
      <w:pPr>
        <w:spacing w:after="9"/>
        <w:ind w:left="419" w:right="157" w:firstLine="301"/>
        <w:rPr>
          <w:szCs w:val="20"/>
        </w:rPr>
      </w:pPr>
    </w:p>
    <w:p w14:paraId="7D4D718A" w14:textId="77777777" w:rsidR="003578C1" w:rsidRPr="00845F05" w:rsidRDefault="003578C1" w:rsidP="003578C1">
      <w:pPr>
        <w:spacing w:after="9"/>
        <w:ind w:right="157" w:hanging="432"/>
        <w:rPr>
          <w:szCs w:val="20"/>
        </w:rPr>
      </w:pPr>
      <w:r w:rsidRPr="00845F05">
        <w:rPr>
          <w:szCs w:val="20"/>
        </w:rPr>
        <w:t>/* Fill in the element InstructionForCreditorAgent */</w:t>
      </w:r>
    </w:p>
    <w:p w14:paraId="1F09B33F" w14:textId="77777777" w:rsidR="003578C1" w:rsidRPr="00845F05" w:rsidRDefault="003578C1" w:rsidP="003578C1">
      <w:pPr>
        <w:spacing w:after="9"/>
        <w:ind w:right="157" w:hanging="432"/>
        <w:rPr>
          <w:szCs w:val="20"/>
        </w:rPr>
      </w:pPr>
    </w:p>
    <w:p w14:paraId="522E31F5" w14:textId="77777777" w:rsidR="003578C1" w:rsidRPr="00845F05" w:rsidRDefault="003578C1" w:rsidP="003578C1">
      <w:pPr>
        <w:spacing w:after="9"/>
        <w:ind w:right="157" w:hanging="432"/>
        <w:rPr>
          <w:szCs w:val="20"/>
        </w:rPr>
      </w:pPr>
      <w:r w:rsidRPr="00845F05">
        <w:rPr>
          <w:b/>
          <w:szCs w:val="20"/>
        </w:rPr>
        <w:t>Case</w:t>
      </w:r>
      <w:r w:rsidRPr="00845F05">
        <w:rPr>
          <w:szCs w:val="20"/>
        </w:rPr>
        <w:t xml:space="preserve"> ConfigIndicator = “ACCOnly”</w:t>
      </w:r>
    </w:p>
    <w:p w14:paraId="513F5513" w14:textId="77777777" w:rsidR="003578C1" w:rsidRPr="00845F05" w:rsidRDefault="003578C1" w:rsidP="003578C1">
      <w:pPr>
        <w:spacing w:after="9"/>
        <w:ind w:right="157" w:hanging="432"/>
        <w:rPr>
          <w:szCs w:val="20"/>
        </w:rPr>
      </w:pPr>
      <w:r w:rsidRPr="00845F05">
        <w:rPr>
          <w:szCs w:val="20"/>
        </w:rPr>
        <w:t>/* The 2 occurrences of InstructionForCreditorAgent are filled in with information from field 72 As Field 72 is max 210 char, the max info after the code is less than 205 char. No truncation needed */</w:t>
      </w:r>
    </w:p>
    <w:p w14:paraId="05AFA847" w14:textId="77777777" w:rsidR="003578C1" w:rsidRPr="00845F05" w:rsidRDefault="003578C1" w:rsidP="003578C1">
      <w:pPr>
        <w:spacing w:after="9"/>
        <w:ind w:right="157" w:hanging="432"/>
        <w:rPr>
          <w:szCs w:val="20"/>
        </w:rPr>
      </w:pPr>
    </w:p>
    <w:p w14:paraId="3ED74E43" w14:textId="6DAD3211" w:rsidR="003578C1" w:rsidRPr="00845F05" w:rsidRDefault="003578C1" w:rsidP="003578C1">
      <w:pPr>
        <w:spacing w:after="9"/>
        <w:ind w:left="419" w:right="157" w:hanging="7"/>
        <w:rPr>
          <w:szCs w:val="20"/>
        </w:rPr>
      </w:pPr>
      <w:r w:rsidRPr="00845F05">
        <w:rPr>
          <w:szCs w:val="20"/>
        </w:rPr>
        <w:t xml:space="preserve">   </w:t>
      </w:r>
      <w:r w:rsidR="00B07A93" w:rsidRPr="00A20563">
        <w:rPr>
          <w:b/>
          <w:szCs w:val="20"/>
        </w:rPr>
        <w:t>MT72_To_MXText</w:t>
      </w:r>
      <w:r w:rsidR="00B07A93" w:rsidRPr="00845F05">
        <w:rPr>
          <w:szCs w:val="20"/>
        </w:rPr>
        <w:t>(MT72,”</w:t>
      </w:r>
      <w:r w:rsidRPr="00845F05">
        <w:rPr>
          <w:szCs w:val="20"/>
        </w:rPr>
        <w:t>/ACC/",205;MXText)</w:t>
      </w:r>
    </w:p>
    <w:p w14:paraId="64E22918" w14:textId="77777777" w:rsidR="003578C1" w:rsidRPr="00845F05" w:rsidRDefault="003578C1" w:rsidP="003578C1">
      <w:pPr>
        <w:spacing w:after="9"/>
        <w:ind w:left="419" w:right="157" w:hanging="7"/>
        <w:rPr>
          <w:szCs w:val="20"/>
        </w:rPr>
      </w:pPr>
    </w:p>
    <w:p w14:paraId="534F65DE" w14:textId="77777777" w:rsidR="003578C1" w:rsidRPr="00845F05" w:rsidRDefault="003578C1" w:rsidP="003578C1">
      <w:pPr>
        <w:spacing w:after="9"/>
        <w:ind w:left="419" w:right="157" w:firstLine="301"/>
        <w:rPr>
          <w:szCs w:val="20"/>
        </w:rPr>
      </w:pPr>
      <w:r w:rsidRPr="00845F05">
        <w:rPr>
          <w:szCs w:val="20"/>
        </w:rPr>
        <w:t xml:space="preserve">InstructionForCreditorAgent[1]. InstructionInformation = </w:t>
      </w:r>
      <w:r w:rsidRPr="00A20563">
        <w:rPr>
          <w:b/>
          <w:szCs w:val="20"/>
        </w:rPr>
        <w:t>Substring</w:t>
      </w:r>
      <w:r w:rsidRPr="00845F05">
        <w:rPr>
          <w:szCs w:val="20"/>
        </w:rPr>
        <w:t>(MXText, 1, 140)</w:t>
      </w:r>
    </w:p>
    <w:p w14:paraId="2803E1EC" w14:textId="77777777" w:rsidR="003578C1" w:rsidRPr="00845F05" w:rsidRDefault="003578C1" w:rsidP="003578C1">
      <w:pPr>
        <w:spacing w:after="9"/>
        <w:ind w:left="419" w:right="157" w:firstLine="301"/>
        <w:rPr>
          <w:szCs w:val="20"/>
        </w:rPr>
      </w:pPr>
      <w:r w:rsidRPr="00845F05">
        <w:rPr>
          <w:szCs w:val="20"/>
        </w:rPr>
        <w:t xml:space="preserve">InstructionFoCreditorAgent[2]. InstructionInformation = </w:t>
      </w:r>
      <w:r w:rsidRPr="00A20563">
        <w:rPr>
          <w:b/>
          <w:szCs w:val="20"/>
        </w:rPr>
        <w:t>Substring</w:t>
      </w:r>
      <w:r w:rsidRPr="00845F05">
        <w:rPr>
          <w:szCs w:val="20"/>
        </w:rPr>
        <w:t>(MXText, 141, 280)</w:t>
      </w:r>
    </w:p>
    <w:p w14:paraId="37FEE045" w14:textId="77777777" w:rsidR="003578C1" w:rsidRPr="00845F05" w:rsidRDefault="003578C1" w:rsidP="003578C1">
      <w:pPr>
        <w:spacing w:after="9"/>
        <w:ind w:right="157" w:hanging="432"/>
        <w:rPr>
          <w:szCs w:val="20"/>
        </w:rPr>
      </w:pPr>
    </w:p>
    <w:p w14:paraId="23B602ED" w14:textId="77777777" w:rsidR="003578C1" w:rsidRPr="00845F05" w:rsidRDefault="003578C1" w:rsidP="003578C1">
      <w:pPr>
        <w:spacing w:after="9"/>
        <w:ind w:right="157" w:hanging="432"/>
        <w:rPr>
          <w:szCs w:val="20"/>
        </w:rPr>
      </w:pPr>
    </w:p>
    <w:p w14:paraId="189AF386" w14:textId="77777777" w:rsidR="003578C1" w:rsidRPr="00845F05" w:rsidRDefault="003578C1" w:rsidP="003578C1">
      <w:pPr>
        <w:spacing w:after="9"/>
        <w:ind w:right="157" w:hanging="432"/>
        <w:rPr>
          <w:szCs w:val="20"/>
        </w:rPr>
      </w:pPr>
      <w:r w:rsidRPr="00845F05">
        <w:rPr>
          <w:b/>
          <w:szCs w:val="20"/>
        </w:rPr>
        <w:t>Case</w:t>
      </w:r>
      <w:r w:rsidRPr="00845F05">
        <w:rPr>
          <w:szCs w:val="20"/>
        </w:rPr>
        <w:t xml:space="preserve"> ConfigIndicator = “ACCCode”</w:t>
      </w:r>
    </w:p>
    <w:p w14:paraId="0B7D22B7" w14:textId="77777777" w:rsidR="003578C1" w:rsidRPr="00845F05" w:rsidRDefault="003578C1" w:rsidP="003578C1">
      <w:pPr>
        <w:spacing w:after="9"/>
        <w:ind w:right="157" w:hanging="432"/>
        <w:rPr>
          <w:szCs w:val="20"/>
        </w:rPr>
      </w:pPr>
      <w:r w:rsidRPr="00845F05">
        <w:rPr>
          <w:szCs w:val="20"/>
        </w:rPr>
        <w:tab/>
      </w:r>
    </w:p>
    <w:p w14:paraId="5AA98173" w14:textId="77777777" w:rsidR="003578C1" w:rsidRPr="00845F05" w:rsidRDefault="003578C1" w:rsidP="003578C1">
      <w:pPr>
        <w:spacing w:after="9"/>
        <w:ind w:right="157" w:hanging="432"/>
        <w:rPr>
          <w:szCs w:val="20"/>
        </w:rPr>
      </w:pPr>
      <w:r w:rsidRPr="00845F05">
        <w:rPr>
          <w:szCs w:val="20"/>
        </w:rPr>
        <w:t>/* First occurrence is filled in with information from Field 72 (without code); Truncation may be needed*/</w:t>
      </w:r>
    </w:p>
    <w:p w14:paraId="33D7F0BF" w14:textId="77777777" w:rsidR="003578C1" w:rsidRPr="00845F05" w:rsidRDefault="003578C1" w:rsidP="003578C1">
      <w:pPr>
        <w:spacing w:after="9"/>
        <w:ind w:right="157" w:hanging="432"/>
        <w:rPr>
          <w:szCs w:val="20"/>
        </w:rPr>
      </w:pPr>
      <w:r w:rsidRPr="00845F05">
        <w:rPr>
          <w:szCs w:val="20"/>
        </w:rPr>
        <w:lastRenderedPageBreak/>
        <w:t>/* Second occurrence of InstructionForCreditorAgent is filled in with information from field 23E with the following structure:</w:t>
      </w:r>
    </w:p>
    <w:p w14:paraId="7E3B8C4D" w14:textId="77777777" w:rsidR="003578C1" w:rsidRPr="00845F05" w:rsidRDefault="003578C1" w:rsidP="003578C1">
      <w:pPr>
        <w:spacing w:after="9"/>
        <w:ind w:left="419" w:right="157" w:firstLine="301"/>
        <w:rPr>
          <w:szCs w:val="20"/>
        </w:rPr>
      </w:pPr>
      <w:r w:rsidRPr="00845F05">
        <w:rPr>
          <w:szCs w:val="20"/>
        </w:rPr>
        <w:t>InstructionForCreditorAgent[2]. Code = Code1</w:t>
      </w:r>
    </w:p>
    <w:p w14:paraId="720AB866" w14:textId="77777777" w:rsidR="00B54133" w:rsidRDefault="003578C1" w:rsidP="00845F05">
      <w:pPr>
        <w:spacing w:after="9"/>
        <w:ind w:left="419" w:right="157" w:firstLine="301"/>
        <w:rPr>
          <w:szCs w:val="20"/>
        </w:rPr>
      </w:pPr>
      <w:r w:rsidRPr="00845F05">
        <w:rPr>
          <w:szCs w:val="20"/>
        </w:rPr>
        <w:t>InstructionForCreditorAgent[2]. InstructionInformation =[Code1 re</w:t>
      </w:r>
      <w:r w:rsidR="00F13C24" w:rsidRPr="00845F05">
        <w:rPr>
          <w:szCs w:val="20"/>
        </w:rPr>
        <w:t>lated information],   [/Code2/ [</w:t>
      </w:r>
      <w:r w:rsidRPr="00845F05">
        <w:rPr>
          <w:szCs w:val="20"/>
        </w:rPr>
        <w:t>Code2 related information]] [/Code3</w:t>
      </w:r>
      <w:r w:rsidR="00F13C24" w:rsidRPr="00845F05">
        <w:rPr>
          <w:szCs w:val="20"/>
        </w:rPr>
        <w:t>/</w:t>
      </w:r>
      <w:r w:rsidRPr="00845F05">
        <w:rPr>
          <w:szCs w:val="20"/>
        </w:rPr>
        <w:t xml:space="preserve"> </w:t>
      </w:r>
      <w:r w:rsidR="00F13C24" w:rsidRPr="00845F05">
        <w:rPr>
          <w:szCs w:val="20"/>
        </w:rPr>
        <w:t>[</w:t>
      </w:r>
      <w:r w:rsidRPr="00845F05">
        <w:rPr>
          <w:szCs w:val="20"/>
        </w:rPr>
        <w:t>Code3 related information]] [/Code4</w:t>
      </w:r>
      <w:r w:rsidR="00F13C24" w:rsidRPr="00845F05">
        <w:rPr>
          <w:szCs w:val="20"/>
        </w:rPr>
        <w:t>/[</w:t>
      </w:r>
      <w:r w:rsidRPr="00845F05">
        <w:rPr>
          <w:szCs w:val="20"/>
        </w:rPr>
        <w:t>Code4 related information]]  with a max possible length of 138</w:t>
      </w:r>
      <w:r w:rsidR="00845F05">
        <w:rPr>
          <w:szCs w:val="20"/>
        </w:rPr>
        <w:t xml:space="preserve"> char . No truncation needed. </w:t>
      </w:r>
    </w:p>
    <w:p w14:paraId="2349EB78" w14:textId="2465D78B" w:rsidR="003578C1" w:rsidRPr="00845F05" w:rsidRDefault="00845F05" w:rsidP="00845F05">
      <w:pPr>
        <w:spacing w:after="9"/>
        <w:ind w:left="419" w:right="157" w:firstLine="301"/>
        <w:rPr>
          <w:szCs w:val="20"/>
        </w:rPr>
      </w:pPr>
      <w:r>
        <w:rPr>
          <w:szCs w:val="20"/>
        </w:rPr>
        <w:t>Where [ ] means optional</w:t>
      </w:r>
      <w:r w:rsidR="003578C1" w:rsidRPr="00845F05">
        <w:rPr>
          <w:szCs w:val="20"/>
        </w:rPr>
        <w:t>*/</w:t>
      </w:r>
    </w:p>
    <w:p w14:paraId="65DB109D" w14:textId="77777777" w:rsidR="003578C1" w:rsidRPr="00845F05" w:rsidRDefault="003578C1" w:rsidP="003578C1">
      <w:pPr>
        <w:spacing w:after="9"/>
        <w:ind w:left="419" w:right="157" w:hanging="7"/>
        <w:rPr>
          <w:szCs w:val="20"/>
        </w:rPr>
      </w:pPr>
      <w:r w:rsidRPr="00845F05">
        <w:rPr>
          <w:szCs w:val="20"/>
        </w:rPr>
        <w:t xml:space="preserve">   </w:t>
      </w:r>
    </w:p>
    <w:p w14:paraId="201955D1" w14:textId="77777777" w:rsidR="003578C1" w:rsidRPr="00845F05" w:rsidRDefault="003578C1" w:rsidP="003578C1">
      <w:pPr>
        <w:spacing w:after="9"/>
        <w:ind w:left="419" w:right="157" w:firstLine="301"/>
        <w:rPr>
          <w:szCs w:val="20"/>
        </w:rPr>
      </w:pPr>
      <w:r w:rsidRPr="00A20563">
        <w:rPr>
          <w:b/>
          <w:szCs w:val="20"/>
        </w:rPr>
        <w:t>MT72_To_MXText</w:t>
      </w:r>
      <w:r w:rsidRPr="00845F05">
        <w:rPr>
          <w:szCs w:val="20"/>
        </w:rPr>
        <w:t>(MT72,"/ACC/",140;MXText)</w:t>
      </w:r>
    </w:p>
    <w:p w14:paraId="06FDF34B" w14:textId="77777777" w:rsidR="003578C1" w:rsidRPr="00845F05" w:rsidRDefault="003578C1" w:rsidP="003578C1">
      <w:pPr>
        <w:spacing w:after="9"/>
        <w:ind w:left="419" w:right="157" w:firstLine="301"/>
        <w:rPr>
          <w:szCs w:val="20"/>
        </w:rPr>
      </w:pPr>
      <w:r w:rsidRPr="00845F05">
        <w:rPr>
          <w:szCs w:val="20"/>
        </w:rPr>
        <w:t>InstructionForCreditorAgent[1]. InstructionInformation= MXText</w:t>
      </w:r>
    </w:p>
    <w:p w14:paraId="576B38D8" w14:textId="77777777" w:rsidR="003578C1" w:rsidRPr="00845F05" w:rsidRDefault="003578C1" w:rsidP="003578C1">
      <w:pPr>
        <w:spacing w:after="9"/>
        <w:ind w:left="419" w:right="157" w:firstLine="301"/>
        <w:rPr>
          <w:szCs w:val="20"/>
        </w:rPr>
      </w:pPr>
    </w:p>
    <w:p w14:paraId="4770A3F0" w14:textId="77777777" w:rsidR="003578C1" w:rsidRPr="00845F05" w:rsidRDefault="003578C1" w:rsidP="003578C1">
      <w:pPr>
        <w:spacing w:after="9"/>
        <w:ind w:left="419" w:right="157" w:firstLine="301"/>
        <w:rPr>
          <w:szCs w:val="20"/>
        </w:rPr>
      </w:pPr>
      <w:r w:rsidRPr="00845F05">
        <w:rPr>
          <w:szCs w:val="20"/>
        </w:rPr>
        <w:t>/* Fill in InstructionForCreditorAgent[2]. InstructionInformation */</w:t>
      </w:r>
    </w:p>
    <w:p w14:paraId="474E167D" w14:textId="101E1745" w:rsidR="003578C1" w:rsidRPr="00845F05" w:rsidRDefault="003578C1" w:rsidP="003578C1">
      <w:pPr>
        <w:spacing w:after="9"/>
        <w:ind w:right="157"/>
        <w:rPr>
          <w:szCs w:val="20"/>
        </w:rPr>
      </w:pPr>
    </w:p>
    <w:p w14:paraId="6D6F744D" w14:textId="7A549846" w:rsidR="00F1128A" w:rsidRPr="00845F05" w:rsidRDefault="00F1128A" w:rsidP="00CF4C5B">
      <w:pPr>
        <w:spacing w:after="9"/>
        <w:ind w:left="0" w:right="157" w:firstLine="0"/>
        <w:rPr>
          <w:szCs w:val="20"/>
        </w:rPr>
      </w:pPr>
    </w:p>
    <w:p w14:paraId="19C18D42" w14:textId="77777777" w:rsidR="003578C1" w:rsidRPr="00845F05" w:rsidRDefault="003578C1" w:rsidP="003578C1">
      <w:pPr>
        <w:spacing w:after="9"/>
        <w:ind w:left="419" w:right="157" w:firstLine="301"/>
        <w:rPr>
          <w:szCs w:val="20"/>
        </w:rPr>
      </w:pPr>
      <w:r w:rsidRPr="00A20563">
        <w:rPr>
          <w:b/>
          <w:szCs w:val="20"/>
        </w:rPr>
        <w:t>For j</w:t>
      </w:r>
      <w:r w:rsidRPr="00845F05">
        <w:rPr>
          <w:szCs w:val="20"/>
        </w:rPr>
        <w:t xml:space="preserve"> = 1 to n</w:t>
      </w:r>
    </w:p>
    <w:p w14:paraId="3154DA45" w14:textId="77777777" w:rsidR="003578C1" w:rsidRPr="00845F05" w:rsidRDefault="003578C1" w:rsidP="003578C1">
      <w:pPr>
        <w:spacing w:after="9"/>
        <w:ind w:left="1139" w:right="157" w:firstLine="301"/>
        <w:rPr>
          <w:szCs w:val="20"/>
        </w:rPr>
      </w:pPr>
      <w:r w:rsidRPr="00845F05">
        <w:rPr>
          <w:b/>
          <w:szCs w:val="20"/>
        </w:rPr>
        <w:t>IF</w:t>
      </w:r>
      <w:r w:rsidRPr="00845F05">
        <w:rPr>
          <w:szCs w:val="20"/>
        </w:rPr>
        <w:t xml:space="preserve"> 23E[j] IsInList {HOLD, PHOB, CHQB,TELB} THEN</w:t>
      </w:r>
    </w:p>
    <w:p w14:paraId="1F4652E0" w14:textId="77777777" w:rsidR="003578C1" w:rsidRPr="00845F05" w:rsidRDefault="003578C1" w:rsidP="003578C1">
      <w:pPr>
        <w:spacing w:after="9"/>
        <w:ind w:left="1139" w:right="157" w:firstLine="301"/>
        <w:rPr>
          <w:szCs w:val="20"/>
        </w:rPr>
      </w:pPr>
      <w:r w:rsidRPr="00845F05">
        <w:rPr>
          <w:szCs w:val="20"/>
        </w:rPr>
        <w:t xml:space="preserve">      </w:t>
      </w:r>
      <w:r w:rsidRPr="00845F05">
        <w:rPr>
          <w:b/>
          <w:szCs w:val="20"/>
        </w:rPr>
        <w:t>IF</w:t>
      </w:r>
      <w:r w:rsidRPr="00845F05">
        <w:rPr>
          <w:szCs w:val="20"/>
        </w:rPr>
        <w:t xml:space="preserve"> First = “True” Then </w:t>
      </w:r>
    </w:p>
    <w:p w14:paraId="67E60BA0" w14:textId="77777777" w:rsidR="003578C1" w:rsidRPr="00845F05" w:rsidRDefault="003578C1" w:rsidP="003578C1">
      <w:pPr>
        <w:spacing w:after="9"/>
        <w:ind w:left="1139" w:right="157" w:firstLine="301"/>
        <w:rPr>
          <w:szCs w:val="20"/>
        </w:rPr>
      </w:pPr>
      <w:r w:rsidRPr="00845F05">
        <w:rPr>
          <w:szCs w:val="20"/>
        </w:rPr>
        <w:t xml:space="preserve">         InstructionForCreditorAgent[2].Code = 23E[j].Instruction Code</w:t>
      </w:r>
    </w:p>
    <w:p w14:paraId="133F5EBE" w14:textId="336DB53A" w:rsidR="003578C1" w:rsidRPr="00845F05" w:rsidRDefault="003578C1" w:rsidP="00845F05">
      <w:pPr>
        <w:spacing w:after="9"/>
        <w:ind w:left="838" w:right="157" w:firstLine="602"/>
        <w:rPr>
          <w:szCs w:val="20"/>
        </w:rPr>
      </w:pPr>
      <w:r w:rsidRPr="00845F05">
        <w:rPr>
          <w:szCs w:val="20"/>
        </w:rPr>
        <w:t xml:space="preserve">         InstructionForCreditorAgent[2]. InstructionInformation = </w:t>
      </w:r>
      <w:r w:rsidRPr="00A20563">
        <w:rPr>
          <w:b/>
          <w:szCs w:val="20"/>
        </w:rPr>
        <w:t>Substring</w:t>
      </w:r>
      <w:r w:rsidRPr="00845F05">
        <w:rPr>
          <w:szCs w:val="20"/>
        </w:rPr>
        <w:t>(23E[j].AdditionalInformation, 2, 30)</w:t>
      </w:r>
    </w:p>
    <w:p w14:paraId="1D7A003C" w14:textId="77777777" w:rsidR="00845F05" w:rsidRDefault="00845F05" w:rsidP="003578C1">
      <w:pPr>
        <w:spacing w:after="9"/>
        <w:ind w:left="838" w:right="157" w:firstLine="0"/>
        <w:rPr>
          <w:szCs w:val="20"/>
        </w:rPr>
      </w:pPr>
    </w:p>
    <w:p w14:paraId="01225D4B" w14:textId="0EB6FFA4" w:rsidR="003578C1" w:rsidRPr="00845F05" w:rsidRDefault="003578C1" w:rsidP="003578C1">
      <w:pPr>
        <w:spacing w:after="9"/>
        <w:ind w:left="838" w:right="157" w:firstLine="0"/>
        <w:rPr>
          <w:szCs w:val="20"/>
        </w:rPr>
      </w:pPr>
      <w:r w:rsidRPr="00845F05">
        <w:rPr>
          <w:szCs w:val="20"/>
        </w:rPr>
        <w:t>/* starts at 2 to remove “/”. AdditionalInformation is optional. If Empty nothing is copied */</w:t>
      </w:r>
    </w:p>
    <w:p w14:paraId="1E61B78D" w14:textId="77777777" w:rsidR="003578C1" w:rsidRPr="00845F05" w:rsidRDefault="003578C1" w:rsidP="003578C1">
      <w:pPr>
        <w:spacing w:after="9"/>
        <w:ind w:left="838" w:right="157" w:firstLine="602"/>
        <w:rPr>
          <w:szCs w:val="20"/>
        </w:rPr>
      </w:pPr>
      <w:r w:rsidRPr="00845F05">
        <w:rPr>
          <w:szCs w:val="20"/>
        </w:rPr>
        <w:t xml:space="preserve">     First = “False”                       </w:t>
      </w:r>
    </w:p>
    <w:p w14:paraId="25CB63A2" w14:textId="77777777" w:rsidR="003578C1" w:rsidRPr="00845F05" w:rsidRDefault="003578C1" w:rsidP="003578C1">
      <w:pPr>
        <w:spacing w:after="9"/>
        <w:ind w:left="838" w:right="157" w:firstLine="602"/>
        <w:rPr>
          <w:b/>
          <w:szCs w:val="20"/>
        </w:rPr>
      </w:pPr>
      <w:r w:rsidRPr="00845F05">
        <w:rPr>
          <w:szCs w:val="20"/>
        </w:rPr>
        <w:t xml:space="preserve">  </w:t>
      </w:r>
    </w:p>
    <w:p w14:paraId="06BA00CE" w14:textId="77777777" w:rsidR="003578C1" w:rsidRPr="00845F05" w:rsidRDefault="003578C1" w:rsidP="003578C1">
      <w:pPr>
        <w:spacing w:after="9"/>
        <w:ind w:left="838" w:right="157" w:firstLine="602"/>
        <w:rPr>
          <w:b/>
          <w:szCs w:val="20"/>
        </w:rPr>
      </w:pPr>
    </w:p>
    <w:p w14:paraId="28BD8A7C" w14:textId="77777777" w:rsidR="003578C1" w:rsidRPr="00845F05" w:rsidRDefault="003578C1" w:rsidP="003578C1">
      <w:pPr>
        <w:spacing w:after="9"/>
        <w:ind w:left="838" w:right="157" w:firstLine="602"/>
        <w:rPr>
          <w:b/>
          <w:szCs w:val="20"/>
        </w:rPr>
      </w:pPr>
      <w:r w:rsidRPr="00845F05">
        <w:rPr>
          <w:b/>
          <w:szCs w:val="20"/>
        </w:rPr>
        <w:t xml:space="preserve">      ELSE</w:t>
      </w:r>
    </w:p>
    <w:p w14:paraId="0A767641" w14:textId="61172A54" w:rsidR="003578C1" w:rsidRPr="00845F05" w:rsidRDefault="00B54133" w:rsidP="003578C1">
      <w:pPr>
        <w:spacing w:after="9"/>
        <w:ind w:left="838" w:right="157" w:firstLine="602"/>
        <w:rPr>
          <w:szCs w:val="20"/>
        </w:rPr>
      </w:pPr>
      <w:r>
        <w:rPr>
          <w:szCs w:val="20"/>
        </w:rPr>
        <w:t xml:space="preserve">        </w:t>
      </w:r>
      <w:r w:rsidR="003578C1" w:rsidRPr="00845F05">
        <w:rPr>
          <w:szCs w:val="20"/>
        </w:rPr>
        <w:t xml:space="preserve">InstructionForCreditorAgent[2]. InstructionInformation = </w:t>
      </w:r>
    </w:p>
    <w:p w14:paraId="7B78D9F8" w14:textId="77734892" w:rsidR="003578C1" w:rsidRPr="00845F05" w:rsidRDefault="00B54133" w:rsidP="00B54133">
      <w:pPr>
        <w:spacing w:after="9"/>
        <w:ind w:left="838" w:right="157" w:firstLine="602"/>
        <w:rPr>
          <w:szCs w:val="20"/>
        </w:rPr>
      </w:pPr>
      <w:r>
        <w:rPr>
          <w:szCs w:val="20"/>
        </w:rPr>
        <w:t xml:space="preserve">           </w:t>
      </w:r>
      <w:r w:rsidR="003578C1" w:rsidRPr="00A20563">
        <w:rPr>
          <w:b/>
          <w:szCs w:val="20"/>
        </w:rPr>
        <w:t>Concatenate</w:t>
      </w:r>
      <w:r w:rsidR="003578C1" w:rsidRPr="00845F05">
        <w:rPr>
          <w:szCs w:val="20"/>
        </w:rPr>
        <w:t>(InstructionForCreditorAgent[2]. InstructionInformation,“/”,23E[j].Instruction Code, “/”,</w:t>
      </w:r>
    </w:p>
    <w:p w14:paraId="664F07FC" w14:textId="77777777" w:rsidR="003578C1" w:rsidRPr="00845F05" w:rsidRDefault="003578C1" w:rsidP="003578C1">
      <w:pPr>
        <w:spacing w:after="9"/>
        <w:ind w:left="838" w:right="157" w:firstLine="602"/>
        <w:rPr>
          <w:szCs w:val="20"/>
        </w:rPr>
      </w:pPr>
      <w:r w:rsidRPr="00A20563">
        <w:rPr>
          <w:b/>
          <w:szCs w:val="20"/>
        </w:rPr>
        <w:t>Substring</w:t>
      </w:r>
      <w:r w:rsidRPr="00845F05">
        <w:rPr>
          <w:szCs w:val="20"/>
        </w:rPr>
        <w:t>(23E[j].AdditionalInformation, 2, 30)</w:t>
      </w:r>
    </w:p>
    <w:p w14:paraId="00F2495C" w14:textId="06EA2590" w:rsidR="003578C1" w:rsidRPr="00845F05" w:rsidRDefault="003578C1" w:rsidP="003578C1">
      <w:pPr>
        <w:spacing w:after="9"/>
        <w:ind w:left="838" w:right="157" w:firstLine="0"/>
        <w:rPr>
          <w:szCs w:val="20"/>
        </w:rPr>
      </w:pPr>
      <w:r w:rsidRPr="00845F05">
        <w:rPr>
          <w:szCs w:val="20"/>
        </w:rPr>
        <w:t>/* starts at 2 to remove “/”. AdditionalInformation is optional. If Empty nothing is copied */</w:t>
      </w:r>
    </w:p>
    <w:p w14:paraId="5FAFBD0F" w14:textId="244CF8AB" w:rsidR="00B764E2" w:rsidRPr="00845F05" w:rsidRDefault="00B764E2" w:rsidP="003578C1">
      <w:pPr>
        <w:spacing w:after="9"/>
        <w:ind w:left="838" w:right="157" w:firstLine="0"/>
        <w:rPr>
          <w:szCs w:val="20"/>
        </w:rPr>
      </w:pPr>
    </w:p>
    <w:p w14:paraId="37EC7231" w14:textId="50654BF9" w:rsidR="00B764E2" w:rsidRPr="00845F05" w:rsidRDefault="00A20563" w:rsidP="003578C1">
      <w:pPr>
        <w:spacing w:after="9"/>
        <w:ind w:left="838" w:right="157" w:firstLine="0"/>
        <w:rPr>
          <w:b/>
          <w:szCs w:val="20"/>
        </w:rPr>
      </w:pPr>
      <w:r>
        <w:rPr>
          <w:b/>
          <w:szCs w:val="20"/>
        </w:rPr>
        <w:t xml:space="preserve">           </w:t>
      </w:r>
      <w:r w:rsidR="00B764E2" w:rsidRPr="00845F05">
        <w:rPr>
          <w:b/>
          <w:szCs w:val="20"/>
        </w:rPr>
        <w:t>ENDIF</w:t>
      </w:r>
    </w:p>
    <w:p w14:paraId="23D0AB54" w14:textId="2A910969" w:rsidR="00B764E2" w:rsidRPr="00845F05" w:rsidRDefault="00B764E2" w:rsidP="003578C1">
      <w:pPr>
        <w:spacing w:after="9"/>
        <w:ind w:left="838" w:right="157" w:firstLine="0"/>
        <w:rPr>
          <w:b/>
          <w:szCs w:val="20"/>
        </w:rPr>
      </w:pPr>
      <w:r w:rsidRPr="00845F05">
        <w:rPr>
          <w:b/>
          <w:szCs w:val="20"/>
        </w:rPr>
        <w:t xml:space="preserve">        ENDIF </w:t>
      </w:r>
    </w:p>
    <w:p w14:paraId="69F4F6BB" w14:textId="77777777" w:rsidR="003578C1" w:rsidRPr="00845F05" w:rsidRDefault="003578C1" w:rsidP="003578C1">
      <w:pPr>
        <w:spacing w:after="9"/>
        <w:ind w:left="838" w:right="157" w:firstLine="602"/>
        <w:rPr>
          <w:szCs w:val="20"/>
        </w:rPr>
      </w:pPr>
    </w:p>
    <w:p w14:paraId="75AA597F" w14:textId="77777777" w:rsidR="003578C1" w:rsidRPr="00A20563" w:rsidRDefault="003578C1" w:rsidP="003578C1">
      <w:pPr>
        <w:spacing w:after="9"/>
        <w:ind w:right="157"/>
        <w:rPr>
          <w:b/>
          <w:szCs w:val="20"/>
        </w:rPr>
      </w:pPr>
      <w:r w:rsidRPr="00A20563">
        <w:rPr>
          <w:b/>
          <w:szCs w:val="20"/>
        </w:rPr>
        <w:t>j = j+1</w:t>
      </w:r>
    </w:p>
    <w:p w14:paraId="4051132B" w14:textId="77777777" w:rsidR="003578C1" w:rsidRPr="00845F05" w:rsidRDefault="003578C1" w:rsidP="003578C1">
      <w:pPr>
        <w:spacing w:after="9"/>
        <w:ind w:right="157"/>
        <w:rPr>
          <w:szCs w:val="20"/>
        </w:rPr>
      </w:pPr>
    </w:p>
    <w:p w14:paraId="015934A3" w14:textId="77777777" w:rsidR="003578C1" w:rsidRPr="00845F05" w:rsidRDefault="003578C1" w:rsidP="003578C1">
      <w:pPr>
        <w:spacing w:after="9"/>
        <w:ind w:left="419" w:right="157" w:firstLine="301"/>
        <w:rPr>
          <w:szCs w:val="20"/>
        </w:rPr>
      </w:pPr>
    </w:p>
    <w:p w14:paraId="564506CA" w14:textId="77777777" w:rsidR="003578C1" w:rsidRPr="00845F05" w:rsidRDefault="003578C1" w:rsidP="003578C1">
      <w:pPr>
        <w:spacing w:after="9"/>
        <w:ind w:right="157" w:hanging="432"/>
        <w:rPr>
          <w:szCs w:val="20"/>
        </w:rPr>
      </w:pPr>
      <w:r w:rsidRPr="00845F05">
        <w:rPr>
          <w:b/>
          <w:szCs w:val="20"/>
        </w:rPr>
        <w:t>Case</w:t>
      </w:r>
      <w:r w:rsidRPr="00845F05">
        <w:rPr>
          <w:szCs w:val="20"/>
        </w:rPr>
        <w:t xml:space="preserve"> ConfigIndicator = “CodeOnly”</w:t>
      </w:r>
    </w:p>
    <w:p w14:paraId="3122485B" w14:textId="77777777" w:rsidR="003578C1" w:rsidRPr="00845F05" w:rsidRDefault="003578C1" w:rsidP="003578C1">
      <w:pPr>
        <w:spacing w:after="9"/>
        <w:ind w:right="157" w:hanging="432"/>
        <w:rPr>
          <w:szCs w:val="20"/>
        </w:rPr>
      </w:pPr>
      <w:r w:rsidRPr="00845F05">
        <w:rPr>
          <w:szCs w:val="20"/>
        </w:rPr>
        <w:t xml:space="preserve">/* </w:t>
      </w:r>
    </w:p>
    <w:p w14:paraId="0B3E8941" w14:textId="77777777" w:rsidR="003578C1" w:rsidRPr="00845F05" w:rsidRDefault="003578C1" w:rsidP="003578C1">
      <w:pPr>
        <w:spacing w:after="9"/>
        <w:ind w:left="419" w:right="157" w:firstLine="301"/>
        <w:rPr>
          <w:szCs w:val="20"/>
        </w:rPr>
      </w:pPr>
      <w:r w:rsidRPr="00845F05">
        <w:rPr>
          <w:szCs w:val="20"/>
        </w:rPr>
        <w:t>The following template is used:</w:t>
      </w:r>
    </w:p>
    <w:p w14:paraId="79242CF2" w14:textId="77777777" w:rsidR="003578C1" w:rsidRPr="00845F05" w:rsidRDefault="003578C1" w:rsidP="003578C1">
      <w:pPr>
        <w:spacing w:after="9"/>
        <w:ind w:left="419" w:right="157" w:firstLine="301"/>
        <w:rPr>
          <w:szCs w:val="20"/>
        </w:rPr>
      </w:pPr>
      <w:r w:rsidRPr="00845F05">
        <w:rPr>
          <w:szCs w:val="20"/>
        </w:rPr>
        <w:t>InstructionForCreditorAgent[1]. Code = Code1</w:t>
      </w:r>
    </w:p>
    <w:p w14:paraId="7BDD31CD" w14:textId="671CD917" w:rsidR="003578C1" w:rsidRPr="00845F05" w:rsidRDefault="003578C1" w:rsidP="003578C1">
      <w:pPr>
        <w:spacing w:after="9"/>
        <w:ind w:left="720" w:right="157" w:firstLine="0"/>
        <w:rPr>
          <w:szCs w:val="20"/>
        </w:rPr>
      </w:pPr>
      <w:r w:rsidRPr="00845F05">
        <w:rPr>
          <w:szCs w:val="20"/>
        </w:rPr>
        <w:lastRenderedPageBreak/>
        <w:t>InstructionForCreditorAgent[1]. InstructionInformation = Code1 r</w:t>
      </w:r>
      <w:r w:rsidR="00BE5FBE" w:rsidRPr="00845F05">
        <w:rPr>
          <w:szCs w:val="20"/>
        </w:rPr>
        <w:t xml:space="preserve">elated information, if </w:t>
      </w:r>
      <w:r w:rsidRPr="00845F05">
        <w:rPr>
          <w:szCs w:val="20"/>
        </w:rPr>
        <w:t>present</w:t>
      </w:r>
    </w:p>
    <w:p w14:paraId="6FCC8945" w14:textId="77777777" w:rsidR="003578C1" w:rsidRPr="00845F05" w:rsidRDefault="003578C1" w:rsidP="003578C1">
      <w:pPr>
        <w:spacing w:after="9"/>
        <w:ind w:left="419" w:right="157" w:firstLine="301"/>
        <w:rPr>
          <w:szCs w:val="20"/>
        </w:rPr>
      </w:pPr>
    </w:p>
    <w:p w14:paraId="14BB0964" w14:textId="77777777" w:rsidR="003578C1" w:rsidRPr="00845F05" w:rsidRDefault="003578C1" w:rsidP="003578C1">
      <w:pPr>
        <w:spacing w:after="9"/>
        <w:ind w:left="419" w:right="157" w:firstLine="301"/>
        <w:rPr>
          <w:szCs w:val="20"/>
        </w:rPr>
      </w:pPr>
      <w:r w:rsidRPr="00845F05">
        <w:rPr>
          <w:szCs w:val="20"/>
        </w:rPr>
        <w:t>InstructionForCreditorAgent[2]. Code = Code2</w:t>
      </w:r>
    </w:p>
    <w:p w14:paraId="6663F567" w14:textId="37BB10E5" w:rsidR="003578C1" w:rsidRPr="00845F05" w:rsidRDefault="003578C1" w:rsidP="003578C1">
      <w:pPr>
        <w:spacing w:after="9"/>
        <w:ind w:left="419" w:right="157" w:firstLine="301"/>
        <w:rPr>
          <w:szCs w:val="20"/>
        </w:rPr>
      </w:pPr>
      <w:r w:rsidRPr="00845F05">
        <w:rPr>
          <w:szCs w:val="20"/>
        </w:rPr>
        <w:t>InstructionForCreditorAgent[2]. InstructionInformation =[Code2 related information][/Code3</w:t>
      </w:r>
      <w:r w:rsidR="00A038C5" w:rsidRPr="00845F05">
        <w:rPr>
          <w:szCs w:val="20"/>
        </w:rPr>
        <w:t>/</w:t>
      </w:r>
      <w:r w:rsidRPr="00845F05">
        <w:rPr>
          <w:szCs w:val="20"/>
        </w:rPr>
        <w:t xml:space="preserve"> </w:t>
      </w:r>
      <w:r w:rsidR="00A038C5" w:rsidRPr="00845F05">
        <w:rPr>
          <w:szCs w:val="20"/>
        </w:rPr>
        <w:t>[</w:t>
      </w:r>
      <w:r w:rsidRPr="00845F05">
        <w:rPr>
          <w:szCs w:val="20"/>
        </w:rPr>
        <w:t>Code3 related information][/Code4</w:t>
      </w:r>
      <w:r w:rsidR="00A038C5" w:rsidRPr="00845F05">
        <w:rPr>
          <w:szCs w:val="20"/>
        </w:rPr>
        <w:t>/[</w:t>
      </w:r>
      <w:r w:rsidRPr="00845F05">
        <w:rPr>
          <w:szCs w:val="20"/>
        </w:rPr>
        <w:t>Code4 related information]]</w:t>
      </w:r>
    </w:p>
    <w:p w14:paraId="23CA537A" w14:textId="77777777" w:rsidR="003578C1" w:rsidRPr="00845F05" w:rsidRDefault="003578C1" w:rsidP="003578C1">
      <w:pPr>
        <w:spacing w:after="9"/>
        <w:ind w:left="419" w:right="157" w:firstLine="301"/>
        <w:rPr>
          <w:szCs w:val="20"/>
        </w:rPr>
      </w:pPr>
      <w:r w:rsidRPr="00845F05">
        <w:rPr>
          <w:szCs w:val="20"/>
        </w:rPr>
        <w:t xml:space="preserve"> </w:t>
      </w:r>
    </w:p>
    <w:p w14:paraId="23F127BE" w14:textId="77777777" w:rsidR="003578C1" w:rsidRPr="00845F05" w:rsidRDefault="003578C1" w:rsidP="003578C1">
      <w:pPr>
        <w:spacing w:after="9"/>
        <w:ind w:left="419" w:right="157" w:firstLine="301"/>
        <w:rPr>
          <w:szCs w:val="20"/>
        </w:rPr>
      </w:pPr>
      <w:r w:rsidRPr="00845F05">
        <w:rPr>
          <w:szCs w:val="20"/>
        </w:rPr>
        <w:t>Where [ ] means optional as information might be absent.  */</w:t>
      </w:r>
    </w:p>
    <w:p w14:paraId="758E753E" w14:textId="065F286C" w:rsidR="003578C1" w:rsidRPr="00845F05" w:rsidRDefault="003578C1" w:rsidP="003578C1">
      <w:pPr>
        <w:spacing w:after="9"/>
        <w:ind w:left="419" w:right="157" w:firstLine="301"/>
        <w:rPr>
          <w:szCs w:val="20"/>
        </w:rPr>
      </w:pPr>
    </w:p>
    <w:p w14:paraId="04E2F70C" w14:textId="77777777" w:rsidR="003578C1" w:rsidRPr="00845F05" w:rsidRDefault="003578C1" w:rsidP="003578C1">
      <w:pPr>
        <w:spacing w:after="9"/>
        <w:ind w:left="419" w:right="157" w:firstLine="301"/>
        <w:rPr>
          <w:szCs w:val="20"/>
        </w:rPr>
      </w:pPr>
      <w:r w:rsidRPr="00845F05">
        <w:rPr>
          <w:b/>
          <w:szCs w:val="20"/>
        </w:rPr>
        <w:t xml:space="preserve">For </w:t>
      </w:r>
      <w:r w:rsidRPr="00845F05">
        <w:rPr>
          <w:szCs w:val="20"/>
        </w:rPr>
        <w:t>j = 1 to n</w:t>
      </w:r>
    </w:p>
    <w:p w14:paraId="122C318C" w14:textId="77777777" w:rsidR="003578C1" w:rsidRPr="00845F05" w:rsidRDefault="003578C1" w:rsidP="003578C1">
      <w:pPr>
        <w:spacing w:after="9"/>
        <w:ind w:left="1139" w:right="157" w:firstLine="301"/>
        <w:rPr>
          <w:szCs w:val="20"/>
        </w:rPr>
      </w:pPr>
      <w:r w:rsidRPr="00845F05">
        <w:rPr>
          <w:b/>
          <w:szCs w:val="20"/>
        </w:rPr>
        <w:t>IF</w:t>
      </w:r>
      <w:r w:rsidRPr="00845F05">
        <w:rPr>
          <w:szCs w:val="20"/>
        </w:rPr>
        <w:t xml:space="preserve"> 23E[j] IsInList {HOLD, PHOB, CHQB,TELB} THEN</w:t>
      </w:r>
    </w:p>
    <w:p w14:paraId="44758573" w14:textId="77777777" w:rsidR="003578C1" w:rsidRPr="00845F05" w:rsidRDefault="003578C1" w:rsidP="00DF07FD">
      <w:pPr>
        <w:tabs>
          <w:tab w:val="left" w:pos="2160"/>
        </w:tabs>
        <w:spacing w:after="9"/>
        <w:ind w:left="1139" w:right="157" w:firstLine="301"/>
        <w:rPr>
          <w:szCs w:val="20"/>
        </w:rPr>
      </w:pPr>
      <w:r w:rsidRPr="00845F05">
        <w:rPr>
          <w:szCs w:val="20"/>
        </w:rPr>
        <w:t xml:space="preserve">      </w:t>
      </w:r>
      <w:r w:rsidRPr="00845F05">
        <w:rPr>
          <w:b/>
          <w:szCs w:val="20"/>
        </w:rPr>
        <w:t>IF</w:t>
      </w:r>
      <w:r w:rsidRPr="00845F05">
        <w:rPr>
          <w:szCs w:val="20"/>
        </w:rPr>
        <w:t xml:space="preserve"> First = “True” Then </w:t>
      </w:r>
    </w:p>
    <w:p w14:paraId="6B8D7274" w14:textId="77777777" w:rsidR="003578C1" w:rsidRPr="00845F05" w:rsidRDefault="003578C1" w:rsidP="003578C1">
      <w:pPr>
        <w:spacing w:after="9"/>
        <w:ind w:left="1139" w:right="157" w:firstLine="301"/>
        <w:rPr>
          <w:szCs w:val="20"/>
        </w:rPr>
      </w:pPr>
      <w:r w:rsidRPr="00845F05">
        <w:rPr>
          <w:szCs w:val="20"/>
        </w:rPr>
        <w:t xml:space="preserve">         InstructionForCreditorAgent[1].Code = 23E[j].Instruction Code</w:t>
      </w:r>
    </w:p>
    <w:p w14:paraId="61F41FA7" w14:textId="28387F20" w:rsidR="003578C1" w:rsidRPr="00845F05" w:rsidRDefault="003578C1" w:rsidP="006E04E5">
      <w:pPr>
        <w:spacing w:after="9"/>
        <w:ind w:left="838" w:right="157" w:firstLine="602"/>
        <w:rPr>
          <w:szCs w:val="20"/>
        </w:rPr>
      </w:pPr>
      <w:r w:rsidRPr="00845F05">
        <w:rPr>
          <w:szCs w:val="20"/>
        </w:rPr>
        <w:t xml:space="preserve">         InstructionForCreditorAgent[1]. InstructionInformation = </w:t>
      </w:r>
      <w:r w:rsidRPr="00A20563">
        <w:rPr>
          <w:b/>
          <w:szCs w:val="20"/>
        </w:rPr>
        <w:t>Substring</w:t>
      </w:r>
      <w:r w:rsidRPr="00845F05">
        <w:rPr>
          <w:szCs w:val="20"/>
        </w:rPr>
        <w:t>(23E[j].AdditionalInformation, 2, 30)</w:t>
      </w:r>
    </w:p>
    <w:p w14:paraId="27361983" w14:textId="77777777" w:rsidR="006E04E5" w:rsidRDefault="006E04E5" w:rsidP="003578C1">
      <w:pPr>
        <w:spacing w:after="9"/>
        <w:ind w:left="838" w:right="157" w:firstLine="0"/>
        <w:rPr>
          <w:szCs w:val="20"/>
        </w:rPr>
      </w:pPr>
    </w:p>
    <w:p w14:paraId="6D6F2CB9" w14:textId="1A40136E" w:rsidR="003578C1" w:rsidRPr="00845F05" w:rsidRDefault="003578C1" w:rsidP="003578C1">
      <w:pPr>
        <w:spacing w:after="9"/>
        <w:ind w:left="838" w:right="157" w:firstLine="0"/>
        <w:rPr>
          <w:szCs w:val="20"/>
        </w:rPr>
      </w:pPr>
      <w:r w:rsidRPr="00845F05">
        <w:rPr>
          <w:szCs w:val="20"/>
        </w:rPr>
        <w:t>/* starts at 2 to remove “/”. AdditionalInformation is optional. If Empty nothing is copied */</w:t>
      </w:r>
    </w:p>
    <w:p w14:paraId="0DB46AEA" w14:textId="77777777" w:rsidR="006E04E5" w:rsidRDefault="003578C1" w:rsidP="003578C1">
      <w:pPr>
        <w:spacing w:after="9"/>
        <w:ind w:left="838" w:right="157" w:firstLine="602"/>
        <w:rPr>
          <w:szCs w:val="20"/>
        </w:rPr>
      </w:pPr>
      <w:r w:rsidRPr="00845F05">
        <w:rPr>
          <w:szCs w:val="20"/>
        </w:rPr>
        <w:t xml:space="preserve">   </w:t>
      </w:r>
    </w:p>
    <w:p w14:paraId="5D1393FD" w14:textId="4569E93B" w:rsidR="003578C1" w:rsidRPr="00845F05" w:rsidRDefault="006E04E5" w:rsidP="003578C1">
      <w:pPr>
        <w:spacing w:after="9"/>
        <w:ind w:left="838" w:right="157" w:firstLine="602"/>
        <w:rPr>
          <w:szCs w:val="20"/>
        </w:rPr>
      </w:pPr>
      <w:r>
        <w:rPr>
          <w:szCs w:val="20"/>
        </w:rPr>
        <w:t xml:space="preserve">      </w:t>
      </w:r>
      <w:r w:rsidR="003578C1" w:rsidRPr="00845F05">
        <w:rPr>
          <w:szCs w:val="20"/>
        </w:rPr>
        <w:t xml:space="preserve">  First = “False”    </w:t>
      </w:r>
    </w:p>
    <w:p w14:paraId="53214892" w14:textId="7B0CF6C0" w:rsidR="003578C1" w:rsidRPr="00845F05" w:rsidRDefault="003578C1" w:rsidP="003578C1">
      <w:pPr>
        <w:spacing w:after="9"/>
        <w:ind w:right="157"/>
        <w:rPr>
          <w:szCs w:val="20"/>
        </w:rPr>
      </w:pPr>
      <w:r w:rsidRPr="00845F05">
        <w:rPr>
          <w:szCs w:val="20"/>
        </w:rPr>
        <w:t xml:space="preserve">      </w:t>
      </w:r>
      <w:r w:rsidR="005E409F">
        <w:rPr>
          <w:szCs w:val="20"/>
        </w:rPr>
        <w:t xml:space="preserve">      </w:t>
      </w:r>
      <w:r w:rsidRPr="00845F05">
        <w:rPr>
          <w:szCs w:val="20"/>
        </w:rPr>
        <w:t xml:space="preserve"> </w:t>
      </w:r>
    </w:p>
    <w:p w14:paraId="3EE9E5F3" w14:textId="77777777" w:rsidR="003578C1" w:rsidRPr="00845F05" w:rsidRDefault="003578C1" w:rsidP="003578C1">
      <w:pPr>
        <w:spacing w:after="9"/>
        <w:ind w:left="838" w:right="157" w:firstLine="602"/>
        <w:rPr>
          <w:szCs w:val="20"/>
        </w:rPr>
      </w:pPr>
    </w:p>
    <w:p w14:paraId="2E277E1C" w14:textId="5EA490C0" w:rsidR="003578C1" w:rsidRPr="00845F05" w:rsidRDefault="003578C1" w:rsidP="003578C1">
      <w:pPr>
        <w:spacing w:after="9"/>
        <w:ind w:left="838" w:right="157" w:firstLine="602"/>
        <w:rPr>
          <w:b/>
          <w:szCs w:val="20"/>
        </w:rPr>
      </w:pPr>
      <w:r w:rsidRPr="00845F05">
        <w:rPr>
          <w:b/>
          <w:szCs w:val="20"/>
        </w:rPr>
        <w:t xml:space="preserve">      ELSE</w:t>
      </w:r>
      <w:r w:rsidR="00DF07FD">
        <w:rPr>
          <w:b/>
          <w:szCs w:val="20"/>
        </w:rPr>
        <w:t>IF</w:t>
      </w:r>
      <w:r w:rsidRPr="00845F05">
        <w:rPr>
          <w:b/>
          <w:szCs w:val="20"/>
        </w:rPr>
        <w:t xml:space="preserve"> </w:t>
      </w:r>
    </w:p>
    <w:p w14:paraId="3C1DC20D" w14:textId="3E6B5D51" w:rsidR="003578C1" w:rsidRPr="00845F05" w:rsidRDefault="005E409F" w:rsidP="005E409F">
      <w:pPr>
        <w:spacing w:after="9"/>
        <w:ind w:left="850" w:right="157" w:firstLine="0"/>
        <w:rPr>
          <w:szCs w:val="20"/>
        </w:rPr>
      </w:pPr>
      <w:r>
        <w:rPr>
          <w:b/>
          <w:szCs w:val="20"/>
        </w:rPr>
        <w:t xml:space="preserve">           </w:t>
      </w:r>
      <w:r w:rsidR="00DF07FD">
        <w:rPr>
          <w:b/>
          <w:szCs w:val="20"/>
        </w:rPr>
        <w:t xml:space="preserve">  </w:t>
      </w:r>
      <w:r>
        <w:rPr>
          <w:szCs w:val="20"/>
        </w:rPr>
        <w:t xml:space="preserve">First = “False” AND </w:t>
      </w:r>
      <w:r w:rsidR="003578C1" w:rsidRPr="00845F05">
        <w:rPr>
          <w:szCs w:val="20"/>
        </w:rPr>
        <w:t>InstructionForCre</w:t>
      </w:r>
      <w:r>
        <w:rPr>
          <w:szCs w:val="20"/>
        </w:rPr>
        <w:t xml:space="preserve">ditorAgent[2].Code  </w:t>
      </w:r>
      <w:r w:rsidRPr="00A20563">
        <w:rPr>
          <w:b/>
          <w:szCs w:val="20"/>
        </w:rPr>
        <w:t>IsEmpty</w:t>
      </w:r>
      <w:r>
        <w:rPr>
          <w:szCs w:val="20"/>
        </w:rPr>
        <w:t xml:space="preserve"> THEN</w:t>
      </w:r>
    </w:p>
    <w:p w14:paraId="5CAA4A4F" w14:textId="77777777" w:rsidR="003578C1" w:rsidRPr="00845F05" w:rsidRDefault="003578C1" w:rsidP="003578C1">
      <w:pPr>
        <w:spacing w:after="9"/>
        <w:ind w:left="1139" w:right="157" w:firstLine="301"/>
        <w:rPr>
          <w:szCs w:val="20"/>
        </w:rPr>
      </w:pPr>
      <w:r w:rsidRPr="00845F05">
        <w:rPr>
          <w:szCs w:val="20"/>
        </w:rPr>
        <w:t xml:space="preserve">         InstructionForCreditorAgent[2].Code = 23E[j].Instruction Code</w:t>
      </w:r>
    </w:p>
    <w:p w14:paraId="4CCEF278" w14:textId="17EA3F58" w:rsidR="003578C1" w:rsidRPr="00845F05" w:rsidRDefault="003578C1" w:rsidP="006E04E5">
      <w:pPr>
        <w:spacing w:after="9"/>
        <w:ind w:left="838" w:right="157" w:firstLine="602"/>
        <w:rPr>
          <w:szCs w:val="20"/>
        </w:rPr>
      </w:pPr>
      <w:r w:rsidRPr="00845F05">
        <w:rPr>
          <w:szCs w:val="20"/>
        </w:rPr>
        <w:t xml:space="preserve">         InstructionForCreditorAgent[2]. InstructionInformation =   </w:t>
      </w:r>
      <w:r w:rsidRPr="00A20563">
        <w:rPr>
          <w:b/>
          <w:szCs w:val="20"/>
        </w:rPr>
        <w:t>Substring</w:t>
      </w:r>
      <w:r w:rsidRPr="00845F05">
        <w:rPr>
          <w:szCs w:val="20"/>
        </w:rPr>
        <w:t>(23E[j].AdditionalInformation, 2, 30)</w:t>
      </w:r>
    </w:p>
    <w:p w14:paraId="5C5D2B8D" w14:textId="77777777" w:rsidR="006E04E5" w:rsidRDefault="006E04E5" w:rsidP="003578C1">
      <w:pPr>
        <w:spacing w:after="9"/>
        <w:ind w:left="838" w:right="157" w:firstLine="0"/>
        <w:rPr>
          <w:szCs w:val="20"/>
        </w:rPr>
      </w:pPr>
    </w:p>
    <w:p w14:paraId="3A38C68D" w14:textId="606D4E2E" w:rsidR="003578C1" w:rsidRPr="00845F05" w:rsidRDefault="003578C1" w:rsidP="003578C1">
      <w:pPr>
        <w:spacing w:after="9"/>
        <w:ind w:left="838" w:right="157" w:firstLine="0"/>
        <w:rPr>
          <w:szCs w:val="20"/>
        </w:rPr>
      </w:pPr>
      <w:r w:rsidRPr="00845F05">
        <w:rPr>
          <w:szCs w:val="20"/>
        </w:rPr>
        <w:t>/* starts at 2 to remove “/”. AdditionalInformation is optional. If Empty nothing is copied */</w:t>
      </w:r>
    </w:p>
    <w:p w14:paraId="2F25EAB6" w14:textId="77777777" w:rsidR="003578C1" w:rsidRPr="00845F05" w:rsidRDefault="003578C1" w:rsidP="003578C1">
      <w:pPr>
        <w:spacing w:after="9"/>
        <w:ind w:left="1578" w:right="157" w:firstLine="582"/>
        <w:rPr>
          <w:szCs w:val="20"/>
        </w:rPr>
      </w:pPr>
    </w:p>
    <w:p w14:paraId="5CAA19A3" w14:textId="77777777" w:rsidR="003578C1" w:rsidRPr="00845F05" w:rsidRDefault="003578C1" w:rsidP="00DF07FD">
      <w:pPr>
        <w:tabs>
          <w:tab w:val="left" w:pos="1800"/>
          <w:tab w:val="left" w:pos="2070"/>
          <w:tab w:val="left" w:pos="2250"/>
        </w:tabs>
        <w:spacing w:after="9"/>
        <w:ind w:left="1578" w:right="157" w:firstLine="582"/>
        <w:rPr>
          <w:b/>
          <w:szCs w:val="20"/>
        </w:rPr>
      </w:pPr>
      <w:r w:rsidRPr="00845F05">
        <w:rPr>
          <w:szCs w:val="20"/>
        </w:rPr>
        <w:t xml:space="preserve">   </w:t>
      </w:r>
    </w:p>
    <w:p w14:paraId="04A67409" w14:textId="50E71633" w:rsidR="003578C1" w:rsidRPr="00845F05" w:rsidRDefault="003578C1" w:rsidP="00DF07FD">
      <w:pPr>
        <w:tabs>
          <w:tab w:val="left" w:pos="1890"/>
          <w:tab w:val="left" w:pos="1980"/>
          <w:tab w:val="left" w:pos="2160"/>
          <w:tab w:val="left" w:pos="2250"/>
        </w:tabs>
        <w:spacing w:after="9"/>
        <w:ind w:left="838" w:right="157" w:firstLine="602"/>
        <w:rPr>
          <w:b/>
          <w:szCs w:val="20"/>
        </w:rPr>
      </w:pPr>
      <w:r w:rsidRPr="00845F05">
        <w:rPr>
          <w:b/>
          <w:szCs w:val="20"/>
        </w:rPr>
        <w:t xml:space="preserve">   </w:t>
      </w:r>
      <w:r w:rsidR="00DF07FD">
        <w:rPr>
          <w:b/>
          <w:szCs w:val="20"/>
        </w:rPr>
        <w:t xml:space="preserve"> </w:t>
      </w:r>
      <w:r w:rsidRPr="00845F05">
        <w:rPr>
          <w:b/>
          <w:szCs w:val="20"/>
        </w:rPr>
        <w:t>ELSE</w:t>
      </w:r>
    </w:p>
    <w:p w14:paraId="3EB429CE" w14:textId="6824345E" w:rsidR="00936151" w:rsidRPr="00845F05" w:rsidRDefault="00936151" w:rsidP="00936151">
      <w:pPr>
        <w:spacing w:after="9"/>
        <w:ind w:left="838" w:right="157" w:firstLine="602"/>
        <w:rPr>
          <w:szCs w:val="20"/>
        </w:rPr>
      </w:pPr>
      <w:r w:rsidRPr="00A5487A">
        <w:rPr>
          <w:szCs w:val="20"/>
        </w:rPr>
        <w:t xml:space="preserve">/* </w:t>
      </w:r>
      <w:r w:rsidRPr="00845F05">
        <w:rPr>
          <w:szCs w:val="20"/>
        </w:rPr>
        <w:t>First = “False” And InstructionForCreditorAgent[2].Code  Is not Empty */</w:t>
      </w:r>
    </w:p>
    <w:p w14:paraId="4FF9F4A8" w14:textId="77777777" w:rsidR="00936151" w:rsidRPr="00845F05" w:rsidRDefault="00936151" w:rsidP="00936151">
      <w:pPr>
        <w:spacing w:after="9"/>
        <w:ind w:left="838" w:right="157" w:firstLine="602"/>
        <w:rPr>
          <w:b/>
          <w:szCs w:val="20"/>
        </w:rPr>
      </w:pPr>
    </w:p>
    <w:p w14:paraId="00BE2D61" w14:textId="1F49C444" w:rsidR="003578C1" w:rsidRPr="00845F05" w:rsidRDefault="00DF07FD" w:rsidP="003578C1">
      <w:pPr>
        <w:spacing w:after="9"/>
        <w:ind w:left="838" w:right="157" w:firstLine="602"/>
        <w:rPr>
          <w:szCs w:val="20"/>
        </w:rPr>
      </w:pPr>
      <w:r>
        <w:rPr>
          <w:szCs w:val="20"/>
        </w:rPr>
        <w:t xml:space="preserve">             </w:t>
      </w:r>
      <w:r w:rsidR="003578C1" w:rsidRPr="00845F05">
        <w:rPr>
          <w:szCs w:val="20"/>
        </w:rPr>
        <w:t xml:space="preserve">InstructionForCreditorAgent[2]. InstructionInformation = </w:t>
      </w:r>
    </w:p>
    <w:p w14:paraId="0C4638C3" w14:textId="1EC1E1FD" w:rsidR="003578C1" w:rsidRPr="00845F05" w:rsidRDefault="003578C1" w:rsidP="00A5487A">
      <w:pPr>
        <w:spacing w:after="9"/>
        <w:ind w:left="838" w:right="157" w:firstLine="602"/>
        <w:rPr>
          <w:szCs w:val="20"/>
        </w:rPr>
      </w:pPr>
      <w:r w:rsidRPr="00845F05">
        <w:rPr>
          <w:szCs w:val="20"/>
        </w:rPr>
        <w:t xml:space="preserve">                   </w:t>
      </w:r>
      <w:r w:rsidRPr="00A20563">
        <w:rPr>
          <w:b/>
          <w:szCs w:val="20"/>
        </w:rPr>
        <w:t>Concatenate</w:t>
      </w:r>
      <w:r w:rsidRPr="00845F05">
        <w:rPr>
          <w:szCs w:val="20"/>
        </w:rPr>
        <w:t>(InstructionForCreditorAgent[2]. InstructionInformation,“/”,23E[j].Instruction Code, “/”,</w:t>
      </w:r>
    </w:p>
    <w:p w14:paraId="7CFC59B4" w14:textId="3ADF922E" w:rsidR="003578C1" w:rsidRDefault="003578C1" w:rsidP="003578C1">
      <w:pPr>
        <w:spacing w:after="9"/>
        <w:ind w:left="838" w:right="157" w:firstLine="602"/>
        <w:rPr>
          <w:szCs w:val="20"/>
        </w:rPr>
      </w:pPr>
      <w:r w:rsidRPr="00A20563">
        <w:rPr>
          <w:b/>
          <w:szCs w:val="20"/>
        </w:rPr>
        <w:t>Substring</w:t>
      </w:r>
      <w:r w:rsidRPr="00845F05">
        <w:rPr>
          <w:szCs w:val="20"/>
        </w:rPr>
        <w:t>(23E[j].AdditionalInformation, 2, 30)</w:t>
      </w:r>
    </w:p>
    <w:p w14:paraId="2DF7D2F7" w14:textId="77777777" w:rsidR="00A5487A" w:rsidRPr="00845F05" w:rsidRDefault="00A5487A" w:rsidP="003578C1">
      <w:pPr>
        <w:spacing w:after="9"/>
        <w:ind w:left="838" w:right="157" w:firstLine="602"/>
        <w:rPr>
          <w:szCs w:val="20"/>
        </w:rPr>
      </w:pPr>
    </w:p>
    <w:p w14:paraId="780A542C" w14:textId="77777777" w:rsidR="003578C1" w:rsidRPr="00845F05" w:rsidRDefault="003578C1" w:rsidP="003578C1">
      <w:pPr>
        <w:spacing w:after="9"/>
        <w:ind w:left="838" w:right="157" w:firstLine="0"/>
        <w:rPr>
          <w:szCs w:val="20"/>
        </w:rPr>
      </w:pPr>
      <w:r w:rsidRPr="00845F05">
        <w:rPr>
          <w:szCs w:val="20"/>
        </w:rPr>
        <w:t>/* starts at 2 to remove “/”. AdditionalInformation is optional. If Empty nothing is copied */</w:t>
      </w:r>
    </w:p>
    <w:p w14:paraId="3F4C154B" w14:textId="5EAA2108" w:rsidR="003578C1" w:rsidRDefault="00DF07FD" w:rsidP="00DF07FD">
      <w:pPr>
        <w:tabs>
          <w:tab w:val="left" w:pos="2160"/>
        </w:tabs>
        <w:spacing w:after="9"/>
        <w:ind w:left="838" w:right="157" w:firstLine="602"/>
        <w:rPr>
          <w:szCs w:val="20"/>
        </w:rPr>
      </w:pPr>
      <w:r>
        <w:rPr>
          <w:szCs w:val="20"/>
        </w:rPr>
        <w:lastRenderedPageBreak/>
        <w:t xml:space="preserve">   </w:t>
      </w:r>
      <w:r w:rsidR="00957AA2" w:rsidRPr="00845F05">
        <w:rPr>
          <w:b/>
          <w:szCs w:val="20"/>
        </w:rPr>
        <w:t xml:space="preserve">ENDIF   </w:t>
      </w:r>
      <w:r w:rsidR="00957AA2" w:rsidRPr="00A5487A">
        <w:rPr>
          <w:szCs w:val="20"/>
        </w:rPr>
        <w:t>/* IF</w:t>
      </w:r>
      <w:r w:rsidR="00957AA2" w:rsidRPr="00845F05">
        <w:rPr>
          <w:szCs w:val="20"/>
        </w:rPr>
        <w:t xml:space="preserve"> First = “True */</w:t>
      </w:r>
    </w:p>
    <w:p w14:paraId="4282992C" w14:textId="77777777" w:rsidR="00A5487A" w:rsidRPr="00845F05" w:rsidRDefault="00A5487A" w:rsidP="003578C1">
      <w:pPr>
        <w:spacing w:after="9"/>
        <w:ind w:left="838" w:right="157" w:firstLine="602"/>
        <w:rPr>
          <w:szCs w:val="20"/>
        </w:rPr>
      </w:pPr>
    </w:p>
    <w:p w14:paraId="571CDC80" w14:textId="58ED1C43" w:rsidR="00957AA2" w:rsidRPr="00845F05" w:rsidRDefault="00957AA2" w:rsidP="00957AA2">
      <w:pPr>
        <w:spacing w:after="9"/>
        <w:ind w:left="838" w:right="157" w:firstLine="602"/>
        <w:rPr>
          <w:szCs w:val="20"/>
        </w:rPr>
      </w:pPr>
      <w:r w:rsidRPr="00845F05">
        <w:rPr>
          <w:b/>
          <w:szCs w:val="20"/>
        </w:rPr>
        <w:t xml:space="preserve">ENDIF  </w:t>
      </w:r>
      <w:r w:rsidRPr="00A5487A">
        <w:rPr>
          <w:szCs w:val="20"/>
        </w:rPr>
        <w:t>/* IF</w:t>
      </w:r>
      <w:r w:rsidRPr="00845F05">
        <w:rPr>
          <w:szCs w:val="20"/>
        </w:rPr>
        <w:t xml:space="preserve"> 23E[j] IsInList */</w:t>
      </w:r>
    </w:p>
    <w:p w14:paraId="0379E009" w14:textId="77777777" w:rsidR="00957AA2" w:rsidRPr="00845F05" w:rsidRDefault="00957AA2" w:rsidP="003578C1">
      <w:pPr>
        <w:spacing w:after="9"/>
        <w:ind w:left="838" w:right="157" w:firstLine="602"/>
        <w:rPr>
          <w:szCs w:val="20"/>
        </w:rPr>
      </w:pPr>
    </w:p>
    <w:p w14:paraId="64D9BB15" w14:textId="77001DAD" w:rsidR="003578C1" w:rsidRPr="00A20563" w:rsidRDefault="00661BD5" w:rsidP="003578C1">
      <w:pPr>
        <w:spacing w:after="9"/>
        <w:ind w:right="157"/>
        <w:rPr>
          <w:b/>
          <w:szCs w:val="20"/>
        </w:rPr>
      </w:pPr>
      <w:r>
        <w:rPr>
          <w:szCs w:val="20"/>
        </w:rPr>
        <w:t xml:space="preserve">  </w:t>
      </w:r>
      <w:r w:rsidR="003578C1" w:rsidRPr="00A20563">
        <w:rPr>
          <w:b/>
          <w:szCs w:val="20"/>
        </w:rPr>
        <w:t>j=j+1</w:t>
      </w:r>
    </w:p>
    <w:p w14:paraId="262CC1C4" w14:textId="12DB717B" w:rsidR="00957AA2" w:rsidRPr="00845F05" w:rsidRDefault="00957AA2" w:rsidP="003578C1">
      <w:pPr>
        <w:spacing w:after="9"/>
        <w:ind w:right="157"/>
        <w:rPr>
          <w:szCs w:val="20"/>
        </w:rPr>
      </w:pPr>
    </w:p>
    <w:p w14:paraId="079D36F5" w14:textId="005F26D2" w:rsidR="00957AA2" w:rsidRPr="00845F05" w:rsidRDefault="00957AA2" w:rsidP="003578C1">
      <w:pPr>
        <w:spacing w:after="9"/>
        <w:ind w:right="157"/>
        <w:rPr>
          <w:b/>
          <w:szCs w:val="20"/>
        </w:rPr>
      </w:pPr>
      <w:r w:rsidRPr="00845F05">
        <w:rPr>
          <w:b/>
          <w:szCs w:val="20"/>
        </w:rPr>
        <w:t xml:space="preserve">END </w:t>
      </w:r>
      <w:r w:rsidR="006D5885" w:rsidRPr="00845F05">
        <w:rPr>
          <w:b/>
          <w:szCs w:val="20"/>
        </w:rPr>
        <w:t xml:space="preserve">FOR </w:t>
      </w:r>
    </w:p>
    <w:p w14:paraId="7D17FC4C" w14:textId="77777777" w:rsidR="00957AA2" w:rsidRPr="00845F05" w:rsidRDefault="00957AA2" w:rsidP="003578C1">
      <w:pPr>
        <w:spacing w:after="9"/>
        <w:ind w:right="157"/>
        <w:rPr>
          <w:szCs w:val="20"/>
        </w:rPr>
      </w:pPr>
    </w:p>
    <w:p w14:paraId="78B740EF" w14:textId="0DB4279F" w:rsidR="004332E7" w:rsidRDefault="004332E7" w:rsidP="003578C1">
      <w:pPr>
        <w:spacing w:after="9"/>
        <w:ind w:left="419" w:right="157" w:firstLine="301"/>
        <w:rPr>
          <w:rFonts w:ascii="Arial" w:eastAsia="Arial" w:hAnsi="Arial" w:cs="Arial"/>
        </w:rPr>
      </w:pPr>
    </w:p>
    <w:p w14:paraId="0ED1A587" w14:textId="5427997A" w:rsidR="004332E7" w:rsidRDefault="00ED3EB2" w:rsidP="00EC55BF">
      <w:pPr>
        <w:pStyle w:val="Heading3"/>
      </w:pPr>
      <w:bookmarkStart w:id="1258" w:name="_Toc136351250"/>
      <w:r>
        <w:t>3.3.16</w:t>
      </w:r>
      <w:r w:rsidR="00E66258">
        <w:t xml:space="preserve">  </w:t>
      </w:r>
      <w:r w:rsidR="004332E7">
        <w:t>MT_To_MX InstructionForCreditorAgent2</w:t>
      </w:r>
      <w:bookmarkEnd w:id="1258"/>
    </w:p>
    <w:p w14:paraId="44D6BB4C" w14:textId="77777777" w:rsidR="00810C56" w:rsidRDefault="00810C56" w:rsidP="00810C56">
      <w:pPr>
        <w:spacing w:after="95"/>
        <w:ind w:left="419" w:right="157" w:hanging="7"/>
        <w:rPr>
          <w:rFonts w:ascii="Arial" w:eastAsia="Arial" w:hAnsi="Arial" w:cs="Arial"/>
          <w:b/>
        </w:rPr>
      </w:pPr>
    </w:p>
    <w:p w14:paraId="1FE7DF0F" w14:textId="1D64F34E" w:rsidR="00810C56" w:rsidRDefault="00810C56" w:rsidP="00810C56">
      <w:pPr>
        <w:spacing w:after="95"/>
        <w:ind w:left="419" w:right="157" w:hanging="7"/>
      </w:pPr>
      <w:r>
        <w:rPr>
          <w:rFonts w:ascii="Arial" w:eastAsia="Arial" w:hAnsi="Arial" w:cs="Arial"/>
          <w:b/>
        </w:rPr>
        <w:t xml:space="preserve">Business description  </w:t>
      </w:r>
    </w:p>
    <w:p w14:paraId="4D931DB7" w14:textId="77777777" w:rsidR="00810C56" w:rsidRDefault="00810C56" w:rsidP="003578C1">
      <w:pPr>
        <w:spacing w:after="9"/>
        <w:ind w:left="419" w:right="157" w:firstLine="301"/>
        <w:rPr>
          <w:rFonts w:ascii="Arial" w:eastAsia="Arial" w:hAnsi="Arial" w:cs="Arial"/>
        </w:rPr>
      </w:pPr>
    </w:p>
    <w:p w14:paraId="3EC5941B" w14:textId="7C2953C0" w:rsidR="0027265C" w:rsidRPr="001125D6" w:rsidRDefault="0027265C" w:rsidP="0027265C">
      <w:pPr>
        <w:rPr>
          <w:rFonts w:ascii="Arial" w:hAnsi="Arial" w:cs="Arial"/>
        </w:rPr>
      </w:pPr>
      <w:r w:rsidRPr="001125D6">
        <w:rPr>
          <w:rFonts w:ascii="Arial" w:hAnsi="Arial" w:cs="Arial"/>
        </w:rPr>
        <w:t>InstructionForCreditor</w:t>
      </w:r>
      <w:r>
        <w:rPr>
          <w:rFonts w:ascii="Arial" w:hAnsi="Arial" w:cs="Arial"/>
        </w:rPr>
        <w:t>Agent</w:t>
      </w:r>
      <w:r w:rsidR="003B3F56">
        <w:rPr>
          <w:rFonts w:ascii="Arial" w:hAnsi="Arial" w:cs="Arial"/>
        </w:rPr>
        <w:t xml:space="preserve"> is</w:t>
      </w:r>
      <w:r w:rsidRPr="001125D6">
        <w:rPr>
          <w:rFonts w:ascii="Arial" w:hAnsi="Arial" w:cs="Arial"/>
        </w:rPr>
        <w:t xml:space="preserve"> filled from field72</w:t>
      </w:r>
      <w:r w:rsidR="003B3F56">
        <w:rPr>
          <w:rFonts w:ascii="Arial" w:hAnsi="Arial" w:cs="Arial"/>
        </w:rPr>
        <w:t xml:space="preserve"> information </w:t>
      </w:r>
      <w:r w:rsidRPr="001125D6">
        <w:rPr>
          <w:rFonts w:ascii="Arial" w:hAnsi="Arial" w:cs="Arial"/>
        </w:rPr>
        <w:t>with code “/ACC/”</w:t>
      </w:r>
      <w:r w:rsidR="003B3F56">
        <w:rPr>
          <w:rFonts w:ascii="Arial" w:hAnsi="Arial" w:cs="Arial"/>
        </w:rPr>
        <w:t xml:space="preserve"> </w:t>
      </w:r>
      <w:r w:rsidR="000C1FDC">
        <w:rPr>
          <w:rFonts w:ascii="Arial" w:hAnsi="Arial" w:cs="Arial"/>
        </w:rPr>
        <w:t xml:space="preserve">or </w:t>
      </w:r>
      <w:r w:rsidR="003B3F56">
        <w:rPr>
          <w:rFonts w:ascii="Arial" w:hAnsi="Arial" w:cs="Arial"/>
        </w:rPr>
        <w:t>code “/PHONBEN/” or code “/TELEBEN/”. These last 2 codes have an ISO equivalent code respectivel</w:t>
      </w:r>
      <w:r w:rsidR="00B87D6B">
        <w:rPr>
          <w:rFonts w:ascii="Arial" w:hAnsi="Arial" w:cs="Arial"/>
        </w:rPr>
        <w:t>y “”/PHOB/” an</w:t>
      </w:r>
      <w:r w:rsidR="00B7396B">
        <w:rPr>
          <w:rFonts w:ascii="Arial" w:hAnsi="Arial" w:cs="Arial"/>
        </w:rPr>
        <w:t>d “/TELB/” while the other code /ACC/ has</w:t>
      </w:r>
      <w:r w:rsidR="003B3F56">
        <w:rPr>
          <w:rFonts w:ascii="Arial" w:hAnsi="Arial" w:cs="Arial"/>
        </w:rPr>
        <w:t xml:space="preserve"> no ISO equivalent.</w:t>
      </w:r>
      <w:r w:rsidR="00B87D6B">
        <w:rPr>
          <w:rFonts w:ascii="Arial" w:hAnsi="Arial" w:cs="Arial"/>
        </w:rPr>
        <w:t xml:space="preserve"> </w:t>
      </w:r>
      <w:r w:rsidR="00797311">
        <w:rPr>
          <w:rFonts w:ascii="Arial" w:hAnsi="Arial" w:cs="Arial"/>
        </w:rPr>
        <w:t>In order to optimise the translation</w:t>
      </w:r>
      <w:r w:rsidRPr="001125D6">
        <w:rPr>
          <w:rFonts w:ascii="Arial" w:hAnsi="Arial" w:cs="Arial"/>
        </w:rPr>
        <w:t>, the type of configuratio</w:t>
      </w:r>
      <w:r w:rsidR="003B3F56">
        <w:rPr>
          <w:rFonts w:ascii="Arial" w:hAnsi="Arial" w:cs="Arial"/>
        </w:rPr>
        <w:t>n is analysed first in order to better fill the InstructionForCreditorAgent limited to 2 occurrences and made of an ISO Code and a free t</w:t>
      </w:r>
      <w:r w:rsidR="00E909E9">
        <w:rPr>
          <w:rFonts w:ascii="Arial" w:hAnsi="Arial" w:cs="Arial"/>
        </w:rPr>
        <w:t xml:space="preserve">ext InstructionInformation </w:t>
      </w:r>
      <w:r w:rsidR="003B3F56">
        <w:rPr>
          <w:rFonts w:ascii="Arial" w:hAnsi="Arial" w:cs="Arial"/>
        </w:rPr>
        <w:t>of maximum 140 characters</w:t>
      </w:r>
      <w:r w:rsidRPr="001125D6">
        <w:rPr>
          <w:rFonts w:ascii="Arial" w:hAnsi="Arial" w:cs="Arial"/>
        </w:rPr>
        <w:t xml:space="preserve">. </w:t>
      </w:r>
    </w:p>
    <w:p w14:paraId="3CCFA5D4" w14:textId="4F2966AD" w:rsidR="0027265C" w:rsidRDefault="0027265C" w:rsidP="0027265C">
      <w:pPr>
        <w:rPr>
          <w:ins w:id="1259" w:author="BOUVY Martine" w:date="2021-12-09T11:13:00Z"/>
          <w:rFonts w:ascii="Arial" w:hAnsi="Arial" w:cs="Arial"/>
        </w:rPr>
      </w:pPr>
      <w:r w:rsidRPr="001125D6">
        <w:rPr>
          <w:rFonts w:ascii="Arial" w:hAnsi="Arial" w:cs="Arial"/>
        </w:rPr>
        <w:t>If information</w:t>
      </w:r>
      <w:r>
        <w:rPr>
          <w:rFonts w:ascii="Arial" w:hAnsi="Arial" w:cs="Arial"/>
        </w:rPr>
        <w:t xml:space="preserve"> from Field 72</w:t>
      </w:r>
      <w:r w:rsidRPr="001125D6">
        <w:rPr>
          <w:rFonts w:ascii="Arial" w:hAnsi="Arial" w:cs="Arial"/>
        </w:rPr>
        <w:t xml:space="preserve"> must be truncated the sign “+” is added as last character. </w:t>
      </w:r>
    </w:p>
    <w:p w14:paraId="0254DC7C" w14:textId="0C9B282A" w:rsidR="009E4ED5" w:rsidRDefault="009E4ED5" w:rsidP="0027265C">
      <w:pPr>
        <w:rPr>
          <w:ins w:id="1260" w:author="BOUVY Martine" w:date="2021-12-09T11:13:00Z"/>
          <w:rFonts w:ascii="Arial" w:hAnsi="Arial" w:cs="Arial"/>
        </w:rPr>
      </w:pPr>
    </w:p>
    <w:p w14:paraId="0C0F8F1F" w14:textId="7F069109" w:rsidR="009E4ED5" w:rsidRPr="009172E2" w:rsidRDefault="009E4ED5" w:rsidP="009172E2">
      <w:pPr>
        <w:tabs>
          <w:tab w:val="left" w:pos="1350"/>
        </w:tabs>
        <w:spacing w:after="9"/>
        <w:ind w:left="900" w:right="157" w:firstLine="0"/>
        <w:rPr>
          <w:ins w:id="1261" w:author="BOUVY Martine" w:date="2021-12-09T11:13:00Z"/>
          <w:rFonts w:ascii="Arial" w:hAnsi="Arial" w:cs="Arial"/>
        </w:rPr>
      </w:pPr>
      <w:ins w:id="1262" w:author="BOUVY Martine" w:date="2021-12-09T11:13:00Z">
        <w:r w:rsidRPr="009172E2">
          <w:rPr>
            <w:rFonts w:ascii="Arial" w:hAnsi="Arial" w:cs="Arial"/>
          </w:rPr>
          <w:t xml:space="preserve">Additional cases to </w:t>
        </w:r>
      </w:ins>
      <w:ins w:id="1263" w:author="BOUVY Martine" w:date="2021-12-09T11:19:00Z">
        <w:r w:rsidR="00D43465">
          <w:rPr>
            <w:rFonts w:ascii="Arial" w:hAnsi="Arial" w:cs="Arial"/>
          </w:rPr>
          <w:t xml:space="preserve">be </w:t>
        </w:r>
      </w:ins>
      <w:ins w:id="1264" w:author="BOUVY Martine" w:date="2021-12-09T11:13:00Z">
        <w:r w:rsidRPr="009172E2">
          <w:rPr>
            <w:rFonts w:ascii="Arial" w:hAnsi="Arial" w:cs="Arial"/>
          </w:rPr>
          <w:t>con</w:t>
        </w:r>
      </w:ins>
      <w:ins w:id="1265" w:author="BOUVY Martine" w:date="2021-12-09T11:14:00Z">
        <w:r w:rsidRPr="009172E2">
          <w:rPr>
            <w:rFonts w:ascii="Arial" w:hAnsi="Arial" w:cs="Arial"/>
          </w:rPr>
          <w:t>sider</w:t>
        </w:r>
      </w:ins>
      <w:ins w:id="1266" w:author="BOUVY Martine" w:date="2021-12-09T11:19:00Z">
        <w:r w:rsidR="00D43465">
          <w:rPr>
            <w:rFonts w:ascii="Arial" w:hAnsi="Arial" w:cs="Arial"/>
          </w:rPr>
          <w:t>ed</w:t>
        </w:r>
      </w:ins>
      <w:ins w:id="1267" w:author="BOUVY Martine" w:date="2021-12-09T11:14:00Z">
        <w:r w:rsidRPr="009172E2">
          <w:rPr>
            <w:rFonts w:ascii="Arial" w:hAnsi="Arial" w:cs="Arial"/>
          </w:rPr>
          <w:t xml:space="preserve"> </w:t>
        </w:r>
        <w:r>
          <w:rPr>
            <w:rFonts w:ascii="Arial" w:hAnsi="Arial" w:cs="Arial"/>
          </w:rPr>
          <w:t xml:space="preserve">as </w:t>
        </w:r>
      </w:ins>
      <w:ins w:id="1268" w:author="BOUVY Martine" w:date="2021-12-10T10:36:00Z">
        <w:r w:rsidR="009830EA">
          <w:rPr>
            <w:rFonts w:ascii="Arial" w:hAnsi="Arial" w:cs="Arial"/>
          </w:rPr>
          <w:t xml:space="preserve">per </w:t>
        </w:r>
      </w:ins>
      <w:ins w:id="1269" w:author="BOUVY Martine" w:date="2021-12-09T11:14:00Z">
        <w:r>
          <w:rPr>
            <w:rFonts w:ascii="Arial" w:hAnsi="Arial" w:cs="Arial"/>
          </w:rPr>
          <w:t>CBPR+ WG change request</w:t>
        </w:r>
      </w:ins>
      <w:ins w:id="1270" w:author="BOUVY Martine" w:date="2021-12-15T13:54:00Z">
        <w:r w:rsidR="00807093">
          <w:rPr>
            <w:rFonts w:ascii="Arial" w:hAnsi="Arial" w:cs="Arial"/>
          </w:rPr>
          <w:t xml:space="preserve"> V2.1</w:t>
        </w:r>
      </w:ins>
      <w:ins w:id="1271" w:author="BOUVY Martine" w:date="2021-12-09T11:14:00Z">
        <w:r>
          <w:rPr>
            <w:rFonts w:ascii="Arial" w:hAnsi="Arial" w:cs="Arial"/>
          </w:rPr>
          <w:t xml:space="preserve"> in pacs.009</w:t>
        </w:r>
      </w:ins>
      <w:ins w:id="1272" w:author="BOUVY Martine" w:date="2021-12-15T13:49:00Z">
        <w:r w:rsidR="00C63F34">
          <w:rPr>
            <w:rFonts w:ascii="Arial" w:hAnsi="Arial" w:cs="Arial"/>
          </w:rPr>
          <w:t xml:space="preserve"> CORE </w:t>
        </w:r>
      </w:ins>
      <w:ins w:id="1273" w:author="BOUVY Martine" w:date="2021-12-15T13:53:00Z">
        <w:r w:rsidR="00C63F34">
          <w:rPr>
            <w:rFonts w:ascii="Arial" w:hAnsi="Arial" w:cs="Arial"/>
          </w:rPr>
          <w:t xml:space="preserve">used to settle </w:t>
        </w:r>
      </w:ins>
      <w:ins w:id="1274" w:author="BOUVY Martine" w:date="2021-12-15T13:54:00Z">
        <w:r w:rsidR="00807093">
          <w:rPr>
            <w:rFonts w:ascii="Arial" w:hAnsi="Arial" w:cs="Arial"/>
          </w:rPr>
          <w:t>a</w:t>
        </w:r>
      </w:ins>
      <w:ins w:id="1275" w:author="BOUVY Martine" w:date="2021-12-15T13:55:00Z">
        <w:r w:rsidR="00807093">
          <w:rPr>
            <w:rFonts w:ascii="Arial" w:hAnsi="Arial" w:cs="Arial"/>
          </w:rPr>
          <w:t xml:space="preserve"> previously sent </w:t>
        </w:r>
      </w:ins>
      <w:ins w:id="1276" w:author="BOUVY Martine" w:date="2021-12-15T13:53:00Z">
        <w:r w:rsidR="00C63F34">
          <w:rPr>
            <w:rFonts w:ascii="Arial" w:hAnsi="Arial" w:cs="Arial"/>
          </w:rPr>
          <w:t>pacs.009 ADV</w:t>
        </w:r>
      </w:ins>
      <w:ins w:id="1277" w:author="BOUVY Martine" w:date="2021-12-09T11:14:00Z">
        <w:r>
          <w:rPr>
            <w:rFonts w:ascii="Arial" w:hAnsi="Arial" w:cs="Arial"/>
          </w:rPr>
          <w:t>. A specific code /UDLC/ can be carried in Ins</w:t>
        </w:r>
      </w:ins>
      <w:ins w:id="1278" w:author="BOUVY Martine" w:date="2021-12-09T11:15:00Z">
        <w:r>
          <w:rPr>
            <w:rFonts w:ascii="Arial" w:hAnsi="Arial" w:cs="Arial"/>
          </w:rPr>
          <w:t>tructionForCreditorAgent.InstructionInfor</w:t>
        </w:r>
      </w:ins>
      <w:ins w:id="1279" w:author="BOUVY Martine" w:date="2021-12-10T10:38:00Z">
        <w:r w:rsidR="004D6F38">
          <w:rPr>
            <w:rFonts w:ascii="Arial" w:hAnsi="Arial" w:cs="Arial"/>
          </w:rPr>
          <w:t>m</w:t>
        </w:r>
      </w:ins>
      <w:ins w:id="1280" w:author="BOUVY Martine" w:date="2021-12-09T11:15:00Z">
        <w:r>
          <w:rPr>
            <w:rFonts w:ascii="Arial" w:hAnsi="Arial" w:cs="Arial"/>
          </w:rPr>
          <w:t xml:space="preserve">ation (refer to </w:t>
        </w:r>
        <w:r w:rsidR="00835EA8">
          <w:rPr>
            <w:rFonts w:ascii="Arial" w:hAnsi="Arial" w:cs="Arial"/>
          </w:rPr>
          <w:t xml:space="preserve">SubfunctionInstructionForCreditorAgent). As a consequence, there are </w:t>
        </w:r>
      </w:ins>
      <w:ins w:id="1281" w:author="BOUVY Martine" w:date="2021-12-09T11:13:00Z">
        <w:r w:rsidRPr="009172E2">
          <w:rPr>
            <w:rFonts w:ascii="Arial" w:hAnsi="Arial" w:cs="Arial"/>
          </w:rPr>
          <w:t xml:space="preserve">2 </w:t>
        </w:r>
      </w:ins>
      <w:ins w:id="1282" w:author="BOUVY Martine" w:date="2021-12-09T11:16:00Z">
        <w:r w:rsidR="00835EA8">
          <w:rPr>
            <w:rFonts w:ascii="Arial" w:hAnsi="Arial" w:cs="Arial"/>
          </w:rPr>
          <w:t>additio</w:t>
        </w:r>
      </w:ins>
      <w:ins w:id="1283" w:author="BOUVY Martine" w:date="2021-12-09T11:20:00Z">
        <w:r w:rsidR="00D43465">
          <w:rPr>
            <w:rFonts w:ascii="Arial" w:hAnsi="Arial" w:cs="Arial"/>
          </w:rPr>
          <w:t xml:space="preserve">nal </w:t>
        </w:r>
      </w:ins>
      <w:ins w:id="1284" w:author="BOUVY Martine" w:date="2021-12-09T11:13:00Z">
        <w:r w:rsidRPr="009172E2">
          <w:rPr>
            <w:rFonts w:ascii="Arial" w:hAnsi="Arial" w:cs="Arial"/>
          </w:rPr>
          <w:t xml:space="preserve">cases to </w:t>
        </w:r>
      </w:ins>
      <w:ins w:id="1285" w:author="BOUVY Martine" w:date="2021-12-09T11:16:00Z">
        <w:r w:rsidR="00835EA8">
          <w:rPr>
            <w:rFonts w:ascii="Arial" w:hAnsi="Arial" w:cs="Arial"/>
          </w:rPr>
          <w:t xml:space="preserve">consider in the translation back to MX </w:t>
        </w:r>
      </w:ins>
      <w:ins w:id="1286" w:author="BOUVY Martine" w:date="2021-12-09T11:13:00Z">
        <w:r w:rsidRPr="009172E2">
          <w:rPr>
            <w:rFonts w:ascii="Arial" w:hAnsi="Arial" w:cs="Arial"/>
          </w:rPr>
          <w:t>: /UDLC/ and /ACC/ both present and /UDLC/ is present without /ACC/. /UDLC/</w:t>
        </w:r>
      </w:ins>
      <w:ins w:id="1287" w:author="BOUVY Martine" w:date="2021-12-14T15:48:00Z">
        <w:r w:rsidR="006E52D5">
          <w:rPr>
            <w:rFonts w:ascii="Arial" w:hAnsi="Arial" w:cs="Arial"/>
          </w:rPr>
          <w:t>Info</w:t>
        </w:r>
      </w:ins>
      <w:ins w:id="1288" w:author="BOUVY Martine" w:date="2021-12-09T11:13:00Z">
        <w:r w:rsidRPr="009172E2">
          <w:rPr>
            <w:rFonts w:ascii="Arial" w:hAnsi="Arial" w:cs="Arial"/>
          </w:rPr>
          <w:t xml:space="preserve"> is expected to use max 1 occurrence</w:t>
        </w:r>
      </w:ins>
      <w:ins w:id="1289" w:author="BOUVY Martine" w:date="2021-12-14T15:49:00Z">
        <w:r w:rsidR="00A94FE1">
          <w:rPr>
            <w:rFonts w:ascii="Arial" w:hAnsi="Arial" w:cs="Arial"/>
          </w:rPr>
          <w:t xml:space="preserve"> of InstructionInformation</w:t>
        </w:r>
      </w:ins>
      <w:ins w:id="1290" w:author="BOUVY Martine" w:date="2021-12-09T11:13:00Z">
        <w:r w:rsidRPr="009172E2">
          <w:rPr>
            <w:rFonts w:ascii="Arial" w:hAnsi="Arial" w:cs="Arial"/>
          </w:rPr>
          <w:t xml:space="preserve"> otherwise it is truncated. I</w:t>
        </w:r>
      </w:ins>
      <w:ins w:id="1291" w:author="BOUVY Martine" w:date="2021-12-09T11:20:00Z">
        <w:r w:rsidR="00D43465">
          <w:rPr>
            <w:rFonts w:ascii="Arial" w:hAnsi="Arial" w:cs="Arial"/>
          </w:rPr>
          <w:t>f</w:t>
        </w:r>
      </w:ins>
      <w:ins w:id="1292" w:author="BOUVY Martine" w:date="2021-12-09T11:13:00Z">
        <w:r w:rsidRPr="009172E2">
          <w:rPr>
            <w:rFonts w:ascii="Arial" w:hAnsi="Arial" w:cs="Arial"/>
          </w:rPr>
          <w:t xml:space="preserve"> both /UDLC/ and /ACC/ are present</w:t>
        </w:r>
      </w:ins>
      <w:ins w:id="1293" w:author="BOUVY Martine" w:date="2021-12-09T11:17:00Z">
        <w:r w:rsidR="00314B41">
          <w:rPr>
            <w:rFonts w:ascii="Arial" w:hAnsi="Arial" w:cs="Arial"/>
          </w:rPr>
          <w:t xml:space="preserve"> and </w:t>
        </w:r>
      </w:ins>
      <w:ins w:id="1294" w:author="BOUVY Martine" w:date="2021-12-09T11:13:00Z">
        <w:r w:rsidRPr="009172E2">
          <w:rPr>
            <w:rFonts w:ascii="Arial" w:hAnsi="Arial" w:cs="Arial"/>
          </w:rPr>
          <w:t>if /PHONBEN/ or /TELEBEN/ are also present, the</w:t>
        </w:r>
      </w:ins>
      <w:ins w:id="1295" w:author="BOUVY Martine" w:date="2021-12-09T11:17:00Z">
        <w:r w:rsidR="00314B41">
          <w:rPr>
            <w:rFonts w:ascii="Arial" w:hAnsi="Arial" w:cs="Arial"/>
          </w:rPr>
          <w:t xml:space="preserve">se last 2 </w:t>
        </w:r>
      </w:ins>
      <w:ins w:id="1296" w:author="BOUVY Martine" w:date="2021-12-09T11:21:00Z">
        <w:r w:rsidR="00D43465">
          <w:rPr>
            <w:rFonts w:ascii="Arial" w:hAnsi="Arial" w:cs="Arial"/>
          </w:rPr>
          <w:t>codes</w:t>
        </w:r>
      </w:ins>
      <w:ins w:id="1297" w:author="BOUVY Martine" w:date="2021-12-09T11:17:00Z">
        <w:r w:rsidR="00314B41">
          <w:rPr>
            <w:rFonts w:ascii="Arial" w:hAnsi="Arial" w:cs="Arial"/>
          </w:rPr>
          <w:t xml:space="preserve"> </w:t>
        </w:r>
      </w:ins>
      <w:ins w:id="1298" w:author="BOUVY Martine" w:date="2021-12-09T11:13:00Z">
        <w:r w:rsidRPr="009172E2">
          <w:rPr>
            <w:rFonts w:ascii="Arial" w:hAnsi="Arial" w:cs="Arial"/>
          </w:rPr>
          <w:t xml:space="preserve">are not translated. IF /ACC/ is absent and /UDLC/ is present there is still room left for /PHONBEN/ and/or /TELEBEN/ in the </w:t>
        </w:r>
      </w:ins>
      <w:ins w:id="1299" w:author="BOUVY Martine" w:date="2021-12-14T15:46:00Z">
        <w:r w:rsidR="006E52D5">
          <w:rPr>
            <w:rFonts w:ascii="Arial" w:hAnsi="Arial" w:cs="Arial"/>
          </w:rPr>
          <w:t>other</w:t>
        </w:r>
      </w:ins>
      <w:ins w:id="1300" w:author="BOUVY Martine" w:date="2021-12-09T11:13:00Z">
        <w:r w:rsidRPr="009172E2">
          <w:rPr>
            <w:rFonts w:ascii="Arial" w:hAnsi="Arial" w:cs="Arial"/>
          </w:rPr>
          <w:t xml:space="preserve"> occurrence of InstructionInformation</w:t>
        </w:r>
      </w:ins>
    </w:p>
    <w:p w14:paraId="37607FB2" w14:textId="4A762160" w:rsidR="009E4ED5" w:rsidRDefault="009E4ED5" w:rsidP="0027265C">
      <w:pPr>
        <w:rPr>
          <w:ins w:id="1301" w:author="BOUVY Martine" w:date="2021-12-10T10:37:00Z"/>
          <w:rFonts w:ascii="Arial" w:hAnsi="Arial" w:cs="Arial"/>
        </w:rPr>
      </w:pPr>
    </w:p>
    <w:p w14:paraId="30EB3AFD" w14:textId="16417E7B" w:rsidR="00285B8F" w:rsidRPr="009E4ED5" w:rsidRDefault="006E52D5" w:rsidP="006E52D5">
      <w:pPr>
        <w:ind w:left="830" w:firstLine="0"/>
        <w:rPr>
          <w:rFonts w:ascii="Arial" w:hAnsi="Arial" w:cs="Arial"/>
        </w:rPr>
      </w:pPr>
      <w:ins w:id="1302" w:author="BOUVY Martine" w:date="2021-12-14T15:47:00Z">
        <w:r>
          <w:rPr>
            <w:rFonts w:ascii="Arial" w:hAnsi="Arial" w:cs="Arial"/>
          </w:rPr>
          <w:t>In any case, /</w:t>
        </w:r>
        <w:r w:rsidRPr="009172E2">
          <w:rPr>
            <w:rFonts w:ascii="Arial" w:hAnsi="Arial" w:cs="Arial"/>
          </w:rPr>
          <w:t>UDLC/</w:t>
        </w:r>
        <w:r>
          <w:rPr>
            <w:rFonts w:ascii="Arial" w:hAnsi="Arial" w:cs="Arial"/>
          </w:rPr>
          <w:t>Info</w:t>
        </w:r>
        <w:r w:rsidRPr="009172E2">
          <w:rPr>
            <w:rFonts w:ascii="Arial" w:hAnsi="Arial" w:cs="Arial"/>
          </w:rPr>
          <w:t xml:space="preserve"> is translated </w:t>
        </w:r>
        <w:r>
          <w:rPr>
            <w:rFonts w:ascii="Arial" w:hAnsi="Arial" w:cs="Arial"/>
          </w:rPr>
          <w:t>to</w:t>
        </w:r>
        <w:r w:rsidRPr="009172E2">
          <w:rPr>
            <w:rFonts w:ascii="Arial" w:hAnsi="Arial" w:cs="Arial"/>
          </w:rPr>
          <w:t xml:space="preserve"> the </w:t>
        </w:r>
        <w:r>
          <w:rPr>
            <w:rFonts w:ascii="Arial" w:hAnsi="Arial" w:cs="Arial"/>
          </w:rPr>
          <w:t>last available occurrence</w:t>
        </w:r>
        <w:r w:rsidRPr="009172E2">
          <w:rPr>
            <w:rFonts w:ascii="Arial" w:hAnsi="Arial" w:cs="Arial"/>
          </w:rPr>
          <w:t xml:space="preserve"> of </w:t>
        </w:r>
        <w:r>
          <w:rPr>
            <w:rFonts w:ascii="Arial" w:hAnsi="Arial" w:cs="Arial"/>
          </w:rPr>
          <w:t xml:space="preserve">   </w:t>
        </w:r>
        <w:r w:rsidRPr="009172E2">
          <w:rPr>
            <w:rFonts w:ascii="Arial" w:hAnsi="Arial" w:cs="Arial"/>
          </w:rPr>
          <w:t>InstuctionInformation</w:t>
        </w:r>
        <w:r>
          <w:rPr>
            <w:rFonts w:ascii="Arial" w:hAnsi="Arial" w:cs="Arial"/>
          </w:rPr>
          <w:t xml:space="preserve"> (see rationale in SubfunctionInstructionForCreditorAgent) </w:t>
        </w:r>
        <w:r w:rsidRPr="009172E2">
          <w:rPr>
            <w:rFonts w:ascii="Arial" w:hAnsi="Arial" w:cs="Arial"/>
          </w:rPr>
          <w:t xml:space="preserve"> </w:t>
        </w:r>
      </w:ins>
    </w:p>
    <w:p w14:paraId="73D69A24" w14:textId="14EF7022" w:rsidR="00CA0021" w:rsidRDefault="00CA0021" w:rsidP="00CA0021">
      <w:pPr>
        <w:ind w:left="0" w:firstLine="0"/>
        <w:rPr>
          <w:rFonts w:ascii="Arial" w:hAnsi="Arial" w:cs="Arial"/>
        </w:rPr>
      </w:pPr>
    </w:p>
    <w:p w14:paraId="05197D93" w14:textId="77777777" w:rsidR="0027265C" w:rsidRDefault="0027265C" w:rsidP="0027265C"/>
    <w:p w14:paraId="3DF335C9" w14:textId="77777777" w:rsidR="0027265C" w:rsidRDefault="0027265C" w:rsidP="0027265C">
      <w:pPr>
        <w:spacing w:after="95"/>
        <w:ind w:left="419" w:right="157" w:hanging="7"/>
      </w:pPr>
      <w:r>
        <w:rPr>
          <w:rFonts w:ascii="Arial" w:eastAsia="Arial" w:hAnsi="Arial" w:cs="Arial"/>
          <w:b/>
        </w:rPr>
        <w:t xml:space="preserve">Name </w:t>
      </w:r>
    </w:p>
    <w:p w14:paraId="36634181" w14:textId="34C3204C" w:rsidR="0027265C" w:rsidRDefault="0027265C" w:rsidP="0027265C">
      <w:pPr>
        <w:spacing w:after="112" w:line="249" w:lineRule="auto"/>
        <w:ind w:left="849" w:right="15" w:hanging="10"/>
      </w:pPr>
      <w:r>
        <w:rPr>
          <w:rFonts w:ascii="Arial" w:eastAsia="Arial" w:hAnsi="Arial" w:cs="Arial"/>
        </w:rPr>
        <w:t>MT_To_MXInstructionForCreditorAgent</w:t>
      </w:r>
      <w:r w:rsidR="00B313F2">
        <w:rPr>
          <w:rFonts w:ascii="Arial" w:eastAsia="Arial" w:hAnsi="Arial" w:cs="Arial"/>
        </w:rPr>
        <w:t>2</w:t>
      </w:r>
    </w:p>
    <w:p w14:paraId="18D4B168" w14:textId="7C811019" w:rsidR="0027265C" w:rsidRDefault="0027265C" w:rsidP="00CA0021">
      <w:pPr>
        <w:spacing w:after="95"/>
        <w:ind w:right="157"/>
      </w:pPr>
    </w:p>
    <w:p w14:paraId="32A69775" w14:textId="77777777" w:rsidR="0027265C" w:rsidRDefault="0027265C" w:rsidP="0027265C">
      <w:pPr>
        <w:spacing w:after="95"/>
        <w:ind w:left="419" w:right="157" w:hanging="7"/>
      </w:pPr>
      <w:r>
        <w:rPr>
          <w:rFonts w:ascii="Arial" w:eastAsia="Arial" w:hAnsi="Arial" w:cs="Arial"/>
          <w:b/>
        </w:rPr>
        <w:t xml:space="preserve">Format </w:t>
      </w:r>
    </w:p>
    <w:p w14:paraId="3C0D3194" w14:textId="03AC4F99" w:rsidR="0027265C" w:rsidRDefault="0027265C" w:rsidP="0027265C">
      <w:pPr>
        <w:spacing w:after="112" w:line="249" w:lineRule="auto"/>
        <w:ind w:left="849" w:right="15" w:hanging="10"/>
      </w:pPr>
      <w:r>
        <w:rPr>
          <w:rFonts w:ascii="Arial" w:eastAsia="Arial" w:hAnsi="Arial" w:cs="Arial"/>
          <w:b/>
        </w:rPr>
        <w:t>MT_To_MXInstructionForCreditorAgent</w:t>
      </w:r>
      <w:r w:rsidR="00B313F2">
        <w:rPr>
          <w:rFonts w:ascii="Arial" w:eastAsia="Arial" w:hAnsi="Arial" w:cs="Arial"/>
          <w:b/>
        </w:rPr>
        <w:t>2</w:t>
      </w:r>
      <w:r>
        <w:rPr>
          <w:rFonts w:ascii="Arial" w:eastAsia="Arial" w:hAnsi="Arial" w:cs="Arial"/>
          <w:b/>
        </w:rPr>
        <w:t xml:space="preserve"> </w:t>
      </w:r>
      <w:r w:rsidR="00B313F2">
        <w:rPr>
          <w:rFonts w:ascii="Arial" w:eastAsia="Arial" w:hAnsi="Arial" w:cs="Arial"/>
        </w:rPr>
        <w:t xml:space="preserve">(MT72 </w:t>
      </w:r>
      <w:r>
        <w:rPr>
          <w:rFonts w:ascii="Arial" w:eastAsia="Arial" w:hAnsi="Arial" w:cs="Arial"/>
        </w:rPr>
        <w:t xml:space="preserve">;MXInstructionForCreditorAgent )  </w:t>
      </w:r>
    </w:p>
    <w:p w14:paraId="6133DEF1" w14:textId="77777777" w:rsidR="0027265C" w:rsidRDefault="0027265C" w:rsidP="0027265C">
      <w:pPr>
        <w:spacing w:after="95"/>
        <w:ind w:left="859" w:right="157" w:hanging="7"/>
      </w:pPr>
      <w:r>
        <w:rPr>
          <w:rFonts w:ascii="Arial" w:eastAsia="Arial" w:hAnsi="Arial" w:cs="Arial"/>
          <w:b/>
        </w:rPr>
        <w:t xml:space="preserve">Input </w:t>
      </w:r>
    </w:p>
    <w:p w14:paraId="1DFCBE23" w14:textId="2FA16A83" w:rsidR="0027265C" w:rsidRDefault="0027265C" w:rsidP="0027265C">
      <w:pPr>
        <w:spacing w:after="95"/>
        <w:ind w:left="859" w:right="157" w:hanging="7"/>
      </w:pPr>
      <w:r>
        <w:rPr>
          <w:rFonts w:ascii="Arial" w:eastAsia="Arial" w:hAnsi="Arial" w:cs="Arial"/>
          <w:b/>
        </w:rPr>
        <w:t xml:space="preserve">Output  </w:t>
      </w:r>
      <w:r>
        <w:rPr>
          <w:rFonts w:ascii="Arial" w:eastAsia="Arial" w:hAnsi="Arial" w:cs="Arial"/>
        </w:rPr>
        <w:t>MXInstructionForCreditorAgent ty</w:t>
      </w:r>
      <w:r w:rsidR="00B313F2">
        <w:rPr>
          <w:rFonts w:ascii="Arial" w:eastAsia="Arial" w:hAnsi="Arial" w:cs="Arial"/>
        </w:rPr>
        <w:t>ped InstructionForCreditorAgent2</w:t>
      </w:r>
    </w:p>
    <w:p w14:paraId="0416FE7D" w14:textId="77777777" w:rsidR="0027265C" w:rsidRDefault="0027265C" w:rsidP="0027265C">
      <w:pPr>
        <w:spacing w:after="95"/>
        <w:ind w:left="419" w:right="157" w:hanging="7"/>
      </w:pPr>
      <w:r>
        <w:rPr>
          <w:rFonts w:ascii="Arial" w:eastAsia="Arial" w:hAnsi="Arial" w:cs="Arial"/>
          <w:b/>
        </w:rPr>
        <w:t xml:space="preserve">Preconditions </w:t>
      </w:r>
    </w:p>
    <w:p w14:paraId="012DB69D" w14:textId="77777777" w:rsidR="0027265C" w:rsidRDefault="0027265C" w:rsidP="0027265C">
      <w:pPr>
        <w:spacing w:after="101" w:line="259" w:lineRule="auto"/>
        <w:ind w:left="852" w:firstLine="0"/>
      </w:pPr>
    </w:p>
    <w:p w14:paraId="51C35729" w14:textId="77777777" w:rsidR="0027265C" w:rsidRDefault="0027265C" w:rsidP="0027265C">
      <w:pPr>
        <w:spacing w:after="9"/>
        <w:ind w:left="419" w:right="157" w:hanging="7"/>
        <w:rPr>
          <w:rFonts w:ascii="Arial" w:eastAsia="Arial" w:hAnsi="Arial" w:cs="Arial"/>
          <w:b/>
        </w:rPr>
      </w:pPr>
      <w:r>
        <w:rPr>
          <w:rFonts w:ascii="Arial" w:eastAsia="Arial" w:hAnsi="Arial" w:cs="Arial"/>
          <w:b/>
        </w:rPr>
        <w:t xml:space="preserve">Formal description </w:t>
      </w:r>
    </w:p>
    <w:p w14:paraId="4DF3AD97" w14:textId="77777777" w:rsidR="0027265C" w:rsidRDefault="0027265C" w:rsidP="0027265C">
      <w:pPr>
        <w:spacing w:after="9"/>
        <w:ind w:left="419" w:right="157" w:hanging="7"/>
        <w:rPr>
          <w:rFonts w:ascii="Arial" w:eastAsia="Arial" w:hAnsi="Arial" w:cs="Arial"/>
          <w:b/>
        </w:rPr>
      </w:pPr>
    </w:p>
    <w:p w14:paraId="18575C2A" w14:textId="77777777" w:rsidR="0027265C" w:rsidRPr="00FC50E7" w:rsidRDefault="0027265C" w:rsidP="0027265C">
      <w:pPr>
        <w:spacing w:after="9"/>
        <w:ind w:left="419" w:right="157" w:hanging="7"/>
        <w:rPr>
          <w:rFonts w:eastAsia="Arial"/>
          <w:b/>
        </w:rPr>
      </w:pPr>
      <w:r w:rsidRPr="00FC50E7">
        <w:rPr>
          <w:rFonts w:eastAsia="Arial"/>
          <w:b/>
        </w:rPr>
        <w:t xml:space="preserve">/* Local variables </w:t>
      </w:r>
    </w:p>
    <w:p w14:paraId="6A7776B8" w14:textId="77777777" w:rsidR="0027265C" w:rsidRPr="00FC50E7" w:rsidRDefault="0027265C" w:rsidP="0027265C">
      <w:pPr>
        <w:spacing w:after="9"/>
        <w:ind w:left="419" w:right="157" w:hanging="7"/>
        <w:rPr>
          <w:rFonts w:eastAsia="Arial"/>
        </w:rPr>
      </w:pPr>
      <w:r w:rsidRPr="00FC50E7">
        <w:t>ConfigIndicator</w:t>
      </w:r>
      <w:r w:rsidRPr="00FC50E7">
        <w:rPr>
          <w:rFonts w:eastAsia="Arial"/>
        </w:rPr>
        <w:t xml:space="preserve"> is a string</w:t>
      </w:r>
    </w:p>
    <w:p w14:paraId="04126B48" w14:textId="26CB813B" w:rsidR="0027265C" w:rsidRPr="00FC50E7" w:rsidRDefault="00D3540C" w:rsidP="0027265C">
      <w:pPr>
        <w:spacing w:after="9"/>
        <w:ind w:left="419" w:right="157" w:hanging="7"/>
        <w:rPr>
          <w:rFonts w:eastAsia="Arial"/>
        </w:rPr>
      </w:pPr>
      <w:r w:rsidRPr="00FC50E7">
        <w:rPr>
          <w:rFonts w:eastAsia="Arial"/>
        </w:rPr>
        <w:t xml:space="preserve">MXText, </w:t>
      </w:r>
      <w:r w:rsidR="0027265C" w:rsidRPr="00FC50E7">
        <w:rPr>
          <w:rFonts w:eastAsia="Arial"/>
        </w:rPr>
        <w:t>MX</w:t>
      </w:r>
      <w:r w:rsidR="0080427B" w:rsidRPr="00FC50E7">
        <w:rPr>
          <w:rFonts w:eastAsia="Arial"/>
        </w:rPr>
        <w:t>ACC</w:t>
      </w:r>
      <w:r w:rsidR="0027265C" w:rsidRPr="00FC50E7">
        <w:rPr>
          <w:rFonts w:eastAsia="Arial"/>
        </w:rPr>
        <w:t>Text</w:t>
      </w:r>
      <w:ins w:id="1303" w:author="BOUVY Martine" w:date="2021-12-09T10:31:00Z">
        <w:r w:rsidR="00A62E25">
          <w:rPr>
            <w:rFonts w:eastAsia="Arial"/>
          </w:rPr>
          <w:t>, MXUDLCText</w:t>
        </w:r>
      </w:ins>
      <w:r w:rsidR="0027265C" w:rsidRPr="00FC50E7">
        <w:rPr>
          <w:rFonts w:eastAsia="Arial"/>
        </w:rPr>
        <w:t xml:space="preserve"> is a string</w:t>
      </w:r>
    </w:p>
    <w:p w14:paraId="51E7A482" w14:textId="2C2874C9" w:rsidR="006344F3" w:rsidRPr="00FC50E7" w:rsidRDefault="006344F3" w:rsidP="0027265C">
      <w:pPr>
        <w:spacing w:after="9"/>
        <w:ind w:left="419" w:right="157" w:hanging="7"/>
        <w:rPr>
          <w:rFonts w:eastAsia="Arial"/>
        </w:rPr>
      </w:pPr>
      <w:r w:rsidRPr="00FC50E7">
        <w:rPr>
          <w:rFonts w:eastAsia="Arial"/>
        </w:rPr>
        <w:t>MXInstructionInformation is a string</w:t>
      </w:r>
    </w:p>
    <w:p w14:paraId="5BCAA770" w14:textId="23C93B00" w:rsidR="00634520" w:rsidRPr="00FC50E7" w:rsidRDefault="00634520" w:rsidP="0027265C">
      <w:pPr>
        <w:spacing w:after="9"/>
        <w:ind w:left="419" w:right="157" w:hanging="7"/>
        <w:rPr>
          <w:rFonts w:eastAsia="Arial"/>
        </w:rPr>
      </w:pPr>
      <w:r w:rsidRPr="00FC50E7">
        <w:rPr>
          <w:rFonts w:eastAsia="Arial"/>
        </w:rPr>
        <w:t xml:space="preserve">First is a </w:t>
      </w:r>
      <w:r w:rsidR="006344F3" w:rsidRPr="00FC50E7">
        <w:rPr>
          <w:rFonts w:eastAsia="Arial"/>
        </w:rPr>
        <w:t>Boolean</w:t>
      </w:r>
    </w:p>
    <w:p w14:paraId="638E5145" w14:textId="42E2B139" w:rsidR="006344F3" w:rsidRPr="00FC50E7" w:rsidRDefault="006344F3" w:rsidP="0027265C">
      <w:pPr>
        <w:spacing w:after="9"/>
        <w:ind w:left="419" w:right="157" w:hanging="7"/>
        <w:rPr>
          <w:rFonts w:eastAsia="Arial"/>
        </w:rPr>
      </w:pPr>
      <w:r w:rsidRPr="00FC50E7">
        <w:rPr>
          <w:rFonts w:eastAsia="Arial"/>
        </w:rPr>
        <w:t>RemainingLength</w:t>
      </w:r>
      <w:r w:rsidR="00AB1FD1" w:rsidRPr="00FC50E7">
        <w:rPr>
          <w:rFonts w:eastAsia="Arial"/>
        </w:rPr>
        <w:t xml:space="preserve">, </w:t>
      </w:r>
      <w:r w:rsidR="00AB1FD1" w:rsidRPr="00FC50E7">
        <w:t>RemainingLength1, RemainingLength2</w:t>
      </w:r>
      <w:r w:rsidRPr="00FC50E7">
        <w:rPr>
          <w:rFonts w:eastAsia="Arial"/>
        </w:rPr>
        <w:t xml:space="preserve"> : integer</w:t>
      </w:r>
    </w:p>
    <w:p w14:paraId="48D94D51" w14:textId="77777777" w:rsidR="0027265C" w:rsidRPr="00FC50E7" w:rsidRDefault="0027265C" w:rsidP="0027265C">
      <w:pPr>
        <w:spacing w:after="9"/>
        <w:ind w:right="157"/>
        <w:rPr>
          <w:rFonts w:eastAsia="Arial"/>
        </w:rPr>
      </w:pPr>
    </w:p>
    <w:p w14:paraId="53780686" w14:textId="126FD37C" w:rsidR="0027265C" w:rsidRPr="00FC50E7" w:rsidRDefault="0027265C" w:rsidP="0027265C">
      <w:pPr>
        <w:spacing w:after="9"/>
        <w:ind w:left="419" w:right="157" w:hanging="7"/>
        <w:rPr>
          <w:rFonts w:eastAsia="Arial"/>
        </w:rPr>
      </w:pPr>
      <w:r w:rsidRPr="00FC50E7">
        <w:rPr>
          <w:rFonts w:eastAsia="Arial"/>
        </w:rPr>
        <w:t>*/</w:t>
      </w:r>
    </w:p>
    <w:p w14:paraId="6710F43E" w14:textId="3A1C9B6D" w:rsidR="004875E1" w:rsidRPr="00FC50E7" w:rsidRDefault="004875E1" w:rsidP="0027265C">
      <w:pPr>
        <w:spacing w:after="9"/>
        <w:ind w:left="419" w:right="157" w:hanging="7"/>
        <w:rPr>
          <w:rFonts w:eastAsia="Arial"/>
        </w:rPr>
      </w:pPr>
    </w:p>
    <w:p w14:paraId="76836EDA" w14:textId="6542977F" w:rsidR="004875E1" w:rsidRPr="00FC50E7" w:rsidRDefault="004875E1" w:rsidP="0027265C">
      <w:pPr>
        <w:spacing w:after="9"/>
        <w:ind w:left="419" w:right="157" w:hanging="7"/>
        <w:rPr>
          <w:rFonts w:eastAsia="Arial"/>
        </w:rPr>
      </w:pPr>
      <w:r w:rsidRPr="00FC50E7">
        <w:rPr>
          <w:rFonts w:eastAsia="Arial"/>
        </w:rPr>
        <w:t>First = “</w:t>
      </w:r>
      <w:r w:rsidR="00176310" w:rsidRPr="00FC50E7">
        <w:rPr>
          <w:rFonts w:eastAsia="Arial"/>
        </w:rPr>
        <w:t>true</w:t>
      </w:r>
      <w:r w:rsidRPr="00FC50E7">
        <w:rPr>
          <w:rFonts w:eastAsia="Arial"/>
        </w:rPr>
        <w:t>”</w:t>
      </w:r>
    </w:p>
    <w:p w14:paraId="7230475C" w14:textId="2AE4377C" w:rsidR="0027265C" w:rsidRPr="00FC50E7" w:rsidRDefault="0027265C" w:rsidP="0027265C">
      <w:pPr>
        <w:spacing w:after="9"/>
        <w:ind w:left="419" w:right="157" w:firstLine="301"/>
      </w:pPr>
    </w:p>
    <w:p w14:paraId="10315775" w14:textId="3A921B45" w:rsidR="00712C96" w:rsidRPr="00FC50E7" w:rsidRDefault="00712C96" w:rsidP="0027265C">
      <w:pPr>
        <w:spacing w:after="9"/>
        <w:ind w:left="419" w:right="157" w:firstLine="301"/>
      </w:pPr>
      <w:r w:rsidRPr="00FC50E7">
        <w:t xml:space="preserve"> /* Extract information following the code */</w:t>
      </w:r>
    </w:p>
    <w:p w14:paraId="122D06F4" w14:textId="77777777" w:rsidR="00712C96" w:rsidRPr="00FC50E7" w:rsidRDefault="00712C96" w:rsidP="0027265C">
      <w:pPr>
        <w:spacing w:after="9"/>
        <w:ind w:left="419" w:right="157" w:firstLine="301"/>
      </w:pPr>
    </w:p>
    <w:p w14:paraId="45ACB656" w14:textId="2A17B80D" w:rsidR="002A242D" w:rsidRPr="00E474A0" w:rsidRDefault="002A242D" w:rsidP="0027265C">
      <w:pPr>
        <w:spacing w:after="9"/>
        <w:ind w:left="419" w:right="157" w:firstLine="301"/>
      </w:pPr>
      <w:r w:rsidRPr="00E474A0">
        <w:rPr>
          <w:rFonts w:eastAsia="Arial"/>
          <w:b/>
        </w:rPr>
        <w:t>IF</w:t>
      </w:r>
      <w:r w:rsidRPr="00E474A0">
        <w:rPr>
          <w:rFonts w:eastAsia="Arial"/>
        </w:rPr>
        <w:t xml:space="preserve"> </w:t>
      </w:r>
      <w:r w:rsidRPr="009860F6">
        <w:rPr>
          <w:b/>
        </w:rPr>
        <w:t>IsPresentPattern</w:t>
      </w:r>
      <w:r w:rsidRPr="00E474A0">
        <w:t xml:space="preserve">(MT72, "/ACC/") THEN </w:t>
      </w:r>
    </w:p>
    <w:p w14:paraId="13E18541" w14:textId="14AF94DB" w:rsidR="002A242D" w:rsidRPr="00E474A0" w:rsidRDefault="002A242D" w:rsidP="002A242D">
      <w:pPr>
        <w:spacing w:after="9"/>
        <w:ind w:left="419" w:right="157" w:hanging="7"/>
      </w:pPr>
      <w:r w:rsidRPr="00FC50E7">
        <w:t xml:space="preserve">       </w:t>
      </w:r>
      <w:r w:rsidRPr="00F04A85">
        <w:rPr>
          <w:b/>
          <w:bCs/>
        </w:rPr>
        <w:t>MT72_To_MXText</w:t>
      </w:r>
      <w:r w:rsidRPr="00E474A0">
        <w:t>(MT72,”/ACC/”,205;MX</w:t>
      </w:r>
      <w:r w:rsidR="0080427B" w:rsidRPr="00FC50E7">
        <w:t>ACC</w:t>
      </w:r>
      <w:r w:rsidRPr="00E474A0">
        <w:t>Text)</w:t>
      </w:r>
    </w:p>
    <w:p w14:paraId="64F43944" w14:textId="62B8EB3C" w:rsidR="002A242D" w:rsidRDefault="002A242D" w:rsidP="0027265C">
      <w:pPr>
        <w:spacing w:after="9"/>
        <w:ind w:left="419" w:right="157" w:firstLine="301"/>
        <w:rPr>
          <w:ins w:id="1304" w:author="BOUVY Martine" w:date="2021-12-09T10:31:00Z"/>
          <w:b/>
        </w:rPr>
      </w:pPr>
      <w:r w:rsidRPr="00E474A0">
        <w:rPr>
          <w:b/>
        </w:rPr>
        <w:t>ENDIF</w:t>
      </w:r>
    </w:p>
    <w:p w14:paraId="6B25441F" w14:textId="0FB3459C" w:rsidR="00A62E25" w:rsidRDefault="00A62E25" w:rsidP="0027265C">
      <w:pPr>
        <w:spacing w:after="9"/>
        <w:ind w:left="419" w:right="157" w:firstLine="301"/>
        <w:rPr>
          <w:ins w:id="1305" w:author="BOUVY Martine" w:date="2021-12-09T10:31:00Z"/>
          <w:b/>
        </w:rPr>
      </w:pPr>
    </w:p>
    <w:p w14:paraId="7E9DC905" w14:textId="2605E402" w:rsidR="00A62E25" w:rsidRPr="00E474A0" w:rsidRDefault="00A62E25" w:rsidP="00A62E25">
      <w:pPr>
        <w:spacing w:after="9"/>
        <w:ind w:left="419" w:right="157" w:firstLine="301"/>
        <w:rPr>
          <w:ins w:id="1306" w:author="BOUVY Martine" w:date="2021-12-09T10:31:00Z"/>
        </w:rPr>
      </w:pPr>
      <w:ins w:id="1307" w:author="BOUVY Martine" w:date="2021-12-09T10:31:00Z">
        <w:r w:rsidRPr="00E474A0">
          <w:rPr>
            <w:rFonts w:eastAsia="Arial"/>
            <w:b/>
          </w:rPr>
          <w:t>IF</w:t>
        </w:r>
        <w:r w:rsidRPr="00E474A0">
          <w:rPr>
            <w:rFonts w:eastAsia="Arial"/>
          </w:rPr>
          <w:t xml:space="preserve"> </w:t>
        </w:r>
        <w:r w:rsidRPr="009860F6">
          <w:rPr>
            <w:b/>
          </w:rPr>
          <w:t>IsPresentPattern</w:t>
        </w:r>
        <w:r w:rsidRPr="00E474A0">
          <w:t>(MT72, "/</w:t>
        </w:r>
      </w:ins>
      <w:ins w:id="1308" w:author="BOUVY Martine" w:date="2021-12-09T10:32:00Z">
        <w:r>
          <w:t>UDLC</w:t>
        </w:r>
      </w:ins>
      <w:ins w:id="1309" w:author="BOUVY Martine" w:date="2021-12-09T10:31:00Z">
        <w:r w:rsidRPr="00E474A0">
          <w:t xml:space="preserve">/") THEN </w:t>
        </w:r>
      </w:ins>
    </w:p>
    <w:p w14:paraId="0635C120" w14:textId="1ED7E736" w:rsidR="00A62E25" w:rsidRPr="00E474A0" w:rsidRDefault="00A62E25" w:rsidP="00A62E25">
      <w:pPr>
        <w:spacing w:after="9"/>
        <w:ind w:left="419" w:right="157" w:hanging="7"/>
        <w:rPr>
          <w:ins w:id="1310" w:author="BOUVY Martine" w:date="2021-12-09T10:31:00Z"/>
        </w:rPr>
      </w:pPr>
      <w:ins w:id="1311" w:author="BOUVY Martine" w:date="2021-12-09T10:31:00Z">
        <w:r w:rsidRPr="00FC50E7">
          <w:t xml:space="preserve">       </w:t>
        </w:r>
        <w:r w:rsidRPr="00F04A85">
          <w:rPr>
            <w:b/>
            <w:bCs/>
          </w:rPr>
          <w:t>MT72_To_MXText</w:t>
        </w:r>
        <w:r w:rsidRPr="00E474A0">
          <w:t>(MT72,”/</w:t>
        </w:r>
      </w:ins>
      <w:ins w:id="1312" w:author="BOUVY Martine" w:date="2021-12-09T10:32:00Z">
        <w:r>
          <w:t>UDLC</w:t>
        </w:r>
      </w:ins>
      <w:ins w:id="1313" w:author="BOUVY Martine" w:date="2021-12-09T10:31:00Z">
        <w:r w:rsidRPr="00E474A0">
          <w:t>/”,20</w:t>
        </w:r>
      </w:ins>
      <w:ins w:id="1314" w:author="BOUVY Martine" w:date="2021-12-09T10:32:00Z">
        <w:r>
          <w:t>4</w:t>
        </w:r>
      </w:ins>
      <w:ins w:id="1315" w:author="BOUVY Martine" w:date="2021-12-09T10:31:00Z">
        <w:r w:rsidRPr="00E474A0">
          <w:t>;MX</w:t>
        </w:r>
      </w:ins>
      <w:ins w:id="1316" w:author="BOUVY Martine" w:date="2021-12-09T10:36:00Z">
        <w:r w:rsidR="00930E46">
          <w:t>UDLC</w:t>
        </w:r>
      </w:ins>
      <w:ins w:id="1317" w:author="BOUVY Martine" w:date="2021-12-09T10:31:00Z">
        <w:r w:rsidRPr="00E474A0">
          <w:t>Text)</w:t>
        </w:r>
      </w:ins>
    </w:p>
    <w:p w14:paraId="573EA949" w14:textId="77777777" w:rsidR="00A62E25" w:rsidRPr="00FC50E7" w:rsidRDefault="00A62E25" w:rsidP="00A62E25">
      <w:pPr>
        <w:spacing w:after="9"/>
        <w:ind w:left="419" w:right="157" w:firstLine="301"/>
        <w:rPr>
          <w:ins w:id="1318" w:author="BOUVY Martine" w:date="2021-12-09T10:31:00Z"/>
          <w:b/>
        </w:rPr>
      </w:pPr>
      <w:ins w:id="1319" w:author="BOUVY Martine" w:date="2021-12-09T10:31:00Z">
        <w:r w:rsidRPr="00E474A0">
          <w:rPr>
            <w:b/>
          </w:rPr>
          <w:t>ENDIF</w:t>
        </w:r>
      </w:ins>
    </w:p>
    <w:p w14:paraId="6B823E52" w14:textId="77777777" w:rsidR="00A62E25" w:rsidRPr="00FC50E7" w:rsidRDefault="00A62E25" w:rsidP="0027265C">
      <w:pPr>
        <w:spacing w:after="9"/>
        <w:ind w:left="419" w:right="157" w:firstLine="301"/>
        <w:rPr>
          <w:b/>
        </w:rPr>
      </w:pPr>
    </w:p>
    <w:p w14:paraId="67D83689" w14:textId="35343F28" w:rsidR="00DD5981" w:rsidRPr="00FC50E7" w:rsidRDefault="00DD5981" w:rsidP="0027265C">
      <w:pPr>
        <w:spacing w:after="9"/>
        <w:ind w:left="419" w:right="157" w:firstLine="301"/>
        <w:rPr>
          <w:b/>
        </w:rPr>
      </w:pPr>
    </w:p>
    <w:p w14:paraId="0EA9705F" w14:textId="34660BD2" w:rsidR="0027265C" w:rsidRDefault="00930E46" w:rsidP="0027265C">
      <w:pPr>
        <w:spacing w:after="9"/>
        <w:ind w:left="419" w:right="157" w:hanging="7"/>
        <w:rPr>
          <w:ins w:id="1320" w:author="BOUVY Martine" w:date="2021-12-09T10:38:00Z"/>
        </w:rPr>
      </w:pPr>
      <w:ins w:id="1321" w:author="BOUVY Martine" w:date="2021-12-09T10:38:00Z">
        <w:r>
          <w:rPr>
            <w:b/>
            <w:bCs/>
          </w:rPr>
          <w:t xml:space="preserve">IF </w:t>
        </w:r>
        <w:r w:rsidRPr="00930E46">
          <w:rPr>
            <w:b/>
            <w:bCs/>
          </w:rPr>
          <w:t>Length</w:t>
        </w:r>
        <w:r>
          <w:t>(</w:t>
        </w:r>
        <w:r w:rsidRPr="00E474A0">
          <w:t>MX</w:t>
        </w:r>
        <w:r>
          <w:t>UDLC</w:t>
        </w:r>
        <w:r w:rsidRPr="00E474A0">
          <w:t>Text</w:t>
        </w:r>
        <w:r>
          <w:t>)= 0</w:t>
        </w:r>
        <w:r w:rsidRPr="00E474A0">
          <w:t xml:space="preserve"> </w:t>
        </w:r>
        <w:r w:rsidRPr="00FC50E7">
          <w:t xml:space="preserve"> </w:t>
        </w:r>
        <w:r>
          <w:t xml:space="preserve">THEN </w:t>
        </w:r>
      </w:ins>
    </w:p>
    <w:p w14:paraId="411E05D7" w14:textId="37D2F1EE" w:rsidR="00930E46" w:rsidRDefault="00930E46" w:rsidP="0027265C">
      <w:pPr>
        <w:spacing w:after="9"/>
        <w:ind w:left="419" w:right="157" w:hanging="7"/>
        <w:rPr>
          <w:ins w:id="1322" w:author="BOUVY Martine" w:date="2021-12-09T10:38:00Z"/>
          <w:rFonts w:eastAsia="Arial"/>
        </w:rPr>
      </w:pPr>
    </w:p>
    <w:p w14:paraId="329815B9" w14:textId="0F862104" w:rsidR="00930E46" w:rsidRPr="00930E46" w:rsidRDefault="00930E46" w:rsidP="0027265C">
      <w:pPr>
        <w:spacing w:after="9"/>
        <w:ind w:left="419" w:right="157" w:hanging="7"/>
        <w:rPr>
          <w:rFonts w:eastAsia="Arial"/>
          <w:b/>
          <w:bCs/>
        </w:rPr>
      </w:pPr>
      <w:ins w:id="1323" w:author="BOUVY Martine" w:date="2021-12-09T10:38:00Z">
        <w:r w:rsidRPr="00930E46">
          <w:rPr>
            <w:rFonts w:eastAsia="Arial"/>
            <w:b/>
            <w:bCs/>
          </w:rPr>
          <w:t>{</w:t>
        </w:r>
      </w:ins>
    </w:p>
    <w:p w14:paraId="1548AA55" w14:textId="201B6CA8" w:rsidR="0027265C" w:rsidRPr="00FC50E7" w:rsidRDefault="00930E46" w:rsidP="0027265C">
      <w:pPr>
        <w:spacing w:after="9"/>
        <w:ind w:left="419" w:right="157" w:hanging="7"/>
        <w:rPr>
          <w:b/>
        </w:rPr>
      </w:pPr>
      <w:r>
        <w:rPr>
          <w:rFonts w:eastAsia="Arial"/>
          <w:b/>
        </w:rPr>
        <w:t xml:space="preserve"> </w:t>
      </w:r>
      <w:r w:rsidR="0027265C" w:rsidRPr="00E474A0">
        <w:rPr>
          <w:rFonts w:eastAsia="Arial"/>
          <w:b/>
        </w:rPr>
        <w:t>IF</w:t>
      </w:r>
      <w:r w:rsidR="0027265C" w:rsidRPr="00E474A0">
        <w:rPr>
          <w:rFonts w:eastAsia="Arial"/>
        </w:rPr>
        <w:t xml:space="preserve"> </w:t>
      </w:r>
      <w:r w:rsidR="009860F6" w:rsidRPr="009860F6">
        <w:rPr>
          <w:b/>
        </w:rPr>
        <w:t>Length</w:t>
      </w:r>
      <w:r w:rsidR="002A242D" w:rsidRPr="00E474A0">
        <w:t>(MX</w:t>
      </w:r>
      <w:r w:rsidR="0080427B" w:rsidRPr="00FC50E7">
        <w:t>ACC</w:t>
      </w:r>
      <w:r w:rsidR="002A242D" w:rsidRPr="00E474A0">
        <w:t>Text) &gt; 0</w:t>
      </w:r>
      <w:r>
        <w:t xml:space="preserve"> </w:t>
      </w:r>
      <w:r w:rsidR="0027265C" w:rsidRPr="009860F6">
        <w:t>THEN</w:t>
      </w:r>
    </w:p>
    <w:p w14:paraId="1FBB2CBD" w14:textId="77777777" w:rsidR="0027265C" w:rsidRPr="00FC50E7" w:rsidRDefault="0027265C" w:rsidP="0027265C">
      <w:pPr>
        <w:spacing w:after="9"/>
        <w:ind w:left="419" w:right="157" w:hanging="7"/>
      </w:pPr>
    </w:p>
    <w:p w14:paraId="2D92DE7E" w14:textId="77777777" w:rsidR="00163D8B" w:rsidRPr="00FC50E7" w:rsidRDefault="0027265C" w:rsidP="00E474A0">
      <w:pPr>
        <w:spacing w:after="9"/>
        <w:ind w:right="157"/>
      </w:pPr>
      <w:r w:rsidRPr="00FC50E7">
        <w:rPr>
          <w:b/>
        </w:rPr>
        <w:t>IF</w:t>
      </w:r>
      <w:r w:rsidRPr="00FC50E7">
        <w:t xml:space="preserve">  </w:t>
      </w:r>
      <w:r w:rsidR="00C12FAC" w:rsidRPr="00E474A0">
        <w:rPr>
          <w:b/>
        </w:rPr>
        <w:t>IsPresentPattern</w:t>
      </w:r>
      <w:r w:rsidR="00C12FAC" w:rsidRPr="00FC50E7">
        <w:t xml:space="preserve">(MT72, "/PHONBEN/") OR </w:t>
      </w:r>
      <w:r w:rsidR="00C12FAC" w:rsidRPr="00E474A0">
        <w:rPr>
          <w:b/>
        </w:rPr>
        <w:t>IsPresentPattern</w:t>
      </w:r>
      <w:r w:rsidR="00C12FAC" w:rsidRPr="00FC50E7">
        <w:t xml:space="preserve">(MT72, "/TELEBEN/") </w:t>
      </w:r>
      <w:r w:rsidRPr="00FC50E7">
        <w:t xml:space="preserve">THEN </w:t>
      </w:r>
    </w:p>
    <w:p w14:paraId="6AB0086D" w14:textId="4CE20F8D" w:rsidR="0027265C" w:rsidRPr="00FC50E7" w:rsidRDefault="00163D8B" w:rsidP="00E474A0">
      <w:pPr>
        <w:spacing w:after="9"/>
        <w:ind w:right="157"/>
      </w:pPr>
      <w:r w:rsidRPr="00FC50E7">
        <w:rPr>
          <w:b/>
        </w:rPr>
        <w:t xml:space="preserve">            </w:t>
      </w:r>
      <w:r w:rsidR="0027265C" w:rsidRPr="00FC50E7">
        <w:t>ConfigIndicator = “ACCCode”</w:t>
      </w:r>
    </w:p>
    <w:p w14:paraId="7E403F85" w14:textId="77777777" w:rsidR="0027265C" w:rsidRPr="00FC50E7" w:rsidRDefault="0027265C" w:rsidP="0027265C">
      <w:pPr>
        <w:spacing w:after="9"/>
        <w:ind w:left="419" w:right="157" w:firstLine="301"/>
        <w:rPr>
          <w:b/>
        </w:rPr>
      </w:pPr>
    </w:p>
    <w:p w14:paraId="01D1D02D" w14:textId="27A066D4" w:rsidR="0027265C" w:rsidRPr="00FC50E7" w:rsidRDefault="00FC50E7" w:rsidP="0027265C">
      <w:pPr>
        <w:spacing w:after="9"/>
        <w:ind w:left="419" w:right="157" w:firstLine="301"/>
        <w:rPr>
          <w:rFonts w:eastAsia="Arial"/>
        </w:rPr>
      </w:pPr>
      <w:r>
        <w:rPr>
          <w:rFonts w:eastAsia="Arial"/>
          <w:b/>
        </w:rPr>
        <w:t xml:space="preserve"> </w:t>
      </w:r>
      <w:r w:rsidR="0027265C" w:rsidRPr="00FC50E7">
        <w:rPr>
          <w:rFonts w:eastAsia="Arial"/>
          <w:b/>
        </w:rPr>
        <w:t>ELSE</w:t>
      </w:r>
      <w:r w:rsidR="0027265C" w:rsidRPr="00FC50E7">
        <w:rPr>
          <w:rFonts w:eastAsia="Arial"/>
        </w:rPr>
        <w:t xml:space="preserve"> </w:t>
      </w:r>
    </w:p>
    <w:p w14:paraId="692BEF64" w14:textId="5C1FA033" w:rsidR="0027265C" w:rsidRPr="00FC50E7" w:rsidRDefault="0027265C" w:rsidP="0027265C">
      <w:pPr>
        <w:spacing w:after="9"/>
        <w:ind w:left="1139" w:right="157" w:firstLine="301"/>
      </w:pPr>
      <w:r w:rsidRPr="00FC50E7">
        <w:t>ConfigIndicator = “ACCOnly”</w:t>
      </w:r>
    </w:p>
    <w:p w14:paraId="4451B1FF" w14:textId="77777777" w:rsidR="00C12FAC" w:rsidRPr="00FC50E7" w:rsidRDefault="00C12FAC" w:rsidP="0027265C">
      <w:pPr>
        <w:spacing w:after="9"/>
        <w:ind w:left="1139" w:right="157" w:firstLine="301"/>
      </w:pPr>
    </w:p>
    <w:p w14:paraId="558BAD24" w14:textId="07536575" w:rsidR="0027265C" w:rsidRPr="00E474A0" w:rsidRDefault="00FC50E7" w:rsidP="0027265C">
      <w:pPr>
        <w:spacing w:after="9"/>
        <w:ind w:left="419" w:right="157" w:firstLine="301"/>
        <w:rPr>
          <w:b/>
        </w:rPr>
      </w:pPr>
      <w:r>
        <w:t xml:space="preserve"> </w:t>
      </w:r>
      <w:r w:rsidR="00C12FAC" w:rsidRPr="00E474A0">
        <w:rPr>
          <w:b/>
        </w:rPr>
        <w:t>ENDIF</w:t>
      </w:r>
    </w:p>
    <w:p w14:paraId="72F34AC8" w14:textId="77777777" w:rsidR="00C12FAC" w:rsidRPr="00FC50E7" w:rsidRDefault="00C12FAC" w:rsidP="0027265C">
      <w:pPr>
        <w:spacing w:after="9"/>
        <w:ind w:left="419" w:right="157" w:firstLine="301"/>
      </w:pPr>
    </w:p>
    <w:p w14:paraId="6A7E1870" w14:textId="77777777" w:rsidR="0027265C" w:rsidRPr="00FC50E7" w:rsidRDefault="0027265C" w:rsidP="0027265C">
      <w:pPr>
        <w:spacing w:after="9"/>
        <w:ind w:left="419" w:right="157" w:firstLine="7"/>
        <w:rPr>
          <w:b/>
        </w:rPr>
      </w:pPr>
      <w:r w:rsidRPr="00FC50E7">
        <w:rPr>
          <w:b/>
        </w:rPr>
        <w:t xml:space="preserve">ELSE </w:t>
      </w:r>
    </w:p>
    <w:p w14:paraId="027C8324" w14:textId="43E8EB85" w:rsidR="0027265C" w:rsidRPr="00FC50E7" w:rsidRDefault="00C12FAC" w:rsidP="0027265C">
      <w:pPr>
        <w:spacing w:after="9"/>
        <w:ind w:left="419" w:right="157" w:firstLine="301"/>
      </w:pPr>
      <w:r w:rsidRPr="00FC50E7">
        <w:tab/>
      </w:r>
      <w:r w:rsidRPr="00E474A0">
        <w:rPr>
          <w:b/>
        </w:rPr>
        <w:t>IF</w:t>
      </w:r>
      <w:r w:rsidRPr="00FC50E7">
        <w:t xml:space="preserve"> </w:t>
      </w:r>
      <w:r w:rsidRPr="009860F6">
        <w:rPr>
          <w:b/>
        </w:rPr>
        <w:t>I</w:t>
      </w:r>
      <w:r w:rsidRPr="00E474A0">
        <w:rPr>
          <w:b/>
        </w:rPr>
        <w:t>sPresentPattern</w:t>
      </w:r>
      <w:r w:rsidRPr="00FC50E7">
        <w:t xml:space="preserve">(MT72, "/PHONBEN/") OR </w:t>
      </w:r>
      <w:r w:rsidR="00104907" w:rsidRPr="00FC50E7">
        <w:t xml:space="preserve"> </w:t>
      </w:r>
      <w:r w:rsidRPr="00E474A0">
        <w:rPr>
          <w:b/>
        </w:rPr>
        <w:t>IsPresentPattern</w:t>
      </w:r>
      <w:r w:rsidRPr="00FC50E7">
        <w:t xml:space="preserve">(MT72, "/TELEBEN/")      </w:t>
      </w:r>
      <w:r w:rsidR="0027265C" w:rsidRPr="00FC50E7">
        <w:t xml:space="preserve">THEN </w:t>
      </w:r>
    </w:p>
    <w:p w14:paraId="7DBFB89E" w14:textId="3F8C2E63" w:rsidR="0027265C" w:rsidRPr="00FC50E7" w:rsidRDefault="00C12FAC" w:rsidP="00E474A0">
      <w:pPr>
        <w:spacing w:after="9"/>
        <w:ind w:right="157"/>
      </w:pPr>
      <w:r w:rsidRPr="00FC50E7">
        <w:t xml:space="preserve">           </w:t>
      </w:r>
      <w:r w:rsidR="0027265C" w:rsidRPr="00FC50E7">
        <w:t>ConfigIndicator = “CodeOnly”</w:t>
      </w:r>
    </w:p>
    <w:p w14:paraId="2F71F159" w14:textId="039F8E35" w:rsidR="00C12FAC" w:rsidRPr="00FC50E7" w:rsidRDefault="00C12FAC" w:rsidP="0027265C">
      <w:pPr>
        <w:spacing w:after="9"/>
        <w:ind w:left="1859" w:right="157" w:firstLine="301"/>
      </w:pPr>
    </w:p>
    <w:p w14:paraId="3F1A7C9D" w14:textId="6D6322EB" w:rsidR="0027265C" w:rsidRPr="00FC50E7" w:rsidRDefault="0027265C" w:rsidP="0027265C">
      <w:pPr>
        <w:spacing w:after="9"/>
        <w:ind w:left="419" w:right="157" w:firstLine="301"/>
        <w:rPr>
          <w:b/>
        </w:rPr>
      </w:pPr>
      <w:r w:rsidRPr="00E474A0">
        <w:rPr>
          <w:b/>
        </w:rPr>
        <w:t xml:space="preserve"> </w:t>
      </w:r>
      <w:r w:rsidR="00FC50E7">
        <w:rPr>
          <w:b/>
        </w:rPr>
        <w:t xml:space="preserve">      </w:t>
      </w:r>
      <w:r w:rsidR="00FA2E16" w:rsidRPr="00FC50E7">
        <w:rPr>
          <w:b/>
        </w:rPr>
        <w:t>ELSE</w:t>
      </w:r>
    </w:p>
    <w:p w14:paraId="2C134CEF" w14:textId="7C5EF653" w:rsidR="00FA2E16" w:rsidRPr="00E474A0" w:rsidRDefault="00FA2E16" w:rsidP="0027265C">
      <w:pPr>
        <w:spacing w:after="9"/>
        <w:ind w:left="419" w:right="157" w:firstLine="301"/>
      </w:pPr>
      <w:r w:rsidRPr="00E474A0">
        <w:t xml:space="preserve">                 /* Nothing to translate */</w:t>
      </w:r>
    </w:p>
    <w:p w14:paraId="10B54FB9" w14:textId="0C2FCD7B" w:rsidR="00FA2E16" w:rsidRPr="00E474A0" w:rsidRDefault="00FA2E16" w:rsidP="0027265C">
      <w:pPr>
        <w:spacing w:after="9"/>
        <w:ind w:left="419" w:right="157" w:firstLine="301"/>
      </w:pPr>
      <w:r w:rsidRPr="00E474A0">
        <w:t xml:space="preserve">                  EXIT Function </w:t>
      </w:r>
    </w:p>
    <w:p w14:paraId="20EAAE58" w14:textId="5277D67E" w:rsidR="00886DAB" w:rsidRPr="00E474A0" w:rsidRDefault="00FC50E7" w:rsidP="0027265C">
      <w:pPr>
        <w:spacing w:after="9"/>
        <w:ind w:left="419" w:right="157" w:firstLine="301"/>
        <w:rPr>
          <w:b/>
        </w:rPr>
      </w:pPr>
      <w:r>
        <w:rPr>
          <w:b/>
        </w:rPr>
        <w:t xml:space="preserve">       </w:t>
      </w:r>
      <w:r w:rsidR="00886DAB" w:rsidRPr="00FC50E7">
        <w:rPr>
          <w:b/>
        </w:rPr>
        <w:t>ENDIF</w:t>
      </w:r>
    </w:p>
    <w:p w14:paraId="762B5D23" w14:textId="27AD62E2" w:rsidR="0027265C" w:rsidRDefault="00FC50E7" w:rsidP="00E474A0">
      <w:pPr>
        <w:spacing w:after="9"/>
        <w:ind w:left="0" w:right="157" w:firstLine="0"/>
        <w:rPr>
          <w:ins w:id="1324" w:author="BOUVY Martine" w:date="2021-12-09T10:38:00Z"/>
          <w:b/>
        </w:rPr>
      </w:pPr>
      <w:r>
        <w:rPr>
          <w:b/>
        </w:rPr>
        <w:t xml:space="preserve">    </w:t>
      </w:r>
      <w:r w:rsidR="00C12FAC" w:rsidRPr="00E474A0">
        <w:rPr>
          <w:b/>
        </w:rPr>
        <w:t>ENDIF</w:t>
      </w:r>
    </w:p>
    <w:p w14:paraId="41B73611" w14:textId="2CA20C55" w:rsidR="00930E46" w:rsidRDefault="00930E46" w:rsidP="00E474A0">
      <w:pPr>
        <w:spacing w:after="9"/>
        <w:ind w:left="0" w:right="157" w:firstLine="0"/>
        <w:rPr>
          <w:ins w:id="1325" w:author="BOUVY Martine" w:date="2021-12-09T10:38:00Z"/>
          <w:b/>
        </w:rPr>
      </w:pPr>
    </w:p>
    <w:p w14:paraId="5FBFF0C5" w14:textId="4C5CEEB0" w:rsidR="00930E46" w:rsidRDefault="00930E46" w:rsidP="00E474A0">
      <w:pPr>
        <w:spacing w:after="9"/>
        <w:ind w:left="0" w:right="157" w:firstLine="0"/>
        <w:rPr>
          <w:b/>
        </w:rPr>
      </w:pPr>
      <w:ins w:id="1326" w:author="BOUVY Martine" w:date="2021-12-09T10:38:00Z">
        <w:r>
          <w:rPr>
            <w:b/>
          </w:rPr>
          <w:t xml:space="preserve">   }</w:t>
        </w:r>
      </w:ins>
    </w:p>
    <w:p w14:paraId="243DC5F5" w14:textId="70E010AF" w:rsidR="00930E46" w:rsidRDefault="00930E46" w:rsidP="00E474A0">
      <w:pPr>
        <w:spacing w:after="9"/>
        <w:ind w:left="0" w:right="157" w:firstLine="0"/>
        <w:rPr>
          <w:b/>
        </w:rPr>
      </w:pPr>
    </w:p>
    <w:p w14:paraId="5EECEAC1" w14:textId="0AB949B2" w:rsidR="00930E46" w:rsidRDefault="00930E46" w:rsidP="00E474A0">
      <w:pPr>
        <w:spacing w:after="9"/>
        <w:ind w:left="0" w:right="157" w:firstLine="0"/>
        <w:rPr>
          <w:ins w:id="1327" w:author="BOUVY Martine" w:date="2021-12-09T10:41:00Z"/>
        </w:rPr>
      </w:pPr>
      <w:r>
        <w:rPr>
          <w:b/>
        </w:rPr>
        <w:lastRenderedPageBreak/>
        <w:t xml:space="preserve">ELSE </w:t>
      </w:r>
      <w:ins w:id="1328" w:author="BOUVY Martine" w:date="2021-12-09T10:41:00Z">
        <w:r>
          <w:rPr>
            <w:b/>
          </w:rPr>
          <w:t xml:space="preserve">/* </w:t>
        </w:r>
        <w:r w:rsidRPr="00930E46">
          <w:rPr>
            <w:b/>
            <w:bCs/>
          </w:rPr>
          <w:t>Length</w:t>
        </w:r>
        <w:r>
          <w:t>(</w:t>
        </w:r>
        <w:r w:rsidRPr="00E474A0">
          <w:t>MX</w:t>
        </w:r>
        <w:r>
          <w:t>UDLC</w:t>
        </w:r>
        <w:r w:rsidRPr="00E474A0">
          <w:t>Text</w:t>
        </w:r>
        <w:r>
          <w:t>)</w:t>
        </w:r>
      </w:ins>
      <w:ins w:id="1329" w:author="BOUVY Martine" w:date="2021-12-09T10:46:00Z">
        <w:r w:rsidR="00B925CE">
          <w:t>&lt;&gt;</w:t>
        </w:r>
      </w:ins>
      <w:ins w:id="1330" w:author="BOUVY Martine" w:date="2021-12-09T10:41:00Z">
        <w:r>
          <w:t xml:space="preserve"> 0</w:t>
        </w:r>
        <w:r w:rsidRPr="00E474A0">
          <w:t xml:space="preserve"> </w:t>
        </w:r>
        <w:r w:rsidRPr="00FC50E7">
          <w:t xml:space="preserve"> </w:t>
        </w:r>
        <w:r>
          <w:t>*/</w:t>
        </w:r>
      </w:ins>
    </w:p>
    <w:p w14:paraId="4B7226C0" w14:textId="754574A1" w:rsidR="00930E46" w:rsidRDefault="00930E46" w:rsidP="00E474A0">
      <w:pPr>
        <w:spacing w:after="9"/>
        <w:ind w:left="0" w:right="157" w:firstLine="0"/>
        <w:rPr>
          <w:ins w:id="1331" w:author="BOUVY Martine" w:date="2021-12-09T10:41:00Z"/>
        </w:rPr>
      </w:pPr>
    </w:p>
    <w:p w14:paraId="59F91829" w14:textId="4420CAAA" w:rsidR="00B925CE" w:rsidRDefault="00B925CE" w:rsidP="00E474A0">
      <w:pPr>
        <w:spacing w:after="9"/>
        <w:ind w:left="0" w:right="157" w:firstLine="0"/>
        <w:rPr>
          <w:ins w:id="1332" w:author="BOUVY Martine" w:date="2021-12-09T10:46:00Z"/>
        </w:rPr>
      </w:pPr>
    </w:p>
    <w:p w14:paraId="390BB992" w14:textId="7CE8FC74" w:rsidR="00B925CE" w:rsidRDefault="001B5BDE" w:rsidP="00E474A0">
      <w:pPr>
        <w:spacing w:after="9"/>
        <w:ind w:left="0" w:right="157" w:firstLine="0"/>
        <w:rPr>
          <w:ins w:id="1333" w:author="BOUVY Martine" w:date="2021-12-09T10:49:00Z"/>
        </w:rPr>
      </w:pPr>
      <w:ins w:id="1334" w:author="BOUVY Martine" w:date="2021-12-09T10:48:00Z">
        <w:r>
          <w:t xml:space="preserve">  </w:t>
        </w:r>
        <w:r w:rsidRPr="00E474A0">
          <w:rPr>
            <w:rFonts w:eastAsia="Arial"/>
            <w:b/>
          </w:rPr>
          <w:t>IF</w:t>
        </w:r>
        <w:r w:rsidRPr="00E474A0">
          <w:rPr>
            <w:rFonts w:eastAsia="Arial"/>
          </w:rPr>
          <w:t xml:space="preserve"> </w:t>
        </w:r>
        <w:r w:rsidRPr="009860F6">
          <w:rPr>
            <w:b/>
          </w:rPr>
          <w:t>Length</w:t>
        </w:r>
        <w:r w:rsidRPr="00E474A0">
          <w:t>(MX</w:t>
        </w:r>
        <w:r w:rsidRPr="00FC50E7">
          <w:t>ACC</w:t>
        </w:r>
        <w:r w:rsidRPr="00E474A0">
          <w:t>Text) &gt; 0</w:t>
        </w:r>
        <w:r>
          <w:t xml:space="preserve"> THEN</w:t>
        </w:r>
      </w:ins>
    </w:p>
    <w:p w14:paraId="1129EF8C" w14:textId="2139135F" w:rsidR="001B5BDE" w:rsidRDefault="001B5BDE" w:rsidP="00E474A0">
      <w:pPr>
        <w:spacing w:after="9"/>
        <w:ind w:left="0" w:right="157" w:firstLine="0"/>
        <w:rPr>
          <w:ins w:id="1335" w:author="BOUVY Martine" w:date="2021-12-09T10:50:00Z"/>
        </w:rPr>
      </w:pPr>
      <w:ins w:id="1336" w:author="BOUVY Martine" w:date="2021-12-09T10:49:00Z">
        <w:r>
          <w:t xml:space="preserve">     </w:t>
        </w:r>
        <w:r w:rsidRPr="00FC50E7">
          <w:t>ConfigIndicator = “</w:t>
        </w:r>
        <w:r>
          <w:t>UDLC</w:t>
        </w:r>
        <w:r w:rsidRPr="00FC50E7">
          <w:t>ACC”</w:t>
        </w:r>
      </w:ins>
    </w:p>
    <w:p w14:paraId="25A8D531" w14:textId="44395ACD" w:rsidR="001B5BDE" w:rsidRPr="00287E79" w:rsidRDefault="001B5BDE" w:rsidP="00E474A0">
      <w:pPr>
        <w:spacing w:after="9"/>
        <w:ind w:left="0" w:right="157" w:firstLine="0"/>
        <w:rPr>
          <w:ins w:id="1337" w:author="BOUVY Martine" w:date="2021-12-09T10:50:00Z"/>
          <w:b/>
          <w:bCs/>
        </w:rPr>
      </w:pPr>
      <w:ins w:id="1338" w:author="BOUVY Martine" w:date="2021-12-09T10:50:00Z">
        <w:r w:rsidRPr="00287E79">
          <w:rPr>
            <w:b/>
            <w:bCs/>
          </w:rPr>
          <w:t xml:space="preserve">  ELSE</w:t>
        </w:r>
      </w:ins>
    </w:p>
    <w:p w14:paraId="675D4775" w14:textId="4AE5595B" w:rsidR="001B5BDE" w:rsidRDefault="001B5BDE" w:rsidP="00E474A0">
      <w:pPr>
        <w:spacing w:after="9"/>
        <w:ind w:left="0" w:right="157" w:firstLine="0"/>
        <w:rPr>
          <w:ins w:id="1339" w:author="BOUVY Martine" w:date="2021-12-09T10:52:00Z"/>
        </w:rPr>
      </w:pPr>
      <w:ins w:id="1340" w:author="BOUVY Martine" w:date="2021-12-09T10:50:00Z">
        <w:r>
          <w:t xml:space="preserve">     </w:t>
        </w:r>
        <w:r w:rsidRPr="00FC50E7">
          <w:t>ConfigIndicator = “</w:t>
        </w:r>
        <w:r>
          <w:t>UDLC</w:t>
        </w:r>
        <w:r w:rsidRPr="00FC50E7">
          <w:t>”</w:t>
        </w:r>
      </w:ins>
    </w:p>
    <w:p w14:paraId="5BA1C4DC" w14:textId="1254D6A8" w:rsidR="00287E79" w:rsidRPr="00287E79" w:rsidRDefault="00287E79" w:rsidP="00E474A0">
      <w:pPr>
        <w:spacing w:after="9"/>
        <w:ind w:left="0" w:right="157" w:firstLine="0"/>
        <w:rPr>
          <w:ins w:id="1341" w:author="BOUVY Martine" w:date="2021-12-09T10:49:00Z"/>
          <w:b/>
          <w:bCs/>
        </w:rPr>
      </w:pPr>
      <w:ins w:id="1342" w:author="BOUVY Martine" w:date="2021-12-09T10:52:00Z">
        <w:r w:rsidRPr="00287E79">
          <w:rPr>
            <w:b/>
            <w:bCs/>
          </w:rPr>
          <w:t xml:space="preserve">  ENDIF</w:t>
        </w:r>
      </w:ins>
    </w:p>
    <w:p w14:paraId="347046C4" w14:textId="495E4FC8" w:rsidR="001B5BDE" w:rsidRPr="00B925CE" w:rsidRDefault="001B5BDE" w:rsidP="00E474A0">
      <w:pPr>
        <w:spacing w:after="9"/>
        <w:ind w:left="0" w:right="157" w:firstLine="0"/>
        <w:rPr>
          <w:ins w:id="1343" w:author="BOUVY Martine" w:date="2021-12-09T10:38:00Z"/>
        </w:rPr>
      </w:pPr>
      <w:ins w:id="1344" w:author="BOUVY Martine" w:date="2021-12-09T10:49:00Z">
        <w:r>
          <w:t xml:space="preserve">     </w:t>
        </w:r>
      </w:ins>
    </w:p>
    <w:p w14:paraId="3443CF34" w14:textId="2870C6CC" w:rsidR="00930E46" w:rsidRDefault="00930E46" w:rsidP="00E474A0">
      <w:pPr>
        <w:spacing w:after="9"/>
        <w:ind w:left="0" w:right="157" w:firstLine="0"/>
        <w:rPr>
          <w:ins w:id="1345" w:author="BOUVY Martine" w:date="2021-12-09T10:38:00Z"/>
          <w:b/>
        </w:rPr>
      </w:pPr>
    </w:p>
    <w:p w14:paraId="09874FD6" w14:textId="4991802F" w:rsidR="00930E46" w:rsidRPr="00FC50E7" w:rsidRDefault="00930E46" w:rsidP="00E474A0">
      <w:pPr>
        <w:spacing w:after="9"/>
        <w:ind w:left="0" w:right="157" w:firstLine="0"/>
        <w:rPr>
          <w:b/>
        </w:rPr>
      </w:pPr>
      <w:ins w:id="1346" w:author="BOUVY Martine" w:date="2021-12-09T10:38:00Z">
        <w:r>
          <w:rPr>
            <w:b/>
          </w:rPr>
          <w:t xml:space="preserve">ENDIF /* </w:t>
        </w:r>
      </w:ins>
      <w:ins w:id="1347" w:author="BOUVY Martine" w:date="2021-12-09T10:41:00Z">
        <w:r>
          <w:rPr>
            <w:b/>
          </w:rPr>
          <w:t xml:space="preserve">End IF </w:t>
        </w:r>
      </w:ins>
      <w:ins w:id="1348" w:author="BOUVY Martine" w:date="2021-12-09T10:38:00Z">
        <w:r w:rsidRPr="00930E46">
          <w:rPr>
            <w:b/>
            <w:bCs/>
          </w:rPr>
          <w:t>Length</w:t>
        </w:r>
        <w:r>
          <w:t>(</w:t>
        </w:r>
        <w:r w:rsidRPr="00E474A0">
          <w:t>MX</w:t>
        </w:r>
        <w:r>
          <w:t>UDLC</w:t>
        </w:r>
        <w:r w:rsidRPr="00E474A0">
          <w:t>Text</w:t>
        </w:r>
        <w:r>
          <w:t>)= 0</w:t>
        </w:r>
        <w:r w:rsidRPr="00E474A0">
          <w:t xml:space="preserve"> </w:t>
        </w:r>
        <w:r w:rsidRPr="00FC50E7">
          <w:t xml:space="preserve"> </w:t>
        </w:r>
      </w:ins>
      <w:ins w:id="1349" w:author="BOUVY Martine" w:date="2021-12-09T10:41:00Z">
        <w:r>
          <w:t>*/</w:t>
        </w:r>
      </w:ins>
    </w:p>
    <w:p w14:paraId="1588F7F9" w14:textId="77777777" w:rsidR="00C12FAC" w:rsidRPr="00E474A0" w:rsidRDefault="00C12FAC" w:rsidP="00E474A0">
      <w:pPr>
        <w:spacing w:after="9"/>
        <w:ind w:left="0" w:right="157" w:firstLine="0"/>
        <w:rPr>
          <w:b/>
        </w:rPr>
      </w:pPr>
    </w:p>
    <w:p w14:paraId="78A0FA34" w14:textId="77777777" w:rsidR="0027265C" w:rsidRPr="00FC50E7" w:rsidRDefault="0027265C" w:rsidP="0027265C">
      <w:pPr>
        <w:spacing w:after="9"/>
        <w:ind w:right="157" w:hanging="432"/>
      </w:pPr>
      <w:r w:rsidRPr="00FC50E7">
        <w:t>/* Fill in the element InstructionForCreditorAgent */</w:t>
      </w:r>
    </w:p>
    <w:p w14:paraId="52AB8BB5" w14:textId="77777777" w:rsidR="0027265C" w:rsidRPr="00FC50E7" w:rsidRDefault="0027265C" w:rsidP="0027265C">
      <w:pPr>
        <w:spacing w:after="9"/>
        <w:ind w:right="157" w:hanging="432"/>
      </w:pPr>
    </w:p>
    <w:p w14:paraId="1A1B9179" w14:textId="6E3958BB" w:rsidR="0027265C" w:rsidRPr="00FC50E7" w:rsidRDefault="0027265C" w:rsidP="0027265C">
      <w:pPr>
        <w:spacing w:after="9"/>
        <w:ind w:right="157" w:hanging="432"/>
      </w:pPr>
      <w:r w:rsidRPr="00FC50E7">
        <w:rPr>
          <w:b/>
        </w:rPr>
        <w:t>Case</w:t>
      </w:r>
      <w:r w:rsidRPr="00FC50E7">
        <w:t xml:space="preserve"> ConfigIndicator = “ACCOnly”</w:t>
      </w:r>
    </w:p>
    <w:p w14:paraId="290DE0D7" w14:textId="77777777" w:rsidR="002762F2" w:rsidRPr="00FC50E7" w:rsidRDefault="002762F2" w:rsidP="0027265C">
      <w:pPr>
        <w:spacing w:after="9"/>
        <w:ind w:right="157" w:hanging="432"/>
      </w:pPr>
    </w:p>
    <w:p w14:paraId="0D32BAEA" w14:textId="553A01A4" w:rsidR="002762F2" w:rsidRPr="00FC50E7" w:rsidRDefault="002762F2" w:rsidP="002762F2">
      <w:pPr>
        <w:spacing w:after="9"/>
        <w:ind w:right="157" w:hanging="432"/>
      </w:pPr>
      <w:r w:rsidRPr="00FC50E7">
        <w:t>/* This configuration means tha</w:t>
      </w:r>
      <w:r w:rsidR="00104907" w:rsidRPr="00FC50E7">
        <w:t>t only /ACC/ is present</w:t>
      </w:r>
      <w:r w:rsidRPr="00FC50E7">
        <w:t>. */</w:t>
      </w:r>
    </w:p>
    <w:p w14:paraId="3024C1FC" w14:textId="77777777" w:rsidR="002762F2" w:rsidRPr="00FC50E7" w:rsidRDefault="002762F2" w:rsidP="0027265C">
      <w:pPr>
        <w:spacing w:after="9"/>
        <w:ind w:right="157" w:hanging="432"/>
      </w:pPr>
    </w:p>
    <w:p w14:paraId="2EA885F5" w14:textId="6537873A" w:rsidR="0027265C" w:rsidRPr="00FC50E7" w:rsidRDefault="0027265C" w:rsidP="00F225F9">
      <w:pPr>
        <w:spacing w:after="9"/>
        <w:ind w:right="157" w:hanging="432"/>
      </w:pPr>
      <w:r w:rsidRPr="00FC50E7">
        <w:t>/* The 2 occurrences of InstructionForCreditorAgent</w:t>
      </w:r>
      <w:r w:rsidR="00E01F6C" w:rsidRPr="00FC50E7">
        <w:t xml:space="preserve"> can be</w:t>
      </w:r>
      <w:r w:rsidRPr="00FC50E7">
        <w:t xml:space="preserve"> filled in with information from field 72</w:t>
      </w:r>
      <w:r w:rsidR="00610BEB" w:rsidRPr="00FC50E7">
        <w:t xml:space="preserve"> </w:t>
      </w:r>
      <w:r w:rsidR="00104907" w:rsidRPr="00FC50E7">
        <w:t>/ACC/</w:t>
      </w:r>
      <w:r w:rsidR="00EA470E" w:rsidRPr="00FC50E7">
        <w:t>.</w:t>
      </w:r>
      <w:r w:rsidR="00F225F9" w:rsidRPr="00FC50E7">
        <w:t xml:space="preserve"> </w:t>
      </w:r>
      <w:r w:rsidRPr="00FC50E7">
        <w:t>As Fie</w:t>
      </w:r>
      <w:r w:rsidR="00F225F9" w:rsidRPr="00FC50E7">
        <w:t xml:space="preserve">ld 72 is max 210 char, no truncation needed. </w:t>
      </w:r>
      <w:r w:rsidR="00104907" w:rsidRPr="00FC50E7">
        <w:t xml:space="preserve">Code </w:t>
      </w:r>
      <w:r w:rsidR="00F225F9" w:rsidRPr="00FC50E7">
        <w:t>/ACC/ is removed</w:t>
      </w:r>
      <w:r w:rsidR="00104907" w:rsidRPr="00FC50E7">
        <w:t xml:space="preserve"> in MX</w:t>
      </w:r>
      <w:r w:rsidR="00F225F9" w:rsidRPr="00FC50E7">
        <w:t xml:space="preserve">. </w:t>
      </w:r>
      <w:r w:rsidR="00454518" w:rsidRPr="00FC50E7">
        <w:t>*/</w:t>
      </w:r>
    </w:p>
    <w:p w14:paraId="019E876C" w14:textId="2F61520F" w:rsidR="00D3540C" w:rsidRPr="00FC50E7" w:rsidRDefault="00D3540C" w:rsidP="00431C9D">
      <w:pPr>
        <w:spacing w:after="9"/>
        <w:ind w:left="0" w:right="157" w:firstLine="0"/>
      </w:pPr>
      <w:r w:rsidRPr="00FC50E7">
        <w:t xml:space="preserve">     </w:t>
      </w:r>
    </w:p>
    <w:p w14:paraId="304CA1AE" w14:textId="37162670" w:rsidR="00D3540C" w:rsidRPr="00FC50E7" w:rsidRDefault="00D3540C" w:rsidP="00431C9D">
      <w:pPr>
        <w:spacing w:after="9"/>
        <w:ind w:left="0" w:right="157" w:firstLine="0"/>
      </w:pPr>
      <w:r w:rsidRPr="00FC50E7">
        <w:t xml:space="preserve">          /* Build the string*/</w:t>
      </w:r>
    </w:p>
    <w:p w14:paraId="418F494E" w14:textId="77777777" w:rsidR="00D3540C" w:rsidRPr="00FC50E7" w:rsidRDefault="00D3540C" w:rsidP="00431C9D">
      <w:pPr>
        <w:spacing w:after="9"/>
        <w:ind w:left="0" w:right="157" w:firstLine="0"/>
      </w:pPr>
    </w:p>
    <w:p w14:paraId="160AAA7F" w14:textId="69C7A904" w:rsidR="00D3540C" w:rsidRPr="00FC50E7" w:rsidRDefault="00D3540C" w:rsidP="00431C9D">
      <w:pPr>
        <w:spacing w:after="9"/>
        <w:ind w:left="0" w:right="157" w:firstLine="0"/>
      </w:pPr>
      <w:r w:rsidRPr="00FC50E7">
        <w:t xml:space="preserve">              </w:t>
      </w:r>
      <w:r w:rsidRPr="00431C9D">
        <w:rPr>
          <w:rFonts w:eastAsia="Arial"/>
          <w:b/>
        </w:rPr>
        <w:t>IF</w:t>
      </w:r>
      <w:r w:rsidRPr="00431C9D">
        <w:rPr>
          <w:rFonts w:eastAsia="Arial"/>
        </w:rPr>
        <w:t xml:space="preserve"> </w:t>
      </w:r>
      <w:r w:rsidR="00EB1138" w:rsidRPr="00EB1138">
        <w:rPr>
          <w:b/>
        </w:rPr>
        <w:t>Length</w:t>
      </w:r>
      <w:r w:rsidRPr="00431C9D">
        <w:t>(MXACCText) &gt;</w:t>
      </w:r>
      <w:r w:rsidRPr="00FC50E7">
        <w:t xml:space="preserve"> 0 THEN </w:t>
      </w:r>
    </w:p>
    <w:p w14:paraId="414032B1" w14:textId="77777777" w:rsidR="00D3540C" w:rsidRPr="00FC50E7" w:rsidRDefault="00D3540C" w:rsidP="00431C9D">
      <w:pPr>
        <w:spacing w:after="9"/>
        <w:ind w:left="0" w:right="157" w:firstLine="0"/>
      </w:pPr>
      <w:r w:rsidRPr="00FC50E7">
        <w:t xml:space="preserve">                MXText = MXACCText</w:t>
      </w:r>
    </w:p>
    <w:p w14:paraId="0A86EB2B" w14:textId="14958DD0" w:rsidR="00D3540C" w:rsidRPr="00B539C6" w:rsidRDefault="00B539C6" w:rsidP="00431C9D">
      <w:pPr>
        <w:spacing w:after="9"/>
        <w:ind w:left="0" w:right="157" w:firstLine="0"/>
        <w:rPr>
          <w:b/>
        </w:rPr>
      </w:pPr>
      <w:r w:rsidRPr="00B539C6">
        <w:rPr>
          <w:b/>
        </w:rPr>
        <w:t xml:space="preserve">              </w:t>
      </w:r>
      <w:r w:rsidR="00D3540C" w:rsidRPr="00B539C6">
        <w:rPr>
          <w:b/>
        </w:rPr>
        <w:t xml:space="preserve">ENDIF                 </w:t>
      </w:r>
    </w:p>
    <w:p w14:paraId="3D5FA4EE" w14:textId="5B4BAC3F" w:rsidR="00D3540C" w:rsidRPr="00FC50E7" w:rsidRDefault="00D3540C" w:rsidP="00431C9D">
      <w:pPr>
        <w:spacing w:after="9"/>
        <w:ind w:left="0" w:right="157" w:firstLine="0"/>
      </w:pPr>
      <w:r w:rsidRPr="00FC50E7">
        <w:t xml:space="preserve"> </w:t>
      </w:r>
    </w:p>
    <w:p w14:paraId="2948FEAA" w14:textId="77777777" w:rsidR="0027265C" w:rsidRPr="00FC50E7" w:rsidRDefault="0027265C" w:rsidP="0027265C">
      <w:pPr>
        <w:spacing w:after="9"/>
        <w:ind w:left="419" w:right="157" w:firstLine="301"/>
      </w:pPr>
      <w:r w:rsidRPr="00FC50E7">
        <w:t xml:space="preserve">InstructionForCreditorAgent[1]. InstructionInformation = </w:t>
      </w:r>
      <w:r w:rsidRPr="00EB1138">
        <w:rPr>
          <w:b/>
        </w:rPr>
        <w:t>Substring</w:t>
      </w:r>
      <w:r w:rsidRPr="00FC50E7">
        <w:t>(MXText, 1, 140)</w:t>
      </w:r>
    </w:p>
    <w:p w14:paraId="705E825E" w14:textId="77777777" w:rsidR="0027265C" w:rsidRPr="00FC50E7" w:rsidRDefault="0027265C" w:rsidP="0027265C">
      <w:pPr>
        <w:spacing w:after="9"/>
        <w:ind w:left="419" w:right="157" w:firstLine="301"/>
      </w:pPr>
      <w:r w:rsidRPr="00FC50E7">
        <w:t xml:space="preserve">InstructionFoCreditorAgent[2]. InstructionInformation = </w:t>
      </w:r>
      <w:r w:rsidRPr="00EB1138">
        <w:rPr>
          <w:b/>
        </w:rPr>
        <w:t>Substring</w:t>
      </w:r>
      <w:r w:rsidRPr="00FC50E7">
        <w:t>(MXText, 141, 280)</w:t>
      </w:r>
    </w:p>
    <w:p w14:paraId="74BC3C58" w14:textId="1F02A4F3" w:rsidR="0027265C" w:rsidRPr="00FC50E7" w:rsidRDefault="0027265C" w:rsidP="0027265C">
      <w:pPr>
        <w:spacing w:after="9"/>
        <w:ind w:right="157" w:hanging="432"/>
      </w:pPr>
    </w:p>
    <w:p w14:paraId="7463E0E5" w14:textId="288E1ACE" w:rsidR="0027265C" w:rsidRPr="00FC50E7" w:rsidRDefault="00395D12" w:rsidP="00B07A93">
      <w:pPr>
        <w:spacing w:after="9"/>
        <w:ind w:right="157" w:hanging="432"/>
      </w:pPr>
      <w:r w:rsidRPr="00FC50E7">
        <w:rPr>
          <w:b/>
        </w:rPr>
        <w:t xml:space="preserve">  </w:t>
      </w:r>
    </w:p>
    <w:p w14:paraId="36B7A4CF" w14:textId="77777777" w:rsidR="0027265C" w:rsidRPr="00FC50E7" w:rsidRDefault="0027265C" w:rsidP="0027265C">
      <w:pPr>
        <w:spacing w:after="9"/>
        <w:ind w:right="157" w:hanging="432"/>
      </w:pPr>
    </w:p>
    <w:p w14:paraId="3E3A572A" w14:textId="567FABF8" w:rsidR="0027265C" w:rsidRPr="00FC50E7" w:rsidRDefault="0027265C" w:rsidP="0027265C">
      <w:pPr>
        <w:spacing w:after="9"/>
        <w:ind w:right="157" w:hanging="432"/>
      </w:pPr>
      <w:r w:rsidRPr="00FC50E7">
        <w:rPr>
          <w:b/>
        </w:rPr>
        <w:t>Case</w:t>
      </w:r>
      <w:r w:rsidRPr="00FC50E7">
        <w:t xml:space="preserve"> ConfigIndicator = “ACCCode”</w:t>
      </w:r>
    </w:p>
    <w:p w14:paraId="7AF52C12" w14:textId="2AA8ACB8" w:rsidR="00B32122" w:rsidRPr="00FC50E7" w:rsidRDefault="00B32122" w:rsidP="0027265C">
      <w:pPr>
        <w:spacing w:after="9"/>
        <w:ind w:right="157" w:hanging="432"/>
      </w:pPr>
    </w:p>
    <w:p w14:paraId="23F6E430" w14:textId="1B7710B2" w:rsidR="00B32122" w:rsidRDefault="00B32122" w:rsidP="000C6CBC">
      <w:pPr>
        <w:spacing w:after="9"/>
        <w:ind w:left="450" w:right="157" w:hanging="24"/>
        <w:rPr>
          <w:ins w:id="1350" w:author="BOUVY Martine" w:date="2021-12-15T09:44:00Z"/>
        </w:rPr>
      </w:pPr>
      <w:r w:rsidRPr="00FC50E7">
        <w:t>/* This configuration mea</w:t>
      </w:r>
      <w:r w:rsidR="00E8459D" w:rsidRPr="00FC50E7">
        <w:t>ns that (/ACC/</w:t>
      </w:r>
      <w:r w:rsidRPr="00FC50E7">
        <w:t>) AND (/PHONBEN/ or /TELEBEN/) are prese</w:t>
      </w:r>
      <w:r w:rsidR="00E8459D" w:rsidRPr="00FC50E7">
        <w:t>nt.</w:t>
      </w:r>
      <w:r w:rsidRPr="00FC50E7">
        <w:t>*/</w:t>
      </w:r>
    </w:p>
    <w:p w14:paraId="41C84E90" w14:textId="77777777" w:rsidR="0066318C" w:rsidRPr="00FC50E7" w:rsidRDefault="0066318C" w:rsidP="000C6CBC">
      <w:pPr>
        <w:spacing w:after="9"/>
        <w:ind w:left="450" w:right="157" w:hanging="24"/>
      </w:pPr>
    </w:p>
    <w:p w14:paraId="37FA6164" w14:textId="670D03E5" w:rsidR="0066318C" w:rsidRPr="00FC50E7" w:rsidRDefault="0027265C" w:rsidP="000C6CBC">
      <w:pPr>
        <w:spacing w:after="9"/>
        <w:ind w:left="450" w:right="157" w:hanging="24"/>
      </w:pPr>
      <w:del w:id="1351" w:author="BOUVY Martine" w:date="2021-12-21T11:17:00Z">
        <w:r w:rsidRPr="00FC50E7" w:rsidDel="00586F9B">
          <w:tab/>
        </w:r>
      </w:del>
    </w:p>
    <w:p w14:paraId="20CB6267" w14:textId="26692C00" w:rsidR="0027265C" w:rsidRPr="00FC50E7" w:rsidRDefault="0027265C" w:rsidP="000C6CBC">
      <w:pPr>
        <w:spacing w:after="9"/>
        <w:ind w:left="450" w:right="157" w:hanging="24"/>
      </w:pPr>
      <w:r w:rsidRPr="00FC50E7">
        <w:t>/*</w:t>
      </w:r>
      <w:r w:rsidR="00586F9B">
        <w:t xml:space="preserve"> First </w:t>
      </w:r>
      <w:r w:rsidRPr="00FC50E7">
        <w:t>occurrence is filled in with information from Field 72 (</w:t>
      </w:r>
      <w:r w:rsidR="0060260D" w:rsidRPr="00FC50E7">
        <w:t xml:space="preserve">/ACC/ </w:t>
      </w:r>
      <w:r w:rsidRPr="00FC50E7">
        <w:t xml:space="preserve">without </w:t>
      </w:r>
      <w:r w:rsidR="0060260D" w:rsidRPr="00FC50E7">
        <w:t xml:space="preserve">ISO </w:t>
      </w:r>
      <w:r w:rsidRPr="00FC50E7">
        <w:t>code)</w:t>
      </w:r>
      <w:r w:rsidR="00571149" w:rsidRPr="00FC50E7">
        <w:t xml:space="preserve">. </w:t>
      </w:r>
      <w:r w:rsidRPr="00FC50E7">
        <w:t>Truncation may be needed</w:t>
      </w:r>
      <w:r w:rsidR="00E8459D" w:rsidRPr="00FC50E7">
        <w:t xml:space="preserve"> if information is longer than 140 char</w:t>
      </w:r>
      <w:r w:rsidRPr="00FC50E7">
        <w:t>*/</w:t>
      </w:r>
    </w:p>
    <w:p w14:paraId="358ABF5E" w14:textId="2863DB40" w:rsidR="0027265C" w:rsidRPr="00FC50E7" w:rsidRDefault="0027265C" w:rsidP="000C6CBC">
      <w:pPr>
        <w:spacing w:after="9"/>
        <w:ind w:left="450" w:right="157" w:hanging="24"/>
      </w:pPr>
      <w:r w:rsidRPr="00FC50E7">
        <w:t xml:space="preserve">/* </w:t>
      </w:r>
      <w:r w:rsidR="00586F9B">
        <w:t xml:space="preserve">Second </w:t>
      </w:r>
      <w:r w:rsidRPr="00FC50E7">
        <w:t xml:space="preserve">occurrence of InstructionForCreditorAgent is filled in </w:t>
      </w:r>
      <w:r w:rsidR="0060260D" w:rsidRPr="00FC50E7">
        <w:t xml:space="preserve">with information from /PHONBEN/ (ISO code is /PHOB/) or /TELEBEN/  (ISO code is /TELB/) </w:t>
      </w:r>
      <w:r w:rsidRPr="00FC50E7">
        <w:t>with the following structure:</w:t>
      </w:r>
    </w:p>
    <w:p w14:paraId="26DC4A99" w14:textId="2379387E" w:rsidR="0027265C" w:rsidRPr="00FC50E7" w:rsidRDefault="0027265C" w:rsidP="000C6CBC">
      <w:pPr>
        <w:spacing w:after="9"/>
        <w:ind w:left="450" w:right="157" w:hanging="24"/>
      </w:pPr>
      <w:r w:rsidRPr="00FC50E7">
        <w:t>InstructionForCredito</w:t>
      </w:r>
      <w:r w:rsidR="00B539C6">
        <w:t>rAgent[</w:t>
      </w:r>
      <w:r w:rsidR="000A010B">
        <w:t>2</w:t>
      </w:r>
      <w:r w:rsidR="00B539C6">
        <w:t>].</w:t>
      </w:r>
      <w:r w:rsidRPr="00FC50E7">
        <w:t>Code = Code1</w:t>
      </w:r>
    </w:p>
    <w:p w14:paraId="6C269410" w14:textId="0A02967C" w:rsidR="0027265C" w:rsidRPr="00FC50E7" w:rsidRDefault="00B539C6" w:rsidP="000C6CBC">
      <w:pPr>
        <w:spacing w:after="9"/>
        <w:ind w:left="450" w:right="157" w:hanging="24"/>
      </w:pPr>
      <w:r>
        <w:t>InstructionForCreditorAgent[</w:t>
      </w:r>
      <w:r w:rsidR="000A010B">
        <w:t>2</w:t>
      </w:r>
      <w:r>
        <w:t>].</w:t>
      </w:r>
      <w:r w:rsidR="0027265C" w:rsidRPr="00FC50E7">
        <w:t xml:space="preserve">InstructionInformation </w:t>
      </w:r>
      <w:r>
        <w:t>=[Code1 related information],</w:t>
      </w:r>
      <w:r w:rsidR="0027265C" w:rsidRPr="00FC50E7">
        <w:t>[/Code2</w:t>
      </w:r>
      <w:r w:rsidR="00460034" w:rsidRPr="00FC50E7">
        <w:t>/ [</w:t>
      </w:r>
      <w:r w:rsidR="0027265C" w:rsidRPr="00FC50E7">
        <w:t>Cod</w:t>
      </w:r>
      <w:r w:rsidR="006D0D74" w:rsidRPr="00FC50E7">
        <w:t>e2 related information]]</w:t>
      </w:r>
      <w:r w:rsidR="0027265C" w:rsidRPr="00FC50E7">
        <w:t xml:space="preserve"> with a</w:t>
      </w:r>
      <w:r w:rsidR="006D0D74" w:rsidRPr="00FC50E7">
        <w:t xml:space="preserve"> </w:t>
      </w:r>
      <w:r w:rsidR="006D0D74" w:rsidRPr="00FC50E7">
        <w:lastRenderedPageBreak/>
        <w:t>max 140 char</w:t>
      </w:r>
      <w:r w:rsidR="007A6724" w:rsidRPr="00FC50E7">
        <w:t>.</w:t>
      </w:r>
      <w:r w:rsidR="00A85021" w:rsidRPr="00FC50E7">
        <w:t xml:space="preserve">Code1 and Code2 refer to ISO codes. </w:t>
      </w:r>
      <w:r w:rsidR="007A6724" w:rsidRPr="00FC50E7">
        <w:t xml:space="preserve"> I</w:t>
      </w:r>
      <w:r w:rsidR="006D0D74" w:rsidRPr="00FC50E7">
        <w:t>t is unlikely that truncation will be needed. It is also unlikely that the 2 codes are used together as their meaning is rather exclusive.</w:t>
      </w:r>
      <w:r w:rsidR="00E01F6C" w:rsidRPr="00FC50E7">
        <w:t xml:space="preserve"> Nevertheless the function handles the cases where the 2 codes are present</w:t>
      </w:r>
    </w:p>
    <w:p w14:paraId="0A746BE9" w14:textId="154CF627" w:rsidR="0027265C" w:rsidRPr="00FC50E7" w:rsidRDefault="0027265C" w:rsidP="000C6CBC">
      <w:pPr>
        <w:spacing w:after="9"/>
        <w:ind w:left="450" w:right="157" w:hanging="24"/>
      </w:pPr>
      <w:r w:rsidRPr="00FC50E7">
        <w:t xml:space="preserve">       Where [ ] means optional</w:t>
      </w:r>
      <w:r w:rsidR="00A44B6A" w:rsidRPr="00FC50E7">
        <w:t>ly present</w:t>
      </w:r>
      <w:r w:rsidRPr="00FC50E7">
        <w:t xml:space="preserve">  */</w:t>
      </w:r>
    </w:p>
    <w:p w14:paraId="2F5C80CB" w14:textId="0A62EE49" w:rsidR="0027265C" w:rsidRPr="00FC50E7" w:rsidRDefault="0027265C" w:rsidP="0027265C">
      <w:pPr>
        <w:spacing w:after="9"/>
        <w:ind w:left="419" w:right="157" w:hanging="7"/>
      </w:pPr>
      <w:r w:rsidRPr="00FC50E7">
        <w:t xml:space="preserve">   </w:t>
      </w:r>
    </w:p>
    <w:p w14:paraId="105C223E" w14:textId="142BCFA2" w:rsidR="00B46983" w:rsidRPr="00FC50E7" w:rsidRDefault="008B4DD6" w:rsidP="0027265C">
      <w:pPr>
        <w:spacing w:after="9"/>
        <w:ind w:left="419" w:right="157" w:hanging="7"/>
      </w:pPr>
      <w:r w:rsidRPr="00FC50E7">
        <w:t xml:space="preserve">/* Fill </w:t>
      </w:r>
      <w:r w:rsidR="00B46983" w:rsidRPr="00FC50E7">
        <w:t>InstructionForCreditorAgent</w:t>
      </w:r>
      <w:r w:rsidR="00946751" w:rsidRPr="00FC50E7">
        <w:t>[</w:t>
      </w:r>
      <w:r w:rsidR="000A010B">
        <w:t>1</w:t>
      </w:r>
      <w:r w:rsidR="00946751" w:rsidRPr="00FC50E7">
        <w:t>]</w:t>
      </w:r>
      <w:r w:rsidR="00B46983" w:rsidRPr="00FC50E7">
        <w:t xml:space="preserve"> */</w:t>
      </w:r>
    </w:p>
    <w:p w14:paraId="0AC5B99A" w14:textId="5FF0E464" w:rsidR="0027265C" w:rsidRDefault="0027265C" w:rsidP="0027265C">
      <w:pPr>
        <w:spacing w:after="9"/>
        <w:ind w:left="419" w:right="157" w:firstLine="301"/>
      </w:pPr>
      <w:r w:rsidRPr="00431C9D">
        <w:rPr>
          <w:b/>
        </w:rPr>
        <w:t>MT72_To_MXText</w:t>
      </w:r>
      <w:r w:rsidRPr="00FC50E7">
        <w:t>(MT72,</w:t>
      </w:r>
      <w:r w:rsidR="00F96CF1">
        <w:t xml:space="preserve"> </w:t>
      </w:r>
      <w:r w:rsidRPr="00FC50E7">
        <w:t>"/ACC/",</w:t>
      </w:r>
      <w:r w:rsidR="00F96CF1">
        <w:t xml:space="preserve"> </w:t>
      </w:r>
      <w:r w:rsidRPr="00FC50E7">
        <w:t>140;</w:t>
      </w:r>
      <w:r w:rsidR="00F96CF1">
        <w:t xml:space="preserve"> </w:t>
      </w:r>
      <w:r w:rsidRPr="00FC50E7">
        <w:t>MXText)</w:t>
      </w:r>
    </w:p>
    <w:p w14:paraId="2CAC89A9" w14:textId="77777777" w:rsidR="00B539C6" w:rsidRPr="00FC50E7" w:rsidRDefault="00B539C6" w:rsidP="0027265C">
      <w:pPr>
        <w:spacing w:after="9"/>
        <w:ind w:left="419" w:right="157" w:firstLine="301"/>
      </w:pPr>
    </w:p>
    <w:p w14:paraId="1942AC90" w14:textId="0928EE0F" w:rsidR="0011515D" w:rsidRDefault="00185E73" w:rsidP="0027265C">
      <w:pPr>
        <w:spacing w:after="9"/>
        <w:ind w:left="419" w:right="157" w:firstLine="301"/>
      </w:pPr>
      <w:r w:rsidRPr="00FC50E7">
        <w:t>/* MXTe</w:t>
      </w:r>
      <w:r w:rsidR="0011515D" w:rsidRPr="00431C9D">
        <w:t xml:space="preserve">xt might be empty if /ACC/ </w:t>
      </w:r>
      <w:r w:rsidR="0011515D" w:rsidRPr="00FC50E7">
        <w:t>is absent or /ACC/ is present but with no information following the code</w:t>
      </w:r>
      <w:r w:rsidR="00BE227A" w:rsidRPr="00FC50E7">
        <w:t>.</w:t>
      </w:r>
      <w:r w:rsidR="0011515D" w:rsidRPr="00FC50E7">
        <w:t xml:space="preserve"> </w:t>
      </w:r>
      <w:r w:rsidR="00BE227A" w:rsidRPr="00FC50E7">
        <w:t>This should not be the case at this point</w:t>
      </w:r>
      <w:r w:rsidR="0011515D" w:rsidRPr="00FC50E7">
        <w:t>*/</w:t>
      </w:r>
    </w:p>
    <w:p w14:paraId="0241652F" w14:textId="77777777" w:rsidR="00B539C6" w:rsidRPr="00FC50E7" w:rsidRDefault="00B539C6" w:rsidP="0027265C">
      <w:pPr>
        <w:spacing w:after="9"/>
        <w:ind w:left="419" w:right="157" w:firstLine="301"/>
      </w:pPr>
    </w:p>
    <w:p w14:paraId="5E6DF1DB" w14:textId="42391EAA" w:rsidR="0027265C" w:rsidRPr="00FC50E7" w:rsidRDefault="0027265C" w:rsidP="0027265C">
      <w:pPr>
        <w:spacing w:after="9"/>
        <w:ind w:left="419" w:right="157" w:firstLine="301"/>
      </w:pPr>
      <w:r w:rsidRPr="00FC50E7">
        <w:t>InstructionForCreditorAgent[</w:t>
      </w:r>
      <w:r w:rsidR="000A010B">
        <w:t>1</w:t>
      </w:r>
      <w:r w:rsidRPr="00FC50E7">
        <w:t>]. InstructionInformation= MXText</w:t>
      </w:r>
    </w:p>
    <w:p w14:paraId="3AE43F24" w14:textId="77777777" w:rsidR="0027265C" w:rsidRPr="00FC50E7" w:rsidRDefault="0027265C" w:rsidP="0027265C">
      <w:pPr>
        <w:spacing w:after="9"/>
        <w:ind w:left="419" w:right="157" w:firstLine="301"/>
      </w:pPr>
    </w:p>
    <w:p w14:paraId="61572716" w14:textId="26605F0E" w:rsidR="0027265C" w:rsidRPr="00FC50E7" w:rsidRDefault="008B4DD6" w:rsidP="0027265C">
      <w:pPr>
        <w:spacing w:after="9"/>
        <w:ind w:left="419" w:right="157" w:firstLine="301"/>
      </w:pPr>
      <w:r w:rsidRPr="00FC50E7">
        <w:t xml:space="preserve">/* </w:t>
      </w:r>
      <w:r w:rsidR="00446475" w:rsidRPr="00FC50E7">
        <w:t xml:space="preserve">Fill in </w:t>
      </w:r>
      <w:r w:rsidR="0027265C" w:rsidRPr="00FC50E7">
        <w:t>InstructionForCreditor</w:t>
      </w:r>
      <w:r w:rsidR="00634520" w:rsidRPr="00FC50E7">
        <w:t>Agent[</w:t>
      </w:r>
      <w:r w:rsidR="000A010B">
        <w:t>2</w:t>
      </w:r>
      <w:r w:rsidR="00634520" w:rsidRPr="00FC50E7">
        <w:t>]</w:t>
      </w:r>
      <w:r w:rsidR="0027265C" w:rsidRPr="00FC50E7">
        <w:t xml:space="preserve"> */</w:t>
      </w:r>
    </w:p>
    <w:p w14:paraId="67835D1E" w14:textId="646A9F8E" w:rsidR="0027265C" w:rsidRPr="00FC50E7" w:rsidRDefault="0027265C" w:rsidP="0027265C">
      <w:pPr>
        <w:spacing w:after="9"/>
        <w:ind w:right="157"/>
      </w:pPr>
    </w:p>
    <w:p w14:paraId="50832AEF" w14:textId="77777777" w:rsidR="00DD5981" w:rsidRPr="00FC50E7" w:rsidRDefault="00DD5981" w:rsidP="00431C9D">
      <w:pPr>
        <w:spacing w:after="9"/>
        <w:ind w:right="157"/>
      </w:pPr>
      <w:r w:rsidRPr="00431C9D">
        <w:rPr>
          <w:b/>
        </w:rPr>
        <w:t>IF</w:t>
      </w:r>
      <w:r w:rsidRPr="00FC50E7">
        <w:t xml:space="preserve"> </w:t>
      </w:r>
      <w:r w:rsidRPr="00F96CF1">
        <w:rPr>
          <w:b/>
        </w:rPr>
        <w:t>IsPresentPattern</w:t>
      </w:r>
      <w:r w:rsidRPr="00FC50E7">
        <w:t>(MT72, "/PHONBEN/") THEN</w:t>
      </w:r>
    </w:p>
    <w:p w14:paraId="3438F81C" w14:textId="004673F2" w:rsidR="0027265C" w:rsidRPr="00FC50E7" w:rsidRDefault="00DD5981" w:rsidP="00431C9D">
      <w:pPr>
        <w:spacing w:after="9"/>
        <w:ind w:right="157"/>
      </w:pPr>
      <w:r w:rsidRPr="00FC50E7">
        <w:t>{</w:t>
      </w:r>
      <w:r w:rsidR="006344F3" w:rsidRPr="00FC50E7">
        <w:t xml:space="preserve">   </w:t>
      </w:r>
      <w:r w:rsidR="0027265C" w:rsidRPr="00FC50E7">
        <w:t>InstructionForCreditorAgent[</w:t>
      </w:r>
      <w:r w:rsidR="0087204C">
        <w:t>2</w:t>
      </w:r>
      <w:r w:rsidRPr="00FC50E7">
        <w:t>].Code = “PHOB”</w:t>
      </w:r>
    </w:p>
    <w:p w14:paraId="28C59274" w14:textId="55B92323" w:rsidR="00DD5981" w:rsidRPr="00FC50E7" w:rsidRDefault="00DD5981" w:rsidP="006344F3">
      <w:pPr>
        <w:spacing w:after="9"/>
        <w:ind w:left="419" w:right="157" w:firstLine="301"/>
      </w:pPr>
      <w:r w:rsidRPr="00FC50E7">
        <w:t xml:space="preserve">       </w:t>
      </w:r>
      <w:r w:rsidRPr="00431C9D">
        <w:rPr>
          <w:b/>
        </w:rPr>
        <w:t>MT72_To_MXText</w:t>
      </w:r>
      <w:r w:rsidRPr="00FC50E7">
        <w:t>(MT72,</w:t>
      </w:r>
      <w:r w:rsidR="00F96CF1">
        <w:t xml:space="preserve"> </w:t>
      </w:r>
      <w:r w:rsidRPr="00FC50E7">
        <w:t>"/PHONBEN/",</w:t>
      </w:r>
      <w:r w:rsidR="00F96CF1">
        <w:t xml:space="preserve"> </w:t>
      </w:r>
      <w:r w:rsidRPr="00FC50E7">
        <w:t>140;</w:t>
      </w:r>
      <w:r w:rsidR="00F96CF1">
        <w:t xml:space="preserve"> </w:t>
      </w:r>
      <w:r w:rsidRPr="00FC50E7">
        <w:t>MXTe</w:t>
      </w:r>
      <w:r w:rsidR="006344F3" w:rsidRPr="00FC50E7">
        <w:t>xt)</w:t>
      </w:r>
    </w:p>
    <w:p w14:paraId="2FBCFA6D" w14:textId="27A466BE" w:rsidR="00BE227A" w:rsidRPr="00FC50E7" w:rsidRDefault="00BE227A" w:rsidP="006344F3">
      <w:pPr>
        <w:spacing w:after="9"/>
        <w:ind w:left="419" w:right="157" w:firstLine="301"/>
      </w:pPr>
      <w:r w:rsidRPr="00431C9D">
        <w:t xml:space="preserve">       </w:t>
      </w:r>
      <w:r w:rsidRPr="00431C9D">
        <w:rPr>
          <w:b/>
        </w:rPr>
        <w:t>IF</w:t>
      </w:r>
      <w:r w:rsidR="00F96CF1">
        <w:t xml:space="preserve"> </w:t>
      </w:r>
      <w:r w:rsidR="00F96CF1" w:rsidRPr="00F96CF1">
        <w:rPr>
          <w:b/>
        </w:rPr>
        <w:t>Length</w:t>
      </w:r>
      <w:r w:rsidR="00F96CF1">
        <w:t>(MXText) &gt; 0 THEN</w:t>
      </w:r>
      <w:r w:rsidRPr="00431C9D">
        <w:t xml:space="preserve"> </w:t>
      </w:r>
    </w:p>
    <w:p w14:paraId="6EFB629F" w14:textId="0C27A148" w:rsidR="00634520" w:rsidRPr="00FC50E7" w:rsidRDefault="006B5735" w:rsidP="00DD5981">
      <w:pPr>
        <w:spacing w:after="9"/>
        <w:ind w:left="419" w:right="157" w:firstLine="301"/>
      </w:pPr>
      <w:r>
        <w:t xml:space="preserve">     </w:t>
      </w:r>
      <w:r w:rsidR="00BE227A" w:rsidRPr="00FC50E7">
        <w:t xml:space="preserve"> </w:t>
      </w:r>
      <w:r w:rsidR="00634520" w:rsidRPr="00FC50E7">
        <w:t>InstructionForCreditorAgent[</w:t>
      </w:r>
      <w:r w:rsidR="0087204C">
        <w:t>2</w:t>
      </w:r>
      <w:r w:rsidR="00634520" w:rsidRPr="00FC50E7">
        <w:t>]. InstructionInformation = MXText</w:t>
      </w:r>
    </w:p>
    <w:p w14:paraId="01844F8C" w14:textId="7AC5D1F2" w:rsidR="00460034" w:rsidRPr="00FC50E7" w:rsidRDefault="006B5735" w:rsidP="00F96CF1">
      <w:pPr>
        <w:spacing w:after="9"/>
        <w:ind w:left="810" w:right="157" w:hanging="540"/>
      </w:pPr>
      <w:r>
        <w:t xml:space="preserve">   </w:t>
      </w:r>
      <w:r w:rsidR="00BE227A" w:rsidRPr="00FC50E7">
        <w:t xml:space="preserve">  /* </w:t>
      </w:r>
      <w:r w:rsidR="00460034" w:rsidRPr="00FC50E7">
        <w:t>Truncation</w:t>
      </w:r>
      <w:r w:rsidR="00B04857" w:rsidRPr="00FC50E7">
        <w:t xml:space="preserve"> with “+”sign </w:t>
      </w:r>
      <w:r w:rsidR="00460034" w:rsidRPr="00FC50E7">
        <w:t xml:space="preserve"> is included in MT72_To_MXText */ </w:t>
      </w:r>
    </w:p>
    <w:p w14:paraId="22654590" w14:textId="396ED2D1" w:rsidR="00BE227A" w:rsidRPr="006B5735" w:rsidRDefault="006B5735" w:rsidP="00DD5981">
      <w:pPr>
        <w:spacing w:after="9"/>
        <w:ind w:left="419" w:right="157" w:firstLine="301"/>
        <w:rPr>
          <w:b/>
        </w:rPr>
      </w:pPr>
      <w:r w:rsidRPr="006B5735">
        <w:rPr>
          <w:b/>
        </w:rPr>
        <w:t xml:space="preserve">        </w:t>
      </w:r>
      <w:r w:rsidR="00BE227A" w:rsidRPr="006B5735">
        <w:rPr>
          <w:b/>
        </w:rPr>
        <w:t>ENDIF</w:t>
      </w:r>
    </w:p>
    <w:p w14:paraId="711DDDF0" w14:textId="049FEC28" w:rsidR="004478AB" w:rsidRPr="00FC50E7" w:rsidRDefault="004478AB" w:rsidP="00DD5981">
      <w:pPr>
        <w:spacing w:after="9"/>
        <w:ind w:left="419" w:right="157" w:firstLine="301"/>
      </w:pPr>
    </w:p>
    <w:p w14:paraId="06337128" w14:textId="139468C1" w:rsidR="004478AB" w:rsidRPr="00FC50E7" w:rsidRDefault="004478AB" w:rsidP="00DD5981">
      <w:pPr>
        <w:spacing w:after="9"/>
        <w:ind w:left="419" w:right="157" w:firstLine="301"/>
      </w:pPr>
      <w:r w:rsidRPr="00FC50E7">
        <w:t xml:space="preserve">        RemainingLength = 140 – LENGTH(MXText)</w:t>
      </w:r>
    </w:p>
    <w:p w14:paraId="434668D1" w14:textId="4AA6FE1F" w:rsidR="004875E1" w:rsidRPr="00431C9D" w:rsidRDefault="006344F3" w:rsidP="00431C9D">
      <w:pPr>
        <w:spacing w:after="9"/>
        <w:ind w:right="157"/>
      </w:pPr>
      <w:r w:rsidRPr="00FC50E7">
        <w:t xml:space="preserve">  </w:t>
      </w:r>
    </w:p>
    <w:p w14:paraId="162D5C22" w14:textId="250B7886" w:rsidR="00017FFD" w:rsidRPr="00FC50E7" w:rsidRDefault="004A2CB0" w:rsidP="00431C9D">
      <w:pPr>
        <w:spacing w:after="9"/>
        <w:ind w:right="157"/>
      </w:pPr>
      <w:r w:rsidRPr="00FC50E7">
        <w:t xml:space="preserve">       </w:t>
      </w:r>
      <w:r w:rsidR="004875E1" w:rsidRPr="00431C9D">
        <w:rPr>
          <w:b/>
        </w:rPr>
        <w:t>IF</w:t>
      </w:r>
      <w:r w:rsidR="004875E1" w:rsidRPr="00FC50E7">
        <w:t xml:space="preserve"> </w:t>
      </w:r>
      <w:r w:rsidR="004875E1" w:rsidRPr="003227F6">
        <w:rPr>
          <w:b/>
        </w:rPr>
        <w:t>IsPresentPattern</w:t>
      </w:r>
      <w:r w:rsidR="004875E1" w:rsidRPr="00FC50E7">
        <w:t>(MT72, "/TELEBEN/")</w:t>
      </w:r>
      <w:r w:rsidR="00A674F5" w:rsidRPr="00FC50E7">
        <w:t xml:space="preserve"> THEN </w:t>
      </w:r>
    </w:p>
    <w:p w14:paraId="441B65B3" w14:textId="5B9BE3D3" w:rsidR="00727929" w:rsidRPr="00FC50E7" w:rsidRDefault="00727929" w:rsidP="00431C9D">
      <w:pPr>
        <w:spacing w:after="9"/>
        <w:ind w:right="157"/>
      </w:pPr>
      <w:r w:rsidRPr="00FC50E7">
        <w:rPr>
          <w:b/>
        </w:rPr>
        <w:t xml:space="preserve">               </w:t>
      </w:r>
      <w:r w:rsidR="00BA5A0E" w:rsidRPr="00431C9D">
        <w:rPr>
          <w:b/>
        </w:rPr>
        <w:t xml:space="preserve"> </w:t>
      </w:r>
      <w:r w:rsidRPr="00FC50E7">
        <w:rPr>
          <w:b/>
        </w:rPr>
        <w:t>IF</w:t>
      </w:r>
      <w:r w:rsidRPr="00431C9D">
        <w:t xml:space="preserve"> RemainingLength </w:t>
      </w:r>
      <w:r w:rsidR="009D185C" w:rsidRPr="00FC50E7">
        <w:t>&lt; 7</w:t>
      </w:r>
      <w:r w:rsidRPr="00FC50E7">
        <w:t xml:space="preserve"> THEN</w:t>
      </w:r>
    </w:p>
    <w:p w14:paraId="6BADC73D" w14:textId="360E3D93" w:rsidR="009D185C" w:rsidRPr="00FC50E7" w:rsidRDefault="00833905" w:rsidP="00431C9D">
      <w:pPr>
        <w:spacing w:after="9"/>
        <w:ind w:right="157"/>
      </w:pPr>
      <w:r>
        <w:t xml:space="preserve">     </w:t>
      </w:r>
      <w:r w:rsidR="009D185C" w:rsidRPr="00431C9D">
        <w:t xml:space="preserve">/* At least </w:t>
      </w:r>
      <w:r w:rsidR="009D185C" w:rsidRPr="00FC50E7">
        <w:t>it should be possible to add “/TELB/+” */</w:t>
      </w:r>
    </w:p>
    <w:p w14:paraId="359C6C6B" w14:textId="5AF0F1E9" w:rsidR="00727929" w:rsidRPr="00FC50E7" w:rsidRDefault="00727929" w:rsidP="00431C9D">
      <w:pPr>
        <w:spacing w:after="9"/>
        <w:ind w:right="157"/>
      </w:pPr>
      <w:r w:rsidRPr="00FC50E7">
        <w:t xml:space="preserve">                Flag_MissingInformation = “true”</w:t>
      </w:r>
    </w:p>
    <w:p w14:paraId="3F385642" w14:textId="77777777" w:rsidR="00727929" w:rsidRPr="00FC50E7" w:rsidRDefault="00727929" w:rsidP="00431C9D">
      <w:pPr>
        <w:spacing w:after="9"/>
        <w:ind w:right="157"/>
      </w:pPr>
      <w:r w:rsidRPr="00FC50E7">
        <w:t xml:space="preserve">                EXIT function</w:t>
      </w:r>
    </w:p>
    <w:p w14:paraId="687D5215" w14:textId="185721F3" w:rsidR="00727929" w:rsidRPr="00431C9D" w:rsidRDefault="00727929" w:rsidP="00431C9D">
      <w:pPr>
        <w:spacing w:after="9"/>
        <w:ind w:right="157"/>
        <w:rPr>
          <w:b/>
        </w:rPr>
      </w:pPr>
      <w:r w:rsidRPr="00FC50E7">
        <w:t xml:space="preserve">         </w:t>
      </w:r>
      <w:r w:rsidR="00BA5A0E" w:rsidRPr="00FC50E7">
        <w:t xml:space="preserve"> </w:t>
      </w:r>
      <w:r w:rsidRPr="00FC50E7">
        <w:t xml:space="preserve">      </w:t>
      </w:r>
      <w:r w:rsidRPr="00431C9D">
        <w:rPr>
          <w:b/>
        </w:rPr>
        <w:t xml:space="preserve">ENDIF  </w:t>
      </w:r>
    </w:p>
    <w:p w14:paraId="4E958AC3" w14:textId="0A3D7EA3" w:rsidR="00727929" w:rsidRPr="00FC50E7" w:rsidRDefault="00727929" w:rsidP="00431C9D">
      <w:pPr>
        <w:spacing w:after="9"/>
        <w:ind w:left="0" w:right="157" w:firstLine="0"/>
      </w:pPr>
    </w:p>
    <w:p w14:paraId="6646E65B" w14:textId="23B5393E" w:rsidR="00DD773C" w:rsidRPr="00FC50E7" w:rsidRDefault="003227F6" w:rsidP="00431C9D">
      <w:pPr>
        <w:spacing w:after="9"/>
        <w:ind w:right="157"/>
      </w:pPr>
      <w:r>
        <w:rPr>
          <w:b/>
        </w:rPr>
        <w:t xml:space="preserve">          </w:t>
      </w:r>
      <w:r w:rsidR="00355613" w:rsidRPr="00FC50E7">
        <w:rPr>
          <w:b/>
        </w:rPr>
        <w:t xml:space="preserve"> </w:t>
      </w:r>
      <w:r w:rsidR="00DD773C" w:rsidRPr="00FC50E7">
        <w:rPr>
          <w:b/>
        </w:rPr>
        <w:t>MT72_To_MXText</w:t>
      </w:r>
      <w:r w:rsidR="00DD773C" w:rsidRPr="00FC50E7">
        <w:t>(MT72,</w:t>
      </w:r>
      <w:r>
        <w:t xml:space="preserve"> </w:t>
      </w:r>
      <w:r w:rsidR="00DD773C" w:rsidRPr="00FC50E7">
        <w:t>"/TELEBEN/",</w:t>
      </w:r>
      <w:r>
        <w:t xml:space="preserve"> </w:t>
      </w:r>
      <w:r w:rsidR="00DD773C" w:rsidRPr="00FC50E7">
        <w:t>140;</w:t>
      </w:r>
      <w:r>
        <w:t xml:space="preserve"> </w:t>
      </w:r>
      <w:r w:rsidR="00DD773C" w:rsidRPr="00FC50E7">
        <w:t>MXText)</w:t>
      </w:r>
    </w:p>
    <w:p w14:paraId="357EF966" w14:textId="5DEF4AE7" w:rsidR="004478AB" w:rsidRPr="00FC50E7" w:rsidRDefault="00725261" w:rsidP="00431C9D">
      <w:pPr>
        <w:spacing w:after="9"/>
        <w:ind w:right="157"/>
      </w:pPr>
      <w:r>
        <w:t xml:space="preserve">  </w:t>
      </w:r>
      <w:r w:rsidR="004478AB" w:rsidRPr="00431C9D">
        <w:t xml:space="preserve">  MX</w:t>
      </w:r>
      <w:r w:rsidR="004478AB" w:rsidRPr="00FC50E7">
        <w:t>InstructionInformation = Concatenate(“/”, “TELB”, “/”, MXText)</w:t>
      </w:r>
    </w:p>
    <w:p w14:paraId="313737DA" w14:textId="77777777" w:rsidR="00725261" w:rsidRDefault="004478AB" w:rsidP="00431C9D">
      <w:pPr>
        <w:spacing w:after="9"/>
        <w:ind w:right="157"/>
      </w:pPr>
      <w:r w:rsidRPr="00FC50E7">
        <w:t xml:space="preserve">       </w:t>
      </w:r>
    </w:p>
    <w:p w14:paraId="3D3057E0" w14:textId="43D04A95" w:rsidR="004478AB" w:rsidRPr="00FC50E7" w:rsidRDefault="00725261" w:rsidP="00725261">
      <w:pPr>
        <w:spacing w:after="9"/>
        <w:ind w:left="1080" w:right="157" w:hanging="360"/>
      </w:pPr>
      <w:r>
        <w:t xml:space="preserve">          </w:t>
      </w:r>
      <w:r w:rsidR="004478AB" w:rsidRPr="00FC50E7">
        <w:t xml:space="preserve"> </w:t>
      </w:r>
      <w:r w:rsidR="004478AB" w:rsidRPr="00725261">
        <w:rPr>
          <w:b/>
        </w:rPr>
        <w:t>IF</w:t>
      </w:r>
      <w:r w:rsidR="003227F6">
        <w:t xml:space="preserve"> </w:t>
      </w:r>
      <w:r w:rsidR="003227F6" w:rsidRPr="003227F6">
        <w:rPr>
          <w:b/>
        </w:rPr>
        <w:t>Length</w:t>
      </w:r>
      <w:r w:rsidR="004478AB" w:rsidRPr="00FC50E7">
        <w:t>(MXInstructio</w:t>
      </w:r>
      <w:r w:rsidR="003227F6">
        <w:t xml:space="preserve">nInformation) &gt; RemainingLength </w:t>
      </w:r>
      <w:r w:rsidR="004478AB" w:rsidRPr="00FC50E7">
        <w:t>THEN</w:t>
      </w:r>
    </w:p>
    <w:p w14:paraId="75AA994A" w14:textId="28E15C24" w:rsidR="004478AB" w:rsidRPr="00FC50E7" w:rsidRDefault="004478AB" w:rsidP="00431C9D">
      <w:pPr>
        <w:spacing w:after="9"/>
        <w:ind w:right="157"/>
      </w:pPr>
      <w:r w:rsidRPr="00FC50E7">
        <w:t xml:space="preserve">             MXInstructionInformation = </w:t>
      </w:r>
      <w:r w:rsidRPr="0045190D">
        <w:rPr>
          <w:b/>
        </w:rPr>
        <w:t>Concatenate</w:t>
      </w:r>
      <w:r w:rsidRPr="00FC50E7">
        <w:t>(</w:t>
      </w:r>
      <w:r w:rsidRPr="0045190D">
        <w:rPr>
          <w:b/>
        </w:rPr>
        <w:t>Substring</w:t>
      </w:r>
      <w:r w:rsidRPr="00FC50E7">
        <w:t>(MXInstructionInformation, 1, RemainingLength – 1), “+”)</w:t>
      </w:r>
    </w:p>
    <w:p w14:paraId="0BAD766A" w14:textId="245300DA" w:rsidR="00DD773C" w:rsidRPr="00725261" w:rsidRDefault="004478AB" w:rsidP="00431C9D">
      <w:pPr>
        <w:spacing w:after="9"/>
        <w:ind w:right="157"/>
        <w:rPr>
          <w:b/>
        </w:rPr>
      </w:pPr>
      <w:r w:rsidRPr="00FC50E7">
        <w:t xml:space="preserve">   </w:t>
      </w:r>
      <w:r w:rsidR="00725261">
        <w:t xml:space="preserve">   </w:t>
      </w:r>
      <w:r w:rsidR="00833905">
        <w:t xml:space="preserve">    </w:t>
      </w:r>
      <w:r w:rsidRPr="00725261">
        <w:rPr>
          <w:b/>
        </w:rPr>
        <w:t xml:space="preserve">ENDIF </w:t>
      </w:r>
    </w:p>
    <w:p w14:paraId="7F7202F2" w14:textId="2D7A3AB4" w:rsidR="00017FFD" w:rsidRPr="00FC50E7" w:rsidRDefault="00017FFD" w:rsidP="00431C9D">
      <w:pPr>
        <w:spacing w:after="9"/>
        <w:ind w:right="157"/>
      </w:pPr>
    </w:p>
    <w:p w14:paraId="1674BC63" w14:textId="106B2B91" w:rsidR="004478AB" w:rsidRPr="00431C9D" w:rsidRDefault="00B46983" w:rsidP="00431C9D">
      <w:pPr>
        <w:spacing w:after="9"/>
        <w:ind w:right="157"/>
        <w:rPr>
          <w:b/>
        </w:rPr>
      </w:pPr>
      <w:r w:rsidRPr="00FC50E7">
        <w:t>InstructionForCreditorAgent[</w:t>
      </w:r>
      <w:r w:rsidR="0087204C">
        <w:t>2</w:t>
      </w:r>
      <w:r w:rsidRPr="00FC50E7">
        <w:t>]. InstructionInformation = Concatenate (InstructionForCreditorAgent[</w:t>
      </w:r>
      <w:r w:rsidR="0087204C">
        <w:t>2</w:t>
      </w:r>
      <w:r w:rsidRPr="00FC50E7">
        <w:t>]. InstructionInformation, MXInstructionInformation)</w:t>
      </w:r>
    </w:p>
    <w:p w14:paraId="4766022F" w14:textId="26C6891F" w:rsidR="004A2CB0" w:rsidRPr="00FC50E7" w:rsidRDefault="007B51EE" w:rsidP="0027265C">
      <w:pPr>
        <w:spacing w:after="9"/>
        <w:ind w:right="157"/>
        <w:rPr>
          <w:b/>
        </w:rPr>
      </w:pPr>
      <w:r>
        <w:rPr>
          <w:b/>
        </w:rPr>
        <w:t xml:space="preserve">      ENDIF </w:t>
      </w:r>
      <w:r w:rsidR="00B46983" w:rsidRPr="007B51EE">
        <w:t xml:space="preserve">/* </w:t>
      </w:r>
      <w:r w:rsidR="00B46983" w:rsidRPr="00431C9D">
        <w:t>END IF</w:t>
      </w:r>
      <w:r w:rsidR="00B46983" w:rsidRPr="00FC50E7">
        <w:t xml:space="preserve"> IsPresentPattern(MT72, "/TELEBEN/") </w:t>
      </w:r>
      <w:r>
        <w:t>*/</w:t>
      </w:r>
      <w:r>
        <w:rPr>
          <w:b/>
        </w:rPr>
        <w:t xml:space="preserve">   </w:t>
      </w:r>
    </w:p>
    <w:p w14:paraId="1E4F8111" w14:textId="77777777" w:rsidR="00B46983" w:rsidRPr="00FC50E7" w:rsidRDefault="00B46983" w:rsidP="0027265C">
      <w:pPr>
        <w:spacing w:after="9"/>
        <w:ind w:right="157"/>
        <w:rPr>
          <w:b/>
        </w:rPr>
      </w:pPr>
    </w:p>
    <w:p w14:paraId="3D427D06" w14:textId="348DBBDB" w:rsidR="0027265C" w:rsidRPr="00FC50E7" w:rsidRDefault="004A2CB0" w:rsidP="009740B5">
      <w:pPr>
        <w:spacing w:after="9"/>
        <w:ind w:right="-82"/>
      </w:pPr>
      <w:r w:rsidRPr="00431C9D">
        <w:rPr>
          <w:b/>
        </w:rPr>
        <w:t>ELSE</w:t>
      </w:r>
      <w:r w:rsidR="003F79BC">
        <w:t xml:space="preserve"> </w:t>
      </w:r>
      <w:r w:rsidRPr="00FC50E7">
        <w:t>/* /PHONBEN/ is absent</w:t>
      </w:r>
      <w:r w:rsidR="00B46983" w:rsidRPr="00FC50E7">
        <w:t xml:space="preserve"> and</w:t>
      </w:r>
      <w:r w:rsidR="003F79BC">
        <w:t xml:space="preserve"> </w:t>
      </w:r>
      <w:r w:rsidR="000D6795">
        <w:t>/</w:t>
      </w:r>
      <w:r w:rsidR="00B46983" w:rsidRPr="00FC50E7">
        <w:t>TELEBEN</w:t>
      </w:r>
      <w:r w:rsidR="000D6795">
        <w:t>/</w:t>
      </w:r>
      <w:r w:rsidR="00B46983" w:rsidRPr="00FC50E7">
        <w:t xml:space="preserve"> must be present</w:t>
      </w:r>
      <w:r w:rsidR="009740B5">
        <w:t xml:space="preserve"> </w:t>
      </w:r>
      <w:r w:rsidRPr="00FC50E7">
        <w:t>*/</w:t>
      </w:r>
    </w:p>
    <w:p w14:paraId="4B1CF4DD" w14:textId="77777777" w:rsidR="00B46983" w:rsidRPr="00FC50E7" w:rsidRDefault="00B46983" w:rsidP="0027265C">
      <w:pPr>
        <w:spacing w:after="9"/>
        <w:ind w:right="157"/>
      </w:pPr>
    </w:p>
    <w:p w14:paraId="0F03E4F0" w14:textId="7C11C794" w:rsidR="00B46983" w:rsidRPr="00FC50E7" w:rsidRDefault="00B46983" w:rsidP="00B46983">
      <w:pPr>
        <w:spacing w:after="9"/>
        <w:ind w:right="157"/>
      </w:pPr>
      <w:r w:rsidRPr="00FC50E7">
        <w:t xml:space="preserve">  InstructionForCreditorAgent[</w:t>
      </w:r>
      <w:r w:rsidR="0087204C">
        <w:t>2</w:t>
      </w:r>
      <w:r w:rsidRPr="00FC50E7">
        <w:t>].Code = “TELB”</w:t>
      </w:r>
    </w:p>
    <w:p w14:paraId="237273CD" w14:textId="66A862DF" w:rsidR="00B46983" w:rsidRPr="00FC50E7" w:rsidRDefault="00B46983" w:rsidP="00B46983">
      <w:pPr>
        <w:spacing w:after="9"/>
        <w:ind w:left="419" w:right="157" w:firstLine="301"/>
      </w:pPr>
      <w:r w:rsidRPr="00FC50E7">
        <w:t xml:space="preserve">       </w:t>
      </w:r>
      <w:r w:rsidRPr="00FC50E7">
        <w:rPr>
          <w:b/>
        </w:rPr>
        <w:t>MT72_To_MXText</w:t>
      </w:r>
      <w:r w:rsidRPr="00FC50E7">
        <w:t>(MT72,"/TELEBEN/",</w:t>
      </w:r>
      <w:r w:rsidR="00457714">
        <w:t xml:space="preserve"> </w:t>
      </w:r>
      <w:r w:rsidRPr="00FC50E7">
        <w:t>140;</w:t>
      </w:r>
      <w:r w:rsidR="00457714">
        <w:t xml:space="preserve"> </w:t>
      </w:r>
      <w:r w:rsidRPr="00FC50E7">
        <w:t>MXText)</w:t>
      </w:r>
    </w:p>
    <w:p w14:paraId="78D1442E" w14:textId="6746BD9F" w:rsidR="00B46983" w:rsidRPr="00FC50E7" w:rsidRDefault="00457714" w:rsidP="00457714">
      <w:pPr>
        <w:spacing w:after="9"/>
        <w:ind w:left="419" w:right="-1072" w:firstLine="301"/>
      </w:pPr>
      <w:r>
        <w:t xml:space="preserve">   </w:t>
      </w:r>
      <w:r w:rsidR="00B46983" w:rsidRPr="00FC50E7">
        <w:t>InstructionForCred</w:t>
      </w:r>
      <w:r>
        <w:t>itorAgent[</w:t>
      </w:r>
      <w:r w:rsidR="0087204C">
        <w:t>2</w:t>
      </w:r>
      <w:r>
        <w:t>].</w:t>
      </w:r>
      <w:r w:rsidR="00B46983" w:rsidRPr="00FC50E7">
        <w:t>InstructionInformation = MXText</w:t>
      </w:r>
    </w:p>
    <w:p w14:paraId="4B703BDB" w14:textId="7F5B2EB1" w:rsidR="004A2CB0" w:rsidRPr="00FC50E7" w:rsidRDefault="00AC3A1A" w:rsidP="0027265C">
      <w:pPr>
        <w:spacing w:after="9"/>
        <w:ind w:right="157"/>
      </w:pPr>
      <w:r w:rsidRPr="00FC50E7">
        <w:t>}</w:t>
      </w:r>
    </w:p>
    <w:p w14:paraId="2B147783" w14:textId="68B3F681" w:rsidR="004A2CB0" w:rsidRPr="00FC50E7" w:rsidRDefault="004A2CB0" w:rsidP="004A2CB0">
      <w:pPr>
        <w:spacing w:after="9"/>
        <w:ind w:right="157"/>
      </w:pPr>
      <w:r w:rsidRPr="00431C9D">
        <w:rPr>
          <w:b/>
        </w:rPr>
        <w:t>ENDIF</w:t>
      </w:r>
      <w:r w:rsidRPr="00FC50E7">
        <w:t xml:space="preserve"> /* IsPresentPattern(MT72, "/PHONBEN/") */</w:t>
      </w:r>
    </w:p>
    <w:p w14:paraId="5B04A07B" w14:textId="5B8D84EB" w:rsidR="0011515D" w:rsidRPr="00FC50E7" w:rsidRDefault="0011515D" w:rsidP="004A2CB0">
      <w:pPr>
        <w:spacing w:after="9"/>
        <w:ind w:right="157"/>
      </w:pPr>
    </w:p>
    <w:p w14:paraId="5F311D56" w14:textId="77777777" w:rsidR="0011515D" w:rsidRPr="00FC50E7" w:rsidRDefault="0011515D" w:rsidP="004A2CB0">
      <w:pPr>
        <w:spacing w:after="9"/>
        <w:ind w:right="157"/>
      </w:pPr>
    </w:p>
    <w:p w14:paraId="7DD16C73" w14:textId="77777777" w:rsidR="00101C37" w:rsidRPr="00FC50E7" w:rsidRDefault="00101C37" w:rsidP="0027265C">
      <w:pPr>
        <w:spacing w:after="9"/>
        <w:ind w:left="419" w:right="157" w:firstLine="301"/>
      </w:pPr>
    </w:p>
    <w:p w14:paraId="6C1D9595" w14:textId="4150BDB6" w:rsidR="0027265C" w:rsidRPr="00FC50E7" w:rsidRDefault="0027265C" w:rsidP="00C93F5E">
      <w:pPr>
        <w:tabs>
          <w:tab w:val="left" w:pos="450"/>
        </w:tabs>
        <w:spacing w:after="9"/>
        <w:ind w:right="157" w:hanging="432"/>
      </w:pPr>
      <w:r w:rsidRPr="00FC50E7">
        <w:rPr>
          <w:b/>
        </w:rPr>
        <w:t>Case</w:t>
      </w:r>
      <w:r w:rsidRPr="00FC50E7">
        <w:t xml:space="preserve"> ConfigIndicator = “CodeOnly”</w:t>
      </w:r>
    </w:p>
    <w:p w14:paraId="518AD5D8" w14:textId="77777777" w:rsidR="004D2407" w:rsidRPr="00FC50E7" w:rsidRDefault="004D2407" w:rsidP="0027265C">
      <w:pPr>
        <w:spacing w:after="9"/>
        <w:ind w:right="157" w:hanging="432"/>
      </w:pPr>
    </w:p>
    <w:p w14:paraId="3C6D1F26" w14:textId="6E8450CD" w:rsidR="004D2407" w:rsidRPr="00FC50E7" w:rsidRDefault="004D2407" w:rsidP="004D2407">
      <w:pPr>
        <w:spacing w:after="9"/>
        <w:ind w:right="157" w:hanging="432"/>
      </w:pPr>
      <w:r w:rsidRPr="00FC50E7">
        <w:t>/* This configuration means that only (/PHONBEN/ or /TELEBEN/) is present with “or” not being exclusive. */</w:t>
      </w:r>
    </w:p>
    <w:p w14:paraId="01098B65" w14:textId="023B6A64" w:rsidR="004D2407" w:rsidRPr="00FC50E7" w:rsidRDefault="004D2407" w:rsidP="00431C9D">
      <w:pPr>
        <w:spacing w:after="9"/>
        <w:ind w:left="0" w:right="157" w:firstLine="0"/>
      </w:pPr>
    </w:p>
    <w:p w14:paraId="5C51ED03" w14:textId="39D7B057" w:rsidR="00AC3A1A" w:rsidRPr="00FC50E7" w:rsidRDefault="00AC3A1A" w:rsidP="0027265C">
      <w:pPr>
        <w:spacing w:after="9"/>
        <w:ind w:right="157" w:hanging="432"/>
      </w:pPr>
      <w:r w:rsidRPr="00FC50E7">
        <w:t xml:space="preserve"> </w:t>
      </w:r>
      <w:r w:rsidR="00BE5FBE" w:rsidRPr="00FC50E7">
        <w:t xml:space="preserve">/*It is assumed that /PHONBEN/  and </w:t>
      </w:r>
      <w:r w:rsidR="003F090B" w:rsidRPr="00FC50E7">
        <w:t>/TELEBEN/ related information is limited to 140 char otherwise a truncation sign “+” is added. In case only one of the codes is present which is probably the case as the code meanings are rather exclusive, and more than 140 char is needed for the related information, the function could be optimised, if need be */</w:t>
      </w:r>
    </w:p>
    <w:p w14:paraId="24B68FB9" w14:textId="77777777" w:rsidR="00AC3A1A" w:rsidRPr="00FC50E7" w:rsidRDefault="00AC3A1A" w:rsidP="0027265C">
      <w:pPr>
        <w:spacing w:after="9"/>
        <w:ind w:right="157" w:hanging="432"/>
      </w:pPr>
    </w:p>
    <w:p w14:paraId="1AB2B05E" w14:textId="77777777" w:rsidR="00AC3A1A" w:rsidRPr="00FC50E7" w:rsidRDefault="00AC3A1A" w:rsidP="00AC3A1A">
      <w:pPr>
        <w:spacing w:after="9"/>
        <w:ind w:right="157"/>
      </w:pPr>
      <w:r w:rsidRPr="00FC50E7">
        <w:rPr>
          <w:b/>
        </w:rPr>
        <w:t>IF</w:t>
      </w:r>
      <w:r w:rsidRPr="00FC50E7">
        <w:t xml:space="preserve"> </w:t>
      </w:r>
      <w:r w:rsidRPr="00833905">
        <w:rPr>
          <w:b/>
        </w:rPr>
        <w:t>IsPresentPattern</w:t>
      </w:r>
      <w:r w:rsidRPr="00FC50E7">
        <w:t>(MT72, "/PHONBEN/") THEN</w:t>
      </w:r>
    </w:p>
    <w:p w14:paraId="5424B9A0" w14:textId="699A155E" w:rsidR="00AC3A1A" w:rsidRPr="00FC50E7" w:rsidRDefault="00AC3A1A" w:rsidP="00AC3A1A">
      <w:pPr>
        <w:spacing w:after="9"/>
        <w:ind w:right="157"/>
      </w:pPr>
      <w:r w:rsidRPr="00FC50E7">
        <w:t xml:space="preserve">       InstructionForCreditorAgent[1].Code = “PHOB”</w:t>
      </w:r>
    </w:p>
    <w:p w14:paraId="1FF200CD" w14:textId="2291DD2F" w:rsidR="00AC3A1A" w:rsidRPr="00FC50E7" w:rsidRDefault="00AC3A1A" w:rsidP="00AC3A1A">
      <w:pPr>
        <w:spacing w:after="9"/>
        <w:ind w:left="419" w:right="157" w:firstLine="301"/>
      </w:pPr>
      <w:r w:rsidRPr="00FC50E7">
        <w:t xml:space="preserve">       </w:t>
      </w:r>
      <w:r w:rsidRPr="00FC50E7">
        <w:rPr>
          <w:b/>
        </w:rPr>
        <w:t>MT72_To_MXText</w:t>
      </w:r>
      <w:r w:rsidR="00833905">
        <w:t xml:space="preserve">(MT72,"/PHONBEN/", </w:t>
      </w:r>
      <w:r w:rsidRPr="00FC50E7">
        <w:t>140;</w:t>
      </w:r>
      <w:r w:rsidR="00833905">
        <w:t xml:space="preserve"> </w:t>
      </w:r>
      <w:r w:rsidRPr="00FC50E7">
        <w:t>MXText)</w:t>
      </w:r>
    </w:p>
    <w:p w14:paraId="5101C51B" w14:textId="23138B71" w:rsidR="00D6157A" w:rsidRPr="00FC50E7" w:rsidRDefault="00D6157A" w:rsidP="00AC3A1A">
      <w:pPr>
        <w:spacing w:after="9"/>
        <w:ind w:left="419" w:right="157" w:firstLine="301"/>
      </w:pPr>
      <w:r w:rsidRPr="00431C9D">
        <w:t xml:space="preserve">        </w:t>
      </w:r>
      <w:r w:rsidRPr="00431C9D">
        <w:rPr>
          <w:b/>
        </w:rPr>
        <w:t>IF</w:t>
      </w:r>
      <w:r w:rsidR="00833905">
        <w:t xml:space="preserve"> </w:t>
      </w:r>
      <w:r w:rsidR="00833905" w:rsidRPr="00833905">
        <w:rPr>
          <w:b/>
        </w:rPr>
        <w:t>Length</w:t>
      </w:r>
      <w:r w:rsidR="00833905">
        <w:t>(MXText) &gt; 0 THEN</w:t>
      </w:r>
    </w:p>
    <w:p w14:paraId="22156B80" w14:textId="1ACCB22E" w:rsidR="00AC3A1A" w:rsidRPr="00FC50E7" w:rsidRDefault="00AC3A1A" w:rsidP="00833905">
      <w:pPr>
        <w:spacing w:after="9"/>
        <w:ind w:left="419" w:right="-442" w:firstLine="301"/>
      </w:pPr>
      <w:r w:rsidRPr="00FC50E7">
        <w:t xml:space="preserve"> </w:t>
      </w:r>
      <w:r w:rsidR="00A82A99">
        <w:t xml:space="preserve">  </w:t>
      </w:r>
      <w:r w:rsidR="00833905">
        <w:t xml:space="preserve"> </w:t>
      </w:r>
      <w:r w:rsidRPr="00FC50E7">
        <w:t>InstructionForCreditorAgent[1]. InstructionInformation = MXText</w:t>
      </w:r>
      <w:r w:rsidR="00D6157A" w:rsidRPr="00FC50E7">
        <w:t xml:space="preserve">      </w:t>
      </w:r>
    </w:p>
    <w:p w14:paraId="6A9FE2CA" w14:textId="3CD043BF" w:rsidR="00D6157A" w:rsidRPr="00A82A99" w:rsidRDefault="00D6157A" w:rsidP="00AC3A1A">
      <w:pPr>
        <w:spacing w:after="9"/>
        <w:ind w:left="419" w:right="157" w:firstLine="301"/>
        <w:rPr>
          <w:b/>
        </w:rPr>
      </w:pPr>
      <w:r w:rsidRPr="00A82A99">
        <w:rPr>
          <w:b/>
        </w:rPr>
        <w:t xml:space="preserve">        ENDIF</w:t>
      </w:r>
    </w:p>
    <w:p w14:paraId="1CC3C9A2" w14:textId="77777777" w:rsidR="00D6157A" w:rsidRPr="00FC50E7" w:rsidRDefault="00D6157A" w:rsidP="00AC3A1A">
      <w:pPr>
        <w:spacing w:after="9"/>
        <w:ind w:left="419" w:right="157" w:firstLine="301"/>
      </w:pPr>
    </w:p>
    <w:p w14:paraId="14BAD223" w14:textId="192AF16B" w:rsidR="00AC3A1A" w:rsidRPr="00FC50E7" w:rsidRDefault="00AC3A1A" w:rsidP="00AC3A1A">
      <w:pPr>
        <w:spacing w:after="9"/>
        <w:ind w:left="419" w:right="157" w:firstLine="301"/>
      </w:pPr>
      <w:r w:rsidRPr="00FC50E7">
        <w:t xml:space="preserve">        First = “false”</w:t>
      </w:r>
    </w:p>
    <w:p w14:paraId="1F7C599C" w14:textId="77777777" w:rsidR="00AC3A1A" w:rsidRPr="00FC50E7" w:rsidRDefault="00AC3A1A" w:rsidP="00AC3A1A">
      <w:pPr>
        <w:spacing w:after="9"/>
        <w:ind w:left="419" w:right="157" w:firstLine="301"/>
      </w:pPr>
    </w:p>
    <w:p w14:paraId="1CB5C640" w14:textId="655987DB" w:rsidR="00AC3A1A" w:rsidRPr="00431C9D" w:rsidRDefault="00221EA4" w:rsidP="00AC3A1A">
      <w:pPr>
        <w:spacing w:after="9"/>
        <w:ind w:left="419" w:right="157" w:firstLine="301"/>
        <w:rPr>
          <w:b/>
        </w:rPr>
      </w:pPr>
      <w:r>
        <w:t xml:space="preserve">  </w:t>
      </w:r>
      <w:r w:rsidR="00AC3A1A" w:rsidRPr="00431C9D">
        <w:rPr>
          <w:b/>
        </w:rPr>
        <w:t>ENDIF</w:t>
      </w:r>
    </w:p>
    <w:p w14:paraId="5771B62F" w14:textId="77777777" w:rsidR="00AC3A1A" w:rsidRPr="00FC50E7" w:rsidRDefault="00AC3A1A" w:rsidP="0027265C">
      <w:pPr>
        <w:spacing w:after="9"/>
        <w:ind w:right="157" w:hanging="432"/>
      </w:pPr>
    </w:p>
    <w:p w14:paraId="09CEBD49" w14:textId="344D6A9B" w:rsidR="004332E7" w:rsidRPr="00FC50E7" w:rsidRDefault="004332E7" w:rsidP="003578C1">
      <w:pPr>
        <w:spacing w:after="9"/>
        <w:ind w:left="419" w:right="157" w:firstLine="301"/>
        <w:rPr>
          <w:rFonts w:eastAsia="Arial"/>
        </w:rPr>
      </w:pPr>
    </w:p>
    <w:p w14:paraId="1E914773" w14:textId="691096AD" w:rsidR="00AC3A1A" w:rsidRPr="00FC50E7" w:rsidRDefault="00AC3A1A" w:rsidP="00AC3A1A">
      <w:pPr>
        <w:spacing w:after="9"/>
        <w:ind w:right="157"/>
      </w:pPr>
      <w:r w:rsidRPr="00FC50E7">
        <w:rPr>
          <w:b/>
        </w:rPr>
        <w:t>IF</w:t>
      </w:r>
      <w:r w:rsidRPr="00FC50E7">
        <w:t xml:space="preserve"> </w:t>
      </w:r>
      <w:r w:rsidRPr="00833905">
        <w:rPr>
          <w:b/>
        </w:rPr>
        <w:t>IsPresentPattern</w:t>
      </w:r>
      <w:r w:rsidRPr="00FC50E7">
        <w:t>(MT72, "/TELEBEN/") THEN</w:t>
      </w:r>
    </w:p>
    <w:p w14:paraId="239E0240" w14:textId="00FD33AC" w:rsidR="00AC3A1A" w:rsidRPr="00FC50E7" w:rsidRDefault="00AC3A1A" w:rsidP="00AC3A1A">
      <w:pPr>
        <w:spacing w:after="9"/>
        <w:ind w:left="419" w:right="157" w:firstLine="301"/>
      </w:pPr>
      <w:r w:rsidRPr="00FC50E7">
        <w:t xml:space="preserve">       </w:t>
      </w:r>
      <w:r w:rsidRPr="00FC50E7">
        <w:rPr>
          <w:b/>
        </w:rPr>
        <w:t>MT72_To_MXText</w:t>
      </w:r>
      <w:r w:rsidRPr="00FC50E7">
        <w:t>(MT72,"/TELEBEN/",</w:t>
      </w:r>
      <w:r w:rsidR="00833905">
        <w:t xml:space="preserve"> </w:t>
      </w:r>
      <w:r w:rsidRPr="00FC50E7">
        <w:t>140;</w:t>
      </w:r>
      <w:r w:rsidR="00833905">
        <w:t xml:space="preserve"> </w:t>
      </w:r>
      <w:r w:rsidRPr="00FC50E7">
        <w:t>MXText)</w:t>
      </w:r>
    </w:p>
    <w:p w14:paraId="02C2BEED" w14:textId="37D574ED" w:rsidR="00AC3A1A" w:rsidRPr="00FC50E7" w:rsidRDefault="00AC3A1A" w:rsidP="00AC3A1A">
      <w:pPr>
        <w:spacing w:after="9"/>
        <w:ind w:left="419" w:right="157" w:firstLine="301"/>
      </w:pPr>
      <w:r w:rsidRPr="00FC50E7">
        <w:t xml:space="preserve">        </w:t>
      </w:r>
      <w:r w:rsidRPr="00431C9D">
        <w:rPr>
          <w:b/>
        </w:rPr>
        <w:t>IF</w:t>
      </w:r>
      <w:r w:rsidRPr="00FC50E7">
        <w:t xml:space="preserve"> First = “true” Then </w:t>
      </w:r>
    </w:p>
    <w:p w14:paraId="3507402E" w14:textId="1F5C150A" w:rsidR="00AC3A1A" w:rsidRPr="00FC50E7" w:rsidRDefault="00AC3A1A" w:rsidP="00431C9D">
      <w:pPr>
        <w:spacing w:after="9"/>
        <w:ind w:right="157"/>
      </w:pPr>
      <w:r w:rsidRPr="00FC50E7">
        <w:t xml:space="preserve">      </w:t>
      </w:r>
      <w:r w:rsidR="00F62F19" w:rsidRPr="00FC50E7">
        <w:t xml:space="preserve">    </w:t>
      </w:r>
      <w:r w:rsidRPr="00FC50E7">
        <w:t xml:space="preserve">  InstructionForCreditorAgent[1].Code = “TELB”</w:t>
      </w:r>
    </w:p>
    <w:p w14:paraId="5A980A5D" w14:textId="6D15822A" w:rsidR="00223E67" w:rsidRPr="00FC50E7" w:rsidRDefault="00223E67" w:rsidP="00431C9D">
      <w:pPr>
        <w:spacing w:after="9"/>
        <w:ind w:right="157"/>
      </w:pPr>
      <w:r w:rsidRPr="00FC50E7">
        <w:t xml:space="preserve">  </w:t>
      </w:r>
      <w:r w:rsidR="00F62F19" w:rsidRPr="00FC50E7">
        <w:t xml:space="preserve">          </w:t>
      </w:r>
      <w:r w:rsidRPr="00A82A99">
        <w:rPr>
          <w:b/>
        </w:rPr>
        <w:t>IF</w:t>
      </w:r>
      <w:r w:rsidR="00833905">
        <w:t xml:space="preserve"> </w:t>
      </w:r>
      <w:r w:rsidR="00833905" w:rsidRPr="00833905">
        <w:rPr>
          <w:b/>
        </w:rPr>
        <w:t>Length</w:t>
      </w:r>
      <w:r w:rsidR="00833905">
        <w:t>(MXText) &gt; 0 THEN</w:t>
      </w:r>
    </w:p>
    <w:p w14:paraId="7FC90CAA" w14:textId="02F9CF5E" w:rsidR="00AC3A1A" w:rsidRPr="00FC50E7" w:rsidRDefault="00AC3A1A" w:rsidP="00833905">
      <w:pPr>
        <w:spacing w:after="9"/>
        <w:ind w:left="419" w:right="-352" w:firstLine="301"/>
      </w:pPr>
      <w:r w:rsidRPr="00FC50E7">
        <w:t xml:space="preserve"> </w:t>
      </w:r>
      <w:r w:rsidR="00A82A99">
        <w:t xml:space="preserve">  </w:t>
      </w:r>
      <w:r w:rsidR="00F62F19" w:rsidRPr="00FC50E7">
        <w:t xml:space="preserve">  </w:t>
      </w:r>
      <w:r w:rsidRPr="00FC50E7">
        <w:t>InstructionForCreditorAgent[1]. InstructionInformation = MXText</w:t>
      </w:r>
    </w:p>
    <w:p w14:paraId="649336C7" w14:textId="375068A7" w:rsidR="00223E67" w:rsidRPr="00A82A99" w:rsidRDefault="00223E67" w:rsidP="00AC3A1A">
      <w:pPr>
        <w:spacing w:after="9"/>
        <w:ind w:left="419" w:right="157" w:firstLine="301"/>
        <w:rPr>
          <w:b/>
        </w:rPr>
      </w:pPr>
      <w:r w:rsidRPr="00FC50E7">
        <w:t xml:space="preserve">          </w:t>
      </w:r>
      <w:r w:rsidR="00A82A99">
        <w:t xml:space="preserve">   </w:t>
      </w:r>
      <w:r w:rsidRPr="00A82A99">
        <w:rPr>
          <w:b/>
        </w:rPr>
        <w:t>ENDIF</w:t>
      </w:r>
    </w:p>
    <w:p w14:paraId="18FF8EA8" w14:textId="6E50CCFD" w:rsidR="004332E7" w:rsidRPr="00FC50E7" w:rsidRDefault="004332E7" w:rsidP="003578C1">
      <w:pPr>
        <w:spacing w:after="9"/>
        <w:ind w:left="419" w:right="157" w:firstLine="301"/>
        <w:rPr>
          <w:rFonts w:eastAsia="Arial"/>
        </w:rPr>
      </w:pPr>
    </w:p>
    <w:p w14:paraId="2CD4EBE4" w14:textId="06C10061" w:rsidR="004332E7" w:rsidRPr="00FC50E7" w:rsidRDefault="00AC3A1A" w:rsidP="00833905">
      <w:pPr>
        <w:tabs>
          <w:tab w:val="left" w:pos="1260"/>
          <w:tab w:val="left" w:pos="1440"/>
          <w:tab w:val="left" w:pos="1710"/>
        </w:tabs>
        <w:spacing w:after="9"/>
        <w:ind w:left="419" w:right="157" w:firstLine="301"/>
        <w:rPr>
          <w:rFonts w:eastAsia="Arial"/>
        </w:rPr>
      </w:pPr>
      <w:r w:rsidRPr="00FC50E7">
        <w:rPr>
          <w:rFonts w:eastAsia="Arial"/>
        </w:rPr>
        <w:t xml:space="preserve">        </w:t>
      </w:r>
      <w:r w:rsidRPr="00431C9D">
        <w:rPr>
          <w:rFonts w:eastAsia="Arial"/>
          <w:b/>
        </w:rPr>
        <w:t>ELSE</w:t>
      </w:r>
      <w:r w:rsidR="00F62F19" w:rsidRPr="00431C9D">
        <w:rPr>
          <w:rFonts w:eastAsia="Arial"/>
          <w:b/>
        </w:rPr>
        <w:t xml:space="preserve"> </w:t>
      </w:r>
      <w:r w:rsidR="00F62F19" w:rsidRPr="00FC50E7">
        <w:rPr>
          <w:rFonts w:eastAsia="Arial"/>
        </w:rPr>
        <w:t xml:space="preserve"> /* First is not true */</w:t>
      </w:r>
    </w:p>
    <w:p w14:paraId="69D3D9A1" w14:textId="3EDC2A75" w:rsidR="00AC3A1A" w:rsidRPr="00FC50E7" w:rsidRDefault="00792C64" w:rsidP="00AC3A1A">
      <w:pPr>
        <w:spacing w:after="9"/>
        <w:ind w:right="157"/>
      </w:pPr>
      <w:r w:rsidRPr="00FC50E7">
        <w:rPr>
          <w:rFonts w:eastAsia="Arial"/>
        </w:rPr>
        <w:t xml:space="preserve">        </w:t>
      </w:r>
      <w:r w:rsidR="00AC3A1A" w:rsidRPr="00FC50E7">
        <w:t>InstructionForCreditorAgent[2].Code = “TELB”</w:t>
      </w:r>
    </w:p>
    <w:p w14:paraId="7F50DE29" w14:textId="4A329BBF" w:rsidR="00AC3A1A" w:rsidRPr="00FC50E7" w:rsidRDefault="00F62F19" w:rsidP="0004210A">
      <w:pPr>
        <w:spacing w:after="9"/>
        <w:ind w:right="157"/>
      </w:pPr>
      <w:r w:rsidRPr="00150E53">
        <w:rPr>
          <w:b/>
        </w:rPr>
        <w:t xml:space="preserve">          IF</w:t>
      </w:r>
      <w:r w:rsidR="00150E53">
        <w:t xml:space="preserve"> </w:t>
      </w:r>
      <w:r w:rsidR="00150E53" w:rsidRPr="00150E53">
        <w:rPr>
          <w:b/>
        </w:rPr>
        <w:t>Length</w:t>
      </w:r>
      <w:r w:rsidR="00150E53">
        <w:t>(MXText) &gt; 0 THEN</w:t>
      </w:r>
      <w:r w:rsidR="00AC3A1A" w:rsidRPr="00FC50E7">
        <w:t xml:space="preserve">         </w:t>
      </w:r>
      <w:r w:rsidR="0004210A">
        <w:t xml:space="preserve">  InstructionForCreditorAgent[2].</w:t>
      </w:r>
      <w:r w:rsidR="00AC3A1A" w:rsidRPr="00FC50E7">
        <w:t>InstructionInformation = MXText</w:t>
      </w:r>
    </w:p>
    <w:p w14:paraId="224BB1A7" w14:textId="50DFD3B1" w:rsidR="00AC3A1A" w:rsidRPr="00150E53" w:rsidRDefault="00AC3A1A" w:rsidP="003578C1">
      <w:pPr>
        <w:spacing w:after="9"/>
        <w:ind w:left="419" w:right="157" w:firstLine="301"/>
        <w:rPr>
          <w:rFonts w:eastAsia="Arial"/>
          <w:b/>
        </w:rPr>
      </w:pPr>
      <w:r w:rsidRPr="00FC50E7">
        <w:rPr>
          <w:rFonts w:eastAsia="Arial"/>
        </w:rPr>
        <w:t xml:space="preserve">  </w:t>
      </w:r>
      <w:r w:rsidR="0004210A">
        <w:rPr>
          <w:rFonts w:eastAsia="Arial"/>
        </w:rPr>
        <w:t xml:space="preserve">         </w:t>
      </w:r>
      <w:r w:rsidR="00F62F19" w:rsidRPr="00150E53">
        <w:rPr>
          <w:rFonts w:eastAsia="Arial"/>
          <w:b/>
        </w:rPr>
        <w:t>ENDIF</w:t>
      </w:r>
    </w:p>
    <w:p w14:paraId="60C1A602" w14:textId="2507B9BF" w:rsidR="00AC3A1A" w:rsidRPr="00431C9D" w:rsidRDefault="00833905" w:rsidP="003578C1">
      <w:pPr>
        <w:spacing w:after="9"/>
        <w:ind w:left="419" w:right="157" w:firstLine="301"/>
        <w:rPr>
          <w:rFonts w:eastAsia="Arial"/>
          <w:b/>
        </w:rPr>
      </w:pPr>
      <w:r>
        <w:rPr>
          <w:rFonts w:eastAsia="Arial"/>
        </w:rPr>
        <w:t xml:space="preserve">        </w:t>
      </w:r>
      <w:r w:rsidR="00AC3A1A" w:rsidRPr="00431C9D">
        <w:rPr>
          <w:rFonts w:eastAsia="Arial"/>
          <w:b/>
        </w:rPr>
        <w:t>ENDIF</w:t>
      </w:r>
    </w:p>
    <w:p w14:paraId="6FDA119E" w14:textId="716AD3EC" w:rsidR="00E22737" w:rsidRPr="00431C9D" w:rsidRDefault="00E22737" w:rsidP="003578C1">
      <w:pPr>
        <w:spacing w:after="9"/>
        <w:ind w:left="419" w:right="157" w:firstLine="301"/>
        <w:rPr>
          <w:rFonts w:eastAsia="Arial"/>
          <w:b/>
        </w:rPr>
      </w:pPr>
      <w:r w:rsidRPr="00431C9D">
        <w:rPr>
          <w:rFonts w:eastAsia="Arial"/>
          <w:b/>
        </w:rPr>
        <w:t xml:space="preserve">  ENDIF</w:t>
      </w:r>
    </w:p>
    <w:p w14:paraId="79050EB5" w14:textId="63A3D305" w:rsidR="00AC3A1A" w:rsidRPr="00431C9D" w:rsidRDefault="00AC3A1A" w:rsidP="00C93F5E">
      <w:pPr>
        <w:spacing w:after="9"/>
        <w:ind w:left="419" w:right="157" w:hanging="59"/>
        <w:rPr>
          <w:rFonts w:eastAsia="Arial"/>
          <w:b/>
        </w:rPr>
      </w:pPr>
    </w:p>
    <w:p w14:paraId="23D4DFFA" w14:textId="7AFCAE19" w:rsidR="007F74E7" w:rsidRDefault="00C93F5E" w:rsidP="00C93F5E">
      <w:pPr>
        <w:spacing w:after="9"/>
        <w:ind w:left="419" w:right="157" w:firstLine="31"/>
        <w:rPr>
          <w:ins w:id="1352" w:author="BOUVY Martine" w:date="2021-12-09T10:56:00Z"/>
        </w:rPr>
      </w:pPr>
      <w:ins w:id="1353" w:author="BOUVY Martine" w:date="2021-12-09T10:56:00Z">
        <w:r w:rsidRPr="00C93F5E">
          <w:rPr>
            <w:b/>
            <w:bCs/>
          </w:rPr>
          <w:t>Case</w:t>
        </w:r>
        <w:r>
          <w:t xml:space="preserve"> </w:t>
        </w:r>
      </w:ins>
      <w:ins w:id="1354" w:author="BOUVY Martine" w:date="2021-12-09T10:55:00Z">
        <w:r w:rsidRPr="00FC50E7">
          <w:t>ConfigIndicator = “</w:t>
        </w:r>
        <w:r>
          <w:t>UDLC</w:t>
        </w:r>
        <w:r w:rsidRPr="00FC50E7">
          <w:t>ACC”</w:t>
        </w:r>
      </w:ins>
    </w:p>
    <w:p w14:paraId="4AAFFAC1" w14:textId="5C3399C0" w:rsidR="00C93F5E" w:rsidRDefault="00C93F5E" w:rsidP="00C93F5E">
      <w:pPr>
        <w:spacing w:after="9"/>
        <w:ind w:left="419" w:right="157" w:firstLine="31"/>
        <w:rPr>
          <w:ins w:id="1355" w:author="BOUVY Martine" w:date="2021-12-09T10:56:00Z"/>
        </w:rPr>
      </w:pPr>
    </w:p>
    <w:p w14:paraId="3353CA3C" w14:textId="7BBB24E8" w:rsidR="00DC68CC" w:rsidRDefault="00DC68CC" w:rsidP="00C93F5E">
      <w:pPr>
        <w:spacing w:after="9"/>
        <w:ind w:left="0" w:right="157" w:firstLine="0"/>
        <w:rPr>
          <w:ins w:id="1356" w:author="BOUVY Martine" w:date="2021-12-14T15:52:00Z"/>
        </w:rPr>
      </w:pPr>
      <w:ins w:id="1357" w:author="BOUVY Martine" w:date="2021-12-14T15:52:00Z">
        <w:r>
          <w:t xml:space="preserve">/* </w:t>
        </w:r>
      </w:ins>
      <w:ins w:id="1358" w:author="BOUVY Martine" w:date="2021-12-09T10:57:00Z">
        <w:r w:rsidR="00C93F5E">
          <w:t xml:space="preserve">/UDLC/ and /ACC/ both present. </w:t>
        </w:r>
      </w:ins>
    </w:p>
    <w:p w14:paraId="04BC473A" w14:textId="6B233084" w:rsidR="00DC68CC" w:rsidRDefault="000478AE" w:rsidP="00C93F5E">
      <w:pPr>
        <w:spacing w:after="9"/>
        <w:ind w:left="0" w:right="157" w:firstLine="0"/>
        <w:rPr>
          <w:ins w:id="1359" w:author="BOUVY Martine" w:date="2021-12-14T15:52:00Z"/>
        </w:rPr>
      </w:pPr>
      <w:ins w:id="1360" w:author="BOUVY Martine" w:date="2021-12-09T11:07:00Z">
        <w:r>
          <w:t>/ACC/</w:t>
        </w:r>
      </w:ins>
      <w:ins w:id="1361" w:author="BOUVY Martine" w:date="2021-12-09T11:08:00Z">
        <w:r>
          <w:t xml:space="preserve"> is translated to the </w:t>
        </w:r>
      </w:ins>
      <w:ins w:id="1362" w:author="BOUVY Martine" w:date="2021-12-14T15:52:00Z">
        <w:r w:rsidR="00DC68CC">
          <w:t>first</w:t>
        </w:r>
      </w:ins>
      <w:ins w:id="1363" w:author="BOUVY Martine" w:date="2021-12-09T11:08:00Z">
        <w:r>
          <w:t xml:space="preserve"> occurrence and possibly truncated if length &gt; 140 char. </w:t>
        </w:r>
      </w:ins>
    </w:p>
    <w:p w14:paraId="5295E1A8" w14:textId="655C497D" w:rsidR="00DC68CC" w:rsidRDefault="00DC68CC" w:rsidP="00C93F5E">
      <w:pPr>
        <w:spacing w:after="9"/>
        <w:ind w:left="0" w:right="157" w:firstLine="0"/>
        <w:rPr>
          <w:ins w:id="1364" w:author="BOUVY Martine" w:date="2021-12-14T15:52:00Z"/>
        </w:rPr>
      </w:pPr>
      <w:ins w:id="1365" w:author="BOUVY Martine" w:date="2021-12-14T15:52:00Z">
        <w:r>
          <w:t>/UDLC/ is translated to the second occurrence of InstuctionInformation and is expected to use max 1 occurrence otherwise it is truncated.</w:t>
        </w:r>
      </w:ins>
    </w:p>
    <w:p w14:paraId="202AB9C2" w14:textId="460540DB" w:rsidR="00C93F5E" w:rsidRDefault="00C93F5E" w:rsidP="00C93F5E">
      <w:pPr>
        <w:spacing w:after="9"/>
        <w:ind w:left="0" w:right="157" w:firstLine="0"/>
        <w:rPr>
          <w:ins w:id="1366" w:author="BOUVY Martine" w:date="2021-12-09T10:57:00Z"/>
        </w:rPr>
      </w:pPr>
      <w:ins w:id="1367" w:author="BOUVY Martine" w:date="2021-12-09T10:58:00Z">
        <w:r>
          <w:t>If</w:t>
        </w:r>
      </w:ins>
      <w:ins w:id="1368" w:author="BOUVY Martine" w:date="2021-12-09T10:57:00Z">
        <w:r>
          <w:t xml:space="preserve"> /PHONBEN/ or /TELEBEN/ are also present, they are not translated. */</w:t>
        </w:r>
      </w:ins>
    </w:p>
    <w:p w14:paraId="429E3A35" w14:textId="77777777" w:rsidR="00C93F5E" w:rsidRDefault="00C93F5E" w:rsidP="00C93F5E">
      <w:pPr>
        <w:spacing w:after="9"/>
        <w:ind w:left="419" w:right="157" w:firstLine="31"/>
        <w:rPr>
          <w:ins w:id="1369" w:author="BOUVY Martine" w:date="2021-12-09T10:56:00Z"/>
        </w:rPr>
      </w:pPr>
    </w:p>
    <w:p w14:paraId="7EB67527" w14:textId="38B9637D" w:rsidR="00C93F5E" w:rsidRDefault="00C93F5E" w:rsidP="003578C1">
      <w:pPr>
        <w:spacing w:after="9"/>
        <w:ind w:left="419" w:right="157" w:firstLine="301"/>
        <w:rPr>
          <w:ins w:id="1370" w:author="BOUVY Martine" w:date="2021-12-09T11:00:00Z"/>
        </w:rPr>
      </w:pPr>
    </w:p>
    <w:p w14:paraId="65107712" w14:textId="43B4CFEC" w:rsidR="00C93F5E" w:rsidRDefault="00C93F5E" w:rsidP="00C93F5E">
      <w:pPr>
        <w:spacing w:after="9"/>
        <w:ind w:left="419" w:right="157" w:firstLine="301"/>
        <w:rPr>
          <w:ins w:id="1371" w:author="BOUVY Martine" w:date="2021-12-09T11:03:00Z"/>
        </w:rPr>
      </w:pPr>
    </w:p>
    <w:p w14:paraId="2729FFB2" w14:textId="7646C518" w:rsidR="00C93F5E" w:rsidRDefault="00C93F5E" w:rsidP="00C93F5E">
      <w:pPr>
        <w:spacing w:after="9"/>
        <w:ind w:left="419" w:right="157" w:firstLine="301"/>
        <w:rPr>
          <w:ins w:id="1372" w:author="BOUVY Martine" w:date="2021-12-09T11:04:00Z"/>
        </w:rPr>
      </w:pPr>
      <w:ins w:id="1373" w:author="BOUVY Martine" w:date="2021-12-09T11:04:00Z">
        <w:r>
          <w:t xml:space="preserve">MXText = </w:t>
        </w:r>
        <w:r w:rsidRPr="00E474A0">
          <w:t>MX</w:t>
        </w:r>
        <w:r w:rsidRPr="00FC50E7">
          <w:t>ACC</w:t>
        </w:r>
        <w:r w:rsidRPr="00E474A0">
          <w:t>Text</w:t>
        </w:r>
      </w:ins>
    </w:p>
    <w:p w14:paraId="14041445" w14:textId="7B8A59EE" w:rsidR="00C93F5E" w:rsidRDefault="00C93F5E" w:rsidP="00C93F5E">
      <w:pPr>
        <w:spacing w:after="9"/>
        <w:ind w:left="419" w:right="157" w:firstLine="301"/>
        <w:rPr>
          <w:ins w:id="1374" w:author="BOUVY Martine" w:date="2021-12-09T11:04:00Z"/>
        </w:rPr>
      </w:pPr>
    </w:p>
    <w:p w14:paraId="3BECB68B" w14:textId="77777777" w:rsidR="00C93F5E" w:rsidRDefault="00C93F5E" w:rsidP="00C93F5E">
      <w:pPr>
        <w:spacing w:after="9"/>
        <w:ind w:left="419" w:right="157" w:firstLine="301"/>
        <w:rPr>
          <w:ins w:id="1375" w:author="BOUVY Martine" w:date="2021-12-09T11:04:00Z"/>
        </w:rPr>
      </w:pPr>
      <w:ins w:id="1376" w:author="BOUVY Martine" w:date="2021-12-09T11:04:00Z">
        <w:r w:rsidRPr="00D700A1">
          <w:rPr>
            <w:b/>
            <w:bCs/>
          </w:rPr>
          <w:t>IF Length</w:t>
        </w:r>
        <w:r>
          <w:t xml:space="preserve"> (MXText) &gt; 140 THEN</w:t>
        </w:r>
      </w:ins>
    </w:p>
    <w:p w14:paraId="0323BAE2" w14:textId="77777777" w:rsidR="00C93F5E" w:rsidRDefault="00C93F5E" w:rsidP="00C93F5E">
      <w:pPr>
        <w:spacing w:after="9"/>
        <w:ind w:left="419" w:right="157" w:firstLine="301"/>
        <w:rPr>
          <w:ins w:id="1377" w:author="BOUVY Martine" w:date="2021-12-09T11:04:00Z"/>
        </w:rPr>
      </w:pPr>
      <w:ins w:id="1378" w:author="BOUVY Martine" w:date="2021-12-09T11:04:00Z">
        <w:r>
          <w:t xml:space="preserve">  MXText = </w:t>
        </w:r>
        <w:r w:rsidRPr="00C93F5E">
          <w:rPr>
            <w:b/>
            <w:bCs/>
          </w:rPr>
          <w:t>Concatenate</w:t>
        </w:r>
        <w:r>
          <w:t>(</w:t>
        </w:r>
        <w:r w:rsidRPr="00C93F5E">
          <w:rPr>
            <w:b/>
            <w:bCs/>
          </w:rPr>
          <w:t>Substring</w:t>
        </w:r>
        <w:r>
          <w:t>(MXText,1,139),”+”)</w:t>
        </w:r>
      </w:ins>
    </w:p>
    <w:p w14:paraId="0CC50F0D" w14:textId="77777777" w:rsidR="00C93F5E" w:rsidRPr="00D700A1" w:rsidRDefault="00C93F5E" w:rsidP="00C93F5E">
      <w:pPr>
        <w:spacing w:after="9"/>
        <w:ind w:left="419" w:right="157" w:firstLine="301"/>
        <w:rPr>
          <w:ins w:id="1379" w:author="BOUVY Martine" w:date="2021-12-09T11:04:00Z"/>
          <w:b/>
          <w:bCs/>
        </w:rPr>
      </w:pPr>
      <w:ins w:id="1380" w:author="BOUVY Martine" w:date="2021-12-09T11:04:00Z">
        <w:r w:rsidRPr="00D700A1">
          <w:rPr>
            <w:b/>
            <w:bCs/>
          </w:rPr>
          <w:t>ENDIF</w:t>
        </w:r>
      </w:ins>
    </w:p>
    <w:p w14:paraId="05A8E884" w14:textId="77777777" w:rsidR="00C93F5E" w:rsidRDefault="00C93F5E" w:rsidP="00C93F5E">
      <w:pPr>
        <w:spacing w:after="9"/>
        <w:ind w:left="419" w:right="157" w:firstLine="301"/>
        <w:rPr>
          <w:ins w:id="1381" w:author="BOUVY Martine" w:date="2021-12-09T11:04:00Z"/>
        </w:rPr>
      </w:pPr>
    </w:p>
    <w:p w14:paraId="0A99572C" w14:textId="69AF19E0" w:rsidR="00C93F5E" w:rsidRDefault="0092139D" w:rsidP="00C93F5E">
      <w:pPr>
        <w:spacing w:after="9"/>
        <w:ind w:left="419" w:right="157" w:firstLine="301"/>
        <w:rPr>
          <w:ins w:id="1382" w:author="BOUVY Martine" w:date="2021-12-14T15:53:00Z"/>
        </w:rPr>
      </w:pPr>
      <w:ins w:id="1383" w:author="BOUVY Martine" w:date="2021-12-09T11:05:00Z">
        <w:r>
          <w:t>InstructionForCreditorAgent[</w:t>
        </w:r>
      </w:ins>
      <w:ins w:id="1384" w:author="BOUVY Martine" w:date="2021-12-14T15:53:00Z">
        <w:r w:rsidR="006B19FD">
          <w:t>1</w:t>
        </w:r>
      </w:ins>
      <w:ins w:id="1385" w:author="BOUVY Martine" w:date="2021-12-09T11:05:00Z">
        <w:r>
          <w:t>].</w:t>
        </w:r>
        <w:r w:rsidRPr="00FC50E7">
          <w:t>InstructionInformation = MXText</w:t>
        </w:r>
      </w:ins>
    </w:p>
    <w:p w14:paraId="7D80A513" w14:textId="4B49D006" w:rsidR="006B19FD" w:rsidRDefault="006B19FD" w:rsidP="00C93F5E">
      <w:pPr>
        <w:spacing w:after="9"/>
        <w:ind w:left="419" w:right="157" w:firstLine="301"/>
        <w:rPr>
          <w:ins w:id="1386" w:author="BOUVY Martine" w:date="2021-12-14T15:53:00Z"/>
        </w:rPr>
      </w:pPr>
    </w:p>
    <w:p w14:paraId="45DF982D" w14:textId="77777777" w:rsidR="006B19FD" w:rsidRDefault="006B19FD" w:rsidP="006B19FD">
      <w:pPr>
        <w:spacing w:after="9"/>
        <w:ind w:left="419" w:right="157" w:firstLine="301"/>
        <w:rPr>
          <w:ins w:id="1387" w:author="BOUVY Martine" w:date="2021-12-14T15:53:00Z"/>
        </w:rPr>
      </w:pPr>
      <w:ins w:id="1388" w:author="BOUVY Martine" w:date="2021-12-14T15:53:00Z">
        <w:r>
          <w:t xml:space="preserve">MXText = </w:t>
        </w:r>
        <w:r w:rsidRPr="007E5429">
          <w:rPr>
            <w:b/>
            <w:bCs/>
          </w:rPr>
          <w:t>Concatenate</w:t>
        </w:r>
        <w:r>
          <w:t xml:space="preserve">(“/UDLC/”, </w:t>
        </w:r>
        <w:r w:rsidRPr="00E474A0">
          <w:t>MX</w:t>
        </w:r>
        <w:r>
          <w:t>UDLC</w:t>
        </w:r>
        <w:r w:rsidRPr="00E474A0">
          <w:t>Text</w:t>
        </w:r>
        <w:r>
          <w:t>)</w:t>
        </w:r>
      </w:ins>
    </w:p>
    <w:p w14:paraId="2DDDD9EE" w14:textId="77777777" w:rsidR="006B19FD" w:rsidRDefault="006B19FD" w:rsidP="006B19FD">
      <w:pPr>
        <w:spacing w:after="9"/>
        <w:ind w:left="419" w:right="157" w:firstLine="301"/>
        <w:rPr>
          <w:ins w:id="1389" w:author="BOUVY Martine" w:date="2021-12-14T15:53:00Z"/>
        </w:rPr>
      </w:pPr>
    </w:p>
    <w:p w14:paraId="32FE424C" w14:textId="77777777" w:rsidR="006B19FD" w:rsidRDefault="006B19FD" w:rsidP="006B19FD">
      <w:pPr>
        <w:spacing w:after="9"/>
        <w:ind w:left="419" w:right="157" w:firstLine="301"/>
        <w:rPr>
          <w:ins w:id="1390" w:author="BOUVY Martine" w:date="2021-12-14T15:53:00Z"/>
        </w:rPr>
      </w:pPr>
      <w:ins w:id="1391" w:author="BOUVY Martine" w:date="2021-12-14T15:53:00Z">
        <w:r w:rsidRPr="00D700A1">
          <w:rPr>
            <w:b/>
            <w:bCs/>
          </w:rPr>
          <w:t>IF Length</w:t>
        </w:r>
        <w:r>
          <w:t xml:space="preserve"> (MXText) &gt; 140 THEN</w:t>
        </w:r>
      </w:ins>
    </w:p>
    <w:p w14:paraId="5F423859" w14:textId="77777777" w:rsidR="006B19FD" w:rsidRDefault="006B19FD" w:rsidP="006B19FD">
      <w:pPr>
        <w:spacing w:after="9"/>
        <w:ind w:left="419" w:right="157" w:firstLine="301"/>
        <w:rPr>
          <w:ins w:id="1392" w:author="BOUVY Martine" w:date="2021-12-14T15:53:00Z"/>
        </w:rPr>
      </w:pPr>
      <w:ins w:id="1393" w:author="BOUVY Martine" w:date="2021-12-14T15:53:00Z">
        <w:r>
          <w:t xml:space="preserve">  MXText = </w:t>
        </w:r>
        <w:r w:rsidRPr="00C93F5E">
          <w:rPr>
            <w:b/>
            <w:bCs/>
          </w:rPr>
          <w:t>Concatenate</w:t>
        </w:r>
        <w:r>
          <w:t>(</w:t>
        </w:r>
        <w:r w:rsidRPr="00C93F5E">
          <w:rPr>
            <w:b/>
            <w:bCs/>
          </w:rPr>
          <w:t>Substring</w:t>
        </w:r>
        <w:r>
          <w:t>(MXText,1,139),”+”)</w:t>
        </w:r>
      </w:ins>
    </w:p>
    <w:p w14:paraId="0A7886E7" w14:textId="77777777" w:rsidR="006B19FD" w:rsidRPr="00D700A1" w:rsidRDefault="006B19FD" w:rsidP="006B19FD">
      <w:pPr>
        <w:spacing w:after="9"/>
        <w:ind w:left="419" w:right="157" w:firstLine="301"/>
        <w:rPr>
          <w:ins w:id="1394" w:author="BOUVY Martine" w:date="2021-12-14T15:53:00Z"/>
          <w:b/>
          <w:bCs/>
        </w:rPr>
      </w:pPr>
      <w:ins w:id="1395" w:author="BOUVY Martine" w:date="2021-12-14T15:53:00Z">
        <w:r w:rsidRPr="00D700A1">
          <w:rPr>
            <w:b/>
            <w:bCs/>
          </w:rPr>
          <w:t>ENDIF</w:t>
        </w:r>
      </w:ins>
    </w:p>
    <w:p w14:paraId="4CDBF3DB" w14:textId="77777777" w:rsidR="006B19FD" w:rsidRDefault="006B19FD" w:rsidP="006B19FD">
      <w:pPr>
        <w:spacing w:after="9"/>
        <w:ind w:left="419" w:right="157" w:firstLine="301"/>
        <w:rPr>
          <w:ins w:id="1396" w:author="BOUVY Martine" w:date="2021-12-14T15:53:00Z"/>
        </w:rPr>
      </w:pPr>
    </w:p>
    <w:p w14:paraId="2D26EB48" w14:textId="77777777" w:rsidR="006B19FD" w:rsidRDefault="006B19FD" w:rsidP="006B19FD">
      <w:pPr>
        <w:spacing w:after="9"/>
        <w:ind w:left="419" w:right="157" w:firstLine="301"/>
        <w:rPr>
          <w:ins w:id="1397" w:author="BOUVY Martine" w:date="2021-12-14T15:53:00Z"/>
        </w:rPr>
      </w:pPr>
      <w:ins w:id="1398" w:author="BOUVY Martine" w:date="2021-12-14T15:53:00Z">
        <w:r>
          <w:t>InstructionForCreditorAgent[2].</w:t>
        </w:r>
        <w:r w:rsidRPr="00FC50E7">
          <w:t>InstructionInformation = MXText</w:t>
        </w:r>
      </w:ins>
    </w:p>
    <w:p w14:paraId="69BE5569" w14:textId="77777777" w:rsidR="006B19FD" w:rsidRDefault="006B19FD" w:rsidP="00C93F5E">
      <w:pPr>
        <w:spacing w:after="9"/>
        <w:ind w:left="419" w:right="157" w:firstLine="301"/>
        <w:rPr>
          <w:ins w:id="1399" w:author="BOUVY Martine" w:date="2021-12-09T11:01:00Z"/>
        </w:rPr>
      </w:pPr>
    </w:p>
    <w:p w14:paraId="3B2A71E0" w14:textId="4586C82C" w:rsidR="00C93F5E" w:rsidRDefault="00C93F5E" w:rsidP="003578C1">
      <w:pPr>
        <w:spacing w:after="9"/>
        <w:ind w:left="419" w:right="157" w:firstLine="301"/>
        <w:rPr>
          <w:ins w:id="1400" w:author="BOUVY Martine" w:date="2021-12-09T10:56:00Z"/>
          <w:rFonts w:eastAsia="Arial"/>
        </w:rPr>
      </w:pPr>
    </w:p>
    <w:p w14:paraId="33BFB36A" w14:textId="5C52C4D8" w:rsidR="00C93F5E" w:rsidRDefault="00C93F5E" w:rsidP="003578C1">
      <w:pPr>
        <w:spacing w:after="9"/>
        <w:ind w:left="419" w:right="157" w:firstLine="301"/>
        <w:rPr>
          <w:ins w:id="1401" w:author="BOUVY Martine" w:date="2021-12-09T10:56:00Z"/>
          <w:rFonts w:eastAsia="Arial"/>
        </w:rPr>
      </w:pPr>
    </w:p>
    <w:p w14:paraId="6E567C6A" w14:textId="7427D219" w:rsidR="00C93F5E" w:rsidRDefault="00BE1B7A" w:rsidP="003578C1">
      <w:pPr>
        <w:spacing w:after="9"/>
        <w:ind w:left="419" w:right="157" w:firstLine="301"/>
        <w:rPr>
          <w:ins w:id="1402" w:author="BOUVY Martine" w:date="2021-12-09T11:09:00Z"/>
        </w:rPr>
      </w:pPr>
      <w:ins w:id="1403" w:author="BOUVY Martine" w:date="2021-12-09T11:09:00Z">
        <w:r w:rsidRPr="00FC50E7">
          <w:rPr>
            <w:b/>
          </w:rPr>
          <w:t>IF</w:t>
        </w:r>
        <w:r w:rsidRPr="00FC50E7">
          <w:t xml:space="preserve"> </w:t>
        </w:r>
        <w:r w:rsidRPr="00833905">
          <w:rPr>
            <w:b/>
          </w:rPr>
          <w:t>IsPresentPattern</w:t>
        </w:r>
        <w:r w:rsidRPr="00FC50E7">
          <w:t>(MT72, "/TELEBEN/")</w:t>
        </w:r>
      </w:ins>
    </w:p>
    <w:p w14:paraId="3C034594" w14:textId="2A3297D2" w:rsidR="00BE1B7A" w:rsidRPr="00FC50E7" w:rsidRDefault="00BE1B7A" w:rsidP="00BE1B7A">
      <w:pPr>
        <w:spacing w:after="9"/>
        <w:ind w:left="419" w:right="157" w:firstLine="301"/>
        <w:rPr>
          <w:ins w:id="1404" w:author="BOUVY Martine" w:date="2021-12-09T11:10:00Z"/>
        </w:rPr>
      </w:pPr>
      <w:ins w:id="1405" w:author="BOUVY Martine" w:date="2021-12-09T11:09:00Z">
        <w:r w:rsidRPr="00BE1B7A">
          <w:rPr>
            <w:bCs/>
          </w:rPr>
          <w:t xml:space="preserve"> </w:t>
        </w:r>
      </w:ins>
      <w:ins w:id="1406" w:author="BOUVY Martine" w:date="2021-12-09T11:10:00Z">
        <w:r w:rsidRPr="00FC50E7">
          <w:t xml:space="preserve">      Flag_MissingInformation = “true”</w:t>
        </w:r>
      </w:ins>
    </w:p>
    <w:p w14:paraId="7E99A837" w14:textId="441C1BBC" w:rsidR="00BE1B7A" w:rsidRDefault="00BE1B7A" w:rsidP="003578C1">
      <w:pPr>
        <w:spacing w:after="9"/>
        <w:ind w:left="419" w:right="157" w:firstLine="301"/>
        <w:rPr>
          <w:ins w:id="1407" w:author="BOUVY Martine" w:date="2021-12-09T11:10:00Z"/>
          <w:b/>
        </w:rPr>
      </w:pPr>
      <w:ins w:id="1408" w:author="BOUVY Martine" w:date="2021-12-09T11:09:00Z">
        <w:r>
          <w:rPr>
            <w:b/>
          </w:rPr>
          <w:t>ENDIF</w:t>
        </w:r>
      </w:ins>
    </w:p>
    <w:p w14:paraId="0560C21C" w14:textId="6C03523C" w:rsidR="00BE1B7A" w:rsidRDefault="00BE1B7A" w:rsidP="003578C1">
      <w:pPr>
        <w:spacing w:after="9"/>
        <w:ind w:left="419" w:right="157" w:firstLine="301"/>
        <w:rPr>
          <w:ins w:id="1409" w:author="BOUVY Martine" w:date="2021-12-09T11:10:00Z"/>
          <w:b/>
        </w:rPr>
      </w:pPr>
    </w:p>
    <w:p w14:paraId="21B629DC" w14:textId="5128B385" w:rsidR="00BE1B7A" w:rsidRDefault="00BE1B7A" w:rsidP="00BE1B7A">
      <w:pPr>
        <w:spacing w:after="9"/>
        <w:ind w:left="419" w:right="157" w:firstLine="301"/>
        <w:rPr>
          <w:ins w:id="1410" w:author="BOUVY Martine" w:date="2021-12-09T11:10:00Z"/>
        </w:rPr>
      </w:pPr>
      <w:ins w:id="1411" w:author="BOUVY Martine" w:date="2021-12-09T11:10:00Z">
        <w:r w:rsidRPr="00FC50E7">
          <w:rPr>
            <w:b/>
          </w:rPr>
          <w:t>IF</w:t>
        </w:r>
        <w:r w:rsidRPr="00FC50E7">
          <w:t xml:space="preserve"> </w:t>
        </w:r>
        <w:r w:rsidRPr="00833905">
          <w:rPr>
            <w:b/>
          </w:rPr>
          <w:t>IsPresentPattern</w:t>
        </w:r>
        <w:r w:rsidRPr="00FC50E7">
          <w:t>(MT72, "/</w:t>
        </w:r>
        <w:r>
          <w:t>PHONBEN</w:t>
        </w:r>
        <w:r w:rsidRPr="00FC50E7">
          <w:t>/")</w:t>
        </w:r>
      </w:ins>
    </w:p>
    <w:p w14:paraId="6470956A" w14:textId="77777777" w:rsidR="00BE1B7A" w:rsidRPr="00FC50E7" w:rsidRDefault="00BE1B7A" w:rsidP="00BE1B7A">
      <w:pPr>
        <w:spacing w:after="9"/>
        <w:ind w:left="419" w:right="157" w:firstLine="301"/>
        <w:rPr>
          <w:ins w:id="1412" w:author="BOUVY Martine" w:date="2021-12-09T11:10:00Z"/>
        </w:rPr>
      </w:pPr>
      <w:ins w:id="1413" w:author="BOUVY Martine" w:date="2021-12-09T11:10:00Z">
        <w:r w:rsidRPr="00BC5481">
          <w:rPr>
            <w:bCs/>
          </w:rPr>
          <w:t xml:space="preserve"> </w:t>
        </w:r>
        <w:r w:rsidRPr="00FC50E7">
          <w:t xml:space="preserve">      Flag_MissingInformation = “true”</w:t>
        </w:r>
      </w:ins>
    </w:p>
    <w:p w14:paraId="4E210210" w14:textId="77777777" w:rsidR="00BE1B7A" w:rsidRDefault="00BE1B7A" w:rsidP="00BE1B7A">
      <w:pPr>
        <w:spacing w:after="9"/>
        <w:ind w:left="419" w:right="157" w:firstLine="301"/>
        <w:rPr>
          <w:ins w:id="1414" w:author="BOUVY Martine" w:date="2021-12-09T11:10:00Z"/>
          <w:rFonts w:eastAsia="Arial"/>
        </w:rPr>
      </w:pPr>
      <w:ins w:id="1415" w:author="BOUVY Martine" w:date="2021-12-09T11:10:00Z">
        <w:r>
          <w:rPr>
            <w:b/>
          </w:rPr>
          <w:t>ENDIF</w:t>
        </w:r>
      </w:ins>
    </w:p>
    <w:p w14:paraId="5676AC20" w14:textId="77777777" w:rsidR="00BE1B7A" w:rsidRDefault="00BE1B7A" w:rsidP="003578C1">
      <w:pPr>
        <w:spacing w:after="9"/>
        <w:ind w:left="419" w:right="157" w:firstLine="301"/>
        <w:rPr>
          <w:ins w:id="1416" w:author="BOUVY Martine" w:date="2021-12-09T10:56:00Z"/>
          <w:rFonts w:eastAsia="Arial"/>
        </w:rPr>
      </w:pPr>
    </w:p>
    <w:p w14:paraId="3CB9D878" w14:textId="40B24C9C" w:rsidR="00C93F5E" w:rsidRDefault="00C93F5E" w:rsidP="003578C1">
      <w:pPr>
        <w:spacing w:after="9"/>
        <w:ind w:left="419" w:right="157" w:firstLine="301"/>
        <w:rPr>
          <w:ins w:id="1417" w:author="BOUVY Martine" w:date="2021-12-09T10:56:00Z"/>
          <w:rFonts w:eastAsia="Arial"/>
        </w:rPr>
      </w:pPr>
    </w:p>
    <w:p w14:paraId="6D27FA0C" w14:textId="60D4A78C" w:rsidR="003352CA" w:rsidRDefault="003352CA" w:rsidP="003352CA">
      <w:pPr>
        <w:spacing w:after="9"/>
        <w:ind w:left="419" w:right="157" w:firstLine="31"/>
        <w:rPr>
          <w:ins w:id="1418" w:author="BOUVY Martine" w:date="2021-12-09T11:39:00Z"/>
        </w:rPr>
      </w:pPr>
      <w:ins w:id="1419" w:author="BOUVY Martine" w:date="2021-12-09T11:38:00Z">
        <w:r w:rsidRPr="00C93F5E">
          <w:rPr>
            <w:b/>
            <w:bCs/>
          </w:rPr>
          <w:t>Case</w:t>
        </w:r>
        <w:r>
          <w:t xml:space="preserve"> </w:t>
        </w:r>
        <w:r w:rsidRPr="00FC50E7">
          <w:t>ConfigIndicator = “</w:t>
        </w:r>
        <w:r>
          <w:t>UDLC</w:t>
        </w:r>
        <w:r w:rsidRPr="00FC50E7">
          <w:t>”</w:t>
        </w:r>
      </w:ins>
    </w:p>
    <w:p w14:paraId="592C8637" w14:textId="1C25DC73" w:rsidR="008D0951" w:rsidRDefault="008D0951" w:rsidP="003352CA">
      <w:pPr>
        <w:spacing w:after="9"/>
        <w:ind w:left="419" w:right="157" w:firstLine="31"/>
        <w:rPr>
          <w:ins w:id="1420" w:author="BOUVY Martine" w:date="2021-12-09T11:39:00Z"/>
        </w:rPr>
      </w:pPr>
    </w:p>
    <w:p w14:paraId="1B47D3BD" w14:textId="77777777" w:rsidR="008D0951" w:rsidRDefault="008D0951" w:rsidP="008D0951">
      <w:pPr>
        <w:spacing w:after="9"/>
        <w:ind w:left="419" w:right="157" w:firstLine="301"/>
        <w:rPr>
          <w:ins w:id="1421" w:author="BOUVY Martine" w:date="2021-12-09T11:39:00Z"/>
        </w:rPr>
      </w:pPr>
      <w:ins w:id="1422" w:author="BOUVY Martine" w:date="2021-12-09T11:39:00Z">
        <w:r>
          <w:t xml:space="preserve">MXText = Concatenation(“/UDLC/”, </w:t>
        </w:r>
        <w:r w:rsidRPr="00E474A0">
          <w:t>MX</w:t>
        </w:r>
        <w:r>
          <w:t>UDLC</w:t>
        </w:r>
        <w:r w:rsidRPr="00E474A0">
          <w:t>Text</w:t>
        </w:r>
        <w:r>
          <w:t>)</w:t>
        </w:r>
      </w:ins>
    </w:p>
    <w:p w14:paraId="2D92C603" w14:textId="77777777" w:rsidR="008D0951" w:rsidRDefault="008D0951" w:rsidP="008D0951">
      <w:pPr>
        <w:spacing w:after="9"/>
        <w:ind w:left="419" w:right="157" w:firstLine="301"/>
        <w:rPr>
          <w:ins w:id="1423" w:author="BOUVY Martine" w:date="2021-12-09T11:39:00Z"/>
        </w:rPr>
      </w:pPr>
    </w:p>
    <w:p w14:paraId="72C33E73" w14:textId="77777777" w:rsidR="008D0951" w:rsidRDefault="008D0951" w:rsidP="008D0951">
      <w:pPr>
        <w:spacing w:after="9"/>
        <w:ind w:left="419" w:right="157" w:firstLine="301"/>
        <w:rPr>
          <w:ins w:id="1424" w:author="BOUVY Martine" w:date="2021-12-09T11:39:00Z"/>
        </w:rPr>
      </w:pPr>
      <w:ins w:id="1425" w:author="BOUVY Martine" w:date="2021-12-09T11:39:00Z">
        <w:r w:rsidRPr="00D700A1">
          <w:rPr>
            <w:b/>
            <w:bCs/>
          </w:rPr>
          <w:t>IF Length</w:t>
        </w:r>
        <w:r>
          <w:t xml:space="preserve"> (MXText) &gt; 140 THEN</w:t>
        </w:r>
      </w:ins>
    </w:p>
    <w:p w14:paraId="473FA80E" w14:textId="77777777" w:rsidR="008D0951" w:rsidRDefault="008D0951" w:rsidP="008D0951">
      <w:pPr>
        <w:spacing w:after="9"/>
        <w:ind w:left="419" w:right="157" w:firstLine="301"/>
        <w:rPr>
          <w:ins w:id="1426" w:author="BOUVY Martine" w:date="2021-12-09T11:39:00Z"/>
        </w:rPr>
      </w:pPr>
      <w:ins w:id="1427" w:author="BOUVY Martine" w:date="2021-12-09T11:39:00Z">
        <w:r>
          <w:t xml:space="preserve">  MXText = </w:t>
        </w:r>
        <w:r w:rsidRPr="00C93F5E">
          <w:rPr>
            <w:b/>
            <w:bCs/>
          </w:rPr>
          <w:t>Concatenate</w:t>
        </w:r>
        <w:r>
          <w:t>(</w:t>
        </w:r>
        <w:r w:rsidRPr="00C93F5E">
          <w:rPr>
            <w:b/>
            <w:bCs/>
          </w:rPr>
          <w:t>Substring</w:t>
        </w:r>
        <w:r>
          <w:t>(MXText,1,139),”+”)</w:t>
        </w:r>
      </w:ins>
    </w:p>
    <w:p w14:paraId="701EF8AD" w14:textId="77777777" w:rsidR="008D0951" w:rsidRPr="00D700A1" w:rsidRDefault="008D0951" w:rsidP="008D0951">
      <w:pPr>
        <w:spacing w:after="9"/>
        <w:ind w:left="419" w:right="157" w:firstLine="301"/>
        <w:rPr>
          <w:ins w:id="1428" w:author="BOUVY Martine" w:date="2021-12-09T11:39:00Z"/>
          <w:b/>
          <w:bCs/>
        </w:rPr>
      </w:pPr>
      <w:ins w:id="1429" w:author="BOUVY Martine" w:date="2021-12-09T11:39:00Z">
        <w:r w:rsidRPr="00D700A1">
          <w:rPr>
            <w:b/>
            <w:bCs/>
          </w:rPr>
          <w:t>ENDIF</w:t>
        </w:r>
      </w:ins>
    </w:p>
    <w:p w14:paraId="6F36EBA6" w14:textId="66580CC3" w:rsidR="008D0951" w:rsidRDefault="008D0951" w:rsidP="008D0951">
      <w:pPr>
        <w:spacing w:after="9"/>
        <w:ind w:left="419" w:right="157" w:firstLine="301"/>
        <w:rPr>
          <w:ins w:id="1430" w:author="BOUVY Martine" w:date="2021-12-14T15:57:00Z"/>
        </w:rPr>
      </w:pPr>
    </w:p>
    <w:p w14:paraId="5AEE7E30" w14:textId="01D50261" w:rsidR="00DF271E" w:rsidRDefault="00DF271E" w:rsidP="008D0951">
      <w:pPr>
        <w:spacing w:after="9"/>
        <w:ind w:left="419" w:right="157" w:firstLine="301"/>
        <w:rPr>
          <w:ins w:id="1431" w:author="BOUVY Martine" w:date="2021-12-15T09:36:00Z"/>
        </w:rPr>
      </w:pPr>
      <w:ins w:id="1432" w:author="BOUVY Martine" w:date="2021-12-14T15:59:00Z">
        <w:r w:rsidRPr="00FC50E7">
          <w:rPr>
            <w:b/>
          </w:rPr>
          <w:lastRenderedPageBreak/>
          <w:t>IF</w:t>
        </w:r>
        <w:r w:rsidRPr="00FC50E7">
          <w:t xml:space="preserve">  </w:t>
        </w:r>
        <w:r w:rsidRPr="00E474A0">
          <w:rPr>
            <w:b/>
          </w:rPr>
          <w:t>IsPresentPattern</w:t>
        </w:r>
        <w:r w:rsidRPr="00FC50E7">
          <w:t xml:space="preserve">(MT72, "/PHONBEN/") OR </w:t>
        </w:r>
        <w:r w:rsidRPr="00E474A0">
          <w:rPr>
            <w:b/>
          </w:rPr>
          <w:t>IsPresentPattern</w:t>
        </w:r>
        <w:r w:rsidRPr="00FC50E7">
          <w:t>(MT72, "/TELEBEN/")</w:t>
        </w:r>
        <w:r w:rsidR="00644BE7">
          <w:t xml:space="preserve"> THEN</w:t>
        </w:r>
      </w:ins>
    </w:p>
    <w:p w14:paraId="63C8E27B" w14:textId="77777777" w:rsidR="004B5BC6" w:rsidRDefault="004B5BC6" w:rsidP="008D0951">
      <w:pPr>
        <w:spacing w:after="9"/>
        <w:ind w:left="419" w:right="157" w:firstLine="301"/>
        <w:rPr>
          <w:ins w:id="1433" w:author="BOUVY Martine" w:date="2021-12-09T11:39:00Z"/>
        </w:rPr>
      </w:pPr>
    </w:p>
    <w:p w14:paraId="28FB213D" w14:textId="1E6A1C1C" w:rsidR="008D0951" w:rsidRDefault="008D0951" w:rsidP="008D0951">
      <w:pPr>
        <w:spacing w:after="9"/>
        <w:ind w:left="419" w:right="157" w:firstLine="301"/>
        <w:rPr>
          <w:ins w:id="1434" w:author="BOUVY Martine" w:date="2021-12-15T09:34:00Z"/>
        </w:rPr>
      </w:pPr>
      <w:ins w:id="1435" w:author="BOUVY Martine" w:date="2021-12-09T11:39:00Z">
        <w:r>
          <w:t>InstructionForCreditorAgent[</w:t>
        </w:r>
      </w:ins>
      <w:ins w:id="1436" w:author="BOUVY Martine" w:date="2021-12-14T15:59:00Z">
        <w:r w:rsidR="00644BE7" w:rsidRPr="00B37B32">
          <w:rPr>
            <w:b/>
            <w:bCs/>
          </w:rPr>
          <w:t>2</w:t>
        </w:r>
      </w:ins>
      <w:ins w:id="1437" w:author="BOUVY Martine" w:date="2021-12-09T11:39:00Z">
        <w:r>
          <w:t>].</w:t>
        </w:r>
        <w:r w:rsidRPr="00FC50E7">
          <w:t>InstructionInformation = MXText</w:t>
        </w:r>
      </w:ins>
    </w:p>
    <w:p w14:paraId="67C5286C" w14:textId="3119A70A" w:rsidR="004B5BC6" w:rsidRDefault="004B5BC6" w:rsidP="008D0951">
      <w:pPr>
        <w:spacing w:after="9"/>
        <w:ind w:left="419" w:right="157" w:firstLine="301"/>
        <w:rPr>
          <w:ins w:id="1438" w:author="BOUVY Martine" w:date="2021-12-21T11:38:00Z"/>
        </w:rPr>
      </w:pPr>
    </w:p>
    <w:p w14:paraId="201321DB" w14:textId="21317E4B" w:rsidR="005174F8" w:rsidRDefault="005174F8" w:rsidP="008D0951">
      <w:pPr>
        <w:spacing w:after="9"/>
        <w:ind w:left="419" w:right="157" w:firstLine="301"/>
        <w:rPr>
          <w:ins w:id="1439" w:author="BOUVY Martine" w:date="2021-12-21T11:38:00Z"/>
        </w:rPr>
      </w:pPr>
      <w:ins w:id="1440" w:author="BOUVY Martine" w:date="2021-12-21T11:38:00Z">
        <w:r w:rsidRPr="00B22A44">
          <w:rPr>
            <w:b/>
            <w:bCs/>
          </w:rPr>
          <w:t>Fill</w:t>
        </w:r>
        <w:r>
          <w:t>(</w:t>
        </w:r>
        <w:r w:rsidRPr="005174F8">
          <w:rPr>
            <w:b/>
            <w:bCs/>
          </w:rPr>
          <w:t>**</w:t>
        </w:r>
        <w:r>
          <w:t>)(</w:t>
        </w:r>
        <w:r w:rsidRPr="00FC50E7">
          <w:t>InstructionForCreditorAgent[</w:t>
        </w:r>
        <w:r w:rsidRPr="004B5BC6">
          <w:rPr>
            <w:b/>
            <w:bCs/>
          </w:rPr>
          <w:t>1</w:t>
        </w:r>
        <w:r w:rsidRPr="00FC50E7">
          <w:t>]</w:t>
        </w:r>
        <w:r>
          <w:t xml:space="preserve"> )</w:t>
        </w:r>
      </w:ins>
    </w:p>
    <w:p w14:paraId="402A072B" w14:textId="02E180B4" w:rsidR="005174F8" w:rsidRDefault="005174F8" w:rsidP="008D0951">
      <w:pPr>
        <w:spacing w:after="9"/>
        <w:ind w:left="419" w:right="157" w:firstLine="301"/>
        <w:rPr>
          <w:ins w:id="1441" w:author="BOUVY Martine" w:date="2021-12-15T09:34:00Z"/>
        </w:rPr>
      </w:pPr>
      <w:ins w:id="1442" w:author="BOUVY Martine" w:date="2021-12-21T11:38:00Z">
        <w:r>
          <w:t xml:space="preserve"> </w:t>
        </w:r>
      </w:ins>
    </w:p>
    <w:p w14:paraId="590A6F01" w14:textId="77777777" w:rsidR="00B22A44" w:rsidRPr="00FC50E7" w:rsidRDefault="001362B0" w:rsidP="00B22A44">
      <w:pPr>
        <w:spacing w:after="9"/>
        <w:ind w:left="419" w:right="157" w:firstLine="301"/>
        <w:rPr>
          <w:ins w:id="1443" w:author="BOUVY Martine" w:date="2021-12-21T11:41:00Z"/>
        </w:rPr>
      </w:pPr>
      <w:ins w:id="1444" w:author="BOUVY Martine" w:date="2021-12-21T11:26:00Z">
        <w:r>
          <w:t xml:space="preserve">/* </w:t>
        </w:r>
      </w:ins>
      <w:ins w:id="1445" w:author="BOUVY Martine" w:date="2021-12-21T11:38:00Z">
        <w:r w:rsidR="005174F8">
          <w:t>(</w:t>
        </w:r>
        <w:r w:rsidR="005174F8" w:rsidRPr="005174F8">
          <w:rPr>
            <w:b/>
            <w:bCs/>
          </w:rPr>
          <w:t>**</w:t>
        </w:r>
        <w:r w:rsidR="005174F8">
          <w:t xml:space="preserve">) </w:t>
        </w:r>
      </w:ins>
      <w:ins w:id="1446" w:author="BOUVY Martine" w:date="2021-12-21T11:22:00Z">
        <w:r>
          <w:t>Reuse</w:t>
        </w:r>
      </w:ins>
      <w:ins w:id="1447" w:author="BOUVY Martine" w:date="2021-12-15T09:34:00Z">
        <w:r w:rsidR="004B5BC6">
          <w:t xml:space="preserve"> </w:t>
        </w:r>
      </w:ins>
      <w:ins w:id="1448" w:author="BOUVY Martine" w:date="2021-12-21T11:28:00Z">
        <w:r>
          <w:t xml:space="preserve">the logic of </w:t>
        </w:r>
      </w:ins>
      <w:ins w:id="1449" w:author="BOUVY Martine" w:date="2021-12-15T09:34:00Z">
        <w:r w:rsidR="004B5BC6">
          <w:t xml:space="preserve">pseudo- code above from Case </w:t>
        </w:r>
        <w:r w:rsidR="004B5BC6" w:rsidRPr="00FC50E7">
          <w:t>ConfigIndicator = “ACCCode”</w:t>
        </w:r>
        <w:r w:rsidR="004B5BC6" w:rsidRPr="00712234">
          <w:t xml:space="preserve"> </w:t>
        </w:r>
      </w:ins>
      <w:ins w:id="1450" w:author="BOUVY Martine" w:date="2021-12-21T11:41:00Z">
        <w:r w:rsidR="00B22A44">
          <w:t xml:space="preserve">under the section </w:t>
        </w:r>
      </w:ins>
    </w:p>
    <w:p w14:paraId="00516F14" w14:textId="2373F4D8" w:rsidR="00B22A44" w:rsidRPr="00FC50E7" w:rsidRDefault="00B22A44" w:rsidP="00B22A44">
      <w:pPr>
        <w:spacing w:after="9"/>
        <w:ind w:left="419" w:right="157" w:firstLine="301"/>
        <w:rPr>
          <w:ins w:id="1451" w:author="BOUVY Martine" w:date="2021-12-21T11:41:00Z"/>
        </w:rPr>
      </w:pPr>
      <w:ins w:id="1452" w:author="BOUVY Martine" w:date="2021-12-21T11:41:00Z">
        <w:r>
          <w:t>“</w:t>
        </w:r>
        <w:r w:rsidRPr="00FC50E7">
          <w:t>Fill in InstructionForCreditorAgent[</w:t>
        </w:r>
        <w:r>
          <w:t>2</w:t>
        </w:r>
        <w:r w:rsidRPr="00FC50E7">
          <w:t>]</w:t>
        </w:r>
      </w:ins>
      <w:ins w:id="1453" w:author="BOUVY Martine" w:date="2021-12-21T11:42:00Z">
        <w:r>
          <w:t>”</w:t>
        </w:r>
      </w:ins>
    </w:p>
    <w:p w14:paraId="1141817D" w14:textId="72B1DAE9" w:rsidR="004B5BC6" w:rsidRPr="00FC50E7" w:rsidRDefault="00B22A44" w:rsidP="004B5BC6">
      <w:pPr>
        <w:spacing w:after="9"/>
        <w:ind w:right="157" w:hanging="432"/>
        <w:rPr>
          <w:ins w:id="1454" w:author="BOUVY Martine" w:date="2021-12-15T09:34:00Z"/>
        </w:rPr>
      </w:pPr>
      <w:ins w:id="1455" w:author="BOUVY Martine" w:date="2021-12-21T11:41:00Z">
        <w:r>
          <w:t>BUT</w:t>
        </w:r>
      </w:ins>
      <w:ins w:id="1456" w:author="BOUVY Martine" w:date="2021-12-21T11:28:00Z">
        <w:r w:rsidR="001362B0">
          <w:t xml:space="preserve"> </w:t>
        </w:r>
        <w:r w:rsidR="001362B0" w:rsidRPr="00F23E63">
          <w:rPr>
            <w:b/>
            <w:bCs/>
          </w:rPr>
          <w:t>f</w:t>
        </w:r>
      </w:ins>
      <w:ins w:id="1457" w:author="BOUVY Martine" w:date="2021-12-15T09:34:00Z">
        <w:r w:rsidR="004B5BC6" w:rsidRPr="00F23E63">
          <w:rPr>
            <w:b/>
            <w:bCs/>
          </w:rPr>
          <w:t>ill</w:t>
        </w:r>
        <w:r w:rsidR="004B5BC6" w:rsidRPr="00FC50E7">
          <w:t xml:space="preserve"> in InstructionForCreditorAgent[</w:t>
        </w:r>
      </w:ins>
      <w:ins w:id="1458" w:author="BOUVY Martine" w:date="2021-12-15T09:36:00Z">
        <w:r w:rsidR="004B5BC6" w:rsidRPr="004B5BC6">
          <w:rPr>
            <w:b/>
            <w:bCs/>
          </w:rPr>
          <w:t>1</w:t>
        </w:r>
      </w:ins>
      <w:ins w:id="1459" w:author="BOUVY Martine" w:date="2021-12-15T09:34:00Z">
        <w:r w:rsidR="004B5BC6" w:rsidRPr="00FC50E7">
          <w:t>]</w:t>
        </w:r>
      </w:ins>
      <w:ins w:id="1460" w:author="BOUVY Martine" w:date="2021-12-21T11:28:00Z">
        <w:r w:rsidR="001362B0">
          <w:t xml:space="preserve"> </w:t>
        </w:r>
      </w:ins>
      <w:ins w:id="1461" w:author="BOUVY Martine" w:date="2021-12-21T11:29:00Z">
        <w:r w:rsidR="001362B0">
          <w:t>to translate /PHONBEN/ and/or /TELEBEN/</w:t>
        </w:r>
      </w:ins>
      <w:ins w:id="1462" w:author="BOUVY Martine" w:date="2021-12-21T11:32:00Z">
        <w:r w:rsidR="00B37B32">
          <w:t>. /UDLC/ will always use the last occurrence available.</w:t>
        </w:r>
      </w:ins>
      <w:ins w:id="1463" w:author="BOUVY Martine" w:date="2021-12-21T11:26:00Z">
        <w:r w:rsidR="001362B0">
          <w:t xml:space="preserve"> */</w:t>
        </w:r>
      </w:ins>
    </w:p>
    <w:p w14:paraId="19114166" w14:textId="07145C9D" w:rsidR="004B5BC6" w:rsidRDefault="004B5BC6" w:rsidP="004B5BC6">
      <w:pPr>
        <w:spacing w:after="9"/>
        <w:ind w:left="419" w:right="157" w:firstLine="301"/>
        <w:rPr>
          <w:ins w:id="1464" w:author="BOUVY Martine" w:date="2021-12-15T09:36:00Z"/>
        </w:rPr>
      </w:pPr>
    </w:p>
    <w:p w14:paraId="1354DB30" w14:textId="77777777" w:rsidR="004B5BC6" w:rsidRDefault="004B5BC6" w:rsidP="004B5BC6">
      <w:pPr>
        <w:spacing w:after="9"/>
        <w:ind w:left="480" w:right="157" w:firstLine="240"/>
        <w:rPr>
          <w:ins w:id="1465" w:author="BOUVY Martine" w:date="2021-12-15T09:36:00Z"/>
          <w:rFonts w:eastAsia="Arial"/>
        </w:rPr>
      </w:pPr>
      <w:ins w:id="1466" w:author="BOUVY Martine" w:date="2021-12-15T09:36:00Z">
        <w:r>
          <w:rPr>
            <w:rFonts w:eastAsia="Arial"/>
          </w:rPr>
          <w:t xml:space="preserve">/* If /PHONBEN/ and/or /TELEBEN/ is(are) present, the </w:t>
        </w:r>
        <w:r w:rsidRPr="001362B0">
          <w:rPr>
            <w:rFonts w:eastAsia="Arial"/>
            <w:b/>
            <w:bCs/>
          </w:rPr>
          <w:t>first occurrence of InstructionInformation</w:t>
        </w:r>
        <w:r>
          <w:rPr>
            <w:rFonts w:eastAsia="Arial"/>
          </w:rPr>
          <w:t xml:space="preserve"> is used. Translation is then similar to the case </w:t>
        </w:r>
        <w:r w:rsidRPr="00FC50E7">
          <w:t>ConfigIndicator = “ACCCode”</w:t>
        </w:r>
        <w:r>
          <w:t xml:space="preserve"> but here even if </w:t>
        </w:r>
      </w:ins>
    </w:p>
    <w:p w14:paraId="39697197" w14:textId="77777777" w:rsidR="004B5BC6" w:rsidRDefault="004B5BC6" w:rsidP="004B5BC6">
      <w:pPr>
        <w:spacing w:after="9"/>
        <w:ind w:left="419" w:right="157" w:firstLine="61"/>
        <w:rPr>
          <w:ins w:id="1467" w:author="BOUVY Martine" w:date="2021-12-15T09:36:00Z"/>
          <w:rFonts w:eastAsia="Arial"/>
        </w:rPr>
      </w:pPr>
      <w:ins w:id="1468" w:author="BOUVY Martine" w:date="2021-12-15T09:36:00Z">
        <w:r>
          <w:rPr>
            <w:rFonts w:eastAsia="Arial"/>
          </w:rPr>
          <w:t>/PHONBEN/ and /TELEBEN/ are absent, /UDLC/ info is translated to   one occurrence of InstructionInformation otherwise the information in the second occurrence is ambiguous and it is not clear if it still part of /UDLC/ or is a textual information resulting from /ACC/ information in MT */</w:t>
        </w:r>
      </w:ins>
    </w:p>
    <w:p w14:paraId="3331AA09" w14:textId="77777777" w:rsidR="004B5BC6" w:rsidRPr="00FC50E7" w:rsidRDefault="004B5BC6" w:rsidP="004B5BC6">
      <w:pPr>
        <w:spacing w:after="9"/>
        <w:ind w:left="419" w:right="157" w:firstLine="301"/>
        <w:rPr>
          <w:ins w:id="1469" w:author="BOUVY Martine" w:date="2021-12-15T09:34:00Z"/>
        </w:rPr>
      </w:pPr>
    </w:p>
    <w:p w14:paraId="2A0EB4F9" w14:textId="77777777" w:rsidR="004B5BC6" w:rsidRDefault="004B5BC6" w:rsidP="008D0951">
      <w:pPr>
        <w:spacing w:after="9"/>
        <w:ind w:left="419" w:right="157" w:firstLine="301"/>
        <w:rPr>
          <w:ins w:id="1470" w:author="BOUVY Martine" w:date="2021-12-14T15:59:00Z"/>
        </w:rPr>
      </w:pPr>
    </w:p>
    <w:p w14:paraId="405739C0" w14:textId="6D4F3EB5" w:rsidR="00644BE7" w:rsidRDefault="00644BE7" w:rsidP="008D0951">
      <w:pPr>
        <w:spacing w:after="9"/>
        <w:ind w:left="419" w:right="157" w:firstLine="301"/>
        <w:rPr>
          <w:ins w:id="1471" w:author="BOUVY Martine" w:date="2021-12-14T15:59:00Z"/>
        </w:rPr>
      </w:pPr>
    </w:p>
    <w:p w14:paraId="14259C4B" w14:textId="46A06CA1" w:rsidR="00644BE7" w:rsidRPr="000F368B" w:rsidRDefault="00644BE7" w:rsidP="008D0951">
      <w:pPr>
        <w:spacing w:after="9"/>
        <w:ind w:left="419" w:right="157" w:firstLine="301"/>
        <w:rPr>
          <w:ins w:id="1472" w:author="BOUVY Martine" w:date="2021-12-14T15:59:00Z"/>
          <w:b/>
          <w:bCs/>
        </w:rPr>
      </w:pPr>
      <w:ins w:id="1473" w:author="BOUVY Martine" w:date="2021-12-14T15:59:00Z">
        <w:r w:rsidRPr="000F368B">
          <w:rPr>
            <w:b/>
            <w:bCs/>
          </w:rPr>
          <w:t>ELSE</w:t>
        </w:r>
      </w:ins>
    </w:p>
    <w:p w14:paraId="6BB6ED4C" w14:textId="2C07EFB9" w:rsidR="00644BE7" w:rsidRDefault="00644BE7" w:rsidP="00644BE7">
      <w:pPr>
        <w:spacing w:after="9"/>
        <w:ind w:left="419" w:right="157" w:firstLine="301"/>
        <w:rPr>
          <w:ins w:id="1474" w:author="BOUVY Martine" w:date="2021-12-14T15:59:00Z"/>
        </w:rPr>
      </w:pPr>
      <w:ins w:id="1475" w:author="BOUVY Martine" w:date="2021-12-14T15:59:00Z">
        <w:r>
          <w:t>InstructionForCreditorAgent[</w:t>
        </w:r>
        <w:r w:rsidRPr="005E448D">
          <w:rPr>
            <w:b/>
            <w:bCs/>
          </w:rPr>
          <w:t>1</w:t>
        </w:r>
        <w:r>
          <w:t>].</w:t>
        </w:r>
        <w:r w:rsidRPr="00FC50E7">
          <w:t>InstructionInformation = MXText</w:t>
        </w:r>
      </w:ins>
    </w:p>
    <w:p w14:paraId="63BA78D7" w14:textId="77777777" w:rsidR="00644BE7" w:rsidRDefault="00644BE7" w:rsidP="00644BE7">
      <w:pPr>
        <w:spacing w:after="9"/>
        <w:ind w:left="419" w:right="157" w:firstLine="301"/>
        <w:rPr>
          <w:ins w:id="1476" w:author="BOUVY Martine" w:date="2021-12-14T15:59:00Z"/>
        </w:rPr>
      </w:pPr>
    </w:p>
    <w:p w14:paraId="7D1DAFB6" w14:textId="4B15E02B" w:rsidR="00644BE7" w:rsidRPr="000F368B" w:rsidRDefault="00644BE7" w:rsidP="008D0951">
      <w:pPr>
        <w:spacing w:after="9"/>
        <w:ind w:left="419" w:right="157" w:firstLine="301"/>
        <w:rPr>
          <w:ins w:id="1477" w:author="BOUVY Martine" w:date="2021-12-09T11:39:00Z"/>
          <w:b/>
          <w:bCs/>
        </w:rPr>
      </w:pPr>
      <w:ins w:id="1478" w:author="BOUVY Martine" w:date="2021-12-14T15:59:00Z">
        <w:r w:rsidRPr="000F368B">
          <w:rPr>
            <w:b/>
            <w:bCs/>
          </w:rPr>
          <w:t>ENDIF</w:t>
        </w:r>
      </w:ins>
    </w:p>
    <w:p w14:paraId="7386F3E7" w14:textId="20816F28" w:rsidR="008D0951" w:rsidRDefault="008D0951" w:rsidP="003352CA">
      <w:pPr>
        <w:spacing w:after="9"/>
        <w:ind w:left="419" w:right="157" w:firstLine="31"/>
        <w:rPr>
          <w:ins w:id="1479" w:author="BOUVY Martine" w:date="2021-12-14T16:54:00Z"/>
        </w:rPr>
      </w:pPr>
    </w:p>
    <w:p w14:paraId="20921C50" w14:textId="3197FE4A" w:rsidR="00BD3997" w:rsidRDefault="00BD3997" w:rsidP="003352CA">
      <w:pPr>
        <w:spacing w:after="9"/>
        <w:ind w:left="419" w:right="157" w:firstLine="31"/>
        <w:rPr>
          <w:ins w:id="1480" w:author="BOUVY Martine" w:date="2021-12-09T11:38:00Z"/>
        </w:rPr>
      </w:pPr>
    </w:p>
    <w:p w14:paraId="039D7668" w14:textId="4AD41533" w:rsidR="00712234" w:rsidRDefault="00712234" w:rsidP="00712234">
      <w:pPr>
        <w:spacing w:after="9"/>
        <w:ind w:left="419" w:right="157" w:firstLine="301"/>
        <w:rPr>
          <w:ins w:id="1481" w:author="BOUVY Martine" w:date="2021-12-09T12:09:00Z"/>
        </w:rPr>
      </w:pPr>
    </w:p>
    <w:p w14:paraId="70B3B2AC" w14:textId="61792817" w:rsidR="00712234" w:rsidRPr="00FC50E7" w:rsidRDefault="00712234" w:rsidP="00841ECC">
      <w:pPr>
        <w:spacing w:after="9"/>
        <w:ind w:left="419" w:right="157" w:firstLine="61"/>
        <w:rPr>
          <w:rFonts w:eastAsia="Arial"/>
        </w:rPr>
      </w:pPr>
    </w:p>
    <w:p w14:paraId="2258BCFE" w14:textId="1F4AEC50" w:rsidR="00437B77" w:rsidRDefault="00437B77" w:rsidP="003578C1">
      <w:pPr>
        <w:spacing w:after="9"/>
        <w:ind w:left="419" w:right="157" w:firstLine="301"/>
        <w:rPr>
          <w:rFonts w:ascii="Arial" w:eastAsia="Arial" w:hAnsi="Arial" w:cs="Arial"/>
        </w:rPr>
      </w:pPr>
    </w:p>
    <w:p w14:paraId="0A722D8D" w14:textId="0C7AEA5F" w:rsidR="00437B77" w:rsidRDefault="00ED3EB2" w:rsidP="00EC55BF">
      <w:pPr>
        <w:pStyle w:val="Heading3"/>
      </w:pPr>
      <w:bookmarkStart w:id="1482" w:name="_Toc136351251"/>
      <w:r>
        <w:t>3.3.17</w:t>
      </w:r>
      <w:r w:rsidR="00E66258">
        <w:t xml:space="preserve">  </w:t>
      </w:r>
      <w:r w:rsidR="00437B77">
        <w:t>MT_To_MXBNF_TSU_RI</w:t>
      </w:r>
      <w:bookmarkEnd w:id="1482"/>
    </w:p>
    <w:p w14:paraId="594A26CE" w14:textId="77777777" w:rsidR="00437B77" w:rsidRDefault="00437B77" w:rsidP="00437B77">
      <w:pPr>
        <w:spacing w:after="95"/>
        <w:ind w:left="419" w:right="157" w:hanging="7"/>
        <w:rPr>
          <w:rFonts w:ascii="Arial" w:eastAsia="Arial" w:hAnsi="Arial" w:cs="Arial"/>
          <w:b/>
        </w:rPr>
      </w:pPr>
    </w:p>
    <w:p w14:paraId="0CBF899A" w14:textId="77777777" w:rsidR="00437B77" w:rsidRDefault="00437B77" w:rsidP="00437B77">
      <w:pPr>
        <w:spacing w:after="95"/>
        <w:ind w:left="419" w:right="157" w:hanging="7"/>
      </w:pPr>
      <w:r>
        <w:rPr>
          <w:rFonts w:ascii="Arial" w:eastAsia="Arial" w:hAnsi="Arial" w:cs="Arial"/>
          <w:b/>
        </w:rPr>
        <w:t xml:space="preserve">Business description  </w:t>
      </w:r>
    </w:p>
    <w:p w14:paraId="2B0E877A" w14:textId="77777777" w:rsidR="00437B77" w:rsidRDefault="00437B77" w:rsidP="00437B77">
      <w:pPr>
        <w:spacing w:after="9"/>
        <w:ind w:left="419" w:right="157" w:firstLine="301"/>
        <w:rPr>
          <w:rFonts w:ascii="Arial" w:eastAsia="Arial" w:hAnsi="Arial" w:cs="Arial"/>
        </w:rPr>
      </w:pPr>
    </w:p>
    <w:p w14:paraId="7B1BD477" w14:textId="77777777" w:rsidR="00437B77" w:rsidRDefault="00437B77" w:rsidP="00437B77">
      <w:pPr>
        <w:spacing w:after="95"/>
        <w:ind w:left="419" w:right="157" w:hanging="7"/>
      </w:pPr>
      <w:r>
        <w:rPr>
          <w:rFonts w:ascii="Arial" w:eastAsia="Arial" w:hAnsi="Arial" w:cs="Arial"/>
          <w:b/>
        </w:rPr>
        <w:t xml:space="preserve">Name </w:t>
      </w:r>
    </w:p>
    <w:p w14:paraId="75B2DB3A" w14:textId="3D3C6445" w:rsidR="00437B77" w:rsidRDefault="00437B77" w:rsidP="00437B77">
      <w:pPr>
        <w:spacing w:after="112" w:line="249" w:lineRule="auto"/>
        <w:ind w:left="849" w:right="15" w:hanging="10"/>
      </w:pPr>
      <w:r>
        <w:rPr>
          <w:rFonts w:ascii="Arial" w:eastAsia="Arial" w:hAnsi="Arial" w:cs="Arial"/>
        </w:rPr>
        <w:t>MT_To_MXBNF_TSU_RI</w:t>
      </w:r>
    </w:p>
    <w:p w14:paraId="699145F7" w14:textId="77777777" w:rsidR="00437B77" w:rsidRDefault="00437B77" w:rsidP="00437B77">
      <w:pPr>
        <w:spacing w:after="95"/>
        <w:ind w:right="157"/>
      </w:pPr>
    </w:p>
    <w:p w14:paraId="0536055A" w14:textId="77777777" w:rsidR="00437B77" w:rsidRDefault="00437B77" w:rsidP="00437B77">
      <w:pPr>
        <w:spacing w:after="95"/>
        <w:ind w:left="419" w:right="157" w:hanging="7"/>
      </w:pPr>
      <w:r>
        <w:rPr>
          <w:rFonts w:ascii="Arial" w:eastAsia="Arial" w:hAnsi="Arial" w:cs="Arial"/>
          <w:b/>
        </w:rPr>
        <w:t xml:space="preserve">Format </w:t>
      </w:r>
    </w:p>
    <w:p w14:paraId="04780166" w14:textId="587D432B" w:rsidR="00437B77" w:rsidRDefault="004F46B4" w:rsidP="004F46B4">
      <w:pPr>
        <w:spacing w:after="112" w:line="249" w:lineRule="auto"/>
        <w:ind w:left="849" w:right="15" w:hanging="10"/>
      </w:pPr>
      <w:r>
        <w:rPr>
          <w:rFonts w:ascii="Arial" w:eastAsia="Arial" w:hAnsi="Arial" w:cs="Arial"/>
        </w:rPr>
        <w:t>MT_To_MXBNF_TSU_RI</w:t>
      </w:r>
      <w:r w:rsidR="00437B77">
        <w:rPr>
          <w:rFonts w:ascii="Arial" w:eastAsia="Arial" w:hAnsi="Arial" w:cs="Arial"/>
        </w:rPr>
        <w:t xml:space="preserve">(MT72 ;MXUnstructured RemittanceInformation )  </w:t>
      </w:r>
    </w:p>
    <w:p w14:paraId="0ADA6646" w14:textId="0673B904" w:rsidR="00437B77" w:rsidRPr="00437B77" w:rsidRDefault="00437B77" w:rsidP="00437B77">
      <w:pPr>
        <w:spacing w:after="95"/>
        <w:ind w:left="859" w:right="157" w:hanging="7"/>
      </w:pPr>
      <w:r>
        <w:rPr>
          <w:rFonts w:ascii="Arial" w:eastAsia="Arial" w:hAnsi="Arial" w:cs="Arial"/>
          <w:b/>
        </w:rPr>
        <w:t xml:space="preserve">Input </w:t>
      </w:r>
      <w:r w:rsidRPr="00A52E65">
        <w:rPr>
          <w:rFonts w:ascii="Arial" w:eastAsia="Arial" w:hAnsi="Arial" w:cs="Arial"/>
        </w:rPr>
        <w:t>Field MT72</w:t>
      </w:r>
    </w:p>
    <w:p w14:paraId="77923217" w14:textId="47CA1C8E" w:rsidR="00437B77" w:rsidRDefault="00437B77" w:rsidP="00437B77">
      <w:pPr>
        <w:spacing w:after="95"/>
        <w:ind w:left="859" w:right="157" w:hanging="7"/>
      </w:pPr>
      <w:r>
        <w:rPr>
          <w:rFonts w:ascii="Arial" w:eastAsia="Arial" w:hAnsi="Arial" w:cs="Arial"/>
          <w:b/>
        </w:rPr>
        <w:t xml:space="preserve">Output  </w:t>
      </w:r>
      <w:r>
        <w:rPr>
          <w:rFonts w:ascii="Arial" w:eastAsia="Arial" w:hAnsi="Arial" w:cs="Arial"/>
        </w:rPr>
        <w:t>MXUnstructuredRemittanceInformation</w:t>
      </w:r>
      <w:r w:rsidR="00173CF4">
        <w:rPr>
          <w:rFonts w:ascii="Arial" w:eastAsia="Arial" w:hAnsi="Arial" w:cs="Arial"/>
        </w:rPr>
        <w:t xml:space="preserve"> :  Max140Text</w:t>
      </w:r>
    </w:p>
    <w:p w14:paraId="3E989211" w14:textId="77777777" w:rsidR="00437B77" w:rsidRDefault="00437B77" w:rsidP="00437B77">
      <w:pPr>
        <w:spacing w:after="95"/>
        <w:ind w:left="419" w:right="157" w:hanging="7"/>
      </w:pPr>
      <w:r>
        <w:rPr>
          <w:rFonts w:ascii="Arial" w:eastAsia="Arial" w:hAnsi="Arial" w:cs="Arial"/>
          <w:b/>
        </w:rPr>
        <w:t xml:space="preserve">Preconditions </w:t>
      </w:r>
    </w:p>
    <w:p w14:paraId="7E287DCC" w14:textId="6547E18C" w:rsidR="00437B77" w:rsidRPr="00A52E65" w:rsidRDefault="00490D5E" w:rsidP="00437B77">
      <w:pPr>
        <w:spacing w:after="101" w:line="259" w:lineRule="auto"/>
        <w:ind w:left="852" w:firstLine="0"/>
        <w:rPr>
          <w:rFonts w:ascii="Arial" w:hAnsi="Arial" w:cs="Arial"/>
        </w:rPr>
      </w:pPr>
      <w:r w:rsidRPr="00A52E65">
        <w:rPr>
          <w:rFonts w:ascii="Arial" w:hAnsi="Arial" w:cs="Arial"/>
        </w:rPr>
        <w:t>None</w:t>
      </w:r>
    </w:p>
    <w:p w14:paraId="726F0354" w14:textId="77777777" w:rsidR="00437B77" w:rsidRDefault="00437B77" w:rsidP="00437B77">
      <w:pPr>
        <w:spacing w:after="9"/>
        <w:ind w:left="419" w:right="157" w:hanging="7"/>
        <w:rPr>
          <w:rFonts w:ascii="Arial" w:eastAsia="Arial" w:hAnsi="Arial" w:cs="Arial"/>
          <w:b/>
        </w:rPr>
      </w:pPr>
      <w:r>
        <w:rPr>
          <w:rFonts w:ascii="Arial" w:eastAsia="Arial" w:hAnsi="Arial" w:cs="Arial"/>
          <w:b/>
        </w:rPr>
        <w:lastRenderedPageBreak/>
        <w:t xml:space="preserve">Formal description </w:t>
      </w:r>
    </w:p>
    <w:p w14:paraId="27DF900C" w14:textId="04A59D95" w:rsidR="00437B77" w:rsidRPr="00A52E65" w:rsidRDefault="00437B77" w:rsidP="00437B77">
      <w:pPr>
        <w:spacing w:after="9"/>
        <w:ind w:left="419" w:right="157" w:hanging="7"/>
        <w:rPr>
          <w:rFonts w:eastAsia="Arial"/>
        </w:rPr>
      </w:pPr>
      <w:r w:rsidRPr="00A52E65">
        <w:rPr>
          <w:rFonts w:eastAsia="Arial"/>
        </w:rPr>
        <w:t xml:space="preserve">The function extracts </w:t>
      </w:r>
      <w:r w:rsidRPr="00311F00">
        <w:rPr>
          <w:rFonts w:eastAsia="Arial"/>
        </w:rPr>
        <w:t>the code /BNF/ and /TSU/ from field 72, concatenate</w:t>
      </w:r>
      <w:r w:rsidR="001665F9" w:rsidRPr="00311F00">
        <w:rPr>
          <w:rFonts w:eastAsia="Arial"/>
        </w:rPr>
        <w:t>s</w:t>
      </w:r>
      <w:r w:rsidR="00395268" w:rsidRPr="00311F00">
        <w:rPr>
          <w:rFonts w:eastAsia="Arial"/>
        </w:rPr>
        <w:t xml:space="preserve"> the information and copies</w:t>
      </w:r>
      <w:r w:rsidRPr="00311F00">
        <w:rPr>
          <w:rFonts w:eastAsia="Arial"/>
        </w:rPr>
        <w:t xml:space="preserve"> it to Unstructured remittance information limited to 1 occurrence (max 140 char). If the information cannot be entirely copied, a sign “+” will indicate the truncation. </w:t>
      </w:r>
      <w:r w:rsidR="00956D1D" w:rsidRPr="00311F00">
        <w:rPr>
          <w:rFonts w:eastAsia="Arial"/>
        </w:rPr>
        <w:t>Flag_MissingInformation</w:t>
      </w:r>
      <w:r w:rsidR="00D34AD5" w:rsidRPr="00311F00">
        <w:rPr>
          <w:rFonts w:eastAsia="Arial"/>
        </w:rPr>
        <w:t xml:space="preserve"> </w:t>
      </w:r>
      <w:r w:rsidR="00956D1D" w:rsidRPr="00311F00">
        <w:rPr>
          <w:rFonts w:eastAsia="Arial"/>
        </w:rPr>
        <w:t xml:space="preserve">is returned if both /BNF/ and /TSU/ are present followed by relevant information and code /TSU/ can only be copied (or </w:t>
      </w:r>
      <w:r w:rsidR="00DF5803" w:rsidRPr="00311F00">
        <w:rPr>
          <w:rFonts w:eastAsia="Arial"/>
        </w:rPr>
        <w:t xml:space="preserve">code </w:t>
      </w:r>
      <w:r w:rsidR="00956D1D" w:rsidRPr="00311F00">
        <w:rPr>
          <w:rFonts w:eastAsia="Arial"/>
        </w:rPr>
        <w:t>pa</w:t>
      </w:r>
      <w:r w:rsidR="00DF1E0A" w:rsidRPr="00311F00">
        <w:rPr>
          <w:rFonts w:eastAsia="Arial"/>
        </w:rPr>
        <w:t>rtially copied) without the rele</w:t>
      </w:r>
      <w:r w:rsidR="00956D1D" w:rsidRPr="00311F00">
        <w:rPr>
          <w:rFonts w:eastAsia="Arial"/>
        </w:rPr>
        <w:t>vant following information.</w:t>
      </w:r>
    </w:p>
    <w:p w14:paraId="341E65CD" w14:textId="77777777" w:rsidR="00437B77" w:rsidRPr="00311F00" w:rsidRDefault="00437B77" w:rsidP="00437B77">
      <w:pPr>
        <w:spacing w:after="9"/>
        <w:ind w:left="419" w:right="157" w:hanging="7"/>
        <w:rPr>
          <w:rFonts w:eastAsia="Arial"/>
          <w:b/>
        </w:rPr>
      </w:pPr>
    </w:p>
    <w:p w14:paraId="55B5FC55" w14:textId="77777777" w:rsidR="009761B3" w:rsidRPr="001D5279" w:rsidRDefault="00437B77" w:rsidP="00437B77">
      <w:pPr>
        <w:spacing w:after="9"/>
        <w:ind w:left="419" w:right="157" w:hanging="7"/>
        <w:rPr>
          <w:rFonts w:eastAsia="Arial"/>
        </w:rPr>
      </w:pPr>
      <w:r w:rsidRPr="001D5279">
        <w:rPr>
          <w:rFonts w:eastAsia="Arial"/>
        </w:rPr>
        <w:t>/* Local variables</w:t>
      </w:r>
    </w:p>
    <w:p w14:paraId="6D726D38" w14:textId="5B75E4C7" w:rsidR="009761B3" w:rsidRPr="00311F00" w:rsidRDefault="001D5279" w:rsidP="00C827C7">
      <w:pPr>
        <w:spacing w:after="9"/>
        <w:ind w:left="419" w:right="157" w:hanging="7"/>
        <w:rPr>
          <w:rFonts w:eastAsia="Arial"/>
        </w:rPr>
      </w:pPr>
      <w:r>
        <w:rPr>
          <w:rFonts w:eastAsia="Arial"/>
        </w:rPr>
        <w:t xml:space="preserve">   </w:t>
      </w:r>
      <w:r w:rsidR="009761B3" w:rsidRPr="00A52E65">
        <w:rPr>
          <w:rFonts w:eastAsia="Arial"/>
        </w:rPr>
        <w:t>MXBNFText</w:t>
      </w:r>
      <w:r w:rsidR="009761B3" w:rsidRPr="00311F00">
        <w:rPr>
          <w:rFonts w:eastAsia="Arial"/>
        </w:rPr>
        <w:t>, MXTSUTex</w:t>
      </w:r>
      <w:r w:rsidR="00411191" w:rsidRPr="00311F00">
        <w:rPr>
          <w:rFonts w:eastAsia="Arial"/>
        </w:rPr>
        <w:t>t, MXTemp1, MXTemp2</w:t>
      </w:r>
      <w:r w:rsidR="009761B3" w:rsidRPr="00A52E65">
        <w:rPr>
          <w:rFonts w:eastAsia="Arial"/>
        </w:rPr>
        <w:t xml:space="preserve"> : string</w:t>
      </w:r>
    </w:p>
    <w:p w14:paraId="46A5F0CE" w14:textId="0FC8DBC3" w:rsidR="00437B77" w:rsidRPr="001D5279" w:rsidRDefault="001D5279" w:rsidP="00311F00">
      <w:pPr>
        <w:spacing w:after="9"/>
        <w:ind w:left="419" w:right="157" w:hanging="7"/>
        <w:rPr>
          <w:rFonts w:eastAsia="Arial"/>
        </w:rPr>
      </w:pPr>
      <w:r>
        <w:rPr>
          <w:rFonts w:eastAsia="Arial"/>
        </w:rPr>
        <w:t xml:space="preserve">   </w:t>
      </w:r>
      <w:r w:rsidR="00DE4732" w:rsidRPr="00311F00">
        <w:rPr>
          <w:rFonts w:eastAsia="Arial"/>
        </w:rPr>
        <w:t>Length1, Length2</w:t>
      </w:r>
      <w:r w:rsidR="00DB7884" w:rsidRPr="00311F00">
        <w:rPr>
          <w:rFonts w:eastAsia="Arial"/>
        </w:rPr>
        <w:t>, RemainingLength</w:t>
      </w:r>
      <w:r w:rsidR="00311F00">
        <w:rPr>
          <w:rFonts w:eastAsia="Arial"/>
        </w:rPr>
        <w:t xml:space="preserve"> : number </w:t>
      </w:r>
      <w:r w:rsidR="00490D5E" w:rsidRPr="001D5279">
        <w:rPr>
          <w:rFonts w:eastAsia="Arial"/>
        </w:rPr>
        <w:t>*/</w:t>
      </w:r>
    </w:p>
    <w:p w14:paraId="3EFA3369" w14:textId="2D39F4CC" w:rsidR="00490D5E" w:rsidRPr="00311F00" w:rsidRDefault="00490D5E" w:rsidP="00A52E65">
      <w:pPr>
        <w:spacing w:after="9"/>
        <w:ind w:right="157"/>
        <w:rPr>
          <w:rFonts w:eastAsia="Arial"/>
          <w:b/>
        </w:rPr>
      </w:pPr>
    </w:p>
    <w:p w14:paraId="1DA86C24" w14:textId="77777777" w:rsidR="009761B3" w:rsidRPr="00311F00" w:rsidRDefault="009761B3" w:rsidP="009761B3">
      <w:pPr>
        <w:spacing w:after="9"/>
        <w:ind w:left="419" w:right="157" w:firstLine="301"/>
      </w:pPr>
      <w:r w:rsidRPr="00311F00">
        <w:t>/* Extract information following the code */</w:t>
      </w:r>
    </w:p>
    <w:p w14:paraId="61496676" w14:textId="77777777" w:rsidR="009761B3" w:rsidRPr="00311F00" w:rsidRDefault="009761B3" w:rsidP="009761B3">
      <w:pPr>
        <w:spacing w:after="9"/>
        <w:ind w:left="419" w:right="157" w:firstLine="301"/>
      </w:pPr>
    </w:p>
    <w:p w14:paraId="57EC9E59" w14:textId="7865DB6A" w:rsidR="009761B3" w:rsidRPr="00A52E65" w:rsidRDefault="009761B3" w:rsidP="009761B3">
      <w:pPr>
        <w:spacing w:after="9"/>
        <w:ind w:left="419" w:right="157" w:firstLine="301"/>
      </w:pPr>
      <w:r w:rsidRPr="00A52E65">
        <w:rPr>
          <w:rFonts w:eastAsia="Arial"/>
          <w:b/>
        </w:rPr>
        <w:t>IF</w:t>
      </w:r>
      <w:r w:rsidRPr="00A52E65">
        <w:rPr>
          <w:rFonts w:eastAsia="Arial"/>
        </w:rPr>
        <w:t xml:space="preserve"> </w:t>
      </w:r>
      <w:r w:rsidRPr="00BC6A3C">
        <w:rPr>
          <w:b/>
        </w:rPr>
        <w:t>IsPresentPattern</w:t>
      </w:r>
      <w:r w:rsidRPr="00A52E65">
        <w:t xml:space="preserve">(MT72, "/BNF/") THEN </w:t>
      </w:r>
    </w:p>
    <w:p w14:paraId="2B83A23C" w14:textId="504045D2" w:rsidR="009761B3" w:rsidRPr="00A52E65" w:rsidRDefault="009761B3" w:rsidP="009761B3">
      <w:pPr>
        <w:spacing w:after="9"/>
        <w:ind w:left="419" w:right="157" w:hanging="7"/>
      </w:pPr>
      <w:r w:rsidRPr="00A52E65">
        <w:t xml:space="preserve">       MT72_To_MXText(MT72,”/BNF/”,</w:t>
      </w:r>
      <w:r w:rsidR="00BC6A3C">
        <w:t xml:space="preserve"> </w:t>
      </w:r>
      <w:r w:rsidRPr="00A52E65">
        <w:t>205;</w:t>
      </w:r>
      <w:r w:rsidR="00BC6A3C">
        <w:t xml:space="preserve"> </w:t>
      </w:r>
      <w:r w:rsidRPr="00A52E65">
        <w:t>MXBNFText)</w:t>
      </w:r>
    </w:p>
    <w:p w14:paraId="73F3B2D5" w14:textId="77777777" w:rsidR="009761B3" w:rsidRPr="00A52E65" w:rsidRDefault="009761B3" w:rsidP="009761B3">
      <w:pPr>
        <w:spacing w:after="9"/>
        <w:ind w:left="419" w:right="157" w:firstLine="301"/>
        <w:rPr>
          <w:b/>
        </w:rPr>
      </w:pPr>
      <w:r w:rsidRPr="00A52E65">
        <w:rPr>
          <w:b/>
        </w:rPr>
        <w:t>ENDIF</w:t>
      </w:r>
    </w:p>
    <w:p w14:paraId="672089D1" w14:textId="77777777" w:rsidR="009761B3" w:rsidRPr="00A52E65" w:rsidRDefault="009761B3" w:rsidP="009761B3">
      <w:pPr>
        <w:spacing w:after="9"/>
        <w:ind w:left="419" w:right="157" w:firstLine="301"/>
        <w:rPr>
          <w:b/>
        </w:rPr>
      </w:pPr>
    </w:p>
    <w:p w14:paraId="6653FB41" w14:textId="21BC626C" w:rsidR="009761B3" w:rsidRPr="00A52E65" w:rsidRDefault="009761B3" w:rsidP="009761B3">
      <w:pPr>
        <w:spacing w:after="9"/>
        <w:ind w:left="419" w:right="157" w:firstLine="301"/>
      </w:pPr>
      <w:r w:rsidRPr="00A52E65">
        <w:rPr>
          <w:rFonts w:eastAsia="Arial"/>
          <w:b/>
        </w:rPr>
        <w:t>IF</w:t>
      </w:r>
      <w:r w:rsidRPr="00A52E65">
        <w:rPr>
          <w:rFonts w:eastAsia="Arial"/>
        </w:rPr>
        <w:t xml:space="preserve"> </w:t>
      </w:r>
      <w:r w:rsidRPr="00BC6A3C">
        <w:rPr>
          <w:b/>
        </w:rPr>
        <w:t>IsPresentPattern</w:t>
      </w:r>
      <w:r w:rsidRPr="00A52E65">
        <w:t xml:space="preserve">(MT72, "/TSU/") THEN </w:t>
      </w:r>
    </w:p>
    <w:p w14:paraId="3EDACEC5" w14:textId="78D59ADA" w:rsidR="009761B3" w:rsidRPr="00A52E65" w:rsidRDefault="009761B3" w:rsidP="009761B3">
      <w:pPr>
        <w:spacing w:after="9"/>
        <w:ind w:left="419" w:right="157" w:hanging="7"/>
      </w:pPr>
      <w:r w:rsidRPr="00A52E65">
        <w:t xml:space="preserve">       MT72_To_MXText(MT72,”/TSU/”,</w:t>
      </w:r>
      <w:r w:rsidR="00BC6A3C">
        <w:t xml:space="preserve"> </w:t>
      </w:r>
      <w:r w:rsidRPr="00A52E65">
        <w:t>205;</w:t>
      </w:r>
      <w:r w:rsidR="00BC6A3C">
        <w:t xml:space="preserve"> </w:t>
      </w:r>
      <w:r w:rsidRPr="00A52E65">
        <w:t>MXTSUText)</w:t>
      </w:r>
    </w:p>
    <w:p w14:paraId="6B3B3374" w14:textId="77777777" w:rsidR="009761B3" w:rsidRPr="00A52E65" w:rsidRDefault="009761B3" w:rsidP="009761B3">
      <w:pPr>
        <w:spacing w:after="9"/>
        <w:ind w:left="419" w:right="157" w:firstLine="301"/>
        <w:rPr>
          <w:b/>
        </w:rPr>
      </w:pPr>
      <w:r w:rsidRPr="00A52E65">
        <w:rPr>
          <w:b/>
        </w:rPr>
        <w:t>ENDIF</w:t>
      </w:r>
    </w:p>
    <w:p w14:paraId="23710529" w14:textId="77777777" w:rsidR="00490D5E" w:rsidRPr="00311F00" w:rsidRDefault="00490D5E" w:rsidP="009761B3">
      <w:pPr>
        <w:spacing w:after="9"/>
        <w:ind w:left="419" w:right="157" w:hanging="7"/>
        <w:rPr>
          <w:rFonts w:eastAsia="Arial"/>
          <w:b/>
        </w:rPr>
      </w:pPr>
    </w:p>
    <w:p w14:paraId="18586C9E" w14:textId="5F9A7C45" w:rsidR="00437B77" w:rsidRPr="00311F00" w:rsidRDefault="00411191" w:rsidP="003578C1">
      <w:pPr>
        <w:spacing w:after="9"/>
        <w:ind w:left="419" w:right="157" w:firstLine="301"/>
        <w:rPr>
          <w:rFonts w:eastAsia="Arial"/>
        </w:rPr>
      </w:pPr>
      <w:r w:rsidRPr="00311F00">
        <w:rPr>
          <w:rFonts w:eastAsia="Arial"/>
        </w:rPr>
        <w:t>MXTemp1 = Concatenation(“/BNF/”, MXBNFText)</w:t>
      </w:r>
    </w:p>
    <w:p w14:paraId="2DC74F38" w14:textId="4F2C226D" w:rsidR="00411191" w:rsidRPr="00311F00" w:rsidRDefault="007E5AF5" w:rsidP="00411191">
      <w:pPr>
        <w:spacing w:after="9"/>
        <w:ind w:left="419" w:right="157" w:firstLine="301"/>
        <w:rPr>
          <w:rFonts w:eastAsia="Arial"/>
        </w:rPr>
      </w:pPr>
      <w:r w:rsidRPr="00311F00">
        <w:rPr>
          <w:rFonts w:eastAsia="Arial"/>
        </w:rPr>
        <w:t>MXTemp2 = Concatenation(“/TSU</w:t>
      </w:r>
      <w:r w:rsidR="00411191" w:rsidRPr="00311F00">
        <w:rPr>
          <w:rFonts w:eastAsia="Arial"/>
        </w:rPr>
        <w:t>/”, MXTSUText)</w:t>
      </w:r>
    </w:p>
    <w:p w14:paraId="14672435" w14:textId="3030804A" w:rsidR="00DB7884" w:rsidRPr="00311F00" w:rsidRDefault="00DB7884" w:rsidP="00411191">
      <w:pPr>
        <w:spacing w:after="9"/>
        <w:ind w:left="419" w:right="157" w:firstLine="301"/>
        <w:rPr>
          <w:rFonts w:eastAsia="Arial"/>
        </w:rPr>
      </w:pPr>
      <w:r w:rsidRPr="00311F00">
        <w:rPr>
          <w:rFonts w:eastAsia="Arial"/>
        </w:rPr>
        <w:t>RemainingLength = 140</w:t>
      </w:r>
    </w:p>
    <w:p w14:paraId="2C120533" w14:textId="625E0DCB" w:rsidR="00DE4732" w:rsidRPr="00311F00" w:rsidRDefault="00DE4732" w:rsidP="00411191">
      <w:pPr>
        <w:spacing w:after="9"/>
        <w:ind w:left="419" w:right="157" w:firstLine="301"/>
        <w:rPr>
          <w:rFonts w:eastAsia="Arial"/>
        </w:rPr>
      </w:pPr>
    </w:p>
    <w:p w14:paraId="4D441177" w14:textId="06547AC4" w:rsidR="00DE4732" w:rsidRPr="00311F00" w:rsidRDefault="00BC6A3C" w:rsidP="00411191">
      <w:pPr>
        <w:spacing w:after="9"/>
        <w:ind w:left="419" w:right="157" w:firstLine="301"/>
        <w:rPr>
          <w:rFonts w:eastAsia="Arial"/>
        </w:rPr>
      </w:pPr>
      <w:r>
        <w:rPr>
          <w:rFonts w:eastAsia="Arial"/>
        </w:rPr>
        <w:t xml:space="preserve">Length1 = </w:t>
      </w:r>
      <w:r w:rsidRPr="00BC6A3C">
        <w:rPr>
          <w:rFonts w:eastAsia="Arial"/>
          <w:b/>
        </w:rPr>
        <w:t>Length</w:t>
      </w:r>
      <w:r w:rsidR="00DE4732" w:rsidRPr="00311F00">
        <w:rPr>
          <w:rFonts w:eastAsia="Arial"/>
        </w:rPr>
        <w:t>(MXTemp1)</w:t>
      </w:r>
    </w:p>
    <w:p w14:paraId="7F55B51D" w14:textId="57EF8CE9" w:rsidR="00DE4732" w:rsidRPr="00311F00" w:rsidRDefault="00DE4732" w:rsidP="00DE4732">
      <w:pPr>
        <w:spacing w:after="9"/>
        <w:ind w:left="419" w:right="157" w:firstLine="301"/>
        <w:rPr>
          <w:rFonts w:eastAsia="Arial"/>
        </w:rPr>
      </w:pPr>
      <w:r w:rsidRPr="00311F00">
        <w:rPr>
          <w:rFonts w:eastAsia="Arial"/>
        </w:rPr>
        <w:t xml:space="preserve">Length2 = </w:t>
      </w:r>
      <w:r w:rsidR="00BC6A3C" w:rsidRPr="00BC6A3C">
        <w:rPr>
          <w:rFonts w:eastAsia="Arial"/>
          <w:b/>
        </w:rPr>
        <w:t>Length</w:t>
      </w:r>
      <w:r w:rsidRPr="00311F00">
        <w:rPr>
          <w:rFonts w:eastAsia="Arial"/>
        </w:rPr>
        <w:t>(MXTemp2)</w:t>
      </w:r>
    </w:p>
    <w:p w14:paraId="7A76E45E" w14:textId="78188E45" w:rsidR="00DE4732" w:rsidRPr="00311F00" w:rsidRDefault="00DE4732" w:rsidP="00411191">
      <w:pPr>
        <w:spacing w:after="9"/>
        <w:ind w:left="419" w:right="157" w:firstLine="301"/>
        <w:rPr>
          <w:rFonts w:eastAsia="Arial"/>
        </w:rPr>
      </w:pPr>
    </w:p>
    <w:p w14:paraId="6116E793" w14:textId="3808CF39" w:rsidR="00947A03" w:rsidRPr="00311F00" w:rsidRDefault="00947A03" w:rsidP="00E517CB">
      <w:pPr>
        <w:tabs>
          <w:tab w:val="left" w:pos="720"/>
        </w:tabs>
        <w:spacing w:after="9"/>
        <w:ind w:left="419" w:right="157" w:firstLine="301"/>
        <w:rPr>
          <w:rFonts w:eastAsia="Arial"/>
        </w:rPr>
      </w:pPr>
      <w:r w:rsidRPr="00A52E65">
        <w:rPr>
          <w:rFonts w:eastAsia="Arial"/>
          <w:b/>
        </w:rPr>
        <w:t>IF</w:t>
      </w:r>
      <w:r w:rsidR="00354006" w:rsidRPr="00311F00">
        <w:rPr>
          <w:rFonts w:eastAsia="Arial"/>
        </w:rPr>
        <w:t xml:space="preserve"> Length1 &gt; 5</w:t>
      </w:r>
      <w:r w:rsidR="00490897">
        <w:rPr>
          <w:rFonts w:eastAsia="Arial"/>
        </w:rPr>
        <w:t xml:space="preserve"> THEN</w:t>
      </w:r>
    </w:p>
    <w:p w14:paraId="4E32F29D" w14:textId="5E2E7E3E" w:rsidR="00354006" w:rsidRPr="00311F00" w:rsidRDefault="003146ED" w:rsidP="00411191">
      <w:pPr>
        <w:spacing w:after="9"/>
        <w:ind w:left="419" w:right="157" w:firstLine="301"/>
        <w:rPr>
          <w:rFonts w:eastAsia="Arial"/>
        </w:rPr>
      </w:pPr>
      <w:r w:rsidRPr="00311F00">
        <w:rPr>
          <w:rFonts w:eastAsia="Arial"/>
        </w:rPr>
        <w:t xml:space="preserve">   </w:t>
      </w:r>
      <w:r w:rsidR="00354006" w:rsidRPr="00A52E65">
        <w:rPr>
          <w:rFonts w:eastAsia="Arial"/>
        </w:rPr>
        <w:t>/* data present after the code */</w:t>
      </w:r>
    </w:p>
    <w:p w14:paraId="223BAA89" w14:textId="3C43FB3B" w:rsidR="00411191" w:rsidRPr="00311F00" w:rsidRDefault="00947A03" w:rsidP="003578C1">
      <w:pPr>
        <w:spacing w:after="9"/>
        <w:ind w:left="419" w:right="157" w:firstLine="301"/>
        <w:rPr>
          <w:rFonts w:eastAsia="Arial"/>
        </w:rPr>
      </w:pPr>
      <w:r w:rsidRPr="00A52E65">
        <w:rPr>
          <w:rFonts w:eastAsia="Arial"/>
          <w:b/>
        </w:rPr>
        <w:t xml:space="preserve">       </w:t>
      </w:r>
      <w:r w:rsidR="00DE4732" w:rsidRPr="00A52E65">
        <w:rPr>
          <w:rFonts w:eastAsia="Arial"/>
          <w:b/>
        </w:rPr>
        <w:t>IF</w:t>
      </w:r>
      <w:r w:rsidR="00490897">
        <w:rPr>
          <w:rFonts w:eastAsia="Arial"/>
        </w:rPr>
        <w:t xml:space="preserve"> Length1 &gt; 140 THEN</w:t>
      </w:r>
    </w:p>
    <w:p w14:paraId="47088BFF" w14:textId="43D182A7" w:rsidR="00DE4732" w:rsidRPr="00311F00" w:rsidRDefault="00947A03" w:rsidP="00DE4732">
      <w:pPr>
        <w:spacing w:after="9"/>
        <w:ind w:left="419" w:right="157" w:firstLine="301"/>
        <w:rPr>
          <w:rFonts w:eastAsia="Arial"/>
        </w:rPr>
      </w:pPr>
      <w:r w:rsidRPr="00311F00">
        <w:rPr>
          <w:rFonts w:eastAsia="Arial"/>
        </w:rPr>
        <w:t xml:space="preserve">         </w:t>
      </w:r>
      <w:r w:rsidR="00DE4732" w:rsidRPr="00311F00">
        <w:rPr>
          <w:rFonts w:eastAsia="Arial"/>
        </w:rPr>
        <w:t xml:space="preserve">    MXUnstructuredRemittanceInformation = </w:t>
      </w:r>
      <w:r w:rsidR="00DE4732" w:rsidRPr="00490897">
        <w:rPr>
          <w:rFonts w:eastAsia="Arial"/>
          <w:b/>
        </w:rPr>
        <w:t>Concatenate</w:t>
      </w:r>
      <w:r w:rsidR="00DE4732" w:rsidRPr="00311F00">
        <w:rPr>
          <w:rFonts w:eastAsia="Arial"/>
        </w:rPr>
        <w:t>(</w:t>
      </w:r>
      <w:r w:rsidR="00DE4732" w:rsidRPr="00490897">
        <w:rPr>
          <w:rFonts w:eastAsia="Arial"/>
          <w:b/>
        </w:rPr>
        <w:t>Substring</w:t>
      </w:r>
      <w:r w:rsidR="00F5638B">
        <w:rPr>
          <w:rFonts w:eastAsia="Arial"/>
        </w:rPr>
        <w:t xml:space="preserve">(MXTemp1, </w:t>
      </w:r>
      <w:r w:rsidR="00DE4732" w:rsidRPr="00311F00">
        <w:rPr>
          <w:rFonts w:eastAsia="Arial"/>
        </w:rPr>
        <w:t xml:space="preserve">1, </w:t>
      </w:r>
      <w:r w:rsidR="00A01F61" w:rsidRPr="00A52E65">
        <w:rPr>
          <w:rFonts w:eastAsia="Arial"/>
        </w:rPr>
        <w:t>139</w:t>
      </w:r>
      <w:r w:rsidR="00DE4732" w:rsidRPr="00311F00">
        <w:rPr>
          <w:rFonts w:eastAsia="Arial"/>
        </w:rPr>
        <w:t>, “+”)</w:t>
      </w:r>
    </w:p>
    <w:p w14:paraId="551F542A" w14:textId="31BE3398" w:rsidR="00947A03" w:rsidRPr="00A52E65" w:rsidRDefault="00947A03" w:rsidP="00DE4732">
      <w:pPr>
        <w:spacing w:after="9"/>
        <w:ind w:left="419" w:right="157" w:firstLine="301"/>
        <w:rPr>
          <w:rFonts w:eastAsia="Arial"/>
          <w:b/>
        </w:rPr>
      </w:pPr>
      <w:r w:rsidRPr="00A52E65">
        <w:rPr>
          <w:rFonts w:eastAsia="Arial"/>
          <w:b/>
        </w:rPr>
        <w:t xml:space="preserve">       ELSE</w:t>
      </w:r>
    </w:p>
    <w:p w14:paraId="6C367CE8" w14:textId="3E91198E" w:rsidR="00947A03" w:rsidRPr="00311F00" w:rsidRDefault="00947A03" w:rsidP="00DE4732">
      <w:pPr>
        <w:spacing w:after="9"/>
        <w:ind w:left="419" w:right="157" w:firstLine="301"/>
        <w:rPr>
          <w:rFonts w:eastAsia="Arial"/>
        </w:rPr>
      </w:pPr>
      <w:r w:rsidRPr="00311F00">
        <w:rPr>
          <w:rFonts w:eastAsia="Arial"/>
        </w:rPr>
        <w:t xml:space="preserve">             MXUnstructuredRemittanceInformation = MXTemp1</w:t>
      </w:r>
    </w:p>
    <w:p w14:paraId="1D92B3B9" w14:textId="067B520D" w:rsidR="00947A03" w:rsidRPr="00311F00" w:rsidRDefault="00947A03" w:rsidP="00733824">
      <w:pPr>
        <w:tabs>
          <w:tab w:val="left" w:pos="1440"/>
          <w:tab w:val="left" w:pos="1620"/>
        </w:tabs>
        <w:spacing w:after="9"/>
        <w:ind w:left="419" w:right="157" w:firstLine="301"/>
        <w:rPr>
          <w:rFonts w:eastAsia="Arial"/>
          <w:b/>
        </w:rPr>
      </w:pPr>
      <w:r w:rsidRPr="00A52E65">
        <w:rPr>
          <w:rFonts w:eastAsia="Arial"/>
          <w:b/>
        </w:rPr>
        <w:t xml:space="preserve">    </w:t>
      </w:r>
      <w:r w:rsidR="00733824">
        <w:rPr>
          <w:rFonts w:eastAsia="Arial"/>
          <w:b/>
        </w:rPr>
        <w:t xml:space="preserve"> </w:t>
      </w:r>
      <w:r w:rsidRPr="00A52E65">
        <w:rPr>
          <w:rFonts w:eastAsia="Arial"/>
          <w:b/>
        </w:rPr>
        <w:t xml:space="preserve">  ENDIF</w:t>
      </w:r>
    </w:p>
    <w:p w14:paraId="0BF455B5" w14:textId="77777777" w:rsidR="00DB7884" w:rsidRPr="00311F00" w:rsidRDefault="00DB7884" w:rsidP="00DB7884">
      <w:pPr>
        <w:spacing w:after="9"/>
        <w:ind w:left="419" w:right="157" w:firstLine="301"/>
        <w:rPr>
          <w:rFonts w:eastAsia="Arial"/>
        </w:rPr>
      </w:pPr>
    </w:p>
    <w:p w14:paraId="1D5C2631" w14:textId="321F209D" w:rsidR="00DB7884" w:rsidRPr="00A52E65" w:rsidRDefault="00D34AD5" w:rsidP="00E517CB">
      <w:pPr>
        <w:spacing w:after="9"/>
        <w:ind w:left="419" w:right="-1342" w:firstLine="301"/>
        <w:rPr>
          <w:rFonts w:eastAsia="Arial"/>
          <w:color w:val="FFFF00"/>
        </w:rPr>
      </w:pPr>
      <w:r w:rsidRPr="00311F00">
        <w:rPr>
          <w:rFonts w:eastAsia="Arial"/>
        </w:rPr>
        <w:t xml:space="preserve">RemainingLength = 140 – </w:t>
      </w:r>
      <w:r w:rsidR="00E517CB" w:rsidRPr="00E517CB">
        <w:rPr>
          <w:rFonts w:eastAsia="Arial"/>
          <w:b/>
        </w:rPr>
        <w:t>L</w:t>
      </w:r>
      <w:r w:rsidR="00490897" w:rsidRPr="00490897">
        <w:rPr>
          <w:rFonts w:eastAsia="Arial"/>
          <w:b/>
          <w:color w:val="auto"/>
        </w:rPr>
        <w:t>ength</w:t>
      </w:r>
      <w:r w:rsidRPr="00A52E65">
        <w:rPr>
          <w:rFonts w:eastAsia="Arial"/>
          <w:color w:val="auto"/>
        </w:rPr>
        <w:t>(MXUnstructuredRemittanceInformation)</w:t>
      </w:r>
    </w:p>
    <w:p w14:paraId="0902F8C8" w14:textId="77777777" w:rsidR="00DB7884" w:rsidRPr="00311F00" w:rsidRDefault="00DB7884" w:rsidP="00DE4732">
      <w:pPr>
        <w:spacing w:after="9"/>
        <w:ind w:left="419" w:right="157" w:firstLine="301"/>
        <w:rPr>
          <w:rFonts w:eastAsia="Arial"/>
          <w:b/>
        </w:rPr>
      </w:pPr>
    </w:p>
    <w:p w14:paraId="71367792" w14:textId="64873C38" w:rsidR="00947A03" w:rsidRPr="00A52E65" w:rsidRDefault="00E517CB" w:rsidP="00E517CB">
      <w:pPr>
        <w:tabs>
          <w:tab w:val="left" w:pos="720"/>
        </w:tabs>
        <w:spacing w:after="9"/>
        <w:ind w:left="0" w:right="157" w:firstLine="0"/>
        <w:rPr>
          <w:rFonts w:eastAsia="Arial"/>
          <w:b/>
        </w:rPr>
      </w:pPr>
      <w:r>
        <w:rPr>
          <w:rFonts w:eastAsia="Arial"/>
          <w:b/>
        </w:rPr>
        <w:t xml:space="preserve">      </w:t>
      </w:r>
      <w:r w:rsidR="00947A03" w:rsidRPr="00311F00">
        <w:rPr>
          <w:rFonts w:eastAsia="Arial"/>
          <w:b/>
        </w:rPr>
        <w:t>ENDIF</w:t>
      </w:r>
    </w:p>
    <w:p w14:paraId="09096830" w14:textId="307B3B40" w:rsidR="00947A03" w:rsidRPr="00311F00" w:rsidRDefault="00947A03" w:rsidP="00DE4732">
      <w:pPr>
        <w:spacing w:after="9"/>
        <w:ind w:left="419" w:right="157" w:firstLine="301"/>
        <w:rPr>
          <w:rFonts w:eastAsia="Arial"/>
        </w:rPr>
      </w:pPr>
    </w:p>
    <w:p w14:paraId="1238DE92" w14:textId="16E1B8F4" w:rsidR="00354006" w:rsidRPr="00311F00" w:rsidRDefault="00947A03" w:rsidP="00DE4732">
      <w:pPr>
        <w:spacing w:after="9"/>
        <w:ind w:left="419" w:right="157" w:firstLine="301"/>
        <w:rPr>
          <w:rFonts w:eastAsia="Arial"/>
        </w:rPr>
      </w:pPr>
      <w:r w:rsidRPr="00A52E65">
        <w:rPr>
          <w:rFonts w:eastAsia="Arial"/>
          <w:b/>
        </w:rPr>
        <w:t>IF</w:t>
      </w:r>
      <w:r w:rsidRPr="00311F00">
        <w:rPr>
          <w:rFonts w:eastAsia="Arial"/>
        </w:rPr>
        <w:t xml:space="preserve"> </w:t>
      </w:r>
      <w:r w:rsidR="00354006" w:rsidRPr="00311F00">
        <w:rPr>
          <w:rFonts w:eastAsia="Arial"/>
        </w:rPr>
        <w:t xml:space="preserve">Length2 &gt; 5 </w:t>
      </w:r>
      <w:r w:rsidR="00FF5274" w:rsidRPr="00311F00">
        <w:rPr>
          <w:rFonts w:eastAsia="Arial"/>
        </w:rPr>
        <w:t xml:space="preserve"> </w:t>
      </w:r>
      <w:r w:rsidR="00FF5274" w:rsidRPr="00A52E65">
        <w:rPr>
          <w:rFonts w:eastAsia="Arial"/>
        </w:rPr>
        <w:t>AND RemainingLength</w:t>
      </w:r>
      <w:r w:rsidR="00FF5274" w:rsidRPr="00311F00">
        <w:rPr>
          <w:rFonts w:eastAsia="Arial"/>
        </w:rPr>
        <w:t xml:space="preserve"> &gt; 0 </w:t>
      </w:r>
      <w:r w:rsidR="00354006" w:rsidRPr="00311F00">
        <w:rPr>
          <w:rFonts w:eastAsia="Arial"/>
        </w:rPr>
        <w:t>THEN</w:t>
      </w:r>
    </w:p>
    <w:p w14:paraId="21187A89" w14:textId="62B9EE47" w:rsidR="00DB7884" w:rsidRPr="00311F00" w:rsidRDefault="003146ED" w:rsidP="00DB7884">
      <w:pPr>
        <w:spacing w:after="9"/>
        <w:ind w:left="419" w:right="157" w:firstLine="301"/>
        <w:rPr>
          <w:rFonts w:eastAsia="Arial"/>
        </w:rPr>
      </w:pPr>
      <w:r w:rsidRPr="00311F00">
        <w:rPr>
          <w:rFonts w:eastAsia="Arial"/>
        </w:rPr>
        <w:t xml:space="preserve">   </w:t>
      </w:r>
      <w:r w:rsidR="00DB7884" w:rsidRPr="00311F00">
        <w:rPr>
          <w:rFonts w:eastAsia="Arial"/>
        </w:rPr>
        <w:t>/* data present after the code */</w:t>
      </w:r>
    </w:p>
    <w:p w14:paraId="4D354675" w14:textId="2C0B7DE0" w:rsidR="007A2B84" w:rsidRPr="00311F00" w:rsidRDefault="007A2B84" w:rsidP="00DE4732">
      <w:pPr>
        <w:spacing w:after="9"/>
        <w:ind w:left="419" w:right="157" w:firstLine="301"/>
        <w:rPr>
          <w:rFonts w:eastAsia="Arial"/>
        </w:rPr>
      </w:pPr>
      <w:r w:rsidRPr="00A52E65">
        <w:rPr>
          <w:rFonts w:eastAsia="Arial"/>
          <w:b/>
        </w:rPr>
        <w:t xml:space="preserve">      IF</w:t>
      </w:r>
      <w:r w:rsidRPr="00311F00">
        <w:rPr>
          <w:rFonts w:eastAsia="Arial"/>
        </w:rPr>
        <w:t xml:space="preserve"> RemainingLength &lt; </w:t>
      </w:r>
      <w:r w:rsidR="00956D1D" w:rsidRPr="00311F00">
        <w:rPr>
          <w:rFonts w:eastAsia="Arial"/>
        </w:rPr>
        <w:t>6</w:t>
      </w:r>
      <w:r w:rsidRPr="00311F00">
        <w:rPr>
          <w:rFonts w:eastAsia="Arial"/>
        </w:rPr>
        <w:t xml:space="preserve"> Then</w:t>
      </w:r>
    </w:p>
    <w:p w14:paraId="7CE72C17" w14:textId="4D754A7A" w:rsidR="007A2B84" w:rsidRPr="00311F00" w:rsidRDefault="007A2B84" w:rsidP="00DE4732">
      <w:pPr>
        <w:spacing w:after="9"/>
        <w:ind w:left="419" w:right="157" w:firstLine="301"/>
        <w:rPr>
          <w:rFonts w:eastAsia="Arial"/>
        </w:rPr>
      </w:pPr>
      <w:r w:rsidRPr="00311F00">
        <w:rPr>
          <w:rFonts w:eastAsia="Arial"/>
        </w:rPr>
        <w:t xml:space="preserve">       /* info is not copied </w:t>
      </w:r>
      <w:r w:rsidR="00956D1D" w:rsidRPr="00311F00">
        <w:rPr>
          <w:rFonts w:eastAsia="Arial"/>
        </w:rPr>
        <w:t>because only the code can be copied</w:t>
      </w:r>
      <w:r w:rsidR="00ED63C9" w:rsidRPr="00311F00">
        <w:rPr>
          <w:rFonts w:eastAsia="Arial"/>
        </w:rPr>
        <w:t xml:space="preserve"> or partially</w:t>
      </w:r>
      <w:r w:rsidRPr="00311F00">
        <w:rPr>
          <w:rFonts w:eastAsia="Arial"/>
        </w:rPr>
        <w:t>*/</w:t>
      </w:r>
    </w:p>
    <w:p w14:paraId="24613820" w14:textId="599B83D9" w:rsidR="007A2B84" w:rsidRPr="00311F00" w:rsidRDefault="007A2B84" w:rsidP="00DE4732">
      <w:pPr>
        <w:spacing w:after="9"/>
        <w:ind w:left="419" w:right="157" w:firstLine="301"/>
        <w:rPr>
          <w:rFonts w:eastAsia="Arial"/>
        </w:rPr>
      </w:pPr>
      <w:r w:rsidRPr="00311F00">
        <w:rPr>
          <w:rFonts w:eastAsia="Arial"/>
        </w:rPr>
        <w:t xml:space="preserve">    </w:t>
      </w:r>
      <w:r w:rsidR="00956D1D" w:rsidRPr="00311F00">
        <w:rPr>
          <w:rFonts w:eastAsia="Arial"/>
        </w:rPr>
        <w:t xml:space="preserve">    </w:t>
      </w:r>
      <w:r w:rsidRPr="00311F00">
        <w:rPr>
          <w:rFonts w:eastAsia="Arial"/>
        </w:rPr>
        <w:t xml:space="preserve">  Flag_MissingInformation = “true”</w:t>
      </w:r>
    </w:p>
    <w:p w14:paraId="5DE1656A" w14:textId="2DEAB4C5" w:rsidR="00956D1D" w:rsidRPr="00311F00" w:rsidRDefault="003146ED" w:rsidP="00956D1D">
      <w:pPr>
        <w:spacing w:after="9"/>
        <w:ind w:left="419" w:right="157" w:firstLine="301"/>
        <w:rPr>
          <w:rFonts w:eastAsia="Arial"/>
          <w:b/>
        </w:rPr>
      </w:pPr>
      <w:r w:rsidRPr="00311F00">
        <w:rPr>
          <w:rFonts w:eastAsia="Arial"/>
        </w:rPr>
        <w:t xml:space="preserve"> </w:t>
      </w:r>
      <w:r w:rsidR="007A2B84" w:rsidRPr="00311F00">
        <w:rPr>
          <w:rFonts w:eastAsia="Arial"/>
        </w:rPr>
        <w:t xml:space="preserve">     </w:t>
      </w:r>
      <w:r w:rsidR="00956D1D" w:rsidRPr="00311F00">
        <w:rPr>
          <w:rFonts w:eastAsia="Arial"/>
          <w:b/>
        </w:rPr>
        <w:t>ELSE</w:t>
      </w:r>
    </w:p>
    <w:p w14:paraId="246E9FBA" w14:textId="33B7E8D6" w:rsidR="00354006" w:rsidRPr="00A52E65" w:rsidRDefault="00956D1D" w:rsidP="00956D1D">
      <w:pPr>
        <w:spacing w:after="9"/>
        <w:ind w:left="419" w:right="157" w:firstLine="301"/>
        <w:rPr>
          <w:rFonts w:eastAsia="Arial"/>
          <w:b/>
        </w:rPr>
      </w:pPr>
      <w:r w:rsidRPr="00311F00">
        <w:rPr>
          <w:rFonts w:eastAsia="Arial"/>
          <w:b/>
        </w:rPr>
        <w:lastRenderedPageBreak/>
        <w:t xml:space="preserve">    </w:t>
      </w:r>
      <w:r w:rsidR="00354006" w:rsidRPr="00311F00">
        <w:rPr>
          <w:rFonts w:eastAsia="Arial"/>
        </w:rPr>
        <w:t>/* At least /TSU/ code could be copied plus + 1 char (+) */</w:t>
      </w:r>
    </w:p>
    <w:p w14:paraId="132E6CB2" w14:textId="71B3DD20" w:rsidR="00DB7884" w:rsidRPr="00311F00" w:rsidRDefault="00956D1D" w:rsidP="00DE4732">
      <w:pPr>
        <w:spacing w:after="9"/>
        <w:ind w:left="419" w:right="157" w:firstLine="301"/>
        <w:rPr>
          <w:rFonts w:eastAsia="Arial"/>
        </w:rPr>
      </w:pPr>
      <w:r w:rsidRPr="00A52E65">
        <w:rPr>
          <w:rFonts w:eastAsia="Arial"/>
          <w:b/>
        </w:rPr>
        <w:t xml:space="preserve">        </w:t>
      </w:r>
      <w:r w:rsidR="00ED63C9" w:rsidRPr="00311F00">
        <w:rPr>
          <w:rFonts w:eastAsia="Arial"/>
          <w:b/>
        </w:rPr>
        <w:t xml:space="preserve">   </w:t>
      </w:r>
      <w:r w:rsidRPr="00A52E65">
        <w:rPr>
          <w:rFonts w:eastAsia="Arial"/>
          <w:b/>
        </w:rPr>
        <w:t xml:space="preserve">  IF</w:t>
      </w:r>
      <w:r w:rsidRPr="00311F00">
        <w:rPr>
          <w:rFonts w:eastAsia="Arial"/>
        </w:rPr>
        <w:t xml:space="preserve"> Length2 &gt;</w:t>
      </w:r>
      <w:r w:rsidR="00BD7631">
        <w:rPr>
          <w:rFonts w:eastAsia="Arial"/>
        </w:rPr>
        <w:t xml:space="preserve"> RemainingLength THEN</w:t>
      </w:r>
    </w:p>
    <w:p w14:paraId="728F160E" w14:textId="681E0DB5" w:rsidR="00956D1D" w:rsidRPr="00311F00" w:rsidRDefault="00956D1D" w:rsidP="00956D1D">
      <w:pPr>
        <w:spacing w:after="9"/>
        <w:ind w:left="419" w:right="157" w:firstLine="301"/>
        <w:rPr>
          <w:rFonts w:eastAsia="Arial"/>
        </w:rPr>
      </w:pPr>
      <w:r w:rsidRPr="00311F00">
        <w:rPr>
          <w:rFonts w:eastAsia="Arial"/>
        </w:rPr>
        <w:t xml:space="preserve">                MXUnstructuredRemittanceInformation = </w:t>
      </w:r>
      <w:r w:rsidRPr="00F5638B">
        <w:rPr>
          <w:rFonts w:eastAsia="Arial"/>
          <w:b/>
        </w:rPr>
        <w:t>Concatenate</w:t>
      </w:r>
      <w:r w:rsidRPr="00311F00">
        <w:rPr>
          <w:rFonts w:eastAsia="Arial"/>
        </w:rPr>
        <w:t xml:space="preserve">(MXUnstructuredRemittanceInformation, </w:t>
      </w:r>
      <w:r w:rsidRPr="00F5638B">
        <w:rPr>
          <w:rFonts w:eastAsia="Arial"/>
          <w:b/>
        </w:rPr>
        <w:t>Substring</w:t>
      </w:r>
      <w:r w:rsidRPr="00311F00">
        <w:rPr>
          <w:rFonts w:eastAsia="Arial"/>
        </w:rPr>
        <w:t>(MXTemp2</w:t>
      </w:r>
      <w:r w:rsidR="003146ED" w:rsidRPr="00311F00">
        <w:rPr>
          <w:rFonts w:eastAsia="Arial"/>
        </w:rPr>
        <w:t xml:space="preserve">, </w:t>
      </w:r>
      <w:r w:rsidR="006A30A6" w:rsidRPr="00311F00">
        <w:rPr>
          <w:rFonts w:eastAsia="Arial"/>
        </w:rPr>
        <w:t xml:space="preserve">1, </w:t>
      </w:r>
      <w:r w:rsidR="006A30A6" w:rsidRPr="00A52E65">
        <w:rPr>
          <w:rFonts w:eastAsia="Arial"/>
        </w:rPr>
        <w:t>RemainingLength</w:t>
      </w:r>
      <w:r w:rsidRPr="00311F00">
        <w:rPr>
          <w:rFonts w:eastAsia="Arial"/>
        </w:rPr>
        <w:t xml:space="preserve"> – 1), “+”)</w:t>
      </w:r>
    </w:p>
    <w:p w14:paraId="38EF1C00" w14:textId="694F5EEF" w:rsidR="00956D1D" w:rsidRPr="00A52E65" w:rsidRDefault="00956D1D" w:rsidP="00F5638B">
      <w:pPr>
        <w:tabs>
          <w:tab w:val="left" w:pos="2160"/>
          <w:tab w:val="left" w:pos="2340"/>
        </w:tabs>
        <w:spacing w:after="9"/>
        <w:ind w:left="419" w:right="157" w:firstLine="301"/>
        <w:rPr>
          <w:rFonts w:eastAsia="Arial"/>
          <w:b/>
        </w:rPr>
      </w:pPr>
      <w:r w:rsidRPr="00311F00">
        <w:rPr>
          <w:rFonts w:eastAsia="Arial"/>
        </w:rPr>
        <w:t xml:space="preserve">       </w:t>
      </w:r>
      <w:r w:rsidR="00ED63C9" w:rsidRPr="00311F00">
        <w:rPr>
          <w:rFonts w:eastAsia="Arial"/>
        </w:rPr>
        <w:t xml:space="preserve">     </w:t>
      </w:r>
      <w:r w:rsidRPr="00311F00">
        <w:rPr>
          <w:rFonts w:eastAsia="Arial"/>
        </w:rPr>
        <w:t xml:space="preserve"> </w:t>
      </w:r>
      <w:r w:rsidRPr="00A52E65">
        <w:rPr>
          <w:rFonts w:eastAsia="Arial"/>
          <w:b/>
        </w:rPr>
        <w:t>ELSE</w:t>
      </w:r>
    </w:p>
    <w:p w14:paraId="2CDDF237" w14:textId="0F8D00A4" w:rsidR="00956D1D" w:rsidRPr="00311F00" w:rsidRDefault="00956D1D" w:rsidP="00DE4732">
      <w:pPr>
        <w:spacing w:after="9"/>
        <w:ind w:left="419" w:right="157" w:firstLine="301"/>
        <w:rPr>
          <w:rFonts w:eastAsia="Arial"/>
        </w:rPr>
      </w:pPr>
      <w:r w:rsidRPr="00311F00">
        <w:rPr>
          <w:rFonts w:eastAsia="Arial"/>
        </w:rPr>
        <w:t xml:space="preserve">                MXUnstructuredRemittanceInformation = </w:t>
      </w:r>
      <w:r w:rsidRPr="0051606D">
        <w:rPr>
          <w:rFonts w:eastAsia="Arial"/>
          <w:b/>
        </w:rPr>
        <w:t>Concatenate</w:t>
      </w:r>
      <w:r w:rsidRPr="00311F00">
        <w:rPr>
          <w:rFonts w:eastAsia="Arial"/>
        </w:rPr>
        <w:t>(MXUnstructuredRemittanceInformation, MXTemp2)</w:t>
      </w:r>
    </w:p>
    <w:p w14:paraId="2F5E4914" w14:textId="39EADFD8" w:rsidR="00956D1D" w:rsidRPr="00311F00" w:rsidRDefault="00956D1D" w:rsidP="00DE4732">
      <w:pPr>
        <w:spacing w:after="9"/>
        <w:ind w:left="419" w:right="157" w:firstLine="301"/>
        <w:rPr>
          <w:rFonts w:eastAsia="Arial"/>
        </w:rPr>
      </w:pPr>
    </w:p>
    <w:p w14:paraId="029A38FD" w14:textId="06296EAA" w:rsidR="00956D1D" w:rsidRPr="00311F00" w:rsidRDefault="00956D1D" w:rsidP="00DE4732">
      <w:pPr>
        <w:spacing w:after="9"/>
        <w:ind w:left="419" w:right="157" w:firstLine="301"/>
        <w:rPr>
          <w:rFonts w:eastAsia="Arial"/>
          <w:b/>
        </w:rPr>
      </w:pPr>
      <w:r w:rsidRPr="00311F00">
        <w:rPr>
          <w:rFonts w:eastAsia="Arial"/>
        </w:rPr>
        <w:t xml:space="preserve">      </w:t>
      </w:r>
      <w:r w:rsidR="00ED63C9" w:rsidRPr="00311F00">
        <w:rPr>
          <w:rFonts w:eastAsia="Arial"/>
        </w:rPr>
        <w:t xml:space="preserve">     </w:t>
      </w:r>
      <w:r w:rsidRPr="00311F00">
        <w:rPr>
          <w:rFonts w:eastAsia="Arial"/>
        </w:rPr>
        <w:t xml:space="preserve"> </w:t>
      </w:r>
      <w:r w:rsidR="00F5638B">
        <w:rPr>
          <w:rFonts w:eastAsia="Arial"/>
        </w:rPr>
        <w:t xml:space="preserve"> </w:t>
      </w:r>
      <w:r w:rsidRPr="00A52E65">
        <w:rPr>
          <w:rFonts w:eastAsia="Arial"/>
          <w:b/>
        </w:rPr>
        <w:t>ENDIF</w:t>
      </w:r>
    </w:p>
    <w:p w14:paraId="08E065D3" w14:textId="244FC03A" w:rsidR="00ED63C9" w:rsidRPr="00A52E65" w:rsidRDefault="00ED63C9" w:rsidP="00DE4732">
      <w:pPr>
        <w:spacing w:after="9"/>
        <w:ind w:left="419" w:right="157" w:firstLine="301"/>
        <w:rPr>
          <w:rFonts w:eastAsia="Arial"/>
          <w:b/>
        </w:rPr>
      </w:pPr>
      <w:r w:rsidRPr="00311F00">
        <w:rPr>
          <w:rFonts w:eastAsia="Arial"/>
          <w:b/>
        </w:rPr>
        <w:t xml:space="preserve">     ENDIF</w:t>
      </w:r>
    </w:p>
    <w:p w14:paraId="19A21569" w14:textId="2CF49B85" w:rsidR="00DB7884" w:rsidRPr="00311F00" w:rsidRDefault="00DB7884" w:rsidP="00DE4732">
      <w:pPr>
        <w:spacing w:after="9"/>
        <w:ind w:left="419" w:right="157" w:firstLine="301"/>
        <w:rPr>
          <w:rFonts w:eastAsia="Arial"/>
        </w:rPr>
      </w:pPr>
    </w:p>
    <w:p w14:paraId="3EFEFECE" w14:textId="00BE704D" w:rsidR="00DB7884" w:rsidRPr="00A52E65" w:rsidRDefault="007A2B84" w:rsidP="00DE4732">
      <w:pPr>
        <w:spacing w:after="9"/>
        <w:ind w:left="419" w:right="157" w:firstLine="301"/>
        <w:rPr>
          <w:rFonts w:eastAsia="Arial"/>
          <w:b/>
        </w:rPr>
      </w:pPr>
      <w:r w:rsidRPr="00A52E65">
        <w:rPr>
          <w:rFonts w:eastAsia="Arial"/>
          <w:b/>
        </w:rPr>
        <w:t>ENDIF</w:t>
      </w:r>
    </w:p>
    <w:p w14:paraId="10F89501" w14:textId="77777777" w:rsidR="00354006" w:rsidRPr="00311F00" w:rsidRDefault="00354006" w:rsidP="00DE4732">
      <w:pPr>
        <w:spacing w:after="9"/>
        <w:ind w:left="419" w:right="157" w:firstLine="301"/>
        <w:rPr>
          <w:rFonts w:eastAsia="Arial"/>
        </w:rPr>
      </w:pPr>
    </w:p>
    <w:p w14:paraId="5B58E2AE" w14:textId="77777777" w:rsidR="00D54403" w:rsidRDefault="00D54403" w:rsidP="00DE4732">
      <w:pPr>
        <w:spacing w:after="9"/>
        <w:ind w:left="419" w:right="157" w:firstLine="301"/>
        <w:rPr>
          <w:rFonts w:ascii="Arial" w:eastAsia="Arial" w:hAnsi="Arial" w:cs="Arial"/>
        </w:rPr>
      </w:pPr>
    </w:p>
    <w:p w14:paraId="0737BEEF" w14:textId="2A9061DC" w:rsidR="00D54403" w:rsidRDefault="00ED3EB2" w:rsidP="00EC55BF">
      <w:pPr>
        <w:pStyle w:val="Heading3"/>
      </w:pPr>
      <w:bookmarkStart w:id="1483" w:name="_Toc136351252"/>
      <w:r>
        <w:t>3.3.18</w:t>
      </w:r>
      <w:r w:rsidR="00E66258">
        <w:t xml:space="preserve">  </w:t>
      </w:r>
      <w:r w:rsidR="00D54403">
        <w:t>MT_To_MXField</w:t>
      </w:r>
      <w:r w:rsidR="00414668">
        <w:t>7</w:t>
      </w:r>
      <w:r w:rsidR="00D54403">
        <w:t>2NewCodeWords</w:t>
      </w:r>
      <w:bookmarkEnd w:id="1483"/>
    </w:p>
    <w:p w14:paraId="7617F355" w14:textId="77777777" w:rsidR="00626FE4" w:rsidRDefault="00626FE4" w:rsidP="00D54403">
      <w:pPr>
        <w:spacing w:after="95"/>
        <w:ind w:left="419" w:right="157" w:hanging="7"/>
        <w:rPr>
          <w:rFonts w:ascii="Arial" w:eastAsia="Arial" w:hAnsi="Arial" w:cs="Arial"/>
          <w:b/>
        </w:rPr>
      </w:pPr>
    </w:p>
    <w:p w14:paraId="54F41D5C" w14:textId="3604ED7F" w:rsidR="00D54403" w:rsidRDefault="00D54403" w:rsidP="00D54403">
      <w:pPr>
        <w:spacing w:after="95"/>
        <w:ind w:left="419" w:right="157" w:hanging="7"/>
      </w:pPr>
      <w:r>
        <w:rPr>
          <w:rFonts w:ascii="Arial" w:eastAsia="Arial" w:hAnsi="Arial" w:cs="Arial"/>
          <w:b/>
        </w:rPr>
        <w:t xml:space="preserve">Business description  </w:t>
      </w:r>
    </w:p>
    <w:p w14:paraId="34174104" w14:textId="0F60D41C" w:rsidR="00D54403" w:rsidRDefault="00D54403" w:rsidP="00200EA4">
      <w:pPr>
        <w:spacing w:after="9"/>
        <w:ind w:left="450" w:right="157" w:firstLine="0"/>
        <w:rPr>
          <w:rFonts w:ascii="Arial" w:eastAsia="Arial" w:hAnsi="Arial" w:cs="Arial"/>
        </w:rPr>
      </w:pPr>
      <w:r>
        <w:rPr>
          <w:rFonts w:ascii="Arial" w:eastAsia="Arial" w:hAnsi="Arial" w:cs="Arial"/>
        </w:rPr>
        <w:t xml:space="preserve">   The function analyses Field72 by using the function </w:t>
      </w:r>
      <w:r w:rsidRPr="000C0EEF">
        <w:rPr>
          <w:rFonts w:ascii="Arial" w:eastAsia="Arial" w:hAnsi="Arial" w:cs="Arial"/>
        </w:rPr>
        <w:t xml:space="preserve"> </w:t>
      </w:r>
      <w:r w:rsidRPr="00ED2788">
        <w:rPr>
          <w:rFonts w:ascii="Arial" w:eastAsia="Arial" w:hAnsi="Arial" w:cs="Arial"/>
          <w:b/>
        </w:rPr>
        <w:t>ExtractLines</w:t>
      </w:r>
      <w:r w:rsidR="0073724F">
        <w:rPr>
          <w:rFonts w:ascii="Arial" w:eastAsia="Arial" w:hAnsi="Arial" w:cs="Arial"/>
          <w:b/>
        </w:rPr>
        <w:t>AsIs</w:t>
      </w:r>
      <w:r w:rsidR="00C01EB2">
        <w:rPr>
          <w:rFonts w:ascii="Arial" w:eastAsia="Arial" w:hAnsi="Arial" w:cs="Arial"/>
        </w:rPr>
        <w:t xml:space="preserve"> (MT72, “/Code</w:t>
      </w:r>
      <w:r>
        <w:rPr>
          <w:rFonts w:ascii="Arial" w:eastAsia="Arial" w:hAnsi="Arial" w:cs="Arial"/>
        </w:rPr>
        <w:t>/”, “//”) and search for new code words coming from a payment originated in MX like /INTA/, /SVCLVL/, /LOCINS/, /CATPURP/</w:t>
      </w:r>
      <w:r w:rsidR="005D7A6B">
        <w:rPr>
          <w:rFonts w:ascii="Arial" w:eastAsia="Arial" w:hAnsi="Arial" w:cs="Arial"/>
        </w:rPr>
        <w:t>, /PURP/</w:t>
      </w:r>
      <w:r w:rsidR="00626FE4">
        <w:rPr>
          <w:rFonts w:ascii="Arial" w:eastAsia="Arial" w:hAnsi="Arial" w:cs="Arial"/>
        </w:rPr>
        <w:t>.</w:t>
      </w:r>
      <w:r w:rsidR="00FA2F08">
        <w:rPr>
          <w:rFonts w:ascii="Arial" w:eastAsia="Arial" w:hAnsi="Arial" w:cs="Arial"/>
        </w:rPr>
        <w:t xml:space="preserve"> Extracted information is translated to relevant MX element. </w:t>
      </w:r>
    </w:p>
    <w:p w14:paraId="2185D1F5" w14:textId="1A1AB26F" w:rsidR="005D7A6B" w:rsidRDefault="005D7A6B" w:rsidP="00200EA4">
      <w:pPr>
        <w:spacing w:after="9"/>
        <w:ind w:left="450" w:right="157" w:firstLine="0"/>
        <w:rPr>
          <w:rFonts w:ascii="Arial" w:eastAsia="Arial" w:hAnsi="Arial" w:cs="Arial"/>
        </w:rPr>
      </w:pPr>
    </w:p>
    <w:p w14:paraId="4407D3AC" w14:textId="422EA109" w:rsidR="005D7A6B" w:rsidRDefault="00D54403" w:rsidP="00200EA4">
      <w:pPr>
        <w:spacing w:after="9"/>
        <w:ind w:left="450" w:right="157" w:firstLine="0"/>
        <w:rPr>
          <w:rFonts w:ascii="Arial" w:eastAsia="Arial" w:hAnsi="Arial" w:cs="Arial"/>
        </w:rPr>
      </w:pPr>
      <w:r>
        <w:rPr>
          <w:rFonts w:ascii="Arial" w:eastAsia="Arial" w:hAnsi="Arial" w:cs="Arial"/>
        </w:rPr>
        <w:t xml:space="preserve"> In Field72 there might be u</w:t>
      </w:r>
      <w:r w:rsidR="005D7A6B">
        <w:rPr>
          <w:rFonts w:ascii="Arial" w:eastAsia="Arial" w:hAnsi="Arial" w:cs="Arial"/>
        </w:rPr>
        <w:t>p to 2 occurrences of “/INTA/” for IntermediaryAgent2,3.</w:t>
      </w:r>
    </w:p>
    <w:p w14:paraId="11E4A4F3" w14:textId="2E1FB5E7" w:rsidR="005D7A6B" w:rsidRDefault="005D7A6B" w:rsidP="00200EA4">
      <w:pPr>
        <w:spacing w:after="9"/>
        <w:ind w:left="450" w:right="157" w:firstLine="0"/>
        <w:rPr>
          <w:rFonts w:ascii="Arial" w:eastAsia="Arial" w:hAnsi="Arial" w:cs="Arial"/>
        </w:rPr>
      </w:pPr>
      <w:r>
        <w:rPr>
          <w:rFonts w:ascii="Arial" w:eastAsia="Arial" w:hAnsi="Arial" w:cs="Arial"/>
        </w:rPr>
        <w:t xml:space="preserve">ServiceLevel /SVCLVL/ can be present up to 3 occurrences. It is expected to have maximum 2 </w:t>
      </w:r>
      <w:r w:rsidR="00603756">
        <w:rPr>
          <w:rFonts w:ascii="Arial" w:eastAsia="Arial" w:hAnsi="Arial" w:cs="Arial"/>
        </w:rPr>
        <w:t xml:space="preserve">occurrences </w:t>
      </w:r>
      <w:r>
        <w:rPr>
          <w:rFonts w:ascii="Arial" w:eastAsia="Arial" w:hAnsi="Arial" w:cs="Arial"/>
        </w:rPr>
        <w:t>because the gpi service Identifier co</w:t>
      </w:r>
      <w:r w:rsidR="00603756">
        <w:rPr>
          <w:rFonts w:ascii="Arial" w:eastAsia="Arial" w:hAnsi="Arial" w:cs="Arial"/>
        </w:rPr>
        <w:t>de (G00n) is</w:t>
      </w:r>
      <w:r>
        <w:rPr>
          <w:rFonts w:ascii="Arial" w:eastAsia="Arial" w:hAnsi="Arial" w:cs="Arial"/>
        </w:rPr>
        <w:t xml:space="preserve"> located in MT block 3 and the value “SDVA” is defined in </w:t>
      </w:r>
      <w:r w:rsidR="00603756">
        <w:rPr>
          <w:rFonts w:ascii="Arial" w:eastAsia="Arial" w:hAnsi="Arial" w:cs="Arial"/>
        </w:rPr>
        <w:t xml:space="preserve">field </w:t>
      </w:r>
      <w:r>
        <w:rPr>
          <w:rFonts w:ascii="Arial" w:eastAsia="Arial" w:hAnsi="Arial" w:cs="Arial"/>
        </w:rPr>
        <w:t>23E.</w:t>
      </w:r>
    </w:p>
    <w:p w14:paraId="11923457" w14:textId="7F599AB8" w:rsidR="002A17D8" w:rsidRDefault="002A17D8" w:rsidP="00200EA4">
      <w:pPr>
        <w:spacing w:after="9"/>
        <w:ind w:left="450" w:right="157" w:firstLine="0"/>
        <w:rPr>
          <w:rFonts w:ascii="Arial" w:eastAsia="Arial" w:hAnsi="Arial" w:cs="Arial"/>
        </w:rPr>
      </w:pPr>
    </w:p>
    <w:p w14:paraId="40E4CEE7" w14:textId="77777777" w:rsidR="002A17D8" w:rsidRDefault="002A17D8" w:rsidP="00200EA4">
      <w:pPr>
        <w:spacing w:after="9"/>
        <w:ind w:left="450" w:right="157" w:firstLine="0"/>
        <w:rPr>
          <w:rFonts w:ascii="Arial" w:eastAsia="Arial" w:hAnsi="Arial" w:cs="Arial"/>
        </w:rPr>
      </w:pPr>
      <w:r>
        <w:rPr>
          <w:rFonts w:ascii="Arial" w:eastAsia="Arial" w:hAnsi="Arial" w:cs="Arial"/>
        </w:rPr>
        <w:t xml:space="preserve">For all other codes, only one occurrence is allowed in MX and therefore only the first one found will be translated. </w:t>
      </w:r>
    </w:p>
    <w:p w14:paraId="43B9C410" w14:textId="723020AB" w:rsidR="00603756" w:rsidRDefault="00603756" w:rsidP="00200EA4">
      <w:pPr>
        <w:spacing w:after="9"/>
        <w:ind w:left="450" w:right="157" w:firstLine="0"/>
        <w:rPr>
          <w:rFonts w:ascii="Arial" w:eastAsia="Arial" w:hAnsi="Arial" w:cs="Arial"/>
        </w:rPr>
      </w:pPr>
    </w:p>
    <w:p w14:paraId="3B622D20" w14:textId="17FAA02B" w:rsidR="00603756" w:rsidRDefault="00603756" w:rsidP="00200EA4">
      <w:pPr>
        <w:spacing w:after="9"/>
        <w:ind w:left="450" w:right="157" w:firstLine="0"/>
        <w:rPr>
          <w:rFonts w:ascii="Arial" w:eastAsia="Arial" w:hAnsi="Arial" w:cs="Arial"/>
        </w:rPr>
      </w:pPr>
      <w:r>
        <w:rPr>
          <w:rFonts w:ascii="Arial" w:eastAsia="Arial" w:hAnsi="Arial" w:cs="Arial"/>
        </w:rPr>
        <w:t>LocalInstrumen</w:t>
      </w:r>
      <w:r w:rsidR="006E537D">
        <w:rPr>
          <w:rFonts w:ascii="Arial" w:eastAsia="Arial" w:hAnsi="Arial" w:cs="Arial"/>
        </w:rPr>
        <w:t>t (/LOCINS/) is expected to be followed by</w:t>
      </w:r>
      <w:r>
        <w:rPr>
          <w:rFonts w:ascii="Arial" w:eastAsia="Arial" w:hAnsi="Arial" w:cs="Arial"/>
        </w:rPr>
        <w:t xml:space="preserve"> another value than “CRED”, “CRTS”, “SPAY</w:t>
      </w:r>
      <w:r w:rsidR="006E537D">
        <w:rPr>
          <w:rFonts w:ascii="Arial" w:eastAsia="Arial" w:hAnsi="Arial" w:cs="Arial"/>
        </w:rPr>
        <w:t>”</w:t>
      </w:r>
      <w:r>
        <w:rPr>
          <w:rFonts w:ascii="Arial" w:eastAsia="Arial" w:hAnsi="Arial" w:cs="Arial"/>
        </w:rPr>
        <w:t xml:space="preserve">, </w:t>
      </w:r>
      <w:r w:rsidR="006E537D">
        <w:rPr>
          <w:rFonts w:ascii="Arial" w:eastAsia="Arial" w:hAnsi="Arial" w:cs="Arial"/>
        </w:rPr>
        <w:t>“</w:t>
      </w:r>
      <w:r>
        <w:rPr>
          <w:rFonts w:ascii="Arial" w:eastAsia="Arial" w:hAnsi="Arial" w:cs="Arial"/>
        </w:rPr>
        <w:t>SPRI</w:t>
      </w:r>
      <w:r w:rsidR="006E537D">
        <w:rPr>
          <w:rFonts w:ascii="Arial" w:eastAsia="Arial" w:hAnsi="Arial" w:cs="Arial"/>
        </w:rPr>
        <w:t>”</w:t>
      </w:r>
      <w:r>
        <w:rPr>
          <w:rFonts w:ascii="Arial" w:eastAsia="Arial" w:hAnsi="Arial" w:cs="Arial"/>
        </w:rPr>
        <w:t xml:space="preserve">, </w:t>
      </w:r>
      <w:r w:rsidR="006E537D">
        <w:rPr>
          <w:rFonts w:ascii="Arial" w:eastAsia="Arial" w:hAnsi="Arial" w:cs="Arial"/>
        </w:rPr>
        <w:t>“</w:t>
      </w:r>
      <w:r>
        <w:rPr>
          <w:rFonts w:ascii="Arial" w:eastAsia="Arial" w:hAnsi="Arial" w:cs="Arial"/>
        </w:rPr>
        <w:t>SSTD</w:t>
      </w:r>
      <w:r w:rsidR="006E537D">
        <w:rPr>
          <w:rFonts w:ascii="Arial" w:eastAsia="Arial" w:hAnsi="Arial" w:cs="Arial"/>
        </w:rPr>
        <w:t>”</w:t>
      </w:r>
      <w:r>
        <w:rPr>
          <w:rFonts w:ascii="Arial" w:eastAsia="Arial" w:hAnsi="Arial" w:cs="Arial"/>
        </w:rPr>
        <w:t xml:space="preserve"> which are defined in field 23B</w:t>
      </w:r>
    </w:p>
    <w:p w14:paraId="4510DD1B" w14:textId="5DE5BF99" w:rsidR="00603756" w:rsidRDefault="00603756" w:rsidP="00200EA4">
      <w:pPr>
        <w:spacing w:after="9"/>
        <w:ind w:left="450" w:right="157" w:firstLine="0"/>
        <w:rPr>
          <w:rFonts w:ascii="Arial" w:eastAsia="Arial" w:hAnsi="Arial" w:cs="Arial"/>
        </w:rPr>
      </w:pPr>
    </w:p>
    <w:p w14:paraId="51F441CC" w14:textId="37747C3E" w:rsidR="00603756" w:rsidRDefault="00603756" w:rsidP="00200EA4">
      <w:pPr>
        <w:spacing w:after="9"/>
        <w:ind w:left="450" w:right="157" w:firstLine="0"/>
        <w:rPr>
          <w:rFonts w:ascii="Arial" w:eastAsia="Arial" w:hAnsi="Arial" w:cs="Arial"/>
        </w:rPr>
      </w:pPr>
      <w:r>
        <w:rPr>
          <w:rFonts w:ascii="Arial" w:eastAsia="Arial" w:hAnsi="Arial" w:cs="Arial"/>
        </w:rPr>
        <w:t xml:space="preserve">CategoryPurpose (/CATPURP/) </w:t>
      </w:r>
      <w:r w:rsidR="006E537D">
        <w:rPr>
          <w:rFonts w:ascii="Arial" w:eastAsia="Arial" w:hAnsi="Arial" w:cs="Arial"/>
        </w:rPr>
        <w:t xml:space="preserve">is expected to be followed by another value than “INTC” or “CORT” which are defined in 23E. </w:t>
      </w:r>
    </w:p>
    <w:p w14:paraId="0ACF2B45" w14:textId="324880FD" w:rsidR="00626FE4" w:rsidRDefault="00626FE4" w:rsidP="00200EA4">
      <w:pPr>
        <w:spacing w:after="9"/>
        <w:ind w:left="450" w:right="157" w:firstLine="0"/>
        <w:rPr>
          <w:rFonts w:ascii="Arial" w:eastAsia="Arial" w:hAnsi="Arial" w:cs="Arial"/>
        </w:rPr>
      </w:pPr>
    </w:p>
    <w:p w14:paraId="584AC0CC" w14:textId="0814D139" w:rsidR="00626FE4" w:rsidRDefault="00626FE4" w:rsidP="00200EA4">
      <w:pPr>
        <w:spacing w:after="9"/>
        <w:ind w:left="450" w:right="157" w:firstLine="0"/>
        <w:rPr>
          <w:rFonts w:ascii="Arial" w:eastAsia="Arial" w:hAnsi="Arial" w:cs="Arial"/>
        </w:rPr>
      </w:pPr>
      <w:r>
        <w:rPr>
          <w:rFonts w:ascii="Arial" w:eastAsia="Arial" w:hAnsi="Arial" w:cs="Arial"/>
        </w:rPr>
        <w:t>Purpo</w:t>
      </w:r>
      <w:r w:rsidR="00CC35DE">
        <w:rPr>
          <w:rFonts w:ascii="Arial" w:eastAsia="Arial" w:hAnsi="Arial" w:cs="Arial"/>
        </w:rPr>
        <w:t xml:space="preserve">se </w:t>
      </w:r>
      <w:r>
        <w:rPr>
          <w:rFonts w:ascii="Arial" w:eastAsia="Arial" w:hAnsi="Arial" w:cs="Arial"/>
        </w:rPr>
        <w:t>(/PURP/) can only be present in field72 when coming from a pacs.009.</w:t>
      </w:r>
    </w:p>
    <w:p w14:paraId="6850D6A1" w14:textId="02D5140E" w:rsidR="00FA2F08" w:rsidRDefault="00FA2F08" w:rsidP="00200EA4">
      <w:pPr>
        <w:spacing w:after="9"/>
        <w:ind w:left="450" w:right="157" w:firstLine="0"/>
        <w:rPr>
          <w:rFonts w:ascii="Arial" w:eastAsia="Arial" w:hAnsi="Arial" w:cs="Arial"/>
        </w:rPr>
      </w:pPr>
    </w:p>
    <w:p w14:paraId="436F0420" w14:textId="6262E4A1" w:rsidR="00FA2F08" w:rsidDel="00135FF4" w:rsidRDefault="00153A29" w:rsidP="00200EA4">
      <w:pPr>
        <w:spacing w:after="9"/>
        <w:ind w:left="450" w:right="157" w:firstLine="0"/>
        <w:rPr>
          <w:del w:id="1484" w:author="BOUVY Martine [2]" w:date="2021-02-16T10:59:00Z"/>
          <w:rFonts w:ascii="Arial" w:eastAsia="Arial" w:hAnsi="Arial" w:cs="Arial"/>
        </w:rPr>
      </w:pPr>
      <w:del w:id="1485" w:author="BOUVY Martine [2]" w:date="2021-02-16T10:59:00Z">
        <w:r w:rsidDel="00135FF4">
          <w:rPr>
            <w:rFonts w:ascii="Arial" w:eastAsia="Arial" w:hAnsi="Arial" w:cs="Arial"/>
          </w:rPr>
          <w:delText xml:space="preserve">/* </w:delText>
        </w:r>
        <w:r w:rsidRPr="00D1378D" w:rsidDel="00135FF4">
          <w:rPr>
            <w:rFonts w:ascii="Arial" w:eastAsia="Arial" w:hAnsi="Arial" w:cs="Arial"/>
          </w:rPr>
          <w:delText xml:space="preserve">On hold for the moment </w:delText>
        </w:r>
        <w:r w:rsidR="00B3626F" w:rsidRPr="00D1378D" w:rsidDel="00135FF4">
          <w:rPr>
            <w:rFonts w:ascii="Arial" w:eastAsia="Arial" w:hAnsi="Arial" w:cs="Arial"/>
          </w:rPr>
          <w:delText>as this might be a costly solution</w:delText>
        </w:r>
        <w:r w:rsidR="00B3626F" w:rsidDel="00135FF4">
          <w:rPr>
            <w:rFonts w:ascii="Arial" w:eastAsia="Arial" w:hAnsi="Arial" w:cs="Arial"/>
          </w:rPr>
          <w:delText xml:space="preserve"> </w:delText>
        </w:r>
        <w:r w:rsidDel="00135FF4">
          <w:rPr>
            <w:rFonts w:ascii="Arial" w:eastAsia="Arial" w:hAnsi="Arial" w:cs="Arial"/>
          </w:rPr>
          <w:delText xml:space="preserve">-  </w:delText>
        </w:r>
        <w:r w:rsidR="0048137B" w:rsidDel="00135FF4">
          <w:rPr>
            <w:rFonts w:ascii="Arial" w:eastAsia="Arial" w:hAnsi="Arial" w:cs="Arial"/>
          </w:rPr>
          <w:delText xml:space="preserve">In order to translate ISO code words back to the MX ISO Code element , access to the external ISO code list is needed. This will require regular maintenance. </w:delText>
        </w:r>
        <w:r w:rsidDel="00135FF4">
          <w:rPr>
            <w:rFonts w:ascii="Arial" w:eastAsia="Arial" w:hAnsi="Arial" w:cs="Arial"/>
          </w:rPr>
          <w:delText>*/</w:delText>
        </w:r>
      </w:del>
    </w:p>
    <w:p w14:paraId="22892DA6" w14:textId="02D57A55" w:rsidR="00626FE4" w:rsidRDefault="00626FE4" w:rsidP="0040048F">
      <w:pPr>
        <w:spacing w:after="9"/>
        <w:ind w:left="0" w:right="157" w:firstLine="0"/>
        <w:rPr>
          <w:ins w:id="1486" w:author="BOUVY Martine [2]" w:date="2021-02-16T10:59:00Z"/>
          <w:rFonts w:ascii="Arial" w:eastAsia="Arial" w:hAnsi="Arial" w:cs="Arial"/>
        </w:rPr>
      </w:pPr>
    </w:p>
    <w:p w14:paraId="52C2BE4F" w14:textId="33591DE3" w:rsidR="00135FF4" w:rsidRDefault="00135FF4" w:rsidP="0040048F">
      <w:pPr>
        <w:spacing w:after="9"/>
        <w:ind w:left="0" w:right="157" w:firstLine="0"/>
        <w:rPr>
          <w:rFonts w:ascii="Arial" w:eastAsia="Arial" w:hAnsi="Arial" w:cs="Arial"/>
        </w:rPr>
      </w:pPr>
      <w:ins w:id="1487" w:author="BOUVY Martine [2]" w:date="2021-02-16T10:59:00Z">
        <w:r>
          <w:rPr>
            <w:rFonts w:ascii="Arial" w:eastAsia="Arial" w:hAnsi="Arial" w:cs="Arial"/>
          </w:rPr>
          <w:t xml:space="preserve">       /* </w:t>
        </w:r>
      </w:ins>
      <w:ins w:id="1488" w:author="BOUVY Martine [2]" w:date="2021-02-16T11:01:00Z">
        <w:r>
          <w:rPr>
            <w:rFonts w:ascii="Arial" w:eastAsia="Arial" w:hAnsi="Arial" w:cs="Arial"/>
          </w:rPr>
          <w:t xml:space="preserve">IMPORTANT for implementors - </w:t>
        </w:r>
      </w:ins>
      <w:ins w:id="1489" w:author="BOUVY Martine [2]" w:date="2021-02-16T10:59:00Z">
        <w:r>
          <w:rPr>
            <w:rFonts w:ascii="Arial" w:eastAsia="Arial" w:hAnsi="Arial" w:cs="Arial"/>
          </w:rPr>
          <w:t xml:space="preserve">if the above information can be identified as an ISO code then translation will copy the code to ISO code element. If </w:t>
        </w:r>
      </w:ins>
      <w:ins w:id="1490" w:author="BOUVY Martine [2]" w:date="2021-02-16T11:00:00Z">
        <w:r w:rsidR="00F06F69">
          <w:rPr>
            <w:rFonts w:ascii="Arial" w:eastAsia="Arial" w:hAnsi="Arial" w:cs="Arial"/>
          </w:rPr>
          <w:t>the ISO code list</w:t>
        </w:r>
      </w:ins>
      <w:ins w:id="1491" w:author="BOUVY Martine [2]" w:date="2021-02-16T11:02:00Z">
        <w:r w:rsidR="00F06F69">
          <w:rPr>
            <w:rFonts w:ascii="Arial" w:eastAsia="Arial" w:hAnsi="Arial" w:cs="Arial"/>
          </w:rPr>
          <w:t>s</w:t>
        </w:r>
      </w:ins>
      <w:ins w:id="1492" w:author="BOUVY Martine [2]" w:date="2021-02-16T11:00:00Z">
        <w:r w:rsidR="00F06F69">
          <w:rPr>
            <w:rFonts w:ascii="Arial" w:eastAsia="Arial" w:hAnsi="Arial" w:cs="Arial"/>
          </w:rPr>
          <w:t xml:space="preserve"> are</w:t>
        </w:r>
        <w:r>
          <w:rPr>
            <w:rFonts w:ascii="Arial" w:eastAsia="Arial" w:hAnsi="Arial" w:cs="Arial"/>
          </w:rPr>
          <w:t xml:space="preserve"> maintained in tr</w:t>
        </w:r>
        <w:r w:rsidR="00F06F69">
          <w:rPr>
            <w:rFonts w:ascii="Arial" w:eastAsia="Arial" w:hAnsi="Arial" w:cs="Arial"/>
          </w:rPr>
          <w:t>anslator and have</w:t>
        </w:r>
        <w:r>
          <w:rPr>
            <w:rFonts w:ascii="Arial" w:eastAsia="Arial" w:hAnsi="Arial" w:cs="Arial"/>
          </w:rPr>
          <w:t xml:space="preserve"> not been updated to reflect the current ISO list</w:t>
        </w:r>
      </w:ins>
      <w:ins w:id="1493" w:author="BOUVY Martine [2]" w:date="2021-02-16T11:02:00Z">
        <w:r w:rsidR="00030AB1">
          <w:rPr>
            <w:rFonts w:ascii="Arial" w:eastAsia="Arial" w:hAnsi="Arial" w:cs="Arial"/>
          </w:rPr>
          <w:t xml:space="preserve"> contents</w:t>
        </w:r>
      </w:ins>
      <w:ins w:id="1494" w:author="BOUVY Martine [2]" w:date="2021-02-16T11:00:00Z">
        <w:r>
          <w:rPr>
            <w:rFonts w:ascii="Arial" w:eastAsia="Arial" w:hAnsi="Arial" w:cs="Arial"/>
          </w:rPr>
          <w:t xml:space="preserve">, the </w:t>
        </w:r>
      </w:ins>
      <w:ins w:id="1495" w:author="BOUVY Martine [2]" w:date="2021-02-16T11:03:00Z">
        <w:r w:rsidR="00F06F69">
          <w:rPr>
            <w:rFonts w:ascii="Arial" w:eastAsia="Arial" w:hAnsi="Arial" w:cs="Arial"/>
          </w:rPr>
          <w:t xml:space="preserve">missing </w:t>
        </w:r>
      </w:ins>
      <w:ins w:id="1496" w:author="BOUVY Martine [2]" w:date="2021-02-16T11:00:00Z">
        <w:r>
          <w:rPr>
            <w:rFonts w:ascii="Arial" w:eastAsia="Arial" w:hAnsi="Arial" w:cs="Arial"/>
          </w:rPr>
          <w:t>code</w:t>
        </w:r>
      </w:ins>
      <w:ins w:id="1497" w:author="BOUVY Martine [2]" w:date="2021-02-16T11:03:00Z">
        <w:r w:rsidR="00F06F69">
          <w:rPr>
            <w:rFonts w:ascii="Arial" w:eastAsia="Arial" w:hAnsi="Arial" w:cs="Arial"/>
          </w:rPr>
          <w:t>s</w:t>
        </w:r>
      </w:ins>
      <w:ins w:id="1498" w:author="BOUVY Martine [2]" w:date="2021-02-16T11:00:00Z">
        <w:r>
          <w:rPr>
            <w:rFonts w:ascii="Arial" w:eastAsia="Arial" w:hAnsi="Arial" w:cs="Arial"/>
          </w:rPr>
          <w:t xml:space="preserve"> </w:t>
        </w:r>
      </w:ins>
      <w:ins w:id="1499" w:author="BOUVY Martine [2]" w:date="2021-02-16T11:03:00Z">
        <w:r w:rsidR="00F06F69">
          <w:rPr>
            <w:rFonts w:ascii="Arial" w:eastAsia="Arial" w:hAnsi="Arial" w:cs="Arial"/>
          </w:rPr>
          <w:t xml:space="preserve">in Translator versus ISO lists </w:t>
        </w:r>
      </w:ins>
      <w:ins w:id="1500" w:author="BOUVY Martine [2]" w:date="2021-02-16T11:00:00Z">
        <w:r>
          <w:rPr>
            <w:rFonts w:ascii="Arial" w:eastAsia="Arial" w:hAnsi="Arial" w:cs="Arial"/>
          </w:rPr>
          <w:t xml:space="preserve">will be translated </w:t>
        </w:r>
      </w:ins>
      <w:ins w:id="1501" w:author="BOUVY Martine [2]" w:date="2021-02-16T11:04:00Z">
        <w:r w:rsidR="00C06A6A">
          <w:rPr>
            <w:rFonts w:ascii="Arial" w:eastAsia="Arial" w:hAnsi="Arial" w:cs="Arial"/>
          </w:rPr>
          <w:t xml:space="preserve">to </w:t>
        </w:r>
      </w:ins>
      <w:ins w:id="1502" w:author="BOUVY Martine [2]" w:date="2021-02-16T11:00:00Z">
        <w:r>
          <w:rPr>
            <w:rFonts w:ascii="Arial" w:eastAsia="Arial" w:hAnsi="Arial" w:cs="Arial"/>
          </w:rPr>
          <w:t>the Proprietary element until the next maintenance of the lists maintained in Translator */</w:t>
        </w:r>
      </w:ins>
    </w:p>
    <w:p w14:paraId="7EE15831" w14:textId="77777777" w:rsidR="00D54403" w:rsidRDefault="00D54403" w:rsidP="00D54403">
      <w:pPr>
        <w:spacing w:after="9"/>
        <w:ind w:left="419" w:right="157" w:firstLine="301"/>
        <w:rPr>
          <w:rFonts w:ascii="Arial" w:eastAsia="Arial" w:hAnsi="Arial" w:cs="Arial"/>
        </w:rPr>
      </w:pPr>
    </w:p>
    <w:p w14:paraId="2601393A" w14:textId="77777777" w:rsidR="00D54403" w:rsidRDefault="00D54403" w:rsidP="00D54403">
      <w:pPr>
        <w:spacing w:after="95"/>
        <w:ind w:left="419" w:right="157" w:hanging="7"/>
      </w:pPr>
      <w:r>
        <w:rPr>
          <w:rFonts w:ascii="Arial" w:eastAsia="Arial" w:hAnsi="Arial" w:cs="Arial"/>
          <w:b/>
        </w:rPr>
        <w:lastRenderedPageBreak/>
        <w:t xml:space="preserve">Name </w:t>
      </w:r>
    </w:p>
    <w:p w14:paraId="17FD2F6E" w14:textId="2586A550" w:rsidR="00D54403" w:rsidRPr="0040048F" w:rsidRDefault="00626FE4" w:rsidP="0040048F">
      <w:pPr>
        <w:spacing w:after="112" w:line="249" w:lineRule="auto"/>
        <w:ind w:left="0" w:right="15" w:firstLine="0"/>
        <w:rPr>
          <w:rFonts w:ascii="Arial" w:hAnsi="Arial" w:cs="Arial"/>
        </w:rPr>
      </w:pPr>
      <w:r>
        <w:t xml:space="preserve">       </w:t>
      </w:r>
      <w:r w:rsidRPr="0040048F">
        <w:rPr>
          <w:rFonts w:ascii="Arial" w:hAnsi="Arial" w:cs="Arial"/>
        </w:rPr>
        <w:t>MT_To_MXField72NewCodeWords</w:t>
      </w:r>
    </w:p>
    <w:p w14:paraId="67113BC4" w14:textId="77777777" w:rsidR="00D54403" w:rsidRDefault="00D54403" w:rsidP="00D54403">
      <w:pPr>
        <w:spacing w:after="95"/>
        <w:ind w:right="157"/>
      </w:pPr>
    </w:p>
    <w:p w14:paraId="1B2EBFDF" w14:textId="77777777" w:rsidR="00D54403" w:rsidRDefault="00D54403" w:rsidP="00D54403">
      <w:pPr>
        <w:spacing w:after="95"/>
        <w:ind w:left="419" w:right="157" w:hanging="7"/>
      </w:pPr>
      <w:r>
        <w:rPr>
          <w:rFonts w:ascii="Arial" w:eastAsia="Arial" w:hAnsi="Arial" w:cs="Arial"/>
          <w:b/>
        </w:rPr>
        <w:t xml:space="preserve">Format </w:t>
      </w:r>
    </w:p>
    <w:p w14:paraId="6B83968A" w14:textId="0F63564D" w:rsidR="00D54403" w:rsidRDefault="00064CF2" w:rsidP="00D54403">
      <w:pPr>
        <w:spacing w:after="112" w:line="249" w:lineRule="auto"/>
        <w:ind w:left="849" w:right="15" w:hanging="10"/>
      </w:pPr>
      <w:r>
        <w:rPr>
          <w:rFonts w:ascii="Arial" w:eastAsia="Arial" w:hAnsi="Arial" w:cs="Arial"/>
          <w:b/>
        </w:rPr>
        <w:t>MT_To_MXField72NewCodeWords</w:t>
      </w:r>
      <w:r w:rsidR="00D54403">
        <w:rPr>
          <w:rFonts w:ascii="Arial" w:eastAsia="Arial" w:hAnsi="Arial" w:cs="Arial"/>
          <w:b/>
        </w:rPr>
        <w:t xml:space="preserve"> </w:t>
      </w:r>
      <w:r w:rsidR="00D54403">
        <w:rPr>
          <w:rFonts w:ascii="Arial" w:eastAsia="Arial" w:hAnsi="Arial" w:cs="Arial"/>
        </w:rPr>
        <w:t>(MT72 ;</w:t>
      </w:r>
      <w:r w:rsidR="007069DA">
        <w:rPr>
          <w:rFonts w:ascii="Arial" w:eastAsia="Arial" w:hAnsi="Arial" w:cs="Arial"/>
        </w:rPr>
        <w:t xml:space="preserve"> </w:t>
      </w:r>
      <w:r w:rsidR="00D54403">
        <w:rPr>
          <w:rFonts w:ascii="Arial" w:eastAsia="Arial" w:hAnsi="Arial" w:cs="Arial"/>
        </w:rPr>
        <w:t>MXIntermediaryAgent</w:t>
      </w:r>
      <w:r w:rsidR="00E47094">
        <w:rPr>
          <w:rFonts w:ascii="Arial" w:eastAsia="Arial" w:hAnsi="Arial" w:cs="Arial"/>
        </w:rPr>
        <w:t>2</w:t>
      </w:r>
      <w:r w:rsidR="007069DA">
        <w:rPr>
          <w:rFonts w:ascii="Arial" w:eastAsia="Arial" w:hAnsi="Arial" w:cs="Arial"/>
        </w:rPr>
        <w:t xml:space="preserve">, </w:t>
      </w:r>
      <w:r w:rsidR="00116AF3">
        <w:rPr>
          <w:rFonts w:ascii="Arial" w:eastAsia="Arial" w:hAnsi="Arial" w:cs="Arial"/>
        </w:rPr>
        <w:t>MXIntermediaryAgent</w:t>
      </w:r>
      <w:r w:rsidR="00E47094">
        <w:rPr>
          <w:rFonts w:ascii="Arial" w:eastAsia="Arial" w:hAnsi="Arial" w:cs="Arial"/>
        </w:rPr>
        <w:t>3</w:t>
      </w:r>
      <w:r w:rsidR="00116AF3">
        <w:rPr>
          <w:rFonts w:ascii="Arial" w:eastAsia="Arial" w:hAnsi="Arial" w:cs="Arial"/>
        </w:rPr>
        <w:t xml:space="preserve">, </w:t>
      </w:r>
      <w:r w:rsidR="007069DA">
        <w:rPr>
          <w:rFonts w:ascii="Arial" w:eastAsia="Arial" w:hAnsi="Arial" w:cs="Arial"/>
        </w:rPr>
        <w:t>MXServiceLevel, MXLocalInstrument, MXCategoryPurpose, MXPurpose</w:t>
      </w:r>
      <w:r w:rsidR="00D54403">
        <w:rPr>
          <w:rFonts w:ascii="Arial" w:eastAsia="Arial" w:hAnsi="Arial" w:cs="Arial"/>
        </w:rPr>
        <w:t xml:space="preserve">)  </w:t>
      </w:r>
    </w:p>
    <w:p w14:paraId="323325BE" w14:textId="77777777" w:rsidR="00D54403" w:rsidRPr="00437B77" w:rsidRDefault="00D54403" w:rsidP="00D54403">
      <w:pPr>
        <w:spacing w:after="95"/>
        <w:ind w:left="859" w:right="157" w:hanging="7"/>
      </w:pPr>
      <w:r>
        <w:rPr>
          <w:rFonts w:ascii="Arial" w:eastAsia="Arial" w:hAnsi="Arial" w:cs="Arial"/>
          <w:b/>
        </w:rPr>
        <w:t xml:space="preserve">Input </w:t>
      </w:r>
      <w:r w:rsidRPr="007A66F1">
        <w:rPr>
          <w:rFonts w:ascii="Arial" w:eastAsia="Arial" w:hAnsi="Arial" w:cs="Arial"/>
        </w:rPr>
        <w:t>Field MT72</w:t>
      </w:r>
    </w:p>
    <w:p w14:paraId="7903BCEE" w14:textId="77777777" w:rsidR="007069DA" w:rsidRDefault="00D54403" w:rsidP="00D54403">
      <w:pPr>
        <w:spacing w:after="95"/>
        <w:ind w:left="859" w:right="157" w:hanging="7"/>
        <w:rPr>
          <w:rFonts w:ascii="Arial" w:eastAsia="Arial" w:hAnsi="Arial" w:cs="Arial"/>
          <w:b/>
        </w:rPr>
      </w:pPr>
      <w:r>
        <w:rPr>
          <w:rFonts w:ascii="Arial" w:eastAsia="Arial" w:hAnsi="Arial" w:cs="Arial"/>
          <w:b/>
        </w:rPr>
        <w:t xml:space="preserve">Output  </w:t>
      </w:r>
    </w:p>
    <w:p w14:paraId="0B17BAB6" w14:textId="4A3CCAB8" w:rsidR="007069DA" w:rsidRDefault="00D54403" w:rsidP="00D54403">
      <w:pPr>
        <w:spacing w:after="95"/>
        <w:ind w:left="859" w:right="157" w:hanging="7"/>
        <w:rPr>
          <w:rFonts w:ascii="Arial" w:eastAsia="Arial" w:hAnsi="Arial" w:cs="Arial"/>
        </w:rPr>
      </w:pPr>
      <w:r>
        <w:rPr>
          <w:rFonts w:ascii="Arial" w:eastAsia="Arial" w:hAnsi="Arial" w:cs="Arial"/>
        </w:rPr>
        <w:t>MXIntermediaryAgent</w:t>
      </w:r>
      <w:r w:rsidR="00E47094">
        <w:rPr>
          <w:rFonts w:ascii="Arial" w:eastAsia="Arial" w:hAnsi="Arial" w:cs="Arial"/>
        </w:rPr>
        <w:t>2</w:t>
      </w:r>
      <w:r w:rsidR="00116AF3">
        <w:rPr>
          <w:rFonts w:ascii="Arial" w:eastAsia="Arial" w:hAnsi="Arial" w:cs="Arial"/>
        </w:rPr>
        <w:t>, MXIntermediaryAgent</w:t>
      </w:r>
      <w:r w:rsidR="00E47094">
        <w:rPr>
          <w:rFonts w:ascii="Arial" w:eastAsia="Arial" w:hAnsi="Arial" w:cs="Arial"/>
        </w:rPr>
        <w:t>3</w:t>
      </w:r>
      <w:r>
        <w:rPr>
          <w:rFonts w:ascii="Arial" w:eastAsia="Arial" w:hAnsi="Arial" w:cs="Arial"/>
        </w:rPr>
        <w:t xml:space="preserve"> typed BranchAndFinancialInstitutionIdentification6</w:t>
      </w:r>
      <w:r w:rsidR="00E47094">
        <w:rPr>
          <w:rFonts w:ascii="Arial" w:eastAsia="Arial" w:hAnsi="Arial" w:cs="Arial"/>
        </w:rPr>
        <w:t xml:space="preserve">. </w:t>
      </w:r>
    </w:p>
    <w:p w14:paraId="0101B520" w14:textId="2F6F9309" w:rsidR="007069DA" w:rsidRDefault="007069DA" w:rsidP="00D54403">
      <w:pPr>
        <w:spacing w:after="95"/>
        <w:ind w:left="859" w:right="157" w:hanging="7"/>
        <w:rPr>
          <w:rFonts w:ascii="Arial" w:eastAsia="Arial" w:hAnsi="Arial" w:cs="Arial"/>
        </w:rPr>
      </w:pPr>
      <w:r>
        <w:rPr>
          <w:rFonts w:ascii="Arial" w:eastAsia="Arial" w:hAnsi="Arial" w:cs="Arial"/>
        </w:rPr>
        <w:t>MXServiceLevel typed ServiceLevel8Choice</w:t>
      </w:r>
    </w:p>
    <w:p w14:paraId="372AEDF8" w14:textId="47B878D2" w:rsidR="007069DA" w:rsidRDefault="007069DA" w:rsidP="00D54403">
      <w:pPr>
        <w:spacing w:after="95"/>
        <w:ind w:left="859" w:right="157" w:hanging="7"/>
        <w:rPr>
          <w:rFonts w:ascii="Arial" w:eastAsia="Arial" w:hAnsi="Arial" w:cs="Arial"/>
        </w:rPr>
      </w:pPr>
      <w:r>
        <w:rPr>
          <w:rFonts w:ascii="Arial" w:eastAsia="Arial" w:hAnsi="Arial" w:cs="Arial"/>
        </w:rPr>
        <w:t>MXLocalInstrument typed LocalInstrument2Choice</w:t>
      </w:r>
    </w:p>
    <w:p w14:paraId="17B30A98" w14:textId="151F397A" w:rsidR="007069DA" w:rsidRDefault="007069DA" w:rsidP="00D54403">
      <w:pPr>
        <w:spacing w:after="95"/>
        <w:ind w:left="859" w:right="157" w:hanging="7"/>
        <w:rPr>
          <w:rFonts w:ascii="Arial" w:eastAsia="Arial" w:hAnsi="Arial" w:cs="Arial"/>
        </w:rPr>
      </w:pPr>
      <w:r>
        <w:rPr>
          <w:rFonts w:ascii="Arial" w:eastAsia="Arial" w:hAnsi="Arial" w:cs="Arial"/>
        </w:rPr>
        <w:t>MXCategoryPurpose typed CategoryPurpose1Choice</w:t>
      </w:r>
    </w:p>
    <w:p w14:paraId="666884E7" w14:textId="7CDAF694" w:rsidR="007069DA" w:rsidRDefault="007069DA" w:rsidP="00D54403">
      <w:pPr>
        <w:spacing w:after="95"/>
        <w:ind w:left="859" w:right="157" w:hanging="7"/>
        <w:rPr>
          <w:rFonts w:ascii="Arial" w:eastAsia="Arial" w:hAnsi="Arial" w:cs="Arial"/>
        </w:rPr>
      </w:pPr>
      <w:r>
        <w:rPr>
          <w:rFonts w:ascii="Arial" w:eastAsia="Arial" w:hAnsi="Arial" w:cs="Arial"/>
        </w:rPr>
        <w:t>MXPurpose typed Purpose2Choice</w:t>
      </w:r>
    </w:p>
    <w:p w14:paraId="7732787C" w14:textId="77777777" w:rsidR="00E47094" w:rsidRDefault="00E47094" w:rsidP="00D54403">
      <w:pPr>
        <w:spacing w:after="95"/>
        <w:ind w:left="859" w:right="157" w:hanging="7"/>
        <w:rPr>
          <w:rFonts w:ascii="Arial" w:eastAsia="Arial" w:hAnsi="Arial" w:cs="Arial"/>
        </w:rPr>
      </w:pPr>
    </w:p>
    <w:p w14:paraId="6F3BBC5E" w14:textId="629A1B4E" w:rsidR="00D54403" w:rsidRDefault="00E47094" w:rsidP="00E47094">
      <w:pPr>
        <w:spacing w:after="95"/>
        <w:ind w:left="859" w:right="157" w:hanging="7"/>
        <w:rPr>
          <w:rFonts w:ascii="Arial" w:eastAsia="Arial" w:hAnsi="Arial" w:cs="Arial"/>
        </w:rPr>
      </w:pPr>
      <w:r>
        <w:rPr>
          <w:rFonts w:ascii="Arial" w:eastAsia="Arial" w:hAnsi="Arial" w:cs="Arial"/>
        </w:rPr>
        <w:t>Where MXIntermediaryAgent2, MXIntermediaryAgent3</w:t>
      </w:r>
      <w:r w:rsidR="00E94253">
        <w:rPr>
          <w:rFonts w:ascii="Arial" w:eastAsia="Arial" w:hAnsi="Arial" w:cs="Arial"/>
        </w:rPr>
        <w:t xml:space="preserve"> correspond</w:t>
      </w:r>
      <w:r>
        <w:rPr>
          <w:rFonts w:ascii="Arial" w:eastAsia="Arial" w:hAnsi="Arial" w:cs="Arial"/>
        </w:rPr>
        <w:t xml:space="preserve"> to the elements named respectively IntermediaryAgent2 and IntermediaryAgent3 in MX messages. </w:t>
      </w:r>
    </w:p>
    <w:p w14:paraId="0635A114" w14:textId="77777777" w:rsidR="00E47094" w:rsidRDefault="00E47094" w:rsidP="00E47094">
      <w:pPr>
        <w:spacing w:after="95"/>
        <w:ind w:left="859" w:right="157" w:hanging="7"/>
      </w:pPr>
    </w:p>
    <w:p w14:paraId="61B653E3" w14:textId="77777777" w:rsidR="00D54403" w:rsidRDefault="00D54403" w:rsidP="00D54403">
      <w:pPr>
        <w:spacing w:after="95"/>
        <w:ind w:left="419" w:right="157" w:hanging="7"/>
      </w:pPr>
      <w:r>
        <w:rPr>
          <w:rFonts w:ascii="Arial" w:eastAsia="Arial" w:hAnsi="Arial" w:cs="Arial"/>
          <w:b/>
        </w:rPr>
        <w:t xml:space="preserve">Preconditions </w:t>
      </w:r>
    </w:p>
    <w:p w14:paraId="2ABD217B" w14:textId="6653A572" w:rsidR="00D54403" w:rsidRDefault="00D54403" w:rsidP="00D54403">
      <w:pPr>
        <w:spacing w:after="101" w:line="259" w:lineRule="auto"/>
        <w:ind w:left="852" w:firstLine="0"/>
        <w:rPr>
          <w:rFonts w:ascii="Arial" w:hAnsi="Arial" w:cs="Arial"/>
        </w:rPr>
      </w:pPr>
      <w:r>
        <w:rPr>
          <w:rFonts w:ascii="Arial" w:hAnsi="Arial" w:cs="Arial"/>
        </w:rPr>
        <w:t>None</w:t>
      </w:r>
    </w:p>
    <w:p w14:paraId="45AFD755" w14:textId="77777777" w:rsidR="009A23B5" w:rsidRDefault="009A23B5" w:rsidP="0040048F">
      <w:pPr>
        <w:rPr>
          <w:rFonts w:ascii="Arial" w:hAnsi="Arial" w:cs="Arial"/>
        </w:rPr>
      </w:pPr>
    </w:p>
    <w:p w14:paraId="675A8BB8" w14:textId="22F5AB0D" w:rsidR="00D54403" w:rsidRDefault="00D54403" w:rsidP="009A23B5">
      <w:pPr>
        <w:ind w:left="450"/>
      </w:pPr>
      <w:r>
        <w:rPr>
          <w:rFonts w:ascii="Arial" w:eastAsia="Arial" w:hAnsi="Arial" w:cs="Arial"/>
          <w:b/>
        </w:rPr>
        <w:t>Formal description</w:t>
      </w:r>
    </w:p>
    <w:p w14:paraId="59DF52EA" w14:textId="60D58498" w:rsidR="00FA2F08" w:rsidRPr="0040048F" w:rsidRDefault="00FA2F08" w:rsidP="0040048F"/>
    <w:p w14:paraId="7A4C93A2" w14:textId="04A20B52" w:rsidR="00FA2F08" w:rsidRPr="0040048F" w:rsidRDefault="00FA2F08" w:rsidP="0040048F">
      <w:pPr>
        <w:rPr>
          <w:b/>
        </w:rPr>
      </w:pPr>
      <w:r w:rsidRPr="0040048F">
        <w:rPr>
          <w:rFonts w:eastAsia="Arial"/>
        </w:rPr>
        <w:t>/* LocalVariable</w:t>
      </w:r>
      <w:r w:rsidR="00AC354A" w:rsidRPr="0040048F">
        <w:rPr>
          <w:rFonts w:eastAsia="Arial"/>
        </w:rPr>
        <w:t>s</w:t>
      </w:r>
    </w:p>
    <w:p w14:paraId="57990687" w14:textId="6307B788" w:rsidR="00AC354A" w:rsidRPr="0040048F" w:rsidRDefault="00116AF3" w:rsidP="0040048F">
      <w:r w:rsidRPr="0040048F">
        <w:t>MT</w:t>
      </w:r>
      <w:r w:rsidR="00AC354A" w:rsidRPr="0040048F">
        <w:t>IntermediaryAgent1,</w:t>
      </w:r>
      <w:r w:rsidRPr="0040048F">
        <w:t>MT</w:t>
      </w:r>
      <w:r w:rsidR="00AC354A" w:rsidRPr="0040048F">
        <w:t xml:space="preserve">IntermediaryAgent2, </w:t>
      </w:r>
      <w:r w:rsidRPr="0040048F">
        <w:t>MT</w:t>
      </w:r>
      <w:r w:rsidR="00AC354A" w:rsidRPr="0040048F">
        <w:t xml:space="preserve">ServiceLevel, </w:t>
      </w:r>
      <w:r w:rsidRPr="0040048F">
        <w:t>MT</w:t>
      </w:r>
      <w:r w:rsidR="00AC354A" w:rsidRPr="0040048F">
        <w:t xml:space="preserve">LocalInstrument, </w:t>
      </w:r>
      <w:r w:rsidRPr="0040048F">
        <w:t>MT</w:t>
      </w:r>
      <w:r w:rsidR="00AC354A" w:rsidRPr="0040048F">
        <w:t xml:space="preserve">CategoryPurpose, </w:t>
      </w:r>
      <w:r w:rsidRPr="0040048F">
        <w:t>MT</w:t>
      </w:r>
      <w:r w:rsidR="00AC354A" w:rsidRPr="0040048F">
        <w:t>Purpose, : string</w:t>
      </w:r>
    </w:p>
    <w:p w14:paraId="220A8126" w14:textId="1FB964F7" w:rsidR="003602DD" w:rsidRPr="0040048F" w:rsidRDefault="00C73D40" w:rsidP="0040048F">
      <w:r w:rsidRPr="0040048F">
        <w:t>i</w:t>
      </w:r>
      <w:r w:rsidR="003602DD" w:rsidRPr="0040048F">
        <w:t xml:space="preserve"> : integer</w:t>
      </w:r>
    </w:p>
    <w:p w14:paraId="0D9530CD" w14:textId="2E8F7885" w:rsidR="00CC7341" w:rsidRPr="0040048F" w:rsidRDefault="00CC7341" w:rsidP="0040048F">
      <w:r w:rsidRPr="0040048F">
        <w:t>MT72Temp : same structure as Field 72 (6*35, CRLF, “//” for continuation of previous line)</w:t>
      </w:r>
      <w:r w:rsidR="004818F8">
        <w:t xml:space="preserve"> */</w:t>
      </w:r>
    </w:p>
    <w:p w14:paraId="0E85999A" w14:textId="77777777" w:rsidR="00AC354A" w:rsidRPr="0040048F" w:rsidRDefault="00AC354A" w:rsidP="0040048F"/>
    <w:p w14:paraId="642CF1C9" w14:textId="0592B2CD" w:rsidR="00D54403" w:rsidRPr="0040048F" w:rsidRDefault="00D54403" w:rsidP="0040048F"/>
    <w:p w14:paraId="67E2283B" w14:textId="5393E8BF" w:rsidR="00FA2F08" w:rsidRPr="00A70536" w:rsidRDefault="00FA2F08" w:rsidP="0040048F">
      <w:pPr>
        <w:rPr>
          <w:sz w:val="24"/>
          <w:szCs w:val="24"/>
        </w:rPr>
      </w:pPr>
      <w:r w:rsidRPr="00A70536">
        <w:rPr>
          <w:sz w:val="24"/>
          <w:szCs w:val="24"/>
        </w:rPr>
        <w:t>/</w:t>
      </w:r>
      <w:r w:rsidR="00BF2CB7" w:rsidRPr="00A70536">
        <w:rPr>
          <w:sz w:val="24"/>
          <w:szCs w:val="24"/>
        </w:rPr>
        <w:t xml:space="preserve">* </w:t>
      </w:r>
      <w:r w:rsidRPr="00A70536">
        <w:rPr>
          <w:sz w:val="24"/>
          <w:szCs w:val="24"/>
        </w:rPr>
        <w:t>Search for Intermediary Agent information</w:t>
      </w:r>
      <w:r w:rsidR="00BF2CB7" w:rsidRPr="00A70536">
        <w:rPr>
          <w:sz w:val="24"/>
          <w:szCs w:val="24"/>
        </w:rPr>
        <w:t xml:space="preserve"> */</w:t>
      </w:r>
    </w:p>
    <w:p w14:paraId="6C54BA7B" w14:textId="77777777" w:rsidR="009E2E72" w:rsidRPr="00A70536" w:rsidRDefault="009E2E72" w:rsidP="0040048F">
      <w:pPr>
        <w:rPr>
          <w:sz w:val="24"/>
          <w:szCs w:val="24"/>
        </w:rPr>
      </w:pPr>
    </w:p>
    <w:p w14:paraId="4F2F7F02" w14:textId="0F212AB6" w:rsidR="00DE4732" w:rsidRPr="0040048F" w:rsidRDefault="004818F8" w:rsidP="00AC354A">
      <w:pPr>
        <w:spacing w:after="9"/>
        <w:ind w:left="419" w:right="157" w:firstLine="301"/>
        <w:rPr>
          <w:rFonts w:eastAsia="Arial"/>
        </w:rPr>
      </w:pPr>
      <w:r>
        <w:rPr>
          <w:rFonts w:eastAsia="Arial"/>
        </w:rPr>
        <w:t xml:space="preserve"> </w:t>
      </w:r>
      <w:r w:rsidR="00116AF3" w:rsidRPr="0040048F">
        <w:rPr>
          <w:rFonts w:eastAsia="Arial"/>
        </w:rPr>
        <w:t>MT</w:t>
      </w:r>
      <w:r w:rsidR="00AC354A" w:rsidRPr="0040048F">
        <w:rPr>
          <w:rFonts w:eastAsia="Arial"/>
        </w:rPr>
        <w:t xml:space="preserve">IntermediaryAgent1 = </w:t>
      </w:r>
      <w:r w:rsidR="00AC354A" w:rsidRPr="00C434EE">
        <w:rPr>
          <w:rFonts w:eastAsia="Arial"/>
          <w:b/>
        </w:rPr>
        <w:t>ExtractLines</w:t>
      </w:r>
      <w:r w:rsidR="0073724F" w:rsidRPr="00C434EE">
        <w:rPr>
          <w:rFonts w:eastAsia="Arial"/>
          <w:b/>
        </w:rPr>
        <w:t>AsIs</w:t>
      </w:r>
      <w:r w:rsidR="00C434EE" w:rsidRPr="00C434EE">
        <w:rPr>
          <w:rFonts w:eastAsia="Arial"/>
        </w:rPr>
        <w:t>(</w:t>
      </w:r>
      <w:r w:rsidR="00AC354A" w:rsidRPr="0040048F">
        <w:rPr>
          <w:rFonts w:eastAsia="Arial"/>
        </w:rPr>
        <w:t>MT72, “/INTA/”, “//”)</w:t>
      </w:r>
    </w:p>
    <w:p w14:paraId="1F9C6CDC" w14:textId="4A0028EB" w:rsidR="00C416A5" w:rsidRPr="0040048F" w:rsidRDefault="00A70536" w:rsidP="00AC354A">
      <w:pPr>
        <w:spacing w:after="9"/>
        <w:ind w:left="419" w:right="157" w:firstLine="301"/>
        <w:rPr>
          <w:rFonts w:eastAsia="Arial"/>
        </w:rPr>
      </w:pPr>
      <w:r>
        <w:rPr>
          <w:rFonts w:eastAsia="Arial"/>
        </w:rPr>
        <w:t xml:space="preserve">       /* C</w:t>
      </w:r>
      <w:r w:rsidR="00C416A5" w:rsidRPr="0040048F">
        <w:rPr>
          <w:rFonts w:eastAsia="Arial"/>
        </w:rPr>
        <w:t xml:space="preserve">ode word is included in the extraction */ </w:t>
      </w:r>
    </w:p>
    <w:p w14:paraId="37135547" w14:textId="486A04DD" w:rsidR="00AC354A" w:rsidRPr="0040048F" w:rsidRDefault="00AC354A" w:rsidP="00AC354A">
      <w:pPr>
        <w:spacing w:after="9"/>
        <w:ind w:left="419" w:right="157" w:firstLine="301"/>
        <w:rPr>
          <w:rFonts w:eastAsia="Arial"/>
        </w:rPr>
      </w:pPr>
      <w:r w:rsidRPr="0040048F">
        <w:rPr>
          <w:rFonts w:eastAsia="Arial"/>
        </w:rPr>
        <w:t xml:space="preserve">    MT72Temp = </w:t>
      </w:r>
      <w:r w:rsidRPr="00C434EE">
        <w:rPr>
          <w:rFonts w:eastAsia="Arial"/>
          <w:b/>
        </w:rPr>
        <w:t>DeletePattern</w:t>
      </w:r>
      <w:r w:rsidR="00C434EE">
        <w:rPr>
          <w:rFonts w:eastAsia="Arial"/>
        </w:rPr>
        <w:t>(</w:t>
      </w:r>
      <w:r w:rsidR="00C416A5" w:rsidRPr="0040048F">
        <w:rPr>
          <w:rFonts w:eastAsia="Arial"/>
        </w:rPr>
        <w:t xml:space="preserve">MT72, </w:t>
      </w:r>
      <w:r w:rsidR="00E47094" w:rsidRPr="0040048F">
        <w:rPr>
          <w:rFonts w:eastAsia="Arial"/>
        </w:rPr>
        <w:t>MT</w:t>
      </w:r>
      <w:r w:rsidR="00C416A5" w:rsidRPr="0040048F">
        <w:rPr>
          <w:rFonts w:eastAsia="Arial"/>
        </w:rPr>
        <w:t>IntermediaryAgent1)</w:t>
      </w:r>
    </w:p>
    <w:p w14:paraId="071241B3" w14:textId="77777777" w:rsidR="00AC354A" w:rsidRPr="0040048F" w:rsidRDefault="00AC354A" w:rsidP="00AC354A">
      <w:pPr>
        <w:spacing w:after="9"/>
        <w:ind w:left="419" w:right="157" w:firstLine="301"/>
        <w:rPr>
          <w:rFonts w:eastAsia="Arial"/>
        </w:rPr>
      </w:pPr>
    </w:p>
    <w:p w14:paraId="4D342449" w14:textId="15217612" w:rsidR="00AC354A" w:rsidRPr="0040048F" w:rsidRDefault="004818F8" w:rsidP="004818F8">
      <w:pPr>
        <w:spacing w:after="9"/>
        <w:ind w:left="419" w:right="-1432" w:firstLine="0"/>
        <w:rPr>
          <w:rFonts w:eastAsia="Arial"/>
        </w:rPr>
      </w:pPr>
      <w:r>
        <w:rPr>
          <w:rFonts w:eastAsia="Arial"/>
        </w:rPr>
        <w:t xml:space="preserve">  </w:t>
      </w:r>
      <w:r w:rsidR="00AC354A" w:rsidRPr="0040048F">
        <w:rPr>
          <w:rFonts w:eastAsia="Arial"/>
        </w:rPr>
        <w:t xml:space="preserve"> </w:t>
      </w:r>
      <w:r w:rsidR="00116AF3" w:rsidRPr="0040048F">
        <w:rPr>
          <w:rFonts w:eastAsia="Arial"/>
        </w:rPr>
        <w:t>MT</w:t>
      </w:r>
      <w:r w:rsidR="00AC354A" w:rsidRPr="0040048F">
        <w:rPr>
          <w:rFonts w:eastAsia="Arial"/>
        </w:rPr>
        <w:t xml:space="preserve">IntermediaryAgent2 = </w:t>
      </w:r>
      <w:r w:rsidR="00AC354A" w:rsidRPr="00C434EE">
        <w:rPr>
          <w:rFonts w:eastAsia="Arial"/>
          <w:b/>
        </w:rPr>
        <w:t>ExtractLines</w:t>
      </w:r>
      <w:r w:rsidR="00327A22" w:rsidRPr="00C434EE">
        <w:rPr>
          <w:rFonts w:eastAsia="Arial"/>
          <w:b/>
        </w:rPr>
        <w:t>AsIs</w:t>
      </w:r>
      <w:r w:rsidR="00AC354A" w:rsidRPr="0040048F">
        <w:rPr>
          <w:rFonts w:eastAsia="Arial"/>
        </w:rPr>
        <w:t>(MT72Temp, “/INTA/”, “//”)</w:t>
      </w:r>
    </w:p>
    <w:p w14:paraId="1000DD91" w14:textId="7042F6CD" w:rsidR="00AC354A" w:rsidRPr="0040048F" w:rsidRDefault="008B64D0" w:rsidP="00AC354A">
      <w:pPr>
        <w:spacing w:after="9"/>
        <w:ind w:left="419" w:right="157" w:firstLine="301"/>
        <w:rPr>
          <w:rFonts w:eastAsia="Arial"/>
        </w:rPr>
      </w:pPr>
      <w:r w:rsidRPr="0040048F">
        <w:rPr>
          <w:rFonts w:eastAsia="Arial"/>
        </w:rPr>
        <w:t xml:space="preserve">  </w:t>
      </w:r>
    </w:p>
    <w:p w14:paraId="5403060A" w14:textId="26D295D2" w:rsidR="00C416A5" w:rsidRPr="0040048F" w:rsidRDefault="00A70536" w:rsidP="00AC354A">
      <w:pPr>
        <w:spacing w:after="9"/>
        <w:ind w:left="419" w:right="157" w:firstLine="301"/>
        <w:rPr>
          <w:rFonts w:eastAsia="Arial"/>
        </w:rPr>
      </w:pPr>
      <w:r>
        <w:rPr>
          <w:rFonts w:eastAsia="Arial"/>
        </w:rPr>
        <w:t xml:space="preserve">      </w:t>
      </w:r>
      <w:r w:rsidR="00C416A5" w:rsidRPr="0040048F">
        <w:rPr>
          <w:rFonts w:eastAsia="Arial"/>
        </w:rPr>
        <w:t xml:space="preserve"> /* Remove the code word /INTA/ */</w:t>
      </w:r>
    </w:p>
    <w:p w14:paraId="45AC0BF4" w14:textId="7BCEC7F7" w:rsidR="008B64D0" w:rsidRPr="0040048F" w:rsidRDefault="008B64D0" w:rsidP="008B64D0">
      <w:pPr>
        <w:spacing w:after="9"/>
        <w:ind w:left="419" w:right="157" w:firstLine="301"/>
        <w:rPr>
          <w:rFonts w:eastAsia="Arial"/>
        </w:rPr>
      </w:pPr>
      <w:r w:rsidRPr="0040048F">
        <w:rPr>
          <w:rFonts w:eastAsia="Arial"/>
        </w:rPr>
        <w:t xml:space="preserve">/* </w:t>
      </w:r>
      <w:r w:rsidR="00DF04BB" w:rsidRPr="0040048F">
        <w:rPr>
          <w:rFonts w:eastAsia="Arial"/>
        </w:rPr>
        <w:t>E</w:t>
      </w:r>
      <w:r w:rsidRPr="0040048F">
        <w:rPr>
          <w:rFonts w:eastAsia="Arial"/>
        </w:rPr>
        <w:t>xtracts from MTAgent the information according to the pattern defined in MX_To_MT72FullField(2) and fill in the information in the MXAgent */</w:t>
      </w:r>
    </w:p>
    <w:p w14:paraId="56D0E30F" w14:textId="77777777" w:rsidR="008B64D0" w:rsidRPr="0040048F" w:rsidRDefault="008B64D0" w:rsidP="00AC354A">
      <w:pPr>
        <w:spacing w:after="9"/>
        <w:ind w:left="419" w:right="157" w:firstLine="301"/>
        <w:rPr>
          <w:rFonts w:eastAsia="Arial"/>
        </w:rPr>
      </w:pPr>
    </w:p>
    <w:p w14:paraId="3E44EA8D" w14:textId="329D3AAF" w:rsidR="00AC354A" w:rsidRPr="0040048F" w:rsidRDefault="00AC354A" w:rsidP="00AC354A">
      <w:pPr>
        <w:spacing w:after="9"/>
        <w:ind w:left="419" w:right="157" w:firstLine="301"/>
        <w:rPr>
          <w:rFonts w:eastAsia="Arial"/>
        </w:rPr>
      </w:pPr>
      <w:r w:rsidRPr="0040048F">
        <w:rPr>
          <w:rFonts w:eastAsia="Arial"/>
        </w:rPr>
        <w:lastRenderedPageBreak/>
        <w:t xml:space="preserve">   </w:t>
      </w:r>
      <w:r w:rsidR="00E47094" w:rsidRPr="0040048F">
        <w:rPr>
          <w:rFonts w:eastAsia="Arial"/>
          <w:b/>
        </w:rPr>
        <w:t>IF</w:t>
      </w:r>
      <w:r w:rsidR="00116AF3" w:rsidRPr="0040048F">
        <w:rPr>
          <w:rFonts w:eastAsia="Arial"/>
        </w:rPr>
        <w:t xml:space="preserve"> </w:t>
      </w:r>
      <w:r w:rsidR="00116AF3" w:rsidRPr="00A70536">
        <w:rPr>
          <w:rFonts w:eastAsia="Arial"/>
          <w:b/>
        </w:rPr>
        <w:t>Length</w:t>
      </w:r>
      <w:r w:rsidR="00116AF3" w:rsidRPr="0040048F">
        <w:rPr>
          <w:rFonts w:eastAsia="Arial"/>
        </w:rPr>
        <w:t>(MT</w:t>
      </w:r>
      <w:r w:rsidR="00897EB1" w:rsidRPr="0040048F">
        <w:rPr>
          <w:rFonts w:eastAsia="Arial"/>
        </w:rPr>
        <w:t>IntermediaryAgent1) &gt; 6</w:t>
      </w:r>
      <w:r w:rsidR="00A70536">
        <w:rPr>
          <w:rFonts w:eastAsia="Arial"/>
        </w:rPr>
        <w:t xml:space="preserve"> THEN</w:t>
      </w:r>
    </w:p>
    <w:p w14:paraId="2F156B3D" w14:textId="393F22EC" w:rsidR="00897EB1" w:rsidRPr="0040048F" w:rsidRDefault="00897EB1" w:rsidP="00AC354A">
      <w:pPr>
        <w:spacing w:after="9"/>
        <w:ind w:left="419" w:right="157" w:firstLine="301"/>
        <w:rPr>
          <w:rFonts w:eastAsia="Arial"/>
        </w:rPr>
      </w:pPr>
      <w:r w:rsidRPr="0040048F">
        <w:rPr>
          <w:rFonts w:eastAsia="Arial"/>
        </w:rPr>
        <w:t>/* remove code INTA and check if information after */</w:t>
      </w:r>
    </w:p>
    <w:p w14:paraId="156DB874" w14:textId="355E0F23" w:rsidR="00116AF3" w:rsidRPr="0040048F" w:rsidRDefault="0040048F" w:rsidP="00AE300A">
      <w:pPr>
        <w:spacing w:after="9"/>
        <w:ind w:left="850" w:right="157" w:firstLine="0"/>
        <w:rPr>
          <w:rFonts w:eastAsia="Arial"/>
        </w:rPr>
      </w:pPr>
      <w:r>
        <w:rPr>
          <w:rFonts w:eastAsia="Arial"/>
        </w:rPr>
        <w:t xml:space="preserve">   </w:t>
      </w:r>
      <w:r w:rsidR="00116AF3" w:rsidRPr="0040048F">
        <w:rPr>
          <w:rFonts w:eastAsia="Arial"/>
          <w:b/>
        </w:rPr>
        <w:t>MT_To_MXIntermediaryAgent</w:t>
      </w:r>
      <w:r w:rsidR="00116AF3" w:rsidRPr="0040048F">
        <w:rPr>
          <w:rFonts w:eastAsia="Arial"/>
        </w:rPr>
        <w:t>(</w:t>
      </w:r>
      <w:r w:rsidR="00C416A5" w:rsidRPr="00AE300A">
        <w:rPr>
          <w:rFonts w:eastAsia="Arial"/>
          <w:b/>
        </w:rPr>
        <w:t>Substring</w:t>
      </w:r>
      <w:r w:rsidR="00C416A5" w:rsidRPr="0040048F">
        <w:rPr>
          <w:rFonts w:eastAsia="Arial"/>
        </w:rPr>
        <w:t>(</w:t>
      </w:r>
      <w:r w:rsidR="00116AF3" w:rsidRPr="0040048F">
        <w:rPr>
          <w:rFonts w:eastAsia="Arial"/>
        </w:rPr>
        <w:t>MTIntermed</w:t>
      </w:r>
      <w:r w:rsidR="00E47094" w:rsidRPr="0040048F">
        <w:rPr>
          <w:rFonts w:eastAsia="Arial"/>
        </w:rPr>
        <w:t xml:space="preserve">iaryAgent1, </w:t>
      </w:r>
      <w:r w:rsidR="00C416A5" w:rsidRPr="0040048F">
        <w:rPr>
          <w:rFonts w:eastAsia="Arial"/>
        </w:rPr>
        <w:t xml:space="preserve">7), </w:t>
      </w:r>
      <w:r w:rsidR="00E47094" w:rsidRPr="0040048F">
        <w:rPr>
          <w:rFonts w:eastAsia="Arial"/>
        </w:rPr>
        <w:t>MXIntermediaryAgent2)</w:t>
      </w:r>
    </w:p>
    <w:p w14:paraId="26A4FEC7" w14:textId="07C55727" w:rsidR="00AC354A" w:rsidRPr="0040048F" w:rsidRDefault="00E47094" w:rsidP="00AC354A">
      <w:pPr>
        <w:spacing w:after="9"/>
        <w:ind w:left="419" w:right="157" w:firstLine="301"/>
        <w:rPr>
          <w:rFonts w:eastAsia="Arial"/>
          <w:b/>
        </w:rPr>
      </w:pPr>
      <w:r w:rsidRPr="0040048F">
        <w:rPr>
          <w:rFonts w:eastAsia="Arial"/>
        </w:rPr>
        <w:t xml:space="preserve">   </w:t>
      </w:r>
      <w:r w:rsidRPr="0040048F">
        <w:rPr>
          <w:rFonts w:eastAsia="Arial"/>
          <w:b/>
        </w:rPr>
        <w:t>ENDIF</w:t>
      </w:r>
    </w:p>
    <w:p w14:paraId="0AC83184" w14:textId="77777777" w:rsidR="00AC354A" w:rsidRPr="0040048F" w:rsidRDefault="00AC354A" w:rsidP="00AC354A">
      <w:pPr>
        <w:spacing w:after="9"/>
        <w:ind w:left="419" w:right="157" w:firstLine="301"/>
        <w:rPr>
          <w:rFonts w:eastAsia="Arial"/>
        </w:rPr>
      </w:pPr>
    </w:p>
    <w:p w14:paraId="4BBD2EA9" w14:textId="3F36D41F" w:rsidR="00E47094" w:rsidRPr="0040048F" w:rsidRDefault="00E47094" w:rsidP="00E47094">
      <w:pPr>
        <w:spacing w:after="9"/>
        <w:ind w:left="419" w:right="157" w:firstLine="301"/>
        <w:rPr>
          <w:rFonts w:eastAsia="Arial"/>
        </w:rPr>
      </w:pPr>
      <w:r w:rsidRPr="0040048F">
        <w:rPr>
          <w:rFonts w:eastAsia="Arial"/>
        </w:rPr>
        <w:t xml:space="preserve">   </w:t>
      </w:r>
      <w:r w:rsidRPr="0040048F">
        <w:rPr>
          <w:rFonts w:eastAsia="Arial"/>
          <w:b/>
        </w:rPr>
        <w:t>IF</w:t>
      </w:r>
      <w:r w:rsidRPr="0040048F">
        <w:rPr>
          <w:rFonts w:eastAsia="Arial"/>
        </w:rPr>
        <w:t xml:space="preserve"> </w:t>
      </w:r>
      <w:r w:rsidR="00897EB1" w:rsidRPr="00AE300A">
        <w:rPr>
          <w:rFonts w:eastAsia="Arial"/>
          <w:b/>
        </w:rPr>
        <w:t>Length</w:t>
      </w:r>
      <w:r w:rsidR="00897EB1" w:rsidRPr="0040048F">
        <w:rPr>
          <w:rFonts w:eastAsia="Arial"/>
        </w:rPr>
        <w:t>(MTIntermediaryAgent2) &gt; 6</w:t>
      </w:r>
      <w:r w:rsidR="00AE300A">
        <w:rPr>
          <w:rFonts w:eastAsia="Arial"/>
        </w:rPr>
        <w:t xml:space="preserve"> THEN</w:t>
      </w:r>
      <w:r w:rsidRPr="0040048F">
        <w:rPr>
          <w:rFonts w:eastAsia="Arial"/>
        </w:rPr>
        <w:t xml:space="preserve"> </w:t>
      </w:r>
    </w:p>
    <w:p w14:paraId="68C213C4" w14:textId="17DC9E95" w:rsidR="00A55FCE" w:rsidRPr="0040048F" w:rsidRDefault="00A55FCE" w:rsidP="003E0A8B">
      <w:pPr>
        <w:spacing w:after="9"/>
        <w:ind w:left="419" w:right="-982" w:firstLine="301"/>
        <w:rPr>
          <w:rFonts w:eastAsia="Arial"/>
        </w:rPr>
      </w:pPr>
      <w:r w:rsidRPr="0040048F">
        <w:rPr>
          <w:rFonts w:eastAsia="Arial"/>
        </w:rPr>
        <w:t>/* remove code INTA and check if information after</w:t>
      </w:r>
      <w:r w:rsidR="003E0A8B">
        <w:rPr>
          <w:rFonts w:eastAsia="Arial"/>
        </w:rPr>
        <w:t xml:space="preserve"> is present */</w:t>
      </w:r>
    </w:p>
    <w:p w14:paraId="33B3F0F2" w14:textId="73FA6903" w:rsidR="00E47094" w:rsidRPr="0040048F" w:rsidRDefault="00E47094" w:rsidP="00E47094">
      <w:pPr>
        <w:spacing w:after="9"/>
        <w:ind w:left="419" w:right="157" w:firstLine="301"/>
        <w:rPr>
          <w:rFonts w:eastAsia="Arial"/>
        </w:rPr>
      </w:pPr>
      <w:r w:rsidRPr="0040048F">
        <w:rPr>
          <w:rFonts w:eastAsia="Arial"/>
        </w:rPr>
        <w:t xml:space="preserve">        </w:t>
      </w:r>
      <w:r w:rsidRPr="0040048F">
        <w:rPr>
          <w:rFonts w:eastAsia="Arial"/>
          <w:b/>
        </w:rPr>
        <w:t>MT_To_MXInterm</w:t>
      </w:r>
      <w:r w:rsidR="00C416A5" w:rsidRPr="0040048F">
        <w:rPr>
          <w:rFonts w:eastAsia="Arial"/>
          <w:b/>
        </w:rPr>
        <w:t>ediaryAgent</w:t>
      </w:r>
      <w:r w:rsidR="00C416A5" w:rsidRPr="0040048F">
        <w:rPr>
          <w:rFonts w:eastAsia="Arial"/>
        </w:rPr>
        <w:t>(</w:t>
      </w:r>
      <w:r w:rsidR="00C416A5" w:rsidRPr="003E0A8B">
        <w:rPr>
          <w:rFonts w:eastAsia="Arial"/>
          <w:b/>
        </w:rPr>
        <w:t>Substring</w:t>
      </w:r>
      <w:r w:rsidR="00C416A5" w:rsidRPr="0040048F">
        <w:rPr>
          <w:rFonts w:eastAsia="Arial"/>
        </w:rPr>
        <w:t xml:space="preserve">(MTIntermediaryAgent2, </w:t>
      </w:r>
      <w:r w:rsidR="0038790B" w:rsidRPr="0040048F">
        <w:rPr>
          <w:rFonts w:eastAsia="Arial"/>
        </w:rPr>
        <w:t xml:space="preserve"> </w:t>
      </w:r>
      <w:r w:rsidR="00C416A5" w:rsidRPr="0040048F">
        <w:rPr>
          <w:rFonts w:eastAsia="Arial"/>
        </w:rPr>
        <w:t>7),</w:t>
      </w:r>
      <w:r w:rsidR="0038790B" w:rsidRPr="0040048F">
        <w:rPr>
          <w:rFonts w:eastAsia="Arial"/>
        </w:rPr>
        <w:t xml:space="preserve"> </w:t>
      </w:r>
      <w:r w:rsidRPr="0040048F">
        <w:rPr>
          <w:rFonts w:eastAsia="Arial"/>
        </w:rPr>
        <w:t>MXIntermediaryAgent3)</w:t>
      </w:r>
    </w:p>
    <w:p w14:paraId="192F4ECE" w14:textId="368F42FF" w:rsidR="00E47094" w:rsidRPr="0040048F" w:rsidRDefault="00E47094" w:rsidP="00E47094">
      <w:pPr>
        <w:spacing w:after="9"/>
        <w:ind w:left="419" w:right="157" w:firstLine="301"/>
        <w:rPr>
          <w:rFonts w:eastAsia="Arial"/>
          <w:b/>
        </w:rPr>
      </w:pPr>
      <w:r w:rsidRPr="0040048F">
        <w:rPr>
          <w:rFonts w:eastAsia="Arial"/>
        </w:rPr>
        <w:t xml:space="preserve">   </w:t>
      </w:r>
      <w:r w:rsidRPr="0040048F">
        <w:rPr>
          <w:rFonts w:eastAsia="Arial"/>
          <w:b/>
        </w:rPr>
        <w:t>ENDIF</w:t>
      </w:r>
    </w:p>
    <w:p w14:paraId="3109FDD0" w14:textId="2DE79B9C" w:rsidR="00595CA0" w:rsidRPr="005559F0" w:rsidRDefault="00595CA0" w:rsidP="00E47094">
      <w:pPr>
        <w:spacing w:after="9"/>
        <w:ind w:left="419" w:right="157" w:firstLine="301"/>
        <w:rPr>
          <w:rFonts w:eastAsia="Arial"/>
          <w:szCs w:val="20"/>
        </w:rPr>
      </w:pPr>
    </w:p>
    <w:p w14:paraId="29498C36" w14:textId="6C00390F" w:rsidR="00595CA0" w:rsidRPr="005559F0" w:rsidRDefault="0040048F" w:rsidP="00E47094">
      <w:pPr>
        <w:spacing w:after="9"/>
        <w:ind w:left="419" w:right="157" w:firstLine="301"/>
        <w:rPr>
          <w:rFonts w:eastAsia="Arial"/>
          <w:szCs w:val="20"/>
        </w:rPr>
      </w:pPr>
      <w:r w:rsidRPr="005559F0">
        <w:rPr>
          <w:rFonts w:eastAsia="Arial"/>
          <w:szCs w:val="20"/>
        </w:rPr>
        <w:t xml:space="preserve">          </w:t>
      </w:r>
      <w:r w:rsidR="00E42055" w:rsidRPr="005559F0">
        <w:rPr>
          <w:rFonts w:eastAsia="Arial"/>
          <w:szCs w:val="20"/>
        </w:rPr>
        <w:t>/* End Intermediary Agent translation  */</w:t>
      </w:r>
    </w:p>
    <w:p w14:paraId="1A763231" w14:textId="77777777" w:rsidR="00E42055" w:rsidRPr="005559F0" w:rsidRDefault="00E42055" w:rsidP="00E47094">
      <w:pPr>
        <w:spacing w:after="9"/>
        <w:ind w:left="419" w:right="157" w:firstLine="301"/>
        <w:rPr>
          <w:rFonts w:eastAsia="Arial"/>
          <w:szCs w:val="20"/>
        </w:rPr>
      </w:pPr>
    </w:p>
    <w:p w14:paraId="7B9587D9" w14:textId="4F0E59AF" w:rsidR="00595CA0" w:rsidRPr="005559F0" w:rsidRDefault="00595CA0" w:rsidP="00595CA0">
      <w:pPr>
        <w:rPr>
          <w:szCs w:val="20"/>
        </w:rPr>
      </w:pPr>
      <w:r w:rsidRPr="005559F0">
        <w:rPr>
          <w:szCs w:val="20"/>
        </w:rPr>
        <w:t>/* Search for ServiceLevel information up to 3 occurrences but max 2 expected</w:t>
      </w:r>
      <w:r w:rsidR="00EA0E62" w:rsidRPr="005559F0">
        <w:rPr>
          <w:szCs w:val="20"/>
        </w:rPr>
        <w:t xml:space="preserve"> </w:t>
      </w:r>
      <w:r w:rsidR="00C73D40" w:rsidRPr="005559F0">
        <w:rPr>
          <w:szCs w:val="20"/>
        </w:rPr>
        <w:t>(gpi code</w:t>
      </w:r>
      <w:r w:rsidR="00666698" w:rsidRPr="005559F0">
        <w:rPr>
          <w:szCs w:val="20"/>
        </w:rPr>
        <w:t>s</w:t>
      </w:r>
      <w:r w:rsidR="00C73D40" w:rsidRPr="005559F0">
        <w:rPr>
          <w:szCs w:val="20"/>
        </w:rPr>
        <w:t xml:space="preserve"> handled elsewhere) </w:t>
      </w:r>
      <w:r w:rsidR="00EA0E62" w:rsidRPr="005559F0">
        <w:rPr>
          <w:szCs w:val="20"/>
        </w:rPr>
        <w:t xml:space="preserve">and copy to </w:t>
      </w:r>
      <w:r w:rsidR="003602DD" w:rsidRPr="005559F0">
        <w:rPr>
          <w:szCs w:val="20"/>
        </w:rPr>
        <w:t xml:space="preserve">a new occurrence of </w:t>
      </w:r>
      <w:r w:rsidR="00EA0E62" w:rsidRPr="005559F0">
        <w:rPr>
          <w:szCs w:val="20"/>
        </w:rPr>
        <w:t>MXServiceLevel</w:t>
      </w:r>
      <w:r w:rsidRPr="005559F0">
        <w:rPr>
          <w:szCs w:val="20"/>
        </w:rPr>
        <w:t xml:space="preserve"> */</w:t>
      </w:r>
    </w:p>
    <w:p w14:paraId="7BF543F2" w14:textId="328B33C0" w:rsidR="00CC7341" w:rsidRPr="0040048F" w:rsidRDefault="00CC7341" w:rsidP="00595CA0"/>
    <w:p w14:paraId="214D0ACB" w14:textId="6F6E88CC" w:rsidR="00CC7341" w:rsidRPr="0040048F" w:rsidRDefault="00C434EE" w:rsidP="00C434EE">
      <w:pPr>
        <w:ind w:left="0" w:firstLine="0"/>
      </w:pPr>
      <w:r>
        <w:t xml:space="preserve">     </w:t>
      </w:r>
      <w:r w:rsidR="00CC7341" w:rsidRPr="0040048F">
        <w:t>MT72Temp = MT72</w:t>
      </w:r>
    </w:p>
    <w:p w14:paraId="72096BDE" w14:textId="44517295" w:rsidR="00595CA0" w:rsidRPr="0040048F" w:rsidRDefault="00595CA0" w:rsidP="00595CA0"/>
    <w:p w14:paraId="03A58E9B" w14:textId="6CE362D4" w:rsidR="00666698" w:rsidRPr="0040048F" w:rsidRDefault="00666698" w:rsidP="0040048F">
      <w:pPr>
        <w:ind w:left="0" w:firstLine="0"/>
        <w:rPr>
          <w:b/>
        </w:rPr>
      </w:pPr>
      <w:r w:rsidRPr="0040048F">
        <w:rPr>
          <w:b/>
        </w:rPr>
        <w:t xml:space="preserve">     For i = 1 to 3 </w:t>
      </w:r>
    </w:p>
    <w:p w14:paraId="3E98A376" w14:textId="77777777" w:rsidR="00CC7341" w:rsidRPr="0040048F" w:rsidRDefault="00CC7341" w:rsidP="00595CA0"/>
    <w:p w14:paraId="32899761" w14:textId="621431B6" w:rsidR="00595CA0" w:rsidRPr="0040048F" w:rsidRDefault="00595CA0" w:rsidP="00AE6738">
      <w:pPr>
        <w:spacing w:after="9"/>
        <w:ind w:left="419" w:right="157" w:firstLine="0"/>
        <w:rPr>
          <w:rFonts w:eastAsia="Arial"/>
        </w:rPr>
      </w:pPr>
      <w:r w:rsidRPr="0040048F">
        <w:rPr>
          <w:rFonts w:eastAsia="Arial"/>
        </w:rPr>
        <w:t xml:space="preserve">    </w:t>
      </w:r>
      <w:r w:rsidRPr="0040048F">
        <w:t>MTServiceLevel</w:t>
      </w:r>
      <w:r w:rsidRPr="0040048F">
        <w:rPr>
          <w:rFonts w:eastAsia="Arial"/>
        </w:rPr>
        <w:t xml:space="preserve"> = </w:t>
      </w:r>
      <w:r w:rsidRPr="00C434EE">
        <w:rPr>
          <w:rFonts w:eastAsia="Arial"/>
          <w:b/>
        </w:rPr>
        <w:t>ExtractLines</w:t>
      </w:r>
      <w:r w:rsidR="005C0637" w:rsidRPr="00C434EE">
        <w:rPr>
          <w:rFonts w:eastAsia="Arial"/>
          <w:b/>
        </w:rPr>
        <w:t>AsIs</w:t>
      </w:r>
      <w:r w:rsidRPr="0040048F">
        <w:rPr>
          <w:rFonts w:eastAsia="Arial"/>
        </w:rPr>
        <w:t>(MT72</w:t>
      </w:r>
      <w:r w:rsidR="00CC7341" w:rsidRPr="0040048F">
        <w:rPr>
          <w:rFonts w:eastAsia="Arial"/>
        </w:rPr>
        <w:t>Temp</w:t>
      </w:r>
      <w:r w:rsidRPr="0040048F">
        <w:rPr>
          <w:rFonts w:eastAsia="Arial"/>
        </w:rPr>
        <w:t>, “/SVCLVL/”, “//”)</w:t>
      </w:r>
    </w:p>
    <w:p w14:paraId="2ED798AD" w14:textId="77777777" w:rsidR="0038790B" w:rsidRPr="0040048F" w:rsidRDefault="0038790B" w:rsidP="0038790B">
      <w:pPr>
        <w:spacing w:after="9"/>
        <w:ind w:left="419" w:right="157" w:firstLine="301"/>
        <w:rPr>
          <w:rFonts w:eastAsia="Arial"/>
        </w:rPr>
      </w:pPr>
      <w:r w:rsidRPr="0040048F">
        <w:rPr>
          <w:rFonts w:eastAsia="Arial"/>
        </w:rPr>
        <w:t xml:space="preserve">       /* code word is included in the extraction */ </w:t>
      </w:r>
    </w:p>
    <w:p w14:paraId="2D5CB425" w14:textId="77777777" w:rsidR="00666698" w:rsidRPr="0040048F" w:rsidRDefault="00666698" w:rsidP="00595CA0">
      <w:pPr>
        <w:spacing w:after="9"/>
        <w:ind w:left="419" w:right="157" w:firstLine="301"/>
        <w:rPr>
          <w:rFonts w:eastAsia="Arial"/>
        </w:rPr>
      </w:pPr>
    </w:p>
    <w:p w14:paraId="517CC689" w14:textId="3FA0DC6B" w:rsidR="00666698" w:rsidRDefault="00666698" w:rsidP="00595CA0">
      <w:pPr>
        <w:spacing w:after="9"/>
        <w:ind w:left="419" w:right="157" w:firstLine="301"/>
      </w:pPr>
      <w:r w:rsidRPr="0040048F">
        <w:t xml:space="preserve">  /* prepare the string for the next search of code by removing the info extracted above included the code word*/</w:t>
      </w:r>
    </w:p>
    <w:p w14:paraId="1934BDB4" w14:textId="77777777" w:rsidR="00C434EE" w:rsidRPr="0040048F" w:rsidRDefault="00C434EE" w:rsidP="00595CA0">
      <w:pPr>
        <w:spacing w:after="9"/>
        <w:ind w:left="419" w:right="157" w:firstLine="301"/>
        <w:rPr>
          <w:rFonts w:eastAsia="Arial"/>
        </w:rPr>
      </w:pPr>
    </w:p>
    <w:p w14:paraId="7D733577" w14:textId="7E954A92" w:rsidR="00C73D40" w:rsidRPr="0040048F" w:rsidRDefault="00666698" w:rsidP="00595CA0">
      <w:pPr>
        <w:spacing w:after="9"/>
        <w:ind w:left="419" w:right="157" w:firstLine="301"/>
      </w:pPr>
      <w:r w:rsidRPr="0040048F">
        <w:t xml:space="preserve">   </w:t>
      </w:r>
      <w:r w:rsidR="00C73D40" w:rsidRPr="0040048F">
        <w:t xml:space="preserve"> MT72Temp = </w:t>
      </w:r>
      <w:r w:rsidRPr="00C434EE">
        <w:rPr>
          <w:b/>
        </w:rPr>
        <w:t>DeletePattern</w:t>
      </w:r>
      <w:r w:rsidRPr="0040048F">
        <w:t>(MT72</w:t>
      </w:r>
      <w:r w:rsidR="0038790B" w:rsidRPr="0040048F">
        <w:t xml:space="preserve">Temp, </w:t>
      </w:r>
      <w:r w:rsidRPr="0040048F">
        <w:t>MTServic</w:t>
      </w:r>
      <w:r w:rsidR="00C434EE">
        <w:t>eLevel)</w:t>
      </w:r>
    </w:p>
    <w:p w14:paraId="0A0EC00A" w14:textId="77777777" w:rsidR="00810F56" w:rsidRPr="0040048F" w:rsidRDefault="00810F56" w:rsidP="00595CA0">
      <w:pPr>
        <w:spacing w:after="9"/>
        <w:ind w:left="419" w:right="157" w:firstLine="301"/>
        <w:rPr>
          <w:rFonts w:eastAsia="Arial"/>
        </w:rPr>
      </w:pPr>
    </w:p>
    <w:p w14:paraId="11520C7D" w14:textId="162BAB37" w:rsidR="00595CA0" w:rsidRPr="0040048F" w:rsidRDefault="00AE6738" w:rsidP="00595CA0">
      <w:pPr>
        <w:spacing w:after="9"/>
        <w:ind w:left="419" w:right="157" w:firstLine="301"/>
        <w:rPr>
          <w:rFonts w:eastAsia="Arial"/>
        </w:rPr>
      </w:pPr>
      <w:r>
        <w:rPr>
          <w:rFonts w:eastAsia="Arial"/>
        </w:rPr>
        <w:t xml:space="preserve">      </w:t>
      </w:r>
      <w:r w:rsidR="00C434EE">
        <w:rPr>
          <w:rFonts w:eastAsia="Arial"/>
        </w:rPr>
        <w:t xml:space="preserve">  </w:t>
      </w:r>
      <w:r w:rsidR="003A7140" w:rsidRPr="0040048F">
        <w:rPr>
          <w:rFonts w:eastAsia="Arial"/>
        </w:rPr>
        <w:t>/*R</w:t>
      </w:r>
      <w:r w:rsidR="00810F56" w:rsidRPr="0040048F">
        <w:rPr>
          <w:rFonts w:eastAsia="Arial"/>
        </w:rPr>
        <w:t>emove code word */</w:t>
      </w:r>
    </w:p>
    <w:p w14:paraId="03CC3C00" w14:textId="2F81EC91" w:rsidR="00810F56" w:rsidRPr="0040048F" w:rsidRDefault="00810F56" w:rsidP="00595CA0">
      <w:pPr>
        <w:spacing w:after="9"/>
        <w:ind w:left="419" w:right="157" w:firstLine="301"/>
        <w:rPr>
          <w:rFonts w:eastAsia="Arial"/>
        </w:rPr>
      </w:pPr>
      <w:r w:rsidRPr="0040048F">
        <w:rPr>
          <w:rFonts w:eastAsia="Arial"/>
        </w:rPr>
        <w:t xml:space="preserve">MTServiceLevel = </w:t>
      </w:r>
      <w:r w:rsidRPr="00C434EE">
        <w:rPr>
          <w:rFonts w:eastAsia="Arial"/>
          <w:b/>
        </w:rPr>
        <w:t>Substring</w:t>
      </w:r>
      <w:r w:rsidRPr="0040048F">
        <w:rPr>
          <w:rFonts w:eastAsia="Arial"/>
        </w:rPr>
        <w:t>(MTServiceLevel, 9)</w:t>
      </w:r>
    </w:p>
    <w:p w14:paraId="60AF33BB" w14:textId="77777777" w:rsidR="00810F56" w:rsidRPr="0040048F" w:rsidRDefault="00810F56" w:rsidP="00595CA0">
      <w:pPr>
        <w:spacing w:after="9"/>
        <w:ind w:left="419" w:right="157" w:firstLine="301"/>
        <w:rPr>
          <w:rFonts w:eastAsia="Arial"/>
        </w:rPr>
      </w:pPr>
    </w:p>
    <w:p w14:paraId="0C20C692" w14:textId="61D18025" w:rsidR="00595CA0" w:rsidRPr="0040048F" w:rsidRDefault="00595CA0" w:rsidP="00595CA0">
      <w:pPr>
        <w:spacing w:after="9"/>
        <w:ind w:left="419" w:right="157" w:firstLine="301"/>
        <w:rPr>
          <w:rFonts w:eastAsia="Arial"/>
        </w:rPr>
      </w:pPr>
      <w:r w:rsidRPr="0040048F">
        <w:rPr>
          <w:rFonts w:eastAsia="Arial"/>
          <w:b/>
        </w:rPr>
        <w:t xml:space="preserve">   IF</w:t>
      </w:r>
      <w:r w:rsidR="00AE6738">
        <w:rPr>
          <w:rFonts w:eastAsia="Arial"/>
        </w:rPr>
        <w:t xml:space="preserve"> </w:t>
      </w:r>
      <w:r w:rsidR="00AE6738" w:rsidRPr="00AE6738">
        <w:rPr>
          <w:rFonts w:eastAsia="Arial"/>
          <w:b/>
        </w:rPr>
        <w:t>Length</w:t>
      </w:r>
      <w:r w:rsidRPr="0040048F">
        <w:rPr>
          <w:rFonts w:eastAsia="Arial"/>
        </w:rPr>
        <w:t xml:space="preserve">(MTServiceLevel) &gt; 0 AND MTServiceLevel &lt;&gt; “SDVA” AND </w:t>
      </w:r>
      <w:r w:rsidR="00EA0E62" w:rsidRPr="0040048F">
        <w:rPr>
          <w:rFonts w:eastAsia="Arial"/>
        </w:rPr>
        <w:t xml:space="preserve">MTServiceLevel </w:t>
      </w:r>
      <w:r w:rsidRPr="00AE6738">
        <w:rPr>
          <w:rFonts w:eastAsia="Arial"/>
          <w:b/>
        </w:rPr>
        <w:t xml:space="preserve">HasPattern </w:t>
      </w:r>
      <w:r w:rsidRPr="0040048F">
        <w:rPr>
          <w:rFonts w:eastAsia="Arial"/>
        </w:rPr>
        <w:t xml:space="preserve">different </w:t>
      </w:r>
      <w:r w:rsidR="00EA0E62" w:rsidRPr="0040048F">
        <w:rPr>
          <w:rFonts w:eastAsia="Arial"/>
        </w:rPr>
        <w:t xml:space="preserve">“G00n” </w:t>
      </w:r>
      <w:r w:rsidR="0048137B" w:rsidRPr="0040048F">
        <w:rPr>
          <w:rFonts w:eastAsia="Arial"/>
        </w:rPr>
        <w:t xml:space="preserve">(n is an integer) </w:t>
      </w:r>
      <w:r w:rsidRPr="0040048F">
        <w:rPr>
          <w:rFonts w:eastAsia="Arial"/>
        </w:rPr>
        <w:t>THEN</w:t>
      </w:r>
    </w:p>
    <w:p w14:paraId="67DA247D" w14:textId="33F44C1D" w:rsidR="00595CA0" w:rsidRPr="0040048F" w:rsidRDefault="00CC7341" w:rsidP="00595CA0">
      <w:pPr>
        <w:spacing w:after="9"/>
        <w:ind w:left="419" w:right="157" w:firstLine="301"/>
        <w:rPr>
          <w:rFonts w:eastAsia="Arial"/>
        </w:rPr>
      </w:pPr>
      <w:r w:rsidRPr="0040048F">
        <w:rPr>
          <w:rFonts w:eastAsia="Arial"/>
          <w:b/>
        </w:rPr>
        <w:t>{</w:t>
      </w:r>
      <w:r w:rsidR="00595CA0" w:rsidRPr="0040048F">
        <w:rPr>
          <w:rFonts w:eastAsia="Arial"/>
          <w:b/>
        </w:rPr>
        <w:t xml:space="preserve">   </w:t>
      </w:r>
      <w:r w:rsidR="00DF04BB" w:rsidRPr="0040048F">
        <w:rPr>
          <w:rFonts w:eastAsia="Arial"/>
          <w:b/>
        </w:rPr>
        <w:t xml:space="preserve">    </w:t>
      </w:r>
      <w:r w:rsidR="00595CA0" w:rsidRPr="0040048F">
        <w:rPr>
          <w:rFonts w:eastAsia="Arial"/>
          <w:b/>
        </w:rPr>
        <w:t xml:space="preserve">     </w:t>
      </w:r>
      <w:r w:rsidR="003602DD" w:rsidRPr="0040048F">
        <w:rPr>
          <w:rFonts w:eastAsia="Arial"/>
          <w:b/>
        </w:rPr>
        <w:t>IF</w:t>
      </w:r>
      <w:r w:rsidR="00321DE7">
        <w:rPr>
          <w:rFonts w:eastAsia="Arial"/>
        </w:rPr>
        <w:t xml:space="preserve"> </w:t>
      </w:r>
      <w:r w:rsidR="003602DD" w:rsidRPr="00321DE7">
        <w:rPr>
          <w:rFonts w:eastAsia="Arial"/>
          <w:b/>
        </w:rPr>
        <w:t>NumberOf</w:t>
      </w:r>
      <w:r w:rsidR="00DF04BB" w:rsidRPr="00321DE7">
        <w:rPr>
          <w:rFonts w:eastAsia="Arial"/>
          <w:b/>
        </w:rPr>
        <w:t>FreeOccurrence</w:t>
      </w:r>
      <w:r w:rsidR="00321DE7">
        <w:rPr>
          <w:rFonts w:eastAsia="Arial"/>
        </w:rPr>
        <w:t>(</w:t>
      </w:r>
      <w:r w:rsidR="00321DE7" w:rsidRPr="0040048F">
        <w:rPr>
          <w:rFonts w:eastAsia="Arial"/>
        </w:rPr>
        <w:t>MXServiceLevel</w:t>
      </w:r>
      <w:r w:rsidR="00321DE7">
        <w:rPr>
          <w:rFonts w:eastAsia="Arial"/>
        </w:rPr>
        <w:t>)</w:t>
      </w:r>
      <w:r w:rsidR="00DF04BB" w:rsidRPr="0040048F">
        <w:rPr>
          <w:rFonts w:eastAsia="Arial"/>
        </w:rPr>
        <w:t xml:space="preserve"> = 0</w:t>
      </w:r>
      <w:r w:rsidR="00AE6738">
        <w:rPr>
          <w:rFonts w:eastAsia="Arial"/>
        </w:rPr>
        <w:t xml:space="preserve"> THEN</w:t>
      </w:r>
    </w:p>
    <w:p w14:paraId="7DE38E0C" w14:textId="358C6C5C" w:rsidR="003602DD" w:rsidRPr="0040048F" w:rsidRDefault="00DF04BB" w:rsidP="00AE6738">
      <w:pPr>
        <w:spacing w:after="9"/>
        <w:ind w:left="540" w:right="-1432"/>
        <w:rPr>
          <w:rFonts w:eastAsia="Arial"/>
        </w:rPr>
      </w:pPr>
      <w:r w:rsidRPr="0040048F">
        <w:rPr>
          <w:rFonts w:eastAsia="Arial"/>
        </w:rPr>
        <w:t xml:space="preserve"> </w:t>
      </w:r>
      <w:r w:rsidR="00833F86" w:rsidRPr="0040048F">
        <w:rPr>
          <w:rFonts w:eastAsia="Arial"/>
        </w:rPr>
        <w:t>/* no more occurence</w:t>
      </w:r>
      <w:r w:rsidR="003602DD" w:rsidRPr="0040048F">
        <w:rPr>
          <w:rFonts w:eastAsia="Arial"/>
        </w:rPr>
        <w:t xml:space="preserve"> available to copy information</w:t>
      </w:r>
      <w:r w:rsidRPr="0040048F">
        <w:rPr>
          <w:rFonts w:eastAsia="Arial"/>
        </w:rPr>
        <w:t>. Max 3 occurences</w:t>
      </w:r>
      <w:r w:rsidR="003602DD" w:rsidRPr="0040048F">
        <w:rPr>
          <w:rFonts w:eastAsia="Arial"/>
        </w:rPr>
        <w:t xml:space="preserve"> */</w:t>
      </w:r>
    </w:p>
    <w:p w14:paraId="5E4E1A96" w14:textId="0DCFB2B4" w:rsidR="003602DD" w:rsidRPr="0040048F" w:rsidRDefault="003602DD" w:rsidP="00595CA0">
      <w:pPr>
        <w:spacing w:after="9"/>
        <w:ind w:left="419" w:right="157" w:firstLine="301"/>
        <w:rPr>
          <w:rFonts w:eastAsia="Arial"/>
        </w:rPr>
      </w:pPr>
      <w:r w:rsidRPr="0040048F">
        <w:rPr>
          <w:rFonts w:eastAsia="Arial"/>
        </w:rPr>
        <w:t xml:space="preserve">   </w:t>
      </w:r>
      <w:r w:rsidR="00DF04BB" w:rsidRPr="0040048F">
        <w:rPr>
          <w:rFonts w:eastAsia="Arial"/>
        </w:rPr>
        <w:t xml:space="preserve">       </w:t>
      </w:r>
      <w:r w:rsidR="009639B5" w:rsidRPr="0040048F">
        <w:rPr>
          <w:rFonts w:eastAsia="Arial"/>
        </w:rPr>
        <w:t xml:space="preserve">        Flag_MissingInforma</w:t>
      </w:r>
      <w:r w:rsidRPr="0040048F">
        <w:rPr>
          <w:rFonts w:eastAsia="Arial"/>
        </w:rPr>
        <w:t>tion = “true”</w:t>
      </w:r>
    </w:p>
    <w:p w14:paraId="6583D719" w14:textId="2AAC87DD" w:rsidR="003602DD" w:rsidRPr="0040048F" w:rsidRDefault="003602DD" w:rsidP="00595CA0">
      <w:pPr>
        <w:spacing w:after="9"/>
        <w:ind w:left="419" w:right="157" w:firstLine="301"/>
        <w:rPr>
          <w:rFonts w:eastAsia="Arial"/>
          <w:b/>
        </w:rPr>
      </w:pPr>
      <w:r w:rsidRPr="0040048F">
        <w:rPr>
          <w:rFonts w:eastAsia="Arial"/>
          <w:b/>
        </w:rPr>
        <w:t xml:space="preserve">   </w:t>
      </w:r>
      <w:r w:rsidR="00DF04BB" w:rsidRPr="0040048F">
        <w:rPr>
          <w:rFonts w:eastAsia="Arial"/>
          <w:b/>
        </w:rPr>
        <w:t xml:space="preserve">    </w:t>
      </w:r>
      <w:r w:rsidR="00321DE7">
        <w:rPr>
          <w:rFonts w:eastAsia="Arial"/>
          <w:b/>
        </w:rPr>
        <w:t xml:space="preserve"> </w:t>
      </w:r>
      <w:r w:rsidR="00DF04BB" w:rsidRPr="0040048F">
        <w:rPr>
          <w:rFonts w:eastAsia="Arial"/>
          <w:b/>
        </w:rPr>
        <w:t xml:space="preserve">     </w:t>
      </w:r>
      <w:r w:rsidRPr="0040048F">
        <w:rPr>
          <w:rFonts w:eastAsia="Arial"/>
          <w:b/>
        </w:rPr>
        <w:t>ELSE</w:t>
      </w:r>
    </w:p>
    <w:p w14:paraId="182EFE79" w14:textId="4F6F7360" w:rsidR="003602DD" w:rsidRPr="0040048F" w:rsidRDefault="003602DD" w:rsidP="00595CA0">
      <w:pPr>
        <w:spacing w:after="9"/>
        <w:ind w:left="419" w:right="157" w:firstLine="301"/>
        <w:rPr>
          <w:rFonts w:eastAsia="Arial"/>
        </w:rPr>
      </w:pPr>
    </w:p>
    <w:p w14:paraId="4E587B6A" w14:textId="11FAB4E3" w:rsidR="00EA0E62" w:rsidRDefault="00F93C07" w:rsidP="00AE6738">
      <w:pPr>
        <w:spacing w:after="9"/>
        <w:ind w:left="360" w:right="-892" w:firstLine="90"/>
        <w:rPr>
          <w:rFonts w:eastAsia="Arial"/>
          <w:b/>
        </w:rPr>
      </w:pPr>
      <w:r>
        <w:rPr>
          <w:rFonts w:eastAsia="Arial"/>
        </w:rPr>
        <w:t xml:space="preserve">  </w:t>
      </w:r>
      <w:r w:rsidR="00B16F93" w:rsidRPr="0040048F">
        <w:rPr>
          <w:rFonts w:eastAsia="Arial"/>
        </w:rPr>
        <w:t xml:space="preserve">/* </w:t>
      </w:r>
      <w:r w:rsidR="00EA0E62" w:rsidRPr="0040048F">
        <w:rPr>
          <w:rFonts w:eastAsia="Arial"/>
        </w:rPr>
        <w:t xml:space="preserve">Create a new MXServiceLevel Occurrence </w:t>
      </w:r>
      <w:r w:rsidR="00833F86" w:rsidRPr="0040048F">
        <w:rPr>
          <w:rFonts w:eastAsia="Arial"/>
        </w:rPr>
        <w:t>– let’s call it “n”</w:t>
      </w:r>
      <w:r w:rsidR="00DF04BB" w:rsidRPr="0040048F">
        <w:rPr>
          <w:rFonts w:eastAsia="Arial"/>
        </w:rPr>
        <w:t xml:space="preserve"> </w:t>
      </w:r>
      <w:r w:rsidR="00B16F93" w:rsidRPr="0040048F">
        <w:rPr>
          <w:rFonts w:eastAsia="Arial"/>
        </w:rPr>
        <w:t xml:space="preserve"> */</w:t>
      </w:r>
    </w:p>
    <w:p w14:paraId="59FA1353" w14:textId="247CD720" w:rsidR="001F3ED8" w:rsidRPr="001F3ED8" w:rsidDel="000E4D86" w:rsidRDefault="001F3ED8" w:rsidP="00AE6738">
      <w:pPr>
        <w:spacing w:after="9"/>
        <w:ind w:left="360" w:right="-892" w:firstLine="90"/>
        <w:rPr>
          <w:del w:id="1503" w:author="BOUVY Martine [2]" w:date="2021-02-16T10:39:00Z"/>
          <w:rFonts w:eastAsia="Arial"/>
          <w:b/>
        </w:rPr>
      </w:pPr>
      <w:del w:id="1504" w:author="BOUVY Martine [2]" w:date="2021-02-16T10:39:00Z">
        <w:r w:rsidDel="000E4D86">
          <w:rPr>
            <w:rFonts w:eastAsia="Arial"/>
            <w:b/>
          </w:rPr>
          <w:delText>/* Code below</w:delText>
        </w:r>
        <w:r w:rsidR="00042F89" w:rsidDel="000E4D86">
          <w:rPr>
            <w:rFonts w:eastAsia="Arial"/>
            <w:b/>
          </w:rPr>
          <w:delText xml:space="preserve"> in comment</w:delText>
        </w:r>
        <w:r w:rsidDel="000E4D86">
          <w:rPr>
            <w:rFonts w:eastAsia="Arial"/>
            <w:b/>
          </w:rPr>
          <w:delText xml:space="preserve"> is on ho</w:delText>
        </w:r>
        <w:r w:rsidR="0043597D" w:rsidDel="000E4D86">
          <w:rPr>
            <w:rFonts w:eastAsia="Arial"/>
            <w:b/>
          </w:rPr>
          <w:delText>ld for the moment as it is</w:delText>
        </w:r>
        <w:r w:rsidDel="000E4D86">
          <w:rPr>
            <w:rFonts w:eastAsia="Arial"/>
            <w:b/>
          </w:rPr>
          <w:delText xml:space="preserve"> a costly solution to check the existence of the code in an external list */</w:delText>
        </w:r>
      </w:del>
    </w:p>
    <w:p w14:paraId="076531D0" w14:textId="6138D642" w:rsidR="00595CA0" w:rsidRPr="0040048F" w:rsidRDefault="00DF04BB" w:rsidP="0040048F">
      <w:pPr>
        <w:spacing w:after="9"/>
        <w:ind w:left="0" w:right="157" w:firstLine="0"/>
        <w:rPr>
          <w:rFonts w:eastAsia="Arial"/>
        </w:rPr>
      </w:pPr>
      <w:r w:rsidRPr="0040048F">
        <w:rPr>
          <w:rFonts w:eastAsia="Arial"/>
        </w:rPr>
        <w:t xml:space="preserve">                       </w:t>
      </w:r>
      <w:del w:id="1505" w:author="BOUVY Martine [2]" w:date="2021-02-16T10:42:00Z">
        <w:r w:rsidRPr="0040048F" w:rsidDel="000E4D86">
          <w:rPr>
            <w:rFonts w:eastAsia="Arial"/>
          </w:rPr>
          <w:delText xml:space="preserve"> </w:delText>
        </w:r>
        <w:r w:rsidR="00292658" w:rsidRPr="0040048F" w:rsidDel="000E4D86">
          <w:rPr>
            <w:rFonts w:eastAsia="Arial"/>
          </w:rPr>
          <w:delText>/*</w:delText>
        </w:r>
        <w:r w:rsidRPr="0040048F" w:rsidDel="000E4D86">
          <w:rPr>
            <w:rFonts w:eastAsia="Arial"/>
          </w:rPr>
          <w:delText xml:space="preserve">   </w:delText>
        </w:r>
      </w:del>
      <w:r w:rsidR="00595CA0" w:rsidRPr="0040048F">
        <w:rPr>
          <w:rFonts w:eastAsia="Arial"/>
          <w:b/>
        </w:rPr>
        <w:t>IF</w:t>
      </w:r>
      <w:r w:rsidR="00595CA0" w:rsidRPr="0040048F">
        <w:rPr>
          <w:rFonts w:eastAsia="Arial"/>
        </w:rPr>
        <w:t xml:space="preserve"> </w:t>
      </w:r>
      <w:ins w:id="1506" w:author="BOUVY Martine [2]" w:date="2021-02-16T10:57:00Z">
        <w:r w:rsidR="00F35383" w:rsidRPr="00F35383">
          <w:rPr>
            <w:rFonts w:eastAsia="Arial"/>
            <w:b/>
          </w:rPr>
          <w:t>WithinLis</w:t>
        </w:r>
      </w:ins>
      <w:ins w:id="1507" w:author="BOUVY Martine [2]" w:date="2021-02-16T10:58:00Z">
        <w:r w:rsidR="00F35383">
          <w:rPr>
            <w:rFonts w:eastAsia="Arial"/>
            <w:b/>
          </w:rPr>
          <w:t>t</w:t>
        </w:r>
      </w:ins>
      <w:ins w:id="1508" w:author="BOUVY Martine [2]" w:date="2021-02-16T10:57:00Z">
        <w:r w:rsidR="00F35383" w:rsidRPr="00F35383">
          <w:rPr>
            <w:rFonts w:eastAsia="Arial"/>
            <w:b/>
          </w:rPr>
          <w:t>(</w:t>
        </w:r>
      </w:ins>
      <w:r w:rsidR="00595CA0" w:rsidRPr="0040048F">
        <w:rPr>
          <w:rFonts w:eastAsia="Arial"/>
        </w:rPr>
        <w:t>MTServic</w:t>
      </w:r>
      <w:r w:rsidR="00623D68" w:rsidRPr="0040048F">
        <w:rPr>
          <w:rFonts w:eastAsia="Arial"/>
        </w:rPr>
        <w:t>eLevel</w:t>
      </w:r>
      <w:ins w:id="1509" w:author="BOUVY Martine [2]" w:date="2021-02-16T10:57:00Z">
        <w:r w:rsidR="00F35383">
          <w:rPr>
            <w:rFonts w:eastAsia="Arial"/>
          </w:rPr>
          <w:t>,</w:t>
        </w:r>
        <w:r w:rsidR="00F35383" w:rsidRPr="00F35383">
          <w:rPr>
            <w:rFonts w:eastAsia="Arial"/>
          </w:rPr>
          <w:t xml:space="preserve"> ISOServiceLevelCode*)</w:t>
        </w:r>
      </w:ins>
      <w:r w:rsidR="00623D68" w:rsidRPr="0040048F">
        <w:rPr>
          <w:rFonts w:eastAsia="Arial"/>
        </w:rPr>
        <w:t xml:space="preserve"> </w:t>
      </w:r>
      <w:del w:id="1510" w:author="BOUVY Martine [2]" w:date="2021-02-16T10:56:00Z">
        <w:r w:rsidR="00623D68" w:rsidRPr="0040048F" w:rsidDel="00F35383">
          <w:rPr>
            <w:rFonts w:eastAsia="Arial"/>
          </w:rPr>
          <w:delText xml:space="preserve">IsInList </w:delText>
        </w:r>
      </w:del>
      <w:del w:id="1511" w:author="BOUVY Martine [2]" w:date="2021-02-16T10:57:00Z">
        <w:r w:rsidR="00623D68" w:rsidRPr="0040048F" w:rsidDel="00F35383">
          <w:rPr>
            <w:rFonts w:eastAsia="Arial"/>
          </w:rPr>
          <w:delText>(</w:delText>
        </w:r>
        <w:r w:rsidR="00623D68" w:rsidRPr="00BC5659" w:rsidDel="00F35383">
          <w:rPr>
            <w:rFonts w:eastAsia="Arial"/>
            <w:b/>
          </w:rPr>
          <w:delText>ISO</w:delText>
        </w:r>
        <w:r w:rsidR="00595CA0" w:rsidRPr="00BC5659" w:rsidDel="00F35383">
          <w:rPr>
            <w:rFonts w:eastAsia="Arial"/>
            <w:b/>
          </w:rPr>
          <w:delText>ServiceLevelCode</w:delText>
        </w:r>
        <w:r w:rsidR="0048137B" w:rsidRPr="00BC5659" w:rsidDel="00F35383">
          <w:rPr>
            <w:rFonts w:eastAsia="Arial"/>
            <w:b/>
          </w:rPr>
          <w:delText>*</w:delText>
        </w:r>
        <w:r w:rsidR="00623D68" w:rsidRPr="00BC5659" w:rsidDel="00F35383">
          <w:rPr>
            <w:rFonts w:eastAsia="Arial"/>
          </w:rPr>
          <w:delText>)</w:delText>
        </w:r>
      </w:del>
      <w:r w:rsidR="00DF7D71">
        <w:rPr>
          <w:rFonts w:eastAsia="Arial"/>
        </w:rPr>
        <w:t xml:space="preserve"> THEN</w:t>
      </w:r>
    </w:p>
    <w:p w14:paraId="671943C1" w14:textId="7770C2A8" w:rsidR="00DF04BB" w:rsidRPr="0040048F" w:rsidRDefault="00DF04BB" w:rsidP="0040048F">
      <w:pPr>
        <w:spacing w:after="9"/>
        <w:ind w:left="0" w:right="157" w:firstLine="0"/>
        <w:rPr>
          <w:rFonts w:eastAsia="Arial"/>
        </w:rPr>
      </w:pPr>
      <w:r w:rsidRPr="0040048F">
        <w:rPr>
          <w:rFonts w:eastAsia="Arial"/>
        </w:rPr>
        <w:t xml:space="preserve">                                  </w:t>
      </w:r>
      <w:r w:rsidR="00833F86" w:rsidRPr="0040048F">
        <w:rPr>
          <w:rFonts w:eastAsia="Arial"/>
        </w:rPr>
        <w:t>MXServiceLevel[n].Code = MTServiceLevel</w:t>
      </w:r>
    </w:p>
    <w:p w14:paraId="3BE89746" w14:textId="4EEF2742" w:rsidR="00833F86" w:rsidRPr="0040048F" w:rsidRDefault="00C73D40" w:rsidP="0040048F">
      <w:pPr>
        <w:spacing w:after="9"/>
        <w:ind w:left="0" w:right="157" w:firstLine="0"/>
        <w:rPr>
          <w:rFonts w:eastAsia="Arial"/>
          <w:b/>
        </w:rPr>
      </w:pPr>
      <w:r w:rsidRPr="0040048F">
        <w:rPr>
          <w:rFonts w:eastAsia="Arial"/>
        </w:rPr>
        <w:t xml:space="preserve">                             </w:t>
      </w:r>
      <w:r w:rsidR="00833F86" w:rsidRPr="0040048F">
        <w:rPr>
          <w:rFonts w:eastAsia="Arial"/>
          <w:b/>
        </w:rPr>
        <w:t>ELSE</w:t>
      </w:r>
      <w:r w:rsidR="00292658" w:rsidRPr="0040048F">
        <w:rPr>
          <w:rFonts w:eastAsia="Arial"/>
          <w:b/>
        </w:rPr>
        <w:t xml:space="preserve"> </w:t>
      </w:r>
      <w:del w:id="1512" w:author="BOUVY Martine [2]" w:date="2021-02-16T11:10:00Z">
        <w:r w:rsidR="00292658" w:rsidRPr="0040048F" w:rsidDel="00643B91">
          <w:rPr>
            <w:rFonts w:eastAsia="Arial"/>
            <w:b/>
          </w:rPr>
          <w:delText>*/</w:delText>
        </w:r>
      </w:del>
    </w:p>
    <w:p w14:paraId="5F502F3F" w14:textId="1343E7D9" w:rsidR="00FB4C6C" w:rsidRPr="0040048F" w:rsidRDefault="00FB4C6C" w:rsidP="007533F2">
      <w:pPr>
        <w:tabs>
          <w:tab w:val="left" w:pos="3600"/>
        </w:tabs>
        <w:spacing w:after="9"/>
        <w:ind w:left="0" w:right="157" w:firstLine="0"/>
        <w:rPr>
          <w:rFonts w:eastAsia="Arial"/>
        </w:rPr>
      </w:pPr>
      <w:r w:rsidRPr="0040048F">
        <w:rPr>
          <w:rFonts w:eastAsia="Arial"/>
          <w:b/>
        </w:rPr>
        <w:t xml:space="preserve"> </w:t>
      </w:r>
      <w:r w:rsidR="007533F2">
        <w:rPr>
          <w:rFonts w:eastAsia="Arial"/>
          <w:b/>
        </w:rPr>
        <w:t xml:space="preserve">                           </w:t>
      </w:r>
      <w:r w:rsidRPr="0040048F">
        <w:rPr>
          <w:rFonts w:eastAsia="Arial"/>
          <w:b/>
        </w:rPr>
        <w:t xml:space="preserve">  IF </w:t>
      </w:r>
      <w:r w:rsidRPr="00FB1B12">
        <w:rPr>
          <w:rFonts w:eastAsia="Arial"/>
          <w:b/>
        </w:rPr>
        <w:t>LENGTH</w:t>
      </w:r>
      <w:r w:rsidR="007533F2">
        <w:rPr>
          <w:rFonts w:eastAsia="Arial"/>
        </w:rPr>
        <w:t>(MTServiceLevel) &gt; 35 THEN</w:t>
      </w:r>
    </w:p>
    <w:p w14:paraId="1ADB2A4A" w14:textId="152A44CF" w:rsidR="00833F86" w:rsidRPr="0040048F" w:rsidRDefault="00833F86" w:rsidP="00833F86">
      <w:pPr>
        <w:spacing w:after="9"/>
        <w:ind w:left="0" w:right="157" w:firstLine="0"/>
        <w:rPr>
          <w:rFonts w:eastAsia="Arial"/>
        </w:rPr>
      </w:pPr>
      <w:r w:rsidRPr="0040048F">
        <w:rPr>
          <w:rFonts w:eastAsia="Arial"/>
        </w:rPr>
        <w:lastRenderedPageBreak/>
        <w:t xml:space="preserve">                              </w:t>
      </w:r>
      <w:r w:rsidR="00FB4C6C" w:rsidRPr="0040048F">
        <w:rPr>
          <w:rFonts w:eastAsia="Arial"/>
        </w:rPr>
        <w:t xml:space="preserve">       </w:t>
      </w:r>
      <w:r w:rsidRPr="0040048F">
        <w:rPr>
          <w:rFonts w:eastAsia="Arial"/>
        </w:rPr>
        <w:t xml:space="preserve">    MXServiceLevel[n].Proprietary = </w:t>
      </w:r>
      <w:r w:rsidR="00FB4C6C" w:rsidRPr="00FB1B12">
        <w:rPr>
          <w:rFonts w:eastAsia="Arial"/>
          <w:b/>
        </w:rPr>
        <w:t>Concatenate</w:t>
      </w:r>
      <w:r w:rsidR="00FB4C6C" w:rsidRPr="0040048F">
        <w:rPr>
          <w:rFonts w:eastAsia="Arial"/>
        </w:rPr>
        <w:t>(</w:t>
      </w:r>
      <w:r w:rsidR="00B15E5B" w:rsidRPr="00FB1B12">
        <w:rPr>
          <w:rFonts w:eastAsia="Arial"/>
          <w:b/>
        </w:rPr>
        <w:t>Substring</w:t>
      </w:r>
      <w:r w:rsidR="00B15E5B" w:rsidRPr="0040048F">
        <w:rPr>
          <w:rFonts w:eastAsia="Arial"/>
        </w:rPr>
        <w:t>(</w:t>
      </w:r>
      <w:r w:rsidRPr="0040048F">
        <w:rPr>
          <w:rFonts w:eastAsia="Arial"/>
        </w:rPr>
        <w:t>MTServiceLevel</w:t>
      </w:r>
      <w:r w:rsidR="00FB4C6C" w:rsidRPr="0040048F">
        <w:rPr>
          <w:rFonts w:eastAsia="Arial"/>
        </w:rPr>
        <w:t>, 1, 34</w:t>
      </w:r>
      <w:r w:rsidR="00B15E5B" w:rsidRPr="0040048F">
        <w:rPr>
          <w:rFonts w:eastAsia="Arial"/>
        </w:rPr>
        <w:t>)</w:t>
      </w:r>
      <w:r w:rsidR="00FB4C6C" w:rsidRPr="0040048F">
        <w:rPr>
          <w:rFonts w:eastAsia="Arial"/>
        </w:rPr>
        <w:t>, “+”)</w:t>
      </w:r>
    </w:p>
    <w:p w14:paraId="4F045731" w14:textId="4AB92788" w:rsidR="00FB4C6C" w:rsidRPr="0040048F" w:rsidRDefault="00FB4C6C" w:rsidP="00833F86">
      <w:pPr>
        <w:spacing w:after="9"/>
        <w:ind w:left="0" w:right="157" w:firstLine="0"/>
        <w:rPr>
          <w:rFonts w:eastAsia="Arial"/>
          <w:b/>
        </w:rPr>
      </w:pPr>
      <w:r w:rsidRPr="0040048F">
        <w:rPr>
          <w:rFonts w:eastAsia="Arial"/>
        </w:rPr>
        <w:t xml:space="preserve">     </w:t>
      </w:r>
      <w:r w:rsidR="007533F2">
        <w:rPr>
          <w:rFonts w:eastAsia="Arial"/>
        </w:rPr>
        <w:t xml:space="preserve">                         </w:t>
      </w:r>
      <w:r w:rsidRPr="0040048F">
        <w:rPr>
          <w:rFonts w:eastAsia="Arial"/>
          <w:b/>
        </w:rPr>
        <w:t>ELSE</w:t>
      </w:r>
    </w:p>
    <w:p w14:paraId="1A79921C" w14:textId="23ED2AFD" w:rsidR="00FB4C6C" w:rsidRPr="0040048F" w:rsidRDefault="007533F2" w:rsidP="00833F86">
      <w:pPr>
        <w:spacing w:after="9"/>
        <w:ind w:left="0" w:right="157" w:firstLine="0"/>
        <w:rPr>
          <w:rFonts w:eastAsia="Arial"/>
        </w:rPr>
      </w:pPr>
      <w:r>
        <w:rPr>
          <w:rFonts w:eastAsia="Arial"/>
        </w:rPr>
        <w:t xml:space="preserve">                  </w:t>
      </w:r>
      <w:r w:rsidR="00FB4C6C" w:rsidRPr="0040048F">
        <w:rPr>
          <w:rFonts w:eastAsia="Arial"/>
        </w:rPr>
        <w:t xml:space="preserve">  MXServiceLevel[n].Proprietary = MTServiceLevel</w:t>
      </w:r>
    </w:p>
    <w:p w14:paraId="10010AE1" w14:textId="6415F286" w:rsidR="00FB4C6C" w:rsidRPr="0040048F" w:rsidRDefault="00FB4C6C" w:rsidP="00833F86">
      <w:pPr>
        <w:spacing w:after="9"/>
        <w:ind w:left="0" w:right="157" w:firstLine="0"/>
        <w:rPr>
          <w:rFonts w:eastAsia="Arial"/>
          <w:b/>
        </w:rPr>
      </w:pPr>
      <w:r w:rsidRPr="0040048F">
        <w:rPr>
          <w:rFonts w:eastAsia="Arial"/>
        </w:rPr>
        <w:t xml:space="preserve">     </w:t>
      </w:r>
      <w:r w:rsidR="007533F2">
        <w:rPr>
          <w:rFonts w:eastAsia="Arial"/>
        </w:rPr>
        <w:t xml:space="preserve">                         </w:t>
      </w:r>
      <w:r w:rsidRPr="0040048F">
        <w:rPr>
          <w:rFonts w:eastAsia="Arial"/>
          <w:b/>
        </w:rPr>
        <w:t xml:space="preserve">ENDIF </w:t>
      </w:r>
    </w:p>
    <w:p w14:paraId="5105652E" w14:textId="28EB42A4" w:rsidR="00B15E5B" w:rsidRPr="0040048F" w:rsidRDefault="00B15E5B" w:rsidP="00833F86">
      <w:pPr>
        <w:spacing w:after="9"/>
        <w:ind w:left="0" w:right="157" w:firstLine="0"/>
        <w:rPr>
          <w:rFonts w:eastAsia="Arial"/>
        </w:rPr>
      </w:pPr>
      <w:r w:rsidRPr="0040048F">
        <w:rPr>
          <w:rFonts w:eastAsia="Arial"/>
        </w:rPr>
        <w:t>/* only the 35 first characters are copied. As coming from MX, it is not expected to have longer string but just to a</w:t>
      </w:r>
      <w:r w:rsidR="0064272A" w:rsidRPr="0040048F">
        <w:rPr>
          <w:rFonts w:eastAsia="Arial"/>
        </w:rPr>
        <w:t>void error in translation, length is limited to 35 */</w:t>
      </w:r>
    </w:p>
    <w:p w14:paraId="3987CFB7" w14:textId="5135F202" w:rsidR="00DF04BB" w:rsidRPr="0040048F" w:rsidRDefault="007533F2" w:rsidP="0040048F">
      <w:pPr>
        <w:spacing w:after="9"/>
        <w:ind w:left="0" w:right="157" w:firstLine="0"/>
        <w:rPr>
          <w:rFonts w:eastAsia="Arial"/>
          <w:b/>
        </w:rPr>
      </w:pPr>
      <w:r>
        <w:rPr>
          <w:rFonts w:eastAsia="Arial"/>
        </w:rPr>
        <w:t xml:space="preserve">                        </w:t>
      </w:r>
      <w:del w:id="1513" w:author="BOUVY Martine [2]" w:date="2021-02-16T11:10:00Z">
        <w:r w:rsidR="00623D68" w:rsidRPr="0040048F" w:rsidDel="00643B91">
          <w:rPr>
            <w:rFonts w:eastAsia="Arial"/>
          </w:rPr>
          <w:delText xml:space="preserve"> </w:delText>
        </w:r>
        <w:r w:rsidR="00000C92" w:rsidRPr="0040048F" w:rsidDel="00643B91">
          <w:rPr>
            <w:rFonts w:eastAsia="Arial"/>
          </w:rPr>
          <w:delText>/*</w:delText>
        </w:r>
        <w:r w:rsidR="00F93C07" w:rsidDel="00643B91">
          <w:rPr>
            <w:rFonts w:eastAsia="Arial"/>
          </w:rPr>
          <w:delText xml:space="preserve"> </w:delText>
        </w:r>
      </w:del>
      <w:r w:rsidR="00623D68" w:rsidRPr="0040048F">
        <w:rPr>
          <w:rFonts w:eastAsia="Arial"/>
          <w:b/>
        </w:rPr>
        <w:t>ENDIF</w:t>
      </w:r>
      <w:r w:rsidR="00000C92" w:rsidRPr="0040048F">
        <w:rPr>
          <w:rFonts w:eastAsia="Arial"/>
          <w:b/>
        </w:rPr>
        <w:t xml:space="preserve"> </w:t>
      </w:r>
      <w:del w:id="1514" w:author="BOUVY Martine [2]" w:date="2021-02-16T11:11:00Z">
        <w:r w:rsidR="00000C92" w:rsidRPr="0040048F" w:rsidDel="00643B91">
          <w:rPr>
            <w:rFonts w:eastAsia="Arial"/>
            <w:b/>
          </w:rPr>
          <w:delText>*/</w:delText>
        </w:r>
      </w:del>
    </w:p>
    <w:p w14:paraId="5748AAE5" w14:textId="77777777" w:rsidR="00DF04BB" w:rsidRPr="0040048F" w:rsidRDefault="00DF04BB" w:rsidP="0040048F">
      <w:pPr>
        <w:spacing w:after="9"/>
        <w:ind w:left="0" w:right="157" w:firstLine="0"/>
        <w:rPr>
          <w:rFonts w:eastAsia="Arial"/>
        </w:rPr>
      </w:pPr>
    </w:p>
    <w:p w14:paraId="79C8D31D" w14:textId="4C2ACCC3" w:rsidR="00EA0E62" w:rsidRPr="0040048F" w:rsidRDefault="00DF04BB" w:rsidP="007533F2">
      <w:pPr>
        <w:spacing w:after="9"/>
        <w:ind w:left="419" w:right="-1072" w:firstLine="301"/>
        <w:rPr>
          <w:rFonts w:eastAsia="Arial"/>
        </w:rPr>
      </w:pPr>
      <w:r w:rsidRPr="0040048F">
        <w:rPr>
          <w:rFonts w:eastAsia="Arial"/>
          <w:b/>
        </w:rPr>
        <w:t xml:space="preserve">            ENDIF</w:t>
      </w:r>
      <w:r w:rsidRPr="0040048F">
        <w:rPr>
          <w:rFonts w:eastAsia="Arial"/>
        </w:rPr>
        <w:t xml:space="preserve"> /*</w:t>
      </w:r>
      <w:r w:rsidR="004F6539">
        <w:rPr>
          <w:rFonts w:eastAsia="Arial"/>
        </w:rPr>
        <w:t xml:space="preserve"> </w:t>
      </w:r>
      <w:r w:rsidR="00012F8D" w:rsidRPr="0040048F">
        <w:rPr>
          <w:rFonts w:eastAsia="Arial"/>
        </w:rPr>
        <w:t>NumberOfFreeOccurrence</w:t>
      </w:r>
      <w:r w:rsidR="004F6539">
        <w:rPr>
          <w:rFonts w:eastAsia="Arial"/>
        </w:rPr>
        <w:t>(</w:t>
      </w:r>
      <w:r w:rsidR="004F6539" w:rsidRPr="0040048F">
        <w:rPr>
          <w:rFonts w:eastAsia="Arial"/>
        </w:rPr>
        <w:t>MXServiceLevel</w:t>
      </w:r>
      <w:r w:rsidR="004F6539">
        <w:rPr>
          <w:rFonts w:eastAsia="Arial"/>
        </w:rPr>
        <w:t>)</w:t>
      </w:r>
      <w:r w:rsidR="00012F8D" w:rsidRPr="0040048F">
        <w:rPr>
          <w:rFonts w:eastAsia="Arial"/>
        </w:rPr>
        <w:t xml:space="preserve"> = 0 </w:t>
      </w:r>
      <w:r w:rsidRPr="0040048F">
        <w:rPr>
          <w:rFonts w:eastAsia="Arial"/>
        </w:rPr>
        <w:t>*/</w:t>
      </w:r>
    </w:p>
    <w:p w14:paraId="16E2CBDB" w14:textId="1FE25B13" w:rsidR="00DF04BB" w:rsidRPr="007533F2" w:rsidRDefault="00CC7341" w:rsidP="00595CA0">
      <w:pPr>
        <w:spacing w:after="9"/>
        <w:ind w:left="419" w:right="157" w:firstLine="301"/>
        <w:rPr>
          <w:rFonts w:eastAsia="Arial"/>
          <w:b/>
        </w:rPr>
      </w:pPr>
      <w:r w:rsidRPr="007533F2">
        <w:rPr>
          <w:rFonts w:eastAsia="Arial"/>
          <w:b/>
        </w:rPr>
        <w:t>}</w:t>
      </w:r>
    </w:p>
    <w:p w14:paraId="203B6E7C" w14:textId="16862837" w:rsidR="00595CA0" w:rsidRPr="0040048F" w:rsidRDefault="00A46722" w:rsidP="00595CA0">
      <w:pPr>
        <w:spacing w:after="9"/>
        <w:ind w:left="419" w:right="157" w:firstLine="301"/>
        <w:rPr>
          <w:rFonts w:eastAsia="Arial"/>
        </w:rPr>
      </w:pPr>
      <w:r w:rsidRPr="0040048F">
        <w:rPr>
          <w:rFonts w:eastAsia="Arial"/>
          <w:noProof/>
        </w:rPr>
        <mc:AlternateContent>
          <mc:Choice Requires="wps">
            <w:drawing>
              <wp:anchor distT="0" distB="0" distL="114300" distR="114300" simplePos="0" relativeHeight="251658240" behindDoc="0" locked="0" layoutInCell="1" allowOverlap="1" wp14:anchorId="33C174A9" wp14:editId="4168D4CC">
                <wp:simplePos x="0" y="0"/>
                <wp:positionH relativeFrom="column">
                  <wp:posOffset>146685</wp:posOffset>
                </wp:positionH>
                <wp:positionV relativeFrom="paragraph">
                  <wp:posOffset>137248</wp:posOffset>
                </wp:positionV>
                <wp:extent cx="5058137" cy="439838"/>
                <wp:effectExtent l="0" t="0" r="28575" b="17780"/>
                <wp:wrapNone/>
                <wp:docPr id="1" name="Rectangle 1"/>
                <wp:cNvGraphicFramePr/>
                <a:graphic xmlns:a="http://schemas.openxmlformats.org/drawingml/2006/main">
                  <a:graphicData uri="http://schemas.microsoft.com/office/word/2010/wordprocessingShape">
                    <wps:wsp>
                      <wps:cNvSpPr/>
                      <wps:spPr>
                        <a:xfrm>
                          <a:off x="0" y="0"/>
                          <a:ext cx="5058137" cy="43983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AB1869" id="Rectangle 1" o:spid="_x0000_s1026" style="position:absolute;margin-left:11.55pt;margin-top:10.8pt;width:398.3pt;height:34.6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" filled="f" strokecolor="#1f4d78 [1604]" strokeweight="1pt"/>
            </w:pict>
          </mc:Fallback>
        </mc:AlternateContent>
      </w:r>
    </w:p>
    <w:p w14:paraId="2F3E1B23" w14:textId="1C38058A" w:rsidR="00595CA0" w:rsidRPr="0040048F" w:rsidRDefault="0048137B" w:rsidP="00595CA0">
      <w:pPr>
        <w:spacing w:after="9"/>
        <w:ind w:left="419" w:right="157" w:firstLine="301"/>
        <w:rPr>
          <w:color w:val="3D3D3D"/>
          <w:szCs w:val="20"/>
        </w:rPr>
      </w:pPr>
      <w:r w:rsidRPr="0040048F">
        <w:rPr>
          <w:rFonts w:eastAsia="Arial"/>
        </w:rPr>
        <w:t xml:space="preserve">*ISOServiceLevelCode is defined on </w:t>
      </w:r>
      <w:hyperlink r:id="rId38" w:history="1">
        <w:r w:rsidRPr="0040048F">
          <w:rPr>
            <w:rStyle w:val="Hyperlink"/>
            <w:rFonts w:eastAsia="Arial"/>
          </w:rPr>
          <w:t>ISO</w:t>
        </w:r>
        <w:r w:rsidR="002E59A7" w:rsidRPr="0040048F">
          <w:rPr>
            <w:rStyle w:val="Hyperlink"/>
            <w:rFonts w:eastAsia="Arial"/>
          </w:rPr>
          <w:t xml:space="preserve"> 20022</w:t>
        </w:r>
        <w:r w:rsidRPr="0040048F">
          <w:rPr>
            <w:rStyle w:val="Hyperlink"/>
            <w:rFonts w:eastAsia="Arial"/>
          </w:rPr>
          <w:t xml:space="preserve"> Site</w:t>
        </w:r>
      </w:hyperlink>
      <w:r w:rsidRPr="0040048F">
        <w:rPr>
          <w:rFonts w:eastAsia="Arial"/>
        </w:rPr>
        <w:t xml:space="preserve">, </w:t>
      </w:r>
      <w:hyperlink r:id="rId39" w:history="1">
        <w:r w:rsidRPr="0040048F">
          <w:rPr>
            <w:rStyle w:val="Hyperlink"/>
            <w:szCs w:val="20"/>
          </w:rPr>
          <w:t>External Code Sets spreadsheet</w:t>
        </w:r>
      </w:hyperlink>
      <w:r w:rsidRPr="0040048F">
        <w:rPr>
          <w:color w:val="3D3D3D"/>
          <w:szCs w:val="20"/>
        </w:rPr>
        <w:t>, sheet 15-ServiceLevel</w:t>
      </w:r>
    </w:p>
    <w:p w14:paraId="01776F1C" w14:textId="56ACD28F" w:rsidR="0048137B" w:rsidRPr="0040048F" w:rsidRDefault="0048137B" w:rsidP="00595CA0">
      <w:pPr>
        <w:spacing w:after="9"/>
        <w:ind w:left="419" w:right="157" w:firstLine="301"/>
        <w:rPr>
          <w:color w:val="3D3D3D"/>
          <w:szCs w:val="20"/>
        </w:rPr>
      </w:pPr>
    </w:p>
    <w:p w14:paraId="65777446" w14:textId="3ABB9166" w:rsidR="00671039" w:rsidRPr="00ED4A4E" w:rsidDel="00F67A10" w:rsidRDefault="0048137B" w:rsidP="00671039">
      <w:pPr>
        <w:spacing w:after="9"/>
        <w:ind w:left="419" w:right="157" w:firstLine="301"/>
        <w:rPr>
          <w:del w:id="1515" w:author="BOUVY Martine [2]" w:date="2021-02-16T11:06:00Z"/>
          <w:rFonts w:eastAsia="Arial"/>
          <w:b/>
        </w:rPr>
      </w:pPr>
      <w:del w:id="1516" w:author="BOUVY Martine [2]" w:date="2021-02-16T11:06:00Z">
        <w:r w:rsidRPr="00ED4A4E" w:rsidDel="00F67A10">
          <w:rPr>
            <w:b/>
            <w:color w:val="3D3D3D"/>
            <w:szCs w:val="20"/>
          </w:rPr>
          <w:delText>/*</w:delText>
        </w:r>
        <w:r w:rsidR="004C4EBB" w:rsidRPr="00ED4A4E" w:rsidDel="00F67A10">
          <w:rPr>
            <w:b/>
            <w:color w:val="3D3D3D"/>
            <w:szCs w:val="20"/>
          </w:rPr>
          <w:delText xml:space="preserve"> Translation to ISO Codes is on hold for the moment as this might require a costly solution for few usage – all infor</w:delText>
        </w:r>
        <w:r w:rsidR="00F93C07" w:rsidRPr="00ED4A4E" w:rsidDel="00F67A10">
          <w:rPr>
            <w:b/>
            <w:color w:val="3D3D3D"/>
            <w:szCs w:val="20"/>
          </w:rPr>
          <w:delText>mation is</w:delText>
        </w:r>
        <w:r w:rsidR="004C4EBB" w:rsidRPr="00ED4A4E" w:rsidDel="00F67A10">
          <w:rPr>
            <w:b/>
            <w:color w:val="3D3D3D"/>
            <w:szCs w:val="20"/>
          </w:rPr>
          <w:delText xml:space="preserve"> translated to Proprietary for the moment </w:delText>
        </w:r>
        <w:r w:rsidR="00671039" w:rsidRPr="00ED4A4E" w:rsidDel="00F67A10">
          <w:rPr>
            <w:b/>
            <w:color w:val="3D3D3D"/>
            <w:szCs w:val="20"/>
          </w:rPr>
          <w:delText>*/</w:delText>
        </w:r>
      </w:del>
    </w:p>
    <w:p w14:paraId="17C74A73" w14:textId="77777777" w:rsidR="00671039" w:rsidRPr="0040048F" w:rsidRDefault="00671039" w:rsidP="00595CA0">
      <w:pPr>
        <w:spacing w:after="9"/>
        <w:ind w:left="419" w:right="157" w:firstLine="301"/>
        <w:rPr>
          <w:rFonts w:eastAsia="Arial"/>
        </w:rPr>
      </w:pPr>
    </w:p>
    <w:p w14:paraId="06EA7608" w14:textId="2A2C0589" w:rsidR="00DE4732" w:rsidRPr="0040048F" w:rsidRDefault="00CC7341" w:rsidP="0040048F">
      <w:pPr>
        <w:spacing w:after="9"/>
        <w:ind w:left="0" w:right="157" w:firstLine="0"/>
        <w:rPr>
          <w:rFonts w:eastAsia="Arial"/>
        </w:rPr>
      </w:pPr>
      <w:r w:rsidRPr="00F93C07">
        <w:rPr>
          <w:rFonts w:eastAsia="Arial"/>
          <w:b/>
        </w:rPr>
        <w:t xml:space="preserve">       ENDIF</w:t>
      </w:r>
      <w:r w:rsidR="00CA73AF">
        <w:rPr>
          <w:rFonts w:eastAsia="Arial"/>
        </w:rPr>
        <w:t xml:space="preserve">  /* </w:t>
      </w:r>
      <w:r w:rsidRPr="00CA73AF">
        <w:rPr>
          <w:rFonts w:eastAsia="Arial"/>
        </w:rPr>
        <w:t>IF</w:t>
      </w:r>
      <w:r w:rsidRPr="0040048F">
        <w:rPr>
          <w:rFonts w:eastAsia="Arial"/>
        </w:rPr>
        <w:t xml:space="preserve"> LENGTH(MTServiceLevel) &gt; 0 */          </w:t>
      </w:r>
    </w:p>
    <w:p w14:paraId="1BC5EA9F" w14:textId="1B92F43C" w:rsidR="00CC7341" w:rsidRPr="0040048F" w:rsidRDefault="00CC7341" w:rsidP="0040048F">
      <w:pPr>
        <w:spacing w:after="9"/>
        <w:ind w:right="157"/>
        <w:rPr>
          <w:rFonts w:eastAsia="Arial"/>
        </w:rPr>
      </w:pPr>
    </w:p>
    <w:p w14:paraId="6FB05FC3" w14:textId="58ABAF73" w:rsidR="00CC7341" w:rsidRPr="0040048F" w:rsidRDefault="00666698" w:rsidP="0040048F">
      <w:pPr>
        <w:spacing w:after="9"/>
        <w:ind w:left="0" w:right="157" w:firstLine="0"/>
        <w:rPr>
          <w:rFonts w:eastAsia="Arial"/>
          <w:b/>
        </w:rPr>
      </w:pPr>
      <w:r w:rsidRPr="0040048F">
        <w:rPr>
          <w:rFonts w:eastAsia="Arial"/>
          <w:b/>
        </w:rPr>
        <w:t xml:space="preserve">     Next i</w:t>
      </w:r>
    </w:p>
    <w:p w14:paraId="4D76B74D" w14:textId="0C594112" w:rsidR="009E4119" w:rsidRPr="00720A40" w:rsidRDefault="009E4119" w:rsidP="0040048F">
      <w:pPr>
        <w:spacing w:after="9"/>
        <w:ind w:left="0" w:right="157" w:firstLine="0"/>
        <w:rPr>
          <w:rFonts w:eastAsia="Arial"/>
          <w:szCs w:val="20"/>
        </w:rPr>
      </w:pPr>
      <w:r w:rsidRPr="00720A40">
        <w:rPr>
          <w:rFonts w:eastAsia="Arial"/>
          <w:szCs w:val="20"/>
        </w:rPr>
        <w:t xml:space="preserve">               /* End Service level code */</w:t>
      </w:r>
    </w:p>
    <w:p w14:paraId="50B4CFB4" w14:textId="62BCB2DD" w:rsidR="00CC7341" w:rsidRPr="00720A40" w:rsidRDefault="00CC7341" w:rsidP="0040048F">
      <w:pPr>
        <w:spacing w:after="9"/>
        <w:ind w:right="157"/>
        <w:rPr>
          <w:rFonts w:ascii="Arial" w:eastAsia="Arial" w:hAnsi="Arial" w:cs="Arial"/>
          <w:szCs w:val="20"/>
        </w:rPr>
      </w:pPr>
    </w:p>
    <w:p w14:paraId="7C26ACC3" w14:textId="19ACF739" w:rsidR="00CE2BFA" w:rsidRPr="00720A40" w:rsidRDefault="00CE2BFA" w:rsidP="0024602B">
      <w:pPr>
        <w:spacing w:after="9"/>
        <w:ind w:right="157"/>
        <w:rPr>
          <w:rFonts w:eastAsia="Arial"/>
          <w:szCs w:val="20"/>
        </w:rPr>
      </w:pPr>
      <w:r w:rsidRPr="00720A40">
        <w:rPr>
          <w:rFonts w:eastAsia="Arial"/>
          <w:szCs w:val="20"/>
        </w:rPr>
        <w:t xml:space="preserve">/* Search for Local Istrument information other than {CRED, CRTS, SPAY, SPRI, </w:t>
      </w:r>
      <w:r w:rsidR="009E4119" w:rsidRPr="00720A40">
        <w:rPr>
          <w:rFonts w:eastAsia="Arial"/>
          <w:szCs w:val="20"/>
        </w:rPr>
        <w:t>SSTD} – only 1 occurrence is allowed*/</w:t>
      </w:r>
    </w:p>
    <w:p w14:paraId="1B9500D4" w14:textId="1CCD057F" w:rsidR="009E4119" w:rsidRPr="00F93C07" w:rsidRDefault="009E4119" w:rsidP="0024602B">
      <w:pPr>
        <w:spacing w:after="9"/>
        <w:ind w:right="157"/>
        <w:rPr>
          <w:rFonts w:eastAsia="Arial"/>
        </w:rPr>
      </w:pPr>
    </w:p>
    <w:p w14:paraId="68505374" w14:textId="77777777" w:rsidR="00CA73AF" w:rsidRDefault="009E4119" w:rsidP="009E4119">
      <w:pPr>
        <w:spacing w:after="9"/>
        <w:ind w:left="419" w:right="157" w:firstLine="301"/>
        <w:rPr>
          <w:rFonts w:eastAsia="Arial"/>
        </w:rPr>
      </w:pPr>
      <w:r w:rsidRPr="00F93C07">
        <w:rPr>
          <w:rFonts w:eastAsia="Arial"/>
        </w:rPr>
        <w:t xml:space="preserve">   </w:t>
      </w:r>
    </w:p>
    <w:p w14:paraId="5F655F26" w14:textId="1DDAA749" w:rsidR="009E4119" w:rsidRPr="00F93C07" w:rsidRDefault="009E4119" w:rsidP="009E4119">
      <w:pPr>
        <w:spacing w:after="9"/>
        <w:ind w:left="419" w:right="157" w:firstLine="301"/>
        <w:rPr>
          <w:rFonts w:eastAsia="Arial"/>
        </w:rPr>
      </w:pPr>
      <w:r w:rsidRPr="00F93C07">
        <w:rPr>
          <w:rFonts w:eastAsia="Arial"/>
        </w:rPr>
        <w:t xml:space="preserve"> </w:t>
      </w:r>
      <w:r w:rsidRPr="00F93C07">
        <w:t>MT</w:t>
      </w:r>
      <w:r w:rsidR="00D06792" w:rsidRPr="00F93C07">
        <w:t>LocalInstrument</w:t>
      </w:r>
      <w:r w:rsidRPr="00F93C07">
        <w:rPr>
          <w:rFonts w:eastAsia="Arial"/>
        </w:rPr>
        <w:t xml:space="preserve"> = </w:t>
      </w:r>
      <w:r w:rsidRPr="0024602B">
        <w:rPr>
          <w:rFonts w:eastAsia="Arial"/>
          <w:b/>
        </w:rPr>
        <w:t>ExtractLines</w:t>
      </w:r>
      <w:r w:rsidR="00203FD8" w:rsidRPr="0024602B">
        <w:rPr>
          <w:rFonts w:eastAsia="Arial"/>
          <w:b/>
        </w:rPr>
        <w:t>AsIs</w:t>
      </w:r>
      <w:r w:rsidRPr="00F93C07">
        <w:rPr>
          <w:rFonts w:eastAsia="Arial"/>
        </w:rPr>
        <w:t>(MT72</w:t>
      </w:r>
      <w:r w:rsidR="00D06792" w:rsidRPr="00F93C07">
        <w:rPr>
          <w:rFonts w:eastAsia="Arial"/>
        </w:rPr>
        <w:t>, “/LOCINS</w:t>
      </w:r>
      <w:r w:rsidRPr="00F93C07">
        <w:rPr>
          <w:rFonts w:eastAsia="Arial"/>
        </w:rPr>
        <w:t>/”, “//”)</w:t>
      </w:r>
    </w:p>
    <w:p w14:paraId="60613832" w14:textId="77777777" w:rsidR="0038790B" w:rsidRPr="00F93C07" w:rsidRDefault="0038790B" w:rsidP="0038790B">
      <w:pPr>
        <w:spacing w:after="9"/>
        <w:ind w:left="419" w:right="157" w:firstLine="301"/>
        <w:rPr>
          <w:rFonts w:eastAsia="Arial"/>
        </w:rPr>
      </w:pPr>
      <w:r w:rsidRPr="00F93C07">
        <w:rPr>
          <w:rFonts w:eastAsia="Arial"/>
        </w:rPr>
        <w:t xml:space="preserve">       /* code word is included in the extraction */ </w:t>
      </w:r>
    </w:p>
    <w:p w14:paraId="4F0029FE" w14:textId="27965CD0" w:rsidR="009E4119" w:rsidRPr="00F93C07" w:rsidRDefault="009E4119" w:rsidP="009E4119">
      <w:pPr>
        <w:spacing w:after="9"/>
        <w:ind w:left="419" w:right="157" w:firstLine="301"/>
        <w:rPr>
          <w:rFonts w:eastAsia="Arial"/>
        </w:rPr>
      </w:pPr>
    </w:p>
    <w:p w14:paraId="67BCB611" w14:textId="3885C3F7" w:rsidR="00A25FEB" w:rsidRPr="00F93C07" w:rsidRDefault="0024602B" w:rsidP="00A25FEB">
      <w:pPr>
        <w:spacing w:after="9"/>
        <w:ind w:left="419" w:right="157" w:firstLine="301"/>
        <w:rPr>
          <w:rFonts w:eastAsia="Arial"/>
        </w:rPr>
      </w:pPr>
      <w:r>
        <w:rPr>
          <w:rFonts w:eastAsia="Arial"/>
        </w:rPr>
        <w:t xml:space="preserve">     </w:t>
      </w:r>
      <w:r w:rsidR="00CA73AF">
        <w:rPr>
          <w:rFonts w:eastAsia="Arial"/>
        </w:rPr>
        <w:t xml:space="preserve">     </w:t>
      </w:r>
      <w:r>
        <w:rPr>
          <w:rFonts w:eastAsia="Arial"/>
        </w:rPr>
        <w:t xml:space="preserve">  </w:t>
      </w:r>
      <w:r w:rsidR="00A25FEB" w:rsidRPr="00F93C07">
        <w:rPr>
          <w:rFonts w:eastAsia="Arial"/>
        </w:rPr>
        <w:t>/*Remove code word */</w:t>
      </w:r>
    </w:p>
    <w:p w14:paraId="4DA19878" w14:textId="12DAB4B6" w:rsidR="00A25FEB" w:rsidRPr="00F93C07" w:rsidRDefault="0024602B" w:rsidP="00A25FEB">
      <w:pPr>
        <w:spacing w:after="9"/>
        <w:ind w:left="419" w:right="157" w:firstLine="301"/>
        <w:rPr>
          <w:rFonts w:eastAsia="Arial"/>
        </w:rPr>
      </w:pPr>
      <w:r>
        <w:t xml:space="preserve">    </w:t>
      </w:r>
      <w:r w:rsidR="00A25FEB" w:rsidRPr="00F93C07">
        <w:t>MTLocalInstrument</w:t>
      </w:r>
      <w:r w:rsidR="00A86926">
        <w:rPr>
          <w:rFonts w:eastAsia="Arial"/>
        </w:rPr>
        <w:t xml:space="preserve"> = </w:t>
      </w:r>
      <w:r w:rsidR="00A86926" w:rsidRPr="00A86926">
        <w:rPr>
          <w:rFonts w:eastAsia="Arial"/>
          <w:b/>
        </w:rPr>
        <w:t>Substring</w:t>
      </w:r>
      <w:r w:rsidR="00A25FEB" w:rsidRPr="00F93C07">
        <w:rPr>
          <w:rFonts w:eastAsia="Arial"/>
        </w:rPr>
        <w:t>(</w:t>
      </w:r>
      <w:r w:rsidR="00A25FEB" w:rsidRPr="00F93C07">
        <w:t>MTLocalInstrument</w:t>
      </w:r>
      <w:r w:rsidR="00A25FEB" w:rsidRPr="00F93C07">
        <w:rPr>
          <w:rFonts w:eastAsia="Arial"/>
        </w:rPr>
        <w:t>, 9)</w:t>
      </w:r>
    </w:p>
    <w:p w14:paraId="4E73657D" w14:textId="77777777" w:rsidR="00A25FEB" w:rsidRPr="00F93C07" w:rsidRDefault="00A25FEB" w:rsidP="009E4119">
      <w:pPr>
        <w:spacing w:after="9"/>
        <w:ind w:left="419" w:right="157" w:firstLine="301"/>
        <w:rPr>
          <w:rFonts w:eastAsia="Arial"/>
        </w:rPr>
      </w:pPr>
    </w:p>
    <w:p w14:paraId="6E6BC6D4" w14:textId="77777777" w:rsidR="009E4119" w:rsidRPr="00F93C07" w:rsidRDefault="009E4119" w:rsidP="009E4119">
      <w:pPr>
        <w:spacing w:after="9"/>
        <w:ind w:left="419" w:right="157" w:firstLine="301"/>
        <w:rPr>
          <w:rFonts w:eastAsia="Arial"/>
        </w:rPr>
      </w:pPr>
    </w:p>
    <w:p w14:paraId="37B7B817" w14:textId="3A9FA900" w:rsidR="009E4119" w:rsidRPr="00F93C07" w:rsidRDefault="009E4119" w:rsidP="009E4119">
      <w:pPr>
        <w:spacing w:after="9"/>
        <w:ind w:left="419" w:right="157" w:firstLine="301"/>
        <w:rPr>
          <w:rFonts w:eastAsia="Arial"/>
        </w:rPr>
      </w:pPr>
      <w:r w:rsidRPr="00F93C07">
        <w:rPr>
          <w:rFonts w:eastAsia="Arial"/>
          <w:b/>
        </w:rPr>
        <w:t xml:space="preserve">   IF</w:t>
      </w:r>
      <w:r w:rsidRPr="00F93C07">
        <w:rPr>
          <w:rFonts w:eastAsia="Arial"/>
        </w:rPr>
        <w:t xml:space="preserve"> </w:t>
      </w:r>
      <w:r w:rsidR="00CA73AF">
        <w:rPr>
          <w:rFonts w:eastAsia="Arial"/>
          <w:b/>
        </w:rPr>
        <w:t>Length</w:t>
      </w:r>
      <w:r w:rsidR="00D06792" w:rsidRPr="00F93C07">
        <w:rPr>
          <w:rFonts w:eastAsia="Arial"/>
        </w:rPr>
        <w:t>(</w:t>
      </w:r>
      <w:r w:rsidR="00D06792" w:rsidRPr="00F93C07">
        <w:t>MTLocalInstrument</w:t>
      </w:r>
      <w:r w:rsidRPr="00F93C07">
        <w:rPr>
          <w:rFonts w:eastAsia="Arial"/>
        </w:rPr>
        <w:t xml:space="preserve">) &gt; 0 </w:t>
      </w:r>
      <w:r w:rsidR="00D06792" w:rsidRPr="00F93C07">
        <w:rPr>
          <w:rFonts w:eastAsia="Arial"/>
        </w:rPr>
        <w:t xml:space="preserve">AND </w:t>
      </w:r>
      <w:r w:rsidR="00D06792" w:rsidRPr="00F93C07">
        <w:t>MTLocalInstrument</w:t>
      </w:r>
      <w:r w:rsidRPr="00F93C07">
        <w:rPr>
          <w:rFonts w:eastAsia="Arial"/>
        </w:rPr>
        <w:t xml:space="preserve"> </w:t>
      </w:r>
      <w:r w:rsidR="00D06792" w:rsidRPr="0024602B">
        <w:rPr>
          <w:rFonts w:eastAsia="Arial"/>
          <w:b/>
        </w:rPr>
        <w:t>NOT IsInList</w:t>
      </w:r>
      <w:r w:rsidR="00D06792" w:rsidRPr="00F93C07">
        <w:rPr>
          <w:rFonts w:eastAsia="Arial"/>
        </w:rPr>
        <w:t xml:space="preserve"> {CRED,CRTS,SPAY, SPRI, SSTD} </w:t>
      </w:r>
      <w:r w:rsidRPr="00F93C07">
        <w:rPr>
          <w:rFonts w:eastAsia="Arial"/>
        </w:rPr>
        <w:t>THEN</w:t>
      </w:r>
    </w:p>
    <w:p w14:paraId="1E1E149D" w14:textId="5F14F421" w:rsidR="009E4119" w:rsidRPr="00F93C07" w:rsidRDefault="009E4119" w:rsidP="00CA73AF">
      <w:pPr>
        <w:tabs>
          <w:tab w:val="left" w:pos="1980"/>
          <w:tab w:val="left" w:pos="2070"/>
          <w:tab w:val="left" w:pos="2160"/>
        </w:tabs>
        <w:spacing w:after="9"/>
        <w:ind w:left="419" w:right="157" w:firstLine="301"/>
        <w:rPr>
          <w:rFonts w:eastAsia="Arial"/>
        </w:rPr>
      </w:pPr>
      <w:r w:rsidRPr="00F93C07">
        <w:rPr>
          <w:rFonts w:eastAsia="Arial"/>
          <w:b/>
        </w:rPr>
        <w:t>{</w:t>
      </w:r>
      <w:r w:rsidR="00184343">
        <w:rPr>
          <w:rFonts w:eastAsia="Arial"/>
          <w:b/>
        </w:rPr>
        <w:t xml:space="preserve">          </w:t>
      </w:r>
      <w:r w:rsidRPr="00F93C07">
        <w:rPr>
          <w:rFonts w:eastAsia="Arial"/>
          <w:b/>
        </w:rPr>
        <w:t>IF</w:t>
      </w:r>
      <w:r w:rsidR="0024602B">
        <w:rPr>
          <w:rFonts w:eastAsia="Arial"/>
        </w:rPr>
        <w:t xml:space="preserve"> </w:t>
      </w:r>
      <w:r w:rsidRPr="0024602B">
        <w:rPr>
          <w:rFonts w:eastAsia="Arial"/>
          <w:b/>
        </w:rPr>
        <w:t>NumberOfFreeOccurrence</w:t>
      </w:r>
      <w:r w:rsidR="0024602B">
        <w:rPr>
          <w:rFonts w:eastAsia="Arial"/>
        </w:rPr>
        <w:t>(</w:t>
      </w:r>
      <w:r w:rsidR="0024602B" w:rsidRPr="00F93C07">
        <w:rPr>
          <w:rFonts w:eastAsia="Arial"/>
        </w:rPr>
        <w:t>MXLocalInstrument</w:t>
      </w:r>
      <w:r w:rsidR="0024602B">
        <w:rPr>
          <w:rFonts w:eastAsia="Arial"/>
        </w:rPr>
        <w:t>)</w:t>
      </w:r>
      <w:r w:rsidR="00CA73AF">
        <w:rPr>
          <w:rFonts w:eastAsia="Arial"/>
        </w:rPr>
        <w:t>= 0 THEN</w:t>
      </w:r>
    </w:p>
    <w:p w14:paraId="03097EBD" w14:textId="12FE60C8" w:rsidR="009E4119" w:rsidRPr="00F93C07" w:rsidRDefault="009E4119" w:rsidP="00CA73AF">
      <w:pPr>
        <w:spacing w:after="9"/>
        <w:ind w:left="850" w:right="157" w:firstLine="0"/>
        <w:rPr>
          <w:rFonts w:eastAsia="Arial"/>
        </w:rPr>
      </w:pPr>
      <w:r w:rsidRPr="00F93C07">
        <w:rPr>
          <w:rFonts w:eastAsia="Arial"/>
        </w:rPr>
        <w:t xml:space="preserve"> /* no more occurence available to copy information</w:t>
      </w:r>
      <w:r w:rsidR="00E93946" w:rsidRPr="00F93C07">
        <w:rPr>
          <w:rFonts w:eastAsia="Arial"/>
        </w:rPr>
        <w:t>. Max 1</w:t>
      </w:r>
      <w:r w:rsidRPr="00F93C07">
        <w:rPr>
          <w:rFonts w:eastAsia="Arial"/>
        </w:rPr>
        <w:t xml:space="preserve"> occure</w:t>
      </w:r>
      <w:r w:rsidR="00E93946" w:rsidRPr="00F93C07">
        <w:rPr>
          <w:rFonts w:eastAsia="Arial"/>
        </w:rPr>
        <w:t>nce</w:t>
      </w:r>
      <w:r w:rsidRPr="00F93C07">
        <w:rPr>
          <w:rFonts w:eastAsia="Arial"/>
        </w:rPr>
        <w:t xml:space="preserve"> */</w:t>
      </w:r>
    </w:p>
    <w:p w14:paraId="1E4FD8E0" w14:textId="27F6D6C1" w:rsidR="009E4119" w:rsidRPr="00F93C07" w:rsidRDefault="00CA73AF" w:rsidP="009E4119">
      <w:pPr>
        <w:spacing w:after="9"/>
        <w:ind w:left="419" w:right="157" w:firstLine="301"/>
        <w:rPr>
          <w:rFonts w:eastAsia="Arial"/>
        </w:rPr>
      </w:pPr>
      <w:r>
        <w:rPr>
          <w:rFonts w:eastAsia="Arial"/>
        </w:rPr>
        <w:t xml:space="preserve">              </w:t>
      </w:r>
      <w:r w:rsidR="009E4119" w:rsidRPr="00F93C07">
        <w:rPr>
          <w:rFonts w:eastAsia="Arial"/>
        </w:rPr>
        <w:t xml:space="preserve"> Flag_MissingInformation = “true”</w:t>
      </w:r>
    </w:p>
    <w:p w14:paraId="783FD667" w14:textId="7A4CB4E6" w:rsidR="009E4119" w:rsidRPr="00F93C07" w:rsidRDefault="00CA73AF" w:rsidP="00CA73AF">
      <w:pPr>
        <w:tabs>
          <w:tab w:val="left" w:pos="1710"/>
          <w:tab w:val="left" w:pos="1980"/>
          <w:tab w:val="left" w:pos="2160"/>
          <w:tab w:val="left" w:pos="2340"/>
        </w:tabs>
        <w:spacing w:after="9"/>
        <w:ind w:left="419" w:right="157" w:firstLine="301"/>
        <w:rPr>
          <w:rFonts w:eastAsia="Arial"/>
          <w:b/>
        </w:rPr>
      </w:pPr>
      <w:r>
        <w:rPr>
          <w:rFonts w:eastAsia="Arial"/>
          <w:b/>
        </w:rPr>
        <w:t xml:space="preserve">           </w:t>
      </w:r>
      <w:r w:rsidR="009E4119" w:rsidRPr="00F93C07">
        <w:rPr>
          <w:rFonts w:eastAsia="Arial"/>
          <w:b/>
        </w:rPr>
        <w:t>ELSE</w:t>
      </w:r>
    </w:p>
    <w:p w14:paraId="441113C5" w14:textId="77777777" w:rsidR="009E4119" w:rsidRPr="00F93C07" w:rsidRDefault="009E4119" w:rsidP="009E4119">
      <w:pPr>
        <w:spacing w:after="9"/>
        <w:ind w:left="419" w:right="157" w:firstLine="301"/>
        <w:rPr>
          <w:rFonts w:eastAsia="Arial"/>
        </w:rPr>
      </w:pPr>
    </w:p>
    <w:p w14:paraId="5E304B33" w14:textId="4787BE93" w:rsidR="009E4119" w:rsidRDefault="007122F4" w:rsidP="009E4119">
      <w:pPr>
        <w:spacing w:after="9"/>
        <w:ind w:left="419" w:right="157" w:firstLine="301"/>
        <w:rPr>
          <w:rFonts w:eastAsia="Arial"/>
        </w:rPr>
      </w:pPr>
      <w:r w:rsidRPr="00F93C07">
        <w:rPr>
          <w:rFonts w:eastAsia="Arial"/>
        </w:rPr>
        <w:t xml:space="preserve">    </w:t>
      </w:r>
      <w:r w:rsidR="009E4119" w:rsidRPr="00F93C07">
        <w:rPr>
          <w:rFonts w:eastAsia="Arial"/>
        </w:rPr>
        <w:t xml:space="preserve">          /* </w:t>
      </w:r>
      <w:r w:rsidR="00D06792" w:rsidRPr="00F93C07">
        <w:rPr>
          <w:rFonts w:eastAsia="Arial"/>
        </w:rPr>
        <w:t xml:space="preserve">Create a new </w:t>
      </w:r>
      <w:r w:rsidR="009E4119" w:rsidRPr="00F93C07">
        <w:rPr>
          <w:rFonts w:eastAsia="Arial"/>
        </w:rPr>
        <w:t>MX</w:t>
      </w:r>
      <w:r w:rsidR="00D06792" w:rsidRPr="00F93C07">
        <w:rPr>
          <w:rFonts w:eastAsia="Arial"/>
        </w:rPr>
        <w:t xml:space="preserve">LocalInstrument Occurrence </w:t>
      </w:r>
      <w:r w:rsidR="009E4119" w:rsidRPr="00F93C07">
        <w:rPr>
          <w:rFonts w:eastAsia="Arial"/>
        </w:rPr>
        <w:t xml:space="preserve">  */</w:t>
      </w:r>
    </w:p>
    <w:p w14:paraId="0578F409" w14:textId="44A1ECDD" w:rsidR="00343509" w:rsidRPr="001F3ED8" w:rsidDel="00F67A10" w:rsidRDefault="00343509" w:rsidP="00343509">
      <w:pPr>
        <w:spacing w:after="9"/>
        <w:ind w:left="360" w:right="-892" w:firstLine="90"/>
        <w:rPr>
          <w:del w:id="1517" w:author="BOUVY Martine [2]" w:date="2021-02-16T11:07:00Z"/>
          <w:rFonts w:eastAsia="Arial"/>
          <w:b/>
        </w:rPr>
      </w:pPr>
      <w:del w:id="1518" w:author="BOUVY Martine [2]" w:date="2021-02-16T11:07:00Z">
        <w:r w:rsidDel="00F67A10">
          <w:rPr>
            <w:rFonts w:eastAsia="Arial"/>
            <w:b/>
          </w:rPr>
          <w:delText>/* Code below in comment is on hold for the moment as it is a costly solution to check the existence of the code in an external list */</w:delText>
        </w:r>
      </w:del>
    </w:p>
    <w:p w14:paraId="3DA6FAA6" w14:textId="26C11B59" w:rsidR="00343509" w:rsidRPr="00F93C07" w:rsidDel="00643B91" w:rsidRDefault="00343509" w:rsidP="009E4119">
      <w:pPr>
        <w:spacing w:after="9"/>
        <w:ind w:left="419" w:right="157" w:firstLine="301"/>
        <w:rPr>
          <w:del w:id="1519" w:author="BOUVY Martine [2]" w:date="2021-02-16T11:09:00Z"/>
          <w:rFonts w:eastAsia="Arial"/>
        </w:rPr>
      </w:pPr>
    </w:p>
    <w:p w14:paraId="7DC1CD2C" w14:textId="62A6928E" w:rsidR="009E4119" w:rsidRPr="00F93C07" w:rsidRDefault="009E4119" w:rsidP="009E4119">
      <w:pPr>
        <w:spacing w:after="9"/>
        <w:ind w:left="0" w:right="157" w:firstLine="0"/>
        <w:rPr>
          <w:rFonts w:eastAsia="Arial"/>
        </w:rPr>
      </w:pPr>
      <w:del w:id="1520" w:author="BOUVY Martine [2]" w:date="2021-02-16T11:09:00Z">
        <w:r w:rsidRPr="00F93C07" w:rsidDel="00643B91">
          <w:rPr>
            <w:rFonts w:eastAsia="Arial"/>
          </w:rPr>
          <w:delText xml:space="preserve"> </w:delText>
        </w:r>
        <w:r w:rsidR="00CA73AF" w:rsidDel="00643B91">
          <w:rPr>
            <w:rFonts w:eastAsia="Arial"/>
          </w:rPr>
          <w:delText xml:space="preserve">                      </w:delText>
        </w:r>
        <w:r w:rsidR="004C4EBB" w:rsidRPr="00F93C07" w:rsidDel="00643B91">
          <w:rPr>
            <w:rFonts w:eastAsia="Arial"/>
          </w:rPr>
          <w:delText>/*</w:delText>
        </w:r>
        <w:r w:rsidR="00184343" w:rsidDel="00643B91">
          <w:rPr>
            <w:rFonts w:eastAsia="Arial"/>
          </w:rPr>
          <w:delText xml:space="preserve"> </w:delText>
        </w:r>
      </w:del>
      <w:r w:rsidRPr="00F93C07">
        <w:rPr>
          <w:rFonts w:eastAsia="Arial"/>
          <w:b/>
        </w:rPr>
        <w:t>IF</w:t>
      </w:r>
      <w:r w:rsidR="00D06792" w:rsidRPr="00F93C07">
        <w:rPr>
          <w:rFonts w:eastAsia="Arial"/>
        </w:rPr>
        <w:t xml:space="preserve"> </w:t>
      </w:r>
      <w:ins w:id="1521" w:author="BOUVY Martine [2]" w:date="2021-02-16T11:07:00Z">
        <w:r w:rsidR="00F67A10" w:rsidRPr="00F67A10">
          <w:rPr>
            <w:rFonts w:eastAsia="Arial"/>
            <w:b/>
          </w:rPr>
          <w:t>WithinList</w:t>
        </w:r>
        <w:r w:rsidR="00F67A10">
          <w:rPr>
            <w:rFonts w:eastAsia="Arial"/>
          </w:rPr>
          <w:t>(</w:t>
        </w:r>
      </w:ins>
      <w:r w:rsidR="00D06792" w:rsidRPr="00F93C07">
        <w:t>MTLocalInstrument</w:t>
      </w:r>
      <w:ins w:id="1522" w:author="BOUVY Martine [2]" w:date="2021-02-16T11:08:00Z">
        <w:r w:rsidR="00F67A10">
          <w:t>,</w:t>
        </w:r>
        <w:r w:rsidR="00F67A10" w:rsidRPr="00F67A10">
          <w:rPr>
            <w:rFonts w:eastAsia="Arial"/>
          </w:rPr>
          <w:t xml:space="preserve"> </w:t>
        </w:r>
        <w:r w:rsidR="00F67A10" w:rsidRPr="00343509">
          <w:rPr>
            <w:rFonts w:eastAsia="Arial"/>
          </w:rPr>
          <w:t>ISOLocalInstrumentCode*)</w:t>
        </w:r>
        <w:r w:rsidR="00F67A10">
          <w:rPr>
            <w:rFonts w:eastAsia="Arial"/>
          </w:rPr>
          <w:t xml:space="preserve"> </w:t>
        </w:r>
      </w:ins>
      <w:r w:rsidRPr="00F93C07">
        <w:rPr>
          <w:rFonts w:eastAsia="Arial"/>
        </w:rPr>
        <w:t xml:space="preserve"> </w:t>
      </w:r>
      <w:del w:id="1523" w:author="BOUVY Martine [2]" w:date="2021-02-16T11:08:00Z">
        <w:r w:rsidRPr="00A86926" w:rsidDel="00F67A10">
          <w:rPr>
            <w:rFonts w:eastAsia="Arial"/>
            <w:b/>
          </w:rPr>
          <w:delText>IsInList</w:delText>
        </w:r>
        <w:r w:rsidRPr="00F93C07" w:rsidDel="00F67A10">
          <w:rPr>
            <w:rFonts w:eastAsia="Arial"/>
          </w:rPr>
          <w:delText xml:space="preserve"> (</w:delText>
        </w:r>
        <w:r w:rsidRPr="00343509" w:rsidDel="00F67A10">
          <w:rPr>
            <w:rFonts w:eastAsia="Arial"/>
          </w:rPr>
          <w:delText>ISO</w:delText>
        </w:r>
        <w:r w:rsidR="00D06792" w:rsidRPr="00343509" w:rsidDel="00F67A10">
          <w:rPr>
            <w:rFonts w:eastAsia="Arial"/>
          </w:rPr>
          <w:delText>LocalInstrument</w:delText>
        </w:r>
        <w:r w:rsidRPr="00343509" w:rsidDel="00F67A10">
          <w:rPr>
            <w:rFonts w:eastAsia="Arial"/>
          </w:rPr>
          <w:delText>Code*)</w:delText>
        </w:r>
        <w:r w:rsidR="00CA73AF" w:rsidDel="00F67A10">
          <w:rPr>
            <w:rFonts w:eastAsia="Arial"/>
          </w:rPr>
          <w:delText xml:space="preserve"> </w:delText>
        </w:r>
      </w:del>
      <w:r w:rsidR="00CA73AF">
        <w:rPr>
          <w:rFonts w:eastAsia="Arial"/>
        </w:rPr>
        <w:t>THEN</w:t>
      </w:r>
    </w:p>
    <w:p w14:paraId="0EE91589" w14:textId="1D07A5EA" w:rsidR="009E4119" w:rsidRPr="00F93C07" w:rsidRDefault="00CA73AF" w:rsidP="009E4119">
      <w:pPr>
        <w:spacing w:after="9"/>
        <w:ind w:left="0" w:right="157" w:firstLine="0"/>
        <w:rPr>
          <w:rFonts w:eastAsia="Arial"/>
        </w:rPr>
      </w:pPr>
      <w:r>
        <w:rPr>
          <w:rFonts w:eastAsia="Arial"/>
        </w:rPr>
        <w:lastRenderedPageBreak/>
        <w:t xml:space="preserve">                  </w:t>
      </w:r>
      <w:r w:rsidR="009E4119" w:rsidRPr="00F93C07">
        <w:rPr>
          <w:rFonts w:eastAsia="Arial"/>
        </w:rPr>
        <w:t xml:space="preserve">   </w:t>
      </w:r>
      <w:r w:rsidR="00D06792" w:rsidRPr="00F93C07">
        <w:t>MXLocalInstrument</w:t>
      </w:r>
      <w:r w:rsidR="00D06792" w:rsidRPr="00F93C07">
        <w:rPr>
          <w:rFonts w:eastAsia="Arial"/>
        </w:rPr>
        <w:t xml:space="preserve"> [1</w:t>
      </w:r>
      <w:r w:rsidR="009E4119" w:rsidRPr="00F93C07">
        <w:rPr>
          <w:rFonts w:eastAsia="Arial"/>
        </w:rPr>
        <w:t xml:space="preserve">].Code = </w:t>
      </w:r>
      <w:r w:rsidR="00D06792" w:rsidRPr="00F93C07">
        <w:t>MTLocalInstrument</w:t>
      </w:r>
    </w:p>
    <w:p w14:paraId="1EEBE8B0" w14:textId="1AD7E6C2" w:rsidR="009E4119" w:rsidRPr="00F93C07" w:rsidRDefault="00CA73AF" w:rsidP="00CA73AF">
      <w:pPr>
        <w:tabs>
          <w:tab w:val="left" w:pos="2970"/>
          <w:tab w:val="left" w:pos="3150"/>
          <w:tab w:val="left" w:pos="3240"/>
        </w:tabs>
        <w:spacing w:after="9"/>
        <w:ind w:left="0" w:right="157" w:firstLine="0"/>
        <w:rPr>
          <w:rFonts w:eastAsia="Arial"/>
          <w:b/>
        </w:rPr>
      </w:pPr>
      <w:r>
        <w:rPr>
          <w:rFonts w:eastAsia="Arial"/>
        </w:rPr>
        <w:t xml:space="preserve">                          </w:t>
      </w:r>
      <w:r w:rsidR="009E4119" w:rsidRPr="00F93C07">
        <w:rPr>
          <w:rFonts w:eastAsia="Arial"/>
          <w:b/>
        </w:rPr>
        <w:t>ELSE</w:t>
      </w:r>
      <w:r w:rsidR="004C4EBB" w:rsidRPr="00F93C07">
        <w:rPr>
          <w:rFonts w:eastAsia="Arial"/>
          <w:b/>
        </w:rPr>
        <w:t xml:space="preserve"> </w:t>
      </w:r>
      <w:del w:id="1524" w:author="BOUVY Martine [2]" w:date="2021-02-16T11:10:00Z">
        <w:r w:rsidR="004C4EBB" w:rsidRPr="00F93C07" w:rsidDel="00643B91">
          <w:rPr>
            <w:rFonts w:eastAsia="Arial"/>
            <w:b/>
          </w:rPr>
          <w:delText>*/</w:delText>
        </w:r>
      </w:del>
    </w:p>
    <w:p w14:paraId="3F70BD11" w14:textId="3EC9CC6B" w:rsidR="009C123D" w:rsidRPr="00F93C07" w:rsidRDefault="009C123D" w:rsidP="009E4119">
      <w:pPr>
        <w:spacing w:after="9"/>
        <w:ind w:left="0" w:right="157" w:firstLine="0"/>
      </w:pPr>
      <w:r w:rsidRPr="00F93C07">
        <w:rPr>
          <w:rFonts w:eastAsia="Arial"/>
          <w:b/>
        </w:rPr>
        <w:t xml:space="preserve">     </w:t>
      </w:r>
      <w:r w:rsidR="00CA73AF">
        <w:rPr>
          <w:rFonts w:eastAsia="Arial"/>
          <w:b/>
        </w:rPr>
        <w:t xml:space="preserve">                      </w:t>
      </w:r>
      <w:r w:rsidRPr="00F93C07">
        <w:rPr>
          <w:rFonts w:eastAsia="Arial"/>
          <w:b/>
        </w:rPr>
        <w:t xml:space="preserve"> IF </w:t>
      </w:r>
      <w:r w:rsidR="00CA73AF">
        <w:rPr>
          <w:rFonts w:eastAsia="Arial"/>
          <w:b/>
        </w:rPr>
        <w:t>Length</w:t>
      </w:r>
      <w:r w:rsidRPr="00A86926">
        <w:rPr>
          <w:rFonts w:eastAsia="Arial"/>
        </w:rPr>
        <w:t>(</w:t>
      </w:r>
      <w:r w:rsidRPr="00F93C07">
        <w:t>MTLocalInstrument) &gt; 35 THEN</w:t>
      </w:r>
    </w:p>
    <w:p w14:paraId="2130FD36" w14:textId="5ECAF1BD" w:rsidR="009C123D" w:rsidRPr="00F93C07" w:rsidRDefault="009C123D" w:rsidP="009E4119">
      <w:pPr>
        <w:spacing w:after="9"/>
        <w:ind w:left="0" w:right="157" w:firstLine="0"/>
      </w:pPr>
      <w:r w:rsidRPr="00F93C07">
        <w:t xml:space="preserve">        </w:t>
      </w:r>
      <w:r w:rsidR="00CA73AF">
        <w:t xml:space="preserve">                   </w:t>
      </w:r>
      <w:r w:rsidRPr="00F93C07">
        <w:t xml:space="preserve"> </w:t>
      </w:r>
      <w:r w:rsidRPr="00F93C07">
        <w:rPr>
          <w:rFonts w:eastAsia="Arial"/>
        </w:rPr>
        <w:t xml:space="preserve"> </w:t>
      </w:r>
      <w:r w:rsidRPr="00F93C07">
        <w:t>MXLocalInstrument</w:t>
      </w:r>
      <w:r w:rsidRPr="00F93C07">
        <w:rPr>
          <w:rFonts w:eastAsia="Arial"/>
        </w:rPr>
        <w:t xml:space="preserve"> [1].Proprietary =      </w:t>
      </w:r>
      <w:r w:rsidRPr="00A86926">
        <w:rPr>
          <w:rFonts w:eastAsia="Arial"/>
          <w:b/>
        </w:rPr>
        <w:t>Concatenate</w:t>
      </w:r>
      <w:r w:rsidRPr="00F93C07">
        <w:rPr>
          <w:rFonts w:eastAsia="Arial"/>
        </w:rPr>
        <w:t>(</w:t>
      </w:r>
      <w:r w:rsidRPr="00A86926">
        <w:rPr>
          <w:rFonts w:eastAsia="Arial"/>
          <w:b/>
        </w:rPr>
        <w:t>Substring</w:t>
      </w:r>
      <w:r w:rsidRPr="00F93C07">
        <w:rPr>
          <w:rFonts w:eastAsia="Arial"/>
        </w:rPr>
        <w:t>(</w:t>
      </w:r>
      <w:r w:rsidRPr="00F93C07">
        <w:t>MTLocalInstrument,1,34), “+”)</w:t>
      </w:r>
    </w:p>
    <w:p w14:paraId="04C24C10" w14:textId="45E0DB99" w:rsidR="009C123D" w:rsidRPr="00F93C07" w:rsidRDefault="009C123D" w:rsidP="00CA73AF">
      <w:pPr>
        <w:tabs>
          <w:tab w:val="left" w:pos="3240"/>
          <w:tab w:val="left" w:pos="3420"/>
        </w:tabs>
        <w:spacing w:after="9"/>
        <w:ind w:left="0" w:right="157" w:firstLine="0"/>
        <w:rPr>
          <w:rFonts w:eastAsia="Arial"/>
          <w:b/>
        </w:rPr>
      </w:pPr>
      <w:r w:rsidRPr="00A86926">
        <w:rPr>
          <w:b/>
        </w:rPr>
        <w:t xml:space="preserve">      </w:t>
      </w:r>
      <w:r w:rsidR="00CA73AF">
        <w:rPr>
          <w:b/>
        </w:rPr>
        <w:t xml:space="preserve">                      </w:t>
      </w:r>
      <w:r w:rsidRPr="00A86926">
        <w:rPr>
          <w:b/>
        </w:rPr>
        <w:t>ELSE</w:t>
      </w:r>
    </w:p>
    <w:p w14:paraId="5B4A5917" w14:textId="220CE029" w:rsidR="009E4119" w:rsidRPr="00F93C07" w:rsidRDefault="00CA73AF" w:rsidP="009E4119">
      <w:pPr>
        <w:spacing w:after="9"/>
        <w:ind w:left="0" w:right="157" w:firstLine="0"/>
        <w:rPr>
          <w:rFonts w:eastAsia="Arial"/>
        </w:rPr>
      </w:pPr>
      <w:r>
        <w:rPr>
          <w:rFonts w:eastAsia="Arial"/>
        </w:rPr>
        <w:t xml:space="preserve">                          </w:t>
      </w:r>
      <w:r w:rsidR="009E4119" w:rsidRPr="00F93C07">
        <w:rPr>
          <w:rFonts w:eastAsia="Arial"/>
        </w:rPr>
        <w:t xml:space="preserve">   </w:t>
      </w:r>
      <w:r w:rsidR="00D06792" w:rsidRPr="00F93C07">
        <w:t>MXLocalInstrument</w:t>
      </w:r>
      <w:r w:rsidR="00D06792" w:rsidRPr="00F93C07">
        <w:rPr>
          <w:rFonts w:eastAsia="Arial"/>
        </w:rPr>
        <w:t xml:space="preserve"> [1</w:t>
      </w:r>
      <w:r w:rsidR="009C123D" w:rsidRPr="00F93C07">
        <w:rPr>
          <w:rFonts w:eastAsia="Arial"/>
        </w:rPr>
        <w:t xml:space="preserve">].Proprietary = </w:t>
      </w:r>
      <w:r w:rsidR="00D06792" w:rsidRPr="00F93C07">
        <w:t>MTLocalInstrument</w:t>
      </w:r>
    </w:p>
    <w:p w14:paraId="0CCEA769" w14:textId="51399E5B" w:rsidR="009C123D" w:rsidRPr="00F93C07" w:rsidRDefault="009C123D" w:rsidP="009E4119">
      <w:pPr>
        <w:spacing w:after="9"/>
        <w:ind w:left="0" w:right="157" w:firstLine="0"/>
        <w:rPr>
          <w:rFonts w:eastAsia="Arial"/>
        </w:rPr>
      </w:pPr>
      <w:r w:rsidRPr="00F93C07">
        <w:rPr>
          <w:rFonts w:eastAsia="Arial"/>
        </w:rPr>
        <w:t xml:space="preserve">    </w:t>
      </w:r>
    </w:p>
    <w:p w14:paraId="4E48A730" w14:textId="4779F3F0" w:rsidR="009E4119" w:rsidRPr="00F93C07" w:rsidRDefault="009E4119" w:rsidP="009E4119">
      <w:pPr>
        <w:spacing w:after="9"/>
        <w:ind w:left="0" w:right="157" w:firstLine="0"/>
        <w:rPr>
          <w:rFonts w:eastAsia="Arial"/>
        </w:rPr>
      </w:pPr>
      <w:r w:rsidRPr="00F93C07">
        <w:rPr>
          <w:rFonts w:eastAsia="Arial"/>
        </w:rPr>
        <w:t>/* only the 35 first characters are copied. As coming from MX, it is not expected to have longer string but just to avoid error in translation, length is limited to 35 */</w:t>
      </w:r>
    </w:p>
    <w:p w14:paraId="2C900FDC" w14:textId="59066B1F" w:rsidR="009C123D" w:rsidRPr="00A86926" w:rsidRDefault="009C123D" w:rsidP="00CA73AF">
      <w:pPr>
        <w:tabs>
          <w:tab w:val="left" w:pos="3330"/>
          <w:tab w:val="left" w:pos="3420"/>
          <w:tab w:val="left" w:pos="3510"/>
        </w:tabs>
        <w:spacing w:after="9"/>
        <w:ind w:left="0" w:right="157" w:firstLine="0"/>
        <w:rPr>
          <w:rFonts w:eastAsia="Arial"/>
          <w:b/>
        </w:rPr>
      </w:pPr>
      <w:r w:rsidRPr="00A86926">
        <w:rPr>
          <w:rFonts w:eastAsia="Arial"/>
          <w:b/>
        </w:rPr>
        <w:t xml:space="preserve">     </w:t>
      </w:r>
      <w:r w:rsidR="00CA73AF">
        <w:rPr>
          <w:rFonts w:eastAsia="Arial"/>
          <w:b/>
        </w:rPr>
        <w:t xml:space="preserve">                       </w:t>
      </w:r>
      <w:r w:rsidRPr="00A86926">
        <w:rPr>
          <w:rFonts w:eastAsia="Arial"/>
          <w:b/>
        </w:rPr>
        <w:t>ENDIF</w:t>
      </w:r>
    </w:p>
    <w:p w14:paraId="5442C27D" w14:textId="0C21A3DC" w:rsidR="009E4119" w:rsidRPr="00F93C07" w:rsidRDefault="00012F8D" w:rsidP="009E4119">
      <w:pPr>
        <w:spacing w:after="9"/>
        <w:ind w:left="0" w:right="157" w:firstLine="0"/>
        <w:rPr>
          <w:rFonts w:eastAsia="Arial"/>
          <w:b/>
        </w:rPr>
      </w:pPr>
      <w:r w:rsidRPr="00F93C07">
        <w:rPr>
          <w:rFonts w:eastAsia="Arial"/>
        </w:rPr>
        <w:t xml:space="preserve">                   </w:t>
      </w:r>
      <w:r w:rsidR="00CA73AF">
        <w:rPr>
          <w:rFonts w:eastAsia="Arial"/>
        </w:rPr>
        <w:t xml:space="preserve">    </w:t>
      </w:r>
      <w:del w:id="1525" w:author="BOUVY Martine [2]" w:date="2021-02-16T11:10:00Z">
        <w:r w:rsidR="00CA73AF" w:rsidDel="00643B91">
          <w:rPr>
            <w:rFonts w:eastAsia="Arial"/>
          </w:rPr>
          <w:delText xml:space="preserve"> /* </w:delText>
        </w:r>
      </w:del>
      <w:r w:rsidR="009E4119" w:rsidRPr="00F93C07">
        <w:rPr>
          <w:rFonts w:eastAsia="Arial"/>
          <w:b/>
        </w:rPr>
        <w:t>ENDIF</w:t>
      </w:r>
      <w:r w:rsidR="00000C92" w:rsidRPr="00F93C07">
        <w:rPr>
          <w:rFonts w:eastAsia="Arial"/>
          <w:b/>
        </w:rPr>
        <w:t xml:space="preserve"> </w:t>
      </w:r>
      <w:del w:id="1526" w:author="BOUVY Martine [2]" w:date="2021-02-16T11:10:00Z">
        <w:r w:rsidR="00000C92" w:rsidRPr="00F93C07" w:rsidDel="00643B91">
          <w:rPr>
            <w:rFonts w:eastAsia="Arial"/>
            <w:b/>
          </w:rPr>
          <w:delText>*/</w:delText>
        </w:r>
      </w:del>
    </w:p>
    <w:p w14:paraId="202C1E63" w14:textId="77777777" w:rsidR="009E4119" w:rsidRPr="00F93C07" w:rsidRDefault="009E4119" w:rsidP="009E4119">
      <w:pPr>
        <w:spacing w:after="9"/>
        <w:ind w:left="0" w:right="157" w:firstLine="0"/>
        <w:rPr>
          <w:rFonts w:eastAsia="Arial"/>
        </w:rPr>
      </w:pPr>
    </w:p>
    <w:p w14:paraId="579681CC" w14:textId="1EAB0714" w:rsidR="009E4119" w:rsidRPr="00F93C07" w:rsidRDefault="009E4119" w:rsidP="00CA73AF">
      <w:pPr>
        <w:tabs>
          <w:tab w:val="left" w:pos="2070"/>
          <w:tab w:val="left" w:pos="2160"/>
        </w:tabs>
        <w:spacing w:after="9"/>
        <w:ind w:left="419" w:right="-982" w:firstLine="301"/>
        <w:rPr>
          <w:rFonts w:eastAsia="Arial"/>
        </w:rPr>
      </w:pPr>
      <w:r w:rsidRPr="00F93C07">
        <w:rPr>
          <w:rFonts w:eastAsia="Arial"/>
          <w:b/>
        </w:rPr>
        <w:t xml:space="preserve">            ENDIF</w:t>
      </w:r>
      <w:r w:rsidRPr="00F93C07">
        <w:rPr>
          <w:rFonts w:eastAsia="Arial"/>
        </w:rPr>
        <w:t xml:space="preserve"> /*</w:t>
      </w:r>
      <w:r w:rsidR="00012F8D" w:rsidRPr="00F93C07">
        <w:rPr>
          <w:rFonts w:eastAsia="Arial"/>
        </w:rPr>
        <w:t>NumberOfFreeOccurrence</w:t>
      </w:r>
      <w:r w:rsidR="00026651">
        <w:rPr>
          <w:rFonts w:eastAsia="Arial"/>
        </w:rPr>
        <w:t>(</w:t>
      </w:r>
      <w:r w:rsidR="00026651" w:rsidRPr="00F93C07">
        <w:rPr>
          <w:rFonts w:eastAsia="Arial"/>
        </w:rPr>
        <w:t>MXLocalInstrument</w:t>
      </w:r>
      <w:r w:rsidR="00026651">
        <w:rPr>
          <w:rFonts w:eastAsia="Arial"/>
        </w:rPr>
        <w:t>)</w:t>
      </w:r>
      <w:r w:rsidR="00012F8D" w:rsidRPr="00F93C07">
        <w:rPr>
          <w:rFonts w:eastAsia="Arial"/>
        </w:rPr>
        <w:t xml:space="preserve"> = 0 </w:t>
      </w:r>
      <w:r w:rsidRPr="00F93C07">
        <w:rPr>
          <w:rFonts w:eastAsia="Arial"/>
        </w:rPr>
        <w:t xml:space="preserve"> */</w:t>
      </w:r>
    </w:p>
    <w:p w14:paraId="43FE540A" w14:textId="77777777" w:rsidR="009E4119" w:rsidRPr="00A86926" w:rsidRDefault="009E4119" w:rsidP="009E4119">
      <w:pPr>
        <w:spacing w:after="9"/>
        <w:ind w:left="419" w:right="157" w:firstLine="301"/>
        <w:rPr>
          <w:rFonts w:eastAsia="Arial"/>
          <w:b/>
        </w:rPr>
      </w:pPr>
      <w:r w:rsidRPr="00A86926">
        <w:rPr>
          <w:rFonts w:eastAsia="Arial"/>
          <w:b/>
        </w:rPr>
        <w:t>}</w:t>
      </w:r>
    </w:p>
    <w:p w14:paraId="0EEAD0D0" w14:textId="77777777" w:rsidR="009E4119" w:rsidRPr="00F93C07" w:rsidRDefault="009E4119" w:rsidP="009E4119">
      <w:pPr>
        <w:spacing w:after="9"/>
        <w:ind w:left="419" w:right="157" w:firstLine="301"/>
        <w:rPr>
          <w:rFonts w:eastAsia="Arial"/>
        </w:rPr>
      </w:pPr>
      <w:r w:rsidRPr="00F93C07">
        <w:rPr>
          <w:rFonts w:eastAsia="Arial"/>
          <w:noProof/>
        </w:rPr>
        <mc:AlternateContent>
          <mc:Choice Requires="wps">
            <w:drawing>
              <wp:anchor distT="0" distB="0" distL="114300" distR="114300" simplePos="0" relativeHeight="251658241" behindDoc="0" locked="0" layoutInCell="1" allowOverlap="1" wp14:anchorId="1D2BAED7" wp14:editId="2FDF1EF6">
                <wp:simplePos x="0" y="0"/>
                <wp:positionH relativeFrom="column">
                  <wp:posOffset>146685</wp:posOffset>
                </wp:positionH>
                <wp:positionV relativeFrom="paragraph">
                  <wp:posOffset>137248</wp:posOffset>
                </wp:positionV>
                <wp:extent cx="5058137" cy="439838"/>
                <wp:effectExtent l="0" t="0" r="28575" b="17780"/>
                <wp:wrapNone/>
                <wp:docPr id="2" name="Rectangle 2"/>
                <wp:cNvGraphicFramePr/>
                <a:graphic xmlns:a="http://schemas.openxmlformats.org/drawingml/2006/main">
                  <a:graphicData uri="http://schemas.microsoft.com/office/word/2010/wordprocessingShape">
                    <wps:wsp>
                      <wps:cNvSpPr/>
                      <wps:spPr>
                        <a:xfrm>
                          <a:off x="0" y="0"/>
                          <a:ext cx="5058137" cy="43983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7A8E88" id="Rectangle 2" o:spid="_x0000_s1026" style="position:absolute;margin-left:11.55pt;margin-top:10.8pt;width:398.3pt;height:34.65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" filled="f" strokecolor="#1f4d78 [1604]" strokeweight="1pt"/>
            </w:pict>
          </mc:Fallback>
        </mc:AlternateContent>
      </w:r>
    </w:p>
    <w:p w14:paraId="6159727C" w14:textId="1F56A8C3" w:rsidR="009E4119" w:rsidRPr="00F93C07" w:rsidRDefault="009E4119" w:rsidP="009E4119">
      <w:pPr>
        <w:spacing w:after="9"/>
        <w:ind w:left="419" w:right="157" w:firstLine="301"/>
        <w:rPr>
          <w:color w:val="3D3D3D"/>
          <w:szCs w:val="20"/>
        </w:rPr>
      </w:pPr>
      <w:r w:rsidRPr="00F93C07">
        <w:rPr>
          <w:rFonts w:eastAsia="Arial"/>
        </w:rPr>
        <w:t>*IS</w:t>
      </w:r>
      <w:r w:rsidR="007122F4" w:rsidRPr="00F93C07">
        <w:rPr>
          <w:rFonts w:eastAsia="Arial"/>
        </w:rPr>
        <w:t>OLocalInstrument</w:t>
      </w:r>
      <w:r w:rsidRPr="00F93C07">
        <w:rPr>
          <w:rFonts w:eastAsia="Arial"/>
        </w:rPr>
        <w:t xml:space="preserve">Code is defined on </w:t>
      </w:r>
      <w:hyperlink r:id="rId40" w:history="1">
        <w:r w:rsidRPr="00F93C07">
          <w:rPr>
            <w:rStyle w:val="Hyperlink"/>
            <w:rFonts w:eastAsia="Arial"/>
          </w:rPr>
          <w:t>ISO 20022 Site</w:t>
        </w:r>
      </w:hyperlink>
      <w:r w:rsidRPr="00F93C07">
        <w:rPr>
          <w:rFonts w:eastAsia="Arial"/>
        </w:rPr>
        <w:t xml:space="preserve">, </w:t>
      </w:r>
      <w:hyperlink r:id="rId41" w:history="1">
        <w:r w:rsidRPr="00F93C07">
          <w:rPr>
            <w:rStyle w:val="Hyperlink"/>
            <w:szCs w:val="20"/>
          </w:rPr>
          <w:t>External Code Sets spreadsheet</w:t>
        </w:r>
      </w:hyperlink>
      <w:r w:rsidRPr="00F93C07">
        <w:rPr>
          <w:color w:val="3D3D3D"/>
          <w:szCs w:val="20"/>
        </w:rPr>
        <w:t xml:space="preserve">, </w:t>
      </w:r>
      <w:r w:rsidR="00012F8D" w:rsidRPr="00F93C07">
        <w:rPr>
          <w:color w:val="3D3D3D"/>
          <w:szCs w:val="20"/>
        </w:rPr>
        <w:t>sheet 7-LocalInstrument</w:t>
      </w:r>
    </w:p>
    <w:p w14:paraId="3F89DE5B" w14:textId="77777777" w:rsidR="009E4119" w:rsidRPr="00F93C07" w:rsidRDefault="009E4119" w:rsidP="009E4119">
      <w:pPr>
        <w:spacing w:after="9"/>
        <w:ind w:left="419" w:right="157" w:firstLine="301"/>
        <w:rPr>
          <w:color w:val="3D3D3D"/>
          <w:szCs w:val="20"/>
        </w:rPr>
      </w:pPr>
    </w:p>
    <w:p w14:paraId="272424B3" w14:textId="7DD2C984" w:rsidR="009E4119" w:rsidRPr="0006265E" w:rsidDel="00643B91" w:rsidRDefault="009E4119" w:rsidP="009E4119">
      <w:pPr>
        <w:spacing w:after="9"/>
        <w:ind w:left="419" w:right="157" w:firstLine="301"/>
        <w:rPr>
          <w:del w:id="1527" w:author="BOUVY Martine [2]" w:date="2021-02-16T11:09:00Z"/>
          <w:b/>
          <w:color w:val="3D3D3D"/>
          <w:szCs w:val="20"/>
        </w:rPr>
      </w:pPr>
      <w:del w:id="1528" w:author="BOUVY Martine [2]" w:date="2021-02-16T11:09:00Z">
        <w:r w:rsidRPr="0006265E" w:rsidDel="00643B91">
          <w:rPr>
            <w:b/>
            <w:color w:val="3D3D3D"/>
            <w:szCs w:val="20"/>
          </w:rPr>
          <w:delText>/*</w:delText>
        </w:r>
        <w:r w:rsidR="00000C92" w:rsidRPr="0006265E" w:rsidDel="00643B91">
          <w:rPr>
            <w:b/>
            <w:color w:val="3D3D3D"/>
            <w:szCs w:val="20"/>
          </w:rPr>
          <w:delText xml:space="preserve"> Translation to ISO Codes is on hold for the moment as this might require a costly solution for few usage – all infor</w:delText>
        </w:r>
        <w:r w:rsidR="0006265E" w:rsidDel="00643B91">
          <w:rPr>
            <w:b/>
            <w:color w:val="3D3D3D"/>
            <w:szCs w:val="20"/>
          </w:rPr>
          <w:delText>mation is</w:delText>
        </w:r>
        <w:r w:rsidR="00000C92" w:rsidRPr="0006265E" w:rsidDel="00643B91">
          <w:rPr>
            <w:b/>
            <w:color w:val="3D3D3D"/>
            <w:szCs w:val="20"/>
          </w:rPr>
          <w:delText xml:space="preserve"> translated to Proprietary for the moment </w:delText>
        </w:r>
        <w:r w:rsidR="0006265E" w:rsidRPr="0006265E" w:rsidDel="00643B91">
          <w:rPr>
            <w:b/>
            <w:color w:val="3D3D3D"/>
            <w:szCs w:val="20"/>
          </w:rPr>
          <w:delText>*/</w:delText>
        </w:r>
      </w:del>
    </w:p>
    <w:p w14:paraId="56959D3E" w14:textId="77777777" w:rsidR="0006265E" w:rsidRPr="00F93C07" w:rsidRDefault="0006265E" w:rsidP="009E4119">
      <w:pPr>
        <w:spacing w:after="9"/>
        <w:ind w:left="419" w:right="157" w:firstLine="301"/>
        <w:rPr>
          <w:rFonts w:eastAsia="Arial"/>
        </w:rPr>
      </w:pPr>
    </w:p>
    <w:p w14:paraId="30A0A020" w14:textId="4C09DDAE" w:rsidR="009E4119" w:rsidRPr="00F93C07" w:rsidRDefault="009E4119" w:rsidP="009E4119">
      <w:pPr>
        <w:spacing w:after="9"/>
        <w:ind w:left="0" w:right="157" w:firstLine="0"/>
        <w:rPr>
          <w:rFonts w:eastAsia="Arial"/>
        </w:rPr>
      </w:pPr>
      <w:r w:rsidRPr="00F93C07">
        <w:rPr>
          <w:rFonts w:eastAsia="Arial"/>
        </w:rPr>
        <w:t xml:space="preserve">       </w:t>
      </w:r>
      <w:r w:rsidRPr="00FB1B12">
        <w:rPr>
          <w:rFonts w:eastAsia="Arial"/>
          <w:b/>
        </w:rPr>
        <w:t>ENDIF</w:t>
      </w:r>
      <w:r w:rsidRPr="00F93C07">
        <w:rPr>
          <w:rFonts w:eastAsia="Arial"/>
        </w:rPr>
        <w:t xml:space="preserve">  /*  </w:t>
      </w:r>
      <w:r w:rsidRPr="00CA73AF">
        <w:rPr>
          <w:rFonts w:eastAsia="Arial"/>
        </w:rPr>
        <w:t>IF</w:t>
      </w:r>
      <w:r w:rsidRPr="00F93C07">
        <w:rPr>
          <w:rFonts w:eastAsia="Arial"/>
        </w:rPr>
        <w:t xml:space="preserve"> LENGT</w:t>
      </w:r>
      <w:r w:rsidR="00012F8D" w:rsidRPr="00F93C07">
        <w:rPr>
          <w:rFonts w:eastAsia="Arial"/>
        </w:rPr>
        <w:t>H(MTLocalInstrument</w:t>
      </w:r>
      <w:r w:rsidRPr="00F93C07">
        <w:rPr>
          <w:rFonts w:eastAsia="Arial"/>
        </w:rPr>
        <w:t xml:space="preserve">) &gt; 0 */          </w:t>
      </w:r>
    </w:p>
    <w:p w14:paraId="0058923C" w14:textId="77777777" w:rsidR="009E4119" w:rsidRPr="00F93C07" w:rsidRDefault="009E4119" w:rsidP="00FB1B12">
      <w:pPr>
        <w:spacing w:after="9"/>
        <w:ind w:right="157"/>
        <w:rPr>
          <w:rFonts w:eastAsia="Arial"/>
        </w:rPr>
      </w:pPr>
    </w:p>
    <w:p w14:paraId="78B4853D" w14:textId="5E5BB78B" w:rsidR="00CC7341" w:rsidRPr="00CA73AF" w:rsidRDefault="00CA73AF" w:rsidP="00FB1B12">
      <w:pPr>
        <w:spacing w:after="9"/>
        <w:ind w:right="157"/>
        <w:rPr>
          <w:rFonts w:eastAsia="Arial"/>
          <w:sz w:val="24"/>
          <w:szCs w:val="24"/>
        </w:rPr>
      </w:pPr>
      <w:r w:rsidRPr="00CA73AF">
        <w:rPr>
          <w:rFonts w:eastAsia="Arial"/>
          <w:sz w:val="24"/>
          <w:szCs w:val="24"/>
        </w:rPr>
        <w:t xml:space="preserve">        </w:t>
      </w:r>
      <w:r w:rsidR="00FA6109" w:rsidRPr="00CA73AF">
        <w:rPr>
          <w:rFonts w:eastAsia="Arial"/>
          <w:sz w:val="24"/>
          <w:szCs w:val="24"/>
        </w:rPr>
        <w:t>/* End LocalInstrument code */</w:t>
      </w:r>
    </w:p>
    <w:p w14:paraId="62DA76D7" w14:textId="5BAA207F" w:rsidR="00FA6109" w:rsidRPr="00CA73AF" w:rsidRDefault="00FA6109" w:rsidP="00FB1B12">
      <w:pPr>
        <w:spacing w:after="9"/>
        <w:ind w:right="157"/>
        <w:rPr>
          <w:rFonts w:ascii="Arial" w:eastAsia="Arial" w:hAnsi="Arial" w:cs="Arial"/>
          <w:sz w:val="24"/>
          <w:szCs w:val="24"/>
        </w:rPr>
      </w:pPr>
    </w:p>
    <w:p w14:paraId="608AC783" w14:textId="6804BC57" w:rsidR="006C4CC1" w:rsidRPr="00CA73AF" w:rsidRDefault="006C4CC1" w:rsidP="006C4CC1">
      <w:pPr>
        <w:spacing w:after="9"/>
        <w:ind w:right="157"/>
        <w:rPr>
          <w:rFonts w:eastAsia="Arial"/>
          <w:sz w:val="24"/>
          <w:szCs w:val="24"/>
        </w:rPr>
      </w:pPr>
      <w:r w:rsidRPr="00CA73AF">
        <w:rPr>
          <w:rFonts w:eastAsia="Arial"/>
          <w:sz w:val="24"/>
          <w:szCs w:val="24"/>
        </w:rPr>
        <w:t>/* Search for Category Purpose information other than {INTC, CORT} – only 1 occurrence is allowed*/</w:t>
      </w:r>
    </w:p>
    <w:p w14:paraId="28AD904A" w14:textId="7490F5BC" w:rsidR="00BC6351" w:rsidRPr="00FB1B12" w:rsidRDefault="00BC6351" w:rsidP="00FB1B12">
      <w:pPr>
        <w:spacing w:after="9"/>
        <w:ind w:right="157"/>
        <w:rPr>
          <w:rFonts w:eastAsia="Arial"/>
        </w:rPr>
      </w:pPr>
    </w:p>
    <w:p w14:paraId="569C07A0" w14:textId="6F5EE0CD" w:rsidR="006C4CC1" w:rsidRPr="00FB1B12" w:rsidRDefault="006C4CC1" w:rsidP="00B94691">
      <w:pPr>
        <w:spacing w:after="9"/>
        <w:ind w:left="450" w:right="157" w:firstLine="0"/>
        <w:rPr>
          <w:rFonts w:eastAsia="Arial"/>
        </w:rPr>
      </w:pPr>
      <w:r w:rsidRPr="00FB1B12">
        <w:rPr>
          <w:rFonts w:eastAsia="Arial"/>
        </w:rPr>
        <w:t xml:space="preserve">   </w:t>
      </w:r>
      <w:r w:rsidRPr="00FB1B12">
        <w:t>MTCategoryPurpose</w:t>
      </w:r>
      <w:r w:rsidRPr="00FB1B12">
        <w:rPr>
          <w:rFonts w:eastAsia="Arial"/>
        </w:rPr>
        <w:t xml:space="preserve"> = </w:t>
      </w:r>
      <w:r w:rsidRPr="00FB1B12">
        <w:rPr>
          <w:rFonts w:eastAsia="Arial"/>
          <w:b/>
        </w:rPr>
        <w:t>ExtractLines</w:t>
      </w:r>
      <w:r w:rsidR="00775221" w:rsidRPr="00FB1B12">
        <w:rPr>
          <w:rFonts w:eastAsia="Arial"/>
          <w:b/>
        </w:rPr>
        <w:t>AsIs</w:t>
      </w:r>
      <w:r w:rsidRPr="00FB1B12">
        <w:rPr>
          <w:rFonts w:eastAsia="Arial"/>
        </w:rPr>
        <w:t>(MT72, “/CATPURP/”, “//”)</w:t>
      </w:r>
    </w:p>
    <w:p w14:paraId="415BFDC6" w14:textId="6E53DCEA" w:rsidR="0038790B" w:rsidRPr="00FB1B12" w:rsidRDefault="0038790B" w:rsidP="0038790B">
      <w:pPr>
        <w:spacing w:after="9"/>
        <w:ind w:left="419" w:right="157" w:firstLine="301"/>
        <w:rPr>
          <w:rFonts w:eastAsia="Arial"/>
        </w:rPr>
      </w:pPr>
      <w:r w:rsidRPr="00FB1B12">
        <w:rPr>
          <w:rFonts w:eastAsia="Arial"/>
        </w:rPr>
        <w:t xml:space="preserve">       /* code word is included in the extraction */ </w:t>
      </w:r>
    </w:p>
    <w:p w14:paraId="224EF100" w14:textId="0E0AF644" w:rsidR="00481219" w:rsidRPr="00FB1B12" w:rsidRDefault="00481219" w:rsidP="0038790B">
      <w:pPr>
        <w:spacing w:after="9"/>
        <w:ind w:left="419" w:right="157" w:firstLine="301"/>
        <w:rPr>
          <w:rFonts w:eastAsia="Arial"/>
        </w:rPr>
      </w:pPr>
    </w:p>
    <w:p w14:paraId="5A5533FB" w14:textId="1087A223" w:rsidR="00481219" w:rsidRPr="00FB1B12" w:rsidRDefault="00FB1B12" w:rsidP="00481219">
      <w:pPr>
        <w:spacing w:after="9"/>
        <w:ind w:left="419" w:right="157" w:firstLine="301"/>
        <w:rPr>
          <w:rFonts w:eastAsia="Arial"/>
        </w:rPr>
      </w:pPr>
      <w:r>
        <w:rPr>
          <w:rFonts w:eastAsia="Arial"/>
        </w:rPr>
        <w:t xml:space="preserve">       </w:t>
      </w:r>
      <w:r w:rsidR="00481219" w:rsidRPr="00FB1B12">
        <w:rPr>
          <w:rFonts w:eastAsia="Arial"/>
        </w:rPr>
        <w:t>/*Remove code word */</w:t>
      </w:r>
    </w:p>
    <w:p w14:paraId="11B80E83" w14:textId="6B9C59EB" w:rsidR="00481219" w:rsidRPr="00FB1B12" w:rsidRDefault="00481219" w:rsidP="00481219">
      <w:pPr>
        <w:spacing w:after="9"/>
        <w:ind w:left="419" w:right="157" w:firstLine="301"/>
        <w:rPr>
          <w:rFonts w:eastAsia="Arial"/>
        </w:rPr>
      </w:pPr>
      <w:r w:rsidRPr="00FB1B12">
        <w:rPr>
          <w:rFonts w:eastAsia="Arial"/>
        </w:rPr>
        <w:t xml:space="preserve">    </w:t>
      </w:r>
      <w:r w:rsidRPr="00FB1B12">
        <w:t>MTCategoryPurpose</w:t>
      </w:r>
      <w:r w:rsidR="00FB1B12">
        <w:rPr>
          <w:rFonts w:eastAsia="Arial"/>
        </w:rPr>
        <w:t xml:space="preserve"> = </w:t>
      </w:r>
      <w:r w:rsidR="00FB1B12" w:rsidRPr="00FB1B12">
        <w:rPr>
          <w:rFonts w:eastAsia="Arial"/>
          <w:b/>
        </w:rPr>
        <w:t>Substring</w:t>
      </w:r>
      <w:r w:rsidRPr="00FB1B12">
        <w:rPr>
          <w:rFonts w:eastAsia="Arial"/>
        </w:rPr>
        <w:t>(</w:t>
      </w:r>
      <w:r w:rsidRPr="00FB1B12">
        <w:t>MTCategoryPurpose</w:t>
      </w:r>
      <w:r w:rsidRPr="00FB1B12">
        <w:rPr>
          <w:rFonts w:eastAsia="Arial"/>
        </w:rPr>
        <w:t>, 10)</w:t>
      </w:r>
    </w:p>
    <w:p w14:paraId="5D0C134F" w14:textId="77777777" w:rsidR="006C4CC1" w:rsidRPr="00FB1B12" w:rsidRDefault="006C4CC1" w:rsidP="006C4CC1">
      <w:pPr>
        <w:spacing w:after="9"/>
        <w:ind w:left="419" w:right="157" w:firstLine="301"/>
        <w:rPr>
          <w:rFonts w:eastAsia="Arial"/>
        </w:rPr>
      </w:pPr>
    </w:p>
    <w:p w14:paraId="334DB1EA" w14:textId="35FA6C8D" w:rsidR="006C4CC1" w:rsidRPr="00FB1B12" w:rsidRDefault="006C4CC1" w:rsidP="00AF2A00">
      <w:pPr>
        <w:tabs>
          <w:tab w:val="left" w:pos="810"/>
          <w:tab w:val="left" w:pos="1080"/>
        </w:tabs>
        <w:spacing w:after="9"/>
        <w:ind w:left="419" w:right="157" w:firstLine="301"/>
        <w:rPr>
          <w:rFonts w:eastAsia="Arial"/>
        </w:rPr>
      </w:pPr>
      <w:r w:rsidRPr="00FB1B12">
        <w:rPr>
          <w:rFonts w:eastAsia="Arial"/>
          <w:b/>
        </w:rPr>
        <w:t xml:space="preserve">   IF</w:t>
      </w:r>
      <w:r w:rsidRPr="00FB1B12">
        <w:rPr>
          <w:rFonts w:eastAsia="Arial"/>
        </w:rPr>
        <w:t xml:space="preserve"> </w:t>
      </w:r>
      <w:r w:rsidR="00B94691">
        <w:rPr>
          <w:rFonts w:eastAsia="Arial"/>
          <w:b/>
        </w:rPr>
        <w:t>Length</w:t>
      </w:r>
      <w:r w:rsidRPr="00FB1B12">
        <w:rPr>
          <w:rFonts w:eastAsia="Arial"/>
        </w:rPr>
        <w:t>(</w:t>
      </w:r>
      <w:r w:rsidRPr="00FB1B12">
        <w:t>MTCategoryPurpose</w:t>
      </w:r>
      <w:r w:rsidRPr="00FB1B12">
        <w:rPr>
          <w:rFonts w:eastAsia="Arial"/>
        </w:rPr>
        <w:t xml:space="preserve">) &gt; 0 AND </w:t>
      </w:r>
      <w:r w:rsidRPr="00FB1B12">
        <w:t>MTCategoryPurpose</w:t>
      </w:r>
      <w:r w:rsidRPr="00FB1B12">
        <w:rPr>
          <w:rFonts w:eastAsia="Arial"/>
        </w:rPr>
        <w:t xml:space="preserve"> </w:t>
      </w:r>
      <w:r w:rsidRPr="00FB1B12">
        <w:rPr>
          <w:rFonts w:eastAsia="Arial"/>
          <w:b/>
        </w:rPr>
        <w:t>NOT IsInList</w:t>
      </w:r>
      <w:r w:rsidR="00FB1B12">
        <w:rPr>
          <w:rFonts w:eastAsia="Arial"/>
        </w:rPr>
        <w:t xml:space="preserve"> {INTC,</w:t>
      </w:r>
      <w:r w:rsidRPr="00FB1B12">
        <w:rPr>
          <w:rFonts w:eastAsia="Arial"/>
        </w:rPr>
        <w:t>CORT} THEN</w:t>
      </w:r>
    </w:p>
    <w:p w14:paraId="46AF2D48" w14:textId="0BA43876" w:rsidR="006C4CC1" w:rsidRPr="00FB1B12" w:rsidRDefault="00B94691" w:rsidP="00FA0F32">
      <w:pPr>
        <w:tabs>
          <w:tab w:val="left" w:pos="1980"/>
          <w:tab w:val="left" w:pos="2070"/>
        </w:tabs>
        <w:spacing w:after="9"/>
        <w:ind w:left="419" w:right="-442" w:firstLine="301"/>
        <w:rPr>
          <w:rFonts w:eastAsia="Arial"/>
        </w:rPr>
      </w:pPr>
      <w:r>
        <w:rPr>
          <w:rFonts w:eastAsia="Arial"/>
          <w:b/>
        </w:rPr>
        <w:t xml:space="preserve">{        </w:t>
      </w:r>
      <w:r w:rsidR="006C4CC1" w:rsidRPr="00FB1B12">
        <w:rPr>
          <w:rFonts w:eastAsia="Arial"/>
          <w:b/>
        </w:rPr>
        <w:t xml:space="preserve"> IF</w:t>
      </w:r>
      <w:r w:rsidR="00137C0D">
        <w:rPr>
          <w:rFonts w:eastAsia="Arial"/>
        </w:rPr>
        <w:t xml:space="preserve"> </w:t>
      </w:r>
      <w:r w:rsidR="006C4CC1" w:rsidRPr="00137C0D">
        <w:rPr>
          <w:rFonts w:eastAsia="Arial"/>
          <w:b/>
        </w:rPr>
        <w:t>NumberOfFreeOccurrence</w:t>
      </w:r>
      <w:r w:rsidR="00137C0D">
        <w:rPr>
          <w:rFonts w:eastAsia="Arial"/>
        </w:rPr>
        <w:t>(</w:t>
      </w:r>
      <w:r w:rsidR="00137C0D" w:rsidRPr="00FB1B12">
        <w:rPr>
          <w:rFonts w:eastAsia="Arial"/>
        </w:rPr>
        <w:t>MXCategoryPurpose</w:t>
      </w:r>
      <w:r w:rsidR="00137C0D">
        <w:rPr>
          <w:rFonts w:eastAsia="Arial"/>
        </w:rPr>
        <w:t>)</w:t>
      </w:r>
      <w:r>
        <w:rPr>
          <w:rFonts w:eastAsia="Arial"/>
        </w:rPr>
        <w:t xml:space="preserve"> = 0 THEN</w:t>
      </w:r>
    </w:p>
    <w:p w14:paraId="496903BD" w14:textId="107BC725" w:rsidR="006C4CC1" w:rsidRPr="00FB1B12" w:rsidRDefault="006C4CC1" w:rsidP="00FA0F32">
      <w:pPr>
        <w:spacing w:after="9"/>
        <w:ind w:left="810" w:right="-352"/>
        <w:rPr>
          <w:rFonts w:eastAsia="Arial"/>
        </w:rPr>
      </w:pPr>
      <w:r w:rsidRPr="00FB1B12">
        <w:rPr>
          <w:rFonts w:eastAsia="Arial"/>
        </w:rPr>
        <w:t xml:space="preserve"> /* no more occurence available to copy</w:t>
      </w:r>
      <w:r w:rsidR="00137C0D">
        <w:rPr>
          <w:rFonts w:eastAsia="Arial"/>
        </w:rPr>
        <w:t xml:space="preserve"> information. Max 1 occurence */</w:t>
      </w:r>
    </w:p>
    <w:p w14:paraId="5CC148AB" w14:textId="665714DC" w:rsidR="006C4CC1" w:rsidRPr="00FB1B12" w:rsidRDefault="00FA0F32" w:rsidP="006C4CC1">
      <w:pPr>
        <w:spacing w:after="9"/>
        <w:ind w:left="419" w:right="157" w:firstLine="301"/>
        <w:rPr>
          <w:rFonts w:eastAsia="Arial"/>
        </w:rPr>
      </w:pPr>
      <w:r>
        <w:rPr>
          <w:rFonts w:eastAsia="Arial"/>
        </w:rPr>
        <w:t xml:space="preserve">                </w:t>
      </w:r>
      <w:r w:rsidR="006C4CC1" w:rsidRPr="00FB1B12">
        <w:rPr>
          <w:rFonts w:eastAsia="Arial"/>
        </w:rPr>
        <w:t>Flag_MissingInformation = “true”</w:t>
      </w:r>
    </w:p>
    <w:p w14:paraId="7E0DAE3F" w14:textId="522568A6" w:rsidR="006C4CC1" w:rsidRPr="00FB1B12" w:rsidRDefault="00FA0F32" w:rsidP="00FA0F32">
      <w:pPr>
        <w:tabs>
          <w:tab w:val="left" w:pos="1710"/>
          <w:tab w:val="left" w:pos="1890"/>
          <w:tab w:val="left" w:pos="1980"/>
          <w:tab w:val="left" w:pos="2070"/>
          <w:tab w:val="left" w:pos="2160"/>
        </w:tabs>
        <w:spacing w:after="9"/>
        <w:ind w:left="419" w:right="157" w:firstLine="301"/>
        <w:rPr>
          <w:rFonts w:eastAsia="Arial"/>
          <w:b/>
        </w:rPr>
      </w:pPr>
      <w:r>
        <w:rPr>
          <w:rFonts w:eastAsia="Arial"/>
          <w:b/>
        </w:rPr>
        <w:t xml:space="preserve">          </w:t>
      </w:r>
      <w:r w:rsidR="006C4CC1" w:rsidRPr="00FB1B12">
        <w:rPr>
          <w:rFonts w:eastAsia="Arial"/>
          <w:b/>
        </w:rPr>
        <w:t>ELSE</w:t>
      </w:r>
    </w:p>
    <w:p w14:paraId="6DE296D4" w14:textId="77777777" w:rsidR="006C4CC1" w:rsidRPr="00FB1B12" w:rsidRDefault="006C4CC1" w:rsidP="006C4CC1">
      <w:pPr>
        <w:spacing w:after="9"/>
        <w:ind w:left="419" w:right="157" w:firstLine="301"/>
        <w:rPr>
          <w:rFonts w:eastAsia="Arial"/>
        </w:rPr>
      </w:pPr>
    </w:p>
    <w:p w14:paraId="28C12B3E" w14:textId="6002B38F" w:rsidR="006C4CC1" w:rsidRDefault="006C4CC1" w:rsidP="006C4CC1">
      <w:pPr>
        <w:spacing w:after="9"/>
        <w:ind w:left="419" w:right="157" w:firstLine="301"/>
        <w:rPr>
          <w:rFonts w:eastAsia="Arial"/>
        </w:rPr>
      </w:pPr>
      <w:r w:rsidRPr="00FB1B12">
        <w:rPr>
          <w:rFonts w:eastAsia="Arial"/>
        </w:rPr>
        <w:t xml:space="preserve">              /* Create a new </w:t>
      </w:r>
      <w:r w:rsidRPr="00FB1B12">
        <w:t>MXCategoryPurpose</w:t>
      </w:r>
      <w:r w:rsidR="00FA0F32">
        <w:rPr>
          <w:rFonts w:eastAsia="Arial"/>
        </w:rPr>
        <w:t xml:space="preserve"> Occurrence </w:t>
      </w:r>
      <w:r w:rsidRPr="00FB1B12">
        <w:rPr>
          <w:rFonts w:eastAsia="Arial"/>
        </w:rPr>
        <w:t>*/</w:t>
      </w:r>
    </w:p>
    <w:p w14:paraId="7635A8B7" w14:textId="5C19E0A8" w:rsidR="0003060E" w:rsidRPr="001F3ED8" w:rsidDel="00643B91" w:rsidRDefault="0003060E" w:rsidP="0003060E">
      <w:pPr>
        <w:spacing w:after="9"/>
        <w:ind w:left="360" w:right="-892" w:firstLine="90"/>
        <w:rPr>
          <w:del w:id="1529" w:author="BOUVY Martine [2]" w:date="2021-02-16T11:09:00Z"/>
          <w:rFonts w:eastAsia="Arial"/>
          <w:b/>
        </w:rPr>
      </w:pPr>
      <w:del w:id="1530" w:author="BOUVY Martine [2]" w:date="2021-02-16T11:09:00Z">
        <w:r w:rsidDel="00643B91">
          <w:rPr>
            <w:rFonts w:eastAsia="Arial"/>
            <w:b/>
          </w:rPr>
          <w:delText>/* Code below in comment is on hold for the moment as it is a costly solution to check the existence of the code in an external list */</w:delText>
        </w:r>
      </w:del>
    </w:p>
    <w:p w14:paraId="62AF6484" w14:textId="77777777" w:rsidR="0003060E" w:rsidRPr="00FB1B12" w:rsidRDefault="0003060E" w:rsidP="006C4CC1">
      <w:pPr>
        <w:spacing w:after="9"/>
        <w:ind w:left="419" w:right="157" w:firstLine="301"/>
        <w:rPr>
          <w:rFonts w:eastAsia="Arial"/>
        </w:rPr>
      </w:pPr>
    </w:p>
    <w:p w14:paraId="15A4B67A" w14:textId="3C1EC196" w:rsidR="006C4CC1" w:rsidRPr="00FB1B12" w:rsidRDefault="006C4CC1" w:rsidP="006C4CC1">
      <w:pPr>
        <w:spacing w:after="9"/>
        <w:ind w:left="0" w:right="157" w:firstLine="0"/>
        <w:rPr>
          <w:rFonts w:eastAsia="Arial"/>
        </w:rPr>
      </w:pPr>
      <w:r w:rsidRPr="007C3418">
        <w:rPr>
          <w:rFonts w:eastAsia="Arial"/>
          <w:b/>
        </w:rPr>
        <w:lastRenderedPageBreak/>
        <w:t xml:space="preserve">                     </w:t>
      </w:r>
      <w:del w:id="1531" w:author="BOUVY Martine [2]" w:date="2021-02-16T11:11:00Z">
        <w:r w:rsidR="0016224C" w:rsidRPr="007C3418" w:rsidDel="00091E9B">
          <w:rPr>
            <w:rFonts w:eastAsia="Arial"/>
            <w:b/>
          </w:rPr>
          <w:delText>/*</w:delText>
        </w:r>
        <w:r w:rsidR="00FA0F32" w:rsidDel="00091E9B">
          <w:rPr>
            <w:rFonts w:eastAsia="Arial"/>
          </w:rPr>
          <w:delText xml:space="preserve"> </w:delText>
        </w:r>
      </w:del>
      <w:r w:rsidR="00FA0F32">
        <w:rPr>
          <w:rFonts w:eastAsia="Arial"/>
        </w:rPr>
        <w:t xml:space="preserve">  </w:t>
      </w:r>
      <w:r w:rsidRPr="00FB1B12">
        <w:rPr>
          <w:rFonts w:eastAsia="Arial"/>
          <w:b/>
        </w:rPr>
        <w:t>IF</w:t>
      </w:r>
      <w:r w:rsidRPr="00FB1B12">
        <w:rPr>
          <w:rFonts w:eastAsia="Arial"/>
        </w:rPr>
        <w:t xml:space="preserve"> </w:t>
      </w:r>
      <w:ins w:id="1532" w:author="BOUVY Martine [2]" w:date="2021-02-16T11:12:00Z">
        <w:r w:rsidR="00091E9B" w:rsidRPr="00091E9B">
          <w:rPr>
            <w:rFonts w:eastAsia="Arial"/>
            <w:b/>
          </w:rPr>
          <w:t>WithinLis</w:t>
        </w:r>
      </w:ins>
      <w:ins w:id="1533" w:author="BOUVY Martine [2]" w:date="2021-02-16T11:13:00Z">
        <w:r w:rsidR="003344E5">
          <w:rPr>
            <w:rFonts w:eastAsia="Arial"/>
            <w:b/>
          </w:rPr>
          <w:t>t</w:t>
        </w:r>
      </w:ins>
      <w:ins w:id="1534" w:author="BOUVY Martine [2]" w:date="2021-02-16T11:12:00Z">
        <w:r w:rsidR="00091E9B">
          <w:rPr>
            <w:rFonts w:eastAsia="Arial"/>
          </w:rPr>
          <w:t>(</w:t>
        </w:r>
      </w:ins>
      <w:r w:rsidRPr="00FB1B12">
        <w:t>MTCategoryPurpose</w:t>
      </w:r>
      <w:ins w:id="1535" w:author="BOUVY Martine [2]" w:date="2021-02-16T11:13:00Z">
        <w:r w:rsidR="00091E9B">
          <w:t>,</w:t>
        </w:r>
      </w:ins>
      <w:r w:rsidRPr="00FB1B12">
        <w:rPr>
          <w:rFonts w:eastAsia="Arial"/>
        </w:rPr>
        <w:t xml:space="preserve"> </w:t>
      </w:r>
      <w:del w:id="1536" w:author="BOUVY Martine [2]" w:date="2021-02-16T11:12:00Z">
        <w:r w:rsidRPr="00FB1B12" w:rsidDel="00091E9B">
          <w:rPr>
            <w:rFonts w:eastAsia="Arial"/>
          </w:rPr>
          <w:delText xml:space="preserve">IsInList </w:delText>
        </w:r>
      </w:del>
      <w:del w:id="1537" w:author="BOUVY Martine [2]" w:date="2021-02-16T11:13:00Z">
        <w:r w:rsidRPr="0003060E" w:rsidDel="00091E9B">
          <w:rPr>
            <w:rFonts w:eastAsia="Arial"/>
          </w:rPr>
          <w:delText>(</w:delText>
        </w:r>
      </w:del>
      <w:r w:rsidRPr="0003060E">
        <w:rPr>
          <w:rFonts w:eastAsia="Arial"/>
        </w:rPr>
        <w:t>ISOCategoryPurposeCode*)</w:t>
      </w:r>
      <w:r w:rsidR="0003060E">
        <w:rPr>
          <w:rFonts w:eastAsia="Arial"/>
        </w:rPr>
        <w:t xml:space="preserve"> THEN</w:t>
      </w:r>
    </w:p>
    <w:p w14:paraId="6AF92EB3" w14:textId="5CD9E1B8" w:rsidR="006C4CC1" w:rsidRPr="00FB1B12" w:rsidRDefault="006C4CC1" w:rsidP="006C4CC1">
      <w:pPr>
        <w:spacing w:after="9"/>
        <w:ind w:left="0" w:right="157" w:firstLine="0"/>
        <w:rPr>
          <w:rFonts w:eastAsia="Arial"/>
        </w:rPr>
      </w:pPr>
      <w:r w:rsidRPr="00FB1B12">
        <w:rPr>
          <w:rFonts w:eastAsia="Arial"/>
        </w:rPr>
        <w:t xml:space="preserve">                                  </w:t>
      </w:r>
      <w:r w:rsidRPr="00FB1B12">
        <w:t>MXCategoryPurpose</w:t>
      </w:r>
      <w:r w:rsidRPr="00FB1B12">
        <w:rPr>
          <w:rFonts w:eastAsia="Arial"/>
        </w:rPr>
        <w:t xml:space="preserve"> [1].Code = </w:t>
      </w:r>
      <w:r w:rsidRPr="00FB1B12">
        <w:t>MTCategoryPurpose</w:t>
      </w:r>
    </w:p>
    <w:p w14:paraId="748174B2" w14:textId="2197D0FF" w:rsidR="006C4CC1" w:rsidRPr="00FB1B12" w:rsidRDefault="007C3418" w:rsidP="00FA0F32">
      <w:pPr>
        <w:tabs>
          <w:tab w:val="left" w:pos="3150"/>
          <w:tab w:val="left" w:pos="3330"/>
        </w:tabs>
        <w:spacing w:after="9"/>
        <w:ind w:left="0" w:right="157" w:firstLine="0"/>
        <w:rPr>
          <w:rFonts w:eastAsia="Arial"/>
          <w:b/>
        </w:rPr>
      </w:pPr>
      <w:r>
        <w:rPr>
          <w:rFonts w:eastAsia="Arial"/>
        </w:rPr>
        <w:t xml:space="preserve"> </w:t>
      </w:r>
      <w:r w:rsidR="00FA0F32">
        <w:rPr>
          <w:rFonts w:eastAsia="Arial"/>
        </w:rPr>
        <w:t xml:space="preserve">                          </w:t>
      </w:r>
      <w:r w:rsidR="006C4CC1" w:rsidRPr="00FB1B12">
        <w:rPr>
          <w:rFonts w:eastAsia="Arial"/>
          <w:b/>
        </w:rPr>
        <w:t>ELSE</w:t>
      </w:r>
      <w:r w:rsidR="0016224C" w:rsidRPr="00FB1B12">
        <w:rPr>
          <w:rFonts w:eastAsia="Arial"/>
          <w:b/>
        </w:rPr>
        <w:t xml:space="preserve">   </w:t>
      </w:r>
      <w:del w:id="1538" w:author="BOUVY Martine [2]" w:date="2021-02-16T11:11:00Z">
        <w:r w:rsidR="0016224C" w:rsidRPr="00FB1B12" w:rsidDel="00091E9B">
          <w:rPr>
            <w:rFonts w:eastAsia="Arial"/>
            <w:b/>
          </w:rPr>
          <w:delText>*/</w:delText>
        </w:r>
      </w:del>
    </w:p>
    <w:p w14:paraId="7EBE3DFE" w14:textId="55F012EA" w:rsidR="00E849D3" w:rsidRPr="009876A3" w:rsidRDefault="00E849D3" w:rsidP="006C4CC1">
      <w:pPr>
        <w:spacing w:after="9"/>
        <w:ind w:left="0" w:right="157" w:firstLine="0"/>
        <w:rPr>
          <w:rFonts w:eastAsia="Arial"/>
        </w:rPr>
      </w:pPr>
      <w:r w:rsidRPr="00FB1B12">
        <w:rPr>
          <w:rFonts w:eastAsia="Arial"/>
          <w:b/>
        </w:rPr>
        <w:t xml:space="preserve">  </w:t>
      </w:r>
      <w:r w:rsidR="00FA0F32">
        <w:rPr>
          <w:rFonts w:eastAsia="Arial"/>
          <w:b/>
        </w:rPr>
        <w:t xml:space="preserve">                           </w:t>
      </w:r>
      <w:r w:rsidRPr="00FB1B12">
        <w:rPr>
          <w:rFonts w:eastAsia="Arial"/>
          <w:b/>
        </w:rPr>
        <w:t xml:space="preserve">IF </w:t>
      </w:r>
      <w:r w:rsidR="00FA0F32">
        <w:rPr>
          <w:rFonts w:eastAsia="Arial"/>
          <w:b/>
        </w:rPr>
        <w:t>Length</w:t>
      </w:r>
      <w:r w:rsidRPr="009876A3">
        <w:rPr>
          <w:rFonts w:eastAsia="Arial"/>
        </w:rPr>
        <w:t>(</w:t>
      </w:r>
      <w:r w:rsidR="00FA0F32">
        <w:t>MTCategoryPurpose) &gt; 35 THEN</w:t>
      </w:r>
      <w:r w:rsidRPr="009876A3">
        <w:rPr>
          <w:rFonts w:eastAsia="Arial"/>
        </w:rPr>
        <w:t xml:space="preserve"> </w:t>
      </w:r>
    </w:p>
    <w:p w14:paraId="2566D19E" w14:textId="3523A253" w:rsidR="006C4CC1" w:rsidRPr="00FB1B12" w:rsidRDefault="006C4CC1" w:rsidP="006C4CC1">
      <w:pPr>
        <w:spacing w:after="9"/>
        <w:ind w:left="0" w:right="157" w:firstLine="0"/>
        <w:rPr>
          <w:rFonts w:eastAsia="Arial"/>
        </w:rPr>
      </w:pPr>
      <w:r w:rsidRPr="00FB1B12">
        <w:rPr>
          <w:rFonts w:eastAsia="Arial"/>
        </w:rPr>
        <w:t xml:space="preserve"> </w:t>
      </w:r>
      <w:r w:rsidR="00FA0F32">
        <w:rPr>
          <w:rFonts w:eastAsia="Arial"/>
        </w:rPr>
        <w:t xml:space="preserve">                              </w:t>
      </w:r>
      <w:r w:rsidRPr="00FB1B12">
        <w:rPr>
          <w:rFonts w:eastAsia="Arial"/>
        </w:rPr>
        <w:t xml:space="preserve"> </w:t>
      </w:r>
      <w:r w:rsidRPr="00FB1B12">
        <w:t>MXCategoryPurpose</w:t>
      </w:r>
      <w:r w:rsidRPr="00FB1B12">
        <w:rPr>
          <w:rFonts w:eastAsia="Arial"/>
        </w:rPr>
        <w:t xml:space="preserve"> [1].Proprietary = </w:t>
      </w:r>
      <w:r w:rsidR="00E849D3" w:rsidRPr="007C3418">
        <w:rPr>
          <w:rFonts w:eastAsia="Arial"/>
          <w:b/>
        </w:rPr>
        <w:t>Concatenate</w:t>
      </w:r>
      <w:r w:rsidR="00E849D3" w:rsidRPr="00FB1B12">
        <w:rPr>
          <w:rFonts w:eastAsia="Arial"/>
        </w:rPr>
        <w:t>(</w:t>
      </w:r>
      <w:r w:rsidRPr="007C3418">
        <w:rPr>
          <w:rFonts w:eastAsia="Arial"/>
          <w:b/>
        </w:rPr>
        <w:t>Substring</w:t>
      </w:r>
      <w:r w:rsidRPr="00FB1B12">
        <w:rPr>
          <w:rFonts w:eastAsia="Arial"/>
        </w:rPr>
        <w:t>(</w:t>
      </w:r>
      <w:r w:rsidRPr="00FB1B12">
        <w:t>MTCategoryPurpose</w:t>
      </w:r>
      <w:r w:rsidR="00E849D3" w:rsidRPr="00FB1B12">
        <w:rPr>
          <w:rFonts w:eastAsia="Arial"/>
        </w:rPr>
        <w:t>, 1, 34</w:t>
      </w:r>
      <w:r w:rsidRPr="00FB1B12">
        <w:rPr>
          <w:rFonts w:eastAsia="Arial"/>
        </w:rPr>
        <w:t>)</w:t>
      </w:r>
      <w:r w:rsidR="00E849D3" w:rsidRPr="00FB1B12">
        <w:rPr>
          <w:rFonts w:eastAsia="Arial"/>
        </w:rPr>
        <w:t xml:space="preserve">, “+”) </w:t>
      </w:r>
    </w:p>
    <w:p w14:paraId="1B81A486" w14:textId="124AAFB5" w:rsidR="00E849D3" w:rsidRPr="009876A3" w:rsidRDefault="00E849D3" w:rsidP="006C4CC1">
      <w:pPr>
        <w:spacing w:after="9"/>
        <w:ind w:left="0" w:right="157" w:firstLine="0"/>
        <w:rPr>
          <w:rFonts w:eastAsia="Arial"/>
          <w:b/>
        </w:rPr>
      </w:pPr>
      <w:r w:rsidRPr="00FB1B12">
        <w:rPr>
          <w:rFonts w:eastAsia="Arial"/>
        </w:rPr>
        <w:t xml:space="preserve">   </w:t>
      </w:r>
      <w:r w:rsidR="00FA0F32">
        <w:rPr>
          <w:rFonts w:eastAsia="Arial"/>
        </w:rPr>
        <w:t xml:space="preserve">                          </w:t>
      </w:r>
      <w:r w:rsidRPr="009876A3">
        <w:rPr>
          <w:rFonts w:eastAsia="Arial"/>
          <w:b/>
        </w:rPr>
        <w:t>ELSE</w:t>
      </w:r>
    </w:p>
    <w:p w14:paraId="36134982" w14:textId="1B90CCFE" w:rsidR="00D743D7" w:rsidRPr="00FB1B12" w:rsidRDefault="00D743D7" w:rsidP="00D743D7">
      <w:pPr>
        <w:spacing w:after="9"/>
        <w:ind w:left="0" w:right="157" w:firstLine="0"/>
        <w:rPr>
          <w:rFonts w:eastAsia="Arial"/>
        </w:rPr>
      </w:pPr>
      <w:r w:rsidRPr="00FB1B12">
        <w:rPr>
          <w:rFonts w:eastAsia="Arial"/>
        </w:rPr>
        <w:t xml:space="preserve">  </w:t>
      </w:r>
      <w:r w:rsidR="00FA0F32">
        <w:rPr>
          <w:rFonts w:eastAsia="Arial"/>
        </w:rPr>
        <w:t xml:space="preserve">                              </w:t>
      </w:r>
      <w:r w:rsidRPr="00FB1B12">
        <w:t>MXCategoryPurpose</w:t>
      </w:r>
      <w:r w:rsidRPr="00FB1B12">
        <w:rPr>
          <w:rFonts w:eastAsia="Arial"/>
        </w:rPr>
        <w:t xml:space="preserve"> [1].Proprietary = </w:t>
      </w:r>
      <w:r w:rsidRPr="00FB1B12">
        <w:t>MTCategoryPurpose</w:t>
      </w:r>
      <w:r w:rsidRPr="00FB1B12">
        <w:rPr>
          <w:rFonts w:eastAsia="Arial"/>
        </w:rPr>
        <w:t xml:space="preserve"> </w:t>
      </w:r>
    </w:p>
    <w:p w14:paraId="037C9301" w14:textId="54BCCD30" w:rsidR="00E849D3" w:rsidRPr="009876A3" w:rsidRDefault="00E849D3" w:rsidP="006C4CC1">
      <w:pPr>
        <w:spacing w:after="9"/>
        <w:ind w:left="0" w:right="157" w:firstLine="0"/>
        <w:rPr>
          <w:rFonts w:eastAsia="Arial"/>
          <w:b/>
        </w:rPr>
      </w:pPr>
      <w:r w:rsidRPr="00FB1B12">
        <w:rPr>
          <w:rFonts w:eastAsia="Arial"/>
        </w:rPr>
        <w:t xml:space="preserve">  </w:t>
      </w:r>
      <w:r w:rsidR="00FA0F32">
        <w:rPr>
          <w:rFonts w:eastAsia="Arial"/>
        </w:rPr>
        <w:t xml:space="preserve">                           </w:t>
      </w:r>
      <w:r w:rsidRPr="009876A3">
        <w:rPr>
          <w:rFonts w:eastAsia="Arial"/>
          <w:b/>
        </w:rPr>
        <w:t xml:space="preserve">ENDIF                           </w:t>
      </w:r>
    </w:p>
    <w:p w14:paraId="74846519" w14:textId="77777777" w:rsidR="006C4CC1" w:rsidRPr="00FB1B12" w:rsidRDefault="006C4CC1" w:rsidP="006C4CC1">
      <w:pPr>
        <w:spacing w:after="9"/>
        <w:ind w:left="0" w:right="157" w:firstLine="0"/>
        <w:rPr>
          <w:rFonts w:eastAsia="Arial"/>
        </w:rPr>
      </w:pPr>
      <w:r w:rsidRPr="00FB1B12">
        <w:rPr>
          <w:rFonts w:eastAsia="Arial"/>
        </w:rPr>
        <w:t>/* only the 35 first characters are copied. As coming from MX, it is not expected to have longer string but just to avoid error in translation, length is limited to 35 */</w:t>
      </w:r>
    </w:p>
    <w:p w14:paraId="162773F5" w14:textId="10E84AD3" w:rsidR="006C4CC1" w:rsidRPr="00FB1B12" w:rsidRDefault="006C4CC1" w:rsidP="006C4CC1">
      <w:pPr>
        <w:spacing w:after="9"/>
        <w:ind w:left="0" w:right="157" w:firstLine="0"/>
        <w:rPr>
          <w:rFonts w:eastAsia="Arial"/>
          <w:b/>
        </w:rPr>
      </w:pPr>
      <w:r w:rsidRPr="00FB1B12">
        <w:rPr>
          <w:rFonts w:eastAsia="Arial"/>
        </w:rPr>
        <w:t xml:space="preserve">                         </w:t>
      </w:r>
      <w:del w:id="1539" w:author="BOUVY Martine [2]" w:date="2021-02-16T11:12:00Z">
        <w:r w:rsidRPr="00FB1B12" w:rsidDel="00091E9B">
          <w:rPr>
            <w:rFonts w:eastAsia="Arial"/>
          </w:rPr>
          <w:delText xml:space="preserve"> </w:delText>
        </w:r>
        <w:r w:rsidR="0016224C" w:rsidRPr="00FB1B12" w:rsidDel="00091E9B">
          <w:rPr>
            <w:rFonts w:eastAsia="Arial"/>
          </w:rPr>
          <w:delText>/*</w:delText>
        </w:r>
      </w:del>
      <w:r w:rsidRPr="00FB1B12">
        <w:rPr>
          <w:rFonts w:eastAsia="Arial"/>
          <w:b/>
        </w:rPr>
        <w:t>ENDIF</w:t>
      </w:r>
      <w:r w:rsidR="0016224C" w:rsidRPr="00FB1B12">
        <w:rPr>
          <w:rFonts w:eastAsia="Arial"/>
          <w:b/>
        </w:rPr>
        <w:t xml:space="preserve">  </w:t>
      </w:r>
      <w:del w:id="1540" w:author="BOUVY Martine [2]" w:date="2021-02-16T11:12:00Z">
        <w:r w:rsidR="0016224C" w:rsidRPr="00FB1B12" w:rsidDel="00091E9B">
          <w:rPr>
            <w:rFonts w:eastAsia="Arial"/>
            <w:b/>
          </w:rPr>
          <w:delText>*/</w:delText>
        </w:r>
      </w:del>
    </w:p>
    <w:p w14:paraId="02984BDC" w14:textId="77777777" w:rsidR="006C4CC1" w:rsidRPr="00FB1B12" w:rsidRDefault="006C4CC1" w:rsidP="006C4CC1">
      <w:pPr>
        <w:spacing w:after="9"/>
        <w:ind w:left="0" w:right="157" w:firstLine="0"/>
        <w:rPr>
          <w:rFonts w:eastAsia="Arial"/>
        </w:rPr>
      </w:pPr>
    </w:p>
    <w:p w14:paraId="27A2DFD6" w14:textId="467A03F9" w:rsidR="006C4CC1" w:rsidRPr="00FB1B12" w:rsidRDefault="00FA0F32" w:rsidP="00AF2A00">
      <w:pPr>
        <w:tabs>
          <w:tab w:val="left" w:pos="1080"/>
          <w:tab w:val="left" w:pos="1170"/>
          <w:tab w:val="left" w:pos="1260"/>
          <w:tab w:val="left" w:pos="1350"/>
          <w:tab w:val="left" w:pos="1440"/>
          <w:tab w:val="left" w:pos="1980"/>
          <w:tab w:val="left" w:pos="2160"/>
          <w:tab w:val="left" w:pos="2250"/>
          <w:tab w:val="left" w:pos="2340"/>
          <w:tab w:val="left" w:pos="3060"/>
        </w:tabs>
        <w:spacing w:after="9"/>
        <w:ind w:left="419" w:right="-622" w:firstLine="301"/>
        <w:rPr>
          <w:rFonts w:eastAsia="Arial"/>
        </w:rPr>
      </w:pPr>
      <w:r>
        <w:rPr>
          <w:rFonts w:eastAsia="Arial"/>
          <w:b/>
        </w:rPr>
        <w:t xml:space="preserve">   </w:t>
      </w:r>
      <w:r w:rsidR="006C4CC1" w:rsidRPr="00FB1B12">
        <w:rPr>
          <w:rFonts w:eastAsia="Arial"/>
          <w:b/>
        </w:rPr>
        <w:t>ENDIF</w:t>
      </w:r>
      <w:r w:rsidR="009E27BC" w:rsidRPr="00FB1B12">
        <w:rPr>
          <w:rFonts w:eastAsia="Arial"/>
        </w:rPr>
        <w:t xml:space="preserve"> /*</w:t>
      </w:r>
      <w:r w:rsidR="006C4CC1" w:rsidRPr="00FB1B12">
        <w:rPr>
          <w:rFonts w:eastAsia="Arial"/>
        </w:rPr>
        <w:t>NumberOfFreeOccurrence</w:t>
      </w:r>
      <w:r w:rsidR="007C3418">
        <w:rPr>
          <w:rFonts w:eastAsia="Arial"/>
        </w:rPr>
        <w:t>(</w:t>
      </w:r>
      <w:r w:rsidR="007C3418" w:rsidRPr="00FB1B12">
        <w:rPr>
          <w:rFonts w:eastAsia="Arial"/>
        </w:rPr>
        <w:t>MXCategoryPurpose</w:t>
      </w:r>
      <w:r w:rsidR="007C3418">
        <w:rPr>
          <w:rFonts w:eastAsia="Arial"/>
        </w:rPr>
        <w:t>)</w:t>
      </w:r>
      <w:r>
        <w:rPr>
          <w:rFonts w:eastAsia="Arial"/>
        </w:rPr>
        <w:t xml:space="preserve"> = 0 </w:t>
      </w:r>
      <w:r w:rsidR="006C4CC1" w:rsidRPr="00FB1B12">
        <w:rPr>
          <w:rFonts w:eastAsia="Arial"/>
        </w:rPr>
        <w:t>*/</w:t>
      </w:r>
    </w:p>
    <w:p w14:paraId="2E71CEF7" w14:textId="77777777" w:rsidR="006C4CC1" w:rsidRPr="00FB1B12" w:rsidRDefault="006C4CC1" w:rsidP="006C4CC1">
      <w:pPr>
        <w:spacing w:after="9"/>
        <w:ind w:left="419" w:right="157" w:firstLine="301"/>
        <w:rPr>
          <w:rFonts w:eastAsia="Arial"/>
          <w:b/>
        </w:rPr>
      </w:pPr>
      <w:r w:rsidRPr="00FB1B12">
        <w:rPr>
          <w:rFonts w:eastAsia="Arial"/>
          <w:b/>
        </w:rPr>
        <w:t>}</w:t>
      </w:r>
    </w:p>
    <w:p w14:paraId="734CF664" w14:textId="77777777" w:rsidR="00091E9B" w:rsidRDefault="00091E9B" w:rsidP="006C4CC1">
      <w:pPr>
        <w:spacing w:after="9"/>
        <w:ind w:left="419" w:right="157" w:firstLine="301"/>
        <w:rPr>
          <w:ins w:id="1541" w:author="BOUVY Martine [2]" w:date="2021-02-16T11:13:00Z"/>
          <w:rFonts w:eastAsia="Arial"/>
        </w:rPr>
      </w:pPr>
    </w:p>
    <w:p w14:paraId="5F1DA961" w14:textId="4AEFF9BF" w:rsidR="006C4CC1" w:rsidRPr="00FB1B12" w:rsidRDefault="006C4CC1" w:rsidP="006C4CC1">
      <w:pPr>
        <w:spacing w:after="9"/>
        <w:ind w:left="419" w:right="157" w:firstLine="301"/>
        <w:rPr>
          <w:rFonts w:eastAsia="Arial"/>
        </w:rPr>
      </w:pPr>
      <w:r w:rsidRPr="00FB1B12">
        <w:rPr>
          <w:rFonts w:eastAsia="Arial"/>
          <w:noProof/>
        </w:rPr>
        <mc:AlternateContent>
          <mc:Choice Requires="wps">
            <w:drawing>
              <wp:anchor distT="0" distB="0" distL="114300" distR="114300" simplePos="0" relativeHeight="251658242" behindDoc="0" locked="0" layoutInCell="1" allowOverlap="1" wp14:anchorId="0ABC82BC" wp14:editId="7CF01EF0">
                <wp:simplePos x="0" y="0"/>
                <wp:positionH relativeFrom="column">
                  <wp:posOffset>146685</wp:posOffset>
                </wp:positionH>
                <wp:positionV relativeFrom="paragraph">
                  <wp:posOffset>137248</wp:posOffset>
                </wp:positionV>
                <wp:extent cx="5058137" cy="439838"/>
                <wp:effectExtent l="0" t="0" r="28575" b="17780"/>
                <wp:wrapNone/>
                <wp:docPr id="3" name="Rectangle 3"/>
                <wp:cNvGraphicFramePr/>
                <a:graphic xmlns:a="http://schemas.openxmlformats.org/drawingml/2006/main">
                  <a:graphicData uri="http://schemas.microsoft.com/office/word/2010/wordprocessingShape">
                    <wps:wsp>
                      <wps:cNvSpPr/>
                      <wps:spPr>
                        <a:xfrm>
                          <a:off x="0" y="0"/>
                          <a:ext cx="5058137" cy="43983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66BD15" id="Rectangle 3" o:spid="_x0000_s1026" style="position:absolute;margin-left:11.55pt;margin-top:10.8pt;width:398.3pt;height:34.65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" filled="f" strokecolor="#1f4d78 [1604]" strokeweight="1pt"/>
            </w:pict>
          </mc:Fallback>
        </mc:AlternateContent>
      </w:r>
    </w:p>
    <w:p w14:paraId="0FF7CB4D" w14:textId="4D01E05A" w:rsidR="006C4CC1" w:rsidRPr="00FB1B12" w:rsidRDefault="009E27BC" w:rsidP="006C4CC1">
      <w:pPr>
        <w:spacing w:after="9"/>
        <w:ind w:left="419" w:right="157" w:firstLine="301"/>
        <w:rPr>
          <w:color w:val="3D3D3D"/>
          <w:szCs w:val="20"/>
        </w:rPr>
      </w:pPr>
      <w:r w:rsidRPr="00FB1B12">
        <w:rPr>
          <w:rFonts w:eastAsia="Arial"/>
        </w:rPr>
        <w:t>*ISOCategoryPurpose</w:t>
      </w:r>
      <w:r w:rsidR="006C4CC1" w:rsidRPr="00FB1B12">
        <w:rPr>
          <w:rFonts w:eastAsia="Arial"/>
        </w:rPr>
        <w:t xml:space="preserve">Code is defined on </w:t>
      </w:r>
      <w:hyperlink r:id="rId42" w:history="1">
        <w:r w:rsidR="006C4CC1" w:rsidRPr="00FB1B12">
          <w:rPr>
            <w:rStyle w:val="Hyperlink"/>
            <w:rFonts w:eastAsia="Arial"/>
          </w:rPr>
          <w:t>ISO 20022 Site</w:t>
        </w:r>
      </w:hyperlink>
      <w:r w:rsidR="006C4CC1" w:rsidRPr="00FB1B12">
        <w:rPr>
          <w:rFonts w:eastAsia="Arial"/>
        </w:rPr>
        <w:t xml:space="preserve">, </w:t>
      </w:r>
      <w:hyperlink r:id="rId43" w:history="1">
        <w:r w:rsidR="006C4CC1" w:rsidRPr="00FB1B12">
          <w:rPr>
            <w:rStyle w:val="Hyperlink"/>
            <w:szCs w:val="20"/>
          </w:rPr>
          <w:t>External Code Sets spreadsheet</w:t>
        </w:r>
      </w:hyperlink>
      <w:r w:rsidR="00FE587C" w:rsidRPr="00FB1B12">
        <w:rPr>
          <w:color w:val="3D3D3D"/>
          <w:szCs w:val="20"/>
        </w:rPr>
        <w:t>, sheet 4-CategoryPurpose</w:t>
      </w:r>
    </w:p>
    <w:p w14:paraId="303F1361" w14:textId="77777777" w:rsidR="006C4CC1" w:rsidRPr="00FB1B12" w:rsidRDefault="006C4CC1" w:rsidP="006C4CC1">
      <w:pPr>
        <w:spacing w:after="9"/>
        <w:ind w:left="419" w:right="157" w:firstLine="301"/>
        <w:rPr>
          <w:color w:val="3D3D3D"/>
          <w:szCs w:val="20"/>
        </w:rPr>
      </w:pPr>
    </w:p>
    <w:p w14:paraId="7ED731DF" w14:textId="6AD69D84" w:rsidR="006C4CC1" w:rsidRPr="00C56CDB" w:rsidDel="003344E5" w:rsidRDefault="006C4CC1" w:rsidP="006C4CC1">
      <w:pPr>
        <w:spacing w:after="9"/>
        <w:ind w:left="419" w:right="157" w:firstLine="301"/>
        <w:rPr>
          <w:del w:id="1542" w:author="BOUVY Martine [2]" w:date="2021-02-16T11:14:00Z"/>
          <w:b/>
          <w:color w:val="3D3D3D"/>
          <w:szCs w:val="20"/>
        </w:rPr>
      </w:pPr>
      <w:del w:id="1543" w:author="BOUVY Martine [2]" w:date="2021-02-16T11:14:00Z">
        <w:r w:rsidRPr="00C56CDB" w:rsidDel="003344E5">
          <w:rPr>
            <w:b/>
            <w:color w:val="3D3D3D"/>
            <w:szCs w:val="20"/>
          </w:rPr>
          <w:delText xml:space="preserve">/* </w:delText>
        </w:r>
        <w:r w:rsidR="00271E5A" w:rsidRPr="00C56CDB" w:rsidDel="003344E5">
          <w:rPr>
            <w:b/>
            <w:color w:val="3D3D3D"/>
            <w:szCs w:val="20"/>
          </w:rPr>
          <w:delText xml:space="preserve">Translation to ISO Codes is on hold for the moment as this might require a costly solution for few usage – all infor translated to Proprietary for the moment </w:delText>
        </w:r>
        <w:r w:rsidR="00371E01" w:rsidRPr="00C56CDB" w:rsidDel="003344E5">
          <w:rPr>
            <w:b/>
            <w:color w:val="3D3D3D"/>
            <w:szCs w:val="20"/>
          </w:rPr>
          <w:delText>*/</w:delText>
        </w:r>
      </w:del>
    </w:p>
    <w:p w14:paraId="19D8CECB" w14:textId="77777777" w:rsidR="00371E01" w:rsidRPr="00FB1B12" w:rsidRDefault="00371E01" w:rsidP="006C4CC1">
      <w:pPr>
        <w:spacing w:after="9"/>
        <w:ind w:left="419" w:right="157" w:firstLine="301"/>
        <w:rPr>
          <w:rFonts w:eastAsia="Arial"/>
        </w:rPr>
      </w:pPr>
    </w:p>
    <w:p w14:paraId="20A13CB6" w14:textId="4B839AD8" w:rsidR="006C4CC1" w:rsidRPr="00FB1B12" w:rsidRDefault="006C4CC1" w:rsidP="006C4CC1">
      <w:pPr>
        <w:spacing w:after="9"/>
        <w:ind w:left="0" w:right="157" w:firstLine="0"/>
        <w:rPr>
          <w:rFonts w:eastAsia="Arial"/>
        </w:rPr>
      </w:pPr>
      <w:r w:rsidRPr="00FB1B12">
        <w:rPr>
          <w:rFonts w:eastAsia="Arial"/>
        </w:rPr>
        <w:t xml:space="preserve">       </w:t>
      </w:r>
      <w:r w:rsidRPr="00FB1B12">
        <w:rPr>
          <w:rFonts w:eastAsia="Arial"/>
          <w:b/>
        </w:rPr>
        <w:t>ENDIF</w:t>
      </w:r>
      <w:r w:rsidR="00AF2A00">
        <w:rPr>
          <w:rFonts w:eastAsia="Arial"/>
        </w:rPr>
        <w:t xml:space="preserve">  /* </w:t>
      </w:r>
      <w:r w:rsidRPr="00AF2A00">
        <w:rPr>
          <w:rFonts w:eastAsia="Arial"/>
        </w:rPr>
        <w:t>IF</w:t>
      </w:r>
      <w:r w:rsidR="009E27BC" w:rsidRPr="00AF2A00">
        <w:rPr>
          <w:rFonts w:eastAsia="Arial"/>
        </w:rPr>
        <w:t xml:space="preserve"> </w:t>
      </w:r>
      <w:r w:rsidR="009E27BC" w:rsidRPr="00FB1B12">
        <w:rPr>
          <w:rFonts w:eastAsia="Arial"/>
        </w:rPr>
        <w:t>LENGTH(MTCategoryPurpose</w:t>
      </w:r>
      <w:r w:rsidRPr="00FB1B12">
        <w:rPr>
          <w:rFonts w:eastAsia="Arial"/>
        </w:rPr>
        <w:t xml:space="preserve">) &gt; 0 */          </w:t>
      </w:r>
    </w:p>
    <w:p w14:paraId="64A2DFF7" w14:textId="77777777" w:rsidR="006C4CC1" w:rsidRPr="00FB1B12" w:rsidRDefault="006C4CC1" w:rsidP="006C4CC1">
      <w:pPr>
        <w:spacing w:after="9"/>
        <w:ind w:right="157"/>
        <w:rPr>
          <w:rFonts w:eastAsia="Arial"/>
        </w:rPr>
      </w:pPr>
    </w:p>
    <w:p w14:paraId="5776FC5E" w14:textId="3F014290" w:rsidR="006C4CC1" w:rsidRPr="00371E01" w:rsidRDefault="00943BCA" w:rsidP="006C4CC1">
      <w:pPr>
        <w:spacing w:after="9"/>
        <w:ind w:right="157"/>
        <w:rPr>
          <w:rFonts w:eastAsia="Arial"/>
          <w:szCs w:val="20"/>
        </w:rPr>
      </w:pPr>
      <w:r w:rsidRPr="00371E01">
        <w:rPr>
          <w:rFonts w:eastAsia="Arial"/>
          <w:szCs w:val="20"/>
        </w:rPr>
        <w:t xml:space="preserve">  </w:t>
      </w:r>
      <w:r w:rsidR="009E27BC" w:rsidRPr="00371E01">
        <w:rPr>
          <w:rFonts w:eastAsia="Arial"/>
          <w:szCs w:val="20"/>
        </w:rPr>
        <w:t>/* End CategoryPurpose</w:t>
      </w:r>
      <w:r w:rsidR="006C4CC1" w:rsidRPr="00371E01">
        <w:rPr>
          <w:rFonts w:eastAsia="Arial"/>
          <w:szCs w:val="20"/>
        </w:rPr>
        <w:t xml:space="preserve"> code */</w:t>
      </w:r>
    </w:p>
    <w:p w14:paraId="78303211" w14:textId="77777777" w:rsidR="006C4CC1" w:rsidRPr="00371E01" w:rsidRDefault="006C4CC1" w:rsidP="00934006">
      <w:pPr>
        <w:spacing w:after="9"/>
        <w:ind w:right="157"/>
        <w:rPr>
          <w:rFonts w:ascii="Arial" w:eastAsia="Arial" w:hAnsi="Arial" w:cs="Arial"/>
          <w:szCs w:val="20"/>
        </w:rPr>
      </w:pPr>
    </w:p>
    <w:p w14:paraId="088E4B77" w14:textId="6B5FF01B" w:rsidR="00B92DDF" w:rsidRPr="00371E01" w:rsidRDefault="00B92DDF" w:rsidP="00943BCA">
      <w:pPr>
        <w:spacing w:after="9"/>
        <w:ind w:right="-532"/>
        <w:rPr>
          <w:rFonts w:eastAsia="Arial"/>
          <w:szCs w:val="20"/>
        </w:rPr>
      </w:pPr>
      <w:r w:rsidRPr="00371E01">
        <w:rPr>
          <w:rFonts w:eastAsia="Arial"/>
          <w:szCs w:val="20"/>
        </w:rPr>
        <w:t>/* Search for Purpose information  – only 1 occurrence is allowed */</w:t>
      </w:r>
    </w:p>
    <w:p w14:paraId="5A8B1FB0" w14:textId="77777777" w:rsidR="00943BCA" w:rsidRPr="00934006" w:rsidRDefault="00943BCA" w:rsidP="00B92DDF">
      <w:pPr>
        <w:spacing w:after="9"/>
        <w:ind w:right="157"/>
        <w:rPr>
          <w:rFonts w:eastAsia="Arial"/>
          <w:b/>
          <w:sz w:val="24"/>
          <w:szCs w:val="24"/>
        </w:rPr>
      </w:pPr>
    </w:p>
    <w:p w14:paraId="3DD6B768" w14:textId="0CDE6582" w:rsidR="00CC35DE" w:rsidRPr="00934006" w:rsidRDefault="00CC35DE" w:rsidP="00CC35DE">
      <w:pPr>
        <w:spacing w:after="9"/>
        <w:ind w:left="419" w:right="157" w:firstLine="301"/>
        <w:rPr>
          <w:rFonts w:eastAsia="Arial"/>
        </w:rPr>
      </w:pPr>
      <w:r w:rsidRPr="00934006">
        <w:rPr>
          <w:rFonts w:eastAsia="Arial"/>
        </w:rPr>
        <w:t xml:space="preserve">    </w:t>
      </w:r>
      <w:r w:rsidRPr="00934006">
        <w:t>MTPurpose</w:t>
      </w:r>
      <w:r w:rsidRPr="00934006">
        <w:rPr>
          <w:rFonts w:eastAsia="Arial"/>
        </w:rPr>
        <w:t xml:space="preserve"> = </w:t>
      </w:r>
      <w:r w:rsidRPr="00934006">
        <w:rPr>
          <w:rFonts w:eastAsia="Arial"/>
          <w:b/>
        </w:rPr>
        <w:t>ExtractLines</w:t>
      </w:r>
      <w:r w:rsidR="00484454" w:rsidRPr="00934006">
        <w:rPr>
          <w:rFonts w:eastAsia="Arial"/>
          <w:b/>
        </w:rPr>
        <w:t>AsIs</w:t>
      </w:r>
      <w:r w:rsidRPr="00934006">
        <w:rPr>
          <w:rFonts w:eastAsia="Arial"/>
        </w:rPr>
        <w:t>(MT72, “/PURP/”, “//”)</w:t>
      </w:r>
    </w:p>
    <w:p w14:paraId="75045419" w14:textId="77777777" w:rsidR="0038790B" w:rsidRPr="00934006" w:rsidRDefault="0038790B" w:rsidP="0038790B">
      <w:pPr>
        <w:spacing w:after="9"/>
        <w:ind w:left="419" w:right="157" w:firstLine="301"/>
        <w:rPr>
          <w:rFonts w:eastAsia="Arial"/>
        </w:rPr>
      </w:pPr>
      <w:r w:rsidRPr="00934006">
        <w:rPr>
          <w:rFonts w:eastAsia="Arial"/>
        </w:rPr>
        <w:t xml:space="preserve">       /* code word is included in the extraction */ </w:t>
      </w:r>
    </w:p>
    <w:p w14:paraId="7146D69D" w14:textId="5183D7F2" w:rsidR="00CC35DE" w:rsidRPr="00934006" w:rsidRDefault="00CC35DE" w:rsidP="00CC35DE">
      <w:pPr>
        <w:spacing w:after="9"/>
        <w:ind w:left="419" w:right="157" w:firstLine="301"/>
        <w:rPr>
          <w:rFonts w:eastAsia="Arial"/>
        </w:rPr>
      </w:pPr>
    </w:p>
    <w:p w14:paraId="23B7B9D5" w14:textId="323C9A9E" w:rsidR="00481219" w:rsidRPr="00934006" w:rsidRDefault="00943BCA" w:rsidP="00481219">
      <w:pPr>
        <w:spacing w:after="9"/>
        <w:ind w:left="419" w:right="157" w:firstLine="301"/>
        <w:rPr>
          <w:rFonts w:eastAsia="Arial"/>
        </w:rPr>
      </w:pPr>
      <w:r>
        <w:rPr>
          <w:rFonts w:eastAsia="Arial"/>
        </w:rPr>
        <w:t xml:space="preserve">       </w:t>
      </w:r>
      <w:r w:rsidR="00481219" w:rsidRPr="00934006">
        <w:rPr>
          <w:rFonts w:eastAsia="Arial"/>
        </w:rPr>
        <w:t>/*Remove code word */</w:t>
      </w:r>
    </w:p>
    <w:p w14:paraId="5A60DF2B" w14:textId="2B28F263" w:rsidR="00481219" w:rsidRPr="00934006" w:rsidRDefault="00481219" w:rsidP="00481219">
      <w:pPr>
        <w:spacing w:after="9"/>
        <w:ind w:left="419" w:right="157" w:firstLine="301"/>
        <w:rPr>
          <w:rFonts w:eastAsia="Arial"/>
        </w:rPr>
      </w:pPr>
      <w:r w:rsidRPr="00934006">
        <w:rPr>
          <w:rFonts w:eastAsia="Arial"/>
        </w:rPr>
        <w:t xml:space="preserve">    </w:t>
      </w:r>
      <w:r w:rsidRPr="00934006">
        <w:t>MTPurpose</w:t>
      </w:r>
      <w:r w:rsidR="00934006">
        <w:rPr>
          <w:rFonts w:eastAsia="Arial"/>
        </w:rPr>
        <w:t xml:space="preserve"> = </w:t>
      </w:r>
      <w:r w:rsidR="00934006" w:rsidRPr="00934006">
        <w:rPr>
          <w:rFonts w:eastAsia="Arial"/>
          <w:b/>
        </w:rPr>
        <w:t>Substring</w:t>
      </w:r>
      <w:r w:rsidRPr="00934006">
        <w:rPr>
          <w:rFonts w:eastAsia="Arial"/>
        </w:rPr>
        <w:t>(</w:t>
      </w:r>
      <w:r w:rsidRPr="00934006">
        <w:t>MTCategoryPurpose</w:t>
      </w:r>
      <w:r w:rsidRPr="00934006">
        <w:rPr>
          <w:rFonts w:eastAsia="Arial"/>
        </w:rPr>
        <w:t>, 7)</w:t>
      </w:r>
    </w:p>
    <w:p w14:paraId="4A004AA9" w14:textId="77777777" w:rsidR="00481219" w:rsidRPr="00934006" w:rsidRDefault="00481219" w:rsidP="00CC35DE">
      <w:pPr>
        <w:spacing w:after="9"/>
        <w:ind w:left="419" w:right="157" w:firstLine="301"/>
        <w:rPr>
          <w:rFonts w:eastAsia="Arial"/>
        </w:rPr>
      </w:pPr>
    </w:p>
    <w:p w14:paraId="42296FD2" w14:textId="77777777" w:rsidR="00481219" w:rsidRPr="00934006" w:rsidRDefault="00481219" w:rsidP="00CC35DE">
      <w:pPr>
        <w:spacing w:after="9"/>
        <w:ind w:left="419" w:right="157" w:firstLine="301"/>
        <w:rPr>
          <w:rFonts w:eastAsia="Arial"/>
        </w:rPr>
      </w:pPr>
    </w:p>
    <w:p w14:paraId="45A429F7" w14:textId="5B8B69BB" w:rsidR="00CC35DE" w:rsidRPr="00934006" w:rsidRDefault="00CC35DE" w:rsidP="00CC35DE">
      <w:pPr>
        <w:spacing w:after="9"/>
        <w:ind w:left="419" w:right="157" w:firstLine="301"/>
        <w:rPr>
          <w:rFonts w:eastAsia="Arial"/>
        </w:rPr>
      </w:pPr>
      <w:r w:rsidRPr="00934006">
        <w:rPr>
          <w:rFonts w:eastAsia="Arial"/>
          <w:b/>
        </w:rPr>
        <w:t xml:space="preserve">   IF</w:t>
      </w:r>
      <w:r w:rsidRPr="00934006">
        <w:rPr>
          <w:rFonts w:eastAsia="Arial"/>
        </w:rPr>
        <w:t xml:space="preserve"> </w:t>
      </w:r>
      <w:r w:rsidR="00943BCA">
        <w:rPr>
          <w:rFonts w:eastAsia="Arial"/>
          <w:b/>
        </w:rPr>
        <w:t>Length</w:t>
      </w:r>
      <w:r w:rsidRPr="00934006">
        <w:rPr>
          <w:rFonts w:eastAsia="Arial"/>
        </w:rPr>
        <w:t>(</w:t>
      </w:r>
      <w:r w:rsidRPr="00934006">
        <w:t>MTPurpose</w:t>
      </w:r>
      <w:r w:rsidRPr="00934006">
        <w:rPr>
          <w:rFonts w:eastAsia="Arial"/>
        </w:rPr>
        <w:t>) &gt; 0 THEN</w:t>
      </w:r>
    </w:p>
    <w:p w14:paraId="45EAB5FB" w14:textId="74238F84" w:rsidR="00CC35DE" w:rsidRPr="00934006" w:rsidRDefault="00CC35DE" w:rsidP="00CC35DE">
      <w:pPr>
        <w:spacing w:after="9"/>
        <w:ind w:left="419" w:right="157" w:firstLine="301"/>
        <w:rPr>
          <w:rFonts w:eastAsia="Arial"/>
        </w:rPr>
      </w:pPr>
      <w:r w:rsidRPr="00934006">
        <w:rPr>
          <w:rFonts w:eastAsia="Arial"/>
          <w:b/>
        </w:rPr>
        <w:t>{</w:t>
      </w:r>
      <w:r w:rsidR="00934006">
        <w:rPr>
          <w:rFonts w:eastAsia="Arial"/>
          <w:b/>
        </w:rPr>
        <w:t xml:space="preserve">           </w:t>
      </w:r>
      <w:r w:rsidRPr="00934006">
        <w:rPr>
          <w:rFonts w:eastAsia="Arial"/>
          <w:b/>
        </w:rPr>
        <w:t>IF</w:t>
      </w:r>
      <w:r w:rsidR="00934006">
        <w:rPr>
          <w:rFonts w:eastAsia="Arial"/>
        </w:rPr>
        <w:t xml:space="preserve"> </w:t>
      </w:r>
      <w:r w:rsidRPr="00934006">
        <w:rPr>
          <w:rFonts w:eastAsia="Arial"/>
          <w:b/>
        </w:rPr>
        <w:t>NumberOfFreeOccurrence</w:t>
      </w:r>
      <w:r w:rsidR="00934006">
        <w:rPr>
          <w:rFonts w:eastAsia="Arial"/>
        </w:rPr>
        <w:t>(</w:t>
      </w:r>
      <w:r w:rsidR="00934006" w:rsidRPr="00934006">
        <w:rPr>
          <w:rFonts w:eastAsia="Arial"/>
        </w:rPr>
        <w:t>MXPurpose</w:t>
      </w:r>
      <w:r w:rsidR="00934006">
        <w:rPr>
          <w:rFonts w:eastAsia="Arial"/>
        </w:rPr>
        <w:t>)</w:t>
      </w:r>
      <w:r w:rsidRPr="00934006">
        <w:rPr>
          <w:rFonts w:eastAsia="Arial"/>
        </w:rPr>
        <w:t>= 0 Then</w:t>
      </w:r>
    </w:p>
    <w:p w14:paraId="58544270" w14:textId="52CD55E7" w:rsidR="00CC35DE" w:rsidRPr="00934006" w:rsidRDefault="00CC35DE" w:rsidP="00934006">
      <w:pPr>
        <w:spacing w:after="9"/>
        <w:ind w:right="9" w:hanging="498"/>
        <w:rPr>
          <w:rFonts w:eastAsia="Arial"/>
        </w:rPr>
      </w:pPr>
      <w:r w:rsidRPr="00934006">
        <w:rPr>
          <w:rFonts w:eastAsia="Arial"/>
        </w:rPr>
        <w:t xml:space="preserve">   /* no more occurence available to copy information. Max 1 occurence */</w:t>
      </w:r>
    </w:p>
    <w:p w14:paraId="33859DE0" w14:textId="77777777" w:rsidR="00CC35DE" w:rsidRPr="00934006" w:rsidRDefault="00CC35DE" w:rsidP="00CC35DE">
      <w:pPr>
        <w:spacing w:after="9"/>
        <w:ind w:left="419" w:right="157" w:firstLine="301"/>
        <w:rPr>
          <w:rFonts w:eastAsia="Arial"/>
        </w:rPr>
      </w:pPr>
      <w:r w:rsidRPr="00934006">
        <w:rPr>
          <w:rFonts w:eastAsia="Arial"/>
        </w:rPr>
        <w:t xml:space="preserve">                  Flag_MissingInformation = “true”</w:t>
      </w:r>
    </w:p>
    <w:p w14:paraId="28067664" w14:textId="77777777" w:rsidR="00CC35DE" w:rsidRPr="00934006" w:rsidRDefault="00CC35DE" w:rsidP="00CC35DE">
      <w:pPr>
        <w:spacing w:after="9"/>
        <w:ind w:left="419" w:right="157" w:firstLine="301"/>
        <w:rPr>
          <w:rFonts w:eastAsia="Arial"/>
          <w:b/>
        </w:rPr>
      </w:pPr>
      <w:r w:rsidRPr="00934006">
        <w:rPr>
          <w:rFonts w:eastAsia="Arial"/>
          <w:b/>
        </w:rPr>
        <w:t xml:space="preserve">            ELSE</w:t>
      </w:r>
    </w:p>
    <w:p w14:paraId="1AF88FE8" w14:textId="77777777" w:rsidR="00CC35DE" w:rsidRPr="00934006" w:rsidRDefault="00CC35DE" w:rsidP="00CC35DE">
      <w:pPr>
        <w:spacing w:after="9"/>
        <w:ind w:left="419" w:right="157" w:firstLine="301"/>
        <w:rPr>
          <w:rFonts w:eastAsia="Arial"/>
        </w:rPr>
      </w:pPr>
    </w:p>
    <w:p w14:paraId="4CB565E3" w14:textId="25B88420" w:rsidR="00CC35DE" w:rsidRDefault="00CC35DE" w:rsidP="00CC35DE">
      <w:pPr>
        <w:spacing w:after="9"/>
        <w:ind w:left="419" w:right="157" w:firstLine="301"/>
        <w:rPr>
          <w:rFonts w:eastAsia="Arial"/>
        </w:rPr>
      </w:pPr>
      <w:r w:rsidRPr="00934006">
        <w:rPr>
          <w:rFonts w:eastAsia="Arial"/>
        </w:rPr>
        <w:t xml:space="preserve">              /* Create a new </w:t>
      </w:r>
      <w:r w:rsidRPr="00934006">
        <w:t>MXPurpose</w:t>
      </w:r>
      <w:r w:rsidRPr="00934006">
        <w:rPr>
          <w:rFonts w:eastAsia="Arial"/>
        </w:rPr>
        <w:t xml:space="preserve"> Occurrence   */</w:t>
      </w:r>
    </w:p>
    <w:p w14:paraId="19DC6073" w14:textId="1C1B36F6" w:rsidR="00C56CDB" w:rsidRPr="001F3ED8" w:rsidDel="003B347A" w:rsidRDefault="00C56CDB" w:rsidP="00C56CDB">
      <w:pPr>
        <w:spacing w:after="9"/>
        <w:ind w:left="360" w:right="-892" w:firstLine="90"/>
        <w:rPr>
          <w:del w:id="1544" w:author="BOUVY Martine [2]" w:date="2021-02-16T11:14:00Z"/>
          <w:rFonts w:eastAsia="Arial"/>
          <w:b/>
        </w:rPr>
      </w:pPr>
      <w:del w:id="1545" w:author="BOUVY Martine [2]" w:date="2021-02-16T11:14:00Z">
        <w:r w:rsidDel="003B347A">
          <w:rPr>
            <w:rFonts w:eastAsia="Arial"/>
            <w:b/>
          </w:rPr>
          <w:lastRenderedPageBreak/>
          <w:delText>/* Code below in comment is on hold for the moment as it is a costly solution to check the existence of the code in an external list */</w:delText>
        </w:r>
      </w:del>
    </w:p>
    <w:p w14:paraId="32B18097" w14:textId="77777777" w:rsidR="00C56CDB" w:rsidRPr="00934006" w:rsidRDefault="00C56CDB" w:rsidP="00CC35DE">
      <w:pPr>
        <w:spacing w:after="9"/>
        <w:ind w:left="419" w:right="157" w:firstLine="301"/>
        <w:rPr>
          <w:rFonts w:eastAsia="Arial"/>
        </w:rPr>
      </w:pPr>
    </w:p>
    <w:p w14:paraId="66128E8D" w14:textId="411C4917" w:rsidR="00CC35DE" w:rsidRPr="00934006" w:rsidRDefault="00CC35DE" w:rsidP="00CC35DE">
      <w:pPr>
        <w:spacing w:after="9"/>
        <w:ind w:left="0" w:right="157" w:firstLine="0"/>
        <w:rPr>
          <w:rFonts w:eastAsia="Arial"/>
        </w:rPr>
      </w:pPr>
      <w:r w:rsidRPr="00934006">
        <w:rPr>
          <w:rFonts w:eastAsia="Arial"/>
        </w:rPr>
        <w:t xml:space="preserve">                   </w:t>
      </w:r>
      <w:del w:id="1546" w:author="BOUVY Martine [2]" w:date="2021-02-16T11:14:00Z">
        <w:r w:rsidRPr="00934006" w:rsidDel="003B347A">
          <w:rPr>
            <w:rFonts w:eastAsia="Arial"/>
          </w:rPr>
          <w:delText xml:space="preserve"> </w:delText>
        </w:r>
        <w:r w:rsidR="00271E5A" w:rsidRPr="00934006" w:rsidDel="003B347A">
          <w:rPr>
            <w:rFonts w:eastAsia="Arial"/>
          </w:rPr>
          <w:delText>/*</w:delText>
        </w:r>
        <w:r w:rsidR="00A324BD" w:rsidDel="003B347A">
          <w:rPr>
            <w:rFonts w:eastAsia="Arial"/>
          </w:rPr>
          <w:delText xml:space="preserve">   </w:delText>
        </w:r>
      </w:del>
      <w:r w:rsidRPr="00934006">
        <w:rPr>
          <w:rFonts w:eastAsia="Arial"/>
          <w:b/>
        </w:rPr>
        <w:t>IF</w:t>
      </w:r>
      <w:r w:rsidRPr="00934006">
        <w:rPr>
          <w:rFonts w:eastAsia="Arial"/>
        </w:rPr>
        <w:t xml:space="preserve"> </w:t>
      </w:r>
      <w:ins w:id="1547" w:author="BOUVY Martine [2]" w:date="2021-02-16T11:15:00Z">
        <w:r w:rsidR="003B347A" w:rsidRPr="00E14A72">
          <w:rPr>
            <w:rFonts w:eastAsia="Arial"/>
            <w:b/>
          </w:rPr>
          <w:t>WithinList</w:t>
        </w:r>
        <w:r w:rsidR="003B347A">
          <w:rPr>
            <w:rFonts w:eastAsia="Arial"/>
          </w:rPr>
          <w:t>(</w:t>
        </w:r>
      </w:ins>
      <w:r w:rsidRPr="00934006">
        <w:t>MTPurpose</w:t>
      </w:r>
      <w:ins w:id="1548" w:author="BOUVY Martine [2]" w:date="2021-02-16T11:15:00Z">
        <w:r w:rsidR="00F62856">
          <w:t>,</w:t>
        </w:r>
      </w:ins>
      <w:r w:rsidRPr="00934006">
        <w:rPr>
          <w:rFonts w:eastAsia="Arial"/>
        </w:rPr>
        <w:t xml:space="preserve"> </w:t>
      </w:r>
      <w:del w:id="1549" w:author="BOUVY Martine [2]" w:date="2021-02-16T11:15:00Z">
        <w:r w:rsidRPr="00934006" w:rsidDel="00F62856">
          <w:rPr>
            <w:rFonts w:eastAsia="Arial"/>
            <w:b/>
          </w:rPr>
          <w:delText>IsInList</w:delText>
        </w:r>
        <w:r w:rsidRPr="00C56CDB" w:rsidDel="00F62856">
          <w:rPr>
            <w:rFonts w:eastAsia="Arial"/>
          </w:rPr>
          <w:delText>(</w:delText>
        </w:r>
      </w:del>
      <w:r w:rsidRPr="00C56CDB">
        <w:rPr>
          <w:rFonts w:eastAsia="Arial"/>
        </w:rPr>
        <w:t>ISOPurposeCode*)</w:t>
      </w:r>
      <w:r w:rsidRPr="00934006">
        <w:rPr>
          <w:rFonts w:eastAsia="Arial"/>
        </w:rPr>
        <w:t xml:space="preserve"> Then</w:t>
      </w:r>
    </w:p>
    <w:p w14:paraId="70F3B64C" w14:textId="1F596525" w:rsidR="00CC35DE" w:rsidRPr="00934006" w:rsidRDefault="00CC35DE" w:rsidP="00CC35DE">
      <w:pPr>
        <w:spacing w:after="9"/>
        <w:ind w:left="0" w:right="157" w:firstLine="0"/>
        <w:rPr>
          <w:rFonts w:eastAsia="Arial"/>
        </w:rPr>
      </w:pPr>
      <w:r w:rsidRPr="00934006">
        <w:rPr>
          <w:rFonts w:eastAsia="Arial"/>
        </w:rPr>
        <w:t xml:space="preserve">                                  </w:t>
      </w:r>
      <w:r w:rsidRPr="00934006">
        <w:t>MXPurpose</w:t>
      </w:r>
      <w:r w:rsidRPr="00934006">
        <w:rPr>
          <w:rFonts w:eastAsia="Arial"/>
        </w:rPr>
        <w:t xml:space="preserve"> [1].Code = </w:t>
      </w:r>
      <w:r w:rsidRPr="00934006">
        <w:t>MTPurpose</w:t>
      </w:r>
    </w:p>
    <w:p w14:paraId="50A58435" w14:textId="13BC116A" w:rsidR="00CC35DE" w:rsidRPr="00934006" w:rsidRDefault="00A324BD" w:rsidP="00CC35DE">
      <w:pPr>
        <w:spacing w:after="9"/>
        <w:ind w:left="0" w:right="157" w:firstLine="0"/>
        <w:rPr>
          <w:rFonts w:eastAsia="Arial"/>
          <w:b/>
        </w:rPr>
      </w:pPr>
      <w:r>
        <w:rPr>
          <w:rFonts w:eastAsia="Arial"/>
        </w:rPr>
        <w:t xml:space="preserve">                         </w:t>
      </w:r>
      <w:r w:rsidR="00CC35DE" w:rsidRPr="00934006">
        <w:rPr>
          <w:rFonts w:eastAsia="Arial"/>
          <w:b/>
        </w:rPr>
        <w:t>ELSE</w:t>
      </w:r>
      <w:r w:rsidR="00271E5A" w:rsidRPr="00934006">
        <w:rPr>
          <w:rFonts w:eastAsia="Arial"/>
          <w:b/>
        </w:rPr>
        <w:t xml:space="preserve">  </w:t>
      </w:r>
      <w:del w:id="1550" w:author="BOUVY Martine [2]" w:date="2021-02-16T11:14:00Z">
        <w:r w:rsidR="00271E5A" w:rsidRPr="00934006" w:rsidDel="003B347A">
          <w:rPr>
            <w:rFonts w:eastAsia="Arial"/>
            <w:b/>
          </w:rPr>
          <w:delText>*/</w:delText>
        </w:r>
      </w:del>
    </w:p>
    <w:p w14:paraId="0CD00EBD" w14:textId="4128071D" w:rsidR="004064A7" w:rsidRPr="000C4F50" w:rsidRDefault="00A324BD" w:rsidP="00CC35DE">
      <w:pPr>
        <w:spacing w:after="9"/>
        <w:ind w:left="0" w:right="157" w:firstLine="0"/>
        <w:rPr>
          <w:rFonts w:eastAsia="Arial"/>
        </w:rPr>
      </w:pPr>
      <w:r>
        <w:rPr>
          <w:rFonts w:eastAsia="Arial"/>
          <w:b/>
        </w:rPr>
        <w:t xml:space="preserve">                            </w:t>
      </w:r>
      <w:r w:rsidR="004064A7" w:rsidRPr="00934006">
        <w:rPr>
          <w:rFonts w:eastAsia="Arial"/>
          <w:b/>
        </w:rPr>
        <w:t xml:space="preserve">  IF </w:t>
      </w:r>
      <w:r>
        <w:rPr>
          <w:rFonts w:eastAsia="Arial"/>
          <w:b/>
        </w:rPr>
        <w:t>Length</w:t>
      </w:r>
      <w:r w:rsidR="004064A7" w:rsidRPr="000C4F50">
        <w:rPr>
          <w:rFonts w:eastAsia="Arial"/>
        </w:rPr>
        <w:t>(MTPurpose)</w:t>
      </w:r>
      <w:r>
        <w:rPr>
          <w:rFonts w:eastAsia="Arial"/>
        </w:rPr>
        <w:t xml:space="preserve"> &gt; 35 THEN</w:t>
      </w:r>
    </w:p>
    <w:p w14:paraId="78CDD62B" w14:textId="07397C4B" w:rsidR="00CC35DE" w:rsidRPr="00934006" w:rsidRDefault="00CC35DE" w:rsidP="00CC35DE">
      <w:pPr>
        <w:spacing w:after="9"/>
        <w:ind w:left="0" w:right="157" w:firstLine="0"/>
        <w:rPr>
          <w:rFonts w:eastAsia="Arial"/>
        </w:rPr>
      </w:pPr>
      <w:r w:rsidRPr="00934006">
        <w:rPr>
          <w:rFonts w:eastAsia="Arial"/>
        </w:rPr>
        <w:t xml:space="preserve">                        </w:t>
      </w:r>
      <w:r w:rsidR="004064A7" w:rsidRPr="00934006">
        <w:rPr>
          <w:rFonts w:eastAsia="Arial"/>
        </w:rPr>
        <w:t xml:space="preserve">  </w:t>
      </w:r>
      <w:r w:rsidR="00A324BD">
        <w:rPr>
          <w:rFonts w:eastAsia="Arial"/>
        </w:rPr>
        <w:t xml:space="preserve">     </w:t>
      </w:r>
      <w:r w:rsidRPr="00934006">
        <w:t>MXPurpose</w:t>
      </w:r>
      <w:r w:rsidRPr="00934006">
        <w:rPr>
          <w:rFonts w:eastAsia="Arial"/>
        </w:rPr>
        <w:t xml:space="preserve"> [1].Proprietary = </w:t>
      </w:r>
      <w:r w:rsidR="004064A7" w:rsidRPr="00934006">
        <w:rPr>
          <w:rFonts w:eastAsia="Arial"/>
          <w:b/>
        </w:rPr>
        <w:t>Concatenate</w:t>
      </w:r>
      <w:r w:rsidR="004064A7" w:rsidRPr="00934006">
        <w:rPr>
          <w:rFonts w:eastAsia="Arial"/>
        </w:rPr>
        <w:t>(</w:t>
      </w:r>
      <w:r w:rsidRPr="00934006">
        <w:rPr>
          <w:rFonts w:eastAsia="Arial"/>
          <w:b/>
        </w:rPr>
        <w:t>Substring</w:t>
      </w:r>
      <w:r w:rsidRPr="00934006">
        <w:rPr>
          <w:rFonts w:eastAsia="Arial"/>
        </w:rPr>
        <w:t>(</w:t>
      </w:r>
      <w:r w:rsidRPr="00934006">
        <w:t>MTPurpose</w:t>
      </w:r>
      <w:r w:rsidR="004064A7" w:rsidRPr="00934006">
        <w:rPr>
          <w:rFonts w:eastAsia="Arial"/>
        </w:rPr>
        <w:t>, 1, 34</w:t>
      </w:r>
      <w:r w:rsidRPr="00934006">
        <w:rPr>
          <w:rFonts w:eastAsia="Arial"/>
        </w:rPr>
        <w:t>)</w:t>
      </w:r>
      <w:r w:rsidR="004064A7" w:rsidRPr="00934006">
        <w:rPr>
          <w:rFonts w:eastAsia="Arial"/>
        </w:rPr>
        <w:t>, ”+”)</w:t>
      </w:r>
    </w:p>
    <w:p w14:paraId="69F08591" w14:textId="2E674DDF" w:rsidR="004064A7" w:rsidRPr="000C4F50" w:rsidRDefault="00A324BD" w:rsidP="00CC35DE">
      <w:pPr>
        <w:spacing w:after="9"/>
        <w:ind w:left="0" w:right="157" w:firstLine="0"/>
        <w:rPr>
          <w:rFonts w:eastAsia="Arial"/>
          <w:b/>
        </w:rPr>
      </w:pPr>
      <w:r>
        <w:rPr>
          <w:rFonts w:eastAsia="Arial"/>
        </w:rPr>
        <w:t xml:space="preserve">                              </w:t>
      </w:r>
      <w:r w:rsidR="004064A7" w:rsidRPr="000C4F50">
        <w:rPr>
          <w:rFonts w:eastAsia="Arial"/>
          <w:b/>
        </w:rPr>
        <w:t>ELSE</w:t>
      </w:r>
    </w:p>
    <w:p w14:paraId="5418A653" w14:textId="1C7BFC7D" w:rsidR="004064A7" w:rsidRPr="00934006" w:rsidRDefault="004064A7" w:rsidP="004064A7">
      <w:pPr>
        <w:spacing w:after="9"/>
        <w:ind w:left="0" w:right="157" w:firstLine="0"/>
        <w:rPr>
          <w:rFonts w:eastAsia="Arial"/>
        </w:rPr>
      </w:pPr>
      <w:r w:rsidRPr="00934006">
        <w:rPr>
          <w:rFonts w:eastAsia="Arial"/>
        </w:rPr>
        <w:t xml:space="preserve">    </w:t>
      </w:r>
      <w:r w:rsidR="00A324BD">
        <w:rPr>
          <w:rFonts w:eastAsia="Arial"/>
        </w:rPr>
        <w:t xml:space="preserve">                           </w:t>
      </w:r>
      <w:r w:rsidRPr="00934006">
        <w:t>MXPurpose</w:t>
      </w:r>
      <w:r w:rsidRPr="00934006">
        <w:rPr>
          <w:rFonts w:eastAsia="Arial"/>
        </w:rPr>
        <w:t xml:space="preserve"> [1].Proprietary = </w:t>
      </w:r>
      <w:r w:rsidRPr="00934006">
        <w:t>MTPurpose</w:t>
      </w:r>
    </w:p>
    <w:p w14:paraId="596D2375" w14:textId="43A6A6C7" w:rsidR="004064A7" w:rsidRPr="000C4F50" w:rsidRDefault="00A324BD" w:rsidP="00CC35DE">
      <w:pPr>
        <w:spacing w:after="9"/>
        <w:ind w:left="0" w:right="157" w:firstLine="0"/>
        <w:rPr>
          <w:rFonts w:eastAsia="Arial"/>
          <w:b/>
        </w:rPr>
      </w:pPr>
      <w:r>
        <w:rPr>
          <w:rFonts w:eastAsia="Arial"/>
        </w:rPr>
        <w:t xml:space="preserve">                              </w:t>
      </w:r>
      <w:r w:rsidR="004064A7" w:rsidRPr="000C4F50">
        <w:rPr>
          <w:rFonts w:eastAsia="Arial"/>
          <w:b/>
        </w:rPr>
        <w:t>ENDIF</w:t>
      </w:r>
    </w:p>
    <w:p w14:paraId="4465FDDF" w14:textId="77777777" w:rsidR="004064A7" w:rsidRPr="00934006" w:rsidRDefault="004064A7" w:rsidP="00CC35DE">
      <w:pPr>
        <w:spacing w:after="9"/>
        <w:ind w:left="0" w:right="157" w:firstLine="0"/>
        <w:rPr>
          <w:rFonts w:eastAsia="Arial"/>
        </w:rPr>
      </w:pPr>
    </w:p>
    <w:p w14:paraId="0B9E2590" w14:textId="77777777" w:rsidR="00CC35DE" w:rsidRPr="00934006" w:rsidRDefault="00CC35DE" w:rsidP="00CC35DE">
      <w:pPr>
        <w:spacing w:after="9"/>
        <w:ind w:left="0" w:right="157" w:firstLine="0"/>
        <w:rPr>
          <w:rFonts w:eastAsia="Arial"/>
        </w:rPr>
      </w:pPr>
      <w:r w:rsidRPr="00934006">
        <w:rPr>
          <w:rFonts w:eastAsia="Arial"/>
        </w:rPr>
        <w:t>/* only the 35 first characters are copied. As coming from MX, it is not expected to have longer string but just to avoid error in translation, length is limited to 35 */</w:t>
      </w:r>
    </w:p>
    <w:p w14:paraId="4D13B531" w14:textId="0D41EA27" w:rsidR="00CC35DE" w:rsidRPr="00934006" w:rsidRDefault="00CC35DE" w:rsidP="00A324BD">
      <w:pPr>
        <w:tabs>
          <w:tab w:val="left" w:pos="2610"/>
          <w:tab w:val="left" w:pos="2880"/>
          <w:tab w:val="left" w:pos="3060"/>
        </w:tabs>
        <w:spacing w:after="9"/>
        <w:ind w:left="0" w:right="157" w:firstLine="0"/>
        <w:rPr>
          <w:rFonts w:eastAsia="Arial"/>
          <w:b/>
        </w:rPr>
      </w:pPr>
      <w:r w:rsidRPr="00934006">
        <w:rPr>
          <w:rFonts w:eastAsia="Arial"/>
        </w:rPr>
        <w:t xml:space="preserve">     </w:t>
      </w:r>
      <w:r w:rsidR="00A324BD">
        <w:rPr>
          <w:rFonts w:eastAsia="Arial"/>
        </w:rPr>
        <w:t xml:space="preserve">                  </w:t>
      </w:r>
      <w:del w:id="1551" w:author="BOUVY Martine [2]" w:date="2021-02-16T11:14:00Z">
        <w:r w:rsidR="00A324BD" w:rsidDel="003B347A">
          <w:rPr>
            <w:rFonts w:eastAsia="Arial"/>
          </w:rPr>
          <w:delText>/*</w:delText>
        </w:r>
      </w:del>
      <w:r w:rsidRPr="00934006">
        <w:rPr>
          <w:rFonts w:eastAsia="Arial"/>
          <w:b/>
        </w:rPr>
        <w:t>ENDIF</w:t>
      </w:r>
      <w:r w:rsidR="00A324BD">
        <w:rPr>
          <w:rFonts w:eastAsia="Arial"/>
          <w:b/>
        </w:rPr>
        <w:t xml:space="preserve">  </w:t>
      </w:r>
      <w:del w:id="1552" w:author="BOUVY Martine [2]" w:date="2021-02-16T11:14:00Z">
        <w:r w:rsidR="00AE6871" w:rsidRPr="00A324BD" w:rsidDel="003B347A">
          <w:rPr>
            <w:rFonts w:eastAsia="Arial"/>
          </w:rPr>
          <w:delText>*/</w:delText>
        </w:r>
      </w:del>
    </w:p>
    <w:p w14:paraId="081AF544" w14:textId="77777777" w:rsidR="00CC35DE" w:rsidRPr="00934006" w:rsidRDefault="00CC35DE" w:rsidP="00CC35DE">
      <w:pPr>
        <w:spacing w:after="9"/>
        <w:ind w:left="0" w:right="157" w:firstLine="0"/>
        <w:rPr>
          <w:rFonts w:eastAsia="Arial"/>
        </w:rPr>
      </w:pPr>
    </w:p>
    <w:p w14:paraId="0D3FEABA" w14:textId="1E461946" w:rsidR="00CC35DE" w:rsidRPr="00934006" w:rsidRDefault="00CC35DE" w:rsidP="00A324BD">
      <w:pPr>
        <w:tabs>
          <w:tab w:val="left" w:pos="2070"/>
          <w:tab w:val="left" w:pos="2160"/>
        </w:tabs>
        <w:spacing w:after="9"/>
        <w:ind w:left="419" w:right="157" w:firstLine="301"/>
        <w:rPr>
          <w:rFonts w:eastAsia="Arial"/>
        </w:rPr>
      </w:pPr>
      <w:r w:rsidRPr="00934006">
        <w:rPr>
          <w:rFonts w:eastAsia="Arial"/>
          <w:b/>
        </w:rPr>
        <w:t xml:space="preserve">            ENDIF</w:t>
      </w:r>
      <w:r w:rsidRPr="00934006">
        <w:rPr>
          <w:rFonts w:eastAsia="Arial"/>
        </w:rPr>
        <w:t xml:space="preserve"> /*</w:t>
      </w:r>
      <w:r w:rsidR="00934006">
        <w:rPr>
          <w:rFonts w:eastAsia="Arial"/>
        </w:rPr>
        <w:t xml:space="preserve"> </w:t>
      </w:r>
      <w:r w:rsidRPr="00934006">
        <w:rPr>
          <w:rFonts w:eastAsia="Arial"/>
        </w:rPr>
        <w:t>NumberOfFreeOccurrence</w:t>
      </w:r>
      <w:r w:rsidR="00934006">
        <w:rPr>
          <w:rFonts w:eastAsia="Arial"/>
        </w:rPr>
        <w:t>(</w:t>
      </w:r>
      <w:r w:rsidR="00934006" w:rsidRPr="00934006">
        <w:rPr>
          <w:rFonts w:eastAsia="Arial"/>
        </w:rPr>
        <w:t>MXPurpose</w:t>
      </w:r>
      <w:r w:rsidR="00934006">
        <w:rPr>
          <w:rFonts w:eastAsia="Arial"/>
        </w:rPr>
        <w:t>)</w:t>
      </w:r>
      <w:r w:rsidRPr="00934006">
        <w:rPr>
          <w:rFonts w:eastAsia="Arial"/>
        </w:rPr>
        <w:t xml:space="preserve"> = 0  */</w:t>
      </w:r>
    </w:p>
    <w:p w14:paraId="681C9DCF" w14:textId="77777777" w:rsidR="00CC35DE" w:rsidRPr="00934006" w:rsidRDefault="00CC35DE" w:rsidP="00CC35DE">
      <w:pPr>
        <w:spacing w:after="9"/>
        <w:ind w:left="419" w:right="157" w:firstLine="301"/>
        <w:rPr>
          <w:rFonts w:eastAsia="Arial"/>
          <w:b/>
        </w:rPr>
      </w:pPr>
      <w:r w:rsidRPr="00934006">
        <w:rPr>
          <w:rFonts w:eastAsia="Arial"/>
          <w:b/>
        </w:rPr>
        <w:t>}</w:t>
      </w:r>
    </w:p>
    <w:p w14:paraId="2CDF0FE7" w14:textId="77777777" w:rsidR="00CC35DE" w:rsidRPr="00934006" w:rsidRDefault="00CC35DE" w:rsidP="00CC35DE">
      <w:pPr>
        <w:spacing w:after="9"/>
        <w:ind w:left="419" w:right="157" w:firstLine="301"/>
        <w:rPr>
          <w:rFonts w:eastAsia="Arial"/>
        </w:rPr>
      </w:pPr>
      <w:r w:rsidRPr="00934006">
        <w:rPr>
          <w:rFonts w:eastAsia="Arial"/>
          <w:noProof/>
        </w:rPr>
        <mc:AlternateContent>
          <mc:Choice Requires="wps">
            <w:drawing>
              <wp:anchor distT="0" distB="0" distL="114300" distR="114300" simplePos="0" relativeHeight="251658243" behindDoc="0" locked="0" layoutInCell="1" allowOverlap="1" wp14:anchorId="5BAE1135" wp14:editId="3FD6FF70">
                <wp:simplePos x="0" y="0"/>
                <wp:positionH relativeFrom="column">
                  <wp:posOffset>146685</wp:posOffset>
                </wp:positionH>
                <wp:positionV relativeFrom="paragraph">
                  <wp:posOffset>137248</wp:posOffset>
                </wp:positionV>
                <wp:extent cx="5058137" cy="439838"/>
                <wp:effectExtent l="0" t="0" r="28575" b="17780"/>
                <wp:wrapNone/>
                <wp:docPr id="4" name="Rectangle 4"/>
                <wp:cNvGraphicFramePr/>
                <a:graphic xmlns:a="http://schemas.openxmlformats.org/drawingml/2006/main">
                  <a:graphicData uri="http://schemas.microsoft.com/office/word/2010/wordprocessingShape">
                    <wps:wsp>
                      <wps:cNvSpPr/>
                      <wps:spPr>
                        <a:xfrm>
                          <a:off x="0" y="0"/>
                          <a:ext cx="5058137" cy="43983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43F4C6" id="Rectangle 4" o:spid="_x0000_s1026" style="position:absolute;margin-left:11.55pt;margin-top:10.8pt;width:398.3pt;height:34.65pt;z-index:2516582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" filled="f" strokecolor="#1f4d78 [1604]" strokeweight="1pt"/>
            </w:pict>
          </mc:Fallback>
        </mc:AlternateContent>
      </w:r>
    </w:p>
    <w:p w14:paraId="0471D482" w14:textId="64931BEA" w:rsidR="00CC35DE" w:rsidRPr="00934006" w:rsidRDefault="00CC35DE" w:rsidP="00CC35DE">
      <w:pPr>
        <w:spacing w:after="9"/>
        <w:ind w:left="419" w:right="157" w:firstLine="301"/>
        <w:rPr>
          <w:color w:val="3D3D3D"/>
          <w:szCs w:val="20"/>
        </w:rPr>
      </w:pPr>
      <w:r w:rsidRPr="00934006">
        <w:rPr>
          <w:rFonts w:eastAsia="Arial"/>
        </w:rPr>
        <w:t xml:space="preserve">*ISOCategoryPurposeCode is defined on </w:t>
      </w:r>
      <w:hyperlink r:id="rId44" w:history="1">
        <w:r w:rsidRPr="00934006">
          <w:rPr>
            <w:rStyle w:val="Hyperlink"/>
            <w:rFonts w:eastAsia="Arial"/>
          </w:rPr>
          <w:t>ISO 20022 Site</w:t>
        </w:r>
      </w:hyperlink>
      <w:r w:rsidRPr="00934006">
        <w:rPr>
          <w:rFonts w:eastAsia="Arial"/>
        </w:rPr>
        <w:t xml:space="preserve">, </w:t>
      </w:r>
      <w:hyperlink r:id="rId45" w:history="1">
        <w:r w:rsidRPr="00934006">
          <w:rPr>
            <w:rStyle w:val="Hyperlink"/>
            <w:szCs w:val="20"/>
          </w:rPr>
          <w:t>External Code Sets spreadsheet</w:t>
        </w:r>
      </w:hyperlink>
      <w:r w:rsidRPr="00934006">
        <w:rPr>
          <w:color w:val="3D3D3D"/>
          <w:szCs w:val="20"/>
        </w:rPr>
        <w:t>, sheet 11-Purpose</w:t>
      </w:r>
    </w:p>
    <w:p w14:paraId="1DF22C90" w14:textId="77777777" w:rsidR="00CC35DE" w:rsidRPr="00934006" w:rsidRDefault="00CC35DE" w:rsidP="00CC35DE">
      <w:pPr>
        <w:spacing w:after="9"/>
        <w:ind w:left="419" w:right="157" w:firstLine="301"/>
        <w:rPr>
          <w:color w:val="3D3D3D"/>
          <w:szCs w:val="20"/>
        </w:rPr>
      </w:pPr>
    </w:p>
    <w:p w14:paraId="6EA43FAA" w14:textId="228D2CE2" w:rsidR="00CC35DE" w:rsidRPr="003A4CB5" w:rsidDel="002827E4" w:rsidRDefault="00CC35DE" w:rsidP="00CC35DE">
      <w:pPr>
        <w:spacing w:after="9"/>
        <w:ind w:left="419" w:right="157" w:firstLine="301"/>
        <w:rPr>
          <w:del w:id="1553" w:author="BOUVY Martine [2]" w:date="2021-02-16T11:16:00Z"/>
          <w:b/>
          <w:color w:val="3D3D3D"/>
          <w:szCs w:val="20"/>
        </w:rPr>
      </w:pPr>
      <w:del w:id="1554" w:author="BOUVY Martine [2]" w:date="2021-02-16T11:16:00Z">
        <w:r w:rsidRPr="003A4CB5" w:rsidDel="002827E4">
          <w:rPr>
            <w:b/>
            <w:color w:val="3D3D3D"/>
            <w:szCs w:val="20"/>
          </w:rPr>
          <w:delText>/*</w:delText>
        </w:r>
        <w:r w:rsidR="00AE6871" w:rsidRPr="003A4CB5" w:rsidDel="002827E4">
          <w:rPr>
            <w:b/>
            <w:color w:val="3D3D3D"/>
            <w:szCs w:val="20"/>
          </w:rPr>
          <w:delText xml:space="preserve"> Translation to ISO Codes is on hold for the moment as this might require a costly solution for few usage – all infor translated to Proprietary for the moment </w:delText>
        </w:r>
        <w:r w:rsidR="003A4CB5" w:rsidRPr="003A4CB5" w:rsidDel="002827E4">
          <w:rPr>
            <w:b/>
            <w:color w:val="3D3D3D"/>
            <w:szCs w:val="20"/>
          </w:rPr>
          <w:delText>*/</w:delText>
        </w:r>
      </w:del>
    </w:p>
    <w:p w14:paraId="688E1E3E" w14:textId="77777777" w:rsidR="003A4CB5" w:rsidRPr="003A4CB5" w:rsidRDefault="003A4CB5" w:rsidP="00CC35DE">
      <w:pPr>
        <w:spacing w:after="9"/>
        <w:ind w:left="419" w:right="157" w:firstLine="301"/>
        <w:rPr>
          <w:rFonts w:eastAsia="Arial"/>
          <w:b/>
        </w:rPr>
      </w:pPr>
    </w:p>
    <w:p w14:paraId="2E2B552B" w14:textId="3CC7D351" w:rsidR="00CC35DE" w:rsidRPr="00934006" w:rsidRDefault="00CC35DE" w:rsidP="00A324BD">
      <w:pPr>
        <w:tabs>
          <w:tab w:val="left" w:pos="900"/>
          <w:tab w:val="left" w:pos="1170"/>
        </w:tabs>
        <w:spacing w:after="9"/>
        <w:ind w:left="0" w:right="157" w:firstLine="0"/>
        <w:rPr>
          <w:rFonts w:eastAsia="Arial"/>
        </w:rPr>
      </w:pPr>
      <w:r w:rsidRPr="00934006">
        <w:rPr>
          <w:rFonts w:eastAsia="Arial"/>
        </w:rPr>
        <w:t xml:space="preserve">       </w:t>
      </w:r>
      <w:r w:rsidR="00A324BD">
        <w:rPr>
          <w:rFonts w:eastAsia="Arial"/>
        </w:rPr>
        <w:t xml:space="preserve">  </w:t>
      </w:r>
      <w:r w:rsidRPr="00934006">
        <w:rPr>
          <w:rFonts w:eastAsia="Arial"/>
          <w:b/>
        </w:rPr>
        <w:t>ENDIF</w:t>
      </w:r>
      <w:r w:rsidR="00A324BD">
        <w:rPr>
          <w:rFonts w:eastAsia="Arial"/>
        </w:rPr>
        <w:t xml:space="preserve">  /* </w:t>
      </w:r>
      <w:r w:rsidRPr="00A324BD">
        <w:rPr>
          <w:rFonts w:eastAsia="Arial"/>
        </w:rPr>
        <w:t>IF</w:t>
      </w:r>
      <w:r w:rsidR="0029755C" w:rsidRPr="00934006">
        <w:rPr>
          <w:rFonts w:eastAsia="Arial"/>
        </w:rPr>
        <w:t xml:space="preserve"> LENGTH(MT</w:t>
      </w:r>
      <w:r w:rsidRPr="00934006">
        <w:rPr>
          <w:rFonts w:eastAsia="Arial"/>
        </w:rPr>
        <w:t xml:space="preserve">Purpose) &gt; 0 */          </w:t>
      </w:r>
    </w:p>
    <w:p w14:paraId="4F6F2890" w14:textId="77777777" w:rsidR="00CC35DE" w:rsidRPr="00934006" w:rsidRDefault="00CC35DE" w:rsidP="00CC35DE">
      <w:pPr>
        <w:spacing w:after="9"/>
        <w:ind w:right="157"/>
        <w:rPr>
          <w:rFonts w:eastAsia="Arial"/>
        </w:rPr>
      </w:pPr>
    </w:p>
    <w:p w14:paraId="76740343" w14:textId="0508B864" w:rsidR="00CC35DE" w:rsidRPr="00DF361C" w:rsidRDefault="00934006" w:rsidP="00CC35DE">
      <w:pPr>
        <w:spacing w:after="9"/>
        <w:ind w:right="157"/>
        <w:rPr>
          <w:rFonts w:eastAsia="Arial"/>
          <w:szCs w:val="20"/>
        </w:rPr>
      </w:pPr>
      <w:r w:rsidRPr="00DF361C">
        <w:rPr>
          <w:rFonts w:eastAsia="Arial"/>
          <w:szCs w:val="20"/>
        </w:rPr>
        <w:t xml:space="preserve">              </w:t>
      </w:r>
      <w:r w:rsidR="00CC35DE" w:rsidRPr="00DF361C">
        <w:rPr>
          <w:rFonts w:eastAsia="Arial"/>
          <w:szCs w:val="20"/>
        </w:rPr>
        <w:t>/* End Purpose code */</w:t>
      </w:r>
    </w:p>
    <w:p w14:paraId="55F1CB60" w14:textId="77777777" w:rsidR="00B92DDF" w:rsidRPr="00DF361C" w:rsidRDefault="00B92DDF" w:rsidP="00B92DDF">
      <w:pPr>
        <w:spacing w:after="9"/>
        <w:ind w:right="157"/>
        <w:rPr>
          <w:rFonts w:eastAsia="Arial"/>
          <w:szCs w:val="20"/>
        </w:rPr>
      </w:pPr>
    </w:p>
    <w:p w14:paraId="19B57E1B" w14:textId="5FCFE5FE" w:rsidR="00D5388B" w:rsidRDefault="00D5388B" w:rsidP="00AB2E71">
      <w:pPr>
        <w:spacing w:after="160" w:line="259" w:lineRule="auto"/>
        <w:ind w:left="0" w:firstLine="0"/>
        <w:jc w:val="both"/>
        <w:rPr>
          <w:rFonts w:ascii="Arial" w:eastAsia="Arial" w:hAnsi="Arial" w:cs="Arial"/>
          <w:szCs w:val="20"/>
        </w:rPr>
      </w:pPr>
    </w:p>
    <w:p w14:paraId="44226B59" w14:textId="0C913E46" w:rsidR="00137A61" w:rsidRDefault="00137A61" w:rsidP="00137A61">
      <w:pPr>
        <w:pStyle w:val="Heading3"/>
      </w:pPr>
      <w:bookmarkStart w:id="1555" w:name="_Toc136351253"/>
      <w:r>
        <w:t>3.3.19  MT_To_MX_Serial_CoverScenario</w:t>
      </w:r>
      <w:bookmarkEnd w:id="1555"/>
    </w:p>
    <w:p w14:paraId="720979FC" w14:textId="77777777" w:rsidR="00137A61" w:rsidRDefault="00137A61" w:rsidP="00137A61">
      <w:pPr>
        <w:spacing w:after="160" w:line="259" w:lineRule="auto"/>
        <w:ind w:left="0" w:firstLine="0"/>
        <w:jc w:val="both"/>
        <w:rPr>
          <w:rFonts w:ascii="Arial" w:eastAsia="Arial" w:hAnsi="Arial" w:cs="Arial"/>
          <w:szCs w:val="20"/>
        </w:rPr>
      </w:pPr>
    </w:p>
    <w:p w14:paraId="4C5F6BBD" w14:textId="77777777" w:rsidR="00AB2E71" w:rsidRDefault="00AB2E71" w:rsidP="00AB2E71">
      <w:pPr>
        <w:spacing w:after="95"/>
        <w:ind w:left="419" w:right="157" w:hanging="7"/>
      </w:pPr>
      <w:r>
        <w:rPr>
          <w:rFonts w:ascii="Arial" w:eastAsia="Arial" w:hAnsi="Arial" w:cs="Arial"/>
          <w:b/>
        </w:rPr>
        <w:t xml:space="preserve">Business description  </w:t>
      </w:r>
    </w:p>
    <w:p w14:paraId="6617C4DD" w14:textId="7E37A33F" w:rsidR="00AB2E71" w:rsidRDefault="00AB2E71" w:rsidP="00BF345E">
      <w:pPr>
        <w:spacing w:after="160" w:line="259" w:lineRule="auto"/>
        <w:ind w:left="170" w:firstLine="0"/>
        <w:rPr>
          <w:rFonts w:ascii="Arial" w:eastAsia="Arial" w:hAnsi="Arial" w:cs="Arial"/>
        </w:rPr>
      </w:pPr>
      <w:r>
        <w:rPr>
          <w:rFonts w:ascii="Arial" w:eastAsia="Arial" w:hAnsi="Arial" w:cs="Arial"/>
        </w:rPr>
        <w:t>The function analyses</w:t>
      </w:r>
      <w:r w:rsidR="00A2338A">
        <w:rPr>
          <w:rFonts w:ascii="Arial" w:eastAsia="Arial" w:hAnsi="Arial" w:cs="Arial"/>
        </w:rPr>
        <w:t xml:space="preserve"> the fields 5</w:t>
      </w:r>
      <w:r w:rsidR="00BF345E">
        <w:rPr>
          <w:rFonts w:ascii="Arial" w:eastAsia="Arial" w:hAnsi="Arial" w:cs="Arial"/>
        </w:rPr>
        <w:t>3a an</w:t>
      </w:r>
      <w:r w:rsidR="00A2338A">
        <w:rPr>
          <w:rFonts w:ascii="Arial" w:eastAsia="Arial" w:hAnsi="Arial" w:cs="Arial"/>
        </w:rPr>
        <w:t xml:space="preserve">d 54a in order to identify if the scenario is a cover or </w:t>
      </w:r>
      <w:r w:rsidR="00BF345E">
        <w:rPr>
          <w:rFonts w:ascii="Arial" w:eastAsia="Arial" w:hAnsi="Arial" w:cs="Arial"/>
        </w:rPr>
        <w:t xml:space="preserve">  </w:t>
      </w:r>
      <w:r w:rsidR="00A2338A">
        <w:rPr>
          <w:rFonts w:ascii="Arial" w:eastAsia="Arial" w:hAnsi="Arial" w:cs="Arial"/>
        </w:rPr>
        <w:t>serial payment.</w:t>
      </w:r>
    </w:p>
    <w:p w14:paraId="265AEB22" w14:textId="77777777" w:rsidR="00AB2E71" w:rsidRDefault="00AB2E71" w:rsidP="00AB2E71">
      <w:pPr>
        <w:spacing w:after="160" w:line="259" w:lineRule="auto"/>
        <w:ind w:left="0" w:firstLine="0"/>
        <w:rPr>
          <w:rFonts w:ascii="Arial" w:eastAsia="Arial" w:hAnsi="Arial" w:cs="Arial"/>
        </w:rPr>
      </w:pPr>
    </w:p>
    <w:p w14:paraId="2D76D76E" w14:textId="77777777" w:rsidR="00AB2E71" w:rsidRDefault="00AB2E71" w:rsidP="00AB2E71">
      <w:pPr>
        <w:spacing w:after="95"/>
        <w:ind w:left="419" w:right="157" w:hanging="7"/>
      </w:pPr>
      <w:r>
        <w:rPr>
          <w:rFonts w:ascii="Arial" w:eastAsia="Arial" w:hAnsi="Arial" w:cs="Arial"/>
          <w:b/>
        </w:rPr>
        <w:t xml:space="preserve">Name </w:t>
      </w:r>
    </w:p>
    <w:p w14:paraId="43336111" w14:textId="13F2A0CA" w:rsidR="00AB2E71" w:rsidRPr="0040048F" w:rsidRDefault="00AB2E71" w:rsidP="00AB2E71">
      <w:pPr>
        <w:spacing w:after="112" w:line="249" w:lineRule="auto"/>
        <w:ind w:left="0" w:right="15" w:firstLine="0"/>
        <w:rPr>
          <w:rFonts w:ascii="Arial" w:hAnsi="Arial" w:cs="Arial"/>
        </w:rPr>
      </w:pPr>
      <w:r>
        <w:t xml:space="preserve">       </w:t>
      </w:r>
      <w:r>
        <w:rPr>
          <w:rFonts w:ascii="Arial" w:hAnsi="Arial" w:cs="Arial"/>
        </w:rPr>
        <w:t>MT_To_MX_Serial_CoverScenario</w:t>
      </w:r>
    </w:p>
    <w:p w14:paraId="251F954E" w14:textId="77777777" w:rsidR="00AB2E71" w:rsidRDefault="00AB2E71" w:rsidP="00AB2E71">
      <w:pPr>
        <w:spacing w:after="95"/>
        <w:ind w:right="157"/>
      </w:pPr>
    </w:p>
    <w:p w14:paraId="47AF99CB" w14:textId="77777777" w:rsidR="00AB2E71" w:rsidRDefault="00AB2E71" w:rsidP="00AB2E71">
      <w:pPr>
        <w:spacing w:after="95"/>
        <w:ind w:left="419" w:right="157" w:hanging="7"/>
      </w:pPr>
      <w:r>
        <w:rPr>
          <w:rFonts w:ascii="Arial" w:eastAsia="Arial" w:hAnsi="Arial" w:cs="Arial"/>
          <w:b/>
        </w:rPr>
        <w:t xml:space="preserve">Format </w:t>
      </w:r>
    </w:p>
    <w:p w14:paraId="36ABCD06" w14:textId="30917E03" w:rsidR="00AB2E71" w:rsidRDefault="00AB2E71" w:rsidP="00AB2E71">
      <w:pPr>
        <w:spacing w:after="112" w:line="249" w:lineRule="auto"/>
        <w:ind w:left="849" w:right="15" w:hanging="10"/>
      </w:pPr>
      <w:r>
        <w:rPr>
          <w:rFonts w:ascii="Arial" w:eastAsia="Arial" w:hAnsi="Arial" w:cs="Arial"/>
          <w:b/>
        </w:rPr>
        <w:t xml:space="preserve">MT_To_MX_Serial_CoverScenario </w:t>
      </w:r>
      <w:r>
        <w:rPr>
          <w:rFonts w:ascii="Arial" w:eastAsia="Arial" w:hAnsi="Arial" w:cs="Arial"/>
        </w:rPr>
        <w:t xml:space="preserve">(53a, 54a, SenderBIC, ReceiverBIC;MTScenario)  </w:t>
      </w:r>
    </w:p>
    <w:p w14:paraId="7AD6FD04" w14:textId="77777777" w:rsidR="00AB2E71" w:rsidRDefault="00AB2E71" w:rsidP="00AB2E71">
      <w:pPr>
        <w:spacing w:after="95"/>
        <w:ind w:left="859" w:right="157" w:hanging="7"/>
        <w:rPr>
          <w:rFonts w:ascii="Arial" w:eastAsia="Arial" w:hAnsi="Arial" w:cs="Arial"/>
          <w:b/>
        </w:rPr>
      </w:pPr>
      <w:r>
        <w:rPr>
          <w:rFonts w:ascii="Arial" w:eastAsia="Arial" w:hAnsi="Arial" w:cs="Arial"/>
          <w:b/>
        </w:rPr>
        <w:t xml:space="preserve">Input </w:t>
      </w:r>
    </w:p>
    <w:p w14:paraId="77E53592" w14:textId="5AF582D5" w:rsidR="00AB2E71" w:rsidRDefault="00AB2E71" w:rsidP="00AB2E71">
      <w:pPr>
        <w:spacing w:after="95"/>
        <w:ind w:left="859" w:right="157" w:hanging="7"/>
        <w:rPr>
          <w:rFonts w:ascii="Arial" w:eastAsia="Arial" w:hAnsi="Arial" w:cs="Arial"/>
        </w:rPr>
      </w:pPr>
      <w:r>
        <w:rPr>
          <w:rFonts w:ascii="Arial" w:eastAsia="Arial" w:hAnsi="Arial" w:cs="Arial"/>
        </w:rPr>
        <w:lastRenderedPageBreak/>
        <w:t>53a, 54a fields from MT message</w:t>
      </w:r>
    </w:p>
    <w:p w14:paraId="17A91E8A" w14:textId="608DB0BE" w:rsidR="00AB2E71" w:rsidRPr="00437B77" w:rsidRDefault="00AB2E71" w:rsidP="00AB2E71">
      <w:pPr>
        <w:spacing w:after="95"/>
        <w:ind w:left="859" w:right="157" w:hanging="7"/>
      </w:pPr>
      <w:r>
        <w:rPr>
          <w:rFonts w:ascii="Arial" w:eastAsia="Arial" w:hAnsi="Arial" w:cs="Arial"/>
        </w:rPr>
        <w:t>SenderBIC and ReceiverBIC : BIC</w:t>
      </w:r>
      <w:r w:rsidR="00E74A6A">
        <w:rPr>
          <w:rFonts w:ascii="Arial" w:eastAsia="Arial" w:hAnsi="Arial" w:cs="Arial"/>
        </w:rPr>
        <w:t xml:space="preserve"> (11)</w:t>
      </w:r>
      <w:r>
        <w:rPr>
          <w:rFonts w:ascii="Arial" w:eastAsia="Arial" w:hAnsi="Arial" w:cs="Arial"/>
        </w:rPr>
        <w:t xml:space="preserve"> (Identifier Code)</w:t>
      </w:r>
    </w:p>
    <w:p w14:paraId="2F450C70" w14:textId="77777777" w:rsidR="00AB2E71" w:rsidRDefault="00AB2E71" w:rsidP="00AB2E71">
      <w:pPr>
        <w:spacing w:after="95"/>
        <w:ind w:left="859" w:right="157" w:hanging="7"/>
        <w:rPr>
          <w:rFonts w:ascii="Arial" w:eastAsia="Arial" w:hAnsi="Arial" w:cs="Arial"/>
          <w:b/>
        </w:rPr>
      </w:pPr>
      <w:r>
        <w:rPr>
          <w:rFonts w:ascii="Arial" w:eastAsia="Arial" w:hAnsi="Arial" w:cs="Arial"/>
          <w:b/>
        </w:rPr>
        <w:t xml:space="preserve">Output  </w:t>
      </w:r>
    </w:p>
    <w:p w14:paraId="355E6640" w14:textId="057A73C1" w:rsidR="00AB2E71" w:rsidRDefault="00220562" w:rsidP="00AB2E71">
      <w:pPr>
        <w:spacing w:after="95"/>
        <w:ind w:left="859" w:right="157" w:hanging="7"/>
      </w:pPr>
      <w:r>
        <w:rPr>
          <w:rFonts w:ascii="Arial" w:eastAsia="Arial" w:hAnsi="Arial" w:cs="Arial"/>
        </w:rPr>
        <w:t xml:space="preserve"> MTScenario : value</w:t>
      </w:r>
      <w:r w:rsidR="00AB2E71">
        <w:rPr>
          <w:rFonts w:ascii="Arial" w:eastAsia="Arial" w:hAnsi="Arial" w:cs="Arial"/>
        </w:rPr>
        <w:t xml:space="preserve"> {SERIAL, COVER}</w:t>
      </w:r>
    </w:p>
    <w:p w14:paraId="01856E9C" w14:textId="77777777" w:rsidR="00AB2E71" w:rsidRDefault="00AB2E71" w:rsidP="00AB2E71">
      <w:pPr>
        <w:spacing w:after="95"/>
        <w:ind w:left="419" w:right="157" w:hanging="7"/>
      </w:pPr>
      <w:r>
        <w:rPr>
          <w:rFonts w:ascii="Arial" w:eastAsia="Arial" w:hAnsi="Arial" w:cs="Arial"/>
          <w:b/>
        </w:rPr>
        <w:t xml:space="preserve">Preconditions </w:t>
      </w:r>
    </w:p>
    <w:p w14:paraId="76F1037A" w14:textId="77777777" w:rsidR="00AB2E71" w:rsidRDefault="00AB2E71" w:rsidP="00AB2E71">
      <w:pPr>
        <w:spacing w:after="101" w:line="259" w:lineRule="auto"/>
        <w:ind w:left="852" w:firstLine="0"/>
        <w:rPr>
          <w:rFonts w:ascii="Arial" w:hAnsi="Arial" w:cs="Arial"/>
        </w:rPr>
      </w:pPr>
      <w:r>
        <w:rPr>
          <w:rFonts w:ascii="Arial" w:hAnsi="Arial" w:cs="Arial"/>
        </w:rPr>
        <w:t>None</w:t>
      </w:r>
    </w:p>
    <w:p w14:paraId="171F50FE" w14:textId="77777777" w:rsidR="00AB2E71" w:rsidRDefault="00AB2E71" w:rsidP="00AB2E71">
      <w:pPr>
        <w:rPr>
          <w:rFonts w:ascii="Arial" w:hAnsi="Arial" w:cs="Arial"/>
        </w:rPr>
      </w:pPr>
    </w:p>
    <w:p w14:paraId="2772CE0E" w14:textId="77777777" w:rsidR="00AB2E71" w:rsidRDefault="00AB2E71" w:rsidP="00AB2E71">
      <w:pPr>
        <w:ind w:left="450"/>
      </w:pPr>
      <w:r>
        <w:rPr>
          <w:rFonts w:ascii="Arial" w:eastAsia="Arial" w:hAnsi="Arial" w:cs="Arial"/>
          <w:b/>
        </w:rPr>
        <w:t>Formal description</w:t>
      </w:r>
    </w:p>
    <w:p w14:paraId="42D4CFCE" w14:textId="77777777" w:rsidR="00220562" w:rsidRDefault="00AB2E71" w:rsidP="00AB2E71">
      <w:pPr>
        <w:spacing w:after="160" w:line="259" w:lineRule="auto"/>
        <w:ind w:left="630" w:firstLine="0"/>
        <w:rPr>
          <w:rFonts w:ascii="Arial" w:eastAsia="Arial" w:hAnsi="Arial" w:cs="Arial"/>
          <w:szCs w:val="20"/>
        </w:rPr>
      </w:pPr>
      <w:r>
        <w:rPr>
          <w:rFonts w:ascii="Arial" w:eastAsia="Arial" w:hAnsi="Arial" w:cs="Arial"/>
          <w:szCs w:val="20"/>
        </w:rPr>
        <w:t xml:space="preserve">Based on different combinations of field 53a and 54a, the table below aims at identifying         the scenario </w:t>
      </w:r>
      <w:r w:rsidR="006F760C">
        <w:rPr>
          <w:rFonts w:ascii="Arial" w:eastAsia="Arial" w:hAnsi="Arial" w:cs="Arial"/>
          <w:szCs w:val="20"/>
        </w:rPr>
        <w:t>“</w:t>
      </w:r>
      <w:r>
        <w:rPr>
          <w:rFonts w:ascii="Arial" w:eastAsia="Arial" w:hAnsi="Arial" w:cs="Arial"/>
          <w:szCs w:val="20"/>
        </w:rPr>
        <w:t>serial</w:t>
      </w:r>
      <w:r w:rsidR="006F760C">
        <w:rPr>
          <w:rFonts w:ascii="Arial" w:eastAsia="Arial" w:hAnsi="Arial" w:cs="Arial"/>
          <w:szCs w:val="20"/>
        </w:rPr>
        <w:t>”</w:t>
      </w:r>
      <w:r>
        <w:rPr>
          <w:rFonts w:ascii="Arial" w:eastAsia="Arial" w:hAnsi="Arial" w:cs="Arial"/>
          <w:szCs w:val="20"/>
        </w:rPr>
        <w:t xml:space="preserve"> versus </w:t>
      </w:r>
      <w:r w:rsidR="006F760C">
        <w:rPr>
          <w:rFonts w:ascii="Arial" w:eastAsia="Arial" w:hAnsi="Arial" w:cs="Arial"/>
          <w:szCs w:val="20"/>
        </w:rPr>
        <w:t>“</w:t>
      </w:r>
      <w:r>
        <w:rPr>
          <w:rFonts w:ascii="Arial" w:eastAsia="Arial" w:hAnsi="Arial" w:cs="Arial"/>
          <w:szCs w:val="20"/>
        </w:rPr>
        <w:t>cover</w:t>
      </w:r>
      <w:r w:rsidR="006F760C">
        <w:rPr>
          <w:rFonts w:ascii="Arial" w:eastAsia="Arial" w:hAnsi="Arial" w:cs="Arial"/>
          <w:szCs w:val="20"/>
        </w:rPr>
        <w:t>”</w:t>
      </w:r>
      <w:r>
        <w:rPr>
          <w:rFonts w:ascii="Arial" w:eastAsia="Arial" w:hAnsi="Arial" w:cs="Arial"/>
          <w:szCs w:val="20"/>
        </w:rPr>
        <w:t xml:space="preserve">.  </w:t>
      </w:r>
      <w:r w:rsidR="00401060">
        <w:rPr>
          <w:rFonts w:ascii="Arial" w:eastAsia="Arial" w:hAnsi="Arial" w:cs="Arial"/>
          <w:szCs w:val="20"/>
        </w:rPr>
        <w:t xml:space="preserve">The code “SERIAL” or “COVER” is returned. </w:t>
      </w:r>
    </w:p>
    <w:p w14:paraId="587B0C6B" w14:textId="3CAD0C92" w:rsidR="00AB2E71" w:rsidRDefault="000F48D6" w:rsidP="00227A71">
      <w:pPr>
        <w:spacing w:after="160" w:line="259" w:lineRule="auto"/>
        <w:ind w:left="630" w:firstLine="0"/>
        <w:jc w:val="center"/>
        <w:rPr>
          <w:rFonts w:ascii="Arial" w:eastAsia="Arial" w:hAnsi="Arial" w:cs="Arial"/>
          <w:szCs w:val="20"/>
        </w:rPr>
      </w:pPr>
      <w:r>
        <w:rPr>
          <w:rFonts w:ascii="Arial" w:eastAsia="Arial" w:hAnsi="Arial" w:cs="Arial"/>
          <w:szCs w:val="20"/>
        </w:rPr>
        <w:object w:dxaOrig="1508" w:dyaOrig="984" w14:anchorId="55C81D19">
          <v:shape id="_x0000_i1025" type="#_x0000_t75" style="width:77pt;height:51.5pt" o:ole="">
            <v:imagedata r:id="rId46" o:title=""/>
          </v:shape>
          <o:OLEObject Type="Embed" ProgID="Excel.Sheet.8" ShapeID="_x0000_i1025" DrawAspect="Icon" ObjectID="_1746964185" r:id="rId47"/>
        </w:object>
      </w:r>
    </w:p>
    <w:p w14:paraId="06633BC5" w14:textId="7E55A532" w:rsidR="00195FA2" w:rsidDel="00FD66FB" w:rsidRDefault="00195FA2" w:rsidP="00137A61">
      <w:pPr>
        <w:spacing w:after="160" w:line="259" w:lineRule="auto"/>
        <w:ind w:left="0" w:firstLine="0"/>
        <w:jc w:val="both"/>
        <w:rPr>
          <w:del w:id="1556" w:author="BOUVY Martine" w:date="2022-02-01T09:48:00Z"/>
          <w:rFonts w:ascii="Arial" w:eastAsia="Arial" w:hAnsi="Arial" w:cs="Arial"/>
          <w:szCs w:val="20"/>
        </w:rPr>
      </w:pPr>
    </w:p>
    <w:p w14:paraId="13A32D73" w14:textId="4809E762" w:rsidR="00A2338A" w:rsidRDefault="00A2338A" w:rsidP="00137A61">
      <w:pPr>
        <w:spacing w:after="160" w:line="259" w:lineRule="auto"/>
        <w:ind w:left="0" w:firstLine="0"/>
        <w:jc w:val="both"/>
        <w:rPr>
          <w:rFonts w:ascii="Arial" w:eastAsia="Arial" w:hAnsi="Arial" w:cs="Arial"/>
          <w:szCs w:val="20"/>
        </w:rPr>
      </w:pPr>
    </w:p>
    <w:p w14:paraId="3EFE6634" w14:textId="77777777" w:rsidR="00A2338A" w:rsidRDefault="00A2338A" w:rsidP="00137A61">
      <w:pPr>
        <w:spacing w:after="160" w:line="259" w:lineRule="auto"/>
        <w:ind w:left="0" w:firstLine="0"/>
        <w:jc w:val="both"/>
        <w:rPr>
          <w:rFonts w:ascii="Arial" w:eastAsia="Arial" w:hAnsi="Arial" w:cs="Arial"/>
          <w:szCs w:val="20"/>
        </w:rPr>
      </w:pPr>
    </w:p>
    <w:p w14:paraId="431615D0" w14:textId="6916804A" w:rsidR="00A2338A" w:rsidRDefault="00A2338A" w:rsidP="00A2338A">
      <w:pPr>
        <w:pStyle w:val="Heading3"/>
      </w:pPr>
      <w:bookmarkStart w:id="1557" w:name="_Toc136351254"/>
      <w:r>
        <w:t>3.3.20  MT_To_MXReturn72</w:t>
      </w:r>
      <w:bookmarkEnd w:id="1557"/>
    </w:p>
    <w:p w14:paraId="3F0A0ED4" w14:textId="77777777" w:rsidR="00A2338A" w:rsidRDefault="00A2338A" w:rsidP="00A2338A">
      <w:pPr>
        <w:spacing w:after="95"/>
        <w:ind w:left="419" w:right="157" w:hanging="7"/>
      </w:pPr>
      <w:r>
        <w:rPr>
          <w:rFonts w:ascii="Arial" w:eastAsia="Arial" w:hAnsi="Arial" w:cs="Arial"/>
          <w:b/>
        </w:rPr>
        <w:t xml:space="preserve">Business description  </w:t>
      </w:r>
    </w:p>
    <w:p w14:paraId="7FE7A890" w14:textId="27A502EF" w:rsidR="00A2338A" w:rsidRDefault="00573395" w:rsidP="00A2338A">
      <w:pPr>
        <w:spacing w:after="160" w:line="259" w:lineRule="auto"/>
        <w:ind w:left="0" w:firstLine="0"/>
        <w:rPr>
          <w:rFonts w:ascii="Arial" w:eastAsia="Arial" w:hAnsi="Arial" w:cs="Arial"/>
        </w:rPr>
      </w:pPr>
      <w:r>
        <w:rPr>
          <w:rFonts w:ascii="Arial" w:eastAsia="Arial" w:hAnsi="Arial" w:cs="Arial"/>
        </w:rPr>
        <w:t xml:space="preserve">   The function t</w:t>
      </w:r>
      <w:r w:rsidR="00747E90">
        <w:rPr>
          <w:rFonts w:ascii="Arial" w:eastAsia="Arial" w:hAnsi="Arial" w:cs="Arial"/>
        </w:rPr>
        <w:t>ranslates the following lines from</w:t>
      </w:r>
      <w:r>
        <w:rPr>
          <w:rFonts w:ascii="Arial" w:eastAsia="Arial" w:hAnsi="Arial" w:cs="Arial"/>
        </w:rPr>
        <w:t xml:space="preserve"> Field 72 in RETN payment :</w:t>
      </w:r>
    </w:p>
    <w:p w14:paraId="38EC91D4" w14:textId="78E4AF17" w:rsidR="00573395" w:rsidRDefault="00573395" w:rsidP="00573395">
      <w:pPr>
        <w:spacing w:after="160" w:line="259" w:lineRule="auto"/>
        <w:ind w:left="0" w:firstLine="720"/>
        <w:rPr>
          <w:rFonts w:ascii="Arial" w:eastAsia="Arial" w:hAnsi="Arial" w:cs="Arial"/>
        </w:rPr>
      </w:pPr>
      <w:r>
        <w:rPr>
          <w:rFonts w:ascii="Arial" w:eastAsia="Arial" w:hAnsi="Arial" w:cs="Arial"/>
        </w:rPr>
        <w:t xml:space="preserve">-Line 2 </w:t>
      </w:r>
      <w:r w:rsidR="007926EC">
        <w:rPr>
          <w:rFonts w:ascii="Arial" w:eastAsia="Arial" w:hAnsi="Arial" w:cs="Arial"/>
        </w:rPr>
        <w:t>/2!c2!n/</w:t>
      </w:r>
      <w:r w:rsidR="00A96D69">
        <w:rPr>
          <w:rFonts w:ascii="Arial" w:eastAsia="Arial" w:hAnsi="Arial" w:cs="Arial"/>
        </w:rPr>
        <w:t>[29x]</w:t>
      </w:r>
      <w:r w:rsidR="007926EC">
        <w:rPr>
          <w:rFonts w:ascii="Arial" w:eastAsia="Arial" w:hAnsi="Arial" w:cs="Arial"/>
        </w:rPr>
        <w:t xml:space="preserve"> </w:t>
      </w:r>
      <w:r>
        <w:rPr>
          <w:rFonts w:ascii="Arial" w:eastAsia="Arial" w:hAnsi="Arial" w:cs="Arial"/>
        </w:rPr>
        <w:t>with the return reason code (mandatory)</w:t>
      </w:r>
    </w:p>
    <w:p w14:paraId="16B0073B" w14:textId="138C573E" w:rsidR="00573395" w:rsidRDefault="000A5BBE" w:rsidP="00573395">
      <w:pPr>
        <w:spacing w:after="160" w:line="259" w:lineRule="auto"/>
        <w:ind w:left="0" w:firstLine="419"/>
        <w:rPr>
          <w:rFonts w:ascii="Arial" w:eastAsia="Arial" w:hAnsi="Arial" w:cs="Arial"/>
        </w:rPr>
      </w:pPr>
      <w:r>
        <w:rPr>
          <w:rFonts w:ascii="Arial" w:eastAsia="Arial" w:hAnsi="Arial" w:cs="Arial"/>
        </w:rPr>
        <w:t xml:space="preserve">    </w:t>
      </w:r>
      <w:r w:rsidR="00573395">
        <w:rPr>
          <w:rFonts w:ascii="Arial" w:eastAsia="Arial" w:hAnsi="Arial" w:cs="Arial"/>
        </w:rPr>
        <w:t xml:space="preserve"> -Line 6 </w:t>
      </w:r>
      <w:r w:rsidR="00A96D69">
        <w:rPr>
          <w:rFonts w:ascii="Arial" w:eastAsia="Arial" w:hAnsi="Arial" w:cs="Arial"/>
        </w:rPr>
        <w:t xml:space="preserve">/TEXT/ </w:t>
      </w:r>
      <w:r w:rsidR="00573395">
        <w:rPr>
          <w:rFonts w:ascii="Arial" w:eastAsia="Arial" w:hAnsi="Arial" w:cs="Arial"/>
        </w:rPr>
        <w:t>with additional information (optional)</w:t>
      </w:r>
    </w:p>
    <w:p w14:paraId="1DA7A841" w14:textId="4CD94C28" w:rsidR="00152C9E" w:rsidRDefault="00152C9E" w:rsidP="00CB6C90">
      <w:pPr>
        <w:tabs>
          <w:tab w:val="left" w:pos="180"/>
          <w:tab w:val="left" w:pos="270"/>
        </w:tabs>
        <w:spacing w:after="160" w:line="259" w:lineRule="auto"/>
        <w:ind w:left="180" w:firstLine="0"/>
        <w:rPr>
          <w:rFonts w:ascii="Arial" w:eastAsia="Arial" w:hAnsi="Arial" w:cs="Arial"/>
        </w:rPr>
      </w:pPr>
      <w:r>
        <w:rPr>
          <w:rFonts w:ascii="Arial" w:eastAsia="Arial" w:hAnsi="Arial" w:cs="Arial"/>
        </w:rPr>
        <w:t xml:space="preserve">The MT reason code will be converted to the MX Reason code equivalent. If there is no MX </w:t>
      </w:r>
      <w:r w:rsidR="00CB6C90">
        <w:rPr>
          <w:rFonts w:ascii="Arial" w:eastAsia="Arial" w:hAnsi="Arial" w:cs="Arial"/>
        </w:rPr>
        <w:t xml:space="preserve">   </w:t>
      </w:r>
      <w:r>
        <w:rPr>
          <w:rFonts w:ascii="Arial" w:eastAsia="Arial" w:hAnsi="Arial" w:cs="Arial"/>
        </w:rPr>
        <w:t>Reason Code equivalent or if the MT reason code is a bilaterally agreed code (format X1!c2!n) then the code NARR is used in MX and t</w:t>
      </w:r>
      <w:r w:rsidR="004E39BC">
        <w:rPr>
          <w:rFonts w:ascii="Arial" w:eastAsia="Arial" w:hAnsi="Arial" w:cs="Arial"/>
        </w:rPr>
        <w:t>he MT reason code is copied to</w:t>
      </w:r>
      <w:r w:rsidR="009A769E">
        <w:rPr>
          <w:rFonts w:ascii="Arial" w:eastAsia="Arial" w:hAnsi="Arial" w:cs="Arial"/>
        </w:rPr>
        <w:t xml:space="preserve"> Additional I</w:t>
      </w:r>
      <w:r>
        <w:rPr>
          <w:rFonts w:ascii="Arial" w:eastAsia="Arial" w:hAnsi="Arial" w:cs="Arial"/>
        </w:rPr>
        <w:t>nformation. If there is narrative free text (from Line 2 or line 6), the MT reason code is separated</w:t>
      </w:r>
      <w:r w:rsidR="00C84675">
        <w:rPr>
          <w:rFonts w:ascii="Arial" w:eastAsia="Arial" w:hAnsi="Arial" w:cs="Arial"/>
        </w:rPr>
        <w:t xml:space="preserve"> </w:t>
      </w:r>
      <w:r>
        <w:rPr>
          <w:rFonts w:ascii="Arial" w:eastAsia="Arial" w:hAnsi="Arial" w:cs="Arial"/>
        </w:rPr>
        <w:t xml:space="preserve">from the </w:t>
      </w:r>
      <w:r w:rsidR="00007898">
        <w:rPr>
          <w:rFonts w:ascii="Arial" w:eastAsia="Arial" w:hAnsi="Arial" w:cs="Arial"/>
        </w:rPr>
        <w:t>narrative information with “/” as following “MTCode[/Textual]”</w:t>
      </w:r>
    </w:p>
    <w:p w14:paraId="6C964772" w14:textId="7079CE76" w:rsidR="007926EC" w:rsidRDefault="007926EC" w:rsidP="007926EC">
      <w:pPr>
        <w:tabs>
          <w:tab w:val="left" w:pos="180"/>
          <w:tab w:val="left" w:pos="270"/>
        </w:tabs>
        <w:spacing w:after="160" w:line="259" w:lineRule="auto"/>
        <w:ind w:left="180" w:firstLine="0"/>
        <w:rPr>
          <w:rFonts w:ascii="Arial" w:eastAsia="Arial" w:hAnsi="Arial" w:cs="Arial"/>
        </w:rPr>
      </w:pPr>
      <w:r>
        <w:rPr>
          <w:rFonts w:ascii="Arial" w:eastAsia="Arial" w:hAnsi="Arial" w:cs="Arial"/>
        </w:rPr>
        <w:t>If the original message used for the Return is pacs.004, then the Line 2 can also have the following st</w:t>
      </w:r>
      <w:r w:rsidR="004431D8">
        <w:rPr>
          <w:rFonts w:ascii="Arial" w:eastAsia="Arial" w:hAnsi="Arial" w:cs="Arial"/>
        </w:rPr>
        <w:t>ructure (refer to MX_To_MT72RETN</w:t>
      </w:r>
      <w:r>
        <w:rPr>
          <w:rFonts w:ascii="Arial" w:eastAsia="Arial" w:hAnsi="Arial" w:cs="Arial"/>
        </w:rPr>
        <w:t>):</w:t>
      </w:r>
    </w:p>
    <w:p w14:paraId="5C3FC8F0" w14:textId="764A599F" w:rsidR="007926EC" w:rsidRDefault="007926EC" w:rsidP="007926EC">
      <w:pPr>
        <w:tabs>
          <w:tab w:val="left" w:pos="180"/>
          <w:tab w:val="left" w:pos="270"/>
        </w:tabs>
        <w:spacing w:after="160" w:line="259" w:lineRule="auto"/>
        <w:ind w:left="180" w:firstLine="0"/>
        <w:rPr>
          <w:rFonts w:ascii="Arial" w:eastAsia="Arial" w:hAnsi="Arial" w:cs="Arial"/>
        </w:rPr>
      </w:pPr>
      <w:r>
        <w:rPr>
          <w:rFonts w:ascii="Arial" w:eastAsia="Arial" w:hAnsi="Arial" w:cs="Arial"/>
        </w:rPr>
        <w:t>/XT99/MXReasonCode/</w:t>
      </w:r>
      <w:r w:rsidR="00007898">
        <w:rPr>
          <w:rFonts w:ascii="Arial" w:eastAsia="Arial" w:hAnsi="Arial" w:cs="Arial"/>
        </w:rPr>
        <w:t>[</w:t>
      </w:r>
      <w:r>
        <w:rPr>
          <w:rFonts w:ascii="Arial" w:eastAsia="Arial" w:hAnsi="Arial" w:cs="Arial"/>
        </w:rPr>
        <w:t>Text1</w:t>
      </w:r>
      <w:r w:rsidR="00007898">
        <w:rPr>
          <w:rFonts w:ascii="Arial" w:eastAsia="Arial" w:hAnsi="Arial" w:cs="Arial"/>
        </w:rPr>
        <w:t>]</w:t>
      </w:r>
    </w:p>
    <w:p w14:paraId="3C62F6C5" w14:textId="656D516D" w:rsidR="00152C9E" w:rsidRDefault="00624A18" w:rsidP="00CB6C90">
      <w:pPr>
        <w:tabs>
          <w:tab w:val="left" w:pos="180"/>
          <w:tab w:val="left" w:pos="270"/>
        </w:tabs>
        <w:spacing w:after="160" w:line="259" w:lineRule="auto"/>
        <w:ind w:left="180" w:firstLine="0"/>
        <w:rPr>
          <w:rFonts w:ascii="Arial" w:eastAsia="Arial" w:hAnsi="Arial" w:cs="Arial"/>
        </w:rPr>
      </w:pPr>
      <w:r>
        <w:rPr>
          <w:rFonts w:ascii="Arial" w:eastAsia="Arial" w:hAnsi="Arial" w:cs="Arial"/>
        </w:rPr>
        <w:t>The table to be used to convert the reason code is described</w:t>
      </w:r>
      <w:r w:rsidR="00A96D69">
        <w:rPr>
          <w:rFonts w:ascii="Arial" w:eastAsia="Arial" w:hAnsi="Arial" w:cs="Arial"/>
        </w:rPr>
        <w:t xml:space="preserve"> in excel pacs.002 to MT199 MT299 REJT</w:t>
      </w:r>
      <w:r w:rsidR="00E86CAE">
        <w:rPr>
          <w:rFonts w:ascii="Arial" w:eastAsia="Arial" w:hAnsi="Arial" w:cs="Arial"/>
        </w:rPr>
        <w:t xml:space="preserve"> </w:t>
      </w:r>
      <w:r>
        <w:rPr>
          <w:rFonts w:ascii="Arial" w:eastAsia="Arial" w:hAnsi="Arial" w:cs="Arial"/>
        </w:rPr>
        <w:t>in sheet “Error Codes RETN</w:t>
      </w:r>
      <w:r w:rsidR="00A96D69">
        <w:rPr>
          <w:rFonts w:ascii="Arial" w:eastAsia="Arial" w:hAnsi="Arial" w:cs="Arial"/>
        </w:rPr>
        <w:t xml:space="preserve"> REJT</w:t>
      </w:r>
      <w:r>
        <w:rPr>
          <w:rFonts w:ascii="Arial" w:eastAsia="Arial" w:hAnsi="Arial" w:cs="Arial"/>
        </w:rPr>
        <w:t xml:space="preserve">”. </w:t>
      </w:r>
    </w:p>
    <w:p w14:paraId="649065E7" w14:textId="77777777" w:rsidR="00A2338A" w:rsidRDefault="00A2338A" w:rsidP="00A2338A">
      <w:pPr>
        <w:spacing w:after="95"/>
        <w:ind w:left="419" w:right="157" w:hanging="7"/>
      </w:pPr>
      <w:r>
        <w:rPr>
          <w:rFonts w:ascii="Arial" w:eastAsia="Arial" w:hAnsi="Arial" w:cs="Arial"/>
          <w:b/>
        </w:rPr>
        <w:t xml:space="preserve">Name </w:t>
      </w:r>
    </w:p>
    <w:p w14:paraId="12A23A71" w14:textId="11354D17" w:rsidR="00A2338A" w:rsidRPr="0040048F" w:rsidRDefault="00A2338A" w:rsidP="00A2338A">
      <w:pPr>
        <w:spacing w:after="112" w:line="249" w:lineRule="auto"/>
        <w:ind w:left="0" w:right="15" w:firstLine="0"/>
        <w:rPr>
          <w:rFonts w:ascii="Arial" w:hAnsi="Arial" w:cs="Arial"/>
        </w:rPr>
      </w:pPr>
      <w:r>
        <w:t xml:space="preserve">       </w:t>
      </w:r>
      <w:r w:rsidR="00C07C88">
        <w:rPr>
          <w:rFonts w:ascii="Arial" w:hAnsi="Arial" w:cs="Arial"/>
        </w:rPr>
        <w:t>MT_To_MXReturn72</w:t>
      </w:r>
    </w:p>
    <w:p w14:paraId="74A8CDA0" w14:textId="77777777" w:rsidR="00A2338A" w:rsidRDefault="00A2338A" w:rsidP="00A2338A">
      <w:pPr>
        <w:spacing w:after="95"/>
        <w:ind w:right="157"/>
      </w:pPr>
    </w:p>
    <w:p w14:paraId="0AE56565" w14:textId="77777777" w:rsidR="00A2338A" w:rsidRDefault="00A2338A" w:rsidP="00A2338A">
      <w:pPr>
        <w:spacing w:after="95"/>
        <w:ind w:left="419" w:right="157" w:hanging="7"/>
      </w:pPr>
      <w:r>
        <w:rPr>
          <w:rFonts w:ascii="Arial" w:eastAsia="Arial" w:hAnsi="Arial" w:cs="Arial"/>
          <w:b/>
        </w:rPr>
        <w:t xml:space="preserve">Format </w:t>
      </w:r>
    </w:p>
    <w:p w14:paraId="1D6F8752" w14:textId="315DB481" w:rsidR="00A2338A" w:rsidRDefault="00C07C88" w:rsidP="00A2338A">
      <w:pPr>
        <w:spacing w:after="112" w:line="249" w:lineRule="auto"/>
        <w:ind w:left="849" w:right="15" w:hanging="10"/>
      </w:pPr>
      <w:r>
        <w:rPr>
          <w:rFonts w:ascii="Arial" w:eastAsia="Arial" w:hAnsi="Arial" w:cs="Arial"/>
          <w:b/>
        </w:rPr>
        <w:t>MT_To_MXReturn72</w:t>
      </w:r>
      <w:r w:rsidR="00A2338A">
        <w:rPr>
          <w:rFonts w:ascii="Arial" w:eastAsia="Arial" w:hAnsi="Arial" w:cs="Arial"/>
          <w:b/>
        </w:rPr>
        <w:t xml:space="preserve"> </w:t>
      </w:r>
      <w:r>
        <w:rPr>
          <w:rFonts w:ascii="Arial" w:eastAsia="Arial" w:hAnsi="Arial" w:cs="Arial"/>
        </w:rPr>
        <w:t>(Field 72; ReturnReas</w:t>
      </w:r>
      <w:r w:rsidR="007046C5">
        <w:rPr>
          <w:rFonts w:ascii="Arial" w:eastAsia="Arial" w:hAnsi="Arial" w:cs="Arial"/>
        </w:rPr>
        <w:t>onInformation</w:t>
      </w:r>
      <w:r w:rsidR="00A2338A">
        <w:rPr>
          <w:rFonts w:ascii="Arial" w:eastAsia="Arial" w:hAnsi="Arial" w:cs="Arial"/>
        </w:rPr>
        <w:t xml:space="preserve">)  </w:t>
      </w:r>
    </w:p>
    <w:p w14:paraId="5AA70E08" w14:textId="77777777" w:rsidR="00A2338A" w:rsidRDefault="00A2338A" w:rsidP="00A2338A">
      <w:pPr>
        <w:spacing w:after="95"/>
        <w:ind w:left="859" w:right="157" w:hanging="7"/>
        <w:rPr>
          <w:rFonts w:ascii="Arial" w:eastAsia="Arial" w:hAnsi="Arial" w:cs="Arial"/>
          <w:b/>
        </w:rPr>
      </w:pPr>
      <w:r>
        <w:rPr>
          <w:rFonts w:ascii="Arial" w:eastAsia="Arial" w:hAnsi="Arial" w:cs="Arial"/>
          <w:b/>
        </w:rPr>
        <w:t xml:space="preserve">Input </w:t>
      </w:r>
    </w:p>
    <w:p w14:paraId="55D2406A" w14:textId="02E4CB7C" w:rsidR="00A2338A" w:rsidRDefault="00C07C88" w:rsidP="00A2338A">
      <w:pPr>
        <w:spacing w:after="95"/>
        <w:ind w:left="859" w:right="157" w:hanging="7"/>
        <w:rPr>
          <w:rFonts w:ascii="Arial" w:eastAsia="Arial" w:hAnsi="Arial" w:cs="Arial"/>
        </w:rPr>
      </w:pPr>
      <w:r>
        <w:rPr>
          <w:rFonts w:ascii="Arial" w:eastAsia="Arial" w:hAnsi="Arial" w:cs="Arial"/>
        </w:rPr>
        <w:t xml:space="preserve">Field 72 </w:t>
      </w:r>
    </w:p>
    <w:p w14:paraId="17E5A48B" w14:textId="77777777" w:rsidR="00A2338A" w:rsidRDefault="00A2338A" w:rsidP="00A2338A">
      <w:pPr>
        <w:spacing w:after="95"/>
        <w:ind w:left="859" w:right="157" w:hanging="7"/>
        <w:rPr>
          <w:rFonts w:ascii="Arial" w:eastAsia="Arial" w:hAnsi="Arial" w:cs="Arial"/>
          <w:b/>
        </w:rPr>
      </w:pPr>
      <w:r>
        <w:rPr>
          <w:rFonts w:ascii="Arial" w:eastAsia="Arial" w:hAnsi="Arial" w:cs="Arial"/>
          <w:b/>
        </w:rPr>
        <w:lastRenderedPageBreak/>
        <w:t xml:space="preserve">Output  </w:t>
      </w:r>
    </w:p>
    <w:p w14:paraId="5FE631B3" w14:textId="027193AB" w:rsidR="00A2338A" w:rsidRDefault="00C07C88" w:rsidP="00A2338A">
      <w:pPr>
        <w:spacing w:after="95"/>
        <w:ind w:left="859" w:right="157" w:hanging="7"/>
        <w:rPr>
          <w:rFonts w:ascii="Arial" w:eastAsia="Arial" w:hAnsi="Arial" w:cs="Arial"/>
        </w:rPr>
      </w:pPr>
      <w:r>
        <w:rPr>
          <w:rFonts w:ascii="Arial" w:eastAsia="Arial" w:hAnsi="Arial" w:cs="Arial"/>
        </w:rPr>
        <w:t xml:space="preserve"> ReturnReasonInformation typed PaymentReturnReason6</w:t>
      </w:r>
    </w:p>
    <w:p w14:paraId="1D0D8BA0" w14:textId="77777777" w:rsidR="00A2338A" w:rsidRDefault="00A2338A" w:rsidP="00A2338A">
      <w:pPr>
        <w:spacing w:after="95"/>
        <w:ind w:left="419" w:right="157" w:hanging="7"/>
      </w:pPr>
      <w:r>
        <w:rPr>
          <w:rFonts w:ascii="Arial" w:eastAsia="Arial" w:hAnsi="Arial" w:cs="Arial"/>
          <w:b/>
        </w:rPr>
        <w:t xml:space="preserve">Preconditions </w:t>
      </w:r>
    </w:p>
    <w:p w14:paraId="733CB740" w14:textId="4052517C" w:rsidR="007046C5" w:rsidRDefault="007046C5" w:rsidP="007046C5">
      <w:pPr>
        <w:spacing w:after="95"/>
        <w:ind w:left="859" w:right="157" w:hanging="7"/>
        <w:rPr>
          <w:rFonts w:ascii="Arial" w:eastAsia="Arial" w:hAnsi="Arial" w:cs="Arial"/>
        </w:rPr>
      </w:pPr>
      <w:r>
        <w:rPr>
          <w:rFonts w:ascii="Arial" w:eastAsia="Arial" w:hAnsi="Arial" w:cs="Arial"/>
        </w:rPr>
        <w:t>Fiel</w:t>
      </w:r>
      <w:r w:rsidR="000657E5">
        <w:rPr>
          <w:rFonts w:ascii="Arial" w:eastAsia="Arial" w:hAnsi="Arial" w:cs="Arial"/>
        </w:rPr>
        <w:t>d 72</w:t>
      </w:r>
      <w:r>
        <w:rPr>
          <w:rFonts w:ascii="Arial" w:eastAsia="Arial" w:hAnsi="Arial" w:cs="Arial"/>
        </w:rPr>
        <w:t xml:space="preserve"> with Line 1 : /RETN/2!n</w:t>
      </w:r>
    </w:p>
    <w:p w14:paraId="72342A43" w14:textId="77777777" w:rsidR="00A2338A" w:rsidRDefault="00A2338A" w:rsidP="00A2338A">
      <w:pPr>
        <w:rPr>
          <w:rFonts w:ascii="Arial" w:hAnsi="Arial" w:cs="Arial"/>
        </w:rPr>
      </w:pPr>
    </w:p>
    <w:p w14:paraId="7AC1DFC2" w14:textId="3BB0B5AC" w:rsidR="00A2338A" w:rsidRDefault="00A2338A" w:rsidP="00152C9E">
      <w:pPr>
        <w:ind w:left="450"/>
      </w:pPr>
      <w:r>
        <w:rPr>
          <w:rFonts w:ascii="Arial" w:eastAsia="Arial" w:hAnsi="Arial" w:cs="Arial"/>
          <w:b/>
        </w:rPr>
        <w:t>Formal description</w:t>
      </w:r>
    </w:p>
    <w:p w14:paraId="05365018" w14:textId="1EA405FD" w:rsidR="00152C9E" w:rsidRDefault="00152C9E" w:rsidP="00152C9E">
      <w:pPr>
        <w:ind w:left="450"/>
      </w:pPr>
    </w:p>
    <w:p w14:paraId="4B229704" w14:textId="77777777" w:rsidR="00CE5F76" w:rsidRDefault="00CE5F76" w:rsidP="00152C9E">
      <w:pPr>
        <w:ind w:left="450"/>
      </w:pPr>
      <w:r>
        <w:t xml:space="preserve">/* Extract narrative information from Line 2 and Line 6 </w:t>
      </w:r>
    </w:p>
    <w:p w14:paraId="15868DDC" w14:textId="19D8D507" w:rsidR="00CE5F76" w:rsidRDefault="00CE5F76" w:rsidP="00152C9E">
      <w:pPr>
        <w:ind w:left="450"/>
      </w:pPr>
      <w:r>
        <w:t>The number</w:t>
      </w:r>
      <w:r w:rsidR="0068003F">
        <w:t>s refer</w:t>
      </w:r>
      <w:r>
        <w:t xml:space="preserve"> to th</w:t>
      </w:r>
      <w:r w:rsidR="0068003F">
        <w:t>e description of Field 72 in UHB</w:t>
      </w:r>
      <w:r>
        <w:t xml:space="preserve"> but as some lines are optional</w:t>
      </w:r>
      <w:r w:rsidR="00DD4554">
        <w:t xml:space="preserve"> (Line 1,2,3 are mandatory, </w:t>
      </w:r>
      <w:r w:rsidR="0068003F">
        <w:t>Line 4,5,6</w:t>
      </w:r>
      <w:r w:rsidR="00DD4554">
        <w:t xml:space="preserve"> are optional</w:t>
      </w:r>
      <w:r w:rsidR="00C35767">
        <w:t>)</w:t>
      </w:r>
      <w:r w:rsidR="0068003F">
        <w:t xml:space="preserve"> </w:t>
      </w:r>
      <w:r>
        <w:t>, it does not refer necessarily to the line number in a specific instance of Field 72 in a message */</w:t>
      </w:r>
    </w:p>
    <w:p w14:paraId="7B935FE0" w14:textId="79917EC6" w:rsidR="0068003F" w:rsidRDefault="0068003F" w:rsidP="00152C9E">
      <w:pPr>
        <w:ind w:left="450"/>
      </w:pPr>
    </w:p>
    <w:p w14:paraId="5DB97115" w14:textId="7A1FCA14" w:rsidR="0068003F" w:rsidRDefault="0068003F" w:rsidP="00152C9E">
      <w:pPr>
        <w:ind w:left="450"/>
      </w:pPr>
      <w:r>
        <w:t>/* Local variables</w:t>
      </w:r>
    </w:p>
    <w:p w14:paraId="580FCBD2" w14:textId="45BA13F2" w:rsidR="00F1705B" w:rsidRDefault="0068003F" w:rsidP="004021E3">
      <w:pPr>
        <w:ind w:left="450"/>
      </w:pPr>
      <w:r>
        <w:t>Additi</w:t>
      </w:r>
      <w:r w:rsidR="004021E3">
        <w:t>onalInformation, Line2, Line6 : string</w:t>
      </w:r>
      <w:r w:rsidR="00F1705B">
        <w:t xml:space="preserve"> </w:t>
      </w:r>
    </w:p>
    <w:p w14:paraId="09FE16A5" w14:textId="723FDC2A" w:rsidR="00804181" w:rsidRDefault="00F1705B" w:rsidP="00152C9E">
      <w:pPr>
        <w:ind w:left="450"/>
      </w:pPr>
      <w:r>
        <w:t>MTReason, MXReason</w:t>
      </w:r>
      <w:r w:rsidR="0077555E">
        <w:t xml:space="preserve">, </w:t>
      </w:r>
      <w:r w:rsidR="0079071A">
        <w:t xml:space="preserve">MXReasonCode, </w:t>
      </w:r>
      <w:r w:rsidR="0077555E">
        <w:t>MXStructure</w:t>
      </w:r>
      <w:r>
        <w:t xml:space="preserve"> : string</w:t>
      </w:r>
    </w:p>
    <w:p w14:paraId="095B5ABF" w14:textId="497F21C5" w:rsidR="007D39FD" w:rsidRDefault="00804181" w:rsidP="00152C9E">
      <w:pPr>
        <w:ind w:left="450"/>
      </w:pPr>
      <w:r>
        <w:t>LineNumber</w:t>
      </w:r>
      <w:r w:rsidR="0064612E">
        <w:t>, MaxLength</w:t>
      </w:r>
      <w:r>
        <w:t xml:space="preserve">  :integer</w:t>
      </w:r>
      <w:r w:rsidR="00F1705B">
        <w:t xml:space="preserve"> </w:t>
      </w:r>
    </w:p>
    <w:p w14:paraId="30986118" w14:textId="36EF3536" w:rsidR="0068003F" w:rsidRDefault="0079071A" w:rsidP="00152C9E">
      <w:pPr>
        <w:ind w:left="450"/>
      </w:pPr>
      <w:r>
        <w:t>MX</w:t>
      </w:r>
      <w:r w:rsidR="007D39FD">
        <w:t xml:space="preserve">Equivalent : Boolean </w:t>
      </w:r>
      <w:r w:rsidR="0068003F">
        <w:t>*/</w:t>
      </w:r>
    </w:p>
    <w:p w14:paraId="5318C14A" w14:textId="5830FA27" w:rsidR="0068003F" w:rsidRDefault="0068003F" w:rsidP="00152C9E">
      <w:pPr>
        <w:ind w:left="450"/>
      </w:pPr>
    </w:p>
    <w:p w14:paraId="2EAFD2A9" w14:textId="11B77926" w:rsidR="003424C6" w:rsidRDefault="004021E3" w:rsidP="004021E3">
      <w:pPr>
        <w:ind w:left="450"/>
      </w:pPr>
      <w:r>
        <w:t>/* Extract from Line</w:t>
      </w:r>
      <w:r w:rsidR="003424C6">
        <w:t xml:space="preserve"> </w:t>
      </w:r>
      <w:r>
        <w:t>2</w:t>
      </w:r>
      <w:r w:rsidR="0077555E">
        <w:t>,</w:t>
      </w:r>
      <w:r>
        <w:t xml:space="preserve"> </w:t>
      </w:r>
      <w:r w:rsidR="0077555E">
        <w:t>Reason</w:t>
      </w:r>
      <w:r w:rsidR="00A0554B">
        <w:t xml:space="preserve"> code</w:t>
      </w:r>
      <w:r w:rsidR="0077555E">
        <w:t xml:space="preserve"> and </w:t>
      </w:r>
      <w:r>
        <w:t>the narrative information</w:t>
      </w:r>
      <w:r w:rsidR="00D80DE1">
        <w:t xml:space="preserve">. Remove </w:t>
      </w:r>
      <w:r w:rsidR="00D80DE1" w:rsidRPr="00D80DE1">
        <w:rPr>
          <w:i/>
        </w:rPr>
        <w:t>CRLF</w:t>
      </w:r>
      <w:r w:rsidR="005701A3">
        <w:rPr>
          <w:i/>
        </w:rPr>
        <w:t>.</w:t>
      </w:r>
      <w:r w:rsidR="009C3CDC">
        <w:t xml:space="preserve"> </w:t>
      </w:r>
    </w:p>
    <w:p w14:paraId="66A07B4D" w14:textId="6109EC4C" w:rsidR="009C3CDC" w:rsidRDefault="003424C6" w:rsidP="004021E3">
      <w:pPr>
        <w:ind w:left="450"/>
      </w:pPr>
      <w:r>
        <w:t xml:space="preserve">MT pattern “/2!c2!n/” is equivalent to the regular expression “/[0-9A-Z]{2}[0-9]{2}/”  </w:t>
      </w:r>
      <w:r w:rsidR="009C3CDC">
        <w:t>*/</w:t>
      </w:r>
    </w:p>
    <w:p w14:paraId="54BB15D8" w14:textId="77777777" w:rsidR="003424C6" w:rsidRDefault="003424C6" w:rsidP="004021E3">
      <w:pPr>
        <w:ind w:left="450"/>
      </w:pPr>
    </w:p>
    <w:p w14:paraId="63B68770" w14:textId="6507AD17" w:rsidR="009C3CDC" w:rsidRDefault="004021E3" w:rsidP="009C3CDC">
      <w:pPr>
        <w:ind w:left="450" w:firstLine="270"/>
      </w:pPr>
      <w:r>
        <w:t>Line2 = Field72.Line[2</w:t>
      </w:r>
      <w:r w:rsidR="009C3CDC">
        <w:t>]</w:t>
      </w:r>
    </w:p>
    <w:p w14:paraId="0CC07BF6" w14:textId="647BABC1" w:rsidR="0068003F" w:rsidRDefault="0068003F" w:rsidP="00152C9E">
      <w:pPr>
        <w:ind w:left="450"/>
      </w:pPr>
    </w:p>
    <w:p w14:paraId="076306D8" w14:textId="5FB08B49" w:rsidR="0077555E" w:rsidRPr="00400B70" w:rsidRDefault="0077555E" w:rsidP="0077555E">
      <w:pPr>
        <w:tabs>
          <w:tab w:val="left" w:pos="180"/>
          <w:tab w:val="left" w:pos="270"/>
        </w:tabs>
        <w:spacing w:after="160" w:line="259" w:lineRule="auto"/>
        <w:ind w:left="180" w:firstLine="0"/>
        <w:rPr>
          <w:rFonts w:eastAsia="Arial"/>
        </w:rPr>
      </w:pPr>
      <w:r>
        <w:t xml:space="preserve">/* Search for structure </w:t>
      </w:r>
      <w:r>
        <w:rPr>
          <w:rFonts w:eastAsia="Arial"/>
        </w:rPr>
        <w:t>/XT99/MXReasonCode/Text1 or /2!c2!n/ */</w:t>
      </w:r>
    </w:p>
    <w:p w14:paraId="7D0A48EF" w14:textId="77777777" w:rsidR="0077555E" w:rsidRDefault="0077555E" w:rsidP="0077555E">
      <w:pPr>
        <w:ind w:left="450" w:firstLine="0"/>
      </w:pPr>
      <w:r w:rsidRPr="00DC2A20">
        <w:rPr>
          <w:b/>
        </w:rPr>
        <w:t>IF</w:t>
      </w:r>
      <w:r>
        <w:t xml:space="preserve"> </w:t>
      </w:r>
      <w:r w:rsidRPr="00DC2A20">
        <w:rPr>
          <w:b/>
        </w:rPr>
        <w:t>IsPresentPattern</w:t>
      </w:r>
      <w:r>
        <w:t>(Line2, “/XT99/”) THEN</w:t>
      </w:r>
    </w:p>
    <w:p w14:paraId="0E9CE912" w14:textId="77777777" w:rsidR="0077555E" w:rsidRDefault="0077555E" w:rsidP="0077555E">
      <w:pPr>
        <w:ind w:left="450" w:firstLine="0"/>
      </w:pPr>
      <w:r>
        <w:t xml:space="preserve">   MXStructure = </w:t>
      </w:r>
      <w:r w:rsidRPr="00400B70">
        <w:rPr>
          <w:b/>
        </w:rPr>
        <w:t>ExtractFromPattern</w:t>
      </w:r>
      <w:r>
        <w:t>(Line2,”/XT99/”)</w:t>
      </w:r>
    </w:p>
    <w:p w14:paraId="34A60EE9" w14:textId="5EC5631A" w:rsidR="0077555E" w:rsidRDefault="0077555E" w:rsidP="0077555E">
      <w:pPr>
        <w:ind w:left="450" w:firstLine="0"/>
      </w:pPr>
      <w:r>
        <w:t xml:space="preserve">   MXReason</w:t>
      </w:r>
      <w:r w:rsidR="0079071A">
        <w:t>Code</w:t>
      </w:r>
      <w:r>
        <w:t xml:space="preserve"> = </w:t>
      </w:r>
      <w:r w:rsidRPr="00651419">
        <w:rPr>
          <w:b/>
        </w:rPr>
        <w:t>ExtractTillPattern</w:t>
      </w:r>
      <w:r>
        <w:t>(MXStructure,”/”)</w:t>
      </w:r>
    </w:p>
    <w:p w14:paraId="6196E366" w14:textId="77777777" w:rsidR="0077555E" w:rsidRDefault="0077555E" w:rsidP="0077555E">
      <w:pPr>
        <w:ind w:left="450" w:firstLine="0"/>
      </w:pPr>
      <w:r>
        <w:t xml:space="preserve">   AdditionalInformation = </w:t>
      </w:r>
      <w:r w:rsidRPr="00651419">
        <w:rPr>
          <w:b/>
        </w:rPr>
        <w:t>ExtractFromPattern</w:t>
      </w:r>
      <w:r>
        <w:t>(MXStructure,”/”)</w:t>
      </w:r>
    </w:p>
    <w:p w14:paraId="05D2DD3A" w14:textId="31AE1C22" w:rsidR="0077555E" w:rsidRDefault="0077555E" w:rsidP="0077555E">
      <w:pPr>
        <w:ind w:left="450" w:firstLine="0"/>
      </w:pPr>
      <w:r>
        <w:t xml:space="preserve">   MaxLength = 35 – 6 – </w:t>
      </w:r>
      <w:r w:rsidRPr="004F78E7">
        <w:rPr>
          <w:b/>
        </w:rPr>
        <w:t>Length</w:t>
      </w:r>
      <w:r w:rsidR="0064612E">
        <w:t>(MXReason</w:t>
      </w:r>
      <w:r w:rsidR="0079071A">
        <w:t>Code</w:t>
      </w:r>
      <w:r>
        <w:t>)-1</w:t>
      </w:r>
    </w:p>
    <w:p w14:paraId="057DA828" w14:textId="77777777" w:rsidR="0077555E" w:rsidRDefault="0077555E" w:rsidP="0077555E">
      <w:pPr>
        <w:ind w:left="450" w:firstLine="0"/>
      </w:pPr>
      <w:r>
        <w:t>/* MaxLength is the max length of AdditionalInformation ie Text1 */</w:t>
      </w:r>
    </w:p>
    <w:p w14:paraId="40A8AED8" w14:textId="77777777" w:rsidR="0077555E" w:rsidRPr="00DC2A20" w:rsidRDefault="0077555E" w:rsidP="0077555E">
      <w:pPr>
        <w:ind w:left="450" w:firstLine="0"/>
        <w:rPr>
          <w:b/>
        </w:rPr>
      </w:pPr>
      <w:r w:rsidRPr="00DC2A20">
        <w:rPr>
          <w:b/>
        </w:rPr>
        <w:t>ELSE</w:t>
      </w:r>
    </w:p>
    <w:p w14:paraId="4E2470BC" w14:textId="27191BA4" w:rsidR="0077555E" w:rsidRDefault="004F0311" w:rsidP="0077555E">
      <w:pPr>
        <w:ind w:left="450"/>
      </w:pPr>
      <w:r>
        <w:t xml:space="preserve">    </w:t>
      </w:r>
      <w:r w:rsidR="0077555E">
        <w:t xml:space="preserve">AdditionalInformation = </w:t>
      </w:r>
      <w:r w:rsidR="0077555E" w:rsidRPr="0068003F">
        <w:rPr>
          <w:b/>
        </w:rPr>
        <w:t>ExtractFromPattern</w:t>
      </w:r>
      <w:r w:rsidR="0077555E">
        <w:t>(Line2,</w:t>
      </w:r>
      <w:r w:rsidR="008F6858">
        <w:t>”</w:t>
      </w:r>
      <w:r w:rsidR="0077555E">
        <w:t>/</w:t>
      </w:r>
      <w:r w:rsidR="008F6858">
        <w:t>”</w:t>
      </w:r>
      <w:r w:rsidR="0077555E">
        <w:t>[0-9A-Z]{2}[0-9]{2}</w:t>
      </w:r>
      <w:r w:rsidR="008F6858">
        <w:t>”</w:t>
      </w:r>
      <w:r w:rsidR="0077555E">
        <w:t>/</w:t>
      </w:r>
      <w:r w:rsidR="008F6858">
        <w:t>”</w:t>
      </w:r>
      <w:r w:rsidR="0077555E" w:rsidRPr="0068003F">
        <w:t>)</w:t>
      </w:r>
    </w:p>
    <w:p w14:paraId="6705BF6D" w14:textId="683E9353" w:rsidR="0077555E" w:rsidRDefault="004F0311" w:rsidP="0077555E">
      <w:pPr>
        <w:ind w:left="450"/>
      </w:pPr>
      <w:r>
        <w:t xml:space="preserve">    </w:t>
      </w:r>
      <w:r w:rsidR="0077555E">
        <w:t>MaxLength = 29</w:t>
      </w:r>
    </w:p>
    <w:p w14:paraId="628D9E59" w14:textId="77777777" w:rsidR="0077555E" w:rsidRPr="00DC2A20" w:rsidRDefault="0077555E" w:rsidP="0077555E">
      <w:pPr>
        <w:ind w:left="450"/>
        <w:rPr>
          <w:b/>
        </w:rPr>
      </w:pPr>
      <w:r w:rsidRPr="00DC2A20">
        <w:rPr>
          <w:b/>
        </w:rPr>
        <w:t>ENDIF</w:t>
      </w:r>
    </w:p>
    <w:p w14:paraId="6E00AFCB" w14:textId="77777777" w:rsidR="0077555E" w:rsidRDefault="0077555E" w:rsidP="0077555E">
      <w:pPr>
        <w:ind w:left="450"/>
      </w:pPr>
    </w:p>
    <w:p w14:paraId="042E90E3" w14:textId="310F96A6" w:rsidR="00DD4554" w:rsidRDefault="00DD4554" w:rsidP="00152C9E">
      <w:pPr>
        <w:ind w:left="450"/>
      </w:pPr>
    </w:p>
    <w:p w14:paraId="3E13202B" w14:textId="41220D3A" w:rsidR="009C462C" w:rsidRDefault="009C462C" w:rsidP="00B75D2E">
      <w:pPr>
        <w:ind w:left="450"/>
      </w:pPr>
      <w:r>
        <w:t>/* Search for narrative text following codeword “/TEXT/”</w:t>
      </w:r>
      <w:r w:rsidR="00B75D2E">
        <w:t xml:space="preserve">, </w:t>
      </w:r>
      <w:r>
        <w:t>position depends on Field 72 instance</w:t>
      </w:r>
      <w:r w:rsidR="00B75D2E">
        <w:t>. Multiple lines separated by “//” is allowed</w:t>
      </w:r>
      <w:r>
        <w:t xml:space="preserve"> */</w:t>
      </w:r>
    </w:p>
    <w:p w14:paraId="427A5333" w14:textId="531D1546" w:rsidR="009C462C" w:rsidRDefault="009C462C" w:rsidP="00152C9E">
      <w:pPr>
        <w:ind w:left="450"/>
      </w:pPr>
    </w:p>
    <w:p w14:paraId="097F255C" w14:textId="77777777" w:rsidR="004021E3" w:rsidRDefault="004021E3" w:rsidP="009C462C">
      <w:pPr>
        <w:ind w:left="450"/>
        <w:rPr>
          <w:b/>
        </w:rPr>
      </w:pPr>
    </w:p>
    <w:p w14:paraId="3EF60A07" w14:textId="70702E1D" w:rsidR="004021E3" w:rsidRDefault="004021E3" w:rsidP="009C462C">
      <w:pPr>
        <w:ind w:left="450"/>
      </w:pPr>
      <w:r w:rsidRPr="004021E3">
        <w:t xml:space="preserve">Line6 = </w:t>
      </w:r>
      <w:r w:rsidRPr="00771B88">
        <w:rPr>
          <w:b/>
        </w:rPr>
        <w:t>ExtractLines</w:t>
      </w:r>
      <w:r w:rsidRPr="004021E3">
        <w:t>(Field72,</w:t>
      </w:r>
      <w:r>
        <w:t xml:space="preserve"> “/TEXT/”,”//”)</w:t>
      </w:r>
    </w:p>
    <w:p w14:paraId="472A3749" w14:textId="77777777" w:rsidR="008F6858" w:rsidRDefault="004021E3" w:rsidP="009C462C">
      <w:pPr>
        <w:ind w:left="450"/>
      </w:pPr>
      <w:r w:rsidRPr="004021E3">
        <w:t xml:space="preserve"> </w:t>
      </w:r>
    </w:p>
    <w:p w14:paraId="6B8CCE2E" w14:textId="77777777" w:rsidR="004E26FB" w:rsidRDefault="004E26FB" w:rsidP="009C462C">
      <w:pPr>
        <w:ind w:left="450"/>
      </w:pPr>
    </w:p>
    <w:p w14:paraId="4E3E86A9" w14:textId="33175616" w:rsidR="004E26FB" w:rsidRDefault="004E26FB" w:rsidP="009C462C">
      <w:pPr>
        <w:ind w:left="450"/>
      </w:pPr>
      <w:r w:rsidRPr="004E26FB">
        <w:rPr>
          <w:b/>
        </w:rPr>
        <w:t>IF Length</w:t>
      </w:r>
      <w:r>
        <w:t xml:space="preserve">(Line6) &gt; 0 THEN </w:t>
      </w:r>
    </w:p>
    <w:p w14:paraId="02DC7F17" w14:textId="0B8B7430" w:rsidR="008213DD" w:rsidRDefault="008213DD" w:rsidP="008213DD">
      <w:pPr>
        <w:ind w:left="450"/>
      </w:pPr>
      <w:r>
        <w:lastRenderedPageBreak/>
        <w:t xml:space="preserve">  /* Remove the “/TEXT/” */</w:t>
      </w:r>
    </w:p>
    <w:p w14:paraId="0CD4D342" w14:textId="5000EC34" w:rsidR="004E26FB" w:rsidRDefault="008213DD" w:rsidP="009C462C">
      <w:pPr>
        <w:ind w:left="450"/>
      </w:pPr>
      <w:r>
        <w:t xml:space="preserve"> </w:t>
      </w:r>
      <w:r w:rsidR="004E26FB">
        <w:t xml:space="preserve">   Line6 = </w:t>
      </w:r>
      <w:r w:rsidR="004E26FB" w:rsidRPr="004E26FB">
        <w:rPr>
          <w:b/>
        </w:rPr>
        <w:t>ExtractFromPattern</w:t>
      </w:r>
      <w:r w:rsidR="004E26FB">
        <w:t>(Line6,”/TEXT/”)</w:t>
      </w:r>
    </w:p>
    <w:p w14:paraId="022137C2" w14:textId="4812EB60" w:rsidR="004E26FB" w:rsidRPr="004E26FB" w:rsidRDefault="004E26FB" w:rsidP="009C462C">
      <w:pPr>
        <w:ind w:left="450"/>
        <w:rPr>
          <w:b/>
        </w:rPr>
      </w:pPr>
      <w:r w:rsidRPr="004E26FB">
        <w:rPr>
          <w:b/>
        </w:rPr>
        <w:t>ENDIF</w:t>
      </w:r>
    </w:p>
    <w:p w14:paraId="78D3D24B" w14:textId="650DBA4B" w:rsidR="009C462C" w:rsidRDefault="009C462C" w:rsidP="009C462C">
      <w:pPr>
        <w:ind w:left="450"/>
      </w:pPr>
    </w:p>
    <w:p w14:paraId="5AB0C4F5" w14:textId="43D713A9" w:rsidR="00B94EF7" w:rsidRDefault="00B94EF7" w:rsidP="009C462C">
      <w:pPr>
        <w:ind w:left="450"/>
      </w:pPr>
    </w:p>
    <w:p w14:paraId="2D1A0B8B" w14:textId="1E0B083E" w:rsidR="00B94EF7" w:rsidRDefault="00B94EF7" w:rsidP="009C462C">
      <w:pPr>
        <w:ind w:left="450"/>
      </w:pPr>
    </w:p>
    <w:p w14:paraId="28480180" w14:textId="77777777" w:rsidR="00B94EF7" w:rsidRDefault="00B94EF7" w:rsidP="009C462C">
      <w:pPr>
        <w:ind w:left="450"/>
      </w:pPr>
    </w:p>
    <w:p w14:paraId="1D5BF369" w14:textId="67938CD9" w:rsidR="0068003F" w:rsidRDefault="00D5711A" w:rsidP="00152C9E">
      <w:pPr>
        <w:ind w:left="450"/>
      </w:pPr>
      <w:r>
        <w:t xml:space="preserve">/* </w:t>
      </w:r>
      <w:r w:rsidR="008F6858">
        <w:t xml:space="preserve">Check if information </w:t>
      </w:r>
      <w:r w:rsidR="005B17E0">
        <w:t>i</w:t>
      </w:r>
      <w:r w:rsidR="008F6858">
        <w:t xml:space="preserve">s present after “/TEXT/” and </w:t>
      </w:r>
      <w:r>
        <w:t>concatenate the narrative information */</w:t>
      </w:r>
    </w:p>
    <w:p w14:paraId="06FAFFC4" w14:textId="777196D5" w:rsidR="00D5711A" w:rsidRDefault="00D5711A" w:rsidP="00152C9E">
      <w:pPr>
        <w:ind w:left="450"/>
      </w:pPr>
      <w:r w:rsidRPr="003411DB">
        <w:rPr>
          <w:b/>
        </w:rPr>
        <w:t>IF Length</w:t>
      </w:r>
      <w:r>
        <w:t>(</w:t>
      </w:r>
      <w:r w:rsidR="003B2B41">
        <w:t>Line6)&gt; 0 THEN</w:t>
      </w:r>
    </w:p>
    <w:p w14:paraId="0894565A" w14:textId="77777777" w:rsidR="003411DB" w:rsidRDefault="003411DB" w:rsidP="00152C9E">
      <w:pPr>
        <w:ind w:left="450"/>
      </w:pPr>
    </w:p>
    <w:p w14:paraId="57255087" w14:textId="65CDC407" w:rsidR="003411DB" w:rsidRDefault="003411DB" w:rsidP="004F5FD9">
      <w:pPr>
        <w:tabs>
          <w:tab w:val="left" w:pos="720"/>
          <w:tab w:val="left" w:pos="810"/>
        </w:tabs>
        <w:ind w:left="450"/>
      </w:pPr>
      <w:r w:rsidRPr="003411DB">
        <w:rPr>
          <w:b/>
        </w:rPr>
        <w:t xml:space="preserve">   IF Length</w:t>
      </w:r>
      <w:r>
        <w:t>(AdditionalInformation) &gt; 0 THEN</w:t>
      </w:r>
    </w:p>
    <w:p w14:paraId="219D6B2F" w14:textId="267B1F5D" w:rsidR="003411DB" w:rsidRDefault="003411DB" w:rsidP="00152C9E">
      <w:pPr>
        <w:ind w:left="450"/>
      </w:pPr>
      <w:r>
        <w:t xml:space="preserve">       </w:t>
      </w:r>
    </w:p>
    <w:p w14:paraId="65EE8AA6" w14:textId="039B09B0" w:rsidR="00D5711A" w:rsidRDefault="003B2B41" w:rsidP="00152C9E">
      <w:pPr>
        <w:ind w:left="450"/>
      </w:pPr>
      <w:r w:rsidRPr="003411DB">
        <w:rPr>
          <w:b/>
        </w:rPr>
        <w:t xml:space="preserve">       </w:t>
      </w:r>
      <w:r w:rsidR="003411DB" w:rsidRPr="003411DB">
        <w:rPr>
          <w:b/>
        </w:rPr>
        <w:t xml:space="preserve">  </w:t>
      </w:r>
      <w:r w:rsidR="00D5711A" w:rsidRPr="003411DB">
        <w:rPr>
          <w:b/>
        </w:rPr>
        <w:t>IF Length</w:t>
      </w:r>
      <w:r w:rsidR="004C6EA1">
        <w:t>(AdditionalInformation)&lt; MaxLength</w:t>
      </w:r>
      <w:r w:rsidR="00D5711A">
        <w:t xml:space="preserve"> THEN</w:t>
      </w:r>
    </w:p>
    <w:p w14:paraId="79C07260" w14:textId="3070AA06" w:rsidR="00D5711A" w:rsidRDefault="00D5711A" w:rsidP="00152C9E">
      <w:pPr>
        <w:ind w:left="450"/>
      </w:pPr>
    </w:p>
    <w:p w14:paraId="476E5871" w14:textId="0F1A46B5" w:rsidR="00D5711A" w:rsidRDefault="003B2B41" w:rsidP="00152C9E">
      <w:pPr>
        <w:ind w:left="450"/>
      </w:pPr>
      <w:r>
        <w:t xml:space="preserve">    </w:t>
      </w:r>
      <w:r w:rsidR="00D5711A">
        <w:t xml:space="preserve"> /* add a space between the 2 narrative texts */</w:t>
      </w:r>
    </w:p>
    <w:p w14:paraId="7C8BB030" w14:textId="06B39F43" w:rsidR="00D5711A" w:rsidRDefault="003B2B41" w:rsidP="00152C9E">
      <w:pPr>
        <w:ind w:left="450"/>
      </w:pPr>
      <w:r>
        <w:t xml:space="preserve">    </w:t>
      </w:r>
      <w:r w:rsidR="00D5711A">
        <w:t xml:space="preserve">   </w:t>
      </w:r>
      <w:r w:rsidR="00817C5C">
        <w:t xml:space="preserve">AdditionalInformation = </w:t>
      </w:r>
      <w:r w:rsidR="00817C5C" w:rsidRPr="00BA0700">
        <w:rPr>
          <w:b/>
        </w:rPr>
        <w:t>Concate</w:t>
      </w:r>
      <w:r w:rsidR="00D5711A" w:rsidRPr="00BA0700">
        <w:rPr>
          <w:b/>
        </w:rPr>
        <w:t>n</w:t>
      </w:r>
      <w:r w:rsidR="00817C5C" w:rsidRPr="00BA0700">
        <w:rPr>
          <w:b/>
        </w:rPr>
        <w:t>a</w:t>
      </w:r>
      <w:r w:rsidR="00D5711A" w:rsidRPr="00BA0700">
        <w:rPr>
          <w:b/>
        </w:rPr>
        <w:t>te</w:t>
      </w:r>
      <w:r w:rsidR="00D5711A">
        <w:t>(AdditionalInformation, SPACE, Line6</w:t>
      </w:r>
      <w:r>
        <w:t>)</w:t>
      </w:r>
    </w:p>
    <w:p w14:paraId="35E2C2AD" w14:textId="46286228" w:rsidR="003B2B41" w:rsidRDefault="003B2B41" w:rsidP="00152C9E">
      <w:pPr>
        <w:ind w:left="450"/>
      </w:pPr>
    </w:p>
    <w:p w14:paraId="164A790B" w14:textId="0ADA8012" w:rsidR="003B2B41" w:rsidRPr="003411DB" w:rsidRDefault="003B2B41" w:rsidP="003411DB">
      <w:pPr>
        <w:tabs>
          <w:tab w:val="left" w:pos="1170"/>
          <w:tab w:val="left" w:pos="1350"/>
          <w:tab w:val="left" w:pos="1530"/>
        </w:tabs>
        <w:ind w:left="450"/>
        <w:rPr>
          <w:b/>
        </w:rPr>
      </w:pPr>
      <w:r w:rsidRPr="003411DB">
        <w:rPr>
          <w:b/>
        </w:rPr>
        <w:t xml:space="preserve">         ELSE</w:t>
      </w:r>
    </w:p>
    <w:p w14:paraId="3AB37260" w14:textId="0C83D54D" w:rsidR="003B2B41" w:rsidRDefault="003B2B41" w:rsidP="003B2B41">
      <w:pPr>
        <w:ind w:left="450"/>
      </w:pPr>
      <w:r>
        <w:t xml:space="preserve">         </w:t>
      </w:r>
      <w:r w:rsidR="00817C5C">
        <w:t xml:space="preserve">AdditionalInformation = </w:t>
      </w:r>
      <w:r w:rsidR="00817C5C" w:rsidRPr="00BA0700">
        <w:rPr>
          <w:b/>
        </w:rPr>
        <w:t>Concate</w:t>
      </w:r>
      <w:r w:rsidRPr="00BA0700">
        <w:rPr>
          <w:b/>
        </w:rPr>
        <w:t>n</w:t>
      </w:r>
      <w:r w:rsidR="00817C5C" w:rsidRPr="00BA0700">
        <w:rPr>
          <w:b/>
        </w:rPr>
        <w:t>a</w:t>
      </w:r>
      <w:r w:rsidRPr="00BA0700">
        <w:rPr>
          <w:b/>
        </w:rPr>
        <w:t>te</w:t>
      </w:r>
      <w:r>
        <w:t>(AdditionalInformation, Line6)</w:t>
      </w:r>
    </w:p>
    <w:p w14:paraId="7B6FE437" w14:textId="2B1C7020" w:rsidR="003B2B41" w:rsidRDefault="003B2B41" w:rsidP="00152C9E">
      <w:pPr>
        <w:ind w:left="450"/>
      </w:pPr>
    </w:p>
    <w:p w14:paraId="6AE822D0" w14:textId="77777777" w:rsidR="003B2B41" w:rsidRDefault="003B2B41" w:rsidP="00152C9E">
      <w:pPr>
        <w:ind w:left="450"/>
      </w:pPr>
    </w:p>
    <w:p w14:paraId="7043D635" w14:textId="5CAEAA96" w:rsidR="00D5711A" w:rsidRDefault="0027382C" w:rsidP="00152C9E">
      <w:pPr>
        <w:ind w:left="450"/>
        <w:rPr>
          <w:b/>
        </w:rPr>
      </w:pPr>
      <w:r>
        <w:t xml:space="preserve">        </w:t>
      </w:r>
      <w:r w:rsidRPr="003411DB">
        <w:rPr>
          <w:b/>
        </w:rPr>
        <w:t>ENDIF</w:t>
      </w:r>
    </w:p>
    <w:p w14:paraId="33D31116" w14:textId="548DE95B" w:rsidR="003411DB" w:rsidRDefault="003411DB" w:rsidP="00152C9E">
      <w:pPr>
        <w:ind w:left="450"/>
        <w:rPr>
          <w:b/>
        </w:rPr>
      </w:pPr>
    </w:p>
    <w:p w14:paraId="633E3826" w14:textId="65CB9323" w:rsidR="005701A3" w:rsidRDefault="005701A3" w:rsidP="00152C9E">
      <w:pPr>
        <w:ind w:left="450"/>
        <w:rPr>
          <w:b/>
        </w:rPr>
      </w:pPr>
      <w:r>
        <w:rPr>
          <w:b/>
        </w:rPr>
        <w:t xml:space="preserve">     </w:t>
      </w:r>
    </w:p>
    <w:p w14:paraId="1DF8494C" w14:textId="42A0346E" w:rsidR="003411DB" w:rsidRDefault="004F5FD9" w:rsidP="00BA0700">
      <w:pPr>
        <w:tabs>
          <w:tab w:val="left" w:pos="630"/>
          <w:tab w:val="left" w:pos="900"/>
        </w:tabs>
        <w:ind w:left="450"/>
        <w:rPr>
          <w:b/>
        </w:rPr>
      </w:pPr>
      <w:r>
        <w:rPr>
          <w:b/>
        </w:rPr>
        <w:t xml:space="preserve"> </w:t>
      </w:r>
      <w:r w:rsidR="003411DB">
        <w:rPr>
          <w:b/>
        </w:rPr>
        <w:t xml:space="preserve">  ELSE</w:t>
      </w:r>
    </w:p>
    <w:p w14:paraId="317E94E8" w14:textId="63E9401C" w:rsidR="003411DB" w:rsidRDefault="003411DB" w:rsidP="003411DB">
      <w:pPr>
        <w:tabs>
          <w:tab w:val="left" w:pos="630"/>
          <w:tab w:val="left" w:pos="900"/>
        </w:tabs>
        <w:ind w:left="450"/>
      </w:pPr>
      <w:r>
        <w:rPr>
          <w:b/>
        </w:rPr>
        <w:t xml:space="preserve">   </w:t>
      </w:r>
      <w:r w:rsidRPr="003411DB">
        <w:t xml:space="preserve">   AdditionalInformation = Line6</w:t>
      </w:r>
    </w:p>
    <w:p w14:paraId="064D6916" w14:textId="7F97870E" w:rsidR="003411DB" w:rsidRPr="003411DB" w:rsidRDefault="004F5FD9" w:rsidP="003411DB">
      <w:pPr>
        <w:tabs>
          <w:tab w:val="left" w:pos="630"/>
          <w:tab w:val="left" w:pos="900"/>
        </w:tabs>
        <w:ind w:left="450"/>
        <w:rPr>
          <w:b/>
        </w:rPr>
      </w:pPr>
      <w:r>
        <w:t xml:space="preserve"> </w:t>
      </w:r>
      <w:r w:rsidR="003411DB">
        <w:t xml:space="preserve">  </w:t>
      </w:r>
      <w:r w:rsidR="003411DB" w:rsidRPr="003411DB">
        <w:rPr>
          <w:b/>
        </w:rPr>
        <w:t>ENDIF</w:t>
      </w:r>
    </w:p>
    <w:p w14:paraId="1F4204E0" w14:textId="352DAED5" w:rsidR="0027382C" w:rsidRDefault="0027382C" w:rsidP="00152C9E">
      <w:pPr>
        <w:ind w:left="450"/>
      </w:pPr>
    </w:p>
    <w:p w14:paraId="34990110" w14:textId="63BBCC57" w:rsidR="0027382C" w:rsidRDefault="0027382C" w:rsidP="00152C9E">
      <w:pPr>
        <w:ind w:left="450"/>
        <w:rPr>
          <w:b/>
        </w:rPr>
      </w:pPr>
      <w:r w:rsidRPr="003411DB">
        <w:rPr>
          <w:b/>
        </w:rPr>
        <w:t>ENDIF</w:t>
      </w:r>
    </w:p>
    <w:p w14:paraId="369B05F7" w14:textId="405054F3" w:rsidR="003411DB" w:rsidRDefault="003411DB" w:rsidP="00152C9E">
      <w:pPr>
        <w:ind w:left="450"/>
        <w:rPr>
          <w:b/>
        </w:rPr>
      </w:pPr>
    </w:p>
    <w:p w14:paraId="64D7B2D6" w14:textId="4E0103B5" w:rsidR="0079071A" w:rsidRDefault="0079071A" w:rsidP="00152C9E">
      <w:pPr>
        <w:ind w:left="450"/>
        <w:rPr>
          <w:b/>
        </w:rPr>
      </w:pPr>
    </w:p>
    <w:p w14:paraId="3A5B0848" w14:textId="5BD9470E" w:rsidR="0079071A" w:rsidRDefault="0079071A" w:rsidP="0079071A">
      <w:pPr>
        <w:spacing w:after="160" w:line="259" w:lineRule="auto"/>
        <w:ind w:left="0" w:firstLine="0"/>
      </w:pPr>
      <w:r w:rsidRPr="002906E3">
        <w:rPr>
          <w:b/>
        </w:rPr>
        <w:t>IF Length</w:t>
      </w:r>
      <w:r>
        <w:t>(MXReasonCode) &gt; 0 THEN</w:t>
      </w:r>
    </w:p>
    <w:p w14:paraId="5159949C" w14:textId="627DEA3C" w:rsidR="0079071A" w:rsidRDefault="0079071A" w:rsidP="0079071A">
      <w:pPr>
        <w:spacing w:after="160" w:line="259" w:lineRule="auto"/>
        <w:ind w:left="0" w:firstLine="0"/>
      </w:pPr>
      <w:r>
        <w:t>/* case /XT99/ from pacs.004 */</w:t>
      </w:r>
    </w:p>
    <w:p w14:paraId="49614C84" w14:textId="329EC221" w:rsidR="0079071A" w:rsidRDefault="0079071A" w:rsidP="0079071A">
      <w:pPr>
        <w:tabs>
          <w:tab w:val="left" w:pos="360"/>
        </w:tabs>
        <w:spacing w:after="160" w:line="259" w:lineRule="auto"/>
        <w:ind w:left="0" w:firstLine="0"/>
      </w:pPr>
      <w:r w:rsidRPr="005723D2">
        <w:rPr>
          <w:b/>
        </w:rPr>
        <w:t xml:space="preserve"> </w:t>
      </w:r>
      <w:r>
        <w:rPr>
          <w:b/>
        </w:rPr>
        <w:t xml:space="preserve"> </w:t>
      </w:r>
      <w:r w:rsidRPr="005723D2">
        <w:rPr>
          <w:b/>
        </w:rPr>
        <w:t xml:space="preserve"> IF Length</w:t>
      </w:r>
      <w:r>
        <w:t xml:space="preserve">(MXReasonCode)= 4 </w:t>
      </w:r>
      <w:r w:rsidRPr="00171BCB">
        <w:rPr>
          <w:b/>
        </w:rPr>
        <w:t>AND</w:t>
      </w:r>
      <w:r>
        <w:t xml:space="preserve"> </w:t>
      </w:r>
      <w:r w:rsidRPr="0024476F">
        <w:rPr>
          <w:b/>
        </w:rPr>
        <w:t>WithinList</w:t>
      </w:r>
      <w:r>
        <w:t>(MXReasonCode, ExternalReturnReason1Code) THEN</w:t>
      </w:r>
    </w:p>
    <w:p w14:paraId="34C136E6" w14:textId="566F14A1" w:rsidR="0079071A" w:rsidRDefault="0079071A" w:rsidP="0079071A">
      <w:pPr>
        <w:spacing w:after="160" w:line="259" w:lineRule="auto"/>
        <w:ind w:left="0" w:firstLine="0"/>
      </w:pPr>
      <w:r>
        <w:t xml:space="preserve">/* ISO list defined on ISO 20022 site,ExternalCodeSets, Sheet 13 */ </w:t>
      </w:r>
    </w:p>
    <w:p w14:paraId="7363F250" w14:textId="1646F1F2" w:rsidR="0079071A" w:rsidRDefault="00F0726D" w:rsidP="0079071A">
      <w:pPr>
        <w:spacing w:after="160" w:line="259" w:lineRule="auto"/>
        <w:ind w:left="0" w:firstLine="0"/>
        <w:rPr>
          <w:rFonts w:eastAsia="Arial"/>
          <w:szCs w:val="20"/>
        </w:rPr>
      </w:pPr>
      <w:r>
        <w:rPr>
          <w:rFonts w:eastAsia="Arial"/>
          <w:szCs w:val="20"/>
        </w:rPr>
        <w:t xml:space="preserve">    ReturnR</w:t>
      </w:r>
      <w:r w:rsidR="0079071A">
        <w:rPr>
          <w:rFonts w:eastAsia="Arial"/>
          <w:szCs w:val="20"/>
        </w:rPr>
        <w:t>easonInformation.Reason.Code = MXReasonCode</w:t>
      </w:r>
    </w:p>
    <w:p w14:paraId="638D3B74" w14:textId="70673E34" w:rsidR="00D93EB5" w:rsidRPr="0079071A" w:rsidRDefault="00D93EB5" w:rsidP="00152C9E">
      <w:pPr>
        <w:ind w:left="450"/>
        <w:rPr>
          <w:b/>
        </w:rPr>
      </w:pPr>
    </w:p>
    <w:p w14:paraId="43CA46D4" w14:textId="377A638D" w:rsidR="00D93EB5" w:rsidRDefault="0079071A" w:rsidP="0079071A">
      <w:pPr>
        <w:ind w:left="0" w:firstLine="0"/>
        <w:rPr>
          <w:b/>
        </w:rPr>
      </w:pPr>
      <w:r>
        <w:rPr>
          <w:b/>
        </w:rPr>
        <w:t xml:space="preserve">   </w:t>
      </w:r>
      <w:r w:rsidRPr="0079071A">
        <w:rPr>
          <w:b/>
        </w:rPr>
        <w:t>ELSE</w:t>
      </w:r>
    </w:p>
    <w:p w14:paraId="6D49F941" w14:textId="38DCABDE" w:rsidR="00541228" w:rsidRPr="00541228" w:rsidRDefault="00541228" w:rsidP="0079071A">
      <w:pPr>
        <w:ind w:left="0" w:firstLine="0"/>
      </w:pPr>
      <w:r>
        <w:rPr>
          <w:b/>
        </w:rPr>
        <w:t xml:space="preserve">  </w:t>
      </w:r>
      <w:r w:rsidRPr="00541228">
        <w:t xml:space="preserve"> /* This case should not happen but foreseen to smooth translation */</w:t>
      </w:r>
    </w:p>
    <w:p w14:paraId="059EC193" w14:textId="3F58522D" w:rsidR="00541228" w:rsidRDefault="00541228" w:rsidP="00541228">
      <w:pPr>
        <w:spacing w:after="160" w:line="259" w:lineRule="auto"/>
        <w:ind w:left="0" w:firstLine="0"/>
        <w:rPr>
          <w:rFonts w:eastAsia="Arial"/>
          <w:szCs w:val="20"/>
        </w:rPr>
      </w:pPr>
      <w:r>
        <w:rPr>
          <w:rFonts w:eastAsia="Arial"/>
          <w:szCs w:val="20"/>
        </w:rPr>
        <w:t xml:space="preserve">    </w:t>
      </w:r>
      <w:r w:rsidR="00F0726D">
        <w:rPr>
          <w:rFonts w:eastAsia="Arial"/>
          <w:szCs w:val="20"/>
        </w:rPr>
        <w:t xml:space="preserve">    ReturnR</w:t>
      </w:r>
      <w:r>
        <w:rPr>
          <w:rFonts w:eastAsia="Arial"/>
          <w:szCs w:val="20"/>
        </w:rPr>
        <w:t>easonInformation.Reason.Code = “NARR”</w:t>
      </w:r>
    </w:p>
    <w:p w14:paraId="610924A7" w14:textId="7E7AF95F" w:rsidR="00305ED0" w:rsidRDefault="00305ED0" w:rsidP="00541228">
      <w:pPr>
        <w:spacing w:after="160" w:line="259" w:lineRule="auto"/>
        <w:ind w:left="0" w:firstLine="0"/>
        <w:rPr>
          <w:rFonts w:eastAsia="Arial"/>
          <w:szCs w:val="20"/>
        </w:rPr>
      </w:pPr>
      <w:r>
        <w:rPr>
          <w:rFonts w:eastAsia="Arial"/>
          <w:szCs w:val="20"/>
        </w:rPr>
        <w:t xml:space="preserve">       </w:t>
      </w:r>
      <w:r w:rsidRPr="00305ED0">
        <w:rPr>
          <w:rFonts w:eastAsia="Arial"/>
          <w:b/>
          <w:szCs w:val="20"/>
        </w:rPr>
        <w:t>IF Length</w:t>
      </w:r>
      <w:r>
        <w:rPr>
          <w:rFonts w:eastAsia="Arial"/>
          <w:szCs w:val="20"/>
        </w:rPr>
        <w:t>(AdditionalInformation) &gt; 0 THEN</w:t>
      </w:r>
      <w:r w:rsidR="00541228">
        <w:rPr>
          <w:rFonts w:eastAsia="Arial"/>
          <w:szCs w:val="20"/>
        </w:rPr>
        <w:t xml:space="preserve"> </w:t>
      </w:r>
    </w:p>
    <w:p w14:paraId="0C33F23E" w14:textId="55CCA576" w:rsidR="00541228" w:rsidRDefault="00305ED0" w:rsidP="00541228">
      <w:pPr>
        <w:spacing w:after="160" w:line="259" w:lineRule="auto"/>
        <w:ind w:left="0" w:firstLine="0"/>
        <w:rPr>
          <w:rFonts w:eastAsia="Arial"/>
          <w:szCs w:val="20"/>
        </w:rPr>
      </w:pPr>
      <w:r>
        <w:rPr>
          <w:rFonts w:eastAsia="Arial"/>
          <w:szCs w:val="20"/>
        </w:rPr>
        <w:t xml:space="preserve">            </w:t>
      </w:r>
      <w:r w:rsidR="00541228">
        <w:rPr>
          <w:rFonts w:eastAsia="Arial"/>
          <w:szCs w:val="20"/>
        </w:rPr>
        <w:t xml:space="preserve">AdditionalInformation = </w:t>
      </w:r>
      <w:r w:rsidR="00541228" w:rsidRPr="00541228">
        <w:rPr>
          <w:rFonts w:eastAsia="Arial"/>
          <w:b/>
          <w:szCs w:val="20"/>
        </w:rPr>
        <w:t>Concatenate</w:t>
      </w:r>
      <w:r w:rsidR="00541228">
        <w:rPr>
          <w:rFonts w:eastAsia="Arial"/>
          <w:szCs w:val="20"/>
        </w:rPr>
        <w:t xml:space="preserve">(MXReasonCode,”/”, </w:t>
      </w:r>
      <w:r>
        <w:rPr>
          <w:rFonts w:eastAsia="Arial"/>
          <w:szCs w:val="20"/>
        </w:rPr>
        <w:t xml:space="preserve">    </w:t>
      </w:r>
      <w:r w:rsidR="00541228">
        <w:rPr>
          <w:rFonts w:eastAsia="Arial"/>
          <w:szCs w:val="20"/>
        </w:rPr>
        <w:t>AdditionalInformation)</w:t>
      </w:r>
    </w:p>
    <w:p w14:paraId="39CECE31" w14:textId="44941885" w:rsidR="0079071A" w:rsidRPr="00305ED0" w:rsidRDefault="00541228" w:rsidP="00541228">
      <w:pPr>
        <w:spacing w:after="160" w:line="259" w:lineRule="auto"/>
        <w:ind w:left="0" w:firstLine="0"/>
        <w:rPr>
          <w:rFonts w:eastAsia="Arial"/>
          <w:b/>
          <w:szCs w:val="20"/>
        </w:rPr>
      </w:pPr>
      <w:r w:rsidRPr="00305ED0">
        <w:rPr>
          <w:rFonts w:eastAsia="Arial"/>
          <w:b/>
          <w:szCs w:val="20"/>
        </w:rPr>
        <w:lastRenderedPageBreak/>
        <w:t xml:space="preserve">    </w:t>
      </w:r>
      <w:r w:rsidR="00305ED0" w:rsidRPr="00305ED0">
        <w:rPr>
          <w:rFonts w:eastAsia="Arial"/>
          <w:b/>
          <w:szCs w:val="20"/>
        </w:rPr>
        <w:t xml:space="preserve">   ELSE</w:t>
      </w:r>
    </w:p>
    <w:p w14:paraId="0FB31915" w14:textId="597B0B40" w:rsidR="00305ED0" w:rsidRDefault="00F0726D" w:rsidP="00305ED0">
      <w:pPr>
        <w:spacing w:after="160" w:line="259" w:lineRule="auto"/>
        <w:ind w:left="0" w:firstLine="0"/>
        <w:rPr>
          <w:rFonts w:eastAsia="Arial"/>
          <w:szCs w:val="20"/>
        </w:rPr>
      </w:pPr>
      <w:r>
        <w:rPr>
          <w:rFonts w:eastAsia="Arial"/>
          <w:szCs w:val="20"/>
        </w:rPr>
        <w:t xml:space="preserve">           </w:t>
      </w:r>
      <w:r w:rsidR="00305ED0">
        <w:rPr>
          <w:rFonts w:eastAsia="Arial"/>
          <w:szCs w:val="20"/>
        </w:rPr>
        <w:t>AdditionalInformation = MXReasonCode</w:t>
      </w:r>
    </w:p>
    <w:p w14:paraId="007D85B4" w14:textId="35FF4FD3" w:rsidR="00305ED0" w:rsidRPr="00305ED0" w:rsidRDefault="00305ED0" w:rsidP="00541228">
      <w:pPr>
        <w:spacing w:after="160" w:line="259" w:lineRule="auto"/>
        <w:ind w:left="0" w:firstLine="0"/>
        <w:rPr>
          <w:rFonts w:eastAsia="Arial"/>
          <w:b/>
          <w:szCs w:val="20"/>
        </w:rPr>
      </w:pPr>
      <w:r>
        <w:rPr>
          <w:rFonts w:eastAsia="Arial"/>
          <w:szCs w:val="20"/>
        </w:rPr>
        <w:t xml:space="preserve">       </w:t>
      </w:r>
      <w:r w:rsidRPr="00305ED0">
        <w:rPr>
          <w:rFonts w:eastAsia="Arial"/>
          <w:b/>
          <w:szCs w:val="20"/>
        </w:rPr>
        <w:t>ENDIF</w:t>
      </w:r>
    </w:p>
    <w:p w14:paraId="3F145C42" w14:textId="77777777" w:rsidR="00305ED0" w:rsidRDefault="00305ED0" w:rsidP="00541228">
      <w:pPr>
        <w:spacing w:after="160" w:line="259" w:lineRule="auto"/>
        <w:ind w:left="0" w:firstLine="0"/>
      </w:pPr>
    </w:p>
    <w:p w14:paraId="3DBEBB31" w14:textId="6AECAD1D" w:rsidR="0079071A" w:rsidRDefault="0079071A" w:rsidP="0079071A">
      <w:pPr>
        <w:tabs>
          <w:tab w:val="left" w:pos="270"/>
          <w:tab w:val="left" w:pos="450"/>
        </w:tabs>
        <w:ind w:left="0" w:firstLine="0"/>
        <w:rPr>
          <w:b/>
        </w:rPr>
      </w:pPr>
      <w:r>
        <w:rPr>
          <w:b/>
        </w:rPr>
        <w:t xml:space="preserve">   </w:t>
      </w:r>
      <w:r w:rsidRPr="0079071A">
        <w:rPr>
          <w:b/>
        </w:rPr>
        <w:t>ENDIF</w:t>
      </w:r>
    </w:p>
    <w:p w14:paraId="3792AF46" w14:textId="77777777" w:rsidR="0079071A" w:rsidRDefault="0079071A" w:rsidP="00152C9E">
      <w:pPr>
        <w:ind w:left="450"/>
        <w:rPr>
          <w:b/>
        </w:rPr>
      </w:pPr>
    </w:p>
    <w:p w14:paraId="2CBC8CD5" w14:textId="7F4557B9" w:rsidR="0079071A" w:rsidRDefault="0079071A" w:rsidP="0079071A">
      <w:pPr>
        <w:ind w:left="270"/>
        <w:rPr>
          <w:b/>
        </w:rPr>
      </w:pPr>
      <w:r>
        <w:rPr>
          <w:b/>
        </w:rPr>
        <w:t>ELSE</w:t>
      </w:r>
    </w:p>
    <w:p w14:paraId="1930D624" w14:textId="0E13B870" w:rsidR="0079071A" w:rsidRPr="0079071A" w:rsidRDefault="007B291D" w:rsidP="00152C9E">
      <w:pPr>
        <w:ind w:left="450"/>
        <w:rPr>
          <w:b/>
        </w:rPr>
      </w:pPr>
      <w:r>
        <w:rPr>
          <w:b/>
        </w:rPr>
        <w:t>{</w:t>
      </w:r>
      <w:r w:rsidR="00F0726D">
        <w:rPr>
          <w:b/>
        </w:rPr>
        <w:t xml:space="preserve"> </w:t>
      </w:r>
      <w:r w:rsidR="00F0726D" w:rsidRPr="00F0726D">
        <w:t>/* case /2!c2!n/  */</w:t>
      </w:r>
    </w:p>
    <w:p w14:paraId="40D3888D" w14:textId="0E4DA1C2" w:rsidR="00D5711A" w:rsidRDefault="003D0A39" w:rsidP="00152C9E">
      <w:pPr>
        <w:ind w:left="450"/>
      </w:pPr>
      <w:r>
        <w:t xml:space="preserve">MTReason = </w:t>
      </w:r>
      <w:r w:rsidRPr="003D0A39">
        <w:rPr>
          <w:b/>
        </w:rPr>
        <w:t>ExtractPattern</w:t>
      </w:r>
      <w:r w:rsidR="00BA0700">
        <w:t>(Line2</w:t>
      </w:r>
      <w:r>
        <w:t>,</w:t>
      </w:r>
      <w:r w:rsidR="00B94EF7">
        <w:t>”</w:t>
      </w:r>
      <w:r>
        <w:t>/</w:t>
      </w:r>
      <w:r w:rsidR="00B94EF7">
        <w:t>”</w:t>
      </w:r>
      <w:r>
        <w:t>[0-9A-Z]{2}[0-9]{2}</w:t>
      </w:r>
      <w:r w:rsidR="00B94EF7">
        <w:t>”</w:t>
      </w:r>
      <w:r>
        <w:t>/</w:t>
      </w:r>
      <w:r w:rsidR="00B94EF7">
        <w:t>”</w:t>
      </w:r>
      <w:r>
        <w:t>)</w:t>
      </w:r>
    </w:p>
    <w:p w14:paraId="4B07BDBE" w14:textId="77777777" w:rsidR="00553DA2" w:rsidRDefault="00553DA2" w:rsidP="00553DA2">
      <w:pPr>
        <w:ind w:left="450"/>
      </w:pPr>
      <w:r>
        <w:t xml:space="preserve">MTReason = </w:t>
      </w:r>
      <w:r w:rsidRPr="002712D0">
        <w:rPr>
          <w:b/>
        </w:rPr>
        <w:t>TrimLeft</w:t>
      </w:r>
      <w:r>
        <w:t>(MTReason, “/”)</w:t>
      </w:r>
    </w:p>
    <w:p w14:paraId="0307041C" w14:textId="77777777" w:rsidR="00553DA2" w:rsidRDefault="00553DA2" w:rsidP="00553DA2">
      <w:pPr>
        <w:ind w:left="450"/>
      </w:pPr>
      <w:r>
        <w:t xml:space="preserve">MTReason = </w:t>
      </w:r>
      <w:r w:rsidRPr="002712D0">
        <w:rPr>
          <w:b/>
        </w:rPr>
        <w:t>TrimRight</w:t>
      </w:r>
      <w:r>
        <w:t>(MTReason, “/”)</w:t>
      </w:r>
    </w:p>
    <w:p w14:paraId="5114A598" w14:textId="77777777" w:rsidR="00553DA2" w:rsidRDefault="00553DA2" w:rsidP="00152C9E">
      <w:pPr>
        <w:ind w:left="450"/>
      </w:pPr>
    </w:p>
    <w:p w14:paraId="0D6F5613" w14:textId="27F81475" w:rsidR="00804181" w:rsidRDefault="00804181" w:rsidP="00152C9E">
      <w:pPr>
        <w:ind w:left="450"/>
      </w:pPr>
      <w:r>
        <w:t>MXReason = “NARR”</w:t>
      </w:r>
    </w:p>
    <w:p w14:paraId="7335A644" w14:textId="114FF827" w:rsidR="007D39FD" w:rsidRDefault="004F0311" w:rsidP="00152C9E">
      <w:pPr>
        <w:ind w:left="450"/>
      </w:pPr>
      <w:r>
        <w:t>MX</w:t>
      </w:r>
      <w:r w:rsidR="007D39FD">
        <w:t>Eq</w:t>
      </w:r>
      <w:r w:rsidR="005E0B19">
        <w:t>u</w:t>
      </w:r>
      <w:r w:rsidR="007D39FD">
        <w:t>ivalent = “false”</w:t>
      </w:r>
    </w:p>
    <w:p w14:paraId="21F5241E" w14:textId="599A1A6F" w:rsidR="00D5711A" w:rsidRDefault="00D5711A" w:rsidP="00152C9E">
      <w:pPr>
        <w:ind w:left="450"/>
      </w:pPr>
    </w:p>
    <w:p w14:paraId="07F4EAA5" w14:textId="62FCB3D4" w:rsidR="00656885" w:rsidRDefault="007B291D" w:rsidP="00152C9E">
      <w:pPr>
        <w:ind w:left="450"/>
      </w:pPr>
      <w:r>
        <w:rPr>
          <w:b/>
        </w:rPr>
        <w:t xml:space="preserve"> </w:t>
      </w:r>
      <w:r w:rsidR="00656885" w:rsidRPr="007D39FD">
        <w:rPr>
          <w:b/>
        </w:rPr>
        <w:t xml:space="preserve">IF </w:t>
      </w:r>
      <w:r w:rsidR="00804181" w:rsidRPr="007D39FD">
        <w:rPr>
          <w:b/>
        </w:rPr>
        <w:t>IsPresent</w:t>
      </w:r>
      <w:r w:rsidR="00804181">
        <w:t>(MTReason, Table Col A) THEN</w:t>
      </w:r>
    </w:p>
    <w:p w14:paraId="3173D37C" w14:textId="1FA91E35" w:rsidR="00804181" w:rsidRDefault="00804181" w:rsidP="00152C9E">
      <w:pPr>
        <w:ind w:left="450"/>
      </w:pPr>
      <w:r>
        <w:t>/* extract the line number in the table */</w:t>
      </w:r>
    </w:p>
    <w:p w14:paraId="0208148E" w14:textId="148C1EBD" w:rsidR="00804181" w:rsidRDefault="00804181" w:rsidP="00152C9E">
      <w:pPr>
        <w:ind w:left="450"/>
      </w:pPr>
      <w:r>
        <w:t xml:space="preserve">    LineNumber = </w:t>
      </w:r>
      <w:r w:rsidRPr="007D39FD">
        <w:rPr>
          <w:b/>
        </w:rPr>
        <w:t>GetLineNumber</w:t>
      </w:r>
      <w:r>
        <w:t>(MTReason)</w:t>
      </w:r>
    </w:p>
    <w:p w14:paraId="63BFD959" w14:textId="612CEF23" w:rsidR="00804181" w:rsidRDefault="00804181" w:rsidP="00152C9E">
      <w:pPr>
        <w:ind w:left="450"/>
      </w:pPr>
      <w:r>
        <w:t xml:space="preserve">    </w:t>
      </w:r>
    </w:p>
    <w:p w14:paraId="13DEFF30" w14:textId="412477CE" w:rsidR="00804181" w:rsidRDefault="00804181" w:rsidP="00152C9E">
      <w:pPr>
        <w:ind w:left="450"/>
      </w:pPr>
      <w:r>
        <w:t>/*Read the corresponding value in col C */</w:t>
      </w:r>
    </w:p>
    <w:p w14:paraId="13E48DA7" w14:textId="5ADA571A" w:rsidR="00804181" w:rsidRDefault="00804181" w:rsidP="00152C9E">
      <w:pPr>
        <w:ind w:left="450"/>
      </w:pPr>
      <w:r w:rsidRPr="007D39FD">
        <w:rPr>
          <w:b/>
        </w:rPr>
        <w:t xml:space="preserve">    IF IsMXErrorCodePresent</w:t>
      </w:r>
      <w:r>
        <w:t xml:space="preserve"> (Table, LineNumber, Col C)THEN</w:t>
      </w:r>
    </w:p>
    <w:p w14:paraId="6FD99B06" w14:textId="282A93D0" w:rsidR="00804181" w:rsidRDefault="00804181" w:rsidP="00152C9E">
      <w:pPr>
        <w:ind w:left="450"/>
      </w:pPr>
      <w:r>
        <w:t xml:space="preserve">        MXReason = </w:t>
      </w:r>
      <w:r w:rsidR="002563FD" w:rsidRPr="002563FD">
        <w:rPr>
          <w:b/>
        </w:rPr>
        <w:t>Get</w:t>
      </w:r>
      <w:r w:rsidRPr="002563FD">
        <w:rPr>
          <w:b/>
        </w:rPr>
        <w:t>Value</w:t>
      </w:r>
      <w:r>
        <w:t>(LineNumber, Col H)</w:t>
      </w:r>
    </w:p>
    <w:p w14:paraId="7347842C" w14:textId="183F1A84" w:rsidR="007D39FD" w:rsidRDefault="004F0311" w:rsidP="00152C9E">
      <w:pPr>
        <w:ind w:left="450"/>
      </w:pPr>
      <w:r>
        <w:t xml:space="preserve">        MX</w:t>
      </w:r>
      <w:r w:rsidR="007D39FD">
        <w:t>Equivalent = “True”</w:t>
      </w:r>
    </w:p>
    <w:p w14:paraId="1B185DD4" w14:textId="037C76DF" w:rsidR="007D39FD" w:rsidRDefault="002563FD" w:rsidP="00137A61">
      <w:pPr>
        <w:spacing w:after="160" w:line="259" w:lineRule="auto"/>
        <w:ind w:left="0" w:firstLine="0"/>
        <w:jc w:val="both"/>
        <w:rPr>
          <w:rFonts w:eastAsia="Arial"/>
          <w:b/>
          <w:szCs w:val="20"/>
        </w:rPr>
      </w:pPr>
      <w:r>
        <w:rPr>
          <w:rFonts w:eastAsia="Arial"/>
          <w:szCs w:val="20"/>
        </w:rPr>
        <w:t xml:space="preserve">        </w:t>
      </w:r>
      <w:r w:rsidR="007D39FD" w:rsidRPr="007D39FD">
        <w:rPr>
          <w:rFonts w:eastAsia="Arial"/>
          <w:b/>
          <w:szCs w:val="20"/>
        </w:rPr>
        <w:t xml:space="preserve">ENDIF </w:t>
      </w:r>
      <w:r w:rsidR="00804181" w:rsidRPr="007D39FD">
        <w:rPr>
          <w:rFonts w:eastAsia="Arial"/>
          <w:b/>
          <w:szCs w:val="20"/>
        </w:rPr>
        <w:t xml:space="preserve"> </w:t>
      </w:r>
    </w:p>
    <w:p w14:paraId="6F4C912F" w14:textId="77777777" w:rsidR="007D39FD" w:rsidRDefault="007D39FD" w:rsidP="00137A61">
      <w:pPr>
        <w:spacing w:after="160" w:line="259" w:lineRule="auto"/>
        <w:ind w:left="0" w:firstLine="0"/>
        <w:jc w:val="both"/>
        <w:rPr>
          <w:rFonts w:eastAsia="Arial"/>
          <w:b/>
          <w:szCs w:val="20"/>
        </w:rPr>
      </w:pPr>
      <w:r>
        <w:rPr>
          <w:rFonts w:eastAsia="Arial"/>
          <w:b/>
          <w:szCs w:val="20"/>
        </w:rPr>
        <w:t xml:space="preserve">    ENDIF</w:t>
      </w:r>
    </w:p>
    <w:p w14:paraId="0B71A39A" w14:textId="69BB93D6" w:rsidR="007F5B25" w:rsidRDefault="005E0B19" w:rsidP="00137A61">
      <w:pPr>
        <w:spacing w:after="160" w:line="259" w:lineRule="auto"/>
        <w:ind w:left="0" w:firstLine="0"/>
        <w:jc w:val="both"/>
        <w:rPr>
          <w:rFonts w:eastAsia="Arial"/>
          <w:szCs w:val="20"/>
        </w:rPr>
      </w:pPr>
      <w:r w:rsidRPr="005E0B19">
        <w:rPr>
          <w:rFonts w:eastAsia="Arial"/>
          <w:szCs w:val="20"/>
        </w:rPr>
        <w:t xml:space="preserve">  /* </w:t>
      </w:r>
      <w:r>
        <w:rPr>
          <w:rFonts w:eastAsia="Arial"/>
          <w:szCs w:val="20"/>
        </w:rPr>
        <w:t>If MTReason has no equivalent</w:t>
      </w:r>
      <w:r w:rsidR="004B4371">
        <w:rPr>
          <w:rFonts w:eastAsia="Arial"/>
          <w:szCs w:val="20"/>
        </w:rPr>
        <w:t xml:space="preserve"> or not present in the list</w:t>
      </w:r>
      <w:r>
        <w:rPr>
          <w:rFonts w:eastAsia="Arial"/>
          <w:szCs w:val="20"/>
        </w:rPr>
        <w:t>, it is concatenated to Additional Information */</w:t>
      </w:r>
    </w:p>
    <w:p w14:paraId="2CC70456" w14:textId="6293425B" w:rsidR="005E0B19" w:rsidRDefault="00003CBC" w:rsidP="00137A61">
      <w:pPr>
        <w:spacing w:after="160" w:line="259" w:lineRule="auto"/>
        <w:ind w:left="0" w:firstLine="0"/>
        <w:jc w:val="both"/>
        <w:rPr>
          <w:rFonts w:eastAsia="Arial"/>
          <w:szCs w:val="20"/>
        </w:rPr>
      </w:pPr>
      <w:r>
        <w:rPr>
          <w:rFonts w:eastAsia="Arial"/>
          <w:b/>
          <w:szCs w:val="20"/>
        </w:rPr>
        <w:t xml:space="preserve">   </w:t>
      </w:r>
      <w:r w:rsidR="005E0B19" w:rsidRPr="005E0B19">
        <w:rPr>
          <w:rFonts w:eastAsia="Arial"/>
          <w:b/>
          <w:szCs w:val="20"/>
        </w:rPr>
        <w:t xml:space="preserve">IF </w:t>
      </w:r>
      <w:r w:rsidR="004F0311">
        <w:rPr>
          <w:rFonts w:eastAsia="Arial"/>
          <w:szCs w:val="20"/>
        </w:rPr>
        <w:t>MX</w:t>
      </w:r>
      <w:r w:rsidR="005E0B19">
        <w:rPr>
          <w:rFonts w:eastAsia="Arial"/>
          <w:szCs w:val="20"/>
        </w:rPr>
        <w:t>Equivalent</w:t>
      </w:r>
      <w:r w:rsidR="00C84A66">
        <w:rPr>
          <w:rFonts w:eastAsia="Arial"/>
          <w:szCs w:val="20"/>
        </w:rPr>
        <w:t>= ”false”</w:t>
      </w:r>
      <w:r w:rsidR="005E0B19">
        <w:rPr>
          <w:rFonts w:eastAsia="Arial"/>
          <w:szCs w:val="20"/>
        </w:rPr>
        <w:t xml:space="preserve"> THEN</w:t>
      </w:r>
    </w:p>
    <w:p w14:paraId="52237752" w14:textId="63EF55CD" w:rsidR="005E0B19" w:rsidRDefault="005E0B19" w:rsidP="00137A61">
      <w:pPr>
        <w:spacing w:after="160" w:line="259" w:lineRule="auto"/>
        <w:ind w:left="0" w:firstLine="0"/>
        <w:jc w:val="both"/>
        <w:rPr>
          <w:rFonts w:eastAsia="Arial"/>
          <w:szCs w:val="20"/>
        </w:rPr>
      </w:pPr>
      <w:r>
        <w:rPr>
          <w:rFonts w:eastAsia="Arial"/>
          <w:szCs w:val="20"/>
        </w:rPr>
        <w:t xml:space="preserve">     </w:t>
      </w:r>
      <w:r w:rsidRPr="005E0B19">
        <w:rPr>
          <w:rFonts w:eastAsia="Arial"/>
          <w:b/>
          <w:szCs w:val="20"/>
        </w:rPr>
        <w:t>IF Length</w:t>
      </w:r>
      <w:r>
        <w:rPr>
          <w:rFonts w:eastAsia="Arial"/>
          <w:szCs w:val="20"/>
        </w:rPr>
        <w:t>(AdditionalInformation)&gt; 0 THEN</w:t>
      </w:r>
    </w:p>
    <w:p w14:paraId="70D548B3" w14:textId="1EB5D779" w:rsidR="005E0B19" w:rsidRDefault="005E0B19" w:rsidP="005E0B19">
      <w:pPr>
        <w:spacing w:after="160" w:line="259" w:lineRule="auto"/>
        <w:ind w:left="0" w:right="-1342" w:firstLine="0"/>
        <w:jc w:val="both"/>
        <w:rPr>
          <w:rFonts w:eastAsia="Arial"/>
          <w:szCs w:val="20"/>
        </w:rPr>
      </w:pPr>
      <w:r>
        <w:rPr>
          <w:rFonts w:eastAsia="Arial"/>
          <w:szCs w:val="20"/>
        </w:rPr>
        <w:t xml:space="preserve">       AdditionalInformation= </w:t>
      </w:r>
      <w:r w:rsidRPr="00C84A66">
        <w:rPr>
          <w:rFonts w:eastAsia="Arial"/>
          <w:b/>
          <w:szCs w:val="20"/>
        </w:rPr>
        <w:t>Concatenate</w:t>
      </w:r>
      <w:r>
        <w:rPr>
          <w:rFonts w:eastAsia="Arial"/>
          <w:szCs w:val="20"/>
        </w:rPr>
        <w:t>(MTReason,”/”,AdditionalInformation)</w:t>
      </w:r>
    </w:p>
    <w:p w14:paraId="6FC4927E" w14:textId="03376A4B" w:rsidR="005E0B19" w:rsidRPr="005E0B19" w:rsidRDefault="005E0B19" w:rsidP="005E0B19">
      <w:pPr>
        <w:spacing w:after="160" w:line="259" w:lineRule="auto"/>
        <w:ind w:left="0" w:right="-1342" w:firstLine="0"/>
        <w:jc w:val="both"/>
        <w:rPr>
          <w:rFonts w:eastAsia="Arial"/>
          <w:b/>
          <w:szCs w:val="20"/>
        </w:rPr>
      </w:pPr>
      <w:r w:rsidRPr="005E0B19">
        <w:rPr>
          <w:rFonts w:eastAsia="Arial"/>
          <w:b/>
          <w:szCs w:val="20"/>
        </w:rPr>
        <w:t xml:space="preserve">     ELSE</w:t>
      </w:r>
    </w:p>
    <w:p w14:paraId="7FF5617C" w14:textId="0449DC3E" w:rsidR="005E0B19" w:rsidRDefault="005E0B19" w:rsidP="005E0B19">
      <w:pPr>
        <w:spacing w:after="160" w:line="259" w:lineRule="auto"/>
        <w:ind w:left="0" w:right="-1342" w:firstLine="0"/>
        <w:jc w:val="both"/>
        <w:rPr>
          <w:rFonts w:eastAsia="Arial"/>
          <w:szCs w:val="20"/>
        </w:rPr>
      </w:pPr>
      <w:r>
        <w:rPr>
          <w:rFonts w:eastAsia="Arial"/>
          <w:szCs w:val="20"/>
        </w:rPr>
        <w:t xml:space="preserve">       AdditionalInformation = MTReason</w:t>
      </w:r>
    </w:p>
    <w:p w14:paraId="46184BDB" w14:textId="380E9C33" w:rsidR="00701967" w:rsidRDefault="005E0B19" w:rsidP="005E0B19">
      <w:pPr>
        <w:spacing w:after="160" w:line="259" w:lineRule="auto"/>
        <w:ind w:left="0" w:right="-1342" w:firstLine="0"/>
        <w:jc w:val="both"/>
        <w:rPr>
          <w:rFonts w:eastAsia="Arial"/>
          <w:b/>
          <w:szCs w:val="20"/>
        </w:rPr>
      </w:pPr>
      <w:r w:rsidRPr="005E0B19">
        <w:rPr>
          <w:rFonts w:eastAsia="Arial"/>
          <w:b/>
          <w:szCs w:val="20"/>
        </w:rPr>
        <w:t xml:space="preserve">     ENDIF</w:t>
      </w:r>
    </w:p>
    <w:p w14:paraId="278A6688" w14:textId="396532CA" w:rsidR="005E0B19" w:rsidRPr="005E0B19" w:rsidRDefault="00003CBC" w:rsidP="005E0B19">
      <w:pPr>
        <w:spacing w:after="160" w:line="259" w:lineRule="auto"/>
        <w:ind w:left="0" w:right="-1342" w:firstLine="0"/>
        <w:jc w:val="both"/>
        <w:rPr>
          <w:rFonts w:eastAsia="Arial"/>
          <w:b/>
          <w:szCs w:val="20"/>
        </w:rPr>
      </w:pPr>
      <w:r>
        <w:rPr>
          <w:rFonts w:eastAsia="Arial"/>
          <w:b/>
          <w:szCs w:val="20"/>
        </w:rPr>
        <w:t xml:space="preserve">   </w:t>
      </w:r>
      <w:r w:rsidR="005E0B19" w:rsidRPr="005E0B19">
        <w:rPr>
          <w:rFonts w:eastAsia="Arial"/>
          <w:b/>
          <w:szCs w:val="20"/>
        </w:rPr>
        <w:t>ENDIF</w:t>
      </w:r>
    </w:p>
    <w:p w14:paraId="379BBF5F" w14:textId="77777777" w:rsidR="00487BAF" w:rsidRDefault="005E0B19" w:rsidP="00487BAF">
      <w:pPr>
        <w:spacing w:after="160" w:line="259" w:lineRule="auto"/>
        <w:ind w:left="0" w:firstLine="0"/>
        <w:jc w:val="both"/>
        <w:rPr>
          <w:rFonts w:eastAsia="Arial"/>
          <w:szCs w:val="20"/>
        </w:rPr>
      </w:pPr>
      <w:r>
        <w:rPr>
          <w:rFonts w:eastAsia="Arial"/>
          <w:szCs w:val="20"/>
        </w:rPr>
        <w:t xml:space="preserve"> </w:t>
      </w:r>
      <w:r w:rsidR="00487BAF">
        <w:rPr>
          <w:rFonts w:eastAsia="Arial"/>
          <w:szCs w:val="20"/>
        </w:rPr>
        <w:t xml:space="preserve">  </w:t>
      </w:r>
    </w:p>
    <w:p w14:paraId="00C2E49C" w14:textId="75E358E4" w:rsidR="00487BAF" w:rsidRDefault="00003CBC" w:rsidP="00487BAF">
      <w:pPr>
        <w:spacing w:after="160" w:line="259" w:lineRule="auto"/>
        <w:ind w:left="0" w:firstLine="0"/>
        <w:jc w:val="both"/>
        <w:rPr>
          <w:rFonts w:eastAsia="Arial"/>
          <w:szCs w:val="20"/>
        </w:rPr>
      </w:pPr>
      <w:r>
        <w:rPr>
          <w:rFonts w:eastAsia="Arial"/>
          <w:szCs w:val="20"/>
        </w:rPr>
        <w:t xml:space="preserve">   </w:t>
      </w:r>
      <w:r w:rsidR="00487BAF">
        <w:rPr>
          <w:rFonts w:eastAsia="Arial"/>
          <w:szCs w:val="20"/>
        </w:rPr>
        <w:t xml:space="preserve">   /* fill in MX Return Reason Information */</w:t>
      </w:r>
    </w:p>
    <w:p w14:paraId="4FC8E6F3" w14:textId="5CAD3BDB" w:rsidR="00487BAF" w:rsidRDefault="00003CBC" w:rsidP="00487BAF">
      <w:pPr>
        <w:spacing w:after="160" w:line="259" w:lineRule="auto"/>
        <w:ind w:left="0" w:firstLine="0"/>
        <w:jc w:val="both"/>
        <w:rPr>
          <w:rFonts w:eastAsia="Arial"/>
          <w:szCs w:val="20"/>
        </w:rPr>
      </w:pPr>
      <w:r>
        <w:rPr>
          <w:rFonts w:eastAsia="Arial"/>
          <w:szCs w:val="20"/>
        </w:rPr>
        <w:t xml:space="preserve">       </w:t>
      </w:r>
      <w:r w:rsidR="00487BAF" w:rsidRPr="00DF4BBF">
        <w:rPr>
          <w:rFonts w:eastAsia="Arial"/>
          <w:szCs w:val="20"/>
        </w:rPr>
        <w:t>Return</w:t>
      </w:r>
      <w:r w:rsidR="00487BAF">
        <w:rPr>
          <w:rFonts w:eastAsia="Arial"/>
          <w:szCs w:val="20"/>
        </w:rPr>
        <w:t>ReasonInformation.Reason.Code = MXReason</w:t>
      </w:r>
    </w:p>
    <w:p w14:paraId="7CDE1573" w14:textId="77777777" w:rsidR="002714D2" w:rsidRDefault="002714D2" w:rsidP="00487BAF">
      <w:pPr>
        <w:spacing w:after="160" w:line="259" w:lineRule="auto"/>
        <w:ind w:left="0" w:firstLine="0"/>
        <w:jc w:val="both"/>
        <w:rPr>
          <w:rFonts w:eastAsia="Arial"/>
          <w:szCs w:val="20"/>
        </w:rPr>
      </w:pPr>
    </w:p>
    <w:p w14:paraId="51CF1CA5" w14:textId="014259AB" w:rsidR="00DF4BBF" w:rsidRDefault="00003CBC" w:rsidP="00137A61">
      <w:pPr>
        <w:spacing w:after="160" w:line="259" w:lineRule="auto"/>
        <w:ind w:left="0" w:firstLine="0"/>
        <w:jc w:val="both"/>
        <w:rPr>
          <w:rFonts w:eastAsia="Arial"/>
          <w:szCs w:val="20"/>
        </w:rPr>
      </w:pPr>
      <w:r w:rsidRPr="00003CBC">
        <w:rPr>
          <w:rFonts w:eastAsia="Arial"/>
          <w:b/>
          <w:szCs w:val="20"/>
        </w:rPr>
        <w:t>}</w:t>
      </w:r>
      <w:r>
        <w:rPr>
          <w:rFonts w:eastAsia="Arial"/>
          <w:b/>
          <w:szCs w:val="20"/>
        </w:rPr>
        <w:t xml:space="preserve"> </w:t>
      </w:r>
      <w:r w:rsidRPr="00003CBC">
        <w:rPr>
          <w:rFonts w:eastAsia="Arial"/>
          <w:szCs w:val="20"/>
        </w:rPr>
        <w:t>/* End of ELSE case handling /2!c2!n/ */</w:t>
      </w:r>
    </w:p>
    <w:p w14:paraId="6976A5AC" w14:textId="77777777" w:rsidR="00B94EF7" w:rsidRPr="00003CBC" w:rsidRDefault="00B94EF7" w:rsidP="00137A61">
      <w:pPr>
        <w:spacing w:after="160" w:line="259" w:lineRule="auto"/>
        <w:ind w:left="0" w:firstLine="0"/>
        <w:jc w:val="both"/>
        <w:rPr>
          <w:rFonts w:eastAsia="Arial"/>
          <w:szCs w:val="20"/>
        </w:rPr>
      </w:pPr>
    </w:p>
    <w:p w14:paraId="238C8B95" w14:textId="39EC2067" w:rsidR="00003CBC" w:rsidRPr="00003CBC" w:rsidRDefault="00003CBC" w:rsidP="00137A61">
      <w:pPr>
        <w:spacing w:after="160" w:line="259" w:lineRule="auto"/>
        <w:ind w:left="0" w:firstLine="0"/>
        <w:jc w:val="both"/>
        <w:rPr>
          <w:rFonts w:eastAsia="Arial"/>
          <w:b/>
          <w:szCs w:val="20"/>
        </w:rPr>
      </w:pPr>
      <w:r>
        <w:rPr>
          <w:rFonts w:eastAsia="Arial"/>
          <w:b/>
          <w:szCs w:val="20"/>
        </w:rPr>
        <w:lastRenderedPageBreak/>
        <w:t>/* For all cases, copy Additional Information */</w:t>
      </w:r>
    </w:p>
    <w:p w14:paraId="621B267A" w14:textId="013203AA" w:rsidR="00DF4BBF" w:rsidRDefault="00DF4BBF" w:rsidP="00137A61">
      <w:pPr>
        <w:spacing w:after="160" w:line="259" w:lineRule="auto"/>
        <w:ind w:left="0" w:firstLine="0"/>
        <w:jc w:val="both"/>
        <w:rPr>
          <w:rFonts w:eastAsia="Arial"/>
          <w:szCs w:val="20"/>
        </w:rPr>
      </w:pPr>
      <w:r w:rsidRPr="004143DA">
        <w:rPr>
          <w:rFonts w:eastAsia="Arial"/>
          <w:b/>
          <w:szCs w:val="20"/>
        </w:rPr>
        <w:t>IF Length</w:t>
      </w:r>
      <w:r>
        <w:rPr>
          <w:rFonts w:eastAsia="Arial"/>
          <w:szCs w:val="20"/>
        </w:rPr>
        <w:t>(AdditionalInformation)&gt; 0 THEN</w:t>
      </w:r>
    </w:p>
    <w:p w14:paraId="76C35012" w14:textId="6E0FF629" w:rsidR="00DF4BBF" w:rsidRDefault="004143DA" w:rsidP="00137A61">
      <w:pPr>
        <w:spacing w:after="160" w:line="259" w:lineRule="auto"/>
        <w:ind w:left="0" w:firstLine="0"/>
        <w:jc w:val="both"/>
        <w:rPr>
          <w:rFonts w:eastAsia="Arial"/>
          <w:szCs w:val="20"/>
        </w:rPr>
      </w:pPr>
      <w:r>
        <w:rPr>
          <w:rFonts w:eastAsia="Arial"/>
          <w:szCs w:val="20"/>
        </w:rPr>
        <w:t xml:space="preserve">  </w:t>
      </w:r>
      <w:r w:rsidR="00B02218" w:rsidRPr="00B02218">
        <w:rPr>
          <w:rFonts w:eastAsia="Arial"/>
          <w:b/>
          <w:szCs w:val="20"/>
        </w:rPr>
        <w:t>IF Length</w:t>
      </w:r>
      <w:r w:rsidR="00B02218">
        <w:rPr>
          <w:rFonts w:eastAsia="Arial"/>
          <w:szCs w:val="20"/>
        </w:rPr>
        <w:t>(AdditionalInformation) &gt; 210 THEN</w:t>
      </w:r>
    </w:p>
    <w:p w14:paraId="6CC21C7E" w14:textId="57F76EAF" w:rsidR="004143DA" w:rsidRDefault="004143DA" w:rsidP="007C7696">
      <w:pPr>
        <w:spacing w:after="160" w:line="259" w:lineRule="auto"/>
        <w:ind w:left="0" w:right="-1432" w:firstLine="0"/>
        <w:jc w:val="both"/>
        <w:rPr>
          <w:rFonts w:eastAsia="Arial"/>
          <w:szCs w:val="20"/>
        </w:rPr>
      </w:pPr>
      <w:r>
        <w:rPr>
          <w:rFonts w:eastAsia="Arial"/>
          <w:szCs w:val="20"/>
        </w:rPr>
        <w:t xml:space="preserve">     </w:t>
      </w:r>
      <w:r w:rsidR="00B02218">
        <w:rPr>
          <w:rFonts w:eastAsia="Arial"/>
          <w:szCs w:val="20"/>
        </w:rPr>
        <w:t xml:space="preserve">AdditionalInformation = </w:t>
      </w:r>
      <w:r w:rsidR="00B02218" w:rsidRPr="00B02218">
        <w:rPr>
          <w:rFonts w:eastAsia="Arial"/>
          <w:b/>
          <w:szCs w:val="20"/>
        </w:rPr>
        <w:t>Concatenate</w:t>
      </w:r>
      <w:r w:rsidR="00B02218">
        <w:rPr>
          <w:rFonts w:eastAsia="Arial"/>
          <w:szCs w:val="20"/>
        </w:rPr>
        <w:t>(</w:t>
      </w:r>
      <w:r w:rsidR="00B02218" w:rsidRPr="00B02218">
        <w:rPr>
          <w:rFonts w:eastAsia="Arial"/>
          <w:b/>
          <w:szCs w:val="20"/>
        </w:rPr>
        <w:t>Substring</w:t>
      </w:r>
      <w:r w:rsidR="00B02218">
        <w:rPr>
          <w:rFonts w:eastAsia="Arial"/>
          <w:szCs w:val="20"/>
        </w:rPr>
        <w:t>(AdditionalInformation,1,209),+)</w:t>
      </w:r>
    </w:p>
    <w:p w14:paraId="5CB85F5C" w14:textId="1B1C6272" w:rsidR="00B02218" w:rsidRDefault="00B02218" w:rsidP="007C7696">
      <w:pPr>
        <w:spacing w:after="160" w:line="259" w:lineRule="auto"/>
        <w:ind w:left="0" w:right="-1432" w:firstLine="0"/>
        <w:jc w:val="both"/>
        <w:rPr>
          <w:rFonts w:eastAsia="Arial"/>
          <w:b/>
          <w:szCs w:val="20"/>
        </w:rPr>
      </w:pPr>
      <w:r>
        <w:rPr>
          <w:rFonts w:eastAsia="Arial"/>
          <w:szCs w:val="20"/>
        </w:rPr>
        <w:t xml:space="preserve">  </w:t>
      </w:r>
      <w:r w:rsidRPr="00B02218">
        <w:rPr>
          <w:rFonts w:eastAsia="Arial"/>
          <w:b/>
          <w:szCs w:val="20"/>
        </w:rPr>
        <w:t xml:space="preserve">ENDIF </w:t>
      </w:r>
    </w:p>
    <w:p w14:paraId="2AF97F97" w14:textId="0711CF11" w:rsidR="00B02218" w:rsidRDefault="00B02218" w:rsidP="007C7696">
      <w:pPr>
        <w:spacing w:after="160" w:line="259" w:lineRule="auto"/>
        <w:ind w:left="0" w:right="-1432" w:firstLine="0"/>
        <w:jc w:val="both"/>
        <w:rPr>
          <w:rFonts w:eastAsia="Arial"/>
          <w:b/>
          <w:szCs w:val="20"/>
        </w:rPr>
      </w:pPr>
      <w:r>
        <w:rPr>
          <w:rFonts w:eastAsia="Arial"/>
          <w:b/>
          <w:szCs w:val="20"/>
        </w:rPr>
        <w:t xml:space="preserve">  IF Length</w:t>
      </w:r>
      <w:r w:rsidRPr="00B02218">
        <w:rPr>
          <w:rFonts w:eastAsia="Arial"/>
          <w:szCs w:val="20"/>
        </w:rPr>
        <w:t>(AdditionalInformation)&gt; 105 THEN</w:t>
      </w:r>
    </w:p>
    <w:p w14:paraId="7F60B377" w14:textId="4136FCEC" w:rsidR="00B02218" w:rsidRPr="00B02218" w:rsidRDefault="00B02218" w:rsidP="007C7696">
      <w:pPr>
        <w:spacing w:after="160" w:line="259" w:lineRule="auto"/>
        <w:ind w:left="0" w:right="-1432" w:firstLine="0"/>
        <w:jc w:val="both"/>
        <w:rPr>
          <w:rFonts w:eastAsia="Arial"/>
          <w:szCs w:val="20"/>
        </w:rPr>
      </w:pPr>
      <w:r>
        <w:rPr>
          <w:rFonts w:eastAsia="Arial"/>
          <w:szCs w:val="20"/>
        </w:rPr>
        <w:t xml:space="preserve">        </w:t>
      </w:r>
      <w:r w:rsidRPr="00B02218">
        <w:rPr>
          <w:rFonts w:eastAsia="Arial"/>
          <w:szCs w:val="20"/>
        </w:rPr>
        <w:t>ReturnReasonInformation</w:t>
      </w:r>
      <w:r>
        <w:rPr>
          <w:rFonts w:eastAsia="Arial"/>
          <w:szCs w:val="20"/>
        </w:rPr>
        <w:t xml:space="preserve">.AdditionalInformation[1]= </w:t>
      </w:r>
      <w:r w:rsidRPr="00B02218">
        <w:rPr>
          <w:rFonts w:eastAsia="Arial"/>
          <w:b/>
          <w:szCs w:val="20"/>
        </w:rPr>
        <w:t>Substring</w:t>
      </w:r>
      <w:r>
        <w:rPr>
          <w:rFonts w:eastAsia="Arial"/>
          <w:szCs w:val="20"/>
        </w:rPr>
        <w:t>(AdditionalInformation, 1,105)</w:t>
      </w:r>
    </w:p>
    <w:p w14:paraId="009F117B" w14:textId="3C875B67" w:rsidR="00B02218" w:rsidRPr="00B02218" w:rsidRDefault="00B02218" w:rsidP="00B02218">
      <w:pPr>
        <w:spacing w:after="160" w:line="259" w:lineRule="auto"/>
        <w:ind w:left="0" w:right="-1432" w:firstLine="0"/>
        <w:jc w:val="both"/>
        <w:rPr>
          <w:rFonts w:eastAsia="Arial"/>
          <w:szCs w:val="20"/>
        </w:rPr>
      </w:pPr>
      <w:r>
        <w:rPr>
          <w:rFonts w:eastAsia="Arial"/>
          <w:b/>
          <w:szCs w:val="20"/>
        </w:rPr>
        <w:t xml:space="preserve">        </w:t>
      </w:r>
      <w:r w:rsidRPr="00B02218">
        <w:rPr>
          <w:rFonts w:eastAsia="Arial"/>
          <w:szCs w:val="20"/>
        </w:rPr>
        <w:t>ReturnReasonInformation</w:t>
      </w:r>
      <w:r>
        <w:rPr>
          <w:rFonts w:eastAsia="Arial"/>
          <w:szCs w:val="20"/>
        </w:rPr>
        <w:t>.AdditionalInformation[2]=</w:t>
      </w:r>
      <w:r w:rsidRPr="00B02218">
        <w:rPr>
          <w:rFonts w:eastAsia="Arial"/>
          <w:b/>
          <w:szCs w:val="20"/>
        </w:rPr>
        <w:t xml:space="preserve"> Substring</w:t>
      </w:r>
      <w:r>
        <w:rPr>
          <w:rFonts w:eastAsia="Arial"/>
          <w:szCs w:val="20"/>
        </w:rPr>
        <w:t>(AdditionalInformation, 106)</w:t>
      </w:r>
    </w:p>
    <w:p w14:paraId="59D395D1" w14:textId="046E3BCD" w:rsidR="00B02218" w:rsidRDefault="00B02218" w:rsidP="007C7696">
      <w:pPr>
        <w:spacing w:after="160" w:line="259" w:lineRule="auto"/>
        <w:ind w:left="0" w:right="-1432" w:firstLine="0"/>
        <w:jc w:val="both"/>
        <w:rPr>
          <w:rFonts w:eastAsia="Arial"/>
          <w:b/>
          <w:szCs w:val="20"/>
        </w:rPr>
      </w:pPr>
    </w:p>
    <w:p w14:paraId="7953FF02" w14:textId="73AD0972" w:rsidR="00B02218" w:rsidRDefault="00B02218" w:rsidP="00896B2E">
      <w:pPr>
        <w:tabs>
          <w:tab w:val="left" w:pos="270"/>
        </w:tabs>
        <w:spacing w:after="160" w:line="259" w:lineRule="auto"/>
        <w:ind w:left="0" w:right="-1432" w:firstLine="0"/>
        <w:jc w:val="both"/>
        <w:rPr>
          <w:rFonts w:eastAsia="Arial"/>
          <w:b/>
          <w:szCs w:val="20"/>
        </w:rPr>
      </w:pPr>
      <w:r>
        <w:rPr>
          <w:rFonts w:eastAsia="Arial"/>
          <w:b/>
          <w:szCs w:val="20"/>
        </w:rPr>
        <w:t xml:space="preserve"> </w:t>
      </w:r>
      <w:r w:rsidR="00896B2E">
        <w:rPr>
          <w:rFonts w:eastAsia="Arial"/>
          <w:b/>
          <w:szCs w:val="20"/>
        </w:rPr>
        <w:t xml:space="preserve"> </w:t>
      </w:r>
      <w:r>
        <w:rPr>
          <w:rFonts w:eastAsia="Arial"/>
          <w:b/>
          <w:szCs w:val="20"/>
        </w:rPr>
        <w:t>ELSE</w:t>
      </w:r>
    </w:p>
    <w:p w14:paraId="04365739" w14:textId="418151F5" w:rsidR="00B02218" w:rsidRDefault="00B02218" w:rsidP="007C7696">
      <w:pPr>
        <w:spacing w:after="160" w:line="259" w:lineRule="auto"/>
        <w:ind w:left="0" w:right="-1432" w:firstLine="0"/>
        <w:jc w:val="both"/>
        <w:rPr>
          <w:rFonts w:eastAsia="Arial"/>
          <w:szCs w:val="20"/>
        </w:rPr>
      </w:pPr>
      <w:r>
        <w:rPr>
          <w:rFonts w:eastAsia="Arial"/>
          <w:b/>
          <w:szCs w:val="20"/>
        </w:rPr>
        <w:t xml:space="preserve">      </w:t>
      </w:r>
      <w:r w:rsidRPr="00B02218">
        <w:rPr>
          <w:rFonts w:eastAsia="Arial"/>
          <w:szCs w:val="20"/>
        </w:rPr>
        <w:t>ReturnReasonInformation</w:t>
      </w:r>
      <w:r>
        <w:rPr>
          <w:rFonts w:eastAsia="Arial"/>
          <w:szCs w:val="20"/>
        </w:rPr>
        <w:t>.AdditionalInformation[1]= AdditionalInformation</w:t>
      </w:r>
    </w:p>
    <w:p w14:paraId="13F8D21C" w14:textId="2D6F7250" w:rsidR="00B02218" w:rsidRDefault="00896B2E" w:rsidP="007C7696">
      <w:pPr>
        <w:spacing w:after="160" w:line="259" w:lineRule="auto"/>
        <w:ind w:left="0" w:right="-1432" w:firstLine="0"/>
        <w:jc w:val="both"/>
        <w:rPr>
          <w:rFonts w:eastAsia="Arial"/>
          <w:b/>
          <w:szCs w:val="20"/>
        </w:rPr>
      </w:pPr>
      <w:r>
        <w:rPr>
          <w:rFonts w:eastAsia="Arial"/>
          <w:b/>
          <w:szCs w:val="20"/>
        </w:rPr>
        <w:t xml:space="preserve"> </w:t>
      </w:r>
      <w:r w:rsidRPr="00896B2E">
        <w:rPr>
          <w:rFonts w:eastAsia="Arial"/>
          <w:b/>
          <w:szCs w:val="20"/>
        </w:rPr>
        <w:t xml:space="preserve"> ENDIF </w:t>
      </w:r>
      <w:r w:rsidR="00B02218">
        <w:rPr>
          <w:rFonts w:eastAsia="Arial"/>
          <w:b/>
          <w:szCs w:val="20"/>
        </w:rPr>
        <w:t xml:space="preserve">    </w:t>
      </w:r>
    </w:p>
    <w:p w14:paraId="3AAFEF40" w14:textId="4FBEB54F" w:rsidR="004143DA" w:rsidRPr="004143DA" w:rsidRDefault="004143DA" w:rsidP="007C7696">
      <w:pPr>
        <w:spacing w:after="160" w:line="259" w:lineRule="auto"/>
        <w:ind w:left="0" w:right="-1072" w:firstLine="0"/>
        <w:jc w:val="both"/>
        <w:rPr>
          <w:rFonts w:eastAsia="Arial"/>
          <w:b/>
          <w:szCs w:val="20"/>
        </w:rPr>
      </w:pPr>
      <w:r w:rsidRPr="004143DA">
        <w:rPr>
          <w:rFonts w:eastAsia="Arial"/>
          <w:b/>
          <w:szCs w:val="20"/>
        </w:rPr>
        <w:t>ENDIF</w:t>
      </w:r>
    </w:p>
    <w:p w14:paraId="6A72AF56" w14:textId="13ACB6AC" w:rsidR="00A2338A" w:rsidRPr="007D39FD" w:rsidRDefault="007D39FD" w:rsidP="00137A61">
      <w:pPr>
        <w:spacing w:after="160" w:line="259" w:lineRule="auto"/>
        <w:ind w:left="0" w:firstLine="0"/>
        <w:jc w:val="both"/>
        <w:rPr>
          <w:rFonts w:ascii="Arial" w:eastAsia="Arial" w:hAnsi="Arial" w:cs="Arial"/>
          <w:b/>
          <w:szCs w:val="20"/>
        </w:rPr>
      </w:pPr>
      <w:r>
        <w:rPr>
          <w:rFonts w:eastAsia="Arial"/>
          <w:b/>
          <w:szCs w:val="20"/>
        </w:rPr>
        <w:t xml:space="preserve">     </w:t>
      </w:r>
      <w:r w:rsidR="00804181" w:rsidRPr="007D39FD">
        <w:rPr>
          <w:rFonts w:eastAsia="Arial"/>
          <w:b/>
          <w:szCs w:val="20"/>
        </w:rPr>
        <w:t xml:space="preserve">    </w:t>
      </w:r>
      <w:r w:rsidR="00804181" w:rsidRPr="007D39FD">
        <w:rPr>
          <w:rFonts w:ascii="Arial" w:eastAsia="Arial" w:hAnsi="Arial" w:cs="Arial"/>
          <w:b/>
          <w:szCs w:val="20"/>
        </w:rPr>
        <w:t xml:space="preserve">           </w:t>
      </w:r>
    </w:p>
    <w:p w14:paraId="4600F6AD" w14:textId="4A1DEDF1" w:rsidR="002F0270" w:rsidRDefault="002F0270" w:rsidP="002F0270">
      <w:pPr>
        <w:pStyle w:val="Heading3"/>
      </w:pPr>
      <w:bookmarkStart w:id="1558" w:name="_Toc136351255"/>
      <w:r>
        <w:t>3.3.21  MT_To_ MXRegulatoryReporting2</w:t>
      </w:r>
      <w:bookmarkEnd w:id="1558"/>
      <w:r>
        <w:t xml:space="preserve">  </w:t>
      </w:r>
    </w:p>
    <w:p w14:paraId="2E0415B4" w14:textId="77777777" w:rsidR="002F0270" w:rsidRDefault="002F0270" w:rsidP="002F0270">
      <w:pPr>
        <w:spacing w:after="95"/>
        <w:ind w:left="419" w:right="157" w:hanging="7"/>
      </w:pPr>
      <w:r>
        <w:rPr>
          <w:rFonts w:ascii="Arial" w:eastAsia="Arial" w:hAnsi="Arial" w:cs="Arial"/>
          <w:b/>
        </w:rPr>
        <w:t xml:space="preserve">Name </w:t>
      </w:r>
    </w:p>
    <w:p w14:paraId="6DC15F79" w14:textId="736D47A4" w:rsidR="002F0270" w:rsidRDefault="002F0270" w:rsidP="002F0270">
      <w:pPr>
        <w:spacing w:after="112" w:line="249" w:lineRule="auto"/>
        <w:ind w:left="849" w:right="15" w:hanging="10"/>
      </w:pPr>
      <w:r>
        <w:rPr>
          <w:rFonts w:ascii="Arial" w:eastAsia="Arial" w:hAnsi="Arial" w:cs="Arial"/>
        </w:rPr>
        <w:t xml:space="preserve">MT_To_MXRegulatoryReporting2 </w:t>
      </w:r>
    </w:p>
    <w:p w14:paraId="2E7890EE" w14:textId="77777777" w:rsidR="002F0270" w:rsidRDefault="002F0270" w:rsidP="002F0270">
      <w:pPr>
        <w:spacing w:after="95"/>
        <w:ind w:left="419" w:right="157" w:hanging="7"/>
      </w:pPr>
      <w:r>
        <w:rPr>
          <w:rFonts w:ascii="Arial" w:eastAsia="Arial" w:hAnsi="Arial" w:cs="Arial"/>
          <w:b/>
        </w:rPr>
        <w:t xml:space="preserve">Business description  </w:t>
      </w:r>
    </w:p>
    <w:p w14:paraId="595BB824" w14:textId="77777777" w:rsidR="00B3168E" w:rsidRDefault="00B3168E" w:rsidP="00B3168E">
      <w:pPr>
        <w:spacing w:after="112" w:line="249" w:lineRule="auto"/>
        <w:ind w:left="849" w:right="15" w:hanging="10"/>
        <w:rPr>
          <w:rFonts w:ascii="Arial" w:eastAsia="Arial" w:hAnsi="Arial" w:cs="Arial"/>
        </w:rPr>
      </w:pPr>
      <w:r>
        <w:rPr>
          <w:rFonts w:ascii="Arial" w:eastAsia="Arial" w:hAnsi="Arial" w:cs="Arial"/>
        </w:rPr>
        <w:t xml:space="preserve">The function searches for the code word /BENEFRES/ and /ORDERRES/ and extracts the CountryOfResidence. If it is a valid country code, it is translated to the Creditor (or Debtor)/CountryOfResidence. </w:t>
      </w:r>
    </w:p>
    <w:p w14:paraId="3DB67284" w14:textId="374ABE2B" w:rsidR="0097111A" w:rsidRDefault="0097111A" w:rsidP="002F0270">
      <w:pPr>
        <w:spacing w:after="112" w:line="249" w:lineRule="auto"/>
        <w:ind w:left="849" w:right="15" w:hanging="10"/>
        <w:rPr>
          <w:rFonts w:ascii="Arial" w:eastAsia="Arial" w:hAnsi="Arial" w:cs="Arial"/>
        </w:rPr>
      </w:pPr>
      <w:r>
        <w:rPr>
          <w:rFonts w:ascii="Arial" w:eastAsia="Arial" w:hAnsi="Arial" w:cs="Arial"/>
        </w:rPr>
        <w:t>The function is a subset of MT_To_MXRegulatoryReporting.</w:t>
      </w:r>
    </w:p>
    <w:p w14:paraId="625CCA8F" w14:textId="0007E63A" w:rsidR="002F0270" w:rsidRDefault="002F0270" w:rsidP="002F0270">
      <w:pPr>
        <w:spacing w:after="112" w:line="249" w:lineRule="auto"/>
        <w:ind w:left="849" w:right="15" w:hanging="10"/>
        <w:rPr>
          <w:rFonts w:ascii="Arial" w:eastAsia="Arial" w:hAnsi="Arial" w:cs="Arial"/>
        </w:rPr>
      </w:pPr>
      <w:r>
        <w:rPr>
          <w:rFonts w:ascii="Arial" w:eastAsia="Arial" w:hAnsi="Arial" w:cs="Arial"/>
        </w:rPr>
        <w:t>Field 77B has the format : Narrative (3*35x)  OR</w:t>
      </w:r>
    </w:p>
    <w:p w14:paraId="1CD3B076" w14:textId="77777777" w:rsidR="002F0270" w:rsidRDefault="002F0270" w:rsidP="002F0270">
      <w:pPr>
        <w:spacing w:after="112" w:line="249" w:lineRule="auto"/>
        <w:ind w:left="849" w:right="15" w:hanging="10"/>
        <w:rPr>
          <w:rFonts w:ascii="Arial" w:eastAsia="Arial" w:hAnsi="Arial" w:cs="Arial"/>
        </w:rPr>
      </w:pPr>
      <w:r>
        <w:rPr>
          <w:rFonts w:ascii="Arial" w:eastAsia="Arial" w:hAnsi="Arial" w:cs="Arial"/>
        </w:rPr>
        <w:t>Line 1 : /8a/2!a[//AdditionalInformation]</w:t>
      </w:r>
    </w:p>
    <w:p w14:paraId="0025508D" w14:textId="77777777" w:rsidR="002F0270" w:rsidRDefault="002F0270" w:rsidP="002F0270">
      <w:pPr>
        <w:spacing w:after="112" w:line="249" w:lineRule="auto"/>
        <w:ind w:left="849" w:right="15" w:hanging="10"/>
        <w:rPr>
          <w:rFonts w:ascii="Arial" w:eastAsia="Arial" w:hAnsi="Arial" w:cs="Arial"/>
        </w:rPr>
      </w:pPr>
      <w:r>
        <w:rPr>
          <w:rFonts w:ascii="Arial" w:eastAsia="Arial" w:hAnsi="Arial" w:cs="Arial"/>
        </w:rPr>
        <w:t>Line 2-3 : [//continuation of additional information]</w:t>
      </w:r>
    </w:p>
    <w:p w14:paraId="328FCEBF" w14:textId="77777777" w:rsidR="002F0270" w:rsidRDefault="002F0270" w:rsidP="002F0270">
      <w:pPr>
        <w:spacing w:after="112" w:line="249" w:lineRule="auto"/>
        <w:ind w:left="849" w:right="15" w:hanging="10"/>
        <w:rPr>
          <w:rFonts w:ascii="Arial" w:eastAsia="Arial" w:hAnsi="Arial" w:cs="Arial"/>
        </w:rPr>
      </w:pPr>
      <w:r>
        <w:rPr>
          <w:rFonts w:ascii="Arial" w:eastAsia="Arial" w:hAnsi="Arial" w:cs="Arial"/>
        </w:rPr>
        <w:t>Where /8a/ is one of the code /BENEFRES/ or /ORDERRES/</w:t>
      </w:r>
    </w:p>
    <w:p w14:paraId="51FB3E98" w14:textId="77777777" w:rsidR="002F0270" w:rsidRDefault="002F0270" w:rsidP="002F0270">
      <w:pPr>
        <w:spacing w:after="112" w:line="249" w:lineRule="auto"/>
        <w:ind w:left="849" w:right="15" w:hanging="10"/>
        <w:rPr>
          <w:rFonts w:ascii="Arial" w:eastAsia="Arial" w:hAnsi="Arial" w:cs="Arial"/>
        </w:rPr>
      </w:pPr>
      <w:r>
        <w:rPr>
          <w:rFonts w:ascii="Arial" w:eastAsia="Arial" w:hAnsi="Arial" w:cs="Arial"/>
        </w:rPr>
        <w:t>2!a is the country code of the Residence of the Beneficiary/Creditor or Debtor</w:t>
      </w:r>
    </w:p>
    <w:p w14:paraId="01ED1455" w14:textId="77777777" w:rsidR="002F0270" w:rsidRDefault="002F0270" w:rsidP="002F0270">
      <w:pPr>
        <w:spacing w:after="112" w:line="249" w:lineRule="auto"/>
        <w:ind w:left="849" w:right="15" w:hanging="10"/>
        <w:rPr>
          <w:rFonts w:ascii="Arial" w:eastAsia="Arial" w:hAnsi="Arial" w:cs="Arial"/>
        </w:rPr>
      </w:pPr>
    </w:p>
    <w:p w14:paraId="7F31B39A" w14:textId="77777777" w:rsidR="002F0270" w:rsidRDefault="002F0270" w:rsidP="002F0270">
      <w:pPr>
        <w:spacing w:after="95"/>
        <w:ind w:left="360" w:right="157" w:hanging="7"/>
      </w:pPr>
      <w:r>
        <w:rPr>
          <w:rFonts w:ascii="Arial" w:eastAsia="Arial" w:hAnsi="Arial" w:cs="Arial"/>
          <w:b/>
        </w:rPr>
        <w:t xml:space="preserve">Format </w:t>
      </w:r>
    </w:p>
    <w:p w14:paraId="30C41A07" w14:textId="58D806B1" w:rsidR="002F0270" w:rsidRDefault="002F0270" w:rsidP="002F0270">
      <w:pPr>
        <w:spacing w:after="0" w:line="371" w:lineRule="auto"/>
        <w:ind w:left="849" w:right="15" w:hanging="10"/>
        <w:rPr>
          <w:rFonts w:ascii="Arial" w:eastAsia="Arial" w:hAnsi="Arial" w:cs="Arial"/>
        </w:rPr>
      </w:pPr>
      <w:r>
        <w:rPr>
          <w:rFonts w:ascii="Arial" w:eastAsia="Arial" w:hAnsi="Arial" w:cs="Arial"/>
          <w:b/>
        </w:rPr>
        <w:t>MT_To_MXRegulatoryReporting</w:t>
      </w:r>
      <w:r w:rsidR="00ED7A42">
        <w:rPr>
          <w:rFonts w:ascii="Arial" w:eastAsia="Arial" w:hAnsi="Arial" w:cs="Arial"/>
          <w:b/>
        </w:rPr>
        <w:t>2</w:t>
      </w:r>
      <w:r>
        <w:rPr>
          <w:rFonts w:ascii="Arial" w:eastAsia="Arial" w:hAnsi="Arial" w:cs="Arial"/>
        </w:rPr>
        <w:t>(MTRegulatoryR</w:t>
      </w:r>
      <w:r w:rsidR="00ED7A42">
        <w:rPr>
          <w:rFonts w:ascii="Arial" w:eastAsia="Arial" w:hAnsi="Arial" w:cs="Arial"/>
        </w:rPr>
        <w:t xml:space="preserve">eporting </w:t>
      </w:r>
      <w:r>
        <w:rPr>
          <w:rFonts w:ascii="Arial" w:eastAsia="Arial" w:hAnsi="Arial" w:cs="Arial"/>
        </w:rPr>
        <w:t xml:space="preserve">; MXDebtor, MXCreditor)  </w:t>
      </w:r>
    </w:p>
    <w:p w14:paraId="6E274B7E" w14:textId="77777777" w:rsidR="002F0270" w:rsidRDefault="002F0270" w:rsidP="002F0270">
      <w:pPr>
        <w:spacing w:after="0" w:line="371" w:lineRule="auto"/>
        <w:ind w:left="849" w:right="15" w:hanging="10"/>
      </w:pPr>
      <w:r>
        <w:rPr>
          <w:rFonts w:ascii="Arial" w:eastAsia="Arial" w:hAnsi="Arial" w:cs="Arial"/>
          <w:b/>
        </w:rPr>
        <w:t xml:space="preserve">Input </w:t>
      </w:r>
    </w:p>
    <w:p w14:paraId="74880F84" w14:textId="77777777" w:rsidR="002F0270" w:rsidRDefault="002F0270" w:rsidP="002F0270">
      <w:pPr>
        <w:spacing w:after="112" w:line="249" w:lineRule="auto"/>
        <w:ind w:left="849" w:right="15" w:hanging="10"/>
        <w:rPr>
          <w:rFonts w:ascii="Arial" w:eastAsia="Arial" w:hAnsi="Arial" w:cs="Arial"/>
        </w:rPr>
      </w:pPr>
      <w:r>
        <w:rPr>
          <w:rFonts w:ascii="Arial" w:eastAsia="Arial" w:hAnsi="Arial" w:cs="Arial"/>
        </w:rPr>
        <w:t xml:space="preserve">MTRegulatoryReporting: regulatory reporting details in an MT field 77B (format 3*35x). </w:t>
      </w:r>
    </w:p>
    <w:p w14:paraId="22C826C7" w14:textId="77777777" w:rsidR="002F0270" w:rsidRDefault="002F0270" w:rsidP="002F0270">
      <w:pPr>
        <w:spacing w:after="112" w:line="249" w:lineRule="auto"/>
        <w:ind w:left="849" w:right="15" w:hanging="10"/>
      </w:pPr>
      <w:r>
        <w:rPr>
          <w:rFonts w:ascii="Arial" w:eastAsia="Arial" w:hAnsi="Arial" w:cs="Arial"/>
          <w:b/>
        </w:rPr>
        <w:t xml:space="preserve">Output </w:t>
      </w:r>
    </w:p>
    <w:p w14:paraId="38C1E4E4" w14:textId="77777777" w:rsidR="002F0270" w:rsidRDefault="002F0270" w:rsidP="002F0270">
      <w:pPr>
        <w:spacing w:after="112" w:line="249" w:lineRule="auto"/>
        <w:ind w:left="849" w:right="15" w:hanging="10"/>
      </w:pPr>
      <w:r>
        <w:rPr>
          <w:rFonts w:ascii="Arial" w:eastAsia="Arial" w:hAnsi="Arial" w:cs="Arial"/>
        </w:rPr>
        <w:t xml:space="preserve">MXDebtor, MXCreditor are typed PartyIdentification135 </w:t>
      </w:r>
    </w:p>
    <w:p w14:paraId="0176D646" w14:textId="77777777" w:rsidR="002F0270" w:rsidRDefault="002F0270" w:rsidP="002F0270">
      <w:pPr>
        <w:spacing w:after="112" w:line="249" w:lineRule="auto"/>
        <w:ind w:left="849" w:right="15" w:hanging="10"/>
      </w:pPr>
    </w:p>
    <w:p w14:paraId="4706EDEE" w14:textId="77777777" w:rsidR="002F0270" w:rsidRDefault="002F0270" w:rsidP="002F0270">
      <w:pPr>
        <w:spacing w:after="0" w:line="367" w:lineRule="auto"/>
        <w:ind w:left="839" w:right="6158" w:hanging="427"/>
        <w:rPr>
          <w:rFonts w:ascii="Arial" w:eastAsia="Arial" w:hAnsi="Arial" w:cs="Arial"/>
          <w:b/>
        </w:rPr>
      </w:pPr>
      <w:r>
        <w:rPr>
          <w:rFonts w:ascii="Arial" w:eastAsia="Arial" w:hAnsi="Arial" w:cs="Arial"/>
          <w:b/>
        </w:rPr>
        <w:lastRenderedPageBreak/>
        <w:t xml:space="preserve">Preconditions </w:t>
      </w:r>
    </w:p>
    <w:p w14:paraId="6FE2ADA2" w14:textId="77777777" w:rsidR="002F0270" w:rsidRDefault="002F0270" w:rsidP="002F0270">
      <w:pPr>
        <w:spacing w:after="0" w:line="367" w:lineRule="auto"/>
        <w:ind w:left="839" w:right="6158" w:hanging="427"/>
      </w:pPr>
      <w:r>
        <w:rPr>
          <w:rFonts w:ascii="Arial" w:eastAsia="Arial" w:hAnsi="Arial" w:cs="Arial"/>
          <w:b/>
        </w:rPr>
        <w:t xml:space="preserve">       </w:t>
      </w:r>
      <w:r>
        <w:rPr>
          <w:rFonts w:ascii="Arial" w:eastAsia="Arial" w:hAnsi="Arial" w:cs="Arial"/>
        </w:rPr>
        <w:t xml:space="preserve">None. </w:t>
      </w:r>
    </w:p>
    <w:p w14:paraId="662C13EA" w14:textId="77777777" w:rsidR="002F0270" w:rsidRDefault="002F0270" w:rsidP="002F0270">
      <w:pPr>
        <w:spacing w:after="9"/>
        <w:ind w:left="419" w:right="157" w:hanging="7"/>
      </w:pPr>
      <w:r>
        <w:rPr>
          <w:rFonts w:ascii="Arial" w:eastAsia="Arial" w:hAnsi="Arial" w:cs="Arial"/>
          <w:b/>
        </w:rPr>
        <w:t xml:space="preserve">Formal description </w:t>
      </w:r>
    </w:p>
    <w:p w14:paraId="4404DFC9" w14:textId="77777777" w:rsidR="002F0270" w:rsidRDefault="002F0270" w:rsidP="002F0270">
      <w:pPr>
        <w:spacing w:after="0" w:line="18" w:lineRule="atLeast"/>
        <w:ind w:left="849" w:right="14" w:hanging="14"/>
      </w:pPr>
      <w:r>
        <w:t xml:space="preserve">/*MTRegulatoryReporting is defined by 3 lines of 35 characters. </w:t>
      </w:r>
    </w:p>
    <w:p w14:paraId="0A09EB74" w14:textId="77777777" w:rsidR="002F0270" w:rsidRDefault="002F0270" w:rsidP="002F0270">
      <w:pPr>
        <w:spacing w:after="0" w:line="18" w:lineRule="atLeast"/>
        <w:ind w:left="849" w:right="14" w:hanging="14"/>
      </w:pPr>
      <w:r>
        <w:t>MTRegulatoryReporting[1] indicates the first line not including the Carriage Return Line Feed “</w:t>
      </w:r>
      <w:r>
        <w:rPr>
          <w:i/>
          <w:sz w:val="31"/>
          <w:vertAlign w:val="subscript"/>
        </w:rPr>
        <w:t>CRLF</w:t>
      </w:r>
      <w:r>
        <w:t xml:space="preserve">” needed as separator </w:t>
      </w:r>
    </w:p>
    <w:p w14:paraId="399A74EB" w14:textId="77777777" w:rsidR="002F0270" w:rsidRDefault="002F0270" w:rsidP="002F0270">
      <w:pPr>
        <w:spacing w:after="0" w:line="18" w:lineRule="atLeast"/>
        <w:ind w:left="849" w:right="14" w:hanging="14"/>
      </w:pPr>
      <w:r>
        <w:t xml:space="preserve">between consecutive lines in an MT field with multiple lines format*/ </w:t>
      </w:r>
    </w:p>
    <w:p w14:paraId="7584228D" w14:textId="77777777" w:rsidR="002F0270" w:rsidRDefault="002F0270" w:rsidP="002F0270">
      <w:pPr>
        <w:spacing w:after="58" w:line="216" w:lineRule="auto"/>
        <w:ind w:left="0" w:right="8" w:firstLine="0"/>
      </w:pPr>
    </w:p>
    <w:p w14:paraId="692E6A7D" w14:textId="77777777" w:rsidR="002F0270" w:rsidRDefault="002F0270" w:rsidP="002F0270">
      <w:pPr>
        <w:spacing w:after="58" w:line="216" w:lineRule="auto"/>
        <w:ind w:left="0" w:right="8" w:firstLine="0"/>
      </w:pPr>
      <w:r>
        <w:t xml:space="preserve">        /* Local variables</w:t>
      </w:r>
    </w:p>
    <w:p w14:paraId="34B83393" w14:textId="77777777" w:rsidR="002F0270" w:rsidRDefault="002F0270" w:rsidP="002F0270">
      <w:pPr>
        <w:spacing w:after="58" w:line="216" w:lineRule="auto"/>
        <w:ind w:left="0" w:right="8" w:firstLine="0"/>
      </w:pPr>
      <w:r>
        <w:t xml:space="preserve">         CreditorLine, DebtorLine, CountryCode : string</w:t>
      </w:r>
    </w:p>
    <w:p w14:paraId="199F530A" w14:textId="77777777" w:rsidR="002F0270" w:rsidRDefault="002F0270" w:rsidP="002F0270">
      <w:pPr>
        <w:spacing w:after="58" w:line="216" w:lineRule="auto"/>
        <w:ind w:left="0" w:right="8" w:firstLine="0"/>
      </w:pPr>
      <w:r>
        <w:t xml:space="preserve">         CreditorResPattern, DebtorResPattern : pattern */</w:t>
      </w:r>
    </w:p>
    <w:p w14:paraId="104168CC" w14:textId="77777777" w:rsidR="002F0270" w:rsidRDefault="002F0270" w:rsidP="002F0270">
      <w:pPr>
        <w:spacing w:after="58" w:line="216" w:lineRule="auto"/>
        <w:ind w:left="0" w:right="8" w:firstLine="0"/>
      </w:pPr>
      <w:r>
        <w:t xml:space="preserve">         </w:t>
      </w:r>
    </w:p>
    <w:p w14:paraId="385E1C7F" w14:textId="2174EE46" w:rsidR="002F0270" w:rsidRDefault="002F0270" w:rsidP="002F0270">
      <w:pPr>
        <w:spacing w:after="58" w:line="216" w:lineRule="auto"/>
        <w:ind w:left="846" w:right="8"/>
      </w:pPr>
      <w:r>
        <w:t>CreditorResPattern  = “/BENEFRES/” followed by exactly 2 alphabeti</w:t>
      </w:r>
      <w:r w:rsidR="00B928C9">
        <w:t>c char, upper case (which must</w:t>
      </w:r>
      <w:r>
        <w:t xml:space="preserve"> be a</w:t>
      </w:r>
      <w:r w:rsidR="00B928C9">
        <w:t>n ISO</w:t>
      </w:r>
      <w:r>
        <w:t xml:space="preserve"> Country code)</w:t>
      </w:r>
    </w:p>
    <w:p w14:paraId="0D780B6E" w14:textId="77777777" w:rsidR="002F0270" w:rsidRDefault="002F0270" w:rsidP="002F0270">
      <w:pPr>
        <w:spacing w:after="58" w:line="216" w:lineRule="auto"/>
        <w:ind w:left="846" w:right="8"/>
      </w:pPr>
    </w:p>
    <w:p w14:paraId="515B45E3" w14:textId="6D7D05E1" w:rsidR="002F0270" w:rsidRDefault="002F0270" w:rsidP="002F0270">
      <w:pPr>
        <w:spacing w:after="58" w:line="216" w:lineRule="auto"/>
        <w:ind w:left="846" w:right="8"/>
      </w:pPr>
      <w:r>
        <w:t>DebtorResPattern  = “/ORDERRES/” followed by exactly 2 alphabeti</w:t>
      </w:r>
      <w:r w:rsidR="00B928C9">
        <w:t>c char, upper case (which must</w:t>
      </w:r>
      <w:r>
        <w:t xml:space="preserve"> be a</w:t>
      </w:r>
      <w:r w:rsidR="00B928C9">
        <w:t>n ISO</w:t>
      </w:r>
      <w:r>
        <w:t xml:space="preserve"> Country code)</w:t>
      </w:r>
    </w:p>
    <w:p w14:paraId="359507E2" w14:textId="77777777" w:rsidR="002F0270" w:rsidRDefault="002F0270" w:rsidP="002F0270">
      <w:pPr>
        <w:spacing w:after="58" w:line="216" w:lineRule="auto"/>
        <w:ind w:left="846" w:right="8"/>
      </w:pPr>
    </w:p>
    <w:p w14:paraId="315C2A97" w14:textId="77777777" w:rsidR="002F0270" w:rsidRDefault="002F0270" w:rsidP="002F0270">
      <w:pPr>
        <w:spacing w:after="58" w:line="216" w:lineRule="auto"/>
        <w:ind w:left="846" w:right="8"/>
      </w:pPr>
      <w:r>
        <w:t>/* The 2 codes can be present as per customer samples */</w:t>
      </w:r>
    </w:p>
    <w:p w14:paraId="37DAB341" w14:textId="77777777" w:rsidR="002F0270" w:rsidRDefault="002F0270" w:rsidP="002F0270">
      <w:pPr>
        <w:spacing w:after="58" w:line="216" w:lineRule="auto"/>
        <w:ind w:left="846" w:right="8"/>
      </w:pPr>
    </w:p>
    <w:p w14:paraId="5C1B9AA1" w14:textId="77777777" w:rsidR="002F0270" w:rsidRDefault="002F0270" w:rsidP="002F0270">
      <w:pPr>
        <w:spacing w:after="58" w:line="216" w:lineRule="auto"/>
        <w:ind w:left="846" w:right="8"/>
      </w:pPr>
      <w:r>
        <w:t xml:space="preserve">CreditorLine = </w:t>
      </w:r>
      <w:r w:rsidRPr="003422C2">
        <w:rPr>
          <w:b/>
        </w:rPr>
        <w:t>ExtractPattern</w:t>
      </w:r>
      <w:r>
        <w:t>(MTRegulatoryReporting,</w:t>
      </w:r>
      <w:r w:rsidRPr="00AF6FCC">
        <w:t xml:space="preserve"> </w:t>
      </w:r>
      <w:r>
        <w:t>CreditorResPattern)</w:t>
      </w:r>
    </w:p>
    <w:p w14:paraId="2A080069" w14:textId="77777777" w:rsidR="002F0270" w:rsidRDefault="002F0270" w:rsidP="002F0270">
      <w:pPr>
        <w:spacing w:after="58" w:line="216" w:lineRule="auto"/>
        <w:ind w:left="846" w:right="8"/>
      </w:pPr>
    </w:p>
    <w:p w14:paraId="10048188" w14:textId="77777777" w:rsidR="002F0270" w:rsidRDefault="002F0270" w:rsidP="002F0270">
      <w:pPr>
        <w:spacing w:after="58" w:line="216" w:lineRule="auto"/>
        <w:ind w:left="846" w:right="8"/>
      </w:pPr>
      <w:r>
        <w:t xml:space="preserve">DebtorLine = </w:t>
      </w:r>
      <w:r w:rsidRPr="003422C2">
        <w:rPr>
          <w:b/>
        </w:rPr>
        <w:t>ExtractPattern</w:t>
      </w:r>
      <w:r>
        <w:t>(MTRegulatoryReporting,</w:t>
      </w:r>
      <w:r w:rsidRPr="00AF6FCC">
        <w:t xml:space="preserve"> </w:t>
      </w:r>
      <w:r>
        <w:t>DebtorResPattern)</w:t>
      </w:r>
    </w:p>
    <w:p w14:paraId="17E9F987" w14:textId="77777777" w:rsidR="002F0270" w:rsidRDefault="002F0270" w:rsidP="002F0270">
      <w:pPr>
        <w:spacing w:after="58" w:line="216" w:lineRule="auto"/>
        <w:ind w:left="846" w:right="8"/>
      </w:pPr>
    </w:p>
    <w:p w14:paraId="06166F96" w14:textId="77777777" w:rsidR="002F0270" w:rsidRDefault="002F0270" w:rsidP="002F0270">
      <w:pPr>
        <w:spacing w:after="58" w:line="216" w:lineRule="auto"/>
        <w:ind w:left="846" w:right="8"/>
      </w:pPr>
      <w:r>
        <w:t>/* Fill in the Party Country Of Residence */</w:t>
      </w:r>
    </w:p>
    <w:p w14:paraId="25C3822B" w14:textId="77777777" w:rsidR="002F0270" w:rsidRDefault="002F0270" w:rsidP="002F0270">
      <w:pPr>
        <w:spacing w:after="58" w:line="216" w:lineRule="auto"/>
        <w:ind w:left="846" w:right="8"/>
      </w:pPr>
    </w:p>
    <w:p w14:paraId="586579B2" w14:textId="77777777" w:rsidR="002F0270" w:rsidRDefault="002F0270" w:rsidP="002F0270">
      <w:pPr>
        <w:spacing w:after="58" w:line="216" w:lineRule="auto"/>
        <w:ind w:left="846" w:right="8"/>
      </w:pPr>
      <w:r w:rsidRPr="00A77EBB">
        <w:rPr>
          <w:b/>
        </w:rPr>
        <w:t>IF</w:t>
      </w:r>
      <w:r>
        <w:t xml:space="preserve"> </w:t>
      </w:r>
      <w:r w:rsidRPr="004D6C77">
        <w:rPr>
          <w:b/>
        </w:rPr>
        <w:t>Length</w:t>
      </w:r>
      <w:r>
        <w:t>(CreditorLine) &gt; 0 THEN</w:t>
      </w:r>
    </w:p>
    <w:p w14:paraId="47FA85D8" w14:textId="77777777" w:rsidR="002F0270" w:rsidRDefault="002F0270" w:rsidP="002F0270">
      <w:pPr>
        <w:spacing w:after="58" w:line="216" w:lineRule="auto"/>
        <w:ind w:left="846" w:right="8"/>
      </w:pPr>
      <w:r>
        <w:t xml:space="preserve">   CountryCode = Substring(CreditorLine,11,2)</w:t>
      </w:r>
    </w:p>
    <w:p w14:paraId="70ED83AF" w14:textId="77777777" w:rsidR="002F0270" w:rsidRDefault="002F0270" w:rsidP="002F0270">
      <w:pPr>
        <w:spacing w:after="58" w:line="216" w:lineRule="auto"/>
        <w:ind w:left="846" w:right="8"/>
      </w:pPr>
      <w:r>
        <w:t xml:space="preserve">    </w:t>
      </w:r>
    </w:p>
    <w:p w14:paraId="62E1D712" w14:textId="02DFE2D8" w:rsidR="002F0270" w:rsidRDefault="002F0270" w:rsidP="002F0270">
      <w:pPr>
        <w:spacing w:after="58" w:line="216" w:lineRule="auto"/>
        <w:ind w:left="846" w:right="8"/>
      </w:pPr>
      <w:r>
        <w:t xml:space="preserve">    </w:t>
      </w:r>
      <w:r w:rsidRPr="004D6C77">
        <w:rPr>
          <w:b/>
        </w:rPr>
        <w:t>IF</w:t>
      </w:r>
      <w:r>
        <w:t xml:space="preserve"> </w:t>
      </w:r>
      <w:r w:rsidRPr="004D6C77">
        <w:rPr>
          <w:b/>
        </w:rPr>
        <w:t>Is</w:t>
      </w:r>
      <w:r w:rsidR="00501C7B">
        <w:rPr>
          <w:b/>
        </w:rPr>
        <w:t>Valid</w:t>
      </w:r>
      <w:r w:rsidRPr="004D6C77">
        <w:rPr>
          <w:b/>
        </w:rPr>
        <w:t>CountryCode</w:t>
      </w:r>
      <w:r>
        <w:t>(CountryCode) THEN</w:t>
      </w:r>
    </w:p>
    <w:p w14:paraId="620E348F" w14:textId="034F3CEE" w:rsidR="00501C7B" w:rsidRPr="00501C7B" w:rsidRDefault="00501C7B" w:rsidP="002F0270">
      <w:pPr>
        <w:spacing w:after="58" w:line="216" w:lineRule="auto"/>
        <w:ind w:left="846" w:right="8"/>
      </w:pPr>
      <w:r>
        <w:t xml:space="preserve">        </w:t>
      </w:r>
      <w:r w:rsidRPr="00501C7B">
        <w:t>/* Meaning valid ISO country code */</w:t>
      </w:r>
    </w:p>
    <w:p w14:paraId="0D04A92E" w14:textId="77777777" w:rsidR="002F0270" w:rsidRDefault="002F0270" w:rsidP="002F0270">
      <w:pPr>
        <w:spacing w:after="58" w:line="216" w:lineRule="auto"/>
        <w:ind w:left="846" w:right="8"/>
      </w:pPr>
      <w:r>
        <w:t xml:space="preserve">     MXCreditor.CountryOfResidence = CountryCode</w:t>
      </w:r>
    </w:p>
    <w:p w14:paraId="06DB02CF" w14:textId="77777777" w:rsidR="002F0270" w:rsidRPr="004D6C77" w:rsidRDefault="002F0270" w:rsidP="002F0270">
      <w:pPr>
        <w:spacing w:after="58" w:line="216" w:lineRule="auto"/>
        <w:ind w:left="846" w:right="8"/>
        <w:rPr>
          <w:b/>
        </w:rPr>
      </w:pPr>
      <w:r>
        <w:t xml:space="preserve">    </w:t>
      </w:r>
      <w:r w:rsidRPr="004D6C77">
        <w:rPr>
          <w:b/>
        </w:rPr>
        <w:t>ENDIF</w:t>
      </w:r>
    </w:p>
    <w:p w14:paraId="1B07826A" w14:textId="77777777" w:rsidR="002F0270" w:rsidRDefault="002F0270" w:rsidP="002F0270">
      <w:pPr>
        <w:spacing w:after="58" w:line="216" w:lineRule="auto"/>
        <w:ind w:left="846" w:right="8"/>
      </w:pPr>
    </w:p>
    <w:p w14:paraId="0A22CD5D" w14:textId="77777777" w:rsidR="002F0270" w:rsidRDefault="002F0270" w:rsidP="002F0270">
      <w:pPr>
        <w:spacing w:after="58" w:line="216" w:lineRule="auto"/>
        <w:ind w:left="846" w:right="8"/>
        <w:rPr>
          <w:b/>
        </w:rPr>
      </w:pPr>
      <w:r w:rsidRPr="00A77EBB">
        <w:rPr>
          <w:b/>
        </w:rPr>
        <w:t>ENDIF</w:t>
      </w:r>
    </w:p>
    <w:p w14:paraId="742D2CBE" w14:textId="77777777" w:rsidR="002F0270" w:rsidRDefault="002F0270" w:rsidP="002F0270">
      <w:pPr>
        <w:spacing w:after="58" w:line="216" w:lineRule="auto"/>
        <w:ind w:left="846" w:right="8"/>
        <w:rPr>
          <w:b/>
        </w:rPr>
      </w:pPr>
    </w:p>
    <w:p w14:paraId="041A6B90" w14:textId="77777777" w:rsidR="002F0270" w:rsidRDefault="002F0270" w:rsidP="002F0270">
      <w:pPr>
        <w:spacing w:after="58" w:line="216" w:lineRule="auto"/>
        <w:ind w:left="846" w:right="8"/>
      </w:pPr>
      <w:r w:rsidRPr="00225EC5">
        <w:rPr>
          <w:b/>
        </w:rPr>
        <w:t>IF</w:t>
      </w:r>
      <w:r>
        <w:t xml:space="preserve"> </w:t>
      </w:r>
      <w:r w:rsidRPr="002A2982">
        <w:rPr>
          <w:b/>
        </w:rPr>
        <w:t>Length</w:t>
      </w:r>
      <w:r>
        <w:t>(DebtorLine) &gt; 0 THEN</w:t>
      </w:r>
    </w:p>
    <w:p w14:paraId="049D3494" w14:textId="77777777" w:rsidR="002F0270" w:rsidRDefault="002F0270" w:rsidP="002F0270">
      <w:pPr>
        <w:spacing w:after="58" w:line="216" w:lineRule="auto"/>
        <w:ind w:left="846" w:right="8"/>
      </w:pPr>
      <w:r>
        <w:t xml:space="preserve">   CountryCode = Substring(DebtorLine,11,2)</w:t>
      </w:r>
    </w:p>
    <w:p w14:paraId="1DF6CD43" w14:textId="77777777" w:rsidR="002F0270" w:rsidRDefault="002F0270" w:rsidP="002F0270">
      <w:pPr>
        <w:spacing w:after="58" w:line="216" w:lineRule="auto"/>
        <w:ind w:left="846" w:right="8"/>
      </w:pPr>
      <w:r>
        <w:t xml:space="preserve">    </w:t>
      </w:r>
    </w:p>
    <w:p w14:paraId="202D3F5C" w14:textId="3A67D571" w:rsidR="002F0270" w:rsidRDefault="002F0270" w:rsidP="002F0270">
      <w:pPr>
        <w:spacing w:after="58" w:line="216" w:lineRule="auto"/>
        <w:ind w:left="846" w:right="8"/>
      </w:pPr>
      <w:r>
        <w:t xml:space="preserve">    </w:t>
      </w:r>
      <w:r w:rsidRPr="002A2982">
        <w:rPr>
          <w:b/>
        </w:rPr>
        <w:t>IF</w:t>
      </w:r>
      <w:r>
        <w:t xml:space="preserve"> </w:t>
      </w:r>
      <w:r w:rsidRPr="00501C7B">
        <w:rPr>
          <w:b/>
        </w:rPr>
        <w:t>Is</w:t>
      </w:r>
      <w:r w:rsidR="00501C7B" w:rsidRPr="00501C7B">
        <w:rPr>
          <w:b/>
        </w:rPr>
        <w:t>Valid</w:t>
      </w:r>
      <w:r w:rsidRPr="00501C7B">
        <w:rPr>
          <w:b/>
        </w:rPr>
        <w:t>CountryCode</w:t>
      </w:r>
      <w:r>
        <w:t>(CountryCode) THEN</w:t>
      </w:r>
    </w:p>
    <w:p w14:paraId="4C46E563" w14:textId="7C1F412A" w:rsidR="00501C7B" w:rsidRPr="00501C7B" w:rsidRDefault="00501C7B" w:rsidP="00501C7B">
      <w:pPr>
        <w:spacing w:after="58" w:line="216" w:lineRule="auto"/>
        <w:ind w:left="846" w:right="8"/>
      </w:pPr>
      <w:r>
        <w:t xml:space="preserve">         </w:t>
      </w:r>
      <w:r w:rsidRPr="00501C7B">
        <w:t>/* Meaning valid ISO country code */</w:t>
      </w:r>
    </w:p>
    <w:p w14:paraId="02E472DC" w14:textId="77777777" w:rsidR="002F0270" w:rsidRDefault="002F0270" w:rsidP="002F0270">
      <w:pPr>
        <w:spacing w:after="58" w:line="216" w:lineRule="auto"/>
        <w:ind w:left="846" w:right="8"/>
      </w:pPr>
      <w:r>
        <w:t xml:space="preserve">     MXDebtor.CountryOfResidence = CountryCode</w:t>
      </w:r>
    </w:p>
    <w:p w14:paraId="11170B83" w14:textId="77777777" w:rsidR="002F0270" w:rsidRPr="002A2982" w:rsidRDefault="002F0270" w:rsidP="002F0270">
      <w:pPr>
        <w:spacing w:after="58" w:line="216" w:lineRule="auto"/>
        <w:ind w:left="846" w:right="8"/>
        <w:rPr>
          <w:b/>
        </w:rPr>
      </w:pPr>
      <w:r w:rsidRPr="002A2982">
        <w:rPr>
          <w:b/>
        </w:rPr>
        <w:t xml:space="preserve">    ENDIF</w:t>
      </w:r>
    </w:p>
    <w:p w14:paraId="3C214CCD" w14:textId="77777777" w:rsidR="002F0270" w:rsidRDefault="002F0270" w:rsidP="002F0270">
      <w:pPr>
        <w:spacing w:after="58" w:line="216" w:lineRule="auto"/>
        <w:ind w:left="846" w:right="8"/>
      </w:pPr>
    </w:p>
    <w:p w14:paraId="648C2565" w14:textId="77777777" w:rsidR="002F0270" w:rsidRPr="00225EC5" w:rsidRDefault="002F0270" w:rsidP="002F0270">
      <w:pPr>
        <w:spacing w:after="58" w:line="216" w:lineRule="auto"/>
        <w:ind w:left="846" w:right="8"/>
        <w:rPr>
          <w:b/>
        </w:rPr>
      </w:pPr>
      <w:r w:rsidRPr="00225EC5">
        <w:rPr>
          <w:b/>
        </w:rPr>
        <w:t>ENDIF</w:t>
      </w:r>
    </w:p>
    <w:p w14:paraId="04DC5FF3" w14:textId="00E2F690" w:rsidR="000A5CD7" w:rsidRDefault="000A5CD7">
      <w:pPr>
        <w:spacing w:after="160" w:line="259" w:lineRule="auto"/>
        <w:ind w:left="0" w:firstLine="0"/>
        <w:rPr>
          <w:rFonts w:ascii="Arial" w:eastAsia="Arial" w:hAnsi="Arial" w:cs="Arial"/>
          <w:szCs w:val="20"/>
        </w:rPr>
      </w:pPr>
    </w:p>
    <w:p w14:paraId="1ABD286E" w14:textId="77777777" w:rsidR="000A5CD7" w:rsidRDefault="000A5CD7">
      <w:pPr>
        <w:spacing w:after="160" w:line="259" w:lineRule="auto"/>
        <w:ind w:left="0" w:firstLine="0"/>
        <w:rPr>
          <w:rFonts w:ascii="Arial" w:eastAsia="Arial" w:hAnsi="Arial" w:cs="Arial"/>
          <w:szCs w:val="20"/>
        </w:rPr>
      </w:pPr>
    </w:p>
    <w:p w14:paraId="3FBF268C" w14:textId="23623528" w:rsidR="000A5CD7" w:rsidRDefault="000A5CD7" w:rsidP="000A5CD7">
      <w:pPr>
        <w:pStyle w:val="Heading3"/>
      </w:pPr>
      <w:bookmarkStart w:id="1559" w:name="_Toc136351256"/>
      <w:r>
        <w:lastRenderedPageBreak/>
        <w:t>3.3.22  MT_To_MXReject72</w:t>
      </w:r>
      <w:bookmarkEnd w:id="1559"/>
    </w:p>
    <w:p w14:paraId="2336A28D" w14:textId="77777777" w:rsidR="000A5CD7" w:rsidRDefault="000A5CD7" w:rsidP="000A5CD7">
      <w:pPr>
        <w:spacing w:after="95"/>
        <w:ind w:left="419" w:right="157" w:hanging="7"/>
      </w:pPr>
      <w:r>
        <w:rPr>
          <w:rFonts w:ascii="Arial" w:eastAsia="Arial" w:hAnsi="Arial" w:cs="Arial"/>
          <w:b/>
        </w:rPr>
        <w:t xml:space="preserve">Business description  </w:t>
      </w:r>
    </w:p>
    <w:p w14:paraId="0206BEF6" w14:textId="1129ACD5" w:rsidR="000A5CD7" w:rsidRDefault="000A5CD7" w:rsidP="000A5CD7">
      <w:pPr>
        <w:spacing w:after="160" w:line="259" w:lineRule="auto"/>
        <w:ind w:left="0" w:firstLine="0"/>
        <w:rPr>
          <w:rFonts w:ascii="Arial" w:eastAsia="Arial" w:hAnsi="Arial" w:cs="Arial"/>
        </w:rPr>
      </w:pPr>
      <w:r>
        <w:rPr>
          <w:rFonts w:ascii="Arial" w:eastAsia="Arial" w:hAnsi="Arial" w:cs="Arial"/>
        </w:rPr>
        <w:t xml:space="preserve">   The function translates the following lines from Field 72 in REJT payment :</w:t>
      </w:r>
    </w:p>
    <w:p w14:paraId="57D89EA2" w14:textId="56AFF616" w:rsidR="000A5CD7" w:rsidRDefault="000A5CD7" w:rsidP="000A5CD7">
      <w:pPr>
        <w:spacing w:after="160" w:line="259" w:lineRule="auto"/>
        <w:ind w:left="0" w:firstLine="720"/>
        <w:rPr>
          <w:rFonts w:ascii="Arial" w:eastAsia="Arial" w:hAnsi="Arial" w:cs="Arial"/>
        </w:rPr>
      </w:pPr>
      <w:r>
        <w:rPr>
          <w:rFonts w:ascii="Arial" w:eastAsia="Arial" w:hAnsi="Arial" w:cs="Arial"/>
        </w:rPr>
        <w:t xml:space="preserve">-Line 2 </w:t>
      </w:r>
      <w:r w:rsidR="00400B70">
        <w:rPr>
          <w:rFonts w:ascii="Arial" w:eastAsia="Arial" w:hAnsi="Arial" w:cs="Arial"/>
        </w:rPr>
        <w:t xml:space="preserve">/2!c2!n/ </w:t>
      </w:r>
      <w:r>
        <w:rPr>
          <w:rFonts w:ascii="Arial" w:eastAsia="Arial" w:hAnsi="Arial" w:cs="Arial"/>
        </w:rPr>
        <w:t>with the reject reason (code or proprietary</w:t>
      </w:r>
      <w:r w:rsidR="00400B70">
        <w:rPr>
          <w:rFonts w:ascii="Arial" w:eastAsia="Arial" w:hAnsi="Arial" w:cs="Arial"/>
        </w:rPr>
        <w:t xml:space="preserve"> /X1!c2!n/</w:t>
      </w:r>
      <w:r>
        <w:rPr>
          <w:rFonts w:ascii="Arial" w:eastAsia="Arial" w:hAnsi="Arial" w:cs="Arial"/>
        </w:rPr>
        <w:t>) (mandatory)</w:t>
      </w:r>
    </w:p>
    <w:p w14:paraId="2C4AA0B2" w14:textId="77777777" w:rsidR="000A5CD7" w:rsidRDefault="000A5CD7" w:rsidP="000A5CD7">
      <w:pPr>
        <w:spacing w:after="160" w:line="259" w:lineRule="auto"/>
        <w:ind w:left="0" w:firstLine="419"/>
        <w:rPr>
          <w:rFonts w:ascii="Arial" w:eastAsia="Arial" w:hAnsi="Arial" w:cs="Arial"/>
        </w:rPr>
      </w:pPr>
      <w:r>
        <w:rPr>
          <w:rFonts w:ascii="Arial" w:eastAsia="Arial" w:hAnsi="Arial" w:cs="Arial"/>
        </w:rPr>
        <w:t xml:space="preserve">     -Line 6 with additional information (optional)</w:t>
      </w:r>
    </w:p>
    <w:p w14:paraId="46039019" w14:textId="280DABF2" w:rsidR="000A5CD7" w:rsidRDefault="000A5CD7" w:rsidP="000A5CD7">
      <w:pPr>
        <w:tabs>
          <w:tab w:val="left" w:pos="180"/>
          <w:tab w:val="left" w:pos="270"/>
        </w:tabs>
        <w:spacing w:after="160" w:line="259" w:lineRule="auto"/>
        <w:ind w:left="180" w:firstLine="0"/>
        <w:rPr>
          <w:rFonts w:ascii="Arial" w:eastAsia="Arial" w:hAnsi="Arial" w:cs="Arial"/>
        </w:rPr>
      </w:pPr>
      <w:r>
        <w:rPr>
          <w:rFonts w:ascii="Arial" w:eastAsia="Arial" w:hAnsi="Arial" w:cs="Arial"/>
        </w:rPr>
        <w:t xml:space="preserve">The MT reason code will be converted to the MX Reason code equivalent. If there is no MX    Reason Code equivalent or if the MT reason code is a bilaterally agreed code (format X1!c2!n) then the MT Reason code is copied to MX Reason/Proprietary. </w:t>
      </w:r>
    </w:p>
    <w:p w14:paraId="32A7F02C" w14:textId="77777777" w:rsidR="00400B70" w:rsidRDefault="00400B70" w:rsidP="00400B70">
      <w:pPr>
        <w:tabs>
          <w:tab w:val="left" w:pos="180"/>
          <w:tab w:val="left" w:pos="270"/>
        </w:tabs>
        <w:spacing w:after="160" w:line="259" w:lineRule="auto"/>
        <w:ind w:left="180" w:firstLine="0"/>
        <w:rPr>
          <w:rFonts w:ascii="Arial" w:eastAsia="Arial" w:hAnsi="Arial" w:cs="Arial"/>
        </w:rPr>
      </w:pPr>
      <w:r>
        <w:rPr>
          <w:rFonts w:ascii="Arial" w:eastAsia="Arial" w:hAnsi="Arial" w:cs="Arial"/>
        </w:rPr>
        <w:t>If the original message used for the Reject is pacs.002, then the Line 2 can also have the following structure (refer to MX_To_MT72REJT):</w:t>
      </w:r>
    </w:p>
    <w:p w14:paraId="6FB597B5" w14:textId="77777777" w:rsidR="00400B70" w:rsidRDefault="00400B70" w:rsidP="00400B70">
      <w:pPr>
        <w:tabs>
          <w:tab w:val="left" w:pos="180"/>
          <w:tab w:val="left" w:pos="270"/>
        </w:tabs>
        <w:spacing w:after="160" w:line="259" w:lineRule="auto"/>
        <w:ind w:left="180" w:firstLine="0"/>
        <w:rPr>
          <w:rFonts w:ascii="Arial" w:eastAsia="Arial" w:hAnsi="Arial" w:cs="Arial"/>
        </w:rPr>
      </w:pPr>
      <w:r>
        <w:rPr>
          <w:rFonts w:ascii="Arial" w:eastAsia="Arial" w:hAnsi="Arial" w:cs="Arial"/>
        </w:rPr>
        <w:t>/XT99/MXReasonCode/Text1 or /XT99/MXReasonProprietary/Text1</w:t>
      </w:r>
    </w:p>
    <w:p w14:paraId="62C8125E" w14:textId="77777777" w:rsidR="004359E8" w:rsidRDefault="004359E8" w:rsidP="004359E8">
      <w:pPr>
        <w:tabs>
          <w:tab w:val="left" w:pos="180"/>
          <w:tab w:val="left" w:pos="270"/>
        </w:tabs>
        <w:spacing w:after="160" w:line="259" w:lineRule="auto"/>
        <w:ind w:left="180" w:firstLine="0"/>
        <w:rPr>
          <w:rFonts w:ascii="Arial" w:eastAsia="Arial" w:hAnsi="Arial" w:cs="Arial"/>
        </w:rPr>
      </w:pPr>
      <w:r>
        <w:rPr>
          <w:rFonts w:ascii="Arial" w:eastAsia="Arial" w:hAnsi="Arial" w:cs="Arial"/>
        </w:rPr>
        <w:t xml:space="preserve">The table to be used to convert the reason code is described in excel pacs.002 to MT199 MT299 REJT in sheet “Error Codes RETN REJT”. </w:t>
      </w:r>
    </w:p>
    <w:p w14:paraId="045003FB" w14:textId="77777777" w:rsidR="004359E8" w:rsidRDefault="004359E8" w:rsidP="000A5CD7">
      <w:pPr>
        <w:tabs>
          <w:tab w:val="left" w:pos="180"/>
          <w:tab w:val="left" w:pos="270"/>
        </w:tabs>
        <w:spacing w:after="160" w:line="259" w:lineRule="auto"/>
        <w:ind w:left="180" w:firstLine="0"/>
        <w:rPr>
          <w:rFonts w:ascii="Arial" w:eastAsia="Arial" w:hAnsi="Arial" w:cs="Arial"/>
        </w:rPr>
      </w:pPr>
    </w:p>
    <w:p w14:paraId="73A0D7D9" w14:textId="77777777" w:rsidR="000A5CD7" w:rsidRDefault="000A5CD7" w:rsidP="000A5CD7">
      <w:pPr>
        <w:spacing w:after="95"/>
        <w:ind w:left="419" w:right="157" w:hanging="7"/>
      </w:pPr>
      <w:r>
        <w:rPr>
          <w:rFonts w:ascii="Arial" w:eastAsia="Arial" w:hAnsi="Arial" w:cs="Arial"/>
          <w:b/>
        </w:rPr>
        <w:t xml:space="preserve">Name </w:t>
      </w:r>
    </w:p>
    <w:p w14:paraId="7C85977D" w14:textId="79019CE1" w:rsidR="000A5CD7" w:rsidRPr="0040048F" w:rsidRDefault="000A5CD7" w:rsidP="000A5CD7">
      <w:pPr>
        <w:spacing w:after="112" w:line="249" w:lineRule="auto"/>
        <w:ind w:left="0" w:right="15" w:firstLine="0"/>
        <w:rPr>
          <w:rFonts w:ascii="Arial" w:hAnsi="Arial" w:cs="Arial"/>
        </w:rPr>
      </w:pPr>
      <w:r>
        <w:t xml:space="preserve">       </w:t>
      </w:r>
      <w:r>
        <w:rPr>
          <w:rFonts w:ascii="Arial" w:hAnsi="Arial" w:cs="Arial"/>
        </w:rPr>
        <w:t>MT_To_MXReject72</w:t>
      </w:r>
    </w:p>
    <w:p w14:paraId="2C1199C3" w14:textId="77777777" w:rsidR="000A5CD7" w:rsidRDefault="000A5CD7" w:rsidP="000A5CD7">
      <w:pPr>
        <w:spacing w:after="95"/>
        <w:ind w:right="157"/>
      </w:pPr>
    </w:p>
    <w:p w14:paraId="3A44915A" w14:textId="77777777" w:rsidR="000A5CD7" w:rsidRDefault="000A5CD7" w:rsidP="000A5CD7">
      <w:pPr>
        <w:spacing w:after="95"/>
        <w:ind w:left="419" w:right="157" w:hanging="7"/>
      </w:pPr>
      <w:r>
        <w:rPr>
          <w:rFonts w:ascii="Arial" w:eastAsia="Arial" w:hAnsi="Arial" w:cs="Arial"/>
          <w:b/>
        </w:rPr>
        <w:t xml:space="preserve">Format </w:t>
      </w:r>
    </w:p>
    <w:p w14:paraId="7388F66B" w14:textId="534797EA" w:rsidR="000A5CD7" w:rsidRDefault="000A5CD7" w:rsidP="000A5CD7">
      <w:pPr>
        <w:spacing w:after="112" w:line="249" w:lineRule="auto"/>
        <w:ind w:left="849" w:right="15" w:hanging="10"/>
      </w:pPr>
      <w:r>
        <w:rPr>
          <w:rFonts w:ascii="Arial" w:eastAsia="Arial" w:hAnsi="Arial" w:cs="Arial"/>
          <w:b/>
        </w:rPr>
        <w:t xml:space="preserve">MT_To_MXReturn72 </w:t>
      </w:r>
      <w:r w:rsidR="00820EBF">
        <w:rPr>
          <w:rFonts w:ascii="Arial" w:eastAsia="Arial" w:hAnsi="Arial" w:cs="Arial"/>
        </w:rPr>
        <w:t>(Field 72; Status</w:t>
      </w:r>
      <w:r>
        <w:rPr>
          <w:rFonts w:ascii="Arial" w:eastAsia="Arial" w:hAnsi="Arial" w:cs="Arial"/>
        </w:rPr>
        <w:t xml:space="preserve">ReasonInformation)  </w:t>
      </w:r>
    </w:p>
    <w:p w14:paraId="68626712" w14:textId="77777777" w:rsidR="000A5CD7" w:rsidRDefault="000A5CD7" w:rsidP="000A5CD7">
      <w:pPr>
        <w:spacing w:after="95"/>
        <w:ind w:left="859" w:right="157" w:hanging="7"/>
        <w:rPr>
          <w:rFonts w:ascii="Arial" w:eastAsia="Arial" w:hAnsi="Arial" w:cs="Arial"/>
          <w:b/>
        </w:rPr>
      </w:pPr>
      <w:r>
        <w:rPr>
          <w:rFonts w:ascii="Arial" w:eastAsia="Arial" w:hAnsi="Arial" w:cs="Arial"/>
          <w:b/>
        </w:rPr>
        <w:t xml:space="preserve">Input </w:t>
      </w:r>
    </w:p>
    <w:p w14:paraId="221915A7" w14:textId="77777777" w:rsidR="000A5CD7" w:rsidRDefault="000A5CD7" w:rsidP="000A5CD7">
      <w:pPr>
        <w:spacing w:after="95"/>
        <w:ind w:left="859" w:right="157" w:hanging="7"/>
        <w:rPr>
          <w:rFonts w:ascii="Arial" w:eastAsia="Arial" w:hAnsi="Arial" w:cs="Arial"/>
        </w:rPr>
      </w:pPr>
      <w:r>
        <w:rPr>
          <w:rFonts w:ascii="Arial" w:eastAsia="Arial" w:hAnsi="Arial" w:cs="Arial"/>
        </w:rPr>
        <w:t xml:space="preserve">Field 72 </w:t>
      </w:r>
    </w:p>
    <w:p w14:paraId="376061AA" w14:textId="77777777" w:rsidR="000A5CD7" w:rsidRDefault="000A5CD7" w:rsidP="000A5CD7">
      <w:pPr>
        <w:spacing w:after="95"/>
        <w:ind w:left="859" w:right="157" w:hanging="7"/>
        <w:rPr>
          <w:rFonts w:ascii="Arial" w:eastAsia="Arial" w:hAnsi="Arial" w:cs="Arial"/>
          <w:b/>
        </w:rPr>
      </w:pPr>
      <w:r>
        <w:rPr>
          <w:rFonts w:ascii="Arial" w:eastAsia="Arial" w:hAnsi="Arial" w:cs="Arial"/>
          <w:b/>
        </w:rPr>
        <w:t xml:space="preserve">Output  </w:t>
      </w:r>
    </w:p>
    <w:p w14:paraId="078F80DE" w14:textId="2F60C4DF" w:rsidR="000A5CD7" w:rsidRDefault="00820EBF" w:rsidP="000A5CD7">
      <w:pPr>
        <w:spacing w:after="95"/>
        <w:ind w:left="859" w:right="157" w:hanging="7"/>
        <w:rPr>
          <w:rFonts w:ascii="Arial" w:eastAsia="Arial" w:hAnsi="Arial" w:cs="Arial"/>
        </w:rPr>
      </w:pPr>
      <w:r>
        <w:rPr>
          <w:rFonts w:ascii="Arial" w:eastAsia="Arial" w:hAnsi="Arial" w:cs="Arial"/>
        </w:rPr>
        <w:t xml:space="preserve"> Status</w:t>
      </w:r>
      <w:r w:rsidR="000A5CD7">
        <w:rPr>
          <w:rFonts w:ascii="Arial" w:eastAsia="Arial" w:hAnsi="Arial" w:cs="Arial"/>
        </w:rPr>
        <w:t>ReasonInform</w:t>
      </w:r>
      <w:r>
        <w:rPr>
          <w:rFonts w:ascii="Arial" w:eastAsia="Arial" w:hAnsi="Arial" w:cs="Arial"/>
        </w:rPr>
        <w:t>ation typed StatusReasonInformation12</w:t>
      </w:r>
    </w:p>
    <w:p w14:paraId="274F6A6A" w14:textId="77777777" w:rsidR="000A5CD7" w:rsidRDefault="000A5CD7" w:rsidP="000A5CD7">
      <w:pPr>
        <w:spacing w:after="95"/>
        <w:ind w:left="419" w:right="157" w:hanging="7"/>
      </w:pPr>
      <w:r>
        <w:rPr>
          <w:rFonts w:ascii="Arial" w:eastAsia="Arial" w:hAnsi="Arial" w:cs="Arial"/>
          <w:b/>
        </w:rPr>
        <w:t xml:space="preserve">Preconditions </w:t>
      </w:r>
    </w:p>
    <w:p w14:paraId="2CB22CF7" w14:textId="16A4176D" w:rsidR="000A5CD7" w:rsidRDefault="000A5CD7" w:rsidP="000A5CD7">
      <w:pPr>
        <w:spacing w:after="95"/>
        <w:ind w:left="859" w:right="157" w:hanging="7"/>
        <w:rPr>
          <w:rFonts w:ascii="Arial" w:eastAsia="Arial" w:hAnsi="Arial" w:cs="Arial"/>
        </w:rPr>
      </w:pPr>
      <w:r>
        <w:rPr>
          <w:rFonts w:ascii="Arial" w:eastAsia="Arial" w:hAnsi="Arial" w:cs="Arial"/>
        </w:rPr>
        <w:t>Field 72</w:t>
      </w:r>
      <w:r w:rsidR="008D4507">
        <w:rPr>
          <w:rFonts w:ascii="Arial" w:eastAsia="Arial" w:hAnsi="Arial" w:cs="Arial"/>
        </w:rPr>
        <w:t xml:space="preserve"> with Line 1 : /REJT</w:t>
      </w:r>
      <w:r>
        <w:rPr>
          <w:rFonts w:ascii="Arial" w:eastAsia="Arial" w:hAnsi="Arial" w:cs="Arial"/>
        </w:rPr>
        <w:t>/2!n</w:t>
      </w:r>
    </w:p>
    <w:p w14:paraId="4A73CC02" w14:textId="77777777" w:rsidR="000A5CD7" w:rsidRDefault="000A5CD7" w:rsidP="000A5CD7">
      <w:pPr>
        <w:rPr>
          <w:rFonts w:ascii="Arial" w:hAnsi="Arial" w:cs="Arial"/>
        </w:rPr>
      </w:pPr>
    </w:p>
    <w:p w14:paraId="57663F1E" w14:textId="77777777" w:rsidR="000A5CD7" w:rsidRDefault="000A5CD7" w:rsidP="000A5CD7">
      <w:pPr>
        <w:ind w:left="450"/>
      </w:pPr>
      <w:r>
        <w:rPr>
          <w:rFonts w:ascii="Arial" w:eastAsia="Arial" w:hAnsi="Arial" w:cs="Arial"/>
          <w:b/>
        </w:rPr>
        <w:t>Formal description</w:t>
      </w:r>
    </w:p>
    <w:p w14:paraId="08904C4D" w14:textId="77777777" w:rsidR="000A5CD7" w:rsidRDefault="000A5CD7" w:rsidP="000A5CD7">
      <w:pPr>
        <w:ind w:left="450"/>
      </w:pPr>
    </w:p>
    <w:p w14:paraId="22CBD6C1" w14:textId="591877BE" w:rsidR="000A5CD7" w:rsidRDefault="000A5CD7" w:rsidP="000A5CD7">
      <w:pPr>
        <w:ind w:left="450"/>
      </w:pPr>
      <w:r>
        <w:t xml:space="preserve">/* Extract </w:t>
      </w:r>
      <w:r w:rsidR="006A3B4B">
        <w:t xml:space="preserve">reason code and </w:t>
      </w:r>
      <w:r>
        <w:t xml:space="preserve">narrative information from Line 2 and Line 6 </w:t>
      </w:r>
    </w:p>
    <w:p w14:paraId="00FA671C" w14:textId="090A009D" w:rsidR="000A5CD7" w:rsidRDefault="000A5CD7" w:rsidP="000A5CD7">
      <w:pPr>
        <w:ind w:left="450"/>
      </w:pPr>
      <w:r>
        <w:t>The numbers refer to the description of Field 72 in UHB but as some lines are optional (Line 1,2,3 are mandatory, Line 4,5,6 are optional) , it does not refer necessarily to the line number in a specific instance of Field 72 in a message */</w:t>
      </w:r>
    </w:p>
    <w:p w14:paraId="21524B1B" w14:textId="77777777" w:rsidR="000A5CD7" w:rsidRDefault="000A5CD7" w:rsidP="000A5CD7">
      <w:pPr>
        <w:ind w:left="450"/>
      </w:pPr>
    </w:p>
    <w:p w14:paraId="6D180B8C" w14:textId="77777777" w:rsidR="000A5CD7" w:rsidRDefault="000A5CD7" w:rsidP="000A5CD7">
      <w:pPr>
        <w:ind w:left="450"/>
      </w:pPr>
      <w:r>
        <w:t>/* Local variables</w:t>
      </w:r>
    </w:p>
    <w:p w14:paraId="4E7FDCCD" w14:textId="77777777" w:rsidR="000A5CD7" w:rsidRDefault="000A5CD7" w:rsidP="000A5CD7">
      <w:pPr>
        <w:ind w:left="450"/>
      </w:pPr>
      <w:r>
        <w:t xml:space="preserve">AdditionalInformation, Line2, Line6 : string </w:t>
      </w:r>
    </w:p>
    <w:p w14:paraId="1A468C1A" w14:textId="2F4C6A34" w:rsidR="000A5CD7" w:rsidRDefault="000A5CD7" w:rsidP="000A5CD7">
      <w:pPr>
        <w:ind w:left="450"/>
      </w:pPr>
      <w:r>
        <w:t>MTReason, MXReason</w:t>
      </w:r>
      <w:r w:rsidR="00400B70">
        <w:t>,</w:t>
      </w:r>
      <w:r w:rsidR="0078309A">
        <w:t xml:space="preserve"> MXReasonCodeOrProprietary,</w:t>
      </w:r>
      <w:r w:rsidR="00400B70">
        <w:t xml:space="preserve"> MXStructure</w:t>
      </w:r>
      <w:r>
        <w:t xml:space="preserve"> : string</w:t>
      </w:r>
    </w:p>
    <w:p w14:paraId="1F797CF1" w14:textId="13AA2F7F" w:rsidR="000A5CD7" w:rsidRDefault="000A5CD7" w:rsidP="000A5CD7">
      <w:pPr>
        <w:ind w:left="450"/>
      </w:pPr>
      <w:r>
        <w:t>LineNumber</w:t>
      </w:r>
      <w:r w:rsidR="004F78E7">
        <w:t>, MaxLength</w:t>
      </w:r>
      <w:r>
        <w:t xml:space="preserve">  :integer </w:t>
      </w:r>
    </w:p>
    <w:p w14:paraId="12BAE592" w14:textId="3896FD01" w:rsidR="000A5CD7" w:rsidRDefault="00171BCB" w:rsidP="000A5CD7">
      <w:pPr>
        <w:ind w:left="450"/>
      </w:pPr>
      <w:r>
        <w:t>MX</w:t>
      </w:r>
      <w:r w:rsidR="000A5CD7">
        <w:t>Equivalent : Boolean */</w:t>
      </w:r>
    </w:p>
    <w:p w14:paraId="2705D879" w14:textId="77777777" w:rsidR="000A5CD7" w:rsidRDefault="000A5CD7" w:rsidP="000A5CD7">
      <w:pPr>
        <w:ind w:left="450"/>
      </w:pPr>
    </w:p>
    <w:p w14:paraId="264E69E8" w14:textId="7346D15C" w:rsidR="000A5CD7" w:rsidRDefault="000A5CD7" w:rsidP="000A5CD7">
      <w:pPr>
        <w:ind w:left="450"/>
      </w:pPr>
      <w:r>
        <w:lastRenderedPageBreak/>
        <w:t>/* Extract from Line 2</w:t>
      </w:r>
      <w:r w:rsidR="0050787A">
        <w:t xml:space="preserve">, </w:t>
      </w:r>
      <w:r w:rsidR="0078309A">
        <w:t>Reason</w:t>
      </w:r>
      <w:r w:rsidR="0050787A">
        <w:t xml:space="preserve"> code</w:t>
      </w:r>
      <w:r w:rsidR="0078309A">
        <w:t xml:space="preserve"> and</w:t>
      </w:r>
      <w:r>
        <w:t xml:space="preserve"> the narrative information. Remove </w:t>
      </w:r>
      <w:r w:rsidRPr="00D80DE1">
        <w:rPr>
          <w:i/>
        </w:rPr>
        <w:t>CRLF</w:t>
      </w:r>
      <w:r>
        <w:rPr>
          <w:i/>
        </w:rPr>
        <w:t>.</w:t>
      </w:r>
      <w:r>
        <w:t xml:space="preserve"> </w:t>
      </w:r>
    </w:p>
    <w:p w14:paraId="2941BBDB" w14:textId="77777777" w:rsidR="000A5CD7" w:rsidRDefault="000A5CD7" w:rsidP="000A5CD7">
      <w:pPr>
        <w:ind w:left="450"/>
      </w:pPr>
      <w:r>
        <w:t>MT pattern “/2!c2!n/” is equivalent to the regular expression “/[0-9A-Z]{2}[0-9]{2}/”  */</w:t>
      </w:r>
    </w:p>
    <w:p w14:paraId="59D07A7A" w14:textId="77777777" w:rsidR="000A5CD7" w:rsidRDefault="000A5CD7" w:rsidP="000A5CD7">
      <w:pPr>
        <w:ind w:left="450"/>
      </w:pPr>
    </w:p>
    <w:p w14:paraId="2DF783D2" w14:textId="520C2E39" w:rsidR="000A5CD7" w:rsidRDefault="000A5CD7" w:rsidP="000A5CD7">
      <w:pPr>
        <w:ind w:left="450" w:firstLine="270"/>
      </w:pPr>
      <w:r>
        <w:t>Line2 = Field72.Line[2]</w:t>
      </w:r>
    </w:p>
    <w:p w14:paraId="385628DC" w14:textId="08D78D12" w:rsidR="00400B70" w:rsidRDefault="00400B70" w:rsidP="002906E3"/>
    <w:p w14:paraId="721CDD36" w14:textId="509C377C" w:rsidR="00400B70" w:rsidRPr="00400B70" w:rsidRDefault="00400B70" w:rsidP="00400B70">
      <w:pPr>
        <w:tabs>
          <w:tab w:val="left" w:pos="180"/>
          <w:tab w:val="left" w:pos="270"/>
        </w:tabs>
        <w:spacing w:after="160" w:line="259" w:lineRule="auto"/>
        <w:ind w:left="180" w:firstLine="0"/>
        <w:rPr>
          <w:rFonts w:eastAsia="Arial"/>
        </w:rPr>
      </w:pPr>
      <w:r>
        <w:t xml:space="preserve">/* Search for structure </w:t>
      </w:r>
      <w:r w:rsidRPr="00400B70">
        <w:rPr>
          <w:rFonts w:eastAsia="Arial"/>
        </w:rPr>
        <w:t>/XT99/MXReasonCode/Text1 or /XT99/MXReasonProprietary/Text1</w:t>
      </w:r>
      <w:r>
        <w:rPr>
          <w:rFonts w:eastAsia="Arial"/>
        </w:rPr>
        <w:t xml:space="preserve"> </w:t>
      </w:r>
      <w:r w:rsidR="009E086D">
        <w:rPr>
          <w:rFonts w:eastAsia="Arial"/>
        </w:rPr>
        <w:t>or /2!c2!n/</w:t>
      </w:r>
      <w:r>
        <w:rPr>
          <w:rFonts w:eastAsia="Arial"/>
        </w:rPr>
        <w:t xml:space="preserve"> */</w:t>
      </w:r>
    </w:p>
    <w:p w14:paraId="5DEE7A98" w14:textId="60087AA9" w:rsidR="009E086D" w:rsidRDefault="009E086D" w:rsidP="00400B70">
      <w:pPr>
        <w:ind w:left="450" w:firstLine="0"/>
      </w:pPr>
      <w:r w:rsidRPr="00DC2A20">
        <w:rPr>
          <w:b/>
        </w:rPr>
        <w:t>IF</w:t>
      </w:r>
      <w:r>
        <w:t xml:space="preserve"> </w:t>
      </w:r>
      <w:r w:rsidRPr="00DC2A20">
        <w:rPr>
          <w:b/>
        </w:rPr>
        <w:t>IsPresentPattern</w:t>
      </w:r>
      <w:r>
        <w:t>(Line2, “/XT99/”) THEN</w:t>
      </w:r>
    </w:p>
    <w:p w14:paraId="2AE30887" w14:textId="60331CB8" w:rsidR="00400B70" w:rsidRDefault="00DC2A20" w:rsidP="00400B70">
      <w:pPr>
        <w:ind w:left="450" w:firstLine="0"/>
      </w:pPr>
      <w:r>
        <w:t xml:space="preserve">   </w:t>
      </w:r>
      <w:r w:rsidR="00400B70">
        <w:t xml:space="preserve">MXStructure = </w:t>
      </w:r>
      <w:r w:rsidR="00400B70" w:rsidRPr="00400B70">
        <w:rPr>
          <w:b/>
        </w:rPr>
        <w:t>ExtractFromPattern</w:t>
      </w:r>
      <w:r w:rsidR="00400B70">
        <w:t>(Line2,”/XT99/”)</w:t>
      </w:r>
    </w:p>
    <w:p w14:paraId="23E1A56C" w14:textId="36438B62" w:rsidR="00DC2A20" w:rsidRDefault="00651419" w:rsidP="00400B70">
      <w:pPr>
        <w:ind w:left="450" w:firstLine="0"/>
      </w:pPr>
      <w:r>
        <w:t xml:space="preserve">   MXReason</w:t>
      </w:r>
      <w:r w:rsidR="0078309A">
        <w:t>CodeOrProprietary</w:t>
      </w:r>
      <w:r w:rsidR="00DC2A20">
        <w:t xml:space="preserve"> = </w:t>
      </w:r>
      <w:r w:rsidR="00DC2A20" w:rsidRPr="00651419">
        <w:rPr>
          <w:b/>
        </w:rPr>
        <w:t>ExtractTillPa</w:t>
      </w:r>
      <w:r w:rsidRPr="00651419">
        <w:rPr>
          <w:b/>
        </w:rPr>
        <w:t>ttern</w:t>
      </w:r>
      <w:r>
        <w:t>(MXStructure,”/”)</w:t>
      </w:r>
    </w:p>
    <w:p w14:paraId="226FF67C" w14:textId="083BC565" w:rsidR="00DC2A20" w:rsidRDefault="00DC2A20" w:rsidP="00400B70">
      <w:pPr>
        <w:ind w:left="450" w:firstLine="0"/>
      </w:pPr>
      <w:r>
        <w:t xml:space="preserve">   AdditionalInformation = </w:t>
      </w:r>
      <w:r w:rsidR="00651419" w:rsidRPr="00651419">
        <w:rPr>
          <w:b/>
        </w:rPr>
        <w:t>ExtractFromPattern</w:t>
      </w:r>
      <w:r w:rsidR="00651419">
        <w:t>(MXStructure,”/”)</w:t>
      </w:r>
    </w:p>
    <w:p w14:paraId="781076F9" w14:textId="5754A07D" w:rsidR="00B63379" w:rsidRDefault="00B63379" w:rsidP="00400B70">
      <w:pPr>
        <w:ind w:left="450" w:firstLine="0"/>
      </w:pPr>
      <w:r>
        <w:t>/* Assumption is that there is no “/” within MXReasonProprietary */</w:t>
      </w:r>
    </w:p>
    <w:p w14:paraId="649DB433" w14:textId="45CFC9D8" w:rsidR="004F78E7" w:rsidRDefault="004F78E7" w:rsidP="00400B70">
      <w:pPr>
        <w:ind w:left="450" w:firstLine="0"/>
      </w:pPr>
      <w:r>
        <w:t xml:space="preserve">   MaxLength = 35 – 6 – </w:t>
      </w:r>
      <w:r w:rsidRPr="004F78E7">
        <w:rPr>
          <w:b/>
        </w:rPr>
        <w:t>Length</w:t>
      </w:r>
      <w:r>
        <w:t>(MXReasonCodeOrProprietary)-1</w:t>
      </w:r>
    </w:p>
    <w:p w14:paraId="4F7F4061" w14:textId="33DF193C" w:rsidR="00115BAA" w:rsidRDefault="00115BAA" w:rsidP="00400B70">
      <w:pPr>
        <w:ind w:left="450" w:firstLine="0"/>
      </w:pPr>
      <w:r>
        <w:t>/* MaxLength is the max length of AdditionalInformation</w:t>
      </w:r>
      <w:r w:rsidR="00071E33">
        <w:t xml:space="preserve"> ie Text1</w:t>
      </w:r>
      <w:r>
        <w:t xml:space="preserve"> */</w:t>
      </w:r>
    </w:p>
    <w:p w14:paraId="63872DAD" w14:textId="742213D6" w:rsidR="009E086D" w:rsidRPr="00DC2A20" w:rsidRDefault="009E086D" w:rsidP="00400B70">
      <w:pPr>
        <w:ind w:left="450" w:firstLine="0"/>
        <w:rPr>
          <w:b/>
        </w:rPr>
      </w:pPr>
      <w:r w:rsidRPr="00DC2A20">
        <w:rPr>
          <w:b/>
        </w:rPr>
        <w:t>ELSE</w:t>
      </w:r>
    </w:p>
    <w:p w14:paraId="0B88DF8A" w14:textId="77777777" w:rsidR="000A5CD7" w:rsidRDefault="000A5CD7" w:rsidP="000A5CD7">
      <w:pPr>
        <w:ind w:left="450"/>
      </w:pPr>
    </w:p>
    <w:p w14:paraId="1CF47937" w14:textId="5A20C7F9" w:rsidR="000A5CD7" w:rsidRDefault="000A5CD7" w:rsidP="000A5CD7">
      <w:pPr>
        <w:ind w:left="450"/>
      </w:pPr>
      <w:r>
        <w:t xml:space="preserve">AdditionalInformation = </w:t>
      </w:r>
      <w:r w:rsidRPr="0068003F">
        <w:rPr>
          <w:b/>
        </w:rPr>
        <w:t>ExtractFromPattern</w:t>
      </w:r>
      <w:r>
        <w:t>(Line2,/[0-9A-Z]{2}[0-9]{2}/</w:t>
      </w:r>
      <w:r w:rsidRPr="0068003F">
        <w:t>)</w:t>
      </w:r>
    </w:p>
    <w:p w14:paraId="36A48A80" w14:textId="1AAF3AC7" w:rsidR="004F78E7" w:rsidRDefault="004F78E7" w:rsidP="000A5CD7">
      <w:pPr>
        <w:ind w:left="450"/>
      </w:pPr>
      <w:r>
        <w:t>MaxLength = 29</w:t>
      </w:r>
    </w:p>
    <w:p w14:paraId="0530FAD0" w14:textId="7152DE35" w:rsidR="009E086D" w:rsidRPr="00DC2A20" w:rsidRDefault="009E086D" w:rsidP="000A5CD7">
      <w:pPr>
        <w:ind w:left="450"/>
        <w:rPr>
          <w:b/>
        </w:rPr>
      </w:pPr>
      <w:r w:rsidRPr="00DC2A20">
        <w:rPr>
          <w:b/>
        </w:rPr>
        <w:t>ENDIF</w:t>
      </w:r>
    </w:p>
    <w:p w14:paraId="69DB02C7" w14:textId="77777777" w:rsidR="000A5CD7" w:rsidRDefault="000A5CD7" w:rsidP="000A5CD7">
      <w:pPr>
        <w:ind w:left="450"/>
      </w:pPr>
    </w:p>
    <w:p w14:paraId="1206774B" w14:textId="77777777" w:rsidR="000A5CD7" w:rsidRDefault="000A5CD7" w:rsidP="000A5CD7">
      <w:pPr>
        <w:ind w:left="450"/>
      </w:pPr>
      <w:r>
        <w:t>/* Search for narrative text following codeword “/TEXT/”, position depends on Field 72 instance. Multiple lines separated by “//” is allowed */</w:t>
      </w:r>
    </w:p>
    <w:p w14:paraId="1D1B3A69" w14:textId="4233189B" w:rsidR="000A5CD7" w:rsidRDefault="000A5CD7" w:rsidP="000A5CD7">
      <w:pPr>
        <w:ind w:left="450"/>
      </w:pPr>
    </w:p>
    <w:p w14:paraId="389C9088" w14:textId="77777777" w:rsidR="000A5CD7" w:rsidRDefault="000A5CD7" w:rsidP="000A5CD7">
      <w:pPr>
        <w:ind w:left="450"/>
        <w:rPr>
          <w:b/>
        </w:rPr>
      </w:pPr>
    </w:p>
    <w:p w14:paraId="696188B2" w14:textId="77777777" w:rsidR="000A5CD7" w:rsidRDefault="000A5CD7" w:rsidP="000A5CD7">
      <w:pPr>
        <w:ind w:left="450"/>
      </w:pPr>
      <w:r w:rsidRPr="004021E3">
        <w:t xml:space="preserve">Line6 = </w:t>
      </w:r>
      <w:r w:rsidRPr="00771B88">
        <w:rPr>
          <w:b/>
        </w:rPr>
        <w:t>ExtractLines</w:t>
      </w:r>
      <w:r w:rsidRPr="004021E3">
        <w:t>(Field72,</w:t>
      </w:r>
      <w:r>
        <w:t xml:space="preserve"> “/TEXT/”,”//”)</w:t>
      </w:r>
    </w:p>
    <w:p w14:paraId="5DC605F4" w14:textId="77777777" w:rsidR="000A5CD7" w:rsidRDefault="000A5CD7" w:rsidP="000A5CD7">
      <w:pPr>
        <w:ind w:left="450"/>
      </w:pPr>
      <w:r w:rsidRPr="004021E3">
        <w:t xml:space="preserve"> </w:t>
      </w:r>
      <w:r>
        <w:t>/* Remove the “/TEXT/” */</w:t>
      </w:r>
    </w:p>
    <w:p w14:paraId="10DF540F" w14:textId="77777777" w:rsidR="000A5CD7" w:rsidRDefault="000A5CD7" w:rsidP="000A5CD7">
      <w:pPr>
        <w:ind w:left="450"/>
      </w:pPr>
    </w:p>
    <w:p w14:paraId="62A884EF" w14:textId="77777777" w:rsidR="000A5CD7" w:rsidRDefault="000A5CD7" w:rsidP="000A5CD7">
      <w:pPr>
        <w:ind w:left="450"/>
      </w:pPr>
      <w:r w:rsidRPr="004E26FB">
        <w:rPr>
          <w:b/>
        </w:rPr>
        <w:t>IF Length</w:t>
      </w:r>
      <w:r>
        <w:t xml:space="preserve">(Line6) &gt; 0 THEN </w:t>
      </w:r>
    </w:p>
    <w:p w14:paraId="7600BB95" w14:textId="77777777" w:rsidR="000A5CD7" w:rsidRDefault="000A5CD7" w:rsidP="000A5CD7">
      <w:pPr>
        <w:ind w:left="450"/>
      </w:pPr>
      <w:r>
        <w:t xml:space="preserve">   Line6 = </w:t>
      </w:r>
      <w:r w:rsidRPr="004E26FB">
        <w:rPr>
          <w:b/>
        </w:rPr>
        <w:t>ExtractFromPattern</w:t>
      </w:r>
      <w:r>
        <w:t>(Line6,”/TEXT/”)</w:t>
      </w:r>
    </w:p>
    <w:p w14:paraId="15293F83" w14:textId="77777777" w:rsidR="000A5CD7" w:rsidRPr="004E26FB" w:rsidRDefault="000A5CD7" w:rsidP="000A5CD7">
      <w:pPr>
        <w:ind w:left="450"/>
        <w:rPr>
          <w:b/>
        </w:rPr>
      </w:pPr>
      <w:r w:rsidRPr="004E26FB">
        <w:rPr>
          <w:b/>
        </w:rPr>
        <w:t>ENDIF</w:t>
      </w:r>
    </w:p>
    <w:p w14:paraId="6A764C25" w14:textId="77777777" w:rsidR="000A5CD7" w:rsidRDefault="000A5CD7" w:rsidP="000A5CD7">
      <w:pPr>
        <w:ind w:left="450"/>
      </w:pPr>
    </w:p>
    <w:p w14:paraId="57541330" w14:textId="77777777" w:rsidR="000A5CD7" w:rsidRDefault="000A5CD7" w:rsidP="000A5CD7">
      <w:pPr>
        <w:ind w:left="450"/>
      </w:pPr>
      <w:r>
        <w:t>/* concatenate the narrative information */</w:t>
      </w:r>
    </w:p>
    <w:p w14:paraId="4F70F9EB" w14:textId="77777777" w:rsidR="000A5CD7" w:rsidRDefault="000A5CD7" w:rsidP="000A5CD7">
      <w:pPr>
        <w:ind w:left="450"/>
      </w:pPr>
      <w:r w:rsidRPr="003411DB">
        <w:rPr>
          <w:b/>
        </w:rPr>
        <w:t>IF Length</w:t>
      </w:r>
      <w:r>
        <w:t>(Line6)&gt; 0 THEN</w:t>
      </w:r>
    </w:p>
    <w:p w14:paraId="3C309246" w14:textId="77777777" w:rsidR="000A5CD7" w:rsidRDefault="000A5CD7" w:rsidP="000A5CD7">
      <w:pPr>
        <w:ind w:left="450"/>
      </w:pPr>
    </w:p>
    <w:p w14:paraId="2E686278" w14:textId="77777777" w:rsidR="000A5CD7" w:rsidRDefault="000A5CD7" w:rsidP="000A5CD7">
      <w:pPr>
        <w:tabs>
          <w:tab w:val="left" w:pos="720"/>
          <w:tab w:val="left" w:pos="810"/>
        </w:tabs>
        <w:ind w:left="450"/>
      </w:pPr>
      <w:r w:rsidRPr="003411DB">
        <w:rPr>
          <w:b/>
        </w:rPr>
        <w:t xml:space="preserve">   IF Length</w:t>
      </w:r>
      <w:r>
        <w:t>(AdditionalInformation) &gt; 0 THEN</w:t>
      </w:r>
    </w:p>
    <w:p w14:paraId="759663AB" w14:textId="77777777" w:rsidR="000A5CD7" w:rsidRDefault="000A5CD7" w:rsidP="000A5CD7">
      <w:pPr>
        <w:ind w:left="450"/>
      </w:pPr>
      <w:r>
        <w:t xml:space="preserve">       </w:t>
      </w:r>
    </w:p>
    <w:p w14:paraId="257A7B4D" w14:textId="5E5580EF" w:rsidR="000A5CD7" w:rsidRDefault="000A5CD7" w:rsidP="000A5CD7">
      <w:pPr>
        <w:ind w:left="450"/>
      </w:pPr>
      <w:r w:rsidRPr="003411DB">
        <w:rPr>
          <w:b/>
        </w:rPr>
        <w:t xml:space="preserve">         IF Length</w:t>
      </w:r>
      <w:r>
        <w:t>(</w:t>
      </w:r>
      <w:r w:rsidR="001C6C17">
        <w:t>AdditionalInformation)&lt; MaxLength</w:t>
      </w:r>
      <w:r>
        <w:t xml:space="preserve"> THEN</w:t>
      </w:r>
    </w:p>
    <w:p w14:paraId="66D90D44" w14:textId="77777777" w:rsidR="000A5CD7" w:rsidRDefault="000A5CD7" w:rsidP="000A5CD7">
      <w:pPr>
        <w:ind w:left="450"/>
      </w:pPr>
    </w:p>
    <w:p w14:paraId="2FDED0CE" w14:textId="77777777" w:rsidR="000A5CD7" w:rsidRDefault="000A5CD7" w:rsidP="000A5CD7">
      <w:pPr>
        <w:ind w:left="450"/>
      </w:pPr>
      <w:r>
        <w:t xml:space="preserve">     /* add a space between the 2 narrative texts */</w:t>
      </w:r>
    </w:p>
    <w:p w14:paraId="11FD4648" w14:textId="77777777" w:rsidR="000A5CD7" w:rsidRDefault="000A5CD7" w:rsidP="000A5CD7">
      <w:pPr>
        <w:ind w:left="450"/>
      </w:pPr>
      <w:r>
        <w:t xml:space="preserve">       AdditionalInformation = </w:t>
      </w:r>
      <w:r w:rsidRPr="00BA0700">
        <w:rPr>
          <w:b/>
        </w:rPr>
        <w:t>Concatenate</w:t>
      </w:r>
      <w:r>
        <w:t>(AdditionalInformation, SPACE, Line6)</w:t>
      </w:r>
    </w:p>
    <w:p w14:paraId="3C7DEAA9" w14:textId="77777777" w:rsidR="000A5CD7" w:rsidRDefault="000A5CD7" w:rsidP="000A5CD7">
      <w:pPr>
        <w:ind w:left="450"/>
      </w:pPr>
    </w:p>
    <w:p w14:paraId="45A01934" w14:textId="77777777" w:rsidR="000A5CD7" w:rsidRPr="003411DB" w:rsidRDefault="000A5CD7" w:rsidP="000A5CD7">
      <w:pPr>
        <w:tabs>
          <w:tab w:val="left" w:pos="1170"/>
          <w:tab w:val="left" w:pos="1350"/>
          <w:tab w:val="left" w:pos="1530"/>
        </w:tabs>
        <w:ind w:left="450"/>
        <w:rPr>
          <w:b/>
        </w:rPr>
      </w:pPr>
      <w:r w:rsidRPr="003411DB">
        <w:rPr>
          <w:b/>
        </w:rPr>
        <w:t xml:space="preserve">         ELSE</w:t>
      </w:r>
    </w:p>
    <w:p w14:paraId="29F3C87E" w14:textId="77777777" w:rsidR="000A5CD7" w:rsidRDefault="000A5CD7" w:rsidP="000A5CD7">
      <w:pPr>
        <w:ind w:left="450"/>
      </w:pPr>
      <w:r>
        <w:t xml:space="preserve">         AdditionalInformation = </w:t>
      </w:r>
      <w:r w:rsidRPr="00BA0700">
        <w:rPr>
          <w:b/>
        </w:rPr>
        <w:t>Concatenate</w:t>
      </w:r>
      <w:r>
        <w:t>(AdditionalInformation, Line6)</w:t>
      </w:r>
    </w:p>
    <w:p w14:paraId="4C04EC29" w14:textId="77777777" w:rsidR="000A5CD7" w:rsidRDefault="000A5CD7" w:rsidP="000A5CD7">
      <w:pPr>
        <w:ind w:left="450"/>
      </w:pPr>
    </w:p>
    <w:p w14:paraId="73E4AC32" w14:textId="77777777" w:rsidR="000A5CD7" w:rsidRDefault="000A5CD7" w:rsidP="000A5CD7">
      <w:pPr>
        <w:ind w:left="450"/>
        <w:rPr>
          <w:b/>
        </w:rPr>
      </w:pPr>
      <w:r>
        <w:t xml:space="preserve">        </w:t>
      </w:r>
      <w:r w:rsidRPr="003411DB">
        <w:rPr>
          <w:b/>
        </w:rPr>
        <w:t>ENDIF</w:t>
      </w:r>
    </w:p>
    <w:p w14:paraId="26AEE90F" w14:textId="77777777" w:rsidR="000A5CD7" w:rsidRDefault="000A5CD7" w:rsidP="000A5CD7">
      <w:pPr>
        <w:ind w:left="450"/>
        <w:rPr>
          <w:b/>
        </w:rPr>
      </w:pPr>
    </w:p>
    <w:p w14:paraId="1F2FB7B2" w14:textId="77777777" w:rsidR="000A5CD7" w:rsidRDefault="000A5CD7" w:rsidP="000A5CD7">
      <w:pPr>
        <w:ind w:left="450"/>
        <w:rPr>
          <w:b/>
        </w:rPr>
      </w:pPr>
      <w:r>
        <w:rPr>
          <w:b/>
        </w:rPr>
        <w:t xml:space="preserve">     </w:t>
      </w:r>
    </w:p>
    <w:p w14:paraId="04A6F9F0" w14:textId="77777777" w:rsidR="000A5CD7" w:rsidRDefault="000A5CD7" w:rsidP="000A5CD7">
      <w:pPr>
        <w:tabs>
          <w:tab w:val="left" w:pos="630"/>
          <w:tab w:val="left" w:pos="900"/>
        </w:tabs>
        <w:ind w:left="450"/>
        <w:rPr>
          <w:b/>
        </w:rPr>
      </w:pPr>
      <w:r>
        <w:rPr>
          <w:b/>
        </w:rPr>
        <w:t xml:space="preserve">   ELSE</w:t>
      </w:r>
    </w:p>
    <w:p w14:paraId="14CF309A" w14:textId="77777777" w:rsidR="000A5CD7" w:rsidRDefault="000A5CD7" w:rsidP="000A5CD7">
      <w:pPr>
        <w:tabs>
          <w:tab w:val="left" w:pos="630"/>
          <w:tab w:val="left" w:pos="900"/>
        </w:tabs>
        <w:ind w:left="450"/>
      </w:pPr>
      <w:r>
        <w:rPr>
          <w:b/>
        </w:rPr>
        <w:t xml:space="preserve">   </w:t>
      </w:r>
      <w:r w:rsidRPr="003411DB">
        <w:t xml:space="preserve">   AdditionalInformation = Line6</w:t>
      </w:r>
    </w:p>
    <w:p w14:paraId="6B883133" w14:textId="77777777" w:rsidR="000A5CD7" w:rsidRPr="003411DB" w:rsidRDefault="000A5CD7" w:rsidP="000A5CD7">
      <w:pPr>
        <w:tabs>
          <w:tab w:val="left" w:pos="630"/>
          <w:tab w:val="left" w:pos="900"/>
        </w:tabs>
        <w:ind w:left="450"/>
        <w:rPr>
          <w:b/>
        </w:rPr>
      </w:pPr>
      <w:r>
        <w:t xml:space="preserve">   </w:t>
      </w:r>
      <w:r w:rsidRPr="003411DB">
        <w:rPr>
          <w:b/>
        </w:rPr>
        <w:t>ENDIF</w:t>
      </w:r>
    </w:p>
    <w:p w14:paraId="62D466A3" w14:textId="77777777" w:rsidR="000A5CD7" w:rsidRDefault="000A5CD7" w:rsidP="000A5CD7">
      <w:pPr>
        <w:ind w:left="450"/>
      </w:pPr>
    </w:p>
    <w:p w14:paraId="097277D3" w14:textId="77777777" w:rsidR="000A5CD7" w:rsidRDefault="000A5CD7" w:rsidP="000A5CD7">
      <w:pPr>
        <w:ind w:left="450"/>
        <w:rPr>
          <w:b/>
        </w:rPr>
      </w:pPr>
      <w:r w:rsidRPr="003411DB">
        <w:rPr>
          <w:b/>
        </w:rPr>
        <w:t>ENDIF</w:t>
      </w:r>
    </w:p>
    <w:p w14:paraId="076B8FC1" w14:textId="77777777" w:rsidR="000A5CD7" w:rsidRDefault="000A5CD7" w:rsidP="000A5CD7">
      <w:pPr>
        <w:ind w:left="450"/>
        <w:rPr>
          <w:b/>
        </w:rPr>
      </w:pPr>
    </w:p>
    <w:p w14:paraId="292FE300" w14:textId="28DBC5AC" w:rsidR="000A5CD7" w:rsidRDefault="00F564EB" w:rsidP="000A5CD7">
      <w:pPr>
        <w:spacing w:after="160" w:line="259" w:lineRule="auto"/>
        <w:ind w:left="0" w:right="-1342" w:firstLine="0"/>
        <w:jc w:val="both"/>
        <w:rPr>
          <w:rFonts w:eastAsia="Arial"/>
          <w:szCs w:val="20"/>
        </w:rPr>
      </w:pPr>
      <w:r>
        <w:rPr>
          <w:rFonts w:eastAsia="Arial"/>
          <w:szCs w:val="20"/>
        </w:rPr>
        <w:t xml:space="preserve">/* Fill in </w:t>
      </w:r>
      <w:r w:rsidR="00525DFB">
        <w:rPr>
          <w:rFonts w:eastAsia="Arial"/>
          <w:szCs w:val="20"/>
        </w:rPr>
        <w:t xml:space="preserve">MX </w:t>
      </w:r>
      <w:r>
        <w:rPr>
          <w:rFonts w:eastAsia="Arial"/>
          <w:szCs w:val="20"/>
        </w:rPr>
        <w:t>Additional Information */</w:t>
      </w:r>
    </w:p>
    <w:p w14:paraId="339D81B5" w14:textId="77777777" w:rsidR="000A5CD7" w:rsidRDefault="000A5CD7" w:rsidP="000A5CD7">
      <w:pPr>
        <w:spacing w:after="160" w:line="259" w:lineRule="auto"/>
        <w:ind w:left="0" w:firstLine="0"/>
        <w:jc w:val="both"/>
        <w:rPr>
          <w:rFonts w:eastAsia="Arial"/>
          <w:szCs w:val="20"/>
        </w:rPr>
      </w:pPr>
      <w:r w:rsidRPr="004143DA">
        <w:rPr>
          <w:rFonts w:eastAsia="Arial"/>
          <w:b/>
          <w:szCs w:val="20"/>
        </w:rPr>
        <w:t>IF Length</w:t>
      </w:r>
      <w:r>
        <w:rPr>
          <w:rFonts w:eastAsia="Arial"/>
          <w:szCs w:val="20"/>
        </w:rPr>
        <w:t>(AdditionalInformation)&gt; 0 THEN</w:t>
      </w:r>
    </w:p>
    <w:p w14:paraId="3C85C788" w14:textId="77777777" w:rsidR="000A5CD7" w:rsidRDefault="000A5CD7" w:rsidP="000A5CD7">
      <w:pPr>
        <w:spacing w:after="160" w:line="259" w:lineRule="auto"/>
        <w:ind w:left="0" w:firstLine="0"/>
        <w:jc w:val="both"/>
        <w:rPr>
          <w:rFonts w:eastAsia="Arial"/>
          <w:szCs w:val="20"/>
        </w:rPr>
      </w:pPr>
      <w:r>
        <w:rPr>
          <w:rFonts w:eastAsia="Arial"/>
          <w:szCs w:val="20"/>
        </w:rPr>
        <w:t xml:space="preserve">  </w:t>
      </w:r>
      <w:r w:rsidRPr="00B02218">
        <w:rPr>
          <w:rFonts w:eastAsia="Arial"/>
          <w:b/>
          <w:szCs w:val="20"/>
        </w:rPr>
        <w:t>IF Length</w:t>
      </w:r>
      <w:r>
        <w:rPr>
          <w:rFonts w:eastAsia="Arial"/>
          <w:szCs w:val="20"/>
        </w:rPr>
        <w:t>(AdditionalInformation) &gt; 210 THEN</w:t>
      </w:r>
    </w:p>
    <w:p w14:paraId="734490E2" w14:textId="77777777" w:rsidR="000A5CD7" w:rsidRDefault="000A5CD7" w:rsidP="000A5CD7">
      <w:pPr>
        <w:spacing w:after="160" w:line="259" w:lineRule="auto"/>
        <w:ind w:left="0" w:right="-1432" w:firstLine="0"/>
        <w:jc w:val="both"/>
        <w:rPr>
          <w:rFonts w:eastAsia="Arial"/>
          <w:szCs w:val="20"/>
        </w:rPr>
      </w:pPr>
      <w:r>
        <w:rPr>
          <w:rFonts w:eastAsia="Arial"/>
          <w:szCs w:val="20"/>
        </w:rPr>
        <w:t xml:space="preserve">     AdditionalInformation = </w:t>
      </w:r>
      <w:r w:rsidRPr="00B02218">
        <w:rPr>
          <w:rFonts w:eastAsia="Arial"/>
          <w:b/>
          <w:szCs w:val="20"/>
        </w:rPr>
        <w:t>Concatenate</w:t>
      </w:r>
      <w:r>
        <w:rPr>
          <w:rFonts w:eastAsia="Arial"/>
          <w:szCs w:val="20"/>
        </w:rPr>
        <w:t>(</w:t>
      </w:r>
      <w:r w:rsidRPr="00B02218">
        <w:rPr>
          <w:rFonts w:eastAsia="Arial"/>
          <w:b/>
          <w:szCs w:val="20"/>
        </w:rPr>
        <w:t>Substring</w:t>
      </w:r>
      <w:r>
        <w:rPr>
          <w:rFonts w:eastAsia="Arial"/>
          <w:szCs w:val="20"/>
        </w:rPr>
        <w:t>(AdditionalInformation,1,209),+)</w:t>
      </w:r>
    </w:p>
    <w:p w14:paraId="28771E32" w14:textId="77777777" w:rsidR="000A5CD7" w:rsidRDefault="000A5CD7" w:rsidP="000A5CD7">
      <w:pPr>
        <w:spacing w:after="160" w:line="259" w:lineRule="auto"/>
        <w:ind w:left="0" w:right="-1432" w:firstLine="0"/>
        <w:jc w:val="both"/>
        <w:rPr>
          <w:rFonts w:eastAsia="Arial"/>
          <w:b/>
          <w:szCs w:val="20"/>
        </w:rPr>
      </w:pPr>
      <w:r>
        <w:rPr>
          <w:rFonts w:eastAsia="Arial"/>
          <w:szCs w:val="20"/>
        </w:rPr>
        <w:t xml:space="preserve">  </w:t>
      </w:r>
      <w:r w:rsidRPr="00B02218">
        <w:rPr>
          <w:rFonts w:eastAsia="Arial"/>
          <w:b/>
          <w:szCs w:val="20"/>
        </w:rPr>
        <w:t xml:space="preserve">ENDIF </w:t>
      </w:r>
    </w:p>
    <w:p w14:paraId="7CCE33CF" w14:textId="77777777" w:rsidR="000A5CD7" w:rsidRDefault="000A5CD7" w:rsidP="000A5CD7">
      <w:pPr>
        <w:spacing w:after="160" w:line="259" w:lineRule="auto"/>
        <w:ind w:left="0" w:right="-1432" w:firstLine="0"/>
        <w:jc w:val="both"/>
        <w:rPr>
          <w:rFonts w:eastAsia="Arial"/>
          <w:b/>
          <w:szCs w:val="20"/>
        </w:rPr>
      </w:pPr>
      <w:r>
        <w:rPr>
          <w:rFonts w:eastAsia="Arial"/>
          <w:b/>
          <w:szCs w:val="20"/>
        </w:rPr>
        <w:t xml:space="preserve">  IF Length</w:t>
      </w:r>
      <w:r w:rsidRPr="00B02218">
        <w:rPr>
          <w:rFonts w:eastAsia="Arial"/>
          <w:szCs w:val="20"/>
        </w:rPr>
        <w:t>(AdditionalInformation)&gt; 105 THEN</w:t>
      </w:r>
    </w:p>
    <w:p w14:paraId="0DA68FA0" w14:textId="0BAFCF7F" w:rsidR="000A5CD7" w:rsidRPr="00B02218" w:rsidRDefault="000A5CD7" w:rsidP="000A5CD7">
      <w:pPr>
        <w:spacing w:after="160" w:line="259" w:lineRule="auto"/>
        <w:ind w:left="0" w:right="-1432" w:firstLine="0"/>
        <w:jc w:val="both"/>
        <w:rPr>
          <w:rFonts w:eastAsia="Arial"/>
          <w:szCs w:val="20"/>
        </w:rPr>
      </w:pPr>
      <w:r>
        <w:rPr>
          <w:rFonts w:eastAsia="Arial"/>
          <w:szCs w:val="20"/>
        </w:rPr>
        <w:t xml:space="preserve">        </w:t>
      </w:r>
      <w:r w:rsidR="00F564EB">
        <w:rPr>
          <w:rFonts w:eastAsia="Arial"/>
          <w:szCs w:val="20"/>
        </w:rPr>
        <w:t>Status</w:t>
      </w:r>
      <w:r w:rsidRPr="00B02218">
        <w:rPr>
          <w:rFonts w:eastAsia="Arial"/>
          <w:szCs w:val="20"/>
        </w:rPr>
        <w:t>ReasonInformation</w:t>
      </w:r>
      <w:r>
        <w:rPr>
          <w:rFonts w:eastAsia="Arial"/>
          <w:szCs w:val="20"/>
        </w:rPr>
        <w:t xml:space="preserve">.AdditionalInformation[1]= </w:t>
      </w:r>
      <w:r w:rsidRPr="00B02218">
        <w:rPr>
          <w:rFonts w:eastAsia="Arial"/>
          <w:b/>
          <w:szCs w:val="20"/>
        </w:rPr>
        <w:t>Substring</w:t>
      </w:r>
      <w:r>
        <w:rPr>
          <w:rFonts w:eastAsia="Arial"/>
          <w:szCs w:val="20"/>
        </w:rPr>
        <w:t>(AdditionalInformation, 1,105)</w:t>
      </w:r>
    </w:p>
    <w:p w14:paraId="49E0B7AE" w14:textId="031D4687" w:rsidR="000A5CD7" w:rsidRPr="00B02218" w:rsidRDefault="000A5CD7" w:rsidP="000A5CD7">
      <w:pPr>
        <w:spacing w:after="160" w:line="259" w:lineRule="auto"/>
        <w:ind w:left="0" w:right="-1432" w:firstLine="0"/>
        <w:jc w:val="both"/>
        <w:rPr>
          <w:rFonts w:eastAsia="Arial"/>
          <w:szCs w:val="20"/>
        </w:rPr>
      </w:pPr>
      <w:r>
        <w:rPr>
          <w:rFonts w:eastAsia="Arial"/>
          <w:b/>
          <w:szCs w:val="20"/>
        </w:rPr>
        <w:t xml:space="preserve">        </w:t>
      </w:r>
      <w:r w:rsidR="00F564EB">
        <w:rPr>
          <w:rFonts w:eastAsia="Arial"/>
          <w:szCs w:val="20"/>
        </w:rPr>
        <w:t>Status</w:t>
      </w:r>
      <w:r w:rsidRPr="00B02218">
        <w:rPr>
          <w:rFonts w:eastAsia="Arial"/>
          <w:szCs w:val="20"/>
        </w:rPr>
        <w:t>ReasonInformation</w:t>
      </w:r>
      <w:r>
        <w:rPr>
          <w:rFonts w:eastAsia="Arial"/>
          <w:szCs w:val="20"/>
        </w:rPr>
        <w:t>.AdditionalInformation[2]=</w:t>
      </w:r>
      <w:r w:rsidRPr="00B02218">
        <w:rPr>
          <w:rFonts w:eastAsia="Arial"/>
          <w:b/>
          <w:szCs w:val="20"/>
        </w:rPr>
        <w:t xml:space="preserve"> Substring</w:t>
      </w:r>
      <w:r>
        <w:rPr>
          <w:rFonts w:eastAsia="Arial"/>
          <w:szCs w:val="20"/>
        </w:rPr>
        <w:t>(AdditionalInformation, 106)</w:t>
      </w:r>
    </w:p>
    <w:p w14:paraId="4CF35DC9" w14:textId="77777777" w:rsidR="000A5CD7" w:rsidRDefault="000A5CD7" w:rsidP="000A5CD7">
      <w:pPr>
        <w:spacing w:after="160" w:line="259" w:lineRule="auto"/>
        <w:ind w:left="0" w:right="-1432" w:firstLine="0"/>
        <w:jc w:val="both"/>
        <w:rPr>
          <w:rFonts w:eastAsia="Arial"/>
          <w:b/>
          <w:szCs w:val="20"/>
        </w:rPr>
      </w:pPr>
    </w:p>
    <w:p w14:paraId="2F61BE1D" w14:textId="77777777" w:rsidR="000A5CD7" w:rsidRDefault="000A5CD7" w:rsidP="000A5CD7">
      <w:pPr>
        <w:tabs>
          <w:tab w:val="left" w:pos="270"/>
        </w:tabs>
        <w:spacing w:after="160" w:line="259" w:lineRule="auto"/>
        <w:ind w:left="0" w:right="-1432" w:firstLine="0"/>
        <w:jc w:val="both"/>
        <w:rPr>
          <w:rFonts w:eastAsia="Arial"/>
          <w:b/>
          <w:szCs w:val="20"/>
        </w:rPr>
      </w:pPr>
      <w:r>
        <w:rPr>
          <w:rFonts w:eastAsia="Arial"/>
          <w:b/>
          <w:szCs w:val="20"/>
        </w:rPr>
        <w:t xml:space="preserve">  ELSE</w:t>
      </w:r>
    </w:p>
    <w:p w14:paraId="53C72D0F" w14:textId="740183E1" w:rsidR="000A5CD7" w:rsidRDefault="000A5CD7" w:rsidP="000A5CD7">
      <w:pPr>
        <w:spacing w:after="160" w:line="259" w:lineRule="auto"/>
        <w:ind w:left="0" w:right="-1432" w:firstLine="0"/>
        <w:jc w:val="both"/>
        <w:rPr>
          <w:rFonts w:eastAsia="Arial"/>
          <w:szCs w:val="20"/>
        </w:rPr>
      </w:pPr>
      <w:r>
        <w:rPr>
          <w:rFonts w:eastAsia="Arial"/>
          <w:b/>
          <w:szCs w:val="20"/>
        </w:rPr>
        <w:t xml:space="preserve">      </w:t>
      </w:r>
      <w:r w:rsidR="00F564EB">
        <w:rPr>
          <w:rFonts w:eastAsia="Arial"/>
          <w:szCs w:val="20"/>
        </w:rPr>
        <w:t>Status</w:t>
      </w:r>
      <w:r w:rsidRPr="00B02218">
        <w:rPr>
          <w:rFonts w:eastAsia="Arial"/>
          <w:szCs w:val="20"/>
        </w:rPr>
        <w:t>ReasonInformation</w:t>
      </w:r>
      <w:r>
        <w:rPr>
          <w:rFonts w:eastAsia="Arial"/>
          <w:szCs w:val="20"/>
        </w:rPr>
        <w:t>.AdditionalInformation[1]= AdditionalInformation</w:t>
      </w:r>
    </w:p>
    <w:p w14:paraId="1B188014" w14:textId="77777777" w:rsidR="000A5CD7" w:rsidRDefault="000A5CD7" w:rsidP="000A5CD7">
      <w:pPr>
        <w:spacing w:after="160" w:line="259" w:lineRule="auto"/>
        <w:ind w:left="0" w:right="-1432" w:firstLine="0"/>
        <w:jc w:val="both"/>
        <w:rPr>
          <w:rFonts w:eastAsia="Arial"/>
          <w:b/>
          <w:szCs w:val="20"/>
        </w:rPr>
      </w:pPr>
      <w:r>
        <w:rPr>
          <w:rFonts w:eastAsia="Arial"/>
          <w:b/>
          <w:szCs w:val="20"/>
        </w:rPr>
        <w:t xml:space="preserve"> </w:t>
      </w:r>
      <w:r w:rsidRPr="00896B2E">
        <w:rPr>
          <w:rFonts w:eastAsia="Arial"/>
          <w:b/>
          <w:szCs w:val="20"/>
        </w:rPr>
        <w:t xml:space="preserve"> ENDIF </w:t>
      </w:r>
      <w:r>
        <w:rPr>
          <w:rFonts w:eastAsia="Arial"/>
          <w:b/>
          <w:szCs w:val="20"/>
        </w:rPr>
        <w:t xml:space="preserve">    </w:t>
      </w:r>
    </w:p>
    <w:p w14:paraId="15F63AC3" w14:textId="0327F06B" w:rsidR="000A5CD7" w:rsidRDefault="000A5CD7" w:rsidP="000A5CD7">
      <w:pPr>
        <w:spacing w:after="160" w:line="259" w:lineRule="auto"/>
        <w:ind w:left="0" w:right="-1072" w:firstLine="0"/>
        <w:jc w:val="both"/>
        <w:rPr>
          <w:rFonts w:eastAsia="Arial"/>
          <w:szCs w:val="20"/>
        </w:rPr>
      </w:pPr>
      <w:r w:rsidRPr="004143DA">
        <w:rPr>
          <w:rFonts w:eastAsia="Arial"/>
          <w:b/>
          <w:szCs w:val="20"/>
        </w:rPr>
        <w:t>ENDIF</w:t>
      </w:r>
      <w:r w:rsidR="00D9189C">
        <w:rPr>
          <w:rFonts w:eastAsia="Arial"/>
          <w:b/>
          <w:szCs w:val="20"/>
        </w:rPr>
        <w:t xml:space="preserve"> </w:t>
      </w:r>
      <w:r w:rsidR="00D9189C" w:rsidRPr="00D9189C">
        <w:rPr>
          <w:rFonts w:eastAsia="Arial"/>
          <w:szCs w:val="20"/>
        </w:rPr>
        <w:t>/* End length(AdditionalInformation) */</w:t>
      </w:r>
    </w:p>
    <w:p w14:paraId="2E3EDB31" w14:textId="77777777" w:rsidR="00F56C68" w:rsidRPr="004143DA" w:rsidRDefault="00F56C68" w:rsidP="000A5CD7">
      <w:pPr>
        <w:spacing w:after="160" w:line="259" w:lineRule="auto"/>
        <w:ind w:left="0" w:right="-1072" w:firstLine="0"/>
        <w:jc w:val="both"/>
        <w:rPr>
          <w:rFonts w:eastAsia="Arial"/>
          <w:b/>
          <w:szCs w:val="20"/>
        </w:rPr>
      </w:pPr>
    </w:p>
    <w:p w14:paraId="7CBA6BE4" w14:textId="4D0C79A4" w:rsidR="002906E3" w:rsidRDefault="00F56C68" w:rsidP="00A553BE">
      <w:pPr>
        <w:spacing w:after="160" w:line="259" w:lineRule="auto"/>
        <w:ind w:left="0" w:firstLine="0"/>
      </w:pPr>
      <w:r>
        <w:t>/* Copy the Reason code */</w:t>
      </w:r>
    </w:p>
    <w:p w14:paraId="05AE552D" w14:textId="66EC310F" w:rsidR="002906E3" w:rsidRDefault="002906E3" w:rsidP="00A553BE">
      <w:pPr>
        <w:spacing w:after="160" w:line="259" w:lineRule="auto"/>
        <w:ind w:left="0" w:firstLine="0"/>
      </w:pPr>
      <w:r w:rsidRPr="002906E3">
        <w:rPr>
          <w:b/>
        </w:rPr>
        <w:t>IF Length</w:t>
      </w:r>
      <w:r>
        <w:t>(MXReasonCodeOrProprietary) &gt; 0 THEN</w:t>
      </w:r>
    </w:p>
    <w:p w14:paraId="0E22F773" w14:textId="687E64B5" w:rsidR="002906E3" w:rsidRDefault="005723D2" w:rsidP="00A553BE">
      <w:pPr>
        <w:spacing w:after="160" w:line="259" w:lineRule="auto"/>
        <w:ind w:left="0" w:firstLine="0"/>
      </w:pPr>
      <w:r>
        <w:t>/* case /XT99/ from pacs.002 */</w:t>
      </w:r>
    </w:p>
    <w:p w14:paraId="53EA6EA3" w14:textId="1E0E31D9" w:rsidR="005723D2" w:rsidRDefault="005723D2" w:rsidP="00A553BE">
      <w:pPr>
        <w:spacing w:after="160" w:line="259" w:lineRule="auto"/>
        <w:ind w:left="0" w:firstLine="0"/>
      </w:pPr>
    </w:p>
    <w:p w14:paraId="219B1F76" w14:textId="31BF4BD2" w:rsidR="005723D2" w:rsidRDefault="005723D2" w:rsidP="00A553BE">
      <w:pPr>
        <w:spacing w:after="160" w:line="259" w:lineRule="auto"/>
        <w:ind w:left="0" w:firstLine="0"/>
      </w:pPr>
      <w:r w:rsidRPr="005723D2">
        <w:rPr>
          <w:b/>
        </w:rPr>
        <w:t xml:space="preserve">  IF Length</w:t>
      </w:r>
      <w:r>
        <w:t xml:space="preserve">(MXReasonCodeOrProprietary)= 4 </w:t>
      </w:r>
      <w:r w:rsidRPr="00171BCB">
        <w:rPr>
          <w:b/>
        </w:rPr>
        <w:t>AND</w:t>
      </w:r>
      <w:r>
        <w:t xml:space="preserve"> </w:t>
      </w:r>
      <w:r w:rsidRPr="0024476F">
        <w:rPr>
          <w:b/>
        </w:rPr>
        <w:t>WithinList</w:t>
      </w:r>
      <w:r>
        <w:t>(MXReasonCodeOrProprietary, ExternalStatusReaon1Code)</w:t>
      </w:r>
      <w:r w:rsidR="0024476F">
        <w:t xml:space="preserve"> THEN</w:t>
      </w:r>
    </w:p>
    <w:p w14:paraId="4426810E" w14:textId="2F4EE55A" w:rsidR="005723D2" w:rsidRDefault="005723D2" w:rsidP="00A553BE">
      <w:pPr>
        <w:spacing w:after="160" w:line="259" w:lineRule="auto"/>
        <w:ind w:left="0" w:firstLine="0"/>
      </w:pPr>
      <w:r>
        <w:t>/* ISO list defined on ISO 20022 site,ExternalCo</w:t>
      </w:r>
      <w:r w:rsidR="0024476F">
        <w:t>deSets, Sheet 16 */</w:t>
      </w:r>
      <w:r>
        <w:t xml:space="preserve"> </w:t>
      </w:r>
    </w:p>
    <w:p w14:paraId="639324DA" w14:textId="72FACF8B" w:rsidR="002906E3" w:rsidRDefault="0024476F" w:rsidP="00A553BE">
      <w:pPr>
        <w:spacing w:after="160" w:line="259" w:lineRule="auto"/>
        <w:ind w:left="0" w:firstLine="0"/>
        <w:rPr>
          <w:rFonts w:eastAsia="Arial"/>
          <w:szCs w:val="20"/>
        </w:rPr>
      </w:pPr>
      <w:r>
        <w:rPr>
          <w:rFonts w:eastAsia="Arial"/>
          <w:szCs w:val="20"/>
        </w:rPr>
        <w:t xml:space="preserve">     StatusReasonInformation.Reason.Code = MXReasonCodeOrProprietary</w:t>
      </w:r>
    </w:p>
    <w:p w14:paraId="1AF8FFC2" w14:textId="5BCA4CBF" w:rsidR="0024476F" w:rsidRDefault="0024476F" w:rsidP="00A553BE">
      <w:pPr>
        <w:spacing w:after="160" w:line="259" w:lineRule="auto"/>
        <w:ind w:left="0" w:firstLine="0"/>
        <w:rPr>
          <w:rFonts w:eastAsia="Arial"/>
          <w:szCs w:val="20"/>
        </w:rPr>
      </w:pPr>
    </w:p>
    <w:p w14:paraId="7AEF2662" w14:textId="44955E49" w:rsidR="0024476F" w:rsidRPr="0024476F" w:rsidRDefault="0024476F" w:rsidP="00A553BE">
      <w:pPr>
        <w:spacing w:after="160" w:line="259" w:lineRule="auto"/>
        <w:ind w:left="0" w:firstLine="0"/>
        <w:rPr>
          <w:rFonts w:eastAsia="Arial"/>
          <w:b/>
          <w:szCs w:val="20"/>
        </w:rPr>
      </w:pPr>
      <w:r>
        <w:rPr>
          <w:rFonts w:eastAsia="Arial"/>
          <w:szCs w:val="20"/>
        </w:rPr>
        <w:t xml:space="preserve">   </w:t>
      </w:r>
      <w:r w:rsidRPr="0024476F">
        <w:rPr>
          <w:rFonts w:eastAsia="Arial"/>
          <w:b/>
          <w:szCs w:val="20"/>
        </w:rPr>
        <w:t xml:space="preserve">ELSE </w:t>
      </w:r>
    </w:p>
    <w:p w14:paraId="487E949E" w14:textId="27D37653" w:rsidR="0024476F" w:rsidRDefault="0024476F" w:rsidP="0024476F">
      <w:pPr>
        <w:spacing w:after="160" w:line="259" w:lineRule="auto"/>
        <w:ind w:left="0" w:firstLine="0"/>
        <w:rPr>
          <w:rFonts w:eastAsia="Arial"/>
          <w:szCs w:val="20"/>
        </w:rPr>
      </w:pPr>
      <w:r>
        <w:rPr>
          <w:rFonts w:eastAsia="Arial"/>
          <w:szCs w:val="20"/>
        </w:rPr>
        <w:t xml:space="preserve">     StatusReasonInformation.Reason.Proprietary = MXReasonCodeOrProprietary</w:t>
      </w:r>
    </w:p>
    <w:p w14:paraId="766F054C" w14:textId="47198E90" w:rsidR="0024476F" w:rsidRPr="0024476F" w:rsidRDefault="0024476F" w:rsidP="0024476F">
      <w:pPr>
        <w:spacing w:after="160" w:line="259" w:lineRule="auto"/>
        <w:ind w:left="0" w:firstLine="0"/>
        <w:rPr>
          <w:rFonts w:eastAsia="Arial"/>
          <w:b/>
          <w:szCs w:val="20"/>
        </w:rPr>
      </w:pPr>
      <w:r>
        <w:rPr>
          <w:rFonts w:eastAsia="Arial"/>
          <w:szCs w:val="20"/>
        </w:rPr>
        <w:t xml:space="preserve">   </w:t>
      </w:r>
      <w:r w:rsidRPr="0024476F">
        <w:rPr>
          <w:rFonts w:eastAsia="Arial"/>
          <w:b/>
          <w:szCs w:val="20"/>
        </w:rPr>
        <w:t>ENDIF</w:t>
      </w:r>
    </w:p>
    <w:p w14:paraId="314EE45F" w14:textId="303215CE" w:rsidR="0024476F" w:rsidRDefault="0024476F" w:rsidP="00A553BE">
      <w:pPr>
        <w:spacing w:after="160" w:line="259" w:lineRule="auto"/>
        <w:ind w:left="0" w:firstLine="0"/>
      </w:pPr>
    </w:p>
    <w:p w14:paraId="59A074DE" w14:textId="76B2A32F" w:rsidR="002906E3" w:rsidRPr="002906E3" w:rsidRDefault="002906E3" w:rsidP="00A553BE">
      <w:pPr>
        <w:spacing w:after="160" w:line="259" w:lineRule="auto"/>
        <w:ind w:left="0" w:firstLine="0"/>
        <w:rPr>
          <w:b/>
        </w:rPr>
      </w:pPr>
      <w:r w:rsidRPr="002906E3">
        <w:rPr>
          <w:b/>
        </w:rPr>
        <w:t>ELSE</w:t>
      </w:r>
    </w:p>
    <w:p w14:paraId="753DE0D5" w14:textId="3E0ADC60" w:rsidR="002906E3" w:rsidRDefault="001662BF" w:rsidP="00A553BE">
      <w:pPr>
        <w:spacing w:after="160" w:line="259" w:lineRule="auto"/>
        <w:ind w:left="0" w:firstLine="0"/>
      </w:pPr>
      <w:r>
        <w:t>/* Structure like /2!</w:t>
      </w:r>
      <w:r w:rsidR="002906E3">
        <w:t>c2!n</w:t>
      </w:r>
      <w:r w:rsidR="005723D2">
        <w:t>/</w:t>
      </w:r>
      <w:r w:rsidR="002906E3">
        <w:t xml:space="preserve"> */</w:t>
      </w:r>
    </w:p>
    <w:p w14:paraId="087C2A66" w14:textId="1480D24B" w:rsidR="00413569" w:rsidRPr="00656885" w:rsidRDefault="00413569" w:rsidP="00A553BE">
      <w:pPr>
        <w:spacing w:after="160" w:line="259" w:lineRule="auto"/>
        <w:ind w:left="0" w:firstLine="0"/>
        <w:rPr>
          <w:rFonts w:eastAsia="Arial"/>
        </w:rPr>
      </w:pPr>
      <w:r>
        <w:t>/* check if the MT Reason in line2</w:t>
      </w:r>
      <w:ins w:id="1560" w:author="BOUVY Martine" w:date="2023-01-12T15:18:00Z">
        <w:r w:rsidR="00CE2823">
          <w:t xml:space="preserve"> and defined </w:t>
        </w:r>
      </w:ins>
      <w:ins w:id="1561" w:author="BOUVY Martine" w:date="2023-01-12T15:19:00Z">
        <w:r w:rsidR="00CE2823">
          <w:t>in MT UHB list</w:t>
        </w:r>
      </w:ins>
      <w:r>
        <w:t xml:space="preserve"> has a MX equivalent.</w:t>
      </w:r>
      <w:r w:rsidRPr="00656885">
        <w:rPr>
          <w:rFonts w:eastAsia="Arial"/>
        </w:rPr>
        <w:t xml:space="preserve">The table to be </w:t>
      </w:r>
      <w:r w:rsidR="00306754">
        <w:rPr>
          <w:rFonts w:eastAsia="Arial"/>
        </w:rPr>
        <w:t>used to convert the reason code is referred above.</w:t>
      </w:r>
    </w:p>
    <w:p w14:paraId="1E734B7F" w14:textId="4370B1CB" w:rsidR="00413569" w:rsidRDefault="00413569" w:rsidP="00413569">
      <w:pPr>
        <w:ind w:left="180"/>
      </w:pPr>
      <w:r>
        <w:t>If yes, then it is c</w:t>
      </w:r>
      <w:r w:rsidR="00F137DB">
        <w:t>onverted to MX Reason and copied</w:t>
      </w:r>
      <w:r>
        <w:t xml:space="preserve"> to Reason/Code else it is copied to Reason/Proprietary */</w:t>
      </w:r>
    </w:p>
    <w:p w14:paraId="482402B4" w14:textId="77777777" w:rsidR="00413569" w:rsidRDefault="00413569" w:rsidP="00413569">
      <w:pPr>
        <w:ind w:left="450"/>
      </w:pPr>
    </w:p>
    <w:p w14:paraId="28889CBE" w14:textId="77777777" w:rsidR="00413569" w:rsidRPr="00D93EB5" w:rsidRDefault="00413569" w:rsidP="00413569">
      <w:pPr>
        <w:ind w:left="450"/>
      </w:pPr>
    </w:p>
    <w:p w14:paraId="1BF1E756" w14:textId="61B0D48D" w:rsidR="00413569" w:rsidRDefault="00413569" w:rsidP="00413569">
      <w:pPr>
        <w:ind w:left="450"/>
      </w:pPr>
      <w:r>
        <w:t xml:space="preserve">MTReason = </w:t>
      </w:r>
      <w:r w:rsidRPr="003D0A39">
        <w:rPr>
          <w:b/>
        </w:rPr>
        <w:t>ExtractPattern</w:t>
      </w:r>
      <w:r>
        <w:t>(Line2,/[0-9A-Z]{2}[0-9]{2}/)</w:t>
      </w:r>
    </w:p>
    <w:p w14:paraId="57D70056" w14:textId="4FAFD605" w:rsidR="002712D0" w:rsidRDefault="002712D0" w:rsidP="00413569">
      <w:pPr>
        <w:ind w:left="450"/>
      </w:pPr>
      <w:r>
        <w:t xml:space="preserve">MTReason = </w:t>
      </w:r>
      <w:r w:rsidRPr="002712D0">
        <w:rPr>
          <w:b/>
        </w:rPr>
        <w:t>TrimLeft</w:t>
      </w:r>
      <w:r>
        <w:t>(MTReason, “/”)</w:t>
      </w:r>
    </w:p>
    <w:p w14:paraId="07DE0995" w14:textId="42DE618C" w:rsidR="002712D0" w:rsidRDefault="002712D0" w:rsidP="002712D0">
      <w:pPr>
        <w:ind w:left="450"/>
      </w:pPr>
      <w:r>
        <w:t xml:space="preserve">MTReason = </w:t>
      </w:r>
      <w:r w:rsidRPr="002712D0">
        <w:rPr>
          <w:b/>
        </w:rPr>
        <w:t>TrimRight</w:t>
      </w:r>
      <w:r>
        <w:t>(MTReason, “/”)</w:t>
      </w:r>
    </w:p>
    <w:p w14:paraId="27B26512" w14:textId="77777777" w:rsidR="002712D0" w:rsidRDefault="002712D0" w:rsidP="00413569">
      <w:pPr>
        <w:ind w:left="450"/>
      </w:pPr>
    </w:p>
    <w:p w14:paraId="2A449E91" w14:textId="087D72BC" w:rsidR="00413569" w:rsidRDefault="00171BCB" w:rsidP="00413569">
      <w:pPr>
        <w:ind w:left="450"/>
      </w:pPr>
      <w:r>
        <w:t>MX</w:t>
      </w:r>
      <w:r w:rsidR="00413569">
        <w:t>Equivalent = “false”</w:t>
      </w:r>
    </w:p>
    <w:p w14:paraId="2583EFBA" w14:textId="77777777" w:rsidR="00413569" w:rsidRDefault="00413569" w:rsidP="00413569">
      <w:pPr>
        <w:ind w:left="450"/>
      </w:pPr>
    </w:p>
    <w:p w14:paraId="51907E3F" w14:textId="77777777" w:rsidR="00413569" w:rsidRDefault="00413569" w:rsidP="00413569">
      <w:pPr>
        <w:ind w:left="450"/>
      </w:pPr>
      <w:r w:rsidRPr="007D39FD">
        <w:rPr>
          <w:b/>
        </w:rPr>
        <w:t>IF IsPresent</w:t>
      </w:r>
      <w:r>
        <w:t>(MTReason, Table Col A) THEN</w:t>
      </w:r>
    </w:p>
    <w:p w14:paraId="2F482243" w14:textId="77777777" w:rsidR="00413569" w:rsidRDefault="00413569" w:rsidP="00413569">
      <w:pPr>
        <w:ind w:left="450"/>
      </w:pPr>
      <w:r>
        <w:t>/* extract the line number in the table */</w:t>
      </w:r>
    </w:p>
    <w:p w14:paraId="7D5722FA" w14:textId="77777777" w:rsidR="00413569" w:rsidRDefault="00413569" w:rsidP="00413569">
      <w:pPr>
        <w:ind w:left="450"/>
      </w:pPr>
      <w:r>
        <w:t xml:space="preserve">    LineNumber = </w:t>
      </w:r>
      <w:r w:rsidRPr="007D39FD">
        <w:rPr>
          <w:b/>
        </w:rPr>
        <w:t>GetLineNumber</w:t>
      </w:r>
      <w:r>
        <w:t>(MTReason)</w:t>
      </w:r>
    </w:p>
    <w:p w14:paraId="12E5CB55" w14:textId="77777777" w:rsidR="00413569" w:rsidRDefault="00413569" w:rsidP="00413569">
      <w:pPr>
        <w:ind w:left="450"/>
      </w:pPr>
      <w:r>
        <w:t xml:space="preserve">    </w:t>
      </w:r>
    </w:p>
    <w:p w14:paraId="14B62EC2" w14:textId="77777777" w:rsidR="00413569" w:rsidRDefault="00413569" w:rsidP="00413569">
      <w:pPr>
        <w:ind w:left="450"/>
      </w:pPr>
      <w:r>
        <w:t>/*Read the corresponding value in col C */</w:t>
      </w:r>
    </w:p>
    <w:p w14:paraId="2C2C88C4" w14:textId="77777777" w:rsidR="00413569" w:rsidRDefault="00413569" w:rsidP="00413569">
      <w:pPr>
        <w:ind w:left="450"/>
      </w:pPr>
      <w:r w:rsidRPr="007D39FD">
        <w:rPr>
          <w:b/>
        </w:rPr>
        <w:t xml:space="preserve">    IF IsMXErrorCodePresent</w:t>
      </w:r>
      <w:r>
        <w:t xml:space="preserve"> (Table, LineNumber, Col C)THEN</w:t>
      </w:r>
    </w:p>
    <w:p w14:paraId="43879B33" w14:textId="77777777" w:rsidR="00413569" w:rsidRDefault="00413569" w:rsidP="00413569">
      <w:pPr>
        <w:ind w:left="450"/>
      </w:pPr>
      <w:r>
        <w:t xml:space="preserve">        MXReason = </w:t>
      </w:r>
      <w:r w:rsidRPr="002563FD">
        <w:rPr>
          <w:b/>
        </w:rPr>
        <w:t>GetValue</w:t>
      </w:r>
      <w:r>
        <w:t>(LineNumber, Col H)</w:t>
      </w:r>
    </w:p>
    <w:p w14:paraId="4459BEC1" w14:textId="3DF13E57" w:rsidR="00413569" w:rsidRDefault="00413569" w:rsidP="00413569">
      <w:pPr>
        <w:ind w:left="450"/>
      </w:pPr>
      <w:r>
        <w:t xml:space="preserve">        </w:t>
      </w:r>
      <w:r w:rsidR="00171BCB">
        <w:t>MX</w:t>
      </w:r>
      <w:r>
        <w:t>Equivalent = “True”</w:t>
      </w:r>
    </w:p>
    <w:p w14:paraId="41F7DA0A" w14:textId="77777777" w:rsidR="00413569" w:rsidRDefault="00413569" w:rsidP="00413569">
      <w:pPr>
        <w:spacing w:after="160" w:line="259" w:lineRule="auto"/>
        <w:ind w:left="0" w:firstLine="0"/>
        <w:jc w:val="both"/>
        <w:rPr>
          <w:rFonts w:eastAsia="Arial"/>
          <w:b/>
          <w:szCs w:val="20"/>
        </w:rPr>
      </w:pPr>
      <w:r>
        <w:rPr>
          <w:rFonts w:eastAsia="Arial"/>
          <w:szCs w:val="20"/>
        </w:rPr>
        <w:t xml:space="preserve">        </w:t>
      </w:r>
      <w:r w:rsidRPr="007D39FD">
        <w:rPr>
          <w:rFonts w:eastAsia="Arial"/>
          <w:b/>
          <w:szCs w:val="20"/>
        </w:rPr>
        <w:t xml:space="preserve">ENDIF  </w:t>
      </w:r>
    </w:p>
    <w:p w14:paraId="5C7488FF" w14:textId="77777777" w:rsidR="00413569" w:rsidRDefault="00413569" w:rsidP="00413569">
      <w:pPr>
        <w:spacing w:after="160" w:line="259" w:lineRule="auto"/>
        <w:ind w:left="0" w:firstLine="0"/>
        <w:jc w:val="both"/>
        <w:rPr>
          <w:rFonts w:eastAsia="Arial"/>
          <w:b/>
          <w:szCs w:val="20"/>
        </w:rPr>
      </w:pPr>
      <w:r>
        <w:rPr>
          <w:rFonts w:eastAsia="Arial"/>
          <w:b/>
          <w:szCs w:val="20"/>
        </w:rPr>
        <w:t xml:space="preserve">    ENDIF</w:t>
      </w:r>
    </w:p>
    <w:p w14:paraId="7DB896E5" w14:textId="77777777" w:rsidR="00413569" w:rsidRDefault="00413569" w:rsidP="00413569">
      <w:pPr>
        <w:spacing w:after="160" w:line="259" w:lineRule="auto"/>
        <w:ind w:left="0" w:firstLine="0"/>
        <w:jc w:val="both"/>
        <w:rPr>
          <w:rFonts w:eastAsia="Arial"/>
          <w:b/>
          <w:szCs w:val="20"/>
        </w:rPr>
      </w:pPr>
    </w:p>
    <w:p w14:paraId="2D81BD7D" w14:textId="445006E7" w:rsidR="00413569" w:rsidRDefault="002906E3" w:rsidP="00413569">
      <w:pPr>
        <w:spacing w:after="160" w:line="259" w:lineRule="auto"/>
        <w:ind w:left="0" w:firstLine="0"/>
        <w:jc w:val="both"/>
        <w:rPr>
          <w:rFonts w:eastAsia="Arial"/>
          <w:szCs w:val="20"/>
        </w:rPr>
      </w:pPr>
      <w:r>
        <w:rPr>
          <w:rFonts w:eastAsia="Arial"/>
          <w:b/>
          <w:szCs w:val="20"/>
        </w:rPr>
        <w:t xml:space="preserve">    </w:t>
      </w:r>
      <w:r w:rsidR="00413569" w:rsidRPr="005E0B19">
        <w:rPr>
          <w:rFonts w:eastAsia="Arial"/>
          <w:b/>
          <w:szCs w:val="20"/>
        </w:rPr>
        <w:t xml:space="preserve">IF </w:t>
      </w:r>
      <w:r w:rsidR="00171BCB">
        <w:rPr>
          <w:rFonts w:eastAsia="Arial"/>
          <w:szCs w:val="20"/>
        </w:rPr>
        <w:t>MX</w:t>
      </w:r>
      <w:r w:rsidR="00413569">
        <w:rPr>
          <w:rFonts w:eastAsia="Arial"/>
          <w:szCs w:val="20"/>
        </w:rPr>
        <w:t>Equivalent= ”false” THEN</w:t>
      </w:r>
    </w:p>
    <w:p w14:paraId="654F2645" w14:textId="55F33820" w:rsidR="00413569" w:rsidRDefault="002906E3" w:rsidP="00413569">
      <w:pPr>
        <w:spacing w:after="160" w:line="259" w:lineRule="auto"/>
        <w:ind w:left="0" w:firstLine="0"/>
        <w:jc w:val="both"/>
        <w:rPr>
          <w:rFonts w:eastAsia="Arial"/>
          <w:szCs w:val="20"/>
        </w:rPr>
      </w:pPr>
      <w:r>
        <w:rPr>
          <w:rFonts w:eastAsia="Arial"/>
          <w:szCs w:val="20"/>
        </w:rPr>
        <w:t xml:space="preserve">    </w:t>
      </w:r>
      <w:r w:rsidR="00413569">
        <w:rPr>
          <w:rFonts w:eastAsia="Arial"/>
          <w:szCs w:val="20"/>
        </w:rPr>
        <w:t xml:space="preserve"> StatusReasonInformation.Reason.Proprietary = MTReason</w:t>
      </w:r>
    </w:p>
    <w:p w14:paraId="287C184F" w14:textId="5FADC803" w:rsidR="00413569" w:rsidRPr="00DD4346" w:rsidRDefault="002906E3" w:rsidP="00413569">
      <w:pPr>
        <w:spacing w:after="160" w:line="259" w:lineRule="auto"/>
        <w:ind w:left="0" w:firstLine="0"/>
        <w:jc w:val="both"/>
        <w:rPr>
          <w:rFonts w:eastAsia="Arial"/>
          <w:b/>
          <w:szCs w:val="20"/>
        </w:rPr>
      </w:pPr>
      <w:r>
        <w:rPr>
          <w:rFonts w:eastAsia="Arial"/>
          <w:b/>
          <w:szCs w:val="20"/>
        </w:rPr>
        <w:t xml:space="preserve">    </w:t>
      </w:r>
      <w:r w:rsidR="00413569" w:rsidRPr="00DD4346">
        <w:rPr>
          <w:rFonts w:eastAsia="Arial"/>
          <w:b/>
          <w:szCs w:val="20"/>
        </w:rPr>
        <w:t>ELSE</w:t>
      </w:r>
    </w:p>
    <w:p w14:paraId="3BBD501D" w14:textId="323C83D6" w:rsidR="00413569" w:rsidRDefault="002906E3" w:rsidP="00413569">
      <w:pPr>
        <w:spacing w:after="160" w:line="259" w:lineRule="auto"/>
        <w:ind w:left="0" w:firstLine="0"/>
        <w:jc w:val="both"/>
        <w:rPr>
          <w:rFonts w:eastAsia="Arial"/>
          <w:szCs w:val="20"/>
        </w:rPr>
      </w:pPr>
      <w:r>
        <w:rPr>
          <w:rFonts w:eastAsia="Arial"/>
          <w:szCs w:val="20"/>
        </w:rPr>
        <w:t xml:space="preserve">    </w:t>
      </w:r>
      <w:r w:rsidR="00413569">
        <w:rPr>
          <w:rFonts w:eastAsia="Arial"/>
          <w:szCs w:val="20"/>
        </w:rPr>
        <w:t xml:space="preserve"> StatusReasonInformation.Reason.Code = MXReason</w:t>
      </w:r>
    </w:p>
    <w:p w14:paraId="68B731F6" w14:textId="1C126073" w:rsidR="00413569" w:rsidRDefault="002906E3" w:rsidP="00413569">
      <w:pPr>
        <w:spacing w:after="160" w:line="259" w:lineRule="auto"/>
        <w:ind w:left="0" w:right="-1342" w:firstLine="0"/>
        <w:jc w:val="both"/>
        <w:rPr>
          <w:rFonts w:eastAsia="Arial"/>
          <w:b/>
          <w:szCs w:val="20"/>
        </w:rPr>
      </w:pPr>
      <w:r>
        <w:rPr>
          <w:rFonts w:eastAsia="Arial"/>
          <w:b/>
          <w:szCs w:val="20"/>
        </w:rPr>
        <w:t xml:space="preserve">    </w:t>
      </w:r>
      <w:r w:rsidR="00413569" w:rsidRPr="005E0B19">
        <w:rPr>
          <w:rFonts w:eastAsia="Arial"/>
          <w:b/>
          <w:szCs w:val="20"/>
        </w:rPr>
        <w:t>ENDIF</w:t>
      </w:r>
      <w:r>
        <w:rPr>
          <w:rFonts w:eastAsia="Arial"/>
          <w:b/>
          <w:szCs w:val="20"/>
        </w:rPr>
        <w:t xml:space="preserve">  </w:t>
      </w:r>
    </w:p>
    <w:p w14:paraId="080AE4C3" w14:textId="4FD20435" w:rsidR="002906E3" w:rsidRDefault="002906E3" w:rsidP="00413569">
      <w:pPr>
        <w:spacing w:after="160" w:line="259" w:lineRule="auto"/>
        <w:ind w:left="0" w:right="-1342" w:firstLine="0"/>
        <w:jc w:val="both"/>
      </w:pPr>
      <w:r>
        <w:rPr>
          <w:rFonts w:eastAsia="Arial"/>
          <w:b/>
          <w:szCs w:val="20"/>
        </w:rPr>
        <w:t xml:space="preserve">ENDIF /* EndIF </w:t>
      </w:r>
      <w:r w:rsidRPr="002906E3">
        <w:rPr>
          <w:b/>
        </w:rPr>
        <w:t>Length</w:t>
      </w:r>
      <w:r>
        <w:t>(MXReasonCodeOrProprietary) &gt; 0 */</w:t>
      </w:r>
    </w:p>
    <w:p w14:paraId="5D104BBA" w14:textId="77777777" w:rsidR="006A71DE" w:rsidRDefault="006A71DE" w:rsidP="00662E50">
      <w:pPr>
        <w:pStyle w:val="Heading3"/>
      </w:pPr>
    </w:p>
    <w:p w14:paraId="41842BE3" w14:textId="53B18A37" w:rsidR="00662E50" w:rsidRDefault="00662E50" w:rsidP="00662E50">
      <w:pPr>
        <w:pStyle w:val="Heading3"/>
      </w:pPr>
      <w:bookmarkStart w:id="1562" w:name="_Toc136351257"/>
      <w:r>
        <w:t>3.3.23 MT_To_MXPurpose</w:t>
      </w:r>
      <w:bookmarkEnd w:id="1562"/>
    </w:p>
    <w:p w14:paraId="06946B06" w14:textId="77777777" w:rsidR="00662E50" w:rsidRPr="00EE7666" w:rsidRDefault="00662E50" w:rsidP="00662E50"/>
    <w:p w14:paraId="06DA8A91" w14:textId="77777777" w:rsidR="00662E50" w:rsidRDefault="00662E50" w:rsidP="00662E50">
      <w:pPr>
        <w:spacing w:after="95"/>
        <w:ind w:left="419" w:right="157" w:hanging="7"/>
      </w:pPr>
      <w:r>
        <w:rPr>
          <w:rFonts w:ascii="Arial" w:eastAsia="Arial" w:hAnsi="Arial" w:cs="Arial"/>
          <w:b/>
        </w:rPr>
        <w:t xml:space="preserve">Name </w:t>
      </w:r>
    </w:p>
    <w:p w14:paraId="090297CC" w14:textId="60B5FD3A" w:rsidR="00662E50" w:rsidRDefault="00662E50" w:rsidP="00662E50">
      <w:pPr>
        <w:spacing w:after="112" w:line="249" w:lineRule="auto"/>
        <w:ind w:left="849" w:right="15" w:hanging="10"/>
      </w:pPr>
      <w:r>
        <w:rPr>
          <w:rFonts w:ascii="Arial" w:eastAsia="Arial" w:hAnsi="Arial" w:cs="Arial"/>
        </w:rPr>
        <w:t>MT_To_MXPurpose</w:t>
      </w:r>
    </w:p>
    <w:p w14:paraId="43862CA6" w14:textId="77777777" w:rsidR="00662E50" w:rsidRDefault="00662E50" w:rsidP="00662E50">
      <w:pPr>
        <w:spacing w:after="95"/>
        <w:ind w:left="419" w:right="157" w:hanging="7"/>
      </w:pPr>
      <w:r>
        <w:rPr>
          <w:rFonts w:ascii="Arial" w:eastAsia="Arial" w:hAnsi="Arial" w:cs="Arial"/>
          <w:b/>
        </w:rPr>
        <w:t xml:space="preserve">Business description  </w:t>
      </w:r>
    </w:p>
    <w:p w14:paraId="0D6BB759" w14:textId="77777777" w:rsidR="00662E50" w:rsidRDefault="00662E50" w:rsidP="00662E50">
      <w:pPr>
        <w:spacing w:after="112" w:line="249" w:lineRule="auto"/>
        <w:ind w:left="839" w:right="15" w:firstLine="0"/>
        <w:rPr>
          <w:rFonts w:ascii="Arial" w:eastAsia="Arial" w:hAnsi="Arial" w:cs="Arial"/>
        </w:rPr>
      </w:pPr>
    </w:p>
    <w:p w14:paraId="7865790A" w14:textId="0D9DA043" w:rsidR="00662E50" w:rsidRDefault="00662E50" w:rsidP="00662E50">
      <w:pPr>
        <w:spacing w:after="112" w:line="249" w:lineRule="auto"/>
        <w:ind w:left="839" w:right="15" w:firstLine="0"/>
        <w:rPr>
          <w:rFonts w:ascii="Arial" w:eastAsia="Arial" w:hAnsi="Arial" w:cs="Arial"/>
        </w:rPr>
      </w:pPr>
      <w:r>
        <w:rPr>
          <w:rFonts w:ascii="Arial" w:eastAsia="Arial" w:hAnsi="Arial" w:cs="Arial"/>
        </w:rPr>
        <w:lastRenderedPageBreak/>
        <w:t>The function extracts information from fi</w:t>
      </w:r>
      <w:r w:rsidR="00EB6C6B">
        <w:rPr>
          <w:rFonts w:ascii="Arial" w:eastAsia="Arial" w:hAnsi="Arial" w:cs="Arial"/>
        </w:rPr>
        <w:t xml:space="preserve">eld 70 with code word /PURP/ (eg., in </w:t>
      </w:r>
      <w:r>
        <w:rPr>
          <w:rFonts w:ascii="Arial" w:eastAsia="Arial" w:hAnsi="Arial" w:cs="Arial"/>
        </w:rPr>
        <w:t>MT103</w:t>
      </w:r>
      <w:r w:rsidR="00EB6C6B">
        <w:rPr>
          <w:rFonts w:ascii="Arial" w:eastAsia="Arial" w:hAnsi="Arial" w:cs="Arial"/>
        </w:rPr>
        <w:t>)</w:t>
      </w:r>
      <w:r>
        <w:rPr>
          <w:rFonts w:ascii="Arial" w:eastAsia="Arial" w:hAnsi="Arial" w:cs="Arial"/>
        </w:rPr>
        <w:t xml:space="preserve">. This scenario can only occur if MT103 results from a previous translation pacs.008 to MT103 where MX Purpose (Code or Propriatery) was translated to field 70. </w:t>
      </w:r>
    </w:p>
    <w:p w14:paraId="68172F94" w14:textId="05B3772F" w:rsidR="00662E50" w:rsidRPr="00662E50" w:rsidRDefault="00662E50" w:rsidP="00662E50">
      <w:pPr>
        <w:spacing w:after="112" w:line="249" w:lineRule="auto"/>
        <w:ind w:left="839" w:right="15" w:firstLine="0"/>
        <w:rPr>
          <w:rFonts w:ascii="Arial" w:hAnsi="Arial" w:cs="Arial"/>
        </w:rPr>
      </w:pPr>
    </w:p>
    <w:p w14:paraId="5C89295D" w14:textId="77777777" w:rsidR="00662E50" w:rsidRDefault="00662E50" w:rsidP="00662E50">
      <w:pPr>
        <w:spacing w:after="95"/>
        <w:ind w:left="419" w:right="157" w:hanging="7"/>
      </w:pPr>
      <w:r>
        <w:rPr>
          <w:rFonts w:ascii="Arial" w:eastAsia="Arial" w:hAnsi="Arial" w:cs="Arial"/>
          <w:b/>
        </w:rPr>
        <w:t xml:space="preserve">Format </w:t>
      </w:r>
    </w:p>
    <w:p w14:paraId="1504C482" w14:textId="37DF7736" w:rsidR="00662E50" w:rsidRDefault="00662E50" w:rsidP="00662E50">
      <w:pPr>
        <w:spacing w:after="112" w:line="249" w:lineRule="auto"/>
        <w:ind w:left="849" w:right="15" w:hanging="10"/>
      </w:pPr>
      <w:r>
        <w:rPr>
          <w:rFonts w:ascii="Arial" w:eastAsia="Arial" w:hAnsi="Arial" w:cs="Arial"/>
          <w:b/>
        </w:rPr>
        <w:t>MT_To_MXPurpose</w:t>
      </w:r>
      <w:r>
        <w:rPr>
          <w:rFonts w:ascii="Arial" w:eastAsia="Arial" w:hAnsi="Arial" w:cs="Arial"/>
        </w:rPr>
        <w:t xml:space="preserve">(MTField70, MXLocation)  </w:t>
      </w:r>
    </w:p>
    <w:p w14:paraId="72F35C08" w14:textId="77777777" w:rsidR="00662E50" w:rsidRDefault="00662E50" w:rsidP="00662E50">
      <w:pPr>
        <w:spacing w:after="95"/>
        <w:ind w:left="860" w:right="157" w:hanging="7"/>
      </w:pPr>
      <w:r>
        <w:rPr>
          <w:rFonts w:ascii="Arial" w:eastAsia="Arial" w:hAnsi="Arial" w:cs="Arial"/>
          <w:b/>
        </w:rPr>
        <w:t xml:space="preserve">Input </w:t>
      </w:r>
    </w:p>
    <w:p w14:paraId="7D1E9092" w14:textId="77777777" w:rsidR="00662E50" w:rsidRDefault="00662E50" w:rsidP="00662E50">
      <w:pPr>
        <w:spacing w:after="112" w:line="249" w:lineRule="auto"/>
        <w:ind w:left="849" w:right="15" w:hanging="10"/>
      </w:pPr>
      <w:r>
        <w:rPr>
          <w:rFonts w:ascii="Arial" w:eastAsia="Arial" w:hAnsi="Arial" w:cs="Arial"/>
        </w:rPr>
        <w:t>MTField70 : Field70 in MT103</w:t>
      </w:r>
    </w:p>
    <w:p w14:paraId="189D2003" w14:textId="77777777" w:rsidR="00662E50" w:rsidRDefault="00662E50" w:rsidP="00662E50">
      <w:pPr>
        <w:spacing w:after="112" w:line="249" w:lineRule="auto"/>
        <w:ind w:left="849" w:right="307" w:hanging="10"/>
      </w:pPr>
      <w:r>
        <w:rPr>
          <w:rFonts w:ascii="Arial" w:eastAsia="Arial" w:hAnsi="Arial" w:cs="Arial"/>
          <w:b/>
        </w:rPr>
        <w:t xml:space="preserve">Output </w:t>
      </w:r>
    </w:p>
    <w:p w14:paraId="169CB993" w14:textId="4E560ED5" w:rsidR="00662E50" w:rsidRDefault="00662E50" w:rsidP="00662E50">
      <w:pPr>
        <w:spacing w:after="112" w:line="249" w:lineRule="auto"/>
        <w:ind w:left="849" w:right="15" w:hanging="10"/>
        <w:rPr>
          <w:rFonts w:ascii="Arial" w:eastAsia="Arial" w:hAnsi="Arial" w:cs="Arial"/>
        </w:rPr>
      </w:pPr>
      <w:r>
        <w:rPr>
          <w:rFonts w:ascii="Arial" w:eastAsia="Arial" w:hAnsi="Arial" w:cs="Arial"/>
        </w:rPr>
        <w:t xml:space="preserve">MXLocation is MX CreditTransferTransactionInformation typed </w:t>
      </w:r>
      <w:r w:rsidRPr="00915047">
        <w:rPr>
          <w:rFonts w:ascii="Arial" w:eastAsia="Arial" w:hAnsi="Arial" w:cs="Arial"/>
          <w:i/>
        </w:rPr>
        <w:t>CreditTransferTransaction39</w:t>
      </w:r>
    </w:p>
    <w:p w14:paraId="1D0445A7" w14:textId="77777777" w:rsidR="00662E50" w:rsidRDefault="00662E50" w:rsidP="00662E50">
      <w:pPr>
        <w:spacing w:after="112" w:line="249" w:lineRule="auto"/>
        <w:ind w:left="849" w:right="15" w:hanging="10"/>
        <w:rPr>
          <w:rFonts w:ascii="Arial" w:eastAsia="Arial" w:hAnsi="Arial" w:cs="Arial"/>
        </w:rPr>
      </w:pPr>
    </w:p>
    <w:p w14:paraId="47F0CE4A" w14:textId="77777777" w:rsidR="00662E50" w:rsidRDefault="00662E50" w:rsidP="00662E50">
      <w:pPr>
        <w:spacing w:after="0" w:line="370" w:lineRule="auto"/>
        <w:ind w:left="839" w:right="6157" w:hanging="427"/>
      </w:pPr>
      <w:r>
        <w:rPr>
          <w:rFonts w:ascii="Arial" w:eastAsia="Arial" w:hAnsi="Arial" w:cs="Arial"/>
          <w:b/>
        </w:rPr>
        <w:t xml:space="preserve">       Preconditions </w:t>
      </w:r>
      <w:r>
        <w:rPr>
          <w:rFonts w:ascii="Arial" w:eastAsia="Arial" w:hAnsi="Arial" w:cs="Arial"/>
        </w:rPr>
        <w:t xml:space="preserve">None. </w:t>
      </w:r>
    </w:p>
    <w:p w14:paraId="7C26D6AE" w14:textId="77777777" w:rsidR="00662E50" w:rsidRDefault="00662E50" w:rsidP="00662E50">
      <w:pPr>
        <w:spacing w:after="9"/>
        <w:ind w:left="419" w:right="157" w:hanging="7"/>
        <w:rPr>
          <w:rFonts w:ascii="Arial" w:eastAsia="Arial" w:hAnsi="Arial" w:cs="Arial"/>
          <w:b/>
        </w:rPr>
      </w:pPr>
      <w:r>
        <w:rPr>
          <w:rFonts w:ascii="Arial" w:eastAsia="Arial" w:hAnsi="Arial" w:cs="Arial"/>
          <w:b/>
        </w:rPr>
        <w:t xml:space="preserve">Formal description </w:t>
      </w:r>
    </w:p>
    <w:p w14:paraId="7906BD54" w14:textId="77777777" w:rsidR="00662E50" w:rsidRDefault="00662E50" w:rsidP="00662E50">
      <w:pPr>
        <w:spacing w:after="9"/>
        <w:ind w:left="419" w:right="157" w:hanging="7"/>
        <w:rPr>
          <w:rFonts w:eastAsia="Arial"/>
        </w:rPr>
      </w:pPr>
      <w:r w:rsidRPr="008F79CF">
        <w:rPr>
          <w:rFonts w:eastAsia="Arial"/>
        </w:rPr>
        <w:t>/* Local variables</w:t>
      </w:r>
    </w:p>
    <w:p w14:paraId="129A43EB" w14:textId="689BAD36" w:rsidR="00662E50" w:rsidRDefault="00662E50" w:rsidP="00662E50">
      <w:pPr>
        <w:spacing w:after="9"/>
        <w:ind w:left="419" w:right="157" w:hanging="7"/>
        <w:rPr>
          <w:rFonts w:eastAsia="Arial"/>
        </w:rPr>
      </w:pPr>
      <w:r>
        <w:rPr>
          <w:rFonts w:eastAsia="Arial"/>
        </w:rPr>
        <w:t>PurposeString : string</w:t>
      </w:r>
    </w:p>
    <w:p w14:paraId="432C4059" w14:textId="61D8C3B9" w:rsidR="00662E50" w:rsidRDefault="00662E50" w:rsidP="00662E50">
      <w:pPr>
        <w:spacing w:after="9"/>
        <w:ind w:left="419" w:right="157" w:hanging="7"/>
        <w:rPr>
          <w:rFonts w:eastAsia="Arial"/>
        </w:rPr>
      </w:pPr>
      <w:r>
        <w:rPr>
          <w:rFonts w:eastAsia="Arial"/>
        </w:rPr>
        <w:t>PurposePattern</w:t>
      </w:r>
      <w:r w:rsidR="00C76A32">
        <w:rPr>
          <w:rFonts w:eastAsia="Arial"/>
        </w:rPr>
        <w:t>, ToDeletePattern</w:t>
      </w:r>
      <w:r>
        <w:rPr>
          <w:rFonts w:eastAsia="Arial"/>
        </w:rPr>
        <w:t xml:space="preserve"> : string</w:t>
      </w:r>
    </w:p>
    <w:p w14:paraId="00982F72" w14:textId="77777777" w:rsidR="00662E50" w:rsidRDefault="00662E50" w:rsidP="00662E50">
      <w:pPr>
        <w:spacing w:after="9"/>
        <w:ind w:left="419" w:right="157" w:hanging="7"/>
        <w:rPr>
          <w:rFonts w:eastAsia="Arial"/>
        </w:rPr>
      </w:pPr>
      <w:r>
        <w:rPr>
          <w:rFonts w:eastAsia="Arial"/>
        </w:rPr>
        <w:t xml:space="preserve">PatternTable[] : table of string </w:t>
      </w:r>
    </w:p>
    <w:p w14:paraId="6960C8C8" w14:textId="77777777" w:rsidR="00662E50" w:rsidRPr="008F79CF" w:rsidRDefault="00662E50" w:rsidP="00662E50">
      <w:pPr>
        <w:spacing w:after="9"/>
        <w:ind w:left="419" w:right="157" w:hanging="7"/>
        <w:rPr>
          <w:rFonts w:eastAsia="Arial"/>
        </w:rPr>
      </w:pPr>
      <w:r>
        <w:rPr>
          <w:rFonts w:eastAsia="Arial"/>
        </w:rPr>
        <w:t>i : integer</w:t>
      </w:r>
    </w:p>
    <w:p w14:paraId="41038C7B" w14:textId="77777777" w:rsidR="00662E50" w:rsidRDefault="00662E50" w:rsidP="00662E50">
      <w:pPr>
        <w:spacing w:after="9"/>
        <w:ind w:left="419" w:right="157" w:hanging="7"/>
        <w:rPr>
          <w:rFonts w:eastAsia="Arial"/>
        </w:rPr>
      </w:pPr>
      <w:r w:rsidRPr="008F79CF">
        <w:rPr>
          <w:rFonts w:eastAsia="Arial"/>
        </w:rPr>
        <w:t>*/</w:t>
      </w:r>
    </w:p>
    <w:p w14:paraId="4031183C" w14:textId="77777777" w:rsidR="00662E50" w:rsidRDefault="00662E50" w:rsidP="00662E50">
      <w:pPr>
        <w:spacing w:after="9"/>
        <w:ind w:left="419" w:right="157" w:hanging="7"/>
        <w:rPr>
          <w:rFonts w:eastAsia="Arial"/>
        </w:rPr>
      </w:pPr>
    </w:p>
    <w:p w14:paraId="367B8F90" w14:textId="059DBFDB" w:rsidR="00662E50" w:rsidRDefault="007A468A" w:rsidP="00662E50">
      <w:pPr>
        <w:spacing w:after="9"/>
        <w:ind w:left="419" w:right="157" w:hanging="7"/>
        <w:rPr>
          <w:rFonts w:eastAsia="Arial"/>
        </w:rPr>
      </w:pPr>
      <w:r>
        <w:rPr>
          <w:rFonts w:eastAsia="Arial"/>
        </w:rPr>
        <w:t>PurposePattern = “/PURP</w:t>
      </w:r>
      <w:r w:rsidR="00662E50">
        <w:rPr>
          <w:rFonts w:eastAsia="Arial"/>
        </w:rPr>
        <w:t>/”</w:t>
      </w:r>
    </w:p>
    <w:p w14:paraId="0FD5DD19" w14:textId="633C838C" w:rsidR="00C76A32" w:rsidRDefault="00C76A32" w:rsidP="00662E50">
      <w:pPr>
        <w:spacing w:after="9"/>
        <w:ind w:left="419" w:right="157" w:hanging="7"/>
        <w:rPr>
          <w:rFonts w:eastAsia="Arial"/>
        </w:rPr>
      </w:pPr>
      <w:r>
        <w:rPr>
          <w:rFonts w:eastAsia="Arial"/>
        </w:rPr>
        <w:t>ToDeletePattern = “/”</w:t>
      </w:r>
    </w:p>
    <w:p w14:paraId="72DB1194" w14:textId="25C0E004" w:rsidR="00662E50" w:rsidRDefault="00662E50" w:rsidP="00662E50">
      <w:pPr>
        <w:spacing w:after="9"/>
        <w:ind w:left="419" w:right="157" w:hanging="7"/>
        <w:rPr>
          <w:rFonts w:eastAsia="Arial"/>
        </w:rPr>
      </w:pPr>
    </w:p>
    <w:p w14:paraId="6B387EC0" w14:textId="3783A2FB" w:rsidR="00662E50" w:rsidRDefault="00662E50" w:rsidP="00662E50">
      <w:pPr>
        <w:spacing w:after="9"/>
        <w:ind w:left="419" w:right="157" w:hanging="7"/>
        <w:rPr>
          <w:rFonts w:eastAsia="Arial"/>
        </w:rPr>
      </w:pPr>
      <w:r>
        <w:rPr>
          <w:rFonts w:eastAsia="Arial"/>
        </w:rPr>
        <w:t>/</w:t>
      </w:r>
      <w:r w:rsidR="007A468A">
        <w:rPr>
          <w:rFonts w:eastAsia="Arial"/>
        </w:rPr>
        <w:t xml:space="preserve">* Search for the codewords /PURP/ </w:t>
      </w:r>
      <w:r>
        <w:rPr>
          <w:rFonts w:eastAsia="Arial"/>
        </w:rPr>
        <w:t>and extract inf</w:t>
      </w:r>
      <w:r w:rsidR="007A468A">
        <w:rPr>
          <w:rFonts w:eastAsia="Arial"/>
        </w:rPr>
        <w:t>ormation following the codeword</w:t>
      </w:r>
      <w:r>
        <w:rPr>
          <w:rFonts w:eastAsia="Arial"/>
        </w:rPr>
        <w:t>.</w:t>
      </w:r>
    </w:p>
    <w:p w14:paraId="716369A2" w14:textId="4FA8F830" w:rsidR="00662E50" w:rsidRDefault="00662E50" w:rsidP="00662E50">
      <w:pPr>
        <w:spacing w:after="9"/>
        <w:ind w:left="419" w:right="157" w:hanging="7"/>
        <w:rPr>
          <w:rFonts w:eastAsia="Arial"/>
        </w:rPr>
      </w:pPr>
      <w:r>
        <w:rPr>
          <w:rFonts w:eastAsia="Arial"/>
        </w:rPr>
        <w:t>Possible other codew</w:t>
      </w:r>
      <w:r w:rsidR="00776566">
        <w:rPr>
          <w:rFonts w:eastAsia="Arial"/>
        </w:rPr>
        <w:t>ords present in field 70 : /ULTB</w:t>
      </w:r>
      <w:r>
        <w:rPr>
          <w:rFonts w:eastAsia="Arial"/>
        </w:rPr>
        <w:t>/,</w:t>
      </w:r>
      <w:r w:rsidR="00776566">
        <w:rPr>
          <w:rFonts w:eastAsia="Arial"/>
        </w:rPr>
        <w:t>:ULTD/,</w:t>
      </w:r>
      <w:r>
        <w:rPr>
          <w:rFonts w:eastAsia="Arial"/>
        </w:rPr>
        <w:t xml:space="preserve"> /ROC/, /URI/, /RELID/, /SRI/. */</w:t>
      </w:r>
    </w:p>
    <w:p w14:paraId="0DD85C9F" w14:textId="77777777" w:rsidR="00662E50" w:rsidRDefault="00662E50" w:rsidP="00662E50">
      <w:pPr>
        <w:spacing w:after="9"/>
        <w:ind w:left="419" w:right="157" w:hanging="7"/>
        <w:rPr>
          <w:rFonts w:eastAsia="Arial"/>
        </w:rPr>
      </w:pPr>
    </w:p>
    <w:p w14:paraId="40660179" w14:textId="77777777" w:rsidR="00662E50" w:rsidRDefault="00662E50" w:rsidP="00662E50">
      <w:pPr>
        <w:spacing w:after="9"/>
        <w:ind w:left="419" w:right="157" w:hanging="7"/>
        <w:rPr>
          <w:rFonts w:eastAsia="Arial"/>
        </w:rPr>
      </w:pPr>
      <w:r>
        <w:rPr>
          <w:rFonts w:eastAsia="Arial"/>
        </w:rPr>
        <w:t>PatternTable[1] = “/ULTB/”</w:t>
      </w:r>
    </w:p>
    <w:p w14:paraId="24536443" w14:textId="77777777" w:rsidR="00662E50" w:rsidRDefault="00662E50" w:rsidP="00662E50">
      <w:pPr>
        <w:spacing w:after="9"/>
        <w:ind w:left="419" w:right="157" w:hanging="7"/>
        <w:rPr>
          <w:rFonts w:eastAsia="Arial"/>
        </w:rPr>
      </w:pPr>
      <w:r>
        <w:rPr>
          <w:rFonts w:eastAsia="Arial"/>
        </w:rPr>
        <w:t>PatternTable[2] = “/ULTD/”</w:t>
      </w:r>
    </w:p>
    <w:p w14:paraId="2E3A27FF" w14:textId="77777777" w:rsidR="00662E50" w:rsidRDefault="00662E50" w:rsidP="00662E50">
      <w:pPr>
        <w:spacing w:after="9"/>
        <w:ind w:left="419" w:right="157" w:hanging="7"/>
        <w:rPr>
          <w:rFonts w:eastAsia="Arial"/>
        </w:rPr>
      </w:pPr>
      <w:r>
        <w:rPr>
          <w:rFonts w:eastAsia="Arial"/>
        </w:rPr>
        <w:t>PatternTable[3] = “/PURP/”</w:t>
      </w:r>
    </w:p>
    <w:p w14:paraId="081D2A52" w14:textId="77777777" w:rsidR="00662E50" w:rsidRDefault="00662E50" w:rsidP="00662E50">
      <w:pPr>
        <w:spacing w:after="9"/>
        <w:ind w:left="419" w:right="157" w:hanging="7"/>
        <w:rPr>
          <w:rFonts w:eastAsia="Arial"/>
        </w:rPr>
      </w:pPr>
      <w:r>
        <w:rPr>
          <w:rFonts w:eastAsia="Arial"/>
        </w:rPr>
        <w:t>PatternTable[4] = “/ROC/”</w:t>
      </w:r>
    </w:p>
    <w:p w14:paraId="61ED469B" w14:textId="77777777" w:rsidR="00662E50" w:rsidRDefault="00662E50" w:rsidP="00662E50">
      <w:pPr>
        <w:spacing w:after="9"/>
        <w:ind w:left="419" w:right="157" w:hanging="7"/>
        <w:rPr>
          <w:rFonts w:eastAsia="Arial"/>
        </w:rPr>
      </w:pPr>
      <w:r>
        <w:rPr>
          <w:rFonts w:eastAsia="Arial"/>
        </w:rPr>
        <w:t>PatternTable[5] = “/URI/”</w:t>
      </w:r>
    </w:p>
    <w:p w14:paraId="66BA98B3" w14:textId="77777777" w:rsidR="00662E50" w:rsidRDefault="00662E50" w:rsidP="00662E50">
      <w:pPr>
        <w:spacing w:after="9"/>
        <w:ind w:left="419" w:right="157" w:hanging="7"/>
        <w:rPr>
          <w:rFonts w:eastAsia="Arial"/>
        </w:rPr>
      </w:pPr>
      <w:r>
        <w:rPr>
          <w:rFonts w:eastAsia="Arial"/>
        </w:rPr>
        <w:t>PatternTable[6] = “/RELID/”</w:t>
      </w:r>
    </w:p>
    <w:p w14:paraId="1F80F68D" w14:textId="77777777" w:rsidR="00662E50" w:rsidRDefault="00662E50" w:rsidP="00662E50">
      <w:pPr>
        <w:spacing w:after="9"/>
        <w:ind w:left="419" w:right="157" w:hanging="7"/>
        <w:rPr>
          <w:rFonts w:eastAsia="Arial"/>
        </w:rPr>
      </w:pPr>
      <w:r>
        <w:rPr>
          <w:rFonts w:eastAsia="Arial"/>
        </w:rPr>
        <w:t>PatternTable[7] = “/SRI/”</w:t>
      </w:r>
    </w:p>
    <w:p w14:paraId="317F4BCD" w14:textId="77777777" w:rsidR="00662E50" w:rsidRDefault="00662E50" w:rsidP="00662E50">
      <w:pPr>
        <w:spacing w:after="9"/>
        <w:ind w:left="419" w:right="157" w:hanging="7"/>
        <w:rPr>
          <w:rFonts w:eastAsia="Arial"/>
        </w:rPr>
      </w:pPr>
    </w:p>
    <w:p w14:paraId="7B8BC35F" w14:textId="7251B261" w:rsidR="00662E50" w:rsidRDefault="003F5712" w:rsidP="00662E50">
      <w:pPr>
        <w:spacing w:after="9"/>
        <w:ind w:left="419" w:right="157" w:hanging="7"/>
        <w:rPr>
          <w:rFonts w:eastAsia="Arial"/>
        </w:rPr>
      </w:pPr>
      <w:r>
        <w:rPr>
          <w:rFonts w:eastAsia="Arial"/>
        </w:rPr>
        <w:t>Purpose</w:t>
      </w:r>
      <w:r w:rsidR="00662E50" w:rsidRPr="0008074D">
        <w:rPr>
          <w:rFonts w:eastAsia="Arial"/>
        </w:rPr>
        <w:t xml:space="preserve">String= </w:t>
      </w:r>
      <w:r w:rsidR="00662E50">
        <w:rPr>
          <w:rFonts w:eastAsia="Arial"/>
          <w:b/>
        </w:rPr>
        <w:t>Extractbetween</w:t>
      </w:r>
      <w:r w:rsidR="00662E50" w:rsidRPr="0008074D">
        <w:rPr>
          <w:rFonts w:eastAsia="Arial"/>
          <w:b/>
        </w:rPr>
        <w:t>Pattern</w:t>
      </w:r>
      <w:r>
        <w:rPr>
          <w:rFonts w:eastAsia="Arial"/>
        </w:rPr>
        <w:t>(MTField70,Purpose</w:t>
      </w:r>
      <w:r w:rsidR="00662E50">
        <w:rPr>
          <w:rFonts w:eastAsia="Arial"/>
        </w:rPr>
        <w:t>Pattern,</w:t>
      </w:r>
    </w:p>
    <w:p w14:paraId="3BD313CA" w14:textId="77777777" w:rsidR="00662E50" w:rsidRDefault="00662E50" w:rsidP="00662E50">
      <w:pPr>
        <w:spacing w:after="9"/>
        <w:ind w:left="419" w:right="157" w:hanging="7"/>
        <w:rPr>
          <w:rFonts w:eastAsia="Arial"/>
        </w:rPr>
      </w:pPr>
      <w:r>
        <w:rPr>
          <w:rFonts w:eastAsia="Arial"/>
        </w:rPr>
        <w:t>{PatternTable[1],</w:t>
      </w:r>
      <w:r w:rsidRPr="004371FF">
        <w:rPr>
          <w:rFonts w:eastAsia="Arial"/>
        </w:rPr>
        <w:t xml:space="preserve"> </w:t>
      </w:r>
      <w:r>
        <w:rPr>
          <w:rFonts w:eastAsia="Arial"/>
        </w:rPr>
        <w:t>PatternTable[2],</w:t>
      </w:r>
      <w:r w:rsidRPr="004371FF">
        <w:rPr>
          <w:rFonts w:eastAsia="Arial"/>
        </w:rPr>
        <w:t xml:space="preserve"> </w:t>
      </w:r>
      <w:r>
        <w:rPr>
          <w:rFonts w:eastAsia="Arial"/>
        </w:rPr>
        <w:t>PatternTable[3],</w:t>
      </w:r>
      <w:r w:rsidRPr="004371FF">
        <w:rPr>
          <w:rFonts w:eastAsia="Arial"/>
        </w:rPr>
        <w:t xml:space="preserve"> </w:t>
      </w:r>
      <w:r>
        <w:rPr>
          <w:rFonts w:eastAsia="Arial"/>
        </w:rPr>
        <w:t>PatternTable[4],</w:t>
      </w:r>
      <w:r w:rsidRPr="004371FF">
        <w:rPr>
          <w:rFonts w:eastAsia="Arial"/>
        </w:rPr>
        <w:t xml:space="preserve"> </w:t>
      </w:r>
      <w:r>
        <w:rPr>
          <w:rFonts w:eastAsia="Arial"/>
        </w:rPr>
        <w:t>PatternTable[5],</w:t>
      </w:r>
      <w:r w:rsidRPr="004371FF">
        <w:rPr>
          <w:rFonts w:eastAsia="Arial"/>
        </w:rPr>
        <w:t xml:space="preserve"> </w:t>
      </w:r>
      <w:r>
        <w:rPr>
          <w:rFonts w:eastAsia="Arial"/>
        </w:rPr>
        <w:t>PatternTable[6],</w:t>
      </w:r>
      <w:r w:rsidRPr="004371FF">
        <w:rPr>
          <w:rFonts w:eastAsia="Arial"/>
        </w:rPr>
        <w:t xml:space="preserve"> </w:t>
      </w:r>
      <w:r>
        <w:rPr>
          <w:rFonts w:eastAsia="Arial"/>
        </w:rPr>
        <w:t>PatternTable[7]})</w:t>
      </w:r>
    </w:p>
    <w:p w14:paraId="6807DC54" w14:textId="77777777" w:rsidR="00662E50" w:rsidRDefault="00662E50" w:rsidP="00662E50">
      <w:pPr>
        <w:spacing w:after="9"/>
        <w:ind w:left="419" w:right="157" w:hanging="7"/>
      </w:pPr>
    </w:p>
    <w:p w14:paraId="109C6546" w14:textId="7A724334" w:rsidR="00662E50" w:rsidRDefault="00662E50" w:rsidP="00662E50">
      <w:pPr>
        <w:spacing w:after="9"/>
        <w:ind w:right="157"/>
      </w:pPr>
      <w:r>
        <w:t>/* The additional “//” are removed if they occur at the end of the extracted information</w:t>
      </w:r>
      <w:r w:rsidR="0009139C">
        <w:t>. Subfunction</w:t>
      </w:r>
      <w:r w:rsidR="00827518">
        <w:t>TrimR</w:t>
      </w:r>
      <w:r w:rsidR="0009139C">
        <w:t>ight is defined in MT_To_MXUltimateParty</w:t>
      </w:r>
      <w:r>
        <w:t xml:space="preserve"> */</w:t>
      </w:r>
    </w:p>
    <w:p w14:paraId="5AE5F157" w14:textId="77777777" w:rsidR="00662E50" w:rsidRDefault="00662E50" w:rsidP="00662E50">
      <w:pPr>
        <w:spacing w:after="9"/>
        <w:ind w:right="157"/>
      </w:pPr>
    </w:p>
    <w:p w14:paraId="5EB3ED97" w14:textId="4793D0C7" w:rsidR="00C76A32" w:rsidRDefault="00C76A32" w:rsidP="00C76A32">
      <w:pPr>
        <w:spacing w:after="9"/>
        <w:ind w:left="450" w:right="157"/>
      </w:pPr>
      <w:r>
        <w:lastRenderedPageBreak/>
        <w:t xml:space="preserve">Call </w:t>
      </w:r>
      <w:r w:rsidRPr="0096427A">
        <w:rPr>
          <w:b/>
        </w:rPr>
        <w:t>SubfunctionTrimRight</w:t>
      </w:r>
      <w:r>
        <w:t>(PurposeString, PurposePattern, MTField70,ToDeletePattern, PatternTable[]; PurposeString)</w:t>
      </w:r>
    </w:p>
    <w:p w14:paraId="0790456A" w14:textId="6918D45C" w:rsidR="00747864" w:rsidRDefault="00747864" w:rsidP="00662E50">
      <w:pPr>
        <w:spacing w:after="9"/>
        <w:ind w:left="450" w:right="157"/>
      </w:pPr>
    </w:p>
    <w:p w14:paraId="7897BD83" w14:textId="5A3CD079" w:rsidR="00747864" w:rsidRDefault="005937C8" w:rsidP="00CE22A2">
      <w:pPr>
        <w:tabs>
          <w:tab w:val="left" w:pos="540"/>
        </w:tabs>
        <w:spacing w:after="9"/>
        <w:ind w:left="450" w:right="157"/>
      </w:pPr>
      <w:r w:rsidRPr="005E1D90">
        <w:rPr>
          <w:b/>
        </w:rPr>
        <w:t>IF Length</w:t>
      </w:r>
      <w:r>
        <w:t xml:space="preserve">(PurposeString) &gt; 0 </w:t>
      </w:r>
    </w:p>
    <w:p w14:paraId="6A169349" w14:textId="6532A01A" w:rsidR="005937C8" w:rsidRDefault="005937C8" w:rsidP="00662E50">
      <w:pPr>
        <w:spacing w:after="9"/>
        <w:ind w:left="450" w:right="157"/>
      </w:pPr>
      <w:r>
        <w:t xml:space="preserve"> /* check if it is ISO Code</w:t>
      </w:r>
      <w:r w:rsidR="00282242">
        <w:t>, see reference below</w:t>
      </w:r>
      <w:r>
        <w:t xml:space="preserve"> */</w:t>
      </w:r>
    </w:p>
    <w:p w14:paraId="5085900B" w14:textId="364E3405" w:rsidR="005937C8" w:rsidRDefault="005937C8" w:rsidP="00662E50">
      <w:pPr>
        <w:spacing w:after="9"/>
        <w:ind w:left="450" w:right="157"/>
      </w:pPr>
      <w:r w:rsidRPr="005E1D90">
        <w:rPr>
          <w:b/>
        </w:rPr>
        <w:t xml:space="preserve">    IF WithinList</w:t>
      </w:r>
      <w:r>
        <w:t>(PurposeString, ISOPurposeCode</w:t>
      </w:r>
      <w:r w:rsidR="005E1D90">
        <w:t>*</w:t>
      </w:r>
      <w:r>
        <w:t>)</w:t>
      </w:r>
      <w:r w:rsidR="005E1D90">
        <w:t>THEN</w:t>
      </w:r>
    </w:p>
    <w:p w14:paraId="712E8765" w14:textId="7CDB6B86" w:rsidR="005E1D90" w:rsidRDefault="005E1D90" w:rsidP="00662E50">
      <w:pPr>
        <w:spacing w:after="9"/>
        <w:ind w:left="450" w:right="157"/>
      </w:pPr>
      <w:r w:rsidRPr="005E1D90">
        <w:t xml:space="preserve">         MXLocation.</w:t>
      </w:r>
      <w:r>
        <w:t>Pupose.Code = PurposeString</w:t>
      </w:r>
    </w:p>
    <w:p w14:paraId="6B23C238" w14:textId="7F02E884" w:rsidR="005E1D90" w:rsidRDefault="005E1D90" w:rsidP="00CE22A2">
      <w:pPr>
        <w:tabs>
          <w:tab w:val="left" w:pos="900"/>
        </w:tabs>
        <w:spacing w:after="9"/>
        <w:ind w:left="450" w:right="157"/>
        <w:rPr>
          <w:b/>
        </w:rPr>
      </w:pPr>
      <w:r>
        <w:t xml:space="preserve">    </w:t>
      </w:r>
      <w:r w:rsidRPr="005E1D90">
        <w:rPr>
          <w:b/>
        </w:rPr>
        <w:t>ELSE</w:t>
      </w:r>
    </w:p>
    <w:p w14:paraId="77E7DAAD" w14:textId="37EFDE06" w:rsidR="005E1D90" w:rsidRPr="00F93C07" w:rsidRDefault="005E1D90" w:rsidP="005E1D90">
      <w:pPr>
        <w:spacing w:after="9"/>
        <w:ind w:left="0" w:right="157" w:firstLine="0"/>
      </w:pPr>
      <w:r>
        <w:rPr>
          <w:b/>
        </w:rPr>
        <w:t xml:space="preserve">         </w:t>
      </w:r>
      <w:r w:rsidRPr="00F93C07">
        <w:rPr>
          <w:rFonts w:eastAsia="Arial"/>
          <w:b/>
        </w:rPr>
        <w:t xml:space="preserve">IF </w:t>
      </w:r>
      <w:r>
        <w:rPr>
          <w:rFonts w:eastAsia="Arial"/>
          <w:b/>
        </w:rPr>
        <w:t>Length</w:t>
      </w:r>
      <w:r w:rsidRPr="00A86926">
        <w:rPr>
          <w:rFonts w:eastAsia="Arial"/>
        </w:rPr>
        <w:t>(</w:t>
      </w:r>
      <w:r w:rsidR="00CE22A2" w:rsidRPr="00CE22A2">
        <w:rPr>
          <w:rFonts w:eastAsia="Arial"/>
        </w:rPr>
        <w:t>PurposeString</w:t>
      </w:r>
      <w:r w:rsidRPr="00F93C07">
        <w:t>) &gt; 35 THEN</w:t>
      </w:r>
    </w:p>
    <w:p w14:paraId="14BD1B3B" w14:textId="0D0BA552" w:rsidR="005E1D90" w:rsidRPr="00F93C07" w:rsidRDefault="005E1D90" w:rsidP="00206920">
      <w:pPr>
        <w:spacing w:after="9"/>
        <w:ind w:left="0" w:right="-1522" w:firstLine="0"/>
      </w:pPr>
      <w:r w:rsidRPr="00F93C07">
        <w:t xml:space="preserve">        </w:t>
      </w:r>
      <w:r w:rsidR="00CE22A2">
        <w:t xml:space="preserve">     </w:t>
      </w:r>
      <w:r w:rsidR="00CE22A2" w:rsidRPr="005E1D90">
        <w:t>MXLocation.</w:t>
      </w:r>
      <w:r w:rsidR="00CE22A2">
        <w:t>Pupose</w:t>
      </w:r>
      <w:r w:rsidRPr="00F93C07">
        <w:rPr>
          <w:rFonts w:eastAsia="Arial"/>
        </w:rPr>
        <w:t xml:space="preserve">.Proprietary =      </w:t>
      </w:r>
      <w:r w:rsidRPr="00A86926">
        <w:rPr>
          <w:rFonts w:eastAsia="Arial"/>
          <w:b/>
        </w:rPr>
        <w:t>Concatenate</w:t>
      </w:r>
      <w:r w:rsidRPr="00F93C07">
        <w:rPr>
          <w:rFonts w:eastAsia="Arial"/>
        </w:rPr>
        <w:t>(</w:t>
      </w:r>
      <w:r w:rsidRPr="00A86926">
        <w:rPr>
          <w:rFonts w:eastAsia="Arial"/>
          <w:b/>
        </w:rPr>
        <w:t>Substring</w:t>
      </w:r>
      <w:r w:rsidRPr="00F93C07">
        <w:rPr>
          <w:rFonts w:eastAsia="Arial"/>
        </w:rPr>
        <w:t>(</w:t>
      </w:r>
      <w:r w:rsidR="00CE22A2">
        <w:t>PurposeString</w:t>
      </w:r>
      <w:r w:rsidRPr="00F93C07">
        <w:t>,1,34), “+”)</w:t>
      </w:r>
    </w:p>
    <w:p w14:paraId="35CA6DFE" w14:textId="32683383" w:rsidR="005E1D90" w:rsidRPr="00F93C07" w:rsidRDefault="005E1D90" w:rsidP="00CE22A2">
      <w:pPr>
        <w:tabs>
          <w:tab w:val="left" w:pos="1080"/>
          <w:tab w:val="left" w:pos="1170"/>
          <w:tab w:val="left" w:pos="3240"/>
          <w:tab w:val="left" w:pos="3420"/>
        </w:tabs>
        <w:spacing w:after="9"/>
        <w:ind w:left="0" w:right="157" w:firstLine="0"/>
        <w:rPr>
          <w:rFonts w:eastAsia="Arial"/>
          <w:b/>
        </w:rPr>
      </w:pPr>
      <w:r w:rsidRPr="00A86926">
        <w:rPr>
          <w:b/>
        </w:rPr>
        <w:t xml:space="preserve">      </w:t>
      </w:r>
      <w:r w:rsidR="00CE22A2">
        <w:rPr>
          <w:b/>
        </w:rPr>
        <w:t xml:space="preserve">   </w:t>
      </w:r>
      <w:r w:rsidRPr="00A86926">
        <w:rPr>
          <w:b/>
        </w:rPr>
        <w:t>ELSE</w:t>
      </w:r>
    </w:p>
    <w:p w14:paraId="31EA6EA9" w14:textId="4CEC7167" w:rsidR="005E1D90" w:rsidRPr="00F93C07" w:rsidRDefault="00CE22A2" w:rsidP="005E1D90">
      <w:pPr>
        <w:spacing w:after="9"/>
        <w:ind w:left="0" w:right="157" w:firstLine="0"/>
        <w:rPr>
          <w:rFonts w:eastAsia="Arial"/>
        </w:rPr>
      </w:pPr>
      <w:r>
        <w:rPr>
          <w:rFonts w:eastAsia="Arial"/>
        </w:rPr>
        <w:t xml:space="preserve">            </w:t>
      </w:r>
      <w:r w:rsidRPr="005E1D90">
        <w:t>MXLocation.</w:t>
      </w:r>
      <w:r>
        <w:t>Pupose</w:t>
      </w:r>
      <w:r w:rsidRPr="00F93C07">
        <w:rPr>
          <w:rFonts w:eastAsia="Arial"/>
        </w:rPr>
        <w:t>.Proprietary</w:t>
      </w:r>
      <w:r>
        <w:rPr>
          <w:rFonts w:eastAsia="Arial"/>
        </w:rPr>
        <w:t xml:space="preserve"> = PurposeString</w:t>
      </w:r>
    </w:p>
    <w:p w14:paraId="09A40484" w14:textId="77777777" w:rsidR="005E1D90" w:rsidRPr="00F93C07" w:rsidRDefault="005E1D90" w:rsidP="005E1D90">
      <w:pPr>
        <w:spacing w:after="9"/>
        <w:ind w:left="0" w:right="157" w:firstLine="0"/>
        <w:rPr>
          <w:rFonts w:eastAsia="Arial"/>
        </w:rPr>
      </w:pPr>
      <w:r w:rsidRPr="00F93C07">
        <w:rPr>
          <w:rFonts w:eastAsia="Arial"/>
        </w:rPr>
        <w:t xml:space="preserve">    </w:t>
      </w:r>
    </w:p>
    <w:p w14:paraId="744DFB7D" w14:textId="1D49FB72" w:rsidR="005E1D90" w:rsidRDefault="005E1D90" w:rsidP="005E1D90">
      <w:pPr>
        <w:spacing w:after="9"/>
        <w:ind w:left="0" w:right="157" w:firstLine="0"/>
        <w:rPr>
          <w:rFonts w:eastAsia="Arial"/>
        </w:rPr>
      </w:pPr>
      <w:r w:rsidRPr="00F93C07">
        <w:rPr>
          <w:rFonts w:eastAsia="Arial"/>
        </w:rPr>
        <w:t>/* only the 35 first characters are copied. As coming from MX, it is not expected to have longer string but just to avoid error in translation, length is limited to 35 */</w:t>
      </w:r>
    </w:p>
    <w:p w14:paraId="3A3FFFC2" w14:textId="286E9147" w:rsidR="00CE22A2" w:rsidRPr="00CE22A2" w:rsidRDefault="00CE22A2" w:rsidP="005E1D90">
      <w:pPr>
        <w:spacing w:after="9"/>
        <w:ind w:left="0" w:right="157" w:firstLine="0"/>
        <w:rPr>
          <w:rFonts w:eastAsia="Arial"/>
          <w:b/>
        </w:rPr>
      </w:pPr>
      <w:r>
        <w:rPr>
          <w:rFonts w:eastAsia="Arial"/>
        </w:rPr>
        <w:t xml:space="preserve">         </w:t>
      </w:r>
      <w:r w:rsidRPr="00CE22A2">
        <w:rPr>
          <w:rFonts w:eastAsia="Arial"/>
          <w:b/>
        </w:rPr>
        <w:t>ENDIF</w:t>
      </w:r>
    </w:p>
    <w:p w14:paraId="2D9F1E8B" w14:textId="20DA8CCC" w:rsidR="005E1D90" w:rsidRDefault="00CE22A2" w:rsidP="00CE22A2">
      <w:pPr>
        <w:tabs>
          <w:tab w:val="left" w:pos="810"/>
          <w:tab w:val="left" w:pos="900"/>
          <w:tab w:val="left" w:pos="990"/>
        </w:tabs>
        <w:spacing w:after="9"/>
        <w:ind w:left="450" w:right="157"/>
        <w:rPr>
          <w:b/>
        </w:rPr>
      </w:pPr>
      <w:r>
        <w:rPr>
          <w:b/>
        </w:rPr>
        <w:t xml:space="preserve">    ENDIF</w:t>
      </w:r>
    </w:p>
    <w:p w14:paraId="7B5839DC" w14:textId="435F30F5" w:rsidR="00CE22A2" w:rsidRPr="005E1D90" w:rsidRDefault="00CE22A2" w:rsidP="00CE22A2">
      <w:pPr>
        <w:tabs>
          <w:tab w:val="left" w:pos="810"/>
          <w:tab w:val="left" w:pos="900"/>
          <w:tab w:val="left" w:pos="990"/>
        </w:tabs>
        <w:spacing w:after="9"/>
        <w:ind w:left="450" w:right="157"/>
        <w:rPr>
          <w:b/>
        </w:rPr>
      </w:pPr>
      <w:r>
        <w:rPr>
          <w:b/>
        </w:rPr>
        <w:t>ENDIF</w:t>
      </w:r>
    </w:p>
    <w:p w14:paraId="08B8E1FA" w14:textId="2638022E" w:rsidR="005E1D90" w:rsidRPr="005E1D90" w:rsidRDefault="005E1D90" w:rsidP="00662E50">
      <w:pPr>
        <w:spacing w:after="9"/>
        <w:ind w:left="450" w:right="157"/>
      </w:pPr>
      <w:r>
        <w:t xml:space="preserve">        </w:t>
      </w:r>
    </w:p>
    <w:p w14:paraId="720DF4A7" w14:textId="7FCB63B1" w:rsidR="005937C8" w:rsidRDefault="005937C8" w:rsidP="00662E50">
      <w:pPr>
        <w:spacing w:after="9"/>
        <w:ind w:left="450" w:right="157"/>
      </w:pPr>
    </w:p>
    <w:p w14:paraId="2F4C66F6" w14:textId="1DD81561" w:rsidR="005937C8" w:rsidRPr="00F93C07" w:rsidRDefault="005E1D90" w:rsidP="005937C8">
      <w:pPr>
        <w:spacing w:after="9"/>
        <w:ind w:left="419" w:right="157" w:firstLine="301"/>
        <w:rPr>
          <w:color w:val="3D3D3D"/>
          <w:szCs w:val="20"/>
        </w:rPr>
      </w:pPr>
      <w:r w:rsidRPr="00F93C07">
        <w:rPr>
          <w:rFonts w:eastAsia="Arial"/>
          <w:noProof/>
        </w:rPr>
        <mc:AlternateContent>
          <mc:Choice Requires="wps">
            <w:drawing>
              <wp:anchor distT="0" distB="0" distL="114300" distR="114300" simplePos="0" relativeHeight="251658245" behindDoc="0" locked="0" layoutInCell="1" allowOverlap="1" wp14:anchorId="05B8FBD7" wp14:editId="24A2132A">
                <wp:simplePos x="0" y="0"/>
                <wp:positionH relativeFrom="column">
                  <wp:posOffset>0</wp:posOffset>
                </wp:positionH>
                <wp:positionV relativeFrom="paragraph">
                  <wp:posOffset>0</wp:posOffset>
                </wp:positionV>
                <wp:extent cx="5058137" cy="439838"/>
                <wp:effectExtent l="0" t="0" r="28575" b="17780"/>
                <wp:wrapNone/>
                <wp:docPr id="7" name="Rectangle 7"/>
                <wp:cNvGraphicFramePr/>
                <a:graphic xmlns:a="http://schemas.openxmlformats.org/drawingml/2006/main">
                  <a:graphicData uri="http://schemas.microsoft.com/office/word/2010/wordprocessingShape">
                    <wps:wsp>
                      <wps:cNvSpPr/>
                      <wps:spPr>
                        <a:xfrm>
                          <a:off x="0" y="0"/>
                          <a:ext cx="5058137" cy="43983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CA8AAC" id="Rectangle 7" o:spid="_x0000_s1026" style="position:absolute;margin-left:0;margin-top:0;width:398.3pt;height:34.65pt;z-index:2516582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" filled="f" strokecolor="#1f4d78 [1604]" strokeweight="1pt"/>
            </w:pict>
          </mc:Fallback>
        </mc:AlternateContent>
      </w:r>
      <w:r w:rsidR="005937C8" w:rsidRPr="00F93C07">
        <w:rPr>
          <w:rFonts w:eastAsia="Arial"/>
        </w:rPr>
        <w:t>*IS</w:t>
      </w:r>
      <w:r w:rsidR="005937C8">
        <w:rPr>
          <w:rFonts w:eastAsia="Arial"/>
        </w:rPr>
        <w:t>OPurpose</w:t>
      </w:r>
      <w:r w:rsidR="005937C8" w:rsidRPr="00F93C07">
        <w:rPr>
          <w:rFonts w:eastAsia="Arial"/>
        </w:rPr>
        <w:t xml:space="preserve">Code is defined on </w:t>
      </w:r>
      <w:hyperlink r:id="rId48" w:history="1">
        <w:r w:rsidR="005937C8" w:rsidRPr="00F93C07">
          <w:rPr>
            <w:rStyle w:val="Hyperlink"/>
            <w:rFonts w:eastAsia="Arial"/>
          </w:rPr>
          <w:t>ISO 20022 Site</w:t>
        </w:r>
      </w:hyperlink>
      <w:r w:rsidR="005937C8" w:rsidRPr="00F93C07">
        <w:rPr>
          <w:rFonts w:eastAsia="Arial"/>
        </w:rPr>
        <w:t xml:space="preserve">, </w:t>
      </w:r>
      <w:hyperlink r:id="rId49" w:history="1">
        <w:r w:rsidR="005937C8" w:rsidRPr="00F93C07">
          <w:rPr>
            <w:rStyle w:val="Hyperlink"/>
            <w:szCs w:val="20"/>
          </w:rPr>
          <w:t>External Code Sets spreadsheet</w:t>
        </w:r>
      </w:hyperlink>
      <w:r w:rsidR="005937C8" w:rsidRPr="00F93C07">
        <w:rPr>
          <w:color w:val="3D3D3D"/>
          <w:szCs w:val="20"/>
        </w:rPr>
        <w:t xml:space="preserve">, </w:t>
      </w:r>
      <w:r w:rsidR="005937C8">
        <w:rPr>
          <w:color w:val="3D3D3D"/>
          <w:szCs w:val="20"/>
        </w:rPr>
        <w:t>sheet 11-Purpose *</w:t>
      </w:r>
    </w:p>
    <w:p w14:paraId="38BC83A6" w14:textId="77777777" w:rsidR="005937C8" w:rsidRDefault="005937C8" w:rsidP="00662E50">
      <w:pPr>
        <w:spacing w:after="9"/>
        <w:ind w:left="450" w:right="157"/>
      </w:pPr>
    </w:p>
    <w:p w14:paraId="1616007E" w14:textId="77777777" w:rsidR="005937C8" w:rsidRDefault="005937C8" w:rsidP="00662E50">
      <w:pPr>
        <w:spacing w:after="9"/>
        <w:ind w:left="450" w:right="157"/>
      </w:pPr>
    </w:p>
    <w:p w14:paraId="30F71F52" w14:textId="6EA61BC8" w:rsidR="00A0690B" w:rsidRDefault="00A0690B">
      <w:pPr>
        <w:spacing w:after="160" w:line="259" w:lineRule="auto"/>
        <w:ind w:left="0" w:firstLine="0"/>
        <w:rPr>
          <w:rFonts w:ascii="Arial" w:eastAsia="Arial" w:hAnsi="Arial" w:cs="Arial"/>
          <w:szCs w:val="20"/>
        </w:rPr>
      </w:pPr>
    </w:p>
    <w:p w14:paraId="1E955892" w14:textId="593D52D7" w:rsidR="00A0690B" w:rsidRDefault="00A0690B" w:rsidP="00A0690B">
      <w:pPr>
        <w:pStyle w:val="Heading3"/>
      </w:pPr>
      <w:bookmarkStart w:id="1563" w:name="_Toc136351258"/>
      <w:r>
        <w:t>3.3.24 MT_To_MXRINewCodeWords</w:t>
      </w:r>
      <w:bookmarkEnd w:id="1563"/>
    </w:p>
    <w:p w14:paraId="62738EE9" w14:textId="77777777" w:rsidR="00A0690B" w:rsidRPr="00EE7666" w:rsidRDefault="00A0690B" w:rsidP="00A0690B"/>
    <w:p w14:paraId="063E717E" w14:textId="77777777" w:rsidR="00A0690B" w:rsidRDefault="00A0690B" w:rsidP="00A0690B">
      <w:pPr>
        <w:spacing w:after="95"/>
        <w:ind w:left="419" w:right="157" w:hanging="7"/>
      </w:pPr>
      <w:r>
        <w:rPr>
          <w:rFonts w:ascii="Arial" w:eastAsia="Arial" w:hAnsi="Arial" w:cs="Arial"/>
          <w:b/>
        </w:rPr>
        <w:t xml:space="preserve">Name </w:t>
      </w:r>
    </w:p>
    <w:p w14:paraId="24949105" w14:textId="12FAD2C9" w:rsidR="00A0690B" w:rsidRDefault="00B57CFB" w:rsidP="00A0690B">
      <w:pPr>
        <w:spacing w:after="112" w:line="249" w:lineRule="auto"/>
        <w:ind w:left="849" w:right="15" w:hanging="10"/>
      </w:pPr>
      <w:r>
        <w:rPr>
          <w:rFonts w:ascii="Arial" w:eastAsia="Arial" w:hAnsi="Arial" w:cs="Arial"/>
        </w:rPr>
        <w:t>MT_To_MXRIN</w:t>
      </w:r>
      <w:r w:rsidR="00A0690B">
        <w:rPr>
          <w:rFonts w:ascii="Arial" w:eastAsia="Arial" w:hAnsi="Arial" w:cs="Arial"/>
        </w:rPr>
        <w:t>ewCodeWords</w:t>
      </w:r>
    </w:p>
    <w:p w14:paraId="728C20AA" w14:textId="77777777" w:rsidR="00A0690B" w:rsidRDefault="00A0690B" w:rsidP="00A0690B">
      <w:pPr>
        <w:spacing w:after="95"/>
        <w:ind w:left="419" w:right="157" w:hanging="7"/>
      </w:pPr>
      <w:r>
        <w:rPr>
          <w:rFonts w:ascii="Arial" w:eastAsia="Arial" w:hAnsi="Arial" w:cs="Arial"/>
          <w:b/>
        </w:rPr>
        <w:t xml:space="preserve">Business description  </w:t>
      </w:r>
    </w:p>
    <w:p w14:paraId="04CE0E46" w14:textId="77777777" w:rsidR="00A0690B" w:rsidRDefault="00A0690B" w:rsidP="00A0690B">
      <w:pPr>
        <w:spacing w:after="112" w:line="249" w:lineRule="auto"/>
        <w:ind w:left="839" w:right="15" w:firstLine="0"/>
        <w:rPr>
          <w:rFonts w:ascii="Arial" w:eastAsia="Arial" w:hAnsi="Arial" w:cs="Arial"/>
        </w:rPr>
      </w:pPr>
    </w:p>
    <w:p w14:paraId="70065849" w14:textId="0BA1EEDE" w:rsidR="00A0690B" w:rsidRDefault="00A0690B" w:rsidP="00A0690B">
      <w:pPr>
        <w:spacing w:after="112" w:line="249" w:lineRule="auto"/>
        <w:ind w:left="839" w:right="15" w:firstLine="0"/>
        <w:rPr>
          <w:rFonts w:ascii="Arial" w:eastAsia="Arial" w:hAnsi="Arial" w:cs="Arial"/>
        </w:rPr>
      </w:pPr>
      <w:r>
        <w:rPr>
          <w:rFonts w:ascii="Arial" w:eastAsia="Arial" w:hAnsi="Arial" w:cs="Arial"/>
        </w:rPr>
        <w:t xml:space="preserve">The function extracts information from field 70 with code word /URI/, /RELID/ or /SRI/ . This scenario can only occur from a previous translation (eg., pacs.008 to MT103) where MX Unstructured Remittance Information or Related Remittance Information was translated to field 70. If </w:t>
      </w:r>
      <w:r w:rsidR="0077598D">
        <w:rPr>
          <w:rFonts w:ascii="Arial" w:eastAsia="Arial" w:hAnsi="Arial" w:cs="Arial"/>
        </w:rPr>
        <w:t>MX</w:t>
      </w:r>
      <w:r>
        <w:rPr>
          <w:rFonts w:ascii="Arial" w:eastAsia="Arial" w:hAnsi="Arial" w:cs="Arial"/>
        </w:rPr>
        <w:t xml:space="preserve"> structured RI was present in MX then it is indicated by the presence of /SRI/+ as the Structured RI is not translated. The 3 code words are exclusive meaning they cannot occur all together in field 70. </w:t>
      </w:r>
    </w:p>
    <w:p w14:paraId="3E75E5F3" w14:textId="77777777" w:rsidR="00A0690B" w:rsidRPr="00662E50" w:rsidRDefault="00A0690B" w:rsidP="00A0690B">
      <w:pPr>
        <w:spacing w:after="112" w:line="249" w:lineRule="auto"/>
        <w:ind w:left="839" w:right="15" w:firstLine="0"/>
        <w:rPr>
          <w:rFonts w:ascii="Arial" w:hAnsi="Arial" w:cs="Arial"/>
        </w:rPr>
      </w:pPr>
    </w:p>
    <w:p w14:paraId="4C0377D0" w14:textId="77777777" w:rsidR="00A0690B" w:rsidRDefault="00A0690B" w:rsidP="00A0690B">
      <w:pPr>
        <w:spacing w:after="95"/>
        <w:ind w:left="419" w:right="157" w:hanging="7"/>
      </w:pPr>
      <w:r>
        <w:rPr>
          <w:rFonts w:ascii="Arial" w:eastAsia="Arial" w:hAnsi="Arial" w:cs="Arial"/>
          <w:b/>
        </w:rPr>
        <w:t xml:space="preserve">Format </w:t>
      </w:r>
    </w:p>
    <w:p w14:paraId="3C184CEA" w14:textId="75CFCDF0" w:rsidR="00A0690B" w:rsidRDefault="00B57CFB" w:rsidP="00B57CFB">
      <w:pPr>
        <w:spacing w:after="112" w:line="249" w:lineRule="auto"/>
        <w:ind w:left="849" w:right="15" w:hanging="10"/>
      </w:pPr>
      <w:r w:rsidRPr="00B57CFB">
        <w:rPr>
          <w:rFonts w:ascii="Arial" w:eastAsia="Arial" w:hAnsi="Arial" w:cs="Arial"/>
          <w:b/>
        </w:rPr>
        <w:t>MT_To_MXRINewCodeWords</w:t>
      </w:r>
      <w:r>
        <w:t xml:space="preserve"> </w:t>
      </w:r>
      <w:r>
        <w:rPr>
          <w:rFonts w:ascii="Arial" w:eastAsia="Arial" w:hAnsi="Arial" w:cs="Arial"/>
        </w:rPr>
        <w:t>(MTField70; MXRelatedRemittanceInformation, MXRemittanceInformation</w:t>
      </w:r>
      <w:r w:rsidR="00A0690B">
        <w:rPr>
          <w:rFonts w:ascii="Arial" w:eastAsia="Arial" w:hAnsi="Arial" w:cs="Arial"/>
        </w:rPr>
        <w:t xml:space="preserve">)  </w:t>
      </w:r>
    </w:p>
    <w:p w14:paraId="0B4B8B7F" w14:textId="77777777" w:rsidR="00A0690B" w:rsidRDefault="00A0690B" w:rsidP="00A0690B">
      <w:pPr>
        <w:spacing w:after="95"/>
        <w:ind w:left="860" w:right="157" w:hanging="7"/>
      </w:pPr>
      <w:r>
        <w:rPr>
          <w:rFonts w:ascii="Arial" w:eastAsia="Arial" w:hAnsi="Arial" w:cs="Arial"/>
          <w:b/>
        </w:rPr>
        <w:t xml:space="preserve">Input </w:t>
      </w:r>
    </w:p>
    <w:p w14:paraId="6C333C7C" w14:textId="77777777" w:rsidR="00A0690B" w:rsidRDefault="00A0690B" w:rsidP="00A0690B">
      <w:pPr>
        <w:spacing w:after="112" w:line="249" w:lineRule="auto"/>
        <w:ind w:left="849" w:right="15" w:hanging="10"/>
      </w:pPr>
      <w:r>
        <w:rPr>
          <w:rFonts w:ascii="Arial" w:eastAsia="Arial" w:hAnsi="Arial" w:cs="Arial"/>
        </w:rPr>
        <w:t>MTField70 : Field70 in MT103</w:t>
      </w:r>
    </w:p>
    <w:p w14:paraId="04A4477A" w14:textId="77777777" w:rsidR="00A0690B" w:rsidRDefault="00A0690B" w:rsidP="00A0690B">
      <w:pPr>
        <w:spacing w:after="112" w:line="249" w:lineRule="auto"/>
        <w:ind w:left="849" w:right="307" w:hanging="10"/>
      </w:pPr>
      <w:r>
        <w:rPr>
          <w:rFonts w:ascii="Arial" w:eastAsia="Arial" w:hAnsi="Arial" w:cs="Arial"/>
          <w:b/>
        </w:rPr>
        <w:t xml:space="preserve">Output </w:t>
      </w:r>
    </w:p>
    <w:p w14:paraId="76D5BD9A" w14:textId="78B31C11" w:rsidR="00A0690B" w:rsidRDefault="00B57CFB" w:rsidP="00A0690B">
      <w:pPr>
        <w:spacing w:after="112" w:line="249" w:lineRule="auto"/>
        <w:ind w:left="849" w:right="15" w:hanging="10"/>
        <w:rPr>
          <w:rFonts w:ascii="Arial" w:eastAsia="Arial" w:hAnsi="Arial" w:cs="Arial"/>
        </w:rPr>
      </w:pPr>
      <w:r>
        <w:rPr>
          <w:rFonts w:ascii="Arial" w:eastAsia="Arial" w:hAnsi="Arial" w:cs="Arial"/>
        </w:rPr>
        <w:lastRenderedPageBreak/>
        <w:t>MXRelatedRemittanceInformation typed RemittanceLocation7</w:t>
      </w:r>
    </w:p>
    <w:p w14:paraId="0A48A2BA" w14:textId="60FE742F" w:rsidR="00B57CFB" w:rsidRDefault="00B57CFB" w:rsidP="00A0690B">
      <w:pPr>
        <w:spacing w:after="112" w:line="249" w:lineRule="auto"/>
        <w:ind w:left="849" w:right="15" w:hanging="10"/>
        <w:rPr>
          <w:rFonts w:ascii="Arial" w:eastAsia="Arial" w:hAnsi="Arial" w:cs="Arial"/>
        </w:rPr>
      </w:pPr>
      <w:r>
        <w:rPr>
          <w:rFonts w:ascii="Arial" w:eastAsia="Arial" w:hAnsi="Arial" w:cs="Arial"/>
        </w:rPr>
        <w:t>MXRemittanceInformation typed RemittanceInformation16</w:t>
      </w:r>
    </w:p>
    <w:p w14:paraId="00D7C5FE" w14:textId="77777777" w:rsidR="00A0690B" w:rsidRDefault="00A0690B" w:rsidP="00A0690B">
      <w:pPr>
        <w:spacing w:after="0" w:line="370" w:lineRule="auto"/>
        <w:ind w:left="839" w:right="6157" w:hanging="427"/>
      </w:pPr>
      <w:r>
        <w:rPr>
          <w:rFonts w:ascii="Arial" w:eastAsia="Arial" w:hAnsi="Arial" w:cs="Arial"/>
          <w:b/>
        </w:rPr>
        <w:t xml:space="preserve">       Preconditions </w:t>
      </w:r>
      <w:r>
        <w:rPr>
          <w:rFonts w:ascii="Arial" w:eastAsia="Arial" w:hAnsi="Arial" w:cs="Arial"/>
        </w:rPr>
        <w:t xml:space="preserve">None. </w:t>
      </w:r>
    </w:p>
    <w:p w14:paraId="70D35D4A" w14:textId="77777777" w:rsidR="00A0690B" w:rsidRDefault="00A0690B" w:rsidP="00A0690B">
      <w:pPr>
        <w:spacing w:after="9"/>
        <w:ind w:left="419" w:right="157" w:hanging="7"/>
        <w:rPr>
          <w:rFonts w:ascii="Arial" w:eastAsia="Arial" w:hAnsi="Arial" w:cs="Arial"/>
          <w:b/>
        </w:rPr>
      </w:pPr>
      <w:r>
        <w:rPr>
          <w:rFonts w:ascii="Arial" w:eastAsia="Arial" w:hAnsi="Arial" w:cs="Arial"/>
          <w:b/>
        </w:rPr>
        <w:t xml:space="preserve">Formal description </w:t>
      </w:r>
    </w:p>
    <w:p w14:paraId="77AECCAD" w14:textId="77777777" w:rsidR="00A0690B" w:rsidRDefault="00A0690B" w:rsidP="00A0690B">
      <w:pPr>
        <w:spacing w:after="9"/>
        <w:ind w:left="419" w:right="157" w:hanging="7"/>
        <w:rPr>
          <w:rFonts w:eastAsia="Arial"/>
        </w:rPr>
      </w:pPr>
      <w:r w:rsidRPr="008F79CF">
        <w:rPr>
          <w:rFonts w:eastAsia="Arial"/>
        </w:rPr>
        <w:t>/* Local variables</w:t>
      </w:r>
    </w:p>
    <w:p w14:paraId="07EF0AB4" w14:textId="5E5DBEEB" w:rsidR="00A0690B" w:rsidRDefault="00143F3D" w:rsidP="00A0690B">
      <w:pPr>
        <w:spacing w:after="9"/>
        <w:ind w:left="419" w:right="157" w:hanging="7"/>
        <w:rPr>
          <w:rFonts w:eastAsia="Arial"/>
        </w:rPr>
      </w:pPr>
      <w:r>
        <w:rPr>
          <w:rFonts w:eastAsia="Arial"/>
        </w:rPr>
        <w:t>U</w:t>
      </w:r>
      <w:r w:rsidR="0077598D">
        <w:rPr>
          <w:rFonts w:eastAsia="Arial"/>
        </w:rPr>
        <w:t>Remittance</w:t>
      </w:r>
      <w:r w:rsidR="00A0690B">
        <w:rPr>
          <w:rFonts w:eastAsia="Arial"/>
        </w:rPr>
        <w:t>String</w:t>
      </w:r>
      <w:r>
        <w:rPr>
          <w:rFonts w:eastAsia="Arial"/>
        </w:rPr>
        <w:t>, SRemittanceString, RelatedIDString</w:t>
      </w:r>
      <w:r w:rsidR="00A0690B">
        <w:rPr>
          <w:rFonts w:eastAsia="Arial"/>
        </w:rPr>
        <w:t xml:space="preserve"> : string</w:t>
      </w:r>
    </w:p>
    <w:p w14:paraId="05A146BA" w14:textId="43205E50" w:rsidR="0077598D" w:rsidRDefault="0077598D" w:rsidP="0077598D">
      <w:pPr>
        <w:spacing w:after="9"/>
        <w:ind w:left="419" w:right="157" w:hanging="7"/>
        <w:rPr>
          <w:rFonts w:eastAsia="Arial"/>
        </w:rPr>
      </w:pPr>
      <w:r>
        <w:rPr>
          <w:rFonts w:eastAsia="Arial"/>
        </w:rPr>
        <w:t>URI</w:t>
      </w:r>
      <w:r w:rsidR="00A0690B">
        <w:rPr>
          <w:rFonts w:eastAsia="Arial"/>
        </w:rPr>
        <w:t>Pattern</w:t>
      </w:r>
      <w:r>
        <w:rPr>
          <w:rFonts w:eastAsia="Arial"/>
        </w:rPr>
        <w:t xml:space="preserve">, </w:t>
      </w:r>
      <w:r w:rsidR="004D506C">
        <w:rPr>
          <w:rFonts w:eastAsia="Arial"/>
        </w:rPr>
        <w:t xml:space="preserve">SRIPattern, </w:t>
      </w:r>
      <w:r>
        <w:rPr>
          <w:rFonts w:eastAsia="Arial"/>
        </w:rPr>
        <w:t>RelatedRIPattern</w:t>
      </w:r>
      <w:r w:rsidR="00151BFD">
        <w:rPr>
          <w:rFonts w:eastAsia="Arial"/>
        </w:rPr>
        <w:t xml:space="preserve">, </w:t>
      </w:r>
      <w:r w:rsidR="00151BFD">
        <w:t>ToDeletePattern</w:t>
      </w:r>
      <w:r>
        <w:rPr>
          <w:rFonts w:eastAsia="Arial"/>
        </w:rPr>
        <w:t xml:space="preserve"> : string</w:t>
      </w:r>
    </w:p>
    <w:p w14:paraId="05F43A8D" w14:textId="77777777" w:rsidR="00A0690B" w:rsidRDefault="00A0690B" w:rsidP="00A0690B">
      <w:pPr>
        <w:spacing w:after="9"/>
        <w:ind w:left="419" w:right="157" w:hanging="7"/>
        <w:rPr>
          <w:rFonts w:eastAsia="Arial"/>
        </w:rPr>
      </w:pPr>
      <w:r>
        <w:rPr>
          <w:rFonts w:eastAsia="Arial"/>
        </w:rPr>
        <w:t xml:space="preserve">PatternTable[] : table of string </w:t>
      </w:r>
    </w:p>
    <w:p w14:paraId="0576DF36" w14:textId="77777777" w:rsidR="00A0690B" w:rsidRPr="008F79CF" w:rsidRDefault="00A0690B" w:rsidP="00A0690B">
      <w:pPr>
        <w:spacing w:after="9"/>
        <w:ind w:left="419" w:right="157" w:hanging="7"/>
        <w:rPr>
          <w:rFonts w:eastAsia="Arial"/>
        </w:rPr>
      </w:pPr>
      <w:r>
        <w:rPr>
          <w:rFonts w:eastAsia="Arial"/>
        </w:rPr>
        <w:t>i : integer</w:t>
      </w:r>
    </w:p>
    <w:p w14:paraId="3C5DBFA2" w14:textId="77777777" w:rsidR="00A0690B" w:rsidRDefault="00A0690B" w:rsidP="00A0690B">
      <w:pPr>
        <w:spacing w:after="9"/>
        <w:ind w:left="419" w:right="157" w:hanging="7"/>
        <w:rPr>
          <w:rFonts w:eastAsia="Arial"/>
        </w:rPr>
      </w:pPr>
      <w:r w:rsidRPr="008F79CF">
        <w:rPr>
          <w:rFonts w:eastAsia="Arial"/>
        </w:rPr>
        <w:t>*/</w:t>
      </w:r>
    </w:p>
    <w:p w14:paraId="738D7959" w14:textId="77777777" w:rsidR="00A0690B" w:rsidRDefault="00A0690B" w:rsidP="00A0690B">
      <w:pPr>
        <w:spacing w:after="9"/>
        <w:ind w:left="419" w:right="157" w:hanging="7"/>
        <w:rPr>
          <w:rFonts w:eastAsia="Arial"/>
        </w:rPr>
      </w:pPr>
    </w:p>
    <w:p w14:paraId="157540D3" w14:textId="7FF65E80" w:rsidR="00A0690B" w:rsidRDefault="0077598D" w:rsidP="00A0690B">
      <w:pPr>
        <w:spacing w:after="9"/>
        <w:ind w:left="419" w:right="157" w:hanging="7"/>
        <w:rPr>
          <w:rFonts w:eastAsia="Arial"/>
        </w:rPr>
      </w:pPr>
      <w:r>
        <w:rPr>
          <w:rFonts w:eastAsia="Arial"/>
        </w:rPr>
        <w:t>URIPattern = “/URI</w:t>
      </w:r>
      <w:r w:rsidR="00A0690B">
        <w:rPr>
          <w:rFonts w:eastAsia="Arial"/>
        </w:rPr>
        <w:t>/”</w:t>
      </w:r>
    </w:p>
    <w:p w14:paraId="2C4FAF1E" w14:textId="0D1DE616" w:rsidR="0077598D" w:rsidRDefault="0077598D" w:rsidP="0077598D">
      <w:pPr>
        <w:spacing w:after="9"/>
        <w:ind w:left="419" w:right="157" w:hanging="7"/>
        <w:rPr>
          <w:rFonts w:eastAsia="Arial"/>
        </w:rPr>
      </w:pPr>
      <w:r>
        <w:rPr>
          <w:rFonts w:eastAsia="Arial"/>
        </w:rPr>
        <w:t>SRIPattern = “/SRI/+”</w:t>
      </w:r>
    </w:p>
    <w:p w14:paraId="4F107F3B" w14:textId="5DEDAAFD" w:rsidR="0077598D" w:rsidRDefault="0077598D" w:rsidP="0077598D">
      <w:pPr>
        <w:spacing w:after="9"/>
        <w:ind w:left="419" w:right="157" w:hanging="7"/>
        <w:rPr>
          <w:rFonts w:eastAsia="Arial"/>
        </w:rPr>
      </w:pPr>
      <w:r>
        <w:rPr>
          <w:rFonts w:eastAsia="Arial"/>
        </w:rPr>
        <w:t>RelatedRIPattern = “/RELID/”</w:t>
      </w:r>
    </w:p>
    <w:p w14:paraId="0180C587" w14:textId="4FC3B629" w:rsidR="00151BFD" w:rsidRDefault="00151BFD" w:rsidP="0077598D">
      <w:pPr>
        <w:spacing w:after="9"/>
        <w:ind w:left="419" w:right="157" w:hanging="7"/>
        <w:rPr>
          <w:rFonts w:eastAsia="Arial"/>
        </w:rPr>
      </w:pPr>
      <w:r>
        <w:t>ToDeletePattern = “/”</w:t>
      </w:r>
    </w:p>
    <w:p w14:paraId="29945A66" w14:textId="77777777" w:rsidR="0077598D" w:rsidRDefault="0077598D" w:rsidP="00A0690B">
      <w:pPr>
        <w:spacing w:after="9"/>
        <w:ind w:left="419" w:right="157" w:hanging="7"/>
        <w:rPr>
          <w:rFonts w:eastAsia="Arial"/>
        </w:rPr>
      </w:pPr>
    </w:p>
    <w:p w14:paraId="4E448AEF" w14:textId="77777777" w:rsidR="00A0690B" w:rsidRDefault="00A0690B" w:rsidP="00A0690B">
      <w:pPr>
        <w:spacing w:after="9"/>
        <w:ind w:left="419" w:right="157" w:hanging="7"/>
        <w:rPr>
          <w:rFonts w:eastAsia="Arial"/>
        </w:rPr>
      </w:pPr>
    </w:p>
    <w:p w14:paraId="3692DA14" w14:textId="278AE82B" w:rsidR="00A0690B" w:rsidRDefault="00A0690B" w:rsidP="00A0690B">
      <w:pPr>
        <w:spacing w:after="9"/>
        <w:ind w:left="419" w:right="157" w:hanging="7"/>
        <w:rPr>
          <w:rFonts w:eastAsia="Arial"/>
        </w:rPr>
      </w:pPr>
      <w:r>
        <w:rPr>
          <w:rFonts w:eastAsia="Arial"/>
        </w:rPr>
        <w:t>/</w:t>
      </w:r>
      <w:r w:rsidR="00FD2C70">
        <w:rPr>
          <w:rFonts w:eastAsia="Arial"/>
        </w:rPr>
        <w:t>* Search for the codewords listed above</w:t>
      </w:r>
      <w:r>
        <w:rPr>
          <w:rFonts w:eastAsia="Arial"/>
        </w:rPr>
        <w:t xml:space="preserve"> and extract information following the codeword</w:t>
      </w:r>
      <w:r w:rsidR="004A1EEE">
        <w:rPr>
          <w:rFonts w:eastAsia="Arial"/>
        </w:rPr>
        <w:t>s</w:t>
      </w:r>
      <w:r>
        <w:rPr>
          <w:rFonts w:eastAsia="Arial"/>
        </w:rPr>
        <w:t>.</w:t>
      </w:r>
      <w:r w:rsidR="00DF5456">
        <w:rPr>
          <w:rFonts w:eastAsia="Arial"/>
        </w:rPr>
        <w:t>The</w:t>
      </w:r>
      <w:r w:rsidR="001B0EFD">
        <w:rPr>
          <w:rFonts w:eastAsia="Arial"/>
        </w:rPr>
        <w:t xml:space="preserve"> search is generic but the code</w:t>
      </w:r>
      <w:r w:rsidR="00DF5456">
        <w:rPr>
          <w:rFonts w:eastAsia="Arial"/>
        </w:rPr>
        <w:t>words above should be the last ones in the</w:t>
      </w:r>
      <w:r w:rsidR="00DA65CE">
        <w:rPr>
          <w:rFonts w:eastAsia="Arial"/>
        </w:rPr>
        <w:t xml:space="preserve"> field 70.</w:t>
      </w:r>
    </w:p>
    <w:p w14:paraId="3AC4F048" w14:textId="23C820A9" w:rsidR="00A0690B" w:rsidRDefault="00A0690B" w:rsidP="00A0690B">
      <w:pPr>
        <w:spacing w:after="9"/>
        <w:ind w:left="419" w:right="157" w:hanging="7"/>
        <w:rPr>
          <w:rFonts w:eastAsia="Arial"/>
        </w:rPr>
      </w:pPr>
      <w:r>
        <w:rPr>
          <w:rFonts w:eastAsia="Arial"/>
        </w:rPr>
        <w:t>Possible other codewords present in field 70 : /ULTB/,</w:t>
      </w:r>
      <w:r w:rsidR="004A1EEE">
        <w:rPr>
          <w:rFonts w:eastAsia="Arial"/>
        </w:rPr>
        <w:t>/</w:t>
      </w:r>
      <w:r w:rsidR="00FD2C70">
        <w:rPr>
          <w:rFonts w:eastAsia="Arial"/>
        </w:rPr>
        <w:t>ULTD/, /PURP/</w:t>
      </w:r>
      <w:r>
        <w:rPr>
          <w:rFonts w:eastAsia="Arial"/>
        </w:rPr>
        <w:t>.</w:t>
      </w:r>
      <w:r w:rsidR="00FD2C70">
        <w:rPr>
          <w:rFonts w:eastAsia="Arial"/>
        </w:rPr>
        <w:t xml:space="preserve"> Note that the code /ROC/ if present in Field 70 is translated to EndToEndID. If it occur</w:t>
      </w:r>
      <w:r w:rsidR="004A1EEE">
        <w:rPr>
          <w:rFonts w:eastAsia="Arial"/>
        </w:rPr>
        <w:t>s</w:t>
      </w:r>
      <w:r w:rsidR="00FD2C70">
        <w:rPr>
          <w:rFonts w:eastAsia="Arial"/>
        </w:rPr>
        <w:t xml:space="preserve"> after /URI/, it will be translated to Unstructured RI (as might be part of</w:t>
      </w:r>
      <w:r w:rsidR="00765070">
        <w:rPr>
          <w:rFonts w:eastAsia="Arial"/>
        </w:rPr>
        <w:t xml:space="preserve"> that information as other code</w:t>
      </w:r>
      <w:r w:rsidR="00FD2C70">
        <w:rPr>
          <w:rFonts w:eastAsia="Arial"/>
        </w:rPr>
        <w:t>words like “INV” for example</w:t>
      </w:r>
      <w:r>
        <w:rPr>
          <w:rFonts w:eastAsia="Arial"/>
        </w:rPr>
        <w:t xml:space="preserve"> */</w:t>
      </w:r>
    </w:p>
    <w:p w14:paraId="3042CAC8" w14:textId="77777777" w:rsidR="00A0690B" w:rsidRDefault="00A0690B" w:rsidP="00A0690B">
      <w:pPr>
        <w:spacing w:after="9"/>
        <w:ind w:left="419" w:right="157" w:hanging="7"/>
        <w:rPr>
          <w:rFonts w:eastAsia="Arial"/>
        </w:rPr>
      </w:pPr>
    </w:p>
    <w:p w14:paraId="0D6A1F38" w14:textId="77777777" w:rsidR="00A0690B" w:rsidRDefault="00A0690B" w:rsidP="00A0690B">
      <w:pPr>
        <w:spacing w:after="9"/>
        <w:ind w:left="419" w:right="157" w:hanging="7"/>
        <w:rPr>
          <w:rFonts w:eastAsia="Arial"/>
        </w:rPr>
      </w:pPr>
      <w:r>
        <w:rPr>
          <w:rFonts w:eastAsia="Arial"/>
        </w:rPr>
        <w:t>PatternTable[1] = “/ULTB/”</w:t>
      </w:r>
    </w:p>
    <w:p w14:paraId="3B3C628A" w14:textId="77777777" w:rsidR="00A0690B" w:rsidRDefault="00A0690B" w:rsidP="00A0690B">
      <w:pPr>
        <w:spacing w:after="9"/>
        <w:ind w:left="419" w:right="157" w:hanging="7"/>
        <w:rPr>
          <w:rFonts w:eastAsia="Arial"/>
        </w:rPr>
      </w:pPr>
      <w:r>
        <w:rPr>
          <w:rFonts w:eastAsia="Arial"/>
        </w:rPr>
        <w:t>PatternTable[2] = “/ULTD/”</w:t>
      </w:r>
    </w:p>
    <w:p w14:paraId="169D0EA5" w14:textId="77777777" w:rsidR="00A0690B" w:rsidRDefault="00A0690B" w:rsidP="00A0690B">
      <w:pPr>
        <w:spacing w:after="9"/>
        <w:ind w:left="419" w:right="157" w:hanging="7"/>
        <w:rPr>
          <w:rFonts w:eastAsia="Arial"/>
        </w:rPr>
      </w:pPr>
      <w:r>
        <w:rPr>
          <w:rFonts w:eastAsia="Arial"/>
        </w:rPr>
        <w:t>PatternTable[3] = “/PURP/”</w:t>
      </w:r>
    </w:p>
    <w:p w14:paraId="2C195697" w14:textId="7F449B15" w:rsidR="00A0690B" w:rsidRDefault="00FD2C70" w:rsidP="00A0690B">
      <w:pPr>
        <w:spacing w:after="9"/>
        <w:ind w:left="419" w:right="157" w:hanging="7"/>
        <w:rPr>
          <w:rFonts w:eastAsia="Arial"/>
        </w:rPr>
      </w:pPr>
      <w:r>
        <w:rPr>
          <w:rFonts w:eastAsia="Arial"/>
        </w:rPr>
        <w:t>PatternTable[4</w:t>
      </w:r>
      <w:r w:rsidR="00A0690B">
        <w:rPr>
          <w:rFonts w:eastAsia="Arial"/>
        </w:rPr>
        <w:t>] = “/URI/”</w:t>
      </w:r>
    </w:p>
    <w:p w14:paraId="631B9926" w14:textId="338732ED" w:rsidR="00A0690B" w:rsidRDefault="00FD2C70" w:rsidP="00A0690B">
      <w:pPr>
        <w:spacing w:after="9"/>
        <w:ind w:left="419" w:right="157" w:hanging="7"/>
        <w:rPr>
          <w:rFonts w:eastAsia="Arial"/>
        </w:rPr>
      </w:pPr>
      <w:r>
        <w:rPr>
          <w:rFonts w:eastAsia="Arial"/>
        </w:rPr>
        <w:t>PatternTable[5</w:t>
      </w:r>
      <w:r w:rsidR="00A0690B">
        <w:rPr>
          <w:rFonts w:eastAsia="Arial"/>
        </w:rPr>
        <w:t>] = “/RELID/”</w:t>
      </w:r>
    </w:p>
    <w:p w14:paraId="34CF2CC8" w14:textId="3FF06DCE" w:rsidR="00A0690B" w:rsidRDefault="00FD2C70" w:rsidP="00A0690B">
      <w:pPr>
        <w:spacing w:after="9"/>
        <w:ind w:left="419" w:right="157" w:hanging="7"/>
        <w:rPr>
          <w:rFonts w:eastAsia="Arial"/>
        </w:rPr>
      </w:pPr>
      <w:r>
        <w:rPr>
          <w:rFonts w:eastAsia="Arial"/>
        </w:rPr>
        <w:t>PatternTable[6</w:t>
      </w:r>
      <w:r w:rsidR="00A0690B">
        <w:rPr>
          <w:rFonts w:eastAsia="Arial"/>
        </w:rPr>
        <w:t>] = “/SRI/</w:t>
      </w:r>
      <w:r w:rsidR="004A1EEE">
        <w:rPr>
          <w:rFonts w:eastAsia="Arial"/>
        </w:rPr>
        <w:t>+</w:t>
      </w:r>
      <w:r w:rsidR="00A0690B">
        <w:rPr>
          <w:rFonts w:eastAsia="Arial"/>
        </w:rPr>
        <w:t>”</w:t>
      </w:r>
    </w:p>
    <w:p w14:paraId="0AF5D6AB" w14:textId="77777777" w:rsidR="00A0690B" w:rsidRDefault="00A0690B" w:rsidP="00A0690B">
      <w:pPr>
        <w:spacing w:after="9"/>
        <w:ind w:left="419" w:right="157" w:hanging="7"/>
        <w:rPr>
          <w:rFonts w:eastAsia="Arial"/>
        </w:rPr>
      </w:pPr>
    </w:p>
    <w:p w14:paraId="143901B7" w14:textId="2501C027" w:rsidR="00A0690B" w:rsidRDefault="00143F3D" w:rsidP="00A0690B">
      <w:pPr>
        <w:spacing w:after="9"/>
        <w:ind w:left="419" w:right="157" w:hanging="7"/>
        <w:rPr>
          <w:rFonts w:eastAsia="Arial"/>
        </w:rPr>
      </w:pPr>
      <w:r>
        <w:rPr>
          <w:rFonts w:eastAsia="Arial"/>
        </w:rPr>
        <w:t>U</w:t>
      </w:r>
      <w:r w:rsidR="004A1EEE">
        <w:rPr>
          <w:rFonts w:eastAsia="Arial"/>
        </w:rPr>
        <w:t>Remittance</w:t>
      </w:r>
      <w:r w:rsidR="00A0690B" w:rsidRPr="0008074D">
        <w:rPr>
          <w:rFonts w:eastAsia="Arial"/>
        </w:rPr>
        <w:t xml:space="preserve">String= </w:t>
      </w:r>
      <w:r>
        <w:rPr>
          <w:rFonts w:eastAsia="Arial"/>
          <w:b/>
        </w:rPr>
        <w:t>ExtractB</w:t>
      </w:r>
      <w:r w:rsidR="00A0690B">
        <w:rPr>
          <w:rFonts w:eastAsia="Arial"/>
          <w:b/>
        </w:rPr>
        <w:t>etween</w:t>
      </w:r>
      <w:r w:rsidR="00A0690B" w:rsidRPr="0008074D">
        <w:rPr>
          <w:rFonts w:eastAsia="Arial"/>
          <w:b/>
        </w:rPr>
        <w:t>Pattern</w:t>
      </w:r>
      <w:r>
        <w:rPr>
          <w:rFonts w:eastAsia="Arial"/>
        </w:rPr>
        <w:t>(MTField70,URI</w:t>
      </w:r>
      <w:r w:rsidR="00A0690B">
        <w:rPr>
          <w:rFonts w:eastAsia="Arial"/>
        </w:rPr>
        <w:t>Pattern,</w:t>
      </w:r>
    </w:p>
    <w:p w14:paraId="6A0387AB" w14:textId="525F5317" w:rsidR="00A0690B" w:rsidRDefault="00A0690B" w:rsidP="00A0690B">
      <w:pPr>
        <w:spacing w:after="9"/>
        <w:ind w:left="419" w:right="157" w:hanging="7"/>
        <w:rPr>
          <w:rFonts w:eastAsia="Arial"/>
        </w:rPr>
      </w:pPr>
      <w:r>
        <w:rPr>
          <w:rFonts w:eastAsia="Arial"/>
        </w:rPr>
        <w:t>{PatternTable[1],</w:t>
      </w:r>
      <w:r w:rsidRPr="004371FF">
        <w:rPr>
          <w:rFonts w:eastAsia="Arial"/>
        </w:rPr>
        <w:t xml:space="preserve"> </w:t>
      </w:r>
      <w:r>
        <w:rPr>
          <w:rFonts w:eastAsia="Arial"/>
        </w:rPr>
        <w:t>PatternTable[2],</w:t>
      </w:r>
      <w:r w:rsidRPr="004371FF">
        <w:rPr>
          <w:rFonts w:eastAsia="Arial"/>
        </w:rPr>
        <w:t xml:space="preserve"> </w:t>
      </w:r>
      <w:r>
        <w:rPr>
          <w:rFonts w:eastAsia="Arial"/>
        </w:rPr>
        <w:t>PatternTable[3],</w:t>
      </w:r>
      <w:r w:rsidRPr="004371FF">
        <w:rPr>
          <w:rFonts w:eastAsia="Arial"/>
        </w:rPr>
        <w:t xml:space="preserve"> </w:t>
      </w:r>
      <w:r>
        <w:rPr>
          <w:rFonts w:eastAsia="Arial"/>
        </w:rPr>
        <w:t>PatternTable[4],</w:t>
      </w:r>
      <w:r w:rsidRPr="004371FF">
        <w:rPr>
          <w:rFonts w:eastAsia="Arial"/>
        </w:rPr>
        <w:t xml:space="preserve"> </w:t>
      </w:r>
      <w:r>
        <w:rPr>
          <w:rFonts w:eastAsia="Arial"/>
        </w:rPr>
        <w:t>PatternTable[5],</w:t>
      </w:r>
      <w:r w:rsidRPr="004371FF">
        <w:rPr>
          <w:rFonts w:eastAsia="Arial"/>
        </w:rPr>
        <w:t xml:space="preserve"> </w:t>
      </w:r>
      <w:r w:rsidR="00143F3D">
        <w:rPr>
          <w:rFonts w:eastAsia="Arial"/>
        </w:rPr>
        <w:t>PatternTable[6]</w:t>
      </w:r>
      <w:r>
        <w:rPr>
          <w:rFonts w:eastAsia="Arial"/>
        </w:rPr>
        <w:t>})</w:t>
      </w:r>
    </w:p>
    <w:p w14:paraId="2478A22F" w14:textId="77777777" w:rsidR="00A0690B" w:rsidRDefault="00A0690B" w:rsidP="00A0690B">
      <w:pPr>
        <w:spacing w:after="9"/>
        <w:ind w:left="419" w:right="157" w:hanging="7"/>
      </w:pPr>
    </w:p>
    <w:p w14:paraId="42F2B09A" w14:textId="02D08EDD" w:rsidR="00A0690B" w:rsidRDefault="00A0690B" w:rsidP="00A0690B">
      <w:pPr>
        <w:spacing w:after="9"/>
        <w:ind w:right="157"/>
      </w:pPr>
      <w:r>
        <w:t>/* The additional “//” are removed if they occur at the en</w:t>
      </w:r>
      <w:r w:rsidR="00DF5456">
        <w:t xml:space="preserve">d of the extracted information except for RI information which is </w:t>
      </w:r>
      <w:r w:rsidR="00802ED1">
        <w:t xml:space="preserve">expected to be </w:t>
      </w:r>
      <w:r w:rsidR="00DF5456">
        <w:t xml:space="preserve">the last one as per construction in MX to </w:t>
      </w:r>
      <w:r w:rsidR="00D76BCE">
        <w:t>MT. In order to cater for possible changes in the priority order in MX to MT translation, the check is still done</w:t>
      </w:r>
      <w:r w:rsidR="00786B27">
        <w:t xml:space="preserve"> through the function </w:t>
      </w:r>
      <w:r w:rsidR="00786B27" w:rsidRPr="00786B27">
        <w:t>SubfunctionTrimRight defined in MT_TO_MXultimateParty</w:t>
      </w:r>
      <w:r w:rsidR="00D76BCE">
        <w:t>. However it is important to keep /ROC/ before URI if it is not originally part of the MT RI.</w:t>
      </w:r>
      <w:r>
        <w:t xml:space="preserve"> */</w:t>
      </w:r>
    </w:p>
    <w:p w14:paraId="2E0933CE" w14:textId="7C0FAC99" w:rsidR="00FA7061" w:rsidRDefault="00FA7061" w:rsidP="00A0690B">
      <w:pPr>
        <w:spacing w:after="9"/>
        <w:ind w:right="157"/>
      </w:pPr>
    </w:p>
    <w:p w14:paraId="7105E4D1" w14:textId="02F864ED" w:rsidR="00151BFD" w:rsidRDefault="00151BFD" w:rsidP="00151BFD">
      <w:pPr>
        <w:spacing w:after="9"/>
        <w:ind w:left="450" w:right="157"/>
      </w:pPr>
      <w:r>
        <w:t xml:space="preserve">Call </w:t>
      </w:r>
      <w:r w:rsidRPr="0096427A">
        <w:rPr>
          <w:b/>
        </w:rPr>
        <w:t>SubfunctionTrimRight</w:t>
      </w:r>
      <w:r>
        <w:t>(</w:t>
      </w:r>
      <w:r>
        <w:rPr>
          <w:rFonts w:eastAsia="Arial"/>
        </w:rPr>
        <w:t>URemittance</w:t>
      </w:r>
      <w:r w:rsidRPr="0008074D">
        <w:rPr>
          <w:rFonts w:eastAsia="Arial"/>
        </w:rPr>
        <w:t>String</w:t>
      </w:r>
      <w:r>
        <w:t xml:space="preserve">, </w:t>
      </w:r>
      <w:r>
        <w:rPr>
          <w:rFonts w:eastAsia="Arial"/>
        </w:rPr>
        <w:t>URIPattern</w:t>
      </w:r>
      <w:r>
        <w:t xml:space="preserve">, MTField70,ToDeletePattern, PatternTable[]; </w:t>
      </w:r>
      <w:r>
        <w:rPr>
          <w:rFonts w:eastAsia="Arial"/>
        </w:rPr>
        <w:t>URemittance</w:t>
      </w:r>
      <w:r w:rsidRPr="0008074D">
        <w:rPr>
          <w:rFonts w:eastAsia="Arial"/>
        </w:rPr>
        <w:t>String</w:t>
      </w:r>
      <w:r>
        <w:t>)</w:t>
      </w:r>
    </w:p>
    <w:p w14:paraId="736DE161" w14:textId="77777777" w:rsidR="00FA7061" w:rsidRDefault="00FA7061" w:rsidP="00A0690B">
      <w:pPr>
        <w:spacing w:after="9"/>
        <w:ind w:right="157"/>
      </w:pPr>
    </w:p>
    <w:p w14:paraId="72610D74" w14:textId="5B2BD17F" w:rsidR="008D4B72" w:rsidRDefault="008D4B72" w:rsidP="008D4B72">
      <w:pPr>
        <w:spacing w:after="9"/>
        <w:ind w:left="419" w:right="157" w:hanging="7"/>
        <w:rPr>
          <w:rFonts w:eastAsia="Arial"/>
        </w:rPr>
      </w:pPr>
    </w:p>
    <w:p w14:paraId="0B4CF50B" w14:textId="17CE3E3B" w:rsidR="008D4B72" w:rsidRDefault="008D4B72" w:rsidP="00696327">
      <w:pPr>
        <w:spacing w:after="9"/>
        <w:ind w:left="419" w:right="-982" w:hanging="7"/>
        <w:rPr>
          <w:rFonts w:eastAsia="Arial"/>
        </w:rPr>
      </w:pPr>
      <w:r>
        <w:rPr>
          <w:rFonts w:eastAsia="Arial"/>
        </w:rPr>
        <w:t xml:space="preserve">RelatedIDString = </w:t>
      </w:r>
      <w:r w:rsidR="00696327" w:rsidRPr="00696327">
        <w:rPr>
          <w:rFonts w:eastAsia="Arial"/>
          <w:b/>
        </w:rPr>
        <w:t>E</w:t>
      </w:r>
      <w:r>
        <w:rPr>
          <w:rFonts w:eastAsia="Arial"/>
          <w:b/>
        </w:rPr>
        <w:t>xtractBetween</w:t>
      </w:r>
      <w:r w:rsidRPr="0008074D">
        <w:rPr>
          <w:rFonts w:eastAsia="Arial"/>
          <w:b/>
        </w:rPr>
        <w:t>Pattern</w:t>
      </w:r>
      <w:r>
        <w:rPr>
          <w:rFonts w:eastAsia="Arial"/>
        </w:rPr>
        <w:t>(MTField70,RelatedRIPattern,</w:t>
      </w:r>
    </w:p>
    <w:p w14:paraId="2261632A" w14:textId="6226DE61" w:rsidR="008D4B72" w:rsidRDefault="008D4B72" w:rsidP="008D4B72">
      <w:pPr>
        <w:spacing w:after="9"/>
        <w:ind w:left="419" w:right="157" w:hanging="7"/>
        <w:rPr>
          <w:rFonts w:eastAsia="Arial"/>
        </w:rPr>
      </w:pPr>
      <w:r>
        <w:rPr>
          <w:rFonts w:eastAsia="Arial"/>
        </w:rPr>
        <w:t>{PatternTable[1],</w:t>
      </w:r>
      <w:r w:rsidRPr="004371FF">
        <w:rPr>
          <w:rFonts w:eastAsia="Arial"/>
        </w:rPr>
        <w:t xml:space="preserve"> </w:t>
      </w:r>
      <w:r>
        <w:rPr>
          <w:rFonts w:eastAsia="Arial"/>
        </w:rPr>
        <w:t>PatternTable[2],</w:t>
      </w:r>
      <w:r w:rsidRPr="004371FF">
        <w:rPr>
          <w:rFonts w:eastAsia="Arial"/>
        </w:rPr>
        <w:t xml:space="preserve"> </w:t>
      </w:r>
      <w:r>
        <w:rPr>
          <w:rFonts w:eastAsia="Arial"/>
        </w:rPr>
        <w:t>PatternTable[3],</w:t>
      </w:r>
      <w:r w:rsidRPr="004371FF">
        <w:rPr>
          <w:rFonts w:eastAsia="Arial"/>
        </w:rPr>
        <w:t xml:space="preserve"> </w:t>
      </w:r>
      <w:r>
        <w:rPr>
          <w:rFonts w:eastAsia="Arial"/>
        </w:rPr>
        <w:t>PatternTable[4],</w:t>
      </w:r>
      <w:r w:rsidRPr="004371FF">
        <w:rPr>
          <w:rFonts w:eastAsia="Arial"/>
        </w:rPr>
        <w:t xml:space="preserve"> </w:t>
      </w:r>
      <w:r>
        <w:rPr>
          <w:rFonts w:eastAsia="Arial"/>
        </w:rPr>
        <w:t>PatternTable[5],</w:t>
      </w:r>
      <w:r w:rsidRPr="004371FF">
        <w:rPr>
          <w:rFonts w:eastAsia="Arial"/>
        </w:rPr>
        <w:t xml:space="preserve"> </w:t>
      </w:r>
      <w:r>
        <w:rPr>
          <w:rFonts w:eastAsia="Arial"/>
        </w:rPr>
        <w:t>PatternTable[6]})</w:t>
      </w:r>
    </w:p>
    <w:p w14:paraId="3508DFAA" w14:textId="66287CFB" w:rsidR="00340B0D" w:rsidRDefault="00340B0D" w:rsidP="008D4B72">
      <w:pPr>
        <w:spacing w:after="9"/>
        <w:ind w:left="419" w:right="157" w:hanging="7"/>
        <w:rPr>
          <w:rFonts w:eastAsia="Arial"/>
        </w:rPr>
      </w:pPr>
    </w:p>
    <w:p w14:paraId="120E390F" w14:textId="05AEEAAE" w:rsidR="00340B0D" w:rsidRDefault="00340B0D" w:rsidP="00340B0D">
      <w:pPr>
        <w:spacing w:after="9"/>
        <w:ind w:left="450" w:right="157"/>
      </w:pPr>
      <w:r>
        <w:t xml:space="preserve">Call </w:t>
      </w:r>
      <w:r w:rsidRPr="0096427A">
        <w:rPr>
          <w:b/>
        </w:rPr>
        <w:t>SubfunctionTrimRight</w:t>
      </w:r>
      <w:r>
        <w:t>(</w:t>
      </w:r>
      <w:r>
        <w:rPr>
          <w:rFonts w:eastAsia="Arial"/>
        </w:rPr>
        <w:t>RelatedIDString</w:t>
      </w:r>
      <w:r>
        <w:t xml:space="preserve">, </w:t>
      </w:r>
      <w:r>
        <w:rPr>
          <w:rFonts w:eastAsia="Arial"/>
        </w:rPr>
        <w:t>RelatedRIPattern</w:t>
      </w:r>
      <w:r>
        <w:t xml:space="preserve">, MTField70,ToDeletePattern, PatternTable[]; </w:t>
      </w:r>
      <w:r>
        <w:rPr>
          <w:rFonts w:eastAsia="Arial"/>
        </w:rPr>
        <w:t>RelatedIDString</w:t>
      </w:r>
      <w:r>
        <w:t>)</w:t>
      </w:r>
    </w:p>
    <w:p w14:paraId="3A4F9827" w14:textId="77777777" w:rsidR="00340B0D" w:rsidRDefault="00340B0D" w:rsidP="008D4B72">
      <w:pPr>
        <w:spacing w:after="9"/>
        <w:ind w:left="419" w:right="157" w:hanging="7"/>
        <w:rPr>
          <w:rFonts w:eastAsia="Arial"/>
        </w:rPr>
      </w:pPr>
    </w:p>
    <w:p w14:paraId="082E29C0" w14:textId="7F62CB14" w:rsidR="004D506C" w:rsidRDefault="004D506C" w:rsidP="008D4B72">
      <w:pPr>
        <w:spacing w:after="9"/>
        <w:ind w:left="419" w:right="157" w:hanging="7"/>
        <w:rPr>
          <w:rFonts w:eastAsia="Arial"/>
        </w:rPr>
      </w:pPr>
    </w:p>
    <w:p w14:paraId="0C15BA47" w14:textId="1FD6AB5B" w:rsidR="004D506C" w:rsidRDefault="00244FA0" w:rsidP="008D4B72">
      <w:pPr>
        <w:spacing w:after="9"/>
        <w:ind w:left="419" w:right="157" w:hanging="7"/>
        <w:rPr>
          <w:rFonts w:eastAsia="Arial"/>
        </w:rPr>
      </w:pPr>
      <w:r w:rsidRPr="00244FA0">
        <w:rPr>
          <w:rFonts w:eastAsia="Arial"/>
          <w:b/>
        </w:rPr>
        <w:t>IF</w:t>
      </w:r>
      <w:r w:rsidR="004D506C" w:rsidRPr="00244FA0">
        <w:rPr>
          <w:rFonts w:eastAsia="Arial"/>
          <w:b/>
        </w:rPr>
        <w:t xml:space="preserve"> IsPresentPattern</w:t>
      </w:r>
      <w:r w:rsidR="004D506C">
        <w:rPr>
          <w:rFonts w:eastAsia="Arial"/>
        </w:rPr>
        <w:t xml:space="preserve">(MTField70, </w:t>
      </w:r>
      <w:r>
        <w:rPr>
          <w:rFonts w:eastAsia="Arial"/>
        </w:rPr>
        <w:t>SRIPattern) THEN</w:t>
      </w:r>
    </w:p>
    <w:p w14:paraId="09788280" w14:textId="6FBD4B65" w:rsidR="00244FA0" w:rsidRPr="00244FA0" w:rsidRDefault="00244FA0" w:rsidP="008D4B72">
      <w:pPr>
        <w:spacing w:after="9"/>
        <w:ind w:left="419" w:right="157" w:hanging="7"/>
        <w:rPr>
          <w:rFonts w:eastAsia="Arial"/>
        </w:rPr>
      </w:pPr>
      <w:r w:rsidRPr="00244FA0">
        <w:rPr>
          <w:rFonts w:eastAsia="Arial"/>
        </w:rPr>
        <w:t>/* search in field 70 spread on Multilines if SRIPattern is present */</w:t>
      </w:r>
    </w:p>
    <w:p w14:paraId="3CEC9C9D" w14:textId="3780C89E" w:rsidR="00244FA0" w:rsidRDefault="00244FA0" w:rsidP="008D4B72">
      <w:pPr>
        <w:spacing w:after="9"/>
        <w:ind w:left="419" w:right="157" w:hanging="7"/>
        <w:rPr>
          <w:rFonts w:eastAsia="Arial"/>
        </w:rPr>
      </w:pPr>
      <w:r>
        <w:rPr>
          <w:rFonts w:eastAsia="Arial"/>
        </w:rPr>
        <w:t xml:space="preserve">  SRemittanceString = SRIPattern</w:t>
      </w:r>
    </w:p>
    <w:p w14:paraId="629D1682" w14:textId="0FA0EEEF" w:rsidR="00244FA0" w:rsidRPr="00244FA0" w:rsidRDefault="00244FA0" w:rsidP="008D4B72">
      <w:pPr>
        <w:spacing w:after="9"/>
        <w:ind w:left="419" w:right="157" w:hanging="7"/>
        <w:rPr>
          <w:rFonts w:eastAsia="Arial"/>
          <w:b/>
        </w:rPr>
      </w:pPr>
      <w:r w:rsidRPr="00244FA0">
        <w:rPr>
          <w:rFonts w:eastAsia="Arial"/>
          <w:b/>
        </w:rPr>
        <w:t>ENDIF</w:t>
      </w:r>
    </w:p>
    <w:p w14:paraId="4538FCC3" w14:textId="77777777" w:rsidR="004D506C" w:rsidRDefault="004D506C" w:rsidP="008D4B72">
      <w:pPr>
        <w:spacing w:after="9"/>
        <w:ind w:left="419" w:right="157" w:hanging="7"/>
        <w:rPr>
          <w:rFonts w:eastAsia="Arial"/>
        </w:rPr>
      </w:pPr>
    </w:p>
    <w:p w14:paraId="5A281C7D" w14:textId="4E7B5FF5" w:rsidR="00AF5361" w:rsidRDefault="00AF5361" w:rsidP="008D4B72">
      <w:pPr>
        <w:spacing w:after="9"/>
        <w:ind w:left="419" w:right="157" w:hanging="7"/>
        <w:rPr>
          <w:rFonts w:eastAsia="Arial"/>
        </w:rPr>
      </w:pPr>
    </w:p>
    <w:p w14:paraId="6E1D0707" w14:textId="05A95598" w:rsidR="00AF5361" w:rsidRDefault="00E74D51" w:rsidP="008D4B72">
      <w:pPr>
        <w:spacing w:after="9"/>
        <w:ind w:left="419" w:right="157" w:hanging="7"/>
        <w:rPr>
          <w:rFonts w:eastAsia="Arial"/>
        </w:rPr>
      </w:pPr>
      <w:r>
        <w:rPr>
          <w:rFonts w:eastAsia="Arial"/>
        </w:rPr>
        <w:t>/* I</w:t>
      </w:r>
      <w:r w:rsidR="00AF5361">
        <w:rPr>
          <w:rFonts w:eastAsia="Arial"/>
        </w:rPr>
        <w:t xml:space="preserve">t is expected that only one of the string is filled, possibly none of them. If both are filled, then only one can be translated as their corresponding data in </w:t>
      </w:r>
      <w:r w:rsidR="00AF4D11">
        <w:rPr>
          <w:rFonts w:eastAsia="Arial"/>
        </w:rPr>
        <w:t xml:space="preserve">MX are exclusive. In that case </w:t>
      </w:r>
      <w:r w:rsidR="00AF5361">
        <w:rPr>
          <w:rFonts w:eastAsia="Arial"/>
        </w:rPr>
        <w:t>the flag Missing information will get the value “True” */</w:t>
      </w:r>
    </w:p>
    <w:p w14:paraId="3B10EB13" w14:textId="77777777" w:rsidR="008D4B72" w:rsidRDefault="008D4B72" w:rsidP="008D4B72">
      <w:pPr>
        <w:spacing w:after="9"/>
        <w:ind w:left="419" w:right="157" w:hanging="7"/>
        <w:rPr>
          <w:rFonts w:eastAsia="Arial"/>
        </w:rPr>
      </w:pPr>
    </w:p>
    <w:p w14:paraId="1775DAE5" w14:textId="77777777" w:rsidR="004D506C" w:rsidRDefault="004D506C">
      <w:pPr>
        <w:spacing w:after="160" w:line="259" w:lineRule="auto"/>
        <w:ind w:left="0" w:firstLine="0"/>
        <w:rPr>
          <w:rFonts w:eastAsia="Arial"/>
          <w:szCs w:val="20"/>
        </w:rPr>
      </w:pPr>
      <w:r w:rsidRPr="004D506C">
        <w:rPr>
          <w:rFonts w:eastAsia="Arial"/>
          <w:b/>
          <w:szCs w:val="20"/>
        </w:rPr>
        <w:t xml:space="preserve">   IF Length</w:t>
      </w:r>
      <w:r>
        <w:rPr>
          <w:rFonts w:eastAsia="Arial"/>
          <w:szCs w:val="20"/>
        </w:rPr>
        <w:t>(</w:t>
      </w:r>
      <w:r>
        <w:rPr>
          <w:rFonts w:eastAsia="Arial"/>
        </w:rPr>
        <w:t>URemittance</w:t>
      </w:r>
      <w:r w:rsidRPr="0008074D">
        <w:rPr>
          <w:rFonts w:eastAsia="Arial"/>
        </w:rPr>
        <w:t>String</w:t>
      </w:r>
      <w:r>
        <w:rPr>
          <w:rFonts w:eastAsia="Arial"/>
          <w:szCs w:val="20"/>
        </w:rPr>
        <w:t xml:space="preserve">) &gt; 0 THEN </w:t>
      </w:r>
    </w:p>
    <w:p w14:paraId="1F837762" w14:textId="77777777" w:rsidR="004D506C" w:rsidRDefault="004D506C">
      <w:pPr>
        <w:spacing w:after="160" w:line="259" w:lineRule="auto"/>
        <w:ind w:left="0" w:firstLine="0"/>
        <w:rPr>
          <w:rFonts w:eastAsia="Arial"/>
          <w:szCs w:val="20"/>
        </w:rPr>
      </w:pPr>
      <w:r>
        <w:rPr>
          <w:rFonts w:eastAsia="Arial"/>
          <w:szCs w:val="20"/>
        </w:rPr>
        <w:t xml:space="preserve">       MxRemittanceInformation.Unstructured = </w:t>
      </w:r>
      <w:r>
        <w:rPr>
          <w:rFonts w:eastAsia="Arial"/>
        </w:rPr>
        <w:t>URemittance</w:t>
      </w:r>
      <w:r w:rsidRPr="0008074D">
        <w:rPr>
          <w:rFonts w:eastAsia="Arial"/>
        </w:rPr>
        <w:t>String</w:t>
      </w:r>
      <w:r w:rsidRPr="004D506C">
        <w:rPr>
          <w:rFonts w:eastAsia="Arial"/>
          <w:szCs w:val="20"/>
        </w:rPr>
        <w:t xml:space="preserve"> </w:t>
      </w:r>
    </w:p>
    <w:p w14:paraId="5D773025" w14:textId="77777777" w:rsidR="004D506C" w:rsidRDefault="004D506C">
      <w:pPr>
        <w:spacing w:after="160" w:line="259" w:lineRule="auto"/>
        <w:ind w:left="0" w:firstLine="0"/>
        <w:rPr>
          <w:rFonts w:eastAsia="Arial"/>
        </w:rPr>
      </w:pPr>
      <w:r w:rsidRPr="004D506C">
        <w:rPr>
          <w:rFonts w:eastAsia="Arial"/>
          <w:b/>
          <w:szCs w:val="20"/>
        </w:rPr>
        <w:t xml:space="preserve">          IF Length</w:t>
      </w:r>
      <w:r>
        <w:rPr>
          <w:rFonts w:eastAsia="Arial"/>
          <w:szCs w:val="20"/>
        </w:rPr>
        <w:t>(</w:t>
      </w:r>
      <w:r>
        <w:rPr>
          <w:rFonts w:eastAsia="Arial"/>
        </w:rPr>
        <w:t>SRemittanceString) &gt; 0 THEN</w:t>
      </w:r>
    </w:p>
    <w:p w14:paraId="0BDCCCE8" w14:textId="77777777" w:rsidR="004D506C" w:rsidRDefault="004D506C">
      <w:pPr>
        <w:spacing w:after="160" w:line="259" w:lineRule="auto"/>
        <w:ind w:left="0" w:firstLine="0"/>
        <w:rPr>
          <w:rFonts w:eastAsia="Arial"/>
        </w:rPr>
      </w:pPr>
      <w:r>
        <w:rPr>
          <w:rFonts w:eastAsia="Arial"/>
        </w:rPr>
        <w:t xml:space="preserve">             Flag_MissingInformation = “True”</w:t>
      </w:r>
    </w:p>
    <w:p w14:paraId="42961A4C" w14:textId="523BFEC6" w:rsidR="004D506C" w:rsidRDefault="004D506C">
      <w:pPr>
        <w:spacing w:after="160" w:line="259" w:lineRule="auto"/>
        <w:ind w:left="0" w:firstLine="0"/>
        <w:rPr>
          <w:rFonts w:eastAsia="Arial"/>
          <w:b/>
        </w:rPr>
      </w:pPr>
      <w:r>
        <w:rPr>
          <w:rFonts w:eastAsia="Arial"/>
        </w:rPr>
        <w:t xml:space="preserve">          </w:t>
      </w:r>
      <w:r w:rsidRPr="004D506C">
        <w:rPr>
          <w:rFonts w:eastAsia="Arial"/>
          <w:b/>
        </w:rPr>
        <w:t>ENDIF</w:t>
      </w:r>
    </w:p>
    <w:p w14:paraId="62A9E16C" w14:textId="41F1F15A" w:rsidR="004D506C" w:rsidRDefault="004D506C">
      <w:pPr>
        <w:spacing w:after="160" w:line="259" w:lineRule="auto"/>
        <w:ind w:left="0" w:firstLine="0"/>
        <w:rPr>
          <w:rFonts w:eastAsia="Arial"/>
          <w:b/>
        </w:rPr>
      </w:pPr>
    </w:p>
    <w:p w14:paraId="5F6D11C9" w14:textId="168CDEAF" w:rsidR="0056395E" w:rsidRDefault="0056395E" w:rsidP="0056395E">
      <w:pPr>
        <w:spacing w:after="160" w:line="259" w:lineRule="auto"/>
        <w:ind w:left="0" w:firstLine="0"/>
        <w:rPr>
          <w:rFonts w:eastAsia="Arial"/>
        </w:rPr>
      </w:pPr>
      <w:r>
        <w:rPr>
          <w:rFonts w:eastAsia="Arial"/>
          <w:b/>
        </w:rPr>
        <w:t xml:space="preserve">          </w:t>
      </w:r>
      <w:r w:rsidRPr="004D506C">
        <w:rPr>
          <w:rFonts w:eastAsia="Arial"/>
          <w:b/>
          <w:szCs w:val="20"/>
        </w:rPr>
        <w:t>IF Length</w:t>
      </w:r>
      <w:r>
        <w:rPr>
          <w:rFonts w:eastAsia="Arial"/>
          <w:szCs w:val="20"/>
        </w:rPr>
        <w:t>(</w:t>
      </w:r>
      <w:r>
        <w:rPr>
          <w:rFonts w:eastAsia="Arial"/>
        </w:rPr>
        <w:t>RelatedIDString) &gt; 0 THEN</w:t>
      </w:r>
    </w:p>
    <w:p w14:paraId="76502A93" w14:textId="77777777" w:rsidR="0056395E" w:rsidRDefault="0056395E" w:rsidP="0056395E">
      <w:pPr>
        <w:spacing w:after="160" w:line="259" w:lineRule="auto"/>
        <w:ind w:left="0" w:firstLine="0"/>
        <w:rPr>
          <w:rFonts w:eastAsia="Arial"/>
        </w:rPr>
      </w:pPr>
      <w:r>
        <w:rPr>
          <w:rFonts w:eastAsia="Arial"/>
        </w:rPr>
        <w:t xml:space="preserve">             Flag_MissingInformation = “True”</w:t>
      </w:r>
    </w:p>
    <w:p w14:paraId="7C7E5271" w14:textId="77777777" w:rsidR="0056395E" w:rsidRDefault="0056395E" w:rsidP="0056395E">
      <w:pPr>
        <w:spacing w:after="160" w:line="259" w:lineRule="auto"/>
        <w:ind w:left="0" w:firstLine="0"/>
        <w:rPr>
          <w:rFonts w:eastAsia="Arial"/>
          <w:b/>
        </w:rPr>
      </w:pPr>
      <w:r>
        <w:rPr>
          <w:rFonts w:eastAsia="Arial"/>
        </w:rPr>
        <w:t xml:space="preserve">          </w:t>
      </w:r>
      <w:r w:rsidRPr="004D506C">
        <w:rPr>
          <w:rFonts w:eastAsia="Arial"/>
          <w:b/>
        </w:rPr>
        <w:t>ENDIF</w:t>
      </w:r>
    </w:p>
    <w:p w14:paraId="554FF0B3" w14:textId="3FF87EC7" w:rsidR="0056395E" w:rsidRPr="0056395E" w:rsidRDefault="0056395E">
      <w:pPr>
        <w:spacing w:after="160" w:line="259" w:lineRule="auto"/>
        <w:ind w:left="0" w:firstLine="0"/>
        <w:rPr>
          <w:rFonts w:eastAsia="Arial"/>
          <w:b/>
        </w:rPr>
      </w:pPr>
      <w:r>
        <w:rPr>
          <w:rFonts w:eastAsia="Arial"/>
          <w:b/>
        </w:rPr>
        <w:t xml:space="preserve">   ELSEIF </w:t>
      </w:r>
      <w:r w:rsidRPr="004D506C">
        <w:rPr>
          <w:rFonts w:eastAsia="Arial"/>
          <w:b/>
          <w:szCs w:val="20"/>
        </w:rPr>
        <w:t>Length</w:t>
      </w:r>
      <w:r>
        <w:rPr>
          <w:rFonts w:eastAsia="Arial"/>
          <w:szCs w:val="20"/>
        </w:rPr>
        <w:t>(</w:t>
      </w:r>
      <w:r>
        <w:rPr>
          <w:rFonts w:eastAsia="Arial"/>
        </w:rPr>
        <w:t>SRemittanceString) &gt; 0 THEN</w:t>
      </w:r>
    </w:p>
    <w:p w14:paraId="4B093587" w14:textId="2B2D29F5" w:rsidR="0056395E" w:rsidRDefault="0056395E" w:rsidP="0056395E">
      <w:pPr>
        <w:spacing w:after="160" w:line="259" w:lineRule="auto"/>
        <w:ind w:left="0" w:firstLine="0"/>
        <w:rPr>
          <w:rFonts w:eastAsia="Arial"/>
          <w:szCs w:val="20"/>
        </w:rPr>
      </w:pPr>
      <w:r>
        <w:rPr>
          <w:rFonts w:eastAsia="Arial"/>
        </w:rPr>
        <w:t xml:space="preserve">      </w:t>
      </w:r>
      <w:r w:rsidR="00145980">
        <w:rPr>
          <w:rFonts w:eastAsia="Arial"/>
          <w:szCs w:val="20"/>
        </w:rPr>
        <w:t xml:space="preserve">       MX</w:t>
      </w:r>
      <w:r>
        <w:rPr>
          <w:rFonts w:eastAsia="Arial"/>
          <w:szCs w:val="20"/>
        </w:rPr>
        <w:t xml:space="preserve">RemittanceInformation.Unstructured = </w:t>
      </w:r>
      <w:r>
        <w:rPr>
          <w:rFonts w:eastAsia="Arial"/>
        </w:rPr>
        <w:t>SRemittance</w:t>
      </w:r>
      <w:r w:rsidRPr="0008074D">
        <w:rPr>
          <w:rFonts w:eastAsia="Arial"/>
        </w:rPr>
        <w:t>String</w:t>
      </w:r>
      <w:r w:rsidRPr="004D506C">
        <w:rPr>
          <w:rFonts w:eastAsia="Arial"/>
          <w:szCs w:val="20"/>
        </w:rPr>
        <w:t xml:space="preserve"> </w:t>
      </w:r>
    </w:p>
    <w:p w14:paraId="4A04A4A7" w14:textId="77777777" w:rsidR="0056395E" w:rsidRDefault="0056395E" w:rsidP="0056395E">
      <w:pPr>
        <w:spacing w:after="160" w:line="259" w:lineRule="auto"/>
        <w:ind w:left="0" w:firstLine="0"/>
        <w:rPr>
          <w:rFonts w:eastAsia="Arial"/>
        </w:rPr>
      </w:pPr>
      <w:r>
        <w:rPr>
          <w:rFonts w:eastAsia="Arial"/>
        </w:rPr>
        <w:t xml:space="preserve">             </w:t>
      </w:r>
      <w:r w:rsidRPr="004D506C">
        <w:rPr>
          <w:rFonts w:eastAsia="Arial"/>
          <w:b/>
          <w:szCs w:val="20"/>
        </w:rPr>
        <w:t>IF Length</w:t>
      </w:r>
      <w:r>
        <w:rPr>
          <w:rFonts w:eastAsia="Arial"/>
          <w:szCs w:val="20"/>
        </w:rPr>
        <w:t>(</w:t>
      </w:r>
      <w:r>
        <w:rPr>
          <w:rFonts w:eastAsia="Arial"/>
        </w:rPr>
        <w:t>RelatedIDString) &gt; 0 THEN</w:t>
      </w:r>
    </w:p>
    <w:p w14:paraId="2F2D787B" w14:textId="77777777" w:rsidR="0056395E" w:rsidRDefault="0056395E" w:rsidP="0056395E">
      <w:pPr>
        <w:spacing w:after="160" w:line="259" w:lineRule="auto"/>
        <w:ind w:left="0" w:firstLine="0"/>
        <w:rPr>
          <w:rFonts w:eastAsia="Arial"/>
        </w:rPr>
      </w:pPr>
      <w:r>
        <w:rPr>
          <w:rFonts w:eastAsia="Arial"/>
        </w:rPr>
        <w:t xml:space="preserve">             Flag_MissingInformation = “True”</w:t>
      </w:r>
    </w:p>
    <w:p w14:paraId="3DAC986A" w14:textId="1D77F1ED" w:rsidR="0056395E" w:rsidRDefault="0056395E" w:rsidP="0056395E">
      <w:pPr>
        <w:spacing w:after="160" w:line="259" w:lineRule="auto"/>
        <w:ind w:left="0" w:firstLine="0"/>
        <w:rPr>
          <w:rFonts w:eastAsia="Arial"/>
        </w:rPr>
      </w:pPr>
      <w:r>
        <w:rPr>
          <w:rFonts w:eastAsia="Arial"/>
        </w:rPr>
        <w:t xml:space="preserve">             </w:t>
      </w:r>
      <w:r w:rsidRPr="004D506C">
        <w:rPr>
          <w:rFonts w:eastAsia="Arial"/>
          <w:b/>
        </w:rPr>
        <w:t>ENDIF</w:t>
      </w:r>
      <w:r>
        <w:rPr>
          <w:rFonts w:eastAsia="Arial"/>
        </w:rPr>
        <w:t xml:space="preserve"> </w:t>
      </w:r>
    </w:p>
    <w:p w14:paraId="1D88DEBA" w14:textId="64CCAD54" w:rsidR="0056395E" w:rsidRDefault="0056395E" w:rsidP="0056395E">
      <w:pPr>
        <w:spacing w:after="160" w:line="259" w:lineRule="auto"/>
        <w:ind w:left="0" w:firstLine="0"/>
        <w:rPr>
          <w:rFonts w:eastAsia="Arial"/>
        </w:rPr>
      </w:pPr>
    </w:p>
    <w:p w14:paraId="1B226C20" w14:textId="6A3DD1E7" w:rsidR="0056395E" w:rsidRDefault="0056395E" w:rsidP="00BE36D0">
      <w:pPr>
        <w:tabs>
          <w:tab w:val="left" w:pos="360"/>
          <w:tab w:val="left" w:pos="540"/>
          <w:tab w:val="left" w:pos="630"/>
        </w:tabs>
        <w:spacing w:after="160" w:line="259" w:lineRule="auto"/>
        <w:ind w:left="0" w:firstLine="0"/>
        <w:rPr>
          <w:rFonts w:eastAsia="Arial"/>
        </w:rPr>
      </w:pPr>
      <w:r>
        <w:rPr>
          <w:rFonts w:eastAsia="Arial"/>
        </w:rPr>
        <w:t xml:space="preserve">    </w:t>
      </w:r>
      <w:r w:rsidRPr="0056395E">
        <w:rPr>
          <w:rFonts w:eastAsia="Arial"/>
          <w:b/>
        </w:rPr>
        <w:t>ELSEIF</w:t>
      </w:r>
      <w:r>
        <w:rPr>
          <w:rFonts w:eastAsia="Arial"/>
        </w:rPr>
        <w:t xml:space="preserve"> </w:t>
      </w:r>
      <w:r w:rsidRPr="004D506C">
        <w:rPr>
          <w:rFonts w:eastAsia="Arial"/>
          <w:b/>
          <w:szCs w:val="20"/>
        </w:rPr>
        <w:t>Length</w:t>
      </w:r>
      <w:r>
        <w:rPr>
          <w:rFonts w:eastAsia="Arial"/>
          <w:szCs w:val="20"/>
        </w:rPr>
        <w:t>(</w:t>
      </w:r>
      <w:r>
        <w:rPr>
          <w:rFonts w:eastAsia="Arial"/>
        </w:rPr>
        <w:t>RelatedIDString) &gt; 0 THEN</w:t>
      </w:r>
    </w:p>
    <w:p w14:paraId="60AA6847" w14:textId="2BBA8A7E" w:rsidR="0056395E" w:rsidRDefault="0056395E" w:rsidP="0056395E">
      <w:pPr>
        <w:spacing w:after="160" w:line="259" w:lineRule="auto"/>
        <w:ind w:left="0" w:firstLine="0"/>
        <w:rPr>
          <w:rFonts w:eastAsia="Arial"/>
        </w:rPr>
      </w:pPr>
      <w:r w:rsidRPr="0056395E">
        <w:rPr>
          <w:rFonts w:eastAsia="Arial"/>
          <w:b/>
        </w:rPr>
        <w:t xml:space="preserve">             IF Length</w:t>
      </w:r>
      <w:r>
        <w:rPr>
          <w:rFonts w:eastAsia="Arial"/>
        </w:rPr>
        <w:t>(RelatedIDString) &gt; 35 THEN</w:t>
      </w:r>
    </w:p>
    <w:p w14:paraId="2E5FC257" w14:textId="12FB2EF9" w:rsidR="0056395E" w:rsidRDefault="0056395E" w:rsidP="0056395E">
      <w:pPr>
        <w:spacing w:after="160" w:line="259" w:lineRule="auto"/>
        <w:ind w:left="0" w:firstLine="0"/>
        <w:rPr>
          <w:rFonts w:eastAsia="Arial"/>
        </w:rPr>
      </w:pPr>
      <w:r>
        <w:rPr>
          <w:rFonts w:eastAsia="Arial"/>
        </w:rPr>
        <w:t xml:space="preserve">            /* This should not occur */</w:t>
      </w:r>
    </w:p>
    <w:p w14:paraId="75458A1A" w14:textId="749C08C6" w:rsidR="0056395E" w:rsidRDefault="0056395E" w:rsidP="0056395E">
      <w:pPr>
        <w:spacing w:after="160" w:line="259" w:lineRule="auto"/>
        <w:ind w:left="0" w:right="-1162" w:firstLine="0"/>
        <w:rPr>
          <w:rFonts w:eastAsia="Arial"/>
        </w:rPr>
      </w:pPr>
      <w:r>
        <w:rPr>
          <w:rFonts w:eastAsia="Arial"/>
        </w:rPr>
        <w:lastRenderedPageBreak/>
        <w:t xml:space="preserve">                RelatedIDString = </w:t>
      </w:r>
      <w:r w:rsidRPr="0056395E">
        <w:rPr>
          <w:rFonts w:eastAsia="Arial"/>
          <w:b/>
        </w:rPr>
        <w:t>Concatenate</w:t>
      </w:r>
      <w:r>
        <w:rPr>
          <w:rFonts w:eastAsia="Arial"/>
        </w:rPr>
        <w:t>(</w:t>
      </w:r>
      <w:r w:rsidRPr="0056395E">
        <w:rPr>
          <w:rFonts w:eastAsia="Arial"/>
          <w:b/>
        </w:rPr>
        <w:t>Substring</w:t>
      </w:r>
      <w:r>
        <w:rPr>
          <w:rFonts w:eastAsia="Arial"/>
        </w:rPr>
        <w:t>(RelatedIDString,1,34),”+”)</w:t>
      </w:r>
    </w:p>
    <w:p w14:paraId="210993FC" w14:textId="67ED3B02" w:rsidR="0056395E" w:rsidRDefault="0056395E" w:rsidP="0056395E">
      <w:pPr>
        <w:spacing w:after="160" w:line="259" w:lineRule="auto"/>
        <w:ind w:left="0" w:firstLine="0"/>
        <w:rPr>
          <w:rFonts w:eastAsia="Arial"/>
          <w:b/>
        </w:rPr>
      </w:pPr>
      <w:r w:rsidRPr="0056395E">
        <w:rPr>
          <w:rFonts w:eastAsia="Arial"/>
          <w:b/>
        </w:rPr>
        <w:t xml:space="preserve">             ENDIF </w:t>
      </w:r>
    </w:p>
    <w:p w14:paraId="12FDA095" w14:textId="77C2427A" w:rsidR="00ED1079" w:rsidRDefault="00ED1079" w:rsidP="0056395E">
      <w:pPr>
        <w:spacing w:after="160" w:line="259" w:lineRule="auto"/>
        <w:ind w:left="0" w:firstLine="0"/>
        <w:rPr>
          <w:rFonts w:eastAsia="Arial"/>
          <w:b/>
        </w:rPr>
      </w:pPr>
      <w:r>
        <w:rPr>
          <w:rFonts w:eastAsia="Arial"/>
          <w:b/>
        </w:rPr>
        <w:t xml:space="preserve">        </w:t>
      </w:r>
    </w:p>
    <w:p w14:paraId="76DFD0F1" w14:textId="77777777" w:rsidR="00ED1079" w:rsidRDefault="00ED1079" w:rsidP="0056395E">
      <w:pPr>
        <w:spacing w:after="160" w:line="259" w:lineRule="auto"/>
        <w:ind w:left="0" w:firstLine="0"/>
        <w:rPr>
          <w:rFonts w:eastAsia="Arial"/>
        </w:rPr>
      </w:pPr>
      <w:r>
        <w:rPr>
          <w:rFonts w:eastAsia="Arial"/>
          <w:b/>
        </w:rPr>
        <w:t xml:space="preserve">             </w:t>
      </w:r>
      <w:r w:rsidRPr="00ED1079">
        <w:rPr>
          <w:rFonts w:eastAsia="Arial"/>
        </w:rPr>
        <w:t>MXRelatedRemittanceInformation</w:t>
      </w:r>
      <w:r>
        <w:rPr>
          <w:rFonts w:eastAsia="Arial"/>
        </w:rPr>
        <w:t>.RemittanceIdentification=</w:t>
      </w:r>
      <w:r w:rsidRPr="00ED1079">
        <w:rPr>
          <w:rFonts w:eastAsia="Arial"/>
        </w:rPr>
        <w:t xml:space="preserve"> </w:t>
      </w:r>
      <w:r>
        <w:rPr>
          <w:rFonts w:eastAsia="Arial"/>
        </w:rPr>
        <w:t>RelatedIDString</w:t>
      </w:r>
    </w:p>
    <w:p w14:paraId="2C2198EF" w14:textId="77777777" w:rsidR="00ED1079" w:rsidRDefault="00ED1079" w:rsidP="0056395E">
      <w:pPr>
        <w:spacing w:after="160" w:line="259" w:lineRule="auto"/>
        <w:ind w:left="0" w:firstLine="0"/>
        <w:rPr>
          <w:rFonts w:eastAsia="Arial"/>
        </w:rPr>
      </w:pPr>
    </w:p>
    <w:p w14:paraId="727D4D62" w14:textId="0D45955B" w:rsidR="00ED1079" w:rsidRPr="00ED1079" w:rsidRDefault="00ED1079" w:rsidP="0056395E">
      <w:pPr>
        <w:spacing w:after="160" w:line="259" w:lineRule="auto"/>
        <w:ind w:left="0" w:firstLine="0"/>
        <w:rPr>
          <w:rFonts w:eastAsia="Arial"/>
          <w:b/>
        </w:rPr>
      </w:pPr>
      <w:r w:rsidRPr="00ED1079">
        <w:rPr>
          <w:rFonts w:eastAsia="Arial"/>
          <w:b/>
        </w:rPr>
        <w:t xml:space="preserve">  </w:t>
      </w:r>
      <w:r w:rsidR="00BE36D0">
        <w:rPr>
          <w:rFonts w:eastAsia="Arial"/>
          <w:b/>
        </w:rPr>
        <w:t xml:space="preserve"> </w:t>
      </w:r>
      <w:r w:rsidRPr="00ED1079">
        <w:rPr>
          <w:rFonts w:eastAsia="Arial"/>
          <w:b/>
        </w:rPr>
        <w:t xml:space="preserve"> ENDIF   </w:t>
      </w:r>
    </w:p>
    <w:p w14:paraId="4F1467AE" w14:textId="4CA6D83F" w:rsidR="00ED1079" w:rsidRPr="00ED1079" w:rsidRDefault="00ED1079" w:rsidP="0056395E">
      <w:pPr>
        <w:spacing w:after="160" w:line="259" w:lineRule="auto"/>
        <w:ind w:left="0" w:firstLine="0"/>
        <w:rPr>
          <w:rFonts w:eastAsia="Arial"/>
          <w:b/>
        </w:rPr>
      </w:pPr>
      <w:r w:rsidRPr="00ED1079">
        <w:rPr>
          <w:rFonts w:eastAsia="Arial"/>
          <w:b/>
        </w:rPr>
        <w:t xml:space="preserve">           </w:t>
      </w:r>
    </w:p>
    <w:p w14:paraId="617920F8" w14:textId="477709C1" w:rsidR="00ED1079" w:rsidRPr="0056395E" w:rsidRDefault="00ED1079" w:rsidP="0056395E">
      <w:pPr>
        <w:spacing w:after="160" w:line="259" w:lineRule="auto"/>
        <w:ind w:left="0" w:firstLine="0"/>
        <w:rPr>
          <w:rFonts w:eastAsia="Arial"/>
          <w:b/>
        </w:rPr>
      </w:pPr>
      <w:r>
        <w:rPr>
          <w:rFonts w:eastAsia="Arial"/>
          <w:b/>
        </w:rPr>
        <w:t xml:space="preserve">    </w:t>
      </w:r>
    </w:p>
    <w:p w14:paraId="02357F23" w14:textId="778418B3" w:rsidR="0056395E" w:rsidRDefault="0056395E" w:rsidP="0056395E">
      <w:pPr>
        <w:spacing w:after="160" w:line="259" w:lineRule="auto"/>
        <w:ind w:left="0" w:firstLine="0"/>
        <w:rPr>
          <w:rFonts w:eastAsia="Arial"/>
        </w:rPr>
      </w:pPr>
    </w:p>
    <w:p w14:paraId="61528064" w14:textId="006F5088" w:rsidR="00424041" w:rsidRDefault="00424041" w:rsidP="00424041">
      <w:pPr>
        <w:pStyle w:val="Heading3"/>
      </w:pPr>
      <w:bookmarkStart w:id="1564" w:name="_Toc136351259"/>
      <w:r>
        <w:t>3.3.25 MT_To_MXField79</w:t>
      </w:r>
      <w:bookmarkEnd w:id="1564"/>
    </w:p>
    <w:p w14:paraId="35146933" w14:textId="77777777" w:rsidR="00424041" w:rsidRPr="00EE7666" w:rsidRDefault="00424041" w:rsidP="00424041"/>
    <w:p w14:paraId="6B14A071" w14:textId="77777777" w:rsidR="00424041" w:rsidRDefault="00424041" w:rsidP="00424041">
      <w:pPr>
        <w:spacing w:after="95"/>
        <w:ind w:left="419" w:right="157" w:hanging="7"/>
      </w:pPr>
      <w:r>
        <w:rPr>
          <w:rFonts w:ascii="Arial" w:eastAsia="Arial" w:hAnsi="Arial" w:cs="Arial"/>
          <w:b/>
        </w:rPr>
        <w:t xml:space="preserve">Name </w:t>
      </w:r>
    </w:p>
    <w:p w14:paraId="115C03DE" w14:textId="54696B1C" w:rsidR="00424041" w:rsidRDefault="00424041" w:rsidP="00424041">
      <w:pPr>
        <w:spacing w:after="112" w:line="249" w:lineRule="auto"/>
        <w:ind w:left="849" w:right="15" w:hanging="10"/>
      </w:pPr>
      <w:r>
        <w:rPr>
          <w:rFonts w:ascii="Arial" w:eastAsia="Arial" w:hAnsi="Arial" w:cs="Arial"/>
        </w:rPr>
        <w:t>MT_To_MXField79</w:t>
      </w:r>
    </w:p>
    <w:p w14:paraId="120D1605" w14:textId="77777777" w:rsidR="00424041" w:rsidRDefault="00424041" w:rsidP="00424041">
      <w:pPr>
        <w:spacing w:after="95"/>
        <w:ind w:left="419" w:right="157" w:hanging="7"/>
      </w:pPr>
      <w:r>
        <w:rPr>
          <w:rFonts w:ascii="Arial" w:eastAsia="Arial" w:hAnsi="Arial" w:cs="Arial"/>
          <w:b/>
        </w:rPr>
        <w:t xml:space="preserve">Business description  </w:t>
      </w:r>
    </w:p>
    <w:p w14:paraId="306E1AF1" w14:textId="5B6132D2" w:rsidR="00424041" w:rsidRDefault="00424041" w:rsidP="00424041">
      <w:pPr>
        <w:spacing w:after="112" w:line="249" w:lineRule="auto"/>
        <w:ind w:left="839" w:right="15" w:firstLine="0"/>
        <w:rPr>
          <w:rFonts w:ascii="Arial" w:eastAsia="Arial" w:hAnsi="Arial" w:cs="Arial"/>
        </w:rPr>
      </w:pPr>
      <w:r>
        <w:rPr>
          <w:rFonts w:ascii="Arial" w:eastAsia="Arial" w:hAnsi="Arial" w:cs="Arial"/>
        </w:rPr>
        <w:t>The function extracts information from field 79 in MT192/MT292 and translate</w:t>
      </w:r>
      <w:r w:rsidR="00A534E1">
        <w:rPr>
          <w:rFonts w:ascii="Arial" w:eastAsia="Arial" w:hAnsi="Arial" w:cs="Arial"/>
        </w:rPr>
        <w:t>s</w:t>
      </w:r>
      <w:r>
        <w:rPr>
          <w:rFonts w:ascii="Arial" w:eastAsia="Arial" w:hAnsi="Arial" w:cs="Arial"/>
        </w:rPr>
        <w:t xml:space="preserve"> to camt.056 Cancellation Reason Information. From a previous translation camt.056 to MT, the code /UETR/ </w:t>
      </w:r>
      <w:r w:rsidR="005272A1">
        <w:rPr>
          <w:rFonts w:ascii="Arial" w:eastAsia="Arial" w:hAnsi="Arial" w:cs="Arial"/>
        </w:rPr>
        <w:t xml:space="preserve">follows by a valid UETR number </w:t>
      </w:r>
      <w:r>
        <w:rPr>
          <w:rFonts w:ascii="Arial" w:eastAsia="Arial" w:hAnsi="Arial" w:cs="Arial"/>
        </w:rPr>
        <w:t xml:space="preserve">might be present. </w:t>
      </w:r>
    </w:p>
    <w:p w14:paraId="15E30D32" w14:textId="77777777" w:rsidR="005272A1" w:rsidRPr="00095914" w:rsidRDefault="005272A1" w:rsidP="00424041">
      <w:pPr>
        <w:spacing w:after="112" w:line="249" w:lineRule="auto"/>
        <w:ind w:left="839" w:right="15" w:firstLine="0"/>
        <w:rPr>
          <w:rFonts w:ascii="Arial" w:eastAsia="Arial" w:hAnsi="Arial" w:cs="Arial"/>
          <w:szCs w:val="20"/>
        </w:rPr>
      </w:pPr>
      <w:r w:rsidRPr="00095914">
        <w:rPr>
          <w:rFonts w:ascii="Arial" w:eastAsia="Arial" w:hAnsi="Arial" w:cs="Arial"/>
          <w:szCs w:val="20"/>
        </w:rPr>
        <w:t xml:space="preserve">The format of field 79 is either </w:t>
      </w:r>
    </w:p>
    <w:p w14:paraId="1125C2DE" w14:textId="77777777" w:rsidR="00B733D8" w:rsidRPr="00095914" w:rsidRDefault="005272A1" w:rsidP="00424041">
      <w:pPr>
        <w:spacing w:after="112" w:line="249" w:lineRule="auto"/>
        <w:ind w:left="839" w:right="15" w:firstLine="0"/>
        <w:rPr>
          <w:rFonts w:ascii="Arial" w:eastAsia="Arial" w:hAnsi="Arial" w:cs="Arial"/>
          <w:szCs w:val="20"/>
        </w:rPr>
      </w:pPr>
      <w:r w:rsidRPr="00095914">
        <w:rPr>
          <w:rFonts w:ascii="Arial" w:eastAsia="Arial" w:hAnsi="Arial" w:cs="Arial"/>
          <w:szCs w:val="20"/>
        </w:rPr>
        <w:t xml:space="preserve">-narrative 35*50x </w:t>
      </w:r>
    </w:p>
    <w:p w14:paraId="5417EC91" w14:textId="2F3B4DD5" w:rsidR="005272A1" w:rsidRPr="00095914" w:rsidRDefault="005272A1" w:rsidP="00424041">
      <w:pPr>
        <w:spacing w:after="112" w:line="249" w:lineRule="auto"/>
        <w:ind w:left="839" w:right="15" w:firstLine="0"/>
        <w:rPr>
          <w:rFonts w:ascii="Arial" w:eastAsia="Arial" w:hAnsi="Arial" w:cs="Arial"/>
          <w:szCs w:val="20"/>
        </w:rPr>
      </w:pPr>
      <w:r w:rsidRPr="00095914">
        <w:rPr>
          <w:rFonts w:ascii="Arial" w:eastAsia="Arial" w:hAnsi="Arial" w:cs="Arial"/>
          <w:szCs w:val="20"/>
        </w:rPr>
        <w:t xml:space="preserve">or </w:t>
      </w:r>
    </w:p>
    <w:p w14:paraId="1DCA23DA" w14:textId="4D54CDB7" w:rsidR="005272A1" w:rsidRPr="00095914" w:rsidRDefault="005272A1" w:rsidP="00424041">
      <w:pPr>
        <w:spacing w:after="112" w:line="249" w:lineRule="auto"/>
        <w:ind w:left="839" w:right="15" w:firstLine="0"/>
        <w:rPr>
          <w:rFonts w:ascii="Arial" w:eastAsia="Arial" w:hAnsi="Arial" w:cs="Arial"/>
          <w:szCs w:val="20"/>
        </w:rPr>
      </w:pPr>
      <w:r w:rsidRPr="00095914">
        <w:rPr>
          <w:rFonts w:ascii="Arial" w:eastAsia="Arial" w:hAnsi="Arial" w:cs="Arial"/>
          <w:szCs w:val="20"/>
        </w:rPr>
        <w:t xml:space="preserve">-may be structured as follows </w:t>
      </w:r>
    </w:p>
    <w:p w14:paraId="4964B3DB" w14:textId="7DC049B7" w:rsidR="005272A1" w:rsidRPr="00095914" w:rsidRDefault="005272A1" w:rsidP="00424041">
      <w:pPr>
        <w:spacing w:after="112" w:line="249" w:lineRule="auto"/>
        <w:ind w:left="839" w:right="15" w:firstLine="0"/>
        <w:rPr>
          <w:rFonts w:ascii="Arial" w:eastAsiaTheme="minorEastAsia" w:hAnsi="Arial" w:cs="Arial"/>
          <w:color w:val="auto"/>
          <w:szCs w:val="20"/>
        </w:rPr>
      </w:pPr>
      <w:r w:rsidRPr="00095914">
        <w:rPr>
          <w:rFonts w:ascii="Arial" w:eastAsia="Arial" w:hAnsi="Arial" w:cs="Arial"/>
          <w:szCs w:val="20"/>
        </w:rPr>
        <w:t xml:space="preserve">   </w:t>
      </w:r>
      <w:r w:rsidRPr="00095914">
        <w:rPr>
          <w:rFonts w:ascii="Arial" w:eastAsiaTheme="minorEastAsia" w:hAnsi="Arial" w:cs="Arial"/>
          <w:color w:val="auto"/>
          <w:szCs w:val="20"/>
        </w:rPr>
        <w:t>Line 1</w:t>
      </w:r>
      <w:r w:rsidR="003E2FC7">
        <w:rPr>
          <w:rFonts w:ascii="Arial" w:eastAsiaTheme="minorEastAsia" w:hAnsi="Arial" w:cs="Arial"/>
          <w:color w:val="auto"/>
          <w:szCs w:val="20"/>
        </w:rPr>
        <w:t>:</w:t>
      </w:r>
      <w:r w:rsidRPr="00095914">
        <w:rPr>
          <w:rFonts w:ascii="Arial" w:eastAsiaTheme="minorEastAsia" w:hAnsi="Arial" w:cs="Arial"/>
          <w:color w:val="auto"/>
          <w:szCs w:val="20"/>
        </w:rPr>
        <w:t xml:space="preserve"> /4!c/[additional information] </w:t>
      </w:r>
      <w:r w:rsidR="00B733D8" w:rsidRPr="00095914">
        <w:rPr>
          <w:rFonts w:ascii="Arial" w:eastAsiaTheme="minorEastAsia" w:hAnsi="Arial" w:cs="Arial"/>
          <w:color w:val="auto"/>
          <w:szCs w:val="20"/>
        </w:rPr>
        <w:t>where 4!c is the cancellation reason code</w:t>
      </w:r>
    </w:p>
    <w:p w14:paraId="664EE91E" w14:textId="50ACD584" w:rsidR="005272A1" w:rsidRDefault="00625D9A" w:rsidP="005272A1">
      <w:pPr>
        <w:autoSpaceDE w:val="0"/>
        <w:autoSpaceDN w:val="0"/>
        <w:adjustRightInd w:val="0"/>
        <w:spacing w:after="0" w:line="240" w:lineRule="auto"/>
        <w:ind w:left="0" w:firstLine="0"/>
        <w:rPr>
          <w:rFonts w:ascii="Arial" w:eastAsiaTheme="minorEastAsia" w:hAnsi="Arial" w:cs="Arial"/>
          <w:color w:val="auto"/>
          <w:szCs w:val="20"/>
        </w:rPr>
      </w:pPr>
      <w:r>
        <w:rPr>
          <w:rFonts w:ascii="Arial" w:eastAsiaTheme="minorEastAsia" w:hAnsi="Arial" w:cs="Arial"/>
          <w:color w:val="auto"/>
          <w:szCs w:val="20"/>
        </w:rPr>
        <w:t xml:space="preserve">                  </w:t>
      </w:r>
      <w:r w:rsidR="005272A1" w:rsidRPr="00095914">
        <w:rPr>
          <w:rFonts w:ascii="Arial" w:eastAsiaTheme="minorEastAsia" w:hAnsi="Arial" w:cs="Arial"/>
          <w:color w:val="auto"/>
          <w:szCs w:val="20"/>
        </w:rPr>
        <w:t>Lines 2-35</w:t>
      </w:r>
      <w:r w:rsidR="003E2FC7">
        <w:rPr>
          <w:rFonts w:ascii="Arial" w:eastAsiaTheme="minorEastAsia" w:hAnsi="Arial" w:cs="Arial"/>
          <w:color w:val="auto"/>
          <w:szCs w:val="20"/>
        </w:rPr>
        <w:t>:</w:t>
      </w:r>
      <w:r w:rsidR="005272A1" w:rsidRPr="00095914">
        <w:rPr>
          <w:rFonts w:ascii="Arial" w:eastAsiaTheme="minorEastAsia" w:hAnsi="Arial" w:cs="Arial"/>
          <w:color w:val="auto"/>
          <w:szCs w:val="20"/>
        </w:rPr>
        <w:t xml:space="preserve"> [//continuation of additional informatio</w:t>
      </w:r>
      <w:r>
        <w:rPr>
          <w:rFonts w:ascii="Arial" w:eastAsiaTheme="minorEastAsia" w:hAnsi="Arial" w:cs="Arial"/>
          <w:color w:val="auto"/>
          <w:szCs w:val="20"/>
        </w:rPr>
        <w:t>n</w:t>
      </w:r>
    </w:p>
    <w:p w14:paraId="1C357FBA" w14:textId="7B61CE18" w:rsidR="00625D9A" w:rsidRPr="00095914" w:rsidRDefault="00625D9A" w:rsidP="005272A1">
      <w:pPr>
        <w:autoSpaceDE w:val="0"/>
        <w:autoSpaceDN w:val="0"/>
        <w:adjustRightInd w:val="0"/>
        <w:spacing w:after="0" w:line="240" w:lineRule="auto"/>
        <w:ind w:left="0" w:firstLine="0"/>
        <w:rPr>
          <w:rFonts w:ascii="Arial" w:eastAsiaTheme="minorEastAsia" w:hAnsi="Arial" w:cs="Arial"/>
          <w:color w:val="auto"/>
          <w:szCs w:val="20"/>
        </w:rPr>
      </w:pPr>
      <w:r>
        <w:rPr>
          <w:rFonts w:ascii="Arial" w:eastAsiaTheme="minorEastAsia" w:hAnsi="Arial" w:cs="Arial"/>
          <w:color w:val="auto"/>
          <w:szCs w:val="20"/>
        </w:rPr>
        <w:t xml:space="preserve">             </w:t>
      </w:r>
      <w:r w:rsidR="00F551E2">
        <w:rPr>
          <w:rFonts w:ascii="Arial" w:eastAsiaTheme="minorEastAsia" w:hAnsi="Arial" w:cs="Arial"/>
          <w:color w:val="auto"/>
          <w:szCs w:val="20"/>
        </w:rPr>
        <w:t xml:space="preserve">     [Last Line /UETR/UETRValue</w:t>
      </w:r>
      <w:r>
        <w:rPr>
          <w:rFonts w:ascii="Arial" w:eastAsiaTheme="minorEastAsia" w:hAnsi="Arial" w:cs="Arial"/>
          <w:color w:val="auto"/>
          <w:szCs w:val="20"/>
        </w:rPr>
        <w:t>]</w:t>
      </w:r>
    </w:p>
    <w:p w14:paraId="64B9A22A" w14:textId="13E378A0" w:rsidR="00095914" w:rsidRDefault="00095914" w:rsidP="005272A1">
      <w:pPr>
        <w:autoSpaceDE w:val="0"/>
        <w:autoSpaceDN w:val="0"/>
        <w:adjustRightInd w:val="0"/>
        <w:spacing w:after="0" w:line="240" w:lineRule="auto"/>
        <w:ind w:left="0" w:firstLine="0"/>
        <w:rPr>
          <w:rFonts w:ascii="CourierNewPSMT" w:eastAsiaTheme="minorEastAsia" w:hAnsi="CourierNewPSMT" w:cs="CourierNewPSMT"/>
          <w:color w:val="auto"/>
          <w:sz w:val="18"/>
          <w:szCs w:val="18"/>
        </w:rPr>
      </w:pPr>
    </w:p>
    <w:p w14:paraId="18975809" w14:textId="77777777" w:rsidR="00095914" w:rsidRDefault="00095914" w:rsidP="005272A1">
      <w:pPr>
        <w:autoSpaceDE w:val="0"/>
        <w:autoSpaceDN w:val="0"/>
        <w:adjustRightInd w:val="0"/>
        <w:spacing w:after="0" w:line="240" w:lineRule="auto"/>
        <w:ind w:left="0" w:firstLine="0"/>
        <w:rPr>
          <w:rFonts w:ascii="CourierNewPSMT" w:eastAsiaTheme="minorEastAsia" w:hAnsi="CourierNewPSMT" w:cs="CourierNewPSMT"/>
          <w:color w:val="auto"/>
          <w:sz w:val="18"/>
          <w:szCs w:val="18"/>
        </w:rPr>
      </w:pPr>
    </w:p>
    <w:p w14:paraId="5312C784" w14:textId="2D8E82FC" w:rsidR="005272A1" w:rsidRDefault="00095914" w:rsidP="00095914">
      <w:pPr>
        <w:tabs>
          <w:tab w:val="left" w:pos="990"/>
        </w:tabs>
        <w:spacing w:after="112" w:line="249" w:lineRule="auto"/>
        <w:ind w:left="720" w:right="15" w:firstLine="0"/>
        <w:rPr>
          <w:ins w:id="1565" w:author="BOUVY Martine" w:date="2022-03-28T14:21:00Z"/>
          <w:rFonts w:ascii="Arial" w:eastAsia="Arial" w:hAnsi="Arial" w:cs="Arial"/>
        </w:rPr>
      </w:pPr>
      <w:r>
        <w:rPr>
          <w:rFonts w:ascii="Arial" w:eastAsia="Arial" w:hAnsi="Arial" w:cs="Arial"/>
        </w:rPr>
        <w:t xml:space="preserve"> Additional information can be truncated. This will be </w:t>
      </w:r>
      <w:r w:rsidR="00EF268B">
        <w:rPr>
          <w:rFonts w:ascii="Arial" w:eastAsia="Arial" w:hAnsi="Arial" w:cs="Arial"/>
        </w:rPr>
        <w:t>i</w:t>
      </w:r>
      <w:r>
        <w:rPr>
          <w:rFonts w:ascii="Arial" w:eastAsia="Arial" w:hAnsi="Arial" w:cs="Arial"/>
        </w:rPr>
        <w:t xml:space="preserve">ndicated with “+” as last    character. </w:t>
      </w:r>
    </w:p>
    <w:p w14:paraId="4F43D7E9" w14:textId="3856D949" w:rsidR="00052555" w:rsidRDefault="00052555" w:rsidP="00095914">
      <w:pPr>
        <w:tabs>
          <w:tab w:val="left" w:pos="990"/>
        </w:tabs>
        <w:spacing w:after="112" w:line="249" w:lineRule="auto"/>
        <w:ind w:left="720" w:right="15" w:firstLine="0"/>
        <w:rPr>
          <w:rFonts w:ascii="Arial" w:eastAsia="Arial" w:hAnsi="Arial" w:cs="Arial"/>
        </w:rPr>
      </w:pPr>
      <w:ins w:id="1566" w:author="BOUVY Martine" w:date="2022-03-28T14:21:00Z">
        <w:r>
          <w:rPr>
            <w:rFonts w:ascii="Arial" w:eastAsia="Arial" w:hAnsi="Arial" w:cs="Arial"/>
          </w:rPr>
          <w:t>Note that if the continuation sign “//” is not used</w:t>
        </w:r>
      </w:ins>
      <w:ins w:id="1567" w:author="BOUVY Martine" w:date="2022-03-28T14:23:00Z">
        <w:r w:rsidR="00D94E3B">
          <w:rPr>
            <w:rFonts w:ascii="Arial" w:eastAsia="Arial" w:hAnsi="Arial" w:cs="Arial"/>
          </w:rPr>
          <w:t xml:space="preserve"> while /4!c/ is used on the first line</w:t>
        </w:r>
      </w:ins>
      <w:ins w:id="1568" w:author="BOUVY Martine" w:date="2022-03-28T14:21:00Z">
        <w:r>
          <w:rPr>
            <w:rFonts w:ascii="Arial" w:eastAsia="Arial" w:hAnsi="Arial" w:cs="Arial"/>
          </w:rPr>
          <w:t>, this will result in a truncation of the</w:t>
        </w:r>
      </w:ins>
      <w:ins w:id="1569" w:author="BOUVY Martine" w:date="2022-03-28T14:22:00Z">
        <w:r>
          <w:rPr>
            <w:rFonts w:ascii="Arial" w:eastAsia="Arial" w:hAnsi="Arial" w:cs="Arial"/>
          </w:rPr>
          <w:t xml:space="preserve"> next lines as it is not expected in the current translation to have a mix of both format</w:t>
        </w:r>
      </w:ins>
      <w:ins w:id="1570" w:author="BOUVY Martine" w:date="2022-03-28T14:24:00Z">
        <w:r w:rsidR="00D94E3B">
          <w:rPr>
            <w:rFonts w:ascii="Arial" w:eastAsia="Arial" w:hAnsi="Arial" w:cs="Arial"/>
          </w:rPr>
          <w:t>s</w:t>
        </w:r>
      </w:ins>
      <w:ins w:id="1571" w:author="BOUVY Martine" w:date="2022-03-28T14:22:00Z">
        <w:r>
          <w:rPr>
            <w:rFonts w:ascii="Arial" w:eastAsia="Arial" w:hAnsi="Arial" w:cs="Arial"/>
          </w:rPr>
          <w:t>. If needed and if a CR is requested by customer, this could be improved and align</w:t>
        </w:r>
      </w:ins>
      <w:ins w:id="1572" w:author="BOUVY Martine" w:date="2022-05-16T14:37:00Z">
        <w:r w:rsidR="004045BA">
          <w:rPr>
            <w:rFonts w:ascii="Arial" w:eastAsia="Arial" w:hAnsi="Arial" w:cs="Arial"/>
          </w:rPr>
          <w:t>ed</w:t>
        </w:r>
      </w:ins>
      <w:ins w:id="1573" w:author="BOUVY Martine" w:date="2022-03-28T14:22:00Z">
        <w:r>
          <w:rPr>
            <w:rFonts w:ascii="Arial" w:eastAsia="Arial" w:hAnsi="Arial" w:cs="Arial"/>
          </w:rPr>
          <w:t xml:space="preserve"> with MT_To_M</w:t>
        </w:r>
      </w:ins>
      <w:ins w:id="1574" w:author="BOUVY Martine" w:date="2022-03-28T14:23:00Z">
        <w:r>
          <w:rPr>
            <w:rFonts w:ascii="Arial" w:eastAsia="Arial" w:hAnsi="Arial" w:cs="Arial"/>
          </w:rPr>
          <w:t>XField76.</w:t>
        </w:r>
      </w:ins>
    </w:p>
    <w:p w14:paraId="0B0C59E2" w14:textId="77777777" w:rsidR="00424041" w:rsidRPr="00662E50" w:rsidRDefault="00424041" w:rsidP="00424041">
      <w:pPr>
        <w:spacing w:after="112" w:line="249" w:lineRule="auto"/>
        <w:ind w:left="839" w:right="15" w:firstLine="0"/>
        <w:rPr>
          <w:rFonts w:ascii="Arial" w:hAnsi="Arial" w:cs="Arial"/>
        </w:rPr>
      </w:pPr>
    </w:p>
    <w:p w14:paraId="73E0EDC4" w14:textId="77777777" w:rsidR="00424041" w:rsidRDefault="00424041" w:rsidP="00424041">
      <w:pPr>
        <w:spacing w:after="95"/>
        <w:ind w:left="419" w:right="157" w:hanging="7"/>
      </w:pPr>
      <w:r>
        <w:rPr>
          <w:rFonts w:ascii="Arial" w:eastAsia="Arial" w:hAnsi="Arial" w:cs="Arial"/>
          <w:b/>
        </w:rPr>
        <w:t xml:space="preserve">Format </w:t>
      </w:r>
    </w:p>
    <w:p w14:paraId="170E8106" w14:textId="43DA9DB2" w:rsidR="00424041" w:rsidRDefault="00A534E1" w:rsidP="00424041">
      <w:pPr>
        <w:spacing w:after="112" w:line="249" w:lineRule="auto"/>
        <w:ind w:left="849" w:right="15" w:hanging="10"/>
      </w:pPr>
      <w:r>
        <w:rPr>
          <w:rFonts w:ascii="Arial" w:eastAsia="Arial" w:hAnsi="Arial" w:cs="Arial"/>
          <w:b/>
        </w:rPr>
        <w:t>MT_To_MXField79</w:t>
      </w:r>
      <w:r w:rsidR="00424041">
        <w:t xml:space="preserve"> </w:t>
      </w:r>
      <w:r>
        <w:rPr>
          <w:rFonts w:ascii="Arial" w:eastAsia="Arial" w:hAnsi="Arial" w:cs="Arial"/>
        </w:rPr>
        <w:t>(MTField79,</w:t>
      </w:r>
      <w:r w:rsidR="00443A9C">
        <w:rPr>
          <w:rFonts w:ascii="Arial" w:eastAsia="Arial" w:hAnsi="Arial" w:cs="Arial"/>
        </w:rPr>
        <w:t xml:space="preserve"> </w:t>
      </w:r>
      <w:r>
        <w:rPr>
          <w:rFonts w:ascii="Arial" w:eastAsia="Arial" w:hAnsi="Arial" w:cs="Arial"/>
        </w:rPr>
        <w:t xml:space="preserve">MTUETR </w:t>
      </w:r>
      <w:r w:rsidR="00424041">
        <w:rPr>
          <w:rFonts w:ascii="Arial" w:eastAsia="Arial" w:hAnsi="Arial" w:cs="Arial"/>
        </w:rPr>
        <w:t xml:space="preserve">; </w:t>
      </w:r>
      <w:r>
        <w:rPr>
          <w:rFonts w:ascii="Arial" w:eastAsia="Arial" w:hAnsi="Arial" w:cs="Arial"/>
        </w:rPr>
        <w:t>MXOriginalUETR, MXCancellationReasonInformation</w:t>
      </w:r>
      <w:r w:rsidR="00424041">
        <w:rPr>
          <w:rFonts w:ascii="Arial" w:eastAsia="Arial" w:hAnsi="Arial" w:cs="Arial"/>
        </w:rPr>
        <w:t xml:space="preserve">)  </w:t>
      </w:r>
    </w:p>
    <w:p w14:paraId="227890BC" w14:textId="77777777" w:rsidR="00424041" w:rsidRDefault="00424041" w:rsidP="00424041">
      <w:pPr>
        <w:spacing w:after="95"/>
        <w:ind w:left="860" w:right="157" w:hanging="7"/>
      </w:pPr>
      <w:r>
        <w:rPr>
          <w:rFonts w:ascii="Arial" w:eastAsia="Arial" w:hAnsi="Arial" w:cs="Arial"/>
          <w:b/>
        </w:rPr>
        <w:t xml:space="preserve">Input </w:t>
      </w:r>
    </w:p>
    <w:p w14:paraId="06552FB4" w14:textId="6168EB45" w:rsidR="00424041" w:rsidRDefault="00525192" w:rsidP="00424041">
      <w:pPr>
        <w:spacing w:after="112" w:line="249" w:lineRule="auto"/>
        <w:ind w:left="849" w:right="15" w:hanging="10"/>
        <w:rPr>
          <w:rFonts w:ascii="Arial" w:eastAsia="Arial" w:hAnsi="Arial" w:cs="Arial"/>
        </w:rPr>
      </w:pPr>
      <w:r>
        <w:rPr>
          <w:rFonts w:ascii="Arial" w:eastAsia="Arial" w:hAnsi="Arial" w:cs="Arial"/>
        </w:rPr>
        <w:t>MTField79</w:t>
      </w:r>
      <w:r w:rsidR="00A534E1">
        <w:rPr>
          <w:rFonts w:ascii="Arial" w:eastAsia="Arial" w:hAnsi="Arial" w:cs="Arial"/>
        </w:rPr>
        <w:t xml:space="preserve"> : Field79 in MT192/MT292</w:t>
      </w:r>
    </w:p>
    <w:p w14:paraId="1C0B2B75" w14:textId="22A873DB" w:rsidR="00A534E1" w:rsidRDefault="00A534E1" w:rsidP="00424041">
      <w:pPr>
        <w:spacing w:after="112" w:line="249" w:lineRule="auto"/>
        <w:ind w:left="849" w:right="15" w:hanging="10"/>
        <w:rPr>
          <w:rFonts w:ascii="Arial" w:hAnsi="Arial" w:cs="Arial"/>
        </w:rPr>
      </w:pPr>
      <w:r>
        <w:rPr>
          <w:rFonts w:ascii="Arial" w:hAnsi="Arial" w:cs="Arial"/>
        </w:rPr>
        <w:t xml:space="preserve">MTUETR: </w:t>
      </w:r>
      <w:r w:rsidRPr="00A534E1">
        <w:rPr>
          <w:rFonts w:ascii="Arial" w:hAnsi="Arial" w:cs="Arial"/>
        </w:rPr>
        <w:t>Block3/EndToEndReference/UniqueEndToEndTransactionReference</w:t>
      </w:r>
    </w:p>
    <w:p w14:paraId="468F9788" w14:textId="77777777" w:rsidR="00A534E1" w:rsidRPr="00A534E1" w:rsidRDefault="00A534E1" w:rsidP="00424041">
      <w:pPr>
        <w:spacing w:after="112" w:line="249" w:lineRule="auto"/>
        <w:ind w:left="849" w:right="15" w:hanging="10"/>
        <w:rPr>
          <w:rFonts w:ascii="Arial" w:hAnsi="Arial" w:cs="Arial"/>
        </w:rPr>
      </w:pPr>
    </w:p>
    <w:p w14:paraId="0D13B0BC" w14:textId="77777777" w:rsidR="00424041" w:rsidRDefault="00424041" w:rsidP="00424041">
      <w:pPr>
        <w:spacing w:after="112" w:line="249" w:lineRule="auto"/>
        <w:ind w:left="849" w:right="307" w:hanging="10"/>
      </w:pPr>
      <w:r>
        <w:rPr>
          <w:rFonts w:ascii="Arial" w:eastAsia="Arial" w:hAnsi="Arial" w:cs="Arial"/>
          <w:b/>
        </w:rPr>
        <w:t xml:space="preserve">Output </w:t>
      </w:r>
    </w:p>
    <w:p w14:paraId="476FD372" w14:textId="6E21D03C" w:rsidR="00424041" w:rsidRDefault="00A534E1" w:rsidP="00424041">
      <w:pPr>
        <w:spacing w:after="112" w:line="249" w:lineRule="auto"/>
        <w:ind w:left="849" w:right="15" w:hanging="10"/>
        <w:rPr>
          <w:rFonts w:ascii="Arial" w:eastAsia="Arial" w:hAnsi="Arial" w:cs="Arial"/>
        </w:rPr>
      </w:pPr>
      <w:r>
        <w:rPr>
          <w:rFonts w:ascii="Arial" w:eastAsia="Arial" w:hAnsi="Arial" w:cs="Arial"/>
        </w:rPr>
        <w:t xml:space="preserve">MXOriginalUETR typed </w:t>
      </w:r>
      <w:r w:rsidRPr="00A534E1">
        <w:rPr>
          <w:rFonts w:ascii="Arial" w:eastAsia="Arial" w:hAnsi="Arial" w:cs="Arial"/>
        </w:rPr>
        <w:t>UUIDv4Identifier</w:t>
      </w:r>
    </w:p>
    <w:p w14:paraId="280F8A44" w14:textId="2BFAEF94" w:rsidR="00424041" w:rsidRDefault="00A534E1" w:rsidP="00424041">
      <w:pPr>
        <w:spacing w:after="112" w:line="249" w:lineRule="auto"/>
        <w:ind w:left="849" w:right="15" w:hanging="10"/>
        <w:rPr>
          <w:rFonts w:ascii="Arial" w:eastAsia="Arial" w:hAnsi="Arial" w:cs="Arial"/>
        </w:rPr>
      </w:pPr>
      <w:r>
        <w:rPr>
          <w:rFonts w:ascii="Arial" w:eastAsia="Arial" w:hAnsi="Arial" w:cs="Arial"/>
        </w:rPr>
        <w:t>MXCancellationReasonInformation typed PaymentCancellationReason5</w:t>
      </w:r>
    </w:p>
    <w:p w14:paraId="54C5C8C5" w14:textId="77777777" w:rsidR="00443A9C" w:rsidRDefault="00443A9C" w:rsidP="00424041">
      <w:pPr>
        <w:spacing w:after="112" w:line="249" w:lineRule="auto"/>
        <w:ind w:left="849" w:right="15" w:hanging="10"/>
        <w:rPr>
          <w:rFonts w:ascii="Arial" w:eastAsia="Arial" w:hAnsi="Arial" w:cs="Arial"/>
        </w:rPr>
      </w:pPr>
    </w:p>
    <w:p w14:paraId="773821F9" w14:textId="77777777" w:rsidR="00424041" w:rsidRDefault="00424041" w:rsidP="00424041">
      <w:pPr>
        <w:spacing w:after="0" w:line="370" w:lineRule="auto"/>
        <w:ind w:left="839" w:right="6157" w:hanging="427"/>
      </w:pPr>
      <w:r>
        <w:rPr>
          <w:rFonts w:ascii="Arial" w:eastAsia="Arial" w:hAnsi="Arial" w:cs="Arial"/>
          <w:b/>
        </w:rPr>
        <w:t xml:space="preserve">       Preconditions </w:t>
      </w:r>
      <w:r>
        <w:rPr>
          <w:rFonts w:ascii="Arial" w:eastAsia="Arial" w:hAnsi="Arial" w:cs="Arial"/>
        </w:rPr>
        <w:t xml:space="preserve">None. </w:t>
      </w:r>
    </w:p>
    <w:p w14:paraId="3F7C5467" w14:textId="77777777" w:rsidR="00424041" w:rsidRDefault="00424041" w:rsidP="00424041">
      <w:pPr>
        <w:spacing w:after="9"/>
        <w:ind w:left="419" w:right="157" w:hanging="7"/>
        <w:rPr>
          <w:rFonts w:ascii="Arial" w:eastAsia="Arial" w:hAnsi="Arial" w:cs="Arial"/>
          <w:b/>
        </w:rPr>
      </w:pPr>
      <w:r>
        <w:rPr>
          <w:rFonts w:ascii="Arial" w:eastAsia="Arial" w:hAnsi="Arial" w:cs="Arial"/>
          <w:b/>
        </w:rPr>
        <w:t xml:space="preserve">Formal description </w:t>
      </w:r>
    </w:p>
    <w:p w14:paraId="5EADBB9F" w14:textId="77777777" w:rsidR="00443A9C" w:rsidRDefault="00424041" w:rsidP="00424041">
      <w:pPr>
        <w:spacing w:after="9"/>
        <w:ind w:left="419" w:right="157" w:hanging="7"/>
        <w:rPr>
          <w:rFonts w:eastAsia="Arial"/>
        </w:rPr>
      </w:pPr>
      <w:r w:rsidRPr="008F79CF">
        <w:rPr>
          <w:rFonts w:eastAsia="Arial"/>
        </w:rPr>
        <w:t>/* Local variables</w:t>
      </w:r>
    </w:p>
    <w:p w14:paraId="424E4CD7" w14:textId="77777777" w:rsidR="006A5B99" w:rsidRDefault="00074F69" w:rsidP="00027C20">
      <w:pPr>
        <w:spacing w:after="9"/>
        <w:ind w:right="157"/>
        <w:rPr>
          <w:rFonts w:eastAsia="Arial"/>
        </w:rPr>
      </w:pPr>
      <w:r>
        <w:rPr>
          <w:rFonts w:eastAsia="Arial"/>
        </w:rPr>
        <w:t>ListOfCode : list of string 4 char</w:t>
      </w:r>
    </w:p>
    <w:p w14:paraId="1FBED281" w14:textId="3439E520" w:rsidR="00424041" w:rsidRDefault="000F6D36" w:rsidP="00027C20">
      <w:pPr>
        <w:spacing w:after="9"/>
        <w:ind w:right="157"/>
        <w:rPr>
          <w:rFonts w:eastAsia="Arial"/>
        </w:rPr>
      </w:pPr>
      <w:r>
        <w:rPr>
          <w:rFonts w:eastAsia="Arial"/>
        </w:rPr>
        <w:t xml:space="preserve">MTCode, </w:t>
      </w:r>
      <w:r w:rsidR="006A5B99">
        <w:rPr>
          <w:rFonts w:eastAsia="Arial"/>
        </w:rPr>
        <w:t>MXCode, MXAdditionalInformation : string</w:t>
      </w:r>
      <w:r w:rsidR="004A1DA0">
        <w:rPr>
          <w:rFonts w:eastAsia="Arial"/>
        </w:rPr>
        <w:t xml:space="preserve"> */</w:t>
      </w:r>
    </w:p>
    <w:p w14:paraId="0EC8124A" w14:textId="60F1387D" w:rsidR="004A1DA0" w:rsidRDefault="004A1DA0" w:rsidP="00424041">
      <w:pPr>
        <w:spacing w:after="9"/>
        <w:ind w:left="419" w:right="157" w:hanging="7"/>
        <w:rPr>
          <w:rFonts w:eastAsia="Arial"/>
        </w:rPr>
      </w:pPr>
    </w:p>
    <w:p w14:paraId="21110F1E" w14:textId="00DB2641" w:rsidR="00443A9C" w:rsidRDefault="00074F69" w:rsidP="00424041">
      <w:pPr>
        <w:spacing w:after="9"/>
        <w:ind w:left="419" w:right="157" w:hanging="7"/>
        <w:rPr>
          <w:rFonts w:eastAsia="Arial"/>
        </w:rPr>
      </w:pPr>
      <w:r>
        <w:rPr>
          <w:rFonts w:eastAsia="Arial"/>
        </w:rPr>
        <w:t>ListOfCode = {AGNT, AM09, COVR, CURR, CUST, CUTA, DUPL, FRAD, TECH, UPAY</w:t>
      </w:r>
      <w:r w:rsidR="00B90346">
        <w:rPr>
          <w:rFonts w:eastAsia="Arial"/>
        </w:rPr>
        <w:t>,NARR</w:t>
      </w:r>
      <w:r>
        <w:rPr>
          <w:rFonts w:eastAsia="Arial"/>
        </w:rPr>
        <w:t>}</w:t>
      </w:r>
    </w:p>
    <w:p w14:paraId="3ABC5087" w14:textId="77777777" w:rsidR="00443A9C" w:rsidRDefault="00443A9C" w:rsidP="00424041">
      <w:pPr>
        <w:spacing w:after="9"/>
        <w:ind w:left="419" w:right="157" w:hanging="7"/>
        <w:rPr>
          <w:rFonts w:eastAsia="Arial"/>
        </w:rPr>
      </w:pPr>
    </w:p>
    <w:p w14:paraId="685D5507" w14:textId="5B391D61" w:rsidR="004A1DA0" w:rsidRDefault="00443A9C" w:rsidP="00424041">
      <w:pPr>
        <w:spacing w:after="9"/>
        <w:ind w:left="419" w:right="157" w:hanging="7"/>
        <w:rPr>
          <w:rFonts w:eastAsia="Arial"/>
        </w:rPr>
      </w:pPr>
      <w:r>
        <w:rPr>
          <w:rFonts w:eastAsia="Arial"/>
        </w:rPr>
        <w:t xml:space="preserve">  </w:t>
      </w:r>
      <w:r w:rsidR="004A1DA0">
        <w:rPr>
          <w:rFonts w:eastAsia="Arial"/>
        </w:rPr>
        <w:t>/*Search for UETR information */</w:t>
      </w:r>
    </w:p>
    <w:p w14:paraId="3928F7C4" w14:textId="3F8C2173" w:rsidR="00443A9C" w:rsidRDefault="00443A9C" w:rsidP="00424041">
      <w:pPr>
        <w:spacing w:after="9"/>
        <w:ind w:left="419" w:right="157" w:hanging="7"/>
        <w:rPr>
          <w:rFonts w:eastAsia="Arial"/>
        </w:rPr>
      </w:pPr>
    </w:p>
    <w:p w14:paraId="7DEC0474" w14:textId="23AA642A" w:rsidR="00443A9C" w:rsidRDefault="00027C20" w:rsidP="00424041">
      <w:pPr>
        <w:spacing w:after="9"/>
        <w:ind w:left="419" w:right="157" w:hanging="7"/>
        <w:rPr>
          <w:rFonts w:eastAsia="Arial"/>
        </w:rPr>
      </w:pPr>
      <w:r w:rsidRPr="00027C20">
        <w:rPr>
          <w:rFonts w:eastAsia="Arial"/>
          <w:b/>
        </w:rPr>
        <w:t>IF</w:t>
      </w:r>
      <w:r>
        <w:rPr>
          <w:rFonts w:eastAsia="Arial"/>
        </w:rPr>
        <w:t xml:space="preserve"> </w:t>
      </w:r>
      <w:r w:rsidRPr="00027C20">
        <w:rPr>
          <w:rFonts w:eastAsia="Arial"/>
          <w:b/>
        </w:rPr>
        <w:t>IsPresentPattern</w:t>
      </w:r>
      <w:r>
        <w:rPr>
          <w:rFonts w:eastAsia="Arial"/>
        </w:rPr>
        <w:t xml:space="preserve">(MTField79, </w:t>
      </w:r>
      <w:r w:rsidR="00F551E2">
        <w:rPr>
          <w:rFonts w:eastAsia="Arial"/>
        </w:rPr>
        <w:t>“</w:t>
      </w:r>
      <w:r>
        <w:rPr>
          <w:rFonts w:eastAsia="Arial"/>
        </w:rPr>
        <w:t>/UETR/</w:t>
      </w:r>
      <w:r w:rsidR="00F551E2">
        <w:rPr>
          <w:rFonts w:eastAsia="Arial"/>
        </w:rPr>
        <w:t>”</w:t>
      </w:r>
      <w:r w:rsidRPr="00027C20">
        <w:rPr>
          <w:rFonts w:eastAsia="Arial"/>
        </w:rPr>
        <w:t>[a-f0-9]{8}-[a-f0-9]{4}-4[a-f0-9]{3}-[89ab][a-f0-9]{3}-[a-f0-9]{12}</w:t>
      </w:r>
      <w:r>
        <w:rPr>
          <w:rFonts w:eastAsia="Arial"/>
        </w:rPr>
        <w:t>)THEN</w:t>
      </w:r>
    </w:p>
    <w:p w14:paraId="0382627F" w14:textId="77777777" w:rsidR="00027C20" w:rsidRDefault="00027C20" w:rsidP="00424041">
      <w:pPr>
        <w:spacing w:after="9"/>
        <w:ind w:left="419" w:right="157" w:hanging="7"/>
        <w:rPr>
          <w:rFonts w:eastAsia="Arial"/>
        </w:rPr>
      </w:pPr>
    </w:p>
    <w:p w14:paraId="0FF62614" w14:textId="508A9B8D" w:rsidR="004A1DA0" w:rsidRDefault="00027C20" w:rsidP="00424041">
      <w:pPr>
        <w:spacing w:after="9"/>
        <w:ind w:left="419" w:right="157" w:hanging="7"/>
        <w:rPr>
          <w:rFonts w:eastAsia="Arial"/>
        </w:rPr>
      </w:pPr>
      <w:r>
        <w:rPr>
          <w:rFonts w:eastAsia="Arial"/>
        </w:rPr>
        <w:t xml:space="preserve">  </w:t>
      </w:r>
      <w:r w:rsidRPr="00027C20">
        <w:rPr>
          <w:rFonts w:eastAsia="Arial"/>
          <w:b/>
        </w:rPr>
        <w:t>IF Length</w:t>
      </w:r>
      <w:r>
        <w:rPr>
          <w:rFonts w:eastAsia="Arial"/>
        </w:rPr>
        <w:t xml:space="preserve">(MTUETR)= 0 THEN </w:t>
      </w:r>
    </w:p>
    <w:p w14:paraId="707E4962" w14:textId="1E7D134D" w:rsidR="00027C20" w:rsidRDefault="00027C20" w:rsidP="00424041">
      <w:pPr>
        <w:spacing w:after="9"/>
        <w:ind w:left="419" w:right="157" w:hanging="7"/>
        <w:rPr>
          <w:rFonts w:eastAsia="Arial"/>
        </w:rPr>
      </w:pPr>
      <w:r>
        <w:rPr>
          <w:rFonts w:eastAsia="Arial"/>
        </w:rPr>
        <w:t xml:space="preserve">   /* Meaning no UETR in the MT Header. IF UETR is </w:t>
      </w:r>
      <w:r w:rsidR="00026BCC">
        <w:rPr>
          <w:rFonts w:eastAsia="Arial"/>
        </w:rPr>
        <w:t>present in MT Header, it is</w:t>
      </w:r>
      <w:r>
        <w:rPr>
          <w:rFonts w:eastAsia="Arial"/>
        </w:rPr>
        <w:t xml:space="preserve"> extracted from there. */</w:t>
      </w:r>
    </w:p>
    <w:p w14:paraId="3DE6CE14" w14:textId="77777777" w:rsidR="00027C20" w:rsidRDefault="00027C20" w:rsidP="00424041">
      <w:pPr>
        <w:spacing w:after="9"/>
        <w:ind w:left="419" w:right="157" w:hanging="7"/>
        <w:rPr>
          <w:rFonts w:eastAsia="Arial"/>
        </w:rPr>
      </w:pPr>
    </w:p>
    <w:p w14:paraId="00290585" w14:textId="66B52433" w:rsidR="00027C20" w:rsidRDefault="00027C20" w:rsidP="00424041">
      <w:pPr>
        <w:spacing w:after="9"/>
        <w:ind w:left="419" w:right="157" w:hanging="7"/>
        <w:rPr>
          <w:rFonts w:eastAsia="Arial"/>
        </w:rPr>
      </w:pPr>
      <w:r>
        <w:rPr>
          <w:rFonts w:eastAsia="Arial"/>
        </w:rPr>
        <w:t xml:space="preserve">      MXOriginalUETR = </w:t>
      </w:r>
      <w:r w:rsidRPr="00027C20">
        <w:rPr>
          <w:rFonts w:eastAsia="Arial"/>
          <w:b/>
        </w:rPr>
        <w:t>ExtractPattern</w:t>
      </w:r>
      <w:r w:rsidR="00A74384">
        <w:rPr>
          <w:rFonts w:eastAsia="Arial"/>
        </w:rPr>
        <w:t>(MTField79,</w:t>
      </w:r>
      <w:r w:rsidRPr="00027C20">
        <w:rPr>
          <w:rFonts w:eastAsia="Arial"/>
        </w:rPr>
        <w:t>[a-f0-9]{8}-[a-f0-9]{4}-4[a-f0-9]{3}-[89ab][a-f0-9]{3}-[a-f0-9]{12}</w:t>
      </w:r>
      <w:r>
        <w:rPr>
          <w:rFonts w:eastAsia="Arial"/>
        </w:rPr>
        <w:t>)</w:t>
      </w:r>
    </w:p>
    <w:p w14:paraId="6F401547" w14:textId="77777777" w:rsidR="00026BCC" w:rsidRDefault="00027C20" w:rsidP="00424041">
      <w:pPr>
        <w:spacing w:after="9"/>
        <w:ind w:left="419" w:right="157" w:hanging="7"/>
        <w:rPr>
          <w:rFonts w:eastAsia="Arial"/>
          <w:b/>
        </w:rPr>
      </w:pPr>
      <w:r w:rsidRPr="00027C20">
        <w:rPr>
          <w:rFonts w:eastAsia="Arial"/>
          <w:b/>
        </w:rPr>
        <w:t xml:space="preserve">  </w:t>
      </w:r>
    </w:p>
    <w:p w14:paraId="6F8B806A" w14:textId="4FDCEF11" w:rsidR="00026BCC" w:rsidRDefault="00026BCC" w:rsidP="00424041">
      <w:pPr>
        <w:spacing w:after="9"/>
        <w:ind w:left="419" w:right="157" w:hanging="7"/>
        <w:rPr>
          <w:rFonts w:eastAsia="Arial"/>
          <w:b/>
        </w:rPr>
      </w:pPr>
      <w:r>
        <w:rPr>
          <w:rFonts w:eastAsia="Arial"/>
          <w:b/>
        </w:rPr>
        <w:t xml:space="preserve">  ELSE</w:t>
      </w:r>
    </w:p>
    <w:p w14:paraId="69CC51E4" w14:textId="32D24120" w:rsidR="00680D7A" w:rsidRDefault="00680D7A" w:rsidP="00424041">
      <w:pPr>
        <w:spacing w:after="9"/>
        <w:ind w:left="419" w:right="157" w:hanging="7"/>
        <w:rPr>
          <w:rFonts w:eastAsia="Arial"/>
        </w:rPr>
      </w:pPr>
      <w:r w:rsidRPr="00680D7A">
        <w:rPr>
          <w:rFonts w:eastAsia="Arial"/>
        </w:rPr>
        <w:t xml:space="preserve">/* </w:t>
      </w:r>
      <w:r>
        <w:rPr>
          <w:rFonts w:eastAsia="Arial"/>
        </w:rPr>
        <w:t>Value filled from elsewhere but reinforced here to avoid to overwrite MXOriginalUETR with empty string */</w:t>
      </w:r>
    </w:p>
    <w:p w14:paraId="47194085" w14:textId="77777777" w:rsidR="00680D7A" w:rsidRPr="00680D7A" w:rsidRDefault="00680D7A" w:rsidP="00424041">
      <w:pPr>
        <w:spacing w:after="9"/>
        <w:ind w:left="419" w:right="157" w:hanging="7"/>
        <w:rPr>
          <w:rFonts w:eastAsia="Arial"/>
        </w:rPr>
      </w:pPr>
    </w:p>
    <w:p w14:paraId="74B9781F" w14:textId="4BD2484F" w:rsidR="00026BCC" w:rsidRDefault="00026BCC" w:rsidP="00424041">
      <w:pPr>
        <w:spacing w:after="9"/>
        <w:ind w:left="419" w:right="157" w:hanging="7"/>
        <w:rPr>
          <w:rFonts w:eastAsia="Arial"/>
          <w:b/>
        </w:rPr>
      </w:pPr>
      <w:r>
        <w:rPr>
          <w:rFonts w:eastAsia="Arial"/>
          <w:b/>
        </w:rPr>
        <w:t xml:space="preserve">     </w:t>
      </w:r>
      <w:r>
        <w:rPr>
          <w:rFonts w:eastAsia="Arial"/>
        </w:rPr>
        <w:t>MXOriginalUETR = MTUETR</w:t>
      </w:r>
    </w:p>
    <w:p w14:paraId="6DD0C9EA" w14:textId="77777777" w:rsidR="00026BCC" w:rsidRDefault="00026BCC" w:rsidP="00424041">
      <w:pPr>
        <w:spacing w:after="9"/>
        <w:ind w:left="419" w:right="157" w:hanging="7"/>
        <w:rPr>
          <w:rFonts w:eastAsia="Arial"/>
          <w:b/>
        </w:rPr>
      </w:pPr>
    </w:p>
    <w:p w14:paraId="1013C839" w14:textId="47A5E790" w:rsidR="00027C20" w:rsidRDefault="00A74384" w:rsidP="00424041">
      <w:pPr>
        <w:spacing w:after="9"/>
        <w:ind w:left="419" w:right="157" w:hanging="7"/>
        <w:rPr>
          <w:rFonts w:eastAsia="Arial"/>
          <w:b/>
        </w:rPr>
      </w:pPr>
      <w:r>
        <w:rPr>
          <w:rFonts w:eastAsia="Arial"/>
          <w:b/>
        </w:rPr>
        <w:t xml:space="preserve">  </w:t>
      </w:r>
      <w:r w:rsidR="00027C20" w:rsidRPr="00027C20">
        <w:rPr>
          <w:rFonts w:eastAsia="Arial"/>
          <w:b/>
        </w:rPr>
        <w:t xml:space="preserve">ENDIF </w:t>
      </w:r>
    </w:p>
    <w:p w14:paraId="7E3C8AF0" w14:textId="6CAE35E2" w:rsidR="009832A9" w:rsidRDefault="009832A9" w:rsidP="00424041">
      <w:pPr>
        <w:spacing w:after="9"/>
        <w:ind w:left="419" w:right="157" w:hanging="7"/>
        <w:rPr>
          <w:rFonts w:eastAsia="Arial"/>
          <w:b/>
        </w:rPr>
      </w:pPr>
    </w:p>
    <w:p w14:paraId="72561D5A" w14:textId="60A8C009" w:rsidR="009832A9" w:rsidRDefault="001B79A9" w:rsidP="00424041">
      <w:pPr>
        <w:spacing w:after="9"/>
        <w:ind w:left="419" w:right="157" w:hanging="7"/>
        <w:rPr>
          <w:rFonts w:eastAsia="Arial"/>
        </w:rPr>
      </w:pPr>
      <w:r>
        <w:rPr>
          <w:rFonts w:eastAsia="Arial"/>
          <w:b/>
        </w:rPr>
        <w:t xml:space="preserve">  </w:t>
      </w:r>
      <w:r w:rsidR="00D611C9" w:rsidRPr="00D611C9">
        <w:rPr>
          <w:rFonts w:eastAsia="Arial"/>
        </w:rPr>
        <w:t>MTField79</w:t>
      </w:r>
      <w:r w:rsidR="00D611C9">
        <w:rPr>
          <w:rFonts w:eastAsia="Arial"/>
          <w:b/>
        </w:rPr>
        <w:t xml:space="preserve"> = </w:t>
      </w:r>
      <w:r w:rsidR="009832A9">
        <w:rPr>
          <w:rFonts w:eastAsia="Arial"/>
          <w:b/>
        </w:rPr>
        <w:t>DeletePattern(</w:t>
      </w:r>
      <w:r w:rsidR="009832A9">
        <w:rPr>
          <w:rFonts w:eastAsia="Arial"/>
        </w:rPr>
        <w:t xml:space="preserve">MTField79, </w:t>
      </w:r>
      <w:r w:rsidR="00F551E2">
        <w:rPr>
          <w:rFonts w:eastAsia="Arial"/>
        </w:rPr>
        <w:t>“</w:t>
      </w:r>
      <w:r w:rsidR="009832A9">
        <w:rPr>
          <w:rFonts w:eastAsia="Arial"/>
        </w:rPr>
        <w:t>/UETR/</w:t>
      </w:r>
      <w:r w:rsidR="00F551E2">
        <w:rPr>
          <w:rFonts w:eastAsia="Arial"/>
        </w:rPr>
        <w:t>”</w:t>
      </w:r>
      <w:r w:rsidR="009832A9" w:rsidRPr="00027C20">
        <w:rPr>
          <w:rFonts w:eastAsia="Arial"/>
        </w:rPr>
        <w:t>[a-f0-9]{8}-[a-f0-9]{4}-4[a-f0-9]{3}-[89ab][a-f0-9]{3}-[a-f0-9]{12}</w:t>
      </w:r>
      <w:r w:rsidR="009832A9">
        <w:rPr>
          <w:rFonts w:eastAsia="Arial"/>
        </w:rPr>
        <w:t>)</w:t>
      </w:r>
    </w:p>
    <w:p w14:paraId="36ABF156" w14:textId="77777777" w:rsidR="00F551E2" w:rsidRDefault="00F551E2" w:rsidP="00424041">
      <w:pPr>
        <w:spacing w:after="9"/>
        <w:ind w:left="419" w:right="157" w:hanging="7"/>
        <w:rPr>
          <w:rFonts w:eastAsia="Arial"/>
        </w:rPr>
      </w:pPr>
    </w:p>
    <w:p w14:paraId="5028D9E4" w14:textId="77777777" w:rsidR="00F551E2" w:rsidRDefault="00F551E2" w:rsidP="00F551E2">
      <w:pPr>
        <w:spacing w:after="9"/>
        <w:ind w:left="419" w:right="157" w:hanging="7"/>
        <w:rPr>
          <w:rFonts w:eastAsia="Arial"/>
        </w:rPr>
      </w:pPr>
      <w:r>
        <w:rPr>
          <w:rFonts w:eastAsia="Arial"/>
          <w:b/>
        </w:rPr>
        <w:t xml:space="preserve">   </w:t>
      </w:r>
      <w:r w:rsidRPr="009832A9">
        <w:rPr>
          <w:rFonts w:eastAsia="Arial"/>
        </w:rPr>
        <w:t xml:space="preserve">/* Remove </w:t>
      </w:r>
      <w:r>
        <w:rPr>
          <w:rFonts w:eastAsia="Arial"/>
        </w:rPr>
        <w:t>the line with UETR including the CRLF, if present */</w:t>
      </w:r>
    </w:p>
    <w:p w14:paraId="1236D037" w14:textId="7E69E850" w:rsidR="00F551E2" w:rsidRDefault="00F551E2" w:rsidP="00424041">
      <w:pPr>
        <w:spacing w:after="9"/>
        <w:ind w:left="419" w:right="157" w:hanging="7"/>
        <w:rPr>
          <w:rFonts w:eastAsia="Arial"/>
        </w:rPr>
      </w:pPr>
    </w:p>
    <w:p w14:paraId="41ED911C" w14:textId="661F71CB" w:rsidR="001B79A9" w:rsidRDefault="001B79A9" w:rsidP="00424041">
      <w:pPr>
        <w:spacing w:after="9"/>
        <w:ind w:left="419" w:right="157" w:hanging="7"/>
        <w:rPr>
          <w:rFonts w:eastAsia="Arial"/>
          <w:b/>
        </w:rPr>
      </w:pPr>
      <w:r w:rsidRPr="001B79A9">
        <w:rPr>
          <w:rFonts w:eastAsia="Arial"/>
          <w:b/>
        </w:rPr>
        <w:t>ENDIF</w:t>
      </w:r>
    </w:p>
    <w:p w14:paraId="5F5D5D60" w14:textId="77777777" w:rsidR="00924FDF" w:rsidRPr="001B79A9" w:rsidRDefault="00924FDF" w:rsidP="00424041">
      <w:pPr>
        <w:spacing w:after="9"/>
        <w:ind w:left="419" w:right="157" w:hanging="7"/>
        <w:rPr>
          <w:rFonts w:eastAsia="Arial"/>
          <w:b/>
        </w:rPr>
      </w:pPr>
    </w:p>
    <w:p w14:paraId="00C2D1A2" w14:textId="0C4EC4B8" w:rsidR="009832A9" w:rsidRPr="00F551E2" w:rsidRDefault="00F551E2" w:rsidP="00424041">
      <w:pPr>
        <w:spacing w:after="9"/>
        <w:ind w:left="419" w:right="157" w:hanging="7"/>
        <w:rPr>
          <w:rFonts w:eastAsia="Arial"/>
        </w:rPr>
      </w:pPr>
      <w:r w:rsidRPr="00F551E2">
        <w:rPr>
          <w:rFonts w:eastAsia="Arial"/>
        </w:rPr>
        <w:t xml:space="preserve"> /* </w:t>
      </w:r>
      <w:r>
        <w:rPr>
          <w:rFonts w:eastAsia="Arial"/>
        </w:rPr>
        <w:t>If “/UETR/”UETRValue is not present in field 79 and is present in th</w:t>
      </w:r>
      <w:r w:rsidR="00A73BFC">
        <w:rPr>
          <w:rFonts w:eastAsia="Arial"/>
        </w:rPr>
        <w:t>e MT Header, it is translated from</w:t>
      </w:r>
      <w:r>
        <w:rPr>
          <w:rFonts w:eastAsia="Arial"/>
        </w:rPr>
        <w:t xml:space="preserve"> ano</w:t>
      </w:r>
      <w:r w:rsidR="00A73BFC">
        <w:rPr>
          <w:rFonts w:eastAsia="Arial"/>
        </w:rPr>
        <w:t>ther function in the excel file</w:t>
      </w:r>
      <w:r w:rsidR="00565190">
        <w:rPr>
          <w:rFonts w:eastAsia="Arial"/>
        </w:rPr>
        <w:t>. If it is present at both places, then UETR from Header is translated and also filled in this function to avoid empty output parameter</w:t>
      </w:r>
      <w:r>
        <w:rPr>
          <w:rFonts w:eastAsia="Arial"/>
        </w:rPr>
        <w:t xml:space="preserve"> */</w:t>
      </w:r>
    </w:p>
    <w:p w14:paraId="4686077F" w14:textId="14C387C8" w:rsidR="009832A9" w:rsidRDefault="009832A9" w:rsidP="00424041">
      <w:pPr>
        <w:spacing w:after="9"/>
        <w:ind w:left="419" w:right="157" w:hanging="7"/>
        <w:rPr>
          <w:rFonts w:eastAsia="Arial"/>
        </w:rPr>
      </w:pPr>
    </w:p>
    <w:p w14:paraId="2C3CBFFA" w14:textId="53A8661F" w:rsidR="009832A9" w:rsidRDefault="009832A9" w:rsidP="00424041">
      <w:pPr>
        <w:spacing w:after="9"/>
        <w:ind w:left="419" w:right="157" w:hanging="7"/>
        <w:rPr>
          <w:rFonts w:eastAsia="Arial"/>
        </w:rPr>
      </w:pPr>
    </w:p>
    <w:p w14:paraId="7E628CF3" w14:textId="4857788B" w:rsidR="009832A9" w:rsidRDefault="009832A9" w:rsidP="00424041">
      <w:pPr>
        <w:spacing w:after="9"/>
        <w:ind w:left="419" w:right="157" w:hanging="7"/>
        <w:rPr>
          <w:rFonts w:eastAsia="Arial"/>
        </w:rPr>
      </w:pPr>
      <w:r w:rsidRPr="009832A9">
        <w:rPr>
          <w:rFonts w:eastAsia="Arial"/>
          <w:b/>
        </w:rPr>
        <w:t>IF IsEmpty</w:t>
      </w:r>
      <w:r>
        <w:rPr>
          <w:rFonts w:eastAsia="Arial"/>
        </w:rPr>
        <w:t>(MTField79) THEN</w:t>
      </w:r>
    </w:p>
    <w:p w14:paraId="5EB85146" w14:textId="0A8EE245" w:rsidR="009832A9" w:rsidRDefault="009832A9" w:rsidP="00424041">
      <w:pPr>
        <w:spacing w:after="9"/>
        <w:ind w:left="419" w:right="157" w:hanging="7"/>
        <w:rPr>
          <w:rFonts w:eastAsia="Arial"/>
        </w:rPr>
      </w:pPr>
      <w:r>
        <w:rPr>
          <w:rFonts w:eastAsia="Arial"/>
        </w:rPr>
        <w:t xml:space="preserve">   MXCancellationReasonInformation.Reason.Code = “NARR”</w:t>
      </w:r>
    </w:p>
    <w:p w14:paraId="268B3122" w14:textId="1464145D" w:rsidR="009832A9" w:rsidRDefault="009832A9" w:rsidP="00424041">
      <w:pPr>
        <w:spacing w:after="9"/>
        <w:ind w:left="419" w:right="157" w:hanging="7"/>
        <w:rPr>
          <w:rFonts w:eastAsia="Arial"/>
        </w:rPr>
      </w:pPr>
      <w:r>
        <w:rPr>
          <w:rFonts w:eastAsia="Arial"/>
        </w:rPr>
        <w:t xml:space="preserve">   MXCancellationReasonInformation.AdditionalInformation = “NOTPROVIDED”</w:t>
      </w:r>
    </w:p>
    <w:p w14:paraId="5E6DDDD2" w14:textId="2C9F3810" w:rsidR="009832A9" w:rsidRDefault="009832A9" w:rsidP="00424041">
      <w:pPr>
        <w:spacing w:after="9"/>
        <w:ind w:left="419" w:right="157" w:hanging="7"/>
        <w:rPr>
          <w:rFonts w:eastAsia="Arial"/>
        </w:rPr>
      </w:pPr>
    </w:p>
    <w:p w14:paraId="664C7B07" w14:textId="77777777" w:rsidR="00B30F6B" w:rsidRDefault="00B30F6B" w:rsidP="00424041">
      <w:pPr>
        <w:spacing w:after="9"/>
        <w:ind w:left="419" w:right="157" w:hanging="7"/>
        <w:rPr>
          <w:rFonts w:eastAsia="Arial"/>
          <w:b/>
        </w:rPr>
      </w:pPr>
    </w:p>
    <w:p w14:paraId="71E13A30" w14:textId="77777777" w:rsidR="00074F69" w:rsidRDefault="00074F69" w:rsidP="00424041">
      <w:pPr>
        <w:spacing w:after="9"/>
        <w:ind w:left="419" w:right="157" w:hanging="7"/>
        <w:rPr>
          <w:rFonts w:eastAsia="Arial"/>
        </w:rPr>
      </w:pPr>
      <w:r>
        <w:rPr>
          <w:rFonts w:eastAsia="Arial"/>
          <w:b/>
        </w:rPr>
        <w:t>ELSEIF Substring</w:t>
      </w:r>
      <w:r w:rsidRPr="00074F69">
        <w:rPr>
          <w:rFonts w:eastAsia="Arial"/>
        </w:rPr>
        <w:t>(MTFiel</w:t>
      </w:r>
      <w:r>
        <w:rPr>
          <w:rFonts w:eastAsia="Arial"/>
        </w:rPr>
        <w:t>d79 Line[1], 1,1) = “/” AND</w:t>
      </w:r>
    </w:p>
    <w:p w14:paraId="2F78A93B" w14:textId="77777777" w:rsidR="00074F69" w:rsidRDefault="00074F69" w:rsidP="00424041">
      <w:pPr>
        <w:spacing w:after="9"/>
        <w:ind w:left="419" w:right="157" w:hanging="7"/>
        <w:rPr>
          <w:rFonts w:eastAsia="Arial"/>
        </w:rPr>
      </w:pPr>
      <w:r>
        <w:rPr>
          <w:rFonts w:eastAsia="Arial"/>
          <w:b/>
        </w:rPr>
        <w:t xml:space="preserve">   Substring</w:t>
      </w:r>
      <w:r w:rsidRPr="00074F69">
        <w:rPr>
          <w:rFonts w:eastAsia="Arial"/>
        </w:rPr>
        <w:t>(MTFiel</w:t>
      </w:r>
      <w:r>
        <w:rPr>
          <w:rFonts w:eastAsia="Arial"/>
        </w:rPr>
        <w:t xml:space="preserve">d79 Line[1], 6,1) = “/” AND </w:t>
      </w:r>
    </w:p>
    <w:p w14:paraId="1CC2C318" w14:textId="642CD066" w:rsidR="00B30F6B" w:rsidRDefault="00074F69" w:rsidP="00424041">
      <w:pPr>
        <w:spacing w:after="9"/>
        <w:ind w:left="419" w:right="157" w:hanging="7"/>
        <w:rPr>
          <w:rFonts w:eastAsia="Arial"/>
        </w:rPr>
      </w:pPr>
      <w:r>
        <w:rPr>
          <w:rFonts w:eastAsia="Arial"/>
          <w:b/>
        </w:rPr>
        <w:t xml:space="preserve">   WithinList(Substring</w:t>
      </w:r>
      <w:r w:rsidRPr="00074F69">
        <w:rPr>
          <w:rFonts w:eastAsia="Arial"/>
        </w:rPr>
        <w:t>(MTFiel</w:t>
      </w:r>
      <w:r>
        <w:rPr>
          <w:rFonts w:eastAsia="Arial"/>
        </w:rPr>
        <w:t xml:space="preserve">d79 Line[1], 2,4), </w:t>
      </w:r>
      <w:r w:rsidR="00C74C13">
        <w:rPr>
          <w:rFonts w:eastAsia="Arial"/>
        </w:rPr>
        <w:t>ListOfCode)</w:t>
      </w:r>
    </w:p>
    <w:p w14:paraId="2643CFAB" w14:textId="59F156B6" w:rsidR="00C74C13" w:rsidRDefault="00460FCF" w:rsidP="00424041">
      <w:pPr>
        <w:spacing w:after="9"/>
        <w:ind w:left="419" w:right="157" w:hanging="7"/>
        <w:rPr>
          <w:rFonts w:eastAsia="Arial"/>
        </w:rPr>
      </w:pPr>
      <w:r>
        <w:rPr>
          <w:rFonts w:eastAsia="Arial"/>
        </w:rPr>
        <w:t xml:space="preserve">     </w:t>
      </w:r>
      <w:r w:rsidR="00C74C13" w:rsidRPr="00C74C13">
        <w:rPr>
          <w:rFonts w:eastAsia="Arial"/>
        </w:rPr>
        <w:t xml:space="preserve">/* the first line </w:t>
      </w:r>
      <w:r w:rsidR="00C74C13">
        <w:rPr>
          <w:rFonts w:eastAsia="Arial"/>
        </w:rPr>
        <w:t xml:space="preserve">of </w:t>
      </w:r>
      <w:r w:rsidR="001D424F">
        <w:rPr>
          <w:rFonts w:eastAsia="Arial"/>
        </w:rPr>
        <w:t>Field 79 is screened</w:t>
      </w:r>
      <w:r w:rsidR="00C74C13">
        <w:rPr>
          <w:rFonts w:eastAsia="Arial"/>
        </w:rPr>
        <w:t xml:space="preserve"> */</w:t>
      </w:r>
    </w:p>
    <w:p w14:paraId="42C515EA" w14:textId="61255100" w:rsidR="000F6D36" w:rsidRDefault="000F6D36" w:rsidP="00424041">
      <w:pPr>
        <w:spacing w:after="9"/>
        <w:ind w:left="419" w:right="157" w:hanging="7"/>
        <w:rPr>
          <w:rFonts w:eastAsia="Arial"/>
        </w:rPr>
      </w:pPr>
      <w:r>
        <w:rPr>
          <w:rFonts w:eastAsia="Arial"/>
        </w:rPr>
        <w:t xml:space="preserve">  </w:t>
      </w:r>
    </w:p>
    <w:p w14:paraId="6FA15599" w14:textId="6688DA89" w:rsidR="000F6D36" w:rsidRDefault="000F6D36" w:rsidP="00424041">
      <w:pPr>
        <w:spacing w:after="9"/>
        <w:ind w:left="419" w:right="157" w:hanging="7"/>
        <w:rPr>
          <w:rFonts w:eastAsia="Arial"/>
        </w:rPr>
      </w:pPr>
      <w:r>
        <w:rPr>
          <w:rFonts w:eastAsia="Arial"/>
        </w:rPr>
        <w:t xml:space="preserve">   MTCode = </w:t>
      </w:r>
      <w:r w:rsidRPr="000F6D36">
        <w:rPr>
          <w:rFonts w:eastAsia="Arial"/>
          <w:b/>
        </w:rPr>
        <w:t>Substring</w:t>
      </w:r>
      <w:r>
        <w:rPr>
          <w:rFonts w:eastAsia="Arial"/>
        </w:rPr>
        <w:t>(MTField79 Line [1],1,6)</w:t>
      </w:r>
    </w:p>
    <w:p w14:paraId="2B3497BB" w14:textId="464DB8C3" w:rsidR="000F6D36" w:rsidRDefault="000F6D36" w:rsidP="00424041">
      <w:pPr>
        <w:spacing w:after="9"/>
        <w:ind w:left="419" w:right="157" w:hanging="7"/>
        <w:rPr>
          <w:rFonts w:eastAsia="Arial"/>
        </w:rPr>
      </w:pPr>
      <w:r>
        <w:rPr>
          <w:rFonts w:eastAsia="Arial"/>
        </w:rPr>
        <w:t xml:space="preserve">    </w:t>
      </w:r>
      <w:r w:rsidR="00CE109B">
        <w:rPr>
          <w:rFonts w:eastAsia="Arial"/>
        </w:rPr>
        <w:t>/*extract the code includ</w:t>
      </w:r>
      <w:r>
        <w:rPr>
          <w:rFonts w:eastAsia="Arial"/>
        </w:rPr>
        <w:t>ing slash */</w:t>
      </w:r>
    </w:p>
    <w:p w14:paraId="2E031D84" w14:textId="1EEA8D36" w:rsidR="00C74C13" w:rsidRDefault="00C74C13" w:rsidP="00424041">
      <w:pPr>
        <w:spacing w:after="9"/>
        <w:ind w:left="419" w:right="157" w:hanging="7"/>
        <w:rPr>
          <w:rFonts w:eastAsia="Arial"/>
        </w:rPr>
      </w:pPr>
    </w:p>
    <w:p w14:paraId="273816FA" w14:textId="3DB403B8" w:rsidR="00C74C13" w:rsidRDefault="00C74C13" w:rsidP="00424041">
      <w:pPr>
        <w:spacing w:after="9"/>
        <w:ind w:left="419" w:right="157" w:hanging="7"/>
        <w:rPr>
          <w:rFonts w:eastAsia="Arial"/>
          <w:b/>
        </w:rPr>
      </w:pPr>
      <w:r>
        <w:rPr>
          <w:rFonts w:eastAsia="Arial"/>
          <w:b/>
        </w:rPr>
        <w:t xml:space="preserve">   Call SubfunctionCode</w:t>
      </w:r>
      <w:r w:rsidRPr="00C74C13">
        <w:rPr>
          <w:rFonts w:eastAsia="Arial"/>
          <w:b/>
        </w:rPr>
        <w:t>79</w:t>
      </w:r>
    </w:p>
    <w:p w14:paraId="3DFF8375" w14:textId="4C2ADCF9" w:rsidR="00C74C13" w:rsidRPr="00C74C13" w:rsidRDefault="00460FCF" w:rsidP="00424041">
      <w:pPr>
        <w:spacing w:after="9"/>
        <w:ind w:left="419" w:right="157" w:hanging="7"/>
        <w:rPr>
          <w:rFonts w:eastAsia="Arial"/>
        </w:rPr>
      </w:pPr>
      <w:r>
        <w:rPr>
          <w:rFonts w:eastAsia="Arial"/>
        </w:rPr>
        <w:t xml:space="preserve">      </w:t>
      </w:r>
      <w:r w:rsidR="00C74C13" w:rsidRPr="00C74C13">
        <w:rPr>
          <w:rFonts w:eastAsia="Arial"/>
        </w:rPr>
        <w:t>/* function defined below */</w:t>
      </w:r>
    </w:p>
    <w:p w14:paraId="14A922B3" w14:textId="7AB7A5BC" w:rsidR="00C74C13" w:rsidRDefault="00C74C13" w:rsidP="00424041">
      <w:pPr>
        <w:spacing w:after="9"/>
        <w:ind w:left="419" w:right="157" w:hanging="7"/>
        <w:rPr>
          <w:rFonts w:eastAsia="Arial"/>
          <w:b/>
        </w:rPr>
      </w:pPr>
    </w:p>
    <w:p w14:paraId="725E18ED" w14:textId="717766D0" w:rsidR="00C74C13" w:rsidRDefault="00C74C13" w:rsidP="00424041">
      <w:pPr>
        <w:spacing w:after="9"/>
        <w:ind w:left="419" w:right="157" w:hanging="7"/>
        <w:rPr>
          <w:rFonts w:eastAsia="Arial"/>
          <w:b/>
        </w:rPr>
      </w:pPr>
      <w:r>
        <w:rPr>
          <w:rFonts w:eastAsia="Arial"/>
          <w:b/>
        </w:rPr>
        <w:t>ELSE</w:t>
      </w:r>
    </w:p>
    <w:p w14:paraId="7391177D" w14:textId="77777777" w:rsidR="00C74C13" w:rsidRDefault="00C74C13" w:rsidP="00C74C13">
      <w:pPr>
        <w:spacing w:after="9"/>
        <w:ind w:left="419" w:right="157" w:hanging="7"/>
        <w:rPr>
          <w:rFonts w:eastAsia="Arial"/>
        </w:rPr>
      </w:pPr>
      <w:r>
        <w:rPr>
          <w:rFonts w:eastAsia="Arial"/>
        </w:rPr>
        <w:t xml:space="preserve"> </w:t>
      </w:r>
    </w:p>
    <w:p w14:paraId="203F02C2" w14:textId="3C61759F" w:rsidR="00C74C13" w:rsidRDefault="00C74C13" w:rsidP="00C74C13">
      <w:pPr>
        <w:spacing w:after="9"/>
        <w:ind w:left="419" w:right="157" w:hanging="7"/>
        <w:rPr>
          <w:rFonts w:eastAsia="Arial"/>
          <w:b/>
        </w:rPr>
      </w:pPr>
      <w:r>
        <w:rPr>
          <w:rFonts w:eastAsia="Arial"/>
          <w:b/>
        </w:rPr>
        <w:t xml:space="preserve">   Call SubfunctionNarrative</w:t>
      </w:r>
      <w:r w:rsidRPr="00C74C13">
        <w:rPr>
          <w:rFonts w:eastAsia="Arial"/>
          <w:b/>
        </w:rPr>
        <w:t>79</w:t>
      </w:r>
    </w:p>
    <w:p w14:paraId="3FDC200C" w14:textId="77777777" w:rsidR="00C74C13" w:rsidRPr="00C74C13" w:rsidRDefault="00C74C13" w:rsidP="00C74C13">
      <w:pPr>
        <w:spacing w:after="9"/>
        <w:ind w:left="419" w:right="157" w:hanging="7"/>
        <w:rPr>
          <w:rFonts w:eastAsia="Arial"/>
        </w:rPr>
      </w:pPr>
      <w:r w:rsidRPr="00C74C13">
        <w:rPr>
          <w:rFonts w:eastAsia="Arial"/>
        </w:rPr>
        <w:t>/* function defined below */</w:t>
      </w:r>
    </w:p>
    <w:p w14:paraId="01EA28E9" w14:textId="77777777" w:rsidR="00C74C13" w:rsidRDefault="00C74C13" w:rsidP="00C74C13">
      <w:pPr>
        <w:spacing w:after="9"/>
        <w:ind w:left="419" w:right="157" w:hanging="7"/>
        <w:rPr>
          <w:rFonts w:eastAsia="Arial"/>
          <w:b/>
        </w:rPr>
      </w:pPr>
    </w:p>
    <w:p w14:paraId="224925F4" w14:textId="5EB5C404" w:rsidR="00C74C13" w:rsidRDefault="00C74C13" w:rsidP="00C74C13">
      <w:pPr>
        <w:spacing w:after="9"/>
        <w:ind w:left="419" w:right="157" w:hanging="7"/>
        <w:rPr>
          <w:rFonts w:eastAsia="Arial"/>
          <w:b/>
        </w:rPr>
      </w:pPr>
    </w:p>
    <w:p w14:paraId="7E2DB7FF" w14:textId="2C4DCB24" w:rsidR="00C74C13" w:rsidRDefault="00C74C13" w:rsidP="00C74C13">
      <w:pPr>
        <w:spacing w:after="9"/>
        <w:ind w:left="419" w:right="157" w:hanging="7"/>
        <w:rPr>
          <w:rFonts w:eastAsia="Arial"/>
          <w:b/>
        </w:rPr>
      </w:pPr>
      <w:r>
        <w:rPr>
          <w:rFonts w:eastAsia="Arial"/>
          <w:b/>
        </w:rPr>
        <w:t>ENDIF</w:t>
      </w:r>
    </w:p>
    <w:p w14:paraId="65864DE9" w14:textId="4875CC5A" w:rsidR="00C74C13" w:rsidRDefault="00C74C13" w:rsidP="00424041">
      <w:pPr>
        <w:spacing w:after="9"/>
        <w:ind w:left="419" w:right="157" w:hanging="7"/>
        <w:rPr>
          <w:rFonts w:eastAsia="Arial"/>
        </w:rPr>
      </w:pPr>
    </w:p>
    <w:p w14:paraId="43BFC3D2" w14:textId="724F1A26" w:rsidR="00C74C13" w:rsidRDefault="00A26170" w:rsidP="00424041">
      <w:pPr>
        <w:spacing w:after="9"/>
        <w:ind w:left="419" w:right="157" w:hanging="7"/>
        <w:rPr>
          <w:rFonts w:eastAsia="Arial"/>
        </w:rPr>
      </w:pPr>
      <w:r>
        <w:rPr>
          <w:rFonts w:eastAsia="Arial"/>
        </w:rPr>
        <w:t>/* Subfunctions are described below */</w:t>
      </w:r>
    </w:p>
    <w:p w14:paraId="5FAB22E2" w14:textId="4FFA3110" w:rsidR="00A26170" w:rsidRDefault="00A26170" w:rsidP="00424041">
      <w:pPr>
        <w:spacing w:after="9"/>
        <w:ind w:left="419" w:right="157" w:hanging="7"/>
        <w:rPr>
          <w:rFonts w:eastAsia="Arial"/>
        </w:rPr>
      </w:pPr>
    </w:p>
    <w:p w14:paraId="4C390E4D" w14:textId="74407377" w:rsidR="00A26170" w:rsidRDefault="000F6D36" w:rsidP="000F6D36">
      <w:pPr>
        <w:spacing w:after="9"/>
        <w:ind w:right="157"/>
        <w:rPr>
          <w:rFonts w:eastAsia="Arial"/>
          <w:b/>
        </w:rPr>
      </w:pPr>
      <w:r>
        <w:rPr>
          <w:rFonts w:eastAsia="Arial"/>
          <w:b/>
        </w:rPr>
        <w:t xml:space="preserve"> </w:t>
      </w:r>
      <w:r w:rsidR="00A26170">
        <w:rPr>
          <w:rFonts w:eastAsia="Arial"/>
          <w:b/>
        </w:rPr>
        <w:t>SubfunctionCode</w:t>
      </w:r>
      <w:r w:rsidR="00A26170" w:rsidRPr="00C74C13">
        <w:rPr>
          <w:rFonts w:eastAsia="Arial"/>
          <w:b/>
        </w:rPr>
        <w:t>79</w:t>
      </w:r>
    </w:p>
    <w:p w14:paraId="4201BC44" w14:textId="6B279E73" w:rsidR="00A26170" w:rsidRDefault="00A26170" w:rsidP="00424041">
      <w:pPr>
        <w:spacing w:after="9"/>
        <w:ind w:left="419" w:right="157" w:hanging="7"/>
        <w:rPr>
          <w:rFonts w:eastAsia="Arial"/>
          <w:b/>
        </w:rPr>
      </w:pPr>
    </w:p>
    <w:p w14:paraId="69F6A041" w14:textId="39FC0317" w:rsidR="00A26170" w:rsidRDefault="006A5B99" w:rsidP="00424041">
      <w:pPr>
        <w:spacing w:after="9"/>
        <w:ind w:left="419" w:right="157" w:hanging="7"/>
        <w:rPr>
          <w:rFonts w:eastAsia="Arial"/>
        </w:rPr>
      </w:pPr>
      <w:r>
        <w:rPr>
          <w:rFonts w:eastAsia="Arial"/>
        </w:rPr>
        <w:t xml:space="preserve">MXAdditionalInformation = </w:t>
      </w:r>
      <w:r w:rsidR="00CE109B" w:rsidRPr="00CE109B">
        <w:rPr>
          <w:rFonts w:eastAsia="Arial"/>
          <w:b/>
        </w:rPr>
        <w:t>ExtractLines</w:t>
      </w:r>
      <w:r w:rsidR="000F6D36">
        <w:rPr>
          <w:rFonts w:eastAsia="Arial"/>
        </w:rPr>
        <w:t>(MTField79,MTCode, “//)</w:t>
      </w:r>
    </w:p>
    <w:p w14:paraId="75143C33" w14:textId="0790F456" w:rsidR="00CE109B" w:rsidRDefault="00FD0279" w:rsidP="00CE109B">
      <w:pPr>
        <w:spacing w:after="9"/>
        <w:ind w:left="419" w:right="157" w:hanging="7"/>
        <w:rPr>
          <w:rFonts w:eastAsia="Arial"/>
        </w:rPr>
      </w:pPr>
      <w:r>
        <w:rPr>
          <w:rFonts w:eastAsia="Arial"/>
        </w:rPr>
        <w:t xml:space="preserve">         </w:t>
      </w:r>
      <w:r w:rsidR="00CE109B">
        <w:rPr>
          <w:rFonts w:eastAsia="Arial"/>
        </w:rPr>
        <w:t>/*Remove the MTCode */</w:t>
      </w:r>
    </w:p>
    <w:p w14:paraId="331BBA86" w14:textId="23EE6B88" w:rsidR="00CE109B" w:rsidRDefault="00CE109B" w:rsidP="00CE109B">
      <w:pPr>
        <w:spacing w:after="9"/>
        <w:ind w:left="419" w:right="157" w:hanging="7"/>
        <w:rPr>
          <w:rFonts w:eastAsia="Arial"/>
        </w:rPr>
      </w:pPr>
      <w:r>
        <w:rPr>
          <w:rFonts w:eastAsia="Arial"/>
        </w:rPr>
        <w:t xml:space="preserve">MXAdditionalInformation= </w:t>
      </w:r>
      <w:r w:rsidRPr="00CE109B">
        <w:rPr>
          <w:rFonts w:eastAsia="Arial"/>
          <w:b/>
        </w:rPr>
        <w:t>Substring</w:t>
      </w:r>
      <w:r>
        <w:rPr>
          <w:rFonts w:eastAsia="Arial"/>
        </w:rPr>
        <w:t>(MXAdditionalInformation, 7)</w:t>
      </w:r>
    </w:p>
    <w:p w14:paraId="0C9FF41C" w14:textId="7159CCA5" w:rsidR="00CE109B" w:rsidRDefault="00CE109B" w:rsidP="00CE109B">
      <w:pPr>
        <w:spacing w:after="9"/>
        <w:ind w:left="419" w:right="157" w:hanging="7"/>
        <w:rPr>
          <w:ins w:id="1575" w:author="BOUVY Martine" w:date="2022-09-07T15:27:00Z"/>
          <w:rFonts w:eastAsia="Arial"/>
        </w:rPr>
      </w:pPr>
      <w:r>
        <w:rPr>
          <w:rFonts w:eastAsia="Arial"/>
        </w:rPr>
        <w:t xml:space="preserve">MXCode = </w:t>
      </w:r>
      <w:r w:rsidRPr="00CE109B">
        <w:rPr>
          <w:rFonts w:eastAsia="Arial"/>
          <w:b/>
        </w:rPr>
        <w:t>Substring</w:t>
      </w:r>
      <w:r>
        <w:rPr>
          <w:rFonts w:eastAsia="Arial"/>
        </w:rPr>
        <w:t>(MTCode,2,4)</w:t>
      </w:r>
    </w:p>
    <w:p w14:paraId="1D0CC2D1" w14:textId="0D9A7C8F" w:rsidR="001F3F1D" w:rsidRDefault="001F3F1D" w:rsidP="00CE109B">
      <w:pPr>
        <w:spacing w:after="9"/>
        <w:ind w:left="419" w:right="157" w:hanging="7"/>
        <w:rPr>
          <w:ins w:id="1576" w:author="BOUVY Martine" w:date="2022-09-07T15:27:00Z"/>
          <w:rFonts w:eastAsia="Arial"/>
        </w:rPr>
      </w:pPr>
    </w:p>
    <w:p w14:paraId="49794567" w14:textId="296386FE" w:rsidR="001F3F1D" w:rsidRDefault="001F3F1D" w:rsidP="00CE109B">
      <w:pPr>
        <w:spacing w:after="9"/>
        <w:ind w:left="419" w:right="157" w:hanging="7"/>
        <w:rPr>
          <w:ins w:id="1577" w:author="BOUVY Martine" w:date="2022-09-07T15:29:00Z"/>
          <w:rFonts w:eastAsia="Arial"/>
        </w:rPr>
      </w:pPr>
      <w:ins w:id="1578" w:author="BOUVY Martine" w:date="2022-09-07T15:27:00Z">
        <w:r>
          <w:rPr>
            <w:rFonts w:eastAsia="Arial"/>
          </w:rPr>
          <w:t xml:space="preserve">/* Remove the </w:t>
        </w:r>
      </w:ins>
      <w:ins w:id="1579" w:author="BOUVY Martine" w:date="2022-09-07T15:28:00Z">
        <w:r>
          <w:rPr>
            <w:rFonts w:eastAsia="Arial"/>
          </w:rPr>
          <w:t xml:space="preserve">unexpected </w:t>
        </w:r>
      </w:ins>
      <w:ins w:id="1580" w:author="BOUVY Martine" w:date="2022-09-07T15:27:00Z">
        <w:r>
          <w:rPr>
            <w:rFonts w:eastAsia="Arial"/>
          </w:rPr>
          <w:t>spaces added by replacing “//” by a spac</w:t>
        </w:r>
      </w:ins>
      <w:ins w:id="1581" w:author="BOUVY Martine" w:date="2022-09-07T15:28:00Z">
        <w:r>
          <w:rPr>
            <w:rFonts w:eastAsia="Arial"/>
          </w:rPr>
          <w:t>e</w:t>
        </w:r>
      </w:ins>
      <w:ins w:id="1582" w:author="BOUVY Martine" w:date="2022-09-07T15:31:00Z">
        <w:r>
          <w:rPr>
            <w:rFonts w:eastAsia="Arial"/>
          </w:rPr>
          <w:t xml:space="preserve"> in the lines concatenation</w:t>
        </w:r>
      </w:ins>
      <w:ins w:id="1583" w:author="BOUVY Martine" w:date="2022-09-07T15:28:00Z">
        <w:r>
          <w:rPr>
            <w:rFonts w:eastAsia="Arial"/>
          </w:rPr>
          <w:t>, for example if a line contains just “//</w:t>
        </w:r>
      </w:ins>
      <w:ins w:id="1584" w:author="BOUVY Martine" w:date="2022-09-07T15:29:00Z">
        <w:r>
          <w:rPr>
            <w:rFonts w:eastAsia="Arial"/>
          </w:rPr>
          <w:t xml:space="preserve">” or if after the code on the first line there is no other information on that line </w:t>
        </w:r>
      </w:ins>
      <w:ins w:id="1585" w:author="BOUVY Martine" w:date="2022-09-07T16:01:00Z">
        <w:r w:rsidR="00AC2E38">
          <w:rPr>
            <w:rFonts w:eastAsia="Arial"/>
          </w:rPr>
          <w:t>and line 2 is not empty</w:t>
        </w:r>
      </w:ins>
      <w:ins w:id="1586" w:author="BOUVY Martine" w:date="2022-09-07T15:29:00Z">
        <w:r>
          <w:rPr>
            <w:rFonts w:eastAsia="Arial"/>
          </w:rPr>
          <w:t>*/</w:t>
        </w:r>
      </w:ins>
    </w:p>
    <w:p w14:paraId="5C527104" w14:textId="77777777" w:rsidR="001F3F1D" w:rsidRDefault="001F3F1D" w:rsidP="00CE109B">
      <w:pPr>
        <w:spacing w:after="9"/>
        <w:ind w:left="419" w:right="157" w:hanging="7"/>
        <w:rPr>
          <w:ins w:id="1587" w:author="BOUVY Martine" w:date="2022-09-07T15:29:00Z"/>
          <w:rFonts w:eastAsia="Arial"/>
        </w:rPr>
      </w:pPr>
    </w:p>
    <w:p w14:paraId="7AA92900" w14:textId="78E8A5B6" w:rsidR="001F3F1D" w:rsidRDefault="001F3F1D" w:rsidP="00CE109B">
      <w:pPr>
        <w:spacing w:after="9"/>
        <w:ind w:left="419" w:right="157" w:hanging="7"/>
        <w:rPr>
          <w:ins w:id="1588" w:author="BOUVY Martine" w:date="2022-09-07T15:32:00Z"/>
          <w:rFonts w:eastAsia="Arial"/>
        </w:rPr>
      </w:pPr>
      <w:ins w:id="1589" w:author="BOUVY Martine" w:date="2022-09-07T15:28:00Z">
        <w:r>
          <w:rPr>
            <w:rFonts w:eastAsia="Arial"/>
          </w:rPr>
          <w:t xml:space="preserve"> </w:t>
        </w:r>
      </w:ins>
      <w:ins w:id="1590" w:author="BOUVY Martine" w:date="2022-09-07T15:31:00Z">
        <w:r>
          <w:rPr>
            <w:rFonts w:eastAsia="Arial"/>
          </w:rPr>
          <w:t xml:space="preserve">MXAdditionalInformation = </w:t>
        </w:r>
      </w:ins>
      <w:ins w:id="1591" w:author="BOUVY Martine" w:date="2022-09-07T15:32:00Z">
        <w:r w:rsidRPr="001F3F1D">
          <w:rPr>
            <w:rFonts w:eastAsia="Arial"/>
            <w:b/>
            <w:bCs/>
          </w:rPr>
          <w:t>TrimRight</w:t>
        </w:r>
        <w:r>
          <w:rPr>
            <w:rFonts w:eastAsia="Arial"/>
          </w:rPr>
          <w:t>(MXAdditionalInformation,Space)</w:t>
        </w:r>
      </w:ins>
    </w:p>
    <w:p w14:paraId="102A27E3" w14:textId="3C48F12D" w:rsidR="001F3F1D" w:rsidRDefault="001F3F1D" w:rsidP="00CE109B">
      <w:pPr>
        <w:spacing w:after="9"/>
        <w:ind w:left="419" w:right="157" w:hanging="7"/>
        <w:rPr>
          <w:ins w:id="1592" w:author="BOUVY Martine" w:date="2022-09-07T15:32:00Z"/>
          <w:rFonts w:eastAsia="Arial"/>
        </w:rPr>
      </w:pPr>
    </w:p>
    <w:p w14:paraId="05246491" w14:textId="04FC6DE5" w:rsidR="001F3F1D" w:rsidRDefault="001F3F1D" w:rsidP="001F3F1D">
      <w:pPr>
        <w:spacing w:after="9"/>
        <w:ind w:left="419" w:right="157" w:hanging="7"/>
        <w:rPr>
          <w:ins w:id="1593" w:author="BOUVY Martine" w:date="2022-09-07T15:32:00Z"/>
          <w:rFonts w:eastAsia="Arial"/>
        </w:rPr>
      </w:pPr>
      <w:ins w:id="1594" w:author="BOUVY Martine" w:date="2022-09-07T15:32:00Z">
        <w:r>
          <w:rPr>
            <w:rFonts w:eastAsia="Arial"/>
          </w:rPr>
          <w:t xml:space="preserve">MXAdditionalInformation = </w:t>
        </w:r>
        <w:r w:rsidRPr="003817C8">
          <w:rPr>
            <w:rFonts w:eastAsia="Arial"/>
            <w:b/>
            <w:bCs/>
          </w:rPr>
          <w:t>Trim</w:t>
        </w:r>
      </w:ins>
      <w:ins w:id="1595" w:author="BOUVY Martine" w:date="2022-09-07T15:33:00Z">
        <w:r>
          <w:rPr>
            <w:rFonts w:eastAsia="Arial"/>
            <w:b/>
            <w:bCs/>
          </w:rPr>
          <w:t>Left</w:t>
        </w:r>
      </w:ins>
      <w:ins w:id="1596" w:author="BOUVY Martine" w:date="2022-09-07T15:32:00Z">
        <w:r>
          <w:rPr>
            <w:rFonts w:eastAsia="Arial"/>
          </w:rPr>
          <w:t>(MXAdditionalInformation,Space)</w:t>
        </w:r>
      </w:ins>
    </w:p>
    <w:p w14:paraId="555930A6" w14:textId="77777777" w:rsidR="001F3F1D" w:rsidRDefault="001F3F1D" w:rsidP="00CE109B">
      <w:pPr>
        <w:spacing w:after="9"/>
        <w:ind w:left="419" w:right="157" w:hanging="7"/>
        <w:rPr>
          <w:rFonts w:eastAsia="Arial"/>
        </w:rPr>
      </w:pPr>
    </w:p>
    <w:p w14:paraId="5339452B" w14:textId="265C197F" w:rsidR="00CE109B" w:rsidRDefault="00CE109B" w:rsidP="00CE109B">
      <w:pPr>
        <w:spacing w:after="9"/>
        <w:ind w:left="419" w:right="157" w:hanging="7"/>
        <w:rPr>
          <w:rFonts w:eastAsia="Arial"/>
        </w:rPr>
      </w:pPr>
    </w:p>
    <w:p w14:paraId="364AD5A3" w14:textId="0BFD00D8" w:rsidR="00CE109B" w:rsidRDefault="00CE109B" w:rsidP="00CE109B">
      <w:pPr>
        <w:spacing w:after="9"/>
        <w:ind w:left="419" w:right="157" w:hanging="7"/>
        <w:rPr>
          <w:rFonts w:eastAsia="Arial"/>
        </w:rPr>
      </w:pPr>
      <w:r w:rsidRPr="00E1768B">
        <w:rPr>
          <w:rFonts w:eastAsia="Arial"/>
          <w:b/>
        </w:rPr>
        <w:t>IF length</w:t>
      </w:r>
      <w:r>
        <w:rPr>
          <w:rFonts w:eastAsia="Arial"/>
        </w:rPr>
        <w:t>(MXAdditionalInformation) &gt; 210 THEN</w:t>
      </w:r>
    </w:p>
    <w:p w14:paraId="041615C5" w14:textId="45167303" w:rsidR="00CE109B" w:rsidRDefault="00CE109B" w:rsidP="00CE109B">
      <w:pPr>
        <w:spacing w:after="9"/>
        <w:ind w:left="419" w:right="157" w:hanging="7"/>
        <w:rPr>
          <w:rFonts w:eastAsia="Arial"/>
        </w:rPr>
      </w:pPr>
      <w:r>
        <w:rPr>
          <w:rFonts w:eastAsia="Arial"/>
        </w:rPr>
        <w:t xml:space="preserve">     MXAdditionalInformation = </w:t>
      </w:r>
      <w:r w:rsidR="00E1768B" w:rsidRPr="00E1768B">
        <w:rPr>
          <w:rFonts w:eastAsia="Arial"/>
          <w:b/>
        </w:rPr>
        <w:t>Concatenate</w:t>
      </w:r>
      <w:r w:rsidR="00E1768B">
        <w:rPr>
          <w:rFonts w:eastAsia="Arial"/>
        </w:rPr>
        <w:t>(</w:t>
      </w:r>
      <w:r w:rsidRPr="00E1768B">
        <w:rPr>
          <w:rFonts w:eastAsia="Arial"/>
          <w:b/>
        </w:rPr>
        <w:t>Substring</w:t>
      </w:r>
      <w:r>
        <w:rPr>
          <w:rFonts w:eastAsia="Arial"/>
        </w:rPr>
        <w:t>(MXAdditionalInformation, 1,209), “+”)</w:t>
      </w:r>
    </w:p>
    <w:p w14:paraId="09470E03" w14:textId="6F68033F" w:rsidR="00E1768B" w:rsidRDefault="00E1768B" w:rsidP="00CE109B">
      <w:pPr>
        <w:spacing w:after="9"/>
        <w:ind w:left="419" w:right="157" w:hanging="7"/>
        <w:rPr>
          <w:rFonts w:eastAsia="Arial"/>
        </w:rPr>
      </w:pPr>
    </w:p>
    <w:p w14:paraId="04516B52" w14:textId="1141CF7C" w:rsidR="00E1768B" w:rsidRDefault="00E1768B" w:rsidP="00CE109B">
      <w:pPr>
        <w:spacing w:after="9"/>
        <w:ind w:left="419" w:right="157" w:hanging="7"/>
        <w:rPr>
          <w:rFonts w:eastAsia="Arial"/>
          <w:b/>
        </w:rPr>
      </w:pPr>
      <w:r w:rsidRPr="00E1768B">
        <w:rPr>
          <w:rFonts w:eastAsia="Arial"/>
          <w:b/>
        </w:rPr>
        <w:lastRenderedPageBreak/>
        <w:t>ENDIF</w:t>
      </w:r>
    </w:p>
    <w:p w14:paraId="24C1881D" w14:textId="4C9BC14A" w:rsidR="00E1768B" w:rsidRDefault="00E1768B" w:rsidP="00CE109B">
      <w:pPr>
        <w:spacing w:after="9"/>
        <w:ind w:left="419" w:right="157" w:hanging="7"/>
        <w:rPr>
          <w:rFonts w:eastAsia="Arial"/>
          <w:b/>
        </w:rPr>
      </w:pPr>
    </w:p>
    <w:p w14:paraId="0E53063B" w14:textId="535CD845" w:rsidR="00E1768B" w:rsidRDefault="00E1768B" w:rsidP="00CE109B">
      <w:pPr>
        <w:spacing w:after="9"/>
        <w:ind w:left="419" w:right="157" w:hanging="7"/>
        <w:rPr>
          <w:rFonts w:eastAsia="Arial"/>
          <w:b/>
        </w:rPr>
      </w:pPr>
    </w:p>
    <w:p w14:paraId="2BE1B9FE" w14:textId="2AD2D555" w:rsidR="00E1768B" w:rsidRDefault="00E1768B" w:rsidP="00CE109B">
      <w:pPr>
        <w:spacing w:after="9"/>
        <w:ind w:left="419" w:right="157" w:hanging="7"/>
        <w:rPr>
          <w:rFonts w:eastAsia="Arial"/>
        </w:rPr>
      </w:pPr>
      <w:r>
        <w:rPr>
          <w:rFonts w:eastAsia="Arial"/>
        </w:rPr>
        <w:t xml:space="preserve">    </w:t>
      </w:r>
      <w:r w:rsidRPr="00E1768B">
        <w:rPr>
          <w:rFonts w:eastAsia="Arial"/>
        </w:rPr>
        <w:t>/* Copy cancellation reason to MX */</w:t>
      </w:r>
    </w:p>
    <w:p w14:paraId="754EF88A" w14:textId="1D37ACE7" w:rsidR="00E1768B" w:rsidRDefault="00E1768B" w:rsidP="00CE109B">
      <w:pPr>
        <w:spacing w:after="9"/>
        <w:ind w:left="419" w:right="157" w:hanging="7"/>
        <w:rPr>
          <w:rFonts w:eastAsia="Arial"/>
        </w:rPr>
      </w:pPr>
    </w:p>
    <w:p w14:paraId="7BF0DB1A" w14:textId="7F540C52" w:rsidR="00E1768B" w:rsidRDefault="00E1768B" w:rsidP="00CE109B">
      <w:pPr>
        <w:spacing w:after="9"/>
        <w:ind w:left="419" w:right="157" w:hanging="7"/>
        <w:rPr>
          <w:rFonts w:eastAsia="Arial"/>
        </w:rPr>
      </w:pPr>
      <w:r w:rsidRPr="00E1768B">
        <w:rPr>
          <w:rFonts w:eastAsia="Arial"/>
        </w:rPr>
        <w:t>MXCancellationReasonInformation.</w:t>
      </w:r>
      <w:r>
        <w:rPr>
          <w:rFonts w:eastAsia="Arial"/>
        </w:rPr>
        <w:t>Reason.Code = MXCode</w:t>
      </w:r>
    </w:p>
    <w:p w14:paraId="56699FEC" w14:textId="4170188C" w:rsidR="00E1768B" w:rsidRDefault="00E1768B" w:rsidP="00CE109B">
      <w:pPr>
        <w:spacing w:after="9"/>
        <w:ind w:left="419" w:right="157" w:hanging="7"/>
        <w:rPr>
          <w:rFonts w:eastAsia="Arial"/>
        </w:rPr>
      </w:pPr>
    </w:p>
    <w:p w14:paraId="046A7D7E" w14:textId="21DB3582" w:rsidR="00E1768B" w:rsidRDefault="00E1768B" w:rsidP="00CE109B">
      <w:pPr>
        <w:spacing w:after="9"/>
        <w:ind w:left="419" w:right="157" w:hanging="7"/>
        <w:rPr>
          <w:rFonts w:eastAsia="Arial"/>
        </w:rPr>
      </w:pPr>
      <w:r w:rsidRPr="00E1768B">
        <w:rPr>
          <w:rFonts w:eastAsia="Arial"/>
          <w:b/>
        </w:rPr>
        <w:t>IF Length</w:t>
      </w:r>
      <w:r>
        <w:rPr>
          <w:rFonts w:eastAsia="Arial"/>
        </w:rPr>
        <w:t>(MXAdditionalInformation) &gt; 105 THEN</w:t>
      </w:r>
    </w:p>
    <w:p w14:paraId="71A073BF" w14:textId="40582C26" w:rsidR="00E1768B" w:rsidRDefault="00E1768B" w:rsidP="00CE109B">
      <w:pPr>
        <w:spacing w:after="9"/>
        <w:ind w:left="419" w:right="157" w:hanging="7"/>
        <w:rPr>
          <w:rFonts w:eastAsia="Arial"/>
        </w:rPr>
      </w:pPr>
      <w:r>
        <w:rPr>
          <w:rFonts w:eastAsia="Arial"/>
        </w:rPr>
        <w:t xml:space="preserve"> </w:t>
      </w:r>
      <w:r w:rsidRPr="00E1768B">
        <w:rPr>
          <w:rFonts w:eastAsia="Arial"/>
        </w:rPr>
        <w:t>MXCancellationReasonInformation.</w:t>
      </w:r>
      <w:r>
        <w:rPr>
          <w:rFonts w:eastAsia="Arial"/>
        </w:rPr>
        <w:t xml:space="preserve">AdditionalInformation[1] = </w:t>
      </w:r>
      <w:r w:rsidRPr="00E1768B">
        <w:rPr>
          <w:rFonts w:eastAsia="Arial"/>
          <w:b/>
        </w:rPr>
        <w:t>Substring</w:t>
      </w:r>
      <w:r>
        <w:rPr>
          <w:rFonts w:eastAsia="Arial"/>
        </w:rPr>
        <w:t>(MXAdditionalInformation,1,105)</w:t>
      </w:r>
    </w:p>
    <w:p w14:paraId="6BFD9B78" w14:textId="094035DF" w:rsidR="00E1768B" w:rsidRDefault="00E1768B" w:rsidP="00CE109B">
      <w:pPr>
        <w:spacing w:after="9"/>
        <w:ind w:left="419" w:right="157" w:hanging="7"/>
        <w:rPr>
          <w:rFonts w:eastAsia="Arial"/>
        </w:rPr>
      </w:pPr>
    </w:p>
    <w:p w14:paraId="7F5F6494" w14:textId="5A09944B" w:rsidR="00E1768B" w:rsidRDefault="00E1768B" w:rsidP="00CE109B">
      <w:pPr>
        <w:spacing w:after="9"/>
        <w:ind w:left="419" w:right="157" w:hanging="7"/>
        <w:rPr>
          <w:rFonts w:eastAsia="Arial"/>
        </w:rPr>
      </w:pPr>
      <w:r>
        <w:rPr>
          <w:rFonts w:eastAsia="Arial"/>
        </w:rPr>
        <w:t xml:space="preserve"> </w:t>
      </w:r>
      <w:r w:rsidRPr="00E1768B">
        <w:rPr>
          <w:rFonts w:eastAsia="Arial"/>
        </w:rPr>
        <w:t>MXCancellationReasonInformation.</w:t>
      </w:r>
      <w:r>
        <w:rPr>
          <w:rFonts w:eastAsia="Arial"/>
        </w:rPr>
        <w:t xml:space="preserve">AdditionalInformation[2] = </w:t>
      </w:r>
      <w:r w:rsidRPr="00E1768B">
        <w:rPr>
          <w:rFonts w:eastAsia="Arial"/>
          <w:b/>
        </w:rPr>
        <w:t>Substring</w:t>
      </w:r>
      <w:r>
        <w:rPr>
          <w:rFonts w:eastAsia="Arial"/>
        </w:rPr>
        <w:t>(MXAdditionalInformation,106)</w:t>
      </w:r>
    </w:p>
    <w:p w14:paraId="3C8ADCA9" w14:textId="14B4E726" w:rsidR="00E1768B" w:rsidRDefault="00E1768B" w:rsidP="00CE109B">
      <w:pPr>
        <w:spacing w:after="9"/>
        <w:ind w:left="419" w:right="157" w:hanging="7"/>
        <w:rPr>
          <w:rFonts w:eastAsia="Arial"/>
        </w:rPr>
      </w:pPr>
    </w:p>
    <w:p w14:paraId="3AD23B8D" w14:textId="087D6F5B" w:rsidR="00BA65FA" w:rsidRPr="00BA65FA" w:rsidRDefault="00BA65FA" w:rsidP="00BA65FA">
      <w:pPr>
        <w:spacing w:after="9"/>
        <w:ind w:left="419" w:right="157" w:hanging="7"/>
        <w:rPr>
          <w:rFonts w:eastAsia="Arial"/>
          <w:b/>
        </w:rPr>
      </w:pPr>
      <w:r>
        <w:rPr>
          <w:rFonts w:eastAsia="Arial"/>
          <w:b/>
        </w:rPr>
        <w:t>ELSEIF Length(</w:t>
      </w:r>
      <w:r>
        <w:rPr>
          <w:rFonts w:eastAsia="Arial"/>
        </w:rPr>
        <w:t>MXAdditionalInformation) &gt; 0 THEN</w:t>
      </w:r>
    </w:p>
    <w:p w14:paraId="2E4367AA" w14:textId="77777777" w:rsidR="00BA65FA" w:rsidRDefault="00BA65FA" w:rsidP="00BA65FA">
      <w:pPr>
        <w:spacing w:after="9"/>
        <w:ind w:left="419" w:right="157" w:hanging="7"/>
        <w:rPr>
          <w:rFonts w:eastAsia="Arial"/>
        </w:rPr>
      </w:pPr>
    </w:p>
    <w:p w14:paraId="0171FFF8" w14:textId="04F4130D" w:rsidR="00E1768B" w:rsidRDefault="00E1768B" w:rsidP="00E1768B">
      <w:pPr>
        <w:spacing w:after="9"/>
        <w:ind w:left="419" w:right="157" w:hanging="7"/>
        <w:rPr>
          <w:rFonts w:eastAsia="Arial"/>
        </w:rPr>
      </w:pPr>
      <w:r>
        <w:rPr>
          <w:rFonts w:eastAsia="Arial"/>
        </w:rPr>
        <w:t xml:space="preserve"> </w:t>
      </w:r>
      <w:r w:rsidRPr="00E1768B">
        <w:rPr>
          <w:rFonts w:eastAsia="Arial"/>
        </w:rPr>
        <w:t>MXCancellationReasonInformation.</w:t>
      </w:r>
      <w:r>
        <w:rPr>
          <w:rFonts w:eastAsia="Arial"/>
        </w:rPr>
        <w:t>AdditionalInformation[1]= MXAdditionalInformation</w:t>
      </w:r>
    </w:p>
    <w:p w14:paraId="228B9DAF" w14:textId="5D8F81F1" w:rsidR="00FD0279" w:rsidRDefault="00FD0279" w:rsidP="00E1768B">
      <w:pPr>
        <w:spacing w:after="9"/>
        <w:ind w:left="419" w:right="157" w:hanging="7"/>
        <w:rPr>
          <w:rFonts w:eastAsia="Arial"/>
        </w:rPr>
      </w:pPr>
    </w:p>
    <w:p w14:paraId="207A62BC" w14:textId="77777777" w:rsidR="00FD0279" w:rsidRPr="00FD0279" w:rsidRDefault="00FD0279" w:rsidP="00E1768B">
      <w:pPr>
        <w:spacing w:after="9"/>
        <w:ind w:left="419" w:right="157" w:hanging="7"/>
        <w:rPr>
          <w:rFonts w:eastAsia="Arial"/>
          <w:b/>
        </w:rPr>
      </w:pPr>
      <w:r w:rsidRPr="00FD0279">
        <w:rPr>
          <w:rFonts w:eastAsia="Arial"/>
          <w:b/>
        </w:rPr>
        <w:t xml:space="preserve">ELSE </w:t>
      </w:r>
    </w:p>
    <w:p w14:paraId="122A9653" w14:textId="07A08310" w:rsidR="00FD0279" w:rsidRDefault="00FD0279" w:rsidP="00E1768B">
      <w:pPr>
        <w:spacing w:after="9"/>
        <w:ind w:left="419" w:right="157" w:hanging="7"/>
        <w:rPr>
          <w:rFonts w:eastAsia="Arial"/>
        </w:rPr>
      </w:pPr>
      <w:r>
        <w:rPr>
          <w:rFonts w:eastAsia="Arial"/>
        </w:rPr>
        <w:t xml:space="preserve">   /* Length(MXAdditionalInformation</w:t>
      </w:r>
      <w:r w:rsidR="009F30A3">
        <w:rPr>
          <w:rFonts w:eastAsia="Arial"/>
        </w:rPr>
        <w:t>)</w:t>
      </w:r>
      <w:r>
        <w:rPr>
          <w:rFonts w:eastAsia="Arial"/>
        </w:rPr>
        <w:t xml:space="preserve"> = 0 */</w:t>
      </w:r>
    </w:p>
    <w:p w14:paraId="0E450F5F" w14:textId="2E479815" w:rsidR="00FD0279" w:rsidRDefault="00FD0279" w:rsidP="00E1768B">
      <w:pPr>
        <w:spacing w:after="9"/>
        <w:ind w:left="419" w:right="157" w:hanging="7"/>
        <w:rPr>
          <w:rFonts w:eastAsia="Arial"/>
        </w:rPr>
      </w:pPr>
    </w:p>
    <w:p w14:paraId="5DEE3EC4" w14:textId="564DD468" w:rsidR="00FD0279" w:rsidRDefault="00FD0279" w:rsidP="00E1768B">
      <w:pPr>
        <w:spacing w:after="9"/>
        <w:ind w:left="419" w:right="157" w:hanging="7"/>
        <w:rPr>
          <w:rFonts w:eastAsia="Arial"/>
        </w:rPr>
      </w:pPr>
      <w:r>
        <w:rPr>
          <w:rFonts w:eastAsia="Arial"/>
        </w:rPr>
        <w:t xml:space="preserve">   </w:t>
      </w:r>
      <w:r w:rsidRPr="009F30A3">
        <w:rPr>
          <w:rFonts w:eastAsia="Arial"/>
          <w:b/>
        </w:rPr>
        <w:t>IF</w:t>
      </w:r>
      <w:r>
        <w:rPr>
          <w:rFonts w:eastAsia="Arial"/>
        </w:rPr>
        <w:t xml:space="preserve"> MXCode = “NARR” THEN </w:t>
      </w:r>
    </w:p>
    <w:p w14:paraId="02DA841C" w14:textId="1AD55F0E" w:rsidR="00FD0279" w:rsidRDefault="00FD0279" w:rsidP="00E1768B">
      <w:pPr>
        <w:spacing w:after="9"/>
        <w:ind w:left="419" w:right="157" w:hanging="7"/>
        <w:rPr>
          <w:rFonts w:eastAsia="Arial"/>
        </w:rPr>
      </w:pPr>
      <w:r>
        <w:rPr>
          <w:rFonts w:eastAsia="Arial"/>
        </w:rPr>
        <w:t xml:space="preserve">      </w:t>
      </w:r>
      <w:r w:rsidRPr="00E1768B">
        <w:rPr>
          <w:rFonts w:eastAsia="Arial"/>
        </w:rPr>
        <w:t>MXCancellationReasonInformation.</w:t>
      </w:r>
      <w:r>
        <w:rPr>
          <w:rFonts w:eastAsia="Arial"/>
        </w:rPr>
        <w:t>AdditionalInformation[1]= “NOTPROVIDED”</w:t>
      </w:r>
    </w:p>
    <w:p w14:paraId="06AC6AFD" w14:textId="40D7728C" w:rsidR="00FD0279" w:rsidRDefault="00FD0279" w:rsidP="00E1768B">
      <w:pPr>
        <w:spacing w:after="9"/>
        <w:ind w:left="419" w:right="157" w:hanging="7"/>
        <w:rPr>
          <w:rFonts w:eastAsia="Arial"/>
          <w:b/>
        </w:rPr>
      </w:pPr>
      <w:r>
        <w:rPr>
          <w:rFonts w:eastAsia="Arial"/>
        </w:rPr>
        <w:t xml:space="preserve"> /* With “NARR”, AdditionalInformation is mandatory in MX */</w:t>
      </w:r>
    </w:p>
    <w:p w14:paraId="24522A18" w14:textId="343CF395" w:rsidR="009F30A3" w:rsidRPr="009F30A3" w:rsidRDefault="009F30A3" w:rsidP="00E1768B">
      <w:pPr>
        <w:spacing w:after="9"/>
        <w:ind w:left="419" w:right="157" w:hanging="7"/>
        <w:rPr>
          <w:rFonts w:eastAsia="Arial"/>
          <w:b/>
        </w:rPr>
      </w:pPr>
      <w:r>
        <w:rPr>
          <w:rFonts w:eastAsia="Arial"/>
          <w:b/>
        </w:rPr>
        <w:t xml:space="preserve">   ENDIF</w:t>
      </w:r>
    </w:p>
    <w:p w14:paraId="17EABF0B" w14:textId="77777777" w:rsidR="00FD0279" w:rsidRDefault="00FD0279" w:rsidP="00E1768B">
      <w:pPr>
        <w:spacing w:after="9"/>
        <w:ind w:left="419" w:right="157" w:hanging="7"/>
        <w:rPr>
          <w:rFonts w:eastAsia="Arial"/>
        </w:rPr>
      </w:pPr>
    </w:p>
    <w:p w14:paraId="0CBA8867" w14:textId="0A74F625" w:rsidR="00E1768B" w:rsidRPr="00E1768B" w:rsidRDefault="00140020" w:rsidP="00E1768B">
      <w:pPr>
        <w:spacing w:after="9"/>
        <w:ind w:left="419" w:right="157" w:hanging="7"/>
        <w:rPr>
          <w:rFonts w:eastAsia="Arial"/>
          <w:b/>
        </w:rPr>
      </w:pPr>
      <w:r>
        <w:rPr>
          <w:rFonts w:eastAsia="Arial"/>
        </w:rPr>
        <w:t xml:space="preserve">  </w:t>
      </w:r>
      <w:r w:rsidR="00E1768B" w:rsidRPr="00E1768B">
        <w:rPr>
          <w:rFonts w:eastAsia="Arial"/>
          <w:b/>
        </w:rPr>
        <w:t>ENDIF</w:t>
      </w:r>
    </w:p>
    <w:p w14:paraId="458389FB" w14:textId="34EA87B4" w:rsidR="009F5164" w:rsidRPr="00420927" w:rsidRDefault="00420927" w:rsidP="009F5164">
      <w:pPr>
        <w:spacing w:after="9"/>
        <w:ind w:right="157"/>
        <w:rPr>
          <w:rFonts w:eastAsia="Arial"/>
        </w:rPr>
      </w:pPr>
      <w:r>
        <w:rPr>
          <w:rFonts w:eastAsia="Arial"/>
        </w:rPr>
        <w:t>/*E</w:t>
      </w:r>
      <w:r w:rsidR="009F5164">
        <w:rPr>
          <w:rFonts w:eastAsia="Arial"/>
        </w:rPr>
        <w:t xml:space="preserve">nd </w:t>
      </w:r>
      <w:r w:rsidR="009F5164">
        <w:rPr>
          <w:rFonts w:eastAsia="Arial"/>
          <w:b/>
        </w:rPr>
        <w:t>SubfunctionCode</w:t>
      </w:r>
      <w:r w:rsidR="009F5164" w:rsidRPr="00C74C13">
        <w:rPr>
          <w:rFonts w:eastAsia="Arial"/>
          <w:b/>
        </w:rPr>
        <w:t>79</w:t>
      </w:r>
      <w:r>
        <w:rPr>
          <w:rFonts w:eastAsia="Arial"/>
          <w:b/>
        </w:rPr>
        <w:t xml:space="preserve"> </w:t>
      </w:r>
      <w:r w:rsidRPr="00420927">
        <w:rPr>
          <w:rFonts w:eastAsia="Arial"/>
        </w:rPr>
        <w:t>*/</w:t>
      </w:r>
    </w:p>
    <w:p w14:paraId="625131FB" w14:textId="77777777" w:rsidR="009F5164" w:rsidRDefault="009F5164" w:rsidP="009F5164">
      <w:pPr>
        <w:spacing w:after="9"/>
        <w:ind w:left="419" w:right="157" w:hanging="7"/>
        <w:rPr>
          <w:rFonts w:eastAsia="Arial"/>
          <w:b/>
        </w:rPr>
      </w:pPr>
    </w:p>
    <w:p w14:paraId="74EF445D" w14:textId="77777777" w:rsidR="00E1768B" w:rsidRDefault="00E1768B" w:rsidP="00CE109B">
      <w:pPr>
        <w:spacing w:after="9"/>
        <w:ind w:left="419" w:right="157" w:hanging="7"/>
        <w:rPr>
          <w:rFonts w:eastAsia="Arial"/>
        </w:rPr>
      </w:pPr>
    </w:p>
    <w:p w14:paraId="14D08381" w14:textId="0164D7AA" w:rsidR="009F5164" w:rsidRDefault="00420927" w:rsidP="009F5164">
      <w:pPr>
        <w:spacing w:after="9"/>
        <w:ind w:left="419" w:right="157" w:hanging="7"/>
        <w:rPr>
          <w:rFonts w:eastAsia="Arial"/>
          <w:b/>
        </w:rPr>
      </w:pPr>
      <w:r>
        <w:rPr>
          <w:rFonts w:eastAsia="Arial"/>
          <w:b/>
        </w:rPr>
        <w:t xml:space="preserve">  </w:t>
      </w:r>
      <w:r w:rsidR="009F5164">
        <w:rPr>
          <w:rFonts w:eastAsia="Arial"/>
          <w:b/>
        </w:rPr>
        <w:t>SubfunctionNarrative</w:t>
      </w:r>
      <w:r w:rsidR="009F5164" w:rsidRPr="00C74C13">
        <w:rPr>
          <w:rFonts w:eastAsia="Arial"/>
          <w:b/>
        </w:rPr>
        <w:t>79</w:t>
      </w:r>
    </w:p>
    <w:p w14:paraId="0CEBE616" w14:textId="77777777" w:rsidR="00E1768B" w:rsidRDefault="00E1768B" w:rsidP="00CE109B">
      <w:pPr>
        <w:spacing w:after="9"/>
        <w:ind w:left="419" w:right="157" w:hanging="7"/>
        <w:rPr>
          <w:rFonts w:eastAsia="Arial"/>
        </w:rPr>
      </w:pPr>
    </w:p>
    <w:p w14:paraId="18A2A03A" w14:textId="19A57CF0" w:rsidR="00A53669" w:rsidRPr="00A53669" w:rsidRDefault="00A53669" w:rsidP="00A53669">
      <w:pPr>
        <w:spacing w:after="9"/>
        <w:ind w:left="419" w:right="157" w:hanging="7"/>
        <w:rPr>
          <w:rFonts w:eastAsia="Arial"/>
        </w:rPr>
      </w:pPr>
      <w:r w:rsidRPr="00A53669">
        <w:rPr>
          <w:rFonts w:eastAsia="Arial"/>
        </w:rPr>
        <w:t>/* The translation will just concatenate the lines</w:t>
      </w:r>
      <w:r>
        <w:rPr>
          <w:rFonts w:eastAsia="Arial"/>
        </w:rPr>
        <w:t xml:space="preserve"> from Field 79</w:t>
      </w:r>
      <w:r w:rsidRPr="00A53669">
        <w:rPr>
          <w:rFonts w:eastAsia="Arial"/>
        </w:rPr>
        <w:t xml:space="preserve">. If the </w:t>
      </w:r>
      <w:r w:rsidR="00642740">
        <w:rPr>
          <w:rFonts w:eastAsia="Arial"/>
        </w:rPr>
        <w:t>length of a line is less than 50</w:t>
      </w:r>
      <w:r w:rsidRPr="00A53669">
        <w:rPr>
          <w:rFonts w:eastAsia="Arial"/>
        </w:rPr>
        <w:t xml:space="preserve"> char, concatenation with the next line will add a space between the 2 lines otherwise the 2 lines are just concatenated without space as it is considered that the next line is the continuation of the previous line. If "//" is used at the beginning of a line</w:t>
      </w:r>
      <w:r w:rsidR="00D611C9">
        <w:rPr>
          <w:rFonts w:eastAsia="Arial"/>
        </w:rPr>
        <w:t xml:space="preserve"> (line 2 to 35)</w:t>
      </w:r>
      <w:r w:rsidRPr="00A53669">
        <w:rPr>
          <w:rFonts w:eastAsia="Arial"/>
        </w:rPr>
        <w:t>, it will be deleted as it is interpretated as the continuation of the previous line, although the "//" could be used as normal characters as well (but small risk to be also at the beginning of the line</w:t>
      </w:r>
      <w:r w:rsidR="00D66A9E">
        <w:rPr>
          <w:rFonts w:eastAsia="Arial"/>
        </w:rPr>
        <w:t>)</w:t>
      </w:r>
      <w:r w:rsidR="002D39DC">
        <w:rPr>
          <w:rFonts w:eastAsia="Arial"/>
        </w:rPr>
        <w:t>. Note that “//” being used as continuation characters in a free format means that 2 formats are mixed up</w:t>
      </w:r>
      <w:r w:rsidRPr="00A53669">
        <w:rPr>
          <w:rFonts w:eastAsia="Arial"/>
        </w:rPr>
        <w:t>)  */</w:t>
      </w:r>
    </w:p>
    <w:p w14:paraId="31E98239" w14:textId="77777777" w:rsidR="00A53669" w:rsidRPr="00A53669" w:rsidRDefault="00A53669" w:rsidP="00A53669">
      <w:pPr>
        <w:spacing w:after="9"/>
        <w:ind w:left="419" w:right="157" w:hanging="7"/>
        <w:rPr>
          <w:rFonts w:eastAsia="Arial"/>
        </w:rPr>
      </w:pPr>
    </w:p>
    <w:p w14:paraId="6635A48A" w14:textId="77777777" w:rsidR="00A53669" w:rsidRPr="00A53669" w:rsidRDefault="00A53669" w:rsidP="00A53669">
      <w:pPr>
        <w:spacing w:after="9"/>
        <w:ind w:left="419" w:right="157" w:hanging="7"/>
        <w:rPr>
          <w:rFonts w:eastAsia="Arial"/>
        </w:rPr>
      </w:pPr>
      <w:r w:rsidRPr="00A53669">
        <w:rPr>
          <w:rFonts w:eastAsia="Arial"/>
        </w:rPr>
        <w:t>/* Local variable</w:t>
      </w:r>
    </w:p>
    <w:p w14:paraId="32F62830" w14:textId="3440B2B2" w:rsidR="00A53669" w:rsidRPr="00A53669" w:rsidRDefault="006827F9" w:rsidP="00A53669">
      <w:pPr>
        <w:spacing w:after="9"/>
        <w:ind w:left="419" w:right="157" w:hanging="7"/>
        <w:rPr>
          <w:rFonts w:eastAsia="Arial"/>
        </w:rPr>
      </w:pPr>
      <w:r>
        <w:rPr>
          <w:rFonts w:eastAsia="Arial"/>
        </w:rPr>
        <w:t xml:space="preserve">MXString, </w:t>
      </w:r>
      <w:r w:rsidR="002E660B">
        <w:rPr>
          <w:rFonts w:eastAsia="Arial"/>
        </w:rPr>
        <w:t>Previous</w:t>
      </w:r>
      <w:r>
        <w:rPr>
          <w:rFonts w:eastAsia="Arial"/>
        </w:rPr>
        <w:t>Line</w:t>
      </w:r>
      <w:r w:rsidR="00F276DE">
        <w:rPr>
          <w:rFonts w:eastAsia="Arial"/>
        </w:rPr>
        <w:t xml:space="preserve">, </w:t>
      </w:r>
      <w:r w:rsidR="000D3BE3">
        <w:rPr>
          <w:rFonts w:eastAsia="Arial"/>
        </w:rPr>
        <w:t>Line</w:t>
      </w:r>
      <w:r w:rsidR="00A53669" w:rsidRPr="00A53669">
        <w:rPr>
          <w:rFonts w:eastAsia="Arial"/>
        </w:rPr>
        <w:t xml:space="preserve"> : string</w:t>
      </w:r>
    </w:p>
    <w:p w14:paraId="2B588775" w14:textId="35F18FA2" w:rsidR="003540C8" w:rsidRDefault="00214EF6" w:rsidP="00A53669">
      <w:pPr>
        <w:spacing w:after="9"/>
        <w:ind w:left="419" w:right="157" w:hanging="7"/>
        <w:rPr>
          <w:rFonts w:eastAsia="Arial"/>
        </w:rPr>
      </w:pPr>
      <w:r>
        <w:rPr>
          <w:rFonts w:eastAsia="Arial"/>
        </w:rPr>
        <w:t>i</w:t>
      </w:r>
      <w:r w:rsidR="00A53669" w:rsidRPr="00A53669">
        <w:rPr>
          <w:rFonts w:eastAsia="Arial"/>
        </w:rPr>
        <w:t>ndex : integer</w:t>
      </w:r>
    </w:p>
    <w:p w14:paraId="28707C0D" w14:textId="02133ED7" w:rsidR="00A53669" w:rsidRPr="00A53669" w:rsidRDefault="00A53669" w:rsidP="00A53669">
      <w:pPr>
        <w:spacing w:after="9"/>
        <w:ind w:left="419" w:right="157" w:hanging="7"/>
        <w:rPr>
          <w:rFonts w:eastAsia="Arial"/>
        </w:rPr>
      </w:pPr>
      <w:r w:rsidRPr="00A53669">
        <w:rPr>
          <w:rFonts w:eastAsia="Arial"/>
        </w:rPr>
        <w:t xml:space="preserve"> */</w:t>
      </w:r>
    </w:p>
    <w:p w14:paraId="7E53C48D" w14:textId="77777777" w:rsidR="00A53669" w:rsidRPr="00A53669" w:rsidRDefault="00A53669" w:rsidP="00A53669">
      <w:pPr>
        <w:spacing w:after="9"/>
        <w:ind w:left="419" w:right="157" w:hanging="7"/>
        <w:rPr>
          <w:rFonts w:eastAsia="Arial"/>
        </w:rPr>
      </w:pPr>
    </w:p>
    <w:p w14:paraId="6EA86083" w14:textId="362B35A4" w:rsidR="00A53669" w:rsidRPr="00A53669" w:rsidRDefault="00A53669" w:rsidP="00A53669">
      <w:pPr>
        <w:spacing w:after="9"/>
        <w:ind w:left="419" w:right="157" w:hanging="7"/>
        <w:rPr>
          <w:rFonts w:eastAsia="Arial"/>
        </w:rPr>
      </w:pPr>
      <w:r w:rsidRPr="00A53669">
        <w:rPr>
          <w:rFonts w:eastAsia="Arial"/>
        </w:rPr>
        <w:lastRenderedPageBreak/>
        <w:t xml:space="preserve">/* Assumption is that there is at minimum 1 line otherwise the translation </w:t>
      </w:r>
      <w:r w:rsidR="000E3A48">
        <w:rPr>
          <w:rFonts w:eastAsia="Arial"/>
        </w:rPr>
        <w:t>sub</w:t>
      </w:r>
      <w:r w:rsidRPr="00A53669">
        <w:rPr>
          <w:rFonts w:eastAsia="Arial"/>
        </w:rPr>
        <w:t>fu</w:t>
      </w:r>
      <w:r w:rsidR="000E3A48">
        <w:rPr>
          <w:rFonts w:eastAsia="Arial"/>
        </w:rPr>
        <w:t>nction is not called</w:t>
      </w:r>
      <w:r w:rsidRPr="00A53669">
        <w:rPr>
          <w:rFonts w:eastAsia="Arial"/>
        </w:rPr>
        <w:t>.</w:t>
      </w:r>
    </w:p>
    <w:p w14:paraId="4C8B7534" w14:textId="72091B19" w:rsidR="00A53669" w:rsidRDefault="00A53669" w:rsidP="00A53669">
      <w:pPr>
        <w:spacing w:after="9"/>
        <w:ind w:left="419" w:right="157" w:hanging="7"/>
        <w:rPr>
          <w:rFonts w:eastAsia="Arial"/>
        </w:rPr>
      </w:pPr>
      <w:r w:rsidRPr="00A53669">
        <w:rPr>
          <w:rFonts w:eastAsia="Arial"/>
        </w:rPr>
        <w:t>For each line before the next concatenation, add a space at the</w:t>
      </w:r>
      <w:r w:rsidR="00642740">
        <w:rPr>
          <w:rFonts w:eastAsia="Arial"/>
        </w:rPr>
        <w:t xml:space="preserve"> end of the line if less than 50</w:t>
      </w:r>
      <w:r w:rsidRPr="00A53669">
        <w:rPr>
          <w:rFonts w:eastAsia="Arial"/>
        </w:rPr>
        <w:t xml:space="preserve"> char are used</w:t>
      </w:r>
      <w:r w:rsidR="001F3F91">
        <w:rPr>
          <w:rFonts w:eastAsia="Arial"/>
        </w:rPr>
        <w:t xml:space="preserve"> (</w:t>
      </w:r>
      <w:r w:rsidR="00D0732E">
        <w:rPr>
          <w:rFonts w:eastAsia="Arial"/>
        </w:rPr>
        <w:t xml:space="preserve">length </w:t>
      </w:r>
      <w:r w:rsidR="001F3F91">
        <w:rPr>
          <w:rFonts w:eastAsia="Arial"/>
        </w:rPr>
        <w:t>check done before removing “//”)</w:t>
      </w:r>
      <w:r w:rsidRPr="00A53669">
        <w:rPr>
          <w:rFonts w:eastAsia="Arial"/>
        </w:rPr>
        <w:t>.  */</w:t>
      </w:r>
    </w:p>
    <w:p w14:paraId="6AD9C21C" w14:textId="486C7287" w:rsidR="003540C8" w:rsidRDefault="003540C8" w:rsidP="00A53669">
      <w:pPr>
        <w:spacing w:after="9"/>
        <w:ind w:left="419" w:right="157" w:hanging="7"/>
        <w:rPr>
          <w:rFonts w:eastAsia="Arial"/>
        </w:rPr>
      </w:pPr>
    </w:p>
    <w:p w14:paraId="6482E4BB" w14:textId="3EB201F1" w:rsidR="00A53669" w:rsidRPr="00A53669" w:rsidRDefault="00BF0301" w:rsidP="00A53669">
      <w:pPr>
        <w:spacing w:after="9"/>
        <w:ind w:left="419" w:right="157" w:hanging="7"/>
        <w:rPr>
          <w:rFonts w:eastAsia="Arial"/>
        </w:rPr>
      </w:pPr>
      <w:r>
        <w:rPr>
          <w:rFonts w:eastAsia="Arial"/>
        </w:rPr>
        <w:t>/* Extract MT information*/</w:t>
      </w:r>
    </w:p>
    <w:p w14:paraId="1D1C3039" w14:textId="77777777" w:rsidR="00A53669" w:rsidRPr="00A53669" w:rsidRDefault="00A53669" w:rsidP="00A53669">
      <w:pPr>
        <w:spacing w:after="9"/>
        <w:ind w:left="419" w:right="157" w:hanging="7"/>
        <w:rPr>
          <w:rFonts w:eastAsia="Arial"/>
        </w:rPr>
      </w:pPr>
      <w:r w:rsidRPr="00A53669">
        <w:rPr>
          <w:rFonts w:eastAsia="Arial"/>
        </w:rPr>
        <w:t xml:space="preserve"> </w:t>
      </w:r>
    </w:p>
    <w:p w14:paraId="5D72B680" w14:textId="0F4503DB" w:rsidR="00A53669" w:rsidRDefault="00525192" w:rsidP="00A53669">
      <w:pPr>
        <w:spacing w:after="9"/>
        <w:ind w:left="419" w:right="157" w:hanging="7"/>
        <w:rPr>
          <w:rFonts w:eastAsia="Arial"/>
        </w:rPr>
      </w:pPr>
      <w:r>
        <w:rPr>
          <w:rFonts w:eastAsia="Arial"/>
        </w:rPr>
        <w:t xml:space="preserve">MXString = </w:t>
      </w:r>
      <w:r w:rsidRPr="00525192">
        <w:rPr>
          <w:rFonts w:eastAsia="Arial"/>
          <w:b/>
        </w:rPr>
        <w:t>TrimRight</w:t>
      </w:r>
      <w:r>
        <w:rPr>
          <w:rFonts w:eastAsia="Arial"/>
        </w:rPr>
        <w:t>(MTField79</w:t>
      </w:r>
      <w:r w:rsidR="00A53669" w:rsidRPr="00A53669">
        <w:rPr>
          <w:rFonts w:eastAsia="Arial"/>
        </w:rPr>
        <w:t>.Line[1]</w:t>
      </w:r>
      <w:r>
        <w:rPr>
          <w:rFonts w:eastAsia="Arial"/>
        </w:rPr>
        <w:t>, CRLF)</w:t>
      </w:r>
    </w:p>
    <w:p w14:paraId="7E2558CB" w14:textId="77777777" w:rsidR="00AA5F4B" w:rsidRDefault="00525192" w:rsidP="00AA5F4B">
      <w:pPr>
        <w:spacing w:after="9"/>
        <w:ind w:left="419" w:right="157" w:hanging="7"/>
        <w:rPr>
          <w:rFonts w:eastAsia="Arial"/>
        </w:rPr>
      </w:pPr>
      <w:r>
        <w:rPr>
          <w:rFonts w:eastAsia="Arial"/>
        </w:rPr>
        <w:t xml:space="preserve">      /* Remove CRLF if present */</w:t>
      </w:r>
    </w:p>
    <w:p w14:paraId="58B86482" w14:textId="77777777" w:rsidR="00AA5F4B" w:rsidRDefault="00AA5F4B" w:rsidP="00AA5F4B">
      <w:pPr>
        <w:spacing w:after="9"/>
        <w:ind w:left="419" w:right="157" w:hanging="7"/>
        <w:rPr>
          <w:rFonts w:eastAsia="Arial"/>
        </w:rPr>
      </w:pPr>
    </w:p>
    <w:p w14:paraId="4FBABD48" w14:textId="0BD2C77E" w:rsidR="00A53669" w:rsidRDefault="00A53669" w:rsidP="00A53669">
      <w:pPr>
        <w:spacing w:after="9"/>
        <w:ind w:left="419" w:right="157" w:hanging="7"/>
        <w:rPr>
          <w:rFonts w:eastAsia="Arial"/>
        </w:rPr>
      </w:pPr>
      <w:r w:rsidRPr="00473514">
        <w:rPr>
          <w:rFonts w:eastAsia="Arial"/>
          <w:b/>
        </w:rPr>
        <w:t>For</w:t>
      </w:r>
      <w:r w:rsidR="00401D3C">
        <w:rPr>
          <w:rFonts w:eastAsia="Arial"/>
        </w:rPr>
        <w:t xml:space="preserve"> index = 2 to </w:t>
      </w:r>
      <w:r w:rsidR="00401D3C" w:rsidRPr="00401D3C">
        <w:rPr>
          <w:rFonts w:eastAsia="Arial"/>
          <w:b/>
        </w:rPr>
        <w:t>NumberOfOccurrences</w:t>
      </w:r>
      <w:r w:rsidR="00401D3C">
        <w:rPr>
          <w:rFonts w:eastAsia="Arial"/>
        </w:rPr>
        <w:t>(MTField79)</w:t>
      </w:r>
    </w:p>
    <w:p w14:paraId="303BE126" w14:textId="0EBF275F" w:rsidR="00401D3C" w:rsidRDefault="00401D3C" w:rsidP="00A53669">
      <w:pPr>
        <w:spacing w:after="9"/>
        <w:ind w:left="419" w:right="157" w:hanging="7"/>
        <w:rPr>
          <w:rFonts w:eastAsia="Arial"/>
        </w:rPr>
      </w:pPr>
      <w:r w:rsidRPr="00401D3C">
        <w:rPr>
          <w:rFonts w:eastAsia="Arial"/>
        </w:rPr>
        <w:t xml:space="preserve">/* NumberOfoccurences being number of lines </w:t>
      </w:r>
      <w:r w:rsidR="005D7046">
        <w:rPr>
          <w:rFonts w:eastAsia="Arial"/>
        </w:rPr>
        <w:t>of MTF</w:t>
      </w:r>
      <w:r w:rsidR="0068623E">
        <w:rPr>
          <w:rFonts w:eastAsia="Arial"/>
        </w:rPr>
        <w:t>ield79 after having possibly removed /UETR/ line as explained above</w:t>
      </w:r>
      <w:r w:rsidRPr="00401D3C">
        <w:rPr>
          <w:rFonts w:eastAsia="Arial"/>
        </w:rPr>
        <w:t>*/</w:t>
      </w:r>
    </w:p>
    <w:p w14:paraId="49FB1686" w14:textId="77777777" w:rsidR="0027734F" w:rsidRPr="00401D3C" w:rsidRDefault="0027734F" w:rsidP="00A53669">
      <w:pPr>
        <w:spacing w:after="9"/>
        <w:ind w:left="419" w:right="157" w:hanging="7"/>
        <w:rPr>
          <w:rFonts w:eastAsia="Arial"/>
        </w:rPr>
      </w:pPr>
    </w:p>
    <w:p w14:paraId="13B1DF4D" w14:textId="6B3BDEEC" w:rsidR="006827F9" w:rsidRDefault="006827F9" w:rsidP="00A53669">
      <w:pPr>
        <w:spacing w:after="9"/>
        <w:ind w:left="419" w:right="157" w:hanging="7"/>
        <w:rPr>
          <w:rFonts w:eastAsia="Arial"/>
        </w:rPr>
      </w:pPr>
      <w:r>
        <w:rPr>
          <w:rFonts w:eastAsia="Arial"/>
          <w:b/>
        </w:rPr>
        <w:t xml:space="preserve">  </w:t>
      </w:r>
      <w:r w:rsidRPr="006827F9">
        <w:rPr>
          <w:rFonts w:eastAsia="Arial"/>
        </w:rPr>
        <w:t xml:space="preserve">Line = </w:t>
      </w:r>
      <w:r>
        <w:rPr>
          <w:rFonts w:eastAsia="Arial"/>
          <w:b/>
        </w:rPr>
        <w:t>TrimRight(</w:t>
      </w:r>
      <w:r>
        <w:rPr>
          <w:rFonts w:eastAsia="Arial"/>
        </w:rPr>
        <w:t>MT</w:t>
      </w:r>
      <w:r w:rsidRPr="00A53669">
        <w:rPr>
          <w:rFonts w:eastAsia="Arial"/>
        </w:rPr>
        <w:t>Field7</w:t>
      </w:r>
      <w:r>
        <w:rPr>
          <w:rFonts w:eastAsia="Arial"/>
        </w:rPr>
        <w:t>9.Line[i</w:t>
      </w:r>
      <w:r w:rsidRPr="00A53669">
        <w:rPr>
          <w:rFonts w:eastAsia="Arial"/>
        </w:rPr>
        <w:t>ndex]</w:t>
      </w:r>
      <w:r>
        <w:rPr>
          <w:rFonts w:eastAsia="Arial"/>
        </w:rPr>
        <w:t>,CRLF)</w:t>
      </w:r>
    </w:p>
    <w:p w14:paraId="72E4038F" w14:textId="5CD1032B" w:rsidR="00F860FE" w:rsidRDefault="002D20B0" w:rsidP="00A53669">
      <w:pPr>
        <w:spacing w:after="9"/>
        <w:ind w:left="419" w:right="157" w:hanging="7"/>
        <w:rPr>
          <w:rFonts w:eastAsia="Arial"/>
        </w:rPr>
      </w:pPr>
      <w:r>
        <w:rPr>
          <w:rFonts w:eastAsia="Arial"/>
        </w:rPr>
        <w:t xml:space="preserve">  PreviousLine = </w:t>
      </w:r>
      <w:r>
        <w:rPr>
          <w:rFonts w:eastAsia="Arial"/>
          <w:b/>
        </w:rPr>
        <w:t>TrimRight(</w:t>
      </w:r>
      <w:r>
        <w:rPr>
          <w:rFonts w:eastAsia="Arial"/>
        </w:rPr>
        <w:t>MT</w:t>
      </w:r>
      <w:r w:rsidRPr="00A53669">
        <w:rPr>
          <w:rFonts w:eastAsia="Arial"/>
        </w:rPr>
        <w:t>Field7</w:t>
      </w:r>
      <w:r>
        <w:rPr>
          <w:rFonts w:eastAsia="Arial"/>
        </w:rPr>
        <w:t>9.Line[i</w:t>
      </w:r>
      <w:r w:rsidRPr="00A53669">
        <w:rPr>
          <w:rFonts w:eastAsia="Arial"/>
        </w:rPr>
        <w:t>ndex</w:t>
      </w:r>
      <w:r>
        <w:rPr>
          <w:rFonts w:eastAsia="Arial"/>
        </w:rPr>
        <w:t>-1</w:t>
      </w:r>
      <w:r w:rsidRPr="00A53669">
        <w:rPr>
          <w:rFonts w:eastAsia="Arial"/>
        </w:rPr>
        <w:t>]</w:t>
      </w:r>
      <w:r>
        <w:rPr>
          <w:rFonts w:eastAsia="Arial"/>
        </w:rPr>
        <w:t>,CRLF)</w:t>
      </w:r>
    </w:p>
    <w:p w14:paraId="59736EBF" w14:textId="2EB38F91" w:rsidR="002D20B0" w:rsidRDefault="002D20B0" w:rsidP="00A53669">
      <w:pPr>
        <w:spacing w:after="9"/>
        <w:ind w:left="419" w:right="157" w:hanging="7"/>
        <w:rPr>
          <w:rFonts w:eastAsia="Arial"/>
        </w:rPr>
      </w:pPr>
    </w:p>
    <w:p w14:paraId="39977FB9" w14:textId="06583CA3" w:rsidR="002D20B0" w:rsidRDefault="002D20B0" w:rsidP="00A53669">
      <w:pPr>
        <w:spacing w:after="9"/>
        <w:ind w:left="419" w:right="157" w:hanging="7"/>
        <w:rPr>
          <w:rFonts w:eastAsia="Arial"/>
        </w:rPr>
      </w:pPr>
      <w:r>
        <w:rPr>
          <w:rFonts w:eastAsia="Arial"/>
        </w:rPr>
        <w:t xml:space="preserve">  </w:t>
      </w:r>
      <w:r w:rsidRPr="00224A57">
        <w:rPr>
          <w:rFonts w:eastAsia="Arial"/>
          <w:b/>
        </w:rPr>
        <w:t xml:space="preserve">IF </w:t>
      </w:r>
      <w:r w:rsidR="00224A57" w:rsidRPr="00224A57">
        <w:rPr>
          <w:rFonts w:eastAsia="Arial"/>
          <w:b/>
        </w:rPr>
        <w:t>Substring</w:t>
      </w:r>
      <w:r w:rsidR="00224A57">
        <w:rPr>
          <w:rFonts w:eastAsia="Arial"/>
        </w:rPr>
        <w:t>(Line,1,2) = “//” THEN</w:t>
      </w:r>
    </w:p>
    <w:p w14:paraId="021B002D" w14:textId="117E1F2B" w:rsidR="00224A57" w:rsidRDefault="00224A57" w:rsidP="00A53669">
      <w:pPr>
        <w:spacing w:after="9"/>
        <w:ind w:left="419" w:right="157" w:hanging="7"/>
        <w:rPr>
          <w:rFonts w:eastAsia="Arial"/>
        </w:rPr>
      </w:pPr>
      <w:r>
        <w:rPr>
          <w:rFonts w:eastAsia="Arial"/>
        </w:rPr>
        <w:t xml:space="preserve">      Line = </w:t>
      </w:r>
      <w:r w:rsidRPr="00FA300E">
        <w:rPr>
          <w:rFonts w:eastAsia="Arial"/>
          <w:b/>
        </w:rPr>
        <w:t>Substring</w:t>
      </w:r>
      <w:r>
        <w:rPr>
          <w:rFonts w:eastAsia="Arial"/>
        </w:rPr>
        <w:t>(Line,3)</w:t>
      </w:r>
    </w:p>
    <w:p w14:paraId="2E7E6B2C" w14:textId="566BFD6B" w:rsidR="00224A57" w:rsidRDefault="00224A57" w:rsidP="00A53669">
      <w:pPr>
        <w:spacing w:after="9"/>
        <w:ind w:left="419" w:right="157" w:hanging="7"/>
        <w:rPr>
          <w:rFonts w:eastAsia="Arial"/>
        </w:rPr>
      </w:pPr>
      <w:r>
        <w:rPr>
          <w:rFonts w:eastAsia="Arial"/>
        </w:rPr>
        <w:t xml:space="preserve">    /* Remove “//” at the beginning of the line */</w:t>
      </w:r>
    </w:p>
    <w:p w14:paraId="7002E710" w14:textId="63E23E20" w:rsidR="00224A57" w:rsidRPr="00224A57" w:rsidRDefault="00224A57" w:rsidP="00A53669">
      <w:pPr>
        <w:spacing w:after="9"/>
        <w:ind w:left="419" w:right="157" w:hanging="7"/>
        <w:rPr>
          <w:rFonts w:eastAsia="Arial"/>
          <w:b/>
        </w:rPr>
      </w:pPr>
      <w:r>
        <w:rPr>
          <w:rFonts w:eastAsia="Arial"/>
        </w:rPr>
        <w:t xml:space="preserve">  </w:t>
      </w:r>
      <w:r w:rsidRPr="00224A57">
        <w:rPr>
          <w:rFonts w:eastAsia="Arial"/>
          <w:b/>
        </w:rPr>
        <w:t>ENDIF</w:t>
      </w:r>
    </w:p>
    <w:p w14:paraId="42E8CFC9" w14:textId="3527826F" w:rsidR="00F860FE" w:rsidRPr="00A53669" w:rsidRDefault="00F860FE" w:rsidP="00A53669">
      <w:pPr>
        <w:spacing w:after="9"/>
        <w:ind w:left="419" w:right="157" w:hanging="7"/>
        <w:rPr>
          <w:rFonts w:eastAsia="Arial"/>
        </w:rPr>
      </w:pPr>
      <w:r>
        <w:rPr>
          <w:rFonts w:eastAsia="Arial"/>
        </w:rPr>
        <w:t xml:space="preserve">  </w:t>
      </w:r>
    </w:p>
    <w:p w14:paraId="49FC4BB9" w14:textId="43213EC1" w:rsidR="00A53669" w:rsidRDefault="00A53669" w:rsidP="00BC038C">
      <w:pPr>
        <w:tabs>
          <w:tab w:val="left" w:pos="540"/>
          <w:tab w:val="left" w:pos="630"/>
          <w:tab w:val="left" w:pos="720"/>
          <w:tab w:val="left" w:pos="810"/>
        </w:tabs>
        <w:spacing w:after="9"/>
        <w:ind w:left="419" w:right="157" w:hanging="7"/>
        <w:rPr>
          <w:rFonts w:eastAsia="Arial"/>
        </w:rPr>
      </w:pPr>
      <w:r w:rsidRPr="00A53669">
        <w:rPr>
          <w:rFonts w:eastAsia="Arial"/>
        </w:rPr>
        <w:t xml:space="preserve"> </w:t>
      </w:r>
      <w:r w:rsidR="00AA5F4B">
        <w:rPr>
          <w:rFonts w:eastAsia="Arial"/>
        </w:rPr>
        <w:t xml:space="preserve"> </w:t>
      </w:r>
      <w:r w:rsidRPr="00473514">
        <w:rPr>
          <w:rFonts w:eastAsia="Arial"/>
          <w:b/>
        </w:rPr>
        <w:t>IF</w:t>
      </w:r>
      <w:r w:rsidRPr="00A53669">
        <w:rPr>
          <w:rFonts w:eastAsia="Arial"/>
        </w:rPr>
        <w:t xml:space="preserve"> </w:t>
      </w:r>
      <w:r w:rsidR="00473514">
        <w:rPr>
          <w:rFonts w:eastAsia="Arial"/>
        </w:rPr>
        <w:t xml:space="preserve">NOT </w:t>
      </w:r>
      <w:r w:rsidR="00473514">
        <w:rPr>
          <w:rFonts w:eastAsia="Arial"/>
          <w:b/>
        </w:rPr>
        <w:t>IsEm</w:t>
      </w:r>
      <w:r w:rsidR="00473514" w:rsidRPr="00473514">
        <w:rPr>
          <w:rFonts w:eastAsia="Arial"/>
          <w:b/>
        </w:rPr>
        <w:t>pty</w:t>
      </w:r>
      <w:r w:rsidR="00473514">
        <w:rPr>
          <w:rFonts w:eastAsia="Arial"/>
        </w:rPr>
        <w:t>(</w:t>
      </w:r>
      <w:r w:rsidR="006827F9">
        <w:rPr>
          <w:rFonts w:eastAsia="Arial"/>
        </w:rPr>
        <w:t>Line</w:t>
      </w:r>
      <w:r w:rsidR="00473514">
        <w:rPr>
          <w:rFonts w:eastAsia="Arial"/>
        </w:rPr>
        <w:t xml:space="preserve">) </w:t>
      </w:r>
      <w:r w:rsidRPr="00A53669">
        <w:rPr>
          <w:rFonts w:eastAsia="Arial"/>
        </w:rPr>
        <w:t>THEN</w:t>
      </w:r>
    </w:p>
    <w:p w14:paraId="21DAB3A2" w14:textId="4CBCFC19" w:rsidR="00A53669" w:rsidRPr="00A53669" w:rsidRDefault="00642740" w:rsidP="00A53669">
      <w:pPr>
        <w:spacing w:after="9"/>
        <w:ind w:left="419" w:right="157" w:hanging="7"/>
        <w:rPr>
          <w:rFonts w:eastAsia="Arial"/>
        </w:rPr>
      </w:pPr>
      <w:r>
        <w:rPr>
          <w:rFonts w:eastAsia="Arial"/>
        </w:rPr>
        <w:t xml:space="preserve">    </w:t>
      </w:r>
      <w:r w:rsidR="00A53669" w:rsidRPr="00A53669">
        <w:rPr>
          <w:rFonts w:eastAsia="Arial"/>
        </w:rPr>
        <w:t xml:space="preserve">  </w:t>
      </w:r>
      <w:r w:rsidR="002E660B">
        <w:rPr>
          <w:rFonts w:eastAsia="Arial"/>
        </w:rPr>
        <w:t xml:space="preserve"> </w:t>
      </w:r>
      <w:r w:rsidR="00A53669" w:rsidRPr="00A53669">
        <w:rPr>
          <w:rFonts w:eastAsia="Arial"/>
        </w:rPr>
        <w:t xml:space="preserve">       </w:t>
      </w:r>
    </w:p>
    <w:p w14:paraId="2934E4B6" w14:textId="2CBACB61" w:rsidR="002E660B" w:rsidRDefault="00A53669" w:rsidP="00A53669">
      <w:pPr>
        <w:spacing w:after="9"/>
        <w:ind w:left="419" w:right="157" w:hanging="7"/>
        <w:rPr>
          <w:rFonts w:eastAsia="Arial"/>
        </w:rPr>
      </w:pPr>
      <w:r w:rsidRPr="00A53669">
        <w:rPr>
          <w:rFonts w:eastAsia="Arial"/>
        </w:rPr>
        <w:t xml:space="preserve">    </w:t>
      </w:r>
      <w:r w:rsidR="00F276DE">
        <w:rPr>
          <w:rFonts w:eastAsia="Arial"/>
        </w:rPr>
        <w:t xml:space="preserve">   </w:t>
      </w:r>
      <w:r w:rsidR="00F860FE">
        <w:rPr>
          <w:rFonts w:eastAsia="Arial"/>
          <w:b/>
        </w:rPr>
        <w:t xml:space="preserve">     </w:t>
      </w:r>
      <w:r w:rsidR="002E660B" w:rsidRPr="002E660B">
        <w:rPr>
          <w:rFonts w:eastAsia="Arial"/>
          <w:b/>
        </w:rPr>
        <w:t>IF Length</w:t>
      </w:r>
      <w:r w:rsidR="002E660B" w:rsidRPr="002E660B">
        <w:rPr>
          <w:rFonts w:eastAsia="Arial"/>
        </w:rPr>
        <w:t>(PreviousLine)&lt; 50 THEN</w:t>
      </w:r>
    </w:p>
    <w:p w14:paraId="15190B4D" w14:textId="42155342" w:rsidR="002D20B0" w:rsidRPr="002D20B0" w:rsidRDefault="002D20B0" w:rsidP="00A53669">
      <w:pPr>
        <w:spacing w:after="9"/>
        <w:ind w:left="419" w:right="157" w:hanging="7"/>
        <w:rPr>
          <w:rFonts w:eastAsia="Arial"/>
        </w:rPr>
      </w:pPr>
      <w:r>
        <w:rPr>
          <w:rFonts w:eastAsia="Arial"/>
        </w:rPr>
        <w:t>/* Length of PreviousLine</w:t>
      </w:r>
      <w:r w:rsidRPr="002D20B0">
        <w:rPr>
          <w:rFonts w:eastAsia="Arial"/>
        </w:rPr>
        <w:t xml:space="preserve"> must be checked with the </w:t>
      </w:r>
      <w:r>
        <w:rPr>
          <w:rFonts w:eastAsia="Arial"/>
        </w:rPr>
        <w:t>“</w:t>
      </w:r>
      <w:r w:rsidRPr="002D20B0">
        <w:rPr>
          <w:rFonts w:eastAsia="Arial"/>
        </w:rPr>
        <w:t>//</w:t>
      </w:r>
      <w:r>
        <w:rPr>
          <w:rFonts w:eastAsia="Arial"/>
        </w:rPr>
        <w:t>”</w:t>
      </w:r>
      <w:r w:rsidRPr="002D20B0">
        <w:rPr>
          <w:rFonts w:eastAsia="Arial"/>
        </w:rPr>
        <w:t xml:space="preserve"> including if present */</w:t>
      </w:r>
    </w:p>
    <w:p w14:paraId="067A6D37" w14:textId="621BCA1C" w:rsidR="00A53669" w:rsidRDefault="00A53669" w:rsidP="00A53669">
      <w:pPr>
        <w:spacing w:after="9"/>
        <w:ind w:left="419" w:right="157" w:hanging="7"/>
        <w:rPr>
          <w:rFonts w:eastAsia="Arial"/>
        </w:rPr>
      </w:pPr>
      <w:r w:rsidRPr="00A53669">
        <w:rPr>
          <w:rFonts w:eastAsia="Arial"/>
        </w:rPr>
        <w:t xml:space="preserve">             </w:t>
      </w:r>
      <w:r w:rsidR="002E660B">
        <w:rPr>
          <w:rFonts w:eastAsia="Arial"/>
        </w:rPr>
        <w:t xml:space="preserve"> </w:t>
      </w:r>
      <w:r w:rsidRPr="00A53669">
        <w:rPr>
          <w:rFonts w:eastAsia="Arial"/>
        </w:rPr>
        <w:t>MXString =</w:t>
      </w:r>
      <w:r w:rsidR="00F276DE">
        <w:rPr>
          <w:rFonts w:eastAsia="Arial"/>
        </w:rPr>
        <w:t xml:space="preserve"> </w:t>
      </w:r>
      <w:r w:rsidR="00F276DE" w:rsidRPr="00F276DE">
        <w:rPr>
          <w:rFonts w:eastAsia="Arial"/>
          <w:b/>
        </w:rPr>
        <w:t>Concatenate</w:t>
      </w:r>
      <w:r w:rsidR="002E660B">
        <w:rPr>
          <w:rFonts w:eastAsia="Arial"/>
        </w:rPr>
        <w:t>(MXString, SPACE, Line</w:t>
      </w:r>
      <w:r w:rsidRPr="00A53669">
        <w:rPr>
          <w:rFonts w:eastAsia="Arial"/>
        </w:rPr>
        <w:t>)</w:t>
      </w:r>
    </w:p>
    <w:p w14:paraId="5F257F51" w14:textId="76B0690E" w:rsidR="002E660B" w:rsidRPr="00AA5F4B" w:rsidRDefault="002E660B" w:rsidP="00BC038C">
      <w:pPr>
        <w:tabs>
          <w:tab w:val="left" w:pos="1890"/>
        </w:tabs>
        <w:spacing w:after="9"/>
        <w:ind w:left="419" w:right="157" w:hanging="7"/>
        <w:rPr>
          <w:rFonts w:eastAsia="Arial"/>
          <w:b/>
        </w:rPr>
      </w:pPr>
      <w:r>
        <w:rPr>
          <w:rFonts w:eastAsia="Arial"/>
        </w:rPr>
        <w:t xml:space="preserve">            </w:t>
      </w:r>
      <w:r w:rsidRPr="00AA5F4B">
        <w:rPr>
          <w:rFonts w:eastAsia="Arial"/>
          <w:b/>
        </w:rPr>
        <w:t>ELSE</w:t>
      </w:r>
    </w:p>
    <w:p w14:paraId="68BB35D2" w14:textId="09304994" w:rsidR="002E660B" w:rsidRDefault="002E660B" w:rsidP="00A53669">
      <w:pPr>
        <w:spacing w:after="9"/>
        <w:ind w:left="419" w:right="157" w:hanging="7"/>
        <w:rPr>
          <w:rFonts w:eastAsia="Arial"/>
        </w:rPr>
      </w:pPr>
      <w:r>
        <w:rPr>
          <w:rFonts w:eastAsia="Arial"/>
        </w:rPr>
        <w:t xml:space="preserve">             </w:t>
      </w:r>
      <w:r w:rsidRPr="00A53669">
        <w:rPr>
          <w:rFonts w:eastAsia="Arial"/>
        </w:rPr>
        <w:t>MXString =</w:t>
      </w:r>
      <w:r>
        <w:rPr>
          <w:rFonts w:eastAsia="Arial"/>
        </w:rPr>
        <w:t xml:space="preserve"> </w:t>
      </w:r>
      <w:r w:rsidRPr="00F276DE">
        <w:rPr>
          <w:rFonts w:eastAsia="Arial"/>
          <w:b/>
        </w:rPr>
        <w:t>Concatenate</w:t>
      </w:r>
      <w:r>
        <w:rPr>
          <w:rFonts w:eastAsia="Arial"/>
        </w:rPr>
        <w:t>(MXString, Line</w:t>
      </w:r>
      <w:r w:rsidRPr="00A53669">
        <w:rPr>
          <w:rFonts w:eastAsia="Arial"/>
        </w:rPr>
        <w:t>)</w:t>
      </w:r>
    </w:p>
    <w:p w14:paraId="1C837574" w14:textId="4A9688C0" w:rsidR="00AA5F4B" w:rsidRDefault="00AA5F4B" w:rsidP="00A53669">
      <w:pPr>
        <w:spacing w:after="9"/>
        <w:ind w:left="419" w:right="157" w:hanging="7"/>
        <w:rPr>
          <w:rFonts w:eastAsia="Arial"/>
          <w:b/>
        </w:rPr>
      </w:pPr>
      <w:r w:rsidRPr="00AA5F4B">
        <w:rPr>
          <w:rFonts w:eastAsia="Arial"/>
          <w:b/>
        </w:rPr>
        <w:t xml:space="preserve">            ENDIF</w:t>
      </w:r>
    </w:p>
    <w:p w14:paraId="0C0905F2" w14:textId="1D3E10C7" w:rsidR="00776E0B" w:rsidRDefault="00776E0B" w:rsidP="00A53669">
      <w:pPr>
        <w:spacing w:after="9"/>
        <w:ind w:left="419" w:right="157" w:hanging="7"/>
        <w:rPr>
          <w:rFonts w:eastAsia="Arial"/>
          <w:b/>
        </w:rPr>
      </w:pPr>
    </w:p>
    <w:p w14:paraId="711654A4" w14:textId="0974E9EC" w:rsidR="0069292F" w:rsidRDefault="00BC038C" w:rsidP="00BC038C">
      <w:pPr>
        <w:tabs>
          <w:tab w:val="left" w:pos="540"/>
          <w:tab w:val="left" w:pos="630"/>
          <w:tab w:val="left" w:pos="720"/>
        </w:tabs>
        <w:spacing w:after="9"/>
        <w:ind w:left="419" w:right="157" w:hanging="7"/>
        <w:rPr>
          <w:rFonts w:eastAsia="Arial"/>
          <w:b/>
        </w:rPr>
      </w:pPr>
      <w:r>
        <w:rPr>
          <w:rFonts w:eastAsia="Arial"/>
          <w:b/>
        </w:rPr>
        <w:t xml:space="preserve">  </w:t>
      </w:r>
      <w:r w:rsidR="0069292F">
        <w:rPr>
          <w:rFonts w:eastAsia="Arial"/>
          <w:b/>
        </w:rPr>
        <w:t>ELSE</w:t>
      </w:r>
    </w:p>
    <w:p w14:paraId="2FBEEF13" w14:textId="676C71C0" w:rsidR="00BB48DE" w:rsidRDefault="006137B4" w:rsidP="00A53669">
      <w:pPr>
        <w:spacing w:after="9"/>
        <w:ind w:left="419" w:right="157" w:hanging="7"/>
        <w:rPr>
          <w:rFonts w:eastAsia="Arial"/>
        </w:rPr>
      </w:pPr>
      <w:r>
        <w:rPr>
          <w:rFonts w:eastAsia="Arial"/>
        </w:rPr>
        <w:t>/* first line empty, exit</w:t>
      </w:r>
      <w:r w:rsidR="00BB48DE" w:rsidRPr="00BB48DE">
        <w:rPr>
          <w:rFonts w:eastAsia="Arial"/>
        </w:rPr>
        <w:t xml:space="preserve"> the loop. It is not expected to have empty line or line with only “//” */</w:t>
      </w:r>
    </w:p>
    <w:p w14:paraId="4654C970" w14:textId="77777777" w:rsidR="006137B4" w:rsidRPr="00BB48DE" w:rsidRDefault="006137B4" w:rsidP="00A53669">
      <w:pPr>
        <w:spacing w:after="9"/>
        <w:ind w:left="419" w:right="157" w:hanging="7"/>
        <w:rPr>
          <w:rFonts w:eastAsia="Arial"/>
        </w:rPr>
      </w:pPr>
    </w:p>
    <w:p w14:paraId="79089883" w14:textId="05387E0F" w:rsidR="0069292F" w:rsidRDefault="0069292F" w:rsidP="00A53669">
      <w:pPr>
        <w:spacing w:after="9"/>
        <w:ind w:left="419" w:right="157" w:hanging="7"/>
        <w:rPr>
          <w:rFonts w:eastAsia="Arial"/>
          <w:b/>
        </w:rPr>
      </w:pPr>
      <w:r>
        <w:rPr>
          <w:rFonts w:eastAsia="Arial"/>
          <w:b/>
        </w:rPr>
        <w:t xml:space="preserve">  </w:t>
      </w:r>
      <w:r w:rsidR="00BB48DE">
        <w:rPr>
          <w:rFonts w:eastAsia="Arial"/>
          <w:b/>
        </w:rPr>
        <w:t xml:space="preserve">  </w:t>
      </w:r>
      <w:r>
        <w:rPr>
          <w:rFonts w:eastAsia="Arial"/>
          <w:b/>
        </w:rPr>
        <w:t xml:space="preserve"> EXIT Loop</w:t>
      </w:r>
    </w:p>
    <w:p w14:paraId="1FE49C3E" w14:textId="35A94418" w:rsidR="002E660B" w:rsidRPr="00A53669" w:rsidRDefault="002E660B" w:rsidP="00A53669">
      <w:pPr>
        <w:spacing w:after="9"/>
        <w:ind w:left="419" w:right="157" w:hanging="7"/>
        <w:rPr>
          <w:rFonts w:eastAsia="Arial"/>
        </w:rPr>
      </w:pPr>
      <w:r>
        <w:rPr>
          <w:rFonts w:eastAsia="Arial"/>
        </w:rPr>
        <w:t xml:space="preserve">             </w:t>
      </w:r>
    </w:p>
    <w:p w14:paraId="3E5794B2" w14:textId="3AC28242" w:rsidR="00A53669" w:rsidRPr="00AA5F4B" w:rsidRDefault="00BC038C" w:rsidP="00BC038C">
      <w:pPr>
        <w:tabs>
          <w:tab w:val="left" w:pos="540"/>
          <w:tab w:val="left" w:pos="630"/>
          <w:tab w:val="left" w:pos="720"/>
          <w:tab w:val="left" w:pos="810"/>
        </w:tabs>
        <w:spacing w:after="9"/>
        <w:ind w:left="419" w:right="157" w:hanging="7"/>
        <w:rPr>
          <w:rFonts w:eastAsia="Arial"/>
        </w:rPr>
      </w:pPr>
      <w:r>
        <w:rPr>
          <w:rFonts w:eastAsia="Arial"/>
          <w:b/>
        </w:rPr>
        <w:t xml:space="preserve">  </w:t>
      </w:r>
      <w:r w:rsidR="00A53669" w:rsidRPr="00AA5F4B">
        <w:rPr>
          <w:rFonts w:eastAsia="Arial"/>
          <w:b/>
        </w:rPr>
        <w:t>ENDIF</w:t>
      </w:r>
      <w:r w:rsidR="00AA5F4B">
        <w:rPr>
          <w:rFonts w:eastAsia="Arial"/>
          <w:b/>
        </w:rPr>
        <w:t xml:space="preserve"> </w:t>
      </w:r>
      <w:r w:rsidR="00AA5F4B" w:rsidRPr="00AA5F4B">
        <w:rPr>
          <w:rFonts w:eastAsia="Arial"/>
        </w:rPr>
        <w:t>/* END NOT IsEmpty(Line)</w:t>
      </w:r>
      <w:r w:rsidR="00AA5F4B">
        <w:rPr>
          <w:rFonts w:eastAsia="Arial"/>
        </w:rPr>
        <w:t xml:space="preserve"> */</w:t>
      </w:r>
    </w:p>
    <w:p w14:paraId="3785FCC2" w14:textId="780E561C" w:rsidR="00AA5F4B" w:rsidRDefault="00AA5F4B" w:rsidP="00A53669">
      <w:pPr>
        <w:spacing w:after="9"/>
        <w:ind w:left="419" w:right="157" w:hanging="7"/>
        <w:rPr>
          <w:rFonts w:eastAsia="Arial"/>
          <w:b/>
        </w:rPr>
      </w:pPr>
      <w:r>
        <w:rPr>
          <w:rFonts w:eastAsia="Arial"/>
          <w:b/>
        </w:rPr>
        <w:t xml:space="preserve">   </w:t>
      </w:r>
      <w:r w:rsidR="00F860FE">
        <w:rPr>
          <w:rFonts w:eastAsia="Arial"/>
          <w:b/>
        </w:rPr>
        <w:t xml:space="preserve"> </w:t>
      </w:r>
    </w:p>
    <w:p w14:paraId="310F1347" w14:textId="418A6662" w:rsidR="00AA5F4B" w:rsidRPr="00AA5F4B" w:rsidRDefault="00AA5F4B" w:rsidP="00A53669">
      <w:pPr>
        <w:spacing w:after="9"/>
        <w:ind w:left="419" w:right="157" w:hanging="7"/>
        <w:rPr>
          <w:rFonts w:eastAsia="Arial"/>
        </w:rPr>
      </w:pPr>
      <w:r>
        <w:rPr>
          <w:rFonts w:eastAsia="Arial"/>
          <w:b/>
        </w:rPr>
        <w:t xml:space="preserve">   </w:t>
      </w:r>
    </w:p>
    <w:p w14:paraId="40F057C4" w14:textId="77777777" w:rsidR="00A53669" w:rsidRPr="00A53669" w:rsidRDefault="00A53669" w:rsidP="00A53669">
      <w:pPr>
        <w:spacing w:after="9"/>
        <w:ind w:left="419" w:right="157" w:hanging="7"/>
        <w:rPr>
          <w:rFonts w:eastAsia="Arial"/>
        </w:rPr>
      </w:pPr>
      <w:r w:rsidRPr="00A53669">
        <w:rPr>
          <w:rFonts w:eastAsia="Arial"/>
        </w:rPr>
        <w:t xml:space="preserve"> </w:t>
      </w:r>
      <w:r w:rsidRPr="00F276DE">
        <w:rPr>
          <w:rFonts w:eastAsia="Arial"/>
          <w:b/>
        </w:rPr>
        <w:t>Next</w:t>
      </w:r>
      <w:r w:rsidRPr="00A53669">
        <w:rPr>
          <w:rFonts w:eastAsia="Arial"/>
        </w:rPr>
        <w:t xml:space="preserve"> index</w:t>
      </w:r>
    </w:p>
    <w:p w14:paraId="1129EC03" w14:textId="77777777" w:rsidR="00A53669" w:rsidRPr="00A53669" w:rsidRDefault="00A53669" w:rsidP="00A53669">
      <w:pPr>
        <w:spacing w:after="9"/>
        <w:ind w:left="419" w:right="157" w:hanging="7"/>
        <w:rPr>
          <w:rFonts w:eastAsia="Arial"/>
        </w:rPr>
      </w:pPr>
    </w:p>
    <w:p w14:paraId="23FAA861" w14:textId="77777777" w:rsidR="00A53669" w:rsidRPr="00A53669" w:rsidRDefault="00A53669" w:rsidP="00A53669">
      <w:pPr>
        <w:spacing w:after="9"/>
        <w:ind w:left="419" w:right="157" w:hanging="7"/>
        <w:rPr>
          <w:rFonts w:eastAsia="Arial"/>
          <w:b/>
        </w:rPr>
      </w:pPr>
      <w:r w:rsidRPr="00A53669">
        <w:rPr>
          <w:rFonts w:eastAsia="Arial"/>
          <w:b/>
        </w:rPr>
        <w:t xml:space="preserve">         </w:t>
      </w:r>
    </w:p>
    <w:p w14:paraId="1606A7E5" w14:textId="00B27BB7" w:rsidR="00DA50D0" w:rsidRDefault="00214EF6" w:rsidP="00424041">
      <w:pPr>
        <w:spacing w:after="9"/>
        <w:ind w:left="419" w:right="157" w:hanging="7"/>
        <w:rPr>
          <w:rFonts w:eastAsia="Arial"/>
        </w:rPr>
      </w:pPr>
      <w:r w:rsidRPr="00214EF6">
        <w:rPr>
          <w:rFonts w:eastAsia="Arial"/>
        </w:rPr>
        <w:t>/* Fill in the MX elements */</w:t>
      </w:r>
    </w:p>
    <w:p w14:paraId="5A40C31E" w14:textId="6D2EE784" w:rsidR="00214EF6" w:rsidRDefault="00214EF6" w:rsidP="00424041">
      <w:pPr>
        <w:spacing w:after="9"/>
        <w:ind w:left="419" w:right="157" w:hanging="7"/>
        <w:rPr>
          <w:rFonts w:eastAsia="Arial"/>
        </w:rPr>
      </w:pPr>
    </w:p>
    <w:p w14:paraId="59D3CAD8" w14:textId="77777777" w:rsidR="00214EF6" w:rsidRDefault="00214EF6" w:rsidP="00214EF6">
      <w:pPr>
        <w:spacing w:after="9"/>
        <w:ind w:left="419" w:right="157" w:hanging="7"/>
        <w:rPr>
          <w:rFonts w:eastAsia="Arial"/>
        </w:rPr>
      </w:pPr>
      <w:r w:rsidRPr="00E1768B">
        <w:rPr>
          <w:rFonts w:eastAsia="Arial"/>
        </w:rPr>
        <w:t>MXCancellationReasonInformation.</w:t>
      </w:r>
      <w:r>
        <w:rPr>
          <w:rFonts w:eastAsia="Arial"/>
        </w:rPr>
        <w:t>Reason.Code = “NARR”</w:t>
      </w:r>
    </w:p>
    <w:p w14:paraId="3B74A31F" w14:textId="64834A28" w:rsidR="00214EF6" w:rsidRPr="00214EF6" w:rsidRDefault="00214EF6" w:rsidP="00424041">
      <w:pPr>
        <w:spacing w:after="9"/>
        <w:ind w:left="419" w:right="157" w:hanging="7"/>
        <w:rPr>
          <w:rFonts w:eastAsia="Arial"/>
        </w:rPr>
      </w:pPr>
      <w:r>
        <w:rPr>
          <w:rFonts w:eastAsia="Arial"/>
        </w:rPr>
        <w:t>MXAdditionalInformation = MXString</w:t>
      </w:r>
    </w:p>
    <w:p w14:paraId="740AD44A" w14:textId="7DD9B446" w:rsidR="00B30F6B" w:rsidRPr="00214EF6" w:rsidRDefault="00B30F6B" w:rsidP="00424041">
      <w:pPr>
        <w:spacing w:after="9"/>
        <w:ind w:left="419" w:right="157" w:hanging="7"/>
        <w:rPr>
          <w:rFonts w:eastAsia="Arial"/>
        </w:rPr>
      </w:pPr>
    </w:p>
    <w:p w14:paraId="5F7D9DF3" w14:textId="77777777" w:rsidR="00214EF6" w:rsidRDefault="00214EF6" w:rsidP="00214EF6">
      <w:pPr>
        <w:spacing w:after="9"/>
        <w:ind w:left="419" w:right="157" w:hanging="7"/>
        <w:rPr>
          <w:rFonts w:eastAsia="Arial"/>
        </w:rPr>
      </w:pPr>
      <w:r w:rsidRPr="00E1768B">
        <w:rPr>
          <w:rFonts w:eastAsia="Arial"/>
          <w:b/>
        </w:rPr>
        <w:lastRenderedPageBreak/>
        <w:t>IF length</w:t>
      </w:r>
      <w:r>
        <w:rPr>
          <w:rFonts w:eastAsia="Arial"/>
        </w:rPr>
        <w:t>(MXAdditionalInformation) &gt; 210 THEN</w:t>
      </w:r>
    </w:p>
    <w:p w14:paraId="71215DB6" w14:textId="77777777" w:rsidR="00214EF6" w:rsidRDefault="00214EF6" w:rsidP="00214EF6">
      <w:pPr>
        <w:spacing w:after="9"/>
        <w:ind w:left="419" w:right="157" w:hanging="7"/>
        <w:rPr>
          <w:rFonts w:eastAsia="Arial"/>
        </w:rPr>
      </w:pPr>
      <w:r>
        <w:rPr>
          <w:rFonts w:eastAsia="Arial"/>
        </w:rPr>
        <w:t xml:space="preserve">     MXAdditionalInformation = </w:t>
      </w:r>
      <w:r w:rsidRPr="00E1768B">
        <w:rPr>
          <w:rFonts w:eastAsia="Arial"/>
          <w:b/>
        </w:rPr>
        <w:t>Concatenate</w:t>
      </w:r>
      <w:r>
        <w:rPr>
          <w:rFonts w:eastAsia="Arial"/>
        </w:rPr>
        <w:t>(</w:t>
      </w:r>
      <w:r w:rsidRPr="00E1768B">
        <w:rPr>
          <w:rFonts w:eastAsia="Arial"/>
          <w:b/>
        </w:rPr>
        <w:t>Substring</w:t>
      </w:r>
      <w:r>
        <w:rPr>
          <w:rFonts w:eastAsia="Arial"/>
        </w:rPr>
        <w:t>(MXAdditionalInformation, 1,209), “+”)</w:t>
      </w:r>
    </w:p>
    <w:p w14:paraId="2814FCF7" w14:textId="77777777" w:rsidR="00214EF6" w:rsidRDefault="00214EF6" w:rsidP="00214EF6">
      <w:pPr>
        <w:spacing w:after="9"/>
        <w:ind w:left="419" w:right="157" w:hanging="7"/>
        <w:rPr>
          <w:rFonts w:eastAsia="Arial"/>
        </w:rPr>
      </w:pPr>
    </w:p>
    <w:p w14:paraId="48394E4C" w14:textId="77777777" w:rsidR="00214EF6" w:rsidRDefault="00214EF6" w:rsidP="00214EF6">
      <w:pPr>
        <w:spacing w:after="9"/>
        <w:ind w:left="419" w:right="157" w:hanging="7"/>
        <w:rPr>
          <w:rFonts w:eastAsia="Arial"/>
          <w:b/>
        </w:rPr>
      </w:pPr>
      <w:r w:rsidRPr="00E1768B">
        <w:rPr>
          <w:rFonts w:eastAsia="Arial"/>
          <w:b/>
        </w:rPr>
        <w:t>ENDIF</w:t>
      </w:r>
    </w:p>
    <w:p w14:paraId="6B84B35D" w14:textId="1FD90625" w:rsidR="00214EF6" w:rsidRDefault="00214EF6" w:rsidP="00424041">
      <w:pPr>
        <w:spacing w:after="9"/>
        <w:ind w:left="419" w:right="157" w:hanging="7"/>
        <w:rPr>
          <w:rFonts w:eastAsia="Arial"/>
          <w:b/>
        </w:rPr>
      </w:pPr>
    </w:p>
    <w:p w14:paraId="5E72965E" w14:textId="77777777" w:rsidR="00FE1943" w:rsidRDefault="00FE1943" w:rsidP="00FE1943">
      <w:pPr>
        <w:spacing w:after="9"/>
        <w:ind w:left="419" w:right="157" w:hanging="7"/>
        <w:rPr>
          <w:rFonts w:eastAsia="Arial"/>
        </w:rPr>
      </w:pPr>
      <w:r w:rsidRPr="00E1768B">
        <w:rPr>
          <w:rFonts w:eastAsia="Arial"/>
          <w:b/>
        </w:rPr>
        <w:t>IF Length</w:t>
      </w:r>
      <w:r>
        <w:rPr>
          <w:rFonts w:eastAsia="Arial"/>
        </w:rPr>
        <w:t>(MXAdditionalInformation) &gt; 105 THEN</w:t>
      </w:r>
    </w:p>
    <w:p w14:paraId="6CFF8211" w14:textId="77777777" w:rsidR="00FE1943" w:rsidRDefault="00FE1943" w:rsidP="00FE1943">
      <w:pPr>
        <w:spacing w:after="9"/>
        <w:ind w:left="419" w:right="157" w:hanging="7"/>
        <w:rPr>
          <w:rFonts w:eastAsia="Arial"/>
        </w:rPr>
      </w:pPr>
      <w:r>
        <w:rPr>
          <w:rFonts w:eastAsia="Arial"/>
        </w:rPr>
        <w:t xml:space="preserve"> </w:t>
      </w:r>
      <w:r w:rsidRPr="00E1768B">
        <w:rPr>
          <w:rFonts w:eastAsia="Arial"/>
        </w:rPr>
        <w:t>MXCancellationReasonInformation.</w:t>
      </w:r>
      <w:r>
        <w:rPr>
          <w:rFonts w:eastAsia="Arial"/>
        </w:rPr>
        <w:t xml:space="preserve">AdditionalInformation[1] = </w:t>
      </w:r>
      <w:r w:rsidRPr="00E1768B">
        <w:rPr>
          <w:rFonts w:eastAsia="Arial"/>
          <w:b/>
        </w:rPr>
        <w:t>Substring</w:t>
      </w:r>
      <w:r>
        <w:rPr>
          <w:rFonts w:eastAsia="Arial"/>
        </w:rPr>
        <w:t>(MXAdditionalInformation,1,105)</w:t>
      </w:r>
    </w:p>
    <w:p w14:paraId="212DB1ED" w14:textId="77777777" w:rsidR="00FE1943" w:rsidRDefault="00FE1943" w:rsidP="00FE1943">
      <w:pPr>
        <w:spacing w:after="9"/>
        <w:ind w:left="419" w:right="157" w:hanging="7"/>
        <w:rPr>
          <w:rFonts w:eastAsia="Arial"/>
        </w:rPr>
      </w:pPr>
    </w:p>
    <w:p w14:paraId="710F8C5D" w14:textId="77777777" w:rsidR="00FE1943" w:rsidRDefault="00FE1943" w:rsidP="00FE1943">
      <w:pPr>
        <w:spacing w:after="9"/>
        <w:ind w:left="419" w:right="157" w:hanging="7"/>
        <w:rPr>
          <w:rFonts w:eastAsia="Arial"/>
        </w:rPr>
      </w:pPr>
      <w:r>
        <w:rPr>
          <w:rFonts w:eastAsia="Arial"/>
        </w:rPr>
        <w:t xml:space="preserve"> </w:t>
      </w:r>
      <w:r w:rsidRPr="00E1768B">
        <w:rPr>
          <w:rFonts w:eastAsia="Arial"/>
        </w:rPr>
        <w:t>MXCancellationReasonInformation.</w:t>
      </w:r>
      <w:r>
        <w:rPr>
          <w:rFonts w:eastAsia="Arial"/>
        </w:rPr>
        <w:t xml:space="preserve">AdditionalInformation[2] = </w:t>
      </w:r>
      <w:r w:rsidRPr="00E1768B">
        <w:rPr>
          <w:rFonts w:eastAsia="Arial"/>
          <w:b/>
        </w:rPr>
        <w:t>Substring</w:t>
      </w:r>
      <w:r>
        <w:rPr>
          <w:rFonts w:eastAsia="Arial"/>
        </w:rPr>
        <w:t>(MXAdditionalInformation,106)</w:t>
      </w:r>
    </w:p>
    <w:p w14:paraId="7C88BF9F" w14:textId="77777777" w:rsidR="00FE1943" w:rsidRDefault="00FE1943" w:rsidP="00FE1943">
      <w:pPr>
        <w:spacing w:after="9"/>
        <w:ind w:left="419" w:right="157" w:hanging="7"/>
        <w:rPr>
          <w:rFonts w:eastAsia="Arial"/>
        </w:rPr>
      </w:pPr>
    </w:p>
    <w:p w14:paraId="252C3013" w14:textId="77777777" w:rsidR="00FE1943" w:rsidRPr="00BA65FA" w:rsidRDefault="00FE1943" w:rsidP="00FE1943">
      <w:pPr>
        <w:spacing w:after="9"/>
        <w:ind w:left="419" w:right="157" w:hanging="7"/>
        <w:rPr>
          <w:rFonts w:eastAsia="Arial"/>
          <w:b/>
        </w:rPr>
      </w:pPr>
      <w:r>
        <w:rPr>
          <w:rFonts w:eastAsia="Arial"/>
          <w:b/>
        </w:rPr>
        <w:t>ELSEIF Length(</w:t>
      </w:r>
      <w:r>
        <w:rPr>
          <w:rFonts w:eastAsia="Arial"/>
        </w:rPr>
        <w:t>MXAdditionalInformation) &gt; 0 THEN</w:t>
      </w:r>
    </w:p>
    <w:p w14:paraId="2B3CFF60" w14:textId="77777777" w:rsidR="00FE1943" w:rsidRDefault="00FE1943" w:rsidP="00FE1943">
      <w:pPr>
        <w:spacing w:after="9"/>
        <w:ind w:left="419" w:right="157" w:hanging="7"/>
        <w:rPr>
          <w:rFonts w:eastAsia="Arial"/>
        </w:rPr>
      </w:pPr>
    </w:p>
    <w:p w14:paraId="5E1DE1BC" w14:textId="77777777" w:rsidR="00FE1943" w:rsidRDefault="00FE1943" w:rsidP="00FE1943">
      <w:pPr>
        <w:spacing w:after="9"/>
        <w:ind w:left="419" w:right="157" w:hanging="7"/>
        <w:rPr>
          <w:rFonts w:eastAsia="Arial"/>
        </w:rPr>
      </w:pPr>
      <w:r>
        <w:rPr>
          <w:rFonts w:eastAsia="Arial"/>
        </w:rPr>
        <w:t xml:space="preserve"> </w:t>
      </w:r>
      <w:r w:rsidRPr="00E1768B">
        <w:rPr>
          <w:rFonts w:eastAsia="Arial"/>
        </w:rPr>
        <w:t>MXCancellationReasonInformation.</w:t>
      </w:r>
      <w:r>
        <w:rPr>
          <w:rFonts w:eastAsia="Arial"/>
        </w:rPr>
        <w:t>AdditionalInformation[1]= MXAdditionalInformation</w:t>
      </w:r>
    </w:p>
    <w:p w14:paraId="3B69DDA9" w14:textId="77777777" w:rsidR="00FE1943" w:rsidRDefault="00FE1943" w:rsidP="00FE1943">
      <w:pPr>
        <w:spacing w:after="9"/>
        <w:ind w:left="419" w:right="157" w:hanging="7"/>
        <w:rPr>
          <w:rFonts w:eastAsia="Arial"/>
        </w:rPr>
      </w:pPr>
    </w:p>
    <w:p w14:paraId="6769799A" w14:textId="77777777" w:rsidR="00FE1943" w:rsidRPr="00FD0279" w:rsidRDefault="00FE1943" w:rsidP="00FE1943">
      <w:pPr>
        <w:spacing w:after="9"/>
        <w:ind w:left="419" w:right="157" w:hanging="7"/>
        <w:rPr>
          <w:rFonts w:eastAsia="Arial"/>
          <w:b/>
        </w:rPr>
      </w:pPr>
      <w:r w:rsidRPr="00FD0279">
        <w:rPr>
          <w:rFonts w:eastAsia="Arial"/>
          <w:b/>
        </w:rPr>
        <w:t xml:space="preserve">ELSE </w:t>
      </w:r>
    </w:p>
    <w:p w14:paraId="546B07A6" w14:textId="396B674F" w:rsidR="00FE1943" w:rsidRDefault="00FE1943" w:rsidP="00FE1943">
      <w:pPr>
        <w:spacing w:after="9"/>
        <w:ind w:left="419" w:right="157" w:hanging="7"/>
        <w:rPr>
          <w:rFonts w:eastAsia="Arial"/>
        </w:rPr>
      </w:pPr>
      <w:r>
        <w:rPr>
          <w:rFonts w:eastAsia="Arial"/>
        </w:rPr>
        <w:t xml:space="preserve">   /* Length(MXAdditionalInformation) = 0</w:t>
      </w:r>
      <w:r w:rsidR="00CA111E">
        <w:rPr>
          <w:rFonts w:eastAsia="Arial"/>
        </w:rPr>
        <w:t xml:space="preserve"> after possible clean up (CRLF, “//”) </w:t>
      </w:r>
      <w:r>
        <w:rPr>
          <w:rFonts w:eastAsia="Arial"/>
        </w:rPr>
        <w:t>*/</w:t>
      </w:r>
    </w:p>
    <w:p w14:paraId="72F0F9E4" w14:textId="77777777" w:rsidR="004255B7" w:rsidRDefault="004255B7" w:rsidP="00FE1943">
      <w:pPr>
        <w:spacing w:after="9"/>
        <w:ind w:left="419" w:right="157" w:hanging="7"/>
        <w:rPr>
          <w:rFonts w:eastAsia="Arial"/>
        </w:rPr>
      </w:pPr>
    </w:p>
    <w:p w14:paraId="2BC5D54A" w14:textId="097F0E6F" w:rsidR="00FE1943" w:rsidRDefault="00FE1943" w:rsidP="00FE1943">
      <w:pPr>
        <w:spacing w:after="9"/>
        <w:ind w:left="419" w:right="157" w:hanging="7"/>
        <w:rPr>
          <w:rFonts w:eastAsia="Arial"/>
        </w:rPr>
      </w:pPr>
      <w:r>
        <w:rPr>
          <w:rFonts w:eastAsia="Arial"/>
        </w:rPr>
        <w:t xml:space="preserve">      </w:t>
      </w:r>
      <w:r w:rsidRPr="00E1768B">
        <w:rPr>
          <w:rFonts w:eastAsia="Arial"/>
        </w:rPr>
        <w:t>MXCancellationReasonInformation.</w:t>
      </w:r>
      <w:r>
        <w:rPr>
          <w:rFonts w:eastAsia="Arial"/>
        </w:rPr>
        <w:t>AdditionalInformation[1]= “NOTPROVIDED”</w:t>
      </w:r>
    </w:p>
    <w:p w14:paraId="6A597E74" w14:textId="77777777" w:rsidR="004255B7" w:rsidRDefault="004255B7" w:rsidP="00FE1943">
      <w:pPr>
        <w:spacing w:after="9"/>
        <w:ind w:left="419" w:right="157" w:hanging="7"/>
        <w:rPr>
          <w:rFonts w:eastAsia="Arial"/>
        </w:rPr>
      </w:pPr>
    </w:p>
    <w:p w14:paraId="5F943D57" w14:textId="77777777" w:rsidR="00FE1943" w:rsidRDefault="00FE1943" w:rsidP="00FE1943">
      <w:pPr>
        <w:spacing w:after="9"/>
        <w:ind w:left="419" w:right="157" w:hanging="7"/>
        <w:rPr>
          <w:rFonts w:eastAsia="Arial"/>
          <w:b/>
        </w:rPr>
      </w:pPr>
      <w:r>
        <w:rPr>
          <w:rFonts w:eastAsia="Arial"/>
        </w:rPr>
        <w:t xml:space="preserve"> /* With “NARR”, AdditionalInformation is mandatory in MX */</w:t>
      </w:r>
    </w:p>
    <w:p w14:paraId="55021B0E" w14:textId="75414F7A" w:rsidR="00FE1943" w:rsidRPr="009F30A3" w:rsidRDefault="00FE1943" w:rsidP="00FE1943">
      <w:pPr>
        <w:spacing w:after="9"/>
        <w:ind w:left="419" w:right="157" w:hanging="7"/>
        <w:rPr>
          <w:rFonts w:eastAsia="Arial"/>
          <w:b/>
        </w:rPr>
      </w:pPr>
      <w:r>
        <w:rPr>
          <w:rFonts w:eastAsia="Arial"/>
          <w:b/>
        </w:rPr>
        <w:t>ENDIF</w:t>
      </w:r>
    </w:p>
    <w:p w14:paraId="0C196EED" w14:textId="77777777" w:rsidR="00B30F6B" w:rsidRDefault="00B30F6B" w:rsidP="00424041">
      <w:pPr>
        <w:spacing w:after="9"/>
        <w:ind w:left="419" w:right="157" w:hanging="7"/>
        <w:rPr>
          <w:rFonts w:eastAsia="Arial"/>
          <w:b/>
        </w:rPr>
      </w:pPr>
    </w:p>
    <w:p w14:paraId="73BB6B23" w14:textId="77777777" w:rsidR="00B30F6B" w:rsidRDefault="00B30F6B" w:rsidP="00424041">
      <w:pPr>
        <w:spacing w:after="9"/>
        <w:ind w:left="419" w:right="157" w:hanging="7"/>
        <w:rPr>
          <w:rFonts w:eastAsia="Arial"/>
          <w:b/>
        </w:rPr>
      </w:pPr>
    </w:p>
    <w:p w14:paraId="6E31E03A" w14:textId="77777777" w:rsidR="004A1DA0" w:rsidRDefault="004A1DA0" w:rsidP="00424041">
      <w:pPr>
        <w:spacing w:after="9"/>
        <w:ind w:left="419" w:right="157" w:hanging="7"/>
        <w:rPr>
          <w:rFonts w:eastAsia="Arial"/>
        </w:rPr>
      </w:pPr>
    </w:p>
    <w:p w14:paraId="73CF6F5F" w14:textId="54429E8E" w:rsidR="00DD57C8" w:rsidRDefault="00DD57C8" w:rsidP="00DD57C8">
      <w:pPr>
        <w:pStyle w:val="Heading3"/>
      </w:pPr>
      <w:bookmarkStart w:id="1597" w:name="_Toc136351260"/>
      <w:r>
        <w:t>3.3.26 MT_To_MXField76</w:t>
      </w:r>
      <w:bookmarkEnd w:id="1597"/>
    </w:p>
    <w:p w14:paraId="77F0861F" w14:textId="77777777" w:rsidR="00DD57C8" w:rsidRPr="00EE7666" w:rsidRDefault="00DD57C8" w:rsidP="00DD57C8"/>
    <w:p w14:paraId="21942EEB" w14:textId="77777777" w:rsidR="005B3400" w:rsidRDefault="005B3400" w:rsidP="005B3400">
      <w:pPr>
        <w:spacing w:after="95"/>
        <w:ind w:left="419" w:right="157" w:hanging="7"/>
      </w:pPr>
      <w:r>
        <w:rPr>
          <w:rFonts w:ascii="Arial" w:eastAsia="Arial" w:hAnsi="Arial" w:cs="Arial"/>
          <w:b/>
        </w:rPr>
        <w:t xml:space="preserve">Name </w:t>
      </w:r>
    </w:p>
    <w:p w14:paraId="4CD8B753" w14:textId="77777777" w:rsidR="005B3400" w:rsidRDefault="005B3400" w:rsidP="005B3400">
      <w:pPr>
        <w:spacing w:after="112" w:line="249" w:lineRule="auto"/>
        <w:ind w:left="849" w:right="15" w:hanging="10"/>
      </w:pPr>
      <w:r>
        <w:rPr>
          <w:rFonts w:ascii="Arial" w:eastAsia="Arial" w:hAnsi="Arial" w:cs="Arial"/>
        </w:rPr>
        <w:t>MT_To_MXField76</w:t>
      </w:r>
    </w:p>
    <w:p w14:paraId="30FDCFB5" w14:textId="77777777" w:rsidR="005B3400" w:rsidRDefault="005B3400" w:rsidP="005B3400">
      <w:pPr>
        <w:spacing w:after="95"/>
        <w:ind w:left="419" w:right="157" w:hanging="7"/>
      </w:pPr>
      <w:r>
        <w:rPr>
          <w:rFonts w:ascii="Arial" w:eastAsia="Arial" w:hAnsi="Arial" w:cs="Arial"/>
          <w:b/>
        </w:rPr>
        <w:t xml:space="preserve">Business description  </w:t>
      </w:r>
    </w:p>
    <w:p w14:paraId="14162374" w14:textId="77777777" w:rsidR="005B3400" w:rsidRDefault="005B3400" w:rsidP="005B3400">
      <w:pPr>
        <w:spacing w:after="112" w:line="249" w:lineRule="auto"/>
        <w:ind w:left="839" w:right="15" w:firstLine="0"/>
        <w:rPr>
          <w:rFonts w:ascii="Arial" w:eastAsia="Arial" w:hAnsi="Arial" w:cs="Arial"/>
        </w:rPr>
      </w:pPr>
      <w:r>
        <w:rPr>
          <w:rFonts w:ascii="Arial" w:eastAsia="Arial" w:hAnsi="Arial" w:cs="Arial"/>
        </w:rPr>
        <w:t xml:space="preserve">The function extracts information from field 76 in MT196/MT296 and translates to camt.029 Cancellation Status and Cancellation Reason Information. </w:t>
      </w:r>
    </w:p>
    <w:p w14:paraId="305AE4AB" w14:textId="77777777" w:rsidR="005B3400" w:rsidRPr="00095914" w:rsidRDefault="005B3400" w:rsidP="005B3400">
      <w:pPr>
        <w:spacing w:after="112" w:line="249" w:lineRule="auto"/>
        <w:ind w:left="839" w:right="15" w:firstLine="0"/>
        <w:rPr>
          <w:rFonts w:ascii="Arial" w:eastAsia="Arial" w:hAnsi="Arial" w:cs="Arial"/>
          <w:szCs w:val="20"/>
        </w:rPr>
      </w:pPr>
      <w:r>
        <w:rPr>
          <w:rFonts w:ascii="Arial" w:eastAsia="Arial" w:hAnsi="Arial" w:cs="Arial"/>
          <w:szCs w:val="20"/>
        </w:rPr>
        <w:t xml:space="preserve">The format of field 76 is expected to be </w:t>
      </w:r>
      <w:r w:rsidRPr="00095914">
        <w:rPr>
          <w:rFonts w:ascii="Arial" w:eastAsia="Arial" w:hAnsi="Arial" w:cs="Arial"/>
          <w:szCs w:val="20"/>
        </w:rPr>
        <w:t xml:space="preserve">structured as follows </w:t>
      </w:r>
    </w:p>
    <w:p w14:paraId="2A03518F" w14:textId="77777777" w:rsidR="005B3400" w:rsidRPr="00095914" w:rsidRDefault="005B3400" w:rsidP="005B3400">
      <w:pPr>
        <w:spacing w:after="112" w:line="249" w:lineRule="auto"/>
        <w:ind w:left="839" w:right="15" w:firstLine="0"/>
        <w:rPr>
          <w:rFonts w:ascii="Arial" w:eastAsiaTheme="minorEastAsia" w:hAnsi="Arial" w:cs="Arial"/>
          <w:color w:val="auto"/>
          <w:szCs w:val="20"/>
        </w:rPr>
      </w:pPr>
      <w:r w:rsidRPr="00095914">
        <w:rPr>
          <w:rFonts w:ascii="Arial" w:eastAsia="Arial" w:hAnsi="Arial" w:cs="Arial"/>
          <w:szCs w:val="20"/>
        </w:rPr>
        <w:t xml:space="preserve">   </w:t>
      </w:r>
      <w:r w:rsidRPr="00095914">
        <w:rPr>
          <w:rFonts w:ascii="Arial" w:eastAsiaTheme="minorEastAsia" w:hAnsi="Arial" w:cs="Arial"/>
          <w:color w:val="auto"/>
          <w:szCs w:val="20"/>
        </w:rPr>
        <w:t>Line 1</w:t>
      </w:r>
      <w:r>
        <w:rPr>
          <w:rFonts w:ascii="Arial" w:eastAsiaTheme="minorEastAsia" w:hAnsi="Arial" w:cs="Arial"/>
          <w:color w:val="auto"/>
          <w:szCs w:val="20"/>
        </w:rPr>
        <w:t>: /4!c/[A</w:t>
      </w:r>
      <w:r w:rsidRPr="00095914">
        <w:rPr>
          <w:rFonts w:ascii="Arial" w:eastAsiaTheme="minorEastAsia" w:hAnsi="Arial" w:cs="Arial"/>
          <w:color w:val="auto"/>
          <w:szCs w:val="20"/>
        </w:rPr>
        <w:t>dditional information</w:t>
      </w:r>
      <w:r>
        <w:rPr>
          <w:rFonts w:ascii="Arial" w:eastAsiaTheme="minorEastAsia" w:hAnsi="Arial" w:cs="Arial"/>
          <w:color w:val="auto"/>
          <w:szCs w:val="20"/>
        </w:rPr>
        <w:t>1</w:t>
      </w:r>
      <w:r w:rsidRPr="00095914">
        <w:rPr>
          <w:rFonts w:ascii="Arial" w:eastAsiaTheme="minorEastAsia" w:hAnsi="Arial" w:cs="Arial"/>
          <w:color w:val="auto"/>
          <w:szCs w:val="20"/>
        </w:rPr>
        <w:t>]</w:t>
      </w:r>
      <w:r>
        <w:rPr>
          <w:rFonts w:ascii="Arial" w:eastAsiaTheme="minorEastAsia" w:hAnsi="Arial" w:cs="Arial"/>
          <w:color w:val="auto"/>
          <w:szCs w:val="20"/>
        </w:rPr>
        <w:t>[[/]AddtionalInformation 2]</w:t>
      </w:r>
      <w:r w:rsidRPr="00095914">
        <w:rPr>
          <w:rFonts w:ascii="Arial" w:eastAsiaTheme="minorEastAsia" w:hAnsi="Arial" w:cs="Arial"/>
          <w:color w:val="auto"/>
          <w:szCs w:val="20"/>
        </w:rPr>
        <w:t xml:space="preserve"> where 4!c</w:t>
      </w:r>
      <w:r>
        <w:rPr>
          <w:rFonts w:ascii="Arial" w:eastAsiaTheme="minorEastAsia" w:hAnsi="Arial" w:cs="Arial"/>
          <w:color w:val="auto"/>
          <w:szCs w:val="20"/>
        </w:rPr>
        <w:t xml:space="preserve"> is the cancellation status</w:t>
      </w:r>
    </w:p>
    <w:p w14:paraId="5C5CA1D4" w14:textId="30EA26B3" w:rsidR="005B3400" w:rsidRDefault="005B3400" w:rsidP="005B3400">
      <w:pPr>
        <w:autoSpaceDE w:val="0"/>
        <w:autoSpaceDN w:val="0"/>
        <w:adjustRightInd w:val="0"/>
        <w:spacing w:after="0" w:line="240" w:lineRule="auto"/>
        <w:ind w:left="0" w:firstLine="0"/>
        <w:rPr>
          <w:rFonts w:ascii="Arial" w:eastAsiaTheme="minorEastAsia" w:hAnsi="Arial" w:cs="Arial"/>
          <w:color w:val="auto"/>
          <w:szCs w:val="20"/>
        </w:rPr>
      </w:pPr>
      <w:r>
        <w:rPr>
          <w:rFonts w:ascii="Arial" w:eastAsiaTheme="minorEastAsia" w:hAnsi="Arial" w:cs="Arial"/>
          <w:color w:val="auto"/>
          <w:szCs w:val="20"/>
        </w:rPr>
        <w:t xml:space="preserve">                  </w:t>
      </w:r>
      <w:r w:rsidRPr="00095914">
        <w:rPr>
          <w:rFonts w:ascii="Arial" w:eastAsiaTheme="minorEastAsia" w:hAnsi="Arial" w:cs="Arial"/>
          <w:color w:val="auto"/>
          <w:szCs w:val="20"/>
        </w:rPr>
        <w:t>Lines 2-</w:t>
      </w:r>
      <w:del w:id="1598" w:author="BOUVY Martine" w:date="2022-08-17T09:53:00Z">
        <w:r w:rsidRPr="00095914" w:rsidDel="00CC27AA">
          <w:rPr>
            <w:rFonts w:ascii="Arial" w:eastAsiaTheme="minorEastAsia" w:hAnsi="Arial" w:cs="Arial"/>
            <w:color w:val="auto"/>
            <w:szCs w:val="20"/>
          </w:rPr>
          <w:delText>35</w:delText>
        </w:r>
      </w:del>
      <w:ins w:id="1599" w:author="BOUVY Martine" w:date="2022-08-17T09:53:00Z">
        <w:r w:rsidR="00CC27AA">
          <w:rPr>
            <w:rFonts w:ascii="Arial" w:eastAsiaTheme="minorEastAsia" w:hAnsi="Arial" w:cs="Arial"/>
            <w:color w:val="auto"/>
            <w:szCs w:val="20"/>
          </w:rPr>
          <w:t>NumberOfLines</w:t>
        </w:r>
      </w:ins>
      <w:r>
        <w:rPr>
          <w:rFonts w:ascii="Arial" w:eastAsiaTheme="minorEastAsia" w:hAnsi="Arial" w:cs="Arial"/>
          <w:color w:val="auto"/>
          <w:szCs w:val="20"/>
        </w:rPr>
        <w:t>:</w:t>
      </w:r>
      <w:r w:rsidRPr="00095914">
        <w:rPr>
          <w:rFonts w:ascii="Arial" w:eastAsiaTheme="minorEastAsia" w:hAnsi="Arial" w:cs="Arial"/>
          <w:color w:val="auto"/>
          <w:szCs w:val="20"/>
        </w:rPr>
        <w:t xml:space="preserve"> [//continuation of additional informatio</w:t>
      </w:r>
      <w:r>
        <w:rPr>
          <w:rFonts w:ascii="Arial" w:eastAsiaTheme="minorEastAsia" w:hAnsi="Arial" w:cs="Arial"/>
          <w:color w:val="auto"/>
          <w:szCs w:val="20"/>
        </w:rPr>
        <w:t>n]</w:t>
      </w:r>
    </w:p>
    <w:p w14:paraId="68B93BC6" w14:textId="77777777" w:rsidR="005B3400" w:rsidRDefault="005B3400" w:rsidP="005B3400">
      <w:pPr>
        <w:autoSpaceDE w:val="0"/>
        <w:autoSpaceDN w:val="0"/>
        <w:adjustRightInd w:val="0"/>
        <w:spacing w:after="0" w:line="240" w:lineRule="auto"/>
        <w:ind w:left="0" w:firstLine="0"/>
        <w:rPr>
          <w:rFonts w:ascii="Arial" w:eastAsiaTheme="minorEastAsia" w:hAnsi="Arial" w:cs="Arial"/>
          <w:color w:val="auto"/>
          <w:szCs w:val="20"/>
        </w:rPr>
      </w:pPr>
      <w:r>
        <w:rPr>
          <w:rFonts w:ascii="Arial" w:eastAsiaTheme="minorEastAsia" w:hAnsi="Arial" w:cs="Arial"/>
          <w:color w:val="auto"/>
          <w:szCs w:val="20"/>
        </w:rPr>
        <w:t xml:space="preserve">                 OR :/4c/[A</w:t>
      </w:r>
      <w:r w:rsidRPr="00095914">
        <w:rPr>
          <w:rFonts w:ascii="Arial" w:eastAsiaTheme="minorEastAsia" w:hAnsi="Arial" w:cs="Arial"/>
          <w:color w:val="auto"/>
          <w:szCs w:val="20"/>
        </w:rPr>
        <w:t>dditional information</w:t>
      </w:r>
      <w:r>
        <w:rPr>
          <w:rFonts w:ascii="Arial" w:eastAsiaTheme="minorEastAsia" w:hAnsi="Arial" w:cs="Arial"/>
          <w:color w:val="auto"/>
          <w:szCs w:val="20"/>
        </w:rPr>
        <w:t>1</w:t>
      </w:r>
      <w:r w:rsidRPr="00095914">
        <w:rPr>
          <w:rFonts w:ascii="Arial" w:eastAsiaTheme="minorEastAsia" w:hAnsi="Arial" w:cs="Arial"/>
          <w:color w:val="auto"/>
          <w:szCs w:val="20"/>
        </w:rPr>
        <w:t>]</w:t>
      </w:r>
      <w:r>
        <w:rPr>
          <w:rFonts w:ascii="Arial" w:eastAsiaTheme="minorEastAsia" w:hAnsi="Arial" w:cs="Arial"/>
          <w:color w:val="auto"/>
          <w:szCs w:val="20"/>
        </w:rPr>
        <w:t>[[/]AddtionalInformation 2]</w:t>
      </w:r>
    </w:p>
    <w:p w14:paraId="2536FB24" w14:textId="77777777" w:rsidR="005B3400" w:rsidRDefault="005B3400" w:rsidP="005B3400">
      <w:pPr>
        <w:autoSpaceDE w:val="0"/>
        <w:autoSpaceDN w:val="0"/>
        <w:adjustRightInd w:val="0"/>
        <w:spacing w:after="0" w:line="240" w:lineRule="auto"/>
        <w:ind w:left="0" w:firstLine="0"/>
        <w:rPr>
          <w:rFonts w:ascii="Arial" w:eastAsiaTheme="minorEastAsia" w:hAnsi="Arial" w:cs="Arial"/>
          <w:color w:val="auto"/>
          <w:szCs w:val="20"/>
        </w:rPr>
      </w:pPr>
    </w:p>
    <w:p w14:paraId="494D503F" w14:textId="77777777" w:rsidR="005B3400" w:rsidRDefault="005B3400" w:rsidP="005B3400">
      <w:pPr>
        <w:autoSpaceDE w:val="0"/>
        <w:autoSpaceDN w:val="0"/>
        <w:adjustRightInd w:val="0"/>
        <w:spacing w:after="0" w:line="240" w:lineRule="auto"/>
        <w:ind w:left="720" w:firstLine="0"/>
        <w:rPr>
          <w:rFonts w:ascii="Arial" w:eastAsiaTheme="minorEastAsia" w:hAnsi="Arial" w:cs="Arial"/>
          <w:color w:val="auto"/>
          <w:szCs w:val="20"/>
        </w:rPr>
      </w:pPr>
      <w:r>
        <w:rPr>
          <w:rFonts w:ascii="Arial" w:eastAsiaTheme="minorEastAsia" w:hAnsi="Arial" w:cs="Arial"/>
          <w:color w:val="auto"/>
          <w:szCs w:val="20"/>
        </w:rPr>
        <w:t xml:space="preserve">On first line  /4!c/ must contain one of the following code {CNCL, PDCR, RJCR} which is the status of the cancellation and mandatory in MX. If not present, the translation is stopped in a precondition handled outside of this function. </w:t>
      </w:r>
    </w:p>
    <w:p w14:paraId="360C5542" w14:textId="77777777" w:rsidR="005B3400" w:rsidRDefault="005B3400" w:rsidP="005B3400">
      <w:pPr>
        <w:autoSpaceDE w:val="0"/>
        <w:autoSpaceDN w:val="0"/>
        <w:adjustRightInd w:val="0"/>
        <w:spacing w:after="0" w:line="240" w:lineRule="auto"/>
        <w:ind w:left="720" w:firstLine="0"/>
        <w:rPr>
          <w:rFonts w:ascii="Arial" w:eastAsiaTheme="minorEastAsia" w:hAnsi="Arial" w:cs="Arial"/>
          <w:color w:val="auto"/>
          <w:szCs w:val="20"/>
        </w:rPr>
      </w:pPr>
      <w:r>
        <w:rPr>
          <w:rFonts w:ascii="Arial" w:eastAsiaTheme="minorEastAsia" w:hAnsi="Arial" w:cs="Arial"/>
          <w:color w:val="auto"/>
          <w:szCs w:val="20"/>
        </w:rPr>
        <w:t xml:space="preserve">If a second code /4c/ is present, it will be translated to Additional information (only one reason code is allowed in MX). </w:t>
      </w:r>
    </w:p>
    <w:p w14:paraId="122F8CB0" w14:textId="77777777" w:rsidR="005B3400" w:rsidRPr="00095914" w:rsidRDefault="005B3400" w:rsidP="005B3400">
      <w:pPr>
        <w:autoSpaceDE w:val="0"/>
        <w:autoSpaceDN w:val="0"/>
        <w:adjustRightInd w:val="0"/>
        <w:spacing w:after="0" w:line="240" w:lineRule="auto"/>
        <w:ind w:left="0" w:firstLine="0"/>
        <w:rPr>
          <w:rFonts w:ascii="Arial" w:eastAsiaTheme="minorEastAsia" w:hAnsi="Arial" w:cs="Arial"/>
          <w:color w:val="auto"/>
          <w:szCs w:val="20"/>
        </w:rPr>
      </w:pPr>
      <w:r>
        <w:rPr>
          <w:rFonts w:ascii="Arial" w:eastAsiaTheme="minorEastAsia" w:hAnsi="Arial" w:cs="Arial"/>
          <w:color w:val="auto"/>
          <w:szCs w:val="20"/>
        </w:rPr>
        <w:t xml:space="preserve">                  </w:t>
      </w:r>
    </w:p>
    <w:p w14:paraId="24AD8117" w14:textId="77777777" w:rsidR="00C74652" w:rsidRDefault="005B3400" w:rsidP="005B3400">
      <w:pPr>
        <w:autoSpaceDE w:val="0"/>
        <w:autoSpaceDN w:val="0"/>
        <w:adjustRightInd w:val="0"/>
        <w:spacing w:after="0" w:line="240" w:lineRule="auto"/>
        <w:ind w:left="412" w:firstLine="0"/>
        <w:rPr>
          <w:ins w:id="1600" w:author="BOUVY Martine" w:date="2022-03-28T11:48:00Z"/>
          <w:rFonts w:ascii="Arial" w:eastAsiaTheme="minorEastAsia" w:hAnsi="Arial" w:cs="Arial"/>
          <w:color w:val="auto"/>
          <w:szCs w:val="20"/>
        </w:rPr>
      </w:pPr>
      <w:r w:rsidRPr="00950438">
        <w:rPr>
          <w:rFonts w:ascii="Arial" w:eastAsiaTheme="minorEastAsia" w:hAnsi="Arial" w:cs="Arial"/>
          <w:color w:val="auto"/>
          <w:szCs w:val="20"/>
        </w:rPr>
        <w:lastRenderedPageBreak/>
        <w:t xml:space="preserve">      AdditionalInformation 1 can contain one of the following MX Reason Code {AC04, AGNT, AM04, ARDT, CUST, INDM, LEGL, NOAS, NOOR, PTNA, RQDA}. </w:t>
      </w:r>
    </w:p>
    <w:p w14:paraId="4534E8E5" w14:textId="79A40700" w:rsidR="005B3400" w:rsidRPr="00950438" w:rsidRDefault="005B3400" w:rsidP="005B3400">
      <w:pPr>
        <w:autoSpaceDE w:val="0"/>
        <w:autoSpaceDN w:val="0"/>
        <w:adjustRightInd w:val="0"/>
        <w:spacing w:after="0" w:line="240" w:lineRule="auto"/>
        <w:ind w:left="412" w:firstLine="0"/>
        <w:rPr>
          <w:rFonts w:ascii="Arial" w:eastAsiaTheme="minorEastAsia" w:hAnsi="Arial" w:cs="Arial"/>
          <w:color w:val="auto"/>
          <w:szCs w:val="20"/>
        </w:rPr>
      </w:pPr>
      <w:r w:rsidRPr="00950438">
        <w:rPr>
          <w:rFonts w:ascii="Arial" w:eastAsiaTheme="minorEastAsia" w:hAnsi="Arial" w:cs="Arial"/>
          <w:color w:val="auto"/>
          <w:szCs w:val="20"/>
        </w:rPr>
        <w:t>Code “ARPL” has been removed from the CBPR+ list of codes to be aligned with gpi. Should such a code be present in MT, it would be translated to MXAdditionalInformation.</w:t>
      </w:r>
    </w:p>
    <w:p w14:paraId="19D7726F" w14:textId="77777777" w:rsidR="005B3400" w:rsidRPr="00950438" w:rsidRDefault="005B3400" w:rsidP="005B3400">
      <w:pPr>
        <w:autoSpaceDE w:val="0"/>
        <w:autoSpaceDN w:val="0"/>
        <w:adjustRightInd w:val="0"/>
        <w:spacing w:after="0" w:line="240" w:lineRule="auto"/>
        <w:ind w:left="412" w:firstLine="0"/>
        <w:rPr>
          <w:rFonts w:ascii="Arial" w:eastAsiaTheme="minorEastAsia" w:hAnsi="Arial" w:cs="Arial"/>
          <w:color w:val="auto"/>
          <w:szCs w:val="20"/>
        </w:rPr>
      </w:pPr>
    </w:p>
    <w:p w14:paraId="794DCC9C" w14:textId="49793391" w:rsidR="005B3400" w:rsidRPr="00950438" w:rsidRDefault="005B3400" w:rsidP="005B3400">
      <w:pPr>
        <w:autoSpaceDE w:val="0"/>
        <w:autoSpaceDN w:val="0"/>
        <w:adjustRightInd w:val="0"/>
        <w:spacing w:after="0" w:line="240" w:lineRule="auto"/>
        <w:ind w:left="412" w:firstLine="0"/>
        <w:rPr>
          <w:rFonts w:ascii="Arial" w:eastAsiaTheme="minorEastAsia" w:hAnsi="Arial" w:cs="Arial"/>
          <w:color w:val="auto"/>
          <w:szCs w:val="20"/>
        </w:rPr>
      </w:pPr>
      <w:r w:rsidRPr="00950438">
        <w:rPr>
          <w:rFonts w:ascii="Arial" w:eastAsiaTheme="minorEastAsia" w:hAnsi="Arial" w:cs="Arial"/>
          <w:color w:val="auto"/>
          <w:szCs w:val="20"/>
        </w:rPr>
        <w:t>If line 2-</w:t>
      </w:r>
      <w:del w:id="1601" w:author="BOUVY Martine" w:date="2022-08-17T09:54:00Z">
        <w:r w:rsidRPr="00950438" w:rsidDel="00CC27AA">
          <w:rPr>
            <w:rFonts w:ascii="Arial" w:eastAsiaTheme="minorEastAsia" w:hAnsi="Arial" w:cs="Arial"/>
            <w:color w:val="auto"/>
            <w:szCs w:val="20"/>
          </w:rPr>
          <w:delText>35</w:delText>
        </w:r>
      </w:del>
      <w:ins w:id="1602" w:author="BOUVY Martine" w:date="2022-08-17T09:54:00Z">
        <w:r w:rsidR="00CC27AA">
          <w:rPr>
            <w:rFonts w:ascii="Arial" w:eastAsiaTheme="minorEastAsia" w:hAnsi="Arial" w:cs="Arial"/>
            <w:color w:val="auto"/>
            <w:szCs w:val="20"/>
          </w:rPr>
          <w:t>NumberOfLines</w:t>
        </w:r>
      </w:ins>
      <w:r w:rsidRPr="00950438">
        <w:rPr>
          <w:rFonts w:ascii="Arial" w:eastAsiaTheme="minorEastAsia" w:hAnsi="Arial" w:cs="Arial"/>
          <w:color w:val="auto"/>
          <w:szCs w:val="20"/>
        </w:rPr>
        <w:t xml:space="preserve"> are not structured as described above, they will be treated as pure textual information. It will still be checked if the line starts with “//” in which case “//” will be removed as it would be understood as continuation pattern although the format mixes up structured and unstructured formats. </w:t>
      </w:r>
    </w:p>
    <w:p w14:paraId="38AF7708" w14:textId="77777777" w:rsidR="005B3400" w:rsidRDefault="005B3400" w:rsidP="005B3400">
      <w:pPr>
        <w:autoSpaceDE w:val="0"/>
        <w:autoSpaceDN w:val="0"/>
        <w:adjustRightInd w:val="0"/>
        <w:spacing w:after="0" w:line="240" w:lineRule="auto"/>
        <w:ind w:left="0" w:firstLine="0"/>
        <w:rPr>
          <w:rFonts w:ascii="CourierNewPSMT" w:eastAsiaTheme="minorEastAsia" w:hAnsi="CourierNewPSMT" w:cs="CourierNewPSMT"/>
          <w:color w:val="auto"/>
          <w:sz w:val="18"/>
          <w:szCs w:val="18"/>
        </w:rPr>
      </w:pPr>
    </w:p>
    <w:p w14:paraId="3E763936" w14:textId="77777777" w:rsidR="005B3400" w:rsidRPr="00662E50" w:rsidRDefault="005B3400" w:rsidP="005B3400">
      <w:pPr>
        <w:spacing w:after="112" w:line="249" w:lineRule="auto"/>
        <w:ind w:left="839" w:right="15" w:firstLine="0"/>
        <w:rPr>
          <w:rFonts w:ascii="Arial" w:hAnsi="Arial" w:cs="Arial"/>
        </w:rPr>
      </w:pPr>
    </w:p>
    <w:p w14:paraId="587D9526" w14:textId="77777777" w:rsidR="005B3400" w:rsidRDefault="005B3400" w:rsidP="005B3400">
      <w:pPr>
        <w:spacing w:after="95"/>
        <w:ind w:left="419" w:right="157" w:hanging="7"/>
      </w:pPr>
      <w:r>
        <w:rPr>
          <w:rFonts w:ascii="Arial" w:eastAsia="Arial" w:hAnsi="Arial" w:cs="Arial"/>
          <w:b/>
        </w:rPr>
        <w:t xml:space="preserve">Format </w:t>
      </w:r>
    </w:p>
    <w:p w14:paraId="64CFA60C" w14:textId="77777777" w:rsidR="005B3400" w:rsidRDefault="005B3400" w:rsidP="005B3400">
      <w:pPr>
        <w:spacing w:after="112" w:line="249" w:lineRule="auto"/>
        <w:ind w:left="849" w:right="15" w:hanging="10"/>
      </w:pPr>
      <w:r>
        <w:rPr>
          <w:rFonts w:ascii="Arial" w:eastAsia="Arial" w:hAnsi="Arial" w:cs="Arial"/>
          <w:b/>
        </w:rPr>
        <w:t>MT_To_MXField76</w:t>
      </w:r>
      <w:r>
        <w:t xml:space="preserve"> </w:t>
      </w:r>
      <w:r>
        <w:rPr>
          <w:rFonts w:ascii="Arial" w:eastAsia="Arial" w:hAnsi="Arial" w:cs="Arial"/>
        </w:rPr>
        <w:t xml:space="preserve">(MTField76; MXCancellationStatus, MXCancellationStatusReasonInformation)  </w:t>
      </w:r>
    </w:p>
    <w:p w14:paraId="0D2212FF" w14:textId="77777777" w:rsidR="005B3400" w:rsidRDefault="005B3400" w:rsidP="005B3400">
      <w:pPr>
        <w:spacing w:after="95"/>
        <w:ind w:left="860" w:right="157" w:hanging="7"/>
      </w:pPr>
      <w:r>
        <w:rPr>
          <w:rFonts w:ascii="Arial" w:eastAsia="Arial" w:hAnsi="Arial" w:cs="Arial"/>
          <w:b/>
        </w:rPr>
        <w:t xml:space="preserve">Input </w:t>
      </w:r>
    </w:p>
    <w:p w14:paraId="6F3F850B" w14:textId="77777777" w:rsidR="005B3400" w:rsidRDefault="005B3400" w:rsidP="005B3400">
      <w:pPr>
        <w:spacing w:after="112" w:line="249" w:lineRule="auto"/>
        <w:ind w:left="849" w:right="15" w:hanging="10"/>
        <w:rPr>
          <w:rFonts w:ascii="Arial" w:eastAsia="Arial" w:hAnsi="Arial" w:cs="Arial"/>
        </w:rPr>
      </w:pPr>
      <w:r>
        <w:rPr>
          <w:rFonts w:ascii="Arial" w:eastAsia="Arial" w:hAnsi="Arial" w:cs="Arial"/>
        </w:rPr>
        <w:t>MTField76 : Field76 in MT196/MT296 (6*35)</w:t>
      </w:r>
    </w:p>
    <w:p w14:paraId="72DFF0FA" w14:textId="77777777" w:rsidR="005B3400" w:rsidRPr="00A534E1" w:rsidRDefault="005B3400" w:rsidP="005B3400">
      <w:pPr>
        <w:spacing w:after="112" w:line="249" w:lineRule="auto"/>
        <w:ind w:left="849" w:right="15" w:hanging="10"/>
        <w:rPr>
          <w:rFonts w:ascii="Arial" w:hAnsi="Arial" w:cs="Arial"/>
        </w:rPr>
      </w:pPr>
    </w:p>
    <w:p w14:paraId="142C9BF0" w14:textId="77777777" w:rsidR="005B3400" w:rsidRDefault="005B3400" w:rsidP="005B3400">
      <w:pPr>
        <w:spacing w:after="112" w:line="249" w:lineRule="auto"/>
        <w:ind w:left="849" w:right="307" w:hanging="10"/>
      </w:pPr>
      <w:r>
        <w:rPr>
          <w:rFonts w:ascii="Arial" w:eastAsia="Arial" w:hAnsi="Arial" w:cs="Arial"/>
          <w:b/>
        </w:rPr>
        <w:t xml:space="preserve">Output </w:t>
      </w:r>
    </w:p>
    <w:p w14:paraId="0E66F612" w14:textId="77777777" w:rsidR="005B3400" w:rsidRDefault="005B3400" w:rsidP="005B3400">
      <w:pPr>
        <w:spacing w:after="112" w:line="249" w:lineRule="auto"/>
        <w:ind w:left="849" w:right="15" w:hanging="10"/>
        <w:rPr>
          <w:rFonts w:ascii="Arial" w:eastAsia="Arial" w:hAnsi="Arial" w:cs="Arial"/>
        </w:rPr>
      </w:pPr>
      <w:r>
        <w:rPr>
          <w:rFonts w:ascii="Arial" w:eastAsia="Arial" w:hAnsi="Arial" w:cs="Arial"/>
        </w:rPr>
        <w:t>MXCancellationStatus typed CBPR_CancellationStatus</w:t>
      </w:r>
    </w:p>
    <w:p w14:paraId="1EFAC6A4" w14:textId="77777777" w:rsidR="005B3400" w:rsidRDefault="005B3400" w:rsidP="005B3400">
      <w:pPr>
        <w:spacing w:after="112" w:line="249" w:lineRule="auto"/>
        <w:ind w:left="849" w:right="15" w:hanging="10"/>
        <w:rPr>
          <w:rFonts w:ascii="Arial" w:eastAsia="Arial" w:hAnsi="Arial" w:cs="Arial"/>
        </w:rPr>
      </w:pPr>
      <w:r>
        <w:rPr>
          <w:rFonts w:ascii="Arial" w:eastAsia="Arial" w:hAnsi="Arial" w:cs="Arial"/>
        </w:rPr>
        <w:t>MXCancellationStatusReasonInformation typed CancellationStatusReason4</w:t>
      </w:r>
    </w:p>
    <w:p w14:paraId="15A33A9A" w14:textId="77777777" w:rsidR="005B3400" w:rsidRDefault="005B3400" w:rsidP="005B3400">
      <w:pPr>
        <w:spacing w:after="112" w:line="249" w:lineRule="auto"/>
        <w:ind w:left="849" w:right="15" w:hanging="10"/>
        <w:rPr>
          <w:rFonts w:ascii="Arial" w:eastAsia="Arial" w:hAnsi="Arial" w:cs="Arial"/>
        </w:rPr>
      </w:pPr>
    </w:p>
    <w:p w14:paraId="320BE230" w14:textId="77777777" w:rsidR="005B3400" w:rsidRDefault="005B3400" w:rsidP="005B3400">
      <w:pPr>
        <w:spacing w:after="0" w:line="370" w:lineRule="auto"/>
        <w:ind w:left="839" w:right="6157" w:hanging="427"/>
      </w:pPr>
      <w:r>
        <w:rPr>
          <w:rFonts w:ascii="Arial" w:eastAsia="Arial" w:hAnsi="Arial" w:cs="Arial"/>
          <w:b/>
        </w:rPr>
        <w:t xml:space="preserve">       Preconditions </w:t>
      </w:r>
      <w:r>
        <w:rPr>
          <w:rFonts w:ascii="Arial" w:eastAsia="Arial" w:hAnsi="Arial" w:cs="Arial"/>
        </w:rPr>
        <w:t xml:space="preserve">None. </w:t>
      </w:r>
    </w:p>
    <w:p w14:paraId="0CF126C7" w14:textId="77777777" w:rsidR="005B3400" w:rsidRDefault="005B3400" w:rsidP="005B3400">
      <w:pPr>
        <w:spacing w:after="9"/>
        <w:ind w:left="419" w:right="157" w:hanging="7"/>
        <w:rPr>
          <w:rFonts w:ascii="Arial" w:eastAsia="Arial" w:hAnsi="Arial" w:cs="Arial"/>
          <w:b/>
        </w:rPr>
      </w:pPr>
      <w:r>
        <w:rPr>
          <w:rFonts w:ascii="Arial" w:eastAsia="Arial" w:hAnsi="Arial" w:cs="Arial"/>
          <w:b/>
        </w:rPr>
        <w:t xml:space="preserve">Formal description </w:t>
      </w:r>
    </w:p>
    <w:p w14:paraId="1A6963E2" w14:textId="77777777" w:rsidR="005B3400" w:rsidRDefault="005B3400" w:rsidP="005B3400">
      <w:pPr>
        <w:spacing w:after="0" w:line="259" w:lineRule="auto"/>
        <w:ind w:left="0" w:firstLine="0"/>
        <w:rPr>
          <w:rFonts w:eastAsia="Arial"/>
        </w:rPr>
      </w:pPr>
      <w:r>
        <w:rPr>
          <w:rFonts w:eastAsia="Arial"/>
        </w:rPr>
        <w:t xml:space="preserve">      </w:t>
      </w:r>
      <w:r w:rsidRPr="008F79CF">
        <w:rPr>
          <w:rFonts w:eastAsia="Arial"/>
        </w:rPr>
        <w:t>/* Local variables</w:t>
      </w:r>
    </w:p>
    <w:p w14:paraId="5829826F" w14:textId="77777777" w:rsidR="005B3400" w:rsidRDefault="005B3400" w:rsidP="005B3400">
      <w:pPr>
        <w:spacing w:after="0" w:line="259" w:lineRule="auto"/>
        <w:ind w:left="0" w:firstLine="0"/>
        <w:rPr>
          <w:rFonts w:eastAsia="Arial"/>
        </w:rPr>
      </w:pPr>
      <w:r>
        <w:rPr>
          <w:rFonts w:eastAsia="Arial"/>
        </w:rPr>
        <w:t xml:space="preserve">      String76, StatusPattern, AdditionalInfo, TempString,</w:t>
      </w:r>
    </w:p>
    <w:p w14:paraId="4B7DB20B" w14:textId="77777777" w:rsidR="005B3400" w:rsidRDefault="005B3400" w:rsidP="005B3400">
      <w:pPr>
        <w:spacing w:after="0" w:line="259" w:lineRule="auto"/>
        <w:ind w:left="0" w:firstLine="0"/>
        <w:rPr>
          <w:rFonts w:eastAsia="Arial"/>
        </w:rPr>
      </w:pPr>
      <w:r>
        <w:rPr>
          <w:rFonts w:eastAsia="Arial"/>
        </w:rPr>
        <w:t xml:space="preserve">      StructuredPattern,    </w:t>
      </w:r>
    </w:p>
    <w:p w14:paraId="3024220B" w14:textId="3C224EC5" w:rsidR="005B3400" w:rsidRDefault="005B3400" w:rsidP="005B3400">
      <w:pPr>
        <w:spacing w:after="0" w:line="259" w:lineRule="auto"/>
        <w:ind w:left="0" w:firstLine="0"/>
        <w:rPr>
          <w:rFonts w:eastAsia="Arial"/>
        </w:rPr>
      </w:pPr>
      <w:r>
        <w:rPr>
          <w:rFonts w:eastAsia="Arial"/>
        </w:rPr>
        <w:t xml:space="preserve">      MXStatus, MXReason, MXReasonList : string</w:t>
      </w:r>
    </w:p>
    <w:p w14:paraId="0B34B40F" w14:textId="217EB1A2" w:rsidR="0063235B" w:rsidRDefault="0063235B" w:rsidP="005B3400">
      <w:pPr>
        <w:spacing w:after="0" w:line="259" w:lineRule="auto"/>
        <w:ind w:left="0" w:firstLine="0"/>
        <w:rPr>
          <w:rFonts w:eastAsia="Arial"/>
        </w:rPr>
      </w:pPr>
      <w:r>
        <w:rPr>
          <w:rFonts w:eastAsia="Arial"/>
        </w:rPr>
        <w:t xml:space="preserve">      IsStructured : boolean</w:t>
      </w:r>
    </w:p>
    <w:p w14:paraId="753AD5DC" w14:textId="77777777" w:rsidR="005B3400" w:rsidRDefault="005B3400" w:rsidP="005B3400">
      <w:pPr>
        <w:spacing w:after="0" w:line="259" w:lineRule="auto"/>
        <w:ind w:left="0" w:firstLine="720"/>
        <w:rPr>
          <w:rFonts w:eastAsia="Arial"/>
        </w:rPr>
      </w:pPr>
      <w:r>
        <w:rPr>
          <w:rFonts w:eastAsia="Arial"/>
        </w:rPr>
        <w:t>i: integer */</w:t>
      </w:r>
    </w:p>
    <w:p w14:paraId="6D2B5F44" w14:textId="77777777" w:rsidR="005B3400" w:rsidRDefault="005B3400" w:rsidP="005B3400">
      <w:pPr>
        <w:spacing w:after="0" w:line="259" w:lineRule="auto"/>
        <w:ind w:left="0" w:firstLine="720"/>
        <w:rPr>
          <w:rFonts w:eastAsia="Arial"/>
        </w:rPr>
      </w:pPr>
    </w:p>
    <w:p w14:paraId="33F2A7C5" w14:textId="77777777" w:rsidR="005B3400" w:rsidRPr="00432EA8" w:rsidRDefault="005B3400" w:rsidP="005B3400">
      <w:pPr>
        <w:autoSpaceDE w:val="0"/>
        <w:autoSpaceDN w:val="0"/>
        <w:adjustRightInd w:val="0"/>
        <w:spacing w:after="0" w:line="240" w:lineRule="auto"/>
        <w:ind w:left="412" w:firstLine="0"/>
        <w:rPr>
          <w:rFonts w:eastAsiaTheme="minorEastAsia"/>
          <w:color w:val="auto"/>
          <w:sz w:val="18"/>
          <w:szCs w:val="18"/>
        </w:rPr>
      </w:pPr>
      <w:r>
        <w:rPr>
          <w:rFonts w:eastAsia="Arial"/>
        </w:rPr>
        <w:t xml:space="preserve">MXReasonList = </w:t>
      </w:r>
      <w:r>
        <w:rPr>
          <w:rFonts w:eastAsiaTheme="minorEastAsia"/>
          <w:color w:val="auto"/>
          <w:sz w:val="18"/>
          <w:szCs w:val="18"/>
        </w:rPr>
        <w:t>{AC04, AGNT, AM04, ARDT</w:t>
      </w:r>
      <w:r w:rsidRPr="00432EA8">
        <w:rPr>
          <w:rFonts w:eastAsiaTheme="minorEastAsia"/>
          <w:color w:val="auto"/>
          <w:sz w:val="18"/>
          <w:szCs w:val="18"/>
        </w:rPr>
        <w:t>, CUST, INDM, LEGL, NOAS, NOOR, PTNA, RQDA}</w:t>
      </w:r>
    </w:p>
    <w:p w14:paraId="7F1AF1FA" w14:textId="77777777" w:rsidR="005B3400" w:rsidRDefault="005B3400" w:rsidP="005B3400">
      <w:pPr>
        <w:spacing w:after="0" w:line="259" w:lineRule="auto"/>
        <w:ind w:left="0" w:firstLine="720"/>
        <w:rPr>
          <w:rFonts w:eastAsia="Arial"/>
        </w:rPr>
      </w:pPr>
    </w:p>
    <w:p w14:paraId="47C1F39D" w14:textId="77777777" w:rsidR="005B3400" w:rsidRDefault="005B3400" w:rsidP="005B3400">
      <w:pPr>
        <w:spacing w:after="0" w:line="259" w:lineRule="auto"/>
        <w:ind w:left="0" w:firstLine="720"/>
        <w:rPr>
          <w:rFonts w:eastAsia="Arial"/>
        </w:rPr>
      </w:pPr>
    </w:p>
    <w:p w14:paraId="76ABA82C" w14:textId="77777777" w:rsidR="005B3400" w:rsidRDefault="005B3400" w:rsidP="005B3400">
      <w:pPr>
        <w:spacing w:after="160" w:line="259" w:lineRule="auto"/>
        <w:ind w:left="0" w:right="-1342" w:firstLine="0"/>
        <w:rPr>
          <w:rFonts w:eastAsia="Arial"/>
        </w:rPr>
      </w:pPr>
      <w:r>
        <w:rPr>
          <w:rFonts w:eastAsia="Arial"/>
        </w:rPr>
        <w:t xml:space="preserve">      StatusPattern = “/StatusCode/”</w:t>
      </w:r>
    </w:p>
    <w:p w14:paraId="325F8D88" w14:textId="77777777" w:rsidR="005B3400" w:rsidRDefault="005B3400" w:rsidP="005B3400">
      <w:pPr>
        <w:spacing w:after="160" w:line="259" w:lineRule="auto"/>
        <w:ind w:left="0" w:right="-1342" w:firstLine="0"/>
        <w:rPr>
          <w:rFonts w:eastAsia="Arial"/>
        </w:rPr>
      </w:pPr>
      <w:r>
        <w:rPr>
          <w:rFonts w:eastAsia="Arial"/>
        </w:rPr>
        <w:t xml:space="preserve">       where statusCode </w:t>
      </w:r>
      <w:r w:rsidRPr="00A547CD">
        <w:rPr>
          <w:rFonts w:eastAsia="Arial"/>
        </w:rPr>
        <w:t>must be in list</w:t>
      </w:r>
      <w:r>
        <w:rPr>
          <w:rFonts w:eastAsia="Arial"/>
          <w:b/>
        </w:rPr>
        <w:t xml:space="preserve"> </w:t>
      </w:r>
      <w:r>
        <w:rPr>
          <w:rFonts w:eastAsia="Arial"/>
        </w:rPr>
        <w:t>{CNCL,PDCR,RJCR}</w:t>
      </w:r>
    </w:p>
    <w:p w14:paraId="16C56377" w14:textId="77777777" w:rsidR="005B3400" w:rsidRPr="00ED0D3E" w:rsidRDefault="005B3400" w:rsidP="005B3400">
      <w:pPr>
        <w:tabs>
          <w:tab w:val="left" w:pos="810"/>
          <w:tab w:val="left" w:pos="900"/>
          <w:tab w:val="left" w:pos="1080"/>
        </w:tabs>
        <w:spacing w:after="160" w:line="259" w:lineRule="auto"/>
        <w:ind w:left="720" w:firstLine="0"/>
        <w:rPr>
          <w:rFonts w:eastAsia="Arial"/>
        </w:rPr>
      </w:pPr>
      <w:r>
        <w:rPr>
          <w:rFonts w:eastAsia="Arial"/>
        </w:rPr>
        <w:t xml:space="preserve">       /* Extract lines starting with StatusPattern. As per precondition, the Field 76 must start with such a line</w:t>
      </w:r>
      <w:r w:rsidRPr="00ED0D3E">
        <w:rPr>
          <w:rFonts w:eastAsia="Arial"/>
        </w:rPr>
        <w:t xml:space="preserve"> */</w:t>
      </w:r>
    </w:p>
    <w:p w14:paraId="2D858387" w14:textId="77777777" w:rsidR="005B3400" w:rsidRDefault="005B3400" w:rsidP="005B3400">
      <w:pPr>
        <w:spacing w:after="160" w:line="259" w:lineRule="auto"/>
        <w:ind w:left="900" w:firstLine="0"/>
        <w:rPr>
          <w:rFonts w:eastAsia="Arial"/>
        </w:rPr>
      </w:pPr>
    </w:p>
    <w:p w14:paraId="7613ADD4" w14:textId="77777777" w:rsidR="005B3400" w:rsidRDefault="005B3400" w:rsidP="005B3400">
      <w:pPr>
        <w:spacing w:after="160" w:line="259" w:lineRule="auto"/>
        <w:ind w:left="900" w:firstLine="0"/>
        <w:rPr>
          <w:rFonts w:eastAsia="Arial"/>
        </w:rPr>
      </w:pPr>
      <w:r>
        <w:rPr>
          <w:rFonts w:eastAsia="Arial"/>
        </w:rPr>
        <w:t xml:space="preserve">String76 = </w:t>
      </w:r>
      <w:r w:rsidRPr="00A547CD">
        <w:rPr>
          <w:rFonts w:eastAsia="Arial"/>
          <w:b/>
        </w:rPr>
        <w:t>ExtractLines</w:t>
      </w:r>
      <w:r>
        <w:rPr>
          <w:rFonts w:eastAsia="Arial"/>
        </w:rPr>
        <w:t>(MTField76, StatusPattern,”//”)</w:t>
      </w:r>
    </w:p>
    <w:p w14:paraId="6C008B69" w14:textId="77777777" w:rsidR="005B3400" w:rsidRDefault="005B3400" w:rsidP="005B3400">
      <w:pPr>
        <w:spacing w:after="160" w:line="259" w:lineRule="auto"/>
        <w:ind w:left="900" w:firstLine="0"/>
        <w:rPr>
          <w:rFonts w:eastAsia="Arial"/>
        </w:rPr>
      </w:pPr>
      <w:r w:rsidRPr="00A547CD">
        <w:rPr>
          <w:rFonts w:eastAsia="Arial"/>
          <w:b/>
        </w:rPr>
        <w:t>IF Length</w:t>
      </w:r>
      <w:r>
        <w:rPr>
          <w:rFonts w:eastAsia="Arial"/>
        </w:rPr>
        <w:t>(String76)=0 THEN</w:t>
      </w:r>
    </w:p>
    <w:p w14:paraId="6BF11C79" w14:textId="77777777" w:rsidR="005B3400" w:rsidRDefault="005B3400" w:rsidP="005B3400">
      <w:pPr>
        <w:spacing w:after="160" w:line="259" w:lineRule="auto"/>
        <w:ind w:left="900" w:firstLine="0"/>
        <w:rPr>
          <w:rFonts w:eastAsia="Arial"/>
        </w:rPr>
      </w:pPr>
      <w:r>
        <w:rPr>
          <w:rFonts w:eastAsia="Arial"/>
        </w:rPr>
        <w:t xml:space="preserve">   EXIT function </w:t>
      </w:r>
      <w:r w:rsidRPr="00987FD3">
        <w:rPr>
          <w:rFonts w:eastAsia="Arial"/>
        </w:rPr>
        <w:t>MT_To_MXField76</w:t>
      </w:r>
    </w:p>
    <w:p w14:paraId="1BDE4C5D" w14:textId="77777777" w:rsidR="005B3400" w:rsidRDefault="005B3400" w:rsidP="005B3400">
      <w:pPr>
        <w:spacing w:after="160" w:line="259" w:lineRule="auto"/>
        <w:ind w:left="900" w:firstLine="0"/>
        <w:rPr>
          <w:rFonts w:eastAsia="Arial"/>
        </w:rPr>
      </w:pPr>
      <w:r>
        <w:rPr>
          <w:rFonts w:eastAsia="Arial"/>
        </w:rPr>
        <w:t>/* This should not occur due to the Precondition but still coded to have a smooth ending */</w:t>
      </w:r>
    </w:p>
    <w:p w14:paraId="3A244FBF" w14:textId="77777777" w:rsidR="005B3400" w:rsidRDefault="005B3400" w:rsidP="005B3400">
      <w:pPr>
        <w:spacing w:after="160" w:line="259" w:lineRule="auto"/>
        <w:ind w:left="900" w:firstLine="0"/>
        <w:rPr>
          <w:rFonts w:eastAsia="Arial"/>
          <w:b/>
        </w:rPr>
      </w:pPr>
      <w:r w:rsidRPr="00A547CD">
        <w:rPr>
          <w:rFonts w:eastAsia="Arial"/>
          <w:b/>
        </w:rPr>
        <w:lastRenderedPageBreak/>
        <w:t>ENDIF</w:t>
      </w:r>
    </w:p>
    <w:p w14:paraId="1E142290" w14:textId="77777777" w:rsidR="005B3400" w:rsidRDefault="005B3400" w:rsidP="005B3400">
      <w:pPr>
        <w:spacing w:after="160" w:line="259" w:lineRule="auto"/>
        <w:ind w:left="0" w:firstLine="0"/>
        <w:rPr>
          <w:rFonts w:eastAsia="Arial"/>
        </w:rPr>
      </w:pPr>
    </w:p>
    <w:p w14:paraId="057EAF6E" w14:textId="77777777" w:rsidR="005B3400" w:rsidRDefault="005B3400" w:rsidP="005B3400">
      <w:pPr>
        <w:spacing w:after="160" w:line="259" w:lineRule="auto"/>
        <w:ind w:left="720" w:firstLine="0"/>
        <w:rPr>
          <w:rFonts w:eastAsia="Arial"/>
        </w:rPr>
      </w:pPr>
      <w:r>
        <w:rPr>
          <w:rFonts w:eastAsia="Arial"/>
        </w:rPr>
        <w:t xml:space="preserve">/* Identify if the field 76 is structured as described in the business description or not */ </w:t>
      </w:r>
    </w:p>
    <w:p w14:paraId="681CBC84" w14:textId="77777777" w:rsidR="005B3400" w:rsidRDefault="005B3400" w:rsidP="005B3400">
      <w:pPr>
        <w:spacing w:after="160" w:line="259" w:lineRule="auto"/>
        <w:ind w:left="0" w:firstLine="0"/>
        <w:rPr>
          <w:rFonts w:eastAsia="Arial"/>
        </w:rPr>
      </w:pPr>
      <w:r>
        <w:rPr>
          <w:rFonts w:eastAsia="Arial"/>
        </w:rPr>
        <w:t xml:space="preserve">       IsStructured = “true”</w:t>
      </w:r>
    </w:p>
    <w:p w14:paraId="3178FE94" w14:textId="77777777" w:rsidR="005B3400" w:rsidRDefault="005B3400" w:rsidP="005B3400">
      <w:pPr>
        <w:spacing w:after="160" w:line="259" w:lineRule="auto"/>
        <w:ind w:left="0" w:firstLine="0"/>
        <w:rPr>
          <w:rFonts w:eastAsia="Arial"/>
        </w:rPr>
      </w:pPr>
      <w:r>
        <w:rPr>
          <w:rFonts w:eastAsia="Arial"/>
        </w:rPr>
        <w:t xml:space="preserve">       StructuredPattern = “/4c/”</w:t>
      </w:r>
    </w:p>
    <w:p w14:paraId="09CB3974" w14:textId="77777777" w:rsidR="005B3400" w:rsidRDefault="005B3400" w:rsidP="005B3400">
      <w:pPr>
        <w:spacing w:after="160" w:line="259" w:lineRule="auto"/>
        <w:ind w:left="900" w:firstLine="0"/>
        <w:rPr>
          <w:rFonts w:eastAsia="Arial"/>
        </w:rPr>
      </w:pPr>
      <w:r>
        <w:rPr>
          <w:rFonts w:eastAsia="Arial"/>
        </w:rPr>
        <w:t xml:space="preserve"> /* where 4c is equivalent to XML pattern[0-9A-Z]{1,4} */</w:t>
      </w:r>
    </w:p>
    <w:p w14:paraId="5467C7C5" w14:textId="77777777" w:rsidR="005B3400" w:rsidRDefault="005B3400" w:rsidP="005B3400">
      <w:pPr>
        <w:spacing w:after="160" w:line="259" w:lineRule="auto"/>
        <w:ind w:left="0" w:firstLine="0"/>
        <w:rPr>
          <w:rFonts w:eastAsia="Arial"/>
        </w:rPr>
      </w:pPr>
    </w:p>
    <w:p w14:paraId="2C67A5FC" w14:textId="3F1298B1" w:rsidR="005B3400" w:rsidRDefault="005B3400" w:rsidP="005B3400">
      <w:pPr>
        <w:tabs>
          <w:tab w:val="left" w:pos="810"/>
          <w:tab w:val="left" w:pos="900"/>
        </w:tabs>
        <w:spacing w:after="160" w:line="259" w:lineRule="auto"/>
        <w:ind w:left="0" w:firstLine="0"/>
        <w:rPr>
          <w:rFonts w:eastAsia="Arial"/>
        </w:rPr>
      </w:pPr>
      <w:r>
        <w:rPr>
          <w:rFonts w:eastAsia="Arial"/>
        </w:rPr>
        <w:t xml:space="preserve">       </w:t>
      </w:r>
      <w:r w:rsidRPr="00ED5E7A">
        <w:rPr>
          <w:rFonts w:eastAsia="Arial"/>
          <w:b/>
        </w:rPr>
        <w:t>For i</w:t>
      </w:r>
      <w:r>
        <w:rPr>
          <w:rFonts w:eastAsia="Arial"/>
        </w:rPr>
        <w:t xml:space="preserve"> = 2 to </w:t>
      </w:r>
      <w:r w:rsidRPr="00ED5E7A">
        <w:rPr>
          <w:rFonts w:eastAsia="Arial"/>
          <w:b/>
        </w:rPr>
        <w:t>NumberOfOccurrences</w:t>
      </w:r>
      <w:r>
        <w:rPr>
          <w:rFonts w:eastAsia="Arial"/>
        </w:rPr>
        <w:t>(MTField76)</w:t>
      </w:r>
    </w:p>
    <w:p w14:paraId="4778A3E7" w14:textId="141A5392" w:rsidR="00EF0C58" w:rsidDel="000745CC" w:rsidRDefault="00EF0C58" w:rsidP="005B3400">
      <w:pPr>
        <w:tabs>
          <w:tab w:val="left" w:pos="810"/>
          <w:tab w:val="left" w:pos="900"/>
        </w:tabs>
        <w:spacing w:after="160" w:line="259" w:lineRule="auto"/>
        <w:ind w:left="0" w:firstLine="0"/>
        <w:rPr>
          <w:del w:id="1603" w:author="BOUVY Martine" w:date="2022-03-28T10:21:00Z"/>
          <w:rFonts w:eastAsia="Arial"/>
        </w:rPr>
      </w:pPr>
      <w:del w:id="1604" w:author="BOUVY Martine" w:date="2022-03-28T10:21:00Z">
        <w:r w:rsidDel="000745CC">
          <w:rPr>
            <w:rFonts w:eastAsia="Arial"/>
          </w:rPr>
          <w:delText xml:space="preserve">          TempString = </w:delText>
        </w:r>
        <w:r w:rsidRPr="00EF0C58" w:rsidDel="000745CC">
          <w:rPr>
            <w:rFonts w:eastAsia="Arial"/>
            <w:b/>
          </w:rPr>
          <w:delText>ExtractTillPattern</w:delText>
        </w:r>
        <w:r w:rsidDel="000745CC">
          <w:rPr>
            <w:rFonts w:eastAsia="Arial"/>
          </w:rPr>
          <w:delText>(</w:delText>
        </w:r>
        <w:r w:rsidRPr="00ED5E7A" w:rsidDel="000745CC">
          <w:rPr>
            <w:rFonts w:eastAsia="Arial"/>
            <w:b/>
          </w:rPr>
          <w:delText>Substring</w:delText>
        </w:r>
        <w:r w:rsidDel="000745CC">
          <w:rPr>
            <w:rFonts w:eastAsia="Arial"/>
          </w:rPr>
          <w:delText>(MTField76.line[i],1,6)</w:delText>
        </w:r>
        <w:r w:rsidR="00AA5430" w:rsidDel="000745CC">
          <w:rPr>
            <w:rFonts w:eastAsia="Arial"/>
          </w:rPr>
          <w:delText>,2</w:delText>
        </w:r>
        <w:r w:rsidDel="000745CC">
          <w:rPr>
            <w:rFonts w:eastAsia="Arial"/>
          </w:rPr>
          <w:delText>,”/”)</w:delText>
        </w:r>
      </w:del>
    </w:p>
    <w:p w14:paraId="1F579116" w14:textId="77777777" w:rsidR="005B3400" w:rsidRDefault="005B3400" w:rsidP="005B3400">
      <w:pPr>
        <w:spacing w:after="160" w:line="259" w:lineRule="auto"/>
        <w:ind w:left="0" w:firstLine="0"/>
        <w:rPr>
          <w:rFonts w:eastAsia="Arial"/>
        </w:rPr>
      </w:pPr>
      <w:r>
        <w:rPr>
          <w:rFonts w:eastAsia="Arial"/>
        </w:rPr>
        <w:t xml:space="preserve">        /* check each line in MTField76 starting with Line 2 */</w:t>
      </w:r>
    </w:p>
    <w:p w14:paraId="7D65B8FA" w14:textId="77777777" w:rsidR="005B3400" w:rsidRDefault="005B3400" w:rsidP="005B3400">
      <w:pPr>
        <w:spacing w:after="160" w:line="259" w:lineRule="auto"/>
        <w:ind w:left="0" w:firstLine="0"/>
        <w:rPr>
          <w:rFonts w:eastAsia="Arial"/>
        </w:rPr>
      </w:pPr>
      <w:r w:rsidRPr="00ED5E7A">
        <w:rPr>
          <w:rFonts w:eastAsia="Arial"/>
          <w:b/>
        </w:rPr>
        <w:t xml:space="preserve">         IF Substring</w:t>
      </w:r>
      <w:r>
        <w:rPr>
          <w:rFonts w:eastAsia="Arial"/>
        </w:rPr>
        <w:t xml:space="preserve">(MTField76.line[i],1,2) = “//” OR </w:t>
      </w:r>
    </w:p>
    <w:p w14:paraId="4BB32276" w14:textId="7FB456BE" w:rsidR="00235005" w:rsidRDefault="005B3400" w:rsidP="005B3400">
      <w:pPr>
        <w:spacing w:after="160" w:line="259" w:lineRule="auto"/>
        <w:ind w:left="0" w:firstLine="0"/>
        <w:rPr>
          <w:ins w:id="1605" w:author="BOUVY Martine" w:date="2022-03-28T09:48:00Z"/>
          <w:rFonts w:eastAsia="Arial"/>
        </w:rPr>
      </w:pPr>
      <w:r w:rsidRPr="00ED5E7A">
        <w:rPr>
          <w:rFonts w:eastAsia="Arial"/>
          <w:b/>
        </w:rPr>
        <w:t xml:space="preserve">           </w:t>
      </w:r>
      <w:del w:id="1606" w:author="BOUVY Martine" w:date="2022-03-28T09:48:00Z">
        <w:r w:rsidR="00EF0C58" w:rsidDel="00235005">
          <w:rPr>
            <w:rFonts w:eastAsia="Arial"/>
            <w:b/>
          </w:rPr>
          <w:delText>IF{</w:delText>
        </w:r>
        <w:r w:rsidR="00EF0C58" w:rsidRPr="00ED5E7A" w:rsidDel="00235005">
          <w:rPr>
            <w:rFonts w:eastAsia="Arial"/>
            <w:b/>
          </w:rPr>
          <w:delText>Substring</w:delText>
        </w:r>
        <w:r w:rsidR="00EF0C58" w:rsidDel="00235005">
          <w:rPr>
            <w:rFonts w:eastAsia="Arial"/>
          </w:rPr>
          <w:delText xml:space="preserve">(MTField76.line[i],1,1) = “/” AND </w:delText>
        </w:r>
        <w:r w:rsidR="00EF0C58" w:rsidDel="00235005">
          <w:rPr>
            <w:rFonts w:eastAsia="Arial"/>
            <w:b/>
          </w:rPr>
          <w:delText>NOT IsEmpty</w:delText>
        </w:r>
        <w:r w:rsidR="00EF0C58" w:rsidRPr="00EF0C58" w:rsidDel="00235005">
          <w:rPr>
            <w:rFonts w:eastAsia="Arial"/>
          </w:rPr>
          <w:delText>(TempString)</w:delText>
        </w:r>
      </w:del>
    </w:p>
    <w:p w14:paraId="4470C5C3" w14:textId="17C69D88" w:rsidR="00235005" w:rsidRDefault="00235005" w:rsidP="005B3400">
      <w:pPr>
        <w:spacing w:after="160" w:line="259" w:lineRule="auto"/>
        <w:ind w:left="0" w:firstLine="0"/>
        <w:rPr>
          <w:ins w:id="1607" w:author="BOUVY Martine" w:date="2022-03-28T09:48:00Z"/>
          <w:rFonts w:eastAsia="Arial"/>
        </w:rPr>
      </w:pPr>
      <w:ins w:id="1608" w:author="BOUVY Martine" w:date="2022-03-28T09:48:00Z">
        <w:r>
          <w:rPr>
            <w:rFonts w:eastAsia="Arial"/>
          </w:rPr>
          <w:t xml:space="preserve">             </w:t>
        </w:r>
        <w:r w:rsidRPr="00DC3FE7">
          <w:rPr>
            <w:rFonts w:eastAsia="Arial"/>
            <w:b/>
            <w:bCs/>
          </w:rPr>
          <w:t>IF</w:t>
        </w:r>
        <w:r>
          <w:rPr>
            <w:rFonts w:eastAsia="Arial"/>
          </w:rPr>
          <w:t xml:space="preserve"> MTField76.line[i]</w:t>
        </w:r>
        <w:r w:rsidRPr="00DC3FE7">
          <w:rPr>
            <w:rFonts w:eastAsia="Arial"/>
            <w:b/>
            <w:bCs/>
          </w:rPr>
          <w:t>starts</w:t>
        </w:r>
        <w:r>
          <w:rPr>
            <w:rFonts w:eastAsia="Arial"/>
          </w:rPr>
          <w:t xml:space="preserve"> with </w:t>
        </w:r>
      </w:ins>
      <w:ins w:id="1609" w:author="BOUVY Martine" w:date="2022-03-28T09:49:00Z">
        <w:r>
          <w:rPr>
            <w:rFonts w:eastAsia="Arial"/>
          </w:rPr>
          <w:t>StructuredPattern</w:t>
        </w:r>
      </w:ins>
    </w:p>
    <w:p w14:paraId="427653AB" w14:textId="2E035A29" w:rsidR="005B3400" w:rsidDel="00235005" w:rsidRDefault="00EF0C58" w:rsidP="005B3400">
      <w:pPr>
        <w:spacing w:after="160" w:line="259" w:lineRule="auto"/>
        <w:ind w:left="0" w:firstLine="0"/>
        <w:rPr>
          <w:del w:id="1610" w:author="BOUVY Martine" w:date="2022-03-28T09:53:00Z"/>
          <w:rFonts w:eastAsia="Arial"/>
        </w:rPr>
      </w:pPr>
      <w:del w:id="1611" w:author="BOUVY Martine" w:date="2022-03-28T09:53:00Z">
        <w:r w:rsidRPr="00A2019E" w:rsidDel="00235005">
          <w:rPr>
            <w:rFonts w:eastAsia="Arial"/>
            <w:b/>
          </w:rPr>
          <w:delText>}</w:delText>
        </w:r>
      </w:del>
    </w:p>
    <w:p w14:paraId="728D2155" w14:textId="37D7AB25" w:rsidR="00EF0C58" w:rsidRDefault="00EF0C58" w:rsidP="005B3400">
      <w:pPr>
        <w:spacing w:after="160" w:line="259" w:lineRule="auto"/>
        <w:ind w:left="0" w:firstLine="0"/>
        <w:rPr>
          <w:rFonts w:eastAsia="Arial"/>
        </w:rPr>
      </w:pPr>
      <w:r>
        <w:rPr>
          <w:rFonts w:eastAsia="Arial"/>
        </w:rPr>
        <w:t xml:space="preserve">                /* check if the line starts with “//” or /4c/ */</w:t>
      </w:r>
    </w:p>
    <w:p w14:paraId="5074A2E8" w14:textId="77777777" w:rsidR="005B3400" w:rsidRDefault="005B3400" w:rsidP="005B3400">
      <w:pPr>
        <w:spacing w:after="160" w:line="259" w:lineRule="auto"/>
        <w:ind w:left="0" w:firstLine="0"/>
        <w:rPr>
          <w:rFonts w:eastAsia="Arial"/>
        </w:rPr>
      </w:pPr>
      <w:r>
        <w:rPr>
          <w:rFonts w:eastAsia="Arial"/>
        </w:rPr>
        <w:t xml:space="preserve">                /* continue to scan lines */</w:t>
      </w:r>
    </w:p>
    <w:p w14:paraId="259A8BAE" w14:textId="77777777" w:rsidR="005B3400" w:rsidRPr="00ED5E7A" w:rsidRDefault="005B3400" w:rsidP="005B3400">
      <w:pPr>
        <w:spacing w:after="160" w:line="259" w:lineRule="auto"/>
        <w:ind w:left="0" w:firstLine="0"/>
        <w:rPr>
          <w:rFonts w:eastAsia="Arial"/>
          <w:b/>
        </w:rPr>
      </w:pPr>
      <w:r>
        <w:rPr>
          <w:rFonts w:eastAsia="Arial"/>
        </w:rPr>
        <w:t xml:space="preserve">         </w:t>
      </w:r>
      <w:r w:rsidRPr="00ED5E7A">
        <w:rPr>
          <w:rFonts w:eastAsia="Arial"/>
          <w:b/>
        </w:rPr>
        <w:t>ELSE</w:t>
      </w:r>
    </w:p>
    <w:p w14:paraId="34ED4D2E" w14:textId="77777777" w:rsidR="005B3400" w:rsidRDefault="005B3400" w:rsidP="005B3400">
      <w:pPr>
        <w:spacing w:after="160" w:line="259" w:lineRule="auto"/>
        <w:ind w:left="0" w:firstLine="0"/>
        <w:rPr>
          <w:rFonts w:eastAsia="Arial"/>
        </w:rPr>
      </w:pPr>
      <w:r>
        <w:rPr>
          <w:rFonts w:eastAsia="Arial"/>
        </w:rPr>
        <w:t xml:space="preserve">            IsStructured = “false”</w:t>
      </w:r>
    </w:p>
    <w:p w14:paraId="0EB6B5AE" w14:textId="77777777" w:rsidR="005B3400" w:rsidRDefault="005B3400" w:rsidP="005B3400">
      <w:pPr>
        <w:spacing w:after="160" w:line="259" w:lineRule="auto"/>
        <w:ind w:left="0" w:firstLine="0"/>
        <w:rPr>
          <w:rFonts w:eastAsia="Arial"/>
        </w:rPr>
      </w:pPr>
      <w:r>
        <w:rPr>
          <w:rFonts w:eastAsia="Arial"/>
        </w:rPr>
        <w:t xml:space="preserve">             Exit loop i</w:t>
      </w:r>
    </w:p>
    <w:p w14:paraId="12649121" w14:textId="77777777" w:rsidR="005B3400" w:rsidRDefault="005B3400" w:rsidP="005B3400">
      <w:pPr>
        <w:tabs>
          <w:tab w:val="left" w:pos="810"/>
          <w:tab w:val="left" w:pos="900"/>
          <w:tab w:val="left" w:pos="1080"/>
        </w:tabs>
        <w:spacing w:after="160" w:line="259" w:lineRule="auto"/>
        <w:ind w:left="0" w:firstLine="0"/>
        <w:rPr>
          <w:rFonts w:eastAsia="Arial"/>
          <w:b/>
        </w:rPr>
      </w:pPr>
      <w:r w:rsidRPr="00ED5E7A">
        <w:rPr>
          <w:rFonts w:eastAsia="Arial"/>
          <w:b/>
        </w:rPr>
        <w:t xml:space="preserve">         ENDIF</w:t>
      </w:r>
    </w:p>
    <w:p w14:paraId="37206C51" w14:textId="77777777" w:rsidR="005B3400" w:rsidRDefault="005B3400" w:rsidP="005B3400">
      <w:pPr>
        <w:tabs>
          <w:tab w:val="left" w:pos="810"/>
          <w:tab w:val="left" w:pos="900"/>
          <w:tab w:val="left" w:pos="1080"/>
        </w:tabs>
        <w:spacing w:after="160" w:line="259" w:lineRule="auto"/>
        <w:ind w:left="0" w:firstLine="0"/>
        <w:rPr>
          <w:rFonts w:eastAsia="Arial"/>
          <w:b/>
        </w:rPr>
      </w:pPr>
      <w:r>
        <w:rPr>
          <w:rFonts w:eastAsia="Arial"/>
          <w:b/>
        </w:rPr>
        <w:t xml:space="preserve">       Next i</w:t>
      </w:r>
    </w:p>
    <w:p w14:paraId="71E82448" w14:textId="77777777" w:rsidR="005B3400" w:rsidRPr="00B24F0E" w:rsidRDefault="005B3400" w:rsidP="005B3400">
      <w:pPr>
        <w:tabs>
          <w:tab w:val="left" w:pos="810"/>
          <w:tab w:val="left" w:pos="900"/>
          <w:tab w:val="left" w:pos="1080"/>
        </w:tabs>
        <w:spacing w:after="160" w:line="259" w:lineRule="auto"/>
        <w:ind w:left="0" w:firstLine="0"/>
        <w:rPr>
          <w:rFonts w:eastAsia="Arial"/>
        </w:rPr>
      </w:pPr>
      <w:r>
        <w:rPr>
          <w:rFonts w:eastAsia="Arial"/>
          <w:b/>
        </w:rPr>
        <w:t xml:space="preserve">       </w:t>
      </w:r>
      <w:r w:rsidRPr="00B24F0E">
        <w:rPr>
          <w:rFonts w:eastAsia="Arial"/>
          <w:b/>
        </w:rPr>
        <w:t>IF</w:t>
      </w:r>
      <w:r w:rsidRPr="00B24F0E">
        <w:rPr>
          <w:rFonts w:eastAsia="Arial"/>
        </w:rPr>
        <w:t xml:space="preserve"> IsStructured</w:t>
      </w:r>
    </w:p>
    <w:p w14:paraId="71C4DB95" w14:textId="77777777" w:rsidR="005B3400" w:rsidRPr="00746880" w:rsidRDefault="005B3400" w:rsidP="005B3400">
      <w:pPr>
        <w:tabs>
          <w:tab w:val="left" w:pos="810"/>
          <w:tab w:val="left" w:pos="900"/>
          <w:tab w:val="left" w:pos="1080"/>
        </w:tabs>
        <w:spacing w:after="160" w:line="259" w:lineRule="auto"/>
        <w:ind w:left="0" w:firstLine="0"/>
        <w:rPr>
          <w:rFonts w:eastAsia="Arial"/>
          <w:b/>
        </w:rPr>
      </w:pPr>
      <w:r w:rsidRPr="00B24F0E">
        <w:rPr>
          <w:rFonts w:eastAsia="Arial"/>
          <w:b/>
        </w:rPr>
        <w:t xml:space="preserve">        Call</w:t>
      </w:r>
      <w:r w:rsidRPr="00B24F0E">
        <w:rPr>
          <w:rFonts w:eastAsia="Arial"/>
        </w:rPr>
        <w:t xml:space="preserve"> </w:t>
      </w:r>
      <w:r w:rsidRPr="00746880">
        <w:rPr>
          <w:rFonts w:eastAsia="Arial"/>
          <w:b/>
        </w:rPr>
        <w:t>SubfunctionStructured76</w:t>
      </w:r>
    </w:p>
    <w:p w14:paraId="2828E608" w14:textId="77777777" w:rsidR="005B3400" w:rsidRPr="00B24F0E" w:rsidRDefault="005B3400" w:rsidP="005B3400">
      <w:pPr>
        <w:tabs>
          <w:tab w:val="left" w:pos="810"/>
          <w:tab w:val="left" w:pos="900"/>
          <w:tab w:val="left" w:pos="1080"/>
        </w:tabs>
        <w:spacing w:after="160" w:line="259" w:lineRule="auto"/>
        <w:ind w:left="0" w:firstLine="0"/>
        <w:rPr>
          <w:rFonts w:eastAsia="Arial"/>
        </w:rPr>
      </w:pPr>
      <w:r>
        <w:rPr>
          <w:rFonts w:eastAsia="Arial"/>
        </w:rPr>
        <w:t xml:space="preserve">      </w:t>
      </w:r>
      <w:r w:rsidRPr="00B24F0E">
        <w:rPr>
          <w:rFonts w:eastAsia="Arial"/>
        </w:rPr>
        <w:t xml:space="preserve">/* </w:t>
      </w:r>
      <w:r>
        <w:rPr>
          <w:rFonts w:eastAsia="Arial"/>
        </w:rPr>
        <w:t>Subfunctions described below */</w:t>
      </w:r>
    </w:p>
    <w:p w14:paraId="440D80F8" w14:textId="77777777" w:rsidR="005B3400" w:rsidRPr="00B24F0E" w:rsidRDefault="005B3400" w:rsidP="005B3400">
      <w:pPr>
        <w:tabs>
          <w:tab w:val="left" w:pos="810"/>
          <w:tab w:val="left" w:pos="900"/>
          <w:tab w:val="left" w:pos="1080"/>
        </w:tabs>
        <w:spacing w:after="160" w:line="259" w:lineRule="auto"/>
        <w:ind w:left="0" w:firstLine="0"/>
        <w:rPr>
          <w:rFonts w:eastAsia="Arial"/>
          <w:b/>
        </w:rPr>
      </w:pPr>
      <w:r w:rsidRPr="00B24F0E">
        <w:rPr>
          <w:rFonts w:eastAsia="Arial"/>
        </w:rPr>
        <w:t xml:space="preserve">       </w:t>
      </w:r>
      <w:r w:rsidRPr="00B24F0E">
        <w:rPr>
          <w:rFonts w:eastAsia="Arial"/>
          <w:b/>
        </w:rPr>
        <w:t>ELSE</w:t>
      </w:r>
    </w:p>
    <w:p w14:paraId="55198F8C" w14:textId="77777777" w:rsidR="005B3400" w:rsidRPr="00746880" w:rsidRDefault="005B3400" w:rsidP="005B3400">
      <w:pPr>
        <w:tabs>
          <w:tab w:val="left" w:pos="810"/>
          <w:tab w:val="left" w:pos="900"/>
          <w:tab w:val="left" w:pos="1080"/>
        </w:tabs>
        <w:spacing w:after="160" w:line="259" w:lineRule="auto"/>
        <w:ind w:left="0" w:firstLine="0"/>
        <w:rPr>
          <w:rFonts w:eastAsia="Arial"/>
          <w:b/>
        </w:rPr>
      </w:pPr>
      <w:r w:rsidRPr="00B24F0E">
        <w:rPr>
          <w:rFonts w:eastAsia="Arial"/>
        </w:rPr>
        <w:t xml:space="preserve">        </w:t>
      </w:r>
      <w:r w:rsidRPr="00746880">
        <w:rPr>
          <w:rFonts w:eastAsia="Arial"/>
          <w:b/>
        </w:rPr>
        <w:t>Call SubfunctionUnStructured76</w:t>
      </w:r>
    </w:p>
    <w:p w14:paraId="50A4C573" w14:textId="77777777" w:rsidR="005B3400" w:rsidRPr="00B24F0E" w:rsidRDefault="005B3400" w:rsidP="005B3400">
      <w:pPr>
        <w:tabs>
          <w:tab w:val="left" w:pos="810"/>
          <w:tab w:val="left" w:pos="900"/>
          <w:tab w:val="left" w:pos="1080"/>
        </w:tabs>
        <w:spacing w:after="160" w:line="259" w:lineRule="auto"/>
        <w:ind w:left="0" w:firstLine="0"/>
        <w:rPr>
          <w:rFonts w:eastAsia="Arial"/>
          <w:b/>
        </w:rPr>
      </w:pPr>
      <w:r w:rsidRPr="00B24F0E">
        <w:rPr>
          <w:rFonts w:eastAsia="Arial"/>
          <w:b/>
        </w:rPr>
        <w:t xml:space="preserve">       ENDIF</w:t>
      </w:r>
    </w:p>
    <w:p w14:paraId="5C37B394" w14:textId="77777777" w:rsidR="005B3400" w:rsidRDefault="005B3400" w:rsidP="005B3400">
      <w:pPr>
        <w:tabs>
          <w:tab w:val="left" w:pos="810"/>
          <w:tab w:val="left" w:pos="900"/>
          <w:tab w:val="left" w:pos="1080"/>
        </w:tabs>
        <w:spacing w:after="160" w:line="259" w:lineRule="auto"/>
        <w:ind w:left="0" w:firstLine="0"/>
        <w:rPr>
          <w:rFonts w:eastAsia="Arial"/>
        </w:rPr>
      </w:pPr>
      <w:r>
        <w:rPr>
          <w:rFonts w:eastAsia="Arial"/>
        </w:rPr>
        <w:t xml:space="preserve">        /* String</w:t>
      </w:r>
      <w:r w:rsidRPr="00D874ED">
        <w:rPr>
          <w:rFonts w:eastAsia="Arial"/>
        </w:rPr>
        <w:t xml:space="preserve">76 </w:t>
      </w:r>
      <w:r>
        <w:rPr>
          <w:rFonts w:eastAsia="Arial"/>
        </w:rPr>
        <w:t>is the concatenation of the MTField76 lines */</w:t>
      </w:r>
    </w:p>
    <w:p w14:paraId="5FF116B2" w14:textId="77777777" w:rsidR="005B3400" w:rsidRDefault="005B3400" w:rsidP="005B3400">
      <w:pPr>
        <w:tabs>
          <w:tab w:val="left" w:pos="810"/>
          <w:tab w:val="left" w:pos="900"/>
          <w:tab w:val="left" w:pos="1080"/>
        </w:tabs>
        <w:spacing w:after="160" w:line="259" w:lineRule="auto"/>
        <w:ind w:left="0" w:firstLine="0"/>
        <w:rPr>
          <w:rFonts w:eastAsia="Arial"/>
        </w:rPr>
      </w:pPr>
      <w:r>
        <w:rPr>
          <w:rFonts w:eastAsia="Arial"/>
        </w:rPr>
        <w:t xml:space="preserve">        /* Extraction of the Status */</w:t>
      </w:r>
    </w:p>
    <w:p w14:paraId="3F009403" w14:textId="77777777" w:rsidR="005B3400" w:rsidRDefault="005B3400" w:rsidP="005B3400">
      <w:pPr>
        <w:tabs>
          <w:tab w:val="left" w:pos="810"/>
          <w:tab w:val="left" w:pos="900"/>
          <w:tab w:val="left" w:pos="1080"/>
        </w:tabs>
        <w:spacing w:after="160" w:line="259" w:lineRule="auto"/>
        <w:ind w:left="0" w:firstLine="0"/>
        <w:rPr>
          <w:rFonts w:eastAsia="Arial"/>
        </w:rPr>
      </w:pPr>
      <w:r>
        <w:rPr>
          <w:rFonts w:eastAsia="Arial"/>
        </w:rPr>
        <w:t xml:space="preserve">        MXStatus = </w:t>
      </w:r>
      <w:r w:rsidRPr="00D874ED">
        <w:rPr>
          <w:rFonts w:eastAsia="Arial"/>
          <w:b/>
        </w:rPr>
        <w:t>ExtractPattern</w:t>
      </w:r>
      <w:r>
        <w:rPr>
          <w:rFonts w:eastAsia="Arial"/>
        </w:rPr>
        <w:t>(String76, StatusPattern)</w:t>
      </w:r>
    </w:p>
    <w:p w14:paraId="143B1FC5" w14:textId="77777777" w:rsidR="005B3400" w:rsidRDefault="005B3400" w:rsidP="005B3400">
      <w:pPr>
        <w:tabs>
          <w:tab w:val="left" w:pos="810"/>
          <w:tab w:val="left" w:pos="900"/>
          <w:tab w:val="left" w:pos="1080"/>
        </w:tabs>
        <w:spacing w:after="160" w:line="259" w:lineRule="auto"/>
        <w:ind w:left="0" w:firstLine="0"/>
        <w:rPr>
          <w:rFonts w:eastAsia="Arial"/>
        </w:rPr>
      </w:pPr>
      <w:r>
        <w:rPr>
          <w:rFonts w:eastAsia="Arial"/>
        </w:rPr>
        <w:t xml:space="preserve">             /* Remove “/” */</w:t>
      </w:r>
    </w:p>
    <w:p w14:paraId="3B3E7287" w14:textId="77777777" w:rsidR="005B3400" w:rsidRDefault="005B3400" w:rsidP="005B3400">
      <w:pPr>
        <w:tabs>
          <w:tab w:val="left" w:pos="810"/>
          <w:tab w:val="left" w:pos="900"/>
          <w:tab w:val="left" w:pos="1080"/>
        </w:tabs>
        <w:spacing w:after="160" w:line="259" w:lineRule="auto"/>
        <w:ind w:left="0" w:firstLine="0"/>
        <w:rPr>
          <w:rFonts w:eastAsia="Arial"/>
        </w:rPr>
      </w:pPr>
      <w:r>
        <w:rPr>
          <w:rFonts w:eastAsia="Arial"/>
        </w:rPr>
        <w:lastRenderedPageBreak/>
        <w:t xml:space="preserve">        MXStatus = </w:t>
      </w:r>
      <w:r w:rsidRPr="00D874ED">
        <w:rPr>
          <w:rFonts w:eastAsia="Arial"/>
          <w:b/>
        </w:rPr>
        <w:t>Substring</w:t>
      </w:r>
      <w:r>
        <w:rPr>
          <w:rFonts w:eastAsia="Arial"/>
        </w:rPr>
        <w:t xml:space="preserve">(MXStatus,2,4) </w:t>
      </w:r>
    </w:p>
    <w:p w14:paraId="65BC7417" w14:textId="77777777" w:rsidR="005B3400" w:rsidRDefault="005B3400" w:rsidP="005B3400">
      <w:pPr>
        <w:tabs>
          <w:tab w:val="left" w:pos="810"/>
          <w:tab w:val="left" w:pos="900"/>
          <w:tab w:val="left" w:pos="1080"/>
        </w:tabs>
        <w:spacing w:after="160" w:line="259" w:lineRule="auto"/>
        <w:ind w:left="0" w:firstLine="0"/>
        <w:rPr>
          <w:rFonts w:eastAsia="Arial"/>
        </w:rPr>
      </w:pPr>
      <w:r>
        <w:rPr>
          <w:rFonts w:eastAsia="Arial"/>
        </w:rPr>
        <w:t xml:space="preserve">            /* Remove the status pattern */    </w:t>
      </w:r>
    </w:p>
    <w:p w14:paraId="09BE8866" w14:textId="77777777" w:rsidR="005B3400" w:rsidRDefault="005B3400" w:rsidP="005B3400">
      <w:pPr>
        <w:tabs>
          <w:tab w:val="left" w:pos="810"/>
          <w:tab w:val="left" w:pos="900"/>
          <w:tab w:val="left" w:pos="1080"/>
        </w:tabs>
        <w:spacing w:after="160" w:line="259" w:lineRule="auto"/>
        <w:ind w:left="0" w:firstLine="0"/>
        <w:rPr>
          <w:rFonts w:eastAsia="Arial"/>
        </w:rPr>
      </w:pPr>
      <w:r>
        <w:rPr>
          <w:rFonts w:eastAsia="Arial"/>
        </w:rPr>
        <w:t xml:space="preserve">        String76 = </w:t>
      </w:r>
      <w:r w:rsidRPr="00042C58">
        <w:rPr>
          <w:rFonts w:eastAsia="Arial"/>
          <w:b/>
        </w:rPr>
        <w:t>DeletePattern</w:t>
      </w:r>
      <w:r>
        <w:rPr>
          <w:rFonts w:eastAsia="Arial"/>
        </w:rPr>
        <w:t xml:space="preserve">(String76, StatusPattern) </w:t>
      </w:r>
    </w:p>
    <w:p w14:paraId="6D837610" w14:textId="77777777" w:rsidR="005B3400" w:rsidRDefault="005B3400" w:rsidP="005B3400">
      <w:pPr>
        <w:tabs>
          <w:tab w:val="left" w:pos="810"/>
          <w:tab w:val="left" w:pos="900"/>
          <w:tab w:val="left" w:pos="1080"/>
        </w:tabs>
        <w:spacing w:after="160" w:line="259" w:lineRule="auto"/>
        <w:ind w:left="0" w:firstLine="0"/>
        <w:rPr>
          <w:rFonts w:eastAsia="Arial"/>
        </w:rPr>
      </w:pPr>
    </w:p>
    <w:p w14:paraId="675528D0" w14:textId="77777777" w:rsidR="005B3400" w:rsidRDefault="005B3400" w:rsidP="005B3400">
      <w:pPr>
        <w:tabs>
          <w:tab w:val="left" w:pos="810"/>
          <w:tab w:val="left" w:pos="900"/>
          <w:tab w:val="left" w:pos="1080"/>
        </w:tabs>
        <w:spacing w:after="160" w:line="259" w:lineRule="auto"/>
        <w:ind w:left="0" w:firstLine="0"/>
        <w:rPr>
          <w:rFonts w:eastAsia="Arial"/>
        </w:rPr>
      </w:pPr>
      <w:r>
        <w:rPr>
          <w:rFonts w:eastAsia="Arial"/>
        </w:rPr>
        <w:t xml:space="preserve">        </w:t>
      </w:r>
      <w:r w:rsidRPr="00432EA8">
        <w:rPr>
          <w:rFonts w:eastAsia="Arial"/>
          <w:b/>
        </w:rPr>
        <w:t>IF WithinList</w:t>
      </w:r>
      <w:r>
        <w:rPr>
          <w:rFonts w:eastAsia="Arial"/>
        </w:rPr>
        <w:t>(</w:t>
      </w:r>
      <w:r w:rsidRPr="00432EA8">
        <w:rPr>
          <w:rFonts w:eastAsia="Arial"/>
          <w:b/>
        </w:rPr>
        <w:t>Substring</w:t>
      </w:r>
      <w:r>
        <w:rPr>
          <w:rFonts w:eastAsia="Arial"/>
        </w:rPr>
        <w:t>(String76,1,4),MXReasonList)THEN</w:t>
      </w:r>
    </w:p>
    <w:p w14:paraId="490BAE12" w14:textId="77777777" w:rsidR="005B3400" w:rsidRDefault="005B3400" w:rsidP="005B3400">
      <w:pPr>
        <w:tabs>
          <w:tab w:val="left" w:pos="810"/>
          <w:tab w:val="left" w:pos="900"/>
          <w:tab w:val="left" w:pos="1080"/>
        </w:tabs>
        <w:spacing w:after="160" w:line="259" w:lineRule="auto"/>
        <w:ind w:left="0" w:firstLine="0"/>
        <w:rPr>
          <w:rFonts w:eastAsia="Arial"/>
        </w:rPr>
      </w:pPr>
      <w:r>
        <w:rPr>
          <w:rFonts w:eastAsia="Arial"/>
        </w:rPr>
        <w:t xml:space="preserve">          MXReason = </w:t>
      </w:r>
      <w:r w:rsidRPr="001A7C63">
        <w:rPr>
          <w:rFonts w:eastAsia="Arial"/>
          <w:b/>
        </w:rPr>
        <w:t>Substring</w:t>
      </w:r>
      <w:r>
        <w:rPr>
          <w:rFonts w:eastAsia="Arial"/>
        </w:rPr>
        <w:t>(String76,1,4)</w:t>
      </w:r>
    </w:p>
    <w:p w14:paraId="6021C1B4" w14:textId="77777777" w:rsidR="005B3400" w:rsidRDefault="005B3400" w:rsidP="005B3400">
      <w:pPr>
        <w:tabs>
          <w:tab w:val="left" w:pos="810"/>
          <w:tab w:val="left" w:pos="900"/>
          <w:tab w:val="left" w:pos="1080"/>
        </w:tabs>
        <w:spacing w:after="160" w:line="259" w:lineRule="auto"/>
        <w:ind w:left="0" w:firstLine="0"/>
        <w:rPr>
          <w:rFonts w:eastAsia="Arial"/>
        </w:rPr>
      </w:pPr>
      <w:r w:rsidRPr="001A7C63">
        <w:rPr>
          <w:rFonts w:eastAsia="Arial"/>
          <w:b/>
        </w:rPr>
        <w:t xml:space="preserve">          IF</w:t>
      </w:r>
      <w:r>
        <w:rPr>
          <w:rFonts w:eastAsia="Arial"/>
        </w:rPr>
        <w:t xml:space="preserve"> </w:t>
      </w:r>
      <w:r w:rsidRPr="001A7C63">
        <w:rPr>
          <w:rFonts w:eastAsia="Arial"/>
          <w:b/>
        </w:rPr>
        <w:t>Substring</w:t>
      </w:r>
      <w:r>
        <w:rPr>
          <w:rFonts w:eastAsia="Arial"/>
        </w:rPr>
        <w:t>(String76,5,1)= “/” THEN</w:t>
      </w:r>
    </w:p>
    <w:p w14:paraId="0A10F614" w14:textId="77777777" w:rsidR="005B3400" w:rsidRDefault="005B3400" w:rsidP="005B3400">
      <w:pPr>
        <w:tabs>
          <w:tab w:val="left" w:pos="810"/>
          <w:tab w:val="left" w:pos="900"/>
          <w:tab w:val="left" w:pos="1080"/>
        </w:tabs>
        <w:spacing w:after="160" w:line="259" w:lineRule="auto"/>
        <w:ind w:left="0" w:firstLine="0"/>
        <w:rPr>
          <w:rFonts w:eastAsia="Arial"/>
        </w:rPr>
      </w:pPr>
      <w:r>
        <w:rPr>
          <w:rFonts w:eastAsia="Arial"/>
        </w:rPr>
        <w:t xml:space="preserve">             MXAdditionalInformation = Substring(String76,6)</w:t>
      </w:r>
    </w:p>
    <w:p w14:paraId="47BD0F05" w14:textId="77777777" w:rsidR="005B3400" w:rsidRPr="001A7C63" w:rsidRDefault="005B3400" w:rsidP="005B3400">
      <w:pPr>
        <w:tabs>
          <w:tab w:val="left" w:pos="810"/>
          <w:tab w:val="left" w:pos="900"/>
          <w:tab w:val="left" w:pos="1080"/>
        </w:tabs>
        <w:spacing w:after="160" w:line="259" w:lineRule="auto"/>
        <w:ind w:left="0" w:firstLine="0"/>
        <w:rPr>
          <w:rFonts w:eastAsia="Arial"/>
          <w:b/>
        </w:rPr>
      </w:pPr>
      <w:r w:rsidRPr="001A7C63">
        <w:rPr>
          <w:rFonts w:eastAsia="Arial"/>
          <w:b/>
        </w:rPr>
        <w:t xml:space="preserve">          ELSE</w:t>
      </w:r>
    </w:p>
    <w:p w14:paraId="3AF5FDAC" w14:textId="77777777" w:rsidR="005B3400" w:rsidRDefault="005B3400" w:rsidP="005B3400">
      <w:pPr>
        <w:tabs>
          <w:tab w:val="left" w:pos="810"/>
          <w:tab w:val="left" w:pos="900"/>
          <w:tab w:val="left" w:pos="1080"/>
        </w:tabs>
        <w:spacing w:after="160" w:line="259" w:lineRule="auto"/>
        <w:ind w:left="0" w:firstLine="0"/>
        <w:rPr>
          <w:rFonts w:eastAsia="Arial"/>
        </w:rPr>
      </w:pPr>
      <w:r>
        <w:rPr>
          <w:rFonts w:eastAsia="Arial"/>
        </w:rPr>
        <w:t xml:space="preserve">             MXAdditionalInformation = Substring(String76,5)</w:t>
      </w:r>
    </w:p>
    <w:p w14:paraId="0A117492" w14:textId="77777777" w:rsidR="005B3400" w:rsidRPr="001A7C63" w:rsidRDefault="005B3400" w:rsidP="005B3400">
      <w:pPr>
        <w:tabs>
          <w:tab w:val="left" w:pos="810"/>
          <w:tab w:val="left" w:pos="900"/>
          <w:tab w:val="left" w:pos="1080"/>
        </w:tabs>
        <w:spacing w:after="160" w:line="259" w:lineRule="auto"/>
        <w:ind w:left="0" w:firstLine="0"/>
        <w:rPr>
          <w:rFonts w:eastAsia="Arial"/>
          <w:b/>
        </w:rPr>
      </w:pPr>
      <w:r w:rsidRPr="001A7C63">
        <w:rPr>
          <w:rFonts w:eastAsia="Arial"/>
          <w:b/>
        </w:rPr>
        <w:t xml:space="preserve">          ENDIF</w:t>
      </w:r>
    </w:p>
    <w:p w14:paraId="5AB1CAA5" w14:textId="77777777" w:rsidR="005B3400" w:rsidRDefault="005B3400" w:rsidP="005B3400">
      <w:pPr>
        <w:tabs>
          <w:tab w:val="left" w:pos="810"/>
          <w:tab w:val="left" w:pos="900"/>
          <w:tab w:val="left" w:pos="1080"/>
        </w:tabs>
        <w:spacing w:after="160" w:line="259" w:lineRule="auto"/>
        <w:ind w:left="0" w:firstLine="0"/>
        <w:rPr>
          <w:rFonts w:eastAsia="Arial"/>
        </w:rPr>
      </w:pPr>
      <w:r>
        <w:rPr>
          <w:rFonts w:eastAsia="Arial"/>
        </w:rPr>
        <w:t xml:space="preserve">      </w:t>
      </w:r>
    </w:p>
    <w:p w14:paraId="71B81253" w14:textId="77777777" w:rsidR="005B3400" w:rsidRPr="001A7C63" w:rsidRDefault="005B3400" w:rsidP="005B3400">
      <w:pPr>
        <w:tabs>
          <w:tab w:val="left" w:pos="810"/>
          <w:tab w:val="left" w:pos="900"/>
          <w:tab w:val="left" w:pos="1080"/>
        </w:tabs>
        <w:spacing w:after="160" w:line="259" w:lineRule="auto"/>
        <w:ind w:left="0" w:firstLine="0"/>
        <w:rPr>
          <w:rFonts w:eastAsia="Arial"/>
          <w:b/>
        </w:rPr>
      </w:pPr>
      <w:r>
        <w:rPr>
          <w:rFonts w:eastAsia="Arial"/>
        </w:rPr>
        <w:t xml:space="preserve">        </w:t>
      </w:r>
      <w:r w:rsidRPr="001A7C63">
        <w:rPr>
          <w:rFonts w:eastAsia="Arial"/>
          <w:b/>
        </w:rPr>
        <w:t>ELSE</w:t>
      </w:r>
    </w:p>
    <w:p w14:paraId="3DA3FA0E" w14:textId="77777777" w:rsidR="005B3400" w:rsidRDefault="005B3400" w:rsidP="005B3400">
      <w:pPr>
        <w:tabs>
          <w:tab w:val="left" w:pos="810"/>
          <w:tab w:val="left" w:pos="900"/>
          <w:tab w:val="left" w:pos="1080"/>
        </w:tabs>
        <w:spacing w:after="160" w:line="259" w:lineRule="auto"/>
        <w:ind w:left="0" w:firstLine="0"/>
        <w:rPr>
          <w:rFonts w:eastAsia="Arial"/>
        </w:rPr>
      </w:pPr>
      <w:r>
        <w:rPr>
          <w:rFonts w:eastAsia="Arial"/>
        </w:rPr>
        <w:t xml:space="preserve">          MXAdditionalInformation = String76</w:t>
      </w:r>
    </w:p>
    <w:p w14:paraId="56BCC752" w14:textId="77777777" w:rsidR="005B3400" w:rsidRDefault="005B3400" w:rsidP="005B3400">
      <w:pPr>
        <w:tabs>
          <w:tab w:val="left" w:pos="810"/>
          <w:tab w:val="left" w:pos="900"/>
          <w:tab w:val="left" w:pos="1080"/>
        </w:tabs>
        <w:spacing w:after="160" w:line="259" w:lineRule="auto"/>
        <w:ind w:left="0" w:firstLine="0"/>
        <w:rPr>
          <w:rFonts w:eastAsia="Arial"/>
        </w:rPr>
      </w:pPr>
      <w:r w:rsidRPr="004C36E9">
        <w:rPr>
          <w:rFonts w:eastAsia="Arial"/>
          <w:b/>
        </w:rPr>
        <w:t xml:space="preserve">          IF</w:t>
      </w:r>
      <w:r>
        <w:rPr>
          <w:rFonts w:eastAsia="Arial"/>
        </w:rPr>
        <w:t xml:space="preserve"> MXStatus = “RJCR” THEN </w:t>
      </w:r>
    </w:p>
    <w:p w14:paraId="233785A2" w14:textId="77777777" w:rsidR="005B3400" w:rsidRDefault="005B3400" w:rsidP="005B3400">
      <w:pPr>
        <w:tabs>
          <w:tab w:val="left" w:pos="810"/>
          <w:tab w:val="left" w:pos="900"/>
          <w:tab w:val="left" w:pos="1080"/>
        </w:tabs>
        <w:spacing w:after="160" w:line="259" w:lineRule="auto"/>
        <w:ind w:left="0" w:firstLine="0"/>
        <w:rPr>
          <w:rFonts w:eastAsia="Arial"/>
        </w:rPr>
      </w:pPr>
      <w:r>
        <w:rPr>
          <w:rFonts w:eastAsia="Arial"/>
        </w:rPr>
        <w:t xml:space="preserve">             MXReason = “NARR”</w:t>
      </w:r>
    </w:p>
    <w:p w14:paraId="240E6076" w14:textId="77777777" w:rsidR="005B3400" w:rsidRPr="004C36E9" w:rsidRDefault="005B3400" w:rsidP="005B3400">
      <w:pPr>
        <w:tabs>
          <w:tab w:val="left" w:pos="810"/>
          <w:tab w:val="left" w:pos="900"/>
          <w:tab w:val="left" w:pos="1080"/>
        </w:tabs>
        <w:spacing w:after="160" w:line="259" w:lineRule="auto"/>
        <w:ind w:left="0" w:firstLine="0"/>
        <w:rPr>
          <w:rFonts w:eastAsia="Arial"/>
          <w:b/>
        </w:rPr>
      </w:pPr>
      <w:r w:rsidRPr="004C36E9">
        <w:rPr>
          <w:rFonts w:eastAsia="Arial"/>
          <w:b/>
        </w:rPr>
        <w:t xml:space="preserve">           ENDIF</w:t>
      </w:r>
    </w:p>
    <w:p w14:paraId="569742B7" w14:textId="77777777" w:rsidR="005B3400" w:rsidRDefault="005B3400" w:rsidP="005B3400">
      <w:pPr>
        <w:tabs>
          <w:tab w:val="left" w:pos="810"/>
          <w:tab w:val="left" w:pos="900"/>
          <w:tab w:val="left" w:pos="1080"/>
        </w:tabs>
        <w:spacing w:after="160" w:line="259" w:lineRule="auto"/>
        <w:ind w:left="0" w:firstLine="0"/>
        <w:rPr>
          <w:rFonts w:eastAsia="Arial"/>
        </w:rPr>
      </w:pPr>
    </w:p>
    <w:p w14:paraId="03E75AFF" w14:textId="77777777" w:rsidR="005B3400" w:rsidRPr="00432EA8" w:rsidRDefault="005B3400" w:rsidP="005B3400">
      <w:pPr>
        <w:tabs>
          <w:tab w:val="left" w:pos="810"/>
          <w:tab w:val="left" w:pos="900"/>
          <w:tab w:val="left" w:pos="1080"/>
        </w:tabs>
        <w:spacing w:after="160" w:line="259" w:lineRule="auto"/>
        <w:ind w:left="0" w:firstLine="0"/>
        <w:rPr>
          <w:rFonts w:eastAsia="Arial"/>
          <w:b/>
        </w:rPr>
      </w:pPr>
      <w:r>
        <w:rPr>
          <w:rFonts w:eastAsia="Arial"/>
        </w:rPr>
        <w:t xml:space="preserve">        </w:t>
      </w:r>
      <w:r w:rsidRPr="00432EA8">
        <w:rPr>
          <w:rFonts w:eastAsia="Arial"/>
          <w:b/>
        </w:rPr>
        <w:t>ENDIF</w:t>
      </w:r>
    </w:p>
    <w:p w14:paraId="5D9AAD6B" w14:textId="77777777" w:rsidR="005B3400" w:rsidRDefault="005B3400" w:rsidP="005B3400">
      <w:pPr>
        <w:tabs>
          <w:tab w:val="left" w:pos="810"/>
          <w:tab w:val="left" w:pos="900"/>
          <w:tab w:val="left" w:pos="1080"/>
        </w:tabs>
        <w:spacing w:after="160" w:line="259" w:lineRule="auto"/>
        <w:ind w:left="0" w:firstLine="0"/>
        <w:rPr>
          <w:rFonts w:eastAsia="Arial"/>
        </w:rPr>
      </w:pPr>
      <w:r>
        <w:rPr>
          <w:rFonts w:eastAsia="Arial"/>
        </w:rPr>
        <w:t xml:space="preserve">     /* Fill in MX elements */       </w:t>
      </w:r>
    </w:p>
    <w:p w14:paraId="11FBD856" w14:textId="77777777" w:rsidR="005B3400" w:rsidRDefault="005B3400" w:rsidP="005B3400">
      <w:pPr>
        <w:tabs>
          <w:tab w:val="left" w:pos="810"/>
          <w:tab w:val="left" w:pos="900"/>
          <w:tab w:val="left" w:pos="1080"/>
        </w:tabs>
        <w:spacing w:after="160" w:line="259" w:lineRule="auto"/>
        <w:ind w:left="0" w:firstLine="0"/>
        <w:rPr>
          <w:rFonts w:eastAsia="Arial"/>
        </w:rPr>
      </w:pPr>
      <w:r>
        <w:rPr>
          <w:rFonts w:eastAsia="Arial"/>
        </w:rPr>
        <w:t xml:space="preserve">     MXCancellationStatus = MXStatus</w:t>
      </w:r>
    </w:p>
    <w:p w14:paraId="05A71564" w14:textId="77777777" w:rsidR="005B3400" w:rsidRDefault="005B3400" w:rsidP="005B3400">
      <w:pPr>
        <w:tabs>
          <w:tab w:val="left" w:pos="810"/>
          <w:tab w:val="left" w:pos="900"/>
          <w:tab w:val="left" w:pos="1080"/>
        </w:tabs>
        <w:spacing w:after="160" w:line="259" w:lineRule="auto"/>
        <w:ind w:left="0" w:firstLine="0"/>
        <w:rPr>
          <w:rFonts w:eastAsia="Arial"/>
        </w:rPr>
      </w:pPr>
      <w:r>
        <w:rPr>
          <w:rFonts w:eastAsia="Arial"/>
        </w:rPr>
        <w:t xml:space="preserve">     </w:t>
      </w:r>
      <w:r w:rsidRPr="00792158">
        <w:rPr>
          <w:rFonts w:eastAsia="Arial"/>
          <w:b/>
        </w:rPr>
        <w:t>IF Length</w:t>
      </w:r>
      <w:r>
        <w:rPr>
          <w:rFonts w:eastAsia="Arial"/>
        </w:rPr>
        <w:t>(MXReason)&gt; 0 THEN</w:t>
      </w:r>
    </w:p>
    <w:p w14:paraId="75EC4F01" w14:textId="77777777" w:rsidR="005B3400" w:rsidRDefault="005B3400" w:rsidP="005B3400">
      <w:pPr>
        <w:tabs>
          <w:tab w:val="left" w:pos="810"/>
          <w:tab w:val="left" w:pos="900"/>
          <w:tab w:val="left" w:pos="1080"/>
        </w:tabs>
        <w:spacing w:after="160" w:line="259" w:lineRule="auto"/>
        <w:ind w:left="0" w:firstLine="0"/>
        <w:rPr>
          <w:rFonts w:eastAsia="Arial"/>
        </w:rPr>
      </w:pPr>
      <w:r>
        <w:rPr>
          <w:rFonts w:eastAsia="Arial"/>
        </w:rPr>
        <w:t xml:space="preserve">        MXCancellationStatusReasonInformation.Reason.Code = MXReason</w:t>
      </w:r>
    </w:p>
    <w:p w14:paraId="059FC39E" w14:textId="0DA7E496" w:rsidR="005B3400" w:rsidRDefault="005B3400" w:rsidP="005B3400">
      <w:pPr>
        <w:tabs>
          <w:tab w:val="left" w:pos="810"/>
          <w:tab w:val="left" w:pos="900"/>
          <w:tab w:val="left" w:pos="1080"/>
        </w:tabs>
        <w:spacing w:after="160" w:line="259" w:lineRule="auto"/>
        <w:ind w:left="0" w:right="-982" w:firstLine="0"/>
        <w:rPr>
          <w:ins w:id="1612" w:author="BOUVY Martine" w:date="2022-09-08T10:43:00Z"/>
          <w:rFonts w:eastAsia="Arial"/>
          <w:b/>
        </w:rPr>
      </w:pPr>
      <w:r w:rsidRPr="00792158">
        <w:rPr>
          <w:rFonts w:eastAsia="Arial"/>
          <w:b/>
        </w:rPr>
        <w:t xml:space="preserve">     ENDIF</w:t>
      </w:r>
    </w:p>
    <w:p w14:paraId="7CF911D9" w14:textId="7A2EBD58" w:rsidR="0014006D" w:rsidRDefault="0014006D" w:rsidP="005B3400">
      <w:pPr>
        <w:tabs>
          <w:tab w:val="left" w:pos="810"/>
          <w:tab w:val="left" w:pos="900"/>
          <w:tab w:val="left" w:pos="1080"/>
        </w:tabs>
        <w:spacing w:after="160" w:line="259" w:lineRule="auto"/>
        <w:ind w:left="0" w:right="-982" w:firstLine="0"/>
        <w:rPr>
          <w:ins w:id="1613" w:author="BOUVY Martine" w:date="2022-09-08T10:43:00Z"/>
          <w:rFonts w:eastAsia="Arial"/>
          <w:b/>
        </w:rPr>
      </w:pPr>
    </w:p>
    <w:p w14:paraId="6E22E18F" w14:textId="23C3BB29" w:rsidR="0014006D" w:rsidRDefault="0014006D" w:rsidP="005B3400">
      <w:pPr>
        <w:tabs>
          <w:tab w:val="left" w:pos="810"/>
          <w:tab w:val="left" w:pos="900"/>
          <w:tab w:val="left" w:pos="1080"/>
        </w:tabs>
        <w:spacing w:after="160" w:line="259" w:lineRule="auto"/>
        <w:ind w:left="0" w:right="-982" w:firstLine="0"/>
        <w:rPr>
          <w:ins w:id="1614" w:author="BOUVY Martine" w:date="2022-09-08T10:44:00Z"/>
          <w:rFonts w:eastAsia="Arial"/>
          <w:bCs/>
        </w:rPr>
      </w:pPr>
      <w:ins w:id="1615" w:author="BOUVY Martine" w:date="2022-09-08T10:43:00Z">
        <w:r w:rsidRPr="0014006D">
          <w:rPr>
            <w:rFonts w:eastAsia="Arial"/>
            <w:bCs/>
          </w:rPr>
          <w:t xml:space="preserve">/* </w:t>
        </w:r>
        <w:r>
          <w:rPr>
            <w:rFonts w:eastAsia="Arial"/>
            <w:bCs/>
          </w:rPr>
          <w:t>Remove the space added in front of MXAdditionalInformation due to Extrac</w:t>
        </w:r>
      </w:ins>
      <w:ins w:id="1616" w:author="BOUVY Martine" w:date="2022-09-08T10:44:00Z">
        <w:r>
          <w:rPr>
            <w:rFonts w:eastAsia="Arial"/>
            <w:bCs/>
          </w:rPr>
          <w:t>tLines function */</w:t>
        </w:r>
      </w:ins>
    </w:p>
    <w:p w14:paraId="26EFEB30" w14:textId="697111AF" w:rsidR="0014006D" w:rsidRPr="0014006D" w:rsidRDefault="0014006D" w:rsidP="005B3400">
      <w:pPr>
        <w:tabs>
          <w:tab w:val="left" w:pos="810"/>
          <w:tab w:val="left" w:pos="900"/>
          <w:tab w:val="left" w:pos="1080"/>
        </w:tabs>
        <w:spacing w:after="160" w:line="259" w:lineRule="auto"/>
        <w:ind w:left="0" w:right="-982" w:firstLine="0"/>
        <w:rPr>
          <w:rFonts w:eastAsia="Arial"/>
          <w:bCs/>
        </w:rPr>
      </w:pPr>
      <w:ins w:id="1617" w:author="BOUVY Martine" w:date="2022-09-08T10:44:00Z">
        <w:r>
          <w:rPr>
            <w:rFonts w:eastAsia="Arial"/>
            <w:bCs/>
          </w:rPr>
          <w:t xml:space="preserve">     </w:t>
        </w:r>
        <w:r>
          <w:rPr>
            <w:rFonts w:eastAsia="Arial"/>
          </w:rPr>
          <w:t xml:space="preserve">MXAdditionalInformation = </w:t>
        </w:r>
        <w:r w:rsidRPr="0014006D">
          <w:rPr>
            <w:rFonts w:eastAsia="Arial"/>
            <w:b/>
            <w:bCs/>
          </w:rPr>
          <w:t>TrimLeft</w:t>
        </w:r>
        <w:r>
          <w:rPr>
            <w:rFonts w:eastAsia="Arial"/>
          </w:rPr>
          <w:t>(MXAdditionalInformation,Space)</w:t>
        </w:r>
      </w:ins>
    </w:p>
    <w:p w14:paraId="5D202763" w14:textId="77777777" w:rsidR="005B3400" w:rsidRDefault="005B3400" w:rsidP="005B3400">
      <w:pPr>
        <w:tabs>
          <w:tab w:val="left" w:pos="810"/>
          <w:tab w:val="left" w:pos="900"/>
          <w:tab w:val="left" w:pos="1080"/>
        </w:tabs>
        <w:spacing w:after="160" w:line="259" w:lineRule="auto"/>
        <w:ind w:left="0" w:firstLine="0"/>
        <w:rPr>
          <w:rFonts w:eastAsia="Arial"/>
        </w:rPr>
      </w:pPr>
    </w:p>
    <w:p w14:paraId="3593FA80" w14:textId="77777777" w:rsidR="005B3400" w:rsidRDefault="005B3400" w:rsidP="005B3400">
      <w:pPr>
        <w:tabs>
          <w:tab w:val="left" w:pos="810"/>
          <w:tab w:val="left" w:pos="900"/>
          <w:tab w:val="left" w:pos="1080"/>
        </w:tabs>
        <w:spacing w:after="160" w:line="259" w:lineRule="auto"/>
        <w:ind w:left="0" w:firstLine="0"/>
        <w:rPr>
          <w:rFonts w:eastAsia="Arial"/>
        </w:rPr>
      </w:pPr>
      <w:r>
        <w:rPr>
          <w:rFonts w:eastAsia="Arial"/>
        </w:rPr>
        <w:t xml:space="preserve">     </w:t>
      </w:r>
      <w:r w:rsidRPr="00813A70">
        <w:rPr>
          <w:rFonts w:eastAsia="Arial"/>
          <w:b/>
        </w:rPr>
        <w:t>IF Length</w:t>
      </w:r>
      <w:r>
        <w:rPr>
          <w:rFonts w:eastAsia="Arial"/>
        </w:rPr>
        <w:t>(MXAdditionalInformation) &gt; 210 THEN</w:t>
      </w:r>
    </w:p>
    <w:p w14:paraId="08FDCBCE" w14:textId="77777777" w:rsidR="005B3400" w:rsidRDefault="005B3400" w:rsidP="005B3400">
      <w:pPr>
        <w:tabs>
          <w:tab w:val="left" w:pos="810"/>
          <w:tab w:val="left" w:pos="900"/>
          <w:tab w:val="left" w:pos="1080"/>
        </w:tabs>
        <w:spacing w:after="160" w:line="259" w:lineRule="auto"/>
        <w:ind w:left="630" w:right="-712" w:firstLine="0"/>
        <w:rPr>
          <w:rFonts w:eastAsia="Arial"/>
        </w:rPr>
      </w:pPr>
      <w:r>
        <w:rPr>
          <w:rFonts w:eastAsia="Arial"/>
        </w:rPr>
        <w:t xml:space="preserve">        MXAdditionalInformation =   </w:t>
      </w:r>
      <w:r w:rsidRPr="00813A70">
        <w:rPr>
          <w:rFonts w:eastAsia="Arial"/>
          <w:b/>
        </w:rPr>
        <w:t>Concatenate</w:t>
      </w:r>
      <w:r>
        <w:rPr>
          <w:rFonts w:eastAsia="Arial"/>
        </w:rPr>
        <w:t>(</w:t>
      </w:r>
      <w:r w:rsidRPr="00813A70">
        <w:rPr>
          <w:rFonts w:eastAsia="Arial"/>
          <w:b/>
        </w:rPr>
        <w:t>Substring</w:t>
      </w:r>
      <w:r>
        <w:rPr>
          <w:rFonts w:eastAsia="Arial"/>
        </w:rPr>
        <w:t>(MXAdditionalInformation,1,209), “+”)</w:t>
      </w:r>
    </w:p>
    <w:p w14:paraId="0B80665F" w14:textId="77777777" w:rsidR="005B3400" w:rsidRPr="00813A70" w:rsidRDefault="005B3400" w:rsidP="005B3400">
      <w:pPr>
        <w:tabs>
          <w:tab w:val="left" w:pos="810"/>
          <w:tab w:val="left" w:pos="900"/>
          <w:tab w:val="left" w:pos="1080"/>
        </w:tabs>
        <w:spacing w:after="160" w:line="259" w:lineRule="auto"/>
        <w:ind w:left="0" w:firstLine="0"/>
        <w:rPr>
          <w:rFonts w:eastAsia="Arial"/>
          <w:b/>
        </w:rPr>
      </w:pPr>
      <w:r>
        <w:rPr>
          <w:rFonts w:eastAsia="Arial"/>
        </w:rPr>
        <w:t xml:space="preserve">     </w:t>
      </w:r>
      <w:r w:rsidRPr="00813A70">
        <w:rPr>
          <w:rFonts w:eastAsia="Arial"/>
          <w:b/>
        </w:rPr>
        <w:t>ENDIF</w:t>
      </w:r>
    </w:p>
    <w:p w14:paraId="57E3F765" w14:textId="77777777" w:rsidR="005B3400" w:rsidRDefault="005B3400" w:rsidP="005B3400">
      <w:pPr>
        <w:tabs>
          <w:tab w:val="left" w:pos="630"/>
          <w:tab w:val="left" w:pos="810"/>
          <w:tab w:val="left" w:pos="900"/>
          <w:tab w:val="left" w:pos="1080"/>
        </w:tabs>
        <w:spacing w:after="160" w:line="259" w:lineRule="auto"/>
        <w:ind w:left="0" w:firstLine="0"/>
        <w:rPr>
          <w:rFonts w:eastAsia="Arial"/>
        </w:rPr>
      </w:pPr>
      <w:r>
        <w:rPr>
          <w:rFonts w:eastAsia="Arial"/>
        </w:rPr>
        <w:t xml:space="preserve">     </w:t>
      </w:r>
      <w:r w:rsidRPr="00792158">
        <w:rPr>
          <w:rFonts w:eastAsia="Arial"/>
          <w:b/>
        </w:rPr>
        <w:t>IF Length</w:t>
      </w:r>
      <w:r>
        <w:rPr>
          <w:rFonts w:eastAsia="Arial"/>
        </w:rPr>
        <w:t>(MXAdditionalInformation) &gt; 105 THEN</w:t>
      </w:r>
    </w:p>
    <w:p w14:paraId="5F96AFF6" w14:textId="77777777" w:rsidR="005B3400" w:rsidRDefault="005B3400" w:rsidP="005B3400">
      <w:pPr>
        <w:tabs>
          <w:tab w:val="left" w:pos="810"/>
          <w:tab w:val="left" w:pos="900"/>
          <w:tab w:val="left" w:pos="1080"/>
        </w:tabs>
        <w:spacing w:after="160" w:line="259" w:lineRule="auto"/>
        <w:ind w:left="0" w:firstLine="0"/>
        <w:rPr>
          <w:rFonts w:eastAsia="Arial"/>
        </w:rPr>
      </w:pPr>
    </w:p>
    <w:p w14:paraId="32E95B24" w14:textId="77777777" w:rsidR="005B3400" w:rsidRDefault="005B3400" w:rsidP="005B3400">
      <w:pPr>
        <w:tabs>
          <w:tab w:val="left" w:pos="810"/>
          <w:tab w:val="left" w:pos="900"/>
          <w:tab w:val="left" w:pos="1080"/>
        </w:tabs>
        <w:spacing w:after="160" w:line="259" w:lineRule="auto"/>
        <w:ind w:left="0" w:firstLine="0"/>
        <w:rPr>
          <w:rFonts w:eastAsia="Arial"/>
        </w:rPr>
      </w:pPr>
      <w:r>
        <w:rPr>
          <w:rFonts w:eastAsia="Arial"/>
        </w:rPr>
        <w:t xml:space="preserve">        MXCancellationStatusReasonInformation.AdditionalInformation[1]=</w:t>
      </w:r>
    </w:p>
    <w:p w14:paraId="3D5A47B3" w14:textId="77777777" w:rsidR="005B3400" w:rsidRDefault="005B3400" w:rsidP="005B3400">
      <w:pPr>
        <w:tabs>
          <w:tab w:val="left" w:pos="810"/>
          <w:tab w:val="left" w:pos="900"/>
          <w:tab w:val="left" w:pos="1080"/>
        </w:tabs>
        <w:spacing w:after="160" w:line="259" w:lineRule="auto"/>
        <w:ind w:left="0" w:right="-1432" w:firstLine="0"/>
        <w:rPr>
          <w:rFonts w:eastAsia="Arial"/>
        </w:rPr>
      </w:pPr>
      <w:r>
        <w:rPr>
          <w:rFonts w:eastAsia="Arial"/>
        </w:rPr>
        <w:t xml:space="preserve">           </w:t>
      </w:r>
      <w:r w:rsidRPr="00792158">
        <w:rPr>
          <w:rFonts w:eastAsia="Arial"/>
          <w:b/>
        </w:rPr>
        <w:t>Substring</w:t>
      </w:r>
      <w:r>
        <w:rPr>
          <w:rFonts w:eastAsia="Arial"/>
        </w:rPr>
        <w:t>(MXAdditionalInformation, 1, 105)</w:t>
      </w:r>
    </w:p>
    <w:p w14:paraId="4B7D6CC7" w14:textId="77777777" w:rsidR="005B3400" w:rsidRDefault="005B3400" w:rsidP="005B3400">
      <w:pPr>
        <w:tabs>
          <w:tab w:val="left" w:pos="810"/>
          <w:tab w:val="left" w:pos="900"/>
          <w:tab w:val="left" w:pos="1080"/>
        </w:tabs>
        <w:spacing w:after="160" w:line="259" w:lineRule="auto"/>
        <w:ind w:left="0" w:firstLine="0"/>
        <w:rPr>
          <w:rFonts w:eastAsia="Arial"/>
        </w:rPr>
      </w:pPr>
      <w:r>
        <w:rPr>
          <w:rFonts w:eastAsia="Arial"/>
        </w:rPr>
        <w:t xml:space="preserve">        MXCancellationStatusReasonInformation.AdditionalInformation[2]=</w:t>
      </w:r>
    </w:p>
    <w:p w14:paraId="25C2E476" w14:textId="77777777" w:rsidR="005B3400" w:rsidRDefault="005B3400" w:rsidP="005B3400">
      <w:pPr>
        <w:tabs>
          <w:tab w:val="left" w:pos="810"/>
          <w:tab w:val="left" w:pos="900"/>
          <w:tab w:val="left" w:pos="1080"/>
        </w:tabs>
        <w:spacing w:after="160" w:line="259" w:lineRule="auto"/>
        <w:ind w:left="0" w:right="-1432" w:firstLine="0"/>
        <w:rPr>
          <w:rFonts w:eastAsia="Arial"/>
        </w:rPr>
      </w:pPr>
      <w:r>
        <w:rPr>
          <w:rFonts w:eastAsia="Arial"/>
        </w:rPr>
        <w:t xml:space="preserve">          </w:t>
      </w:r>
      <w:r w:rsidRPr="00792158">
        <w:rPr>
          <w:rFonts w:eastAsia="Arial"/>
          <w:b/>
        </w:rPr>
        <w:t>Substring</w:t>
      </w:r>
      <w:r>
        <w:rPr>
          <w:rFonts w:eastAsia="Arial"/>
        </w:rPr>
        <w:t>(MXAdditionalInformation, 106)</w:t>
      </w:r>
    </w:p>
    <w:p w14:paraId="40C3585C" w14:textId="77777777" w:rsidR="005B3400" w:rsidRDefault="005B3400" w:rsidP="005B3400">
      <w:pPr>
        <w:tabs>
          <w:tab w:val="left" w:pos="810"/>
          <w:tab w:val="left" w:pos="900"/>
          <w:tab w:val="left" w:pos="1080"/>
        </w:tabs>
        <w:spacing w:after="160" w:line="259" w:lineRule="auto"/>
        <w:ind w:left="0" w:firstLine="0"/>
        <w:rPr>
          <w:rFonts w:eastAsia="Arial"/>
        </w:rPr>
      </w:pPr>
      <w:r w:rsidRPr="00792158">
        <w:rPr>
          <w:rFonts w:eastAsia="Arial"/>
          <w:b/>
        </w:rPr>
        <w:t xml:space="preserve">     ELSEIF</w:t>
      </w:r>
      <w:r>
        <w:rPr>
          <w:rFonts w:eastAsia="Arial"/>
        </w:rPr>
        <w:t xml:space="preserve"> Length(MXAdditionalInformation) &gt; 0 THEN</w:t>
      </w:r>
    </w:p>
    <w:p w14:paraId="2121A4EE" w14:textId="77777777" w:rsidR="005B3400" w:rsidRDefault="005B3400" w:rsidP="005B3400">
      <w:pPr>
        <w:tabs>
          <w:tab w:val="left" w:pos="810"/>
          <w:tab w:val="left" w:pos="900"/>
          <w:tab w:val="left" w:pos="1080"/>
        </w:tabs>
        <w:spacing w:after="160" w:line="259" w:lineRule="auto"/>
        <w:ind w:left="0" w:firstLine="0"/>
        <w:rPr>
          <w:rFonts w:eastAsia="Arial"/>
        </w:rPr>
      </w:pPr>
      <w:r>
        <w:rPr>
          <w:rFonts w:eastAsia="Arial"/>
        </w:rPr>
        <w:t xml:space="preserve">       MXCancellationStatusReasonInformation.AdditionalInformation[1]= MXAdditionalInformation</w:t>
      </w:r>
    </w:p>
    <w:p w14:paraId="22C0FA55" w14:textId="77777777" w:rsidR="005B3400" w:rsidRPr="00792158" w:rsidRDefault="005B3400" w:rsidP="005B3400">
      <w:pPr>
        <w:tabs>
          <w:tab w:val="left" w:pos="810"/>
          <w:tab w:val="left" w:pos="900"/>
          <w:tab w:val="left" w:pos="1080"/>
        </w:tabs>
        <w:spacing w:after="160" w:line="259" w:lineRule="auto"/>
        <w:ind w:left="0" w:firstLine="0"/>
        <w:rPr>
          <w:rFonts w:eastAsia="Arial"/>
          <w:b/>
        </w:rPr>
      </w:pPr>
      <w:r w:rsidRPr="00792158">
        <w:rPr>
          <w:rFonts w:eastAsia="Arial"/>
          <w:b/>
        </w:rPr>
        <w:t xml:space="preserve">     ENDIF</w:t>
      </w:r>
    </w:p>
    <w:p w14:paraId="60504760" w14:textId="77777777" w:rsidR="005B3400" w:rsidRDefault="005B3400" w:rsidP="005B3400">
      <w:pPr>
        <w:tabs>
          <w:tab w:val="left" w:pos="810"/>
          <w:tab w:val="left" w:pos="900"/>
          <w:tab w:val="left" w:pos="1080"/>
        </w:tabs>
        <w:spacing w:after="160" w:line="259" w:lineRule="auto"/>
        <w:ind w:left="0" w:firstLine="0"/>
        <w:rPr>
          <w:rFonts w:eastAsia="Arial"/>
        </w:rPr>
      </w:pPr>
    </w:p>
    <w:p w14:paraId="02CF0612" w14:textId="77777777" w:rsidR="005B3400" w:rsidRDefault="005B3400" w:rsidP="005B3400">
      <w:pPr>
        <w:tabs>
          <w:tab w:val="left" w:pos="810"/>
          <w:tab w:val="left" w:pos="900"/>
          <w:tab w:val="left" w:pos="1080"/>
        </w:tabs>
        <w:spacing w:after="160" w:line="259" w:lineRule="auto"/>
        <w:ind w:left="0" w:firstLine="0"/>
        <w:rPr>
          <w:rFonts w:eastAsia="Arial"/>
          <w:b/>
        </w:rPr>
      </w:pPr>
      <w:r>
        <w:rPr>
          <w:rFonts w:eastAsia="Arial"/>
        </w:rPr>
        <w:t xml:space="preserve">      </w:t>
      </w:r>
      <w:r>
        <w:rPr>
          <w:rFonts w:eastAsia="Arial"/>
          <w:b/>
        </w:rPr>
        <w:t>SubfunctionStructured76</w:t>
      </w:r>
    </w:p>
    <w:p w14:paraId="5B288BFF" w14:textId="7031ACE9" w:rsidR="005B3400" w:rsidRPr="00EF6D58" w:rsidRDefault="005B3400" w:rsidP="005B3400">
      <w:pPr>
        <w:tabs>
          <w:tab w:val="left" w:pos="810"/>
          <w:tab w:val="left" w:pos="900"/>
          <w:tab w:val="left" w:pos="1080"/>
        </w:tabs>
        <w:spacing w:after="160" w:line="259" w:lineRule="auto"/>
        <w:ind w:left="720" w:firstLine="0"/>
        <w:rPr>
          <w:rFonts w:eastAsia="Arial"/>
        </w:rPr>
      </w:pPr>
      <w:r w:rsidRPr="00EF6D58">
        <w:rPr>
          <w:rFonts w:eastAsia="Arial"/>
        </w:rPr>
        <w:t xml:space="preserve">/* </w:t>
      </w:r>
      <w:r w:rsidR="00DD4B6D">
        <w:rPr>
          <w:rFonts w:eastAsia="Arial"/>
        </w:rPr>
        <w:t xml:space="preserve">At this </w:t>
      </w:r>
      <w:r>
        <w:rPr>
          <w:rFonts w:eastAsia="Arial"/>
        </w:rPr>
        <w:t xml:space="preserve">stage, </w:t>
      </w:r>
      <w:r w:rsidRPr="00EF6D58">
        <w:rPr>
          <w:rFonts w:eastAsia="Arial"/>
        </w:rPr>
        <w:t xml:space="preserve">String76 contains the line(s) with </w:t>
      </w:r>
      <w:r>
        <w:rPr>
          <w:rFonts w:eastAsia="Arial"/>
        </w:rPr>
        <w:t>the status code */</w:t>
      </w:r>
    </w:p>
    <w:p w14:paraId="3D8F9CF7" w14:textId="77777777" w:rsidR="005B3400" w:rsidRDefault="005B3400" w:rsidP="005B3400">
      <w:pPr>
        <w:spacing w:after="160" w:line="259" w:lineRule="auto"/>
        <w:ind w:left="900" w:firstLine="0"/>
        <w:rPr>
          <w:rFonts w:eastAsia="Arial"/>
        </w:rPr>
      </w:pPr>
      <w:r w:rsidRPr="00C541B3">
        <w:rPr>
          <w:rFonts w:eastAsia="Arial"/>
        </w:rPr>
        <w:t xml:space="preserve">AdditionalInfo = </w:t>
      </w:r>
      <w:r w:rsidRPr="00C541B3">
        <w:rPr>
          <w:rFonts w:eastAsia="Arial"/>
          <w:b/>
        </w:rPr>
        <w:t>DeleteExtractLines</w:t>
      </w:r>
      <w:r>
        <w:rPr>
          <w:rFonts w:eastAsia="Arial"/>
        </w:rPr>
        <w:t>(MTField76, StatusPattern,”//”)</w:t>
      </w:r>
    </w:p>
    <w:p w14:paraId="49858CB7" w14:textId="77777777" w:rsidR="005B3400" w:rsidRDefault="005B3400" w:rsidP="005B3400">
      <w:pPr>
        <w:spacing w:after="160" w:line="259" w:lineRule="auto"/>
        <w:ind w:left="900" w:firstLine="0"/>
        <w:rPr>
          <w:rFonts w:eastAsia="Arial"/>
        </w:rPr>
      </w:pPr>
      <w:r>
        <w:rPr>
          <w:rFonts w:eastAsia="Arial"/>
        </w:rPr>
        <w:t>/* Delete the Status information extracted from String76. Copy remaining string in Additionalinfo */</w:t>
      </w:r>
    </w:p>
    <w:p w14:paraId="23743248" w14:textId="77777777" w:rsidR="005B3400" w:rsidRDefault="005B3400" w:rsidP="005B3400">
      <w:pPr>
        <w:tabs>
          <w:tab w:val="left" w:pos="810"/>
          <w:tab w:val="left" w:pos="900"/>
          <w:tab w:val="left" w:pos="1080"/>
        </w:tabs>
        <w:spacing w:after="160" w:line="259" w:lineRule="auto"/>
        <w:ind w:left="0" w:firstLine="0"/>
        <w:rPr>
          <w:rFonts w:eastAsia="Arial"/>
          <w:b/>
        </w:rPr>
      </w:pPr>
    </w:p>
    <w:p w14:paraId="3BB9B9EA" w14:textId="77777777" w:rsidR="005B3400" w:rsidRDefault="005B3400" w:rsidP="005B3400">
      <w:pPr>
        <w:spacing w:after="160" w:line="259" w:lineRule="auto"/>
        <w:ind w:left="900" w:firstLine="0"/>
        <w:rPr>
          <w:rFonts w:eastAsia="Arial"/>
        </w:rPr>
      </w:pPr>
      <w:r>
        <w:rPr>
          <w:rFonts w:eastAsia="Arial"/>
          <w:b/>
        </w:rPr>
        <w:t>While</w:t>
      </w:r>
      <w:r w:rsidRPr="00C541B3">
        <w:rPr>
          <w:rFonts w:eastAsia="Arial"/>
          <w:b/>
        </w:rPr>
        <w:t xml:space="preserve"> Length</w:t>
      </w:r>
      <w:r>
        <w:rPr>
          <w:rFonts w:eastAsia="Arial"/>
        </w:rPr>
        <w:t>(Additionalinfo)&gt; 0 THEN</w:t>
      </w:r>
    </w:p>
    <w:p w14:paraId="5F1E23F7" w14:textId="77777777" w:rsidR="005B3400" w:rsidRDefault="005B3400" w:rsidP="005B3400">
      <w:pPr>
        <w:spacing w:after="160" w:line="259" w:lineRule="auto"/>
        <w:ind w:left="900" w:firstLine="0"/>
        <w:rPr>
          <w:rFonts w:eastAsia="Arial"/>
        </w:rPr>
      </w:pPr>
      <w:r>
        <w:rPr>
          <w:rFonts w:eastAsia="Arial"/>
        </w:rPr>
        <w:t xml:space="preserve">   /* information is expected to start with /4c/ and might be followed by another /4c/ at next line or “//”.  */</w:t>
      </w:r>
    </w:p>
    <w:p w14:paraId="2256B265" w14:textId="77777777" w:rsidR="005B3400" w:rsidRDefault="005B3400" w:rsidP="005B3400">
      <w:pPr>
        <w:spacing w:after="160" w:line="259" w:lineRule="auto"/>
        <w:ind w:left="900" w:firstLine="0"/>
        <w:rPr>
          <w:rFonts w:eastAsia="Arial"/>
        </w:rPr>
      </w:pPr>
      <w:r>
        <w:rPr>
          <w:rFonts w:eastAsia="Arial"/>
        </w:rPr>
        <w:t xml:space="preserve">     TempString = </w:t>
      </w:r>
      <w:r w:rsidRPr="00375439">
        <w:rPr>
          <w:rFonts w:eastAsia="Arial"/>
          <w:b/>
        </w:rPr>
        <w:t>ExtractLines</w:t>
      </w:r>
      <w:r>
        <w:rPr>
          <w:rFonts w:eastAsia="Arial"/>
        </w:rPr>
        <w:t>(AdditionalInfo, /4c/,”//”)</w:t>
      </w:r>
    </w:p>
    <w:p w14:paraId="7306833D" w14:textId="77777777" w:rsidR="005B3400" w:rsidRDefault="005B3400" w:rsidP="005B3400">
      <w:pPr>
        <w:spacing w:after="160" w:line="259" w:lineRule="auto"/>
        <w:ind w:left="900" w:firstLine="0"/>
        <w:rPr>
          <w:rFonts w:eastAsia="Arial"/>
        </w:rPr>
      </w:pPr>
      <w:r>
        <w:rPr>
          <w:rFonts w:eastAsia="Arial"/>
        </w:rPr>
        <w:t>/* where 4c is equivalent to XML pattern[0-9A-Z]{1,4} */</w:t>
      </w:r>
    </w:p>
    <w:p w14:paraId="5BE59DFD" w14:textId="77777777" w:rsidR="005B3400" w:rsidRDefault="005B3400" w:rsidP="005B3400">
      <w:pPr>
        <w:spacing w:after="160" w:line="259" w:lineRule="auto"/>
        <w:ind w:left="900" w:firstLine="0"/>
        <w:rPr>
          <w:rFonts w:eastAsia="Arial"/>
        </w:rPr>
      </w:pPr>
      <w:r>
        <w:rPr>
          <w:rFonts w:eastAsia="Arial"/>
        </w:rPr>
        <w:t xml:space="preserve">     String76 = </w:t>
      </w:r>
      <w:r w:rsidRPr="00375439">
        <w:rPr>
          <w:rFonts w:eastAsia="Arial"/>
          <w:b/>
        </w:rPr>
        <w:t>Concatenate</w:t>
      </w:r>
      <w:r>
        <w:rPr>
          <w:rFonts w:eastAsia="Arial"/>
        </w:rPr>
        <w:t>(String76, TempString)</w:t>
      </w:r>
    </w:p>
    <w:p w14:paraId="12EAE33B" w14:textId="77777777" w:rsidR="005B3400" w:rsidRDefault="005B3400" w:rsidP="005B3400">
      <w:pPr>
        <w:spacing w:after="160" w:line="259" w:lineRule="auto"/>
        <w:ind w:left="900" w:firstLine="0"/>
        <w:rPr>
          <w:rFonts w:eastAsia="Arial"/>
        </w:rPr>
      </w:pPr>
      <w:r>
        <w:rPr>
          <w:rFonts w:eastAsia="Arial"/>
        </w:rPr>
        <w:t xml:space="preserve"> /* if requested , a SPACE could be added in the above concatenation between 2 codes /4c/ and related info. Keeping 2 subfunctions allows such flexibility between structured and unstructured formats*/</w:t>
      </w:r>
    </w:p>
    <w:p w14:paraId="581C0C9F" w14:textId="77777777" w:rsidR="005B3400" w:rsidRDefault="005B3400" w:rsidP="005B3400">
      <w:pPr>
        <w:spacing w:after="160" w:line="259" w:lineRule="auto"/>
        <w:ind w:left="900" w:right="-1432" w:firstLine="0"/>
        <w:rPr>
          <w:rFonts w:eastAsia="Arial"/>
        </w:rPr>
      </w:pPr>
      <w:r>
        <w:rPr>
          <w:rFonts w:eastAsia="Arial"/>
        </w:rPr>
        <w:t xml:space="preserve">     AdditionalInfo = </w:t>
      </w:r>
      <w:r w:rsidRPr="00D45E1B">
        <w:rPr>
          <w:rFonts w:eastAsia="Arial"/>
          <w:b/>
        </w:rPr>
        <w:t>DeleteExtractLines</w:t>
      </w:r>
      <w:r>
        <w:rPr>
          <w:rFonts w:eastAsia="Arial"/>
        </w:rPr>
        <w:t>(AdditionalInfo,/4c/,”//”)</w:t>
      </w:r>
    </w:p>
    <w:p w14:paraId="471D26D3" w14:textId="77777777" w:rsidR="005B3400" w:rsidRDefault="005B3400" w:rsidP="005B3400">
      <w:pPr>
        <w:spacing w:after="160" w:line="259" w:lineRule="auto"/>
        <w:ind w:left="900" w:firstLine="0"/>
        <w:rPr>
          <w:rFonts w:eastAsia="Arial"/>
        </w:rPr>
      </w:pPr>
      <w:r>
        <w:rPr>
          <w:rFonts w:eastAsia="Arial"/>
        </w:rPr>
        <w:t xml:space="preserve">         /* delete the info extracted to TempString */ </w:t>
      </w:r>
    </w:p>
    <w:p w14:paraId="4467382E" w14:textId="77777777" w:rsidR="005B3400" w:rsidRPr="00D45E1B" w:rsidRDefault="005B3400" w:rsidP="005B3400">
      <w:pPr>
        <w:spacing w:after="160" w:line="259" w:lineRule="auto"/>
        <w:ind w:left="900" w:firstLine="0"/>
        <w:rPr>
          <w:rFonts w:eastAsia="Arial"/>
          <w:b/>
        </w:rPr>
      </w:pPr>
      <w:r w:rsidRPr="00D45E1B">
        <w:rPr>
          <w:rFonts w:eastAsia="Arial"/>
          <w:b/>
        </w:rPr>
        <w:t xml:space="preserve">End While  </w:t>
      </w:r>
    </w:p>
    <w:p w14:paraId="46E31A25" w14:textId="77777777" w:rsidR="005B3400" w:rsidRDefault="005B3400" w:rsidP="005B3400">
      <w:pPr>
        <w:spacing w:after="160" w:line="259" w:lineRule="auto"/>
        <w:ind w:left="900" w:firstLine="0"/>
        <w:rPr>
          <w:rFonts w:eastAsia="Arial"/>
        </w:rPr>
      </w:pPr>
    </w:p>
    <w:p w14:paraId="116EEAB1" w14:textId="77777777" w:rsidR="005B3400" w:rsidRDefault="005B3400" w:rsidP="005B3400">
      <w:pPr>
        <w:tabs>
          <w:tab w:val="left" w:pos="810"/>
          <w:tab w:val="left" w:pos="900"/>
          <w:tab w:val="left" w:pos="1080"/>
        </w:tabs>
        <w:spacing w:after="160" w:line="259" w:lineRule="auto"/>
        <w:ind w:left="0" w:firstLine="0"/>
        <w:rPr>
          <w:rFonts w:eastAsia="Arial"/>
          <w:b/>
        </w:rPr>
      </w:pPr>
      <w:r>
        <w:rPr>
          <w:rFonts w:eastAsia="Arial"/>
        </w:rPr>
        <w:t xml:space="preserve">    </w:t>
      </w:r>
      <w:r>
        <w:rPr>
          <w:rFonts w:eastAsia="Arial"/>
          <w:b/>
        </w:rPr>
        <w:t>SubfunctionUnStructured76</w:t>
      </w:r>
    </w:p>
    <w:p w14:paraId="672E3555" w14:textId="77777777" w:rsidR="005B3400" w:rsidRDefault="005B3400" w:rsidP="005B3400">
      <w:pPr>
        <w:tabs>
          <w:tab w:val="left" w:pos="810"/>
          <w:tab w:val="left" w:pos="900"/>
          <w:tab w:val="left" w:pos="1080"/>
        </w:tabs>
        <w:spacing w:after="160" w:line="259" w:lineRule="auto"/>
        <w:ind w:left="0" w:firstLine="0"/>
        <w:rPr>
          <w:rFonts w:eastAsia="Arial"/>
        </w:rPr>
      </w:pPr>
      <w:r w:rsidRPr="00987FD3">
        <w:rPr>
          <w:rFonts w:eastAsia="Arial"/>
        </w:rPr>
        <w:t xml:space="preserve">     </w:t>
      </w:r>
      <w:r>
        <w:rPr>
          <w:rFonts w:eastAsia="Arial"/>
        </w:rPr>
        <w:t xml:space="preserve">/* Similar to </w:t>
      </w:r>
      <w:r>
        <w:rPr>
          <w:rFonts w:eastAsia="Arial"/>
          <w:b/>
        </w:rPr>
        <w:t>SubfunctionNarrative</w:t>
      </w:r>
      <w:r w:rsidRPr="00C74C13">
        <w:rPr>
          <w:rFonts w:eastAsia="Arial"/>
          <w:b/>
        </w:rPr>
        <w:t>79</w:t>
      </w:r>
      <w:r>
        <w:rPr>
          <w:rFonts w:eastAsia="Arial"/>
          <w:b/>
        </w:rPr>
        <w:t xml:space="preserve"> */</w:t>
      </w:r>
    </w:p>
    <w:p w14:paraId="72C0DE16" w14:textId="77777777" w:rsidR="005B3400" w:rsidRDefault="005B3400" w:rsidP="005B3400">
      <w:pPr>
        <w:spacing w:after="9"/>
        <w:ind w:left="419" w:right="157" w:hanging="7"/>
        <w:rPr>
          <w:rFonts w:eastAsia="Arial"/>
        </w:rPr>
      </w:pPr>
    </w:p>
    <w:p w14:paraId="6C14D485" w14:textId="77777777" w:rsidR="005B3400" w:rsidRPr="00A53669" w:rsidRDefault="005B3400" w:rsidP="005B3400">
      <w:pPr>
        <w:spacing w:after="9"/>
        <w:ind w:left="419" w:right="157" w:hanging="7"/>
        <w:rPr>
          <w:rFonts w:eastAsia="Arial"/>
        </w:rPr>
      </w:pPr>
      <w:r w:rsidRPr="00A53669">
        <w:rPr>
          <w:rFonts w:eastAsia="Arial"/>
        </w:rPr>
        <w:t>/* The translation will just concatenate the lines</w:t>
      </w:r>
      <w:r>
        <w:rPr>
          <w:rFonts w:eastAsia="Arial"/>
        </w:rPr>
        <w:t xml:space="preserve"> from Field 76</w:t>
      </w:r>
      <w:r w:rsidRPr="00A53669">
        <w:rPr>
          <w:rFonts w:eastAsia="Arial"/>
        </w:rPr>
        <w:t xml:space="preserve">. If the </w:t>
      </w:r>
      <w:r>
        <w:rPr>
          <w:rFonts w:eastAsia="Arial"/>
        </w:rPr>
        <w:t>length of a line is less than 35</w:t>
      </w:r>
      <w:r w:rsidRPr="00A53669">
        <w:rPr>
          <w:rFonts w:eastAsia="Arial"/>
        </w:rPr>
        <w:t xml:space="preserve"> char, concatenation with </w:t>
      </w:r>
      <w:r w:rsidRPr="00A53669">
        <w:rPr>
          <w:rFonts w:eastAsia="Arial"/>
        </w:rPr>
        <w:lastRenderedPageBreak/>
        <w:t>the next line will add a space between the 2 lines otherwise the 2 lines are just concatenated without space as it is considered that the next line is the continuation of the previous line. If "//" is used at the beginning of a line</w:t>
      </w:r>
      <w:r>
        <w:rPr>
          <w:rFonts w:eastAsia="Arial"/>
        </w:rPr>
        <w:t xml:space="preserve"> (line 2 to 6)</w:t>
      </w:r>
      <w:r w:rsidRPr="00A53669">
        <w:rPr>
          <w:rFonts w:eastAsia="Arial"/>
        </w:rPr>
        <w:t>, it will be deleted as it is interpretated as the continuation of the previous line, although the "//" could be used as normal characters as well (but small risk to be also at the beginning of the line</w:t>
      </w:r>
      <w:r>
        <w:rPr>
          <w:rFonts w:eastAsia="Arial"/>
        </w:rPr>
        <w:t>). Note that “//” being used as continuation characters in a free format means that 2 formats are mixed up</w:t>
      </w:r>
      <w:r w:rsidRPr="00A53669">
        <w:rPr>
          <w:rFonts w:eastAsia="Arial"/>
        </w:rPr>
        <w:t>)  */</w:t>
      </w:r>
    </w:p>
    <w:p w14:paraId="7629ED1F" w14:textId="77777777" w:rsidR="005B3400" w:rsidRPr="00A53669" w:rsidRDefault="005B3400" w:rsidP="005B3400">
      <w:pPr>
        <w:spacing w:after="9"/>
        <w:ind w:left="419" w:right="157" w:hanging="7"/>
        <w:rPr>
          <w:rFonts w:eastAsia="Arial"/>
        </w:rPr>
      </w:pPr>
    </w:p>
    <w:p w14:paraId="417AB360" w14:textId="77777777" w:rsidR="005B3400" w:rsidRPr="00A53669" w:rsidRDefault="005B3400" w:rsidP="005B3400">
      <w:pPr>
        <w:spacing w:after="9"/>
        <w:ind w:left="419" w:right="157" w:hanging="7"/>
        <w:rPr>
          <w:rFonts w:eastAsia="Arial"/>
        </w:rPr>
      </w:pPr>
      <w:r w:rsidRPr="00A53669">
        <w:rPr>
          <w:rFonts w:eastAsia="Arial"/>
        </w:rPr>
        <w:t>/* Local variable</w:t>
      </w:r>
    </w:p>
    <w:p w14:paraId="1B40401F" w14:textId="77777777" w:rsidR="005B3400" w:rsidRPr="00A53669" w:rsidRDefault="005B3400" w:rsidP="005B3400">
      <w:pPr>
        <w:spacing w:after="9"/>
        <w:ind w:left="419" w:right="157" w:hanging="7"/>
        <w:rPr>
          <w:rFonts w:eastAsia="Arial"/>
        </w:rPr>
      </w:pPr>
      <w:r>
        <w:rPr>
          <w:rFonts w:eastAsia="Arial"/>
        </w:rPr>
        <w:t>String76, PreviousLine, Line</w:t>
      </w:r>
      <w:r w:rsidRPr="00A53669">
        <w:rPr>
          <w:rFonts w:eastAsia="Arial"/>
        </w:rPr>
        <w:t xml:space="preserve"> : string</w:t>
      </w:r>
    </w:p>
    <w:p w14:paraId="0AE89B5D" w14:textId="77777777" w:rsidR="005B3400" w:rsidRDefault="005B3400" w:rsidP="005B3400">
      <w:pPr>
        <w:spacing w:after="9"/>
        <w:ind w:left="419" w:right="157" w:hanging="7"/>
        <w:rPr>
          <w:rFonts w:eastAsia="Arial"/>
        </w:rPr>
      </w:pPr>
      <w:r>
        <w:rPr>
          <w:rFonts w:eastAsia="Arial"/>
        </w:rPr>
        <w:t>i</w:t>
      </w:r>
      <w:r w:rsidRPr="00A53669">
        <w:rPr>
          <w:rFonts w:eastAsia="Arial"/>
        </w:rPr>
        <w:t>ndex : integer</w:t>
      </w:r>
    </w:p>
    <w:p w14:paraId="189CF7CF" w14:textId="77777777" w:rsidR="005B3400" w:rsidRPr="00A53669" w:rsidRDefault="005B3400" w:rsidP="005B3400">
      <w:pPr>
        <w:spacing w:after="9"/>
        <w:ind w:left="419" w:right="157" w:hanging="7"/>
        <w:rPr>
          <w:rFonts w:eastAsia="Arial"/>
        </w:rPr>
      </w:pPr>
      <w:r w:rsidRPr="00A53669">
        <w:rPr>
          <w:rFonts w:eastAsia="Arial"/>
        </w:rPr>
        <w:t xml:space="preserve"> */</w:t>
      </w:r>
    </w:p>
    <w:p w14:paraId="58DB7C71" w14:textId="77777777" w:rsidR="005B3400" w:rsidRPr="00A53669" w:rsidRDefault="005B3400" w:rsidP="005B3400">
      <w:pPr>
        <w:spacing w:after="9"/>
        <w:ind w:left="419" w:right="157" w:hanging="7"/>
        <w:rPr>
          <w:rFonts w:eastAsia="Arial"/>
        </w:rPr>
      </w:pPr>
    </w:p>
    <w:p w14:paraId="7741D663" w14:textId="4E9250B1" w:rsidR="005B3400" w:rsidRPr="00A53669" w:rsidRDefault="005B3400" w:rsidP="005B3400">
      <w:pPr>
        <w:spacing w:after="9"/>
        <w:ind w:left="419" w:right="157" w:hanging="7"/>
        <w:rPr>
          <w:rFonts w:eastAsia="Arial"/>
        </w:rPr>
      </w:pPr>
      <w:r>
        <w:rPr>
          <w:rFonts w:eastAsia="Arial"/>
        </w:rPr>
        <w:t>/* Extract MT information. MTField76 is as passed in input parameter at this stage</w:t>
      </w:r>
      <w:r w:rsidR="007C4E34">
        <w:rPr>
          <w:rFonts w:eastAsia="Arial"/>
        </w:rPr>
        <w:t xml:space="preserve">. This extraction is more generic </w:t>
      </w:r>
      <w:r w:rsidR="00FC26E7">
        <w:rPr>
          <w:rFonts w:eastAsia="Arial"/>
        </w:rPr>
        <w:t>to cater for pure narrative information</w:t>
      </w:r>
      <w:r>
        <w:rPr>
          <w:rFonts w:eastAsia="Arial"/>
        </w:rPr>
        <w:t>*/</w:t>
      </w:r>
    </w:p>
    <w:p w14:paraId="33CA7DEA" w14:textId="77777777" w:rsidR="005B3400" w:rsidRPr="00A53669" w:rsidRDefault="005B3400" w:rsidP="005B3400">
      <w:pPr>
        <w:spacing w:after="9"/>
        <w:ind w:left="419" w:right="157" w:hanging="7"/>
        <w:rPr>
          <w:rFonts w:eastAsia="Arial"/>
        </w:rPr>
      </w:pPr>
      <w:r w:rsidRPr="00A53669">
        <w:rPr>
          <w:rFonts w:eastAsia="Arial"/>
        </w:rPr>
        <w:t xml:space="preserve"> </w:t>
      </w:r>
    </w:p>
    <w:p w14:paraId="7A4D4DD9" w14:textId="77777777" w:rsidR="005B3400" w:rsidRDefault="005B3400" w:rsidP="005B3400">
      <w:pPr>
        <w:spacing w:after="9"/>
        <w:ind w:left="419" w:right="157" w:hanging="7"/>
        <w:rPr>
          <w:rFonts w:eastAsia="Arial"/>
        </w:rPr>
      </w:pPr>
      <w:r>
        <w:rPr>
          <w:rFonts w:eastAsia="Arial"/>
        </w:rPr>
        <w:t xml:space="preserve">String76 = </w:t>
      </w:r>
      <w:r w:rsidRPr="00525192">
        <w:rPr>
          <w:rFonts w:eastAsia="Arial"/>
          <w:b/>
        </w:rPr>
        <w:t>TrimRight</w:t>
      </w:r>
      <w:r>
        <w:rPr>
          <w:rFonts w:eastAsia="Arial"/>
        </w:rPr>
        <w:t>(MTField76</w:t>
      </w:r>
      <w:r w:rsidRPr="00A53669">
        <w:rPr>
          <w:rFonts w:eastAsia="Arial"/>
        </w:rPr>
        <w:t>.Line[1]</w:t>
      </w:r>
      <w:r>
        <w:rPr>
          <w:rFonts w:eastAsia="Arial"/>
        </w:rPr>
        <w:t>, CRLF)</w:t>
      </w:r>
    </w:p>
    <w:p w14:paraId="02B087DB" w14:textId="77777777" w:rsidR="005B3400" w:rsidRDefault="005B3400" w:rsidP="005B3400">
      <w:pPr>
        <w:spacing w:after="9"/>
        <w:ind w:left="419" w:right="157" w:hanging="7"/>
        <w:rPr>
          <w:rFonts w:eastAsia="Arial"/>
        </w:rPr>
      </w:pPr>
      <w:r>
        <w:rPr>
          <w:rFonts w:eastAsia="Arial"/>
        </w:rPr>
        <w:t xml:space="preserve">      /* Remove CRLF if present */</w:t>
      </w:r>
    </w:p>
    <w:p w14:paraId="49588026" w14:textId="77777777" w:rsidR="005B3400" w:rsidRDefault="005B3400" w:rsidP="005B3400">
      <w:pPr>
        <w:spacing w:after="9"/>
        <w:ind w:left="419" w:right="157" w:hanging="7"/>
        <w:rPr>
          <w:rFonts w:eastAsia="Arial"/>
        </w:rPr>
      </w:pPr>
    </w:p>
    <w:p w14:paraId="6339165C" w14:textId="77777777" w:rsidR="005B3400" w:rsidRDefault="005B3400" w:rsidP="005B3400">
      <w:pPr>
        <w:spacing w:after="9"/>
        <w:ind w:left="419" w:right="157" w:hanging="7"/>
        <w:rPr>
          <w:rFonts w:eastAsia="Arial"/>
        </w:rPr>
      </w:pPr>
      <w:r w:rsidRPr="00473514">
        <w:rPr>
          <w:rFonts w:eastAsia="Arial"/>
          <w:b/>
        </w:rPr>
        <w:t>For</w:t>
      </w:r>
      <w:r>
        <w:rPr>
          <w:rFonts w:eastAsia="Arial"/>
        </w:rPr>
        <w:t xml:space="preserve"> index = 2 to </w:t>
      </w:r>
      <w:r w:rsidRPr="00094946">
        <w:rPr>
          <w:rFonts w:eastAsia="Arial"/>
          <w:b/>
        </w:rPr>
        <w:t>NumberOfOccurrences</w:t>
      </w:r>
      <w:r>
        <w:rPr>
          <w:rFonts w:eastAsia="Arial"/>
        </w:rPr>
        <w:t>(MTField76)</w:t>
      </w:r>
      <w:r w:rsidRPr="00A53669">
        <w:rPr>
          <w:rFonts w:eastAsia="Arial"/>
        </w:rPr>
        <w:t xml:space="preserve"> </w:t>
      </w:r>
    </w:p>
    <w:p w14:paraId="201BAF20" w14:textId="77777777" w:rsidR="005B3400" w:rsidRPr="00094946" w:rsidRDefault="005B3400" w:rsidP="005B3400">
      <w:pPr>
        <w:spacing w:after="9"/>
        <w:ind w:left="419" w:right="157" w:hanging="7"/>
        <w:rPr>
          <w:rFonts w:eastAsia="Arial"/>
        </w:rPr>
      </w:pPr>
      <w:r>
        <w:rPr>
          <w:rFonts w:eastAsia="Arial"/>
        </w:rPr>
        <w:t xml:space="preserve">   /* F</w:t>
      </w:r>
      <w:r w:rsidRPr="00094946">
        <w:rPr>
          <w:rFonts w:eastAsia="Arial"/>
        </w:rPr>
        <w:t>o</w:t>
      </w:r>
      <w:r>
        <w:rPr>
          <w:rFonts w:eastAsia="Arial"/>
        </w:rPr>
        <w:t>r</w:t>
      </w:r>
      <w:r w:rsidRPr="00094946">
        <w:rPr>
          <w:rFonts w:eastAsia="Arial"/>
        </w:rPr>
        <w:t xml:space="preserve"> each line in MTField</w:t>
      </w:r>
      <w:r>
        <w:rPr>
          <w:rFonts w:eastAsia="Arial"/>
        </w:rPr>
        <w:t>7</w:t>
      </w:r>
      <w:r w:rsidRPr="00094946">
        <w:rPr>
          <w:rFonts w:eastAsia="Arial"/>
        </w:rPr>
        <w:t>6 repeat */</w:t>
      </w:r>
    </w:p>
    <w:p w14:paraId="611A2116" w14:textId="77777777" w:rsidR="005B3400" w:rsidRDefault="005B3400" w:rsidP="005B3400">
      <w:pPr>
        <w:spacing w:after="9"/>
        <w:ind w:left="419" w:right="157" w:hanging="7"/>
        <w:rPr>
          <w:rFonts w:eastAsia="Arial"/>
        </w:rPr>
      </w:pPr>
      <w:r>
        <w:rPr>
          <w:rFonts w:eastAsia="Arial"/>
          <w:b/>
        </w:rPr>
        <w:t xml:space="preserve">  </w:t>
      </w:r>
      <w:r w:rsidRPr="006827F9">
        <w:rPr>
          <w:rFonts w:eastAsia="Arial"/>
        </w:rPr>
        <w:t xml:space="preserve">Line = </w:t>
      </w:r>
      <w:r>
        <w:rPr>
          <w:rFonts w:eastAsia="Arial"/>
          <w:b/>
        </w:rPr>
        <w:t>TrimRight(</w:t>
      </w:r>
      <w:r>
        <w:rPr>
          <w:rFonts w:eastAsia="Arial"/>
        </w:rPr>
        <w:t>MT</w:t>
      </w:r>
      <w:r w:rsidRPr="00A53669">
        <w:rPr>
          <w:rFonts w:eastAsia="Arial"/>
        </w:rPr>
        <w:t>Field7</w:t>
      </w:r>
      <w:r>
        <w:rPr>
          <w:rFonts w:eastAsia="Arial"/>
        </w:rPr>
        <w:t>6.Line[i</w:t>
      </w:r>
      <w:r w:rsidRPr="00A53669">
        <w:rPr>
          <w:rFonts w:eastAsia="Arial"/>
        </w:rPr>
        <w:t>ndex]</w:t>
      </w:r>
      <w:r>
        <w:rPr>
          <w:rFonts w:eastAsia="Arial"/>
        </w:rPr>
        <w:t>,CRLF)</w:t>
      </w:r>
    </w:p>
    <w:p w14:paraId="42742741" w14:textId="77777777" w:rsidR="005B3400" w:rsidRDefault="005B3400" w:rsidP="005B3400">
      <w:pPr>
        <w:spacing w:after="9"/>
        <w:ind w:left="419" w:right="157" w:hanging="7"/>
        <w:rPr>
          <w:rFonts w:eastAsia="Arial"/>
        </w:rPr>
      </w:pPr>
      <w:r>
        <w:rPr>
          <w:rFonts w:eastAsia="Arial"/>
        </w:rPr>
        <w:t xml:space="preserve">  PreviousLine = </w:t>
      </w:r>
      <w:r>
        <w:rPr>
          <w:rFonts w:eastAsia="Arial"/>
          <w:b/>
        </w:rPr>
        <w:t>TrimRight(</w:t>
      </w:r>
      <w:r>
        <w:rPr>
          <w:rFonts w:eastAsia="Arial"/>
        </w:rPr>
        <w:t>MT</w:t>
      </w:r>
      <w:r w:rsidRPr="00A53669">
        <w:rPr>
          <w:rFonts w:eastAsia="Arial"/>
        </w:rPr>
        <w:t>Field7</w:t>
      </w:r>
      <w:r>
        <w:rPr>
          <w:rFonts w:eastAsia="Arial"/>
        </w:rPr>
        <w:t>6.Line[i</w:t>
      </w:r>
      <w:r w:rsidRPr="00A53669">
        <w:rPr>
          <w:rFonts w:eastAsia="Arial"/>
        </w:rPr>
        <w:t>ndex</w:t>
      </w:r>
      <w:r>
        <w:rPr>
          <w:rFonts w:eastAsia="Arial"/>
        </w:rPr>
        <w:t>-1</w:t>
      </w:r>
      <w:r w:rsidRPr="00A53669">
        <w:rPr>
          <w:rFonts w:eastAsia="Arial"/>
        </w:rPr>
        <w:t>]</w:t>
      </w:r>
      <w:r>
        <w:rPr>
          <w:rFonts w:eastAsia="Arial"/>
        </w:rPr>
        <w:t>,CRLF)</w:t>
      </w:r>
    </w:p>
    <w:p w14:paraId="7D12AF6B" w14:textId="77777777" w:rsidR="005B3400" w:rsidRDefault="005B3400" w:rsidP="005B3400">
      <w:pPr>
        <w:spacing w:after="9"/>
        <w:ind w:left="419" w:right="157" w:hanging="7"/>
        <w:rPr>
          <w:rFonts w:eastAsia="Arial"/>
        </w:rPr>
      </w:pPr>
    </w:p>
    <w:p w14:paraId="50E08EA9" w14:textId="77777777" w:rsidR="005B3400" w:rsidRDefault="005B3400" w:rsidP="005B3400">
      <w:pPr>
        <w:spacing w:after="9"/>
        <w:ind w:left="419" w:right="157" w:hanging="7"/>
        <w:rPr>
          <w:rFonts w:eastAsia="Arial"/>
        </w:rPr>
      </w:pPr>
      <w:r>
        <w:rPr>
          <w:rFonts w:eastAsia="Arial"/>
        </w:rPr>
        <w:t xml:space="preserve">  </w:t>
      </w:r>
      <w:r w:rsidRPr="00224A57">
        <w:rPr>
          <w:rFonts w:eastAsia="Arial"/>
          <w:b/>
        </w:rPr>
        <w:t>IF Substring</w:t>
      </w:r>
      <w:r>
        <w:rPr>
          <w:rFonts w:eastAsia="Arial"/>
        </w:rPr>
        <w:t>(Line,1,2) = “//” THEN</w:t>
      </w:r>
    </w:p>
    <w:p w14:paraId="51CDCDB9" w14:textId="77777777" w:rsidR="005B3400" w:rsidRDefault="005B3400" w:rsidP="005B3400">
      <w:pPr>
        <w:spacing w:after="9"/>
        <w:ind w:left="419" w:right="157" w:hanging="7"/>
        <w:rPr>
          <w:rFonts w:eastAsia="Arial"/>
        </w:rPr>
      </w:pPr>
      <w:r>
        <w:rPr>
          <w:rFonts w:eastAsia="Arial"/>
        </w:rPr>
        <w:t xml:space="preserve">      Line = </w:t>
      </w:r>
      <w:r w:rsidRPr="00FA300E">
        <w:rPr>
          <w:rFonts w:eastAsia="Arial"/>
          <w:b/>
        </w:rPr>
        <w:t>Substring</w:t>
      </w:r>
      <w:r>
        <w:rPr>
          <w:rFonts w:eastAsia="Arial"/>
        </w:rPr>
        <w:t>(Line,3)</w:t>
      </w:r>
    </w:p>
    <w:p w14:paraId="5F5A145D" w14:textId="77777777" w:rsidR="005B3400" w:rsidRDefault="005B3400" w:rsidP="005B3400">
      <w:pPr>
        <w:spacing w:after="9"/>
        <w:ind w:left="419" w:right="157" w:hanging="7"/>
        <w:rPr>
          <w:rFonts w:eastAsia="Arial"/>
        </w:rPr>
      </w:pPr>
      <w:r>
        <w:rPr>
          <w:rFonts w:eastAsia="Arial"/>
        </w:rPr>
        <w:t xml:space="preserve">    /* Remove “//” at the beginning of the line */</w:t>
      </w:r>
    </w:p>
    <w:p w14:paraId="1DCC0BAE" w14:textId="77777777" w:rsidR="005B3400" w:rsidRPr="00224A57" w:rsidRDefault="005B3400" w:rsidP="005B3400">
      <w:pPr>
        <w:spacing w:after="9"/>
        <w:ind w:left="419" w:right="157" w:hanging="7"/>
        <w:rPr>
          <w:rFonts w:eastAsia="Arial"/>
          <w:b/>
        </w:rPr>
      </w:pPr>
      <w:r>
        <w:rPr>
          <w:rFonts w:eastAsia="Arial"/>
        </w:rPr>
        <w:t xml:space="preserve">  </w:t>
      </w:r>
      <w:r w:rsidRPr="00224A57">
        <w:rPr>
          <w:rFonts w:eastAsia="Arial"/>
          <w:b/>
        </w:rPr>
        <w:t>ENDIF</w:t>
      </w:r>
    </w:p>
    <w:p w14:paraId="37E8C829" w14:textId="77777777" w:rsidR="005B3400" w:rsidRPr="00A53669" w:rsidRDefault="005B3400" w:rsidP="005B3400">
      <w:pPr>
        <w:spacing w:after="9"/>
        <w:ind w:left="419" w:right="157" w:hanging="7"/>
        <w:rPr>
          <w:rFonts w:eastAsia="Arial"/>
        </w:rPr>
      </w:pPr>
      <w:r>
        <w:rPr>
          <w:rFonts w:eastAsia="Arial"/>
        </w:rPr>
        <w:t xml:space="preserve">  </w:t>
      </w:r>
    </w:p>
    <w:p w14:paraId="78539E57" w14:textId="77777777" w:rsidR="005B3400" w:rsidRDefault="005B3400" w:rsidP="005B3400">
      <w:pPr>
        <w:tabs>
          <w:tab w:val="left" w:pos="540"/>
          <w:tab w:val="left" w:pos="630"/>
          <w:tab w:val="left" w:pos="720"/>
          <w:tab w:val="left" w:pos="810"/>
        </w:tabs>
        <w:spacing w:after="9"/>
        <w:ind w:left="419" w:right="157" w:hanging="7"/>
        <w:rPr>
          <w:rFonts w:eastAsia="Arial"/>
        </w:rPr>
      </w:pPr>
      <w:r w:rsidRPr="00A53669">
        <w:rPr>
          <w:rFonts w:eastAsia="Arial"/>
        </w:rPr>
        <w:t xml:space="preserve"> </w:t>
      </w:r>
      <w:r>
        <w:rPr>
          <w:rFonts w:eastAsia="Arial"/>
        </w:rPr>
        <w:t xml:space="preserve"> </w:t>
      </w:r>
      <w:r w:rsidRPr="00473514">
        <w:rPr>
          <w:rFonts w:eastAsia="Arial"/>
          <w:b/>
        </w:rPr>
        <w:t>IF</w:t>
      </w:r>
      <w:r w:rsidRPr="00A53669">
        <w:rPr>
          <w:rFonts w:eastAsia="Arial"/>
        </w:rPr>
        <w:t xml:space="preserve"> </w:t>
      </w:r>
      <w:r>
        <w:rPr>
          <w:rFonts w:eastAsia="Arial"/>
        </w:rPr>
        <w:t xml:space="preserve">NOT </w:t>
      </w:r>
      <w:r>
        <w:rPr>
          <w:rFonts w:eastAsia="Arial"/>
          <w:b/>
        </w:rPr>
        <w:t>IsEm</w:t>
      </w:r>
      <w:r w:rsidRPr="00473514">
        <w:rPr>
          <w:rFonts w:eastAsia="Arial"/>
          <w:b/>
        </w:rPr>
        <w:t>pty</w:t>
      </w:r>
      <w:r>
        <w:rPr>
          <w:rFonts w:eastAsia="Arial"/>
        </w:rPr>
        <w:t xml:space="preserve">(Line) </w:t>
      </w:r>
      <w:r w:rsidRPr="00A53669">
        <w:rPr>
          <w:rFonts w:eastAsia="Arial"/>
        </w:rPr>
        <w:t>THEN</w:t>
      </w:r>
    </w:p>
    <w:p w14:paraId="3AEE5A74" w14:textId="77777777" w:rsidR="005B3400" w:rsidRPr="00A53669" w:rsidRDefault="005B3400" w:rsidP="005B3400">
      <w:pPr>
        <w:spacing w:after="9"/>
        <w:ind w:left="419" w:right="157" w:hanging="7"/>
        <w:rPr>
          <w:rFonts w:eastAsia="Arial"/>
        </w:rPr>
      </w:pPr>
      <w:r>
        <w:rPr>
          <w:rFonts w:eastAsia="Arial"/>
        </w:rPr>
        <w:t xml:space="preserve">    </w:t>
      </w:r>
      <w:r w:rsidRPr="00A53669">
        <w:rPr>
          <w:rFonts w:eastAsia="Arial"/>
        </w:rPr>
        <w:t xml:space="preserve">  </w:t>
      </w:r>
      <w:r>
        <w:rPr>
          <w:rFonts w:eastAsia="Arial"/>
        </w:rPr>
        <w:t xml:space="preserve"> </w:t>
      </w:r>
      <w:r w:rsidRPr="00A53669">
        <w:rPr>
          <w:rFonts w:eastAsia="Arial"/>
        </w:rPr>
        <w:t xml:space="preserve">       </w:t>
      </w:r>
    </w:p>
    <w:p w14:paraId="6510EEE0" w14:textId="77777777" w:rsidR="005B3400" w:rsidRDefault="005B3400" w:rsidP="005B3400">
      <w:pPr>
        <w:spacing w:after="9"/>
        <w:ind w:left="419" w:right="157" w:hanging="7"/>
        <w:rPr>
          <w:rFonts w:eastAsia="Arial"/>
        </w:rPr>
      </w:pPr>
      <w:r w:rsidRPr="00A53669">
        <w:rPr>
          <w:rFonts w:eastAsia="Arial"/>
        </w:rPr>
        <w:t xml:space="preserve">    </w:t>
      </w:r>
      <w:r>
        <w:rPr>
          <w:rFonts w:eastAsia="Arial"/>
        </w:rPr>
        <w:t xml:space="preserve">   </w:t>
      </w:r>
      <w:r>
        <w:rPr>
          <w:rFonts w:eastAsia="Arial"/>
          <w:b/>
        </w:rPr>
        <w:t xml:space="preserve">     </w:t>
      </w:r>
      <w:r w:rsidRPr="002E660B">
        <w:rPr>
          <w:rFonts w:eastAsia="Arial"/>
          <w:b/>
        </w:rPr>
        <w:t>IF Length</w:t>
      </w:r>
      <w:r>
        <w:rPr>
          <w:rFonts w:eastAsia="Arial"/>
        </w:rPr>
        <w:t>(PreviousLine)&lt; 35</w:t>
      </w:r>
      <w:r w:rsidRPr="002E660B">
        <w:rPr>
          <w:rFonts w:eastAsia="Arial"/>
        </w:rPr>
        <w:t xml:space="preserve"> THEN</w:t>
      </w:r>
    </w:p>
    <w:p w14:paraId="55A9064D" w14:textId="77777777" w:rsidR="005B3400" w:rsidRPr="002D20B0" w:rsidRDefault="005B3400" w:rsidP="005B3400">
      <w:pPr>
        <w:spacing w:after="9"/>
        <w:ind w:left="419" w:right="157" w:hanging="7"/>
        <w:rPr>
          <w:rFonts w:eastAsia="Arial"/>
        </w:rPr>
      </w:pPr>
      <w:r>
        <w:rPr>
          <w:rFonts w:eastAsia="Arial"/>
        </w:rPr>
        <w:t>/* Length of PreviousLine</w:t>
      </w:r>
      <w:r w:rsidRPr="002D20B0">
        <w:rPr>
          <w:rFonts w:eastAsia="Arial"/>
        </w:rPr>
        <w:t xml:space="preserve"> must be checked with the </w:t>
      </w:r>
      <w:r>
        <w:rPr>
          <w:rFonts w:eastAsia="Arial"/>
        </w:rPr>
        <w:t>“</w:t>
      </w:r>
      <w:r w:rsidRPr="002D20B0">
        <w:rPr>
          <w:rFonts w:eastAsia="Arial"/>
        </w:rPr>
        <w:t>//</w:t>
      </w:r>
      <w:r>
        <w:rPr>
          <w:rFonts w:eastAsia="Arial"/>
        </w:rPr>
        <w:t>”</w:t>
      </w:r>
      <w:r w:rsidRPr="002D20B0">
        <w:rPr>
          <w:rFonts w:eastAsia="Arial"/>
        </w:rPr>
        <w:t xml:space="preserve"> including if present */</w:t>
      </w:r>
    </w:p>
    <w:p w14:paraId="5063ACA3" w14:textId="77777777" w:rsidR="005B3400" w:rsidRDefault="005B3400" w:rsidP="005B3400">
      <w:pPr>
        <w:spacing w:after="9"/>
        <w:ind w:left="419" w:right="157" w:hanging="7"/>
        <w:rPr>
          <w:rFonts w:eastAsia="Arial"/>
        </w:rPr>
      </w:pPr>
      <w:r w:rsidRPr="00A53669">
        <w:rPr>
          <w:rFonts w:eastAsia="Arial"/>
        </w:rPr>
        <w:t xml:space="preserve">             </w:t>
      </w:r>
      <w:r>
        <w:rPr>
          <w:rFonts w:eastAsia="Arial"/>
        </w:rPr>
        <w:t xml:space="preserve"> </w:t>
      </w:r>
      <w:r w:rsidRPr="00A53669">
        <w:rPr>
          <w:rFonts w:eastAsia="Arial"/>
        </w:rPr>
        <w:t>String</w:t>
      </w:r>
      <w:r>
        <w:rPr>
          <w:rFonts w:eastAsia="Arial"/>
        </w:rPr>
        <w:t>76</w:t>
      </w:r>
      <w:r w:rsidRPr="00A53669">
        <w:rPr>
          <w:rFonts w:eastAsia="Arial"/>
        </w:rPr>
        <w:t xml:space="preserve"> =</w:t>
      </w:r>
      <w:r>
        <w:rPr>
          <w:rFonts w:eastAsia="Arial"/>
        </w:rPr>
        <w:t xml:space="preserve"> </w:t>
      </w:r>
      <w:r w:rsidRPr="00F276DE">
        <w:rPr>
          <w:rFonts w:eastAsia="Arial"/>
          <w:b/>
        </w:rPr>
        <w:t>Concatenate</w:t>
      </w:r>
      <w:r>
        <w:rPr>
          <w:rFonts w:eastAsia="Arial"/>
        </w:rPr>
        <w:t>(String76, SPACE, Line</w:t>
      </w:r>
      <w:r w:rsidRPr="00A53669">
        <w:rPr>
          <w:rFonts w:eastAsia="Arial"/>
        </w:rPr>
        <w:t>)</w:t>
      </w:r>
    </w:p>
    <w:p w14:paraId="1AE2BBF0" w14:textId="77777777" w:rsidR="005B3400" w:rsidRPr="00AA5F4B" w:rsidRDefault="005B3400" w:rsidP="005B3400">
      <w:pPr>
        <w:tabs>
          <w:tab w:val="left" w:pos="1890"/>
        </w:tabs>
        <w:spacing w:after="9"/>
        <w:ind w:left="419" w:right="157" w:hanging="7"/>
        <w:rPr>
          <w:rFonts w:eastAsia="Arial"/>
          <w:b/>
        </w:rPr>
      </w:pPr>
      <w:r>
        <w:rPr>
          <w:rFonts w:eastAsia="Arial"/>
        </w:rPr>
        <w:t xml:space="preserve">            </w:t>
      </w:r>
      <w:r w:rsidRPr="00AA5F4B">
        <w:rPr>
          <w:rFonts w:eastAsia="Arial"/>
          <w:b/>
        </w:rPr>
        <w:t>ELSE</w:t>
      </w:r>
    </w:p>
    <w:p w14:paraId="0750AE0C" w14:textId="77777777" w:rsidR="005B3400" w:rsidRDefault="005B3400" w:rsidP="005B3400">
      <w:pPr>
        <w:spacing w:after="9"/>
        <w:ind w:left="419" w:right="157" w:hanging="7"/>
        <w:rPr>
          <w:rFonts w:eastAsia="Arial"/>
        </w:rPr>
      </w:pPr>
      <w:r>
        <w:rPr>
          <w:rFonts w:eastAsia="Arial"/>
        </w:rPr>
        <w:t xml:space="preserve">             </w:t>
      </w:r>
      <w:r w:rsidRPr="00A53669">
        <w:rPr>
          <w:rFonts w:eastAsia="Arial"/>
        </w:rPr>
        <w:t>String</w:t>
      </w:r>
      <w:r>
        <w:rPr>
          <w:rFonts w:eastAsia="Arial"/>
        </w:rPr>
        <w:t>76</w:t>
      </w:r>
      <w:r w:rsidRPr="00A53669">
        <w:rPr>
          <w:rFonts w:eastAsia="Arial"/>
        </w:rPr>
        <w:t xml:space="preserve"> =</w:t>
      </w:r>
      <w:r>
        <w:rPr>
          <w:rFonts w:eastAsia="Arial"/>
        </w:rPr>
        <w:t xml:space="preserve"> </w:t>
      </w:r>
      <w:r w:rsidRPr="00F276DE">
        <w:rPr>
          <w:rFonts w:eastAsia="Arial"/>
          <w:b/>
        </w:rPr>
        <w:t>Concatenate</w:t>
      </w:r>
      <w:r>
        <w:rPr>
          <w:rFonts w:eastAsia="Arial"/>
        </w:rPr>
        <w:t>(String76, Line</w:t>
      </w:r>
      <w:r w:rsidRPr="00A53669">
        <w:rPr>
          <w:rFonts w:eastAsia="Arial"/>
        </w:rPr>
        <w:t>)</w:t>
      </w:r>
    </w:p>
    <w:p w14:paraId="3D31BD41" w14:textId="77777777" w:rsidR="005B3400" w:rsidRDefault="005B3400" w:rsidP="005B3400">
      <w:pPr>
        <w:spacing w:after="9"/>
        <w:ind w:left="419" w:right="157" w:hanging="7"/>
        <w:rPr>
          <w:rFonts w:eastAsia="Arial"/>
          <w:b/>
        </w:rPr>
      </w:pPr>
      <w:r w:rsidRPr="00AA5F4B">
        <w:rPr>
          <w:rFonts w:eastAsia="Arial"/>
          <w:b/>
        </w:rPr>
        <w:t xml:space="preserve">            ENDIF</w:t>
      </w:r>
    </w:p>
    <w:p w14:paraId="3836379D" w14:textId="77777777" w:rsidR="005B3400" w:rsidRDefault="005B3400" w:rsidP="005B3400">
      <w:pPr>
        <w:spacing w:after="9"/>
        <w:ind w:left="419" w:right="157" w:hanging="7"/>
        <w:rPr>
          <w:rFonts w:eastAsia="Arial"/>
          <w:b/>
        </w:rPr>
      </w:pPr>
    </w:p>
    <w:p w14:paraId="13004313" w14:textId="77777777" w:rsidR="005B3400" w:rsidRDefault="005B3400" w:rsidP="005B3400">
      <w:pPr>
        <w:tabs>
          <w:tab w:val="left" w:pos="540"/>
          <w:tab w:val="left" w:pos="630"/>
          <w:tab w:val="left" w:pos="720"/>
        </w:tabs>
        <w:spacing w:after="9"/>
        <w:ind w:left="419" w:right="157" w:hanging="7"/>
        <w:rPr>
          <w:rFonts w:eastAsia="Arial"/>
          <w:b/>
        </w:rPr>
      </w:pPr>
      <w:r>
        <w:rPr>
          <w:rFonts w:eastAsia="Arial"/>
          <w:b/>
        </w:rPr>
        <w:t xml:space="preserve">  ELSE</w:t>
      </w:r>
    </w:p>
    <w:p w14:paraId="0C19FCDB" w14:textId="77777777" w:rsidR="005B3400" w:rsidRDefault="005B3400" w:rsidP="005B3400">
      <w:pPr>
        <w:spacing w:after="9"/>
        <w:ind w:left="419" w:right="157" w:hanging="7"/>
        <w:rPr>
          <w:rFonts w:eastAsia="Arial"/>
        </w:rPr>
      </w:pPr>
      <w:r>
        <w:rPr>
          <w:rFonts w:eastAsia="Arial"/>
        </w:rPr>
        <w:t>/* first line empty, exit</w:t>
      </w:r>
      <w:r w:rsidRPr="00BB48DE">
        <w:rPr>
          <w:rFonts w:eastAsia="Arial"/>
        </w:rPr>
        <w:t xml:space="preserve"> the loop. It is not expected to have empty line or line with only “//” */</w:t>
      </w:r>
    </w:p>
    <w:p w14:paraId="5C0625F0" w14:textId="77777777" w:rsidR="005B3400" w:rsidRPr="00BB48DE" w:rsidRDefault="005B3400" w:rsidP="005B3400">
      <w:pPr>
        <w:spacing w:after="9"/>
        <w:ind w:left="419" w:right="157" w:hanging="7"/>
        <w:rPr>
          <w:rFonts w:eastAsia="Arial"/>
        </w:rPr>
      </w:pPr>
    </w:p>
    <w:p w14:paraId="72EA53DB" w14:textId="77777777" w:rsidR="005B3400" w:rsidRDefault="005B3400" w:rsidP="005B3400">
      <w:pPr>
        <w:spacing w:after="9"/>
        <w:ind w:left="419" w:right="157" w:hanging="7"/>
        <w:rPr>
          <w:rFonts w:eastAsia="Arial"/>
          <w:b/>
        </w:rPr>
      </w:pPr>
      <w:r>
        <w:rPr>
          <w:rFonts w:eastAsia="Arial"/>
          <w:b/>
        </w:rPr>
        <w:t xml:space="preserve">     EXIT Loop</w:t>
      </w:r>
    </w:p>
    <w:p w14:paraId="229FF970" w14:textId="77777777" w:rsidR="005B3400" w:rsidRPr="00A53669" w:rsidRDefault="005B3400" w:rsidP="005B3400">
      <w:pPr>
        <w:spacing w:after="9"/>
        <w:ind w:left="419" w:right="157" w:hanging="7"/>
        <w:rPr>
          <w:rFonts w:eastAsia="Arial"/>
        </w:rPr>
      </w:pPr>
      <w:r>
        <w:rPr>
          <w:rFonts w:eastAsia="Arial"/>
        </w:rPr>
        <w:t xml:space="preserve">             </w:t>
      </w:r>
    </w:p>
    <w:p w14:paraId="6E310158" w14:textId="77777777" w:rsidR="005B3400" w:rsidRPr="00AA5F4B" w:rsidRDefault="005B3400" w:rsidP="005B3400">
      <w:pPr>
        <w:tabs>
          <w:tab w:val="left" w:pos="540"/>
          <w:tab w:val="left" w:pos="630"/>
          <w:tab w:val="left" w:pos="720"/>
          <w:tab w:val="left" w:pos="810"/>
        </w:tabs>
        <w:spacing w:after="9"/>
        <w:ind w:left="419" w:right="157" w:hanging="7"/>
        <w:rPr>
          <w:rFonts w:eastAsia="Arial"/>
        </w:rPr>
      </w:pPr>
      <w:r>
        <w:rPr>
          <w:rFonts w:eastAsia="Arial"/>
          <w:b/>
        </w:rPr>
        <w:t xml:space="preserve">  </w:t>
      </w:r>
      <w:r w:rsidRPr="00AA5F4B">
        <w:rPr>
          <w:rFonts w:eastAsia="Arial"/>
          <w:b/>
        </w:rPr>
        <w:t>ENDIF</w:t>
      </w:r>
      <w:r>
        <w:rPr>
          <w:rFonts w:eastAsia="Arial"/>
          <w:b/>
        </w:rPr>
        <w:t xml:space="preserve"> </w:t>
      </w:r>
      <w:r w:rsidRPr="00AA5F4B">
        <w:rPr>
          <w:rFonts w:eastAsia="Arial"/>
        </w:rPr>
        <w:t>/* END NOT IsEmpty(Line)</w:t>
      </w:r>
      <w:r>
        <w:rPr>
          <w:rFonts w:eastAsia="Arial"/>
        </w:rPr>
        <w:t xml:space="preserve"> */</w:t>
      </w:r>
    </w:p>
    <w:p w14:paraId="690D8DFE" w14:textId="77777777" w:rsidR="005B3400" w:rsidRDefault="005B3400" w:rsidP="005B3400">
      <w:pPr>
        <w:spacing w:after="9"/>
        <w:ind w:left="419" w:right="157" w:hanging="7"/>
        <w:rPr>
          <w:rFonts w:eastAsia="Arial"/>
          <w:b/>
        </w:rPr>
      </w:pPr>
      <w:r>
        <w:rPr>
          <w:rFonts w:eastAsia="Arial"/>
          <w:b/>
        </w:rPr>
        <w:t xml:space="preserve">    </w:t>
      </w:r>
    </w:p>
    <w:p w14:paraId="480D4162" w14:textId="77777777" w:rsidR="005B3400" w:rsidRPr="00AA5F4B" w:rsidRDefault="005B3400" w:rsidP="005B3400">
      <w:pPr>
        <w:spacing w:after="9"/>
        <w:ind w:left="419" w:right="157" w:hanging="7"/>
        <w:rPr>
          <w:rFonts w:eastAsia="Arial"/>
        </w:rPr>
      </w:pPr>
      <w:r>
        <w:rPr>
          <w:rFonts w:eastAsia="Arial"/>
          <w:b/>
        </w:rPr>
        <w:t xml:space="preserve">   </w:t>
      </w:r>
    </w:p>
    <w:p w14:paraId="3F922CF6" w14:textId="77777777" w:rsidR="005B3400" w:rsidRPr="00A53669" w:rsidRDefault="005B3400" w:rsidP="005B3400">
      <w:pPr>
        <w:spacing w:after="9"/>
        <w:ind w:left="419" w:right="157" w:hanging="7"/>
        <w:rPr>
          <w:rFonts w:eastAsia="Arial"/>
        </w:rPr>
      </w:pPr>
      <w:r w:rsidRPr="00A53669">
        <w:rPr>
          <w:rFonts w:eastAsia="Arial"/>
        </w:rPr>
        <w:lastRenderedPageBreak/>
        <w:t xml:space="preserve"> </w:t>
      </w:r>
      <w:r w:rsidRPr="00F276DE">
        <w:rPr>
          <w:rFonts w:eastAsia="Arial"/>
          <w:b/>
        </w:rPr>
        <w:t>Next</w:t>
      </w:r>
      <w:r w:rsidRPr="00A53669">
        <w:rPr>
          <w:rFonts w:eastAsia="Arial"/>
        </w:rPr>
        <w:t xml:space="preserve"> index</w:t>
      </w:r>
    </w:p>
    <w:p w14:paraId="03332517" w14:textId="38A75C78" w:rsidR="005B3400" w:rsidRPr="00987FD3" w:rsidRDefault="005B3400" w:rsidP="005B3400">
      <w:pPr>
        <w:tabs>
          <w:tab w:val="left" w:pos="810"/>
          <w:tab w:val="left" w:pos="900"/>
          <w:tab w:val="left" w:pos="1080"/>
        </w:tabs>
        <w:spacing w:after="160" w:line="259" w:lineRule="auto"/>
        <w:ind w:left="0" w:firstLine="0"/>
        <w:rPr>
          <w:rFonts w:eastAsia="Arial"/>
        </w:rPr>
      </w:pPr>
    </w:p>
    <w:p w14:paraId="5F6633B5" w14:textId="4A58FFE7" w:rsidR="00BF59AC" w:rsidRDefault="00BF59AC" w:rsidP="00BF59AC">
      <w:pPr>
        <w:pStyle w:val="Heading3"/>
      </w:pPr>
      <w:bookmarkStart w:id="1618" w:name="_Toc136351261"/>
      <w:r>
        <w:t>3.3.27 MT_To_MXField79_2</w:t>
      </w:r>
      <w:bookmarkEnd w:id="1618"/>
    </w:p>
    <w:p w14:paraId="535E22C6" w14:textId="5D68E84F" w:rsidR="00BF59AC" w:rsidRDefault="00BF59AC" w:rsidP="00BF59AC"/>
    <w:p w14:paraId="67F195AB" w14:textId="77777777" w:rsidR="00BF59AC" w:rsidRDefault="00BF59AC" w:rsidP="00BF59AC">
      <w:pPr>
        <w:spacing w:after="95"/>
        <w:ind w:left="419" w:right="157" w:hanging="7"/>
      </w:pPr>
      <w:r>
        <w:rPr>
          <w:rFonts w:ascii="Arial" w:eastAsia="Arial" w:hAnsi="Arial" w:cs="Arial"/>
          <w:b/>
        </w:rPr>
        <w:t xml:space="preserve">Name </w:t>
      </w:r>
    </w:p>
    <w:p w14:paraId="3A07B616" w14:textId="02FC3BD7" w:rsidR="00BF59AC" w:rsidRDefault="00BF59AC" w:rsidP="00BF59AC">
      <w:pPr>
        <w:spacing w:after="112" w:line="249" w:lineRule="auto"/>
        <w:ind w:left="849" w:right="15" w:hanging="10"/>
      </w:pPr>
      <w:r>
        <w:rPr>
          <w:rFonts w:ascii="Arial" w:eastAsia="Arial" w:hAnsi="Arial" w:cs="Arial"/>
        </w:rPr>
        <w:t>MT_To_MXField79_2</w:t>
      </w:r>
    </w:p>
    <w:p w14:paraId="54E13239" w14:textId="77777777" w:rsidR="00BF59AC" w:rsidRDefault="00BF59AC" w:rsidP="00BF59AC">
      <w:pPr>
        <w:spacing w:after="95"/>
        <w:ind w:left="419" w:right="157" w:hanging="7"/>
      </w:pPr>
      <w:r>
        <w:rPr>
          <w:rFonts w:ascii="Arial" w:eastAsia="Arial" w:hAnsi="Arial" w:cs="Arial"/>
          <w:b/>
        </w:rPr>
        <w:t xml:space="preserve">Business description  </w:t>
      </w:r>
    </w:p>
    <w:p w14:paraId="5E509271" w14:textId="2422555B" w:rsidR="00BF59AC" w:rsidRDefault="00BF59AC" w:rsidP="00BF59AC">
      <w:pPr>
        <w:spacing w:after="112" w:line="249" w:lineRule="auto"/>
        <w:ind w:left="839" w:right="15" w:firstLine="0"/>
        <w:rPr>
          <w:rFonts w:ascii="Arial" w:eastAsia="Arial" w:hAnsi="Arial" w:cs="Arial"/>
        </w:rPr>
      </w:pPr>
      <w:r>
        <w:rPr>
          <w:rFonts w:ascii="Arial" w:eastAsia="Arial" w:hAnsi="Arial" w:cs="Arial"/>
        </w:rPr>
        <w:t xml:space="preserve">The function extracts information from field 79 in MT292 and translates to camt.058 Cancellation Reason. From a previous translation camt.058 to MT, the code /UETR/ follows by a valid UETR number might be present. </w:t>
      </w:r>
    </w:p>
    <w:p w14:paraId="540EDBCE" w14:textId="77777777" w:rsidR="00BF59AC" w:rsidRPr="00095914" w:rsidRDefault="00BF59AC" w:rsidP="00BF59AC">
      <w:pPr>
        <w:spacing w:after="112" w:line="249" w:lineRule="auto"/>
        <w:ind w:left="839" w:right="15" w:firstLine="0"/>
        <w:rPr>
          <w:rFonts w:ascii="Arial" w:eastAsia="Arial" w:hAnsi="Arial" w:cs="Arial"/>
          <w:szCs w:val="20"/>
        </w:rPr>
      </w:pPr>
      <w:r w:rsidRPr="00095914">
        <w:rPr>
          <w:rFonts w:ascii="Arial" w:eastAsia="Arial" w:hAnsi="Arial" w:cs="Arial"/>
          <w:szCs w:val="20"/>
        </w:rPr>
        <w:t xml:space="preserve">The format of field 79 is either </w:t>
      </w:r>
    </w:p>
    <w:p w14:paraId="5913571C" w14:textId="77777777" w:rsidR="00BF59AC" w:rsidRPr="00095914" w:rsidRDefault="00BF59AC" w:rsidP="00BF59AC">
      <w:pPr>
        <w:spacing w:after="112" w:line="249" w:lineRule="auto"/>
        <w:ind w:left="839" w:right="15" w:firstLine="0"/>
        <w:rPr>
          <w:rFonts w:ascii="Arial" w:eastAsia="Arial" w:hAnsi="Arial" w:cs="Arial"/>
          <w:szCs w:val="20"/>
        </w:rPr>
      </w:pPr>
      <w:r w:rsidRPr="00095914">
        <w:rPr>
          <w:rFonts w:ascii="Arial" w:eastAsia="Arial" w:hAnsi="Arial" w:cs="Arial"/>
          <w:szCs w:val="20"/>
        </w:rPr>
        <w:t xml:space="preserve">-narrative 35*50x </w:t>
      </w:r>
    </w:p>
    <w:p w14:paraId="5601AEE1" w14:textId="77777777" w:rsidR="00BF59AC" w:rsidRPr="00095914" w:rsidRDefault="00BF59AC" w:rsidP="00BF59AC">
      <w:pPr>
        <w:spacing w:after="112" w:line="249" w:lineRule="auto"/>
        <w:ind w:left="839" w:right="15" w:firstLine="0"/>
        <w:rPr>
          <w:rFonts w:ascii="Arial" w:eastAsia="Arial" w:hAnsi="Arial" w:cs="Arial"/>
          <w:szCs w:val="20"/>
        </w:rPr>
      </w:pPr>
      <w:r w:rsidRPr="00095914">
        <w:rPr>
          <w:rFonts w:ascii="Arial" w:eastAsia="Arial" w:hAnsi="Arial" w:cs="Arial"/>
          <w:szCs w:val="20"/>
        </w:rPr>
        <w:t xml:space="preserve">or </w:t>
      </w:r>
    </w:p>
    <w:p w14:paraId="199EC22F" w14:textId="77777777" w:rsidR="00BF59AC" w:rsidRPr="00095914" w:rsidRDefault="00BF59AC" w:rsidP="00BF59AC">
      <w:pPr>
        <w:spacing w:after="112" w:line="249" w:lineRule="auto"/>
        <w:ind w:left="839" w:right="15" w:firstLine="0"/>
        <w:rPr>
          <w:rFonts w:ascii="Arial" w:eastAsia="Arial" w:hAnsi="Arial" w:cs="Arial"/>
          <w:szCs w:val="20"/>
        </w:rPr>
      </w:pPr>
      <w:r w:rsidRPr="00095914">
        <w:rPr>
          <w:rFonts w:ascii="Arial" w:eastAsia="Arial" w:hAnsi="Arial" w:cs="Arial"/>
          <w:szCs w:val="20"/>
        </w:rPr>
        <w:t xml:space="preserve">-may be structured as follows </w:t>
      </w:r>
    </w:p>
    <w:p w14:paraId="7A8C53BF" w14:textId="77777777" w:rsidR="00BF59AC" w:rsidRPr="00095914" w:rsidRDefault="00BF59AC" w:rsidP="00BF59AC">
      <w:pPr>
        <w:spacing w:after="112" w:line="249" w:lineRule="auto"/>
        <w:ind w:left="839" w:right="15" w:firstLine="0"/>
        <w:rPr>
          <w:rFonts w:ascii="Arial" w:eastAsiaTheme="minorEastAsia" w:hAnsi="Arial" w:cs="Arial"/>
          <w:color w:val="auto"/>
          <w:szCs w:val="20"/>
        </w:rPr>
      </w:pPr>
      <w:r w:rsidRPr="00095914">
        <w:rPr>
          <w:rFonts w:ascii="Arial" w:eastAsia="Arial" w:hAnsi="Arial" w:cs="Arial"/>
          <w:szCs w:val="20"/>
        </w:rPr>
        <w:t xml:space="preserve">   </w:t>
      </w:r>
      <w:r w:rsidRPr="00095914">
        <w:rPr>
          <w:rFonts w:ascii="Arial" w:eastAsiaTheme="minorEastAsia" w:hAnsi="Arial" w:cs="Arial"/>
          <w:color w:val="auto"/>
          <w:szCs w:val="20"/>
        </w:rPr>
        <w:t>Line 1</w:t>
      </w:r>
      <w:r>
        <w:rPr>
          <w:rFonts w:ascii="Arial" w:eastAsiaTheme="minorEastAsia" w:hAnsi="Arial" w:cs="Arial"/>
          <w:color w:val="auto"/>
          <w:szCs w:val="20"/>
        </w:rPr>
        <w:t>:</w:t>
      </w:r>
      <w:r w:rsidRPr="00095914">
        <w:rPr>
          <w:rFonts w:ascii="Arial" w:eastAsiaTheme="minorEastAsia" w:hAnsi="Arial" w:cs="Arial"/>
          <w:color w:val="auto"/>
          <w:szCs w:val="20"/>
        </w:rPr>
        <w:t xml:space="preserve"> /4!c/[additional information] where 4!c is the cancellation reason code</w:t>
      </w:r>
    </w:p>
    <w:p w14:paraId="7475BBF2" w14:textId="77777777" w:rsidR="00BF59AC" w:rsidRDefault="00BF59AC" w:rsidP="00BF59AC">
      <w:pPr>
        <w:autoSpaceDE w:val="0"/>
        <w:autoSpaceDN w:val="0"/>
        <w:adjustRightInd w:val="0"/>
        <w:spacing w:after="0" w:line="240" w:lineRule="auto"/>
        <w:ind w:left="0" w:firstLine="0"/>
        <w:rPr>
          <w:rFonts w:ascii="Arial" w:eastAsiaTheme="minorEastAsia" w:hAnsi="Arial" w:cs="Arial"/>
          <w:color w:val="auto"/>
          <w:szCs w:val="20"/>
        </w:rPr>
      </w:pPr>
      <w:r>
        <w:rPr>
          <w:rFonts w:ascii="Arial" w:eastAsiaTheme="minorEastAsia" w:hAnsi="Arial" w:cs="Arial"/>
          <w:color w:val="auto"/>
          <w:szCs w:val="20"/>
        </w:rPr>
        <w:t xml:space="preserve">                  </w:t>
      </w:r>
      <w:r w:rsidRPr="00095914">
        <w:rPr>
          <w:rFonts w:ascii="Arial" w:eastAsiaTheme="minorEastAsia" w:hAnsi="Arial" w:cs="Arial"/>
          <w:color w:val="auto"/>
          <w:szCs w:val="20"/>
        </w:rPr>
        <w:t>Lines 2-35</w:t>
      </w:r>
      <w:r>
        <w:rPr>
          <w:rFonts w:ascii="Arial" w:eastAsiaTheme="minorEastAsia" w:hAnsi="Arial" w:cs="Arial"/>
          <w:color w:val="auto"/>
          <w:szCs w:val="20"/>
        </w:rPr>
        <w:t>:</w:t>
      </w:r>
      <w:r w:rsidRPr="00095914">
        <w:rPr>
          <w:rFonts w:ascii="Arial" w:eastAsiaTheme="minorEastAsia" w:hAnsi="Arial" w:cs="Arial"/>
          <w:color w:val="auto"/>
          <w:szCs w:val="20"/>
        </w:rPr>
        <w:t xml:space="preserve"> [//continuation of additional informatio</w:t>
      </w:r>
      <w:r>
        <w:rPr>
          <w:rFonts w:ascii="Arial" w:eastAsiaTheme="minorEastAsia" w:hAnsi="Arial" w:cs="Arial"/>
          <w:color w:val="auto"/>
          <w:szCs w:val="20"/>
        </w:rPr>
        <w:t>n</w:t>
      </w:r>
    </w:p>
    <w:p w14:paraId="63B832F7" w14:textId="77777777" w:rsidR="00BF59AC" w:rsidRPr="00095914" w:rsidRDefault="00BF59AC" w:rsidP="00BF59AC">
      <w:pPr>
        <w:autoSpaceDE w:val="0"/>
        <w:autoSpaceDN w:val="0"/>
        <w:adjustRightInd w:val="0"/>
        <w:spacing w:after="0" w:line="240" w:lineRule="auto"/>
        <w:ind w:left="0" w:firstLine="0"/>
        <w:rPr>
          <w:rFonts w:ascii="Arial" w:eastAsiaTheme="minorEastAsia" w:hAnsi="Arial" w:cs="Arial"/>
          <w:color w:val="auto"/>
          <w:szCs w:val="20"/>
        </w:rPr>
      </w:pPr>
      <w:r>
        <w:rPr>
          <w:rFonts w:ascii="Arial" w:eastAsiaTheme="minorEastAsia" w:hAnsi="Arial" w:cs="Arial"/>
          <w:color w:val="auto"/>
          <w:szCs w:val="20"/>
        </w:rPr>
        <w:t xml:space="preserve">                  [Last Line /UETR/UETRValue]</w:t>
      </w:r>
    </w:p>
    <w:p w14:paraId="2C8817E8" w14:textId="77777777" w:rsidR="00BF59AC" w:rsidRDefault="00BF59AC" w:rsidP="00BF59AC">
      <w:pPr>
        <w:autoSpaceDE w:val="0"/>
        <w:autoSpaceDN w:val="0"/>
        <w:adjustRightInd w:val="0"/>
        <w:spacing w:after="0" w:line="240" w:lineRule="auto"/>
        <w:ind w:left="0" w:firstLine="0"/>
        <w:rPr>
          <w:rFonts w:ascii="CourierNewPSMT" w:eastAsiaTheme="minorEastAsia" w:hAnsi="CourierNewPSMT" w:cs="CourierNewPSMT"/>
          <w:color w:val="auto"/>
          <w:sz w:val="18"/>
          <w:szCs w:val="18"/>
        </w:rPr>
      </w:pPr>
    </w:p>
    <w:p w14:paraId="7C09E184" w14:textId="24EC6D32" w:rsidR="00BF59AC" w:rsidRDefault="00BF59AC" w:rsidP="00BF59AC">
      <w:pPr>
        <w:autoSpaceDE w:val="0"/>
        <w:autoSpaceDN w:val="0"/>
        <w:adjustRightInd w:val="0"/>
        <w:spacing w:after="0" w:line="240" w:lineRule="auto"/>
        <w:ind w:left="0" w:firstLine="0"/>
        <w:rPr>
          <w:rFonts w:ascii="CourierNewPSMT" w:eastAsiaTheme="minorEastAsia" w:hAnsi="CourierNewPSMT" w:cs="CourierNewPSMT"/>
          <w:color w:val="auto"/>
          <w:sz w:val="18"/>
          <w:szCs w:val="18"/>
        </w:rPr>
      </w:pPr>
    </w:p>
    <w:p w14:paraId="79E568AB" w14:textId="4D80AF7F" w:rsidR="003A6ABD" w:rsidRPr="004C256D" w:rsidRDefault="003A6ABD" w:rsidP="003A6ABD">
      <w:pPr>
        <w:spacing w:after="112" w:line="249" w:lineRule="auto"/>
        <w:ind w:left="720" w:right="15" w:firstLine="0"/>
        <w:rPr>
          <w:b/>
          <w:bCs/>
        </w:rPr>
      </w:pPr>
      <w:r w:rsidRPr="004C256D">
        <w:rPr>
          <w:rFonts w:ascii="Arial" w:eastAsia="Arial" w:hAnsi="Arial" w:cs="Arial"/>
          <w:b/>
          <w:bCs/>
        </w:rPr>
        <w:t>In order to reuse as much as possible the translation functions, the same logic will apply to MT_To_MXField79 and MT_To_MXField79_2</w:t>
      </w:r>
    </w:p>
    <w:p w14:paraId="1D25DF19" w14:textId="59A8712C" w:rsidR="003A6ABD" w:rsidRDefault="007A1EA9" w:rsidP="007A1EA9">
      <w:pPr>
        <w:tabs>
          <w:tab w:val="left" w:pos="990"/>
        </w:tabs>
        <w:spacing w:after="112" w:line="249" w:lineRule="auto"/>
        <w:ind w:left="720" w:right="15" w:firstLine="0"/>
        <w:rPr>
          <w:rFonts w:ascii="Arial" w:eastAsia="Arial" w:hAnsi="Arial" w:cs="Arial"/>
        </w:rPr>
      </w:pPr>
      <w:r>
        <w:rPr>
          <w:rFonts w:ascii="Arial" w:eastAsia="Arial" w:hAnsi="Arial" w:cs="Arial"/>
        </w:rPr>
        <w:t xml:space="preserve">An important difference between reason codes in camt.056 and camt.058 : the MT reason codes in MT n92 are all included in camt.056 MX reason codes while the list of MX reason codes in camt.058 is not aligned with the list in MT n92 (*). </w:t>
      </w:r>
    </w:p>
    <w:p w14:paraId="23C33985" w14:textId="77777777" w:rsidR="003D369E" w:rsidRDefault="003D369E" w:rsidP="003D369E">
      <w:pPr>
        <w:tabs>
          <w:tab w:val="left" w:pos="990"/>
        </w:tabs>
        <w:spacing w:after="112" w:line="249" w:lineRule="auto"/>
        <w:ind w:left="720" w:right="15" w:firstLine="0"/>
        <w:rPr>
          <w:rFonts w:ascii="Arial" w:eastAsia="Arial" w:hAnsi="Arial" w:cs="Arial"/>
        </w:rPr>
      </w:pPr>
      <w:r>
        <w:rPr>
          <w:rFonts w:ascii="Arial" w:eastAsia="Arial" w:hAnsi="Arial" w:cs="Arial"/>
        </w:rPr>
        <w:t xml:space="preserve">If 4!c is not in the ISO list of reason codes, then Field 79 is translated as such after concatenation of the lines (with the SPACE rule as described in the function MT_To_MXField79) to MX AdditionalInformation. In that case Field 79 is treated as a textual field 35*50 in which “//” starting a line are still deleted. As explained in MT_To_MXField79, even in case of Field 79 without any structure, “//” starting a line are removed. </w:t>
      </w:r>
    </w:p>
    <w:p w14:paraId="138275AA" w14:textId="77777777" w:rsidR="003D369E" w:rsidRDefault="003D369E" w:rsidP="003D369E">
      <w:pPr>
        <w:tabs>
          <w:tab w:val="left" w:pos="990"/>
        </w:tabs>
        <w:spacing w:after="112" w:line="249" w:lineRule="auto"/>
        <w:ind w:left="720" w:right="15" w:firstLine="0"/>
        <w:rPr>
          <w:rFonts w:ascii="Arial" w:eastAsia="Arial" w:hAnsi="Arial" w:cs="Arial"/>
        </w:rPr>
      </w:pPr>
      <w:r>
        <w:rPr>
          <w:rFonts w:ascii="Arial" w:eastAsia="Arial" w:hAnsi="Arial" w:cs="Arial"/>
        </w:rPr>
        <w:t>So, /4!c/AdditionalInformation with 4!c not being in the MX Reason Codes is translated as following</w:t>
      </w:r>
    </w:p>
    <w:p w14:paraId="0EE8C624" w14:textId="77777777" w:rsidR="003D369E" w:rsidRDefault="003D369E" w:rsidP="003D369E">
      <w:pPr>
        <w:tabs>
          <w:tab w:val="left" w:pos="990"/>
        </w:tabs>
        <w:spacing w:after="112" w:line="249" w:lineRule="auto"/>
        <w:ind w:left="720" w:right="15" w:firstLine="0"/>
        <w:rPr>
          <w:rFonts w:ascii="Arial" w:eastAsia="Arial" w:hAnsi="Arial" w:cs="Arial"/>
        </w:rPr>
      </w:pPr>
      <w:r>
        <w:rPr>
          <w:rFonts w:ascii="Arial" w:eastAsia="Arial" w:hAnsi="Arial" w:cs="Arial"/>
        </w:rPr>
        <w:t>MX Reason code = “NARR”</w:t>
      </w:r>
    </w:p>
    <w:p w14:paraId="1305FC38" w14:textId="77777777" w:rsidR="003D369E" w:rsidRDefault="003D369E" w:rsidP="003D369E">
      <w:pPr>
        <w:tabs>
          <w:tab w:val="left" w:pos="990"/>
        </w:tabs>
        <w:spacing w:after="112" w:line="249" w:lineRule="auto"/>
        <w:ind w:left="720" w:right="15" w:firstLine="0"/>
        <w:rPr>
          <w:rFonts w:ascii="Arial" w:eastAsia="Arial" w:hAnsi="Arial" w:cs="Arial"/>
        </w:rPr>
      </w:pPr>
      <w:r>
        <w:rPr>
          <w:rFonts w:ascii="Arial" w:eastAsia="Arial" w:hAnsi="Arial" w:cs="Arial"/>
        </w:rPr>
        <w:t>MX AdditionalInformation = “/4!c/AdditionalInformation”</w:t>
      </w:r>
    </w:p>
    <w:p w14:paraId="1C8EA7CB" w14:textId="77777777" w:rsidR="003A6ABD" w:rsidRDefault="003A6ABD" w:rsidP="00BF59AC">
      <w:pPr>
        <w:autoSpaceDE w:val="0"/>
        <w:autoSpaceDN w:val="0"/>
        <w:adjustRightInd w:val="0"/>
        <w:spacing w:after="0" w:line="240" w:lineRule="auto"/>
        <w:ind w:left="0" w:firstLine="0"/>
        <w:rPr>
          <w:rFonts w:ascii="CourierNewPSMT" w:eastAsiaTheme="minorEastAsia" w:hAnsi="CourierNewPSMT" w:cs="CourierNewPSMT"/>
          <w:color w:val="auto"/>
          <w:sz w:val="18"/>
          <w:szCs w:val="18"/>
        </w:rPr>
      </w:pPr>
    </w:p>
    <w:p w14:paraId="5F11BDBA" w14:textId="67FF4523" w:rsidR="00BF59AC" w:rsidRDefault="00BF59AC" w:rsidP="00BF59AC">
      <w:pPr>
        <w:tabs>
          <w:tab w:val="left" w:pos="990"/>
        </w:tabs>
        <w:spacing w:after="112" w:line="249" w:lineRule="auto"/>
        <w:ind w:left="720" w:right="15" w:firstLine="0"/>
        <w:rPr>
          <w:rFonts w:ascii="Arial" w:eastAsia="Arial" w:hAnsi="Arial" w:cs="Arial"/>
        </w:rPr>
      </w:pPr>
      <w:r>
        <w:rPr>
          <w:rFonts w:ascii="Arial" w:eastAsia="Arial" w:hAnsi="Arial" w:cs="Arial"/>
        </w:rPr>
        <w:t>Note that if the continuation sign “//” is not used while /4!c/ is used on the first line (with a valid MX Reason code</w:t>
      </w:r>
      <w:r w:rsidR="007A1EA9">
        <w:rPr>
          <w:rFonts w:ascii="Arial" w:eastAsia="Arial" w:hAnsi="Arial" w:cs="Arial"/>
        </w:rPr>
        <w:t>, restriction due to reusability of the translation function and comment above*</w:t>
      </w:r>
      <w:r>
        <w:rPr>
          <w:rFonts w:ascii="Arial" w:eastAsia="Arial" w:hAnsi="Arial" w:cs="Arial"/>
        </w:rPr>
        <w:t>), this will result in a truncation of the next lines as it is not expected in the current translation to have a mix of both formats. If needed and if a CR is requested by customer, this could be improved and aligned with MT_To_MXField76.</w:t>
      </w:r>
    </w:p>
    <w:p w14:paraId="3C9F63DD" w14:textId="7B78CC3D" w:rsidR="00811A70" w:rsidRDefault="00811A70" w:rsidP="00811A70">
      <w:pPr>
        <w:spacing w:after="112" w:line="249" w:lineRule="auto"/>
        <w:ind w:left="849" w:right="15" w:hanging="10"/>
      </w:pPr>
    </w:p>
    <w:p w14:paraId="0AD95BA5" w14:textId="77777777" w:rsidR="003D369E" w:rsidRDefault="003D369E" w:rsidP="003D369E">
      <w:pPr>
        <w:tabs>
          <w:tab w:val="left" w:pos="990"/>
        </w:tabs>
        <w:spacing w:after="112" w:line="249" w:lineRule="auto"/>
        <w:ind w:left="720" w:right="15" w:firstLine="0"/>
        <w:rPr>
          <w:rFonts w:ascii="Arial" w:eastAsia="Arial" w:hAnsi="Arial" w:cs="Arial"/>
        </w:rPr>
      </w:pPr>
      <w:r>
        <w:rPr>
          <w:rFonts w:ascii="Arial" w:eastAsia="Arial" w:hAnsi="Arial" w:cs="Arial"/>
        </w:rPr>
        <w:t xml:space="preserve">Additional information can be truncated. This will be indicated with “+” as last    character. </w:t>
      </w:r>
    </w:p>
    <w:p w14:paraId="5DEB9514" w14:textId="49C6DDBE" w:rsidR="000D0DB4" w:rsidRDefault="000D0DB4" w:rsidP="000D0DB4">
      <w:pPr>
        <w:tabs>
          <w:tab w:val="left" w:pos="990"/>
        </w:tabs>
        <w:spacing w:after="112" w:line="249" w:lineRule="auto"/>
        <w:ind w:left="720" w:right="15" w:firstLine="0"/>
        <w:rPr>
          <w:rFonts w:ascii="Arial" w:eastAsia="Arial" w:hAnsi="Arial" w:cs="Arial"/>
        </w:rPr>
      </w:pPr>
    </w:p>
    <w:p w14:paraId="5EA97EA7" w14:textId="77777777" w:rsidR="000D0DB4" w:rsidRDefault="000D0DB4" w:rsidP="000D0DB4">
      <w:pPr>
        <w:tabs>
          <w:tab w:val="left" w:pos="990"/>
        </w:tabs>
        <w:spacing w:after="112" w:line="249" w:lineRule="auto"/>
        <w:ind w:left="720" w:right="15" w:firstLine="0"/>
        <w:rPr>
          <w:rFonts w:ascii="Arial" w:eastAsia="Arial" w:hAnsi="Arial" w:cs="Arial"/>
        </w:rPr>
      </w:pPr>
    </w:p>
    <w:p w14:paraId="46A88134" w14:textId="77777777" w:rsidR="00BF59AC" w:rsidRPr="00662E50" w:rsidRDefault="00BF59AC" w:rsidP="00BF59AC">
      <w:pPr>
        <w:spacing w:after="112" w:line="249" w:lineRule="auto"/>
        <w:ind w:left="839" w:right="15" w:firstLine="0"/>
        <w:rPr>
          <w:rFonts w:ascii="Arial" w:hAnsi="Arial" w:cs="Arial"/>
        </w:rPr>
      </w:pPr>
    </w:p>
    <w:p w14:paraId="497192AA" w14:textId="77777777" w:rsidR="00BF59AC" w:rsidRDefault="00BF59AC" w:rsidP="00BF59AC">
      <w:pPr>
        <w:spacing w:after="95"/>
        <w:ind w:left="419" w:right="157" w:hanging="7"/>
      </w:pPr>
      <w:r>
        <w:rPr>
          <w:rFonts w:ascii="Arial" w:eastAsia="Arial" w:hAnsi="Arial" w:cs="Arial"/>
          <w:b/>
        </w:rPr>
        <w:t xml:space="preserve">Format </w:t>
      </w:r>
    </w:p>
    <w:p w14:paraId="25145761" w14:textId="17AAF79B" w:rsidR="00BF59AC" w:rsidRDefault="00BF59AC" w:rsidP="00BF59AC">
      <w:pPr>
        <w:spacing w:after="112" w:line="249" w:lineRule="auto"/>
        <w:ind w:left="849" w:right="15" w:hanging="10"/>
      </w:pPr>
      <w:r>
        <w:rPr>
          <w:rFonts w:ascii="Arial" w:eastAsia="Arial" w:hAnsi="Arial" w:cs="Arial"/>
          <w:b/>
        </w:rPr>
        <w:t>MT_To_MXField79</w:t>
      </w:r>
      <w:r w:rsidR="0069373B">
        <w:rPr>
          <w:rFonts w:ascii="Arial" w:eastAsia="Arial" w:hAnsi="Arial" w:cs="Arial"/>
          <w:b/>
        </w:rPr>
        <w:t>_2</w:t>
      </w:r>
      <w:r>
        <w:t xml:space="preserve"> </w:t>
      </w:r>
      <w:r>
        <w:rPr>
          <w:rFonts w:ascii="Arial" w:eastAsia="Arial" w:hAnsi="Arial" w:cs="Arial"/>
        </w:rPr>
        <w:t xml:space="preserve">(MTField79, MTUETR ; MXOriginalUETR, MXCancellationReason)  </w:t>
      </w:r>
    </w:p>
    <w:p w14:paraId="1868F2FE" w14:textId="77777777" w:rsidR="00BF59AC" w:rsidRDefault="00BF59AC" w:rsidP="00BF59AC">
      <w:pPr>
        <w:spacing w:after="95"/>
        <w:ind w:left="860" w:right="157" w:hanging="7"/>
      </w:pPr>
      <w:r>
        <w:rPr>
          <w:rFonts w:ascii="Arial" w:eastAsia="Arial" w:hAnsi="Arial" w:cs="Arial"/>
          <w:b/>
        </w:rPr>
        <w:t xml:space="preserve">Input </w:t>
      </w:r>
    </w:p>
    <w:p w14:paraId="0D3EAA15" w14:textId="7B57E509" w:rsidR="00BF59AC" w:rsidRDefault="00BF59AC" w:rsidP="00BF59AC">
      <w:pPr>
        <w:spacing w:after="112" w:line="249" w:lineRule="auto"/>
        <w:ind w:left="849" w:right="15" w:hanging="10"/>
        <w:rPr>
          <w:rFonts w:ascii="Arial" w:eastAsia="Arial" w:hAnsi="Arial" w:cs="Arial"/>
        </w:rPr>
      </w:pPr>
      <w:r>
        <w:rPr>
          <w:rFonts w:ascii="Arial" w:eastAsia="Arial" w:hAnsi="Arial" w:cs="Arial"/>
        </w:rPr>
        <w:t>MTField79 : Field79 in MT292</w:t>
      </w:r>
    </w:p>
    <w:p w14:paraId="380F96C2" w14:textId="77777777" w:rsidR="00BF59AC" w:rsidRDefault="00BF59AC" w:rsidP="00BF59AC">
      <w:pPr>
        <w:spacing w:after="112" w:line="249" w:lineRule="auto"/>
        <w:ind w:left="849" w:right="15" w:hanging="10"/>
        <w:rPr>
          <w:rFonts w:ascii="Arial" w:hAnsi="Arial" w:cs="Arial"/>
        </w:rPr>
      </w:pPr>
      <w:r>
        <w:rPr>
          <w:rFonts w:ascii="Arial" w:hAnsi="Arial" w:cs="Arial"/>
        </w:rPr>
        <w:t xml:space="preserve">MTUETR: </w:t>
      </w:r>
      <w:r w:rsidRPr="00A534E1">
        <w:rPr>
          <w:rFonts w:ascii="Arial" w:hAnsi="Arial" w:cs="Arial"/>
        </w:rPr>
        <w:t>Block3/EndToEndReference/UniqueEndToEndTransactionReference</w:t>
      </w:r>
    </w:p>
    <w:p w14:paraId="491773FB" w14:textId="77777777" w:rsidR="00BF59AC" w:rsidRPr="00A534E1" w:rsidRDefault="00BF59AC" w:rsidP="00BF59AC">
      <w:pPr>
        <w:spacing w:after="112" w:line="249" w:lineRule="auto"/>
        <w:ind w:left="849" w:right="15" w:hanging="10"/>
        <w:rPr>
          <w:rFonts w:ascii="Arial" w:hAnsi="Arial" w:cs="Arial"/>
        </w:rPr>
      </w:pPr>
    </w:p>
    <w:p w14:paraId="23C9466B" w14:textId="77777777" w:rsidR="00BF59AC" w:rsidRDefault="00BF59AC" w:rsidP="00BF59AC">
      <w:pPr>
        <w:spacing w:after="112" w:line="249" w:lineRule="auto"/>
        <w:ind w:left="849" w:right="307" w:hanging="10"/>
      </w:pPr>
      <w:r>
        <w:rPr>
          <w:rFonts w:ascii="Arial" w:eastAsia="Arial" w:hAnsi="Arial" w:cs="Arial"/>
          <w:b/>
        </w:rPr>
        <w:t xml:space="preserve">Output </w:t>
      </w:r>
    </w:p>
    <w:p w14:paraId="7B9F2F5D" w14:textId="1E67C26F" w:rsidR="00BF59AC" w:rsidRDefault="00BF59AC" w:rsidP="00BF59AC">
      <w:pPr>
        <w:spacing w:after="112" w:line="249" w:lineRule="auto"/>
        <w:ind w:left="849" w:right="15" w:hanging="10"/>
        <w:rPr>
          <w:rFonts w:ascii="Arial" w:eastAsia="Arial" w:hAnsi="Arial" w:cs="Arial"/>
        </w:rPr>
      </w:pPr>
      <w:r>
        <w:rPr>
          <w:rFonts w:ascii="Arial" w:eastAsia="Arial" w:hAnsi="Arial" w:cs="Arial"/>
        </w:rPr>
        <w:t xml:space="preserve">MXOriginalUETR typed </w:t>
      </w:r>
      <w:r w:rsidRPr="00A534E1">
        <w:rPr>
          <w:rFonts w:ascii="Arial" w:eastAsia="Arial" w:hAnsi="Arial" w:cs="Arial"/>
        </w:rPr>
        <w:t>UUIDv4Identifier</w:t>
      </w:r>
      <w:r w:rsidR="001C5009">
        <w:rPr>
          <w:rFonts w:ascii="Arial" w:eastAsia="Arial" w:hAnsi="Arial" w:cs="Arial"/>
        </w:rPr>
        <w:t xml:space="preserve"> (</w:t>
      </w:r>
      <w:r w:rsidR="00B74424">
        <w:rPr>
          <w:rFonts w:ascii="Arial" w:eastAsia="Arial" w:hAnsi="Arial" w:cs="Arial"/>
        </w:rPr>
        <w:t xml:space="preserve">located in </w:t>
      </w:r>
      <w:r w:rsidR="001C5009">
        <w:rPr>
          <w:rFonts w:ascii="Arial" w:eastAsia="Arial" w:hAnsi="Arial" w:cs="Arial"/>
        </w:rPr>
        <w:t>OriginalItem/UETR)</w:t>
      </w:r>
    </w:p>
    <w:p w14:paraId="24E90157" w14:textId="06FD0B87" w:rsidR="00BF59AC" w:rsidRDefault="00BF59AC" w:rsidP="00BF59AC">
      <w:pPr>
        <w:spacing w:after="112" w:line="249" w:lineRule="auto"/>
        <w:ind w:left="849" w:right="15" w:hanging="10"/>
        <w:rPr>
          <w:rFonts w:ascii="Arial" w:eastAsia="Arial" w:hAnsi="Arial" w:cs="Arial"/>
        </w:rPr>
      </w:pPr>
      <w:r>
        <w:rPr>
          <w:rFonts w:ascii="Arial" w:eastAsia="Arial" w:hAnsi="Arial" w:cs="Arial"/>
        </w:rPr>
        <w:t xml:space="preserve">MXCancellationReason typed </w:t>
      </w:r>
      <w:r w:rsidR="0069373B">
        <w:rPr>
          <w:rFonts w:ascii="Arial" w:eastAsia="Arial" w:hAnsi="Arial" w:cs="Arial"/>
        </w:rPr>
        <w:t>NotificationCancellationReason1</w:t>
      </w:r>
    </w:p>
    <w:p w14:paraId="19E53881" w14:textId="77777777" w:rsidR="00BF59AC" w:rsidRDefault="00BF59AC" w:rsidP="00BF59AC">
      <w:pPr>
        <w:spacing w:after="112" w:line="249" w:lineRule="auto"/>
        <w:ind w:left="849" w:right="15" w:hanging="10"/>
        <w:rPr>
          <w:rFonts w:ascii="Arial" w:eastAsia="Arial" w:hAnsi="Arial" w:cs="Arial"/>
        </w:rPr>
      </w:pPr>
    </w:p>
    <w:p w14:paraId="09B574CC" w14:textId="77777777" w:rsidR="00BF59AC" w:rsidRDefault="00BF59AC" w:rsidP="00BF59AC">
      <w:pPr>
        <w:spacing w:after="0" w:line="370" w:lineRule="auto"/>
        <w:ind w:left="839" w:right="6157" w:hanging="427"/>
      </w:pPr>
      <w:r>
        <w:rPr>
          <w:rFonts w:ascii="Arial" w:eastAsia="Arial" w:hAnsi="Arial" w:cs="Arial"/>
          <w:b/>
        </w:rPr>
        <w:t xml:space="preserve">       Preconditions </w:t>
      </w:r>
      <w:r>
        <w:rPr>
          <w:rFonts w:ascii="Arial" w:eastAsia="Arial" w:hAnsi="Arial" w:cs="Arial"/>
        </w:rPr>
        <w:t xml:space="preserve">None. </w:t>
      </w:r>
    </w:p>
    <w:p w14:paraId="114E77F9" w14:textId="77777777" w:rsidR="00BF59AC" w:rsidRDefault="00BF59AC" w:rsidP="00BF59AC">
      <w:pPr>
        <w:spacing w:after="9"/>
        <w:ind w:left="419" w:right="157" w:hanging="7"/>
        <w:rPr>
          <w:rFonts w:ascii="Arial" w:eastAsia="Arial" w:hAnsi="Arial" w:cs="Arial"/>
          <w:b/>
        </w:rPr>
      </w:pPr>
      <w:r>
        <w:rPr>
          <w:rFonts w:ascii="Arial" w:eastAsia="Arial" w:hAnsi="Arial" w:cs="Arial"/>
          <w:b/>
        </w:rPr>
        <w:t xml:space="preserve">Formal description </w:t>
      </w:r>
    </w:p>
    <w:p w14:paraId="0A5D5856" w14:textId="77777777" w:rsidR="00BF59AC" w:rsidRDefault="00BF59AC" w:rsidP="00BF59AC">
      <w:pPr>
        <w:spacing w:after="9"/>
        <w:ind w:left="419" w:right="157" w:hanging="7"/>
        <w:rPr>
          <w:rFonts w:eastAsia="Arial"/>
        </w:rPr>
      </w:pPr>
      <w:r w:rsidRPr="008F79CF">
        <w:rPr>
          <w:rFonts w:eastAsia="Arial"/>
        </w:rPr>
        <w:t>/* Local variables</w:t>
      </w:r>
    </w:p>
    <w:p w14:paraId="3A129CA8" w14:textId="77777777" w:rsidR="00BF59AC" w:rsidRDefault="00BF59AC" w:rsidP="00BF59AC">
      <w:pPr>
        <w:spacing w:after="9"/>
        <w:ind w:right="157"/>
        <w:rPr>
          <w:rFonts w:eastAsia="Arial"/>
        </w:rPr>
      </w:pPr>
      <w:r>
        <w:rPr>
          <w:rFonts w:eastAsia="Arial"/>
        </w:rPr>
        <w:t>ListOfCode : list of string 4 char</w:t>
      </w:r>
    </w:p>
    <w:p w14:paraId="7710A275" w14:textId="77777777" w:rsidR="00BF59AC" w:rsidRDefault="00BF59AC" w:rsidP="00BF59AC">
      <w:pPr>
        <w:spacing w:after="9"/>
        <w:ind w:right="157"/>
        <w:rPr>
          <w:rFonts w:eastAsia="Arial"/>
        </w:rPr>
      </w:pPr>
      <w:r>
        <w:rPr>
          <w:rFonts w:eastAsia="Arial"/>
        </w:rPr>
        <w:t>MTCode, MXCode, MXAdditionalInformation : string */</w:t>
      </w:r>
    </w:p>
    <w:p w14:paraId="54356301" w14:textId="50F621FD" w:rsidR="00BF59AC" w:rsidRDefault="00BF59AC" w:rsidP="00BF59AC">
      <w:pPr>
        <w:spacing w:after="9"/>
        <w:ind w:left="419" w:right="157" w:hanging="7"/>
        <w:rPr>
          <w:rFonts w:eastAsia="Arial"/>
        </w:rPr>
      </w:pPr>
    </w:p>
    <w:p w14:paraId="0D82CF70" w14:textId="4ECF7DBF" w:rsidR="00B74424" w:rsidRDefault="00B74424" w:rsidP="00BF59AC">
      <w:pPr>
        <w:spacing w:after="9"/>
        <w:ind w:left="419" w:right="157" w:hanging="7"/>
        <w:rPr>
          <w:rFonts w:eastAsia="Arial"/>
        </w:rPr>
      </w:pPr>
      <w:r>
        <w:rPr>
          <w:rFonts w:eastAsia="Arial"/>
        </w:rPr>
        <w:t>/* MX ISO reason code list in camt.058 */</w:t>
      </w:r>
    </w:p>
    <w:p w14:paraId="1F240AFC" w14:textId="0917D5B7" w:rsidR="00BF59AC" w:rsidRDefault="00BF59AC" w:rsidP="00BF59AC">
      <w:pPr>
        <w:spacing w:after="9"/>
        <w:ind w:left="419" w:right="157" w:hanging="7"/>
        <w:rPr>
          <w:rFonts w:eastAsia="Arial"/>
        </w:rPr>
      </w:pPr>
      <w:r>
        <w:rPr>
          <w:rFonts w:eastAsia="Arial"/>
        </w:rPr>
        <w:t>ListOfCode = {</w:t>
      </w:r>
      <w:r w:rsidR="00B74424">
        <w:rPr>
          <w:rFonts w:eastAsia="Arial"/>
        </w:rPr>
        <w:t>DUPL,NOLE</w:t>
      </w:r>
      <w:r>
        <w:rPr>
          <w:rFonts w:eastAsia="Arial"/>
        </w:rPr>
        <w:t>,NARR}</w:t>
      </w:r>
    </w:p>
    <w:p w14:paraId="726E9256" w14:textId="16F0EAAD" w:rsidR="00B74424" w:rsidRDefault="00B74424" w:rsidP="00BF59AC">
      <w:pPr>
        <w:spacing w:after="9"/>
        <w:ind w:left="419" w:right="157" w:hanging="7"/>
        <w:rPr>
          <w:rFonts w:eastAsia="Arial"/>
        </w:rPr>
      </w:pPr>
    </w:p>
    <w:p w14:paraId="3367A506" w14:textId="6F8ABA39" w:rsidR="00B74424" w:rsidRDefault="00B74424" w:rsidP="00BF59AC">
      <w:pPr>
        <w:spacing w:after="9"/>
        <w:ind w:left="419" w:right="157" w:hanging="7"/>
        <w:rPr>
          <w:rFonts w:eastAsia="Arial"/>
        </w:rPr>
      </w:pPr>
      <w:r>
        <w:rPr>
          <w:rFonts w:eastAsia="Arial"/>
        </w:rPr>
        <w:t xml:space="preserve">Apply the same logic as described in </w:t>
      </w:r>
      <w:r w:rsidR="00D83A8E" w:rsidRPr="004C256D">
        <w:rPr>
          <w:rFonts w:ascii="Arial" w:eastAsia="Arial" w:hAnsi="Arial" w:cs="Arial"/>
          <w:b/>
          <w:bCs/>
        </w:rPr>
        <w:t>MT_To_MXField79</w:t>
      </w:r>
    </w:p>
    <w:p w14:paraId="1CA50B7F" w14:textId="77777777" w:rsidR="00BF59AC" w:rsidRPr="00BF59AC" w:rsidRDefault="00BF59AC" w:rsidP="00BF59AC"/>
    <w:p w14:paraId="5C228572" w14:textId="77777777" w:rsidR="005B3400" w:rsidRPr="00C541B3" w:rsidRDefault="005B3400" w:rsidP="005B3400">
      <w:pPr>
        <w:spacing w:after="160" w:line="259" w:lineRule="auto"/>
        <w:ind w:left="900" w:firstLine="0"/>
        <w:rPr>
          <w:rFonts w:eastAsia="Arial"/>
        </w:rPr>
      </w:pPr>
    </w:p>
    <w:p w14:paraId="3366590F" w14:textId="77777777" w:rsidR="005B3400" w:rsidRPr="00A547CD" w:rsidRDefault="005B3400" w:rsidP="005B3400">
      <w:pPr>
        <w:spacing w:after="160" w:line="259" w:lineRule="auto"/>
        <w:ind w:left="900" w:firstLine="0"/>
        <w:rPr>
          <w:rFonts w:eastAsia="Arial"/>
          <w:b/>
        </w:rPr>
      </w:pPr>
    </w:p>
    <w:p w14:paraId="78735B7A" w14:textId="77777777" w:rsidR="005B3400" w:rsidRDefault="005B3400" w:rsidP="005B3400">
      <w:pPr>
        <w:spacing w:after="160" w:line="259" w:lineRule="auto"/>
        <w:ind w:left="0" w:firstLine="0"/>
        <w:rPr>
          <w:rFonts w:eastAsia="Arial"/>
        </w:rPr>
      </w:pPr>
    </w:p>
    <w:p w14:paraId="7C895F03" w14:textId="77777777" w:rsidR="005B3400" w:rsidRDefault="005B3400" w:rsidP="005B3400">
      <w:pPr>
        <w:spacing w:after="160" w:line="259" w:lineRule="auto"/>
        <w:ind w:left="0" w:firstLine="0"/>
        <w:rPr>
          <w:rFonts w:eastAsia="Arial"/>
        </w:rPr>
      </w:pPr>
    </w:p>
    <w:p w14:paraId="45FE5EB1" w14:textId="727EAE9D" w:rsidR="00C541B3" w:rsidRPr="00C541B3" w:rsidRDefault="00C541B3" w:rsidP="00A547CD">
      <w:pPr>
        <w:spacing w:after="160" w:line="259" w:lineRule="auto"/>
        <w:ind w:left="900" w:firstLine="0"/>
        <w:rPr>
          <w:rFonts w:eastAsia="Arial"/>
        </w:rPr>
      </w:pPr>
    </w:p>
    <w:p w14:paraId="63289DCD" w14:textId="77777777" w:rsidR="00A547CD" w:rsidRPr="00A547CD" w:rsidRDefault="00A547CD" w:rsidP="00A547CD">
      <w:pPr>
        <w:spacing w:after="160" w:line="259" w:lineRule="auto"/>
        <w:ind w:left="900" w:firstLine="0"/>
        <w:rPr>
          <w:rFonts w:eastAsia="Arial"/>
          <w:b/>
        </w:rPr>
      </w:pPr>
    </w:p>
    <w:p w14:paraId="12D69283" w14:textId="77777777" w:rsidR="007F5666" w:rsidRDefault="007F5666" w:rsidP="0056395E">
      <w:pPr>
        <w:spacing w:after="160" w:line="259" w:lineRule="auto"/>
        <w:ind w:left="0" w:firstLine="0"/>
        <w:rPr>
          <w:rFonts w:eastAsia="Arial"/>
        </w:rPr>
      </w:pPr>
    </w:p>
    <w:p w14:paraId="5D230361" w14:textId="6F465FE0" w:rsidR="0056395E" w:rsidRDefault="0056395E">
      <w:pPr>
        <w:spacing w:after="160" w:line="259" w:lineRule="auto"/>
        <w:ind w:left="0" w:firstLine="0"/>
        <w:rPr>
          <w:rFonts w:eastAsia="Arial"/>
        </w:rPr>
      </w:pPr>
    </w:p>
    <w:p w14:paraId="46F7732F" w14:textId="5D15DC9F" w:rsidR="0056395E" w:rsidRDefault="0056395E">
      <w:pPr>
        <w:spacing w:after="160" w:line="259" w:lineRule="auto"/>
        <w:ind w:left="0" w:firstLine="0"/>
        <w:rPr>
          <w:rFonts w:eastAsia="Arial"/>
          <w:b/>
        </w:rPr>
      </w:pPr>
      <w:r>
        <w:rPr>
          <w:rFonts w:eastAsia="Arial"/>
        </w:rPr>
        <w:t xml:space="preserve">          </w:t>
      </w:r>
    </w:p>
    <w:p w14:paraId="4612D43F" w14:textId="4E7F8BD4" w:rsidR="0056395E" w:rsidRDefault="0056395E">
      <w:pPr>
        <w:spacing w:after="160" w:line="259" w:lineRule="auto"/>
        <w:ind w:left="0" w:firstLine="0"/>
        <w:rPr>
          <w:rFonts w:eastAsia="Arial"/>
          <w:b/>
        </w:rPr>
      </w:pPr>
      <w:r>
        <w:rPr>
          <w:rFonts w:eastAsia="Arial"/>
          <w:b/>
        </w:rPr>
        <w:t xml:space="preserve">      </w:t>
      </w:r>
    </w:p>
    <w:p w14:paraId="721E8EE3" w14:textId="77777777" w:rsidR="004D506C" w:rsidRPr="004D506C" w:rsidRDefault="004D506C">
      <w:pPr>
        <w:spacing w:after="160" w:line="259" w:lineRule="auto"/>
        <w:ind w:left="0" w:firstLine="0"/>
        <w:rPr>
          <w:rFonts w:eastAsia="Arial"/>
          <w:b/>
        </w:rPr>
      </w:pPr>
    </w:p>
    <w:p w14:paraId="5D2A99F7" w14:textId="77777777" w:rsidR="004D506C" w:rsidRDefault="004D506C">
      <w:pPr>
        <w:spacing w:after="160" w:line="259" w:lineRule="auto"/>
        <w:ind w:left="0" w:firstLine="0"/>
        <w:rPr>
          <w:rFonts w:eastAsia="Arial"/>
        </w:rPr>
      </w:pPr>
    </w:p>
    <w:p w14:paraId="12BB9602" w14:textId="2BAB13FD" w:rsidR="000C136A" w:rsidRPr="004D506C" w:rsidRDefault="004D506C">
      <w:pPr>
        <w:spacing w:after="160" w:line="259" w:lineRule="auto"/>
        <w:ind w:left="0" w:firstLine="0"/>
        <w:rPr>
          <w:rFonts w:eastAsia="Arial"/>
          <w:szCs w:val="20"/>
        </w:rPr>
      </w:pPr>
      <w:r w:rsidRPr="004D506C">
        <w:rPr>
          <w:rFonts w:eastAsia="Arial"/>
          <w:szCs w:val="20"/>
        </w:rPr>
        <w:t xml:space="preserve"> </w:t>
      </w:r>
      <w:r w:rsidR="000C136A" w:rsidRPr="004D506C">
        <w:rPr>
          <w:rFonts w:eastAsia="Arial"/>
          <w:szCs w:val="20"/>
        </w:rPr>
        <w:br w:type="page"/>
      </w:r>
    </w:p>
    <w:p w14:paraId="0CB253FE" w14:textId="68778821" w:rsidR="008D4B72" w:rsidRDefault="008D4B72">
      <w:pPr>
        <w:spacing w:after="160" w:line="259" w:lineRule="auto"/>
        <w:ind w:left="0" w:firstLine="0"/>
        <w:rPr>
          <w:rFonts w:ascii="Arial" w:eastAsia="Arial" w:hAnsi="Arial" w:cs="Arial"/>
          <w:szCs w:val="20"/>
        </w:rPr>
      </w:pPr>
    </w:p>
    <w:p w14:paraId="41B3AC2C" w14:textId="77777777" w:rsidR="00A2338A" w:rsidRPr="00DF361C" w:rsidRDefault="00A2338A" w:rsidP="00137A61">
      <w:pPr>
        <w:spacing w:after="160" w:line="259" w:lineRule="auto"/>
        <w:ind w:left="0" w:firstLine="0"/>
        <w:jc w:val="both"/>
        <w:rPr>
          <w:rFonts w:ascii="Arial" w:eastAsia="Arial" w:hAnsi="Arial" w:cs="Arial"/>
          <w:szCs w:val="20"/>
        </w:rPr>
      </w:pPr>
    </w:p>
    <w:p w14:paraId="719A74F8" w14:textId="77777777" w:rsidR="007535D9" w:rsidRDefault="007535D9" w:rsidP="003578C1">
      <w:pPr>
        <w:spacing w:after="9"/>
        <w:ind w:left="419" w:right="157" w:hanging="7"/>
        <w:rPr>
          <w:rFonts w:ascii="Arial" w:eastAsia="Arial" w:hAnsi="Arial" w:cs="Arial"/>
        </w:rPr>
      </w:pPr>
    </w:p>
    <w:p w14:paraId="2C4D8C24" w14:textId="1A2CFB64" w:rsidR="00AF5258" w:rsidRDefault="00A44D98" w:rsidP="00A44D98">
      <w:pPr>
        <w:pStyle w:val="Heading1"/>
        <w:tabs>
          <w:tab w:val="left" w:pos="720"/>
          <w:tab w:val="right" w:pos="8503"/>
        </w:tabs>
        <w:ind w:left="0" w:firstLine="0"/>
      </w:pPr>
      <w:bookmarkStart w:id="1619" w:name="_Toc136351262"/>
      <w:r>
        <w:t xml:space="preserve">4    </w:t>
      </w:r>
      <w:r w:rsidR="00AF5258">
        <w:t>MX to MT Translation Rule Descriptions</w:t>
      </w:r>
      <w:bookmarkEnd w:id="1619"/>
      <w:r w:rsidR="00AF5258">
        <w:t xml:space="preserve"> </w:t>
      </w:r>
    </w:p>
    <w:p w14:paraId="3606196B" w14:textId="77777777" w:rsidR="00AF5258" w:rsidRDefault="00AF5258" w:rsidP="00AF5258">
      <w:pPr>
        <w:spacing w:after="112" w:line="249" w:lineRule="auto"/>
        <w:ind w:left="849" w:right="15" w:hanging="10"/>
      </w:pPr>
      <w:r>
        <w:rPr>
          <w:rFonts w:ascii="Arial" w:eastAsia="Arial" w:hAnsi="Arial" w:cs="Arial"/>
        </w:rPr>
        <w:t xml:space="preserve">This section provides translation rule descriptions for the translation rules for MX to MT Credit Transfer messages. Descriptions are grouped as follows: </w:t>
      </w:r>
    </w:p>
    <w:p w14:paraId="5153E892" w14:textId="143FE371" w:rsidR="00AF5258" w:rsidRPr="00B95F89" w:rsidRDefault="00AF5258" w:rsidP="00AF5258">
      <w:pPr>
        <w:numPr>
          <w:ilvl w:val="0"/>
          <w:numId w:val="10"/>
        </w:numPr>
        <w:spacing w:after="28" w:line="249" w:lineRule="auto"/>
        <w:ind w:right="15" w:hanging="281"/>
      </w:pPr>
      <w:r>
        <w:rPr>
          <w:rFonts w:ascii="Arial" w:eastAsia="Arial" w:hAnsi="Arial" w:cs="Arial"/>
        </w:rPr>
        <w:t xml:space="preserve">Customer Party Translation Rule Descriptions </w:t>
      </w:r>
    </w:p>
    <w:p w14:paraId="04ED7C91" w14:textId="091D3852" w:rsidR="00B95F89" w:rsidRDefault="00B95F89" w:rsidP="00B95F89">
      <w:pPr>
        <w:numPr>
          <w:ilvl w:val="0"/>
          <w:numId w:val="10"/>
        </w:numPr>
        <w:spacing w:after="28" w:line="249" w:lineRule="auto"/>
        <w:ind w:right="15" w:hanging="281"/>
      </w:pPr>
      <w:r>
        <w:rPr>
          <w:rFonts w:ascii="Arial" w:eastAsia="Arial" w:hAnsi="Arial" w:cs="Arial"/>
        </w:rPr>
        <w:t xml:space="preserve">Financial Institution Translation Rule Descriptions </w:t>
      </w:r>
    </w:p>
    <w:p w14:paraId="1B0E1623" w14:textId="0D23926C" w:rsidR="00AF5258" w:rsidRPr="00B95F89" w:rsidRDefault="00AF5258" w:rsidP="00AF5258">
      <w:pPr>
        <w:numPr>
          <w:ilvl w:val="0"/>
          <w:numId w:val="10"/>
        </w:numPr>
        <w:spacing w:after="337" w:line="249" w:lineRule="auto"/>
        <w:ind w:right="15" w:hanging="281"/>
      </w:pPr>
      <w:r>
        <w:rPr>
          <w:rFonts w:ascii="Arial" w:eastAsia="Arial" w:hAnsi="Arial" w:cs="Arial"/>
        </w:rPr>
        <w:t xml:space="preserve">Other Translation Rule Descriptions </w:t>
      </w:r>
    </w:p>
    <w:p w14:paraId="28B4E5F8" w14:textId="6E408F65" w:rsidR="00B95F89" w:rsidRDefault="00B95F89" w:rsidP="00B95F89">
      <w:pPr>
        <w:pStyle w:val="Heading2"/>
      </w:pPr>
      <w:bookmarkStart w:id="1620" w:name="_Toc136351263"/>
      <w:r>
        <w:t>4.1 Customer PartyTranslation Rule Description</w:t>
      </w:r>
      <w:bookmarkEnd w:id="1620"/>
    </w:p>
    <w:p w14:paraId="28910EBD" w14:textId="77777777" w:rsidR="00BC7EE3" w:rsidRDefault="00BC7EE3" w:rsidP="00BC7EE3">
      <w:pPr>
        <w:spacing w:after="226" w:line="249" w:lineRule="auto"/>
        <w:ind w:left="849" w:right="15" w:hanging="10"/>
      </w:pPr>
      <w:r>
        <w:rPr>
          <w:rFonts w:ascii="Arial" w:eastAsia="Arial" w:hAnsi="Arial" w:cs="Arial"/>
        </w:rPr>
        <w:t xml:space="preserve">The translation rule descriptions provided in this section are for translation rules that relate to customer party information. </w:t>
      </w:r>
    </w:p>
    <w:p w14:paraId="3DCA0CE7" w14:textId="77777777" w:rsidR="00B95F89" w:rsidRPr="00B95F89" w:rsidRDefault="00B95F89" w:rsidP="00B95F89"/>
    <w:p w14:paraId="6F136207" w14:textId="1C23D546" w:rsidR="00AC06D3" w:rsidRDefault="00AC06D3" w:rsidP="00AC06D3">
      <w:pPr>
        <w:pStyle w:val="Heading3"/>
      </w:pPr>
      <w:bookmarkStart w:id="1621" w:name="_Toc136351264"/>
      <w:r>
        <w:t>4.1.1  MX_To_MTAnyBIC</w:t>
      </w:r>
      <w:bookmarkEnd w:id="1621"/>
      <w:r>
        <w:t xml:space="preserve"> </w:t>
      </w:r>
    </w:p>
    <w:p w14:paraId="55A48C4B" w14:textId="77777777" w:rsidR="00AC06D3" w:rsidRDefault="00AC06D3" w:rsidP="00AC06D3">
      <w:pPr>
        <w:spacing w:after="95"/>
        <w:ind w:left="419" w:right="157" w:hanging="7"/>
      </w:pPr>
      <w:r>
        <w:rPr>
          <w:rFonts w:ascii="Arial" w:eastAsia="Arial" w:hAnsi="Arial" w:cs="Arial"/>
          <w:b/>
        </w:rPr>
        <w:t xml:space="preserve">Name </w:t>
      </w:r>
    </w:p>
    <w:p w14:paraId="24A70CDD" w14:textId="77777777" w:rsidR="00AC06D3" w:rsidRDefault="00AC06D3" w:rsidP="00AC06D3">
      <w:pPr>
        <w:spacing w:after="112" w:line="249" w:lineRule="auto"/>
        <w:ind w:left="849" w:right="15" w:hanging="10"/>
      </w:pPr>
      <w:r>
        <w:rPr>
          <w:rFonts w:ascii="Arial" w:eastAsia="Arial" w:hAnsi="Arial" w:cs="Arial"/>
        </w:rPr>
        <w:t xml:space="preserve">MX_To_MTAnyBIC </w:t>
      </w:r>
    </w:p>
    <w:p w14:paraId="37A5382D" w14:textId="77777777" w:rsidR="00AC06D3" w:rsidRDefault="00AC06D3" w:rsidP="00AC06D3">
      <w:pPr>
        <w:spacing w:after="95"/>
        <w:ind w:left="419" w:right="157" w:hanging="7"/>
      </w:pPr>
      <w:r>
        <w:rPr>
          <w:rFonts w:ascii="Arial" w:eastAsia="Arial" w:hAnsi="Arial" w:cs="Arial"/>
          <w:b/>
        </w:rPr>
        <w:t xml:space="preserve">Business description  </w:t>
      </w:r>
    </w:p>
    <w:p w14:paraId="5868F189" w14:textId="77777777" w:rsidR="00AC06D3" w:rsidRDefault="00AC06D3" w:rsidP="00AC06D3">
      <w:pPr>
        <w:spacing w:after="112" w:line="249" w:lineRule="auto"/>
        <w:ind w:left="849" w:right="15" w:hanging="10"/>
      </w:pPr>
      <w:r>
        <w:rPr>
          <w:rFonts w:ascii="Arial" w:eastAsia="Arial" w:hAnsi="Arial" w:cs="Arial"/>
        </w:rPr>
        <w:t xml:space="preserve">The function translates an MX AnyBIC party identification to an MT AnyBIC.  </w:t>
      </w:r>
    </w:p>
    <w:p w14:paraId="4D06F0C8" w14:textId="77777777" w:rsidR="00AC06D3" w:rsidRDefault="00AC06D3" w:rsidP="00AC06D3">
      <w:pPr>
        <w:spacing w:after="95"/>
        <w:ind w:left="419" w:right="157" w:hanging="7"/>
      </w:pPr>
      <w:r>
        <w:rPr>
          <w:rFonts w:ascii="Arial" w:eastAsia="Arial" w:hAnsi="Arial" w:cs="Arial"/>
          <w:b/>
        </w:rPr>
        <w:t xml:space="preserve">Format </w:t>
      </w:r>
    </w:p>
    <w:p w14:paraId="1E500498" w14:textId="77777777" w:rsidR="00AC06D3" w:rsidRDefault="00AC06D3" w:rsidP="00AC06D3">
      <w:pPr>
        <w:spacing w:after="0" w:line="374" w:lineRule="auto"/>
        <w:ind w:left="849" w:right="1981" w:hanging="10"/>
        <w:rPr>
          <w:rFonts w:ascii="Arial" w:eastAsia="Arial" w:hAnsi="Arial" w:cs="Arial"/>
        </w:rPr>
      </w:pPr>
      <w:r>
        <w:rPr>
          <w:rFonts w:ascii="Arial" w:eastAsia="Arial" w:hAnsi="Arial" w:cs="Arial"/>
          <w:b/>
        </w:rPr>
        <w:t>MX_To_MTAnyBIC</w:t>
      </w:r>
      <w:r w:rsidDel="006B2CF9">
        <w:rPr>
          <w:rFonts w:ascii="Arial" w:eastAsia="Arial" w:hAnsi="Arial" w:cs="Arial"/>
          <w:b/>
        </w:rPr>
        <w:t xml:space="preserve"> </w:t>
      </w:r>
      <w:r>
        <w:rPr>
          <w:rFonts w:ascii="Arial" w:eastAsia="Arial" w:hAnsi="Arial" w:cs="Arial"/>
        </w:rPr>
        <w:t xml:space="preserve">(MXPartyIdentification ; MTAnyBIC)  </w:t>
      </w:r>
    </w:p>
    <w:p w14:paraId="7ECD102F" w14:textId="77777777" w:rsidR="00AC06D3" w:rsidRDefault="00AC06D3" w:rsidP="00AC06D3">
      <w:pPr>
        <w:spacing w:after="0" w:line="374" w:lineRule="auto"/>
        <w:ind w:left="849" w:right="1981" w:hanging="10"/>
      </w:pPr>
      <w:r>
        <w:rPr>
          <w:rFonts w:ascii="Arial" w:eastAsia="Arial" w:hAnsi="Arial" w:cs="Arial"/>
          <w:b/>
        </w:rPr>
        <w:t xml:space="preserve">Input </w:t>
      </w:r>
    </w:p>
    <w:p w14:paraId="1BF2DA88" w14:textId="77777777" w:rsidR="00AC06D3" w:rsidRDefault="00AC06D3" w:rsidP="00AC06D3">
      <w:pPr>
        <w:spacing w:after="112" w:line="249" w:lineRule="auto"/>
        <w:ind w:left="849" w:right="15" w:hanging="10"/>
      </w:pPr>
      <w:r>
        <w:rPr>
          <w:rFonts w:ascii="Arial" w:eastAsia="Arial" w:hAnsi="Arial" w:cs="Arial"/>
        </w:rPr>
        <w:t xml:space="preserve">MXPartyIdentification: the entire structure of the MX party identification typed </w:t>
      </w:r>
      <w:r>
        <w:rPr>
          <w:rFonts w:ascii="Arial" w:eastAsia="Arial" w:hAnsi="Arial" w:cs="Arial"/>
          <w:i/>
        </w:rPr>
        <w:t>PartyIdentification135</w:t>
      </w:r>
      <w:r>
        <w:rPr>
          <w:rFonts w:ascii="Arial" w:eastAsia="Arial" w:hAnsi="Arial" w:cs="Arial"/>
        </w:rPr>
        <w:t xml:space="preserve">. </w:t>
      </w:r>
    </w:p>
    <w:p w14:paraId="4EB645D5" w14:textId="77777777" w:rsidR="00AC06D3" w:rsidRDefault="00AC06D3" w:rsidP="00AC06D3">
      <w:pPr>
        <w:spacing w:after="95"/>
        <w:ind w:left="861" w:right="157" w:hanging="7"/>
      </w:pPr>
      <w:r>
        <w:rPr>
          <w:rFonts w:ascii="Arial" w:eastAsia="Arial" w:hAnsi="Arial" w:cs="Arial"/>
          <w:b/>
        </w:rPr>
        <w:t xml:space="preserve">Output </w:t>
      </w:r>
    </w:p>
    <w:p w14:paraId="41A1DF96" w14:textId="77777777" w:rsidR="00AC06D3" w:rsidRDefault="00AC06D3" w:rsidP="00AC06D3">
      <w:pPr>
        <w:spacing w:after="112" w:line="249" w:lineRule="auto"/>
        <w:ind w:left="849" w:right="15" w:hanging="10"/>
      </w:pPr>
      <w:r>
        <w:rPr>
          <w:rFonts w:ascii="Arial" w:eastAsia="Arial" w:hAnsi="Arial" w:cs="Arial"/>
        </w:rPr>
        <w:t xml:space="preserve">MTAnyBIC: AnyBIC identifying the party in the MT format.  </w:t>
      </w:r>
    </w:p>
    <w:p w14:paraId="31411B22" w14:textId="77777777" w:rsidR="00D5388B" w:rsidRDefault="00AC06D3" w:rsidP="00AC06D3">
      <w:pPr>
        <w:spacing w:after="0" w:line="370" w:lineRule="auto"/>
        <w:ind w:left="839" w:right="6155" w:hanging="427"/>
        <w:rPr>
          <w:rFonts w:ascii="Arial" w:eastAsia="Arial" w:hAnsi="Arial" w:cs="Arial"/>
          <w:b/>
        </w:rPr>
      </w:pPr>
      <w:r>
        <w:rPr>
          <w:rFonts w:ascii="Arial" w:eastAsia="Arial" w:hAnsi="Arial" w:cs="Arial"/>
          <w:b/>
        </w:rPr>
        <w:t xml:space="preserve">Preconditions </w:t>
      </w:r>
    </w:p>
    <w:p w14:paraId="7A0B43D9" w14:textId="34249E97" w:rsidR="00AC06D3" w:rsidRDefault="00D5388B" w:rsidP="00AC06D3">
      <w:pPr>
        <w:spacing w:after="0" w:line="370" w:lineRule="auto"/>
        <w:ind w:left="839" w:right="6155" w:hanging="427"/>
      </w:pPr>
      <w:r>
        <w:rPr>
          <w:rFonts w:ascii="Arial" w:eastAsia="Arial" w:hAnsi="Arial" w:cs="Arial"/>
          <w:b/>
        </w:rPr>
        <w:t xml:space="preserve">       </w:t>
      </w:r>
      <w:r w:rsidR="00AC06D3">
        <w:rPr>
          <w:rFonts w:ascii="Arial" w:eastAsia="Arial" w:hAnsi="Arial" w:cs="Arial"/>
        </w:rPr>
        <w:t xml:space="preserve">None. </w:t>
      </w:r>
    </w:p>
    <w:p w14:paraId="1D36CB2E" w14:textId="77777777" w:rsidR="00AC06D3" w:rsidRDefault="00AC06D3" w:rsidP="00AC06D3">
      <w:pPr>
        <w:spacing w:after="7"/>
        <w:ind w:left="419" w:right="157" w:hanging="7"/>
      </w:pPr>
      <w:r>
        <w:rPr>
          <w:rFonts w:ascii="Arial" w:eastAsia="Arial" w:hAnsi="Arial" w:cs="Arial"/>
          <w:b/>
        </w:rPr>
        <w:t xml:space="preserve">Formal description </w:t>
      </w:r>
    </w:p>
    <w:p w14:paraId="5A1D5430" w14:textId="77777777" w:rsidR="00AC06D3" w:rsidRDefault="00AC06D3" w:rsidP="00AC06D3">
      <w:pPr>
        <w:ind w:left="846" w:right="8"/>
      </w:pPr>
    </w:p>
    <w:p w14:paraId="3233A349" w14:textId="77777777" w:rsidR="00AC06D3" w:rsidRPr="00284F85" w:rsidRDefault="00AC06D3" w:rsidP="00AC06D3">
      <w:pPr>
        <w:ind w:left="846" w:right="8"/>
        <w:rPr>
          <w:b/>
        </w:rPr>
      </w:pPr>
      <w:r w:rsidRPr="00284F85">
        <w:rPr>
          <w:b/>
        </w:rPr>
        <w:t xml:space="preserve">IF </w:t>
      </w:r>
    </w:p>
    <w:p w14:paraId="020BE5F0" w14:textId="77777777" w:rsidR="00AC06D3" w:rsidRDefault="00AC06D3" w:rsidP="00AC06D3">
      <w:pPr>
        <w:ind w:left="846" w:right="8"/>
      </w:pPr>
      <w:r>
        <w:rPr>
          <w:b/>
        </w:rPr>
        <w:t>IsPresent</w:t>
      </w:r>
      <w:r>
        <w:t xml:space="preserve">(Identification.OrganisationIdentification.AnyBIC)  </w:t>
      </w:r>
    </w:p>
    <w:p w14:paraId="1D80E76E" w14:textId="77777777" w:rsidR="00AC06D3" w:rsidRDefault="00AC06D3" w:rsidP="00D5388B">
      <w:pPr>
        <w:ind w:left="1170" w:right="-1072"/>
      </w:pPr>
      <w:r>
        <w:t xml:space="preserve">MTAnyBIC = </w:t>
      </w:r>
    </w:p>
    <w:p w14:paraId="753B2620" w14:textId="77777777" w:rsidR="00AC06D3" w:rsidRDefault="00AC06D3" w:rsidP="00AC06D3">
      <w:pPr>
        <w:ind w:left="1428" w:right="8"/>
      </w:pPr>
      <w:r>
        <w:t xml:space="preserve">Identification.OrganisationIdentification.AnyBIC </w:t>
      </w:r>
    </w:p>
    <w:p w14:paraId="79328F2F" w14:textId="77777777" w:rsidR="00AC06D3" w:rsidRPr="00284F85" w:rsidRDefault="00AC06D3" w:rsidP="00AC06D3">
      <w:pPr>
        <w:ind w:left="846" w:right="8"/>
        <w:rPr>
          <w:b/>
        </w:rPr>
      </w:pPr>
      <w:r w:rsidRPr="00284F85">
        <w:rPr>
          <w:b/>
        </w:rPr>
        <w:t xml:space="preserve">ENDIF </w:t>
      </w:r>
    </w:p>
    <w:p w14:paraId="23ABFE21" w14:textId="77777777" w:rsidR="00AC06D3" w:rsidRDefault="00AC06D3" w:rsidP="00AC06D3">
      <w:pPr>
        <w:spacing w:after="99" w:line="259" w:lineRule="auto"/>
        <w:ind w:left="851" w:firstLine="0"/>
      </w:pPr>
      <w:r>
        <w:t xml:space="preserve"> </w:t>
      </w:r>
    </w:p>
    <w:p w14:paraId="1840FBCD" w14:textId="77777777" w:rsidR="00AC06D3" w:rsidRDefault="00AC06D3" w:rsidP="00AC06D3">
      <w:pPr>
        <w:spacing w:after="0" w:line="367" w:lineRule="auto"/>
        <w:ind w:left="839" w:right="6550" w:hanging="427"/>
      </w:pPr>
      <w:r>
        <w:rPr>
          <w:rFonts w:ascii="Arial" w:eastAsia="Arial" w:hAnsi="Arial" w:cs="Arial"/>
          <w:b/>
        </w:rPr>
        <w:t xml:space="preserve">Example 1 MX Source: </w:t>
      </w:r>
    </w:p>
    <w:p w14:paraId="1008A9B6" w14:textId="77777777" w:rsidR="00AC06D3" w:rsidRDefault="00AC06D3" w:rsidP="00AC06D3">
      <w:pPr>
        <w:ind w:left="846" w:right="8"/>
      </w:pPr>
      <w:r>
        <w:t xml:space="preserve">An MX Debtor  </w:t>
      </w:r>
    </w:p>
    <w:p w14:paraId="37637479" w14:textId="77777777" w:rsidR="00AC06D3" w:rsidRDefault="00AC06D3" w:rsidP="00AC06D3">
      <w:pPr>
        <w:ind w:left="846" w:right="8"/>
      </w:pPr>
      <w:r>
        <w:t xml:space="preserve">&lt;Dbtr&gt; </w:t>
      </w:r>
    </w:p>
    <w:p w14:paraId="7D781920" w14:textId="77777777" w:rsidR="00AC06D3" w:rsidRDefault="00AC06D3" w:rsidP="00AC06D3">
      <w:pPr>
        <w:tabs>
          <w:tab w:val="center" w:pos="851"/>
          <w:tab w:val="center" w:pos="2439"/>
        </w:tabs>
        <w:ind w:left="0" w:firstLine="0"/>
      </w:pPr>
      <w:r>
        <w:rPr>
          <w:rFonts w:ascii="Calibri" w:eastAsia="Calibri" w:hAnsi="Calibri" w:cs="Calibri"/>
          <w:sz w:val="22"/>
        </w:rPr>
        <w:tab/>
      </w:r>
      <w:r>
        <w:t xml:space="preserve"> </w:t>
      </w:r>
      <w:r>
        <w:tab/>
        <w:t xml:space="preserve">&lt;Nm&gt;Bank ABC&lt;/Nm&gt; </w:t>
      </w:r>
    </w:p>
    <w:p w14:paraId="0368D24C" w14:textId="77777777" w:rsidR="00AC06D3" w:rsidRDefault="00AC06D3" w:rsidP="00AC06D3">
      <w:pPr>
        <w:tabs>
          <w:tab w:val="center" w:pos="851"/>
          <w:tab w:val="center" w:pos="1660"/>
        </w:tabs>
        <w:ind w:left="0" w:firstLine="0"/>
      </w:pPr>
      <w:r>
        <w:rPr>
          <w:rFonts w:ascii="Calibri" w:eastAsia="Calibri" w:hAnsi="Calibri" w:cs="Calibri"/>
          <w:sz w:val="22"/>
        </w:rPr>
        <w:lastRenderedPageBreak/>
        <w:tab/>
      </w:r>
      <w:r>
        <w:t xml:space="preserve"> </w:t>
      </w:r>
      <w:r>
        <w:tab/>
        <w:t xml:space="preserve">&lt;Id&gt; </w:t>
      </w:r>
    </w:p>
    <w:p w14:paraId="67584FD9" w14:textId="77777777" w:rsidR="00AC06D3" w:rsidRDefault="00AC06D3" w:rsidP="00AC06D3">
      <w:pPr>
        <w:tabs>
          <w:tab w:val="center" w:pos="851"/>
          <w:tab w:val="center" w:pos="1420"/>
          <w:tab w:val="center" w:pos="2406"/>
        </w:tabs>
        <w:ind w:left="0" w:firstLine="0"/>
      </w:pPr>
      <w:r>
        <w:rPr>
          <w:rFonts w:ascii="Calibri" w:eastAsia="Calibri" w:hAnsi="Calibri" w:cs="Calibri"/>
          <w:sz w:val="22"/>
        </w:rPr>
        <w:tab/>
      </w:r>
      <w:r>
        <w:t xml:space="preserve"> </w:t>
      </w:r>
      <w:r>
        <w:tab/>
        <w:t xml:space="preserve"> </w:t>
      </w:r>
      <w:r>
        <w:tab/>
        <w:t xml:space="preserve">&lt;OrgId&gt; </w:t>
      </w:r>
    </w:p>
    <w:p w14:paraId="41FC3869" w14:textId="77777777" w:rsidR="00AC06D3" w:rsidRDefault="00AC06D3" w:rsidP="00AC06D3">
      <w:pPr>
        <w:tabs>
          <w:tab w:val="center" w:pos="851"/>
          <w:tab w:val="center" w:pos="1420"/>
          <w:tab w:val="center" w:pos="1986"/>
          <w:tab w:val="center" w:pos="4291"/>
        </w:tabs>
        <w:ind w:left="0" w:firstLine="0"/>
      </w:pPr>
      <w:r>
        <w:rPr>
          <w:rFonts w:ascii="Calibri" w:eastAsia="Calibri" w:hAnsi="Calibri" w:cs="Calibri"/>
          <w:sz w:val="22"/>
        </w:rPr>
        <w:tab/>
      </w:r>
      <w:r>
        <w:t xml:space="preserve"> </w:t>
      </w:r>
      <w:r>
        <w:tab/>
        <w:t xml:space="preserve"> </w:t>
      </w:r>
      <w:r>
        <w:tab/>
        <w:t xml:space="preserve"> </w:t>
      </w:r>
      <w:r>
        <w:tab/>
        <w:t xml:space="preserve">&lt;AnyBIC&gt;GKCCBEBB&lt;/AnyBIC&gt; </w:t>
      </w:r>
    </w:p>
    <w:p w14:paraId="040CE24C" w14:textId="77777777" w:rsidR="00AC06D3" w:rsidRDefault="00AC06D3" w:rsidP="00AC06D3">
      <w:pPr>
        <w:tabs>
          <w:tab w:val="center" w:pos="851"/>
          <w:tab w:val="center" w:pos="1420"/>
          <w:tab w:val="center" w:pos="2466"/>
        </w:tabs>
        <w:ind w:left="0" w:firstLine="0"/>
      </w:pPr>
      <w:r>
        <w:rPr>
          <w:rFonts w:ascii="Calibri" w:eastAsia="Calibri" w:hAnsi="Calibri" w:cs="Calibri"/>
          <w:sz w:val="22"/>
        </w:rPr>
        <w:tab/>
      </w:r>
      <w:r>
        <w:t xml:space="preserve"> </w:t>
      </w:r>
      <w:r>
        <w:tab/>
        <w:t xml:space="preserve"> </w:t>
      </w:r>
      <w:r>
        <w:tab/>
        <w:t xml:space="preserve">&lt;/OrgId&gt; </w:t>
      </w:r>
    </w:p>
    <w:p w14:paraId="7D524264" w14:textId="77777777" w:rsidR="00AC06D3" w:rsidRDefault="00AC06D3" w:rsidP="00AC06D3">
      <w:pPr>
        <w:tabs>
          <w:tab w:val="center" w:pos="851"/>
          <w:tab w:val="center" w:pos="1719"/>
        </w:tabs>
        <w:ind w:left="0" w:firstLine="0"/>
      </w:pPr>
      <w:r>
        <w:rPr>
          <w:rFonts w:ascii="Calibri" w:eastAsia="Calibri" w:hAnsi="Calibri" w:cs="Calibri"/>
          <w:sz w:val="22"/>
        </w:rPr>
        <w:tab/>
      </w:r>
      <w:r>
        <w:t xml:space="preserve"> </w:t>
      </w:r>
      <w:r>
        <w:tab/>
        <w:t xml:space="preserve">&lt;/Id&gt; </w:t>
      </w:r>
    </w:p>
    <w:p w14:paraId="57C9ECCA" w14:textId="77777777" w:rsidR="00AC06D3" w:rsidRDefault="00AC06D3" w:rsidP="00AC06D3">
      <w:pPr>
        <w:spacing w:after="89"/>
        <w:ind w:left="846" w:right="8"/>
      </w:pPr>
      <w:r>
        <w:t xml:space="preserve">&lt;/Dbtr&gt; </w:t>
      </w:r>
    </w:p>
    <w:p w14:paraId="788DE1F6" w14:textId="77777777" w:rsidR="00AC06D3" w:rsidRDefault="00AC06D3" w:rsidP="00AC06D3">
      <w:pPr>
        <w:spacing w:after="9"/>
        <w:ind w:left="860" w:right="157" w:hanging="7"/>
      </w:pPr>
      <w:r>
        <w:rPr>
          <w:rFonts w:ascii="Arial" w:eastAsia="Arial" w:hAnsi="Arial" w:cs="Arial"/>
          <w:b/>
        </w:rPr>
        <w:t xml:space="preserve">MT Translation: </w:t>
      </w:r>
    </w:p>
    <w:p w14:paraId="76229FBD" w14:textId="77777777" w:rsidR="00AC06D3" w:rsidRDefault="00AC06D3" w:rsidP="00AC06D3">
      <w:pPr>
        <w:ind w:left="846" w:right="8"/>
      </w:pPr>
      <w:r>
        <w:t xml:space="preserve">:50A:GKCCBEBB </w:t>
      </w:r>
    </w:p>
    <w:p w14:paraId="2956FBCA" w14:textId="77777777" w:rsidR="00AC06D3" w:rsidRDefault="00AC06D3" w:rsidP="00AC06D3">
      <w:pPr>
        <w:spacing w:after="0" w:line="259" w:lineRule="auto"/>
        <w:ind w:left="851" w:firstLine="0"/>
      </w:pPr>
      <w:r>
        <w:t xml:space="preserve"> </w:t>
      </w:r>
    </w:p>
    <w:p w14:paraId="09063E0A" w14:textId="77777777" w:rsidR="00AC06D3" w:rsidRDefault="00AC06D3" w:rsidP="00AC06D3">
      <w:pPr>
        <w:spacing w:after="0" w:line="365" w:lineRule="auto"/>
        <w:ind w:left="839" w:right="6551" w:hanging="427"/>
      </w:pPr>
      <w:r>
        <w:rPr>
          <w:rFonts w:ascii="Arial" w:eastAsia="Arial" w:hAnsi="Arial" w:cs="Arial"/>
          <w:b/>
        </w:rPr>
        <w:t xml:space="preserve">Example 2 MX Source: </w:t>
      </w:r>
    </w:p>
    <w:p w14:paraId="4F86CE50" w14:textId="77777777" w:rsidR="00AC06D3" w:rsidRDefault="00AC06D3" w:rsidP="00AC06D3">
      <w:pPr>
        <w:ind w:left="846" w:right="8"/>
      </w:pPr>
      <w:r>
        <w:t xml:space="preserve">An MX Creditor  </w:t>
      </w:r>
    </w:p>
    <w:p w14:paraId="01A5B440" w14:textId="77777777" w:rsidR="00AC06D3" w:rsidRDefault="00AC06D3" w:rsidP="00AC06D3">
      <w:pPr>
        <w:ind w:left="846" w:right="8"/>
      </w:pPr>
      <w:r>
        <w:t xml:space="preserve">&lt;Cdtr&gt; </w:t>
      </w:r>
    </w:p>
    <w:p w14:paraId="4D009EEA" w14:textId="77777777" w:rsidR="00AC06D3" w:rsidRDefault="00AC06D3" w:rsidP="00AC06D3">
      <w:pPr>
        <w:tabs>
          <w:tab w:val="center" w:pos="851"/>
          <w:tab w:val="center" w:pos="1659"/>
        </w:tabs>
        <w:ind w:left="0" w:firstLine="0"/>
      </w:pPr>
      <w:r>
        <w:rPr>
          <w:rFonts w:ascii="Calibri" w:eastAsia="Calibri" w:hAnsi="Calibri" w:cs="Calibri"/>
          <w:sz w:val="22"/>
        </w:rPr>
        <w:tab/>
      </w:r>
      <w:r>
        <w:t xml:space="preserve"> </w:t>
      </w:r>
      <w:r>
        <w:tab/>
        <w:t xml:space="preserve">&lt;Id&gt; </w:t>
      </w:r>
    </w:p>
    <w:p w14:paraId="2BDD6288" w14:textId="77777777" w:rsidR="00AC06D3" w:rsidRDefault="00AC06D3" w:rsidP="00AC06D3">
      <w:pPr>
        <w:tabs>
          <w:tab w:val="center" w:pos="851"/>
          <w:tab w:val="center" w:pos="1420"/>
          <w:tab w:val="center" w:pos="2405"/>
        </w:tabs>
        <w:ind w:left="0" w:firstLine="0"/>
      </w:pPr>
      <w:r>
        <w:rPr>
          <w:rFonts w:ascii="Calibri" w:eastAsia="Calibri" w:hAnsi="Calibri" w:cs="Calibri"/>
          <w:sz w:val="22"/>
        </w:rPr>
        <w:tab/>
      </w:r>
      <w:r>
        <w:t xml:space="preserve"> </w:t>
      </w:r>
      <w:r>
        <w:tab/>
        <w:t xml:space="preserve"> </w:t>
      </w:r>
      <w:r>
        <w:tab/>
        <w:t xml:space="preserve">&lt;OrgId&gt; </w:t>
      </w:r>
    </w:p>
    <w:p w14:paraId="6719D372" w14:textId="77777777" w:rsidR="00AC06D3" w:rsidRDefault="00AC06D3" w:rsidP="00AC06D3">
      <w:pPr>
        <w:tabs>
          <w:tab w:val="center" w:pos="851"/>
          <w:tab w:val="center" w:pos="1419"/>
          <w:tab w:val="center" w:pos="1986"/>
          <w:tab w:val="center" w:pos="4291"/>
        </w:tabs>
        <w:ind w:left="0" w:firstLine="0"/>
      </w:pPr>
      <w:r>
        <w:rPr>
          <w:rFonts w:ascii="Calibri" w:eastAsia="Calibri" w:hAnsi="Calibri" w:cs="Calibri"/>
          <w:sz w:val="22"/>
        </w:rPr>
        <w:tab/>
      </w:r>
      <w:r>
        <w:t xml:space="preserve"> </w:t>
      </w:r>
      <w:r>
        <w:tab/>
        <w:t xml:space="preserve"> </w:t>
      </w:r>
      <w:r>
        <w:tab/>
        <w:t xml:space="preserve"> </w:t>
      </w:r>
      <w:r>
        <w:tab/>
        <w:t>&lt;</w:t>
      </w:r>
      <w:r w:rsidRPr="00555447">
        <w:t xml:space="preserve"> </w:t>
      </w:r>
      <w:r>
        <w:t xml:space="preserve">AnyBIC&gt;FOMOUS33&lt;/AnyBIC&gt; </w:t>
      </w:r>
    </w:p>
    <w:p w14:paraId="64D1A6A9" w14:textId="77777777" w:rsidR="00AC06D3" w:rsidRDefault="00AC06D3" w:rsidP="00AC06D3">
      <w:pPr>
        <w:tabs>
          <w:tab w:val="center" w:pos="850"/>
          <w:tab w:val="center" w:pos="1419"/>
          <w:tab w:val="center" w:pos="2465"/>
        </w:tabs>
        <w:ind w:left="0" w:firstLine="0"/>
      </w:pPr>
      <w:r>
        <w:rPr>
          <w:rFonts w:ascii="Calibri" w:eastAsia="Calibri" w:hAnsi="Calibri" w:cs="Calibri"/>
          <w:sz w:val="22"/>
        </w:rPr>
        <w:tab/>
      </w:r>
      <w:r>
        <w:t xml:space="preserve"> </w:t>
      </w:r>
      <w:r>
        <w:tab/>
        <w:t xml:space="preserve"> </w:t>
      </w:r>
      <w:r>
        <w:tab/>
        <w:t xml:space="preserve">&lt;/OrgId&gt; </w:t>
      </w:r>
    </w:p>
    <w:p w14:paraId="59F390F6" w14:textId="77777777" w:rsidR="00AC06D3" w:rsidRDefault="00AC06D3" w:rsidP="00AC06D3">
      <w:pPr>
        <w:tabs>
          <w:tab w:val="center" w:pos="850"/>
          <w:tab w:val="center" w:pos="1718"/>
        </w:tabs>
        <w:ind w:left="0" w:firstLine="0"/>
      </w:pPr>
      <w:r>
        <w:rPr>
          <w:rFonts w:ascii="Calibri" w:eastAsia="Calibri" w:hAnsi="Calibri" w:cs="Calibri"/>
          <w:sz w:val="22"/>
        </w:rPr>
        <w:tab/>
      </w:r>
      <w:r>
        <w:t xml:space="preserve"> </w:t>
      </w:r>
      <w:r>
        <w:tab/>
        <w:t xml:space="preserve">&lt;/Id&gt; </w:t>
      </w:r>
    </w:p>
    <w:p w14:paraId="700D18F6" w14:textId="77777777" w:rsidR="00AC06D3" w:rsidRDefault="00AC06D3" w:rsidP="00AC06D3">
      <w:pPr>
        <w:spacing w:after="89"/>
        <w:ind w:left="846" w:right="8"/>
      </w:pPr>
      <w:r>
        <w:t xml:space="preserve">&lt;/Cdtr&gt; </w:t>
      </w:r>
    </w:p>
    <w:p w14:paraId="41838F47" w14:textId="77777777" w:rsidR="00AC06D3" w:rsidRDefault="00AC06D3" w:rsidP="00AC06D3">
      <w:pPr>
        <w:spacing w:after="9"/>
        <w:ind w:left="859" w:right="157" w:hanging="7"/>
      </w:pPr>
      <w:r>
        <w:rPr>
          <w:rFonts w:ascii="Arial" w:eastAsia="Arial" w:hAnsi="Arial" w:cs="Arial"/>
          <w:b/>
        </w:rPr>
        <w:t xml:space="preserve">MT Translation: </w:t>
      </w:r>
    </w:p>
    <w:p w14:paraId="6F1C5EA6" w14:textId="77777777" w:rsidR="00AC06D3" w:rsidRDefault="00AC06D3" w:rsidP="00AC06D3">
      <w:pPr>
        <w:spacing w:after="205"/>
        <w:ind w:left="846" w:right="8"/>
      </w:pPr>
      <w:r>
        <w:t xml:space="preserve">:59A:FOMOUS33 </w:t>
      </w:r>
    </w:p>
    <w:p w14:paraId="76F30CD5" w14:textId="2043E1D9" w:rsidR="00160C7E" w:rsidRDefault="0084116B" w:rsidP="00160C7E">
      <w:pPr>
        <w:pStyle w:val="Heading3"/>
      </w:pPr>
      <w:bookmarkStart w:id="1622" w:name="_Toc136351265"/>
      <w:r>
        <w:t>4.1.2</w:t>
      </w:r>
      <w:r w:rsidR="00160C7E">
        <w:t xml:space="preserve">  MX_To_MTFATFIdentification</w:t>
      </w:r>
      <w:bookmarkEnd w:id="1622"/>
      <w:r w:rsidR="00160C7E">
        <w:t xml:space="preserve"> </w:t>
      </w:r>
    </w:p>
    <w:p w14:paraId="65405118" w14:textId="77777777" w:rsidR="00160C7E" w:rsidRDefault="00160C7E" w:rsidP="00160C7E"/>
    <w:p w14:paraId="6F740086" w14:textId="77777777" w:rsidR="00160C7E" w:rsidRDefault="00160C7E" w:rsidP="00160C7E">
      <w:pPr>
        <w:spacing w:after="95"/>
        <w:ind w:left="419" w:right="157" w:hanging="7"/>
      </w:pPr>
      <w:r>
        <w:rPr>
          <w:rFonts w:ascii="Arial" w:eastAsia="Arial" w:hAnsi="Arial" w:cs="Arial"/>
          <w:b/>
        </w:rPr>
        <w:t xml:space="preserve">Name </w:t>
      </w:r>
    </w:p>
    <w:p w14:paraId="504509B8" w14:textId="77777777" w:rsidR="00160C7E" w:rsidRDefault="00160C7E" w:rsidP="00160C7E">
      <w:pPr>
        <w:spacing w:after="112" w:line="249" w:lineRule="auto"/>
        <w:ind w:left="849" w:right="15" w:hanging="10"/>
      </w:pPr>
      <w:r>
        <w:rPr>
          <w:rFonts w:ascii="Arial" w:eastAsia="Arial" w:hAnsi="Arial" w:cs="Arial"/>
        </w:rPr>
        <w:t xml:space="preserve">MX_To_MTFATFIdentification </w:t>
      </w:r>
    </w:p>
    <w:p w14:paraId="0392A732" w14:textId="77777777" w:rsidR="00160C7E" w:rsidRDefault="00160C7E" w:rsidP="00160C7E">
      <w:pPr>
        <w:spacing w:after="95"/>
        <w:ind w:left="419" w:right="157" w:hanging="7"/>
      </w:pPr>
      <w:r>
        <w:rPr>
          <w:rFonts w:ascii="Arial" w:eastAsia="Arial" w:hAnsi="Arial" w:cs="Arial"/>
          <w:b/>
        </w:rPr>
        <w:t xml:space="preserve">Business description  </w:t>
      </w:r>
    </w:p>
    <w:p w14:paraId="2C24EA5A" w14:textId="77777777" w:rsidR="00160C7E" w:rsidRDefault="00160C7E" w:rsidP="00160C7E">
      <w:pPr>
        <w:spacing w:after="112" w:line="249" w:lineRule="auto"/>
        <w:ind w:left="849" w:right="15" w:hanging="10"/>
      </w:pPr>
      <w:r>
        <w:rPr>
          <w:rFonts w:ascii="Arial" w:eastAsia="Arial" w:hAnsi="Arial" w:cs="Arial"/>
        </w:rPr>
        <w:t xml:space="preserve">Subfield 1 of an MT target field 50F identifies an ordering customer in line with FATF Special Recommendation VII by providing either an account number or a unique identification of the customer.  </w:t>
      </w:r>
    </w:p>
    <w:p w14:paraId="1F3F5996" w14:textId="77777777" w:rsidR="00160C7E" w:rsidRDefault="00160C7E" w:rsidP="00160C7E">
      <w:pPr>
        <w:spacing w:after="112" w:line="249" w:lineRule="auto"/>
        <w:ind w:left="849" w:right="15" w:hanging="10"/>
        <w:rPr>
          <w:rFonts w:ascii="Arial" w:eastAsia="Arial" w:hAnsi="Arial" w:cs="Arial"/>
        </w:rPr>
      </w:pPr>
      <w:r>
        <w:rPr>
          <w:rFonts w:ascii="Arial" w:eastAsia="Arial" w:hAnsi="Arial" w:cs="Arial"/>
        </w:rPr>
        <w:t xml:space="preserve">The MX party identification typed </w:t>
      </w:r>
      <w:r>
        <w:rPr>
          <w:rFonts w:ascii="Arial" w:eastAsia="Arial" w:hAnsi="Arial" w:cs="Arial"/>
          <w:i/>
        </w:rPr>
        <w:t>PartyIdentification</w:t>
      </w:r>
      <w:r>
        <w:rPr>
          <w:rFonts w:ascii="Arial" w:eastAsia="Arial" w:hAnsi="Arial" w:cs="Arial"/>
        </w:rPr>
        <w:t xml:space="preserve">135 contains an Identification element that offers a choice between an OrganisationIdentification component and a PrivateIdentification component. Organisation identification and private identification are mutually exclusive. There may be multiple occurrences of Other/Identification but only one will be translated to the MT FATF Identification.The other identifications will be ignored. </w:t>
      </w:r>
    </w:p>
    <w:p w14:paraId="5C5C8FA1" w14:textId="77777777" w:rsidR="00160C7E" w:rsidRDefault="00160C7E" w:rsidP="00160C7E">
      <w:pPr>
        <w:spacing w:after="112" w:line="249" w:lineRule="auto"/>
        <w:ind w:left="849" w:right="15" w:hanging="10"/>
        <w:rPr>
          <w:rFonts w:ascii="Arial" w:eastAsia="Arial" w:hAnsi="Arial" w:cs="Arial"/>
        </w:rPr>
      </w:pPr>
      <w:r>
        <w:rPr>
          <w:rFonts w:ascii="Arial" w:eastAsia="Arial" w:hAnsi="Arial" w:cs="Arial"/>
        </w:rPr>
        <w:t xml:space="preserve">Depending on the target code, the country or the country with issuer of the identification will be translated from the MX issuer, if available (which will be the case if the original message is an MT message)  in order to obtain a correctly formatted FATF compliant identification. </w:t>
      </w:r>
    </w:p>
    <w:p w14:paraId="293C7033" w14:textId="77777777" w:rsidR="00FA2FFB" w:rsidRDefault="00160C7E" w:rsidP="00160C7E">
      <w:pPr>
        <w:spacing w:after="112" w:line="249" w:lineRule="auto"/>
        <w:ind w:left="849" w:right="15" w:hanging="10"/>
        <w:rPr>
          <w:ins w:id="1623" w:author="BOUVY Martine" w:date="2022-04-08T17:19:00Z"/>
          <w:rFonts w:ascii="Arial" w:eastAsia="Arial" w:hAnsi="Arial" w:cs="Arial"/>
        </w:rPr>
      </w:pPr>
      <w:r>
        <w:rPr>
          <w:rFonts w:ascii="Arial" w:eastAsia="Arial" w:hAnsi="Arial" w:cs="Arial"/>
        </w:rPr>
        <w:t xml:space="preserve">If the Country is not present in the MX  Issuer element but is present </w:t>
      </w:r>
    </w:p>
    <w:p w14:paraId="19A54F5A" w14:textId="77777777" w:rsidR="00FA2FFB" w:rsidRDefault="00FA2FFB" w:rsidP="00160C7E">
      <w:pPr>
        <w:spacing w:after="112" w:line="249" w:lineRule="auto"/>
        <w:ind w:left="849" w:right="15" w:hanging="10"/>
        <w:rPr>
          <w:ins w:id="1624" w:author="BOUVY Martine" w:date="2022-04-08T17:19:00Z"/>
          <w:rFonts w:ascii="Arial" w:eastAsia="Arial" w:hAnsi="Arial" w:cs="Arial"/>
        </w:rPr>
      </w:pPr>
      <w:ins w:id="1625" w:author="BOUVY Martine" w:date="2022-04-08T17:19:00Z">
        <w:r>
          <w:rPr>
            <w:rFonts w:ascii="Arial" w:eastAsia="Arial" w:hAnsi="Arial" w:cs="Arial"/>
          </w:rPr>
          <w:t xml:space="preserve">-either </w:t>
        </w:r>
      </w:ins>
      <w:r w:rsidR="00160C7E">
        <w:rPr>
          <w:rFonts w:ascii="Arial" w:eastAsia="Arial" w:hAnsi="Arial" w:cs="Arial"/>
        </w:rPr>
        <w:t xml:space="preserve">in the Structured PostalAddress of the Debtor </w:t>
      </w:r>
    </w:p>
    <w:p w14:paraId="7955B84E" w14:textId="77777777" w:rsidR="00FA2FFB" w:rsidRDefault="00160C7E" w:rsidP="00160C7E">
      <w:pPr>
        <w:spacing w:after="112" w:line="249" w:lineRule="auto"/>
        <w:ind w:left="849" w:right="15" w:hanging="10"/>
        <w:rPr>
          <w:ins w:id="1626" w:author="BOUVY Martine" w:date="2022-04-08T17:19:00Z"/>
          <w:rFonts w:ascii="Arial" w:eastAsia="Arial" w:hAnsi="Arial" w:cs="Arial"/>
        </w:rPr>
      </w:pPr>
      <w:r>
        <w:rPr>
          <w:rFonts w:ascii="Arial" w:eastAsia="Arial" w:hAnsi="Arial" w:cs="Arial"/>
        </w:rPr>
        <w:t>or</w:t>
      </w:r>
      <w:ins w:id="1627" w:author="BOUVY Martine" w:date="2022-04-08T17:15:00Z">
        <w:r w:rsidR="004D14A2">
          <w:rPr>
            <w:rFonts w:ascii="Arial" w:eastAsia="Arial" w:hAnsi="Arial" w:cs="Arial"/>
          </w:rPr>
          <w:t xml:space="preserve"> in the AddressLine if </w:t>
        </w:r>
      </w:ins>
      <w:ins w:id="1628" w:author="BOUVY Martine" w:date="2022-04-08T17:16:00Z">
        <w:r w:rsidR="004D14A2">
          <w:rPr>
            <w:rFonts w:ascii="Arial" w:eastAsia="Arial" w:hAnsi="Arial" w:cs="Arial"/>
          </w:rPr>
          <w:t xml:space="preserve">the MXAddressLine is compliant with the 50F NameAndAddress Structure </w:t>
        </w:r>
      </w:ins>
    </w:p>
    <w:p w14:paraId="6F5C8A89" w14:textId="77777777" w:rsidR="00FA2FFB" w:rsidRDefault="004D14A2" w:rsidP="00160C7E">
      <w:pPr>
        <w:spacing w:after="112" w:line="249" w:lineRule="auto"/>
        <w:ind w:left="849" w:right="15" w:hanging="10"/>
        <w:rPr>
          <w:ins w:id="1629" w:author="BOUVY Martine" w:date="2022-04-08T17:19:00Z"/>
          <w:rFonts w:ascii="Arial" w:eastAsia="Arial" w:hAnsi="Arial" w:cs="Arial"/>
        </w:rPr>
      </w:pPr>
      <w:ins w:id="1630" w:author="BOUVY Martine" w:date="2022-04-08T17:16:00Z">
        <w:r>
          <w:rPr>
            <w:rFonts w:ascii="Arial" w:eastAsia="Arial" w:hAnsi="Arial" w:cs="Arial"/>
          </w:rPr>
          <w:t>or</w:t>
        </w:r>
      </w:ins>
      <w:ins w:id="1631" w:author="BOUVY Martine" w:date="2022-04-08T17:17:00Z">
        <w:r>
          <w:rPr>
            <w:rFonts w:ascii="Arial" w:eastAsia="Arial" w:hAnsi="Arial" w:cs="Arial"/>
          </w:rPr>
          <w:t xml:space="preserve"> in</w:t>
        </w:r>
      </w:ins>
      <w:r w:rsidR="00160C7E">
        <w:rPr>
          <w:rFonts w:ascii="Arial" w:eastAsia="Arial" w:hAnsi="Arial" w:cs="Arial"/>
        </w:rPr>
        <w:t xml:space="preserve"> the CountryOfResidence (only for Private Identification), </w:t>
      </w:r>
    </w:p>
    <w:p w14:paraId="65FEFFE8" w14:textId="381FD370" w:rsidR="00160C7E" w:rsidRDefault="00FA2FFB" w:rsidP="00160C7E">
      <w:pPr>
        <w:spacing w:after="112" w:line="249" w:lineRule="auto"/>
        <w:ind w:left="849" w:right="15" w:hanging="10"/>
        <w:rPr>
          <w:rFonts w:ascii="Arial" w:eastAsia="Arial" w:hAnsi="Arial" w:cs="Arial"/>
        </w:rPr>
      </w:pPr>
      <w:ins w:id="1632" w:author="BOUVY Martine" w:date="2022-04-08T17:20:00Z">
        <w:r>
          <w:rPr>
            <w:rFonts w:ascii="Arial" w:eastAsia="Arial" w:hAnsi="Arial" w:cs="Arial"/>
          </w:rPr>
          <w:t xml:space="preserve">the extracted country code </w:t>
        </w:r>
      </w:ins>
      <w:del w:id="1633" w:author="BOUVY Martine" w:date="2022-04-08T17:20:00Z">
        <w:r w:rsidR="00160C7E" w:rsidDel="00FA2FFB">
          <w:rPr>
            <w:rFonts w:ascii="Arial" w:eastAsia="Arial" w:hAnsi="Arial" w:cs="Arial"/>
          </w:rPr>
          <w:delText>it</w:delText>
        </w:r>
      </w:del>
      <w:r w:rsidR="00160C7E">
        <w:rPr>
          <w:rFonts w:ascii="Arial" w:eastAsia="Arial" w:hAnsi="Arial" w:cs="Arial"/>
        </w:rPr>
        <w:t xml:space="preserve"> will be used to build the FATFidentification. Although the issuer country might not be the same as the Party Postal address country. But a </w:t>
      </w:r>
      <w:r w:rsidR="00160C7E">
        <w:rPr>
          <w:rFonts w:ascii="Arial" w:eastAsia="Arial" w:hAnsi="Arial" w:cs="Arial"/>
        </w:rPr>
        <w:lastRenderedPageBreak/>
        <w:t>country code is mandatory in FATF identification.</w:t>
      </w:r>
      <w:ins w:id="1634" w:author="BOUVY Martine" w:date="2022-04-08T17:18:00Z">
        <w:r w:rsidR="00DF3C66">
          <w:rPr>
            <w:rFonts w:ascii="Arial" w:eastAsia="Arial" w:hAnsi="Arial" w:cs="Arial"/>
          </w:rPr>
          <w:t xml:space="preserve"> IF the country code is not extracted from the MX issuer, a warning will inform the </w:t>
        </w:r>
      </w:ins>
      <w:ins w:id="1635" w:author="BOUVY Martine" w:date="2022-04-08T17:19:00Z">
        <w:r w:rsidR="00DF3C66">
          <w:rPr>
            <w:rFonts w:ascii="Arial" w:eastAsia="Arial" w:hAnsi="Arial" w:cs="Arial"/>
          </w:rPr>
          <w:t xml:space="preserve">user. </w:t>
        </w:r>
      </w:ins>
      <w:del w:id="1636" w:author="BOUVY Martine" w:date="2022-04-08T17:18:00Z">
        <w:r w:rsidR="00160C7E" w:rsidDel="00DF3C66">
          <w:rPr>
            <w:rFonts w:ascii="Arial" w:eastAsia="Arial" w:hAnsi="Arial" w:cs="Arial"/>
          </w:rPr>
          <w:delText xml:space="preserve"> </w:delText>
        </w:r>
      </w:del>
    </w:p>
    <w:p w14:paraId="02AC611E" w14:textId="77777777" w:rsidR="00160C7E" w:rsidRDefault="00160C7E" w:rsidP="00160C7E">
      <w:pPr>
        <w:spacing w:after="112" w:line="249" w:lineRule="auto"/>
        <w:ind w:left="849" w:right="15" w:hanging="10"/>
        <w:rPr>
          <w:rFonts w:ascii="Arial" w:eastAsia="Arial" w:hAnsi="Arial" w:cs="Arial"/>
        </w:rPr>
      </w:pPr>
      <w:r>
        <w:rPr>
          <w:rFonts w:ascii="Arial" w:eastAsia="Arial" w:hAnsi="Arial" w:cs="Arial"/>
        </w:rPr>
        <w:t xml:space="preserve">In case it is not possible to create a valid FATFIdentification because the </w:t>
      </w:r>
      <w:r w:rsidRPr="00BA04C2">
        <w:rPr>
          <w:rFonts w:ascii="Arial" w:eastAsia="Arial" w:hAnsi="Arial" w:cs="Arial"/>
        </w:rPr>
        <w:t>country</w:t>
      </w:r>
      <w:r>
        <w:rPr>
          <w:rFonts w:ascii="Arial" w:eastAsia="Arial" w:hAnsi="Arial" w:cs="Arial"/>
        </w:rPr>
        <w:t xml:space="preserve"> code is missing, a dummy value “/NOTPROVIDED” is returned in the subfield 1 of field 50F with a warning message. </w:t>
      </w:r>
    </w:p>
    <w:p w14:paraId="2A167CB7" w14:textId="77777777" w:rsidR="00160C7E" w:rsidRDefault="00160C7E" w:rsidP="00160C7E">
      <w:pPr>
        <w:spacing w:after="112" w:line="249" w:lineRule="auto"/>
        <w:ind w:left="849" w:right="15" w:hanging="10"/>
      </w:pPr>
    </w:p>
    <w:p w14:paraId="3BBB3088" w14:textId="70FB7E01" w:rsidR="00160C7E" w:rsidRDefault="00160C7E" w:rsidP="00160C7E">
      <w:pPr>
        <w:spacing w:after="112" w:line="249" w:lineRule="auto"/>
        <w:ind w:left="849" w:right="15" w:hanging="10"/>
        <w:rPr>
          <w:ins w:id="1637" w:author="BOUVY Martine [2]" w:date="2021-10-14T11:53:00Z"/>
          <w:rFonts w:ascii="Arial" w:eastAsia="Arial" w:hAnsi="Arial" w:cs="Arial"/>
        </w:rPr>
      </w:pPr>
      <w:r>
        <w:rPr>
          <w:rFonts w:ascii="Arial" w:eastAsia="Arial" w:hAnsi="Arial" w:cs="Arial"/>
        </w:rPr>
        <w:t xml:space="preserve">From the private identification component, </w:t>
      </w:r>
      <w:r>
        <w:rPr>
          <w:rFonts w:ascii="Arial" w:eastAsia="Arial" w:hAnsi="Arial" w:cs="Arial"/>
          <w:u w:val="single"/>
        </w:rPr>
        <w:t>t</w:t>
      </w:r>
      <w:r w:rsidRPr="00EF0E36">
        <w:rPr>
          <w:rFonts w:ascii="Arial" w:eastAsia="Arial" w:hAnsi="Arial" w:cs="Arial"/>
          <w:u w:val="single"/>
        </w:rPr>
        <w:t xml:space="preserve">he function translates </w:t>
      </w:r>
      <w:r w:rsidRPr="00EF0E36">
        <w:rPr>
          <w:rFonts w:ascii="Arial" w:eastAsia="Arial" w:hAnsi="Arial" w:cs="Arial"/>
          <w:b/>
          <w:u w:val="single"/>
        </w:rPr>
        <w:t>the first occurring identification</w:t>
      </w:r>
      <w:r>
        <w:rPr>
          <w:rFonts w:ascii="Arial" w:eastAsia="Arial" w:hAnsi="Arial" w:cs="Arial"/>
          <w:u w:val="single"/>
        </w:rPr>
        <w:t xml:space="preserve"> </w:t>
      </w:r>
      <w:del w:id="1638" w:author="BOUVY Martine [2]" w:date="2021-10-15T10:36:00Z">
        <w:r w:rsidDel="00556F60">
          <w:rPr>
            <w:rFonts w:ascii="Arial" w:eastAsia="Arial" w:hAnsi="Arial" w:cs="Arial"/>
            <w:u w:val="single"/>
          </w:rPr>
          <w:delText xml:space="preserve">that has a </w:delText>
        </w:r>
        <w:r w:rsidRPr="004B4017" w:rsidDel="00556F60">
          <w:rPr>
            <w:rFonts w:ascii="Arial" w:eastAsia="Arial" w:hAnsi="Arial" w:cs="Arial"/>
            <w:u w:val="single"/>
          </w:rPr>
          <w:delText>code</w:delText>
        </w:r>
        <w:r w:rsidRPr="00EF0E36" w:rsidDel="00556F60">
          <w:rPr>
            <w:rFonts w:ascii="Arial" w:eastAsia="Arial" w:hAnsi="Arial" w:cs="Arial"/>
            <w:u w:val="single"/>
          </w:rPr>
          <w:delText xml:space="preserve"> equivalent in the MT field 50F</w:delText>
        </w:r>
        <w:r w:rsidDel="00556F60">
          <w:rPr>
            <w:rFonts w:ascii="Arial" w:eastAsia="Arial" w:hAnsi="Arial" w:cs="Arial"/>
          </w:rPr>
          <w:delText xml:space="preserve"> and </w:delText>
        </w:r>
      </w:del>
      <w:r>
        <w:rPr>
          <w:rFonts w:ascii="Arial" w:eastAsia="Arial" w:hAnsi="Arial" w:cs="Arial"/>
        </w:rPr>
        <w:t>that allows to create a correct FATF ID with an issuer (if requested by the code EMPL, DRLC, CUST). If an issuer is requested and cannot be found (other than the issuer country),</w:t>
      </w:r>
      <w:del w:id="1639" w:author="BOUVY Martine [2]" w:date="2021-04-01T17:12:00Z">
        <w:r w:rsidDel="00C571F9">
          <w:rPr>
            <w:rFonts w:ascii="Arial" w:eastAsia="Arial" w:hAnsi="Arial" w:cs="Arial"/>
          </w:rPr>
          <w:delText xml:space="preserve"> dummy value “NOTPROVIDED” will be used</w:delText>
        </w:r>
      </w:del>
      <w:ins w:id="1640" w:author="BOUVY Martine [2]" w:date="2021-04-01T17:13:00Z">
        <w:r w:rsidR="00C571F9">
          <w:rPr>
            <w:rFonts w:ascii="Arial" w:eastAsia="Arial" w:hAnsi="Arial" w:cs="Arial"/>
          </w:rPr>
          <w:t xml:space="preserve"> a double slash “//” will be introduced between the CountryCode and the Identification</w:t>
        </w:r>
      </w:ins>
      <w:del w:id="1641" w:author="BOUVY Martine [2]" w:date="2021-04-01T17:13:00Z">
        <w:r w:rsidDel="00C571F9">
          <w:rPr>
            <w:rFonts w:ascii="Arial" w:eastAsia="Arial" w:hAnsi="Arial" w:cs="Arial"/>
          </w:rPr>
          <w:delText>.</w:delText>
        </w:r>
      </w:del>
    </w:p>
    <w:p w14:paraId="561FB68C" w14:textId="747CE528" w:rsidR="00204E8B" w:rsidDel="000D0C61" w:rsidRDefault="00204E8B" w:rsidP="00160C7E">
      <w:pPr>
        <w:spacing w:after="112" w:line="249" w:lineRule="auto"/>
        <w:ind w:left="849" w:right="15" w:hanging="10"/>
        <w:rPr>
          <w:del w:id="1642" w:author="BOUVY Martine [2]" w:date="2021-10-15T10:35:00Z"/>
          <w:rFonts w:ascii="Arial" w:eastAsia="Arial" w:hAnsi="Arial" w:cs="Arial"/>
        </w:rPr>
      </w:pPr>
    </w:p>
    <w:p w14:paraId="174196CB" w14:textId="63EF92A6" w:rsidR="00160C7E" w:rsidRDefault="00160C7E" w:rsidP="00160C7E">
      <w:pPr>
        <w:spacing w:after="112" w:line="249" w:lineRule="auto"/>
        <w:ind w:left="849" w:right="15" w:hanging="10"/>
        <w:rPr>
          <w:ins w:id="1643" w:author="BOUVY Martine [2]" w:date="2021-04-07T17:06:00Z"/>
          <w:rFonts w:ascii="Arial" w:eastAsia="Arial" w:hAnsi="Arial" w:cs="Arial"/>
        </w:rPr>
      </w:pPr>
      <w:r>
        <w:rPr>
          <w:rFonts w:ascii="Arial" w:eastAsia="Arial" w:hAnsi="Arial" w:cs="Arial"/>
        </w:rPr>
        <w:t xml:space="preserve">From the Organisation Identification, the following MX codes (schemeName.Code) are first searched “GS1G”, “DUNS” and “TXID”.  If none of these codes can be found then </w:t>
      </w:r>
      <w:r w:rsidRPr="004B4017">
        <w:rPr>
          <w:rFonts w:ascii="Arial" w:eastAsia="Arial" w:hAnsi="Arial" w:cs="Arial"/>
        </w:rPr>
        <w:t>the first occurrence of  OrganisationID/Other/Identification that allows to create a valid FATF ID will be translated.</w:t>
      </w:r>
      <w:r>
        <w:rPr>
          <w:rFonts w:ascii="Arial" w:eastAsia="Arial" w:hAnsi="Arial" w:cs="Arial"/>
        </w:rPr>
        <w:t xml:space="preserve">  </w:t>
      </w:r>
    </w:p>
    <w:p w14:paraId="78D9D034" w14:textId="059B9328" w:rsidR="00226216" w:rsidRDefault="00226216" w:rsidP="00160C7E">
      <w:pPr>
        <w:spacing w:after="112" w:line="249" w:lineRule="auto"/>
        <w:ind w:left="849" w:right="15" w:hanging="10"/>
        <w:rPr>
          <w:rFonts w:ascii="Arial" w:eastAsia="Arial" w:hAnsi="Arial" w:cs="Arial"/>
        </w:rPr>
      </w:pPr>
      <w:ins w:id="1644" w:author="BOUVY Martine [2]" w:date="2021-04-07T17:07:00Z">
        <w:r>
          <w:rPr>
            <w:rFonts w:ascii="Arial" w:eastAsia="Arial" w:hAnsi="Arial" w:cs="Arial"/>
          </w:rPr>
          <w:t xml:space="preserve">IF </w:t>
        </w:r>
      </w:ins>
      <w:ins w:id="1645" w:author="BOUVY Martine [2]" w:date="2021-04-07T17:08:00Z">
        <w:r>
          <w:rPr>
            <w:rFonts w:ascii="Arial" w:eastAsia="Arial" w:hAnsi="Arial" w:cs="Arial"/>
          </w:rPr>
          <w:t xml:space="preserve">Organisation ID </w:t>
        </w:r>
      </w:ins>
      <w:ins w:id="1646" w:author="BOUVY Martine [2]" w:date="2021-04-07T17:09:00Z">
        <w:r w:rsidR="00374A18">
          <w:rPr>
            <w:rFonts w:ascii="Arial" w:eastAsia="Arial" w:hAnsi="Arial" w:cs="Arial"/>
          </w:rPr>
          <w:t>is present with scheme code “</w:t>
        </w:r>
      </w:ins>
      <w:ins w:id="1647" w:author="BOUVY Martine [2]" w:date="2021-04-07T17:07:00Z">
        <w:r>
          <w:rPr>
            <w:rFonts w:ascii="Arial" w:eastAsia="Arial" w:hAnsi="Arial" w:cs="Arial"/>
          </w:rPr>
          <w:t>TXID</w:t>
        </w:r>
      </w:ins>
      <w:ins w:id="1648" w:author="BOUVY Martine [2]" w:date="2021-04-07T17:09:00Z">
        <w:r w:rsidR="00374A18">
          <w:rPr>
            <w:rFonts w:ascii="Arial" w:eastAsia="Arial" w:hAnsi="Arial" w:cs="Arial"/>
          </w:rPr>
          <w:t>”</w:t>
        </w:r>
      </w:ins>
      <w:ins w:id="1649" w:author="BOUVY Martine [2]" w:date="2021-04-07T17:07:00Z">
        <w:r w:rsidR="00374A18">
          <w:rPr>
            <w:rFonts w:ascii="Arial" w:eastAsia="Arial" w:hAnsi="Arial" w:cs="Arial"/>
          </w:rPr>
          <w:t xml:space="preserve"> and </w:t>
        </w:r>
        <w:r>
          <w:rPr>
            <w:rFonts w:ascii="Arial" w:eastAsia="Arial" w:hAnsi="Arial" w:cs="Arial"/>
          </w:rPr>
          <w:t>“NOTPROVIDED” in Identi</w:t>
        </w:r>
      </w:ins>
      <w:ins w:id="1650" w:author="BOUVY Martine" w:date="2022-04-08T15:39:00Z">
        <w:r w:rsidR="00707DD4">
          <w:rPr>
            <w:rFonts w:ascii="Arial" w:eastAsia="Arial" w:hAnsi="Arial" w:cs="Arial"/>
          </w:rPr>
          <w:t>fi</w:t>
        </w:r>
      </w:ins>
      <w:ins w:id="1651" w:author="BOUVY Martine [2]" w:date="2021-04-07T17:07:00Z">
        <w:r>
          <w:rPr>
            <w:rFonts w:ascii="Arial" w:eastAsia="Arial" w:hAnsi="Arial" w:cs="Arial"/>
          </w:rPr>
          <w:t>cation</w:t>
        </w:r>
      </w:ins>
      <w:ins w:id="1652" w:author="BOUVY Martine [2]" w:date="2021-04-07T17:09:00Z">
        <w:r w:rsidR="00374A18">
          <w:rPr>
            <w:rFonts w:ascii="Arial" w:eastAsia="Arial" w:hAnsi="Arial" w:cs="Arial"/>
          </w:rPr>
          <w:t>, these values are not translated. They are dummy values filled to meet UG rules (ie Account or Other ID must be present)</w:t>
        </w:r>
      </w:ins>
      <w:ins w:id="1653" w:author="BOUVY Martine [2]" w:date="2021-11-26T15:03:00Z">
        <w:r w:rsidR="006107B3">
          <w:rPr>
            <w:rFonts w:ascii="Arial" w:eastAsia="Arial" w:hAnsi="Arial" w:cs="Arial"/>
          </w:rPr>
          <w:t xml:space="preserve"> in MT to MX translation. </w:t>
        </w:r>
      </w:ins>
    </w:p>
    <w:p w14:paraId="4A42A4DD" w14:textId="77777777" w:rsidR="00160C7E" w:rsidRPr="006E0058" w:rsidRDefault="00160C7E" w:rsidP="00160C7E">
      <w:pPr>
        <w:spacing w:after="112" w:line="249" w:lineRule="auto"/>
        <w:ind w:right="15"/>
      </w:pPr>
    </w:p>
    <w:p w14:paraId="79BB982F" w14:textId="77777777" w:rsidR="00160C7E" w:rsidRDefault="00160C7E" w:rsidP="00160C7E">
      <w:pPr>
        <w:spacing w:after="112" w:line="249" w:lineRule="auto"/>
        <w:ind w:left="849" w:right="15" w:hanging="10"/>
        <w:rPr>
          <w:rFonts w:ascii="Arial" w:eastAsia="Arial" w:hAnsi="Arial" w:cs="Arial"/>
        </w:rPr>
      </w:pPr>
      <w:r>
        <w:rPr>
          <w:rFonts w:ascii="Arial" w:eastAsia="Arial" w:hAnsi="Arial" w:cs="Arial"/>
        </w:rPr>
        <w:t>There are 3 cases to analyse:</w:t>
      </w:r>
    </w:p>
    <w:p w14:paraId="2CCA447A" w14:textId="77777777" w:rsidR="00160C7E" w:rsidRDefault="00160C7E" w:rsidP="00160C7E">
      <w:pPr>
        <w:spacing w:after="112" w:line="249" w:lineRule="auto"/>
        <w:ind w:left="849" w:right="15" w:hanging="10"/>
        <w:rPr>
          <w:rFonts w:ascii="Arial" w:eastAsia="Arial" w:hAnsi="Arial" w:cs="Arial"/>
        </w:rPr>
      </w:pPr>
      <w:r>
        <w:rPr>
          <w:rFonts w:ascii="Arial" w:eastAsia="Arial" w:hAnsi="Arial" w:cs="Arial"/>
        </w:rPr>
        <w:t>Case 1 : The original message is the ISO message and the OrganisationIdentification.Other is present</w:t>
      </w:r>
    </w:p>
    <w:p w14:paraId="66B1CA78" w14:textId="77777777" w:rsidR="00160C7E" w:rsidRDefault="00160C7E" w:rsidP="00160C7E">
      <w:pPr>
        <w:spacing w:after="112" w:line="249" w:lineRule="auto"/>
        <w:ind w:left="849" w:right="15" w:hanging="10"/>
        <w:rPr>
          <w:rFonts w:ascii="Arial" w:eastAsia="Arial" w:hAnsi="Arial" w:cs="Arial"/>
        </w:rPr>
      </w:pPr>
      <w:r>
        <w:rPr>
          <w:rFonts w:ascii="Arial" w:eastAsia="Arial" w:hAnsi="Arial" w:cs="Arial"/>
        </w:rPr>
        <w:t>Case 2 : The original Message is the ISO message and the PrivateIdentification.Other is present</w:t>
      </w:r>
    </w:p>
    <w:p w14:paraId="4DB148BE" w14:textId="77777777" w:rsidR="00160C7E" w:rsidRDefault="00160C7E" w:rsidP="00160C7E">
      <w:pPr>
        <w:spacing w:after="112" w:line="249" w:lineRule="auto"/>
        <w:ind w:left="849" w:right="15" w:hanging="10"/>
        <w:rPr>
          <w:rFonts w:ascii="Arial" w:eastAsia="Arial" w:hAnsi="Arial" w:cs="Arial"/>
        </w:rPr>
      </w:pPr>
      <w:r>
        <w:rPr>
          <w:rFonts w:ascii="Arial" w:eastAsia="Arial" w:hAnsi="Arial" w:cs="Arial"/>
        </w:rPr>
        <w:t xml:space="preserve">Case 3 : The original message is a MT with Field 50F and PrivateIdentification.Other is present . The MX Issuer element has the following format resulting from a first conversion MT to MX: ISOCountryCode OR  ISOCountryCode/Issuer for Code CUST, DRLC, EMPL. Note that the same convention can be used in MX Issuer which is defined as a string. </w:t>
      </w:r>
    </w:p>
    <w:p w14:paraId="25407120" w14:textId="77777777" w:rsidR="00160C7E" w:rsidRDefault="00160C7E" w:rsidP="00160C7E">
      <w:pPr>
        <w:spacing w:after="112" w:line="249" w:lineRule="auto"/>
        <w:ind w:left="849" w:right="15" w:hanging="10"/>
        <w:rPr>
          <w:rFonts w:ascii="Arial" w:eastAsia="Arial" w:hAnsi="Arial" w:cs="Arial"/>
        </w:rPr>
      </w:pPr>
    </w:p>
    <w:p w14:paraId="344092C5" w14:textId="77777777" w:rsidR="00160C7E" w:rsidRDefault="00160C7E" w:rsidP="00160C7E">
      <w:pPr>
        <w:spacing w:after="112" w:line="249" w:lineRule="auto"/>
        <w:ind w:left="849" w:right="15" w:hanging="10"/>
        <w:rPr>
          <w:rFonts w:ascii="Arial" w:eastAsia="Arial" w:hAnsi="Arial" w:cs="Arial"/>
        </w:rPr>
      </w:pPr>
      <w:r w:rsidRPr="00E1169A">
        <w:rPr>
          <w:rFonts w:ascii="Arial" w:eastAsia="Arial" w:hAnsi="Arial" w:cs="Arial"/>
          <w:b/>
        </w:rPr>
        <w:t>In case scenario 1</w:t>
      </w:r>
      <w:r>
        <w:rPr>
          <w:rFonts w:ascii="Arial" w:eastAsia="Arial" w:hAnsi="Arial" w:cs="Arial"/>
        </w:rPr>
        <w:t xml:space="preserve">, </w:t>
      </w:r>
    </w:p>
    <w:p w14:paraId="2C4B679C" w14:textId="7A5B43C9" w:rsidR="00160C7E" w:rsidRDefault="00160C7E" w:rsidP="00160C7E">
      <w:pPr>
        <w:spacing w:after="112" w:line="249" w:lineRule="auto"/>
        <w:ind w:left="849" w:right="15" w:hanging="10"/>
        <w:rPr>
          <w:rFonts w:ascii="Arial" w:eastAsia="Arial" w:hAnsi="Arial" w:cs="Arial"/>
        </w:rPr>
      </w:pPr>
      <w:r>
        <w:rPr>
          <w:rFonts w:ascii="Arial" w:eastAsia="Arial" w:hAnsi="Arial" w:cs="Arial"/>
        </w:rPr>
        <w:t>From the Organisation Identification, the following MX codes (</w:t>
      </w:r>
      <w:r w:rsidR="004E29DB">
        <w:rPr>
          <w:rFonts w:ascii="Arial" w:eastAsia="Arial" w:hAnsi="Arial" w:cs="Arial"/>
        </w:rPr>
        <w:t>S</w:t>
      </w:r>
      <w:r>
        <w:rPr>
          <w:rFonts w:ascii="Arial" w:eastAsia="Arial" w:hAnsi="Arial" w:cs="Arial"/>
        </w:rPr>
        <w:t xml:space="preserve">chemeName.Code) are first searched “GS1G”, “DUNS” and “TXID”. The first 2 codes will be translated with “CUST” code and “GS1G and “DUNS” will be part of the MTIssuer. “TXID” will be translated as such to MTFATF identification.  If none of these codes can be found then the first occurrence of OrganisationID/Other/Identification </w:t>
      </w:r>
      <w:r w:rsidRPr="004B4017">
        <w:rPr>
          <w:rFonts w:ascii="Arial" w:eastAsia="Arial" w:hAnsi="Arial" w:cs="Arial"/>
        </w:rPr>
        <w:t>that allows to create a valid FATF ID will be translated.</w:t>
      </w:r>
      <w:r>
        <w:rPr>
          <w:rFonts w:ascii="Arial" w:eastAsia="Arial" w:hAnsi="Arial" w:cs="Arial"/>
        </w:rPr>
        <w:t xml:space="preserve">  </w:t>
      </w:r>
    </w:p>
    <w:p w14:paraId="63D28F8E" w14:textId="2CFBC98D" w:rsidR="00160C7E" w:rsidRDefault="00160C7E" w:rsidP="00160C7E">
      <w:pPr>
        <w:spacing w:after="112" w:line="249" w:lineRule="auto"/>
        <w:ind w:right="15"/>
        <w:rPr>
          <w:rFonts w:ascii="Arial" w:eastAsia="Arial" w:hAnsi="Arial" w:cs="Arial"/>
        </w:rPr>
      </w:pPr>
      <w:r>
        <w:rPr>
          <w:rFonts w:ascii="Arial" w:eastAsia="Arial" w:hAnsi="Arial" w:cs="Arial"/>
        </w:rPr>
        <w:t>If the MX code is CUST</w:t>
      </w:r>
      <w:ins w:id="1654" w:author="BOUVY Martine [2]" w:date="2021-10-15T09:27:00Z">
        <w:r w:rsidR="00E71027">
          <w:rPr>
            <w:rFonts w:ascii="Arial" w:eastAsia="Arial" w:hAnsi="Arial" w:cs="Arial"/>
          </w:rPr>
          <w:t>, TXID</w:t>
        </w:r>
      </w:ins>
      <w:r>
        <w:rPr>
          <w:rFonts w:ascii="Arial" w:eastAsia="Arial" w:hAnsi="Arial" w:cs="Arial"/>
        </w:rPr>
        <w:t xml:space="preserve"> or EMPL it will be translated to the same MT code, if the MX code is different from CUST</w:t>
      </w:r>
      <w:ins w:id="1655" w:author="BOUVY Martine" w:date="2022-04-08T15:41:00Z">
        <w:r w:rsidR="002568D0">
          <w:rPr>
            <w:rFonts w:ascii="Arial" w:eastAsia="Arial" w:hAnsi="Arial" w:cs="Arial"/>
          </w:rPr>
          <w:t>, TXID</w:t>
        </w:r>
      </w:ins>
      <w:del w:id="1656" w:author="BOUVY Martine" w:date="2022-04-08T15:41:00Z">
        <w:r w:rsidDel="002568D0">
          <w:rPr>
            <w:rFonts w:ascii="Arial" w:eastAsia="Arial" w:hAnsi="Arial" w:cs="Arial"/>
          </w:rPr>
          <w:delText xml:space="preserve"> </w:delText>
        </w:r>
      </w:del>
      <w:r>
        <w:rPr>
          <w:rFonts w:ascii="Arial" w:eastAsia="Arial" w:hAnsi="Arial" w:cs="Arial"/>
        </w:rPr>
        <w:t xml:space="preserve">and EMPL (eg., SRET, BANK), it will be translated by using the MT code “CUST” and the MX code will be used to build the MT issuer identification together with the MX issuer if present. IF the MX code is CUST or EMPL and the MX issuer is absent, then  </w:t>
      </w:r>
      <w:del w:id="1657" w:author="BOUVY Martine [2]" w:date="2021-04-01T17:15:00Z">
        <w:r w:rsidDel="00175353">
          <w:rPr>
            <w:rFonts w:ascii="Arial" w:eastAsia="Arial" w:hAnsi="Arial" w:cs="Arial"/>
          </w:rPr>
          <w:delText xml:space="preserve">value “NOTPROVIDED”  is used for MT Issuer </w:delText>
        </w:r>
      </w:del>
      <w:ins w:id="1658" w:author="BOUVY Martine [2]" w:date="2021-04-01T17:15:00Z">
        <w:r w:rsidR="00175353">
          <w:rPr>
            <w:rFonts w:ascii="Arial" w:eastAsia="Arial" w:hAnsi="Arial" w:cs="Arial"/>
          </w:rPr>
          <w:t>a double slash “//” will be introduced between the CountryCode and the Identification</w:t>
        </w:r>
      </w:ins>
      <w:r>
        <w:rPr>
          <w:rFonts w:ascii="Arial" w:eastAsia="Arial" w:hAnsi="Arial" w:cs="Arial"/>
        </w:rPr>
        <w:t>.</w:t>
      </w:r>
    </w:p>
    <w:p w14:paraId="1FDA2A28" w14:textId="77777777" w:rsidR="00160C7E" w:rsidRDefault="00160C7E" w:rsidP="00160C7E">
      <w:pPr>
        <w:spacing w:after="112" w:line="249" w:lineRule="auto"/>
        <w:ind w:left="849" w:right="15" w:hanging="10"/>
        <w:rPr>
          <w:rFonts w:ascii="Arial" w:eastAsia="Arial" w:hAnsi="Arial" w:cs="Arial"/>
        </w:rPr>
      </w:pPr>
      <w:r>
        <w:rPr>
          <w:rFonts w:ascii="Arial" w:eastAsia="Arial" w:hAnsi="Arial" w:cs="Arial"/>
        </w:rPr>
        <w:t xml:space="preserve">The Truncation of the MTIssuer will happen as described in scenario 2 below. </w:t>
      </w:r>
    </w:p>
    <w:p w14:paraId="0F9005C5" w14:textId="77777777" w:rsidR="00160C7E" w:rsidRDefault="00160C7E" w:rsidP="00160C7E">
      <w:pPr>
        <w:spacing w:after="100" w:line="216" w:lineRule="auto"/>
        <w:ind w:right="8"/>
        <w:rPr>
          <w:rFonts w:ascii="Arial" w:hAnsi="Arial" w:cs="Arial"/>
        </w:rPr>
      </w:pPr>
    </w:p>
    <w:p w14:paraId="233A03C0" w14:textId="77777777" w:rsidR="00160C7E" w:rsidRDefault="00160C7E" w:rsidP="00160C7E">
      <w:pPr>
        <w:spacing w:after="100" w:line="216" w:lineRule="auto"/>
        <w:ind w:right="8"/>
        <w:rPr>
          <w:rFonts w:ascii="Arial" w:hAnsi="Arial" w:cs="Arial"/>
        </w:rPr>
      </w:pPr>
      <w:r w:rsidRPr="00E1169A">
        <w:rPr>
          <w:rFonts w:ascii="Arial" w:hAnsi="Arial" w:cs="Arial"/>
          <w:b/>
        </w:rPr>
        <w:lastRenderedPageBreak/>
        <w:t xml:space="preserve">In case scenario </w:t>
      </w:r>
      <w:r>
        <w:rPr>
          <w:rFonts w:ascii="Arial" w:hAnsi="Arial" w:cs="Arial"/>
          <w:b/>
        </w:rPr>
        <w:t xml:space="preserve">1, </w:t>
      </w:r>
      <w:r w:rsidRPr="00E1169A">
        <w:rPr>
          <w:rFonts w:ascii="Arial" w:hAnsi="Arial" w:cs="Arial"/>
          <w:b/>
        </w:rPr>
        <w:t>2</w:t>
      </w:r>
      <w:r>
        <w:rPr>
          <w:rFonts w:ascii="Arial" w:hAnsi="Arial" w:cs="Arial"/>
        </w:rPr>
        <w:t>,</w:t>
      </w:r>
    </w:p>
    <w:p w14:paraId="03AEA489" w14:textId="77777777" w:rsidR="00160C7E" w:rsidRDefault="00160C7E" w:rsidP="00160C7E">
      <w:pPr>
        <w:spacing w:after="100" w:line="216" w:lineRule="auto"/>
        <w:ind w:right="8"/>
        <w:rPr>
          <w:rFonts w:ascii="Arial" w:hAnsi="Arial" w:cs="Arial"/>
        </w:rPr>
      </w:pPr>
      <w:r w:rsidRPr="009F0B72">
        <w:rPr>
          <w:rFonts w:ascii="Arial" w:hAnsi="Arial" w:cs="Arial"/>
        </w:rPr>
        <w:t>For codes EMPL, CUST and DRLC including issuer information the MT Identifier and the line 8 might not be suffi</w:t>
      </w:r>
      <w:r w:rsidRPr="006932C9">
        <w:rPr>
          <w:rFonts w:ascii="Arial" w:hAnsi="Arial" w:cs="Arial"/>
        </w:rPr>
        <w:t xml:space="preserve">cient with 35+33 = 68 char </w:t>
      </w:r>
      <w:r>
        <w:rPr>
          <w:rFonts w:ascii="Arial" w:hAnsi="Arial" w:cs="Arial"/>
        </w:rPr>
        <w:t xml:space="preserve">because the </w:t>
      </w:r>
      <w:r w:rsidRPr="009F0B72">
        <w:rPr>
          <w:rFonts w:ascii="Arial" w:hAnsi="Arial" w:cs="Arial"/>
        </w:rPr>
        <w:t>MX issuer and MXIdentification could have</w:t>
      </w:r>
      <w:r>
        <w:rPr>
          <w:rFonts w:ascii="Arial" w:hAnsi="Arial" w:cs="Arial"/>
        </w:rPr>
        <w:t xml:space="preserve"> together up to </w:t>
      </w:r>
      <w:r w:rsidRPr="009F0B72">
        <w:rPr>
          <w:rFonts w:ascii="Arial" w:hAnsi="Arial" w:cs="Arial"/>
        </w:rPr>
        <w:t xml:space="preserve"> max 70 char. So in this case the MX i</w:t>
      </w:r>
      <w:r w:rsidRPr="00717D7F">
        <w:rPr>
          <w:rFonts w:ascii="Arial" w:hAnsi="Arial" w:cs="Arial"/>
        </w:rPr>
        <w:t xml:space="preserve">ssuer will be truncated </w:t>
      </w:r>
      <w:r>
        <w:rPr>
          <w:rFonts w:ascii="Arial" w:hAnsi="Arial" w:cs="Arial"/>
        </w:rPr>
        <w:t xml:space="preserve">and the truncation is calculated to keep the full MXIdentification length.  </w:t>
      </w:r>
    </w:p>
    <w:p w14:paraId="5DEACFB1" w14:textId="77777777" w:rsidR="00160C7E" w:rsidRPr="00772BB6" w:rsidRDefault="00160C7E" w:rsidP="00160C7E">
      <w:pPr>
        <w:tabs>
          <w:tab w:val="left" w:pos="4170"/>
        </w:tabs>
        <w:rPr>
          <w:rFonts w:ascii="Arial" w:hAnsi="Arial" w:cs="Arial"/>
        </w:rPr>
      </w:pPr>
      <w:r>
        <w:rPr>
          <w:rFonts w:ascii="Arial" w:hAnsi="Arial" w:cs="Arial"/>
        </w:rPr>
        <w:tab/>
      </w:r>
      <w:r>
        <w:rPr>
          <w:rFonts w:ascii="Arial" w:hAnsi="Arial" w:cs="Arial"/>
        </w:rPr>
        <w:tab/>
      </w:r>
    </w:p>
    <w:p w14:paraId="142EB4C9" w14:textId="6F4A80E6" w:rsidR="00160C7E" w:rsidRDefault="00160C7E" w:rsidP="00160C7E">
      <w:pPr>
        <w:spacing w:after="100" w:line="216" w:lineRule="auto"/>
        <w:ind w:right="8"/>
        <w:rPr>
          <w:ins w:id="1659" w:author="BOUVY Martine [2]" w:date="2021-10-15T10:22:00Z"/>
          <w:rFonts w:ascii="Arial" w:hAnsi="Arial" w:cs="Arial"/>
        </w:rPr>
      </w:pPr>
      <w:r>
        <w:rPr>
          <w:rFonts w:ascii="Arial" w:hAnsi="Arial" w:cs="Arial"/>
        </w:rPr>
        <w:t xml:space="preserve">If the MX Issuer in scenario 1, 2 is absent with codes EMPL, CUST or </w:t>
      </w:r>
      <w:r w:rsidRPr="00AB4332">
        <w:rPr>
          <w:rFonts w:ascii="Arial" w:hAnsi="Arial" w:cs="Arial"/>
        </w:rPr>
        <w:t xml:space="preserve"> DRLC</w:t>
      </w:r>
      <w:r>
        <w:rPr>
          <w:rFonts w:ascii="Arial" w:hAnsi="Arial" w:cs="Arial"/>
        </w:rPr>
        <w:t xml:space="preserve"> ,</w:t>
      </w:r>
      <w:del w:id="1660" w:author="BOUVY Martine [2]" w:date="2021-04-01T17:16:00Z">
        <w:r w:rsidDel="00175353">
          <w:rPr>
            <w:rFonts w:ascii="Arial" w:hAnsi="Arial" w:cs="Arial"/>
          </w:rPr>
          <w:delText xml:space="preserve"> “NOTPROVIDED” is copied to MTIssuer to get a correct MT format</w:delText>
        </w:r>
      </w:del>
      <w:ins w:id="1661" w:author="BOUVY Martine [2]" w:date="2021-04-01T17:16:00Z">
        <w:r w:rsidR="00175353" w:rsidRPr="00175353">
          <w:rPr>
            <w:rFonts w:ascii="Arial" w:eastAsia="Arial" w:hAnsi="Arial" w:cs="Arial"/>
          </w:rPr>
          <w:t xml:space="preserve"> </w:t>
        </w:r>
        <w:r w:rsidR="00175353">
          <w:rPr>
            <w:rFonts w:ascii="Arial" w:eastAsia="Arial" w:hAnsi="Arial" w:cs="Arial"/>
          </w:rPr>
          <w:t>a double slash “//” will be introduced between the CountryCode and the Identification</w:t>
        </w:r>
      </w:ins>
      <w:r>
        <w:rPr>
          <w:rFonts w:ascii="Arial" w:hAnsi="Arial" w:cs="Arial"/>
        </w:rPr>
        <w:t xml:space="preserve">. </w:t>
      </w:r>
    </w:p>
    <w:p w14:paraId="183FF98F" w14:textId="45E3FE12" w:rsidR="007B1DDB" w:rsidRDefault="007B1DDB" w:rsidP="00160C7E">
      <w:pPr>
        <w:spacing w:after="100" w:line="216" w:lineRule="auto"/>
        <w:ind w:right="8"/>
        <w:rPr>
          <w:ins w:id="1662" w:author="BOUVY Martine [2]" w:date="2021-10-15T10:22:00Z"/>
          <w:rFonts w:ascii="Arial" w:hAnsi="Arial" w:cs="Arial"/>
        </w:rPr>
      </w:pPr>
    </w:p>
    <w:p w14:paraId="5696D7C6" w14:textId="79C2B347" w:rsidR="007B1DDB" w:rsidRPr="007B1DDB" w:rsidRDefault="007B1DDB" w:rsidP="00160C7E">
      <w:pPr>
        <w:spacing w:after="100" w:line="216" w:lineRule="auto"/>
        <w:ind w:right="8"/>
        <w:rPr>
          <w:rFonts w:ascii="Arial" w:hAnsi="Arial" w:cs="Arial"/>
        </w:rPr>
      </w:pPr>
      <w:ins w:id="1663" w:author="BOUVY Martine [2]" w:date="2021-10-15T10:23:00Z">
        <w:r>
          <w:rPr>
            <w:rFonts w:ascii="Arial" w:hAnsi="Arial" w:cs="Arial"/>
          </w:rPr>
          <w:t xml:space="preserve">In scenario 2 where PrivateID is used with SchemeName.Code having no </w:t>
        </w:r>
      </w:ins>
      <w:ins w:id="1664" w:author="BOUVY Martine [2]" w:date="2021-10-15T10:24:00Z">
        <w:r>
          <w:rPr>
            <w:rFonts w:ascii="Arial" w:hAnsi="Arial" w:cs="Arial"/>
          </w:rPr>
          <w:t xml:space="preserve">MT equivalent like “TELE”, it will be translated to </w:t>
        </w:r>
      </w:ins>
      <w:ins w:id="1665" w:author="BOUVY Martine [2]" w:date="2021-10-15T10:25:00Z">
        <w:r>
          <w:rPr>
            <w:rFonts w:ascii="Arial" w:hAnsi="Arial" w:cs="Arial"/>
          </w:rPr>
          <w:t xml:space="preserve">“CUST” and the </w:t>
        </w:r>
      </w:ins>
      <w:ins w:id="1666" w:author="BOUVY Martine [2]" w:date="2021-10-15T10:28:00Z">
        <w:r w:rsidR="000C1117">
          <w:rPr>
            <w:rFonts w:ascii="Arial" w:hAnsi="Arial" w:cs="Arial"/>
          </w:rPr>
          <w:t xml:space="preserve">MX </w:t>
        </w:r>
      </w:ins>
      <w:ins w:id="1667" w:author="BOUVY Martine [2]" w:date="2021-10-15T10:25:00Z">
        <w:r w:rsidR="00FE2DAD">
          <w:rPr>
            <w:rFonts w:ascii="Arial" w:hAnsi="Arial" w:cs="Arial"/>
          </w:rPr>
          <w:t>scheme Name C</w:t>
        </w:r>
        <w:r>
          <w:rPr>
            <w:rFonts w:ascii="Arial" w:hAnsi="Arial" w:cs="Arial"/>
          </w:rPr>
          <w:t xml:space="preserve">ode is translated to </w:t>
        </w:r>
      </w:ins>
      <w:ins w:id="1668" w:author="BOUVY Martine [2]" w:date="2021-10-15T10:26:00Z">
        <w:r>
          <w:rPr>
            <w:rFonts w:ascii="Arial" w:hAnsi="Arial" w:cs="Arial"/>
          </w:rPr>
          <w:t>MTIssuer</w:t>
        </w:r>
      </w:ins>
      <w:ins w:id="1669" w:author="BOUVY Martine [2]" w:date="2021-10-15T10:23:00Z">
        <w:r>
          <w:t xml:space="preserve"> </w:t>
        </w:r>
      </w:ins>
      <w:ins w:id="1670" w:author="BOUVY Martine [2]" w:date="2021-10-15T10:26:00Z">
        <w:r w:rsidRPr="00B741CD">
          <w:rPr>
            <w:rFonts w:ascii="Arial" w:hAnsi="Arial" w:cs="Arial"/>
          </w:rPr>
          <w:t>as don</w:t>
        </w:r>
        <w:r w:rsidR="00FE2DAD">
          <w:rPr>
            <w:rFonts w:ascii="Arial" w:hAnsi="Arial" w:cs="Arial"/>
          </w:rPr>
          <w:t>e for Organisation Scheme Name C</w:t>
        </w:r>
        <w:r w:rsidRPr="00B741CD">
          <w:rPr>
            <w:rFonts w:ascii="Arial" w:hAnsi="Arial" w:cs="Arial"/>
          </w:rPr>
          <w:t>odes described above</w:t>
        </w:r>
      </w:ins>
      <w:ins w:id="1671" w:author="BOUVY Martine [2]" w:date="2021-10-15T10:27:00Z">
        <w:r w:rsidRPr="00B741CD">
          <w:rPr>
            <w:rFonts w:ascii="Arial" w:hAnsi="Arial" w:cs="Arial"/>
          </w:rPr>
          <w:t>.</w:t>
        </w:r>
      </w:ins>
    </w:p>
    <w:p w14:paraId="5EDA43AE" w14:textId="77777777" w:rsidR="00160C7E" w:rsidRDefault="00160C7E" w:rsidP="00160C7E">
      <w:pPr>
        <w:spacing w:after="100" w:line="216" w:lineRule="auto"/>
        <w:ind w:right="8"/>
        <w:rPr>
          <w:rFonts w:ascii="Arial" w:hAnsi="Arial" w:cs="Arial"/>
          <w:b/>
        </w:rPr>
      </w:pPr>
    </w:p>
    <w:p w14:paraId="7663610B" w14:textId="77777777" w:rsidR="00160C7E" w:rsidRPr="009F0B72" w:rsidRDefault="00160C7E" w:rsidP="00160C7E">
      <w:pPr>
        <w:spacing w:after="100" w:line="216" w:lineRule="auto"/>
        <w:ind w:right="8"/>
        <w:rPr>
          <w:rFonts w:ascii="Arial" w:hAnsi="Arial" w:cs="Arial"/>
          <w:b/>
        </w:rPr>
      </w:pPr>
      <w:r w:rsidRPr="009F0B72">
        <w:rPr>
          <w:rFonts w:ascii="Arial" w:hAnsi="Arial" w:cs="Arial"/>
          <w:b/>
        </w:rPr>
        <w:t xml:space="preserve">In case scenario 3, </w:t>
      </w:r>
    </w:p>
    <w:p w14:paraId="5D8EE658" w14:textId="77777777" w:rsidR="00160C7E" w:rsidRDefault="00160C7E" w:rsidP="00160C7E">
      <w:pPr>
        <w:spacing w:after="100" w:line="216" w:lineRule="auto"/>
        <w:ind w:right="8"/>
        <w:rPr>
          <w:rFonts w:ascii="Arial" w:hAnsi="Arial" w:cs="Arial"/>
        </w:rPr>
      </w:pPr>
      <w:r>
        <w:rPr>
          <w:rFonts w:ascii="Arial" w:hAnsi="Arial" w:cs="Arial"/>
        </w:rPr>
        <w:t>It is expected to get a valid format from MT meaning the MXIssuer containing the Issuer country code with in addition the issuer identification separated with “/”  for the code EMPL, DRLC and CUST.</w:t>
      </w:r>
    </w:p>
    <w:p w14:paraId="4E27A7D8" w14:textId="77777777" w:rsidR="00160C7E" w:rsidRPr="009F0B72" w:rsidRDefault="00160C7E" w:rsidP="00160C7E">
      <w:pPr>
        <w:spacing w:after="100" w:line="216" w:lineRule="auto"/>
        <w:ind w:right="8"/>
        <w:rPr>
          <w:rFonts w:ascii="Arial" w:hAnsi="Arial" w:cs="Arial"/>
        </w:rPr>
      </w:pPr>
    </w:p>
    <w:p w14:paraId="625ED632" w14:textId="2E05548B" w:rsidR="00160C7E" w:rsidRDefault="00160C7E" w:rsidP="00160C7E">
      <w:pPr>
        <w:spacing w:after="112" w:line="249" w:lineRule="auto"/>
        <w:ind w:left="849" w:right="15" w:hanging="10"/>
      </w:pPr>
      <w:r>
        <w:rPr>
          <w:rFonts w:ascii="Arial" w:eastAsia="Arial" w:hAnsi="Arial" w:cs="Arial"/>
        </w:rPr>
        <w:t xml:space="preserve">If the length of the translated outcome goes beyond the MT line format of 35 characters, then the part that needs to be truncated will be stored in a variable to be written under code “8”in Subfield 2 of field 50F (done by another function).  </w:t>
      </w:r>
      <w:ins w:id="1672" w:author="BOUVY Martine [2]" w:date="2021-11-26T15:12:00Z">
        <w:r w:rsidR="009559AB">
          <w:rPr>
            <w:rFonts w:ascii="Arial" w:eastAsia="Arial" w:hAnsi="Arial" w:cs="Arial"/>
          </w:rPr>
          <w:t xml:space="preserve">Note that there is no guarantee that a line “8/” will be generated as other elements have a higher priority (see </w:t>
        </w:r>
      </w:ins>
      <w:ins w:id="1673" w:author="BOUVY Martine [2]" w:date="2021-11-26T15:14:00Z">
        <w:r w:rsidR="00F91165" w:rsidRPr="00F91165">
          <w:rPr>
            <w:rFonts w:ascii="Arial" w:eastAsia="Arial" w:hAnsi="Arial" w:cs="Arial"/>
          </w:rPr>
          <w:t>MX_To_MTFATFNameAndAddress</w:t>
        </w:r>
      </w:ins>
      <w:ins w:id="1674" w:author="BOUVY Martine [2]" w:date="2021-11-26T15:18:00Z">
        <w:r w:rsidR="001E1A01">
          <w:rPr>
            <w:rFonts w:ascii="Arial" w:eastAsia="Arial" w:hAnsi="Arial" w:cs="Arial"/>
          </w:rPr>
          <w:t xml:space="preserve">, </w:t>
        </w:r>
      </w:ins>
      <w:ins w:id="1675" w:author="BOUVY Martine [2]" w:date="2021-11-26T15:19:00Z">
        <w:r w:rsidR="001E1A01" w:rsidRPr="00F91165">
          <w:rPr>
            <w:rFonts w:ascii="Arial" w:eastAsia="Arial" w:hAnsi="Arial" w:cs="Arial"/>
          </w:rPr>
          <w:t>MX_To_MTFATFNameAndAddress</w:t>
        </w:r>
        <w:r w:rsidR="001E1A01" w:rsidRPr="001E1A01">
          <w:rPr>
            <w:rFonts w:ascii="Arial" w:hAnsi="Arial" w:cs="Arial"/>
          </w:rPr>
          <w:t xml:space="preserve"> </w:t>
        </w:r>
      </w:ins>
      <w:ins w:id="1676" w:author="BOUVY Martine [2]" w:date="2021-11-26T15:18:00Z">
        <w:r w:rsidR="001E1A01" w:rsidRPr="001E1A01">
          <w:rPr>
            <w:rFonts w:ascii="Arial" w:hAnsi="Arial" w:cs="Arial"/>
          </w:rPr>
          <w:t>2</w:t>
        </w:r>
      </w:ins>
      <w:ins w:id="1677" w:author="BOUVY Martine [2]" w:date="2021-11-26T15:14:00Z">
        <w:r w:rsidR="00875005">
          <w:rPr>
            <w:rFonts w:ascii="Arial" w:eastAsia="Arial" w:hAnsi="Arial" w:cs="Arial"/>
          </w:rPr>
          <w:t>).</w:t>
        </w:r>
      </w:ins>
    </w:p>
    <w:p w14:paraId="6B4C1600" w14:textId="77777777" w:rsidR="00160C7E" w:rsidRDefault="00160C7E" w:rsidP="00160C7E">
      <w:pPr>
        <w:spacing w:after="112" w:line="249" w:lineRule="auto"/>
        <w:ind w:left="849" w:right="15" w:hanging="10"/>
      </w:pPr>
      <w:r>
        <w:rPr>
          <w:rFonts w:ascii="Arial" w:eastAsia="Arial" w:hAnsi="Arial" w:cs="Arial"/>
        </w:rPr>
        <w:t xml:space="preserve">The following identifications are not translated by this function because: </w:t>
      </w:r>
    </w:p>
    <w:p w14:paraId="60F4F609" w14:textId="77777777" w:rsidR="00160C7E" w:rsidRDefault="00160C7E" w:rsidP="00160C7E">
      <w:pPr>
        <w:spacing w:after="13" w:line="249" w:lineRule="auto"/>
        <w:ind w:right="15"/>
      </w:pPr>
      <w:r>
        <w:rPr>
          <w:rFonts w:ascii="Arial" w:eastAsia="Arial" w:hAnsi="Arial" w:cs="Arial"/>
        </w:rPr>
        <w:t>-</w:t>
      </w:r>
      <w:r w:rsidRPr="005D37C4">
        <w:rPr>
          <w:rFonts w:ascii="Arial" w:eastAsia="Arial" w:hAnsi="Arial" w:cs="Arial"/>
        </w:rPr>
        <w:t xml:space="preserve">they are translated by other functions to different field options or subfields:  </w:t>
      </w:r>
    </w:p>
    <w:p w14:paraId="308F90CF" w14:textId="3CCBDB54" w:rsidR="00160C7E" w:rsidRDefault="00160C7E" w:rsidP="00160C7E">
      <w:pPr>
        <w:spacing w:after="16" w:line="304" w:lineRule="auto"/>
        <w:ind w:left="850" w:right="15" w:firstLine="0"/>
      </w:pPr>
      <w:r>
        <w:rPr>
          <w:rFonts w:ascii="Arial" w:eastAsia="Arial" w:hAnsi="Arial" w:cs="Arial"/>
        </w:rPr>
        <w:t xml:space="preserve">OrganisationIdentification: </w:t>
      </w:r>
      <w:ins w:id="1678" w:author="BOUVY Martine [2]" w:date="2021-08-05T15:42:00Z">
        <w:r w:rsidR="00656C6B">
          <w:rPr>
            <w:rFonts w:ascii="Arial" w:eastAsia="Arial" w:hAnsi="Arial" w:cs="Arial"/>
          </w:rPr>
          <w:t>Any</w:t>
        </w:r>
      </w:ins>
      <w:r>
        <w:rPr>
          <w:rFonts w:ascii="Arial" w:eastAsia="Arial" w:hAnsi="Arial" w:cs="Arial"/>
        </w:rPr>
        <w:t>BIC</w:t>
      </w:r>
      <w:del w:id="1679" w:author="BOUVY Martine [2]" w:date="2021-08-05T15:41:00Z">
        <w:r w:rsidDel="00656C6B">
          <w:rPr>
            <w:rFonts w:ascii="Arial" w:eastAsia="Arial" w:hAnsi="Arial" w:cs="Arial"/>
          </w:rPr>
          <w:delText>OrBEI</w:delText>
        </w:r>
      </w:del>
      <w:r>
        <w:rPr>
          <w:rFonts w:ascii="Arial" w:eastAsia="Arial" w:hAnsi="Arial" w:cs="Arial"/>
        </w:rPr>
        <w:t xml:space="preserve">,  - PrivateIdentification: DateAndPlaceOfBirth  </w:t>
      </w:r>
    </w:p>
    <w:p w14:paraId="0EB3315D" w14:textId="77777777" w:rsidR="00160C7E" w:rsidRDefault="00160C7E" w:rsidP="00160C7E">
      <w:pPr>
        <w:pStyle w:val="ListParagraph"/>
        <w:spacing w:after="112" w:line="249" w:lineRule="auto"/>
        <w:ind w:right="15" w:firstLine="0"/>
      </w:pPr>
      <w:r>
        <w:rPr>
          <w:rFonts w:ascii="Arial" w:eastAsia="Arial" w:hAnsi="Arial" w:cs="Arial"/>
        </w:rPr>
        <w:t xml:space="preserve">  -</w:t>
      </w:r>
      <w:r w:rsidRPr="005D37C4">
        <w:rPr>
          <w:rFonts w:ascii="Arial" w:eastAsia="Arial" w:hAnsi="Arial" w:cs="Arial"/>
        </w:rPr>
        <w:t xml:space="preserve">PrivateIdentification.Other.SchemeName.Proprietary and OrganisationIdentification. Other.SchemeName.Proprietary  are removed in CBPR+ </w:t>
      </w:r>
    </w:p>
    <w:p w14:paraId="0B79804D" w14:textId="77777777" w:rsidR="00160C7E" w:rsidRDefault="00160C7E" w:rsidP="00160C7E">
      <w:pPr>
        <w:spacing w:after="112" w:line="249" w:lineRule="auto"/>
        <w:ind w:left="849" w:right="15" w:hanging="10"/>
      </w:pPr>
    </w:p>
    <w:p w14:paraId="4F3BB056" w14:textId="77777777" w:rsidR="00160C7E" w:rsidRDefault="00160C7E" w:rsidP="00160C7E">
      <w:pPr>
        <w:spacing w:after="95"/>
        <w:ind w:left="419" w:right="157" w:hanging="7"/>
      </w:pPr>
      <w:r>
        <w:rPr>
          <w:rFonts w:ascii="Arial" w:eastAsia="Arial" w:hAnsi="Arial" w:cs="Arial"/>
          <w:b/>
        </w:rPr>
        <w:t xml:space="preserve">Format </w:t>
      </w:r>
    </w:p>
    <w:p w14:paraId="3FE8AD15" w14:textId="77777777" w:rsidR="00160C7E" w:rsidRDefault="00160C7E" w:rsidP="00160C7E">
      <w:pPr>
        <w:spacing w:after="0" w:line="374" w:lineRule="auto"/>
        <w:ind w:left="849" w:right="15" w:hanging="10"/>
      </w:pPr>
      <w:r>
        <w:rPr>
          <w:rFonts w:ascii="Arial" w:eastAsia="Arial" w:hAnsi="Arial" w:cs="Arial"/>
          <w:b/>
        </w:rPr>
        <w:t>MX_To_MTFATFIdentification</w:t>
      </w:r>
      <w:r>
        <w:rPr>
          <w:rFonts w:ascii="Arial" w:eastAsia="Arial" w:hAnsi="Arial" w:cs="Arial"/>
        </w:rPr>
        <w:t xml:space="preserve">(MXPartyIdentification ; MTPartyIdentifier, MTCode8)  </w:t>
      </w:r>
      <w:r>
        <w:rPr>
          <w:rFonts w:ascii="Arial" w:eastAsia="Arial" w:hAnsi="Arial" w:cs="Arial"/>
          <w:b/>
        </w:rPr>
        <w:t xml:space="preserve">Input </w:t>
      </w:r>
    </w:p>
    <w:p w14:paraId="5C44D04D" w14:textId="77777777" w:rsidR="00160C7E" w:rsidRDefault="00160C7E" w:rsidP="00160C7E">
      <w:pPr>
        <w:spacing w:after="112" w:line="249" w:lineRule="auto"/>
        <w:ind w:left="849" w:right="15" w:hanging="10"/>
      </w:pPr>
      <w:r>
        <w:rPr>
          <w:rFonts w:ascii="Arial" w:eastAsia="Arial" w:hAnsi="Arial" w:cs="Arial"/>
        </w:rPr>
        <w:t xml:space="preserve">MXPartyIdentification: the entire structure of the MX party identification typed </w:t>
      </w:r>
      <w:r>
        <w:rPr>
          <w:rFonts w:ascii="Arial" w:eastAsia="Arial" w:hAnsi="Arial" w:cs="Arial"/>
          <w:i/>
        </w:rPr>
        <w:t>PartyIdentification135</w:t>
      </w:r>
      <w:r>
        <w:rPr>
          <w:rFonts w:ascii="Arial" w:eastAsia="Arial" w:hAnsi="Arial" w:cs="Arial"/>
        </w:rPr>
        <w:t xml:space="preserve">. </w:t>
      </w:r>
    </w:p>
    <w:p w14:paraId="56F7F35C" w14:textId="77777777" w:rsidR="00160C7E" w:rsidRDefault="00160C7E" w:rsidP="00160C7E">
      <w:pPr>
        <w:spacing w:after="95"/>
        <w:ind w:left="859" w:right="157" w:hanging="7"/>
      </w:pPr>
      <w:r>
        <w:rPr>
          <w:rFonts w:ascii="Arial" w:eastAsia="Arial" w:hAnsi="Arial" w:cs="Arial"/>
          <w:b/>
        </w:rPr>
        <w:t xml:space="preserve">Output </w:t>
      </w:r>
    </w:p>
    <w:p w14:paraId="01400504" w14:textId="77777777" w:rsidR="00160C7E" w:rsidRDefault="00160C7E" w:rsidP="00160C7E">
      <w:pPr>
        <w:spacing w:after="112" w:line="249" w:lineRule="auto"/>
        <w:ind w:left="849" w:right="15" w:hanging="10"/>
      </w:pPr>
      <w:r>
        <w:rPr>
          <w:rFonts w:ascii="Arial" w:eastAsia="Arial" w:hAnsi="Arial" w:cs="Arial"/>
        </w:rPr>
        <w:t xml:space="preserve">MTPartyIdentifier: Subfield 1 of field 50F carrying an FATF compliant party identification of the ordering customer in the MT format (4!a//2!a/27x) or a structure like /34x in case a valid FATFIdentification cannot be generated   </w:t>
      </w:r>
    </w:p>
    <w:p w14:paraId="100D0FD8" w14:textId="77777777" w:rsidR="00160C7E" w:rsidRDefault="00160C7E" w:rsidP="00160C7E">
      <w:pPr>
        <w:spacing w:after="112" w:line="249" w:lineRule="auto"/>
        <w:ind w:left="849" w:right="15" w:hanging="10"/>
      </w:pPr>
      <w:r>
        <w:rPr>
          <w:rFonts w:ascii="Arial" w:eastAsia="Arial" w:hAnsi="Arial" w:cs="Arial"/>
        </w:rPr>
        <w:t xml:space="preserve">MTCode8: continuation of an FATF compliant party identification of the ordering customer to be written in the MT message when the MTPartyIdentifier goes beyond 35 characters (including code). MTCode8 might be empty. If present,  it contains already  the number  “8/”. </w:t>
      </w:r>
    </w:p>
    <w:p w14:paraId="60259D72" w14:textId="77777777" w:rsidR="00160C7E" w:rsidRDefault="00160C7E" w:rsidP="00160C7E">
      <w:pPr>
        <w:spacing w:after="0" w:line="370" w:lineRule="auto"/>
        <w:ind w:left="852" w:right="6141" w:hanging="427"/>
        <w:rPr>
          <w:rFonts w:ascii="Arial" w:eastAsia="Arial" w:hAnsi="Arial" w:cs="Arial"/>
          <w:b/>
        </w:rPr>
      </w:pPr>
      <w:r>
        <w:rPr>
          <w:rFonts w:ascii="Arial" w:eastAsia="Arial" w:hAnsi="Arial" w:cs="Arial"/>
          <w:b/>
        </w:rPr>
        <w:t xml:space="preserve">Preconditions </w:t>
      </w:r>
    </w:p>
    <w:p w14:paraId="1E160ACD" w14:textId="77777777" w:rsidR="00160C7E" w:rsidRDefault="00160C7E" w:rsidP="00160C7E">
      <w:pPr>
        <w:spacing w:after="0" w:line="370" w:lineRule="auto"/>
        <w:ind w:left="495" w:right="2124" w:firstLine="0"/>
        <w:rPr>
          <w:rFonts w:ascii="Arial" w:eastAsia="Arial" w:hAnsi="Arial" w:cs="Arial"/>
        </w:rPr>
      </w:pPr>
      <w:r>
        <w:rPr>
          <w:rFonts w:ascii="Arial" w:eastAsia="Arial" w:hAnsi="Arial" w:cs="Arial"/>
        </w:rPr>
        <w:lastRenderedPageBreak/>
        <w:t>OrganisationIdentification.Other.SchemeName.Code OR    PrivateIdentification.Other.SchemeName.Code   is present.</w:t>
      </w:r>
    </w:p>
    <w:p w14:paraId="4EA91750" w14:textId="77777777" w:rsidR="00160C7E" w:rsidRDefault="00160C7E" w:rsidP="00160C7E">
      <w:pPr>
        <w:spacing w:after="9"/>
        <w:ind w:left="419" w:right="157" w:hanging="7"/>
      </w:pPr>
      <w:r>
        <w:rPr>
          <w:rFonts w:ascii="Arial" w:eastAsia="Arial" w:hAnsi="Arial" w:cs="Arial"/>
          <w:b/>
        </w:rPr>
        <w:t xml:space="preserve">Formal description </w:t>
      </w:r>
    </w:p>
    <w:p w14:paraId="47F044C9" w14:textId="77777777" w:rsidR="00160C7E" w:rsidRDefault="00160C7E" w:rsidP="00160C7E">
      <w:pPr>
        <w:spacing w:after="39"/>
        <w:ind w:left="846" w:right="8"/>
      </w:pPr>
    </w:p>
    <w:p w14:paraId="678B9BFF" w14:textId="77777777" w:rsidR="00160C7E" w:rsidRDefault="00160C7E" w:rsidP="00160C7E">
      <w:pPr>
        <w:spacing w:after="39"/>
        <w:ind w:left="846" w:right="8"/>
      </w:pPr>
      <w:r>
        <w:t>/* Local variables - string :</w:t>
      </w:r>
    </w:p>
    <w:p w14:paraId="71EC82B0" w14:textId="77777777" w:rsidR="00160C7E" w:rsidRDefault="00160C7E" w:rsidP="00160C7E">
      <w:pPr>
        <w:spacing w:after="39"/>
        <w:ind w:left="846" w:right="8"/>
      </w:pPr>
      <w:r>
        <w:t>MTFATFId</w:t>
      </w:r>
    </w:p>
    <w:p w14:paraId="195EA036" w14:textId="77777777" w:rsidR="00160C7E" w:rsidRDefault="00160C7E" w:rsidP="00160C7E">
      <w:pPr>
        <w:spacing w:after="39"/>
        <w:ind w:left="846" w:right="8"/>
      </w:pPr>
      <w:r>
        <w:t>MTCountryCode</w:t>
      </w:r>
    </w:p>
    <w:p w14:paraId="5E34FE46" w14:textId="77777777" w:rsidR="00160C7E" w:rsidRDefault="00160C7E" w:rsidP="00160C7E">
      <w:pPr>
        <w:ind w:left="0" w:right="8" w:firstLine="0"/>
      </w:pPr>
      <w:r>
        <w:t xml:space="preserve">       MTSchemeCode</w:t>
      </w:r>
    </w:p>
    <w:p w14:paraId="320BA849" w14:textId="77777777" w:rsidR="00160C7E" w:rsidRDefault="00160C7E" w:rsidP="00160C7E">
      <w:pPr>
        <w:ind w:left="0" w:right="8" w:firstLine="0"/>
      </w:pPr>
      <w:r>
        <w:t xml:space="preserve">       MTIssuer</w:t>
      </w:r>
    </w:p>
    <w:p w14:paraId="0443BEBB" w14:textId="77777777" w:rsidR="00160C7E" w:rsidRDefault="00160C7E" w:rsidP="00160C7E">
      <w:pPr>
        <w:ind w:left="0" w:right="8" w:firstLine="0"/>
      </w:pPr>
      <w:r>
        <w:t xml:space="preserve">       MTIdentifier</w:t>
      </w:r>
    </w:p>
    <w:p w14:paraId="35F8C6FA" w14:textId="77777777" w:rsidR="00160C7E" w:rsidRDefault="00160C7E" w:rsidP="00160C7E">
      <w:pPr>
        <w:ind w:left="0" w:right="8" w:firstLine="0"/>
      </w:pPr>
      <w:r>
        <w:t xml:space="preserve">       MXCode</w:t>
      </w:r>
    </w:p>
    <w:p w14:paraId="23F643C2" w14:textId="77777777" w:rsidR="00160C7E" w:rsidRDefault="00160C7E" w:rsidP="00160C7E">
      <w:pPr>
        <w:ind w:left="0" w:right="8" w:firstLine="0"/>
      </w:pPr>
      <w:r>
        <w:t xml:space="preserve">       MXIssuer</w:t>
      </w:r>
    </w:p>
    <w:p w14:paraId="39922246" w14:textId="4414634A" w:rsidR="00160C7E" w:rsidRDefault="00160C7E" w:rsidP="00160C7E">
      <w:pPr>
        <w:spacing w:after="39"/>
        <w:ind w:left="846" w:right="8"/>
      </w:pPr>
      <w:r>
        <w:t>SuccessfulFATF</w:t>
      </w:r>
      <w:ins w:id="1680" w:author="BOUVY Martine" w:date="2022-04-08T16:29:00Z">
        <w:r w:rsidR="002A0414">
          <w:t>, StructuredAddressIndicator</w:t>
        </w:r>
      </w:ins>
      <w:r>
        <w:t xml:space="preserve"> : Boolean */</w:t>
      </w:r>
    </w:p>
    <w:p w14:paraId="3639A522" w14:textId="77777777" w:rsidR="00160C7E" w:rsidRDefault="00160C7E" w:rsidP="00160C7E">
      <w:pPr>
        <w:spacing w:after="39"/>
        <w:ind w:left="846" w:right="8"/>
      </w:pPr>
      <w:r>
        <w:t xml:space="preserve">    </w:t>
      </w:r>
    </w:p>
    <w:p w14:paraId="5C80CAB0" w14:textId="77777777" w:rsidR="00160C7E" w:rsidRDefault="00160C7E" w:rsidP="00160C7E">
      <w:pPr>
        <w:ind w:left="846" w:right="8"/>
      </w:pPr>
      <w:r>
        <w:t>SuccessfulFATF = “false”</w:t>
      </w:r>
    </w:p>
    <w:p w14:paraId="53ECAAC3" w14:textId="77777777" w:rsidR="00160C7E" w:rsidRDefault="00160C7E" w:rsidP="00160C7E">
      <w:pPr>
        <w:ind w:left="846" w:right="8"/>
      </w:pPr>
    </w:p>
    <w:p w14:paraId="395FD91A" w14:textId="77777777" w:rsidR="00160C7E" w:rsidRDefault="00160C7E" w:rsidP="00160C7E">
      <w:pPr>
        <w:ind w:left="846" w:right="8"/>
      </w:pPr>
      <w:r>
        <w:t xml:space="preserve">/* Search information from OrganisationIdentification scanning each occurrence of OrganisationIdentification/Other and stopping the search when the first MTFATFId can be built from MXCode GS1G, DUNS or TXID </w:t>
      </w:r>
      <w:r w:rsidRPr="00C95F80">
        <w:t>with issuer country code. If none of these codes is present then the first occurrence found from OrgID/Other/Identification with an issuer country will be used to build the FATFID. If issuer country cannot be found, then the postal address/Country will be used with the last occurrence of OrgID/Other/Identification */</w:t>
      </w:r>
    </w:p>
    <w:p w14:paraId="2D188141" w14:textId="77777777" w:rsidR="00160C7E" w:rsidRDefault="00160C7E" w:rsidP="00160C7E">
      <w:pPr>
        <w:spacing w:after="58" w:line="259" w:lineRule="auto"/>
        <w:ind w:left="849" w:firstLine="0"/>
      </w:pPr>
      <w:r>
        <w:t xml:space="preserve"> </w:t>
      </w:r>
    </w:p>
    <w:p w14:paraId="2023670B" w14:textId="77777777" w:rsidR="00160C7E" w:rsidRDefault="00160C7E" w:rsidP="00160C7E">
      <w:pPr>
        <w:ind w:left="846" w:right="8"/>
      </w:pPr>
      <w:r w:rsidRPr="009F0B72">
        <w:rPr>
          <w:b/>
        </w:rPr>
        <w:t>IF</w:t>
      </w:r>
      <w:r>
        <w:t xml:space="preserve"> </w:t>
      </w:r>
      <w:r>
        <w:rPr>
          <w:b/>
        </w:rPr>
        <w:t>IsPresent</w:t>
      </w:r>
      <w:r>
        <w:t>(Identification.OrganisationIdentification.Other)THEN</w:t>
      </w:r>
    </w:p>
    <w:p w14:paraId="0934CEF7" w14:textId="77777777" w:rsidR="00160C7E" w:rsidRDefault="00160C7E" w:rsidP="00160C7E">
      <w:pPr>
        <w:ind w:right="8"/>
        <w:rPr>
          <w:b/>
        </w:rPr>
      </w:pPr>
    </w:p>
    <w:p w14:paraId="49F49586" w14:textId="77777777" w:rsidR="00160C7E" w:rsidRDefault="00160C7E" w:rsidP="00160C7E">
      <w:pPr>
        <w:ind w:left="0" w:right="8" w:firstLine="0"/>
        <w:rPr>
          <w:b/>
        </w:rPr>
      </w:pPr>
      <w:r>
        <w:rPr>
          <w:b/>
        </w:rPr>
        <w:t xml:space="preserve">      Case 1</w:t>
      </w:r>
    </w:p>
    <w:p w14:paraId="47190D92" w14:textId="77777777" w:rsidR="00160C7E" w:rsidRPr="00EF0E36" w:rsidRDefault="00160C7E" w:rsidP="00160C7E">
      <w:pPr>
        <w:ind w:right="8"/>
        <w:rPr>
          <w:b/>
        </w:rPr>
      </w:pPr>
      <w:r>
        <w:rPr>
          <w:b/>
        </w:rPr>
        <w:t xml:space="preserve"> /* search first for Codes GS1G, DUNS or TXID */</w:t>
      </w:r>
    </w:p>
    <w:p w14:paraId="272A765A" w14:textId="77777777" w:rsidR="00160C7E" w:rsidRDefault="00160C7E" w:rsidP="00160C7E">
      <w:pPr>
        <w:ind w:left="846" w:right="8"/>
        <w:rPr>
          <w:b/>
        </w:rPr>
      </w:pPr>
    </w:p>
    <w:p w14:paraId="230B2C25" w14:textId="77777777" w:rsidR="00160C7E" w:rsidRDefault="00160C7E" w:rsidP="005A7557">
      <w:pPr>
        <w:ind w:left="0" w:right="8" w:firstLine="0"/>
        <w:rPr>
          <w:b/>
        </w:rPr>
      </w:pPr>
      <w:r>
        <w:rPr>
          <w:b/>
        </w:rPr>
        <w:t>For i= 1, NumberOfOccurrences(OrganisationIdentification.Other)</w:t>
      </w:r>
    </w:p>
    <w:p w14:paraId="7EA94BEC" w14:textId="77777777" w:rsidR="00160C7E" w:rsidRDefault="00160C7E" w:rsidP="00160C7E">
      <w:pPr>
        <w:spacing w:after="0" w:line="259" w:lineRule="auto"/>
        <w:ind w:left="10" w:right="27" w:hanging="10"/>
        <w:rPr>
          <w:b/>
        </w:rPr>
      </w:pPr>
    </w:p>
    <w:p w14:paraId="3FD29DB0" w14:textId="77777777" w:rsidR="00160C7E" w:rsidRDefault="00160C7E" w:rsidP="00160C7E">
      <w:pPr>
        <w:spacing w:after="0" w:line="259" w:lineRule="auto"/>
        <w:ind w:left="10" w:right="27" w:hanging="10"/>
      </w:pPr>
      <w:r>
        <w:t xml:space="preserve">       </w:t>
      </w:r>
      <w:r w:rsidRPr="009F0B72">
        <w:t xml:space="preserve">MXCode = </w:t>
      </w:r>
      <w:r>
        <w:t xml:space="preserve">   Identification.OrganisationIdentification.Other[i].SchemeName.Code</w:t>
      </w:r>
    </w:p>
    <w:p w14:paraId="0DF833A5" w14:textId="77777777" w:rsidR="00160C7E" w:rsidRDefault="00160C7E" w:rsidP="00160C7E">
      <w:pPr>
        <w:spacing w:after="0" w:line="259" w:lineRule="auto"/>
        <w:ind w:left="10" w:right="27" w:hanging="10"/>
      </w:pPr>
    </w:p>
    <w:p w14:paraId="05E1F818" w14:textId="77777777" w:rsidR="00160C7E" w:rsidRDefault="00160C7E" w:rsidP="00160C7E">
      <w:pPr>
        <w:spacing w:after="0" w:line="259" w:lineRule="auto"/>
        <w:ind w:left="10" w:right="27" w:hanging="10"/>
      </w:pPr>
      <w:r>
        <w:t>MXIssuer = Identification.OrganisationIdentification.Other[i].Issuer</w:t>
      </w:r>
    </w:p>
    <w:p w14:paraId="48F75835" w14:textId="77777777" w:rsidR="00160C7E" w:rsidRDefault="00160C7E" w:rsidP="00160C7E">
      <w:pPr>
        <w:spacing w:after="0" w:line="259" w:lineRule="auto"/>
        <w:ind w:left="10" w:right="27" w:hanging="10"/>
      </w:pPr>
    </w:p>
    <w:p w14:paraId="53FFB887" w14:textId="77777777" w:rsidR="00160C7E" w:rsidRDefault="00160C7E" w:rsidP="00160C7E">
      <w:pPr>
        <w:spacing w:line="216" w:lineRule="auto"/>
        <w:ind w:left="0" w:right="8" w:firstLine="0"/>
      </w:pPr>
      <w:r>
        <w:t xml:space="preserve">MTIdentifier = </w:t>
      </w:r>
    </w:p>
    <w:p w14:paraId="1456F3A1" w14:textId="77777777" w:rsidR="00160C7E" w:rsidRDefault="00160C7E" w:rsidP="00160C7E">
      <w:pPr>
        <w:spacing w:line="216" w:lineRule="auto"/>
        <w:ind w:left="850" w:right="8" w:firstLine="0"/>
      </w:pPr>
      <w:r>
        <w:t>MXPartyIdentification.Identification.OrganisationIdentification.Other[i].Identification</w:t>
      </w:r>
    </w:p>
    <w:p w14:paraId="66CD2022" w14:textId="77777777" w:rsidR="00160C7E" w:rsidRDefault="00160C7E" w:rsidP="00160C7E">
      <w:pPr>
        <w:spacing w:after="0" w:line="259" w:lineRule="auto"/>
        <w:ind w:left="10" w:right="27" w:hanging="10"/>
      </w:pPr>
    </w:p>
    <w:p w14:paraId="66569E7A" w14:textId="77777777" w:rsidR="00160C7E" w:rsidRDefault="00160C7E" w:rsidP="00160C7E">
      <w:pPr>
        <w:spacing w:after="0" w:line="259" w:lineRule="auto"/>
        <w:ind w:left="10" w:right="27" w:hanging="10"/>
      </w:pPr>
    </w:p>
    <w:p w14:paraId="240A9E44" w14:textId="7FE8384B" w:rsidR="00160C7E" w:rsidRDefault="00160C7E" w:rsidP="00160C7E">
      <w:pPr>
        <w:ind w:left="90" w:right="8" w:firstLine="0"/>
      </w:pPr>
      <w:r w:rsidRPr="009F0B72">
        <w:rPr>
          <w:b/>
        </w:rPr>
        <w:t>IF</w:t>
      </w:r>
      <w:r w:rsidR="00D5388B">
        <w:t xml:space="preserve"> </w:t>
      </w:r>
      <w:r w:rsidR="00D5388B" w:rsidRPr="00D5388B">
        <w:rPr>
          <w:b/>
        </w:rPr>
        <w:t>Length</w:t>
      </w:r>
      <w:r>
        <w:t xml:space="preserve">(MXIssuer) &gt; 0 AND </w:t>
      </w:r>
      <w:r w:rsidRPr="00665BFF">
        <w:rPr>
          <w:b/>
        </w:rPr>
        <w:t>IsCountryCode</w:t>
      </w:r>
      <w:r>
        <w:t>(S</w:t>
      </w:r>
      <w:r w:rsidR="00D5388B">
        <w:t xml:space="preserve">ubstring(MXIssuer,1,2)AND </w:t>
      </w:r>
      <w:r w:rsidR="00D5388B" w:rsidRPr="00D5388B">
        <w:rPr>
          <w:b/>
        </w:rPr>
        <w:t>Length</w:t>
      </w:r>
      <w:r w:rsidR="00D5388B">
        <w:t>(MXIssuer)= 2)THEN</w:t>
      </w:r>
    </w:p>
    <w:p w14:paraId="4666586A" w14:textId="77777777" w:rsidR="00160C7E" w:rsidRDefault="00160C7E" w:rsidP="00160C7E">
      <w:pPr>
        <w:ind w:left="90" w:right="8" w:firstLine="0"/>
      </w:pPr>
      <w:r>
        <w:rPr>
          <w:b/>
        </w:rPr>
        <w:t xml:space="preserve">   </w:t>
      </w:r>
      <w:r w:rsidRPr="009F0B72">
        <w:t>MTCountryCode = MXIssuer</w:t>
      </w:r>
    </w:p>
    <w:p w14:paraId="5F5ABFCF" w14:textId="77777777" w:rsidR="00160C7E" w:rsidRPr="00914DF5" w:rsidRDefault="00160C7E" w:rsidP="00160C7E">
      <w:pPr>
        <w:ind w:left="90" w:right="8" w:firstLine="0"/>
      </w:pPr>
      <w:r>
        <w:t xml:space="preserve">   </w:t>
      </w:r>
      <w:r w:rsidRPr="00914DF5">
        <w:t>MXIssuer = “”</w:t>
      </w:r>
    </w:p>
    <w:p w14:paraId="377D5838" w14:textId="77777777" w:rsidR="00160C7E" w:rsidRPr="00914DF5" w:rsidRDefault="00160C7E" w:rsidP="00160C7E">
      <w:pPr>
        <w:ind w:left="90" w:right="8" w:firstLine="0"/>
      </w:pPr>
    </w:p>
    <w:p w14:paraId="5EAE2506" w14:textId="3E18A52C" w:rsidR="00160C7E" w:rsidRPr="00914DF5" w:rsidRDefault="00D5388B" w:rsidP="00D5388B">
      <w:pPr>
        <w:spacing w:line="216" w:lineRule="auto"/>
        <w:ind w:left="0" w:right="-1612" w:firstLine="0"/>
      </w:pPr>
      <w:r>
        <w:rPr>
          <w:b/>
        </w:rPr>
        <w:t xml:space="preserve"> ELSE</w:t>
      </w:r>
      <w:r w:rsidR="00160C7E" w:rsidRPr="00914DF5">
        <w:rPr>
          <w:b/>
        </w:rPr>
        <w:t>IF</w:t>
      </w:r>
      <w:r w:rsidR="00160C7E" w:rsidRPr="00914DF5">
        <w:t xml:space="preserve"> (</w:t>
      </w:r>
      <w:r w:rsidR="00160C7E" w:rsidRPr="00914DF5">
        <w:rPr>
          <w:b/>
        </w:rPr>
        <w:t>IsCountryCode</w:t>
      </w:r>
      <w:r w:rsidR="00160C7E" w:rsidRPr="00914DF5">
        <w:t xml:space="preserve">(Substring(MXIssuer,1,2))AND </w:t>
      </w:r>
    </w:p>
    <w:p w14:paraId="59CF385C" w14:textId="3305FFFC" w:rsidR="00160C7E" w:rsidRPr="00914DF5" w:rsidRDefault="00160C7E" w:rsidP="00160C7E">
      <w:pPr>
        <w:ind w:left="1701" w:right="8" w:firstLine="142"/>
      </w:pPr>
      <w:r w:rsidRPr="00914DF5">
        <w:lastRenderedPageBreak/>
        <w:t xml:space="preserve"> </w:t>
      </w:r>
      <w:r w:rsidRPr="00D5388B">
        <w:rPr>
          <w:b/>
        </w:rPr>
        <w:t>Substring</w:t>
      </w:r>
      <w:r w:rsidRPr="00914DF5">
        <w:t>(MXIssuer,3,</w:t>
      </w:r>
      <w:r w:rsidR="00D5388B">
        <w:t xml:space="preserve">1) = “/” AND              </w:t>
      </w:r>
      <w:r w:rsidR="00D5388B" w:rsidRPr="00D5388B">
        <w:rPr>
          <w:b/>
        </w:rPr>
        <w:t>Length</w:t>
      </w:r>
      <w:r w:rsidRPr="00914DF5">
        <w:t>(MXIssuer)&gt; 3) THEN</w:t>
      </w:r>
    </w:p>
    <w:p w14:paraId="7DB211D0" w14:textId="77777777" w:rsidR="00160C7E" w:rsidRPr="00914DF5" w:rsidRDefault="00160C7E" w:rsidP="00160C7E">
      <w:pPr>
        <w:ind w:left="1428" w:right="8"/>
      </w:pPr>
      <w:r w:rsidRPr="00914DF5">
        <w:t xml:space="preserve">          MTCountryCode = </w:t>
      </w:r>
      <w:r w:rsidRPr="00D5388B">
        <w:rPr>
          <w:b/>
        </w:rPr>
        <w:t>Substring</w:t>
      </w:r>
      <w:r w:rsidRPr="00914DF5">
        <w:t>(MXIssuer,1,2)</w:t>
      </w:r>
    </w:p>
    <w:p w14:paraId="5BDACCA4" w14:textId="1644A46D" w:rsidR="00160C7E" w:rsidRDefault="00160C7E" w:rsidP="00160C7E">
      <w:pPr>
        <w:ind w:left="1428" w:right="8"/>
      </w:pPr>
      <w:r w:rsidRPr="00914DF5">
        <w:t xml:space="preserve">          MXIssuer = </w:t>
      </w:r>
      <w:r w:rsidRPr="00D5388B">
        <w:rPr>
          <w:b/>
        </w:rPr>
        <w:t>Substring</w:t>
      </w:r>
      <w:r w:rsidRPr="00914DF5">
        <w:t xml:space="preserve">(MXIssuer,4)        </w:t>
      </w:r>
    </w:p>
    <w:p w14:paraId="73E9A8CF" w14:textId="77777777" w:rsidR="00160C7E" w:rsidRDefault="00160C7E" w:rsidP="00160C7E">
      <w:pPr>
        <w:spacing w:line="216" w:lineRule="auto"/>
        <w:ind w:left="0" w:right="8" w:firstLine="0"/>
      </w:pPr>
    </w:p>
    <w:p w14:paraId="65FE095A" w14:textId="403005F0" w:rsidR="00160C7E" w:rsidRPr="009F0B72" w:rsidRDefault="00D5388B" w:rsidP="00D5388B">
      <w:pPr>
        <w:tabs>
          <w:tab w:val="left" w:pos="180"/>
        </w:tabs>
        <w:spacing w:line="216" w:lineRule="auto"/>
        <w:ind w:left="0" w:right="8" w:firstLine="0"/>
        <w:rPr>
          <w:b/>
        </w:rPr>
      </w:pPr>
      <w:r>
        <w:rPr>
          <w:b/>
        </w:rPr>
        <w:t xml:space="preserve"> </w:t>
      </w:r>
      <w:r w:rsidR="00160C7E" w:rsidRPr="009F0B72">
        <w:rPr>
          <w:b/>
        </w:rPr>
        <w:t>ENDIF</w:t>
      </w:r>
    </w:p>
    <w:p w14:paraId="5DB9C126" w14:textId="77777777" w:rsidR="00160C7E" w:rsidRDefault="00160C7E" w:rsidP="00160C7E">
      <w:pPr>
        <w:spacing w:line="216" w:lineRule="auto"/>
        <w:ind w:left="0" w:right="8" w:firstLine="0"/>
      </w:pPr>
    </w:p>
    <w:p w14:paraId="3A33A785" w14:textId="77777777" w:rsidR="00160C7E" w:rsidRPr="009F0B72" w:rsidRDefault="00160C7E" w:rsidP="00160C7E">
      <w:pPr>
        <w:spacing w:after="0" w:line="259" w:lineRule="auto"/>
        <w:ind w:left="10" w:right="27" w:hanging="10"/>
      </w:pPr>
    </w:p>
    <w:p w14:paraId="6AAE758D" w14:textId="77777777" w:rsidR="00160C7E" w:rsidRDefault="00160C7E" w:rsidP="00160C7E">
      <w:pPr>
        <w:ind w:left="846" w:right="8"/>
      </w:pPr>
    </w:p>
    <w:p w14:paraId="41E09311" w14:textId="69AED365" w:rsidR="00160C7E" w:rsidRDefault="00160C7E" w:rsidP="00160C7E">
      <w:pPr>
        <w:tabs>
          <w:tab w:val="center" w:pos="849"/>
          <w:tab w:val="center" w:pos="1538"/>
        </w:tabs>
        <w:ind w:left="0" w:firstLine="0"/>
      </w:pPr>
      <w:r>
        <w:rPr>
          <w:rFonts w:ascii="Calibri" w:eastAsia="Calibri" w:hAnsi="Calibri" w:cs="Calibri"/>
          <w:sz w:val="22"/>
        </w:rPr>
        <w:tab/>
      </w:r>
      <w:r w:rsidR="00D5388B">
        <w:t xml:space="preserve"> </w:t>
      </w:r>
      <w:r w:rsidRPr="009F0B72">
        <w:rPr>
          <w:b/>
        </w:rPr>
        <w:t>IF</w:t>
      </w:r>
      <w:r>
        <w:t xml:space="preserve"> MXCode </w:t>
      </w:r>
      <w:r w:rsidRPr="00D5388B">
        <w:rPr>
          <w:b/>
        </w:rPr>
        <w:t>IsInList</w:t>
      </w:r>
      <w:r>
        <w:t xml:space="preserve">{GS1G,DUNS} THEN </w:t>
      </w:r>
    </w:p>
    <w:p w14:paraId="5F76BBC8" w14:textId="77777777" w:rsidR="00160C7E" w:rsidRDefault="00160C7E" w:rsidP="00160C7E">
      <w:pPr>
        <w:tabs>
          <w:tab w:val="center" w:pos="849"/>
          <w:tab w:val="center" w:pos="1538"/>
        </w:tabs>
        <w:ind w:left="0" w:firstLine="0"/>
      </w:pPr>
      <w:r>
        <w:t>/* Translate it to MTCode “CUST” and MTIssuer being a concatenation of MX SchemeNameCode and MXIssuer. MTIssuer might be truncated later in the function in order to get the full MTIdentification */</w:t>
      </w:r>
    </w:p>
    <w:p w14:paraId="690EC1DE" w14:textId="77777777" w:rsidR="00160C7E" w:rsidRDefault="00160C7E" w:rsidP="00160C7E">
      <w:pPr>
        <w:spacing w:line="216" w:lineRule="auto"/>
        <w:ind w:left="1992" w:right="8"/>
      </w:pPr>
    </w:p>
    <w:p w14:paraId="76305629" w14:textId="77777777" w:rsidR="00160C7E" w:rsidRDefault="00160C7E" w:rsidP="00160C7E">
      <w:pPr>
        <w:spacing w:line="216" w:lineRule="auto"/>
        <w:ind w:left="1992" w:right="8"/>
      </w:pPr>
    </w:p>
    <w:p w14:paraId="37664E0B" w14:textId="77777777" w:rsidR="00160C7E" w:rsidRDefault="00160C7E" w:rsidP="00D5388B">
      <w:pPr>
        <w:spacing w:line="216" w:lineRule="auto"/>
        <w:ind w:right="8"/>
      </w:pPr>
      <w:r>
        <w:t>MTSchemeCode=”CUST”</w:t>
      </w:r>
    </w:p>
    <w:p w14:paraId="6ACCCC3E" w14:textId="77777777" w:rsidR="00160C7E" w:rsidRDefault="00160C7E" w:rsidP="00160C7E">
      <w:pPr>
        <w:spacing w:line="216" w:lineRule="auto"/>
        <w:ind w:left="1992" w:right="8"/>
      </w:pPr>
    </w:p>
    <w:p w14:paraId="4DC454F8" w14:textId="22021894" w:rsidR="00160C7E" w:rsidRDefault="00D5388B" w:rsidP="00D5388B">
      <w:pPr>
        <w:spacing w:line="216" w:lineRule="auto"/>
        <w:ind w:left="0" w:right="8" w:firstLine="0"/>
      </w:pPr>
      <w:r>
        <w:t xml:space="preserve">      </w:t>
      </w:r>
      <w:r w:rsidR="00160C7E">
        <w:t xml:space="preserve"> </w:t>
      </w:r>
      <w:r w:rsidR="00160C7E" w:rsidRPr="009F0B72">
        <w:rPr>
          <w:b/>
        </w:rPr>
        <w:t>IF</w:t>
      </w:r>
      <w:r>
        <w:t xml:space="preserve"> </w:t>
      </w:r>
      <w:r w:rsidRPr="00D5388B">
        <w:rPr>
          <w:b/>
        </w:rPr>
        <w:t>Length</w:t>
      </w:r>
      <w:r>
        <w:t>(MXIssuer)&gt; 0 THEN</w:t>
      </w:r>
    </w:p>
    <w:p w14:paraId="7FFC7E0A" w14:textId="3E068079" w:rsidR="00160C7E" w:rsidRDefault="00D5388B" w:rsidP="00D5388B">
      <w:pPr>
        <w:spacing w:line="216" w:lineRule="auto"/>
        <w:ind w:right="8"/>
      </w:pPr>
      <w:r>
        <w:t xml:space="preserve">    </w:t>
      </w:r>
      <w:r w:rsidR="00160C7E">
        <w:t xml:space="preserve">MTIssuer = </w:t>
      </w:r>
      <w:r w:rsidR="00160C7E" w:rsidRPr="00D5388B">
        <w:rPr>
          <w:b/>
        </w:rPr>
        <w:t>Concatenate</w:t>
      </w:r>
      <w:r w:rsidR="00160C7E">
        <w:t>(MXCode,SPACE,MXIssuer)</w:t>
      </w:r>
    </w:p>
    <w:p w14:paraId="147C3E92" w14:textId="77777777" w:rsidR="00160C7E" w:rsidRPr="009F0B72" w:rsidRDefault="00160C7E" w:rsidP="00D5388B">
      <w:pPr>
        <w:spacing w:line="216" w:lineRule="auto"/>
        <w:ind w:right="8"/>
        <w:rPr>
          <w:b/>
        </w:rPr>
      </w:pPr>
      <w:r w:rsidRPr="009F0B72">
        <w:rPr>
          <w:b/>
        </w:rPr>
        <w:t>ELSE</w:t>
      </w:r>
    </w:p>
    <w:p w14:paraId="7D79211B" w14:textId="12D6751A" w:rsidR="00160C7E" w:rsidRDefault="00D5388B" w:rsidP="00D5388B">
      <w:pPr>
        <w:spacing w:line="216" w:lineRule="auto"/>
        <w:ind w:right="8"/>
      </w:pPr>
      <w:r>
        <w:t xml:space="preserve">    </w:t>
      </w:r>
      <w:r w:rsidR="00160C7E">
        <w:t>MTIssuer= MXCode</w:t>
      </w:r>
    </w:p>
    <w:p w14:paraId="2AF8003F" w14:textId="77777777" w:rsidR="00160C7E" w:rsidRPr="009F0B72" w:rsidRDefault="00160C7E" w:rsidP="00D5388B">
      <w:pPr>
        <w:spacing w:line="216" w:lineRule="auto"/>
        <w:ind w:right="8"/>
        <w:rPr>
          <w:b/>
        </w:rPr>
      </w:pPr>
      <w:r w:rsidRPr="009F0B72">
        <w:rPr>
          <w:b/>
        </w:rPr>
        <w:t>ENDIF</w:t>
      </w:r>
    </w:p>
    <w:p w14:paraId="072E390C" w14:textId="77777777" w:rsidR="00160C7E" w:rsidRDefault="00160C7E" w:rsidP="00160C7E">
      <w:pPr>
        <w:spacing w:line="216" w:lineRule="auto"/>
        <w:ind w:left="1992" w:right="8"/>
        <w:rPr>
          <w:b/>
        </w:rPr>
      </w:pPr>
    </w:p>
    <w:p w14:paraId="134F31C4" w14:textId="0305CF71" w:rsidR="00160C7E" w:rsidRDefault="00160C7E" w:rsidP="00D5388B">
      <w:pPr>
        <w:spacing w:line="216" w:lineRule="auto"/>
        <w:ind w:right="8"/>
      </w:pPr>
      <w:r w:rsidRPr="009F0B72">
        <w:rPr>
          <w:b/>
        </w:rPr>
        <w:t>IF</w:t>
      </w:r>
      <w:r w:rsidR="00D5388B">
        <w:t xml:space="preserve"> </w:t>
      </w:r>
      <w:r w:rsidR="00D5388B" w:rsidRPr="00D5388B">
        <w:rPr>
          <w:b/>
        </w:rPr>
        <w:t>Length</w:t>
      </w:r>
      <w:r w:rsidR="00D5388B">
        <w:t>(MTCountryCode)&gt; 0 THEN</w:t>
      </w:r>
    </w:p>
    <w:p w14:paraId="6034ECB7" w14:textId="0D2A2B41" w:rsidR="00160C7E" w:rsidRDefault="00D5388B" w:rsidP="00D5388B">
      <w:pPr>
        <w:spacing w:line="216" w:lineRule="auto"/>
        <w:ind w:right="8"/>
      </w:pPr>
      <w:r>
        <w:t xml:space="preserve">   </w:t>
      </w:r>
      <w:r w:rsidR="00160C7E">
        <w:t>SuccessfulFATF = “true”</w:t>
      </w:r>
    </w:p>
    <w:p w14:paraId="696A1161" w14:textId="464B73D7" w:rsidR="00160C7E" w:rsidRDefault="00D5388B" w:rsidP="00160C7E">
      <w:pPr>
        <w:spacing w:line="216" w:lineRule="auto"/>
        <w:ind w:left="0" w:right="8" w:firstLine="0"/>
      </w:pPr>
      <w:r>
        <w:t xml:space="preserve">           </w:t>
      </w:r>
      <w:r w:rsidR="00160C7E">
        <w:t>EXIT FOR loop</w:t>
      </w:r>
    </w:p>
    <w:p w14:paraId="1547D8D7" w14:textId="5DE68951" w:rsidR="00D5388B" w:rsidRDefault="00D5388B" w:rsidP="00D5388B">
      <w:pPr>
        <w:spacing w:line="216" w:lineRule="auto"/>
        <w:ind w:left="0" w:right="8" w:firstLine="0"/>
        <w:rPr>
          <w:b/>
        </w:rPr>
      </w:pPr>
      <w:r>
        <w:t xml:space="preserve">       </w:t>
      </w:r>
      <w:r w:rsidR="00160C7E" w:rsidRPr="009F0B72">
        <w:rPr>
          <w:b/>
        </w:rPr>
        <w:t>ENDIF</w:t>
      </w:r>
    </w:p>
    <w:p w14:paraId="702EC077" w14:textId="77777777" w:rsidR="00D5388B" w:rsidRDefault="00D5388B" w:rsidP="00D5388B">
      <w:pPr>
        <w:spacing w:line="216" w:lineRule="auto"/>
        <w:ind w:left="0" w:right="8" w:firstLine="0"/>
        <w:rPr>
          <w:b/>
        </w:rPr>
      </w:pPr>
    </w:p>
    <w:p w14:paraId="0F904FF6" w14:textId="205E08FE" w:rsidR="00160C7E" w:rsidRPr="00D5388B" w:rsidRDefault="00160C7E" w:rsidP="00D5388B">
      <w:pPr>
        <w:tabs>
          <w:tab w:val="left" w:pos="90"/>
          <w:tab w:val="left" w:pos="180"/>
        </w:tabs>
        <w:spacing w:line="216" w:lineRule="auto"/>
        <w:ind w:left="0" w:right="8" w:firstLine="0"/>
        <w:rPr>
          <w:b/>
        </w:rPr>
      </w:pPr>
      <w:r>
        <w:rPr>
          <w:b/>
        </w:rPr>
        <w:t xml:space="preserve"> </w:t>
      </w:r>
      <w:r w:rsidRPr="009F0B72">
        <w:rPr>
          <w:b/>
        </w:rPr>
        <w:t>ELSEIF</w:t>
      </w:r>
      <w:r>
        <w:rPr>
          <w:b/>
        </w:rPr>
        <w:t xml:space="preserve"> </w:t>
      </w:r>
      <w:r w:rsidR="00183572">
        <w:t xml:space="preserve">MXCode </w:t>
      </w:r>
      <w:r w:rsidR="00183572" w:rsidRPr="00183572">
        <w:rPr>
          <w:b/>
        </w:rPr>
        <w:t>Is</w:t>
      </w:r>
      <w:r w:rsidRPr="00183572">
        <w:rPr>
          <w:b/>
        </w:rPr>
        <w:t>InList</w:t>
      </w:r>
      <w:r>
        <w:t>{TXID}THEN</w:t>
      </w:r>
    </w:p>
    <w:p w14:paraId="2E584AD0" w14:textId="77777777" w:rsidR="00160C7E" w:rsidRDefault="00160C7E" w:rsidP="00160C7E">
      <w:pPr>
        <w:spacing w:line="216" w:lineRule="auto"/>
        <w:ind w:left="0" w:right="8" w:firstLine="0"/>
      </w:pPr>
    </w:p>
    <w:p w14:paraId="0C3ADB1E" w14:textId="29EB1AA7" w:rsidR="00160C7E" w:rsidRDefault="00183572" w:rsidP="00183572">
      <w:pPr>
        <w:tabs>
          <w:tab w:val="left" w:pos="900"/>
          <w:tab w:val="left" w:pos="1080"/>
        </w:tabs>
        <w:spacing w:line="216" w:lineRule="auto"/>
        <w:ind w:left="0" w:right="8" w:firstLine="0"/>
      </w:pPr>
      <w:r>
        <w:t xml:space="preserve">       </w:t>
      </w:r>
      <w:r w:rsidR="00160C7E">
        <w:t>MTSchemeCode=MXCode</w:t>
      </w:r>
    </w:p>
    <w:p w14:paraId="48F4C14D" w14:textId="50F00728" w:rsidR="00160C7E" w:rsidRDefault="00183572" w:rsidP="00183572">
      <w:pPr>
        <w:spacing w:line="216" w:lineRule="auto"/>
        <w:ind w:left="0" w:right="8" w:firstLine="0"/>
      </w:pPr>
      <w:r>
        <w:t xml:space="preserve">       </w:t>
      </w:r>
      <w:r w:rsidR="00160C7E">
        <w:t>MTIssuer = “”</w:t>
      </w:r>
    </w:p>
    <w:p w14:paraId="70A871AC" w14:textId="77777777" w:rsidR="00160C7E" w:rsidRDefault="00160C7E" w:rsidP="00160C7E">
      <w:pPr>
        <w:spacing w:line="216" w:lineRule="auto"/>
        <w:ind w:left="1992" w:right="8"/>
      </w:pPr>
    </w:p>
    <w:p w14:paraId="091DD75D" w14:textId="2BE2B73C" w:rsidR="00160C7E" w:rsidRDefault="00160C7E" w:rsidP="00183572">
      <w:pPr>
        <w:spacing w:line="216" w:lineRule="auto"/>
        <w:ind w:right="8"/>
        <w:rPr>
          <w:ins w:id="1681" w:author="BOUVY Martine [2]" w:date="2021-04-07T17:16:00Z"/>
        </w:rPr>
      </w:pPr>
      <w:r w:rsidRPr="00665BFF">
        <w:rPr>
          <w:b/>
        </w:rPr>
        <w:t>IF</w:t>
      </w:r>
      <w:r w:rsidR="00183572">
        <w:t xml:space="preserve"> LENGTH(MTCountryCode)&gt; 0 </w:t>
      </w:r>
      <w:ins w:id="1682" w:author="BOUVY Martine [2]" w:date="2021-04-07T17:15:00Z">
        <w:r w:rsidR="00FA3081">
          <w:t xml:space="preserve">AND MTIdentifier NOT equal to “NOTPROVIDED” </w:t>
        </w:r>
      </w:ins>
      <w:r w:rsidR="00183572">
        <w:t>THEN</w:t>
      </w:r>
    </w:p>
    <w:p w14:paraId="339C30C5" w14:textId="329030CA" w:rsidR="00FA3081" w:rsidRPr="00FA3081" w:rsidRDefault="00FA3081" w:rsidP="00183572">
      <w:pPr>
        <w:spacing w:line="216" w:lineRule="auto"/>
        <w:ind w:right="8"/>
        <w:rPr>
          <w:ins w:id="1683" w:author="BOUVY Martine [2]" w:date="2021-04-01T16:17:00Z"/>
        </w:rPr>
      </w:pPr>
      <w:ins w:id="1684" w:author="BOUVY Martine [2]" w:date="2021-04-07T17:16:00Z">
        <w:r w:rsidRPr="00FA3081">
          <w:t>/* Need to remove the dummy value provided in MT to MX translation */</w:t>
        </w:r>
      </w:ins>
    </w:p>
    <w:p w14:paraId="6C5AAE1E" w14:textId="04738A90" w:rsidR="00687BAB" w:rsidDel="00672B5B" w:rsidRDefault="00687BAB" w:rsidP="00183572">
      <w:pPr>
        <w:spacing w:line="216" w:lineRule="auto"/>
        <w:ind w:right="8"/>
        <w:rPr>
          <w:del w:id="1685" w:author="BOUVY Martine [2]" w:date="2021-04-01T16:27:00Z"/>
        </w:rPr>
      </w:pPr>
    </w:p>
    <w:p w14:paraId="58DBB245" w14:textId="7ED74A58" w:rsidR="00160C7E" w:rsidRDefault="00183572" w:rsidP="00183572">
      <w:pPr>
        <w:spacing w:line="216" w:lineRule="auto"/>
        <w:ind w:right="8"/>
      </w:pPr>
      <w:r>
        <w:t xml:space="preserve"> </w:t>
      </w:r>
      <w:r w:rsidR="00160C7E">
        <w:t>SuccessfulFATF = “true”</w:t>
      </w:r>
    </w:p>
    <w:p w14:paraId="7F52F6B3" w14:textId="4A6220DA" w:rsidR="00160C7E" w:rsidRDefault="00183572" w:rsidP="00160C7E">
      <w:pPr>
        <w:spacing w:line="216" w:lineRule="auto"/>
        <w:ind w:left="0" w:right="8" w:firstLine="0"/>
      </w:pPr>
      <w:r>
        <w:t xml:space="preserve">        </w:t>
      </w:r>
      <w:r w:rsidR="00160C7E">
        <w:t>EXIT FOR loop</w:t>
      </w:r>
    </w:p>
    <w:p w14:paraId="2CCF37FA" w14:textId="4087E4A6" w:rsidR="00160C7E" w:rsidRPr="00665BFF" w:rsidRDefault="00183572" w:rsidP="00183572">
      <w:pPr>
        <w:tabs>
          <w:tab w:val="left" w:pos="630"/>
          <w:tab w:val="left" w:pos="810"/>
          <w:tab w:val="left" w:pos="900"/>
        </w:tabs>
        <w:spacing w:line="216" w:lineRule="auto"/>
        <w:ind w:left="0" w:right="8" w:firstLine="0"/>
        <w:rPr>
          <w:b/>
        </w:rPr>
      </w:pPr>
      <w:r>
        <w:t xml:space="preserve">       </w:t>
      </w:r>
      <w:r w:rsidR="00160C7E" w:rsidRPr="00665BFF">
        <w:rPr>
          <w:b/>
        </w:rPr>
        <w:t>ENDIF</w:t>
      </w:r>
    </w:p>
    <w:p w14:paraId="24A32A8B" w14:textId="77777777" w:rsidR="00160C7E" w:rsidRDefault="00160C7E" w:rsidP="00160C7E">
      <w:pPr>
        <w:ind w:left="1420" w:right="8" w:firstLine="566"/>
      </w:pPr>
    </w:p>
    <w:p w14:paraId="036AE5E5" w14:textId="72EFCBA8" w:rsidR="00160C7E" w:rsidRDefault="00183572" w:rsidP="00183572">
      <w:pPr>
        <w:tabs>
          <w:tab w:val="left" w:pos="270"/>
        </w:tabs>
        <w:ind w:left="0" w:right="8" w:firstLine="0"/>
        <w:rPr>
          <w:b/>
        </w:rPr>
      </w:pPr>
      <w:r>
        <w:rPr>
          <w:b/>
        </w:rPr>
        <w:t xml:space="preserve"> </w:t>
      </w:r>
      <w:r w:rsidR="00160C7E" w:rsidRPr="009F0B72">
        <w:rPr>
          <w:b/>
        </w:rPr>
        <w:t xml:space="preserve">ENDIF </w:t>
      </w:r>
      <w:r w:rsidR="005A7557" w:rsidRPr="005A7557">
        <w:t>/* END</w:t>
      </w:r>
      <w:r w:rsidR="00160C7E" w:rsidRPr="005A7557">
        <w:t>IF MXCode */</w:t>
      </w:r>
    </w:p>
    <w:p w14:paraId="37024447" w14:textId="77777777" w:rsidR="00160C7E" w:rsidRDefault="00160C7E" w:rsidP="00160C7E">
      <w:pPr>
        <w:ind w:right="8"/>
        <w:rPr>
          <w:b/>
        </w:rPr>
      </w:pPr>
    </w:p>
    <w:p w14:paraId="6D023992" w14:textId="77777777" w:rsidR="00160C7E" w:rsidRDefault="00160C7E" w:rsidP="005A7557">
      <w:pPr>
        <w:ind w:left="0" w:right="8" w:firstLine="0"/>
        <w:rPr>
          <w:b/>
        </w:rPr>
      </w:pPr>
      <w:r>
        <w:rPr>
          <w:b/>
        </w:rPr>
        <w:t>Next i</w:t>
      </w:r>
    </w:p>
    <w:p w14:paraId="096797D2" w14:textId="77777777" w:rsidR="00160C7E" w:rsidRDefault="00160C7E" w:rsidP="00160C7E">
      <w:pPr>
        <w:spacing w:line="216" w:lineRule="auto"/>
        <w:ind w:left="1992" w:right="8"/>
      </w:pPr>
    </w:p>
    <w:p w14:paraId="6637F77A" w14:textId="77777777" w:rsidR="00160C7E" w:rsidRDefault="00160C7E" w:rsidP="00160C7E">
      <w:pPr>
        <w:ind w:right="8"/>
        <w:rPr>
          <w:b/>
        </w:rPr>
      </w:pPr>
    </w:p>
    <w:p w14:paraId="0C1DF943" w14:textId="77777777" w:rsidR="00160C7E" w:rsidRDefault="00160C7E" w:rsidP="00160C7E">
      <w:pPr>
        <w:ind w:right="8"/>
        <w:rPr>
          <w:b/>
        </w:rPr>
      </w:pPr>
      <w:r>
        <w:rPr>
          <w:b/>
        </w:rPr>
        <w:t xml:space="preserve">Case 2 </w:t>
      </w:r>
    </w:p>
    <w:p w14:paraId="74F02F11" w14:textId="07766714" w:rsidR="00160C7E" w:rsidRPr="00377732" w:rsidRDefault="00160C7E" w:rsidP="00160C7E">
      <w:pPr>
        <w:ind w:right="8"/>
        <w:rPr>
          <w:b/>
        </w:rPr>
      </w:pPr>
      <w:r>
        <w:rPr>
          <w:b/>
        </w:rPr>
        <w:t xml:space="preserve">/* Unsuccessful result for GS1G, DUNS or TXID. Take the first occurrence </w:t>
      </w:r>
      <w:r w:rsidRPr="00377732">
        <w:rPr>
          <w:b/>
        </w:rPr>
        <w:t>that allows to create a valid FATF ID and translate it. If no issuer country can be found, the latest occurrence of OrganisationID/Ot</w:t>
      </w:r>
      <w:r w:rsidR="00821610">
        <w:rPr>
          <w:b/>
        </w:rPr>
        <w:t>her will be used with PostalAddr</w:t>
      </w:r>
      <w:r w:rsidRPr="00377732">
        <w:rPr>
          <w:b/>
        </w:rPr>
        <w:t>ess/Country if present</w:t>
      </w:r>
      <w:ins w:id="1686" w:author="BOUVY Martine [2]" w:date="2021-10-15T17:19:00Z">
        <w:r w:rsidR="00886854">
          <w:rPr>
            <w:b/>
          </w:rPr>
          <w:t xml:space="preserve"> </w:t>
        </w:r>
        <w:r w:rsidR="00886854" w:rsidRPr="00115D11">
          <w:rPr>
            <w:b/>
          </w:rPr>
          <w:t>provided the MXCode is in the ISO list</w:t>
        </w:r>
      </w:ins>
      <w:r w:rsidRPr="00377732">
        <w:rPr>
          <w:b/>
        </w:rPr>
        <w:t xml:space="preserve"> */</w:t>
      </w:r>
    </w:p>
    <w:p w14:paraId="3D4A9410" w14:textId="77777777" w:rsidR="00160C7E" w:rsidRPr="00377732" w:rsidRDefault="00160C7E" w:rsidP="00160C7E">
      <w:pPr>
        <w:ind w:right="8"/>
        <w:rPr>
          <w:b/>
        </w:rPr>
      </w:pPr>
    </w:p>
    <w:p w14:paraId="711F1170" w14:textId="77777777" w:rsidR="00160C7E" w:rsidRPr="00377732" w:rsidRDefault="00160C7E" w:rsidP="00160C7E">
      <w:pPr>
        <w:ind w:right="8"/>
        <w:rPr>
          <w:b/>
        </w:rPr>
      </w:pPr>
    </w:p>
    <w:p w14:paraId="4FECD78B" w14:textId="5E6A4F43" w:rsidR="00160C7E" w:rsidRPr="00377732" w:rsidRDefault="00160C7E" w:rsidP="006D0B35">
      <w:pPr>
        <w:spacing w:line="216" w:lineRule="auto"/>
        <w:ind w:left="-270" w:right="8" w:firstLine="0"/>
      </w:pPr>
      <w:r w:rsidRPr="00377732">
        <w:rPr>
          <w:b/>
        </w:rPr>
        <w:t xml:space="preserve">IF </w:t>
      </w:r>
      <w:r w:rsidRPr="00377732">
        <w:t>SuccessfulFATF = “false” THEN</w:t>
      </w:r>
    </w:p>
    <w:p w14:paraId="7FD0F9BF" w14:textId="77777777" w:rsidR="006D0B35" w:rsidRDefault="006D0B35" w:rsidP="006D0B35">
      <w:pPr>
        <w:tabs>
          <w:tab w:val="left" w:pos="90"/>
          <w:tab w:val="left" w:pos="180"/>
        </w:tabs>
        <w:ind w:left="0" w:right="8" w:firstLine="0"/>
      </w:pPr>
    </w:p>
    <w:p w14:paraId="7C272AE9" w14:textId="7C49F31B" w:rsidR="00160C7E" w:rsidRDefault="00160C7E" w:rsidP="006D0B35">
      <w:pPr>
        <w:tabs>
          <w:tab w:val="left" w:pos="90"/>
          <w:tab w:val="left" w:pos="180"/>
        </w:tabs>
        <w:ind w:left="-90" w:right="8" w:firstLine="0"/>
        <w:rPr>
          <w:ins w:id="1687" w:author="BOUVY Martine [2]" w:date="2021-04-01T15:17:00Z"/>
          <w:b/>
        </w:rPr>
      </w:pPr>
      <w:r w:rsidRPr="00377732">
        <w:rPr>
          <w:b/>
        </w:rPr>
        <w:t>For i= 1, NumberOfOccurrences(OrganisationIdentification.Other)</w:t>
      </w:r>
    </w:p>
    <w:p w14:paraId="6BA41EF9" w14:textId="390DFD1B" w:rsidR="006D0B35" w:rsidDel="00454EC6" w:rsidRDefault="006D0B35" w:rsidP="006D0B35">
      <w:pPr>
        <w:spacing w:after="0" w:line="259" w:lineRule="auto"/>
        <w:ind w:left="0" w:right="27" w:firstLine="0"/>
        <w:rPr>
          <w:del w:id="1688" w:author="BOUVY Martine [2]" w:date="2021-04-01T15:33:00Z"/>
        </w:rPr>
      </w:pPr>
    </w:p>
    <w:p w14:paraId="68C3BE95" w14:textId="7A2EACB2" w:rsidR="00160C7E" w:rsidRPr="00094FFB" w:rsidRDefault="00160C7E" w:rsidP="00821610">
      <w:pPr>
        <w:tabs>
          <w:tab w:val="left" w:pos="90"/>
        </w:tabs>
        <w:spacing w:after="0" w:line="259" w:lineRule="auto"/>
        <w:ind w:left="-90" w:right="27" w:firstLine="0"/>
      </w:pPr>
      <w:r w:rsidRPr="009F0B72">
        <w:rPr>
          <w:b/>
        </w:rPr>
        <w:t xml:space="preserve"> {</w:t>
      </w:r>
      <w:r>
        <w:t xml:space="preserve">  </w:t>
      </w:r>
      <w:r w:rsidRPr="00EF0E36">
        <w:t xml:space="preserve">MXCode = </w:t>
      </w:r>
      <w:r>
        <w:t xml:space="preserve">   </w:t>
      </w:r>
      <w:r w:rsidRPr="00094FFB">
        <w:t>Identification.OrganisationIdentification.Other[i].SchemeName.Code</w:t>
      </w:r>
    </w:p>
    <w:p w14:paraId="38733CA9" w14:textId="77777777" w:rsidR="00160C7E" w:rsidRPr="00094FFB" w:rsidRDefault="00160C7E" w:rsidP="00160C7E">
      <w:pPr>
        <w:spacing w:after="0" w:line="259" w:lineRule="auto"/>
        <w:ind w:left="10" w:right="27" w:hanging="10"/>
      </w:pPr>
    </w:p>
    <w:p w14:paraId="37EAF3C4" w14:textId="77777777" w:rsidR="00160C7E" w:rsidRPr="00094FFB" w:rsidRDefault="00160C7E" w:rsidP="00160C7E">
      <w:pPr>
        <w:spacing w:after="0" w:line="259" w:lineRule="auto"/>
        <w:ind w:left="10" w:right="27" w:hanging="10"/>
      </w:pPr>
      <w:r w:rsidRPr="00094FFB">
        <w:t>MXIssuer = Identification.OrganisationIdentification.Other[i].Issuer</w:t>
      </w:r>
    </w:p>
    <w:p w14:paraId="4B966DE9" w14:textId="77777777" w:rsidR="00160C7E" w:rsidRPr="00094FFB" w:rsidRDefault="00160C7E" w:rsidP="00160C7E">
      <w:pPr>
        <w:spacing w:after="0" w:line="259" w:lineRule="auto"/>
        <w:ind w:left="10" w:right="27" w:hanging="10"/>
      </w:pPr>
    </w:p>
    <w:p w14:paraId="650356F6" w14:textId="77777777" w:rsidR="00160C7E" w:rsidRPr="00094FFB" w:rsidRDefault="00160C7E" w:rsidP="005A7557">
      <w:pPr>
        <w:spacing w:line="216" w:lineRule="auto"/>
        <w:ind w:left="-360" w:right="-1612" w:firstLine="352"/>
      </w:pPr>
      <w:r w:rsidRPr="00094FFB">
        <w:t>MTIdentifier = MXPartyIdentification.Identification.OrganisationIdentification.Other[i].Identification</w:t>
      </w:r>
    </w:p>
    <w:p w14:paraId="4C2C1AF8" w14:textId="77777777" w:rsidR="00160C7E" w:rsidRPr="00094FFB" w:rsidRDefault="00160C7E" w:rsidP="00160C7E">
      <w:pPr>
        <w:spacing w:after="0" w:line="259" w:lineRule="auto"/>
        <w:ind w:left="10" w:right="27" w:hanging="10"/>
      </w:pPr>
    </w:p>
    <w:p w14:paraId="531382BF" w14:textId="77777777" w:rsidR="00160C7E" w:rsidRPr="00094FFB" w:rsidRDefault="00160C7E" w:rsidP="00160C7E">
      <w:pPr>
        <w:spacing w:after="0" w:line="259" w:lineRule="auto"/>
        <w:ind w:left="10" w:right="27" w:hanging="10"/>
      </w:pPr>
    </w:p>
    <w:p w14:paraId="2E8BAD62" w14:textId="29F98D15" w:rsidR="00160C7E" w:rsidRPr="00094FFB" w:rsidRDefault="00160C7E" w:rsidP="00160C7E">
      <w:pPr>
        <w:spacing w:after="0" w:line="259" w:lineRule="auto"/>
        <w:ind w:left="10" w:right="27" w:hanging="10"/>
      </w:pPr>
      <w:r w:rsidRPr="00094FFB">
        <w:t xml:space="preserve">    /* Search for issuer country code</w:t>
      </w:r>
      <w:ins w:id="1689" w:author="BOUVY Martine [2]" w:date="2021-04-01T15:40:00Z">
        <w:r w:rsidR="00114539">
          <w:t xml:space="preserve"> – remove it from MX Issuer</w:t>
        </w:r>
      </w:ins>
      <w:r w:rsidRPr="00094FFB">
        <w:t xml:space="preserve"> */</w:t>
      </w:r>
    </w:p>
    <w:p w14:paraId="3F8753D4" w14:textId="77777777" w:rsidR="00160C7E" w:rsidRPr="00094FFB" w:rsidRDefault="00160C7E" w:rsidP="00160C7E">
      <w:pPr>
        <w:spacing w:after="0" w:line="259" w:lineRule="auto"/>
        <w:ind w:left="10" w:right="27" w:hanging="10"/>
      </w:pPr>
    </w:p>
    <w:p w14:paraId="45A7D3F1" w14:textId="2C58BBFC" w:rsidR="00160C7E" w:rsidRPr="00094FFB" w:rsidRDefault="00160C7E" w:rsidP="002444E9">
      <w:pPr>
        <w:tabs>
          <w:tab w:val="left" w:pos="90"/>
          <w:tab w:val="left" w:pos="180"/>
        </w:tabs>
        <w:ind w:left="0" w:right="8" w:firstLine="90"/>
      </w:pPr>
      <w:r w:rsidRPr="00094FFB">
        <w:rPr>
          <w:b/>
        </w:rPr>
        <w:t>IF</w:t>
      </w:r>
      <w:r w:rsidR="006D0B35">
        <w:t xml:space="preserve"> </w:t>
      </w:r>
      <w:r w:rsidR="006D0B35" w:rsidRPr="006D0B35">
        <w:rPr>
          <w:b/>
        </w:rPr>
        <w:t>Length</w:t>
      </w:r>
      <w:r w:rsidRPr="00094FFB">
        <w:t xml:space="preserve">(MXIssuer) &gt; 0 AND </w:t>
      </w:r>
      <w:r w:rsidRPr="00094FFB">
        <w:rPr>
          <w:b/>
        </w:rPr>
        <w:t>IsCountryCode</w:t>
      </w:r>
      <w:r w:rsidRPr="00094FFB">
        <w:t>(</w:t>
      </w:r>
      <w:r w:rsidRPr="003A047B">
        <w:rPr>
          <w:b/>
        </w:rPr>
        <w:t>S</w:t>
      </w:r>
      <w:r w:rsidR="006D0B35" w:rsidRPr="003A047B">
        <w:rPr>
          <w:b/>
        </w:rPr>
        <w:t>ubstring</w:t>
      </w:r>
      <w:r w:rsidR="006D0B35">
        <w:t xml:space="preserve">(MXIssuer,1,2)AND </w:t>
      </w:r>
      <w:r w:rsidR="006D0B35" w:rsidRPr="006D0B35">
        <w:rPr>
          <w:b/>
        </w:rPr>
        <w:t>Length</w:t>
      </w:r>
      <w:r w:rsidR="006D0B35">
        <w:t>(MXIssuer)= 2)THEN</w:t>
      </w:r>
    </w:p>
    <w:p w14:paraId="527A9BEB" w14:textId="77777777" w:rsidR="00160C7E" w:rsidRPr="00094FFB" w:rsidRDefault="00160C7E" w:rsidP="00160C7E">
      <w:pPr>
        <w:ind w:left="90" w:right="8" w:firstLine="0"/>
      </w:pPr>
      <w:r w:rsidRPr="00094FFB">
        <w:rPr>
          <w:b/>
        </w:rPr>
        <w:t xml:space="preserve">   </w:t>
      </w:r>
      <w:r w:rsidRPr="00094FFB">
        <w:t>MTCountryCode = MXIssuer</w:t>
      </w:r>
    </w:p>
    <w:p w14:paraId="44BC5845" w14:textId="77777777" w:rsidR="00160C7E" w:rsidRPr="00094FFB" w:rsidRDefault="00160C7E" w:rsidP="00160C7E">
      <w:pPr>
        <w:ind w:left="90" w:right="8" w:firstLine="0"/>
      </w:pPr>
      <w:r w:rsidRPr="00094FFB">
        <w:t xml:space="preserve">   MXIssuer = “”</w:t>
      </w:r>
    </w:p>
    <w:p w14:paraId="08931700" w14:textId="77777777" w:rsidR="00160C7E" w:rsidRPr="00094FFB" w:rsidRDefault="00160C7E" w:rsidP="00160C7E">
      <w:pPr>
        <w:ind w:left="90" w:right="8" w:firstLine="0"/>
      </w:pPr>
    </w:p>
    <w:p w14:paraId="0DE61CDE" w14:textId="0664F0DB" w:rsidR="00160C7E" w:rsidRPr="00094FFB" w:rsidRDefault="006D0B35" w:rsidP="006D0B35">
      <w:pPr>
        <w:tabs>
          <w:tab w:val="left" w:pos="180"/>
        </w:tabs>
        <w:spacing w:line="216" w:lineRule="auto"/>
        <w:ind w:left="0" w:right="8" w:firstLine="0"/>
      </w:pPr>
      <w:r>
        <w:rPr>
          <w:b/>
        </w:rPr>
        <w:t xml:space="preserve"> </w:t>
      </w:r>
      <w:r w:rsidR="00160C7E" w:rsidRPr="00094FFB">
        <w:rPr>
          <w:b/>
        </w:rPr>
        <w:t>ELSE IF</w:t>
      </w:r>
      <w:r w:rsidR="00160C7E" w:rsidRPr="00094FFB">
        <w:t xml:space="preserve"> (</w:t>
      </w:r>
      <w:r w:rsidR="00160C7E" w:rsidRPr="00094FFB">
        <w:rPr>
          <w:b/>
        </w:rPr>
        <w:t>IsCountryCode</w:t>
      </w:r>
      <w:r w:rsidR="00160C7E" w:rsidRPr="00094FFB">
        <w:t>(</w:t>
      </w:r>
      <w:r w:rsidR="00160C7E" w:rsidRPr="006D0B35">
        <w:rPr>
          <w:b/>
        </w:rPr>
        <w:t>Substring</w:t>
      </w:r>
      <w:r w:rsidR="00160C7E" w:rsidRPr="00094FFB">
        <w:t xml:space="preserve">(MXIssuer,1,2))AND </w:t>
      </w:r>
    </w:p>
    <w:p w14:paraId="4FEE1729" w14:textId="7C911FE5" w:rsidR="00160C7E" w:rsidRPr="00094FFB" w:rsidRDefault="00160C7E" w:rsidP="00160C7E">
      <w:pPr>
        <w:ind w:left="1701" w:right="8" w:firstLine="142"/>
      </w:pPr>
      <w:r w:rsidRPr="00094FFB">
        <w:t xml:space="preserve"> </w:t>
      </w:r>
      <w:r w:rsidRPr="006D0B35">
        <w:rPr>
          <w:b/>
        </w:rPr>
        <w:t>Substring</w:t>
      </w:r>
      <w:r w:rsidRPr="00094FFB">
        <w:t>(MXIssuer,3,</w:t>
      </w:r>
      <w:r w:rsidR="006D0B35">
        <w:t xml:space="preserve">1) = “/” AND              </w:t>
      </w:r>
      <w:r w:rsidR="006D0B35" w:rsidRPr="006D0B35">
        <w:rPr>
          <w:b/>
        </w:rPr>
        <w:t>Length</w:t>
      </w:r>
      <w:r w:rsidRPr="00094FFB">
        <w:t>(MXIssuer)&gt; 3) THEN</w:t>
      </w:r>
    </w:p>
    <w:p w14:paraId="7BFB67AB" w14:textId="77777777" w:rsidR="00160C7E" w:rsidRPr="00094FFB" w:rsidRDefault="00160C7E" w:rsidP="00160C7E">
      <w:pPr>
        <w:ind w:left="1428" w:right="8"/>
      </w:pPr>
      <w:r w:rsidRPr="00094FFB">
        <w:t xml:space="preserve">          MTCountryCode = Substring(MXIssuer,1,2)</w:t>
      </w:r>
    </w:p>
    <w:p w14:paraId="76C4FAE9" w14:textId="77777777" w:rsidR="00160C7E" w:rsidRPr="00094FFB" w:rsidRDefault="00160C7E" w:rsidP="00160C7E">
      <w:pPr>
        <w:ind w:left="1428" w:right="8"/>
      </w:pPr>
      <w:r w:rsidRPr="00094FFB">
        <w:t xml:space="preserve">          MXIssuer = Substring(MXIssuer,4)</w:t>
      </w:r>
    </w:p>
    <w:p w14:paraId="4B972210" w14:textId="77777777" w:rsidR="00160C7E" w:rsidRDefault="00160C7E" w:rsidP="00160C7E">
      <w:pPr>
        <w:spacing w:line="216" w:lineRule="auto"/>
        <w:ind w:left="0" w:right="8" w:firstLine="0"/>
      </w:pPr>
    </w:p>
    <w:p w14:paraId="00028FC4" w14:textId="1C5C34DD" w:rsidR="00160C7E" w:rsidRDefault="006D0B35" w:rsidP="006D0B35">
      <w:pPr>
        <w:tabs>
          <w:tab w:val="left" w:pos="180"/>
        </w:tabs>
        <w:spacing w:line="216" w:lineRule="auto"/>
        <w:ind w:left="0" w:right="8" w:firstLine="0"/>
        <w:rPr>
          <w:b/>
        </w:rPr>
      </w:pPr>
      <w:r>
        <w:rPr>
          <w:b/>
        </w:rPr>
        <w:t xml:space="preserve"> </w:t>
      </w:r>
      <w:r w:rsidR="00160C7E" w:rsidRPr="00665BFF">
        <w:rPr>
          <w:b/>
        </w:rPr>
        <w:t>ENDIF</w:t>
      </w:r>
    </w:p>
    <w:p w14:paraId="7D51FE68" w14:textId="77777777" w:rsidR="00160C7E" w:rsidRDefault="00160C7E" w:rsidP="00160C7E">
      <w:pPr>
        <w:spacing w:line="216" w:lineRule="auto"/>
        <w:ind w:left="0" w:right="8" w:firstLine="0"/>
        <w:rPr>
          <w:b/>
        </w:rPr>
      </w:pPr>
    </w:p>
    <w:p w14:paraId="239066F6" w14:textId="77777777" w:rsidR="00160C7E" w:rsidRPr="00EF0E36" w:rsidRDefault="00160C7E" w:rsidP="00160C7E">
      <w:pPr>
        <w:spacing w:after="0" w:line="259" w:lineRule="auto"/>
        <w:ind w:left="10" w:right="27" w:hanging="10"/>
      </w:pPr>
    </w:p>
    <w:p w14:paraId="75CAAC67" w14:textId="77777777" w:rsidR="00160C7E" w:rsidRPr="00E60D6C" w:rsidRDefault="00160C7E" w:rsidP="00160C7E">
      <w:pPr>
        <w:ind w:left="846" w:right="8"/>
        <w:rPr>
          <w:b/>
        </w:rPr>
      </w:pPr>
    </w:p>
    <w:p w14:paraId="7B44DEBB" w14:textId="4330774F" w:rsidR="00160C7E" w:rsidRDefault="00160C7E" w:rsidP="00821610">
      <w:pPr>
        <w:tabs>
          <w:tab w:val="left" w:pos="90"/>
          <w:tab w:val="left" w:pos="180"/>
          <w:tab w:val="center" w:pos="849"/>
          <w:tab w:val="center" w:pos="1538"/>
        </w:tabs>
        <w:ind w:left="0" w:firstLine="0"/>
      </w:pPr>
      <w:r w:rsidRPr="00EF0E36">
        <w:rPr>
          <w:b/>
        </w:rPr>
        <w:t>IF</w:t>
      </w:r>
      <w:r>
        <w:t xml:space="preserve"> </w:t>
      </w:r>
      <w:ins w:id="1690" w:author="BOUVY Martine [2]" w:date="2021-10-15T17:01:00Z">
        <w:r w:rsidR="00541850" w:rsidRPr="00597558">
          <w:t>MXCo</w:t>
        </w:r>
        <w:r w:rsidR="004E4260" w:rsidRPr="00597558">
          <w:t xml:space="preserve">de </w:t>
        </w:r>
        <w:r w:rsidR="004E4260" w:rsidRPr="00597558">
          <w:rPr>
            <w:b/>
          </w:rPr>
          <w:t>IsIn</w:t>
        </w:r>
      </w:ins>
      <w:ins w:id="1691" w:author="BOUVY Martine [2]" w:date="2021-10-15T17:03:00Z">
        <w:r w:rsidR="00541850" w:rsidRPr="00597558">
          <w:rPr>
            <w:b/>
          </w:rPr>
          <w:t>List</w:t>
        </w:r>
      </w:ins>
      <w:ins w:id="1692" w:author="BOUVY Martine [2]" w:date="2021-10-15T17:01:00Z">
        <w:r w:rsidR="004E4260" w:rsidRPr="00597558">
          <w:t>(ISO LIST: ExternalOrganisationIdentification1Code)</w:t>
        </w:r>
        <w:r w:rsidR="004E4260">
          <w:t xml:space="preserve"> AND </w:t>
        </w:r>
      </w:ins>
      <w:r>
        <w:t xml:space="preserve">MXCode </w:t>
      </w:r>
      <w:r w:rsidRPr="009F0B72">
        <w:rPr>
          <w:b/>
        </w:rPr>
        <w:t>NOT</w:t>
      </w:r>
      <w:r>
        <w:t xml:space="preserve"> </w:t>
      </w:r>
      <w:r w:rsidR="00590078" w:rsidRPr="00590078">
        <w:rPr>
          <w:b/>
        </w:rPr>
        <w:t>Is</w:t>
      </w:r>
      <w:r w:rsidRPr="00590078">
        <w:rPr>
          <w:b/>
        </w:rPr>
        <w:t>InList</w:t>
      </w:r>
      <w:r>
        <w:t>{CUST,EMPL</w:t>
      </w:r>
      <w:ins w:id="1693" w:author="BOUVY Martine [2]" w:date="2021-04-01T15:23:00Z">
        <w:r w:rsidR="00AF3723">
          <w:t>,TXID</w:t>
        </w:r>
      </w:ins>
      <w:r>
        <w:t xml:space="preserve">} THEN </w:t>
      </w:r>
    </w:p>
    <w:p w14:paraId="1C219AC1" w14:textId="77777777" w:rsidR="00160C7E" w:rsidRDefault="00160C7E" w:rsidP="00160C7E">
      <w:pPr>
        <w:tabs>
          <w:tab w:val="center" w:pos="849"/>
          <w:tab w:val="center" w:pos="1538"/>
        </w:tabs>
        <w:ind w:left="0" w:firstLine="0"/>
      </w:pPr>
      <w:r>
        <w:t>/* Translate it to MTCode “CUST” and MTIssuer being a concatenation of MX SchemeNameCode and MXIssuer. MTIssuer might be truncated later in the function in order to get the full MTIdentification */</w:t>
      </w:r>
    </w:p>
    <w:p w14:paraId="503AAA77" w14:textId="77777777" w:rsidR="00160C7E" w:rsidRDefault="00160C7E" w:rsidP="00160C7E">
      <w:pPr>
        <w:spacing w:line="216" w:lineRule="auto"/>
        <w:ind w:left="1992" w:right="8"/>
      </w:pPr>
    </w:p>
    <w:p w14:paraId="2747AB22" w14:textId="11D3184E" w:rsidR="00160C7E" w:rsidRDefault="002444E9" w:rsidP="002444E9">
      <w:pPr>
        <w:spacing w:line="216" w:lineRule="auto"/>
        <w:ind w:left="0" w:right="8" w:firstLine="0"/>
      </w:pPr>
      <w:r>
        <w:t xml:space="preserve">    </w:t>
      </w:r>
      <w:r w:rsidR="00160C7E">
        <w:t>MTSchemeCode=”CUST”</w:t>
      </w:r>
    </w:p>
    <w:p w14:paraId="62BC4C37" w14:textId="77777777" w:rsidR="002444E9" w:rsidRDefault="002444E9" w:rsidP="002444E9">
      <w:pPr>
        <w:spacing w:line="216" w:lineRule="auto"/>
        <w:ind w:left="0" w:right="8" w:firstLine="0"/>
      </w:pPr>
      <w:r>
        <w:t xml:space="preserve">  </w:t>
      </w:r>
    </w:p>
    <w:p w14:paraId="6FB31A5A" w14:textId="1019B3EC" w:rsidR="00160C7E" w:rsidRDefault="002444E9" w:rsidP="002444E9">
      <w:pPr>
        <w:spacing w:line="216" w:lineRule="auto"/>
        <w:ind w:left="0" w:right="8" w:firstLine="0"/>
      </w:pPr>
      <w:r>
        <w:t xml:space="preserve">   </w:t>
      </w:r>
      <w:r w:rsidR="00160C7E">
        <w:rPr>
          <w:b/>
        </w:rPr>
        <w:t xml:space="preserve"> </w:t>
      </w:r>
      <w:r w:rsidR="00160C7E" w:rsidRPr="004F0B9D">
        <w:rPr>
          <w:b/>
        </w:rPr>
        <w:t>IF</w:t>
      </w:r>
      <w:r>
        <w:t xml:space="preserve"> </w:t>
      </w:r>
      <w:r w:rsidRPr="002444E9">
        <w:rPr>
          <w:b/>
        </w:rPr>
        <w:t>Length</w:t>
      </w:r>
      <w:r>
        <w:t>(MXIssuer)&gt; 0 THEN</w:t>
      </w:r>
    </w:p>
    <w:p w14:paraId="4506D0A0" w14:textId="176F2132" w:rsidR="00160C7E" w:rsidRDefault="002444E9" w:rsidP="002444E9">
      <w:pPr>
        <w:spacing w:line="216" w:lineRule="auto"/>
        <w:ind w:left="0" w:right="8" w:firstLine="0"/>
      </w:pPr>
      <w:r>
        <w:t xml:space="preserve">       </w:t>
      </w:r>
      <w:r w:rsidR="00160C7E">
        <w:t>MTIssuer = Concatenate(MXCode,SPACE,MXIssuer)</w:t>
      </w:r>
    </w:p>
    <w:p w14:paraId="317E738D" w14:textId="5EDFF3B8" w:rsidR="00160C7E" w:rsidRPr="004F0B9D" w:rsidRDefault="002444E9" w:rsidP="002444E9">
      <w:pPr>
        <w:spacing w:line="216" w:lineRule="auto"/>
        <w:ind w:left="0" w:right="8" w:firstLine="0"/>
        <w:rPr>
          <w:b/>
        </w:rPr>
      </w:pPr>
      <w:r>
        <w:rPr>
          <w:b/>
        </w:rPr>
        <w:t xml:space="preserve">    </w:t>
      </w:r>
      <w:r w:rsidR="00160C7E" w:rsidRPr="004F0B9D">
        <w:rPr>
          <w:b/>
        </w:rPr>
        <w:t>ELSE</w:t>
      </w:r>
    </w:p>
    <w:p w14:paraId="5B23B180" w14:textId="2CEB2FCC" w:rsidR="00160C7E" w:rsidRDefault="002444E9" w:rsidP="002444E9">
      <w:pPr>
        <w:spacing w:line="216" w:lineRule="auto"/>
        <w:ind w:left="0" w:right="8" w:firstLine="0"/>
      </w:pPr>
      <w:r>
        <w:t xml:space="preserve">       </w:t>
      </w:r>
      <w:r w:rsidR="00160C7E">
        <w:t>MTIssuer = MXCode</w:t>
      </w:r>
    </w:p>
    <w:p w14:paraId="035D6E12" w14:textId="358F153E" w:rsidR="00160C7E" w:rsidRPr="004F0B9D" w:rsidRDefault="002444E9" w:rsidP="002444E9">
      <w:pPr>
        <w:spacing w:line="216" w:lineRule="auto"/>
        <w:ind w:left="0" w:right="8" w:firstLine="0"/>
        <w:rPr>
          <w:b/>
        </w:rPr>
      </w:pPr>
      <w:r>
        <w:rPr>
          <w:b/>
        </w:rPr>
        <w:t xml:space="preserve">    </w:t>
      </w:r>
      <w:r w:rsidR="00160C7E" w:rsidRPr="004F0B9D">
        <w:rPr>
          <w:b/>
        </w:rPr>
        <w:t>ENDIF</w:t>
      </w:r>
    </w:p>
    <w:p w14:paraId="3254519A" w14:textId="77777777" w:rsidR="00160C7E" w:rsidRDefault="00160C7E" w:rsidP="00160C7E">
      <w:pPr>
        <w:spacing w:line="216" w:lineRule="auto"/>
        <w:ind w:left="1992" w:right="8"/>
      </w:pPr>
    </w:p>
    <w:p w14:paraId="67CB4919" w14:textId="1D220FEE" w:rsidR="00160C7E" w:rsidRDefault="002444E9" w:rsidP="002444E9">
      <w:pPr>
        <w:spacing w:line="216" w:lineRule="auto"/>
        <w:ind w:left="0" w:right="8" w:firstLine="0"/>
      </w:pPr>
      <w:r>
        <w:t xml:space="preserve">    </w:t>
      </w:r>
      <w:r w:rsidR="00160C7E" w:rsidRPr="002444E9">
        <w:rPr>
          <w:b/>
        </w:rPr>
        <w:t>IF</w:t>
      </w:r>
      <w:r>
        <w:t xml:space="preserve"> </w:t>
      </w:r>
      <w:r w:rsidRPr="002444E9">
        <w:rPr>
          <w:b/>
        </w:rPr>
        <w:t>Length</w:t>
      </w:r>
      <w:r w:rsidR="00160C7E">
        <w:t xml:space="preserve">(MTCountryCode)&gt; 0 </w:t>
      </w:r>
      <w:r>
        <w:t>THEN</w:t>
      </w:r>
    </w:p>
    <w:p w14:paraId="7CC04135" w14:textId="464CA2B9" w:rsidR="00160C7E" w:rsidRPr="00F75AE9" w:rsidRDefault="002444E9" w:rsidP="002444E9">
      <w:pPr>
        <w:spacing w:line="216" w:lineRule="auto"/>
        <w:ind w:left="0" w:right="8" w:firstLine="0"/>
      </w:pPr>
      <w:r>
        <w:t xml:space="preserve">       </w:t>
      </w:r>
      <w:r w:rsidR="00160C7E" w:rsidRPr="00F75AE9">
        <w:t>SuccessfulFATF = “true”</w:t>
      </w:r>
    </w:p>
    <w:p w14:paraId="76929B7E" w14:textId="76AFB4FD" w:rsidR="00160C7E" w:rsidRPr="00F75AE9" w:rsidRDefault="002444E9" w:rsidP="002444E9">
      <w:pPr>
        <w:spacing w:line="216" w:lineRule="auto"/>
        <w:ind w:left="0" w:right="8" w:firstLine="0"/>
      </w:pPr>
      <w:r>
        <w:t xml:space="preserve">       </w:t>
      </w:r>
      <w:r w:rsidR="00160C7E" w:rsidRPr="00F75AE9">
        <w:t>EXIT For loop</w:t>
      </w:r>
    </w:p>
    <w:p w14:paraId="716419BF" w14:textId="0925F46C" w:rsidR="00160C7E" w:rsidRPr="002444E9" w:rsidRDefault="002444E9" w:rsidP="002444E9">
      <w:pPr>
        <w:spacing w:line="216" w:lineRule="auto"/>
        <w:ind w:left="0" w:right="8" w:firstLine="0"/>
        <w:rPr>
          <w:b/>
        </w:rPr>
      </w:pPr>
      <w:r w:rsidRPr="002444E9">
        <w:rPr>
          <w:b/>
        </w:rPr>
        <w:t xml:space="preserve">    </w:t>
      </w:r>
      <w:r w:rsidR="00160C7E" w:rsidRPr="002444E9">
        <w:rPr>
          <w:b/>
        </w:rPr>
        <w:t>ENDIF</w:t>
      </w:r>
    </w:p>
    <w:p w14:paraId="283CA0A9" w14:textId="77777777" w:rsidR="00160C7E" w:rsidRPr="00665BFF" w:rsidRDefault="00160C7E" w:rsidP="00160C7E">
      <w:pPr>
        <w:spacing w:line="216" w:lineRule="auto"/>
        <w:ind w:left="0" w:right="8" w:firstLine="0"/>
        <w:rPr>
          <w:b/>
        </w:rPr>
      </w:pPr>
      <w:r>
        <w:t xml:space="preserve">                 </w:t>
      </w:r>
    </w:p>
    <w:p w14:paraId="38EC3901" w14:textId="77777777" w:rsidR="00160C7E" w:rsidRDefault="00160C7E" w:rsidP="00160C7E">
      <w:pPr>
        <w:ind w:left="1428" w:right="8"/>
        <w:rPr>
          <w:b/>
        </w:rPr>
      </w:pPr>
    </w:p>
    <w:p w14:paraId="5953AB63" w14:textId="3087586E" w:rsidR="00160C7E" w:rsidRPr="00EF0E36" w:rsidRDefault="00160C7E" w:rsidP="002444E9">
      <w:pPr>
        <w:ind w:left="0" w:right="8" w:firstLine="0"/>
        <w:rPr>
          <w:b/>
        </w:rPr>
      </w:pPr>
      <w:r>
        <w:rPr>
          <w:b/>
        </w:rPr>
        <w:t>ELSE</w:t>
      </w:r>
      <w:ins w:id="1694" w:author="BOUVY Martine [2]" w:date="2021-04-01T15:36:00Z">
        <w:r w:rsidR="00454EC6">
          <w:rPr>
            <w:b/>
          </w:rPr>
          <w:t xml:space="preserve">IF </w:t>
        </w:r>
        <w:r w:rsidR="00114539">
          <w:t xml:space="preserve">MXCode </w:t>
        </w:r>
        <w:r w:rsidR="00454EC6" w:rsidRPr="00590078">
          <w:rPr>
            <w:b/>
          </w:rPr>
          <w:t>IsInList</w:t>
        </w:r>
        <w:r w:rsidR="00454EC6">
          <w:t>{CUST,EMPL}</w:t>
        </w:r>
      </w:ins>
    </w:p>
    <w:p w14:paraId="79E2CE80" w14:textId="77777777" w:rsidR="00160C7E" w:rsidRDefault="00160C7E" w:rsidP="00160C7E">
      <w:pPr>
        <w:spacing w:after="102" w:line="216" w:lineRule="auto"/>
        <w:ind w:left="1428" w:right="8"/>
      </w:pPr>
      <w:r>
        <w:t xml:space="preserve">     /*MXCode is InList{CUST,EMPL}*/</w:t>
      </w:r>
    </w:p>
    <w:p w14:paraId="0D190707" w14:textId="33F94105" w:rsidR="00160C7E" w:rsidRDefault="00160C7E" w:rsidP="00160C7E">
      <w:pPr>
        <w:spacing w:after="102" w:line="216" w:lineRule="auto"/>
        <w:ind w:left="1428" w:right="8"/>
      </w:pPr>
      <w:r>
        <w:t xml:space="preserve">/* Issuer is expected in MT. </w:t>
      </w:r>
      <w:del w:id="1695" w:author="BOUVY Martine [2]" w:date="2021-04-01T15:38:00Z">
        <w:r w:rsidDel="00114539">
          <w:delText xml:space="preserve">IF MXIssuer only contains the issuer Country, it will be copied in MTIssuer as well </w:delText>
        </w:r>
      </w:del>
      <w:r>
        <w:t>*/</w:t>
      </w:r>
    </w:p>
    <w:p w14:paraId="142F5B35" w14:textId="77777777" w:rsidR="00160C7E" w:rsidRDefault="00160C7E" w:rsidP="00160C7E">
      <w:pPr>
        <w:spacing w:line="216" w:lineRule="auto"/>
        <w:ind w:left="1992" w:right="8"/>
      </w:pPr>
    </w:p>
    <w:p w14:paraId="77CAB48D" w14:textId="77777777" w:rsidR="00160C7E" w:rsidRDefault="00160C7E" w:rsidP="00160C7E">
      <w:pPr>
        <w:spacing w:line="216" w:lineRule="auto"/>
        <w:ind w:left="1992" w:right="8"/>
      </w:pPr>
    </w:p>
    <w:p w14:paraId="367D7D2F" w14:textId="77777777" w:rsidR="00160C7E" w:rsidRDefault="00160C7E" w:rsidP="002444E9">
      <w:pPr>
        <w:spacing w:line="216" w:lineRule="auto"/>
        <w:ind w:right="8"/>
      </w:pPr>
      <w:r>
        <w:t>MTSchemeCode=MXCode</w:t>
      </w:r>
    </w:p>
    <w:p w14:paraId="07384693" w14:textId="77777777" w:rsidR="00160C7E" w:rsidRPr="00821610" w:rsidRDefault="00160C7E" w:rsidP="00160C7E">
      <w:pPr>
        <w:spacing w:line="216" w:lineRule="auto"/>
        <w:ind w:left="1992" w:right="8"/>
        <w:rPr>
          <w:b/>
        </w:rPr>
      </w:pPr>
      <w:r w:rsidRPr="00821610">
        <w:rPr>
          <w:b/>
        </w:rPr>
        <w:t xml:space="preserve"> </w:t>
      </w:r>
    </w:p>
    <w:p w14:paraId="00755145" w14:textId="219B3D41" w:rsidR="002444E9" w:rsidRDefault="002444E9" w:rsidP="00821610">
      <w:pPr>
        <w:spacing w:after="0" w:line="216" w:lineRule="auto"/>
        <w:ind w:left="0" w:right="8" w:firstLine="0"/>
      </w:pPr>
      <w:r w:rsidRPr="00821610">
        <w:rPr>
          <w:b/>
        </w:rPr>
        <w:t xml:space="preserve">       </w:t>
      </w:r>
      <w:r w:rsidR="00160C7E" w:rsidRPr="00821610">
        <w:rPr>
          <w:b/>
        </w:rPr>
        <w:t>IF IsEmpty</w:t>
      </w:r>
      <w:r w:rsidR="00160C7E">
        <w:t>(MXIssuer) THEN</w:t>
      </w:r>
    </w:p>
    <w:p w14:paraId="0F30F252" w14:textId="2EF9A345" w:rsidR="00160C7E" w:rsidRDefault="002444E9" w:rsidP="002444E9">
      <w:pPr>
        <w:spacing w:after="0" w:line="216" w:lineRule="auto"/>
        <w:ind w:right="8"/>
        <w:rPr>
          <w:ins w:id="1696" w:author="BOUVY Martine [2]" w:date="2021-04-01T17:22:00Z"/>
        </w:rPr>
      </w:pPr>
      <w:r>
        <w:t xml:space="preserve"> </w:t>
      </w:r>
      <w:r w:rsidR="00160C7E">
        <w:t xml:space="preserve">MTIssuer = “NOTPROVIDED” </w:t>
      </w:r>
    </w:p>
    <w:p w14:paraId="39F9606A" w14:textId="77777777" w:rsidR="00104A7C" w:rsidRDefault="00104A7C" w:rsidP="002444E9">
      <w:pPr>
        <w:spacing w:after="0" w:line="216" w:lineRule="auto"/>
        <w:ind w:right="8"/>
        <w:rPr>
          <w:ins w:id="1697" w:author="BOUVY Martine [2]" w:date="2021-04-01T17:19:00Z"/>
        </w:rPr>
      </w:pPr>
    </w:p>
    <w:p w14:paraId="09BE7E9D" w14:textId="2202EB00" w:rsidR="00175353" w:rsidRDefault="00175353" w:rsidP="002444E9">
      <w:pPr>
        <w:spacing w:after="0" w:line="216" w:lineRule="auto"/>
        <w:ind w:right="8"/>
        <w:rPr>
          <w:ins w:id="1698" w:author="BOUVY Martine [2]" w:date="2021-04-01T17:20:00Z"/>
        </w:rPr>
      </w:pPr>
      <w:ins w:id="1699" w:author="BOUVY Martine [2]" w:date="2021-04-01T17:20:00Z">
        <w:r>
          <w:t>/* Value “NOTPROVIDED” tracks the cases where an issuer is expected with another value than the cou</w:t>
        </w:r>
      </w:ins>
      <w:ins w:id="1700" w:author="BOUVY Martine [2]" w:date="2021-04-01T17:22:00Z">
        <w:r w:rsidR="00104A7C">
          <w:t>n</w:t>
        </w:r>
      </w:ins>
      <w:ins w:id="1701" w:author="BOUVY Martine [2]" w:date="2021-04-01T17:20:00Z">
        <w:r w:rsidR="00104A7C">
          <w:t>try code already removed.</w:t>
        </w:r>
      </w:ins>
    </w:p>
    <w:p w14:paraId="24421C49" w14:textId="0D4135AE" w:rsidR="00175353" w:rsidRDefault="00175353" w:rsidP="002444E9">
      <w:pPr>
        <w:spacing w:after="0" w:line="216" w:lineRule="auto"/>
        <w:ind w:right="8"/>
        <w:rPr>
          <w:ins w:id="1702" w:author="BOUVY Martine [2]" w:date="2021-04-01T17:21:00Z"/>
        </w:rPr>
      </w:pPr>
      <w:ins w:id="1703" w:author="BOUVY Martine [2]" w:date="2021-04-01T17:20:00Z">
        <w:r>
          <w:t xml:space="preserve">At the end of the function the case will be handled properly to replace the value </w:t>
        </w:r>
      </w:ins>
      <w:ins w:id="1704" w:author="BOUVY Martine [2]" w:date="2021-04-01T17:21:00Z">
        <w:r>
          <w:t>“NOTPROVIDED” which consume</w:t>
        </w:r>
      </w:ins>
      <w:ins w:id="1705" w:author="BOUVY Martine [2]" w:date="2021-04-01T17:23:00Z">
        <w:r w:rsidR="00104A7C">
          <w:t>s</w:t>
        </w:r>
      </w:ins>
      <w:ins w:id="1706" w:author="BOUVY Martine [2]" w:date="2021-04-01T17:21:00Z">
        <w:r>
          <w:t xml:space="preserve"> space by “//”</w:t>
        </w:r>
      </w:ins>
      <w:ins w:id="1707" w:author="BOUVY Martine [2]" w:date="2021-04-01T17:22:00Z">
        <w:r w:rsidR="00104A7C">
          <w:t xml:space="preserve">. This allows as well to replace “//” by another value if changes are requested later on. </w:t>
        </w:r>
      </w:ins>
      <w:ins w:id="1708" w:author="BOUVY Martine [2]" w:date="2021-04-01T17:21:00Z">
        <w:r>
          <w:t xml:space="preserve"> */</w:t>
        </w:r>
      </w:ins>
    </w:p>
    <w:p w14:paraId="7CA87578" w14:textId="77777777" w:rsidR="00175353" w:rsidRDefault="00175353" w:rsidP="002444E9">
      <w:pPr>
        <w:spacing w:after="0" w:line="216" w:lineRule="auto"/>
        <w:ind w:right="8"/>
      </w:pPr>
    </w:p>
    <w:p w14:paraId="63CCDD4C" w14:textId="02491F6C" w:rsidR="00160C7E" w:rsidRPr="00821610" w:rsidRDefault="002444E9" w:rsidP="002444E9">
      <w:pPr>
        <w:spacing w:line="216" w:lineRule="auto"/>
        <w:ind w:left="0" w:right="8" w:firstLine="0"/>
        <w:rPr>
          <w:b/>
        </w:rPr>
      </w:pPr>
      <w:r w:rsidRPr="00821610">
        <w:rPr>
          <w:b/>
        </w:rPr>
        <w:t xml:space="preserve">     </w:t>
      </w:r>
      <w:r w:rsidR="00160C7E" w:rsidRPr="00821610">
        <w:rPr>
          <w:b/>
        </w:rPr>
        <w:t xml:space="preserve">  ELSE </w:t>
      </w:r>
    </w:p>
    <w:p w14:paraId="45529E93" w14:textId="17236136" w:rsidR="00160C7E" w:rsidRDefault="00821610" w:rsidP="00821610">
      <w:pPr>
        <w:spacing w:line="216" w:lineRule="auto"/>
        <w:ind w:left="0" w:right="8" w:firstLine="0"/>
      </w:pPr>
      <w:r>
        <w:t xml:space="preserve">        </w:t>
      </w:r>
      <w:r w:rsidR="00160C7E">
        <w:t>MTIssuer = MXIssuer</w:t>
      </w:r>
    </w:p>
    <w:p w14:paraId="744134F5" w14:textId="4E9B9FB6" w:rsidR="00160C7E" w:rsidRPr="00821610" w:rsidRDefault="00821610" w:rsidP="00821610">
      <w:pPr>
        <w:spacing w:line="216" w:lineRule="auto"/>
        <w:ind w:left="0" w:right="8" w:firstLine="0"/>
        <w:rPr>
          <w:b/>
        </w:rPr>
      </w:pPr>
      <w:r>
        <w:t xml:space="preserve">       </w:t>
      </w:r>
      <w:r w:rsidR="00160C7E" w:rsidRPr="00821610">
        <w:rPr>
          <w:b/>
        </w:rPr>
        <w:t xml:space="preserve">ENDIF     </w:t>
      </w:r>
    </w:p>
    <w:p w14:paraId="04999524" w14:textId="77777777" w:rsidR="00160C7E" w:rsidRDefault="00160C7E" w:rsidP="00160C7E">
      <w:pPr>
        <w:spacing w:line="216" w:lineRule="auto"/>
        <w:ind w:left="1992" w:right="8"/>
        <w:rPr>
          <w:b/>
        </w:rPr>
      </w:pPr>
    </w:p>
    <w:p w14:paraId="12FB3C8E" w14:textId="1F6CC082" w:rsidR="00160C7E" w:rsidRDefault="00821610" w:rsidP="00821610">
      <w:pPr>
        <w:spacing w:line="216" w:lineRule="auto"/>
        <w:ind w:right="8"/>
      </w:pPr>
      <w:r w:rsidRPr="00821610">
        <w:rPr>
          <w:b/>
        </w:rPr>
        <w:t>IF</w:t>
      </w:r>
      <w:r>
        <w:t xml:space="preserve"> </w:t>
      </w:r>
      <w:r w:rsidRPr="00821610">
        <w:rPr>
          <w:b/>
        </w:rPr>
        <w:t>Length</w:t>
      </w:r>
      <w:r>
        <w:t>(MTCountryCode)&gt; 0 THEN</w:t>
      </w:r>
    </w:p>
    <w:p w14:paraId="4B4EC916" w14:textId="258C3A0B" w:rsidR="00160C7E" w:rsidRPr="0078520E" w:rsidRDefault="00821610" w:rsidP="00821610">
      <w:pPr>
        <w:spacing w:line="216" w:lineRule="auto"/>
        <w:ind w:left="0" w:right="8" w:firstLine="0"/>
      </w:pPr>
      <w:r>
        <w:t xml:space="preserve">        </w:t>
      </w:r>
      <w:r w:rsidR="00160C7E" w:rsidRPr="0078520E">
        <w:t>SuccessfulFATF = “true”</w:t>
      </w:r>
    </w:p>
    <w:p w14:paraId="28851EFF" w14:textId="7BEB2B9A" w:rsidR="00160C7E" w:rsidRDefault="00821610" w:rsidP="00821610">
      <w:pPr>
        <w:spacing w:line="216" w:lineRule="auto"/>
        <w:ind w:right="8"/>
      </w:pPr>
      <w:r>
        <w:t xml:space="preserve"> </w:t>
      </w:r>
      <w:r w:rsidR="00160C7E" w:rsidRPr="0078520E">
        <w:t>EXIT For loop</w:t>
      </w:r>
    </w:p>
    <w:p w14:paraId="1602D37D" w14:textId="0FD2199C" w:rsidR="00160C7E" w:rsidRPr="00821610" w:rsidRDefault="00160C7E" w:rsidP="00821610">
      <w:pPr>
        <w:spacing w:line="216" w:lineRule="auto"/>
        <w:ind w:right="8"/>
        <w:rPr>
          <w:b/>
        </w:rPr>
      </w:pPr>
      <w:r w:rsidRPr="00821610">
        <w:rPr>
          <w:b/>
        </w:rPr>
        <w:t>ENDIF</w:t>
      </w:r>
    </w:p>
    <w:p w14:paraId="05781464" w14:textId="77777777" w:rsidR="00160C7E" w:rsidRPr="00665BFF" w:rsidRDefault="00160C7E" w:rsidP="00160C7E">
      <w:pPr>
        <w:spacing w:line="216" w:lineRule="auto"/>
        <w:ind w:left="0" w:right="8" w:firstLine="0"/>
        <w:rPr>
          <w:b/>
        </w:rPr>
      </w:pPr>
      <w:r>
        <w:t xml:space="preserve">                 </w:t>
      </w:r>
    </w:p>
    <w:p w14:paraId="51C5796A" w14:textId="77777777" w:rsidR="00114539" w:rsidRDefault="00160C7E" w:rsidP="00160C7E">
      <w:pPr>
        <w:spacing w:line="216" w:lineRule="auto"/>
        <w:ind w:left="0" w:right="8" w:firstLine="0"/>
        <w:rPr>
          <w:ins w:id="1709" w:author="BOUVY Martine [2]" w:date="2021-04-01T15:39:00Z"/>
        </w:rPr>
      </w:pPr>
      <w:r>
        <w:t xml:space="preserve">                </w:t>
      </w:r>
    </w:p>
    <w:p w14:paraId="149292A3" w14:textId="2BDD526D" w:rsidR="00114539" w:rsidRDefault="00114539" w:rsidP="00160C7E">
      <w:pPr>
        <w:spacing w:line="216" w:lineRule="auto"/>
        <w:ind w:left="0" w:right="8" w:firstLine="0"/>
        <w:rPr>
          <w:ins w:id="1710" w:author="BOUVY Martine [2]" w:date="2021-04-01T15:39:00Z"/>
        </w:rPr>
      </w:pPr>
      <w:ins w:id="1711" w:author="BOUVY Martine [2]" w:date="2021-04-01T15:39:00Z">
        <w:r w:rsidRPr="00900CF9">
          <w:rPr>
            <w:b/>
          </w:rPr>
          <w:t>ELSE</w:t>
        </w:r>
      </w:ins>
      <w:ins w:id="1712" w:author="BOUVY Martine [2]" w:date="2021-10-15T17:07:00Z">
        <w:r w:rsidR="00541850" w:rsidRPr="00900CF9">
          <w:rPr>
            <w:b/>
          </w:rPr>
          <w:t>IF</w:t>
        </w:r>
        <w:r w:rsidR="00541850">
          <w:t xml:space="preserve"> </w:t>
        </w:r>
        <w:r w:rsidR="00541850" w:rsidRPr="008E4ACA">
          <w:t>M</w:t>
        </w:r>
      </w:ins>
      <w:ins w:id="1713" w:author="BOUVY Martine [2]" w:date="2021-10-15T17:08:00Z">
        <w:r w:rsidR="00541850" w:rsidRPr="008E4ACA">
          <w:t>X</w:t>
        </w:r>
      </w:ins>
      <w:ins w:id="1714" w:author="BOUVY Martine [2]" w:date="2021-10-15T17:07:00Z">
        <w:r w:rsidR="00541850" w:rsidRPr="008E4ACA">
          <w:t>Code</w:t>
        </w:r>
      </w:ins>
      <w:ins w:id="1715" w:author="BOUVY Martine [2]" w:date="2021-10-15T17:08:00Z">
        <w:r w:rsidR="00541850" w:rsidRPr="008E4ACA">
          <w:t xml:space="preserve"> </w:t>
        </w:r>
        <w:r w:rsidR="00541850" w:rsidRPr="008E4ACA">
          <w:rPr>
            <w:b/>
          </w:rPr>
          <w:t>IsInList</w:t>
        </w:r>
        <w:r w:rsidR="00541850" w:rsidRPr="008E4ACA">
          <w:t>{TXID}</w:t>
        </w:r>
      </w:ins>
      <w:ins w:id="1716" w:author="BOUVY Martine [2]" w:date="2021-04-01T15:39:00Z">
        <w:r>
          <w:t xml:space="preserve"> /* MXCode is TXID */ </w:t>
        </w:r>
      </w:ins>
    </w:p>
    <w:p w14:paraId="32500178" w14:textId="70CA98E2" w:rsidR="00114539" w:rsidRDefault="001828C6" w:rsidP="00160C7E">
      <w:pPr>
        <w:spacing w:line="216" w:lineRule="auto"/>
        <w:ind w:left="0" w:right="8" w:firstLine="0"/>
        <w:rPr>
          <w:ins w:id="1717" w:author="BOUVY Martine [2]" w:date="2021-04-01T15:42:00Z"/>
        </w:rPr>
      </w:pPr>
      <w:ins w:id="1718" w:author="BOUVY Martine [2]" w:date="2021-04-01T15:42:00Z">
        <w:r>
          <w:t xml:space="preserve">   </w:t>
        </w:r>
      </w:ins>
    </w:p>
    <w:p w14:paraId="66B1EFE8" w14:textId="676F47C6" w:rsidR="001828C6" w:rsidRDefault="001828C6" w:rsidP="001828C6">
      <w:pPr>
        <w:spacing w:line="216" w:lineRule="auto"/>
        <w:ind w:right="8"/>
        <w:rPr>
          <w:ins w:id="1719" w:author="BOUVY Martine [2]" w:date="2021-04-01T15:44:00Z"/>
        </w:rPr>
      </w:pPr>
      <w:ins w:id="1720" w:author="BOUVY Martine [2]" w:date="2021-04-01T15:42:00Z">
        <w:r>
          <w:t>MTSchemeCode=MXCode</w:t>
        </w:r>
      </w:ins>
    </w:p>
    <w:p w14:paraId="3321556A" w14:textId="3FB797B9" w:rsidR="002C2C2D" w:rsidRDefault="002C2C2D" w:rsidP="001828C6">
      <w:pPr>
        <w:spacing w:line="216" w:lineRule="auto"/>
        <w:ind w:right="8"/>
        <w:rPr>
          <w:ins w:id="1721" w:author="BOUVY Martine [2]" w:date="2021-04-01T15:44:00Z"/>
        </w:rPr>
      </w:pPr>
      <w:ins w:id="1722" w:author="BOUVY Martine [2]" w:date="2021-04-01T15:44:00Z">
        <w:r>
          <w:t>MTIssuer = “”</w:t>
        </w:r>
      </w:ins>
    </w:p>
    <w:p w14:paraId="014471F2" w14:textId="4F6E0BB2" w:rsidR="002C2C2D" w:rsidRDefault="002C2C2D" w:rsidP="001828C6">
      <w:pPr>
        <w:spacing w:line="216" w:lineRule="auto"/>
        <w:ind w:right="8"/>
        <w:rPr>
          <w:ins w:id="1723" w:author="BOUVY Martine [2]" w:date="2021-04-01T15:45:00Z"/>
        </w:rPr>
      </w:pPr>
    </w:p>
    <w:p w14:paraId="405019C5" w14:textId="6A06459B" w:rsidR="00F64B54" w:rsidRDefault="002C2C2D" w:rsidP="00F64B54">
      <w:pPr>
        <w:spacing w:line="216" w:lineRule="auto"/>
        <w:ind w:right="8"/>
        <w:rPr>
          <w:ins w:id="1724" w:author="BOUVY Martine [2]" w:date="2021-04-07T17:21:00Z"/>
        </w:rPr>
      </w:pPr>
      <w:ins w:id="1725" w:author="BOUVY Martine [2]" w:date="2021-04-01T15:45:00Z">
        <w:r w:rsidRPr="00821610">
          <w:rPr>
            <w:b/>
          </w:rPr>
          <w:t>IF</w:t>
        </w:r>
        <w:r>
          <w:t xml:space="preserve"> </w:t>
        </w:r>
        <w:r w:rsidRPr="00821610">
          <w:rPr>
            <w:b/>
          </w:rPr>
          <w:t>Length</w:t>
        </w:r>
        <w:r>
          <w:t>(MTCountryCode)&gt; 0</w:t>
        </w:r>
      </w:ins>
      <w:ins w:id="1726" w:author="BOUVY Martine [2]" w:date="2021-04-07T17:21:00Z">
        <w:r w:rsidR="00F64B54">
          <w:t xml:space="preserve"> AND MTIdentifier NOT equal to “NOTPROVIDED” </w:t>
        </w:r>
      </w:ins>
    </w:p>
    <w:p w14:paraId="5BF9680A" w14:textId="77777777" w:rsidR="00F64B54" w:rsidRPr="00FA3081" w:rsidRDefault="00F64B54" w:rsidP="00F64B54">
      <w:pPr>
        <w:spacing w:line="216" w:lineRule="auto"/>
        <w:ind w:right="8"/>
        <w:rPr>
          <w:ins w:id="1727" w:author="BOUVY Martine [2]" w:date="2021-04-07T17:21:00Z"/>
        </w:rPr>
      </w:pPr>
      <w:ins w:id="1728" w:author="BOUVY Martine [2]" w:date="2021-04-07T17:21:00Z">
        <w:r w:rsidRPr="00FA3081">
          <w:t>/* Need to remove the dummy value provided in MT to MX translation */</w:t>
        </w:r>
      </w:ins>
    </w:p>
    <w:p w14:paraId="0519E02E" w14:textId="212161A2" w:rsidR="002C2C2D" w:rsidRDefault="002C2C2D" w:rsidP="002C2C2D">
      <w:pPr>
        <w:spacing w:line="216" w:lineRule="auto"/>
        <w:ind w:right="8"/>
        <w:rPr>
          <w:ins w:id="1729" w:author="BOUVY Martine [2]" w:date="2021-04-01T15:45:00Z"/>
        </w:rPr>
      </w:pPr>
      <w:ins w:id="1730" w:author="BOUVY Martine [2]" w:date="2021-04-01T15:45:00Z">
        <w:r>
          <w:t xml:space="preserve"> THEN</w:t>
        </w:r>
      </w:ins>
    </w:p>
    <w:p w14:paraId="4CB9F56A" w14:textId="77777777" w:rsidR="002C2C2D" w:rsidRPr="0078520E" w:rsidRDefault="002C2C2D" w:rsidP="002C2C2D">
      <w:pPr>
        <w:spacing w:line="216" w:lineRule="auto"/>
        <w:ind w:left="0" w:right="8" w:firstLine="0"/>
        <w:rPr>
          <w:ins w:id="1731" w:author="BOUVY Martine [2]" w:date="2021-04-01T15:45:00Z"/>
        </w:rPr>
      </w:pPr>
      <w:ins w:id="1732" w:author="BOUVY Martine [2]" w:date="2021-04-01T15:45:00Z">
        <w:r>
          <w:t xml:space="preserve">        </w:t>
        </w:r>
        <w:r w:rsidRPr="0078520E">
          <w:t>SuccessfulFATF = “true”</w:t>
        </w:r>
      </w:ins>
    </w:p>
    <w:p w14:paraId="1508BFE6" w14:textId="77777777" w:rsidR="002C2C2D" w:rsidRDefault="002C2C2D" w:rsidP="002C2C2D">
      <w:pPr>
        <w:spacing w:line="216" w:lineRule="auto"/>
        <w:ind w:right="8"/>
        <w:rPr>
          <w:ins w:id="1733" w:author="BOUVY Martine [2]" w:date="2021-04-01T15:45:00Z"/>
        </w:rPr>
      </w:pPr>
      <w:ins w:id="1734" w:author="BOUVY Martine [2]" w:date="2021-04-01T15:45:00Z">
        <w:r>
          <w:t xml:space="preserve"> </w:t>
        </w:r>
        <w:r w:rsidRPr="0078520E">
          <w:t>EXIT For loop</w:t>
        </w:r>
      </w:ins>
    </w:p>
    <w:p w14:paraId="4BC39D41" w14:textId="0BB68C9C" w:rsidR="002C2C2D" w:rsidRDefault="002C2C2D" w:rsidP="002C2C2D">
      <w:pPr>
        <w:spacing w:line="216" w:lineRule="auto"/>
        <w:ind w:right="8"/>
        <w:rPr>
          <w:ins w:id="1735" w:author="BOUVY Martine [2]" w:date="2021-04-01T15:42:00Z"/>
        </w:rPr>
      </w:pPr>
      <w:ins w:id="1736" w:author="BOUVY Martine [2]" w:date="2021-04-01T15:45:00Z">
        <w:r w:rsidRPr="00821610">
          <w:rPr>
            <w:b/>
          </w:rPr>
          <w:t>ENDIF</w:t>
        </w:r>
      </w:ins>
    </w:p>
    <w:p w14:paraId="27580B71" w14:textId="3C16AFF5" w:rsidR="001828C6" w:rsidRDefault="001828C6" w:rsidP="00160C7E">
      <w:pPr>
        <w:spacing w:line="216" w:lineRule="auto"/>
        <w:ind w:left="0" w:right="8" w:firstLine="0"/>
        <w:rPr>
          <w:ins w:id="1737" w:author="BOUVY Martine [2]" w:date="2021-04-01T15:39:00Z"/>
        </w:rPr>
      </w:pPr>
      <w:ins w:id="1738" w:author="BOUVY Martine [2]" w:date="2021-04-01T15:42:00Z">
        <w:r>
          <w:t xml:space="preserve"> </w:t>
        </w:r>
      </w:ins>
    </w:p>
    <w:p w14:paraId="545BF0D8" w14:textId="721F5428" w:rsidR="00114539" w:rsidRDefault="00114539" w:rsidP="00160C7E">
      <w:pPr>
        <w:spacing w:line="216" w:lineRule="auto"/>
        <w:ind w:left="0" w:right="8" w:firstLine="0"/>
        <w:rPr>
          <w:ins w:id="1739" w:author="BOUVY Martine [2]" w:date="2021-04-01T15:39:00Z"/>
        </w:rPr>
      </w:pPr>
      <w:ins w:id="1740" w:author="BOUVY Martine [2]" w:date="2021-04-01T15:40:00Z">
        <w:r>
          <w:t xml:space="preserve">    </w:t>
        </w:r>
      </w:ins>
    </w:p>
    <w:p w14:paraId="6AB2F9B9" w14:textId="047695C2" w:rsidR="00160C7E" w:rsidRPr="00665BFF" w:rsidRDefault="00160C7E" w:rsidP="00160C7E">
      <w:pPr>
        <w:spacing w:line="216" w:lineRule="auto"/>
        <w:ind w:left="0" w:right="8" w:firstLine="0"/>
        <w:rPr>
          <w:b/>
        </w:rPr>
      </w:pPr>
      <w:r>
        <w:t xml:space="preserve"> </w:t>
      </w:r>
    </w:p>
    <w:p w14:paraId="6F230D4A" w14:textId="77777777" w:rsidR="00160C7E" w:rsidRDefault="00160C7E" w:rsidP="00160C7E">
      <w:pPr>
        <w:spacing w:line="216" w:lineRule="auto"/>
        <w:ind w:left="1992" w:right="8"/>
      </w:pPr>
    </w:p>
    <w:p w14:paraId="2EC1BCFB" w14:textId="77777777" w:rsidR="00160C7E" w:rsidRDefault="00160C7E" w:rsidP="00160C7E">
      <w:pPr>
        <w:spacing w:line="216" w:lineRule="auto"/>
        <w:ind w:left="0" w:right="8" w:firstLine="0"/>
      </w:pPr>
      <w:r>
        <w:t xml:space="preserve">                 </w:t>
      </w:r>
    </w:p>
    <w:p w14:paraId="597BAEA4" w14:textId="12AF22F4" w:rsidR="00160C7E" w:rsidRDefault="00160C7E" w:rsidP="00821610">
      <w:pPr>
        <w:spacing w:after="56" w:line="216" w:lineRule="auto"/>
        <w:ind w:left="0" w:right="8" w:firstLine="0"/>
      </w:pPr>
      <w:r w:rsidRPr="009F0B72">
        <w:rPr>
          <w:b/>
        </w:rPr>
        <w:t>ENDIF</w:t>
      </w:r>
      <w:r>
        <w:rPr>
          <w:b/>
        </w:rPr>
        <w:t xml:space="preserve"> </w:t>
      </w:r>
      <w:r w:rsidRPr="009F0B72">
        <w:t>/* MX Code */</w:t>
      </w:r>
    </w:p>
    <w:p w14:paraId="78E7B206" w14:textId="77777777" w:rsidR="00160C7E" w:rsidRDefault="00160C7E" w:rsidP="00160C7E">
      <w:pPr>
        <w:spacing w:line="216" w:lineRule="auto"/>
        <w:ind w:left="1992" w:right="8"/>
      </w:pPr>
    </w:p>
    <w:p w14:paraId="6BA59852" w14:textId="77777777" w:rsidR="00160C7E" w:rsidRDefault="00160C7E" w:rsidP="00160C7E">
      <w:pPr>
        <w:spacing w:after="56" w:line="216" w:lineRule="auto"/>
        <w:ind w:left="1994" w:right="8" w:hanging="576"/>
        <w:rPr>
          <w:b/>
        </w:rPr>
      </w:pPr>
    </w:p>
    <w:p w14:paraId="7271B5E0" w14:textId="77777777" w:rsidR="00821610" w:rsidRDefault="00821610" w:rsidP="00821610">
      <w:pPr>
        <w:spacing w:after="56" w:line="216" w:lineRule="auto"/>
        <w:ind w:left="0" w:right="8" w:firstLine="0"/>
        <w:rPr>
          <w:b/>
        </w:rPr>
      </w:pPr>
      <w:r>
        <w:rPr>
          <w:b/>
        </w:rPr>
        <w:t>}</w:t>
      </w:r>
    </w:p>
    <w:p w14:paraId="304672D4" w14:textId="77777777" w:rsidR="00821610" w:rsidRDefault="00821610" w:rsidP="00821610">
      <w:pPr>
        <w:spacing w:after="56" w:line="216" w:lineRule="auto"/>
        <w:ind w:left="1994" w:right="8" w:hanging="576"/>
        <w:rPr>
          <w:b/>
        </w:rPr>
      </w:pPr>
    </w:p>
    <w:p w14:paraId="2DDE1CC5" w14:textId="5CB2EAC4" w:rsidR="00160C7E" w:rsidRPr="0078520E" w:rsidRDefault="00821610" w:rsidP="00821610">
      <w:pPr>
        <w:spacing w:after="56" w:line="216" w:lineRule="auto"/>
        <w:ind w:left="900" w:right="8" w:hanging="1170"/>
        <w:rPr>
          <w:b/>
        </w:rPr>
      </w:pPr>
      <w:r>
        <w:rPr>
          <w:b/>
        </w:rPr>
        <w:t xml:space="preserve"> </w:t>
      </w:r>
      <w:r w:rsidR="00160C7E" w:rsidRPr="0078520E">
        <w:rPr>
          <w:b/>
        </w:rPr>
        <w:t>Next i</w:t>
      </w:r>
    </w:p>
    <w:p w14:paraId="3D0283EA" w14:textId="77777777" w:rsidR="00160C7E" w:rsidRPr="0078520E" w:rsidRDefault="00160C7E" w:rsidP="00160C7E">
      <w:pPr>
        <w:spacing w:after="56" w:line="216" w:lineRule="auto"/>
        <w:ind w:left="1994" w:right="8" w:hanging="576"/>
        <w:rPr>
          <w:b/>
        </w:rPr>
      </w:pPr>
    </w:p>
    <w:p w14:paraId="248B7363" w14:textId="77777777" w:rsidR="00160C7E" w:rsidRPr="0078520E" w:rsidRDefault="00160C7E" w:rsidP="00160C7E">
      <w:pPr>
        <w:spacing w:after="56" w:line="216" w:lineRule="auto"/>
        <w:ind w:left="1994" w:right="8" w:hanging="576"/>
        <w:rPr>
          <w:b/>
        </w:rPr>
      </w:pPr>
    </w:p>
    <w:p w14:paraId="14D66C77" w14:textId="784378F7" w:rsidR="00160C7E" w:rsidRPr="0078520E" w:rsidRDefault="00160C7E" w:rsidP="00160C7E">
      <w:pPr>
        <w:ind w:left="0" w:right="8" w:firstLine="0"/>
        <w:rPr>
          <w:color w:val="auto"/>
        </w:rPr>
      </w:pPr>
      <w:r w:rsidRPr="0078520E">
        <w:rPr>
          <w:color w:val="auto"/>
        </w:rPr>
        <w:t>/*   if all occurrences have been scanned without exit, the values of the last one is kept</w:t>
      </w:r>
      <w:ins w:id="1741" w:author="BOUVY Martine [2]" w:date="2021-10-15T17:23:00Z">
        <w:r w:rsidR="00A53D95">
          <w:rPr>
            <w:color w:val="auto"/>
          </w:rPr>
          <w:t xml:space="preserve">. But it must still be checked that the </w:t>
        </w:r>
      </w:ins>
      <w:ins w:id="1742" w:author="BOUVY Martine [2]" w:date="2021-10-15T17:24:00Z">
        <w:r w:rsidR="00A53D95">
          <w:rPr>
            <w:color w:val="auto"/>
          </w:rPr>
          <w:t>MXCode is in the ISO list</w:t>
        </w:r>
      </w:ins>
      <w:r w:rsidRPr="0078520E">
        <w:rPr>
          <w:color w:val="auto"/>
        </w:rPr>
        <w:t xml:space="preserve"> */</w:t>
      </w:r>
    </w:p>
    <w:p w14:paraId="010BE05C" w14:textId="77777777" w:rsidR="00160C7E" w:rsidRPr="0078520E" w:rsidRDefault="00160C7E" w:rsidP="00160C7E">
      <w:pPr>
        <w:ind w:left="0" w:right="8" w:firstLine="0"/>
        <w:rPr>
          <w:color w:val="auto"/>
        </w:rPr>
      </w:pPr>
    </w:p>
    <w:p w14:paraId="3FAAD5B4" w14:textId="77777777" w:rsidR="00160C7E" w:rsidRPr="0078520E" w:rsidRDefault="00160C7E" w:rsidP="00160C7E">
      <w:pPr>
        <w:ind w:left="1428" w:right="8" w:hanging="1338"/>
        <w:rPr>
          <w:color w:val="auto"/>
        </w:rPr>
      </w:pPr>
      <w:r w:rsidRPr="0078520E">
        <w:rPr>
          <w:color w:val="auto"/>
        </w:rPr>
        <w:t xml:space="preserve">/* default value for country if not found in the MX Issuer */ </w:t>
      </w:r>
    </w:p>
    <w:p w14:paraId="17D541A5" w14:textId="77777777" w:rsidR="00160C7E" w:rsidRPr="0078520E" w:rsidRDefault="00160C7E" w:rsidP="00160C7E">
      <w:pPr>
        <w:ind w:left="1428" w:right="8"/>
        <w:rPr>
          <w:color w:val="auto"/>
        </w:rPr>
      </w:pPr>
    </w:p>
    <w:p w14:paraId="6B44216B" w14:textId="5307E742" w:rsidR="00160C7E" w:rsidRDefault="00160C7E" w:rsidP="00334898">
      <w:pPr>
        <w:tabs>
          <w:tab w:val="left" w:pos="90"/>
        </w:tabs>
        <w:ind w:left="1428" w:right="8" w:hanging="1518"/>
        <w:rPr>
          <w:ins w:id="1743" w:author="BOUVY Martine [2]" w:date="2021-10-15T18:02:00Z"/>
          <w:color w:val="auto"/>
        </w:rPr>
      </w:pPr>
      <w:r w:rsidRPr="0078520E">
        <w:rPr>
          <w:color w:val="auto"/>
        </w:rPr>
        <w:t xml:space="preserve"> </w:t>
      </w:r>
      <w:r w:rsidRPr="0078520E">
        <w:rPr>
          <w:b/>
          <w:color w:val="auto"/>
        </w:rPr>
        <w:t>IF</w:t>
      </w:r>
      <w:r w:rsidRPr="0078520E">
        <w:rPr>
          <w:color w:val="auto"/>
        </w:rPr>
        <w:t xml:space="preserve"> SuccessfulFATF = “false” THEN </w:t>
      </w:r>
    </w:p>
    <w:p w14:paraId="713FBC25" w14:textId="4F6B0220" w:rsidR="00C773AA" w:rsidRDefault="00C773AA" w:rsidP="00160C7E">
      <w:pPr>
        <w:ind w:left="1428" w:right="8" w:hanging="1518"/>
        <w:rPr>
          <w:ins w:id="1744" w:author="BOUVY Martine [2]" w:date="2021-10-15T18:02:00Z"/>
          <w:color w:val="auto"/>
        </w:rPr>
      </w:pPr>
    </w:p>
    <w:p w14:paraId="4BCCD7E2" w14:textId="7B8EB5AD" w:rsidR="003A7859" w:rsidRDefault="00C773AA" w:rsidP="003A7859">
      <w:pPr>
        <w:spacing w:line="216" w:lineRule="auto"/>
        <w:ind w:left="850" w:right="8" w:firstLine="0"/>
        <w:rPr>
          <w:ins w:id="1745" w:author="BOUVY Martine [2]" w:date="2021-10-15T18:07:00Z"/>
        </w:rPr>
      </w:pPr>
      <w:ins w:id="1746" w:author="BOUVY Martine [2]" w:date="2021-10-15T18:02:00Z">
        <w:r w:rsidRPr="003A7859">
          <w:rPr>
            <w:b/>
            <w:color w:val="auto"/>
          </w:rPr>
          <w:t>IF</w:t>
        </w:r>
        <w:r>
          <w:rPr>
            <w:color w:val="auto"/>
          </w:rPr>
          <w:t xml:space="preserve">  </w:t>
        </w:r>
      </w:ins>
      <w:ins w:id="1747" w:author="BOUVY Martine [2]" w:date="2021-10-15T18:03:00Z">
        <w:r w:rsidRPr="00FD7307">
          <w:t xml:space="preserve">MXCode </w:t>
        </w:r>
        <w:r w:rsidRPr="00FD7307">
          <w:rPr>
            <w:b/>
          </w:rPr>
          <w:t>IsInList</w:t>
        </w:r>
        <w:r w:rsidRPr="00FD7307">
          <w:t>{TXID}</w:t>
        </w:r>
        <w:r>
          <w:t xml:space="preserve"> AND </w:t>
        </w:r>
      </w:ins>
      <w:ins w:id="1748" w:author="BOUVY Martine [2]" w:date="2021-10-15T18:05:00Z">
        <w:r w:rsidR="003A7859">
          <w:t xml:space="preserve">AND MTIdentifier </w:t>
        </w:r>
      </w:ins>
      <w:ins w:id="1749" w:author="BOUVY Martine [2]" w:date="2021-10-15T18:06:00Z">
        <w:r w:rsidR="003A7859">
          <w:t>E</w:t>
        </w:r>
      </w:ins>
      <w:ins w:id="1750" w:author="BOUVY Martine [2]" w:date="2021-10-15T18:05:00Z">
        <w:r w:rsidR="003A7859">
          <w:t xml:space="preserve">qual to “NOTPROVIDED” </w:t>
        </w:r>
      </w:ins>
      <w:ins w:id="1751" w:author="BOUVY Martine [2]" w:date="2021-10-15T18:07:00Z">
        <w:r w:rsidR="003A7859">
          <w:t>THEN</w:t>
        </w:r>
      </w:ins>
    </w:p>
    <w:p w14:paraId="2CDCB6E5" w14:textId="09E0CE9F" w:rsidR="003A7859" w:rsidRPr="003A7859" w:rsidRDefault="003A7859" w:rsidP="003A7859">
      <w:pPr>
        <w:spacing w:line="216" w:lineRule="auto"/>
        <w:ind w:left="850" w:right="8" w:firstLine="0"/>
        <w:rPr>
          <w:ins w:id="1752" w:author="BOUVY Martine [2]" w:date="2021-10-15T18:07:00Z"/>
        </w:rPr>
      </w:pPr>
      <w:ins w:id="1753" w:author="BOUVY Martine [2]" w:date="2021-10-15T18:07:00Z">
        <w:r w:rsidRPr="003A7859">
          <w:rPr>
            <w:color w:val="auto"/>
          </w:rPr>
          <w:t xml:space="preserve"> /* </w:t>
        </w:r>
      </w:ins>
      <w:ins w:id="1754" w:author="BOUVY Martine [2]" w:date="2021-10-15T18:08:00Z">
        <w:r w:rsidRPr="003A7859">
          <w:rPr>
            <w:color w:val="auto"/>
          </w:rPr>
          <w:t>No translation */</w:t>
        </w:r>
      </w:ins>
    </w:p>
    <w:p w14:paraId="798A6190" w14:textId="77777777" w:rsidR="003A7859" w:rsidRPr="003A7859" w:rsidRDefault="003A7859" w:rsidP="003A7859">
      <w:pPr>
        <w:spacing w:line="216" w:lineRule="auto"/>
        <w:ind w:left="850" w:right="8" w:firstLine="0"/>
        <w:rPr>
          <w:ins w:id="1755" w:author="BOUVY Martine [2]" w:date="2021-10-15T18:07:00Z"/>
        </w:rPr>
      </w:pPr>
    </w:p>
    <w:p w14:paraId="30B1FE05" w14:textId="3B95CBC1" w:rsidR="00900CF9" w:rsidRDefault="00900CF9" w:rsidP="00160C7E">
      <w:pPr>
        <w:ind w:left="1428" w:right="8" w:hanging="1518"/>
        <w:rPr>
          <w:ins w:id="1756" w:author="BOUVY Martine [2]" w:date="2021-10-15T17:10:00Z"/>
          <w:color w:val="auto"/>
        </w:rPr>
      </w:pPr>
    </w:p>
    <w:p w14:paraId="7CB66E78" w14:textId="05ED4393" w:rsidR="00900CF9" w:rsidRPr="0078520E" w:rsidRDefault="00A53D95" w:rsidP="00334898">
      <w:pPr>
        <w:tabs>
          <w:tab w:val="left" w:pos="450"/>
          <w:tab w:val="left" w:pos="540"/>
          <w:tab w:val="left" w:pos="900"/>
        </w:tabs>
        <w:ind w:left="1428" w:right="8" w:hanging="1518"/>
        <w:rPr>
          <w:color w:val="auto"/>
        </w:rPr>
      </w:pPr>
      <w:ins w:id="1757" w:author="BOUVY Martine [2]" w:date="2021-10-15T17:10:00Z">
        <w:r>
          <w:rPr>
            <w:color w:val="auto"/>
          </w:rPr>
          <w:t xml:space="preserve">   </w:t>
        </w:r>
        <w:r w:rsidR="00900CF9">
          <w:rPr>
            <w:color w:val="auto"/>
          </w:rPr>
          <w:t xml:space="preserve"> </w:t>
        </w:r>
      </w:ins>
      <w:ins w:id="1758" w:author="BOUVY Martine [2]" w:date="2021-10-15T17:24:00Z">
        <w:r w:rsidR="003A7859">
          <w:rPr>
            <w:b/>
            <w:color w:val="auto"/>
          </w:rPr>
          <w:t xml:space="preserve">    </w:t>
        </w:r>
      </w:ins>
      <w:ins w:id="1759" w:author="BOUVY Martine [2]" w:date="2021-10-15T18:06:00Z">
        <w:r w:rsidR="003A7859">
          <w:rPr>
            <w:b/>
            <w:color w:val="auto"/>
          </w:rPr>
          <w:t>ELSEIF</w:t>
        </w:r>
      </w:ins>
      <w:ins w:id="1760" w:author="BOUVY Martine [2]" w:date="2021-10-15T17:25:00Z">
        <w:r>
          <w:rPr>
            <w:color w:val="auto"/>
          </w:rPr>
          <w:t xml:space="preserve"> </w:t>
        </w:r>
        <w:r w:rsidRPr="00FD7307">
          <w:t xml:space="preserve">MXCode </w:t>
        </w:r>
        <w:r w:rsidRPr="00FD7307">
          <w:rPr>
            <w:b/>
          </w:rPr>
          <w:t>IsInList</w:t>
        </w:r>
        <w:r w:rsidRPr="00FD7307">
          <w:t>(ISO LIST: ExternalOrganisationIdentification1Code)</w:t>
        </w:r>
        <w:r>
          <w:t xml:space="preserve"> THEN</w:t>
        </w:r>
      </w:ins>
      <w:ins w:id="1761" w:author="BOUVY Martine [2]" w:date="2021-10-15T17:24:00Z">
        <w:r>
          <w:rPr>
            <w:color w:val="auto"/>
          </w:rPr>
          <w:t xml:space="preserve"> </w:t>
        </w:r>
      </w:ins>
      <w:ins w:id="1762" w:author="BOUVY Martine [2]" w:date="2021-10-15T17:10:00Z">
        <w:r w:rsidR="00900CF9">
          <w:rPr>
            <w:color w:val="auto"/>
          </w:rPr>
          <w:t xml:space="preserve">  </w:t>
        </w:r>
      </w:ins>
    </w:p>
    <w:p w14:paraId="2FC2F4D7" w14:textId="77777777" w:rsidR="00160C7E" w:rsidRPr="0078520E" w:rsidRDefault="00160C7E" w:rsidP="00160C7E">
      <w:pPr>
        <w:ind w:left="1428" w:right="8"/>
        <w:rPr>
          <w:color w:val="auto"/>
        </w:rPr>
      </w:pPr>
    </w:p>
    <w:p w14:paraId="6537B664" w14:textId="214F9D59" w:rsidR="00160C7E" w:rsidRPr="00173964" w:rsidRDefault="00160C7E" w:rsidP="00173964">
      <w:pPr>
        <w:tabs>
          <w:tab w:val="left" w:pos="810"/>
          <w:tab w:val="left" w:pos="990"/>
          <w:tab w:val="left" w:pos="1080"/>
          <w:tab w:val="left" w:pos="1170"/>
        </w:tabs>
        <w:spacing w:line="216" w:lineRule="auto"/>
        <w:ind w:left="0" w:right="8" w:firstLine="0"/>
        <w:rPr>
          <w:color w:val="auto"/>
        </w:rPr>
      </w:pPr>
      <w:r w:rsidRPr="0078520E">
        <w:rPr>
          <w:b/>
          <w:color w:val="auto"/>
        </w:rPr>
        <w:t xml:space="preserve">   </w:t>
      </w:r>
      <w:ins w:id="1763" w:author="BOUVY Martine [2]" w:date="2021-10-15T17:48:00Z">
        <w:r w:rsidR="000E52F4">
          <w:rPr>
            <w:b/>
            <w:color w:val="auto"/>
          </w:rPr>
          <w:t xml:space="preserve">  </w:t>
        </w:r>
      </w:ins>
      <w:r w:rsidRPr="0078520E">
        <w:rPr>
          <w:b/>
          <w:color w:val="auto"/>
        </w:rPr>
        <w:t xml:space="preserve"> </w:t>
      </w:r>
      <w:ins w:id="1764" w:author="BOUVY Martine [2]" w:date="2021-10-15T18:08:00Z">
        <w:r w:rsidR="003A7859">
          <w:rPr>
            <w:b/>
            <w:color w:val="auto"/>
          </w:rPr>
          <w:t xml:space="preserve"> </w:t>
        </w:r>
        <w:r w:rsidR="003A7859" w:rsidRPr="002A0414">
          <w:rPr>
            <w:b/>
            <w:color w:val="auto"/>
          </w:rPr>
          <w:t xml:space="preserve"> </w:t>
        </w:r>
      </w:ins>
      <w:ins w:id="1765" w:author="BOUVY Martine" w:date="2022-04-08T16:22:00Z">
        <w:r w:rsidR="002A0414" w:rsidRPr="00173964">
          <w:rPr>
            <w:b/>
            <w:color w:val="auto"/>
          </w:rPr>
          <w:t>{</w:t>
        </w:r>
      </w:ins>
      <w:r w:rsidRPr="00173964">
        <w:rPr>
          <w:b/>
          <w:color w:val="auto"/>
        </w:rPr>
        <w:t>IF</w:t>
      </w:r>
      <w:r w:rsidRPr="00173964">
        <w:rPr>
          <w:color w:val="auto"/>
        </w:rPr>
        <w:t xml:space="preserve"> </w:t>
      </w:r>
      <w:r w:rsidRPr="00173964">
        <w:rPr>
          <w:b/>
          <w:color w:val="auto"/>
        </w:rPr>
        <w:t>IsPresent</w:t>
      </w:r>
      <w:r w:rsidRPr="00173964">
        <w:rPr>
          <w:color w:val="auto"/>
        </w:rPr>
        <w:t>(MXPartyIdentifica</w:t>
      </w:r>
      <w:r w:rsidR="00411421" w:rsidRPr="00173964">
        <w:rPr>
          <w:color w:val="auto"/>
        </w:rPr>
        <w:t>tion.PostalAddress.Country) THEN</w:t>
      </w:r>
    </w:p>
    <w:p w14:paraId="255D15D0" w14:textId="77777777" w:rsidR="00160C7E" w:rsidRPr="00173964" w:rsidRDefault="00160C7E" w:rsidP="00160C7E">
      <w:pPr>
        <w:spacing w:line="216" w:lineRule="auto"/>
        <w:ind w:left="0" w:right="8" w:firstLine="0"/>
        <w:rPr>
          <w:color w:val="auto"/>
        </w:rPr>
      </w:pPr>
    </w:p>
    <w:p w14:paraId="7F1A8D39" w14:textId="77777777" w:rsidR="00160C7E" w:rsidRPr="00173964" w:rsidRDefault="00160C7E" w:rsidP="00160C7E">
      <w:pPr>
        <w:spacing w:line="216" w:lineRule="auto"/>
        <w:ind w:left="0" w:right="8" w:firstLine="0"/>
        <w:rPr>
          <w:color w:val="auto"/>
        </w:rPr>
      </w:pPr>
      <w:r w:rsidRPr="00173964">
        <w:rPr>
          <w:color w:val="auto"/>
        </w:rPr>
        <w:t xml:space="preserve">       MTCountryCode = MXPartyIdentification.PostalAddress.Country</w:t>
      </w:r>
    </w:p>
    <w:p w14:paraId="38A8BA8B" w14:textId="77777777" w:rsidR="00160C7E" w:rsidRPr="00173964" w:rsidRDefault="00160C7E" w:rsidP="00160C7E">
      <w:pPr>
        <w:ind w:left="1428" w:right="8"/>
        <w:rPr>
          <w:color w:val="auto"/>
        </w:rPr>
      </w:pPr>
      <w:r w:rsidRPr="00173964">
        <w:rPr>
          <w:color w:val="auto"/>
        </w:rPr>
        <w:t>SuccessfulFATF = “true”</w:t>
      </w:r>
    </w:p>
    <w:p w14:paraId="3C0943A2" w14:textId="5D966B49" w:rsidR="00160C7E" w:rsidRPr="0078520E" w:rsidDel="00A53D95" w:rsidRDefault="00411421" w:rsidP="00160C7E">
      <w:pPr>
        <w:spacing w:after="112" w:line="249" w:lineRule="auto"/>
        <w:ind w:left="849" w:right="15" w:hanging="10"/>
        <w:rPr>
          <w:del w:id="1766" w:author="BOUVY Martine [2]" w:date="2021-10-15T17:25:00Z"/>
          <w:rFonts w:ascii="Arial" w:eastAsia="Arial" w:hAnsi="Arial" w:cs="Arial"/>
        </w:rPr>
      </w:pPr>
      <w:r w:rsidRPr="00173964">
        <w:rPr>
          <w:color w:val="auto"/>
        </w:rPr>
        <w:t xml:space="preserve">     </w:t>
      </w:r>
      <w:del w:id="1767" w:author="BOUVY Martine" w:date="2022-01-26T16:49:00Z">
        <w:r w:rsidR="00160C7E" w:rsidRPr="00173964" w:rsidDel="00A80E92">
          <w:rPr>
            <w:color w:val="auto"/>
          </w:rPr>
          <w:delText>T</w:delText>
        </w:r>
      </w:del>
      <w:ins w:id="1768" w:author="BOUVY Martine [2]" w:date="2021-02-03T15:13:00Z">
        <w:del w:id="1769" w:author="BOUVY Martine" w:date="2022-01-26T16:49:00Z">
          <w:r w:rsidR="00CA67F0" w:rsidRPr="00173964" w:rsidDel="00A80E92">
            <w:rPr>
              <w:color w:val="auto"/>
            </w:rPr>
            <w:delText>2</w:delText>
          </w:r>
        </w:del>
      </w:ins>
      <w:del w:id="1770" w:author="BOUVY Martine" w:date="2022-01-26T16:49:00Z">
        <w:r w:rsidR="00160C7E" w:rsidRPr="00173964" w:rsidDel="00A80E92">
          <w:rPr>
            <w:color w:val="auto"/>
          </w:rPr>
          <w:delText>00058</w:delText>
        </w:r>
      </w:del>
      <w:ins w:id="1771" w:author="BOUVY Martine" w:date="2022-01-26T16:49:00Z">
        <w:r w:rsidR="00A80E92" w:rsidRPr="00173964">
          <w:rPr>
            <w:color w:val="auto"/>
          </w:rPr>
          <w:t xml:space="preserve"> T12001</w:t>
        </w:r>
      </w:ins>
      <w:r w:rsidR="00160C7E" w:rsidRPr="00173964">
        <w:rPr>
          <w:color w:val="auto"/>
        </w:rPr>
        <w:t xml:space="preserve">  </w:t>
      </w:r>
      <w:r w:rsidR="00160C7E" w:rsidRPr="00173964">
        <w:t>/* Error code described in the error code list */</w:t>
      </w:r>
    </w:p>
    <w:p w14:paraId="4A746F39" w14:textId="7FCD9000" w:rsidR="00160C7E" w:rsidRPr="0078520E" w:rsidDel="006D53E8" w:rsidRDefault="00160C7E" w:rsidP="0002027A">
      <w:pPr>
        <w:spacing w:after="112" w:line="249" w:lineRule="auto"/>
        <w:ind w:left="0" w:right="15" w:firstLine="0"/>
        <w:rPr>
          <w:del w:id="1772" w:author="BOUVY Martine [2]" w:date="2021-10-15T17:26:00Z"/>
          <w:color w:val="auto"/>
        </w:rPr>
      </w:pPr>
      <w:del w:id="1773" w:author="BOUVY Martine [2]" w:date="2021-10-15T17:44:00Z">
        <w:r w:rsidRPr="0078520E" w:rsidDel="0002027A">
          <w:rPr>
            <w:color w:val="auto"/>
          </w:rPr>
          <w:delText xml:space="preserve"> </w:delText>
        </w:r>
      </w:del>
    </w:p>
    <w:p w14:paraId="6FDBC195" w14:textId="30C3BD8D" w:rsidR="00160C7E" w:rsidRPr="0078520E" w:rsidRDefault="000E52F4" w:rsidP="0002027A">
      <w:pPr>
        <w:spacing w:after="112" w:line="249" w:lineRule="auto"/>
        <w:ind w:left="0" w:right="15" w:firstLine="0"/>
        <w:rPr>
          <w:color w:val="auto"/>
        </w:rPr>
      </w:pPr>
      <w:ins w:id="1774" w:author="BOUVY Martine [2]" w:date="2021-10-15T17:48:00Z">
        <w:r>
          <w:rPr>
            <w:color w:val="auto"/>
          </w:rPr>
          <w:t xml:space="preserve"> </w:t>
        </w:r>
      </w:ins>
    </w:p>
    <w:p w14:paraId="5C9E7633" w14:textId="65F88739" w:rsidR="00160C7E" w:rsidRDefault="006B456F" w:rsidP="006B456F">
      <w:pPr>
        <w:tabs>
          <w:tab w:val="left" w:pos="540"/>
          <w:tab w:val="left" w:pos="630"/>
          <w:tab w:val="left" w:pos="720"/>
          <w:tab w:val="left" w:pos="810"/>
          <w:tab w:val="left" w:pos="1080"/>
        </w:tabs>
        <w:ind w:left="1428" w:right="8" w:hanging="1428"/>
        <w:rPr>
          <w:ins w:id="1775" w:author="BOUVY Martine" w:date="2022-04-08T16:55:00Z"/>
          <w:b/>
          <w:color w:val="auto"/>
        </w:rPr>
      </w:pPr>
      <w:r>
        <w:rPr>
          <w:b/>
          <w:color w:val="auto"/>
        </w:rPr>
        <w:t xml:space="preserve">   </w:t>
      </w:r>
      <w:ins w:id="1776" w:author="BOUVY Martine [2]" w:date="2021-10-15T17:48:00Z">
        <w:r w:rsidR="000E52F4">
          <w:rPr>
            <w:b/>
            <w:color w:val="auto"/>
          </w:rPr>
          <w:t xml:space="preserve">  </w:t>
        </w:r>
      </w:ins>
      <w:ins w:id="1777" w:author="BOUVY Martine [2]" w:date="2021-10-15T18:25:00Z">
        <w:r w:rsidR="00334898">
          <w:rPr>
            <w:b/>
            <w:color w:val="auto"/>
          </w:rPr>
          <w:t xml:space="preserve"> </w:t>
        </w:r>
      </w:ins>
      <w:ins w:id="1778" w:author="BOUVY Martine" w:date="2022-04-08T16:32:00Z">
        <w:r w:rsidR="002A0414">
          <w:rPr>
            <w:b/>
            <w:color w:val="auto"/>
          </w:rPr>
          <w:t xml:space="preserve"> </w:t>
        </w:r>
      </w:ins>
      <w:ins w:id="1779" w:author="BOUVY Martine [2]" w:date="2021-10-15T18:25:00Z">
        <w:r w:rsidR="00334898">
          <w:rPr>
            <w:b/>
            <w:color w:val="auto"/>
          </w:rPr>
          <w:t xml:space="preserve"> </w:t>
        </w:r>
      </w:ins>
      <w:r>
        <w:rPr>
          <w:b/>
          <w:color w:val="auto"/>
        </w:rPr>
        <w:t xml:space="preserve"> </w:t>
      </w:r>
      <w:r w:rsidR="00160C7E" w:rsidRPr="0078520E">
        <w:rPr>
          <w:b/>
          <w:color w:val="auto"/>
        </w:rPr>
        <w:t>ENDIF</w:t>
      </w:r>
      <w:ins w:id="1780" w:author="BOUVY Martine" w:date="2022-04-08T16:58:00Z">
        <w:r w:rsidR="00625BA6">
          <w:rPr>
            <w:b/>
            <w:color w:val="auto"/>
          </w:rPr>
          <w:t xml:space="preserve"> </w:t>
        </w:r>
        <w:r w:rsidR="00625BA6" w:rsidRPr="00173964">
          <w:rPr>
            <w:bCs/>
            <w:color w:val="auto"/>
          </w:rPr>
          <w:t>/* IsPresent Country */</w:t>
        </w:r>
      </w:ins>
    </w:p>
    <w:p w14:paraId="0985F606" w14:textId="733BE944" w:rsidR="00386626" w:rsidRDefault="00386626" w:rsidP="006B456F">
      <w:pPr>
        <w:tabs>
          <w:tab w:val="left" w:pos="540"/>
          <w:tab w:val="left" w:pos="630"/>
          <w:tab w:val="left" w:pos="720"/>
          <w:tab w:val="left" w:pos="810"/>
          <w:tab w:val="left" w:pos="1080"/>
        </w:tabs>
        <w:ind w:left="1428" w:right="8" w:hanging="1428"/>
        <w:rPr>
          <w:ins w:id="1781" w:author="BOUVY Martine" w:date="2022-04-08T16:55:00Z"/>
          <w:b/>
          <w:color w:val="auto"/>
        </w:rPr>
      </w:pPr>
    </w:p>
    <w:p w14:paraId="5C70D288" w14:textId="1CCF11AA" w:rsidR="00386626" w:rsidRPr="00173964" w:rsidRDefault="00386626" w:rsidP="006B456F">
      <w:pPr>
        <w:tabs>
          <w:tab w:val="left" w:pos="540"/>
          <w:tab w:val="left" w:pos="630"/>
          <w:tab w:val="left" w:pos="720"/>
          <w:tab w:val="left" w:pos="810"/>
          <w:tab w:val="left" w:pos="1080"/>
        </w:tabs>
        <w:ind w:left="1428" w:right="8" w:hanging="1428"/>
        <w:rPr>
          <w:ins w:id="1782" w:author="BOUVY Martine" w:date="2022-04-08T16:25:00Z"/>
          <w:bCs/>
          <w:color w:val="auto"/>
        </w:rPr>
      </w:pPr>
      <w:ins w:id="1783" w:author="BOUVY Martine" w:date="2022-04-08T16:56:00Z">
        <w:r w:rsidRPr="00173964">
          <w:rPr>
            <w:bCs/>
            <w:color w:val="auto"/>
          </w:rPr>
          <w:t xml:space="preserve">/* </w:t>
        </w:r>
        <w:r>
          <w:rPr>
            <w:bCs/>
            <w:color w:val="auto"/>
          </w:rPr>
          <w:t>A</w:t>
        </w:r>
        <w:r w:rsidRPr="00173964">
          <w:rPr>
            <w:bCs/>
            <w:color w:val="auto"/>
          </w:rPr>
          <w:t>ddress Line is exclusive with structures postal address */</w:t>
        </w:r>
      </w:ins>
    </w:p>
    <w:p w14:paraId="67CB0FAE" w14:textId="74257973" w:rsidR="002A0414" w:rsidRDefault="002A0414" w:rsidP="006B456F">
      <w:pPr>
        <w:tabs>
          <w:tab w:val="left" w:pos="540"/>
          <w:tab w:val="left" w:pos="630"/>
          <w:tab w:val="left" w:pos="720"/>
          <w:tab w:val="left" w:pos="810"/>
          <w:tab w:val="left" w:pos="1080"/>
        </w:tabs>
        <w:ind w:left="1428" w:right="8" w:hanging="1428"/>
        <w:rPr>
          <w:ins w:id="1784" w:author="BOUVY Martine" w:date="2022-04-08T16:25:00Z"/>
          <w:b/>
          <w:color w:val="auto"/>
        </w:rPr>
      </w:pPr>
    </w:p>
    <w:p w14:paraId="5CB1188D" w14:textId="32A59039" w:rsidR="002A0414" w:rsidRPr="00932E4D" w:rsidRDefault="002A0414" w:rsidP="006B456F">
      <w:pPr>
        <w:tabs>
          <w:tab w:val="left" w:pos="540"/>
          <w:tab w:val="left" w:pos="630"/>
          <w:tab w:val="left" w:pos="720"/>
          <w:tab w:val="left" w:pos="810"/>
          <w:tab w:val="left" w:pos="1080"/>
        </w:tabs>
        <w:ind w:left="1428" w:right="8" w:hanging="1428"/>
        <w:rPr>
          <w:ins w:id="1785" w:author="BOUVY Martine" w:date="2022-04-08T16:28:00Z"/>
          <w:color w:val="auto"/>
        </w:rPr>
      </w:pPr>
      <w:ins w:id="1786" w:author="BOUVY Martine" w:date="2022-04-08T16:25:00Z">
        <w:r>
          <w:rPr>
            <w:b/>
            <w:color w:val="auto"/>
          </w:rPr>
          <w:t xml:space="preserve">      </w:t>
        </w:r>
      </w:ins>
      <w:ins w:id="1787" w:author="BOUVY Martine" w:date="2022-04-08T16:28:00Z">
        <w:r>
          <w:rPr>
            <w:b/>
            <w:color w:val="auto"/>
          </w:rPr>
          <w:t xml:space="preserve">  </w:t>
        </w:r>
      </w:ins>
      <w:ins w:id="1788" w:author="BOUVY Martine" w:date="2022-04-08T16:25:00Z">
        <w:r>
          <w:rPr>
            <w:b/>
            <w:color w:val="auto"/>
          </w:rPr>
          <w:t>IF IsPresent</w:t>
        </w:r>
      </w:ins>
      <w:ins w:id="1789" w:author="BOUVY Martine" w:date="2022-04-08T16:26:00Z">
        <w:r>
          <w:rPr>
            <w:b/>
            <w:color w:val="auto"/>
          </w:rPr>
          <w:t>(</w:t>
        </w:r>
        <w:r w:rsidRPr="00173964">
          <w:rPr>
            <w:color w:val="auto"/>
          </w:rPr>
          <w:t>MXPartyIdentification.PostalAddress</w:t>
        </w:r>
        <w:r w:rsidRPr="00932E4D">
          <w:rPr>
            <w:color w:val="auto"/>
          </w:rPr>
          <w:t>.AddressLine)</w:t>
        </w:r>
      </w:ins>
    </w:p>
    <w:p w14:paraId="215194CC" w14:textId="1CB1CE5F" w:rsidR="002A0414" w:rsidRPr="00254166" w:rsidRDefault="002A0414" w:rsidP="002A0414">
      <w:pPr>
        <w:tabs>
          <w:tab w:val="left" w:pos="540"/>
          <w:tab w:val="left" w:pos="630"/>
          <w:tab w:val="left" w:pos="720"/>
          <w:tab w:val="left" w:pos="810"/>
          <w:tab w:val="left" w:pos="1080"/>
        </w:tabs>
        <w:ind w:left="1428" w:right="-352" w:hanging="1428"/>
        <w:rPr>
          <w:ins w:id="1790" w:author="BOUVY Martine" w:date="2022-04-08T16:30:00Z"/>
          <w:color w:val="auto"/>
        </w:rPr>
      </w:pPr>
      <w:ins w:id="1791" w:author="BOUVY Martine" w:date="2022-04-08T16:28:00Z">
        <w:r w:rsidRPr="00173964">
          <w:rPr>
            <w:b/>
            <w:color w:val="auto"/>
          </w:rPr>
          <w:t xml:space="preserve">             call [MX_To_MTAddressLineType(</w:t>
        </w:r>
      </w:ins>
      <w:ins w:id="1792" w:author="BOUVY Martine" w:date="2022-04-08T16:35:00Z">
        <w:r w:rsidR="00C675C2" w:rsidRPr="00173964">
          <w:rPr>
            <w:color w:val="auto"/>
          </w:rPr>
          <w:t>MXPartyIdentification</w:t>
        </w:r>
      </w:ins>
      <w:ins w:id="1793" w:author="BOUVY Martine" w:date="2022-04-08T16:28:00Z">
        <w:r w:rsidRPr="00932E4D">
          <w:rPr>
            <w:color w:val="auto"/>
          </w:rPr>
          <w:t>;StructuredAddressIndicator)]</w:t>
        </w:r>
      </w:ins>
    </w:p>
    <w:p w14:paraId="585EC4E6" w14:textId="51CE5080" w:rsidR="002A0414" w:rsidRPr="00932E4D" w:rsidRDefault="002A0414" w:rsidP="002A0414">
      <w:pPr>
        <w:tabs>
          <w:tab w:val="left" w:pos="540"/>
          <w:tab w:val="left" w:pos="630"/>
          <w:tab w:val="left" w:pos="720"/>
          <w:tab w:val="left" w:pos="810"/>
          <w:tab w:val="left" w:pos="1080"/>
        </w:tabs>
        <w:ind w:left="1428" w:right="-352" w:hanging="1428"/>
        <w:rPr>
          <w:ins w:id="1794" w:author="BOUVY Martine" w:date="2022-04-08T16:44:00Z"/>
          <w:b/>
          <w:color w:val="auto"/>
        </w:rPr>
      </w:pPr>
      <w:ins w:id="1795" w:author="BOUVY Martine" w:date="2022-04-08T16:30:00Z">
        <w:r w:rsidRPr="00932E4D">
          <w:rPr>
            <w:b/>
            <w:color w:val="auto"/>
          </w:rPr>
          <w:t xml:space="preserve">             IF </w:t>
        </w:r>
        <w:r w:rsidRPr="00932E4D">
          <w:rPr>
            <w:bCs/>
            <w:color w:val="auto"/>
          </w:rPr>
          <w:t>StructuredAddressIndicator = “true”</w:t>
        </w:r>
        <w:r w:rsidRPr="00932E4D">
          <w:rPr>
            <w:b/>
            <w:color w:val="auto"/>
          </w:rPr>
          <w:t xml:space="preserve"> THEN</w:t>
        </w:r>
      </w:ins>
    </w:p>
    <w:p w14:paraId="72F31364" w14:textId="22BE93D4" w:rsidR="00932E4D" w:rsidRPr="00173964" w:rsidRDefault="00932E4D" w:rsidP="002A0414">
      <w:pPr>
        <w:tabs>
          <w:tab w:val="left" w:pos="540"/>
          <w:tab w:val="left" w:pos="630"/>
          <w:tab w:val="left" w:pos="720"/>
          <w:tab w:val="left" w:pos="810"/>
          <w:tab w:val="left" w:pos="1080"/>
        </w:tabs>
        <w:ind w:left="1428" w:right="-352" w:hanging="1428"/>
        <w:rPr>
          <w:ins w:id="1796" w:author="BOUVY Martine" w:date="2022-04-08T16:31:00Z"/>
          <w:bCs/>
          <w:color w:val="auto"/>
        </w:rPr>
      </w:pPr>
      <w:ins w:id="1797" w:author="BOUVY Martine" w:date="2022-04-08T16:44:00Z">
        <w:r w:rsidRPr="00173964">
          <w:rPr>
            <w:bCs/>
            <w:color w:val="auto"/>
          </w:rPr>
          <w:t xml:space="preserve">  /* search </w:t>
        </w:r>
        <w:r w:rsidRPr="00932E4D">
          <w:rPr>
            <w:bCs/>
            <w:color w:val="auto"/>
          </w:rPr>
          <w:t>for first line starting with “3/” – Country Code is present */</w:t>
        </w:r>
      </w:ins>
    </w:p>
    <w:p w14:paraId="24048B11" w14:textId="2BD51E71" w:rsidR="002A0414" w:rsidRPr="00932E4D" w:rsidRDefault="002A0414" w:rsidP="002A0414">
      <w:pPr>
        <w:tabs>
          <w:tab w:val="left" w:pos="540"/>
          <w:tab w:val="left" w:pos="630"/>
          <w:tab w:val="left" w:pos="720"/>
          <w:tab w:val="left" w:pos="810"/>
          <w:tab w:val="left" w:pos="1080"/>
        </w:tabs>
        <w:ind w:left="1428" w:right="-352" w:hanging="1428"/>
        <w:rPr>
          <w:ins w:id="1798" w:author="BOUVY Martine" w:date="2022-04-08T16:31:00Z"/>
          <w:b/>
          <w:color w:val="auto"/>
        </w:rPr>
      </w:pPr>
      <w:ins w:id="1799" w:author="BOUVY Martine" w:date="2022-04-08T16:32:00Z">
        <w:r w:rsidRPr="00932E4D">
          <w:rPr>
            <w:b/>
            <w:color w:val="auto"/>
          </w:rPr>
          <w:t xml:space="preserve">               </w:t>
        </w:r>
        <w:r w:rsidR="00C675C2" w:rsidRPr="00932E4D">
          <w:rPr>
            <w:b/>
            <w:color w:val="auto"/>
          </w:rPr>
          <w:t>For i = 1 to NumberOfOccurences(</w:t>
        </w:r>
      </w:ins>
      <w:ins w:id="1800" w:author="BOUVY Martine" w:date="2022-04-08T16:33:00Z">
        <w:r w:rsidR="00C675C2" w:rsidRPr="00173964">
          <w:rPr>
            <w:color w:val="auto"/>
          </w:rPr>
          <w:t>MXPartyIdentification.PostalAddress</w:t>
        </w:r>
        <w:r w:rsidR="00C675C2" w:rsidRPr="00932E4D">
          <w:rPr>
            <w:color w:val="auto"/>
          </w:rPr>
          <w:t>.AddressLine)</w:t>
        </w:r>
      </w:ins>
    </w:p>
    <w:p w14:paraId="0E3090B1" w14:textId="52022328" w:rsidR="002A0414" w:rsidRPr="00173964" w:rsidRDefault="002A0414" w:rsidP="00173964">
      <w:pPr>
        <w:tabs>
          <w:tab w:val="left" w:pos="540"/>
          <w:tab w:val="left" w:pos="630"/>
          <w:tab w:val="left" w:pos="720"/>
          <w:tab w:val="left" w:pos="810"/>
          <w:tab w:val="left" w:pos="1620"/>
          <w:tab w:val="left" w:pos="1710"/>
        </w:tabs>
        <w:ind w:left="990" w:right="-622" w:hanging="1248"/>
        <w:rPr>
          <w:ins w:id="1801" w:author="BOUVY Martine" w:date="2022-04-08T16:45:00Z"/>
          <w:color w:val="auto"/>
        </w:rPr>
      </w:pPr>
      <w:ins w:id="1802" w:author="BOUVY Martine" w:date="2022-04-08T16:31:00Z">
        <w:r w:rsidRPr="00932E4D">
          <w:rPr>
            <w:b/>
            <w:color w:val="auto"/>
          </w:rPr>
          <w:t xml:space="preserve">               </w:t>
        </w:r>
      </w:ins>
      <w:ins w:id="1803" w:author="BOUVY Martine" w:date="2022-04-08T16:53:00Z">
        <w:r w:rsidR="00932E4D">
          <w:rPr>
            <w:b/>
            <w:color w:val="auto"/>
          </w:rPr>
          <w:t xml:space="preserve">   </w:t>
        </w:r>
      </w:ins>
      <w:ins w:id="1804" w:author="BOUVY Martine" w:date="2022-04-08T16:36:00Z">
        <w:r w:rsidR="00C675C2" w:rsidRPr="00932E4D">
          <w:rPr>
            <w:b/>
            <w:color w:val="auto"/>
          </w:rPr>
          <w:t>IF</w:t>
        </w:r>
      </w:ins>
      <w:ins w:id="1805" w:author="BOUVY Martine" w:date="2022-04-08T16:46:00Z">
        <w:r w:rsidR="00932E4D" w:rsidRPr="00932E4D">
          <w:rPr>
            <w:b/>
            <w:color w:val="auto"/>
          </w:rPr>
          <w:t xml:space="preserve"> S</w:t>
        </w:r>
      </w:ins>
      <w:ins w:id="1806" w:author="BOUVY Martine" w:date="2022-04-08T16:37:00Z">
        <w:r w:rsidR="00C675C2" w:rsidRPr="00386626">
          <w:rPr>
            <w:b/>
            <w:color w:val="auto"/>
          </w:rPr>
          <w:t>ubstring(</w:t>
        </w:r>
      </w:ins>
      <w:ins w:id="1807" w:author="BOUVY Martine" w:date="2022-04-08T16:36:00Z">
        <w:r w:rsidR="00C675C2" w:rsidRPr="00173964">
          <w:rPr>
            <w:color w:val="auto"/>
          </w:rPr>
          <w:t>MXPartyIdentification.PostalAddress</w:t>
        </w:r>
        <w:r w:rsidR="00C675C2" w:rsidRPr="00932E4D">
          <w:rPr>
            <w:color w:val="auto"/>
          </w:rPr>
          <w:t>.AddressLine</w:t>
        </w:r>
      </w:ins>
      <w:ins w:id="1808" w:author="BOUVY Martine" w:date="2022-04-08T16:37:00Z">
        <w:r w:rsidR="00C675C2" w:rsidRPr="00932E4D">
          <w:rPr>
            <w:color w:val="auto"/>
          </w:rPr>
          <w:t>[i],1,</w:t>
        </w:r>
      </w:ins>
      <w:ins w:id="1809" w:author="BOUVY Martine" w:date="2022-04-08T16:45:00Z">
        <w:r w:rsidR="00932E4D" w:rsidRPr="00932E4D">
          <w:rPr>
            <w:color w:val="auto"/>
          </w:rPr>
          <w:t>2</w:t>
        </w:r>
      </w:ins>
      <w:ins w:id="1810" w:author="BOUVY Martine" w:date="2022-04-08T16:46:00Z">
        <w:r w:rsidR="00932E4D" w:rsidRPr="00932E4D">
          <w:rPr>
            <w:color w:val="auto"/>
          </w:rPr>
          <w:t>)</w:t>
        </w:r>
      </w:ins>
      <w:ins w:id="1811" w:author="BOUVY Martine" w:date="2022-04-08T16:37:00Z">
        <w:r w:rsidR="00C675C2" w:rsidRPr="00386626">
          <w:rPr>
            <w:color w:val="auto"/>
          </w:rPr>
          <w:t xml:space="preserve">= </w:t>
        </w:r>
        <w:r w:rsidR="00C675C2" w:rsidRPr="00173964">
          <w:rPr>
            <w:color w:val="auto"/>
          </w:rPr>
          <w:t xml:space="preserve">“3/” </w:t>
        </w:r>
      </w:ins>
      <w:ins w:id="1812" w:author="BOUVY Martine" w:date="2022-04-08T16:44:00Z">
        <w:r w:rsidR="00932E4D" w:rsidRPr="00173964">
          <w:rPr>
            <w:color w:val="auto"/>
          </w:rPr>
          <w:t xml:space="preserve">THEN </w:t>
        </w:r>
      </w:ins>
    </w:p>
    <w:p w14:paraId="78682E2D" w14:textId="77777777" w:rsidR="00932E4D" w:rsidRPr="00173964" w:rsidRDefault="00932E4D" w:rsidP="00932E4D">
      <w:pPr>
        <w:spacing w:line="216" w:lineRule="auto"/>
        <w:ind w:left="0" w:right="8" w:firstLine="0"/>
        <w:rPr>
          <w:ins w:id="1813" w:author="BOUVY Martine" w:date="2022-04-08T16:45:00Z"/>
          <w:color w:val="auto"/>
        </w:rPr>
      </w:pPr>
      <w:ins w:id="1814" w:author="BOUVY Martine" w:date="2022-04-08T16:45:00Z">
        <w:r w:rsidRPr="00173964">
          <w:rPr>
            <w:b/>
            <w:color w:val="auto"/>
          </w:rPr>
          <w:t xml:space="preserve">              </w:t>
        </w:r>
      </w:ins>
    </w:p>
    <w:p w14:paraId="488EE504" w14:textId="154F9A24" w:rsidR="00932E4D" w:rsidRPr="00173964" w:rsidRDefault="00932E4D" w:rsidP="00173964">
      <w:pPr>
        <w:tabs>
          <w:tab w:val="left" w:pos="540"/>
          <w:tab w:val="left" w:pos="630"/>
          <w:tab w:val="left" w:pos="720"/>
          <w:tab w:val="left" w:pos="810"/>
          <w:tab w:val="left" w:pos="1080"/>
        </w:tabs>
        <w:ind w:left="1080" w:right="-622" w:hanging="1428"/>
        <w:rPr>
          <w:ins w:id="1815" w:author="BOUVY Martine" w:date="2022-04-08T16:40:00Z"/>
          <w:color w:val="auto"/>
        </w:rPr>
      </w:pPr>
      <w:ins w:id="1816" w:author="BOUVY Martine" w:date="2022-04-08T16:45:00Z">
        <w:r w:rsidRPr="00173964">
          <w:rPr>
            <w:color w:val="auto"/>
          </w:rPr>
          <w:t xml:space="preserve">              </w:t>
        </w:r>
      </w:ins>
      <w:ins w:id="1817" w:author="BOUVY Martine" w:date="2022-04-08T16:47:00Z">
        <w:r w:rsidRPr="00932E4D">
          <w:rPr>
            <w:color w:val="auto"/>
          </w:rPr>
          <w:t xml:space="preserve"> </w:t>
        </w:r>
      </w:ins>
      <w:ins w:id="1818" w:author="BOUVY Martine" w:date="2022-04-08T16:45:00Z">
        <w:r w:rsidRPr="00173964">
          <w:rPr>
            <w:color w:val="auto"/>
          </w:rPr>
          <w:t>MTCountryCode</w:t>
        </w:r>
      </w:ins>
      <w:ins w:id="1819" w:author="BOUVY Martine" w:date="2022-04-08T16:47:00Z">
        <w:r w:rsidRPr="00932E4D">
          <w:rPr>
            <w:color w:val="auto"/>
          </w:rPr>
          <w:t>=</w:t>
        </w:r>
      </w:ins>
      <w:ins w:id="1820" w:author="BOUVY Martine" w:date="2022-04-08T16:45:00Z">
        <w:r w:rsidRPr="00932E4D">
          <w:rPr>
            <w:color w:val="auto"/>
          </w:rPr>
          <w:t xml:space="preserve"> </w:t>
        </w:r>
      </w:ins>
      <w:ins w:id="1821" w:author="BOUVY Martine" w:date="2022-04-08T16:47:00Z">
        <w:r w:rsidRPr="00173964">
          <w:rPr>
            <w:b/>
            <w:bCs/>
            <w:color w:val="auto"/>
          </w:rPr>
          <w:t>Su</w:t>
        </w:r>
      </w:ins>
      <w:ins w:id="1822" w:author="BOUVY Martine" w:date="2022-04-08T16:46:00Z">
        <w:r w:rsidRPr="00932E4D">
          <w:rPr>
            <w:b/>
            <w:color w:val="auto"/>
          </w:rPr>
          <w:t>bstring(</w:t>
        </w:r>
        <w:r w:rsidRPr="00173964">
          <w:rPr>
            <w:color w:val="auto"/>
          </w:rPr>
          <w:t>MXPartyIdentification.PostalAddress</w:t>
        </w:r>
        <w:r w:rsidRPr="00932E4D">
          <w:rPr>
            <w:color w:val="auto"/>
          </w:rPr>
          <w:t>.AddressLine[i],</w:t>
        </w:r>
      </w:ins>
      <w:ins w:id="1823" w:author="BOUVY Martine" w:date="2022-04-08T16:47:00Z">
        <w:r w:rsidRPr="00932E4D">
          <w:rPr>
            <w:color w:val="auto"/>
          </w:rPr>
          <w:t>3</w:t>
        </w:r>
      </w:ins>
      <w:ins w:id="1824" w:author="BOUVY Martine" w:date="2022-04-08T16:46:00Z">
        <w:r w:rsidRPr="00932E4D">
          <w:rPr>
            <w:color w:val="auto"/>
          </w:rPr>
          <w:t>,</w:t>
        </w:r>
        <w:r w:rsidRPr="00386626">
          <w:rPr>
            <w:color w:val="auto"/>
          </w:rPr>
          <w:t>2</w:t>
        </w:r>
        <w:r w:rsidRPr="00625BA6">
          <w:rPr>
            <w:color w:val="auto"/>
          </w:rPr>
          <w:t>)</w:t>
        </w:r>
        <w:r w:rsidRPr="00173964">
          <w:rPr>
            <w:color w:val="auto"/>
          </w:rPr>
          <w:t>=</w:t>
        </w:r>
      </w:ins>
    </w:p>
    <w:p w14:paraId="3515FC78" w14:textId="64C0D071" w:rsidR="000C5F72" w:rsidRPr="00173964" w:rsidRDefault="000C5F72" w:rsidP="00C675C2">
      <w:pPr>
        <w:tabs>
          <w:tab w:val="left" w:pos="540"/>
          <w:tab w:val="left" w:pos="630"/>
          <w:tab w:val="left" w:pos="720"/>
          <w:tab w:val="left" w:pos="810"/>
          <w:tab w:val="left" w:pos="1080"/>
        </w:tabs>
        <w:ind w:left="1428" w:right="-622" w:hanging="1428"/>
        <w:rPr>
          <w:ins w:id="1825" w:author="BOUVY Martine" w:date="2022-04-08T16:48:00Z"/>
          <w:b/>
          <w:color w:val="auto"/>
        </w:rPr>
      </w:pPr>
    </w:p>
    <w:p w14:paraId="28CA5F17" w14:textId="2D28A6E4" w:rsidR="00932E4D" w:rsidRDefault="00932E4D" w:rsidP="00932E4D">
      <w:pPr>
        <w:ind w:left="0" w:right="8" w:firstLine="0"/>
        <w:rPr>
          <w:ins w:id="1826" w:author="BOUVY Martine" w:date="2022-04-08T16:49:00Z"/>
          <w:color w:val="auto"/>
        </w:rPr>
      </w:pPr>
      <w:ins w:id="1827" w:author="BOUVY Martine" w:date="2022-04-08T16:49:00Z">
        <w:r w:rsidRPr="00173964">
          <w:rPr>
            <w:b/>
            <w:color w:val="auto"/>
          </w:rPr>
          <w:t xml:space="preserve">             </w:t>
        </w:r>
      </w:ins>
      <w:ins w:id="1828" w:author="BOUVY Martine" w:date="2022-04-08T16:48:00Z">
        <w:r w:rsidRPr="00173964">
          <w:rPr>
            <w:color w:val="auto"/>
          </w:rPr>
          <w:t>SuccessfulFATF = “true”</w:t>
        </w:r>
      </w:ins>
    </w:p>
    <w:p w14:paraId="616D03CC" w14:textId="77777777" w:rsidR="00932E4D" w:rsidRDefault="00932E4D" w:rsidP="00932E4D">
      <w:pPr>
        <w:ind w:left="0" w:right="8" w:firstLine="0"/>
        <w:rPr>
          <w:ins w:id="1829" w:author="BOUVY Martine" w:date="2022-04-08T16:50:00Z"/>
          <w:color w:val="auto"/>
        </w:rPr>
      </w:pPr>
      <w:ins w:id="1830" w:author="BOUVY Martine" w:date="2022-04-08T16:49:00Z">
        <w:r>
          <w:rPr>
            <w:color w:val="auto"/>
          </w:rPr>
          <w:t xml:space="preserve">             </w:t>
        </w:r>
        <w:r w:rsidRPr="00173964">
          <w:rPr>
            <w:color w:val="auto"/>
          </w:rPr>
          <w:t>T12001</w:t>
        </w:r>
      </w:ins>
    </w:p>
    <w:p w14:paraId="653D59FF" w14:textId="38F4BA97" w:rsidR="00932E4D" w:rsidRDefault="00932E4D" w:rsidP="00932E4D">
      <w:pPr>
        <w:ind w:left="0" w:right="8" w:firstLine="0"/>
        <w:rPr>
          <w:ins w:id="1831" w:author="BOUVY Martine" w:date="2022-04-08T16:51:00Z"/>
          <w:color w:val="auto"/>
        </w:rPr>
      </w:pPr>
      <w:ins w:id="1832" w:author="BOUVY Martine" w:date="2022-04-08T16:50:00Z">
        <w:r>
          <w:rPr>
            <w:color w:val="auto"/>
          </w:rPr>
          <w:t xml:space="preserve">             Exit loop</w:t>
        </w:r>
      </w:ins>
    </w:p>
    <w:p w14:paraId="1FA70428" w14:textId="346FDFC4" w:rsidR="00932E4D" w:rsidRPr="00173964" w:rsidRDefault="00932E4D" w:rsidP="00932E4D">
      <w:pPr>
        <w:ind w:left="0" w:right="8" w:firstLine="0"/>
        <w:rPr>
          <w:ins w:id="1833" w:author="BOUVY Martine" w:date="2022-04-08T16:50:00Z"/>
          <w:b/>
          <w:bCs/>
          <w:color w:val="auto"/>
        </w:rPr>
      </w:pPr>
      <w:ins w:id="1834" w:author="BOUVY Martine" w:date="2022-04-08T16:51:00Z">
        <w:r>
          <w:rPr>
            <w:color w:val="auto"/>
          </w:rPr>
          <w:t xml:space="preserve">            </w:t>
        </w:r>
      </w:ins>
      <w:ins w:id="1835" w:author="BOUVY Martine" w:date="2022-04-08T16:53:00Z">
        <w:r>
          <w:rPr>
            <w:color w:val="auto"/>
          </w:rPr>
          <w:t xml:space="preserve">   </w:t>
        </w:r>
      </w:ins>
      <w:ins w:id="1836" w:author="BOUVY Martine" w:date="2022-04-08T16:51:00Z">
        <w:r>
          <w:rPr>
            <w:color w:val="auto"/>
          </w:rPr>
          <w:t xml:space="preserve"> </w:t>
        </w:r>
        <w:r w:rsidRPr="00173964">
          <w:rPr>
            <w:b/>
            <w:bCs/>
            <w:color w:val="auto"/>
          </w:rPr>
          <w:t>END</w:t>
        </w:r>
      </w:ins>
      <w:ins w:id="1837" w:author="BOUVY Martine" w:date="2022-04-08T16:52:00Z">
        <w:r w:rsidRPr="00173964">
          <w:rPr>
            <w:b/>
            <w:bCs/>
            <w:color w:val="auto"/>
          </w:rPr>
          <w:t>IF</w:t>
        </w:r>
      </w:ins>
      <w:ins w:id="1838" w:author="BOUVY Martine" w:date="2022-04-08T16:54:00Z">
        <w:r w:rsidR="0089271C">
          <w:rPr>
            <w:b/>
            <w:bCs/>
            <w:color w:val="auto"/>
          </w:rPr>
          <w:t xml:space="preserve">  </w:t>
        </w:r>
        <w:r w:rsidR="0089271C" w:rsidRPr="00173964">
          <w:rPr>
            <w:color w:val="auto"/>
          </w:rPr>
          <w:t>/* start with “3/” */</w:t>
        </w:r>
      </w:ins>
    </w:p>
    <w:p w14:paraId="64DE2315" w14:textId="77777777" w:rsidR="00932E4D" w:rsidRPr="00173964" w:rsidRDefault="00932E4D" w:rsidP="00932E4D">
      <w:pPr>
        <w:ind w:left="0" w:right="8" w:firstLine="0"/>
        <w:rPr>
          <w:ins w:id="1839" w:author="BOUVY Martine" w:date="2022-04-08T16:51:00Z"/>
          <w:b/>
          <w:bCs/>
          <w:color w:val="auto"/>
        </w:rPr>
      </w:pPr>
      <w:ins w:id="1840" w:author="BOUVY Martine" w:date="2022-04-08T16:50:00Z">
        <w:r w:rsidRPr="00173964">
          <w:rPr>
            <w:b/>
            <w:bCs/>
            <w:color w:val="auto"/>
          </w:rPr>
          <w:t xml:space="preserve">       </w:t>
        </w:r>
      </w:ins>
      <w:ins w:id="1841" w:author="BOUVY Martine" w:date="2022-04-08T16:51:00Z">
        <w:r w:rsidRPr="00173964">
          <w:rPr>
            <w:b/>
            <w:bCs/>
            <w:color w:val="auto"/>
          </w:rPr>
          <w:t xml:space="preserve">      Next i</w:t>
        </w:r>
      </w:ins>
    </w:p>
    <w:p w14:paraId="0B975332" w14:textId="51E1F76E" w:rsidR="00932E4D" w:rsidRPr="00173964" w:rsidRDefault="00932E4D" w:rsidP="00173964">
      <w:pPr>
        <w:ind w:left="0" w:right="8" w:firstLine="0"/>
        <w:rPr>
          <w:ins w:id="1842" w:author="BOUVY Martine" w:date="2022-04-08T16:48:00Z"/>
          <w:color w:val="auto"/>
        </w:rPr>
      </w:pPr>
      <w:ins w:id="1843" w:author="BOUVY Martine" w:date="2022-04-08T16:49:00Z">
        <w:r>
          <w:rPr>
            <w:color w:val="auto"/>
          </w:rPr>
          <w:t xml:space="preserve"> </w:t>
        </w:r>
      </w:ins>
    </w:p>
    <w:p w14:paraId="54096C85" w14:textId="4866A5AA" w:rsidR="00932E4D" w:rsidRDefault="0089271C" w:rsidP="00C675C2">
      <w:pPr>
        <w:tabs>
          <w:tab w:val="left" w:pos="540"/>
          <w:tab w:val="left" w:pos="630"/>
          <w:tab w:val="left" w:pos="720"/>
          <w:tab w:val="left" w:pos="810"/>
          <w:tab w:val="left" w:pos="1080"/>
        </w:tabs>
        <w:ind w:left="1428" w:right="-622" w:hanging="1428"/>
        <w:rPr>
          <w:ins w:id="1844" w:author="BOUVY Martine" w:date="2022-04-08T16:40:00Z"/>
          <w:b/>
          <w:color w:val="auto"/>
        </w:rPr>
      </w:pPr>
      <w:ins w:id="1845" w:author="BOUVY Martine" w:date="2022-04-08T16:55:00Z">
        <w:r>
          <w:rPr>
            <w:b/>
            <w:color w:val="auto"/>
          </w:rPr>
          <w:t xml:space="preserve">           ENDIF  /* </w:t>
        </w:r>
        <w:r w:rsidRPr="00E12673">
          <w:rPr>
            <w:bCs/>
            <w:color w:val="auto"/>
          </w:rPr>
          <w:t>StructuredAddressIndicator = “true”</w:t>
        </w:r>
        <w:r w:rsidRPr="00E12673">
          <w:rPr>
            <w:b/>
            <w:color w:val="auto"/>
          </w:rPr>
          <w:t xml:space="preserve"> </w:t>
        </w:r>
        <w:r>
          <w:rPr>
            <w:b/>
            <w:color w:val="auto"/>
          </w:rPr>
          <w:t xml:space="preserve"> */ </w:t>
        </w:r>
      </w:ins>
    </w:p>
    <w:p w14:paraId="760FB310" w14:textId="6C93FE85" w:rsidR="000C5F72" w:rsidRDefault="000C5F72" w:rsidP="00173964">
      <w:pPr>
        <w:tabs>
          <w:tab w:val="left" w:pos="540"/>
          <w:tab w:val="left" w:pos="630"/>
          <w:tab w:val="left" w:pos="720"/>
          <w:tab w:val="left" w:pos="810"/>
          <w:tab w:val="left" w:pos="1080"/>
        </w:tabs>
        <w:ind w:left="1428" w:right="-622" w:hanging="1428"/>
        <w:rPr>
          <w:ins w:id="1846" w:author="BOUVY Martine" w:date="2022-04-08T16:23:00Z"/>
          <w:b/>
          <w:color w:val="auto"/>
        </w:rPr>
      </w:pPr>
    </w:p>
    <w:p w14:paraId="648A480A" w14:textId="5D31DD75" w:rsidR="002A0414" w:rsidRDefault="002A0414" w:rsidP="006B456F">
      <w:pPr>
        <w:tabs>
          <w:tab w:val="left" w:pos="540"/>
          <w:tab w:val="left" w:pos="630"/>
          <w:tab w:val="left" w:pos="720"/>
          <w:tab w:val="left" w:pos="810"/>
          <w:tab w:val="left" w:pos="1080"/>
        </w:tabs>
        <w:ind w:left="1428" w:right="8" w:hanging="1428"/>
        <w:rPr>
          <w:ins w:id="1847" w:author="BOUVY Martine" w:date="2022-04-08T16:30:00Z"/>
          <w:b/>
          <w:color w:val="auto"/>
        </w:rPr>
      </w:pPr>
    </w:p>
    <w:p w14:paraId="5D09A798" w14:textId="4C8ACEF9" w:rsidR="002A0414" w:rsidRDefault="002A0414" w:rsidP="006B456F">
      <w:pPr>
        <w:tabs>
          <w:tab w:val="left" w:pos="540"/>
          <w:tab w:val="left" w:pos="630"/>
          <w:tab w:val="left" w:pos="720"/>
          <w:tab w:val="left" w:pos="810"/>
          <w:tab w:val="left" w:pos="1080"/>
        </w:tabs>
        <w:ind w:left="1428" w:right="8" w:hanging="1428"/>
        <w:rPr>
          <w:ins w:id="1848" w:author="BOUVY Martine" w:date="2022-04-08T16:23:00Z"/>
          <w:b/>
          <w:color w:val="auto"/>
        </w:rPr>
      </w:pPr>
      <w:ins w:id="1849" w:author="BOUVY Martine" w:date="2022-04-08T16:30:00Z">
        <w:r>
          <w:rPr>
            <w:b/>
            <w:color w:val="auto"/>
          </w:rPr>
          <w:t xml:space="preserve">        ENDIF</w:t>
        </w:r>
      </w:ins>
      <w:ins w:id="1850" w:author="BOUVY Martine" w:date="2022-04-08T16:53:00Z">
        <w:r w:rsidR="0089271C">
          <w:rPr>
            <w:b/>
            <w:color w:val="auto"/>
          </w:rPr>
          <w:t xml:space="preserve">  </w:t>
        </w:r>
        <w:r w:rsidR="0089271C" w:rsidRPr="00173964">
          <w:rPr>
            <w:bCs/>
            <w:color w:val="auto"/>
          </w:rPr>
          <w:t xml:space="preserve">/* </w:t>
        </w:r>
      </w:ins>
      <w:ins w:id="1851" w:author="BOUVY Martine" w:date="2022-04-08T16:54:00Z">
        <w:r w:rsidR="0089271C">
          <w:rPr>
            <w:bCs/>
            <w:color w:val="auto"/>
          </w:rPr>
          <w:t>ENDIF</w:t>
        </w:r>
      </w:ins>
      <w:ins w:id="1852" w:author="BOUVY Martine" w:date="2022-04-08T16:53:00Z">
        <w:r w:rsidR="0089271C" w:rsidRPr="00173964">
          <w:rPr>
            <w:bCs/>
            <w:color w:val="auto"/>
          </w:rPr>
          <w:t xml:space="preserve"> Present AddressLine */</w:t>
        </w:r>
      </w:ins>
    </w:p>
    <w:p w14:paraId="525C7893" w14:textId="677C58A7" w:rsidR="002A0414" w:rsidRDefault="002A0414" w:rsidP="006B456F">
      <w:pPr>
        <w:tabs>
          <w:tab w:val="left" w:pos="540"/>
          <w:tab w:val="left" w:pos="630"/>
          <w:tab w:val="left" w:pos="720"/>
          <w:tab w:val="left" w:pos="810"/>
          <w:tab w:val="left" w:pos="1080"/>
        </w:tabs>
        <w:ind w:left="1428" w:right="8" w:hanging="1428"/>
        <w:rPr>
          <w:ins w:id="1853" w:author="BOUVY Martine" w:date="2022-04-08T16:25:00Z"/>
          <w:b/>
          <w:color w:val="auto"/>
        </w:rPr>
      </w:pPr>
      <w:ins w:id="1854" w:author="BOUVY Martine" w:date="2022-04-08T16:23:00Z">
        <w:r>
          <w:rPr>
            <w:b/>
            <w:color w:val="auto"/>
          </w:rPr>
          <w:t xml:space="preserve">      </w:t>
        </w:r>
      </w:ins>
    </w:p>
    <w:p w14:paraId="2861F8A7" w14:textId="3920B587" w:rsidR="002A0414" w:rsidRDefault="002A0414" w:rsidP="006B456F">
      <w:pPr>
        <w:tabs>
          <w:tab w:val="left" w:pos="540"/>
          <w:tab w:val="left" w:pos="630"/>
          <w:tab w:val="left" w:pos="720"/>
          <w:tab w:val="left" w:pos="810"/>
          <w:tab w:val="left" w:pos="1080"/>
        </w:tabs>
        <w:ind w:left="1428" w:right="8" w:hanging="1428"/>
        <w:rPr>
          <w:ins w:id="1855" w:author="BOUVY Martine [2]" w:date="2021-10-15T17:47:00Z"/>
          <w:b/>
          <w:color w:val="auto"/>
        </w:rPr>
      </w:pPr>
      <w:ins w:id="1856" w:author="BOUVY Martine" w:date="2022-04-08T16:25:00Z">
        <w:r>
          <w:rPr>
            <w:b/>
            <w:color w:val="auto"/>
          </w:rPr>
          <w:t xml:space="preserve">       }</w:t>
        </w:r>
      </w:ins>
    </w:p>
    <w:p w14:paraId="5B582CBA" w14:textId="30DC9E7C" w:rsidR="0002027A" w:rsidRDefault="0002027A" w:rsidP="006B456F">
      <w:pPr>
        <w:tabs>
          <w:tab w:val="left" w:pos="540"/>
          <w:tab w:val="left" w:pos="630"/>
          <w:tab w:val="left" w:pos="720"/>
          <w:tab w:val="left" w:pos="810"/>
          <w:tab w:val="left" w:pos="1080"/>
        </w:tabs>
        <w:ind w:left="1428" w:right="8" w:hanging="1428"/>
        <w:rPr>
          <w:ins w:id="1857" w:author="BOUVY Martine [2]" w:date="2021-10-15T17:47:00Z"/>
          <w:b/>
          <w:color w:val="auto"/>
        </w:rPr>
      </w:pPr>
    </w:p>
    <w:p w14:paraId="1AB8D231" w14:textId="17E11299" w:rsidR="0002027A" w:rsidRDefault="0002027A" w:rsidP="006B456F">
      <w:pPr>
        <w:tabs>
          <w:tab w:val="left" w:pos="540"/>
          <w:tab w:val="left" w:pos="630"/>
          <w:tab w:val="left" w:pos="720"/>
          <w:tab w:val="left" w:pos="810"/>
          <w:tab w:val="left" w:pos="1080"/>
        </w:tabs>
        <w:ind w:left="1428" w:right="8" w:hanging="1428"/>
        <w:rPr>
          <w:ins w:id="1858" w:author="BOUVY Martine [2]" w:date="2021-10-15T17:50:00Z"/>
          <w:b/>
          <w:color w:val="auto"/>
        </w:rPr>
      </w:pPr>
      <w:ins w:id="1859" w:author="BOUVY Martine [2]" w:date="2021-10-15T17:47:00Z">
        <w:r>
          <w:rPr>
            <w:b/>
            <w:color w:val="auto"/>
          </w:rPr>
          <w:t xml:space="preserve">    </w:t>
        </w:r>
      </w:ins>
      <w:ins w:id="1860" w:author="BOUVY Martine [2]" w:date="2021-10-15T18:27:00Z">
        <w:r w:rsidR="00334898">
          <w:rPr>
            <w:b/>
            <w:color w:val="auto"/>
          </w:rPr>
          <w:t xml:space="preserve">   </w:t>
        </w:r>
      </w:ins>
      <w:ins w:id="1861" w:author="BOUVY Martine [2]" w:date="2021-10-15T17:47:00Z">
        <w:r>
          <w:rPr>
            <w:b/>
            <w:color w:val="auto"/>
          </w:rPr>
          <w:t xml:space="preserve">ELSE  </w:t>
        </w:r>
      </w:ins>
    </w:p>
    <w:p w14:paraId="07A8A833" w14:textId="7F64326B" w:rsidR="00970466" w:rsidRDefault="00970466" w:rsidP="006B456F">
      <w:pPr>
        <w:tabs>
          <w:tab w:val="left" w:pos="540"/>
          <w:tab w:val="left" w:pos="630"/>
          <w:tab w:val="left" w:pos="720"/>
          <w:tab w:val="left" w:pos="810"/>
          <w:tab w:val="left" w:pos="1080"/>
        </w:tabs>
        <w:ind w:left="1428" w:right="8" w:hanging="1428"/>
        <w:rPr>
          <w:ins w:id="1862" w:author="BOUVY Martine [2]" w:date="2021-10-15T17:48:00Z"/>
          <w:b/>
          <w:color w:val="auto"/>
        </w:rPr>
      </w:pPr>
      <w:ins w:id="1863" w:author="BOUVY Martine [2]" w:date="2021-10-15T17:50:00Z">
        <w:r>
          <w:rPr>
            <w:b/>
            <w:color w:val="auto"/>
          </w:rPr>
          <w:t xml:space="preserve">  </w:t>
        </w:r>
      </w:ins>
      <w:ins w:id="1864" w:author="BOUVY Martine [2]" w:date="2021-10-15T18:28:00Z">
        <w:r w:rsidR="00334898">
          <w:rPr>
            <w:b/>
            <w:color w:val="auto"/>
          </w:rPr>
          <w:t xml:space="preserve">     </w:t>
        </w:r>
      </w:ins>
      <w:ins w:id="1865" w:author="BOUVY Martine [2]" w:date="2021-10-15T17:50:00Z">
        <w:r>
          <w:rPr>
            <w:b/>
            <w:color w:val="auto"/>
          </w:rPr>
          <w:t xml:space="preserve">    </w:t>
        </w:r>
        <w:del w:id="1866" w:author="BOUVY Martine" w:date="2022-01-27T11:04:00Z">
          <w:r w:rsidRPr="001E70A0" w:rsidDel="000B09C4">
            <w:delText>T</w:delText>
          </w:r>
          <w:r w:rsidDel="000B09C4">
            <w:delText>2</w:delText>
          </w:r>
          <w:r w:rsidR="006A1790" w:rsidDel="000B09C4">
            <w:delText>0</w:delText>
          </w:r>
        </w:del>
      </w:ins>
      <w:ins w:id="1867" w:author="BOUVY Martine [2]" w:date="2021-10-15T17:58:00Z">
        <w:del w:id="1868" w:author="BOUVY Martine" w:date="2022-01-27T11:04:00Z">
          <w:r w:rsidR="006A1790" w:rsidDel="000B09C4">
            <w:delText>217</w:delText>
          </w:r>
        </w:del>
      </w:ins>
      <w:ins w:id="1869" w:author="BOUVY Martine" w:date="2022-01-27T11:04:00Z">
        <w:r w:rsidR="000B09C4">
          <w:t xml:space="preserve"> T12010</w:t>
        </w:r>
      </w:ins>
      <w:ins w:id="1870" w:author="BOUVY Martine [2]" w:date="2021-10-15T17:50:00Z">
        <w:r w:rsidRPr="00D61D84">
          <w:t xml:space="preserve">  /* Error code described in the error code list */</w:t>
        </w:r>
      </w:ins>
    </w:p>
    <w:p w14:paraId="1AC62A93" w14:textId="77777777" w:rsidR="00E01AB9" w:rsidRDefault="00E01AB9" w:rsidP="006B456F">
      <w:pPr>
        <w:tabs>
          <w:tab w:val="left" w:pos="540"/>
          <w:tab w:val="left" w:pos="630"/>
          <w:tab w:val="left" w:pos="720"/>
          <w:tab w:val="left" w:pos="810"/>
          <w:tab w:val="left" w:pos="1080"/>
        </w:tabs>
        <w:ind w:left="1428" w:right="8" w:hanging="1428"/>
        <w:rPr>
          <w:ins w:id="1871" w:author="BOUVY Martine [2]" w:date="2021-10-15T17:48:00Z"/>
          <w:b/>
          <w:color w:val="auto"/>
        </w:rPr>
      </w:pPr>
    </w:p>
    <w:p w14:paraId="255DA9CC" w14:textId="58177D40" w:rsidR="00E01AB9" w:rsidRDefault="00E01AB9" w:rsidP="006B456F">
      <w:pPr>
        <w:tabs>
          <w:tab w:val="left" w:pos="540"/>
          <w:tab w:val="left" w:pos="630"/>
          <w:tab w:val="left" w:pos="720"/>
          <w:tab w:val="left" w:pos="810"/>
          <w:tab w:val="left" w:pos="1080"/>
        </w:tabs>
        <w:ind w:left="1428" w:right="8" w:hanging="1428"/>
        <w:rPr>
          <w:ins w:id="1872" w:author="BOUVY Martine [2]" w:date="2021-10-15T17:47:00Z"/>
          <w:b/>
          <w:color w:val="auto"/>
        </w:rPr>
      </w:pPr>
      <w:ins w:id="1873" w:author="BOUVY Martine [2]" w:date="2021-10-15T17:48:00Z">
        <w:r>
          <w:rPr>
            <w:b/>
            <w:color w:val="auto"/>
          </w:rPr>
          <w:t xml:space="preserve">    </w:t>
        </w:r>
      </w:ins>
      <w:ins w:id="1874" w:author="BOUVY Martine [2]" w:date="2021-10-15T18:28:00Z">
        <w:r w:rsidR="00334898">
          <w:rPr>
            <w:b/>
            <w:color w:val="auto"/>
          </w:rPr>
          <w:t xml:space="preserve">  </w:t>
        </w:r>
      </w:ins>
      <w:ins w:id="1875" w:author="BOUVY Martine [2]" w:date="2021-10-15T17:48:00Z">
        <w:r>
          <w:rPr>
            <w:b/>
            <w:color w:val="auto"/>
          </w:rPr>
          <w:t>ENDIF</w:t>
        </w:r>
      </w:ins>
    </w:p>
    <w:p w14:paraId="12F74545" w14:textId="696C0105" w:rsidR="0002027A" w:rsidRDefault="0002027A" w:rsidP="006B456F">
      <w:pPr>
        <w:tabs>
          <w:tab w:val="left" w:pos="540"/>
          <w:tab w:val="left" w:pos="630"/>
          <w:tab w:val="left" w:pos="720"/>
          <w:tab w:val="left" w:pos="810"/>
          <w:tab w:val="left" w:pos="1080"/>
        </w:tabs>
        <w:ind w:left="1428" w:right="8" w:hanging="1428"/>
        <w:rPr>
          <w:ins w:id="1876" w:author="BOUVY Martine [2]" w:date="2021-10-15T17:47:00Z"/>
          <w:b/>
          <w:color w:val="auto"/>
        </w:rPr>
      </w:pPr>
    </w:p>
    <w:p w14:paraId="0C1643AA" w14:textId="64D16D63" w:rsidR="0002027A" w:rsidRPr="0078520E" w:rsidDel="0067726B" w:rsidRDefault="0002027A" w:rsidP="0067726B">
      <w:pPr>
        <w:tabs>
          <w:tab w:val="left" w:pos="540"/>
          <w:tab w:val="left" w:pos="630"/>
          <w:tab w:val="left" w:pos="720"/>
          <w:tab w:val="left" w:pos="810"/>
          <w:tab w:val="left" w:pos="1080"/>
        </w:tabs>
        <w:ind w:right="8"/>
        <w:rPr>
          <w:del w:id="1877" w:author="BOUVY Martine [2]" w:date="2021-10-15T17:49:00Z"/>
          <w:b/>
          <w:color w:val="auto"/>
        </w:rPr>
      </w:pPr>
    </w:p>
    <w:p w14:paraId="46297325" w14:textId="55398F7D" w:rsidR="00160C7E" w:rsidRPr="0078520E" w:rsidDel="0067726B" w:rsidRDefault="00160C7E" w:rsidP="00160C7E">
      <w:pPr>
        <w:ind w:left="1428" w:right="8" w:hanging="1428"/>
        <w:rPr>
          <w:del w:id="1878" w:author="BOUVY Martine [2]" w:date="2021-10-15T17:49:00Z"/>
          <w:b/>
          <w:color w:val="auto"/>
        </w:rPr>
      </w:pPr>
    </w:p>
    <w:p w14:paraId="3F332C81" w14:textId="237A27FC" w:rsidR="00160C7E" w:rsidRPr="0078520E" w:rsidRDefault="00160C7E" w:rsidP="00160C7E">
      <w:pPr>
        <w:ind w:left="1428" w:right="8" w:hanging="1428"/>
        <w:rPr>
          <w:b/>
          <w:color w:val="auto"/>
        </w:rPr>
      </w:pPr>
      <w:del w:id="1879" w:author="BOUVY Martine" w:date="2022-04-08T16:22:00Z">
        <w:r w:rsidRPr="0078520E" w:rsidDel="002A0414">
          <w:rPr>
            <w:b/>
            <w:color w:val="auto"/>
          </w:rPr>
          <w:delText xml:space="preserve">ENDIF </w:delText>
        </w:r>
      </w:del>
    </w:p>
    <w:p w14:paraId="293F3771" w14:textId="77777777" w:rsidR="00160C7E" w:rsidRDefault="00160C7E" w:rsidP="00160C7E">
      <w:pPr>
        <w:spacing w:line="216" w:lineRule="auto"/>
        <w:ind w:left="0" w:right="8" w:firstLine="0"/>
      </w:pPr>
    </w:p>
    <w:p w14:paraId="793EB713" w14:textId="205CC072" w:rsidR="00160C7E" w:rsidDel="002A0414" w:rsidRDefault="00160C7E" w:rsidP="00160C7E">
      <w:pPr>
        <w:spacing w:after="56" w:line="216" w:lineRule="auto"/>
        <w:ind w:left="1994" w:right="8" w:hanging="576"/>
        <w:rPr>
          <w:del w:id="1880" w:author="BOUVY Martine" w:date="2022-04-08T16:22:00Z"/>
          <w:b/>
        </w:rPr>
      </w:pPr>
    </w:p>
    <w:p w14:paraId="7602499D" w14:textId="77777777" w:rsidR="00160C7E" w:rsidRDefault="00160C7E" w:rsidP="00160C7E">
      <w:pPr>
        <w:spacing w:after="56" w:line="216" w:lineRule="auto"/>
        <w:ind w:left="1994" w:right="8" w:hanging="576"/>
        <w:rPr>
          <w:b/>
        </w:rPr>
      </w:pPr>
    </w:p>
    <w:p w14:paraId="50CEF3A9" w14:textId="77777777" w:rsidR="00160C7E" w:rsidRDefault="00160C7E" w:rsidP="00160C7E">
      <w:pPr>
        <w:spacing w:after="56" w:line="216" w:lineRule="auto"/>
        <w:ind w:left="1994" w:right="8"/>
        <w:rPr>
          <w:b/>
        </w:rPr>
      </w:pPr>
    </w:p>
    <w:p w14:paraId="2E667C54" w14:textId="77777777" w:rsidR="00160C7E" w:rsidRDefault="00160C7E" w:rsidP="00411421">
      <w:pPr>
        <w:spacing w:after="56" w:line="216" w:lineRule="auto"/>
        <w:ind w:left="-540" w:right="8" w:hanging="90"/>
      </w:pPr>
      <w:r>
        <w:rPr>
          <w:b/>
        </w:rPr>
        <w:t xml:space="preserve">   </w:t>
      </w:r>
      <w:r w:rsidRPr="009F0B72">
        <w:rPr>
          <w:b/>
        </w:rPr>
        <w:t>ENDIF</w:t>
      </w:r>
      <w:r>
        <w:t xml:space="preserve"> </w:t>
      </w:r>
      <w:r w:rsidRPr="009F0B72">
        <w:t xml:space="preserve">/* ENDIF </w:t>
      </w:r>
      <w:r>
        <w:t>SuccessfulFATF = “false”  */</w:t>
      </w:r>
    </w:p>
    <w:p w14:paraId="2CBC6581" w14:textId="77777777" w:rsidR="00160C7E" w:rsidRDefault="00160C7E" w:rsidP="00160C7E">
      <w:pPr>
        <w:spacing w:after="56" w:line="216" w:lineRule="auto"/>
        <w:ind w:left="1994" w:right="8"/>
      </w:pPr>
    </w:p>
    <w:p w14:paraId="528EC82D" w14:textId="77777777" w:rsidR="00160C7E" w:rsidRPr="009F0B72" w:rsidRDefault="00160C7E" w:rsidP="00160C7E">
      <w:pPr>
        <w:spacing w:after="56" w:line="216" w:lineRule="auto"/>
        <w:ind w:left="1994" w:right="8" w:hanging="576"/>
        <w:rPr>
          <w:b/>
        </w:rPr>
      </w:pPr>
    </w:p>
    <w:p w14:paraId="4AA236AC" w14:textId="77777777" w:rsidR="00160C7E" w:rsidRDefault="00160C7E" w:rsidP="00160C7E">
      <w:pPr>
        <w:spacing w:after="56" w:line="216" w:lineRule="auto"/>
        <w:ind w:right="8"/>
      </w:pPr>
      <w:r>
        <w:rPr>
          <w:b/>
        </w:rPr>
        <w:t>/</w:t>
      </w:r>
      <w:r>
        <w:t xml:space="preserve">*ENDIF IF Present Organisation/Identification/Other */   </w:t>
      </w:r>
    </w:p>
    <w:p w14:paraId="4C183389" w14:textId="77777777" w:rsidR="00160C7E" w:rsidRDefault="00160C7E" w:rsidP="00160C7E">
      <w:pPr>
        <w:ind w:left="1420" w:right="8" w:firstLine="566"/>
      </w:pPr>
    </w:p>
    <w:p w14:paraId="577DDA72" w14:textId="77777777" w:rsidR="00160C7E" w:rsidRDefault="00160C7E" w:rsidP="00160C7E">
      <w:pPr>
        <w:ind w:left="1420" w:right="8" w:firstLine="566"/>
      </w:pPr>
    </w:p>
    <w:p w14:paraId="123232CA" w14:textId="77777777" w:rsidR="00160C7E" w:rsidRDefault="00160C7E" w:rsidP="00160C7E">
      <w:pPr>
        <w:spacing w:line="216" w:lineRule="auto"/>
        <w:ind w:left="0" w:right="8" w:firstLine="0"/>
      </w:pPr>
      <w:r w:rsidRPr="00320B2B">
        <w:t>/*OrganisationIdentification and PrivateIdentification are mutually exclusive. PrivateIdentification.Other component is repetitive. Below section analyses PrivateIdentification in order to build a valid FATF Identification*/</w:t>
      </w:r>
    </w:p>
    <w:p w14:paraId="2AD32E06" w14:textId="77777777" w:rsidR="00160C7E" w:rsidRDefault="00160C7E" w:rsidP="00160C7E">
      <w:pPr>
        <w:spacing w:after="52"/>
        <w:ind w:left="846" w:right="96"/>
      </w:pPr>
    </w:p>
    <w:p w14:paraId="02997054" w14:textId="77777777" w:rsidR="00160C7E" w:rsidRDefault="00160C7E" w:rsidP="00160C7E">
      <w:pPr>
        <w:ind w:left="846" w:right="8"/>
      </w:pPr>
    </w:p>
    <w:p w14:paraId="5376F951" w14:textId="77777777" w:rsidR="00160C7E" w:rsidRDefault="00160C7E" w:rsidP="00411421">
      <w:pPr>
        <w:spacing w:after="39"/>
        <w:ind w:left="-810" w:right="8" w:firstLine="0"/>
      </w:pPr>
      <w:r>
        <w:rPr>
          <w:b/>
        </w:rPr>
        <w:t>ELSEIF IsPresent</w:t>
      </w:r>
      <w:r>
        <w:t>(Identification.PrivateIdentification.Other)THEN</w:t>
      </w:r>
    </w:p>
    <w:p w14:paraId="1647781D" w14:textId="77777777" w:rsidR="00160C7E" w:rsidRDefault="00160C7E" w:rsidP="00160C7E">
      <w:pPr>
        <w:spacing w:after="39"/>
        <w:ind w:left="846" w:right="8"/>
      </w:pPr>
    </w:p>
    <w:p w14:paraId="43C1E51C" w14:textId="77777777" w:rsidR="00411421" w:rsidRDefault="00160C7E" w:rsidP="00411421">
      <w:pPr>
        <w:spacing w:after="39"/>
        <w:ind w:left="846" w:right="8"/>
      </w:pPr>
      <w:r>
        <w:t>/* Search information from PrivateIdentification to build a valid MTFATFID. Search for I</w:t>
      </w:r>
      <w:r w:rsidR="00411421">
        <w:t>ssuer country code in Issuer */</w:t>
      </w:r>
    </w:p>
    <w:p w14:paraId="3495032E" w14:textId="1E51D0BF" w:rsidR="00160C7E" w:rsidRPr="00411421" w:rsidRDefault="00160C7E" w:rsidP="00841624">
      <w:pPr>
        <w:tabs>
          <w:tab w:val="left" w:pos="180"/>
          <w:tab w:val="left" w:pos="270"/>
        </w:tabs>
        <w:spacing w:after="39"/>
        <w:ind w:left="-270" w:right="8"/>
      </w:pPr>
      <w:r>
        <w:t xml:space="preserve">    </w:t>
      </w:r>
      <w:r>
        <w:rPr>
          <w:b/>
        </w:rPr>
        <w:t>For i= 1,   NumberOfOccurrences(PrivateIdentification.Other)</w:t>
      </w:r>
    </w:p>
    <w:p w14:paraId="53A7C13E" w14:textId="77777777" w:rsidR="00160C7E" w:rsidRDefault="00160C7E" w:rsidP="00160C7E">
      <w:pPr>
        <w:spacing w:after="39"/>
        <w:ind w:left="846" w:right="8"/>
      </w:pPr>
    </w:p>
    <w:p w14:paraId="65AD56F1" w14:textId="77777777" w:rsidR="00160C7E" w:rsidRDefault="00160C7E" w:rsidP="00160C7E">
      <w:pPr>
        <w:ind w:right="8"/>
      </w:pPr>
      <w:r>
        <w:t>MTSchemeCode = Identification.PrivateIdentification.Other[i].SchemeName.Code</w:t>
      </w:r>
    </w:p>
    <w:p w14:paraId="45ED3936" w14:textId="77777777" w:rsidR="00160C7E" w:rsidRDefault="00160C7E" w:rsidP="00160C7E">
      <w:pPr>
        <w:spacing w:after="39"/>
        <w:ind w:left="846" w:right="8"/>
      </w:pPr>
    </w:p>
    <w:p w14:paraId="38B8A868" w14:textId="77777777" w:rsidR="00160C7E" w:rsidRDefault="00160C7E" w:rsidP="00160C7E">
      <w:pPr>
        <w:spacing w:after="39"/>
        <w:ind w:left="846" w:right="8"/>
      </w:pPr>
      <w:r>
        <w:t>MTIssuer = Identification.PrivateIdentification.Other[i].Issuer</w:t>
      </w:r>
    </w:p>
    <w:p w14:paraId="1F2164D1" w14:textId="77777777" w:rsidR="00160C7E" w:rsidRDefault="00160C7E" w:rsidP="00160C7E">
      <w:pPr>
        <w:spacing w:after="39"/>
        <w:ind w:left="846" w:right="8"/>
      </w:pPr>
    </w:p>
    <w:p w14:paraId="5F2560E5" w14:textId="77777777" w:rsidR="00160C7E" w:rsidRDefault="00160C7E" w:rsidP="00160C7E">
      <w:pPr>
        <w:spacing w:after="39"/>
        <w:ind w:left="846" w:right="8"/>
      </w:pPr>
      <w:r>
        <w:t>MTIdentifier = Identification.PrivateIdentification.Other[i].Identifier</w:t>
      </w:r>
    </w:p>
    <w:p w14:paraId="38030928" w14:textId="77777777" w:rsidR="00160C7E" w:rsidRDefault="00160C7E" w:rsidP="00160C7E">
      <w:pPr>
        <w:spacing w:after="39"/>
        <w:ind w:left="846" w:right="8"/>
      </w:pPr>
    </w:p>
    <w:p w14:paraId="678326CF" w14:textId="3A158CEB" w:rsidR="00160C7E" w:rsidRPr="00D94BC8" w:rsidRDefault="005B4C2C" w:rsidP="005B4C2C">
      <w:pPr>
        <w:tabs>
          <w:tab w:val="left" w:pos="540"/>
          <w:tab w:val="left" w:pos="630"/>
          <w:tab w:val="left" w:pos="720"/>
        </w:tabs>
        <w:spacing w:after="39"/>
        <w:ind w:left="360" w:right="-712" w:firstLine="0"/>
      </w:pPr>
      <w:r>
        <w:t xml:space="preserve"> </w:t>
      </w:r>
      <w:r w:rsidR="00160C7E" w:rsidRPr="00D94BC8">
        <w:rPr>
          <w:b/>
        </w:rPr>
        <w:t>IF</w:t>
      </w:r>
      <w:r w:rsidR="00160C7E" w:rsidRPr="00D94BC8">
        <w:t xml:space="preserve"> MTSchemeCode</w:t>
      </w:r>
      <w:r w:rsidR="00160C7E" w:rsidRPr="00D94BC8">
        <w:rPr>
          <w:b/>
        </w:rPr>
        <w:t xml:space="preserve"> </w:t>
      </w:r>
      <w:r w:rsidR="00160C7E" w:rsidRPr="005B4C2C">
        <w:rPr>
          <w:b/>
        </w:rPr>
        <w:t>IsInList</w:t>
      </w:r>
      <w:r w:rsidR="00160C7E" w:rsidRPr="00D94BC8">
        <w:t>{</w:t>
      </w:r>
      <w:del w:id="1881" w:author="BOUVY Martine [2]" w:date="2021-11-26T16:48:00Z">
        <w:r w:rsidR="00160C7E" w:rsidRPr="00D94BC8" w:rsidDel="00EE790F">
          <w:delText>ARNU,CCPT,NIDN,SOSE,TXID,CUST,DRLC,EMPL</w:delText>
        </w:r>
      </w:del>
      <w:ins w:id="1882" w:author="BOUVY Martine [2]" w:date="2021-11-26T16:48:00Z">
        <w:r w:rsidR="00EE790F">
          <w:t xml:space="preserve"> ISO20022 ExternalPersonIdentification1Code</w:t>
        </w:r>
      </w:ins>
      <w:r w:rsidR="00160C7E" w:rsidRPr="00D94BC8">
        <w:t>} THEN</w:t>
      </w:r>
    </w:p>
    <w:p w14:paraId="73FEDDAF" w14:textId="77777777" w:rsidR="00160C7E" w:rsidRDefault="00160C7E" w:rsidP="00160C7E">
      <w:pPr>
        <w:spacing w:after="39"/>
        <w:ind w:left="846" w:right="8"/>
      </w:pPr>
    </w:p>
    <w:p w14:paraId="138B8002" w14:textId="77777777" w:rsidR="00160C7E" w:rsidRDefault="00160C7E" w:rsidP="00160C7E">
      <w:pPr>
        <w:spacing w:after="39"/>
        <w:ind w:left="846" w:right="8"/>
      </w:pPr>
      <w:r>
        <w:t>/* Search for Issuer Country Code */</w:t>
      </w:r>
    </w:p>
    <w:p w14:paraId="69BA82E6" w14:textId="77777777" w:rsidR="00160C7E" w:rsidRDefault="00160C7E" w:rsidP="00160C7E">
      <w:pPr>
        <w:spacing w:after="39"/>
        <w:ind w:left="846" w:right="8"/>
      </w:pPr>
      <w:r>
        <w:t xml:space="preserve">   </w:t>
      </w:r>
    </w:p>
    <w:p w14:paraId="333C97E8" w14:textId="4FA2E68F" w:rsidR="00160C7E" w:rsidRDefault="005B4C2C" w:rsidP="00160C7E">
      <w:pPr>
        <w:ind w:left="90" w:right="8" w:firstLine="0"/>
      </w:pPr>
      <w:r>
        <w:rPr>
          <w:b/>
        </w:rPr>
        <w:t xml:space="preserve">          </w:t>
      </w:r>
      <w:r w:rsidR="00160C7E" w:rsidRPr="00665BFF">
        <w:rPr>
          <w:b/>
        </w:rPr>
        <w:t>IF</w:t>
      </w:r>
      <w:r>
        <w:t xml:space="preserve"> </w:t>
      </w:r>
      <w:r w:rsidRPr="005B4C2C">
        <w:rPr>
          <w:b/>
        </w:rPr>
        <w:t>Length</w:t>
      </w:r>
      <w:r w:rsidR="00160C7E">
        <w:t xml:space="preserve">(MTIssuer) &gt; 0 AND              </w:t>
      </w:r>
      <w:r w:rsidR="00160C7E" w:rsidRPr="00665BFF">
        <w:rPr>
          <w:b/>
        </w:rPr>
        <w:t>IsCountryCode</w:t>
      </w:r>
      <w:r w:rsidR="00160C7E">
        <w:t>(Sub</w:t>
      </w:r>
      <w:r>
        <w:t xml:space="preserve">string(MTIssuer,1,2)) AND </w:t>
      </w:r>
      <w:r w:rsidRPr="005B4C2C">
        <w:rPr>
          <w:b/>
        </w:rPr>
        <w:t>Length</w:t>
      </w:r>
      <w:r>
        <w:t>(MTIssuer)= 2)THEN</w:t>
      </w:r>
    </w:p>
    <w:p w14:paraId="369C7DC4" w14:textId="77777777" w:rsidR="00160C7E" w:rsidRDefault="00160C7E" w:rsidP="00160C7E">
      <w:pPr>
        <w:ind w:left="90" w:right="8" w:firstLine="0"/>
      </w:pPr>
      <w:r>
        <w:rPr>
          <w:b/>
        </w:rPr>
        <w:t xml:space="preserve">                </w:t>
      </w:r>
      <w:r>
        <w:t>MTCountryCode = MT</w:t>
      </w:r>
      <w:r w:rsidRPr="00665BFF">
        <w:t>Issuer</w:t>
      </w:r>
    </w:p>
    <w:p w14:paraId="2C91A3EB" w14:textId="77777777" w:rsidR="00160C7E" w:rsidRDefault="00160C7E" w:rsidP="00160C7E">
      <w:pPr>
        <w:ind w:left="90" w:right="8" w:firstLine="0"/>
      </w:pPr>
      <w:r>
        <w:t xml:space="preserve">                MTIssuer = “”</w:t>
      </w:r>
    </w:p>
    <w:p w14:paraId="6A4A2E6F" w14:textId="77777777" w:rsidR="00160C7E" w:rsidRDefault="00160C7E" w:rsidP="00160C7E">
      <w:pPr>
        <w:ind w:left="90" w:right="8" w:firstLine="0"/>
      </w:pPr>
      <w:r>
        <w:t xml:space="preserve">                SuccessfulFATF = “true”</w:t>
      </w:r>
    </w:p>
    <w:p w14:paraId="3AE43DC7" w14:textId="77777777" w:rsidR="00160C7E" w:rsidRDefault="00160C7E" w:rsidP="00160C7E">
      <w:pPr>
        <w:spacing w:line="216" w:lineRule="auto"/>
        <w:ind w:left="1264" w:right="8" w:firstLine="720"/>
      </w:pPr>
      <w:r>
        <w:t>EXIT FOR loop</w:t>
      </w:r>
    </w:p>
    <w:p w14:paraId="6122D2E2" w14:textId="77777777" w:rsidR="00160C7E" w:rsidRDefault="00160C7E" w:rsidP="00160C7E">
      <w:pPr>
        <w:spacing w:line="216" w:lineRule="auto"/>
        <w:ind w:left="1264" w:right="8" w:firstLine="720"/>
      </w:pPr>
    </w:p>
    <w:p w14:paraId="10010EE8" w14:textId="4E47A2B8" w:rsidR="00160C7E" w:rsidRDefault="005B4C2C" w:rsidP="005B4C2C">
      <w:pPr>
        <w:tabs>
          <w:tab w:val="left" w:pos="1170"/>
          <w:tab w:val="left" w:pos="1350"/>
        </w:tabs>
        <w:spacing w:line="216" w:lineRule="auto"/>
        <w:ind w:left="0" w:right="8" w:firstLine="0"/>
      </w:pPr>
      <w:r>
        <w:rPr>
          <w:b/>
        </w:rPr>
        <w:t xml:space="preserve">           ELSE</w:t>
      </w:r>
      <w:r w:rsidR="00160C7E" w:rsidRPr="00665BFF">
        <w:rPr>
          <w:b/>
        </w:rPr>
        <w:t>IF</w:t>
      </w:r>
      <w:r w:rsidR="00160C7E">
        <w:t xml:space="preserve"> (</w:t>
      </w:r>
      <w:r w:rsidR="00160C7E" w:rsidRPr="00665BFF">
        <w:rPr>
          <w:b/>
        </w:rPr>
        <w:t>IsCountryCode</w:t>
      </w:r>
      <w:r w:rsidR="00160C7E">
        <w:t xml:space="preserve">(Substring(MTIssuer,1,2))AND </w:t>
      </w:r>
    </w:p>
    <w:p w14:paraId="13A595DA" w14:textId="726DFE32" w:rsidR="00160C7E" w:rsidRDefault="00160C7E" w:rsidP="00160C7E">
      <w:pPr>
        <w:ind w:left="1701" w:right="8" w:firstLine="142"/>
      </w:pPr>
      <w:r>
        <w:t xml:space="preserve"> </w:t>
      </w:r>
      <w:r w:rsidRPr="005B4C2C">
        <w:rPr>
          <w:b/>
        </w:rPr>
        <w:t>Substring</w:t>
      </w:r>
      <w:r>
        <w:t>(MTIssuer,3,</w:t>
      </w:r>
      <w:r w:rsidR="005B4C2C">
        <w:t xml:space="preserve">1) = “/” AND              </w:t>
      </w:r>
      <w:r w:rsidR="005B4C2C" w:rsidRPr="005B4C2C">
        <w:rPr>
          <w:b/>
        </w:rPr>
        <w:t>Length</w:t>
      </w:r>
      <w:r>
        <w:t>(MTIssuer)&gt; 3) THEN</w:t>
      </w:r>
    </w:p>
    <w:p w14:paraId="52728F2E" w14:textId="6327E1AB" w:rsidR="00160C7E" w:rsidRDefault="005B4C2C" w:rsidP="00160C7E">
      <w:pPr>
        <w:ind w:left="1428" w:right="8"/>
      </w:pPr>
      <w:r>
        <w:t xml:space="preserve">       </w:t>
      </w:r>
      <w:r w:rsidR="00160C7E">
        <w:t>MTCountryCode = Substring(MTIssuer,1,2)</w:t>
      </w:r>
    </w:p>
    <w:p w14:paraId="0FEBC064" w14:textId="006AD5B5" w:rsidR="00160C7E" w:rsidRDefault="005B4C2C" w:rsidP="00160C7E">
      <w:pPr>
        <w:ind w:left="1428" w:right="8"/>
      </w:pPr>
      <w:r>
        <w:t xml:space="preserve">       </w:t>
      </w:r>
      <w:r w:rsidR="00160C7E">
        <w:t>MTIssuer = Substring(MTIssuer,4)</w:t>
      </w:r>
    </w:p>
    <w:p w14:paraId="62406649" w14:textId="749615BF" w:rsidR="00160C7E" w:rsidRDefault="005B4C2C" w:rsidP="00160C7E">
      <w:pPr>
        <w:ind w:left="1428" w:right="8"/>
      </w:pPr>
      <w:r>
        <w:t xml:space="preserve">       </w:t>
      </w:r>
      <w:r w:rsidR="00160C7E">
        <w:t>SuccessfulFATF = “true”</w:t>
      </w:r>
    </w:p>
    <w:p w14:paraId="5BA0F3EE" w14:textId="14E20F8C" w:rsidR="00160C7E" w:rsidRDefault="005B4C2C" w:rsidP="00160C7E">
      <w:pPr>
        <w:spacing w:line="216" w:lineRule="auto"/>
        <w:ind w:left="1264" w:right="8" w:firstLine="720"/>
      </w:pPr>
      <w:r>
        <w:t xml:space="preserve">  </w:t>
      </w:r>
      <w:r w:rsidR="00160C7E">
        <w:t>EXIT FOR loop</w:t>
      </w:r>
    </w:p>
    <w:p w14:paraId="48BAE380" w14:textId="77777777" w:rsidR="00160C7E" w:rsidRDefault="00160C7E" w:rsidP="00160C7E">
      <w:pPr>
        <w:ind w:left="90" w:right="8" w:firstLine="0"/>
      </w:pPr>
    </w:p>
    <w:p w14:paraId="44B690DF" w14:textId="77777777" w:rsidR="00160C7E" w:rsidRDefault="00160C7E" w:rsidP="00160C7E">
      <w:pPr>
        <w:spacing w:line="216" w:lineRule="auto"/>
        <w:ind w:left="0" w:right="8" w:firstLine="0"/>
      </w:pPr>
    </w:p>
    <w:p w14:paraId="2AE0A004" w14:textId="7D08B83C" w:rsidR="00160C7E" w:rsidRDefault="005B4C2C" w:rsidP="005B4C2C">
      <w:pPr>
        <w:tabs>
          <w:tab w:val="left" w:pos="1170"/>
          <w:tab w:val="left" w:pos="1350"/>
          <w:tab w:val="left" w:pos="1440"/>
          <w:tab w:val="left" w:pos="1530"/>
        </w:tabs>
        <w:spacing w:line="216" w:lineRule="auto"/>
        <w:ind w:left="0" w:right="8" w:firstLine="0"/>
        <w:rPr>
          <w:b/>
        </w:rPr>
      </w:pPr>
      <w:r>
        <w:rPr>
          <w:b/>
        </w:rPr>
        <w:lastRenderedPageBreak/>
        <w:t xml:space="preserve">           </w:t>
      </w:r>
      <w:r w:rsidR="00160C7E" w:rsidRPr="00665BFF">
        <w:rPr>
          <w:b/>
        </w:rPr>
        <w:t>ENDIF</w:t>
      </w:r>
    </w:p>
    <w:p w14:paraId="06678D9A" w14:textId="77777777" w:rsidR="00160C7E" w:rsidRDefault="00160C7E" w:rsidP="00160C7E">
      <w:pPr>
        <w:spacing w:line="216" w:lineRule="auto"/>
        <w:ind w:left="0" w:right="8" w:firstLine="0"/>
        <w:rPr>
          <w:b/>
        </w:rPr>
      </w:pPr>
    </w:p>
    <w:p w14:paraId="4DAFFFBF" w14:textId="2157071A" w:rsidR="00160C7E" w:rsidRPr="002E328B" w:rsidRDefault="00160C7E" w:rsidP="005B4C2C">
      <w:pPr>
        <w:tabs>
          <w:tab w:val="left" w:pos="540"/>
          <w:tab w:val="left" w:pos="630"/>
          <w:tab w:val="left" w:pos="720"/>
        </w:tabs>
        <w:spacing w:line="216" w:lineRule="auto"/>
        <w:ind w:left="0" w:right="8" w:firstLine="0"/>
        <w:rPr>
          <w:b/>
        </w:rPr>
      </w:pPr>
      <w:r>
        <w:rPr>
          <w:b/>
        </w:rPr>
        <w:t xml:space="preserve">    </w:t>
      </w:r>
      <w:r w:rsidRPr="002E328B">
        <w:rPr>
          <w:b/>
        </w:rPr>
        <w:t xml:space="preserve">ENDIF /* </w:t>
      </w:r>
      <w:r w:rsidR="00841624">
        <w:t>END</w:t>
      </w:r>
      <w:r w:rsidRPr="00841624">
        <w:t xml:space="preserve">IF </w:t>
      </w:r>
      <w:r w:rsidRPr="002E328B">
        <w:t>MTSchemeCode IsInList */</w:t>
      </w:r>
    </w:p>
    <w:p w14:paraId="73F32211" w14:textId="77777777" w:rsidR="00160C7E" w:rsidRPr="002E328B" w:rsidRDefault="00160C7E" w:rsidP="00160C7E">
      <w:pPr>
        <w:ind w:left="1428" w:right="8"/>
      </w:pPr>
    </w:p>
    <w:p w14:paraId="516EE4A7" w14:textId="2510C4AD" w:rsidR="00160C7E" w:rsidRPr="002E328B" w:rsidRDefault="00841624" w:rsidP="00841624">
      <w:pPr>
        <w:tabs>
          <w:tab w:val="left" w:pos="270"/>
          <w:tab w:val="left" w:pos="360"/>
        </w:tabs>
        <w:ind w:left="90" w:right="8" w:firstLine="0"/>
        <w:rPr>
          <w:b/>
        </w:rPr>
      </w:pPr>
      <w:r>
        <w:rPr>
          <w:b/>
        </w:rPr>
        <w:t xml:space="preserve"> </w:t>
      </w:r>
      <w:r w:rsidR="00160C7E" w:rsidRPr="002E328B">
        <w:rPr>
          <w:b/>
        </w:rPr>
        <w:t>Next i</w:t>
      </w:r>
    </w:p>
    <w:p w14:paraId="2646CBE3" w14:textId="77777777" w:rsidR="00160C7E" w:rsidRPr="002E328B" w:rsidRDefault="00160C7E" w:rsidP="00160C7E">
      <w:pPr>
        <w:ind w:left="90" w:right="8" w:firstLine="0"/>
        <w:rPr>
          <w:b/>
        </w:rPr>
      </w:pPr>
    </w:p>
    <w:p w14:paraId="0508888D" w14:textId="77777777" w:rsidR="00160C7E" w:rsidRPr="002E328B" w:rsidRDefault="00160C7E" w:rsidP="00160C7E">
      <w:pPr>
        <w:ind w:left="0" w:right="8" w:firstLine="0"/>
      </w:pPr>
      <w:r w:rsidRPr="002E328B">
        <w:t>/*   if all occurrences have been scanned without exit, the values of the last one is kept */</w:t>
      </w:r>
    </w:p>
    <w:p w14:paraId="336B4ED5" w14:textId="77777777" w:rsidR="00160C7E" w:rsidRPr="002E328B" w:rsidRDefault="00160C7E" w:rsidP="00160C7E">
      <w:pPr>
        <w:ind w:left="0" w:right="8" w:firstLine="0"/>
      </w:pPr>
    </w:p>
    <w:p w14:paraId="36BC1167" w14:textId="77777777" w:rsidR="00160C7E" w:rsidRPr="002E328B" w:rsidRDefault="00160C7E" w:rsidP="00160C7E">
      <w:pPr>
        <w:ind w:left="1428" w:right="8" w:hanging="1338"/>
      </w:pPr>
      <w:r w:rsidRPr="002E328B">
        <w:t xml:space="preserve">/* default value for country if not found in the MX Issuer */ </w:t>
      </w:r>
    </w:p>
    <w:p w14:paraId="67F475F5" w14:textId="77777777" w:rsidR="00160C7E" w:rsidRPr="002E328B" w:rsidRDefault="00160C7E" w:rsidP="00160C7E">
      <w:pPr>
        <w:ind w:left="1428" w:right="8"/>
      </w:pPr>
    </w:p>
    <w:p w14:paraId="285E142B" w14:textId="0224A909" w:rsidR="00160C7E" w:rsidRPr="002E328B" w:rsidRDefault="00160C7E" w:rsidP="00CC1F5A">
      <w:pPr>
        <w:tabs>
          <w:tab w:val="left" w:pos="90"/>
          <w:tab w:val="left" w:pos="180"/>
        </w:tabs>
        <w:ind w:left="1428" w:right="8" w:hanging="1518"/>
      </w:pPr>
      <w:r w:rsidRPr="002E328B">
        <w:t xml:space="preserve"> </w:t>
      </w:r>
      <w:r w:rsidRPr="002E328B">
        <w:rPr>
          <w:b/>
        </w:rPr>
        <w:t>IF</w:t>
      </w:r>
      <w:r w:rsidRPr="002E328B">
        <w:t xml:space="preserve"> SuccessfulFATF = “false” AND MTSchemeCode </w:t>
      </w:r>
      <w:r w:rsidRPr="00CC1F5A">
        <w:rPr>
          <w:b/>
        </w:rPr>
        <w:t>IsInList</w:t>
      </w:r>
      <w:r w:rsidRPr="002E328B">
        <w:t>{</w:t>
      </w:r>
      <w:ins w:id="1883" w:author="BOUVY Martine [2]" w:date="2021-11-26T16:51:00Z">
        <w:r w:rsidR="00EE790F" w:rsidRPr="002E328B" w:rsidDel="00EE790F">
          <w:t xml:space="preserve"> </w:t>
        </w:r>
      </w:ins>
      <w:del w:id="1884" w:author="BOUVY Martine [2]" w:date="2021-11-26T16:51:00Z">
        <w:r w:rsidRPr="002E328B" w:rsidDel="00EE790F">
          <w:delText>ARNU,CCPT,NIDN,SOSE,TXID,CUST,DRLC,EMPL</w:delText>
        </w:r>
      </w:del>
      <w:ins w:id="1885" w:author="BOUVY Martine [2]" w:date="2021-11-26T16:51:00Z">
        <w:r w:rsidR="00EE790F">
          <w:t xml:space="preserve"> ISO20022 ExternalPersonIdentification1Code</w:t>
        </w:r>
      </w:ins>
      <w:r w:rsidRPr="002E328B">
        <w:t xml:space="preserve">} THEN </w:t>
      </w:r>
    </w:p>
    <w:p w14:paraId="3C387922" w14:textId="77777777" w:rsidR="00160C7E" w:rsidRPr="002E328B" w:rsidRDefault="00160C7E" w:rsidP="00160C7E">
      <w:pPr>
        <w:ind w:left="1428" w:right="8"/>
      </w:pPr>
    </w:p>
    <w:p w14:paraId="5D8BDA14" w14:textId="6501869D" w:rsidR="00160C7E" w:rsidRPr="0013037A" w:rsidRDefault="00160C7E" w:rsidP="00CC1F5A">
      <w:pPr>
        <w:tabs>
          <w:tab w:val="left" w:pos="450"/>
          <w:tab w:val="left" w:pos="540"/>
        </w:tabs>
        <w:spacing w:line="216" w:lineRule="auto"/>
        <w:ind w:left="0" w:right="8" w:firstLine="0"/>
      </w:pPr>
      <w:r w:rsidRPr="002E328B">
        <w:rPr>
          <w:b/>
        </w:rPr>
        <w:t xml:space="preserve">    </w:t>
      </w:r>
      <w:r w:rsidRPr="0013037A">
        <w:rPr>
          <w:b/>
        </w:rPr>
        <w:t>IF</w:t>
      </w:r>
      <w:r w:rsidRPr="0013037A">
        <w:t xml:space="preserve"> </w:t>
      </w:r>
      <w:r w:rsidRPr="0013037A">
        <w:rPr>
          <w:b/>
        </w:rPr>
        <w:t>IsPresent</w:t>
      </w:r>
      <w:r w:rsidRPr="0013037A">
        <w:t>(MXPartyIdentifica</w:t>
      </w:r>
      <w:r w:rsidR="00CC1F5A" w:rsidRPr="0013037A">
        <w:t>tion.PostalAddress.Country) THEN</w:t>
      </w:r>
    </w:p>
    <w:p w14:paraId="593A0B1A" w14:textId="77777777" w:rsidR="00160C7E" w:rsidRPr="0013037A" w:rsidRDefault="00160C7E" w:rsidP="00160C7E">
      <w:pPr>
        <w:spacing w:line="216" w:lineRule="auto"/>
        <w:ind w:left="0" w:right="8" w:firstLine="0"/>
      </w:pPr>
    </w:p>
    <w:p w14:paraId="22C8DC7C" w14:textId="77777777" w:rsidR="00160C7E" w:rsidRPr="0013037A" w:rsidRDefault="00160C7E" w:rsidP="00160C7E">
      <w:pPr>
        <w:spacing w:line="216" w:lineRule="auto"/>
        <w:ind w:left="0" w:right="8" w:firstLine="0"/>
      </w:pPr>
      <w:r w:rsidRPr="0013037A">
        <w:t xml:space="preserve">       MTCountryCode = MXPartyIdentification.PostalAddress.Country</w:t>
      </w:r>
    </w:p>
    <w:p w14:paraId="0EBF3414" w14:textId="69BAA392" w:rsidR="00160C7E" w:rsidRPr="0013037A" w:rsidRDefault="00CC1F5A" w:rsidP="00CC1F5A">
      <w:pPr>
        <w:ind w:left="0" w:right="8" w:firstLine="0"/>
      </w:pPr>
      <w:r w:rsidRPr="0013037A">
        <w:t xml:space="preserve">       </w:t>
      </w:r>
      <w:r w:rsidR="00160C7E" w:rsidRPr="0013037A">
        <w:t>SuccessfulFATF = “true”</w:t>
      </w:r>
    </w:p>
    <w:p w14:paraId="583D8B20" w14:textId="01C33015" w:rsidR="00160C7E" w:rsidRPr="0013037A" w:rsidRDefault="00160C7E" w:rsidP="00160C7E">
      <w:pPr>
        <w:spacing w:after="112" w:line="249" w:lineRule="auto"/>
        <w:ind w:left="849" w:right="15" w:hanging="10"/>
        <w:rPr>
          <w:ins w:id="1886" w:author="BOUVY Martine" w:date="2022-04-08T17:07:00Z"/>
        </w:rPr>
      </w:pPr>
      <w:del w:id="1887" w:author="BOUVY Martine" w:date="2022-01-26T16:50:00Z">
        <w:r w:rsidRPr="0013037A" w:rsidDel="0096720D">
          <w:rPr>
            <w:color w:val="auto"/>
          </w:rPr>
          <w:delText>T</w:delText>
        </w:r>
      </w:del>
      <w:ins w:id="1888" w:author="BOUVY Martine [2]" w:date="2021-02-03T15:13:00Z">
        <w:del w:id="1889" w:author="BOUVY Martine" w:date="2022-01-26T16:50:00Z">
          <w:r w:rsidR="00CA67F0" w:rsidRPr="0013037A" w:rsidDel="0096720D">
            <w:rPr>
              <w:color w:val="auto"/>
            </w:rPr>
            <w:delText>2</w:delText>
          </w:r>
        </w:del>
      </w:ins>
      <w:del w:id="1890" w:author="BOUVY Martine" w:date="2022-01-26T16:50:00Z">
        <w:r w:rsidRPr="0013037A" w:rsidDel="0096720D">
          <w:rPr>
            <w:color w:val="auto"/>
          </w:rPr>
          <w:delText xml:space="preserve">00058 </w:delText>
        </w:r>
      </w:del>
      <w:ins w:id="1891" w:author="BOUVY Martine" w:date="2022-01-26T16:50:00Z">
        <w:r w:rsidR="0096720D" w:rsidRPr="0013037A">
          <w:rPr>
            <w:color w:val="auto"/>
          </w:rPr>
          <w:t xml:space="preserve"> T12001 </w:t>
        </w:r>
      </w:ins>
      <w:r w:rsidRPr="0013037A">
        <w:t>/* Error code described in the error code list */</w:t>
      </w:r>
    </w:p>
    <w:p w14:paraId="38184B6E" w14:textId="17129579" w:rsidR="00466678" w:rsidRPr="0013037A" w:rsidRDefault="00466678" w:rsidP="00160C7E">
      <w:pPr>
        <w:spacing w:after="112" w:line="249" w:lineRule="auto"/>
        <w:ind w:left="849" w:right="15" w:hanging="10"/>
        <w:rPr>
          <w:ins w:id="1892" w:author="BOUVY Martine" w:date="2022-04-08T17:07:00Z"/>
        </w:rPr>
      </w:pPr>
    </w:p>
    <w:p w14:paraId="3EFCFEFA" w14:textId="24D606A8" w:rsidR="00466678" w:rsidRDefault="00466678" w:rsidP="00466678">
      <w:pPr>
        <w:spacing w:after="112" w:line="249" w:lineRule="auto"/>
        <w:ind w:left="540" w:right="15" w:hanging="10"/>
        <w:rPr>
          <w:ins w:id="1893" w:author="BOUVY Martine" w:date="2022-04-08T17:09:00Z"/>
          <w:color w:val="auto"/>
        </w:rPr>
      </w:pPr>
      <w:ins w:id="1894" w:author="BOUVY Martine" w:date="2022-04-08T17:07:00Z">
        <w:r w:rsidRPr="00FD3AB0">
          <w:rPr>
            <w:b/>
            <w:bCs/>
          </w:rPr>
          <w:t xml:space="preserve">ELSEIF </w:t>
        </w:r>
      </w:ins>
      <w:ins w:id="1895" w:author="BOUVY Martine" w:date="2022-04-08T17:08:00Z">
        <w:r w:rsidRPr="0013037A">
          <w:rPr>
            <w:b/>
            <w:color w:val="auto"/>
          </w:rPr>
          <w:t>IsPresent</w:t>
        </w:r>
        <w:r>
          <w:rPr>
            <w:b/>
            <w:color w:val="auto"/>
          </w:rPr>
          <w:t>(</w:t>
        </w:r>
        <w:r w:rsidRPr="00173964">
          <w:rPr>
            <w:color w:val="auto"/>
          </w:rPr>
          <w:t>MXPartyIdentification.PostalAddress</w:t>
        </w:r>
        <w:r w:rsidRPr="00932E4D">
          <w:rPr>
            <w:color w:val="auto"/>
          </w:rPr>
          <w:t>.AddressLine)</w:t>
        </w:r>
      </w:ins>
    </w:p>
    <w:p w14:paraId="02BD5ED2" w14:textId="7759F669" w:rsidR="00466678" w:rsidRPr="00173964" w:rsidRDefault="00466678" w:rsidP="00466678">
      <w:pPr>
        <w:tabs>
          <w:tab w:val="left" w:pos="540"/>
          <w:tab w:val="left" w:pos="630"/>
          <w:tab w:val="left" w:pos="720"/>
          <w:tab w:val="left" w:pos="810"/>
          <w:tab w:val="left" w:pos="1080"/>
        </w:tabs>
        <w:ind w:left="1428" w:right="8" w:hanging="1428"/>
        <w:rPr>
          <w:ins w:id="1896" w:author="BOUVY Martine" w:date="2022-04-08T17:09:00Z"/>
          <w:bCs/>
          <w:color w:val="auto"/>
        </w:rPr>
      </w:pPr>
      <w:ins w:id="1897" w:author="BOUVY Martine" w:date="2022-04-08T17:09:00Z">
        <w:r>
          <w:rPr>
            <w:rFonts w:ascii="Arial" w:eastAsia="Arial" w:hAnsi="Arial" w:cs="Arial"/>
          </w:rPr>
          <w:t xml:space="preserve">         </w:t>
        </w:r>
        <w:r w:rsidRPr="00173964">
          <w:rPr>
            <w:bCs/>
            <w:color w:val="auto"/>
          </w:rPr>
          <w:t xml:space="preserve">/* </w:t>
        </w:r>
        <w:r>
          <w:rPr>
            <w:bCs/>
            <w:color w:val="auto"/>
          </w:rPr>
          <w:t>A</w:t>
        </w:r>
        <w:r w:rsidRPr="00173964">
          <w:rPr>
            <w:bCs/>
            <w:color w:val="auto"/>
          </w:rPr>
          <w:t>ddress Line is exclusive with structure</w:t>
        </w:r>
      </w:ins>
      <w:ins w:id="1898" w:author="BOUVY Martine" w:date="2022-04-08T17:13:00Z">
        <w:r w:rsidR="0013037A">
          <w:rPr>
            <w:bCs/>
            <w:color w:val="auto"/>
          </w:rPr>
          <w:t>d</w:t>
        </w:r>
      </w:ins>
      <w:ins w:id="1899" w:author="BOUVY Martine" w:date="2022-04-08T17:09:00Z">
        <w:r w:rsidRPr="00173964">
          <w:rPr>
            <w:bCs/>
            <w:color w:val="auto"/>
          </w:rPr>
          <w:t xml:space="preserve"> postal address */</w:t>
        </w:r>
      </w:ins>
    </w:p>
    <w:p w14:paraId="35EB5271" w14:textId="77777777" w:rsidR="00466678" w:rsidRDefault="00466678" w:rsidP="00466678">
      <w:pPr>
        <w:tabs>
          <w:tab w:val="left" w:pos="540"/>
          <w:tab w:val="left" w:pos="630"/>
          <w:tab w:val="left" w:pos="720"/>
          <w:tab w:val="left" w:pos="810"/>
          <w:tab w:val="left" w:pos="1080"/>
        </w:tabs>
        <w:ind w:left="1428" w:right="8" w:hanging="1428"/>
        <w:rPr>
          <w:ins w:id="1900" w:author="BOUVY Martine" w:date="2022-04-08T17:09:00Z"/>
          <w:b/>
          <w:color w:val="auto"/>
        </w:rPr>
      </w:pPr>
    </w:p>
    <w:p w14:paraId="41CA236A" w14:textId="77777777" w:rsidR="00466678" w:rsidRDefault="00466678" w:rsidP="00FD3AB0">
      <w:pPr>
        <w:spacing w:after="112" w:line="249" w:lineRule="auto"/>
        <w:ind w:left="540" w:right="15" w:hanging="10"/>
        <w:rPr>
          <w:ins w:id="1901" w:author="BOUVY Martine" w:date="2022-04-08T17:06:00Z"/>
          <w:highlight w:val="yellow"/>
        </w:rPr>
      </w:pPr>
    </w:p>
    <w:p w14:paraId="759DC22A" w14:textId="4B71B161" w:rsidR="00466678" w:rsidRPr="00254166" w:rsidRDefault="00466678" w:rsidP="009F6B8F">
      <w:pPr>
        <w:tabs>
          <w:tab w:val="left" w:pos="540"/>
          <w:tab w:val="left" w:pos="630"/>
          <w:tab w:val="left" w:pos="720"/>
          <w:tab w:val="left" w:pos="810"/>
          <w:tab w:val="left" w:pos="1080"/>
        </w:tabs>
        <w:ind w:left="1428" w:right="8" w:hanging="1428"/>
        <w:rPr>
          <w:ins w:id="1902" w:author="BOUVY Martine" w:date="2022-04-08T17:07:00Z"/>
          <w:color w:val="auto"/>
        </w:rPr>
      </w:pPr>
      <w:ins w:id="1903" w:author="BOUVY Martine" w:date="2022-04-08T17:07:00Z">
        <w:r>
          <w:rPr>
            <w:b/>
            <w:color w:val="auto"/>
          </w:rPr>
          <w:t xml:space="preserve">    </w:t>
        </w:r>
      </w:ins>
      <w:ins w:id="1904" w:author="BOUVY Martine" w:date="2022-04-08T17:09:00Z">
        <w:r>
          <w:rPr>
            <w:b/>
            <w:color w:val="auto"/>
          </w:rPr>
          <w:t>{</w:t>
        </w:r>
      </w:ins>
      <w:ins w:id="1905" w:author="BOUVY Martine" w:date="2022-04-08T17:07:00Z">
        <w:r>
          <w:rPr>
            <w:b/>
            <w:color w:val="auto"/>
          </w:rPr>
          <w:t xml:space="preserve">   </w:t>
        </w:r>
        <w:r w:rsidRPr="00173964">
          <w:rPr>
            <w:b/>
            <w:color w:val="auto"/>
          </w:rPr>
          <w:t xml:space="preserve"> call [MX_To_MTAddressLineType(</w:t>
        </w:r>
        <w:r w:rsidRPr="00173964">
          <w:rPr>
            <w:color w:val="auto"/>
          </w:rPr>
          <w:t>MXPartyIdentification</w:t>
        </w:r>
        <w:r w:rsidRPr="00932E4D">
          <w:rPr>
            <w:color w:val="auto"/>
          </w:rPr>
          <w:t>;StructuredAddressIndicator)]</w:t>
        </w:r>
      </w:ins>
    </w:p>
    <w:p w14:paraId="402EAAF0" w14:textId="77777777" w:rsidR="00466678" w:rsidRPr="00E12673" w:rsidRDefault="00466678" w:rsidP="00466678">
      <w:pPr>
        <w:tabs>
          <w:tab w:val="left" w:pos="540"/>
          <w:tab w:val="left" w:pos="630"/>
          <w:tab w:val="left" w:pos="720"/>
          <w:tab w:val="left" w:pos="810"/>
          <w:tab w:val="left" w:pos="1080"/>
        </w:tabs>
        <w:ind w:left="1428" w:right="-352" w:hanging="1428"/>
        <w:rPr>
          <w:ins w:id="1906" w:author="BOUVY Martine" w:date="2022-04-08T17:07:00Z"/>
          <w:b/>
          <w:color w:val="auto"/>
        </w:rPr>
      </w:pPr>
      <w:ins w:id="1907" w:author="BOUVY Martine" w:date="2022-04-08T17:07:00Z">
        <w:r w:rsidRPr="00E12673">
          <w:rPr>
            <w:b/>
            <w:color w:val="auto"/>
          </w:rPr>
          <w:t xml:space="preserve">             IF </w:t>
        </w:r>
        <w:r w:rsidRPr="00E12673">
          <w:rPr>
            <w:bCs/>
            <w:color w:val="auto"/>
          </w:rPr>
          <w:t>StructuredAddressIndicator = “true”</w:t>
        </w:r>
        <w:r w:rsidRPr="00E12673">
          <w:rPr>
            <w:b/>
            <w:color w:val="auto"/>
          </w:rPr>
          <w:t xml:space="preserve"> THEN</w:t>
        </w:r>
      </w:ins>
    </w:p>
    <w:p w14:paraId="59607F65" w14:textId="77777777" w:rsidR="00466678" w:rsidRPr="00173964" w:rsidRDefault="00466678" w:rsidP="00466678">
      <w:pPr>
        <w:tabs>
          <w:tab w:val="left" w:pos="540"/>
          <w:tab w:val="left" w:pos="630"/>
          <w:tab w:val="left" w:pos="720"/>
          <w:tab w:val="left" w:pos="810"/>
          <w:tab w:val="left" w:pos="1080"/>
        </w:tabs>
        <w:ind w:left="1428" w:right="-352" w:hanging="1428"/>
        <w:rPr>
          <w:ins w:id="1908" w:author="BOUVY Martine" w:date="2022-04-08T17:07:00Z"/>
          <w:bCs/>
          <w:color w:val="auto"/>
        </w:rPr>
      </w:pPr>
      <w:ins w:id="1909" w:author="BOUVY Martine" w:date="2022-04-08T17:07:00Z">
        <w:r w:rsidRPr="00173964">
          <w:rPr>
            <w:bCs/>
            <w:color w:val="auto"/>
          </w:rPr>
          <w:t xml:space="preserve">  /* search </w:t>
        </w:r>
        <w:r w:rsidRPr="00932E4D">
          <w:rPr>
            <w:bCs/>
            <w:color w:val="auto"/>
          </w:rPr>
          <w:t>for first line starting with “3/” – Country Code is present */</w:t>
        </w:r>
      </w:ins>
    </w:p>
    <w:p w14:paraId="66042719" w14:textId="77777777" w:rsidR="00466678" w:rsidRPr="00932E4D" w:rsidRDefault="00466678" w:rsidP="00466678">
      <w:pPr>
        <w:tabs>
          <w:tab w:val="left" w:pos="540"/>
          <w:tab w:val="left" w:pos="630"/>
          <w:tab w:val="left" w:pos="720"/>
          <w:tab w:val="left" w:pos="810"/>
          <w:tab w:val="left" w:pos="1080"/>
        </w:tabs>
        <w:ind w:left="1428" w:right="-352" w:hanging="1428"/>
        <w:rPr>
          <w:ins w:id="1910" w:author="BOUVY Martine" w:date="2022-04-08T17:07:00Z"/>
          <w:b/>
          <w:color w:val="auto"/>
        </w:rPr>
      </w:pPr>
      <w:ins w:id="1911" w:author="BOUVY Martine" w:date="2022-04-08T17:07:00Z">
        <w:r w:rsidRPr="00932E4D">
          <w:rPr>
            <w:b/>
            <w:color w:val="auto"/>
          </w:rPr>
          <w:t xml:space="preserve">               For i = 1 to NumberOfOccurences(</w:t>
        </w:r>
        <w:r w:rsidRPr="00173964">
          <w:rPr>
            <w:color w:val="auto"/>
          </w:rPr>
          <w:t>MXPartyIdentification.PostalAddress</w:t>
        </w:r>
        <w:r w:rsidRPr="00932E4D">
          <w:rPr>
            <w:color w:val="auto"/>
          </w:rPr>
          <w:t>.AddressLine)</w:t>
        </w:r>
      </w:ins>
    </w:p>
    <w:p w14:paraId="485CC904" w14:textId="77777777" w:rsidR="00466678" w:rsidRPr="00173964" w:rsidRDefault="00466678" w:rsidP="00466678">
      <w:pPr>
        <w:tabs>
          <w:tab w:val="left" w:pos="540"/>
          <w:tab w:val="left" w:pos="630"/>
          <w:tab w:val="left" w:pos="720"/>
          <w:tab w:val="left" w:pos="810"/>
          <w:tab w:val="left" w:pos="1620"/>
          <w:tab w:val="left" w:pos="1710"/>
        </w:tabs>
        <w:ind w:left="990" w:right="-622" w:hanging="1248"/>
        <w:rPr>
          <w:ins w:id="1912" w:author="BOUVY Martine" w:date="2022-04-08T17:07:00Z"/>
          <w:color w:val="auto"/>
        </w:rPr>
      </w:pPr>
      <w:ins w:id="1913" w:author="BOUVY Martine" w:date="2022-04-08T17:07:00Z">
        <w:r w:rsidRPr="00932E4D">
          <w:rPr>
            <w:b/>
            <w:color w:val="auto"/>
          </w:rPr>
          <w:t xml:space="preserve">               </w:t>
        </w:r>
        <w:r>
          <w:rPr>
            <w:b/>
            <w:color w:val="auto"/>
          </w:rPr>
          <w:t xml:space="preserve">   </w:t>
        </w:r>
        <w:r w:rsidRPr="00932E4D">
          <w:rPr>
            <w:b/>
            <w:color w:val="auto"/>
          </w:rPr>
          <w:t>IF S</w:t>
        </w:r>
        <w:r w:rsidRPr="00386626">
          <w:rPr>
            <w:b/>
            <w:color w:val="auto"/>
          </w:rPr>
          <w:t>ubstring(</w:t>
        </w:r>
        <w:r w:rsidRPr="00173964">
          <w:rPr>
            <w:color w:val="auto"/>
          </w:rPr>
          <w:t>MXPartyIdentification.PostalAddress</w:t>
        </w:r>
        <w:r w:rsidRPr="00932E4D">
          <w:rPr>
            <w:color w:val="auto"/>
          </w:rPr>
          <w:t>.AddressLine[i],1,2)</w:t>
        </w:r>
        <w:r w:rsidRPr="00386626">
          <w:rPr>
            <w:color w:val="auto"/>
          </w:rPr>
          <w:t xml:space="preserve">= </w:t>
        </w:r>
        <w:r w:rsidRPr="00173964">
          <w:rPr>
            <w:color w:val="auto"/>
          </w:rPr>
          <w:t xml:space="preserve">“3/” THEN </w:t>
        </w:r>
      </w:ins>
    </w:p>
    <w:p w14:paraId="2A987D9D" w14:textId="77777777" w:rsidR="00466678" w:rsidRPr="00173964" w:rsidRDefault="00466678" w:rsidP="00466678">
      <w:pPr>
        <w:spacing w:line="216" w:lineRule="auto"/>
        <w:ind w:left="0" w:right="8" w:firstLine="0"/>
        <w:rPr>
          <w:ins w:id="1914" w:author="BOUVY Martine" w:date="2022-04-08T17:07:00Z"/>
          <w:color w:val="auto"/>
        </w:rPr>
      </w:pPr>
      <w:ins w:id="1915" w:author="BOUVY Martine" w:date="2022-04-08T17:07:00Z">
        <w:r w:rsidRPr="00173964">
          <w:rPr>
            <w:b/>
            <w:color w:val="auto"/>
          </w:rPr>
          <w:t xml:space="preserve">              </w:t>
        </w:r>
      </w:ins>
    </w:p>
    <w:p w14:paraId="3717BDBD" w14:textId="77777777" w:rsidR="00466678" w:rsidRPr="00173964" w:rsidRDefault="00466678" w:rsidP="00466678">
      <w:pPr>
        <w:tabs>
          <w:tab w:val="left" w:pos="540"/>
          <w:tab w:val="left" w:pos="630"/>
          <w:tab w:val="left" w:pos="720"/>
          <w:tab w:val="left" w:pos="810"/>
          <w:tab w:val="left" w:pos="1080"/>
        </w:tabs>
        <w:ind w:left="1080" w:right="-622" w:hanging="1428"/>
        <w:rPr>
          <w:ins w:id="1916" w:author="BOUVY Martine" w:date="2022-04-08T17:07:00Z"/>
          <w:color w:val="auto"/>
        </w:rPr>
      </w:pPr>
      <w:ins w:id="1917" w:author="BOUVY Martine" w:date="2022-04-08T17:07:00Z">
        <w:r w:rsidRPr="00173964">
          <w:rPr>
            <w:color w:val="auto"/>
          </w:rPr>
          <w:t xml:space="preserve">              </w:t>
        </w:r>
        <w:r w:rsidRPr="00932E4D">
          <w:rPr>
            <w:color w:val="auto"/>
          </w:rPr>
          <w:t xml:space="preserve"> </w:t>
        </w:r>
        <w:r w:rsidRPr="00173964">
          <w:rPr>
            <w:color w:val="auto"/>
          </w:rPr>
          <w:t>MTCountryCode</w:t>
        </w:r>
        <w:r w:rsidRPr="00932E4D">
          <w:rPr>
            <w:color w:val="auto"/>
          </w:rPr>
          <w:t xml:space="preserve">= </w:t>
        </w:r>
        <w:r w:rsidRPr="00173964">
          <w:rPr>
            <w:b/>
            <w:bCs/>
            <w:color w:val="auto"/>
          </w:rPr>
          <w:t>Su</w:t>
        </w:r>
        <w:r w:rsidRPr="00932E4D">
          <w:rPr>
            <w:b/>
            <w:color w:val="auto"/>
          </w:rPr>
          <w:t>bstring(</w:t>
        </w:r>
        <w:r w:rsidRPr="00173964">
          <w:rPr>
            <w:color w:val="auto"/>
          </w:rPr>
          <w:t>MXPartyIdentification.PostalAddress</w:t>
        </w:r>
        <w:r w:rsidRPr="00932E4D">
          <w:rPr>
            <w:color w:val="auto"/>
          </w:rPr>
          <w:t>.AddressLine[i],3,</w:t>
        </w:r>
        <w:r w:rsidRPr="00386626">
          <w:rPr>
            <w:color w:val="auto"/>
          </w:rPr>
          <w:t>2</w:t>
        </w:r>
        <w:r w:rsidRPr="00625BA6">
          <w:rPr>
            <w:color w:val="auto"/>
          </w:rPr>
          <w:t>)</w:t>
        </w:r>
        <w:r w:rsidRPr="00173964">
          <w:rPr>
            <w:color w:val="auto"/>
          </w:rPr>
          <w:t>=</w:t>
        </w:r>
      </w:ins>
    </w:p>
    <w:p w14:paraId="24D6BD00" w14:textId="77777777" w:rsidR="00466678" w:rsidRPr="00173964" w:rsidRDefault="00466678" w:rsidP="00466678">
      <w:pPr>
        <w:tabs>
          <w:tab w:val="left" w:pos="540"/>
          <w:tab w:val="left" w:pos="630"/>
          <w:tab w:val="left" w:pos="720"/>
          <w:tab w:val="left" w:pos="810"/>
          <w:tab w:val="left" w:pos="1080"/>
        </w:tabs>
        <w:ind w:left="1428" w:right="-622" w:hanging="1428"/>
        <w:rPr>
          <w:ins w:id="1918" w:author="BOUVY Martine" w:date="2022-04-08T17:07:00Z"/>
          <w:b/>
          <w:color w:val="auto"/>
        </w:rPr>
      </w:pPr>
    </w:p>
    <w:p w14:paraId="5D1D6B76" w14:textId="77777777" w:rsidR="00466678" w:rsidRDefault="00466678" w:rsidP="00466678">
      <w:pPr>
        <w:ind w:left="0" w:right="8" w:firstLine="0"/>
        <w:rPr>
          <w:ins w:id="1919" w:author="BOUVY Martine" w:date="2022-04-08T17:07:00Z"/>
          <w:color w:val="auto"/>
        </w:rPr>
      </w:pPr>
      <w:ins w:id="1920" w:author="BOUVY Martine" w:date="2022-04-08T17:07:00Z">
        <w:r w:rsidRPr="00173964">
          <w:rPr>
            <w:b/>
            <w:color w:val="auto"/>
          </w:rPr>
          <w:t xml:space="preserve">             </w:t>
        </w:r>
        <w:r w:rsidRPr="00173964">
          <w:rPr>
            <w:color w:val="auto"/>
          </w:rPr>
          <w:t>SuccessfulFATF = “true”</w:t>
        </w:r>
      </w:ins>
    </w:p>
    <w:p w14:paraId="4CB06C20" w14:textId="77777777" w:rsidR="00466678" w:rsidRDefault="00466678" w:rsidP="00466678">
      <w:pPr>
        <w:ind w:left="0" w:right="8" w:firstLine="0"/>
        <w:rPr>
          <w:ins w:id="1921" w:author="BOUVY Martine" w:date="2022-04-08T17:07:00Z"/>
          <w:color w:val="auto"/>
        </w:rPr>
      </w:pPr>
      <w:ins w:id="1922" w:author="BOUVY Martine" w:date="2022-04-08T17:07:00Z">
        <w:r>
          <w:rPr>
            <w:color w:val="auto"/>
          </w:rPr>
          <w:t xml:space="preserve">             </w:t>
        </w:r>
        <w:r w:rsidRPr="00173964">
          <w:rPr>
            <w:color w:val="auto"/>
          </w:rPr>
          <w:t>T12001</w:t>
        </w:r>
      </w:ins>
    </w:p>
    <w:p w14:paraId="2730F4CC" w14:textId="77777777" w:rsidR="00466678" w:rsidRDefault="00466678" w:rsidP="00466678">
      <w:pPr>
        <w:ind w:left="0" w:right="8" w:firstLine="0"/>
        <w:rPr>
          <w:ins w:id="1923" w:author="BOUVY Martine" w:date="2022-04-08T17:07:00Z"/>
          <w:color w:val="auto"/>
        </w:rPr>
      </w:pPr>
      <w:ins w:id="1924" w:author="BOUVY Martine" w:date="2022-04-08T17:07:00Z">
        <w:r>
          <w:rPr>
            <w:color w:val="auto"/>
          </w:rPr>
          <w:t xml:space="preserve">             Exit loop</w:t>
        </w:r>
      </w:ins>
    </w:p>
    <w:p w14:paraId="1C2C028A" w14:textId="77777777" w:rsidR="00466678" w:rsidRPr="00173964" w:rsidRDefault="00466678" w:rsidP="00466678">
      <w:pPr>
        <w:ind w:left="0" w:right="8" w:firstLine="0"/>
        <w:rPr>
          <w:ins w:id="1925" w:author="BOUVY Martine" w:date="2022-04-08T17:07:00Z"/>
          <w:b/>
          <w:bCs/>
          <w:color w:val="auto"/>
        </w:rPr>
      </w:pPr>
      <w:ins w:id="1926" w:author="BOUVY Martine" w:date="2022-04-08T17:07:00Z">
        <w:r>
          <w:rPr>
            <w:color w:val="auto"/>
          </w:rPr>
          <w:t xml:space="preserve">                </w:t>
        </w:r>
        <w:r w:rsidRPr="00173964">
          <w:rPr>
            <w:b/>
            <w:bCs/>
            <w:color w:val="auto"/>
          </w:rPr>
          <w:t>ENDIF</w:t>
        </w:r>
        <w:r>
          <w:rPr>
            <w:b/>
            <w:bCs/>
            <w:color w:val="auto"/>
          </w:rPr>
          <w:t xml:space="preserve">  </w:t>
        </w:r>
        <w:r w:rsidRPr="00173964">
          <w:rPr>
            <w:color w:val="auto"/>
          </w:rPr>
          <w:t>/* start with “3/” */</w:t>
        </w:r>
      </w:ins>
    </w:p>
    <w:p w14:paraId="5F6A2619" w14:textId="77777777" w:rsidR="00466678" w:rsidRPr="00173964" w:rsidRDefault="00466678" w:rsidP="00466678">
      <w:pPr>
        <w:ind w:left="0" w:right="8" w:firstLine="0"/>
        <w:rPr>
          <w:ins w:id="1927" w:author="BOUVY Martine" w:date="2022-04-08T17:07:00Z"/>
          <w:b/>
          <w:bCs/>
          <w:color w:val="auto"/>
        </w:rPr>
      </w:pPr>
      <w:ins w:id="1928" w:author="BOUVY Martine" w:date="2022-04-08T17:07:00Z">
        <w:r w:rsidRPr="00173964">
          <w:rPr>
            <w:b/>
            <w:bCs/>
            <w:color w:val="auto"/>
          </w:rPr>
          <w:t xml:space="preserve">             Next i</w:t>
        </w:r>
      </w:ins>
    </w:p>
    <w:p w14:paraId="06446F3E" w14:textId="77777777" w:rsidR="00466678" w:rsidRPr="00173964" w:rsidRDefault="00466678" w:rsidP="00466678">
      <w:pPr>
        <w:ind w:left="0" w:right="8" w:firstLine="0"/>
        <w:rPr>
          <w:ins w:id="1929" w:author="BOUVY Martine" w:date="2022-04-08T17:07:00Z"/>
          <w:color w:val="auto"/>
        </w:rPr>
      </w:pPr>
      <w:ins w:id="1930" w:author="BOUVY Martine" w:date="2022-04-08T17:07:00Z">
        <w:r>
          <w:rPr>
            <w:color w:val="auto"/>
          </w:rPr>
          <w:t xml:space="preserve"> </w:t>
        </w:r>
      </w:ins>
    </w:p>
    <w:p w14:paraId="0A6C4F0E" w14:textId="77777777" w:rsidR="00466678" w:rsidRDefault="00466678" w:rsidP="00466678">
      <w:pPr>
        <w:tabs>
          <w:tab w:val="left" w:pos="540"/>
          <w:tab w:val="left" w:pos="630"/>
          <w:tab w:val="left" w:pos="720"/>
          <w:tab w:val="left" w:pos="810"/>
          <w:tab w:val="left" w:pos="1080"/>
        </w:tabs>
        <w:ind w:left="1428" w:right="-622" w:hanging="1428"/>
        <w:rPr>
          <w:ins w:id="1931" w:author="BOUVY Martine" w:date="2022-04-08T17:07:00Z"/>
          <w:b/>
          <w:color w:val="auto"/>
        </w:rPr>
      </w:pPr>
      <w:ins w:id="1932" w:author="BOUVY Martine" w:date="2022-04-08T17:07:00Z">
        <w:r>
          <w:rPr>
            <w:b/>
            <w:color w:val="auto"/>
          </w:rPr>
          <w:t xml:space="preserve">           ENDIF  /* </w:t>
        </w:r>
        <w:r w:rsidRPr="00E12673">
          <w:rPr>
            <w:bCs/>
            <w:color w:val="auto"/>
          </w:rPr>
          <w:t>StructuredAddressIndicator = “true”</w:t>
        </w:r>
        <w:r w:rsidRPr="00E12673">
          <w:rPr>
            <w:b/>
            <w:color w:val="auto"/>
          </w:rPr>
          <w:t xml:space="preserve"> </w:t>
        </w:r>
        <w:r>
          <w:rPr>
            <w:b/>
            <w:color w:val="auto"/>
          </w:rPr>
          <w:t xml:space="preserve"> */ </w:t>
        </w:r>
      </w:ins>
    </w:p>
    <w:p w14:paraId="78218208" w14:textId="77777777" w:rsidR="00466678" w:rsidRDefault="00466678" w:rsidP="00466678">
      <w:pPr>
        <w:tabs>
          <w:tab w:val="left" w:pos="540"/>
          <w:tab w:val="left" w:pos="630"/>
          <w:tab w:val="left" w:pos="720"/>
          <w:tab w:val="left" w:pos="810"/>
          <w:tab w:val="left" w:pos="1080"/>
        </w:tabs>
        <w:ind w:left="1428" w:right="-622" w:hanging="1428"/>
        <w:rPr>
          <w:ins w:id="1933" w:author="BOUVY Martine" w:date="2022-04-08T17:07:00Z"/>
          <w:b/>
          <w:color w:val="auto"/>
        </w:rPr>
      </w:pPr>
    </w:p>
    <w:p w14:paraId="388664B8" w14:textId="77777777" w:rsidR="00466678" w:rsidRDefault="00466678" w:rsidP="00466678">
      <w:pPr>
        <w:tabs>
          <w:tab w:val="left" w:pos="540"/>
          <w:tab w:val="left" w:pos="630"/>
          <w:tab w:val="left" w:pos="720"/>
          <w:tab w:val="left" w:pos="810"/>
          <w:tab w:val="left" w:pos="1080"/>
        </w:tabs>
        <w:ind w:left="1428" w:right="8" w:hanging="1428"/>
        <w:rPr>
          <w:ins w:id="1934" w:author="BOUVY Martine" w:date="2022-04-08T17:07:00Z"/>
          <w:b/>
          <w:color w:val="auto"/>
        </w:rPr>
      </w:pPr>
    </w:p>
    <w:p w14:paraId="16D2AB68" w14:textId="77777777" w:rsidR="00466678" w:rsidRDefault="00466678" w:rsidP="00466678">
      <w:pPr>
        <w:tabs>
          <w:tab w:val="left" w:pos="540"/>
          <w:tab w:val="left" w:pos="630"/>
          <w:tab w:val="left" w:pos="720"/>
          <w:tab w:val="left" w:pos="810"/>
          <w:tab w:val="left" w:pos="1080"/>
        </w:tabs>
        <w:ind w:left="1428" w:right="8" w:hanging="1428"/>
        <w:rPr>
          <w:ins w:id="1935" w:author="BOUVY Martine" w:date="2022-04-08T17:07:00Z"/>
          <w:b/>
          <w:color w:val="auto"/>
        </w:rPr>
      </w:pPr>
      <w:ins w:id="1936" w:author="BOUVY Martine" w:date="2022-04-08T17:07:00Z">
        <w:r>
          <w:rPr>
            <w:b/>
            <w:color w:val="auto"/>
          </w:rPr>
          <w:t xml:space="preserve">        ENDIF  </w:t>
        </w:r>
        <w:r w:rsidRPr="00173964">
          <w:rPr>
            <w:bCs/>
            <w:color w:val="auto"/>
          </w:rPr>
          <w:t xml:space="preserve">/* </w:t>
        </w:r>
        <w:r>
          <w:rPr>
            <w:bCs/>
            <w:color w:val="auto"/>
          </w:rPr>
          <w:t>ENDIF</w:t>
        </w:r>
        <w:r w:rsidRPr="00173964">
          <w:rPr>
            <w:bCs/>
            <w:color w:val="auto"/>
          </w:rPr>
          <w:t xml:space="preserve"> Present AddressLine */</w:t>
        </w:r>
      </w:ins>
    </w:p>
    <w:p w14:paraId="2B066FFA" w14:textId="77777777" w:rsidR="00466678" w:rsidRDefault="00466678" w:rsidP="00466678">
      <w:pPr>
        <w:tabs>
          <w:tab w:val="left" w:pos="540"/>
          <w:tab w:val="left" w:pos="630"/>
          <w:tab w:val="left" w:pos="720"/>
          <w:tab w:val="left" w:pos="810"/>
          <w:tab w:val="left" w:pos="1080"/>
        </w:tabs>
        <w:ind w:left="1428" w:right="8" w:hanging="1428"/>
        <w:rPr>
          <w:ins w:id="1937" w:author="BOUVY Martine" w:date="2022-04-08T17:07:00Z"/>
          <w:b/>
          <w:color w:val="auto"/>
        </w:rPr>
      </w:pPr>
      <w:ins w:id="1938" w:author="BOUVY Martine" w:date="2022-04-08T17:07:00Z">
        <w:r>
          <w:rPr>
            <w:b/>
            <w:color w:val="auto"/>
          </w:rPr>
          <w:lastRenderedPageBreak/>
          <w:t xml:space="preserve">      </w:t>
        </w:r>
      </w:ins>
    </w:p>
    <w:p w14:paraId="31029054" w14:textId="77777777" w:rsidR="00466678" w:rsidRDefault="00466678" w:rsidP="00466678">
      <w:pPr>
        <w:tabs>
          <w:tab w:val="left" w:pos="540"/>
          <w:tab w:val="left" w:pos="630"/>
          <w:tab w:val="left" w:pos="720"/>
          <w:tab w:val="left" w:pos="810"/>
          <w:tab w:val="left" w:pos="1080"/>
        </w:tabs>
        <w:ind w:left="1428" w:right="8" w:hanging="1428"/>
        <w:rPr>
          <w:ins w:id="1939" w:author="BOUVY Martine" w:date="2022-04-08T17:07:00Z"/>
          <w:b/>
          <w:color w:val="auto"/>
        </w:rPr>
      </w:pPr>
      <w:ins w:id="1940" w:author="BOUVY Martine" w:date="2022-04-08T17:07:00Z">
        <w:r>
          <w:rPr>
            <w:b/>
            <w:color w:val="auto"/>
          </w:rPr>
          <w:t xml:space="preserve">       }</w:t>
        </w:r>
      </w:ins>
    </w:p>
    <w:p w14:paraId="0FD0D123" w14:textId="4A67BD6F" w:rsidR="00466678" w:rsidRDefault="00466678" w:rsidP="00160C7E">
      <w:pPr>
        <w:spacing w:after="112" w:line="249" w:lineRule="auto"/>
        <w:ind w:left="849" w:right="15" w:hanging="10"/>
        <w:rPr>
          <w:ins w:id="1941" w:author="BOUVY Martine" w:date="2022-04-08T17:07:00Z"/>
          <w:rFonts w:ascii="Arial" w:eastAsia="Arial" w:hAnsi="Arial" w:cs="Arial"/>
          <w:highlight w:val="yellow"/>
        </w:rPr>
      </w:pPr>
    </w:p>
    <w:p w14:paraId="4C0F3CBE" w14:textId="77777777" w:rsidR="00160C7E" w:rsidRPr="00466678" w:rsidRDefault="00160C7E" w:rsidP="00160C7E">
      <w:pPr>
        <w:ind w:left="1428" w:right="8"/>
        <w:rPr>
          <w:highlight w:val="yellow"/>
        </w:rPr>
      </w:pPr>
    </w:p>
    <w:p w14:paraId="7F9A10FF" w14:textId="22C3751F" w:rsidR="00160C7E" w:rsidRPr="0013037A" w:rsidRDefault="00160C7E" w:rsidP="00CC1F5A">
      <w:pPr>
        <w:tabs>
          <w:tab w:val="left" w:pos="360"/>
          <w:tab w:val="left" w:pos="540"/>
        </w:tabs>
        <w:spacing w:line="216" w:lineRule="auto"/>
        <w:ind w:left="0" w:right="8" w:firstLine="0"/>
      </w:pPr>
      <w:r w:rsidRPr="00466678">
        <w:rPr>
          <w:b/>
        </w:rPr>
        <w:t xml:space="preserve">    </w:t>
      </w:r>
      <w:r w:rsidR="00CC1F5A" w:rsidRPr="00466678">
        <w:rPr>
          <w:b/>
        </w:rPr>
        <w:t>ELSE</w:t>
      </w:r>
      <w:r w:rsidRPr="00466678">
        <w:rPr>
          <w:b/>
        </w:rPr>
        <w:t>IF</w:t>
      </w:r>
      <w:r w:rsidRPr="0013037A">
        <w:t xml:space="preserve"> IsPresent(MXPartyIdentif</w:t>
      </w:r>
      <w:r w:rsidR="00CC1F5A" w:rsidRPr="0013037A">
        <w:t>ication.CountryOfResidence) THEN</w:t>
      </w:r>
    </w:p>
    <w:p w14:paraId="548B0DE2" w14:textId="77777777" w:rsidR="00160C7E" w:rsidRPr="00466678" w:rsidRDefault="00160C7E" w:rsidP="00160C7E">
      <w:pPr>
        <w:spacing w:line="216" w:lineRule="auto"/>
        <w:ind w:left="0" w:right="8" w:firstLine="0"/>
      </w:pPr>
      <w:r w:rsidRPr="00466678">
        <w:t xml:space="preserve">       MTCountryCode = MXPartyIdentification.CountryOfResidence</w:t>
      </w:r>
    </w:p>
    <w:p w14:paraId="75A06BB1" w14:textId="77777777" w:rsidR="00160C7E" w:rsidRPr="00466678" w:rsidRDefault="00160C7E" w:rsidP="00160C7E">
      <w:pPr>
        <w:ind w:left="1428" w:right="8"/>
      </w:pPr>
      <w:r w:rsidRPr="00466678">
        <w:t xml:space="preserve">        SuccessfulFATF = “true”</w:t>
      </w:r>
    </w:p>
    <w:p w14:paraId="26506847" w14:textId="33C885AF" w:rsidR="00160C7E" w:rsidRDefault="00160C7E" w:rsidP="00160C7E">
      <w:pPr>
        <w:ind w:right="8"/>
      </w:pPr>
      <w:del w:id="1942" w:author="BOUVY Martine" w:date="2022-01-26T16:58:00Z">
        <w:r w:rsidRPr="00466678" w:rsidDel="001B6542">
          <w:delText>T</w:delText>
        </w:r>
      </w:del>
      <w:ins w:id="1943" w:author="BOUVY Martine [2]" w:date="2021-02-03T15:13:00Z">
        <w:del w:id="1944" w:author="BOUVY Martine" w:date="2022-01-26T16:58:00Z">
          <w:r w:rsidR="00CA67F0" w:rsidRPr="00466678" w:rsidDel="001B6542">
            <w:delText>2</w:delText>
          </w:r>
        </w:del>
      </w:ins>
      <w:del w:id="1945" w:author="BOUVY Martine" w:date="2022-01-26T16:58:00Z">
        <w:r w:rsidRPr="00466678" w:rsidDel="001B6542">
          <w:delText xml:space="preserve">00059 </w:delText>
        </w:r>
      </w:del>
      <w:ins w:id="1946" w:author="BOUVY Martine" w:date="2022-01-26T16:58:00Z">
        <w:r w:rsidR="001B6542" w:rsidRPr="00466678">
          <w:t xml:space="preserve"> T12002 </w:t>
        </w:r>
      </w:ins>
      <w:r w:rsidRPr="00466678">
        <w:t>/* Error code described in the error code list */</w:t>
      </w:r>
    </w:p>
    <w:p w14:paraId="75BD32BF" w14:textId="77777777" w:rsidR="00160C7E" w:rsidRDefault="00160C7E" w:rsidP="00160C7E">
      <w:pPr>
        <w:ind w:left="1428" w:right="8"/>
      </w:pPr>
    </w:p>
    <w:p w14:paraId="7650CA1C" w14:textId="372C77DF" w:rsidR="00160C7E" w:rsidRDefault="00160C7E" w:rsidP="00160C7E">
      <w:pPr>
        <w:ind w:left="1428" w:right="8" w:hanging="1428"/>
        <w:rPr>
          <w:b/>
        </w:rPr>
      </w:pPr>
      <w:r>
        <w:rPr>
          <w:b/>
        </w:rPr>
        <w:t xml:space="preserve">   </w:t>
      </w:r>
      <w:r w:rsidR="00CC1F5A">
        <w:rPr>
          <w:b/>
        </w:rPr>
        <w:t xml:space="preserve"> </w:t>
      </w:r>
      <w:r w:rsidRPr="009F0B72">
        <w:rPr>
          <w:b/>
        </w:rPr>
        <w:t>ENDIF</w:t>
      </w:r>
      <w:ins w:id="1947" w:author="BOUVY Martine" w:date="2022-04-08T17:10:00Z">
        <w:r w:rsidR="00466678">
          <w:rPr>
            <w:b/>
          </w:rPr>
          <w:t xml:space="preserve"> </w:t>
        </w:r>
        <w:r w:rsidR="00466678" w:rsidRPr="00466678">
          <w:rPr>
            <w:bCs/>
          </w:rPr>
          <w:t>/* ENDIF IsPresent Country */</w:t>
        </w:r>
      </w:ins>
    </w:p>
    <w:p w14:paraId="146696C6" w14:textId="77777777" w:rsidR="00160C7E" w:rsidRDefault="00160C7E" w:rsidP="00160C7E">
      <w:pPr>
        <w:ind w:left="1428" w:right="8" w:hanging="1428"/>
        <w:rPr>
          <w:b/>
        </w:rPr>
      </w:pPr>
    </w:p>
    <w:p w14:paraId="3EB2F47C" w14:textId="1EB1DF06" w:rsidR="00160C7E" w:rsidRPr="009F0B72" w:rsidRDefault="00160C7E" w:rsidP="00CC1F5A">
      <w:pPr>
        <w:tabs>
          <w:tab w:val="left" w:pos="90"/>
          <w:tab w:val="left" w:pos="180"/>
        </w:tabs>
        <w:ind w:left="1428" w:right="8" w:hanging="1428"/>
        <w:rPr>
          <w:b/>
        </w:rPr>
      </w:pPr>
      <w:r>
        <w:rPr>
          <w:b/>
        </w:rPr>
        <w:t xml:space="preserve">ENDIF </w:t>
      </w:r>
      <w:ins w:id="1948" w:author="BOUVY Martine" w:date="2022-04-08T17:11:00Z">
        <w:r w:rsidR="00466678">
          <w:rPr>
            <w:b/>
          </w:rPr>
          <w:t xml:space="preserve">/* ENDIF </w:t>
        </w:r>
        <w:r w:rsidR="00466678" w:rsidRPr="002E328B">
          <w:t xml:space="preserve">SuccessfulFATF = “false” AND MTSchemeCode </w:t>
        </w:r>
        <w:r w:rsidR="00466678" w:rsidRPr="00CC1F5A">
          <w:rPr>
            <w:b/>
          </w:rPr>
          <w:t>IsInList</w:t>
        </w:r>
        <w:r w:rsidR="00466678">
          <w:rPr>
            <w:b/>
          </w:rPr>
          <w:t xml:space="preserve">  */</w:t>
        </w:r>
      </w:ins>
    </w:p>
    <w:p w14:paraId="725A089E" w14:textId="77777777" w:rsidR="00160C7E" w:rsidRDefault="00160C7E" w:rsidP="00160C7E">
      <w:pPr>
        <w:spacing w:after="39"/>
        <w:ind w:left="846" w:right="8"/>
      </w:pPr>
    </w:p>
    <w:p w14:paraId="030991DC" w14:textId="360F685F" w:rsidR="00160C7E" w:rsidRPr="00D61D84" w:rsidRDefault="00160C7E" w:rsidP="00160C7E">
      <w:pPr>
        <w:spacing w:after="39"/>
        <w:ind w:left="450" w:right="8" w:firstLine="0"/>
      </w:pPr>
      <w:r w:rsidRPr="001E70A0">
        <w:rPr>
          <w:b/>
        </w:rPr>
        <w:t>IF</w:t>
      </w:r>
      <w:r w:rsidRPr="009F0B72">
        <w:t xml:space="preserve"> MTSchemeCode</w:t>
      </w:r>
      <w:r>
        <w:t xml:space="preserve"> </w:t>
      </w:r>
      <w:r w:rsidRPr="00D61D84">
        <w:rPr>
          <w:b/>
        </w:rPr>
        <w:t xml:space="preserve">NOT </w:t>
      </w:r>
      <w:r w:rsidRPr="001E70A0">
        <w:rPr>
          <w:b/>
        </w:rPr>
        <w:t>IsInList</w:t>
      </w:r>
      <w:r w:rsidRPr="00D61D84">
        <w:t>{</w:t>
      </w:r>
      <w:ins w:id="1949" w:author="BOUVY Martine [2]" w:date="2021-11-26T16:51:00Z">
        <w:r w:rsidR="00EE790F" w:rsidRPr="00D61D84" w:rsidDel="00EE790F">
          <w:t xml:space="preserve"> </w:t>
        </w:r>
      </w:ins>
      <w:del w:id="1950" w:author="BOUVY Martine [2]" w:date="2021-11-26T16:51:00Z">
        <w:r w:rsidRPr="00D61D84" w:rsidDel="00EE790F">
          <w:delText>ARNU,CCPT,NIDN,SOSE,TXID,CUST,DRLC,EMPL</w:delText>
        </w:r>
      </w:del>
      <w:ins w:id="1951" w:author="BOUVY Martine [2]" w:date="2021-11-26T16:51:00Z">
        <w:r w:rsidR="00EE790F">
          <w:t xml:space="preserve"> ISO20022 ExternalPersonIdentification1Code</w:t>
        </w:r>
        <w:r w:rsidR="00EE790F">
          <w:rPr>
            <w:rStyle w:val="CommentReference"/>
          </w:rPr>
          <w:annotationRef/>
        </w:r>
      </w:ins>
      <w:r w:rsidRPr="00D61D84">
        <w:t>} THEN</w:t>
      </w:r>
    </w:p>
    <w:p w14:paraId="212D4D29" w14:textId="77777777" w:rsidR="00160C7E" w:rsidRPr="00D61D84" w:rsidRDefault="00160C7E" w:rsidP="00160C7E">
      <w:pPr>
        <w:spacing w:after="39"/>
        <w:ind w:left="450" w:right="8" w:firstLine="0"/>
      </w:pPr>
      <w:r w:rsidRPr="00D61D84">
        <w:t xml:space="preserve">    SuccessfulFATF = “false” </w:t>
      </w:r>
    </w:p>
    <w:p w14:paraId="61F5E620" w14:textId="1A47D5F1" w:rsidR="00160C7E" w:rsidRPr="00D61D84" w:rsidRDefault="00160C7E" w:rsidP="00160C7E">
      <w:pPr>
        <w:spacing w:after="39"/>
        <w:ind w:left="450" w:right="8" w:firstLine="0"/>
      </w:pPr>
      <w:r w:rsidRPr="00D61D84">
        <w:t xml:space="preserve">    </w:t>
      </w:r>
      <w:del w:id="1952" w:author="BOUVY Martine" w:date="2022-01-27T09:30:00Z">
        <w:r w:rsidRPr="001E70A0" w:rsidDel="00A048A5">
          <w:delText>T</w:delText>
        </w:r>
      </w:del>
      <w:ins w:id="1953" w:author="BOUVY Martine [2]" w:date="2021-02-03T15:13:00Z">
        <w:del w:id="1954" w:author="BOUVY Martine" w:date="2022-01-27T09:30:00Z">
          <w:r w:rsidR="00CA67F0" w:rsidDel="00A048A5">
            <w:delText>2</w:delText>
          </w:r>
        </w:del>
      </w:ins>
      <w:del w:id="1955" w:author="BOUVY Martine" w:date="2022-01-27T09:30:00Z">
        <w:r w:rsidRPr="001E70A0" w:rsidDel="00A048A5">
          <w:delText>00060</w:delText>
        </w:r>
      </w:del>
      <w:ins w:id="1956" w:author="BOUVY Martine" w:date="2022-01-27T09:30:00Z">
        <w:r w:rsidR="00A048A5">
          <w:t xml:space="preserve"> T12003</w:t>
        </w:r>
      </w:ins>
      <w:r w:rsidRPr="00D61D84">
        <w:t xml:space="preserve">  /* Error code described in the error code list */</w:t>
      </w:r>
    </w:p>
    <w:p w14:paraId="318A4E5D" w14:textId="77777777" w:rsidR="00160C7E" w:rsidRPr="001E70A0" w:rsidRDefault="00160C7E" w:rsidP="00160C7E">
      <w:pPr>
        <w:spacing w:after="39"/>
        <w:ind w:left="0" w:right="8" w:firstLine="0"/>
        <w:rPr>
          <w:b/>
        </w:rPr>
      </w:pPr>
      <w:r w:rsidRPr="00D61D84">
        <w:t xml:space="preserve">    </w:t>
      </w:r>
      <w:r w:rsidRPr="001E70A0">
        <w:rPr>
          <w:b/>
        </w:rPr>
        <w:t>ENDIF</w:t>
      </w:r>
    </w:p>
    <w:p w14:paraId="21ED1F7A" w14:textId="77777777" w:rsidR="00160C7E" w:rsidRDefault="00160C7E" w:rsidP="00160C7E">
      <w:pPr>
        <w:spacing w:after="39"/>
        <w:ind w:left="846" w:right="8"/>
      </w:pPr>
    </w:p>
    <w:p w14:paraId="20DD4F0F" w14:textId="77777777" w:rsidR="00160C7E" w:rsidRPr="009F0B72" w:rsidRDefault="00160C7E" w:rsidP="00160C7E">
      <w:pPr>
        <w:ind w:left="0" w:right="8" w:firstLine="0"/>
      </w:pPr>
      <w:r>
        <w:t xml:space="preserve">   </w:t>
      </w:r>
      <w:r w:rsidRPr="001E70A0">
        <w:rPr>
          <w:b/>
        </w:rPr>
        <w:t>IF</w:t>
      </w:r>
      <w:r w:rsidRPr="009F0B72">
        <w:t xml:space="preserve"> MTSchemeCode IsInList{ARNU,CCPT,NIDN,SOSE,TXID} THEN</w:t>
      </w:r>
    </w:p>
    <w:p w14:paraId="652EADB7" w14:textId="77777777" w:rsidR="00160C7E" w:rsidRDefault="00160C7E" w:rsidP="00160C7E">
      <w:pPr>
        <w:ind w:left="0" w:right="8" w:firstLine="0"/>
      </w:pPr>
      <w:r w:rsidRPr="009F0B72">
        <w:t xml:space="preserve">     MTIssuer = “”</w:t>
      </w:r>
      <w:r>
        <w:t xml:space="preserve"> </w:t>
      </w:r>
    </w:p>
    <w:p w14:paraId="4ACB3952" w14:textId="77777777" w:rsidR="00160C7E" w:rsidRPr="001E70A0" w:rsidRDefault="00160C7E" w:rsidP="00160C7E">
      <w:pPr>
        <w:ind w:left="0" w:right="8" w:firstLine="0"/>
        <w:rPr>
          <w:b/>
        </w:rPr>
      </w:pPr>
      <w:r>
        <w:t xml:space="preserve">   </w:t>
      </w:r>
      <w:r w:rsidRPr="001E70A0">
        <w:rPr>
          <w:b/>
        </w:rPr>
        <w:t>ENDIF</w:t>
      </w:r>
    </w:p>
    <w:p w14:paraId="7162D195" w14:textId="62936E38" w:rsidR="00160C7E" w:rsidRDefault="00160C7E" w:rsidP="00160C7E">
      <w:pPr>
        <w:ind w:left="0" w:right="8" w:firstLine="0"/>
        <w:rPr>
          <w:ins w:id="1957" w:author="BOUVY Martine [2]" w:date="2021-10-15T09:59:00Z"/>
        </w:rPr>
      </w:pPr>
      <w:r>
        <w:t xml:space="preserve"> </w:t>
      </w:r>
    </w:p>
    <w:p w14:paraId="4CF840D8" w14:textId="60B90CB3" w:rsidR="009D60E0" w:rsidRDefault="009D60E0" w:rsidP="00160C7E">
      <w:pPr>
        <w:ind w:left="0" w:right="8" w:firstLine="0"/>
        <w:rPr>
          <w:ins w:id="1958" w:author="BOUVY Martine [2]" w:date="2021-10-15T10:02:00Z"/>
        </w:rPr>
      </w:pPr>
      <w:ins w:id="1959" w:author="BOUVY Martine [2]" w:date="2021-10-15T09:59:00Z">
        <w:r>
          <w:t>/*</w:t>
        </w:r>
      </w:ins>
      <w:ins w:id="1960" w:author="BOUVY Martine [2]" w:date="2021-10-15T10:00:00Z">
        <w:r>
          <w:t xml:space="preserve"> For ISO codes with no MT equivalent, MTScheme</w:t>
        </w:r>
      </w:ins>
      <w:ins w:id="1961" w:author="BOUVY Martine [2]" w:date="2021-10-15T10:14:00Z">
        <w:r w:rsidR="00723C29">
          <w:t>C</w:t>
        </w:r>
      </w:ins>
      <w:ins w:id="1962" w:author="BOUVY Martine [2]" w:date="2021-10-15T10:00:00Z">
        <w:r>
          <w:t xml:space="preserve">ode = “CUST” and the </w:t>
        </w:r>
      </w:ins>
      <w:ins w:id="1963" w:author="BOUVY Martine [2]" w:date="2021-10-15T10:01:00Z">
        <w:r>
          <w:t xml:space="preserve">ISO code is translated in MT Issuer as done for codes in Organisation ID </w:t>
        </w:r>
        <w:r w:rsidR="001F6F9B">
          <w:t>without MT equivalent */</w:t>
        </w:r>
      </w:ins>
    </w:p>
    <w:p w14:paraId="0B165989" w14:textId="77777777" w:rsidR="001F6F9B" w:rsidRDefault="001F6F9B" w:rsidP="00160C7E">
      <w:pPr>
        <w:ind w:left="0" w:right="8" w:firstLine="0"/>
        <w:rPr>
          <w:ins w:id="1964" w:author="BOUVY Martine [2]" w:date="2021-10-15T10:01:00Z"/>
        </w:rPr>
      </w:pPr>
    </w:p>
    <w:p w14:paraId="3DFDB34F" w14:textId="5B3EFEA1" w:rsidR="001F6F9B" w:rsidRDefault="00723C29" w:rsidP="00723C29">
      <w:pPr>
        <w:ind w:left="0" w:right="8" w:firstLine="0"/>
        <w:rPr>
          <w:ins w:id="1965" w:author="BOUVY Martine [2]" w:date="2021-10-15T10:07:00Z"/>
        </w:rPr>
      </w:pPr>
      <w:ins w:id="1966" w:author="BOUVY Martine [2]" w:date="2021-10-15T10:15:00Z">
        <w:r>
          <w:rPr>
            <w:b/>
          </w:rPr>
          <w:t xml:space="preserve">     </w:t>
        </w:r>
      </w:ins>
      <w:ins w:id="1967" w:author="BOUVY Martine [2]" w:date="2021-10-15T10:02:00Z">
        <w:r w:rsidR="001F6F9B" w:rsidRPr="001E70A0">
          <w:rPr>
            <w:b/>
          </w:rPr>
          <w:t>IF</w:t>
        </w:r>
        <w:r w:rsidR="001F6F9B" w:rsidRPr="009F0B72">
          <w:t xml:space="preserve"> MTSchemeCode </w:t>
        </w:r>
        <w:r w:rsidR="001F6F9B" w:rsidRPr="00D677CF">
          <w:rPr>
            <w:b/>
          </w:rPr>
          <w:t>I</w:t>
        </w:r>
        <w:r w:rsidR="00EE790F" w:rsidRPr="00D677CF">
          <w:rPr>
            <w:b/>
          </w:rPr>
          <w:t>sInList</w:t>
        </w:r>
        <w:r w:rsidR="00EE790F">
          <w:t>{</w:t>
        </w:r>
      </w:ins>
      <w:ins w:id="1968" w:author="BOUVY Martine [2]" w:date="2021-11-26T16:54:00Z">
        <w:r w:rsidR="00EE790F">
          <w:t>ISO20022 ExternalPersonIdentification1Code</w:t>
        </w:r>
        <w:commentRangeStart w:id="1969"/>
        <w:commentRangeEnd w:id="1969"/>
        <w:r w:rsidR="00EE790F">
          <w:rPr>
            <w:rStyle w:val="CommentReference"/>
          </w:rPr>
          <w:commentReference w:id="1969"/>
        </w:r>
      </w:ins>
      <w:ins w:id="1970" w:author="BOUVY Martine [2]" w:date="2021-10-15T10:02:00Z">
        <w:r w:rsidR="001F6F9B">
          <w:t>}</w:t>
        </w:r>
      </w:ins>
      <w:ins w:id="1971" w:author="BOUVY Martine [2]" w:date="2021-11-26T16:54:00Z">
        <w:r w:rsidR="00EE790F">
          <w:t>AND MTSchem</w:t>
        </w:r>
      </w:ins>
      <w:ins w:id="1972" w:author="BOUVY Martine [2]" w:date="2021-11-26T16:58:00Z">
        <w:r w:rsidR="003B5467">
          <w:t>e</w:t>
        </w:r>
      </w:ins>
      <w:ins w:id="1973" w:author="BOUVY Martine [2]" w:date="2021-11-26T16:54:00Z">
        <w:r w:rsidR="00EE790F">
          <w:t xml:space="preserve">Code </w:t>
        </w:r>
        <w:r w:rsidR="00EE790F" w:rsidRPr="00EE790F">
          <w:rPr>
            <w:b/>
          </w:rPr>
          <w:t xml:space="preserve">NOT </w:t>
        </w:r>
      </w:ins>
      <w:ins w:id="1974" w:author="BOUVY Martine [2]" w:date="2021-11-26T16:55:00Z">
        <w:r w:rsidR="00EE790F" w:rsidRPr="00EE790F">
          <w:rPr>
            <w:b/>
          </w:rPr>
          <w:t>IsInList</w:t>
        </w:r>
        <w:r w:rsidR="00EE790F">
          <w:t>{</w:t>
        </w:r>
      </w:ins>
      <w:ins w:id="1975" w:author="BOUVY Martine [2]" w:date="2021-11-26T16:56:00Z">
        <w:r w:rsidR="00EE790F">
          <w:t>ARNU, CCPT, CUST, DRLC, EMPL,</w:t>
        </w:r>
      </w:ins>
      <w:ins w:id="1976" w:author="BOUVY Martine [2]" w:date="2021-11-26T16:57:00Z">
        <w:r w:rsidR="00EE790F">
          <w:t xml:space="preserve"> </w:t>
        </w:r>
      </w:ins>
      <w:ins w:id="1977" w:author="BOUVY Martine [2]" w:date="2021-11-26T16:56:00Z">
        <w:r w:rsidR="00EE790F">
          <w:t>NIDN, SOSE, TXID} THEN</w:t>
        </w:r>
      </w:ins>
    </w:p>
    <w:p w14:paraId="726A402A" w14:textId="0246CE5F" w:rsidR="001F6F9B" w:rsidRDefault="001F6F9B" w:rsidP="001F6F9B">
      <w:pPr>
        <w:spacing w:line="216" w:lineRule="auto"/>
        <w:ind w:left="0" w:right="8" w:firstLine="0"/>
        <w:rPr>
          <w:ins w:id="1978" w:author="BOUVY Martine [2]" w:date="2021-10-15T10:10:00Z"/>
        </w:rPr>
      </w:pPr>
      <w:ins w:id="1979" w:author="BOUVY Martine [2]" w:date="2021-10-15T10:02:00Z">
        <w:r>
          <w:t xml:space="preserve">     </w:t>
        </w:r>
      </w:ins>
      <w:ins w:id="1980" w:author="BOUVY Martine [2]" w:date="2021-10-15T10:10:00Z">
        <w:r>
          <w:t xml:space="preserve">       </w:t>
        </w:r>
        <w:r w:rsidRPr="009F0B72">
          <w:rPr>
            <w:b/>
          </w:rPr>
          <w:t>IF</w:t>
        </w:r>
        <w:r>
          <w:t xml:space="preserve"> </w:t>
        </w:r>
        <w:r w:rsidRPr="00D5388B">
          <w:rPr>
            <w:b/>
          </w:rPr>
          <w:t>Length</w:t>
        </w:r>
        <w:r w:rsidR="00723C29">
          <w:t>(M</w:t>
        </w:r>
      </w:ins>
      <w:ins w:id="1981" w:author="BOUVY Martine [2]" w:date="2021-10-15T10:12:00Z">
        <w:r w:rsidR="00723C29">
          <w:t>T</w:t>
        </w:r>
      </w:ins>
      <w:ins w:id="1982" w:author="BOUVY Martine [2]" w:date="2021-10-15T10:10:00Z">
        <w:r>
          <w:t>Issuer)&gt; 0 THEN</w:t>
        </w:r>
      </w:ins>
    </w:p>
    <w:p w14:paraId="712C89BC" w14:textId="1A3B879D" w:rsidR="001F6F9B" w:rsidRDefault="001F6F9B" w:rsidP="001F6F9B">
      <w:pPr>
        <w:spacing w:line="216" w:lineRule="auto"/>
        <w:ind w:right="8"/>
        <w:rPr>
          <w:ins w:id="1983" w:author="BOUVY Martine [2]" w:date="2021-10-15T10:10:00Z"/>
        </w:rPr>
      </w:pPr>
      <w:ins w:id="1984" w:author="BOUVY Martine [2]" w:date="2021-10-15T10:10:00Z">
        <w:r>
          <w:t xml:space="preserve"> </w:t>
        </w:r>
      </w:ins>
      <w:ins w:id="1985" w:author="BOUVY Martine [2]" w:date="2021-10-15T10:11:00Z">
        <w:r>
          <w:t xml:space="preserve">     </w:t>
        </w:r>
      </w:ins>
      <w:ins w:id="1986" w:author="BOUVY Martine [2]" w:date="2021-10-15T10:10:00Z">
        <w:r>
          <w:t xml:space="preserve">   MTIssuer = </w:t>
        </w:r>
        <w:r w:rsidRPr="00D5388B">
          <w:rPr>
            <w:b/>
          </w:rPr>
          <w:t>Concatenate</w:t>
        </w:r>
        <w:r w:rsidR="00723C29">
          <w:t>(M</w:t>
        </w:r>
      </w:ins>
      <w:ins w:id="1987" w:author="BOUVY Martine [2]" w:date="2021-10-15T10:13:00Z">
        <w:r w:rsidR="00723C29">
          <w:t>TSchemeCode</w:t>
        </w:r>
      </w:ins>
      <w:ins w:id="1988" w:author="BOUVY Martine [2]" w:date="2021-10-15T10:10:00Z">
        <w:r w:rsidR="00723C29">
          <w:t>,SPACE,M</w:t>
        </w:r>
      </w:ins>
      <w:ins w:id="1989" w:author="BOUVY Martine [2]" w:date="2021-10-15T10:14:00Z">
        <w:r w:rsidR="00723C29">
          <w:t>T</w:t>
        </w:r>
      </w:ins>
      <w:ins w:id="1990" w:author="BOUVY Martine [2]" w:date="2021-10-15T10:10:00Z">
        <w:r>
          <w:t>Issuer)</w:t>
        </w:r>
      </w:ins>
    </w:p>
    <w:p w14:paraId="54ACE283" w14:textId="6A0727FF" w:rsidR="001F6F9B" w:rsidRPr="009F0B72" w:rsidRDefault="001F6F9B" w:rsidP="001F6F9B">
      <w:pPr>
        <w:spacing w:line="216" w:lineRule="auto"/>
        <w:ind w:right="8"/>
        <w:rPr>
          <w:ins w:id="1991" w:author="BOUVY Martine [2]" w:date="2021-10-15T10:10:00Z"/>
          <w:b/>
        </w:rPr>
      </w:pPr>
      <w:ins w:id="1992" w:author="BOUVY Martine [2]" w:date="2021-10-15T10:11:00Z">
        <w:r>
          <w:rPr>
            <w:b/>
          </w:rPr>
          <w:t xml:space="preserve">     </w:t>
        </w:r>
      </w:ins>
      <w:ins w:id="1993" w:author="BOUVY Martine [2]" w:date="2021-10-15T10:10:00Z">
        <w:r w:rsidRPr="009F0B72">
          <w:rPr>
            <w:b/>
          </w:rPr>
          <w:t>ELSE</w:t>
        </w:r>
      </w:ins>
    </w:p>
    <w:p w14:paraId="077AA71E" w14:textId="7098DD80" w:rsidR="001F6F9B" w:rsidRDefault="001F6F9B" w:rsidP="001F6F9B">
      <w:pPr>
        <w:spacing w:line="216" w:lineRule="auto"/>
        <w:ind w:right="8"/>
        <w:rPr>
          <w:ins w:id="1994" w:author="BOUVY Martine [2]" w:date="2021-10-15T10:10:00Z"/>
        </w:rPr>
      </w:pPr>
      <w:ins w:id="1995" w:author="BOUVY Martine [2]" w:date="2021-10-15T10:10:00Z">
        <w:r>
          <w:t xml:space="preserve">   </w:t>
        </w:r>
      </w:ins>
      <w:ins w:id="1996" w:author="BOUVY Martine [2]" w:date="2021-10-15T10:14:00Z">
        <w:r w:rsidR="00723C29">
          <w:t xml:space="preserve">     </w:t>
        </w:r>
      </w:ins>
      <w:ins w:id="1997" w:author="BOUVY Martine [2]" w:date="2021-10-15T10:10:00Z">
        <w:r>
          <w:t xml:space="preserve"> </w:t>
        </w:r>
        <w:r w:rsidR="00723C29">
          <w:t xml:space="preserve">MTIssuer= </w:t>
        </w:r>
      </w:ins>
      <w:ins w:id="1998" w:author="BOUVY Martine [2]" w:date="2021-10-15T10:14:00Z">
        <w:r w:rsidR="00723C29">
          <w:t>MTSchemeCode</w:t>
        </w:r>
      </w:ins>
    </w:p>
    <w:p w14:paraId="0769D01E" w14:textId="4E98F7D6" w:rsidR="001F6F9B" w:rsidRDefault="001F6F9B" w:rsidP="001F6F9B">
      <w:pPr>
        <w:spacing w:line="216" w:lineRule="auto"/>
        <w:ind w:right="8"/>
        <w:rPr>
          <w:ins w:id="1999" w:author="BOUVY Martine [2]" w:date="2021-10-15T10:13:00Z"/>
          <w:b/>
        </w:rPr>
      </w:pPr>
      <w:ins w:id="2000" w:author="BOUVY Martine [2]" w:date="2021-10-15T10:11:00Z">
        <w:r>
          <w:rPr>
            <w:b/>
          </w:rPr>
          <w:t xml:space="preserve">    </w:t>
        </w:r>
      </w:ins>
      <w:ins w:id="2001" w:author="BOUVY Martine [2]" w:date="2021-10-15T10:15:00Z">
        <w:r w:rsidR="00723C29">
          <w:rPr>
            <w:b/>
          </w:rPr>
          <w:t xml:space="preserve"> </w:t>
        </w:r>
      </w:ins>
      <w:ins w:id="2002" w:author="BOUVY Martine [2]" w:date="2021-10-15T10:10:00Z">
        <w:r w:rsidRPr="009F0B72">
          <w:rPr>
            <w:b/>
          </w:rPr>
          <w:t>ENDIF</w:t>
        </w:r>
      </w:ins>
    </w:p>
    <w:p w14:paraId="67145DF0" w14:textId="1717DDF3" w:rsidR="00723C29" w:rsidRDefault="00723C29" w:rsidP="001F6F9B">
      <w:pPr>
        <w:spacing w:line="216" w:lineRule="auto"/>
        <w:ind w:right="8"/>
        <w:rPr>
          <w:ins w:id="2003" w:author="BOUVY Martine [2]" w:date="2021-10-15T10:13:00Z"/>
          <w:b/>
        </w:rPr>
      </w:pPr>
    </w:p>
    <w:p w14:paraId="29C44103" w14:textId="77777777" w:rsidR="00723C29" w:rsidRPr="009F0B72" w:rsidRDefault="00723C29" w:rsidP="00723C29">
      <w:pPr>
        <w:ind w:left="0" w:right="8" w:firstLine="720"/>
        <w:rPr>
          <w:ins w:id="2004" w:author="BOUVY Martine [2]" w:date="2021-10-15T10:13:00Z"/>
        </w:rPr>
      </w:pPr>
      <w:ins w:id="2005" w:author="BOUVY Martine [2]" w:date="2021-10-15T10:13:00Z">
        <w:r>
          <w:rPr>
            <w:b/>
          </w:rPr>
          <w:t xml:space="preserve"> </w:t>
        </w:r>
        <w:r>
          <w:t xml:space="preserve">     MTSchemeCode = “CUST”</w:t>
        </w:r>
      </w:ins>
    </w:p>
    <w:p w14:paraId="48D4B85D" w14:textId="6E292BFF" w:rsidR="001F6F9B" w:rsidRDefault="001F6F9B" w:rsidP="00723C29">
      <w:pPr>
        <w:ind w:left="0" w:right="8" w:firstLine="720"/>
        <w:rPr>
          <w:ins w:id="2006" w:author="BOUVY Martine [2]" w:date="2021-10-15T10:02:00Z"/>
        </w:rPr>
      </w:pPr>
    </w:p>
    <w:p w14:paraId="23B19962" w14:textId="50DE8A04" w:rsidR="001F6F9B" w:rsidRPr="001E70A0" w:rsidRDefault="001F6F9B" w:rsidP="00A95785">
      <w:pPr>
        <w:tabs>
          <w:tab w:val="left" w:pos="540"/>
          <w:tab w:val="left" w:pos="630"/>
          <w:tab w:val="left" w:pos="720"/>
        </w:tabs>
        <w:ind w:left="0" w:right="8" w:firstLine="0"/>
        <w:rPr>
          <w:ins w:id="2007" w:author="BOUVY Martine [2]" w:date="2021-10-15T10:02:00Z"/>
          <w:b/>
        </w:rPr>
      </w:pPr>
      <w:ins w:id="2008" w:author="BOUVY Martine [2]" w:date="2021-10-15T10:02:00Z">
        <w:r>
          <w:t xml:space="preserve"> </w:t>
        </w:r>
        <w:r>
          <w:tab/>
        </w:r>
        <w:r w:rsidRPr="001E70A0">
          <w:rPr>
            <w:b/>
          </w:rPr>
          <w:t>ENDIF</w:t>
        </w:r>
      </w:ins>
    </w:p>
    <w:p w14:paraId="20AD9B30" w14:textId="42B8ED51" w:rsidR="001F6F9B" w:rsidRDefault="001F6F9B" w:rsidP="00160C7E">
      <w:pPr>
        <w:ind w:left="0" w:right="8" w:firstLine="0"/>
        <w:rPr>
          <w:ins w:id="2009" w:author="BOUVY Martine [2]" w:date="2021-10-15T10:01:00Z"/>
        </w:rPr>
      </w:pPr>
    </w:p>
    <w:p w14:paraId="4B751105" w14:textId="77777777" w:rsidR="001F6F9B" w:rsidRDefault="001F6F9B" w:rsidP="00160C7E">
      <w:pPr>
        <w:ind w:left="0" w:right="8" w:firstLine="0"/>
        <w:rPr>
          <w:ins w:id="2010" w:author="BOUVY Martine [2]" w:date="2021-10-15T09:59:00Z"/>
        </w:rPr>
      </w:pPr>
    </w:p>
    <w:p w14:paraId="556A8486" w14:textId="77777777" w:rsidR="009D60E0" w:rsidRDefault="009D60E0" w:rsidP="00160C7E">
      <w:pPr>
        <w:ind w:left="0" w:right="8" w:firstLine="0"/>
      </w:pPr>
    </w:p>
    <w:p w14:paraId="770F3650" w14:textId="77777777" w:rsidR="00160C7E" w:rsidRDefault="00160C7E" w:rsidP="00160C7E">
      <w:pPr>
        <w:ind w:left="0" w:right="8" w:firstLine="0"/>
      </w:pPr>
      <w:r>
        <w:t xml:space="preserve">   </w:t>
      </w:r>
      <w:r w:rsidRPr="001E70A0">
        <w:rPr>
          <w:b/>
        </w:rPr>
        <w:t>IF</w:t>
      </w:r>
      <w:r w:rsidRPr="00665BFF">
        <w:t xml:space="preserve"> MTSchemeCode IsInList{CUST,DRLC,EMPL}</w:t>
      </w:r>
      <w:r>
        <w:t xml:space="preserve"> THEN</w:t>
      </w:r>
    </w:p>
    <w:p w14:paraId="1DA39E90" w14:textId="6E58805A" w:rsidR="00160C7E" w:rsidRDefault="00160C7E" w:rsidP="00160C7E">
      <w:pPr>
        <w:ind w:left="0" w:right="8" w:firstLine="0"/>
      </w:pPr>
      <w:r>
        <w:t xml:space="preserve">    </w:t>
      </w:r>
      <w:r w:rsidRPr="001E70A0">
        <w:rPr>
          <w:b/>
        </w:rPr>
        <w:t>IF</w:t>
      </w:r>
      <w:r w:rsidR="001E70A0">
        <w:t xml:space="preserve"> </w:t>
      </w:r>
      <w:r w:rsidR="001E70A0" w:rsidRPr="001E70A0">
        <w:rPr>
          <w:b/>
        </w:rPr>
        <w:t>Length</w:t>
      </w:r>
      <w:r>
        <w:t>(MTIssuer) = 0 THEN</w:t>
      </w:r>
    </w:p>
    <w:p w14:paraId="2906CBC3" w14:textId="77777777" w:rsidR="00160C7E" w:rsidRDefault="00160C7E" w:rsidP="00160C7E">
      <w:pPr>
        <w:ind w:left="0" w:right="8" w:firstLine="0"/>
      </w:pPr>
      <w:r>
        <w:t xml:space="preserve">        MTIssuer = “NOTPROVIDED”</w:t>
      </w:r>
    </w:p>
    <w:p w14:paraId="04C3BC54" w14:textId="77777777" w:rsidR="00160C7E" w:rsidRPr="001E70A0" w:rsidRDefault="00160C7E" w:rsidP="00C211D1">
      <w:pPr>
        <w:tabs>
          <w:tab w:val="left" w:pos="180"/>
          <w:tab w:val="left" w:pos="450"/>
          <w:tab w:val="left" w:pos="540"/>
        </w:tabs>
        <w:ind w:left="0" w:right="8" w:firstLine="0"/>
        <w:rPr>
          <w:b/>
        </w:rPr>
      </w:pPr>
      <w:r>
        <w:t xml:space="preserve">    </w:t>
      </w:r>
      <w:r w:rsidRPr="001E70A0">
        <w:rPr>
          <w:b/>
        </w:rPr>
        <w:t>ENDIF</w:t>
      </w:r>
    </w:p>
    <w:p w14:paraId="641C96BD" w14:textId="77777777" w:rsidR="00160C7E" w:rsidRPr="001E70A0" w:rsidRDefault="00160C7E" w:rsidP="00C211D1">
      <w:pPr>
        <w:tabs>
          <w:tab w:val="left" w:pos="90"/>
          <w:tab w:val="left" w:pos="270"/>
          <w:tab w:val="left" w:pos="450"/>
          <w:tab w:val="left" w:pos="540"/>
          <w:tab w:val="left" w:pos="630"/>
        </w:tabs>
        <w:ind w:left="0" w:right="8" w:firstLine="0"/>
        <w:rPr>
          <w:b/>
        </w:rPr>
      </w:pPr>
      <w:r w:rsidRPr="001E70A0">
        <w:rPr>
          <w:b/>
        </w:rPr>
        <w:t xml:space="preserve">   ENDIF</w:t>
      </w:r>
    </w:p>
    <w:p w14:paraId="37CFC1A7" w14:textId="77777777" w:rsidR="00160C7E" w:rsidRDefault="00160C7E" w:rsidP="00160C7E">
      <w:pPr>
        <w:ind w:left="0" w:right="8" w:firstLine="0"/>
      </w:pPr>
    </w:p>
    <w:p w14:paraId="3844FA36" w14:textId="77777777" w:rsidR="00160C7E" w:rsidRDefault="00160C7E" w:rsidP="00160C7E">
      <w:pPr>
        <w:ind w:left="0" w:right="8" w:firstLine="0"/>
      </w:pPr>
      <w:r>
        <w:rPr>
          <w:b/>
        </w:rPr>
        <w:t xml:space="preserve">ENDIF </w:t>
      </w:r>
      <w:r w:rsidRPr="009F0B72">
        <w:t>/*IsPresent</w:t>
      </w:r>
      <w:r w:rsidRPr="00FF475D">
        <w:t>(</w:t>
      </w:r>
      <w:r>
        <w:t>Identification.Organisation Identification.Other)*/</w:t>
      </w:r>
    </w:p>
    <w:p w14:paraId="493FBB97" w14:textId="77777777" w:rsidR="00160C7E" w:rsidRDefault="00160C7E" w:rsidP="00160C7E">
      <w:pPr>
        <w:ind w:left="0" w:right="8" w:firstLine="0"/>
      </w:pPr>
    </w:p>
    <w:p w14:paraId="2D0C5EC2" w14:textId="77777777" w:rsidR="00160C7E" w:rsidRDefault="00160C7E" w:rsidP="00160C7E">
      <w:pPr>
        <w:ind w:left="0" w:right="8" w:firstLine="0"/>
      </w:pPr>
    </w:p>
    <w:p w14:paraId="4E9BF638" w14:textId="77777777" w:rsidR="00160C7E" w:rsidRDefault="00160C7E" w:rsidP="00160C7E">
      <w:pPr>
        <w:ind w:left="0" w:right="8" w:firstLine="0"/>
      </w:pPr>
      <w:r w:rsidRPr="009F0B72">
        <w:rPr>
          <w:b/>
        </w:rPr>
        <w:t>IF</w:t>
      </w:r>
      <w:r>
        <w:t xml:space="preserve"> </w:t>
      </w:r>
      <w:r w:rsidRPr="000A4CCF">
        <w:t xml:space="preserve">SuccessfulFATF = “false”  </w:t>
      </w:r>
      <w:r>
        <w:t xml:space="preserve">THEN </w:t>
      </w:r>
    </w:p>
    <w:p w14:paraId="50418F98" w14:textId="77777777" w:rsidR="00160C7E" w:rsidRDefault="00160C7E" w:rsidP="00160C7E">
      <w:pPr>
        <w:ind w:left="0" w:right="8" w:firstLine="0"/>
      </w:pPr>
      <w:r>
        <w:t xml:space="preserve">       </w:t>
      </w:r>
    </w:p>
    <w:p w14:paraId="7E2E9E78" w14:textId="77777777" w:rsidR="00160C7E" w:rsidRDefault="00160C7E" w:rsidP="00160C7E">
      <w:pPr>
        <w:ind w:right="8"/>
      </w:pPr>
      <w:r>
        <w:t xml:space="preserve"> { MTPartyIdentifier = “/NOTPROVIDED”</w:t>
      </w:r>
    </w:p>
    <w:p w14:paraId="5D826325" w14:textId="76704773" w:rsidR="00160C7E" w:rsidRDefault="00160C7E" w:rsidP="00160C7E">
      <w:pPr>
        <w:spacing w:after="112" w:line="249" w:lineRule="auto"/>
        <w:ind w:left="849" w:right="15" w:hanging="10"/>
        <w:rPr>
          <w:rFonts w:ascii="Arial" w:eastAsia="Arial" w:hAnsi="Arial" w:cs="Arial"/>
        </w:rPr>
      </w:pPr>
      <w:r>
        <w:t xml:space="preserve">   </w:t>
      </w:r>
      <w:del w:id="2011" w:author="BOUVY Martine" w:date="2022-01-27T09:35:00Z">
        <w:r w:rsidRPr="00C211D1" w:rsidDel="00EB4383">
          <w:delText>T</w:delText>
        </w:r>
      </w:del>
      <w:ins w:id="2012" w:author="BOUVY Martine [2]" w:date="2021-02-03T15:13:00Z">
        <w:del w:id="2013" w:author="BOUVY Martine" w:date="2022-01-27T09:35:00Z">
          <w:r w:rsidR="00CA67F0" w:rsidDel="00EB4383">
            <w:delText>2</w:delText>
          </w:r>
        </w:del>
      </w:ins>
      <w:del w:id="2014" w:author="BOUVY Martine" w:date="2022-01-27T09:35:00Z">
        <w:r w:rsidRPr="00C211D1" w:rsidDel="00EB4383">
          <w:delText>00026</w:delText>
        </w:r>
        <w:r w:rsidDel="00EB4383">
          <w:delText xml:space="preserve"> </w:delText>
        </w:r>
      </w:del>
      <w:ins w:id="2015" w:author="BOUVY Martine" w:date="2022-01-27T09:35:00Z">
        <w:r w:rsidR="00EB4383">
          <w:t xml:space="preserve"> T12004 </w:t>
        </w:r>
      </w:ins>
      <w:r>
        <w:t>/* Error code described in the error code list */</w:t>
      </w:r>
    </w:p>
    <w:p w14:paraId="6E225E87" w14:textId="77777777" w:rsidR="00160C7E" w:rsidRDefault="00160C7E" w:rsidP="00160C7E">
      <w:pPr>
        <w:ind w:right="8"/>
      </w:pPr>
      <w:r>
        <w:t xml:space="preserve">   EXIT Function</w:t>
      </w:r>
    </w:p>
    <w:p w14:paraId="379143F3" w14:textId="77777777" w:rsidR="00160C7E" w:rsidRDefault="00160C7E" w:rsidP="00160C7E">
      <w:pPr>
        <w:ind w:right="8"/>
      </w:pPr>
      <w:r>
        <w:t>}</w:t>
      </w:r>
    </w:p>
    <w:p w14:paraId="5AE89220" w14:textId="77777777" w:rsidR="00160C7E" w:rsidRDefault="00160C7E" w:rsidP="00160C7E">
      <w:pPr>
        <w:ind w:right="8"/>
      </w:pPr>
    </w:p>
    <w:p w14:paraId="273AAF17" w14:textId="77777777" w:rsidR="00160C7E" w:rsidRDefault="00160C7E" w:rsidP="00160C7E">
      <w:pPr>
        <w:ind w:left="0" w:right="8" w:firstLine="0"/>
        <w:rPr>
          <w:b/>
        </w:rPr>
      </w:pPr>
      <w:r w:rsidRPr="009F0B72">
        <w:rPr>
          <w:b/>
        </w:rPr>
        <w:t>ELSE</w:t>
      </w:r>
    </w:p>
    <w:p w14:paraId="115BDA8D" w14:textId="77777777" w:rsidR="00160C7E" w:rsidRDefault="00160C7E" w:rsidP="00160C7E">
      <w:pPr>
        <w:ind w:left="851" w:right="8"/>
      </w:pPr>
      <w:r w:rsidRPr="00AB4332">
        <w:t xml:space="preserve">/* </w:t>
      </w:r>
      <w:r>
        <w:t>SuccessfulFATF = “true</w:t>
      </w:r>
      <w:r w:rsidRPr="000A4CCF">
        <w:t>”</w:t>
      </w:r>
      <w:r>
        <w:t xml:space="preserve">. </w:t>
      </w:r>
      <w:r w:rsidRPr="00AB4332">
        <w:t>Create the MT FATF Identification</w:t>
      </w:r>
      <w:r>
        <w:t xml:space="preserve"> from PrivateIdentification or from Organisation Identification*/</w:t>
      </w:r>
    </w:p>
    <w:p w14:paraId="0BDC1ADC" w14:textId="77777777" w:rsidR="00160C7E" w:rsidRPr="009F0B72" w:rsidRDefault="00160C7E" w:rsidP="00160C7E">
      <w:pPr>
        <w:ind w:right="8"/>
        <w:rPr>
          <w:b/>
        </w:rPr>
      </w:pPr>
    </w:p>
    <w:p w14:paraId="15FF0FEA" w14:textId="77777777" w:rsidR="00160C7E" w:rsidRDefault="00160C7E" w:rsidP="00160C7E">
      <w:pPr>
        <w:spacing w:after="39"/>
        <w:ind w:left="846" w:right="8"/>
        <w:rPr>
          <w:b/>
        </w:rPr>
      </w:pPr>
      <w:r w:rsidRPr="009F0B72">
        <w:rPr>
          <w:b/>
        </w:rPr>
        <w:t xml:space="preserve"> </w:t>
      </w:r>
    </w:p>
    <w:p w14:paraId="75123B01" w14:textId="77777777" w:rsidR="00160C7E" w:rsidRDefault="00160C7E" w:rsidP="00160C7E">
      <w:pPr>
        <w:ind w:left="1428" w:right="8"/>
      </w:pPr>
      <w:r w:rsidRPr="00C211D1">
        <w:rPr>
          <w:b/>
        </w:rPr>
        <w:t>IF IsEmpty</w:t>
      </w:r>
      <w:r>
        <w:t>(MTIssuer) THEN</w:t>
      </w:r>
    </w:p>
    <w:p w14:paraId="576E7BA4" w14:textId="77777777" w:rsidR="00160C7E" w:rsidRDefault="00160C7E" w:rsidP="00160C7E">
      <w:pPr>
        <w:ind w:left="1428" w:right="8"/>
      </w:pPr>
    </w:p>
    <w:p w14:paraId="448A1A2B" w14:textId="0ADA46EB" w:rsidR="00160C7E" w:rsidRDefault="00160C7E" w:rsidP="00160C7E">
      <w:pPr>
        <w:ind w:left="1428" w:right="8"/>
        <w:rPr>
          <w:ins w:id="2016" w:author="BOUVY Martine [2]" w:date="2021-04-01T17:25:00Z"/>
        </w:rPr>
      </w:pPr>
      <w:r>
        <w:t xml:space="preserve">   MTFATFId = Concatenate(</w:t>
      </w:r>
      <w:r w:rsidRPr="00AB4332">
        <w:t>MTSchemeCode</w:t>
      </w:r>
      <w:r>
        <w:t>,     “/”,MTCountryCode,”/”,MTIdentifier)</w:t>
      </w:r>
    </w:p>
    <w:p w14:paraId="72DF5480" w14:textId="11BB1FCC" w:rsidR="0097595F" w:rsidRDefault="0097595F" w:rsidP="00160C7E">
      <w:pPr>
        <w:ind w:left="1428" w:right="8"/>
        <w:rPr>
          <w:ins w:id="2017" w:author="BOUVY Martine [2]" w:date="2021-04-01T17:25:00Z"/>
        </w:rPr>
      </w:pPr>
    </w:p>
    <w:p w14:paraId="52BF897C" w14:textId="3D3822C4" w:rsidR="0097595F" w:rsidRDefault="0097595F" w:rsidP="00160C7E">
      <w:pPr>
        <w:ind w:left="1428" w:right="8"/>
        <w:rPr>
          <w:ins w:id="2018" w:author="BOUVY Martine [2]" w:date="2021-04-01T17:33:00Z"/>
        </w:rPr>
      </w:pPr>
      <w:ins w:id="2019" w:author="BOUVY Martine [2]" w:date="2021-04-01T17:25:00Z">
        <w:r>
          <w:t>ELSEIF MTIssuer = “NOTPROVIDED” THEN</w:t>
        </w:r>
      </w:ins>
    </w:p>
    <w:p w14:paraId="2D9A8CE6" w14:textId="7603A918" w:rsidR="009E106F" w:rsidRDefault="009E106F" w:rsidP="00160C7E">
      <w:pPr>
        <w:ind w:left="1428" w:right="8"/>
        <w:rPr>
          <w:ins w:id="2020" w:author="BOUVY Martine [2]" w:date="2021-04-01T17:26:00Z"/>
        </w:rPr>
      </w:pPr>
      <w:ins w:id="2021" w:author="BOUVY Martine [2]" w:date="2021-04-01T17:33:00Z">
        <w:r>
          <w:t xml:space="preserve">/* Replace the value </w:t>
        </w:r>
      </w:ins>
      <w:ins w:id="2022" w:author="BOUVY Martine [2]" w:date="2021-04-01T17:34:00Z">
        <w:r>
          <w:t>“</w:t>
        </w:r>
      </w:ins>
      <w:ins w:id="2023" w:author="BOUVY Martine [2]" w:date="2021-04-01T17:33:00Z">
        <w:r>
          <w:t>NOTPROVIDED</w:t>
        </w:r>
      </w:ins>
      <w:ins w:id="2024" w:author="BOUVY Martine [2]" w:date="2021-04-01T17:34:00Z">
        <w:r>
          <w:t>” by empty in order to generate “//” between country code and identification */</w:t>
        </w:r>
      </w:ins>
    </w:p>
    <w:p w14:paraId="53C03B6B" w14:textId="77777777" w:rsidR="009E7377" w:rsidRDefault="0097595F" w:rsidP="00160C7E">
      <w:pPr>
        <w:ind w:left="1428" w:right="8"/>
        <w:rPr>
          <w:ins w:id="2025" w:author="BOUVY Martine [2]" w:date="2021-04-01T17:35:00Z"/>
        </w:rPr>
      </w:pPr>
      <w:ins w:id="2026" w:author="BOUVY Martine [2]" w:date="2021-04-01T17:26:00Z">
        <w:r>
          <w:t xml:space="preserve"> </w:t>
        </w:r>
      </w:ins>
    </w:p>
    <w:p w14:paraId="2D52D227" w14:textId="3EEF12F9" w:rsidR="0097595F" w:rsidRDefault="009E7377" w:rsidP="00160C7E">
      <w:pPr>
        <w:ind w:left="1428" w:right="8"/>
        <w:rPr>
          <w:ins w:id="2027" w:author="BOUVY Martine [2]" w:date="2021-04-01T17:26:00Z"/>
        </w:rPr>
      </w:pPr>
      <w:ins w:id="2028" w:author="BOUVY Martine [2]" w:date="2021-04-01T17:35:00Z">
        <w:r>
          <w:t xml:space="preserve">   </w:t>
        </w:r>
      </w:ins>
      <w:ins w:id="2029" w:author="BOUVY Martine [2]" w:date="2021-04-01T17:26:00Z">
        <w:r w:rsidR="0097595F">
          <w:t xml:space="preserve"> MTIssuer = “” </w:t>
        </w:r>
      </w:ins>
    </w:p>
    <w:p w14:paraId="25EEF400" w14:textId="77777777" w:rsidR="0097595F" w:rsidRDefault="0097595F" w:rsidP="00160C7E">
      <w:pPr>
        <w:ind w:left="1428" w:right="8"/>
        <w:rPr>
          <w:ins w:id="2030" w:author="BOUVY Martine [2]" w:date="2021-04-01T17:25:00Z"/>
        </w:rPr>
      </w:pPr>
    </w:p>
    <w:p w14:paraId="2F0052AE" w14:textId="1CE8A214" w:rsidR="0097595F" w:rsidRDefault="009E7377" w:rsidP="00397C28">
      <w:pPr>
        <w:ind w:left="1428" w:right="8" w:firstLine="0"/>
        <w:rPr>
          <w:ins w:id="2031" w:author="BOUVY Martine [2]" w:date="2021-04-01T17:26:00Z"/>
        </w:rPr>
      </w:pPr>
      <w:ins w:id="2032" w:author="BOUVY Martine [2]" w:date="2021-04-01T17:35:00Z">
        <w:r>
          <w:t xml:space="preserve">   </w:t>
        </w:r>
      </w:ins>
      <w:ins w:id="2033" w:author="BOUVY Martine [2]" w:date="2021-04-01T17:26:00Z">
        <w:r w:rsidR="0097595F">
          <w:t xml:space="preserve">MTFATFId = </w:t>
        </w:r>
        <w:r w:rsidR="0097595F" w:rsidRPr="00C211D1">
          <w:rPr>
            <w:b/>
          </w:rPr>
          <w:t>Concatenate</w:t>
        </w:r>
        <w:r w:rsidR="0097595F">
          <w:t>(</w:t>
        </w:r>
        <w:r w:rsidR="0097595F" w:rsidRPr="00B31BFD">
          <w:t>MTSchemeCode</w:t>
        </w:r>
        <w:r w:rsidR="0097595F">
          <w:t>, “/”,MTCountryCode,”/”,MTIssuer, “/”, MTIdentifier)</w:t>
        </w:r>
      </w:ins>
    </w:p>
    <w:p w14:paraId="11684132" w14:textId="1818C761" w:rsidR="0097595F" w:rsidRDefault="0097595F" w:rsidP="00160C7E">
      <w:pPr>
        <w:ind w:left="1428" w:right="8"/>
        <w:rPr>
          <w:ins w:id="2034" w:author="BOUVY Martine [2]" w:date="2021-04-01T17:26:00Z"/>
        </w:rPr>
      </w:pPr>
    </w:p>
    <w:p w14:paraId="09A593DB" w14:textId="77777777" w:rsidR="0097595F" w:rsidRDefault="0097595F" w:rsidP="00160C7E">
      <w:pPr>
        <w:ind w:left="1428" w:right="8"/>
      </w:pPr>
    </w:p>
    <w:p w14:paraId="011ACA6D" w14:textId="77777777" w:rsidR="00160C7E" w:rsidRDefault="00160C7E" w:rsidP="00160C7E">
      <w:pPr>
        <w:ind w:left="1428" w:right="8"/>
      </w:pPr>
    </w:p>
    <w:p w14:paraId="7BD4732A" w14:textId="2ED13E28" w:rsidR="00160C7E" w:rsidRPr="00C211D1" w:rsidRDefault="00160C7E" w:rsidP="00C211D1">
      <w:pPr>
        <w:tabs>
          <w:tab w:val="left" w:pos="1530"/>
        </w:tabs>
        <w:ind w:left="1428" w:right="8"/>
        <w:rPr>
          <w:b/>
        </w:rPr>
      </w:pPr>
      <w:r w:rsidRPr="00C211D1">
        <w:rPr>
          <w:b/>
        </w:rPr>
        <w:t>ELSE</w:t>
      </w:r>
    </w:p>
    <w:p w14:paraId="2052FB9C" w14:textId="77777777" w:rsidR="00160C7E" w:rsidRPr="00AB4332" w:rsidRDefault="00160C7E" w:rsidP="00160C7E">
      <w:pPr>
        <w:ind w:left="1428" w:right="8"/>
      </w:pPr>
    </w:p>
    <w:p w14:paraId="2A8B5D86" w14:textId="77777777" w:rsidR="00160C7E" w:rsidRDefault="00160C7E" w:rsidP="00160C7E">
      <w:pPr>
        <w:ind w:left="1428" w:right="8"/>
      </w:pPr>
      <w:r>
        <w:t xml:space="preserve">MTFATFId = </w:t>
      </w:r>
      <w:r w:rsidRPr="00C211D1">
        <w:rPr>
          <w:b/>
        </w:rPr>
        <w:t>Concatenate</w:t>
      </w:r>
      <w:r>
        <w:t>(</w:t>
      </w:r>
      <w:r w:rsidRPr="00B31BFD">
        <w:t>MTSchemeCode</w:t>
      </w:r>
      <w:r>
        <w:t>, “/”,MTCountryCode,”/”,MTIssuer, “/”, MTIdentifier)</w:t>
      </w:r>
    </w:p>
    <w:p w14:paraId="3F8FACF4" w14:textId="77777777" w:rsidR="00160C7E" w:rsidRDefault="00160C7E" w:rsidP="00160C7E">
      <w:pPr>
        <w:ind w:left="1428" w:right="8"/>
      </w:pPr>
    </w:p>
    <w:p w14:paraId="05EAED3A" w14:textId="256651E1" w:rsidR="00160C7E" w:rsidRDefault="00160C7E" w:rsidP="00160C7E">
      <w:pPr>
        <w:ind w:left="1428" w:right="8"/>
      </w:pPr>
      <w:r w:rsidRPr="00C211D1">
        <w:rPr>
          <w:b/>
        </w:rPr>
        <w:t>ENDIF</w:t>
      </w:r>
      <w:r w:rsidR="00C211D1">
        <w:t xml:space="preserve"> /* EndIF I</w:t>
      </w:r>
      <w:r>
        <w:t>sEmpty */</w:t>
      </w:r>
    </w:p>
    <w:p w14:paraId="209B82B8" w14:textId="77777777" w:rsidR="00160C7E" w:rsidRDefault="00160C7E" w:rsidP="00160C7E">
      <w:pPr>
        <w:spacing w:after="39"/>
        <w:ind w:left="846" w:right="8"/>
        <w:rPr>
          <w:b/>
        </w:rPr>
      </w:pPr>
    </w:p>
    <w:p w14:paraId="08F28C9D" w14:textId="77777777" w:rsidR="00160C7E" w:rsidRDefault="00160C7E" w:rsidP="00160C7E">
      <w:pPr>
        <w:spacing w:after="100" w:line="216" w:lineRule="auto"/>
        <w:ind w:left="1428" w:right="8"/>
      </w:pPr>
    </w:p>
    <w:p w14:paraId="5C090640" w14:textId="77777777" w:rsidR="00160C7E" w:rsidRDefault="00160C7E" w:rsidP="00160C7E">
      <w:pPr>
        <w:spacing w:after="100" w:line="216" w:lineRule="auto"/>
        <w:ind w:left="1428" w:right="8"/>
      </w:pPr>
      <w:r>
        <w:t>/*Building MTIdentifier (subfield 1)and MTCode8 when needed,  if SuccessfulFATFID = “True”.</w:t>
      </w:r>
    </w:p>
    <w:p w14:paraId="6141AD53" w14:textId="77777777" w:rsidR="00160C7E" w:rsidRDefault="00160C7E" w:rsidP="00160C7E">
      <w:pPr>
        <w:spacing w:after="100" w:line="216" w:lineRule="auto"/>
        <w:ind w:left="1428" w:right="8"/>
      </w:pPr>
      <w:r>
        <w:t xml:space="preserve">Length restriction MTFATFId to 35x. If longer, the truncated part is written in MTCode8 (used for translation to field 50F - Subfield 2, called in another function described elsewhere). In the latter case the truncated part of the MTFATFId itself will be restricted to 33 characters */ </w:t>
      </w:r>
    </w:p>
    <w:p w14:paraId="2FA32E75" w14:textId="77777777" w:rsidR="00160C7E" w:rsidRDefault="00160C7E" w:rsidP="00160C7E">
      <w:pPr>
        <w:spacing w:after="100" w:line="216" w:lineRule="auto"/>
        <w:ind w:left="1428" w:right="8"/>
      </w:pPr>
      <w:r>
        <w:t xml:space="preserve">/* For codes EMPL, CUST and DRLC including issuer information the MT Identifier and the line 8 might not be sufficient with 35+33 = 68 char while MX issuer and MXIdentification could have max 70 char. So in this case the MX issuer will be truncated after 24 char and sign “+” </w:t>
      </w:r>
      <w:r>
        <w:tab/>
        <w:t>added to guarantee no truncation of the MXIdentification */</w:t>
      </w:r>
    </w:p>
    <w:p w14:paraId="223A0829" w14:textId="77777777" w:rsidR="00160C7E" w:rsidRDefault="00160C7E" w:rsidP="00160C7E">
      <w:pPr>
        <w:spacing w:after="100" w:line="216" w:lineRule="auto"/>
        <w:ind w:left="1428" w:right="8"/>
      </w:pPr>
    </w:p>
    <w:p w14:paraId="2757D594" w14:textId="77777777" w:rsidR="00160C7E" w:rsidRDefault="00160C7E" w:rsidP="00160C7E">
      <w:pPr>
        <w:ind w:left="1428" w:right="8"/>
        <w:rPr>
          <w:b/>
        </w:rPr>
      </w:pPr>
    </w:p>
    <w:p w14:paraId="6FA94995" w14:textId="77777777" w:rsidR="00160C7E" w:rsidRDefault="00160C7E" w:rsidP="00160C7E">
      <w:pPr>
        <w:ind w:left="1428" w:right="8" w:hanging="577"/>
        <w:rPr>
          <w:b/>
        </w:rPr>
      </w:pPr>
    </w:p>
    <w:p w14:paraId="4C78C985" w14:textId="3CB61379" w:rsidR="00160C7E" w:rsidRPr="008F184D" w:rsidRDefault="00160C7E" w:rsidP="008F184D">
      <w:pPr>
        <w:tabs>
          <w:tab w:val="left" w:pos="1350"/>
          <w:tab w:val="left" w:pos="1530"/>
          <w:tab w:val="left" w:pos="1620"/>
        </w:tabs>
        <w:spacing w:after="100" w:line="216" w:lineRule="auto"/>
        <w:ind w:left="0" w:right="8" w:firstLine="0"/>
      </w:pPr>
      <w:r>
        <w:rPr>
          <w:b/>
        </w:rPr>
        <w:t xml:space="preserve">            IF MTSchemeCode IsInList{EMPL,CUST,DRLC</w:t>
      </w:r>
      <w:r w:rsidRPr="00B31BFD">
        <w:rPr>
          <w:b/>
        </w:rPr>
        <w:t>}</w:t>
      </w:r>
      <w:r w:rsidR="008F184D">
        <w:rPr>
          <w:b/>
        </w:rPr>
        <w:t xml:space="preserve"> </w:t>
      </w:r>
      <w:r w:rsidRPr="008F184D">
        <w:t>THEN</w:t>
      </w:r>
    </w:p>
    <w:p w14:paraId="50D7DED6" w14:textId="7996A28D" w:rsidR="00160C7E" w:rsidRDefault="00160C7E" w:rsidP="008F184D">
      <w:pPr>
        <w:tabs>
          <w:tab w:val="left" w:pos="1800"/>
          <w:tab w:val="left" w:pos="1890"/>
          <w:tab w:val="left" w:pos="1980"/>
          <w:tab w:val="left" w:pos="2070"/>
        </w:tabs>
        <w:ind w:left="142" w:right="8"/>
      </w:pPr>
      <w:r w:rsidRPr="009F0B72">
        <w:t xml:space="preserve"> </w:t>
      </w:r>
      <w:r>
        <w:t xml:space="preserve">             </w:t>
      </w:r>
      <w:r w:rsidR="008F184D">
        <w:t xml:space="preserve"> </w:t>
      </w:r>
      <w:r w:rsidR="008F184D" w:rsidRPr="008F184D">
        <w:rPr>
          <w:b/>
        </w:rPr>
        <w:t>IF</w:t>
      </w:r>
      <w:r w:rsidR="008F184D">
        <w:t xml:space="preserve"> </w:t>
      </w:r>
      <w:r w:rsidR="008F184D" w:rsidRPr="008F184D">
        <w:rPr>
          <w:b/>
        </w:rPr>
        <w:t>Length</w:t>
      </w:r>
      <w:r w:rsidRPr="009F0B72">
        <w:t>(MTFATFId) &gt; 68 THEN</w:t>
      </w:r>
    </w:p>
    <w:p w14:paraId="048CAAB0" w14:textId="77777777" w:rsidR="00160C7E" w:rsidRPr="009F0B72" w:rsidRDefault="00160C7E" w:rsidP="008F184D">
      <w:pPr>
        <w:spacing w:after="0" w:line="218" w:lineRule="auto"/>
        <w:ind w:left="144" w:right="14" w:hanging="14"/>
      </w:pPr>
      <w:r>
        <w:t>/* This is only possible if MTIssuer is not empty */</w:t>
      </w:r>
    </w:p>
    <w:p w14:paraId="237CC77B" w14:textId="77777777" w:rsidR="00160C7E" w:rsidRPr="009F0B72" w:rsidRDefault="00160C7E" w:rsidP="008F184D">
      <w:pPr>
        <w:spacing w:after="0" w:line="218" w:lineRule="auto"/>
        <w:ind w:left="144" w:right="14" w:hanging="14"/>
      </w:pPr>
    </w:p>
    <w:p w14:paraId="04FD6D3D" w14:textId="77777777" w:rsidR="00160C7E" w:rsidRDefault="00160C7E" w:rsidP="008F184D">
      <w:pPr>
        <w:spacing w:after="0" w:line="218" w:lineRule="auto"/>
        <w:ind w:left="144" w:right="14" w:hanging="14"/>
      </w:pPr>
      <w:r w:rsidRPr="00663FB8">
        <w:t>/*</w:t>
      </w:r>
      <w:r>
        <w:t>Tr</w:t>
      </w:r>
      <w:r w:rsidRPr="00096DAA">
        <w:t xml:space="preserve">uncate </w:t>
      </w:r>
      <w:r>
        <w:t>MT</w:t>
      </w:r>
      <w:r w:rsidRPr="00096DAA">
        <w:t>Issuer</w:t>
      </w:r>
      <w:r>
        <w:t xml:space="preserve"> </w:t>
      </w:r>
      <w:r w:rsidRPr="009F0B72">
        <w:t>char</w:t>
      </w:r>
      <w:r>
        <w:t xml:space="preserve"> and add truncate sign “+”. Rebuild MTFATFId</w:t>
      </w:r>
      <w:r w:rsidRPr="009F0B72">
        <w:t>*/</w:t>
      </w:r>
    </w:p>
    <w:p w14:paraId="09546F71" w14:textId="77777777" w:rsidR="00160C7E" w:rsidRDefault="00160C7E" w:rsidP="00160C7E">
      <w:pPr>
        <w:ind w:left="142" w:right="8"/>
      </w:pPr>
      <w:r>
        <w:t>/*Calculate the length of MT issuer in order to keep the full MTIdentifier */</w:t>
      </w:r>
    </w:p>
    <w:p w14:paraId="0743F0F6" w14:textId="77777777" w:rsidR="00160C7E" w:rsidRDefault="00160C7E" w:rsidP="00160C7E">
      <w:pPr>
        <w:ind w:left="142" w:right="8"/>
      </w:pPr>
    </w:p>
    <w:p w14:paraId="547FB59A" w14:textId="77777777" w:rsidR="00160C7E" w:rsidRDefault="00160C7E" w:rsidP="00160C7E">
      <w:pPr>
        <w:ind w:left="142" w:right="8"/>
      </w:pPr>
      <w:r>
        <w:t>/* Structure is Code/CountryCode/MTIssuer/Id with length of 35 +33 = 68 char out of which the fixed length with 3 slashes is 9 char =&gt; left room is 68-9 = 59 char*/</w:t>
      </w:r>
    </w:p>
    <w:p w14:paraId="4266C38A" w14:textId="77777777" w:rsidR="00160C7E" w:rsidRDefault="00160C7E" w:rsidP="00160C7E">
      <w:pPr>
        <w:ind w:left="142" w:right="8"/>
      </w:pPr>
    </w:p>
    <w:p w14:paraId="7B6862DD" w14:textId="0B05737D" w:rsidR="00160C7E" w:rsidRDefault="008F184D" w:rsidP="00160C7E">
      <w:pPr>
        <w:ind w:left="142" w:right="8"/>
      </w:pPr>
      <w:r>
        <w:t xml:space="preserve">       IssuerLength = 59-</w:t>
      </w:r>
      <w:r w:rsidRPr="008F184D">
        <w:rPr>
          <w:b/>
        </w:rPr>
        <w:t>Length</w:t>
      </w:r>
      <w:r w:rsidR="00160C7E">
        <w:t>(MTIdentifier)</w:t>
      </w:r>
    </w:p>
    <w:p w14:paraId="6EA5C167" w14:textId="77777777" w:rsidR="00160C7E" w:rsidRDefault="00160C7E" w:rsidP="00160C7E">
      <w:pPr>
        <w:ind w:left="142" w:right="8"/>
      </w:pPr>
    </w:p>
    <w:p w14:paraId="67F975D7" w14:textId="4773282D" w:rsidR="00160C7E" w:rsidRDefault="008F184D" w:rsidP="008F184D">
      <w:pPr>
        <w:ind w:left="142" w:right="-532"/>
      </w:pPr>
      <w:r>
        <w:t xml:space="preserve">       </w:t>
      </w:r>
      <w:r w:rsidR="00160C7E">
        <w:t xml:space="preserve">MTIssuer = </w:t>
      </w:r>
      <w:r w:rsidR="00160C7E" w:rsidRPr="008F184D">
        <w:rPr>
          <w:b/>
        </w:rPr>
        <w:t>Concatenate</w:t>
      </w:r>
      <w:r w:rsidR="00160C7E">
        <w:t>(</w:t>
      </w:r>
      <w:r w:rsidR="00160C7E" w:rsidRPr="008F184D">
        <w:rPr>
          <w:b/>
        </w:rPr>
        <w:t>Substring</w:t>
      </w:r>
      <w:r w:rsidR="00160C7E">
        <w:t xml:space="preserve">(MTIssuer, 1, IssuerLength-1), “+”) </w:t>
      </w:r>
    </w:p>
    <w:p w14:paraId="682AA8D2" w14:textId="77777777" w:rsidR="00160C7E" w:rsidRDefault="00160C7E" w:rsidP="00160C7E">
      <w:pPr>
        <w:ind w:left="142" w:right="8"/>
      </w:pPr>
      <w:r>
        <w:t xml:space="preserve">       </w:t>
      </w:r>
    </w:p>
    <w:p w14:paraId="479B79D3" w14:textId="1BC9EE5C" w:rsidR="00160C7E" w:rsidRDefault="008F184D" w:rsidP="00160C7E">
      <w:pPr>
        <w:ind w:right="8"/>
      </w:pPr>
      <w:r>
        <w:t xml:space="preserve"> </w:t>
      </w:r>
      <w:r w:rsidR="00160C7E">
        <w:t xml:space="preserve">MTFATFId = </w:t>
      </w:r>
      <w:r w:rsidR="00160C7E" w:rsidRPr="008F184D">
        <w:rPr>
          <w:b/>
        </w:rPr>
        <w:t>Concatenate</w:t>
      </w:r>
      <w:r w:rsidR="00160C7E">
        <w:t>(</w:t>
      </w:r>
      <w:r w:rsidR="00160C7E" w:rsidRPr="00B31BFD">
        <w:t>MTSchemeCode</w:t>
      </w:r>
      <w:r w:rsidR="00160C7E">
        <w:t>, “/”,MTCountryCode,”/”,MTIssuer, “/”, MTIdentifier)</w:t>
      </w:r>
    </w:p>
    <w:p w14:paraId="329D5EF5" w14:textId="77777777" w:rsidR="00160C7E" w:rsidRDefault="00160C7E" w:rsidP="00160C7E">
      <w:pPr>
        <w:ind w:left="142" w:right="8"/>
      </w:pPr>
    </w:p>
    <w:p w14:paraId="5A50A589" w14:textId="3DE25715" w:rsidR="00160C7E" w:rsidRDefault="00160C7E" w:rsidP="00160C7E">
      <w:pPr>
        <w:ind w:left="142" w:right="8"/>
      </w:pPr>
      <w:r>
        <w:t xml:space="preserve">               </w:t>
      </w:r>
      <w:r w:rsidR="008F184D">
        <w:t xml:space="preserve"> </w:t>
      </w:r>
      <w:r w:rsidRPr="008F184D">
        <w:rPr>
          <w:b/>
        </w:rPr>
        <w:t>ENDIF</w:t>
      </w:r>
      <w:r w:rsidR="008F184D">
        <w:t xml:space="preserve"> /* ENDIF</w:t>
      </w:r>
      <w:r>
        <w:t xml:space="preserve"> </w:t>
      </w:r>
      <w:r w:rsidRPr="00AB4332">
        <w:t>LENGTH(MTFATFId) &gt; 68</w:t>
      </w:r>
      <w:r>
        <w:t xml:space="preserve"> */</w:t>
      </w:r>
    </w:p>
    <w:p w14:paraId="62EB4C03" w14:textId="77777777" w:rsidR="00160C7E" w:rsidRDefault="00160C7E" w:rsidP="00160C7E">
      <w:pPr>
        <w:ind w:left="142" w:right="8"/>
      </w:pPr>
    </w:p>
    <w:p w14:paraId="77D007B9" w14:textId="6011AD8F" w:rsidR="00160C7E" w:rsidRPr="009F0B72" w:rsidRDefault="00160C7E" w:rsidP="008F184D">
      <w:pPr>
        <w:tabs>
          <w:tab w:val="left" w:pos="1530"/>
          <w:tab w:val="left" w:pos="1620"/>
          <w:tab w:val="left" w:pos="1710"/>
        </w:tabs>
        <w:ind w:left="142" w:right="8"/>
        <w:rPr>
          <w:b/>
        </w:rPr>
      </w:pPr>
      <w:r>
        <w:t xml:space="preserve">        </w:t>
      </w:r>
      <w:r w:rsidR="008F184D">
        <w:t xml:space="preserve">   </w:t>
      </w:r>
      <w:r w:rsidRPr="009F0B72">
        <w:rPr>
          <w:b/>
        </w:rPr>
        <w:t xml:space="preserve">ENDIF </w:t>
      </w:r>
    </w:p>
    <w:p w14:paraId="02C52EFC" w14:textId="77777777" w:rsidR="00160C7E" w:rsidRDefault="00160C7E" w:rsidP="00160C7E">
      <w:pPr>
        <w:ind w:left="142" w:right="8"/>
      </w:pPr>
    </w:p>
    <w:p w14:paraId="61A826E0" w14:textId="77777777" w:rsidR="00160C7E" w:rsidRDefault="00160C7E" w:rsidP="00160C7E">
      <w:pPr>
        <w:ind w:left="142" w:right="8"/>
      </w:pPr>
    </w:p>
    <w:p w14:paraId="0AE85B76" w14:textId="77777777" w:rsidR="00160C7E" w:rsidRPr="00AB4332" w:rsidRDefault="00160C7E" w:rsidP="00160C7E">
      <w:pPr>
        <w:ind w:left="1428" w:right="8" w:hanging="577"/>
      </w:pPr>
      <w:r w:rsidRPr="00AB4332">
        <w:t>/* Copy MTFATFId to MTIdentifier and build MTCode8 if needed */</w:t>
      </w:r>
    </w:p>
    <w:p w14:paraId="7A959462" w14:textId="77777777" w:rsidR="00160C7E" w:rsidRDefault="00160C7E" w:rsidP="00160C7E">
      <w:pPr>
        <w:ind w:left="142" w:right="8"/>
        <w:rPr>
          <w:b/>
        </w:rPr>
      </w:pPr>
    </w:p>
    <w:p w14:paraId="576A7AC5" w14:textId="77777777" w:rsidR="00160C7E" w:rsidRDefault="00160C7E" w:rsidP="00160C7E">
      <w:pPr>
        <w:spacing w:after="100" w:line="216" w:lineRule="auto"/>
        <w:ind w:left="850" w:right="8" w:firstLine="0"/>
      </w:pPr>
      <w:r>
        <w:t>/* MTFATId length is less or equal to MT Identifier Length + MTCode8 Length which allows up to 68 char */</w:t>
      </w:r>
    </w:p>
    <w:p w14:paraId="2AF4CB7B" w14:textId="77777777" w:rsidR="00160C7E" w:rsidRDefault="00160C7E" w:rsidP="00160C7E">
      <w:pPr>
        <w:spacing w:after="100" w:line="216" w:lineRule="auto"/>
        <w:ind w:left="1428" w:right="8"/>
      </w:pPr>
    </w:p>
    <w:p w14:paraId="0C2F0774" w14:textId="59912737" w:rsidR="00160C7E" w:rsidRDefault="00160C7E" w:rsidP="00160C7E">
      <w:pPr>
        <w:spacing w:after="54"/>
        <w:ind w:left="0" w:right="8" w:firstLine="0"/>
      </w:pPr>
      <w:r>
        <w:t xml:space="preserve"> </w:t>
      </w:r>
      <w:r w:rsidR="008F184D">
        <w:t xml:space="preserve">    </w:t>
      </w:r>
      <w:r>
        <w:t xml:space="preserve"> </w:t>
      </w:r>
      <w:r w:rsidRPr="008F184D">
        <w:rPr>
          <w:b/>
        </w:rPr>
        <w:t>IF</w:t>
      </w:r>
      <w:r>
        <w:t xml:space="preserve"> </w:t>
      </w:r>
      <w:r>
        <w:rPr>
          <w:b/>
        </w:rPr>
        <w:t>Length</w:t>
      </w:r>
      <w:r>
        <w:t xml:space="preserve">(MTFATFId) &gt; 35 THEN </w:t>
      </w:r>
    </w:p>
    <w:p w14:paraId="033D917C" w14:textId="77777777" w:rsidR="00160C7E" w:rsidRDefault="00160C7E" w:rsidP="00160C7E">
      <w:pPr>
        <w:tabs>
          <w:tab w:val="center" w:pos="851"/>
          <w:tab w:val="center" w:pos="4177"/>
        </w:tabs>
        <w:spacing w:after="48"/>
        <w:ind w:left="0" w:firstLine="0"/>
      </w:pPr>
      <w:r>
        <w:rPr>
          <w:rFonts w:ascii="Calibri" w:eastAsia="Calibri" w:hAnsi="Calibri" w:cs="Calibri"/>
          <w:sz w:val="22"/>
        </w:rPr>
        <w:tab/>
      </w:r>
      <w:r>
        <w:t xml:space="preserve"> </w:t>
      </w:r>
      <w:r>
        <w:tab/>
        <w:t xml:space="preserve">MTPartyIdentifier = </w:t>
      </w:r>
      <w:r>
        <w:rPr>
          <w:b/>
        </w:rPr>
        <w:t>Substring</w:t>
      </w:r>
      <w:r>
        <w:t xml:space="preserve">(MTFATFId, 1, 35) </w:t>
      </w:r>
    </w:p>
    <w:p w14:paraId="6C02F931" w14:textId="77777777" w:rsidR="00160C7E" w:rsidRDefault="00160C7E" w:rsidP="00160C7E">
      <w:pPr>
        <w:ind w:left="1428" w:right="8"/>
      </w:pPr>
      <w:r>
        <w:t xml:space="preserve">MTCode8  = </w:t>
      </w:r>
      <w:r>
        <w:rPr>
          <w:b/>
        </w:rPr>
        <w:t>Concatenate</w:t>
      </w:r>
      <w:r>
        <w:t xml:space="preserve">(“8/”, </w:t>
      </w:r>
      <w:r>
        <w:rPr>
          <w:b/>
        </w:rPr>
        <w:t>Substring</w:t>
      </w:r>
      <w:r>
        <w:t xml:space="preserve">(MTFATFId, 36)) </w:t>
      </w:r>
    </w:p>
    <w:p w14:paraId="491EC104" w14:textId="56179FB0" w:rsidR="00160C7E" w:rsidRPr="008F184D" w:rsidRDefault="00160C7E" w:rsidP="00160C7E">
      <w:pPr>
        <w:ind w:left="0" w:right="8" w:firstLine="0"/>
        <w:rPr>
          <w:b/>
        </w:rPr>
      </w:pPr>
      <w:r>
        <w:t xml:space="preserve"> </w:t>
      </w:r>
      <w:r w:rsidR="008F184D">
        <w:t xml:space="preserve">   </w:t>
      </w:r>
      <w:r>
        <w:t xml:space="preserve">  </w:t>
      </w:r>
      <w:r w:rsidRPr="008F184D">
        <w:rPr>
          <w:b/>
        </w:rPr>
        <w:t xml:space="preserve">ELSE  </w:t>
      </w:r>
    </w:p>
    <w:p w14:paraId="3BDF9CBB" w14:textId="77777777" w:rsidR="00160C7E" w:rsidRDefault="00160C7E" w:rsidP="00160C7E">
      <w:pPr>
        <w:tabs>
          <w:tab w:val="center" w:pos="851"/>
          <w:tab w:val="center" w:pos="3098"/>
        </w:tabs>
        <w:ind w:left="0" w:firstLine="0"/>
      </w:pPr>
      <w:r>
        <w:rPr>
          <w:rFonts w:ascii="Calibri" w:eastAsia="Calibri" w:hAnsi="Calibri" w:cs="Calibri"/>
          <w:sz w:val="22"/>
        </w:rPr>
        <w:tab/>
      </w:r>
      <w:r>
        <w:t xml:space="preserve"> </w:t>
      </w:r>
      <w:r>
        <w:tab/>
        <w:t xml:space="preserve">  MTPartyIdentifier = MTFATFId </w:t>
      </w:r>
    </w:p>
    <w:p w14:paraId="0C8C8974" w14:textId="77777777" w:rsidR="00160C7E" w:rsidRDefault="00160C7E" w:rsidP="00160C7E">
      <w:pPr>
        <w:ind w:left="846" w:right="8"/>
      </w:pPr>
      <w:r>
        <w:t xml:space="preserve">  </w:t>
      </w:r>
    </w:p>
    <w:p w14:paraId="0681E09D" w14:textId="4F83C486" w:rsidR="00160C7E" w:rsidRPr="008F184D" w:rsidRDefault="008F184D" w:rsidP="00160C7E">
      <w:pPr>
        <w:ind w:left="0" w:right="8" w:firstLine="0"/>
        <w:rPr>
          <w:b/>
        </w:rPr>
      </w:pPr>
      <w:r>
        <w:t xml:space="preserve">   </w:t>
      </w:r>
      <w:r w:rsidR="00160C7E">
        <w:t xml:space="preserve">   </w:t>
      </w:r>
      <w:r w:rsidR="00160C7E" w:rsidRPr="008F184D">
        <w:rPr>
          <w:b/>
        </w:rPr>
        <w:t xml:space="preserve">ENDIF  </w:t>
      </w:r>
    </w:p>
    <w:p w14:paraId="3F92A6B9" w14:textId="77777777" w:rsidR="00160C7E" w:rsidRDefault="00160C7E" w:rsidP="00160C7E">
      <w:pPr>
        <w:ind w:left="0" w:right="8" w:firstLine="0"/>
        <w:rPr>
          <w:b/>
        </w:rPr>
      </w:pPr>
    </w:p>
    <w:p w14:paraId="7812F02E" w14:textId="77777777" w:rsidR="00160C7E" w:rsidRDefault="00160C7E" w:rsidP="00160C7E">
      <w:pPr>
        <w:ind w:left="0" w:right="8" w:firstLine="0"/>
      </w:pPr>
      <w:r w:rsidRPr="009F0B72">
        <w:rPr>
          <w:b/>
        </w:rPr>
        <w:t>ENDIF</w:t>
      </w:r>
      <w:r>
        <w:t xml:space="preserve"> /* SuccessfulFATFID */</w:t>
      </w:r>
    </w:p>
    <w:p w14:paraId="099500E9" w14:textId="77777777" w:rsidR="00160C7E" w:rsidRPr="002855DD" w:rsidRDefault="00160C7E" w:rsidP="00160C7E"/>
    <w:p w14:paraId="3450A936" w14:textId="77777777" w:rsidR="00160C7E" w:rsidRDefault="00160C7E" w:rsidP="00160C7E">
      <w:pPr>
        <w:spacing w:after="112" w:line="249" w:lineRule="auto"/>
        <w:ind w:left="849" w:right="15" w:hanging="10"/>
      </w:pPr>
    </w:p>
    <w:p w14:paraId="157849CC" w14:textId="5D8C8B47" w:rsidR="00160C7E" w:rsidRDefault="0084116B" w:rsidP="00160C7E">
      <w:pPr>
        <w:pStyle w:val="Heading3"/>
      </w:pPr>
      <w:bookmarkStart w:id="2035" w:name="_Toc136351266"/>
      <w:r>
        <w:t>4.1.3</w:t>
      </w:r>
      <w:r w:rsidR="00160C7E">
        <w:t xml:space="preserve">  MX_To_MTFATFNameAndAddress</w:t>
      </w:r>
      <w:bookmarkEnd w:id="2035"/>
      <w:r w:rsidR="00160C7E">
        <w:t xml:space="preserve"> </w:t>
      </w:r>
    </w:p>
    <w:p w14:paraId="42B3CE08" w14:textId="77777777" w:rsidR="00160C7E" w:rsidRDefault="00160C7E" w:rsidP="00160C7E">
      <w:pPr>
        <w:spacing w:after="95"/>
        <w:ind w:left="419" w:right="157" w:hanging="7"/>
      </w:pPr>
      <w:r>
        <w:rPr>
          <w:rFonts w:ascii="Arial" w:eastAsia="Arial" w:hAnsi="Arial" w:cs="Arial"/>
          <w:b/>
        </w:rPr>
        <w:t xml:space="preserve">Name </w:t>
      </w:r>
    </w:p>
    <w:p w14:paraId="06F3E838" w14:textId="77777777" w:rsidR="00160C7E" w:rsidRDefault="00160C7E" w:rsidP="00160C7E">
      <w:pPr>
        <w:spacing w:after="112" w:line="249" w:lineRule="auto"/>
        <w:ind w:left="849" w:right="15" w:hanging="10"/>
      </w:pPr>
      <w:r>
        <w:rPr>
          <w:rFonts w:ascii="Arial" w:eastAsia="Arial" w:hAnsi="Arial" w:cs="Arial"/>
        </w:rPr>
        <w:t xml:space="preserve">MX_To_MTFATFNameAndAddress </w:t>
      </w:r>
    </w:p>
    <w:p w14:paraId="5620619E" w14:textId="77777777" w:rsidR="00160C7E" w:rsidRDefault="00160C7E" w:rsidP="00160C7E">
      <w:pPr>
        <w:spacing w:after="95"/>
        <w:ind w:left="419" w:right="157" w:hanging="7"/>
      </w:pPr>
      <w:r>
        <w:rPr>
          <w:rFonts w:ascii="Arial" w:eastAsia="Arial" w:hAnsi="Arial" w:cs="Arial"/>
          <w:b/>
        </w:rPr>
        <w:t xml:space="preserve">Business description  </w:t>
      </w:r>
    </w:p>
    <w:p w14:paraId="334DC9DC" w14:textId="77777777" w:rsidR="00160C7E" w:rsidRDefault="00160C7E" w:rsidP="00160C7E">
      <w:pPr>
        <w:spacing w:after="112" w:line="249" w:lineRule="auto"/>
        <w:ind w:left="849" w:right="15" w:hanging="10"/>
      </w:pPr>
      <w:r>
        <w:rPr>
          <w:rFonts w:ascii="Arial" w:eastAsia="Arial" w:hAnsi="Arial" w:cs="Arial"/>
        </w:rPr>
        <w:t xml:space="preserve">Subfield 2 of an MT target field 50F identifies an ordering customer in line with FATF Special Recommendation VII with one of the following combinations: </w:t>
      </w:r>
    </w:p>
    <w:p w14:paraId="4A45C022" w14:textId="77777777" w:rsidR="00160C7E" w:rsidRDefault="00160C7E" w:rsidP="00160C7E">
      <w:pPr>
        <w:numPr>
          <w:ilvl w:val="0"/>
          <w:numId w:val="14"/>
        </w:numPr>
        <w:spacing w:after="29" w:line="249" w:lineRule="auto"/>
        <w:ind w:right="15" w:hanging="281"/>
      </w:pPr>
      <w:r>
        <w:rPr>
          <w:rFonts w:ascii="Arial" w:eastAsia="Arial" w:hAnsi="Arial" w:cs="Arial"/>
        </w:rPr>
        <w:lastRenderedPageBreak/>
        <w:t xml:space="preserve">name and address </w:t>
      </w:r>
    </w:p>
    <w:p w14:paraId="70E8AF91" w14:textId="77777777" w:rsidR="00160C7E" w:rsidRDefault="00160C7E" w:rsidP="00160C7E">
      <w:pPr>
        <w:numPr>
          <w:ilvl w:val="0"/>
          <w:numId w:val="14"/>
        </w:numPr>
        <w:spacing w:after="29" w:line="249" w:lineRule="auto"/>
        <w:ind w:right="15" w:hanging="281"/>
      </w:pPr>
      <w:r>
        <w:rPr>
          <w:rFonts w:ascii="Arial" w:eastAsia="Arial" w:hAnsi="Arial" w:cs="Arial"/>
        </w:rPr>
        <w:t xml:space="preserve">name and date and place of birth </w:t>
      </w:r>
    </w:p>
    <w:p w14:paraId="29A43800" w14:textId="77777777" w:rsidR="00160C7E" w:rsidRPr="009766B5" w:rsidRDefault="00160C7E" w:rsidP="00160C7E">
      <w:pPr>
        <w:numPr>
          <w:ilvl w:val="0"/>
          <w:numId w:val="14"/>
        </w:numPr>
        <w:spacing w:after="29" w:line="249" w:lineRule="auto"/>
        <w:ind w:right="15" w:hanging="281"/>
      </w:pPr>
      <w:r>
        <w:rPr>
          <w:rFonts w:ascii="Arial" w:eastAsia="Arial" w:hAnsi="Arial" w:cs="Arial"/>
        </w:rPr>
        <w:t xml:space="preserve">name and national identity number </w:t>
      </w:r>
    </w:p>
    <w:p w14:paraId="1C052840" w14:textId="77777777" w:rsidR="00160C7E" w:rsidRDefault="00160C7E" w:rsidP="00160C7E">
      <w:pPr>
        <w:numPr>
          <w:ilvl w:val="0"/>
          <w:numId w:val="14"/>
        </w:numPr>
        <w:spacing w:after="29" w:line="249" w:lineRule="auto"/>
        <w:ind w:right="15" w:hanging="281"/>
      </w:pPr>
      <w:r>
        <w:rPr>
          <w:rFonts w:ascii="Arial" w:eastAsia="Arial" w:hAnsi="Arial" w:cs="Arial"/>
        </w:rPr>
        <w:t>name and LEI</w:t>
      </w:r>
    </w:p>
    <w:p w14:paraId="0CE5E756" w14:textId="77777777" w:rsidR="00160C7E" w:rsidRDefault="00160C7E" w:rsidP="00160C7E">
      <w:pPr>
        <w:numPr>
          <w:ilvl w:val="0"/>
          <w:numId w:val="14"/>
        </w:numPr>
        <w:spacing w:after="73" w:line="249" w:lineRule="auto"/>
        <w:ind w:right="15" w:hanging="281"/>
      </w:pPr>
      <w:r>
        <w:rPr>
          <w:rFonts w:ascii="Arial" w:eastAsia="Arial" w:hAnsi="Arial" w:cs="Arial"/>
        </w:rPr>
        <w:t xml:space="preserve">name and customer number  </w:t>
      </w:r>
    </w:p>
    <w:p w14:paraId="6AE877AD" w14:textId="3EA6516A" w:rsidR="00160C7E" w:rsidRDefault="00160C7E" w:rsidP="00160C7E">
      <w:pPr>
        <w:spacing w:after="112" w:line="249" w:lineRule="auto"/>
        <w:ind w:left="849" w:right="15" w:hanging="10"/>
        <w:rPr>
          <w:rFonts w:ascii="Arial" w:eastAsia="Arial" w:hAnsi="Arial" w:cs="Arial"/>
        </w:rPr>
      </w:pPr>
      <w:r>
        <w:rPr>
          <w:rFonts w:ascii="Arial" w:eastAsia="Arial" w:hAnsi="Arial" w:cs="Arial"/>
        </w:rPr>
        <w:t>This function will be used when BIC of the Debtor is absent</w:t>
      </w:r>
      <w:del w:id="2036" w:author="BOUVY Martine [2]" w:date="2021-06-15T10:56:00Z">
        <w:r w:rsidDel="00121182">
          <w:rPr>
            <w:rFonts w:ascii="Arial" w:eastAsia="Arial" w:hAnsi="Arial" w:cs="Arial"/>
          </w:rPr>
          <w:delText>, Name is present with or without a structured address.</w:delText>
        </w:r>
      </w:del>
      <w:ins w:id="2037" w:author="BOUVY Martine [2]" w:date="2021-06-15T10:57:00Z">
        <w:r w:rsidR="00121182">
          <w:rPr>
            <w:rFonts w:ascii="Arial" w:eastAsia="Arial" w:hAnsi="Arial" w:cs="Arial"/>
          </w:rPr>
          <w:t xml:space="preserve"> and </w:t>
        </w:r>
        <w:r w:rsidR="003E5CC7">
          <w:rPr>
            <w:rFonts w:ascii="Arial" w:eastAsia="Arial" w:hAnsi="Arial" w:cs="Arial"/>
          </w:rPr>
          <w:t xml:space="preserve">a structured address is present, at minimum the country </w:t>
        </w:r>
        <w:r w:rsidR="00121182">
          <w:rPr>
            <w:rFonts w:ascii="Arial" w:eastAsia="Arial" w:hAnsi="Arial" w:cs="Arial"/>
          </w:rPr>
          <w:t>(in camt</w:t>
        </w:r>
      </w:ins>
      <w:ins w:id="2038" w:author="BOUVY Martine [2]" w:date="2021-08-06T16:23:00Z">
        <w:r w:rsidR="00DB34AE">
          <w:rPr>
            <w:rFonts w:ascii="Arial" w:eastAsia="Arial" w:hAnsi="Arial" w:cs="Arial"/>
          </w:rPr>
          <w:t xml:space="preserve"> messages</w:t>
        </w:r>
      </w:ins>
      <w:ins w:id="2039" w:author="BOUVY Martine [2]" w:date="2021-06-15T10:57:00Z">
        <w:r w:rsidR="00121182">
          <w:rPr>
            <w:rFonts w:ascii="Arial" w:eastAsia="Arial" w:hAnsi="Arial" w:cs="Arial"/>
          </w:rPr>
          <w:t>, Name is not mandatory)</w:t>
        </w:r>
      </w:ins>
      <w:del w:id="2040" w:author="BOUVY Martine [2]" w:date="2021-06-15T10:57:00Z">
        <w:r w:rsidDel="00121182">
          <w:rPr>
            <w:rFonts w:ascii="Arial" w:eastAsia="Arial" w:hAnsi="Arial" w:cs="Arial"/>
          </w:rPr>
          <w:delText xml:space="preserve"> </w:delText>
        </w:r>
      </w:del>
    </w:p>
    <w:p w14:paraId="734412D8" w14:textId="77777777" w:rsidR="00160C7E" w:rsidRDefault="00160C7E" w:rsidP="00160C7E">
      <w:pPr>
        <w:spacing w:after="112" w:line="249" w:lineRule="auto"/>
        <w:ind w:left="849" w:right="15" w:hanging="10"/>
        <w:rPr>
          <w:rFonts w:ascii="Arial" w:eastAsia="Arial" w:hAnsi="Arial" w:cs="Arial"/>
        </w:rPr>
      </w:pPr>
      <w:r>
        <w:rPr>
          <w:rFonts w:ascii="Arial" w:eastAsia="Arial" w:hAnsi="Arial" w:cs="Arial"/>
        </w:rPr>
        <w:t xml:space="preserve">In absence of an account information, one occurrence of OrganisationId or Private Id (which are exclusive) is already used to build the FATF Identification. </w:t>
      </w:r>
    </w:p>
    <w:p w14:paraId="1593D0FF" w14:textId="77777777" w:rsidR="00160C7E" w:rsidRDefault="00160C7E" w:rsidP="00160C7E">
      <w:pPr>
        <w:spacing w:after="112" w:line="249" w:lineRule="auto"/>
        <w:ind w:left="849" w:right="15" w:hanging="10"/>
        <w:rPr>
          <w:rFonts w:ascii="Arial" w:eastAsia="Arial" w:hAnsi="Arial" w:cs="Arial"/>
        </w:rPr>
      </w:pPr>
      <w:r>
        <w:rPr>
          <w:rFonts w:ascii="Arial" w:eastAsia="Arial" w:hAnsi="Arial" w:cs="Arial"/>
        </w:rPr>
        <w:t>Subfield 2 of Field 50F will be filled in with the following priority depending on the room left:</w:t>
      </w:r>
    </w:p>
    <w:p w14:paraId="62C58919" w14:textId="77777777" w:rsidR="00160C7E" w:rsidRDefault="00160C7E" w:rsidP="00160C7E">
      <w:pPr>
        <w:spacing w:after="112" w:line="249" w:lineRule="auto"/>
        <w:ind w:left="849" w:right="15" w:hanging="10"/>
        <w:rPr>
          <w:rFonts w:ascii="Arial" w:eastAsia="Arial" w:hAnsi="Arial" w:cs="Arial"/>
        </w:rPr>
      </w:pPr>
      <w:r>
        <w:rPr>
          <w:rFonts w:ascii="Arial" w:eastAsia="Arial" w:hAnsi="Arial" w:cs="Arial"/>
        </w:rPr>
        <w:t>1/Name (max 2 occurrences)</w:t>
      </w:r>
    </w:p>
    <w:p w14:paraId="4F296257" w14:textId="77777777" w:rsidR="00160C7E" w:rsidRDefault="00160C7E" w:rsidP="00160C7E">
      <w:pPr>
        <w:spacing w:after="112" w:line="249" w:lineRule="auto"/>
        <w:ind w:left="849" w:right="15" w:hanging="10"/>
        <w:rPr>
          <w:rFonts w:ascii="Arial" w:eastAsia="Arial" w:hAnsi="Arial" w:cs="Arial"/>
        </w:rPr>
      </w:pPr>
      <w:r>
        <w:rPr>
          <w:rFonts w:ascii="Arial" w:eastAsia="Arial" w:hAnsi="Arial" w:cs="Arial"/>
        </w:rPr>
        <w:t>2/ StreetName line (as per MX_To_MTPartyNameAndStructuredAddress)</w:t>
      </w:r>
    </w:p>
    <w:p w14:paraId="01AE90C8" w14:textId="77777777" w:rsidR="00160C7E" w:rsidRDefault="00160C7E" w:rsidP="00160C7E">
      <w:pPr>
        <w:spacing w:after="112" w:line="249" w:lineRule="auto"/>
        <w:ind w:left="849" w:right="15" w:hanging="10"/>
        <w:rPr>
          <w:rFonts w:ascii="Arial" w:eastAsia="Arial" w:hAnsi="Arial" w:cs="Arial"/>
        </w:rPr>
      </w:pPr>
      <w:r>
        <w:rPr>
          <w:rFonts w:ascii="Arial" w:eastAsia="Arial" w:hAnsi="Arial" w:cs="Arial"/>
        </w:rPr>
        <w:t>3/CountryCode line (as per MX_To_MTPartyNameAndStructuredAddress)</w:t>
      </w:r>
    </w:p>
    <w:p w14:paraId="20F4EEB9" w14:textId="77777777" w:rsidR="00160C7E" w:rsidRDefault="00160C7E" w:rsidP="00160C7E">
      <w:pPr>
        <w:spacing w:after="112" w:line="249" w:lineRule="auto"/>
        <w:ind w:left="849" w:right="15" w:hanging="10"/>
        <w:rPr>
          <w:rFonts w:ascii="Arial" w:eastAsia="Arial" w:hAnsi="Arial" w:cs="Arial"/>
        </w:rPr>
      </w:pPr>
      <w:r>
        <w:rPr>
          <w:rFonts w:ascii="Arial" w:eastAsia="Arial" w:hAnsi="Arial" w:cs="Arial"/>
        </w:rPr>
        <w:t>4/ BirthDate (Private identification)</w:t>
      </w:r>
    </w:p>
    <w:p w14:paraId="6F76ED2C" w14:textId="77777777" w:rsidR="00160C7E" w:rsidRDefault="00160C7E" w:rsidP="00160C7E">
      <w:pPr>
        <w:spacing w:after="112" w:line="249" w:lineRule="auto"/>
        <w:ind w:left="849" w:right="15" w:hanging="10"/>
        <w:rPr>
          <w:rFonts w:ascii="Arial" w:eastAsia="Arial" w:hAnsi="Arial" w:cs="Arial"/>
        </w:rPr>
      </w:pPr>
      <w:r>
        <w:rPr>
          <w:rFonts w:ascii="Arial" w:eastAsia="Arial" w:hAnsi="Arial" w:cs="Arial"/>
        </w:rPr>
        <w:t>5/ Birth Country and Place of Birth (City) (Private identification)</w:t>
      </w:r>
    </w:p>
    <w:p w14:paraId="4075AA25" w14:textId="77777777" w:rsidR="00160C7E" w:rsidRDefault="00160C7E" w:rsidP="00160C7E">
      <w:pPr>
        <w:spacing w:after="112" w:line="249" w:lineRule="auto"/>
        <w:ind w:left="849" w:right="15" w:hanging="10"/>
        <w:rPr>
          <w:rFonts w:ascii="Arial" w:eastAsia="Arial" w:hAnsi="Arial" w:cs="Arial"/>
        </w:rPr>
      </w:pPr>
    </w:p>
    <w:p w14:paraId="7D0D1C56" w14:textId="77777777" w:rsidR="00160C7E" w:rsidRDefault="00160C7E" w:rsidP="00160C7E">
      <w:pPr>
        <w:spacing w:after="112" w:line="249" w:lineRule="auto"/>
        <w:ind w:left="849" w:right="15" w:hanging="10"/>
        <w:rPr>
          <w:rFonts w:ascii="Arial" w:eastAsia="Arial" w:hAnsi="Arial" w:cs="Arial"/>
        </w:rPr>
      </w:pPr>
      <w:r>
        <w:rPr>
          <w:rFonts w:ascii="Arial" w:eastAsia="Arial" w:hAnsi="Arial" w:cs="Arial"/>
        </w:rPr>
        <w:t>6/ CUST information (PrivateIdentification) OR 6/LEI (OrganisationIdentification)</w:t>
      </w:r>
    </w:p>
    <w:p w14:paraId="7B0519B5" w14:textId="77777777" w:rsidR="00160C7E" w:rsidRDefault="00160C7E" w:rsidP="00160C7E">
      <w:pPr>
        <w:spacing w:after="112" w:line="249" w:lineRule="auto"/>
        <w:ind w:left="849" w:right="15" w:hanging="10"/>
        <w:rPr>
          <w:rFonts w:ascii="Arial" w:eastAsia="Arial" w:hAnsi="Arial" w:cs="Arial"/>
        </w:rPr>
      </w:pPr>
      <w:r>
        <w:rPr>
          <w:rFonts w:ascii="Arial" w:eastAsia="Arial" w:hAnsi="Arial" w:cs="Arial"/>
        </w:rPr>
        <w:t>7/NIDN information (Private identification)</w:t>
      </w:r>
    </w:p>
    <w:p w14:paraId="0DB8285F" w14:textId="77777777" w:rsidR="00160C7E" w:rsidRDefault="00160C7E" w:rsidP="00160C7E">
      <w:pPr>
        <w:spacing w:after="112" w:line="249" w:lineRule="auto"/>
        <w:ind w:left="849" w:right="15" w:hanging="10"/>
        <w:rPr>
          <w:rFonts w:ascii="Arial" w:eastAsia="Arial" w:hAnsi="Arial" w:cs="Arial"/>
        </w:rPr>
      </w:pPr>
      <w:r>
        <w:rPr>
          <w:rFonts w:ascii="Arial" w:eastAsia="Arial" w:hAnsi="Arial" w:cs="Arial"/>
        </w:rPr>
        <w:t xml:space="preserve">8/ Continuation of PartyIdentifier (if needed and room left). </w:t>
      </w:r>
    </w:p>
    <w:p w14:paraId="6CF1827A" w14:textId="77777777" w:rsidR="00160C7E" w:rsidRDefault="00160C7E" w:rsidP="00160C7E">
      <w:pPr>
        <w:spacing w:after="112" w:line="249" w:lineRule="auto"/>
        <w:ind w:left="849" w:right="15" w:hanging="10"/>
        <w:rPr>
          <w:rFonts w:ascii="Arial" w:eastAsia="Arial" w:hAnsi="Arial" w:cs="Arial"/>
        </w:rPr>
      </w:pPr>
    </w:p>
    <w:p w14:paraId="0827647B" w14:textId="4745E028" w:rsidR="00160C7E" w:rsidRDefault="00160C7E" w:rsidP="00160C7E">
      <w:pPr>
        <w:spacing w:after="112" w:line="249" w:lineRule="auto"/>
        <w:ind w:left="849" w:right="15" w:hanging="10"/>
        <w:rPr>
          <w:rFonts w:ascii="Arial" w:eastAsia="Arial" w:hAnsi="Arial" w:cs="Arial"/>
        </w:rPr>
      </w:pPr>
      <w:r>
        <w:rPr>
          <w:rFonts w:ascii="Arial" w:eastAsia="Arial" w:hAnsi="Arial" w:cs="Arial"/>
        </w:rPr>
        <w:t xml:space="preserve">Number 1/ </w:t>
      </w:r>
      <w:ins w:id="2041" w:author="BOUVY Martine [2]" w:date="2021-08-06T16:28:00Z">
        <w:r w:rsidR="006A6B72">
          <w:rPr>
            <w:rFonts w:ascii="Arial" w:eastAsia="Arial" w:hAnsi="Arial" w:cs="Arial"/>
          </w:rPr>
          <w:t xml:space="preserve">and 3/ </w:t>
        </w:r>
      </w:ins>
      <w:del w:id="2042" w:author="BOUVY Martine [2]" w:date="2021-08-06T16:28:00Z">
        <w:r w:rsidDel="006A6B72">
          <w:rPr>
            <w:rFonts w:ascii="Arial" w:eastAsia="Arial" w:hAnsi="Arial" w:cs="Arial"/>
          </w:rPr>
          <w:delText xml:space="preserve">is </w:delText>
        </w:r>
      </w:del>
      <w:ins w:id="2043" w:author="BOUVY Martine [2]" w:date="2021-08-06T16:28:00Z">
        <w:r w:rsidR="006A6B72">
          <w:rPr>
            <w:rFonts w:ascii="Arial" w:eastAsia="Arial" w:hAnsi="Arial" w:cs="Arial"/>
          </w:rPr>
          <w:t xml:space="preserve">are </w:t>
        </w:r>
      </w:ins>
      <w:r>
        <w:rPr>
          <w:rFonts w:ascii="Arial" w:eastAsia="Arial" w:hAnsi="Arial" w:cs="Arial"/>
        </w:rPr>
        <w:t xml:space="preserve">mandatory and Number 4/ and 5/ if present, must be present together or none of them. </w:t>
      </w:r>
    </w:p>
    <w:p w14:paraId="6A46745C" w14:textId="77777777" w:rsidR="00160C7E" w:rsidRDefault="00160C7E" w:rsidP="00160C7E">
      <w:pPr>
        <w:spacing w:after="112" w:line="249" w:lineRule="auto"/>
        <w:ind w:left="849" w:right="15" w:hanging="10"/>
        <w:rPr>
          <w:rFonts w:ascii="Arial" w:eastAsia="Arial" w:hAnsi="Arial" w:cs="Arial"/>
        </w:rPr>
      </w:pPr>
      <w:r>
        <w:rPr>
          <w:rFonts w:ascii="Arial" w:eastAsia="Arial" w:hAnsi="Arial" w:cs="Arial"/>
        </w:rPr>
        <w:t>Number 6/CUST and 7/NIDN will not be translated if already used to build the FATF Identification.</w:t>
      </w:r>
    </w:p>
    <w:p w14:paraId="2BEAD7AC" w14:textId="1E0FB901" w:rsidR="00160C7E" w:rsidRDefault="00160C7E" w:rsidP="00160C7E">
      <w:pPr>
        <w:spacing w:after="112" w:line="249" w:lineRule="auto"/>
        <w:ind w:left="849" w:right="15" w:hanging="10"/>
        <w:rPr>
          <w:ins w:id="2044" w:author="BOUVY Martine" w:date="2022-02-21T09:24:00Z"/>
          <w:rFonts w:ascii="Arial" w:eastAsia="Arial" w:hAnsi="Arial" w:cs="Arial"/>
        </w:rPr>
      </w:pPr>
      <w:r>
        <w:rPr>
          <w:rFonts w:ascii="Arial" w:eastAsia="Arial" w:hAnsi="Arial" w:cs="Arial"/>
        </w:rPr>
        <w:t xml:space="preserve">If Account is absent and if the PartyIdentifier must be completed, number “8/” will be used if room left. </w:t>
      </w:r>
    </w:p>
    <w:p w14:paraId="5F447FE2" w14:textId="551DADAD" w:rsidR="00AD24F1" w:rsidRDefault="009A2C76" w:rsidP="00D20248">
      <w:pPr>
        <w:ind w:left="810" w:firstLine="0"/>
        <w:rPr>
          <w:ins w:id="2045" w:author="BOUVY Martine" w:date="2022-02-21T09:31:00Z"/>
          <w:rFonts w:ascii="Arial" w:eastAsia="Arial" w:hAnsi="Arial" w:cs="Arial"/>
        </w:rPr>
      </w:pPr>
      <w:ins w:id="2046" w:author="BOUVY Martine" w:date="2022-02-21T09:37:00Z">
        <w:r>
          <w:rPr>
            <w:rFonts w:ascii="Arial" w:eastAsia="Arial" w:hAnsi="Arial" w:cs="Arial"/>
          </w:rPr>
          <w:t xml:space="preserve">LEI priority. </w:t>
        </w:r>
      </w:ins>
      <w:ins w:id="2047" w:author="BOUVY Martine" w:date="2022-02-21T09:24:00Z">
        <w:r w:rsidR="00AD24F1">
          <w:rPr>
            <w:rFonts w:ascii="Arial" w:eastAsia="Arial" w:hAnsi="Arial" w:cs="Arial"/>
          </w:rPr>
          <w:t xml:space="preserve">The function </w:t>
        </w:r>
      </w:ins>
      <w:ins w:id="2048" w:author="BOUVY Martine" w:date="2022-02-21T09:25:00Z">
        <w:r w:rsidR="00AD24F1">
          <w:rPr>
            <w:rFonts w:ascii="Arial" w:eastAsia="Arial" w:hAnsi="Arial" w:cs="Arial"/>
          </w:rPr>
          <w:t>MX_To_MTPartyNameAndStructuredAddress reserves one line for LEI if present. The presence of the LEI is taken into account to calculate the room left for the translation of  the structured postal address</w:t>
        </w:r>
      </w:ins>
      <w:ins w:id="2049" w:author="BOUVY Martine" w:date="2022-02-21T09:26:00Z">
        <w:r w:rsidR="00AD24F1">
          <w:rPr>
            <w:rFonts w:ascii="Arial" w:eastAsia="Arial" w:hAnsi="Arial" w:cs="Arial"/>
          </w:rPr>
          <w:t xml:space="preserve"> (2</w:t>
        </w:r>
      </w:ins>
      <w:ins w:id="2050" w:author="BOUVY Martine" w:date="2022-02-21T09:27:00Z">
        <w:r w:rsidR="00AD24F1">
          <w:rPr>
            <w:rFonts w:ascii="Arial" w:eastAsia="Arial" w:hAnsi="Arial" w:cs="Arial"/>
          </w:rPr>
          <w:t>/</w:t>
        </w:r>
      </w:ins>
      <w:ins w:id="2051" w:author="BOUVY Martine" w:date="2022-02-21T09:28:00Z">
        <w:r w:rsidR="00D20248">
          <w:rPr>
            <w:rFonts w:ascii="Arial" w:eastAsia="Arial" w:hAnsi="Arial" w:cs="Arial"/>
          </w:rPr>
          <w:t>S</w:t>
        </w:r>
      </w:ins>
      <w:ins w:id="2052" w:author="BOUVY Martine" w:date="2022-02-21T09:27:00Z">
        <w:r w:rsidR="00AD24F1">
          <w:rPr>
            <w:rFonts w:ascii="Arial" w:eastAsia="Arial" w:hAnsi="Arial" w:cs="Arial"/>
          </w:rPr>
          <w:t>treetLine and 3/CountryLine)</w:t>
        </w:r>
      </w:ins>
      <w:ins w:id="2053" w:author="BOUVY Martine" w:date="2022-02-21T09:25:00Z">
        <w:r w:rsidR="00AD24F1">
          <w:rPr>
            <w:rFonts w:ascii="Arial" w:eastAsia="Arial" w:hAnsi="Arial" w:cs="Arial"/>
          </w:rPr>
          <w:t xml:space="preserve">. </w:t>
        </w:r>
      </w:ins>
      <w:ins w:id="2054" w:author="BOUVY Martine" w:date="2022-02-21T09:30:00Z">
        <w:r w:rsidR="00BB1A51">
          <w:rPr>
            <w:rFonts w:ascii="Arial" w:eastAsia="Arial" w:hAnsi="Arial" w:cs="Arial"/>
          </w:rPr>
          <w:t>In other word</w:t>
        </w:r>
      </w:ins>
      <w:ins w:id="2055" w:author="BOUVY Martine" w:date="2022-02-21T09:50:00Z">
        <w:r w:rsidR="00CD011C">
          <w:rPr>
            <w:rFonts w:ascii="Arial" w:eastAsia="Arial" w:hAnsi="Arial" w:cs="Arial"/>
          </w:rPr>
          <w:t>s</w:t>
        </w:r>
      </w:ins>
      <w:ins w:id="2056" w:author="BOUVY Martine" w:date="2022-02-21T09:30:00Z">
        <w:r w:rsidR="00BB1A51">
          <w:rPr>
            <w:rFonts w:ascii="Arial" w:eastAsia="Arial" w:hAnsi="Arial" w:cs="Arial"/>
          </w:rPr>
          <w:t xml:space="preserve">, </w:t>
        </w:r>
      </w:ins>
      <w:ins w:id="2057" w:author="BOUVY Martine" w:date="2022-02-21T09:25:00Z">
        <w:r w:rsidR="00AD24F1">
          <w:rPr>
            <w:rFonts w:ascii="Arial" w:eastAsia="Arial" w:hAnsi="Arial" w:cs="Arial"/>
          </w:rPr>
          <w:t>LEI</w:t>
        </w:r>
      </w:ins>
      <w:ins w:id="2058" w:author="BOUVY Martine" w:date="2022-02-21T09:29:00Z">
        <w:r w:rsidR="00D20248">
          <w:rPr>
            <w:rFonts w:ascii="Arial" w:eastAsia="Arial" w:hAnsi="Arial" w:cs="Arial"/>
          </w:rPr>
          <w:t>, if present must be translated due to the reserved line.</w:t>
        </w:r>
      </w:ins>
    </w:p>
    <w:p w14:paraId="3D74DF0D" w14:textId="65AFAFB4" w:rsidR="000A46DB" w:rsidRDefault="000A46DB" w:rsidP="00D20248">
      <w:pPr>
        <w:ind w:left="810" w:firstLine="0"/>
        <w:rPr>
          <w:ins w:id="2059" w:author="BOUVY Martine" w:date="2022-02-21T09:25:00Z"/>
        </w:rPr>
      </w:pPr>
      <w:ins w:id="2060" w:author="BOUVY Martine" w:date="2022-02-21T09:31:00Z">
        <w:r>
          <w:rPr>
            <w:rFonts w:ascii="Arial" w:eastAsia="Arial" w:hAnsi="Arial" w:cs="Arial"/>
          </w:rPr>
          <w:t>As LEI can only be present in OrganisationID, it cannot conflict with the other numbers (4/, 5/, 6/ and 7/</w:t>
        </w:r>
      </w:ins>
      <w:ins w:id="2061" w:author="BOUVY Martine" w:date="2022-02-21T09:33:00Z">
        <w:r>
          <w:rPr>
            <w:rFonts w:ascii="Arial" w:eastAsia="Arial" w:hAnsi="Arial" w:cs="Arial"/>
          </w:rPr>
          <w:t xml:space="preserve">) </w:t>
        </w:r>
      </w:ins>
      <w:ins w:id="2062" w:author="BOUVY Martine" w:date="2022-02-21T09:38:00Z">
        <w:r w:rsidR="009A2C76">
          <w:rPr>
            <w:rFonts w:ascii="Arial" w:eastAsia="Arial" w:hAnsi="Arial" w:cs="Arial"/>
          </w:rPr>
          <w:t>extracted</w:t>
        </w:r>
      </w:ins>
      <w:ins w:id="2063" w:author="BOUVY Martine" w:date="2022-02-21T09:33:00Z">
        <w:r>
          <w:rPr>
            <w:rFonts w:ascii="Arial" w:eastAsia="Arial" w:hAnsi="Arial" w:cs="Arial"/>
          </w:rPr>
          <w:t xml:space="preserve"> from Private ID</w:t>
        </w:r>
      </w:ins>
      <w:ins w:id="2064" w:author="BOUVY Martine" w:date="2022-02-21T09:38:00Z">
        <w:r w:rsidR="009A2C76">
          <w:rPr>
            <w:rFonts w:ascii="Arial" w:eastAsia="Arial" w:hAnsi="Arial" w:cs="Arial"/>
          </w:rPr>
          <w:t xml:space="preserve"> per construction</w:t>
        </w:r>
      </w:ins>
      <w:ins w:id="2065" w:author="BOUVY Martine" w:date="2022-02-21T09:33:00Z">
        <w:r>
          <w:rPr>
            <w:rFonts w:ascii="Arial" w:eastAsia="Arial" w:hAnsi="Arial" w:cs="Arial"/>
          </w:rPr>
          <w:t xml:space="preserve">. </w:t>
        </w:r>
      </w:ins>
      <w:ins w:id="2066" w:author="BOUVY Martine" w:date="2022-02-21T09:46:00Z">
        <w:r w:rsidR="00D73526">
          <w:rPr>
            <w:rFonts w:ascii="Arial" w:eastAsia="Arial" w:hAnsi="Arial" w:cs="Arial"/>
          </w:rPr>
          <w:t xml:space="preserve">LEI has priority on “8/” in case </w:t>
        </w:r>
      </w:ins>
      <w:ins w:id="2067" w:author="BOUVY Martine" w:date="2022-02-21T09:47:00Z">
        <w:r w:rsidR="00D73526">
          <w:rPr>
            <w:rFonts w:ascii="Arial" w:eastAsia="Arial" w:hAnsi="Arial" w:cs="Arial"/>
          </w:rPr>
          <w:t xml:space="preserve">it is present. </w:t>
        </w:r>
      </w:ins>
    </w:p>
    <w:p w14:paraId="79C6A263" w14:textId="43D3914F" w:rsidR="00AD24F1" w:rsidRDefault="00AD24F1" w:rsidP="005654D8">
      <w:pPr>
        <w:spacing w:after="112" w:line="249" w:lineRule="auto"/>
        <w:ind w:left="0" w:right="15" w:firstLine="0"/>
        <w:rPr>
          <w:ins w:id="2068" w:author="BOUVY Martine" w:date="2022-02-21T09:25:00Z"/>
        </w:rPr>
      </w:pPr>
    </w:p>
    <w:p w14:paraId="5C390F5D" w14:textId="5450A96C" w:rsidR="00AD24F1" w:rsidRDefault="00AD24F1" w:rsidP="00160C7E">
      <w:pPr>
        <w:spacing w:after="112" w:line="249" w:lineRule="auto"/>
        <w:ind w:left="849" w:right="15" w:hanging="10"/>
        <w:rPr>
          <w:rFonts w:ascii="Arial" w:eastAsia="Arial" w:hAnsi="Arial" w:cs="Arial"/>
        </w:rPr>
      </w:pPr>
    </w:p>
    <w:p w14:paraId="6B60AAB0" w14:textId="77777777" w:rsidR="00160C7E" w:rsidRDefault="00160C7E" w:rsidP="00160C7E">
      <w:pPr>
        <w:spacing w:after="112" w:line="249" w:lineRule="auto"/>
        <w:ind w:left="849" w:right="15" w:hanging="10"/>
      </w:pPr>
      <w:r>
        <w:rPr>
          <w:rFonts w:ascii="Arial" w:eastAsia="Arial" w:hAnsi="Arial" w:cs="Arial"/>
        </w:rPr>
        <w:t xml:space="preserve">.  </w:t>
      </w:r>
    </w:p>
    <w:p w14:paraId="76810D88" w14:textId="77777777" w:rsidR="00160C7E" w:rsidRDefault="00160C7E" w:rsidP="00160C7E">
      <w:pPr>
        <w:spacing w:after="95"/>
        <w:ind w:left="419" w:right="157" w:hanging="7"/>
      </w:pPr>
      <w:r>
        <w:rPr>
          <w:rFonts w:ascii="Arial" w:eastAsia="Arial" w:hAnsi="Arial" w:cs="Arial"/>
          <w:b/>
        </w:rPr>
        <w:t xml:space="preserve">Format </w:t>
      </w:r>
    </w:p>
    <w:p w14:paraId="4FF11450" w14:textId="77777777" w:rsidR="00160C7E" w:rsidRDefault="00160C7E" w:rsidP="00160C7E">
      <w:pPr>
        <w:spacing w:after="0"/>
        <w:ind w:left="861" w:right="157" w:hanging="7"/>
      </w:pPr>
      <w:r>
        <w:rPr>
          <w:rFonts w:ascii="Arial" w:eastAsia="Arial" w:hAnsi="Arial" w:cs="Arial"/>
          <w:b/>
        </w:rPr>
        <w:t>MX_To_MTFATFNameAndAddress</w:t>
      </w:r>
      <w:r>
        <w:rPr>
          <w:rFonts w:ascii="Arial" w:eastAsia="Arial" w:hAnsi="Arial" w:cs="Arial"/>
        </w:rPr>
        <w:t xml:space="preserve">(MXPartyIdentification, MXPartyAccount ; </w:t>
      </w:r>
    </w:p>
    <w:p w14:paraId="6EA52F48" w14:textId="77777777" w:rsidR="00160C7E" w:rsidRDefault="00160C7E" w:rsidP="00160C7E">
      <w:pPr>
        <w:spacing w:after="112" w:line="249" w:lineRule="auto"/>
        <w:ind w:left="849" w:right="15" w:hanging="10"/>
      </w:pPr>
      <w:r>
        <w:rPr>
          <w:rFonts w:ascii="Arial" w:eastAsia="Arial" w:hAnsi="Arial" w:cs="Arial"/>
        </w:rPr>
        <w:t xml:space="preserve">MTFATFNameAndAddress)  </w:t>
      </w:r>
    </w:p>
    <w:p w14:paraId="5213BE6A" w14:textId="77777777" w:rsidR="00160C7E" w:rsidRDefault="00160C7E" w:rsidP="00160C7E">
      <w:pPr>
        <w:spacing w:after="95"/>
        <w:ind w:left="860" w:right="157" w:hanging="7"/>
      </w:pPr>
      <w:r>
        <w:rPr>
          <w:rFonts w:ascii="Arial" w:eastAsia="Arial" w:hAnsi="Arial" w:cs="Arial"/>
          <w:b/>
        </w:rPr>
        <w:t xml:space="preserve">Input </w:t>
      </w:r>
    </w:p>
    <w:p w14:paraId="5A7CB9A7" w14:textId="77777777" w:rsidR="00160C7E" w:rsidRDefault="00160C7E" w:rsidP="00160C7E">
      <w:pPr>
        <w:spacing w:after="112" w:line="249" w:lineRule="auto"/>
        <w:ind w:left="849" w:right="15" w:hanging="10"/>
        <w:rPr>
          <w:rFonts w:ascii="Arial" w:eastAsia="Arial" w:hAnsi="Arial" w:cs="Arial"/>
        </w:rPr>
      </w:pPr>
      <w:r>
        <w:rPr>
          <w:rFonts w:ascii="Arial" w:eastAsia="Arial" w:hAnsi="Arial" w:cs="Arial"/>
        </w:rPr>
        <w:lastRenderedPageBreak/>
        <w:t xml:space="preserve">MXPartyIdentification: the entire structure of the MX party identification typed </w:t>
      </w:r>
      <w:r>
        <w:rPr>
          <w:rFonts w:ascii="Arial" w:eastAsia="Arial" w:hAnsi="Arial" w:cs="Arial"/>
          <w:i/>
        </w:rPr>
        <w:t>PartyIdentification135</w:t>
      </w:r>
      <w:r>
        <w:rPr>
          <w:rFonts w:ascii="Arial" w:eastAsia="Arial" w:hAnsi="Arial" w:cs="Arial"/>
        </w:rPr>
        <w:t xml:space="preserve">. </w:t>
      </w:r>
    </w:p>
    <w:p w14:paraId="7DEB3101" w14:textId="77777777" w:rsidR="00160C7E" w:rsidRDefault="00160C7E" w:rsidP="00160C7E">
      <w:pPr>
        <w:spacing w:after="112" w:line="249" w:lineRule="auto"/>
        <w:ind w:left="849" w:right="15" w:hanging="10"/>
      </w:pPr>
      <w:r>
        <w:rPr>
          <w:rFonts w:ascii="Arial" w:eastAsia="Arial" w:hAnsi="Arial" w:cs="Arial"/>
        </w:rPr>
        <w:t xml:space="preserve">MXPartyAccount : account related to the party for which the identification is passed in MXPartyIdentification and typed </w:t>
      </w:r>
      <w:r w:rsidRPr="007C0C61">
        <w:rPr>
          <w:rFonts w:ascii="Arial" w:eastAsia="Arial" w:hAnsi="Arial" w:cs="Arial"/>
          <w:i/>
        </w:rPr>
        <w:t>CashAccount38</w:t>
      </w:r>
      <w:r>
        <w:rPr>
          <w:rFonts w:ascii="Arial" w:eastAsia="Arial" w:hAnsi="Arial" w:cs="Arial"/>
        </w:rPr>
        <w:t>.</w:t>
      </w:r>
    </w:p>
    <w:p w14:paraId="42C3DE70" w14:textId="77777777" w:rsidR="00160C7E" w:rsidRDefault="00160C7E" w:rsidP="00160C7E">
      <w:pPr>
        <w:spacing w:after="95"/>
        <w:ind w:left="860" w:right="157" w:hanging="7"/>
      </w:pPr>
      <w:r>
        <w:rPr>
          <w:rFonts w:ascii="Arial" w:eastAsia="Arial" w:hAnsi="Arial" w:cs="Arial"/>
          <w:b/>
        </w:rPr>
        <w:t xml:space="preserve">Output </w:t>
      </w:r>
    </w:p>
    <w:p w14:paraId="6F3937E4" w14:textId="77777777" w:rsidR="00160C7E" w:rsidRDefault="00160C7E" w:rsidP="00160C7E">
      <w:pPr>
        <w:spacing w:after="112" w:line="249" w:lineRule="auto"/>
        <w:ind w:left="849" w:right="15" w:hanging="10"/>
      </w:pPr>
      <w:r>
        <w:rPr>
          <w:rFonts w:ascii="Arial" w:eastAsia="Arial" w:hAnsi="Arial" w:cs="Arial"/>
        </w:rPr>
        <w:t xml:space="preserve">MTNameAndAddress: party identification structured as per field 50F - Subfield 2 format (up to 4 lines of 1!n/33x where n is a number between 1 and 8). </w:t>
      </w:r>
    </w:p>
    <w:p w14:paraId="0122116E" w14:textId="77777777" w:rsidR="00160C7E" w:rsidRDefault="00160C7E" w:rsidP="00160C7E">
      <w:pPr>
        <w:spacing w:after="0" w:line="367" w:lineRule="auto"/>
        <w:ind w:left="853" w:right="6139" w:hanging="427"/>
        <w:rPr>
          <w:rFonts w:ascii="Arial" w:eastAsia="Arial" w:hAnsi="Arial" w:cs="Arial"/>
          <w:b/>
        </w:rPr>
      </w:pPr>
      <w:r>
        <w:rPr>
          <w:rFonts w:ascii="Arial" w:eastAsia="Arial" w:hAnsi="Arial" w:cs="Arial"/>
          <w:b/>
        </w:rPr>
        <w:t xml:space="preserve">Preconditions </w:t>
      </w:r>
    </w:p>
    <w:p w14:paraId="13035625" w14:textId="77777777" w:rsidR="00160C7E" w:rsidRDefault="00160C7E" w:rsidP="00160C7E">
      <w:pPr>
        <w:spacing w:after="112" w:line="249" w:lineRule="auto"/>
        <w:ind w:left="849" w:right="15" w:hanging="10"/>
        <w:rPr>
          <w:rFonts w:ascii="Arial" w:eastAsia="Arial" w:hAnsi="Arial" w:cs="Arial"/>
        </w:rPr>
      </w:pPr>
      <w:r>
        <w:rPr>
          <w:rFonts w:ascii="Arial" w:eastAsia="Arial" w:hAnsi="Arial" w:cs="Arial"/>
        </w:rPr>
        <w:t xml:space="preserve">Name is present </w:t>
      </w:r>
    </w:p>
    <w:p w14:paraId="020C913A" w14:textId="77777777" w:rsidR="00160C7E" w:rsidRDefault="00160C7E" w:rsidP="00160C7E">
      <w:pPr>
        <w:spacing w:after="0" w:line="367" w:lineRule="auto"/>
        <w:ind w:left="853" w:right="6139" w:hanging="427"/>
      </w:pPr>
    </w:p>
    <w:p w14:paraId="372C1D7F" w14:textId="77777777" w:rsidR="00160C7E" w:rsidRDefault="00160C7E" w:rsidP="00160C7E">
      <w:pPr>
        <w:spacing w:after="9"/>
        <w:ind w:left="419" w:right="157" w:hanging="7"/>
      </w:pPr>
      <w:r>
        <w:rPr>
          <w:rFonts w:ascii="Arial" w:eastAsia="Arial" w:hAnsi="Arial" w:cs="Arial"/>
          <w:b/>
        </w:rPr>
        <w:t xml:space="preserve">Formal description </w:t>
      </w:r>
    </w:p>
    <w:p w14:paraId="327474E8" w14:textId="77777777" w:rsidR="00160C7E" w:rsidRDefault="00160C7E" w:rsidP="00160C7E">
      <w:pPr>
        <w:ind w:left="846" w:right="8"/>
      </w:pPr>
      <w:r>
        <w:t xml:space="preserve">/*MTNameAndAddress is defined by 4 lines of 35 characters. </w:t>
      </w:r>
    </w:p>
    <w:p w14:paraId="38B5C053" w14:textId="77777777" w:rsidR="00160C7E" w:rsidRDefault="00160C7E" w:rsidP="00160C7E">
      <w:pPr>
        <w:ind w:left="846" w:right="8"/>
      </w:pPr>
      <w:r>
        <w:t xml:space="preserve">MTNameAndAddress[1] indicates the first line*/ </w:t>
      </w:r>
    </w:p>
    <w:p w14:paraId="2F9FF40A" w14:textId="77777777" w:rsidR="00160C7E" w:rsidRDefault="00160C7E" w:rsidP="004E2D50">
      <w:pPr>
        <w:spacing w:after="0"/>
        <w:ind w:left="846" w:right="8"/>
      </w:pPr>
      <w:r>
        <w:t xml:space="preserve">/*Throughout the function, if translation of the source </w:t>
      </w:r>
    </w:p>
    <w:p w14:paraId="2661ECD7" w14:textId="77777777" w:rsidR="00160C7E" w:rsidRDefault="00160C7E" w:rsidP="004E2D50">
      <w:pPr>
        <w:spacing w:after="0" w:line="218" w:lineRule="auto"/>
        <w:ind w:left="849" w:right="14" w:hanging="14"/>
      </w:pPr>
      <w:r>
        <w:t>component is spread over more than one line of the 4*35x format, a Carriage Return Line Feed (</w:t>
      </w:r>
      <w:r>
        <w:rPr>
          <w:i/>
          <w:sz w:val="31"/>
          <w:vertAlign w:val="subscript"/>
        </w:rPr>
        <w:t>CRLF</w:t>
      </w:r>
      <w:r>
        <w:t xml:space="preserve">) will be added </w:t>
      </w:r>
    </w:p>
    <w:p w14:paraId="15C7B958" w14:textId="77777777" w:rsidR="00160C7E" w:rsidRDefault="00160C7E" w:rsidP="00160C7E">
      <w:pPr>
        <w:spacing w:after="56" w:line="216" w:lineRule="auto"/>
        <w:ind w:left="846" w:right="8"/>
      </w:pPr>
      <w:r>
        <w:t xml:space="preserve">between consecutive lines to comply with the format of an MT field with multiple lines*/ </w:t>
      </w:r>
    </w:p>
    <w:p w14:paraId="2A1E1227" w14:textId="77777777" w:rsidR="00160C7E" w:rsidRDefault="00160C7E" w:rsidP="00160C7E">
      <w:pPr>
        <w:spacing w:after="56" w:line="216" w:lineRule="auto"/>
        <w:ind w:left="846" w:right="8"/>
      </w:pPr>
    </w:p>
    <w:p w14:paraId="5EAB29F3" w14:textId="77050553" w:rsidR="00160C7E" w:rsidRDefault="00160C7E" w:rsidP="00160C7E">
      <w:pPr>
        <w:spacing w:after="87" w:line="216" w:lineRule="auto"/>
        <w:ind w:left="846" w:right="8"/>
      </w:pPr>
      <w:r>
        <w:t>/* The function MX_To_MTFATFNameAndAddress is called when BIC of the party and AddressLine are absent. In CBPR+, if the party BIC is absent then the Name is mandatory</w:t>
      </w:r>
      <w:ins w:id="2069" w:author="BOUVY Martine [2]" w:date="2021-06-15T10:41:00Z">
        <w:r w:rsidR="00C86075">
          <w:t xml:space="preserve"> in pacs (but</w:t>
        </w:r>
        <w:r w:rsidR="001B20BA">
          <w:t xml:space="preserve"> not in camt.054)</w:t>
        </w:r>
      </w:ins>
      <w:r>
        <w:t xml:space="preserve"> */</w:t>
      </w:r>
    </w:p>
    <w:p w14:paraId="431A5A67" w14:textId="77777777" w:rsidR="00160C7E" w:rsidRDefault="00160C7E" w:rsidP="00160C7E">
      <w:pPr>
        <w:spacing w:after="87" w:line="216" w:lineRule="auto"/>
        <w:ind w:left="846" w:right="8"/>
      </w:pPr>
    </w:p>
    <w:p w14:paraId="650AFE67" w14:textId="57418222" w:rsidR="00160C7E" w:rsidRDefault="00160C7E" w:rsidP="00160C7E">
      <w:pPr>
        <w:spacing w:after="87" w:line="216" w:lineRule="auto"/>
        <w:ind w:left="846" w:right="8"/>
      </w:pPr>
      <w:r>
        <w:t>/* The function MX_To_MTFATFIdentification below is called because the output string MTCode8 is needed as input string for this function (the function MX_To_MTFATFIdentification is described elsewhere and is only called in absence of an account number */</w:t>
      </w:r>
    </w:p>
    <w:p w14:paraId="072A2BD2" w14:textId="77777777" w:rsidR="00823EC6" w:rsidRDefault="00823EC6" w:rsidP="00160C7E">
      <w:pPr>
        <w:spacing w:after="87" w:line="216" w:lineRule="auto"/>
        <w:ind w:left="846" w:right="8"/>
      </w:pPr>
    </w:p>
    <w:p w14:paraId="1EBEED1B" w14:textId="77777777" w:rsidR="00160C7E" w:rsidRDefault="00160C7E" w:rsidP="00160C7E">
      <w:pPr>
        <w:spacing w:after="0" w:line="216" w:lineRule="auto"/>
        <w:ind w:left="846" w:right="8"/>
      </w:pPr>
      <w:r>
        <w:t>/*Local variables</w:t>
      </w:r>
    </w:p>
    <w:p w14:paraId="1D9ADC7C" w14:textId="77777777" w:rsidR="00160C7E" w:rsidRDefault="00160C7E" w:rsidP="00160C7E">
      <w:pPr>
        <w:spacing w:after="0" w:line="216" w:lineRule="auto"/>
        <w:ind w:left="846" w:right="8"/>
      </w:pPr>
      <w:r>
        <w:t>MTCode8: string</w:t>
      </w:r>
    </w:p>
    <w:p w14:paraId="590932F3" w14:textId="77777777" w:rsidR="00160C7E" w:rsidRDefault="00160C7E" w:rsidP="00160C7E">
      <w:pPr>
        <w:spacing w:after="0" w:line="216" w:lineRule="auto"/>
        <w:ind w:left="846" w:right="8"/>
        <w:rPr>
          <w:rFonts w:eastAsia="Arial"/>
        </w:rPr>
      </w:pPr>
      <w:r>
        <w:rPr>
          <w:rFonts w:eastAsia="Arial"/>
        </w:rPr>
        <w:t>NumberOfAvailableLines : integer</w:t>
      </w:r>
    </w:p>
    <w:p w14:paraId="50F46D11" w14:textId="77777777" w:rsidR="00160C7E" w:rsidRDefault="00160C7E" w:rsidP="00160C7E">
      <w:pPr>
        <w:spacing w:after="0" w:line="216" w:lineRule="auto"/>
        <w:ind w:left="846" w:right="8"/>
        <w:rPr>
          <w:rFonts w:eastAsia="Arial"/>
        </w:rPr>
      </w:pPr>
      <w:r>
        <w:rPr>
          <w:rFonts w:eastAsia="Arial"/>
        </w:rPr>
        <w:t>MTTable[]: table of strings</w:t>
      </w:r>
    </w:p>
    <w:p w14:paraId="4C090861" w14:textId="77777777" w:rsidR="00160C7E" w:rsidRDefault="00160C7E" w:rsidP="00160C7E">
      <w:pPr>
        <w:spacing w:after="0" w:line="216" w:lineRule="auto"/>
        <w:ind w:left="846" w:right="8"/>
        <w:rPr>
          <w:rFonts w:eastAsia="Arial"/>
        </w:rPr>
      </w:pPr>
      <w:r>
        <w:rPr>
          <w:rFonts w:eastAsia="Arial"/>
        </w:rPr>
        <w:t xml:space="preserve">MTCode5, MTCode6, MTCode7, MTCode8, MTPartyIdentifier, MXSchemeCode, </w:t>
      </w:r>
      <w:r>
        <w:t>AdditionalInformation, IssuerCountryCode</w:t>
      </w:r>
      <w:r>
        <w:rPr>
          <w:rFonts w:eastAsia="Arial"/>
        </w:rPr>
        <w:t xml:space="preserve"> : string </w:t>
      </w:r>
    </w:p>
    <w:p w14:paraId="11935DF6" w14:textId="77777777" w:rsidR="00160C7E" w:rsidRDefault="00160C7E" w:rsidP="00160C7E">
      <w:pPr>
        <w:spacing w:after="0" w:line="216" w:lineRule="auto"/>
        <w:ind w:left="846" w:right="8"/>
      </w:pPr>
      <w:r>
        <w:t>MTCode6Indicator,</w:t>
      </w:r>
      <w:r w:rsidRPr="00994F07">
        <w:t xml:space="preserve"> </w:t>
      </w:r>
      <w:r>
        <w:t>MTCode7Indicator : boolean</w:t>
      </w:r>
      <w:r>
        <w:rPr>
          <w:rFonts w:eastAsia="Arial"/>
        </w:rPr>
        <w:t xml:space="preserve"> */</w:t>
      </w:r>
    </w:p>
    <w:p w14:paraId="5D886F59" w14:textId="77777777" w:rsidR="00160C7E" w:rsidRDefault="00160C7E" w:rsidP="00160C7E">
      <w:pPr>
        <w:spacing w:after="306" w:line="216" w:lineRule="auto"/>
        <w:ind w:left="846" w:right="8"/>
      </w:pPr>
    </w:p>
    <w:p w14:paraId="56248006" w14:textId="77777777" w:rsidR="00160C7E" w:rsidRDefault="00160C7E" w:rsidP="00160C7E">
      <w:pPr>
        <w:spacing w:after="306" w:line="216" w:lineRule="auto"/>
        <w:ind w:left="846" w:right="8"/>
      </w:pPr>
      <w:r>
        <w:t>/*Fill in lines with Number 1/, 2/ and 3/. At a minimum Name must be present*/</w:t>
      </w:r>
    </w:p>
    <w:p w14:paraId="51504616" w14:textId="388F2A6F" w:rsidR="00160C7E" w:rsidRPr="00923691" w:rsidDel="00121182" w:rsidRDefault="00160C7E" w:rsidP="00160C7E">
      <w:pPr>
        <w:spacing w:after="306" w:line="216" w:lineRule="auto"/>
        <w:ind w:left="846" w:right="8"/>
        <w:rPr>
          <w:del w:id="2070" w:author="BOUVY Martine [2]" w:date="2021-06-15T10:58:00Z"/>
        </w:rPr>
      </w:pPr>
      <w:del w:id="2071" w:author="BOUVY Martine [2]" w:date="2021-06-15T10:58:00Z">
        <w:r w:rsidRPr="00F357AF" w:rsidDel="00121182">
          <w:rPr>
            <w:b/>
          </w:rPr>
          <w:delText>IF</w:delText>
        </w:r>
        <w:r w:rsidRPr="00923691" w:rsidDel="00121182">
          <w:delText xml:space="preserve"> </w:delText>
        </w:r>
        <w:r w:rsidRPr="00F357AF" w:rsidDel="00121182">
          <w:rPr>
            <w:rFonts w:eastAsia="Arial"/>
          </w:rPr>
          <w:delText>MXPartyIdentification.Name I</w:delText>
        </w:r>
        <w:r w:rsidR="00CA5DF9" w:rsidDel="00121182">
          <w:rPr>
            <w:rFonts w:eastAsia="Arial"/>
          </w:rPr>
          <w:delText>sPresent THEN</w:delText>
        </w:r>
      </w:del>
    </w:p>
    <w:p w14:paraId="0F9DA704" w14:textId="77777777" w:rsidR="00160C7E" w:rsidRDefault="00160C7E" w:rsidP="00160C7E">
      <w:pPr>
        <w:spacing w:after="306" w:line="216" w:lineRule="auto"/>
        <w:ind w:left="846" w:right="8"/>
        <w:rPr>
          <w:rFonts w:eastAsia="Arial"/>
        </w:rPr>
      </w:pPr>
      <w:r>
        <w:rPr>
          <w:b/>
        </w:rPr>
        <w:t xml:space="preserve">  </w:t>
      </w:r>
      <w:r w:rsidRPr="00F357AF">
        <w:rPr>
          <w:b/>
        </w:rPr>
        <w:t>MX_To_MTPartyNameAndStructuredAddress</w:t>
      </w:r>
      <w:r w:rsidRPr="00F357AF">
        <w:rPr>
          <w:rFonts w:eastAsia="Arial"/>
        </w:rPr>
        <w:t>(MXPartyIdentification; MTFATFNameAndAddress)</w:t>
      </w:r>
    </w:p>
    <w:p w14:paraId="2E1D02F2" w14:textId="7672B114" w:rsidR="00160C7E" w:rsidDel="00121182" w:rsidRDefault="00160C7E" w:rsidP="00160C7E">
      <w:pPr>
        <w:spacing w:after="306" w:line="216" w:lineRule="auto"/>
        <w:ind w:left="846" w:right="8"/>
        <w:rPr>
          <w:del w:id="2072" w:author="BOUVY Martine [2]" w:date="2021-06-15T10:59:00Z"/>
          <w:rFonts w:eastAsia="Arial"/>
        </w:rPr>
      </w:pPr>
      <w:del w:id="2073" w:author="BOUVY Martine [2]" w:date="2021-06-15T10:59:00Z">
        <w:r w:rsidDel="00121182">
          <w:rPr>
            <w:b/>
          </w:rPr>
          <w:delText>ENDIF</w:delText>
        </w:r>
      </w:del>
    </w:p>
    <w:p w14:paraId="2A06C420" w14:textId="77777777" w:rsidR="00160C7E" w:rsidRDefault="00160C7E" w:rsidP="00160C7E">
      <w:pPr>
        <w:spacing w:after="306" w:line="216" w:lineRule="auto"/>
        <w:ind w:left="846" w:right="8"/>
      </w:pPr>
      <w:r>
        <w:t>/* Information will be extracted to build line with Number 4/, 5/, 6/, 7/ and 8/ */</w:t>
      </w:r>
    </w:p>
    <w:p w14:paraId="609EBAAB" w14:textId="77777777" w:rsidR="00160C7E" w:rsidRDefault="00160C7E" w:rsidP="00160C7E">
      <w:pPr>
        <w:spacing w:after="306" w:line="216" w:lineRule="auto"/>
        <w:ind w:left="846" w:right="8"/>
      </w:pPr>
      <w:r>
        <w:t xml:space="preserve">/* MTTable[1] =&gt; 8/MTCode8; </w:t>
      </w:r>
    </w:p>
    <w:p w14:paraId="446C110E" w14:textId="77777777" w:rsidR="00160C7E" w:rsidRDefault="00160C7E" w:rsidP="00160C7E">
      <w:pPr>
        <w:spacing w:after="306" w:line="216" w:lineRule="auto"/>
        <w:ind w:left="846" w:right="8"/>
      </w:pPr>
      <w:r>
        <w:lastRenderedPageBreak/>
        <w:t xml:space="preserve">MTTable[2]=&gt; 4/DateOfBirth; </w:t>
      </w:r>
    </w:p>
    <w:p w14:paraId="00D72540" w14:textId="77777777" w:rsidR="00160C7E" w:rsidRDefault="00160C7E" w:rsidP="00160C7E">
      <w:pPr>
        <w:spacing w:after="306" w:line="216" w:lineRule="auto"/>
        <w:ind w:left="846" w:right="8"/>
      </w:pPr>
      <w:r>
        <w:t xml:space="preserve">MTTable[3]=&gt; 5/Country and Place of birth; </w:t>
      </w:r>
    </w:p>
    <w:p w14:paraId="58BCAF96" w14:textId="77777777" w:rsidR="00160C7E" w:rsidRDefault="00160C7E" w:rsidP="00160C7E">
      <w:pPr>
        <w:spacing w:after="306" w:line="216" w:lineRule="auto"/>
        <w:ind w:left="846" w:right="8"/>
      </w:pPr>
      <w:r>
        <w:t>MTTable[4] =&gt; 6/CUST or 6/LEI;</w:t>
      </w:r>
    </w:p>
    <w:p w14:paraId="59A8F531" w14:textId="77777777" w:rsidR="00160C7E" w:rsidRDefault="00160C7E" w:rsidP="00160C7E">
      <w:pPr>
        <w:spacing w:after="306" w:line="216" w:lineRule="auto"/>
        <w:ind w:left="846" w:right="8"/>
      </w:pPr>
      <w:r>
        <w:t>MTTable[5] =&gt; 7/NIDN; */</w:t>
      </w:r>
    </w:p>
    <w:p w14:paraId="62414199" w14:textId="77777777" w:rsidR="00160C7E" w:rsidRDefault="00160C7E" w:rsidP="00160C7E">
      <w:pPr>
        <w:spacing w:after="306" w:line="216" w:lineRule="auto"/>
        <w:ind w:left="846" w:right="8"/>
      </w:pPr>
      <w:r>
        <w:t>/* Extract information for Number 8/ - Stored in MTTable [1]*/</w:t>
      </w:r>
    </w:p>
    <w:p w14:paraId="7C7E670A" w14:textId="77777777" w:rsidR="00160C7E" w:rsidRPr="00F357AF" w:rsidRDefault="00160C7E" w:rsidP="00160C7E">
      <w:pPr>
        <w:spacing w:after="306" w:line="216" w:lineRule="auto"/>
        <w:ind w:left="0" w:right="8" w:firstLine="0"/>
      </w:pPr>
      <w:r>
        <w:t xml:space="preserve">        </w:t>
      </w:r>
      <w:r w:rsidRPr="00BF488A">
        <w:rPr>
          <w:b/>
        </w:rPr>
        <w:t>IF</w:t>
      </w:r>
      <w:r w:rsidRPr="005313EB">
        <w:t xml:space="preserve"> </w:t>
      </w:r>
      <w:r w:rsidRPr="00F357AF">
        <w:rPr>
          <w:rFonts w:eastAsia="Arial"/>
        </w:rPr>
        <w:t>MXPartyAccount</w:t>
      </w:r>
      <w:r>
        <w:t xml:space="preserve"> </w:t>
      </w:r>
      <w:r w:rsidRPr="00BF488A">
        <w:rPr>
          <w:b/>
        </w:rPr>
        <w:t>IsAbsent</w:t>
      </w:r>
      <w:r>
        <w:t xml:space="preserve"> THEN</w:t>
      </w:r>
    </w:p>
    <w:p w14:paraId="1843F062" w14:textId="77777777" w:rsidR="00160C7E" w:rsidRDefault="00160C7E" w:rsidP="00160C7E">
      <w:pPr>
        <w:spacing w:after="306" w:line="216" w:lineRule="auto"/>
        <w:ind w:left="846" w:right="8"/>
      </w:pPr>
      <w:r>
        <w:rPr>
          <w:b/>
        </w:rPr>
        <w:t xml:space="preserve">   MX_To_MTFATFIdentification</w:t>
      </w:r>
      <w:r>
        <w:t xml:space="preserve">(MXPartyIdentification ;   MTPartyIdentifier, MTCode8) </w:t>
      </w:r>
    </w:p>
    <w:p w14:paraId="01699BEC" w14:textId="77777777" w:rsidR="00160C7E" w:rsidRDefault="00160C7E" w:rsidP="00160C7E">
      <w:pPr>
        <w:spacing w:after="306" w:line="216" w:lineRule="auto"/>
        <w:ind w:left="846" w:right="8"/>
      </w:pPr>
      <w:r w:rsidRPr="00F357AF">
        <w:t xml:space="preserve">   /* as built, MTCode8 contains already 8/</w:t>
      </w:r>
      <w:r>
        <w:t xml:space="preserve"> if not emppty</w:t>
      </w:r>
      <w:r w:rsidRPr="00F357AF">
        <w:t xml:space="preserve"> */</w:t>
      </w:r>
    </w:p>
    <w:p w14:paraId="4B8F68AD" w14:textId="5FB5606B" w:rsidR="00160C7E" w:rsidRDefault="00BF488A" w:rsidP="00160C7E">
      <w:pPr>
        <w:spacing w:after="306" w:line="216" w:lineRule="auto"/>
        <w:ind w:left="846" w:right="8"/>
        <w:rPr>
          <w:ins w:id="2074" w:author="BOUVY Martine [3]" w:date="2020-06-29T19:11:00Z"/>
        </w:rPr>
      </w:pPr>
      <w:r>
        <w:t xml:space="preserve">  </w:t>
      </w:r>
      <w:r w:rsidRPr="00BF488A">
        <w:rPr>
          <w:b/>
        </w:rPr>
        <w:t>IF Length</w:t>
      </w:r>
      <w:r>
        <w:t xml:space="preserve">(MTCode8) &gt; </w:t>
      </w:r>
      <w:del w:id="2075" w:author="BOUVY Martine [3]" w:date="2020-06-29T19:16:00Z">
        <w:r w:rsidDel="00981A27">
          <w:delText>0</w:delText>
        </w:r>
      </w:del>
      <w:ins w:id="2076" w:author="BOUVY Martine [3]" w:date="2020-06-29T19:16:00Z">
        <w:r w:rsidR="00981A27">
          <w:t>35</w:t>
        </w:r>
      </w:ins>
      <w:r>
        <w:t xml:space="preserve"> THEN</w:t>
      </w:r>
      <w:r w:rsidR="00160C7E">
        <w:t xml:space="preserve"> </w:t>
      </w:r>
    </w:p>
    <w:p w14:paraId="57AF9AAD" w14:textId="0C9E7566" w:rsidR="00160C7E" w:rsidRDefault="00160C7E" w:rsidP="00160C7E">
      <w:pPr>
        <w:spacing w:after="306" w:line="216" w:lineRule="auto"/>
        <w:ind w:left="846" w:right="8"/>
      </w:pPr>
      <w:r>
        <w:t xml:space="preserve">    </w:t>
      </w:r>
      <w:r w:rsidR="00523883">
        <w:t xml:space="preserve">  </w:t>
      </w:r>
      <w:r>
        <w:t xml:space="preserve">MTCode8 = </w:t>
      </w:r>
      <w:r w:rsidRPr="00791141">
        <w:rPr>
          <w:b/>
        </w:rPr>
        <w:t>Concatenate</w:t>
      </w:r>
      <w:r>
        <w:t>(</w:t>
      </w:r>
      <w:r w:rsidRPr="00791141">
        <w:rPr>
          <w:b/>
        </w:rPr>
        <w:t>Substring</w:t>
      </w:r>
      <w:r>
        <w:t>(MTCode8, 1, 34), “+”))</w:t>
      </w:r>
      <w:r w:rsidR="00523883">
        <w:t xml:space="preserve">   </w:t>
      </w:r>
    </w:p>
    <w:p w14:paraId="06CDBE63" w14:textId="31A75233" w:rsidR="00160C7E" w:rsidRPr="00791141" w:rsidRDefault="00791141" w:rsidP="00791141">
      <w:pPr>
        <w:tabs>
          <w:tab w:val="left" w:pos="990"/>
          <w:tab w:val="left" w:pos="1080"/>
          <w:tab w:val="left" w:pos="1170"/>
        </w:tabs>
        <w:spacing w:after="306" w:line="216" w:lineRule="auto"/>
        <w:ind w:left="810" w:right="8" w:firstLine="28"/>
        <w:rPr>
          <w:b/>
        </w:rPr>
      </w:pPr>
      <w:r>
        <w:rPr>
          <w:b/>
        </w:rPr>
        <w:t xml:space="preserve">  </w:t>
      </w:r>
      <w:r w:rsidR="00160C7E" w:rsidRPr="00791141">
        <w:rPr>
          <w:b/>
        </w:rPr>
        <w:t>ENDIF</w:t>
      </w:r>
    </w:p>
    <w:p w14:paraId="1E0D7FC8" w14:textId="2FCC591E" w:rsidR="00160C7E" w:rsidRDefault="00791141" w:rsidP="00160C7E">
      <w:pPr>
        <w:spacing w:after="306" w:line="216" w:lineRule="auto"/>
        <w:ind w:left="846" w:right="8"/>
      </w:pPr>
      <w:r>
        <w:rPr>
          <w:b/>
        </w:rPr>
        <w:t xml:space="preserve">  </w:t>
      </w:r>
      <w:r w:rsidR="00160C7E">
        <w:rPr>
          <w:rFonts w:eastAsia="Arial"/>
        </w:rPr>
        <w:t xml:space="preserve">MTTable[1] = </w:t>
      </w:r>
      <w:r w:rsidR="00160C7E">
        <w:t>MTCode8</w:t>
      </w:r>
    </w:p>
    <w:p w14:paraId="06EBEEC1" w14:textId="73476C1D" w:rsidR="00160C7E" w:rsidRPr="00791141" w:rsidRDefault="00160C7E" w:rsidP="006E4CD3">
      <w:pPr>
        <w:tabs>
          <w:tab w:val="left" w:pos="990"/>
          <w:tab w:val="left" w:pos="1080"/>
        </w:tabs>
        <w:spacing w:after="306" w:line="216" w:lineRule="auto"/>
        <w:ind w:left="846" w:right="8"/>
        <w:rPr>
          <w:b/>
        </w:rPr>
      </w:pPr>
      <w:r>
        <w:rPr>
          <w:b/>
        </w:rPr>
        <w:t xml:space="preserve"> </w:t>
      </w:r>
      <w:r w:rsidRPr="00791141">
        <w:rPr>
          <w:b/>
        </w:rPr>
        <w:t>ENDIF</w:t>
      </w:r>
      <w:r w:rsidR="006E4CD3">
        <w:rPr>
          <w:b/>
        </w:rPr>
        <w:t xml:space="preserve"> </w:t>
      </w:r>
      <w:r w:rsidR="006E4CD3" w:rsidRPr="006E4CD3">
        <w:t xml:space="preserve">/* </w:t>
      </w:r>
      <w:r w:rsidR="006E4CD3" w:rsidRPr="00F357AF">
        <w:rPr>
          <w:rFonts w:eastAsia="Arial"/>
        </w:rPr>
        <w:t>MXPartyAccount</w:t>
      </w:r>
      <w:r w:rsidR="006E4CD3">
        <w:rPr>
          <w:rFonts w:eastAsia="Arial"/>
        </w:rPr>
        <w:t xml:space="preserve"> */</w:t>
      </w:r>
    </w:p>
    <w:p w14:paraId="24332673" w14:textId="77777777" w:rsidR="00160C7E" w:rsidRDefault="00160C7E" w:rsidP="00160C7E">
      <w:pPr>
        <w:spacing w:after="306" w:line="216" w:lineRule="auto"/>
        <w:ind w:left="846" w:right="8"/>
      </w:pPr>
      <w:r>
        <w:t xml:space="preserve">  /* Extract 4/DateOfbirth; 5/Country and Place of birth*/</w:t>
      </w:r>
    </w:p>
    <w:p w14:paraId="5956D66E" w14:textId="67C4CDA6" w:rsidR="00160C7E" w:rsidRDefault="00160C7E" w:rsidP="00160C7E">
      <w:pPr>
        <w:spacing w:after="306" w:line="216" w:lineRule="auto"/>
        <w:ind w:left="846" w:right="8"/>
      </w:pPr>
      <w:r w:rsidRPr="00F357AF">
        <w:rPr>
          <w:b/>
        </w:rPr>
        <w:t xml:space="preserve">IF </w:t>
      </w:r>
      <w:r w:rsidRPr="00F357AF">
        <w:rPr>
          <w:rFonts w:eastAsia="Arial"/>
        </w:rPr>
        <w:t>MXPartyIdentification.Identification.PrivateIdentification</w:t>
      </w:r>
      <w:r w:rsidR="00791141">
        <w:rPr>
          <w:rFonts w:eastAsia="Arial"/>
        </w:rPr>
        <w:t xml:space="preserve">.DateAndPlaceOfBirth </w:t>
      </w:r>
      <w:r w:rsidR="00791141" w:rsidRPr="00791141">
        <w:rPr>
          <w:rFonts w:eastAsia="Arial"/>
          <w:b/>
        </w:rPr>
        <w:t>IsPr</w:t>
      </w:r>
      <w:r w:rsidRPr="00791141">
        <w:rPr>
          <w:rFonts w:eastAsia="Arial"/>
          <w:b/>
        </w:rPr>
        <w:t>esent</w:t>
      </w:r>
      <w:r>
        <w:rPr>
          <w:rFonts w:eastAsia="Arial"/>
        </w:rPr>
        <w:t xml:space="preserve"> THEN </w:t>
      </w:r>
      <w:r>
        <w:rPr>
          <w:rFonts w:ascii="Arial" w:eastAsia="Arial" w:hAnsi="Arial" w:cs="Arial"/>
        </w:rPr>
        <w:t xml:space="preserve"> </w:t>
      </w:r>
    </w:p>
    <w:p w14:paraId="736D0CD4" w14:textId="77777777" w:rsidR="00160C7E" w:rsidRDefault="00160C7E" w:rsidP="00160C7E">
      <w:pPr>
        <w:spacing w:after="306" w:line="216" w:lineRule="auto"/>
        <w:ind w:left="846" w:right="8"/>
        <w:rPr>
          <w:rFonts w:eastAsia="Arial"/>
        </w:rPr>
      </w:pPr>
      <w:r>
        <w:t xml:space="preserve">   </w:t>
      </w:r>
      <w:r w:rsidRPr="00F357AF">
        <w:rPr>
          <w:b/>
        </w:rPr>
        <w:t>MX_To_MTBirthInformation</w:t>
      </w:r>
      <w:r w:rsidRPr="00132ABF">
        <w:t>(</w:t>
      </w:r>
      <w:r w:rsidRPr="00F357AF">
        <w:rPr>
          <w:rFonts w:eastAsia="Arial"/>
        </w:rPr>
        <w:t>MXPartyIdentification; MTCode4, MTCode5)</w:t>
      </w:r>
    </w:p>
    <w:p w14:paraId="39921D2C" w14:textId="77777777" w:rsidR="00160C7E" w:rsidRDefault="00160C7E" w:rsidP="00160C7E">
      <w:pPr>
        <w:spacing w:after="306" w:line="216" w:lineRule="auto"/>
        <w:ind w:left="846" w:right="8"/>
        <w:rPr>
          <w:rFonts w:eastAsia="Arial"/>
        </w:rPr>
      </w:pPr>
      <w:r>
        <w:rPr>
          <w:rFonts w:eastAsia="Arial"/>
        </w:rPr>
        <w:t xml:space="preserve">  MTTable[2]= MTCode4</w:t>
      </w:r>
    </w:p>
    <w:p w14:paraId="3575FA13" w14:textId="77777777" w:rsidR="00160C7E" w:rsidRDefault="00160C7E" w:rsidP="00160C7E">
      <w:pPr>
        <w:spacing w:after="306" w:line="216" w:lineRule="auto"/>
        <w:ind w:left="846" w:right="8"/>
        <w:rPr>
          <w:rFonts w:eastAsia="Arial"/>
        </w:rPr>
      </w:pPr>
      <w:r>
        <w:rPr>
          <w:rFonts w:eastAsia="Arial"/>
        </w:rPr>
        <w:t xml:space="preserve">  MTTable[3]= MTCode5</w:t>
      </w:r>
    </w:p>
    <w:p w14:paraId="0A07839F" w14:textId="77777777" w:rsidR="00160C7E" w:rsidRPr="00F357AF" w:rsidRDefault="00160C7E" w:rsidP="00160C7E">
      <w:pPr>
        <w:spacing w:after="306" w:line="216" w:lineRule="auto"/>
        <w:ind w:left="846" w:right="8"/>
        <w:rPr>
          <w:b/>
        </w:rPr>
      </w:pPr>
      <w:r w:rsidRPr="00F357AF">
        <w:rPr>
          <w:b/>
        </w:rPr>
        <w:t>ENDIF</w:t>
      </w:r>
    </w:p>
    <w:p w14:paraId="5D5120A2" w14:textId="77777777" w:rsidR="00160C7E" w:rsidRDefault="00160C7E" w:rsidP="00160C7E">
      <w:pPr>
        <w:spacing w:after="306" w:line="216" w:lineRule="auto"/>
        <w:ind w:left="846" w:right="8"/>
      </w:pPr>
      <w:r>
        <w:t>/* Extract information for 6/CUST or 7/NIDN if not present in MTPartyIdentifier */</w:t>
      </w:r>
    </w:p>
    <w:p w14:paraId="0C5DD7B2" w14:textId="66E1CCCC" w:rsidR="00160C7E" w:rsidRDefault="00160C7E" w:rsidP="00160C7E">
      <w:pPr>
        <w:spacing w:after="306" w:line="216" w:lineRule="auto"/>
        <w:ind w:left="846" w:right="8"/>
      </w:pPr>
      <w:r w:rsidRPr="00F357AF">
        <w:rPr>
          <w:b/>
        </w:rPr>
        <w:t xml:space="preserve">IF </w:t>
      </w:r>
      <w:r>
        <w:t xml:space="preserve">  MXPartyIdentification.Identification.PrivateIde</w:t>
      </w:r>
      <w:r w:rsidR="00791141">
        <w:t>ntification.Other IsPresent THEN</w:t>
      </w:r>
    </w:p>
    <w:p w14:paraId="07289046" w14:textId="643EFE6F" w:rsidR="00160C7E" w:rsidRDefault="00160C7E" w:rsidP="00160C7E">
      <w:pPr>
        <w:spacing w:after="306" w:line="216" w:lineRule="auto"/>
        <w:ind w:left="846" w:right="8"/>
        <w:rPr>
          <w:rFonts w:eastAsia="Arial"/>
        </w:rPr>
      </w:pPr>
      <w:r>
        <w:rPr>
          <w:b/>
        </w:rPr>
        <w:t xml:space="preserve">        </w:t>
      </w:r>
      <w:r w:rsidR="0039027C">
        <w:rPr>
          <w:b/>
        </w:rPr>
        <w:t xml:space="preserve">  </w:t>
      </w:r>
      <w:r w:rsidRPr="008A473A">
        <w:rPr>
          <w:b/>
        </w:rPr>
        <w:t>MX_To_MT</w:t>
      </w:r>
      <w:r>
        <w:rPr>
          <w:b/>
        </w:rPr>
        <w:t>FATFID_CUST_NIDN</w:t>
      </w:r>
      <w:r w:rsidRPr="00132ABF">
        <w:t>(</w:t>
      </w:r>
      <w:r w:rsidRPr="008A473A">
        <w:rPr>
          <w:rFonts w:eastAsia="Arial"/>
        </w:rPr>
        <w:t>MXPartyIdentification</w:t>
      </w:r>
      <w:r w:rsidRPr="00E83DA2">
        <w:rPr>
          <w:rFonts w:eastAsia="Arial"/>
        </w:rPr>
        <w:t>,</w:t>
      </w:r>
      <w:r w:rsidRPr="00F357AF">
        <w:rPr>
          <w:rFonts w:eastAsia="Arial"/>
        </w:rPr>
        <w:t>MXPartyAccount</w:t>
      </w:r>
      <w:r>
        <w:rPr>
          <w:rFonts w:eastAsia="Arial"/>
        </w:rPr>
        <w:t>, MTPartyIdentifier,</w:t>
      </w:r>
      <w:r w:rsidRPr="008A473A">
        <w:rPr>
          <w:rFonts w:eastAsia="Arial"/>
        </w:rPr>
        <w:t>; MTCode</w:t>
      </w:r>
      <w:r>
        <w:rPr>
          <w:rFonts w:eastAsia="Arial"/>
        </w:rPr>
        <w:t>6, MTCode7</w:t>
      </w:r>
      <w:r w:rsidRPr="008A473A">
        <w:rPr>
          <w:rFonts w:eastAsia="Arial"/>
        </w:rPr>
        <w:t>)</w:t>
      </w:r>
    </w:p>
    <w:p w14:paraId="3A338148" w14:textId="77777777" w:rsidR="00160C7E" w:rsidRDefault="00160C7E" w:rsidP="00160C7E">
      <w:pPr>
        <w:spacing w:after="306" w:line="216" w:lineRule="auto"/>
        <w:ind w:left="846" w:right="8"/>
        <w:rPr>
          <w:rFonts w:eastAsia="Arial"/>
        </w:rPr>
      </w:pPr>
      <w:r>
        <w:rPr>
          <w:rFonts w:eastAsia="Arial"/>
        </w:rPr>
        <w:t xml:space="preserve"> MTTable[4]= MTCode6</w:t>
      </w:r>
    </w:p>
    <w:p w14:paraId="64F3754E" w14:textId="77777777" w:rsidR="00160C7E" w:rsidRDefault="00160C7E" w:rsidP="00160C7E">
      <w:pPr>
        <w:spacing w:after="306" w:line="216" w:lineRule="auto"/>
        <w:ind w:left="846" w:right="8"/>
        <w:rPr>
          <w:rFonts w:eastAsia="Arial"/>
        </w:rPr>
      </w:pPr>
      <w:r>
        <w:rPr>
          <w:rFonts w:eastAsia="Arial"/>
        </w:rPr>
        <w:lastRenderedPageBreak/>
        <w:t xml:space="preserve"> MTTable[5]= MTCode7</w:t>
      </w:r>
    </w:p>
    <w:p w14:paraId="6AE81C7B" w14:textId="77777777" w:rsidR="00160C7E" w:rsidRDefault="00160C7E" w:rsidP="00160C7E">
      <w:pPr>
        <w:spacing w:after="306" w:line="216" w:lineRule="auto"/>
        <w:ind w:left="846" w:right="8"/>
        <w:rPr>
          <w:rFonts w:eastAsia="Arial"/>
          <w:b/>
        </w:rPr>
      </w:pPr>
      <w:r w:rsidRPr="00F357AF">
        <w:rPr>
          <w:rFonts w:eastAsia="Arial"/>
          <w:b/>
        </w:rPr>
        <w:t>ENDIF</w:t>
      </w:r>
    </w:p>
    <w:p w14:paraId="65999125" w14:textId="77777777" w:rsidR="00160C7E" w:rsidRPr="00791141" w:rsidRDefault="00160C7E" w:rsidP="00160C7E">
      <w:pPr>
        <w:spacing w:after="306" w:line="216" w:lineRule="auto"/>
        <w:ind w:left="846" w:right="8"/>
        <w:rPr>
          <w:rFonts w:eastAsia="Arial"/>
        </w:rPr>
      </w:pPr>
      <w:r w:rsidRPr="00791141">
        <w:rPr>
          <w:rFonts w:eastAsia="Arial"/>
        </w:rPr>
        <w:t>/* PrivateIdentification and OrganisationIdentification are exclusive */</w:t>
      </w:r>
    </w:p>
    <w:p w14:paraId="4F621906" w14:textId="7E8A8A76" w:rsidR="00160C7E" w:rsidRDefault="00160C7E" w:rsidP="00160C7E">
      <w:pPr>
        <w:spacing w:after="306" w:line="216" w:lineRule="auto"/>
        <w:ind w:left="846" w:right="8"/>
      </w:pPr>
      <w:r w:rsidRPr="00BA1FD3">
        <w:rPr>
          <w:b/>
        </w:rPr>
        <w:t xml:space="preserve">IF </w:t>
      </w:r>
      <w:r>
        <w:t xml:space="preserve">  MXPartyIdentification.Identification.OrganisationI</w:t>
      </w:r>
      <w:r w:rsidR="00791141">
        <w:t>dentification.LEI IsPresent THEN</w:t>
      </w:r>
    </w:p>
    <w:p w14:paraId="0166DA31" w14:textId="77777777" w:rsidR="00160C7E" w:rsidRDefault="00160C7E" w:rsidP="00160C7E">
      <w:pPr>
        <w:spacing w:after="306" w:line="216" w:lineRule="auto"/>
        <w:ind w:left="846" w:right="8"/>
      </w:pPr>
      <w:r>
        <w:rPr>
          <w:rFonts w:eastAsia="Arial"/>
        </w:rPr>
        <w:t xml:space="preserve">MTCode6 = </w:t>
      </w:r>
      <w:r>
        <w:t>MXPartyIdentification.Identification.OrganisationIdentification.LEI</w:t>
      </w:r>
    </w:p>
    <w:p w14:paraId="61CD4990" w14:textId="7C82A59E" w:rsidR="00160C7E" w:rsidRPr="00791141" w:rsidRDefault="00160C7E" w:rsidP="00791141">
      <w:pPr>
        <w:pStyle w:val="PlainText"/>
        <w:ind w:left="810" w:right="-1072"/>
        <w:rPr>
          <w:rFonts w:ascii="Courier New" w:hAnsi="Courier New" w:cs="Courier New"/>
          <w:sz w:val="20"/>
          <w:szCs w:val="20"/>
        </w:rPr>
      </w:pPr>
      <w:r w:rsidRPr="00791141">
        <w:rPr>
          <w:rFonts w:ascii="Courier New" w:eastAsia="Arial" w:hAnsi="Courier New" w:cs="Courier New"/>
          <w:sz w:val="20"/>
          <w:szCs w:val="20"/>
        </w:rPr>
        <w:t xml:space="preserve">/* </w:t>
      </w:r>
      <w:r w:rsidR="00791141">
        <w:rPr>
          <w:rFonts w:ascii="Courier New" w:hAnsi="Courier New" w:cs="Courier New"/>
          <w:sz w:val="20"/>
          <w:szCs w:val="20"/>
        </w:rPr>
        <w:t>I</w:t>
      </w:r>
      <w:r w:rsidRPr="00791141">
        <w:rPr>
          <w:rFonts w:ascii="Courier New" w:hAnsi="Courier New" w:cs="Courier New"/>
          <w:sz w:val="20"/>
          <w:szCs w:val="20"/>
        </w:rPr>
        <w:t xml:space="preserve">f available. If not, use </w:t>
      </w:r>
      <w:r w:rsidR="00791141">
        <w:rPr>
          <w:rFonts w:ascii="Courier New" w:hAnsi="Courier New" w:cs="Courier New"/>
          <w:sz w:val="20"/>
          <w:szCs w:val="20"/>
        </w:rPr>
        <w:t xml:space="preserve">default = GLEIF headquarters in </w:t>
      </w:r>
      <w:r w:rsidR="00277939">
        <w:rPr>
          <w:rFonts w:ascii="Courier New" w:hAnsi="Courier New" w:cs="Courier New"/>
          <w:sz w:val="20"/>
          <w:szCs w:val="20"/>
        </w:rPr>
        <w:t>Basel, i.e.</w:t>
      </w:r>
      <w:r w:rsidRPr="00791141">
        <w:rPr>
          <w:rFonts w:ascii="Courier New" w:hAnsi="Courier New" w:cs="Courier New"/>
          <w:sz w:val="20"/>
          <w:szCs w:val="20"/>
        </w:rPr>
        <w:t>CH. LEIC is always   fixed. */</w:t>
      </w:r>
    </w:p>
    <w:p w14:paraId="1B8C0942" w14:textId="77777777" w:rsidR="00160C7E" w:rsidRDefault="00160C7E" w:rsidP="00160C7E">
      <w:pPr>
        <w:pStyle w:val="PlainText"/>
      </w:pPr>
    </w:p>
    <w:p w14:paraId="664BF627" w14:textId="5C588530" w:rsidR="00160C7E" w:rsidRDefault="00160C7E" w:rsidP="003519FB">
      <w:pPr>
        <w:tabs>
          <w:tab w:val="left" w:pos="1440"/>
        </w:tabs>
        <w:spacing w:after="0" w:line="216" w:lineRule="auto"/>
        <w:ind w:left="846" w:right="-712"/>
      </w:pPr>
      <w:r w:rsidRPr="00F357AF">
        <w:rPr>
          <w:b/>
        </w:rPr>
        <w:t xml:space="preserve">     IF</w:t>
      </w:r>
      <w:r>
        <w:t xml:space="preserve"> MXPartyIdentification.Post</w:t>
      </w:r>
      <w:r w:rsidR="003519FB">
        <w:t>alAddress.Country IsPresent THEN</w:t>
      </w:r>
      <w:r>
        <w:t xml:space="preserve"> </w:t>
      </w:r>
    </w:p>
    <w:p w14:paraId="0B2F1375" w14:textId="77777777" w:rsidR="00160C7E" w:rsidRDefault="00160C7E" w:rsidP="00C664AA">
      <w:pPr>
        <w:spacing w:after="0" w:line="216" w:lineRule="auto"/>
        <w:ind w:left="846" w:right="-982"/>
      </w:pPr>
      <w:r>
        <w:t xml:space="preserve">      IssuerCountryCode =  MXPartyIdentification.PostalAddress.Country</w:t>
      </w:r>
    </w:p>
    <w:p w14:paraId="280A2874" w14:textId="4180E8A9" w:rsidR="00160C7E" w:rsidRPr="003519FB" w:rsidRDefault="003519FB" w:rsidP="003519FB">
      <w:pPr>
        <w:spacing w:after="0" w:line="216" w:lineRule="auto"/>
        <w:ind w:left="846" w:right="8"/>
        <w:rPr>
          <w:b/>
        </w:rPr>
      </w:pPr>
      <w:r>
        <w:t xml:space="preserve">     </w:t>
      </w:r>
      <w:r w:rsidR="00160C7E" w:rsidRPr="003519FB">
        <w:rPr>
          <w:b/>
        </w:rPr>
        <w:t>ELSE</w:t>
      </w:r>
    </w:p>
    <w:p w14:paraId="28BE9F6B" w14:textId="77777777" w:rsidR="00160C7E" w:rsidRDefault="00160C7E" w:rsidP="003519FB">
      <w:pPr>
        <w:spacing w:after="0" w:line="216" w:lineRule="auto"/>
        <w:ind w:left="846" w:right="8"/>
      </w:pPr>
      <w:r>
        <w:t xml:space="preserve">       IssuerCountryCode = “CH”</w:t>
      </w:r>
    </w:p>
    <w:p w14:paraId="33F684F8" w14:textId="3970FD58" w:rsidR="00160C7E" w:rsidRDefault="003519FB" w:rsidP="003519FB">
      <w:pPr>
        <w:spacing w:after="0" w:line="216" w:lineRule="auto"/>
        <w:ind w:left="846" w:right="8"/>
        <w:rPr>
          <w:b/>
        </w:rPr>
      </w:pPr>
      <w:r>
        <w:t xml:space="preserve">     </w:t>
      </w:r>
      <w:r w:rsidR="00160C7E" w:rsidRPr="00F357AF">
        <w:rPr>
          <w:b/>
        </w:rPr>
        <w:t>ENDIF</w:t>
      </w:r>
    </w:p>
    <w:p w14:paraId="3EB3DFC7" w14:textId="77777777" w:rsidR="003519FB" w:rsidRPr="00F357AF" w:rsidRDefault="003519FB" w:rsidP="003519FB">
      <w:pPr>
        <w:spacing w:after="0" w:line="216" w:lineRule="auto"/>
        <w:ind w:left="846" w:right="8"/>
        <w:rPr>
          <w:b/>
        </w:rPr>
      </w:pPr>
    </w:p>
    <w:p w14:paraId="1357E14F" w14:textId="686DE2D6" w:rsidR="00160C7E" w:rsidRDefault="00160C7E" w:rsidP="00160C7E">
      <w:pPr>
        <w:spacing w:after="306" w:line="216" w:lineRule="auto"/>
        <w:ind w:left="846" w:right="8"/>
        <w:rPr>
          <w:rFonts w:eastAsia="Arial"/>
        </w:rPr>
      </w:pPr>
      <w:r w:rsidRPr="00040C9D">
        <w:rPr>
          <w:rFonts w:eastAsia="Arial"/>
        </w:rPr>
        <w:t>MTC</w:t>
      </w:r>
      <w:r w:rsidRPr="00F357AF">
        <w:rPr>
          <w:rFonts w:eastAsia="Arial"/>
        </w:rPr>
        <w:t xml:space="preserve">ode6 = </w:t>
      </w:r>
      <w:r>
        <w:rPr>
          <w:rFonts w:eastAsia="Arial"/>
        </w:rPr>
        <w:t>Concatenate(“6/”,IssuerCountryCode,”/LEIC/”,</w:t>
      </w:r>
      <w:r w:rsidRPr="00040C9D">
        <w:rPr>
          <w:rFonts w:eastAsia="Arial"/>
        </w:rPr>
        <w:t xml:space="preserve"> </w:t>
      </w:r>
      <w:r>
        <w:rPr>
          <w:rFonts w:eastAsia="Arial"/>
        </w:rPr>
        <w:t>MTCode6)</w:t>
      </w:r>
    </w:p>
    <w:p w14:paraId="2D6B448E" w14:textId="77777777" w:rsidR="00160C7E" w:rsidRPr="00F357AF" w:rsidRDefault="00160C7E" w:rsidP="00160C7E">
      <w:pPr>
        <w:spacing w:after="306" w:line="216" w:lineRule="auto"/>
        <w:ind w:left="846" w:right="8"/>
        <w:rPr>
          <w:rFonts w:eastAsia="Arial"/>
        </w:rPr>
      </w:pPr>
      <w:r>
        <w:rPr>
          <w:rFonts w:eastAsia="Arial"/>
        </w:rPr>
        <w:t>MTTable[4]= MTCode6</w:t>
      </w:r>
    </w:p>
    <w:p w14:paraId="0731BF8D" w14:textId="77777777" w:rsidR="00160C7E" w:rsidRDefault="00160C7E" w:rsidP="00160C7E">
      <w:pPr>
        <w:spacing w:after="306" w:line="216" w:lineRule="auto"/>
        <w:ind w:left="846" w:right="8"/>
        <w:rPr>
          <w:rFonts w:eastAsia="Arial"/>
          <w:b/>
        </w:rPr>
      </w:pPr>
      <w:r>
        <w:rPr>
          <w:rFonts w:eastAsia="Arial"/>
          <w:b/>
        </w:rPr>
        <w:t xml:space="preserve">ENDIF </w:t>
      </w:r>
      <w:r w:rsidRPr="00F357AF">
        <w:rPr>
          <w:rFonts w:eastAsia="Arial"/>
        </w:rPr>
        <w:t>/* Organisation LEI present */</w:t>
      </w:r>
      <w:r>
        <w:rPr>
          <w:rFonts w:eastAsia="Arial"/>
          <w:b/>
        </w:rPr>
        <w:t xml:space="preserve"> </w:t>
      </w:r>
    </w:p>
    <w:p w14:paraId="1A8E2E09" w14:textId="77777777" w:rsidR="00160C7E" w:rsidRPr="00C664AA" w:rsidRDefault="00160C7E" w:rsidP="00C664AA">
      <w:pPr>
        <w:spacing w:after="306" w:line="216" w:lineRule="auto"/>
        <w:ind w:left="846" w:right="-712"/>
        <w:rPr>
          <w:rFonts w:eastAsia="Arial"/>
        </w:rPr>
      </w:pPr>
      <w:r w:rsidRPr="00C664AA">
        <w:rPr>
          <w:rFonts w:eastAsia="Arial"/>
        </w:rPr>
        <w:t>/* Check if information is present to be copied to 50F subfield 2 */</w:t>
      </w:r>
    </w:p>
    <w:p w14:paraId="5B88D062" w14:textId="4D25E27E" w:rsidR="00160C7E" w:rsidRDefault="00160C7E" w:rsidP="00160C7E">
      <w:pPr>
        <w:spacing w:after="306" w:line="216" w:lineRule="auto"/>
        <w:ind w:left="846" w:right="8"/>
      </w:pPr>
      <w:r>
        <w:rPr>
          <w:b/>
        </w:rPr>
        <w:t xml:space="preserve">    </w:t>
      </w:r>
      <w:r w:rsidRPr="00FA3449">
        <w:rPr>
          <w:b/>
        </w:rPr>
        <w:t>IF</w:t>
      </w:r>
      <w:r w:rsidR="00C664AA">
        <w:t xml:space="preserve"> (</w:t>
      </w:r>
      <w:r w:rsidR="00C664AA" w:rsidRPr="00C664AA">
        <w:rPr>
          <w:b/>
        </w:rPr>
        <w:t>Length</w:t>
      </w:r>
      <w:r w:rsidR="00C664AA">
        <w:t xml:space="preserve">(MTTable[1])=0 AND </w:t>
      </w:r>
      <w:r w:rsidR="00C664AA" w:rsidRPr="00C664AA">
        <w:rPr>
          <w:b/>
        </w:rPr>
        <w:t>Length</w:t>
      </w:r>
      <w:r w:rsidR="00C664AA">
        <w:t xml:space="preserve">(MTTable[2])=0 AND  </w:t>
      </w:r>
      <w:r w:rsidR="00C664AA" w:rsidRPr="00C664AA">
        <w:rPr>
          <w:b/>
        </w:rPr>
        <w:t>Length</w:t>
      </w:r>
      <w:r w:rsidR="00C664AA">
        <w:t xml:space="preserve">(MTTable[3])=0 AND </w:t>
      </w:r>
      <w:r w:rsidR="00C664AA" w:rsidRPr="00C664AA">
        <w:rPr>
          <w:b/>
        </w:rPr>
        <w:t>Length</w:t>
      </w:r>
      <w:r w:rsidR="00C664AA">
        <w:t xml:space="preserve">(MTTable[4])=0 AND   </w:t>
      </w:r>
      <w:r w:rsidR="00C664AA" w:rsidRPr="00C664AA">
        <w:rPr>
          <w:b/>
        </w:rPr>
        <w:t>Length</w:t>
      </w:r>
      <w:r>
        <w:t xml:space="preserve">(MTTable[5]))=0 THEN </w:t>
      </w:r>
    </w:p>
    <w:p w14:paraId="2AAF1386" w14:textId="77777777" w:rsidR="00160C7E" w:rsidRPr="00835508" w:rsidRDefault="00160C7E" w:rsidP="00C664AA">
      <w:pPr>
        <w:spacing w:after="0" w:line="216" w:lineRule="auto"/>
        <w:ind w:left="846" w:right="8"/>
      </w:pPr>
      <w:r w:rsidRPr="00F357AF">
        <w:t>/*No additional information to copy */</w:t>
      </w:r>
    </w:p>
    <w:p w14:paraId="198CBFF1" w14:textId="43BCDAD4" w:rsidR="00160C7E" w:rsidRPr="00C664AA" w:rsidRDefault="00160C7E" w:rsidP="00C664AA">
      <w:pPr>
        <w:spacing w:after="0" w:line="216" w:lineRule="auto"/>
        <w:ind w:left="846" w:right="8"/>
      </w:pPr>
      <w:r>
        <w:rPr>
          <w:b/>
        </w:rPr>
        <w:t xml:space="preserve">   </w:t>
      </w:r>
      <w:r w:rsidR="00C664AA">
        <w:rPr>
          <w:b/>
        </w:rPr>
        <w:t xml:space="preserve"> </w:t>
      </w:r>
      <w:r>
        <w:rPr>
          <w:b/>
        </w:rPr>
        <w:t xml:space="preserve"> </w:t>
      </w:r>
      <w:r w:rsidRPr="00C664AA">
        <w:t>EXIT function</w:t>
      </w:r>
    </w:p>
    <w:p w14:paraId="47AC463C" w14:textId="77777777" w:rsidR="00160C7E" w:rsidRDefault="00160C7E" w:rsidP="00160C7E">
      <w:pPr>
        <w:spacing w:after="306" w:line="216" w:lineRule="auto"/>
        <w:ind w:left="846" w:right="8"/>
        <w:rPr>
          <w:rFonts w:eastAsia="Arial"/>
          <w:b/>
        </w:rPr>
      </w:pPr>
      <w:r>
        <w:rPr>
          <w:b/>
        </w:rPr>
        <w:t xml:space="preserve">    ENDIF</w:t>
      </w:r>
    </w:p>
    <w:p w14:paraId="5F8214CD" w14:textId="7A1BCA9D" w:rsidR="00160C7E" w:rsidRDefault="00160C7E" w:rsidP="00AF0671">
      <w:pPr>
        <w:spacing w:after="0" w:line="216" w:lineRule="auto"/>
        <w:ind w:left="846" w:right="8"/>
        <w:rPr>
          <w:rFonts w:eastAsia="Arial"/>
        </w:rPr>
      </w:pPr>
      <w:r>
        <w:rPr>
          <w:rFonts w:eastAsia="Arial"/>
        </w:rPr>
        <w:t>/* fill in Structured address with 4/, 5/ 6/ 7/ and 8/ if information is present and if room left. After the structured Name and Address, Birth information is filled if room left, 2 lines are needed. Then Number 6/ and/or 7/ and Number 8/</w:t>
      </w:r>
      <w:r w:rsidR="00AF0671">
        <w:rPr>
          <w:rFonts w:eastAsia="Arial"/>
        </w:rPr>
        <w:t>.</w:t>
      </w:r>
    </w:p>
    <w:p w14:paraId="1C64D903" w14:textId="32A9D5A8" w:rsidR="00160C7E" w:rsidRDefault="00160C7E" w:rsidP="00AF0671">
      <w:pPr>
        <w:spacing w:after="0" w:line="216" w:lineRule="auto"/>
        <w:ind w:left="846" w:right="8"/>
        <w:rPr>
          <w:rFonts w:eastAsia="Arial"/>
        </w:rPr>
      </w:pPr>
      <w:r>
        <w:rPr>
          <w:rFonts w:eastAsia="Arial"/>
        </w:rPr>
        <w:t xml:space="preserve">All information has been truncated if needed in the different functions above. MTTable[] can be empty. So it is needed to check if information is present*/ </w:t>
      </w:r>
    </w:p>
    <w:p w14:paraId="38766D1E" w14:textId="77777777" w:rsidR="001811AE" w:rsidRDefault="001811AE" w:rsidP="00AF0671">
      <w:pPr>
        <w:spacing w:after="0" w:line="216" w:lineRule="auto"/>
        <w:ind w:left="846" w:right="8"/>
        <w:rPr>
          <w:rFonts w:eastAsia="Arial"/>
        </w:rPr>
      </w:pPr>
    </w:p>
    <w:p w14:paraId="63E60814" w14:textId="77777777" w:rsidR="00160C7E" w:rsidRDefault="00160C7E" w:rsidP="001E1B86">
      <w:pPr>
        <w:spacing w:after="0" w:line="216" w:lineRule="auto"/>
        <w:ind w:left="810" w:right="8"/>
        <w:rPr>
          <w:rFonts w:eastAsia="Arial"/>
        </w:rPr>
      </w:pPr>
      <w:r w:rsidRPr="00FA3449">
        <w:rPr>
          <w:b/>
        </w:rPr>
        <w:t>IF</w:t>
      </w:r>
      <w:r>
        <w:t xml:space="preserve"> </w:t>
      </w:r>
      <w:r w:rsidRPr="00FA3449">
        <w:rPr>
          <w:b/>
        </w:rPr>
        <w:t>ReturnFirstLineEmpty</w:t>
      </w:r>
      <w:r>
        <w:t>(</w:t>
      </w:r>
      <w:r w:rsidRPr="00857643">
        <w:rPr>
          <w:rFonts w:eastAsia="Arial"/>
        </w:rPr>
        <w:t>MTFATFNameAndAddress</w:t>
      </w:r>
      <w:r>
        <w:rPr>
          <w:rFonts w:eastAsia="Arial"/>
        </w:rPr>
        <w:t>,4)= 0  THEN</w:t>
      </w:r>
    </w:p>
    <w:p w14:paraId="0AD0C5C1" w14:textId="3D0ADBBA" w:rsidR="00160C7E" w:rsidRPr="00B4112D" w:rsidRDefault="00B4112D" w:rsidP="00B4112D">
      <w:pPr>
        <w:spacing w:after="0" w:line="216" w:lineRule="auto"/>
        <w:ind w:left="846" w:right="8"/>
      </w:pPr>
      <w:r>
        <w:t xml:space="preserve"> </w:t>
      </w:r>
      <w:r w:rsidR="00160C7E" w:rsidRPr="00B4112D">
        <w:t>/* there is information present but no room left */</w:t>
      </w:r>
    </w:p>
    <w:p w14:paraId="063F3277" w14:textId="77777777" w:rsidR="00160C7E" w:rsidRDefault="00160C7E" w:rsidP="00B4112D">
      <w:pPr>
        <w:spacing w:after="0" w:line="216" w:lineRule="auto"/>
        <w:ind w:left="846" w:right="8"/>
      </w:pPr>
      <w:r>
        <w:rPr>
          <w:b/>
        </w:rPr>
        <w:t xml:space="preserve">    </w:t>
      </w:r>
      <w:r>
        <w:t xml:space="preserve">   MissingInformation_Flag = “True”</w:t>
      </w:r>
    </w:p>
    <w:p w14:paraId="5CDA85B3" w14:textId="63C3E5CD" w:rsidR="00160C7E" w:rsidRPr="00B4112D" w:rsidRDefault="00B4112D" w:rsidP="00B4112D">
      <w:pPr>
        <w:spacing w:after="0" w:line="216" w:lineRule="auto"/>
        <w:ind w:left="846" w:right="8"/>
      </w:pPr>
      <w:r>
        <w:t xml:space="preserve">       Exit function</w:t>
      </w:r>
    </w:p>
    <w:p w14:paraId="4647FB9E" w14:textId="77777777" w:rsidR="00160C7E" w:rsidRDefault="00160C7E" w:rsidP="00160C7E">
      <w:pPr>
        <w:spacing w:after="306" w:line="216" w:lineRule="auto"/>
        <w:ind w:left="846" w:right="8"/>
        <w:rPr>
          <w:b/>
        </w:rPr>
      </w:pPr>
      <w:r>
        <w:rPr>
          <w:b/>
        </w:rPr>
        <w:t>ELSE</w:t>
      </w:r>
    </w:p>
    <w:p w14:paraId="7D295D75" w14:textId="77777777" w:rsidR="00160C7E" w:rsidRPr="00F357AF" w:rsidRDefault="00160C7E" w:rsidP="00160C7E">
      <w:pPr>
        <w:spacing w:after="306" w:line="216" w:lineRule="auto"/>
        <w:ind w:left="846" w:right="8"/>
      </w:pPr>
      <w:r w:rsidRPr="00F357AF">
        <w:t>/*For developers only. Implementation below may be different but should reflect the same logic. The function should be easily maintained in case there is a CR in the priority of the element to be used to fill Field 50F subfiled 2 from MTTable[1], MTTable[4]and MTTable[5] */</w:t>
      </w:r>
    </w:p>
    <w:p w14:paraId="2C25A606" w14:textId="77777777" w:rsidR="00160C7E" w:rsidRDefault="00160C7E" w:rsidP="00160C7E">
      <w:pPr>
        <w:spacing w:after="306" w:line="216" w:lineRule="auto"/>
        <w:ind w:right="8"/>
        <w:rPr>
          <w:rFonts w:eastAsia="Arial"/>
        </w:rPr>
      </w:pPr>
      <w:r>
        <w:rPr>
          <w:rFonts w:eastAsia="Arial"/>
        </w:rPr>
        <w:lastRenderedPageBreak/>
        <w:t xml:space="preserve">NumberOfAvailableLines = 4 - </w:t>
      </w:r>
      <w:r w:rsidRPr="00AA4A75">
        <w:rPr>
          <w:b/>
        </w:rPr>
        <w:t>ReturnFirstLineEmpty</w:t>
      </w:r>
      <w:r>
        <w:t>(</w:t>
      </w:r>
      <w:r w:rsidRPr="00857643">
        <w:rPr>
          <w:rFonts w:eastAsia="Arial"/>
        </w:rPr>
        <w:t>MTFATFNameAndAddress</w:t>
      </w:r>
      <w:r>
        <w:rPr>
          <w:rFonts w:eastAsia="Arial"/>
        </w:rPr>
        <w:t>,4)+1</w:t>
      </w:r>
    </w:p>
    <w:p w14:paraId="3B5EEC14" w14:textId="77777777" w:rsidR="00160C7E" w:rsidRDefault="00160C7E" w:rsidP="009E4C88">
      <w:pPr>
        <w:tabs>
          <w:tab w:val="left" w:pos="1530"/>
          <w:tab w:val="left" w:pos="1620"/>
          <w:tab w:val="left" w:pos="1710"/>
        </w:tabs>
        <w:spacing w:after="306" w:line="216" w:lineRule="auto"/>
        <w:ind w:left="846" w:right="8"/>
        <w:rPr>
          <w:rFonts w:eastAsia="Arial"/>
        </w:rPr>
      </w:pPr>
      <w:r>
        <w:rPr>
          <w:rFonts w:eastAsia="Arial"/>
        </w:rPr>
        <w:t xml:space="preserve">      </w:t>
      </w:r>
      <w:r w:rsidRPr="00F357AF">
        <w:rPr>
          <w:rFonts w:eastAsia="Arial"/>
          <w:b/>
        </w:rPr>
        <w:t>IF</w:t>
      </w:r>
      <w:r>
        <w:rPr>
          <w:rFonts w:eastAsia="Arial"/>
        </w:rPr>
        <w:t xml:space="preserve"> NumberOfAvailableLines = 1 THEN </w:t>
      </w:r>
    </w:p>
    <w:p w14:paraId="43938213" w14:textId="77777777" w:rsidR="00160C7E" w:rsidRPr="00EB15F2" w:rsidRDefault="00160C7E" w:rsidP="00160C7E">
      <w:pPr>
        <w:spacing w:after="306" w:line="216" w:lineRule="auto"/>
        <w:ind w:left="846" w:right="8"/>
        <w:rPr>
          <w:rFonts w:eastAsia="Arial"/>
        </w:rPr>
      </w:pPr>
      <w:r w:rsidRPr="00F357AF">
        <w:rPr>
          <w:rFonts w:eastAsia="Arial"/>
        </w:rPr>
        <w:t>/* Candidates are</w:t>
      </w:r>
      <w:r>
        <w:rPr>
          <w:rFonts w:eastAsia="Arial"/>
        </w:rPr>
        <w:t xml:space="preserve"> 6/CUST or 6/LEI =&gt; MTTable[4] or 7/NIDN =&gt; MTTable[5] or MTCode8 (party identifier remaining part) =&gt; MTTable[1] */</w:t>
      </w:r>
      <w:r w:rsidRPr="00F357AF">
        <w:rPr>
          <w:rFonts w:eastAsia="Arial"/>
        </w:rPr>
        <w:t xml:space="preserve"> </w:t>
      </w:r>
    </w:p>
    <w:p w14:paraId="0CF1DF55" w14:textId="0FA131A1" w:rsidR="00160C7E" w:rsidRDefault="00160C7E" w:rsidP="00160C7E">
      <w:pPr>
        <w:spacing w:after="306" w:line="216" w:lineRule="auto"/>
        <w:ind w:left="846" w:right="8"/>
        <w:rPr>
          <w:rFonts w:eastAsia="Arial"/>
        </w:rPr>
      </w:pPr>
      <w:r w:rsidRPr="00F357AF">
        <w:rPr>
          <w:rFonts w:eastAsia="Arial"/>
          <w:b/>
        </w:rPr>
        <w:t xml:space="preserve">         IF</w:t>
      </w:r>
      <w:r w:rsidR="00677AD5">
        <w:rPr>
          <w:rFonts w:eastAsia="Arial"/>
        </w:rPr>
        <w:t xml:space="preserve"> </w:t>
      </w:r>
      <w:r w:rsidR="00677AD5" w:rsidRPr="00677AD5">
        <w:rPr>
          <w:rFonts w:eastAsia="Arial"/>
          <w:b/>
        </w:rPr>
        <w:t>Length</w:t>
      </w:r>
      <w:r>
        <w:rPr>
          <w:rFonts w:eastAsia="Arial"/>
        </w:rPr>
        <w:t>(MTTable[4])&gt; 0 THEN</w:t>
      </w:r>
    </w:p>
    <w:p w14:paraId="36117DD8" w14:textId="77777777" w:rsidR="00160C7E" w:rsidRDefault="00160C7E" w:rsidP="00160C7E">
      <w:pPr>
        <w:spacing w:after="306" w:line="216" w:lineRule="auto"/>
        <w:ind w:left="846" w:right="8"/>
        <w:rPr>
          <w:rFonts w:eastAsia="Arial"/>
        </w:rPr>
      </w:pPr>
      <w:r>
        <w:rPr>
          <w:rFonts w:eastAsia="Arial"/>
        </w:rPr>
        <w:t xml:space="preserve">             AdditionalInformation = MTTable[4]</w:t>
      </w:r>
    </w:p>
    <w:p w14:paraId="5815A9A0" w14:textId="70A47C0C" w:rsidR="00160C7E" w:rsidRDefault="00677AD5" w:rsidP="00677AD5">
      <w:pPr>
        <w:tabs>
          <w:tab w:val="left" w:pos="1170"/>
          <w:tab w:val="left" w:pos="1440"/>
          <w:tab w:val="left" w:pos="1620"/>
          <w:tab w:val="left" w:pos="1800"/>
          <w:tab w:val="left" w:pos="1890"/>
          <w:tab w:val="left" w:pos="1980"/>
          <w:tab w:val="left" w:pos="2070"/>
        </w:tabs>
        <w:spacing w:after="306" w:line="216" w:lineRule="auto"/>
        <w:ind w:left="846" w:right="8"/>
        <w:rPr>
          <w:rFonts w:eastAsia="Arial"/>
        </w:rPr>
      </w:pPr>
      <w:r>
        <w:rPr>
          <w:rFonts w:eastAsia="Arial"/>
        </w:rPr>
        <w:t xml:space="preserve">         </w:t>
      </w:r>
      <w:r w:rsidRPr="00677AD5">
        <w:rPr>
          <w:rFonts w:eastAsia="Arial"/>
          <w:b/>
        </w:rPr>
        <w:t>ELSE</w:t>
      </w:r>
      <w:r w:rsidR="00160C7E" w:rsidRPr="00677AD5">
        <w:rPr>
          <w:rFonts w:eastAsia="Arial"/>
          <w:b/>
        </w:rPr>
        <w:t>IF</w:t>
      </w:r>
      <w:r w:rsidR="00006E8D">
        <w:rPr>
          <w:rFonts w:eastAsia="Arial"/>
        </w:rPr>
        <w:t xml:space="preserve"> </w:t>
      </w:r>
      <w:r w:rsidR="00006E8D" w:rsidRPr="00677AD5">
        <w:rPr>
          <w:rFonts w:eastAsia="Arial"/>
          <w:b/>
        </w:rPr>
        <w:t>Length</w:t>
      </w:r>
      <w:r w:rsidR="00160C7E">
        <w:rPr>
          <w:rFonts w:eastAsia="Arial"/>
        </w:rPr>
        <w:t>(MTTable[5])&gt; 0 THEN</w:t>
      </w:r>
    </w:p>
    <w:p w14:paraId="52193704" w14:textId="77777777" w:rsidR="00160C7E" w:rsidRDefault="00160C7E" w:rsidP="00160C7E">
      <w:pPr>
        <w:spacing w:after="306" w:line="216" w:lineRule="auto"/>
        <w:ind w:left="846" w:right="8"/>
        <w:rPr>
          <w:rFonts w:eastAsia="Arial"/>
        </w:rPr>
      </w:pPr>
      <w:r>
        <w:rPr>
          <w:rFonts w:eastAsia="Arial"/>
        </w:rPr>
        <w:t xml:space="preserve">              AdditionalInformation = MTTable[5]</w:t>
      </w:r>
    </w:p>
    <w:p w14:paraId="2C6070C4" w14:textId="157B1CA9" w:rsidR="00160C7E" w:rsidRDefault="00677AD5" w:rsidP="00160C7E">
      <w:pPr>
        <w:spacing w:after="306" w:line="216" w:lineRule="auto"/>
        <w:ind w:left="846" w:right="8"/>
        <w:rPr>
          <w:rFonts w:eastAsia="Arial"/>
        </w:rPr>
      </w:pPr>
      <w:r>
        <w:rPr>
          <w:rFonts w:eastAsia="Arial"/>
        </w:rPr>
        <w:t xml:space="preserve">         </w:t>
      </w:r>
      <w:r w:rsidRPr="00677AD5">
        <w:rPr>
          <w:rFonts w:eastAsia="Arial"/>
          <w:b/>
        </w:rPr>
        <w:t>ELSE</w:t>
      </w:r>
      <w:r w:rsidR="00160C7E" w:rsidRPr="00677AD5">
        <w:rPr>
          <w:rFonts w:eastAsia="Arial"/>
          <w:b/>
        </w:rPr>
        <w:t>IF</w:t>
      </w:r>
      <w:r w:rsidR="00006E8D">
        <w:rPr>
          <w:rFonts w:eastAsia="Arial"/>
        </w:rPr>
        <w:t xml:space="preserve"> </w:t>
      </w:r>
      <w:r w:rsidR="00006E8D" w:rsidRPr="00677AD5">
        <w:rPr>
          <w:rFonts w:eastAsia="Arial"/>
          <w:b/>
        </w:rPr>
        <w:t>Length</w:t>
      </w:r>
      <w:r w:rsidR="00160C7E">
        <w:rPr>
          <w:rFonts w:eastAsia="Arial"/>
        </w:rPr>
        <w:t>(MTTable[1])&gt; 0 THEN</w:t>
      </w:r>
    </w:p>
    <w:p w14:paraId="0AD2E0A7" w14:textId="77777777" w:rsidR="00160C7E" w:rsidRDefault="00160C7E" w:rsidP="00160C7E">
      <w:pPr>
        <w:spacing w:after="306" w:line="216" w:lineRule="auto"/>
        <w:ind w:left="846" w:right="8"/>
        <w:rPr>
          <w:rFonts w:eastAsia="Arial"/>
        </w:rPr>
      </w:pPr>
      <w:r>
        <w:rPr>
          <w:rFonts w:eastAsia="Arial"/>
        </w:rPr>
        <w:t xml:space="preserve">              AdditionalInformation = MTTable[1]</w:t>
      </w:r>
    </w:p>
    <w:p w14:paraId="57012B27" w14:textId="5510E60E" w:rsidR="00160C7E" w:rsidRDefault="00006E8D" w:rsidP="00006E8D">
      <w:pPr>
        <w:tabs>
          <w:tab w:val="left" w:pos="1620"/>
          <w:tab w:val="left" w:pos="1800"/>
          <w:tab w:val="left" w:pos="1890"/>
          <w:tab w:val="left" w:pos="1980"/>
        </w:tabs>
        <w:spacing w:after="306" w:line="216" w:lineRule="auto"/>
        <w:ind w:left="846" w:right="8"/>
        <w:rPr>
          <w:rFonts w:eastAsia="Arial"/>
        </w:rPr>
      </w:pPr>
      <w:r>
        <w:rPr>
          <w:rFonts w:eastAsia="Arial"/>
        </w:rPr>
        <w:t xml:space="preserve">         </w:t>
      </w:r>
      <w:r w:rsidR="00160C7E" w:rsidRPr="00FA3449">
        <w:rPr>
          <w:rFonts w:eastAsia="Arial"/>
          <w:b/>
        </w:rPr>
        <w:t>ENDIF</w:t>
      </w:r>
      <w:r w:rsidR="00160C7E">
        <w:rPr>
          <w:rFonts w:eastAsia="Arial"/>
        </w:rPr>
        <w:t xml:space="preserve"> /* IF LENGTH(MTTable[4])&gt; 0 */</w:t>
      </w:r>
    </w:p>
    <w:p w14:paraId="62E151C1" w14:textId="17A9F93E" w:rsidR="00160C7E" w:rsidRDefault="00160C7E" w:rsidP="00160C7E">
      <w:pPr>
        <w:spacing w:after="306" w:line="216" w:lineRule="auto"/>
        <w:ind w:left="846" w:right="8"/>
        <w:rPr>
          <w:rFonts w:eastAsia="Arial"/>
        </w:rPr>
      </w:pPr>
      <w:r>
        <w:rPr>
          <w:rFonts w:eastAsia="Arial"/>
        </w:rPr>
        <w:t xml:space="preserve">         </w:t>
      </w:r>
      <w:r w:rsidRPr="00F357AF">
        <w:rPr>
          <w:rFonts w:eastAsia="Arial"/>
          <w:b/>
        </w:rPr>
        <w:t>IF</w:t>
      </w:r>
      <w:r w:rsidR="00006E8D">
        <w:rPr>
          <w:rFonts w:eastAsia="Arial"/>
        </w:rPr>
        <w:t xml:space="preserve"> </w:t>
      </w:r>
      <w:r w:rsidR="00006E8D" w:rsidRPr="00677AD5">
        <w:rPr>
          <w:rFonts w:eastAsia="Arial"/>
          <w:b/>
        </w:rPr>
        <w:t>Length</w:t>
      </w:r>
      <w:r w:rsidR="00006E8D">
        <w:rPr>
          <w:rFonts w:eastAsia="Arial"/>
        </w:rPr>
        <w:t xml:space="preserve"> </w:t>
      </w:r>
      <w:r>
        <w:rPr>
          <w:rFonts w:eastAsia="Arial"/>
        </w:rPr>
        <w:t>(AdditionalInformation) &gt; 0 THEN</w:t>
      </w:r>
    </w:p>
    <w:p w14:paraId="790A4A1A" w14:textId="77777777" w:rsidR="00160C7E" w:rsidRDefault="00160C7E" w:rsidP="00160C7E">
      <w:pPr>
        <w:spacing w:after="306" w:line="216" w:lineRule="auto"/>
        <w:ind w:left="846" w:right="8"/>
        <w:rPr>
          <w:rFonts w:eastAsia="Arial"/>
        </w:rPr>
      </w:pPr>
      <w:r>
        <w:t xml:space="preserve">          </w:t>
      </w:r>
      <w:r w:rsidRPr="00AA4A75">
        <w:rPr>
          <w:b/>
        </w:rPr>
        <w:t>AppendToNextLine</w:t>
      </w:r>
      <w:r>
        <w:t>(AdditionalInformation,</w:t>
      </w:r>
      <w:r>
        <w:rPr>
          <w:rFonts w:eastAsia="Arial"/>
        </w:rPr>
        <w:t xml:space="preserve"> </w:t>
      </w:r>
      <w:r w:rsidRPr="00857643">
        <w:rPr>
          <w:rFonts w:eastAsia="Arial"/>
        </w:rPr>
        <w:t>MTFATFNameAndAddress</w:t>
      </w:r>
      <w:r>
        <w:rPr>
          <w:rFonts w:eastAsia="Arial"/>
        </w:rPr>
        <w:t>))</w:t>
      </w:r>
    </w:p>
    <w:p w14:paraId="1AC9C45A" w14:textId="77777777" w:rsidR="00160C7E" w:rsidRPr="00F357AF" w:rsidRDefault="00160C7E" w:rsidP="00006E8D">
      <w:pPr>
        <w:spacing w:after="306" w:line="216" w:lineRule="auto"/>
        <w:ind w:left="846" w:right="-1432"/>
        <w:rPr>
          <w:rFonts w:eastAsia="Arial"/>
          <w:b/>
        </w:rPr>
      </w:pPr>
      <w:r w:rsidRPr="00F357AF">
        <w:t xml:space="preserve">   </w:t>
      </w:r>
      <w:r>
        <w:t xml:space="preserve">    </w:t>
      </w:r>
      <w:r w:rsidRPr="00F357AF">
        <w:t xml:space="preserve"> </w:t>
      </w:r>
      <w:r>
        <w:t xml:space="preserve"> </w:t>
      </w:r>
      <w:r w:rsidRPr="00182024">
        <w:rPr>
          <w:b/>
        </w:rPr>
        <w:t>ENDIF</w:t>
      </w:r>
    </w:p>
    <w:p w14:paraId="497E82BE" w14:textId="6B2CA9B5" w:rsidR="00160C7E" w:rsidRDefault="00160C7E" w:rsidP="00160C7E">
      <w:pPr>
        <w:spacing w:after="306" w:line="216" w:lineRule="auto"/>
        <w:ind w:left="0" w:right="8" w:firstLine="0"/>
        <w:rPr>
          <w:rFonts w:eastAsia="Arial"/>
        </w:rPr>
      </w:pPr>
      <w:r>
        <w:rPr>
          <w:rFonts w:eastAsia="Arial"/>
        </w:rPr>
        <w:t xml:space="preserve">           </w:t>
      </w:r>
      <w:r w:rsidR="009E4C88">
        <w:rPr>
          <w:rFonts w:eastAsia="Arial"/>
        </w:rPr>
        <w:t xml:space="preserve">    </w:t>
      </w:r>
      <w:r>
        <w:rPr>
          <w:rFonts w:eastAsia="Arial"/>
        </w:rPr>
        <w:t xml:space="preserve"> </w:t>
      </w:r>
      <w:r w:rsidRPr="00F357AF">
        <w:rPr>
          <w:rFonts w:eastAsia="Arial"/>
          <w:b/>
        </w:rPr>
        <w:t>IF</w:t>
      </w:r>
      <w:r>
        <w:rPr>
          <w:rFonts w:eastAsia="Arial"/>
        </w:rPr>
        <w:t xml:space="preserve"> at least 2 elements amongst {MTTable[4], MTTable[5],     MTTable[1]}are present OR IF (MTTable[4] AND MTTAble[5]) are present THEN </w:t>
      </w:r>
    </w:p>
    <w:p w14:paraId="156A88E5" w14:textId="77777777" w:rsidR="00160C7E" w:rsidRDefault="00160C7E" w:rsidP="00160C7E">
      <w:pPr>
        <w:spacing w:after="306" w:line="216" w:lineRule="auto"/>
        <w:ind w:left="0" w:right="8" w:firstLine="0"/>
        <w:rPr>
          <w:rFonts w:eastAsia="Arial"/>
        </w:rPr>
      </w:pPr>
      <w:r>
        <w:rPr>
          <w:rFonts w:eastAsia="Arial"/>
        </w:rPr>
        <w:t xml:space="preserve">                   /* only one has been copied */</w:t>
      </w:r>
    </w:p>
    <w:p w14:paraId="331272D0" w14:textId="737AB7A1" w:rsidR="00160C7E" w:rsidRDefault="00160C7E" w:rsidP="00160C7E">
      <w:pPr>
        <w:spacing w:after="306" w:line="216" w:lineRule="auto"/>
        <w:ind w:left="0" w:right="8" w:firstLine="0"/>
        <w:rPr>
          <w:rFonts w:eastAsia="Arial"/>
        </w:rPr>
      </w:pPr>
      <w:r>
        <w:rPr>
          <w:rFonts w:eastAsia="Arial"/>
        </w:rPr>
        <w:t xml:space="preserve">          </w:t>
      </w:r>
      <w:r w:rsidR="009E4C88">
        <w:rPr>
          <w:rFonts w:eastAsia="Arial"/>
        </w:rPr>
        <w:t xml:space="preserve">     </w:t>
      </w:r>
      <w:r>
        <w:rPr>
          <w:rFonts w:eastAsia="Arial"/>
        </w:rPr>
        <w:t xml:space="preserve"> </w:t>
      </w:r>
      <w:r w:rsidR="009E1BE6">
        <w:rPr>
          <w:rFonts w:eastAsia="Arial"/>
        </w:rPr>
        <w:t xml:space="preserve"> </w:t>
      </w:r>
      <w:r>
        <w:rPr>
          <w:rFonts w:eastAsia="Arial"/>
        </w:rPr>
        <w:t xml:space="preserve"> Flag_MissingInformation = True</w:t>
      </w:r>
    </w:p>
    <w:p w14:paraId="65CB6330" w14:textId="0998951C" w:rsidR="00160C7E" w:rsidRPr="00F357AF" w:rsidRDefault="00160C7E" w:rsidP="00160C7E">
      <w:pPr>
        <w:spacing w:after="306" w:line="216" w:lineRule="auto"/>
        <w:ind w:left="0" w:right="8" w:firstLine="0"/>
        <w:rPr>
          <w:rFonts w:eastAsia="Arial"/>
          <w:b/>
        </w:rPr>
      </w:pPr>
      <w:r>
        <w:rPr>
          <w:rFonts w:eastAsia="Arial"/>
        </w:rPr>
        <w:t xml:space="preserve">            </w:t>
      </w:r>
      <w:r w:rsidR="009E4C88">
        <w:rPr>
          <w:rFonts w:eastAsia="Arial"/>
        </w:rPr>
        <w:t xml:space="preserve">    </w:t>
      </w:r>
      <w:r w:rsidRPr="00F357AF">
        <w:rPr>
          <w:rFonts w:eastAsia="Arial"/>
          <w:b/>
        </w:rPr>
        <w:t>ENDIF</w:t>
      </w:r>
    </w:p>
    <w:p w14:paraId="5DD1A391" w14:textId="1C0375DF" w:rsidR="00160C7E" w:rsidRDefault="00160C7E" w:rsidP="00160C7E">
      <w:pPr>
        <w:spacing w:after="306" w:line="216" w:lineRule="auto"/>
        <w:ind w:left="0" w:right="8" w:firstLine="0"/>
        <w:rPr>
          <w:rFonts w:eastAsia="Arial"/>
        </w:rPr>
      </w:pPr>
      <w:r>
        <w:rPr>
          <w:rFonts w:eastAsia="Arial"/>
        </w:rPr>
        <w:t xml:space="preserve">             </w:t>
      </w:r>
      <w:r w:rsidRPr="00F357AF">
        <w:rPr>
          <w:rFonts w:eastAsia="Arial"/>
          <w:b/>
        </w:rPr>
        <w:t>ENDIF</w:t>
      </w:r>
      <w:r>
        <w:rPr>
          <w:rFonts w:eastAsia="Arial"/>
        </w:rPr>
        <w:t xml:space="preserve"> /* NumberOfAvailableLines = 1 */</w:t>
      </w:r>
    </w:p>
    <w:p w14:paraId="253391A5" w14:textId="77777777" w:rsidR="00160C7E" w:rsidRDefault="00160C7E" w:rsidP="009E4C88">
      <w:pPr>
        <w:tabs>
          <w:tab w:val="left" w:pos="1530"/>
          <w:tab w:val="left" w:pos="1710"/>
        </w:tabs>
        <w:spacing w:after="306" w:line="216" w:lineRule="auto"/>
        <w:ind w:left="846" w:right="8"/>
        <w:rPr>
          <w:rFonts w:eastAsia="Arial"/>
        </w:rPr>
      </w:pPr>
      <w:r>
        <w:rPr>
          <w:rFonts w:eastAsia="Arial"/>
        </w:rPr>
        <w:tab/>
        <w:t xml:space="preserve">      </w:t>
      </w:r>
      <w:r w:rsidRPr="00FA3449">
        <w:rPr>
          <w:rFonts w:eastAsia="Arial"/>
          <w:b/>
        </w:rPr>
        <w:t>IF</w:t>
      </w:r>
      <w:r>
        <w:rPr>
          <w:rFonts w:eastAsia="Arial"/>
        </w:rPr>
        <w:t xml:space="preserve"> NumberOfAvailableLines = 2 THEN </w:t>
      </w:r>
    </w:p>
    <w:p w14:paraId="4667219C" w14:textId="77777777" w:rsidR="00160C7E" w:rsidRDefault="00160C7E" w:rsidP="00160C7E">
      <w:pPr>
        <w:spacing w:after="306" w:line="216" w:lineRule="auto"/>
        <w:ind w:left="846" w:right="8"/>
        <w:rPr>
          <w:rFonts w:eastAsia="Arial"/>
        </w:rPr>
      </w:pPr>
      <w:r w:rsidRPr="00FA3449">
        <w:rPr>
          <w:rFonts w:eastAsia="Arial"/>
        </w:rPr>
        <w:t xml:space="preserve">/* </w:t>
      </w:r>
      <w:r>
        <w:rPr>
          <w:rFonts w:eastAsia="Arial"/>
        </w:rPr>
        <w:t xml:space="preserve">Apply the same logic including the Flag_Missing information if needed. </w:t>
      </w:r>
      <w:r w:rsidRPr="00FA3449">
        <w:rPr>
          <w:rFonts w:eastAsia="Arial"/>
        </w:rPr>
        <w:t>Candidates are</w:t>
      </w:r>
      <w:r>
        <w:rPr>
          <w:rFonts w:eastAsia="Arial"/>
        </w:rPr>
        <w:t xml:space="preserve"> by priority and if the elements are not empty</w:t>
      </w:r>
    </w:p>
    <w:p w14:paraId="7D814020" w14:textId="77777777" w:rsidR="00160C7E" w:rsidRDefault="00160C7E" w:rsidP="00160C7E">
      <w:pPr>
        <w:spacing w:after="306" w:line="216" w:lineRule="auto"/>
        <w:ind w:left="846" w:right="8"/>
        <w:rPr>
          <w:rFonts w:eastAsia="Arial"/>
        </w:rPr>
      </w:pPr>
      <w:r w:rsidRPr="00F357AF">
        <w:rPr>
          <w:rFonts w:eastAsia="Arial"/>
          <w:b/>
        </w:rPr>
        <w:t>First</w:t>
      </w:r>
      <w:r>
        <w:rPr>
          <w:rFonts w:eastAsia="Arial"/>
        </w:rPr>
        <w:t xml:space="preserve"> MTTable[2] AND MTTable[3] must be present together or none of them</w:t>
      </w:r>
    </w:p>
    <w:p w14:paraId="6285FF63" w14:textId="77777777" w:rsidR="00160C7E" w:rsidRDefault="00160C7E" w:rsidP="00160C7E">
      <w:pPr>
        <w:spacing w:after="306" w:line="216" w:lineRule="auto"/>
        <w:ind w:left="846" w:right="8"/>
        <w:rPr>
          <w:rFonts w:eastAsia="Arial"/>
        </w:rPr>
      </w:pPr>
      <w:r>
        <w:rPr>
          <w:rFonts w:eastAsia="Arial"/>
        </w:rPr>
        <w:t>Then 6/CUST or 6/LEI =&gt; MTTable[4], if present; 7/NIDN =&gt; MTTable[5]if present  or MTCode8 (party identifier remaining part) =&gt; MTTable[1]if present  */</w:t>
      </w:r>
      <w:r w:rsidRPr="00FA3449">
        <w:rPr>
          <w:rFonts w:eastAsia="Arial"/>
        </w:rPr>
        <w:t xml:space="preserve"> </w:t>
      </w:r>
    </w:p>
    <w:p w14:paraId="49A36B3B" w14:textId="77777777" w:rsidR="00160C7E" w:rsidRDefault="00160C7E" w:rsidP="00160C7E">
      <w:pPr>
        <w:spacing w:after="306" w:line="216" w:lineRule="auto"/>
        <w:ind w:left="846" w:right="8"/>
        <w:rPr>
          <w:rFonts w:eastAsia="Arial"/>
        </w:rPr>
      </w:pPr>
      <w:r>
        <w:rPr>
          <w:rFonts w:eastAsia="Arial"/>
        </w:rPr>
        <w:lastRenderedPageBreak/>
        <w:t xml:space="preserve">     /*For each filled line, max 2 */</w:t>
      </w:r>
    </w:p>
    <w:p w14:paraId="1D55905A" w14:textId="309D90A0" w:rsidR="00160C7E" w:rsidRPr="00EB15F2" w:rsidRDefault="00160C7E" w:rsidP="00160C7E">
      <w:pPr>
        <w:spacing w:after="306" w:line="216" w:lineRule="auto"/>
        <w:ind w:left="846" w:right="8"/>
        <w:rPr>
          <w:rFonts w:eastAsia="Arial"/>
        </w:rPr>
      </w:pPr>
      <w:r>
        <w:rPr>
          <w:rFonts w:eastAsia="Arial"/>
        </w:rPr>
        <w:t xml:space="preserve">     </w:t>
      </w:r>
      <w:r w:rsidR="009E4C88">
        <w:rPr>
          <w:rFonts w:eastAsia="Arial"/>
        </w:rPr>
        <w:t xml:space="preserve">   </w:t>
      </w:r>
      <w:r>
        <w:rPr>
          <w:rFonts w:eastAsia="Arial"/>
        </w:rPr>
        <w:t xml:space="preserve"> </w:t>
      </w:r>
      <w:r w:rsidRPr="00AA4A75">
        <w:rPr>
          <w:b/>
        </w:rPr>
        <w:t>AppendToNextLine</w:t>
      </w:r>
      <w:r>
        <w:rPr>
          <w:b/>
        </w:rPr>
        <w:t xml:space="preserve">… </w:t>
      </w:r>
    </w:p>
    <w:p w14:paraId="768F7EF8" w14:textId="77777777" w:rsidR="00160C7E" w:rsidRDefault="00160C7E" w:rsidP="009E4C88">
      <w:pPr>
        <w:tabs>
          <w:tab w:val="left" w:pos="1620"/>
          <w:tab w:val="left" w:pos="1710"/>
        </w:tabs>
        <w:spacing w:after="306" w:line="216" w:lineRule="auto"/>
        <w:ind w:left="0" w:right="8" w:firstLine="0"/>
        <w:rPr>
          <w:rFonts w:eastAsia="Arial"/>
        </w:rPr>
      </w:pPr>
      <w:r>
        <w:rPr>
          <w:b/>
        </w:rPr>
        <w:t xml:space="preserve">             ENDIF </w:t>
      </w:r>
      <w:r>
        <w:rPr>
          <w:rFonts w:eastAsia="Arial"/>
        </w:rPr>
        <w:t>/* NumberOfAvailableLines = 2 */</w:t>
      </w:r>
    </w:p>
    <w:p w14:paraId="7A06EBB9" w14:textId="77777777" w:rsidR="00160C7E" w:rsidRDefault="00160C7E" w:rsidP="009E4C88">
      <w:pPr>
        <w:tabs>
          <w:tab w:val="left" w:pos="1620"/>
          <w:tab w:val="left" w:pos="1710"/>
        </w:tabs>
        <w:spacing w:after="306" w:line="216" w:lineRule="auto"/>
        <w:ind w:left="846" w:right="8"/>
        <w:rPr>
          <w:rFonts w:eastAsia="Arial"/>
        </w:rPr>
      </w:pPr>
      <w:r>
        <w:rPr>
          <w:rFonts w:eastAsia="Arial"/>
        </w:rPr>
        <w:t xml:space="preserve">      </w:t>
      </w:r>
      <w:r w:rsidRPr="00FA3449">
        <w:rPr>
          <w:rFonts w:eastAsia="Arial"/>
          <w:b/>
        </w:rPr>
        <w:t>IF</w:t>
      </w:r>
      <w:r>
        <w:rPr>
          <w:rFonts w:eastAsia="Arial"/>
        </w:rPr>
        <w:t xml:space="preserve"> NumberOfAvailableLines = 3 THEN </w:t>
      </w:r>
    </w:p>
    <w:p w14:paraId="768E0D51" w14:textId="77777777" w:rsidR="00160C7E" w:rsidRDefault="00160C7E" w:rsidP="00160C7E">
      <w:pPr>
        <w:spacing w:after="306" w:line="216" w:lineRule="auto"/>
        <w:ind w:left="846" w:right="8"/>
        <w:rPr>
          <w:rFonts w:eastAsia="Arial"/>
        </w:rPr>
      </w:pPr>
      <w:r w:rsidRPr="00FA3449">
        <w:rPr>
          <w:rFonts w:eastAsia="Arial"/>
        </w:rPr>
        <w:t xml:space="preserve">/* </w:t>
      </w:r>
      <w:r>
        <w:rPr>
          <w:rFonts w:eastAsia="Arial"/>
        </w:rPr>
        <w:t xml:space="preserve">Apply the same logic including the Flag_Missing information if needed. </w:t>
      </w:r>
      <w:r w:rsidRPr="00FA3449">
        <w:rPr>
          <w:rFonts w:eastAsia="Arial"/>
        </w:rPr>
        <w:t>Candidates are</w:t>
      </w:r>
      <w:r>
        <w:rPr>
          <w:rFonts w:eastAsia="Arial"/>
        </w:rPr>
        <w:t xml:space="preserve"> by priority and if the elements are not empty</w:t>
      </w:r>
    </w:p>
    <w:p w14:paraId="42A1D908" w14:textId="77777777" w:rsidR="00160C7E" w:rsidRDefault="00160C7E" w:rsidP="00160C7E">
      <w:pPr>
        <w:spacing w:after="306" w:line="216" w:lineRule="auto"/>
        <w:ind w:left="846" w:right="8"/>
        <w:rPr>
          <w:rFonts w:eastAsia="Arial"/>
        </w:rPr>
      </w:pPr>
      <w:r w:rsidRPr="00FA3449">
        <w:rPr>
          <w:rFonts w:eastAsia="Arial"/>
          <w:b/>
        </w:rPr>
        <w:t>First</w:t>
      </w:r>
      <w:r>
        <w:rPr>
          <w:rFonts w:eastAsia="Arial"/>
        </w:rPr>
        <w:t xml:space="preserve"> MTTable[2] AND MTTable[3] must be present together or none of them</w:t>
      </w:r>
    </w:p>
    <w:p w14:paraId="560FE471" w14:textId="77777777" w:rsidR="00160C7E" w:rsidRDefault="00160C7E" w:rsidP="00160C7E">
      <w:pPr>
        <w:spacing w:after="306" w:line="216" w:lineRule="auto"/>
        <w:ind w:left="846" w:right="8"/>
        <w:rPr>
          <w:rFonts w:eastAsia="Arial"/>
        </w:rPr>
      </w:pPr>
      <w:r>
        <w:rPr>
          <w:rFonts w:eastAsia="Arial"/>
        </w:rPr>
        <w:t>Then 6/CUST or 6/LEI =&gt; MTTable[4], if present; 7/NIDN =&gt; MTTable[5]if present  or MTCode8 (party identifier remaining part) =&gt; MTTable[1]if present  */</w:t>
      </w:r>
      <w:r w:rsidRPr="00FA3449">
        <w:rPr>
          <w:rFonts w:eastAsia="Arial"/>
        </w:rPr>
        <w:t xml:space="preserve"> </w:t>
      </w:r>
    </w:p>
    <w:p w14:paraId="3ABBA967" w14:textId="77777777" w:rsidR="00160C7E" w:rsidRDefault="00160C7E" w:rsidP="00160C7E">
      <w:pPr>
        <w:spacing w:after="306" w:line="216" w:lineRule="auto"/>
        <w:ind w:left="846" w:right="8"/>
        <w:rPr>
          <w:rFonts w:eastAsia="Arial"/>
        </w:rPr>
      </w:pPr>
      <w:r>
        <w:rPr>
          <w:rFonts w:eastAsia="Arial"/>
        </w:rPr>
        <w:t xml:space="preserve">     /*For each filled line, max 3 */</w:t>
      </w:r>
    </w:p>
    <w:p w14:paraId="4C5EB2E7" w14:textId="7D2B9D83" w:rsidR="00160C7E" w:rsidRPr="00EB15F2" w:rsidRDefault="00160C7E" w:rsidP="00160C7E">
      <w:pPr>
        <w:spacing w:after="306" w:line="216" w:lineRule="auto"/>
        <w:ind w:left="846" w:right="8"/>
        <w:rPr>
          <w:rFonts w:eastAsia="Arial"/>
        </w:rPr>
      </w:pPr>
      <w:r>
        <w:rPr>
          <w:rFonts w:eastAsia="Arial"/>
        </w:rPr>
        <w:t xml:space="preserve">      </w:t>
      </w:r>
      <w:r w:rsidR="009E4C88">
        <w:rPr>
          <w:rFonts w:eastAsia="Arial"/>
        </w:rPr>
        <w:t xml:space="preserve"> </w:t>
      </w:r>
      <w:r w:rsidRPr="00AA4A75">
        <w:rPr>
          <w:b/>
        </w:rPr>
        <w:t>AppendToNextLine</w:t>
      </w:r>
      <w:r>
        <w:rPr>
          <w:b/>
        </w:rPr>
        <w:t xml:space="preserve">… </w:t>
      </w:r>
    </w:p>
    <w:p w14:paraId="680223A1" w14:textId="77777777" w:rsidR="00160C7E" w:rsidRDefault="00160C7E" w:rsidP="009E4C88">
      <w:pPr>
        <w:tabs>
          <w:tab w:val="left" w:pos="1620"/>
        </w:tabs>
        <w:spacing w:after="306" w:line="216" w:lineRule="auto"/>
        <w:ind w:left="0" w:right="8" w:firstLine="0"/>
        <w:rPr>
          <w:rFonts w:eastAsia="Arial"/>
        </w:rPr>
      </w:pPr>
      <w:r>
        <w:rPr>
          <w:b/>
        </w:rPr>
        <w:t xml:space="preserve">             ENDIF </w:t>
      </w:r>
      <w:r>
        <w:rPr>
          <w:rFonts w:eastAsia="Arial"/>
        </w:rPr>
        <w:t>/* NumberOfAvailableLines = 3 */</w:t>
      </w:r>
    </w:p>
    <w:p w14:paraId="510B9F76" w14:textId="77777777" w:rsidR="00160C7E" w:rsidRDefault="00160C7E" w:rsidP="00160C7E">
      <w:pPr>
        <w:spacing w:after="306" w:line="216" w:lineRule="auto"/>
        <w:ind w:left="846" w:right="8"/>
        <w:rPr>
          <w:rFonts w:eastAsia="Arial"/>
        </w:rPr>
      </w:pPr>
      <w:r>
        <w:rPr>
          <w:rFonts w:eastAsia="Arial"/>
        </w:rPr>
        <w:t xml:space="preserve">     /*NumberOfAvailableLines = 4 is not possible as at least 1 line is used for the Name which is mandatory */</w:t>
      </w:r>
    </w:p>
    <w:p w14:paraId="45F14975" w14:textId="77777777" w:rsidR="00160C7E" w:rsidRDefault="00160C7E" w:rsidP="00160C7E">
      <w:pPr>
        <w:spacing w:after="306" w:line="216" w:lineRule="auto"/>
        <w:ind w:left="0" w:right="8" w:firstLine="0"/>
        <w:rPr>
          <w:b/>
        </w:rPr>
      </w:pPr>
    </w:p>
    <w:p w14:paraId="549BF44E" w14:textId="06491709" w:rsidR="00160C7E" w:rsidRDefault="001E1B86" w:rsidP="001E1B86">
      <w:pPr>
        <w:tabs>
          <w:tab w:val="left" w:pos="630"/>
          <w:tab w:val="left" w:pos="810"/>
          <w:tab w:val="left" w:pos="900"/>
          <w:tab w:val="left" w:pos="990"/>
        </w:tabs>
        <w:spacing w:after="306" w:line="216" w:lineRule="auto"/>
        <w:ind w:left="0" w:right="8" w:firstLine="0"/>
        <w:rPr>
          <w:b/>
        </w:rPr>
      </w:pPr>
      <w:r>
        <w:rPr>
          <w:b/>
        </w:rPr>
        <w:t xml:space="preserve">       </w:t>
      </w:r>
      <w:r w:rsidR="00160C7E">
        <w:rPr>
          <w:b/>
        </w:rPr>
        <w:t>END</w:t>
      </w:r>
      <w:r w:rsidR="00160C7E" w:rsidRPr="00FA3449">
        <w:rPr>
          <w:b/>
        </w:rPr>
        <w:t>IF</w:t>
      </w:r>
      <w:r w:rsidR="00160C7E">
        <w:t xml:space="preserve">   </w:t>
      </w:r>
      <w:r w:rsidR="00160C7E" w:rsidRPr="001E1B86">
        <w:t>/* ReturnFirstLineEmpty = 0 */</w:t>
      </w:r>
    </w:p>
    <w:p w14:paraId="0A9C61E1" w14:textId="68546A5A" w:rsidR="00C539B9" w:rsidRDefault="00C539B9" w:rsidP="00C539B9">
      <w:pPr>
        <w:tabs>
          <w:tab w:val="center" w:pos="849"/>
          <w:tab w:val="center" w:pos="1417"/>
          <w:tab w:val="center" w:pos="2463"/>
        </w:tabs>
        <w:spacing w:after="207"/>
        <w:ind w:left="0" w:firstLine="0"/>
      </w:pPr>
    </w:p>
    <w:p w14:paraId="02712C2E" w14:textId="152736FB" w:rsidR="004E0677" w:rsidRDefault="004E0677" w:rsidP="004E0677">
      <w:pPr>
        <w:pStyle w:val="Heading3"/>
      </w:pPr>
      <w:bookmarkStart w:id="2077" w:name="_Toc136351267"/>
      <w:r>
        <w:t>4.1.4  MX_To_MTFATFNameAndAddress2</w:t>
      </w:r>
      <w:bookmarkEnd w:id="2077"/>
    </w:p>
    <w:p w14:paraId="4AB898C2" w14:textId="77777777" w:rsidR="004E0677" w:rsidRDefault="004E0677" w:rsidP="004E0677">
      <w:pPr>
        <w:spacing w:after="95"/>
        <w:ind w:left="419" w:right="157" w:hanging="7"/>
      </w:pPr>
      <w:r>
        <w:rPr>
          <w:rFonts w:ascii="Arial" w:eastAsia="Arial" w:hAnsi="Arial" w:cs="Arial"/>
          <w:b/>
        </w:rPr>
        <w:t xml:space="preserve">Name </w:t>
      </w:r>
    </w:p>
    <w:p w14:paraId="26C91F3A" w14:textId="77777777" w:rsidR="004E0677" w:rsidRDefault="004E0677" w:rsidP="004E0677">
      <w:pPr>
        <w:spacing w:after="112" w:line="249" w:lineRule="auto"/>
        <w:ind w:left="849" w:right="15" w:hanging="10"/>
      </w:pPr>
      <w:r>
        <w:rPr>
          <w:rFonts w:ascii="Arial" w:eastAsia="Arial" w:hAnsi="Arial" w:cs="Arial"/>
        </w:rPr>
        <w:t>MX_To_MTFATFNameAndAddress2</w:t>
      </w:r>
    </w:p>
    <w:p w14:paraId="0CBFA8E6" w14:textId="77777777" w:rsidR="004E0677" w:rsidRDefault="004E0677" w:rsidP="004E0677">
      <w:pPr>
        <w:spacing w:after="95"/>
        <w:ind w:left="419" w:right="157" w:hanging="7"/>
      </w:pPr>
      <w:r>
        <w:rPr>
          <w:rFonts w:ascii="Arial" w:eastAsia="Arial" w:hAnsi="Arial" w:cs="Arial"/>
          <w:b/>
        </w:rPr>
        <w:t xml:space="preserve">Business description  </w:t>
      </w:r>
    </w:p>
    <w:p w14:paraId="55A64F71" w14:textId="00A35411" w:rsidR="004A2D6B" w:rsidRDefault="004E0677" w:rsidP="004E0677">
      <w:pPr>
        <w:ind w:left="450" w:firstLine="0"/>
        <w:rPr>
          <w:ins w:id="2078" w:author="BOUVY Martine [3]" w:date="2020-06-30T11:06:00Z"/>
          <w:rFonts w:ascii="Arial" w:eastAsia="Arial" w:hAnsi="Arial" w:cs="Arial"/>
        </w:rPr>
      </w:pPr>
      <w:r>
        <w:rPr>
          <w:rFonts w:ascii="Arial" w:eastAsia="Arial" w:hAnsi="Arial" w:cs="Arial"/>
        </w:rPr>
        <w:t>The function is used to create subfield2 in 50F when MXAddressLine is structured and contains lines starting with “2/” or “3/” coming from previous MT 50F or original MX with structured postal address translated to MT. Depending on the room left, if LEI is present then the Name length is limited to 3</w:t>
      </w:r>
      <w:del w:id="2079" w:author="BOUVY Martine" w:date="2022-02-16T14:25:00Z">
        <w:r w:rsidDel="00E9715F">
          <w:rPr>
            <w:rFonts w:ascii="Arial" w:eastAsia="Arial" w:hAnsi="Arial" w:cs="Arial"/>
          </w:rPr>
          <w:delText>5</w:delText>
        </w:r>
      </w:del>
      <w:ins w:id="2080" w:author="BOUVY Martine" w:date="2022-02-16T14:25:00Z">
        <w:r w:rsidR="00E9715F">
          <w:rPr>
            <w:rFonts w:ascii="Arial" w:eastAsia="Arial" w:hAnsi="Arial" w:cs="Arial"/>
          </w:rPr>
          <w:t>3</w:t>
        </w:r>
      </w:ins>
      <w:r>
        <w:rPr>
          <w:rFonts w:ascii="Arial" w:eastAsia="Arial" w:hAnsi="Arial" w:cs="Arial"/>
        </w:rPr>
        <w:t xml:space="preserve"> char else Name length is limited to </w:t>
      </w:r>
      <w:del w:id="2081" w:author="BOUVY Martine" w:date="2022-02-16T14:26:00Z">
        <w:r w:rsidDel="00E9715F">
          <w:rPr>
            <w:rFonts w:ascii="Arial" w:eastAsia="Arial" w:hAnsi="Arial" w:cs="Arial"/>
          </w:rPr>
          <w:delText>70</w:delText>
        </w:r>
      </w:del>
      <w:ins w:id="2082" w:author="BOUVY Martine" w:date="2022-02-16T14:26:00Z">
        <w:r w:rsidR="00E9715F">
          <w:rPr>
            <w:rFonts w:ascii="Arial" w:eastAsia="Arial" w:hAnsi="Arial" w:cs="Arial"/>
          </w:rPr>
          <w:t>66</w:t>
        </w:r>
      </w:ins>
      <w:r>
        <w:rPr>
          <w:rFonts w:ascii="Arial" w:eastAsia="Arial" w:hAnsi="Arial" w:cs="Arial"/>
        </w:rPr>
        <w:t xml:space="preserve"> char. </w:t>
      </w:r>
      <w:del w:id="2083" w:author="BOUVY Martine [3]" w:date="2020-06-29T18:38:00Z">
        <w:r w:rsidDel="00351C2B">
          <w:rPr>
            <w:rFonts w:ascii="Arial" w:eastAsia="Arial" w:hAnsi="Arial" w:cs="Arial"/>
          </w:rPr>
          <w:delText xml:space="preserve">If there is no LEI, and 2 lines left (eg., no StreetName line) and birth date and birth place information is present, they will be translated. </w:delText>
        </w:r>
      </w:del>
      <w:ins w:id="2084" w:author="BOUVY Martine [3]" w:date="2020-06-29T18:39:00Z">
        <w:r w:rsidR="00351C2B">
          <w:rPr>
            <w:rFonts w:ascii="Arial" w:eastAsia="Arial" w:hAnsi="Arial" w:cs="Arial"/>
          </w:rPr>
          <w:t xml:space="preserve">Then </w:t>
        </w:r>
        <w:r w:rsidR="0046355E">
          <w:rPr>
            <w:rFonts w:ascii="Arial" w:eastAsia="Arial" w:hAnsi="Arial" w:cs="Arial"/>
          </w:rPr>
          <w:t>if there are still 2 lines left, it is checked if birth date and bi</w:t>
        </w:r>
      </w:ins>
      <w:ins w:id="2085" w:author="BOUVY Martine [3]" w:date="2020-06-29T21:06:00Z">
        <w:r w:rsidR="00C65377">
          <w:rPr>
            <w:rFonts w:ascii="Arial" w:eastAsia="Arial" w:hAnsi="Arial" w:cs="Arial"/>
          </w:rPr>
          <w:t>r</w:t>
        </w:r>
      </w:ins>
      <w:ins w:id="2086" w:author="BOUVY Martine [3]" w:date="2020-06-29T18:39:00Z">
        <w:r w:rsidR="0046355E">
          <w:rPr>
            <w:rFonts w:ascii="Arial" w:eastAsia="Arial" w:hAnsi="Arial" w:cs="Arial"/>
          </w:rPr>
          <w:t xml:space="preserve">th place information can be translated. </w:t>
        </w:r>
      </w:ins>
      <w:ins w:id="2087" w:author="BOUVY Martine [3]" w:date="2020-06-29T18:38:00Z">
        <w:r w:rsidR="00351C2B">
          <w:rPr>
            <w:rFonts w:ascii="Arial" w:eastAsia="Arial" w:hAnsi="Arial" w:cs="Arial"/>
          </w:rPr>
          <w:t xml:space="preserve"> </w:t>
        </w:r>
      </w:ins>
      <w:ins w:id="2088" w:author="BOUVY Martine [3]" w:date="2020-06-30T16:05:00Z">
        <w:r w:rsidR="00BE51B2">
          <w:rPr>
            <w:rFonts w:ascii="Arial" w:eastAsia="Arial" w:hAnsi="Arial" w:cs="Arial"/>
          </w:rPr>
          <w:t xml:space="preserve">As PrivateIdentification and OrganisationId are exclusive, LEI and PrivateId are exclusive. </w:t>
        </w:r>
      </w:ins>
    </w:p>
    <w:p w14:paraId="433887B3" w14:textId="3AA79781" w:rsidR="004A2D6B" w:rsidRDefault="00C35AEF" w:rsidP="004E0677">
      <w:pPr>
        <w:ind w:left="450" w:firstLine="0"/>
        <w:rPr>
          <w:ins w:id="2089" w:author="BOUVY Martine [3]" w:date="2020-06-30T11:06:00Z"/>
          <w:rFonts w:ascii="Arial" w:eastAsia="Arial" w:hAnsi="Arial" w:cs="Arial"/>
        </w:rPr>
      </w:pPr>
      <w:ins w:id="2090" w:author="BOUVY Martine [3]" w:date="2020-06-30T11:44:00Z">
        <w:r>
          <w:rPr>
            <w:rFonts w:ascii="Arial" w:eastAsia="Arial" w:hAnsi="Arial" w:cs="Arial"/>
          </w:rPr>
          <w:t xml:space="preserve">Then If </w:t>
        </w:r>
      </w:ins>
      <w:ins w:id="2091" w:author="BOUVY Martine [3]" w:date="2020-06-30T11:45:00Z">
        <w:r>
          <w:rPr>
            <w:rFonts w:ascii="Arial" w:eastAsia="Arial" w:hAnsi="Arial" w:cs="Arial"/>
          </w:rPr>
          <w:t>PrivateIdentification/Other is present, it is checked if line “6/” can be built, then if line “7/” can be built</w:t>
        </w:r>
      </w:ins>
    </w:p>
    <w:p w14:paraId="4D26FFB8" w14:textId="4B0F57D2" w:rsidR="004A2D6B" w:rsidRDefault="004A2D6B" w:rsidP="004E0677">
      <w:pPr>
        <w:ind w:left="450" w:firstLine="0"/>
        <w:rPr>
          <w:ins w:id="2092" w:author="BOUVY Martine [3]" w:date="2020-06-30T11:06:00Z"/>
          <w:rFonts w:ascii="Arial" w:eastAsia="Arial" w:hAnsi="Arial" w:cs="Arial"/>
        </w:rPr>
      </w:pPr>
      <w:ins w:id="2093" w:author="BOUVY Martine [3]" w:date="2020-06-30T11:06:00Z">
        <w:r>
          <w:rPr>
            <w:rFonts w:ascii="Arial" w:eastAsia="Arial" w:hAnsi="Arial" w:cs="Arial"/>
          </w:rPr>
          <w:t>If there is 1 line left and no account present, it is checked whether FATF Identification needs to be continued with number “8/”.</w:t>
        </w:r>
      </w:ins>
    </w:p>
    <w:p w14:paraId="2FBF3534" w14:textId="2D8938FE" w:rsidR="004E0677" w:rsidRDefault="004E0677" w:rsidP="004E0677">
      <w:pPr>
        <w:ind w:left="450" w:firstLine="0"/>
        <w:rPr>
          <w:rFonts w:ascii="Arial" w:eastAsia="Arial" w:hAnsi="Arial" w:cs="Arial"/>
        </w:rPr>
      </w:pPr>
      <w:del w:id="2094" w:author="BOUVY Martine [3]" w:date="2020-06-30T11:45:00Z">
        <w:r w:rsidDel="00C35AEF">
          <w:rPr>
            <w:rFonts w:ascii="Arial" w:eastAsia="Arial" w:hAnsi="Arial" w:cs="Arial"/>
          </w:rPr>
          <w:delText>Other type of information from PrivateIdentification/Other or</w:delText>
        </w:r>
      </w:del>
      <w:r>
        <w:rPr>
          <w:rFonts w:ascii="Arial" w:eastAsia="Arial" w:hAnsi="Arial" w:cs="Arial"/>
        </w:rPr>
        <w:t xml:space="preserve"> OrganistionIdentification/Other will be ignored in subfield 2.</w:t>
      </w:r>
    </w:p>
    <w:p w14:paraId="5568E7D4" w14:textId="77777777" w:rsidR="004E0677" w:rsidRPr="00014E37" w:rsidRDefault="004E0677" w:rsidP="004E0677">
      <w:pPr>
        <w:ind w:left="0" w:firstLine="0"/>
        <w:rPr>
          <w:rFonts w:ascii="Arial" w:eastAsia="Arial" w:hAnsi="Arial" w:cs="Arial"/>
        </w:rPr>
      </w:pPr>
    </w:p>
    <w:p w14:paraId="349284FC" w14:textId="77777777" w:rsidR="004E0677" w:rsidRDefault="004E0677" w:rsidP="004E0677">
      <w:pPr>
        <w:spacing w:after="95"/>
        <w:ind w:left="419" w:right="157" w:hanging="7"/>
      </w:pPr>
      <w:r>
        <w:rPr>
          <w:rFonts w:ascii="Arial" w:eastAsia="Arial" w:hAnsi="Arial" w:cs="Arial"/>
          <w:b/>
        </w:rPr>
        <w:t xml:space="preserve">Format </w:t>
      </w:r>
    </w:p>
    <w:p w14:paraId="740490A2" w14:textId="0A130360" w:rsidR="004E0677" w:rsidRDefault="004E0677" w:rsidP="004E0677">
      <w:pPr>
        <w:spacing w:after="0"/>
        <w:ind w:left="860" w:right="157" w:hanging="7"/>
      </w:pPr>
      <w:r>
        <w:rPr>
          <w:rFonts w:ascii="Arial" w:eastAsia="Arial" w:hAnsi="Arial" w:cs="Arial"/>
          <w:b/>
        </w:rPr>
        <w:t>MX_To_MTFATFNameAndAddress2</w:t>
      </w:r>
      <w:r>
        <w:rPr>
          <w:rFonts w:ascii="Arial" w:eastAsia="Arial" w:hAnsi="Arial" w:cs="Arial"/>
        </w:rPr>
        <w:t>(MXParty</w:t>
      </w:r>
      <w:r w:rsidR="00351C2B">
        <w:rPr>
          <w:rFonts w:ascii="Arial" w:eastAsia="Arial" w:hAnsi="Arial" w:cs="Arial"/>
        </w:rPr>
        <w:t>,</w:t>
      </w:r>
      <w:ins w:id="2095" w:author="BOUVY Martine [3]" w:date="2020-06-29T18:35:00Z">
        <w:r w:rsidR="00351C2B">
          <w:rPr>
            <w:rFonts w:ascii="Arial" w:eastAsia="Arial" w:hAnsi="Arial" w:cs="Arial"/>
          </w:rPr>
          <w:t>MXPartyAccount</w:t>
        </w:r>
      </w:ins>
      <w:r>
        <w:rPr>
          <w:rFonts w:ascii="Arial" w:eastAsia="Arial" w:hAnsi="Arial" w:cs="Arial"/>
        </w:rPr>
        <w:t xml:space="preserve">; MTNameAndAddress)  </w:t>
      </w:r>
    </w:p>
    <w:p w14:paraId="6E2D95ED" w14:textId="77777777" w:rsidR="004E0677" w:rsidRDefault="004E0677" w:rsidP="004E0677">
      <w:pPr>
        <w:spacing w:after="95"/>
        <w:ind w:left="860" w:right="157" w:hanging="7"/>
      </w:pPr>
      <w:r>
        <w:rPr>
          <w:rFonts w:ascii="Arial" w:eastAsia="Arial" w:hAnsi="Arial" w:cs="Arial"/>
          <w:b/>
        </w:rPr>
        <w:t xml:space="preserve">Input </w:t>
      </w:r>
    </w:p>
    <w:p w14:paraId="65DDA7B2" w14:textId="3789DA3B" w:rsidR="004E0677" w:rsidRDefault="004E0677" w:rsidP="004E0677">
      <w:pPr>
        <w:spacing w:after="112" w:line="249" w:lineRule="auto"/>
        <w:ind w:left="849" w:right="15" w:hanging="10"/>
        <w:rPr>
          <w:ins w:id="2096" w:author="BOUVY Martine [3]" w:date="2020-06-29T18:35:00Z"/>
          <w:rFonts w:ascii="Arial" w:eastAsia="Arial" w:hAnsi="Arial" w:cs="Arial"/>
        </w:rPr>
      </w:pPr>
      <w:r>
        <w:rPr>
          <w:rFonts w:ascii="Arial" w:eastAsia="Arial" w:hAnsi="Arial" w:cs="Arial"/>
        </w:rPr>
        <w:t xml:space="preserve">MXParty: the entire structure of the MXParty  typed </w:t>
      </w:r>
      <w:r>
        <w:rPr>
          <w:rFonts w:ascii="Arial" w:eastAsia="Arial" w:hAnsi="Arial" w:cs="Arial"/>
          <w:i/>
        </w:rPr>
        <w:t>PartyIdentification135</w:t>
      </w:r>
      <w:r>
        <w:rPr>
          <w:rFonts w:ascii="Arial" w:eastAsia="Arial" w:hAnsi="Arial" w:cs="Arial"/>
        </w:rPr>
        <w:t xml:space="preserve">. </w:t>
      </w:r>
    </w:p>
    <w:p w14:paraId="3E85DB2E" w14:textId="36F840C5" w:rsidR="00351C2B" w:rsidRPr="00232F34" w:rsidRDefault="00351C2B" w:rsidP="004E0677">
      <w:pPr>
        <w:spacing w:after="112" w:line="249" w:lineRule="auto"/>
        <w:ind w:left="849" w:right="15" w:hanging="10"/>
        <w:rPr>
          <w:rFonts w:ascii="Arial" w:eastAsia="Arial" w:hAnsi="Arial" w:cs="Arial"/>
        </w:rPr>
      </w:pPr>
      <w:ins w:id="2097" w:author="BOUVY Martine [3]" w:date="2020-06-29T18:35:00Z">
        <w:r>
          <w:rPr>
            <w:rFonts w:ascii="Arial" w:eastAsia="Arial" w:hAnsi="Arial" w:cs="Arial"/>
          </w:rPr>
          <w:t>MXPartyAccount : the entire structure of the MXParty</w:t>
        </w:r>
      </w:ins>
      <w:ins w:id="2098" w:author="BOUVY Martine [3]" w:date="2020-06-29T18:36:00Z">
        <w:r>
          <w:rPr>
            <w:rFonts w:ascii="Arial" w:eastAsia="Arial" w:hAnsi="Arial" w:cs="Arial"/>
          </w:rPr>
          <w:t>Account</w:t>
        </w:r>
      </w:ins>
      <w:ins w:id="2099" w:author="BOUVY Martine [3]" w:date="2020-06-29T18:35:00Z">
        <w:r>
          <w:rPr>
            <w:rFonts w:ascii="Arial" w:eastAsia="Arial" w:hAnsi="Arial" w:cs="Arial"/>
          </w:rPr>
          <w:t xml:space="preserve"> typed </w:t>
        </w:r>
        <w:r>
          <w:rPr>
            <w:rFonts w:ascii="Arial" w:eastAsia="Arial" w:hAnsi="Arial" w:cs="Arial"/>
            <w:i/>
          </w:rPr>
          <w:t>cashAccount38</w:t>
        </w:r>
      </w:ins>
    </w:p>
    <w:p w14:paraId="03774896" w14:textId="77777777" w:rsidR="004E0677" w:rsidRDefault="004E0677" w:rsidP="004E0677">
      <w:pPr>
        <w:spacing w:after="95"/>
        <w:ind w:left="860" w:right="157" w:hanging="7"/>
        <w:rPr>
          <w:rFonts w:ascii="Arial" w:eastAsia="Arial" w:hAnsi="Arial" w:cs="Arial"/>
          <w:b/>
        </w:rPr>
      </w:pPr>
      <w:r>
        <w:rPr>
          <w:rFonts w:ascii="Arial" w:eastAsia="Arial" w:hAnsi="Arial" w:cs="Arial"/>
          <w:b/>
        </w:rPr>
        <w:t xml:space="preserve">Output </w:t>
      </w:r>
    </w:p>
    <w:p w14:paraId="12284BB5" w14:textId="77777777" w:rsidR="004E0677" w:rsidRPr="001605AB" w:rsidRDefault="004E0677" w:rsidP="004E0677">
      <w:pPr>
        <w:spacing w:after="95"/>
        <w:ind w:left="860" w:right="157" w:hanging="7"/>
      </w:pPr>
      <w:r>
        <w:rPr>
          <w:rFonts w:ascii="Arial" w:eastAsia="Arial" w:hAnsi="Arial" w:cs="Arial"/>
        </w:rPr>
        <w:t>MTNameAndAddress with the format defined in 50F subfield 2</w:t>
      </w:r>
    </w:p>
    <w:p w14:paraId="2EED0E7C" w14:textId="77777777" w:rsidR="004E0677" w:rsidRPr="008A473A" w:rsidRDefault="004E0677" w:rsidP="004E0677">
      <w:pPr>
        <w:spacing w:after="112" w:line="249" w:lineRule="auto"/>
        <w:ind w:left="0" w:right="15" w:firstLine="0"/>
        <w:rPr>
          <w:rFonts w:ascii="Arial" w:hAnsi="Arial" w:cs="Arial"/>
        </w:rPr>
      </w:pPr>
      <w:r w:rsidRPr="008A473A">
        <w:rPr>
          <w:rFonts w:ascii="Arial" w:hAnsi="Arial" w:cs="Arial"/>
        </w:rPr>
        <w:t xml:space="preserve">         </w:t>
      </w:r>
      <w:r>
        <w:rPr>
          <w:rFonts w:ascii="Arial" w:hAnsi="Arial" w:cs="Arial"/>
        </w:rPr>
        <w:t xml:space="preserve">       </w:t>
      </w:r>
    </w:p>
    <w:p w14:paraId="57517992" w14:textId="77777777" w:rsidR="004E0677" w:rsidRDefault="004E0677" w:rsidP="004E0677">
      <w:pPr>
        <w:spacing w:after="95"/>
        <w:ind w:left="419" w:right="157" w:hanging="7"/>
        <w:rPr>
          <w:rFonts w:ascii="Arial" w:eastAsia="Arial" w:hAnsi="Arial" w:cs="Arial"/>
          <w:b/>
        </w:rPr>
      </w:pPr>
      <w:r>
        <w:rPr>
          <w:rFonts w:ascii="Arial" w:eastAsia="Arial" w:hAnsi="Arial" w:cs="Arial"/>
          <w:b/>
        </w:rPr>
        <w:t xml:space="preserve">Preconditions </w:t>
      </w:r>
    </w:p>
    <w:p w14:paraId="6BB1BDAA" w14:textId="77777777" w:rsidR="004E0677" w:rsidRPr="00B157AA" w:rsidRDefault="004E0677" w:rsidP="004E0677">
      <w:pPr>
        <w:spacing w:after="95"/>
        <w:ind w:left="419" w:right="157" w:hanging="7"/>
        <w:rPr>
          <w:rFonts w:ascii="Arial" w:eastAsia="Arial" w:hAnsi="Arial" w:cs="Arial"/>
        </w:rPr>
      </w:pPr>
      <w:r w:rsidRPr="00B157AA">
        <w:rPr>
          <w:rFonts w:ascii="Arial" w:eastAsia="Arial" w:hAnsi="Arial" w:cs="Arial"/>
        </w:rPr>
        <w:t>MX Address Line is present</w:t>
      </w:r>
      <w:r>
        <w:rPr>
          <w:rFonts w:ascii="Arial" w:eastAsia="Arial" w:hAnsi="Arial" w:cs="Arial"/>
        </w:rPr>
        <w:t xml:space="preserve"> and structured with Number “2/” and “3/”</w:t>
      </w:r>
    </w:p>
    <w:p w14:paraId="1CC6049E" w14:textId="77777777" w:rsidR="004E0677" w:rsidRDefault="004E0677" w:rsidP="004E0677">
      <w:pPr>
        <w:ind w:right="-137"/>
        <w:rPr>
          <w:b/>
        </w:rPr>
      </w:pPr>
    </w:p>
    <w:p w14:paraId="73ABDD90" w14:textId="77777777" w:rsidR="004E0677" w:rsidRDefault="004E0677" w:rsidP="004E0677">
      <w:pPr>
        <w:spacing w:after="7"/>
        <w:ind w:left="419" w:right="157" w:hanging="7"/>
        <w:rPr>
          <w:rFonts w:ascii="Arial" w:eastAsia="Arial" w:hAnsi="Arial" w:cs="Arial"/>
          <w:b/>
        </w:rPr>
      </w:pPr>
      <w:r>
        <w:rPr>
          <w:rFonts w:ascii="Arial" w:eastAsia="Arial" w:hAnsi="Arial" w:cs="Arial"/>
          <w:b/>
        </w:rPr>
        <w:t xml:space="preserve">Formal description </w:t>
      </w:r>
    </w:p>
    <w:p w14:paraId="235FD80C" w14:textId="77777777" w:rsidR="004E0677" w:rsidRDefault="004E0677" w:rsidP="004E0677">
      <w:pPr>
        <w:spacing w:after="7"/>
        <w:ind w:left="419" w:right="157" w:hanging="7"/>
        <w:rPr>
          <w:rFonts w:ascii="Arial" w:eastAsia="Arial" w:hAnsi="Arial" w:cs="Arial"/>
          <w:b/>
        </w:rPr>
      </w:pPr>
    </w:p>
    <w:p w14:paraId="2EF00C38" w14:textId="77777777" w:rsidR="004E0677" w:rsidRPr="00FD4C5A" w:rsidRDefault="004E0677" w:rsidP="004E0677">
      <w:pPr>
        <w:spacing w:after="7"/>
        <w:ind w:left="419" w:right="157" w:hanging="7"/>
        <w:rPr>
          <w:rFonts w:eastAsia="Arial"/>
        </w:rPr>
      </w:pPr>
      <w:r w:rsidRPr="00FD4C5A">
        <w:rPr>
          <w:rFonts w:eastAsia="Arial"/>
        </w:rPr>
        <w:t xml:space="preserve">/* Local variables </w:t>
      </w:r>
    </w:p>
    <w:p w14:paraId="4A117B3D" w14:textId="77777777" w:rsidR="004E0677" w:rsidRPr="00FD4C5A" w:rsidRDefault="004E0677" w:rsidP="004E0677">
      <w:pPr>
        <w:spacing w:after="7"/>
        <w:ind w:left="419" w:right="157" w:hanging="7"/>
        <w:rPr>
          <w:rFonts w:eastAsia="Arial"/>
        </w:rPr>
      </w:pPr>
      <w:r w:rsidRPr="00FD4C5A">
        <w:rPr>
          <w:rFonts w:eastAsia="Arial"/>
        </w:rPr>
        <w:t>MTNameAndAddressTable [ ] : table of string</w:t>
      </w:r>
    </w:p>
    <w:p w14:paraId="1BB1A429" w14:textId="77777777" w:rsidR="004E0677" w:rsidRPr="00FD4C5A" w:rsidRDefault="004E0677" w:rsidP="004E0677">
      <w:pPr>
        <w:spacing w:after="7"/>
        <w:ind w:left="419" w:right="157" w:hanging="7"/>
        <w:rPr>
          <w:rFonts w:eastAsia="Arial"/>
        </w:rPr>
      </w:pPr>
      <w:r w:rsidRPr="00FD4C5A">
        <w:rPr>
          <w:rFonts w:eastAsia="Arial"/>
        </w:rPr>
        <w:t>AddressLineNumberOfOccurrences, Index, i : integer</w:t>
      </w:r>
    </w:p>
    <w:p w14:paraId="08F379F0" w14:textId="77777777" w:rsidR="004E0677" w:rsidRPr="00FD4C5A" w:rsidRDefault="004E0677" w:rsidP="004E0677">
      <w:pPr>
        <w:spacing w:after="7"/>
        <w:ind w:left="419" w:right="157" w:hanging="7"/>
        <w:rPr>
          <w:rFonts w:eastAsia="Arial"/>
        </w:rPr>
      </w:pPr>
      <w:r w:rsidRPr="00FD4C5A">
        <w:rPr>
          <w:rFonts w:eastAsia="Arial"/>
        </w:rPr>
        <w:t>MXName : string</w:t>
      </w:r>
    </w:p>
    <w:p w14:paraId="7F9992C6" w14:textId="77777777" w:rsidR="004E0677" w:rsidRPr="00FD4C5A" w:rsidRDefault="004E0677" w:rsidP="004E0677">
      <w:pPr>
        <w:spacing w:after="7"/>
        <w:ind w:left="419" w:right="157" w:hanging="7"/>
        <w:rPr>
          <w:rFonts w:eastAsia="Arial"/>
        </w:rPr>
      </w:pPr>
      <w:r w:rsidRPr="00FD4C5A">
        <w:rPr>
          <w:rFonts w:eastAsia="Arial"/>
        </w:rPr>
        <w:t>MXLEI, MXCountryCode : string</w:t>
      </w:r>
    </w:p>
    <w:p w14:paraId="0368887A" w14:textId="77777777" w:rsidR="0046355E" w:rsidRDefault="004E0677" w:rsidP="004E0677">
      <w:pPr>
        <w:spacing w:after="7"/>
        <w:ind w:left="419" w:right="157" w:hanging="7"/>
        <w:rPr>
          <w:ins w:id="2100" w:author="BOUVY Martine [3]" w:date="2020-06-29T18:46:00Z"/>
          <w:rFonts w:eastAsia="Arial"/>
        </w:rPr>
      </w:pPr>
      <w:r w:rsidRPr="00FD4C5A">
        <w:rPr>
          <w:rFonts w:eastAsia="Arial"/>
        </w:rPr>
        <w:t>MTBirhthDate, MTBirthPlace : string</w:t>
      </w:r>
    </w:p>
    <w:p w14:paraId="41A0A4AD" w14:textId="3DAD3FEE" w:rsidR="004E0677" w:rsidRDefault="0046355E" w:rsidP="00555C8B">
      <w:pPr>
        <w:spacing w:after="7"/>
        <w:ind w:left="419" w:right="157" w:hanging="7"/>
        <w:rPr>
          <w:ins w:id="2101" w:author="BOUVY Martine [3]" w:date="2020-06-29T18:59:00Z"/>
          <w:rFonts w:eastAsia="Arial"/>
        </w:rPr>
      </w:pPr>
      <w:ins w:id="2102" w:author="BOUVY Martine [3]" w:date="2020-06-29T18:46:00Z">
        <w:r>
          <w:rPr>
            <w:rFonts w:eastAsia="Arial"/>
          </w:rPr>
          <w:t>MTPartyIdentifier, MTCode8</w:t>
        </w:r>
      </w:ins>
      <w:r w:rsidR="00316A64">
        <w:rPr>
          <w:rFonts w:eastAsia="Arial"/>
        </w:rPr>
        <w:t xml:space="preserve">, </w:t>
      </w:r>
      <w:ins w:id="2103" w:author="BOUVY Martine [3]" w:date="2020-06-30T11:32:00Z">
        <w:r w:rsidR="00316A64">
          <w:rPr>
            <w:rFonts w:eastAsia="Arial"/>
          </w:rPr>
          <w:t>MTCode6,</w:t>
        </w:r>
      </w:ins>
      <w:ins w:id="2104" w:author="BOUVY Martine [3]" w:date="2020-06-30T11:33:00Z">
        <w:r w:rsidR="00316A64">
          <w:rPr>
            <w:rFonts w:eastAsia="Arial"/>
          </w:rPr>
          <w:t xml:space="preserve"> MTCode7</w:t>
        </w:r>
      </w:ins>
      <w:ins w:id="2105" w:author="BOUVY Martine [3]" w:date="2020-06-30T11:32:00Z">
        <w:r w:rsidR="00316A64">
          <w:rPr>
            <w:rFonts w:eastAsia="Arial"/>
          </w:rPr>
          <w:t xml:space="preserve"> </w:t>
        </w:r>
      </w:ins>
      <w:ins w:id="2106" w:author="BOUVY Martine [3]" w:date="2020-06-29T18:46:00Z">
        <w:r>
          <w:rPr>
            <w:rFonts w:eastAsia="Arial"/>
          </w:rPr>
          <w:t xml:space="preserve"> : string</w:t>
        </w:r>
      </w:ins>
      <w:r w:rsidR="004E0677" w:rsidRPr="00FD4C5A">
        <w:rPr>
          <w:rFonts w:eastAsia="Arial"/>
        </w:rPr>
        <w:t xml:space="preserve"> */</w:t>
      </w:r>
    </w:p>
    <w:p w14:paraId="4EABA626" w14:textId="015BFF26" w:rsidR="00614C20" w:rsidRDefault="00614C20" w:rsidP="004E0677">
      <w:pPr>
        <w:spacing w:after="7"/>
        <w:ind w:left="419" w:right="157" w:hanging="7"/>
        <w:rPr>
          <w:ins w:id="2107" w:author="BOUVY Martine [3]" w:date="2020-06-29T18:59:00Z"/>
          <w:rFonts w:eastAsia="Arial"/>
        </w:rPr>
      </w:pPr>
    </w:p>
    <w:p w14:paraId="4ADA464E" w14:textId="77777777" w:rsidR="004E0677" w:rsidRPr="00FD4C5A" w:rsidRDefault="004E0677" w:rsidP="004E0677">
      <w:pPr>
        <w:spacing w:after="7"/>
        <w:ind w:left="419" w:right="157" w:hanging="7"/>
        <w:rPr>
          <w:rFonts w:eastAsia="Arial"/>
        </w:rPr>
      </w:pPr>
    </w:p>
    <w:p w14:paraId="32C806C9" w14:textId="77777777" w:rsidR="004E0677" w:rsidRPr="00FD4C5A" w:rsidRDefault="004E0677" w:rsidP="004E0677">
      <w:pPr>
        <w:spacing w:after="7"/>
        <w:ind w:left="419" w:right="157" w:hanging="7"/>
        <w:rPr>
          <w:rFonts w:eastAsia="Arial"/>
        </w:rPr>
      </w:pPr>
      <w:r w:rsidRPr="00E717B6">
        <w:rPr>
          <w:rFonts w:eastAsia="Arial"/>
          <w:b/>
        </w:rPr>
        <w:t>IF</w:t>
      </w:r>
      <w:r>
        <w:rPr>
          <w:rFonts w:eastAsia="Arial"/>
        </w:rPr>
        <w:t xml:space="preserve"> </w:t>
      </w:r>
      <w:r w:rsidRPr="00D21D4B">
        <w:rPr>
          <w:rFonts w:eastAsia="Arial"/>
          <w:b/>
        </w:rPr>
        <w:t>Length</w:t>
      </w:r>
      <w:r w:rsidRPr="00FD4C5A">
        <w:rPr>
          <w:rFonts w:eastAsia="Arial"/>
        </w:rPr>
        <w:t>(MXParty.Name) = 0 THEN</w:t>
      </w:r>
    </w:p>
    <w:p w14:paraId="3EB92ECD" w14:textId="77777777" w:rsidR="004E0677" w:rsidRDefault="004E0677" w:rsidP="004E0677">
      <w:pPr>
        <w:spacing w:after="7"/>
        <w:ind w:left="419" w:right="157" w:hanging="7"/>
        <w:rPr>
          <w:ins w:id="2108" w:author="BOUVY Martine [2]" w:date="2021-06-15T10:30:00Z"/>
          <w:rFonts w:eastAsia="Arial"/>
        </w:rPr>
      </w:pPr>
      <w:r>
        <w:rPr>
          <w:rFonts w:eastAsia="Arial"/>
        </w:rPr>
        <w:t xml:space="preserve"> </w:t>
      </w:r>
      <w:r w:rsidRPr="00FD4C5A">
        <w:rPr>
          <w:rFonts w:eastAsia="Arial"/>
        </w:rPr>
        <w:t>MXName = “NOTPROVIDED”</w:t>
      </w:r>
    </w:p>
    <w:p w14:paraId="582CF281" w14:textId="11538CF2" w:rsidR="005F620D" w:rsidRPr="00FD4C5A" w:rsidRDefault="005F620D" w:rsidP="004E0677">
      <w:pPr>
        <w:spacing w:after="7"/>
        <w:ind w:left="419" w:right="157" w:hanging="7"/>
        <w:rPr>
          <w:rFonts w:eastAsia="Arial"/>
        </w:rPr>
      </w:pPr>
      <w:ins w:id="2109" w:author="BOUVY Martine [2]" w:date="2021-06-15T10:30:00Z">
        <w:r>
          <w:rPr>
            <w:rFonts w:eastAsia="Arial"/>
          </w:rPr>
          <w:t xml:space="preserve"> </w:t>
        </w:r>
        <w:del w:id="2110" w:author="BOUVY Martine" w:date="2022-01-27T10:46:00Z">
          <w:r w:rsidR="00050987" w:rsidDel="00B07BC5">
            <w:rPr>
              <w:rFonts w:eastAsia="Arial"/>
            </w:rPr>
            <w:delText>T20182</w:delText>
          </w:r>
        </w:del>
      </w:ins>
      <w:ins w:id="2111" w:author="BOUVY Martine" w:date="2022-01-27T10:46:00Z">
        <w:r w:rsidR="00B07BC5">
          <w:rPr>
            <w:rFonts w:eastAsia="Arial"/>
          </w:rPr>
          <w:t xml:space="preserve"> T12009</w:t>
        </w:r>
      </w:ins>
    </w:p>
    <w:p w14:paraId="614549E2" w14:textId="77777777" w:rsidR="004E0677" w:rsidRPr="00E717B6" w:rsidRDefault="004E0677" w:rsidP="004E0677">
      <w:pPr>
        <w:spacing w:after="7"/>
        <w:ind w:left="419" w:right="157" w:hanging="7"/>
        <w:rPr>
          <w:rFonts w:eastAsia="Arial"/>
          <w:b/>
        </w:rPr>
      </w:pPr>
      <w:r w:rsidRPr="00E717B6">
        <w:rPr>
          <w:rFonts w:eastAsia="Arial"/>
          <w:b/>
        </w:rPr>
        <w:t>ELSE</w:t>
      </w:r>
    </w:p>
    <w:p w14:paraId="3A305405" w14:textId="77777777" w:rsidR="004E0677" w:rsidRPr="00FD4C5A" w:rsidRDefault="004E0677" w:rsidP="004E0677">
      <w:pPr>
        <w:spacing w:after="7"/>
        <w:ind w:left="419" w:right="157" w:hanging="7"/>
        <w:rPr>
          <w:rFonts w:eastAsia="Arial"/>
        </w:rPr>
      </w:pPr>
      <w:r>
        <w:rPr>
          <w:rFonts w:eastAsia="Arial"/>
        </w:rPr>
        <w:t xml:space="preserve"> </w:t>
      </w:r>
      <w:r w:rsidRPr="00FD4C5A">
        <w:rPr>
          <w:rFonts w:eastAsia="Arial"/>
        </w:rPr>
        <w:t>MXName = MXParty.Name</w:t>
      </w:r>
    </w:p>
    <w:p w14:paraId="6B141363" w14:textId="77777777" w:rsidR="004E0677" w:rsidRPr="00E717B6" w:rsidRDefault="004E0677" w:rsidP="004E0677">
      <w:pPr>
        <w:spacing w:after="7"/>
        <w:ind w:left="419" w:right="157" w:hanging="7"/>
        <w:rPr>
          <w:rFonts w:eastAsia="Arial"/>
          <w:b/>
        </w:rPr>
      </w:pPr>
      <w:r w:rsidRPr="00E717B6">
        <w:rPr>
          <w:rFonts w:eastAsia="Arial"/>
          <w:b/>
        </w:rPr>
        <w:t>ENDIF</w:t>
      </w:r>
    </w:p>
    <w:p w14:paraId="7C38B96B" w14:textId="77777777" w:rsidR="004E0677" w:rsidRPr="00FD4C5A" w:rsidRDefault="004E0677" w:rsidP="004E0677">
      <w:pPr>
        <w:spacing w:after="7"/>
        <w:ind w:left="419" w:right="157" w:hanging="7"/>
        <w:rPr>
          <w:rFonts w:eastAsia="Arial"/>
        </w:rPr>
      </w:pPr>
    </w:p>
    <w:p w14:paraId="272E32D6" w14:textId="77777777" w:rsidR="004E0677" w:rsidRPr="00FD4C5A" w:rsidRDefault="004E0677" w:rsidP="004E0677">
      <w:pPr>
        <w:spacing w:after="7"/>
        <w:ind w:left="419" w:right="157" w:hanging="7"/>
        <w:rPr>
          <w:rFonts w:eastAsia="Arial"/>
        </w:rPr>
      </w:pPr>
      <w:r>
        <w:rPr>
          <w:rFonts w:eastAsia="Arial"/>
        </w:rPr>
        <w:t>AddressLineNumberO</w:t>
      </w:r>
      <w:r w:rsidRPr="00FD4C5A">
        <w:rPr>
          <w:rFonts w:eastAsia="Arial"/>
        </w:rPr>
        <w:t xml:space="preserve">fOccurrences = </w:t>
      </w:r>
      <w:r w:rsidRPr="003F0C39">
        <w:rPr>
          <w:rFonts w:eastAsia="Arial"/>
          <w:b/>
        </w:rPr>
        <w:t>NumberOfOccurrences</w:t>
      </w:r>
      <w:r w:rsidRPr="00FD4C5A">
        <w:rPr>
          <w:rFonts w:eastAsia="Arial"/>
        </w:rPr>
        <w:t>(MXParty.PostalAddress.AddressLine)</w:t>
      </w:r>
    </w:p>
    <w:p w14:paraId="3261040D" w14:textId="77777777" w:rsidR="004E0677" w:rsidRPr="00FD4C5A" w:rsidRDefault="004E0677" w:rsidP="004E0677">
      <w:pPr>
        <w:spacing w:after="7"/>
        <w:ind w:left="419" w:right="157" w:hanging="7"/>
        <w:rPr>
          <w:rFonts w:eastAsia="Arial"/>
        </w:rPr>
      </w:pPr>
    </w:p>
    <w:p w14:paraId="4EE52510" w14:textId="77777777" w:rsidR="004E0677" w:rsidRPr="00FD4C5A" w:rsidRDefault="004E0677" w:rsidP="004E0677">
      <w:pPr>
        <w:spacing w:after="7"/>
        <w:ind w:left="419" w:right="157" w:hanging="7"/>
        <w:rPr>
          <w:rFonts w:eastAsia="Arial"/>
        </w:rPr>
      </w:pPr>
    </w:p>
    <w:p w14:paraId="47CBB572" w14:textId="77777777" w:rsidR="004E0677" w:rsidRPr="00FD4C5A" w:rsidRDefault="004E0677" w:rsidP="004E0677">
      <w:pPr>
        <w:spacing w:after="7"/>
        <w:ind w:left="0" w:right="157" w:hanging="7"/>
        <w:rPr>
          <w:rFonts w:eastAsia="Arial"/>
        </w:rPr>
      </w:pPr>
      <w:r w:rsidRPr="003F0C39">
        <w:rPr>
          <w:rFonts w:eastAsia="Arial"/>
          <w:b/>
        </w:rPr>
        <w:t>IF</w:t>
      </w:r>
      <w:r>
        <w:rPr>
          <w:rFonts w:eastAsia="Arial"/>
          <w:b/>
        </w:rPr>
        <w:t xml:space="preserve"> Length</w:t>
      </w:r>
      <w:r w:rsidRPr="00FD4C5A">
        <w:rPr>
          <w:rFonts w:eastAsia="Arial"/>
        </w:rPr>
        <w:t>(MXParty.Identification.OrganisationIdentification.LEI) &gt; 0 THEN</w:t>
      </w:r>
    </w:p>
    <w:p w14:paraId="6CFCC00F" w14:textId="77777777" w:rsidR="004E0677" w:rsidRPr="00FD4C5A" w:rsidRDefault="004E0677" w:rsidP="004E0677">
      <w:pPr>
        <w:spacing w:after="7"/>
        <w:ind w:left="419" w:right="157" w:hanging="7"/>
        <w:rPr>
          <w:rFonts w:eastAsia="Arial"/>
        </w:rPr>
      </w:pPr>
      <w:r w:rsidRPr="00FD4C5A">
        <w:rPr>
          <w:rFonts w:eastAsia="Arial"/>
        </w:rPr>
        <w:t xml:space="preserve">    MXLEI = MXParty.Identification.OrganisationIdentification.LEI</w:t>
      </w:r>
    </w:p>
    <w:p w14:paraId="37610400" w14:textId="77777777" w:rsidR="004E0677" w:rsidRPr="00FD4C5A" w:rsidRDefault="004E0677" w:rsidP="004E0677">
      <w:pPr>
        <w:spacing w:after="7"/>
        <w:ind w:left="419" w:right="157" w:hanging="7"/>
        <w:rPr>
          <w:rFonts w:eastAsia="Arial"/>
        </w:rPr>
      </w:pPr>
    </w:p>
    <w:p w14:paraId="1FE333EB" w14:textId="77777777" w:rsidR="004E0677" w:rsidRPr="00FD4C5A" w:rsidRDefault="004E0677" w:rsidP="004E0677">
      <w:pPr>
        <w:spacing w:after="7"/>
        <w:ind w:left="419" w:right="157" w:hanging="7"/>
        <w:rPr>
          <w:rFonts w:eastAsia="Arial"/>
        </w:rPr>
      </w:pPr>
      <w:r>
        <w:rPr>
          <w:rFonts w:eastAsia="Arial"/>
        </w:rPr>
        <w:t xml:space="preserve">    </w:t>
      </w:r>
      <w:r w:rsidRPr="00FD4C5A">
        <w:rPr>
          <w:rFonts w:eastAsia="Arial"/>
        </w:rPr>
        <w:t>/* Search for the Country code */</w:t>
      </w:r>
    </w:p>
    <w:p w14:paraId="6A4B6F86" w14:textId="77777777" w:rsidR="004E0677" w:rsidRPr="00FD4C5A" w:rsidRDefault="004E0677" w:rsidP="004E0677">
      <w:pPr>
        <w:tabs>
          <w:tab w:val="left" w:pos="720"/>
          <w:tab w:val="left" w:pos="810"/>
        </w:tabs>
        <w:spacing w:after="7"/>
        <w:ind w:left="419" w:right="157" w:hanging="7"/>
        <w:rPr>
          <w:rFonts w:eastAsia="Arial"/>
        </w:rPr>
      </w:pPr>
      <w:r>
        <w:rPr>
          <w:rFonts w:eastAsia="Arial"/>
          <w:b/>
        </w:rPr>
        <w:t xml:space="preserve">   </w:t>
      </w:r>
      <w:r w:rsidRPr="00465157">
        <w:rPr>
          <w:rFonts w:eastAsia="Arial"/>
          <w:b/>
        </w:rPr>
        <w:t>For</w:t>
      </w:r>
      <w:r w:rsidRPr="00FD4C5A">
        <w:rPr>
          <w:rFonts w:eastAsia="Arial"/>
        </w:rPr>
        <w:t xml:space="preserve"> </w:t>
      </w:r>
      <w:r>
        <w:rPr>
          <w:rFonts w:eastAsia="Arial"/>
        </w:rPr>
        <w:t>index  = 1 to AddressLineNumberO</w:t>
      </w:r>
      <w:r w:rsidRPr="00FD4C5A">
        <w:rPr>
          <w:rFonts w:eastAsia="Arial"/>
        </w:rPr>
        <w:t xml:space="preserve">fOccurrences </w:t>
      </w:r>
    </w:p>
    <w:p w14:paraId="6B024783" w14:textId="77777777" w:rsidR="004E0677" w:rsidRPr="00FD4C5A" w:rsidRDefault="004E0677" w:rsidP="004E0677">
      <w:pPr>
        <w:tabs>
          <w:tab w:val="left" w:pos="900"/>
          <w:tab w:val="left" w:pos="990"/>
        </w:tabs>
        <w:spacing w:after="7"/>
        <w:ind w:left="270" w:right="-1162" w:hanging="239"/>
        <w:rPr>
          <w:rFonts w:eastAsia="Arial"/>
        </w:rPr>
      </w:pPr>
      <w:r w:rsidRPr="00FD4C5A">
        <w:rPr>
          <w:rFonts w:eastAsia="Arial"/>
          <w:b/>
        </w:rPr>
        <w:t xml:space="preserve">      </w:t>
      </w:r>
      <w:r w:rsidRPr="003F0C39">
        <w:rPr>
          <w:rFonts w:eastAsia="Arial"/>
          <w:b/>
        </w:rPr>
        <w:t xml:space="preserve">  IF</w:t>
      </w:r>
      <w:r>
        <w:rPr>
          <w:rFonts w:eastAsia="Arial"/>
        </w:rPr>
        <w:t xml:space="preserve"> </w:t>
      </w:r>
      <w:r w:rsidRPr="00E72946">
        <w:rPr>
          <w:rFonts w:eastAsia="Arial"/>
          <w:b/>
        </w:rPr>
        <w:t>IsPresentPattern</w:t>
      </w:r>
      <w:r w:rsidRPr="00FD4C5A">
        <w:rPr>
          <w:rFonts w:eastAsia="Arial"/>
        </w:rPr>
        <w:t>(</w:t>
      </w:r>
      <w:r w:rsidRPr="00E72946">
        <w:rPr>
          <w:rFonts w:eastAsia="Arial"/>
          <w:b/>
        </w:rPr>
        <w:t>Substring</w:t>
      </w:r>
      <w:r w:rsidRPr="00FD4C5A">
        <w:rPr>
          <w:rFonts w:eastAsia="Arial"/>
        </w:rPr>
        <w:t>(MXParty.PostalAddress.AddressLine[index],1,2), “3/”)</w:t>
      </w:r>
    </w:p>
    <w:p w14:paraId="517E52A4" w14:textId="77777777" w:rsidR="004E0677" w:rsidRPr="00FD4C5A" w:rsidRDefault="004E0677" w:rsidP="004E0677">
      <w:pPr>
        <w:spacing w:after="7"/>
        <w:ind w:left="419" w:right="157" w:hanging="7"/>
        <w:rPr>
          <w:rFonts w:eastAsia="Arial"/>
        </w:rPr>
      </w:pPr>
      <w:r w:rsidRPr="00FD4C5A">
        <w:rPr>
          <w:rFonts w:eastAsia="Arial"/>
        </w:rPr>
        <w:t xml:space="preserve">     THEN </w:t>
      </w:r>
    </w:p>
    <w:p w14:paraId="763546B3" w14:textId="77777777" w:rsidR="004E0677" w:rsidRPr="00FD4C5A" w:rsidRDefault="004E0677" w:rsidP="004E0677">
      <w:pPr>
        <w:spacing w:after="7"/>
        <w:ind w:left="419" w:right="157" w:hanging="7"/>
        <w:rPr>
          <w:rFonts w:eastAsia="Arial"/>
        </w:rPr>
      </w:pPr>
      <w:r>
        <w:rPr>
          <w:rFonts w:eastAsia="Arial"/>
        </w:rPr>
        <w:t xml:space="preserve">     </w:t>
      </w:r>
      <w:r w:rsidRPr="00FD4C5A">
        <w:rPr>
          <w:rFonts w:eastAsia="Arial"/>
        </w:rPr>
        <w:t xml:space="preserve"> /* country code is expected in the first “3/” occurrence */</w:t>
      </w:r>
    </w:p>
    <w:p w14:paraId="74E63B28" w14:textId="77777777" w:rsidR="004E0677" w:rsidRPr="00FD4C5A" w:rsidRDefault="004E0677" w:rsidP="004E0677">
      <w:pPr>
        <w:spacing w:after="7"/>
        <w:ind w:left="419" w:right="-808" w:firstLine="31"/>
        <w:rPr>
          <w:rFonts w:eastAsia="Arial"/>
        </w:rPr>
      </w:pPr>
      <w:r w:rsidRPr="00FD4C5A">
        <w:rPr>
          <w:rFonts w:eastAsia="Arial"/>
        </w:rPr>
        <w:lastRenderedPageBreak/>
        <w:t xml:space="preserve">               </w:t>
      </w:r>
      <w:r w:rsidRPr="00D40066">
        <w:rPr>
          <w:rFonts w:eastAsia="Arial"/>
          <w:b/>
        </w:rPr>
        <w:t xml:space="preserve">IF </w:t>
      </w:r>
      <w:r w:rsidRPr="006E74B0">
        <w:rPr>
          <w:rFonts w:eastAsia="Arial"/>
          <w:b/>
        </w:rPr>
        <w:t>IsCountry</w:t>
      </w:r>
      <w:r w:rsidRPr="00FD4C5A">
        <w:rPr>
          <w:rFonts w:eastAsia="Arial"/>
        </w:rPr>
        <w:t>(</w:t>
      </w:r>
      <w:r w:rsidRPr="00E72946">
        <w:rPr>
          <w:rFonts w:eastAsia="Arial"/>
          <w:b/>
        </w:rPr>
        <w:t>Substring</w:t>
      </w:r>
      <w:r w:rsidRPr="00FD4C5A">
        <w:rPr>
          <w:rFonts w:eastAsia="Arial"/>
        </w:rPr>
        <w:t xml:space="preserve">(MXParty.PostalAddress.AddressLine[index], 3,2) </w:t>
      </w:r>
      <w:r>
        <w:rPr>
          <w:rFonts w:eastAsia="Arial"/>
        </w:rPr>
        <w:t xml:space="preserve">                    </w:t>
      </w:r>
      <w:r w:rsidRPr="00FD4C5A">
        <w:rPr>
          <w:rFonts w:eastAsia="Arial"/>
        </w:rPr>
        <w:t>THEN</w:t>
      </w:r>
    </w:p>
    <w:p w14:paraId="3F7870BB" w14:textId="77777777" w:rsidR="004E0677" w:rsidRPr="00FD4C5A" w:rsidRDefault="004E0677" w:rsidP="004E0677">
      <w:pPr>
        <w:spacing w:after="7"/>
        <w:ind w:left="850" w:right="157" w:firstLine="0"/>
        <w:rPr>
          <w:rFonts w:eastAsia="Arial"/>
        </w:rPr>
      </w:pPr>
      <w:r w:rsidRPr="00FD4C5A">
        <w:rPr>
          <w:rFonts w:eastAsia="Arial"/>
        </w:rPr>
        <w:t xml:space="preserve">    MXCountryCode = </w:t>
      </w:r>
      <w:r w:rsidRPr="00530BEF">
        <w:rPr>
          <w:rFonts w:eastAsia="Arial"/>
          <w:b/>
        </w:rPr>
        <w:t>Substring</w:t>
      </w:r>
      <w:r w:rsidRPr="00FD4C5A">
        <w:rPr>
          <w:rFonts w:eastAsia="Arial"/>
        </w:rPr>
        <w:t>(MXParty.PostalAddress.AddressLine[index], 3,2)</w:t>
      </w:r>
    </w:p>
    <w:p w14:paraId="0A8991E0" w14:textId="77777777" w:rsidR="004E0677" w:rsidRPr="00FD4C5A" w:rsidRDefault="004E0677" w:rsidP="004E0677">
      <w:pPr>
        <w:spacing w:after="7"/>
        <w:ind w:left="419" w:right="157" w:hanging="7"/>
        <w:rPr>
          <w:rFonts w:eastAsia="Arial"/>
        </w:rPr>
      </w:pPr>
      <w:r w:rsidRPr="00FD4C5A">
        <w:rPr>
          <w:rFonts w:eastAsia="Arial"/>
        </w:rPr>
        <w:t xml:space="preserve">               Exit loop</w:t>
      </w:r>
    </w:p>
    <w:p w14:paraId="5AADECFB" w14:textId="77777777" w:rsidR="004E0677" w:rsidRPr="00D40066" w:rsidRDefault="004E0677" w:rsidP="004E0677">
      <w:pPr>
        <w:spacing w:after="7"/>
        <w:ind w:left="419" w:right="157" w:hanging="7"/>
        <w:rPr>
          <w:rFonts w:eastAsia="Arial"/>
          <w:b/>
        </w:rPr>
      </w:pPr>
      <w:r w:rsidRPr="00FD4C5A">
        <w:rPr>
          <w:rFonts w:eastAsia="Arial"/>
        </w:rPr>
        <w:t xml:space="preserve">               </w:t>
      </w:r>
      <w:r w:rsidRPr="00D40066">
        <w:rPr>
          <w:rFonts w:eastAsia="Arial"/>
          <w:b/>
        </w:rPr>
        <w:t>ENDIF</w:t>
      </w:r>
    </w:p>
    <w:p w14:paraId="5D693246" w14:textId="77777777" w:rsidR="004E0677" w:rsidRPr="00FD4C5A" w:rsidRDefault="004E0677" w:rsidP="004E0677">
      <w:pPr>
        <w:spacing w:after="7"/>
        <w:ind w:left="419" w:right="157" w:hanging="7"/>
        <w:rPr>
          <w:rFonts w:eastAsia="Arial"/>
        </w:rPr>
      </w:pPr>
    </w:p>
    <w:p w14:paraId="27BA8026" w14:textId="77777777" w:rsidR="004E0677" w:rsidRPr="00FD4C5A" w:rsidRDefault="004E0677" w:rsidP="004E0677">
      <w:pPr>
        <w:spacing w:after="7"/>
        <w:ind w:left="419" w:right="157" w:hanging="7"/>
        <w:rPr>
          <w:rFonts w:eastAsia="Arial"/>
          <w:b/>
        </w:rPr>
      </w:pPr>
      <w:r>
        <w:rPr>
          <w:rFonts w:eastAsia="Arial"/>
          <w:b/>
        </w:rPr>
        <w:t xml:space="preserve">    </w:t>
      </w:r>
      <w:r w:rsidRPr="00465157">
        <w:rPr>
          <w:rFonts w:eastAsia="Arial"/>
          <w:b/>
        </w:rPr>
        <w:t>ENDIF</w:t>
      </w:r>
    </w:p>
    <w:p w14:paraId="38D2E7AE" w14:textId="77777777" w:rsidR="004E0677" w:rsidRPr="00465157" w:rsidRDefault="004E0677" w:rsidP="004E0677">
      <w:pPr>
        <w:spacing w:after="7"/>
        <w:ind w:left="419" w:right="157" w:hanging="7"/>
        <w:rPr>
          <w:rFonts w:eastAsia="Arial"/>
        </w:rPr>
      </w:pPr>
      <w:r>
        <w:rPr>
          <w:rFonts w:eastAsia="Arial"/>
          <w:b/>
        </w:rPr>
        <w:t xml:space="preserve">   </w:t>
      </w:r>
      <w:r w:rsidRPr="00465157">
        <w:rPr>
          <w:rFonts w:eastAsia="Arial"/>
          <w:b/>
        </w:rPr>
        <w:t>Next</w:t>
      </w:r>
      <w:r w:rsidRPr="00465157">
        <w:rPr>
          <w:rFonts w:eastAsia="Arial"/>
        </w:rPr>
        <w:t xml:space="preserve"> index</w:t>
      </w:r>
    </w:p>
    <w:p w14:paraId="0E0EC8B1" w14:textId="77777777" w:rsidR="004E0677" w:rsidRPr="00FD4C5A" w:rsidRDefault="004E0677" w:rsidP="004E0677">
      <w:pPr>
        <w:tabs>
          <w:tab w:val="left" w:pos="810"/>
        </w:tabs>
        <w:spacing w:after="7"/>
        <w:ind w:left="419" w:right="157" w:hanging="7"/>
        <w:rPr>
          <w:rFonts w:eastAsia="Arial"/>
        </w:rPr>
      </w:pPr>
      <w:r>
        <w:rPr>
          <w:rFonts w:eastAsia="Arial"/>
          <w:b/>
        </w:rPr>
        <w:t xml:space="preserve">   </w:t>
      </w:r>
      <w:r w:rsidRPr="00465157">
        <w:rPr>
          <w:rFonts w:eastAsia="Arial"/>
          <w:b/>
        </w:rPr>
        <w:t>END</w:t>
      </w:r>
      <w:r w:rsidRPr="00465157">
        <w:rPr>
          <w:rFonts w:eastAsia="Arial"/>
        </w:rPr>
        <w:t xml:space="preserve"> loop</w:t>
      </w:r>
    </w:p>
    <w:p w14:paraId="6835F6E7" w14:textId="77777777" w:rsidR="004E0677" w:rsidRPr="00FD4C5A" w:rsidRDefault="004E0677" w:rsidP="004E0677">
      <w:pPr>
        <w:spacing w:after="7"/>
        <w:ind w:left="419" w:right="157" w:hanging="7"/>
        <w:rPr>
          <w:rFonts w:eastAsia="Arial"/>
        </w:rPr>
      </w:pPr>
    </w:p>
    <w:p w14:paraId="794DFC7E" w14:textId="77777777" w:rsidR="004E0677" w:rsidRPr="00FD4C5A" w:rsidRDefault="004E0677" w:rsidP="004E0677">
      <w:pPr>
        <w:spacing w:after="7"/>
        <w:ind w:left="419" w:right="157" w:hanging="7"/>
        <w:rPr>
          <w:rFonts w:eastAsia="Arial"/>
        </w:rPr>
      </w:pPr>
      <w:r w:rsidRPr="00FD4C5A">
        <w:rPr>
          <w:rFonts w:eastAsia="Arial"/>
        </w:rPr>
        <w:t xml:space="preserve">         /</w:t>
      </w:r>
      <w:r>
        <w:rPr>
          <w:rFonts w:eastAsia="Arial"/>
        </w:rPr>
        <w:t>*</w:t>
      </w:r>
      <w:r w:rsidRPr="00FD4C5A">
        <w:rPr>
          <w:rFonts w:eastAsia="Arial"/>
        </w:rPr>
        <w:t xml:space="preserve"> Fill in with 6/CountryCode/LEIC/LEIIdentifier</w:t>
      </w:r>
      <w:r>
        <w:rPr>
          <w:rFonts w:eastAsia="Arial"/>
        </w:rPr>
        <w:t xml:space="preserve"> */</w:t>
      </w:r>
    </w:p>
    <w:p w14:paraId="3FDC624A" w14:textId="77777777" w:rsidR="004E0677" w:rsidRPr="00FD4C5A" w:rsidRDefault="004E0677" w:rsidP="004E0677">
      <w:pPr>
        <w:spacing w:after="7"/>
        <w:ind w:left="419" w:right="157" w:hanging="7"/>
        <w:rPr>
          <w:rFonts w:eastAsia="Arial"/>
        </w:rPr>
      </w:pPr>
      <w:r>
        <w:rPr>
          <w:rFonts w:eastAsia="Arial"/>
        </w:rPr>
        <w:t xml:space="preserve">           </w:t>
      </w:r>
      <w:r w:rsidRPr="00530BEF">
        <w:rPr>
          <w:rFonts w:eastAsia="Arial"/>
          <w:b/>
        </w:rPr>
        <w:t>IF</w:t>
      </w:r>
      <w:r>
        <w:rPr>
          <w:rFonts w:eastAsia="Arial"/>
        </w:rPr>
        <w:t xml:space="preserve"> </w:t>
      </w:r>
      <w:r w:rsidRPr="00530BEF">
        <w:rPr>
          <w:rFonts w:eastAsia="Arial"/>
          <w:b/>
        </w:rPr>
        <w:t>Length</w:t>
      </w:r>
      <w:r w:rsidRPr="00FD4C5A">
        <w:rPr>
          <w:rFonts w:eastAsia="Arial"/>
        </w:rPr>
        <w:t>(MXCountryCode) = 0 THEN</w:t>
      </w:r>
    </w:p>
    <w:p w14:paraId="04B375BF" w14:textId="77777777" w:rsidR="004E0677" w:rsidRPr="00FD4C5A" w:rsidRDefault="004E0677" w:rsidP="004E0677">
      <w:pPr>
        <w:spacing w:after="7"/>
        <w:ind w:left="419" w:right="157" w:hanging="7"/>
        <w:rPr>
          <w:rFonts w:eastAsia="Arial"/>
        </w:rPr>
      </w:pPr>
      <w:r w:rsidRPr="00FD4C5A">
        <w:rPr>
          <w:rFonts w:eastAsia="Arial"/>
        </w:rPr>
        <w:t xml:space="preserve">               MXCountryCode = “CH” </w:t>
      </w:r>
    </w:p>
    <w:p w14:paraId="73B8D116" w14:textId="77777777" w:rsidR="004E0677" w:rsidRPr="00530BEF" w:rsidRDefault="004E0677" w:rsidP="004E0677">
      <w:pPr>
        <w:spacing w:after="7"/>
        <w:ind w:left="419" w:right="157" w:hanging="7"/>
        <w:rPr>
          <w:rFonts w:eastAsia="Arial"/>
          <w:b/>
        </w:rPr>
      </w:pPr>
      <w:r>
        <w:rPr>
          <w:rFonts w:eastAsia="Arial"/>
        </w:rPr>
        <w:t xml:space="preserve">           </w:t>
      </w:r>
      <w:r w:rsidRPr="00530BEF">
        <w:rPr>
          <w:rFonts w:eastAsia="Arial"/>
          <w:b/>
        </w:rPr>
        <w:t xml:space="preserve">ENDIF     </w:t>
      </w:r>
    </w:p>
    <w:p w14:paraId="143A3BBF" w14:textId="77777777" w:rsidR="004E0677" w:rsidRPr="00FD4C5A" w:rsidRDefault="004E0677" w:rsidP="004E0677">
      <w:pPr>
        <w:spacing w:after="7"/>
        <w:ind w:left="419" w:right="157" w:hanging="7"/>
        <w:rPr>
          <w:rFonts w:eastAsia="Arial"/>
        </w:rPr>
      </w:pPr>
    </w:p>
    <w:p w14:paraId="1912C084" w14:textId="77777777" w:rsidR="004E0677" w:rsidRPr="00FD4C5A" w:rsidRDefault="004E0677" w:rsidP="004E0677">
      <w:pPr>
        <w:spacing w:after="306" w:line="216" w:lineRule="auto"/>
        <w:ind w:left="846" w:right="8"/>
        <w:rPr>
          <w:rFonts w:eastAsia="Arial"/>
        </w:rPr>
      </w:pPr>
      <w:r w:rsidRPr="00FD4C5A">
        <w:rPr>
          <w:rFonts w:eastAsia="Arial"/>
        </w:rPr>
        <w:t xml:space="preserve"> MTLEI = </w:t>
      </w:r>
      <w:r w:rsidRPr="00530BEF">
        <w:rPr>
          <w:rFonts w:eastAsia="Arial"/>
          <w:b/>
        </w:rPr>
        <w:t>Concatenate</w:t>
      </w:r>
      <w:r w:rsidRPr="00FD4C5A">
        <w:rPr>
          <w:rFonts w:eastAsia="Arial"/>
        </w:rPr>
        <w:t>(“6/”,MXCountryCode,”/LEIC/”, MXLEI)</w:t>
      </w:r>
    </w:p>
    <w:p w14:paraId="7F704F48" w14:textId="77777777" w:rsidR="004E0677" w:rsidRPr="00FD4C5A" w:rsidRDefault="004E0677" w:rsidP="004E0677">
      <w:pPr>
        <w:spacing w:after="7"/>
        <w:ind w:left="419" w:right="157" w:hanging="7"/>
        <w:rPr>
          <w:rFonts w:eastAsia="Arial"/>
        </w:rPr>
      </w:pPr>
    </w:p>
    <w:p w14:paraId="129E7A5D" w14:textId="77777777" w:rsidR="004E0677" w:rsidRPr="00FD4C5A" w:rsidRDefault="004E0677" w:rsidP="004E0677">
      <w:pPr>
        <w:spacing w:after="7"/>
        <w:ind w:left="0" w:right="157" w:firstLine="0"/>
        <w:rPr>
          <w:rFonts w:eastAsia="Arial"/>
        </w:rPr>
      </w:pPr>
      <w:r w:rsidRPr="00C62D39">
        <w:rPr>
          <w:rFonts w:eastAsia="Arial"/>
          <w:b/>
        </w:rPr>
        <w:t>ENDIF</w:t>
      </w:r>
      <w:r w:rsidRPr="00FD4C5A">
        <w:rPr>
          <w:rFonts w:eastAsia="Arial"/>
          <w:b/>
        </w:rPr>
        <w:t xml:space="preserve">  </w:t>
      </w:r>
      <w:r w:rsidRPr="00C62D39">
        <w:rPr>
          <w:rFonts w:eastAsia="Arial"/>
        </w:rPr>
        <w:t>/* Length(LEI) */</w:t>
      </w:r>
    </w:p>
    <w:p w14:paraId="64C90957" w14:textId="77777777" w:rsidR="004E0677" w:rsidRPr="00FD4C5A" w:rsidRDefault="004E0677" w:rsidP="004E0677">
      <w:pPr>
        <w:spacing w:after="7"/>
        <w:ind w:left="419" w:right="157" w:hanging="7"/>
        <w:rPr>
          <w:rFonts w:eastAsia="Arial"/>
        </w:rPr>
      </w:pPr>
    </w:p>
    <w:p w14:paraId="0F783A5B" w14:textId="77777777" w:rsidR="004E0677" w:rsidRPr="00FD4C5A" w:rsidRDefault="004E0677" w:rsidP="004E0677">
      <w:pPr>
        <w:spacing w:after="7"/>
        <w:ind w:left="419" w:right="157" w:hanging="7"/>
        <w:rPr>
          <w:rFonts w:eastAsia="Arial"/>
        </w:rPr>
      </w:pPr>
    </w:p>
    <w:p w14:paraId="1263702E" w14:textId="77777777" w:rsidR="004E0677" w:rsidRPr="00FD4C5A" w:rsidRDefault="004E0677" w:rsidP="004E0677">
      <w:pPr>
        <w:spacing w:after="7"/>
        <w:ind w:left="0" w:right="157" w:hanging="7"/>
        <w:rPr>
          <w:rFonts w:eastAsia="Arial"/>
        </w:rPr>
      </w:pPr>
      <w:r w:rsidRPr="00C62D39">
        <w:rPr>
          <w:rFonts w:eastAsia="Arial"/>
          <w:b/>
        </w:rPr>
        <w:t>IF</w:t>
      </w:r>
      <w:r w:rsidRPr="00FD4C5A">
        <w:rPr>
          <w:rFonts w:eastAsia="Arial"/>
        </w:rPr>
        <w:t xml:space="preserve"> Address</w:t>
      </w:r>
      <w:r>
        <w:rPr>
          <w:rFonts w:eastAsia="Arial"/>
        </w:rPr>
        <w:t>LineNumberOfOccurrences = 3 THEN</w:t>
      </w:r>
    </w:p>
    <w:p w14:paraId="0BD35441" w14:textId="77777777" w:rsidR="004E0677" w:rsidRPr="00FD4C5A" w:rsidRDefault="004E0677" w:rsidP="004E0677">
      <w:pPr>
        <w:spacing w:after="7"/>
        <w:ind w:left="419" w:right="157" w:hanging="7"/>
        <w:rPr>
          <w:rFonts w:eastAsia="Arial"/>
        </w:rPr>
      </w:pPr>
      <w:r w:rsidRPr="00FD4C5A">
        <w:rPr>
          <w:rFonts w:eastAsia="Arial"/>
        </w:rPr>
        <w:t xml:space="preserve">   /* Name length is limited to 1 line */</w:t>
      </w:r>
    </w:p>
    <w:p w14:paraId="4553F64A" w14:textId="77777777" w:rsidR="004E0677" w:rsidRPr="00FD4C5A" w:rsidRDefault="004E0677" w:rsidP="004E0677">
      <w:pPr>
        <w:spacing w:after="7"/>
        <w:ind w:left="419" w:right="157" w:hanging="7"/>
        <w:rPr>
          <w:rFonts w:eastAsia="Arial"/>
        </w:rPr>
      </w:pPr>
      <w:r>
        <w:rPr>
          <w:rFonts w:eastAsia="Arial"/>
        </w:rPr>
        <w:t xml:space="preserve">   </w:t>
      </w:r>
      <w:r w:rsidRPr="00530BEF">
        <w:rPr>
          <w:rFonts w:eastAsia="Arial"/>
          <w:b/>
        </w:rPr>
        <w:t>IF</w:t>
      </w:r>
      <w:r>
        <w:rPr>
          <w:rFonts w:eastAsia="Arial"/>
        </w:rPr>
        <w:t xml:space="preserve"> </w:t>
      </w:r>
      <w:r w:rsidRPr="00530BEF">
        <w:rPr>
          <w:rFonts w:eastAsia="Arial"/>
          <w:b/>
        </w:rPr>
        <w:t>Length(</w:t>
      </w:r>
      <w:r>
        <w:rPr>
          <w:rFonts w:eastAsia="Arial"/>
        </w:rPr>
        <w:t>MXName) &gt; 33 THEN</w:t>
      </w:r>
    </w:p>
    <w:p w14:paraId="411C42F5" w14:textId="77777777" w:rsidR="004E0677" w:rsidRPr="00FD4C5A" w:rsidRDefault="004E0677" w:rsidP="004E0677">
      <w:pPr>
        <w:spacing w:after="7"/>
        <w:ind w:left="419" w:right="157" w:hanging="7"/>
        <w:rPr>
          <w:rFonts w:eastAsia="Arial"/>
        </w:rPr>
      </w:pPr>
      <w:r w:rsidRPr="00FD4C5A">
        <w:rPr>
          <w:rFonts w:eastAsia="Arial"/>
        </w:rPr>
        <w:t xml:space="preserve">        MTNameAndAddressTable [1] = </w:t>
      </w:r>
      <w:r w:rsidRPr="00530BEF">
        <w:rPr>
          <w:rFonts w:eastAsia="Arial"/>
          <w:b/>
        </w:rPr>
        <w:t>Concatenate</w:t>
      </w:r>
      <w:r w:rsidRPr="00FD4C5A">
        <w:rPr>
          <w:rFonts w:eastAsia="Arial"/>
        </w:rPr>
        <w:t xml:space="preserve">(“1/”, </w:t>
      </w:r>
      <w:r w:rsidRPr="00530BEF">
        <w:rPr>
          <w:rFonts w:eastAsia="Arial"/>
          <w:b/>
        </w:rPr>
        <w:t>Substring</w:t>
      </w:r>
      <w:r w:rsidRPr="00FD4C5A">
        <w:rPr>
          <w:rFonts w:eastAsia="Arial"/>
        </w:rPr>
        <w:t>(MXName,1,32),”+”)</w:t>
      </w:r>
    </w:p>
    <w:p w14:paraId="7441952E" w14:textId="77777777" w:rsidR="004E0677" w:rsidRPr="00530BEF" w:rsidRDefault="004E0677" w:rsidP="004E0677">
      <w:pPr>
        <w:spacing w:after="7"/>
        <w:ind w:left="419" w:right="157" w:hanging="7"/>
        <w:rPr>
          <w:rFonts w:eastAsia="Arial"/>
          <w:b/>
        </w:rPr>
      </w:pPr>
      <w:r w:rsidRPr="00530BEF">
        <w:rPr>
          <w:rFonts w:eastAsia="Arial"/>
          <w:b/>
        </w:rPr>
        <w:t xml:space="preserve">   ELSE</w:t>
      </w:r>
    </w:p>
    <w:p w14:paraId="1305004C" w14:textId="77777777" w:rsidR="004E0677" w:rsidRPr="00FD4C5A" w:rsidRDefault="004E0677" w:rsidP="004E0677">
      <w:pPr>
        <w:spacing w:after="7"/>
        <w:ind w:left="419" w:right="157" w:hanging="7"/>
        <w:rPr>
          <w:rFonts w:eastAsia="Arial"/>
        </w:rPr>
      </w:pPr>
      <w:r w:rsidRPr="00FD4C5A">
        <w:rPr>
          <w:rFonts w:eastAsia="Arial"/>
        </w:rPr>
        <w:t xml:space="preserve">        MTNameAndAddressTable [1] = </w:t>
      </w:r>
      <w:r w:rsidRPr="00530BEF">
        <w:rPr>
          <w:rFonts w:eastAsia="Arial"/>
          <w:b/>
        </w:rPr>
        <w:t>Concatenate</w:t>
      </w:r>
      <w:r w:rsidRPr="00FD4C5A">
        <w:rPr>
          <w:rFonts w:eastAsia="Arial"/>
        </w:rPr>
        <w:t>(“1/”, MXName)</w:t>
      </w:r>
    </w:p>
    <w:p w14:paraId="41E91D61" w14:textId="77777777" w:rsidR="004E0677" w:rsidRPr="00530BEF" w:rsidRDefault="004E0677" w:rsidP="004E0677">
      <w:pPr>
        <w:spacing w:after="7"/>
        <w:ind w:left="419" w:right="157" w:hanging="7"/>
        <w:rPr>
          <w:rFonts w:eastAsia="Arial"/>
          <w:b/>
        </w:rPr>
      </w:pPr>
      <w:r>
        <w:rPr>
          <w:rFonts w:eastAsia="Arial"/>
        </w:rPr>
        <w:t xml:space="preserve">   </w:t>
      </w:r>
      <w:r w:rsidRPr="00530BEF">
        <w:rPr>
          <w:rFonts w:eastAsia="Arial"/>
          <w:b/>
        </w:rPr>
        <w:t>ENDIF</w:t>
      </w:r>
    </w:p>
    <w:p w14:paraId="2718EDCD" w14:textId="77777777" w:rsidR="004E0677" w:rsidRPr="00FD4C5A" w:rsidRDefault="004E0677" w:rsidP="004E0677">
      <w:pPr>
        <w:spacing w:after="7"/>
        <w:ind w:left="419" w:right="157" w:hanging="7"/>
        <w:rPr>
          <w:rFonts w:eastAsia="Arial"/>
        </w:rPr>
      </w:pPr>
    </w:p>
    <w:p w14:paraId="0267A9F8" w14:textId="77777777" w:rsidR="004E0677" w:rsidRPr="00FD4C5A" w:rsidRDefault="004E0677" w:rsidP="004E0677">
      <w:pPr>
        <w:spacing w:after="7"/>
        <w:ind w:left="419" w:right="157" w:hanging="7"/>
        <w:rPr>
          <w:rFonts w:eastAsia="Arial"/>
        </w:rPr>
      </w:pPr>
      <w:r w:rsidRPr="00FD4C5A">
        <w:rPr>
          <w:rFonts w:eastAsia="Arial"/>
        </w:rPr>
        <w:t xml:space="preserve">    index = 1</w:t>
      </w:r>
    </w:p>
    <w:p w14:paraId="5DF03010" w14:textId="77777777" w:rsidR="004E0677" w:rsidRPr="00FD4C5A" w:rsidRDefault="004E0677" w:rsidP="004E0677">
      <w:pPr>
        <w:spacing w:after="7"/>
        <w:ind w:left="419" w:right="157" w:hanging="7"/>
        <w:rPr>
          <w:rFonts w:eastAsia="Arial"/>
        </w:rPr>
      </w:pPr>
    </w:p>
    <w:p w14:paraId="6270ACA8" w14:textId="77777777" w:rsidR="004E0677" w:rsidRPr="00FD4C5A" w:rsidRDefault="004E0677" w:rsidP="004E0677">
      <w:pPr>
        <w:tabs>
          <w:tab w:val="left" w:pos="900"/>
        </w:tabs>
        <w:spacing w:after="7"/>
        <w:ind w:left="419" w:right="157" w:hanging="7"/>
        <w:rPr>
          <w:rFonts w:eastAsia="Arial"/>
        </w:rPr>
      </w:pPr>
      <w:r w:rsidRPr="00FD4C5A">
        <w:rPr>
          <w:rFonts w:eastAsia="Arial"/>
        </w:rPr>
        <w:t xml:space="preserve">    </w:t>
      </w:r>
      <w:r w:rsidRPr="009A1682">
        <w:rPr>
          <w:rFonts w:eastAsia="Arial"/>
          <w:b/>
        </w:rPr>
        <w:t>For i</w:t>
      </w:r>
      <w:r w:rsidRPr="00FD4C5A">
        <w:rPr>
          <w:rFonts w:eastAsia="Arial"/>
        </w:rPr>
        <w:t xml:space="preserve"> = 1 to AddressLineNumberofOccurrences </w:t>
      </w:r>
    </w:p>
    <w:p w14:paraId="179C8785" w14:textId="77777777" w:rsidR="004E0677" w:rsidRPr="00FD4C5A" w:rsidRDefault="004E0677" w:rsidP="004E0677">
      <w:pPr>
        <w:spacing w:after="7"/>
        <w:ind w:left="419" w:right="157" w:hanging="7"/>
        <w:rPr>
          <w:rFonts w:eastAsia="Arial"/>
        </w:rPr>
      </w:pPr>
      <w:r w:rsidRPr="00FD4C5A">
        <w:rPr>
          <w:rFonts w:eastAsia="Arial"/>
        </w:rPr>
        <w:t xml:space="preserve">        index = index + 1</w:t>
      </w:r>
    </w:p>
    <w:p w14:paraId="6B07AEAA" w14:textId="77777777" w:rsidR="004E0677" w:rsidRPr="00FD4C5A" w:rsidRDefault="004E0677" w:rsidP="004E0677">
      <w:pPr>
        <w:spacing w:after="7"/>
        <w:ind w:left="419" w:right="157" w:hanging="7"/>
        <w:rPr>
          <w:rFonts w:eastAsia="Arial"/>
        </w:rPr>
      </w:pPr>
      <w:r w:rsidRPr="00FD4C5A">
        <w:rPr>
          <w:rFonts w:eastAsia="Arial"/>
        </w:rPr>
        <w:t xml:space="preserve">        MTNameAndAddressTable [index] = MXParty.PostalAddress.AddressLine[i]</w:t>
      </w:r>
    </w:p>
    <w:p w14:paraId="20C49630" w14:textId="77777777" w:rsidR="004E0677" w:rsidRPr="009A1682" w:rsidRDefault="004E0677" w:rsidP="004E0677">
      <w:pPr>
        <w:spacing w:after="7"/>
        <w:ind w:left="419" w:right="157" w:hanging="7"/>
        <w:rPr>
          <w:rFonts w:eastAsia="Arial"/>
          <w:b/>
        </w:rPr>
      </w:pPr>
      <w:r w:rsidRPr="00FD4C5A">
        <w:rPr>
          <w:rFonts w:eastAsia="Arial"/>
        </w:rPr>
        <w:t xml:space="preserve"> </w:t>
      </w:r>
      <w:r>
        <w:rPr>
          <w:rFonts w:eastAsia="Arial"/>
        </w:rPr>
        <w:t xml:space="preserve"> </w:t>
      </w:r>
      <w:r w:rsidRPr="00FD4C5A">
        <w:rPr>
          <w:rFonts w:eastAsia="Arial"/>
        </w:rPr>
        <w:t xml:space="preserve">  </w:t>
      </w:r>
      <w:r w:rsidRPr="009A1682">
        <w:rPr>
          <w:rFonts w:eastAsia="Arial"/>
          <w:b/>
        </w:rPr>
        <w:t>Next i</w:t>
      </w:r>
    </w:p>
    <w:p w14:paraId="30C26E9A" w14:textId="77777777" w:rsidR="004E0677" w:rsidRPr="00FD4C5A" w:rsidRDefault="004E0677" w:rsidP="004E0677">
      <w:pPr>
        <w:spacing w:after="7"/>
        <w:ind w:left="419" w:right="157" w:hanging="7"/>
        <w:rPr>
          <w:rFonts w:eastAsia="Arial"/>
        </w:rPr>
      </w:pPr>
    </w:p>
    <w:p w14:paraId="2E19E882" w14:textId="77777777" w:rsidR="004E0677" w:rsidRPr="00FD4C5A" w:rsidRDefault="004E0677" w:rsidP="004E0677">
      <w:pPr>
        <w:spacing w:after="7"/>
        <w:ind w:left="419" w:right="157" w:hanging="7"/>
        <w:rPr>
          <w:rFonts w:eastAsia="Arial"/>
        </w:rPr>
      </w:pPr>
      <w:r>
        <w:rPr>
          <w:rFonts w:eastAsia="Arial"/>
        </w:rPr>
        <w:t xml:space="preserve">     </w:t>
      </w:r>
      <w:r w:rsidRPr="00EC536C">
        <w:rPr>
          <w:rFonts w:eastAsia="Arial"/>
          <w:b/>
        </w:rPr>
        <w:t>IF Length</w:t>
      </w:r>
      <w:r w:rsidRPr="00FD4C5A">
        <w:rPr>
          <w:rFonts w:eastAsia="Arial"/>
        </w:rPr>
        <w:t>(MXLEI) &gt; 0 THEN</w:t>
      </w:r>
    </w:p>
    <w:p w14:paraId="32F97F8C" w14:textId="77777777" w:rsidR="004E0677" w:rsidRPr="00FD4C5A" w:rsidRDefault="004E0677" w:rsidP="004E0677">
      <w:pPr>
        <w:spacing w:after="9"/>
        <w:ind w:left="0" w:right="157" w:firstLine="0"/>
        <w:rPr>
          <w:rFonts w:eastAsia="Arial"/>
        </w:rPr>
      </w:pPr>
      <w:r w:rsidRPr="00FD4C5A">
        <w:rPr>
          <w:rFonts w:eastAsia="Arial"/>
        </w:rPr>
        <w:t xml:space="preserve">               Flag_MissingInformation = “True”</w:t>
      </w:r>
    </w:p>
    <w:p w14:paraId="289ED9CE" w14:textId="77777777" w:rsidR="004E0677" w:rsidRPr="00EC536C" w:rsidRDefault="004E0677" w:rsidP="004E0677">
      <w:pPr>
        <w:spacing w:after="9"/>
        <w:ind w:left="0" w:right="157" w:firstLine="0"/>
        <w:rPr>
          <w:rFonts w:eastAsia="Arial"/>
          <w:b/>
        </w:rPr>
      </w:pPr>
      <w:r>
        <w:rPr>
          <w:rFonts w:eastAsia="Arial"/>
        </w:rPr>
        <w:t xml:space="preserve">         </w:t>
      </w:r>
      <w:r w:rsidRPr="00EC536C">
        <w:rPr>
          <w:rFonts w:eastAsia="Arial"/>
          <w:b/>
        </w:rPr>
        <w:t>ENDIF</w:t>
      </w:r>
    </w:p>
    <w:p w14:paraId="7116734C" w14:textId="77777777" w:rsidR="004E0677" w:rsidRPr="00FD4C5A" w:rsidRDefault="004E0677" w:rsidP="004E0677">
      <w:pPr>
        <w:spacing w:after="7"/>
        <w:ind w:left="419" w:right="157" w:hanging="7"/>
        <w:rPr>
          <w:rFonts w:eastAsia="Arial"/>
        </w:rPr>
      </w:pPr>
    </w:p>
    <w:p w14:paraId="0552250C" w14:textId="77777777" w:rsidR="004E0677" w:rsidRPr="00FD4C5A" w:rsidRDefault="004E0677" w:rsidP="004E0677">
      <w:pPr>
        <w:spacing w:after="7"/>
        <w:ind w:left="419" w:right="157" w:hanging="7"/>
        <w:rPr>
          <w:rFonts w:eastAsia="Arial"/>
        </w:rPr>
      </w:pPr>
    </w:p>
    <w:p w14:paraId="3B63E958" w14:textId="77777777" w:rsidR="004E0677" w:rsidRPr="00FD4C5A" w:rsidRDefault="004E0677" w:rsidP="004E0677">
      <w:pPr>
        <w:spacing w:after="7"/>
        <w:ind w:left="0" w:right="157" w:hanging="7"/>
        <w:rPr>
          <w:rFonts w:eastAsia="Arial"/>
        </w:rPr>
      </w:pPr>
      <w:r w:rsidRPr="00A20126">
        <w:rPr>
          <w:rFonts w:eastAsia="Arial"/>
          <w:b/>
        </w:rPr>
        <w:t>ELSEIF</w:t>
      </w:r>
      <w:r w:rsidRPr="00A20126">
        <w:rPr>
          <w:rFonts w:eastAsia="Arial"/>
        </w:rPr>
        <w:t xml:space="preserve"> AddressLineNumberOfOccurrences = 2 THEN</w:t>
      </w:r>
    </w:p>
    <w:p w14:paraId="02FBA05A" w14:textId="77777777" w:rsidR="004E0677" w:rsidRPr="00FD4C5A" w:rsidRDefault="004E0677" w:rsidP="004E0677">
      <w:pPr>
        <w:spacing w:after="7"/>
        <w:ind w:left="419" w:right="157" w:hanging="7"/>
        <w:rPr>
          <w:rFonts w:eastAsia="Arial"/>
        </w:rPr>
      </w:pPr>
      <w:r w:rsidRPr="00FD4C5A">
        <w:rPr>
          <w:rFonts w:eastAsia="Arial"/>
        </w:rPr>
        <w:t xml:space="preserve">  </w:t>
      </w:r>
    </w:p>
    <w:p w14:paraId="0A4345D6" w14:textId="77777777" w:rsidR="004E0677" w:rsidRPr="00FD4C5A" w:rsidRDefault="004E0677" w:rsidP="004E0677">
      <w:pPr>
        <w:spacing w:after="7"/>
        <w:ind w:left="419" w:right="157" w:hanging="7"/>
        <w:rPr>
          <w:rFonts w:eastAsia="Arial"/>
        </w:rPr>
      </w:pPr>
      <w:r w:rsidRPr="00FD4C5A">
        <w:rPr>
          <w:rFonts w:eastAsia="Arial"/>
        </w:rPr>
        <w:t xml:space="preserve">   /* IF LEI is present, then Name is limited to 1 line else Name can use 2 lines */</w:t>
      </w:r>
    </w:p>
    <w:p w14:paraId="51DACB81" w14:textId="77777777" w:rsidR="004E0677" w:rsidRPr="00FD4C5A" w:rsidRDefault="004E0677" w:rsidP="004E0677">
      <w:pPr>
        <w:tabs>
          <w:tab w:val="left" w:pos="1080"/>
          <w:tab w:val="left" w:pos="1170"/>
          <w:tab w:val="left" w:pos="1260"/>
        </w:tabs>
        <w:spacing w:after="7"/>
        <w:ind w:left="419" w:right="157" w:hanging="7"/>
        <w:rPr>
          <w:rFonts w:eastAsia="Arial"/>
        </w:rPr>
      </w:pPr>
      <w:r w:rsidRPr="00FD4C5A">
        <w:rPr>
          <w:rFonts w:eastAsia="Arial"/>
        </w:rPr>
        <w:t xml:space="preserve">      </w:t>
      </w:r>
      <w:r w:rsidRPr="00A20126">
        <w:rPr>
          <w:rFonts w:eastAsia="Arial"/>
          <w:b/>
        </w:rPr>
        <w:t>IF</w:t>
      </w:r>
      <w:r w:rsidRPr="00A20126">
        <w:rPr>
          <w:rFonts w:eastAsia="Arial"/>
        </w:rPr>
        <w:t xml:space="preserve"> </w:t>
      </w:r>
      <w:r w:rsidRPr="00EC536C">
        <w:rPr>
          <w:rFonts w:eastAsia="Arial"/>
          <w:b/>
        </w:rPr>
        <w:t>Length</w:t>
      </w:r>
      <w:r w:rsidRPr="00A20126">
        <w:rPr>
          <w:rFonts w:eastAsia="Arial"/>
        </w:rPr>
        <w:t>(MXLEI) &gt; 0</w:t>
      </w:r>
      <w:r w:rsidRPr="00A20126">
        <w:rPr>
          <w:rFonts w:eastAsia="Arial"/>
          <w:b/>
        </w:rPr>
        <w:t xml:space="preserve"> </w:t>
      </w:r>
      <w:r w:rsidRPr="00A20126">
        <w:rPr>
          <w:rFonts w:eastAsia="Arial"/>
        </w:rPr>
        <w:t>THEN</w:t>
      </w:r>
    </w:p>
    <w:p w14:paraId="51BDFD81" w14:textId="77777777" w:rsidR="004E0677" w:rsidRPr="00FD4C5A" w:rsidRDefault="004E0677" w:rsidP="004E0677">
      <w:pPr>
        <w:spacing w:after="7"/>
        <w:ind w:left="419" w:right="157" w:hanging="7"/>
        <w:rPr>
          <w:rFonts w:eastAsia="Arial"/>
        </w:rPr>
      </w:pPr>
      <w:r w:rsidRPr="00A20126">
        <w:rPr>
          <w:rFonts w:eastAsia="Arial"/>
        </w:rPr>
        <w:t xml:space="preserve">    </w:t>
      </w:r>
      <w:r>
        <w:rPr>
          <w:rFonts w:eastAsia="Arial"/>
        </w:rPr>
        <w:t xml:space="preserve">        </w:t>
      </w:r>
      <w:r w:rsidRPr="00EC536C">
        <w:rPr>
          <w:rFonts w:eastAsia="Arial"/>
          <w:b/>
        </w:rPr>
        <w:t>IF</w:t>
      </w:r>
      <w:r>
        <w:rPr>
          <w:rFonts w:eastAsia="Arial"/>
        </w:rPr>
        <w:t xml:space="preserve"> </w:t>
      </w:r>
      <w:r w:rsidRPr="00EC536C">
        <w:rPr>
          <w:rFonts w:eastAsia="Arial"/>
          <w:b/>
        </w:rPr>
        <w:t>Length</w:t>
      </w:r>
      <w:r>
        <w:rPr>
          <w:rFonts w:eastAsia="Arial"/>
        </w:rPr>
        <w:t>(MXName) &gt; 33 THEN</w:t>
      </w:r>
    </w:p>
    <w:p w14:paraId="00B30CC4" w14:textId="77777777" w:rsidR="004E0677" w:rsidRPr="00FD4C5A" w:rsidRDefault="004E0677" w:rsidP="004E0677">
      <w:pPr>
        <w:spacing w:after="7"/>
        <w:ind w:left="419" w:right="157" w:hanging="7"/>
        <w:rPr>
          <w:rFonts w:eastAsia="Arial"/>
        </w:rPr>
      </w:pPr>
      <w:r w:rsidRPr="00FD4C5A">
        <w:rPr>
          <w:rFonts w:eastAsia="Arial"/>
        </w:rPr>
        <w:lastRenderedPageBreak/>
        <w:t xml:space="preserve">                MTNameAndAddressTable [1] = </w:t>
      </w:r>
      <w:r w:rsidRPr="00EC536C">
        <w:rPr>
          <w:rFonts w:eastAsia="Arial"/>
          <w:b/>
        </w:rPr>
        <w:t>Concatenate</w:t>
      </w:r>
      <w:r w:rsidRPr="00FD4C5A">
        <w:rPr>
          <w:rFonts w:eastAsia="Arial"/>
        </w:rPr>
        <w:t xml:space="preserve">(“1/”, </w:t>
      </w:r>
      <w:r w:rsidRPr="00EC536C">
        <w:rPr>
          <w:rFonts w:eastAsia="Arial"/>
          <w:b/>
        </w:rPr>
        <w:t>Substring</w:t>
      </w:r>
      <w:r w:rsidRPr="00FD4C5A">
        <w:rPr>
          <w:rFonts w:eastAsia="Arial"/>
        </w:rPr>
        <w:t>(MXName,1,32),”+”)</w:t>
      </w:r>
    </w:p>
    <w:p w14:paraId="6FFD78F1" w14:textId="77777777" w:rsidR="004E0677" w:rsidRPr="00EC536C" w:rsidRDefault="004E0677" w:rsidP="004E0677">
      <w:pPr>
        <w:spacing w:after="7"/>
        <w:ind w:left="419" w:right="157" w:hanging="7"/>
        <w:rPr>
          <w:rFonts w:eastAsia="Arial"/>
          <w:b/>
        </w:rPr>
      </w:pPr>
      <w:r w:rsidRPr="00EC536C">
        <w:rPr>
          <w:rFonts w:eastAsia="Arial"/>
          <w:b/>
        </w:rPr>
        <w:t xml:space="preserve">           ELSE</w:t>
      </w:r>
    </w:p>
    <w:p w14:paraId="6A15A92A" w14:textId="77777777" w:rsidR="004E0677" w:rsidRPr="00FD4C5A" w:rsidRDefault="004E0677" w:rsidP="004E0677">
      <w:pPr>
        <w:spacing w:after="7"/>
        <w:ind w:left="419" w:right="157" w:hanging="7"/>
        <w:rPr>
          <w:rFonts w:eastAsia="Arial"/>
        </w:rPr>
      </w:pPr>
      <w:r w:rsidRPr="00FD4C5A">
        <w:rPr>
          <w:rFonts w:eastAsia="Arial"/>
        </w:rPr>
        <w:t xml:space="preserve">             MTNameAndAddressTable [1] = </w:t>
      </w:r>
      <w:r w:rsidRPr="00EC536C">
        <w:rPr>
          <w:rFonts w:eastAsia="Arial"/>
          <w:b/>
        </w:rPr>
        <w:t>Concatenate</w:t>
      </w:r>
      <w:r w:rsidRPr="00FD4C5A">
        <w:rPr>
          <w:rFonts w:eastAsia="Arial"/>
        </w:rPr>
        <w:t>(“1/”, MXName)</w:t>
      </w:r>
    </w:p>
    <w:p w14:paraId="5C07A020" w14:textId="77777777" w:rsidR="004E0677" w:rsidRPr="00EC536C" w:rsidRDefault="004E0677" w:rsidP="004E0677">
      <w:pPr>
        <w:spacing w:after="7"/>
        <w:ind w:left="419" w:right="157" w:hanging="7"/>
        <w:rPr>
          <w:rFonts w:eastAsia="Arial"/>
          <w:b/>
        </w:rPr>
      </w:pPr>
      <w:r w:rsidRPr="00EC536C">
        <w:rPr>
          <w:rFonts w:eastAsia="Arial"/>
          <w:b/>
        </w:rPr>
        <w:t xml:space="preserve">           ENDIF</w:t>
      </w:r>
    </w:p>
    <w:p w14:paraId="2B96CCBC" w14:textId="77777777" w:rsidR="004E0677" w:rsidRPr="00FD4C5A" w:rsidRDefault="004E0677" w:rsidP="004E0677">
      <w:pPr>
        <w:spacing w:after="7"/>
        <w:ind w:left="419" w:right="157" w:hanging="7"/>
        <w:rPr>
          <w:rFonts w:eastAsia="Arial"/>
        </w:rPr>
      </w:pPr>
    </w:p>
    <w:p w14:paraId="53390B5B" w14:textId="77777777" w:rsidR="004E0677" w:rsidRPr="00FD4C5A" w:rsidRDefault="004E0677" w:rsidP="004E0677">
      <w:pPr>
        <w:spacing w:after="7"/>
        <w:ind w:left="419" w:right="157" w:hanging="7"/>
        <w:rPr>
          <w:rFonts w:eastAsia="Arial"/>
        </w:rPr>
      </w:pPr>
      <w:r w:rsidRPr="00FD4C5A">
        <w:rPr>
          <w:rFonts w:eastAsia="Arial"/>
        </w:rPr>
        <w:t xml:space="preserve">            index = 1</w:t>
      </w:r>
    </w:p>
    <w:p w14:paraId="4E7591B4" w14:textId="77777777" w:rsidR="004E0677" w:rsidRPr="00FD4C5A" w:rsidRDefault="004E0677" w:rsidP="004E0677">
      <w:pPr>
        <w:spacing w:after="7"/>
        <w:ind w:left="419" w:right="157" w:hanging="7"/>
        <w:rPr>
          <w:rFonts w:eastAsia="Arial"/>
        </w:rPr>
      </w:pPr>
    </w:p>
    <w:p w14:paraId="0F637299" w14:textId="77777777" w:rsidR="004E0677" w:rsidRPr="00FD4C5A" w:rsidRDefault="004E0677" w:rsidP="004E0677">
      <w:pPr>
        <w:spacing w:after="7"/>
        <w:ind w:left="419" w:right="157" w:hanging="7"/>
        <w:rPr>
          <w:rFonts w:eastAsia="Arial"/>
        </w:rPr>
      </w:pPr>
      <w:r w:rsidRPr="00FD4C5A">
        <w:rPr>
          <w:rFonts w:eastAsia="Arial"/>
        </w:rPr>
        <w:t xml:space="preserve">          </w:t>
      </w:r>
      <w:r w:rsidRPr="00EC536C">
        <w:rPr>
          <w:rFonts w:eastAsia="Arial"/>
          <w:b/>
        </w:rPr>
        <w:t>For i</w:t>
      </w:r>
      <w:r w:rsidRPr="00FD4C5A">
        <w:rPr>
          <w:rFonts w:eastAsia="Arial"/>
        </w:rPr>
        <w:t xml:space="preserve"> = 1 to AddressLineNumberofOccurrences </w:t>
      </w:r>
    </w:p>
    <w:p w14:paraId="753000A4" w14:textId="77777777" w:rsidR="004E0677" w:rsidRPr="00FD4C5A" w:rsidRDefault="004E0677" w:rsidP="004E0677">
      <w:pPr>
        <w:spacing w:after="7"/>
        <w:ind w:left="419" w:right="157" w:hanging="7"/>
        <w:rPr>
          <w:rFonts w:eastAsia="Arial"/>
        </w:rPr>
      </w:pPr>
      <w:r>
        <w:rPr>
          <w:rFonts w:eastAsia="Arial"/>
        </w:rPr>
        <w:t xml:space="preserve">             i</w:t>
      </w:r>
      <w:r w:rsidRPr="00FD4C5A">
        <w:rPr>
          <w:rFonts w:eastAsia="Arial"/>
        </w:rPr>
        <w:t>ndex = index + 1</w:t>
      </w:r>
    </w:p>
    <w:p w14:paraId="4D958219" w14:textId="77777777" w:rsidR="004E0677" w:rsidRPr="00FD4C5A" w:rsidRDefault="004E0677" w:rsidP="004E0677">
      <w:pPr>
        <w:spacing w:after="7"/>
        <w:ind w:left="419" w:right="157" w:hanging="7"/>
        <w:rPr>
          <w:rFonts w:eastAsia="Arial"/>
        </w:rPr>
      </w:pPr>
      <w:r w:rsidRPr="00FD4C5A">
        <w:rPr>
          <w:rFonts w:eastAsia="Arial"/>
        </w:rPr>
        <w:t xml:space="preserve">             MTNam</w:t>
      </w:r>
      <w:r>
        <w:rPr>
          <w:rFonts w:eastAsia="Arial"/>
        </w:rPr>
        <w:t>eAndAddressTable</w:t>
      </w:r>
      <w:r w:rsidRPr="00FD4C5A">
        <w:rPr>
          <w:rFonts w:eastAsia="Arial"/>
        </w:rPr>
        <w:t>[index] = MXParty.PostalAddress.AddressLine[i]</w:t>
      </w:r>
    </w:p>
    <w:p w14:paraId="7BACCFEC" w14:textId="77777777" w:rsidR="004E0677" w:rsidRPr="00EC536C" w:rsidRDefault="004E0677" w:rsidP="004E0677">
      <w:pPr>
        <w:spacing w:after="7"/>
        <w:ind w:left="419" w:right="157" w:hanging="7"/>
        <w:rPr>
          <w:rFonts w:eastAsia="Arial"/>
          <w:b/>
        </w:rPr>
      </w:pPr>
      <w:r w:rsidRPr="00FD4C5A">
        <w:rPr>
          <w:rFonts w:eastAsia="Arial"/>
        </w:rPr>
        <w:t xml:space="preserve">          </w:t>
      </w:r>
      <w:r w:rsidRPr="00EC536C">
        <w:rPr>
          <w:rFonts w:eastAsia="Arial"/>
          <w:b/>
        </w:rPr>
        <w:t>Next i</w:t>
      </w:r>
    </w:p>
    <w:p w14:paraId="2FB17E95" w14:textId="77777777" w:rsidR="004E0677" w:rsidRPr="00FD4C5A" w:rsidRDefault="004E0677" w:rsidP="004E0677">
      <w:pPr>
        <w:spacing w:after="7"/>
        <w:ind w:left="419" w:right="157" w:hanging="7"/>
        <w:rPr>
          <w:rFonts w:eastAsia="Arial"/>
        </w:rPr>
      </w:pPr>
    </w:p>
    <w:p w14:paraId="4751D8B2" w14:textId="77777777" w:rsidR="004E0677" w:rsidRPr="00FD4C5A" w:rsidRDefault="004E0677" w:rsidP="004E0677">
      <w:pPr>
        <w:spacing w:after="7"/>
        <w:ind w:left="419" w:right="157" w:hanging="7"/>
        <w:rPr>
          <w:rFonts w:eastAsia="Arial"/>
        </w:rPr>
      </w:pPr>
    </w:p>
    <w:p w14:paraId="29F2F1D8" w14:textId="77777777" w:rsidR="004E0677" w:rsidRPr="00FD4C5A" w:rsidRDefault="004E0677" w:rsidP="004E0677">
      <w:pPr>
        <w:spacing w:after="306" w:line="216" w:lineRule="auto"/>
        <w:ind w:left="846" w:right="8"/>
        <w:rPr>
          <w:rFonts w:eastAsia="Arial"/>
        </w:rPr>
      </w:pPr>
      <w:r>
        <w:rPr>
          <w:rFonts w:eastAsia="Arial"/>
        </w:rPr>
        <w:t xml:space="preserve">   </w:t>
      </w:r>
      <w:r w:rsidRPr="00FD4C5A">
        <w:rPr>
          <w:rFonts w:eastAsia="Arial"/>
        </w:rPr>
        <w:t xml:space="preserve">   index = index + 1</w:t>
      </w:r>
    </w:p>
    <w:p w14:paraId="6834A264" w14:textId="77777777" w:rsidR="004E0677" w:rsidRPr="00FD4C5A" w:rsidRDefault="004E0677" w:rsidP="004E0677">
      <w:pPr>
        <w:spacing w:after="306" w:line="216" w:lineRule="auto"/>
        <w:ind w:left="846" w:right="8"/>
        <w:rPr>
          <w:rFonts w:eastAsia="Arial"/>
        </w:rPr>
      </w:pPr>
      <w:r>
        <w:rPr>
          <w:rFonts w:eastAsia="Arial"/>
        </w:rPr>
        <w:t xml:space="preserve">  MTNameAndAddressTable</w:t>
      </w:r>
      <w:r w:rsidRPr="00FD4C5A">
        <w:rPr>
          <w:rFonts w:eastAsia="Arial"/>
        </w:rPr>
        <w:t>[index] = MTLEI</w:t>
      </w:r>
    </w:p>
    <w:p w14:paraId="4646B5A3" w14:textId="77777777" w:rsidR="004E0677" w:rsidRPr="00FD4C5A" w:rsidRDefault="004E0677" w:rsidP="004E0677">
      <w:pPr>
        <w:tabs>
          <w:tab w:val="left" w:pos="990"/>
          <w:tab w:val="left" w:pos="1170"/>
          <w:tab w:val="left" w:pos="1260"/>
        </w:tabs>
        <w:spacing w:after="7"/>
        <w:ind w:left="419" w:right="157" w:hanging="7"/>
        <w:rPr>
          <w:rFonts w:eastAsia="Arial"/>
        </w:rPr>
      </w:pPr>
      <w:r>
        <w:rPr>
          <w:rFonts w:eastAsia="Arial"/>
        </w:rPr>
        <w:t xml:space="preserve">      </w:t>
      </w:r>
      <w:r w:rsidRPr="00C473BC">
        <w:rPr>
          <w:rFonts w:eastAsia="Arial"/>
          <w:b/>
        </w:rPr>
        <w:t>ELSE</w:t>
      </w:r>
      <w:r w:rsidRPr="00FD4C5A">
        <w:rPr>
          <w:rFonts w:eastAsia="Arial"/>
        </w:rPr>
        <w:t xml:space="preserve"> /* AddressLineNumberOfOccurrences = 2, no LEI, Name can use up to 2 lines */</w:t>
      </w:r>
    </w:p>
    <w:p w14:paraId="21B309DB" w14:textId="77777777" w:rsidR="004E0677" w:rsidRPr="00FD4C5A" w:rsidRDefault="004E0677" w:rsidP="004E0677">
      <w:pPr>
        <w:spacing w:after="7"/>
        <w:ind w:left="419" w:right="157" w:hanging="7"/>
        <w:rPr>
          <w:rFonts w:eastAsia="Arial"/>
        </w:rPr>
      </w:pPr>
      <w:r>
        <w:rPr>
          <w:rFonts w:eastAsia="Arial"/>
        </w:rPr>
        <w:t xml:space="preserve">            </w:t>
      </w:r>
      <w:r w:rsidRPr="0002253D">
        <w:rPr>
          <w:rFonts w:eastAsia="Arial"/>
          <w:b/>
        </w:rPr>
        <w:t>IF</w:t>
      </w:r>
      <w:r>
        <w:rPr>
          <w:rFonts w:eastAsia="Arial"/>
        </w:rPr>
        <w:t xml:space="preserve"> </w:t>
      </w:r>
      <w:r w:rsidRPr="0002253D">
        <w:rPr>
          <w:rFonts w:eastAsia="Arial"/>
          <w:b/>
        </w:rPr>
        <w:t>Length</w:t>
      </w:r>
      <w:r w:rsidRPr="00FD4C5A">
        <w:rPr>
          <w:rFonts w:eastAsia="Arial"/>
        </w:rPr>
        <w:t>(MXName) &gt; 66 Then</w:t>
      </w:r>
    </w:p>
    <w:p w14:paraId="6C8DCFA7" w14:textId="77777777" w:rsidR="004E0677" w:rsidRPr="00FD4C5A" w:rsidRDefault="004E0677" w:rsidP="004E0677">
      <w:pPr>
        <w:spacing w:after="7"/>
        <w:ind w:left="419" w:right="157" w:hanging="7"/>
        <w:rPr>
          <w:rFonts w:eastAsia="Arial"/>
        </w:rPr>
      </w:pPr>
      <w:r w:rsidRPr="00FD4C5A">
        <w:rPr>
          <w:rFonts w:eastAsia="Arial"/>
        </w:rPr>
        <w:t xml:space="preserve">                MTNameAndAddressTable [1] = </w:t>
      </w:r>
      <w:r w:rsidRPr="0002253D">
        <w:rPr>
          <w:rFonts w:eastAsia="Arial"/>
          <w:b/>
        </w:rPr>
        <w:t>Concatenate</w:t>
      </w:r>
      <w:r w:rsidRPr="00FD4C5A">
        <w:rPr>
          <w:rFonts w:eastAsia="Arial"/>
        </w:rPr>
        <w:t>(“1/”, Substring(MXName,1,33)</w:t>
      </w:r>
      <w:r>
        <w:rPr>
          <w:rFonts w:eastAsia="Arial"/>
        </w:rPr>
        <w:t>)</w:t>
      </w:r>
    </w:p>
    <w:p w14:paraId="1764233F" w14:textId="77777777" w:rsidR="004E0677" w:rsidRPr="00FD4C5A" w:rsidRDefault="004E0677" w:rsidP="004E0677">
      <w:pPr>
        <w:spacing w:after="7"/>
        <w:ind w:left="419" w:right="157" w:hanging="7"/>
        <w:rPr>
          <w:rFonts w:eastAsia="Arial"/>
        </w:rPr>
      </w:pPr>
      <w:r w:rsidRPr="00FD4C5A">
        <w:rPr>
          <w:rFonts w:eastAsia="Arial"/>
        </w:rPr>
        <w:t xml:space="preserve">                MTNameAndAddressTable [2] = </w:t>
      </w:r>
      <w:r w:rsidRPr="0002253D">
        <w:rPr>
          <w:rFonts w:eastAsia="Arial"/>
          <w:b/>
        </w:rPr>
        <w:t>Concatenate</w:t>
      </w:r>
      <w:r w:rsidRPr="00FD4C5A">
        <w:rPr>
          <w:rFonts w:eastAsia="Arial"/>
        </w:rPr>
        <w:t>(“1/”, Substring(MXName, 34,32), “+”)</w:t>
      </w:r>
    </w:p>
    <w:p w14:paraId="77A8D8D0" w14:textId="77777777" w:rsidR="004E0677" w:rsidRPr="00FD4C5A" w:rsidRDefault="004E0677" w:rsidP="004E0677">
      <w:pPr>
        <w:spacing w:after="7"/>
        <w:ind w:left="419" w:right="157" w:hanging="7"/>
        <w:rPr>
          <w:rFonts w:eastAsia="Arial"/>
        </w:rPr>
      </w:pPr>
      <w:r w:rsidRPr="00FD4C5A">
        <w:rPr>
          <w:rFonts w:eastAsia="Arial"/>
        </w:rPr>
        <w:t xml:space="preserve">                Index = 2</w:t>
      </w:r>
    </w:p>
    <w:p w14:paraId="239294DB" w14:textId="77777777" w:rsidR="004E0677" w:rsidRPr="00FD4C5A" w:rsidRDefault="004E0677" w:rsidP="004E0677">
      <w:pPr>
        <w:spacing w:after="7"/>
        <w:ind w:left="419" w:right="157" w:hanging="7"/>
        <w:rPr>
          <w:rFonts w:eastAsia="Arial"/>
        </w:rPr>
      </w:pPr>
      <w:r w:rsidRPr="00FD4C5A">
        <w:rPr>
          <w:rFonts w:eastAsia="Arial"/>
        </w:rPr>
        <w:t xml:space="preserve">          </w:t>
      </w:r>
      <w:r>
        <w:rPr>
          <w:rFonts w:eastAsia="Arial"/>
        </w:rPr>
        <w:t xml:space="preserve"> </w:t>
      </w:r>
      <w:r w:rsidRPr="00FD4C5A">
        <w:rPr>
          <w:rFonts w:eastAsia="Arial"/>
        </w:rPr>
        <w:t xml:space="preserve"> </w:t>
      </w:r>
      <w:r>
        <w:rPr>
          <w:rFonts w:eastAsia="Arial"/>
          <w:b/>
        </w:rPr>
        <w:t>ELSE</w:t>
      </w:r>
      <w:r w:rsidRPr="0002253D">
        <w:rPr>
          <w:rFonts w:eastAsia="Arial"/>
          <w:b/>
        </w:rPr>
        <w:t>IF</w:t>
      </w:r>
      <w:r>
        <w:rPr>
          <w:rFonts w:eastAsia="Arial"/>
        </w:rPr>
        <w:t xml:space="preserve"> </w:t>
      </w:r>
      <w:r w:rsidRPr="0002253D">
        <w:rPr>
          <w:rFonts w:eastAsia="Arial"/>
          <w:b/>
        </w:rPr>
        <w:t>Length</w:t>
      </w:r>
      <w:r>
        <w:rPr>
          <w:rFonts w:eastAsia="Arial"/>
        </w:rPr>
        <w:t>(</w:t>
      </w:r>
      <w:r w:rsidRPr="00FD4C5A">
        <w:rPr>
          <w:rFonts w:eastAsia="Arial"/>
        </w:rPr>
        <w:t>MXName) &gt; 33</w:t>
      </w:r>
    </w:p>
    <w:p w14:paraId="4965619C" w14:textId="77777777" w:rsidR="004E0677" w:rsidRPr="00FD4C5A" w:rsidRDefault="004E0677" w:rsidP="004E0677">
      <w:pPr>
        <w:spacing w:after="7"/>
        <w:ind w:left="419" w:right="-628" w:hanging="7"/>
        <w:rPr>
          <w:rFonts w:eastAsia="Arial"/>
        </w:rPr>
      </w:pPr>
      <w:r w:rsidRPr="00FD4C5A">
        <w:rPr>
          <w:rFonts w:eastAsia="Arial"/>
        </w:rPr>
        <w:t xml:space="preserve">               MTNameAndAddressTable [1] = </w:t>
      </w:r>
      <w:r w:rsidRPr="0002253D">
        <w:rPr>
          <w:rFonts w:eastAsia="Arial"/>
          <w:b/>
        </w:rPr>
        <w:t>Concatenate</w:t>
      </w:r>
      <w:r w:rsidRPr="00FD4C5A">
        <w:rPr>
          <w:rFonts w:eastAsia="Arial"/>
        </w:rPr>
        <w:t>(“1/”, Substring(MXName,1,33)</w:t>
      </w:r>
      <w:r>
        <w:rPr>
          <w:rFonts w:eastAsia="Arial"/>
        </w:rPr>
        <w:t>)</w:t>
      </w:r>
    </w:p>
    <w:p w14:paraId="515E8586" w14:textId="77777777" w:rsidR="004E0677" w:rsidRPr="00FD4C5A" w:rsidRDefault="004E0677" w:rsidP="004E0677">
      <w:pPr>
        <w:spacing w:after="7"/>
        <w:ind w:left="419" w:right="157" w:hanging="7"/>
        <w:rPr>
          <w:rFonts w:eastAsia="Arial"/>
        </w:rPr>
      </w:pPr>
      <w:r w:rsidRPr="00FD4C5A">
        <w:rPr>
          <w:rFonts w:eastAsia="Arial"/>
        </w:rPr>
        <w:t xml:space="preserve">               MTNameAndAddressTable [2] = </w:t>
      </w:r>
      <w:r w:rsidRPr="0002253D">
        <w:rPr>
          <w:rFonts w:eastAsia="Arial"/>
          <w:b/>
        </w:rPr>
        <w:t>Concatenate</w:t>
      </w:r>
      <w:r w:rsidRPr="00FD4C5A">
        <w:rPr>
          <w:rFonts w:eastAsia="Arial"/>
        </w:rPr>
        <w:t>(“1/”, Substring(MXName,34))</w:t>
      </w:r>
    </w:p>
    <w:p w14:paraId="32353614" w14:textId="77777777" w:rsidR="004E0677" w:rsidRPr="00FD4C5A" w:rsidRDefault="004E0677" w:rsidP="004E0677">
      <w:pPr>
        <w:spacing w:after="7"/>
        <w:ind w:left="419" w:right="157" w:hanging="7"/>
        <w:rPr>
          <w:rFonts w:eastAsia="Arial"/>
        </w:rPr>
      </w:pPr>
      <w:r w:rsidRPr="00FD4C5A">
        <w:rPr>
          <w:rFonts w:eastAsia="Arial"/>
        </w:rPr>
        <w:t xml:space="preserve">               Index = 2</w:t>
      </w:r>
    </w:p>
    <w:p w14:paraId="3E687349" w14:textId="77777777" w:rsidR="004E0677" w:rsidRPr="0002253D" w:rsidRDefault="004E0677" w:rsidP="004E0677">
      <w:pPr>
        <w:spacing w:after="7"/>
        <w:ind w:left="419" w:right="157" w:hanging="7"/>
        <w:rPr>
          <w:rFonts w:eastAsia="Arial"/>
          <w:b/>
        </w:rPr>
      </w:pPr>
      <w:r w:rsidRPr="00FD4C5A">
        <w:rPr>
          <w:rFonts w:eastAsia="Arial"/>
        </w:rPr>
        <w:t xml:space="preserve">          </w:t>
      </w:r>
      <w:r>
        <w:rPr>
          <w:rFonts w:eastAsia="Arial"/>
        </w:rPr>
        <w:t xml:space="preserve"> </w:t>
      </w:r>
      <w:r w:rsidRPr="00FD4C5A">
        <w:rPr>
          <w:rFonts w:eastAsia="Arial"/>
        </w:rPr>
        <w:t xml:space="preserve"> </w:t>
      </w:r>
      <w:r w:rsidRPr="0002253D">
        <w:rPr>
          <w:rFonts w:eastAsia="Arial"/>
          <w:b/>
        </w:rPr>
        <w:t xml:space="preserve">ELSE </w:t>
      </w:r>
    </w:p>
    <w:p w14:paraId="481B7F13" w14:textId="77777777" w:rsidR="004E0677" w:rsidRPr="00FD4C5A" w:rsidRDefault="004E0677" w:rsidP="004E0677">
      <w:pPr>
        <w:spacing w:after="7"/>
        <w:ind w:left="419" w:right="157" w:hanging="7"/>
        <w:rPr>
          <w:rFonts w:eastAsia="Arial"/>
        </w:rPr>
      </w:pPr>
      <w:r w:rsidRPr="00FD4C5A">
        <w:rPr>
          <w:rFonts w:eastAsia="Arial"/>
        </w:rPr>
        <w:t xml:space="preserve">               MTNameAndAddressTable [1] = </w:t>
      </w:r>
      <w:r w:rsidRPr="0002253D">
        <w:rPr>
          <w:rFonts w:eastAsia="Arial"/>
          <w:b/>
        </w:rPr>
        <w:t>Concatenate</w:t>
      </w:r>
      <w:r w:rsidRPr="00FD4C5A">
        <w:rPr>
          <w:rFonts w:eastAsia="Arial"/>
        </w:rPr>
        <w:t>(“1/”, MXName)</w:t>
      </w:r>
    </w:p>
    <w:p w14:paraId="61E6E7A6" w14:textId="77777777" w:rsidR="004E0677" w:rsidRPr="00FD4C5A" w:rsidRDefault="004E0677" w:rsidP="004E0677">
      <w:pPr>
        <w:spacing w:after="7"/>
        <w:ind w:left="419" w:right="157" w:hanging="7"/>
        <w:rPr>
          <w:rFonts w:eastAsia="Arial"/>
        </w:rPr>
      </w:pPr>
      <w:r w:rsidRPr="00FD4C5A">
        <w:rPr>
          <w:rFonts w:eastAsia="Arial"/>
        </w:rPr>
        <w:t xml:space="preserve">                Index = 1</w:t>
      </w:r>
    </w:p>
    <w:p w14:paraId="7251ACC9" w14:textId="77777777" w:rsidR="004E0677" w:rsidRPr="0002253D" w:rsidRDefault="004E0677" w:rsidP="004E0677">
      <w:pPr>
        <w:spacing w:after="7"/>
        <w:ind w:left="419" w:right="157" w:hanging="7"/>
        <w:rPr>
          <w:rFonts w:eastAsia="Arial"/>
          <w:b/>
        </w:rPr>
      </w:pPr>
      <w:r w:rsidRPr="00FD4C5A">
        <w:rPr>
          <w:rFonts w:eastAsia="Arial"/>
        </w:rPr>
        <w:t xml:space="preserve">         </w:t>
      </w:r>
      <w:r>
        <w:rPr>
          <w:rFonts w:eastAsia="Arial"/>
        </w:rPr>
        <w:t xml:space="preserve"> </w:t>
      </w:r>
      <w:r w:rsidRPr="00FD4C5A">
        <w:rPr>
          <w:rFonts w:eastAsia="Arial"/>
        </w:rPr>
        <w:t xml:space="preserve">  </w:t>
      </w:r>
      <w:r w:rsidRPr="0002253D">
        <w:rPr>
          <w:rFonts w:eastAsia="Arial"/>
          <w:b/>
        </w:rPr>
        <w:t>ENDIF</w:t>
      </w:r>
    </w:p>
    <w:p w14:paraId="425E80EC" w14:textId="77777777" w:rsidR="004E0677" w:rsidRPr="00FD4C5A" w:rsidRDefault="004E0677" w:rsidP="004E0677">
      <w:pPr>
        <w:spacing w:after="7"/>
        <w:ind w:left="419" w:right="157" w:hanging="7"/>
        <w:rPr>
          <w:rFonts w:eastAsia="Arial"/>
        </w:rPr>
      </w:pPr>
    </w:p>
    <w:p w14:paraId="3E84B8C6" w14:textId="77777777" w:rsidR="004E0677" w:rsidRPr="00FD4C5A" w:rsidRDefault="004E0677" w:rsidP="004E0677">
      <w:pPr>
        <w:spacing w:after="7"/>
        <w:ind w:left="419" w:right="157" w:hanging="7"/>
        <w:rPr>
          <w:rFonts w:eastAsia="Arial"/>
        </w:rPr>
      </w:pPr>
    </w:p>
    <w:p w14:paraId="04B15202" w14:textId="77777777" w:rsidR="004E0677" w:rsidRPr="00FD4C5A" w:rsidRDefault="004E0677" w:rsidP="004E0677">
      <w:pPr>
        <w:spacing w:after="7"/>
        <w:ind w:left="419" w:right="157" w:hanging="7"/>
        <w:rPr>
          <w:rFonts w:eastAsia="Arial"/>
        </w:rPr>
      </w:pPr>
      <w:r w:rsidRPr="00FD4C5A">
        <w:rPr>
          <w:rFonts w:eastAsia="Arial"/>
        </w:rPr>
        <w:t xml:space="preserve">         </w:t>
      </w:r>
      <w:r>
        <w:rPr>
          <w:rFonts w:eastAsia="Arial"/>
        </w:rPr>
        <w:t xml:space="preserve"> </w:t>
      </w:r>
      <w:r w:rsidRPr="0002253D">
        <w:rPr>
          <w:rFonts w:eastAsia="Arial"/>
          <w:b/>
        </w:rPr>
        <w:t>For i</w:t>
      </w:r>
      <w:r>
        <w:rPr>
          <w:rFonts w:eastAsia="Arial"/>
        </w:rPr>
        <w:t xml:space="preserve"> = 1 to AddressLineNumberO</w:t>
      </w:r>
      <w:r w:rsidRPr="00FD4C5A">
        <w:rPr>
          <w:rFonts w:eastAsia="Arial"/>
        </w:rPr>
        <w:t xml:space="preserve">fOccurrences </w:t>
      </w:r>
    </w:p>
    <w:p w14:paraId="21A3D48B" w14:textId="77777777" w:rsidR="004E0677" w:rsidRPr="00FD4C5A" w:rsidRDefault="004E0677" w:rsidP="004E0677">
      <w:pPr>
        <w:spacing w:after="7"/>
        <w:ind w:left="419" w:right="157" w:hanging="7"/>
        <w:rPr>
          <w:rFonts w:eastAsia="Arial"/>
        </w:rPr>
      </w:pPr>
      <w:r w:rsidRPr="00FD4C5A">
        <w:rPr>
          <w:rFonts w:eastAsia="Arial"/>
        </w:rPr>
        <w:t xml:space="preserve">             index = index + 1</w:t>
      </w:r>
    </w:p>
    <w:p w14:paraId="251DACB8" w14:textId="77777777" w:rsidR="004E0677" w:rsidRPr="00FD4C5A" w:rsidRDefault="004E0677" w:rsidP="004E0677">
      <w:pPr>
        <w:spacing w:after="7"/>
        <w:ind w:left="419" w:right="157" w:hanging="7"/>
        <w:rPr>
          <w:rFonts w:eastAsia="Arial"/>
        </w:rPr>
      </w:pPr>
      <w:r w:rsidRPr="00FD4C5A">
        <w:rPr>
          <w:rFonts w:eastAsia="Arial"/>
        </w:rPr>
        <w:t xml:space="preserve">             MTNameAndAddressTable [index] = MXParty.PostalAddress.AddressLine[i]</w:t>
      </w:r>
    </w:p>
    <w:p w14:paraId="7E77C89C" w14:textId="77777777" w:rsidR="004E0677" w:rsidRPr="0002253D" w:rsidRDefault="004E0677" w:rsidP="004E0677">
      <w:pPr>
        <w:spacing w:after="7"/>
        <w:ind w:left="419" w:right="157" w:hanging="7"/>
        <w:rPr>
          <w:rFonts w:eastAsia="Arial"/>
          <w:b/>
        </w:rPr>
      </w:pPr>
      <w:r w:rsidRPr="0002253D">
        <w:rPr>
          <w:rFonts w:eastAsia="Arial"/>
          <w:b/>
        </w:rPr>
        <w:t xml:space="preserve">          Next i</w:t>
      </w:r>
    </w:p>
    <w:p w14:paraId="54580A99" w14:textId="77777777" w:rsidR="004E0677" w:rsidRPr="00FD4C5A" w:rsidRDefault="004E0677" w:rsidP="004E0677">
      <w:pPr>
        <w:spacing w:after="7"/>
        <w:ind w:left="419" w:right="157" w:hanging="7"/>
        <w:rPr>
          <w:rFonts w:eastAsia="Arial"/>
        </w:rPr>
      </w:pPr>
    </w:p>
    <w:p w14:paraId="509B6839" w14:textId="77777777" w:rsidR="004E0677" w:rsidRPr="00F37F87" w:rsidRDefault="004E0677" w:rsidP="004E0677">
      <w:pPr>
        <w:spacing w:after="7"/>
        <w:ind w:left="419" w:right="157" w:hanging="7"/>
        <w:rPr>
          <w:rFonts w:eastAsia="Arial"/>
          <w:b/>
        </w:rPr>
      </w:pPr>
      <w:r w:rsidRPr="00FD4C5A">
        <w:rPr>
          <w:rFonts w:eastAsia="Arial"/>
        </w:rPr>
        <w:t xml:space="preserve">     </w:t>
      </w:r>
      <w:r w:rsidRPr="00F37F87">
        <w:rPr>
          <w:rFonts w:eastAsia="Arial"/>
        </w:rPr>
        <w:t xml:space="preserve">/* </w:t>
      </w:r>
      <w:r w:rsidRPr="0002253D">
        <w:rPr>
          <w:rFonts w:eastAsia="Arial"/>
        </w:rPr>
        <w:t>ENDIF</w:t>
      </w:r>
      <w:r>
        <w:rPr>
          <w:rFonts w:eastAsia="Arial"/>
          <w:b/>
        </w:rPr>
        <w:t xml:space="preserve"> </w:t>
      </w:r>
      <w:r w:rsidRPr="00F37F87">
        <w:rPr>
          <w:rFonts w:eastAsia="Arial"/>
        </w:rPr>
        <w:t>A</w:t>
      </w:r>
      <w:r w:rsidRPr="00A20126">
        <w:rPr>
          <w:rFonts w:eastAsia="Arial"/>
        </w:rPr>
        <w:t>ddressLineNumberOfOccurrences = 2</w:t>
      </w:r>
      <w:r>
        <w:rPr>
          <w:rFonts w:eastAsia="Arial"/>
        </w:rPr>
        <w:t xml:space="preserve"> */</w:t>
      </w:r>
    </w:p>
    <w:p w14:paraId="74FA27F9" w14:textId="77777777" w:rsidR="004E0677" w:rsidRDefault="004E0677" w:rsidP="004E0677">
      <w:pPr>
        <w:spacing w:after="7"/>
        <w:ind w:left="419" w:right="157" w:hanging="7"/>
        <w:rPr>
          <w:rFonts w:eastAsia="Arial"/>
          <w:b/>
        </w:rPr>
      </w:pPr>
    </w:p>
    <w:p w14:paraId="3BDC706C" w14:textId="77777777" w:rsidR="004E0677" w:rsidRPr="00FD4C5A" w:rsidRDefault="004E0677" w:rsidP="004E0677">
      <w:pPr>
        <w:spacing w:after="7"/>
        <w:ind w:left="0" w:right="157" w:firstLine="0"/>
        <w:rPr>
          <w:rFonts w:eastAsia="Arial"/>
        </w:rPr>
      </w:pPr>
      <w:r w:rsidRPr="009335CA">
        <w:rPr>
          <w:rFonts w:eastAsia="Arial"/>
          <w:b/>
        </w:rPr>
        <w:t>ELSEIF</w:t>
      </w:r>
      <w:r w:rsidRPr="009335CA">
        <w:rPr>
          <w:rFonts w:eastAsia="Arial"/>
        </w:rPr>
        <w:t xml:space="preserve"> AddressLineNumberOfOccurrences = 1</w:t>
      </w:r>
    </w:p>
    <w:p w14:paraId="12D1A78B" w14:textId="77777777" w:rsidR="004E0677" w:rsidRPr="00FD4C5A" w:rsidRDefault="004E0677" w:rsidP="004E0677">
      <w:pPr>
        <w:spacing w:after="7"/>
        <w:ind w:left="419" w:right="157" w:hanging="7"/>
        <w:rPr>
          <w:rFonts w:eastAsia="Arial"/>
        </w:rPr>
      </w:pPr>
      <w:r w:rsidRPr="009335CA">
        <w:rPr>
          <w:rFonts w:eastAsia="Arial"/>
        </w:rPr>
        <w:t xml:space="preserve">/* meaning no line 2/ only 3/ </w:t>
      </w:r>
      <w:r w:rsidRPr="00FD4C5A">
        <w:rPr>
          <w:rFonts w:eastAsia="Arial"/>
        </w:rPr>
        <w:t>in AddressLine</w:t>
      </w:r>
      <w:r w:rsidRPr="009335CA">
        <w:rPr>
          <w:rFonts w:eastAsia="Arial"/>
        </w:rPr>
        <w:t>*/</w:t>
      </w:r>
    </w:p>
    <w:p w14:paraId="10153DD7" w14:textId="77777777" w:rsidR="004E0677" w:rsidRPr="00FD4C5A" w:rsidRDefault="004E0677" w:rsidP="004E0677">
      <w:pPr>
        <w:spacing w:after="7"/>
        <w:ind w:left="419" w:right="157" w:hanging="7"/>
        <w:rPr>
          <w:rFonts w:eastAsia="Arial"/>
        </w:rPr>
      </w:pPr>
      <w:r w:rsidRPr="00FD4C5A">
        <w:rPr>
          <w:rFonts w:eastAsia="Arial"/>
        </w:rPr>
        <w:t xml:space="preserve">/* Name can use up to 2 lines */ </w:t>
      </w:r>
    </w:p>
    <w:p w14:paraId="19F21961" w14:textId="77777777" w:rsidR="004E0677" w:rsidRPr="00FD4C5A" w:rsidRDefault="004E0677" w:rsidP="004E0677">
      <w:pPr>
        <w:spacing w:after="7"/>
        <w:ind w:left="419" w:right="157" w:hanging="7"/>
        <w:rPr>
          <w:rFonts w:eastAsia="Arial"/>
        </w:rPr>
      </w:pPr>
      <w:r w:rsidRPr="00FD4C5A">
        <w:rPr>
          <w:rFonts w:eastAsia="Arial"/>
        </w:rPr>
        <w:lastRenderedPageBreak/>
        <w:t>/* 1 line can be used by LEI if present */</w:t>
      </w:r>
    </w:p>
    <w:p w14:paraId="77C46185" w14:textId="77777777" w:rsidR="004E0677" w:rsidRPr="00FD4C5A" w:rsidRDefault="004E0677" w:rsidP="004E0677">
      <w:pPr>
        <w:spacing w:after="7"/>
        <w:ind w:left="419" w:right="157" w:hanging="7"/>
        <w:rPr>
          <w:rFonts w:eastAsia="Arial"/>
        </w:rPr>
      </w:pPr>
    </w:p>
    <w:p w14:paraId="43DE2FDD" w14:textId="77777777" w:rsidR="004E0677" w:rsidRPr="00FD4C5A" w:rsidRDefault="004E0677" w:rsidP="004E0677">
      <w:pPr>
        <w:tabs>
          <w:tab w:val="left" w:pos="1440"/>
          <w:tab w:val="left" w:pos="1620"/>
          <w:tab w:val="left" w:pos="1800"/>
        </w:tabs>
        <w:spacing w:after="7"/>
        <w:ind w:left="419" w:right="157" w:hanging="7"/>
        <w:rPr>
          <w:rFonts w:eastAsia="Arial"/>
        </w:rPr>
      </w:pPr>
      <w:r>
        <w:rPr>
          <w:rFonts w:eastAsia="Arial"/>
        </w:rPr>
        <w:t xml:space="preserve">           </w:t>
      </w:r>
      <w:r w:rsidRPr="00044228">
        <w:rPr>
          <w:rFonts w:eastAsia="Arial"/>
          <w:b/>
        </w:rPr>
        <w:t>IF</w:t>
      </w:r>
      <w:r>
        <w:rPr>
          <w:rFonts w:eastAsia="Arial"/>
        </w:rPr>
        <w:t xml:space="preserve"> </w:t>
      </w:r>
      <w:r w:rsidRPr="00044228">
        <w:rPr>
          <w:rFonts w:eastAsia="Arial"/>
          <w:b/>
        </w:rPr>
        <w:t>Length</w:t>
      </w:r>
      <w:r>
        <w:rPr>
          <w:rFonts w:eastAsia="Arial"/>
        </w:rPr>
        <w:t>(MXName) &gt; 66 THEN</w:t>
      </w:r>
    </w:p>
    <w:p w14:paraId="3DDF1790" w14:textId="77777777" w:rsidR="004E0677" w:rsidRPr="00FD4C5A" w:rsidRDefault="004E0677" w:rsidP="004E0677">
      <w:pPr>
        <w:spacing w:after="7"/>
        <w:ind w:left="419" w:right="157" w:hanging="7"/>
        <w:rPr>
          <w:rFonts w:eastAsia="Arial"/>
        </w:rPr>
      </w:pPr>
      <w:r w:rsidRPr="00FD4C5A">
        <w:rPr>
          <w:rFonts w:eastAsia="Arial"/>
        </w:rPr>
        <w:t xml:space="preserve">                MTNameAndAddressTable [1] = </w:t>
      </w:r>
      <w:r w:rsidRPr="00044228">
        <w:rPr>
          <w:rFonts w:eastAsia="Arial"/>
          <w:b/>
        </w:rPr>
        <w:t>Concatenate</w:t>
      </w:r>
      <w:r w:rsidRPr="00FD4C5A">
        <w:rPr>
          <w:rFonts w:eastAsia="Arial"/>
        </w:rPr>
        <w:t>(“1/”, Substring(MXName,1,33)</w:t>
      </w:r>
      <w:r>
        <w:rPr>
          <w:rFonts w:eastAsia="Arial"/>
        </w:rPr>
        <w:t>)</w:t>
      </w:r>
    </w:p>
    <w:p w14:paraId="3297C6D4" w14:textId="77777777" w:rsidR="004E0677" w:rsidRPr="00FD4C5A" w:rsidRDefault="004E0677" w:rsidP="004E0677">
      <w:pPr>
        <w:spacing w:after="7"/>
        <w:ind w:left="419" w:right="157" w:hanging="7"/>
        <w:rPr>
          <w:rFonts w:eastAsia="Arial"/>
        </w:rPr>
      </w:pPr>
      <w:r w:rsidRPr="00FD4C5A">
        <w:rPr>
          <w:rFonts w:eastAsia="Arial"/>
        </w:rPr>
        <w:t xml:space="preserve">                MTNameAndAddressTable [2] = </w:t>
      </w:r>
      <w:r w:rsidRPr="00044228">
        <w:rPr>
          <w:rFonts w:eastAsia="Arial"/>
          <w:b/>
        </w:rPr>
        <w:t>Concatenate</w:t>
      </w:r>
      <w:r w:rsidRPr="00FD4C5A">
        <w:rPr>
          <w:rFonts w:eastAsia="Arial"/>
        </w:rPr>
        <w:t>(“1/”, Substring(MXName, 34,32), “+”)</w:t>
      </w:r>
    </w:p>
    <w:p w14:paraId="03B392DA" w14:textId="77777777" w:rsidR="004E0677" w:rsidRPr="00FD4C5A" w:rsidRDefault="004E0677" w:rsidP="004E0677">
      <w:pPr>
        <w:spacing w:after="7"/>
        <w:ind w:left="419" w:right="157" w:hanging="7"/>
        <w:rPr>
          <w:rFonts w:eastAsia="Arial"/>
        </w:rPr>
      </w:pPr>
      <w:r w:rsidRPr="00FD4C5A">
        <w:rPr>
          <w:rFonts w:eastAsia="Arial"/>
        </w:rPr>
        <w:t xml:space="preserve">                Index = 2</w:t>
      </w:r>
    </w:p>
    <w:p w14:paraId="1B1574E3" w14:textId="77777777" w:rsidR="004E0677" w:rsidRPr="00FD4C5A" w:rsidRDefault="004E0677" w:rsidP="004E0677">
      <w:pPr>
        <w:spacing w:after="7"/>
        <w:ind w:left="419" w:right="157" w:hanging="7"/>
        <w:rPr>
          <w:rFonts w:eastAsia="Arial"/>
        </w:rPr>
      </w:pPr>
      <w:r>
        <w:rPr>
          <w:rFonts w:eastAsia="Arial"/>
        </w:rPr>
        <w:t xml:space="preserve">           </w:t>
      </w:r>
      <w:r w:rsidRPr="00044228">
        <w:rPr>
          <w:rFonts w:eastAsia="Arial"/>
          <w:b/>
        </w:rPr>
        <w:t>ELSEIF Length</w:t>
      </w:r>
      <w:r w:rsidRPr="00FD4C5A">
        <w:rPr>
          <w:rFonts w:eastAsia="Arial"/>
        </w:rPr>
        <w:t>(MXName) &gt; 33</w:t>
      </w:r>
      <w:r>
        <w:rPr>
          <w:rFonts w:eastAsia="Arial"/>
        </w:rPr>
        <w:t xml:space="preserve"> THEN</w:t>
      </w:r>
    </w:p>
    <w:p w14:paraId="2131EB14" w14:textId="77777777" w:rsidR="004E0677" w:rsidRPr="00FD4C5A" w:rsidRDefault="004E0677" w:rsidP="004E0677">
      <w:pPr>
        <w:spacing w:after="7"/>
        <w:ind w:left="419" w:right="157" w:hanging="7"/>
        <w:rPr>
          <w:rFonts w:eastAsia="Arial"/>
        </w:rPr>
      </w:pPr>
      <w:r w:rsidRPr="00FD4C5A">
        <w:rPr>
          <w:rFonts w:eastAsia="Arial"/>
        </w:rPr>
        <w:t xml:space="preserve">               MTNameAndAddressTable [1] = </w:t>
      </w:r>
      <w:r w:rsidRPr="001375E2">
        <w:rPr>
          <w:rFonts w:eastAsia="Arial"/>
          <w:b/>
        </w:rPr>
        <w:t>Concatenate</w:t>
      </w:r>
      <w:r w:rsidRPr="00FD4C5A">
        <w:rPr>
          <w:rFonts w:eastAsia="Arial"/>
        </w:rPr>
        <w:t>(“1/”, Substring(MXName,1,33)</w:t>
      </w:r>
      <w:r>
        <w:rPr>
          <w:rFonts w:eastAsia="Arial"/>
        </w:rPr>
        <w:t>)</w:t>
      </w:r>
    </w:p>
    <w:p w14:paraId="1314241A" w14:textId="77777777" w:rsidR="004E0677" w:rsidRPr="00FD4C5A" w:rsidRDefault="004E0677" w:rsidP="004E0677">
      <w:pPr>
        <w:spacing w:after="7"/>
        <w:ind w:left="419" w:right="157" w:hanging="7"/>
        <w:rPr>
          <w:rFonts w:eastAsia="Arial"/>
        </w:rPr>
      </w:pPr>
      <w:r w:rsidRPr="00FD4C5A">
        <w:rPr>
          <w:rFonts w:eastAsia="Arial"/>
        </w:rPr>
        <w:t xml:space="preserve">               MTNameAndAddressTable [2] = </w:t>
      </w:r>
      <w:r w:rsidRPr="001375E2">
        <w:rPr>
          <w:rFonts w:eastAsia="Arial"/>
          <w:b/>
        </w:rPr>
        <w:t>Concatenate</w:t>
      </w:r>
      <w:r w:rsidRPr="00FD4C5A">
        <w:rPr>
          <w:rFonts w:eastAsia="Arial"/>
        </w:rPr>
        <w:t>(“1/”, Substring(MXName,34)</w:t>
      </w:r>
    </w:p>
    <w:p w14:paraId="06B9B804" w14:textId="77777777" w:rsidR="004E0677" w:rsidRPr="00FD4C5A" w:rsidRDefault="004E0677" w:rsidP="004E0677">
      <w:pPr>
        <w:spacing w:after="7"/>
        <w:ind w:left="419" w:right="157" w:hanging="7"/>
        <w:rPr>
          <w:rFonts w:eastAsia="Arial"/>
        </w:rPr>
      </w:pPr>
      <w:r w:rsidRPr="00FD4C5A">
        <w:rPr>
          <w:rFonts w:eastAsia="Arial"/>
        </w:rPr>
        <w:t xml:space="preserve">               Index = 2</w:t>
      </w:r>
    </w:p>
    <w:p w14:paraId="1DD51845" w14:textId="77777777" w:rsidR="004E0677" w:rsidRPr="001375E2" w:rsidRDefault="004E0677" w:rsidP="004E0677">
      <w:pPr>
        <w:spacing w:after="7"/>
        <w:ind w:left="419" w:right="157" w:hanging="7"/>
        <w:rPr>
          <w:rFonts w:eastAsia="Arial"/>
          <w:b/>
        </w:rPr>
      </w:pPr>
      <w:r w:rsidRPr="00FD4C5A">
        <w:rPr>
          <w:rFonts w:eastAsia="Arial"/>
        </w:rPr>
        <w:t xml:space="preserve">           </w:t>
      </w:r>
      <w:r w:rsidRPr="001375E2">
        <w:rPr>
          <w:rFonts w:eastAsia="Arial"/>
          <w:b/>
        </w:rPr>
        <w:t xml:space="preserve">ELSE </w:t>
      </w:r>
    </w:p>
    <w:p w14:paraId="1310C5FE" w14:textId="77777777" w:rsidR="004E0677" w:rsidRPr="00FD4C5A" w:rsidRDefault="004E0677" w:rsidP="004E0677">
      <w:pPr>
        <w:spacing w:after="7"/>
        <w:ind w:left="419" w:right="157" w:hanging="7"/>
        <w:rPr>
          <w:rFonts w:eastAsia="Arial"/>
        </w:rPr>
      </w:pPr>
      <w:r w:rsidRPr="00FD4C5A">
        <w:rPr>
          <w:rFonts w:eastAsia="Arial"/>
        </w:rPr>
        <w:t xml:space="preserve">               MTNameAndAddressTable [1] = </w:t>
      </w:r>
      <w:r w:rsidRPr="001375E2">
        <w:rPr>
          <w:rFonts w:eastAsia="Arial"/>
          <w:b/>
        </w:rPr>
        <w:t>Concatenate</w:t>
      </w:r>
      <w:r w:rsidRPr="00FD4C5A">
        <w:rPr>
          <w:rFonts w:eastAsia="Arial"/>
        </w:rPr>
        <w:t>(“1/”, MXName)</w:t>
      </w:r>
    </w:p>
    <w:p w14:paraId="05885A39" w14:textId="77777777" w:rsidR="004E0677" w:rsidRPr="00FD4C5A" w:rsidRDefault="004E0677" w:rsidP="004E0677">
      <w:pPr>
        <w:spacing w:after="7"/>
        <w:ind w:left="419" w:right="157" w:hanging="7"/>
        <w:rPr>
          <w:rFonts w:eastAsia="Arial"/>
        </w:rPr>
      </w:pPr>
      <w:r w:rsidRPr="00FD4C5A">
        <w:rPr>
          <w:rFonts w:eastAsia="Arial"/>
        </w:rPr>
        <w:t xml:space="preserve">                Index = 1</w:t>
      </w:r>
    </w:p>
    <w:p w14:paraId="5AF9F1FB" w14:textId="77777777" w:rsidR="004E0677" w:rsidRPr="001375E2" w:rsidRDefault="004E0677" w:rsidP="004E0677">
      <w:pPr>
        <w:spacing w:after="7"/>
        <w:ind w:left="419" w:right="157" w:hanging="7"/>
        <w:rPr>
          <w:rFonts w:eastAsia="Arial"/>
          <w:b/>
        </w:rPr>
      </w:pPr>
      <w:r w:rsidRPr="00FD4C5A">
        <w:rPr>
          <w:rFonts w:eastAsia="Arial"/>
        </w:rPr>
        <w:t xml:space="preserve">           </w:t>
      </w:r>
      <w:r w:rsidRPr="001375E2">
        <w:rPr>
          <w:rFonts w:eastAsia="Arial"/>
          <w:b/>
        </w:rPr>
        <w:t>ENDIF</w:t>
      </w:r>
    </w:p>
    <w:p w14:paraId="41C509A4" w14:textId="77777777" w:rsidR="004E0677" w:rsidRPr="00FD4C5A" w:rsidRDefault="004E0677" w:rsidP="004E0677">
      <w:pPr>
        <w:spacing w:after="7"/>
        <w:ind w:left="419" w:right="157" w:hanging="7"/>
        <w:rPr>
          <w:rFonts w:eastAsia="Arial"/>
        </w:rPr>
      </w:pPr>
    </w:p>
    <w:p w14:paraId="3F0FC227" w14:textId="77777777" w:rsidR="004E0677" w:rsidRPr="00FD4C5A" w:rsidRDefault="004E0677" w:rsidP="004E0677">
      <w:pPr>
        <w:spacing w:after="7"/>
        <w:ind w:left="419" w:right="157" w:hanging="7"/>
        <w:rPr>
          <w:rFonts w:eastAsia="Arial"/>
        </w:rPr>
      </w:pPr>
      <w:r w:rsidRPr="00FD4C5A">
        <w:rPr>
          <w:rFonts w:eastAsia="Arial"/>
        </w:rPr>
        <w:t xml:space="preserve">          </w:t>
      </w:r>
      <w:r w:rsidRPr="001375E2">
        <w:rPr>
          <w:rFonts w:eastAsia="Arial"/>
          <w:b/>
        </w:rPr>
        <w:t>For i</w:t>
      </w:r>
      <w:r>
        <w:rPr>
          <w:rFonts w:eastAsia="Arial"/>
        </w:rPr>
        <w:t xml:space="preserve"> = 1 to AddressLineNumberO</w:t>
      </w:r>
      <w:r w:rsidRPr="00FD4C5A">
        <w:rPr>
          <w:rFonts w:eastAsia="Arial"/>
        </w:rPr>
        <w:t xml:space="preserve">fOccurrences </w:t>
      </w:r>
    </w:p>
    <w:p w14:paraId="5A982962" w14:textId="77777777" w:rsidR="004E0677" w:rsidRPr="00FD4C5A" w:rsidRDefault="004E0677" w:rsidP="004E0677">
      <w:pPr>
        <w:spacing w:after="7"/>
        <w:ind w:left="419" w:right="157" w:hanging="7"/>
        <w:rPr>
          <w:rFonts w:eastAsia="Arial"/>
        </w:rPr>
      </w:pPr>
      <w:r w:rsidRPr="00FD4C5A">
        <w:rPr>
          <w:rFonts w:eastAsia="Arial"/>
        </w:rPr>
        <w:t xml:space="preserve">             Index = index + 1</w:t>
      </w:r>
    </w:p>
    <w:p w14:paraId="1A787EED" w14:textId="77777777" w:rsidR="004E0677" w:rsidRPr="00FD4C5A" w:rsidRDefault="004E0677" w:rsidP="004E0677">
      <w:pPr>
        <w:spacing w:after="7"/>
        <w:ind w:left="419" w:right="157" w:hanging="7"/>
        <w:rPr>
          <w:rFonts w:eastAsia="Arial"/>
        </w:rPr>
      </w:pPr>
      <w:r w:rsidRPr="00FD4C5A">
        <w:rPr>
          <w:rFonts w:eastAsia="Arial"/>
        </w:rPr>
        <w:t xml:space="preserve">             MTNameAndAddressTable [index] = MXParty.PostalAddress.AddressLine[i]</w:t>
      </w:r>
    </w:p>
    <w:p w14:paraId="1BAA1A46" w14:textId="77777777" w:rsidR="004E0677" w:rsidRPr="001375E2" w:rsidRDefault="004E0677" w:rsidP="004E0677">
      <w:pPr>
        <w:tabs>
          <w:tab w:val="left" w:pos="1350"/>
          <w:tab w:val="left" w:pos="1530"/>
          <w:tab w:val="left" w:pos="1710"/>
        </w:tabs>
        <w:spacing w:after="7"/>
        <w:ind w:left="419" w:right="157" w:hanging="7"/>
        <w:rPr>
          <w:rFonts w:eastAsia="Arial"/>
          <w:b/>
        </w:rPr>
      </w:pPr>
      <w:r w:rsidRPr="00FD4C5A">
        <w:rPr>
          <w:rFonts w:eastAsia="Arial"/>
        </w:rPr>
        <w:t xml:space="preserve">          </w:t>
      </w:r>
      <w:r w:rsidRPr="001375E2">
        <w:rPr>
          <w:rFonts w:eastAsia="Arial"/>
          <w:b/>
        </w:rPr>
        <w:t>Next i</w:t>
      </w:r>
    </w:p>
    <w:p w14:paraId="67BEB08A" w14:textId="77777777" w:rsidR="004E0677" w:rsidRPr="00FD4C5A" w:rsidRDefault="004E0677" w:rsidP="004E0677">
      <w:pPr>
        <w:spacing w:after="7"/>
        <w:ind w:left="419" w:right="157" w:hanging="7"/>
        <w:rPr>
          <w:rFonts w:eastAsia="Arial"/>
        </w:rPr>
      </w:pPr>
    </w:p>
    <w:p w14:paraId="1987986B" w14:textId="77777777" w:rsidR="004E0677" w:rsidRPr="00FD4C5A" w:rsidRDefault="004E0677" w:rsidP="004E0677">
      <w:pPr>
        <w:spacing w:after="7"/>
        <w:ind w:left="419" w:right="157" w:hanging="7"/>
        <w:rPr>
          <w:rFonts w:eastAsia="Arial"/>
        </w:rPr>
      </w:pPr>
    </w:p>
    <w:p w14:paraId="01EF0523" w14:textId="77777777" w:rsidR="004E0677" w:rsidRPr="00FD4C5A" w:rsidRDefault="004E0677" w:rsidP="004E0677">
      <w:pPr>
        <w:spacing w:after="7"/>
        <w:ind w:left="419" w:right="157" w:hanging="7"/>
        <w:rPr>
          <w:rFonts w:eastAsia="Arial"/>
        </w:rPr>
      </w:pPr>
      <w:r>
        <w:rPr>
          <w:rFonts w:eastAsia="Arial"/>
        </w:rPr>
        <w:t xml:space="preserve">        </w:t>
      </w:r>
      <w:r w:rsidRPr="001375E2">
        <w:rPr>
          <w:rFonts w:eastAsia="Arial"/>
          <w:b/>
        </w:rPr>
        <w:t>IF Length</w:t>
      </w:r>
      <w:r w:rsidRPr="00FD4C5A">
        <w:rPr>
          <w:rFonts w:eastAsia="Arial"/>
        </w:rPr>
        <w:t>(MXLEI) &gt; 0 THEN</w:t>
      </w:r>
    </w:p>
    <w:p w14:paraId="49A4AF09" w14:textId="77777777" w:rsidR="004E0677" w:rsidRPr="00FD4C5A" w:rsidRDefault="004E0677" w:rsidP="004E0677">
      <w:pPr>
        <w:spacing w:after="0" w:line="240" w:lineRule="auto"/>
        <w:ind w:left="846" w:right="8"/>
        <w:rPr>
          <w:rFonts w:eastAsia="Arial"/>
        </w:rPr>
      </w:pPr>
      <w:r>
        <w:rPr>
          <w:rFonts w:eastAsia="Arial"/>
        </w:rPr>
        <w:t xml:space="preserve">        i</w:t>
      </w:r>
      <w:r w:rsidRPr="00FD4C5A">
        <w:rPr>
          <w:rFonts w:eastAsia="Arial"/>
        </w:rPr>
        <w:t>ndex = index + 1</w:t>
      </w:r>
    </w:p>
    <w:p w14:paraId="4DDBC343" w14:textId="77777777" w:rsidR="004E0677" w:rsidRPr="00FD4C5A" w:rsidRDefault="004E0677" w:rsidP="004E0677">
      <w:pPr>
        <w:spacing w:after="0" w:line="240" w:lineRule="auto"/>
        <w:ind w:left="846" w:right="8"/>
        <w:rPr>
          <w:rFonts w:eastAsia="Arial"/>
        </w:rPr>
      </w:pPr>
      <w:r w:rsidRPr="00FD4C5A">
        <w:rPr>
          <w:rFonts w:eastAsia="Arial"/>
        </w:rPr>
        <w:t xml:space="preserve">         MTNameAndAddressTable [index] = MTLEI</w:t>
      </w:r>
    </w:p>
    <w:p w14:paraId="02DECDC4" w14:textId="77777777" w:rsidR="004E0677" w:rsidRPr="001375E2" w:rsidRDefault="004E0677" w:rsidP="004E0677">
      <w:pPr>
        <w:spacing w:after="0" w:line="240" w:lineRule="auto"/>
        <w:ind w:left="846" w:right="8"/>
        <w:rPr>
          <w:rFonts w:eastAsia="Arial"/>
          <w:b/>
        </w:rPr>
      </w:pPr>
      <w:r>
        <w:rPr>
          <w:rFonts w:eastAsia="Arial"/>
        </w:rPr>
        <w:t xml:space="preserve">     </w:t>
      </w:r>
      <w:r w:rsidRPr="001375E2">
        <w:rPr>
          <w:rFonts w:eastAsia="Arial"/>
          <w:b/>
        </w:rPr>
        <w:t>ENDIF</w:t>
      </w:r>
    </w:p>
    <w:p w14:paraId="38888550" w14:textId="77777777" w:rsidR="004E0677" w:rsidRPr="00FD4C5A" w:rsidRDefault="004E0677" w:rsidP="004E0677">
      <w:pPr>
        <w:spacing w:after="306" w:line="216" w:lineRule="auto"/>
        <w:ind w:left="846" w:right="8"/>
        <w:rPr>
          <w:rFonts w:eastAsia="Arial"/>
        </w:rPr>
      </w:pPr>
    </w:p>
    <w:p w14:paraId="012C9F6E" w14:textId="27184200" w:rsidR="00351C2B" w:rsidDel="004A2D6B" w:rsidRDefault="004E0677" w:rsidP="00351C2B">
      <w:pPr>
        <w:spacing w:after="306" w:line="216" w:lineRule="auto"/>
        <w:ind w:left="0" w:right="8" w:firstLine="0"/>
        <w:rPr>
          <w:del w:id="2112" w:author="BOUVY Martine [3]" w:date="2020-06-30T11:07:00Z"/>
          <w:rFonts w:eastAsia="Arial"/>
        </w:rPr>
      </w:pPr>
      <w:r w:rsidRPr="00C50B18">
        <w:rPr>
          <w:rFonts w:eastAsia="Arial"/>
          <w:b/>
        </w:rPr>
        <w:t xml:space="preserve">ENDIF </w:t>
      </w:r>
      <w:r w:rsidRPr="00FD4C5A">
        <w:rPr>
          <w:rFonts w:eastAsia="Arial"/>
        </w:rPr>
        <w:t xml:space="preserve">  /* </w:t>
      </w:r>
      <w:r w:rsidRPr="001375E2">
        <w:rPr>
          <w:rFonts w:eastAsia="Arial"/>
        </w:rPr>
        <w:t>IF</w:t>
      </w:r>
      <w:r w:rsidRPr="00FD4C5A">
        <w:rPr>
          <w:rFonts w:eastAsia="Arial"/>
        </w:rPr>
        <w:t xml:space="preserve"> AddressLineNumberOfOccurrences = 3   */</w:t>
      </w:r>
    </w:p>
    <w:p w14:paraId="079A9CCB" w14:textId="5C9485AD" w:rsidR="004E0677" w:rsidRPr="00FD4C5A" w:rsidRDefault="004974A1" w:rsidP="004A2D6B">
      <w:pPr>
        <w:spacing w:after="306" w:line="216" w:lineRule="auto"/>
        <w:ind w:left="850" w:right="8" w:firstLine="0"/>
        <w:rPr>
          <w:rFonts w:eastAsia="Arial"/>
        </w:rPr>
      </w:pPr>
      <w:r>
        <w:rPr>
          <w:rFonts w:eastAsia="Arial"/>
        </w:rPr>
        <w:t xml:space="preserve"> /* </w:t>
      </w:r>
      <w:r w:rsidR="004E0677" w:rsidRPr="00FD4C5A">
        <w:rPr>
          <w:rFonts w:eastAsia="Arial"/>
        </w:rPr>
        <w:t>If there are still 2 lines left, birthday date and place could be used to fill MTNameAndAddress</w:t>
      </w:r>
      <w:ins w:id="2113" w:author="BOUVY Martine [3]" w:date="2020-06-30T15:58:00Z">
        <w:r w:rsidR="00D22CDA">
          <w:rPr>
            <w:rFonts w:eastAsia="Arial"/>
          </w:rPr>
          <w:t>. OrganisationId and PrivateId a</w:t>
        </w:r>
        <w:r w:rsidR="00E66FA5">
          <w:rPr>
            <w:rFonts w:eastAsia="Arial"/>
          </w:rPr>
          <w:t>re exclusive. So no conflict in priority</w:t>
        </w:r>
        <w:r w:rsidR="00D22CDA">
          <w:rPr>
            <w:rFonts w:eastAsia="Arial"/>
          </w:rPr>
          <w:t xml:space="preserve"> between LEI priority and elements from PrivateID</w:t>
        </w:r>
      </w:ins>
      <w:r w:rsidR="004E0677" w:rsidRPr="00FD4C5A">
        <w:rPr>
          <w:rFonts w:eastAsia="Arial"/>
        </w:rPr>
        <w:t xml:space="preserve"> */</w:t>
      </w:r>
    </w:p>
    <w:p w14:paraId="517DBD0F" w14:textId="4A8A9A14" w:rsidR="004E0677" w:rsidRPr="00FD4C5A" w:rsidDel="004974A1" w:rsidRDefault="004E0677" w:rsidP="004974A1">
      <w:pPr>
        <w:tabs>
          <w:tab w:val="left" w:pos="180"/>
          <w:tab w:val="left" w:pos="1170"/>
        </w:tabs>
        <w:spacing w:after="306" w:line="216" w:lineRule="auto"/>
        <w:ind w:left="846" w:right="8" w:hanging="756"/>
        <w:rPr>
          <w:moveFrom w:id="2114" w:author="BOUVY Martine [3]" w:date="2020-06-29T21:32:00Z"/>
          <w:rFonts w:eastAsia="Arial"/>
        </w:rPr>
      </w:pPr>
      <w:moveFromRangeStart w:id="2115" w:author="BOUVY Martine [3]" w:date="2020-06-29T21:32:00Z" w:name="move44358774"/>
      <w:moveFrom w:id="2116" w:author="BOUVY Martine [3]" w:date="2020-06-29T21:32:00Z">
        <w:r w:rsidRPr="00C50B18" w:rsidDel="004974A1">
          <w:rPr>
            <w:rFonts w:eastAsia="Arial"/>
            <w:b/>
          </w:rPr>
          <w:t>IF</w:t>
        </w:r>
        <w:r w:rsidRPr="00FD4C5A" w:rsidDel="004974A1">
          <w:rPr>
            <w:rFonts w:eastAsia="Arial"/>
          </w:rPr>
          <w:t xml:space="preserve"> Index &lt; 3 THEN </w:t>
        </w:r>
      </w:moveFrom>
    </w:p>
    <w:moveFromRangeEnd w:id="2115"/>
    <w:p w14:paraId="5FCAD3D2" w14:textId="3D2B9148" w:rsidR="004E0677" w:rsidRDefault="004E0677" w:rsidP="004E0677">
      <w:pPr>
        <w:spacing w:after="0" w:line="216" w:lineRule="auto"/>
        <w:ind w:left="846" w:right="8"/>
        <w:rPr>
          <w:rFonts w:eastAsia="Arial"/>
        </w:rPr>
      </w:pPr>
      <w:r w:rsidRPr="00FD4C5A">
        <w:rPr>
          <w:b/>
        </w:rPr>
        <w:t xml:space="preserve">IF </w:t>
      </w:r>
      <w:r w:rsidRPr="00FD4C5A">
        <w:rPr>
          <w:rFonts w:eastAsia="Arial"/>
        </w:rPr>
        <w:t xml:space="preserve">MXParty.Identification.PrivateIdentification.DateAndPlaceOfBirth </w:t>
      </w:r>
      <w:r w:rsidRPr="005D77E3">
        <w:rPr>
          <w:rFonts w:eastAsia="Arial"/>
          <w:b/>
        </w:rPr>
        <w:t>IsPResent</w:t>
      </w:r>
      <w:r w:rsidRPr="00FD4C5A">
        <w:rPr>
          <w:rFonts w:eastAsia="Arial"/>
        </w:rPr>
        <w:t xml:space="preserve"> THEN</w:t>
      </w:r>
    </w:p>
    <w:p w14:paraId="032D044C" w14:textId="77777777" w:rsidR="004E0677" w:rsidRPr="00FD4C5A" w:rsidRDefault="004E0677" w:rsidP="004E0677">
      <w:pPr>
        <w:spacing w:after="0" w:line="216" w:lineRule="auto"/>
        <w:ind w:left="846" w:right="8"/>
      </w:pPr>
      <w:r w:rsidRPr="00FD4C5A">
        <w:rPr>
          <w:rFonts w:eastAsia="Arial"/>
        </w:rPr>
        <w:t xml:space="preserve">  </w:t>
      </w:r>
    </w:p>
    <w:p w14:paraId="710A8563" w14:textId="77777777" w:rsidR="004E0677" w:rsidRDefault="004E0677" w:rsidP="004E0677">
      <w:pPr>
        <w:spacing w:after="0" w:line="216" w:lineRule="auto"/>
        <w:ind w:left="846" w:right="8"/>
        <w:rPr>
          <w:rFonts w:eastAsia="Arial"/>
        </w:rPr>
      </w:pPr>
      <w:r w:rsidRPr="00FD4C5A">
        <w:t xml:space="preserve">   </w:t>
      </w:r>
      <w:r w:rsidRPr="00FD4C5A">
        <w:rPr>
          <w:b/>
        </w:rPr>
        <w:t>MX_To_MTBirthInformation</w:t>
      </w:r>
      <w:r w:rsidRPr="003F0C39">
        <w:t>(</w:t>
      </w:r>
      <w:r w:rsidRPr="00FD4C5A">
        <w:rPr>
          <w:rFonts w:eastAsia="Arial"/>
        </w:rPr>
        <w:t>MXParty; MTBirhthDate, MTBirthPlace)</w:t>
      </w:r>
    </w:p>
    <w:p w14:paraId="3BAC267F" w14:textId="77777777" w:rsidR="004E0677" w:rsidRPr="00FD4C5A" w:rsidRDefault="004E0677" w:rsidP="004E0677">
      <w:pPr>
        <w:spacing w:after="0" w:line="216" w:lineRule="auto"/>
        <w:ind w:left="846" w:right="8"/>
        <w:rPr>
          <w:rFonts w:eastAsia="Arial"/>
        </w:rPr>
      </w:pPr>
    </w:p>
    <w:p w14:paraId="564DA689" w14:textId="059DFFF4" w:rsidR="004E0677" w:rsidRDefault="004E0677" w:rsidP="004E0677">
      <w:pPr>
        <w:spacing w:after="306" w:line="216" w:lineRule="auto"/>
        <w:ind w:left="846" w:right="8"/>
        <w:rPr>
          <w:ins w:id="2117" w:author="BOUVY Martine [3]" w:date="2020-06-29T21:32:00Z"/>
          <w:rFonts w:eastAsia="Arial"/>
        </w:rPr>
      </w:pPr>
      <w:r w:rsidRPr="00FD4C5A">
        <w:rPr>
          <w:rFonts w:eastAsia="Arial"/>
        </w:rPr>
        <w:t>/* MTBirthDate and MTBirthPlace are already formatted with the number */</w:t>
      </w:r>
    </w:p>
    <w:p w14:paraId="7B0195E4" w14:textId="2CD6AA90" w:rsidR="004974A1" w:rsidRPr="00FD4C5A" w:rsidRDefault="004974A1" w:rsidP="004974A1">
      <w:pPr>
        <w:tabs>
          <w:tab w:val="left" w:pos="180"/>
        </w:tabs>
        <w:spacing w:after="306" w:line="216" w:lineRule="auto"/>
        <w:ind w:left="846" w:right="8" w:hanging="756"/>
        <w:rPr>
          <w:moveTo w:id="2118" w:author="BOUVY Martine [3]" w:date="2020-06-29T21:32:00Z"/>
          <w:rFonts w:eastAsia="Arial"/>
        </w:rPr>
      </w:pPr>
      <w:ins w:id="2119" w:author="BOUVY Martine [3]" w:date="2020-06-29T21:32:00Z">
        <w:r>
          <w:rPr>
            <w:rFonts w:eastAsia="Arial"/>
            <w:b/>
          </w:rPr>
          <w:t xml:space="preserve">      </w:t>
        </w:r>
      </w:ins>
      <w:r>
        <w:rPr>
          <w:rFonts w:eastAsia="Arial"/>
          <w:b/>
        </w:rPr>
        <w:t xml:space="preserve"> </w:t>
      </w:r>
      <w:ins w:id="2120" w:author="BOUVY Martine [3]" w:date="2020-06-29T21:32:00Z">
        <w:r>
          <w:rPr>
            <w:rFonts w:eastAsia="Arial"/>
            <w:b/>
          </w:rPr>
          <w:t xml:space="preserve"> </w:t>
        </w:r>
      </w:ins>
      <w:moveToRangeStart w:id="2121" w:author="BOUVY Martine [3]" w:date="2020-06-29T21:32:00Z" w:name="move44358774"/>
      <w:moveTo w:id="2122" w:author="BOUVY Martine [3]" w:date="2020-06-29T21:32:00Z">
        <w:r w:rsidRPr="00C50B18">
          <w:rPr>
            <w:rFonts w:eastAsia="Arial"/>
            <w:b/>
          </w:rPr>
          <w:t>IF</w:t>
        </w:r>
        <w:r w:rsidRPr="00FD4C5A">
          <w:rPr>
            <w:rFonts w:eastAsia="Arial"/>
          </w:rPr>
          <w:t xml:space="preserve"> Index &lt; 3 THEN </w:t>
        </w:r>
      </w:moveTo>
    </w:p>
    <w:moveToRangeEnd w:id="2121"/>
    <w:p w14:paraId="7A37A01E" w14:textId="6144648E" w:rsidR="004974A1" w:rsidRPr="00FD4C5A" w:rsidRDefault="004974A1" w:rsidP="00506B36">
      <w:pPr>
        <w:spacing w:after="306" w:line="216" w:lineRule="auto"/>
        <w:ind w:left="0" w:right="8" w:firstLine="0"/>
        <w:rPr>
          <w:rFonts w:eastAsia="Arial"/>
        </w:rPr>
      </w:pPr>
      <w:ins w:id="2123" w:author="BOUVY Martine [3]" w:date="2020-06-29T21:33:00Z">
        <w:r>
          <w:rPr>
            <w:rFonts w:eastAsia="Arial"/>
          </w:rPr>
          <w:t xml:space="preserve">         /* birth information can be added to MT Structure */</w:t>
        </w:r>
      </w:ins>
    </w:p>
    <w:p w14:paraId="7BFAABC9" w14:textId="77777777" w:rsidR="004E0677" w:rsidRPr="00FD4C5A" w:rsidRDefault="004E0677" w:rsidP="004E0677">
      <w:pPr>
        <w:spacing w:after="306" w:line="216" w:lineRule="auto"/>
        <w:ind w:left="846" w:right="8"/>
        <w:rPr>
          <w:rFonts w:eastAsia="Arial"/>
        </w:rPr>
      </w:pPr>
      <w:r>
        <w:rPr>
          <w:rFonts w:eastAsia="Arial"/>
        </w:rPr>
        <w:lastRenderedPageBreak/>
        <w:t xml:space="preserve">  </w:t>
      </w:r>
      <w:r w:rsidRPr="00FD4C5A">
        <w:rPr>
          <w:rFonts w:eastAsia="Arial"/>
        </w:rPr>
        <w:t>index = index + 1</w:t>
      </w:r>
    </w:p>
    <w:p w14:paraId="5A9D2BF0" w14:textId="77777777" w:rsidR="004E0677" w:rsidRPr="00FD4C5A" w:rsidRDefault="004E0677" w:rsidP="004E0677">
      <w:pPr>
        <w:spacing w:after="306" w:line="216" w:lineRule="auto"/>
        <w:ind w:left="846" w:right="8"/>
        <w:rPr>
          <w:rFonts w:eastAsia="Arial"/>
        </w:rPr>
      </w:pPr>
      <w:r>
        <w:rPr>
          <w:rFonts w:eastAsia="Arial"/>
        </w:rPr>
        <w:t xml:space="preserve">  </w:t>
      </w:r>
      <w:r w:rsidRPr="00FD4C5A">
        <w:rPr>
          <w:rFonts w:eastAsia="Arial"/>
        </w:rPr>
        <w:t>MTNameAndAddressTable [index] = MTBirthDate</w:t>
      </w:r>
    </w:p>
    <w:p w14:paraId="5AAB8202" w14:textId="77777777" w:rsidR="004E0677" w:rsidRPr="00FD4C5A" w:rsidRDefault="004E0677" w:rsidP="004E0677">
      <w:pPr>
        <w:spacing w:after="306" w:line="216" w:lineRule="auto"/>
        <w:ind w:left="846" w:right="8"/>
        <w:rPr>
          <w:rFonts w:eastAsia="Arial"/>
        </w:rPr>
      </w:pPr>
      <w:r>
        <w:rPr>
          <w:rFonts w:eastAsia="Arial"/>
        </w:rPr>
        <w:t xml:space="preserve">  index = i</w:t>
      </w:r>
      <w:r w:rsidRPr="00FD4C5A">
        <w:rPr>
          <w:rFonts w:eastAsia="Arial"/>
        </w:rPr>
        <w:t xml:space="preserve">ndex + 1 </w:t>
      </w:r>
    </w:p>
    <w:p w14:paraId="00A76F2E" w14:textId="44754F09" w:rsidR="004E0677" w:rsidRDefault="004E0677" w:rsidP="004E0677">
      <w:pPr>
        <w:spacing w:after="306" w:line="216" w:lineRule="auto"/>
        <w:ind w:left="846" w:right="8"/>
        <w:rPr>
          <w:ins w:id="2124" w:author="BOUVY Martine [3]" w:date="2020-06-29T18:58:00Z"/>
          <w:rFonts w:eastAsia="Arial"/>
        </w:rPr>
      </w:pPr>
      <w:r>
        <w:rPr>
          <w:rFonts w:eastAsia="Arial"/>
        </w:rPr>
        <w:t xml:space="preserve">  </w:t>
      </w:r>
      <w:r w:rsidRPr="00FD4C5A">
        <w:rPr>
          <w:rFonts w:eastAsia="Arial"/>
        </w:rPr>
        <w:t>MTNameAndAddressTable [index] = MTBirthPlace</w:t>
      </w:r>
    </w:p>
    <w:p w14:paraId="108F38F5" w14:textId="697651FB" w:rsidR="004974A1" w:rsidRPr="004974A1" w:rsidRDefault="004974A1" w:rsidP="004E0677">
      <w:pPr>
        <w:spacing w:after="306" w:line="216" w:lineRule="auto"/>
        <w:ind w:left="846" w:right="8"/>
        <w:rPr>
          <w:ins w:id="2125" w:author="BOUVY Martine [3]" w:date="2020-06-29T21:37:00Z"/>
          <w:rFonts w:eastAsia="Arial"/>
          <w:b/>
        </w:rPr>
      </w:pPr>
      <w:ins w:id="2126" w:author="BOUVY Martine [3]" w:date="2020-06-29T21:36:00Z">
        <w:r>
          <w:rPr>
            <w:rFonts w:eastAsia="Arial"/>
          </w:rPr>
          <w:t xml:space="preserve">  </w:t>
        </w:r>
        <w:r w:rsidRPr="004974A1">
          <w:rPr>
            <w:rFonts w:eastAsia="Arial"/>
            <w:b/>
          </w:rPr>
          <w:t>ELSE</w:t>
        </w:r>
      </w:ins>
    </w:p>
    <w:p w14:paraId="54A9BE6B" w14:textId="657D7E9E" w:rsidR="004974A1" w:rsidRPr="00FD4C5A" w:rsidDel="004974A1" w:rsidRDefault="004974A1" w:rsidP="004974A1">
      <w:pPr>
        <w:spacing w:after="306" w:line="216" w:lineRule="auto"/>
        <w:ind w:left="846" w:right="8"/>
        <w:rPr>
          <w:del w:id="2127" w:author="BOUVY Martine [3]" w:date="2020-06-29T21:37:00Z"/>
          <w:rFonts w:eastAsia="Arial"/>
        </w:rPr>
      </w:pPr>
      <w:ins w:id="2128" w:author="BOUVY Martine [3]" w:date="2020-06-29T21:37:00Z">
        <w:r>
          <w:rPr>
            <w:rFonts w:eastAsia="Arial"/>
          </w:rPr>
          <w:t xml:space="preserve">    ReportMissingInformation</w:t>
        </w:r>
      </w:ins>
    </w:p>
    <w:p w14:paraId="3260F321" w14:textId="2B9E8E31" w:rsidR="004E0677" w:rsidRPr="004974A1" w:rsidRDefault="004974A1" w:rsidP="004974A1">
      <w:pPr>
        <w:tabs>
          <w:tab w:val="left" w:pos="990"/>
          <w:tab w:val="left" w:pos="1080"/>
          <w:tab w:val="left" w:pos="1260"/>
        </w:tabs>
        <w:spacing w:after="306" w:line="216" w:lineRule="auto"/>
        <w:ind w:left="846" w:right="8"/>
        <w:rPr>
          <w:rFonts w:eastAsia="Arial"/>
        </w:rPr>
      </w:pPr>
      <w:r>
        <w:rPr>
          <w:rFonts w:eastAsia="Arial"/>
          <w:b/>
        </w:rPr>
        <w:t xml:space="preserve">  </w:t>
      </w:r>
      <w:ins w:id="2129" w:author="BOUVY Martine [3]" w:date="2020-06-29T21:35:00Z">
        <w:r>
          <w:rPr>
            <w:rFonts w:eastAsia="Arial"/>
            <w:b/>
          </w:rPr>
          <w:t>ENDIF</w:t>
        </w:r>
      </w:ins>
      <w:r>
        <w:rPr>
          <w:rFonts w:eastAsia="Arial"/>
          <w:b/>
        </w:rPr>
        <w:t xml:space="preserve"> </w:t>
      </w:r>
      <w:r w:rsidRPr="004974A1">
        <w:rPr>
          <w:rFonts w:eastAsia="Arial"/>
        </w:rPr>
        <w:t>/* index */</w:t>
      </w:r>
    </w:p>
    <w:p w14:paraId="4C5C1467" w14:textId="349D076F" w:rsidR="004E0677" w:rsidRDefault="004974A1" w:rsidP="004E0677">
      <w:pPr>
        <w:spacing w:after="306" w:line="216" w:lineRule="auto"/>
        <w:ind w:left="846" w:right="8" w:hanging="756"/>
        <w:rPr>
          <w:ins w:id="2130" w:author="BOUVY Martine [3]" w:date="2020-06-30T11:24:00Z"/>
          <w:rFonts w:eastAsia="Arial"/>
        </w:rPr>
      </w:pPr>
      <w:ins w:id="2131" w:author="BOUVY Martine [3]" w:date="2020-06-29T21:34:00Z">
        <w:r>
          <w:rPr>
            <w:rFonts w:eastAsia="Arial"/>
            <w:b/>
          </w:rPr>
          <w:t xml:space="preserve">      </w:t>
        </w:r>
      </w:ins>
      <w:r w:rsidR="004E0677" w:rsidRPr="00FD4C5A">
        <w:rPr>
          <w:rFonts w:eastAsia="Arial"/>
          <w:b/>
        </w:rPr>
        <w:t>ENDIF</w:t>
      </w:r>
      <w:ins w:id="2132" w:author="BOUVY Martine [3]" w:date="2020-06-29T21:34:00Z">
        <w:r>
          <w:rPr>
            <w:rFonts w:eastAsia="Arial"/>
            <w:b/>
          </w:rPr>
          <w:t xml:space="preserve">  /* </w:t>
        </w:r>
        <w:r w:rsidRPr="00FD4C5A">
          <w:rPr>
            <w:rFonts w:eastAsia="Arial"/>
          </w:rPr>
          <w:t>DateAndPlaceOfBirth</w:t>
        </w:r>
        <w:r>
          <w:rPr>
            <w:rFonts w:eastAsia="Arial"/>
          </w:rPr>
          <w:t xml:space="preserve"> information is present */</w:t>
        </w:r>
      </w:ins>
    </w:p>
    <w:p w14:paraId="0732F782" w14:textId="59C55683" w:rsidR="00281F3F" w:rsidRPr="005A6C05" w:rsidDel="00281F3F" w:rsidRDefault="00281F3F" w:rsidP="004E0677">
      <w:pPr>
        <w:spacing w:after="306" w:line="216" w:lineRule="auto"/>
        <w:ind w:left="846" w:right="8" w:hanging="756"/>
        <w:rPr>
          <w:del w:id="2133" w:author="BOUVY Martine [3]" w:date="2020-06-30T11:24:00Z"/>
          <w:rFonts w:eastAsia="Arial"/>
          <w:b/>
        </w:rPr>
      </w:pPr>
    </w:p>
    <w:p w14:paraId="40BB29E5" w14:textId="1827EE9D" w:rsidR="00281F3F" w:rsidRPr="00281F3F" w:rsidRDefault="00281F3F" w:rsidP="00281F3F">
      <w:pPr>
        <w:spacing w:after="306" w:line="216" w:lineRule="auto"/>
        <w:ind w:left="0" w:right="8" w:firstLine="0"/>
        <w:rPr>
          <w:ins w:id="2134" w:author="BOUVY Martine [3]" w:date="2020-06-30T11:23:00Z"/>
          <w:rFonts w:eastAsia="Arial"/>
        </w:rPr>
      </w:pPr>
      <w:ins w:id="2135" w:author="BOUVY Martine [3]" w:date="2020-06-30T11:23:00Z">
        <w:r w:rsidRPr="00281F3F">
          <w:rPr>
            <w:rFonts w:eastAsia="Arial"/>
          </w:rPr>
          <w:t>/* Search if there is MTCode8 to continue FATF Identification</w:t>
        </w:r>
      </w:ins>
      <w:ins w:id="2136" w:author="BOUVY Martine [3]" w:date="2020-06-30T11:33:00Z">
        <w:r w:rsidR="00316A64">
          <w:rPr>
            <w:rFonts w:eastAsia="Arial"/>
          </w:rPr>
          <w:t>. Last element to be added if space left.</w:t>
        </w:r>
      </w:ins>
      <w:ins w:id="2137" w:author="BOUVY Martine [3]" w:date="2020-06-30T11:23:00Z">
        <w:r w:rsidRPr="00281F3F">
          <w:rPr>
            <w:rFonts w:eastAsia="Arial"/>
          </w:rPr>
          <w:t xml:space="preserve"> </w:t>
        </w:r>
      </w:ins>
      <w:ins w:id="2138" w:author="BOUVY Martine [3]" w:date="2020-06-30T16:18:00Z">
        <w:r w:rsidR="003F7B17">
          <w:rPr>
            <w:rFonts w:eastAsia="Arial"/>
          </w:rPr>
          <w:t>But need to extract MTPartyIdentif</w:t>
        </w:r>
      </w:ins>
      <w:ins w:id="2139" w:author="BOUVY Martine [3]" w:date="2020-06-30T16:19:00Z">
        <w:r w:rsidR="003F7B17">
          <w:rPr>
            <w:rFonts w:eastAsia="Arial"/>
          </w:rPr>
          <w:t>i</w:t>
        </w:r>
      </w:ins>
      <w:ins w:id="2140" w:author="BOUVY Martine [3]" w:date="2020-06-30T16:18:00Z">
        <w:r w:rsidR="003F7B17">
          <w:rPr>
            <w:rFonts w:eastAsia="Arial"/>
          </w:rPr>
          <w:t>er</w:t>
        </w:r>
      </w:ins>
      <w:ins w:id="2141" w:author="BOUVY Martine [3]" w:date="2020-06-30T16:19:00Z">
        <w:r w:rsidR="003F7B17">
          <w:rPr>
            <w:rFonts w:eastAsia="Arial"/>
          </w:rPr>
          <w:t xml:space="preserve"> at this point to check presence of CUST and NIDN, in which case no translation to subfield2</w:t>
        </w:r>
      </w:ins>
      <w:ins w:id="2142" w:author="BOUVY Martine [3]" w:date="2020-06-30T16:20:00Z">
        <w:r w:rsidR="00745ED8">
          <w:rPr>
            <w:rFonts w:eastAsia="Arial"/>
          </w:rPr>
          <w:t xml:space="preserve"> </w:t>
        </w:r>
      </w:ins>
      <w:ins w:id="2143" w:author="BOUVY Martine [3]" w:date="2020-06-30T16:19:00Z">
        <w:r w:rsidR="003F7B17">
          <w:rPr>
            <w:rFonts w:eastAsia="Arial"/>
          </w:rPr>
          <w:t xml:space="preserve">if present </w:t>
        </w:r>
      </w:ins>
      <w:ins w:id="2144" w:author="BOUVY Martine [3]" w:date="2020-06-30T16:20:00Z">
        <w:r w:rsidR="003F7B17">
          <w:rPr>
            <w:rFonts w:eastAsia="Arial"/>
          </w:rPr>
          <w:t>in PartyIdentifier</w:t>
        </w:r>
      </w:ins>
      <w:ins w:id="2145" w:author="BOUVY Martine [3]" w:date="2020-06-30T16:18:00Z">
        <w:r w:rsidR="003F7B17">
          <w:rPr>
            <w:rFonts w:eastAsia="Arial"/>
          </w:rPr>
          <w:t xml:space="preserve"> </w:t>
        </w:r>
      </w:ins>
      <w:ins w:id="2146" w:author="BOUVY Martine [3]" w:date="2020-06-30T11:23:00Z">
        <w:r w:rsidRPr="00281F3F">
          <w:rPr>
            <w:rFonts w:eastAsia="Arial"/>
          </w:rPr>
          <w:t>*/</w:t>
        </w:r>
      </w:ins>
    </w:p>
    <w:p w14:paraId="6FB923AC" w14:textId="2A92F267" w:rsidR="00281F3F" w:rsidRDefault="00316A64" w:rsidP="00281F3F">
      <w:pPr>
        <w:spacing w:after="306" w:line="216" w:lineRule="auto"/>
        <w:ind w:left="0" w:right="8" w:firstLine="0"/>
        <w:rPr>
          <w:ins w:id="2147" w:author="BOUVY Martine [3]" w:date="2020-06-30T11:23:00Z"/>
          <w:rFonts w:eastAsia="Arial"/>
        </w:rPr>
      </w:pPr>
      <w:ins w:id="2148" w:author="BOUVY Martine [3]" w:date="2020-06-30T11:31:00Z">
        <w:r>
          <w:rPr>
            <w:rFonts w:eastAsia="Arial"/>
            <w:b/>
          </w:rPr>
          <w:t xml:space="preserve">      </w:t>
        </w:r>
      </w:ins>
      <w:ins w:id="2149" w:author="BOUVY Martine [3]" w:date="2020-06-30T11:23:00Z">
        <w:r w:rsidR="00281F3F" w:rsidRPr="00081507">
          <w:rPr>
            <w:rFonts w:eastAsia="Arial"/>
            <w:b/>
          </w:rPr>
          <w:t>IF</w:t>
        </w:r>
        <w:r w:rsidR="00281F3F">
          <w:rPr>
            <w:rFonts w:eastAsia="Arial"/>
          </w:rPr>
          <w:t xml:space="preserve"> MXPartyAccount IsAbsent  THEN</w:t>
        </w:r>
      </w:ins>
    </w:p>
    <w:p w14:paraId="2C9A65C9" w14:textId="77777777" w:rsidR="00281F3F" w:rsidRDefault="00281F3F" w:rsidP="00281F3F">
      <w:pPr>
        <w:spacing w:after="306" w:line="216" w:lineRule="auto"/>
        <w:ind w:left="846" w:right="8"/>
        <w:rPr>
          <w:ins w:id="2150" w:author="BOUVY Martine [3]" w:date="2020-06-30T11:23:00Z"/>
        </w:rPr>
      </w:pPr>
      <w:ins w:id="2151" w:author="BOUVY Martine [3]" w:date="2020-06-30T11:23:00Z">
        <w:r>
          <w:rPr>
            <w:rFonts w:eastAsia="Arial"/>
          </w:rPr>
          <w:t xml:space="preserve">    </w:t>
        </w:r>
        <w:r>
          <w:rPr>
            <w:b/>
          </w:rPr>
          <w:t xml:space="preserve">   MX_To_MTFATFIdentification</w:t>
        </w:r>
        <w:r>
          <w:t xml:space="preserve">(MXParty ; MTPartyIdentifier, MTCode8) </w:t>
        </w:r>
      </w:ins>
    </w:p>
    <w:p w14:paraId="3A3FA3DD" w14:textId="77777777" w:rsidR="00281F3F" w:rsidRDefault="00281F3F" w:rsidP="00281F3F">
      <w:pPr>
        <w:spacing w:after="306" w:line="216" w:lineRule="auto"/>
        <w:ind w:left="846" w:right="8"/>
        <w:rPr>
          <w:ins w:id="2152" w:author="BOUVY Martine [3]" w:date="2020-06-30T11:23:00Z"/>
        </w:rPr>
      </w:pPr>
      <w:ins w:id="2153" w:author="BOUVY Martine [3]" w:date="2020-06-30T11:23:00Z">
        <w:r w:rsidRPr="00F357AF">
          <w:t xml:space="preserve">   /* as built, MTCode8 contains already 8/</w:t>
        </w:r>
        <w:r>
          <w:t xml:space="preserve"> if not emppty</w:t>
        </w:r>
        <w:r w:rsidRPr="00F357AF">
          <w:t xml:space="preserve"> */</w:t>
        </w:r>
      </w:ins>
    </w:p>
    <w:p w14:paraId="367E38F1" w14:textId="77777777" w:rsidR="00281F3F" w:rsidRDefault="00281F3F" w:rsidP="00281F3F">
      <w:pPr>
        <w:spacing w:after="306" w:line="216" w:lineRule="auto"/>
        <w:ind w:left="846" w:right="8"/>
        <w:rPr>
          <w:ins w:id="2154" w:author="BOUVY Martine [3]" w:date="2020-06-30T11:23:00Z"/>
        </w:rPr>
      </w:pPr>
      <w:ins w:id="2155" w:author="BOUVY Martine [3]" w:date="2020-06-30T11:23:00Z">
        <w:r>
          <w:t xml:space="preserve">  </w:t>
        </w:r>
        <w:r w:rsidRPr="00BF488A">
          <w:rPr>
            <w:b/>
          </w:rPr>
          <w:t>IF Length</w:t>
        </w:r>
        <w:r>
          <w:t xml:space="preserve">(MTCode8) &gt; 0 THEN </w:t>
        </w:r>
      </w:ins>
    </w:p>
    <w:p w14:paraId="235B3F5B" w14:textId="77777777" w:rsidR="00281F3F" w:rsidRDefault="00281F3F" w:rsidP="00281F3F">
      <w:pPr>
        <w:spacing w:after="306" w:line="216" w:lineRule="auto"/>
        <w:ind w:left="846" w:right="8"/>
        <w:rPr>
          <w:ins w:id="2156" w:author="BOUVY Martine [3]" w:date="2020-06-30T11:23:00Z"/>
        </w:rPr>
      </w:pPr>
      <w:ins w:id="2157" w:author="BOUVY Martine [3]" w:date="2020-06-30T11:23:00Z">
        <w:r>
          <w:t xml:space="preserve">        </w:t>
        </w:r>
        <w:r w:rsidRPr="00081507">
          <w:rPr>
            <w:b/>
          </w:rPr>
          <w:t>IF</w:t>
        </w:r>
        <w:r>
          <w:t xml:space="preserve"> </w:t>
        </w:r>
        <w:r w:rsidRPr="00BF488A">
          <w:rPr>
            <w:b/>
          </w:rPr>
          <w:t>Length</w:t>
        </w:r>
        <w:r>
          <w:t xml:space="preserve">(MTCode8) &gt; 35 THEN </w:t>
        </w:r>
      </w:ins>
    </w:p>
    <w:p w14:paraId="7E9A5CAC" w14:textId="77777777" w:rsidR="00281F3F" w:rsidRDefault="00281F3F" w:rsidP="00281F3F">
      <w:pPr>
        <w:spacing w:after="306" w:line="216" w:lineRule="auto"/>
        <w:ind w:left="846" w:right="8"/>
        <w:rPr>
          <w:ins w:id="2158" w:author="BOUVY Martine [3]" w:date="2020-06-30T11:23:00Z"/>
        </w:rPr>
      </w:pPr>
      <w:ins w:id="2159" w:author="BOUVY Martine [3]" w:date="2020-06-30T11:23:00Z">
        <w:r>
          <w:t xml:space="preserve">          MTCode8 = </w:t>
        </w:r>
        <w:r w:rsidRPr="00791141">
          <w:rPr>
            <w:b/>
          </w:rPr>
          <w:t>Concatenate</w:t>
        </w:r>
        <w:r>
          <w:t>(</w:t>
        </w:r>
        <w:r w:rsidRPr="00791141">
          <w:rPr>
            <w:b/>
          </w:rPr>
          <w:t>Substring</w:t>
        </w:r>
        <w:r>
          <w:t xml:space="preserve">(MTCode8, 1, 34), “+”))  </w:t>
        </w:r>
      </w:ins>
    </w:p>
    <w:p w14:paraId="02E231CB" w14:textId="547F0D3E" w:rsidR="00281F3F" w:rsidRDefault="00281F3F" w:rsidP="00281F3F">
      <w:pPr>
        <w:spacing w:after="306" w:line="216" w:lineRule="auto"/>
        <w:ind w:left="846" w:right="8"/>
        <w:rPr>
          <w:ins w:id="2160" w:author="BOUVY Martine [3]" w:date="2020-06-30T11:27:00Z"/>
          <w:b/>
        </w:rPr>
      </w:pPr>
      <w:ins w:id="2161" w:author="BOUVY Martine [3]" w:date="2020-06-30T11:23:00Z">
        <w:r>
          <w:t xml:space="preserve">        </w:t>
        </w:r>
        <w:r w:rsidRPr="00081507">
          <w:rPr>
            <w:b/>
          </w:rPr>
          <w:t xml:space="preserve">ENDIF </w:t>
        </w:r>
      </w:ins>
      <w:ins w:id="2162" w:author="BOUVY Martine [3]" w:date="2020-06-30T11:27:00Z">
        <w:r w:rsidR="00BE5CC2">
          <w:rPr>
            <w:b/>
          </w:rPr>
          <w:t xml:space="preserve">  </w:t>
        </w:r>
      </w:ins>
    </w:p>
    <w:p w14:paraId="4A2B5420" w14:textId="08FD594A" w:rsidR="00281F3F" w:rsidRDefault="00555C8B" w:rsidP="00A10C48">
      <w:pPr>
        <w:spacing w:after="306" w:line="216" w:lineRule="auto"/>
        <w:ind w:left="846" w:right="8"/>
        <w:rPr>
          <w:ins w:id="2163" w:author="BOUVY Martine [3]" w:date="2020-06-30T11:23:00Z"/>
          <w:b/>
        </w:rPr>
      </w:pPr>
      <w:ins w:id="2164" w:author="BOUVY Martine [3]" w:date="2020-06-30T11:27:00Z">
        <w:r>
          <w:rPr>
            <w:b/>
          </w:rPr>
          <w:t xml:space="preserve">  </w:t>
        </w:r>
        <w:r w:rsidR="00745ED8">
          <w:rPr>
            <w:b/>
          </w:rPr>
          <w:t xml:space="preserve"> </w:t>
        </w:r>
      </w:ins>
      <w:ins w:id="2165" w:author="BOUVY Martine [3]" w:date="2020-06-30T11:23:00Z">
        <w:r w:rsidR="00281F3F" w:rsidRPr="00791141">
          <w:rPr>
            <w:b/>
          </w:rPr>
          <w:t>ENDI</w:t>
        </w:r>
        <w:r w:rsidR="00281F3F">
          <w:rPr>
            <w:b/>
          </w:rPr>
          <w:t xml:space="preserve">F </w:t>
        </w:r>
        <w:r w:rsidR="00281F3F" w:rsidRPr="004F6AE2">
          <w:t>/* Length(MTCo</w:t>
        </w:r>
        <w:r w:rsidR="00281F3F" w:rsidRPr="004974A1">
          <w:t>de8) */</w:t>
        </w:r>
      </w:ins>
    </w:p>
    <w:p w14:paraId="7B4724D1" w14:textId="3A51A516" w:rsidR="00281F3F" w:rsidRPr="00FD4C5A" w:rsidRDefault="00316A64" w:rsidP="00A10C48">
      <w:pPr>
        <w:tabs>
          <w:tab w:val="left" w:pos="720"/>
        </w:tabs>
        <w:spacing w:after="306" w:line="216" w:lineRule="auto"/>
        <w:ind w:left="0" w:right="8" w:firstLine="0"/>
        <w:rPr>
          <w:ins w:id="2166" w:author="BOUVY Martine [3]" w:date="2020-06-30T11:23:00Z"/>
          <w:rFonts w:eastAsia="Arial"/>
        </w:rPr>
      </w:pPr>
      <w:ins w:id="2167" w:author="BOUVY Martine [3]" w:date="2020-06-30T11:31:00Z">
        <w:r>
          <w:rPr>
            <w:b/>
          </w:rPr>
          <w:t xml:space="preserve">      </w:t>
        </w:r>
      </w:ins>
      <w:ins w:id="2168" w:author="BOUVY Martine [3]" w:date="2020-06-30T11:23:00Z">
        <w:r w:rsidR="00281F3F">
          <w:rPr>
            <w:b/>
          </w:rPr>
          <w:t>ENDIF</w:t>
        </w:r>
        <w:r w:rsidR="00281F3F" w:rsidRPr="004974A1">
          <w:t xml:space="preserve"> /* MXPartyAccount Present */</w:t>
        </w:r>
      </w:ins>
    </w:p>
    <w:p w14:paraId="77BBD90F" w14:textId="77777777" w:rsidR="00316A64" w:rsidRDefault="00316A64" w:rsidP="00506B36">
      <w:pPr>
        <w:spacing w:after="306" w:line="216" w:lineRule="auto"/>
        <w:ind w:left="0" w:right="8" w:firstLine="0"/>
        <w:rPr>
          <w:ins w:id="2169" w:author="BOUVY Martine [3]" w:date="2020-06-30T11:31:00Z"/>
          <w:rFonts w:eastAsia="Arial"/>
        </w:rPr>
      </w:pPr>
    </w:p>
    <w:p w14:paraId="7C831BEB" w14:textId="77777777" w:rsidR="00316A64" w:rsidRDefault="00316A64" w:rsidP="00316A64">
      <w:pPr>
        <w:spacing w:after="306" w:line="216" w:lineRule="auto"/>
        <w:ind w:left="846" w:right="8"/>
        <w:rPr>
          <w:ins w:id="2170" w:author="BOUVY Martine [3]" w:date="2020-06-30T11:31:00Z"/>
        </w:rPr>
      </w:pPr>
      <w:ins w:id="2171" w:author="BOUVY Martine [3]" w:date="2020-06-30T11:31:00Z">
        <w:r>
          <w:t>/* Extract information for 6/CUST or 7/NIDN if not present in MTPartyIdentifier */</w:t>
        </w:r>
      </w:ins>
    </w:p>
    <w:p w14:paraId="4CD2EFCB" w14:textId="240E9D47" w:rsidR="00316A64" w:rsidRDefault="00316A64" w:rsidP="00316A64">
      <w:pPr>
        <w:spacing w:after="306" w:line="216" w:lineRule="auto"/>
        <w:ind w:left="846" w:right="8"/>
        <w:rPr>
          <w:ins w:id="2172" w:author="BOUVY Martine [3]" w:date="2020-06-30T11:31:00Z"/>
        </w:rPr>
      </w:pPr>
      <w:ins w:id="2173" w:author="BOUVY Martine [3]" w:date="2020-06-30T11:31:00Z">
        <w:r w:rsidRPr="00F357AF">
          <w:rPr>
            <w:b/>
          </w:rPr>
          <w:t xml:space="preserve">IF </w:t>
        </w:r>
        <w:r>
          <w:t>MXParty.Identification.PrivateIdentification.Other IsPresent THEN</w:t>
        </w:r>
      </w:ins>
    </w:p>
    <w:p w14:paraId="53462E77" w14:textId="2CCF1D96" w:rsidR="00316A64" w:rsidRDefault="00555C8B" w:rsidP="00316A64">
      <w:pPr>
        <w:spacing w:after="306" w:line="216" w:lineRule="auto"/>
        <w:ind w:left="846" w:right="8"/>
        <w:rPr>
          <w:ins w:id="2174" w:author="BOUVY Martine [3]" w:date="2020-06-30T11:31:00Z"/>
          <w:rFonts w:eastAsia="Arial"/>
        </w:rPr>
      </w:pPr>
      <w:ins w:id="2175" w:author="BOUVY Martine [3]" w:date="2020-06-30T11:31:00Z">
        <w:r>
          <w:rPr>
            <w:b/>
          </w:rPr>
          <w:t xml:space="preserve">    </w:t>
        </w:r>
        <w:r w:rsidR="00316A64" w:rsidRPr="008A473A">
          <w:rPr>
            <w:b/>
          </w:rPr>
          <w:t>MX_To_MT</w:t>
        </w:r>
        <w:r w:rsidR="00316A64">
          <w:rPr>
            <w:b/>
          </w:rPr>
          <w:t>FATFID_CUST_NIDN</w:t>
        </w:r>
        <w:r w:rsidR="00316A64" w:rsidRPr="00132ABF">
          <w:t>(</w:t>
        </w:r>
        <w:r w:rsidR="00316A64" w:rsidRPr="008A473A">
          <w:rPr>
            <w:rFonts w:eastAsia="Arial"/>
          </w:rPr>
          <w:t>MXParty</w:t>
        </w:r>
        <w:r w:rsidR="00316A64" w:rsidRPr="00E83DA2">
          <w:rPr>
            <w:rFonts w:eastAsia="Arial"/>
          </w:rPr>
          <w:t>,</w:t>
        </w:r>
        <w:r w:rsidR="00316A64" w:rsidRPr="00F357AF">
          <w:rPr>
            <w:rFonts w:eastAsia="Arial"/>
          </w:rPr>
          <w:t>MXPartyAccount</w:t>
        </w:r>
        <w:r w:rsidR="001F4D51">
          <w:rPr>
            <w:rFonts w:eastAsia="Arial"/>
          </w:rPr>
          <w:t>, MTPartyIdentifier</w:t>
        </w:r>
        <w:r w:rsidR="00316A64" w:rsidRPr="008A473A">
          <w:rPr>
            <w:rFonts w:eastAsia="Arial"/>
          </w:rPr>
          <w:t>; MTCode</w:t>
        </w:r>
        <w:r w:rsidR="00316A64">
          <w:rPr>
            <w:rFonts w:eastAsia="Arial"/>
          </w:rPr>
          <w:t>6, MTCode7</w:t>
        </w:r>
        <w:r w:rsidR="00316A64" w:rsidRPr="008A473A">
          <w:rPr>
            <w:rFonts w:eastAsia="Arial"/>
          </w:rPr>
          <w:t>)</w:t>
        </w:r>
      </w:ins>
    </w:p>
    <w:p w14:paraId="063F60BA" w14:textId="74294E0C" w:rsidR="00316A64" w:rsidRDefault="00316A64" w:rsidP="00316A64">
      <w:pPr>
        <w:spacing w:after="306" w:line="216" w:lineRule="auto"/>
        <w:ind w:left="846" w:right="8"/>
        <w:rPr>
          <w:ins w:id="2176" w:author="BOUVY Martine [3]" w:date="2020-06-30T11:51:00Z"/>
          <w:rFonts w:eastAsia="Arial"/>
        </w:rPr>
      </w:pPr>
      <w:ins w:id="2177" w:author="BOUVY Martine [3]" w:date="2020-06-30T11:31:00Z">
        <w:r>
          <w:rPr>
            <w:rFonts w:eastAsia="Arial"/>
          </w:rPr>
          <w:t xml:space="preserve"> </w:t>
        </w:r>
      </w:ins>
      <w:ins w:id="2178" w:author="BOUVY Martine [3]" w:date="2020-06-30T11:34:00Z">
        <w:r>
          <w:rPr>
            <w:rFonts w:eastAsia="Arial"/>
          </w:rPr>
          <w:t xml:space="preserve">  </w:t>
        </w:r>
      </w:ins>
      <w:ins w:id="2179" w:author="BOUVY Martine [3]" w:date="2020-06-30T11:37:00Z">
        <w:r w:rsidR="00D61D71" w:rsidRPr="00506B36">
          <w:rPr>
            <w:rFonts w:eastAsia="Arial"/>
            <w:b/>
          </w:rPr>
          <w:t>IF</w:t>
        </w:r>
        <w:r w:rsidR="00D61D71">
          <w:rPr>
            <w:rFonts w:eastAsia="Arial"/>
          </w:rPr>
          <w:t xml:space="preserve"> </w:t>
        </w:r>
      </w:ins>
      <w:ins w:id="2180" w:author="BOUVY Martine [3]" w:date="2020-06-30T11:49:00Z">
        <w:r w:rsidR="00AE1E46">
          <w:rPr>
            <w:rFonts w:eastAsia="Arial"/>
          </w:rPr>
          <w:t xml:space="preserve">Length(MTCode6) &gt; 0 </w:t>
        </w:r>
      </w:ins>
      <w:ins w:id="2181" w:author="BOUVY Martine [3]" w:date="2020-06-30T11:34:00Z">
        <w:r>
          <w:rPr>
            <w:rFonts w:eastAsia="Arial"/>
          </w:rPr>
          <w:t>THEN</w:t>
        </w:r>
      </w:ins>
    </w:p>
    <w:p w14:paraId="6FA42388" w14:textId="7141EC0B" w:rsidR="00283D6A" w:rsidRPr="00812A22" w:rsidRDefault="00283D6A" w:rsidP="00316A64">
      <w:pPr>
        <w:spacing w:after="306" w:line="216" w:lineRule="auto"/>
        <w:ind w:left="846" w:right="8"/>
        <w:rPr>
          <w:ins w:id="2182" w:author="BOUVY Martine [3]" w:date="2020-06-30T11:34:00Z"/>
          <w:rFonts w:eastAsia="Arial"/>
        </w:rPr>
      </w:pPr>
      <w:ins w:id="2183" w:author="BOUVY Martine [3]" w:date="2020-06-30T11:51:00Z">
        <w:r>
          <w:rPr>
            <w:rFonts w:eastAsia="Arial"/>
            <w:b/>
          </w:rPr>
          <w:lastRenderedPageBreak/>
          <w:t xml:space="preserve">     IF </w:t>
        </w:r>
        <w:r w:rsidRPr="00506B36">
          <w:rPr>
            <w:rFonts w:eastAsia="Arial"/>
          </w:rPr>
          <w:t>index &lt; 4 THEN</w:t>
        </w:r>
      </w:ins>
    </w:p>
    <w:p w14:paraId="4F60685D" w14:textId="70F46B3C" w:rsidR="00316A64" w:rsidRDefault="00316A64" w:rsidP="00316A64">
      <w:pPr>
        <w:spacing w:after="306" w:line="216" w:lineRule="auto"/>
        <w:ind w:left="846" w:right="8"/>
        <w:rPr>
          <w:ins w:id="2184" w:author="BOUVY Martine [3]" w:date="2020-06-30T11:35:00Z"/>
          <w:rFonts w:eastAsia="Arial"/>
        </w:rPr>
      </w:pPr>
      <w:ins w:id="2185" w:author="BOUVY Martine [3]" w:date="2020-06-30T11:34:00Z">
        <w:r>
          <w:rPr>
            <w:rFonts w:eastAsia="Arial"/>
          </w:rPr>
          <w:t xml:space="preserve">  </w:t>
        </w:r>
      </w:ins>
      <w:ins w:id="2186" w:author="BOUVY Martine [3]" w:date="2020-06-30T11:57:00Z">
        <w:r w:rsidR="004A7D34">
          <w:rPr>
            <w:rFonts w:eastAsia="Arial"/>
          </w:rPr>
          <w:t xml:space="preserve">  </w:t>
        </w:r>
      </w:ins>
      <w:ins w:id="2187" w:author="BOUVY Martine [3]" w:date="2020-06-30T11:34:00Z">
        <w:r>
          <w:rPr>
            <w:rFonts w:eastAsia="Arial"/>
          </w:rPr>
          <w:t xml:space="preserve">   index = index + 1</w:t>
        </w:r>
      </w:ins>
    </w:p>
    <w:p w14:paraId="70A54F46" w14:textId="5633E612" w:rsidR="00316A64" w:rsidRDefault="00D61D71" w:rsidP="00316A64">
      <w:pPr>
        <w:spacing w:after="306" w:line="216" w:lineRule="auto"/>
        <w:ind w:left="846" w:right="8"/>
        <w:rPr>
          <w:ins w:id="2188" w:author="BOUVY Martine [3]" w:date="2020-06-30T11:35:00Z"/>
          <w:rFonts w:eastAsia="Arial"/>
        </w:rPr>
      </w:pPr>
      <w:ins w:id="2189" w:author="BOUVY Martine [3]" w:date="2020-06-30T11:37:00Z">
        <w:r>
          <w:rPr>
            <w:rFonts w:eastAsia="Arial"/>
          </w:rPr>
          <w:t xml:space="preserve"> </w:t>
        </w:r>
      </w:ins>
      <w:ins w:id="2190" w:author="BOUVY Martine [3]" w:date="2020-06-30T11:57:00Z">
        <w:r w:rsidR="004A7D34">
          <w:rPr>
            <w:rFonts w:eastAsia="Arial"/>
          </w:rPr>
          <w:t xml:space="preserve"> </w:t>
        </w:r>
      </w:ins>
      <w:ins w:id="2191" w:author="BOUVY Martine [3]" w:date="2020-06-30T11:37:00Z">
        <w:r>
          <w:rPr>
            <w:rFonts w:eastAsia="Arial"/>
          </w:rPr>
          <w:t xml:space="preserve">     </w:t>
        </w:r>
      </w:ins>
      <w:ins w:id="2192" w:author="BOUVY Martine [3]" w:date="2020-06-30T11:35:00Z">
        <w:r w:rsidR="00316A64" w:rsidRPr="00FD4C5A">
          <w:rPr>
            <w:rFonts w:eastAsia="Arial"/>
          </w:rPr>
          <w:t>MTNameAndAddressTable [index]</w:t>
        </w:r>
        <w:r w:rsidR="00745ED8">
          <w:rPr>
            <w:rFonts w:eastAsia="Arial"/>
          </w:rPr>
          <w:t xml:space="preserve"> = MTCo</w:t>
        </w:r>
        <w:r w:rsidR="00316A64">
          <w:rPr>
            <w:rFonts w:eastAsia="Arial"/>
          </w:rPr>
          <w:t>de6</w:t>
        </w:r>
      </w:ins>
    </w:p>
    <w:p w14:paraId="1EF2FA3B" w14:textId="31C84626" w:rsidR="00316A64" w:rsidRPr="00506B36" w:rsidRDefault="00316A64" w:rsidP="00D61D71">
      <w:pPr>
        <w:tabs>
          <w:tab w:val="left" w:pos="1080"/>
          <w:tab w:val="left" w:pos="1260"/>
        </w:tabs>
        <w:spacing w:after="306" w:line="216" w:lineRule="auto"/>
        <w:ind w:left="846" w:right="8"/>
        <w:rPr>
          <w:ins w:id="2193" w:author="BOUVY Martine [3]" w:date="2020-06-30T11:35:00Z"/>
          <w:rFonts w:eastAsia="Arial"/>
          <w:b/>
        </w:rPr>
      </w:pPr>
      <w:ins w:id="2194" w:author="BOUVY Martine [3]" w:date="2020-06-30T11:35:00Z">
        <w:r>
          <w:rPr>
            <w:rFonts w:eastAsia="Arial"/>
          </w:rPr>
          <w:t xml:space="preserve">  </w:t>
        </w:r>
      </w:ins>
      <w:ins w:id="2195" w:author="BOUVY Martine [3]" w:date="2020-06-30T11:54:00Z">
        <w:r w:rsidR="00812A22">
          <w:rPr>
            <w:rFonts w:eastAsia="Arial"/>
          </w:rPr>
          <w:t xml:space="preserve">  </w:t>
        </w:r>
      </w:ins>
      <w:ins w:id="2196" w:author="BOUVY Martine [3]" w:date="2020-06-30T11:36:00Z">
        <w:r w:rsidR="00D61D71" w:rsidRPr="00506B36">
          <w:rPr>
            <w:rFonts w:eastAsia="Arial"/>
            <w:b/>
          </w:rPr>
          <w:t xml:space="preserve"> </w:t>
        </w:r>
      </w:ins>
      <w:ins w:id="2197" w:author="BOUVY Martine [3]" w:date="2020-06-30T11:35:00Z">
        <w:r w:rsidRPr="00506B36">
          <w:rPr>
            <w:rFonts w:eastAsia="Arial"/>
            <w:b/>
          </w:rPr>
          <w:t>ELSE</w:t>
        </w:r>
      </w:ins>
    </w:p>
    <w:p w14:paraId="42C76002" w14:textId="3D059D74" w:rsidR="00316A64" w:rsidRDefault="00316A64" w:rsidP="00316A64">
      <w:pPr>
        <w:spacing w:after="306" w:line="216" w:lineRule="auto"/>
        <w:ind w:left="846" w:right="8"/>
        <w:rPr>
          <w:ins w:id="2198" w:author="BOUVY Martine [3]" w:date="2020-06-30T11:54:00Z"/>
          <w:rFonts w:eastAsia="Arial"/>
        </w:rPr>
      </w:pPr>
      <w:ins w:id="2199" w:author="BOUVY Martine [3]" w:date="2020-06-30T11:35:00Z">
        <w:r>
          <w:rPr>
            <w:rFonts w:eastAsia="Arial"/>
          </w:rPr>
          <w:t xml:space="preserve">   </w:t>
        </w:r>
      </w:ins>
      <w:ins w:id="2200" w:author="BOUVY Martine [3]" w:date="2020-06-30T11:37:00Z">
        <w:r w:rsidR="00D61D71">
          <w:rPr>
            <w:rFonts w:eastAsia="Arial"/>
          </w:rPr>
          <w:t xml:space="preserve"> </w:t>
        </w:r>
      </w:ins>
      <w:ins w:id="2201" w:author="BOUVY Martine [3]" w:date="2020-06-30T11:35:00Z">
        <w:r>
          <w:rPr>
            <w:rFonts w:eastAsia="Arial"/>
          </w:rPr>
          <w:t xml:space="preserve">  ReportMissingInformation</w:t>
        </w:r>
      </w:ins>
    </w:p>
    <w:p w14:paraId="1B764CB3" w14:textId="2988FEB0" w:rsidR="00812A22" w:rsidRPr="00506B36" w:rsidRDefault="00812A22" w:rsidP="00316A64">
      <w:pPr>
        <w:spacing w:after="306" w:line="216" w:lineRule="auto"/>
        <w:ind w:left="846" w:right="8"/>
        <w:rPr>
          <w:ins w:id="2202" w:author="BOUVY Martine [3]" w:date="2020-06-30T11:36:00Z"/>
          <w:rFonts w:eastAsia="Arial"/>
          <w:b/>
        </w:rPr>
      </w:pPr>
      <w:ins w:id="2203" w:author="BOUVY Martine [3]" w:date="2020-06-30T11:54:00Z">
        <w:r w:rsidRPr="00506B36">
          <w:rPr>
            <w:rFonts w:eastAsia="Arial"/>
            <w:b/>
          </w:rPr>
          <w:t xml:space="preserve">     ENDIF</w:t>
        </w:r>
      </w:ins>
    </w:p>
    <w:p w14:paraId="4EDAC3E6" w14:textId="5F72FBEE" w:rsidR="00D61D71" w:rsidRPr="00506B36" w:rsidRDefault="00D61D71" w:rsidP="00555C8B">
      <w:pPr>
        <w:tabs>
          <w:tab w:val="left" w:pos="1080"/>
          <w:tab w:val="left" w:pos="1170"/>
        </w:tabs>
        <w:spacing w:after="306" w:line="216" w:lineRule="auto"/>
        <w:ind w:left="846" w:right="8"/>
        <w:rPr>
          <w:ins w:id="2204" w:author="BOUVY Martine [3]" w:date="2020-06-30T11:34:00Z"/>
          <w:rFonts w:eastAsia="Arial"/>
          <w:b/>
        </w:rPr>
      </w:pPr>
      <w:ins w:id="2205" w:author="BOUVY Martine [3]" w:date="2020-06-30T11:36:00Z">
        <w:r w:rsidRPr="0067411D">
          <w:rPr>
            <w:rFonts w:eastAsia="Arial"/>
            <w:b/>
          </w:rPr>
          <w:t xml:space="preserve">   ENDIF</w:t>
        </w:r>
      </w:ins>
      <w:ins w:id="2206" w:author="BOUVY Martine [3]" w:date="2020-06-30T11:55:00Z">
        <w:r w:rsidR="00812A22">
          <w:rPr>
            <w:rFonts w:eastAsia="Arial"/>
            <w:b/>
          </w:rPr>
          <w:t xml:space="preserve"> </w:t>
        </w:r>
        <w:r w:rsidR="00812A22" w:rsidRPr="00506B36">
          <w:rPr>
            <w:rFonts w:eastAsia="Arial"/>
          </w:rPr>
          <w:t>/* Length(MTCode6) */</w:t>
        </w:r>
      </w:ins>
    </w:p>
    <w:p w14:paraId="6B0DCF88" w14:textId="640C2F22" w:rsidR="00D61D71" w:rsidRDefault="00D61D71" w:rsidP="00D61D71">
      <w:pPr>
        <w:spacing w:after="306" w:line="216" w:lineRule="auto"/>
        <w:ind w:left="846" w:right="8"/>
        <w:rPr>
          <w:ins w:id="2207" w:author="BOUVY Martine [3]" w:date="2020-06-30T11:56:00Z"/>
          <w:rFonts w:eastAsia="Arial"/>
        </w:rPr>
      </w:pPr>
      <w:ins w:id="2208" w:author="BOUVY Martine [3]" w:date="2020-06-30T11:34:00Z">
        <w:r>
          <w:rPr>
            <w:rFonts w:eastAsia="Arial"/>
          </w:rPr>
          <w:t xml:space="preserve">   </w:t>
        </w:r>
      </w:ins>
      <w:ins w:id="2209" w:author="BOUVY Martine [3]" w:date="2020-06-30T11:37:00Z">
        <w:r w:rsidRPr="00081507">
          <w:rPr>
            <w:rFonts w:eastAsia="Arial"/>
            <w:b/>
          </w:rPr>
          <w:t>IF</w:t>
        </w:r>
        <w:r>
          <w:rPr>
            <w:rFonts w:eastAsia="Arial"/>
          </w:rPr>
          <w:t xml:space="preserve"> </w:t>
        </w:r>
      </w:ins>
      <w:ins w:id="2210" w:author="BOUVY Martine [3]" w:date="2020-06-30T11:49:00Z">
        <w:r w:rsidR="00AE1E46">
          <w:rPr>
            <w:rFonts w:eastAsia="Arial"/>
          </w:rPr>
          <w:t xml:space="preserve">Length(MTCode7) &gt; 0 </w:t>
        </w:r>
      </w:ins>
      <w:ins w:id="2211" w:author="BOUVY Martine [3]" w:date="2020-06-30T11:37:00Z">
        <w:r>
          <w:rPr>
            <w:rFonts w:eastAsia="Arial"/>
          </w:rPr>
          <w:t>THEN</w:t>
        </w:r>
      </w:ins>
    </w:p>
    <w:p w14:paraId="427911EE" w14:textId="1356A629" w:rsidR="00812A22" w:rsidRPr="004A7D34" w:rsidRDefault="00812A22" w:rsidP="00D61D71">
      <w:pPr>
        <w:spacing w:after="306" w:line="216" w:lineRule="auto"/>
        <w:ind w:left="846" w:right="8"/>
        <w:rPr>
          <w:ins w:id="2212" w:author="BOUVY Martine [3]" w:date="2020-06-30T11:37:00Z"/>
          <w:rFonts w:eastAsia="Arial"/>
        </w:rPr>
      </w:pPr>
      <w:ins w:id="2213" w:author="BOUVY Martine [3]" w:date="2020-06-30T11:56:00Z">
        <w:r>
          <w:rPr>
            <w:rFonts w:eastAsia="Arial"/>
            <w:b/>
          </w:rPr>
          <w:t xml:space="preserve">      IF </w:t>
        </w:r>
        <w:r w:rsidRPr="00506B36">
          <w:rPr>
            <w:rFonts w:eastAsia="Arial"/>
          </w:rPr>
          <w:t>index &lt; 4 THEN</w:t>
        </w:r>
      </w:ins>
    </w:p>
    <w:p w14:paraId="0BDF91FD" w14:textId="18BBE0A0" w:rsidR="00D61D71" w:rsidRDefault="00D61D71" w:rsidP="00D61D71">
      <w:pPr>
        <w:spacing w:after="306" w:line="216" w:lineRule="auto"/>
        <w:ind w:left="846" w:right="8"/>
        <w:rPr>
          <w:ins w:id="2214" w:author="BOUVY Martine [3]" w:date="2020-06-30T11:37:00Z"/>
          <w:rFonts w:eastAsia="Arial"/>
        </w:rPr>
      </w:pPr>
      <w:ins w:id="2215" w:author="BOUVY Martine [3]" w:date="2020-06-30T11:37:00Z">
        <w:r>
          <w:rPr>
            <w:rFonts w:eastAsia="Arial"/>
          </w:rPr>
          <w:t xml:space="preserve">   </w:t>
        </w:r>
      </w:ins>
      <w:ins w:id="2216" w:author="BOUVY Martine [3]" w:date="2020-06-30T11:57:00Z">
        <w:r w:rsidR="004A7D34">
          <w:rPr>
            <w:rFonts w:eastAsia="Arial"/>
          </w:rPr>
          <w:t xml:space="preserve">   </w:t>
        </w:r>
      </w:ins>
      <w:ins w:id="2217" w:author="BOUVY Martine [3]" w:date="2020-06-30T11:37:00Z">
        <w:r>
          <w:rPr>
            <w:rFonts w:eastAsia="Arial"/>
          </w:rPr>
          <w:t xml:space="preserve">  index = index + 1</w:t>
        </w:r>
      </w:ins>
    </w:p>
    <w:p w14:paraId="1AF05ADF" w14:textId="14E6D455" w:rsidR="00D61D71" w:rsidRDefault="00D61D71" w:rsidP="00D61D71">
      <w:pPr>
        <w:spacing w:after="306" w:line="216" w:lineRule="auto"/>
        <w:ind w:left="846" w:right="8"/>
        <w:rPr>
          <w:ins w:id="2218" w:author="BOUVY Martine [3]" w:date="2020-06-30T11:37:00Z"/>
          <w:rFonts w:eastAsia="Arial"/>
        </w:rPr>
      </w:pPr>
      <w:ins w:id="2219" w:author="BOUVY Martine [3]" w:date="2020-06-30T11:37:00Z">
        <w:r>
          <w:rPr>
            <w:rFonts w:eastAsia="Arial"/>
          </w:rPr>
          <w:t xml:space="preserve">    </w:t>
        </w:r>
      </w:ins>
      <w:ins w:id="2220" w:author="BOUVY Martine [3]" w:date="2020-06-30T11:57:00Z">
        <w:r w:rsidR="004A7D34">
          <w:rPr>
            <w:rFonts w:eastAsia="Arial"/>
          </w:rPr>
          <w:t xml:space="preserve"> </w:t>
        </w:r>
      </w:ins>
      <w:ins w:id="2221" w:author="BOUVY Martine [3]" w:date="2020-06-30T11:37:00Z">
        <w:r>
          <w:rPr>
            <w:rFonts w:eastAsia="Arial"/>
          </w:rPr>
          <w:t xml:space="preserve"> </w:t>
        </w:r>
        <w:r w:rsidRPr="00FD4C5A">
          <w:rPr>
            <w:rFonts w:eastAsia="Arial"/>
          </w:rPr>
          <w:t>MTNameAndAddressTable [index]</w:t>
        </w:r>
        <w:r>
          <w:rPr>
            <w:rFonts w:eastAsia="Arial"/>
          </w:rPr>
          <w:t xml:space="preserve"> = MTCode7</w:t>
        </w:r>
      </w:ins>
    </w:p>
    <w:p w14:paraId="11DAED30" w14:textId="33A1A4E6" w:rsidR="00D61D71" w:rsidRPr="00081507" w:rsidRDefault="00D61D71" w:rsidP="00D61D71">
      <w:pPr>
        <w:tabs>
          <w:tab w:val="left" w:pos="1080"/>
          <w:tab w:val="left" w:pos="1260"/>
        </w:tabs>
        <w:spacing w:after="306" w:line="216" w:lineRule="auto"/>
        <w:ind w:left="846" w:right="8"/>
        <w:rPr>
          <w:ins w:id="2222" w:author="BOUVY Martine [3]" w:date="2020-06-30T11:37:00Z"/>
          <w:rFonts w:eastAsia="Arial"/>
          <w:b/>
        </w:rPr>
      </w:pPr>
      <w:ins w:id="2223" w:author="BOUVY Martine [3]" w:date="2020-06-30T11:37:00Z">
        <w:r>
          <w:rPr>
            <w:rFonts w:eastAsia="Arial"/>
          </w:rPr>
          <w:t xml:space="preserve">  </w:t>
        </w:r>
      </w:ins>
      <w:ins w:id="2224" w:author="BOUVY Martine [3]" w:date="2020-06-30T11:57:00Z">
        <w:r w:rsidR="004A7D34">
          <w:rPr>
            <w:rFonts w:eastAsia="Arial"/>
          </w:rPr>
          <w:t xml:space="preserve">   </w:t>
        </w:r>
      </w:ins>
      <w:ins w:id="2225" w:author="BOUVY Martine [3]" w:date="2020-06-30T11:37:00Z">
        <w:r w:rsidRPr="00081507">
          <w:rPr>
            <w:rFonts w:eastAsia="Arial"/>
            <w:b/>
          </w:rPr>
          <w:t xml:space="preserve"> ELSE</w:t>
        </w:r>
      </w:ins>
    </w:p>
    <w:p w14:paraId="16CA0B8E" w14:textId="77777777" w:rsidR="00D61D71" w:rsidRDefault="00D61D71" w:rsidP="00D61D71">
      <w:pPr>
        <w:spacing w:after="306" w:line="216" w:lineRule="auto"/>
        <w:ind w:left="846" w:right="8"/>
        <w:rPr>
          <w:ins w:id="2226" w:author="BOUVY Martine [3]" w:date="2020-06-30T11:37:00Z"/>
          <w:rFonts w:eastAsia="Arial"/>
        </w:rPr>
      </w:pPr>
      <w:ins w:id="2227" w:author="BOUVY Martine [3]" w:date="2020-06-30T11:37:00Z">
        <w:r>
          <w:rPr>
            <w:rFonts w:eastAsia="Arial"/>
          </w:rPr>
          <w:t xml:space="preserve">      ReportMissingInformation</w:t>
        </w:r>
      </w:ins>
    </w:p>
    <w:p w14:paraId="40994E1B" w14:textId="083D289F" w:rsidR="004A7D34" w:rsidRPr="00081507" w:rsidRDefault="00D61D71" w:rsidP="004A7D34">
      <w:pPr>
        <w:spacing w:after="306" w:line="216" w:lineRule="auto"/>
        <w:ind w:left="846" w:right="8"/>
        <w:rPr>
          <w:ins w:id="2228" w:author="BOUVY Martine [3]" w:date="2020-06-30T11:58:00Z"/>
          <w:rFonts w:eastAsia="Arial"/>
          <w:b/>
        </w:rPr>
      </w:pPr>
      <w:ins w:id="2229" w:author="BOUVY Martine [3]" w:date="2020-06-30T11:37:00Z">
        <w:r w:rsidRPr="00081507">
          <w:rPr>
            <w:rFonts w:eastAsia="Arial"/>
            <w:b/>
          </w:rPr>
          <w:t xml:space="preserve"> </w:t>
        </w:r>
      </w:ins>
      <w:ins w:id="2230" w:author="BOUVY Martine [3]" w:date="2020-06-30T11:57:00Z">
        <w:r w:rsidR="004A7D34">
          <w:rPr>
            <w:rFonts w:eastAsia="Arial"/>
            <w:b/>
          </w:rPr>
          <w:t xml:space="preserve">   </w:t>
        </w:r>
      </w:ins>
      <w:ins w:id="2231" w:author="BOUVY Martine [3]" w:date="2020-06-30T11:37:00Z">
        <w:r w:rsidRPr="00081507">
          <w:rPr>
            <w:rFonts w:eastAsia="Arial"/>
            <w:b/>
          </w:rPr>
          <w:t xml:space="preserve">  ENDIF</w:t>
        </w:r>
      </w:ins>
      <w:ins w:id="2232" w:author="BOUVY Martine [3]" w:date="2020-06-30T11:57:00Z">
        <w:r w:rsidR="004A7D34">
          <w:rPr>
            <w:rFonts w:eastAsia="Arial"/>
            <w:b/>
          </w:rPr>
          <w:t xml:space="preserve"> </w:t>
        </w:r>
      </w:ins>
    </w:p>
    <w:p w14:paraId="50E21AF7" w14:textId="62B3B73C" w:rsidR="004A7D34" w:rsidRPr="00081507" w:rsidRDefault="004A7D34" w:rsidP="00D61D71">
      <w:pPr>
        <w:spacing w:after="306" w:line="216" w:lineRule="auto"/>
        <w:ind w:left="846" w:right="8"/>
        <w:rPr>
          <w:ins w:id="2233" w:author="BOUVY Martine [3]" w:date="2020-06-30T11:37:00Z"/>
          <w:rFonts w:eastAsia="Arial"/>
          <w:b/>
        </w:rPr>
      </w:pPr>
      <w:ins w:id="2234" w:author="BOUVY Martine [3]" w:date="2020-06-30T11:57:00Z">
        <w:r>
          <w:rPr>
            <w:rFonts w:eastAsia="Arial"/>
            <w:b/>
          </w:rPr>
          <w:t xml:space="preserve">  ENDIF </w:t>
        </w:r>
      </w:ins>
      <w:ins w:id="2235" w:author="BOUVY Martine [3]" w:date="2020-06-30T11:59:00Z">
        <w:r w:rsidR="00555C8B">
          <w:rPr>
            <w:rFonts w:eastAsia="Arial"/>
          </w:rPr>
          <w:t>/* Length(MTCode7</w:t>
        </w:r>
        <w:r w:rsidR="00555C8B" w:rsidRPr="00081507">
          <w:rPr>
            <w:rFonts w:eastAsia="Arial"/>
          </w:rPr>
          <w:t>) */</w:t>
        </w:r>
      </w:ins>
    </w:p>
    <w:p w14:paraId="486E61BD" w14:textId="525E7BC7" w:rsidR="00316A64" w:rsidRDefault="00316A64" w:rsidP="00316A64">
      <w:pPr>
        <w:spacing w:after="306" w:line="216" w:lineRule="auto"/>
        <w:ind w:left="846" w:right="8"/>
        <w:rPr>
          <w:ins w:id="2236" w:author="BOUVY Martine [3]" w:date="2020-06-30T11:31:00Z"/>
          <w:rFonts w:eastAsia="Arial"/>
          <w:b/>
        </w:rPr>
      </w:pPr>
      <w:ins w:id="2237" w:author="BOUVY Martine [3]" w:date="2020-06-30T11:31:00Z">
        <w:r w:rsidRPr="00F357AF">
          <w:rPr>
            <w:rFonts w:eastAsia="Arial"/>
            <w:b/>
          </w:rPr>
          <w:t>ENDIF</w:t>
        </w:r>
      </w:ins>
      <w:ins w:id="2238" w:author="BOUVY Martine [3]" w:date="2020-06-30T11:38:00Z">
        <w:r w:rsidR="00D61D71">
          <w:rPr>
            <w:rFonts w:eastAsia="Arial"/>
            <w:b/>
          </w:rPr>
          <w:t xml:space="preserve"> /* Private</w:t>
        </w:r>
      </w:ins>
      <w:ins w:id="2239" w:author="BOUVY Martine [3]" w:date="2020-06-30T11:39:00Z">
        <w:r w:rsidR="00D61D71">
          <w:rPr>
            <w:rFonts w:eastAsia="Arial"/>
            <w:b/>
          </w:rPr>
          <w:t>Identification.Other is present */</w:t>
        </w:r>
      </w:ins>
    </w:p>
    <w:p w14:paraId="690A6EAE" w14:textId="35F18AAC" w:rsidR="00316A64" w:rsidRDefault="00555C8B" w:rsidP="00281F3F">
      <w:pPr>
        <w:spacing w:after="306" w:line="216" w:lineRule="auto"/>
        <w:ind w:left="846" w:right="8"/>
        <w:rPr>
          <w:ins w:id="2240" w:author="BOUVY Martine [3]" w:date="2020-06-30T12:00:00Z"/>
          <w:rFonts w:eastAsia="Arial"/>
        </w:rPr>
      </w:pPr>
      <w:ins w:id="2241" w:author="BOUVY Martine [3]" w:date="2020-06-30T11:59:00Z">
        <w:r w:rsidRPr="00506B36">
          <w:rPr>
            <w:rFonts w:eastAsia="Arial"/>
          </w:rPr>
          <w:t>/* Copy MTCode8 if present */</w:t>
        </w:r>
      </w:ins>
    </w:p>
    <w:p w14:paraId="14468DAA" w14:textId="505B02EF" w:rsidR="00B91DED" w:rsidRDefault="00B91DED" w:rsidP="00B91DED">
      <w:pPr>
        <w:spacing w:after="306" w:line="216" w:lineRule="auto"/>
        <w:ind w:left="846" w:right="8"/>
        <w:rPr>
          <w:ins w:id="2242" w:author="BOUVY Martine [3]" w:date="2020-06-30T12:02:00Z"/>
          <w:rFonts w:eastAsia="Arial"/>
        </w:rPr>
      </w:pPr>
      <w:ins w:id="2243" w:author="BOUVY Martine [3]" w:date="2020-06-30T12:02:00Z">
        <w:r>
          <w:rPr>
            <w:rFonts w:eastAsia="Arial"/>
          </w:rPr>
          <w:t xml:space="preserve">   </w:t>
        </w:r>
        <w:r w:rsidRPr="00081507">
          <w:rPr>
            <w:rFonts w:eastAsia="Arial"/>
            <w:b/>
          </w:rPr>
          <w:t>IF</w:t>
        </w:r>
        <w:r>
          <w:rPr>
            <w:rFonts w:eastAsia="Arial"/>
          </w:rPr>
          <w:t xml:space="preserve"> Length(MTCode8) &gt; 0 THEN</w:t>
        </w:r>
      </w:ins>
    </w:p>
    <w:p w14:paraId="71B563FC" w14:textId="77777777" w:rsidR="00B91DED" w:rsidRPr="00812A22" w:rsidRDefault="00B91DED" w:rsidP="00B91DED">
      <w:pPr>
        <w:spacing w:after="306" w:line="216" w:lineRule="auto"/>
        <w:ind w:left="846" w:right="8"/>
        <w:rPr>
          <w:ins w:id="2244" w:author="BOUVY Martine [3]" w:date="2020-06-30T12:02:00Z"/>
          <w:rFonts w:eastAsia="Arial"/>
        </w:rPr>
      </w:pPr>
      <w:ins w:id="2245" w:author="BOUVY Martine [3]" w:date="2020-06-30T12:02:00Z">
        <w:r>
          <w:rPr>
            <w:rFonts w:eastAsia="Arial"/>
            <w:b/>
          </w:rPr>
          <w:t xml:space="preserve">     IF </w:t>
        </w:r>
        <w:r w:rsidRPr="00081507">
          <w:rPr>
            <w:rFonts w:eastAsia="Arial"/>
          </w:rPr>
          <w:t>index &lt; 4 THEN</w:t>
        </w:r>
      </w:ins>
    </w:p>
    <w:p w14:paraId="56C9A159" w14:textId="77777777" w:rsidR="00B91DED" w:rsidRDefault="00B91DED" w:rsidP="00B91DED">
      <w:pPr>
        <w:spacing w:after="306" w:line="216" w:lineRule="auto"/>
        <w:ind w:left="846" w:right="8"/>
        <w:rPr>
          <w:ins w:id="2246" w:author="BOUVY Martine [3]" w:date="2020-06-30T12:02:00Z"/>
          <w:rFonts w:eastAsia="Arial"/>
        </w:rPr>
      </w:pPr>
      <w:ins w:id="2247" w:author="BOUVY Martine [3]" w:date="2020-06-30T12:02:00Z">
        <w:r>
          <w:rPr>
            <w:rFonts w:eastAsia="Arial"/>
          </w:rPr>
          <w:t xml:space="preserve">       index = index + 1</w:t>
        </w:r>
      </w:ins>
    </w:p>
    <w:p w14:paraId="103FB544" w14:textId="03A2F4BF" w:rsidR="00B91DED" w:rsidRDefault="00B91DED" w:rsidP="00B91DED">
      <w:pPr>
        <w:spacing w:after="306" w:line="216" w:lineRule="auto"/>
        <w:ind w:left="846" w:right="8"/>
        <w:rPr>
          <w:ins w:id="2248" w:author="BOUVY Martine [3]" w:date="2020-06-30T12:02:00Z"/>
          <w:rFonts w:eastAsia="Arial"/>
        </w:rPr>
      </w:pPr>
      <w:ins w:id="2249" w:author="BOUVY Martine [3]" w:date="2020-06-30T12:02:00Z">
        <w:r>
          <w:rPr>
            <w:rFonts w:eastAsia="Arial"/>
          </w:rPr>
          <w:t xml:space="preserve">       </w:t>
        </w:r>
        <w:r w:rsidRPr="00FD4C5A">
          <w:rPr>
            <w:rFonts w:eastAsia="Arial"/>
          </w:rPr>
          <w:t>MTNameAndAddressTable [index]</w:t>
        </w:r>
        <w:r>
          <w:rPr>
            <w:rFonts w:eastAsia="Arial"/>
          </w:rPr>
          <w:t xml:space="preserve"> = MTCOde8</w:t>
        </w:r>
      </w:ins>
    </w:p>
    <w:p w14:paraId="7719B4B0" w14:textId="77777777" w:rsidR="00B91DED" w:rsidRPr="00081507" w:rsidRDefault="00B91DED" w:rsidP="00B91DED">
      <w:pPr>
        <w:tabs>
          <w:tab w:val="left" w:pos="1080"/>
          <w:tab w:val="left" w:pos="1260"/>
        </w:tabs>
        <w:spacing w:after="306" w:line="216" w:lineRule="auto"/>
        <w:ind w:left="846" w:right="8"/>
        <w:rPr>
          <w:ins w:id="2250" w:author="BOUVY Martine [3]" w:date="2020-06-30T12:02:00Z"/>
          <w:rFonts w:eastAsia="Arial"/>
          <w:b/>
        </w:rPr>
      </w:pPr>
      <w:ins w:id="2251" w:author="BOUVY Martine [3]" w:date="2020-06-30T12:02:00Z">
        <w:r>
          <w:rPr>
            <w:rFonts w:eastAsia="Arial"/>
          </w:rPr>
          <w:t xml:space="preserve">    </w:t>
        </w:r>
        <w:r w:rsidRPr="00081507">
          <w:rPr>
            <w:rFonts w:eastAsia="Arial"/>
            <w:b/>
          </w:rPr>
          <w:t xml:space="preserve"> ELSE</w:t>
        </w:r>
      </w:ins>
    </w:p>
    <w:p w14:paraId="3035AC9D" w14:textId="77777777" w:rsidR="00B91DED" w:rsidRDefault="00B91DED" w:rsidP="00B91DED">
      <w:pPr>
        <w:spacing w:after="306" w:line="216" w:lineRule="auto"/>
        <w:ind w:left="846" w:right="8"/>
        <w:rPr>
          <w:ins w:id="2252" w:author="BOUVY Martine [3]" w:date="2020-06-30T12:02:00Z"/>
          <w:rFonts w:eastAsia="Arial"/>
        </w:rPr>
      </w:pPr>
      <w:ins w:id="2253" w:author="BOUVY Martine [3]" w:date="2020-06-30T12:02:00Z">
        <w:r>
          <w:rPr>
            <w:rFonts w:eastAsia="Arial"/>
          </w:rPr>
          <w:t xml:space="preserve">      ReportMissingInformation</w:t>
        </w:r>
      </w:ins>
    </w:p>
    <w:p w14:paraId="162BD370" w14:textId="77777777" w:rsidR="00B91DED" w:rsidRPr="00081507" w:rsidRDefault="00B91DED" w:rsidP="00B91DED">
      <w:pPr>
        <w:spacing w:after="306" w:line="216" w:lineRule="auto"/>
        <w:ind w:left="846" w:right="8"/>
        <w:rPr>
          <w:ins w:id="2254" w:author="BOUVY Martine [3]" w:date="2020-06-30T12:02:00Z"/>
          <w:rFonts w:eastAsia="Arial"/>
          <w:b/>
        </w:rPr>
      </w:pPr>
      <w:ins w:id="2255" w:author="BOUVY Martine [3]" w:date="2020-06-30T12:02:00Z">
        <w:r w:rsidRPr="00081507">
          <w:rPr>
            <w:rFonts w:eastAsia="Arial"/>
            <w:b/>
          </w:rPr>
          <w:t xml:space="preserve">     ENDIF</w:t>
        </w:r>
      </w:ins>
    </w:p>
    <w:p w14:paraId="2A5B1F58" w14:textId="415CADCD" w:rsidR="00B91DED" w:rsidRPr="00081507" w:rsidRDefault="00B91DED" w:rsidP="00B91DED">
      <w:pPr>
        <w:tabs>
          <w:tab w:val="left" w:pos="1080"/>
          <w:tab w:val="left" w:pos="1170"/>
        </w:tabs>
        <w:spacing w:after="306" w:line="216" w:lineRule="auto"/>
        <w:ind w:left="846" w:right="8"/>
        <w:rPr>
          <w:ins w:id="2256" w:author="BOUVY Martine [3]" w:date="2020-06-30T12:02:00Z"/>
          <w:rFonts w:eastAsia="Arial"/>
          <w:b/>
        </w:rPr>
      </w:pPr>
      <w:ins w:id="2257" w:author="BOUVY Martine [3]" w:date="2020-06-30T12:02:00Z">
        <w:r w:rsidRPr="00081507">
          <w:rPr>
            <w:rFonts w:eastAsia="Arial"/>
            <w:b/>
          </w:rPr>
          <w:t xml:space="preserve">   ENDIF</w:t>
        </w:r>
        <w:r>
          <w:rPr>
            <w:rFonts w:eastAsia="Arial"/>
            <w:b/>
          </w:rPr>
          <w:t xml:space="preserve"> </w:t>
        </w:r>
        <w:r>
          <w:rPr>
            <w:rFonts w:eastAsia="Arial"/>
          </w:rPr>
          <w:t>/* Length(MTCode8</w:t>
        </w:r>
        <w:r w:rsidRPr="00081507">
          <w:rPr>
            <w:rFonts w:eastAsia="Arial"/>
          </w:rPr>
          <w:t>) */</w:t>
        </w:r>
      </w:ins>
    </w:p>
    <w:p w14:paraId="5838674A" w14:textId="0CFD35ED" w:rsidR="00316A64" w:rsidRPr="00316A64" w:rsidRDefault="00316A64" w:rsidP="00281F3F">
      <w:pPr>
        <w:spacing w:after="306" w:line="216" w:lineRule="auto"/>
        <w:ind w:left="846" w:right="8"/>
        <w:rPr>
          <w:ins w:id="2258" w:author="BOUVY Martine [3]" w:date="2020-06-30T11:07:00Z"/>
          <w:rFonts w:eastAsia="Arial"/>
        </w:rPr>
      </w:pPr>
      <w:ins w:id="2259" w:author="BOUVY Martine [3]" w:date="2020-06-30T11:29:00Z">
        <w:r w:rsidRPr="00745ED8">
          <w:rPr>
            <w:rFonts w:eastAsia="Arial"/>
          </w:rPr>
          <w:t>/* Copy information to MT structure */</w:t>
        </w:r>
      </w:ins>
    </w:p>
    <w:p w14:paraId="01B1C539" w14:textId="487B0752" w:rsidR="004E0677" w:rsidRPr="00FD4C5A" w:rsidRDefault="004E0677" w:rsidP="004E0677">
      <w:pPr>
        <w:spacing w:after="0" w:line="216" w:lineRule="auto"/>
        <w:ind w:left="0" w:right="8" w:firstLine="0"/>
        <w:rPr>
          <w:rFonts w:eastAsia="Arial"/>
        </w:rPr>
      </w:pPr>
      <w:r w:rsidRPr="005D77E3">
        <w:rPr>
          <w:rFonts w:eastAsia="Arial"/>
          <w:b/>
        </w:rPr>
        <w:lastRenderedPageBreak/>
        <w:t>For i= 1</w:t>
      </w:r>
      <w:r w:rsidRPr="00FD4C5A">
        <w:rPr>
          <w:rFonts w:eastAsia="Arial"/>
        </w:rPr>
        <w:t xml:space="preserve"> to index</w:t>
      </w:r>
    </w:p>
    <w:p w14:paraId="1BE7BC27" w14:textId="77777777" w:rsidR="004E0677" w:rsidRPr="00FD4C5A" w:rsidRDefault="004E0677" w:rsidP="004E0677">
      <w:pPr>
        <w:spacing w:after="0" w:line="216" w:lineRule="auto"/>
        <w:ind w:left="846" w:right="8"/>
        <w:rPr>
          <w:rFonts w:eastAsia="Arial"/>
        </w:rPr>
      </w:pPr>
      <w:r w:rsidRPr="00FD4C5A">
        <w:rPr>
          <w:b/>
        </w:rPr>
        <w:t>AppendToNextLine</w:t>
      </w:r>
      <w:r w:rsidRPr="00FD4C5A">
        <w:t>(</w:t>
      </w:r>
      <w:r w:rsidRPr="00FD4C5A">
        <w:rPr>
          <w:rFonts w:eastAsia="Arial"/>
        </w:rPr>
        <w:t>MTNameAndAddressTable [i]</w:t>
      </w:r>
      <w:r w:rsidRPr="00FD4C5A">
        <w:t>,</w:t>
      </w:r>
      <w:r w:rsidRPr="00FD4C5A">
        <w:rPr>
          <w:rFonts w:eastAsia="Arial"/>
        </w:rPr>
        <w:t>MTNameAndAddress)</w:t>
      </w:r>
    </w:p>
    <w:p w14:paraId="2429F099" w14:textId="77777777" w:rsidR="004E0677" w:rsidRPr="005D77E3" w:rsidRDefault="004E0677" w:rsidP="004E0677">
      <w:pPr>
        <w:spacing w:after="0" w:line="216" w:lineRule="auto"/>
        <w:ind w:left="0" w:right="8" w:firstLine="0"/>
        <w:rPr>
          <w:b/>
        </w:rPr>
      </w:pPr>
      <w:r w:rsidRPr="005D77E3">
        <w:rPr>
          <w:b/>
        </w:rPr>
        <w:t xml:space="preserve"> Next i</w:t>
      </w:r>
    </w:p>
    <w:p w14:paraId="0980F529" w14:textId="02C6A6A2" w:rsidR="004E0677" w:rsidRDefault="004E0677" w:rsidP="00C539B9">
      <w:pPr>
        <w:tabs>
          <w:tab w:val="center" w:pos="849"/>
          <w:tab w:val="center" w:pos="1417"/>
          <w:tab w:val="center" w:pos="2463"/>
        </w:tabs>
        <w:spacing w:after="207"/>
        <w:ind w:left="0" w:firstLine="0"/>
      </w:pPr>
    </w:p>
    <w:p w14:paraId="19F35944" w14:textId="722664DB" w:rsidR="00EF2C02" w:rsidRDefault="00EF2C02" w:rsidP="00C539B9">
      <w:pPr>
        <w:tabs>
          <w:tab w:val="center" w:pos="849"/>
          <w:tab w:val="center" w:pos="1417"/>
          <w:tab w:val="center" w:pos="2463"/>
        </w:tabs>
        <w:spacing w:after="207"/>
        <w:ind w:left="0" w:firstLine="0"/>
      </w:pPr>
    </w:p>
    <w:p w14:paraId="6D69A828" w14:textId="35BD5EF1" w:rsidR="00EF2C02" w:rsidRDefault="00EF2C02" w:rsidP="00EF2C02">
      <w:pPr>
        <w:pStyle w:val="Heading3"/>
      </w:pPr>
      <w:bookmarkStart w:id="2260" w:name="_Toc136351268"/>
      <w:r>
        <w:t>4.1.5  MX_To_MTFATFID_CUST_NIDN</w:t>
      </w:r>
      <w:bookmarkEnd w:id="2260"/>
    </w:p>
    <w:p w14:paraId="0964EE9C" w14:textId="77777777" w:rsidR="00EF2C02" w:rsidRDefault="00EF2C02" w:rsidP="00EF2C02">
      <w:pPr>
        <w:spacing w:after="95"/>
        <w:ind w:left="419" w:right="157" w:hanging="7"/>
      </w:pPr>
      <w:r>
        <w:rPr>
          <w:rFonts w:ascii="Arial" w:eastAsia="Arial" w:hAnsi="Arial" w:cs="Arial"/>
          <w:b/>
        </w:rPr>
        <w:t xml:space="preserve">Name </w:t>
      </w:r>
    </w:p>
    <w:p w14:paraId="002295B1" w14:textId="77777777" w:rsidR="00EF2C02" w:rsidRDefault="00EF2C02" w:rsidP="00EF2C02">
      <w:pPr>
        <w:spacing w:after="112" w:line="249" w:lineRule="auto"/>
        <w:ind w:left="849" w:right="15" w:hanging="10"/>
      </w:pPr>
      <w:r>
        <w:rPr>
          <w:rFonts w:ascii="Arial" w:eastAsia="Arial" w:hAnsi="Arial" w:cs="Arial"/>
        </w:rPr>
        <w:t>MX_To_MTFATFID_CUST_NIDN</w:t>
      </w:r>
    </w:p>
    <w:p w14:paraId="49D5518F" w14:textId="77777777" w:rsidR="00EF2C02" w:rsidRDefault="00EF2C02" w:rsidP="00EF2C02">
      <w:pPr>
        <w:spacing w:after="95"/>
        <w:ind w:left="419" w:right="157" w:hanging="7"/>
      </w:pPr>
      <w:r>
        <w:rPr>
          <w:rFonts w:ascii="Arial" w:eastAsia="Arial" w:hAnsi="Arial" w:cs="Arial"/>
          <w:b/>
        </w:rPr>
        <w:t xml:space="preserve">Business description  </w:t>
      </w:r>
    </w:p>
    <w:p w14:paraId="17A6C5E0" w14:textId="46B9CB5D" w:rsidR="00EF2C02" w:rsidRPr="005505FB" w:rsidRDefault="00EF2C02" w:rsidP="00EF2C02">
      <w:pPr>
        <w:ind w:right="-137"/>
        <w:rPr>
          <w:rFonts w:ascii="Arial" w:hAnsi="Arial" w:cs="Arial"/>
        </w:rPr>
      </w:pPr>
      <w:r w:rsidRPr="005505FB">
        <w:rPr>
          <w:rFonts w:ascii="Arial" w:hAnsi="Arial" w:cs="Arial"/>
        </w:rPr>
        <w:t>The function searches information with scheme code CUST and NIDN from PrivateIdentification.Identification.OtherIdentification, then extracts the information and builds a valid structure for Number 6/ and Number 7/ in 50F subfield 2 provided the information is not already present in the FATF identification (subfield 1 field 50F</w:t>
      </w:r>
      <w:r>
        <w:rPr>
          <w:rFonts w:ascii="Arial" w:hAnsi="Arial" w:cs="Arial"/>
        </w:rPr>
        <w:t>)</w:t>
      </w:r>
      <w:r w:rsidRPr="005505FB">
        <w:rPr>
          <w:rFonts w:ascii="Arial" w:hAnsi="Arial" w:cs="Arial"/>
        </w:rPr>
        <w:t>. This number can also be present if subfield 1 is an account. If the MX issuer is absent,</w:t>
      </w:r>
      <w:del w:id="2261" w:author="BOUVY Martine [2]" w:date="2021-04-01T17:49:00Z">
        <w:r w:rsidRPr="005505FB" w:rsidDel="00BC0CF7">
          <w:rPr>
            <w:rFonts w:ascii="Arial" w:hAnsi="Arial" w:cs="Arial"/>
          </w:rPr>
          <w:delText xml:space="preserve"> dummy value NOTPROVIDED is used</w:delText>
        </w:r>
      </w:del>
      <w:ins w:id="2262" w:author="BOUVY Martine [2]" w:date="2021-04-01T17:49:00Z">
        <w:r w:rsidR="00BC0CF7">
          <w:rPr>
            <w:rFonts w:ascii="Arial" w:hAnsi="Arial" w:cs="Arial"/>
          </w:rPr>
          <w:t xml:space="preserve"> a double slash “//” is used between the country code and the identification</w:t>
        </w:r>
      </w:ins>
      <w:ins w:id="2263" w:author="BOUVY Martine [2]" w:date="2021-04-01T17:50:00Z">
        <w:r w:rsidR="00CA1EA0">
          <w:rPr>
            <w:rFonts w:ascii="Arial" w:hAnsi="Arial" w:cs="Arial"/>
          </w:rPr>
          <w:t xml:space="preserve"> with the code CUST</w:t>
        </w:r>
      </w:ins>
      <w:r w:rsidRPr="005505FB">
        <w:rPr>
          <w:rFonts w:ascii="Arial" w:hAnsi="Arial" w:cs="Arial"/>
        </w:rPr>
        <w:t xml:space="preserve">.  </w:t>
      </w:r>
    </w:p>
    <w:p w14:paraId="7401EBF4" w14:textId="77777777" w:rsidR="00EF2C02" w:rsidRPr="005505FB" w:rsidRDefault="00EF2C02" w:rsidP="00EF2C02">
      <w:pPr>
        <w:ind w:right="-137"/>
        <w:rPr>
          <w:rFonts w:ascii="Arial" w:hAnsi="Arial" w:cs="Arial"/>
        </w:rPr>
      </w:pPr>
    </w:p>
    <w:p w14:paraId="08C5D7B8" w14:textId="4AA1C75C" w:rsidR="00EF2C02" w:rsidRPr="005505FB" w:rsidRDefault="00EF2C02" w:rsidP="00EF2C02">
      <w:pPr>
        <w:ind w:right="-137"/>
        <w:rPr>
          <w:rFonts w:ascii="Arial" w:hAnsi="Arial" w:cs="Arial"/>
        </w:rPr>
      </w:pPr>
      <w:r w:rsidRPr="005505FB">
        <w:rPr>
          <w:rFonts w:ascii="Arial" w:hAnsi="Arial" w:cs="Arial"/>
        </w:rPr>
        <w:t xml:space="preserve">The Country Code is searched from MXIssuer (if payment was originated in MT with FATFIdentication from Field 50F) or from PostalAddress.CountryCode or </w:t>
      </w:r>
      <w:ins w:id="2264" w:author="BOUVY Martine" w:date="2022-07-18T17:41:00Z">
        <w:r w:rsidR="001E070B">
          <w:rPr>
            <w:rFonts w:ascii="Arial" w:hAnsi="Arial" w:cs="Arial"/>
          </w:rPr>
          <w:t>from Structure</w:t>
        </w:r>
        <w:r w:rsidR="000306D7">
          <w:rPr>
            <w:rFonts w:ascii="Arial" w:hAnsi="Arial" w:cs="Arial"/>
          </w:rPr>
          <w:t>d</w:t>
        </w:r>
        <w:r w:rsidR="001E070B">
          <w:rPr>
            <w:rFonts w:ascii="Arial" w:hAnsi="Arial" w:cs="Arial"/>
          </w:rPr>
          <w:t xml:space="preserve"> AddressLine or </w:t>
        </w:r>
      </w:ins>
      <w:r w:rsidRPr="005505FB">
        <w:rPr>
          <w:rFonts w:ascii="Arial" w:hAnsi="Arial" w:cs="Arial"/>
        </w:rPr>
        <w:t xml:space="preserve">from CountryOfResidence. If no country code can be found, the line 6/ and 7/ are not created. </w:t>
      </w:r>
    </w:p>
    <w:p w14:paraId="28F16CDC" w14:textId="77777777" w:rsidR="00EF2C02" w:rsidRDefault="00EF2C02" w:rsidP="00EF2C02">
      <w:pPr>
        <w:ind w:left="0" w:firstLine="0"/>
        <w:rPr>
          <w:rFonts w:ascii="Arial" w:eastAsia="Arial" w:hAnsi="Arial" w:cs="Arial"/>
          <w:i/>
        </w:rPr>
      </w:pPr>
    </w:p>
    <w:p w14:paraId="50EA048B" w14:textId="77777777" w:rsidR="00EF2C02" w:rsidRDefault="00EF2C02" w:rsidP="00EF2C02">
      <w:pPr>
        <w:spacing w:after="95"/>
        <w:ind w:left="419" w:right="157" w:hanging="7"/>
      </w:pPr>
      <w:r>
        <w:rPr>
          <w:rFonts w:ascii="Arial" w:eastAsia="Arial" w:hAnsi="Arial" w:cs="Arial"/>
          <w:b/>
        </w:rPr>
        <w:t xml:space="preserve">Format </w:t>
      </w:r>
    </w:p>
    <w:p w14:paraId="3CBD336B" w14:textId="77777777" w:rsidR="00EF2C02" w:rsidRDefault="00EF2C02" w:rsidP="00EF2C02">
      <w:pPr>
        <w:spacing w:after="0"/>
        <w:ind w:left="860" w:right="157" w:hanging="7"/>
      </w:pPr>
      <w:r>
        <w:rPr>
          <w:rFonts w:ascii="Arial" w:eastAsia="Arial" w:hAnsi="Arial" w:cs="Arial"/>
          <w:b/>
        </w:rPr>
        <w:t>MX_To_MTFATFID_CUST_NIDN</w:t>
      </w:r>
      <w:r>
        <w:rPr>
          <w:rFonts w:ascii="Arial" w:eastAsia="Arial" w:hAnsi="Arial" w:cs="Arial"/>
        </w:rPr>
        <w:t xml:space="preserve">(MXParty,MXAccount, MTPartyIdentifer;  MTCUST, MTNIDN)  </w:t>
      </w:r>
    </w:p>
    <w:p w14:paraId="416A716E" w14:textId="77777777" w:rsidR="00EF2C02" w:rsidRDefault="00EF2C02" w:rsidP="00EF2C02">
      <w:pPr>
        <w:spacing w:after="95"/>
        <w:ind w:left="860" w:right="157" w:hanging="7"/>
      </w:pPr>
      <w:r>
        <w:rPr>
          <w:rFonts w:ascii="Arial" w:eastAsia="Arial" w:hAnsi="Arial" w:cs="Arial"/>
          <w:b/>
        </w:rPr>
        <w:t xml:space="preserve">Input </w:t>
      </w:r>
    </w:p>
    <w:p w14:paraId="2B8E4F78" w14:textId="77777777" w:rsidR="00EF2C02" w:rsidRDefault="00EF2C02" w:rsidP="00EF2C02">
      <w:pPr>
        <w:spacing w:after="112" w:line="249" w:lineRule="auto"/>
        <w:ind w:left="849" w:right="15" w:hanging="10"/>
        <w:rPr>
          <w:rFonts w:ascii="Arial" w:eastAsia="Arial" w:hAnsi="Arial" w:cs="Arial"/>
        </w:rPr>
      </w:pPr>
      <w:r>
        <w:rPr>
          <w:rFonts w:ascii="Arial" w:eastAsia="Arial" w:hAnsi="Arial" w:cs="Arial"/>
        </w:rPr>
        <w:t xml:space="preserve">MXParty: the entire structure of the MXParty  typed </w:t>
      </w:r>
      <w:r>
        <w:rPr>
          <w:rFonts w:ascii="Arial" w:eastAsia="Arial" w:hAnsi="Arial" w:cs="Arial"/>
          <w:i/>
        </w:rPr>
        <w:t>PartyIdentification135</w:t>
      </w:r>
      <w:r>
        <w:rPr>
          <w:rFonts w:ascii="Arial" w:eastAsia="Arial" w:hAnsi="Arial" w:cs="Arial"/>
        </w:rPr>
        <w:t xml:space="preserve">. </w:t>
      </w:r>
    </w:p>
    <w:p w14:paraId="0D8B8584" w14:textId="77777777" w:rsidR="00EF2C02" w:rsidRDefault="00EF2C02" w:rsidP="00EF2C02">
      <w:pPr>
        <w:spacing w:after="112" w:line="249" w:lineRule="auto"/>
        <w:ind w:left="849" w:right="15" w:hanging="10"/>
        <w:rPr>
          <w:rFonts w:ascii="Arial" w:eastAsia="Arial" w:hAnsi="Arial" w:cs="Arial"/>
        </w:rPr>
      </w:pPr>
      <w:r>
        <w:rPr>
          <w:rFonts w:ascii="Arial" w:eastAsia="Arial" w:hAnsi="Arial" w:cs="Arial"/>
        </w:rPr>
        <w:t>MXAccount : entire Party account structure typed CashAccount38</w:t>
      </w:r>
    </w:p>
    <w:p w14:paraId="3C8DC10A" w14:textId="77777777" w:rsidR="00EF2C02" w:rsidRDefault="00EF2C02" w:rsidP="00EF2C02">
      <w:pPr>
        <w:spacing w:after="112" w:line="249" w:lineRule="auto"/>
        <w:ind w:left="849" w:right="15" w:hanging="10"/>
      </w:pPr>
      <w:r>
        <w:rPr>
          <w:rFonts w:ascii="Arial" w:eastAsia="Arial" w:hAnsi="Arial" w:cs="Arial"/>
        </w:rPr>
        <w:t xml:space="preserve">MTPartyIdentifier : string </w:t>
      </w:r>
    </w:p>
    <w:p w14:paraId="25337D4B" w14:textId="77777777" w:rsidR="00EF2C02" w:rsidRDefault="00EF2C02" w:rsidP="00EF2C02">
      <w:pPr>
        <w:spacing w:after="95"/>
        <w:ind w:left="860" w:right="157" w:hanging="7"/>
      </w:pPr>
      <w:r>
        <w:rPr>
          <w:rFonts w:ascii="Arial" w:eastAsia="Arial" w:hAnsi="Arial" w:cs="Arial"/>
          <w:b/>
        </w:rPr>
        <w:t xml:space="preserve">Output </w:t>
      </w:r>
    </w:p>
    <w:p w14:paraId="435A65DC" w14:textId="77777777" w:rsidR="00EF2C02" w:rsidRPr="008A473A" w:rsidRDefault="00EF2C02" w:rsidP="00EF2C02">
      <w:pPr>
        <w:tabs>
          <w:tab w:val="left" w:pos="810"/>
          <w:tab w:val="left" w:pos="900"/>
        </w:tabs>
        <w:spacing w:after="112" w:line="249" w:lineRule="auto"/>
        <w:ind w:left="810" w:right="-712" w:firstLine="0"/>
        <w:rPr>
          <w:rFonts w:ascii="Arial" w:hAnsi="Arial" w:cs="Arial"/>
        </w:rPr>
      </w:pPr>
      <w:r>
        <w:rPr>
          <w:rFonts w:ascii="Arial" w:hAnsi="Arial" w:cs="Arial"/>
        </w:rPr>
        <w:t xml:space="preserve"> </w:t>
      </w:r>
      <w:r w:rsidRPr="008A473A">
        <w:rPr>
          <w:rFonts w:ascii="Arial" w:hAnsi="Arial" w:cs="Arial"/>
        </w:rPr>
        <w:t>Structured</w:t>
      </w:r>
      <w:r w:rsidRPr="008C6522">
        <w:rPr>
          <w:rFonts w:ascii="Arial" w:hAnsi="Arial" w:cs="Arial"/>
        </w:rPr>
        <w:t xml:space="preserve"> </w:t>
      </w:r>
      <w:r>
        <w:rPr>
          <w:rFonts w:ascii="Arial" w:hAnsi="Arial" w:cs="Arial"/>
        </w:rPr>
        <w:t>information 6/CUST structure ; 7/</w:t>
      </w:r>
      <w:r w:rsidRPr="008C6522">
        <w:rPr>
          <w:rFonts w:ascii="Arial" w:eastAsia="Arial" w:hAnsi="Arial" w:cs="Arial"/>
        </w:rPr>
        <w:t xml:space="preserve"> </w:t>
      </w:r>
      <w:r>
        <w:rPr>
          <w:rFonts w:ascii="Arial" w:eastAsia="Arial" w:hAnsi="Arial" w:cs="Arial"/>
        </w:rPr>
        <w:t>NIDN structured as defined for subfield 2 in 50F</w:t>
      </w:r>
    </w:p>
    <w:p w14:paraId="7E028AED" w14:textId="77777777" w:rsidR="00EF2C02" w:rsidRDefault="00EF2C02" w:rsidP="00EF2C02">
      <w:pPr>
        <w:spacing w:after="95"/>
        <w:ind w:left="419" w:right="157" w:hanging="7"/>
        <w:rPr>
          <w:rFonts w:ascii="Arial" w:eastAsia="Arial" w:hAnsi="Arial" w:cs="Arial"/>
          <w:b/>
        </w:rPr>
      </w:pPr>
      <w:r>
        <w:rPr>
          <w:rFonts w:ascii="Arial" w:eastAsia="Arial" w:hAnsi="Arial" w:cs="Arial"/>
          <w:b/>
        </w:rPr>
        <w:t xml:space="preserve">Preconditions </w:t>
      </w:r>
    </w:p>
    <w:p w14:paraId="4298966A" w14:textId="77777777" w:rsidR="00EF2C02" w:rsidRPr="009A0487" w:rsidRDefault="00EF2C02" w:rsidP="00EF2C02">
      <w:pPr>
        <w:spacing w:after="95"/>
        <w:ind w:left="419" w:right="157" w:hanging="7"/>
        <w:rPr>
          <w:rFonts w:ascii="Arial" w:eastAsia="Arial" w:hAnsi="Arial" w:cs="Arial"/>
        </w:rPr>
      </w:pPr>
      <w:r>
        <w:rPr>
          <w:rFonts w:ascii="Arial" w:eastAsia="Arial" w:hAnsi="Arial" w:cs="Arial"/>
          <w:b/>
        </w:rPr>
        <w:t xml:space="preserve">        </w:t>
      </w:r>
      <w:r w:rsidRPr="009A0487">
        <w:rPr>
          <w:rFonts w:ascii="Arial" w:eastAsia="Arial" w:hAnsi="Arial" w:cs="Arial"/>
        </w:rPr>
        <w:t>MXParty.PrivateIdentification.Other is present</w:t>
      </w:r>
    </w:p>
    <w:p w14:paraId="72CF4522" w14:textId="77777777" w:rsidR="00EF2C02" w:rsidRDefault="00EF2C02" w:rsidP="00EF2C02">
      <w:pPr>
        <w:spacing w:after="7"/>
        <w:ind w:left="419" w:right="157" w:hanging="7"/>
        <w:rPr>
          <w:rFonts w:ascii="Arial" w:eastAsia="Arial" w:hAnsi="Arial" w:cs="Arial"/>
          <w:b/>
        </w:rPr>
      </w:pPr>
    </w:p>
    <w:p w14:paraId="149C2762" w14:textId="77777777" w:rsidR="00EF2C02" w:rsidRDefault="00EF2C02" w:rsidP="00EF2C02">
      <w:pPr>
        <w:spacing w:after="7"/>
        <w:ind w:left="419" w:right="157" w:hanging="7"/>
        <w:rPr>
          <w:rFonts w:ascii="Arial" w:eastAsia="Arial" w:hAnsi="Arial" w:cs="Arial"/>
          <w:b/>
        </w:rPr>
      </w:pPr>
      <w:r>
        <w:rPr>
          <w:rFonts w:ascii="Arial" w:eastAsia="Arial" w:hAnsi="Arial" w:cs="Arial"/>
          <w:b/>
        </w:rPr>
        <w:t xml:space="preserve">Formal description </w:t>
      </w:r>
    </w:p>
    <w:p w14:paraId="459FA228" w14:textId="77777777" w:rsidR="00EF2C02" w:rsidRDefault="00EF2C02" w:rsidP="00EF2C02">
      <w:pPr>
        <w:spacing w:after="7"/>
        <w:ind w:left="419" w:right="157" w:hanging="7"/>
        <w:rPr>
          <w:rFonts w:ascii="Arial" w:eastAsia="Arial" w:hAnsi="Arial" w:cs="Arial"/>
          <w:b/>
        </w:rPr>
      </w:pPr>
    </w:p>
    <w:p w14:paraId="181CC448" w14:textId="77777777" w:rsidR="00EF2C02" w:rsidRPr="00C066EE" w:rsidRDefault="00EF2C02" w:rsidP="00EF2C02">
      <w:pPr>
        <w:spacing w:after="7"/>
        <w:ind w:left="419" w:right="157" w:hanging="7"/>
        <w:rPr>
          <w:rFonts w:eastAsia="Arial"/>
        </w:rPr>
      </w:pPr>
      <w:r>
        <w:rPr>
          <w:rFonts w:eastAsia="Arial"/>
        </w:rPr>
        <w:t>/* L</w:t>
      </w:r>
      <w:r w:rsidRPr="00C066EE">
        <w:rPr>
          <w:rFonts w:eastAsia="Arial"/>
        </w:rPr>
        <w:t>ocal variables</w:t>
      </w:r>
    </w:p>
    <w:p w14:paraId="22A2B947" w14:textId="77777777" w:rsidR="00EF2C02" w:rsidRPr="00C066EE" w:rsidRDefault="00EF2C02" w:rsidP="00EF2C02">
      <w:pPr>
        <w:spacing w:after="7"/>
        <w:ind w:left="419" w:right="157" w:hanging="7"/>
        <w:rPr>
          <w:rFonts w:eastAsia="Arial"/>
        </w:rPr>
      </w:pPr>
      <w:r w:rsidRPr="00C066EE">
        <w:rPr>
          <w:rFonts w:eastAsia="Arial"/>
        </w:rPr>
        <w:t>i, Index6, Index7 : integer</w:t>
      </w:r>
    </w:p>
    <w:p w14:paraId="57AA9855" w14:textId="77777777" w:rsidR="00EF2C02" w:rsidRPr="00C066EE" w:rsidRDefault="00EF2C02" w:rsidP="00EF2C02">
      <w:pPr>
        <w:spacing w:after="7"/>
        <w:ind w:left="419" w:right="157" w:hanging="7"/>
        <w:rPr>
          <w:rFonts w:eastAsia="Arial"/>
        </w:rPr>
      </w:pPr>
      <w:r w:rsidRPr="00C066EE">
        <w:rPr>
          <w:rFonts w:eastAsia="Arial"/>
        </w:rPr>
        <w:t xml:space="preserve">MXSchemeCode, </w:t>
      </w:r>
      <w:r w:rsidRPr="00C066EE">
        <w:t xml:space="preserve">MXIssuer, MXIdentifier </w:t>
      </w:r>
      <w:r w:rsidRPr="00C066EE">
        <w:rPr>
          <w:rFonts w:eastAsia="Arial"/>
        </w:rPr>
        <w:t xml:space="preserve"> :string</w:t>
      </w:r>
    </w:p>
    <w:p w14:paraId="46A2CFEB" w14:textId="77777777" w:rsidR="00EF2C02" w:rsidRPr="00C066EE" w:rsidRDefault="00EF2C02" w:rsidP="00EF2C02">
      <w:pPr>
        <w:spacing w:after="7"/>
        <w:ind w:left="419" w:right="157" w:hanging="7"/>
      </w:pPr>
      <w:r w:rsidRPr="00C066EE">
        <w:t>MTCode6Indicator, MTCode7Indicator, SuccessfulFATF : boolean</w:t>
      </w:r>
    </w:p>
    <w:p w14:paraId="6F0F3872" w14:textId="77777777" w:rsidR="00EF2C02" w:rsidRPr="00C066EE" w:rsidRDefault="00EF2C02" w:rsidP="00EF2C02">
      <w:pPr>
        <w:spacing w:after="7"/>
        <w:ind w:left="419" w:right="157" w:hanging="7"/>
      </w:pPr>
      <w:r w:rsidRPr="00C066EE">
        <w:t>MTCountryCode, MTIssuer : string</w:t>
      </w:r>
      <w:r>
        <w:t xml:space="preserve"> */</w:t>
      </w:r>
    </w:p>
    <w:p w14:paraId="35F55198" w14:textId="77777777" w:rsidR="00EF2C02" w:rsidRPr="00C066EE" w:rsidRDefault="00EF2C02" w:rsidP="00EF2C02">
      <w:pPr>
        <w:spacing w:after="7"/>
        <w:ind w:left="419" w:right="157" w:hanging="7"/>
        <w:rPr>
          <w:rFonts w:eastAsia="Arial"/>
        </w:rPr>
      </w:pPr>
    </w:p>
    <w:p w14:paraId="1F480884" w14:textId="77777777" w:rsidR="00EF2C02" w:rsidRDefault="00EF2C02" w:rsidP="00EF2C02">
      <w:pPr>
        <w:spacing w:after="0" w:line="216" w:lineRule="auto"/>
        <w:ind w:left="0" w:right="8" w:firstLine="0"/>
      </w:pPr>
      <w:r>
        <w:t xml:space="preserve">   </w:t>
      </w:r>
      <w:r w:rsidRPr="00646B28">
        <w:t>MTCode6Indicator = false</w:t>
      </w:r>
    </w:p>
    <w:p w14:paraId="297B70B1" w14:textId="77777777" w:rsidR="00EF2C02" w:rsidRDefault="00EF2C02" w:rsidP="00EF2C02">
      <w:pPr>
        <w:spacing w:after="0" w:line="216" w:lineRule="auto"/>
        <w:ind w:left="0" w:right="8" w:firstLine="0"/>
      </w:pPr>
      <w:r>
        <w:t xml:space="preserve">   </w:t>
      </w:r>
      <w:r w:rsidRPr="00FA3449">
        <w:t>M</w:t>
      </w:r>
      <w:r>
        <w:t>TCode7</w:t>
      </w:r>
      <w:r w:rsidRPr="00FA3449">
        <w:t>Indicator = false</w:t>
      </w:r>
    </w:p>
    <w:p w14:paraId="7F9F0DBD" w14:textId="77777777" w:rsidR="00EF2C02" w:rsidRDefault="00EF2C02" w:rsidP="00EF2C02">
      <w:pPr>
        <w:spacing w:after="0" w:line="216" w:lineRule="auto"/>
        <w:ind w:left="0" w:right="8" w:firstLine="0"/>
      </w:pPr>
      <w:r>
        <w:t xml:space="preserve">   SuccessfulFATF = false</w:t>
      </w:r>
    </w:p>
    <w:p w14:paraId="13DF0AE4" w14:textId="77777777" w:rsidR="00EF2C02" w:rsidRDefault="00EF2C02" w:rsidP="00EF2C02">
      <w:pPr>
        <w:spacing w:after="0" w:line="216" w:lineRule="auto"/>
        <w:ind w:left="0" w:right="8" w:firstLine="0"/>
      </w:pPr>
    </w:p>
    <w:p w14:paraId="6EB190C9" w14:textId="77777777" w:rsidR="00EF2C02" w:rsidRDefault="00EF2C02" w:rsidP="00EF2C02">
      <w:pPr>
        <w:spacing w:after="306" w:line="216" w:lineRule="auto"/>
        <w:ind w:left="0" w:right="8" w:firstLine="0"/>
      </w:pPr>
      <w:r>
        <w:lastRenderedPageBreak/>
        <w:t xml:space="preserve">          /* search for CUST code */</w:t>
      </w:r>
    </w:p>
    <w:p w14:paraId="2D0C658F" w14:textId="77777777" w:rsidR="00EF2C02" w:rsidRDefault="00EF2C02" w:rsidP="00EF2C02">
      <w:pPr>
        <w:tabs>
          <w:tab w:val="left" w:pos="1170"/>
        </w:tabs>
        <w:spacing w:after="306" w:line="216" w:lineRule="auto"/>
        <w:ind w:left="360" w:right="8" w:firstLine="0"/>
      </w:pPr>
      <w:r w:rsidRPr="00F61B67">
        <w:rPr>
          <w:b/>
        </w:rPr>
        <w:t>For</w:t>
      </w:r>
      <w:r>
        <w:t xml:space="preserve"> i=1 to </w:t>
      </w:r>
      <w:r w:rsidRPr="008A473A">
        <w:rPr>
          <w:b/>
        </w:rPr>
        <w:t>NumberOfOccurrences</w:t>
      </w:r>
      <w:r>
        <w:t>(MXPartyIdentification.Identification.PrivateIdentification.Other)</w:t>
      </w:r>
    </w:p>
    <w:p w14:paraId="4FA0E036" w14:textId="77777777" w:rsidR="00EF2C02" w:rsidRDefault="00EF2C02" w:rsidP="00EF2C02">
      <w:pPr>
        <w:spacing w:after="306" w:line="216" w:lineRule="auto"/>
        <w:ind w:left="846" w:right="8"/>
      </w:pPr>
      <w:r>
        <w:t>MXSchemeCode = MXPartyIdentification.Identification.PrivateIdentification.Other[i].SchemeName.Code</w:t>
      </w:r>
    </w:p>
    <w:p w14:paraId="69C65979" w14:textId="77777777" w:rsidR="00EF2C02" w:rsidRDefault="00EF2C02" w:rsidP="00EF2C02">
      <w:pPr>
        <w:spacing w:after="306" w:line="216" w:lineRule="auto"/>
        <w:ind w:left="846" w:right="8"/>
      </w:pPr>
      <w:r>
        <w:t xml:space="preserve">   </w:t>
      </w:r>
      <w:r w:rsidRPr="00646B28">
        <w:rPr>
          <w:b/>
        </w:rPr>
        <w:t xml:space="preserve">IF </w:t>
      </w:r>
      <w:r>
        <w:t>MXSchemeCode = “CUST” THEN</w:t>
      </w:r>
    </w:p>
    <w:p w14:paraId="79635956" w14:textId="77777777" w:rsidR="00EF2C02" w:rsidRDefault="00EF2C02" w:rsidP="00EF2C02">
      <w:pPr>
        <w:spacing w:after="0" w:line="216" w:lineRule="auto"/>
        <w:ind w:left="846" w:right="8"/>
      </w:pPr>
      <w:r>
        <w:rPr>
          <w:b/>
        </w:rPr>
        <w:t xml:space="preserve">       </w:t>
      </w:r>
      <w:r>
        <w:t>MTCode6Indicator = True</w:t>
      </w:r>
    </w:p>
    <w:p w14:paraId="73672509" w14:textId="77777777" w:rsidR="00EF2C02" w:rsidRDefault="00EF2C02" w:rsidP="00EF2C02">
      <w:pPr>
        <w:spacing w:after="0" w:line="216" w:lineRule="auto"/>
        <w:ind w:left="846" w:right="8"/>
      </w:pPr>
      <w:r>
        <w:t xml:space="preserve">       Index6 = i  </w:t>
      </w:r>
    </w:p>
    <w:p w14:paraId="5704C095" w14:textId="77777777" w:rsidR="00EF2C02" w:rsidRDefault="00EF2C02" w:rsidP="00EF2C02">
      <w:pPr>
        <w:spacing w:after="0" w:line="216" w:lineRule="auto"/>
        <w:ind w:left="846" w:right="8"/>
      </w:pPr>
      <w:r>
        <w:t xml:space="preserve">       Exit loop</w:t>
      </w:r>
    </w:p>
    <w:p w14:paraId="6C5CE6C6" w14:textId="77777777" w:rsidR="00EF2C02" w:rsidRDefault="00EF2C02" w:rsidP="00EF2C02">
      <w:pPr>
        <w:spacing w:after="0" w:line="216" w:lineRule="auto"/>
        <w:ind w:left="846" w:right="8"/>
      </w:pPr>
    </w:p>
    <w:p w14:paraId="430E212E" w14:textId="77777777" w:rsidR="00EF2C02" w:rsidRDefault="00EF2C02" w:rsidP="00EF2C02">
      <w:pPr>
        <w:tabs>
          <w:tab w:val="left" w:pos="1170"/>
        </w:tabs>
        <w:spacing w:after="306" w:line="216" w:lineRule="auto"/>
        <w:ind w:left="846" w:right="8"/>
        <w:rPr>
          <w:b/>
        </w:rPr>
      </w:pPr>
      <w:r>
        <w:t xml:space="preserve">   </w:t>
      </w:r>
      <w:r w:rsidRPr="00646B28">
        <w:rPr>
          <w:b/>
        </w:rPr>
        <w:t>ENDIF</w:t>
      </w:r>
    </w:p>
    <w:p w14:paraId="101BC73E" w14:textId="77777777" w:rsidR="00EF2C02" w:rsidRPr="00D10EAB" w:rsidRDefault="00EF2C02" w:rsidP="002113B1">
      <w:pPr>
        <w:tabs>
          <w:tab w:val="left" w:pos="90"/>
          <w:tab w:val="left" w:pos="180"/>
          <w:tab w:val="left" w:pos="270"/>
          <w:tab w:val="left" w:pos="360"/>
          <w:tab w:val="left" w:pos="450"/>
        </w:tabs>
        <w:spacing w:after="306" w:line="216" w:lineRule="auto"/>
        <w:ind w:left="0" w:right="8" w:firstLine="0"/>
      </w:pPr>
      <w:r>
        <w:rPr>
          <w:b/>
        </w:rPr>
        <w:t xml:space="preserve">   END</w:t>
      </w:r>
      <w:r>
        <w:t xml:space="preserve"> </w:t>
      </w:r>
      <w:r w:rsidRPr="00B726E1">
        <w:rPr>
          <w:b/>
        </w:rPr>
        <w:t>LOOP</w:t>
      </w:r>
    </w:p>
    <w:p w14:paraId="14B74DB9" w14:textId="77777777" w:rsidR="00EF2C02" w:rsidRDefault="00EF2C02" w:rsidP="00EF2C02">
      <w:pPr>
        <w:spacing w:after="306" w:line="216" w:lineRule="auto"/>
        <w:ind w:left="0" w:right="8" w:firstLine="0"/>
      </w:pPr>
      <w:r>
        <w:t xml:space="preserve">           /* search for NIDN code */</w:t>
      </w:r>
    </w:p>
    <w:p w14:paraId="572D6E86" w14:textId="77777777" w:rsidR="00EF2C02" w:rsidRDefault="00EF2C02" w:rsidP="00EF2C02">
      <w:pPr>
        <w:spacing w:after="306" w:line="216" w:lineRule="auto"/>
        <w:ind w:left="360" w:right="8" w:firstLine="0"/>
      </w:pPr>
      <w:r w:rsidRPr="00F61B67">
        <w:rPr>
          <w:b/>
        </w:rPr>
        <w:t>For</w:t>
      </w:r>
      <w:r>
        <w:t xml:space="preserve"> i=1 to </w:t>
      </w:r>
      <w:r w:rsidRPr="008A473A">
        <w:rPr>
          <w:b/>
        </w:rPr>
        <w:t>NumberOfOccurrences</w:t>
      </w:r>
      <w:r>
        <w:t>(MXPartyIdentification.Identification.PrivateIdentification.Other)</w:t>
      </w:r>
    </w:p>
    <w:p w14:paraId="04F5ECFD" w14:textId="77777777" w:rsidR="00EF2C02" w:rsidRDefault="00EF2C02" w:rsidP="00EF2C02">
      <w:pPr>
        <w:spacing w:after="306" w:line="216" w:lineRule="auto"/>
        <w:ind w:left="846" w:right="8"/>
      </w:pPr>
      <w:r>
        <w:t>MXSchemeCode = MXPartyIdentification.Identification.PrivateIdentification.Other[i].SchemeName.Code</w:t>
      </w:r>
    </w:p>
    <w:p w14:paraId="6991655F" w14:textId="77777777" w:rsidR="00EF2C02" w:rsidRDefault="00EF2C02" w:rsidP="00EF2C02">
      <w:pPr>
        <w:spacing w:after="306" w:line="216" w:lineRule="auto"/>
        <w:ind w:left="846" w:right="8"/>
      </w:pPr>
      <w:r>
        <w:t xml:space="preserve">   </w:t>
      </w:r>
      <w:r w:rsidRPr="00FA3449">
        <w:rPr>
          <w:b/>
        </w:rPr>
        <w:t xml:space="preserve">IF </w:t>
      </w:r>
      <w:r>
        <w:t>MXSchemeCode = “NIDN” THEN</w:t>
      </w:r>
    </w:p>
    <w:p w14:paraId="09EAE7F3" w14:textId="77777777" w:rsidR="00EF2C02" w:rsidRDefault="00EF2C02" w:rsidP="00EF2C02">
      <w:pPr>
        <w:spacing w:after="0" w:line="216" w:lineRule="auto"/>
        <w:ind w:left="0" w:right="8" w:firstLine="0"/>
      </w:pPr>
      <w:r>
        <w:t xml:space="preserve">              MTCode7Indicator = True</w:t>
      </w:r>
    </w:p>
    <w:p w14:paraId="13D1011D" w14:textId="77777777" w:rsidR="00EF2C02" w:rsidRDefault="00EF2C02" w:rsidP="00EF2C02">
      <w:pPr>
        <w:spacing w:after="0" w:line="216" w:lineRule="auto"/>
        <w:ind w:left="846" w:right="8"/>
      </w:pPr>
      <w:r>
        <w:t xml:space="preserve">       Index7 = i  </w:t>
      </w:r>
    </w:p>
    <w:p w14:paraId="542472FA" w14:textId="77777777" w:rsidR="00EF2C02" w:rsidRDefault="00EF2C02" w:rsidP="00EF2C02">
      <w:pPr>
        <w:spacing w:after="0" w:line="216" w:lineRule="auto"/>
        <w:ind w:left="846" w:right="8"/>
      </w:pPr>
      <w:r>
        <w:t xml:space="preserve">       Exit loop</w:t>
      </w:r>
    </w:p>
    <w:p w14:paraId="155BB890" w14:textId="77777777" w:rsidR="00EF2C02" w:rsidRDefault="00EF2C02" w:rsidP="00EF2C02">
      <w:pPr>
        <w:spacing w:after="0" w:line="216" w:lineRule="auto"/>
        <w:ind w:left="846" w:right="8"/>
      </w:pPr>
    </w:p>
    <w:p w14:paraId="7AC43AAF" w14:textId="77777777" w:rsidR="00EF2C02" w:rsidRDefault="00EF2C02" w:rsidP="00EF2C02">
      <w:pPr>
        <w:spacing w:after="306" w:line="216" w:lineRule="auto"/>
        <w:ind w:left="846" w:right="8"/>
        <w:rPr>
          <w:b/>
        </w:rPr>
      </w:pPr>
      <w:r>
        <w:t xml:space="preserve">   </w:t>
      </w:r>
      <w:r w:rsidRPr="00FA3449">
        <w:rPr>
          <w:b/>
        </w:rPr>
        <w:t>ENDIF</w:t>
      </w:r>
    </w:p>
    <w:p w14:paraId="550C4BA0" w14:textId="77777777" w:rsidR="00EF2C02" w:rsidRDefault="00EF2C02" w:rsidP="00EF2C02">
      <w:pPr>
        <w:tabs>
          <w:tab w:val="left" w:pos="270"/>
          <w:tab w:val="left" w:pos="360"/>
          <w:tab w:val="left" w:pos="450"/>
        </w:tabs>
        <w:spacing w:after="306" w:line="216" w:lineRule="auto"/>
        <w:ind w:left="0" w:right="8" w:firstLine="0"/>
      </w:pPr>
      <w:r>
        <w:t xml:space="preserve">   </w:t>
      </w:r>
      <w:r>
        <w:rPr>
          <w:b/>
        </w:rPr>
        <w:t>END LOOP</w:t>
      </w:r>
    </w:p>
    <w:p w14:paraId="53BE234C" w14:textId="77777777" w:rsidR="00EF2C02" w:rsidRPr="006C14C3" w:rsidRDefault="00EF2C02" w:rsidP="00EF2C02">
      <w:pPr>
        <w:spacing w:after="306" w:line="216" w:lineRule="auto"/>
        <w:ind w:left="846" w:right="8"/>
        <w:rPr>
          <w:b/>
        </w:rPr>
      </w:pPr>
      <w:r w:rsidRPr="006C14C3">
        <w:rPr>
          <w:b/>
        </w:rPr>
        <w:t>/* build Line 6/CUST line */</w:t>
      </w:r>
    </w:p>
    <w:p w14:paraId="405D0336" w14:textId="77777777" w:rsidR="00EF2C02" w:rsidRDefault="00EF2C02" w:rsidP="00EF2C02">
      <w:pPr>
        <w:tabs>
          <w:tab w:val="left" w:pos="360"/>
          <w:tab w:val="left" w:pos="450"/>
        </w:tabs>
        <w:spacing w:after="306" w:line="216" w:lineRule="auto"/>
        <w:ind w:left="360" w:right="8" w:firstLine="0"/>
        <w:rPr>
          <w:rFonts w:eastAsia="Arial"/>
        </w:rPr>
      </w:pPr>
      <w:r w:rsidRPr="00FA3449">
        <w:rPr>
          <w:b/>
        </w:rPr>
        <w:t xml:space="preserve">IF </w:t>
      </w:r>
      <w:r>
        <w:t xml:space="preserve">MTCode6Indicator is </w:t>
      </w:r>
      <w:r w:rsidRPr="00C65F5B">
        <w:rPr>
          <w:b/>
        </w:rPr>
        <w:t>True</w:t>
      </w:r>
      <w:r>
        <w:t xml:space="preserve"> AND </w:t>
      </w:r>
      <w:r w:rsidRPr="00FA3449">
        <w:rPr>
          <w:b/>
        </w:rPr>
        <w:t>(</w:t>
      </w:r>
      <w:r w:rsidRPr="00FA3449">
        <w:rPr>
          <w:rFonts w:eastAsia="Arial"/>
        </w:rPr>
        <w:t>MXAccount</w:t>
      </w:r>
      <w:r>
        <w:rPr>
          <w:rFonts w:eastAsia="Arial"/>
        </w:rPr>
        <w:t xml:space="preserve"> </w:t>
      </w:r>
      <w:r w:rsidRPr="00C65F5B">
        <w:rPr>
          <w:rFonts w:eastAsia="Arial"/>
          <w:b/>
        </w:rPr>
        <w:t>IsPresent</w:t>
      </w:r>
      <w:r>
        <w:rPr>
          <w:rFonts w:eastAsia="Arial"/>
        </w:rPr>
        <w:t xml:space="preserve"> OR (MXAccount </w:t>
      </w:r>
      <w:r w:rsidRPr="00C65F5B">
        <w:rPr>
          <w:rFonts w:eastAsia="Arial"/>
          <w:b/>
        </w:rPr>
        <w:t>IsAbsent</w:t>
      </w:r>
      <w:r>
        <w:rPr>
          <w:rFonts w:eastAsia="Arial"/>
        </w:rPr>
        <w:t xml:space="preserve"> AND MTPartyIdentifier </w:t>
      </w:r>
      <w:r w:rsidRPr="00C65F5B">
        <w:rPr>
          <w:rFonts w:eastAsia="Arial"/>
          <w:b/>
        </w:rPr>
        <w:t>NOT Equal</w:t>
      </w:r>
      <w:r>
        <w:rPr>
          <w:rFonts w:eastAsia="Arial"/>
        </w:rPr>
        <w:t xml:space="preserve"> to “/NOTPROVIDED” AND </w:t>
      </w:r>
      <w:r w:rsidRPr="00C65F5B">
        <w:rPr>
          <w:rFonts w:eastAsia="Arial"/>
          <w:b/>
        </w:rPr>
        <w:t>Substring</w:t>
      </w:r>
      <w:r>
        <w:rPr>
          <w:rFonts w:eastAsia="Arial"/>
        </w:rPr>
        <w:t xml:space="preserve">(MTPartyIdentifier, 1, 4)Is </w:t>
      </w:r>
      <w:r w:rsidRPr="00C65F5B">
        <w:rPr>
          <w:rFonts w:eastAsia="Arial"/>
          <w:b/>
        </w:rPr>
        <w:t>Not Equal</w:t>
      </w:r>
      <w:r>
        <w:rPr>
          <w:rFonts w:eastAsia="Arial"/>
        </w:rPr>
        <w:t xml:space="preserve"> “CUST”)</w:t>
      </w:r>
      <w:r w:rsidRPr="00FA3449">
        <w:rPr>
          <w:rFonts w:eastAsia="Arial"/>
          <w:b/>
        </w:rPr>
        <w:t>)</w:t>
      </w:r>
      <w:r>
        <w:rPr>
          <w:rFonts w:eastAsia="Arial"/>
        </w:rPr>
        <w:t xml:space="preserve"> THEN</w:t>
      </w:r>
    </w:p>
    <w:p w14:paraId="4B50F7F9" w14:textId="77777777" w:rsidR="00EF2C02" w:rsidRPr="00E45046" w:rsidRDefault="00EF2C02" w:rsidP="00EF2C02">
      <w:pPr>
        <w:spacing w:after="306" w:line="216" w:lineRule="auto"/>
        <w:ind w:left="846" w:right="8"/>
        <w:rPr>
          <w:rFonts w:eastAsia="Arial"/>
        </w:rPr>
      </w:pPr>
      <w:r w:rsidRPr="00FA3449">
        <w:t>/* Presence of MTPartyIdentifier</w:t>
      </w:r>
      <w:r>
        <w:t xml:space="preserve"> (generated only if MXAccount is absent)</w:t>
      </w:r>
      <w:r w:rsidRPr="00FA3449">
        <w:t>and MX account are exclusive</w:t>
      </w:r>
      <w:r>
        <w:t>. IF CUST is present in MTPartyIdentifier the 6/CUSt line is not built</w:t>
      </w:r>
      <w:r w:rsidRPr="00FA3449">
        <w:t xml:space="preserve"> */</w:t>
      </w:r>
    </w:p>
    <w:p w14:paraId="7C45DEA0" w14:textId="77777777" w:rsidR="00EF2C02" w:rsidRDefault="00EF2C02" w:rsidP="00EF2C02">
      <w:pPr>
        <w:ind w:right="-137"/>
      </w:pPr>
      <w:r>
        <w:t>/* 2 cases are possible as described in function</w:t>
      </w:r>
    </w:p>
    <w:p w14:paraId="1F7A91CB" w14:textId="77777777" w:rsidR="00EF2C02" w:rsidRDefault="00EF2C02" w:rsidP="00EF2C02">
      <w:pPr>
        <w:ind w:right="-137"/>
      </w:pPr>
      <w:r w:rsidRPr="00FB0CE1">
        <w:t>MX_To_MTFATFNameAndAddress</w:t>
      </w:r>
      <w:r>
        <w:t>. Either the original payment is originated in MX (Case 1) or MX is the result of a previous translation and the original payment was originated in MT (Case 2). Both scenarios must be analysed*/</w:t>
      </w:r>
    </w:p>
    <w:p w14:paraId="3C37E15A" w14:textId="77777777" w:rsidR="00EF2C02" w:rsidRDefault="00EF2C02" w:rsidP="00EF2C02">
      <w:pPr>
        <w:spacing w:after="306" w:line="216" w:lineRule="auto"/>
        <w:ind w:left="846" w:right="8"/>
      </w:pPr>
    </w:p>
    <w:p w14:paraId="46CD13E9" w14:textId="77777777" w:rsidR="00EF2C02" w:rsidRPr="009A1F6C" w:rsidRDefault="00EF2C02" w:rsidP="00EF2C02">
      <w:pPr>
        <w:spacing w:after="306" w:line="216" w:lineRule="auto"/>
        <w:ind w:left="846" w:right="8"/>
      </w:pPr>
      <w:r w:rsidRPr="009A1F6C">
        <w:lastRenderedPageBreak/>
        <w:t>MXIssuer =</w:t>
      </w:r>
      <w:r>
        <w:t xml:space="preserve"> MXPartyIdentification.Identification.PrivateIdentification.Other[Index6].Issuer</w:t>
      </w:r>
    </w:p>
    <w:p w14:paraId="44819FCB" w14:textId="77777777" w:rsidR="00EF2C02" w:rsidRDefault="00EF2C02" w:rsidP="00EF2C02">
      <w:pPr>
        <w:spacing w:after="306" w:line="216" w:lineRule="auto"/>
        <w:ind w:left="846" w:right="8"/>
      </w:pPr>
      <w:r w:rsidRPr="009A1F6C">
        <w:t>MXIdentifier =</w:t>
      </w:r>
      <w:r w:rsidRPr="009A1F6C">
        <w:rPr>
          <w:rFonts w:eastAsia="Arial"/>
        </w:rPr>
        <w:t xml:space="preserve"> </w:t>
      </w:r>
      <w:r>
        <w:t>MXPartyIdentification.Identification.PrivateIdentification.Other[Index6].Identification</w:t>
      </w:r>
    </w:p>
    <w:p w14:paraId="3BDC19E5" w14:textId="77777777" w:rsidR="00EF2C02" w:rsidRPr="009A1F6C" w:rsidRDefault="00EF2C02" w:rsidP="00EF2C02">
      <w:pPr>
        <w:spacing w:after="306" w:line="216" w:lineRule="auto"/>
        <w:ind w:left="846" w:right="8"/>
      </w:pPr>
      <w:r>
        <w:t>/* If Private.OtherId is present then SchemeName code and Identification are mandatory in CBPR+. Issuer is optional. If Issuer is not present, dummy value NOTPROVIDED is used */</w:t>
      </w:r>
    </w:p>
    <w:p w14:paraId="05DA364B" w14:textId="77777777" w:rsidR="00EF2C02" w:rsidRDefault="00EF2C02" w:rsidP="00EF2C02">
      <w:pPr>
        <w:spacing w:after="306" w:line="216" w:lineRule="auto"/>
        <w:ind w:left="846" w:right="8"/>
      </w:pPr>
      <w:r>
        <w:t xml:space="preserve">              /* scenario case 2 */</w:t>
      </w:r>
    </w:p>
    <w:p w14:paraId="1F619565" w14:textId="77777777" w:rsidR="00EF2C02" w:rsidRDefault="00EF2C02" w:rsidP="00EF2C02">
      <w:pPr>
        <w:tabs>
          <w:tab w:val="left" w:pos="1890"/>
        </w:tabs>
        <w:ind w:left="1428" w:right="8"/>
      </w:pPr>
      <w:r w:rsidRPr="00FA3449">
        <w:rPr>
          <w:b/>
        </w:rPr>
        <w:t xml:space="preserve">    IF</w:t>
      </w:r>
      <w:r>
        <w:t xml:space="preserve"> </w:t>
      </w:r>
      <w:r w:rsidRPr="00FA3449">
        <w:rPr>
          <w:b/>
        </w:rPr>
        <w:t>IsCountryCode</w:t>
      </w:r>
      <w:r>
        <w:t>(</w:t>
      </w:r>
      <w:r w:rsidRPr="004C79DA">
        <w:rPr>
          <w:b/>
        </w:rPr>
        <w:t>Substring</w:t>
      </w:r>
      <w:r>
        <w:t xml:space="preserve">(MXIssuer,1,2))AND </w:t>
      </w:r>
    </w:p>
    <w:p w14:paraId="7DACF55E" w14:textId="77777777" w:rsidR="00EF2C02" w:rsidRDefault="00EF2C02" w:rsidP="00EF2C02">
      <w:pPr>
        <w:ind w:left="1701" w:right="8" w:firstLine="142"/>
      </w:pPr>
      <w:r>
        <w:t xml:space="preserve">   </w:t>
      </w:r>
      <w:r w:rsidRPr="004C79DA">
        <w:rPr>
          <w:b/>
        </w:rPr>
        <w:t>IF</w:t>
      </w:r>
      <w:r>
        <w:t xml:space="preserve"> </w:t>
      </w:r>
      <w:r w:rsidRPr="004C79DA">
        <w:rPr>
          <w:b/>
        </w:rPr>
        <w:t>Substring</w:t>
      </w:r>
      <w:r>
        <w:t xml:space="preserve">(MXIssuer,3,1) = “/” AND              </w:t>
      </w:r>
      <w:r w:rsidRPr="004C79DA">
        <w:rPr>
          <w:b/>
        </w:rPr>
        <w:t>Length</w:t>
      </w:r>
      <w:r>
        <w:t>(MXIssuer)&gt; 3 THEN</w:t>
      </w:r>
    </w:p>
    <w:p w14:paraId="6F4E0165" w14:textId="77777777" w:rsidR="00EF2C02" w:rsidRDefault="00EF2C02" w:rsidP="00EF2C02">
      <w:pPr>
        <w:ind w:left="1428" w:right="8"/>
      </w:pPr>
      <w:r>
        <w:t xml:space="preserve">          MTCountryCode = </w:t>
      </w:r>
      <w:r w:rsidRPr="004C79DA">
        <w:rPr>
          <w:b/>
        </w:rPr>
        <w:t>Substring</w:t>
      </w:r>
      <w:r>
        <w:t>(MXIssuer,1,2)</w:t>
      </w:r>
    </w:p>
    <w:p w14:paraId="1E986F69" w14:textId="77777777" w:rsidR="00EF2C02" w:rsidRDefault="00EF2C02" w:rsidP="00EF2C02">
      <w:pPr>
        <w:ind w:left="1428" w:right="8"/>
      </w:pPr>
      <w:r>
        <w:t xml:space="preserve">          MTIssuer = </w:t>
      </w:r>
      <w:r w:rsidRPr="004C79DA">
        <w:rPr>
          <w:b/>
        </w:rPr>
        <w:t>Substring</w:t>
      </w:r>
      <w:r>
        <w:t>(MXIssuer,4)</w:t>
      </w:r>
    </w:p>
    <w:p w14:paraId="58F6E263" w14:textId="77777777" w:rsidR="00EF2C02" w:rsidRDefault="00EF2C02" w:rsidP="00EF2C02">
      <w:pPr>
        <w:ind w:left="1428" w:right="8"/>
      </w:pPr>
      <w:r>
        <w:t xml:space="preserve">          SuccessfulFATF = “true”</w:t>
      </w:r>
    </w:p>
    <w:p w14:paraId="1257E89A" w14:textId="77777777" w:rsidR="00EF2C02" w:rsidRDefault="00EF2C02" w:rsidP="00EF2C02">
      <w:pPr>
        <w:ind w:left="1428" w:right="8"/>
      </w:pPr>
    </w:p>
    <w:p w14:paraId="5183205B" w14:textId="77777777" w:rsidR="00EF2C02" w:rsidRDefault="00EF2C02" w:rsidP="00EF2C02">
      <w:pPr>
        <w:ind w:left="1428" w:right="8"/>
      </w:pPr>
      <w:r>
        <w:t xml:space="preserve">      /* scenario case 1 – Handles as well the case where MXIssuer is filled in with only the country code */</w:t>
      </w:r>
    </w:p>
    <w:p w14:paraId="2E7D16AE" w14:textId="77777777" w:rsidR="00EF2C02" w:rsidRDefault="00EF2C02" w:rsidP="00EF2C02">
      <w:pPr>
        <w:ind w:left="1428" w:right="8"/>
      </w:pPr>
    </w:p>
    <w:p w14:paraId="0FDBDFF7" w14:textId="77777777" w:rsidR="00EF2C02" w:rsidRDefault="00EF2C02" w:rsidP="00EF2C02">
      <w:pPr>
        <w:tabs>
          <w:tab w:val="left" w:pos="1710"/>
          <w:tab w:val="left" w:pos="1890"/>
        </w:tabs>
        <w:ind w:left="1428" w:right="-1252"/>
        <w:rPr>
          <w:b/>
        </w:rPr>
      </w:pPr>
      <w:r>
        <w:t xml:space="preserve">  </w:t>
      </w:r>
      <w:r>
        <w:rPr>
          <w:b/>
        </w:rPr>
        <w:t xml:space="preserve">  ELSE</w:t>
      </w:r>
      <w:r w:rsidRPr="009F0B72">
        <w:rPr>
          <w:b/>
        </w:rPr>
        <w:t xml:space="preserve">IF </w:t>
      </w:r>
    </w:p>
    <w:p w14:paraId="012BB68A" w14:textId="77777777" w:rsidR="00EF2C02" w:rsidRDefault="00EF2C02" w:rsidP="00EF2C02">
      <w:pPr>
        <w:ind w:left="850" w:right="8" w:firstLine="0"/>
      </w:pPr>
      <w:r>
        <w:rPr>
          <w:b/>
        </w:rPr>
        <w:t xml:space="preserve">           </w:t>
      </w:r>
      <w:r w:rsidRPr="004C79DA">
        <w:rPr>
          <w:b/>
        </w:rPr>
        <w:t>Length</w:t>
      </w:r>
      <w:r>
        <w:t xml:space="preserve">(MXIssuer) &gt; 0 AND    </w:t>
      </w:r>
      <w:r w:rsidRPr="00665BFF">
        <w:rPr>
          <w:b/>
        </w:rPr>
        <w:t>IsCountryCode</w:t>
      </w:r>
      <w:r>
        <w:t>(</w:t>
      </w:r>
      <w:r w:rsidRPr="004C79DA">
        <w:rPr>
          <w:b/>
        </w:rPr>
        <w:t>Substring</w:t>
      </w:r>
      <w:r>
        <w:t xml:space="preserve">(MXIssuer,1,2)) AND </w:t>
      </w:r>
      <w:r w:rsidRPr="004C79DA">
        <w:rPr>
          <w:b/>
        </w:rPr>
        <w:t>Length</w:t>
      </w:r>
      <w:r>
        <w:t>(MXIssuer)= 2)THEN</w:t>
      </w:r>
    </w:p>
    <w:p w14:paraId="05067B44" w14:textId="77777777" w:rsidR="00EF2C02" w:rsidRDefault="00EF2C02" w:rsidP="00EF2C02">
      <w:pPr>
        <w:ind w:left="90" w:right="8" w:firstLine="0"/>
      </w:pPr>
      <w:r>
        <w:rPr>
          <w:b/>
        </w:rPr>
        <w:t xml:space="preserve">                </w:t>
      </w:r>
      <w:r>
        <w:t>MTCountryCode = MX</w:t>
      </w:r>
      <w:r w:rsidRPr="00665BFF">
        <w:t>Issuer</w:t>
      </w:r>
    </w:p>
    <w:p w14:paraId="64B39CD8" w14:textId="77777777" w:rsidR="00EF2C02" w:rsidRDefault="00EF2C02" w:rsidP="00EF2C02">
      <w:pPr>
        <w:ind w:left="90" w:right="8" w:firstLine="0"/>
      </w:pPr>
      <w:r>
        <w:t xml:space="preserve">                MTIssuer = “”</w:t>
      </w:r>
    </w:p>
    <w:p w14:paraId="5994F832" w14:textId="77777777" w:rsidR="00EF2C02" w:rsidRDefault="00EF2C02" w:rsidP="00EF2C02">
      <w:pPr>
        <w:ind w:left="90" w:right="8" w:firstLine="0"/>
      </w:pPr>
      <w:r>
        <w:t xml:space="preserve">                SuccessfulFATF = “true”</w:t>
      </w:r>
    </w:p>
    <w:p w14:paraId="43027C11" w14:textId="77777777" w:rsidR="00EF2C02" w:rsidRDefault="00EF2C02" w:rsidP="00EF2C02">
      <w:pPr>
        <w:ind w:left="1428" w:right="8"/>
      </w:pPr>
      <w:r>
        <w:t xml:space="preserve">    </w:t>
      </w:r>
    </w:p>
    <w:p w14:paraId="515E7337" w14:textId="77777777" w:rsidR="00EF2C02" w:rsidRDefault="00EF2C02" w:rsidP="00EF2C02">
      <w:pPr>
        <w:tabs>
          <w:tab w:val="left" w:pos="1800"/>
          <w:tab w:val="left" w:pos="1890"/>
          <w:tab w:val="left" w:pos="1980"/>
          <w:tab w:val="left" w:pos="2070"/>
        </w:tabs>
        <w:ind w:right="8"/>
        <w:rPr>
          <w:b/>
        </w:rPr>
      </w:pPr>
      <w:r>
        <w:rPr>
          <w:b/>
        </w:rPr>
        <w:t xml:space="preserve">         ELSE</w:t>
      </w:r>
    </w:p>
    <w:p w14:paraId="2F76D30F" w14:textId="77777777" w:rsidR="00EF2C02" w:rsidRDefault="00EF2C02" w:rsidP="00EF2C02">
      <w:pPr>
        <w:ind w:right="8"/>
        <w:rPr>
          <w:b/>
        </w:rPr>
      </w:pPr>
      <w:r>
        <w:rPr>
          <w:b/>
        </w:rPr>
        <w:t xml:space="preserve">      {</w:t>
      </w:r>
    </w:p>
    <w:p w14:paraId="7C8BA443" w14:textId="77777777" w:rsidR="00EF2C02" w:rsidRDefault="00EF2C02" w:rsidP="00EF2C02">
      <w:pPr>
        <w:ind w:right="8"/>
      </w:pPr>
      <w:r>
        <w:t xml:space="preserve">            </w:t>
      </w:r>
      <w:r w:rsidRPr="004C79DA">
        <w:rPr>
          <w:b/>
        </w:rPr>
        <w:t>IF</w:t>
      </w:r>
      <w:r>
        <w:t xml:space="preserve"> </w:t>
      </w:r>
      <w:r w:rsidRPr="004C79DA">
        <w:rPr>
          <w:b/>
        </w:rPr>
        <w:t>Length</w:t>
      </w:r>
      <w:r>
        <w:t xml:space="preserve">(MXIssuer)&gt; 0 THEN </w:t>
      </w:r>
    </w:p>
    <w:p w14:paraId="142998ED" w14:textId="77777777" w:rsidR="00EF2C02" w:rsidRDefault="00EF2C02" w:rsidP="00EF2C02">
      <w:pPr>
        <w:ind w:right="8"/>
      </w:pPr>
      <w:r>
        <w:t xml:space="preserve">               MTIssuer = MXIssuer</w:t>
      </w:r>
    </w:p>
    <w:p w14:paraId="1ADC75DF" w14:textId="77777777" w:rsidR="00EF2C02" w:rsidRPr="004C79DA" w:rsidRDefault="00EF2C02" w:rsidP="00EF2C02">
      <w:pPr>
        <w:ind w:right="8"/>
        <w:rPr>
          <w:b/>
        </w:rPr>
      </w:pPr>
      <w:r>
        <w:t xml:space="preserve">            </w:t>
      </w:r>
      <w:r w:rsidRPr="004C79DA">
        <w:rPr>
          <w:b/>
        </w:rPr>
        <w:t xml:space="preserve">ENDIF </w:t>
      </w:r>
    </w:p>
    <w:p w14:paraId="16A2A137" w14:textId="77777777" w:rsidR="00EF2C02" w:rsidRDefault="00EF2C02" w:rsidP="00EF2C02">
      <w:pPr>
        <w:ind w:right="8"/>
      </w:pPr>
    </w:p>
    <w:p w14:paraId="780F6D1B" w14:textId="77777777" w:rsidR="00EF2C02" w:rsidRDefault="00EF2C02" w:rsidP="00EF2C02">
      <w:pPr>
        <w:ind w:right="8"/>
      </w:pPr>
    </w:p>
    <w:p w14:paraId="02D99282" w14:textId="77777777" w:rsidR="00EF2C02" w:rsidRDefault="00EF2C02" w:rsidP="00EF2C02">
      <w:pPr>
        <w:tabs>
          <w:tab w:val="left" w:pos="2250"/>
        </w:tabs>
        <w:ind w:right="8"/>
      </w:pPr>
      <w:r>
        <w:t xml:space="preserve">           </w:t>
      </w:r>
      <w:r w:rsidRPr="004C79DA">
        <w:rPr>
          <w:b/>
        </w:rPr>
        <w:t>IF IsPresent</w:t>
      </w:r>
      <w:r>
        <w:t>(</w:t>
      </w:r>
      <w:bookmarkStart w:id="2265" w:name="_Hlk109056076"/>
      <w:r>
        <w:t>MXParty.PostalAddress.</w:t>
      </w:r>
      <w:bookmarkEnd w:id="2265"/>
      <w:r>
        <w:t>CountryCode)THEN</w:t>
      </w:r>
    </w:p>
    <w:p w14:paraId="6FD635B4" w14:textId="77777777" w:rsidR="00EF2C02" w:rsidRDefault="00EF2C02" w:rsidP="00EF2C02">
      <w:pPr>
        <w:ind w:left="1428" w:right="8"/>
      </w:pPr>
      <w:r>
        <w:t xml:space="preserve">        MTCountryCode= MXParty.PostalAddress.CountryCode</w:t>
      </w:r>
    </w:p>
    <w:p w14:paraId="07D7283E" w14:textId="368255C7" w:rsidR="00EF2C02" w:rsidRDefault="00EF2C02" w:rsidP="00EF2C02">
      <w:pPr>
        <w:ind w:left="1428" w:right="8"/>
        <w:rPr>
          <w:ins w:id="2266" w:author="BOUVY Martine" w:date="2022-07-18T16:49:00Z"/>
        </w:rPr>
      </w:pPr>
      <w:r>
        <w:t xml:space="preserve">        SuccessfulFATF = “true” </w:t>
      </w:r>
    </w:p>
    <w:p w14:paraId="4BBBEF62" w14:textId="61D25532" w:rsidR="004E2AF2" w:rsidRDefault="004E2AF2" w:rsidP="004E2AF2">
      <w:pPr>
        <w:ind w:left="1428" w:right="-442"/>
        <w:rPr>
          <w:ins w:id="2267" w:author="BOUVY Martine" w:date="2022-07-18T17:09:00Z"/>
        </w:rPr>
      </w:pPr>
      <w:ins w:id="2268" w:author="BOUVY Martine" w:date="2022-07-18T16:53:00Z">
        <w:r>
          <w:t xml:space="preserve">      </w:t>
        </w:r>
      </w:ins>
      <w:ins w:id="2269" w:author="BOUVY Martine" w:date="2022-07-18T16:49:00Z">
        <w:r w:rsidRPr="008E0B97">
          <w:rPr>
            <w:b/>
            <w:bCs/>
          </w:rPr>
          <w:t>El</w:t>
        </w:r>
      </w:ins>
      <w:ins w:id="2270" w:author="BOUVY Martine" w:date="2022-07-18T16:50:00Z">
        <w:r w:rsidRPr="008E0B97">
          <w:rPr>
            <w:b/>
            <w:bCs/>
          </w:rPr>
          <w:t>SEIF IsPresent</w:t>
        </w:r>
        <w:r>
          <w:t>(</w:t>
        </w:r>
      </w:ins>
      <w:ins w:id="2271" w:author="BOUVY Martine" w:date="2022-07-18T16:52:00Z">
        <w:r>
          <w:t>MXParty.PostalAddress.AddressLine) T</w:t>
        </w:r>
      </w:ins>
      <w:ins w:id="2272" w:author="BOUVY Martine" w:date="2022-07-18T16:53:00Z">
        <w:r>
          <w:t>HEN</w:t>
        </w:r>
      </w:ins>
    </w:p>
    <w:p w14:paraId="4B384F11" w14:textId="52286D9E" w:rsidR="008E0B97" w:rsidRPr="00134955" w:rsidRDefault="008E0B97" w:rsidP="008E0B97">
      <w:pPr>
        <w:ind w:left="720" w:right="-1612" w:firstLine="130"/>
        <w:rPr>
          <w:ins w:id="2273" w:author="BOUVY Martine" w:date="2022-07-18T17:13:00Z"/>
          <w:bCs/>
        </w:rPr>
      </w:pPr>
      <w:ins w:id="2274" w:author="BOUVY Martine" w:date="2022-07-18T17:09:00Z">
        <w:r>
          <w:t xml:space="preserve">        </w:t>
        </w:r>
        <w:r w:rsidRPr="008E0B97">
          <w:rPr>
            <w:b/>
          </w:rPr>
          <w:t>Su</w:t>
        </w:r>
        <w:r w:rsidRPr="00146CFF">
          <w:rPr>
            <w:b/>
          </w:rPr>
          <w:t>bfunctionE</w:t>
        </w:r>
        <w:r w:rsidRPr="00E71C18">
          <w:rPr>
            <w:b/>
          </w:rPr>
          <w:t>xtractCountryCodeAddressLine</w:t>
        </w:r>
        <w:r w:rsidRPr="00E71C18">
          <w:rPr>
            <w:bCs/>
          </w:rPr>
          <w:t>(MXPartyIdentif</w:t>
        </w:r>
        <w:r w:rsidRPr="005D15BB">
          <w:rPr>
            <w:bCs/>
          </w:rPr>
          <w:t>ication</w:t>
        </w:r>
      </w:ins>
      <w:ins w:id="2275" w:author="BOUVY Martine" w:date="2022-07-18T17:27:00Z">
        <w:r w:rsidR="005D15BB">
          <w:rPr>
            <w:bCs/>
          </w:rPr>
          <w:t>,</w:t>
        </w:r>
      </w:ins>
      <w:ins w:id="2276" w:author="BOUVY Martine" w:date="2022-07-18T17:12:00Z">
        <w:r w:rsidRPr="005D15BB">
          <w:rPr>
            <w:bCs/>
          </w:rPr>
          <w:t>SuccessfulFATF</w:t>
        </w:r>
      </w:ins>
      <w:ins w:id="2277" w:author="BOUVY Martine" w:date="2022-07-18T17:28:00Z">
        <w:r w:rsidR="005D15BB">
          <w:rPr>
            <w:bCs/>
          </w:rPr>
          <w:t>;</w:t>
        </w:r>
      </w:ins>
      <w:ins w:id="2278" w:author="BOUVY Martine" w:date="2022-07-18T17:10:00Z">
        <w:r w:rsidRPr="005D15BB">
          <w:rPr>
            <w:bCs/>
          </w:rPr>
          <w:t>MT</w:t>
        </w:r>
      </w:ins>
      <w:ins w:id="2279" w:author="BOUVY Martine" w:date="2022-07-18T17:09:00Z">
        <w:r w:rsidRPr="005D15BB">
          <w:rPr>
            <w:bCs/>
          </w:rPr>
          <w:t>C</w:t>
        </w:r>
        <w:r w:rsidRPr="001F6CEF">
          <w:rPr>
            <w:bCs/>
          </w:rPr>
          <w:t>ountryCode</w:t>
        </w:r>
        <w:r w:rsidRPr="00D041CF">
          <w:rPr>
            <w:bCs/>
          </w:rPr>
          <w:t>)</w:t>
        </w:r>
      </w:ins>
    </w:p>
    <w:p w14:paraId="6B1992F2" w14:textId="0C765090" w:rsidR="008E0B97" w:rsidRDefault="008E0B97" w:rsidP="008E0B97">
      <w:pPr>
        <w:ind w:left="720" w:right="-1612" w:firstLine="130"/>
        <w:rPr>
          <w:ins w:id="2280" w:author="BOUVY Martine" w:date="2022-07-18T17:21:00Z"/>
          <w:b/>
        </w:rPr>
      </w:pPr>
      <w:ins w:id="2281" w:author="BOUVY Martine" w:date="2022-07-18T17:14:00Z">
        <w:r>
          <w:rPr>
            <w:b/>
          </w:rPr>
          <w:t xml:space="preserve">         </w:t>
        </w:r>
      </w:ins>
      <w:ins w:id="2282" w:author="BOUVY Martine" w:date="2022-07-18T17:13:00Z">
        <w:r w:rsidRPr="008E0B97">
          <w:rPr>
            <w:b/>
          </w:rPr>
          <w:t>/* subfunction defined below */</w:t>
        </w:r>
      </w:ins>
    </w:p>
    <w:p w14:paraId="31FD5518" w14:textId="5EB636B5" w:rsidR="00E71C18" w:rsidRDefault="00E71C18" w:rsidP="008E0B97">
      <w:pPr>
        <w:ind w:left="720" w:right="-1612" w:firstLine="130"/>
        <w:rPr>
          <w:ins w:id="2283" w:author="BOUVY Martine" w:date="2022-07-18T17:21:00Z"/>
          <w:b/>
        </w:rPr>
      </w:pPr>
    </w:p>
    <w:p w14:paraId="0F5DB86A" w14:textId="4D1A14DF" w:rsidR="00E71C18" w:rsidRPr="008E0B97" w:rsidRDefault="00E71C18" w:rsidP="008E0B97">
      <w:pPr>
        <w:ind w:left="720" w:right="-1612" w:firstLine="130"/>
        <w:rPr>
          <w:ins w:id="2284" w:author="BOUVY Martine" w:date="2022-07-18T17:09:00Z"/>
          <w:bCs/>
        </w:rPr>
      </w:pPr>
      <w:ins w:id="2285" w:author="BOUVY Martine" w:date="2022-07-18T17:21:00Z">
        <w:r>
          <w:rPr>
            <w:b/>
          </w:rPr>
          <w:t xml:space="preserve">           ENDIF</w:t>
        </w:r>
      </w:ins>
    </w:p>
    <w:p w14:paraId="4A3E2753" w14:textId="77777777" w:rsidR="008E0B97" w:rsidRPr="008E0B97" w:rsidRDefault="008E0B97" w:rsidP="008E0B97">
      <w:pPr>
        <w:ind w:left="720" w:right="-137" w:firstLine="130"/>
        <w:rPr>
          <w:ins w:id="2286" w:author="BOUVY Martine" w:date="2022-07-18T17:09:00Z"/>
          <w:b/>
        </w:rPr>
      </w:pPr>
    </w:p>
    <w:p w14:paraId="41218BA2" w14:textId="7C5FAB3B" w:rsidR="004E2AF2" w:rsidRDefault="004E2AF2" w:rsidP="008E0B97">
      <w:pPr>
        <w:ind w:left="1428" w:right="-442"/>
      </w:pPr>
      <w:ins w:id="2287" w:author="BOUVY Martine" w:date="2022-07-18T16:54:00Z">
        <w:r>
          <w:t xml:space="preserve">         </w:t>
        </w:r>
      </w:ins>
      <w:ins w:id="2288" w:author="BOUVY Martine" w:date="2022-07-18T16:53:00Z">
        <w:r>
          <w:t xml:space="preserve"> </w:t>
        </w:r>
      </w:ins>
    </w:p>
    <w:p w14:paraId="642F81A7" w14:textId="33656342" w:rsidR="00EF2C02" w:rsidRDefault="00EF2C02" w:rsidP="00EF2C02">
      <w:pPr>
        <w:tabs>
          <w:tab w:val="left" w:pos="1980"/>
          <w:tab w:val="left" w:pos="2250"/>
          <w:tab w:val="left" w:pos="2340"/>
        </w:tabs>
        <w:ind w:left="1428" w:right="8"/>
      </w:pPr>
      <w:r>
        <w:t xml:space="preserve">      </w:t>
      </w:r>
      <w:del w:id="2289" w:author="BOUVY Martine" w:date="2022-07-18T17:21:00Z">
        <w:r w:rsidDel="00E71C18">
          <w:delText xml:space="preserve"> </w:delText>
        </w:r>
      </w:del>
      <w:ins w:id="2290" w:author="BOUVY Martine" w:date="2022-07-18T17:21:00Z">
        <w:r w:rsidR="00E71C18" w:rsidRPr="00E71C18">
          <w:rPr>
            <w:b/>
            <w:bCs/>
          </w:rPr>
          <w:t>IF</w:t>
        </w:r>
        <w:r w:rsidR="00E71C18">
          <w:t xml:space="preserve"> </w:t>
        </w:r>
      </w:ins>
      <w:del w:id="2291" w:author="BOUVY Martine" w:date="2022-07-18T17:21:00Z">
        <w:r w:rsidRPr="004C79DA" w:rsidDel="00E71C18">
          <w:rPr>
            <w:b/>
          </w:rPr>
          <w:delText>ELSEIF</w:delText>
        </w:r>
        <w:r w:rsidDel="00E71C18">
          <w:delText xml:space="preserve"> </w:delText>
        </w:r>
      </w:del>
      <w:r>
        <w:t>IsPresent(MXParty.CountryOfResidence)</w:t>
      </w:r>
      <w:ins w:id="2292" w:author="BOUVY Martine" w:date="2022-07-18T17:14:00Z">
        <w:r w:rsidR="008E0B97">
          <w:t>AND</w:t>
        </w:r>
      </w:ins>
      <w:ins w:id="2293" w:author="BOUVY Martine" w:date="2022-07-18T17:15:00Z">
        <w:r w:rsidR="008E0B97">
          <w:t xml:space="preserve"> SuccessfulFATF = “false”</w:t>
        </w:r>
      </w:ins>
      <w:ins w:id="2294" w:author="BOUVY Martine" w:date="2022-07-18T17:14:00Z">
        <w:r w:rsidR="008E0B97">
          <w:t xml:space="preserve"> </w:t>
        </w:r>
      </w:ins>
    </w:p>
    <w:p w14:paraId="0D8DC72D" w14:textId="77777777" w:rsidR="00EF2C02" w:rsidRDefault="00EF2C02" w:rsidP="00EF2C02">
      <w:pPr>
        <w:ind w:left="1428" w:right="8"/>
      </w:pPr>
      <w:r>
        <w:lastRenderedPageBreak/>
        <w:t xml:space="preserve">        MTCountryCode = MXParty.CountryOfResidence</w:t>
      </w:r>
    </w:p>
    <w:p w14:paraId="131EC538" w14:textId="77777777" w:rsidR="00EF2C02" w:rsidRDefault="00EF2C02" w:rsidP="00EF2C02">
      <w:pPr>
        <w:ind w:left="1428" w:right="8"/>
      </w:pPr>
      <w:r>
        <w:t xml:space="preserve">        SuccessfulFATF = “true”</w:t>
      </w:r>
    </w:p>
    <w:p w14:paraId="1E80ADD8" w14:textId="77777777" w:rsidR="00EF2C02" w:rsidRPr="004C79DA" w:rsidRDefault="00EF2C02" w:rsidP="00EF2C02">
      <w:pPr>
        <w:ind w:left="1428" w:right="8"/>
        <w:rPr>
          <w:b/>
        </w:rPr>
      </w:pPr>
      <w:r>
        <w:t xml:space="preserve">       </w:t>
      </w:r>
      <w:r w:rsidRPr="004C79DA">
        <w:rPr>
          <w:b/>
        </w:rPr>
        <w:t xml:space="preserve">ENDIF </w:t>
      </w:r>
    </w:p>
    <w:p w14:paraId="4999E94C" w14:textId="77777777" w:rsidR="00EF2C02" w:rsidRDefault="00EF2C02" w:rsidP="00EF2C02">
      <w:pPr>
        <w:ind w:left="1428" w:right="8"/>
      </w:pPr>
    </w:p>
    <w:p w14:paraId="3097DA6F" w14:textId="77777777" w:rsidR="00EF2C02" w:rsidRPr="00A55A23" w:rsidRDefault="00EF2C02" w:rsidP="00EF2C02">
      <w:pPr>
        <w:ind w:left="1428" w:right="8"/>
        <w:rPr>
          <w:b/>
        </w:rPr>
      </w:pPr>
      <w:r w:rsidRPr="00A55A23">
        <w:rPr>
          <w:b/>
        </w:rPr>
        <w:t xml:space="preserve">  }</w:t>
      </w:r>
    </w:p>
    <w:p w14:paraId="4CA39549" w14:textId="77777777" w:rsidR="00EF2C02" w:rsidRPr="000D06AA" w:rsidRDefault="00EF2C02" w:rsidP="00EF2C02">
      <w:pPr>
        <w:spacing w:after="306" w:line="216" w:lineRule="auto"/>
        <w:ind w:left="846" w:right="8"/>
        <w:rPr>
          <w:b/>
        </w:rPr>
      </w:pPr>
      <w:r>
        <w:t xml:space="preserve">     </w:t>
      </w:r>
      <w:r>
        <w:rPr>
          <w:b/>
        </w:rPr>
        <w:t xml:space="preserve">    </w:t>
      </w:r>
      <w:r w:rsidRPr="000D06AA">
        <w:rPr>
          <w:b/>
        </w:rPr>
        <w:t>ENDIF</w:t>
      </w:r>
    </w:p>
    <w:p w14:paraId="3AA2FDDE" w14:textId="77777777" w:rsidR="00EF2C02" w:rsidRDefault="00EF2C02" w:rsidP="00EF2C02">
      <w:pPr>
        <w:spacing w:after="306" w:line="216" w:lineRule="auto"/>
        <w:ind w:left="846" w:right="8"/>
      </w:pPr>
      <w:r>
        <w:t>/* Default value for MTIssuer */</w:t>
      </w:r>
    </w:p>
    <w:p w14:paraId="19F1FA27" w14:textId="77777777" w:rsidR="00EF2C02" w:rsidRDefault="00EF2C02" w:rsidP="00EF2C02">
      <w:pPr>
        <w:spacing w:after="0" w:line="216" w:lineRule="auto"/>
        <w:ind w:left="846" w:right="8"/>
      </w:pPr>
      <w:r w:rsidRPr="004C79DA">
        <w:rPr>
          <w:b/>
        </w:rPr>
        <w:t>IF</w:t>
      </w:r>
      <w:r>
        <w:t xml:space="preserve"> </w:t>
      </w:r>
      <w:r w:rsidRPr="004C79DA">
        <w:rPr>
          <w:b/>
        </w:rPr>
        <w:t>Length</w:t>
      </w:r>
      <w:r>
        <w:t>(MTIssuer) = 0 THEN</w:t>
      </w:r>
    </w:p>
    <w:p w14:paraId="73166F19" w14:textId="236B796D" w:rsidR="00EF2C02" w:rsidRDefault="00EF2C02" w:rsidP="00EF2C02">
      <w:pPr>
        <w:spacing w:after="0" w:line="216" w:lineRule="auto"/>
        <w:ind w:left="846" w:right="8"/>
        <w:rPr>
          <w:ins w:id="2295" w:author="BOUVY Martine [2]" w:date="2021-04-01T18:03:00Z"/>
        </w:rPr>
      </w:pPr>
      <w:r>
        <w:t xml:space="preserve">  MTIssuer = </w:t>
      </w:r>
      <w:del w:id="2296" w:author="BOUVY Martine [2]" w:date="2021-04-01T18:03:00Z">
        <w:r w:rsidDel="000E1524">
          <w:delText>“NOTPROVIDED”</w:delText>
        </w:r>
      </w:del>
      <w:ins w:id="2297" w:author="BOUVY Martine [2]" w:date="2021-04-01T18:03:00Z">
        <w:r w:rsidR="000E1524">
          <w:t>””</w:t>
        </w:r>
      </w:ins>
    </w:p>
    <w:p w14:paraId="6D1E07A9" w14:textId="77777777" w:rsidR="000E1524" w:rsidRDefault="000E1524" w:rsidP="00EF2C02">
      <w:pPr>
        <w:spacing w:after="0" w:line="216" w:lineRule="auto"/>
        <w:ind w:left="846" w:right="8"/>
        <w:rPr>
          <w:ins w:id="2298" w:author="BOUVY Martine [2]" w:date="2021-04-01T18:03:00Z"/>
        </w:rPr>
      </w:pPr>
    </w:p>
    <w:p w14:paraId="6AE6D6DD" w14:textId="0F96C4E9" w:rsidR="000E1524" w:rsidRDefault="000E1524" w:rsidP="00EF2C02">
      <w:pPr>
        <w:spacing w:after="0" w:line="216" w:lineRule="auto"/>
        <w:ind w:left="846" w:right="8"/>
        <w:rPr>
          <w:ins w:id="2299" w:author="BOUVY Martine [2]" w:date="2021-04-01T18:03:00Z"/>
        </w:rPr>
      </w:pPr>
      <w:ins w:id="2300" w:author="BOUVY Martine [2]" w:date="2021-04-01T18:03:00Z">
        <w:r>
          <w:t>/* Empty string to generate “//” between Country code and Identification */</w:t>
        </w:r>
      </w:ins>
    </w:p>
    <w:p w14:paraId="260CD26C" w14:textId="77777777" w:rsidR="000E1524" w:rsidRDefault="000E1524" w:rsidP="00EF2C02">
      <w:pPr>
        <w:spacing w:after="0" w:line="216" w:lineRule="auto"/>
        <w:ind w:left="846" w:right="8"/>
      </w:pPr>
    </w:p>
    <w:p w14:paraId="3EB1167B" w14:textId="77777777" w:rsidR="00EF2C02" w:rsidRPr="004C79DA" w:rsidRDefault="00EF2C02" w:rsidP="00EF2C02">
      <w:pPr>
        <w:spacing w:after="0" w:line="216" w:lineRule="auto"/>
        <w:ind w:left="846" w:right="8"/>
        <w:rPr>
          <w:b/>
        </w:rPr>
      </w:pPr>
      <w:r w:rsidRPr="004C79DA">
        <w:rPr>
          <w:b/>
        </w:rPr>
        <w:t>ENDIF</w:t>
      </w:r>
    </w:p>
    <w:p w14:paraId="2AB84507" w14:textId="77777777" w:rsidR="00EF2C02" w:rsidRPr="004C79DA" w:rsidRDefault="00EF2C02" w:rsidP="00EF2C02">
      <w:pPr>
        <w:spacing w:after="0" w:line="216" w:lineRule="auto"/>
        <w:ind w:left="846" w:right="8"/>
        <w:rPr>
          <w:b/>
        </w:rPr>
      </w:pPr>
    </w:p>
    <w:p w14:paraId="7A3CD6EF" w14:textId="77777777" w:rsidR="00EF2C02" w:rsidRDefault="00EF2C02" w:rsidP="00EF2C02">
      <w:pPr>
        <w:spacing w:after="306" w:line="216" w:lineRule="auto"/>
        <w:ind w:left="846" w:right="8"/>
      </w:pPr>
      <w:r w:rsidRPr="00257AB1">
        <w:rPr>
          <w:b/>
        </w:rPr>
        <w:t xml:space="preserve">IF </w:t>
      </w:r>
      <w:r>
        <w:t>SuccessfulFATF = “True” THEN</w:t>
      </w:r>
    </w:p>
    <w:p w14:paraId="0B0E9446" w14:textId="77777777" w:rsidR="00EF2C02" w:rsidRDefault="00EF2C02" w:rsidP="00EF2C02">
      <w:pPr>
        <w:spacing w:after="306" w:line="216" w:lineRule="auto"/>
        <w:ind w:left="846" w:right="8"/>
      </w:pPr>
      <w:r>
        <w:t xml:space="preserve">  </w:t>
      </w:r>
      <w:r w:rsidRPr="00F16952">
        <w:rPr>
          <w:rFonts w:eastAsia="Arial"/>
        </w:rPr>
        <w:t>MTCUST</w:t>
      </w:r>
      <w:r>
        <w:t xml:space="preserve"> = </w:t>
      </w:r>
      <w:r w:rsidRPr="004C79DA">
        <w:rPr>
          <w:b/>
        </w:rPr>
        <w:t>Concatenate</w:t>
      </w:r>
      <w:r>
        <w:t>(“6/”, MTCountryCode, ”/”, MTIssuer, ”/”, MXIdentifier)</w:t>
      </w:r>
    </w:p>
    <w:p w14:paraId="495B083D" w14:textId="77777777" w:rsidR="00EF2C02" w:rsidRDefault="00EF2C02" w:rsidP="00EF2C02">
      <w:pPr>
        <w:spacing w:after="0" w:line="216" w:lineRule="auto"/>
        <w:ind w:left="846" w:right="8"/>
      </w:pPr>
      <w:r>
        <w:rPr>
          <w:rFonts w:eastAsia="Arial"/>
        </w:rPr>
        <w:t xml:space="preserve">  </w:t>
      </w:r>
      <w:r w:rsidRPr="004C79DA">
        <w:rPr>
          <w:rFonts w:eastAsia="Arial"/>
          <w:b/>
        </w:rPr>
        <w:t>IF</w:t>
      </w:r>
      <w:r>
        <w:rPr>
          <w:rFonts w:eastAsia="Arial"/>
        </w:rPr>
        <w:t xml:space="preserve"> </w:t>
      </w:r>
      <w:r w:rsidRPr="00B662E8">
        <w:rPr>
          <w:rFonts w:eastAsia="Arial"/>
          <w:b/>
        </w:rPr>
        <w:t>Length</w:t>
      </w:r>
      <w:r>
        <w:rPr>
          <w:rFonts w:eastAsia="Arial"/>
        </w:rPr>
        <w:t>(MTCUST)&gt; 35 THEN</w:t>
      </w:r>
    </w:p>
    <w:p w14:paraId="4457D896" w14:textId="77777777" w:rsidR="00EF2C02" w:rsidRDefault="00EF2C02" w:rsidP="00EF2C02">
      <w:pPr>
        <w:spacing w:after="0" w:line="216" w:lineRule="auto"/>
        <w:ind w:left="846" w:right="8"/>
      </w:pPr>
      <w:r>
        <w:t xml:space="preserve">    MTCUST = </w:t>
      </w:r>
      <w:r w:rsidRPr="00B662E8">
        <w:rPr>
          <w:b/>
        </w:rPr>
        <w:t>Concatenate</w:t>
      </w:r>
      <w:r>
        <w:t>(</w:t>
      </w:r>
      <w:r w:rsidRPr="00B662E8">
        <w:rPr>
          <w:b/>
        </w:rPr>
        <w:t>Substring</w:t>
      </w:r>
      <w:r>
        <w:t>(MTCUST,1,34),”+”))</w:t>
      </w:r>
    </w:p>
    <w:p w14:paraId="791CD6D1" w14:textId="77777777" w:rsidR="00EF2C02" w:rsidRPr="004C79DA" w:rsidRDefault="00EF2C02" w:rsidP="00EF2C02">
      <w:pPr>
        <w:spacing w:after="0" w:line="216" w:lineRule="auto"/>
        <w:ind w:left="846" w:right="8"/>
        <w:rPr>
          <w:b/>
        </w:rPr>
      </w:pPr>
      <w:r>
        <w:t xml:space="preserve">  </w:t>
      </w:r>
      <w:r w:rsidRPr="004C79DA">
        <w:rPr>
          <w:b/>
        </w:rPr>
        <w:t xml:space="preserve">ENDIF </w:t>
      </w:r>
    </w:p>
    <w:p w14:paraId="626A1872" w14:textId="77777777" w:rsidR="00EF2C02" w:rsidRDefault="00EF2C02" w:rsidP="00EF2C02">
      <w:pPr>
        <w:spacing w:after="0" w:line="216" w:lineRule="auto"/>
        <w:ind w:left="846" w:right="8"/>
      </w:pPr>
    </w:p>
    <w:p w14:paraId="1B38A575" w14:textId="77777777" w:rsidR="00EF2C02" w:rsidRDefault="00EF2C02" w:rsidP="00EF2C02">
      <w:pPr>
        <w:spacing w:after="306" w:line="216" w:lineRule="auto"/>
        <w:ind w:left="846" w:right="8"/>
        <w:rPr>
          <w:rFonts w:eastAsia="Arial"/>
          <w:b/>
        </w:rPr>
      </w:pPr>
      <w:r w:rsidRPr="00257AB1">
        <w:rPr>
          <w:rFonts w:eastAsia="Arial"/>
          <w:b/>
        </w:rPr>
        <w:t>ELSE</w:t>
      </w:r>
    </w:p>
    <w:p w14:paraId="67303D63" w14:textId="77777777" w:rsidR="00EF2C02" w:rsidRPr="00F83C34" w:rsidRDefault="00EF2C02" w:rsidP="00EF2C02">
      <w:pPr>
        <w:spacing w:after="306" w:line="216" w:lineRule="auto"/>
        <w:ind w:left="846" w:right="8"/>
        <w:rPr>
          <w:rFonts w:eastAsia="Arial"/>
        </w:rPr>
      </w:pPr>
      <w:r w:rsidRPr="00F83C34">
        <w:rPr>
          <w:rFonts w:eastAsia="Arial"/>
        </w:rPr>
        <w:t>/* no c</w:t>
      </w:r>
      <w:r w:rsidRPr="008733AC">
        <w:rPr>
          <w:rFonts w:eastAsia="Arial"/>
        </w:rPr>
        <w:t xml:space="preserve">ountry code to create valid </w:t>
      </w:r>
      <w:r>
        <w:rPr>
          <w:rFonts w:eastAsia="Arial"/>
        </w:rPr>
        <w:t>Number 6/</w:t>
      </w:r>
      <w:r w:rsidRPr="00BA1FD3">
        <w:rPr>
          <w:rFonts w:eastAsia="Arial"/>
        </w:rPr>
        <w:t xml:space="preserve"> </w:t>
      </w:r>
      <w:r w:rsidRPr="00F83C34">
        <w:rPr>
          <w:rFonts w:eastAsia="Arial"/>
        </w:rPr>
        <w:t xml:space="preserve"> */</w:t>
      </w:r>
    </w:p>
    <w:p w14:paraId="40AFEE89" w14:textId="77777777" w:rsidR="00EF2C02" w:rsidRDefault="00EF2C02" w:rsidP="00EF2C02">
      <w:pPr>
        <w:spacing w:after="0" w:line="216" w:lineRule="auto"/>
        <w:ind w:left="846" w:right="8"/>
      </w:pPr>
      <w:r>
        <w:t xml:space="preserve">  Flag_MissingInformation= True</w:t>
      </w:r>
    </w:p>
    <w:p w14:paraId="385EC301" w14:textId="55DE3213" w:rsidR="00EF2C02" w:rsidRDefault="00EF2C02" w:rsidP="00EF2C02">
      <w:pPr>
        <w:spacing w:after="0" w:line="249" w:lineRule="auto"/>
        <w:ind w:left="849" w:right="15" w:hanging="10"/>
        <w:rPr>
          <w:rFonts w:ascii="Arial" w:eastAsia="Arial" w:hAnsi="Arial" w:cs="Arial"/>
        </w:rPr>
      </w:pPr>
      <w:r>
        <w:t xml:space="preserve">  </w:t>
      </w:r>
      <w:del w:id="2301" w:author="BOUVY Martine" w:date="2022-01-26T16:38:00Z">
        <w:r w:rsidRPr="00C65F5B" w:rsidDel="00D640AA">
          <w:delText>T</w:delText>
        </w:r>
      </w:del>
      <w:ins w:id="2302" w:author="BOUVY Martine [2]" w:date="2021-02-03T15:13:00Z">
        <w:del w:id="2303" w:author="BOUVY Martine" w:date="2022-01-26T16:38:00Z">
          <w:r w:rsidR="00CA67F0" w:rsidDel="00D640AA">
            <w:delText>2</w:delText>
          </w:r>
        </w:del>
      </w:ins>
      <w:del w:id="2304" w:author="BOUVY Martine" w:date="2022-01-26T16:38:00Z">
        <w:r w:rsidRPr="00C65F5B" w:rsidDel="00D640AA">
          <w:delText>00037</w:delText>
        </w:r>
        <w:r w:rsidDel="00D640AA">
          <w:delText xml:space="preserve"> </w:delText>
        </w:r>
      </w:del>
      <w:ins w:id="2305" w:author="BOUVY Martine" w:date="2022-01-26T16:39:00Z">
        <w:r w:rsidR="00D640AA">
          <w:t xml:space="preserve"> T12005 </w:t>
        </w:r>
      </w:ins>
      <w:r>
        <w:t>/* Error code described in the error code list */</w:t>
      </w:r>
    </w:p>
    <w:p w14:paraId="266BD0E9" w14:textId="77777777" w:rsidR="00EF2C02" w:rsidRDefault="00EF2C02" w:rsidP="00EF2C02">
      <w:pPr>
        <w:spacing w:after="306" w:line="216" w:lineRule="auto"/>
        <w:ind w:left="846" w:right="8"/>
      </w:pPr>
    </w:p>
    <w:p w14:paraId="113A426E" w14:textId="77777777" w:rsidR="00EF2C02" w:rsidRPr="00257AB1" w:rsidRDefault="00EF2C02" w:rsidP="00EF2C02">
      <w:pPr>
        <w:ind w:right="-137"/>
        <w:rPr>
          <w:b/>
        </w:rPr>
      </w:pPr>
      <w:r w:rsidRPr="00257AB1">
        <w:rPr>
          <w:b/>
        </w:rPr>
        <w:t>ENDIF</w:t>
      </w:r>
    </w:p>
    <w:p w14:paraId="031329E4" w14:textId="77777777" w:rsidR="00EF2C02" w:rsidRDefault="00EF2C02" w:rsidP="00EF2C02">
      <w:pPr>
        <w:ind w:right="-137"/>
      </w:pPr>
    </w:p>
    <w:p w14:paraId="113ABE96" w14:textId="77777777" w:rsidR="00EF2C02" w:rsidRPr="009A1F6C" w:rsidRDefault="00EF2C02" w:rsidP="00EF2C02">
      <w:pPr>
        <w:tabs>
          <w:tab w:val="left" w:pos="360"/>
        </w:tabs>
        <w:ind w:left="0" w:right="-137" w:firstLine="0"/>
        <w:rPr>
          <w:b/>
        </w:rPr>
      </w:pPr>
      <w:r>
        <w:rPr>
          <w:b/>
        </w:rPr>
        <w:t xml:space="preserve">   </w:t>
      </w:r>
      <w:r w:rsidRPr="00E45046">
        <w:rPr>
          <w:b/>
        </w:rPr>
        <w:t xml:space="preserve">ENDIF </w:t>
      </w:r>
      <w:r w:rsidRPr="00C65F5B">
        <w:rPr>
          <w:b/>
        </w:rPr>
        <w:t>/*build line 6 */</w:t>
      </w:r>
    </w:p>
    <w:p w14:paraId="15AE4129" w14:textId="77777777" w:rsidR="00EF2C02" w:rsidRPr="009A1F6C" w:rsidRDefault="00EF2C02" w:rsidP="00EF2C02">
      <w:pPr>
        <w:ind w:right="-137"/>
        <w:rPr>
          <w:b/>
        </w:rPr>
      </w:pPr>
    </w:p>
    <w:p w14:paraId="59068302" w14:textId="77777777" w:rsidR="00EF2C02" w:rsidRDefault="00EF2C02" w:rsidP="00EF2C02">
      <w:pPr>
        <w:ind w:right="-137"/>
      </w:pPr>
    </w:p>
    <w:p w14:paraId="69DCB7A5" w14:textId="77777777" w:rsidR="00EF2C02" w:rsidRDefault="00EF2C02" w:rsidP="00EF2C02">
      <w:pPr>
        <w:ind w:right="-137"/>
        <w:rPr>
          <w:b/>
        </w:rPr>
      </w:pPr>
      <w:r>
        <w:rPr>
          <w:b/>
        </w:rPr>
        <w:t xml:space="preserve">     </w:t>
      </w:r>
      <w:r w:rsidRPr="00E45046">
        <w:rPr>
          <w:b/>
        </w:rPr>
        <w:t>/* Build Line 7/ */</w:t>
      </w:r>
    </w:p>
    <w:p w14:paraId="537E1F90" w14:textId="77777777" w:rsidR="00EF2C02" w:rsidRDefault="00EF2C02" w:rsidP="00EF2C02">
      <w:pPr>
        <w:ind w:right="8"/>
      </w:pPr>
    </w:p>
    <w:p w14:paraId="288DC35C" w14:textId="77777777" w:rsidR="00EF2C02" w:rsidRDefault="00EF2C02" w:rsidP="00EF2C02">
      <w:pPr>
        <w:ind w:right="8"/>
      </w:pPr>
      <w:r>
        <w:t>SuccessfulFATF = “false”</w:t>
      </w:r>
    </w:p>
    <w:p w14:paraId="618C7769" w14:textId="77777777" w:rsidR="00EF2C02" w:rsidRDefault="00EF2C02" w:rsidP="00EF2C02">
      <w:pPr>
        <w:ind w:right="-137"/>
        <w:rPr>
          <w:b/>
        </w:rPr>
      </w:pPr>
    </w:p>
    <w:p w14:paraId="64CDF2ED" w14:textId="77777777" w:rsidR="00EF2C02" w:rsidRDefault="00EF2C02" w:rsidP="00EF2C02">
      <w:pPr>
        <w:spacing w:after="306" w:line="216" w:lineRule="auto"/>
        <w:ind w:left="846" w:right="8"/>
        <w:rPr>
          <w:rFonts w:eastAsia="Arial"/>
        </w:rPr>
      </w:pPr>
      <w:r w:rsidRPr="00FA3449">
        <w:rPr>
          <w:b/>
        </w:rPr>
        <w:t xml:space="preserve">IF </w:t>
      </w:r>
      <w:r>
        <w:t xml:space="preserve">MTCode7Indicator is </w:t>
      </w:r>
      <w:r w:rsidRPr="00C65F5B">
        <w:rPr>
          <w:b/>
        </w:rPr>
        <w:t>True</w:t>
      </w:r>
      <w:r>
        <w:t xml:space="preserve"> AND </w:t>
      </w:r>
      <w:r w:rsidRPr="00E45046">
        <w:rPr>
          <w:b/>
        </w:rPr>
        <w:t>(</w:t>
      </w:r>
      <w:r w:rsidRPr="00FA3449">
        <w:rPr>
          <w:rFonts w:eastAsia="Arial"/>
        </w:rPr>
        <w:t>MXAccount</w:t>
      </w:r>
      <w:r>
        <w:rPr>
          <w:rFonts w:eastAsia="Arial"/>
        </w:rPr>
        <w:t xml:space="preserve"> IsPresent OR (MXAccount </w:t>
      </w:r>
      <w:r w:rsidRPr="00C65F5B">
        <w:rPr>
          <w:rFonts w:eastAsia="Arial"/>
          <w:b/>
        </w:rPr>
        <w:t>IsAbsent</w:t>
      </w:r>
      <w:r>
        <w:rPr>
          <w:rFonts w:eastAsia="Arial"/>
        </w:rPr>
        <w:t xml:space="preserve"> AND MTPartyIdentifier </w:t>
      </w:r>
      <w:r w:rsidRPr="00C65F5B">
        <w:rPr>
          <w:rFonts w:eastAsia="Arial"/>
          <w:b/>
        </w:rPr>
        <w:t>NOT Equal</w:t>
      </w:r>
      <w:r>
        <w:rPr>
          <w:rFonts w:eastAsia="Arial"/>
        </w:rPr>
        <w:t xml:space="preserve"> to “/NOTPROVIDED” AND </w:t>
      </w:r>
      <w:r w:rsidRPr="00C65F5B">
        <w:rPr>
          <w:rFonts w:eastAsia="Arial"/>
          <w:b/>
        </w:rPr>
        <w:t>Substring</w:t>
      </w:r>
      <w:r>
        <w:rPr>
          <w:rFonts w:eastAsia="Arial"/>
        </w:rPr>
        <w:t>(MTPartyIdentifier, 1, 4)</w:t>
      </w:r>
      <w:r w:rsidRPr="00C65F5B">
        <w:rPr>
          <w:rFonts w:eastAsia="Arial"/>
          <w:b/>
        </w:rPr>
        <w:t>Is Not Equal</w:t>
      </w:r>
      <w:r>
        <w:rPr>
          <w:rFonts w:eastAsia="Arial"/>
        </w:rPr>
        <w:t xml:space="preserve"> “NIDN”)</w:t>
      </w:r>
      <w:r w:rsidRPr="00E45046">
        <w:rPr>
          <w:rFonts w:eastAsia="Arial"/>
          <w:b/>
        </w:rPr>
        <w:t>)</w:t>
      </w:r>
      <w:r>
        <w:rPr>
          <w:rFonts w:eastAsia="Arial"/>
        </w:rPr>
        <w:t xml:space="preserve"> THEN</w:t>
      </w:r>
    </w:p>
    <w:p w14:paraId="4BED4AA2" w14:textId="77777777" w:rsidR="00EF2C02" w:rsidRPr="00E45046" w:rsidRDefault="00EF2C02" w:rsidP="00EF2C02">
      <w:pPr>
        <w:spacing w:after="306" w:line="216" w:lineRule="auto"/>
        <w:ind w:left="846" w:right="8"/>
        <w:rPr>
          <w:rFonts w:eastAsia="Arial"/>
        </w:rPr>
      </w:pPr>
      <w:r w:rsidRPr="00E45046">
        <w:t>/* Presence of MTPartyIdentifier</w:t>
      </w:r>
      <w:r>
        <w:t xml:space="preserve"> (generated only if MXAccount is absent) </w:t>
      </w:r>
      <w:r w:rsidRPr="00E45046">
        <w:t xml:space="preserve"> and MX account are exclusive</w:t>
      </w:r>
      <w:r>
        <w:t>. IF NIDN is present in MTPartyIdentifier the 7/NIDN line is not built</w:t>
      </w:r>
      <w:r w:rsidRPr="00E45046">
        <w:t xml:space="preserve"> */</w:t>
      </w:r>
    </w:p>
    <w:p w14:paraId="69550F34" w14:textId="77777777" w:rsidR="00EF2C02" w:rsidRDefault="00EF2C02" w:rsidP="00EF2C02">
      <w:pPr>
        <w:ind w:right="-137"/>
      </w:pPr>
      <w:r>
        <w:t>/* 2 cases are possible as described in function</w:t>
      </w:r>
    </w:p>
    <w:p w14:paraId="7F351C5F" w14:textId="77777777" w:rsidR="00EF2C02" w:rsidRDefault="00EF2C02" w:rsidP="00EF2C02">
      <w:pPr>
        <w:ind w:right="-137"/>
      </w:pPr>
      <w:r w:rsidRPr="00FB0CE1">
        <w:t>MX_To_MTFATFNameAndAddress</w:t>
      </w:r>
      <w:r>
        <w:t xml:space="preserve">. Either the original payment is originated in MX (Case 1) or MX is the result of a previous </w:t>
      </w:r>
      <w:r>
        <w:lastRenderedPageBreak/>
        <w:t>translation and the original payment was originated in MT (Case 2). Both scenarios must be analysed*/</w:t>
      </w:r>
    </w:p>
    <w:p w14:paraId="338E6A97" w14:textId="77777777" w:rsidR="00EF2C02" w:rsidRDefault="00EF2C02" w:rsidP="00EF2C02">
      <w:pPr>
        <w:spacing w:after="306" w:line="216" w:lineRule="auto"/>
        <w:ind w:left="846" w:right="8"/>
      </w:pPr>
    </w:p>
    <w:p w14:paraId="799BE2EA" w14:textId="77777777" w:rsidR="00EF2C02" w:rsidRDefault="00EF2C02" w:rsidP="00EF2C02">
      <w:pPr>
        <w:spacing w:after="306" w:line="216" w:lineRule="auto"/>
        <w:ind w:left="846" w:right="8"/>
      </w:pPr>
      <w:r w:rsidRPr="00FA3449">
        <w:t>MXIdentifier =</w:t>
      </w:r>
      <w:r w:rsidRPr="00FA3449">
        <w:rPr>
          <w:rFonts w:eastAsia="Arial"/>
        </w:rPr>
        <w:t xml:space="preserve"> </w:t>
      </w:r>
      <w:r>
        <w:t>MXPartyIdentification.Identification.PrivateIdentification.Other[Index7].Identification</w:t>
      </w:r>
    </w:p>
    <w:p w14:paraId="6C5D36D2" w14:textId="77777777" w:rsidR="00EF2C02" w:rsidRPr="009A1F6C" w:rsidRDefault="00EF2C02" w:rsidP="00EF2C02">
      <w:pPr>
        <w:spacing w:after="306" w:line="216" w:lineRule="auto"/>
        <w:ind w:left="846" w:right="8"/>
      </w:pPr>
      <w:r>
        <w:t>/* If Private.OtherId is present then SchemeName code and Identification are mandatory in CBPR+. Issuer is optional. If Issuer is not present, dummy value NOTPROVIDED is used */</w:t>
      </w:r>
    </w:p>
    <w:p w14:paraId="4F0D1465" w14:textId="77777777" w:rsidR="00EF2C02" w:rsidRDefault="00EF2C02" w:rsidP="00EF2C02">
      <w:pPr>
        <w:spacing w:after="306" w:line="216" w:lineRule="auto"/>
        <w:ind w:left="846" w:right="8"/>
      </w:pPr>
      <w:r>
        <w:t xml:space="preserve">              /* scenario case 2 */</w:t>
      </w:r>
    </w:p>
    <w:p w14:paraId="43D43524" w14:textId="77777777" w:rsidR="00EF2C02" w:rsidRDefault="00EF2C02" w:rsidP="00EF2C02">
      <w:pPr>
        <w:ind w:left="1428" w:right="8"/>
      </w:pPr>
      <w:r w:rsidRPr="00FA3449">
        <w:rPr>
          <w:b/>
        </w:rPr>
        <w:t xml:space="preserve">    IF</w:t>
      </w:r>
      <w:r>
        <w:t xml:space="preserve"> </w:t>
      </w:r>
      <w:r w:rsidRPr="00FA3449">
        <w:rPr>
          <w:b/>
        </w:rPr>
        <w:t>IsCountryCode</w:t>
      </w:r>
      <w:r>
        <w:t>(Substring(MXIssuer,1,2))THEN</w:t>
      </w:r>
    </w:p>
    <w:p w14:paraId="3F0786BC" w14:textId="77777777" w:rsidR="00EF2C02" w:rsidRDefault="00EF2C02" w:rsidP="00EF2C02">
      <w:pPr>
        <w:ind w:left="1428" w:right="8"/>
      </w:pPr>
      <w:r>
        <w:t xml:space="preserve">          MTCountryCode = </w:t>
      </w:r>
      <w:r w:rsidRPr="00A87CB0">
        <w:rPr>
          <w:b/>
        </w:rPr>
        <w:t>Substring</w:t>
      </w:r>
      <w:r>
        <w:t>(MXIssuer,1,2)</w:t>
      </w:r>
    </w:p>
    <w:p w14:paraId="1EC8C047" w14:textId="77777777" w:rsidR="00EF2C02" w:rsidRDefault="00EF2C02" w:rsidP="00EF2C02">
      <w:pPr>
        <w:ind w:left="1428" w:right="8"/>
      </w:pPr>
      <w:r>
        <w:t xml:space="preserve">          SuccessfulFATF = “true”</w:t>
      </w:r>
    </w:p>
    <w:p w14:paraId="16851F70" w14:textId="77777777" w:rsidR="00EF2C02" w:rsidRDefault="00EF2C02" w:rsidP="00EF2C02">
      <w:pPr>
        <w:ind w:left="1428" w:right="8"/>
      </w:pPr>
    </w:p>
    <w:p w14:paraId="0C13D5A5" w14:textId="77777777" w:rsidR="00EF2C02" w:rsidRDefault="00EF2C02" w:rsidP="00EF2C02">
      <w:pPr>
        <w:ind w:left="1428" w:right="8"/>
      </w:pPr>
      <w:r>
        <w:t xml:space="preserve">      /* scenario case 1 */</w:t>
      </w:r>
    </w:p>
    <w:p w14:paraId="6FF7D921" w14:textId="77777777" w:rsidR="00EF2C02" w:rsidRDefault="00EF2C02" w:rsidP="00EF2C02">
      <w:pPr>
        <w:ind w:left="1428" w:right="8"/>
      </w:pPr>
      <w:r>
        <w:t xml:space="preserve">    </w:t>
      </w:r>
    </w:p>
    <w:p w14:paraId="1251BE0D" w14:textId="77777777" w:rsidR="00EF2C02" w:rsidRDefault="00EF2C02" w:rsidP="00EF2C02">
      <w:pPr>
        <w:ind w:right="8"/>
        <w:rPr>
          <w:b/>
        </w:rPr>
      </w:pPr>
      <w:r>
        <w:rPr>
          <w:b/>
        </w:rPr>
        <w:t xml:space="preserve">         ELSE</w:t>
      </w:r>
    </w:p>
    <w:p w14:paraId="64F4C453" w14:textId="77777777" w:rsidR="00EF2C02" w:rsidRDefault="00EF2C02" w:rsidP="00EF2C02">
      <w:pPr>
        <w:ind w:right="8"/>
        <w:rPr>
          <w:b/>
        </w:rPr>
      </w:pPr>
      <w:r>
        <w:rPr>
          <w:b/>
        </w:rPr>
        <w:t xml:space="preserve">      {</w:t>
      </w:r>
    </w:p>
    <w:p w14:paraId="1D1C888F" w14:textId="77777777" w:rsidR="00EF2C02" w:rsidRDefault="00EF2C02" w:rsidP="00EF2C02">
      <w:pPr>
        <w:ind w:right="8"/>
      </w:pPr>
    </w:p>
    <w:p w14:paraId="6AAF98B5" w14:textId="77777777" w:rsidR="00EF2C02" w:rsidRDefault="00EF2C02" w:rsidP="00EF2C02">
      <w:pPr>
        <w:ind w:right="8"/>
      </w:pPr>
      <w:r w:rsidRPr="00A87CB0">
        <w:rPr>
          <w:b/>
        </w:rPr>
        <w:t xml:space="preserve">            IF</w:t>
      </w:r>
      <w:r>
        <w:t xml:space="preserve"> </w:t>
      </w:r>
      <w:r w:rsidRPr="00A87CB0">
        <w:rPr>
          <w:b/>
        </w:rPr>
        <w:t>IsPresent</w:t>
      </w:r>
      <w:r>
        <w:t>(MXParty.PostalAddress.CountryCode)THEN</w:t>
      </w:r>
    </w:p>
    <w:p w14:paraId="6D8251E2" w14:textId="77777777" w:rsidR="00EF2C02" w:rsidRDefault="00EF2C02" w:rsidP="00EF2C02">
      <w:pPr>
        <w:ind w:left="1428" w:right="8"/>
      </w:pPr>
      <w:r>
        <w:t xml:space="preserve">        MTCountryCode= MXParty.PostalAddress.CountryCode</w:t>
      </w:r>
    </w:p>
    <w:p w14:paraId="3B8C4E27" w14:textId="28A20074" w:rsidR="00EF2C02" w:rsidRDefault="00EF2C02" w:rsidP="00EF2C02">
      <w:pPr>
        <w:ind w:left="1428" w:right="8"/>
        <w:rPr>
          <w:ins w:id="2306" w:author="BOUVY Martine" w:date="2022-07-18T17:37:00Z"/>
        </w:rPr>
      </w:pPr>
      <w:r>
        <w:t xml:space="preserve">        SuccessfulFATF = “true”</w:t>
      </w:r>
    </w:p>
    <w:p w14:paraId="7155F28B" w14:textId="07962FAC" w:rsidR="00D041CF" w:rsidRDefault="00D041CF" w:rsidP="00D041CF">
      <w:pPr>
        <w:ind w:left="1428" w:right="-442"/>
        <w:rPr>
          <w:ins w:id="2307" w:author="BOUVY Martine" w:date="2022-07-18T17:37:00Z"/>
        </w:rPr>
      </w:pPr>
      <w:ins w:id="2308" w:author="BOUVY Martine" w:date="2022-07-18T17:37:00Z">
        <w:r>
          <w:rPr>
            <w:b/>
            <w:bCs/>
          </w:rPr>
          <w:t xml:space="preserve">       </w:t>
        </w:r>
        <w:r w:rsidRPr="008E0B97">
          <w:rPr>
            <w:b/>
            <w:bCs/>
          </w:rPr>
          <w:t>ElSEIF IsPresent</w:t>
        </w:r>
        <w:r>
          <w:t>(MXParty.PostalAddress.AddressLine) THEN</w:t>
        </w:r>
      </w:ins>
    </w:p>
    <w:p w14:paraId="0946C572" w14:textId="77777777" w:rsidR="00D041CF" w:rsidRPr="00E1501D" w:rsidRDefault="00D041CF" w:rsidP="00D041CF">
      <w:pPr>
        <w:ind w:left="720" w:right="-1612" w:firstLine="130"/>
        <w:rPr>
          <w:ins w:id="2309" w:author="BOUVY Martine" w:date="2022-07-18T17:37:00Z"/>
          <w:bCs/>
        </w:rPr>
      </w:pPr>
      <w:ins w:id="2310" w:author="BOUVY Martine" w:date="2022-07-18T17:37:00Z">
        <w:r>
          <w:t xml:space="preserve">        </w:t>
        </w:r>
        <w:r w:rsidRPr="008E0B97">
          <w:rPr>
            <w:b/>
          </w:rPr>
          <w:t>Su</w:t>
        </w:r>
        <w:r w:rsidRPr="00146CFF">
          <w:rPr>
            <w:b/>
          </w:rPr>
          <w:t>bfunctionE</w:t>
        </w:r>
        <w:r w:rsidRPr="00E71C18">
          <w:rPr>
            <w:b/>
          </w:rPr>
          <w:t>xtractCountryCodeAddressLine</w:t>
        </w:r>
        <w:r w:rsidRPr="00E71C18">
          <w:rPr>
            <w:bCs/>
          </w:rPr>
          <w:t>(MXPartyIdentif</w:t>
        </w:r>
        <w:r w:rsidRPr="005D15BB">
          <w:rPr>
            <w:bCs/>
          </w:rPr>
          <w:t>ication</w:t>
        </w:r>
        <w:r>
          <w:rPr>
            <w:bCs/>
          </w:rPr>
          <w:t>,</w:t>
        </w:r>
        <w:r w:rsidRPr="005D15BB">
          <w:rPr>
            <w:bCs/>
          </w:rPr>
          <w:t>SuccessfulFATF</w:t>
        </w:r>
        <w:r>
          <w:rPr>
            <w:bCs/>
          </w:rPr>
          <w:t>;</w:t>
        </w:r>
        <w:r w:rsidRPr="005D15BB">
          <w:rPr>
            <w:bCs/>
          </w:rPr>
          <w:t>MTC</w:t>
        </w:r>
        <w:r w:rsidRPr="001F6CEF">
          <w:rPr>
            <w:bCs/>
          </w:rPr>
          <w:t>ountryCode</w:t>
        </w:r>
        <w:r w:rsidRPr="00E1501D">
          <w:rPr>
            <w:bCs/>
          </w:rPr>
          <w:t>)</w:t>
        </w:r>
      </w:ins>
    </w:p>
    <w:p w14:paraId="7B115F22" w14:textId="77777777" w:rsidR="00D041CF" w:rsidRPr="00134955" w:rsidRDefault="00D041CF" w:rsidP="00D041CF">
      <w:pPr>
        <w:ind w:left="720" w:right="-1612" w:firstLine="130"/>
        <w:rPr>
          <w:ins w:id="2311" w:author="BOUVY Martine" w:date="2022-07-18T17:37:00Z"/>
          <w:bCs/>
        </w:rPr>
      </w:pPr>
      <w:ins w:id="2312" w:author="BOUVY Martine" w:date="2022-07-18T17:37:00Z">
        <w:r w:rsidRPr="00134955">
          <w:rPr>
            <w:bCs/>
          </w:rPr>
          <w:t xml:space="preserve">         /* subfunction defined below */</w:t>
        </w:r>
      </w:ins>
    </w:p>
    <w:p w14:paraId="647B8872" w14:textId="77777777" w:rsidR="00D041CF" w:rsidRDefault="00D041CF" w:rsidP="00D041CF">
      <w:pPr>
        <w:ind w:left="720" w:right="-1612" w:firstLine="130"/>
        <w:rPr>
          <w:ins w:id="2313" w:author="BOUVY Martine" w:date="2022-07-18T17:37:00Z"/>
          <w:b/>
        </w:rPr>
      </w:pPr>
    </w:p>
    <w:p w14:paraId="722E693C" w14:textId="77777777" w:rsidR="00D041CF" w:rsidRPr="008E0B97" w:rsidRDefault="00D041CF" w:rsidP="00D041CF">
      <w:pPr>
        <w:ind w:left="720" w:right="-1612" w:firstLine="130"/>
        <w:rPr>
          <w:ins w:id="2314" w:author="BOUVY Martine" w:date="2022-07-18T17:37:00Z"/>
          <w:bCs/>
        </w:rPr>
      </w:pPr>
      <w:ins w:id="2315" w:author="BOUVY Martine" w:date="2022-07-18T17:37:00Z">
        <w:r>
          <w:rPr>
            <w:b/>
          </w:rPr>
          <w:t xml:space="preserve">           ENDIF</w:t>
        </w:r>
      </w:ins>
    </w:p>
    <w:p w14:paraId="69F82FFD" w14:textId="77777777" w:rsidR="00D041CF" w:rsidRDefault="00D041CF" w:rsidP="00EF2C02">
      <w:pPr>
        <w:ind w:left="1428" w:right="8"/>
      </w:pPr>
    </w:p>
    <w:p w14:paraId="109EFC2C" w14:textId="77777777" w:rsidR="00EF2C02" w:rsidRDefault="00EF2C02" w:rsidP="00EF2C02">
      <w:pPr>
        <w:ind w:left="1428" w:right="8"/>
      </w:pPr>
    </w:p>
    <w:p w14:paraId="3E3CDAD5" w14:textId="3236CBF2" w:rsidR="00EF2C02" w:rsidRDefault="00EF2C02" w:rsidP="00EF2C02">
      <w:pPr>
        <w:tabs>
          <w:tab w:val="left" w:pos="2070"/>
          <w:tab w:val="left" w:pos="2250"/>
          <w:tab w:val="left" w:pos="2340"/>
          <w:tab w:val="left" w:pos="2430"/>
        </w:tabs>
        <w:ind w:left="1428" w:right="8"/>
      </w:pPr>
      <w:r>
        <w:t xml:space="preserve">       </w:t>
      </w:r>
      <w:del w:id="2316" w:author="BOUVY Martine" w:date="2022-07-18T17:38:00Z">
        <w:r w:rsidRPr="00A87CB0" w:rsidDel="00D041CF">
          <w:rPr>
            <w:b/>
          </w:rPr>
          <w:delText>ELSE</w:delText>
        </w:r>
      </w:del>
      <w:r w:rsidRPr="00A87CB0">
        <w:rPr>
          <w:b/>
        </w:rPr>
        <w:t>IF IsPresent</w:t>
      </w:r>
      <w:r>
        <w:t>(MXParty.CountryOfResidence)</w:t>
      </w:r>
      <w:ins w:id="2317" w:author="BOUVY Martine" w:date="2022-07-18T17:38:00Z">
        <w:r w:rsidR="00D041CF" w:rsidRPr="00D041CF">
          <w:t xml:space="preserve"> </w:t>
        </w:r>
        <w:r w:rsidR="00D041CF">
          <w:t>AND SuccessfulFATF = “false</w:t>
        </w:r>
      </w:ins>
      <w:ins w:id="2318" w:author="BOUVY Martine" w:date="2022-07-18T17:39:00Z">
        <w:r w:rsidR="00134955">
          <w:t>”</w:t>
        </w:r>
      </w:ins>
    </w:p>
    <w:p w14:paraId="3FA3F5B8" w14:textId="77777777" w:rsidR="00EF2C02" w:rsidRDefault="00EF2C02" w:rsidP="00EF2C02">
      <w:pPr>
        <w:ind w:left="1428" w:right="8"/>
      </w:pPr>
      <w:r>
        <w:t xml:space="preserve">        MTCountryCode = MXParty.CountryOfResidence</w:t>
      </w:r>
    </w:p>
    <w:p w14:paraId="1016739B" w14:textId="77777777" w:rsidR="00EF2C02" w:rsidRDefault="00EF2C02" w:rsidP="00EF2C02">
      <w:pPr>
        <w:ind w:left="1428" w:right="8"/>
      </w:pPr>
      <w:r>
        <w:t xml:space="preserve">        SuccessfulFATF = “true”</w:t>
      </w:r>
    </w:p>
    <w:p w14:paraId="485DBA07" w14:textId="77777777" w:rsidR="00EF2C02" w:rsidRPr="00A87CB0" w:rsidRDefault="00EF2C02" w:rsidP="00EF2C02">
      <w:pPr>
        <w:ind w:left="1428" w:right="8"/>
        <w:rPr>
          <w:b/>
        </w:rPr>
      </w:pPr>
      <w:r>
        <w:t xml:space="preserve">       </w:t>
      </w:r>
      <w:r w:rsidRPr="00A87CB0">
        <w:rPr>
          <w:b/>
        </w:rPr>
        <w:t xml:space="preserve">ENDIF </w:t>
      </w:r>
    </w:p>
    <w:p w14:paraId="4EB68BA3" w14:textId="77777777" w:rsidR="00EF2C02" w:rsidRDefault="00EF2C02" w:rsidP="00EF2C02">
      <w:pPr>
        <w:ind w:left="1428" w:right="8"/>
      </w:pPr>
    </w:p>
    <w:p w14:paraId="4C17D809" w14:textId="77777777" w:rsidR="00EF2C02" w:rsidRPr="00FA3449" w:rsidRDefault="00EF2C02" w:rsidP="00EF2C02">
      <w:pPr>
        <w:ind w:left="1428" w:right="8"/>
        <w:rPr>
          <w:b/>
        </w:rPr>
      </w:pPr>
      <w:r w:rsidRPr="00FA3449">
        <w:rPr>
          <w:b/>
        </w:rPr>
        <w:t xml:space="preserve">  }</w:t>
      </w:r>
    </w:p>
    <w:p w14:paraId="49C7B9B8" w14:textId="77777777" w:rsidR="00EF2C02" w:rsidRDefault="00EF2C02" w:rsidP="00EF2C02">
      <w:pPr>
        <w:spacing w:after="306" w:line="216" w:lineRule="auto"/>
        <w:ind w:left="846" w:right="8"/>
        <w:rPr>
          <w:b/>
        </w:rPr>
      </w:pPr>
      <w:r>
        <w:t xml:space="preserve"> </w:t>
      </w:r>
      <w:r w:rsidRPr="00574188">
        <w:rPr>
          <w:b/>
        </w:rPr>
        <w:t xml:space="preserve">       </w:t>
      </w:r>
    </w:p>
    <w:p w14:paraId="0E2CA9A1" w14:textId="77777777" w:rsidR="00EF2C02" w:rsidRPr="000D06AA" w:rsidRDefault="00EF2C02" w:rsidP="00EF2C02">
      <w:pPr>
        <w:spacing w:after="306" w:line="216" w:lineRule="auto"/>
        <w:ind w:left="846" w:right="8"/>
        <w:rPr>
          <w:b/>
        </w:rPr>
      </w:pPr>
      <w:r>
        <w:rPr>
          <w:b/>
        </w:rPr>
        <w:t xml:space="preserve"> </w:t>
      </w:r>
      <w:r w:rsidRPr="000D06AA">
        <w:rPr>
          <w:b/>
        </w:rPr>
        <w:t xml:space="preserve">       ENDIF</w:t>
      </w:r>
    </w:p>
    <w:p w14:paraId="62743A89" w14:textId="77777777" w:rsidR="00EF2C02" w:rsidRDefault="00EF2C02" w:rsidP="00EF2C02">
      <w:pPr>
        <w:spacing w:after="306" w:line="216" w:lineRule="auto"/>
        <w:ind w:left="846" w:right="8"/>
      </w:pPr>
      <w:r>
        <w:rPr>
          <w:b/>
        </w:rPr>
        <w:t xml:space="preserve"> </w:t>
      </w:r>
      <w:r w:rsidRPr="0005128E">
        <w:rPr>
          <w:b/>
        </w:rPr>
        <w:t>IF</w:t>
      </w:r>
      <w:r>
        <w:t xml:space="preserve"> SuccessfulFATF = “True” THEN</w:t>
      </w:r>
    </w:p>
    <w:p w14:paraId="1FF68AB0" w14:textId="77777777" w:rsidR="00EF2C02" w:rsidRDefault="00EF2C02" w:rsidP="00EF2C02">
      <w:pPr>
        <w:spacing w:after="306" w:line="216" w:lineRule="auto"/>
        <w:ind w:left="846" w:right="8"/>
      </w:pPr>
      <w:r>
        <w:t xml:space="preserve">   </w:t>
      </w:r>
      <w:r w:rsidRPr="00FA3449">
        <w:rPr>
          <w:rFonts w:eastAsia="Arial"/>
        </w:rPr>
        <w:t>MT</w:t>
      </w:r>
      <w:r>
        <w:rPr>
          <w:rFonts w:eastAsia="Arial"/>
        </w:rPr>
        <w:t>NIDN</w:t>
      </w:r>
      <w:r>
        <w:t xml:space="preserve"> = </w:t>
      </w:r>
      <w:r w:rsidRPr="00B662E8">
        <w:rPr>
          <w:b/>
        </w:rPr>
        <w:t>Concatenate</w:t>
      </w:r>
      <w:r>
        <w:t>(“7/”,MTCountryCode,”/”, MXIdentifier)</w:t>
      </w:r>
    </w:p>
    <w:p w14:paraId="50335183" w14:textId="77777777" w:rsidR="00EF2C02" w:rsidRDefault="00EF2C02" w:rsidP="00EF2C02">
      <w:pPr>
        <w:spacing w:after="0" w:line="216" w:lineRule="auto"/>
        <w:ind w:left="846" w:right="8"/>
      </w:pPr>
      <w:r w:rsidRPr="00B662E8">
        <w:rPr>
          <w:rFonts w:eastAsia="Arial"/>
          <w:b/>
        </w:rPr>
        <w:t xml:space="preserve">   IF</w:t>
      </w:r>
      <w:r>
        <w:rPr>
          <w:rFonts w:eastAsia="Arial"/>
        </w:rPr>
        <w:t xml:space="preserve"> </w:t>
      </w:r>
      <w:r w:rsidRPr="00BF2223">
        <w:rPr>
          <w:rFonts w:eastAsia="Arial"/>
          <w:b/>
        </w:rPr>
        <w:t>Length</w:t>
      </w:r>
      <w:r>
        <w:rPr>
          <w:rFonts w:eastAsia="Arial"/>
        </w:rPr>
        <w:t>(MTNIDN)&gt; 35 THEN</w:t>
      </w:r>
    </w:p>
    <w:p w14:paraId="5BCAE4AE" w14:textId="77777777" w:rsidR="00EF2C02" w:rsidRDefault="00EF2C02" w:rsidP="00EF2C02">
      <w:pPr>
        <w:spacing w:after="0" w:line="216" w:lineRule="auto"/>
        <w:ind w:left="846" w:right="8"/>
      </w:pPr>
      <w:r>
        <w:t xml:space="preserve">     MTNIDN = </w:t>
      </w:r>
      <w:r w:rsidRPr="00BF2223">
        <w:rPr>
          <w:b/>
        </w:rPr>
        <w:t>Concatenate</w:t>
      </w:r>
      <w:r>
        <w:t>(</w:t>
      </w:r>
      <w:r w:rsidRPr="00BF2223">
        <w:rPr>
          <w:b/>
        </w:rPr>
        <w:t>Substring</w:t>
      </w:r>
      <w:r>
        <w:t>(MTNIDN,1,34),”+”))</w:t>
      </w:r>
    </w:p>
    <w:p w14:paraId="11B3DC1A" w14:textId="77777777" w:rsidR="00EF2C02" w:rsidRPr="00BF2223" w:rsidRDefault="00EF2C02" w:rsidP="00EF2C02">
      <w:pPr>
        <w:spacing w:after="0" w:line="216" w:lineRule="auto"/>
        <w:ind w:left="846" w:right="8"/>
        <w:rPr>
          <w:b/>
        </w:rPr>
      </w:pPr>
      <w:r w:rsidRPr="00BF2223">
        <w:rPr>
          <w:b/>
        </w:rPr>
        <w:t xml:space="preserve">   ENDIF</w:t>
      </w:r>
    </w:p>
    <w:p w14:paraId="3C0F92B5" w14:textId="77777777" w:rsidR="00EF2C02" w:rsidRDefault="00EF2C02" w:rsidP="00EF2C02">
      <w:pPr>
        <w:spacing w:after="0" w:line="216" w:lineRule="auto"/>
        <w:ind w:left="846" w:right="8"/>
      </w:pPr>
      <w:r>
        <w:lastRenderedPageBreak/>
        <w:t xml:space="preserve"> </w:t>
      </w:r>
    </w:p>
    <w:p w14:paraId="3C7C0B9C" w14:textId="77777777" w:rsidR="00EF2C02" w:rsidRDefault="00EF2C02" w:rsidP="00EF2C02">
      <w:pPr>
        <w:spacing w:after="306" w:line="216" w:lineRule="auto"/>
        <w:ind w:left="846" w:right="8"/>
        <w:rPr>
          <w:rFonts w:eastAsia="Arial"/>
          <w:b/>
        </w:rPr>
      </w:pPr>
      <w:r>
        <w:rPr>
          <w:rFonts w:eastAsia="Arial"/>
          <w:b/>
        </w:rPr>
        <w:t xml:space="preserve"> </w:t>
      </w:r>
      <w:r w:rsidRPr="0005128E">
        <w:rPr>
          <w:rFonts w:eastAsia="Arial"/>
          <w:b/>
        </w:rPr>
        <w:t>ELSE</w:t>
      </w:r>
    </w:p>
    <w:p w14:paraId="7DD6420D" w14:textId="77777777" w:rsidR="00EF2C02" w:rsidRPr="00BA1FD3" w:rsidRDefault="00EF2C02" w:rsidP="00EF2C02">
      <w:pPr>
        <w:spacing w:after="306" w:line="216" w:lineRule="auto"/>
        <w:ind w:left="846" w:right="8"/>
        <w:rPr>
          <w:rFonts w:eastAsia="Arial"/>
        </w:rPr>
      </w:pPr>
      <w:r>
        <w:rPr>
          <w:rFonts w:eastAsia="Arial"/>
          <w:b/>
        </w:rPr>
        <w:t xml:space="preserve"> </w:t>
      </w:r>
      <w:r w:rsidRPr="00BA1FD3">
        <w:rPr>
          <w:rFonts w:eastAsia="Arial"/>
        </w:rPr>
        <w:t>/* no c</w:t>
      </w:r>
      <w:r>
        <w:rPr>
          <w:rFonts w:eastAsia="Arial"/>
        </w:rPr>
        <w:t>ountry code to create valid Number 7/</w:t>
      </w:r>
      <w:r w:rsidRPr="00BA1FD3">
        <w:rPr>
          <w:rFonts w:eastAsia="Arial"/>
        </w:rPr>
        <w:t xml:space="preserve"> */</w:t>
      </w:r>
    </w:p>
    <w:p w14:paraId="1FB0D985" w14:textId="77777777" w:rsidR="00EF2C02" w:rsidRDefault="00EF2C02" w:rsidP="00EF2C02">
      <w:pPr>
        <w:spacing w:after="306" w:line="216" w:lineRule="auto"/>
        <w:ind w:left="846" w:right="8"/>
      </w:pPr>
      <w:r>
        <w:t xml:space="preserve">   Flag_MissingInformation= True</w:t>
      </w:r>
    </w:p>
    <w:p w14:paraId="5E959343" w14:textId="66F1E96E" w:rsidR="00EF2C02" w:rsidRDefault="00EF2C02" w:rsidP="00EF2C02">
      <w:pPr>
        <w:spacing w:after="112" w:line="249" w:lineRule="auto"/>
        <w:ind w:left="849" w:right="15" w:hanging="10"/>
        <w:rPr>
          <w:rFonts w:ascii="Arial" w:eastAsia="Arial" w:hAnsi="Arial" w:cs="Arial"/>
        </w:rPr>
      </w:pPr>
      <w:r>
        <w:t xml:space="preserve">  </w:t>
      </w:r>
      <w:del w:id="2319" w:author="BOUVY Martine" w:date="2022-01-26T16:39:00Z">
        <w:r w:rsidDel="00D640AA">
          <w:delText xml:space="preserve"> </w:delText>
        </w:r>
        <w:r w:rsidRPr="00BF2223" w:rsidDel="00D640AA">
          <w:delText>T</w:delText>
        </w:r>
      </w:del>
      <w:ins w:id="2320" w:author="BOUVY Martine [2]" w:date="2021-02-03T15:14:00Z">
        <w:del w:id="2321" w:author="BOUVY Martine" w:date="2022-01-26T16:39:00Z">
          <w:r w:rsidR="00CA67F0" w:rsidDel="00D640AA">
            <w:delText>2</w:delText>
          </w:r>
        </w:del>
      </w:ins>
      <w:del w:id="2322" w:author="BOUVY Martine" w:date="2022-01-26T16:39:00Z">
        <w:r w:rsidRPr="00BF2223" w:rsidDel="00D640AA">
          <w:delText>00037</w:delText>
        </w:r>
      </w:del>
      <w:ins w:id="2323" w:author="BOUVY Martine" w:date="2022-01-26T16:39:00Z">
        <w:r w:rsidR="00D640AA">
          <w:t xml:space="preserve"> T12005</w:t>
        </w:r>
      </w:ins>
      <w:r>
        <w:t xml:space="preserve"> /* Error code described in the error code list */</w:t>
      </w:r>
    </w:p>
    <w:p w14:paraId="2B3F6A47" w14:textId="77777777" w:rsidR="00EF2C02" w:rsidRPr="0005128E" w:rsidRDefault="00EF2C02" w:rsidP="00EF2C02">
      <w:pPr>
        <w:spacing w:after="306" w:line="216" w:lineRule="auto"/>
        <w:ind w:left="846" w:right="8"/>
        <w:rPr>
          <w:b/>
        </w:rPr>
      </w:pPr>
      <w:r>
        <w:rPr>
          <w:b/>
        </w:rPr>
        <w:t xml:space="preserve"> </w:t>
      </w:r>
      <w:r w:rsidRPr="0005128E">
        <w:rPr>
          <w:b/>
        </w:rPr>
        <w:t>ENDIF</w:t>
      </w:r>
    </w:p>
    <w:p w14:paraId="3ADCDFB7" w14:textId="77777777" w:rsidR="00EF2C02" w:rsidRDefault="00EF2C02" w:rsidP="00EF2C02">
      <w:pPr>
        <w:ind w:right="-137"/>
      </w:pPr>
    </w:p>
    <w:p w14:paraId="467F329E" w14:textId="267BF746" w:rsidR="00EF2C02" w:rsidRDefault="00EF2C02" w:rsidP="00EF2C02">
      <w:pPr>
        <w:ind w:right="-137"/>
        <w:rPr>
          <w:ins w:id="2324" w:author="BOUVY Martine" w:date="2022-07-18T16:43:00Z"/>
          <w:b/>
        </w:rPr>
      </w:pPr>
      <w:r>
        <w:rPr>
          <w:b/>
        </w:rPr>
        <w:t>ENDIF / build line 7</w:t>
      </w:r>
      <w:r w:rsidRPr="00FA3449">
        <w:rPr>
          <w:b/>
        </w:rPr>
        <w:t xml:space="preserve">/ </w:t>
      </w:r>
    </w:p>
    <w:p w14:paraId="7CCA0F91" w14:textId="01C67631" w:rsidR="00406A2F" w:rsidRDefault="00406A2F" w:rsidP="00EF2C02">
      <w:pPr>
        <w:ind w:right="-137"/>
        <w:rPr>
          <w:ins w:id="2325" w:author="BOUVY Martine" w:date="2022-07-18T16:43:00Z"/>
          <w:b/>
        </w:rPr>
      </w:pPr>
    </w:p>
    <w:p w14:paraId="788DF222" w14:textId="377637AA" w:rsidR="00406A2F" w:rsidRPr="005D15BB" w:rsidRDefault="00406A2F" w:rsidP="000F6B6A">
      <w:pPr>
        <w:ind w:right="-1612"/>
        <w:rPr>
          <w:ins w:id="2326" w:author="BOUVY Martine" w:date="2022-07-18T16:57:00Z"/>
          <w:bCs/>
        </w:rPr>
      </w:pPr>
      <w:ins w:id="2327" w:author="BOUVY Martine" w:date="2022-07-18T16:43:00Z">
        <w:r>
          <w:rPr>
            <w:b/>
          </w:rPr>
          <w:t>SubfunctionExtractCountryCodeAddressLine</w:t>
        </w:r>
      </w:ins>
      <w:ins w:id="2328" w:author="BOUVY Martine" w:date="2022-07-18T16:54:00Z">
        <w:r w:rsidR="004E2AF2" w:rsidRPr="005D15BB">
          <w:rPr>
            <w:bCs/>
          </w:rPr>
          <w:t>(M</w:t>
        </w:r>
      </w:ins>
      <w:ins w:id="2329" w:author="BOUVY Martine" w:date="2022-07-18T16:55:00Z">
        <w:r w:rsidR="004E2AF2" w:rsidRPr="005D15BB">
          <w:rPr>
            <w:bCs/>
          </w:rPr>
          <w:t>XPartyIdentific</w:t>
        </w:r>
      </w:ins>
      <w:ins w:id="2330" w:author="BOUVY Martine" w:date="2022-07-18T16:56:00Z">
        <w:r w:rsidR="004E2AF2" w:rsidRPr="005D15BB">
          <w:rPr>
            <w:bCs/>
          </w:rPr>
          <w:t>a</w:t>
        </w:r>
      </w:ins>
      <w:ins w:id="2331" w:author="BOUVY Martine" w:date="2022-07-18T16:55:00Z">
        <w:r w:rsidR="004E2AF2" w:rsidRPr="005D15BB">
          <w:rPr>
            <w:bCs/>
          </w:rPr>
          <w:t>tion</w:t>
        </w:r>
      </w:ins>
      <w:ins w:id="2332" w:author="BOUVY Martine" w:date="2022-07-18T17:30:00Z">
        <w:r w:rsidR="005D15BB" w:rsidRPr="005D15BB">
          <w:rPr>
            <w:bCs/>
          </w:rPr>
          <w:t>,</w:t>
        </w:r>
      </w:ins>
      <w:ins w:id="2333" w:author="BOUVY Martine" w:date="2022-07-18T17:31:00Z">
        <w:r w:rsidR="005D15BB" w:rsidRPr="005D15BB">
          <w:rPr>
            <w:bCs/>
          </w:rPr>
          <w:t xml:space="preserve"> SuccessfulFATF</w:t>
        </w:r>
      </w:ins>
      <w:ins w:id="2334" w:author="BOUVY Martine" w:date="2022-07-18T17:04:00Z">
        <w:r w:rsidR="000F6B6A" w:rsidRPr="005D15BB">
          <w:rPr>
            <w:bCs/>
          </w:rPr>
          <w:t>,C</w:t>
        </w:r>
      </w:ins>
      <w:ins w:id="2335" w:author="BOUVY Martine" w:date="2022-07-18T17:06:00Z">
        <w:r w:rsidR="000F6B6A" w:rsidRPr="005D15BB">
          <w:rPr>
            <w:bCs/>
          </w:rPr>
          <w:t>o</w:t>
        </w:r>
      </w:ins>
      <w:ins w:id="2336" w:author="BOUVY Martine" w:date="2022-07-18T17:05:00Z">
        <w:r w:rsidR="000F6B6A" w:rsidRPr="005D15BB">
          <w:rPr>
            <w:bCs/>
          </w:rPr>
          <w:t>untryCode</w:t>
        </w:r>
      </w:ins>
      <w:ins w:id="2337" w:author="BOUVY Martine" w:date="2022-07-18T16:55:00Z">
        <w:r w:rsidR="004E2AF2" w:rsidRPr="005D15BB">
          <w:rPr>
            <w:bCs/>
          </w:rPr>
          <w:t>)</w:t>
        </w:r>
      </w:ins>
    </w:p>
    <w:p w14:paraId="00EEE44E" w14:textId="67B932B7" w:rsidR="004F0DF2" w:rsidRDefault="004F0DF2" w:rsidP="00EF2C02">
      <w:pPr>
        <w:ind w:right="-137"/>
        <w:rPr>
          <w:ins w:id="2338" w:author="BOUVY Martine" w:date="2022-07-18T16:57:00Z"/>
          <w:b/>
        </w:rPr>
      </w:pPr>
    </w:p>
    <w:p w14:paraId="46DB8108" w14:textId="6C4498CC" w:rsidR="004F0DF2" w:rsidRPr="004F0DF2" w:rsidRDefault="004F0DF2" w:rsidP="00EF2C02">
      <w:pPr>
        <w:ind w:right="-137"/>
        <w:rPr>
          <w:ins w:id="2339" w:author="BOUVY Martine" w:date="2022-07-18T16:43:00Z"/>
          <w:bCs/>
        </w:rPr>
      </w:pPr>
      <w:ins w:id="2340" w:author="BOUVY Martine" w:date="2022-07-18T16:57:00Z">
        <w:r w:rsidRPr="004F0DF2">
          <w:rPr>
            <w:bCs/>
          </w:rPr>
          <w:t>StructuredAd</w:t>
        </w:r>
      </w:ins>
      <w:ins w:id="2341" w:author="BOUVY Martine" w:date="2022-07-18T16:58:00Z">
        <w:r w:rsidRPr="004F0DF2">
          <w:rPr>
            <w:bCs/>
          </w:rPr>
          <w:t>dressIndicator: boolean</w:t>
        </w:r>
      </w:ins>
    </w:p>
    <w:p w14:paraId="3582FD16" w14:textId="7D33F8B9" w:rsidR="00406A2F" w:rsidRDefault="00406A2F" w:rsidP="00EF2C02">
      <w:pPr>
        <w:ind w:right="-137"/>
        <w:rPr>
          <w:ins w:id="2342" w:author="BOUVY Martine" w:date="2022-07-18T16:43:00Z"/>
          <w:b/>
        </w:rPr>
      </w:pPr>
    </w:p>
    <w:p w14:paraId="7EC9F885" w14:textId="53518785" w:rsidR="00406A2F" w:rsidRPr="00254166" w:rsidRDefault="00406A2F" w:rsidP="00406A2F">
      <w:pPr>
        <w:tabs>
          <w:tab w:val="left" w:pos="540"/>
          <w:tab w:val="left" w:pos="630"/>
          <w:tab w:val="left" w:pos="720"/>
          <w:tab w:val="left" w:pos="810"/>
          <w:tab w:val="left" w:pos="1080"/>
        </w:tabs>
        <w:ind w:left="1428" w:right="8" w:hanging="1428"/>
        <w:rPr>
          <w:ins w:id="2343" w:author="BOUVY Martine" w:date="2022-07-18T16:44:00Z"/>
          <w:color w:val="auto"/>
        </w:rPr>
      </w:pPr>
      <w:ins w:id="2344" w:author="BOUVY Martine" w:date="2022-07-18T16:44:00Z">
        <w:r>
          <w:rPr>
            <w:b/>
            <w:color w:val="auto"/>
          </w:rPr>
          <w:t xml:space="preserve">      </w:t>
        </w:r>
      </w:ins>
      <w:ins w:id="2345" w:author="BOUVY Martine" w:date="2022-07-18T17:32:00Z">
        <w:r w:rsidR="00CE1BD4">
          <w:rPr>
            <w:b/>
            <w:color w:val="auto"/>
          </w:rPr>
          <w:t>M</w:t>
        </w:r>
      </w:ins>
      <w:ins w:id="2346" w:author="BOUVY Martine" w:date="2022-07-18T16:44:00Z">
        <w:r w:rsidRPr="00173964">
          <w:rPr>
            <w:b/>
            <w:color w:val="auto"/>
          </w:rPr>
          <w:t>X_To_MTAddressLineType(</w:t>
        </w:r>
        <w:r w:rsidRPr="00173964">
          <w:rPr>
            <w:color w:val="auto"/>
          </w:rPr>
          <w:t>MXPartyIdentification</w:t>
        </w:r>
        <w:r w:rsidRPr="00932E4D">
          <w:rPr>
            <w:color w:val="auto"/>
          </w:rPr>
          <w:t>;StructuredAddressIndicator)]</w:t>
        </w:r>
      </w:ins>
    </w:p>
    <w:p w14:paraId="254FF836" w14:textId="77777777" w:rsidR="00406A2F" w:rsidRPr="00E12673" w:rsidRDefault="00406A2F" w:rsidP="00406A2F">
      <w:pPr>
        <w:tabs>
          <w:tab w:val="left" w:pos="540"/>
          <w:tab w:val="left" w:pos="630"/>
          <w:tab w:val="left" w:pos="720"/>
          <w:tab w:val="left" w:pos="810"/>
          <w:tab w:val="left" w:pos="1080"/>
        </w:tabs>
        <w:ind w:left="1428" w:right="-352" w:hanging="1428"/>
        <w:rPr>
          <w:ins w:id="2347" w:author="BOUVY Martine" w:date="2022-07-18T16:44:00Z"/>
          <w:b/>
          <w:color w:val="auto"/>
        </w:rPr>
      </w:pPr>
      <w:ins w:id="2348" w:author="BOUVY Martine" w:date="2022-07-18T16:44:00Z">
        <w:r w:rsidRPr="00E12673">
          <w:rPr>
            <w:b/>
            <w:color w:val="auto"/>
          </w:rPr>
          <w:t xml:space="preserve">             IF </w:t>
        </w:r>
        <w:r w:rsidRPr="00E12673">
          <w:rPr>
            <w:bCs/>
            <w:color w:val="auto"/>
          </w:rPr>
          <w:t>StructuredAddressIndicator = “true”</w:t>
        </w:r>
        <w:r w:rsidRPr="00E12673">
          <w:rPr>
            <w:b/>
            <w:color w:val="auto"/>
          </w:rPr>
          <w:t xml:space="preserve"> THEN</w:t>
        </w:r>
      </w:ins>
    </w:p>
    <w:p w14:paraId="07F1E6B1" w14:textId="77777777" w:rsidR="00406A2F" w:rsidRPr="00173964" w:rsidRDefault="00406A2F" w:rsidP="00406A2F">
      <w:pPr>
        <w:tabs>
          <w:tab w:val="left" w:pos="540"/>
          <w:tab w:val="left" w:pos="630"/>
          <w:tab w:val="left" w:pos="720"/>
          <w:tab w:val="left" w:pos="810"/>
          <w:tab w:val="left" w:pos="1080"/>
        </w:tabs>
        <w:ind w:left="1428" w:right="-352" w:hanging="1428"/>
        <w:rPr>
          <w:ins w:id="2349" w:author="BOUVY Martine" w:date="2022-07-18T16:44:00Z"/>
          <w:bCs/>
          <w:color w:val="auto"/>
        </w:rPr>
      </w:pPr>
      <w:ins w:id="2350" w:author="BOUVY Martine" w:date="2022-07-18T16:44:00Z">
        <w:r w:rsidRPr="00173964">
          <w:rPr>
            <w:bCs/>
            <w:color w:val="auto"/>
          </w:rPr>
          <w:t xml:space="preserve">  /* search </w:t>
        </w:r>
        <w:r w:rsidRPr="00932E4D">
          <w:rPr>
            <w:bCs/>
            <w:color w:val="auto"/>
          </w:rPr>
          <w:t>for first line starting with “3/” – Country Code is present */</w:t>
        </w:r>
      </w:ins>
    </w:p>
    <w:p w14:paraId="662BDB2E" w14:textId="77777777" w:rsidR="00406A2F" w:rsidRPr="00932E4D" w:rsidRDefault="00406A2F" w:rsidP="00406A2F">
      <w:pPr>
        <w:tabs>
          <w:tab w:val="left" w:pos="540"/>
          <w:tab w:val="left" w:pos="630"/>
          <w:tab w:val="left" w:pos="720"/>
          <w:tab w:val="left" w:pos="810"/>
          <w:tab w:val="left" w:pos="1080"/>
        </w:tabs>
        <w:ind w:left="1428" w:right="-352" w:hanging="1428"/>
        <w:rPr>
          <w:ins w:id="2351" w:author="BOUVY Martine" w:date="2022-07-18T16:44:00Z"/>
          <w:b/>
          <w:color w:val="auto"/>
        </w:rPr>
      </w:pPr>
      <w:ins w:id="2352" w:author="BOUVY Martine" w:date="2022-07-18T16:44:00Z">
        <w:r w:rsidRPr="00932E4D">
          <w:rPr>
            <w:b/>
            <w:color w:val="auto"/>
          </w:rPr>
          <w:t xml:space="preserve">               For i = 1 to NumberOfOccurences(</w:t>
        </w:r>
        <w:r w:rsidRPr="00173964">
          <w:rPr>
            <w:color w:val="auto"/>
          </w:rPr>
          <w:t>MXPartyIdentification.PostalAddress</w:t>
        </w:r>
        <w:r w:rsidRPr="00932E4D">
          <w:rPr>
            <w:color w:val="auto"/>
          </w:rPr>
          <w:t>.AddressLine)</w:t>
        </w:r>
      </w:ins>
    </w:p>
    <w:p w14:paraId="3B846D78" w14:textId="77777777" w:rsidR="00406A2F" w:rsidRPr="00173964" w:rsidRDefault="00406A2F" w:rsidP="00406A2F">
      <w:pPr>
        <w:tabs>
          <w:tab w:val="left" w:pos="540"/>
          <w:tab w:val="left" w:pos="630"/>
          <w:tab w:val="left" w:pos="720"/>
          <w:tab w:val="left" w:pos="810"/>
          <w:tab w:val="left" w:pos="1620"/>
          <w:tab w:val="left" w:pos="1710"/>
        </w:tabs>
        <w:ind w:left="990" w:right="-622" w:hanging="1248"/>
        <w:rPr>
          <w:ins w:id="2353" w:author="BOUVY Martine" w:date="2022-07-18T16:44:00Z"/>
          <w:color w:val="auto"/>
        </w:rPr>
      </w:pPr>
      <w:ins w:id="2354" w:author="BOUVY Martine" w:date="2022-07-18T16:44:00Z">
        <w:r w:rsidRPr="00932E4D">
          <w:rPr>
            <w:b/>
            <w:color w:val="auto"/>
          </w:rPr>
          <w:t xml:space="preserve">               </w:t>
        </w:r>
        <w:r>
          <w:rPr>
            <w:b/>
            <w:color w:val="auto"/>
          </w:rPr>
          <w:t xml:space="preserve">   </w:t>
        </w:r>
        <w:r w:rsidRPr="00932E4D">
          <w:rPr>
            <w:b/>
            <w:color w:val="auto"/>
          </w:rPr>
          <w:t>IF S</w:t>
        </w:r>
        <w:r w:rsidRPr="00386626">
          <w:rPr>
            <w:b/>
            <w:color w:val="auto"/>
          </w:rPr>
          <w:t>ubstring(</w:t>
        </w:r>
        <w:r w:rsidRPr="00173964">
          <w:rPr>
            <w:color w:val="auto"/>
          </w:rPr>
          <w:t>MXPartyIdentification.PostalAddress</w:t>
        </w:r>
        <w:r w:rsidRPr="00932E4D">
          <w:rPr>
            <w:color w:val="auto"/>
          </w:rPr>
          <w:t>.AddressLine[i],1,2)</w:t>
        </w:r>
        <w:r w:rsidRPr="00386626">
          <w:rPr>
            <w:color w:val="auto"/>
          </w:rPr>
          <w:t xml:space="preserve">= </w:t>
        </w:r>
        <w:r w:rsidRPr="00173964">
          <w:rPr>
            <w:color w:val="auto"/>
          </w:rPr>
          <w:t xml:space="preserve">“3/” THEN </w:t>
        </w:r>
      </w:ins>
    </w:p>
    <w:p w14:paraId="626874CD" w14:textId="77777777" w:rsidR="00406A2F" w:rsidRPr="00173964" w:rsidRDefault="00406A2F" w:rsidP="00406A2F">
      <w:pPr>
        <w:spacing w:line="216" w:lineRule="auto"/>
        <w:ind w:left="0" w:right="8" w:firstLine="0"/>
        <w:rPr>
          <w:ins w:id="2355" w:author="BOUVY Martine" w:date="2022-07-18T16:44:00Z"/>
          <w:color w:val="auto"/>
        </w:rPr>
      </w:pPr>
      <w:ins w:id="2356" w:author="BOUVY Martine" w:date="2022-07-18T16:44:00Z">
        <w:r w:rsidRPr="00173964">
          <w:rPr>
            <w:b/>
            <w:color w:val="auto"/>
          </w:rPr>
          <w:t xml:space="preserve">              </w:t>
        </w:r>
      </w:ins>
    </w:p>
    <w:p w14:paraId="5C55BF01" w14:textId="628607D7" w:rsidR="00406A2F" w:rsidRPr="00173964" w:rsidRDefault="00406A2F" w:rsidP="00406A2F">
      <w:pPr>
        <w:tabs>
          <w:tab w:val="left" w:pos="540"/>
          <w:tab w:val="left" w:pos="630"/>
          <w:tab w:val="left" w:pos="720"/>
          <w:tab w:val="left" w:pos="810"/>
          <w:tab w:val="left" w:pos="1080"/>
        </w:tabs>
        <w:ind w:left="1080" w:right="-622" w:hanging="1428"/>
        <w:rPr>
          <w:ins w:id="2357" w:author="BOUVY Martine" w:date="2022-07-18T16:44:00Z"/>
          <w:color w:val="auto"/>
        </w:rPr>
      </w:pPr>
      <w:ins w:id="2358" w:author="BOUVY Martine" w:date="2022-07-18T16:44:00Z">
        <w:r w:rsidRPr="00173964">
          <w:rPr>
            <w:color w:val="auto"/>
          </w:rPr>
          <w:t xml:space="preserve">              </w:t>
        </w:r>
        <w:r w:rsidRPr="00932E4D">
          <w:rPr>
            <w:color w:val="auto"/>
          </w:rPr>
          <w:t xml:space="preserve"> </w:t>
        </w:r>
        <w:r w:rsidRPr="00173964">
          <w:rPr>
            <w:color w:val="auto"/>
          </w:rPr>
          <w:t>CountryCode</w:t>
        </w:r>
        <w:r w:rsidRPr="00932E4D">
          <w:rPr>
            <w:color w:val="auto"/>
          </w:rPr>
          <w:t xml:space="preserve">= </w:t>
        </w:r>
        <w:r w:rsidRPr="00173964">
          <w:rPr>
            <w:b/>
            <w:bCs/>
            <w:color w:val="auto"/>
          </w:rPr>
          <w:t>Su</w:t>
        </w:r>
        <w:r w:rsidRPr="00932E4D">
          <w:rPr>
            <w:b/>
            <w:color w:val="auto"/>
          </w:rPr>
          <w:t>bstring(</w:t>
        </w:r>
        <w:r w:rsidRPr="00173964">
          <w:rPr>
            <w:color w:val="auto"/>
          </w:rPr>
          <w:t>MXPartyIdentification.PostalAddress</w:t>
        </w:r>
        <w:r w:rsidRPr="00932E4D">
          <w:rPr>
            <w:color w:val="auto"/>
          </w:rPr>
          <w:t>.AddressLine[i],3,</w:t>
        </w:r>
        <w:r w:rsidRPr="00386626">
          <w:rPr>
            <w:color w:val="auto"/>
          </w:rPr>
          <w:t>2</w:t>
        </w:r>
        <w:r w:rsidRPr="00625BA6">
          <w:rPr>
            <w:color w:val="auto"/>
          </w:rPr>
          <w:t>)</w:t>
        </w:r>
        <w:r w:rsidRPr="00173964">
          <w:rPr>
            <w:color w:val="auto"/>
          </w:rPr>
          <w:t>=</w:t>
        </w:r>
      </w:ins>
    </w:p>
    <w:p w14:paraId="608D5DBB" w14:textId="77777777" w:rsidR="00406A2F" w:rsidRPr="00173964" w:rsidRDefault="00406A2F" w:rsidP="00406A2F">
      <w:pPr>
        <w:tabs>
          <w:tab w:val="left" w:pos="540"/>
          <w:tab w:val="left" w:pos="630"/>
          <w:tab w:val="left" w:pos="720"/>
          <w:tab w:val="left" w:pos="810"/>
          <w:tab w:val="left" w:pos="1080"/>
        </w:tabs>
        <w:ind w:left="1428" w:right="-622" w:hanging="1428"/>
        <w:rPr>
          <w:ins w:id="2359" w:author="BOUVY Martine" w:date="2022-07-18T16:44:00Z"/>
          <w:b/>
          <w:color w:val="auto"/>
        </w:rPr>
      </w:pPr>
    </w:p>
    <w:p w14:paraId="2A51BD01" w14:textId="313144BD" w:rsidR="00406A2F" w:rsidRDefault="00406A2F" w:rsidP="00406A2F">
      <w:pPr>
        <w:ind w:left="0" w:right="8" w:firstLine="0"/>
        <w:rPr>
          <w:ins w:id="2360" w:author="BOUVY Martine" w:date="2022-07-18T16:44:00Z"/>
          <w:color w:val="auto"/>
        </w:rPr>
      </w:pPr>
      <w:ins w:id="2361" w:author="BOUVY Martine" w:date="2022-07-18T16:44:00Z">
        <w:r w:rsidRPr="000F6B6A">
          <w:rPr>
            <w:bCs/>
            <w:color w:val="auto"/>
          </w:rPr>
          <w:t xml:space="preserve">             </w:t>
        </w:r>
      </w:ins>
      <w:ins w:id="2362" w:author="BOUVY Martine" w:date="2022-07-18T17:33:00Z">
        <w:r w:rsidR="00CE1BD4" w:rsidRPr="005D15BB">
          <w:rPr>
            <w:bCs/>
          </w:rPr>
          <w:t>SuccessfulFATF</w:t>
        </w:r>
      </w:ins>
      <w:ins w:id="2363" w:author="BOUVY Martine" w:date="2022-07-18T16:44:00Z">
        <w:r w:rsidRPr="00173964">
          <w:rPr>
            <w:color w:val="auto"/>
          </w:rPr>
          <w:t xml:space="preserve"> = “true”</w:t>
        </w:r>
      </w:ins>
    </w:p>
    <w:p w14:paraId="1CCCA2B0" w14:textId="77777777" w:rsidR="00406A2F" w:rsidRDefault="00406A2F" w:rsidP="00406A2F">
      <w:pPr>
        <w:ind w:left="0" w:right="8" w:firstLine="0"/>
        <w:rPr>
          <w:ins w:id="2364" w:author="BOUVY Martine" w:date="2022-07-18T16:44:00Z"/>
          <w:color w:val="auto"/>
        </w:rPr>
      </w:pPr>
      <w:ins w:id="2365" w:author="BOUVY Martine" w:date="2022-07-18T16:44:00Z">
        <w:r>
          <w:rPr>
            <w:color w:val="auto"/>
          </w:rPr>
          <w:t xml:space="preserve">             </w:t>
        </w:r>
        <w:r w:rsidRPr="00173964">
          <w:rPr>
            <w:color w:val="auto"/>
          </w:rPr>
          <w:t>T12001</w:t>
        </w:r>
      </w:ins>
    </w:p>
    <w:p w14:paraId="7189ECD0" w14:textId="77777777" w:rsidR="00406A2F" w:rsidRDefault="00406A2F" w:rsidP="00406A2F">
      <w:pPr>
        <w:ind w:left="0" w:right="8" w:firstLine="0"/>
        <w:rPr>
          <w:ins w:id="2366" w:author="BOUVY Martine" w:date="2022-07-18T16:44:00Z"/>
          <w:color w:val="auto"/>
        </w:rPr>
      </w:pPr>
      <w:ins w:id="2367" w:author="BOUVY Martine" w:date="2022-07-18T16:44:00Z">
        <w:r>
          <w:rPr>
            <w:color w:val="auto"/>
          </w:rPr>
          <w:t xml:space="preserve">             Exit loop</w:t>
        </w:r>
      </w:ins>
    </w:p>
    <w:p w14:paraId="534ECE37" w14:textId="77777777" w:rsidR="00406A2F" w:rsidRPr="00173964" w:rsidRDefault="00406A2F" w:rsidP="00406A2F">
      <w:pPr>
        <w:ind w:left="0" w:right="8" w:firstLine="0"/>
        <w:rPr>
          <w:ins w:id="2368" w:author="BOUVY Martine" w:date="2022-07-18T16:44:00Z"/>
          <w:b/>
          <w:bCs/>
          <w:color w:val="auto"/>
        </w:rPr>
      </w:pPr>
      <w:ins w:id="2369" w:author="BOUVY Martine" w:date="2022-07-18T16:44:00Z">
        <w:r>
          <w:rPr>
            <w:color w:val="auto"/>
          </w:rPr>
          <w:t xml:space="preserve">                </w:t>
        </w:r>
        <w:r w:rsidRPr="00173964">
          <w:rPr>
            <w:b/>
            <w:bCs/>
            <w:color w:val="auto"/>
          </w:rPr>
          <w:t>ENDIF</w:t>
        </w:r>
        <w:r>
          <w:rPr>
            <w:b/>
            <w:bCs/>
            <w:color w:val="auto"/>
          </w:rPr>
          <w:t xml:space="preserve">  </w:t>
        </w:r>
        <w:r w:rsidRPr="00173964">
          <w:rPr>
            <w:color w:val="auto"/>
          </w:rPr>
          <w:t>/* start with “3/” */</w:t>
        </w:r>
      </w:ins>
    </w:p>
    <w:p w14:paraId="1149E821" w14:textId="77777777" w:rsidR="00406A2F" w:rsidRPr="00173964" w:rsidRDefault="00406A2F" w:rsidP="00406A2F">
      <w:pPr>
        <w:ind w:left="0" w:right="8" w:firstLine="0"/>
        <w:rPr>
          <w:ins w:id="2370" w:author="BOUVY Martine" w:date="2022-07-18T16:44:00Z"/>
          <w:b/>
          <w:bCs/>
          <w:color w:val="auto"/>
        </w:rPr>
      </w:pPr>
      <w:ins w:id="2371" w:author="BOUVY Martine" w:date="2022-07-18T16:44:00Z">
        <w:r w:rsidRPr="00173964">
          <w:rPr>
            <w:b/>
            <w:bCs/>
            <w:color w:val="auto"/>
          </w:rPr>
          <w:t xml:space="preserve">             Next i</w:t>
        </w:r>
      </w:ins>
    </w:p>
    <w:p w14:paraId="5B5AECCA" w14:textId="77777777" w:rsidR="00406A2F" w:rsidRPr="00173964" w:rsidRDefault="00406A2F" w:rsidP="00406A2F">
      <w:pPr>
        <w:ind w:left="0" w:right="8" w:firstLine="0"/>
        <w:rPr>
          <w:ins w:id="2372" w:author="BOUVY Martine" w:date="2022-07-18T16:44:00Z"/>
          <w:color w:val="auto"/>
        </w:rPr>
      </w:pPr>
      <w:ins w:id="2373" w:author="BOUVY Martine" w:date="2022-07-18T16:44:00Z">
        <w:r>
          <w:rPr>
            <w:color w:val="auto"/>
          </w:rPr>
          <w:t xml:space="preserve"> </w:t>
        </w:r>
      </w:ins>
    </w:p>
    <w:p w14:paraId="4A3AE111" w14:textId="77777777" w:rsidR="00406A2F" w:rsidRDefault="00406A2F" w:rsidP="00406A2F">
      <w:pPr>
        <w:tabs>
          <w:tab w:val="left" w:pos="540"/>
          <w:tab w:val="left" w:pos="630"/>
          <w:tab w:val="left" w:pos="720"/>
          <w:tab w:val="left" w:pos="810"/>
          <w:tab w:val="left" w:pos="1080"/>
        </w:tabs>
        <w:ind w:left="1428" w:right="-622" w:hanging="1428"/>
        <w:rPr>
          <w:ins w:id="2374" w:author="BOUVY Martine" w:date="2022-07-18T16:44:00Z"/>
          <w:b/>
          <w:color w:val="auto"/>
        </w:rPr>
      </w:pPr>
      <w:ins w:id="2375" w:author="BOUVY Martine" w:date="2022-07-18T16:44:00Z">
        <w:r>
          <w:rPr>
            <w:b/>
            <w:color w:val="auto"/>
          </w:rPr>
          <w:t xml:space="preserve">           ENDIF  /* </w:t>
        </w:r>
        <w:r w:rsidRPr="00E12673">
          <w:rPr>
            <w:bCs/>
            <w:color w:val="auto"/>
          </w:rPr>
          <w:t>StructuredAddressIndicator = “true”</w:t>
        </w:r>
        <w:r w:rsidRPr="00E12673">
          <w:rPr>
            <w:b/>
            <w:color w:val="auto"/>
          </w:rPr>
          <w:t xml:space="preserve"> </w:t>
        </w:r>
        <w:r>
          <w:rPr>
            <w:b/>
            <w:color w:val="auto"/>
          </w:rPr>
          <w:t xml:space="preserve"> */ </w:t>
        </w:r>
      </w:ins>
    </w:p>
    <w:p w14:paraId="4FD9214A" w14:textId="77777777" w:rsidR="00406A2F" w:rsidRDefault="00406A2F" w:rsidP="00406A2F">
      <w:pPr>
        <w:tabs>
          <w:tab w:val="left" w:pos="540"/>
          <w:tab w:val="left" w:pos="630"/>
          <w:tab w:val="left" w:pos="720"/>
          <w:tab w:val="left" w:pos="810"/>
          <w:tab w:val="left" w:pos="1080"/>
        </w:tabs>
        <w:ind w:left="1428" w:right="-622" w:hanging="1428"/>
        <w:rPr>
          <w:ins w:id="2376" w:author="BOUVY Martine" w:date="2022-07-18T16:44:00Z"/>
          <w:b/>
          <w:color w:val="auto"/>
        </w:rPr>
      </w:pPr>
    </w:p>
    <w:p w14:paraId="4DD9D934" w14:textId="77777777" w:rsidR="00406A2F" w:rsidRPr="00FA3449" w:rsidRDefault="00406A2F" w:rsidP="00EF2C02">
      <w:pPr>
        <w:ind w:right="-137"/>
        <w:rPr>
          <w:b/>
        </w:rPr>
      </w:pPr>
    </w:p>
    <w:p w14:paraId="45F810C8" w14:textId="77777777" w:rsidR="00EF2C02" w:rsidRDefault="00EF2C02" w:rsidP="00C539B9">
      <w:pPr>
        <w:tabs>
          <w:tab w:val="center" w:pos="849"/>
          <w:tab w:val="center" w:pos="1417"/>
          <w:tab w:val="center" w:pos="2463"/>
        </w:tabs>
        <w:spacing w:after="207"/>
        <w:ind w:left="0" w:firstLine="0"/>
      </w:pPr>
    </w:p>
    <w:p w14:paraId="6E442B28" w14:textId="77777777" w:rsidR="004E0677" w:rsidRDefault="004E0677" w:rsidP="00C539B9">
      <w:pPr>
        <w:tabs>
          <w:tab w:val="center" w:pos="849"/>
          <w:tab w:val="center" w:pos="1417"/>
          <w:tab w:val="center" w:pos="2463"/>
        </w:tabs>
        <w:spacing w:after="207"/>
        <w:ind w:left="0" w:firstLine="0"/>
      </w:pPr>
    </w:p>
    <w:p w14:paraId="253AD948" w14:textId="6D231DE9" w:rsidR="00A90CA4" w:rsidRDefault="00EF2C02" w:rsidP="00A90CA4">
      <w:pPr>
        <w:pStyle w:val="Heading3"/>
      </w:pPr>
      <w:bookmarkStart w:id="2377" w:name="_Toc136351269"/>
      <w:r>
        <w:t>4.1.6</w:t>
      </w:r>
      <w:r w:rsidR="00A90CA4">
        <w:t xml:space="preserve">  MX_To_MTUltimateParty</w:t>
      </w:r>
      <w:bookmarkEnd w:id="2377"/>
    </w:p>
    <w:p w14:paraId="03A7C266" w14:textId="77777777" w:rsidR="00A90CA4" w:rsidRDefault="00A90CA4" w:rsidP="00A90CA4"/>
    <w:p w14:paraId="55D971F5" w14:textId="77777777" w:rsidR="00A90CA4" w:rsidRDefault="00A90CA4" w:rsidP="00A90CA4">
      <w:pPr>
        <w:spacing w:after="95"/>
        <w:ind w:left="419" w:right="157" w:hanging="7"/>
      </w:pPr>
      <w:r>
        <w:rPr>
          <w:rFonts w:ascii="Arial" w:eastAsia="Arial" w:hAnsi="Arial" w:cs="Arial"/>
          <w:b/>
        </w:rPr>
        <w:t xml:space="preserve">Name </w:t>
      </w:r>
    </w:p>
    <w:p w14:paraId="11F5B8F8" w14:textId="77777777" w:rsidR="00A90CA4" w:rsidRDefault="00A90CA4" w:rsidP="00A90CA4">
      <w:pPr>
        <w:spacing w:after="112" w:line="249" w:lineRule="auto"/>
        <w:ind w:left="849" w:right="15" w:hanging="10"/>
      </w:pPr>
      <w:r>
        <w:rPr>
          <w:rFonts w:ascii="Arial" w:eastAsia="Arial" w:hAnsi="Arial" w:cs="Arial"/>
        </w:rPr>
        <w:t>MX_To_MTUltimateParty</w:t>
      </w:r>
    </w:p>
    <w:p w14:paraId="1AC5CA54" w14:textId="77777777" w:rsidR="00A90CA4" w:rsidRDefault="00A90CA4" w:rsidP="00A90CA4">
      <w:pPr>
        <w:spacing w:after="95"/>
        <w:ind w:left="419" w:right="157" w:hanging="7"/>
        <w:rPr>
          <w:rFonts w:ascii="Arial" w:eastAsia="Arial" w:hAnsi="Arial" w:cs="Arial"/>
          <w:b/>
        </w:rPr>
      </w:pPr>
      <w:r>
        <w:rPr>
          <w:rFonts w:ascii="Arial" w:eastAsia="Arial" w:hAnsi="Arial" w:cs="Arial"/>
          <w:b/>
        </w:rPr>
        <w:lastRenderedPageBreak/>
        <w:t xml:space="preserve">Business description  </w:t>
      </w:r>
    </w:p>
    <w:p w14:paraId="30EFAFE4" w14:textId="3462CB69" w:rsidR="00A90CA4" w:rsidRDefault="00A90CA4" w:rsidP="00A90CA4">
      <w:pPr>
        <w:spacing w:after="95"/>
        <w:ind w:left="419" w:right="157" w:hanging="7"/>
        <w:rPr>
          <w:ins w:id="2378" w:author="BOUVY Martine [2]" w:date="2021-06-07T10:26:00Z"/>
          <w:rFonts w:ascii="Arial" w:eastAsia="Arial" w:hAnsi="Arial" w:cs="Arial"/>
        </w:rPr>
      </w:pPr>
      <w:r w:rsidRPr="001C27B5">
        <w:rPr>
          <w:rFonts w:ascii="Arial" w:eastAsia="Arial" w:hAnsi="Arial" w:cs="Arial"/>
        </w:rPr>
        <w:t xml:space="preserve">The function </w:t>
      </w:r>
      <w:r>
        <w:rPr>
          <w:rFonts w:ascii="Arial" w:eastAsia="Arial" w:hAnsi="Arial" w:cs="Arial"/>
        </w:rPr>
        <w:t>extracts the UltimateParty information in order to return a string following the below pattern and priority, dependent on the presence of elements.</w:t>
      </w:r>
    </w:p>
    <w:p w14:paraId="4D225595" w14:textId="5181A364" w:rsidR="001C60B1" w:rsidRDefault="001C60B1" w:rsidP="00A90CA4">
      <w:pPr>
        <w:spacing w:after="95"/>
        <w:ind w:left="419" w:right="157" w:hanging="7"/>
        <w:rPr>
          <w:rFonts w:ascii="Arial" w:eastAsia="Arial" w:hAnsi="Arial" w:cs="Arial"/>
        </w:rPr>
      </w:pPr>
      <w:ins w:id="2379" w:author="BOUVY Martine [2]" w:date="2021-06-07T10:26:00Z">
        <w:r>
          <w:rPr>
            <w:rFonts w:ascii="Arial" w:eastAsia="Arial" w:hAnsi="Arial" w:cs="Arial"/>
          </w:rPr>
          <w:t xml:space="preserve">       If BIC is present, it will be translated and other elements are ignored.</w:t>
        </w:r>
      </w:ins>
    </w:p>
    <w:p w14:paraId="763B7A38" w14:textId="1CB7F6A0" w:rsidR="00A90CA4" w:rsidRDefault="001C60B1" w:rsidP="00A90CA4">
      <w:pPr>
        <w:spacing w:after="0" w:line="367" w:lineRule="auto"/>
        <w:ind w:left="849" w:right="15" w:hanging="10"/>
        <w:rPr>
          <w:ins w:id="2380" w:author="BOUVY Martine [2]" w:date="2021-11-03T06:47:00Z"/>
          <w:rFonts w:ascii="Arial" w:eastAsia="Arial" w:hAnsi="Arial" w:cs="Arial"/>
          <w:color w:val="auto"/>
        </w:rPr>
      </w:pPr>
      <w:ins w:id="2381" w:author="BOUVY Martine [2]" w:date="2021-06-07T10:27:00Z">
        <w:r>
          <w:rPr>
            <w:rFonts w:ascii="Arial" w:eastAsia="Arial" w:hAnsi="Arial" w:cs="Arial"/>
            <w:color w:val="auto"/>
          </w:rPr>
          <w:t xml:space="preserve">Then </w:t>
        </w:r>
      </w:ins>
      <w:r w:rsidR="00A90CA4" w:rsidRPr="00E70542">
        <w:rPr>
          <w:rFonts w:ascii="Arial" w:eastAsia="Arial" w:hAnsi="Arial" w:cs="Arial"/>
          <w:color w:val="auto"/>
        </w:rPr>
        <w:t>Name/Country[/TownName] OR Name/OtherId OR Name OR OtherId</w:t>
      </w:r>
    </w:p>
    <w:p w14:paraId="587D2453" w14:textId="2D381FD2" w:rsidR="00DD5251" w:rsidRPr="00E70542" w:rsidRDefault="00DD5251" w:rsidP="00A90CA4">
      <w:pPr>
        <w:spacing w:after="0" w:line="367" w:lineRule="auto"/>
        <w:ind w:left="849" w:right="15" w:hanging="10"/>
        <w:rPr>
          <w:rFonts w:ascii="Arial" w:eastAsia="Arial" w:hAnsi="Arial" w:cs="Arial"/>
          <w:color w:val="auto"/>
        </w:rPr>
      </w:pPr>
      <w:ins w:id="2382" w:author="BOUVY Martine [2]" w:date="2021-11-03T06:47:00Z">
        <w:r>
          <w:rPr>
            <w:rFonts w:ascii="Arial" w:eastAsia="Arial" w:hAnsi="Arial" w:cs="Arial"/>
            <w:color w:val="auto"/>
          </w:rPr>
          <w:t>Note that only the first occurrence of OtherI</w:t>
        </w:r>
      </w:ins>
      <w:ins w:id="2383" w:author="BOUVY Martine [2]" w:date="2021-11-03T06:48:00Z">
        <w:r>
          <w:rPr>
            <w:rFonts w:ascii="Arial" w:eastAsia="Arial" w:hAnsi="Arial" w:cs="Arial"/>
            <w:color w:val="auto"/>
          </w:rPr>
          <w:t>d is translated.</w:t>
        </w:r>
      </w:ins>
    </w:p>
    <w:p w14:paraId="62CC9F9E" w14:textId="77777777" w:rsidR="00A90CA4" w:rsidRDefault="00A90CA4" w:rsidP="00B46822">
      <w:pPr>
        <w:spacing w:after="95"/>
        <w:ind w:left="450" w:right="157" w:hanging="38"/>
      </w:pPr>
      <w:r>
        <w:rPr>
          <w:rFonts w:ascii="Arial" w:eastAsia="Arial" w:hAnsi="Arial" w:cs="Arial"/>
          <w:b/>
        </w:rPr>
        <w:t xml:space="preserve">Format </w:t>
      </w:r>
    </w:p>
    <w:p w14:paraId="5F14522E" w14:textId="77777777" w:rsidR="00A90CA4" w:rsidRDefault="00A90CA4" w:rsidP="00A90CA4">
      <w:pPr>
        <w:spacing w:after="112" w:line="249" w:lineRule="auto"/>
        <w:ind w:left="849" w:right="15" w:hanging="10"/>
      </w:pPr>
      <w:r>
        <w:rPr>
          <w:rFonts w:ascii="Arial" w:eastAsia="Arial" w:hAnsi="Arial" w:cs="Arial"/>
        </w:rPr>
        <w:t xml:space="preserve">MX_To_MTUltimateParty(MXUltimateParty; MTUltimateParty) </w:t>
      </w:r>
    </w:p>
    <w:p w14:paraId="29A18A20" w14:textId="77777777" w:rsidR="00A90CA4" w:rsidRDefault="00A90CA4" w:rsidP="00A90CA4">
      <w:pPr>
        <w:spacing w:after="95"/>
        <w:ind w:left="860" w:right="157" w:hanging="7"/>
      </w:pPr>
      <w:r>
        <w:rPr>
          <w:rFonts w:ascii="Arial" w:eastAsia="Arial" w:hAnsi="Arial" w:cs="Arial"/>
          <w:b/>
        </w:rPr>
        <w:t xml:space="preserve">Input </w:t>
      </w:r>
    </w:p>
    <w:p w14:paraId="353CB82E" w14:textId="77777777" w:rsidR="00A90CA4" w:rsidRDefault="00A90CA4" w:rsidP="00A90CA4">
      <w:pPr>
        <w:spacing w:after="112" w:line="249" w:lineRule="auto"/>
        <w:ind w:left="849" w:right="15" w:hanging="10"/>
      </w:pPr>
      <w:r>
        <w:rPr>
          <w:rFonts w:ascii="Arial" w:eastAsia="Arial" w:hAnsi="Arial" w:cs="Arial"/>
        </w:rPr>
        <w:t>MXUltimateParty typed PartyIdentification135</w:t>
      </w:r>
    </w:p>
    <w:p w14:paraId="75728C48" w14:textId="77777777" w:rsidR="00A90CA4" w:rsidRDefault="00A90CA4" w:rsidP="00A90CA4">
      <w:pPr>
        <w:spacing w:after="95"/>
        <w:ind w:left="860" w:right="157" w:hanging="7"/>
      </w:pPr>
      <w:r>
        <w:rPr>
          <w:rFonts w:ascii="Arial" w:eastAsia="Arial" w:hAnsi="Arial" w:cs="Arial"/>
          <w:b/>
        </w:rPr>
        <w:t xml:space="preserve">Output </w:t>
      </w:r>
    </w:p>
    <w:p w14:paraId="467CA29D" w14:textId="77777777" w:rsidR="00A90CA4" w:rsidRDefault="00A90CA4" w:rsidP="00A90CA4">
      <w:pPr>
        <w:spacing w:after="112" w:line="249" w:lineRule="auto"/>
        <w:ind w:left="0" w:right="15" w:firstLine="0"/>
      </w:pPr>
      <w:r>
        <w:rPr>
          <w:rFonts w:ascii="Arial" w:eastAsia="Arial" w:hAnsi="Arial" w:cs="Arial"/>
        </w:rPr>
        <w:tab/>
        <w:t xml:space="preserve">   MTUltimateParty : string</w:t>
      </w:r>
    </w:p>
    <w:p w14:paraId="36772FA3" w14:textId="77777777" w:rsidR="00A90CA4" w:rsidRDefault="00A90CA4" w:rsidP="00B46822">
      <w:pPr>
        <w:tabs>
          <w:tab w:val="left" w:pos="450"/>
          <w:tab w:val="left" w:pos="540"/>
        </w:tabs>
        <w:spacing w:after="0" w:line="370" w:lineRule="auto"/>
        <w:ind w:left="839" w:right="6155" w:hanging="427"/>
        <w:rPr>
          <w:rFonts w:ascii="Arial" w:eastAsia="Arial" w:hAnsi="Arial" w:cs="Arial"/>
          <w:b/>
        </w:rPr>
      </w:pPr>
      <w:r>
        <w:rPr>
          <w:rFonts w:ascii="Arial" w:eastAsia="Arial" w:hAnsi="Arial" w:cs="Arial"/>
          <w:b/>
        </w:rPr>
        <w:t xml:space="preserve">Preconditions </w:t>
      </w:r>
    </w:p>
    <w:p w14:paraId="156B4873" w14:textId="22FC5DA8" w:rsidR="00A90CA4" w:rsidRDefault="00B46822" w:rsidP="00A90CA4">
      <w:pPr>
        <w:spacing w:after="0" w:line="370" w:lineRule="auto"/>
        <w:ind w:left="839" w:right="-1703" w:hanging="427"/>
        <w:rPr>
          <w:rFonts w:ascii="Arial" w:eastAsia="Arial" w:hAnsi="Arial" w:cs="Arial"/>
        </w:rPr>
      </w:pPr>
      <w:r>
        <w:rPr>
          <w:rFonts w:ascii="Arial" w:hAnsi="Arial" w:cs="Arial"/>
        </w:rPr>
        <w:t xml:space="preserve">        </w:t>
      </w:r>
      <w:r w:rsidR="00A90CA4">
        <w:rPr>
          <w:rFonts w:ascii="Arial" w:hAnsi="Arial" w:cs="Arial"/>
        </w:rPr>
        <w:t xml:space="preserve">None </w:t>
      </w:r>
    </w:p>
    <w:p w14:paraId="4FC71B26" w14:textId="77777777" w:rsidR="00A90CA4" w:rsidRDefault="00A90CA4" w:rsidP="00A90CA4">
      <w:pPr>
        <w:ind w:left="0" w:firstLine="0"/>
        <w:rPr>
          <w:rFonts w:ascii="Arial" w:eastAsia="Arial" w:hAnsi="Arial" w:cs="Arial"/>
          <w:b/>
        </w:rPr>
      </w:pPr>
      <w:r>
        <w:rPr>
          <w:rFonts w:ascii="Arial" w:eastAsia="Arial" w:hAnsi="Arial" w:cs="Arial"/>
          <w:b/>
        </w:rPr>
        <w:t xml:space="preserve">       Formal description</w:t>
      </w:r>
    </w:p>
    <w:p w14:paraId="24696390" w14:textId="77777777" w:rsidR="00A90CA4" w:rsidRDefault="00A90CA4" w:rsidP="00A90CA4">
      <w:pPr>
        <w:ind w:left="0" w:firstLine="0"/>
        <w:rPr>
          <w:rFonts w:ascii="Arial" w:eastAsia="Arial" w:hAnsi="Arial" w:cs="Arial"/>
          <w:b/>
        </w:rPr>
      </w:pPr>
    </w:p>
    <w:p w14:paraId="7A1D4E38" w14:textId="39AA7C0D" w:rsidR="00A90CA4" w:rsidRPr="00E95968" w:rsidRDefault="00A90CA4" w:rsidP="00A90CA4">
      <w:pPr>
        <w:ind w:left="0" w:firstLine="0"/>
        <w:rPr>
          <w:rFonts w:eastAsia="Arial"/>
        </w:rPr>
      </w:pPr>
      <w:r>
        <w:rPr>
          <w:rFonts w:ascii="Arial" w:eastAsia="Arial" w:hAnsi="Arial" w:cs="Arial"/>
        </w:rPr>
        <w:t xml:space="preserve">    </w:t>
      </w:r>
      <w:r w:rsidR="00B46822">
        <w:rPr>
          <w:rFonts w:ascii="Arial" w:eastAsia="Arial" w:hAnsi="Arial" w:cs="Arial"/>
        </w:rPr>
        <w:t xml:space="preserve">          </w:t>
      </w:r>
      <w:r>
        <w:rPr>
          <w:rFonts w:ascii="Arial" w:eastAsia="Arial" w:hAnsi="Arial" w:cs="Arial"/>
        </w:rPr>
        <w:t xml:space="preserve">  </w:t>
      </w:r>
      <w:r w:rsidRPr="00E95968">
        <w:rPr>
          <w:rFonts w:eastAsia="Arial"/>
        </w:rPr>
        <w:t>/* Local variables:</w:t>
      </w:r>
    </w:p>
    <w:p w14:paraId="514EC26A" w14:textId="3BDB73A3" w:rsidR="00A90CA4" w:rsidRPr="00E95968" w:rsidRDefault="00A90CA4" w:rsidP="00A90CA4">
      <w:pPr>
        <w:ind w:left="0" w:firstLine="0"/>
        <w:rPr>
          <w:rFonts w:eastAsia="Arial"/>
        </w:rPr>
      </w:pPr>
      <w:r w:rsidRPr="00E95968">
        <w:rPr>
          <w:rFonts w:eastAsia="Arial"/>
        </w:rPr>
        <w:t xml:space="preserve">        MXName, MXCountry, MXTownName, MXIdentification</w:t>
      </w:r>
      <w:ins w:id="2384" w:author="BOUVY Martine [2]" w:date="2021-06-07T10:27:00Z">
        <w:r w:rsidR="00340790">
          <w:rPr>
            <w:rFonts w:eastAsia="Arial"/>
          </w:rPr>
          <w:t>, MXBIC : string</w:t>
        </w:r>
      </w:ins>
      <w:r w:rsidRPr="00E95968">
        <w:rPr>
          <w:rFonts w:eastAsia="Arial"/>
        </w:rPr>
        <w:t xml:space="preserve"> */</w:t>
      </w:r>
    </w:p>
    <w:p w14:paraId="71B3CF50" w14:textId="5B1789C1" w:rsidR="00A90CA4" w:rsidRPr="00E95968" w:rsidRDefault="00340790" w:rsidP="00A90CA4">
      <w:ins w:id="2385" w:author="BOUVY Martine [2]" w:date="2021-06-07T10:27:00Z">
        <w:r>
          <w:t>MXBIC = MXUltimateParty.</w:t>
        </w:r>
      </w:ins>
      <w:ins w:id="2386" w:author="BOUVY Martine [2]" w:date="2021-06-07T10:29:00Z">
        <w:r>
          <w:t>Identification.OrganisationIdentification.AnyBIC</w:t>
        </w:r>
      </w:ins>
    </w:p>
    <w:p w14:paraId="1A2525A1" w14:textId="77777777" w:rsidR="00A90CA4" w:rsidRPr="00E95968" w:rsidRDefault="00A90CA4" w:rsidP="00B46822">
      <w:pPr>
        <w:spacing w:after="0" w:line="367" w:lineRule="auto"/>
        <w:ind w:right="15" w:firstLine="42"/>
        <w:rPr>
          <w:rFonts w:eastAsia="Arial"/>
        </w:rPr>
      </w:pPr>
      <w:r w:rsidRPr="00E95968">
        <w:rPr>
          <w:rFonts w:eastAsia="Arial"/>
        </w:rPr>
        <w:t>MXName = MXUltimateParty.Name</w:t>
      </w:r>
    </w:p>
    <w:p w14:paraId="1E2144D1" w14:textId="77777777" w:rsidR="00A90CA4" w:rsidRPr="00E95968" w:rsidRDefault="00A90CA4" w:rsidP="00B46822">
      <w:pPr>
        <w:spacing w:after="0" w:line="367" w:lineRule="auto"/>
        <w:ind w:left="869" w:right="15" w:firstLine="42"/>
        <w:rPr>
          <w:rFonts w:eastAsia="Arial"/>
        </w:rPr>
      </w:pPr>
      <w:r w:rsidRPr="00E95968">
        <w:rPr>
          <w:rFonts w:eastAsia="Arial"/>
        </w:rPr>
        <w:t>MXCountry = MXUltimateParty.PostalAddress.Country</w:t>
      </w:r>
    </w:p>
    <w:p w14:paraId="7D59C9A8" w14:textId="0B0A8357" w:rsidR="00A90CA4" w:rsidRDefault="00A90CA4" w:rsidP="00B46822">
      <w:pPr>
        <w:spacing w:after="0" w:line="367" w:lineRule="auto"/>
        <w:ind w:left="869" w:right="15" w:firstLine="42"/>
        <w:rPr>
          <w:ins w:id="2387" w:author="BOUVY Martine [2]" w:date="2021-06-07T10:30:00Z"/>
          <w:rFonts w:eastAsia="Arial"/>
        </w:rPr>
      </w:pPr>
      <w:r w:rsidRPr="00E95968">
        <w:rPr>
          <w:rFonts w:eastAsia="Arial"/>
        </w:rPr>
        <w:t>MXTowName = MXUltimateParty.PostalAddress.TownName</w:t>
      </w:r>
    </w:p>
    <w:p w14:paraId="2D5D60F8" w14:textId="436E00C7" w:rsidR="002B5874" w:rsidRDefault="002B5874" w:rsidP="00B46822">
      <w:pPr>
        <w:spacing w:after="0" w:line="367" w:lineRule="auto"/>
        <w:ind w:left="869" w:right="15" w:firstLine="42"/>
        <w:rPr>
          <w:ins w:id="2388" w:author="BOUVY Martine [2]" w:date="2021-06-07T10:30:00Z"/>
          <w:rFonts w:eastAsia="Arial"/>
        </w:rPr>
      </w:pPr>
    </w:p>
    <w:p w14:paraId="6E20B5CC" w14:textId="3DADEE7E" w:rsidR="002B5874" w:rsidRDefault="002B5874" w:rsidP="00B46822">
      <w:pPr>
        <w:spacing w:after="0" w:line="367" w:lineRule="auto"/>
        <w:ind w:left="869" w:right="15" w:firstLine="42"/>
        <w:rPr>
          <w:ins w:id="2389" w:author="BOUVY Martine [2]" w:date="2021-06-07T10:30:00Z"/>
          <w:rFonts w:eastAsia="Arial"/>
        </w:rPr>
      </w:pPr>
      <w:ins w:id="2390" w:author="BOUVY Martine [2]" w:date="2021-06-07T10:30:00Z">
        <w:r>
          <w:rPr>
            <w:rFonts w:eastAsia="Arial"/>
          </w:rPr>
          <w:t>/* Translate BIC if present</w:t>
        </w:r>
      </w:ins>
      <w:ins w:id="2391" w:author="BOUVY Martine [2]" w:date="2021-06-07T10:31:00Z">
        <w:r w:rsidR="004A6437">
          <w:rPr>
            <w:rFonts w:eastAsia="Arial"/>
          </w:rPr>
          <w:t xml:space="preserve"> and ignore the other elements</w:t>
        </w:r>
      </w:ins>
      <w:ins w:id="2392" w:author="BOUVY Martine [2]" w:date="2021-06-07T10:30:00Z">
        <w:r>
          <w:rPr>
            <w:rFonts w:eastAsia="Arial"/>
          </w:rPr>
          <w:t xml:space="preserve"> */</w:t>
        </w:r>
      </w:ins>
    </w:p>
    <w:p w14:paraId="6FB05FA2" w14:textId="77777777" w:rsidR="002B5874" w:rsidRDefault="002B5874" w:rsidP="00B46822">
      <w:pPr>
        <w:spacing w:after="0" w:line="367" w:lineRule="auto"/>
        <w:ind w:left="869" w:right="15" w:firstLine="42"/>
        <w:rPr>
          <w:ins w:id="2393" w:author="BOUVY Martine [2]" w:date="2021-06-07T10:30:00Z"/>
          <w:rFonts w:eastAsia="Arial"/>
        </w:rPr>
      </w:pPr>
    </w:p>
    <w:p w14:paraId="3A4F119A" w14:textId="3793B488" w:rsidR="002B5874" w:rsidRDefault="002B5874" w:rsidP="00B46822">
      <w:pPr>
        <w:spacing w:after="0" w:line="367" w:lineRule="auto"/>
        <w:ind w:left="869" w:right="15" w:firstLine="42"/>
        <w:rPr>
          <w:ins w:id="2394" w:author="BOUVY Martine [2]" w:date="2021-06-07T10:30:00Z"/>
          <w:rFonts w:eastAsia="Arial"/>
        </w:rPr>
      </w:pPr>
      <w:ins w:id="2395" w:author="BOUVY Martine [2]" w:date="2021-06-07T10:30:00Z">
        <w:r w:rsidRPr="00F2475D">
          <w:rPr>
            <w:rFonts w:eastAsia="Arial"/>
            <w:b/>
          </w:rPr>
          <w:t>IF Length</w:t>
        </w:r>
        <w:r>
          <w:rPr>
            <w:rFonts w:eastAsia="Arial"/>
          </w:rPr>
          <w:t>(MXBIC)&gt; 0 THEN</w:t>
        </w:r>
      </w:ins>
    </w:p>
    <w:p w14:paraId="38819102" w14:textId="4DFBB2CC" w:rsidR="002B5874" w:rsidRDefault="002B5874" w:rsidP="00B46822">
      <w:pPr>
        <w:spacing w:after="0" w:line="367" w:lineRule="auto"/>
        <w:ind w:left="869" w:right="15" w:firstLine="42"/>
        <w:rPr>
          <w:ins w:id="2396" w:author="BOUVY Martine [2]" w:date="2021-06-07T10:31:00Z"/>
          <w:rFonts w:eastAsia="Arial"/>
        </w:rPr>
      </w:pPr>
      <w:ins w:id="2397" w:author="BOUVY Martine [2]" w:date="2021-06-07T10:31:00Z">
        <w:r>
          <w:rPr>
            <w:rFonts w:eastAsia="Arial"/>
          </w:rPr>
          <w:t xml:space="preserve">    MTUltimateParty = MXBIC</w:t>
        </w:r>
      </w:ins>
    </w:p>
    <w:p w14:paraId="6D6E246D" w14:textId="77777777" w:rsidR="002B5874" w:rsidRDefault="002B5874" w:rsidP="00B46822">
      <w:pPr>
        <w:spacing w:after="0" w:line="367" w:lineRule="auto"/>
        <w:ind w:left="869" w:right="15" w:firstLine="42"/>
        <w:rPr>
          <w:ins w:id="2398" w:author="BOUVY Martine [2]" w:date="2021-06-07T10:31:00Z"/>
          <w:rFonts w:eastAsia="Arial"/>
        </w:rPr>
      </w:pPr>
      <w:ins w:id="2399" w:author="BOUVY Martine [2]" w:date="2021-06-07T10:31:00Z">
        <w:r>
          <w:rPr>
            <w:rFonts w:eastAsia="Arial"/>
          </w:rPr>
          <w:t xml:space="preserve">    EXIT function</w:t>
        </w:r>
      </w:ins>
    </w:p>
    <w:p w14:paraId="4C0711C1" w14:textId="26C3E850" w:rsidR="002B5874" w:rsidRPr="00F2475D" w:rsidRDefault="002B5874" w:rsidP="00B46822">
      <w:pPr>
        <w:spacing w:after="0" w:line="367" w:lineRule="auto"/>
        <w:ind w:left="869" w:right="15" w:firstLine="42"/>
        <w:rPr>
          <w:ins w:id="2400" w:author="BOUVY Martine [2]" w:date="2021-06-07T10:31:00Z"/>
          <w:rFonts w:eastAsia="Arial"/>
          <w:b/>
        </w:rPr>
      </w:pPr>
      <w:ins w:id="2401" w:author="BOUVY Martine [2]" w:date="2021-06-07T10:31:00Z">
        <w:r w:rsidRPr="00F2475D">
          <w:rPr>
            <w:rFonts w:eastAsia="Arial"/>
            <w:b/>
          </w:rPr>
          <w:t xml:space="preserve">ENDIF </w:t>
        </w:r>
      </w:ins>
    </w:p>
    <w:p w14:paraId="44B40128" w14:textId="233991C3" w:rsidR="004A6437" w:rsidRDefault="004A6437" w:rsidP="00B46822">
      <w:pPr>
        <w:spacing w:after="0" w:line="367" w:lineRule="auto"/>
        <w:ind w:left="869" w:right="15" w:firstLine="42"/>
        <w:rPr>
          <w:ins w:id="2402" w:author="BOUVY Martine [2]" w:date="2021-06-07T10:31:00Z"/>
          <w:rFonts w:eastAsia="Arial"/>
        </w:rPr>
      </w:pPr>
    </w:p>
    <w:p w14:paraId="7299A24E" w14:textId="48A6EE48" w:rsidR="004A6437" w:rsidRPr="00E95968" w:rsidRDefault="004A6437" w:rsidP="00B46822">
      <w:pPr>
        <w:spacing w:after="0" w:line="367" w:lineRule="auto"/>
        <w:ind w:left="869" w:right="15" w:firstLine="42"/>
        <w:rPr>
          <w:rFonts w:eastAsia="Arial"/>
        </w:rPr>
      </w:pPr>
      <w:ins w:id="2403" w:author="BOUVY Martine [2]" w:date="2021-06-07T10:32:00Z">
        <w:r>
          <w:rPr>
            <w:rFonts w:eastAsia="Arial"/>
          </w:rPr>
          <w:t>/* IF BIC is absent, search for the other elements */</w:t>
        </w:r>
      </w:ins>
    </w:p>
    <w:p w14:paraId="789A3A06" w14:textId="77777777" w:rsidR="00A90CA4" w:rsidRPr="00E95968" w:rsidRDefault="00A90CA4" w:rsidP="00A90CA4">
      <w:pPr>
        <w:spacing w:after="0" w:line="367" w:lineRule="auto"/>
        <w:ind w:left="869" w:right="15" w:firstLine="571"/>
        <w:rPr>
          <w:rFonts w:eastAsia="Arial"/>
        </w:rPr>
      </w:pPr>
    </w:p>
    <w:p w14:paraId="4FB0EC18" w14:textId="482ECE19" w:rsidR="00A90CA4" w:rsidRPr="00E95968" w:rsidRDefault="00A90CA4" w:rsidP="00B46822">
      <w:pPr>
        <w:spacing w:after="0" w:line="367" w:lineRule="auto"/>
        <w:ind w:left="869" w:right="15" w:firstLine="0"/>
        <w:rPr>
          <w:rFonts w:eastAsia="Arial"/>
        </w:rPr>
      </w:pPr>
      <w:r w:rsidRPr="00E36CB3">
        <w:rPr>
          <w:rFonts w:eastAsia="Arial"/>
          <w:b/>
        </w:rPr>
        <w:t xml:space="preserve">IF </w:t>
      </w:r>
      <w:r w:rsidRPr="00E95968">
        <w:rPr>
          <w:rFonts w:eastAsia="Arial"/>
        </w:rPr>
        <w:t>MXUltimateParty.Identification.OrganisationIdentification.Oth</w:t>
      </w:r>
      <w:r w:rsidR="00B46822">
        <w:rPr>
          <w:rFonts w:eastAsia="Arial"/>
        </w:rPr>
        <w:t>er</w:t>
      </w:r>
      <w:ins w:id="2404" w:author="BOUVY Martine [2]" w:date="2021-11-03T06:49:00Z">
        <w:r w:rsidR="001678FA">
          <w:rPr>
            <w:rFonts w:eastAsia="Arial"/>
          </w:rPr>
          <w:t>[1]</w:t>
        </w:r>
      </w:ins>
      <w:r w:rsidR="00B46822">
        <w:rPr>
          <w:rFonts w:eastAsia="Arial"/>
        </w:rPr>
        <w:t xml:space="preserve">.Identification </w:t>
      </w:r>
      <w:r w:rsidR="00B46822" w:rsidRPr="00D768F7">
        <w:rPr>
          <w:rFonts w:eastAsia="Arial"/>
          <w:b/>
        </w:rPr>
        <w:t>IsPresent</w:t>
      </w:r>
      <w:r w:rsidR="00B46822">
        <w:rPr>
          <w:rFonts w:eastAsia="Arial"/>
        </w:rPr>
        <w:t xml:space="preserve"> THEN</w:t>
      </w:r>
    </w:p>
    <w:p w14:paraId="515E2E8F" w14:textId="77777777" w:rsidR="00A90CA4" w:rsidRPr="00E95968" w:rsidRDefault="00A90CA4" w:rsidP="00A90CA4">
      <w:pPr>
        <w:spacing w:after="0" w:line="367" w:lineRule="auto"/>
        <w:ind w:left="869" w:right="15" w:firstLine="571"/>
        <w:rPr>
          <w:rFonts w:eastAsia="Arial"/>
        </w:rPr>
      </w:pPr>
      <w:r w:rsidRPr="00E95968">
        <w:rPr>
          <w:rFonts w:eastAsia="Arial"/>
        </w:rPr>
        <w:t>MXIdentification = MXUltimateParty.Identification.OrganisationIdentification.Other.Identification</w:t>
      </w:r>
    </w:p>
    <w:p w14:paraId="252CF59F" w14:textId="7BF2268D" w:rsidR="00A90CA4" w:rsidRPr="00E95968" w:rsidRDefault="00B128F2" w:rsidP="00D768F7">
      <w:pPr>
        <w:spacing w:after="0" w:line="367" w:lineRule="auto"/>
        <w:ind w:left="869" w:right="15" w:firstLine="0"/>
        <w:rPr>
          <w:rFonts w:eastAsia="Arial"/>
        </w:rPr>
      </w:pPr>
      <w:r>
        <w:rPr>
          <w:rFonts w:eastAsia="Arial"/>
          <w:b/>
        </w:rPr>
        <w:lastRenderedPageBreak/>
        <w:t>ELSE</w:t>
      </w:r>
      <w:r w:rsidR="00A90CA4" w:rsidRPr="00E36CB3">
        <w:rPr>
          <w:rFonts w:eastAsia="Arial"/>
          <w:b/>
        </w:rPr>
        <w:t>IF</w:t>
      </w:r>
      <w:r w:rsidR="00A90CA4" w:rsidRPr="00E95968">
        <w:rPr>
          <w:rFonts w:eastAsia="Arial"/>
        </w:rPr>
        <w:t xml:space="preserve"> MXUltimateParty.Identification.PrivateIdentification.Other.Identification </w:t>
      </w:r>
      <w:r w:rsidR="00A90CA4" w:rsidRPr="00D768F7">
        <w:rPr>
          <w:rFonts w:eastAsia="Arial"/>
          <w:b/>
        </w:rPr>
        <w:t>IsPresent</w:t>
      </w:r>
      <w:r w:rsidR="00A90CA4" w:rsidRPr="00E95968">
        <w:rPr>
          <w:rFonts w:eastAsia="Arial"/>
        </w:rPr>
        <w:t xml:space="preserve"> Then</w:t>
      </w:r>
    </w:p>
    <w:p w14:paraId="48D7AE27" w14:textId="7FB693DF" w:rsidR="00A90CA4" w:rsidRDefault="00A90CA4" w:rsidP="00A90CA4">
      <w:pPr>
        <w:spacing w:after="0" w:line="367" w:lineRule="auto"/>
        <w:ind w:left="869" w:right="15" w:firstLine="571"/>
        <w:rPr>
          <w:rFonts w:eastAsia="Arial"/>
        </w:rPr>
      </w:pPr>
      <w:r w:rsidRPr="00E95968">
        <w:rPr>
          <w:rFonts w:eastAsia="Arial"/>
        </w:rPr>
        <w:t>MXIdentification = MXUltimateParty.Identification.PrivateIdentification.Other</w:t>
      </w:r>
      <w:ins w:id="2405" w:author="BOUVY Martine [2]" w:date="2021-11-03T06:50:00Z">
        <w:r w:rsidR="001678FA">
          <w:rPr>
            <w:rFonts w:eastAsia="Arial"/>
          </w:rPr>
          <w:t>[1]</w:t>
        </w:r>
      </w:ins>
      <w:r w:rsidRPr="00E95968">
        <w:rPr>
          <w:rFonts w:eastAsia="Arial"/>
        </w:rPr>
        <w:t>.Identification</w:t>
      </w:r>
    </w:p>
    <w:p w14:paraId="302451F8" w14:textId="3354E716" w:rsidR="00B128F2" w:rsidRPr="00B128F2" w:rsidRDefault="00B128F2" w:rsidP="00B128F2">
      <w:pPr>
        <w:spacing w:after="0" w:line="367" w:lineRule="auto"/>
        <w:ind w:right="15"/>
        <w:rPr>
          <w:rFonts w:eastAsia="Arial"/>
          <w:b/>
        </w:rPr>
      </w:pPr>
      <w:r w:rsidRPr="00B128F2">
        <w:rPr>
          <w:rFonts w:eastAsia="Arial"/>
          <w:b/>
        </w:rPr>
        <w:t>ENDIF</w:t>
      </w:r>
    </w:p>
    <w:p w14:paraId="1540DC65" w14:textId="77777777" w:rsidR="00A90CA4" w:rsidRPr="00E95968" w:rsidRDefault="00A90CA4" w:rsidP="00A90CA4">
      <w:pPr>
        <w:spacing w:after="0" w:line="367" w:lineRule="auto"/>
        <w:ind w:left="869" w:right="15" w:firstLine="571"/>
        <w:rPr>
          <w:rFonts w:eastAsia="Arial"/>
        </w:rPr>
      </w:pPr>
    </w:p>
    <w:p w14:paraId="7453DA71" w14:textId="508F53E7" w:rsidR="00A90CA4" w:rsidRPr="00E95968" w:rsidRDefault="00A90CA4" w:rsidP="00A90CA4">
      <w:pPr>
        <w:spacing w:after="0" w:line="367" w:lineRule="auto"/>
        <w:ind w:right="15"/>
        <w:rPr>
          <w:rFonts w:eastAsia="Arial"/>
        </w:rPr>
      </w:pPr>
      <w:r w:rsidRPr="00BB0E01">
        <w:rPr>
          <w:rFonts w:eastAsia="Arial"/>
          <w:b/>
        </w:rPr>
        <w:t>Case 1</w:t>
      </w:r>
      <w:r w:rsidR="00B128F2">
        <w:rPr>
          <w:rFonts w:eastAsia="Arial"/>
        </w:rPr>
        <w:t xml:space="preserve">  </w:t>
      </w:r>
      <w:r w:rsidR="00B128F2" w:rsidRPr="00B128F2">
        <w:rPr>
          <w:rFonts w:eastAsia="Arial"/>
          <w:b/>
        </w:rPr>
        <w:t>Length</w:t>
      </w:r>
      <w:r w:rsidRPr="00E95968">
        <w:rPr>
          <w:rFonts w:eastAsia="Arial"/>
        </w:rPr>
        <w:t>(MXName) &gt; 0</w:t>
      </w:r>
    </w:p>
    <w:p w14:paraId="4FF01364" w14:textId="298ACC12" w:rsidR="00A90CA4" w:rsidRPr="00E95968" w:rsidRDefault="00A90CA4" w:rsidP="00A90CA4">
      <w:pPr>
        <w:spacing w:after="0" w:line="367" w:lineRule="auto"/>
        <w:ind w:left="869" w:right="15" w:firstLine="571"/>
        <w:rPr>
          <w:rFonts w:eastAsia="Arial"/>
        </w:rPr>
      </w:pPr>
      <w:r>
        <w:rPr>
          <w:rFonts w:eastAsia="Arial"/>
        </w:rPr>
        <w:t xml:space="preserve">  </w:t>
      </w:r>
      <w:r w:rsidRPr="00BB0E01">
        <w:rPr>
          <w:rFonts w:eastAsia="Arial"/>
          <w:b/>
        </w:rPr>
        <w:t xml:space="preserve">IF </w:t>
      </w:r>
      <w:r w:rsidR="00B128F2" w:rsidRPr="00B128F2">
        <w:rPr>
          <w:rFonts w:eastAsia="Arial"/>
          <w:b/>
        </w:rPr>
        <w:t>Length</w:t>
      </w:r>
      <w:r w:rsidRPr="00E95968">
        <w:rPr>
          <w:rFonts w:eastAsia="Arial"/>
        </w:rPr>
        <w:t xml:space="preserve">(MXCountry) &gt; 0 THEN </w:t>
      </w:r>
    </w:p>
    <w:p w14:paraId="4824C45C" w14:textId="4509D305" w:rsidR="00A90CA4" w:rsidRDefault="00A90CA4" w:rsidP="00A90CA4">
      <w:pPr>
        <w:spacing w:after="0" w:line="367" w:lineRule="auto"/>
        <w:ind w:left="869" w:right="15" w:firstLine="571"/>
        <w:rPr>
          <w:rFonts w:eastAsia="Arial"/>
        </w:rPr>
      </w:pPr>
      <w:r w:rsidRPr="00E95968">
        <w:rPr>
          <w:rFonts w:eastAsia="Arial"/>
        </w:rPr>
        <w:t xml:space="preserve">          </w:t>
      </w:r>
      <w:r w:rsidR="00B128F2" w:rsidRPr="00B128F2">
        <w:rPr>
          <w:rFonts w:eastAsia="Arial"/>
          <w:b/>
        </w:rPr>
        <w:t>IF</w:t>
      </w:r>
      <w:r w:rsidR="00B128F2">
        <w:rPr>
          <w:rFonts w:eastAsia="Arial"/>
        </w:rPr>
        <w:t xml:space="preserve"> </w:t>
      </w:r>
      <w:r w:rsidR="00B128F2" w:rsidRPr="00B128F2">
        <w:rPr>
          <w:rFonts w:eastAsia="Arial"/>
          <w:b/>
        </w:rPr>
        <w:t>Length</w:t>
      </w:r>
      <w:r>
        <w:rPr>
          <w:rFonts w:eastAsia="Arial"/>
        </w:rPr>
        <w:t>(MXTownName) &gt; 0 THEN</w:t>
      </w:r>
    </w:p>
    <w:p w14:paraId="458DDFE1" w14:textId="15880264" w:rsidR="00A90CA4" w:rsidRPr="00E95968" w:rsidRDefault="00A90CA4" w:rsidP="00A90CA4">
      <w:pPr>
        <w:spacing w:after="0" w:line="367" w:lineRule="auto"/>
        <w:ind w:left="869" w:right="15" w:firstLine="571"/>
        <w:rPr>
          <w:rFonts w:eastAsia="Arial"/>
        </w:rPr>
      </w:pPr>
      <w:r w:rsidRPr="00E95968">
        <w:rPr>
          <w:rFonts w:eastAsia="Arial"/>
        </w:rPr>
        <w:t xml:space="preserve">  </w:t>
      </w:r>
      <w:r w:rsidR="003F1320">
        <w:rPr>
          <w:rFonts w:eastAsia="Arial"/>
        </w:rPr>
        <w:t xml:space="preserve">        </w:t>
      </w:r>
      <w:r w:rsidRPr="00E95968">
        <w:rPr>
          <w:rFonts w:eastAsia="Arial"/>
        </w:rPr>
        <w:t xml:space="preserve"> </w:t>
      </w:r>
      <w:r>
        <w:rPr>
          <w:rFonts w:eastAsia="Arial"/>
        </w:rPr>
        <w:t xml:space="preserve">  </w:t>
      </w:r>
      <w:r w:rsidRPr="00E95968">
        <w:rPr>
          <w:rFonts w:eastAsia="Arial"/>
        </w:rPr>
        <w:t xml:space="preserve">MTUltimateParty = </w:t>
      </w:r>
    </w:p>
    <w:p w14:paraId="6ED28823" w14:textId="77777777" w:rsidR="00A90CA4" w:rsidRPr="00E95968" w:rsidRDefault="00A90CA4" w:rsidP="00A90CA4">
      <w:pPr>
        <w:spacing w:after="0" w:line="367" w:lineRule="auto"/>
        <w:ind w:left="0" w:right="15" w:firstLine="0"/>
        <w:rPr>
          <w:rFonts w:eastAsia="Arial"/>
        </w:rPr>
      </w:pPr>
      <w:r>
        <w:rPr>
          <w:rFonts w:eastAsia="Arial"/>
        </w:rPr>
        <w:t xml:space="preserve">               </w:t>
      </w:r>
      <w:r w:rsidRPr="00E95968">
        <w:rPr>
          <w:rFonts w:eastAsia="Arial"/>
        </w:rPr>
        <w:t xml:space="preserve">   </w:t>
      </w:r>
      <w:r w:rsidRPr="00B128F2">
        <w:rPr>
          <w:rFonts w:eastAsia="Arial"/>
          <w:b/>
        </w:rPr>
        <w:t>Concatenate</w:t>
      </w:r>
      <w:r w:rsidRPr="00E95968">
        <w:rPr>
          <w:rFonts w:eastAsia="Arial"/>
        </w:rPr>
        <w:t>(MXName, “/”, MXCountry, “/”,  MXTownname)</w:t>
      </w:r>
    </w:p>
    <w:p w14:paraId="1DBD98E8" w14:textId="325AAC67" w:rsidR="00A90CA4" w:rsidRPr="00B128F2" w:rsidRDefault="00B128F2" w:rsidP="00B128F2">
      <w:pPr>
        <w:tabs>
          <w:tab w:val="left" w:pos="2610"/>
          <w:tab w:val="left" w:pos="2700"/>
        </w:tabs>
        <w:spacing w:after="0" w:line="367" w:lineRule="auto"/>
        <w:ind w:right="15"/>
        <w:rPr>
          <w:rFonts w:eastAsia="Arial"/>
          <w:b/>
        </w:rPr>
      </w:pPr>
      <w:r>
        <w:rPr>
          <w:rFonts w:eastAsia="Arial"/>
        </w:rPr>
        <w:t xml:space="preserve">               </w:t>
      </w:r>
      <w:r w:rsidR="00A90CA4" w:rsidRPr="00B128F2">
        <w:rPr>
          <w:rFonts w:eastAsia="Arial"/>
          <w:b/>
        </w:rPr>
        <w:t>ELSE</w:t>
      </w:r>
    </w:p>
    <w:p w14:paraId="0D9FCF3B" w14:textId="1C16AA31" w:rsidR="00A90CA4" w:rsidRPr="00E95968" w:rsidRDefault="00A90CA4" w:rsidP="00A90CA4">
      <w:pPr>
        <w:spacing w:after="0" w:line="367" w:lineRule="auto"/>
        <w:ind w:right="15"/>
        <w:rPr>
          <w:rFonts w:eastAsia="Arial"/>
        </w:rPr>
      </w:pPr>
      <w:r>
        <w:rPr>
          <w:rFonts w:eastAsia="Arial"/>
        </w:rPr>
        <w:t xml:space="preserve">        </w:t>
      </w:r>
      <w:r w:rsidR="003F1320">
        <w:rPr>
          <w:rFonts w:eastAsia="Arial"/>
        </w:rPr>
        <w:t xml:space="preserve">       </w:t>
      </w:r>
      <w:r>
        <w:rPr>
          <w:rFonts w:eastAsia="Arial"/>
        </w:rPr>
        <w:t xml:space="preserve"> </w:t>
      </w:r>
      <w:r w:rsidRPr="00E95968">
        <w:rPr>
          <w:rFonts w:eastAsia="Arial"/>
        </w:rPr>
        <w:t xml:space="preserve"> MTUltimateParty = </w:t>
      </w:r>
    </w:p>
    <w:p w14:paraId="46DDC0D5" w14:textId="77777777" w:rsidR="00A90CA4" w:rsidRPr="00E95968" w:rsidRDefault="00A90CA4" w:rsidP="00A90CA4">
      <w:pPr>
        <w:spacing w:after="0" w:line="367" w:lineRule="auto"/>
        <w:ind w:right="15"/>
        <w:rPr>
          <w:rFonts w:eastAsia="Arial"/>
        </w:rPr>
      </w:pPr>
      <w:r>
        <w:rPr>
          <w:rFonts w:eastAsia="Arial"/>
        </w:rPr>
        <w:t xml:space="preserve">           </w:t>
      </w:r>
      <w:r w:rsidRPr="00E95968">
        <w:rPr>
          <w:rFonts w:eastAsia="Arial"/>
        </w:rPr>
        <w:t xml:space="preserve"> </w:t>
      </w:r>
      <w:r w:rsidRPr="00B128F2">
        <w:rPr>
          <w:rFonts w:eastAsia="Arial"/>
          <w:b/>
        </w:rPr>
        <w:t>Concatenate</w:t>
      </w:r>
      <w:r w:rsidRPr="00E95968">
        <w:rPr>
          <w:rFonts w:eastAsia="Arial"/>
        </w:rPr>
        <w:t>(MXName, “/”, MXCountry)</w:t>
      </w:r>
    </w:p>
    <w:p w14:paraId="443B8046" w14:textId="0793E2F8" w:rsidR="00A90CA4" w:rsidRPr="00B128F2" w:rsidRDefault="00B128F2" w:rsidP="00B128F2">
      <w:pPr>
        <w:tabs>
          <w:tab w:val="left" w:pos="2700"/>
        </w:tabs>
        <w:spacing w:after="0" w:line="367" w:lineRule="auto"/>
        <w:ind w:left="2250" w:right="15" w:hanging="180"/>
        <w:rPr>
          <w:rFonts w:eastAsia="Arial"/>
          <w:b/>
        </w:rPr>
      </w:pPr>
      <w:r>
        <w:rPr>
          <w:rFonts w:eastAsia="Arial"/>
        </w:rPr>
        <w:t xml:space="preserve">     </w:t>
      </w:r>
      <w:r w:rsidR="00A90CA4" w:rsidRPr="00B128F2">
        <w:rPr>
          <w:rFonts w:eastAsia="Arial"/>
          <w:b/>
        </w:rPr>
        <w:t>ENDIF</w:t>
      </w:r>
    </w:p>
    <w:p w14:paraId="39B4CF8D" w14:textId="77777777" w:rsidR="00A90CA4" w:rsidRPr="00E95968" w:rsidRDefault="00A90CA4" w:rsidP="00B128F2">
      <w:pPr>
        <w:tabs>
          <w:tab w:val="left" w:pos="1710"/>
        </w:tabs>
        <w:spacing w:after="0" w:line="367" w:lineRule="auto"/>
        <w:ind w:left="2250" w:right="15" w:hanging="540"/>
        <w:rPr>
          <w:rFonts w:eastAsia="Arial"/>
        </w:rPr>
      </w:pPr>
      <w:r w:rsidRPr="00BB0E01">
        <w:rPr>
          <w:rFonts w:eastAsia="Arial"/>
          <w:b/>
        </w:rPr>
        <w:t>ELSE</w:t>
      </w:r>
      <w:r w:rsidRPr="00E95968">
        <w:rPr>
          <w:rFonts w:eastAsia="Arial"/>
        </w:rPr>
        <w:t xml:space="preserve">  /* no Country but Name is present */</w:t>
      </w:r>
    </w:p>
    <w:p w14:paraId="688B310F" w14:textId="1348B3C3" w:rsidR="00A90CA4" w:rsidRPr="00E95968" w:rsidRDefault="00A90CA4" w:rsidP="00A90CA4">
      <w:pPr>
        <w:spacing w:after="0" w:line="367" w:lineRule="auto"/>
        <w:ind w:left="2250" w:right="15" w:firstLine="180"/>
        <w:rPr>
          <w:rFonts w:eastAsia="Arial"/>
        </w:rPr>
      </w:pPr>
      <w:r>
        <w:rPr>
          <w:rFonts w:eastAsia="Arial"/>
        </w:rPr>
        <w:t xml:space="preserve">  </w:t>
      </w:r>
      <w:r w:rsidR="00B128F2" w:rsidRPr="00B128F2">
        <w:rPr>
          <w:rFonts w:eastAsia="Arial"/>
          <w:b/>
        </w:rPr>
        <w:t>IF Length</w:t>
      </w:r>
      <w:r w:rsidR="00B128F2">
        <w:rPr>
          <w:rFonts w:eastAsia="Arial"/>
        </w:rPr>
        <w:t>(MXIdentification) &gt; 0  THEN</w:t>
      </w:r>
    </w:p>
    <w:p w14:paraId="3EE5E850" w14:textId="2FA3AB91" w:rsidR="00A90CA4" w:rsidRPr="00E95968" w:rsidRDefault="00A90CA4" w:rsidP="00A90CA4">
      <w:pPr>
        <w:spacing w:after="0" w:line="367" w:lineRule="auto"/>
        <w:ind w:right="15"/>
        <w:rPr>
          <w:rFonts w:eastAsia="Arial"/>
        </w:rPr>
      </w:pPr>
      <w:r>
        <w:rPr>
          <w:rFonts w:eastAsia="Arial"/>
        </w:rPr>
        <w:t xml:space="preserve">     </w:t>
      </w:r>
      <w:r w:rsidR="003F1320">
        <w:rPr>
          <w:rFonts w:eastAsia="Arial"/>
        </w:rPr>
        <w:t xml:space="preserve">       </w:t>
      </w:r>
      <w:r>
        <w:rPr>
          <w:rFonts w:eastAsia="Arial"/>
        </w:rPr>
        <w:t xml:space="preserve">     </w:t>
      </w:r>
      <w:r w:rsidRPr="00E95968">
        <w:rPr>
          <w:rFonts w:eastAsia="Arial"/>
        </w:rPr>
        <w:t xml:space="preserve">MTUltimateParty = </w:t>
      </w:r>
      <w:r w:rsidRPr="00347DEA">
        <w:rPr>
          <w:rFonts w:eastAsia="Arial"/>
          <w:b/>
        </w:rPr>
        <w:t>Concatenate</w:t>
      </w:r>
      <w:r w:rsidRPr="00E95968">
        <w:rPr>
          <w:rFonts w:eastAsia="Arial"/>
        </w:rPr>
        <w:t>(MXName, “/”, MXIdentification)</w:t>
      </w:r>
    </w:p>
    <w:p w14:paraId="150E1311" w14:textId="77777777" w:rsidR="00A90CA4" w:rsidRPr="00B128F2" w:rsidRDefault="00A90CA4" w:rsidP="00A90CA4">
      <w:pPr>
        <w:spacing w:after="0" w:line="367" w:lineRule="auto"/>
        <w:ind w:left="2250" w:right="15" w:firstLine="180"/>
        <w:rPr>
          <w:rFonts w:eastAsia="Arial"/>
          <w:b/>
        </w:rPr>
      </w:pPr>
      <w:r w:rsidRPr="00E95968">
        <w:rPr>
          <w:rFonts w:eastAsia="Arial"/>
        </w:rPr>
        <w:t xml:space="preserve">  </w:t>
      </w:r>
      <w:r w:rsidRPr="00B128F2">
        <w:rPr>
          <w:rFonts w:eastAsia="Arial"/>
          <w:b/>
        </w:rPr>
        <w:t xml:space="preserve">ELSE </w:t>
      </w:r>
    </w:p>
    <w:p w14:paraId="57FE2A06" w14:textId="4595EC7E" w:rsidR="00A90CA4" w:rsidRDefault="003F1320" w:rsidP="00A90CA4">
      <w:pPr>
        <w:spacing w:after="0" w:line="367" w:lineRule="auto"/>
        <w:ind w:left="2250" w:right="15" w:firstLine="180"/>
        <w:rPr>
          <w:rFonts w:eastAsia="Arial"/>
        </w:rPr>
      </w:pPr>
      <w:r>
        <w:rPr>
          <w:rFonts w:eastAsia="Arial"/>
        </w:rPr>
        <w:t xml:space="preserve">    </w:t>
      </w:r>
      <w:r w:rsidR="00A90CA4" w:rsidRPr="00E95968">
        <w:rPr>
          <w:rFonts w:eastAsia="Arial"/>
        </w:rPr>
        <w:t>MTUltimateParty = MXName</w:t>
      </w:r>
    </w:p>
    <w:p w14:paraId="4C9F0085" w14:textId="77777777" w:rsidR="00A90CA4" w:rsidRPr="00B128F2" w:rsidRDefault="00A90CA4" w:rsidP="00A90CA4">
      <w:pPr>
        <w:spacing w:after="0" w:line="367" w:lineRule="auto"/>
        <w:ind w:left="2250" w:right="15" w:firstLine="180"/>
        <w:rPr>
          <w:rFonts w:eastAsia="Arial"/>
          <w:b/>
        </w:rPr>
      </w:pPr>
      <w:r>
        <w:rPr>
          <w:rFonts w:eastAsia="Arial"/>
        </w:rPr>
        <w:t xml:space="preserve">  </w:t>
      </w:r>
      <w:r w:rsidRPr="00B128F2">
        <w:rPr>
          <w:rFonts w:eastAsia="Arial"/>
          <w:b/>
        </w:rPr>
        <w:t xml:space="preserve">ENDIF </w:t>
      </w:r>
    </w:p>
    <w:p w14:paraId="0AE3CE14" w14:textId="32EE9034" w:rsidR="00A90CA4" w:rsidRPr="00E95968" w:rsidRDefault="00A90CA4" w:rsidP="00A90CA4">
      <w:pPr>
        <w:spacing w:after="0" w:line="367" w:lineRule="auto"/>
        <w:ind w:right="15"/>
        <w:rPr>
          <w:rFonts w:eastAsia="Arial"/>
          <w:b/>
        </w:rPr>
      </w:pPr>
      <w:r>
        <w:rPr>
          <w:rFonts w:eastAsia="Arial"/>
        </w:rPr>
        <w:t xml:space="preserve">       </w:t>
      </w:r>
      <w:r w:rsidRPr="00BB0E01">
        <w:rPr>
          <w:rFonts w:eastAsia="Arial"/>
          <w:b/>
        </w:rPr>
        <w:t>ENDIF</w:t>
      </w:r>
      <w:r w:rsidRPr="00E95968">
        <w:rPr>
          <w:rFonts w:eastAsia="Arial"/>
          <w:b/>
        </w:rPr>
        <w:t xml:space="preserve">    </w:t>
      </w:r>
      <w:r w:rsidRPr="00BB0E01">
        <w:rPr>
          <w:rFonts w:eastAsia="Arial"/>
        </w:rPr>
        <w:t xml:space="preserve">/* IF </w:t>
      </w:r>
      <w:r w:rsidR="00347DEA">
        <w:rPr>
          <w:rFonts w:eastAsia="Arial"/>
        </w:rPr>
        <w:t>Length</w:t>
      </w:r>
      <w:r w:rsidRPr="00E95968">
        <w:rPr>
          <w:rFonts w:eastAsia="Arial"/>
        </w:rPr>
        <w:t>(MXCountry) &gt; 0 */</w:t>
      </w:r>
    </w:p>
    <w:p w14:paraId="60658DFC" w14:textId="77777777" w:rsidR="00A90CA4" w:rsidRPr="00E95968" w:rsidRDefault="00A90CA4" w:rsidP="00A90CA4">
      <w:pPr>
        <w:spacing w:after="0" w:line="367" w:lineRule="auto"/>
        <w:ind w:right="15"/>
        <w:rPr>
          <w:rFonts w:eastAsia="Arial"/>
          <w:b/>
        </w:rPr>
      </w:pPr>
    </w:p>
    <w:p w14:paraId="3304E9A5" w14:textId="386845AF" w:rsidR="00A90CA4" w:rsidRPr="00E95968" w:rsidRDefault="00A90CA4" w:rsidP="00A90CA4">
      <w:pPr>
        <w:spacing w:after="0" w:line="367" w:lineRule="auto"/>
        <w:ind w:right="15"/>
        <w:rPr>
          <w:rFonts w:eastAsia="Arial"/>
        </w:rPr>
      </w:pPr>
      <w:r w:rsidRPr="00E95968">
        <w:rPr>
          <w:rFonts w:eastAsia="Arial"/>
          <w:b/>
        </w:rPr>
        <w:t>Case 2</w:t>
      </w:r>
      <w:r w:rsidR="003F1320">
        <w:rPr>
          <w:rFonts w:eastAsia="Arial"/>
        </w:rPr>
        <w:t xml:space="preserve">  </w:t>
      </w:r>
      <w:r w:rsidR="003F1320" w:rsidRPr="003F1320">
        <w:rPr>
          <w:rFonts w:eastAsia="Arial"/>
          <w:b/>
        </w:rPr>
        <w:t>Length</w:t>
      </w:r>
      <w:r w:rsidRPr="00E95968">
        <w:rPr>
          <w:rFonts w:eastAsia="Arial"/>
        </w:rPr>
        <w:t>(MXName) = 0</w:t>
      </w:r>
    </w:p>
    <w:p w14:paraId="5E842466" w14:textId="0D78CB50" w:rsidR="00A90CA4" w:rsidRPr="00E95968" w:rsidRDefault="003F1320" w:rsidP="00A90CA4">
      <w:pPr>
        <w:spacing w:after="0" w:line="367" w:lineRule="auto"/>
        <w:ind w:left="2250" w:right="15" w:firstLine="180"/>
        <w:rPr>
          <w:rFonts w:eastAsia="Arial"/>
        </w:rPr>
      </w:pPr>
      <w:r>
        <w:rPr>
          <w:rFonts w:eastAsia="Arial"/>
        </w:rPr>
        <w:t xml:space="preserve">  </w:t>
      </w:r>
      <w:r w:rsidRPr="003F1320">
        <w:rPr>
          <w:rFonts w:eastAsia="Arial"/>
          <w:b/>
        </w:rPr>
        <w:t>IF</w:t>
      </w:r>
      <w:r>
        <w:rPr>
          <w:rFonts w:eastAsia="Arial"/>
        </w:rPr>
        <w:t xml:space="preserve"> </w:t>
      </w:r>
      <w:r w:rsidRPr="003F1320">
        <w:rPr>
          <w:rFonts w:eastAsia="Arial"/>
          <w:b/>
        </w:rPr>
        <w:t>Length</w:t>
      </w:r>
      <w:r w:rsidR="00A90CA4" w:rsidRPr="003F1320">
        <w:rPr>
          <w:rFonts w:eastAsia="Arial"/>
          <w:b/>
        </w:rPr>
        <w:t>(</w:t>
      </w:r>
      <w:r>
        <w:rPr>
          <w:rFonts w:eastAsia="Arial"/>
        </w:rPr>
        <w:t>MXIdentification) &gt; 0  THEN</w:t>
      </w:r>
    </w:p>
    <w:p w14:paraId="0E754582" w14:textId="429EB718" w:rsidR="00A90CA4" w:rsidRPr="00E95968" w:rsidRDefault="00A90CA4" w:rsidP="00A90CA4">
      <w:pPr>
        <w:spacing w:after="0" w:line="367" w:lineRule="auto"/>
        <w:ind w:right="15"/>
        <w:rPr>
          <w:rFonts w:eastAsia="Arial"/>
        </w:rPr>
      </w:pPr>
      <w:r w:rsidRPr="00E95968">
        <w:rPr>
          <w:rFonts w:eastAsia="Arial"/>
        </w:rPr>
        <w:t xml:space="preserve">            </w:t>
      </w:r>
      <w:r w:rsidR="003F1320">
        <w:rPr>
          <w:rFonts w:eastAsia="Arial"/>
        </w:rPr>
        <w:t xml:space="preserve">    </w:t>
      </w:r>
      <w:r w:rsidRPr="00E95968">
        <w:rPr>
          <w:rFonts w:eastAsia="Arial"/>
        </w:rPr>
        <w:t xml:space="preserve"> MTUltimateParty = MXIdentification</w:t>
      </w:r>
    </w:p>
    <w:p w14:paraId="43F847A5" w14:textId="77777777" w:rsidR="00A90CA4" w:rsidRPr="00E95968" w:rsidRDefault="00A90CA4" w:rsidP="00A90CA4">
      <w:pPr>
        <w:spacing w:after="0" w:line="367" w:lineRule="auto"/>
        <w:ind w:right="15"/>
        <w:rPr>
          <w:rFonts w:eastAsia="Arial"/>
        </w:rPr>
      </w:pPr>
      <w:r>
        <w:rPr>
          <w:rFonts w:eastAsia="Arial"/>
        </w:rPr>
        <w:t xml:space="preserve">              </w:t>
      </w:r>
      <w:r w:rsidRPr="00E95968">
        <w:rPr>
          <w:rFonts w:eastAsia="Arial"/>
        </w:rPr>
        <w:t xml:space="preserve"> </w:t>
      </w:r>
      <w:r w:rsidRPr="003F1320">
        <w:rPr>
          <w:rFonts w:eastAsia="Arial"/>
          <w:b/>
        </w:rPr>
        <w:t>ELSE</w:t>
      </w:r>
      <w:r w:rsidRPr="00E95968">
        <w:rPr>
          <w:rFonts w:eastAsia="Arial"/>
        </w:rPr>
        <w:t xml:space="preserve"> MTUltimateParty = “”</w:t>
      </w:r>
    </w:p>
    <w:p w14:paraId="26E1605B" w14:textId="77777777" w:rsidR="00A90CA4" w:rsidRPr="003F1320" w:rsidRDefault="00A90CA4" w:rsidP="00A90CA4">
      <w:pPr>
        <w:spacing w:after="0" w:line="367" w:lineRule="auto"/>
        <w:ind w:right="15"/>
        <w:rPr>
          <w:rFonts w:eastAsia="Arial"/>
          <w:b/>
        </w:rPr>
      </w:pPr>
      <w:r>
        <w:rPr>
          <w:rFonts w:eastAsia="Arial"/>
        </w:rPr>
        <w:t xml:space="preserve">               </w:t>
      </w:r>
      <w:r w:rsidRPr="003F1320">
        <w:rPr>
          <w:rFonts w:eastAsia="Arial"/>
          <w:b/>
        </w:rPr>
        <w:t xml:space="preserve">ENDIF </w:t>
      </w:r>
    </w:p>
    <w:p w14:paraId="2F3A4D9D" w14:textId="77777777" w:rsidR="00A90CA4" w:rsidRPr="00E95968" w:rsidRDefault="00A90CA4" w:rsidP="00A90CA4">
      <w:pPr>
        <w:spacing w:after="0" w:line="367" w:lineRule="auto"/>
        <w:ind w:right="15"/>
        <w:rPr>
          <w:rFonts w:eastAsia="Arial"/>
        </w:rPr>
      </w:pPr>
    </w:p>
    <w:p w14:paraId="5DE845F1" w14:textId="77777777" w:rsidR="00453F59" w:rsidRDefault="00453F59" w:rsidP="00453F59">
      <w:pPr>
        <w:ind w:right="-137"/>
      </w:pPr>
    </w:p>
    <w:p w14:paraId="32D00505" w14:textId="77777777" w:rsidR="00453F59" w:rsidRDefault="00453F59" w:rsidP="00453F59">
      <w:pPr>
        <w:ind w:right="-137"/>
      </w:pPr>
    </w:p>
    <w:p w14:paraId="715D5BD1" w14:textId="6517C3DB" w:rsidR="00453F59" w:rsidRDefault="00EF2C02" w:rsidP="00453F59">
      <w:pPr>
        <w:pStyle w:val="Heading3"/>
      </w:pPr>
      <w:bookmarkStart w:id="2406" w:name="_Toc136351270"/>
      <w:r>
        <w:t>4.1.7</w:t>
      </w:r>
      <w:r w:rsidR="00453F59">
        <w:t xml:space="preserve">  MX_To_MTBirthInformation</w:t>
      </w:r>
      <w:bookmarkEnd w:id="2406"/>
    </w:p>
    <w:p w14:paraId="25985A50" w14:textId="77777777" w:rsidR="00453F59" w:rsidRDefault="00453F59" w:rsidP="00453F59">
      <w:pPr>
        <w:spacing w:after="95"/>
        <w:ind w:left="419" w:right="157" w:hanging="7"/>
      </w:pPr>
      <w:r>
        <w:rPr>
          <w:rFonts w:ascii="Arial" w:eastAsia="Arial" w:hAnsi="Arial" w:cs="Arial"/>
          <w:b/>
        </w:rPr>
        <w:t xml:space="preserve">Name </w:t>
      </w:r>
    </w:p>
    <w:p w14:paraId="60CD6C6D" w14:textId="77777777" w:rsidR="00453F59" w:rsidRDefault="00453F59" w:rsidP="00453F59">
      <w:pPr>
        <w:spacing w:after="112" w:line="249" w:lineRule="auto"/>
        <w:ind w:left="849" w:right="15" w:hanging="10"/>
      </w:pPr>
      <w:r>
        <w:rPr>
          <w:rFonts w:ascii="Arial" w:eastAsia="Arial" w:hAnsi="Arial" w:cs="Arial"/>
        </w:rPr>
        <w:t>MX_To_MTBirthInformation</w:t>
      </w:r>
    </w:p>
    <w:p w14:paraId="43C588BC" w14:textId="77777777" w:rsidR="00453F59" w:rsidRDefault="00453F59" w:rsidP="00453F59">
      <w:pPr>
        <w:spacing w:after="95"/>
        <w:ind w:left="419" w:right="157" w:hanging="7"/>
      </w:pPr>
      <w:r>
        <w:rPr>
          <w:rFonts w:ascii="Arial" w:eastAsia="Arial" w:hAnsi="Arial" w:cs="Arial"/>
          <w:b/>
        </w:rPr>
        <w:t xml:space="preserve">Business description  </w:t>
      </w:r>
    </w:p>
    <w:p w14:paraId="0C1B66CC" w14:textId="5004CDEF" w:rsidR="00453F59" w:rsidRPr="00786987" w:rsidRDefault="00453F59" w:rsidP="00453F59">
      <w:pPr>
        <w:ind w:left="850" w:right="-137" w:firstLine="0"/>
        <w:rPr>
          <w:rFonts w:ascii="Arial" w:hAnsi="Arial" w:cs="Arial"/>
        </w:rPr>
      </w:pPr>
      <w:r w:rsidRPr="00786987">
        <w:rPr>
          <w:rFonts w:ascii="Arial" w:hAnsi="Arial" w:cs="Arial"/>
        </w:rPr>
        <w:lastRenderedPageBreak/>
        <w:t>The function extracts the birth</w:t>
      </w:r>
      <w:r w:rsidR="00C356B4">
        <w:rPr>
          <w:rFonts w:ascii="Arial" w:hAnsi="Arial" w:cs="Arial"/>
        </w:rPr>
        <w:t xml:space="preserve"> in</w:t>
      </w:r>
      <w:r w:rsidRPr="00786987">
        <w:rPr>
          <w:rFonts w:ascii="Arial" w:hAnsi="Arial" w:cs="Arial"/>
        </w:rPr>
        <w:t>formation from MX Party and format it with the MT structured format described in Field 50F. If the</w:t>
      </w:r>
      <w:r w:rsidR="00DC1AE1">
        <w:rPr>
          <w:rFonts w:ascii="Arial" w:hAnsi="Arial" w:cs="Arial"/>
        </w:rPr>
        <w:t xml:space="preserve"> length of </w:t>
      </w:r>
      <w:r w:rsidRPr="00786987">
        <w:rPr>
          <w:rFonts w:ascii="Arial" w:hAnsi="Arial" w:cs="Arial"/>
        </w:rPr>
        <w:t xml:space="preserve"> Place of birth is longer than 30 characters, it will be truncated and sign “+ “ i</w:t>
      </w:r>
      <w:r w:rsidR="00AE6F34">
        <w:rPr>
          <w:rFonts w:ascii="Arial" w:hAnsi="Arial" w:cs="Arial"/>
        </w:rPr>
        <w:t>s added to indicate truncation.</w:t>
      </w:r>
      <w:r w:rsidRPr="00786987">
        <w:rPr>
          <w:rFonts w:ascii="Arial" w:hAnsi="Arial" w:cs="Arial"/>
        </w:rPr>
        <w:t xml:space="preserve">   </w:t>
      </w:r>
    </w:p>
    <w:p w14:paraId="12435310" w14:textId="77777777" w:rsidR="00453F59" w:rsidRDefault="00453F59" w:rsidP="00453F59">
      <w:pPr>
        <w:ind w:left="0" w:firstLine="0"/>
        <w:rPr>
          <w:rFonts w:ascii="Arial" w:eastAsia="Arial" w:hAnsi="Arial" w:cs="Arial"/>
          <w:i/>
        </w:rPr>
      </w:pPr>
    </w:p>
    <w:p w14:paraId="3BD65412" w14:textId="77777777" w:rsidR="00453F59" w:rsidRDefault="00453F59" w:rsidP="00453F59">
      <w:pPr>
        <w:spacing w:after="95"/>
        <w:ind w:left="419" w:right="157" w:hanging="7"/>
      </w:pPr>
      <w:r>
        <w:rPr>
          <w:rFonts w:ascii="Arial" w:eastAsia="Arial" w:hAnsi="Arial" w:cs="Arial"/>
          <w:b/>
        </w:rPr>
        <w:t xml:space="preserve">Format </w:t>
      </w:r>
    </w:p>
    <w:p w14:paraId="2864066A" w14:textId="77777777" w:rsidR="00453F59" w:rsidRDefault="00453F59" w:rsidP="00453F59">
      <w:pPr>
        <w:spacing w:after="0"/>
        <w:ind w:left="860" w:right="157" w:hanging="7"/>
      </w:pPr>
      <w:r>
        <w:rPr>
          <w:rFonts w:ascii="Arial" w:eastAsia="Arial" w:hAnsi="Arial" w:cs="Arial"/>
          <w:b/>
        </w:rPr>
        <w:t>MX_To_MTBirthInformation</w:t>
      </w:r>
      <w:r>
        <w:rPr>
          <w:rFonts w:ascii="Arial" w:eastAsia="Arial" w:hAnsi="Arial" w:cs="Arial"/>
        </w:rPr>
        <w:t xml:space="preserve">(MXParty ;  MTBirthDate, MTCountryandPlaceOfBirth)  </w:t>
      </w:r>
    </w:p>
    <w:p w14:paraId="2056DC1D" w14:textId="77777777" w:rsidR="00453F59" w:rsidRDefault="00453F59" w:rsidP="00453F59">
      <w:pPr>
        <w:spacing w:after="95"/>
        <w:ind w:left="860" w:right="157" w:hanging="7"/>
      </w:pPr>
      <w:r>
        <w:rPr>
          <w:rFonts w:ascii="Arial" w:eastAsia="Arial" w:hAnsi="Arial" w:cs="Arial"/>
          <w:b/>
        </w:rPr>
        <w:t xml:space="preserve">Input </w:t>
      </w:r>
    </w:p>
    <w:p w14:paraId="3F470293" w14:textId="77777777" w:rsidR="00453F59" w:rsidRDefault="00453F59" w:rsidP="00453F59">
      <w:pPr>
        <w:spacing w:after="112" w:line="249" w:lineRule="auto"/>
        <w:ind w:left="849" w:right="15" w:hanging="10"/>
      </w:pPr>
      <w:r>
        <w:rPr>
          <w:rFonts w:ascii="Arial" w:eastAsia="Arial" w:hAnsi="Arial" w:cs="Arial"/>
        </w:rPr>
        <w:t xml:space="preserve">MXParty: the entire structure of the MXParty  typed </w:t>
      </w:r>
      <w:r>
        <w:rPr>
          <w:rFonts w:ascii="Arial" w:eastAsia="Arial" w:hAnsi="Arial" w:cs="Arial"/>
          <w:i/>
        </w:rPr>
        <w:t>PartyIdentification135</w:t>
      </w:r>
      <w:r>
        <w:rPr>
          <w:rFonts w:ascii="Arial" w:eastAsia="Arial" w:hAnsi="Arial" w:cs="Arial"/>
        </w:rPr>
        <w:t xml:space="preserve">. </w:t>
      </w:r>
    </w:p>
    <w:p w14:paraId="223AAA87" w14:textId="77777777" w:rsidR="00453F59" w:rsidRDefault="00453F59" w:rsidP="00453F59">
      <w:pPr>
        <w:spacing w:after="95"/>
        <w:ind w:left="860" w:right="157" w:hanging="7"/>
      </w:pPr>
      <w:r>
        <w:rPr>
          <w:rFonts w:ascii="Arial" w:eastAsia="Arial" w:hAnsi="Arial" w:cs="Arial"/>
          <w:b/>
        </w:rPr>
        <w:t xml:space="preserve">Output </w:t>
      </w:r>
    </w:p>
    <w:p w14:paraId="3FACD0D0" w14:textId="77777777" w:rsidR="00453F59" w:rsidRPr="008C6522" w:rsidRDefault="00453F59" w:rsidP="00453F59">
      <w:pPr>
        <w:spacing w:after="112" w:line="249" w:lineRule="auto"/>
        <w:ind w:left="0" w:right="15" w:firstLine="0"/>
        <w:rPr>
          <w:rFonts w:ascii="Arial" w:hAnsi="Arial" w:cs="Arial"/>
        </w:rPr>
      </w:pPr>
      <w:r w:rsidRPr="008C6522">
        <w:rPr>
          <w:rFonts w:ascii="Arial" w:hAnsi="Arial" w:cs="Arial"/>
        </w:rPr>
        <w:t xml:space="preserve">         </w:t>
      </w:r>
      <w:r>
        <w:rPr>
          <w:rFonts w:ascii="Arial" w:hAnsi="Arial" w:cs="Arial"/>
        </w:rPr>
        <w:t xml:space="preserve">       </w:t>
      </w:r>
      <w:r w:rsidRPr="008C6522">
        <w:rPr>
          <w:rFonts w:ascii="Arial" w:hAnsi="Arial" w:cs="Arial"/>
        </w:rPr>
        <w:t xml:space="preserve">Structured </w:t>
      </w:r>
      <w:r>
        <w:rPr>
          <w:rFonts w:ascii="Arial" w:hAnsi="Arial" w:cs="Arial"/>
        </w:rPr>
        <w:t>information 4/MTBirthDate; 5/</w:t>
      </w:r>
      <w:r w:rsidRPr="008C6522">
        <w:rPr>
          <w:rFonts w:ascii="Arial" w:eastAsia="Arial" w:hAnsi="Arial" w:cs="Arial"/>
        </w:rPr>
        <w:t xml:space="preserve"> </w:t>
      </w:r>
      <w:r>
        <w:rPr>
          <w:rFonts w:ascii="Arial" w:eastAsia="Arial" w:hAnsi="Arial" w:cs="Arial"/>
        </w:rPr>
        <w:t>MTCountryandPlaceOfBirth</w:t>
      </w:r>
    </w:p>
    <w:p w14:paraId="63D3983F" w14:textId="77777777" w:rsidR="00453F59" w:rsidRDefault="00453F59" w:rsidP="00453F59">
      <w:pPr>
        <w:spacing w:after="95"/>
        <w:ind w:left="419" w:right="157" w:hanging="7"/>
        <w:rPr>
          <w:rFonts w:ascii="Arial" w:eastAsia="Arial" w:hAnsi="Arial" w:cs="Arial"/>
          <w:b/>
        </w:rPr>
      </w:pPr>
      <w:r>
        <w:rPr>
          <w:rFonts w:ascii="Arial" w:eastAsia="Arial" w:hAnsi="Arial" w:cs="Arial"/>
          <w:b/>
        </w:rPr>
        <w:t xml:space="preserve">Preconditions </w:t>
      </w:r>
    </w:p>
    <w:p w14:paraId="47849D2D" w14:textId="77777777" w:rsidR="00453F59" w:rsidRPr="00E86D70" w:rsidRDefault="00453F59" w:rsidP="00453F59">
      <w:pPr>
        <w:spacing w:after="95"/>
        <w:ind w:left="419" w:right="157" w:firstLine="481"/>
        <w:rPr>
          <w:rFonts w:ascii="Arial" w:eastAsia="Arial" w:hAnsi="Arial" w:cs="Arial"/>
        </w:rPr>
      </w:pPr>
      <w:r w:rsidRPr="00E86D70">
        <w:rPr>
          <w:rFonts w:ascii="Arial" w:eastAsia="Arial" w:hAnsi="Arial" w:cs="Arial"/>
        </w:rPr>
        <w:t>MXParty.PrivateIdentification.DateAndPlaceOfBirth is not empty</w:t>
      </w:r>
    </w:p>
    <w:p w14:paraId="458E9D97" w14:textId="77777777" w:rsidR="00453F59" w:rsidRPr="00E86D70" w:rsidRDefault="00453F59" w:rsidP="00453F59">
      <w:pPr>
        <w:spacing w:after="7"/>
        <w:ind w:left="419" w:right="157" w:hanging="7"/>
        <w:rPr>
          <w:b/>
        </w:rPr>
      </w:pPr>
      <w:r w:rsidRPr="00E86D70">
        <w:rPr>
          <w:rFonts w:ascii="Arial" w:eastAsia="Arial" w:hAnsi="Arial" w:cs="Arial"/>
          <w:b/>
        </w:rPr>
        <w:t xml:space="preserve">Formal description </w:t>
      </w:r>
    </w:p>
    <w:p w14:paraId="0B408652" w14:textId="77777777" w:rsidR="00453F59" w:rsidRDefault="00453F59" w:rsidP="00453F59">
      <w:pPr>
        <w:ind w:right="-137"/>
      </w:pPr>
    </w:p>
    <w:p w14:paraId="456DB0CF" w14:textId="77777777" w:rsidR="00453F59" w:rsidRDefault="00453F59" w:rsidP="00C85B9D">
      <w:pPr>
        <w:ind w:left="420" w:right="-137"/>
      </w:pPr>
      <w:r>
        <w:t>/* Local variable</w:t>
      </w:r>
    </w:p>
    <w:p w14:paraId="1C24D7CF" w14:textId="77777777" w:rsidR="00453F59" w:rsidRDefault="00453F59" w:rsidP="00C85B9D">
      <w:pPr>
        <w:ind w:left="330" w:right="-137" w:firstLine="0"/>
      </w:pPr>
      <w:r>
        <w:t xml:space="preserve"> MTBirthDate,</w:t>
      </w:r>
      <w:r w:rsidRPr="00BC7F48">
        <w:t xml:space="preserve"> </w:t>
      </w:r>
      <w:r>
        <w:t>MXBirthDate,</w:t>
      </w:r>
      <w:r w:rsidRPr="00BC7F48">
        <w:t xml:space="preserve"> </w:t>
      </w:r>
      <w:r>
        <w:t>MXBirthPlace,</w:t>
      </w:r>
      <w:r w:rsidRPr="00BC7F48">
        <w:t xml:space="preserve"> </w:t>
      </w:r>
      <w:r>
        <w:t>MXBirthCountry : string */</w:t>
      </w:r>
    </w:p>
    <w:p w14:paraId="4C77D52C" w14:textId="77777777" w:rsidR="00453F59" w:rsidRDefault="00453F59" w:rsidP="00453F59">
      <w:pPr>
        <w:ind w:right="-137"/>
      </w:pPr>
    </w:p>
    <w:p w14:paraId="2C39E2EF" w14:textId="77777777" w:rsidR="00453F59" w:rsidRDefault="00453F59" w:rsidP="00453F59">
      <w:pPr>
        <w:ind w:right="-137"/>
      </w:pPr>
    </w:p>
    <w:p w14:paraId="43C3BE85" w14:textId="0280DC85" w:rsidR="00453F59" w:rsidRDefault="00C85B9D" w:rsidP="00453F59">
      <w:pPr>
        <w:spacing w:after="306" w:line="216" w:lineRule="auto"/>
        <w:ind w:left="0" w:right="8" w:firstLine="0"/>
      </w:pPr>
      <w:r>
        <w:t xml:space="preserve">    </w:t>
      </w:r>
      <w:r w:rsidR="00453F59">
        <w:t>MXBirthDate = MXPartyIdentification.Identification.PrivateIdentification.DateAndPlaceOfBirth.BirthDate</w:t>
      </w:r>
    </w:p>
    <w:p w14:paraId="4770CA09" w14:textId="5FE6EBF0" w:rsidR="00453F59" w:rsidRDefault="00C85B9D" w:rsidP="00453F59">
      <w:pPr>
        <w:spacing w:after="306" w:line="216" w:lineRule="auto"/>
        <w:ind w:left="0" w:right="8" w:firstLine="0"/>
      </w:pPr>
      <w:r>
        <w:t xml:space="preserve">    </w:t>
      </w:r>
      <w:r w:rsidR="00453F59">
        <w:t>MXBirthPlace = MXPartyIdentification.Identification.PrivateIdentification.DateAndPlaceOfBirth.CityOfBirth</w:t>
      </w:r>
    </w:p>
    <w:p w14:paraId="4D038D51" w14:textId="56D26478" w:rsidR="00453F59" w:rsidRDefault="00C85B9D" w:rsidP="00453F59">
      <w:pPr>
        <w:spacing w:after="306" w:line="216" w:lineRule="auto"/>
        <w:ind w:left="0" w:right="8" w:firstLine="0"/>
      </w:pPr>
      <w:r>
        <w:t xml:space="preserve">    </w:t>
      </w:r>
      <w:r w:rsidR="00453F59">
        <w:t>MXBirthCountry = MXPartyIdentification.Identification.PrivateIdentification.DateAndPlaceOfBirth.CountryOfBirth</w:t>
      </w:r>
    </w:p>
    <w:p w14:paraId="1C51324C" w14:textId="77777777" w:rsidR="00453F59" w:rsidRDefault="00453F59" w:rsidP="00453F59">
      <w:pPr>
        <w:ind w:right="-137"/>
      </w:pPr>
    </w:p>
    <w:p w14:paraId="7203473A" w14:textId="0E607AB5" w:rsidR="00453F59" w:rsidRDefault="00142766" w:rsidP="00453F59">
      <w:pPr>
        <w:spacing w:after="306" w:line="216" w:lineRule="auto"/>
        <w:ind w:left="0" w:right="8" w:firstLine="0"/>
      </w:pPr>
      <w:r>
        <w:rPr>
          <w:b/>
        </w:rPr>
        <w:t xml:space="preserve"> </w:t>
      </w:r>
      <w:r w:rsidR="00453F59" w:rsidRPr="0000122E">
        <w:rPr>
          <w:b/>
        </w:rPr>
        <w:t>MX_To_MTDate</w:t>
      </w:r>
      <w:r w:rsidR="00453F59">
        <w:t>(MXBirthDate, MTBirthDate)</w:t>
      </w:r>
    </w:p>
    <w:p w14:paraId="02D07010" w14:textId="327A265F" w:rsidR="00453F59" w:rsidRPr="00B4756B" w:rsidRDefault="00142766" w:rsidP="00142766">
      <w:pPr>
        <w:tabs>
          <w:tab w:val="left" w:pos="270"/>
        </w:tabs>
        <w:spacing w:after="306" w:line="216" w:lineRule="auto"/>
        <w:ind w:left="0" w:right="8" w:firstLine="0"/>
      </w:pPr>
      <w:r>
        <w:t xml:space="preserve"> </w:t>
      </w:r>
      <w:r w:rsidR="00453F59" w:rsidRPr="00B4756B">
        <w:t xml:space="preserve">MTBirthDate = </w:t>
      </w:r>
      <w:r w:rsidR="00453F59" w:rsidRPr="00142766">
        <w:rPr>
          <w:b/>
        </w:rPr>
        <w:t>Concatenate</w:t>
      </w:r>
      <w:r w:rsidR="00453F59" w:rsidRPr="00B4756B">
        <w:t>(“4/”, MTBirthDate)</w:t>
      </w:r>
    </w:p>
    <w:p w14:paraId="1167D02F" w14:textId="589418AE" w:rsidR="00453F59" w:rsidRDefault="00142766" w:rsidP="00142766">
      <w:pPr>
        <w:tabs>
          <w:tab w:val="left" w:pos="180"/>
          <w:tab w:val="left" w:pos="270"/>
        </w:tabs>
        <w:spacing w:after="306" w:line="216" w:lineRule="auto"/>
        <w:ind w:left="0" w:right="8" w:firstLine="0"/>
      </w:pPr>
      <w:r>
        <w:rPr>
          <w:b/>
        </w:rPr>
        <w:t xml:space="preserve"> </w:t>
      </w:r>
      <w:r w:rsidR="00453F59" w:rsidRPr="006C6A31">
        <w:rPr>
          <w:b/>
        </w:rPr>
        <w:t xml:space="preserve">IF </w:t>
      </w:r>
      <w:r>
        <w:rPr>
          <w:b/>
        </w:rPr>
        <w:t>Length</w:t>
      </w:r>
      <w:r>
        <w:t>(MXBirthPlace)&gt; 30 THEN</w:t>
      </w:r>
    </w:p>
    <w:p w14:paraId="56AA61A8" w14:textId="77777777" w:rsidR="00453F59" w:rsidRDefault="00453F59" w:rsidP="00453F59">
      <w:pPr>
        <w:spacing w:after="306" w:line="216" w:lineRule="auto"/>
        <w:ind w:left="0" w:right="8" w:firstLine="0"/>
      </w:pPr>
      <w:r>
        <w:t xml:space="preserve">     MTBirthPlace = Concatenate(Substring(MXBirthPlace,1,29), “+”)</w:t>
      </w:r>
    </w:p>
    <w:p w14:paraId="61715EEB" w14:textId="5A0F74A0" w:rsidR="00453F59" w:rsidRPr="00142766" w:rsidRDefault="00142766" w:rsidP="00453F59">
      <w:pPr>
        <w:spacing w:after="306" w:line="216" w:lineRule="auto"/>
        <w:ind w:left="0" w:right="8" w:firstLine="0"/>
        <w:rPr>
          <w:b/>
        </w:rPr>
      </w:pPr>
      <w:r>
        <w:t xml:space="preserve"> </w:t>
      </w:r>
      <w:r w:rsidR="00453F59" w:rsidRPr="00142766">
        <w:rPr>
          <w:b/>
        </w:rPr>
        <w:t>ELSE</w:t>
      </w:r>
    </w:p>
    <w:p w14:paraId="555344FF" w14:textId="77777777" w:rsidR="00453F59" w:rsidRDefault="00453F59" w:rsidP="00453F59">
      <w:pPr>
        <w:spacing w:after="306" w:line="216" w:lineRule="auto"/>
        <w:ind w:left="0" w:right="8" w:firstLine="0"/>
      </w:pPr>
      <w:r>
        <w:t xml:space="preserve">     MTBirthPlace = MXBirthPlace</w:t>
      </w:r>
    </w:p>
    <w:p w14:paraId="768ACC7D" w14:textId="77777777" w:rsidR="00453F59" w:rsidRPr="006C6A31" w:rsidRDefault="00453F59" w:rsidP="00453F59">
      <w:pPr>
        <w:spacing w:after="306" w:line="216" w:lineRule="auto"/>
        <w:ind w:left="0" w:right="8" w:firstLine="0"/>
        <w:rPr>
          <w:b/>
        </w:rPr>
      </w:pPr>
      <w:r>
        <w:t xml:space="preserve"> </w:t>
      </w:r>
      <w:r w:rsidRPr="006C6A31">
        <w:rPr>
          <w:b/>
        </w:rPr>
        <w:t>ENDIF</w:t>
      </w:r>
    </w:p>
    <w:p w14:paraId="45D3E027" w14:textId="77777777" w:rsidR="00453F59" w:rsidRDefault="00453F59" w:rsidP="00453F59">
      <w:pPr>
        <w:spacing w:after="306" w:line="216" w:lineRule="auto"/>
        <w:ind w:left="0" w:right="8" w:firstLine="0"/>
      </w:pPr>
      <w:r>
        <w:t xml:space="preserve"> </w:t>
      </w:r>
      <w:r w:rsidRPr="006C6A31">
        <w:rPr>
          <w:rFonts w:eastAsia="Arial"/>
        </w:rPr>
        <w:t>MTCountryandPlaceOfBirth</w:t>
      </w:r>
      <w:r>
        <w:t xml:space="preserve"> = </w:t>
      </w:r>
      <w:r w:rsidRPr="00AE6F34">
        <w:rPr>
          <w:b/>
        </w:rPr>
        <w:t>Concatenate</w:t>
      </w:r>
      <w:r>
        <w:t>(“5/”, MXBirthCountry, “/”, MTBirthPlace)</w:t>
      </w:r>
    </w:p>
    <w:p w14:paraId="19D8C78D" w14:textId="77777777" w:rsidR="00453F59" w:rsidRDefault="00453F59" w:rsidP="00453F59">
      <w:pPr>
        <w:ind w:right="-137"/>
      </w:pPr>
    </w:p>
    <w:p w14:paraId="2496B3DA" w14:textId="77777777" w:rsidR="00453F59" w:rsidRPr="00FA3449" w:rsidRDefault="00453F59" w:rsidP="00453F59">
      <w:pPr>
        <w:ind w:right="-137"/>
        <w:rPr>
          <w:b/>
        </w:rPr>
      </w:pPr>
    </w:p>
    <w:p w14:paraId="044FD5C9" w14:textId="2F242AF9" w:rsidR="00F723F6" w:rsidRDefault="004E0677" w:rsidP="00F723F6">
      <w:pPr>
        <w:pStyle w:val="Heading3"/>
      </w:pPr>
      <w:bookmarkStart w:id="2407" w:name="_Toc136351271"/>
      <w:r>
        <w:lastRenderedPageBreak/>
        <w:t>4.1.8</w:t>
      </w:r>
      <w:r w:rsidR="00F723F6">
        <w:t xml:space="preserve">  MX_To_MTPartyNameAndUnstructuredAddress</w:t>
      </w:r>
      <w:bookmarkEnd w:id="2407"/>
      <w:r w:rsidR="00F723F6">
        <w:t xml:space="preserve"> </w:t>
      </w:r>
    </w:p>
    <w:p w14:paraId="05C92A35" w14:textId="77777777" w:rsidR="00F723F6" w:rsidRDefault="00F723F6" w:rsidP="00F723F6">
      <w:pPr>
        <w:spacing w:after="95"/>
        <w:ind w:left="419" w:right="157" w:hanging="7"/>
      </w:pPr>
      <w:r>
        <w:rPr>
          <w:rFonts w:ascii="Arial" w:eastAsia="Arial" w:hAnsi="Arial" w:cs="Arial"/>
          <w:b/>
        </w:rPr>
        <w:t xml:space="preserve">Name </w:t>
      </w:r>
    </w:p>
    <w:p w14:paraId="1164F0D9" w14:textId="77777777" w:rsidR="00F723F6" w:rsidRDefault="00F723F6" w:rsidP="00F723F6">
      <w:pPr>
        <w:spacing w:after="112" w:line="249" w:lineRule="auto"/>
        <w:ind w:left="849" w:right="15" w:hanging="10"/>
      </w:pPr>
      <w:r>
        <w:rPr>
          <w:rFonts w:ascii="Arial" w:eastAsia="Arial" w:hAnsi="Arial" w:cs="Arial"/>
        </w:rPr>
        <w:t>MX_To_MTPartyNameAndUnstructuredAddress</w:t>
      </w:r>
    </w:p>
    <w:p w14:paraId="68787425" w14:textId="77777777" w:rsidR="00F723F6" w:rsidRDefault="00F723F6" w:rsidP="00F723F6">
      <w:pPr>
        <w:spacing w:after="95"/>
        <w:ind w:left="419" w:right="157" w:hanging="7"/>
      </w:pPr>
      <w:r>
        <w:rPr>
          <w:rFonts w:ascii="Arial" w:eastAsia="Arial" w:hAnsi="Arial" w:cs="Arial"/>
          <w:b/>
        </w:rPr>
        <w:t xml:space="preserve">Name </w:t>
      </w:r>
    </w:p>
    <w:p w14:paraId="700C9BEF" w14:textId="77777777" w:rsidR="00F723F6" w:rsidRDefault="00F723F6" w:rsidP="00F723F6">
      <w:pPr>
        <w:spacing w:after="112" w:line="249" w:lineRule="auto"/>
        <w:ind w:left="849" w:right="15" w:hanging="10"/>
      </w:pPr>
      <w:r>
        <w:rPr>
          <w:rFonts w:ascii="Arial" w:eastAsia="Arial" w:hAnsi="Arial" w:cs="Arial"/>
        </w:rPr>
        <w:t>MX_To_MTPartyNameAndUntructuredAddress</w:t>
      </w:r>
    </w:p>
    <w:p w14:paraId="2EC720A1" w14:textId="77777777" w:rsidR="00F723F6" w:rsidRDefault="00F723F6" w:rsidP="00F723F6">
      <w:pPr>
        <w:spacing w:after="95"/>
        <w:ind w:left="419" w:right="157" w:hanging="7"/>
      </w:pPr>
      <w:r>
        <w:rPr>
          <w:rFonts w:ascii="Arial" w:eastAsia="Arial" w:hAnsi="Arial" w:cs="Arial"/>
          <w:b/>
        </w:rPr>
        <w:t xml:space="preserve">Business description  </w:t>
      </w:r>
    </w:p>
    <w:p w14:paraId="283B7D42" w14:textId="5A1C8DA7" w:rsidR="00F723F6" w:rsidRDefault="00F723F6" w:rsidP="00F723F6">
      <w:pPr>
        <w:ind w:left="450" w:firstLine="0"/>
        <w:rPr>
          <w:ins w:id="2408" w:author="BOUVY Martine [3]" w:date="2020-12-09T17:25:00Z"/>
          <w:rFonts w:ascii="Arial" w:eastAsia="Arial" w:hAnsi="Arial" w:cs="Arial"/>
        </w:rPr>
      </w:pPr>
      <w:r>
        <w:rPr>
          <w:rFonts w:ascii="Arial" w:eastAsia="Arial" w:hAnsi="Arial" w:cs="Arial"/>
        </w:rPr>
        <w:t>The function translates an MX Party Name and PostalAddress.AddressLine to MT NameAndAddress format (4*35)</w:t>
      </w:r>
      <w:r>
        <w:rPr>
          <w:rFonts w:ascii="Arial" w:eastAsia="Arial" w:hAnsi="Arial" w:cs="Arial"/>
          <w:i/>
        </w:rPr>
        <w:t xml:space="preserve">. </w:t>
      </w:r>
      <w:r>
        <w:rPr>
          <w:rFonts w:ascii="Arial" w:eastAsia="Arial" w:hAnsi="Arial" w:cs="Arial"/>
        </w:rPr>
        <w:t xml:space="preserve">If the AddressLine uses 3 lines and the Name is longer than 35 char, it will be truncated after 34 characters (and sign “+” added). If the AddressLine uses only 2 lines or less then the 70 first characters of Name will be copied on line 1 and line 2 (if needed). Truncation is possible. A sign”+” is added at the end of the data if truncation is needed. </w:t>
      </w:r>
    </w:p>
    <w:p w14:paraId="147325A6" w14:textId="73A6A64F" w:rsidR="00083B0E" w:rsidRDefault="00083B0E" w:rsidP="00F723F6">
      <w:pPr>
        <w:ind w:left="450" w:firstLine="0"/>
        <w:rPr>
          <w:ins w:id="2409" w:author="BOUVY Martine [3]" w:date="2020-12-09T17:25:00Z"/>
          <w:rFonts w:ascii="Arial" w:eastAsia="Arial" w:hAnsi="Arial" w:cs="Arial"/>
        </w:rPr>
      </w:pPr>
    </w:p>
    <w:p w14:paraId="5B4711A5" w14:textId="6795DDFD" w:rsidR="00083B0E" w:rsidRDefault="00083B0E" w:rsidP="00F723F6">
      <w:pPr>
        <w:ind w:left="450" w:firstLine="0"/>
        <w:rPr>
          <w:rFonts w:ascii="Arial" w:eastAsia="Arial" w:hAnsi="Arial" w:cs="Arial"/>
        </w:rPr>
      </w:pPr>
      <w:ins w:id="2410" w:author="BOUVY Martine [3]" w:date="2020-12-09T17:25:00Z">
        <w:r>
          <w:rPr>
            <w:rFonts w:ascii="Arial" w:eastAsia="Arial" w:hAnsi="Arial" w:cs="Arial"/>
          </w:rPr>
          <w:t xml:space="preserve">IF </w:t>
        </w:r>
      </w:ins>
      <w:ins w:id="2411" w:author="BOUVY Martine [3]" w:date="2020-12-09T17:26:00Z">
        <w:r>
          <w:rPr>
            <w:rFonts w:ascii="Arial" w:eastAsia="Arial" w:hAnsi="Arial" w:cs="Arial"/>
          </w:rPr>
          <w:t xml:space="preserve">MX </w:t>
        </w:r>
      </w:ins>
      <w:ins w:id="2412" w:author="BOUVY Martine [3]" w:date="2020-12-09T17:25:00Z">
        <w:r>
          <w:rPr>
            <w:rFonts w:ascii="Arial" w:eastAsia="Arial" w:hAnsi="Arial" w:cs="Arial"/>
          </w:rPr>
          <w:t>A</w:t>
        </w:r>
      </w:ins>
      <w:ins w:id="2413" w:author="BOUVY Martine [3]" w:date="2020-12-09T17:28:00Z">
        <w:r w:rsidR="00E4638A">
          <w:rPr>
            <w:rFonts w:ascii="Arial" w:eastAsia="Arial" w:hAnsi="Arial" w:cs="Arial"/>
          </w:rPr>
          <w:t>d</w:t>
        </w:r>
      </w:ins>
      <w:ins w:id="2414" w:author="BOUVY Martine [3]" w:date="2020-12-09T17:25:00Z">
        <w:r>
          <w:rPr>
            <w:rFonts w:ascii="Arial" w:eastAsia="Arial" w:hAnsi="Arial" w:cs="Arial"/>
          </w:rPr>
          <w:t xml:space="preserve">dressLine has value </w:t>
        </w:r>
      </w:ins>
      <w:ins w:id="2415" w:author="BOUVY Martine [3]" w:date="2020-12-09T17:26:00Z">
        <w:r>
          <w:rPr>
            <w:rFonts w:ascii="Arial" w:eastAsia="Arial" w:hAnsi="Arial" w:cs="Arial"/>
          </w:rPr>
          <w:t xml:space="preserve">“NOTPROVIDED”, it will not be translated. </w:t>
        </w:r>
      </w:ins>
    </w:p>
    <w:p w14:paraId="0D410C5F" w14:textId="77777777" w:rsidR="00F723F6" w:rsidRDefault="00F723F6" w:rsidP="00F723F6">
      <w:pPr>
        <w:ind w:left="0" w:firstLine="0"/>
        <w:rPr>
          <w:rFonts w:ascii="Arial" w:eastAsia="Arial" w:hAnsi="Arial" w:cs="Arial"/>
          <w:i/>
        </w:rPr>
      </w:pPr>
    </w:p>
    <w:p w14:paraId="13843F41" w14:textId="77777777" w:rsidR="00F723F6" w:rsidRDefault="00F723F6" w:rsidP="00F723F6">
      <w:pPr>
        <w:ind w:left="0" w:firstLine="0"/>
        <w:rPr>
          <w:rFonts w:ascii="Arial" w:eastAsia="Arial" w:hAnsi="Arial" w:cs="Arial"/>
          <w:i/>
        </w:rPr>
      </w:pPr>
    </w:p>
    <w:p w14:paraId="537B5091" w14:textId="77777777" w:rsidR="00F723F6" w:rsidRDefault="00F723F6" w:rsidP="00F723F6">
      <w:pPr>
        <w:spacing w:after="95"/>
        <w:ind w:left="419" w:right="157" w:hanging="7"/>
      </w:pPr>
      <w:r>
        <w:rPr>
          <w:rFonts w:ascii="Arial" w:eastAsia="Arial" w:hAnsi="Arial" w:cs="Arial"/>
          <w:b/>
        </w:rPr>
        <w:t xml:space="preserve">Format </w:t>
      </w:r>
    </w:p>
    <w:p w14:paraId="3CCEAE1B" w14:textId="77777777" w:rsidR="00F723F6" w:rsidRDefault="00F723F6" w:rsidP="00F723F6">
      <w:pPr>
        <w:spacing w:after="0"/>
        <w:ind w:left="860" w:right="157" w:hanging="7"/>
      </w:pPr>
      <w:r>
        <w:rPr>
          <w:rFonts w:ascii="Arial" w:eastAsia="Arial" w:hAnsi="Arial" w:cs="Arial"/>
          <w:b/>
        </w:rPr>
        <w:t>MX_To_MTPartyNameAndUnstructuredAddress</w:t>
      </w:r>
      <w:r>
        <w:rPr>
          <w:rFonts w:ascii="Arial" w:eastAsia="Arial" w:hAnsi="Arial" w:cs="Arial"/>
        </w:rPr>
        <w:t xml:space="preserve">(MXParty ;  MTNameAndAddress)  </w:t>
      </w:r>
    </w:p>
    <w:p w14:paraId="5FFA1D12" w14:textId="77777777" w:rsidR="00F723F6" w:rsidRDefault="00F723F6" w:rsidP="00F723F6">
      <w:pPr>
        <w:spacing w:after="95"/>
        <w:ind w:left="860" w:right="157" w:hanging="7"/>
      </w:pPr>
      <w:r>
        <w:rPr>
          <w:rFonts w:ascii="Arial" w:eastAsia="Arial" w:hAnsi="Arial" w:cs="Arial"/>
          <w:b/>
        </w:rPr>
        <w:t xml:space="preserve">Input </w:t>
      </w:r>
    </w:p>
    <w:p w14:paraId="193A1E86" w14:textId="77777777" w:rsidR="00F723F6" w:rsidRDefault="00F723F6" w:rsidP="00F723F6">
      <w:pPr>
        <w:spacing w:after="112" w:line="249" w:lineRule="auto"/>
        <w:ind w:left="849" w:right="15" w:hanging="10"/>
      </w:pPr>
      <w:r>
        <w:rPr>
          <w:rFonts w:ascii="Arial" w:eastAsia="Arial" w:hAnsi="Arial" w:cs="Arial"/>
        </w:rPr>
        <w:t xml:space="preserve">MXParty: the entire structure of the MX party typed </w:t>
      </w:r>
      <w:r>
        <w:rPr>
          <w:rFonts w:ascii="Arial" w:eastAsia="Arial" w:hAnsi="Arial" w:cs="Arial"/>
          <w:i/>
        </w:rPr>
        <w:t>PartyIdentification135</w:t>
      </w:r>
      <w:r>
        <w:rPr>
          <w:rFonts w:ascii="Arial" w:eastAsia="Arial" w:hAnsi="Arial" w:cs="Arial"/>
        </w:rPr>
        <w:t xml:space="preserve">. </w:t>
      </w:r>
    </w:p>
    <w:p w14:paraId="65B1AC21" w14:textId="77777777" w:rsidR="00F723F6" w:rsidRDefault="00F723F6" w:rsidP="00F723F6">
      <w:pPr>
        <w:spacing w:after="95"/>
        <w:ind w:left="860" w:right="157" w:hanging="7"/>
      </w:pPr>
      <w:r>
        <w:rPr>
          <w:rFonts w:ascii="Arial" w:eastAsia="Arial" w:hAnsi="Arial" w:cs="Arial"/>
          <w:b/>
        </w:rPr>
        <w:t xml:space="preserve">Output </w:t>
      </w:r>
    </w:p>
    <w:p w14:paraId="6C2569B1" w14:textId="77777777" w:rsidR="00F723F6" w:rsidRDefault="00F723F6" w:rsidP="00F723F6">
      <w:pPr>
        <w:spacing w:after="112" w:line="249" w:lineRule="auto"/>
        <w:ind w:left="849" w:right="15" w:hanging="10"/>
      </w:pPr>
      <w:r>
        <w:rPr>
          <w:rFonts w:ascii="Arial" w:eastAsia="Arial" w:hAnsi="Arial" w:cs="Arial"/>
        </w:rPr>
        <w:t xml:space="preserve">MTNameAndAddress: name and address of the financial institution in the MT format (4*35x). </w:t>
      </w:r>
    </w:p>
    <w:p w14:paraId="7254A73B" w14:textId="77777777" w:rsidR="00F723F6" w:rsidRDefault="00F723F6" w:rsidP="00F723F6">
      <w:pPr>
        <w:spacing w:after="95"/>
        <w:ind w:left="419" w:right="157" w:hanging="7"/>
      </w:pPr>
      <w:r>
        <w:rPr>
          <w:rFonts w:ascii="Arial" w:eastAsia="Arial" w:hAnsi="Arial" w:cs="Arial"/>
          <w:b/>
        </w:rPr>
        <w:t xml:space="preserve">Preconditions </w:t>
      </w:r>
    </w:p>
    <w:p w14:paraId="34A06D0F" w14:textId="77777777" w:rsidR="00F723F6" w:rsidRDefault="00F723F6" w:rsidP="00F723F6">
      <w:pPr>
        <w:spacing w:after="112" w:line="249" w:lineRule="auto"/>
        <w:ind w:left="849" w:right="15" w:hanging="10"/>
      </w:pPr>
      <w:r>
        <w:rPr>
          <w:rFonts w:ascii="Arial" w:eastAsia="Arial" w:hAnsi="Arial" w:cs="Arial"/>
        </w:rPr>
        <w:t>None</w:t>
      </w:r>
    </w:p>
    <w:p w14:paraId="09849E36" w14:textId="77777777" w:rsidR="00F723F6" w:rsidRDefault="00F723F6" w:rsidP="00F723F6">
      <w:pPr>
        <w:spacing w:after="7"/>
        <w:ind w:left="419" w:right="157" w:hanging="7"/>
      </w:pPr>
      <w:r>
        <w:rPr>
          <w:rFonts w:ascii="Arial" w:eastAsia="Arial" w:hAnsi="Arial" w:cs="Arial"/>
          <w:b/>
        </w:rPr>
        <w:t xml:space="preserve">Formal description </w:t>
      </w:r>
    </w:p>
    <w:p w14:paraId="3FB63537" w14:textId="77777777" w:rsidR="00F723F6" w:rsidRDefault="00F723F6" w:rsidP="00F723F6">
      <w:pPr>
        <w:spacing w:after="0"/>
        <w:ind w:left="846" w:right="8"/>
      </w:pPr>
      <w:r>
        <w:t xml:space="preserve">/*Throughout the function, if translation of the source </w:t>
      </w:r>
    </w:p>
    <w:p w14:paraId="4C245047" w14:textId="77777777" w:rsidR="00F723F6" w:rsidRDefault="00F723F6" w:rsidP="00F723F6">
      <w:pPr>
        <w:spacing w:after="0" w:line="218" w:lineRule="auto"/>
        <w:ind w:left="849" w:right="14" w:hanging="14"/>
      </w:pPr>
      <w:r>
        <w:t>component is spread over more than one line of the 4*35x format, a Carriage Return Line Feed (</w:t>
      </w:r>
      <w:r>
        <w:rPr>
          <w:i/>
          <w:sz w:val="31"/>
          <w:vertAlign w:val="subscript"/>
        </w:rPr>
        <w:t>CRLF</w:t>
      </w:r>
      <w:r>
        <w:t xml:space="preserve">) will be added </w:t>
      </w:r>
    </w:p>
    <w:p w14:paraId="282890B5" w14:textId="77777777" w:rsidR="00F723F6" w:rsidRDefault="00F723F6" w:rsidP="00F723F6">
      <w:pPr>
        <w:spacing w:after="0" w:line="216" w:lineRule="auto"/>
        <w:ind w:left="846" w:right="8"/>
      </w:pPr>
      <w:r>
        <w:t xml:space="preserve">between consecutive lines to comply with the format of an MT field with multiple lines*/ </w:t>
      </w:r>
    </w:p>
    <w:p w14:paraId="37442C39" w14:textId="77777777" w:rsidR="00F723F6" w:rsidRDefault="00F723F6" w:rsidP="00F723F6">
      <w:pPr>
        <w:spacing w:after="15" w:line="259" w:lineRule="auto"/>
        <w:ind w:left="850" w:firstLine="0"/>
      </w:pPr>
      <w:r>
        <w:t xml:space="preserve"> </w:t>
      </w:r>
    </w:p>
    <w:p w14:paraId="4D615096" w14:textId="77777777" w:rsidR="00F723F6" w:rsidRDefault="00F723F6" w:rsidP="00F723F6">
      <w:pPr>
        <w:ind w:left="0" w:firstLine="0"/>
        <w:rPr>
          <w:rFonts w:ascii="Arial" w:eastAsia="Arial" w:hAnsi="Arial" w:cs="Arial"/>
          <w:i/>
        </w:rPr>
      </w:pPr>
    </w:p>
    <w:p w14:paraId="295D6814" w14:textId="77777777" w:rsidR="00F723F6" w:rsidRDefault="00F723F6" w:rsidP="00F723F6">
      <w:pPr>
        <w:ind w:left="0" w:firstLine="0"/>
        <w:rPr>
          <w:rFonts w:eastAsia="Arial"/>
        </w:rPr>
      </w:pPr>
      <w:r>
        <w:rPr>
          <w:rFonts w:eastAsia="Arial"/>
        </w:rPr>
        <w:t xml:space="preserve">       /* L</w:t>
      </w:r>
      <w:r w:rsidRPr="00C726D3">
        <w:rPr>
          <w:rFonts w:eastAsia="Arial"/>
        </w:rPr>
        <w:t>ocal variables</w:t>
      </w:r>
      <w:r w:rsidRPr="00516D86">
        <w:rPr>
          <w:rFonts w:eastAsia="Arial"/>
        </w:rPr>
        <w:t xml:space="preserve"> </w:t>
      </w:r>
    </w:p>
    <w:p w14:paraId="7F6E9C15" w14:textId="77777777" w:rsidR="00F723F6" w:rsidRDefault="00F723F6" w:rsidP="00F723F6">
      <w:pPr>
        <w:ind w:left="180" w:firstLine="0"/>
        <w:rPr>
          <w:rFonts w:eastAsia="Arial"/>
        </w:rPr>
      </w:pPr>
      <w:r>
        <w:rPr>
          <w:rFonts w:eastAsia="Arial"/>
        </w:rPr>
        <w:t xml:space="preserve">     String: </w:t>
      </w:r>
      <w:r w:rsidRPr="00516D86">
        <w:rPr>
          <w:rFonts w:eastAsia="Arial"/>
        </w:rPr>
        <w:t>MX</w:t>
      </w:r>
      <w:r>
        <w:rPr>
          <w:rFonts w:eastAsia="Arial"/>
        </w:rPr>
        <w:t xml:space="preserve">Name, </w:t>
      </w:r>
    </w:p>
    <w:p w14:paraId="5166C325" w14:textId="77777777" w:rsidR="00F723F6" w:rsidRDefault="00F723F6" w:rsidP="00F723F6">
      <w:pPr>
        <w:ind w:left="180" w:firstLine="0"/>
        <w:rPr>
          <w:rFonts w:eastAsia="Arial"/>
        </w:rPr>
      </w:pPr>
      <w:r>
        <w:rPr>
          <w:rFonts w:eastAsia="Arial"/>
        </w:rPr>
        <w:t xml:space="preserve">     MXNameAndAddress[]: table of string max 35 characters</w:t>
      </w:r>
    </w:p>
    <w:p w14:paraId="6E594379" w14:textId="77777777" w:rsidR="00F723F6" w:rsidRDefault="00F723F6" w:rsidP="00F723F6">
      <w:pPr>
        <w:ind w:left="180" w:firstLine="0"/>
        <w:rPr>
          <w:rFonts w:eastAsia="Arial"/>
        </w:rPr>
      </w:pPr>
      <w:r>
        <w:rPr>
          <w:rFonts w:eastAsia="Arial"/>
        </w:rPr>
        <w:t xml:space="preserve">     Integer: NumberConsumedLines, AddressNumberOfLines </w:t>
      </w:r>
      <w:r w:rsidRPr="00C726D3">
        <w:rPr>
          <w:rFonts w:eastAsia="Arial"/>
        </w:rPr>
        <w:t xml:space="preserve">*/ </w:t>
      </w:r>
    </w:p>
    <w:p w14:paraId="717E5B69" w14:textId="77777777" w:rsidR="00F723F6" w:rsidRDefault="00F723F6" w:rsidP="00F723F6">
      <w:pPr>
        <w:ind w:left="0" w:firstLine="0"/>
        <w:rPr>
          <w:rFonts w:eastAsia="Arial"/>
        </w:rPr>
      </w:pPr>
    </w:p>
    <w:p w14:paraId="1785BF10" w14:textId="77777777" w:rsidR="00F723F6" w:rsidRPr="00C726D3" w:rsidRDefault="00F723F6" w:rsidP="00F723F6">
      <w:pPr>
        <w:ind w:left="0" w:firstLine="0"/>
        <w:rPr>
          <w:rFonts w:eastAsia="Arial"/>
        </w:rPr>
      </w:pPr>
      <w:r>
        <w:rPr>
          <w:rFonts w:eastAsia="Arial"/>
        </w:rPr>
        <w:t xml:space="preserve">       AddressNumberOfLines = 0</w:t>
      </w:r>
    </w:p>
    <w:p w14:paraId="00FF7C4B" w14:textId="77777777" w:rsidR="00F723F6" w:rsidRDefault="00F723F6" w:rsidP="00F723F6"/>
    <w:p w14:paraId="644FF48E" w14:textId="77777777" w:rsidR="00F723F6" w:rsidRDefault="00F723F6" w:rsidP="00F723F6">
      <w:r>
        <w:t>MXName = MXParty.Name</w:t>
      </w:r>
    </w:p>
    <w:p w14:paraId="6A65C4F9" w14:textId="77777777" w:rsidR="00F723F6" w:rsidRDefault="00F723F6" w:rsidP="00F723F6"/>
    <w:p w14:paraId="5D428482" w14:textId="77777777" w:rsidR="00F723F6" w:rsidRDefault="00F723F6" w:rsidP="00F723F6">
      <w:r w:rsidRPr="005B0E1F">
        <w:rPr>
          <w:b/>
        </w:rPr>
        <w:t>IF</w:t>
      </w:r>
      <w:r>
        <w:t xml:space="preserve"> </w:t>
      </w:r>
      <w:r w:rsidRPr="005B0E1F">
        <w:rPr>
          <w:b/>
        </w:rPr>
        <w:t>Length</w:t>
      </w:r>
      <w:r>
        <w:t xml:space="preserve">(MXName)&lt; 1 THEN </w:t>
      </w:r>
    </w:p>
    <w:p w14:paraId="5BE25953" w14:textId="51693943" w:rsidR="00F723F6" w:rsidRDefault="00F723F6" w:rsidP="00F723F6">
      <w:pPr>
        <w:rPr>
          <w:ins w:id="2416" w:author="BOUVY Martine [2]" w:date="2021-06-15T10:35:00Z"/>
        </w:rPr>
      </w:pPr>
      <w:r>
        <w:t xml:space="preserve"> MXName = “NOTPROVIDED”</w:t>
      </w:r>
    </w:p>
    <w:p w14:paraId="4CC6A7A4" w14:textId="300E47B4" w:rsidR="00C94E48" w:rsidRDefault="00060F40" w:rsidP="00F723F6">
      <w:ins w:id="2417" w:author="BOUVY Martine [2]" w:date="2021-06-15T10:35:00Z">
        <w:r>
          <w:t xml:space="preserve"> </w:t>
        </w:r>
        <w:del w:id="2418" w:author="BOUVY Martine" w:date="2022-01-27T10:48:00Z">
          <w:r w:rsidDel="001C3685">
            <w:delText>T20182</w:delText>
          </w:r>
        </w:del>
      </w:ins>
      <w:r w:rsidR="001C3685">
        <w:t xml:space="preserve"> </w:t>
      </w:r>
      <w:ins w:id="2419" w:author="BOUVY Martine" w:date="2022-01-27T10:49:00Z">
        <w:r w:rsidR="001C3685">
          <w:t>T12009</w:t>
        </w:r>
      </w:ins>
    </w:p>
    <w:p w14:paraId="1589A6C9" w14:textId="77777777" w:rsidR="00F723F6" w:rsidRPr="005B0E1F" w:rsidRDefault="00F723F6" w:rsidP="00F723F6">
      <w:pPr>
        <w:rPr>
          <w:b/>
        </w:rPr>
      </w:pPr>
      <w:r w:rsidRPr="005B0E1F">
        <w:rPr>
          <w:b/>
        </w:rPr>
        <w:t>ENDIF</w:t>
      </w:r>
    </w:p>
    <w:p w14:paraId="5CD03A7E" w14:textId="77777777" w:rsidR="00F723F6" w:rsidRDefault="00F723F6" w:rsidP="00F723F6"/>
    <w:p w14:paraId="02814E40" w14:textId="77777777" w:rsidR="00083B0E" w:rsidRDefault="00F723F6" w:rsidP="00F723F6">
      <w:pPr>
        <w:rPr>
          <w:ins w:id="2420" w:author="BOUVY Martine [3]" w:date="2020-12-09T17:26:00Z"/>
          <w:rFonts w:eastAsia="Arial"/>
          <w:b/>
        </w:rPr>
      </w:pPr>
      <w:r w:rsidRPr="005B0E1F">
        <w:rPr>
          <w:b/>
        </w:rPr>
        <w:t>IF</w:t>
      </w:r>
      <w:r>
        <w:t xml:space="preserve"> </w:t>
      </w:r>
      <w:r>
        <w:rPr>
          <w:rFonts w:eastAsia="Arial"/>
        </w:rPr>
        <w:t xml:space="preserve">MXParty.PostalAddress.AddressLine </w:t>
      </w:r>
      <w:r w:rsidRPr="005B0E1F">
        <w:rPr>
          <w:rFonts w:eastAsia="Arial"/>
          <w:b/>
        </w:rPr>
        <w:t>IsPresent</w:t>
      </w:r>
      <w:ins w:id="2421" w:author="BOUVY Martine [3]" w:date="2020-12-09T17:26:00Z">
        <w:r w:rsidR="00083B0E">
          <w:rPr>
            <w:rFonts w:eastAsia="Arial"/>
            <w:b/>
          </w:rPr>
          <w:t xml:space="preserve"> AND </w:t>
        </w:r>
      </w:ins>
    </w:p>
    <w:p w14:paraId="3B60ECEF" w14:textId="36BDDEC0" w:rsidR="00F723F6" w:rsidRDefault="00083B0E" w:rsidP="00F723F6">
      <w:ins w:id="2422" w:author="BOUVY Martine [3]" w:date="2020-12-09T17:26:00Z">
        <w:r>
          <w:rPr>
            <w:rFonts w:eastAsia="Arial"/>
          </w:rPr>
          <w:t>MXParty.PostalAddress.AddressLine[1]</w:t>
        </w:r>
        <w:r w:rsidRPr="00506B36">
          <w:rPr>
            <w:rFonts w:eastAsia="Arial"/>
            <w:b/>
          </w:rPr>
          <w:t>NOT EQUAL</w:t>
        </w:r>
        <w:r>
          <w:rPr>
            <w:rFonts w:eastAsia="Arial"/>
          </w:rPr>
          <w:t xml:space="preserve"> to “NOTPROVIDED”</w:t>
        </w:r>
      </w:ins>
      <w:r w:rsidR="00F723F6">
        <w:rPr>
          <w:rFonts w:eastAsia="Arial"/>
        </w:rPr>
        <w:t xml:space="preserve"> THEN </w:t>
      </w:r>
    </w:p>
    <w:p w14:paraId="106E5BA7" w14:textId="77777777" w:rsidR="00F723F6" w:rsidRDefault="00F723F6" w:rsidP="00F723F6">
      <w:pPr>
        <w:rPr>
          <w:rFonts w:eastAsia="Arial"/>
        </w:rPr>
      </w:pPr>
      <w:r>
        <w:rPr>
          <w:rFonts w:eastAsia="Arial"/>
        </w:rPr>
        <w:t xml:space="preserve">   AddressNumberOfLines = </w:t>
      </w:r>
      <w:r w:rsidRPr="005B0E1F">
        <w:rPr>
          <w:rFonts w:eastAsia="Arial"/>
          <w:b/>
        </w:rPr>
        <w:t>NumberOfOccurrences</w:t>
      </w:r>
      <w:r>
        <w:rPr>
          <w:rFonts w:eastAsia="Arial"/>
        </w:rPr>
        <w:t>(AddressLine)</w:t>
      </w:r>
    </w:p>
    <w:p w14:paraId="74BECC70" w14:textId="77777777" w:rsidR="00F723F6" w:rsidRPr="005B0E1F" w:rsidRDefault="00F723F6" w:rsidP="00F723F6">
      <w:pPr>
        <w:rPr>
          <w:rFonts w:eastAsia="Arial"/>
          <w:b/>
        </w:rPr>
      </w:pPr>
      <w:r w:rsidRPr="005B0E1F">
        <w:rPr>
          <w:rFonts w:eastAsia="Arial"/>
          <w:b/>
        </w:rPr>
        <w:t>ENDIF</w:t>
      </w:r>
    </w:p>
    <w:p w14:paraId="56B5DC6C" w14:textId="77777777" w:rsidR="00F723F6" w:rsidRDefault="00F723F6" w:rsidP="00F723F6">
      <w:pPr>
        <w:rPr>
          <w:rFonts w:eastAsia="Arial"/>
        </w:rPr>
      </w:pPr>
    </w:p>
    <w:p w14:paraId="19D5FF44" w14:textId="77777777" w:rsidR="00F723F6" w:rsidRDefault="00F723F6" w:rsidP="00F723F6">
      <w:pPr>
        <w:rPr>
          <w:rFonts w:eastAsia="Arial"/>
        </w:rPr>
      </w:pPr>
      <w:r>
        <w:rPr>
          <w:rFonts w:eastAsia="Arial"/>
        </w:rPr>
        <w:t>/* Limit Name depending on Address Line */</w:t>
      </w:r>
    </w:p>
    <w:p w14:paraId="41AE99FC" w14:textId="77777777" w:rsidR="00F723F6" w:rsidRDefault="00F723F6" w:rsidP="00F723F6">
      <w:pPr>
        <w:rPr>
          <w:rFonts w:eastAsia="Arial"/>
          <w:b/>
        </w:rPr>
      </w:pPr>
    </w:p>
    <w:p w14:paraId="625640EC" w14:textId="77777777" w:rsidR="00F723F6" w:rsidRDefault="00F723F6" w:rsidP="00F723F6">
      <w:pPr>
        <w:rPr>
          <w:rFonts w:eastAsia="Arial"/>
        </w:rPr>
      </w:pPr>
      <w:r w:rsidRPr="00153686">
        <w:rPr>
          <w:rFonts w:eastAsia="Arial"/>
          <w:b/>
        </w:rPr>
        <w:t xml:space="preserve">IF </w:t>
      </w:r>
      <w:r>
        <w:rPr>
          <w:rFonts w:eastAsia="Arial"/>
        </w:rPr>
        <w:t>AddressNumberOfLines = 3 THEN</w:t>
      </w:r>
    </w:p>
    <w:p w14:paraId="2205788D" w14:textId="77777777" w:rsidR="00F723F6" w:rsidRDefault="00F723F6" w:rsidP="00F723F6">
      <w:pPr>
        <w:rPr>
          <w:rFonts w:eastAsia="Arial"/>
        </w:rPr>
      </w:pPr>
    </w:p>
    <w:p w14:paraId="46EE7265" w14:textId="77777777" w:rsidR="00F723F6" w:rsidRDefault="00F723F6" w:rsidP="00F723F6">
      <w:pPr>
        <w:rPr>
          <w:rFonts w:eastAsia="Arial"/>
        </w:rPr>
      </w:pPr>
      <w:r>
        <w:rPr>
          <w:rFonts w:eastAsia="Arial"/>
        </w:rPr>
        <w:t>/* Name max 35 char */</w:t>
      </w:r>
    </w:p>
    <w:p w14:paraId="44A756DF" w14:textId="77777777" w:rsidR="00F723F6" w:rsidRDefault="00F723F6" w:rsidP="00F723F6">
      <w:pPr>
        <w:rPr>
          <w:rFonts w:eastAsia="Arial"/>
        </w:rPr>
      </w:pPr>
    </w:p>
    <w:p w14:paraId="62BC7C1B" w14:textId="77777777" w:rsidR="00F723F6" w:rsidRDefault="00F723F6" w:rsidP="00F723F6">
      <w:pPr>
        <w:rPr>
          <w:rFonts w:eastAsia="Arial"/>
        </w:rPr>
      </w:pPr>
      <w:r>
        <w:rPr>
          <w:rFonts w:eastAsia="Arial"/>
        </w:rPr>
        <w:tab/>
      </w:r>
      <w:r>
        <w:rPr>
          <w:rFonts w:eastAsia="Arial"/>
        </w:rPr>
        <w:tab/>
      </w:r>
      <w:r w:rsidRPr="005B0E1F">
        <w:rPr>
          <w:rFonts w:eastAsia="Arial"/>
          <w:b/>
        </w:rPr>
        <w:t>IF</w:t>
      </w:r>
      <w:r>
        <w:rPr>
          <w:rFonts w:eastAsia="Arial"/>
        </w:rPr>
        <w:t xml:space="preserve"> </w:t>
      </w:r>
      <w:r w:rsidRPr="005B0E1F">
        <w:rPr>
          <w:rFonts w:eastAsia="Arial"/>
          <w:b/>
        </w:rPr>
        <w:t>Length</w:t>
      </w:r>
      <w:r>
        <w:rPr>
          <w:rFonts w:eastAsia="Arial"/>
        </w:rPr>
        <w:t>(MXName)&gt; 35 THEN</w:t>
      </w:r>
    </w:p>
    <w:p w14:paraId="73F20281" w14:textId="77777777" w:rsidR="00F723F6" w:rsidRDefault="00F723F6" w:rsidP="00F723F6">
      <w:pPr>
        <w:rPr>
          <w:rFonts w:eastAsia="Arial"/>
        </w:rPr>
      </w:pPr>
      <w:r>
        <w:rPr>
          <w:rFonts w:eastAsia="Arial"/>
        </w:rPr>
        <w:t xml:space="preserve">         MXName = </w:t>
      </w:r>
      <w:r w:rsidRPr="005B0E1F">
        <w:rPr>
          <w:rFonts w:eastAsia="Arial"/>
          <w:b/>
        </w:rPr>
        <w:t>Concatenate</w:t>
      </w:r>
      <w:r>
        <w:rPr>
          <w:rFonts w:eastAsia="Arial"/>
        </w:rPr>
        <w:t>(</w:t>
      </w:r>
      <w:r w:rsidRPr="005B0E1F">
        <w:rPr>
          <w:rFonts w:eastAsia="Arial"/>
          <w:b/>
        </w:rPr>
        <w:t>Substring</w:t>
      </w:r>
      <w:r>
        <w:rPr>
          <w:rFonts w:eastAsia="Arial"/>
        </w:rPr>
        <w:t>(MXName, 1, 34), “+”)</w:t>
      </w:r>
    </w:p>
    <w:p w14:paraId="265701E1" w14:textId="77777777" w:rsidR="00F723F6" w:rsidRPr="005B0E1F" w:rsidRDefault="00F723F6" w:rsidP="00F723F6">
      <w:pPr>
        <w:rPr>
          <w:rFonts w:eastAsia="Arial"/>
          <w:b/>
        </w:rPr>
      </w:pPr>
      <w:r>
        <w:rPr>
          <w:rFonts w:eastAsia="Arial"/>
        </w:rPr>
        <w:t xml:space="preserve">     </w:t>
      </w:r>
      <w:r w:rsidRPr="005B0E1F">
        <w:rPr>
          <w:rFonts w:eastAsia="Arial"/>
          <w:b/>
        </w:rPr>
        <w:t>ENDIF</w:t>
      </w:r>
    </w:p>
    <w:p w14:paraId="72EFE7AE" w14:textId="77777777" w:rsidR="00F723F6" w:rsidRDefault="00F723F6" w:rsidP="00F723F6">
      <w:pPr>
        <w:rPr>
          <w:rFonts w:eastAsia="Arial"/>
        </w:rPr>
      </w:pPr>
    </w:p>
    <w:p w14:paraId="78980155" w14:textId="77777777" w:rsidR="00F723F6" w:rsidRPr="00153686" w:rsidRDefault="00F723F6" w:rsidP="00F723F6">
      <w:pPr>
        <w:rPr>
          <w:rFonts w:eastAsia="Arial"/>
          <w:b/>
        </w:rPr>
      </w:pPr>
      <w:r>
        <w:rPr>
          <w:rFonts w:eastAsia="Arial"/>
          <w:b/>
        </w:rPr>
        <w:t xml:space="preserve"> </w:t>
      </w:r>
      <w:r w:rsidRPr="00153686">
        <w:rPr>
          <w:rFonts w:eastAsia="Arial"/>
          <w:b/>
        </w:rPr>
        <w:t xml:space="preserve">ELSE </w:t>
      </w:r>
    </w:p>
    <w:p w14:paraId="7A781548" w14:textId="77777777" w:rsidR="00F723F6" w:rsidRDefault="00F723F6" w:rsidP="00F723F6">
      <w:pPr>
        <w:rPr>
          <w:rFonts w:eastAsia="Arial"/>
        </w:rPr>
      </w:pPr>
      <w:r>
        <w:rPr>
          <w:rFonts w:eastAsia="Arial"/>
        </w:rPr>
        <w:t>/* Name max 70 char */</w:t>
      </w:r>
    </w:p>
    <w:p w14:paraId="6BD571A6" w14:textId="77777777" w:rsidR="00F723F6" w:rsidRDefault="00F723F6" w:rsidP="00F723F6">
      <w:pPr>
        <w:rPr>
          <w:rFonts w:eastAsia="Arial"/>
        </w:rPr>
      </w:pPr>
    </w:p>
    <w:p w14:paraId="7675EF4D" w14:textId="77777777" w:rsidR="00F723F6" w:rsidRDefault="00F723F6" w:rsidP="00F723F6">
      <w:pPr>
        <w:rPr>
          <w:rFonts w:eastAsia="Arial"/>
        </w:rPr>
      </w:pPr>
      <w:r>
        <w:rPr>
          <w:rFonts w:eastAsia="Arial"/>
        </w:rPr>
        <w:t xml:space="preserve">     </w:t>
      </w:r>
      <w:r w:rsidRPr="005B0E1F">
        <w:rPr>
          <w:rFonts w:eastAsia="Arial"/>
          <w:b/>
        </w:rPr>
        <w:t>IF</w:t>
      </w:r>
      <w:r>
        <w:rPr>
          <w:rFonts w:eastAsia="Arial"/>
        </w:rPr>
        <w:t xml:space="preserve"> </w:t>
      </w:r>
      <w:r w:rsidRPr="005B0E1F">
        <w:rPr>
          <w:rFonts w:eastAsia="Arial"/>
          <w:b/>
        </w:rPr>
        <w:t>Length</w:t>
      </w:r>
      <w:r>
        <w:rPr>
          <w:rFonts w:eastAsia="Arial"/>
        </w:rPr>
        <w:t>(MXName)&gt; 70 THEN</w:t>
      </w:r>
    </w:p>
    <w:p w14:paraId="256A62DF" w14:textId="77777777" w:rsidR="00F723F6" w:rsidRDefault="00F723F6" w:rsidP="00F723F6">
      <w:pPr>
        <w:rPr>
          <w:rFonts w:eastAsia="Arial"/>
        </w:rPr>
      </w:pPr>
      <w:r>
        <w:rPr>
          <w:rFonts w:eastAsia="Arial"/>
        </w:rPr>
        <w:t xml:space="preserve">         MXName = </w:t>
      </w:r>
      <w:r w:rsidRPr="005B0E1F">
        <w:rPr>
          <w:rFonts w:eastAsia="Arial"/>
          <w:b/>
        </w:rPr>
        <w:t>Concatenate</w:t>
      </w:r>
      <w:r>
        <w:rPr>
          <w:rFonts w:eastAsia="Arial"/>
        </w:rPr>
        <w:t>(</w:t>
      </w:r>
      <w:r w:rsidRPr="005B0E1F">
        <w:rPr>
          <w:rFonts w:eastAsia="Arial"/>
          <w:b/>
        </w:rPr>
        <w:t>Substring</w:t>
      </w:r>
      <w:r>
        <w:rPr>
          <w:rFonts w:eastAsia="Arial"/>
        </w:rPr>
        <w:t>(MXName, 1, 69), “+”)</w:t>
      </w:r>
    </w:p>
    <w:p w14:paraId="7D5FCF43" w14:textId="77777777" w:rsidR="00F723F6" w:rsidRPr="005B0E1F" w:rsidRDefault="00F723F6" w:rsidP="00F723F6">
      <w:pPr>
        <w:rPr>
          <w:rFonts w:eastAsia="Arial"/>
          <w:b/>
        </w:rPr>
      </w:pPr>
      <w:r>
        <w:rPr>
          <w:rFonts w:eastAsia="Arial"/>
        </w:rPr>
        <w:t xml:space="preserve">     </w:t>
      </w:r>
      <w:r w:rsidRPr="005B0E1F">
        <w:rPr>
          <w:rFonts w:eastAsia="Arial"/>
          <w:b/>
        </w:rPr>
        <w:t>ENDIF</w:t>
      </w:r>
    </w:p>
    <w:p w14:paraId="5F9F3DC4" w14:textId="77777777" w:rsidR="00F723F6" w:rsidRDefault="00F723F6" w:rsidP="00F723F6">
      <w:pPr>
        <w:rPr>
          <w:rFonts w:eastAsia="Arial"/>
        </w:rPr>
      </w:pPr>
    </w:p>
    <w:p w14:paraId="7B116EED" w14:textId="77777777" w:rsidR="00F723F6" w:rsidRPr="00153686" w:rsidRDefault="00F723F6" w:rsidP="00F723F6">
      <w:pPr>
        <w:rPr>
          <w:rFonts w:eastAsia="Arial"/>
          <w:b/>
        </w:rPr>
      </w:pPr>
      <w:r>
        <w:rPr>
          <w:rFonts w:eastAsia="Arial"/>
          <w:b/>
        </w:rPr>
        <w:t xml:space="preserve"> </w:t>
      </w:r>
      <w:r w:rsidRPr="00153686">
        <w:rPr>
          <w:rFonts w:eastAsia="Arial"/>
          <w:b/>
        </w:rPr>
        <w:t>ENDIF</w:t>
      </w:r>
    </w:p>
    <w:p w14:paraId="66D97B6C" w14:textId="77777777" w:rsidR="00F723F6" w:rsidRDefault="00F723F6" w:rsidP="00F723F6">
      <w:pPr>
        <w:rPr>
          <w:rFonts w:eastAsia="Arial"/>
        </w:rPr>
      </w:pPr>
      <w:r>
        <w:rPr>
          <w:rFonts w:eastAsia="Arial"/>
        </w:rPr>
        <w:t xml:space="preserve">      </w:t>
      </w:r>
    </w:p>
    <w:p w14:paraId="4060CBDB" w14:textId="77777777" w:rsidR="00F723F6" w:rsidRDefault="00F723F6" w:rsidP="00F723F6"/>
    <w:p w14:paraId="5C79606E" w14:textId="77777777" w:rsidR="00F723F6" w:rsidRDefault="00F723F6" w:rsidP="00F723F6">
      <w:r w:rsidRPr="005B0E1F">
        <w:rPr>
          <w:b/>
        </w:rPr>
        <w:t>IF</w:t>
      </w:r>
      <w:r>
        <w:t xml:space="preserve"> </w:t>
      </w:r>
      <w:r w:rsidRPr="005B0E1F">
        <w:rPr>
          <w:b/>
        </w:rPr>
        <w:t>Length</w:t>
      </w:r>
      <w:r>
        <w:t>(MXName)&lt; 36 THEN</w:t>
      </w:r>
    </w:p>
    <w:p w14:paraId="37754DED" w14:textId="77777777" w:rsidR="00F723F6" w:rsidRDefault="00F723F6" w:rsidP="00F723F6">
      <w:r>
        <w:t xml:space="preserve"> MXNameAndAddress[1] = </w:t>
      </w:r>
      <w:r w:rsidRPr="005B0E1F">
        <w:rPr>
          <w:b/>
        </w:rPr>
        <w:t>Substring</w:t>
      </w:r>
      <w:r>
        <w:t>(MXName, 1, 35)</w:t>
      </w:r>
    </w:p>
    <w:p w14:paraId="2A3B6181" w14:textId="77777777" w:rsidR="00F723F6" w:rsidRDefault="00F723F6" w:rsidP="00F723F6">
      <w:r>
        <w:t xml:space="preserve"> NumberConsumedLines = 1</w:t>
      </w:r>
    </w:p>
    <w:p w14:paraId="431854A0" w14:textId="77777777" w:rsidR="00F723F6" w:rsidRDefault="00F723F6" w:rsidP="00F723F6"/>
    <w:p w14:paraId="177351E6" w14:textId="77777777" w:rsidR="00F723F6" w:rsidRPr="005B0E1F" w:rsidRDefault="00F723F6" w:rsidP="00F723F6">
      <w:pPr>
        <w:rPr>
          <w:b/>
        </w:rPr>
      </w:pPr>
      <w:r w:rsidRPr="005B0E1F">
        <w:rPr>
          <w:b/>
        </w:rPr>
        <w:t xml:space="preserve">ELSE </w:t>
      </w:r>
    </w:p>
    <w:p w14:paraId="3E199AE1" w14:textId="77777777" w:rsidR="00F723F6" w:rsidRDefault="00F723F6" w:rsidP="00F723F6">
      <w:r>
        <w:t xml:space="preserve">   /* MXName is max 70 char */</w:t>
      </w:r>
    </w:p>
    <w:p w14:paraId="775777A9" w14:textId="77777777" w:rsidR="00F723F6" w:rsidRDefault="00F723F6" w:rsidP="00F723F6">
      <w:r>
        <w:t xml:space="preserve"> MXNameAndAddress[1] = </w:t>
      </w:r>
      <w:r w:rsidRPr="005B0E1F">
        <w:rPr>
          <w:b/>
        </w:rPr>
        <w:t>Substring</w:t>
      </w:r>
      <w:r>
        <w:t>(MXName, 1, 35)</w:t>
      </w:r>
    </w:p>
    <w:p w14:paraId="71968AFF" w14:textId="77777777" w:rsidR="00F723F6" w:rsidRDefault="00F723F6" w:rsidP="00F723F6">
      <w:r>
        <w:t xml:space="preserve"> MXNameAndAddress[2] = </w:t>
      </w:r>
      <w:r w:rsidRPr="005B0E1F">
        <w:rPr>
          <w:b/>
        </w:rPr>
        <w:t>Substring</w:t>
      </w:r>
      <w:r>
        <w:t>(MXName, 36)</w:t>
      </w:r>
    </w:p>
    <w:p w14:paraId="375F5B8A" w14:textId="77777777" w:rsidR="00F723F6" w:rsidRDefault="00F723F6" w:rsidP="00F723F6">
      <w:r>
        <w:t xml:space="preserve"> NumberConsumedLines = 2</w:t>
      </w:r>
    </w:p>
    <w:p w14:paraId="60477D32" w14:textId="77777777" w:rsidR="00F723F6" w:rsidRDefault="00F723F6" w:rsidP="00F723F6">
      <w:pPr>
        <w:ind w:left="0" w:firstLine="0"/>
      </w:pPr>
    </w:p>
    <w:p w14:paraId="319ACC9E" w14:textId="77777777" w:rsidR="00F723F6" w:rsidRPr="005B0E1F" w:rsidRDefault="00F723F6" w:rsidP="00F723F6">
      <w:pPr>
        <w:rPr>
          <w:b/>
        </w:rPr>
      </w:pPr>
      <w:r w:rsidRPr="005B0E1F">
        <w:rPr>
          <w:b/>
        </w:rPr>
        <w:t>ENDIF</w:t>
      </w:r>
    </w:p>
    <w:p w14:paraId="1AA8A0FE" w14:textId="77777777" w:rsidR="00F723F6" w:rsidRDefault="00F723F6" w:rsidP="00F723F6"/>
    <w:p w14:paraId="38BA86DC" w14:textId="77777777" w:rsidR="00083B0E" w:rsidRDefault="00F723F6" w:rsidP="00083B0E">
      <w:pPr>
        <w:rPr>
          <w:ins w:id="2423" w:author="BOUVY Martine [3]" w:date="2020-12-09T17:28:00Z"/>
          <w:rFonts w:eastAsia="Arial"/>
          <w:b/>
        </w:rPr>
      </w:pPr>
      <w:r w:rsidRPr="005B0E1F">
        <w:rPr>
          <w:b/>
        </w:rPr>
        <w:t>IF</w:t>
      </w:r>
      <w:r>
        <w:t xml:space="preserve"> </w:t>
      </w:r>
      <w:r>
        <w:rPr>
          <w:rFonts w:eastAsia="Arial"/>
        </w:rPr>
        <w:t xml:space="preserve">MXParty.PostalAddress.AddressLine </w:t>
      </w:r>
      <w:r w:rsidRPr="005B0E1F">
        <w:rPr>
          <w:rFonts w:eastAsia="Arial"/>
          <w:b/>
        </w:rPr>
        <w:t>IsPresent</w:t>
      </w:r>
      <w:ins w:id="2424" w:author="BOUVY Martine [3]" w:date="2020-12-09T17:28:00Z">
        <w:r w:rsidR="00083B0E">
          <w:rPr>
            <w:rFonts w:eastAsia="Arial"/>
            <w:b/>
          </w:rPr>
          <w:t xml:space="preserve"> AND </w:t>
        </w:r>
      </w:ins>
    </w:p>
    <w:p w14:paraId="5234F0B6" w14:textId="66D47C3D" w:rsidR="00F723F6" w:rsidRDefault="00083B0E" w:rsidP="00083B0E">
      <w:ins w:id="2425" w:author="BOUVY Martine [3]" w:date="2020-12-09T17:28:00Z">
        <w:r>
          <w:rPr>
            <w:rFonts w:eastAsia="Arial"/>
          </w:rPr>
          <w:t>MXParty.PostalAddress.AddressLine[1]</w:t>
        </w:r>
        <w:r w:rsidRPr="00F91363">
          <w:rPr>
            <w:rFonts w:eastAsia="Arial"/>
            <w:b/>
          </w:rPr>
          <w:t>NOT EQUAL</w:t>
        </w:r>
        <w:r>
          <w:rPr>
            <w:rFonts w:eastAsia="Arial"/>
          </w:rPr>
          <w:t xml:space="preserve"> to “NOTPROVIDED” </w:t>
        </w:r>
      </w:ins>
      <w:r w:rsidR="00F723F6">
        <w:rPr>
          <w:rFonts w:eastAsia="Arial"/>
        </w:rPr>
        <w:t xml:space="preserve"> THEN</w:t>
      </w:r>
    </w:p>
    <w:p w14:paraId="5403580C" w14:textId="77777777" w:rsidR="00F723F6" w:rsidRDefault="00F723F6" w:rsidP="00F723F6">
      <w:pPr>
        <w:ind w:right="-988"/>
      </w:pPr>
      <w:r>
        <w:t xml:space="preserve">    </w:t>
      </w:r>
      <w:r w:rsidRPr="005B0E1F">
        <w:rPr>
          <w:b/>
        </w:rPr>
        <w:t>For i = 1</w:t>
      </w:r>
      <w:r>
        <w:t>,</w:t>
      </w:r>
      <w:r w:rsidRPr="009E5274">
        <w:rPr>
          <w:b/>
        </w:rPr>
        <w:t>NumberOfOccurrences</w:t>
      </w:r>
      <w:r>
        <w:t>(</w:t>
      </w:r>
      <w:r>
        <w:rPr>
          <w:rFonts w:eastAsia="Arial"/>
        </w:rPr>
        <w:t>MXParty.PostalAddress.AddressLine)</w:t>
      </w:r>
    </w:p>
    <w:p w14:paraId="1F55ADB6" w14:textId="77777777" w:rsidR="00F723F6" w:rsidRDefault="00F723F6" w:rsidP="00F723F6"/>
    <w:p w14:paraId="34F5E16E" w14:textId="77777777" w:rsidR="00F723F6" w:rsidRDefault="00F723F6" w:rsidP="00F723F6">
      <w:pPr>
        <w:rPr>
          <w:rFonts w:eastAsia="Arial"/>
        </w:rPr>
      </w:pPr>
      <w:r>
        <w:rPr>
          <w:rFonts w:eastAsia="Arial"/>
        </w:rPr>
        <w:t xml:space="preserve">      </w:t>
      </w:r>
      <w:r w:rsidRPr="005B0E1F">
        <w:rPr>
          <w:rFonts w:eastAsia="Arial"/>
          <w:b/>
        </w:rPr>
        <w:t xml:space="preserve">IF </w:t>
      </w:r>
      <w:r>
        <w:rPr>
          <w:rFonts w:eastAsia="Arial"/>
          <w:b/>
        </w:rPr>
        <w:t>Length</w:t>
      </w:r>
      <w:r>
        <w:rPr>
          <w:rFonts w:eastAsia="Arial"/>
        </w:rPr>
        <w:t>(MXParty.PostalAddress.AddressLine[i]) &gt; 0 THEN</w:t>
      </w:r>
    </w:p>
    <w:p w14:paraId="57D60948" w14:textId="77777777" w:rsidR="00F723F6" w:rsidRPr="0098299A" w:rsidRDefault="00F723F6" w:rsidP="00F723F6">
      <w:r>
        <w:t xml:space="preserve">        NumberConsumedLines = NumberConsumedLines +1 </w:t>
      </w:r>
    </w:p>
    <w:p w14:paraId="492F0492" w14:textId="77777777" w:rsidR="00F723F6" w:rsidRDefault="00F723F6" w:rsidP="00F723F6">
      <w:pPr>
        <w:ind w:right="-442"/>
        <w:rPr>
          <w:rFonts w:eastAsia="Arial"/>
        </w:rPr>
      </w:pPr>
      <w:r>
        <w:t xml:space="preserve">        MXNameAndAddress[NumberConsumedLines]=    </w:t>
      </w:r>
      <w:r>
        <w:rPr>
          <w:rFonts w:eastAsia="Arial"/>
        </w:rPr>
        <w:t>MXParty.PostalAddress.AddressLine[i]</w:t>
      </w:r>
    </w:p>
    <w:p w14:paraId="2BCF20B8" w14:textId="77777777" w:rsidR="00F723F6" w:rsidRDefault="00F723F6" w:rsidP="00F723F6"/>
    <w:p w14:paraId="4426F7DA" w14:textId="77777777" w:rsidR="00F723F6" w:rsidRPr="005B0E1F" w:rsidRDefault="00F723F6" w:rsidP="00F723F6">
      <w:pPr>
        <w:rPr>
          <w:b/>
        </w:rPr>
      </w:pPr>
      <w:r>
        <w:t xml:space="preserve">      </w:t>
      </w:r>
      <w:r w:rsidRPr="005B0E1F">
        <w:rPr>
          <w:b/>
        </w:rPr>
        <w:t>ENDIF</w:t>
      </w:r>
    </w:p>
    <w:p w14:paraId="25FF4B33" w14:textId="77777777" w:rsidR="00F723F6" w:rsidRDefault="00F723F6" w:rsidP="00F723F6"/>
    <w:p w14:paraId="4DF4B7AC" w14:textId="77777777" w:rsidR="00F723F6" w:rsidRPr="00065FA2" w:rsidRDefault="00F723F6" w:rsidP="00F723F6">
      <w:pPr>
        <w:tabs>
          <w:tab w:val="left" w:pos="990"/>
          <w:tab w:val="left" w:pos="1260"/>
        </w:tabs>
        <w:rPr>
          <w:b/>
        </w:rPr>
      </w:pPr>
      <w:r>
        <w:lastRenderedPageBreak/>
        <w:t xml:space="preserve">    </w:t>
      </w:r>
      <w:r w:rsidRPr="00065FA2">
        <w:rPr>
          <w:b/>
        </w:rPr>
        <w:t>END loop</w:t>
      </w:r>
    </w:p>
    <w:p w14:paraId="40371AA6" w14:textId="77777777" w:rsidR="00F723F6" w:rsidRDefault="00F723F6" w:rsidP="00F723F6"/>
    <w:p w14:paraId="1D0631FE" w14:textId="77777777" w:rsidR="00F723F6" w:rsidRPr="00065FA2" w:rsidRDefault="00F723F6" w:rsidP="00F723F6">
      <w:pPr>
        <w:tabs>
          <w:tab w:val="left" w:pos="990"/>
        </w:tabs>
        <w:rPr>
          <w:b/>
        </w:rPr>
      </w:pPr>
      <w:r w:rsidRPr="00065FA2">
        <w:rPr>
          <w:b/>
        </w:rPr>
        <w:t>ENDIF</w:t>
      </w:r>
    </w:p>
    <w:p w14:paraId="11B88F07" w14:textId="77777777" w:rsidR="00F723F6" w:rsidRDefault="00F723F6" w:rsidP="00F723F6"/>
    <w:p w14:paraId="7053CA65" w14:textId="77777777" w:rsidR="00F723F6" w:rsidRDefault="00F723F6" w:rsidP="00F723F6">
      <w:r>
        <w:t xml:space="preserve">/* Copy to MT structure */ </w:t>
      </w:r>
    </w:p>
    <w:p w14:paraId="59887023" w14:textId="77777777" w:rsidR="00F723F6" w:rsidRDefault="00F723F6" w:rsidP="00F723F6"/>
    <w:p w14:paraId="6242DAD6" w14:textId="77777777" w:rsidR="00F723F6" w:rsidRPr="00FD1A54" w:rsidRDefault="00F723F6" w:rsidP="00F723F6">
      <w:pPr>
        <w:tabs>
          <w:tab w:val="center" w:pos="849"/>
          <w:tab w:val="center" w:pos="1417"/>
          <w:tab w:val="center" w:pos="2463"/>
        </w:tabs>
        <w:spacing w:after="207"/>
        <w:ind w:left="0" w:firstLine="0"/>
      </w:pPr>
      <w:r>
        <w:rPr>
          <w:rFonts w:ascii="Arial" w:eastAsia="Arial" w:hAnsi="Arial" w:cs="Arial"/>
        </w:rPr>
        <w:tab/>
      </w:r>
      <w:r w:rsidRPr="00EA56B1">
        <w:rPr>
          <w:rFonts w:eastAsia="Arial"/>
          <w:b/>
        </w:rPr>
        <w:tab/>
        <w:t>For i=1</w:t>
      </w:r>
      <w:r w:rsidRPr="00FD1A54">
        <w:rPr>
          <w:rFonts w:eastAsia="Arial"/>
        </w:rPr>
        <w:t xml:space="preserve"> to </w:t>
      </w:r>
      <w:r w:rsidRPr="00FD1A54">
        <w:t xml:space="preserve">NumberConsumedLines </w:t>
      </w:r>
    </w:p>
    <w:p w14:paraId="39D221B4" w14:textId="77777777" w:rsidR="00F723F6" w:rsidRPr="00FD1A54" w:rsidRDefault="00F723F6" w:rsidP="00F723F6">
      <w:pPr>
        <w:tabs>
          <w:tab w:val="center" w:pos="849"/>
          <w:tab w:val="center" w:pos="1417"/>
          <w:tab w:val="center" w:pos="2463"/>
        </w:tabs>
        <w:spacing w:after="207"/>
        <w:ind w:left="0" w:firstLine="0"/>
        <w:rPr>
          <w:rFonts w:eastAsia="Arial"/>
        </w:rPr>
      </w:pPr>
      <w:r w:rsidRPr="00FD1A54">
        <w:rPr>
          <w:rFonts w:eastAsia="Arial"/>
        </w:rPr>
        <w:tab/>
      </w:r>
      <w:r>
        <w:rPr>
          <w:rFonts w:eastAsia="Arial"/>
        </w:rPr>
        <w:t xml:space="preserve">   </w:t>
      </w:r>
      <w:r w:rsidRPr="00FD1A54">
        <w:rPr>
          <w:rFonts w:eastAsia="Arial"/>
          <w:b/>
        </w:rPr>
        <w:tab/>
        <w:t>AppendToNextLine</w:t>
      </w:r>
      <w:r w:rsidRPr="00FD1A54">
        <w:rPr>
          <w:rFonts w:eastAsia="Arial"/>
        </w:rPr>
        <w:t>(</w:t>
      </w:r>
      <w:r w:rsidRPr="00FD1A54">
        <w:t>MXNameAndAddress[i],</w:t>
      </w:r>
      <w:r w:rsidRPr="00FD1A54">
        <w:rPr>
          <w:rFonts w:eastAsia="Arial"/>
        </w:rPr>
        <w:t xml:space="preserve"> MTNameAndAddress)</w:t>
      </w:r>
    </w:p>
    <w:p w14:paraId="4D63C7B0" w14:textId="77777777" w:rsidR="00F723F6" w:rsidRPr="00EA56B1" w:rsidRDefault="00F723F6" w:rsidP="00F723F6">
      <w:pPr>
        <w:tabs>
          <w:tab w:val="center" w:pos="849"/>
          <w:tab w:val="center" w:pos="1417"/>
          <w:tab w:val="center" w:pos="2463"/>
        </w:tabs>
        <w:spacing w:after="207"/>
        <w:ind w:left="0" w:firstLine="0"/>
        <w:rPr>
          <w:rFonts w:eastAsia="Arial"/>
          <w:b/>
        </w:rPr>
      </w:pPr>
      <w:r w:rsidRPr="00FD1A54">
        <w:rPr>
          <w:rFonts w:eastAsia="Arial"/>
          <w:b/>
        </w:rPr>
        <w:t xml:space="preserve">       </w:t>
      </w:r>
      <w:r w:rsidRPr="00EA56B1">
        <w:rPr>
          <w:rFonts w:eastAsia="Arial"/>
          <w:b/>
        </w:rPr>
        <w:t>END LOOP</w:t>
      </w:r>
    </w:p>
    <w:p w14:paraId="447E8298" w14:textId="75D5FA4D" w:rsidR="00453F59" w:rsidRDefault="00453F59" w:rsidP="00453F59">
      <w:pPr>
        <w:ind w:right="-137"/>
        <w:rPr>
          <w:b/>
        </w:rPr>
      </w:pPr>
    </w:p>
    <w:p w14:paraId="2CF05D86" w14:textId="77777777" w:rsidR="00F723F6" w:rsidRDefault="00F723F6" w:rsidP="00453F59">
      <w:pPr>
        <w:ind w:right="-137"/>
        <w:rPr>
          <w:b/>
        </w:rPr>
      </w:pPr>
    </w:p>
    <w:p w14:paraId="4464D73D" w14:textId="77777777" w:rsidR="00453F59" w:rsidRDefault="00453F59" w:rsidP="00453F59">
      <w:pPr>
        <w:ind w:right="-137"/>
        <w:rPr>
          <w:b/>
        </w:rPr>
      </w:pPr>
    </w:p>
    <w:p w14:paraId="6BA206B7" w14:textId="3684E454" w:rsidR="00453F59" w:rsidRDefault="004E0677" w:rsidP="00453F59">
      <w:pPr>
        <w:pStyle w:val="Heading3"/>
      </w:pPr>
      <w:bookmarkStart w:id="2426" w:name="_Toc136351272"/>
      <w:r>
        <w:t>4.1.9</w:t>
      </w:r>
      <w:r w:rsidR="00453F59">
        <w:t xml:space="preserve">  MX_To_MTPartyNameAndStructuredAddress</w:t>
      </w:r>
      <w:bookmarkEnd w:id="2426"/>
    </w:p>
    <w:p w14:paraId="41E8863A" w14:textId="77777777" w:rsidR="00453F59" w:rsidRDefault="00453F59" w:rsidP="00453F59">
      <w:pPr>
        <w:spacing w:after="95"/>
        <w:ind w:left="419" w:right="157" w:hanging="7"/>
      </w:pPr>
      <w:r>
        <w:rPr>
          <w:rFonts w:ascii="Arial" w:eastAsia="Arial" w:hAnsi="Arial" w:cs="Arial"/>
          <w:b/>
        </w:rPr>
        <w:t xml:space="preserve">Name </w:t>
      </w:r>
    </w:p>
    <w:p w14:paraId="107240B5" w14:textId="77777777" w:rsidR="00453F59" w:rsidRDefault="00453F59" w:rsidP="00453F59">
      <w:pPr>
        <w:spacing w:after="112" w:line="249" w:lineRule="auto"/>
        <w:ind w:left="849" w:right="15" w:hanging="10"/>
      </w:pPr>
      <w:r>
        <w:rPr>
          <w:rFonts w:ascii="Arial" w:eastAsia="Arial" w:hAnsi="Arial" w:cs="Arial"/>
        </w:rPr>
        <w:t>MX_To_MTPartyNameAndStructuredAddress</w:t>
      </w:r>
    </w:p>
    <w:p w14:paraId="0A2906DF" w14:textId="77777777" w:rsidR="00453F59" w:rsidRDefault="00453F59" w:rsidP="00453F59">
      <w:pPr>
        <w:spacing w:after="95"/>
        <w:ind w:left="419" w:right="157" w:hanging="7"/>
      </w:pPr>
      <w:r>
        <w:rPr>
          <w:rFonts w:ascii="Arial" w:eastAsia="Arial" w:hAnsi="Arial" w:cs="Arial"/>
          <w:b/>
        </w:rPr>
        <w:t xml:space="preserve">Business description  </w:t>
      </w:r>
    </w:p>
    <w:p w14:paraId="62F94571" w14:textId="77777777" w:rsidR="00453F59" w:rsidRDefault="00453F59" w:rsidP="00453F59">
      <w:pPr>
        <w:ind w:left="450" w:firstLine="0"/>
        <w:rPr>
          <w:rFonts w:ascii="Arial" w:eastAsia="Arial" w:hAnsi="Arial" w:cs="Arial"/>
        </w:rPr>
      </w:pPr>
      <w:r w:rsidRPr="002E58F9">
        <w:rPr>
          <w:rFonts w:ascii="Arial" w:eastAsia="Arial" w:hAnsi="Arial" w:cs="Arial"/>
        </w:rPr>
        <w:t xml:space="preserve">This </w:t>
      </w:r>
      <w:r>
        <w:rPr>
          <w:rFonts w:ascii="Arial" w:eastAsia="Arial" w:hAnsi="Arial" w:cs="Arial"/>
        </w:rPr>
        <w:t xml:space="preserve">function translates a MX Name and structured Postal Address for a Party to a MT Structured address (subfield 2 in 50F or 59F). </w:t>
      </w:r>
    </w:p>
    <w:p w14:paraId="0FE9F53E" w14:textId="77777777" w:rsidR="00453F59" w:rsidRDefault="00453F59" w:rsidP="00453F59">
      <w:pPr>
        <w:ind w:left="450" w:firstLine="0"/>
        <w:rPr>
          <w:rFonts w:ascii="Arial" w:eastAsia="Arial" w:hAnsi="Arial" w:cs="Arial"/>
        </w:rPr>
      </w:pPr>
      <w:r>
        <w:rPr>
          <w:rFonts w:ascii="Arial" w:eastAsia="Arial" w:hAnsi="Arial" w:cs="Arial"/>
        </w:rPr>
        <w:t>The information will be translated following the order:</w:t>
      </w:r>
    </w:p>
    <w:p w14:paraId="1D72024C" w14:textId="77777777" w:rsidR="00453F59" w:rsidRDefault="00453F59" w:rsidP="00453F59">
      <w:pPr>
        <w:ind w:left="450" w:firstLine="0"/>
        <w:rPr>
          <w:rFonts w:ascii="Arial" w:eastAsia="Arial" w:hAnsi="Arial" w:cs="Arial"/>
        </w:rPr>
      </w:pPr>
      <w:r>
        <w:rPr>
          <w:rFonts w:ascii="Arial" w:eastAsia="Arial" w:hAnsi="Arial" w:cs="Arial"/>
        </w:rPr>
        <w:t>1/ Name</w:t>
      </w:r>
    </w:p>
    <w:p w14:paraId="39CEEEFB" w14:textId="77777777" w:rsidR="00453F59" w:rsidRDefault="00453F59" w:rsidP="00453F59">
      <w:pPr>
        <w:ind w:left="450" w:firstLine="0"/>
        <w:rPr>
          <w:rFonts w:ascii="Arial" w:eastAsia="Arial" w:hAnsi="Arial" w:cs="Arial"/>
        </w:rPr>
      </w:pPr>
      <w:r>
        <w:rPr>
          <w:rFonts w:ascii="Arial" w:eastAsia="Arial" w:hAnsi="Arial" w:cs="Arial"/>
        </w:rPr>
        <w:t>2/StreetName, BuildingNumber, BuildingName, Floor, PostBox, Room, Department, SubDepartment</w:t>
      </w:r>
    </w:p>
    <w:p w14:paraId="52B2F710" w14:textId="73F5F85C" w:rsidR="00453F59" w:rsidRDefault="00453F59" w:rsidP="00453F59">
      <w:pPr>
        <w:ind w:left="450" w:firstLine="0"/>
        <w:rPr>
          <w:ins w:id="2427" w:author="BOUVY Martine" w:date="2022-04-04T10:05:00Z"/>
          <w:rFonts w:ascii="Arial" w:eastAsia="Arial" w:hAnsi="Arial" w:cs="Arial"/>
        </w:rPr>
      </w:pPr>
      <w:r>
        <w:rPr>
          <w:rFonts w:ascii="Arial" w:eastAsia="Arial" w:hAnsi="Arial" w:cs="Arial"/>
        </w:rPr>
        <w:t>3/Country/</w:t>
      </w:r>
      <w:del w:id="2428" w:author="BOUVY Martine [2]" w:date="2021-10-12T14:55:00Z">
        <w:r w:rsidDel="00210165">
          <w:rPr>
            <w:rFonts w:ascii="Arial" w:eastAsia="Arial" w:hAnsi="Arial" w:cs="Arial"/>
          </w:rPr>
          <w:delText>,</w:delText>
        </w:r>
      </w:del>
      <w:r>
        <w:rPr>
          <w:rFonts w:ascii="Arial" w:eastAsia="Arial" w:hAnsi="Arial" w:cs="Arial"/>
        </w:rPr>
        <w:t xml:space="preserve"> TownName, PostCode, </w:t>
      </w:r>
      <w:del w:id="2429" w:author="BOUVY Martine [3]" w:date="2020-05-28T10:04:00Z">
        <w:r w:rsidDel="00A67664">
          <w:rPr>
            <w:rFonts w:ascii="Arial" w:eastAsia="Arial" w:hAnsi="Arial" w:cs="Arial"/>
          </w:rPr>
          <w:delText xml:space="preserve">TownLocationName, </w:delText>
        </w:r>
      </w:del>
      <w:r>
        <w:rPr>
          <w:rFonts w:ascii="Arial" w:eastAsia="Arial" w:hAnsi="Arial" w:cs="Arial"/>
        </w:rPr>
        <w:t xml:space="preserve">Country SubDivision, </w:t>
      </w:r>
      <w:ins w:id="2430" w:author="BOUVY Martine [3]" w:date="2020-05-28T10:04:00Z">
        <w:r w:rsidR="00A67664">
          <w:rPr>
            <w:rFonts w:ascii="Arial" w:eastAsia="Arial" w:hAnsi="Arial" w:cs="Arial"/>
          </w:rPr>
          <w:t xml:space="preserve">TownLocationName, </w:t>
        </w:r>
      </w:ins>
      <w:r>
        <w:rPr>
          <w:rFonts w:ascii="Arial" w:eastAsia="Arial" w:hAnsi="Arial" w:cs="Arial"/>
        </w:rPr>
        <w:t>DistrictName</w:t>
      </w:r>
    </w:p>
    <w:p w14:paraId="3E45E4FF" w14:textId="1A6EE2FB" w:rsidR="00A125CC" w:rsidRDefault="00A125CC" w:rsidP="00453F59">
      <w:pPr>
        <w:ind w:left="450" w:firstLine="0"/>
        <w:rPr>
          <w:ins w:id="2431" w:author="BOUVY Martine" w:date="2022-04-04T10:05:00Z"/>
          <w:rFonts w:ascii="Arial" w:eastAsia="Arial" w:hAnsi="Arial" w:cs="Arial"/>
        </w:rPr>
      </w:pPr>
    </w:p>
    <w:p w14:paraId="2B067095" w14:textId="68981EE9" w:rsidR="00A125CC" w:rsidRDefault="00A125CC" w:rsidP="00453F59">
      <w:pPr>
        <w:ind w:left="450" w:firstLine="0"/>
        <w:rPr>
          <w:rFonts w:ascii="Arial" w:eastAsia="Arial" w:hAnsi="Arial" w:cs="Arial"/>
        </w:rPr>
      </w:pPr>
      <w:ins w:id="2432" w:author="BOUVY Martine" w:date="2022-04-04T10:05:00Z">
        <w:r>
          <w:rPr>
            <w:rFonts w:ascii="Arial" w:eastAsia="Arial" w:hAnsi="Arial" w:cs="Arial"/>
          </w:rPr>
          <w:t>Number 1/, 2/ and 3/ can be repeated but maximum 2 times for the same number.</w:t>
        </w:r>
      </w:ins>
    </w:p>
    <w:p w14:paraId="36BCFF86" w14:textId="77777777" w:rsidR="00453F59" w:rsidRDefault="00453F59" w:rsidP="00453F59">
      <w:pPr>
        <w:ind w:left="450" w:firstLine="0"/>
        <w:rPr>
          <w:rFonts w:ascii="Arial" w:eastAsia="Arial" w:hAnsi="Arial" w:cs="Arial"/>
        </w:rPr>
      </w:pPr>
    </w:p>
    <w:p w14:paraId="0BA381F0" w14:textId="77777777" w:rsidR="00453F59" w:rsidRDefault="00453F59" w:rsidP="00453F59">
      <w:pPr>
        <w:ind w:left="450" w:firstLine="0"/>
        <w:rPr>
          <w:rFonts w:ascii="Arial" w:eastAsia="Arial" w:hAnsi="Arial" w:cs="Arial"/>
        </w:rPr>
      </w:pPr>
      <w:r>
        <w:rPr>
          <w:rFonts w:ascii="Arial" w:eastAsia="Arial" w:hAnsi="Arial" w:cs="Arial"/>
        </w:rPr>
        <w:t>If an element is missing there will be no indication it is missing in the MT string (ie., the position in the MT string will be insufficient to identify unambiguously the type of information)</w:t>
      </w:r>
    </w:p>
    <w:p w14:paraId="1ABC87E4" w14:textId="77777777" w:rsidR="00453F59" w:rsidRDefault="00453F59" w:rsidP="00453F59">
      <w:pPr>
        <w:ind w:left="450" w:firstLine="0"/>
        <w:rPr>
          <w:rFonts w:ascii="Arial" w:eastAsia="Arial" w:hAnsi="Arial" w:cs="Arial"/>
        </w:rPr>
      </w:pPr>
    </w:p>
    <w:p w14:paraId="4DB5F60B" w14:textId="77777777" w:rsidR="00453F59" w:rsidRDefault="00453F59" w:rsidP="00453F59">
      <w:pPr>
        <w:ind w:left="450" w:firstLine="0"/>
        <w:rPr>
          <w:rFonts w:ascii="Arial" w:eastAsia="Arial" w:hAnsi="Arial" w:cs="Arial"/>
        </w:rPr>
      </w:pPr>
      <w:r>
        <w:rPr>
          <w:rFonts w:ascii="Arial" w:eastAsia="Arial" w:hAnsi="Arial" w:cs="Arial"/>
        </w:rPr>
        <w:t>The separator Comma will be used to separate the element in the MT string except between Country and TownName where “/” is used to be aligned with the MT structure for number “3/”</w:t>
      </w:r>
    </w:p>
    <w:p w14:paraId="58ACD105" w14:textId="77777777" w:rsidR="00453F59" w:rsidRDefault="00453F59" w:rsidP="00453F59">
      <w:pPr>
        <w:ind w:left="450" w:firstLine="0"/>
        <w:rPr>
          <w:rFonts w:ascii="Arial" w:eastAsia="Arial" w:hAnsi="Arial" w:cs="Arial"/>
        </w:rPr>
      </w:pPr>
    </w:p>
    <w:p w14:paraId="78DBA287" w14:textId="77777777" w:rsidR="00453F59" w:rsidRDefault="00453F59" w:rsidP="00453F59">
      <w:pPr>
        <w:ind w:left="450" w:firstLine="0"/>
        <w:rPr>
          <w:rFonts w:ascii="Arial" w:eastAsia="Arial" w:hAnsi="Arial" w:cs="Arial"/>
        </w:rPr>
      </w:pPr>
      <w:r>
        <w:rPr>
          <w:rFonts w:ascii="Arial" w:eastAsia="Arial" w:hAnsi="Arial" w:cs="Arial"/>
        </w:rPr>
        <w:t>Country and TownName are mandatory in CBPR+ if structured postal address is used.</w:t>
      </w:r>
    </w:p>
    <w:p w14:paraId="1CF6FC99" w14:textId="77777777" w:rsidR="00453F59" w:rsidRDefault="00453F59" w:rsidP="00453F59">
      <w:pPr>
        <w:ind w:left="450" w:firstLine="0"/>
        <w:rPr>
          <w:rFonts w:ascii="Arial" w:eastAsia="Arial" w:hAnsi="Arial" w:cs="Arial"/>
        </w:rPr>
      </w:pPr>
    </w:p>
    <w:p w14:paraId="4A452E42" w14:textId="77777777" w:rsidR="00453F59" w:rsidRDefault="00453F59" w:rsidP="00453F59">
      <w:pPr>
        <w:ind w:left="450" w:firstLine="0"/>
        <w:rPr>
          <w:rFonts w:ascii="Arial" w:eastAsia="Arial" w:hAnsi="Arial" w:cs="Arial"/>
        </w:rPr>
      </w:pPr>
      <w:r>
        <w:rPr>
          <w:rFonts w:ascii="Arial" w:eastAsia="Arial" w:hAnsi="Arial" w:cs="Arial"/>
        </w:rPr>
        <w:t xml:space="preserve">The presence of the LEI is taken into account to calculate the room left for the translation of  the structured postal address. The LEI translation rules are defined in other functions. IF LEI is present then the Name is translated on 1 line. If LEI is absent, the Name can use 1 or 2 lines. Depending on the number of lines consumed by the LEI and Name, it may remain 2 to 3 lines.   </w:t>
      </w:r>
    </w:p>
    <w:p w14:paraId="5B0C680D" w14:textId="77777777" w:rsidR="00453F59" w:rsidRDefault="00453F59" w:rsidP="00453F59">
      <w:pPr>
        <w:ind w:left="450" w:firstLine="0"/>
        <w:rPr>
          <w:rFonts w:ascii="Arial" w:eastAsia="Arial" w:hAnsi="Arial" w:cs="Arial"/>
        </w:rPr>
      </w:pPr>
    </w:p>
    <w:p w14:paraId="06009EE8" w14:textId="3218D665" w:rsidR="00453F59" w:rsidRDefault="00453F59" w:rsidP="00453F59">
      <w:pPr>
        <w:ind w:left="450" w:firstLine="0"/>
        <w:rPr>
          <w:rFonts w:ascii="Arial" w:eastAsia="Arial" w:hAnsi="Arial" w:cs="Arial"/>
        </w:rPr>
      </w:pPr>
      <w:r>
        <w:rPr>
          <w:rFonts w:ascii="Arial" w:eastAsia="Arial" w:hAnsi="Arial" w:cs="Arial"/>
        </w:rPr>
        <w:t xml:space="preserve">Case where 3 lines are available and StreetName line is present then Country Line can use up to 2 lines if needed otherwise StreetName line can use up to 2 lines if needed. </w:t>
      </w:r>
      <w:r w:rsidR="00210165">
        <w:rPr>
          <w:rFonts w:ascii="Arial" w:eastAsia="Arial" w:hAnsi="Arial" w:cs="Arial"/>
        </w:rPr>
        <w:t>If Name length &lt; 34, LEI is absent and StreetName line is absent</w:t>
      </w:r>
      <w:r w:rsidR="00210165" w:rsidRPr="00E350B0">
        <w:rPr>
          <w:rFonts w:ascii="Arial" w:eastAsia="Arial" w:hAnsi="Arial" w:cs="Arial"/>
        </w:rPr>
        <w:t xml:space="preserve">, the </w:t>
      </w:r>
      <w:r w:rsidR="00C5440D" w:rsidRPr="00E350B0">
        <w:rPr>
          <w:rFonts w:ascii="Arial" w:eastAsia="Arial" w:hAnsi="Arial" w:cs="Arial"/>
        </w:rPr>
        <w:t>C</w:t>
      </w:r>
      <w:r w:rsidR="00210165" w:rsidRPr="00E350B0">
        <w:rPr>
          <w:rFonts w:ascii="Arial" w:eastAsia="Arial" w:hAnsi="Arial" w:cs="Arial"/>
        </w:rPr>
        <w:t>ountry</w:t>
      </w:r>
      <w:r w:rsidR="00C5440D" w:rsidRPr="00E350B0">
        <w:rPr>
          <w:rFonts w:ascii="Arial" w:eastAsia="Arial" w:hAnsi="Arial" w:cs="Arial"/>
        </w:rPr>
        <w:t xml:space="preserve"> l</w:t>
      </w:r>
      <w:r w:rsidR="00210165" w:rsidRPr="00E350B0">
        <w:rPr>
          <w:rFonts w:ascii="Arial" w:eastAsia="Arial" w:hAnsi="Arial" w:cs="Arial"/>
        </w:rPr>
        <w:t xml:space="preserve">ine can then use up to </w:t>
      </w:r>
      <w:del w:id="2433" w:author="BOUVY Martine" w:date="2022-04-04T10:07:00Z">
        <w:r w:rsidR="00210165" w:rsidRPr="00E350B0" w:rsidDel="00D50C4D">
          <w:rPr>
            <w:rFonts w:ascii="Arial" w:eastAsia="Arial" w:hAnsi="Arial" w:cs="Arial"/>
          </w:rPr>
          <w:delText>3</w:delText>
        </w:r>
      </w:del>
      <w:ins w:id="2434" w:author="BOUVY Martine" w:date="2022-04-04T10:07:00Z">
        <w:r w:rsidR="00D50C4D" w:rsidRPr="00E350B0">
          <w:rPr>
            <w:rFonts w:ascii="Arial" w:eastAsia="Arial" w:hAnsi="Arial" w:cs="Arial"/>
          </w:rPr>
          <w:t>2</w:t>
        </w:r>
      </w:ins>
      <w:r w:rsidR="00210165" w:rsidRPr="00E350B0">
        <w:rPr>
          <w:rFonts w:ascii="Arial" w:eastAsia="Arial" w:hAnsi="Arial" w:cs="Arial"/>
        </w:rPr>
        <w:t xml:space="preserve"> lines.</w:t>
      </w:r>
    </w:p>
    <w:p w14:paraId="60DCD823" w14:textId="77777777" w:rsidR="00453F59" w:rsidRDefault="00453F59" w:rsidP="00453F59">
      <w:pPr>
        <w:ind w:left="450" w:firstLine="0"/>
        <w:rPr>
          <w:rFonts w:ascii="Arial" w:eastAsia="Arial" w:hAnsi="Arial" w:cs="Arial"/>
        </w:rPr>
      </w:pPr>
    </w:p>
    <w:p w14:paraId="135C96DA" w14:textId="77777777" w:rsidR="00453F59" w:rsidRDefault="00453F59" w:rsidP="00453F59">
      <w:pPr>
        <w:ind w:left="450" w:firstLine="0"/>
        <w:rPr>
          <w:rFonts w:ascii="Arial" w:eastAsia="Arial" w:hAnsi="Arial" w:cs="Arial"/>
        </w:rPr>
      </w:pPr>
      <w:r>
        <w:rPr>
          <w:rFonts w:ascii="Arial" w:eastAsia="Arial" w:hAnsi="Arial" w:cs="Arial"/>
        </w:rPr>
        <w:t xml:space="preserve">Case where 2 lines are available, StreetName line will use 1 line and Country line will use 1 line. </w:t>
      </w:r>
    </w:p>
    <w:p w14:paraId="6213DE65" w14:textId="77777777" w:rsidR="00453F59" w:rsidRDefault="00453F59" w:rsidP="00453F59">
      <w:pPr>
        <w:ind w:left="450" w:firstLine="0"/>
        <w:rPr>
          <w:rFonts w:ascii="Arial" w:eastAsia="Arial" w:hAnsi="Arial" w:cs="Arial"/>
        </w:rPr>
      </w:pPr>
      <w:r>
        <w:rPr>
          <w:rFonts w:ascii="Arial" w:eastAsia="Arial" w:hAnsi="Arial" w:cs="Arial"/>
        </w:rPr>
        <w:t xml:space="preserve">If StreetName line is absent, then Country line can use 2 lines. </w:t>
      </w:r>
    </w:p>
    <w:p w14:paraId="2F47A12F" w14:textId="77777777" w:rsidR="00453F59" w:rsidRDefault="00453F59" w:rsidP="00453F59">
      <w:pPr>
        <w:ind w:left="450" w:firstLine="0"/>
        <w:rPr>
          <w:rFonts w:ascii="Arial" w:eastAsia="Arial" w:hAnsi="Arial" w:cs="Arial"/>
        </w:rPr>
      </w:pPr>
    </w:p>
    <w:p w14:paraId="69FF4F67" w14:textId="77777777" w:rsidR="00453F59" w:rsidRDefault="00453F59" w:rsidP="00453F59">
      <w:pPr>
        <w:ind w:left="450" w:firstLine="0"/>
        <w:rPr>
          <w:rFonts w:ascii="Arial" w:eastAsia="Arial" w:hAnsi="Arial" w:cs="Arial"/>
        </w:rPr>
      </w:pPr>
      <w:r>
        <w:rPr>
          <w:rFonts w:ascii="Arial" w:eastAsia="Arial" w:hAnsi="Arial" w:cs="Arial"/>
        </w:rPr>
        <w:t xml:space="preserve">After filling StreetName line and Country line, if there is one line with Number “1/” and Name is longer than 33 characters then one additional occurrence of “1/” is filled in. </w:t>
      </w:r>
    </w:p>
    <w:p w14:paraId="02961FA1" w14:textId="77777777" w:rsidR="00453F59" w:rsidRDefault="00453F59" w:rsidP="00453F59">
      <w:pPr>
        <w:ind w:left="450" w:firstLine="0"/>
        <w:rPr>
          <w:rFonts w:ascii="Arial" w:eastAsia="Arial" w:hAnsi="Arial" w:cs="Arial"/>
        </w:rPr>
      </w:pPr>
    </w:p>
    <w:p w14:paraId="5448049B" w14:textId="77777777" w:rsidR="00453F59" w:rsidRDefault="00453F59" w:rsidP="00453F59">
      <w:pPr>
        <w:ind w:left="450" w:firstLine="0"/>
        <w:rPr>
          <w:rFonts w:ascii="Arial" w:eastAsia="Arial" w:hAnsi="Arial" w:cs="Arial"/>
        </w:rPr>
      </w:pPr>
      <w:r>
        <w:rPr>
          <w:rFonts w:ascii="Arial" w:eastAsia="Arial" w:hAnsi="Arial" w:cs="Arial"/>
        </w:rPr>
        <w:t xml:space="preserve">The function handles the case where only Name is present. </w:t>
      </w:r>
    </w:p>
    <w:p w14:paraId="69E59316" w14:textId="77777777" w:rsidR="00453F59" w:rsidRDefault="00453F59" w:rsidP="00453F59">
      <w:pPr>
        <w:ind w:left="450" w:firstLine="0"/>
        <w:rPr>
          <w:rFonts w:ascii="Arial" w:eastAsia="Arial" w:hAnsi="Arial" w:cs="Arial"/>
        </w:rPr>
      </w:pPr>
    </w:p>
    <w:p w14:paraId="2748AF9A" w14:textId="77777777" w:rsidR="00453F59" w:rsidRDefault="00453F59" w:rsidP="00453F59">
      <w:pPr>
        <w:spacing w:after="95"/>
        <w:ind w:left="419" w:right="157" w:hanging="7"/>
      </w:pPr>
      <w:r>
        <w:rPr>
          <w:rFonts w:ascii="Arial" w:eastAsia="Arial" w:hAnsi="Arial" w:cs="Arial"/>
          <w:b/>
        </w:rPr>
        <w:t xml:space="preserve">Format </w:t>
      </w:r>
    </w:p>
    <w:p w14:paraId="2A855D0C" w14:textId="77777777" w:rsidR="00453F59" w:rsidRDefault="00453F59" w:rsidP="00453F59">
      <w:pPr>
        <w:spacing w:after="0"/>
        <w:ind w:left="860" w:right="157" w:hanging="7"/>
      </w:pPr>
      <w:r>
        <w:rPr>
          <w:rFonts w:ascii="Arial" w:eastAsia="Arial" w:hAnsi="Arial" w:cs="Arial"/>
          <w:b/>
        </w:rPr>
        <w:t>MX_To_MTStructuredPartyNameAndStructuredAddress</w:t>
      </w:r>
      <w:r>
        <w:rPr>
          <w:rFonts w:ascii="Arial" w:eastAsia="Arial" w:hAnsi="Arial" w:cs="Arial"/>
        </w:rPr>
        <w:t xml:space="preserve">(MXParty; MTNameAndAddress )  </w:t>
      </w:r>
    </w:p>
    <w:p w14:paraId="594F4E61" w14:textId="77777777" w:rsidR="00453F59" w:rsidRDefault="00453F59" w:rsidP="00453F59">
      <w:pPr>
        <w:spacing w:after="95"/>
        <w:ind w:left="860" w:right="157" w:hanging="7"/>
      </w:pPr>
      <w:r>
        <w:rPr>
          <w:rFonts w:ascii="Arial" w:eastAsia="Arial" w:hAnsi="Arial" w:cs="Arial"/>
          <w:b/>
        </w:rPr>
        <w:t xml:space="preserve">Input </w:t>
      </w:r>
    </w:p>
    <w:p w14:paraId="527EC1D8" w14:textId="77777777" w:rsidR="00453F59" w:rsidRDefault="00453F59" w:rsidP="00453F59">
      <w:pPr>
        <w:spacing w:after="112" w:line="249" w:lineRule="auto"/>
        <w:ind w:left="849" w:right="15" w:hanging="10"/>
        <w:rPr>
          <w:rFonts w:ascii="Arial" w:eastAsia="Arial" w:hAnsi="Arial" w:cs="Arial"/>
        </w:rPr>
      </w:pPr>
      <w:r>
        <w:rPr>
          <w:rFonts w:ascii="Arial" w:eastAsia="Arial" w:hAnsi="Arial" w:cs="Arial"/>
        </w:rPr>
        <w:t xml:space="preserve">MXParty: the entire structure of the MXParty  typed </w:t>
      </w:r>
      <w:r>
        <w:rPr>
          <w:rFonts w:ascii="Arial" w:eastAsia="Arial" w:hAnsi="Arial" w:cs="Arial"/>
          <w:i/>
        </w:rPr>
        <w:t>PartyIdentification135</w:t>
      </w:r>
      <w:r>
        <w:rPr>
          <w:rFonts w:ascii="Arial" w:eastAsia="Arial" w:hAnsi="Arial" w:cs="Arial"/>
        </w:rPr>
        <w:t xml:space="preserve">. </w:t>
      </w:r>
    </w:p>
    <w:p w14:paraId="63DF56CE" w14:textId="77777777" w:rsidR="00453F59" w:rsidRDefault="00453F59" w:rsidP="00453F59">
      <w:pPr>
        <w:spacing w:after="112" w:line="249" w:lineRule="auto"/>
        <w:ind w:left="0" w:right="15" w:firstLine="0"/>
      </w:pPr>
    </w:p>
    <w:p w14:paraId="0A1206CA" w14:textId="77777777" w:rsidR="00453F59" w:rsidRDefault="00453F59" w:rsidP="00453F59">
      <w:pPr>
        <w:spacing w:after="95"/>
        <w:ind w:left="860" w:right="157" w:hanging="7"/>
        <w:rPr>
          <w:rFonts w:ascii="Arial" w:eastAsia="Arial" w:hAnsi="Arial" w:cs="Arial"/>
          <w:b/>
        </w:rPr>
      </w:pPr>
      <w:r>
        <w:rPr>
          <w:rFonts w:ascii="Arial" w:eastAsia="Arial" w:hAnsi="Arial" w:cs="Arial"/>
          <w:b/>
        </w:rPr>
        <w:t xml:space="preserve">Output </w:t>
      </w:r>
    </w:p>
    <w:p w14:paraId="709B20B6" w14:textId="77777777" w:rsidR="00453F59" w:rsidRPr="00AD1A3F" w:rsidRDefault="00453F59" w:rsidP="00453F59">
      <w:pPr>
        <w:spacing w:after="95"/>
        <w:ind w:left="860" w:right="157" w:hanging="7"/>
      </w:pPr>
      <w:r w:rsidRPr="00AD1A3F">
        <w:rPr>
          <w:rFonts w:ascii="Arial" w:eastAsia="Arial" w:hAnsi="Arial" w:cs="Arial"/>
        </w:rPr>
        <w:t>MTNameAndAddress : max 4 lines of 35 char</w:t>
      </w:r>
    </w:p>
    <w:p w14:paraId="0A42E234" w14:textId="77777777" w:rsidR="00453F59" w:rsidRPr="008A473A" w:rsidRDefault="00453F59" w:rsidP="00453F59">
      <w:pPr>
        <w:spacing w:after="112" w:line="249" w:lineRule="auto"/>
        <w:ind w:left="0" w:right="15" w:firstLine="0"/>
        <w:rPr>
          <w:rFonts w:ascii="Arial" w:hAnsi="Arial" w:cs="Arial"/>
        </w:rPr>
      </w:pPr>
      <w:r w:rsidRPr="008A473A">
        <w:rPr>
          <w:rFonts w:ascii="Arial" w:hAnsi="Arial" w:cs="Arial"/>
        </w:rPr>
        <w:t xml:space="preserve">         </w:t>
      </w:r>
      <w:r>
        <w:rPr>
          <w:rFonts w:ascii="Arial" w:hAnsi="Arial" w:cs="Arial"/>
        </w:rPr>
        <w:t xml:space="preserve">       </w:t>
      </w:r>
    </w:p>
    <w:p w14:paraId="42EC9093" w14:textId="77777777" w:rsidR="00453F59" w:rsidRDefault="00453F59" w:rsidP="00453F59">
      <w:pPr>
        <w:spacing w:after="95"/>
        <w:ind w:left="419" w:right="157" w:hanging="7"/>
        <w:rPr>
          <w:rFonts w:ascii="Arial" w:eastAsia="Arial" w:hAnsi="Arial" w:cs="Arial"/>
          <w:b/>
        </w:rPr>
      </w:pPr>
      <w:r>
        <w:rPr>
          <w:rFonts w:ascii="Arial" w:eastAsia="Arial" w:hAnsi="Arial" w:cs="Arial"/>
          <w:b/>
        </w:rPr>
        <w:t xml:space="preserve">Preconditions </w:t>
      </w:r>
    </w:p>
    <w:p w14:paraId="08732D46" w14:textId="7A96DECC" w:rsidR="00453F59" w:rsidRPr="00AD1A3F" w:rsidRDefault="00AD1A3F" w:rsidP="00453F59">
      <w:pPr>
        <w:spacing w:after="95"/>
        <w:ind w:left="419" w:right="157" w:hanging="7"/>
        <w:rPr>
          <w:rFonts w:ascii="Arial" w:eastAsia="Arial" w:hAnsi="Arial" w:cs="Arial"/>
        </w:rPr>
      </w:pPr>
      <w:r w:rsidRPr="00AD1A3F">
        <w:rPr>
          <w:rFonts w:ascii="Arial" w:eastAsia="Arial" w:hAnsi="Arial" w:cs="Arial"/>
        </w:rPr>
        <w:t xml:space="preserve">       </w:t>
      </w:r>
      <w:r>
        <w:rPr>
          <w:rFonts w:ascii="Arial" w:eastAsia="Arial" w:hAnsi="Arial" w:cs="Arial"/>
        </w:rPr>
        <w:t xml:space="preserve"> </w:t>
      </w:r>
      <w:r w:rsidR="00453F59" w:rsidRPr="00AD1A3F">
        <w:rPr>
          <w:rFonts w:ascii="Arial" w:eastAsia="Arial" w:hAnsi="Arial" w:cs="Arial"/>
        </w:rPr>
        <w:t>None</w:t>
      </w:r>
    </w:p>
    <w:p w14:paraId="459C900D" w14:textId="77777777" w:rsidR="00453F59" w:rsidRDefault="00453F59" w:rsidP="00453F59">
      <w:pPr>
        <w:ind w:right="-137"/>
        <w:rPr>
          <w:b/>
        </w:rPr>
      </w:pPr>
    </w:p>
    <w:p w14:paraId="224F105A" w14:textId="77777777" w:rsidR="00453F59" w:rsidRDefault="00453F59" w:rsidP="00453F59">
      <w:pPr>
        <w:spacing w:after="7"/>
        <w:ind w:left="419" w:right="157" w:hanging="7"/>
        <w:rPr>
          <w:rFonts w:ascii="Arial" w:eastAsia="Arial" w:hAnsi="Arial" w:cs="Arial"/>
          <w:b/>
        </w:rPr>
      </w:pPr>
      <w:r>
        <w:rPr>
          <w:rFonts w:ascii="Arial" w:eastAsia="Arial" w:hAnsi="Arial" w:cs="Arial"/>
          <w:b/>
        </w:rPr>
        <w:t xml:space="preserve">Formal description </w:t>
      </w:r>
    </w:p>
    <w:p w14:paraId="4E330710" w14:textId="77777777" w:rsidR="00453F59" w:rsidRDefault="00453F59" w:rsidP="00AD1A3F">
      <w:pPr>
        <w:spacing w:after="0" w:line="218" w:lineRule="auto"/>
        <w:ind w:left="849" w:right="14" w:hanging="14"/>
      </w:pPr>
      <w:r>
        <w:t xml:space="preserve">/* Throughout the function, if translation of the source </w:t>
      </w:r>
    </w:p>
    <w:p w14:paraId="16A2DDC3" w14:textId="77777777" w:rsidR="00453F59" w:rsidRDefault="00453F59" w:rsidP="00AD1A3F">
      <w:pPr>
        <w:spacing w:after="0" w:line="218" w:lineRule="auto"/>
        <w:ind w:left="849" w:right="14" w:hanging="14"/>
      </w:pPr>
      <w:r>
        <w:t>component is spread over more than one line of the 4*35x format, a Carriage Return Line Feed (</w:t>
      </w:r>
      <w:r>
        <w:rPr>
          <w:i/>
          <w:sz w:val="31"/>
          <w:vertAlign w:val="subscript"/>
        </w:rPr>
        <w:t>CRLF</w:t>
      </w:r>
      <w:r>
        <w:t xml:space="preserve">) will be added </w:t>
      </w:r>
    </w:p>
    <w:p w14:paraId="0122395E" w14:textId="77777777" w:rsidR="00453F59" w:rsidRDefault="00453F59" w:rsidP="00453F59">
      <w:pPr>
        <w:spacing w:after="0" w:line="216" w:lineRule="auto"/>
        <w:ind w:left="846" w:right="8"/>
      </w:pPr>
      <w:r>
        <w:t xml:space="preserve">between consecutive lines to comply with the format of an MT field with multiple lines */ </w:t>
      </w:r>
    </w:p>
    <w:p w14:paraId="18FF6F1E" w14:textId="77777777" w:rsidR="00453F59" w:rsidRDefault="00453F59" w:rsidP="00453F59">
      <w:pPr>
        <w:ind w:right="-137"/>
        <w:rPr>
          <w:b/>
        </w:rPr>
      </w:pPr>
    </w:p>
    <w:p w14:paraId="1A568C92" w14:textId="77777777" w:rsidR="00453F59" w:rsidRDefault="00453F59" w:rsidP="00453F59">
      <w:pPr>
        <w:ind w:right="-137"/>
        <w:rPr>
          <w:b/>
        </w:rPr>
      </w:pPr>
    </w:p>
    <w:p w14:paraId="055B84A3" w14:textId="77777777" w:rsidR="00453F59" w:rsidRPr="00461370" w:rsidRDefault="00453F59" w:rsidP="00453F59">
      <w:pPr>
        <w:ind w:right="-137"/>
      </w:pPr>
      <w:r w:rsidRPr="00461370">
        <w:t xml:space="preserve">/*  Local variables </w:t>
      </w:r>
    </w:p>
    <w:p w14:paraId="22FC16E7" w14:textId="77777777" w:rsidR="00453F59" w:rsidRPr="00461370" w:rsidRDefault="00453F59" w:rsidP="00453F59">
      <w:pPr>
        <w:ind w:right="-137"/>
      </w:pPr>
      <w:r>
        <w:t>i, NextIndex, NumberOfNameOccurrences</w:t>
      </w:r>
      <w:r w:rsidRPr="00461370">
        <w:t xml:space="preserve"> : integer</w:t>
      </w:r>
    </w:p>
    <w:p w14:paraId="3C076828" w14:textId="77777777" w:rsidR="00453F59" w:rsidRPr="00461370" w:rsidRDefault="00453F59" w:rsidP="00453F59">
      <w:pPr>
        <w:ind w:right="-137"/>
      </w:pPr>
      <w:r w:rsidRPr="00461370">
        <w:t>Separ  : string</w:t>
      </w:r>
    </w:p>
    <w:p w14:paraId="0333ACA0" w14:textId="77777777" w:rsidR="00453F59" w:rsidRPr="00461370" w:rsidRDefault="00453F59" w:rsidP="00453F59">
      <w:pPr>
        <w:ind w:right="-137"/>
      </w:pPr>
      <w:r w:rsidRPr="00461370">
        <w:t>MXLEI</w:t>
      </w:r>
      <w:r>
        <w:t>, Temp</w:t>
      </w:r>
      <w:r w:rsidRPr="00461370">
        <w:t xml:space="preserve"> : string</w:t>
      </w:r>
    </w:p>
    <w:p w14:paraId="70722913" w14:textId="77777777" w:rsidR="00453F59" w:rsidRPr="00461370" w:rsidRDefault="00453F59" w:rsidP="00453F59">
      <w:pPr>
        <w:ind w:right="-137"/>
      </w:pPr>
      <w:r w:rsidRPr="00461370">
        <w:t xml:space="preserve">MXNumber1, MXNumber2, MXNumber3  :string </w:t>
      </w:r>
    </w:p>
    <w:p w14:paraId="669EAB86" w14:textId="77777777" w:rsidR="00453F59" w:rsidRPr="00461370" w:rsidRDefault="00453F59" w:rsidP="00453F59">
      <w:pPr>
        <w:ind w:right="-137"/>
      </w:pPr>
      <w:r w:rsidRPr="00461370">
        <w:t>MXTable2[], MXTable3[], MTNameAndAddressTable[] : table of string</w:t>
      </w:r>
    </w:p>
    <w:p w14:paraId="70271A8E" w14:textId="77777777" w:rsidR="00453F59" w:rsidRDefault="00453F59" w:rsidP="00453F59">
      <w:pPr>
        <w:ind w:right="-137"/>
      </w:pPr>
      <w:r w:rsidRPr="00461370">
        <w:t>NumberRemainingLines : Integer</w:t>
      </w:r>
    </w:p>
    <w:p w14:paraId="2732A27D" w14:textId="77777777" w:rsidR="00453F59" w:rsidRPr="00461370" w:rsidRDefault="00453F59" w:rsidP="00453F59">
      <w:pPr>
        <w:ind w:right="-137"/>
      </w:pPr>
      <w:r>
        <w:t>MXNumber2Present, NoStructuredAddress : Boolean */</w:t>
      </w:r>
    </w:p>
    <w:p w14:paraId="5C905446" w14:textId="77777777" w:rsidR="00453F59" w:rsidRPr="00461370" w:rsidRDefault="00453F59" w:rsidP="00453F59">
      <w:pPr>
        <w:ind w:right="-137"/>
      </w:pPr>
    </w:p>
    <w:p w14:paraId="27FDEA7B" w14:textId="77777777" w:rsidR="00453F59" w:rsidRDefault="00453F59" w:rsidP="00453F59">
      <w:pPr>
        <w:ind w:left="810" w:right="-137"/>
        <w:rPr>
          <w:b/>
        </w:rPr>
      </w:pPr>
    </w:p>
    <w:p w14:paraId="53193D7C" w14:textId="43E68A04" w:rsidR="00453F59" w:rsidRDefault="00453F59" w:rsidP="00453F59">
      <w:pPr>
        <w:ind w:left="810" w:right="-137"/>
      </w:pPr>
      <w:r w:rsidRPr="00892660">
        <w:t>/* keep one line left for LEI if present. As the LEI is filled differently for Debto</w:t>
      </w:r>
      <w:r w:rsidRPr="005230A4">
        <w:t>r and Creditor</w:t>
      </w:r>
      <w:r w:rsidRPr="002E58F9">
        <w:t xml:space="preserve"> it </w:t>
      </w:r>
      <w:r w:rsidRPr="00892660">
        <w:t>will be filled outside the function</w:t>
      </w:r>
      <w:r w:rsidRPr="007F1D31">
        <w:t xml:space="preserve"> </w:t>
      </w:r>
      <w:r w:rsidRPr="00892660">
        <w:t>*/</w:t>
      </w:r>
    </w:p>
    <w:p w14:paraId="0A589EDC" w14:textId="77777777" w:rsidR="00453F59" w:rsidRDefault="00453F59" w:rsidP="00453F59">
      <w:pPr>
        <w:ind w:left="810" w:right="-137"/>
      </w:pPr>
    </w:p>
    <w:p w14:paraId="2E77DCF0" w14:textId="77777777" w:rsidR="00453F59" w:rsidRDefault="00453F59" w:rsidP="00453F59">
      <w:pPr>
        <w:ind w:left="810" w:right="-137"/>
      </w:pPr>
      <w:r>
        <w:t>MXTable2[1] = MXParty.PostalAddress.StreetName</w:t>
      </w:r>
    </w:p>
    <w:p w14:paraId="4763ADE4" w14:textId="77777777" w:rsidR="00453F59" w:rsidRDefault="00453F59" w:rsidP="00453F59">
      <w:pPr>
        <w:ind w:left="810" w:right="-137"/>
      </w:pPr>
      <w:r>
        <w:t>MXTable2[2]  = MXParty.PostalAddress.BuildingNumber</w:t>
      </w:r>
    </w:p>
    <w:p w14:paraId="5612E156" w14:textId="77777777" w:rsidR="00453F59" w:rsidRDefault="00453F59" w:rsidP="00453F59">
      <w:pPr>
        <w:ind w:left="810" w:right="-137"/>
      </w:pPr>
      <w:r>
        <w:t>MXTable2[3]  = MXParty.PostalAddress.BuildingName</w:t>
      </w:r>
    </w:p>
    <w:p w14:paraId="2D5B9475" w14:textId="77777777" w:rsidR="00453F59" w:rsidRDefault="00453F59" w:rsidP="00453F59">
      <w:pPr>
        <w:ind w:left="810" w:right="-137"/>
      </w:pPr>
      <w:r>
        <w:t>MXTable2[4]  = MXParty.PostalAddress.Floor</w:t>
      </w:r>
    </w:p>
    <w:p w14:paraId="2D5B1BC8" w14:textId="77777777" w:rsidR="00453F59" w:rsidRDefault="00453F59" w:rsidP="00453F59">
      <w:pPr>
        <w:ind w:left="810" w:right="-137"/>
      </w:pPr>
      <w:r>
        <w:lastRenderedPageBreak/>
        <w:t>MXTable2[5]  = MXParty.PostalAddress.PostBox</w:t>
      </w:r>
    </w:p>
    <w:p w14:paraId="1B4581E1" w14:textId="77777777" w:rsidR="00453F59" w:rsidRDefault="00453F59" w:rsidP="00453F59">
      <w:pPr>
        <w:ind w:left="810" w:right="-137"/>
      </w:pPr>
      <w:r>
        <w:t>MXTable2[6]  = MXParty.PostalAddress.Room</w:t>
      </w:r>
    </w:p>
    <w:p w14:paraId="54944D62" w14:textId="77777777" w:rsidR="00453F59" w:rsidRDefault="00453F59" w:rsidP="00453F59">
      <w:pPr>
        <w:ind w:left="810" w:right="-137"/>
      </w:pPr>
      <w:r>
        <w:t>MXTable2[7]  = MXParty.PostalAddress.Department</w:t>
      </w:r>
    </w:p>
    <w:p w14:paraId="58698EBA" w14:textId="77777777" w:rsidR="00453F59" w:rsidRDefault="00453F59" w:rsidP="00453F59">
      <w:pPr>
        <w:ind w:left="810" w:right="-137"/>
      </w:pPr>
      <w:r>
        <w:t>MXTable2[8]  = MXParty.PostalAddress.SubDepartment</w:t>
      </w:r>
    </w:p>
    <w:p w14:paraId="64956583" w14:textId="77777777" w:rsidR="00453F59" w:rsidRDefault="00453F59" w:rsidP="00453F59">
      <w:pPr>
        <w:ind w:left="810" w:right="-137"/>
      </w:pPr>
    </w:p>
    <w:p w14:paraId="52643AAA" w14:textId="77777777" w:rsidR="00453F59" w:rsidRDefault="00453F59" w:rsidP="00453F59">
      <w:pPr>
        <w:ind w:left="810" w:right="-137"/>
      </w:pPr>
      <w:r>
        <w:t>MXTable3[1] = MXParty.PostalAddress.Country</w:t>
      </w:r>
    </w:p>
    <w:p w14:paraId="6A2B710F" w14:textId="77777777" w:rsidR="00453F59" w:rsidRDefault="00453F59" w:rsidP="00453F59">
      <w:pPr>
        <w:ind w:left="810" w:right="-137"/>
      </w:pPr>
      <w:r>
        <w:t>MXTable3[2]  = MXParty.PostalAddress.TownName</w:t>
      </w:r>
    </w:p>
    <w:p w14:paraId="1F9D3C78" w14:textId="77777777" w:rsidR="00453F59" w:rsidRDefault="00453F59" w:rsidP="00453F59">
      <w:pPr>
        <w:ind w:left="810" w:right="-137"/>
      </w:pPr>
      <w:r>
        <w:t>MXTable3[3]  = MXParty.PostalAddress.PostCode</w:t>
      </w:r>
    </w:p>
    <w:p w14:paraId="6E259046" w14:textId="0A2A2F15" w:rsidR="00453F59" w:rsidDel="00A67664" w:rsidRDefault="00453F59" w:rsidP="00453F59">
      <w:pPr>
        <w:ind w:left="810" w:right="-137"/>
        <w:rPr>
          <w:del w:id="2435" w:author="BOUVY Martine [3]" w:date="2020-05-28T10:06:00Z"/>
        </w:rPr>
      </w:pPr>
      <w:del w:id="2436" w:author="BOUVY Martine [3]" w:date="2020-05-28T10:06:00Z">
        <w:r w:rsidDel="00A67664">
          <w:delText>MXTable3[4]  = MXParty.PostalAddress.TownNameLocation</w:delText>
        </w:r>
      </w:del>
    </w:p>
    <w:p w14:paraId="321CAE9D" w14:textId="2672E450" w:rsidR="00453F59" w:rsidRDefault="00453F59" w:rsidP="00453F59">
      <w:pPr>
        <w:ind w:left="810" w:right="-137"/>
        <w:rPr>
          <w:ins w:id="2437" w:author="BOUVY Martine [3]" w:date="2020-05-28T10:06:00Z"/>
        </w:rPr>
      </w:pPr>
      <w:r>
        <w:t>MXTable3[</w:t>
      </w:r>
      <w:del w:id="2438" w:author="BOUVY Martine [3]" w:date="2020-05-28T10:06:00Z">
        <w:r w:rsidDel="00A67664">
          <w:delText>5</w:delText>
        </w:r>
      </w:del>
      <w:ins w:id="2439" w:author="BOUVY Martine [3]" w:date="2020-05-28T10:06:00Z">
        <w:r w:rsidR="00A67664">
          <w:t>4</w:t>
        </w:r>
      </w:ins>
      <w:r>
        <w:t>]  = MXParty.PostalAddress.CountrySubdivision</w:t>
      </w:r>
    </w:p>
    <w:p w14:paraId="7034B4D6" w14:textId="6E647CFF" w:rsidR="00A67664" w:rsidRDefault="00A67664" w:rsidP="00A67664">
      <w:pPr>
        <w:ind w:left="810" w:right="-137"/>
        <w:rPr>
          <w:ins w:id="2440" w:author="BOUVY Martine [3]" w:date="2020-05-28T10:06:00Z"/>
        </w:rPr>
      </w:pPr>
      <w:ins w:id="2441" w:author="BOUVY Martine [3]" w:date="2020-05-28T10:06:00Z">
        <w:r>
          <w:t>MXTable3[5]  = MXParty.PostalAddress.TownNameLocation</w:t>
        </w:r>
      </w:ins>
    </w:p>
    <w:p w14:paraId="298A11BA" w14:textId="4B4A656B" w:rsidR="00A67664" w:rsidDel="00A67664" w:rsidRDefault="00A67664" w:rsidP="00453F59">
      <w:pPr>
        <w:ind w:left="810" w:right="-137"/>
        <w:rPr>
          <w:del w:id="2442" w:author="BOUVY Martine [3]" w:date="2020-05-28T10:06:00Z"/>
        </w:rPr>
      </w:pPr>
    </w:p>
    <w:p w14:paraId="11638724" w14:textId="77777777" w:rsidR="00453F59" w:rsidRDefault="00453F59" w:rsidP="00453F59">
      <w:pPr>
        <w:ind w:left="810" w:right="-137"/>
      </w:pPr>
      <w:r>
        <w:t>MXTable3[6]  = MXParty.PostalAddress.DistrictName</w:t>
      </w:r>
    </w:p>
    <w:p w14:paraId="32443C35" w14:textId="77777777" w:rsidR="00453F59" w:rsidRDefault="00453F59" w:rsidP="00453F59">
      <w:pPr>
        <w:ind w:left="810" w:right="-137"/>
      </w:pPr>
    </w:p>
    <w:p w14:paraId="7EC685B5" w14:textId="77777777" w:rsidR="00453F59" w:rsidRDefault="00453F59" w:rsidP="00453F59">
      <w:pPr>
        <w:ind w:left="0" w:right="-137" w:firstLine="0"/>
      </w:pPr>
      <w:r>
        <w:t xml:space="preserve">       MXLEI = MXParty.Identification.OrganisationIdentifcation.LEI</w:t>
      </w:r>
    </w:p>
    <w:p w14:paraId="21046365" w14:textId="77777777" w:rsidR="00453F59" w:rsidRDefault="00453F59" w:rsidP="00453F59">
      <w:pPr>
        <w:ind w:left="810" w:right="-137"/>
      </w:pPr>
    </w:p>
    <w:p w14:paraId="4065F03C" w14:textId="77777777" w:rsidR="00453F59" w:rsidRDefault="00453F59" w:rsidP="00453F59">
      <w:pPr>
        <w:ind w:left="810" w:right="-137"/>
      </w:pPr>
      <w:r>
        <w:t>Separ = “,”</w:t>
      </w:r>
    </w:p>
    <w:p w14:paraId="21BDFFC5" w14:textId="77777777" w:rsidR="00453F59" w:rsidRDefault="00453F59" w:rsidP="00453F59">
      <w:pPr>
        <w:ind w:left="810" w:right="-137"/>
      </w:pPr>
    </w:p>
    <w:p w14:paraId="1109F778" w14:textId="77777777" w:rsidR="00453F59" w:rsidRDefault="00453F59" w:rsidP="00453F59">
      <w:pPr>
        <w:ind w:left="810" w:right="-137"/>
      </w:pPr>
      <w:r>
        <w:t>MXNumber1 = MXParty.Name</w:t>
      </w:r>
    </w:p>
    <w:p w14:paraId="46677456" w14:textId="77777777" w:rsidR="00453F59" w:rsidRDefault="00453F59" w:rsidP="00453F59">
      <w:pPr>
        <w:ind w:left="810" w:right="-137"/>
      </w:pPr>
    </w:p>
    <w:p w14:paraId="09E6D47F" w14:textId="1CD64DCB" w:rsidR="00453F59" w:rsidRDefault="00453F59" w:rsidP="00453F59">
      <w:pPr>
        <w:ind w:left="810" w:right="-137"/>
      </w:pPr>
      <w:r w:rsidRPr="00DE6885">
        <w:rPr>
          <w:b/>
        </w:rPr>
        <w:t>IF</w:t>
      </w:r>
      <w:r w:rsidR="00AD1A3F">
        <w:t xml:space="preserve"> </w:t>
      </w:r>
      <w:r w:rsidR="00AD1A3F" w:rsidRPr="00AD1A3F">
        <w:rPr>
          <w:b/>
        </w:rPr>
        <w:t>Length</w:t>
      </w:r>
      <w:r>
        <w:t xml:space="preserve">(MXNumber1) = 0 THEN </w:t>
      </w:r>
    </w:p>
    <w:p w14:paraId="7772CA06" w14:textId="46E5DE68" w:rsidR="00453F59" w:rsidRDefault="00AD1A3F" w:rsidP="00453F59">
      <w:pPr>
        <w:ind w:left="810" w:right="-137"/>
        <w:rPr>
          <w:ins w:id="2443" w:author="BOUVY Martine [2]" w:date="2021-06-15T10:48:00Z"/>
        </w:rPr>
      </w:pPr>
      <w:r>
        <w:t xml:space="preserve"> </w:t>
      </w:r>
      <w:r w:rsidR="00453F59">
        <w:t>MXNumber1 = “NOTPROVIDED”</w:t>
      </w:r>
    </w:p>
    <w:p w14:paraId="7B9209DA" w14:textId="7E7B00BF" w:rsidR="00C86075" w:rsidRDefault="00060F40" w:rsidP="00453F59">
      <w:pPr>
        <w:ind w:left="810" w:right="-137"/>
      </w:pPr>
      <w:ins w:id="2444" w:author="BOUVY Martine [2]" w:date="2021-06-15T10:48:00Z">
        <w:r>
          <w:t xml:space="preserve"> </w:t>
        </w:r>
        <w:r w:rsidRPr="00B6500E">
          <w:rPr>
            <w:strike/>
          </w:rPr>
          <w:t>T20130</w:t>
        </w:r>
      </w:ins>
      <w:ins w:id="2445" w:author="BOUVY Martine" w:date="2022-01-27T10:55:00Z">
        <w:r w:rsidR="00B6500E">
          <w:t xml:space="preserve"> T12009</w:t>
        </w:r>
      </w:ins>
    </w:p>
    <w:p w14:paraId="09BD49BC" w14:textId="12ADD440" w:rsidR="00453F59" w:rsidRDefault="00453F59" w:rsidP="00453F59">
      <w:pPr>
        <w:ind w:left="810" w:right="-137"/>
      </w:pPr>
      <w:r>
        <w:t xml:space="preserve">/* This is not expected </w:t>
      </w:r>
      <w:ins w:id="2446" w:author="BOUVY Martine [2]" w:date="2021-06-15T10:49:00Z">
        <w:r w:rsidR="00C86075">
          <w:t xml:space="preserve">in pacs </w:t>
        </w:r>
      </w:ins>
      <w:r>
        <w:t>because if BIC is absent then Name is mandatory in CBPR+</w:t>
      </w:r>
      <w:ins w:id="2447" w:author="BOUVY Martine [2]" w:date="2021-06-15T10:49:00Z">
        <w:r w:rsidR="00C86075">
          <w:t xml:space="preserve"> but possible in camt (eg., camt.054)</w:t>
        </w:r>
      </w:ins>
      <w:r>
        <w:t xml:space="preserve"> */</w:t>
      </w:r>
    </w:p>
    <w:p w14:paraId="3DC26705" w14:textId="77777777" w:rsidR="00453F59" w:rsidRPr="00DE6885" w:rsidRDefault="00453F59" w:rsidP="00453F59">
      <w:pPr>
        <w:ind w:left="810" w:right="-137"/>
        <w:rPr>
          <w:b/>
        </w:rPr>
      </w:pPr>
      <w:r w:rsidRPr="00DE6885">
        <w:rPr>
          <w:b/>
        </w:rPr>
        <w:t>ENDIF</w:t>
      </w:r>
    </w:p>
    <w:p w14:paraId="65F70DB8" w14:textId="186AAF64" w:rsidR="00453F59" w:rsidRDefault="00453F59" w:rsidP="006A332B">
      <w:pPr>
        <w:ind w:left="0" w:right="-137" w:firstLine="0"/>
      </w:pPr>
    </w:p>
    <w:p w14:paraId="51D6430E" w14:textId="77777777" w:rsidR="00453F59" w:rsidRDefault="00453F59" w:rsidP="00453F59">
      <w:pPr>
        <w:ind w:left="810" w:right="-137"/>
      </w:pPr>
    </w:p>
    <w:p w14:paraId="23D7498D" w14:textId="77777777" w:rsidR="00453F59" w:rsidRDefault="00453F59" w:rsidP="00453F59">
      <w:pPr>
        <w:ind w:left="810" w:right="-137"/>
      </w:pPr>
      <w:r>
        <w:t>/* IF LEI is present, use 1 line for Name else use 2 lines */</w:t>
      </w:r>
    </w:p>
    <w:p w14:paraId="152D7B6B" w14:textId="77777777" w:rsidR="00453F59" w:rsidRDefault="00453F59" w:rsidP="00453F59">
      <w:pPr>
        <w:ind w:left="810" w:right="-137"/>
      </w:pPr>
    </w:p>
    <w:p w14:paraId="0CE47F82" w14:textId="1E403433" w:rsidR="00453F59" w:rsidRDefault="00453F59" w:rsidP="00453F59">
      <w:pPr>
        <w:ind w:left="810" w:right="-137"/>
      </w:pPr>
      <w:r w:rsidRPr="00014E37">
        <w:rPr>
          <w:b/>
        </w:rPr>
        <w:t>IF</w:t>
      </w:r>
      <w:r w:rsidR="00AD1A3F">
        <w:t xml:space="preserve"> </w:t>
      </w:r>
      <w:r w:rsidR="00AD1A3F" w:rsidRPr="00AD1A3F">
        <w:rPr>
          <w:b/>
        </w:rPr>
        <w:t>Length</w:t>
      </w:r>
      <w:r>
        <w:t>(MXLEI)&gt; 0 THEN</w:t>
      </w:r>
    </w:p>
    <w:p w14:paraId="34FC4437" w14:textId="77777777" w:rsidR="00453F59" w:rsidRDefault="00453F59" w:rsidP="00453F59">
      <w:pPr>
        <w:ind w:left="810" w:right="-137"/>
      </w:pPr>
    </w:p>
    <w:p w14:paraId="4CD1CF57" w14:textId="332A6CF5" w:rsidR="00453F59" w:rsidRDefault="00AD1A3F" w:rsidP="00453F59">
      <w:pPr>
        <w:ind w:left="810" w:right="-137"/>
      </w:pPr>
      <w:r w:rsidRPr="00AD1A3F">
        <w:rPr>
          <w:b/>
        </w:rPr>
        <w:t xml:space="preserve">    IF</w:t>
      </w:r>
      <w:r>
        <w:t xml:space="preserve"> </w:t>
      </w:r>
      <w:r w:rsidRPr="00AD1A3F">
        <w:rPr>
          <w:b/>
        </w:rPr>
        <w:t>Length</w:t>
      </w:r>
      <w:r w:rsidR="00453F59">
        <w:t>(MXNumber1)&gt; 33 THEN</w:t>
      </w:r>
    </w:p>
    <w:p w14:paraId="280C22E2" w14:textId="77777777" w:rsidR="00453F59" w:rsidRDefault="00453F59" w:rsidP="00453F59">
      <w:pPr>
        <w:ind w:left="810" w:right="-137"/>
      </w:pPr>
      <w:r>
        <w:t xml:space="preserve">       MXNumber1 = </w:t>
      </w:r>
      <w:r w:rsidRPr="00AD1A3F">
        <w:rPr>
          <w:b/>
        </w:rPr>
        <w:t>Concatenate</w:t>
      </w:r>
      <w:r>
        <w:t>(</w:t>
      </w:r>
      <w:r w:rsidRPr="00AD1A3F">
        <w:rPr>
          <w:b/>
        </w:rPr>
        <w:t>Substring</w:t>
      </w:r>
      <w:r>
        <w:t>(MXNumber1), 1, 32), “+”)</w:t>
      </w:r>
    </w:p>
    <w:p w14:paraId="74A30F9D" w14:textId="77777777" w:rsidR="00453F59" w:rsidRPr="00AD1A3F" w:rsidRDefault="00453F59" w:rsidP="00453F59">
      <w:pPr>
        <w:ind w:left="810" w:right="-137"/>
        <w:rPr>
          <w:b/>
        </w:rPr>
      </w:pPr>
      <w:r>
        <w:t xml:space="preserve">    </w:t>
      </w:r>
      <w:r w:rsidRPr="00AD1A3F">
        <w:rPr>
          <w:b/>
        </w:rPr>
        <w:t>ENDIF</w:t>
      </w:r>
    </w:p>
    <w:p w14:paraId="2E9B003C" w14:textId="77777777" w:rsidR="00453F59" w:rsidRDefault="00453F59" w:rsidP="00453F59">
      <w:pPr>
        <w:ind w:left="810" w:right="-137"/>
      </w:pPr>
    </w:p>
    <w:p w14:paraId="0B64BD90" w14:textId="77777777" w:rsidR="00453F59" w:rsidRDefault="00453F59" w:rsidP="00453F59">
      <w:pPr>
        <w:ind w:left="810" w:right="-137"/>
      </w:pPr>
      <w:r>
        <w:t xml:space="preserve">     </w:t>
      </w:r>
      <w:r w:rsidRPr="00D83C49">
        <w:t>MTNameAndAddressTable[</w:t>
      </w:r>
      <w:r>
        <w:t>1</w:t>
      </w:r>
      <w:r w:rsidRPr="00D83C49">
        <w:t>]</w:t>
      </w:r>
      <w:r>
        <w:t xml:space="preserve">= </w:t>
      </w:r>
      <w:r w:rsidRPr="00AD1A3F">
        <w:rPr>
          <w:b/>
        </w:rPr>
        <w:t>Concatenate</w:t>
      </w:r>
      <w:r>
        <w:t>(“1/”, MXNumber1)</w:t>
      </w:r>
    </w:p>
    <w:p w14:paraId="32C906E5" w14:textId="77777777" w:rsidR="00453F59" w:rsidRDefault="00453F59" w:rsidP="00453F59">
      <w:pPr>
        <w:ind w:left="810" w:right="-137"/>
      </w:pPr>
    </w:p>
    <w:p w14:paraId="651A40E7" w14:textId="77777777" w:rsidR="00453F59" w:rsidRDefault="00453F59" w:rsidP="00453F59">
      <w:pPr>
        <w:ind w:left="810" w:right="-137"/>
      </w:pPr>
      <w:r>
        <w:t xml:space="preserve"> /* 1 line will be used by LEI in another calling function, 1 by the Name */</w:t>
      </w:r>
    </w:p>
    <w:p w14:paraId="3B38C339" w14:textId="77777777" w:rsidR="00453F59" w:rsidRDefault="00453F59" w:rsidP="00453F59">
      <w:pPr>
        <w:ind w:left="810" w:right="-137"/>
      </w:pPr>
    </w:p>
    <w:p w14:paraId="0BA62B5D" w14:textId="77777777" w:rsidR="00453F59" w:rsidRDefault="00453F59" w:rsidP="00453F59">
      <w:pPr>
        <w:ind w:left="810" w:right="-137"/>
      </w:pPr>
      <w:r>
        <w:t xml:space="preserve">    </w:t>
      </w:r>
      <w:r w:rsidRPr="00D83C49">
        <w:t>NumberRemainingLines</w:t>
      </w:r>
      <w:r>
        <w:t xml:space="preserve"> = 2</w:t>
      </w:r>
    </w:p>
    <w:p w14:paraId="00DA5778" w14:textId="77777777" w:rsidR="00453F59" w:rsidRDefault="00453F59" w:rsidP="00453F59">
      <w:pPr>
        <w:ind w:left="810" w:right="-137"/>
      </w:pPr>
    </w:p>
    <w:p w14:paraId="535A5169" w14:textId="77777777" w:rsidR="00453F59" w:rsidRPr="00014E37" w:rsidRDefault="00453F59" w:rsidP="00453F59">
      <w:pPr>
        <w:ind w:left="810" w:right="-137"/>
        <w:rPr>
          <w:b/>
        </w:rPr>
      </w:pPr>
      <w:r w:rsidRPr="00014E37">
        <w:rPr>
          <w:b/>
        </w:rPr>
        <w:t>ELSE</w:t>
      </w:r>
    </w:p>
    <w:p w14:paraId="4AF2198A" w14:textId="77777777" w:rsidR="00453F59" w:rsidRDefault="00453F59" w:rsidP="00453F59">
      <w:pPr>
        <w:ind w:left="810" w:right="-137"/>
      </w:pPr>
      <w:r>
        <w:t xml:space="preserve">  /* 2 lines can be used for the name if needed */</w:t>
      </w:r>
    </w:p>
    <w:p w14:paraId="44CA93C1" w14:textId="77777777" w:rsidR="00453F59" w:rsidRDefault="00453F59" w:rsidP="00453F59">
      <w:pPr>
        <w:ind w:left="810" w:right="-137"/>
      </w:pPr>
    </w:p>
    <w:p w14:paraId="2A933E0A" w14:textId="2F7E42CD" w:rsidR="00453F59" w:rsidRDefault="00453F59" w:rsidP="00453F59">
      <w:pPr>
        <w:ind w:left="810" w:right="-137"/>
      </w:pPr>
      <w:r>
        <w:t xml:space="preserve">   </w:t>
      </w:r>
      <w:r w:rsidRPr="00E83FD0">
        <w:rPr>
          <w:b/>
        </w:rPr>
        <w:t>IF</w:t>
      </w:r>
      <w:r w:rsidR="00AD1A3F">
        <w:t xml:space="preserve"> </w:t>
      </w:r>
      <w:r w:rsidR="00AD1A3F" w:rsidRPr="00AD1A3F">
        <w:rPr>
          <w:b/>
        </w:rPr>
        <w:t>Length</w:t>
      </w:r>
      <w:r>
        <w:t>(MXNumber1)&gt; 66 THEN</w:t>
      </w:r>
    </w:p>
    <w:p w14:paraId="6DBFC0D3" w14:textId="77777777" w:rsidR="00453F59" w:rsidRDefault="00453F59" w:rsidP="00AD1A3F">
      <w:pPr>
        <w:ind w:left="810" w:right="-1252"/>
      </w:pPr>
      <w:r>
        <w:t xml:space="preserve">      </w:t>
      </w:r>
      <w:r w:rsidRPr="00D83C49">
        <w:t>MTNameAndAddressTable[</w:t>
      </w:r>
      <w:r>
        <w:t>1</w:t>
      </w:r>
      <w:r w:rsidRPr="00D83C49">
        <w:t>]</w:t>
      </w:r>
      <w:r>
        <w:t xml:space="preserve">=    </w:t>
      </w:r>
      <w:r w:rsidRPr="00AD1A3F">
        <w:rPr>
          <w:b/>
        </w:rPr>
        <w:t>Concatenate</w:t>
      </w:r>
      <w:r>
        <w:t>(“1/”,</w:t>
      </w:r>
      <w:r w:rsidRPr="00AD1A3F">
        <w:rPr>
          <w:b/>
        </w:rPr>
        <w:t>Substring</w:t>
      </w:r>
      <w:r>
        <w:t>(MXNumber1,1,33))</w:t>
      </w:r>
    </w:p>
    <w:p w14:paraId="70554B85" w14:textId="77777777" w:rsidR="00453F59" w:rsidRDefault="00453F59" w:rsidP="00453F59">
      <w:pPr>
        <w:ind w:left="810" w:right="-137"/>
      </w:pPr>
      <w:r>
        <w:lastRenderedPageBreak/>
        <w:t xml:space="preserve">      </w:t>
      </w:r>
      <w:r w:rsidRPr="00D83C49">
        <w:t>MTNameAndAddressTable[</w:t>
      </w:r>
      <w:r>
        <w:t>2</w:t>
      </w:r>
      <w:r w:rsidRPr="00D83C49">
        <w:t>]</w:t>
      </w:r>
      <w:r>
        <w:t xml:space="preserve">= </w:t>
      </w:r>
      <w:r w:rsidRPr="00AD1A3F">
        <w:rPr>
          <w:b/>
        </w:rPr>
        <w:t>Concatenate</w:t>
      </w:r>
      <w:r>
        <w:t>(“1/”,</w:t>
      </w:r>
      <w:r w:rsidRPr="00AD1A3F">
        <w:rPr>
          <w:b/>
        </w:rPr>
        <w:t>Substring</w:t>
      </w:r>
      <w:r>
        <w:t>(MXNumber1,34,32), “+”)</w:t>
      </w:r>
    </w:p>
    <w:p w14:paraId="133F2AAD" w14:textId="77777777" w:rsidR="00453F59" w:rsidRDefault="00453F59" w:rsidP="00453F59">
      <w:pPr>
        <w:ind w:left="810" w:right="-137"/>
      </w:pPr>
      <w:r>
        <w:t xml:space="preserve">      </w:t>
      </w:r>
      <w:r w:rsidRPr="00D83C49">
        <w:t>NumberRemainingLines</w:t>
      </w:r>
      <w:r>
        <w:t xml:space="preserve"> = 2</w:t>
      </w:r>
    </w:p>
    <w:p w14:paraId="7954DDF9" w14:textId="77777777" w:rsidR="00453F59" w:rsidRDefault="00453F59" w:rsidP="00453F59">
      <w:pPr>
        <w:ind w:left="810" w:right="-137"/>
      </w:pPr>
    </w:p>
    <w:p w14:paraId="47D4A353" w14:textId="6665613B" w:rsidR="00453F59" w:rsidRDefault="00453F59" w:rsidP="00453F59">
      <w:pPr>
        <w:ind w:left="810" w:right="-137"/>
      </w:pPr>
      <w:r>
        <w:t xml:space="preserve">   </w:t>
      </w:r>
      <w:r w:rsidRPr="00E83FD0">
        <w:rPr>
          <w:b/>
        </w:rPr>
        <w:t>ELSEIF</w:t>
      </w:r>
      <w:r w:rsidR="00AD1A3F">
        <w:t xml:space="preserve"> </w:t>
      </w:r>
      <w:r w:rsidR="00AD1A3F" w:rsidRPr="00AD1A3F">
        <w:rPr>
          <w:b/>
        </w:rPr>
        <w:t>Length</w:t>
      </w:r>
      <w:r>
        <w:t>(MXNumber1)&gt; 33 THEN</w:t>
      </w:r>
    </w:p>
    <w:p w14:paraId="438A8962" w14:textId="77777777" w:rsidR="00453F59" w:rsidRDefault="00453F59" w:rsidP="00453F59">
      <w:pPr>
        <w:ind w:left="810" w:right="-137"/>
      </w:pPr>
      <w:r>
        <w:t xml:space="preserve">      </w:t>
      </w:r>
      <w:r w:rsidRPr="00D83C49">
        <w:t>MTNameAndAddressTable[</w:t>
      </w:r>
      <w:r>
        <w:t>1</w:t>
      </w:r>
      <w:r w:rsidRPr="00D83C49">
        <w:t>]</w:t>
      </w:r>
      <w:r>
        <w:t xml:space="preserve">= </w:t>
      </w:r>
    </w:p>
    <w:p w14:paraId="34C55376" w14:textId="77777777" w:rsidR="00453F59" w:rsidRDefault="00453F59" w:rsidP="00453F59">
      <w:pPr>
        <w:ind w:left="810" w:right="-137"/>
      </w:pPr>
      <w:r>
        <w:t xml:space="preserve">   </w:t>
      </w:r>
      <w:r w:rsidRPr="00AD1A3F">
        <w:rPr>
          <w:b/>
        </w:rPr>
        <w:t>Concatenate</w:t>
      </w:r>
      <w:r>
        <w:t>(“1/”,</w:t>
      </w:r>
      <w:r w:rsidRPr="00AD1A3F">
        <w:rPr>
          <w:b/>
        </w:rPr>
        <w:t>Substring</w:t>
      </w:r>
      <w:r>
        <w:t>(MXNumber1,1,33))</w:t>
      </w:r>
    </w:p>
    <w:p w14:paraId="111FAE10" w14:textId="77777777" w:rsidR="00453F59" w:rsidRDefault="00453F59" w:rsidP="00453F59">
      <w:pPr>
        <w:ind w:left="810" w:right="-137"/>
      </w:pPr>
      <w:r>
        <w:t xml:space="preserve">      </w:t>
      </w:r>
      <w:r w:rsidRPr="00D83C49">
        <w:t>MTNameAndAddressTable[</w:t>
      </w:r>
      <w:r>
        <w:t>2</w:t>
      </w:r>
      <w:r w:rsidRPr="00D83C49">
        <w:t>]</w:t>
      </w:r>
      <w:r>
        <w:t xml:space="preserve">= </w:t>
      </w:r>
    </w:p>
    <w:p w14:paraId="07654746" w14:textId="77777777" w:rsidR="00453F59" w:rsidRDefault="00453F59" w:rsidP="00453F59">
      <w:pPr>
        <w:ind w:left="810" w:right="-137"/>
      </w:pPr>
      <w:r>
        <w:t xml:space="preserve">   Concatenate(“1/”,</w:t>
      </w:r>
      <w:r w:rsidRPr="00AD1A3F">
        <w:rPr>
          <w:b/>
        </w:rPr>
        <w:t>Substring</w:t>
      </w:r>
      <w:r>
        <w:t>(MXNumber1,34))</w:t>
      </w:r>
    </w:p>
    <w:p w14:paraId="536C0964" w14:textId="77777777" w:rsidR="00453F59" w:rsidRDefault="00453F59" w:rsidP="00453F59">
      <w:pPr>
        <w:ind w:left="810" w:right="-137"/>
      </w:pPr>
      <w:r>
        <w:tab/>
      </w:r>
      <w:r>
        <w:tab/>
        <w:t xml:space="preserve">  </w:t>
      </w:r>
      <w:r w:rsidRPr="00D83C49">
        <w:t>NumberRemainingLines</w:t>
      </w:r>
      <w:r>
        <w:t xml:space="preserve"> = 2</w:t>
      </w:r>
    </w:p>
    <w:p w14:paraId="72B12DAC" w14:textId="77777777" w:rsidR="00453F59" w:rsidRDefault="00453F59" w:rsidP="00453F59">
      <w:pPr>
        <w:tabs>
          <w:tab w:val="left" w:pos="2406"/>
        </w:tabs>
        <w:ind w:left="810" w:right="-137"/>
      </w:pPr>
    </w:p>
    <w:p w14:paraId="1232125A" w14:textId="74020923" w:rsidR="00453F59" w:rsidRPr="00E83FD0" w:rsidRDefault="009F5DAB" w:rsidP="009F5DAB">
      <w:pPr>
        <w:tabs>
          <w:tab w:val="left" w:pos="1260"/>
        </w:tabs>
        <w:ind w:left="810" w:right="-137"/>
        <w:rPr>
          <w:b/>
        </w:rPr>
      </w:pPr>
      <w:r>
        <w:t xml:space="preserve">   </w:t>
      </w:r>
      <w:r w:rsidR="00453F59" w:rsidRPr="00E83FD0">
        <w:rPr>
          <w:b/>
        </w:rPr>
        <w:t xml:space="preserve">ELSE </w:t>
      </w:r>
    </w:p>
    <w:p w14:paraId="25F6CBB5" w14:textId="77777777" w:rsidR="00453F59" w:rsidRDefault="00453F59" w:rsidP="00453F59">
      <w:pPr>
        <w:ind w:left="810" w:right="-137"/>
      </w:pPr>
      <w:r>
        <w:t xml:space="preserve">        </w:t>
      </w:r>
      <w:r w:rsidRPr="00D83C49">
        <w:t>MTNameAndAddressTable[</w:t>
      </w:r>
      <w:r>
        <w:t>1</w:t>
      </w:r>
      <w:r w:rsidRPr="00D83C49">
        <w:t>]</w:t>
      </w:r>
      <w:r>
        <w:t xml:space="preserve">= </w:t>
      </w:r>
    </w:p>
    <w:p w14:paraId="07F19D66" w14:textId="77777777" w:rsidR="00453F59" w:rsidRDefault="00453F59" w:rsidP="00453F59">
      <w:pPr>
        <w:ind w:left="810" w:right="-137"/>
      </w:pPr>
      <w:r>
        <w:t xml:space="preserve">   </w:t>
      </w:r>
      <w:r w:rsidRPr="00AD1A3F">
        <w:rPr>
          <w:b/>
        </w:rPr>
        <w:t>Concatenate</w:t>
      </w:r>
      <w:r>
        <w:t>(“1/”,MXNumber1)</w:t>
      </w:r>
    </w:p>
    <w:p w14:paraId="5B2FFFD6" w14:textId="77777777" w:rsidR="00453F59" w:rsidRDefault="00453F59" w:rsidP="00453F59">
      <w:pPr>
        <w:ind w:left="810" w:right="-137"/>
      </w:pPr>
      <w:r>
        <w:t xml:space="preserve">      </w:t>
      </w:r>
      <w:r w:rsidRPr="00D83C49">
        <w:t>NumberRemainingLines</w:t>
      </w:r>
      <w:r>
        <w:t xml:space="preserve"> = 3</w:t>
      </w:r>
    </w:p>
    <w:p w14:paraId="5B768DE8" w14:textId="77777777" w:rsidR="00453F59" w:rsidRDefault="00453F59" w:rsidP="00453F59">
      <w:pPr>
        <w:ind w:left="810" w:right="-137"/>
      </w:pPr>
    </w:p>
    <w:p w14:paraId="6E2EDCF6" w14:textId="2B6585ED" w:rsidR="00453F59" w:rsidRPr="00E83FD0" w:rsidRDefault="009F5DAB" w:rsidP="009F5DAB">
      <w:pPr>
        <w:tabs>
          <w:tab w:val="left" w:pos="990"/>
          <w:tab w:val="left" w:pos="1170"/>
        </w:tabs>
        <w:ind w:left="810" w:right="-137"/>
        <w:rPr>
          <w:b/>
        </w:rPr>
      </w:pPr>
      <w:r>
        <w:t xml:space="preserve">   </w:t>
      </w:r>
      <w:r w:rsidR="00453F59" w:rsidRPr="00E83FD0">
        <w:rPr>
          <w:b/>
        </w:rPr>
        <w:t xml:space="preserve">ENDIF </w:t>
      </w:r>
    </w:p>
    <w:p w14:paraId="16DFC7D9" w14:textId="77777777" w:rsidR="00453F59" w:rsidRDefault="00453F59" w:rsidP="00453F59">
      <w:pPr>
        <w:ind w:left="810" w:right="-137"/>
      </w:pPr>
    </w:p>
    <w:p w14:paraId="22029AB0" w14:textId="77777777" w:rsidR="00453F59" w:rsidRDefault="00453F59" w:rsidP="00AD1A3F">
      <w:pPr>
        <w:tabs>
          <w:tab w:val="left" w:pos="810"/>
        </w:tabs>
        <w:ind w:left="810" w:right="-137"/>
      </w:pPr>
      <w:r w:rsidRPr="00014E37">
        <w:rPr>
          <w:b/>
        </w:rPr>
        <w:t>ENDIF</w:t>
      </w:r>
      <w:r>
        <w:rPr>
          <w:b/>
        </w:rPr>
        <w:t xml:space="preserve"> </w:t>
      </w:r>
      <w:r w:rsidRPr="00014E37">
        <w:t>/*</w:t>
      </w:r>
      <w:r>
        <w:rPr>
          <w:b/>
        </w:rPr>
        <w:t xml:space="preserve"> </w:t>
      </w:r>
      <w:r>
        <w:t>LENGTH(MXLEI)*/</w:t>
      </w:r>
    </w:p>
    <w:p w14:paraId="58F51705" w14:textId="77777777" w:rsidR="00453F59" w:rsidRDefault="00453F59" w:rsidP="00453F59">
      <w:pPr>
        <w:ind w:left="810" w:right="-137"/>
        <w:rPr>
          <w:b/>
        </w:rPr>
      </w:pPr>
    </w:p>
    <w:p w14:paraId="4D8106CA" w14:textId="77777777" w:rsidR="00453F59" w:rsidRDefault="00453F59" w:rsidP="00453F59">
      <w:pPr>
        <w:ind w:left="810" w:right="-137"/>
        <w:rPr>
          <w:b/>
        </w:rPr>
      </w:pPr>
    </w:p>
    <w:p w14:paraId="69EE4367" w14:textId="77777777" w:rsidR="00453F59" w:rsidRDefault="00453F59" w:rsidP="00453F59">
      <w:pPr>
        <w:ind w:left="810" w:right="-137"/>
      </w:pPr>
      <w:r w:rsidRPr="00014E37">
        <w:rPr>
          <w:b/>
        </w:rPr>
        <w:t>IF</w:t>
      </w:r>
      <w:r>
        <w:t xml:space="preserve"> MXParty.PostalAddress.Country </w:t>
      </w:r>
      <w:r w:rsidRPr="00AD1A3F">
        <w:rPr>
          <w:b/>
        </w:rPr>
        <w:t>NOT IsPresent</w:t>
      </w:r>
      <w:r>
        <w:t xml:space="preserve"> THEN</w:t>
      </w:r>
    </w:p>
    <w:p w14:paraId="749CC651" w14:textId="77777777" w:rsidR="00453F59" w:rsidRDefault="00453F59" w:rsidP="00453F59">
      <w:pPr>
        <w:ind w:left="810" w:right="-137"/>
      </w:pPr>
      <w:r w:rsidRPr="00C806D2">
        <w:t>/* No structured Postal address</w:t>
      </w:r>
      <w:r>
        <w:t>. Copy the Name to MTNameandAddress</w:t>
      </w:r>
      <w:r w:rsidRPr="00C806D2">
        <w:t xml:space="preserve"> */</w:t>
      </w:r>
    </w:p>
    <w:p w14:paraId="3D7113F4" w14:textId="497AFD96" w:rsidR="00453F59" w:rsidRDefault="00453F59" w:rsidP="006D6E91">
      <w:pPr>
        <w:tabs>
          <w:tab w:val="left" w:pos="990"/>
        </w:tabs>
        <w:ind w:left="0" w:right="-137" w:firstLine="0"/>
      </w:pPr>
      <w:r w:rsidRPr="00AD1A3F">
        <w:rPr>
          <w:b/>
        </w:rPr>
        <w:t xml:space="preserve">    </w:t>
      </w:r>
      <w:r w:rsidR="00AD1A3F">
        <w:rPr>
          <w:b/>
        </w:rPr>
        <w:t xml:space="preserve"> </w:t>
      </w:r>
      <w:r w:rsidRPr="00AD1A3F">
        <w:rPr>
          <w:b/>
        </w:rPr>
        <w:t xml:space="preserve">   For i</w:t>
      </w:r>
      <w:r>
        <w:t xml:space="preserve"> = 1 to (4 – </w:t>
      </w:r>
      <w:r w:rsidRPr="00D83C49">
        <w:t>NumberRemainingLines</w:t>
      </w:r>
      <w:r>
        <w:t xml:space="preserve">) </w:t>
      </w:r>
    </w:p>
    <w:p w14:paraId="36173B4D" w14:textId="4FCD75DF" w:rsidR="00453F59" w:rsidRDefault="00453F59" w:rsidP="00453F59">
      <w:pPr>
        <w:ind w:left="810" w:right="-137"/>
      </w:pPr>
      <w:r>
        <w:t xml:space="preserve">      </w:t>
      </w:r>
      <w:r w:rsidRPr="00AD1A3F">
        <w:rPr>
          <w:b/>
        </w:rPr>
        <w:t>IF</w:t>
      </w:r>
      <w:r>
        <w:t xml:space="preserve"> </w:t>
      </w:r>
      <w:r w:rsidR="00AD1A3F">
        <w:rPr>
          <w:b/>
        </w:rPr>
        <w:t>Length</w:t>
      </w:r>
      <w:r>
        <w:t>(</w:t>
      </w:r>
      <w:r w:rsidRPr="00D83C49">
        <w:t>MTNameAndAddressTable[</w:t>
      </w:r>
      <w:r>
        <w:t>i])&gt; 0 THEN</w:t>
      </w:r>
    </w:p>
    <w:p w14:paraId="344AD3A3" w14:textId="77777777" w:rsidR="00453F59" w:rsidRDefault="00453F59" w:rsidP="00453F59">
      <w:pPr>
        <w:ind w:left="810" w:right="-137"/>
      </w:pPr>
      <w:r>
        <w:t xml:space="preserve">        </w:t>
      </w:r>
      <w:r w:rsidRPr="00E83FD0">
        <w:rPr>
          <w:b/>
        </w:rPr>
        <w:t>AppendToNextLine</w:t>
      </w:r>
      <w:r>
        <w:t>(</w:t>
      </w:r>
      <w:r w:rsidRPr="00D83C49">
        <w:t>MTNameAndAddressTable[</w:t>
      </w:r>
      <w:r>
        <w:t xml:space="preserve">i], </w:t>
      </w:r>
      <w:r w:rsidRPr="0066528F">
        <w:rPr>
          <w:rFonts w:eastAsia="Arial"/>
        </w:rPr>
        <w:t>MTNameAndAddress)</w:t>
      </w:r>
    </w:p>
    <w:p w14:paraId="35A5E5D0" w14:textId="77777777" w:rsidR="00453F59" w:rsidRPr="00AD1A3F" w:rsidRDefault="00453F59" w:rsidP="00453F59">
      <w:pPr>
        <w:ind w:left="0" w:right="-137" w:firstLine="0"/>
        <w:rPr>
          <w:b/>
        </w:rPr>
      </w:pPr>
      <w:r w:rsidRPr="00AD1A3F">
        <w:rPr>
          <w:b/>
        </w:rPr>
        <w:t xml:space="preserve">             ELSE</w:t>
      </w:r>
    </w:p>
    <w:p w14:paraId="386E2EFC" w14:textId="77777777" w:rsidR="00453F59" w:rsidRDefault="00453F59" w:rsidP="00453F59">
      <w:pPr>
        <w:ind w:left="0" w:right="-137" w:firstLine="0"/>
      </w:pPr>
      <w:r>
        <w:t xml:space="preserve">                EXIT loop</w:t>
      </w:r>
    </w:p>
    <w:p w14:paraId="760D4BE4" w14:textId="77777777" w:rsidR="00453F59" w:rsidRPr="00AD1A3F" w:rsidRDefault="00453F59" w:rsidP="00453F59">
      <w:pPr>
        <w:ind w:left="0" w:right="-137" w:firstLine="0"/>
        <w:rPr>
          <w:b/>
        </w:rPr>
      </w:pPr>
      <w:r>
        <w:t xml:space="preserve">             </w:t>
      </w:r>
      <w:r w:rsidRPr="00AD1A3F">
        <w:rPr>
          <w:b/>
        </w:rPr>
        <w:t>ENDIF</w:t>
      </w:r>
    </w:p>
    <w:p w14:paraId="77255B91" w14:textId="4176D166" w:rsidR="00453F59" w:rsidRPr="006D6E91" w:rsidRDefault="00453F59" w:rsidP="003211DA">
      <w:pPr>
        <w:tabs>
          <w:tab w:val="left" w:pos="990"/>
        </w:tabs>
        <w:ind w:left="0" w:right="-137" w:firstLine="0"/>
        <w:rPr>
          <w:b/>
        </w:rPr>
      </w:pPr>
      <w:r w:rsidRPr="006D6E91">
        <w:rPr>
          <w:b/>
        </w:rPr>
        <w:t xml:space="preserve">      </w:t>
      </w:r>
      <w:r w:rsidR="006D6E91" w:rsidRPr="006D6E91">
        <w:rPr>
          <w:b/>
        </w:rPr>
        <w:t xml:space="preserve"> </w:t>
      </w:r>
      <w:r w:rsidRPr="006D6E91">
        <w:rPr>
          <w:b/>
        </w:rPr>
        <w:t xml:space="preserve"> END loop</w:t>
      </w:r>
    </w:p>
    <w:p w14:paraId="6F36BFAF" w14:textId="77777777" w:rsidR="00453F59" w:rsidRPr="00C806D2" w:rsidRDefault="00453F59" w:rsidP="00453F59">
      <w:pPr>
        <w:ind w:left="810" w:right="-137"/>
      </w:pPr>
    </w:p>
    <w:p w14:paraId="2264A013" w14:textId="01E09000" w:rsidR="00453F59" w:rsidRPr="00C806D2" w:rsidRDefault="007941FE" w:rsidP="00453F59">
      <w:pPr>
        <w:ind w:left="810" w:right="-137"/>
      </w:pPr>
      <w:r>
        <w:t xml:space="preserve"> </w:t>
      </w:r>
      <w:r w:rsidR="00453F59" w:rsidRPr="00C806D2">
        <w:t>Exit function</w:t>
      </w:r>
    </w:p>
    <w:p w14:paraId="095DCA5A" w14:textId="723629C7" w:rsidR="00453F59" w:rsidRDefault="00453F59" w:rsidP="00453F59">
      <w:pPr>
        <w:ind w:left="810" w:right="-137"/>
      </w:pPr>
      <w:r>
        <w:rPr>
          <w:b/>
        </w:rPr>
        <w:t>ENDIF</w:t>
      </w:r>
      <w:r w:rsidR="00B94399">
        <w:rPr>
          <w:b/>
        </w:rPr>
        <w:t xml:space="preserve"> </w:t>
      </w:r>
      <w:r w:rsidR="00B94399" w:rsidRPr="00B94399">
        <w:t>/* country not present */</w:t>
      </w:r>
    </w:p>
    <w:p w14:paraId="6E28A32D" w14:textId="77777777" w:rsidR="00453F59" w:rsidRDefault="00453F59" w:rsidP="00453F59">
      <w:pPr>
        <w:ind w:left="810" w:right="-137"/>
      </w:pPr>
    </w:p>
    <w:p w14:paraId="2808F64D" w14:textId="77777777" w:rsidR="00453F59" w:rsidRDefault="00453F59" w:rsidP="00453F59">
      <w:pPr>
        <w:ind w:left="810" w:right="-137"/>
      </w:pPr>
      <w:r>
        <w:t>/* Fill in  MXNumber2  respecting the following order StreetName, BuildingNumber, BuildingName, Floor, PostBox, Room, Department, SubDepartment and using the separator between elements. Missing information is not indicated. */</w:t>
      </w:r>
    </w:p>
    <w:p w14:paraId="7ADDB2AC" w14:textId="77777777" w:rsidR="00453F59" w:rsidRDefault="00453F59" w:rsidP="00453F59">
      <w:pPr>
        <w:ind w:left="810" w:right="-137"/>
      </w:pPr>
    </w:p>
    <w:p w14:paraId="261C745C" w14:textId="571DA109" w:rsidR="00453F59" w:rsidRPr="00C806D2" w:rsidRDefault="003211DA" w:rsidP="00453F59">
      <w:pPr>
        <w:ind w:left="810" w:right="-137"/>
        <w:rPr>
          <w:b/>
        </w:rPr>
      </w:pPr>
      <w:r>
        <w:t xml:space="preserve"> </w:t>
      </w:r>
      <w:r w:rsidR="00453F59" w:rsidRPr="0023526B">
        <w:rPr>
          <w:b/>
        </w:rPr>
        <w:t xml:space="preserve">For i = </w:t>
      </w:r>
      <w:r w:rsidR="00453F59">
        <w:rPr>
          <w:b/>
        </w:rPr>
        <w:t>1</w:t>
      </w:r>
      <w:r w:rsidR="00453F59" w:rsidRPr="00C806D2">
        <w:rPr>
          <w:b/>
        </w:rPr>
        <w:t xml:space="preserve"> to 8 </w:t>
      </w:r>
    </w:p>
    <w:p w14:paraId="2CA8BB46" w14:textId="77777777" w:rsidR="00453F59" w:rsidRDefault="00453F59" w:rsidP="00453F59">
      <w:pPr>
        <w:ind w:left="810" w:right="-137"/>
      </w:pPr>
      <w:r>
        <w:t>{</w:t>
      </w:r>
    </w:p>
    <w:p w14:paraId="60253BB4" w14:textId="5B4CEB67" w:rsidR="00453F59" w:rsidRDefault="00453F59" w:rsidP="00453F59">
      <w:pPr>
        <w:ind w:left="810" w:right="-137"/>
      </w:pPr>
      <w:r>
        <w:t xml:space="preserve">  </w:t>
      </w:r>
      <w:r w:rsidRPr="009A5423">
        <w:rPr>
          <w:b/>
        </w:rPr>
        <w:t>IF</w:t>
      </w:r>
      <w:r w:rsidR="003A6127">
        <w:t xml:space="preserve"> </w:t>
      </w:r>
      <w:r w:rsidR="003A6127" w:rsidRPr="003A6127">
        <w:rPr>
          <w:b/>
        </w:rPr>
        <w:t>Length</w:t>
      </w:r>
      <w:r>
        <w:t>(MXTable2[i])&gt; 0 THEN</w:t>
      </w:r>
    </w:p>
    <w:p w14:paraId="0F7048FA" w14:textId="18A564C9" w:rsidR="00453F59" w:rsidRDefault="00453F59" w:rsidP="00453F59">
      <w:pPr>
        <w:ind w:left="810" w:right="-137"/>
      </w:pPr>
      <w:r w:rsidRPr="0023526B">
        <w:t xml:space="preserve">         </w:t>
      </w:r>
      <w:r w:rsidRPr="0023526B">
        <w:rPr>
          <w:b/>
        </w:rPr>
        <w:t>IF</w:t>
      </w:r>
      <w:r w:rsidR="003A6127">
        <w:t xml:space="preserve"> </w:t>
      </w:r>
      <w:r w:rsidR="003A6127" w:rsidRPr="003A6127">
        <w:rPr>
          <w:b/>
        </w:rPr>
        <w:t>Length</w:t>
      </w:r>
      <w:r w:rsidRPr="0023526B">
        <w:t>(MXNumber2</w:t>
      </w:r>
      <w:r>
        <w:t>) = 0 THEN</w:t>
      </w:r>
    </w:p>
    <w:p w14:paraId="61AC5777" w14:textId="77777777" w:rsidR="00453F59" w:rsidRPr="0023526B" w:rsidRDefault="00453F59" w:rsidP="00453F59">
      <w:pPr>
        <w:ind w:left="810" w:right="-137"/>
      </w:pPr>
      <w:r>
        <w:t xml:space="preserve">            /* it is the first element found */</w:t>
      </w:r>
      <w:r w:rsidRPr="0023526B">
        <w:t xml:space="preserve"> </w:t>
      </w:r>
    </w:p>
    <w:p w14:paraId="2BA4565C" w14:textId="22C2752D" w:rsidR="00453F59" w:rsidRDefault="00453F59" w:rsidP="00453F59">
      <w:pPr>
        <w:ind w:left="810" w:right="-137"/>
      </w:pPr>
      <w:r>
        <w:t xml:space="preserve">          MXNumber2 = </w:t>
      </w:r>
      <w:r w:rsidRPr="003A6127">
        <w:rPr>
          <w:b/>
        </w:rPr>
        <w:t>Concatenate</w:t>
      </w:r>
      <w:r>
        <w:t>(MXTable2[i])</w:t>
      </w:r>
    </w:p>
    <w:p w14:paraId="5A91D100" w14:textId="77777777" w:rsidR="00453F59" w:rsidRPr="0023526B" w:rsidRDefault="00453F59" w:rsidP="00453F59">
      <w:pPr>
        <w:ind w:left="810" w:right="-137"/>
        <w:rPr>
          <w:b/>
        </w:rPr>
      </w:pPr>
      <w:r w:rsidRPr="0023526B">
        <w:rPr>
          <w:b/>
        </w:rPr>
        <w:t xml:space="preserve">         ELSE</w:t>
      </w:r>
    </w:p>
    <w:p w14:paraId="270BD514" w14:textId="2C5EF0E7" w:rsidR="00453F59" w:rsidRDefault="00453F59" w:rsidP="00453F59">
      <w:pPr>
        <w:ind w:left="810" w:right="-137"/>
      </w:pPr>
      <w:r>
        <w:t xml:space="preserve">          MXNumber2 = </w:t>
      </w:r>
      <w:r w:rsidRPr="003A6127">
        <w:rPr>
          <w:b/>
        </w:rPr>
        <w:t>Concatenate</w:t>
      </w:r>
      <w:r>
        <w:t>(MXNumber2,Separ,</w:t>
      </w:r>
      <w:r w:rsidRPr="00647F33">
        <w:t xml:space="preserve"> </w:t>
      </w:r>
      <w:r>
        <w:t>MXTable2[i])</w:t>
      </w:r>
    </w:p>
    <w:p w14:paraId="0BFA1F35" w14:textId="77777777" w:rsidR="00453F59" w:rsidRPr="005C4B31" w:rsidRDefault="00453F59" w:rsidP="00453F59">
      <w:pPr>
        <w:ind w:left="810" w:right="-137"/>
        <w:rPr>
          <w:b/>
        </w:rPr>
      </w:pPr>
      <w:r>
        <w:t xml:space="preserve">         </w:t>
      </w:r>
      <w:r w:rsidRPr="005C4B31">
        <w:rPr>
          <w:b/>
        </w:rPr>
        <w:t xml:space="preserve">ENDIF </w:t>
      </w:r>
    </w:p>
    <w:p w14:paraId="158BFDE9" w14:textId="77777777" w:rsidR="00453F59" w:rsidRDefault="00453F59" w:rsidP="00453F59">
      <w:pPr>
        <w:ind w:left="810" w:right="-137"/>
        <w:rPr>
          <w:b/>
        </w:rPr>
      </w:pPr>
      <w:r>
        <w:t xml:space="preserve">   </w:t>
      </w:r>
      <w:r w:rsidRPr="005C4B31">
        <w:rPr>
          <w:b/>
        </w:rPr>
        <w:t>ENDIF</w:t>
      </w:r>
    </w:p>
    <w:p w14:paraId="36989C53" w14:textId="77777777" w:rsidR="00453F59" w:rsidRDefault="00453F59" w:rsidP="00453F59">
      <w:pPr>
        <w:ind w:left="810" w:right="-137"/>
      </w:pPr>
      <w:r>
        <w:rPr>
          <w:b/>
        </w:rPr>
        <w:lastRenderedPageBreak/>
        <w:t xml:space="preserve"> </w:t>
      </w:r>
      <w:r>
        <w:t>}</w:t>
      </w:r>
    </w:p>
    <w:p w14:paraId="17B1FD56" w14:textId="77777777" w:rsidR="00453F59" w:rsidRDefault="00453F59" w:rsidP="00453F59">
      <w:pPr>
        <w:ind w:left="810" w:right="-137"/>
      </w:pPr>
    </w:p>
    <w:p w14:paraId="22509646" w14:textId="107524E5" w:rsidR="00453F59" w:rsidRPr="00503798" w:rsidRDefault="003A6127" w:rsidP="003A6127">
      <w:pPr>
        <w:tabs>
          <w:tab w:val="left" w:pos="900"/>
          <w:tab w:val="left" w:pos="990"/>
        </w:tabs>
        <w:ind w:left="810" w:right="-137"/>
        <w:rPr>
          <w:b/>
        </w:rPr>
      </w:pPr>
      <w:r>
        <w:rPr>
          <w:b/>
        </w:rPr>
        <w:t xml:space="preserve">  </w:t>
      </w:r>
      <w:r w:rsidR="00453F59" w:rsidRPr="00503798">
        <w:rPr>
          <w:b/>
        </w:rPr>
        <w:t>Next i</w:t>
      </w:r>
    </w:p>
    <w:p w14:paraId="08A1C098" w14:textId="77777777" w:rsidR="00453F59" w:rsidRDefault="00453F59" w:rsidP="00453F59">
      <w:pPr>
        <w:ind w:left="810" w:right="-137"/>
      </w:pPr>
    </w:p>
    <w:p w14:paraId="40662D6F" w14:textId="380E03EA" w:rsidR="00453F59" w:rsidRDefault="00453F59" w:rsidP="00453F59">
      <w:pPr>
        <w:ind w:left="810" w:right="-137"/>
      </w:pPr>
      <w:r>
        <w:t xml:space="preserve">      /* Fill in  MXNumber3  respecting the following order Country, TownName, PostCode, </w:t>
      </w:r>
      <w:del w:id="2448" w:author="BOUVY Martine [3]" w:date="2020-05-28T10:09:00Z">
        <w:r w:rsidDel="00A67664">
          <w:delText xml:space="preserve">TownLocationName, </w:delText>
        </w:r>
      </w:del>
      <w:r>
        <w:t xml:space="preserve">CountrySubDivision, </w:t>
      </w:r>
      <w:ins w:id="2449" w:author="BOUVY Martine [3]" w:date="2020-05-28T10:08:00Z">
        <w:r w:rsidR="00A67664">
          <w:t xml:space="preserve">TownLocationName, </w:t>
        </w:r>
      </w:ins>
      <w:r>
        <w:t>DistrictName and using the separator between elements except between Country and TownName where “/” is used. In CBPR+, if Structured postal address is used, Country and TownName are mandatory */</w:t>
      </w:r>
    </w:p>
    <w:p w14:paraId="2AE9C73A" w14:textId="77777777" w:rsidR="00453F59" w:rsidRDefault="00453F59" w:rsidP="00453F59">
      <w:pPr>
        <w:ind w:left="810" w:right="-137"/>
      </w:pPr>
      <w:r>
        <w:t xml:space="preserve">   </w:t>
      </w:r>
    </w:p>
    <w:p w14:paraId="658CD5FB" w14:textId="77777777" w:rsidR="00453F59" w:rsidRDefault="00453F59" w:rsidP="00453F59">
      <w:pPr>
        <w:ind w:left="810" w:right="-137"/>
      </w:pPr>
      <w:r>
        <w:t xml:space="preserve">        </w:t>
      </w:r>
    </w:p>
    <w:p w14:paraId="66F9FD2F" w14:textId="77777777" w:rsidR="00453F59" w:rsidRDefault="00453F59" w:rsidP="00453F59">
      <w:pPr>
        <w:ind w:left="810" w:right="-137"/>
      </w:pPr>
      <w:r>
        <w:t xml:space="preserve">   /* Start with Country and TownName */</w:t>
      </w:r>
    </w:p>
    <w:p w14:paraId="1F72EFB5" w14:textId="77777777" w:rsidR="00453F59" w:rsidRDefault="00453F59" w:rsidP="00453F59">
      <w:pPr>
        <w:spacing w:after="0"/>
        <w:ind w:left="810" w:right="-137"/>
      </w:pPr>
      <w:r>
        <w:t xml:space="preserve">       MXNumber3 = </w:t>
      </w:r>
      <w:r w:rsidRPr="00F9203B">
        <w:rPr>
          <w:b/>
        </w:rPr>
        <w:t>Concatenate</w:t>
      </w:r>
      <w:r>
        <w:t>(MXTable3[1], “/”)</w:t>
      </w:r>
    </w:p>
    <w:p w14:paraId="1762C15B" w14:textId="77777777" w:rsidR="00453F59" w:rsidRDefault="00453F59" w:rsidP="00453F59">
      <w:pPr>
        <w:spacing w:after="0"/>
        <w:ind w:left="810" w:right="-137"/>
      </w:pPr>
      <w:r>
        <w:t xml:space="preserve">       MXNumber3 = </w:t>
      </w:r>
      <w:r w:rsidRPr="00F9203B">
        <w:rPr>
          <w:b/>
        </w:rPr>
        <w:t>Concatenate</w:t>
      </w:r>
      <w:r>
        <w:t>(MXNumber3, MXTable3[2])</w:t>
      </w:r>
    </w:p>
    <w:p w14:paraId="42A0884A" w14:textId="77777777" w:rsidR="00453F59" w:rsidRDefault="00453F59" w:rsidP="00453F59">
      <w:pPr>
        <w:spacing w:after="0"/>
        <w:ind w:left="810" w:right="-137"/>
      </w:pPr>
    </w:p>
    <w:p w14:paraId="23995C9F" w14:textId="77777777" w:rsidR="00453F59" w:rsidRDefault="00453F59" w:rsidP="00453F59">
      <w:pPr>
        <w:ind w:left="810" w:right="-137"/>
      </w:pPr>
    </w:p>
    <w:p w14:paraId="4D82FC27" w14:textId="77777777" w:rsidR="00453F59" w:rsidRDefault="00453F59" w:rsidP="00453F59">
      <w:pPr>
        <w:ind w:left="810" w:right="-137"/>
      </w:pPr>
      <w:r>
        <w:t xml:space="preserve">  /* Continue with other elements */</w:t>
      </w:r>
    </w:p>
    <w:p w14:paraId="35104D71" w14:textId="77777777" w:rsidR="00453F59" w:rsidRDefault="00453F59" w:rsidP="00453F59">
      <w:pPr>
        <w:ind w:left="810" w:right="-137"/>
      </w:pPr>
      <w:r>
        <w:t xml:space="preserve">  </w:t>
      </w:r>
      <w:r w:rsidRPr="00025366">
        <w:rPr>
          <w:b/>
        </w:rPr>
        <w:t>For i</w:t>
      </w:r>
      <w:r>
        <w:t xml:space="preserve"> = 3 to 6 </w:t>
      </w:r>
    </w:p>
    <w:p w14:paraId="4D77C9C2" w14:textId="15F29ABD" w:rsidR="00453F59" w:rsidRDefault="00453F59" w:rsidP="00453F59">
      <w:pPr>
        <w:ind w:left="810" w:right="-137"/>
      </w:pPr>
      <w:r>
        <w:t xml:space="preserve">  {</w:t>
      </w:r>
      <w:r w:rsidRPr="003B49D0">
        <w:rPr>
          <w:b/>
        </w:rPr>
        <w:t>IF</w:t>
      </w:r>
      <w:r w:rsidR="00797B49">
        <w:t xml:space="preserve"> </w:t>
      </w:r>
      <w:r w:rsidR="00797B49" w:rsidRPr="00797B49">
        <w:rPr>
          <w:b/>
        </w:rPr>
        <w:t>Length</w:t>
      </w:r>
      <w:r>
        <w:t>(MXTable3[i])&gt; 0 THEN</w:t>
      </w:r>
    </w:p>
    <w:p w14:paraId="0783EBED" w14:textId="77777777" w:rsidR="00453F59" w:rsidRDefault="00453F59" w:rsidP="00453F59">
      <w:pPr>
        <w:ind w:left="810" w:right="-137"/>
      </w:pPr>
      <w:r>
        <w:t xml:space="preserve">          MXNumber3 = Concatenate (MXNumber3,Separ,</w:t>
      </w:r>
      <w:r w:rsidRPr="00647F33">
        <w:t xml:space="preserve"> </w:t>
      </w:r>
      <w:r>
        <w:t>MXTable3[i])</w:t>
      </w:r>
    </w:p>
    <w:p w14:paraId="6AFE8B68" w14:textId="77777777" w:rsidR="00453F59" w:rsidRPr="003B49D0" w:rsidRDefault="00453F59" w:rsidP="00453F59">
      <w:pPr>
        <w:ind w:left="810" w:right="-137"/>
        <w:rPr>
          <w:b/>
        </w:rPr>
      </w:pPr>
      <w:r>
        <w:t xml:space="preserve">   </w:t>
      </w:r>
      <w:r w:rsidRPr="003B49D0">
        <w:rPr>
          <w:b/>
        </w:rPr>
        <w:t xml:space="preserve">ENDIF </w:t>
      </w:r>
    </w:p>
    <w:p w14:paraId="42370A58" w14:textId="77777777" w:rsidR="00453F59" w:rsidRDefault="00453F59" w:rsidP="00453F59">
      <w:pPr>
        <w:ind w:left="810" w:right="-137"/>
      </w:pPr>
      <w:r>
        <w:t xml:space="preserve">   }</w:t>
      </w:r>
    </w:p>
    <w:p w14:paraId="5494ABA8" w14:textId="77777777" w:rsidR="00453F59" w:rsidRDefault="00453F59" w:rsidP="00453F59">
      <w:pPr>
        <w:ind w:left="810" w:right="-137"/>
      </w:pPr>
    </w:p>
    <w:p w14:paraId="668A3621" w14:textId="77777777" w:rsidR="00453F59" w:rsidRPr="00025366" w:rsidRDefault="00453F59" w:rsidP="00797B49">
      <w:pPr>
        <w:tabs>
          <w:tab w:val="left" w:pos="1080"/>
        </w:tabs>
        <w:ind w:left="810" w:right="-137"/>
        <w:rPr>
          <w:b/>
        </w:rPr>
      </w:pPr>
      <w:r w:rsidRPr="00025366">
        <w:rPr>
          <w:b/>
        </w:rPr>
        <w:t xml:space="preserve"> </w:t>
      </w:r>
      <w:r>
        <w:rPr>
          <w:b/>
        </w:rPr>
        <w:t xml:space="preserve"> </w:t>
      </w:r>
      <w:r w:rsidRPr="00025366">
        <w:rPr>
          <w:b/>
        </w:rPr>
        <w:t>Next i</w:t>
      </w:r>
    </w:p>
    <w:p w14:paraId="5F4B719E" w14:textId="77777777" w:rsidR="00453F59" w:rsidRDefault="00453F59" w:rsidP="00453F59">
      <w:pPr>
        <w:ind w:left="810" w:right="-137"/>
      </w:pPr>
    </w:p>
    <w:p w14:paraId="6C52AE3C" w14:textId="77777777" w:rsidR="00453F59" w:rsidRDefault="00453F59" w:rsidP="00453F59">
      <w:pPr>
        <w:ind w:left="810" w:right="-137"/>
        <w:rPr>
          <w:b/>
        </w:rPr>
      </w:pPr>
    </w:p>
    <w:p w14:paraId="3AF32CF5" w14:textId="77777777" w:rsidR="00453F59" w:rsidRDefault="00453F59" w:rsidP="00453F59">
      <w:pPr>
        <w:ind w:left="810" w:right="-137"/>
      </w:pPr>
      <w:r w:rsidRPr="00FE2BC1">
        <w:t xml:space="preserve">/* Check if </w:t>
      </w:r>
      <w:r>
        <w:t>MXNumber2 has meaningful information */</w:t>
      </w:r>
    </w:p>
    <w:p w14:paraId="1E1081E8" w14:textId="1627B314" w:rsidR="00453F59" w:rsidRDefault="00797B49" w:rsidP="00453F59">
      <w:pPr>
        <w:ind w:left="810" w:right="-137"/>
      </w:pPr>
      <w:r>
        <w:rPr>
          <w:b/>
        </w:rPr>
        <w:t xml:space="preserve"> </w:t>
      </w:r>
      <w:r w:rsidR="00453F59" w:rsidRPr="007B2CC7">
        <w:rPr>
          <w:b/>
        </w:rPr>
        <w:t>IF</w:t>
      </w:r>
      <w:r>
        <w:t xml:space="preserve"> </w:t>
      </w:r>
      <w:r w:rsidRPr="00797B49">
        <w:rPr>
          <w:b/>
        </w:rPr>
        <w:t>Length</w:t>
      </w:r>
      <w:r w:rsidR="00453F59">
        <w:t>(MXNumber2) &gt; 0 THEN</w:t>
      </w:r>
    </w:p>
    <w:p w14:paraId="7A545F05" w14:textId="77777777" w:rsidR="00453F59" w:rsidRDefault="00453F59" w:rsidP="00453F59">
      <w:pPr>
        <w:ind w:left="810" w:right="-137"/>
      </w:pPr>
      <w:r>
        <w:t xml:space="preserve">      MXNumber2Present = “true”</w:t>
      </w:r>
    </w:p>
    <w:p w14:paraId="11CE366F" w14:textId="07801D8F" w:rsidR="00453F59" w:rsidRPr="007B2CC7" w:rsidRDefault="00797B49" w:rsidP="00453F59">
      <w:pPr>
        <w:ind w:left="810" w:right="-137"/>
        <w:rPr>
          <w:b/>
        </w:rPr>
      </w:pPr>
      <w:r>
        <w:rPr>
          <w:b/>
        </w:rPr>
        <w:t xml:space="preserve"> </w:t>
      </w:r>
      <w:r w:rsidR="00453F59" w:rsidRPr="007B2CC7">
        <w:rPr>
          <w:b/>
        </w:rPr>
        <w:t>ELSE</w:t>
      </w:r>
    </w:p>
    <w:p w14:paraId="2F0AFE4B" w14:textId="77777777" w:rsidR="00453F59" w:rsidRDefault="00453F59" w:rsidP="00453F59">
      <w:pPr>
        <w:ind w:left="810" w:right="-137"/>
      </w:pPr>
      <w:r>
        <w:t xml:space="preserve">      MXNumber2Present = “false”</w:t>
      </w:r>
    </w:p>
    <w:p w14:paraId="53CA3F0A" w14:textId="77777777" w:rsidR="00453F59" w:rsidRPr="007B2CC7" w:rsidRDefault="00453F59" w:rsidP="00453F59">
      <w:pPr>
        <w:ind w:left="810" w:right="-137"/>
        <w:rPr>
          <w:b/>
        </w:rPr>
      </w:pPr>
      <w:r w:rsidRPr="007B2CC7">
        <w:rPr>
          <w:b/>
        </w:rPr>
        <w:t>ENDIF</w:t>
      </w:r>
    </w:p>
    <w:p w14:paraId="10E13A87" w14:textId="77777777" w:rsidR="00453F59" w:rsidRPr="00FE2BC1" w:rsidRDefault="00453F59" w:rsidP="00453F59">
      <w:pPr>
        <w:ind w:left="810" w:right="-137"/>
      </w:pPr>
    </w:p>
    <w:p w14:paraId="2B8F02FE" w14:textId="77777777" w:rsidR="00453F59" w:rsidRPr="008A3B0C" w:rsidRDefault="00453F59" w:rsidP="00453F59">
      <w:pPr>
        <w:ind w:left="810" w:right="-137"/>
        <w:rPr>
          <w:b/>
        </w:rPr>
      </w:pPr>
      <w:r w:rsidRPr="008A3B0C">
        <w:rPr>
          <w:b/>
        </w:rPr>
        <w:t>Case 1</w:t>
      </w:r>
    </w:p>
    <w:p w14:paraId="28729BB9" w14:textId="77777777" w:rsidR="00453F59" w:rsidRDefault="00453F59" w:rsidP="00453F59">
      <w:pPr>
        <w:ind w:left="810" w:right="-137"/>
      </w:pPr>
    </w:p>
    <w:p w14:paraId="4FCCCCB1" w14:textId="77777777" w:rsidR="00453F59" w:rsidRDefault="00453F59" w:rsidP="00453F59">
      <w:pPr>
        <w:ind w:left="810" w:right="-137"/>
      </w:pPr>
      <w:r w:rsidRPr="0003205B">
        <w:rPr>
          <w:b/>
        </w:rPr>
        <w:t>IF</w:t>
      </w:r>
      <w:r>
        <w:t xml:space="preserve"> </w:t>
      </w:r>
      <w:r w:rsidRPr="00D83C49">
        <w:t>NumberRemainingLines</w:t>
      </w:r>
      <w:r>
        <w:t xml:space="preserve"> = 3 THEN</w:t>
      </w:r>
    </w:p>
    <w:p w14:paraId="7ED57CE3" w14:textId="77777777" w:rsidR="00453F59" w:rsidRPr="003D2FDC" w:rsidRDefault="00453F59" w:rsidP="00453F59">
      <w:pPr>
        <w:ind w:left="810" w:right="-137"/>
      </w:pPr>
      <w:r w:rsidRPr="003D2FDC">
        <w:t xml:space="preserve">  NextIndex = </w:t>
      </w:r>
      <w:r>
        <w:t xml:space="preserve">4 – </w:t>
      </w:r>
      <w:r w:rsidRPr="00D83C49">
        <w:t>NumberRemainingLines</w:t>
      </w:r>
      <w:r>
        <w:t xml:space="preserve"> + 1</w:t>
      </w:r>
    </w:p>
    <w:p w14:paraId="5F250175" w14:textId="57AE6735" w:rsidR="00453F59" w:rsidRDefault="00453F59" w:rsidP="00453F59">
      <w:pPr>
        <w:ind w:left="810" w:right="-137"/>
      </w:pPr>
      <w:r>
        <w:t xml:space="preserve">   </w:t>
      </w:r>
      <w:r w:rsidRPr="005B4D5F">
        <w:rPr>
          <w:b/>
        </w:rPr>
        <w:t>IF</w:t>
      </w:r>
      <w:r>
        <w:t xml:space="preserve"> MXNumber2</w:t>
      </w:r>
      <w:r w:rsidR="00A25FE7">
        <w:t>Present</w:t>
      </w:r>
      <w:r>
        <w:t xml:space="preserve"> THEN</w:t>
      </w:r>
    </w:p>
    <w:p w14:paraId="29B5BC0C" w14:textId="77777777" w:rsidR="00453F59" w:rsidRDefault="00453F59" w:rsidP="00453F59">
      <w:pPr>
        <w:ind w:left="810" w:right="-137"/>
      </w:pPr>
      <w:r>
        <w:t xml:space="preserve">    /* MXNumber3 can use 2 lines, if needed, else MXNumber2 can use 2 lines if needed */</w:t>
      </w:r>
    </w:p>
    <w:p w14:paraId="3BFBEA55" w14:textId="77777777" w:rsidR="00453F59" w:rsidRPr="00D06713" w:rsidRDefault="00453F59" w:rsidP="00453F59">
      <w:pPr>
        <w:ind w:left="810" w:right="-137"/>
      </w:pPr>
      <w:r>
        <w:t xml:space="preserve">    </w:t>
      </w:r>
      <w:r w:rsidRPr="00797B49">
        <w:rPr>
          <w:b/>
        </w:rPr>
        <w:t>Call</w:t>
      </w:r>
      <w:r>
        <w:t xml:space="preserve"> Subfunction </w:t>
      </w:r>
      <w:r w:rsidRPr="00D06713">
        <w:rPr>
          <w:b/>
        </w:rPr>
        <w:t>Case11</w:t>
      </w:r>
      <w:r>
        <w:rPr>
          <w:b/>
        </w:rPr>
        <w:t xml:space="preserve">   </w:t>
      </w:r>
      <w:r w:rsidRPr="00D06713">
        <w:t>/* described below */</w:t>
      </w:r>
    </w:p>
    <w:p w14:paraId="4A598DC7" w14:textId="77777777" w:rsidR="00453F59" w:rsidRDefault="00453F59" w:rsidP="00453F59">
      <w:pPr>
        <w:ind w:left="810" w:right="-137"/>
        <w:rPr>
          <w:b/>
        </w:rPr>
      </w:pPr>
    </w:p>
    <w:p w14:paraId="68A0EF65" w14:textId="77777777" w:rsidR="00453F59" w:rsidRDefault="00453F59" w:rsidP="00797B49">
      <w:pPr>
        <w:tabs>
          <w:tab w:val="left" w:pos="1080"/>
          <w:tab w:val="left" w:pos="1260"/>
        </w:tabs>
        <w:ind w:left="810" w:right="-137"/>
        <w:rPr>
          <w:b/>
        </w:rPr>
      </w:pPr>
      <w:r>
        <w:rPr>
          <w:b/>
        </w:rPr>
        <w:t xml:space="preserve">   ELSE</w:t>
      </w:r>
    </w:p>
    <w:p w14:paraId="010CE94F" w14:textId="3393866F" w:rsidR="00453F59" w:rsidRPr="00ED43B6" w:rsidRDefault="00453F59" w:rsidP="00453F59">
      <w:pPr>
        <w:ind w:left="810" w:right="-137"/>
      </w:pPr>
      <w:r w:rsidRPr="00ED43B6">
        <w:t xml:space="preserve">    /* </w:t>
      </w:r>
      <w:r>
        <w:t xml:space="preserve">MXNumber2 is absent, </w:t>
      </w:r>
      <w:del w:id="2450" w:author="BOUVY Martine" w:date="2022-04-04T10:17:00Z">
        <w:r w:rsidDel="00F877BB">
          <w:delText xml:space="preserve">3 </w:delText>
        </w:r>
      </w:del>
      <w:ins w:id="2451" w:author="BOUVY Martine" w:date="2022-04-04T10:17:00Z">
        <w:r w:rsidR="00F877BB">
          <w:t xml:space="preserve"> 2 </w:t>
        </w:r>
      </w:ins>
      <w:r>
        <w:t xml:space="preserve">lines can be used by MXNumber3 </w:t>
      </w:r>
      <w:ins w:id="2452" w:author="BOUVY Martine" w:date="2022-04-04T10:18:00Z">
        <w:r w:rsidR="0059110C">
          <w:t>as 3/ is limited to 2 occurrences as per MT UHB 2021</w:t>
        </w:r>
      </w:ins>
      <w:r>
        <w:t>*/</w:t>
      </w:r>
    </w:p>
    <w:p w14:paraId="675F3997" w14:textId="77777777" w:rsidR="00453F59" w:rsidRPr="00D06713" w:rsidRDefault="00453F59" w:rsidP="00453F59">
      <w:pPr>
        <w:ind w:left="810" w:right="-137"/>
      </w:pPr>
      <w:r>
        <w:rPr>
          <w:b/>
        </w:rPr>
        <w:t xml:space="preserve">    </w:t>
      </w:r>
      <w:r>
        <w:t xml:space="preserve"> </w:t>
      </w:r>
      <w:r w:rsidRPr="00797B49">
        <w:rPr>
          <w:b/>
        </w:rPr>
        <w:t>Call</w:t>
      </w:r>
      <w:r>
        <w:t xml:space="preserve"> Subfunction </w:t>
      </w:r>
      <w:r>
        <w:rPr>
          <w:b/>
        </w:rPr>
        <w:t xml:space="preserve">Case12   </w:t>
      </w:r>
      <w:r w:rsidRPr="00D83C49">
        <w:t>/* described below */</w:t>
      </w:r>
    </w:p>
    <w:p w14:paraId="4B31310B" w14:textId="77777777" w:rsidR="00453F59" w:rsidRDefault="00453F59" w:rsidP="00453F59">
      <w:pPr>
        <w:ind w:left="810" w:right="-137"/>
        <w:rPr>
          <w:b/>
        </w:rPr>
      </w:pPr>
      <w:r>
        <w:rPr>
          <w:b/>
        </w:rPr>
        <w:t xml:space="preserve">   ENDIF</w:t>
      </w:r>
    </w:p>
    <w:p w14:paraId="39335A79" w14:textId="77777777" w:rsidR="00453F59" w:rsidRDefault="00453F59" w:rsidP="00453F59">
      <w:pPr>
        <w:ind w:left="810" w:right="-137"/>
        <w:rPr>
          <w:b/>
        </w:rPr>
      </w:pPr>
      <w:r>
        <w:rPr>
          <w:b/>
        </w:rPr>
        <w:t xml:space="preserve">  </w:t>
      </w:r>
    </w:p>
    <w:p w14:paraId="0222A7E1" w14:textId="77777777" w:rsidR="00453F59" w:rsidRDefault="00453F59" w:rsidP="00453F59">
      <w:pPr>
        <w:ind w:left="810" w:right="-137"/>
        <w:rPr>
          <w:b/>
        </w:rPr>
      </w:pPr>
      <w:r>
        <w:rPr>
          <w:b/>
        </w:rPr>
        <w:t>ENDIF</w:t>
      </w:r>
    </w:p>
    <w:p w14:paraId="068F2700" w14:textId="77777777" w:rsidR="00453F59" w:rsidRDefault="00453F59" w:rsidP="00453F59">
      <w:pPr>
        <w:ind w:left="810" w:right="-137"/>
        <w:rPr>
          <w:b/>
        </w:rPr>
      </w:pPr>
    </w:p>
    <w:p w14:paraId="3CD7F0B0" w14:textId="77777777" w:rsidR="00453F59" w:rsidRDefault="00453F59" w:rsidP="00453F59">
      <w:pPr>
        <w:ind w:left="810" w:right="-137"/>
        <w:rPr>
          <w:b/>
        </w:rPr>
      </w:pPr>
    </w:p>
    <w:p w14:paraId="4339578F" w14:textId="77777777" w:rsidR="00453F59" w:rsidRPr="008A3B0C" w:rsidRDefault="00453F59" w:rsidP="00453F59">
      <w:pPr>
        <w:ind w:left="810" w:right="-137"/>
        <w:rPr>
          <w:b/>
        </w:rPr>
      </w:pPr>
      <w:r w:rsidRPr="008A3B0C">
        <w:rPr>
          <w:b/>
        </w:rPr>
        <w:t>Case 2</w:t>
      </w:r>
    </w:p>
    <w:p w14:paraId="09E0EC62" w14:textId="77777777" w:rsidR="00453F59" w:rsidRDefault="00453F59" w:rsidP="00453F59">
      <w:pPr>
        <w:ind w:left="810" w:right="-137"/>
      </w:pPr>
    </w:p>
    <w:p w14:paraId="14D92081" w14:textId="77777777" w:rsidR="00453F59" w:rsidRDefault="00453F59" w:rsidP="00453F59">
      <w:pPr>
        <w:ind w:left="810" w:right="-137"/>
      </w:pPr>
      <w:r w:rsidRPr="00D83C49">
        <w:rPr>
          <w:b/>
        </w:rPr>
        <w:t>IF</w:t>
      </w:r>
      <w:r>
        <w:t xml:space="preserve"> </w:t>
      </w:r>
      <w:r w:rsidRPr="00D83C49">
        <w:t>NumberRemainingLines</w:t>
      </w:r>
      <w:r>
        <w:t xml:space="preserve"> = 2 THEN</w:t>
      </w:r>
    </w:p>
    <w:p w14:paraId="68C0B17A" w14:textId="77777777" w:rsidR="00453F59" w:rsidRPr="003D2FDC" w:rsidRDefault="00453F59" w:rsidP="00453F59">
      <w:pPr>
        <w:ind w:left="810" w:right="-137"/>
      </w:pPr>
      <w:r w:rsidRPr="00D83C49">
        <w:t xml:space="preserve">  NextIndex = </w:t>
      </w:r>
      <w:r>
        <w:t xml:space="preserve">4 – </w:t>
      </w:r>
      <w:r w:rsidRPr="00D83C49">
        <w:t>NumberRemainingLines</w:t>
      </w:r>
      <w:r>
        <w:t xml:space="preserve"> + 1</w:t>
      </w:r>
    </w:p>
    <w:p w14:paraId="43659380" w14:textId="401D7BF4" w:rsidR="00453F59" w:rsidRDefault="00453F59" w:rsidP="00453F59">
      <w:pPr>
        <w:ind w:left="810" w:right="-137"/>
      </w:pPr>
      <w:r>
        <w:t xml:space="preserve">  </w:t>
      </w:r>
      <w:r w:rsidRPr="00D83C49">
        <w:rPr>
          <w:b/>
        </w:rPr>
        <w:t>IF</w:t>
      </w:r>
      <w:r>
        <w:t xml:space="preserve"> MXNumber2</w:t>
      </w:r>
      <w:r w:rsidR="00A25FE7">
        <w:t>Present</w:t>
      </w:r>
      <w:r>
        <w:t xml:space="preserve"> THEN</w:t>
      </w:r>
    </w:p>
    <w:p w14:paraId="2AD86AD8" w14:textId="77777777" w:rsidR="00453F59" w:rsidRPr="007E540A" w:rsidRDefault="00453F59" w:rsidP="00453F59">
      <w:pPr>
        <w:ind w:left="810" w:right="-137"/>
      </w:pPr>
      <w:r w:rsidRPr="007E540A">
        <w:t xml:space="preserve">/* </w:t>
      </w:r>
      <w:r>
        <w:t>MXNumber2 uses 1 line and MXNumber3 uses 1 line */</w:t>
      </w:r>
    </w:p>
    <w:p w14:paraId="4B87B609" w14:textId="77777777" w:rsidR="00453F59" w:rsidRDefault="00453F59" w:rsidP="00453F59">
      <w:pPr>
        <w:ind w:left="810" w:right="-137"/>
      </w:pPr>
      <w:r>
        <w:t xml:space="preserve">    </w:t>
      </w:r>
      <w:r w:rsidRPr="001766A1">
        <w:rPr>
          <w:b/>
        </w:rPr>
        <w:t>Call</w:t>
      </w:r>
      <w:r>
        <w:t xml:space="preserve"> Subfunction </w:t>
      </w:r>
      <w:r>
        <w:rPr>
          <w:b/>
        </w:rPr>
        <w:t xml:space="preserve">Case21   </w:t>
      </w:r>
    </w:p>
    <w:p w14:paraId="305F61BE" w14:textId="77777777" w:rsidR="00453F59" w:rsidRPr="007E540A" w:rsidRDefault="00453F59" w:rsidP="00453F59">
      <w:pPr>
        <w:ind w:left="810" w:right="-137"/>
        <w:rPr>
          <w:b/>
        </w:rPr>
      </w:pPr>
      <w:r>
        <w:t xml:space="preserve">  </w:t>
      </w:r>
      <w:r w:rsidRPr="007E540A">
        <w:rPr>
          <w:b/>
        </w:rPr>
        <w:t>ELSE</w:t>
      </w:r>
    </w:p>
    <w:p w14:paraId="56359422" w14:textId="77777777" w:rsidR="00453F59" w:rsidRDefault="00453F59" w:rsidP="00453F59">
      <w:pPr>
        <w:ind w:left="810" w:right="-137"/>
      </w:pPr>
      <w:r>
        <w:t>/* MXNumber3 can use 2 lines */</w:t>
      </w:r>
    </w:p>
    <w:p w14:paraId="6080BB95" w14:textId="77777777" w:rsidR="00453F59" w:rsidRDefault="00453F59" w:rsidP="00453F59">
      <w:pPr>
        <w:ind w:left="810" w:right="-137"/>
      </w:pPr>
      <w:r>
        <w:t xml:space="preserve">    </w:t>
      </w:r>
      <w:r w:rsidRPr="001766A1">
        <w:rPr>
          <w:b/>
        </w:rPr>
        <w:t xml:space="preserve">Call </w:t>
      </w:r>
      <w:r>
        <w:t xml:space="preserve">Subfunction </w:t>
      </w:r>
      <w:r>
        <w:rPr>
          <w:b/>
        </w:rPr>
        <w:t xml:space="preserve">Case22   </w:t>
      </w:r>
    </w:p>
    <w:p w14:paraId="45A93E29" w14:textId="77777777" w:rsidR="00453F59" w:rsidRDefault="00453F59" w:rsidP="00453F59">
      <w:pPr>
        <w:ind w:left="810" w:right="-137"/>
      </w:pPr>
      <w:r>
        <w:t xml:space="preserve">     </w:t>
      </w:r>
    </w:p>
    <w:p w14:paraId="08C28E7A" w14:textId="77777777" w:rsidR="00453F59" w:rsidRPr="007E540A" w:rsidRDefault="00453F59" w:rsidP="00453F59">
      <w:pPr>
        <w:ind w:left="810" w:right="-137"/>
        <w:rPr>
          <w:b/>
        </w:rPr>
      </w:pPr>
      <w:r>
        <w:t xml:space="preserve">  </w:t>
      </w:r>
      <w:r w:rsidRPr="007E540A">
        <w:rPr>
          <w:b/>
        </w:rPr>
        <w:t>ENDIF</w:t>
      </w:r>
    </w:p>
    <w:p w14:paraId="2AE0A128" w14:textId="77777777" w:rsidR="00453F59" w:rsidRDefault="00453F59" w:rsidP="00453F59">
      <w:pPr>
        <w:ind w:left="810" w:right="-137"/>
      </w:pPr>
    </w:p>
    <w:p w14:paraId="06935646" w14:textId="77777777" w:rsidR="00453F59" w:rsidRPr="007E540A" w:rsidRDefault="00453F59" w:rsidP="00453F59">
      <w:pPr>
        <w:ind w:left="810" w:right="-137"/>
        <w:rPr>
          <w:b/>
        </w:rPr>
      </w:pPr>
      <w:r w:rsidRPr="007E540A">
        <w:rPr>
          <w:b/>
        </w:rPr>
        <w:t xml:space="preserve">ENDIF </w:t>
      </w:r>
    </w:p>
    <w:p w14:paraId="5D616DA1" w14:textId="77777777" w:rsidR="00453F59" w:rsidRDefault="00453F59" w:rsidP="00453F59">
      <w:pPr>
        <w:ind w:left="810" w:right="-137"/>
      </w:pPr>
    </w:p>
    <w:p w14:paraId="7DB7AE26" w14:textId="77777777" w:rsidR="00453F59" w:rsidRDefault="00453F59" w:rsidP="00453F59">
      <w:pPr>
        <w:ind w:left="810" w:right="-137"/>
      </w:pPr>
    </w:p>
    <w:p w14:paraId="0AA0E0E4" w14:textId="77777777" w:rsidR="00453F59" w:rsidRDefault="00453F59" w:rsidP="00453F59">
      <w:pPr>
        <w:ind w:left="810" w:right="-137"/>
      </w:pPr>
      <w:r>
        <w:t xml:space="preserve">/* </w:t>
      </w:r>
      <w:r w:rsidRPr="005A2551">
        <w:rPr>
          <w:b/>
        </w:rPr>
        <w:t>Optimise</w:t>
      </w:r>
      <w:r>
        <w:t xml:space="preserve"> and add a line for Name if Name has been limited to 33 char. This could happen if MXNumber2 is absent and only 1 line is used by MXNumber3. Then the Name has been too much restricted but max 2 occurrences of “1/” is allowed in MT*/</w:t>
      </w:r>
    </w:p>
    <w:p w14:paraId="58E052AF" w14:textId="77777777" w:rsidR="00453F59" w:rsidRDefault="00453F59" w:rsidP="00453F59">
      <w:pPr>
        <w:ind w:left="810" w:right="-137"/>
      </w:pPr>
    </w:p>
    <w:p w14:paraId="30D0E4D5" w14:textId="77777777" w:rsidR="00453F59" w:rsidRDefault="00453F59" w:rsidP="00453F59">
      <w:pPr>
        <w:ind w:left="810" w:right="-137"/>
      </w:pPr>
      <w:r w:rsidRPr="00BA6EC1">
        <w:rPr>
          <w:b/>
        </w:rPr>
        <w:t>For i</w:t>
      </w:r>
      <w:r>
        <w:t xml:space="preserve"> = 1 to 4</w:t>
      </w:r>
    </w:p>
    <w:p w14:paraId="58E79060" w14:textId="12152827" w:rsidR="00453F59" w:rsidRDefault="00453F59" w:rsidP="00453F59">
      <w:pPr>
        <w:ind w:left="810" w:right="-137"/>
      </w:pPr>
      <w:r>
        <w:t xml:space="preserve">   </w:t>
      </w:r>
      <w:r w:rsidRPr="00BA6EC1">
        <w:rPr>
          <w:b/>
        </w:rPr>
        <w:t>IF Substring</w:t>
      </w:r>
      <w:r>
        <w:t>(</w:t>
      </w:r>
      <w:r w:rsidRPr="00D83C49">
        <w:t>MTNameAndAddressTable[</w:t>
      </w:r>
      <w:r w:rsidR="00BA6EC1">
        <w:t>i], 1, 2) = “1/” THEN</w:t>
      </w:r>
    </w:p>
    <w:p w14:paraId="469A9A47" w14:textId="77777777" w:rsidR="00453F59" w:rsidRDefault="00453F59" w:rsidP="00453F59">
      <w:pPr>
        <w:ind w:left="810" w:right="-137"/>
      </w:pPr>
      <w:r>
        <w:t xml:space="preserve">    NumberOfNameOccurrences = NumberOfNameOccurrences + 1</w:t>
      </w:r>
    </w:p>
    <w:p w14:paraId="341D62BF" w14:textId="77777777" w:rsidR="00453F59" w:rsidRPr="00BA6EC1" w:rsidRDefault="00453F59" w:rsidP="00453F59">
      <w:pPr>
        <w:ind w:left="810" w:right="-137"/>
        <w:rPr>
          <w:b/>
        </w:rPr>
      </w:pPr>
      <w:r>
        <w:t xml:space="preserve">   </w:t>
      </w:r>
      <w:r w:rsidRPr="00BA6EC1">
        <w:rPr>
          <w:b/>
        </w:rPr>
        <w:t>ENDIF</w:t>
      </w:r>
    </w:p>
    <w:p w14:paraId="666201C4" w14:textId="77777777" w:rsidR="00453F59" w:rsidRPr="00BA6EC1" w:rsidRDefault="00453F59" w:rsidP="00453F59">
      <w:pPr>
        <w:ind w:left="810" w:right="-137"/>
        <w:rPr>
          <w:b/>
        </w:rPr>
      </w:pPr>
      <w:r w:rsidRPr="00BA6EC1">
        <w:rPr>
          <w:b/>
        </w:rPr>
        <w:t>Next i</w:t>
      </w:r>
    </w:p>
    <w:p w14:paraId="58EAA7E0" w14:textId="77777777" w:rsidR="00453F59" w:rsidRDefault="00453F59" w:rsidP="00453F59">
      <w:pPr>
        <w:ind w:left="810" w:right="-137"/>
      </w:pPr>
    </w:p>
    <w:p w14:paraId="3D3716E4" w14:textId="77777777" w:rsidR="00453F59" w:rsidRDefault="00453F59" w:rsidP="00453F59">
      <w:pPr>
        <w:ind w:left="810" w:right="-137"/>
      </w:pPr>
      <w:r>
        <w:t>/* Recalculate the number of Remaining Lines, eg., number of Lines empty */</w:t>
      </w:r>
    </w:p>
    <w:p w14:paraId="0575EC7E" w14:textId="77777777" w:rsidR="00453F59" w:rsidRDefault="00453F59" w:rsidP="00453F59">
      <w:pPr>
        <w:ind w:left="810" w:right="-137"/>
      </w:pPr>
    </w:p>
    <w:p w14:paraId="17FE5213" w14:textId="77777777" w:rsidR="00453F59" w:rsidRDefault="00453F59" w:rsidP="00453F59">
      <w:pPr>
        <w:ind w:left="810" w:right="-137"/>
      </w:pPr>
      <w:r w:rsidRPr="00D83C49">
        <w:t>NumberRemainingLines</w:t>
      </w:r>
      <w:r>
        <w:t xml:space="preserve"> = 4</w:t>
      </w:r>
    </w:p>
    <w:p w14:paraId="129F7481" w14:textId="77777777" w:rsidR="00453F59" w:rsidRDefault="00453F59" w:rsidP="00453F59">
      <w:pPr>
        <w:ind w:left="810" w:right="-137"/>
      </w:pPr>
    </w:p>
    <w:p w14:paraId="0A4524ED" w14:textId="77777777" w:rsidR="00453F59" w:rsidRDefault="00453F59" w:rsidP="00453F59">
      <w:pPr>
        <w:ind w:left="810" w:right="-137"/>
      </w:pPr>
      <w:r w:rsidRPr="00BA6EC1">
        <w:rPr>
          <w:b/>
        </w:rPr>
        <w:t>For i</w:t>
      </w:r>
      <w:r>
        <w:t xml:space="preserve"> = 1 to 4</w:t>
      </w:r>
    </w:p>
    <w:p w14:paraId="19A64415" w14:textId="2B179882" w:rsidR="00453F59" w:rsidRDefault="00BA6EC1" w:rsidP="00453F59">
      <w:pPr>
        <w:ind w:left="810" w:right="-137"/>
      </w:pPr>
      <w:r w:rsidRPr="00BA6EC1">
        <w:rPr>
          <w:b/>
        </w:rPr>
        <w:t xml:space="preserve">  IF Length</w:t>
      </w:r>
      <w:r w:rsidR="00453F59">
        <w:t>(</w:t>
      </w:r>
      <w:r w:rsidR="00453F59" w:rsidRPr="00D83C49">
        <w:t>MTNameAndAddressTable[</w:t>
      </w:r>
      <w:r>
        <w:t>i]) &gt; 0 THEN</w:t>
      </w:r>
    </w:p>
    <w:p w14:paraId="1A8EA502" w14:textId="77777777" w:rsidR="00453F59" w:rsidRDefault="00453F59" w:rsidP="00453F59">
      <w:pPr>
        <w:ind w:left="810" w:right="-137"/>
      </w:pPr>
      <w:r>
        <w:t xml:space="preserve">     </w:t>
      </w:r>
      <w:r w:rsidRPr="00D83C49">
        <w:t>NumberRemainingLines</w:t>
      </w:r>
      <w:r>
        <w:t xml:space="preserve"> = </w:t>
      </w:r>
      <w:r w:rsidRPr="00D83C49">
        <w:t>NumberRemainingLines</w:t>
      </w:r>
      <w:r>
        <w:t xml:space="preserve"> – 1</w:t>
      </w:r>
    </w:p>
    <w:p w14:paraId="6D5D0D39" w14:textId="77777777" w:rsidR="00453F59" w:rsidRPr="00BA6EC1" w:rsidRDefault="00453F59" w:rsidP="00453F59">
      <w:pPr>
        <w:ind w:left="810" w:right="-137"/>
        <w:rPr>
          <w:b/>
        </w:rPr>
      </w:pPr>
      <w:r>
        <w:t xml:space="preserve">  </w:t>
      </w:r>
      <w:r w:rsidRPr="00BA6EC1">
        <w:rPr>
          <w:b/>
        </w:rPr>
        <w:t>ELSE</w:t>
      </w:r>
    </w:p>
    <w:p w14:paraId="25D13932" w14:textId="77777777" w:rsidR="00453F59" w:rsidRDefault="00453F59" w:rsidP="00453F59">
      <w:pPr>
        <w:ind w:left="810" w:right="-137"/>
      </w:pPr>
      <w:r>
        <w:t xml:space="preserve">     Exit loop</w:t>
      </w:r>
    </w:p>
    <w:p w14:paraId="668C05CF" w14:textId="77777777" w:rsidR="00453F59" w:rsidRPr="00BA6EC1" w:rsidRDefault="00453F59" w:rsidP="00453F59">
      <w:pPr>
        <w:ind w:left="810" w:right="-137"/>
        <w:rPr>
          <w:b/>
        </w:rPr>
      </w:pPr>
      <w:r>
        <w:t xml:space="preserve">  </w:t>
      </w:r>
      <w:r w:rsidRPr="00BA6EC1">
        <w:rPr>
          <w:b/>
        </w:rPr>
        <w:t>ENDIF</w:t>
      </w:r>
    </w:p>
    <w:p w14:paraId="24C7BD74" w14:textId="77777777" w:rsidR="00453F59" w:rsidRPr="00BA6EC1" w:rsidRDefault="00453F59" w:rsidP="00453F59">
      <w:pPr>
        <w:ind w:left="810" w:right="-137"/>
        <w:rPr>
          <w:b/>
        </w:rPr>
      </w:pPr>
      <w:r w:rsidRPr="00BA6EC1">
        <w:rPr>
          <w:b/>
        </w:rPr>
        <w:t>Next i</w:t>
      </w:r>
    </w:p>
    <w:p w14:paraId="1DBBCA28" w14:textId="77777777" w:rsidR="00453F59" w:rsidRPr="00BA6EC1" w:rsidRDefault="00453F59" w:rsidP="00453F59">
      <w:pPr>
        <w:ind w:left="810" w:right="-137"/>
        <w:rPr>
          <w:b/>
        </w:rPr>
      </w:pPr>
    </w:p>
    <w:p w14:paraId="48473127" w14:textId="77777777" w:rsidR="00453F59" w:rsidRDefault="00453F59" w:rsidP="00453F59">
      <w:pPr>
        <w:ind w:left="810" w:right="-137"/>
      </w:pPr>
    </w:p>
    <w:p w14:paraId="6E359017" w14:textId="3FEFE853" w:rsidR="00453F59" w:rsidRDefault="00453F59" w:rsidP="00EF0DF9">
      <w:pPr>
        <w:ind w:left="810" w:right="-137"/>
      </w:pPr>
      <w:r w:rsidRPr="005A2551">
        <w:rPr>
          <w:b/>
        </w:rPr>
        <w:t>IF</w:t>
      </w:r>
      <w:r>
        <w:t xml:space="preserve"> </w:t>
      </w:r>
      <w:r w:rsidRPr="00D83C49">
        <w:t>NumberRemainingLines</w:t>
      </w:r>
      <w:r>
        <w:t xml:space="preserve"> = 2 AND NumberOfNameOccurrences = 1 AND </w:t>
      </w:r>
      <w:r w:rsidR="00813199" w:rsidRPr="00813199">
        <w:rPr>
          <w:b/>
        </w:rPr>
        <w:t>Length</w:t>
      </w:r>
      <w:r>
        <w:t>(MXParty.Name) &gt; 33 THEN</w:t>
      </w:r>
    </w:p>
    <w:p w14:paraId="17E5A3EA" w14:textId="7A500EC0" w:rsidR="00453F59" w:rsidRDefault="00453F59" w:rsidP="00453F59">
      <w:pPr>
        <w:ind w:left="810" w:right="-137"/>
      </w:pPr>
      <w:r>
        <w:t>/* Add a line with Name information</w:t>
      </w:r>
      <w:ins w:id="2453" w:author="BOUVY Martine" w:date="2022-02-22T12:15:00Z">
        <w:r w:rsidR="00EF0DF9">
          <w:t>. NumberOfNameOccurrences = 1 means either that</w:t>
        </w:r>
      </w:ins>
      <w:ins w:id="2454" w:author="BOUVY Martine" w:date="2022-02-22T12:23:00Z">
        <w:r w:rsidR="006A3590">
          <w:t xml:space="preserve"> </w:t>
        </w:r>
      </w:ins>
      <w:ins w:id="2455" w:author="BOUVY Martine" w:date="2022-02-22T12:16:00Z">
        <w:r w:rsidR="00EF0DF9">
          <w:t>Name does not require more space or LEI is present and Name has been limited.</w:t>
        </w:r>
      </w:ins>
      <w:r>
        <w:t xml:space="preserve"> </w:t>
      </w:r>
      <w:ins w:id="2456" w:author="BOUVY Martine" w:date="2022-02-22T12:24:00Z">
        <w:r w:rsidR="006A3590">
          <w:t xml:space="preserve">IF LEI is present then it must remain 2 lines out of which one will be consumed by LEI in another function. </w:t>
        </w:r>
      </w:ins>
      <w:r>
        <w:t>*/</w:t>
      </w:r>
    </w:p>
    <w:p w14:paraId="5FCE0EAA" w14:textId="77777777" w:rsidR="00453F59" w:rsidRDefault="00453F59" w:rsidP="00453F59">
      <w:pPr>
        <w:ind w:left="810" w:right="-137"/>
      </w:pPr>
    </w:p>
    <w:p w14:paraId="7F15749C" w14:textId="77777777" w:rsidR="00453F59" w:rsidRDefault="00453F59" w:rsidP="00453F59">
      <w:pPr>
        <w:ind w:left="810" w:right="-137"/>
      </w:pPr>
      <w:r>
        <w:t xml:space="preserve">     </w:t>
      </w:r>
      <w:r w:rsidRPr="00D83C49">
        <w:t>MTNameAndAddressTable[</w:t>
      </w:r>
      <w:r>
        <w:t xml:space="preserve">3]= </w:t>
      </w:r>
      <w:r w:rsidRPr="00D83C49">
        <w:t>MTNameAndAddressTable[</w:t>
      </w:r>
      <w:r>
        <w:t>2]</w:t>
      </w:r>
    </w:p>
    <w:p w14:paraId="7527713D" w14:textId="77777777" w:rsidR="00453F59" w:rsidRDefault="00453F59" w:rsidP="00453F59">
      <w:pPr>
        <w:ind w:left="810" w:right="-137"/>
      </w:pPr>
    </w:p>
    <w:p w14:paraId="05303902" w14:textId="77777777" w:rsidR="00453F59" w:rsidRDefault="00453F59" w:rsidP="00453F59">
      <w:pPr>
        <w:ind w:left="810" w:right="-137"/>
      </w:pPr>
    </w:p>
    <w:p w14:paraId="2607C158" w14:textId="6313FA20" w:rsidR="00453F59" w:rsidRDefault="00453F59" w:rsidP="00453F59">
      <w:pPr>
        <w:ind w:left="810" w:right="-137"/>
      </w:pPr>
      <w:r>
        <w:t xml:space="preserve">   </w:t>
      </w:r>
      <w:r w:rsidRPr="005A713D">
        <w:rPr>
          <w:b/>
        </w:rPr>
        <w:t>IF</w:t>
      </w:r>
      <w:r w:rsidR="00813199">
        <w:t xml:space="preserve"> </w:t>
      </w:r>
      <w:r w:rsidR="00813199" w:rsidRPr="00813199">
        <w:rPr>
          <w:b/>
        </w:rPr>
        <w:t>Length</w:t>
      </w:r>
      <w:r>
        <w:t>(MXNumber1)&gt; 66 THEN</w:t>
      </w:r>
    </w:p>
    <w:p w14:paraId="1291089D" w14:textId="77777777" w:rsidR="00453F59" w:rsidRDefault="00453F59" w:rsidP="00453F59">
      <w:pPr>
        <w:ind w:left="810" w:right="-137"/>
      </w:pPr>
      <w:r>
        <w:t xml:space="preserve">      </w:t>
      </w:r>
      <w:r w:rsidRPr="00D83C49">
        <w:t>MTNameAndAddressTable[</w:t>
      </w:r>
      <w:r>
        <w:t>1</w:t>
      </w:r>
      <w:r w:rsidRPr="00D83C49">
        <w:t>]</w:t>
      </w:r>
      <w:r>
        <w:t xml:space="preserve">=    </w:t>
      </w:r>
      <w:r w:rsidRPr="00813199">
        <w:rPr>
          <w:b/>
        </w:rPr>
        <w:t>Concatenate</w:t>
      </w:r>
      <w:r>
        <w:t>(“1/”,</w:t>
      </w:r>
      <w:r w:rsidRPr="00813199">
        <w:rPr>
          <w:b/>
        </w:rPr>
        <w:t>Substring</w:t>
      </w:r>
      <w:r>
        <w:t>(MXNumber1,1,33))</w:t>
      </w:r>
    </w:p>
    <w:p w14:paraId="610438FD" w14:textId="77777777" w:rsidR="00453F59" w:rsidRDefault="00453F59" w:rsidP="00453F59">
      <w:pPr>
        <w:ind w:left="810" w:right="-137"/>
      </w:pPr>
      <w:r>
        <w:t xml:space="preserve">      </w:t>
      </w:r>
      <w:r w:rsidRPr="00D83C49">
        <w:t>MTNameAndAddressTable[</w:t>
      </w:r>
      <w:r>
        <w:t>2</w:t>
      </w:r>
      <w:r w:rsidRPr="00D83C49">
        <w:t>]</w:t>
      </w:r>
      <w:r>
        <w:t xml:space="preserve">= </w:t>
      </w:r>
      <w:r w:rsidRPr="00813199">
        <w:rPr>
          <w:b/>
        </w:rPr>
        <w:t>Concatenate</w:t>
      </w:r>
      <w:r>
        <w:t>(“1/”,</w:t>
      </w:r>
      <w:r w:rsidRPr="00813199">
        <w:rPr>
          <w:b/>
        </w:rPr>
        <w:t>Substring</w:t>
      </w:r>
      <w:r>
        <w:t>(MXNumber1,34,32), “+”)</w:t>
      </w:r>
    </w:p>
    <w:p w14:paraId="7A0B2676" w14:textId="71B2CAAF" w:rsidR="00453F59" w:rsidRDefault="00453F59" w:rsidP="00453F59">
      <w:pPr>
        <w:ind w:left="810" w:right="-137"/>
      </w:pPr>
      <w:r>
        <w:t xml:space="preserve">   </w:t>
      </w:r>
      <w:r w:rsidRPr="005A713D">
        <w:rPr>
          <w:b/>
        </w:rPr>
        <w:t>ELSEIF</w:t>
      </w:r>
      <w:r w:rsidR="00813199">
        <w:t xml:space="preserve"> </w:t>
      </w:r>
      <w:r w:rsidR="00813199" w:rsidRPr="00813199">
        <w:rPr>
          <w:b/>
        </w:rPr>
        <w:t>Length</w:t>
      </w:r>
      <w:r>
        <w:t>(MXNumber1)&gt; 33 THEN</w:t>
      </w:r>
    </w:p>
    <w:p w14:paraId="18CF73EE" w14:textId="77777777" w:rsidR="00453F59" w:rsidRDefault="00453F59" w:rsidP="00453F59">
      <w:pPr>
        <w:ind w:left="810" w:right="-137"/>
      </w:pPr>
      <w:r>
        <w:t xml:space="preserve">      </w:t>
      </w:r>
      <w:r w:rsidRPr="00D83C49">
        <w:t>MTNameAndAddressTable[</w:t>
      </w:r>
      <w:r>
        <w:t>1</w:t>
      </w:r>
      <w:r w:rsidRPr="00D83C49">
        <w:t>]</w:t>
      </w:r>
      <w:r>
        <w:t xml:space="preserve">= </w:t>
      </w:r>
    </w:p>
    <w:p w14:paraId="699F3D10" w14:textId="77777777" w:rsidR="00453F59" w:rsidRDefault="00453F59" w:rsidP="00453F59">
      <w:pPr>
        <w:ind w:left="810" w:right="-137"/>
      </w:pPr>
      <w:r>
        <w:t xml:space="preserve">   </w:t>
      </w:r>
      <w:r w:rsidRPr="00D77DE1">
        <w:rPr>
          <w:b/>
        </w:rPr>
        <w:t>Concatenate</w:t>
      </w:r>
      <w:r>
        <w:t>(“1/”,</w:t>
      </w:r>
      <w:r w:rsidRPr="00D77DE1">
        <w:rPr>
          <w:b/>
        </w:rPr>
        <w:t>Substring</w:t>
      </w:r>
      <w:r>
        <w:t>(MXNumber1,1,33))</w:t>
      </w:r>
    </w:p>
    <w:p w14:paraId="1CF67338" w14:textId="77777777" w:rsidR="00453F59" w:rsidRDefault="00453F59" w:rsidP="00453F59">
      <w:pPr>
        <w:ind w:left="810" w:right="-137"/>
      </w:pPr>
      <w:r>
        <w:t xml:space="preserve">      </w:t>
      </w:r>
      <w:r w:rsidRPr="00D83C49">
        <w:t>MTNameAndAddressTable[</w:t>
      </w:r>
      <w:r>
        <w:t>2</w:t>
      </w:r>
      <w:r w:rsidRPr="00D83C49">
        <w:t>]</w:t>
      </w:r>
      <w:r>
        <w:t xml:space="preserve">= </w:t>
      </w:r>
    </w:p>
    <w:p w14:paraId="35AEEE1B" w14:textId="77777777" w:rsidR="00453F59" w:rsidRDefault="00453F59" w:rsidP="00D77DE1">
      <w:pPr>
        <w:tabs>
          <w:tab w:val="left" w:pos="810"/>
        </w:tabs>
        <w:ind w:left="810" w:right="-137"/>
      </w:pPr>
      <w:r>
        <w:t xml:space="preserve">   </w:t>
      </w:r>
      <w:r w:rsidRPr="00D77DE1">
        <w:rPr>
          <w:b/>
        </w:rPr>
        <w:t>Concatenate</w:t>
      </w:r>
      <w:r>
        <w:t>(“1/”,</w:t>
      </w:r>
      <w:r w:rsidRPr="00D77DE1">
        <w:rPr>
          <w:b/>
        </w:rPr>
        <w:t>Substring</w:t>
      </w:r>
      <w:r>
        <w:t>(MXNumber1,34))</w:t>
      </w:r>
    </w:p>
    <w:p w14:paraId="12F15595" w14:textId="77777777" w:rsidR="00453F59" w:rsidRPr="005A713D" w:rsidRDefault="00453F59" w:rsidP="00453F59">
      <w:pPr>
        <w:ind w:left="810" w:right="-137"/>
        <w:rPr>
          <w:b/>
        </w:rPr>
      </w:pPr>
      <w:r>
        <w:tab/>
      </w:r>
      <w:r w:rsidRPr="005A713D">
        <w:rPr>
          <w:b/>
        </w:rPr>
        <w:t xml:space="preserve">   ENDIF</w:t>
      </w:r>
    </w:p>
    <w:p w14:paraId="4F6CEB74" w14:textId="77777777" w:rsidR="00453F59" w:rsidRDefault="00453F59" w:rsidP="00453F59">
      <w:pPr>
        <w:ind w:left="810" w:right="-137"/>
      </w:pPr>
    </w:p>
    <w:p w14:paraId="20918F11" w14:textId="77777777" w:rsidR="00453F59" w:rsidRPr="0066528F" w:rsidRDefault="00453F59" w:rsidP="00D77DE1">
      <w:pPr>
        <w:tabs>
          <w:tab w:val="left" w:pos="900"/>
        </w:tabs>
        <w:ind w:left="810" w:right="-137"/>
        <w:rPr>
          <w:b/>
        </w:rPr>
      </w:pPr>
      <w:r w:rsidRPr="0066528F">
        <w:rPr>
          <w:b/>
        </w:rPr>
        <w:t>ENDIF</w:t>
      </w:r>
    </w:p>
    <w:p w14:paraId="0B2A556C" w14:textId="77777777" w:rsidR="00453F59" w:rsidRDefault="00453F59" w:rsidP="00453F59">
      <w:pPr>
        <w:ind w:left="810" w:right="-137"/>
      </w:pPr>
    </w:p>
    <w:p w14:paraId="721BC654" w14:textId="77777777" w:rsidR="00453F59" w:rsidRDefault="00453F59" w:rsidP="00453F59">
      <w:pPr>
        <w:ind w:left="810" w:right="-137"/>
      </w:pPr>
    </w:p>
    <w:p w14:paraId="2E948A44" w14:textId="77777777" w:rsidR="00453F59" w:rsidRDefault="00453F59" w:rsidP="00453F59">
      <w:pPr>
        <w:ind w:left="810" w:right="-137"/>
      </w:pPr>
    </w:p>
    <w:p w14:paraId="13890F06" w14:textId="77777777" w:rsidR="00453F59" w:rsidRDefault="00453F59" w:rsidP="00453F59">
      <w:pPr>
        <w:ind w:left="0" w:right="-137" w:firstLine="0"/>
      </w:pPr>
      <w:r>
        <w:t>/* Fill in the MT structure with CRLF between the lines */</w:t>
      </w:r>
    </w:p>
    <w:p w14:paraId="0C121520" w14:textId="77777777" w:rsidR="00453F59" w:rsidRDefault="00453F59" w:rsidP="00453F59">
      <w:pPr>
        <w:ind w:left="0" w:right="-137" w:firstLine="0"/>
      </w:pPr>
    </w:p>
    <w:p w14:paraId="2CC12C17" w14:textId="77777777" w:rsidR="00453F59" w:rsidRDefault="00453F59" w:rsidP="00453F59">
      <w:pPr>
        <w:ind w:left="0" w:right="-137" w:firstLine="0"/>
      </w:pPr>
      <w:r w:rsidRPr="00D77DE1">
        <w:rPr>
          <w:b/>
        </w:rPr>
        <w:t>For i</w:t>
      </w:r>
      <w:r>
        <w:t xml:space="preserve"> = 1 to 4</w:t>
      </w:r>
    </w:p>
    <w:p w14:paraId="09C5426E" w14:textId="71B2D3B6" w:rsidR="00453F59" w:rsidRDefault="00453F59" w:rsidP="00453F59">
      <w:pPr>
        <w:ind w:left="810" w:right="-137"/>
      </w:pPr>
      <w:r>
        <w:t xml:space="preserve">      </w:t>
      </w:r>
      <w:r w:rsidR="00D77DE1">
        <w:rPr>
          <w:b/>
        </w:rPr>
        <w:t>IF Length</w:t>
      </w:r>
      <w:r>
        <w:t>(</w:t>
      </w:r>
      <w:r w:rsidRPr="00D83C49">
        <w:t>MTNameAndAddressTable[</w:t>
      </w:r>
      <w:r>
        <w:t>i])&gt; 0 THEN</w:t>
      </w:r>
    </w:p>
    <w:p w14:paraId="6F9221CB" w14:textId="77777777" w:rsidR="00453F59" w:rsidRDefault="00453F59" w:rsidP="00453F59">
      <w:pPr>
        <w:ind w:left="810" w:right="-137"/>
      </w:pPr>
      <w:r>
        <w:t xml:space="preserve">        </w:t>
      </w:r>
      <w:r w:rsidRPr="00D77DE1">
        <w:rPr>
          <w:b/>
        </w:rPr>
        <w:t>AppendToNextLine</w:t>
      </w:r>
      <w:r>
        <w:t>(</w:t>
      </w:r>
      <w:r w:rsidRPr="00D83C49">
        <w:t>MTNameAndAddressTable[</w:t>
      </w:r>
      <w:r>
        <w:t xml:space="preserve">i], </w:t>
      </w:r>
      <w:r w:rsidRPr="00431BF9">
        <w:rPr>
          <w:rFonts w:eastAsia="Arial"/>
        </w:rPr>
        <w:t>MTNameAndAddress)</w:t>
      </w:r>
    </w:p>
    <w:p w14:paraId="54274C8D" w14:textId="77777777" w:rsidR="00453F59" w:rsidRPr="00D77DE1" w:rsidRDefault="00453F59" w:rsidP="00453F59">
      <w:pPr>
        <w:ind w:left="0" w:right="-137" w:firstLine="0"/>
        <w:rPr>
          <w:b/>
        </w:rPr>
      </w:pPr>
      <w:r w:rsidRPr="00D77DE1">
        <w:rPr>
          <w:b/>
        </w:rPr>
        <w:t xml:space="preserve">             ELSE</w:t>
      </w:r>
    </w:p>
    <w:p w14:paraId="02B094F8" w14:textId="77777777" w:rsidR="00453F59" w:rsidRDefault="00453F59" w:rsidP="00453F59">
      <w:pPr>
        <w:ind w:left="0" w:right="-137" w:firstLine="0"/>
      </w:pPr>
      <w:r>
        <w:t xml:space="preserve">                EXIT loop</w:t>
      </w:r>
    </w:p>
    <w:p w14:paraId="4B4F961B" w14:textId="77777777" w:rsidR="00453F59" w:rsidRPr="00D77DE1" w:rsidRDefault="00453F59" w:rsidP="00453F59">
      <w:pPr>
        <w:ind w:left="0" w:right="-137" w:firstLine="0"/>
        <w:rPr>
          <w:b/>
        </w:rPr>
      </w:pPr>
      <w:r>
        <w:t xml:space="preserve">             </w:t>
      </w:r>
      <w:r w:rsidRPr="00D77DE1">
        <w:rPr>
          <w:b/>
        </w:rPr>
        <w:t>ENDIF</w:t>
      </w:r>
    </w:p>
    <w:p w14:paraId="473E6380" w14:textId="77777777" w:rsidR="00453F59" w:rsidRPr="00D77DE1" w:rsidRDefault="00453F59" w:rsidP="00453F59">
      <w:pPr>
        <w:ind w:left="0" w:right="-137" w:firstLine="0"/>
        <w:rPr>
          <w:b/>
        </w:rPr>
      </w:pPr>
      <w:r w:rsidRPr="00D77DE1">
        <w:rPr>
          <w:b/>
        </w:rPr>
        <w:t>Next i</w:t>
      </w:r>
    </w:p>
    <w:p w14:paraId="3F7C003D" w14:textId="77777777" w:rsidR="00453F59" w:rsidRDefault="00453F59" w:rsidP="00453F59">
      <w:pPr>
        <w:ind w:left="0" w:right="-137" w:firstLine="0"/>
      </w:pPr>
    </w:p>
    <w:p w14:paraId="1321FCBA" w14:textId="77777777" w:rsidR="00453F59" w:rsidRDefault="00453F59" w:rsidP="00453F59">
      <w:pPr>
        <w:ind w:left="0" w:right="-137" w:firstLine="0"/>
      </w:pPr>
    </w:p>
    <w:p w14:paraId="19E939DF" w14:textId="77777777" w:rsidR="00453F59" w:rsidRDefault="00453F59" w:rsidP="00453F59">
      <w:pPr>
        <w:ind w:left="810" w:right="-137"/>
      </w:pPr>
    </w:p>
    <w:p w14:paraId="235DF2BC" w14:textId="77777777" w:rsidR="00453F59" w:rsidRDefault="00453F59" w:rsidP="00453F59">
      <w:pPr>
        <w:ind w:left="810" w:right="-137"/>
        <w:rPr>
          <w:b/>
        </w:rPr>
      </w:pPr>
      <w:r w:rsidRPr="00D06713">
        <w:rPr>
          <w:b/>
        </w:rPr>
        <w:t>Subfunction definition</w:t>
      </w:r>
      <w:r>
        <w:rPr>
          <w:b/>
        </w:rPr>
        <w:t>s</w:t>
      </w:r>
    </w:p>
    <w:p w14:paraId="6635DE27" w14:textId="77777777" w:rsidR="00453F59" w:rsidRDefault="00453F59" w:rsidP="00453F59">
      <w:pPr>
        <w:ind w:left="810" w:right="-137"/>
        <w:rPr>
          <w:b/>
        </w:rPr>
      </w:pPr>
    </w:p>
    <w:p w14:paraId="3B985F6D" w14:textId="77777777" w:rsidR="00453F59" w:rsidRDefault="00453F59" w:rsidP="00453F59">
      <w:pPr>
        <w:ind w:left="810" w:right="-137"/>
        <w:rPr>
          <w:b/>
        </w:rPr>
      </w:pPr>
      <w:r>
        <w:rPr>
          <w:b/>
        </w:rPr>
        <w:t>Subfunction Case11</w:t>
      </w:r>
    </w:p>
    <w:p w14:paraId="5F91A998" w14:textId="77777777" w:rsidR="00453F59" w:rsidRDefault="00453F59" w:rsidP="00453F59">
      <w:pPr>
        <w:ind w:left="810" w:right="-137"/>
      </w:pPr>
      <w:r>
        <w:t xml:space="preserve">    /* MXNumber3 can use 2 lines, if needed, else MXNumber2 can use 2 lines if needed */</w:t>
      </w:r>
    </w:p>
    <w:p w14:paraId="7224139E" w14:textId="04C4BA96" w:rsidR="00453F59" w:rsidRDefault="00453F59" w:rsidP="00AC2301">
      <w:pPr>
        <w:tabs>
          <w:tab w:val="left" w:pos="1710"/>
          <w:tab w:val="left" w:pos="1800"/>
        </w:tabs>
        <w:ind w:left="810" w:right="-137"/>
      </w:pPr>
      <w:r>
        <w:t xml:space="preserve">        </w:t>
      </w:r>
      <w:r w:rsidRPr="00D83C49">
        <w:rPr>
          <w:b/>
        </w:rPr>
        <w:t>IF</w:t>
      </w:r>
      <w:r w:rsidR="00AC2301">
        <w:t xml:space="preserve"> </w:t>
      </w:r>
      <w:r w:rsidR="00AC2301" w:rsidRPr="00AC2301">
        <w:rPr>
          <w:b/>
        </w:rPr>
        <w:t>Length</w:t>
      </w:r>
      <w:r>
        <w:t>(MXNumber3)&gt; 66 THEN</w:t>
      </w:r>
    </w:p>
    <w:p w14:paraId="6D1187B6" w14:textId="77777777" w:rsidR="00453F59" w:rsidRPr="00D83C49" w:rsidRDefault="00453F59" w:rsidP="00453F59">
      <w:pPr>
        <w:ind w:left="810" w:right="-137"/>
        <w:rPr>
          <w:b/>
        </w:rPr>
      </w:pPr>
      <w:r>
        <w:t xml:space="preserve">        </w:t>
      </w:r>
    </w:p>
    <w:p w14:paraId="54903FEF" w14:textId="77777777" w:rsidR="00453F59" w:rsidRDefault="00453F59" w:rsidP="00453F59">
      <w:pPr>
        <w:ind w:left="810" w:right="-137"/>
      </w:pPr>
      <w:r>
        <w:t xml:space="preserve">     /* MXNumber3 uses 2 lines, MXNumber2 uses 1 line */</w:t>
      </w:r>
    </w:p>
    <w:p w14:paraId="3CF1A68A" w14:textId="77777777" w:rsidR="00453F59" w:rsidRDefault="00453F59" w:rsidP="00453F59">
      <w:pPr>
        <w:ind w:left="810" w:right="-137"/>
      </w:pPr>
      <w:r>
        <w:t xml:space="preserve">          /* Fill in with MXNumber2 */</w:t>
      </w:r>
    </w:p>
    <w:p w14:paraId="1D8ED97F" w14:textId="04D68576" w:rsidR="00453F59" w:rsidRDefault="00453F59" w:rsidP="00453F59">
      <w:pPr>
        <w:ind w:left="810" w:right="-137"/>
      </w:pPr>
      <w:r>
        <w:t xml:space="preserve">           </w:t>
      </w:r>
      <w:r w:rsidRPr="00D83C49">
        <w:rPr>
          <w:b/>
        </w:rPr>
        <w:t>IF</w:t>
      </w:r>
      <w:r w:rsidR="00AC2301">
        <w:t xml:space="preserve"> </w:t>
      </w:r>
      <w:r w:rsidR="00AC2301" w:rsidRPr="00AC2301">
        <w:rPr>
          <w:b/>
        </w:rPr>
        <w:t>Length</w:t>
      </w:r>
      <w:r>
        <w:t>(MXNumber2) &gt; 33 THEN</w:t>
      </w:r>
    </w:p>
    <w:p w14:paraId="0C3A9D0E" w14:textId="49C6EC28" w:rsidR="00453F59" w:rsidRDefault="00453F59" w:rsidP="00453F59">
      <w:pPr>
        <w:ind w:left="810" w:right="-137"/>
      </w:pPr>
      <w:r>
        <w:t xml:space="preserve">             </w:t>
      </w:r>
      <w:r w:rsidRPr="00D83C49">
        <w:t>MTNameAndAddressTable[</w:t>
      </w:r>
      <w:r>
        <w:t>NextIndex</w:t>
      </w:r>
      <w:r w:rsidRPr="00D83C49">
        <w:t>]</w:t>
      </w:r>
      <w:r>
        <w:t xml:space="preserve">= </w:t>
      </w:r>
      <w:r w:rsidR="00AC2301">
        <w:rPr>
          <w:b/>
        </w:rPr>
        <w:t>Concate</w:t>
      </w:r>
      <w:r w:rsidRPr="00AC2301">
        <w:rPr>
          <w:b/>
        </w:rPr>
        <w:t>n</w:t>
      </w:r>
      <w:r w:rsidR="00AC2301">
        <w:rPr>
          <w:b/>
        </w:rPr>
        <w:t>a</w:t>
      </w:r>
      <w:r w:rsidRPr="00AC2301">
        <w:rPr>
          <w:b/>
        </w:rPr>
        <w:t>te</w:t>
      </w:r>
      <w:r w:rsidR="00AC2301">
        <w:t xml:space="preserve">(“2/”, </w:t>
      </w:r>
      <w:r w:rsidR="00AC2301" w:rsidRPr="00AC2301">
        <w:rPr>
          <w:b/>
        </w:rPr>
        <w:t>S</w:t>
      </w:r>
      <w:r w:rsidRPr="00AC2301">
        <w:rPr>
          <w:b/>
        </w:rPr>
        <w:t>ubstring</w:t>
      </w:r>
      <w:r>
        <w:t>(MXNumber2,1,32), “+”)</w:t>
      </w:r>
    </w:p>
    <w:p w14:paraId="3FA7D33D" w14:textId="77777777" w:rsidR="00453F59" w:rsidRPr="00D83C49" w:rsidRDefault="00453F59" w:rsidP="00453F59">
      <w:pPr>
        <w:ind w:left="810" w:right="-137"/>
        <w:rPr>
          <w:b/>
        </w:rPr>
      </w:pPr>
      <w:r>
        <w:t xml:space="preserve">            </w:t>
      </w:r>
      <w:r w:rsidRPr="00D83C49">
        <w:rPr>
          <w:b/>
        </w:rPr>
        <w:t>ELSE</w:t>
      </w:r>
    </w:p>
    <w:p w14:paraId="245FAAFF" w14:textId="77777777" w:rsidR="00453F59" w:rsidRDefault="00453F59" w:rsidP="00453F59">
      <w:pPr>
        <w:ind w:left="810" w:right="-137"/>
      </w:pPr>
      <w:r>
        <w:t xml:space="preserve">             </w:t>
      </w:r>
      <w:r w:rsidRPr="00D83C49">
        <w:t>MTNameAndAddressTable[</w:t>
      </w:r>
      <w:r>
        <w:t>NextIndex</w:t>
      </w:r>
      <w:r w:rsidRPr="00D83C49">
        <w:t>]</w:t>
      </w:r>
      <w:r>
        <w:t>=</w:t>
      </w:r>
      <w:r w:rsidRPr="00AC2301">
        <w:rPr>
          <w:b/>
        </w:rPr>
        <w:t>Concatenate</w:t>
      </w:r>
      <w:r>
        <w:t>(“2/”, MXNumber2)</w:t>
      </w:r>
    </w:p>
    <w:p w14:paraId="052FB854" w14:textId="77777777" w:rsidR="00453F59" w:rsidRDefault="00453F59" w:rsidP="00453F59">
      <w:pPr>
        <w:ind w:left="810" w:right="-137"/>
        <w:rPr>
          <w:b/>
        </w:rPr>
      </w:pPr>
      <w:r>
        <w:t xml:space="preserve">            </w:t>
      </w:r>
      <w:r w:rsidRPr="00D83C49">
        <w:rPr>
          <w:b/>
        </w:rPr>
        <w:t>ENDIF</w:t>
      </w:r>
    </w:p>
    <w:p w14:paraId="12BF3121" w14:textId="77777777" w:rsidR="00453F59" w:rsidRDefault="00453F59" w:rsidP="00453F59">
      <w:pPr>
        <w:ind w:left="810" w:right="-137"/>
        <w:rPr>
          <w:b/>
        </w:rPr>
      </w:pPr>
      <w:r>
        <w:rPr>
          <w:b/>
        </w:rPr>
        <w:t xml:space="preserve">         </w:t>
      </w:r>
    </w:p>
    <w:p w14:paraId="4BCC84D2" w14:textId="77777777" w:rsidR="00453F59" w:rsidRDefault="00453F59" w:rsidP="00453F59">
      <w:pPr>
        <w:ind w:left="810" w:right="-137"/>
      </w:pPr>
      <w:r>
        <w:rPr>
          <w:b/>
        </w:rPr>
        <w:t xml:space="preserve">            </w:t>
      </w:r>
      <w:r w:rsidRPr="00D83C49">
        <w:t>NextIndex = NextIndex + 1</w:t>
      </w:r>
    </w:p>
    <w:p w14:paraId="00105139" w14:textId="77777777" w:rsidR="00453F59" w:rsidRDefault="00453F59" w:rsidP="00453F59">
      <w:pPr>
        <w:ind w:left="810" w:right="-137"/>
      </w:pPr>
      <w:r>
        <w:t xml:space="preserve">    </w:t>
      </w:r>
    </w:p>
    <w:p w14:paraId="0D089E86" w14:textId="77777777" w:rsidR="00453F59" w:rsidRDefault="00453F59" w:rsidP="00453F59">
      <w:pPr>
        <w:ind w:left="810" w:right="-137"/>
      </w:pPr>
      <w:r>
        <w:t xml:space="preserve">           /* Fill in 2 lines with MXNumber3*/</w:t>
      </w:r>
    </w:p>
    <w:p w14:paraId="1EB6319B" w14:textId="77777777" w:rsidR="00453F59" w:rsidRDefault="00453F59" w:rsidP="00453F59">
      <w:pPr>
        <w:ind w:left="810" w:right="-137"/>
      </w:pPr>
      <w:r>
        <w:lastRenderedPageBreak/>
        <w:t xml:space="preserve">            </w:t>
      </w:r>
    </w:p>
    <w:p w14:paraId="4E99CDE9" w14:textId="77777777" w:rsidR="00453F59" w:rsidRDefault="00453F59" w:rsidP="00453F59">
      <w:pPr>
        <w:ind w:left="810" w:right="-137"/>
      </w:pPr>
      <w:r>
        <w:t xml:space="preserve">             </w:t>
      </w:r>
      <w:r w:rsidRPr="00D83C49">
        <w:t>MTNameAndAddressTable[</w:t>
      </w:r>
      <w:r>
        <w:t>NextIndex</w:t>
      </w:r>
      <w:r w:rsidRPr="00D83C49">
        <w:t>]</w:t>
      </w:r>
      <w:r>
        <w:t xml:space="preserve">= </w:t>
      </w:r>
      <w:r w:rsidRPr="00AC2301">
        <w:rPr>
          <w:b/>
        </w:rPr>
        <w:t>Concatenate</w:t>
      </w:r>
      <w:r>
        <w:t xml:space="preserve">(“3/”, </w:t>
      </w:r>
      <w:r w:rsidRPr="00AC2301">
        <w:rPr>
          <w:b/>
        </w:rPr>
        <w:t>Substring</w:t>
      </w:r>
      <w:r>
        <w:t>(MXNumber3,1,33))</w:t>
      </w:r>
    </w:p>
    <w:p w14:paraId="7D7D39A9" w14:textId="77777777" w:rsidR="00453F59" w:rsidRDefault="00453F59" w:rsidP="00453F59">
      <w:pPr>
        <w:ind w:left="810" w:right="-137"/>
      </w:pPr>
      <w:r>
        <w:t xml:space="preserve">             NextIndex = NextIndex + 1</w:t>
      </w:r>
    </w:p>
    <w:p w14:paraId="4819F650" w14:textId="77777777" w:rsidR="00453F59" w:rsidRDefault="00453F59" w:rsidP="00453F59">
      <w:pPr>
        <w:ind w:left="810" w:right="-137"/>
      </w:pPr>
      <w:r>
        <w:t xml:space="preserve">    </w:t>
      </w:r>
    </w:p>
    <w:p w14:paraId="270B46E3" w14:textId="77777777" w:rsidR="00453F59" w:rsidRDefault="00453F59" w:rsidP="00453F59">
      <w:pPr>
        <w:ind w:left="810" w:right="-137"/>
      </w:pPr>
      <w:r>
        <w:t xml:space="preserve">             </w:t>
      </w:r>
      <w:r w:rsidRPr="00D83C49">
        <w:t>MTNameAndAddressTable[</w:t>
      </w:r>
      <w:r>
        <w:t>NextIndex</w:t>
      </w:r>
      <w:r w:rsidRPr="00D83C49">
        <w:t>]</w:t>
      </w:r>
      <w:r>
        <w:t xml:space="preserve">= </w:t>
      </w:r>
      <w:r w:rsidRPr="00AC2301">
        <w:rPr>
          <w:b/>
        </w:rPr>
        <w:t>Concatenate</w:t>
      </w:r>
      <w:r>
        <w:t xml:space="preserve">(“3/”, </w:t>
      </w:r>
      <w:r w:rsidRPr="00AC2301">
        <w:rPr>
          <w:b/>
        </w:rPr>
        <w:t>Substring</w:t>
      </w:r>
      <w:r>
        <w:t>(MXNumber3,34,32), “+”)</w:t>
      </w:r>
    </w:p>
    <w:p w14:paraId="76AB348C" w14:textId="77777777" w:rsidR="00453F59" w:rsidRDefault="00453F59" w:rsidP="00453F59">
      <w:pPr>
        <w:ind w:left="810" w:right="-137"/>
      </w:pPr>
    </w:p>
    <w:p w14:paraId="210BE702" w14:textId="22BFCED4" w:rsidR="00453F59" w:rsidRDefault="00453F59" w:rsidP="00AC2301">
      <w:pPr>
        <w:tabs>
          <w:tab w:val="left" w:pos="1800"/>
        </w:tabs>
        <w:ind w:left="810" w:right="-137"/>
      </w:pPr>
      <w:r>
        <w:t xml:space="preserve">        </w:t>
      </w:r>
      <w:r w:rsidRPr="00D83C49">
        <w:rPr>
          <w:b/>
        </w:rPr>
        <w:t xml:space="preserve">ELSEIF </w:t>
      </w:r>
      <w:r w:rsidR="00AC2301" w:rsidRPr="00AC2301">
        <w:rPr>
          <w:b/>
        </w:rPr>
        <w:t>Length</w:t>
      </w:r>
      <w:r w:rsidR="00AC2301">
        <w:t>(MXNumber3)&gt; 33 THEN</w:t>
      </w:r>
    </w:p>
    <w:p w14:paraId="60A9ECD9" w14:textId="77777777" w:rsidR="00453F59" w:rsidRDefault="00453F59" w:rsidP="00453F59">
      <w:pPr>
        <w:ind w:left="810" w:right="-137"/>
      </w:pPr>
      <w:r>
        <w:t xml:space="preserve">         /* MXNumber 3 uses 2 lines but no truncation needed for MXNumber3. MXNumber2 uses 1 line */</w:t>
      </w:r>
    </w:p>
    <w:p w14:paraId="71F038B7" w14:textId="77777777" w:rsidR="00453F59" w:rsidRDefault="00453F59" w:rsidP="00453F59">
      <w:pPr>
        <w:ind w:left="810" w:right="-137"/>
      </w:pPr>
    </w:p>
    <w:p w14:paraId="27BCB64C" w14:textId="77777777" w:rsidR="00453F59" w:rsidRDefault="00453F59" w:rsidP="00453F59">
      <w:pPr>
        <w:ind w:left="810" w:right="-137"/>
      </w:pPr>
      <w:r>
        <w:t xml:space="preserve">                     /* Fill in with MXNumber2 */</w:t>
      </w:r>
    </w:p>
    <w:p w14:paraId="0DAA5828" w14:textId="5B4619F2" w:rsidR="00453F59" w:rsidRDefault="00453F59" w:rsidP="00453F59">
      <w:pPr>
        <w:ind w:left="810" w:right="-137"/>
      </w:pPr>
      <w:r>
        <w:t xml:space="preserve">            </w:t>
      </w:r>
      <w:r w:rsidRPr="00D83C49">
        <w:rPr>
          <w:b/>
        </w:rPr>
        <w:t>IF</w:t>
      </w:r>
      <w:r w:rsidR="00AC2301">
        <w:t xml:space="preserve"> </w:t>
      </w:r>
      <w:r w:rsidR="00AC2301" w:rsidRPr="00AC2301">
        <w:rPr>
          <w:b/>
        </w:rPr>
        <w:t>Length</w:t>
      </w:r>
      <w:r>
        <w:t>(MXNumber2) &gt; 33 THEN</w:t>
      </w:r>
    </w:p>
    <w:p w14:paraId="5B04A223" w14:textId="0B0637B4" w:rsidR="00453F59" w:rsidRDefault="00453F59" w:rsidP="00453F59">
      <w:pPr>
        <w:ind w:left="810" w:right="-137"/>
      </w:pPr>
      <w:r>
        <w:t xml:space="preserve">             </w:t>
      </w:r>
      <w:r w:rsidRPr="00D83C49">
        <w:t>MTNameAndAddressTable[</w:t>
      </w:r>
      <w:r>
        <w:t>NextIndex</w:t>
      </w:r>
      <w:r w:rsidRPr="00D83C49">
        <w:t>]</w:t>
      </w:r>
      <w:r>
        <w:t xml:space="preserve">= </w:t>
      </w:r>
      <w:r w:rsidR="00AC2301">
        <w:rPr>
          <w:b/>
        </w:rPr>
        <w:t>Concate</w:t>
      </w:r>
      <w:r w:rsidRPr="00AC2301">
        <w:rPr>
          <w:b/>
        </w:rPr>
        <w:t>n</w:t>
      </w:r>
      <w:r w:rsidR="00AC2301">
        <w:rPr>
          <w:b/>
        </w:rPr>
        <w:t>a</w:t>
      </w:r>
      <w:r w:rsidRPr="00AC2301">
        <w:rPr>
          <w:b/>
        </w:rPr>
        <w:t>te</w:t>
      </w:r>
      <w:r w:rsidR="00AC2301">
        <w:t xml:space="preserve">(“2/”, </w:t>
      </w:r>
      <w:r w:rsidR="00AC2301" w:rsidRPr="00AC2301">
        <w:rPr>
          <w:b/>
        </w:rPr>
        <w:t>S</w:t>
      </w:r>
      <w:r w:rsidRPr="00AC2301">
        <w:rPr>
          <w:b/>
        </w:rPr>
        <w:t>ubstring</w:t>
      </w:r>
      <w:r>
        <w:t>(MXNumber2,1,32), “+”)</w:t>
      </w:r>
    </w:p>
    <w:p w14:paraId="5BCD0DFA" w14:textId="77777777" w:rsidR="00453F59" w:rsidRPr="00D83C49" w:rsidRDefault="00453F59" w:rsidP="00453F59">
      <w:pPr>
        <w:ind w:left="810" w:right="-137"/>
        <w:rPr>
          <w:b/>
        </w:rPr>
      </w:pPr>
      <w:r>
        <w:t xml:space="preserve">            </w:t>
      </w:r>
      <w:r w:rsidRPr="00D83C49">
        <w:rPr>
          <w:b/>
        </w:rPr>
        <w:t>ELSE</w:t>
      </w:r>
    </w:p>
    <w:p w14:paraId="649E13EC" w14:textId="5ABC621F" w:rsidR="00453F59" w:rsidRDefault="00453F59" w:rsidP="00453F59">
      <w:pPr>
        <w:ind w:left="810" w:right="-137"/>
      </w:pPr>
      <w:r>
        <w:t xml:space="preserve">             </w:t>
      </w:r>
      <w:r w:rsidRPr="00D83C49">
        <w:t>MTNameAndAddressTable[</w:t>
      </w:r>
      <w:r>
        <w:t>NextIndex</w:t>
      </w:r>
      <w:r w:rsidRPr="00D83C49">
        <w:t>]</w:t>
      </w:r>
      <w:r>
        <w:t>=</w:t>
      </w:r>
      <w:r w:rsidR="00AC2301">
        <w:t xml:space="preserve"> </w:t>
      </w:r>
      <w:r w:rsidRPr="00AC2301">
        <w:rPr>
          <w:b/>
        </w:rPr>
        <w:t>Concatenate</w:t>
      </w:r>
      <w:r>
        <w:t>(“2/”, MXNumber2)</w:t>
      </w:r>
    </w:p>
    <w:p w14:paraId="1F6F385A" w14:textId="77777777" w:rsidR="00453F59" w:rsidRDefault="00453F59" w:rsidP="00453F59">
      <w:pPr>
        <w:ind w:left="810" w:right="-137"/>
        <w:rPr>
          <w:b/>
        </w:rPr>
      </w:pPr>
      <w:r>
        <w:t xml:space="preserve">            </w:t>
      </w:r>
      <w:r w:rsidRPr="00D83C49">
        <w:rPr>
          <w:b/>
        </w:rPr>
        <w:t>ENDIF</w:t>
      </w:r>
    </w:p>
    <w:p w14:paraId="08D19297" w14:textId="77777777" w:rsidR="00453F59" w:rsidRDefault="00453F59" w:rsidP="00453F59">
      <w:pPr>
        <w:ind w:left="810" w:right="-137"/>
        <w:rPr>
          <w:b/>
        </w:rPr>
      </w:pPr>
      <w:r>
        <w:rPr>
          <w:b/>
        </w:rPr>
        <w:t xml:space="preserve">         </w:t>
      </w:r>
    </w:p>
    <w:p w14:paraId="6AF15FAD" w14:textId="77777777" w:rsidR="00453F59" w:rsidRDefault="00453F59" w:rsidP="00453F59">
      <w:pPr>
        <w:ind w:left="810" w:right="-137"/>
      </w:pPr>
      <w:r>
        <w:rPr>
          <w:b/>
        </w:rPr>
        <w:t xml:space="preserve">            </w:t>
      </w:r>
      <w:r w:rsidRPr="00D83C49">
        <w:t>NextIndex = NextIndex + 1</w:t>
      </w:r>
    </w:p>
    <w:p w14:paraId="48F07239" w14:textId="77777777" w:rsidR="00453F59" w:rsidRDefault="00453F59" w:rsidP="00453F59">
      <w:pPr>
        <w:ind w:left="810" w:right="-137"/>
      </w:pPr>
    </w:p>
    <w:p w14:paraId="4B5AD0A5" w14:textId="77777777" w:rsidR="00453F59" w:rsidRDefault="00453F59" w:rsidP="00453F59">
      <w:pPr>
        <w:ind w:left="810" w:right="-137"/>
      </w:pPr>
      <w:r>
        <w:t xml:space="preserve">            /* Fill in 2 lines with MXNumber3*/</w:t>
      </w:r>
    </w:p>
    <w:p w14:paraId="76031EE8" w14:textId="77777777" w:rsidR="00453F59" w:rsidRDefault="00453F59" w:rsidP="00453F59">
      <w:pPr>
        <w:ind w:left="810" w:right="-137"/>
      </w:pPr>
      <w:r>
        <w:t xml:space="preserve">            </w:t>
      </w:r>
    </w:p>
    <w:p w14:paraId="70C5A9BB" w14:textId="77777777" w:rsidR="00453F59" w:rsidRDefault="00453F59" w:rsidP="00453F59">
      <w:pPr>
        <w:ind w:left="810" w:right="-137"/>
      </w:pPr>
      <w:r>
        <w:t xml:space="preserve">             </w:t>
      </w:r>
      <w:r w:rsidRPr="00D83C49">
        <w:t>MTNameAndAddressTable[</w:t>
      </w:r>
      <w:r>
        <w:t>NextIndex</w:t>
      </w:r>
      <w:r w:rsidRPr="00D83C49">
        <w:t>]</w:t>
      </w:r>
      <w:r>
        <w:t xml:space="preserve">= </w:t>
      </w:r>
      <w:r w:rsidRPr="00AC2301">
        <w:rPr>
          <w:b/>
        </w:rPr>
        <w:t>Concatenate</w:t>
      </w:r>
      <w:r>
        <w:t xml:space="preserve">(“3/”, </w:t>
      </w:r>
      <w:r w:rsidRPr="00AC2301">
        <w:rPr>
          <w:b/>
        </w:rPr>
        <w:t>Substring</w:t>
      </w:r>
      <w:r>
        <w:t>(MXNumber3,1,33))</w:t>
      </w:r>
    </w:p>
    <w:p w14:paraId="6A0D6A16" w14:textId="77777777" w:rsidR="00453F59" w:rsidRDefault="00453F59" w:rsidP="00453F59">
      <w:pPr>
        <w:ind w:left="810" w:right="-137"/>
      </w:pPr>
      <w:r>
        <w:t xml:space="preserve">   </w:t>
      </w:r>
    </w:p>
    <w:p w14:paraId="1FABB146" w14:textId="77777777" w:rsidR="00453F59" w:rsidRDefault="00453F59" w:rsidP="00453F59">
      <w:pPr>
        <w:ind w:left="810" w:right="-137"/>
      </w:pPr>
      <w:r>
        <w:t xml:space="preserve">             </w:t>
      </w:r>
      <w:r w:rsidRPr="00D83C49">
        <w:t>NextIndex = NextIndex + 1</w:t>
      </w:r>
    </w:p>
    <w:p w14:paraId="18BC97C2" w14:textId="77777777" w:rsidR="00453F59" w:rsidRDefault="00453F59" w:rsidP="00453F59">
      <w:pPr>
        <w:ind w:left="810" w:right="-137"/>
      </w:pPr>
      <w:r>
        <w:t xml:space="preserve">    </w:t>
      </w:r>
    </w:p>
    <w:p w14:paraId="1616B257" w14:textId="77777777" w:rsidR="00453F59" w:rsidRDefault="00453F59" w:rsidP="00453F59">
      <w:pPr>
        <w:ind w:left="810" w:right="-137"/>
      </w:pPr>
      <w:r>
        <w:t xml:space="preserve">             </w:t>
      </w:r>
      <w:r w:rsidRPr="00D83C49">
        <w:t>MTNameAndAddressTable[</w:t>
      </w:r>
      <w:r>
        <w:t>NextIndex</w:t>
      </w:r>
      <w:r w:rsidRPr="00D83C49">
        <w:t>]</w:t>
      </w:r>
      <w:r>
        <w:t xml:space="preserve">= </w:t>
      </w:r>
      <w:r w:rsidRPr="00AC2301">
        <w:rPr>
          <w:b/>
        </w:rPr>
        <w:t>Concatenate</w:t>
      </w:r>
      <w:r>
        <w:t xml:space="preserve">(“3/”, </w:t>
      </w:r>
      <w:r w:rsidRPr="00AC2301">
        <w:rPr>
          <w:b/>
        </w:rPr>
        <w:t>Substring</w:t>
      </w:r>
      <w:r>
        <w:t>(MXNumber3,34))</w:t>
      </w:r>
    </w:p>
    <w:p w14:paraId="7FC4644E" w14:textId="77777777" w:rsidR="00453F59" w:rsidRDefault="00453F59" w:rsidP="00453F59">
      <w:pPr>
        <w:ind w:left="810" w:right="-137"/>
      </w:pPr>
    </w:p>
    <w:p w14:paraId="2C490716" w14:textId="03759F22" w:rsidR="00453F59" w:rsidRDefault="00AC2301" w:rsidP="00AC2301">
      <w:pPr>
        <w:tabs>
          <w:tab w:val="left" w:pos="1710"/>
          <w:tab w:val="left" w:pos="1890"/>
        </w:tabs>
        <w:ind w:left="810" w:right="-137"/>
        <w:rPr>
          <w:b/>
        </w:rPr>
      </w:pPr>
      <w:r>
        <w:t xml:space="preserve">        </w:t>
      </w:r>
      <w:r w:rsidR="00453F59" w:rsidRPr="00D83C49">
        <w:rPr>
          <w:b/>
        </w:rPr>
        <w:t>ELSE</w:t>
      </w:r>
    </w:p>
    <w:p w14:paraId="08A1AF7C" w14:textId="77777777" w:rsidR="00453F59" w:rsidRDefault="00453F59" w:rsidP="00453F59">
      <w:pPr>
        <w:ind w:left="810" w:right="-137"/>
      </w:pPr>
      <w:r w:rsidRPr="00D83C49">
        <w:t xml:space="preserve">   /* </w:t>
      </w:r>
      <w:r w:rsidRPr="0003593B">
        <w:t>LENGTH(MXNumber3)</w:t>
      </w:r>
      <w:r>
        <w:t>&lt;= 33 uses 1 line , MXNumber2 can use 2 lines if needed */</w:t>
      </w:r>
    </w:p>
    <w:p w14:paraId="3DD5EF61" w14:textId="77777777" w:rsidR="00453F59" w:rsidRDefault="00453F59" w:rsidP="00453F59">
      <w:pPr>
        <w:ind w:left="810" w:right="-137"/>
      </w:pPr>
      <w:r>
        <w:t xml:space="preserve">   /* Fill in with MXNumber2 */</w:t>
      </w:r>
    </w:p>
    <w:p w14:paraId="534D3314" w14:textId="2438587D" w:rsidR="00453F59" w:rsidRDefault="00453F59" w:rsidP="00453F59">
      <w:pPr>
        <w:ind w:left="810" w:right="-137"/>
      </w:pPr>
      <w:r>
        <w:t xml:space="preserve">          </w:t>
      </w:r>
      <w:r w:rsidRPr="00D83C49">
        <w:rPr>
          <w:b/>
        </w:rPr>
        <w:t>IF</w:t>
      </w:r>
      <w:r w:rsidR="00AC2301">
        <w:t xml:space="preserve"> </w:t>
      </w:r>
      <w:r w:rsidR="00AC2301" w:rsidRPr="00AC2301">
        <w:rPr>
          <w:b/>
        </w:rPr>
        <w:t>Length</w:t>
      </w:r>
      <w:r w:rsidR="00AC2301">
        <w:t>(MXNumber2) &gt; 66 THEN</w:t>
      </w:r>
    </w:p>
    <w:p w14:paraId="53AD741C" w14:textId="186EC9CE" w:rsidR="00453F59" w:rsidRDefault="00453F59" w:rsidP="00453F59">
      <w:pPr>
        <w:ind w:left="810" w:right="-137"/>
      </w:pPr>
      <w:r>
        <w:t xml:space="preserve">              </w:t>
      </w:r>
      <w:r w:rsidRPr="00D83C49">
        <w:t>MTNameAndAddressTable[</w:t>
      </w:r>
      <w:r>
        <w:t>NextIndex</w:t>
      </w:r>
      <w:r w:rsidRPr="00D83C49">
        <w:t>]</w:t>
      </w:r>
      <w:r>
        <w:t xml:space="preserve">= </w:t>
      </w:r>
      <w:r w:rsidRPr="00AC2301">
        <w:rPr>
          <w:b/>
        </w:rPr>
        <w:t>Concatenate</w:t>
      </w:r>
      <w:r w:rsidR="00AC2301">
        <w:t>(“2/”,</w:t>
      </w:r>
      <w:r w:rsidR="00AC2301" w:rsidRPr="00AC2301">
        <w:rPr>
          <w:b/>
        </w:rPr>
        <w:t>S</w:t>
      </w:r>
      <w:r w:rsidRPr="00AC2301">
        <w:rPr>
          <w:b/>
        </w:rPr>
        <w:t>ubstring</w:t>
      </w:r>
      <w:r>
        <w:t>(MXNumber2, 1, 33))</w:t>
      </w:r>
    </w:p>
    <w:p w14:paraId="404C3AF3" w14:textId="77777777" w:rsidR="00453F59" w:rsidRDefault="00453F59" w:rsidP="00453F59">
      <w:pPr>
        <w:ind w:left="810" w:right="-137"/>
      </w:pPr>
      <w:r>
        <w:t xml:space="preserve">           NextIndex = NextIndex + 1</w:t>
      </w:r>
    </w:p>
    <w:p w14:paraId="477E61E1" w14:textId="019FBB62" w:rsidR="00453F59" w:rsidRDefault="00453F59" w:rsidP="00453F59">
      <w:pPr>
        <w:ind w:left="810" w:right="-137"/>
      </w:pPr>
      <w:r>
        <w:t xml:space="preserve">              </w:t>
      </w:r>
      <w:r w:rsidRPr="00D83C49">
        <w:t>MTNameAndAddressTable[</w:t>
      </w:r>
      <w:r>
        <w:t>NextIndex</w:t>
      </w:r>
      <w:r w:rsidRPr="00D83C49">
        <w:t>]</w:t>
      </w:r>
      <w:r>
        <w:t xml:space="preserve">= </w:t>
      </w:r>
      <w:r w:rsidRPr="00AC2301">
        <w:rPr>
          <w:b/>
        </w:rPr>
        <w:t>Concatenate</w:t>
      </w:r>
      <w:r w:rsidR="00AC2301">
        <w:t>(“2/”,</w:t>
      </w:r>
      <w:r w:rsidR="00AC2301" w:rsidRPr="00AC2301">
        <w:rPr>
          <w:b/>
        </w:rPr>
        <w:t>S</w:t>
      </w:r>
      <w:r w:rsidRPr="00AC2301">
        <w:rPr>
          <w:b/>
        </w:rPr>
        <w:t>ubstring</w:t>
      </w:r>
      <w:r>
        <w:t>(MXNumber2, 34, 32), “+”)</w:t>
      </w:r>
    </w:p>
    <w:p w14:paraId="567DDA44" w14:textId="77777777" w:rsidR="00453F59" w:rsidRDefault="00453F59" w:rsidP="00453F59">
      <w:pPr>
        <w:ind w:left="810" w:right="-137"/>
      </w:pPr>
      <w:r>
        <w:t xml:space="preserve">            NextIndex = NextIndex + 1</w:t>
      </w:r>
    </w:p>
    <w:p w14:paraId="352B4143" w14:textId="77777777" w:rsidR="00453F59" w:rsidRDefault="00453F59" w:rsidP="00453F59">
      <w:pPr>
        <w:ind w:left="810" w:right="-137"/>
      </w:pPr>
    </w:p>
    <w:p w14:paraId="57738A05" w14:textId="6811CF43" w:rsidR="00453F59" w:rsidRDefault="00453F59" w:rsidP="00453F59">
      <w:pPr>
        <w:ind w:left="810" w:right="-137"/>
      </w:pPr>
      <w:r>
        <w:t xml:space="preserve">          </w:t>
      </w:r>
      <w:r w:rsidRPr="00D83C49">
        <w:rPr>
          <w:b/>
        </w:rPr>
        <w:t>ELSE IF</w:t>
      </w:r>
      <w:r w:rsidR="00AC2301">
        <w:t xml:space="preserve"> </w:t>
      </w:r>
      <w:r w:rsidR="00AC2301" w:rsidRPr="00AC2301">
        <w:rPr>
          <w:b/>
        </w:rPr>
        <w:t>Length</w:t>
      </w:r>
      <w:r w:rsidR="00AC2301">
        <w:t>(MXNumber2) &gt; 33 THEN</w:t>
      </w:r>
      <w:r>
        <w:t xml:space="preserve"> </w:t>
      </w:r>
    </w:p>
    <w:p w14:paraId="0682C420" w14:textId="77FFE7A3" w:rsidR="00453F59" w:rsidRDefault="00453F59" w:rsidP="00453F59">
      <w:pPr>
        <w:ind w:left="810" w:right="-137"/>
      </w:pPr>
      <w:r>
        <w:t xml:space="preserve">              </w:t>
      </w:r>
      <w:r w:rsidRPr="00D83C49">
        <w:t>MTNameAndAddressTable[</w:t>
      </w:r>
      <w:r>
        <w:t>NextIndex</w:t>
      </w:r>
      <w:r w:rsidRPr="00D83C49">
        <w:t>]</w:t>
      </w:r>
      <w:r>
        <w:t xml:space="preserve">= </w:t>
      </w:r>
      <w:r w:rsidRPr="00AC2301">
        <w:rPr>
          <w:b/>
        </w:rPr>
        <w:t>Concatenate</w:t>
      </w:r>
      <w:r w:rsidR="00AC2301">
        <w:t>(“2/”,</w:t>
      </w:r>
      <w:r w:rsidR="00AC2301" w:rsidRPr="00AC2301">
        <w:rPr>
          <w:b/>
        </w:rPr>
        <w:t>S</w:t>
      </w:r>
      <w:r w:rsidRPr="00AC2301">
        <w:rPr>
          <w:b/>
        </w:rPr>
        <w:t>ubstring</w:t>
      </w:r>
      <w:r>
        <w:t>(MXNumber2, 1, 33))</w:t>
      </w:r>
    </w:p>
    <w:p w14:paraId="61AABF16" w14:textId="77777777" w:rsidR="00453F59" w:rsidRDefault="00453F59" w:rsidP="00453F59">
      <w:pPr>
        <w:ind w:left="810" w:right="-137"/>
      </w:pPr>
      <w:r>
        <w:t xml:space="preserve">             NextIndex = NextIndex + 1</w:t>
      </w:r>
    </w:p>
    <w:p w14:paraId="6E71A96C" w14:textId="799D7EB5" w:rsidR="00453F59" w:rsidRDefault="00453F59" w:rsidP="00453F59">
      <w:pPr>
        <w:ind w:left="810" w:right="-137"/>
      </w:pPr>
      <w:r>
        <w:t xml:space="preserve">              </w:t>
      </w:r>
      <w:r w:rsidRPr="00D83C49">
        <w:t>MTNameAndAddressTable[</w:t>
      </w:r>
      <w:r>
        <w:t>NextIndex</w:t>
      </w:r>
      <w:r w:rsidRPr="00D83C49">
        <w:t>]</w:t>
      </w:r>
      <w:r>
        <w:t xml:space="preserve">= </w:t>
      </w:r>
      <w:r w:rsidRPr="00AC2301">
        <w:rPr>
          <w:b/>
        </w:rPr>
        <w:t>Concatenate</w:t>
      </w:r>
      <w:r w:rsidR="00AC2301">
        <w:t>(“2/”,</w:t>
      </w:r>
      <w:r w:rsidR="00AC2301" w:rsidRPr="00AC2301">
        <w:rPr>
          <w:b/>
        </w:rPr>
        <w:t>S</w:t>
      </w:r>
      <w:r w:rsidRPr="00AC2301">
        <w:rPr>
          <w:b/>
        </w:rPr>
        <w:t>ubstring</w:t>
      </w:r>
      <w:r>
        <w:t>(MXNumber2, 34))</w:t>
      </w:r>
    </w:p>
    <w:p w14:paraId="197D8CCC" w14:textId="77777777" w:rsidR="00453F59" w:rsidRDefault="00453F59" w:rsidP="00453F59">
      <w:pPr>
        <w:ind w:left="810" w:right="-137"/>
      </w:pPr>
      <w:r>
        <w:lastRenderedPageBreak/>
        <w:t xml:space="preserve">             NextIndex = NextIndex + 1</w:t>
      </w:r>
    </w:p>
    <w:p w14:paraId="008F2BA1" w14:textId="77777777" w:rsidR="00453F59" w:rsidRDefault="00453F59" w:rsidP="00453F59">
      <w:pPr>
        <w:ind w:left="810" w:right="-137"/>
      </w:pPr>
    </w:p>
    <w:p w14:paraId="0F8977D6" w14:textId="77777777" w:rsidR="00453F59" w:rsidRDefault="00453F59" w:rsidP="00453F59">
      <w:pPr>
        <w:ind w:left="810" w:right="-137"/>
      </w:pPr>
    </w:p>
    <w:p w14:paraId="27C71700" w14:textId="0457B0C3" w:rsidR="00453F59" w:rsidRDefault="00AC2301" w:rsidP="00AC2301">
      <w:pPr>
        <w:tabs>
          <w:tab w:val="left" w:pos="1980"/>
          <w:tab w:val="left" w:pos="2160"/>
        </w:tabs>
        <w:ind w:left="810" w:right="-137"/>
      </w:pPr>
      <w:r>
        <w:rPr>
          <w:b/>
        </w:rPr>
        <w:t xml:space="preserve">          </w:t>
      </w:r>
      <w:r w:rsidR="00453F59" w:rsidRPr="00D83C49">
        <w:rPr>
          <w:b/>
        </w:rPr>
        <w:t xml:space="preserve">ELSE </w:t>
      </w:r>
      <w:r w:rsidR="00453F59" w:rsidRPr="00D83C49">
        <w:t>/* MXN</w:t>
      </w:r>
      <w:r w:rsidR="00453F59" w:rsidRPr="001F6D76">
        <w:t>umber</w:t>
      </w:r>
      <w:r w:rsidR="00453F59" w:rsidRPr="00D83C49">
        <w:t>2 uses 1 line */</w:t>
      </w:r>
    </w:p>
    <w:p w14:paraId="1BCA1A34" w14:textId="77777777" w:rsidR="00453F59" w:rsidRDefault="00453F59" w:rsidP="00453F59">
      <w:pPr>
        <w:ind w:left="810" w:right="-137"/>
      </w:pPr>
      <w:r>
        <w:t xml:space="preserve">              </w:t>
      </w:r>
      <w:r w:rsidRPr="00D83C49">
        <w:t>MTNameAndAddressTable[</w:t>
      </w:r>
      <w:r>
        <w:t>NextIndex</w:t>
      </w:r>
      <w:r w:rsidRPr="00D83C49">
        <w:t>]</w:t>
      </w:r>
      <w:r>
        <w:t xml:space="preserve">= </w:t>
      </w:r>
      <w:r w:rsidRPr="00037652">
        <w:rPr>
          <w:b/>
        </w:rPr>
        <w:t>Concatenate</w:t>
      </w:r>
      <w:r>
        <w:t>(“2/”,MXNumber2)</w:t>
      </w:r>
    </w:p>
    <w:p w14:paraId="335C0BC1" w14:textId="77777777" w:rsidR="00453F59" w:rsidRDefault="00453F59" w:rsidP="00453F59">
      <w:pPr>
        <w:ind w:left="810" w:right="-137"/>
      </w:pPr>
      <w:r>
        <w:t xml:space="preserve">              NextIndex = NextIndex + 1</w:t>
      </w:r>
    </w:p>
    <w:p w14:paraId="6D3BB88D" w14:textId="77777777" w:rsidR="00453F59" w:rsidRDefault="00453F59" w:rsidP="00453F59">
      <w:pPr>
        <w:ind w:left="810" w:right="-137"/>
      </w:pPr>
    </w:p>
    <w:p w14:paraId="2723DBB8" w14:textId="413E2F0B" w:rsidR="00453F59" w:rsidRPr="00D83C49" w:rsidRDefault="00AC2301" w:rsidP="00453F59">
      <w:pPr>
        <w:ind w:left="810" w:right="-137"/>
        <w:rPr>
          <w:b/>
        </w:rPr>
      </w:pPr>
      <w:r>
        <w:t xml:space="preserve">          </w:t>
      </w:r>
      <w:r w:rsidR="00453F59" w:rsidRPr="00D83C49">
        <w:rPr>
          <w:b/>
        </w:rPr>
        <w:t>ENDIF</w:t>
      </w:r>
    </w:p>
    <w:p w14:paraId="25B0DFA9" w14:textId="77777777" w:rsidR="00453F59" w:rsidRDefault="00453F59" w:rsidP="00453F59">
      <w:pPr>
        <w:ind w:left="810" w:right="-137"/>
      </w:pPr>
      <w:r>
        <w:t xml:space="preserve">           </w:t>
      </w:r>
    </w:p>
    <w:p w14:paraId="0D812A9E" w14:textId="77777777" w:rsidR="00453F59" w:rsidRDefault="00453F59" w:rsidP="00453F59">
      <w:pPr>
        <w:ind w:left="810" w:right="-137"/>
      </w:pPr>
      <w:r>
        <w:t xml:space="preserve">           </w:t>
      </w:r>
      <w:r w:rsidRPr="00D83C49">
        <w:t>MTNameAndAddressTable[</w:t>
      </w:r>
      <w:r>
        <w:t>NextIndex</w:t>
      </w:r>
      <w:r w:rsidRPr="00D83C49">
        <w:t>]</w:t>
      </w:r>
      <w:r>
        <w:t>= Concatenate(“3/”,MXNumber3)</w:t>
      </w:r>
    </w:p>
    <w:p w14:paraId="2F4CA92B" w14:textId="77777777" w:rsidR="00453F59" w:rsidRDefault="00453F59" w:rsidP="00453F59">
      <w:pPr>
        <w:ind w:left="810" w:right="-137"/>
      </w:pPr>
    </w:p>
    <w:p w14:paraId="2B02B22F" w14:textId="26572A34" w:rsidR="00453F59" w:rsidRDefault="00453F59" w:rsidP="00453F59">
      <w:pPr>
        <w:ind w:left="810" w:right="-137"/>
      </w:pPr>
      <w:r w:rsidRPr="00BD3677">
        <w:rPr>
          <w:b/>
        </w:rPr>
        <w:t xml:space="preserve">ENDIF </w:t>
      </w:r>
      <w:r w:rsidR="0092091D">
        <w:t>/*  END</w:t>
      </w:r>
      <w:r w:rsidRPr="00BD3677">
        <w:t xml:space="preserve">IF </w:t>
      </w:r>
      <w:r w:rsidR="0092091D">
        <w:t>Length</w:t>
      </w:r>
      <w:r>
        <w:t>(MXNumber3)&gt; 66  */</w:t>
      </w:r>
    </w:p>
    <w:p w14:paraId="217A8D91" w14:textId="77777777" w:rsidR="00453F59" w:rsidRPr="00D06713" w:rsidRDefault="00453F59" w:rsidP="00453F59">
      <w:pPr>
        <w:ind w:left="810" w:right="-137"/>
        <w:rPr>
          <w:b/>
        </w:rPr>
      </w:pPr>
    </w:p>
    <w:p w14:paraId="7595BB01" w14:textId="77777777" w:rsidR="00453F59" w:rsidRDefault="00453F59" w:rsidP="00453F59">
      <w:pPr>
        <w:ind w:left="810" w:right="-137"/>
      </w:pPr>
    </w:p>
    <w:p w14:paraId="0C341292" w14:textId="77777777" w:rsidR="00453F59" w:rsidRDefault="00453F59" w:rsidP="00453F59">
      <w:pPr>
        <w:ind w:left="810" w:right="-137"/>
      </w:pPr>
    </w:p>
    <w:p w14:paraId="44B93298" w14:textId="77777777" w:rsidR="00453F59" w:rsidRDefault="00453F59" w:rsidP="00453F59">
      <w:pPr>
        <w:ind w:left="810" w:right="-137"/>
      </w:pPr>
    </w:p>
    <w:p w14:paraId="0FD6DCF8" w14:textId="77777777" w:rsidR="00453F59" w:rsidRDefault="00453F59" w:rsidP="00453F59">
      <w:pPr>
        <w:ind w:left="810" w:right="-137"/>
      </w:pPr>
      <w:r w:rsidRPr="00ED43B6">
        <w:rPr>
          <w:b/>
        </w:rPr>
        <w:t>Subfunction</w:t>
      </w:r>
      <w:r>
        <w:t xml:space="preserve"> </w:t>
      </w:r>
      <w:r>
        <w:rPr>
          <w:b/>
        </w:rPr>
        <w:t xml:space="preserve">Case12   </w:t>
      </w:r>
    </w:p>
    <w:p w14:paraId="40E7D136" w14:textId="7A7333D4" w:rsidR="00453F59" w:rsidRDefault="00453F59" w:rsidP="00453F59">
      <w:pPr>
        <w:ind w:left="810" w:right="-137"/>
      </w:pPr>
      <w:r w:rsidRPr="00D83C49">
        <w:t xml:space="preserve">    /* </w:t>
      </w:r>
      <w:r>
        <w:t xml:space="preserve">MXNumber2 is absent, </w:t>
      </w:r>
      <w:del w:id="2457" w:author="BOUVY Martine" w:date="2022-04-04T10:23:00Z">
        <w:r w:rsidDel="00A50A29">
          <w:delText xml:space="preserve">3 </w:delText>
        </w:r>
      </w:del>
      <w:ins w:id="2458" w:author="BOUVY Martine" w:date="2022-04-04T10:23:00Z">
        <w:r w:rsidR="00A50A29">
          <w:t xml:space="preserve">2 </w:t>
        </w:r>
      </w:ins>
      <w:r>
        <w:t>lines can be used by MXNumber3</w:t>
      </w:r>
      <w:ins w:id="2459" w:author="BOUVY Martine" w:date="2022-04-04T10:23:00Z">
        <w:r w:rsidR="00967F3F">
          <w:t xml:space="preserve"> as per SR2021 MT UHB</w:t>
        </w:r>
      </w:ins>
      <w:r>
        <w:t xml:space="preserve"> */</w:t>
      </w:r>
    </w:p>
    <w:p w14:paraId="1851EA86" w14:textId="77777777" w:rsidR="00453F59" w:rsidRPr="00D83C49" w:rsidRDefault="00453F59" w:rsidP="00453F59">
      <w:pPr>
        <w:ind w:left="810" w:right="-137"/>
      </w:pPr>
    </w:p>
    <w:p w14:paraId="199ECB5B" w14:textId="12CE1510" w:rsidR="00453F59" w:rsidDel="00B76541" w:rsidRDefault="00453F59" w:rsidP="00B76541">
      <w:pPr>
        <w:ind w:left="810" w:right="-137"/>
        <w:rPr>
          <w:del w:id="2460" w:author="BOUVY Martine" w:date="2022-04-04T10:27:00Z"/>
        </w:rPr>
      </w:pPr>
      <w:r>
        <w:t xml:space="preserve"> </w:t>
      </w:r>
      <w:del w:id="2461" w:author="BOUVY Martine" w:date="2022-04-04T10:27:00Z">
        <w:r w:rsidRPr="00D83C49" w:rsidDel="00B76541">
          <w:rPr>
            <w:b/>
          </w:rPr>
          <w:delText>IF</w:delText>
        </w:r>
        <w:r w:rsidR="00037652" w:rsidDel="00B76541">
          <w:delText xml:space="preserve"> </w:delText>
        </w:r>
        <w:r w:rsidR="00037652" w:rsidRPr="00037652" w:rsidDel="00B76541">
          <w:rPr>
            <w:b/>
          </w:rPr>
          <w:delText>Length</w:delText>
        </w:r>
        <w:r w:rsidDel="00B76541">
          <w:delText>(MXNumber3)&gt; 99 THEN</w:delText>
        </w:r>
      </w:del>
    </w:p>
    <w:p w14:paraId="7BEC3021" w14:textId="47A6B6AC" w:rsidR="00453F59" w:rsidDel="00B76541" w:rsidRDefault="00453F59">
      <w:pPr>
        <w:ind w:left="810" w:right="-137"/>
        <w:rPr>
          <w:del w:id="2462" w:author="BOUVY Martine" w:date="2022-04-04T10:27:00Z"/>
        </w:rPr>
      </w:pPr>
      <w:del w:id="2463" w:author="BOUVY Martine" w:date="2022-04-04T10:27:00Z">
        <w:r w:rsidDel="00B76541">
          <w:delText xml:space="preserve">      </w:delText>
        </w:r>
        <w:r w:rsidRPr="00D83C49" w:rsidDel="00B76541">
          <w:delText>MTNameAndAddressTable[</w:delText>
        </w:r>
        <w:r w:rsidDel="00B76541">
          <w:delText>NextIndex</w:delText>
        </w:r>
        <w:r w:rsidRPr="00D83C49" w:rsidDel="00B76541">
          <w:delText>]</w:delText>
        </w:r>
        <w:r w:rsidDel="00B76541">
          <w:delText xml:space="preserve">= </w:delText>
        </w:r>
        <w:r w:rsidRPr="00037652" w:rsidDel="00B76541">
          <w:rPr>
            <w:b/>
          </w:rPr>
          <w:delText>Concatenate</w:delText>
        </w:r>
        <w:r w:rsidR="00037652" w:rsidDel="00B76541">
          <w:delText xml:space="preserve">(“3/”, </w:delText>
        </w:r>
        <w:r w:rsidR="00037652" w:rsidRPr="00037652" w:rsidDel="00B76541">
          <w:rPr>
            <w:b/>
          </w:rPr>
          <w:delText>S</w:delText>
        </w:r>
        <w:r w:rsidRPr="00037652" w:rsidDel="00B76541">
          <w:rPr>
            <w:b/>
          </w:rPr>
          <w:delText>ubstring</w:delText>
        </w:r>
        <w:r w:rsidDel="00B76541">
          <w:delText>(MXNumber3,1,33))</w:delText>
        </w:r>
      </w:del>
    </w:p>
    <w:p w14:paraId="2EFF6C88" w14:textId="61BACA16" w:rsidR="00453F59" w:rsidDel="00B76541" w:rsidRDefault="00453F59">
      <w:pPr>
        <w:ind w:left="810" w:right="-137"/>
        <w:rPr>
          <w:del w:id="2464" w:author="BOUVY Martine" w:date="2022-04-04T10:27:00Z"/>
        </w:rPr>
      </w:pPr>
    </w:p>
    <w:p w14:paraId="17F371B4" w14:textId="301333E1" w:rsidR="00453F59" w:rsidDel="00B76541" w:rsidRDefault="00453F59">
      <w:pPr>
        <w:ind w:left="810" w:right="-137"/>
        <w:rPr>
          <w:del w:id="2465" w:author="BOUVY Martine" w:date="2022-04-04T10:27:00Z"/>
        </w:rPr>
      </w:pPr>
      <w:del w:id="2466" w:author="BOUVY Martine" w:date="2022-04-04T10:27:00Z">
        <w:r w:rsidDel="00B76541">
          <w:delText xml:space="preserve">      NextIndex = NextIndex + 1</w:delText>
        </w:r>
      </w:del>
    </w:p>
    <w:p w14:paraId="715DC720" w14:textId="6BB9FB0E" w:rsidR="00453F59" w:rsidDel="00B76541" w:rsidRDefault="00453F59">
      <w:pPr>
        <w:ind w:left="810" w:right="-137"/>
        <w:rPr>
          <w:del w:id="2467" w:author="BOUVY Martine" w:date="2022-04-04T10:27:00Z"/>
        </w:rPr>
      </w:pPr>
    </w:p>
    <w:p w14:paraId="35AD146E" w14:textId="250B78CD" w:rsidR="00453F59" w:rsidDel="00B76541" w:rsidRDefault="00453F59">
      <w:pPr>
        <w:ind w:left="810" w:right="-137"/>
        <w:rPr>
          <w:del w:id="2468" w:author="BOUVY Martine" w:date="2022-04-04T10:27:00Z"/>
        </w:rPr>
      </w:pPr>
      <w:del w:id="2469" w:author="BOUVY Martine" w:date="2022-04-04T10:27:00Z">
        <w:r w:rsidDel="00B76541">
          <w:delText xml:space="preserve">      </w:delText>
        </w:r>
        <w:r w:rsidRPr="00D83C49" w:rsidDel="00B76541">
          <w:delText>MTNameAndAddressTable[</w:delText>
        </w:r>
        <w:r w:rsidDel="00B76541">
          <w:delText>NextIndex</w:delText>
        </w:r>
        <w:r w:rsidRPr="00D83C49" w:rsidDel="00B76541">
          <w:delText>]</w:delText>
        </w:r>
        <w:r w:rsidDel="00B76541">
          <w:delText xml:space="preserve">= </w:delText>
        </w:r>
        <w:r w:rsidRPr="00037652" w:rsidDel="00B76541">
          <w:rPr>
            <w:b/>
          </w:rPr>
          <w:delText>Concatenate</w:delText>
        </w:r>
        <w:r w:rsidR="00037652" w:rsidDel="00B76541">
          <w:delText xml:space="preserve">(“3/”, </w:delText>
        </w:r>
        <w:r w:rsidR="00037652" w:rsidRPr="00037652" w:rsidDel="00B76541">
          <w:rPr>
            <w:b/>
          </w:rPr>
          <w:delText>S</w:delText>
        </w:r>
        <w:r w:rsidRPr="00037652" w:rsidDel="00B76541">
          <w:rPr>
            <w:b/>
          </w:rPr>
          <w:delText>ubstring</w:delText>
        </w:r>
        <w:r w:rsidDel="00B76541">
          <w:delText>(MXNumber3,34,33))</w:delText>
        </w:r>
      </w:del>
    </w:p>
    <w:p w14:paraId="4BF598E7" w14:textId="44261389" w:rsidR="00453F59" w:rsidDel="00B76541" w:rsidRDefault="00453F59">
      <w:pPr>
        <w:ind w:left="810" w:right="-137"/>
        <w:rPr>
          <w:del w:id="2470" w:author="BOUVY Martine" w:date="2022-04-04T10:27:00Z"/>
        </w:rPr>
      </w:pPr>
    </w:p>
    <w:p w14:paraId="27F7A0B3" w14:textId="03C8380E" w:rsidR="00453F59" w:rsidDel="00B76541" w:rsidRDefault="00453F59">
      <w:pPr>
        <w:ind w:left="810" w:right="-137"/>
        <w:rPr>
          <w:del w:id="2471" w:author="BOUVY Martine" w:date="2022-04-04T10:27:00Z"/>
        </w:rPr>
      </w:pPr>
    </w:p>
    <w:p w14:paraId="61DCB124" w14:textId="314B5186" w:rsidR="00453F59" w:rsidDel="00B76541" w:rsidRDefault="00453F59">
      <w:pPr>
        <w:ind w:left="810" w:right="-137"/>
        <w:rPr>
          <w:del w:id="2472" w:author="BOUVY Martine" w:date="2022-04-04T10:27:00Z"/>
        </w:rPr>
      </w:pPr>
      <w:del w:id="2473" w:author="BOUVY Martine" w:date="2022-04-04T10:27:00Z">
        <w:r w:rsidDel="00B76541">
          <w:delText xml:space="preserve">      NextIndex = NextIndex + 1</w:delText>
        </w:r>
      </w:del>
    </w:p>
    <w:p w14:paraId="6A84A22B" w14:textId="318349D6" w:rsidR="00453F59" w:rsidDel="00B76541" w:rsidRDefault="00453F59">
      <w:pPr>
        <w:ind w:left="810" w:right="-137"/>
        <w:rPr>
          <w:del w:id="2474" w:author="BOUVY Martine" w:date="2022-04-04T10:27:00Z"/>
        </w:rPr>
      </w:pPr>
    </w:p>
    <w:p w14:paraId="7D4E41A1" w14:textId="2F46B4AD" w:rsidR="00453F59" w:rsidRDefault="00453F59">
      <w:pPr>
        <w:ind w:left="810" w:right="-137"/>
      </w:pPr>
      <w:del w:id="2475" w:author="BOUVY Martine" w:date="2022-04-04T10:27:00Z">
        <w:r w:rsidDel="00B76541">
          <w:delText xml:space="preserve">       </w:delText>
        </w:r>
        <w:r w:rsidRPr="00D83C49" w:rsidDel="00B76541">
          <w:delText>MTNameAndAddressTable[</w:delText>
        </w:r>
        <w:r w:rsidDel="00B76541">
          <w:delText>NextIndex</w:delText>
        </w:r>
        <w:r w:rsidRPr="00D83C49" w:rsidDel="00B76541">
          <w:delText>]</w:delText>
        </w:r>
        <w:r w:rsidDel="00B76541">
          <w:delText xml:space="preserve">= </w:delText>
        </w:r>
        <w:r w:rsidRPr="00037652" w:rsidDel="00B76541">
          <w:rPr>
            <w:b/>
          </w:rPr>
          <w:delText>Concatenate</w:delText>
        </w:r>
        <w:r w:rsidR="00037652" w:rsidDel="00B76541">
          <w:delText xml:space="preserve">(“3/”,   </w:delText>
        </w:r>
        <w:r w:rsidR="00037652" w:rsidRPr="00037652" w:rsidDel="00B76541">
          <w:rPr>
            <w:b/>
          </w:rPr>
          <w:delText>S</w:delText>
        </w:r>
        <w:r w:rsidRPr="00037652" w:rsidDel="00B76541">
          <w:rPr>
            <w:b/>
          </w:rPr>
          <w:delText>ubstring</w:delText>
        </w:r>
        <w:r w:rsidDel="00B76541">
          <w:delText>(MXNumber3,67,32), “+”)</w:delText>
        </w:r>
      </w:del>
    </w:p>
    <w:p w14:paraId="3E38C0EA" w14:textId="77777777" w:rsidR="00453F59" w:rsidRDefault="00453F59" w:rsidP="00453F59">
      <w:pPr>
        <w:ind w:left="810" w:right="-137"/>
      </w:pPr>
    </w:p>
    <w:p w14:paraId="224D9B90" w14:textId="468E2B83" w:rsidR="00453F59" w:rsidRDefault="006B492D" w:rsidP="00453F59">
      <w:pPr>
        <w:ind w:left="810" w:right="-137"/>
      </w:pPr>
      <w:del w:id="2476" w:author="BOUVY Martine" w:date="2022-04-04T10:27:00Z">
        <w:r w:rsidDel="00B76541">
          <w:rPr>
            <w:b/>
          </w:rPr>
          <w:delText>ELSE</w:delText>
        </w:r>
      </w:del>
      <w:r w:rsidR="00453F59" w:rsidRPr="001848D2">
        <w:rPr>
          <w:b/>
        </w:rPr>
        <w:t>IF</w:t>
      </w:r>
      <w:r>
        <w:t xml:space="preserve"> </w:t>
      </w:r>
      <w:r w:rsidRPr="006B492D">
        <w:rPr>
          <w:b/>
        </w:rPr>
        <w:t>Length</w:t>
      </w:r>
      <w:r w:rsidR="00453F59">
        <w:t>(MXNumber3)&gt; 66 THEN</w:t>
      </w:r>
    </w:p>
    <w:p w14:paraId="1655B2E4" w14:textId="2D4CAD53" w:rsidR="00453F59" w:rsidRDefault="00453F59" w:rsidP="00453F59">
      <w:pPr>
        <w:ind w:left="810" w:right="-137"/>
      </w:pPr>
      <w:r>
        <w:t xml:space="preserve">      </w:t>
      </w:r>
      <w:r w:rsidRPr="00D83C49">
        <w:t>MTNameAndAddressTable[</w:t>
      </w:r>
      <w:r>
        <w:t>NextIndex</w:t>
      </w:r>
      <w:r w:rsidRPr="00D83C49">
        <w:t>]</w:t>
      </w:r>
      <w:r>
        <w:t xml:space="preserve">= </w:t>
      </w:r>
      <w:r w:rsidRPr="006B492D">
        <w:rPr>
          <w:b/>
        </w:rPr>
        <w:t>Concatenate</w:t>
      </w:r>
      <w:r w:rsidR="006B492D">
        <w:t xml:space="preserve">(“3/”, </w:t>
      </w:r>
      <w:r w:rsidR="006B492D" w:rsidRPr="006B492D">
        <w:rPr>
          <w:b/>
        </w:rPr>
        <w:t>S</w:t>
      </w:r>
      <w:r w:rsidRPr="006B492D">
        <w:rPr>
          <w:b/>
        </w:rPr>
        <w:t>ubstring</w:t>
      </w:r>
      <w:r>
        <w:t>(MXNumber3,1,33))</w:t>
      </w:r>
    </w:p>
    <w:p w14:paraId="70BC848E" w14:textId="77777777" w:rsidR="00453F59" w:rsidRDefault="00453F59" w:rsidP="00453F59">
      <w:pPr>
        <w:ind w:left="810" w:right="-137"/>
      </w:pPr>
    </w:p>
    <w:p w14:paraId="0B36307A" w14:textId="77777777" w:rsidR="00453F59" w:rsidRDefault="00453F59" w:rsidP="00453F59">
      <w:pPr>
        <w:ind w:left="810" w:right="-137"/>
      </w:pPr>
      <w:r>
        <w:t xml:space="preserve">      NextIndex = NextIndex + 1</w:t>
      </w:r>
    </w:p>
    <w:p w14:paraId="38EE7995" w14:textId="77777777" w:rsidR="00453F59" w:rsidRDefault="00453F59" w:rsidP="00453F59">
      <w:pPr>
        <w:ind w:left="810" w:right="-137"/>
      </w:pPr>
    </w:p>
    <w:p w14:paraId="2FBB2AFD" w14:textId="71D07223" w:rsidR="00453F59" w:rsidRDefault="00453F59" w:rsidP="00453F59">
      <w:pPr>
        <w:ind w:left="810" w:right="-137"/>
      </w:pPr>
      <w:r>
        <w:t xml:space="preserve">      </w:t>
      </w:r>
      <w:r w:rsidRPr="00D83C49">
        <w:t>MTNameAndAddressTable[</w:t>
      </w:r>
      <w:r>
        <w:t>NextIndex</w:t>
      </w:r>
      <w:r w:rsidRPr="00D83C49">
        <w:t>]</w:t>
      </w:r>
      <w:r>
        <w:t xml:space="preserve">= </w:t>
      </w:r>
      <w:r w:rsidRPr="006B492D">
        <w:rPr>
          <w:b/>
        </w:rPr>
        <w:t>Concatenate</w:t>
      </w:r>
      <w:r w:rsidR="006B492D">
        <w:t xml:space="preserve">(“3/”, </w:t>
      </w:r>
      <w:r w:rsidR="006B492D" w:rsidRPr="006B492D">
        <w:rPr>
          <w:b/>
        </w:rPr>
        <w:t>S</w:t>
      </w:r>
      <w:r w:rsidRPr="006B492D">
        <w:rPr>
          <w:b/>
        </w:rPr>
        <w:t>ubstring</w:t>
      </w:r>
      <w:r>
        <w:t>(MXNumber3,34,3</w:t>
      </w:r>
      <w:del w:id="2477" w:author="BOUVY Martine" w:date="2022-04-04T10:30:00Z">
        <w:r w:rsidDel="00B76541">
          <w:delText>3</w:delText>
        </w:r>
      </w:del>
      <w:ins w:id="2478" w:author="BOUVY Martine" w:date="2022-04-04T10:30:00Z">
        <w:r w:rsidR="00B76541">
          <w:t>2</w:t>
        </w:r>
      </w:ins>
      <w:r>
        <w:t>)</w:t>
      </w:r>
      <w:ins w:id="2479" w:author="BOUVY Martine" w:date="2022-04-04T10:30:00Z">
        <w:r w:rsidR="00B76541">
          <w:t>, “+”</w:t>
        </w:r>
      </w:ins>
      <w:r>
        <w:t>)</w:t>
      </w:r>
    </w:p>
    <w:p w14:paraId="3A6CE7EE" w14:textId="77777777" w:rsidR="00453F59" w:rsidRDefault="00453F59" w:rsidP="00453F59">
      <w:pPr>
        <w:ind w:left="810" w:right="-137"/>
      </w:pPr>
    </w:p>
    <w:p w14:paraId="7F0A5BE4" w14:textId="4FA73E74" w:rsidR="00453F59" w:rsidDel="00A10A27" w:rsidRDefault="00453F59" w:rsidP="00A10A27">
      <w:pPr>
        <w:ind w:left="810" w:right="-137"/>
        <w:rPr>
          <w:del w:id="2480" w:author="BOUVY Martine" w:date="2022-04-04T10:34:00Z"/>
        </w:rPr>
      </w:pPr>
      <w:r>
        <w:t xml:space="preserve">     </w:t>
      </w:r>
      <w:del w:id="2481" w:author="BOUVY Martine" w:date="2022-04-04T10:34:00Z">
        <w:r w:rsidDel="00A10A27">
          <w:delText>NextIndex = NextIndex + 1</w:delText>
        </w:r>
      </w:del>
    </w:p>
    <w:p w14:paraId="4B743024" w14:textId="5E13B8D6" w:rsidR="00453F59" w:rsidDel="00A10A27" w:rsidRDefault="00453F59">
      <w:pPr>
        <w:ind w:left="810" w:right="-137"/>
        <w:rPr>
          <w:del w:id="2482" w:author="BOUVY Martine" w:date="2022-04-04T10:34:00Z"/>
        </w:rPr>
      </w:pPr>
    </w:p>
    <w:p w14:paraId="4367A7B9" w14:textId="1F6EB10A" w:rsidR="00453F59" w:rsidRDefault="00453F59">
      <w:pPr>
        <w:ind w:left="810" w:right="-137"/>
      </w:pPr>
      <w:del w:id="2483" w:author="BOUVY Martine" w:date="2022-04-04T10:34:00Z">
        <w:r w:rsidDel="00A10A27">
          <w:delText xml:space="preserve">     </w:delText>
        </w:r>
        <w:r w:rsidRPr="00D83C49" w:rsidDel="00A10A27">
          <w:delText>MTNameAndAddressTable[</w:delText>
        </w:r>
        <w:r w:rsidDel="00A10A27">
          <w:delText>NextIndex</w:delText>
        </w:r>
        <w:r w:rsidRPr="00D83C49" w:rsidDel="00A10A27">
          <w:delText>]</w:delText>
        </w:r>
        <w:r w:rsidDel="00A10A27">
          <w:delText xml:space="preserve">= </w:delText>
        </w:r>
        <w:r w:rsidRPr="006B492D" w:rsidDel="00A10A27">
          <w:rPr>
            <w:b/>
          </w:rPr>
          <w:delText>Concatenate</w:delText>
        </w:r>
        <w:r w:rsidR="006B492D" w:rsidDel="00A10A27">
          <w:delText xml:space="preserve">(“3/”, </w:delText>
        </w:r>
        <w:r w:rsidR="006B492D" w:rsidRPr="006B492D" w:rsidDel="00A10A27">
          <w:rPr>
            <w:b/>
          </w:rPr>
          <w:delText>S</w:delText>
        </w:r>
        <w:r w:rsidRPr="006B492D" w:rsidDel="00A10A27">
          <w:rPr>
            <w:b/>
          </w:rPr>
          <w:delText>ubstring</w:delText>
        </w:r>
        <w:r w:rsidDel="00A10A27">
          <w:delText>(MXNumber3,67))</w:delText>
        </w:r>
      </w:del>
    </w:p>
    <w:p w14:paraId="7A9A4B74" w14:textId="77777777" w:rsidR="00453F59" w:rsidRDefault="00453F59" w:rsidP="00453F59">
      <w:pPr>
        <w:ind w:left="810" w:right="-137"/>
      </w:pPr>
    </w:p>
    <w:p w14:paraId="0C4DACE3" w14:textId="0DE97B96" w:rsidR="00453F59" w:rsidRDefault="006B492D" w:rsidP="00453F59">
      <w:pPr>
        <w:ind w:left="810" w:right="-137"/>
      </w:pPr>
      <w:r>
        <w:rPr>
          <w:b/>
        </w:rPr>
        <w:lastRenderedPageBreak/>
        <w:t>ELSE</w:t>
      </w:r>
      <w:r w:rsidR="00453F59" w:rsidRPr="00F127AA">
        <w:rPr>
          <w:b/>
        </w:rPr>
        <w:t>IF</w:t>
      </w:r>
      <w:r>
        <w:t xml:space="preserve"> </w:t>
      </w:r>
      <w:r w:rsidRPr="006B492D">
        <w:rPr>
          <w:b/>
        </w:rPr>
        <w:t>Length</w:t>
      </w:r>
      <w:r w:rsidR="00453F59">
        <w:t>(MXNumber3)&gt; 33 THEN</w:t>
      </w:r>
    </w:p>
    <w:p w14:paraId="1AEE2ACD" w14:textId="0B9D2E4D" w:rsidR="00453F59" w:rsidRDefault="00453F59" w:rsidP="00453F59">
      <w:pPr>
        <w:ind w:left="810" w:right="-137"/>
      </w:pPr>
      <w:r>
        <w:t xml:space="preserve">      </w:t>
      </w:r>
      <w:r w:rsidRPr="00D83C49">
        <w:t>MTNameAndAddressTable[</w:t>
      </w:r>
      <w:r>
        <w:t>NextIndex</w:t>
      </w:r>
      <w:r w:rsidRPr="00D83C49">
        <w:t>]</w:t>
      </w:r>
      <w:r>
        <w:t xml:space="preserve">= </w:t>
      </w:r>
      <w:r w:rsidRPr="006B492D">
        <w:rPr>
          <w:b/>
        </w:rPr>
        <w:t>Concatenate</w:t>
      </w:r>
      <w:r w:rsidR="006B492D">
        <w:t xml:space="preserve">(“3/”, </w:t>
      </w:r>
      <w:r w:rsidR="006B492D" w:rsidRPr="006B492D">
        <w:rPr>
          <w:b/>
        </w:rPr>
        <w:t>S</w:t>
      </w:r>
      <w:r w:rsidRPr="006B492D">
        <w:rPr>
          <w:b/>
        </w:rPr>
        <w:t>ubstring</w:t>
      </w:r>
      <w:r>
        <w:t>(MXNumber3,1,33))</w:t>
      </w:r>
    </w:p>
    <w:p w14:paraId="3DECC600" w14:textId="77777777" w:rsidR="00453F59" w:rsidRDefault="00453F59" w:rsidP="00453F59">
      <w:pPr>
        <w:ind w:left="810" w:right="-137"/>
      </w:pPr>
    </w:p>
    <w:p w14:paraId="3F74CB70" w14:textId="77777777" w:rsidR="00453F59" w:rsidRDefault="00453F59" w:rsidP="00453F59">
      <w:pPr>
        <w:ind w:left="810" w:right="-137"/>
      </w:pPr>
      <w:r>
        <w:t xml:space="preserve">      NextIndex = NextIndex + 1</w:t>
      </w:r>
    </w:p>
    <w:p w14:paraId="7EAD4E91" w14:textId="77777777" w:rsidR="00453F59" w:rsidRDefault="00453F59" w:rsidP="00453F59">
      <w:pPr>
        <w:ind w:left="810" w:right="-137"/>
      </w:pPr>
    </w:p>
    <w:p w14:paraId="59AC0A6F" w14:textId="4471113F" w:rsidR="00453F59" w:rsidRDefault="00453F59" w:rsidP="00453F59">
      <w:pPr>
        <w:ind w:left="810" w:right="-137"/>
      </w:pPr>
      <w:r>
        <w:t xml:space="preserve">      </w:t>
      </w:r>
      <w:r w:rsidRPr="00D83C49">
        <w:t>MTNameAndAddressTable[</w:t>
      </w:r>
      <w:r>
        <w:t>NextIndex</w:t>
      </w:r>
      <w:r w:rsidRPr="00D83C49">
        <w:t>]</w:t>
      </w:r>
      <w:r>
        <w:t xml:space="preserve">= </w:t>
      </w:r>
      <w:r w:rsidRPr="006B492D">
        <w:rPr>
          <w:b/>
        </w:rPr>
        <w:t>Concatenate</w:t>
      </w:r>
      <w:r>
        <w:t>(“3</w:t>
      </w:r>
      <w:r w:rsidR="006B492D">
        <w:t xml:space="preserve">/”, </w:t>
      </w:r>
      <w:r w:rsidR="006B492D" w:rsidRPr="006B492D">
        <w:rPr>
          <w:b/>
        </w:rPr>
        <w:t>S</w:t>
      </w:r>
      <w:r w:rsidRPr="006B492D">
        <w:rPr>
          <w:b/>
        </w:rPr>
        <w:t>ubstring</w:t>
      </w:r>
      <w:r>
        <w:t>(MXNumber3,34))</w:t>
      </w:r>
    </w:p>
    <w:p w14:paraId="3819249C" w14:textId="77777777" w:rsidR="00453F59" w:rsidRDefault="00453F59" w:rsidP="00453F59">
      <w:pPr>
        <w:ind w:left="810" w:right="-137"/>
      </w:pPr>
    </w:p>
    <w:p w14:paraId="379E37CF" w14:textId="77777777" w:rsidR="00453F59" w:rsidRPr="007E7C22" w:rsidRDefault="00453F59" w:rsidP="00453F59">
      <w:pPr>
        <w:ind w:left="810" w:right="-137"/>
        <w:rPr>
          <w:b/>
        </w:rPr>
      </w:pPr>
      <w:r w:rsidRPr="007E7C22">
        <w:rPr>
          <w:b/>
        </w:rPr>
        <w:t xml:space="preserve">ELSE </w:t>
      </w:r>
    </w:p>
    <w:p w14:paraId="4BCFD072" w14:textId="77777777" w:rsidR="00453F59" w:rsidRDefault="00453F59" w:rsidP="00453F59">
      <w:pPr>
        <w:ind w:left="810" w:right="-137"/>
      </w:pPr>
    </w:p>
    <w:p w14:paraId="7E7C93DB" w14:textId="77777777" w:rsidR="00453F59" w:rsidRDefault="00453F59" w:rsidP="00453F59">
      <w:pPr>
        <w:ind w:left="810" w:right="-137"/>
      </w:pPr>
      <w:r>
        <w:t xml:space="preserve">      </w:t>
      </w:r>
      <w:r w:rsidRPr="00D83C49">
        <w:t>MTNameAndAddressTable[</w:t>
      </w:r>
      <w:r>
        <w:t>NextIndex</w:t>
      </w:r>
      <w:r w:rsidRPr="00D83C49">
        <w:t>]</w:t>
      </w:r>
      <w:r>
        <w:t xml:space="preserve">= </w:t>
      </w:r>
      <w:r w:rsidRPr="006B492D">
        <w:rPr>
          <w:b/>
        </w:rPr>
        <w:t>Concatenate</w:t>
      </w:r>
      <w:r>
        <w:t>(“3/”, MXNumber3)</w:t>
      </w:r>
    </w:p>
    <w:p w14:paraId="0C412EB9" w14:textId="77777777" w:rsidR="00453F59" w:rsidRDefault="00453F59" w:rsidP="00453F59">
      <w:pPr>
        <w:ind w:left="810" w:right="-137"/>
      </w:pPr>
    </w:p>
    <w:p w14:paraId="3BAA33EB" w14:textId="77777777" w:rsidR="00453F59" w:rsidRPr="007E7C22" w:rsidRDefault="00453F59" w:rsidP="00453F59">
      <w:pPr>
        <w:ind w:left="810" w:right="-137"/>
        <w:rPr>
          <w:b/>
        </w:rPr>
      </w:pPr>
      <w:r w:rsidRPr="007E7C22">
        <w:rPr>
          <w:b/>
        </w:rPr>
        <w:t>ENDIF</w:t>
      </w:r>
    </w:p>
    <w:p w14:paraId="0B968781" w14:textId="77777777" w:rsidR="00453F59" w:rsidRDefault="00453F59" w:rsidP="00453F59">
      <w:pPr>
        <w:ind w:left="810" w:right="-137"/>
      </w:pPr>
    </w:p>
    <w:p w14:paraId="28D91E21" w14:textId="77777777" w:rsidR="00453F59" w:rsidRDefault="00453F59" w:rsidP="00453F59">
      <w:pPr>
        <w:ind w:left="810" w:right="-137"/>
      </w:pPr>
    </w:p>
    <w:p w14:paraId="2C65AFA8" w14:textId="77777777" w:rsidR="00453F59" w:rsidRDefault="00453F59" w:rsidP="00453F59">
      <w:pPr>
        <w:ind w:left="810" w:right="-137"/>
      </w:pPr>
      <w:r>
        <w:t xml:space="preserve">   </w:t>
      </w:r>
    </w:p>
    <w:p w14:paraId="54108770" w14:textId="77777777" w:rsidR="00453F59" w:rsidRDefault="00453F59" w:rsidP="00453F59">
      <w:pPr>
        <w:ind w:left="810" w:right="-137"/>
      </w:pPr>
      <w:r w:rsidRPr="007E540A">
        <w:rPr>
          <w:b/>
        </w:rPr>
        <w:t>Subfunction</w:t>
      </w:r>
      <w:r>
        <w:t xml:space="preserve"> </w:t>
      </w:r>
      <w:r>
        <w:rPr>
          <w:b/>
        </w:rPr>
        <w:t xml:space="preserve">Case21   </w:t>
      </w:r>
    </w:p>
    <w:p w14:paraId="1928B180" w14:textId="77777777" w:rsidR="00453F59" w:rsidRPr="007E540A" w:rsidRDefault="00453F59" w:rsidP="00453F59">
      <w:pPr>
        <w:ind w:left="810" w:right="-137"/>
      </w:pPr>
      <w:r w:rsidRPr="00D83C49">
        <w:t xml:space="preserve">/* </w:t>
      </w:r>
      <w:r>
        <w:t>MXNumber2 uses 1 line and MXNumber3 uses 1 line */</w:t>
      </w:r>
    </w:p>
    <w:p w14:paraId="492E3EDC" w14:textId="42713825" w:rsidR="00453F59" w:rsidRDefault="00453F59" w:rsidP="00453F59">
      <w:pPr>
        <w:ind w:left="810" w:right="-137"/>
      </w:pPr>
      <w:r w:rsidRPr="00D83C49">
        <w:rPr>
          <w:b/>
        </w:rPr>
        <w:t>IF</w:t>
      </w:r>
      <w:r w:rsidR="001F7398">
        <w:t xml:space="preserve"> </w:t>
      </w:r>
      <w:r w:rsidR="001F7398" w:rsidRPr="001F7398">
        <w:rPr>
          <w:b/>
        </w:rPr>
        <w:t>Length</w:t>
      </w:r>
      <w:r>
        <w:t>(MXNumber2) &gt; 33 THEN</w:t>
      </w:r>
    </w:p>
    <w:p w14:paraId="0E2E6314" w14:textId="15E98A05" w:rsidR="00453F59" w:rsidRDefault="00453F59" w:rsidP="00453F59">
      <w:pPr>
        <w:ind w:left="810" w:right="-137"/>
      </w:pPr>
      <w:r>
        <w:t xml:space="preserve">             </w:t>
      </w:r>
      <w:r w:rsidRPr="00D83C49">
        <w:t>MTNameAndAddressTable[</w:t>
      </w:r>
      <w:r>
        <w:t>NextIndex</w:t>
      </w:r>
      <w:r w:rsidRPr="00D83C49">
        <w:t>]</w:t>
      </w:r>
      <w:r>
        <w:t xml:space="preserve">= </w:t>
      </w:r>
      <w:r w:rsidR="001F7398">
        <w:rPr>
          <w:b/>
        </w:rPr>
        <w:t>Concate</w:t>
      </w:r>
      <w:r w:rsidRPr="001F7398">
        <w:rPr>
          <w:b/>
        </w:rPr>
        <w:t>n</w:t>
      </w:r>
      <w:r w:rsidR="001F7398">
        <w:rPr>
          <w:b/>
        </w:rPr>
        <w:t>a</w:t>
      </w:r>
      <w:r w:rsidRPr="001F7398">
        <w:rPr>
          <w:b/>
        </w:rPr>
        <w:t>te</w:t>
      </w:r>
      <w:r w:rsidR="001F7398">
        <w:t xml:space="preserve">(“2/”, </w:t>
      </w:r>
      <w:r w:rsidR="001F7398" w:rsidRPr="001F7398">
        <w:rPr>
          <w:b/>
        </w:rPr>
        <w:t>S</w:t>
      </w:r>
      <w:r w:rsidRPr="001F7398">
        <w:rPr>
          <w:b/>
        </w:rPr>
        <w:t>ubstring</w:t>
      </w:r>
      <w:r>
        <w:t>(MXNumber2,1,32), “+”)</w:t>
      </w:r>
    </w:p>
    <w:p w14:paraId="249BB1FC" w14:textId="77777777" w:rsidR="00453F59" w:rsidRDefault="00453F59" w:rsidP="00453F59">
      <w:pPr>
        <w:ind w:left="810" w:right="-137"/>
      </w:pPr>
      <w:r>
        <w:t xml:space="preserve">   </w:t>
      </w:r>
    </w:p>
    <w:p w14:paraId="0407E179" w14:textId="77777777" w:rsidR="00453F59" w:rsidRPr="00AB58D7" w:rsidRDefault="00453F59" w:rsidP="00453F59">
      <w:pPr>
        <w:ind w:left="810" w:right="-137"/>
        <w:rPr>
          <w:b/>
        </w:rPr>
      </w:pPr>
      <w:r w:rsidRPr="00AB58D7">
        <w:rPr>
          <w:b/>
        </w:rPr>
        <w:t>ELSE</w:t>
      </w:r>
    </w:p>
    <w:p w14:paraId="3D619907" w14:textId="77777777" w:rsidR="00453F59" w:rsidRDefault="00453F59" w:rsidP="00453F59">
      <w:pPr>
        <w:ind w:left="810" w:right="-137"/>
      </w:pPr>
      <w:r>
        <w:t xml:space="preserve"> </w:t>
      </w:r>
      <w:r w:rsidRPr="00D83C49">
        <w:t>MTNameAndAddressTable[</w:t>
      </w:r>
      <w:r>
        <w:t>NextIndex</w:t>
      </w:r>
      <w:r w:rsidRPr="00D83C49">
        <w:t>]</w:t>
      </w:r>
      <w:r>
        <w:t xml:space="preserve">= </w:t>
      </w:r>
      <w:r w:rsidRPr="001F7398">
        <w:rPr>
          <w:b/>
        </w:rPr>
        <w:t>Concatenate</w:t>
      </w:r>
      <w:r>
        <w:t>(“2/”,MXNumber2)</w:t>
      </w:r>
    </w:p>
    <w:p w14:paraId="6438729D" w14:textId="77777777" w:rsidR="00453F59" w:rsidRDefault="00453F59" w:rsidP="00453F59">
      <w:pPr>
        <w:ind w:left="810" w:right="-137"/>
      </w:pPr>
    </w:p>
    <w:p w14:paraId="6491DF67" w14:textId="77777777" w:rsidR="00453F59" w:rsidRPr="00AB58D7" w:rsidRDefault="00453F59" w:rsidP="00453F59">
      <w:pPr>
        <w:ind w:left="810" w:right="-137"/>
        <w:rPr>
          <w:b/>
        </w:rPr>
      </w:pPr>
      <w:r w:rsidRPr="00AB58D7">
        <w:rPr>
          <w:b/>
        </w:rPr>
        <w:t>ENDIF</w:t>
      </w:r>
    </w:p>
    <w:p w14:paraId="4B34619C" w14:textId="77777777" w:rsidR="00453F59" w:rsidRPr="00AB58D7" w:rsidRDefault="00453F59" w:rsidP="00453F59">
      <w:pPr>
        <w:ind w:left="810" w:right="-137"/>
        <w:rPr>
          <w:b/>
        </w:rPr>
      </w:pPr>
    </w:p>
    <w:p w14:paraId="33918CCB" w14:textId="77777777" w:rsidR="00453F59" w:rsidRDefault="00453F59" w:rsidP="00453F59">
      <w:pPr>
        <w:ind w:left="810" w:right="-137"/>
      </w:pPr>
      <w:r>
        <w:t>NextIndex = NextIndex + 1</w:t>
      </w:r>
    </w:p>
    <w:p w14:paraId="71D30988" w14:textId="77777777" w:rsidR="00453F59" w:rsidRDefault="00453F59" w:rsidP="00453F59">
      <w:pPr>
        <w:ind w:left="810" w:right="-137"/>
      </w:pPr>
    </w:p>
    <w:p w14:paraId="482192AD" w14:textId="291D8719" w:rsidR="00453F59" w:rsidRDefault="00453F59" w:rsidP="00453F59">
      <w:pPr>
        <w:ind w:left="810" w:right="-137"/>
      </w:pPr>
      <w:r w:rsidRPr="00D83C49">
        <w:rPr>
          <w:b/>
        </w:rPr>
        <w:t>IF</w:t>
      </w:r>
      <w:r w:rsidR="001F7398">
        <w:t xml:space="preserve"> </w:t>
      </w:r>
      <w:r w:rsidR="001F7398" w:rsidRPr="001F7398">
        <w:rPr>
          <w:b/>
        </w:rPr>
        <w:t>Length</w:t>
      </w:r>
      <w:r>
        <w:t>(MXNumber3) &gt; 33 THEN</w:t>
      </w:r>
    </w:p>
    <w:p w14:paraId="4B04E2D2" w14:textId="7CD98484" w:rsidR="00453F59" w:rsidRDefault="00453F59" w:rsidP="00453F59">
      <w:pPr>
        <w:ind w:left="810" w:right="-137"/>
      </w:pPr>
      <w:r>
        <w:t xml:space="preserve">             </w:t>
      </w:r>
      <w:r w:rsidRPr="00D83C49">
        <w:t>MTNameAndAddressTable[</w:t>
      </w:r>
      <w:r>
        <w:t>NextIndex</w:t>
      </w:r>
      <w:r w:rsidRPr="00D83C49">
        <w:t>]</w:t>
      </w:r>
      <w:r>
        <w:t xml:space="preserve">= </w:t>
      </w:r>
      <w:r w:rsidRPr="001F7398">
        <w:rPr>
          <w:b/>
        </w:rPr>
        <w:t>Concatenate</w:t>
      </w:r>
      <w:r w:rsidR="001F7398">
        <w:t xml:space="preserve">(“3/”, </w:t>
      </w:r>
      <w:r w:rsidR="001F7398" w:rsidRPr="001F7398">
        <w:rPr>
          <w:b/>
        </w:rPr>
        <w:t>S</w:t>
      </w:r>
      <w:r w:rsidRPr="001F7398">
        <w:rPr>
          <w:b/>
        </w:rPr>
        <w:t>ubstring</w:t>
      </w:r>
      <w:r>
        <w:t>(MXNumber3,1,32), “+”)</w:t>
      </w:r>
    </w:p>
    <w:p w14:paraId="157E6251" w14:textId="77777777" w:rsidR="00453F59" w:rsidRDefault="00453F59" w:rsidP="00453F59">
      <w:pPr>
        <w:ind w:left="810" w:right="-137"/>
      </w:pPr>
      <w:r>
        <w:t xml:space="preserve">   </w:t>
      </w:r>
    </w:p>
    <w:p w14:paraId="2C8E709A" w14:textId="77777777" w:rsidR="00453F59" w:rsidRPr="00D83C49" w:rsidRDefault="00453F59" w:rsidP="00453F59">
      <w:pPr>
        <w:ind w:left="810" w:right="-137"/>
        <w:rPr>
          <w:b/>
        </w:rPr>
      </w:pPr>
      <w:r w:rsidRPr="00D83C49">
        <w:rPr>
          <w:b/>
        </w:rPr>
        <w:t>ELSE</w:t>
      </w:r>
    </w:p>
    <w:p w14:paraId="6F82A01B" w14:textId="77777777" w:rsidR="00453F59" w:rsidRDefault="00453F59" w:rsidP="00453F59">
      <w:pPr>
        <w:ind w:left="810" w:right="-137"/>
      </w:pPr>
      <w:r>
        <w:t xml:space="preserve"> </w:t>
      </w:r>
      <w:r w:rsidRPr="00D83C49">
        <w:t>MTNameAndAddressTable[</w:t>
      </w:r>
      <w:r>
        <w:t>NextIndex</w:t>
      </w:r>
      <w:r w:rsidRPr="00D83C49">
        <w:t>]</w:t>
      </w:r>
      <w:r>
        <w:t xml:space="preserve">= </w:t>
      </w:r>
      <w:r w:rsidRPr="001F7398">
        <w:rPr>
          <w:b/>
        </w:rPr>
        <w:t>Concatenate</w:t>
      </w:r>
      <w:r>
        <w:t>(“3/”,MXNumber3)</w:t>
      </w:r>
    </w:p>
    <w:p w14:paraId="014515B0" w14:textId="77777777" w:rsidR="00453F59" w:rsidRDefault="00453F59" w:rsidP="00453F59">
      <w:pPr>
        <w:ind w:left="810" w:right="-137"/>
      </w:pPr>
    </w:p>
    <w:p w14:paraId="525DA760" w14:textId="77777777" w:rsidR="00453F59" w:rsidRPr="00D83C49" w:rsidRDefault="00453F59" w:rsidP="00453F59">
      <w:pPr>
        <w:ind w:left="810" w:right="-137"/>
        <w:rPr>
          <w:b/>
        </w:rPr>
      </w:pPr>
      <w:r w:rsidRPr="00D83C49">
        <w:rPr>
          <w:b/>
        </w:rPr>
        <w:t>ENDIF</w:t>
      </w:r>
    </w:p>
    <w:p w14:paraId="6DEAEEAE" w14:textId="77777777" w:rsidR="00453F59" w:rsidRPr="00D83C49" w:rsidRDefault="00453F59" w:rsidP="00453F59">
      <w:pPr>
        <w:ind w:left="810" w:right="-137"/>
        <w:rPr>
          <w:b/>
        </w:rPr>
      </w:pPr>
    </w:p>
    <w:p w14:paraId="68D38896" w14:textId="77777777" w:rsidR="00453F59" w:rsidRDefault="00453F59" w:rsidP="00453F59">
      <w:pPr>
        <w:ind w:left="810" w:right="-137"/>
      </w:pPr>
    </w:p>
    <w:p w14:paraId="162BDA9B" w14:textId="77777777" w:rsidR="00453F59" w:rsidRDefault="00453F59" w:rsidP="00453F59">
      <w:pPr>
        <w:ind w:left="810" w:right="-137"/>
      </w:pPr>
    </w:p>
    <w:p w14:paraId="2B6E264E" w14:textId="77777777" w:rsidR="00453F59" w:rsidRDefault="00453F59" w:rsidP="00453F59">
      <w:pPr>
        <w:ind w:left="810" w:right="-137"/>
      </w:pPr>
      <w:r w:rsidRPr="0048598F">
        <w:rPr>
          <w:b/>
        </w:rPr>
        <w:t>Subfunction</w:t>
      </w:r>
      <w:r>
        <w:t xml:space="preserve"> </w:t>
      </w:r>
      <w:r>
        <w:rPr>
          <w:b/>
        </w:rPr>
        <w:t xml:space="preserve">Case22   </w:t>
      </w:r>
    </w:p>
    <w:p w14:paraId="3BC04871" w14:textId="77777777" w:rsidR="00453F59" w:rsidRDefault="00453F59" w:rsidP="00453F59">
      <w:pPr>
        <w:ind w:left="810" w:right="-137"/>
      </w:pPr>
    </w:p>
    <w:p w14:paraId="5AA7E32D" w14:textId="77777777" w:rsidR="00453F59" w:rsidRDefault="00453F59" w:rsidP="00453F59">
      <w:pPr>
        <w:ind w:left="810" w:right="-137"/>
      </w:pPr>
    </w:p>
    <w:p w14:paraId="75C3242A" w14:textId="77777777" w:rsidR="00453F59" w:rsidRDefault="00453F59" w:rsidP="00453F59">
      <w:pPr>
        <w:ind w:left="810" w:right="-137"/>
      </w:pPr>
      <w:r>
        <w:t>/* MXNumber3 can use 2 lines */</w:t>
      </w:r>
    </w:p>
    <w:p w14:paraId="5A4F51E6" w14:textId="77777777" w:rsidR="00453F59" w:rsidRDefault="00453F59" w:rsidP="00453F59">
      <w:pPr>
        <w:ind w:left="810" w:right="-137"/>
      </w:pPr>
    </w:p>
    <w:p w14:paraId="3005BB19" w14:textId="4CDF5A74" w:rsidR="00453F59" w:rsidRDefault="00453F59" w:rsidP="00453F59">
      <w:pPr>
        <w:ind w:left="810" w:right="-137"/>
      </w:pPr>
      <w:r w:rsidRPr="00D83C49">
        <w:rPr>
          <w:b/>
        </w:rPr>
        <w:t>IF</w:t>
      </w:r>
      <w:r w:rsidR="001F7398">
        <w:t xml:space="preserve"> </w:t>
      </w:r>
      <w:r w:rsidR="001F7398" w:rsidRPr="001F7398">
        <w:rPr>
          <w:b/>
        </w:rPr>
        <w:t>Length</w:t>
      </w:r>
      <w:r>
        <w:t>(MXNumber3) &gt; 66 THEN</w:t>
      </w:r>
    </w:p>
    <w:p w14:paraId="66E7800D" w14:textId="7B68AA27" w:rsidR="00453F59" w:rsidRDefault="00453F59" w:rsidP="00453F59">
      <w:pPr>
        <w:ind w:left="810" w:right="-137"/>
      </w:pPr>
      <w:r>
        <w:t xml:space="preserve">             </w:t>
      </w:r>
      <w:r w:rsidRPr="00D83C49">
        <w:t>MTNameAndAddressTable[</w:t>
      </w:r>
      <w:r>
        <w:t>NextIndex</w:t>
      </w:r>
      <w:r w:rsidRPr="00D83C49">
        <w:t>]</w:t>
      </w:r>
      <w:r>
        <w:t xml:space="preserve">= </w:t>
      </w:r>
      <w:r w:rsidRPr="001F7398">
        <w:rPr>
          <w:b/>
        </w:rPr>
        <w:t>Concatenate</w:t>
      </w:r>
      <w:r w:rsidR="001F7398">
        <w:t xml:space="preserve">(“3/”, </w:t>
      </w:r>
      <w:r w:rsidR="001F7398" w:rsidRPr="001F7398">
        <w:rPr>
          <w:b/>
        </w:rPr>
        <w:t>S</w:t>
      </w:r>
      <w:r w:rsidRPr="001F7398">
        <w:rPr>
          <w:b/>
        </w:rPr>
        <w:t>ubstring</w:t>
      </w:r>
      <w:r>
        <w:t>(MXNumber3,1,33))</w:t>
      </w:r>
    </w:p>
    <w:p w14:paraId="5A2867FC" w14:textId="77777777" w:rsidR="00453F59" w:rsidRDefault="00453F59" w:rsidP="00453F59">
      <w:pPr>
        <w:ind w:left="810" w:right="-137"/>
      </w:pPr>
    </w:p>
    <w:p w14:paraId="5B2A12A6" w14:textId="77777777" w:rsidR="00453F59" w:rsidRDefault="00453F59" w:rsidP="00453F59">
      <w:pPr>
        <w:ind w:left="810" w:right="-137"/>
      </w:pPr>
      <w:r>
        <w:lastRenderedPageBreak/>
        <w:t xml:space="preserve">            NextIndex = NextIndex + 1</w:t>
      </w:r>
    </w:p>
    <w:p w14:paraId="781A5DEA" w14:textId="77777777" w:rsidR="00453F59" w:rsidRDefault="00453F59" w:rsidP="00453F59">
      <w:pPr>
        <w:ind w:left="810" w:right="-137"/>
      </w:pPr>
    </w:p>
    <w:p w14:paraId="2691E4A1" w14:textId="1168B5ED" w:rsidR="00453F59" w:rsidRDefault="00453F59" w:rsidP="00453F59">
      <w:pPr>
        <w:ind w:left="810" w:right="-137"/>
      </w:pPr>
      <w:r>
        <w:t xml:space="preserve">            </w:t>
      </w:r>
      <w:r w:rsidRPr="00D83C49">
        <w:t>MTNameAndAddressTable[</w:t>
      </w:r>
      <w:r>
        <w:t>NextIndex</w:t>
      </w:r>
      <w:r w:rsidRPr="00D83C49">
        <w:t>]</w:t>
      </w:r>
      <w:r>
        <w:t xml:space="preserve">= </w:t>
      </w:r>
      <w:r w:rsidRPr="001F7398">
        <w:rPr>
          <w:b/>
        </w:rPr>
        <w:t>Concatenate</w:t>
      </w:r>
      <w:r w:rsidR="001F7398">
        <w:t xml:space="preserve">(“3/”, </w:t>
      </w:r>
      <w:r w:rsidR="001F7398" w:rsidRPr="001F7398">
        <w:rPr>
          <w:b/>
        </w:rPr>
        <w:t>S</w:t>
      </w:r>
      <w:r w:rsidRPr="001F7398">
        <w:rPr>
          <w:b/>
        </w:rPr>
        <w:t>ubstring</w:t>
      </w:r>
      <w:r>
        <w:t>(MXNumber3,34,32), “+”)</w:t>
      </w:r>
    </w:p>
    <w:p w14:paraId="45FCA976" w14:textId="77777777" w:rsidR="00453F59" w:rsidRDefault="00453F59" w:rsidP="00453F59">
      <w:pPr>
        <w:ind w:left="810" w:right="-137"/>
      </w:pPr>
    </w:p>
    <w:p w14:paraId="08FDFDD2" w14:textId="102D78A6" w:rsidR="00453F59" w:rsidRDefault="00453F59" w:rsidP="00453F59">
      <w:pPr>
        <w:ind w:left="810" w:right="-137"/>
      </w:pPr>
      <w:r w:rsidRPr="0048598F">
        <w:rPr>
          <w:b/>
        </w:rPr>
        <w:t>ELSEIF</w:t>
      </w:r>
      <w:r w:rsidR="001F7398">
        <w:t xml:space="preserve"> </w:t>
      </w:r>
      <w:r w:rsidR="001F7398" w:rsidRPr="001F7398">
        <w:rPr>
          <w:b/>
        </w:rPr>
        <w:t>Length</w:t>
      </w:r>
      <w:r>
        <w:t xml:space="preserve">(MXNumber3) &gt; 33 </w:t>
      </w:r>
      <w:r w:rsidR="001F7398">
        <w:t>THEN</w:t>
      </w:r>
    </w:p>
    <w:p w14:paraId="12FF0EA0" w14:textId="77777777" w:rsidR="00453F59" w:rsidRDefault="00453F59" w:rsidP="00453F59">
      <w:pPr>
        <w:ind w:left="810" w:right="-137"/>
      </w:pPr>
    </w:p>
    <w:p w14:paraId="5DE0BF7A" w14:textId="3DD8A2A1" w:rsidR="00453F59" w:rsidRDefault="00453F59" w:rsidP="00453F59">
      <w:pPr>
        <w:ind w:left="810" w:right="-137"/>
      </w:pPr>
      <w:r>
        <w:t xml:space="preserve">             </w:t>
      </w:r>
      <w:r w:rsidRPr="00D83C49">
        <w:t>MTNameAndAddressTable[</w:t>
      </w:r>
      <w:r>
        <w:t>NextIndex</w:t>
      </w:r>
      <w:r w:rsidRPr="00D83C49">
        <w:t>]</w:t>
      </w:r>
      <w:r>
        <w:t xml:space="preserve">= </w:t>
      </w:r>
      <w:r w:rsidRPr="001F7398">
        <w:rPr>
          <w:b/>
        </w:rPr>
        <w:t>Concatenate</w:t>
      </w:r>
      <w:r w:rsidR="001F7398">
        <w:t xml:space="preserve">(“3/”, </w:t>
      </w:r>
      <w:r w:rsidR="001F7398" w:rsidRPr="001F7398">
        <w:rPr>
          <w:b/>
        </w:rPr>
        <w:t>S</w:t>
      </w:r>
      <w:r w:rsidRPr="001F7398">
        <w:rPr>
          <w:b/>
        </w:rPr>
        <w:t>ubstring</w:t>
      </w:r>
      <w:r>
        <w:t>(MXNumber3,1,33))</w:t>
      </w:r>
    </w:p>
    <w:p w14:paraId="121EA3BC" w14:textId="77777777" w:rsidR="00453F59" w:rsidRDefault="00453F59" w:rsidP="00453F59">
      <w:pPr>
        <w:ind w:left="810" w:right="-137"/>
      </w:pPr>
    </w:p>
    <w:p w14:paraId="3C7C12CD" w14:textId="77777777" w:rsidR="00453F59" w:rsidRDefault="00453F59" w:rsidP="00453F59">
      <w:pPr>
        <w:ind w:left="810" w:right="-137"/>
      </w:pPr>
      <w:r>
        <w:t xml:space="preserve">            NextIndex = NextIndex + 1</w:t>
      </w:r>
    </w:p>
    <w:p w14:paraId="7EEA2274" w14:textId="77777777" w:rsidR="00453F59" w:rsidRDefault="00453F59" w:rsidP="00453F59">
      <w:pPr>
        <w:ind w:left="810" w:right="-137"/>
      </w:pPr>
    </w:p>
    <w:p w14:paraId="7738B020" w14:textId="600170BE" w:rsidR="00453F59" w:rsidRDefault="00453F59" w:rsidP="00453F59">
      <w:pPr>
        <w:ind w:left="810" w:right="-137"/>
      </w:pPr>
      <w:r>
        <w:t xml:space="preserve">            </w:t>
      </w:r>
      <w:r w:rsidRPr="00D83C49">
        <w:t>MTNameAndAddressTable[</w:t>
      </w:r>
      <w:r>
        <w:t>NextIndex</w:t>
      </w:r>
      <w:r w:rsidRPr="00D83C49">
        <w:t>]</w:t>
      </w:r>
      <w:r>
        <w:t xml:space="preserve">= </w:t>
      </w:r>
      <w:r w:rsidRPr="001F7398">
        <w:rPr>
          <w:b/>
        </w:rPr>
        <w:t>Concatenate</w:t>
      </w:r>
      <w:r w:rsidR="001F7398">
        <w:t xml:space="preserve">(“3/”, </w:t>
      </w:r>
      <w:r w:rsidR="001F7398" w:rsidRPr="001F7398">
        <w:rPr>
          <w:b/>
        </w:rPr>
        <w:t>S</w:t>
      </w:r>
      <w:r w:rsidRPr="001F7398">
        <w:rPr>
          <w:b/>
        </w:rPr>
        <w:t>ubstring</w:t>
      </w:r>
      <w:r>
        <w:t>(MXNumber3,34))</w:t>
      </w:r>
    </w:p>
    <w:p w14:paraId="54C9C2B8" w14:textId="77777777" w:rsidR="00453F59" w:rsidRDefault="00453F59" w:rsidP="00453F59">
      <w:pPr>
        <w:ind w:left="810" w:right="-137"/>
      </w:pPr>
    </w:p>
    <w:p w14:paraId="5B3FF9DD" w14:textId="77777777" w:rsidR="00453F59" w:rsidRDefault="00453F59" w:rsidP="00453F59">
      <w:pPr>
        <w:ind w:left="810" w:right="-137"/>
      </w:pPr>
    </w:p>
    <w:p w14:paraId="40617824" w14:textId="77777777" w:rsidR="00453F59" w:rsidRPr="0048598F" w:rsidRDefault="00453F59" w:rsidP="00453F59">
      <w:pPr>
        <w:ind w:left="810" w:right="-137"/>
        <w:rPr>
          <w:b/>
        </w:rPr>
      </w:pPr>
      <w:r w:rsidRPr="0048598F">
        <w:rPr>
          <w:b/>
        </w:rPr>
        <w:t>ELSE</w:t>
      </w:r>
    </w:p>
    <w:p w14:paraId="764AC348" w14:textId="77777777" w:rsidR="00453F59" w:rsidRDefault="00453F59" w:rsidP="00453F59">
      <w:pPr>
        <w:ind w:left="810" w:right="-137"/>
      </w:pPr>
      <w:r>
        <w:t xml:space="preserve">            </w:t>
      </w:r>
      <w:r w:rsidRPr="00D83C49">
        <w:t>MTNameAndAddressTable[</w:t>
      </w:r>
      <w:r>
        <w:t>NextIndex</w:t>
      </w:r>
      <w:r w:rsidRPr="00D83C49">
        <w:t>]</w:t>
      </w:r>
      <w:r>
        <w:t xml:space="preserve">= </w:t>
      </w:r>
      <w:r w:rsidRPr="001F7398">
        <w:rPr>
          <w:b/>
        </w:rPr>
        <w:t>Concatenate</w:t>
      </w:r>
      <w:r>
        <w:t>(“3/”, MXNumber3)</w:t>
      </w:r>
    </w:p>
    <w:p w14:paraId="2D32A8EE" w14:textId="77777777" w:rsidR="00453F59" w:rsidRDefault="00453F59" w:rsidP="00453F59">
      <w:pPr>
        <w:ind w:left="810" w:right="-137"/>
      </w:pPr>
    </w:p>
    <w:p w14:paraId="0B876B09" w14:textId="77777777" w:rsidR="00453F59" w:rsidRDefault="00453F59" w:rsidP="00453F59">
      <w:pPr>
        <w:ind w:left="810" w:right="-137"/>
        <w:rPr>
          <w:b/>
        </w:rPr>
      </w:pPr>
      <w:r w:rsidRPr="0048598F">
        <w:rPr>
          <w:b/>
        </w:rPr>
        <w:t>ENDIF</w:t>
      </w:r>
    </w:p>
    <w:p w14:paraId="6521F110" w14:textId="77777777" w:rsidR="00453F59" w:rsidRDefault="00453F59" w:rsidP="00453F59">
      <w:pPr>
        <w:ind w:left="810" w:right="-137"/>
        <w:rPr>
          <w:b/>
        </w:rPr>
      </w:pPr>
    </w:p>
    <w:p w14:paraId="6AC04F9B" w14:textId="77777777" w:rsidR="00A90CA4" w:rsidRDefault="00A90CA4" w:rsidP="00A90CA4">
      <w:pPr>
        <w:spacing w:after="0" w:line="367" w:lineRule="auto"/>
        <w:ind w:left="2250" w:right="15" w:firstLine="180"/>
        <w:rPr>
          <w:rFonts w:ascii="Arial" w:eastAsia="Arial" w:hAnsi="Arial" w:cs="Arial"/>
        </w:rPr>
      </w:pPr>
    </w:p>
    <w:p w14:paraId="3749EAF4" w14:textId="77777777" w:rsidR="00B02F78" w:rsidRDefault="00B02F78" w:rsidP="00080E4D">
      <w:pPr>
        <w:pStyle w:val="Heading3"/>
      </w:pPr>
    </w:p>
    <w:p w14:paraId="121788C4" w14:textId="36C178F4" w:rsidR="00080E4D" w:rsidRDefault="0084116B" w:rsidP="00080E4D">
      <w:pPr>
        <w:pStyle w:val="Heading3"/>
      </w:pPr>
      <w:bookmarkStart w:id="2484" w:name="_Toc136351273"/>
      <w:r>
        <w:t>4.1.10</w:t>
      </w:r>
      <w:r w:rsidR="00080E4D">
        <w:t xml:space="preserve">  MX_To_MTPartyNameAndAddressLEI2</w:t>
      </w:r>
      <w:bookmarkEnd w:id="2484"/>
    </w:p>
    <w:p w14:paraId="2BE678E2" w14:textId="77777777" w:rsidR="00080E4D" w:rsidRDefault="00080E4D" w:rsidP="00080E4D">
      <w:pPr>
        <w:pStyle w:val="Heading3"/>
      </w:pPr>
    </w:p>
    <w:p w14:paraId="43B839FD" w14:textId="77777777" w:rsidR="00080E4D" w:rsidRDefault="00080E4D" w:rsidP="00080E4D">
      <w:pPr>
        <w:spacing w:after="95"/>
        <w:ind w:left="419" w:right="157" w:hanging="7"/>
      </w:pPr>
      <w:r>
        <w:rPr>
          <w:rFonts w:ascii="Arial" w:eastAsia="Arial" w:hAnsi="Arial" w:cs="Arial"/>
          <w:b/>
        </w:rPr>
        <w:t xml:space="preserve">Name </w:t>
      </w:r>
    </w:p>
    <w:p w14:paraId="0D95681E" w14:textId="77777777" w:rsidR="00080E4D" w:rsidRDefault="00080E4D" w:rsidP="00080E4D">
      <w:pPr>
        <w:spacing w:after="112" w:line="249" w:lineRule="auto"/>
        <w:ind w:left="849" w:right="15" w:hanging="10"/>
      </w:pPr>
      <w:r>
        <w:rPr>
          <w:rFonts w:ascii="Arial" w:eastAsia="Arial" w:hAnsi="Arial" w:cs="Arial"/>
        </w:rPr>
        <w:t>MX_To_MTPartyNameAndAddressLEI2</w:t>
      </w:r>
    </w:p>
    <w:p w14:paraId="37C80C22" w14:textId="77777777" w:rsidR="00080E4D" w:rsidRDefault="00080E4D" w:rsidP="00080E4D">
      <w:pPr>
        <w:spacing w:after="95"/>
        <w:ind w:left="419" w:right="157" w:hanging="7"/>
      </w:pPr>
      <w:r>
        <w:rPr>
          <w:rFonts w:ascii="Arial" w:eastAsia="Arial" w:hAnsi="Arial" w:cs="Arial"/>
          <w:b/>
        </w:rPr>
        <w:t xml:space="preserve">Business description  </w:t>
      </w:r>
    </w:p>
    <w:p w14:paraId="7BFA7864" w14:textId="69FED9E2" w:rsidR="009308DB" w:rsidRDefault="00080E4D" w:rsidP="00080E4D">
      <w:pPr>
        <w:ind w:left="450" w:hanging="360"/>
        <w:rPr>
          <w:ins w:id="2485" w:author="BOUVY Martine" w:date="2022-04-05T13:43:00Z"/>
          <w:rFonts w:ascii="Arial" w:eastAsia="Arial" w:hAnsi="Arial" w:cs="Arial"/>
        </w:rPr>
      </w:pPr>
      <w:r>
        <w:rPr>
          <w:rFonts w:ascii="Arial" w:eastAsia="Arial" w:hAnsi="Arial" w:cs="Arial"/>
        </w:rPr>
        <w:t xml:space="preserve">      The function is used to create subfield2 in 59F when MXAddressLine is structured and    contains lines starting with “2/” or “3/” coming from previous MT 59F or original MX with   structured postal address translated to MT. </w:t>
      </w:r>
      <w:del w:id="2486" w:author="BOUVY Martine" w:date="2022-04-05T13:36:00Z">
        <w:r w:rsidDel="009308DB">
          <w:rPr>
            <w:rFonts w:ascii="Arial" w:eastAsia="Arial" w:hAnsi="Arial" w:cs="Arial"/>
          </w:rPr>
          <w:delText xml:space="preserve">Depending on </w:delText>
        </w:r>
      </w:del>
      <w:ins w:id="2487" w:author="BOUVY Martine" w:date="2022-04-05T13:36:00Z">
        <w:r w:rsidR="009308DB">
          <w:rPr>
            <w:rFonts w:ascii="Arial" w:eastAsia="Arial" w:hAnsi="Arial" w:cs="Arial"/>
          </w:rPr>
          <w:t xml:space="preserve">If there is still </w:t>
        </w:r>
      </w:ins>
      <w:del w:id="2488" w:author="BOUVY Martine" w:date="2022-04-05T13:36:00Z">
        <w:r w:rsidDel="009308DB">
          <w:rPr>
            <w:rFonts w:ascii="Arial" w:eastAsia="Arial" w:hAnsi="Arial" w:cs="Arial"/>
          </w:rPr>
          <w:delText xml:space="preserve">the </w:delText>
        </w:r>
      </w:del>
      <w:r>
        <w:rPr>
          <w:rFonts w:ascii="Arial" w:eastAsia="Arial" w:hAnsi="Arial" w:cs="Arial"/>
        </w:rPr>
        <w:t>room left</w:t>
      </w:r>
      <w:ins w:id="2489" w:author="BOUVY Martine" w:date="2022-04-05T14:58:00Z">
        <w:r w:rsidR="00D07298">
          <w:rPr>
            <w:rFonts w:ascii="Arial" w:eastAsia="Arial" w:hAnsi="Arial" w:cs="Arial"/>
          </w:rPr>
          <w:t xml:space="preserve"> once the MXAddressLine is translated</w:t>
        </w:r>
      </w:ins>
      <w:r>
        <w:rPr>
          <w:rFonts w:ascii="Arial" w:eastAsia="Arial" w:hAnsi="Arial" w:cs="Arial"/>
        </w:rPr>
        <w:t xml:space="preserve">, </w:t>
      </w:r>
      <w:ins w:id="2490" w:author="BOUVY Martine" w:date="2022-04-05T13:38:00Z">
        <w:r w:rsidR="009308DB">
          <w:rPr>
            <w:rFonts w:ascii="Arial" w:eastAsia="Arial" w:hAnsi="Arial" w:cs="Arial"/>
          </w:rPr>
          <w:t>Name is translated</w:t>
        </w:r>
      </w:ins>
      <w:ins w:id="2491" w:author="BOUVY Martine" w:date="2022-04-05T13:41:00Z">
        <w:r w:rsidR="009308DB">
          <w:rPr>
            <w:rFonts w:ascii="Arial" w:eastAsia="Arial" w:hAnsi="Arial" w:cs="Arial"/>
          </w:rPr>
          <w:t xml:space="preserve"> (minimum 33 characters)</w:t>
        </w:r>
      </w:ins>
      <w:ins w:id="2492" w:author="BOUVY Martine" w:date="2022-04-05T13:39:00Z">
        <w:r w:rsidR="009308DB">
          <w:rPr>
            <w:rFonts w:ascii="Arial" w:eastAsia="Arial" w:hAnsi="Arial" w:cs="Arial"/>
          </w:rPr>
          <w:t>. I</w:t>
        </w:r>
      </w:ins>
      <w:ins w:id="2493" w:author="BOUVY Martine" w:date="2022-04-05T13:40:00Z">
        <w:r w:rsidR="009308DB">
          <w:rPr>
            <w:rFonts w:ascii="Arial" w:eastAsia="Arial" w:hAnsi="Arial" w:cs="Arial"/>
          </w:rPr>
          <w:t>f there is still room left and LEI is present and the number of occurrence</w:t>
        </w:r>
      </w:ins>
      <w:ins w:id="2494" w:author="BOUVY Martine" w:date="2022-04-05T13:46:00Z">
        <w:r w:rsidR="00C72245">
          <w:rPr>
            <w:rFonts w:ascii="Arial" w:eastAsia="Arial" w:hAnsi="Arial" w:cs="Arial"/>
          </w:rPr>
          <w:t>s</w:t>
        </w:r>
      </w:ins>
      <w:ins w:id="2495" w:author="BOUVY Martine" w:date="2022-04-05T13:40:00Z">
        <w:r w:rsidR="009308DB">
          <w:rPr>
            <w:rFonts w:ascii="Arial" w:eastAsia="Arial" w:hAnsi="Arial" w:cs="Arial"/>
          </w:rPr>
          <w:t xml:space="preserve"> of “3/” in the MXAddress</w:t>
        </w:r>
      </w:ins>
      <w:ins w:id="2496" w:author="BOUVY Martine" w:date="2022-04-05T14:57:00Z">
        <w:r w:rsidR="005B4D36">
          <w:rPr>
            <w:rFonts w:ascii="Arial" w:eastAsia="Arial" w:hAnsi="Arial" w:cs="Arial"/>
          </w:rPr>
          <w:t>Line</w:t>
        </w:r>
      </w:ins>
      <w:ins w:id="2497" w:author="BOUVY Martine" w:date="2022-04-05T13:40:00Z">
        <w:r w:rsidR="009308DB">
          <w:rPr>
            <w:rFonts w:ascii="Arial" w:eastAsia="Arial" w:hAnsi="Arial" w:cs="Arial"/>
          </w:rPr>
          <w:t xml:space="preserve"> is limited to 1, </w:t>
        </w:r>
      </w:ins>
      <w:ins w:id="2498" w:author="BOUVY Martine" w:date="2022-04-05T13:41:00Z">
        <w:r w:rsidR="009308DB">
          <w:rPr>
            <w:rFonts w:ascii="Arial" w:eastAsia="Arial" w:hAnsi="Arial" w:cs="Arial"/>
          </w:rPr>
          <w:t xml:space="preserve">LEI is translated. </w:t>
        </w:r>
      </w:ins>
      <w:ins w:id="2499" w:author="BOUVY Martine" w:date="2022-04-05T13:42:00Z">
        <w:r w:rsidR="009308DB">
          <w:rPr>
            <w:rFonts w:ascii="Arial" w:eastAsia="Arial" w:hAnsi="Arial" w:cs="Arial"/>
          </w:rPr>
          <w:t>Otherwise, if there is still room left, Name can use up to 2 lines with number “1/”</w:t>
        </w:r>
      </w:ins>
      <w:ins w:id="2500" w:author="BOUVY Martine" w:date="2022-04-05T13:43:00Z">
        <w:r w:rsidR="009308DB">
          <w:rPr>
            <w:rFonts w:ascii="Arial" w:eastAsia="Arial" w:hAnsi="Arial" w:cs="Arial"/>
          </w:rPr>
          <w:t>.</w:t>
        </w:r>
      </w:ins>
    </w:p>
    <w:p w14:paraId="25B61895" w14:textId="55D9DCFA" w:rsidR="009308DB" w:rsidRDefault="009308DB" w:rsidP="00080E4D">
      <w:pPr>
        <w:ind w:left="450" w:hanging="360"/>
        <w:rPr>
          <w:ins w:id="2501" w:author="BOUVY Martine" w:date="2022-04-05T13:43:00Z"/>
          <w:rFonts w:ascii="Arial" w:eastAsia="Arial" w:hAnsi="Arial" w:cs="Arial"/>
        </w:rPr>
      </w:pPr>
    </w:p>
    <w:p w14:paraId="21FF3C49" w14:textId="3F27F629" w:rsidR="009308DB" w:rsidRDefault="009308DB" w:rsidP="00080E4D">
      <w:pPr>
        <w:ind w:left="450" w:hanging="360"/>
        <w:rPr>
          <w:ins w:id="2502" w:author="BOUVY Martine" w:date="2022-04-05T13:37:00Z"/>
          <w:rFonts w:ascii="Arial" w:eastAsia="Arial" w:hAnsi="Arial" w:cs="Arial"/>
        </w:rPr>
      </w:pPr>
      <w:ins w:id="2503" w:author="BOUVY Martine" w:date="2022-04-05T13:43:00Z">
        <w:r>
          <w:rPr>
            <w:rFonts w:ascii="Arial" w:eastAsia="Arial" w:hAnsi="Arial" w:cs="Arial"/>
          </w:rPr>
          <w:t xml:space="preserve">     Lines with number “1/”, “2/” and “3/” </w:t>
        </w:r>
      </w:ins>
      <w:ins w:id="2504" w:author="BOUVY Martine" w:date="2022-04-05T13:44:00Z">
        <w:r>
          <w:rPr>
            <w:rFonts w:ascii="Arial" w:eastAsia="Arial" w:hAnsi="Arial" w:cs="Arial"/>
          </w:rPr>
          <w:t xml:space="preserve">can be repeated but maximum twice for a same Number. </w:t>
        </w:r>
      </w:ins>
    </w:p>
    <w:p w14:paraId="64D763E1" w14:textId="77777777" w:rsidR="009308DB" w:rsidRDefault="009308DB" w:rsidP="00080E4D">
      <w:pPr>
        <w:ind w:left="450" w:hanging="360"/>
        <w:rPr>
          <w:ins w:id="2505" w:author="BOUVY Martine" w:date="2022-04-05T13:37:00Z"/>
          <w:rFonts w:ascii="Arial" w:eastAsia="Arial" w:hAnsi="Arial" w:cs="Arial"/>
        </w:rPr>
      </w:pPr>
    </w:p>
    <w:p w14:paraId="0A810A57" w14:textId="77777777" w:rsidR="00080E4D" w:rsidRDefault="00080E4D" w:rsidP="00080E4D">
      <w:pPr>
        <w:ind w:left="0" w:firstLine="90"/>
        <w:rPr>
          <w:rFonts w:ascii="Arial" w:eastAsia="Arial" w:hAnsi="Arial" w:cs="Arial"/>
        </w:rPr>
      </w:pPr>
      <w:r>
        <w:rPr>
          <w:rFonts w:ascii="Arial" w:eastAsia="Arial" w:hAnsi="Arial" w:cs="Arial"/>
        </w:rPr>
        <w:t xml:space="preserve">      LEI structure is “3/CountryCode/LEIC/LEIIdentifier”.</w:t>
      </w:r>
    </w:p>
    <w:p w14:paraId="13765F89" w14:textId="77777777" w:rsidR="00080E4D" w:rsidRPr="00014E37" w:rsidRDefault="00080E4D" w:rsidP="00080E4D">
      <w:pPr>
        <w:ind w:left="0" w:firstLine="0"/>
        <w:rPr>
          <w:rFonts w:ascii="Arial" w:eastAsia="Arial" w:hAnsi="Arial" w:cs="Arial"/>
        </w:rPr>
      </w:pPr>
    </w:p>
    <w:p w14:paraId="3F3BB986" w14:textId="77777777" w:rsidR="00080E4D" w:rsidRDefault="00080E4D" w:rsidP="00080E4D">
      <w:pPr>
        <w:spacing w:after="95"/>
        <w:ind w:left="419" w:right="157" w:hanging="7"/>
      </w:pPr>
      <w:r>
        <w:rPr>
          <w:rFonts w:ascii="Arial" w:eastAsia="Arial" w:hAnsi="Arial" w:cs="Arial"/>
          <w:b/>
        </w:rPr>
        <w:t xml:space="preserve">Format </w:t>
      </w:r>
    </w:p>
    <w:p w14:paraId="714930B4" w14:textId="77777777" w:rsidR="00080E4D" w:rsidRDefault="00080E4D" w:rsidP="00080E4D">
      <w:pPr>
        <w:spacing w:after="0"/>
        <w:ind w:left="450" w:right="157" w:hanging="7"/>
      </w:pPr>
      <w:r>
        <w:rPr>
          <w:rFonts w:ascii="Arial" w:eastAsia="Arial" w:hAnsi="Arial" w:cs="Arial"/>
          <w:b/>
        </w:rPr>
        <w:t>MX_To_MTPartyNameAndAddressLEI2</w:t>
      </w:r>
      <w:r>
        <w:rPr>
          <w:rFonts w:ascii="Arial" w:eastAsia="Arial" w:hAnsi="Arial" w:cs="Arial"/>
        </w:rPr>
        <w:t xml:space="preserve">(MXParty; MTNameAndAddress)  </w:t>
      </w:r>
    </w:p>
    <w:p w14:paraId="1FDE603B" w14:textId="7E293DAC" w:rsidR="00080E4D" w:rsidRDefault="00B02F78" w:rsidP="00080E4D">
      <w:pPr>
        <w:spacing w:after="95"/>
        <w:ind w:left="450" w:right="157" w:hanging="7"/>
      </w:pPr>
      <w:r>
        <w:rPr>
          <w:rFonts w:ascii="Arial" w:eastAsia="Arial" w:hAnsi="Arial" w:cs="Arial"/>
          <w:b/>
        </w:rPr>
        <w:t xml:space="preserve">  </w:t>
      </w:r>
      <w:r w:rsidR="00080E4D">
        <w:rPr>
          <w:rFonts w:ascii="Arial" w:eastAsia="Arial" w:hAnsi="Arial" w:cs="Arial"/>
          <w:b/>
        </w:rPr>
        <w:t xml:space="preserve">Input </w:t>
      </w:r>
    </w:p>
    <w:p w14:paraId="311E6E35" w14:textId="0E8D0F24" w:rsidR="00080E4D" w:rsidRDefault="00B02F78" w:rsidP="00080E4D">
      <w:pPr>
        <w:spacing w:after="112" w:line="249" w:lineRule="auto"/>
        <w:ind w:left="450" w:right="15" w:hanging="10"/>
        <w:rPr>
          <w:rFonts w:ascii="Arial" w:eastAsia="Arial" w:hAnsi="Arial" w:cs="Arial"/>
        </w:rPr>
      </w:pPr>
      <w:r>
        <w:rPr>
          <w:rFonts w:ascii="Arial" w:eastAsia="Arial" w:hAnsi="Arial" w:cs="Arial"/>
        </w:rPr>
        <w:t xml:space="preserve">  </w:t>
      </w:r>
      <w:r w:rsidR="00080E4D">
        <w:rPr>
          <w:rFonts w:ascii="Arial" w:eastAsia="Arial" w:hAnsi="Arial" w:cs="Arial"/>
        </w:rPr>
        <w:t xml:space="preserve">MXParty: the entire structure of the MXParty  typed </w:t>
      </w:r>
      <w:r w:rsidR="00080E4D">
        <w:rPr>
          <w:rFonts w:ascii="Arial" w:eastAsia="Arial" w:hAnsi="Arial" w:cs="Arial"/>
          <w:i/>
        </w:rPr>
        <w:t>PartyIdentification135</w:t>
      </w:r>
      <w:r w:rsidR="00080E4D">
        <w:rPr>
          <w:rFonts w:ascii="Arial" w:eastAsia="Arial" w:hAnsi="Arial" w:cs="Arial"/>
        </w:rPr>
        <w:t xml:space="preserve">. </w:t>
      </w:r>
    </w:p>
    <w:p w14:paraId="7776B89F" w14:textId="7E81A542" w:rsidR="00080E4D" w:rsidRDefault="00B02F78" w:rsidP="00080E4D">
      <w:pPr>
        <w:spacing w:after="95"/>
        <w:ind w:left="450" w:right="157" w:hanging="7"/>
        <w:rPr>
          <w:rFonts w:ascii="Arial" w:eastAsia="Arial" w:hAnsi="Arial" w:cs="Arial"/>
          <w:b/>
        </w:rPr>
      </w:pPr>
      <w:r>
        <w:rPr>
          <w:rFonts w:ascii="Arial" w:eastAsia="Arial" w:hAnsi="Arial" w:cs="Arial"/>
          <w:b/>
        </w:rPr>
        <w:t xml:space="preserve">  </w:t>
      </w:r>
      <w:r w:rsidR="00080E4D">
        <w:rPr>
          <w:rFonts w:ascii="Arial" w:eastAsia="Arial" w:hAnsi="Arial" w:cs="Arial"/>
          <w:b/>
        </w:rPr>
        <w:t xml:space="preserve">Output </w:t>
      </w:r>
    </w:p>
    <w:p w14:paraId="2095B602" w14:textId="047B28B0" w:rsidR="00080E4D" w:rsidRPr="001605AB" w:rsidRDefault="00B02F78" w:rsidP="00080E4D">
      <w:pPr>
        <w:spacing w:after="95"/>
        <w:ind w:left="450" w:right="157" w:hanging="7"/>
      </w:pPr>
      <w:r>
        <w:rPr>
          <w:rFonts w:ascii="Arial" w:eastAsia="Arial" w:hAnsi="Arial" w:cs="Arial"/>
        </w:rPr>
        <w:lastRenderedPageBreak/>
        <w:t xml:space="preserve">  </w:t>
      </w:r>
      <w:r w:rsidR="00080E4D">
        <w:rPr>
          <w:rFonts w:ascii="Arial" w:eastAsia="Arial" w:hAnsi="Arial" w:cs="Arial"/>
        </w:rPr>
        <w:t>MTNameAndAddress with the format defined in 59F subfield 2</w:t>
      </w:r>
    </w:p>
    <w:p w14:paraId="2A742326" w14:textId="77777777" w:rsidR="00080E4D" w:rsidRPr="008A473A" w:rsidRDefault="00080E4D" w:rsidP="00080E4D">
      <w:pPr>
        <w:spacing w:after="112" w:line="249" w:lineRule="auto"/>
        <w:ind w:left="0" w:right="15" w:firstLine="0"/>
        <w:rPr>
          <w:rFonts w:ascii="Arial" w:hAnsi="Arial" w:cs="Arial"/>
        </w:rPr>
      </w:pPr>
      <w:r w:rsidRPr="008A473A">
        <w:rPr>
          <w:rFonts w:ascii="Arial" w:hAnsi="Arial" w:cs="Arial"/>
        </w:rPr>
        <w:t xml:space="preserve">         </w:t>
      </w:r>
      <w:r>
        <w:rPr>
          <w:rFonts w:ascii="Arial" w:hAnsi="Arial" w:cs="Arial"/>
        </w:rPr>
        <w:t xml:space="preserve">       </w:t>
      </w:r>
    </w:p>
    <w:p w14:paraId="44753A07" w14:textId="77777777" w:rsidR="00080E4D" w:rsidRDefault="00080E4D" w:rsidP="00080E4D">
      <w:pPr>
        <w:spacing w:after="95"/>
        <w:ind w:left="419" w:right="157" w:hanging="7"/>
        <w:rPr>
          <w:rFonts w:ascii="Arial" w:eastAsia="Arial" w:hAnsi="Arial" w:cs="Arial"/>
          <w:b/>
        </w:rPr>
      </w:pPr>
      <w:r>
        <w:rPr>
          <w:rFonts w:ascii="Arial" w:eastAsia="Arial" w:hAnsi="Arial" w:cs="Arial"/>
          <w:b/>
        </w:rPr>
        <w:t xml:space="preserve">Preconditions </w:t>
      </w:r>
    </w:p>
    <w:p w14:paraId="603FF47C" w14:textId="77777777" w:rsidR="00080E4D" w:rsidRPr="00B157AA" w:rsidRDefault="00080E4D" w:rsidP="00080E4D">
      <w:pPr>
        <w:spacing w:after="95"/>
        <w:ind w:left="419" w:right="157" w:hanging="7"/>
        <w:rPr>
          <w:rFonts w:ascii="Arial" w:eastAsia="Arial" w:hAnsi="Arial" w:cs="Arial"/>
        </w:rPr>
      </w:pPr>
      <w:r w:rsidRPr="00B157AA">
        <w:rPr>
          <w:rFonts w:ascii="Arial" w:eastAsia="Arial" w:hAnsi="Arial" w:cs="Arial"/>
        </w:rPr>
        <w:t>MX Address Line is present</w:t>
      </w:r>
      <w:r>
        <w:rPr>
          <w:rFonts w:ascii="Arial" w:eastAsia="Arial" w:hAnsi="Arial" w:cs="Arial"/>
        </w:rPr>
        <w:t xml:space="preserve"> and structured with Number “2/” and “3/”</w:t>
      </w:r>
    </w:p>
    <w:p w14:paraId="10932000" w14:textId="77777777" w:rsidR="00080E4D" w:rsidRDefault="00080E4D" w:rsidP="00080E4D">
      <w:pPr>
        <w:ind w:right="-137"/>
        <w:rPr>
          <w:b/>
        </w:rPr>
      </w:pPr>
    </w:p>
    <w:p w14:paraId="773F6980" w14:textId="77777777" w:rsidR="00080E4D" w:rsidRDefault="00080E4D" w:rsidP="00080E4D">
      <w:pPr>
        <w:spacing w:after="7"/>
        <w:ind w:left="419" w:right="157" w:hanging="7"/>
        <w:rPr>
          <w:rFonts w:ascii="Arial" w:eastAsia="Arial" w:hAnsi="Arial" w:cs="Arial"/>
          <w:b/>
        </w:rPr>
      </w:pPr>
      <w:r>
        <w:rPr>
          <w:rFonts w:ascii="Arial" w:eastAsia="Arial" w:hAnsi="Arial" w:cs="Arial"/>
          <w:b/>
        </w:rPr>
        <w:t xml:space="preserve">Formal description </w:t>
      </w:r>
    </w:p>
    <w:p w14:paraId="56BF5AF8" w14:textId="77777777" w:rsidR="00080E4D" w:rsidRDefault="00080E4D" w:rsidP="00080E4D">
      <w:pPr>
        <w:spacing w:after="7"/>
        <w:ind w:left="419" w:right="157" w:hanging="7"/>
        <w:rPr>
          <w:rFonts w:ascii="Arial" w:eastAsia="Arial" w:hAnsi="Arial" w:cs="Arial"/>
          <w:b/>
        </w:rPr>
      </w:pPr>
    </w:p>
    <w:p w14:paraId="0611C586" w14:textId="77777777" w:rsidR="00080E4D" w:rsidRPr="005A6341" w:rsidRDefault="00080E4D" w:rsidP="00080E4D">
      <w:pPr>
        <w:spacing w:after="7"/>
        <w:ind w:left="419" w:right="157" w:hanging="7"/>
        <w:rPr>
          <w:rFonts w:eastAsia="Arial"/>
        </w:rPr>
      </w:pPr>
      <w:r w:rsidRPr="005A6341">
        <w:rPr>
          <w:rFonts w:eastAsia="Arial"/>
        </w:rPr>
        <w:t xml:space="preserve">/* Local variables </w:t>
      </w:r>
    </w:p>
    <w:p w14:paraId="72D34898" w14:textId="77777777" w:rsidR="00080E4D" w:rsidRPr="005A6341" w:rsidRDefault="00080E4D" w:rsidP="00080E4D">
      <w:pPr>
        <w:spacing w:after="7"/>
        <w:ind w:left="419" w:right="157" w:hanging="7"/>
        <w:rPr>
          <w:rFonts w:eastAsia="Arial"/>
        </w:rPr>
      </w:pPr>
      <w:r w:rsidRPr="005A6341">
        <w:rPr>
          <w:rFonts w:eastAsia="Arial"/>
        </w:rPr>
        <w:t>MTNameAndAddressTable [ ] : table of string</w:t>
      </w:r>
    </w:p>
    <w:p w14:paraId="2E94E1C9" w14:textId="094095DA" w:rsidR="00080E4D" w:rsidRPr="005A6341" w:rsidRDefault="00080E4D" w:rsidP="00080E4D">
      <w:pPr>
        <w:spacing w:after="7"/>
        <w:ind w:left="419" w:right="157" w:hanging="7"/>
        <w:rPr>
          <w:rFonts w:eastAsia="Arial"/>
        </w:rPr>
      </w:pPr>
      <w:r w:rsidRPr="005A6341">
        <w:rPr>
          <w:rFonts w:eastAsia="Arial"/>
        </w:rPr>
        <w:t>A</w:t>
      </w:r>
      <w:r w:rsidR="00E94FAE">
        <w:rPr>
          <w:rFonts w:eastAsia="Arial"/>
        </w:rPr>
        <w:t>ddressLineNumberOfOccurrences, i</w:t>
      </w:r>
      <w:r w:rsidRPr="005A6341">
        <w:rPr>
          <w:rFonts w:eastAsia="Arial"/>
        </w:rPr>
        <w:t>ndex, i</w:t>
      </w:r>
      <w:ins w:id="2506" w:author="BOUVY Martine" w:date="2022-04-05T13:51:00Z">
        <w:r w:rsidR="00361142">
          <w:rPr>
            <w:rFonts w:eastAsia="Arial"/>
          </w:rPr>
          <w:t xml:space="preserve"> , Number3Occurrences</w:t>
        </w:r>
      </w:ins>
      <w:r w:rsidRPr="005A6341">
        <w:rPr>
          <w:rFonts w:eastAsia="Arial"/>
        </w:rPr>
        <w:t xml:space="preserve"> : integer</w:t>
      </w:r>
    </w:p>
    <w:p w14:paraId="20A6AB85" w14:textId="77777777" w:rsidR="00080E4D" w:rsidRPr="005A6341" w:rsidRDefault="00080E4D" w:rsidP="00080E4D">
      <w:pPr>
        <w:spacing w:after="7"/>
        <w:ind w:left="419" w:right="157" w:hanging="7"/>
        <w:rPr>
          <w:rFonts w:eastAsia="Arial"/>
        </w:rPr>
      </w:pPr>
      <w:r w:rsidRPr="005A6341">
        <w:rPr>
          <w:rFonts w:eastAsia="Arial"/>
        </w:rPr>
        <w:t>MXName : string</w:t>
      </w:r>
    </w:p>
    <w:p w14:paraId="0CA7DF9E" w14:textId="77777777" w:rsidR="00391FD9" w:rsidRDefault="00080E4D" w:rsidP="00080E4D">
      <w:pPr>
        <w:spacing w:after="7"/>
        <w:ind w:left="419" w:right="157" w:hanging="7"/>
        <w:rPr>
          <w:ins w:id="2507" w:author="BOUVY Martine" w:date="2022-04-05T14:42:00Z"/>
          <w:rFonts w:eastAsia="Arial"/>
        </w:rPr>
      </w:pPr>
      <w:r w:rsidRPr="005A6341">
        <w:rPr>
          <w:rFonts w:eastAsia="Arial"/>
        </w:rPr>
        <w:t>MXLEI, MXCountryCode : string</w:t>
      </w:r>
    </w:p>
    <w:p w14:paraId="350EDC71" w14:textId="65A3C6DD" w:rsidR="00080E4D" w:rsidRDefault="00080E4D" w:rsidP="00080E4D">
      <w:pPr>
        <w:spacing w:after="7"/>
        <w:ind w:left="419" w:right="157" w:hanging="7"/>
        <w:rPr>
          <w:ins w:id="2508" w:author="BOUVY Martine" w:date="2022-04-05T13:53:00Z"/>
          <w:rFonts w:eastAsia="Arial"/>
        </w:rPr>
      </w:pPr>
      <w:r>
        <w:rPr>
          <w:rFonts w:eastAsia="Arial"/>
        </w:rPr>
        <w:t xml:space="preserve"> */</w:t>
      </w:r>
    </w:p>
    <w:p w14:paraId="150E1D4B" w14:textId="59869332" w:rsidR="00361142" w:rsidRDefault="00361142" w:rsidP="00080E4D">
      <w:pPr>
        <w:spacing w:after="7"/>
        <w:ind w:left="419" w:right="157" w:hanging="7"/>
        <w:rPr>
          <w:ins w:id="2509" w:author="BOUVY Martine" w:date="2022-04-05T13:53:00Z"/>
          <w:rFonts w:eastAsia="Arial"/>
        </w:rPr>
      </w:pPr>
    </w:p>
    <w:p w14:paraId="1AC9D3E9" w14:textId="58704F18" w:rsidR="00361142" w:rsidRDefault="00361142" w:rsidP="00080E4D">
      <w:pPr>
        <w:spacing w:after="7"/>
        <w:ind w:left="419" w:right="157" w:hanging="7"/>
        <w:rPr>
          <w:ins w:id="2510" w:author="BOUVY Martine" w:date="2022-04-05T14:43:00Z"/>
          <w:rFonts w:eastAsia="Arial"/>
        </w:rPr>
      </w:pPr>
      <w:ins w:id="2511" w:author="BOUVY Martine" w:date="2022-04-05T13:53:00Z">
        <w:r>
          <w:rPr>
            <w:rFonts w:eastAsia="Arial"/>
          </w:rPr>
          <w:t>Number3Occurrences = 0</w:t>
        </w:r>
      </w:ins>
    </w:p>
    <w:p w14:paraId="67973C8F" w14:textId="16EF6D42" w:rsidR="00391FD9" w:rsidRPr="005A6341" w:rsidRDefault="00391FD9" w:rsidP="00080E4D">
      <w:pPr>
        <w:spacing w:after="7"/>
        <w:ind w:left="419" w:right="157" w:hanging="7"/>
        <w:rPr>
          <w:rFonts w:eastAsia="Arial"/>
        </w:rPr>
      </w:pPr>
    </w:p>
    <w:p w14:paraId="162BADB3" w14:textId="77777777" w:rsidR="00080E4D" w:rsidRPr="005A6341" w:rsidRDefault="00080E4D" w:rsidP="00080E4D">
      <w:pPr>
        <w:spacing w:after="7"/>
        <w:ind w:left="419" w:right="157" w:hanging="7"/>
        <w:rPr>
          <w:rFonts w:eastAsia="Arial"/>
        </w:rPr>
      </w:pPr>
    </w:p>
    <w:p w14:paraId="24B36CEB" w14:textId="10144006" w:rsidR="00080E4D" w:rsidRPr="005A6341" w:rsidRDefault="00080E4D" w:rsidP="00080E4D">
      <w:pPr>
        <w:spacing w:after="7"/>
        <w:ind w:left="419" w:right="157" w:hanging="7"/>
        <w:rPr>
          <w:rFonts w:eastAsia="Arial"/>
        </w:rPr>
      </w:pPr>
      <w:r w:rsidRPr="00B02F78">
        <w:rPr>
          <w:rFonts w:eastAsia="Arial"/>
          <w:b/>
        </w:rPr>
        <w:t>IF</w:t>
      </w:r>
      <w:r w:rsidR="00B02F78">
        <w:rPr>
          <w:rFonts w:eastAsia="Arial"/>
        </w:rPr>
        <w:t xml:space="preserve"> </w:t>
      </w:r>
      <w:r w:rsidR="00B02F78" w:rsidRPr="00B02F78">
        <w:rPr>
          <w:rFonts w:eastAsia="Arial"/>
          <w:b/>
        </w:rPr>
        <w:t>Length</w:t>
      </w:r>
      <w:r w:rsidRPr="005A6341">
        <w:rPr>
          <w:rFonts w:eastAsia="Arial"/>
        </w:rPr>
        <w:t>(MXParty.Name) = 0 THEN</w:t>
      </w:r>
    </w:p>
    <w:p w14:paraId="12663264" w14:textId="77777777" w:rsidR="00080E4D" w:rsidRPr="005A6341" w:rsidRDefault="00080E4D" w:rsidP="00080E4D">
      <w:pPr>
        <w:spacing w:after="7"/>
        <w:ind w:left="419" w:right="157" w:hanging="7"/>
        <w:rPr>
          <w:rFonts w:eastAsia="Arial"/>
        </w:rPr>
      </w:pPr>
      <w:r>
        <w:rPr>
          <w:rFonts w:eastAsia="Arial"/>
        </w:rPr>
        <w:t xml:space="preserve"> </w:t>
      </w:r>
      <w:r w:rsidRPr="005A6341">
        <w:rPr>
          <w:rFonts w:eastAsia="Arial"/>
        </w:rPr>
        <w:t>MXName = “NOTPROVIDED”</w:t>
      </w:r>
    </w:p>
    <w:p w14:paraId="75A7D096" w14:textId="77777777" w:rsidR="00080E4D" w:rsidRPr="00B02F78" w:rsidRDefault="00080E4D" w:rsidP="00080E4D">
      <w:pPr>
        <w:spacing w:after="7"/>
        <w:ind w:left="419" w:right="157" w:hanging="7"/>
        <w:rPr>
          <w:rFonts w:eastAsia="Arial"/>
          <w:b/>
        </w:rPr>
      </w:pPr>
      <w:r w:rsidRPr="00B02F78">
        <w:rPr>
          <w:rFonts w:eastAsia="Arial"/>
          <w:b/>
        </w:rPr>
        <w:t>ELSE</w:t>
      </w:r>
    </w:p>
    <w:p w14:paraId="41F9F56A" w14:textId="77777777" w:rsidR="00080E4D" w:rsidRPr="005A6341" w:rsidRDefault="00080E4D" w:rsidP="00080E4D">
      <w:pPr>
        <w:spacing w:after="7"/>
        <w:ind w:left="419" w:right="157" w:hanging="7"/>
        <w:rPr>
          <w:rFonts w:eastAsia="Arial"/>
        </w:rPr>
      </w:pPr>
      <w:r>
        <w:rPr>
          <w:rFonts w:eastAsia="Arial"/>
        </w:rPr>
        <w:t xml:space="preserve"> </w:t>
      </w:r>
      <w:r w:rsidRPr="005A6341">
        <w:rPr>
          <w:rFonts w:eastAsia="Arial"/>
        </w:rPr>
        <w:t>MXName = MXParty.Name</w:t>
      </w:r>
    </w:p>
    <w:p w14:paraId="2D48C524" w14:textId="77777777" w:rsidR="00080E4D" w:rsidRPr="00B02F78" w:rsidRDefault="00080E4D" w:rsidP="00080E4D">
      <w:pPr>
        <w:spacing w:after="7"/>
        <w:ind w:left="419" w:right="157" w:hanging="7"/>
        <w:rPr>
          <w:rFonts w:eastAsia="Arial"/>
          <w:b/>
        </w:rPr>
      </w:pPr>
      <w:r w:rsidRPr="00B02F78">
        <w:rPr>
          <w:rFonts w:eastAsia="Arial"/>
          <w:b/>
        </w:rPr>
        <w:t>ENDIF</w:t>
      </w:r>
    </w:p>
    <w:p w14:paraId="5BBFC38D" w14:textId="77777777" w:rsidR="00080E4D" w:rsidRPr="005A6341" w:rsidRDefault="00080E4D" w:rsidP="00080E4D">
      <w:pPr>
        <w:spacing w:after="7"/>
        <w:ind w:left="419" w:right="157" w:hanging="7"/>
        <w:rPr>
          <w:rFonts w:eastAsia="Arial"/>
        </w:rPr>
      </w:pPr>
    </w:p>
    <w:p w14:paraId="66BDF161" w14:textId="77777777" w:rsidR="00080E4D" w:rsidRPr="005A6341" w:rsidRDefault="00080E4D" w:rsidP="00080E4D">
      <w:pPr>
        <w:spacing w:after="7"/>
        <w:ind w:left="419" w:right="157" w:hanging="7"/>
        <w:rPr>
          <w:rFonts w:eastAsia="Arial"/>
        </w:rPr>
      </w:pPr>
    </w:p>
    <w:p w14:paraId="1FE20B6E" w14:textId="3EAF02DC" w:rsidR="00080E4D" w:rsidRDefault="00080E4D" w:rsidP="00080E4D">
      <w:pPr>
        <w:spacing w:after="7"/>
        <w:ind w:left="419" w:right="157" w:hanging="7"/>
        <w:rPr>
          <w:ins w:id="2512" w:author="BOUVY Martine" w:date="2022-04-05T13:48:00Z"/>
          <w:rFonts w:eastAsia="Arial"/>
        </w:rPr>
      </w:pPr>
      <w:r w:rsidRPr="005A6341">
        <w:rPr>
          <w:rFonts w:eastAsia="Arial"/>
        </w:rPr>
        <w:t>AddressLineN</w:t>
      </w:r>
      <w:r w:rsidR="00C67AF4">
        <w:rPr>
          <w:rFonts w:eastAsia="Arial"/>
        </w:rPr>
        <w:t>umberO</w:t>
      </w:r>
      <w:r w:rsidRPr="005A6341">
        <w:rPr>
          <w:rFonts w:eastAsia="Arial"/>
        </w:rPr>
        <w:t xml:space="preserve">fOccurrences = </w:t>
      </w:r>
      <w:r w:rsidRPr="005A6341">
        <w:rPr>
          <w:rFonts w:eastAsia="Arial"/>
          <w:b/>
        </w:rPr>
        <w:t>NumberOfOccurrences</w:t>
      </w:r>
      <w:r w:rsidRPr="005A6341">
        <w:rPr>
          <w:rFonts w:eastAsia="Arial"/>
        </w:rPr>
        <w:t>(MXParty.PostalAddress.AddressLine)</w:t>
      </w:r>
    </w:p>
    <w:p w14:paraId="5B0D8E28" w14:textId="5FD9EA6F" w:rsidR="00562219" w:rsidRDefault="00562219" w:rsidP="00080E4D">
      <w:pPr>
        <w:spacing w:after="7"/>
        <w:ind w:left="419" w:right="157" w:hanging="7"/>
        <w:rPr>
          <w:ins w:id="2513" w:author="BOUVY Martine" w:date="2022-04-05T13:53:00Z"/>
          <w:rFonts w:eastAsia="Arial"/>
        </w:rPr>
      </w:pPr>
    </w:p>
    <w:p w14:paraId="46039D09" w14:textId="660A9AC2" w:rsidR="00361142" w:rsidRDefault="00361142" w:rsidP="00080E4D">
      <w:pPr>
        <w:spacing w:after="7"/>
        <w:ind w:left="419" w:right="157" w:hanging="7"/>
        <w:rPr>
          <w:ins w:id="2514" w:author="BOUVY Martine" w:date="2022-04-05T13:54:00Z"/>
          <w:rFonts w:eastAsia="Arial"/>
        </w:rPr>
      </w:pPr>
      <w:ins w:id="2515" w:author="BOUVY Martine" w:date="2022-04-05T13:53:00Z">
        <w:r>
          <w:rPr>
            <w:rFonts w:eastAsia="Arial"/>
          </w:rPr>
          <w:t xml:space="preserve">/* count the number of </w:t>
        </w:r>
      </w:ins>
      <w:ins w:id="2516" w:author="BOUVY Martine" w:date="2022-04-05T13:54:00Z">
        <w:r>
          <w:rPr>
            <w:rFonts w:eastAsia="Arial"/>
          </w:rPr>
          <w:t>lines in MX AddressLine starting with “3/” */</w:t>
        </w:r>
      </w:ins>
    </w:p>
    <w:p w14:paraId="3FDFF026" w14:textId="77777777" w:rsidR="00361142" w:rsidRDefault="00361142" w:rsidP="00080E4D">
      <w:pPr>
        <w:spacing w:after="7"/>
        <w:ind w:left="419" w:right="157" w:hanging="7"/>
        <w:rPr>
          <w:ins w:id="2517" w:author="BOUVY Martine" w:date="2022-04-05T13:48:00Z"/>
          <w:rFonts w:eastAsia="Arial"/>
        </w:rPr>
      </w:pPr>
    </w:p>
    <w:p w14:paraId="31F07C7B" w14:textId="74E70797" w:rsidR="00562219" w:rsidRDefault="00361142" w:rsidP="00080E4D">
      <w:pPr>
        <w:spacing w:after="7"/>
        <w:ind w:left="419" w:right="157" w:hanging="7"/>
        <w:rPr>
          <w:ins w:id="2518" w:author="BOUVY Martine" w:date="2022-04-05T13:49:00Z"/>
          <w:rFonts w:eastAsia="Arial"/>
        </w:rPr>
      </w:pPr>
      <w:ins w:id="2519" w:author="BOUVY Martine" w:date="2022-04-05T13:49:00Z">
        <w:r w:rsidRPr="00361142">
          <w:rPr>
            <w:rFonts w:eastAsia="Arial"/>
            <w:b/>
            <w:bCs/>
          </w:rPr>
          <w:t>For</w:t>
        </w:r>
        <w:r>
          <w:rPr>
            <w:rFonts w:eastAsia="Arial"/>
          </w:rPr>
          <w:t xml:space="preserve"> i = 1 to </w:t>
        </w:r>
        <w:r w:rsidRPr="005A6341">
          <w:rPr>
            <w:rFonts w:eastAsia="Arial"/>
          </w:rPr>
          <w:t>AddressLineN</w:t>
        </w:r>
        <w:r>
          <w:rPr>
            <w:rFonts w:eastAsia="Arial"/>
          </w:rPr>
          <w:t>umberO</w:t>
        </w:r>
        <w:r w:rsidRPr="005A6341">
          <w:rPr>
            <w:rFonts w:eastAsia="Arial"/>
          </w:rPr>
          <w:t>fOccurrences</w:t>
        </w:r>
      </w:ins>
    </w:p>
    <w:p w14:paraId="5E1B1235" w14:textId="0DC175EF" w:rsidR="00361142" w:rsidRDefault="00361142" w:rsidP="00080E4D">
      <w:pPr>
        <w:spacing w:after="7"/>
        <w:ind w:left="419" w:right="157" w:hanging="7"/>
        <w:rPr>
          <w:ins w:id="2520" w:author="BOUVY Martine" w:date="2022-04-05T13:53:00Z"/>
          <w:rFonts w:eastAsia="Arial"/>
        </w:rPr>
      </w:pPr>
      <w:ins w:id="2521" w:author="BOUVY Martine" w:date="2022-04-05T13:50:00Z">
        <w:r>
          <w:rPr>
            <w:rFonts w:eastAsia="Arial"/>
          </w:rPr>
          <w:t xml:space="preserve">   </w:t>
        </w:r>
        <w:r w:rsidRPr="00361142">
          <w:rPr>
            <w:rFonts w:eastAsia="Arial"/>
            <w:b/>
            <w:bCs/>
          </w:rPr>
          <w:t>IF</w:t>
        </w:r>
        <w:r>
          <w:rPr>
            <w:rFonts w:eastAsia="Arial"/>
          </w:rPr>
          <w:t xml:space="preserve"> </w:t>
        </w:r>
        <w:r w:rsidRPr="00201E05">
          <w:rPr>
            <w:rFonts w:eastAsia="Arial"/>
            <w:b/>
            <w:bCs/>
          </w:rPr>
          <w:t>Substring</w:t>
        </w:r>
        <w:r>
          <w:rPr>
            <w:rFonts w:eastAsia="Arial"/>
          </w:rPr>
          <w:t>(</w:t>
        </w:r>
        <w:r w:rsidRPr="005A6341">
          <w:rPr>
            <w:rFonts w:eastAsia="Arial"/>
          </w:rPr>
          <w:t>MXParty.PostalAddress.AddressLine</w:t>
        </w:r>
        <w:r>
          <w:rPr>
            <w:rFonts w:eastAsia="Arial"/>
          </w:rPr>
          <w:t>[i],1,2) = “3/” THEN</w:t>
        </w:r>
      </w:ins>
    </w:p>
    <w:p w14:paraId="51D60BF8" w14:textId="0D0CBC52" w:rsidR="00361142" w:rsidRDefault="00361142" w:rsidP="00080E4D">
      <w:pPr>
        <w:spacing w:after="7"/>
        <w:ind w:left="419" w:right="157" w:hanging="7"/>
        <w:rPr>
          <w:ins w:id="2522" w:author="BOUVY Martine" w:date="2022-04-05T13:54:00Z"/>
          <w:rFonts w:eastAsia="Arial"/>
        </w:rPr>
      </w:pPr>
      <w:ins w:id="2523" w:author="BOUVY Martine" w:date="2022-04-05T13:53:00Z">
        <w:r>
          <w:rPr>
            <w:rFonts w:eastAsia="Arial"/>
          </w:rPr>
          <w:t xml:space="preserve">    </w:t>
        </w:r>
        <w:bookmarkStart w:id="2524" w:name="_Hlk100059337"/>
        <w:r>
          <w:rPr>
            <w:rFonts w:eastAsia="Arial"/>
          </w:rPr>
          <w:t>Number3Occurrences</w:t>
        </w:r>
        <w:bookmarkEnd w:id="2524"/>
        <w:r>
          <w:rPr>
            <w:rFonts w:eastAsia="Arial"/>
          </w:rPr>
          <w:t xml:space="preserve"> = Number3Occurrences + 1</w:t>
        </w:r>
      </w:ins>
    </w:p>
    <w:p w14:paraId="3CA15973" w14:textId="0AC001A5" w:rsidR="00361142" w:rsidRPr="00361142" w:rsidRDefault="00361142" w:rsidP="00080E4D">
      <w:pPr>
        <w:spacing w:after="7"/>
        <w:ind w:left="419" w:right="157" w:hanging="7"/>
        <w:rPr>
          <w:ins w:id="2525" w:author="BOUVY Martine" w:date="2022-04-05T13:54:00Z"/>
          <w:rFonts w:eastAsia="Arial"/>
          <w:b/>
          <w:bCs/>
        </w:rPr>
      </w:pPr>
      <w:ins w:id="2526" w:author="BOUVY Martine" w:date="2022-04-05T13:54:00Z">
        <w:r w:rsidRPr="00361142">
          <w:rPr>
            <w:rFonts w:eastAsia="Arial"/>
            <w:b/>
            <w:bCs/>
          </w:rPr>
          <w:t xml:space="preserve">   ENDIF</w:t>
        </w:r>
      </w:ins>
    </w:p>
    <w:p w14:paraId="030BDCEE" w14:textId="21240B31" w:rsidR="00361142" w:rsidRPr="00361142" w:rsidRDefault="00361142" w:rsidP="00080E4D">
      <w:pPr>
        <w:spacing w:after="7"/>
        <w:ind w:left="419" w:right="157" w:hanging="7"/>
        <w:rPr>
          <w:ins w:id="2527" w:author="BOUVY Martine" w:date="2022-04-05T13:50:00Z"/>
          <w:rFonts w:eastAsia="Arial"/>
          <w:b/>
          <w:bCs/>
        </w:rPr>
      </w:pPr>
      <w:ins w:id="2528" w:author="BOUVY Martine" w:date="2022-04-05T13:54:00Z">
        <w:r w:rsidRPr="00361142">
          <w:rPr>
            <w:rFonts w:eastAsia="Arial"/>
            <w:b/>
            <w:bCs/>
          </w:rPr>
          <w:t>Next i</w:t>
        </w:r>
      </w:ins>
    </w:p>
    <w:p w14:paraId="294DD1C0" w14:textId="61A30665" w:rsidR="00361142" w:rsidRPr="005A6341" w:rsidRDefault="00361142" w:rsidP="00080E4D">
      <w:pPr>
        <w:spacing w:after="7"/>
        <w:ind w:left="419" w:right="157" w:hanging="7"/>
        <w:rPr>
          <w:rFonts w:eastAsia="Arial"/>
        </w:rPr>
      </w:pPr>
      <w:ins w:id="2529" w:author="BOUVY Martine" w:date="2022-04-05T13:50:00Z">
        <w:r>
          <w:rPr>
            <w:rFonts w:eastAsia="Arial"/>
          </w:rPr>
          <w:t xml:space="preserve"> </w:t>
        </w:r>
      </w:ins>
      <w:ins w:id="2530" w:author="BOUVY Martine" w:date="2022-04-05T13:51:00Z">
        <w:r>
          <w:rPr>
            <w:rFonts w:eastAsia="Arial"/>
          </w:rPr>
          <w:t xml:space="preserve">  </w:t>
        </w:r>
      </w:ins>
    </w:p>
    <w:p w14:paraId="3DDD31BC" w14:textId="04780DBC" w:rsidR="00080E4D" w:rsidRPr="005A6341" w:rsidRDefault="0084011F" w:rsidP="00080E4D">
      <w:pPr>
        <w:spacing w:after="7"/>
        <w:ind w:left="419" w:right="157" w:hanging="7"/>
        <w:rPr>
          <w:rFonts w:eastAsia="Arial"/>
        </w:rPr>
      </w:pPr>
      <w:ins w:id="2531" w:author="BOUVY Martine" w:date="2022-04-05T13:57:00Z">
        <w:r>
          <w:rPr>
            <w:rFonts w:eastAsia="Arial"/>
          </w:rPr>
          <w:t>/* LEI can be translated only if there is maximum 1 line starting with “3/” i</w:t>
        </w:r>
      </w:ins>
      <w:ins w:id="2532" w:author="BOUVY Martine" w:date="2022-04-05T13:58:00Z">
        <w:r>
          <w:rPr>
            <w:rFonts w:eastAsia="Arial"/>
          </w:rPr>
          <w:t>n the MX AddressLine */</w:t>
        </w:r>
      </w:ins>
    </w:p>
    <w:p w14:paraId="69C9CAAB" w14:textId="77777777" w:rsidR="00080E4D" w:rsidRPr="005A6341" w:rsidRDefault="00080E4D" w:rsidP="00080E4D">
      <w:pPr>
        <w:spacing w:after="7"/>
        <w:ind w:left="419" w:right="157" w:hanging="7"/>
        <w:rPr>
          <w:rFonts w:eastAsia="Arial"/>
        </w:rPr>
      </w:pPr>
    </w:p>
    <w:p w14:paraId="63BBF30D" w14:textId="77777777" w:rsidR="00E73607" w:rsidRDefault="00F121DF" w:rsidP="00080E4D">
      <w:pPr>
        <w:spacing w:after="7"/>
        <w:ind w:left="180" w:right="157"/>
        <w:rPr>
          <w:ins w:id="2533" w:author="BOUVY Martine" w:date="2022-04-05T14:28:00Z"/>
          <w:rFonts w:eastAsia="Arial"/>
        </w:rPr>
      </w:pPr>
      <w:r>
        <w:rPr>
          <w:rFonts w:eastAsia="Arial"/>
          <w:b/>
        </w:rPr>
        <w:t>IF Length</w:t>
      </w:r>
      <w:r w:rsidR="00080E4D" w:rsidRPr="005A6341">
        <w:rPr>
          <w:rFonts w:eastAsia="Arial"/>
        </w:rPr>
        <w:t>(MXParty.Identification.OrganisationIdentification.LEI) &gt; 0</w:t>
      </w:r>
      <w:ins w:id="2534" w:author="BOUVY Martine" w:date="2022-04-05T13:56:00Z">
        <w:r w:rsidR="00C1245E">
          <w:rPr>
            <w:rFonts w:eastAsia="Arial"/>
          </w:rPr>
          <w:t xml:space="preserve"> </w:t>
        </w:r>
      </w:ins>
      <w:ins w:id="2535" w:author="BOUVY Martine" w:date="2022-04-05T14:28:00Z">
        <w:r w:rsidR="00E73607">
          <w:rPr>
            <w:rFonts w:eastAsia="Arial"/>
          </w:rPr>
          <w:t>THEN</w:t>
        </w:r>
      </w:ins>
    </w:p>
    <w:p w14:paraId="7D70E5FF" w14:textId="2F6EF812" w:rsidR="00080E4D" w:rsidRPr="005A6341" w:rsidRDefault="00E73607" w:rsidP="00FD04AB">
      <w:pPr>
        <w:tabs>
          <w:tab w:val="left" w:pos="450"/>
          <w:tab w:val="left" w:pos="540"/>
        </w:tabs>
        <w:spacing w:after="7"/>
        <w:ind w:left="180" w:right="157"/>
        <w:rPr>
          <w:rFonts w:eastAsia="Arial"/>
        </w:rPr>
      </w:pPr>
      <w:ins w:id="2536" w:author="BOUVY Martine" w:date="2022-04-05T14:27:00Z">
        <w:r>
          <w:rPr>
            <w:rFonts w:eastAsia="Arial"/>
          </w:rPr>
          <w:t xml:space="preserve">   </w:t>
        </w:r>
        <w:r w:rsidRPr="00FD04AB">
          <w:rPr>
            <w:rFonts w:eastAsia="Arial"/>
            <w:b/>
            <w:bCs/>
          </w:rPr>
          <w:t>IF</w:t>
        </w:r>
      </w:ins>
      <w:ins w:id="2537" w:author="BOUVY Martine" w:date="2022-04-05T14:28:00Z">
        <w:r>
          <w:rPr>
            <w:rFonts w:eastAsia="Arial"/>
          </w:rPr>
          <w:t xml:space="preserve"> </w:t>
        </w:r>
      </w:ins>
      <w:ins w:id="2538" w:author="BOUVY Martine" w:date="2022-04-05T13:57:00Z">
        <w:r w:rsidR="00C1245E">
          <w:rPr>
            <w:rFonts w:eastAsia="Arial"/>
          </w:rPr>
          <w:t>Number3Occurrences &lt; 2</w:t>
        </w:r>
      </w:ins>
      <w:r w:rsidR="00080E4D" w:rsidRPr="005A6341">
        <w:rPr>
          <w:rFonts w:eastAsia="Arial"/>
        </w:rPr>
        <w:t xml:space="preserve"> THEN</w:t>
      </w:r>
    </w:p>
    <w:p w14:paraId="6F346CB5" w14:textId="7F5A06E5" w:rsidR="00080E4D" w:rsidRPr="005A6341" w:rsidRDefault="00080E4D" w:rsidP="00080E4D">
      <w:pPr>
        <w:spacing w:after="7"/>
        <w:ind w:left="419" w:right="157" w:hanging="7"/>
        <w:rPr>
          <w:rFonts w:eastAsia="Arial"/>
        </w:rPr>
      </w:pPr>
      <w:r w:rsidRPr="005679B6">
        <w:rPr>
          <w:rFonts w:eastAsia="Arial"/>
          <w:b/>
          <w:bCs/>
        </w:rPr>
        <w:t xml:space="preserve">  </w:t>
      </w:r>
      <w:ins w:id="2539" w:author="BOUVY Martine" w:date="2022-04-05T14:29:00Z">
        <w:r w:rsidR="00E73607" w:rsidRPr="005679B6">
          <w:rPr>
            <w:rFonts w:eastAsia="Arial"/>
            <w:b/>
            <w:bCs/>
          </w:rPr>
          <w:t>{</w:t>
        </w:r>
      </w:ins>
      <w:r w:rsidRPr="005A6341">
        <w:rPr>
          <w:rFonts w:eastAsia="Arial"/>
        </w:rPr>
        <w:t xml:space="preserve">  MXLEI = MXParty.Identification.OrganisationIdentification.LEI</w:t>
      </w:r>
    </w:p>
    <w:p w14:paraId="493B4C5F" w14:textId="77777777" w:rsidR="00080E4D" w:rsidRPr="005A6341" w:rsidRDefault="00080E4D" w:rsidP="00080E4D">
      <w:pPr>
        <w:spacing w:after="7"/>
        <w:ind w:left="419" w:right="157" w:hanging="7"/>
        <w:rPr>
          <w:rFonts w:eastAsia="Arial"/>
        </w:rPr>
      </w:pPr>
    </w:p>
    <w:p w14:paraId="02EDB2A8" w14:textId="77777777" w:rsidR="00080E4D" w:rsidRPr="005A6341" w:rsidRDefault="00080E4D" w:rsidP="00080E4D">
      <w:pPr>
        <w:spacing w:after="7"/>
        <w:ind w:left="419" w:right="157" w:hanging="7"/>
        <w:rPr>
          <w:rFonts w:eastAsia="Arial"/>
        </w:rPr>
      </w:pPr>
      <w:r>
        <w:rPr>
          <w:rFonts w:eastAsia="Arial"/>
        </w:rPr>
        <w:t xml:space="preserve">      </w:t>
      </w:r>
      <w:r w:rsidRPr="005A6341">
        <w:rPr>
          <w:rFonts w:eastAsia="Arial"/>
        </w:rPr>
        <w:t>/* Search for the country code */</w:t>
      </w:r>
    </w:p>
    <w:p w14:paraId="73EB77D9" w14:textId="02422430" w:rsidR="00080E4D" w:rsidRPr="005A6341" w:rsidRDefault="00080E4D" w:rsidP="00080E4D">
      <w:pPr>
        <w:spacing w:after="7"/>
        <w:ind w:left="419" w:right="157" w:hanging="7"/>
        <w:rPr>
          <w:rFonts w:eastAsia="Arial"/>
        </w:rPr>
      </w:pPr>
      <w:r w:rsidRPr="00E94FAE">
        <w:rPr>
          <w:rFonts w:eastAsia="Arial"/>
          <w:b/>
        </w:rPr>
        <w:t xml:space="preserve">    For index</w:t>
      </w:r>
      <w:r w:rsidR="00E94FAE">
        <w:rPr>
          <w:rFonts w:eastAsia="Arial"/>
        </w:rPr>
        <w:t xml:space="preserve">  = 1 to AddressLineNumberO</w:t>
      </w:r>
      <w:r w:rsidRPr="005A6341">
        <w:rPr>
          <w:rFonts w:eastAsia="Arial"/>
        </w:rPr>
        <w:t xml:space="preserve">fOccurrences </w:t>
      </w:r>
    </w:p>
    <w:p w14:paraId="2B61AF1B" w14:textId="77777777" w:rsidR="00080E4D" w:rsidRPr="005A6341" w:rsidRDefault="00080E4D" w:rsidP="00E94FAE">
      <w:pPr>
        <w:tabs>
          <w:tab w:val="left" w:pos="412"/>
        </w:tabs>
        <w:spacing w:after="7"/>
        <w:ind w:left="419" w:right="157" w:hanging="7"/>
        <w:rPr>
          <w:rFonts w:eastAsia="Arial"/>
        </w:rPr>
      </w:pPr>
      <w:r w:rsidRPr="005A6341">
        <w:rPr>
          <w:rFonts w:eastAsia="Arial"/>
          <w:b/>
        </w:rPr>
        <w:lastRenderedPageBreak/>
        <w:t xml:space="preserve">        IF</w:t>
      </w:r>
      <w:r w:rsidRPr="005A6341">
        <w:rPr>
          <w:rFonts w:eastAsia="Arial"/>
        </w:rPr>
        <w:t xml:space="preserve"> </w:t>
      </w:r>
      <w:r w:rsidRPr="00E94FAE">
        <w:rPr>
          <w:rFonts w:eastAsia="Arial"/>
          <w:b/>
        </w:rPr>
        <w:t>IsPresentPattern</w:t>
      </w:r>
      <w:r w:rsidRPr="005A6341">
        <w:rPr>
          <w:rFonts w:eastAsia="Arial"/>
        </w:rPr>
        <w:t>(</w:t>
      </w:r>
      <w:r w:rsidRPr="00E94FAE">
        <w:rPr>
          <w:rFonts w:eastAsia="Arial"/>
          <w:b/>
        </w:rPr>
        <w:t>Substring</w:t>
      </w:r>
      <w:r w:rsidRPr="005A6341">
        <w:rPr>
          <w:rFonts w:eastAsia="Arial"/>
        </w:rPr>
        <w:t>(MXParty.PostalAddress.AddressLine[index],1,2), “3/”)</w:t>
      </w:r>
    </w:p>
    <w:p w14:paraId="5D875F2C" w14:textId="77777777" w:rsidR="00080E4D" w:rsidRPr="005A6341" w:rsidRDefault="00080E4D" w:rsidP="00080E4D">
      <w:pPr>
        <w:spacing w:after="7"/>
        <w:ind w:left="419" w:right="157" w:hanging="7"/>
        <w:rPr>
          <w:rFonts w:eastAsia="Arial"/>
        </w:rPr>
      </w:pPr>
      <w:r w:rsidRPr="005A6341">
        <w:rPr>
          <w:rFonts w:eastAsia="Arial"/>
        </w:rPr>
        <w:t xml:space="preserve">        THEN </w:t>
      </w:r>
    </w:p>
    <w:p w14:paraId="2D5AF5F3" w14:textId="77777777" w:rsidR="00080E4D" w:rsidRPr="005A6341" w:rsidRDefault="00080E4D" w:rsidP="00080E4D">
      <w:pPr>
        <w:spacing w:after="7"/>
        <w:ind w:left="419" w:right="157" w:hanging="7"/>
        <w:rPr>
          <w:rFonts w:eastAsia="Arial"/>
        </w:rPr>
      </w:pPr>
      <w:r>
        <w:rPr>
          <w:rFonts w:eastAsia="Arial"/>
        </w:rPr>
        <w:t xml:space="preserve">   </w:t>
      </w:r>
      <w:r w:rsidRPr="005A6341">
        <w:rPr>
          <w:rFonts w:eastAsia="Arial"/>
        </w:rPr>
        <w:t xml:space="preserve"> /* country code is expected in the first “3/” occurrence */</w:t>
      </w:r>
    </w:p>
    <w:p w14:paraId="159A3263" w14:textId="77777777" w:rsidR="00080E4D" w:rsidRPr="005A6341" w:rsidRDefault="00080E4D" w:rsidP="00080E4D">
      <w:pPr>
        <w:spacing w:after="7"/>
        <w:ind w:left="419" w:right="157" w:hanging="7"/>
        <w:rPr>
          <w:rFonts w:eastAsia="Arial"/>
        </w:rPr>
      </w:pPr>
      <w:r w:rsidRPr="005A6341">
        <w:rPr>
          <w:rFonts w:eastAsia="Arial"/>
        </w:rPr>
        <w:t xml:space="preserve">               </w:t>
      </w:r>
      <w:r w:rsidRPr="00E94FAE">
        <w:rPr>
          <w:rFonts w:eastAsia="Arial"/>
          <w:b/>
        </w:rPr>
        <w:t>IF IsCountry</w:t>
      </w:r>
      <w:r w:rsidRPr="005A6341">
        <w:rPr>
          <w:rFonts w:eastAsia="Arial"/>
        </w:rPr>
        <w:t>(</w:t>
      </w:r>
      <w:r w:rsidRPr="00E94FAE">
        <w:rPr>
          <w:rFonts w:eastAsia="Arial"/>
          <w:b/>
        </w:rPr>
        <w:t>Substring</w:t>
      </w:r>
      <w:r w:rsidRPr="005A6341">
        <w:rPr>
          <w:rFonts w:eastAsia="Arial"/>
        </w:rPr>
        <w:t>(MXParty.PostalAddress.AddressLine[index], 3,2) THEN</w:t>
      </w:r>
    </w:p>
    <w:p w14:paraId="578BC1E7" w14:textId="77777777" w:rsidR="00080E4D" w:rsidRPr="005A6341" w:rsidRDefault="00080E4D" w:rsidP="00080E4D">
      <w:pPr>
        <w:spacing w:after="7"/>
        <w:ind w:left="419" w:right="157" w:hanging="7"/>
        <w:rPr>
          <w:rFonts w:eastAsia="Arial"/>
        </w:rPr>
      </w:pPr>
      <w:r w:rsidRPr="005A6341">
        <w:rPr>
          <w:rFonts w:eastAsia="Arial"/>
        </w:rPr>
        <w:t xml:space="preserve">                 MXCountryCode = Substring(MXParty.PostalAddress.AddressLine[index], 3,2)</w:t>
      </w:r>
    </w:p>
    <w:p w14:paraId="279A8EC4" w14:textId="77777777" w:rsidR="00080E4D" w:rsidRPr="005A6341" w:rsidRDefault="00080E4D" w:rsidP="00E94FAE">
      <w:pPr>
        <w:spacing w:after="7"/>
        <w:ind w:left="270" w:right="157" w:hanging="7"/>
        <w:rPr>
          <w:rFonts w:eastAsia="Arial"/>
        </w:rPr>
      </w:pPr>
      <w:r w:rsidRPr="005A6341">
        <w:rPr>
          <w:rFonts w:eastAsia="Arial"/>
        </w:rPr>
        <w:t xml:space="preserve">               Exit loop</w:t>
      </w:r>
    </w:p>
    <w:p w14:paraId="6F63B27E" w14:textId="77777777" w:rsidR="00080E4D" w:rsidRPr="00E94FAE" w:rsidRDefault="00080E4D" w:rsidP="00080E4D">
      <w:pPr>
        <w:spacing w:after="7"/>
        <w:ind w:left="419" w:right="157" w:hanging="7"/>
        <w:rPr>
          <w:rFonts w:eastAsia="Arial"/>
          <w:b/>
        </w:rPr>
      </w:pPr>
      <w:r w:rsidRPr="00E94FAE">
        <w:rPr>
          <w:rFonts w:eastAsia="Arial"/>
          <w:b/>
        </w:rPr>
        <w:t xml:space="preserve">               ENDIF</w:t>
      </w:r>
    </w:p>
    <w:p w14:paraId="5EC37BF1" w14:textId="77777777" w:rsidR="00080E4D" w:rsidRPr="005A6341" w:rsidRDefault="00080E4D" w:rsidP="00080E4D">
      <w:pPr>
        <w:spacing w:after="7"/>
        <w:ind w:left="419" w:right="157" w:hanging="7"/>
        <w:rPr>
          <w:rFonts w:eastAsia="Arial"/>
        </w:rPr>
      </w:pPr>
    </w:p>
    <w:p w14:paraId="0C76A33F" w14:textId="664B586E" w:rsidR="00080E4D" w:rsidRPr="005A6341" w:rsidRDefault="00080E4D" w:rsidP="00E94FAE">
      <w:pPr>
        <w:tabs>
          <w:tab w:val="left" w:pos="1350"/>
          <w:tab w:val="left" w:pos="1530"/>
        </w:tabs>
        <w:spacing w:after="7"/>
        <w:ind w:left="419" w:right="157" w:hanging="7"/>
        <w:rPr>
          <w:rFonts w:eastAsia="Arial"/>
          <w:b/>
        </w:rPr>
      </w:pPr>
      <w:r w:rsidRPr="005A6341">
        <w:rPr>
          <w:rFonts w:eastAsia="Arial"/>
          <w:b/>
        </w:rPr>
        <w:t xml:space="preserve">    </w:t>
      </w:r>
      <w:r>
        <w:rPr>
          <w:rFonts w:eastAsia="Arial"/>
          <w:b/>
        </w:rPr>
        <w:t xml:space="preserve"> </w:t>
      </w:r>
      <w:r w:rsidR="00E94FAE">
        <w:rPr>
          <w:rFonts w:eastAsia="Arial"/>
          <w:b/>
        </w:rPr>
        <w:t xml:space="preserve">   </w:t>
      </w:r>
      <w:r w:rsidRPr="005A6341">
        <w:rPr>
          <w:rFonts w:eastAsia="Arial"/>
          <w:b/>
        </w:rPr>
        <w:t>ENDIF</w:t>
      </w:r>
    </w:p>
    <w:p w14:paraId="3E61616F" w14:textId="77777777" w:rsidR="00080E4D" w:rsidRPr="00E94FAE" w:rsidRDefault="00080E4D" w:rsidP="00080E4D">
      <w:pPr>
        <w:spacing w:after="7"/>
        <w:ind w:left="419" w:right="157" w:hanging="7"/>
        <w:rPr>
          <w:rFonts w:eastAsia="Arial"/>
          <w:b/>
        </w:rPr>
      </w:pPr>
      <w:r w:rsidRPr="00E94FAE">
        <w:rPr>
          <w:rFonts w:eastAsia="Arial"/>
          <w:b/>
        </w:rPr>
        <w:t xml:space="preserve">    Next index</w:t>
      </w:r>
    </w:p>
    <w:p w14:paraId="38E3A5FB" w14:textId="77777777" w:rsidR="00080E4D" w:rsidRPr="00E94FAE" w:rsidRDefault="00080E4D" w:rsidP="00080E4D">
      <w:pPr>
        <w:spacing w:after="7"/>
        <w:ind w:left="419" w:right="157" w:hanging="7"/>
        <w:rPr>
          <w:rFonts w:eastAsia="Arial"/>
          <w:b/>
        </w:rPr>
      </w:pPr>
      <w:r w:rsidRPr="00E94FAE">
        <w:rPr>
          <w:rFonts w:eastAsia="Arial"/>
          <w:b/>
        </w:rPr>
        <w:t xml:space="preserve">    END loop</w:t>
      </w:r>
    </w:p>
    <w:p w14:paraId="1063730A" w14:textId="77777777" w:rsidR="00080E4D" w:rsidRPr="005A6341" w:rsidRDefault="00080E4D" w:rsidP="00080E4D">
      <w:pPr>
        <w:spacing w:after="7"/>
        <w:ind w:left="419" w:right="157" w:hanging="7"/>
        <w:rPr>
          <w:rFonts w:eastAsia="Arial"/>
        </w:rPr>
      </w:pPr>
    </w:p>
    <w:p w14:paraId="52410CD7" w14:textId="77777777" w:rsidR="00080E4D" w:rsidRPr="005A6341" w:rsidRDefault="00080E4D" w:rsidP="00080E4D">
      <w:pPr>
        <w:spacing w:after="7"/>
        <w:ind w:left="419" w:right="157" w:hanging="7"/>
        <w:rPr>
          <w:rFonts w:eastAsia="Arial"/>
        </w:rPr>
      </w:pPr>
      <w:r w:rsidRPr="005A6341">
        <w:rPr>
          <w:rFonts w:eastAsia="Arial"/>
        </w:rPr>
        <w:t xml:space="preserve">         /</w:t>
      </w:r>
      <w:r>
        <w:rPr>
          <w:rFonts w:eastAsia="Arial"/>
        </w:rPr>
        <w:t>*</w:t>
      </w:r>
      <w:r w:rsidRPr="005A6341">
        <w:rPr>
          <w:rFonts w:eastAsia="Arial"/>
        </w:rPr>
        <w:t xml:space="preserve"> Fill in with 3/CountryCode/LEIC/LEIIdentifier</w:t>
      </w:r>
      <w:r>
        <w:rPr>
          <w:rFonts w:eastAsia="Arial"/>
        </w:rPr>
        <w:t xml:space="preserve"> */</w:t>
      </w:r>
    </w:p>
    <w:p w14:paraId="24967584" w14:textId="77777777" w:rsidR="00080E4D" w:rsidRPr="005A6341" w:rsidRDefault="00080E4D" w:rsidP="00080E4D">
      <w:pPr>
        <w:spacing w:after="7"/>
        <w:ind w:left="419" w:right="157" w:hanging="7"/>
        <w:rPr>
          <w:rFonts w:eastAsia="Arial"/>
        </w:rPr>
      </w:pPr>
      <w:r w:rsidRPr="005A6341">
        <w:rPr>
          <w:rFonts w:eastAsia="Arial"/>
        </w:rPr>
        <w:t xml:space="preserve">           IF LENGTH(MXCountryCode) = 0 THEN</w:t>
      </w:r>
    </w:p>
    <w:p w14:paraId="3B270186" w14:textId="77777777" w:rsidR="00080E4D" w:rsidRPr="005A6341" w:rsidRDefault="00080E4D" w:rsidP="00080E4D">
      <w:pPr>
        <w:spacing w:after="7"/>
        <w:ind w:left="419" w:right="157" w:hanging="7"/>
        <w:rPr>
          <w:rFonts w:eastAsia="Arial"/>
        </w:rPr>
      </w:pPr>
      <w:r w:rsidRPr="005A6341">
        <w:rPr>
          <w:rFonts w:eastAsia="Arial"/>
        </w:rPr>
        <w:t xml:space="preserve">               MXCountryCode = “CH” </w:t>
      </w:r>
    </w:p>
    <w:p w14:paraId="627250D6" w14:textId="77777777" w:rsidR="00080E4D" w:rsidRPr="005A6341" w:rsidRDefault="00080E4D" w:rsidP="00080E4D">
      <w:pPr>
        <w:spacing w:after="7"/>
        <w:ind w:left="419" w:right="157" w:hanging="7"/>
        <w:rPr>
          <w:rFonts w:eastAsia="Arial"/>
        </w:rPr>
      </w:pPr>
      <w:r w:rsidRPr="005A6341">
        <w:rPr>
          <w:rFonts w:eastAsia="Arial"/>
        </w:rPr>
        <w:t xml:space="preserve">            ENDIF     </w:t>
      </w:r>
    </w:p>
    <w:p w14:paraId="569415CE" w14:textId="77777777" w:rsidR="00080E4D" w:rsidRPr="005A6341" w:rsidRDefault="00080E4D" w:rsidP="00080E4D">
      <w:pPr>
        <w:spacing w:after="7"/>
        <w:ind w:left="419" w:right="157" w:hanging="7"/>
        <w:rPr>
          <w:rFonts w:eastAsia="Arial"/>
        </w:rPr>
      </w:pPr>
    </w:p>
    <w:p w14:paraId="0A15678A" w14:textId="70214F6B" w:rsidR="00080E4D" w:rsidRDefault="00080E4D" w:rsidP="00080E4D">
      <w:pPr>
        <w:spacing w:after="306" w:line="216" w:lineRule="auto"/>
        <w:ind w:left="846" w:right="8"/>
        <w:rPr>
          <w:ins w:id="2540" w:author="BOUVY Martine" w:date="2022-04-05T14:29:00Z"/>
          <w:rFonts w:eastAsia="Arial"/>
        </w:rPr>
      </w:pPr>
      <w:r w:rsidRPr="005A6341">
        <w:rPr>
          <w:rFonts w:eastAsia="Arial"/>
        </w:rPr>
        <w:t xml:space="preserve"> MTLEI = Concatenate(“3/”,MXCountryCode,”/LEIC/”, MXLEI)</w:t>
      </w:r>
      <w:ins w:id="2541" w:author="BOUVY Martine" w:date="2022-04-05T14:29:00Z">
        <w:r w:rsidR="00E73607" w:rsidRPr="005679B6">
          <w:rPr>
            <w:rFonts w:eastAsia="Arial"/>
            <w:b/>
            <w:bCs/>
          </w:rPr>
          <w:t>}</w:t>
        </w:r>
      </w:ins>
    </w:p>
    <w:p w14:paraId="48F0A944" w14:textId="7B55B887" w:rsidR="00E73607" w:rsidRPr="007B13B6" w:rsidRDefault="00E73607" w:rsidP="00AB2625">
      <w:pPr>
        <w:tabs>
          <w:tab w:val="left" w:pos="270"/>
          <w:tab w:val="left" w:pos="360"/>
        </w:tabs>
        <w:spacing w:after="306" w:line="216" w:lineRule="auto"/>
        <w:ind w:left="0" w:right="8" w:firstLine="0"/>
        <w:rPr>
          <w:ins w:id="2542" w:author="BOUVY Martine" w:date="2022-04-05T14:31:00Z"/>
          <w:rFonts w:eastAsia="Arial"/>
          <w:b/>
          <w:bCs/>
        </w:rPr>
      </w:pPr>
      <w:ins w:id="2543" w:author="BOUVY Martine" w:date="2022-04-05T14:30:00Z">
        <w:r>
          <w:rPr>
            <w:rFonts w:eastAsia="Arial"/>
          </w:rPr>
          <w:t xml:space="preserve">  </w:t>
        </w:r>
      </w:ins>
      <w:ins w:id="2544" w:author="BOUVY Martine" w:date="2022-04-05T14:34:00Z">
        <w:r w:rsidR="00AB2625">
          <w:rPr>
            <w:rFonts w:eastAsia="Arial"/>
          </w:rPr>
          <w:t xml:space="preserve">    </w:t>
        </w:r>
      </w:ins>
      <w:ins w:id="2545" w:author="BOUVY Martine" w:date="2022-04-05T14:29:00Z">
        <w:r w:rsidRPr="007B13B6">
          <w:rPr>
            <w:rFonts w:eastAsia="Arial"/>
            <w:b/>
            <w:bCs/>
          </w:rPr>
          <w:t xml:space="preserve">ELSE </w:t>
        </w:r>
      </w:ins>
    </w:p>
    <w:p w14:paraId="03CC2321" w14:textId="1DA607F5" w:rsidR="00E73607" w:rsidRDefault="00E73607" w:rsidP="00E73607">
      <w:pPr>
        <w:spacing w:after="306" w:line="216" w:lineRule="auto"/>
        <w:ind w:left="0" w:right="8" w:firstLine="0"/>
        <w:rPr>
          <w:ins w:id="2546" w:author="BOUVY Martine" w:date="2022-04-05T14:30:00Z"/>
          <w:rFonts w:eastAsia="Arial"/>
        </w:rPr>
      </w:pPr>
      <w:ins w:id="2547" w:author="BOUVY Martine" w:date="2022-04-05T14:31:00Z">
        <w:r>
          <w:rPr>
            <w:rFonts w:eastAsia="Arial"/>
          </w:rPr>
          <w:t xml:space="preserve">     /* </w:t>
        </w:r>
      </w:ins>
      <w:ins w:id="2548" w:author="BOUVY Martine" w:date="2022-04-05T14:38:00Z">
        <w:r w:rsidR="005679B6">
          <w:rPr>
            <w:rFonts w:eastAsia="Arial"/>
          </w:rPr>
          <w:t>Number3Occurrences &gt;= 2,</w:t>
        </w:r>
        <w:r w:rsidR="005679B6" w:rsidRPr="005A6341">
          <w:rPr>
            <w:rFonts w:eastAsia="Arial"/>
          </w:rPr>
          <w:t xml:space="preserve"> </w:t>
        </w:r>
      </w:ins>
      <w:ins w:id="2549" w:author="BOUVY Martine" w:date="2022-04-05T14:31:00Z">
        <w:r>
          <w:rPr>
            <w:rFonts w:eastAsia="Arial"/>
          </w:rPr>
          <w:t>LEI is not translated */</w:t>
        </w:r>
      </w:ins>
    </w:p>
    <w:p w14:paraId="1D92B87B" w14:textId="75599BF5" w:rsidR="00E73607" w:rsidRPr="005A6341" w:rsidDel="00E73607" w:rsidRDefault="00E73607" w:rsidP="00E73607">
      <w:pPr>
        <w:spacing w:after="306" w:line="216" w:lineRule="auto"/>
        <w:ind w:left="846" w:right="8"/>
        <w:rPr>
          <w:del w:id="2550" w:author="BOUVY Martine" w:date="2022-04-05T14:31:00Z"/>
          <w:rFonts w:eastAsia="Arial"/>
        </w:rPr>
      </w:pPr>
      <w:ins w:id="2551" w:author="BOUVY Martine" w:date="2022-04-05T14:30:00Z">
        <w:r w:rsidRPr="005A6341">
          <w:rPr>
            <w:rFonts w:eastAsia="Arial"/>
          </w:rPr>
          <w:t>Flag_MissingInformation = “True”</w:t>
        </w:r>
      </w:ins>
    </w:p>
    <w:p w14:paraId="7231DB97" w14:textId="08F604ED" w:rsidR="00080E4D" w:rsidRPr="005A6341" w:rsidDel="00E73607" w:rsidRDefault="00AB2625" w:rsidP="00E73607">
      <w:pPr>
        <w:spacing w:after="306" w:line="216" w:lineRule="auto"/>
        <w:ind w:left="0" w:right="8" w:firstLine="0"/>
        <w:rPr>
          <w:del w:id="2552" w:author="BOUVY Martine" w:date="2022-04-05T14:31:00Z"/>
          <w:rFonts w:eastAsia="Arial"/>
        </w:rPr>
      </w:pPr>
      <w:ins w:id="2553" w:author="BOUVY Martine" w:date="2022-04-05T14:34:00Z">
        <w:r>
          <w:rPr>
            <w:rFonts w:eastAsia="Arial"/>
          </w:rPr>
          <w:t xml:space="preserve">      </w:t>
        </w:r>
        <w:r w:rsidRPr="007B13B6">
          <w:rPr>
            <w:rFonts w:eastAsia="Arial"/>
            <w:b/>
            <w:bCs/>
          </w:rPr>
          <w:t>ENDIF</w:t>
        </w:r>
        <w:r>
          <w:rPr>
            <w:rFonts w:eastAsia="Arial"/>
          </w:rPr>
          <w:t xml:space="preserve"> /* End </w:t>
        </w:r>
      </w:ins>
      <w:ins w:id="2554" w:author="BOUVY Martine" w:date="2022-04-05T14:39:00Z">
        <w:r w:rsidR="000D3AF0">
          <w:rPr>
            <w:rFonts w:eastAsia="Arial"/>
          </w:rPr>
          <w:t>Number3Occurrences &lt; 2</w:t>
        </w:r>
        <w:r w:rsidR="000D3AF0" w:rsidRPr="005A6341">
          <w:rPr>
            <w:rFonts w:eastAsia="Arial"/>
          </w:rPr>
          <w:t xml:space="preserve"> </w:t>
        </w:r>
      </w:ins>
      <w:ins w:id="2555" w:author="BOUVY Martine" w:date="2022-04-05T14:35:00Z">
        <w:r>
          <w:rPr>
            <w:rFonts w:eastAsia="Arial"/>
          </w:rPr>
          <w:t xml:space="preserve"> */</w:t>
        </w:r>
      </w:ins>
    </w:p>
    <w:p w14:paraId="7DC2347A" w14:textId="77777777" w:rsidR="00080E4D" w:rsidRPr="005274DF" w:rsidRDefault="00080E4D" w:rsidP="00E94FAE">
      <w:pPr>
        <w:spacing w:after="7"/>
        <w:ind w:left="270" w:right="157" w:hanging="7"/>
        <w:rPr>
          <w:rFonts w:eastAsia="Arial"/>
        </w:rPr>
      </w:pPr>
      <w:r w:rsidRPr="005A6341">
        <w:rPr>
          <w:rFonts w:eastAsia="Arial"/>
          <w:b/>
        </w:rPr>
        <w:t xml:space="preserve">ENDIF </w:t>
      </w:r>
      <w:r w:rsidRPr="005274DF">
        <w:rPr>
          <w:rFonts w:eastAsia="Arial"/>
        </w:rPr>
        <w:t>/* Length LEI */</w:t>
      </w:r>
    </w:p>
    <w:p w14:paraId="1E6419A5" w14:textId="77777777" w:rsidR="00080E4D" w:rsidRPr="005A6341" w:rsidRDefault="00080E4D" w:rsidP="00080E4D">
      <w:pPr>
        <w:spacing w:after="7"/>
        <w:ind w:left="419" w:right="157" w:hanging="7"/>
        <w:rPr>
          <w:rFonts w:eastAsia="Arial"/>
        </w:rPr>
      </w:pPr>
    </w:p>
    <w:p w14:paraId="01388305" w14:textId="38940D71" w:rsidR="00080E4D" w:rsidRPr="005A6341" w:rsidRDefault="00E94FAE" w:rsidP="006101D5">
      <w:pPr>
        <w:tabs>
          <w:tab w:val="left" w:pos="180"/>
          <w:tab w:val="left" w:pos="270"/>
          <w:tab w:val="left" w:pos="360"/>
        </w:tabs>
        <w:spacing w:after="7"/>
        <w:ind w:left="0" w:right="157" w:firstLine="0"/>
        <w:rPr>
          <w:rFonts w:eastAsia="Arial"/>
        </w:rPr>
      </w:pPr>
      <w:r>
        <w:rPr>
          <w:rFonts w:eastAsia="Arial"/>
          <w:b/>
        </w:rPr>
        <w:t xml:space="preserve">  </w:t>
      </w:r>
      <w:r w:rsidR="00080E4D" w:rsidRPr="005A6341">
        <w:rPr>
          <w:rFonts w:eastAsia="Arial"/>
          <w:b/>
        </w:rPr>
        <w:t>IF</w:t>
      </w:r>
      <w:r w:rsidR="00080E4D" w:rsidRPr="005A6341">
        <w:rPr>
          <w:rFonts w:eastAsia="Arial"/>
        </w:rPr>
        <w:t xml:space="preserve"> AddressLineNumberOf</w:t>
      </w:r>
      <w:r>
        <w:rPr>
          <w:rFonts w:eastAsia="Arial"/>
        </w:rPr>
        <w:t>Occurrences = 3 THEN</w:t>
      </w:r>
    </w:p>
    <w:p w14:paraId="70071381" w14:textId="77777777" w:rsidR="00080E4D" w:rsidRPr="005A6341" w:rsidRDefault="00080E4D" w:rsidP="00080E4D">
      <w:pPr>
        <w:spacing w:after="7"/>
        <w:ind w:left="419" w:right="157" w:hanging="7"/>
        <w:rPr>
          <w:rFonts w:eastAsia="Arial"/>
        </w:rPr>
      </w:pPr>
      <w:r w:rsidRPr="005A6341">
        <w:rPr>
          <w:rFonts w:eastAsia="Arial"/>
        </w:rPr>
        <w:t xml:space="preserve">   /* Name length is limited to 1 line */</w:t>
      </w:r>
    </w:p>
    <w:p w14:paraId="5A844103" w14:textId="0EF1DCE1" w:rsidR="00080E4D" w:rsidRPr="005A6341" w:rsidRDefault="00E94FAE" w:rsidP="00080E4D">
      <w:pPr>
        <w:spacing w:after="7"/>
        <w:ind w:left="419" w:right="157" w:hanging="7"/>
        <w:rPr>
          <w:rFonts w:eastAsia="Arial"/>
        </w:rPr>
      </w:pPr>
      <w:r>
        <w:rPr>
          <w:rFonts w:eastAsia="Arial"/>
        </w:rPr>
        <w:t xml:space="preserve">   </w:t>
      </w:r>
      <w:r w:rsidRPr="00E94FAE">
        <w:rPr>
          <w:rFonts w:eastAsia="Arial"/>
          <w:b/>
        </w:rPr>
        <w:t>IF Length</w:t>
      </w:r>
      <w:r>
        <w:rPr>
          <w:rFonts w:eastAsia="Arial"/>
        </w:rPr>
        <w:t>(MXName) &gt; 33 THEN</w:t>
      </w:r>
    </w:p>
    <w:p w14:paraId="1EBEECEE" w14:textId="77777777" w:rsidR="00080E4D" w:rsidRPr="005A6341" w:rsidRDefault="00080E4D" w:rsidP="00080E4D">
      <w:pPr>
        <w:spacing w:after="7"/>
        <w:ind w:left="419" w:right="157" w:hanging="7"/>
        <w:rPr>
          <w:rFonts w:eastAsia="Arial"/>
        </w:rPr>
      </w:pPr>
      <w:r w:rsidRPr="005A6341">
        <w:rPr>
          <w:rFonts w:eastAsia="Arial"/>
        </w:rPr>
        <w:t xml:space="preserve">        MTNameAndAddressTable [1] = </w:t>
      </w:r>
      <w:r w:rsidRPr="00E94FAE">
        <w:rPr>
          <w:rFonts w:eastAsia="Arial"/>
          <w:b/>
        </w:rPr>
        <w:t>Concatenate</w:t>
      </w:r>
      <w:r w:rsidRPr="005A6341">
        <w:rPr>
          <w:rFonts w:eastAsia="Arial"/>
        </w:rPr>
        <w:t xml:space="preserve">(“1/”, </w:t>
      </w:r>
      <w:r w:rsidRPr="00E94FAE">
        <w:rPr>
          <w:rFonts w:eastAsia="Arial"/>
          <w:b/>
        </w:rPr>
        <w:t>Substring</w:t>
      </w:r>
      <w:r w:rsidRPr="005A6341">
        <w:rPr>
          <w:rFonts w:eastAsia="Arial"/>
        </w:rPr>
        <w:t>(MXName,1,32),”+”)</w:t>
      </w:r>
    </w:p>
    <w:p w14:paraId="1D941BF6" w14:textId="77777777" w:rsidR="00080E4D" w:rsidRPr="00E94FAE" w:rsidRDefault="00080E4D" w:rsidP="00080E4D">
      <w:pPr>
        <w:spacing w:after="7"/>
        <w:ind w:left="419" w:right="157" w:hanging="7"/>
        <w:rPr>
          <w:rFonts w:eastAsia="Arial"/>
          <w:b/>
        </w:rPr>
      </w:pPr>
      <w:r w:rsidRPr="005A6341">
        <w:rPr>
          <w:rFonts w:eastAsia="Arial"/>
        </w:rPr>
        <w:t xml:space="preserve">   </w:t>
      </w:r>
      <w:r w:rsidRPr="00E94FAE">
        <w:rPr>
          <w:rFonts w:eastAsia="Arial"/>
          <w:b/>
        </w:rPr>
        <w:t>ELSE</w:t>
      </w:r>
    </w:p>
    <w:p w14:paraId="56017A5E" w14:textId="77777777" w:rsidR="00080E4D" w:rsidRPr="005A6341" w:rsidRDefault="00080E4D" w:rsidP="00080E4D">
      <w:pPr>
        <w:spacing w:after="7"/>
        <w:ind w:left="419" w:right="157" w:hanging="7"/>
        <w:rPr>
          <w:rFonts w:eastAsia="Arial"/>
        </w:rPr>
      </w:pPr>
      <w:r w:rsidRPr="005A6341">
        <w:rPr>
          <w:rFonts w:eastAsia="Arial"/>
        </w:rPr>
        <w:t xml:space="preserve">        MTNameAndAddressTable [1] = Concatenate(“1/”, MXName)</w:t>
      </w:r>
    </w:p>
    <w:p w14:paraId="11C0455D" w14:textId="77777777" w:rsidR="00080E4D" w:rsidRPr="00E94FAE" w:rsidRDefault="00080E4D" w:rsidP="00080E4D">
      <w:pPr>
        <w:spacing w:after="7"/>
        <w:ind w:left="419" w:right="157" w:hanging="7"/>
        <w:rPr>
          <w:rFonts w:eastAsia="Arial"/>
          <w:b/>
        </w:rPr>
      </w:pPr>
      <w:r>
        <w:rPr>
          <w:rFonts w:eastAsia="Arial"/>
        </w:rPr>
        <w:t xml:space="preserve">   </w:t>
      </w:r>
      <w:r w:rsidRPr="00E94FAE">
        <w:rPr>
          <w:rFonts w:eastAsia="Arial"/>
          <w:b/>
        </w:rPr>
        <w:t>ENDIF</w:t>
      </w:r>
    </w:p>
    <w:p w14:paraId="1831B2C4" w14:textId="77777777" w:rsidR="00080E4D" w:rsidRPr="005A6341" w:rsidRDefault="00080E4D" w:rsidP="00080E4D">
      <w:pPr>
        <w:spacing w:after="7"/>
        <w:ind w:left="419" w:right="157" w:hanging="7"/>
        <w:rPr>
          <w:rFonts w:eastAsia="Arial"/>
        </w:rPr>
      </w:pPr>
    </w:p>
    <w:p w14:paraId="45A3C299" w14:textId="1E97DFF8" w:rsidR="00080E4D" w:rsidRPr="005A6341" w:rsidRDefault="00E94FAE" w:rsidP="00080E4D">
      <w:pPr>
        <w:spacing w:after="7"/>
        <w:ind w:left="419" w:right="157" w:hanging="7"/>
        <w:rPr>
          <w:rFonts w:eastAsia="Arial"/>
        </w:rPr>
      </w:pPr>
      <w:r>
        <w:rPr>
          <w:rFonts w:eastAsia="Arial"/>
        </w:rPr>
        <w:t xml:space="preserve">    </w:t>
      </w:r>
      <w:r w:rsidRPr="00E94FAE">
        <w:rPr>
          <w:rFonts w:eastAsia="Arial"/>
          <w:b/>
        </w:rPr>
        <w:t>IF Length</w:t>
      </w:r>
      <w:r w:rsidR="00080E4D" w:rsidRPr="005A6341">
        <w:rPr>
          <w:rFonts w:eastAsia="Arial"/>
        </w:rPr>
        <w:t>(MXLEI) &gt; 0 THEN</w:t>
      </w:r>
    </w:p>
    <w:p w14:paraId="366D46AB" w14:textId="77777777" w:rsidR="00080E4D" w:rsidRPr="005A6341" w:rsidRDefault="00080E4D" w:rsidP="00080E4D">
      <w:pPr>
        <w:spacing w:after="9"/>
        <w:ind w:left="0" w:right="157" w:firstLine="0"/>
        <w:rPr>
          <w:rFonts w:eastAsia="Arial"/>
        </w:rPr>
      </w:pPr>
      <w:r w:rsidRPr="005A6341">
        <w:rPr>
          <w:rFonts w:eastAsia="Arial"/>
        </w:rPr>
        <w:t xml:space="preserve">               Flag_MissingInformation = “True”</w:t>
      </w:r>
    </w:p>
    <w:p w14:paraId="193CD4DB" w14:textId="4C36FD77" w:rsidR="00080E4D" w:rsidRPr="00E94FAE" w:rsidRDefault="00E94FAE" w:rsidP="00080E4D">
      <w:pPr>
        <w:spacing w:after="9"/>
        <w:ind w:left="0" w:right="157" w:firstLine="0"/>
        <w:rPr>
          <w:rFonts w:eastAsia="Arial"/>
          <w:b/>
        </w:rPr>
      </w:pPr>
      <w:r>
        <w:rPr>
          <w:rFonts w:eastAsia="Arial"/>
        </w:rPr>
        <w:t xml:space="preserve">        </w:t>
      </w:r>
      <w:r w:rsidR="00080E4D" w:rsidRPr="00E94FAE">
        <w:rPr>
          <w:rFonts w:eastAsia="Arial"/>
          <w:b/>
        </w:rPr>
        <w:t>ENDIF</w:t>
      </w:r>
    </w:p>
    <w:p w14:paraId="4DBE9B04" w14:textId="77777777" w:rsidR="00080E4D" w:rsidRPr="005A6341" w:rsidRDefault="00080E4D" w:rsidP="00080E4D">
      <w:pPr>
        <w:spacing w:after="7"/>
        <w:ind w:left="419" w:right="157" w:hanging="7"/>
        <w:rPr>
          <w:rFonts w:eastAsia="Arial"/>
        </w:rPr>
      </w:pPr>
    </w:p>
    <w:p w14:paraId="244DD0E8" w14:textId="77777777" w:rsidR="00080E4D" w:rsidRPr="005A6341" w:rsidRDefault="00080E4D" w:rsidP="00080E4D">
      <w:pPr>
        <w:spacing w:after="7"/>
        <w:ind w:left="419" w:right="157" w:hanging="7"/>
        <w:rPr>
          <w:rFonts w:eastAsia="Arial"/>
        </w:rPr>
      </w:pPr>
      <w:r w:rsidRPr="005A6341">
        <w:rPr>
          <w:rFonts w:eastAsia="Arial"/>
        </w:rPr>
        <w:t xml:space="preserve">    index = 1</w:t>
      </w:r>
    </w:p>
    <w:p w14:paraId="58540FB3" w14:textId="77777777" w:rsidR="00080E4D" w:rsidRPr="005A6341" w:rsidRDefault="00080E4D" w:rsidP="00080E4D">
      <w:pPr>
        <w:spacing w:after="7"/>
        <w:ind w:left="419" w:right="157" w:hanging="7"/>
        <w:rPr>
          <w:rFonts w:eastAsia="Arial"/>
        </w:rPr>
      </w:pPr>
    </w:p>
    <w:p w14:paraId="2BEB2171" w14:textId="25CE8B22" w:rsidR="00080E4D" w:rsidRPr="005A6341" w:rsidRDefault="00080E4D" w:rsidP="00080E4D">
      <w:pPr>
        <w:spacing w:after="7"/>
        <w:ind w:left="419" w:right="157" w:hanging="7"/>
        <w:rPr>
          <w:rFonts w:eastAsia="Arial"/>
        </w:rPr>
      </w:pPr>
      <w:r w:rsidRPr="005A6341">
        <w:rPr>
          <w:rFonts w:eastAsia="Arial"/>
        </w:rPr>
        <w:t xml:space="preserve">   </w:t>
      </w:r>
      <w:r w:rsidR="00E94FAE">
        <w:rPr>
          <w:rFonts w:eastAsia="Arial"/>
        </w:rPr>
        <w:t xml:space="preserve"> </w:t>
      </w:r>
      <w:r w:rsidR="00E94FAE" w:rsidRPr="00E94FAE">
        <w:rPr>
          <w:rFonts w:eastAsia="Arial"/>
          <w:b/>
        </w:rPr>
        <w:t>For i</w:t>
      </w:r>
      <w:r w:rsidR="00E94FAE">
        <w:rPr>
          <w:rFonts w:eastAsia="Arial"/>
        </w:rPr>
        <w:t xml:space="preserve"> = 1 to AddressLineNumberO</w:t>
      </w:r>
      <w:r w:rsidRPr="005A6341">
        <w:rPr>
          <w:rFonts w:eastAsia="Arial"/>
        </w:rPr>
        <w:t xml:space="preserve">fOccurrences </w:t>
      </w:r>
    </w:p>
    <w:p w14:paraId="766EB69A" w14:textId="77777777" w:rsidR="00080E4D" w:rsidRPr="005A6341" w:rsidRDefault="00080E4D" w:rsidP="00080E4D">
      <w:pPr>
        <w:spacing w:after="7"/>
        <w:ind w:left="419" w:right="157" w:hanging="7"/>
        <w:rPr>
          <w:rFonts w:eastAsia="Arial"/>
        </w:rPr>
      </w:pPr>
      <w:r>
        <w:rPr>
          <w:rFonts w:eastAsia="Arial"/>
        </w:rPr>
        <w:t xml:space="preserve">        i</w:t>
      </w:r>
      <w:r w:rsidRPr="005A6341">
        <w:rPr>
          <w:rFonts w:eastAsia="Arial"/>
        </w:rPr>
        <w:t>ndex = index + 1</w:t>
      </w:r>
    </w:p>
    <w:p w14:paraId="106027E3" w14:textId="77777777" w:rsidR="00080E4D" w:rsidRPr="005A6341" w:rsidRDefault="00080E4D" w:rsidP="00080E4D">
      <w:pPr>
        <w:spacing w:after="7"/>
        <w:ind w:left="419" w:right="157" w:hanging="7"/>
        <w:rPr>
          <w:rFonts w:eastAsia="Arial"/>
        </w:rPr>
      </w:pPr>
      <w:r w:rsidRPr="005A6341">
        <w:rPr>
          <w:rFonts w:eastAsia="Arial"/>
        </w:rPr>
        <w:lastRenderedPageBreak/>
        <w:t xml:space="preserve">        MTNameAndAddressTable [index] = MXParty.PostalAddress.AddressLine[i]</w:t>
      </w:r>
    </w:p>
    <w:p w14:paraId="53E6DF58" w14:textId="77777777" w:rsidR="00080E4D" w:rsidRPr="00E94FAE" w:rsidRDefault="00080E4D" w:rsidP="00080E4D">
      <w:pPr>
        <w:spacing w:after="7"/>
        <w:ind w:left="419" w:right="157" w:hanging="7"/>
        <w:rPr>
          <w:rFonts w:eastAsia="Arial"/>
          <w:b/>
        </w:rPr>
      </w:pPr>
      <w:r w:rsidRPr="005A6341">
        <w:rPr>
          <w:rFonts w:eastAsia="Arial"/>
        </w:rPr>
        <w:t xml:space="preserve">   </w:t>
      </w:r>
      <w:r>
        <w:rPr>
          <w:rFonts w:eastAsia="Arial"/>
        </w:rPr>
        <w:t xml:space="preserve"> </w:t>
      </w:r>
      <w:r w:rsidRPr="00E94FAE">
        <w:rPr>
          <w:rFonts w:eastAsia="Arial"/>
          <w:b/>
        </w:rPr>
        <w:t>Next i</w:t>
      </w:r>
    </w:p>
    <w:p w14:paraId="5B130F6E" w14:textId="77777777" w:rsidR="00080E4D" w:rsidRPr="005A6341" w:rsidRDefault="00080E4D" w:rsidP="00080E4D">
      <w:pPr>
        <w:spacing w:after="7"/>
        <w:ind w:left="419" w:right="157" w:hanging="7"/>
        <w:rPr>
          <w:rFonts w:eastAsia="Arial"/>
        </w:rPr>
      </w:pPr>
    </w:p>
    <w:p w14:paraId="0543CE59" w14:textId="06B5929E" w:rsidR="00080E4D" w:rsidRPr="005A6341" w:rsidRDefault="006101D5" w:rsidP="006101D5">
      <w:pPr>
        <w:tabs>
          <w:tab w:val="left" w:pos="270"/>
          <w:tab w:val="left" w:pos="360"/>
        </w:tabs>
        <w:spacing w:after="7"/>
        <w:ind w:left="0" w:right="157" w:firstLine="0"/>
        <w:rPr>
          <w:rFonts w:eastAsia="Arial"/>
        </w:rPr>
      </w:pPr>
      <w:r>
        <w:rPr>
          <w:rFonts w:eastAsia="Arial"/>
          <w:b/>
        </w:rPr>
        <w:t xml:space="preserve">  </w:t>
      </w:r>
      <w:r w:rsidR="00080E4D" w:rsidRPr="005A6341">
        <w:rPr>
          <w:rFonts w:eastAsia="Arial"/>
          <w:b/>
        </w:rPr>
        <w:t>ELSEIF</w:t>
      </w:r>
      <w:r w:rsidR="00080E4D" w:rsidRPr="005A6341">
        <w:rPr>
          <w:rFonts w:eastAsia="Arial"/>
        </w:rPr>
        <w:t xml:space="preserve"> AddressLineNumberOfOccurrences = 2 THEN</w:t>
      </w:r>
    </w:p>
    <w:p w14:paraId="154FE894" w14:textId="77777777" w:rsidR="00080E4D" w:rsidRPr="005A6341" w:rsidRDefault="00080E4D" w:rsidP="00080E4D">
      <w:pPr>
        <w:spacing w:after="7"/>
        <w:ind w:left="419" w:right="157" w:hanging="7"/>
        <w:rPr>
          <w:rFonts w:eastAsia="Arial"/>
        </w:rPr>
      </w:pPr>
      <w:r w:rsidRPr="005A6341">
        <w:rPr>
          <w:rFonts w:eastAsia="Arial"/>
        </w:rPr>
        <w:t xml:space="preserve">  </w:t>
      </w:r>
    </w:p>
    <w:p w14:paraId="359A2ABE" w14:textId="3A470578" w:rsidR="00080E4D" w:rsidRPr="005A6341" w:rsidRDefault="00080E4D" w:rsidP="00080E4D">
      <w:pPr>
        <w:spacing w:after="7"/>
        <w:ind w:left="419" w:right="157" w:hanging="7"/>
        <w:rPr>
          <w:rFonts w:eastAsia="Arial"/>
        </w:rPr>
      </w:pPr>
      <w:r w:rsidRPr="005A6341">
        <w:rPr>
          <w:rFonts w:eastAsia="Arial"/>
        </w:rPr>
        <w:t xml:space="preserve">   /* IF LEI is present</w:t>
      </w:r>
      <w:ins w:id="2556" w:author="BOUVY Martine" w:date="2022-04-05T14:00:00Z">
        <w:r w:rsidR="006A2A7C">
          <w:rPr>
            <w:rFonts w:eastAsia="Arial"/>
          </w:rPr>
          <w:t xml:space="preserve"> and number of lines starting with “3/” in MX </w:t>
        </w:r>
      </w:ins>
      <w:ins w:id="2557" w:author="BOUVY Martine" w:date="2022-04-05T14:01:00Z">
        <w:r w:rsidR="006A2A7C">
          <w:rPr>
            <w:rFonts w:eastAsia="Arial"/>
          </w:rPr>
          <w:t>AddressLine is less that 2</w:t>
        </w:r>
      </w:ins>
      <w:ins w:id="2558" w:author="BOUVY Martine" w:date="2022-04-05T14:02:00Z">
        <w:r w:rsidR="006A2A7C">
          <w:rPr>
            <w:rFonts w:eastAsia="Arial"/>
          </w:rPr>
          <w:t xml:space="preserve"> (see above)</w:t>
        </w:r>
      </w:ins>
      <w:r w:rsidRPr="005A6341">
        <w:rPr>
          <w:rFonts w:eastAsia="Arial"/>
        </w:rPr>
        <w:t>, then Name is limited to 1 line else Name can use 2 lines */</w:t>
      </w:r>
    </w:p>
    <w:p w14:paraId="76667E9B" w14:textId="448BF220" w:rsidR="00080E4D" w:rsidRPr="005A6341" w:rsidRDefault="00080E4D" w:rsidP="0088459A">
      <w:pPr>
        <w:tabs>
          <w:tab w:val="left" w:pos="1080"/>
          <w:tab w:val="left" w:pos="1170"/>
          <w:tab w:val="left" w:pos="1260"/>
        </w:tabs>
        <w:spacing w:after="7"/>
        <w:ind w:left="419" w:right="157" w:hanging="7"/>
        <w:rPr>
          <w:rFonts w:eastAsia="Arial"/>
        </w:rPr>
      </w:pPr>
      <w:r w:rsidRPr="005A6341">
        <w:rPr>
          <w:rFonts w:eastAsia="Arial"/>
        </w:rPr>
        <w:t xml:space="preserve">      </w:t>
      </w:r>
      <w:r w:rsidRPr="005A6341">
        <w:rPr>
          <w:rFonts w:eastAsia="Arial"/>
          <w:b/>
        </w:rPr>
        <w:t>IF</w:t>
      </w:r>
      <w:r w:rsidR="0088459A">
        <w:rPr>
          <w:rFonts w:eastAsia="Arial"/>
        </w:rPr>
        <w:t xml:space="preserve"> </w:t>
      </w:r>
      <w:r w:rsidR="0088459A" w:rsidRPr="0088459A">
        <w:rPr>
          <w:rFonts w:eastAsia="Arial"/>
          <w:b/>
        </w:rPr>
        <w:t>Length</w:t>
      </w:r>
      <w:r w:rsidRPr="005A6341">
        <w:rPr>
          <w:rFonts w:eastAsia="Arial"/>
        </w:rPr>
        <w:t xml:space="preserve"> (MXLEI) &gt; 0</w:t>
      </w:r>
      <w:r w:rsidRPr="005A6341">
        <w:rPr>
          <w:rFonts w:eastAsia="Arial"/>
          <w:b/>
        </w:rPr>
        <w:t xml:space="preserve"> </w:t>
      </w:r>
      <w:r w:rsidRPr="005A6341">
        <w:rPr>
          <w:rFonts w:eastAsia="Arial"/>
        </w:rPr>
        <w:t>THEN</w:t>
      </w:r>
    </w:p>
    <w:p w14:paraId="5513FA5E" w14:textId="1B646FCB" w:rsidR="00080E4D" w:rsidRPr="005A6341" w:rsidRDefault="0088459A" w:rsidP="00080E4D">
      <w:pPr>
        <w:spacing w:after="7"/>
        <w:ind w:left="419" w:right="157" w:hanging="7"/>
        <w:rPr>
          <w:rFonts w:eastAsia="Arial"/>
        </w:rPr>
      </w:pPr>
      <w:r>
        <w:rPr>
          <w:rFonts w:eastAsia="Arial"/>
        </w:rPr>
        <w:t xml:space="preserve">            </w:t>
      </w:r>
      <w:r w:rsidRPr="0088459A">
        <w:rPr>
          <w:rFonts w:eastAsia="Arial"/>
          <w:b/>
        </w:rPr>
        <w:t>IF</w:t>
      </w:r>
      <w:r>
        <w:rPr>
          <w:rFonts w:eastAsia="Arial"/>
        </w:rPr>
        <w:t xml:space="preserve"> </w:t>
      </w:r>
      <w:r w:rsidRPr="0088459A">
        <w:rPr>
          <w:rFonts w:eastAsia="Arial"/>
          <w:b/>
        </w:rPr>
        <w:t>Length</w:t>
      </w:r>
      <w:r>
        <w:rPr>
          <w:rFonts w:eastAsia="Arial"/>
        </w:rPr>
        <w:t>(MXName) &gt; 33 THEN</w:t>
      </w:r>
    </w:p>
    <w:p w14:paraId="7A78BDF0" w14:textId="77777777" w:rsidR="00080E4D" w:rsidRPr="005A6341" w:rsidRDefault="00080E4D" w:rsidP="00080E4D">
      <w:pPr>
        <w:spacing w:after="7"/>
        <w:ind w:left="419" w:right="157" w:hanging="7"/>
        <w:rPr>
          <w:rFonts w:eastAsia="Arial"/>
        </w:rPr>
      </w:pPr>
      <w:r w:rsidRPr="005A6341">
        <w:rPr>
          <w:rFonts w:eastAsia="Arial"/>
        </w:rPr>
        <w:t xml:space="preserve">                MTNameAndAddressTable [1] = </w:t>
      </w:r>
      <w:r w:rsidRPr="0088459A">
        <w:rPr>
          <w:rFonts w:eastAsia="Arial"/>
          <w:b/>
        </w:rPr>
        <w:t>Concatenate</w:t>
      </w:r>
      <w:r w:rsidRPr="005A6341">
        <w:rPr>
          <w:rFonts w:eastAsia="Arial"/>
        </w:rPr>
        <w:t xml:space="preserve">(“1/”, </w:t>
      </w:r>
      <w:r w:rsidRPr="0088459A">
        <w:rPr>
          <w:rFonts w:eastAsia="Arial"/>
          <w:b/>
        </w:rPr>
        <w:t>Substring</w:t>
      </w:r>
      <w:r w:rsidRPr="005A6341">
        <w:rPr>
          <w:rFonts w:eastAsia="Arial"/>
        </w:rPr>
        <w:t>(MXName,1,32),”+”)</w:t>
      </w:r>
    </w:p>
    <w:p w14:paraId="051B9F92" w14:textId="77777777" w:rsidR="00080E4D" w:rsidRPr="0088459A" w:rsidRDefault="00080E4D" w:rsidP="00080E4D">
      <w:pPr>
        <w:spacing w:after="7"/>
        <w:ind w:left="419" w:right="157" w:hanging="7"/>
        <w:rPr>
          <w:rFonts w:eastAsia="Arial"/>
          <w:b/>
        </w:rPr>
      </w:pPr>
      <w:r w:rsidRPr="0088459A">
        <w:rPr>
          <w:rFonts w:eastAsia="Arial"/>
          <w:b/>
        </w:rPr>
        <w:t xml:space="preserve">           ELSE</w:t>
      </w:r>
    </w:p>
    <w:p w14:paraId="0FC54F6D" w14:textId="77777777" w:rsidR="00080E4D" w:rsidRPr="005A6341" w:rsidRDefault="00080E4D" w:rsidP="00080E4D">
      <w:pPr>
        <w:spacing w:after="7"/>
        <w:ind w:left="419" w:right="157" w:hanging="7"/>
        <w:rPr>
          <w:rFonts w:eastAsia="Arial"/>
        </w:rPr>
      </w:pPr>
      <w:r w:rsidRPr="005A6341">
        <w:rPr>
          <w:rFonts w:eastAsia="Arial"/>
        </w:rPr>
        <w:t xml:space="preserve">             MTNameAndAddressTable [1] = </w:t>
      </w:r>
      <w:r w:rsidRPr="0088459A">
        <w:rPr>
          <w:rFonts w:eastAsia="Arial"/>
          <w:b/>
        </w:rPr>
        <w:t>Concatenate</w:t>
      </w:r>
      <w:r w:rsidRPr="005A6341">
        <w:rPr>
          <w:rFonts w:eastAsia="Arial"/>
        </w:rPr>
        <w:t>(“1/”, MXName)</w:t>
      </w:r>
    </w:p>
    <w:p w14:paraId="1F84C298" w14:textId="77777777" w:rsidR="00080E4D" w:rsidRPr="0088459A" w:rsidRDefault="00080E4D" w:rsidP="00080E4D">
      <w:pPr>
        <w:spacing w:after="7"/>
        <w:ind w:left="419" w:right="157" w:hanging="7"/>
        <w:rPr>
          <w:rFonts w:eastAsia="Arial"/>
          <w:b/>
        </w:rPr>
      </w:pPr>
      <w:r w:rsidRPr="005A6341">
        <w:rPr>
          <w:rFonts w:eastAsia="Arial"/>
        </w:rPr>
        <w:t xml:space="preserve">         </w:t>
      </w:r>
      <w:r w:rsidRPr="0088459A">
        <w:rPr>
          <w:rFonts w:eastAsia="Arial"/>
          <w:b/>
        </w:rPr>
        <w:t xml:space="preserve">  ENDIF</w:t>
      </w:r>
    </w:p>
    <w:p w14:paraId="432A0B53" w14:textId="77777777" w:rsidR="00080E4D" w:rsidRPr="005A6341" w:rsidRDefault="00080E4D" w:rsidP="00080E4D">
      <w:pPr>
        <w:spacing w:after="7"/>
        <w:ind w:left="419" w:right="157" w:hanging="7"/>
        <w:rPr>
          <w:rFonts w:eastAsia="Arial"/>
        </w:rPr>
      </w:pPr>
    </w:p>
    <w:p w14:paraId="3F013B48" w14:textId="77777777" w:rsidR="00080E4D" w:rsidRPr="005A6341" w:rsidRDefault="00080E4D" w:rsidP="00080E4D">
      <w:pPr>
        <w:spacing w:after="7"/>
        <w:ind w:left="419" w:right="157" w:hanging="7"/>
        <w:rPr>
          <w:rFonts w:eastAsia="Arial"/>
        </w:rPr>
      </w:pPr>
      <w:r w:rsidRPr="005A6341">
        <w:rPr>
          <w:rFonts w:eastAsia="Arial"/>
        </w:rPr>
        <w:t xml:space="preserve">            index = 1</w:t>
      </w:r>
    </w:p>
    <w:p w14:paraId="2D4C019D" w14:textId="77777777" w:rsidR="00080E4D" w:rsidRPr="005A6341" w:rsidRDefault="00080E4D" w:rsidP="00080E4D">
      <w:pPr>
        <w:spacing w:after="7"/>
        <w:ind w:left="419" w:right="157" w:hanging="7"/>
        <w:rPr>
          <w:rFonts w:eastAsia="Arial"/>
        </w:rPr>
      </w:pPr>
    </w:p>
    <w:p w14:paraId="57E6B050" w14:textId="77777777" w:rsidR="00080E4D" w:rsidRPr="005A6341" w:rsidRDefault="00080E4D" w:rsidP="00080E4D">
      <w:pPr>
        <w:spacing w:after="7"/>
        <w:ind w:left="419" w:right="157" w:hanging="7"/>
        <w:rPr>
          <w:rFonts w:eastAsia="Arial"/>
        </w:rPr>
      </w:pPr>
      <w:r w:rsidRPr="0088459A">
        <w:rPr>
          <w:rFonts w:eastAsia="Arial"/>
          <w:b/>
        </w:rPr>
        <w:t xml:space="preserve">          For i</w:t>
      </w:r>
      <w:r w:rsidRPr="005A6341">
        <w:rPr>
          <w:rFonts w:eastAsia="Arial"/>
        </w:rPr>
        <w:t xml:space="preserve"> = 1 to AddressLineNumberofOccurrences </w:t>
      </w:r>
    </w:p>
    <w:p w14:paraId="4806C374" w14:textId="77777777" w:rsidR="00080E4D" w:rsidRPr="005A6341" w:rsidRDefault="00080E4D" w:rsidP="00080E4D">
      <w:pPr>
        <w:spacing w:after="7"/>
        <w:ind w:left="419" w:right="157" w:hanging="7"/>
        <w:rPr>
          <w:rFonts w:eastAsia="Arial"/>
        </w:rPr>
      </w:pPr>
      <w:r>
        <w:rPr>
          <w:rFonts w:eastAsia="Arial"/>
        </w:rPr>
        <w:t xml:space="preserve">             i</w:t>
      </w:r>
      <w:r w:rsidRPr="005A6341">
        <w:rPr>
          <w:rFonts w:eastAsia="Arial"/>
        </w:rPr>
        <w:t>ndex = index + 1</w:t>
      </w:r>
    </w:p>
    <w:p w14:paraId="4685238A" w14:textId="77777777" w:rsidR="00080E4D" w:rsidRPr="005A6341" w:rsidRDefault="00080E4D" w:rsidP="00080E4D">
      <w:pPr>
        <w:spacing w:after="7"/>
        <w:ind w:left="419" w:right="157" w:hanging="7"/>
        <w:rPr>
          <w:rFonts w:eastAsia="Arial"/>
        </w:rPr>
      </w:pPr>
      <w:r w:rsidRPr="005A6341">
        <w:rPr>
          <w:rFonts w:eastAsia="Arial"/>
        </w:rPr>
        <w:t xml:space="preserve">             MTNameAndAddressTable [index] = MXParty.PostalAddress.AddressLine[i]</w:t>
      </w:r>
    </w:p>
    <w:p w14:paraId="7CB13C45" w14:textId="77777777" w:rsidR="00080E4D" w:rsidRPr="0088459A" w:rsidRDefault="00080E4D" w:rsidP="00080E4D">
      <w:pPr>
        <w:spacing w:after="7"/>
        <w:ind w:left="419" w:right="157" w:hanging="7"/>
        <w:rPr>
          <w:rFonts w:eastAsia="Arial"/>
          <w:b/>
        </w:rPr>
      </w:pPr>
      <w:r w:rsidRPr="005A6341">
        <w:rPr>
          <w:rFonts w:eastAsia="Arial"/>
        </w:rPr>
        <w:t xml:space="preserve">          </w:t>
      </w:r>
      <w:r>
        <w:rPr>
          <w:rFonts w:eastAsia="Arial"/>
        </w:rPr>
        <w:t xml:space="preserve"> </w:t>
      </w:r>
      <w:r w:rsidRPr="0088459A">
        <w:rPr>
          <w:rFonts w:eastAsia="Arial"/>
          <w:b/>
        </w:rPr>
        <w:t>Next i</w:t>
      </w:r>
    </w:p>
    <w:p w14:paraId="36622CC9" w14:textId="77777777" w:rsidR="00080E4D" w:rsidRPr="005A6341" w:rsidRDefault="00080E4D" w:rsidP="00080E4D">
      <w:pPr>
        <w:spacing w:after="7"/>
        <w:ind w:left="419" w:right="157" w:hanging="7"/>
        <w:rPr>
          <w:rFonts w:eastAsia="Arial"/>
        </w:rPr>
      </w:pPr>
    </w:p>
    <w:p w14:paraId="6F5CEF76" w14:textId="77777777" w:rsidR="00080E4D" w:rsidRPr="005A6341" w:rsidRDefault="00080E4D" w:rsidP="00080E4D">
      <w:pPr>
        <w:spacing w:after="306" w:line="216" w:lineRule="auto"/>
        <w:ind w:left="846" w:right="8"/>
        <w:rPr>
          <w:rFonts w:eastAsia="Arial"/>
        </w:rPr>
      </w:pPr>
      <w:r w:rsidRPr="005A6341">
        <w:rPr>
          <w:rFonts w:eastAsia="Arial"/>
        </w:rPr>
        <w:t xml:space="preserve">   </w:t>
      </w:r>
      <w:r>
        <w:rPr>
          <w:rFonts w:eastAsia="Arial"/>
        </w:rPr>
        <w:t xml:space="preserve">    </w:t>
      </w:r>
      <w:r w:rsidRPr="005A6341">
        <w:rPr>
          <w:rFonts w:eastAsia="Arial"/>
        </w:rPr>
        <w:t>index = index + 1</w:t>
      </w:r>
    </w:p>
    <w:p w14:paraId="5B5B76E7" w14:textId="77777777" w:rsidR="00080E4D" w:rsidRPr="005A6341" w:rsidRDefault="00080E4D" w:rsidP="00080E4D">
      <w:pPr>
        <w:spacing w:after="306" w:line="216" w:lineRule="auto"/>
        <w:ind w:left="846" w:right="8"/>
        <w:rPr>
          <w:rFonts w:eastAsia="Arial"/>
        </w:rPr>
      </w:pPr>
      <w:r w:rsidRPr="005A6341">
        <w:rPr>
          <w:rFonts w:eastAsia="Arial"/>
        </w:rPr>
        <w:t xml:space="preserve">  MTNameAndAddressTable [index] = MTLEI</w:t>
      </w:r>
    </w:p>
    <w:p w14:paraId="5EED71A1" w14:textId="276A4C1A" w:rsidR="00080E4D" w:rsidRPr="005A6341" w:rsidRDefault="0088459A" w:rsidP="0088459A">
      <w:pPr>
        <w:tabs>
          <w:tab w:val="left" w:pos="1080"/>
          <w:tab w:val="left" w:pos="1170"/>
          <w:tab w:val="left" w:pos="1260"/>
        </w:tabs>
        <w:spacing w:after="7"/>
        <w:ind w:left="419" w:right="157" w:hanging="7"/>
        <w:rPr>
          <w:rFonts w:eastAsia="Arial"/>
        </w:rPr>
      </w:pPr>
      <w:r>
        <w:rPr>
          <w:rFonts w:eastAsia="Arial"/>
        </w:rPr>
        <w:t xml:space="preserve">      </w:t>
      </w:r>
      <w:r w:rsidR="00080E4D" w:rsidRPr="005A6341">
        <w:rPr>
          <w:rFonts w:eastAsia="Arial"/>
          <w:b/>
        </w:rPr>
        <w:t>ELSE</w:t>
      </w:r>
      <w:r w:rsidR="00080E4D" w:rsidRPr="005A6341">
        <w:rPr>
          <w:rFonts w:eastAsia="Arial"/>
        </w:rPr>
        <w:t xml:space="preserve"> /* AddressLineNumberOfOccurrences = 2, no LEI</w:t>
      </w:r>
      <w:ins w:id="2559" w:author="BOUVY Martine" w:date="2022-04-05T14:07:00Z">
        <w:r w:rsidR="00542D9F">
          <w:rPr>
            <w:rFonts w:eastAsia="Arial"/>
          </w:rPr>
          <w:t xml:space="preserve"> or no translation of LEI because there is already 2 lines starting with “3/” in MX Address Line</w:t>
        </w:r>
      </w:ins>
      <w:r w:rsidR="00080E4D" w:rsidRPr="005A6341">
        <w:rPr>
          <w:rFonts w:eastAsia="Arial"/>
        </w:rPr>
        <w:t>, Name can use up to 2 lines */</w:t>
      </w:r>
    </w:p>
    <w:p w14:paraId="562D150A" w14:textId="5A8F76D7" w:rsidR="00080E4D" w:rsidRPr="005A6341" w:rsidRDefault="006101D5" w:rsidP="006101D5">
      <w:pPr>
        <w:tabs>
          <w:tab w:val="left" w:pos="1440"/>
          <w:tab w:val="left" w:pos="1890"/>
        </w:tabs>
        <w:spacing w:after="7"/>
        <w:ind w:left="419" w:right="157" w:hanging="7"/>
        <w:rPr>
          <w:rFonts w:eastAsia="Arial"/>
        </w:rPr>
      </w:pPr>
      <w:r>
        <w:rPr>
          <w:rFonts w:eastAsia="Arial"/>
        </w:rPr>
        <w:t xml:space="preserve">           </w:t>
      </w:r>
      <w:r w:rsidR="0088459A" w:rsidRPr="0088459A">
        <w:rPr>
          <w:rFonts w:eastAsia="Arial"/>
          <w:b/>
        </w:rPr>
        <w:t>IF Length</w:t>
      </w:r>
      <w:r w:rsidR="0088459A">
        <w:rPr>
          <w:rFonts w:eastAsia="Arial"/>
        </w:rPr>
        <w:t>(MXName) &gt; 66 THEN</w:t>
      </w:r>
    </w:p>
    <w:p w14:paraId="1A8CFB86" w14:textId="77777777" w:rsidR="00080E4D" w:rsidRPr="005A6341" w:rsidRDefault="00080E4D" w:rsidP="00080E4D">
      <w:pPr>
        <w:spacing w:after="7"/>
        <w:ind w:left="419" w:right="157" w:hanging="7"/>
        <w:rPr>
          <w:rFonts w:eastAsia="Arial"/>
        </w:rPr>
      </w:pPr>
      <w:r w:rsidRPr="005A6341">
        <w:rPr>
          <w:rFonts w:eastAsia="Arial"/>
        </w:rPr>
        <w:t xml:space="preserve">                MTNameAndAddressTable [1] = </w:t>
      </w:r>
      <w:r w:rsidRPr="0088459A">
        <w:rPr>
          <w:rFonts w:eastAsia="Arial"/>
          <w:b/>
        </w:rPr>
        <w:t>Concatenate</w:t>
      </w:r>
      <w:r w:rsidRPr="005A6341">
        <w:rPr>
          <w:rFonts w:eastAsia="Arial"/>
        </w:rPr>
        <w:t xml:space="preserve">(“1/”, </w:t>
      </w:r>
      <w:r w:rsidRPr="0088459A">
        <w:rPr>
          <w:rFonts w:eastAsia="Arial"/>
          <w:b/>
        </w:rPr>
        <w:t>Substring</w:t>
      </w:r>
      <w:r w:rsidRPr="005A6341">
        <w:rPr>
          <w:rFonts w:eastAsia="Arial"/>
        </w:rPr>
        <w:t>(MXName,1,33</w:t>
      </w:r>
      <w:r>
        <w:rPr>
          <w:rFonts w:eastAsia="Arial"/>
        </w:rPr>
        <w:t>)</w:t>
      </w:r>
      <w:r w:rsidRPr="005A6341">
        <w:rPr>
          <w:rFonts w:eastAsia="Arial"/>
        </w:rPr>
        <w:t>)</w:t>
      </w:r>
    </w:p>
    <w:p w14:paraId="2D9A03D2" w14:textId="77777777" w:rsidR="00080E4D" w:rsidRPr="005A6341" w:rsidRDefault="00080E4D" w:rsidP="00080E4D">
      <w:pPr>
        <w:spacing w:after="7"/>
        <w:ind w:left="419" w:right="157" w:hanging="7"/>
        <w:rPr>
          <w:rFonts w:eastAsia="Arial"/>
        </w:rPr>
      </w:pPr>
      <w:r w:rsidRPr="005A6341">
        <w:rPr>
          <w:rFonts w:eastAsia="Arial"/>
        </w:rPr>
        <w:t xml:space="preserve">                MTNameAndAddressTable [2] = </w:t>
      </w:r>
      <w:r w:rsidRPr="0088459A">
        <w:rPr>
          <w:rFonts w:eastAsia="Arial"/>
          <w:b/>
        </w:rPr>
        <w:t>Concatenate</w:t>
      </w:r>
      <w:r w:rsidRPr="005A6341">
        <w:rPr>
          <w:rFonts w:eastAsia="Arial"/>
        </w:rPr>
        <w:t xml:space="preserve">(“1/”, </w:t>
      </w:r>
      <w:r w:rsidRPr="0088459A">
        <w:rPr>
          <w:rFonts w:eastAsia="Arial"/>
          <w:b/>
        </w:rPr>
        <w:t>Substring</w:t>
      </w:r>
      <w:r w:rsidRPr="005A6341">
        <w:rPr>
          <w:rFonts w:eastAsia="Arial"/>
        </w:rPr>
        <w:t>(MXName, 34,32), “+”)</w:t>
      </w:r>
    </w:p>
    <w:p w14:paraId="0891555A" w14:textId="77777777" w:rsidR="00080E4D" w:rsidRPr="005A6341" w:rsidRDefault="00080E4D" w:rsidP="00080E4D">
      <w:pPr>
        <w:spacing w:after="7"/>
        <w:ind w:left="419" w:right="157" w:hanging="7"/>
        <w:rPr>
          <w:rFonts w:eastAsia="Arial"/>
        </w:rPr>
      </w:pPr>
      <w:r w:rsidRPr="005A6341">
        <w:rPr>
          <w:rFonts w:eastAsia="Arial"/>
        </w:rPr>
        <w:t xml:space="preserve">                Index = 2</w:t>
      </w:r>
    </w:p>
    <w:p w14:paraId="4A840ACD" w14:textId="1A7701D8" w:rsidR="00080E4D" w:rsidRPr="005A6341" w:rsidRDefault="006101D5" w:rsidP="00080E4D">
      <w:pPr>
        <w:spacing w:after="7"/>
        <w:ind w:left="419" w:right="157" w:hanging="7"/>
        <w:rPr>
          <w:rFonts w:eastAsia="Arial"/>
        </w:rPr>
      </w:pPr>
      <w:r>
        <w:rPr>
          <w:rFonts w:eastAsia="Arial"/>
        </w:rPr>
        <w:t xml:space="preserve">           </w:t>
      </w:r>
      <w:r w:rsidRPr="006101D5">
        <w:rPr>
          <w:rFonts w:eastAsia="Arial"/>
          <w:b/>
        </w:rPr>
        <w:t>ELSEIF Length</w:t>
      </w:r>
      <w:r w:rsidR="00080E4D" w:rsidRPr="005A6341">
        <w:rPr>
          <w:rFonts w:eastAsia="Arial"/>
        </w:rPr>
        <w:t>(MXName) &gt; 33</w:t>
      </w:r>
    </w:p>
    <w:p w14:paraId="469F41A6" w14:textId="77777777" w:rsidR="00080E4D" w:rsidRPr="005A6341" w:rsidRDefault="00080E4D" w:rsidP="00080E4D">
      <w:pPr>
        <w:spacing w:after="7"/>
        <w:ind w:left="419" w:right="157" w:hanging="7"/>
        <w:rPr>
          <w:rFonts w:eastAsia="Arial"/>
        </w:rPr>
      </w:pPr>
      <w:r w:rsidRPr="005A6341">
        <w:rPr>
          <w:rFonts w:eastAsia="Arial"/>
        </w:rPr>
        <w:t xml:space="preserve">               MTNameAndAddressTable [1] = </w:t>
      </w:r>
      <w:r w:rsidRPr="006101D5">
        <w:rPr>
          <w:rFonts w:eastAsia="Arial"/>
          <w:b/>
        </w:rPr>
        <w:t>Concatenate</w:t>
      </w:r>
      <w:r w:rsidRPr="005A6341">
        <w:rPr>
          <w:rFonts w:eastAsia="Arial"/>
        </w:rPr>
        <w:t xml:space="preserve">(“1/”, </w:t>
      </w:r>
      <w:r w:rsidRPr="006101D5">
        <w:rPr>
          <w:rFonts w:eastAsia="Arial"/>
          <w:b/>
        </w:rPr>
        <w:t>Substring</w:t>
      </w:r>
      <w:r w:rsidRPr="005A6341">
        <w:rPr>
          <w:rFonts w:eastAsia="Arial"/>
        </w:rPr>
        <w:t>(MXName,1,33)</w:t>
      </w:r>
      <w:r>
        <w:rPr>
          <w:rFonts w:eastAsia="Arial"/>
        </w:rPr>
        <w:t>)</w:t>
      </w:r>
    </w:p>
    <w:p w14:paraId="66A65BB6" w14:textId="41494E44" w:rsidR="00080E4D" w:rsidRPr="005A6341" w:rsidRDefault="00080E4D" w:rsidP="00080E4D">
      <w:pPr>
        <w:spacing w:after="7"/>
        <w:ind w:left="419" w:right="157" w:hanging="7"/>
        <w:rPr>
          <w:rFonts w:eastAsia="Arial"/>
        </w:rPr>
      </w:pPr>
      <w:r w:rsidRPr="005A6341">
        <w:rPr>
          <w:rFonts w:eastAsia="Arial"/>
        </w:rPr>
        <w:t xml:space="preserve">               MTNameAndAddressTable [2] = </w:t>
      </w:r>
      <w:r w:rsidRPr="006101D5">
        <w:rPr>
          <w:rFonts w:eastAsia="Arial"/>
          <w:b/>
        </w:rPr>
        <w:t>Concatenate</w:t>
      </w:r>
      <w:r w:rsidRPr="005A6341">
        <w:rPr>
          <w:rFonts w:eastAsia="Arial"/>
        </w:rPr>
        <w:t xml:space="preserve">(“1/”, </w:t>
      </w:r>
      <w:ins w:id="2560" w:author="BOUVY Martine" w:date="2022-06-22T08:10:00Z">
        <w:r w:rsidR="006F5543">
          <w:rPr>
            <w:rFonts w:eastAsia="Arial"/>
          </w:rPr>
          <w:t>Substring(</w:t>
        </w:r>
      </w:ins>
      <w:r w:rsidRPr="005A6341">
        <w:rPr>
          <w:rFonts w:eastAsia="Arial"/>
        </w:rPr>
        <w:t>MXName</w:t>
      </w:r>
      <w:ins w:id="2561" w:author="BOUVY Martine" w:date="2022-06-22T08:10:00Z">
        <w:r w:rsidR="006F5543">
          <w:rPr>
            <w:rFonts w:eastAsia="Arial"/>
          </w:rPr>
          <w:t>,3</w:t>
        </w:r>
      </w:ins>
      <w:ins w:id="2562" w:author="BOUVY Martine" w:date="2022-06-22T08:11:00Z">
        <w:r w:rsidR="006F5543">
          <w:rPr>
            <w:rFonts w:eastAsia="Arial"/>
          </w:rPr>
          <w:t>4)</w:t>
        </w:r>
      </w:ins>
      <w:r w:rsidRPr="005A6341">
        <w:rPr>
          <w:rFonts w:eastAsia="Arial"/>
        </w:rPr>
        <w:t>)</w:t>
      </w:r>
    </w:p>
    <w:p w14:paraId="1719503A" w14:textId="77777777" w:rsidR="00080E4D" w:rsidRPr="005A6341" w:rsidRDefault="00080E4D" w:rsidP="00080E4D">
      <w:pPr>
        <w:spacing w:after="7"/>
        <w:ind w:left="419" w:right="157" w:hanging="7"/>
        <w:rPr>
          <w:rFonts w:eastAsia="Arial"/>
        </w:rPr>
      </w:pPr>
      <w:r w:rsidRPr="005A6341">
        <w:rPr>
          <w:rFonts w:eastAsia="Arial"/>
        </w:rPr>
        <w:t xml:space="preserve">               Index = 2</w:t>
      </w:r>
    </w:p>
    <w:p w14:paraId="41278541" w14:textId="77777777" w:rsidR="00080E4D" w:rsidRPr="006101D5" w:rsidRDefault="00080E4D" w:rsidP="00080E4D">
      <w:pPr>
        <w:spacing w:after="7"/>
        <w:ind w:left="419" w:right="157" w:hanging="7"/>
        <w:rPr>
          <w:rFonts w:eastAsia="Arial"/>
          <w:b/>
        </w:rPr>
      </w:pPr>
      <w:r w:rsidRPr="005A6341">
        <w:rPr>
          <w:rFonts w:eastAsia="Arial"/>
        </w:rPr>
        <w:t xml:space="preserve">           </w:t>
      </w:r>
      <w:r w:rsidRPr="006101D5">
        <w:rPr>
          <w:rFonts w:eastAsia="Arial"/>
          <w:b/>
        </w:rPr>
        <w:t xml:space="preserve">ELSE </w:t>
      </w:r>
    </w:p>
    <w:p w14:paraId="242FF3B2" w14:textId="77777777" w:rsidR="00080E4D" w:rsidRPr="005A6341" w:rsidRDefault="00080E4D" w:rsidP="00080E4D">
      <w:pPr>
        <w:spacing w:after="7"/>
        <w:ind w:left="419" w:right="157" w:hanging="7"/>
        <w:rPr>
          <w:rFonts w:eastAsia="Arial"/>
        </w:rPr>
      </w:pPr>
      <w:r w:rsidRPr="005A6341">
        <w:rPr>
          <w:rFonts w:eastAsia="Arial"/>
        </w:rPr>
        <w:t xml:space="preserve">               MTNameAndAddressTable [1] = </w:t>
      </w:r>
      <w:r w:rsidRPr="006101D5">
        <w:rPr>
          <w:rFonts w:eastAsia="Arial"/>
          <w:b/>
        </w:rPr>
        <w:t>Concatenate</w:t>
      </w:r>
      <w:r w:rsidRPr="005A6341">
        <w:rPr>
          <w:rFonts w:eastAsia="Arial"/>
        </w:rPr>
        <w:t>(“1/”, MXName)</w:t>
      </w:r>
    </w:p>
    <w:p w14:paraId="5EA4A869" w14:textId="77777777" w:rsidR="00080E4D" w:rsidRPr="005A6341" w:rsidRDefault="00080E4D" w:rsidP="00080E4D">
      <w:pPr>
        <w:spacing w:after="7"/>
        <w:ind w:left="419" w:right="157" w:hanging="7"/>
        <w:rPr>
          <w:rFonts w:eastAsia="Arial"/>
        </w:rPr>
      </w:pPr>
      <w:r w:rsidRPr="005A6341">
        <w:rPr>
          <w:rFonts w:eastAsia="Arial"/>
        </w:rPr>
        <w:t xml:space="preserve">                Index = 1</w:t>
      </w:r>
    </w:p>
    <w:p w14:paraId="6DDDBF8D" w14:textId="77777777" w:rsidR="00080E4D" w:rsidRPr="006101D5" w:rsidRDefault="00080E4D" w:rsidP="00080E4D">
      <w:pPr>
        <w:spacing w:after="7"/>
        <w:ind w:left="419" w:right="157" w:hanging="7"/>
        <w:rPr>
          <w:rFonts w:eastAsia="Arial"/>
          <w:b/>
        </w:rPr>
      </w:pPr>
      <w:r w:rsidRPr="005A6341">
        <w:rPr>
          <w:rFonts w:eastAsia="Arial"/>
        </w:rPr>
        <w:t xml:space="preserve">           </w:t>
      </w:r>
      <w:r w:rsidRPr="006101D5">
        <w:rPr>
          <w:rFonts w:eastAsia="Arial"/>
          <w:b/>
        </w:rPr>
        <w:t>ENDIF</w:t>
      </w:r>
    </w:p>
    <w:p w14:paraId="6F0A6447" w14:textId="77777777" w:rsidR="00080E4D" w:rsidRPr="005A6341" w:rsidRDefault="00080E4D" w:rsidP="00080E4D">
      <w:pPr>
        <w:spacing w:after="7"/>
        <w:ind w:left="419" w:right="157" w:hanging="7"/>
        <w:rPr>
          <w:rFonts w:eastAsia="Arial"/>
        </w:rPr>
      </w:pPr>
    </w:p>
    <w:p w14:paraId="7CB5F2E6" w14:textId="77777777" w:rsidR="00080E4D" w:rsidRPr="005A6341" w:rsidRDefault="00080E4D" w:rsidP="00080E4D">
      <w:pPr>
        <w:spacing w:after="7"/>
        <w:ind w:left="419" w:right="157" w:hanging="7"/>
        <w:rPr>
          <w:rFonts w:eastAsia="Arial"/>
        </w:rPr>
      </w:pPr>
    </w:p>
    <w:p w14:paraId="6B344C2D" w14:textId="77777777" w:rsidR="00080E4D" w:rsidRPr="005A6341" w:rsidRDefault="00080E4D" w:rsidP="00080E4D">
      <w:pPr>
        <w:spacing w:after="7"/>
        <w:ind w:left="419" w:right="157" w:hanging="7"/>
        <w:rPr>
          <w:rFonts w:eastAsia="Arial"/>
        </w:rPr>
      </w:pPr>
      <w:r w:rsidRPr="005A6341">
        <w:rPr>
          <w:rFonts w:eastAsia="Arial"/>
        </w:rPr>
        <w:lastRenderedPageBreak/>
        <w:t xml:space="preserve">          </w:t>
      </w:r>
      <w:r w:rsidRPr="006101D5">
        <w:rPr>
          <w:rFonts w:eastAsia="Arial"/>
          <w:b/>
        </w:rPr>
        <w:t>For i</w:t>
      </w:r>
      <w:r w:rsidRPr="005A6341">
        <w:rPr>
          <w:rFonts w:eastAsia="Arial"/>
        </w:rPr>
        <w:t xml:space="preserve"> = 1 to AddressLineNumberofOccurrences </w:t>
      </w:r>
    </w:p>
    <w:p w14:paraId="505B4678" w14:textId="77777777" w:rsidR="00080E4D" w:rsidRPr="005A6341" w:rsidRDefault="00080E4D" w:rsidP="00080E4D">
      <w:pPr>
        <w:spacing w:after="7"/>
        <w:ind w:left="419" w:right="157" w:hanging="7"/>
        <w:rPr>
          <w:rFonts w:eastAsia="Arial"/>
        </w:rPr>
      </w:pPr>
      <w:r w:rsidRPr="005A6341">
        <w:rPr>
          <w:rFonts w:eastAsia="Arial"/>
        </w:rPr>
        <w:t xml:space="preserve">             index = index + 1</w:t>
      </w:r>
    </w:p>
    <w:p w14:paraId="58AB47A1" w14:textId="77777777" w:rsidR="00080E4D" w:rsidRPr="005A6341" w:rsidRDefault="00080E4D" w:rsidP="00080E4D">
      <w:pPr>
        <w:spacing w:after="7"/>
        <w:ind w:left="419" w:right="157" w:hanging="7"/>
        <w:rPr>
          <w:rFonts w:eastAsia="Arial"/>
        </w:rPr>
      </w:pPr>
      <w:r w:rsidRPr="005A6341">
        <w:rPr>
          <w:rFonts w:eastAsia="Arial"/>
        </w:rPr>
        <w:t xml:space="preserve">             MTNameAndAddressTable [index] = MXParty.PostalAddress.AddressLine[i]</w:t>
      </w:r>
    </w:p>
    <w:p w14:paraId="3DE7C3C1" w14:textId="77777777" w:rsidR="00080E4D" w:rsidRPr="006101D5" w:rsidRDefault="00080E4D" w:rsidP="00080E4D">
      <w:pPr>
        <w:spacing w:after="7"/>
        <w:ind w:left="419" w:right="157" w:hanging="7"/>
        <w:rPr>
          <w:rFonts w:eastAsia="Arial"/>
          <w:b/>
        </w:rPr>
      </w:pPr>
      <w:r w:rsidRPr="006101D5">
        <w:rPr>
          <w:rFonts w:eastAsia="Arial"/>
          <w:b/>
        </w:rPr>
        <w:t xml:space="preserve">          Next i</w:t>
      </w:r>
    </w:p>
    <w:p w14:paraId="7F4D9BE6" w14:textId="77777777" w:rsidR="00080E4D" w:rsidRPr="005A6341" w:rsidRDefault="00080E4D" w:rsidP="00080E4D">
      <w:pPr>
        <w:spacing w:after="7"/>
        <w:ind w:left="419" w:right="157" w:hanging="7"/>
        <w:rPr>
          <w:rFonts w:eastAsia="Arial"/>
        </w:rPr>
      </w:pPr>
    </w:p>
    <w:p w14:paraId="5F62D01F" w14:textId="7A57C0AA" w:rsidR="00080E4D" w:rsidRPr="005A6341" w:rsidRDefault="006101D5" w:rsidP="006101D5">
      <w:pPr>
        <w:spacing w:after="7"/>
        <w:ind w:left="0" w:right="157" w:firstLine="0"/>
        <w:rPr>
          <w:rFonts w:eastAsia="Arial"/>
        </w:rPr>
      </w:pPr>
      <w:r>
        <w:rPr>
          <w:rFonts w:eastAsia="Arial"/>
          <w:b/>
        </w:rPr>
        <w:t xml:space="preserve">  </w:t>
      </w:r>
      <w:r w:rsidR="00080E4D" w:rsidRPr="005A6341">
        <w:rPr>
          <w:rFonts w:eastAsia="Arial"/>
          <w:b/>
        </w:rPr>
        <w:t>ELSEIF</w:t>
      </w:r>
      <w:r w:rsidR="00080E4D" w:rsidRPr="005A6341">
        <w:rPr>
          <w:rFonts w:eastAsia="Arial"/>
        </w:rPr>
        <w:t xml:space="preserve"> AddressLineNumberOfOccurrences = 1</w:t>
      </w:r>
    </w:p>
    <w:p w14:paraId="6CD721FB" w14:textId="77777777" w:rsidR="00080E4D" w:rsidRPr="005A6341" w:rsidRDefault="00080E4D" w:rsidP="00080E4D">
      <w:pPr>
        <w:spacing w:after="7"/>
        <w:ind w:left="419" w:right="157" w:hanging="7"/>
        <w:rPr>
          <w:rFonts w:eastAsia="Arial"/>
        </w:rPr>
      </w:pPr>
      <w:r w:rsidRPr="005A6341">
        <w:rPr>
          <w:rFonts w:eastAsia="Arial"/>
        </w:rPr>
        <w:t>/* meaning no line 2/ only 3/ in AddressLine*/</w:t>
      </w:r>
    </w:p>
    <w:p w14:paraId="143F8988" w14:textId="77777777" w:rsidR="00080E4D" w:rsidRPr="005A6341" w:rsidRDefault="00080E4D" w:rsidP="00080E4D">
      <w:pPr>
        <w:spacing w:after="7"/>
        <w:ind w:left="419" w:right="157" w:hanging="7"/>
        <w:rPr>
          <w:rFonts w:eastAsia="Arial"/>
        </w:rPr>
      </w:pPr>
      <w:r w:rsidRPr="005A6341">
        <w:rPr>
          <w:rFonts w:eastAsia="Arial"/>
        </w:rPr>
        <w:t xml:space="preserve">/* Name can use up to 2 lines */ </w:t>
      </w:r>
    </w:p>
    <w:p w14:paraId="648BD6E2" w14:textId="77777777" w:rsidR="00080E4D" w:rsidRPr="005A6341" w:rsidRDefault="00080E4D" w:rsidP="00080E4D">
      <w:pPr>
        <w:spacing w:after="7"/>
        <w:ind w:left="419" w:right="157" w:hanging="7"/>
        <w:rPr>
          <w:rFonts w:eastAsia="Arial"/>
        </w:rPr>
      </w:pPr>
      <w:r w:rsidRPr="005A6341">
        <w:rPr>
          <w:rFonts w:eastAsia="Arial"/>
        </w:rPr>
        <w:t>/* 1 line can be used by LEI if present */</w:t>
      </w:r>
    </w:p>
    <w:p w14:paraId="63BF89F2" w14:textId="77777777" w:rsidR="00080E4D" w:rsidRPr="005A6341" w:rsidRDefault="00080E4D" w:rsidP="00080E4D">
      <w:pPr>
        <w:spacing w:after="7"/>
        <w:ind w:left="419" w:right="157" w:hanging="7"/>
        <w:rPr>
          <w:rFonts w:eastAsia="Arial"/>
        </w:rPr>
      </w:pPr>
    </w:p>
    <w:p w14:paraId="461BEDB1" w14:textId="6777459A" w:rsidR="00080E4D" w:rsidRPr="005A6341" w:rsidRDefault="00080E4D" w:rsidP="00080E4D">
      <w:pPr>
        <w:spacing w:after="7"/>
        <w:ind w:left="419" w:right="157" w:hanging="7"/>
        <w:rPr>
          <w:rFonts w:eastAsia="Arial"/>
        </w:rPr>
      </w:pPr>
      <w:r w:rsidRPr="006101D5">
        <w:rPr>
          <w:rFonts w:eastAsia="Arial"/>
          <w:b/>
        </w:rPr>
        <w:t xml:space="preserve">          </w:t>
      </w:r>
      <w:r w:rsidR="006101D5">
        <w:rPr>
          <w:rFonts w:eastAsia="Arial"/>
          <w:b/>
        </w:rPr>
        <w:t xml:space="preserve"> IF Length</w:t>
      </w:r>
      <w:r w:rsidR="006101D5">
        <w:rPr>
          <w:rFonts w:eastAsia="Arial"/>
        </w:rPr>
        <w:t>(MXName) &gt; 66 THEN</w:t>
      </w:r>
    </w:p>
    <w:p w14:paraId="387A84E8" w14:textId="77777777" w:rsidR="00080E4D" w:rsidRPr="005A6341" w:rsidRDefault="00080E4D" w:rsidP="00080E4D">
      <w:pPr>
        <w:spacing w:after="7"/>
        <w:ind w:left="419" w:right="157" w:hanging="7"/>
        <w:rPr>
          <w:rFonts w:eastAsia="Arial"/>
        </w:rPr>
      </w:pPr>
      <w:r w:rsidRPr="005A6341">
        <w:rPr>
          <w:rFonts w:eastAsia="Arial"/>
        </w:rPr>
        <w:t xml:space="preserve">                MTNameAndAddressTable [1] = </w:t>
      </w:r>
      <w:r w:rsidRPr="006101D5">
        <w:rPr>
          <w:rFonts w:eastAsia="Arial"/>
          <w:b/>
        </w:rPr>
        <w:t>Concatenate</w:t>
      </w:r>
      <w:r w:rsidRPr="005A6341">
        <w:rPr>
          <w:rFonts w:eastAsia="Arial"/>
        </w:rPr>
        <w:t xml:space="preserve">(“1/”, </w:t>
      </w:r>
      <w:r w:rsidRPr="006101D5">
        <w:rPr>
          <w:rFonts w:eastAsia="Arial"/>
          <w:b/>
        </w:rPr>
        <w:t>Substring</w:t>
      </w:r>
      <w:r w:rsidRPr="005A6341">
        <w:rPr>
          <w:rFonts w:eastAsia="Arial"/>
        </w:rPr>
        <w:t>(MXName,1,33)</w:t>
      </w:r>
      <w:r>
        <w:rPr>
          <w:rFonts w:eastAsia="Arial"/>
        </w:rPr>
        <w:t>)</w:t>
      </w:r>
    </w:p>
    <w:p w14:paraId="4F497772" w14:textId="77777777" w:rsidR="00080E4D" w:rsidRPr="005A6341" w:rsidRDefault="00080E4D" w:rsidP="00080E4D">
      <w:pPr>
        <w:spacing w:after="7"/>
        <w:ind w:left="419" w:right="157" w:hanging="7"/>
        <w:rPr>
          <w:rFonts w:eastAsia="Arial"/>
        </w:rPr>
      </w:pPr>
      <w:r w:rsidRPr="005A6341">
        <w:rPr>
          <w:rFonts w:eastAsia="Arial"/>
        </w:rPr>
        <w:t xml:space="preserve">                MTNameAndAddressTable [2] = </w:t>
      </w:r>
      <w:r w:rsidRPr="006101D5">
        <w:rPr>
          <w:rFonts w:eastAsia="Arial"/>
          <w:b/>
        </w:rPr>
        <w:t>Concatenate</w:t>
      </w:r>
      <w:r w:rsidRPr="005A6341">
        <w:rPr>
          <w:rFonts w:eastAsia="Arial"/>
        </w:rPr>
        <w:t xml:space="preserve">(“1/”, </w:t>
      </w:r>
      <w:r w:rsidRPr="006101D5">
        <w:rPr>
          <w:rFonts w:eastAsia="Arial"/>
          <w:b/>
        </w:rPr>
        <w:t>Substring</w:t>
      </w:r>
      <w:r w:rsidRPr="005A6341">
        <w:rPr>
          <w:rFonts w:eastAsia="Arial"/>
        </w:rPr>
        <w:t>(MXName, 34,32), “+”)</w:t>
      </w:r>
    </w:p>
    <w:p w14:paraId="50782EF9" w14:textId="663A78DC" w:rsidR="00080E4D" w:rsidRPr="005A6341" w:rsidRDefault="006101D5" w:rsidP="00080E4D">
      <w:pPr>
        <w:spacing w:after="7"/>
        <w:ind w:left="419" w:right="157" w:hanging="7"/>
        <w:rPr>
          <w:rFonts w:eastAsia="Arial"/>
        </w:rPr>
      </w:pPr>
      <w:r>
        <w:rPr>
          <w:rFonts w:eastAsia="Arial"/>
        </w:rPr>
        <w:t xml:space="preserve">                i</w:t>
      </w:r>
      <w:r w:rsidR="00080E4D" w:rsidRPr="005A6341">
        <w:rPr>
          <w:rFonts w:eastAsia="Arial"/>
        </w:rPr>
        <w:t>ndex = 2</w:t>
      </w:r>
    </w:p>
    <w:p w14:paraId="2DAEE924" w14:textId="75CC81BE" w:rsidR="00080E4D" w:rsidRPr="005A6341" w:rsidRDefault="006101D5" w:rsidP="00080E4D">
      <w:pPr>
        <w:spacing w:after="7"/>
        <w:ind w:left="419" w:right="157" w:hanging="7"/>
        <w:rPr>
          <w:rFonts w:eastAsia="Arial"/>
        </w:rPr>
      </w:pPr>
      <w:r>
        <w:rPr>
          <w:rFonts w:eastAsia="Arial"/>
        </w:rPr>
        <w:t xml:space="preserve">           </w:t>
      </w:r>
      <w:r w:rsidRPr="006101D5">
        <w:rPr>
          <w:rFonts w:eastAsia="Arial"/>
          <w:b/>
        </w:rPr>
        <w:t>ELSE</w:t>
      </w:r>
      <w:r w:rsidR="00080E4D" w:rsidRPr="006101D5">
        <w:rPr>
          <w:rFonts w:eastAsia="Arial"/>
          <w:b/>
        </w:rPr>
        <w:t>IF</w:t>
      </w:r>
      <w:r>
        <w:rPr>
          <w:rFonts w:eastAsia="Arial"/>
        </w:rPr>
        <w:t xml:space="preserve"> </w:t>
      </w:r>
      <w:r w:rsidRPr="006101D5">
        <w:rPr>
          <w:rFonts w:eastAsia="Arial"/>
          <w:b/>
        </w:rPr>
        <w:t>Length</w:t>
      </w:r>
      <w:r w:rsidR="00080E4D" w:rsidRPr="005A6341">
        <w:rPr>
          <w:rFonts w:eastAsia="Arial"/>
        </w:rPr>
        <w:t>(MXName) &gt; 33</w:t>
      </w:r>
    </w:p>
    <w:p w14:paraId="2A32C606" w14:textId="77777777" w:rsidR="00080E4D" w:rsidRPr="005A6341" w:rsidRDefault="00080E4D" w:rsidP="00080E4D">
      <w:pPr>
        <w:spacing w:after="7"/>
        <w:ind w:left="419" w:right="157" w:hanging="7"/>
        <w:rPr>
          <w:rFonts w:eastAsia="Arial"/>
        </w:rPr>
      </w:pPr>
      <w:r w:rsidRPr="005A6341">
        <w:rPr>
          <w:rFonts w:eastAsia="Arial"/>
        </w:rPr>
        <w:t xml:space="preserve">               MTNameAndAddressTable [1] = </w:t>
      </w:r>
      <w:r w:rsidRPr="006101D5">
        <w:rPr>
          <w:rFonts w:eastAsia="Arial"/>
          <w:b/>
        </w:rPr>
        <w:t>Concatenate</w:t>
      </w:r>
      <w:r w:rsidRPr="005A6341">
        <w:rPr>
          <w:rFonts w:eastAsia="Arial"/>
        </w:rPr>
        <w:t>(“1/”, Substring(MXName,1,33)</w:t>
      </w:r>
      <w:r>
        <w:rPr>
          <w:rFonts w:eastAsia="Arial"/>
        </w:rPr>
        <w:t>)</w:t>
      </w:r>
    </w:p>
    <w:p w14:paraId="78E393A4" w14:textId="646392F5" w:rsidR="00080E4D" w:rsidRPr="005A6341" w:rsidRDefault="00080E4D" w:rsidP="00080E4D">
      <w:pPr>
        <w:spacing w:after="7"/>
        <w:ind w:left="419" w:right="157" w:hanging="7"/>
        <w:rPr>
          <w:rFonts w:eastAsia="Arial"/>
        </w:rPr>
      </w:pPr>
      <w:r w:rsidRPr="005A6341">
        <w:rPr>
          <w:rFonts w:eastAsia="Arial"/>
        </w:rPr>
        <w:t xml:space="preserve">               MTNameAndAddressTable [2] = </w:t>
      </w:r>
      <w:r w:rsidRPr="006101D5">
        <w:rPr>
          <w:rFonts w:eastAsia="Arial"/>
          <w:b/>
        </w:rPr>
        <w:t>Concatenate</w:t>
      </w:r>
      <w:r w:rsidRPr="005A6341">
        <w:rPr>
          <w:rFonts w:eastAsia="Arial"/>
        </w:rPr>
        <w:t xml:space="preserve">(“1/”, </w:t>
      </w:r>
      <w:ins w:id="2563" w:author="BOUVY Martine" w:date="2022-04-05T14:19:00Z">
        <w:r w:rsidR="00E95534" w:rsidRPr="005A6341">
          <w:rPr>
            <w:rFonts w:eastAsia="Arial"/>
          </w:rPr>
          <w:t>Substring(MXName,</w:t>
        </w:r>
        <w:r w:rsidR="00E95534">
          <w:rPr>
            <w:rFonts w:eastAsia="Arial"/>
          </w:rPr>
          <w:t>34</w:t>
        </w:r>
      </w:ins>
      <w:ins w:id="2564" w:author="BOUVY Martine" w:date="2022-04-05T14:20:00Z">
        <w:r w:rsidR="00E95534">
          <w:rPr>
            <w:rFonts w:eastAsia="Arial"/>
          </w:rPr>
          <w:t>)</w:t>
        </w:r>
      </w:ins>
      <w:ins w:id="2565" w:author="BOUVY Martine" w:date="2022-04-05T14:19:00Z">
        <w:r w:rsidR="00E95534" w:rsidRPr="005A6341">
          <w:rPr>
            <w:rFonts w:eastAsia="Arial"/>
          </w:rPr>
          <w:t>)</w:t>
        </w:r>
      </w:ins>
      <w:r w:rsidRPr="005A6341">
        <w:rPr>
          <w:rFonts w:eastAsia="Arial"/>
        </w:rPr>
        <w:t>)</w:t>
      </w:r>
    </w:p>
    <w:p w14:paraId="4DA3F503" w14:textId="53CA832C" w:rsidR="00080E4D" w:rsidRPr="005A6341" w:rsidRDefault="006101D5" w:rsidP="00080E4D">
      <w:pPr>
        <w:spacing w:after="7"/>
        <w:ind w:left="419" w:right="157" w:hanging="7"/>
        <w:rPr>
          <w:rFonts w:eastAsia="Arial"/>
        </w:rPr>
      </w:pPr>
      <w:r>
        <w:rPr>
          <w:rFonts w:eastAsia="Arial"/>
        </w:rPr>
        <w:t xml:space="preserve">               i</w:t>
      </w:r>
      <w:r w:rsidR="00080E4D" w:rsidRPr="005A6341">
        <w:rPr>
          <w:rFonts w:eastAsia="Arial"/>
        </w:rPr>
        <w:t>ndex = 2</w:t>
      </w:r>
    </w:p>
    <w:p w14:paraId="25FB4670" w14:textId="77777777" w:rsidR="00080E4D" w:rsidRPr="006101D5" w:rsidRDefault="00080E4D" w:rsidP="00080E4D">
      <w:pPr>
        <w:spacing w:after="7"/>
        <w:ind w:left="419" w:right="157" w:hanging="7"/>
        <w:rPr>
          <w:rFonts w:eastAsia="Arial"/>
          <w:b/>
        </w:rPr>
      </w:pPr>
      <w:r w:rsidRPr="005A6341">
        <w:rPr>
          <w:rFonts w:eastAsia="Arial"/>
        </w:rPr>
        <w:t xml:space="preserve">           </w:t>
      </w:r>
      <w:r w:rsidRPr="006101D5">
        <w:rPr>
          <w:rFonts w:eastAsia="Arial"/>
          <w:b/>
        </w:rPr>
        <w:t xml:space="preserve">ELSE </w:t>
      </w:r>
    </w:p>
    <w:p w14:paraId="33CA0211" w14:textId="77777777" w:rsidR="00080E4D" w:rsidRPr="005A6341" w:rsidRDefault="00080E4D" w:rsidP="00080E4D">
      <w:pPr>
        <w:spacing w:after="7"/>
        <w:ind w:left="419" w:right="157" w:hanging="7"/>
        <w:rPr>
          <w:rFonts w:eastAsia="Arial"/>
        </w:rPr>
      </w:pPr>
      <w:r w:rsidRPr="005A6341">
        <w:rPr>
          <w:rFonts w:eastAsia="Arial"/>
        </w:rPr>
        <w:t xml:space="preserve">               MTNameAndAddressTable [1] = </w:t>
      </w:r>
      <w:r w:rsidRPr="006101D5">
        <w:rPr>
          <w:rFonts w:eastAsia="Arial"/>
          <w:b/>
        </w:rPr>
        <w:t>Concatenate</w:t>
      </w:r>
      <w:r w:rsidRPr="005A6341">
        <w:rPr>
          <w:rFonts w:eastAsia="Arial"/>
        </w:rPr>
        <w:t>(“1/”, MXName)</w:t>
      </w:r>
    </w:p>
    <w:p w14:paraId="67BE15AC" w14:textId="5826B230" w:rsidR="00080E4D" w:rsidRPr="005A6341" w:rsidRDefault="006101D5" w:rsidP="00080E4D">
      <w:pPr>
        <w:spacing w:after="7"/>
        <w:ind w:left="419" w:right="157" w:hanging="7"/>
        <w:rPr>
          <w:rFonts w:eastAsia="Arial"/>
        </w:rPr>
      </w:pPr>
      <w:r>
        <w:rPr>
          <w:rFonts w:eastAsia="Arial"/>
        </w:rPr>
        <w:t xml:space="preserve">                i</w:t>
      </w:r>
      <w:r w:rsidR="00080E4D" w:rsidRPr="005A6341">
        <w:rPr>
          <w:rFonts w:eastAsia="Arial"/>
        </w:rPr>
        <w:t>ndex = 1</w:t>
      </w:r>
    </w:p>
    <w:p w14:paraId="02525CFA" w14:textId="77777777" w:rsidR="00080E4D" w:rsidRPr="006101D5" w:rsidRDefault="00080E4D" w:rsidP="00080E4D">
      <w:pPr>
        <w:spacing w:after="7"/>
        <w:ind w:left="419" w:right="157" w:hanging="7"/>
        <w:rPr>
          <w:rFonts w:eastAsia="Arial"/>
          <w:b/>
        </w:rPr>
      </w:pPr>
      <w:r w:rsidRPr="005A6341">
        <w:rPr>
          <w:rFonts w:eastAsia="Arial"/>
        </w:rPr>
        <w:t xml:space="preserve">           </w:t>
      </w:r>
      <w:r w:rsidRPr="006101D5">
        <w:rPr>
          <w:rFonts w:eastAsia="Arial"/>
          <w:b/>
        </w:rPr>
        <w:t>ENDIF</w:t>
      </w:r>
    </w:p>
    <w:p w14:paraId="2CC58F1B" w14:textId="77777777" w:rsidR="00080E4D" w:rsidRPr="005A6341" w:rsidRDefault="00080E4D" w:rsidP="00080E4D">
      <w:pPr>
        <w:spacing w:after="7"/>
        <w:ind w:left="419" w:right="157" w:hanging="7"/>
        <w:rPr>
          <w:rFonts w:eastAsia="Arial"/>
        </w:rPr>
      </w:pPr>
    </w:p>
    <w:p w14:paraId="320FBFB3" w14:textId="77777777" w:rsidR="00080E4D" w:rsidRPr="005A6341" w:rsidRDefault="00080E4D" w:rsidP="00080E4D">
      <w:pPr>
        <w:spacing w:after="7"/>
        <w:ind w:left="419" w:right="157" w:hanging="7"/>
        <w:rPr>
          <w:rFonts w:eastAsia="Arial"/>
        </w:rPr>
      </w:pPr>
      <w:r w:rsidRPr="006101D5">
        <w:rPr>
          <w:rFonts w:eastAsia="Arial"/>
          <w:b/>
        </w:rPr>
        <w:t xml:space="preserve">          For i</w:t>
      </w:r>
      <w:r w:rsidRPr="005A6341">
        <w:rPr>
          <w:rFonts w:eastAsia="Arial"/>
        </w:rPr>
        <w:t xml:space="preserve"> = 1 to AddressLineNumberofOccurrences </w:t>
      </w:r>
    </w:p>
    <w:p w14:paraId="213A0C0C" w14:textId="77777777" w:rsidR="00080E4D" w:rsidRPr="005A6341" w:rsidRDefault="00080E4D" w:rsidP="00080E4D">
      <w:pPr>
        <w:spacing w:after="7"/>
        <w:ind w:left="419" w:right="157" w:hanging="7"/>
        <w:rPr>
          <w:rFonts w:eastAsia="Arial"/>
        </w:rPr>
      </w:pPr>
      <w:r>
        <w:rPr>
          <w:rFonts w:eastAsia="Arial"/>
        </w:rPr>
        <w:t xml:space="preserve">             i</w:t>
      </w:r>
      <w:r w:rsidRPr="005A6341">
        <w:rPr>
          <w:rFonts w:eastAsia="Arial"/>
        </w:rPr>
        <w:t>ndex = index + 1</w:t>
      </w:r>
    </w:p>
    <w:p w14:paraId="4AECEFEA" w14:textId="77777777" w:rsidR="00080E4D" w:rsidRPr="005A6341" w:rsidRDefault="00080E4D" w:rsidP="00080E4D">
      <w:pPr>
        <w:spacing w:after="7"/>
        <w:ind w:left="419" w:right="157" w:hanging="7"/>
        <w:rPr>
          <w:rFonts w:eastAsia="Arial"/>
        </w:rPr>
      </w:pPr>
      <w:r w:rsidRPr="005A6341">
        <w:rPr>
          <w:rFonts w:eastAsia="Arial"/>
        </w:rPr>
        <w:t xml:space="preserve">             MTNameAndAddressTable [index] = MXParty.PostalAddress.AddressLine[i]</w:t>
      </w:r>
    </w:p>
    <w:p w14:paraId="7EBCCFC0" w14:textId="77777777" w:rsidR="00080E4D" w:rsidRPr="006101D5" w:rsidRDefault="00080E4D" w:rsidP="00080E4D">
      <w:pPr>
        <w:spacing w:after="7"/>
        <w:ind w:left="419" w:right="157" w:hanging="7"/>
        <w:rPr>
          <w:rFonts w:eastAsia="Arial"/>
          <w:b/>
        </w:rPr>
      </w:pPr>
      <w:r w:rsidRPr="006101D5">
        <w:rPr>
          <w:rFonts w:eastAsia="Arial"/>
          <w:b/>
        </w:rPr>
        <w:t xml:space="preserve">           Next i</w:t>
      </w:r>
    </w:p>
    <w:p w14:paraId="2C7B0099" w14:textId="6D769CA6" w:rsidR="00080E4D" w:rsidRDefault="00080E4D" w:rsidP="00080E4D">
      <w:pPr>
        <w:spacing w:after="7"/>
        <w:ind w:left="419" w:right="157" w:hanging="7"/>
        <w:rPr>
          <w:ins w:id="2566" w:author="BOUVY Martine" w:date="2022-04-05T14:10:00Z"/>
          <w:rFonts w:eastAsia="Arial"/>
        </w:rPr>
      </w:pPr>
    </w:p>
    <w:p w14:paraId="7A648456" w14:textId="41A067A1" w:rsidR="00E95534" w:rsidRPr="005A6341" w:rsidRDefault="00E95534" w:rsidP="00080E4D">
      <w:pPr>
        <w:spacing w:after="7"/>
        <w:ind w:left="419" w:right="157" w:hanging="7"/>
        <w:rPr>
          <w:rFonts w:eastAsia="Arial"/>
        </w:rPr>
      </w:pPr>
      <w:ins w:id="2567" w:author="BOUVY Martine" w:date="2022-04-05T14:10:00Z">
        <w:r>
          <w:rPr>
            <w:rFonts w:eastAsia="Arial"/>
          </w:rPr>
          <w:t xml:space="preserve">/* IF LEI is present and number of occurrences starting with “3/” in MX AddressLine is less than </w:t>
        </w:r>
      </w:ins>
      <w:ins w:id="2568" w:author="BOUVY Martine" w:date="2022-04-05T14:11:00Z">
        <w:r>
          <w:rPr>
            <w:rFonts w:eastAsia="Arial"/>
          </w:rPr>
          <w:t>2 */</w:t>
        </w:r>
      </w:ins>
    </w:p>
    <w:p w14:paraId="05D2AD33" w14:textId="77777777" w:rsidR="00080E4D" w:rsidRPr="005A6341" w:rsidRDefault="00080E4D" w:rsidP="00080E4D">
      <w:pPr>
        <w:spacing w:after="7"/>
        <w:ind w:left="419" w:right="157" w:hanging="7"/>
        <w:rPr>
          <w:rFonts w:eastAsia="Arial"/>
        </w:rPr>
      </w:pPr>
    </w:p>
    <w:p w14:paraId="7E4B392B" w14:textId="3B2F0D11" w:rsidR="00080E4D" w:rsidRPr="005A6341" w:rsidRDefault="006101D5" w:rsidP="00080E4D">
      <w:pPr>
        <w:spacing w:after="7"/>
        <w:ind w:left="419" w:right="157" w:hanging="7"/>
        <w:rPr>
          <w:rFonts w:eastAsia="Arial"/>
        </w:rPr>
      </w:pPr>
      <w:r>
        <w:rPr>
          <w:rFonts w:eastAsia="Arial"/>
        </w:rPr>
        <w:t xml:space="preserve">        </w:t>
      </w:r>
      <w:r w:rsidRPr="006101D5">
        <w:rPr>
          <w:rFonts w:eastAsia="Arial"/>
          <w:b/>
        </w:rPr>
        <w:t>IF Length</w:t>
      </w:r>
      <w:r w:rsidR="00080E4D" w:rsidRPr="005A6341">
        <w:rPr>
          <w:rFonts w:eastAsia="Arial"/>
        </w:rPr>
        <w:t>(MXLEI) &gt; 0 THEN</w:t>
      </w:r>
    </w:p>
    <w:p w14:paraId="26DD16F1" w14:textId="4FC67103" w:rsidR="00080E4D" w:rsidRPr="005A6341" w:rsidRDefault="006101D5" w:rsidP="00080E4D">
      <w:pPr>
        <w:spacing w:after="0" w:line="240" w:lineRule="auto"/>
        <w:ind w:left="846" w:right="8"/>
        <w:rPr>
          <w:rFonts w:eastAsia="Arial"/>
        </w:rPr>
      </w:pPr>
      <w:r>
        <w:rPr>
          <w:rFonts w:eastAsia="Arial"/>
        </w:rPr>
        <w:t xml:space="preserve">         i</w:t>
      </w:r>
      <w:r w:rsidR="00080E4D" w:rsidRPr="005A6341">
        <w:rPr>
          <w:rFonts w:eastAsia="Arial"/>
        </w:rPr>
        <w:t>ndex = index + 1</w:t>
      </w:r>
    </w:p>
    <w:p w14:paraId="0AC5D9D2" w14:textId="77777777" w:rsidR="00080E4D" w:rsidRPr="005A6341" w:rsidRDefault="00080E4D" w:rsidP="00080E4D">
      <w:pPr>
        <w:spacing w:after="0" w:line="240" w:lineRule="auto"/>
        <w:ind w:left="846" w:right="8"/>
        <w:rPr>
          <w:rFonts w:eastAsia="Arial"/>
        </w:rPr>
      </w:pPr>
      <w:r w:rsidRPr="005A6341">
        <w:rPr>
          <w:rFonts w:eastAsia="Arial"/>
        </w:rPr>
        <w:t xml:space="preserve">         MTNameAndAddressTable [index] = MTLEI</w:t>
      </w:r>
    </w:p>
    <w:p w14:paraId="6341FE97" w14:textId="77777777" w:rsidR="00080E4D" w:rsidRPr="006101D5" w:rsidRDefault="00080E4D" w:rsidP="00080E4D">
      <w:pPr>
        <w:spacing w:after="0" w:line="240" w:lineRule="auto"/>
        <w:ind w:left="846" w:right="8"/>
        <w:rPr>
          <w:rFonts w:eastAsia="Arial"/>
          <w:b/>
        </w:rPr>
      </w:pPr>
      <w:r w:rsidRPr="006101D5">
        <w:rPr>
          <w:rFonts w:eastAsia="Arial"/>
          <w:b/>
        </w:rPr>
        <w:t xml:space="preserve">     ENDIF</w:t>
      </w:r>
    </w:p>
    <w:p w14:paraId="75D0D49F" w14:textId="429E6516" w:rsidR="00080E4D" w:rsidRPr="006101D5" w:rsidRDefault="006101D5" w:rsidP="00080E4D">
      <w:pPr>
        <w:spacing w:after="306" w:line="216" w:lineRule="auto"/>
        <w:ind w:left="846" w:right="8"/>
        <w:rPr>
          <w:rFonts w:eastAsia="Arial"/>
          <w:b/>
        </w:rPr>
      </w:pPr>
      <w:r>
        <w:rPr>
          <w:rFonts w:eastAsia="Arial"/>
          <w:b/>
        </w:rPr>
        <w:t xml:space="preserve"> </w:t>
      </w:r>
    </w:p>
    <w:p w14:paraId="6779DBEF" w14:textId="06C01E68" w:rsidR="00080E4D" w:rsidRPr="005A6341" w:rsidRDefault="006101D5" w:rsidP="00080E4D">
      <w:pPr>
        <w:spacing w:after="306" w:line="216" w:lineRule="auto"/>
        <w:ind w:left="0" w:right="8" w:firstLine="0"/>
        <w:rPr>
          <w:rFonts w:eastAsia="Arial"/>
        </w:rPr>
      </w:pPr>
      <w:r>
        <w:rPr>
          <w:rFonts w:eastAsia="Arial"/>
          <w:b/>
        </w:rPr>
        <w:t xml:space="preserve">  </w:t>
      </w:r>
      <w:r w:rsidR="00080E4D" w:rsidRPr="005A6341">
        <w:rPr>
          <w:rFonts w:eastAsia="Arial"/>
          <w:b/>
        </w:rPr>
        <w:t xml:space="preserve">ENDIF </w:t>
      </w:r>
      <w:r w:rsidR="00080E4D" w:rsidRPr="005A6341">
        <w:rPr>
          <w:rFonts w:eastAsia="Arial"/>
        </w:rPr>
        <w:t xml:space="preserve">  /* </w:t>
      </w:r>
      <w:r w:rsidR="00080E4D" w:rsidRPr="006101D5">
        <w:rPr>
          <w:rFonts w:eastAsia="Arial"/>
        </w:rPr>
        <w:t>IF</w:t>
      </w:r>
      <w:r w:rsidR="00080E4D" w:rsidRPr="005A6341">
        <w:rPr>
          <w:rFonts w:eastAsia="Arial"/>
        </w:rPr>
        <w:t xml:space="preserve"> AddressLineNumberOfOccurrences = 3   */</w:t>
      </w:r>
    </w:p>
    <w:p w14:paraId="48F7498C" w14:textId="77777777" w:rsidR="00080E4D" w:rsidRPr="005A6341" w:rsidRDefault="00080E4D" w:rsidP="00080E4D">
      <w:pPr>
        <w:spacing w:after="306" w:line="216" w:lineRule="auto"/>
        <w:ind w:left="846" w:right="8"/>
        <w:rPr>
          <w:rFonts w:eastAsia="Arial"/>
        </w:rPr>
      </w:pPr>
      <w:r w:rsidRPr="005A6341">
        <w:rPr>
          <w:rFonts w:eastAsia="Arial"/>
        </w:rPr>
        <w:t>/* Fill in the MTNameAndAddress structure */</w:t>
      </w:r>
    </w:p>
    <w:p w14:paraId="51CD6503" w14:textId="77777777" w:rsidR="00080E4D" w:rsidRDefault="00080E4D" w:rsidP="00080E4D">
      <w:pPr>
        <w:spacing w:after="0" w:line="216" w:lineRule="auto"/>
        <w:ind w:left="0" w:right="8" w:firstLine="0"/>
        <w:rPr>
          <w:rFonts w:eastAsia="Arial"/>
        </w:rPr>
      </w:pPr>
      <w:r w:rsidRPr="006101D5">
        <w:rPr>
          <w:rFonts w:eastAsia="Arial"/>
          <w:b/>
        </w:rPr>
        <w:t>For i= 1</w:t>
      </w:r>
      <w:r w:rsidRPr="005A6341">
        <w:rPr>
          <w:rFonts w:eastAsia="Arial"/>
        </w:rPr>
        <w:t xml:space="preserve"> to inde</w:t>
      </w:r>
      <w:r>
        <w:rPr>
          <w:rFonts w:eastAsia="Arial"/>
        </w:rPr>
        <w:t>x</w:t>
      </w:r>
    </w:p>
    <w:p w14:paraId="4FA9062C" w14:textId="1362BD81" w:rsidR="00080E4D" w:rsidRPr="005A6341" w:rsidRDefault="00080E4D" w:rsidP="00080E4D">
      <w:pPr>
        <w:spacing w:after="0" w:line="216" w:lineRule="auto"/>
        <w:ind w:left="0" w:right="8" w:firstLine="0"/>
        <w:rPr>
          <w:rFonts w:eastAsia="Arial"/>
        </w:rPr>
      </w:pPr>
      <w:r w:rsidRPr="005A6341">
        <w:t xml:space="preserve">   </w:t>
      </w:r>
      <w:r w:rsidRPr="005A6341">
        <w:rPr>
          <w:b/>
        </w:rPr>
        <w:t>AppendToNextLine</w:t>
      </w:r>
      <w:r w:rsidRPr="005A6341">
        <w:t>(</w:t>
      </w:r>
      <w:r w:rsidR="00F84F97">
        <w:rPr>
          <w:rFonts w:eastAsia="Arial"/>
        </w:rPr>
        <w:t>MTNameAndAddressTable</w:t>
      </w:r>
      <w:r w:rsidRPr="005A6341">
        <w:rPr>
          <w:rFonts w:eastAsia="Arial"/>
        </w:rPr>
        <w:t>[i]</w:t>
      </w:r>
      <w:r w:rsidR="00CA171D">
        <w:t xml:space="preserve">, </w:t>
      </w:r>
      <w:r w:rsidRPr="005A6341">
        <w:rPr>
          <w:rFonts w:eastAsia="Arial"/>
        </w:rPr>
        <w:t>MTNameAndAddress)</w:t>
      </w:r>
    </w:p>
    <w:p w14:paraId="225E96E9" w14:textId="77777777" w:rsidR="00080E4D" w:rsidRPr="006101D5" w:rsidRDefault="00080E4D" w:rsidP="00080E4D">
      <w:pPr>
        <w:spacing w:after="0" w:line="216" w:lineRule="auto"/>
        <w:ind w:left="0" w:right="8" w:firstLine="0"/>
        <w:rPr>
          <w:rFonts w:eastAsia="Arial"/>
          <w:b/>
        </w:rPr>
      </w:pPr>
      <w:r w:rsidRPr="006101D5">
        <w:rPr>
          <w:b/>
        </w:rPr>
        <w:t>Next i</w:t>
      </w:r>
    </w:p>
    <w:p w14:paraId="5A602ABA" w14:textId="77777777" w:rsidR="006F09BE" w:rsidRDefault="006F09BE" w:rsidP="00080E4D">
      <w:pPr>
        <w:pStyle w:val="Heading3"/>
      </w:pPr>
    </w:p>
    <w:p w14:paraId="48D0978D" w14:textId="18FA6E24" w:rsidR="00080E4D" w:rsidRDefault="00D35A32" w:rsidP="00080E4D">
      <w:pPr>
        <w:pStyle w:val="Heading3"/>
      </w:pPr>
      <w:bookmarkStart w:id="2569" w:name="_Toc136351274"/>
      <w:r>
        <w:t>4.1.</w:t>
      </w:r>
      <w:r w:rsidR="0084116B">
        <w:t>11</w:t>
      </w:r>
      <w:r w:rsidR="00080E4D">
        <w:t xml:space="preserve">  MX_To_MTPartyNameAndAddressLEI1</w:t>
      </w:r>
      <w:bookmarkEnd w:id="2569"/>
    </w:p>
    <w:p w14:paraId="0552EA99" w14:textId="77777777" w:rsidR="00080E4D" w:rsidRDefault="00080E4D" w:rsidP="00080E4D">
      <w:pPr>
        <w:spacing w:after="95"/>
        <w:ind w:left="419" w:right="157" w:hanging="7"/>
      </w:pPr>
      <w:r>
        <w:rPr>
          <w:rFonts w:ascii="Arial" w:eastAsia="Arial" w:hAnsi="Arial" w:cs="Arial"/>
          <w:b/>
        </w:rPr>
        <w:t xml:space="preserve">Name </w:t>
      </w:r>
    </w:p>
    <w:p w14:paraId="58FE920C" w14:textId="77777777" w:rsidR="00080E4D" w:rsidRDefault="00080E4D" w:rsidP="00080E4D">
      <w:pPr>
        <w:spacing w:after="112" w:line="249" w:lineRule="auto"/>
        <w:ind w:left="849" w:right="15" w:hanging="10"/>
      </w:pPr>
      <w:r>
        <w:rPr>
          <w:rFonts w:ascii="Arial" w:eastAsia="Arial" w:hAnsi="Arial" w:cs="Arial"/>
        </w:rPr>
        <w:t>MX_To_MTPartyNameAndAddressLEI1</w:t>
      </w:r>
    </w:p>
    <w:p w14:paraId="3935C57B" w14:textId="77777777" w:rsidR="00080E4D" w:rsidRDefault="00080E4D" w:rsidP="00080E4D">
      <w:pPr>
        <w:spacing w:after="95"/>
        <w:ind w:left="419" w:right="157" w:hanging="7"/>
      </w:pPr>
      <w:r>
        <w:rPr>
          <w:rFonts w:ascii="Arial" w:eastAsia="Arial" w:hAnsi="Arial" w:cs="Arial"/>
          <w:b/>
        </w:rPr>
        <w:t xml:space="preserve">Business description  </w:t>
      </w:r>
    </w:p>
    <w:p w14:paraId="5EE5C178" w14:textId="61AC0311" w:rsidR="00080E4D" w:rsidRDefault="00080E4D" w:rsidP="00080E4D">
      <w:pPr>
        <w:ind w:left="450" w:hanging="360"/>
        <w:rPr>
          <w:rFonts w:ascii="Arial" w:eastAsia="Arial" w:hAnsi="Arial" w:cs="Arial"/>
        </w:rPr>
      </w:pPr>
      <w:r>
        <w:rPr>
          <w:rFonts w:ascii="Arial" w:eastAsia="Arial" w:hAnsi="Arial" w:cs="Arial"/>
        </w:rPr>
        <w:t xml:space="preserve">      The function is used to create subfield2 in 59F when MX Structured Postal Address is present.</w:t>
      </w:r>
      <w:del w:id="2570" w:author="BOUVY Martine" w:date="2022-04-05T09:14:00Z">
        <w:r w:rsidDel="004A307F">
          <w:rPr>
            <w:rFonts w:ascii="Arial" w:eastAsia="Arial" w:hAnsi="Arial" w:cs="Arial"/>
          </w:rPr>
          <w:delText xml:space="preserve"> Depending on the room left, LEI is added if present</w:delText>
        </w:r>
      </w:del>
      <w:r>
        <w:rPr>
          <w:rFonts w:ascii="Arial" w:eastAsia="Arial" w:hAnsi="Arial" w:cs="Arial"/>
        </w:rPr>
        <w:t xml:space="preserve">. </w:t>
      </w:r>
      <w:ins w:id="2571" w:author="BOUVY Martine" w:date="2022-04-05T09:14:00Z">
        <w:r w:rsidR="004A307F">
          <w:rPr>
            <w:rFonts w:ascii="Arial" w:eastAsia="Arial" w:hAnsi="Arial" w:cs="Arial"/>
          </w:rPr>
          <w:t>One line is reserved for LEI</w:t>
        </w:r>
      </w:ins>
      <w:ins w:id="2572" w:author="BOUVY Martine" w:date="2022-04-05T09:15:00Z">
        <w:r w:rsidR="004A307F">
          <w:rPr>
            <w:rFonts w:ascii="Arial" w:eastAsia="Arial" w:hAnsi="Arial" w:cs="Arial"/>
          </w:rPr>
          <w:t>, if present</w:t>
        </w:r>
      </w:ins>
      <w:ins w:id="2573" w:author="BOUVY Martine" w:date="2022-04-05T12:49:00Z">
        <w:r w:rsidR="009226D5">
          <w:rPr>
            <w:rFonts w:ascii="Arial" w:eastAsia="Arial" w:hAnsi="Arial" w:cs="Arial"/>
          </w:rPr>
          <w:t xml:space="preserve"> in the function </w:t>
        </w:r>
        <w:r w:rsidR="009226D5" w:rsidRPr="009C084D">
          <w:rPr>
            <w:rFonts w:ascii="Arial" w:hAnsi="Arial" w:cs="Arial"/>
          </w:rPr>
          <w:t>MX_To_MTPartyNameAndStructuredAddress</w:t>
        </w:r>
      </w:ins>
      <w:ins w:id="2574" w:author="BOUVY Martine" w:date="2022-04-05T12:50:00Z">
        <w:r w:rsidR="009226D5">
          <w:rPr>
            <w:rFonts w:ascii="Arial" w:hAnsi="Arial" w:cs="Arial"/>
          </w:rPr>
          <w:t>(1)</w:t>
        </w:r>
      </w:ins>
      <w:ins w:id="2575" w:author="BOUVY Martine" w:date="2022-04-05T09:15:00Z">
        <w:r w:rsidR="004A307F">
          <w:rPr>
            <w:rFonts w:ascii="Arial" w:eastAsia="Arial" w:hAnsi="Arial" w:cs="Arial"/>
          </w:rPr>
          <w:t xml:space="preserve">. </w:t>
        </w:r>
      </w:ins>
      <w:r>
        <w:rPr>
          <w:rFonts w:ascii="Arial" w:eastAsia="Arial" w:hAnsi="Arial" w:cs="Arial"/>
        </w:rPr>
        <w:t>The function</w:t>
      </w:r>
      <w:ins w:id="2576" w:author="BOUVY Martine" w:date="2022-04-05T12:50:00Z">
        <w:r w:rsidR="009226D5">
          <w:rPr>
            <w:rFonts w:ascii="Arial" w:eastAsia="Arial" w:hAnsi="Arial" w:cs="Arial"/>
          </w:rPr>
          <w:t>s</w:t>
        </w:r>
      </w:ins>
      <w:r>
        <w:rPr>
          <w:rFonts w:ascii="Arial" w:eastAsia="Arial" w:hAnsi="Arial" w:cs="Arial"/>
        </w:rPr>
        <w:t xml:space="preserve"> </w:t>
      </w:r>
      <w:r w:rsidRPr="009C084D">
        <w:rPr>
          <w:rFonts w:ascii="Arial" w:hAnsi="Arial" w:cs="Arial"/>
        </w:rPr>
        <w:t>MX_To_MTPartyNameAndStructuredAddress</w:t>
      </w:r>
      <w:ins w:id="2577" w:author="BOUVY Martine" w:date="2022-04-05T12:50:00Z">
        <w:r w:rsidR="009226D5">
          <w:rPr>
            <w:rFonts w:ascii="Arial" w:hAnsi="Arial" w:cs="Arial"/>
          </w:rPr>
          <w:t>(1)</w:t>
        </w:r>
      </w:ins>
      <w:r>
        <w:rPr>
          <w:rFonts w:ascii="Arial" w:hAnsi="Arial" w:cs="Arial"/>
        </w:rPr>
        <w:t xml:space="preserve"> define</w:t>
      </w:r>
      <w:del w:id="2578" w:author="BOUVY Martine" w:date="2022-04-05T12:50:00Z">
        <w:r w:rsidDel="009226D5">
          <w:rPr>
            <w:rFonts w:ascii="Arial" w:hAnsi="Arial" w:cs="Arial"/>
          </w:rPr>
          <w:delText>s</w:delText>
        </w:r>
      </w:del>
      <w:r>
        <w:rPr>
          <w:rFonts w:ascii="Arial" w:hAnsi="Arial" w:cs="Arial"/>
        </w:rPr>
        <w:t xml:space="preserve"> the translation priority for the elements from the structured postal address. </w:t>
      </w:r>
      <w:r>
        <w:rPr>
          <w:rFonts w:ascii="Arial" w:eastAsia="Arial" w:hAnsi="Arial" w:cs="Arial"/>
        </w:rPr>
        <w:t>LEI structure is “3/CountryCode/LEIC/LEIIdentifier.”</w:t>
      </w:r>
      <w:ins w:id="2579" w:author="BOUVY Martine" w:date="2022-04-05T09:50:00Z">
        <w:r w:rsidR="00070264">
          <w:rPr>
            <w:rFonts w:ascii="Arial" w:eastAsia="Arial" w:hAnsi="Arial" w:cs="Arial"/>
          </w:rPr>
          <w:t xml:space="preserve"> </w:t>
        </w:r>
      </w:ins>
      <w:ins w:id="2580" w:author="BOUVY Martine" w:date="2022-04-05T09:51:00Z">
        <w:r w:rsidR="00070264">
          <w:rPr>
            <w:rFonts w:ascii="Arial" w:eastAsia="Arial" w:hAnsi="Arial" w:cs="Arial"/>
          </w:rPr>
          <w:t>The n</w:t>
        </w:r>
      </w:ins>
      <w:ins w:id="2581" w:author="BOUVY Martine" w:date="2022-04-05T09:50:00Z">
        <w:r w:rsidR="00070264">
          <w:rPr>
            <w:rFonts w:ascii="Arial" w:eastAsia="Arial" w:hAnsi="Arial" w:cs="Arial"/>
          </w:rPr>
          <w:t>umber</w:t>
        </w:r>
      </w:ins>
      <w:ins w:id="2582" w:author="BOUVY Martine" w:date="2022-04-05T09:51:00Z">
        <w:r w:rsidR="00070264">
          <w:rPr>
            <w:rFonts w:ascii="Arial" w:eastAsia="Arial" w:hAnsi="Arial" w:cs="Arial"/>
          </w:rPr>
          <w:t>s</w:t>
        </w:r>
      </w:ins>
      <w:ins w:id="2583" w:author="BOUVY Martine" w:date="2022-04-05T09:50:00Z">
        <w:r w:rsidR="00070264">
          <w:rPr>
            <w:rFonts w:ascii="Arial" w:eastAsia="Arial" w:hAnsi="Arial" w:cs="Arial"/>
          </w:rPr>
          <w:t xml:space="preserve"> “1/”, “2/” and “3/” </w:t>
        </w:r>
      </w:ins>
      <w:ins w:id="2584" w:author="BOUVY Martine" w:date="2022-04-05T09:51:00Z">
        <w:r w:rsidR="00070264">
          <w:rPr>
            <w:rFonts w:ascii="Arial" w:eastAsia="Arial" w:hAnsi="Arial" w:cs="Arial"/>
          </w:rPr>
          <w:t xml:space="preserve">can be repeated but only twice for the same number, the presence of LEI limits to 1 line the information from CountryLine </w:t>
        </w:r>
      </w:ins>
      <w:ins w:id="2585" w:author="BOUVY Martine" w:date="2022-04-05T09:52:00Z">
        <w:r w:rsidR="00070264">
          <w:rPr>
            <w:rFonts w:ascii="Arial" w:eastAsia="Arial" w:hAnsi="Arial" w:cs="Arial"/>
          </w:rPr>
          <w:t xml:space="preserve">starting with “3/”. </w:t>
        </w:r>
      </w:ins>
    </w:p>
    <w:p w14:paraId="2F3C04DE" w14:textId="77777777" w:rsidR="00080E4D" w:rsidRDefault="00080E4D" w:rsidP="00080E4D">
      <w:pPr>
        <w:ind w:left="0" w:firstLine="0"/>
        <w:rPr>
          <w:rFonts w:ascii="Arial" w:eastAsia="Arial" w:hAnsi="Arial" w:cs="Arial"/>
        </w:rPr>
      </w:pPr>
    </w:p>
    <w:p w14:paraId="2C937E2F" w14:textId="77777777" w:rsidR="00080E4D" w:rsidRPr="00014E37" w:rsidRDefault="00080E4D" w:rsidP="00080E4D">
      <w:pPr>
        <w:ind w:left="0" w:firstLine="0"/>
        <w:rPr>
          <w:rFonts w:ascii="Arial" w:eastAsia="Arial" w:hAnsi="Arial" w:cs="Arial"/>
        </w:rPr>
      </w:pPr>
    </w:p>
    <w:p w14:paraId="315C9A21" w14:textId="77777777" w:rsidR="00080E4D" w:rsidRDefault="00080E4D" w:rsidP="00080E4D">
      <w:pPr>
        <w:spacing w:after="95"/>
        <w:ind w:left="419" w:right="157" w:hanging="7"/>
      </w:pPr>
      <w:r>
        <w:rPr>
          <w:rFonts w:ascii="Arial" w:eastAsia="Arial" w:hAnsi="Arial" w:cs="Arial"/>
          <w:b/>
        </w:rPr>
        <w:t xml:space="preserve">Format </w:t>
      </w:r>
    </w:p>
    <w:p w14:paraId="4891C1A6" w14:textId="77777777" w:rsidR="00080E4D" w:rsidRDefault="00080E4D" w:rsidP="00080E4D">
      <w:pPr>
        <w:spacing w:after="0"/>
        <w:ind w:left="860" w:right="157" w:hanging="7"/>
      </w:pPr>
      <w:r>
        <w:rPr>
          <w:rFonts w:ascii="Arial" w:eastAsia="Arial" w:hAnsi="Arial" w:cs="Arial"/>
          <w:b/>
        </w:rPr>
        <w:t>MX_To_MTPartyNameAndAddressLEI1</w:t>
      </w:r>
      <w:r>
        <w:rPr>
          <w:rFonts w:ascii="Arial" w:eastAsia="Arial" w:hAnsi="Arial" w:cs="Arial"/>
        </w:rPr>
        <w:t xml:space="preserve">(MXParty; MTNameAndAddress)  </w:t>
      </w:r>
    </w:p>
    <w:p w14:paraId="1ABED918" w14:textId="54B3DB6A" w:rsidR="00080E4D" w:rsidRDefault="008D3577" w:rsidP="00080E4D">
      <w:pPr>
        <w:spacing w:after="95"/>
        <w:ind w:left="860" w:right="157" w:hanging="7"/>
      </w:pPr>
      <w:r>
        <w:rPr>
          <w:rFonts w:ascii="Arial" w:eastAsia="Arial" w:hAnsi="Arial" w:cs="Arial"/>
          <w:b/>
        </w:rPr>
        <w:t xml:space="preserve">  </w:t>
      </w:r>
      <w:r w:rsidR="00080E4D">
        <w:rPr>
          <w:rFonts w:ascii="Arial" w:eastAsia="Arial" w:hAnsi="Arial" w:cs="Arial"/>
          <w:b/>
        </w:rPr>
        <w:t xml:space="preserve">Input </w:t>
      </w:r>
    </w:p>
    <w:p w14:paraId="269B34C1" w14:textId="7AA1C3BA" w:rsidR="00080E4D" w:rsidRDefault="008D3577" w:rsidP="00080E4D">
      <w:pPr>
        <w:spacing w:after="112" w:line="249" w:lineRule="auto"/>
        <w:ind w:left="849" w:right="15" w:hanging="10"/>
        <w:rPr>
          <w:rFonts w:ascii="Arial" w:eastAsia="Arial" w:hAnsi="Arial" w:cs="Arial"/>
        </w:rPr>
      </w:pPr>
      <w:r>
        <w:rPr>
          <w:rFonts w:ascii="Arial" w:eastAsia="Arial" w:hAnsi="Arial" w:cs="Arial"/>
        </w:rPr>
        <w:t xml:space="preserve">  </w:t>
      </w:r>
      <w:r w:rsidR="00080E4D">
        <w:rPr>
          <w:rFonts w:ascii="Arial" w:eastAsia="Arial" w:hAnsi="Arial" w:cs="Arial"/>
        </w:rPr>
        <w:t xml:space="preserve">MXParty: the entire structure of the MXParty  typed </w:t>
      </w:r>
      <w:r w:rsidR="00080E4D">
        <w:rPr>
          <w:rFonts w:ascii="Arial" w:eastAsia="Arial" w:hAnsi="Arial" w:cs="Arial"/>
          <w:i/>
        </w:rPr>
        <w:t>PartyIdentification135</w:t>
      </w:r>
      <w:r w:rsidR="00080E4D">
        <w:rPr>
          <w:rFonts w:ascii="Arial" w:eastAsia="Arial" w:hAnsi="Arial" w:cs="Arial"/>
        </w:rPr>
        <w:t xml:space="preserve">. </w:t>
      </w:r>
    </w:p>
    <w:p w14:paraId="2B438B15" w14:textId="7DAD2647" w:rsidR="00080E4D" w:rsidRDefault="008D3577" w:rsidP="00080E4D">
      <w:pPr>
        <w:spacing w:after="95"/>
        <w:ind w:left="860" w:right="157" w:hanging="7"/>
        <w:rPr>
          <w:rFonts w:ascii="Arial" w:eastAsia="Arial" w:hAnsi="Arial" w:cs="Arial"/>
          <w:b/>
        </w:rPr>
      </w:pPr>
      <w:r>
        <w:rPr>
          <w:rFonts w:ascii="Arial" w:eastAsia="Arial" w:hAnsi="Arial" w:cs="Arial"/>
          <w:b/>
        </w:rPr>
        <w:t xml:space="preserve">  </w:t>
      </w:r>
      <w:r w:rsidR="00080E4D">
        <w:rPr>
          <w:rFonts w:ascii="Arial" w:eastAsia="Arial" w:hAnsi="Arial" w:cs="Arial"/>
          <w:b/>
        </w:rPr>
        <w:t xml:space="preserve">Output </w:t>
      </w:r>
    </w:p>
    <w:p w14:paraId="593B7C98" w14:textId="07C60A72" w:rsidR="00080E4D" w:rsidRPr="001605AB" w:rsidRDefault="008D3577" w:rsidP="00080E4D">
      <w:pPr>
        <w:spacing w:after="95"/>
        <w:ind w:left="860" w:right="157" w:hanging="7"/>
      </w:pPr>
      <w:r>
        <w:rPr>
          <w:rFonts w:ascii="Arial" w:eastAsia="Arial" w:hAnsi="Arial" w:cs="Arial"/>
        </w:rPr>
        <w:t xml:space="preserve">  </w:t>
      </w:r>
      <w:r w:rsidR="00080E4D">
        <w:rPr>
          <w:rFonts w:ascii="Arial" w:eastAsia="Arial" w:hAnsi="Arial" w:cs="Arial"/>
        </w:rPr>
        <w:t>MTNameAndAddress with the format defined in 59F subfield 2</w:t>
      </w:r>
    </w:p>
    <w:p w14:paraId="5A27B67F" w14:textId="77777777" w:rsidR="00080E4D" w:rsidRPr="008A473A" w:rsidRDefault="00080E4D" w:rsidP="00080E4D">
      <w:pPr>
        <w:spacing w:after="112" w:line="249" w:lineRule="auto"/>
        <w:ind w:left="0" w:right="15" w:firstLine="0"/>
        <w:rPr>
          <w:rFonts w:ascii="Arial" w:hAnsi="Arial" w:cs="Arial"/>
        </w:rPr>
      </w:pPr>
      <w:r w:rsidRPr="008A473A">
        <w:rPr>
          <w:rFonts w:ascii="Arial" w:hAnsi="Arial" w:cs="Arial"/>
        </w:rPr>
        <w:t xml:space="preserve">         </w:t>
      </w:r>
      <w:r>
        <w:rPr>
          <w:rFonts w:ascii="Arial" w:hAnsi="Arial" w:cs="Arial"/>
        </w:rPr>
        <w:t xml:space="preserve">       </w:t>
      </w:r>
    </w:p>
    <w:p w14:paraId="409119D4" w14:textId="77777777" w:rsidR="00080E4D" w:rsidRDefault="00080E4D" w:rsidP="00080E4D">
      <w:pPr>
        <w:spacing w:after="95"/>
        <w:ind w:left="419" w:right="157" w:hanging="7"/>
        <w:rPr>
          <w:rFonts w:ascii="Arial" w:eastAsia="Arial" w:hAnsi="Arial" w:cs="Arial"/>
          <w:b/>
        </w:rPr>
      </w:pPr>
      <w:r>
        <w:rPr>
          <w:rFonts w:ascii="Arial" w:eastAsia="Arial" w:hAnsi="Arial" w:cs="Arial"/>
          <w:b/>
        </w:rPr>
        <w:t xml:space="preserve">Preconditions </w:t>
      </w:r>
    </w:p>
    <w:p w14:paraId="19989EE1" w14:textId="3188843E" w:rsidR="00080E4D" w:rsidRPr="00B157AA" w:rsidRDefault="008D3577" w:rsidP="00080E4D">
      <w:pPr>
        <w:spacing w:after="95"/>
        <w:ind w:left="419" w:right="157" w:hanging="7"/>
        <w:rPr>
          <w:rFonts w:ascii="Arial" w:eastAsia="Arial" w:hAnsi="Arial" w:cs="Arial"/>
        </w:rPr>
      </w:pPr>
      <w:r>
        <w:rPr>
          <w:rFonts w:ascii="Arial" w:eastAsia="Arial" w:hAnsi="Arial" w:cs="Arial"/>
        </w:rPr>
        <w:t xml:space="preserve">        </w:t>
      </w:r>
      <w:r w:rsidR="00080E4D">
        <w:rPr>
          <w:rFonts w:ascii="Arial" w:eastAsia="Arial" w:hAnsi="Arial" w:cs="Arial"/>
        </w:rPr>
        <w:t>None</w:t>
      </w:r>
    </w:p>
    <w:p w14:paraId="0F13CE72" w14:textId="77777777" w:rsidR="00080E4D" w:rsidRDefault="00080E4D" w:rsidP="00080E4D">
      <w:pPr>
        <w:ind w:right="-137"/>
        <w:rPr>
          <w:b/>
        </w:rPr>
      </w:pPr>
    </w:p>
    <w:p w14:paraId="05E3A171" w14:textId="77777777" w:rsidR="00080E4D" w:rsidRDefault="00080E4D" w:rsidP="00080E4D">
      <w:pPr>
        <w:spacing w:after="7"/>
        <w:ind w:left="419" w:right="157" w:hanging="7"/>
        <w:rPr>
          <w:rFonts w:ascii="Arial" w:eastAsia="Arial" w:hAnsi="Arial" w:cs="Arial"/>
          <w:b/>
        </w:rPr>
      </w:pPr>
      <w:r>
        <w:rPr>
          <w:rFonts w:ascii="Arial" w:eastAsia="Arial" w:hAnsi="Arial" w:cs="Arial"/>
          <w:b/>
        </w:rPr>
        <w:t xml:space="preserve">Formal description </w:t>
      </w:r>
    </w:p>
    <w:p w14:paraId="08B51E1B" w14:textId="77777777" w:rsidR="00080E4D" w:rsidRDefault="00080E4D" w:rsidP="00080E4D">
      <w:pPr>
        <w:spacing w:after="7"/>
        <w:ind w:left="419" w:right="157" w:hanging="7"/>
        <w:rPr>
          <w:rFonts w:ascii="Arial" w:eastAsia="Arial" w:hAnsi="Arial" w:cs="Arial"/>
          <w:b/>
        </w:rPr>
      </w:pPr>
    </w:p>
    <w:p w14:paraId="2750B22D" w14:textId="77777777" w:rsidR="00080E4D" w:rsidRPr="006573C7" w:rsidRDefault="00080E4D" w:rsidP="00080E4D">
      <w:pPr>
        <w:spacing w:after="7"/>
        <w:ind w:left="419" w:right="157" w:hanging="7"/>
        <w:rPr>
          <w:rFonts w:eastAsia="Arial"/>
        </w:rPr>
      </w:pPr>
      <w:r w:rsidRPr="006573C7">
        <w:rPr>
          <w:rFonts w:eastAsia="Arial"/>
        </w:rPr>
        <w:t xml:space="preserve">/* Local variables </w:t>
      </w:r>
    </w:p>
    <w:p w14:paraId="5DD01CF2" w14:textId="77777777" w:rsidR="00080E4D" w:rsidRPr="006573C7" w:rsidRDefault="00080E4D" w:rsidP="00080E4D">
      <w:pPr>
        <w:spacing w:after="7"/>
        <w:ind w:left="419" w:right="157" w:hanging="7"/>
        <w:rPr>
          <w:rFonts w:eastAsia="Arial"/>
        </w:rPr>
      </w:pPr>
      <w:r w:rsidRPr="006573C7">
        <w:rPr>
          <w:rFonts w:eastAsia="Arial"/>
        </w:rPr>
        <w:t>MXCountryCode, MTLEI : string */</w:t>
      </w:r>
    </w:p>
    <w:p w14:paraId="13F35D63" w14:textId="77777777" w:rsidR="00080E4D" w:rsidRPr="006573C7" w:rsidRDefault="00080E4D" w:rsidP="00080E4D">
      <w:pPr>
        <w:spacing w:after="306" w:line="216" w:lineRule="auto"/>
        <w:ind w:left="846" w:right="8"/>
        <w:rPr>
          <w:rFonts w:eastAsia="Arial"/>
        </w:rPr>
      </w:pPr>
    </w:p>
    <w:p w14:paraId="7A5260E6" w14:textId="485C246C" w:rsidR="00080E4D" w:rsidRDefault="008D3577" w:rsidP="008D3577">
      <w:pPr>
        <w:tabs>
          <w:tab w:val="left" w:pos="180"/>
          <w:tab w:val="left" w:pos="270"/>
        </w:tabs>
        <w:spacing w:after="7"/>
        <w:ind w:left="810" w:right="157" w:hanging="670"/>
        <w:rPr>
          <w:rFonts w:eastAsia="Arial"/>
        </w:rPr>
      </w:pPr>
      <w:r>
        <w:rPr>
          <w:rFonts w:eastAsia="Arial"/>
          <w:b/>
        </w:rPr>
        <w:t>IF Length</w:t>
      </w:r>
      <w:r w:rsidR="00080E4D" w:rsidRPr="006573C7">
        <w:rPr>
          <w:rFonts w:eastAsia="Arial"/>
        </w:rPr>
        <w:t>(MXParty.Identification.Orga</w:t>
      </w:r>
      <w:r w:rsidR="00080E4D">
        <w:rPr>
          <w:rFonts w:eastAsia="Arial"/>
        </w:rPr>
        <w:t>nisationIdentification.LEI) &gt; 0</w:t>
      </w:r>
    </w:p>
    <w:p w14:paraId="455C51C3" w14:textId="77777777" w:rsidR="00080E4D" w:rsidRPr="006573C7" w:rsidRDefault="00080E4D" w:rsidP="00080E4D">
      <w:pPr>
        <w:spacing w:after="7"/>
        <w:ind w:left="810" w:right="157" w:hanging="670"/>
        <w:rPr>
          <w:rFonts w:eastAsia="Arial"/>
        </w:rPr>
      </w:pPr>
      <w:r w:rsidRPr="006573C7">
        <w:rPr>
          <w:rFonts w:eastAsia="Arial"/>
        </w:rPr>
        <w:t>THEN</w:t>
      </w:r>
    </w:p>
    <w:p w14:paraId="01B98993" w14:textId="77777777" w:rsidR="00080E4D" w:rsidRPr="006573C7" w:rsidRDefault="00080E4D" w:rsidP="00080E4D">
      <w:pPr>
        <w:spacing w:after="7"/>
        <w:ind w:left="419" w:right="157" w:hanging="7"/>
        <w:rPr>
          <w:rFonts w:eastAsia="Arial"/>
        </w:rPr>
      </w:pPr>
      <w:r w:rsidRPr="006573C7">
        <w:rPr>
          <w:rFonts w:eastAsia="Arial"/>
        </w:rPr>
        <w:t xml:space="preserve">    MXLEI = MXParty.Identification.OrganisationIdentification.LEI</w:t>
      </w:r>
    </w:p>
    <w:p w14:paraId="45DF76D0" w14:textId="77777777" w:rsidR="00080E4D" w:rsidRPr="006573C7" w:rsidRDefault="00080E4D" w:rsidP="00080E4D">
      <w:pPr>
        <w:spacing w:after="7"/>
        <w:ind w:left="419" w:right="157" w:hanging="7"/>
        <w:rPr>
          <w:rFonts w:eastAsia="Arial"/>
        </w:rPr>
      </w:pPr>
    </w:p>
    <w:p w14:paraId="28DDDC10" w14:textId="07D7391C" w:rsidR="00080E4D" w:rsidRPr="006573C7" w:rsidRDefault="008D3577" w:rsidP="00080E4D">
      <w:pPr>
        <w:spacing w:after="7"/>
        <w:ind w:left="419" w:right="157" w:hanging="7"/>
        <w:rPr>
          <w:rFonts w:eastAsia="Arial"/>
        </w:rPr>
      </w:pPr>
      <w:r>
        <w:rPr>
          <w:rFonts w:eastAsia="Arial"/>
          <w:b/>
        </w:rPr>
        <w:t xml:space="preserve">      </w:t>
      </w:r>
      <w:r w:rsidR="00080E4D" w:rsidRPr="008D3577">
        <w:rPr>
          <w:rFonts w:eastAsia="Arial"/>
          <w:b/>
        </w:rPr>
        <w:t xml:space="preserve"> IF</w:t>
      </w:r>
      <w:r w:rsidR="00080E4D" w:rsidRPr="006573C7">
        <w:rPr>
          <w:rFonts w:eastAsia="Arial"/>
        </w:rPr>
        <w:t xml:space="preserve"> MXParty.PostalAddress.Country </w:t>
      </w:r>
      <w:r w:rsidR="00080E4D" w:rsidRPr="008D3577">
        <w:rPr>
          <w:rFonts w:eastAsia="Arial"/>
          <w:b/>
        </w:rPr>
        <w:t>IsPresent</w:t>
      </w:r>
      <w:r w:rsidR="00080E4D" w:rsidRPr="006573C7">
        <w:rPr>
          <w:rFonts w:eastAsia="Arial"/>
        </w:rPr>
        <w:t xml:space="preserve"> THEN </w:t>
      </w:r>
    </w:p>
    <w:p w14:paraId="62501BC4" w14:textId="77777777" w:rsidR="00080E4D" w:rsidRPr="006573C7" w:rsidRDefault="00080E4D" w:rsidP="00080E4D">
      <w:pPr>
        <w:spacing w:after="7"/>
        <w:ind w:left="419" w:right="157" w:hanging="7"/>
        <w:rPr>
          <w:rFonts w:eastAsia="Arial"/>
        </w:rPr>
      </w:pPr>
      <w:r w:rsidRPr="006573C7">
        <w:rPr>
          <w:rFonts w:eastAsia="Arial"/>
        </w:rPr>
        <w:t xml:space="preserve">           MXCountryCode = MXParty.PostalAddress.Country</w:t>
      </w:r>
    </w:p>
    <w:p w14:paraId="364612C2" w14:textId="77777777" w:rsidR="00080E4D" w:rsidRPr="008D3577" w:rsidRDefault="00080E4D" w:rsidP="00080E4D">
      <w:pPr>
        <w:spacing w:after="7"/>
        <w:ind w:left="419" w:right="157" w:hanging="7"/>
        <w:rPr>
          <w:rFonts w:eastAsia="Arial"/>
          <w:b/>
        </w:rPr>
      </w:pPr>
      <w:r w:rsidRPr="006573C7">
        <w:rPr>
          <w:rFonts w:eastAsia="Arial"/>
        </w:rPr>
        <w:t xml:space="preserve">       </w:t>
      </w:r>
      <w:r w:rsidRPr="008D3577">
        <w:rPr>
          <w:rFonts w:eastAsia="Arial"/>
          <w:b/>
        </w:rPr>
        <w:t>ELSE</w:t>
      </w:r>
    </w:p>
    <w:p w14:paraId="394A6D2D" w14:textId="77777777" w:rsidR="00080E4D" w:rsidRPr="006573C7" w:rsidRDefault="00080E4D" w:rsidP="00080E4D">
      <w:pPr>
        <w:spacing w:after="7"/>
        <w:ind w:left="419" w:right="157" w:hanging="7"/>
        <w:rPr>
          <w:rFonts w:eastAsia="Arial"/>
        </w:rPr>
      </w:pPr>
      <w:r w:rsidRPr="006573C7">
        <w:rPr>
          <w:rFonts w:eastAsia="Arial"/>
        </w:rPr>
        <w:t>/* should not be needed as country is mandatory in structured postal address */</w:t>
      </w:r>
    </w:p>
    <w:p w14:paraId="774B22DF" w14:textId="77777777" w:rsidR="00080E4D" w:rsidRPr="006573C7" w:rsidRDefault="00080E4D" w:rsidP="00080E4D">
      <w:pPr>
        <w:spacing w:after="7"/>
        <w:ind w:left="419" w:right="157" w:hanging="7"/>
        <w:rPr>
          <w:rFonts w:eastAsia="Arial"/>
        </w:rPr>
      </w:pPr>
      <w:r>
        <w:rPr>
          <w:rFonts w:eastAsia="Arial"/>
        </w:rPr>
        <w:t xml:space="preserve">          </w:t>
      </w:r>
      <w:r w:rsidRPr="006573C7">
        <w:rPr>
          <w:rFonts w:eastAsia="Arial"/>
        </w:rPr>
        <w:t xml:space="preserve"> MXCountryCode = “CH” </w:t>
      </w:r>
    </w:p>
    <w:p w14:paraId="1885C8D0" w14:textId="77777777" w:rsidR="00080E4D" w:rsidRPr="008D3577" w:rsidRDefault="00080E4D" w:rsidP="00080E4D">
      <w:pPr>
        <w:spacing w:after="7"/>
        <w:ind w:left="419" w:right="157" w:hanging="7"/>
        <w:rPr>
          <w:rFonts w:eastAsia="Arial"/>
          <w:b/>
        </w:rPr>
      </w:pPr>
      <w:r w:rsidRPr="008D3577">
        <w:rPr>
          <w:rFonts w:eastAsia="Arial"/>
          <w:b/>
        </w:rPr>
        <w:t xml:space="preserve">       ENDIF </w:t>
      </w:r>
    </w:p>
    <w:p w14:paraId="5F759A85" w14:textId="77777777" w:rsidR="00080E4D" w:rsidRPr="006573C7" w:rsidRDefault="00080E4D" w:rsidP="00080E4D">
      <w:pPr>
        <w:spacing w:after="7"/>
        <w:ind w:left="419" w:right="157" w:hanging="7"/>
        <w:rPr>
          <w:rFonts w:eastAsia="Arial"/>
        </w:rPr>
      </w:pPr>
      <w:r w:rsidRPr="006573C7">
        <w:rPr>
          <w:rFonts w:eastAsia="Arial"/>
        </w:rPr>
        <w:t xml:space="preserve">    </w:t>
      </w:r>
    </w:p>
    <w:p w14:paraId="3DB5BAAE" w14:textId="77777777" w:rsidR="00080E4D" w:rsidRPr="006573C7" w:rsidRDefault="00080E4D" w:rsidP="00080E4D">
      <w:pPr>
        <w:spacing w:after="7"/>
        <w:ind w:left="419" w:right="157" w:hanging="7"/>
        <w:rPr>
          <w:rFonts w:eastAsia="Arial"/>
        </w:rPr>
      </w:pPr>
      <w:r>
        <w:rPr>
          <w:rFonts w:eastAsia="Arial"/>
        </w:rPr>
        <w:t xml:space="preserve">   </w:t>
      </w:r>
      <w:r w:rsidRPr="006573C7">
        <w:rPr>
          <w:rFonts w:eastAsia="Arial"/>
        </w:rPr>
        <w:t>/ Fill in with 3/CountryCode/LEIC/LEIIdentifier</w:t>
      </w:r>
    </w:p>
    <w:p w14:paraId="7FC7814B" w14:textId="77777777" w:rsidR="00080E4D" w:rsidRPr="006573C7" w:rsidRDefault="00080E4D" w:rsidP="00080E4D">
      <w:pPr>
        <w:spacing w:after="7"/>
        <w:ind w:left="419" w:right="157" w:hanging="7"/>
        <w:rPr>
          <w:rFonts w:eastAsia="Arial"/>
        </w:rPr>
      </w:pPr>
    </w:p>
    <w:p w14:paraId="23B82384" w14:textId="77777777" w:rsidR="00080E4D" w:rsidRPr="006573C7" w:rsidRDefault="00080E4D" w:rsidP="00080E4D">
      <w:pPr>
        <w:spacing w:after="306" w:line="216" w:lineRule="auto"/>
        <w:ind w:left="846" w:right="8"/>
        <w:rPr>
          <w:rFonts w:eastAsia="Arial"/>
        </w:rPr>
      </w:pPr>
      <w:r w:rsidRPr="006573C7">
        <w:rPr>
          <w:rFonts w:eastAsia="Arial"/>
        </w:rPr>
        <w:t xml:space="preserve"> MTLEI = </w:t>
      </w:r>
      <w:r w:rsidRPr="008D3577">
        <w:rPr>
          <w:rFonts w:eastAsia="Arial"/>
          <w:b/>
        </w:rPr>
        <w:t>Concatenate</w:t>
      </w:r>
      <w:r w:rsidRPr="006573C7">
        <w:rPr>
          <w:rFonts w:eastAsia="Arial"/>
        </w:rPr>
        <w:t>(“3/”,MXCountryCode,”/LEIC/”, MXLEI)</w:t>
      </w:r>
    </w:p>
    <w:p w14:paraId="6A374FCC" w14:textId="52BB8404" w:rsidR="00080E4D" w:rsidRPr="006573C7" w:rsidRDefault="008D3577" w:rsidP="00080E4D">
      <w:pPr>
        <w:spacing w:after="306" w:line="216" w:lineRule="auto"/>
        <w:ind w:left="0" w:right="8" w:firstLine="0"/>
        <w:rPr>
          <w:rFonts w:eastAsia="Arial"/>
          <w:b/>
        </w:rPr>
      </w:pPr>
      <w:r>
        <w:rPr>
          <w:rFonts w:eastAsia="Arial"/>
          <w:b/>
        </w:rPr>
        <w:lastRenderedPageBreak/>
        <w:t xml:space="preserve"> </w:t>
      </w:r>
      <w:r w:rsidR="00080E4D" w:rsidRPr="00885802">
        <w:rPr>
          <w:rFonts w:eastAsia="Arial"/>
          <w:b/>
        </w:rPr>
        <w:t>ENDIF</w:t>
      </w:r>
    </w:p>
    <w:p w14:paraId="66FD44EF" w14:textId="0C43E325" w:rsidR="00080E4D" w:rsidRDefault="008D3577" w:rsidP="00080E4D">
      <w:pPr>
        <w:spacing w:after="306" w:line="216" w:lineRule="auto"/>
        <w:ind w:left="450" w:right="8"/>
        <w:rPr>
          <w:ins w:id="2586" w:author="BOUVY Martine" w:date="2022-04-05T09:54:00Z"/>
          <w:rFonts w:eastAsia="Arial"/>
        </w:rPr>
      </w:pPr>
      <w:r>
        <w:rPr>
          <w:rFonts w:eastAsia="Arial"/>
        </w:rPr>
        <w:t xml:space="preserve">    </w:t>
      </w:r>
      <w:r w:rsidR="00080E4D" w:rsidRPr="00885802">
        <w:rPr>
          <w:rFonts w:eastAsia="Arial"/>
        </w:rPr>
        <w:t>/* Fill in 1/, 2/ and 3/ */</w:t>
      </w:r>
    </w:p>
    <w:p w14:paraId="236DACC7" w14:textId="0BE83869" w:rsidR="00E3373E" w:rsidRDefault="00E3373E" w:rsidP="00080E4D">
      <w:pPr>
        <w:spacing w:after="306" w:line="216" w:lineRule="auto"/>
        <w:ind w:left="450" w:right="8"/>
        <w:rPr>
          <w:ins w:id="2587" w:author="BOUVY Martine" w:date="2022-04-05T09:59:00Z"/>
          <w:rFonts w:eastAsia="Arial"/>
        </w:rPr>
      </w:pPr>
      <w:ins w:id="2588" w:author="BOUVY Martine" w:date="2022-04-05T09:54:00Z">
        <w:r w:rsidRPr="000B428B">
          <w:rPr>
            <w:rFonts w:eastAsia="Arial"/>
            <w:b/>
            <w:bCs/>
          </w:rPr>
          <w:t>IF Length</w:t>
        </w:r>
        <w:r>
          <w:rPr>
            <w:rFonts w:eastAsia="Arial"/>
          </w:rPr>
          <w:t>(MXLEI)&gt; 0 THEN</w:t>
        </w:r>
      </w:ins>
    </w:p>
    <w:p w14:paraId="66C8BF3A" w14:textId="20D9F94B" w:rsidR="0091765C" w:rsidRPr="0091765C" w:rsidRDefault="0091765C" w:rsidP="00080E4D">
      <w:pPr>
        <w:spacing w:after="306" w:line="216" w:lineRule="auto"/>
        <w:ind w:left="450" w:right="8"/>
        <w:rPr>
          <w:ins w:id="2589" w:author="BOUVY Martine" w:date="2022-04-05T09:55:00Z"/>
          <w:rFonts w:eastAsia="Arial"/>
        </w:rPr>
      </w:pPr>
      <w:ins w:id="2590" w:author="BOUVY Martine" w:date="2022-04-05T09:59:00Z">
        <w:r w:rsidRPr="0091765C">
          <w:rPr>
            <w:rFonts w:eastAsia="Arial"/>
          </w:rPr>
          <w:t xml:space="preserve">/* </w:t>
        </w:r>
      </w:ins>
      <w:ins w:id="2591" w:author="BOUVY Martine" w:date="2022-04-05T10:01:00Z">
        <w:r>
          <w:rPr>
            <w:rFonts w:eastAsia="Arial"/>
          </w:rPr>
          <w:t>A</w:t>
        </w:r>
      </w:ins>
      <w:ins w:id="2592" w:author="BOUVY Martine" w:date="2022-04-05T10:00:00Z">
        <w:r w:rsidRPr="0091765C">
          <w:rPr>
            <w:rFonts w:eastAsia="Arial"/>
          </w:rPr>
          <w:t>s one line is used for 1/ and one line for 3/LEI, then the MXAddress can only generate 1 line 3/ and 1 line 2/ *</w:t>
        </w:r>
      </w:ins>
      <w:ins w:id="2593" w:author="BOUVY Martine" w:date="2022-04-05T10:01:00Z">
        <w:r w:rsidRPr="0091765C">
          <w:rPr>
            <w:rFonts w:eastAsia="Arial"/>
          </w:rPr>
          <w:t>/</w:t>
        </w:r>
      </w:ins>
    </w:p>
    <w:p w14:paraId="0D7E9256" w14:textId="52787BB1" w:rsidR="00E3373E" w:rsidRDefault="00E3373E" w:rsidP="00080E4D">
      <w:pPr>
        <w:spacing w:after="306" w:line="216" w:lineRule="auto"/>
        <w:ind w:left="450" w:right="8"/>
        <w:rPr>
          <w:ins w:id="2594" w:author="BOUVY Martine" w:date="2022-04-05T09:54:00Z"/>
          <w:rFonts w:eastAsia="Arial"/>
        </w:rPr>
      </w:pPr>
      <w:ins w:id="2595" w:author="BOUVY Martine" w:date="2022-04-05T09:55:00Z">
        <w:r>
          <w:rPr>
            <w:rFonts w:eastAsia="Arial"/>
          </w:rPr>
          <w:t xml:space="preserve"> </w:t>
        </w:r>
        <w:r w:rsidRPr="006573C7">
          <w:rPr>
            <w:b/>
          </w:rPr>
          <w:t>MX_To_MTPartyNameAndStructuredAddress</w:t>
        </w:r>
        <w:r>
          <w:rPr>
            <w:b/>
          </w:rPr>
          <w:t>1</w:t>
        </w:r>
        <w:r w:rsidRPr="006573C7">
          <w:rPr>
            <w:rFonts w:eastAsia="Arial"/>
          </w:rPr>
          <w:t>(MXParty; MTNameAndAddress)</w:t>
        </w:r>
      </w:ins>
    </w:p>
    <w:p w14:paraId="79019A6C" w14:textId="2EDB0D7E" w:rsidR="00E3373E" w:rsidRPr="000B428B" w:rsidRDefault="00E3373E" w:rsidP="00080E4D">
      <w:pPr>
        <w:spacing w:after="306" w:line="216" w:lineRule="auto"/>
        <w:ind w:left="450" w:right="8"/>
        <w:rPr>
          <w:rFonts w:eastAsia="Arial"/>
          <w:b/>
          <w:bCs/>
        </w:rPr>
      </w:pPr>
      <w:ins w:id="2596" w:author="BOUVY Martine" w:date="2022-04-05T09:54:00Z">
        <w:r w:rsidRPr="000B428B">
          <w:rPr>
            <w:rFonts w:eastAsia="Arial"/>
            <w:b/>
            <w:bCs/>
          </w:rPr>
          <w:t>ELSE</w:t>
        </w:r>
      </w:ins>
    </w:p>
    <w:p w14:paraId="1D4A8062" w14:textId="24A158D1" w:rsidR="00080E4D" w:rsidRDefault="00080E4D" w:rsidP="00080E4D">
      <w:pPr>
        <w:spacing w:after="306" w:line="216" w:lineRule="auto"/>
        <w:ind w:left="0" w:right="8" w:firstLine="0"/>
        <w:rPr>
          <w:ins w:id="2597" w:author="BOUVY Martine" w:date="2022-04-05T09:54:00Z"/>
          <w:rFonts w:eastAsia="Arial"/>
        </w:rPr>
      </w:pPr>
      <w:r>
        <w:rPr>
          <w:b/>
        </w:rPr>
        <w:t xml:space="preserve">     </w:t>
      </w:r>
      <w:r w:rsidRPr="006573C7">
        <w:rPr>
          <w:b/>
        </w:rPr>
        <w:t>MX_To_MTPartyNameAndStructuredAddress</w:t>
      </w:r>
      <w:r w:rsidRPr="006573C7">
        <w:rPr>
          <w:rFonts w:eastAsia="Arial"/>
        </w:rPr>
        <w:t>(MXParty; MTNameAndAddress)</w:t>
      </w:r>
    </w:p>
    <w:p w14:paraId="5CD90CAF" w14:textId="53FC0052" w:rsidR="00E3373E" w:rsidRPr="000B428B" w:rsidRDefault="00E3373E" w:rsidP="00080E4D">
      <w:pPr>
        <w:spacing w:after="306" w:line="216" w:lineRule="auto"/>
        <w:ind w:left="0" w:right="8" w:firstLine="0"/>
        <w:rPr>
          <w:rFonts w:eastAsia="Arial"/>
          <w:b/>
          <w:bCs/>
        </w:rPr>
      </w:pPr>
      <w:ins w:id="2598" w:author="BOUVY Martine" w:date="2022-04-05T09:54:00Z">
        <w:r w:rsidRPr="000B428B">
          <w:rPr>
            <w:rFonts w:eastAsia="Arial"/>
            <w:b/>
            <w:bCs/>
          </w:rPr>
          <w:t xml:space="preserve">    </w:t>
        </w:r>
      </w:ins>
      <w:ins w:id="2599" w:author="BOUVY Martine" w:date="2022-04-05T09:55:00Z">
        <w:r w:rsidRPr="000B428B">
          <w:rPr>
            <w:rFonts w:eastAsia="Arial"/>
            <w:b/>
            <w:bCs/>
          </w:rPr>
          <w:t>ENDIF</w:t>
        </w:r>
      </w:ins>
    </w:p>
    <w:p w14:paraId="4E2BF73C" w14:textId="77777777" w:rsidR="00080E4D" w:rsidRPr="006573C7" w:rsidRDefault="00080E4D" w:rsidP="00080E4D">
      <w:pPr>
        <w:spacing w:after="306" w:line="216" w:lineRule="auto"/>
        <w:ind w:right="8"/>
        <w:rPr>
          <w:rFonts w:eastAsia="Arial"/>
        </w:rPr>
      </w:pPr>
      <w:r w:rsidRPr="006573C7">
        <w:rPr>
          <w:rFonts w:eastAsia="Arial"/>
        </w:rPr>
        <w:t>/* Check if still room left. Expected one line left if LEI is present */</w:t>
      </w:r>
    </w:p>
    <w:p w14:paraId="07B88527" w14:textId="69C257DD" w:rsidR="00080E4D" w:rsidRPr="006573C7" w:rsidRDefault="00080E4D" w:rsidP="00080E4D">
      <w:pPr>
        <w:spacing w:after="9"/>
        <w:ind w:right="157" w:hanging="716"/>
        <w:rPr>
          <w:rFonts w:eastAsia="Arial"/>
          <w:b/>
        </w:rPr>
      </w:pPr>
      <w:r>
        <w:t xml:space="preserve">    </w:t>
      </w:r>
      <w:r w:rsidRPr="006573C7">
        <w:rPr>
          <w:rFonts w:eastAsia="Arial"/>
          <w:b/>
        </w:rPr>
        <w:t xml:space="preserve">IF ReturnFirstLineEmpty </w:t>
      </w:r>
      <w:r w:rsidRPr="00885802">
        <w:rPr>
          <w:rFonts w:eastAsia="Arial"/>
        </w:rPr>
        <w:t xml:space="preserve">(MTNameAndAddress, 4) = 0 </w:t>
      </w:r>
      <w:r w:rsidRPr="006573C7">
        <w:rPr>
          <w:rFonts w:eastAsia="Arial"/>
        </w:rPr>
        <w:t xml:space="preserve"> AND </w:t>
      </w:r>
      <w:r w:rsidR="008D3577">
        <w:rPr>
          <w:rFonts w:eastAsia="Arial"/>
          <w:b/>
        </w:rPr>
        <w:t>Length</w:t>
      </w:r>
      <w:r w:rsidRPr="006573C7">
        <w:rPr>
          <w:rFonts w:eastAsia="Arial"/>
        </w:rPr>
        <w:t>(MXLEI) &gt; 0</w:t>
      </w:r>
      <w:r w:rsidRPr="00885802">
        <w:rPr>
          <w:rFonts w:eastAsia="Arial"/>
        </w:rPr>
        <w:t xml:space="preserve"> THEN</w:t>
      </w:r>
    </w:p>
    <w:p w14:paraId="4CD8E02A" w14:textId="1C3B2C01" w:rsidR="00080E4D" w:rsidRPr="006573C7" w:rsidRDefault="008D3577" w:rsidP="00080E4D">
      <w:pPr>
        <w:spacing w:after="9"/>
        <w:ind w:left="0" w:right="157" w:firstLine="0"/>
        <w:rPr>
          <w:rFonts w:eastAsia="Arial"/>
        </w:rPr>
      </w:pPr>
      <w:r>
        <w:rPr>
          <w:rFonts w:eastAsia="Arial"/>
        </w:rPr>
        <w:t xml:space="preserve">                </w:t>
      </w:r>
      <w:r w:rsidR="00080E4D" w:rsidRPr="006573C7">
        <w:rPr>
          <w:rFonts w:eastAsia="Arial"/>
        </w:rPr>
        <w:t xml:space="preserve">  Flag_MissingInformation = “True”</w:t>
      </w:r>
    </w:p>
    <w:p w14:paraId="371C9189" w14:textId="3761CE8E" w:rsidR="00080E4D" w:rsidRPr="006573C7" w:rsidRDefault="008D3577" w:rsidP="00080E4D">
      <w:pPr>
        <w:pStyle w:val="Heading4"/>
        <w:tabs>
          <w:tab w:val="center" w:pos="2297"/>
        </w:tabs>
        <w:ind w:left="-14" w:firstLine="0"/>
        <w:rPr>
          <w:rFonts w:ascii="Courier New" w:hAnsi="Courier New" w:cs="Courier New"/>
          <w:b w:val="0"/>
          <w:sz w:val="20"/>
          <w:szCs w:val="20"/>
        </w:rPr>
      </w:pPr>
      <w:r>
        <w:rPr>
          <w:rFonts w:ascii="Courier New" w:hAnsi="Courier New" w:cs="Courier New"/>
        </w:rPr>
        <w:t xml:space="preserve">             </w:t>
      </w:r>
      <w:r w:rsidR="00080E4D" w:rsidRPr="006573C7">
        <w:rPr>
          <w:rFonts w:ascii="Courier New" w:hAnsi="Courier New" w:cs="Courier New"/>
          <w:b w:val="0"/>
          <w:sz w:val="20"/>
          <w:szCs w:val="20"/>
        </w:rPr>
        <w:t>Exit Function</w:t>
      </w:r>
    </w:p>
    <w:p w14:paraId="5E080C49" w14:textId="3F7B3EB6" w:rsidR="00080E4D" w:rsidRPr="006573C7" w:rsidRDefault="00080E4D" w:rsidP="008D3577">
      <w:pPr>
        <w:tabs>
          <w:tab w:val="left" w:pos="630"/>
        </w:tabs>
        <w:ind w:hanging="498"/>
      </w:pPr>
      <w:r w:rsidRPr="006573C7">
        <w:rPr>
          <w:b/>
        </w:rPr>
        <w:t xml:space="preserve"> </w:t>
      </w:r>
      <w:r w:rsidR="008D3577">
        <w:rPr>
          <w:b/>
        </w:rPr>
        <w:t xml:space="preserve"> </w:t>
      </w:r>
      <w:r w:rsidRPr="006573C7">
        <w:rPr>
          <w:b/>
        </w:rPr>
        <w:t>ENDIF</w:t>
      </w:r>
    </w:p>
    <w:p w14:paraId="75CC2C5A" w14:textId="77777777" w:rsidR="00080E4D" w:rsidRPr="006573C7" w:rsidRDefault="00080E4D" w:rsidP="00080E4D">
      <w:pPr>
        <w:ind w:left="180"/>
      </w:pPr>
      <w:r w:rsidRPr="006573C7">
        <w:t xml:space="preserve">    </w:t>
      </w:r>
    </w:p>
    <w:p w14:paraId="34CE5EC0" w14:textId="677F1D4E" w:rsidR="00080E4D" w:rsidRPr="006573C7" w:rsidRDefault="00080E4D" w:rsidP="00080E4D">
      <w:pPr>
        <w:ind w:left="180"/>
      </w:pPr>
      <w:r>
        <w:rPr>
          <w:b/>
        </w:rPr>
        <w:t xml:space="preserve">  </w:t>
      </w:r>
      <w:r w:rsidRPr="00885802">
        <w:rPr>
          <w:b/>
        </w:rPr>
        <w:t xml:space="preserve">  IF</w:t>
      </w:r>
      <w:r w:rsidR="008D3577">
        <w:t xml:space="preserve"> </w:t>
      </w:r>
      <w:r w:rsidR="008D3577" w:rsidRPr="008D3577">
        <w:rPr>
          <w:b/>
        </w:rPr>
        <w:t>Length</w:t>
      </w:r>
      <w:r w:rsidRPr="006573C7">
        <w:t>(MXLEI) &gt; 0 THEN</w:t>
      </w:r>
    </w:p>
    <w:p w14:paraId="6C15AE82" w14:textId="77777777" w:rsidR="00080E4D" w:rsidRPr="006573C7" w:rsidRDefault="00080E4D" w:rsidP="00080E4D">
      <w:pPr>
        <w:ind w:left="180"/>
      </w:pPr>
      <w:r w:rsidRPr="006573C7">
        <w:t xml:space="preserve"> </w:t>
      </w:r>
      <w:r>
        <w:t xml:space="preserve">                </w:t>
      </w:r>
      <w:r w:rsidRPr="006573C7">
        <w:t>/* Append LEI */</w:t>
      </w:r>
    </w:p>
    <w:p w14:paraId="16D4AB5D" w14:textId="77777777" w:rsidR="00080E4D" w:rsidRPr="006573C7" w:rsidRDefault="00080E4D" w:rsidP="00080E4D">
      <w:pPr>
        <w:ind w:left="0" w:firstLine="0"/>
        <w:rPr>
          <w:rFonts w:eastAsia="Arial"/>
        </w:rPr>
      </w:pPr>
      <w:r w:rsidRPr="006573C7">
        <w:t xml:space="preserve">            </w:t>
      </w:r>
      <w:r w:rsidRPr="00885802">
        <w:rPr>
          <w:b/>
        </w:rPr>
        <w:t>AppendToNextLine</w:t>
      </w:r>
      <w:r w:rsidRPr="006573C7">
        <w:t>(MTLEI,</w:t>
      </w:r>
      <w:r w:rsidRPr="006573C7">
        <w:rPr>
          <w:rFonts w:eastAsia="Arial"/>
        </w:rPr>
        <w:t xml:space="preserve"> MTNameAndAddress)</w:t>
      </w:r>
    </w:p>
    <w:p w14:paraId="77BEC541" w14:textId="7C667178" w:rsidR="00080E4D" w:rsidRPr="00885802" w:rsidRDefault="00080E4D" w:rsidP="008D3577">
      <w:pPr>
        <w:tabs>
          <w:tab w:val="left" w:pos="630"/>
          <w:tab w:val="left" w:pos="720"/>
        </w:tabs>
        <w:ind w:left="0" w:firstLine="0"/>
        <w:rPr>
          <w:b/>
        </w:rPr>
      </w:pPr>
      <w:r w:rsidRPr="006573C7">
        <w:rPr>
          <w:rFonts w:eastAsia="Arial"/>
        </w:rPr>
        <w:t xml:space="preserve"> </w:t>
      </w:r>
      <w:r>
        <w:rPr>
          <w:rFonts w:eastAsia="Arial"/>
        </w:rPr>
        <w:t xml:space="preserve">  </w:t>
      </w:r>
      <w:r w:rsidRPr="006573C7">
        <w:rPr>
          <w:rFonts w:eastAsia="Arial"/>
        </w:rPr>
        <w:t xml:space="preserve">  </w:t>
      </w:r>
      <w:r w:rsidR="008D3577">
        <w:rPr>
          <w:rFonts w:eastAsia="Arial"/>
        </w:rPr>
        <w:t xml:space="preserve"> </w:t>
      </w:r>
      <w:r w:rsidRPr="00885802">
        <w:rPr>
          <w:rFonts w:eastAsia="Arial"/>
          <w:b/>
        </w:rPr>
        <w:t>ENDIF</w:t>
      </w:r>
    </w:p>
    <w:p w14:paraId="6EBAE9C3" w14:textId="1EC61656" w:rsidR="00A90CA4" w:rsidRDefault="00A90CA4" w:rsidP="00A90CA4">
      <w:pPr>
        <w:spacing w:after="0" w:line="367" w:lineRule="auto"/>
        <w:ind w:left="0" w:right="15" w:firstLine="0"/>
        <w:rPr>
          <w:rFonts w:ascii="Arial" w:eastAsia="Arial" w:hAnsi="Arial" w:cs="Arial"/>
        </w:rPr>
      </w:pPr>
    </w:p>
    <w:p w14:paraId="2717FDB6" w14:textId="221E7CDE" w:rsidR="00C43717" w:rsidRDefault="00C43717" w:rsidP="00A90CA4">
      <w:pPr>
        <w:spacing w:after="0" w:line="367" w:lineRule="auto"/>
        <w:ind w:left="0" w:right="15" w:firstLine="0"/>
        <w:rPr>
          <w:rFonts w:ascii="Arial" w:eastAsia="Arial" w:hAnsi="Arial" w:cs="Arial"/>
        </w:rPr>
      </w:pPr>
    </w:p>
    <w:p w14:paraId="7FCB33FE" w14:textId="31969B39" w:rsidR="00C43717" w:rsidRDefault="00C43717" w:rsidP="00A90CA4">
      <w:pPr>
        <w:spacing w:after="0" w:line="367" w:lineRule="auto"/>
        <w:ind w:left="0" w:right="15" w:firstLine="0"/>
        <w:rPr>
          <w:rFonts w:ascii="Arial" w:eastAsia="Arial" w:hAnsi="Arial" w:cs="Arial"/>
        </w:rPr>
      </w:pPr>
    </w:p>
    <w:p w14:paraId="62B01C11" w14:textId="13392294" w:rsidR="00C43717" w:rsidRDefault="00C43717" w:rsidP="00C43717">
      <w:pPr>
        <w:pStyle w:val="Heading3"/>
      </w:pPr>
      <w:bookmarkStart w:id="2600" w:name="_Toc136351275"/>
      <w:r>
        <w:t xml:space="preserve">4.1.12  </w:t>
      </w:r>
      <w:r w:rsidRPr="00C43717">
        <w:t>MX_To_MTPartyNameAndStructuredAddressNoNumber</w:t>
      </w:r>
      <w:bookmarkEnd w:id="2600"/>
    </w:p>
    <w:p w14:paraId="19319504" w14:textId="77777777" w:rsidR="00C43717" w:rsidRDefault="00C43717" w:rsidP="00C43717">
      <w:pPr>
        <w:spacing w:after="95"/>
        <w:ind w:left="419" w:right="157" w:hanging="7"/>
      </w:pPr>
      <w:r>
        <w:rPr>
          <w:rFonts w:ascii="Arial" w:eastAsia="Arial" w:hAnsi="Arial" w:cs="Arial"/>
          <w:b/>
        </w:rPr>
        <w:t xml:space="preserve">Name </w:t>
      </w:r>
    </w:p>
    <w:p w14:paraId="1E2E6FF4" w14:textId="240AA27D" w:rsidR="00C43717" w:rsidRPr="00C43717" w:rsidRDefault="00C43717" w:rsidP="00C43717">
      <w:pPr>
        <w:spacing w:after="112" w:line="249" w:lineRule="auto"/>
        <w:ind w:left="849" w:right="15" w:hanging="10"/>
        <w:rPr>
          <w:rFonts w:ascii="Arial" w:hAnsi="Arial" w:cs="Arial"/>
        </w:rPr>
      </w:pPr>
      <w:r w:rsidRPr="00C43717">
        <w:rPr>
          <w:rFonts w:ascii="Arial" w:hAnsi="Arial" w:cs="Arial"/>
        </w:rPr>
        <w:t>MX_To_MTPartyNameAndStructuredAddressNoNumber</w:t>
      </w:r>
    </w:p>
    <w:p w14:paraId="79CDAE99" w14:textId="77777777" w:rsidR="00C43717" w:rsidRDefault="00C43717" w:rsidP="003D3544">
      <w:pPr>
        <w:rPr>
          <w:rFonts w:ascii="Arial" w:eastAsia="Arial" w:hAnsi="Arial" w:cs="Arial"/>
        </w:rPr>
      </w:pPr>
    </w:p>
    <w:p w14:paraId="354E99EF" w14:textId="77777777" w:rsidR="003D3544" w:rsidRDefault="003D3544" w:rsidP="003D3544">
      <w:pPr>
        <w:spacing w:after="95"/>
        <w:ind w:left="419" w:right="157" w:hanging="7"/>
      </w:pPr>
      <w:r>
        <w:rPr>
          <w:rFonts w:ascii="Arial" w:eastAsia="Arial" w:hAnsi="Arial" w:cs="Arial"/>
          <w:b/>
        </w:rPr>
        <w:t xml:space="preserve">Business description  </w:t>
      </w:r>
    </w:p>
    <w:p w14:paraId="158C3CCF" w14:textId="1D40EF1A" w:rsidR="00C43717" w:rsidRDefault="003D3544" w:rsidP="003D3544">
      <w:pPr>
        <w:spacing w:after="0" w:line="367" w:lineRule="auto"/>
        <w:ind w:left="450" w:right="15" w:firstLine="0"/>
        <w:rPr>
          <w:rFonts w:ascii="Arial" w:eastAsia="Arial" w:hAnsi="Arial" w:cs="Arial"/>
        </w:rPr>
      </w:pPr>
      <w:r w:rsidRPr="00C14C93">
        <w:rPr>
          <w:rFonts w:ascii="Arial" w:eastAsia="Arial" w:hAnsi="Arial" w:cs="Arial"/>
        </w:rPr>
        <w:t xml:space="preserve">This </w:t>
      </w:r>
      <w:r>
        <w:rPr>
          <w:rFonts w:ascii="Arial" w:eastAsia="Arial" w:hAnsi="Arial" w:cs="Arial"/>
        </w:rPr>
        <w:t>function translates a MX Name and structured Postal Address for a Party to a MT Name and Address without Number (ie</w:t>
      </w:r>
      <w:r w:rsidR="000B541C">
        <w:rPr>
          <w:rFonts w:ascii="Arial" w:eastAsia="Arial" w:hAnsi="Arial" w:cs="Arial"/>
        </w:rPr>
        <w:t>.,</w:t>
      </w:r>
      <w:r>
        <w:rPr>
          <w:rFonts w:ascii="Arial" w:eastAsia="Arial" w:hAnsi="Arial" w:cs="Arial"/>
        </w:rPr>
        <w:t xml:space="preserve"> without n/ as in 50F or 59F).  The logic is similar to the one applied in </w:t>
      </w:r>
      <w:r w:rsidRPr="003D3544">
        <w:rPr>
          <w:rFonts w:ascii="Arial" w:eastAsia="Arial" w:hAnsi="Arial" w:cs="Arial"/>
        </w:rPr>
        <w:t>MX_To_MTFinancialInstitutionNameAndStructuredAddress</w:t>
      </w:r>
      <w:r>
        <w:rPr>
          <w:rFonts w:ascii="Arial" w:eastAsia="Arial" w:hAnsi="Arial" w:cs="Arial"/>
        </w:rPr>
        <w:t xml:space="preserve"> but the MX element type and path are different. </w:t>
      </w:r>
    </w:p>
    <w:p w14:paraId="2DE81C38" w14:textId="72BA202E" w:rsidR="00C43717" w:rsidRDefault="003D3544" w:rsidP="00A90CA4">
      <w:pPr>
        <w:spacing w:after="0" w:line="367" w:lineRule="auto"/>
        <w:ind w:left="0" w:right="15" w:firstLine="0"/>
        <w:rPr>
          <w:rFonts w:ascii="Arial" w:eastAsia="Arial" w:hAnsi="Arial" w:cs="Arial"/>
        </w:rPr>
      </w:pPr>
      <w:r>
        <w:rPr>
          <w:rFonts w:ascii="Arial" w:eastAsia="Arial" w:hAnsi="Arial" w:cs="Arial"/>
        </w:rPr>
        <w:t xml:space="preserve">  </w:t>
      </w:r>
    </w:p>
    <w:p w14:paraId="4B365676" w14:textId="77777777" w:rsidR="003D3544" w:rsidRDefault="003D3544" w:rsidP="003D3544">
      <w:pPr>
        <w:spacing w:after="95"/>
        <w:ind w:left="419" w:right="157" w:hanging="7"/>
      </w:pPr>
      <w:r>
        <w:rPr>
          <w:rFonts w:ascii="Arial" w:eastAsia="Arial" w:hAnsi="Arial" w:cs="Arial"/>
          <w:b/>
        </w:rPr>
        <w:t xml:space="preserve">Format </w:t>
      </w:r>
    </w:p>
    <w:p w14:paraId="7E9FD324" w14:textId="699884B5" w:rsidR="003D3544" w:rsidRDefault="003D3544" w:rsidP="003D3544">
      <w:pPr>
        <w:spacing w:after="0"/>
        <w:ind w:left="860" w:right="157" w:hanging="7"/>
      </w:pPr>
      <w:r>
        <w:rPr>
          <w:rFonts w:ascii="Arial" w:eastAsia="Arial" w:hAnsi="Arial" w:cs="Arial"/>
          <w:b/>
        </w:rPr>
        <w:t>MX_To_MTFPartyNameAndStructuredAddressNoNumber</w:t>
      </w:r>
      <w:r>
        <w:rPr>
          <w:rFonts w:ascii="Arial" w:eastAsia="Arial" w:hAnsi="Arial" w:cs="Arial"/>
        </w:rPr>
        <w:t xml:space="preserve">(MXParty; MTNameAndAddress )  </w:t>
      </w:r>
    </w:p>
    <w:p w14:paraId="547409F5" w14:textId="77777777" w:rsidR="003D3544" w:rsidRDefault="003D3544" w:rsidP="003D3544">
      <w:pPr>
        <w:spacing w:after="95"/>
        <w:ind w:left="860" w:right="157" w:hanging="7"/>
      </w:pPr>
      <w:r>
        <w:rPr>
          <w:rFonts w:ascii="Arial" w:eastAsia="Arial" w:hAnsi="Arial" w:cs="Arial"/>
          <w:b/>
        </w:rPr>
        <w:t xml:space="preserve">Input </w:t>
      </w:r>
    </w:p>
    <w:p w14:paraId="02AEDBD7" w14:textId="6FF7BCF7" w:rsidR="003D3544" w:rsidRDefault="003D3544" w:rsidP="003D3544">
      <w:pPr>
        <w:spacing w:after="112" w:line="249" w:lineRule="auto"/>
        <w:ind w:left="849" w:right="15" w:hanging="10"/>
        <w:rPr>
          <w:rFonts w:ascii="Arial" w:eastAsia="Arial" w:hAnsi="Arial" w:cs="Arial"/>
        </w:rPr>
      </w:pPr>
      <w:r>
        <w:rPr>
          <w:rFonts w:ascii="Arial" w:eastAsia="Arial" w:hAnsi="Arial" w:cs="Arial"/>
        </w:rPr>
        <w:lastRenderedPageBreak/>
        <w:t xml:space="preserve">MXParty: the entire structure of the MXAgent  typed PartyIdentification135. </w:t>
      </w:r>
    </w:p>
    <w:p w14:paraId="093486CC" w14:textId="77777777" w:rsidR="003D3544" w:rsidRDefault="003D3544" w:rsidP="003D3544">
      <w:pPr>
        <w:spacing w:after="95"/>
        <w:ind w:left="860" w:right="157" w:hanging="7"/>
        <w:rPr>
          <w:rFonts w:ascii="Arial" w:eastAsia="Arial" w:hAnsi="Arial" w:cs="Arial"/>
          <w:b/>
        </w:rPr>
      </w:pPr>
      <w:r>
        <w:rPr>
          <w:rFonts w:ascii="Arial" w:eastAsia="Arial" w:hAnsi="Arial" w:cs="Arial"/>
          <w:b/>
        </w:rPr>
        <w:t xml:space="preserve">Output </w:t>
      </w:r>
    </w:p>
    <w:p w14:paraId="3F2402B9" w14:textId="52C5C5BE" w:rsidR="003D3544" w:rsidRDefault="003D3544" w:rsidP="003D3544">
      <w:pPr>
        <w:spacing w:after="95"/>
        <w:ind w:left="860" w:right="157" w:hanging="7"/>
        <w:rPr>
          <w:rFonts w:ascii="Arial" w:eastAsia="Arial" w:hAnsi="Arial" w:cs="Arial"/>
          <w:b/>
        </w:rPr>
      </w:pPr>
      <w:r>
        <w:rPr>
          <w:rFonts w:ascii="Arial" w:eastAsia="Arial" w:hAnsi="Arial" w:cs="Arial"/>
          <w:b/>
        </w:rPr>
        <w:t>MTNameAndAddress : max 4 lines of 35 char</w:t>
      </w:r>
    </w:p>
    <w:p w14:paraId="083FDF98" w14:textId="295241E3" w:rsidR="0018572B" w:rsidRDefault="0018572B" w:rsidP="003D3544">
      <w:pPr>
        <w:spacing w:after="95"/>
        <w:ind w:left="860" w:right="157" w:hanging="7"/>
        <w:rPr>
          <w:rFonts w:ascii="Arial" w:eastAsia="Arial" w:hAnsi="Arial" w:cs="Arial"/>
          <w:b/>
        </w:rPr>
      </w:pPr>
    </w:p>
    <w:p w14:paraId="15B18A0B" w14:textId="599859A6" w:rsidR="00714DA7" w:rsidRDefault="00714DA7" w:rsidP="00714DA7">
      <w:pPr>
        <w:spacing w:after="7"/>
        <w:ind w:left="419" w:right="157" w:hanging="7"/>
        <w:rPr>
          <w:rFonts w:ascii="Arial" w:eastAsia="Arial" w:hAnsi="Arial" w:cs="Arial"/>
          <w:b/>
        </w:rPr>
      </w:pPr>
      <w:r>
        <w:rPr>
          <w:rFonts w:ascii="Arial" w:eastAsia="Arial" w:hAnsi="Arial" w:cs="Arial"/>
          <w:b/>
        </w:rPr>
        <w:t xml:space="preserve"> Formal description </w:t>
      </w:r>
    </w:p>
    <w:p w14:paraId="5B8190EB" w14:textId="2124A3AD" w:rsidR="0018572B" w:rsidRDefault="0018572B" w:rsidP="003D3544">
      <w:pPr>
        <w:spacing w:after="95"/>
        <w:ind w:left="860" w:right="157" w:hanging="7"/>
        <w:rPr>
          <w:rFonts w:ascii="Arial" w:eastAsia="Arial" w:hAnsi="Arial" w:cs="Arial"/>
        </w:rPr>
      </w:pPr>
      <w:r w:rsidRPr="000B541C">
        <w:rPr>
          <w:rFonts w:ascii="Arial" w:eastAsia="Arial" w:hAnsi="Arial" w:cs="Arial"/>
          <w:bCs/>
        </w:rPr>
        <w:t>In order to reuse</w:t>
      </w:r>
      <w:r>
        <w:rPr>
          <w:rFonts w:ascii="Arial" w:eastAsia="Arial" w:hAnsi="Arial" w:cs="Arial"/>
          <w:b/>
        </w:rPr>
        <w:t xml:space="preserve"> </w:t>
      </w:r>
      <w:r w:rsidRPr="003D3544">
        <w:rPr>
          <w:rFonts w:ascii="Arial" w:eastAsia="Arial" w:hAnsi="Arial" w:cs="Arial"/>
        </w:rPr>
        <w:t>MX_To_MTFinancialInstitutionNameAndStructuredAddress</w:t>
      </w:r>
      <w:r>
        <w:rPr>
          <w:rFonts w:ascii="Arial" w:eastAsia="Arial" w:hAnsi="Arial" w:cs="Arial"/>
        </w:rPr>
        <w:t>, variables in that function must be initiated differently</w:t>
      </w:r>
      <w:r w:rsidR="000B541C">
        <w:rPr>
          <w:rFonts w:ascii="Arial" w:eastAsia="Arial" w:hAnsi="Arial" w:cs="Arial"/>
        </w:rPr>
        <w:t>.</w:t>
      </w:r>
    </w:p>
    <w:p w14:paraId="15A7DA19" w14:textId="15E5380E" w:rsidR="000B541C" w:rsidRDefault="000B541C" w:rsidP="003D3544">
      <w:pPr>
        <w:spacing w:after="95"/>
        <w:ind w:left="860" w:right="157" w:hanging="7"/>
        <w:rPr>
          <w:rFonts w:ascii="Arial" w:eastAsia="Arial" w:hAnsi="Arial" w:cs="Arial"/>
          <w:bCs/>
        </w:rPr>
      </w:pPr>
      <w:r w:rsidRPr="000B541C">
        <w:rPr>
          <w:rFonts w:ascii="Arial" w:eastAsia="Arial" w:hAnsi="Arial" w:cs="Arial"/>
          <w:bCs/>
        </w:rPr>
        <w:t xml:space="preserve">MXPostalAddress = </w:t>
      </w:r>
      <w:r>
        <w:rPr>
          <w:rFonts w:ascii="Arial" w:eastAsia="Arial" w:hAnsi="Arial" w:cs="Arial"/>
          <w:bCs/>
        </w:rPr>
        <w:t>MXParty.PostalAddress</w:t>
      </w:r>
    </w:p>
    <w:p w14:paraId="15A43AF8" w14:textId="360F0519" w:rsidR="000B541C" w:rsidRPr="000B541C" w:rsidRDefault="000B541C" w:rsidP="003D3544">
      <w:pPr>
        <w:spacing w:after="95"/>
        <w:ind w:left="860" w:right="157" w:hanging="7"/>
        <w:rPr>
          <w:rFonts w:ascii="Arial" w:eastAsia="Arial" w:hAnsi="Arial" w:cs="Arial"/>
          <w:bCs/>
        </w:rPr>
      </w:pPr>
      <w:r>
        <w:rPr>
          <w:rFonts w:ascii="Arial" w:eastAsia="Arial" w:hAnsi="Arial" w:cs="Arial"/>
          <w:bCs/>
        </w:rPr>
        <w:t>MXNumber1 = MXParty.Name</w:t>
      </w:r>
    </w:p>
    <w:p w14:paraId="406E0AA0" w14:textId="3CE11ABB" w:rsidR="0018572B" w:rsidRDefault="00D26DAD" w:rsidP="003D3544">
      <w:pPr>
        <w:spacing w:after="95"/>
        <w:ind w:left="860" w:right="157" w:hanging="7"/>
        <w:rPr>
          <w:rFonts w:ascii="Arial" w:eastAsia="Arial" w:hAnsi="Arial" w:cs="Arial"/>
          <w:b/>
        </w:rPr>
      </w:pPr>
      <w:r>
        <w:rPr>
          <w:rFonts w:ascii="Arial" w:eastAsia="Arial" w:hAnsi="Arial" w:cs="Arial"/>
          <w:b/>
        </w:rPr>
        <w:t xml:space="preserve">Then apply the same logic as described in </w:t>
      </w:r>
      <w:r w:rsidRPr="003D3544">
        <w:rPr>
          <w:rFonts w:ascii="Arial" w:eastAsia="Arial" w:hAnsi="Arial" w:cs="Arial"/>
        </w:rPr>
        <w:t>MX_To_MTFinancialInstitutionNameAndStructuredAddress</w:t>
      </w:r>
    </w:p>
    <w:p w14:paraId="78090642" w14:textId="2BB7067B" w:rsidR="003578C1" w:rsidRDefault="003578C1" w:rsidP="003578C1">
      <w:pPr>
        <w:spacing w:after="0" w:line="259" w:lineRule="auto"/>
        <w:ind w:left="852" w:firstLine="0"/>
      </w:pPr>
    </w:p>
    <w:p w14:paraId="0F368227" w14:textId="1B7B5E4E" w:rsidR="00B95F89" w:rsidRDefault="00B95F89" w:rsidP="00B95F89">
      <w:pPr>
        <w:pStyle w:val="Heading2"/>
        <w:ind w:left="-14" w:firstLine="0"/>
      </w:pPr>
      <w:bookmarkStart w:id="2601" w:name="_Toc136351276"/>
      <w:r>
        <w:t>4.2 Financial Institution</w:t>
      </w:r>
      <w:r w:rsidR="002153EF">
        <w:t xml:space="preserve"> Translation Rule</w:t>
      </w:r>
      <w:bookmarkEnd w:id="2601"/>
    </w:p>
    <w:p w14:paraId="0323E6ED" w14:textId="470F92E5" w:rsidR="00BC7EE3" w:rsidRDefault="00BC7EE3" w:rsidP="00BC7EE3">
      <w:pPr>
        <w:spacing w:after="226" w:line="249" w:lineRule="auto"/>
        <w:ind w:left="849" w:right="15" w:hanging="10"/>
      </w:pPr>
      <w:r>
        <w:rPr>
          <w:rFonts w:ascii="Arial" w:eastAsia="Arial" w:hAnsi="Arial" w:cs="Arial"/>
        </w:rPr>
        <w:t xml:space="preserve">The translation rule descriptions provided in this section are for translation rules that relate to Financial Institution information. </w:t>
      </w:r>
    </w:p>
    <w:p w14:paraId="2F397CFC" w14:textId="77777777" w:rsidR="00B95F89" w:rsidRPr="00B95F89" w:rsidRDefault="00B95F89" w:rsidP="00B95F89"/>
    <w:p w14:paraId="1C0C6B6A" w14:textId="73192FC0" w:rsidR="00FB3E9B" w:rsidRDefault="00924441" w:rsidP="00FB3E9B">
      <w:pPr>
        <w:pStyle w:val="Heading3"/>
      </w:pPr>
      <w:bookmarkStart w:id="2602" w:name="_Toc136351277"/>
      <w:r>
        <w:t>4.2.1</w:t>
      </w:r>
      <w:r w:rsidR="00FB3E9B">
        <w:t xml:space="preserve">  MX_To_MTBICFI</w:t>
      </w:r>
      <w:bookmarkEnd w:id="2602"/>
      <w:r w:rsidR="00FB3E9B">
        <w:t xml:space="preserve"> </w:t>
      </w:r>
    </w:p>
    <w:p w14:paraId="2381724A" w14:textId="77777777" w:rsidR="00FB3E9B" w:rsidRDefault="00FB3E9B" w:rsidP="00FB3E9B">
      <w:pPr>
        <w:spacing w:after="95"/>
        <w:ind w:left="419" w:right="157" w:hanging="7"/>
      </w:pPr>
      <w:r>
        <w:rPr>
          <w:rFonts w:ascii="Arial" w:eastAsia="Arial" w:hAnsi="Arial" w:cs="Arial"/>
          <w:b/>
        </w:rPr>
        <w:t xml:space="preserve">Name </w:t>
      </w:r>
    </w:p>
    <w:p w14:paraId="380A3DE0" w14:textId="77777777" w:rsidR="00FB3E9B" w:rsidRDefault="00FB3E9B" w:rsidP="00FB3E9B">
      <w:pPr>
        <w:spacing w:after="112" w:line="249" w:lineRule="auto"/>
        <w:ind w:left="849" w:right="15" w:hanging="10"/>
      </w:pPr>
      <w:r>
        <w:rPr>
          <w:rFonts w:ascii="Arial" w:eastAsia="Arial" w:hAnsi="Arial" w:cs="Arial"/>
        </w:rPr>
        <w:t>MX_To_MTBIC FI</w:t>
      </w:r>
    </w:p>
    <w:p w14:paraId="7BF48EAA" w14:textId="77777777" w:rsidR="00FB3E9B" w:rsidRDefault="00FB3E9B" w:rsidP="00FB3E9B">
      <w:pPr>
        <w:spacing w:after="95"/>
        <w:ind w:left="419" w:right="157" w:hanging="7"/>
      </w:pPr>
      <w:r>
        <w:rPr>
          <w:rFonts w:ascii="Arial" w:eastAsia="Arial" w:hAnsi="Arial" w:cs="Arial"/>
          <w:b/>
        </w:rPr>
        <w:t xml:space="preserve">Business description  </w:t>
      </w:r>
    </w:p>
    <w:p w14:paraId="70121D38" w14:textId="77777777" w:rsidR="00FB3E9B" w:rsidRDefault="00FB3E9B" w:rsidP="00FB3E9B">
      <w:pPr>
        <w:spacing w:after="112" w:line="249" w:lineRule="auto"/>
        <w:ind w:left="849" w:right="15" w:hanging="10"/>
      </w:pPr>
      <w:r>
        <w:rPr>
          <w:rFonts w:ascii="Arial" w:eastAsia="Arial" w:hAnsi="Arial" w:cs="Arial"/>
        </w:rPr>
        <w:t xml:space="preserve">The function translates an MX BICFI to an MT BICFI. The MX BICFI is found in a component typed </w:t>
      </w:r>
      <w:r>
        <w:rPr>
          <w:rFonts w:ascii="Arial" w:eastAsia="Arial" w:hAnsi="Arial" w:cs="Arial"/>
          <w:i/>
        </w:rPr>
        <w:t>BranchAndFinancialInstitutionIdentification6</w:t>
      </w:r>
      <w:r>
        <w:rPr>
          <w:rFonts w:ascii="Arial" w:eastAsia="Arial" w:hAnsi="Arial" w:cs="Arial"/>
        </w:rPr>
        <w:t xml:space="preserve">. All other identifications that are allowed in the structure, ClearingSystemMemberIdentification, Name, PostalAddress and Other, are truncated by this function. </w:t>
      </w:r>
    </w:p>
    <w:p w14:paraId="01F7EB27" w14:textId="77777777" w:rsidR="00FB3E9B" w:rsidRDefault="00FB3E9B" w:rsidP="00FB3E9B">
      <w:pPr>
        <w:spacing w:after="95"/>
        <w:ind w:left="419" w:right="157" w:hanging="7"/>
      </w:pPr>
      <w:r>
        <w:rPr>
          <w:rFonts w:ascii="Arial" w:eastAsia="Arial" w:hAnsi="Arial" w:cs="Arial"/>
          <w:b/>
        </w:rPr>
        <w:t xml:space="preserve">Format </w:t>
      </w:r>
    </w:p>
    <w:p w14:paraId="1F04E9BF" w14:textId="77777777" w:rsidR="00FB3E9B" w:rsidRDefault="00FB3E9B" w:rsidP="00FB3E9B">
      <w:pPr>
        <w:spacing w:after="112" w:line="249" w:lineRule="auto"/>
        <w:ind w:left="849" w:right="15" w:hanging="10"/>
      </w:pPr>
      <w:r>
        <w:rPr>
          <w:rFonts w:ascii="Arial" w:eastAsia="Arial" w:hAnsi="Arial" w:cs="Arial"/>
          <w:b/>
        </w:rPr>
        <w:t>MX_To_MTBICFI</w:t>
      </w:r>
      <w:r>
        <w:rPr>
          <w:rFonts w:ascii="Arial" w:eastAsia="Arial" w:hAnsi="Arial" w:cs="Arial"/>
        </w:rPr>
        <w:t xml:space="preserve">(MXAgentIdentification ; MTBIC)  </w:t>
      </w:r>
    </w:p>
    <w:p w14:paraId="1A880F2C" w14:textId="391D9553" w:rsidR="00FB3E9B" w:rsidRDefault="004D2C6D" w:rsidP="00FB3E9B">
      <w:pPr>
        <w:spacing w:after="95"/>
        <w:ind w:left="861" w:right="157" w:hanging="7"/>
      </w:pPr>
      <w:r>
        <w:rPr>
          <w:rFonts w:ascii="Arial" w:eastAsia="Arial" w:hAnsi="Arial" w:cs="Arial"/>
          <w:b/>
        </w:rPr>
        <w:t xml:space="preserve">  </w:t>
      </w:r>
      <w:r w:rsidR="00FB3E9B">
        <w:rPr>
          <w:rFonts w:ascii="Arial" w:eastAsia="Arial" w:hAnsi="Arial" w:cs="Arial"/>
          <w:b/>
        </w:rPr>
        <w:t xml:space="preserve">Input </w:t>
      </w:r>
    </w:p>
    <w:p w14:paraId="70BAB9BD" w14:textId="1A35E650" w:rsidR="00FB3E9B" w:rsidRDefault="004D2C6D" w:rsidP="00FB3E9B">
      <w:pPr>
        <w:spacing w:after="112" w:line="249" w:lineRule="auto"/>
        <w:ind w:left="849" w:right="15" w:hanging="10"/>
      </w:pPr>
      <w:r>
        <w:rPr>
          <w:rFonts w:ascii="Arial" w:eastAsia="Arial" w:hAnsi="Arial" w:cs="Arial"/>
        </w:rPr>
        <w:t xml:space="preserve">  </w:t>
      </w:r>
      <w:r w:rsidR="00FB3E9B">
        <w:rPr>
          <w:rFonts w:ascii="Arial" w:eastAsia="Arial" w:hAnsi="Arial" w:cs="Arial"/>
        </w:rPr>
        <w:t xml:space="preserve">MXAgentIdentification: the entire structure of the MX agent identification typed </w:t>
      </w:r>
      <w:r>
        <w:rPr>
          <w:rFonts w:ascii="Arial" w:eastAsia="Arial" w:hAnsi="Arial" w:cs="Arial"/>
        </w:rPr>
        <w:t xml:space="preserve">  </w:t>
      </w:r>
      <w:r w:rsidR="00FB3E9B">
        <w:rPr>
          <w:rFonts w:ascii="Arial" w:eastAsia="Arial" w:hAnsi="Arial" w:cs="Arial"/>
          <w:i/>
        </w:rPr>
        <w:t>BranchAndFinancialInstitutionIdentification6</w:t>
      </w:r>
      <w:r w:rsidR="00FB3E9B">
        <w:rPr>
          <w:rFonts w:ascii="Arial" w:eastAsia="Arial" w:hAnsi="Arial" w:cs="Arial"/>
        </w:rPr>
        <w:t xml:space="preserve">. </w:t>
      </w:r>
    </w:p>
    <w:p w14:paraId="46746EB0" w14:textId="7E6BEC64" w:rsidR="00FB3E9B" w:rsidRDefault="004D2C6D" w:rsidP="00FB3E9B">
      <w:pPr>
        <w:spacing w:after="95"/>
        <w:ind w:left="860" w:right="157" w:hanging="7"/>
      </w:pPr>
      <w:r>
        <w:rPr>
          <w:rFonts w:ascii="Arial" w:eastAsia="Arial" w:hAnsi="Arial" w:cs="Arial"/>
          <w:b/>
        </w:rPr>
        <w:t xml:space="preserve">  </w:t>
      </w:r>
      <w:r w:rsidR="00FB3E9B">
        <w:rPr>
          <w:rFonts w:ascii="Arial" w:eastAsia="Arial" w:hAnsi="Arial" w:cs="Arial"/>
          <w:b/>
        </w:rPr>
        <w:t xml:space="preserve">Output </w:t>
      </w:r>
    </w:p>
    <w:p w14:paraId="7BC7267B" w14:textId="23DCA9DE" w:rsidR="00FB3E9B" w:rsidRDefault="004D2C6D" w:rsidP="00FB3E9B">
      <w:pPr>
        <w:spacing w:after="112" w:line="249" w:lineRule="auto"/>
        <w:ind w:left="849" w:right="15" w:hanging="10"/>
      </w:pPr>
      <w:r>
        <w:rPr>
          <w:rFonts w:ascii="Arial" w:eastAsia="Arial" w:hAnsi="Arial" w:cs="Arial"/>
        </w:rPr>
        <w:t xml:space="preserve">  </w:t>
      </w:r>
      <w:r w:rsidR="00FB3E9B">
        <w:rPr>
          <w:rFonts w:ascii="Arial" w:eastAsia="Arial" w:hAnsi="Arial" w:cs="Arial"/>
        </w:rPr>
        <w:t xml:space="preserve">MTBICFI: BIC of the financial institution in the MT format. </w:t>
      </w:r>
    </w:p>
    <w:p w14:paraId="35BAE8CB" w14:textId="77777777" w:rsidR="004D2C6D" w:rsidRDefault="00FB3E9B" w:rsidP="00FB3E9B">
      <w:pPr>
        <w:spacing w:after="95" w:line="370" w:lineRule="auto"/>
        <w:ind w:left="839" w:right="6156" w:hanging="427"/>
        <w:rPr>
          <w:rFonts w:ascii="Arial" w:eastAsia="Arial" w:hAnsi="Arial" w:cs="Arial"/>
          <w:b/>
        </w:rPr>
      </w:pPr>
      <w:r>
        <w:rPr>
          <w:rFonts w:ascii="Arial" w:eastAsia="Arial" w:hAnsi="Arial" w:cs="Arial"/>
          <w:b/>
        </w:rPr>
        <w:t xml:space="preserve">Preconditions </w:t>
      </w:r>
    </w:p>
    <w:p w14:paraId="221C4701" w14:textId="521A0E66" w:rsidR="00FB3E9B" w:rsidRDefault="004D2C6D" w:rsidP="00FB3E9B">
      <w:pPr>
        <w:spacing w:after="95" w:line="370" w:lineRule="auto"/>
        <w:ind w:left="839" w:right="6156" w:hanging="427"/>
      </w:pPr>
      <w:r>
        <w:rPr>
          <w:rFonts w:ascii="Arial" w:eastAsia="Arial" w:hAnsi="Arial" w:cs="Arial"/>
          <w:b/>
        </w:rPr>
        <w:t xml:space="preserve">          </w:t>
      </w:r>
      <w:r w:rsidR="00FB3E9B">
        <w:rPr>
          <w:rFonts w:ascii="Arial" w:eastAsia="Arial" w:hAnsi="Arial" w:cs="Arial"/>
        </w:rPr>
        <w:t xml:space="preserve">None. </w:t>
      </w:r>
    </w:p>
    <w:p w14:paraId="31DCB0D4" w14:textId="77777777" w:rsidR="00FB3E9B" w:rsidRDefault="00FB3E9B" w:rsidP="00FB3E9B">
      <w:pPr>
        <w:spacing w:after="7"/>
        <w:ind w:left="419" w:right="157" w:hanging="7"/>
      </w:pPr>
      <w:r>
        <w:rPr>
          <w:rFonts w:ascii="Arial" w:eastAsia="Arial" w:hAnsi="Arial" w:cs="Arial"/>
          <w:b/>
        </w:rPr>
        <w:t xml:space="preserve">Formal description </w:t>
      </w:r>
    </w:p>
    <w:p w14:paraId="7A788915" w14:textId="77777777" w:rsidR="00FB3E9B" w:rsidRDefault="00FB3E9B" w:rsidP="00FB3E9B">
      <w:pPr>
        <w:spacing w:after="87"/>
        <w:ind w:left="838" w:right="1447" w:firstLine="0"/>
      </w:pPr>
      <w:r>
        <w:t xml:space="preserve">MTBIC = FinancialInstitutionIdentification.BICFI  </w:t>
      </w:r>
    </w:p>
    <w:p w14:paraId="7D2FE32F" w14:textId="77777777" w:rsidR="00FB3E9B" w:rsidRDefault="00FB3E9B" w:rsidP="00FB3E9B">
      <w:pPr>
        <w:spacing w:after="0" w:line="367" w:lineRule="auto"/>
        <w:ind w:left="839" w:right="6551" w:hanging="427"/>
      </w:pPr>
      <w:r>
        <w:rPr>
          <w:rFonts w:ascii="Arial" w:eastAsia="Arial" w:hAnsi="Arial" w:cs="Arial"/>
          <w:b/>
        </w:rPr>
        <w:t xml:space="preserve">Example 1 MX Source: </w:t>
      </w:r>
    </w:p>
    <w:p w14:paraId="312B8C51" w14:textId="77777777" w:rsidR="00FB3E9B" w:rsidRDefault="00FB3E9B" w:rsidP="00FB3E9B">
      <w:pPr>
        <w:ind w:left="846" w:right="8"/>
      </w:pPr>
      <w:r>
        <w:t xml:space="preserve">MXIntermediaryAgent1 </w:t>
      </w:r>
    </w:p>
    <w:p w14:paraId="6EB2DE35" w14:textId="77777777" w:rsidR="00FB3E9B" w:rsidRDefault="00FB3E9B" w:rsidP="00FB3E9B">
      <w:pPr>
        <w:ind w:left="846" w:right="8"/>
      </w:pPr>
      <w:r>
        <w:t xml:space="preserve">&lt;IntrmyAgt1&gt; </w:t>
      </w:r>
    </w:p>
    <w:p w14:paraId="5F038ED6" w14:textId="77777777" w:rsidR="00FB3E9B" w:rsidRDefault="00FB3E9B" w:rsidP="00FB3E9B">
      <w:pPr>
        <w:tabs>
          <w:tab w:val="center" w:pos="851"/>
          <w:tab w:val="center" w:pos="2139"/>
        </w:tabs>
        <w:ind w:left="0" w:firstLine="0"/>
      </w:pPr>
      <w:r>
        <w:rPr>
          <w:rFonts w:ascii="Calibri" w:eastAsia="Calibri" w:hAnsi="Calibri" w:cs="Calibri"/>
          <w:sz w:val="22"/>
        </w:rPr>
        <w:tab/>
      </w:r>
      <w:r>
        <w:t xml:space="preserve"> </w:t>
      </w:r>
      <w:r>
        <w:tab/>
        <w:t xml:space="preserve">&lt;FinInstnId&gt; </w:t>
      </w:r>
    </w:p>
    <w:p w14:paraId="268BA40D" w14:textId="77777777" w:rsidR="00FB3E9B" w:rsidRDefault="00FB3E9B" w:rsidP="00FB3E9B">
      <w:pPr>
        <w:tabs>
          <w:tab w:val="center" w:pos="851"/>
          <w:tab w:val="center" w:pos="1420"/>
          <w:tab w:val="center" w:pos="3125"/>
        </w:tabs>
        <w:ind w:left="0" w:firstLine="0"/>
      </w:pPr>
      <w:r>
        <w:rPr>
          <w:rFonts w:ascii="Calibri" w:eastAsia="Calibri" w:hAnsi="Calibri" w:cs="Calibri"/>
          <w:sz w:val="22"/>
        </w:rPr>
        <w:tab/>
      </w:r>
      <w:r>
        <w:t xml:space="preserve"> </w:t>
      </w:r>
      <w:r>
        <w:tab/>
        <w:t xml:space="preserve"> </w:t>
      </w:r>
      <w:r>
        <w:tab/>
        <w:t xml:space="preserve">&lt;BICFI&gt;COBADEFF&lt;/BICFI&gt; </w:t>
      </w:r>
    </w:p>
    <w:p w14:paraId="5621474F" w14:textId="77777777" w:rsidR="00FB3E9B" w:rsidRDefault="00FB3E9B" w:rsidP="00FB3E9B">
      <w:pPr>
        <w:tabs>
          <w:tab w:val="center" w:pos="851"/>
          <w:tab w:val="center" w:pos="2199"/>
        </w:tabs>
        <w:ind w:left="0" w:firstLine="0"/>
      </w:pPr>
      <w:r>
        <w:rPr>
          <w:rFonts w:ascii="Calibri" w:eastAsia="Calibri" w:hAnsi="Calibri" w:cs="Calibri"/>
          <w:sz w:val="22"/>
        </w:rPr>
        <w:lastRenderedPageBreak/>
        <w:tab/>
      </w:r>
      <w:r>
        <w:t xml:space="preserve"> </w:t>
      </w:r>
      <w:r>
        <w:tab/>
        <w:t xml:space="preserve">&lt;/FinInstnId&gt; </w:t>
      </w:r>
    </w:p>
    <w:p w14:paraId="55B99191" w14:textId="77777777" w:rsidR="00FB3E9B" w:rsidRDefault="00FB3E9B" w:rsidP="00FB3E9B">
      <w:pPr>
        <w:spacing w:after="92"/>
        <w:ind w:left="846" w:right="8"/>
      </w:pPr>
      <w:r>
        <w:t xml:space="preserve">&lt;/IntrmyAgt1&gt; </w:t>
      </w:r>
    </w:p>
    <w:p w14:paraId="4B1248C8" w14:textId="77777777" w:rsidR="00FB3E9B" w:rsidRDefault="00FB3E9B" w:rsidP="00FB3E9B">
      <w:pPr>
        <w:spacing w:after="9"/>
        <w:ind w:left="860" w:right="157" w:hanging="7"/>
      </w:pPr>
      <w:r>
        <w:rPr>
          <w:rFonts w:ascii="Arial" w:eastAsia="Arial" w:hAnsi="Arial" w:cs="Arial"/>
          <w:b/>
        </w:rPr>
        <w:t xml:space="preserve">MT Translation: </w:t>
      </w:r>
    </w:p>
    <w:p w14:paraId="177F0A15" w14:textId="77777777" w:rsidR="00FB3E9B" w:rsidRDefault="00FB3E9B" w:rsidP="00FB3E9B">
      <w:pPr>
        <w:spacing w:after="205"/>
        <w:ind w:left="846" w:right="8"/>
      </w:pPr>
      <w:r>
        <w:t xml:space="preserve">:56A:COBADEFF </w:t>
      </w:r>
    </w:p>
    <w:p w14:paraId="044340BE" w14:textId="0E17610A" w:rsidR="00900E9E" w:rsidRPr="003A080B" w:rsidRDefault="00924441" w:rsidP="00900E9E">
      <w:pPr>
        <w:pStyle w:val="Heading3"/>
      </w:pPr>
      <w:bookmarkStart w:id="2603" w:name="_Toc136351278"/>
      <w:r>
        <w:t>4.2.2</w:t>
      </w:r>
      <w:r w:rsidR="00900E9E">
        <w:t xml:space="preserve">  </w:t>
      </w:r>
      <w:r w:rsidR="00900E9E" w:rsidRPr="003A080B">
        <w:t>MX_To_MTClearingIdentifier</w:t>
      </w:r>
      <w:bookmarkEnd w:id="2603"/>
      <w:r w:rsidR="00900E9E" w:rsidRPr="003A080B">
        <w:t xml:space="preserve"> </w:t>
      </w:r>
    </w:p>
    <w:p w14:paraId="23176C0D" w14:textId="77777777" w:rsidR="00900E9E" w:rsidRDefault="00900E9E" w:rsidP="00900E9E">
      <w:pPr>
        <w:spacing w:after="95"/>
        <w:ind w:left="419" w:right="157" w:hanging="7"/>
      </w:pPr>
      <w:r>
        <w:rPr>
          <w:rFonts w:ascii="Arial" w:eastAsia="Arial" w:hAnsi="Arial" w:cs="Arial"/>
          <w:b/>
        </w:rPr>
        <w:t xml:space="preserve">Name </w:t>
      </w:r>
    </w:p>
    <w:p w14:paraId="5498FCF2" w14:textId="77777777" w:rsidR="00900E9E" w:rsidRDefault="00900E9E" w:rsidP="00900E9E">
      <w:pPr>
        <w:spacing w:after="112" w:line="249" w:lineRule="auto"/>
        <w:ind w:left="849" w:right="15" w:hanging="10"/>
      </w:pPr>
      <w:r>
        <w:rPr>
          <w:rFonts w:ascii="Arial" w:eastAsia="Arial" w:hAnsi="Arial" w:cs="Arial"/>
        </w:rPr>
        <w:t>MX_To_MTClearingIdentifier</w:t>
      </w:r>
    </w:p>
    <w:p w14:paraId="0C2CC209" w14:textId="77777777" w:rsidR="00900E9E" w:rsidRDefault="00900E9E" w:rsidP="00900E9E">
      <w:pPr>
        <w:spacing w:after="95"/>
        <w:ind w:left="419" w:right="157" w:hanging="7"/>
      </w:pPr>
      <w:r>
        <w:rPr>
          <w:rFonts w:ascii="Arial" w:eastAsia="Arial" w:hAnsi="Arial" w:cs="Arial"/>
          <w:b/>
        </w:rPr>
        <w:t xml:space="preserve">Business description  </w:t>
      </w:r>
    </w:p>
    <w:p w14:paraId="2C1C78E3" w14:textId="77777777" w:rsidR="00900E9E" w:rsidRDefault="00900E9E" w:rsidP="00900E9E">
      <w:pPr>
        <w:spacing w:after="112" w:line="249" w:lineRule="auto"/>
        <w:ind w:left="436" w:right="15" w:hanging="10"/>
      </w:pPr>
      <w:r>
        <w:rPr>
          <w:rFonts w:ascii="Arial" w:eastAsia="Arial" w:hAnsi="Arial" w:cs="Arial"/>
        </w:rPr>
        <w:t>The function translates an MX ClearingSystemMemberIdentification to an MT clearing identifier. The clearing system identification and the MemberIdentification are mandatory in the ClearingSystemMemberIdentification element.  In CBPR+, only ISO codes are allowed for the Clearing System Identification.</w:t>
      </w:r>
    </w:p>
    <w:p w14:paraId="5B5656FC" w14:textId="77777777" w:rsidR="00900E9E" w:rsidRDefault="00900E9E" w:rsidP="00900E9E">
      <w:pPr>
        <w:spacing w:after="51" w:line="249" w:lineRule="auto"/>
        <w:ind w:left="450" w:right="15" w:firstLine="0"/>
      </w:pPr>
      <w:r>
        <w:rPr>
          <w:rFonts w:ascii="Arial" w:eastAsia="Arial" w:hAnsi="Arial" w:cs="Arial"/>
        </w:rPr>
        <w:t xml:space="preserve">It is checked whether this 5 characters code is present in the ISO externalized MX ClearingSystemList (Annex to this function). If the code is found, the equivalent MT code will be used in combination with the MemberIdentification element to obtain the translated MT clearing identifier. If the code is not found in the list, then the content of the identification element “as is” will be taken in combination with the MemberIdentification element to obtain the translated MT clearing identifier.  </w:t>
      </w:r>
    </w:p>
    <w:p w14:paraId="1A53D612" w14:textId="77777777" w:rsidR="00900E9E" w:rsidRDefault="00900E9E" w:rsidP="00900E9E">
      <w:pPr>
        <w:spacing w:after="43" w:line="259" w:lineRule="auto"/>
        <w:ind w:left="1419" w:firstLine="0"/>
      </w:pPr>
    </w:p>
    <w:p w14:paraId="1D481FD2" w14:textId="77777777" w:rsidR="00900E9E" w:rsidRDefault="00900E9E" w:rsidP="00900E9E">
      <w:pPr>
        <w:spacing w:after="54" w:line="249" w:lineRule="auto"/>
        <w:ind w:left="0" w:right="-1168" w:hanging="858"/>
        <w:rPr>
          <w:rFonts w:ascii="Arial" w:eastAsia="Arial" w:hAnsi="Arial" w:cs="Arial"/>
        </w:rPr>
      </w:pPr>
      <w:r>
        <w:rPr>
          <w:rFonts w:ascii="Arial" w:eastAsia="Arial" w:hAnsi="Arial" w:cs="Arial"/>
        </w:rPr>
        <w:t xml:space="preserve">                       Finally a double slash “//” prefix is added to the translated MX clearing identification in line    </w:t>
      </w:r>
    </w:p>
    <w:p w14:paraId="72F9865D" w14:textId="77777777" w:rsidR="00900E9E" w:rsidRDefault="00900E9E" w:rsidP="00900E9E">
      <w:pPr>
        <w:spacing w:after="54" w:line="249" w:lineRule="auto"/>
        <w:ind w:left="0" w:right="-1168" w:hanging="858"/>
      </w:pPr>
      <w:r>
        <w:rPr>
          <w:rFonts w:ascii="Arial" w:eastAsia="Arial" w:hAnsi="Arial" w:cs="Arial"/>
        </w:rPr>
        <w:t xml:space="preserve">                       with the MT formatting rules.   </w:t>
      </w:r>
    </w:p>
    <w:p w14:paraId="69A49E23" w14:textId="77777777" w:rsidR="00900E9E" w:rsidRDefault="00900E9E" w:rsidP="00900E9E">
      <w:pPr>
        <w:spacing w:after="98" w:line="259" w:lineRule="auto"/>
        <w:ind w:left="1419" w:firstLine="0"/>
      </w:pPr>
      <w:r>
        <w:rPr>
          <w:rFonts w:ascii="Arial" w:eastAsia="Arial" w:hAnsi="Arial" w:cs="Arial"/>
        </w:rPr>
        <w:t xml:space="preserve"> </w:t>
      </w:r>
    </w:p>
    <w:p w14:paraId="6B538465" w14:textId="77777777" w:rsidR="00900E9E" w:rsidRDefault="00900E9E" w:rsidP="00900E9E">
      <w:pPr>
        <w:spacing w:after="95"/>
        <w:ind w:left="419" w:right="157" w:hanging="7"/>
      </w:pPr>
      <w:r>
        <w:rPr>
          <w:rFonts w:ascii="Arial" w:eastAsia="Arial" w:hAnsi="Arial" w:cs="Arial"/>
          <w:b/>
        </w:rPr>
        <w:t xml:space="preserve">Format </w:t>
      </w:r>
    </w:p>
    <w:p w14:paraId="7E0B152B" w14:textId="77777777" w:rsidR="00900E9E" w:rsidRDefault="00900E9E" w:rsidP="00900E9E">
      <w:pPr>
        <w:spacing w:after="112" w:line="249" w:lineRule="auto"/>
        <w:ind w:left="849" w:right="15" w:hanging="10"/>
      </w:pPr>
      <w:r>
        <w:rPr>
          <w:rFonts w:ascii="Arial" w:eastAsia="Arial" w:hAnsi="Arial" w:cs="Arial"/>
          <w:b/>
        </w:rPr>
        <w:t>MX_To_MTClearingIdentifier</w:t>
      </w:r>
      <w:r>
        <w:rPr>
          <w:rFonts w:ascii="Arial" w:eastAsia="Arial" w:hAnsi="Arial" w:cs="Arial"/>
        </w:rPr>
        <w:t xml:space="preserve">(MXAgentIdentification ; MTPartyIdentifier)  </w:t>
      </w:r>
    </w:p>
    <w:p w14:paraId="0A3803D7" w14:textId="69087703" w:rsidR="00900E9E" w:rsidRDefault="00E8033E" w:rsidP="00900E9E">
      <w:pPr>
        <w:spacing w:after="95"/>
        <w:ind w:left="860" w:right="157" w:hanging="7"/>
      </w:pPr>
      <w:r>
        <w:rPr>
          <w:rFonts w:ascii="Arial" w:eastAsia="Arial" w:hAnsi="Arial" w:cs="Arial"/>
          <w:b/>
        </w:rPr>
        <w:t xml:space="preserve">  </w:t>
      </w:r>
      <w:r w:rsidR="00900E9E">
        <w:rPr>
          <w:rFonts w:ascii="Arial" w:eastAsia="Arial" w:hAnsi="Arial" w:cs="Arial"/>
          <w:b/>
        </w:rPr>
        <w:t xml:space="preserve">Input </w:t>
      </w:r>
    </w:p>
    <w:p w14:paraId="21F81444" w14:textId="163FF999" w:rsidR="00900E9E" w:rsidRDefault="00E8033E" w:rsidP="00900E9E">
      <w:pPr>
        <w:spacing w:after="112" w:line="249" w:lineRule="auto"/>
        <w:ind w:left="849" w:right="15" w:hanging="10"/>
      </w:pPr>
      <w:r>
        <w:rPr>
          <w:rFonts w:ascii="Arial" w:eastAsia="Arial" w:hAnsi="Arial" w:cs="Arial"/>
        </w:rPr>
        <w:t xml:space="preserve">  </w:t>
      </w:r>
      <w:r w:rsidR="00900E9E">
        <w:rPr>
          <w:rFonts w:ascii="Arial" w:eastAsia="Arial" w:hAnsi="Arial" w:cs="Arial"/>
        </w:rPr>
        <w:t xml:space="preserve">MXAgentIdentification: the entire structure of the MX agent identification typed </w:t>
      </w:r>
      <w:r w:rsidR="00900E9E">
        <w:rPr>
          <w:rFonts w:ascii="Arial" w:eastAsia="Arial" w:hAnsi="Arial" w:cs="Arial"/>
          <w:i/>
        </w:rPr>
        <w:t>BranchAndFinancialInstitutionIdentification6</w:t>
      </w:r>
      <w:r w:rsidR="00900E9E">
        <w:rPr>
          <w:rFonts w:ascii="Arial" w:eastAsia="Arial" w:hAnsi="Arial" w:cs="Arial"/>
        </w:rPr>
        <w:t xml:space="preserve">. </w:t>
      </w:r>
    </w:p>
    <w:p w14:paraId="452E4148" w14:textId="50C263E4" w:rsidR="00900E9E" w:rsidRDefault="00E8033E" w:rsidP="00900E9E">
      <w:pPr>
        <w:spacing w:after="95"/>
        <w:ind w:left="860" w:right="157" w:hanging="7"/>
      </w:pPr>
      <w:r>
        <w:rPr>
          <w:rFonts w:ascii="Arial" w:eastAsia="Arial" w:hAnsi="Arial" w:cs="Arial"/>
          <w:b/>
        </w:rPr>
        <w:t xml:space="preserve">  </w:t>
      </w:r>
      <w:r w:rsidR="00900E9E">
        <w:rPr>
          <w:rFonts w:ascii="Arial" w:eastAsia="Arial" w:hAnsi="Arial" w:cs="Arial"/>
          <w:b/>
        </w:rPr>
        <w:t xml:space="preserve">Output </w:t>
      </w:r>
    </w:p>
    <w:p w14:paraId="1A8B3310" w14:textId="14B3B4A7" w:rsidR="00900E9E" w:rsidRDefault="00E8033E" w:rsidP="00900E9E">
      <w:pPr>
        <w:spacing w:after="112" w:line="249" w:lineRule="auto"/>
        <w:ind w:left="849" w:right="15" w:hanging="10"/>
      </w:pPr>
      <w:r>
        <w:rPr>
          <w:rFonts w:ascii="Arial" w:eastAsia="Arial" w:hAnsi="Arial" w:cs="Arial"/>
        </w:rPr>
        <w:t xml:space="preserve">  </w:t>
      </w:r>
      <w:r w:rsidR="00900E9E">
        <w:rPr>
          <w:rFonts w:ascii="Arial" w:eastAsia="Arial" w:hAnsi="Arial" w:cs="Arial"/>
        </w:rPr>
        <w:t xml:space="preserve">MTPartyIdentifier: clearing system member identification of the financial institution in the MT format (/34x).   </w:t>
      </w:r>
    </w:p>
    <w:p w14:paraId="6932A05C" w14:textId="701E8481" w:rsidR="00900E9E" w:rsidRDefault="00900E9E" w:rsidP="00900E9E">
      <w:pPr>
        <w:spacing w:after="95"/>
        <w:ind w:left="419" w:right="157" w:hanging="7"/>
        <w:rPr>
          <w:rFonts w:ascii="Arial" w:eastAsia="Arial" w:hAnsi="Arial" w:cs="Arial"/>
          <w:b/>
        </w:rPr>
      </w:pPr>
      <w:r>
        <w:rPr>
          <w:rFonts w:ascii="Arial" w:eastAsia="Arial" w:hAnsi="Arial" w:cs="Arial"/>
          <w:b/>
        </w:rPr>
        <w:t xml:space="preserve">Preconditions </w:t>
      </w:r>
    </w:p>
    <w:p w14:paraId="5DCE2EB0" w14:textId="2AA320AA" w:rsidR="00E8033E" w:rsidRPr="00E8033E" w:rsidRDefault="00E8033E" w:rsidP="00E8033E">
      <w:pPr>
        <w:spacing w:after="95"/>
        <w:ind w:left="419" w:right="-802" w:hanging="7"/>
      </w:pPr>
      <w:r w:rsidRPr="00E8033E">
        <w:rPr>
          <w:rFonts w:ascii="Arial" w:eastAsia="Arial" w:hAnsi="Arial" w:cs="Arial"/>
        </w:rPr>
        <w:t xml:space="preserve">         None</w:t>
      </w:r>
    </w:p>
    <w:p w14:paraId="563EE86D" w14:textId="77777777" w:rsidR="00900E9E" w:rsidRDefault="00900E9E" w:rsidP="00900E9E">
      <w:pPr>
        <w:spacing w:after="9"/>
        <w:ind w:left="419" w:right="157" w:hanging="7"/>
      </w:pPr>
      <w:r>
        <w:rPr>
          <w:rFonts w:ascii="Arial" w:eastAsia="Arial" w:hAnsi="Arial" w:cs="Arial"/>
          <w:b/>
        </w:rPr>
        <w:t xml:space="preserve">Formal description </w:t>
      </w:r>
    </w:p>
    <w:p w14:paraId="466772DE" w14:textId="77777777" w:rsidR="00900E9E" w:rsidRDefault="00900E9E" w:rsidP="00900E9E">
      <w:pPr>
        <w:ind w:left="846" w:right="-1168"/>
      </w:pPr>
      <w:r>
        <w:t>/*Extract ClearingSystemMemberIdentification from</w:t>
      </w:r>
    </w:p>
    <w:p w14:paraId="09AE7D40" w14:textId="77777777" w:rsidR="00900E9E" w:rsidRDefault="00900E9E" w:rsidP="00900E9E">
      <w:pPr>
        <w:ind w:left="846" w:right="8"/>
      </w:pPr>
      <w:r>
        <w:t xml:space="preserve">MXAgentIdentification. MXClearingSystem, MXClearingMemberCode are local variables*/ </w:t>
      </w:r>
    </w:p>
    <w:p w14:paraId="0607C87C" w14:textId="77777777" w:rsidR="00900E9E" w:rsidRDefault="00900E9E" w:rsidP="00900E9E">
      <w:pPr>
        <w:spacing w:after="17" w:line="259" w:lineRule="auto"/>
        <w:ind w:left="850" w:firstLine="0"/>
      </w:pPr>
      <w:r>
        <w:t xml:space="preserve"> </w:t>
      </w:r>
    </w:p>
    <w:p w14:paraId="73A2F46B" w14:textId="77777777" w:rsidR="00900E9E" w:rsidRDefault="00900E9E" w:rsidP="00900E9E">
      <w:pPr>
        <w:spacing w:after="0"/>
        <w:ind w:left="846" w:right="8"/>
      </w:pPr>
      <w:r>
        <w:t xml:space="preserve">/*For reason of function readability, the </w:t>
      </w:r>
    </w:p>
    <w:p w14:paraId="4D878FA0" w14:textId="77777777" w:rsidR="00900E9E" w:rsidRDefault="00900E9E" w:rsidP="00900E9E">
      <w:pPr>
        <w:spacing w:after="0" w:line="218" w:lineRule="auto"/>
        <w:ind w:left="849" w:right="-1613" w:hanging="14"/>
      </w:pPr>
      <w:r>
        <w:t>“FinancialInstitutionIdentification.ClearingSystemMemberIdentification” path is replaced by “</w:t>
      </w:r>
      <w:r>
        <w:rPr>
          <w:i/>
          <w:sz w:val="31"/>
          <w:vertAlign w:val="subscript"/>
        </w:rPr>
        <w:t>F.Cl</w:t>
      </w:r>
      <w:r>
        <w:t xml:space="preserve">””*/ </w:t>
      </w:r>
    </w:p>
    <w:p w14:paraId="649DD68C" w14:textId="77777777" w:rsidR="00900E9E" w:rsidRDefault="00900E9E" w:rsidP="00900E9E">
      <w:pPr>
        <w:tabs>
          <w:tab w:val="center" w:pos="4537"/>
        </w:tabs>
        <w:spacing w:after="288"/>
        <w:ind w:left="0" w:firstLine="0"/>
      </w:pPr>
      <w:r>
        <w:t xml:space="preserve">      </w:t>
      </w:r>
    </w:p>
    <w:p w14:paraId="163CA881" w14:textId="56E65F85" w:rsidR="00900E9E" w:rsidRDefault="00072DAC" w:rsidP="00072DAC">
      <w:pPr>
        <w:tabs>
          <w:tab w:val="left" w:pos="450"/>
          <w:tab w:val="left" w:pos="720"/>
          <w:tab w:val="left" w:pos="900"/>
          <w:tab w:val="center" w:pos="4537"/>
        </w:tabs>
        <w:spacing w:after="288"/>
        <w:ind w:left="0" w:firstLine="0"/>
      </w:pPr>
      <w:r>
        <w:t xml:space="preserve">   </w:t>
      </w:r>
      <w:r w:rsidR="00900E9E" w:rsidRPr="00B57355">
        <w:rPr>
          <w:b/>
        </w:rPr>
        <w:t>IF</w:t>
      </w:r>
      <w:r w:rsidR="00900E9E">
        <w:t xml:space="preserve"> </w:t>
      </w:r>
      <w:r w:rsidR="00900E9E">
        <w:rPr>
          <w:b/>
        </w:rPr>
        <w:t>IsPresent</w:t>
      </w:r>
      <w:r w:rsidR="00900E9E">
        <w:t>(</w:t>
      </w:r>
      <w:r w:rsidR="00900E9E">
        <w:rPr>
          <w:i/>
        </w:rPr>
        <w:t>F.Cl.</w:t>
      </w:r>
      <w:r w:rsidR="00900E9E">
        <w:t xml:space="preserve">ClearingSystemIdentification.Code) </w:t>
      </w:r>
      <w:r w:rsidR="00E8033E">
        <w:t>THEN</w:t>
      </w:r>
    </w:p>
    <w:p w14:paraId="30192911" w14:textId="77777777" w:rsidR="00900E9E" w:rsidRDefault="00900E9E" w:rsidP="00900E9E">
      <w:pPr>
        <w:ind w:left="1993" w:right="8"/>
      </w:pPr>
      <w:r>
        <w:rPr>
          <w:sz w:val="31"/>
          <w:vertAlign w:val="superscript"/>
        </w:rPr>
        <w:lastRenderedPageBreak/>
        <w:t xml:space="preserve">MXClearingSystem = </w:t>
      </w:r>
      <w:r>
        <w:rPr>
          <w:i/>
        </w:rPr>
        <w:t>F.Cl.</w:t>
      </w:r>
      <w:r>
        <w:t xml:space="preserve">ClearingSystemIdentification.Code </w:t>
      </w:r>
    </w:p>
    <w:p w14:paraId="50494099" w14:textId="77777777" w:rsidR="00900E9E" w:rsidRDefault="00900E9E" w:rsidP="00900E9E">
      <w:pPr>
        <w:ind w:left="1993" w:right="8"/>
      </w:pPr>
      <w:r>
        <w:t xml:space="preserve">MXClearingMemberCode= </w:t>
      </w:r>
      <w:r>
        <w:rPr>
          <w:i/>
        </w:rPr>
        <w:t>F.Cl.</w:t>
      </w:r>
      <w:r>
        <w:t xml:space="preserve">MemberIdentification  </w:t>
      </w:r>
    </w:p>
    <w:p w14:paraId="25401C1A" w14:textId="0D79D166" w:rsidR="00900E9E" w:rsidRDefault="00900E9E" w:rsidP="00900E9E">
      <w:pPr>
        <w:spacing w:line="325" w:lineRule="auto"/>
        <w:ind w:left="1427" w:right="8"/>
      </w:pPr>
      <w:r>
        <w:t xml:space="preserve">/*Check whether the MXClearingSystem belongs to the list*/ </w:t>
      </w:r>
      <w:r w:rsidRPr="00B57355">
        <w:rPr>
          <w:b/>
        </w:rPr>
        <w:t xml:space="preserve">IF </w:t>
      </w:r>
      <w:r>
        <w:rPr>
          <w:b/>
        </w:rPr>
        <w:t>WithinList</w:t>
      </w:r>
      <w:r>
        <w:t xml:space="preserve">(MXClearingSystem, MXClearingSystemList) </w:t>
      </w:r>
      <w:r w:rsidR="00E8033E">
        <w:t>THEN</w:t>
      </w:r>
    </w:p>
    <w:p w14:paraId="2782E837" w14:textId="77777777" w:rsidR="00900E9E" w:rsidRDefault="00900E9E" w:rsidP="00900E9E">
      <w:pPr>
        <w:spacing w:after="97" w:line="216" w:lineRule="auto"/>
        <w:ind w:left="1993" w:right="8"/>
      </w:pPr>
      <w:r>
        <w:t xml:space="preserve">/*Get the MTClearingSystem in the list equivalent to the MXClearingSystem. MTClearingSystem is a local variable*/ </w:t>
      </w:r>
    </w:p>
    <w:p w14:paraId="6413467E" w14:textId="77777777" w:rsidR="00900E9E" w:rsidRDefault="00900E9E" w:rsidP="00900E9E">
      <w:pPr>
        <w:ind w:left="1993" w:right="8"/>
      </w:pPr>
      <w:r>
        <w:t xml:space="preserve">MTClearingSystem = </w:t>
      </w:r>
      <w:r>
        <w:rPr>
          <w:b/>
        </w:rPr>
        <w:t>EquivalentCode</w:t>
      </w:r>
      <w:r>
        <w:t xml:space="preserve">(MXClearingSystem, </w:t>
      </w:r>
    </w:p>
    <w:p w14:paraId="528438AC" w14:textId="77777777" w:rsidR="00900E9E" w:rsidRDefault="00900E9E" w:rsidP="00900E9E">
      <w:pPr>
        <w:tabs>
          <w:tab w:val="center" w:pos="4563"/>
          <w:tab w:val="center" w:pos="7920"/>
        </w:tabs>
        <w:ind w:left="0" w:firstLine="0"/>
      </w:pPr>
      <w:r>
        <w:rPr>
          <w:rFonts w:ascii="Calibri" w:eastAsia="Calibri" w:hAnsi="Calibri" w:cs="Calibri"/>
          <w:sz w:val="22"/>
        </w:rPr>
        <w:tab/>
      </w:r>
      <w:r>
        <w:t xml:space="preserve">MXClearingSystemList, MTClearingSystemList)  </w:t>
      </w:r>
      <w:r>
        <w:tab/>
        <w:t xml:space="preserve"> </w:t>
      </w:r>
    </w:p>
    <w:p w14:paraId="357F03B7" w14:textId="77777777" w:rsidR="00900E9E" w:rsidRPr="00B57355" w:rsidRDefault="00900E9E" w:rsidP="00900E9E">
      <w:pPr>
        <w:tabs>
          <w:tab w:val="center" w:pos="850"/>
          <w:tab w:val="center" w:pos="1658"/>
        </w:tabs>
        <w:ind w:left="0" w:firstLine="0"/>
        <w:rPr>
          <w:b/>
        </w:rPr>
      </w:pPr>
      <w:r>
        <w:rPr>
          <w:rFonts w:ascii="Calibri" w:eastAsia="Calibri" w:hAnsi="Calibri" w:cs="Calibri"/>
          <w:sz w:val="22"/>
        </w:rPr>
        <w:tab/>
      </w:r>
      <w:r>
        <w:t xml:space="preserve"> </w:t>
      </w:r>
      <w:r>
        <w:tab/>
      </w:r>
      <w:r w:rsidRPr="00B57355">
        <w:rPr>
          <w:b/>
        </w:rPr>
        <w:t xml:space="preserve">ELSE </w:t>
      </w:r>
    </w:p>
    <w:p w14:paraId="64BE462A" w14:textId="77777777" w:rsidR="00900E9E" w:rsidRDefault="00900E9E" w:rsidP="00900E9E">
      <w:pPr>
        <w:ind w:left="1993" w:right="8"/>
      </w:pPr>
      <w:r>
        <w:t xml:space="preserve">/*MXClearingSystem kept as is*/ </w:t>
      </w:r>
    </w:p>
    <w:p w14:paraId="7296AC6B" w14:textId="77777777" w:rsidR="00900E9E" w:rsidRDefault="00900E9E" w:rsidP="00900E9E">
      <w:pPr>
        <w:ind w:left="1993" w:right="8"/>
      </w:pPr>
      <w:r>
        <w:t xml:space="preserve">/* Example </w:t>
      </w:r>
      <w:r w:rsidRPr="00D51CDB">
        <w:t>SGIBG, THCBC, TWNCC, SESBA</w:t>
      </w:r>
      <w:r>
        <w:t xml:space="preserve"> */</w:t>
      </w:r>
    </w:p>
    <w:p w14:paraId="19618C0B" w14:textId="77777777" w:rsidR="00900E9E" w:rsidRDefault="00900E9E" w:rsidP="00900E9E">
      <w:pPr>
        <w:ind w:left="1993" w:right="8"/>
      </w:pPr>
      <w:r>
        <w:t xml:space="preserve">MTClearingSystem = MXClearingSystem </w:t>
      </w:r>
    </w:p>
    <w:p w14:paraId="4E464F8C" w14:textId="77777777" w:rsidR="00900E9E" w:rsidRPr="00B57355" w:rsidRDefault="00900E9E" w:rsidP="00900E9E">
      <w:pPr>
        <w:tabs>
          <w:tab w:val="center" w:pos="850"/>
          <w:tab w:val="center" w:pos="1718"/>
        </w:tabs>
        <w:ind w:left="0" w:firstLine="0"/>
        <w:rPr>
          <w:b/>
        </w:rPr>
      </w:pPr>
      <w:r>
        <w:rPr>
          <w:rFonts w:ascii="Calibri" w:eastAsia="Calibri" w:hAnsi="Calibri" w:cs="Calibri"/>
          <w:sz w:val="22"/>
        </w:rPr>
        <w:tab/>
      </w:r>
      <w:r>
        <w:t xml:space="preserve"> </w:t>
      </w:r>
      <w:r>
        <w:tab/>
      </w:r>
      <w:r w:rsidRPr="00B57355">
        <w:rPr>
          <w:b/>
        </w:rPr>
        <w:t xml:space="preserve">ENDIF </w:t>
      </w:r>
    </w:p>
    <w:p w14:paraId="7A66879F" w14:textId="77777777" w:rsidR="00900E9E" w:rsidRDefault="00900E9E" w:rsidP="00900E9E">
      <w:pPr>
        <w:spacing w:after="101" w:line="216" w:lineRule="auto"/>
        <w:ind w:left="1426" w:right="8"/>
      </w:pPr>
    </w:p>
    <w:p w14:paraId="4A6DCFD4" w14:textId="77777777" w:rsidR="00900E9E" w:rsidRDefault="00900E9E" w:rsidP="00900E9E">
      <w:pPr>
        <w:spacing w:after="101" w:line="216" w:lineRule="auto"/>
        <w:ind w:left="1426" w:right="8"/>
      </w:pPr>
      <w:r>
        <w:t xml:space="preserve">/*Build output parameter. MTClearingId is a local variable*/ </w:t>
      </w:r>
    </w:p>
    <w:p w14:paraId="71CAD599" w14:textId="77777777" w:rsidR="00900E9E" w:rsidRDefault="00900E9E" w:rsidP="00900E9E">
      <w:pPr>
        <w:spacing w:after="55" w:line="217" w:lineRule="auto"/>
        <w:ind w:left="1426" w:right="8"/>
      </w:pPr>
      <w:r>
        <w:t xml:space="preserve">MTClearingId = </w:t>
      </w:r>
      <w:r>
        <w:rPr>
          <w:b/>
        </w:rPr>
        <w:t>Concatenate</w:t>
      </w:r>
      <w:r>
        <w:t xml:space="preserve">(“//", MTClearingSystem, MXClearingMemberCode)  </w:t>
      </w:r>
    </w:p>
    <w:p w14:paraId="0D7149C4" w14:textId="77777777" w:rsidR="00900E9E" w:rsidRDefault="00900E9E" w:rsidP="00900E9E">
      <w:pPr>
        <w:ind w:left="846" w:right="8"/>
      </w:pPr>
      <w:r>
        <w:t xml:space="preserve"> </w:t>
      </w:r>
    </w:p>
    <w:p w14:paraId="4E27AF5B" w14:textId="77777777" w:rsidR="00900E9E" w:rsidRDefault="00900E9E" w:rsidP="00900E9E">
      <w:pPr>
        <w:ind w:left="846" w:right="8"/>
      </w:pPr>
      <w:r>
        <w:t xml:space="preserve">/*Build output string*/ </w:t>
      </w:r>
    </w:p>
    <w:p w14:paraId="637F1704" w14:textId="77777777" w:rsidR="00900E9E" w:rsidRDefault="00900E9E" w:rsidP="00900E9E">
      <w:pPr>
        <w:spacing w:line="216" w:lineRule="auto"/>
        <w:ind w:left="846" w:right="8"/>
      </w:pPr>
      <w:r>
        <w:t xml:space="preserve">/*Special check in case a BIC is present with a Fedwire clearing identifier. As per SWIFT User Handbook, Message Reference Guides for Category 1 and Category 2, a Fedwire </w:t>
      </w:r>
    </w:p>
    <w:p w14:paraId="1DA2CFF1" w14:textId="16D39BF4" w:rsidR="00900E9E" w:rsidRDefault="00900E9E" w:rsidP="00900E9E">
      <w:pPr>
        <w:spacing w:after="99" w:line="216" w:lineRule="auto"/>
        <w:ind w:left="846" w:right="8"/>
      </w:pPr>
      <w:r>
        <w:t>Routing Number in combination with a BIC (option A) must be used without the 9-digit code. Only “//FW” is allowed serving as a clearing channel</w:t>
      </w:r>
      <w:ins w:id="2604" w:author="BOUVY Martine [2]" w:date="2021-07-08T16:01:00Z">
        <w:r w:rsidR="00BE377E">
          <w:t xml:space="preserve">. But this function does not translate the clearing channel </w:t>
        </w:r>
      </w:ins>
      <w:ins w:id="2605" w:author="BOUVY Martine [2]" w:date="2021-07-09T09:46:00Z">
        <w:r w:rsidR="00F04D8D">
          <w:t>“RTGS”</w:t>
        </w:r>
      </w:ins>
      <w:ins w:id="2606" w:author="BOUVY Martine [2]" w:date="2021-07-09T09:47:00Z">
        <w:r w:rsidR="00F04D8D">
          <w:t xml:space="preserve"> on the agents</w:t>
        </w:r>
      </w:ins>
      <w:ins w:id="2607" w:author="BOUVY Martine [2]" w:date="2021-07-09T09:48:00Z">
        <w:r w:rsidR="00500EE2">
          <w:t xml:space="preserve"> </w:t>
        </w:r>
      </w:ins>
      <w:ins w:id="2608" w:author="BOUVY Martine [2]" w:date="2021-07-08T16:01:00Z">
        <w:r w:rsidR="00BE377E">
          <w:t xml:space="preserve">(see </w:t>
        </w:r>
      </w:ins>
      <w:ins w:id="2609" w:author="BOUVY Martine [2]" w:date="2021-07-08T16:04:00Z">
        <w:r w:rsidR="00177F22">
          <w:t xml:space="preserve">rather </w:t>
        </w:r>
      </w:ins>
      <w:ins w:id="2610" w:author="BOUVY Martine [2]" w:date="2021-07-08T16:01:00Z">
        <w:r w:rsidR="00BE377E">
          <w:t>MX_To_MT_</w:t>
        </w:r>
      </w:ins>
      <w:ins w:id="2611" w:author="BOUVY Martine [2]" w:date="2021-07-08T16:02:00Z">
        <w:r w:rsidR="00BE377E">
          <w:t xml:space="preserve">ClearingIdentifierAndChannel). </w:t>
        </w:r>
        <w:r w:rsidR="00B61ABF">
          <w:t xml:space="preserve">So it is not correct to replace </w:t>
        </w:r>
      </w:ins>
      <w:ins w:id="2612" w:author="BOUVY Martine [2]" w:date="2021-07-09T09:49:00Z">
        <w:r w:rsidR="00B61ABF">
          <w:t>“</w:t>
        </w:r>
      </w:ins>
      <w:ins w:id="2613" w:author="BOUVY Martine [2]" w:date="2021-07-08T16:03:00Z">
        <w:r w:rsidR="00B61ABF">
          <w:t>//F</w:t>
        </w:r>
      </w:ins>
      <w:ins w:id="2614" w:author="BOUVY Martine [2]" w:date="2021-07-09T09:49:00Z">
        <w:r w:rsidR="00B61ABF">
          <w:t>Wnnn..” by “//FW”. Ther</w:t>
        </w:r>
      </w:ins>
      <w:ins w:id="2615" w:author="BOUVY Martine [2]" w:date="2021-07-29T09:39:00Z">
        <w:r w:rsidR="007920B8">
          <w:t>e</w:t>
        </w:r>
      </w:ins>
      <w:ins w:id="2616" w:author="BOUVY Martine [2]" w:date="2021-07-09T09:49:00Z">
        <w:r w:rsidR="00B61ABF">
          <w:t>fore</w:t>
        </w:r>
      </w:ins>
      <w:ins w:id="2617" w:author="BOUVY Martine [2]" w:date="2021-07-08T16:03:00Z">
        <w:r w:rsidR="00B61ABF">
          <w:t xml:space="preserve"> the </w:t>
        </w:r>
      </w:ins>
      <w:ins w:id="2618" w:author="BOUVY Martine [2]" w:date="2021-07-09T09:49:00Z">
        <w:r w:rsidR="00B61ABF">
          <w:t>ClearingSystem</w:t>
        </w:r>
      </w:ins>
      <w:ins w:id="2619" w:author="BOUVY Martine [2]" w:date="2021-07-09T09:50:00Z">
        <w:r w:rsidR="00B61ABF">
          <w:t>MemberID</w:t>
        </w:r>
      </w:ins>
      <w:ins w:id="2620" w:author="BOUVY Martine [2]" w:date="2021-07-08T16:03:00Z">
        <w:r w:rsidR="00BE377E">
          <w:t xml:space="preserve"> is not translated in case of option A </w:t>
        </w:r>
      </w:ins>
      <w:r>
        <w:t xml:space="preserve">*/   </w:t>
      </w:r>
    </w:p>
    <w:p w14:paraId="0A102214" w14:textId="77777777" w:rsidR="00900E9E" w:rsidRDefault="00900E9E" w:rsidP="00900E9E">
      <w:pPr>
        <w:spacing w:after="92"/>
        <w:ind w:right="1087"/>
      </w:pPr>
    </w:p>
    <w:p w14:paraId="27F7FE5B" w14:textId="77777777" w:rsidR="00900E9E" w:rsidRDefault="00900E9E" w:rsidP="00900E9E">
      <w:pPr>
        <w:spacing w:line="216" w:lineRule="auto"/>
        <w:ind w:left="846" w:right="8"/>
      </w:pPr>
      <w:r>
        <w:t xml:space="preserve">/*Check whether a BIC is present. As per SWIFT User Handbook, Message Reference Guides for Category 1 and for Category 2, for some clearing systems the use of a clearing identification in combination with a BIC (MT option A) is not allowed: CHIPS Participant Identifier (“CP”), Russian Central Bank </w:t>
      </w:r>
    </w:p>
    <w:p w14:paraId="6FE5BF86" w14:textId="77777777" w:rsidR="00900E9E" w:rsidRDefault="00900E9E" w:rsidP="00900E9E">
      <w:pPr>
        <w:spacing w:after="52"/>
        <w:ind w:left="846" w:right="8"/>
      </w:pPr>
      <w:r>
        <w:t xml:space="preserve">Identification Code (“RU”), Swiss Clearing Code (“SW”)*/ /*System code is CP, RU or SW and BIC is present*/ </w:t>
      </w:r>
    </w:p>
    <w:p w14:paraId="0AE79324" w14:textId="77777777" w:rsidR="00072DAC" w:rsidRDefault="00072DAC" w:rsidP="00900E9E">
      <w:pPr>
        <w:spacing w:after="101" w:line="259" w:lineRule="auto"/>
        <w:ind w:left="853" w:firstLine="0"/>
        <w:rPr>
          <w:rFonts w:ascii="Arial" w:eastAsia="Arial" w:hAnsi="Arial" w:cs="Arial"/>
          <w:highlight w:val="yellow"/>
        </w:rPr>
      </w:pPr>
    </w:p>
    <w:p w14:paraId="5BF1690B" w14:textId="56AB7656" w:rsidR="00900E9E" w:rsidRPr="00072DAC" w:rsidRDefault="00900E9E" w:rsidP="00900E9E">
      <w:pPr>
        <w:spacing w:after="101" w:line="259" w:lineRule="auto"/>
        <w:ind w:left="853" w:firstLine="0"/>
        <w:rPr>
          <w:rFonts w:eastAsia="Arial"/>
        </w:rPr>
      </w:pPr>
      <w:r w:rsidRPr="00072DAC">
        <w:rPr>
          <w:rFonts w:eastAsia="Arial"/>
        </w:rPr>
        <w:t>/* Assumption is made that these clearing systems will not occur in 53a, 54a and 55a for which there is no restrictions in the clearingSystemIdentification allowed. If this is the case, then BIC is sufficient to uniquely identify the Agent */</w:t>
      </w:r>
    </w:p>
    <w:p w14:paraId="5757C474" w14:textId="77777777" w:rsidR="00900E9E" w:rsidRDefault="00900E9E" w:rsidP="00900E9E">
      <w:pPr>
        <w:spacing w:after="99" w:line="216" w:lineRule="auto"/>
        <w:ind w:left="846" w:right="8"/>
      </w:pPr>
    </w:p>
    <w:p w14:paraId="5D1880D6" w14:textId="77777777" w:rsidR="00900E9E" w:rsidRDefault="00900E9E" w:rsidP="00900E9E">
      <w:pPr>
        <w:spacing w:after="99" w:line="216" w:lineRule="auto"/>
        <w:ind w:left="846" w:right="8"/>
      </w:pPr>
    </w:p>
    <w:p w14:paraId="101384C3" w14:textId="77777777" w:rsidR="00900E9E" w:rsidRDefault="00900E9E" w:rsidP="00072DAC">
      <w:pPr>
        <w:ind w:left="1440" w:right="8"/>
      </w:pPr>
      <w:r w:rsidRPr="009A39EA">
        <w:rPr>
          <w:b/>
        </w:rPr>
        <w:t>IF</w:t>
      </w:r>
      <w:r>
        <w:t xml:space="preserve"> </w:t>
      </w:r>
      <w:r>
        <w:rPr>
          <w:b/>
        </w:rPr>
        <w:t>Substring</w:t>
      </w:r>
      <w:r>
        <w:t xml:space="preserve">(MTClearingId, 3, 2) = “FW” AND </w:t>
      </w:r>
    </w:p>
    <w:p w14:paraId="57D8D959" w14:textId="2B48A5BF" w:rsidR="00900E9E" w:rsidRDefault="00900E9E" w:rsidP="00072DAC">
      <w:pPr>
        <w:ind w:left="1440" w:right="8"/>
      </w:pPr>
      <w:r>
        <w:rPr>
          <w:b/>
        </w:rPr>
        <w:t>IsPresent</w:t>
      </w:r>
      <w:r>
        <w:t xml:space="preserve">(FinancialInstitutionIdentification.BIC) </w:t>
      </w:r>
      <w:r w:rsidR="00072DAC">
        <w:t>THEN</w:t>
      </w:r>
      <w:r>
        <w:t xml:space="preserve"> </w:t>
      </w:r>
    </w:p>
    <w:p w14:paraId="35170120" w14:textId="04808EFB" w:rsidR="00900E9E" w:rsidRDefault="00900E9E" w:rsidP="00072DAC">
      <w:pPr>
        <w:tabs>
          <w:tab w:val="center" w:pos="851"/>
          <w:tab w:val="center" w:pos="2978"/>
        </w:tabs>
        <w:ind w:left="1440" w:firstLine="0"/>
      </w:pPr>
      <w:r>
        <w:rPr>
          <w:rFonts w:ascii="Calibri" w:eastAsia="Calibri" w:hAnsi="Calibri" w:cs="Calibri"/>
          <w:sz w:val="22"/>
        </w:rPr>
        <w:tab/>
      </w:r>
      <w:r>
        <w:t xml:space="preserve"> </w:t>
      </w:r>
      <w:r>
        <w:tab/>
        <w:t xml:space="preserve">MTPartyIdentifier = </w:t>
      </w:r>
      <w:del w:id="2621" w:author="BOUVY Martine [2]" w:date="2021-07-08T15:59:00Z">
        <w:r w:rsidDel="00AD380E">
          <w:delText xml:space="preserve">“//FW” </w:delText>
        </w:r>
      </w:del>
      <w:ins w:id="2622" w:author="BOUVY Martine [2]" w:date="2021-07-08T15:59:00Z">
        <w:r w:rsidR="00AD380E">
          <w:t>“”</w:t>
        </w:r>
      </w:ins>
    </w:p>
    <w:p w14:paraId="7BE293C5" w14:textId="3FCC79E5" w:rsidR="00AB1E13" w:rsidRPr="00AB1E13" w:rsidRDefault="00AB1E13" w:rsidP="00072DAC">
      <w:pPr>
        <w:tabs>
          <w:tab w:val="center" w:pos="851"/>
          <w:tab w:val="center" w:pos="2978"/>
        </w:tabs>
        <w:ind w:left="1440" w:firstLine="0"/>
        <w:rPr>
          <w:b/>
        </w:rPr>
      </w:pPr>
      <w:r w:rsidRPr="00AB1E13">
        <w:rPr>
          <w:b/>
        </w:rPr>
        <w:t xml:space="preserve">        </w:t>
      </w:r>
      <w:del w:id="2623" w:author="BOUVY Martine" w:date="2022-01-26T16:11:00Z">
        <w:r w:rsidRPr="00BB588C" w:rsidDel="00BB588C">
          <w:rPr>
            <w:b/>
            <w:rPrChange w:id="2624" w:author="BOUVY Martine" w:date="2022-01-26T16:11:00Z">
              <w:rPr>
                <w:b/>
                <w:highlight w:val="yellow"/>
              </w:rPr>
            </w:rPrChange>
          </w:rPr>
          <w:delText>T20075</w:delText>
        </w:r>
      </w:del>
      <w:ins w:id="2625" w:author="BOUVY Martine" w:date="2022-01-26T16:11:00Z">
        <w:r w:rsidR="00BB588C">
          <w:rPr>
            <w:b/>
          </w:rPr>
          <w:t xml:space="preserve"> T11005</w:t>
        </w:r>
      </w:ins>
    </w:p>
    <w:p w14:paraId="4E9301A4" w14:textId="55617BCC" w:rsidR="00900E9E" w:rsidRPr="009A39EA" w:rsidRDefault="00072DAC" w:rsidP="00072DAC">
      <w:pPr>
        <w:ind w:left="1440" w:right="8"/>
        <w:rPr>
          <w:b/>
        </w:rPr>
      </w:pPr>
      <w:r>
        <w:rPr>
          <w:b/>
        </w:rPr>
        <w:t>ELSE</w:t>
      </w:r>
      <w:r w:rsidR="00900E9E" w:rsidRPr="009A39EA">
        <w:rPr>
          <w:b/>
        </w:rPr>
        <w:t xml:space="preserve">IF  </w:t>
      </w:r>
    </w:p>
    <w:p w14:paraId="78B2C252" w14:textId="77777777" w:rsidR="00900E9E" w:rsidRDefault="00900E9E" w:rsidP="00072DAC">
      <w:pPr>
        <w:ind w:left="1440" w:right="8" w:firstLine="720"/>
      </w:pPr>
      <w:r>
        <w:rPr>
          <w:b/>
        </w:rPr>
        <w:lastRenderedPageBreak/>
        <w:t>Substring</w:t>
      </w:r>
      <w:r>
        <w:t xml:space="preserve">(MTClearingId, 3, 2) = “CP” OR “RU” OR “SW” AND </w:t>
      </w:r>
    </w:p>
    <w:p w14:paraId="7CD5CA82" w14:textId="60B2D1AA" w:rsidR="00900E9E" w:rsidRDefault="00900E9E" w:rsidP="00072DAC">
      <w:pPr>
        <w:ind w:left="1440" w:right="8" w:firstLine="594"/>
      </w:pPr>
      <w:r>
        <w:rPr>
          <w:b/>
        </w:rPr>
        <w:t>IsPresent</w:t>
      </w:r>
      <w:r>
        <w:t xml:space="preserve">(FinancialInstitutionIdentification.BIC) </w:t>
      </w:r>
      <w:r w:rsidR="00072DAC">
        <w:t>THEN</w:t>
      </w:r>
    </w:p>
    <w:p w14:paraId="30C6CDD8" w14:textId="77777777" w:rsidR="00900E9E" w:rsidRDefault="00900E9E" w:rsidP="00072DAC">
      <w:pPr>
        <w:spacing w:after="92"/>
        <w:ind w:left="1440" w:right="1087" w:firstLine="549"/>
      </w:pPr>
      <w:r>
        <w:t xml:space="preserve">MTPartyIdentifier = “” </w:t>
      </w:r>
    </w:p>
    <w:p w14:paraId="55D3B19B" w14:textId="2A1BE764" w:rsidR="00900E9E" w:rsidRPr="00AB1E13" w:rsidDel="00990CA8" w:rsidRDefault="00AB1E13" w:rsidP="00072DAC">
      <w:pPr>
        <w:ind w:left="1440" w:right="8"/>
        <w:rPr>
          <w:del w:id="2626" w:author="BOUVY Martine" w:date="2022-01-26T16:13:00Z"/>
          <w:b/>
        </w:rPr>
      </w:pPr>
      <w:r>
        <w:rPr>
          <w:b/>
        </w:rPr>
        <w:t xml:space="preserve">         </w:t>
      </w:r>
      <w:del w:id="2627" w:author="BOUVY Martine" w:date="2022-01-26T16:13:00Z">
        <w:r w:rsidRPr="005E7C16" w:rsidDel="00990CA8">
          <w:rPr>
            <w:b/>
          </w:rPr>
          <w:delText>T20076</w:delText>
        </w:r>
      </w:del>
      <w:ins w:id="2628" w:author="BOUVY Martine" w:date="2022-01-26T16:13:00Z">
        <w:r w:rsidR="00990CA8">
          <w:rPr>
            <w:b/>
          </w:rPr>
          <w:t xml:space="preserve"> T11006 </w:t>
        </w:r>
      </w:ins>
    </w:p>
    <w:p w14:paraId="0B9FF3D4" w14:textId="77777777" w:rsidR="00AB1E13" w:rsidRDefault="00AB1E13" w:rsidP="00072DAC">
      <w:pPr>
        <w:ind w:left="1440" w:right="8"/>
      </w:pPr>
    </w:p>
    <w:p w14:paraId="355174DB" w14:textId="77777777" w:rsidR="00900E9E" w:rsidRDefault="00900E9E" w:rsidP="00072DAC">
      <w:pPr>
        <w:spacing w:after="92"/>
        <w:ind w:left="1440" w:right="1087" w:firstLine="569"/>
      </w:pPr>
      <w:r>
        <w:t xml:space="preserve">/*In all other cases the translated MX clearing Member identification is copied in the output parameter*/ </w:t>
      </w:r>
    </w:p>
    <w:p w14:paraId="10FCBE78" w14:textId="77777777" w:rsidR="00900E9E" w:rsidRPr="009A39EA" w:rsidRDefault="00900E9E" w:rsidP="00072DAC">
      <w:pPr>
        <w:spacing w:after="92"/>
        <w:ind w:left="1440" w:right="1087"/>
        <w:rPr>
          <w:b/>
        </w:rPr>
      </w:pPr>
      <w:r w:rsidRPr="009A39EA">
        <w:rPr>
          <w:b/>
        </w:rPr>
        <w:t>ELSE</w:t>
      </w:r>
    </w:p>
    <w:p w14:paraId="4B23AAF4" w14:textId="77777777" w:rsidR="00900E9E" w:rsidRDefault="00900E9E" w:rsidP="00072DAC">
      <w:pPr>
        <w:spacing w:after="92"/>
        <w:ind w:left="1440" w:right="1087" w:firstLine="569"/>
      </w:pPr>
      <w:r>
        <w:t xml:space="preserve">MTPartyIdentifier = MTClearingId </w:t>
      </w:r>
    </w:p>
    <w:p w14:paraId="326236AC" w14:textId="77777777" w:rsidR="00900E9E" w:rsidRPr="009A39EA" w:rsidRDefault="00900E9E" w:rsidP="00072DAC">
      <w:pPr>
        <w:spacing w:after="92"/>
        <w:ind w:left="1440" w:right="1087"/>
        <w:rPr>
          <w:b/>
        </w:rPr>
      </w:pPr>
      <w:r w:rsidRPr="009A39EA">
        <w:rPr>
          <w:b/>
        </w:rPr>
        <w:t xml:space="preserve">ENDIF </w:t>
      </w:r>
    </w:p>
    <w:p w14:paraId="7CD82AC4" w14:textId="77777777" w:rsidR="00900E9E" w:rsidRDefault="00900E9E" w:rsidP="00900E9E">
      <w:pPr>
        <w:spacing w:after="101" w:line="259" w:lineRule="auto"/>
        <w:ind w:left="853" w:firstLine="0"/>
        <w:rPr>
          <w:rFonts w:ascii="Arial" w:eastAsia="Arial" w:hAnsi="Arial" w:cs="Arial"/>
        </w:rPr>
      </w:pPr>
    </w:p>
    <w:p w14:paraId="0BED8995" w14:textId="73EFFAB9" w:rsidR="00900E9E" w:rsidRDefault="00072DAC" w:rsidP="00072DAC">
      <w:pPr>
        <w:tabs>
          <w:tab w:val="left" w:pos="540"/>
          <w:tab w:val="left" w:pos="630"/>
        </w:tabs>
        <w:spacing w:after="101" w:line="259" w:lineRule="auto"/>
        <w:ind w:left="0" w:firstLine="0"/>
        <w:rPr>
          <w:rFonts w:ascii="Arial" w:eastAsia="Arial" w:hAnsi="Arial" w:cs="Arial"/>
        </w:rPr>
      </w:pPr>
      <w:r>
        <w:rPr>
          <w:rFonts w:eastAsia="Arial"/>
          <w:b/>
        </w:rPr>
        <w:t xml:space="preserve">   </w:t>
      </w:r>
      <w:r w:rsidR="00900E9E" w:rsidRPr="00072DAC">
        <w:rPr>
          <w:rFonts w:eastAsia="Arial"/>
          <w:b/>
        </w:rPr>
        <w:t>ENDIF</w:t>
      </w:r>
      <w:r w:rsidR="00900E9E" w:rsidRPr="00072DAC">
        <w:rPr>
          <w:rFonts w:ascii="Arial" w:eastAsia="Arial" w:hAnsi="Arial" w:cs="Arial"/>
          <w:b/>
        </w:rPr>
        <w:t xml:space="preserve"> </w:t>
      </w:r>
      <w:r>
        <w:rPr>
          <w:rFonts w:ascii="Arial" w:eastAsia="Arial" w:hAnsi="Arial" w:cs="Arial"/>
        </w:rPr>
        <w:t xml:space="preserve">    </w:t>
      </w:r>
      <w:r w:rsidR="00900E9E">
        <w:rPr>
          <w:rFonts w:ascii="Arial" w:eastAsia="Arial" w:hAnsi="Arial" w:cs="Arial"/>
        </w:rPr>
        <w:t xml:space="preserve">/* </w:t>
      </w:r>
      <w:r w:rsidR="00900E9E">
        <w:t xml:space="preserve">IF </w:t>
      </w:r>
      <w:r w:rsidR="00900E9E" w:rsidRPr="00072DAC">
        <w:t>IsPresent</w:t>
      </w:r>
      <w:r w:rsidR="00900E9E">
        <w:t>(</w:t>
      </w:r>
      <w:r w:rsidR="00900E9E">
        <w:rPr>
          <w:i/>
        </w:rPr>
        <w:t>F.Cl.</w:t>
      </w:r>
      <w:r w:rsidR="00900E9E">
        <w:t>ClearingSystemIdentification.Code)*/</w:t>
      </w:r>
    </w:p>
    <w:p w14:paraId="32C3CDA8" w14:textId="77777777" w:rsidR="00900E9E" w:rsidRDefault="00900E9E" w:rsidP="00900E9E">
      <w:pPr>
        <w:spacing w:after="101" w:line="259" w:lineRule="auto"/>
        <w:ind w:left="853" w:firstLine="0"/>
      </w:pPr>
    </w:p>
    <w:p w14:paraId="60B23394" w14:textId="77777777" w:rsidR="0095077C" w:rsidRDefault="0095077C" w:rsidP="0095077C">
      <w:pPr>
        <w:spacing w:after="0"/>
        <w:ind w:left="7" w:right="157" w:hanging="7"/>
      </w:pPr>
      <w:r>
        <w:rPr>
          <w:rFonts w:ascii="Arial" w:eastAsia="Arial" w:hAnsi="Arial" w:cs="Arial"/>
          <w:b/>
        </w:rPr>
        <w:t xml:space="preserve">         For MT and ISO 20022 “Externalised” MX Clearing System Lists, please refer to section 5 Annex.</w:t>
      </w:r>
    </w:p>
    <w:p w14:paraId="1CB5662C" w14:textId="5FE531C9" w:rsidR="00900E9E" w:rsidRDefault="00900E9E" w:rsidP="00900E9E">
      <w:pPr>
        <w:spacing w:after="0"/>
        <w:ind w:left="8" w:right="157" w:hanging="7"/>
      </w:pPr>
    </w:p>
    <w:p w14:paraId="33629859" w14:textId="77777777" w:rsidR="00900E9E" w:rsidRDefault="00900E9E" w:rsidP="00900E9E">
      <w:pPr>
        <w:spacing w:after="101" w:line="259" w:lineRule="auto"/>
        <w:ind w:left="853" w:firstLine="0"/>
      </w:pPr>
      <w:r>
        <w:rPr>
          <w:rFonts w:ascii="Arial" w:eastAsia="Arial" w:hAnsi="Arial" w:cs="Arial"/>
        </w:rPr>
        <w:t xml:space="preserve"> </w:t>
      </w:r>
    </w:p>
    <w:p w14:paraId="687B58CF" w14:textId="77777777" w:rsidR="00900E9E" w:rsidRDefault="00900E9E" w:rsidP="00900E9E">
      <w:pPr>
        <w:spacing w:after="0" w:line="367" w:lineRule="auto"/>
        <w:ind w:left="839" w:right="6551" w:hanging="427"/>
      </w:pPr>
      <w:r>
        <w:rPr>
          <w:rFonts w:ascii="Arial" w:eastAsia="Arial" w:hAnsi="Arial" w:cs="Arial"/>
          <w:b/>
        </w:rPr>
        <w:t xml:space="preserve">Example 1 MX Source: </w:t>
      </w:r>
    </w:p>
    <w:p w14:paraId="5F0AEC2B" w14:textId="77777777" w:rsidR="00900E9E" w:rsidRDefault="00900E9E" w:rsidP="00900E9E">
      <w:pPr>
        <w:ind w:left="846" w:right="8"/>
      </w:pPr>
      <w:r>
        <w:t xml:space="preserve">A ClearingSystemMemberIdentification of a DebtorAgent  </w:t>
      </w:r>
    </w:p>
    <w:p w14:paraId="411307D6" w14:textId="77777777" w:rsidR="00900E9E" w:rsidRDefault="00900E9E" w:rsidP="00900E9E">
      <w:pPr>
        <w:ind w:left="846" w:right="8"/>
      </w:pPr>
      <w:r>
        <w:t xml:space="preserve">&lt;DbtrAgt&gt; </w:t>
      </w:r>
    </w:p>
    <w:p w14:paraId="12206AE5" w14:textId="77777777" w:rsidR="00900E9E" w:rsidRDefault="00900E9E" w:rsidP="00900E9E">
      <w:pPr>
        <w:tabs>
          <w:tab w:val="center" w:pos="851"/>
          <w:tab w:val="center" w:pos="2139"/>
        </w:tabs>
        <w:ind w:left="0" w:firstLine="0"/>
      </w:pPr>
      <w:r>
        <w:rPr>
          <w:rFonts w:ascii="Calibri" w:eastAsia="Calibri" w:hAnsi="Calibri" w:cs="Calibri"/>
          <w:sz w:val="22"/>
        </w:rPr>
        <w:tab/>
      </w:r>
      <w:r>
        <w:t xml:space="preserve"> </w:t>
      </w:r>
      <w:r>
        <w:tab/>
        <w:t xml:space="preserve">&lt;FinInstnId&gt; </w:t>
      </w:r>
    </w:p>
    <w:p w14:paraId="00B197FB" w14:textId="77777777" w:rsidR="00900E9E" w:rsidRDefault="00900E9E" w:rsidP="00900E9E">
      <w:pPr>
        <w:tabs>
          <w:tab w:val="center" w:pos="851"/>
          <w:tab w:val="center" w:pos="1419"/>
          <w:tab w:val="center" w:pos="1986"/>
          <w:tab w:val="center" w:pos="3691"/>
        </w:tabs>
        <w:ind w:left="0" w:firstLine="0"/>
      </w:pPr>
      <w:r>
        <w:rPr>
          <w:rFonts w:ascii="Calibri" w:eastAsia="Calibri" w:hAnsi="Calibri" w:cs="Calibri"/>
          <w:sz w:val="22"/>
        </w:rPr>
        <w:tab/>
      </w:r>
      <w:r>
        <w:t xml:space="preserve"> </w:t>
      </w:r>
      <w:r>
        <w:tab/>
        <w:t xml:space="preserve"> </w:t>
      </w:r>
      <w:r>
        <w:tab/>
        <w:t xml:space="preserve"> </w:t>
      </w:r>
      <w:r>
        <w:tab/>
        <w:t xml:space="preserve">&lt;BIC&gt;COBADEFF&lt;/BIC&gt;  </w:t>
      </w:r>
    </w:p>
    <w:p w14:paraId="382021EB" w14:textId="77777777" w:rsidR="00900E9E" w:rsidRDefault="00900E9E" w:rsidP="00900E9E">
      <w:pPr>
        <w:tabs>
          <w:tab w:val="center" w:pos="851"/>
          <w:tab w:val="center" w:pos="1419"/>
          <w:tab w:val="center" w:pos="1986"/>
          <w:tab w:val="center" w:pos="3331"/>
        </w:tabs>
        <w:ind w:left="0" w:firstLine="0"/>
      </w:pPr>
      <w:r>
        <w:rPr>
          <w:rFonts w:ascii="Calibri" w:eastAsia="Calibri" w:hAnsi="Calibri" w:cs="Calibri"/>
          <w:sz w:val="22"/>
        </w:rPr>
        <w:tab/>
      </w:r>
      <w:r>
        <w:t xml:space="preserve"> </w:t>
      </w:r>
      <w:r>
        <w:tab/>
        <w:t xml:space="preserve"> </w:t>
      </w:r>
      <w:r>
        <w:tab/>
        <w:t xml:space="preserve"> </w:t>
      </w:r>
      <w:r>
        <w:tab/>
        <w:t xml:space="preserve">&lt;ClrSysMmbId&gt; </w:t>
      </w:r>
    </w:p>
    <w:p w14:paraId="43C214E1" w14:textId="77777777" w:rsidR="00900E9E" w:rsidRDefault="00900E9E" w:rsidP="00900E9E">
      <w:pPr>
        <w:tabs>
          <w:tab w:val="center" w:pos="850"/>
          <w:tab w:val="center" w:pos="1419"/>
          <w:tab w:val="center" w:pos="1985"/>
          <w:tab w:val="center" w:pos="2552"/>
          <w:tab w:val="center" w:pos="3720"/>
        </w:tabs>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&lt;ClrSysId&gt; </w:t>
      </w:r>
    </w:p>
    <w:p w14:paraId="07A7DF3F" w14:textId="77777777" w:rsidR="00900E9E" w:rsidRDefault="00900E9E" w:rsidP="00900E9E">
      <w:pPr>
        <w:tabs>
          <w:tab w:val="center" w:pos="850"/>
          <w:tab w:val="center" w:pos="1419"/>
          <w:tab w:val="center" w:pos="1985"/>
          <w:tab w:val="center" w:pos="2551"/>
          <w:tab w:val="center" w:pos="3120"/>
          <w:tab w:val="center" w:pos="4439"/>
        </w:tabs>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&lt;Cd&gt;DEBLZ&lt;/Cd&gt; </w:t>
      </w:r>
    </w:p>
    <w:p w14:paraId="4E2C2FC1" w14:textId="77777777" w:rsidR="00900E9E" w:rsidRDefault="00900E9E" w:rsidP="00900E9E">
      <w:pPr>
        <w:tabs>
          <w:tab w:val="center" w:pos="850"/>
          <w:tab w:val="center" w:pos="1418"/>
          <w:tab w:val="center" w:pos="1985"/>
          <w:tab w:val="center" w:pos="2551"/>
          <w:tab w:val="center" w:pos="3779"/>
        </w:tabs>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&lt;/ClrSysId&gt; </w:t>
      </w:r>
    </w:p>
    <w:p w14:paraId="1030DDFA" w14:textId="77777777" w:rsidR="00900E9E" w:rsidRDefault="00900E9E" w:rsidP="00900E9E">
      <w:pPr>
        <w:tabs>
          <w:tab w:val="center" w:pos="849"/>
          <w:tab w:val="center" w:pos="1418"/>
          <w:tab w:val="center" w:pos="1984"/>
          <w:tab w:val="center" w:pos="2551"/>
          <w:tab w:val="center" w:pos="4498"/>
        </w:tabs>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&lt;MmbId&gt;12345678&lt;/MmbId&gt; </w:t>
      </w:r>
    </w:p>
    <w:p w14:paraId="3DC071A6" w14:textId="77777777" w:rsidR="00900E9E" w:rsidRDefault="00900E9E" w:rsidP="00900E9E">
      <w:pPr>
        <w:tabs>
          <w:tab w:val="center" w:pos="849"/>
          <w:tab w:val="center" w:pos="1418"/>
          <w:tab w:val="center" w:pos="1984"/>
          <w:tab w:val="center" w:pos="3390"/>
        </w:tabs>
        <w:ind w:left="0" w:firstLine="0"/>
      </w:pPr>
      <w:r>
        <w:rPr>
          <w:rFonts w:ascii="Calibri" w:eastAsia="Calibri" w:hAnsi="Calibri" w:cs="Calibri"/>
          <w:sz w:val="22"/>
        </w:rPr>
        <w:tab/>
      </w:r>
      <w:r>
        <w:t xml:space="preserve"> </w:t>
      </w:r>
      <w:r>
        <w:tab/>
        <w:t xml:space="preserve"> </w:t>
      </w:r>
      <w:r>
        <w:tab/>
        <w:t xml:space="preserve"> </w:t>
      </w:r>
      <w:r>
        <w:tab/>
        <w:t xml:space="preserve">&lt;/ClrSysMmbId&gt; </w:t>
      </w:r>
    </w:p>
    <w:p w14:paraId="1AD4BF21" w14:textId="77777777" w:rsidR="00900E9E" w:rsidRDefault="00900E9E" w:rsidP="00900E9E">
      <w:pPr>
        <w:tabs>
          <w:tab w:val="center" w:pos="849"/>
          <w:tab w:val="center" w:pos="2197"/>
        </w:tabs>
        <w:ind w:left="0" w:firstLine="0"/>
      </w:pPr>
      <w:r>
        <w:rPr>
          <w:rFonts w:ascii="Calibri" w:eastAsia="Calibri" w:hAnsi="Calibri" w:cs="Calibri"/>
          <w:sz w:val="22"/>
        </w:rPr>
        <w:tab/>
      </w:r>
      <w:r>
        <w:t xml:space="preserve"> </w:t>
      </w:r>
      <w:r>
        <w:tab/>
        <w:t xml:space="preserve">&lt;/FinInstnId&gt; </w:t>
      </w:r>
    </w:p>
    <w:p w14:paraId="6EB515F3" w14:textId="77777777" w:rsidR="00900E9E" w:rsidRDefault="00900E9E" w:rsidP="00900E9E">
      <w:pPr>
        <w:spacing w:after="89"/>
        <w:ind w:left="846" w:right="8"/>
      </w:pPr>
      <w:r>
        <w:t xml:space="preserve">&lt;/DbtrAgt&gt; </w:t>
      </w:r>
    </w:p>
    <w:p w14:paraId="3417F7A0" w14:textId="77777777" w:rsidR="00900E9E" w:rsidRDefault="00900E9E" w:rsidP="00900E9E">
      <w:pPr>
        <w:spacing w:after="9"/>
        <w:ind w:right="157" w:hanging="7"/>
      </w:pPr>
      <w:r>
        <w:rPr>
          <w:rFonts w:ascii="Arial" w:eastAsia="Arial" w:hAnsi="Arial" w:cs="Arial"/>
          <w:b/>
        </w:rPr>
        <w:t xml:space="preserve">MT Translation: </w:t>
      </w:r>
    </w:p>
    <w:p w14:paraId="168381C8" w14:textId="6FA10FCF" w:rsidR="00900E9E" w:rsidRDefault="00006246" w:rsidP="00900E9E">
      <w:pPr>
        <w:spacing w:after="0"/>
        <w:ind w:left="846" w:right="8"/>
      </w:pPr>
      <w:r>
        <w:t>:52A:</w:t>
      </w:r>
      <w:r w:rsidR="00900E9E">
        <w:t xml:space="preserve">//BL12345678  </w:t>
      </w:r>
    </w:p>
    <w:p w14:paraId="4E16822A" w14:textId="77777777" w:rsidR="00900E9E" w:rsidRDefault="00900E9E" w:rsidP="00900E9E">
      <w:pPr>
        <w:spacing w:after="0"/>
        <w:ind w:left="846" w:right="8"/>
      </w:pPr>
      <w:r>
        <w:rPr>
          <w:i/>
          <w:sz w:val="31"/>
          <w:vertAlign w:val="superscript"/>
        </w:rPr>
        <w:t>COBADEFF</w:t>
      </w:r>
    </w:p>
    <w:p w14:paraId="508C5B0D" w14:textId="77777777" w:rsidR="00900E9E" w:rsidRDefault="00900E9E" w:rsidP="00900E9E">
      <w:r>
        <w:rPr>
          <w:rFonts w:ascii="Calibri" w:eastAsia="Calibri" w:hAnsi="Calibri" w:cs="Calibri"/>
          <w:sz w:val="22"/>
        </w:rPr>
        <w:tab/>
      </w:r>
      <w:r>
        <w:rPr>
          <w:i/>
        </w:rPr>
        <w:t xml:space="preserve">(Italic not translated by this function) </w:t>
      </w:r>
      <w:r>
        <w:rPr>
          <w:sz w:val="31"/>
          <w:vertAlign w:val="superscript"/>
        </w:rPr>
        <w:t xml:space="preserve"> </w:t>
      </w:r>
      <w:r>
        <w:rPr>
          <w:sz w:val="31"/>
          <w:vertAlign w:val="superscript"/>
        </w:rPr>
        <w:tab/>
      </w:r>
      <w:r>
        <w:rPr>
          <w:i/>
          <w:sz w:val="31"/>
          <w:vertAlign w:val="superscript"/>
        </w:rPr>
        <w:t xml:space="preserve"> </w:t>
      </w:r>
    </w:p>
    <w:p w14:paraId="338DDABD" w14:textId="700E731C" w:rsidR="00900E9E" w:rsidRDefault="00900E9E" w:rsidP="00FD6FBA">
      <w:pPr>
        <w:spacing w:after="0" w:line="363" w:lineRule="auto"/>
        <w:ind w:right="6553"/>
        <w:rPr>
          <w:i/>
        </w:rPr>
      </w:pPr>
    </w:p>
    <w:p w14:paraId="640D5668" w14:textId="77777777" w:rsidR="00900E9E" w:rsidRDefault="00900E9E" w:rsidP="00900E9E">
      <w:pPr>
        <w:spacing w:after="0" w:line="363" w:lineRule="auto"/>
        <w:ind w:left="810" w:right="6553" w:hanging="360"/>
      </w:pPr>
      <w:r>
        <w:rPr>
          <w:i/>
        </w:rPr>
        <w:t xml:space="preserve"> </w:t>
      </w:r>
      <w:r>
        <w:rPr>
          <w:rFonts w:ascii="Arial" w:eastAsia="Arial" w:hAnsi="Arial" w:cs="Arial"/>
          <w:b/>
        </w:rPr>
        <w:t xml:space="preserve">Example 2 MX        Source: </w:t>
      </w:r>
    </w:p>
    <w:p w14:paraId="6EB8B423" w14:textId="77777777" w:rsidR="00900E9E" w:rsidRDefault="00900E9E" w:rsidP="00900E9E">
      <w:pPr>
        <w:ind w:left="846" w:right="8"/>
      </w:pPr>
      <w:r>
        <w:t xml:space="preserve">A ClearingSystemMemberIdentification of a CreditorAgent  </w:t>
      </w:r>
    </w:p>
    <w:p w14:paraId="3EE3932F" w14:textId="77777777" w:rsidR="00900E9E" w:rsidRDefault="00900E9E" w:rsidP="00900E9E">
      <w:pPr>
        <w:ind w:left="846" w:right="8"/>
      </w:pPr>
      <w:r>
        <w:t xml:space="preserve">&lt;CdtrAgt&gt; </w:t>
      </w:r>
    </w:p>
    <w:p w14:paraId="3B923E47" w14:textId="77777777" w:rsidR="00900E9E" w:rsidRDefault="00900E9E" w:rsidP="00900E9E">
      <w:pPr>
        <w:tabs>
          <w:tab w:val="center" w:pos="848"/>
          <w:tab w:val="center" w:pos="2136"/>
        </w:tabs>
        <w:spacing w:after="0"/>
        <w:ind w:left="0" w:firstLine="0"/>
      </w:pPr>
      <w:r>
        <w:rPr>
          <w:rFonts w:ascii="Calibri" w:eastAsia="Calibri" w:hAnsi="Calibri" w:cs="Calibri"/>
          <w:sz w:val="22"/>
        </w:rPr>
        <w:tab/>
      </w:r>
      <w:r>
        <w:t xml:space="preserve"> </w:t>
      </w:r>
      <w:r>
        <w:tab/>
        <w:t xml:space="preserve">&lt;FinInstnId&gt; </w:t>
      </w:r>
    </w:p>
    <w:p w14:paraId="746BF937" w14:textId="77777777" w:rsidR="00900E9E" w:rsidRDefault="00900E9E" w:rsidP="00900E9E">
      <w:pPr>
        <w:tabs>
          <w:tab w:val="center" w:pos="848"/>
          <w:tab w:val="center" w:pos="1417"/>
          <w:tab w:val="center" w:pos="1983"/>
          <w:tab w:val="center" w:pos="3329"/>
        </w:tabs>
        <w:spacing w:after="0"/>
        <w:ind w:left="0" w:firstLine="0"/>
      </w:pPr>
      <w:r>
        <w:rPr>
          <w:rFonts w:ascii="Calibri" w:eastAsia="Calibri" w:hAnsi="Calibri" w:cs="Calibri"/>
          <w:sz w:val="22"/>
        </w:rPr>
        <w:tab/>
      </w:r>
      <w:r>
        <w:t xml:space="preserve"> </w:t>
      </w:r>
      <w:r>
        <w:tab/>
        <w:t xml:space="preserve"> </w:t>
      </w:r>
      <w:r>
        <w:tab/>
        <w:t xml:space="preserve"> </w:t>
      </w:r>
      <w:r>
        <w:tab/>
        <w:t xml:space="preserve">&lt;ClrSysMmbId&gt; </w:t>
      </w:r>
    </w:p>
    <w:p w14:paraId="6D44A17F" w14:textId="77777777" w:rsidR="00900E9E" w:rsidRDefault="00900E9E" w:rsidP="00900E9E">
      <w:pPr>
        <w:tabs>
          <w:tab w:val="center" w:pos="848"/>
          <w:tab w:val="center" w:pos="1417"/>
          <w:tab w:val="center" w:pos="1983"/>
          <w:tab w:val="center" w:pos="2550"/>
          <w:tab w:val="center" w:pos="3718"/>
        </w:tabs>
        <w:spacing w:after="0"/>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&lt;ClrSysId&gt; </w:t>
      </w:r>
    </w:p>
    <w:p w14:paraId="7CF48257" w14:textId="4E75D87B" w:rsidR="00900E9E" w:rsidRDefault="00900E9E" w:rsidP="00900E9E">
      <w:pPr>
        <w:tabs>
          <w:tab w:val="center" w:pos="848"/>
          <w:tab w:val="center" w:pos="1416"/>
          <w:tab w:val="center" w:pos="1983"/>
          <w:tab w:val="center" w:pos="2549"/>
          <w:tab w:val="center" w:pos="3118"/>
          <w:tab w:val="center" w:pos="4617"/>
        </w:tabs>
        <w:spacing w:after="0"/>
        <w:ind w:left="0" w:firstLine="0"/>
      </w:pPr>
      <w:r>
        <w:rPr>
          <w:rFonts w:ascii="Calibri" w:eastAsia="Calibri" w:hAnsi="Calibri" w:cs="Calibri"/>
          <w:sz w:val="22"/>
        </w:rPr>
        <w:tab/>
      </w:r>
      <w:r w:rsidR="00D33FC5">
        <w:t xml:space="preserve"> </w:t>
      </w:r>
      <w:r w:rsidR="00D33FC5">
        <w:tab/>
        <w:t xml:space="preserve"> </w:t>
      </w:r>
      <w:r w:rsidR="00D33FC5">
        <w:tab/>
        <w:t xml:space="preserve"> </w:t>
      </w:r>
      <w:r w:rsidR="00D33FC5">
        <w:tab/>
        <w:t xml:space="preserve"> </w:t>
      </w:r>
      <w:r w:rsidR="00D33FC5">
        <w:tab/>
        <w:t xml:space="preserve"> </w:t>
      </w:r>
      <w:r w:rsidR="00D33FC5">
        <w:tab/>
        <w:t>&lt;Cd</w:t>
      </w:r>
      <w:r w:rsidR="00FD6FBA">
        <w:t>&gt;AUBSB</w:t>
      </w:r>
      <w:r w:rsidR="00D33FC5">
        <w:t>&lt;/Cd</w:t>
      </w:r>
      <w:r>
        <w:t xml:space="preserve">&gt; </w:t>
      </w:r>
    </w:p>
    <w:p w14:paraId="4B393186" w14:textId="77777777" w:rsidR="00900E9E" w:rsidRDefault="00900E9E" w:rsidP="00900E9E">
      <w:pPr>
        <w:tabs>
          <w:tab w:val="center" w:pos="848"/>
          <w:tab w:val="center" w:pos="1416"/>
          <w:tab w:val="center" w:pos="1983"/>
          <w:tab w:val="center" w:pos="2549"/>
          <w:tab w:val="center" w:pos="3777"/>
        </w:tabs>
        <w:spacing w:after="0"/>
        <w:ind w:left="0" w:firstLine="0"/>
      </w:pPr>
      <w:r>
        <w:rPr>
          <w:rFonts w:ascii="Calibri" w:eastAsia="Calibri" w:hAnsi="Calibri" w:cs="Calibri"/>
          <w:sz w:val="22"/>
        </w:rPr>
        <w:lastRenderedPageBreak/>
        <w:tab/>
      </w:r>
      <w:r>
        <w:t xml:space="preserve"> </w:t>
      </w:r>
      <w:r>
        <w:tab/>
        <w:t xml:space="preserve"> </w:t>
      </w:r>
      <w:r>
        <w:tab/>
        <w:t xml:space="preserve"> </w:t>
      </w:r>
      <w:r>
        <w:tab/>
        <w:t xml:space="preserve"> </w:t>
      </w:r>
      <w:r>
        <w:tab/>
        <w:t xml:space="preserve">&lt;/ClrSysId&gt; </w:t>
      </w:r>
    </w:p>
    <w:p w14:paraId="6C2DCD80" w14:textId="77777777" w:rsidR="00900E9E" w:rsidRDefault="00900E9E" w:rsidP="00900E9E">
      <w:pPr>
        <w:tabs>
          <w:tab w:val="center" w:pos="847"/>
          <w:tab w:val="center" w:pos="1416"/>
          <w:tab w:val="center" w:pos="1982"/>
          <w:tab w:val="center" w:pos="2549"/>
          <w:tab w:val="center" w:pos="4436"/>
        </w:tabs>
        <w:spacing w:after="0"/>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&lt;MmbId&gt;1234572&lt;/MmbId&gt; </w:t>
      </w:r>
    </w:p>
    <w:p w14:paraId="34318FF3" w14:textId="77777777" w:rsidR="00900E9E" w:rsidRDefault="00900E9E" w:rsidP="00900E9E">
      <w:pPr>
        <w:tabs>
          <w:tab w:val="center" w:pos="847"/>
          <w:tab w:val="center" w:pos="1415"/>
          <w:tab w:val="center" w:pos="1982"/>
          <w:tab w:val="center" w:pos="3387"/>
        </w:tabs>
        <w:spacing w:after="0"/>
        <w:ind w:left="0" w:firstLine="0"/>
      </w:pPr>
      <w:r>
        <w:rPr>
          <w:rFonts w:ascii="Calibri" w:eastAsia="Calibri" w:hAnsi="Calibri" w:cs="Calibri"/>
          <w:sz w:val="22"/>
        </w:rPr>
        <w:tab/>
      </w:r>
      <w:r>
        <w:t xml:space="preserve"> </w:t>
      </w:r>
      <w:r>
        <w:tab/>
        <w:t xml:space="preserve"> </w:t>
      </w:r>
      <w:r>
        <w:tab/>
        <w:t xml:space="preserve"> </w:t>
      </w:r>
      <w:r>
        <w:tab/>
        <w:t>&lt;/ClrSysMmbId&gt;</w:t>
      </w:r>
    </w:p>
    <w:p w14:paraId="6C6C3F35" w14:textId="77777777" w:rsidR="00900E9E" w:rsidRDefault="00900E9E" w:rsidP="00900E9E">
      <w:pPr>
        <w:tabs>
          <w:tab w:val="center" w:pos="847"/>
          <w:tab w:val="center" w:pos="1415"/>
          <w:tab w:val="center" w:pos="1982"/>
          <w:tab w:val="center" w:pos="3387"/>
        </w:tabs>
        <w:spacing w:after="0"/>
        <w:ind w:left="0" w:firstLine="0"/>
      </w:pPr>
      <w:r>
        <w:rPr>
          <w:i/>
        </w:rPr>
        <w:t xml:space="preserve">                     &lt;Nm&gt;BANK ABC&lt;/Nm&gt;  </w:t>
      </w:r>
      <w:r>
        <w:t xml:space="preserve"> </w:t>
      </w:r>
    </w:p>
    <w:p w14:paraId="0FC1BD9B" w14:textId="77777777" w:rsidR="00900E9E" w:rsidRDefault="00900E9E" w:rsidP="00900E9E">
      <w:pPr>
        <w:tabs>
          <w:tab w:val="center" w:pos="846"/>
          <w:tab w:val="center" w:pos="1415"/>
          <w:tab w:val="center" w:pos="1981"/>
          <w:tab w:val="center" w:pos="3567"/>
        </w:tabs>
        <w:spacing w:after="0" w:line="268" w:lineRule="auto"/>
        <w:ind w:left="0" w:firstLine="0"/>
      </w:pPr>
      <w:r>
        <w:rPr>
          <w:rFonts w:ascii="Calibri" w:eastAsia="Calibri" w:hAnsi="Calibri" w:cs="Calibri"/>
          <w:sz w:val="22"/>
        </w:rPr>
        <w:tab/>
      </w:r>
      <w:r>
        <w:rPr>
          <w:i/>
        </w:rPr>
        <w:t xml:space="preserve"> </w:t>
      </w:r>
      <w:r>
        <w:t xml:space="preserve"> </w:t>
      </w:r>
      <w:r>
        <w:tab/>
      </w:r>
      <w:r>
        <w:rPr>
          <w:i/>
        </w:rPr>
        <w:t xml:space="preserve"> </w:t>
      </w:r>
      <w:r>
        <w:t xml:space="preserve"> </w:t>
      </w:r>
      <w:r>
        <w:tab/>
      </w:r>
      <w:r>
        <w:rPr>
          <w:i/>
        </w:rPr>
        <w:t xml:space="preserve"> </w:t>
      </w:r>
      <w:r>
        <w:t xml:space="preserve">      </w:t>
      </w:r>
      <w:r>
        <w:rPr>
          <w:i/>
        </w:rPr>
        <w:t xml:space="preserve">&lt;PstlAdr&gt; </w:t>
      </w:r>
    </w:p>
    <w:p w14:paraId="1693A5C6" w14:textId="77777777" w:rsidR="00900E9E" w:rsidRDefault="00900E9E" w:rsidP="00900E9E">
      <w:pPr>
        <w:tabs>
          <w:tab w:val="center" w:pos="846"/>
          <w:tab w:val="center" w:pos="1415"/>
          <w:tab w:val="center" w:pos="1981"/>
          <w:tab w:val="center" w:pos="2548"/>
          <w:tab w:val="center" w:pos="4375"/>
        </w:tabs>
        <w:spacing w:after="0" w:line="268" w:lineRule="auto"/>
        <w:ind w:left="0" w:firstLine="0"/>
      </w:pPr>
      <w:r>
        <w:rPr>
          <w:rFonts w:ascii="Calibri" w:eastAsia="Calibri" w:hAnsi="Calibri" w:cs="Calibri"/>
          <w:sz w:val="22"/>
        </w:rPr>
        <w:tab/>
      </w:r>
      <w:r>
        <w:rPr>
          <w:i/>
        </w:rPr>
        <w:t xml:space="preserve"> </w:t>
      </w:r>
      <w:r>
        <w:rPr>
          <w:i/>
        </w:rPr>
        <w:tab/>
        <w:t xml:space="preserve"> </w:t>
      </w:r>
      <w:r>
        <w:rPr>
          <w:i/>
        </w:rPr>
        <w:tab/>
        <w:t xml:space="preserve"> </w:t>
      </w:r>
      <w:r>
        <w:rPr>
          <w:i/>
        </w:rPr>
        <w:tab/>
        <w:t xml:space="preserve"> </w:t>
      </w:r>
      <w:r>
        <w:rPr>
          <w:i/>
        </w:rPr>
        <w:tab/>
        <w:t xml:space="preserve">&lt;TwnNm&gt;UTOPIA&lt;/TwnNm&gt; </w:t>
      </w:r>
    </w:p>
    <w:p w14:paraId="394B54D4" w14:textId="77777777" w:rsidR="00900E9E" w:rsidRDefault="00900E9E" w:rsidP="00900E9E">
      <w:pPr>
        <w:tabs>
          <w:tab w:val="center" w:pos="846"/>
          <w:tab w:val="center" w:pos="1414"/>
          <w:tab w:val="center" w:pos="1981"/>
          <w:tab w:val="center" w:pos="2547"/>
          <w:tab w:val="center" w:pos="4015"/>
        </w:tabs>
        <w:spacing w:after="0" w:line="268" w:lineRule="auto"/>
        <w:ind w:left="0" w:firstLine="0"/>
      </w:pPr>
      <w:r>
        <w:rPr>
          <w:rFonts w:ascii="Calibri" w:eastAsia="Calibri" w:hAnsi="Calibri" w:cs="Calibri"/>
          <w:sz w:val="22"/>
        </w:rPr>
        <w:tab/>
      </w:r>
      <w:r>
        <w:rPr>
          <w:i/>
        </w:rPr>
        <w:t xml:space="preserve"> </w:t>
      </w:r>
      <w:r>
        <w:rPr>
          <w:i/>
        </w:rPr>
        <w:tab/>
        <w:t xml:space="preserve"> </w:t>
      </w:r>
      <w:r>
        <w:rPr>
          <w:i/>
        </w:rPr>
        <w:tab/>
        <w:t xml:space="preserve"> </w:t>
      </w:r>
      <w:r>
        <w:rPr>
          <w:i/>
        </w:rPr>
        <w:tab/>
        <w:t xml:space="preserve"> </w:t>
      </w:r>
      <w:r>
        <w:rPr>
          <w:i/>
        </w:rPr>
        <w:tab/>
        <w:t xml:space="preserve">&lt;Ctry&gt;BE&lt;/Ctry&gt; </w:t>
      </w:r>
    </w:p>
    <w:p w14:paraId="1A020FD3" w14:textId="77777777" w:rsidR="00900E9E" w:rsidRDefault="00900E9E" w:rsidP="00900E9E">
      <w:pPr>
        <w:tabs>
          <w:tab w:val="center" w:pos="845"/>
          <w:tab w:val="center" w:pos="1414"/>
          <w:tab w:val="center" w:pos="1980"/>
          <w:tab w:val="center" w:pos="3146"/>
        </w:tabs>
        <w:spacing w:after="0" w:line="268" w:lineRule="auto"/>
        <w:ind w:left="0" w:firstLine="0"/>
      </w:pPr>
      <w:r>
        <w:rPr>
          <w:rFonts w:ascii="Calibri" w:eastAsia="Calibri" w:hAnsi="Calibri" w:cs="Calibri"/>
          <w:sz w:val="22"/>
        </w:rPr>
        <w:tab/>
      </w:r>
      <w:r>
        <w:rPr>
          <w:i/>
        </w:rPr>
        <w:t xml:space="preserve"> </w:t>
      </w:r>
      <w:r>
        <w:rPr>
          <w:i/>
        </w:rPr>
        <w:tab/>
        <w:t xml:space="preserve"> </w:t>
      </w:r>
      <w:r>
        <w:rPr>
          <w:i/>
        </w:rPr>
        <w:tab/>
        <w:t xml:space="preserve"> </w:t>
      </w:r>
      <w:r>
        <w:rPr>
          <w:i/>
        </w:rPr>
        <w:tab/>
        <w:t xml:space="preserve">&lt;/PstlAdr&gt; </w:t>
      </w:r>
    </w:p>
    <w:p w14:paraId="5C25DE14" w14:textId="77777777" w:rsidR="00900E9E" w:rsidRDefault="00900E9E" w:rsidP="00900E9E">
      <w:pPr>
        <w:tabs>
          <w:tab w:val="center" w:pos="845"/>
          <w:tab w:val="center" w:pos="2193"/>
        </w:tabs>
        <w:ind w:left="0" w:firstLine="0"/>
      </w:pPr>
      <w:r>
        <w:rPr>
          <w:rFonts w:ascii="Calibri" w:eastAsia="Calibri" w:hAnsi="Calibri" w:cs="Calibri"/>
          <w:sz w:val="22"/>
        </w:rPr>
        <w:tab/>
      </w:r>
      <w:r>
        <w:t xml:space="preserve"> </w:t>
      </w:r>
      <w:r>
        <w:tab/>
        <w:t xml:space="preserve">&lt;/FinInstnId&gt; </w:t>
      </w:r>
    </w:p>
    <w:p w14:paraId="33C58998" w14:textId="77777777" w:rsidR="00900E9E" w:rsidRDefault="00900E9E" w:rsidP="00900E9E">
      <w:pPr>
        <w:spacing w:after="89"/>
        <w:ind w:left="846" w:right="8"/>
      </w:pPr>
      <w:r>
        <w:t xml:space="preserve">&lt;/CdtrAgt&gt; </w:t>
      </w:r>
    </w:p>
    <w:p w14:paraId="3C3C6E60" w14:textId="77777777" w:rsidR="00900E9E" w:rsidRDefault="00900E9E" w:rsidP="00900E9E">
      <w:pPr>
        <w:spacing w:line="406" w:lineRule="auto"/>
        <w:ind w:left="846" w:right="5203"/>
        <w:rPr>
          <w:rFonts w:ascii="Arial" w:eastAsia="Arial" w:hAnsi="Arial" w:cs="Arial"/>
          <w:b/>
        </w:rPr>
      </w:pPr>
      <w:r>
        <w:rPr>
          <w:rFonts w:ascii="Arial" w:eastAsia="Arial" w:hAnsi="Arial" w:cs="Arial"/>
          <w:b/>
        </w:rPr>
        <w:t xml:space="preserve">MT Translation: </w:t>
      </w:r>
    </w:p>
    <w:p w14:paraId="756330C3" w14:textId="396248E5" w:rsidR="00900E9E" w:rsidRDefault="00FD6FBA" w:rsidP="00900E9E">
      <w:pPr>
        <w:spacing w:after="0" w:line="216" w:lineRule="auto"/>
        <w:ind w:left="846" w:right="5203"/>
      </w:pPr>
      <w:r>
        <w:t>:57D://AU</w:t>
      </w:r>
      <w:r w:rsidR="00900E9E">
        <w:t>1234572</w:t>
      </w:r>
    </w:p>
    <w:p w14:paraId="7952AB83" w14:textId="77777777" w:rsidR="00900E9E" w:rsidRDefault="00900E9E" w:rsidP="00900E9E">
      <w:pPr>
        <w:spacing w:after="0" w:line="216" w:lineRule="auto"/>
        <w:ind w:left="846" w:right="5203"/>
      </w:pPr>
      <w:r>
        <w:rPr>
          <w:i/>
        </w:rPr>
        <w:t>BANK ABC</w:t>
      </w:r>
    </w:p>
    <w:p w14:paraId="738AB866" w14:textId="77777777" w:rsidR="00900E9E" w:rsidRDefault="00900E9E" w:rsidP="00900E9E">
      <w:pPr>
        <w:spacing w:after="0" w:line="216" w:lineRule="auto"/>
        <w:ind w:left="0" w:firstLine="0"/>
        <w:rPr>
          <w:i/>
        </w:rPr>
      </w:pPr>
      <w:r>
        <w:rPr>
          <w:i/>
        </w:rPr>
        <w:t xml:space="preserve">       BE/UTOPIA </w:t>
      </w:r>
    </w:p>
    <w:p w14:paraId="2BD10BFB" w14:textId="77777777" w:rsidR="00900E9E" w:rsidRDefault="00900E9E" w:rsidP="00900E9E">
      <w:pPr>
        <w:spacing w:after="0" w:line="216" w:lineRule="auto"/>
        <w:ind w:left="0" w:firstLine="0"/>
      </w:pPr>
    </w:p>
    <w:p w14:paraId="0DC55775" w14:textId="77777777" w:rsidR="00900E9E" w:rsidRDefault="00900E9E" w:rsidP="00900E9E">
      <w:pPr>
        <w:spacing w:after="4" w:line="268" w:lineRule="auto"/>
        <w:ind w:left="847" w:right="2741" w:hanging="10"/>
        <w:rPr>
          <w:i/>
        </w:rPr>
      </w:pPr>
      <w:r>
        <w:rPr>
          <w:i/>
        </w:rPr>
        <w:t xml:space="preserve">(Italic not translated by this function) </w:t>
      </w:r>
    </w:p>
    <w:p w14:paraId="66B8CA9D" w14:textId="77777777" w:rsidR="00900E9E" w:rsidRDefault="00900E9E" w:rsidP="00900E9E">
      <w:pPr>
        <w:spacing w:after="4" w:line="268" w:lineRule="auto"/>
        <w:ind w:left="847" w:right="2741" w:hanging="10"/>
        <w:rPr>
          <w:i/>
        </w:rPr>
      </w:pPr>
      <w:r>
        <w:rPr>
          <w:i/>
        </w:rPr>
        <w:t xml:space="preserve"> </w:t>
      </w:r>
    </w:p>
    <w:p w14:paraId="5A41E231" w14:textId="77777777" w:rsidR="00900E9E" w:rsidRDefault="00900E9E" w:rsidP="00900E9E">
      <w:pPr>
        <w:spacing w:after="4" w:line="268" w:lineRule="auto"/>
        <w:ind w:left="847" w:right="2741" w:hanging="10"/>
        <w:rPr>
          <w:rFonts w:ascii="Arial" w:eastAsia="Arial" w:hAnsi="Arial" w:cs="Arial"/>
          <w:b/>
        </w:rPr>
      </w:pPr>
      <w:r>
        <w:rPr>
          <w:rFonts w:ascii="Arial" w:eastAsia="Arial" w:hAnsi="Arial" w:cs="Arial"/>
          <w:b/>
        </w:rPr>
        <w:t xml:space="preserve">Example 3 </w:t>
      </w:r>
    </w:p>
    <w:p w14:paraId="2C8F66FD" w14:textId="77777777" w:rsidR="00900E9E" w:rsidRDefault="00900E9E" w:rsidP="00900E9E">
      <w:pPr>
        <w:spacing w:after="4" w:line="268" w:lineRule="auto"/>
        <w:ind w:left="847" w:right="2741" w:hanging="10"/>
      </w:pPr>
      <w:r>
        <w:rPr>
          <w:rFonts w:ascii="Arial" w:eastAsia="Arial" w:hAnsi="Arial" w:cs="Arial"/>
          <w:b/>
        </w:rPr>
        <w:t xml:space="preserve">   MX Source: </w:t>
      </w:r>
    </w:p>
    <w:p w14:paraId="146ED50D" w14:textId="77777777" w:rsidR="00900E9E" w:rsidRDefault="00900E9E" w:rsidP="00900E9E">
      <w:pPr>
        <w:spacing w:after="0"/>
        <w:ind w:left="846" w:right="8"/>
      </w:pPr>
      <w:r>
        <w:t>A ClearingSystemMemberIdentification of a CreditorAgent  &lt;CdtrAgt&gt;</w:t>
      </w:r>
    </w:p>
    <w:p w14:paraId="7AEFFEBA" w14:textId="77777777" w:rsidR="00900E9E" w:rsidRDefault="00900E9E" w:rsidP="00900E9E">
      <w:pPr>
        <w:spacing w:after="0"/>
        <w:ind w:left="846" w:right="8"/>
      </w:pPr>
      <w:r>
        <w:rPr>
          <w:i/>
        </w:rPr>
        <w:t xml:space="preserve">    </w:t>
      </w:r>
      <w:r>
        <w:t xml:space="preserve">&lt;FinInstnId&gt; </w:t>
      </w:r>
    </w:p>
    <w:p w14:paraId="640C2FD0" w14:textId="77777777" w:rsidR="00900E9E" w:rsidRDefault="00900E9E" w:rsidP="00900E9E">
      <w:pPr>
        <w:tabs>
          <w:tab w:val="center" w:pos="851"/>
          <w:tab w:val="center" w:pos="2842"/>
        </w:tabs>
        <w:spacing w:after="0"/>
        <w:ind w:left="0" w:firstLine="0"/>
      </w:pPr>
      <w:r>
        <w:t xml:space="preserve">                </w:t>
      </w:r>
      <w:r>
        <w:rPr>
          <w:i/>
        </w:rPr>
        <w:t>&lt;</w:t>
      </w:r>
      <w:r>
        <w:t xml:space="preserve">ClrSysMmbId&gt; </w:t>
      </w:r>
    </w:p>
    <w:p w14:paraId="42931D59" w14:textId="77777777" w:rsidR="00900E9E" w:rsidRDefault="00900E9E" w:rsidP="00900E9E">
      <w:pPr>
        <w:tabs>
          <w:tab w:val="center" w:pos="851"/>
          <w:tab w:val="center" w:pos="2842"/>
        </w:tabs>
        <w:spacing w:after="0"/>
        <w:ind w:left="0" w:firstLine="0"/>
      </w:pPr>
      <w:r>
        <w:t xml:space="preserve">                     &lt;</w:t>
      </w:r>
      <w:r>
        <w:rPr>
          <w:i/>
        </w:rPr>
        <w:t xml:space="preserve">BIC&gt;IRVTUS3N&lt;/BIC&gt;  </w:t>
      </w:r>
    </w:p>
    <w:p w14:paraId="20D9B08E" w14:textId="77777777" w:rsidR="00900E9E" w:rsidRDefault="00900E9E" w:rsidP="00900E9E">
      <w:pPr>
        <w:tabs>
          <w:tab w:val="center" w:pos="850"/>
          <w:tab w:val="center" w:pos="1419"/>
          <w:tab w:val="center" w:pos="1985"/>
          <w:tab w:val="center" w:pos="3151"/>
        </w:tabs>
        <w:spacing w:after="0"/>
        <w:ind w:left="0" w:firstLine="0"/>
      </w:pPr>
      <w:r>
        <w:rPr>
          <w:rFonts w:ascii="Calibri" w:eastAsia="Calibri" w:hAnsi="Calibri" w:cs="Calibri"/>
          <w:sz w:val="22"/>
        </w:rPr>
        <w:tab/>
      </w:r>
      <w:r>
        <w:t xml:space="preserve"> </w:t>
      </w:r>
      <w:r>
        <w:tab/>
        <w:t xml:space="preserve"> </w:t>
      </w:r>
      <w:r>
        <w:tab/>
        <w:t xml:space="preserve"> </w:t>
      </w:r>
      <w:r>
        <w:tab/>
        <w:t xml:space="preserve">&lt;ClrSysId&gt; </w:t>
      </w:r>
    </w:p>
    <w:p w14:paraId="5A570D87" w14:textId="77777777" w:rsidR="00900E9E" w:rsidRDefault="00900E9E" w:rsidP="00900E9E">
      <w:pPr>
        <w:tabs>
          <w:tab w:val="center" w:pos="850"/>
          <w:tab w:val="center" w:pos="1419"/>
          <w:tab w:val="center" w:pos="1985"/>
          <w:tab w:val="center" w:pos="2552"/>
          <w:tab w:val="center" w:pos="3960"/>
        </w:tabs>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&lt;Cd&gt;USABA&lt;/Cd&gt; </w:t>
      </w:r>
    </w:p>
    <w:p w14:paraId="58AEDAFE" w14:textId="77777777" w:rsidR="00900E9E" w:rsidRDefault="00900E9E" w:rsidP="00900E9E">
      <w:pPr>
        <w:tabs>
          <w:tab w:val="center" w:pos="850"/>
          <w:tab w:val="center" w:pos="1419"/>
          <w:tab w:val="center" w:pos="1985"/>
          <w:tab w:val="center" w:pos="3211"/>
          <w:tab w:val="center" w:pos="5040"/>
        </w:tabs>
        <w:ind w:left="0" w:firstLine="0"/>
      </w:pPr>
      <w:r>
        <w:rPr>
          <w:rFonts w:ascii="Calibri" w:eastAsia="Calibri" w:hAnsi="Calibri" w:cs="Calibri"/>
          <w:sz w:val="22"/>
        </w:rPr>
        <w:tab/>
      </w:r>
      <w:r>
        <w:t xml:space="preserve"> </w:t>
      </w:r>
      <w:r>
        <w:tab/>
        <w:t xml:space="preserve"> </w:t>
      </w:r>
      <w:r>
        <w:tab/>
        <w:t xml:space="preserve"> </w:t>
      </w:r>
      <w:r>
        <w:tab/>
        <w:t xml:space="preserve">&lt;/ClrSysId&gt;  </w:t>
      </w:r>
      <w:r>
        <w:tab/>
        <w:t xml:space="preserve"> </w:t>
      </w:r>
    </w:p>
    <w:p w14:paraId="47143224" w14:textId="77777777" w:rsidR="00900E9E" w:rsidRDefault="00900E9E" w:rsidP="00900E9E">
      <w:pPr>
        <w:tabs>
          <w:tab w:val="center" w:pos="849"/>
          <w:tab w:val="center" w:pos="1418"/>
          <w:tab w:val="center" w:pos="1984"/>
          <w:tab w:val="center" w:pos="3990"/>
        </w:tabs>
        <w:ind w:left="0" w:firstLine="0"/>
      </w:pPr>
      <w:r>
        <w:rPr>
          <w:rFonts w:ascii="Calibri" w:eastAsia="Calibri" w:hAnsi="Calibri" w:cs="Calibri"/>
          <w:sz w:val="22"/>
        </w:rPr>
        <w:tab/>
      </w:r>
      <w:r>
        <w:t xml:space="preserve"> </w:t>
      </w:r>
      <w:r>
        <w:tab/>
        <w:t xml:space="preserve"> </w:t>
      </w:r>
      <w:r>
        <w:tab/>
        <w:t xml:space="preserve"> </w:t>
      </w:r>
      <w:r>
        <w:tab/>
        <w:t xml:space="preserve">&lt;MmbId&gt;123456789&lt;/MmbId&gt; </w:t>
      </w:r>
    </w:p>
    <w:p w14:paraId="6CD4702F" w14:textId="77777777" w:rsidR="00900E9E" w:rsidRDefault="00900E9E" w:rsidP="00900E9E">
      <w:pPr>
        <w:tabs>
          <w:tab w:val="center" w:pos="849"/>
          <w:tab w:val="center" w:pos="1418"/>
          <w:tab w:val="center" w:pos="2823"/>
          <w:tab w:val="center" w:pos="4319"/>
        </w:tabs>
        <w:ind w:left="0" w:firstLine="0"/>
      </w:pPr>
      <w:r>
        <w:rPr>
          <w:rFonts w:ascii="Calibri" w:eastAsia="Calibri" w:hAnsi="Calibri" w:cs="Calibri"/>
          <w:sz w:val="22"/>
        </w:rPr>
        <w:tab/>
      </w:r>
      <w:r>
        <w:t xml:space="preserve"> </w:t>
      </w:r>
      <w:r>
        <w:tab/>
        <w:t xml:space="preserve"> </w:t>
      </w:r>
      <w:r>
        <w:tab/>
        <w:t xml:space="preserve">&lt;/ClrSysMmbId&gt; </w:t>
      </w:r>
      <w:r>
        <w:tab/>
        <w:t xml:space="preserve"> </w:t>
      </w:r>
    </w:p>
    <w:p w14:paraId="2CE0A480" w14:textId="77777777" w:rsidR="00900E9E" w:rsidRDefault="00900E9E" w:rsidP="00900E9E">
      <w:pPr>
        <w:tabs>
          <w:tab w:val="center" w:pos="849"/>
          <w:tab w:val="center" w:pos="2197"/>
        </w:tabs>
        <w:ind w:left="0" w:firstLine="0"/>
      </w:pPr>
      <w:r>
        <w:rPr>
          <w:rFonts w:ascii="Calibri" w:eastAsia="Calibri" w:hAnsi="Calibri" w:cs="Calibri"/>
          <w:sz w:val="22"/>
        </w:rPr>
        <w:tab/>
      </w:r>
      <w:r>
        <w:t xml:space="preserve"> </w:t>
      </w:r>
      <w:r>
        <w:tab/>
        <w:t xml:space="preserve">&lt;/FinInstnId&gt; </w:t>
      </w:r>
    </w:p>
    <w:p w14:paraId="41138BDB" w14:textId="77777777" w:rsidR="00900E9E" w:rsidRDefault="00900E9E" w:rsidP="00900E9E">
      <w:pPr>
        <w:spacing w:after="89"/>
        <w:ind w:left="846" w:right="8"/>
      </w:pPr>
      <w:r>
        <w:t xml:space="preserve">&lt;/CdtrAgt&gt; </w:t>
      </w:r>
    </w:p>
    <w:p w14:paraId="25E923BB" w14:textId="77777777" w:rsidR="00900E9E" w:rsidRDefault="00900E9E" w:rsidP="00900E9E">
      <w:pPr>
        <w:spacing w:after="142"/>
        <w:ind w:right="157" w:hanging="7"/>
      </w:pPr>
      <w:r>
        <w:rPr>
          <w:rFonts w:ascii="Arial" w:eastAsia="Arial" w:hAnsi="Arial" w:cs="Arial"/>
          <w:b/>
        </w:rPr>
        <w:t xml:space="preserve">  MT Translation: </w:t>
      </w:r>
    </w:p>
    <w:p w14:paraId="7C0C883C" w14:textId="77777777" w:rsidR="00900E9E" w:rsidRDefault="00900E9E" w:rsidP="00900E9E">
      <w:pPr>
        <w:spacing w:after="0"/>
        <w:ind w:left="846" w:right="8"/>
      </w:pPr>
      <w:r>
        <w:t>:57A://FW</w:t>
      </w:r>
    </w:p>
    <w:p w14:paraId="07D354B2" w14:textId="77777777" w:rsidR="00900E9E" w:rsidRDefault="00900E9E" w:rsidP="00900E9E">
      <w:pPr>
        <w:spacing w:after="0"/>
        <w:ind w:left="846" w:right="8"/>
      </w:pPr>
      <w:r>
        <w:rPr>
          <w:i/>
        </w:rPr>
        <w:t>IRVTUS3N</w:t>
      </w:r>
      <w:r>
        <w:t xml:space="preserve">  </w:t>
      </w:r>
    </w:p>
    <w:p w14:paraId="5164DD8C" w14:textId="77777777" w:rsidR="00900E9E" w:rsidRDefault="00900E9E" w:rsidP="00900E9E">
      <w:pPr>
        <w:spacing w:after="313" w:line="268" w:lineRule="auto"/>
        <w:ind w:left="847" w:right="1898" w:hanging="10"/>
      </w:pPr>
      <w:r>
        <w:rPr>
          <w:i/>
        </w:rPr>
        <w:t>(</w:t>
      </w:r>
      <w:r>
        <w:t xml:space="preserve"> </w:t>
      </w:r>
      <w:r>
        <w:rPr>
          <w:i/>
        </w:rPr>
        <w:t xml:space="preserve">Italic not translated by this function) </w:t>
      </w:r>
      <w:r>
        <w:t xml:space="preserve"> </w:t>
      </w:r>
    </w:p>
    <w:p w14:paraId="3B0183B0" w14:textId="44B9566E" w:rsidR="002B4FA1" w:rsidRDefault="00924441" w:rsidP="002B4FA1">
      <w:pPr>
        <w:pStyle w:val="Heading3"/>
      </w:pPr>
      <w:bookmarkStart w:id="2629" w:name="_Toc136351279"/>
      <w:r>
        <w:t>4.2.3</w:t>
      </w:r>
      <w:r w:rsidR="002B4FA1">
        <w:t xml:space="preserve">  MX_To_MTClearingIdentifierAndChannel</w:t>
      </w:r>
      <w:bookmarkEnd w:id="2629"/>
      <w:r w:rsidR="002B4FA1">
        <w:t xml:space="preserve"> </w:t>
      </w:r>
    </w:p>
    <w:p w14:paraId="4425B98C" w14:textId="77777777" w:rsidR="002B4FA1" w:rsidRDefault="002B4FA1" w:rsidP="002B4FA1">
      <w:pPr>
        <w:spacing w:after="95"/>
        <w:ind w:left="419" w:right="157" w:hanging="7"/>
      </w:pPr>
      <w:r>
        <w:rPr>
          <w:rFonts w:ascii="Arial" w:eastAsia="Arial" w:hAnsi="Arial" w:cs="Arial"/>
          <w:b/>
        </w:rPr>
        <w:t xml:space="preserve">Name </w:t>
      </w:r>
    </w:p>
    <w:p w14:paraId="764C1C0E" w14:textId="77777777" w:rsidR="002B4FA1" w:rsidRDefault="002B4FA1" w:rsidP="002B4FA1">
      <w:pPr>
        <w:spacing w:after="112" w:line="249" w:lineRule="auto"/>
        <w:ind w:left="849" w:right="15" w:hanging="10"/>
      </w:pPr>
      <w:r>
        <w:rPr>
          <w:rFonts w:ascii="Arial" w:eastAsia="Arial" w:hAnsi="Arial" w:cs="Arial"/>
        </w:rPr>
        <w:t xml:space="preserve">MX_To_MTClearingIdentifierAndChannel </w:t>
      </w:r>
    </w:p>
    <w:p w14:paraId="60DD2A03" w14:textId="77777777" w:rsidR="002B4FA1" w:rsidRDefault="002B4FA1" w:rsidP="002B4FA1">
      <w:pPr>
        <w:spacing w:after="95"/>
        <w:ind w:left="419" w:right="157" w:hanging="7"/>
      </w:pPr>
      <w:r>
        <w:rPr>
          <w:rFonts w:ascii="Arial" w:eastAsia="Arial" w:hAnsi="Arial" w:cs="Arial"/>
          <w:b/>
        </w:rPr>
        <w:t xml:space="preserve">Business description  </w:t>
      </w:r>
    </w:p>
    <w:p w14:paraId="1FA1A8B5" w14:textId="77777777" w:rsidR="002B4FA1" w:rsidRDefault="002B4FA1" w:rsidP="002B4FA1">
      <w:pPr>
        <w:spacing w:after="112" w:line="249" w:lineRule="auto"/>
        <w:ind w:left="849" w:right="15" w:hanging="10"/>
        <w:rPr>
          <w:rFonts w:ascii="Arial" w:eastAsia="Arial" w:hAnsi="Arial" w:cs="Arial"/>
        </w:rPr>
      </w:pPr>
      <w:r>
        <w:rPr>
          <w:rFonts w:ascii="Arial" w:eastAsia="Arial" w:hAnsi="Arial" w:cs="Arial"/>
        </w:rPr>
        <w:t xml:space="preserve">The function translates an MX clearing channel indicator “RTGS” to an MT clearing channel indicator “//RT” or “//FW”. In case the MX agent identification contains a clearing identification, it will be translated to an MT clearing identification. Depending on whether the MX agent identification contains a BIC and on whether combining a BIC with a clearing identification is allowed for the clearing system (as per </w:t>
      </w:r>
      <w:r>
        <w:rPr>
          <w:rFonts w:ascii="Arial" w:eastAsia="Arial" w:hAnsi="Arial" w:cs="Arial"/>
          <w:i/>
        </w:rPr>
        <w:t>SWIFT User Handbook, Message Reference Guides for Category 1 and Category 2</w:t>
      </w:r>
      <w:r>
        <w:rPr>
          <w:rFonts w:ascii="Arial" w:eastAsia="Arial" w:hAnsi="Arial" w:cs="Arial"/>
        </w:rPr>
        <w:t xml:space="preserve">), the clearing channel indicator will or will not be combined with the clearing identification in the output string. If the combination would bypass the maximum format of the MTPartyIdentifier translation target (/34x), then only the clearing identification will be written and the clearing channel indicator dropped. </w:t>
      </w:r>
    </w:p>
    <w:p w14:paraId="17D1E5A6" w14:textId="77777777" w:rsidR="002B4FA1" w:rsidRDefault="002B4FA1" w:rsidP="002B4FA1">
      <w:pPr>
        <w:spacing w:after="95"/>
        <w:ind w:left="419" w:right="157" w:hanging="7"/>
      </w:pPr>
      <w:r>
        <w:rPr>
          <w:rFonts w:ascii="Arial" w:eastAsia="Arial" w:hAnsi="Arial" w:cs="Arial"/>
          <w:b/>
        </w:rPr>
        <w:lastRenderedPageBreak/>
        <w:t xml:space="preserve">Format </w:t>
      </w:r>
    </w:p>
    <w:p w14:paraId="6A63C620" w14:textId="77777777" w:rsidR="002B4FA1" w:rsidRDefault="002B4FA1" w:rsidP="002B4FA1">
      <w:pPr>
        <w:spacing w:after="0" w:line="372" w:lineRule="auto"/>
        <w:ind w:left="849" w:right="15" w:hanging="10"/>
        <w:rPr>
          <w:rFonts w:ascii="Arial" w:eastAsia="Arial" w:hAnsi="Arial" w:cs="Arial"/>
        </w:rPr>
      </w:pPr>
      <w:r>
        <w:rPr>
          <w:rFonts w:ascii="Arial" w:eastAsia="Arial" w:hAnsi="Arial" w:cs="Arial"/>
          <w:b/>
        </w:rPr>
        <w:t>MX_To_MTClearingIdentifierAndChannel</w:t>
      </w:r>
      <w:r>
        <w:rPr>
          <w:rFonts w:ascii="Arial" w:eastAsia="Arial" w:hAnsi="Arial" w:cs="Arial"/>
        </w:rPr>
        <w:t xml:space="preserve">(MXAgentIdentification ; MTPartyIdentifier)  </w:t>
      </w:r>
    </w:p>
    <w:p w14:paraId="10B4BC01" w14:textId="359E9125" w:rsidR="002B4FA1" w:rsidRDefault="00BA3582" w:rsidP="002B4FA1">
      <w:pPr>
        <w:spacing w:after="0" w:line="372" w:lineRule="auto"/>
        <w:ind w:left="849" w:right="15" w:hanging="10"/>
      </w:pPr>
      <w:r>
        <w:rPr>
          <w:rFonts w:ascii="Arial" w:eastAsia="Arial" w:hAnsi="Arial" w:cs="Arial"/>
          <w:b/>
        </w:rPr>
        <w:t xml:space="preserve">  </w:t>
      </w:r>
      <w:r w:rsidR="002B4FA1">
        <w:rPr>
          <w:rFonts w:ascii="Arial" w:eastAsia="Arial" w:hAnsi="Arial" w:cs="Arial"/>
          <w:b/>
        </w:rPr>
        <w:t xml:space="preserve">Input </w:t>
      </w:r>
    </w:p>
    <w:p w14:paraId="009D27F1" w14:textId="21F05449" w:rsidR="002B4FA1" w:rsidRDefault="00BA3582" w:rsidP="00BA3582">
      <w:pPr>
        <w:spacing w:after="112" w:line="249" w:lineRule="auto"/>
        <w:ind w:left="990" w:right="15" w:hanging="10"/>
      </w:pPr>
      <w:r>
        <w:rPr>
          <w:rFonts w:ascii="Arial" w:eastAsia="Arial" w:hAnsi="Arial" w:cs="Arial"/>
        </w:rPr>
        <w:t xml:space="preserve"> </w:t>
      </w:r>
      <w:r w:rsidR="002B4FA1">
        <w:rPr>
          <w:rFonts w:ascii="Arial" w:eastAsia="Arial" w:hAnsi="Arial" w:cs="Arial"/>
        </w:rPr>
        <w:t xml:space="preserve">MXAgentIdentification: the entire structure of the MX agent identification typed </w:t>
      </w:r>
      <w:r>
        <w:rPr>
          <w:rFonts w:ascii="Arial" w:eastAsia="Arial" w:hAnsi="Arial" w:cs="Arial"/>
        </w:rPr>
        <w:t xml:space="preserve">   </w:t>
      </w:r>
      <w:r w:rsidR="002B4FA1">
        <w:rPr>
          <w:rFonts w:ascii="Arial" w:eastAsia="Arial" w:hAnsi="Arial" w:cs="Arial"/>
          <w:i/>
        </w:rPr>
        <w:t>BranchAndFinancialInstitutionIdentification6</w:t>
      </w:r>
      <w:r w:rsidR="002B4FA1">
        <w:rPr>
          <w:rFonts w:ascii="Arial" w:eastAsia="Arial" w:hAnsi="Arial" w:cs="Arial"/>
        </w:rPr>
        <w:t xml:space="preserve">. </w:t>
      </w:r>
    </w:p>
    <w:p w14:paraId="2811F728" w14:textId="35057FD6" w:rsidR="002B4FA1" w:rsidRDefault="00BA3582" w:rsidP="002B4FA1">
      <w:pPr>
        <w:spacing w:after="95"/>
        <w:ind w:left="860" w:right="157" w:hanging="7"/>
      </w:pPr>
      <w:r>
        <w:rPr>
          <w:rFonts w:ascii="Arial" w:eastAsia="Arial" w:hAnsi="Arial" w:cs="Arial"/>
          <w:b/>
        </w:rPr>
        <w:t xml:space="preserve">  </w:t>
      </w:r>
      <w:r w:rsidR="002B4FA1">
        <w:rPr>
          <w:rFonts w:ascii="Arial" w:eastAsia="Arial" w:hAnsi="Arial" w:cs="Arial"/>
          <w:b/>
        </w:rPr>
        <w:t xml:space="preserve">Output </w:t>
      </w:r>
    </w:p>
    <w:p w14:paraId="5443929F" w14:textId="4B932224" w:rsidR="002B4FA1" w:rsidRDefault="002B4FA1" w:rsidP="00BA3582">
      <w:pPr>
        <w:spacing w:after="112" w:line="249" w:lineRule="auto"/>
        <w:ind w:left="1080" w:right="15" w:hanging="10"/>
      </w:pPr>
      <w:r>
        <w:rPr>
          <w:rFonts w:ascii="Arial" w:eastAsia="Arial" w:hAnsi="Arial" w:cs="Arial"/>
        </w:rPr>
        <w:t xml:space="preserve">MTPartyIdentifier: clearing channel and possible clearing code identifier of the </w:t>
      </w:r>
      <w:r w:rsidR="00BA3582">
        <w:rPr>
          <w:rFonts w:ascii="Arial" w:eastAsia="Arial" w:hAnsi="Arial" w:cs="Arial"/>
        </w:rPr>
        <w:t xml:space="preserve">   </w:t>
      </w:r>
      <w:r>
        <w:rPr>
          <w:rFonts w:ascii="Arial" w:eastAsia="Arial" w:hAnsi="Arial" w:cs="Arial"/>
        </w:rPr>
        <w:t xml:space="preserve">financial institution in the MT format (/34x).   </w:t>
      </w:r>
    </w:p>
    <w:p w14:paraId="3F5CC1FB" w14:textId="77777777" w:rsidR="002B4FA1" w:rsidRDefault="002B4FA1" w:rsidP="002B4FA1">
      <w:pPr>
        <w:spacing w:after="0" w:line="370" w:lineRule="auto"/>
        <w:ind w:left="839" w:right="6156" w:hanging="427"/>
        <w:rPr>
          <w:rFonts w:ascii="Arial" w:eastAsia="Arial" w:hAnsi="Arial" w:cs="Arial"/>
        </w:rPr>
      </w:pPr>
      <w:r>
        <w:rPr>
          <w:rFonts w:ascii="Arial" w:eastAsia="Arial" w:hAnsi="Arial" w:cs="Arial"/>
          <w:b/>
        </w:rPr>
        <w:t xml:space="preserve">Preconditions </w:t>
      </w:r>
    </w:p>
    <w:p w14:paraId="648A7EAB" w14:textId="77777777" w:rsidR="002B4FA1" w:rsidRDefault="002B4FA1" w:rsidP="002B4FA1">
      <w:pPr>
        <w:spacing w:after="0" w:line="370" w:lineRule="auto"/>
        <w:ind w:left="839" w:right="990" w:hanging="427"/>
      </w:pPr>
      <w:r>
        <w:rPr>
          <w:rFonts w:ascii="Arial" w:eastAsia="Arial" w:hAnsi="Arial" w:cs="Arial"/>
        </w:rPr>
        <w:t xml:space="preserve"> PaymentTypeInformation/ClearingChannel = “RTGS”</w:t>
      </w:r>
    </w:p>
    <w:p w14:paraId="302A40B6" w14:textId="77777777" w:rsidR="002B4FA1" w:rsidRDefault="002B4FA1" w:rsidP="002B4FA1">
      <w:pPr>
        <w:spacing w:after="9"/>
        <w:ind w:left="419" w:right="157" w:hanging="7"/>
        <w:rPr>
          <w:rFonts w:ascii="Arial" w:eastAsia="Arial" w:hAnsi="Arial" w:cs="Arial"/>
          <w:b/>
        </w:rPr>
      </w:pPr>
      <w:r>
        <w:rPr>
          <w:rFonts w:ascii="Arial" w:eastAsia="Arial" w:hAnsi="Arial" w:cs="Arial"/>
          <w:b/>
        </w:rPr>
        <w:t xml:space="preserve">Formal description </w:t>
      </w:r>
    </w:p>
    <w:p w14:paraId="600150BE" w14:textId="77777777" w:rsidR="002B4FA1" w:rsidRDefault="002B4FA1" w:rsidP="002B4FA1">
      <w:pPr>
        <w:spacing w:after="9"/>
        <w:ind w:left="419" w:right="157" w:hanging="7"/>
      </w:pPr>
    </w:p>
    <w:p w14:paraId="2D8385EE" w14:textId="77777777" w:rsidR="002B4FA1" w:rsidRDefault="002B4FA1" w:rsidP="002B4FA1">
      <w:pPr>
        <w:spacing w:after="0" w:line="18" w:lineRule="atLeast"/>
        <w:ind w:left="846" w:right="14" w:hanging="14"/>
      </w:pPr>
      <w:r>
        <w:t xml:space="preserve">/*Translation ClearingSystemMemberIdentification if present by calling a sub-function. MTClearingId is a local variable*/ </w:t>
      </w:r>
    </w:p>
    <w:p w14:paraId="29B5CD6F" w14:textId="77777777" w:rsidR="002B4FA1" w:rsidRDefault="002B4FA1" w:rsidP="002B4FA1">
      <w:pPr>
        <w:spacing w:after="0" w:line="18" w:lineRule="atLeast"/>
        <w:ind w:left="1428" w:right="14" w:hanging="14"/>
      </w:pPr>
    </w:p>
    <w:p w14:paraId="3E96EA39" w14:textId="77777777" w:rsidR="002B4FA1" w:rsidRDefault="002B4FA1" w:rsidP="002B4FA1">
      <w:pPr>
        <w:spacing w:after="0" w:line="18" w:lineRule="atLeast"/>
        <w:ind w:left="846" w:right="14" w:hanging="14"/>
      </w:pPr>
      <w:r>
        <w:t xml:space="preserve">/*For reason of function readability, the </w:t>
      </w:r>
    </w:p>
    <w:p w14:paraId="3EA470D0" w14:textId="77777777" w:rsidR="002B4FA1" w:rsidRDefault="002B4FA1" w:rsidP="002B4FA1">
      <w:pPr>
        <w:spacing w:after="0" w:line="18" w:lineRule="atLeast"/>
        <w:ind w:left="849" w:right="-1613" w:hanging="14"/>
      </w:pPr>
      <w:r>
        <w:t xml:space="preserve">“FinancialInstitutionIdentification.ClearingSystemMemberIdentification” </w:t>
      </w:r>
    </w:p>
    <w:p w14:paraId="4588A8D0" w14:textId="77777777" w:rsidR="002B4FA1" w:rsidRDefault="002B4FA1" w:rsidP="002B4FA1">
      <w:pPr>
        <w:spacing w:after="0" w:line="18" w:lineRule="atLeast"/>
        <w:ind w:left="849" w:right="-1613" w:hanging="14"/>
      </w:pPr>
      <w:r>
        <w:t>path is replaced by “</w:t>
      </w:r>
      <w:r>
        <w:rPr>
          <w:i/>
          <w:sz w:val="31"/>
          <w:vertAlign w:val="subscript"/>
        </w:rPr>
        <w:t>F.Cl</w:t>
      </w:r>
      <w:r>
        <w:t xml:space="preserve">””*/ </w:t>
      </w:r>
    </w:p>
    <w:p w14:paraId="26C117D2" w14:textId="77777777" w:rsidR="002B4FA1" w:rsidRDefault="002B4FA1" w:rsidP="002B4FA1">
      <w:pPr>
        <w:spacing w:after="0" w:line="18" w:lineRule="atLeast"/>
        <w:ind w:left="846" w:right="14" w:hanging="14"/>
      </w:pPr>
    </w:p>
    <w:p w14:paraId="58BB881D" w14:textId="392067EE" w:rsidR="002B4FA1" w:rsidRDefault="00647A64" w:rsidP="007A6EBF">
      <w:pPr>
        <w:tabs>
          <w:tab w:val="left" w:pos="450"/>
          <w:tab w:val="center" w:pos="4537"/>
        </w:tabs>
        <w:spacing w:after="288"/>
        <w:ind w:left="0" w:firstLine="0"/>
      </w:pPr>
      <w:r>
        <w:rPr>
          <w:b/>
        </w:rPr>
        <w:t xml:space="preserve">   </w:t>
      </w:r>
      <w:r w:rsidR="002B4FA1" w:rsidRPr="00AB73AC">
        <w:rPr>
          <w:b/>
        </w:rPr>
        <w:t>IF</w:t>
      </w:r>
      <w:r w:rsidR="002B4FA1">
        <w:t xml:space="preserve"> </w:t>
      </w:r>
      <w:r w:rsidR="002B4FA1">
        <w:rPr>
          <w:b/>
        </w:rPr>
        <w:t>IsPresent</w:t>
      </w:r>
      <w:r w:rsidR="002B4FA1">
        <w:t>(</w:t>
      </w:r>
      <w:r w:rsidR="002B4FA1">
        <w:rPr>
          <w:i/>
        </w:rPr>
        <w:t>F.Cl.</w:t>
      </w:r>
      <w:r w:rsidR="002B4FA1">
        <w:t>Cle</w:t>
      </w:r>
      <w:r>
        <w:t>aringSystemIdentification.Code) THEN</w:t>
      </w:r>
    </w:p>
    <w:p w14:paraId="2D619C8C" w14:textId="77777777" w:rsidR="002B4FA1" w:rsidRDefault="002B4FA1" w:rsidP="002B4FA1">
      <w:pPr>
        <w:ind w:left="1985" w:right="8" w:firstLine="0"/>
      </w:pPr>
      <w:r>
        <w:rPr>
          <w:sz w:val="31"/>
          <w:vertAlign w:val="superscript"/>
        </w:rPr>
        <w:t xml:space="preserve">MXClearingSystem = </w:t>
      </w:r>
      <w:r>
        <w:rPr>
          <w:i/>
        </w:rPr>
        <w:t>F.Cl.</w:t>
      </w:r>
      <w:r>
        <w:t xml:space="preserve">ClearingSystemIdentification.Code </w:t>
      </w:r>
    </w:p>
    <w:p w14:paraId="14BF82CD" w14:textId="77777777" w:rsidR="002B4FA1" w:rsidRDefault="002B4FA1" w:rsidP="002B4FA1">
      <w:pPr>
        <w:ind w:left="1993" w:right="8"/>
      </w:pPr>
    </w:p>
    <w:p w14:paraId="1209A115" w14:textId="77777777" w:rsidR="002B4FA1" w:rsidRDefault="002B4FA1" w:rsidP="002B4FA1">
      <w:pPr>
        <w:ind w:left="1993" w:right="8"/>
      </w:pPr>
      <w:r>
        <w:t xml:space="preserve">MXClearingMemberCode = </w:t>
      </w:r>
      <w:r>
        <w:rPr>
          <w:i/>
        </w:rPr>
        <w:t>F.Cl.</w:t>
      </w:r>
      <w:r>
        <w:t xml:space="preserve">MemberIdentification  </w:t>
      </w:r>
    </w:p>
    <w:p w14:paraId="1675555C" w14:textId="77777777" w:rsidR="002B4FA1" w:rsidRDefault="002B4FA1" w:rsidP="002B4FA1">
      <w:pPr>
        <w:ind w:left="1993" w:right="8"/>
      </w:pPr>
    </w:p>
    <w:p w14:paraId="2E585CC6" w14:textId="77777777" w:rsidR="002B4FA1" w:rsidRDefault="002B4FA1" w:rsidP="002B4FA1">
      <w:pPr>
        <w:spacing w:line="325" w:lineRule="auto"/>
        <w:ind w:left="1427" w:right="8"/>
      </w:pPr>
      <w:r>
        <w:t xml:space="preserve">/*Check whether the MXClearingSystem belongs to the list*/ </w:t>
      </w:r>
    </w:p>
    <w:p w14:paraId="0EEBF42B" w14:textId="77777777" w:rsidR="002B4FA1" w:rsidRDefault="002B4FA1" w:rsidP="002B4FA1">
      <w:pPr>
        <w:spacing w:line="325" w:lineRule="auto"/>
        <w:ind w:left="1427" w:right="8"/>
      </w:pPr>
    </w:p>
    <w:p w14:paraId="0D02E01A" w14:textId="0AF18E1A" w:rsidR="002B4FA1" w:rsidRDefault="002B4FA1" w:rsidP="002B4FA1">
      <w:pPr>
        <w:spacing w:line="325" w:lineRule="auto"/>
        <w:ind w:left="1427" w:right="8"/>
      </w:pPr>
      <w:r w:rsidRPr="00647A64">
        <w:rPr>
          <w:b/>
        </w:rPr>
        <w:t>IF</w:t>
      </w:r>
      <w:r>
        <w:t xml:space="preserve"> </w:t>
      </w:r>
      <w:r>
        <w:rPr>
          <w:b/>
        </w:rPr>
        <w:t>WithinList</w:t>
      </w:r>
      <w:r>
        <w:t>(MXCleari</w:t>
      </w:r>
      <w:r w:rsidR="00647A64">
        <w:t>ngSystem, MXClearingSystemList)THEN</w:t>
      </w:r>
    </w:p>
    <w:p w14:paraId="425C0E0D" w14:textId="77777777" w:rsidR="002B4FA1" w:rsidRDefault="002B4FA1" w:rsidP="002B4FA1">
      <w:pPr>
        <w:spacing w:after="97" w:line="216" w:lineRule="auto"/>
        <w:ind w:left="1993" w:right="8"/>
      </w:pPr>
      <w:r>
        <w:t xml:space="preserve">/*Get the MTClearingSystem in the list equivalent to the MXClearingSystem. MTClearingSystem is a local variable*/ </w:t>
      </w:r>
    </w:p>
    <w:p w14:paraId="6093E2EF" w14:textId="77777777" w:rsidR="002B4FA1" w:rsidRDefault="002B4FA1" w:rsidP="002B4FA1">
      <w:pPr>
        <w:ind w:left="1993" w:right="8"/>
      </w:pPr>
      <w:r>
        <w:t xml:space="preserve">MTClearingSystem = </w:t>
      </w:r>
      <w:r>
        <w:rPr>
          <w:b/>
        </w:rPr>
        <w:t>EquivalentCode</w:t>
      </w:r>
      <w:r>
        <w:t xml:space="preserve">(MXClearingSystem, </w:t>
      </w:r>
    </w:p>
    <w:p w14:paraId="2475DF57" w14:textId="77777777" w:rsidR="002B4FA1" w:rsidRDefault="002B4FA1" w:rsidP="002B4FA1">
      <w:pPr>
        <w:tabs>
          <w:tab w:val="center" w:pos="4563"/>
          <w:tab w:val="center" w:pos="7920"/>
        </w:tabs>
        <w:ind w:left="0" w:firstLine="0"/>
      </w:pPr>
      <w:r>
        <w:rPr>
          <w:rFonts w:ascii="Calibri" w:eastAsia="Calibri" w:hAnsi="Calibri" w:cs="Calibri"/>
          <w:sz w:val="22"/>
        </w:rPr>
        <w:tab/>
      </w:r>
      <w:r>
        <w:t xml:space="preserve">MXClearingSystemList, MTClearingSystemList)  </w:t>
      </w:r>
      <w:r>
        <w:tab/>
        <w:t xml:space="preserve"> </w:t>
      </w:r>
    </w:p>
    <w:p w14:paraId="5905D163" w14:textId="77777777" w:rsidR="002B4FA1" w:rsidRPr="00647A64" w:rsidRDefault="002B4FA1" w:rsidP="002B4FA1">
      <w:pPr>
        <w:tabs>
          <w:tab w:val="center" w:pos="850"/>
          <w:tab w:val="center" w:pos="1658"/>
        </w:tabs>
        <w:ind w:left="0" w:firstLine="0"/>
        <w:rPr>
          <w:b/>
        </w:rPr>
      </w:pPr>
      <w:r>
        <w:rPr>
          <w:rFonts w:ascii="Calibri" w:eastAsia="Calibri" w:hAnsi="Calibri" w:cs="Calibri"/>
          <w:sz w:val="22"/>
        </w:rPr>
        <w:tab/>
      </w:r>
      <w:r>
        <w:t xml:space="preserve"> </w:t>
      </w:r>
      <w:r>
        <w:tab/>
      </w:r>
      <w:r w:rsidRPr="00647A64">
        <w:rPr>
          <w:b/>
        </w:rPr>
        <w:t xml:space="preserve">ELSE </w:t>
      </w:r>
    </w:p>
    <w:p w14:paraId="4F3EB96D" w14:textId="77777777" w:rsidR="002B4FA1" w:rsidRDefault="002B4FA1" w:rsidP="002B4FA1">
      <w:pPr>
        <w:ind w:left="1993" w:right="8"/>
      </w:pPr>
      <w:r>
        <w:t xml:space="preserve">/*MXClearingSystem kept as is*/ </w:t>
      </w:r>
    </w:p>
    <w:p w14:paraId="345C6B1B" w14:textId="77777777" w:rsidR="002B4FA1" w:rsidRDefault="002B4FA1" w:rsidP="002B4FA1">
      <w:pPr>
        <w:ind w:left="1993" w:right="8"/>
      </w:pPr>
      <w:r>
        <w:t xml:space="preserve">/* Example </w:t>
      </w:r>
      <w:r w:rsidRPr="00D51CDB">
        <w:t>SGIBG, THCBC, TWNCC, SESBA</w:t>
      </w:r>
      <w:r>
        <w:t xml:space="preserve"> */</w:t>
      </w:r>
    </w:p>
    <w:p w14:paraId="5885C2D9" w14:textId="77777777" w:rsidR="002B4FA1" w:rsidRDefault="002B4FA1" w:rsidP="002B4FA1">
      <w:pPr>
        <w:ind w:left="1993" w:right="8"/>
      </w:pPr>
      <w:r>
        <w:t xml:space="preserve">MTClearingSystem = MXClearingSystem </w:t>
      </w:r>
    </w:p>
    <w:p w14:paraId="1E90E915" w14:textId="77777777" w:rsidR="002B4FA1" w:rsidRPr="00647A64" w:rsidRDefault="002B4FA1" w:rsidP="002B4FA1">
      <w:pPr>
        <w:tabs>
          <w:tab w:val="center" w:pos="850"/>
          <w:tab w:val="center" w:pos="1718"/>
        </w:tabs>
        <w:ind w:left="0" w:firstLine="0"/>
        <w:rPr>
          <w:b/>
        </w:rPr>
      </w:pPr>
      <w:r>
        <w:rPr>
          <w:rFonts w:ascii="Calibri" w:eastAsia="Calibri" w:hAnsi="Calibri" w:cs="Calibri"/>
          <w:sz w:val="22"/>
        </w:rPr>
        <w:tab/>
      </w:r>
      <w:r>
        <w:t xml:space="preserve"> </w:t>
      </w:r>
      <w:r>
        <w:tab/>
      </w:r>
      <w:r w:rsidRPr="00647A64">
        <w:rPr>
          <w:b/>
        </w:rPr>
        <w:t xml:space="preserve">ENDIF </w:t>
      </w:r>
    </w:p>
    <w:p w14:paraId="384A93D6" w14:textId="77777777" w:rsidR="002B4FA1" w:rsidRDefault="002B4FA1" w:rsidP="002B4FA1">
      <w:pPr>
        <w:spacing w:after="58" w:line="216" w:lineRule="auto"/>
        <w:ind w:left="1428" w:right="8"/>
      </w:pPr>
    </w:p>
    <w:p w14:paraId="20163DFA" w14:textId="77777777" w:rsidR="002B4FA1" w:rsidRDefault="002B4FA1" w:rsidP="002B4FA1">
      <w:pPr>
        <w:spacing w:after="58" w:line="216" w:lineRule="auto"/>
        <w:ind w:left="1428" w:right="8"/>
      </w:pPr>
      <w:r>
        <w:t>/* Build output parameter */</w:t>
      </w:r>
    </w:p>
    <w:p w14:paraId="1054735E" w14:textId="77777777" w:rsidR="002B4FA1" w:rsidRDefault="002B4FA1" w:rsidP="002B4FA1">
      <w:pPr>
        <w:spacing w:after="58" w:line="216" w:lineRule="auto"/>
        <w:ind w:left="1428" w:right="8"/>
      </w:pPr>
    </w:p>
    <w:p w14:paraId="12DAA4EF" w14:textId="77777777" w:rsidR="002B4FA1" w:rsidRDefault="002B4FA1" w:rsidP="002B4FA1">
      <w:pPr>
        <w:spacing w:after="58" w:line="216" w:lineRule="auto"/>
        <w:ind w:left="1428" w:right="-1258"/>
      </w:pPr>
      <w:r>
        <w:t xml:space="preserve">MTClearingId = </w:t>
      </w:r>
      <w:r w:rsidRPr="00AB73AC">
        <w:rPr>
          <w:b/>
        </w:rPr>
        <w:t>Concatenate</w:t>
      </w:r>
      <w:r>
        <w:t>(“//”, MTClearingSystem,</w:t>
      </w:r>
      <w:r w:rsidRPr="004D4911">
        <w:t xml:space="preserve"> </w:t>
      </w:r>
      <w:r>
        <w:t xml:space="preserve">MXClearingMemberCode) </w:t>
      </w:r>
    </w:p>
    <w:p w14:paraId="68F618BF" w14:textId="77777777" w:rsidR="002B4FA1" w:rsidRDefault="002B4FA1" w:rsidP="002B4FA1">
      <w:pPr>
        <w:spacing w:after="58" w:line="216" w:lineRule="auto"/>
        <w:ind w:left="1428" w:right="8"/>
      </w:pPr>
    </w:p>
    <w:p w14:paraId="442052DE" w14:textId="1CA05F0F" w:rsidR="002B4FA1" w:rsidRDefault="007A6EBF" w:rsidP="007A6EBF">
      <w:pPr>
        <w:ind w:left="0" w:right="8" w:firstLine="0"/>
        <w:rPr>
          <w:b/>
        </w:rPr>
      </w:pPr>
      <w:r>
        <w:rPr>
          <w:b/>
        </w:rPr>
        <w:t xml:space="preserve">   </w:t>
      </w:r>
      <w:r w:rsidR="002B4FA1" w:rsidRPr="00AB73AC">
        <w:rPr>
          <w:b/>
        </w:rPr>
        <w:t xml:space="preserve">ELSE </w:t>
      </w:r>
    </w:p>
    <w:p w14:paraId="2717F5AD" w14:textId="77777777" w:rsidR="002B4FA1" w:rsidRDefault="002B4FA1" w:rsidP="002B4FA1">
      <w:pPr>
        <w:ind w:left="1440" w:right="583" w:firstLine="0"/>
      </w:pPr>
      <w:r>
        <w:t xml:space="preserve">/*Assign emptystring*/        </w:t>
      </w:r>
    </w:p>
    <w:p w14:paraId="5D38BE52" w14:textId="77777777" w:rsidR="002B4FA1" w:rsidRDefault="002B4FA1" w:rsidP="002B4FA1">
      <w:pPr>
        <w:ind w:left="1440" w:right="583" w:firstLine="0"/>
      </w:pPr>
      <w:r>
        <w:t xml:space="preserve">MTClearingId = “” </w:t>
      </w:r>
    </w:p>
    <w:p w14:paraId="64EA2CC6" w14:textId="77777777" w:rsidR="002B4FA1" w:rsidRDefault="002B4FA1" w:rsidP="002B4FA1">
      <w:pPr>
        <w:ind w:left="838" w:right="4325" w:firstLine="569"/>
      </w:pPr>
    </w:p>
    <w:p w14:paraId="06C491BB" w14:textId="51B407C0" w:rsidR="002B4FA1" w:rsidRPr="00AB73AC" w:rsidRDefault="007A6EBF" w:rsidP="00C41477">
      <w:pPr>
        <w:tabs>
          <w:tab w:val="left" w:pos="450"/>
          <w:tab w:val="left" w:pos="540"/>
        </w:tabs>
        <w:ind w:left="0" w:right="4325" w:firstLine="0"/>
        <w:rPr>
          <w:b/>
        </w:rPr>
      </w:pPr>
      <w:r>
        <w:rPr>
          <w:b/>
        </w:rPr>
        <w:t xml:space="preserve">   </w:t>
      </w:r>
      <w:r w:rsidR="002B4FA1" w:rsidRPr="00AB73AC">
        <w:rPr>
          <w:b/>
        </w:rPr>
        <w:t xml:space="preserve">ENDIF </w:t>
      </w:r>
    </w:p>
    <w:p w14:paraId="3E1778B1" w14:textId="77777777" w:rsidR="002B4FA1" w:rsidRDefault="002B4FA1" w:rsidP="002B4FA1">
      <w:pPr>
        <w:ind w:left="838" w:right="4325" w:hanging="28"/>
      </w:pPr>
    </w:p>
    <w:p w14:paraId="257DFC43" w14:textId="77777777" w:rsidR="002B4FA1" w:rsidRDefault="002B4FA1" w:rsidP="002B4FA1">
      <w:pPr>
        <w:ind w:left="838" w:right="4325" w:firstLine="569"/>
      </w:pPr>
    </w:p>
    <w:p w14:paraId="6D4367A2" w14:textId="3AC3CE88" w:rsidR="002B4FA1" w:rsidRDefault="007A6EBF" w:rsidP="002B4FA1">
      <w:pPr>
        <w:ind w:left="846" w:right="8"/>
      </w:pPr>
      <w:r>
        <w:t xml:space="preserve">     </w:t>
      </w:r>
      <w:r w:rsidR="002B4FA1">
        <w:t xml:space="preserve">/*Build output string*/ </w:t>
      </w:r>
    </w:p>
    <w:p w14:paraId="4DEBB520" w14:textId="77777777" w:rsidR="002B4FA1" w:rsidRDefault="002B4FA1" w:rsidP="002B4FA1">
      <w:pPr>
        <w:ind w:left="846" w:right="8"/>
      </w:pPr>
    </w:p>
    <w:p w14:paraId="66906F74" w14:textId="77777777" w:rsidR="002B4FA1" w:rsidRDefault="002B4FA1" w:rsidP="002B4FA1">
      <w:pPr>
        <w:ind w:left="846" w:right="8"/>
      </w:pPr>
      <w:r>
        <w:t xml:space="preserve">/*Special check in case a BIC is present with country code </w:t>
      </w:r>
    </w:p>
    <w:p w14:paraId="4E10A562" w14:textId="77777777" w:rsidR="002B4FA1" w:rsidRDefault="002B4FA1" w:rsidP="002B4FA1">
      <w:pPr>
        <w:ind w:left="846" w:right="8"/>
      </w:pPr>
      <w:r>
        <w:t xml:space="preserve">“US”. As per User Handbook documentation, a Fedwire Routing </w:t>
      </w:r>
    </w:p>
    <w:p w14:paraId="6FA57E2F" w14:textId="77777777" w:rsidR="002B4FA1" w:rsidRDefault="002B4FA1" w:rsidP="002B4FA1">
      <w:pPr>
        <w:spacing w:after="102" w:line="216" w:lineRule="auto"/>
        <w:ind w:left="846" w:right="8"/>
      </w:pPr>
      <w:r>
        <w:t xml:space="preserve">Number in combination with a BIC (option A) must be used without the 9-digit code. Only “//FW” can be indicated serving as a clearing channel*/   </w:t>
      </w:r>
    </w:p>
    <w:p w14:paraId="3AE6CC42" w14:textId="77777777" w:rsidR="002B4FA1" w:rsidRDefault="002B4FA1" w:rsidP="002B4FA1">
      <w:pPr>
        <w:ind w:left="846" w:right="8"/>
      </w:pPr>
    </w:p>
    <w:p w14:paraId="4336CB21" w14:textId="5B061E0C" w:rsidR="002B4FA1" w:rsidRDefault="00C41477" w:rsidP="00C41477">
      <w:pPr>
        <w:ind w:left="0" w:right="8" w:firstLine="0"/>
      </w:pPr>
      <w:r>
        <w:rPr>
          <w:b/>
        </w:rPr>
        <w:t xml:space="preserve">   </w:t>
      </w:r>
      <w:r w:rsidR="002B4FA1" w:rsidRPr="00B47DAD">
        <w:rPr>
          <w:b/>
        </w:rPr>
        <w:t>IF</w:t>
      </w:r>
      <w:r w:rsidR="002B4FA1">
        <w:t xml:space="preserve"> </w:t>
      </w:r>
      <w:r w:rsidR="002B4FA1">
        <w:rPr>
          <w:b/>
        </w:rPr>
        <w:t>IsPresent</w:t>
      </w:r>
      <w:r w:rsidR="002B4FA1">
        <w:t xml:space="preserve">(FinancialInstitutionIdentification.BIC) AND </w:t>
      </w:r>
    </w:p>
    <w:p w14:paraId="281B91F3" w14:textId="30E1DBA9" w:rsidR="002B4FA1" w:rsidRDefault="002B4FA1" w:rsidP="002B4FA1">
      <w:pPr>
        <w:ind w:left="846" w:right="8"/>
      </w:pPr>
      <w:r>
        <w:rPr>
          <w:b/>
        </w:rPr>
        <w:t>Substring</w:t>
      </w:r>
      <w:r>
        <w:t xml:space="preserve">(FinancialInstitutionIdentification.BIC, 5, 2) = “US” </w:t>
      </w:r>
      <w:r w:rsidR="00C41477">
        <w:t>THEN</w:t>
      </w:r>
    </w:p>
    <w:p w14:paraId="44BACC67" w14:textId="4A7C689A" w:rsidR="002B4FA1" w:rsidRDefault="002B4FA1" w:rsidP="002B4FA1">
      <w:pPr>
        <w:ind w:left="1428" w:right="8"/>
      </w:pPr>
      <w:r>
        <w:t xml:space="preserve">MTPartyIdentifier = “//FW” </w:t>
      </w:r>
    </w:p>
    <w:p w14:paraId="21C5C140" w14:textId="3A749D9C" w:rsidR="00414514" w:rsidRDefault="002B0529" w:rsidP="002B0529">
      <w:pPr>
        <w:ind w:right="8"/>
      </w:pPr>
      <w:ins w:id="2630" w:author="BOUVY Martine [2]" w:date="2021-10-07T14:39:00Z">
        <w:r>
          <w:rPr>
            <w:b/>
          </w:rPr>
          <w:t xml:space="preserve">    </w:t>
        </w:r>
        <w:r w:rsidRPr="00AB73AC">
          <w:rPr>
            <w:b/>
          </w:rPr>
          <w:t>IF</w:t>
        </w:r>
        <w:r>
          <w:t xml:space="preserve"> </w:t>
        </w:r>
        <w:r>
          <w:rPr>
            <w:b/>
          </w:rPr>
          <w:t>IsPresent</w:t>
        </w:r>
        <w:r>
          <w:t>(</w:t>
        </w:r>
        <w:r>
          <w:rPr>
            <w:i/>
          </w:rPr>
          <w:t>F.Cl.</w:t>
        </w:r>
        <w:r>
          <w:t>ClearingSystemIdentification.Code)THEN</w:t>
        </w:r>
      </w:ins>
    </w:p>
    <w:p w14:paraId="2FA573A6" w14:textId="3AE0449D" w:rsidR="00414514" w:rsidRDefault="00414514" w:rsidP="002B4FA1">
      <w:pPr>
        <w:ind w:left="1428" w:right="8"/>
        <w:rPr>
          <w:ins w:id="2631" w:author="BOUVY Martine [2]" w:date="2021-10-07T14:39:00Z"/>
        </w:rPr>
      </w:pPr>
      <w:del w:id="2632" w:author="BOUVY Martine" w:date="2022-01-26T16:17:00Z">
        <w:r w:rsidRPr="009B5843" w:rsidDel="009B5843">
          <w:rPr>
            <w:b/>
          </w:rPr>
          <w:delText>T20075</w:delText>
        </w:r>
      </w:del>
      <w:ins w:id="2633" w:author="BOUVY Martine" w:date="2022-01-26T16:17:00Z">
        <w:r w:rsidR="009B5843">
          <w:rPr>
            <w:b/>
          </w:rPr>
          <w:t xml:space="preserve"> T11005</w:t>
        </w:r>
      </w:ins>
    </w:p>
    <w:p w14:paraId="04E494E6" w14:textId="17D1F289" w:rsidR="002B0529" w:rsidRDefault="002B0529" w:rsidP="002B4FA1">
      <w:pPr>
        <w:ind w:left="1428" w:right="8"/>
        <w:rPr>
          <w:ins w:id="2634" w:author="BOUVY Martine [2]" w:date="2021-06-24T16:20:00Z"/>
          <w:b/>
        </w:rPr>
      </w:pPr>
      <w:ins w:id="2635" w:author="BOUVY Martine [2]" w:date="2021-10-07T14:39:00Z">
        <w:r>
          <w:rPr>
            <w:b/>
          </w:rPr>
          <w:t>ENDIF</w:t>
        </w:r>
      </w:ins>
    </w:p>
    <w:p w14:paraId="6C4774EE" w14:textId="42763F0B" w:rsidR="00AE772F" w:rsidRDefault="00AE772F" w:rsidP="002B4FA1">
      <w:pPr>
        <w:ind w:left="1428" w:right="8"/>
        <w:rPr>
          <w:ins w:id="2636" w:author="BOUVY Martine [2]" w:date="2021-06-24T16:20:00Z"/>
          <w:b/>
        </w:rPr>
      </w:pPr>
    </w:p>
    <w:p w14:paraId="6916EE61" w14:textId="77777777" w:rsidR="00AE772F" w:rsidRDefault="00AE772F" w:rsidP="00AE772F">
      <w:pPr>
        <w:spacing w:after="57"/>
        <w:ind w:left="450" w:right="334"/>
        <w:rPr>
          <w:moveTo w:id="2637" w:author="BOUVY Martine [2]" w:date="2021-06-24T16:20:00Z"/>
        </w:rPr>
      </w:pPr>
      <w:moveToRangeStart w:id="2638" w:author="BOUVY Martine [2]" w:date="2021-06-24T16:20:00Z" w:name="move75444075"/>
      <w:moveTo w:id="2639" w:author="BOUVY Martine [2]" w:date="2021-06-24T16:20:00Z">
        <w:r>
          <w:rPr>
            <w:b/>
          </w:rPr>
          <w:t>ELSE</w:t>
        </w:r>
        <w:r w:rsidRPr="00B658B0">
          <w:rPr>
            <w:b/>
          </w:rPr>
          <w:t>IF</w:t>
        </w:r>
        <w:r>
          <w:t xml:space="preserve"> FinancialInstitutionIdentification.BIC IsPresent THEN </w:t>
        </w:r>
      </w:moveTo>
    </w:p>
    <w:p w14:paraId="2FC3E01F" w14:textId="77777777" w:rsidR="00AE772F" w:rsidRDefault="00AE772F" w:rsidP="00AE772F">
      <w:pPr>
        <w:ind w:left="1428" w:right="8"/>
        <w:rPr>
          <w:moveTo w:id="2640" w:author="BOUVY Martine [2]" w:date="2021-06-24T16:20:00Z"/>
        </w:rPr>
      </w:pPr>
      <w:moveTo w:id="2641" w:author="BOUVY Martine [2]" w:date="2021-06-24T16:20:00Z">
        <w:r>
          <w:t xml:space="preserve">MTPartyIdentifier = “//RT” </w:t>
        </w:r>
      </w:moveTo>
    </w:p>
    <w:p w14:paraId="0879D9C9" w14:textId="656D0BCF" w:rsidR="00AE772F" w:rsidRDefault="008D7F3D" w:rsidP="008D7F3D">
      <w:pPr>
        <w:ind w:right="8"/>
        <w:rPr>
          <w:moveTo w:id="2642" w:author="BOUVY Martine [2]" w:date="2021-06-24T16:20:00Z"/>
        </w:rPr>
      </w:pPr>
      <w:ins w:id="2643" w:author="BOUVY Martine [2]" w:date="2021-10-07T14:40:00Z">
        <w:r>
          <w:rPr>
            <w:b/>
          </w:rPr>
          <w:t xml:space="preserve">     </w:t>
        </w:r>
        <w:r w:rsidRPr="00AB73AC">
          <w:rPr>
            <w:b/>
          </w:rPr>
          <w:t>IF</w:t>
        </w:r>
        <w:r>
          <w:t xml:space="preserve"> </w:t>
        </w:r>
        <w:r>
          <w:rPr>
            <w:b/>
          </w:rPr>
          <w:t>IsPresent</w:t>
        </w:r>
        <w:r>
          <w:t>(</w:t>
        </w:r>
        <w:r>
          <w:rPr>
            <w:i/>
          </w:rPr>
          <w:t>F.Cl.</w:t>
        </w:r>
        <w:r>
          <w:t>ClearingSystemIdentification.Code)THEN</w:t>
        </w:r>
      </w:ins>
    </w:p>
    <w:p w14:paraId="45A4A34D" w14:textId="2484E817" w:rsidR="00AE772F" w:rsidRDefault="00AE772F" w:rsidP="00AE772F">
      <w:pPr>
        <w:ind w:left="1428" w:right="8"/>
        <w:rPr>
          <w:ins w:id="2644" w:author="BOUVY Martine [2]" w:date="2021-10-07T14:40:00Z"/>
          <w:b/>
        </w:rPr>
      </w:pPr>
      <w:moveTo w:id="2645" w:author="BOUVY Martine [2]" w:date="2021-06-24T16:20:00Z">
        <w:del w:id="2646" w:author="BOUVY Martine" w:date="2022-01-26T16:23:00Z">
          <w:r w:rsidRPr="00B77410" w:rsidDel="008D56EE">
            <w:rPr>
              <w:b/>
            </w:rPr>
            <w:delText>T20077</w:delText>
          </w:r>
        </w:del>
      </w:moveTo>
      <w:ins w:id="2647" w:author="BOUVY Martine" w:date="2022-01-26T16:23:00Z">
        <w:r w:rsidR="008D56EE">
          <w:rPr>
            <w:b/>
          </w:rPr>
          <w:t xml:space="preserve"> T11007</w:t>
        </w:r>
      </w:ins>
      <w:ins w:id="2648" w:author="BOUVY Martine [2]" w:date="2021-10-07T14:40:00Z">
        <w:r w:rsidR="008D7F3D">
          <w:rPr>
            <w:b/>
          </w:rPr>
          <w:t xml:space="preserve">      </w:t>
        </w:r>
      </w:ins>
    </w:p>
    <w:p w14:paraId="5EB9F1E4" w14:textId="3B66AFB7" w:rsidR="008D7F3D" w:rsidRDefault="008D7F3D" w:rsidP="00AE772F">
      <w:pPr>
        <w:ind w:left="1428" w:right="8"/>
        <w:rPr>
          <w:moveTo w:id="2649" w:author="BOUVY Martine [2]" w:date="2021-06-24T16:20:00Z"/>
        </w:rPr>
      </w:pPr>
      <w:ins w:id="2650" w:author="BOUVY Martine [2]" w:date="2021-10-07T14:40:00Z">
        <w:r>
          <w:rPr>
            <w:b/>
          </w:rPr>
          <w:t>ENDIF</w:t>
        </w:r>
      </w:ins>
    </w:p>
    <w:moveToRangeEnd w:id="2638"/>
    <w:p w14:paraId="4D5D70C5" w14:textId="77777777" w:rsidR="00AE772F" w:rsidRDefault="00AE772F" w:rsidP="002B4FA1">
      <w:pPr>
        <w:ind w:left="1428" w:right="8"/>
      </w:pPr>
    </w:p>
    <w:p w14:paraId="4D405CF1" w14:textId="77777777" w:rsidR="002B4FA1" w:rsidRDefault="002B4FA1" w:rsidP="002B4FA1">
      <w:pPr>
        <w:spacing w:after="99" w:line="216" w:lineRule="auto"/>
        <w:ind w:left="846" w:right="8"/>
      </w:pPr>
    </w:p>
    <w:p w14:paraId="393A5501" w14:textId="77777777" w:rsidR="002B4FA1" w:rsidRDefault="002B4FA1" w:rsidP="002B4FA1">
      <w:pPr>
        <w:spacing w:after="99" w:line="216" w:lineRule="auto"/>
        <w:ind w:left="846" w:right="8"/>
      </w:pPr>
      <w:r>
        <w:t xml:space="preserve">/*No BIC is present, but clearing system code is “FW”, not to be combined with “//RT”*/ </w:t>
      </w:r>
    </w:p>
    <w:p w14:paraId="0DDBDDD5" w14:textId="289FE277" w:rsidR="002B4FA1" w:rsidRDefault="002B4FA1" w:rsidP="00C41477">
      <w:pPr>
        <w:ind w:left="360" w:right="8"/>
      </w:pPr>
      <w:r w:rsidRPr="00B47DAD">
        <w:rPr>
          <w:b/>
        </w:rPr>
        <w:t xml:space="preserve">ELSEIF </w:t>
      </w:r>
      <w:r>
        <w:rPr>
          <w:b/>
        </w:rPr>
        <w:t>Substring</w:t>
      </w:r>
      <w:r>
        <w:t xml:space="preserve">(MTClearingId, 3, 2) = “FW” </w:t>
      </w:r>
      <w:r w:rsidR="00C41477">
        <w:t>THEN</w:t>
      </w:r>
    </w:p>
    <w:p w14:paraId="46D9FF62" w14:textId="77777777" w:rsidR="002B4FA1" w:rsidRDefault="002B4FA1" w:rsidP="002B4FA1">
      <w:pPr>
        <w:ind w:left="1428" w:right="8"/>
      </w:pPr>
      <w:r>
        <w:t xml:space="preserve">MTPartyIdentifier = MTClearingId </w:t>
      </w:r>
    </w:p>
    <w:p w14:paraId="342725A0" w14:textId="77777777" w:rsidR="002B4FA1" w:rsidRDefault="002B4FA1" w:rsidP="002B4FA1">
      <w:pPr>
        <w:ind w:left="1428" w:right="8"/>
      </w:pPr>
    </w:p>
    <w:p w14:paraId="5CDB287D" w14:textId="77777777" w:rsidR="002B4FA1" w:rsidRDefault="002B4FA1" w:rsidP="002B4FA1">
      <w:pPr>
        <w:spacing w:after="58" w:line="216" w:lineRule="auto"/>
        <w:ind w:left="846" w:right="8"/>
      </w:pPr>
      <w:r>
        <w:t xml:space="preserve">/*In all other cases “//RT” is the default translated clearing channel indicator, possibly combined with a clearing identification if there is no BIC */ </w:t>
      </w:r>
    </w:p>
    <w:p w14:paraId="5EAD3A8B" w14:textId="0D1277D0" w:rsidR="002B4FA1" w:rsidDel="00AE772F" w:rsidRDefault="002B4FA1" w:rsidP="00C41477">
      <w:pPr>
        <w:spacing w:after="57"/>
        <w:ind w:left="450" w:right="334"/>
        <w:rPr>
          <w:moveFrom w:id="2651" w:author="BOUVY Martine [2]" w:date="2021-06-24T16:20:00Z"/>
        </w:rPr>
      </w:pPr>
      <w:moveFromRangeStart w:id="2652" w:author="BOUVY Martine [2]" w:date="2021-06-24T16:20:00Z" w:name="move75444075"/>
      <w:moveFrom w:id="2653" w:author="BOUVY Martine [2]" w:date="2021-06-24T16:20:00Z">
        <w:r w:rsidDel="00AE772F">
          <w:rPr>
            <w:b/>
          </w:rPr>
          <w:t>ELSE</w:t>
        </w:r>
        <w:r w:rsidRPr="00B658B0" w:rsidDel="00AE772F">
          <w:rPr>
            <w:b/>
          </w:rPr>
          <w:t>IF</w:t>
        </w:r>
        <w:r w:rsidDel="00AE772F">
          <w:t xml:space="preserve"> FinancialInstitutionIdentification.BIC IsPresent THEN </w:t>
        </w:r>
      </w:moveFrom>
    </w:p>
    <w:p w14:paraId="36ABDF5B" w14:textId="2DAEC992" w:rsidR="002B4FA1" w:rsidDel="00AE772F" w:rsidRDefault="002B4FA1" w:rsidP="002B4FA1">
      <w:pPr>
        <w:ind w:left="1428" w:right="8"/>
        <w:rPr>
          <w:moveFrom w:id="2654" w:author="BOUVY Martine [2]" w:date="2021-06-24T16:20:00Z"/>
        </w:rPr>
      </w:pPr>
      <w:moveFrom w:id="2655" w:author="BOUVY Martine [2]" w:date="2021-06-24T16:20:00Z">
        <w:r w:rsidDel="00AE772F">
          <w:t xml:space="preserve">MTPartyIdentifier = “//RT” </w:t>
        </w:r>
      </w:moveFrom>
    </w:p>
    <w:p w14:paraId="76C0D659" w14:textId="2577B0F8" w:rsidR="00DF7CA4" w:rsidDel="00AE772F" w:rsidRDefault="00DF7CA4" w:rsidP="002B4FA1">
      <w:pPr>
        <w:ind w:left="1428" w:right="8"/>
        <w:rPr>
          <w:moveFrom w:id="2656" w:author="BOUVY Martine [2]" w:date="2021-06-24T16:20:00Z"/>
        </w:rPr>
      </w:pPr>
    </w:p>
    <w:p w14:paraId="63B3A8C1" w14:textId="7EA6014A" w:rsidR="00DF7CA4" w:rsidDel="00AE772F" w:rsidRDefault="00DF7CA4" w:rsidP="00DF7CA4">
      <w:pPr>
        <w:ind w:left="1428" w:right="8"/>
        <w:rPr>
          <w:moveFrom w:id="2657" w:author="BOUVY Martine [2]" w:date="2021-06-24T16:20:00Z"/>
        </w:rPr>
      </w:pPr>
      <w:moveFrom w:id="2658" w:author="BOUVY Martine [2]" w:date="2021-06-24T16:20:00Z">
        <w:r w:rsidRPr="005E7C16" w:rsidDel="00AE772F">
          <w:rPr>
            <w:b/>
          </w:rPr>
          <w:t>T20077</w:t>
        </w:r>
      </w:moveFrom>
    </w:p>
    <w:moveFromRangeEnd w:id="2652"/>
    <w:p w14:paraId="0523213F" w14:textId="77777777" w:rsidR="00DF7CA4" w:rsidRDefault="00DF7CA4" w:rsidP="002B4FA1">
      <w:pPr>
        <w:ind w:left="1428" w:right="8"/>
      </w:pPr>
    </w:p>
    <w:p w14:paraId="13B74D23" w14:textId="77777777" w:rsidR="002B4FA1" w:rsidRDefault="002B4FA1" w:rsidP="002B4FA1">
      <w:pPr>
        <w:spacing w:after="57"/>
        <w:ind w:left="846" w:right="334"/>
      </w:pPr>
    </w:p>
    <w:p w14:paraId="7A16E14C" w14:textId="77777777" w:rsidR="002B4FA1" w:rsidRDefault="002B4FA1" w:rsidP="00C41477">
      <w:pPr>
        <w:spacing w:after="57"/>
        <w:ind w:left="450" w:right="334"/>
        <w:rPr>
          <w:b/>
        </w:rPr>
      </w:pPr>
      <w:r w:rsidRPr="00B47DAD">
        <w:rPr>
          <w:b/>
        </w:rPr>
        <w:t>ELSE</w:t>
      </w:r>
    </w:p>
    <w:p w14:paraId="5ACE198B" w14:textId="77777777" w:rsidR="002B4FA1" w:rsidRDefault="002B4FA1" w:rsidP="002B4FA1">
      <w:pPr>
        <w:spacing w:after="15" w:line="259" w:lineRule="auto"/>
        <w:ind w:left="851" w:firstLine="0"/>
      </w:pPr>
    </w:p>
    <w:p w14:paraId="2FB6C9EE" w14:textId="77777777" w:rsidR="002B4FA1" w:rsidRDefault="002B4FA1" w:rsidP="002B4FA1">
      <w:pPr>
        <w:spacing w:after="57"/>
        <w:ind w:left="846" w:right="334"/>
      </w:pPr>
      <w:r>
        <w:t xml:space="preserve">/*Check whether the ClearingChannel indicator “//RT” (4 characters) combined with the translated clearing identification MTClearingId fits the MTPartyIdentifier format (/34x), meaning that the length of the MTClearingId must be less than 32 characters*/ </w:t>
      </w:r>
    </w:p>
    <w:p w14:paraId="126D8089" w14:textId="77777777" w:rsidR="002B4FA1" w:rsidRDefault="002B4FA1" w:rsidP="002B4FA1">
      <w:pPr>
        <w:spacing w:after="57"/>
        <w:ind w:left="846" w:right="334"/>
        <w:rPr>
          <w:b/>
        </w:rPr>
      </w:pPr>
    </w:p>
    <w:p w14:paraId="0DE8CFC7" w14:textId="05037FE5" w:rsidR="002B4FA1" w:rsidRDefault="002B4FA1" w:rsidP="002B4FA1">
      <w:pPr>
        <w:spacing w:after="57"/>
        <w:ind w:left="846" w:right="334" w:firstLine="594"/>
      </w:pPr>
      <w:r w:rsidRPr="00C41477">
        <w:rPr>
          <w:b/>
        </w:rPr>
        <w:t>IF</w:t>
      </w:r>
      <w:r>
        <w:t xml:space="preserve"> </w:t>
      </w:r>
      <w:r>
        <w:rPr>
          <w:b/>
        </w:rPr>
        <w:t>Length</w:t>
      </w:r>
      <w:r>
        <w:t xml:space="preserve">(MTClearingId) &lt; 32 </w:t>
      </w:r>
      <w:r w:rsidR="00C41477">
        <w:t>THEN</w:t>
      </w:r>
    </w:p>
    <w:p w14:paraId="3777CE20" w14:textId="77777777" w:rsidR="002B4FA1" w:rsidRDefault="002B4FA1" w:rsidP="002B4FA1">
      <w:pPr>
        <w:tabs>
          <w:tab w:val="center" w:pos="853"/>
          <w:tab w:val="center" w:pos="4597"/>
        </w:tabs>
        <w:ind w:left="0" w:firstLine="0"/>
      </w:pPr>
      <w:r>
        <w:rPr>
          <w:rFonts w:ascii="Calibri" w:eastAsia="Calibri" w:hAnsi="Calibri" w:cs="Calibri"/>
          <w:sz w:val="22"/>
        </w:rPr>
        <w:lastRenderedPageBreak/>
        <w:tab/>
      </w:r>
      <w:r>
        <w:t xml:space="preserve"> </w:t>
      </w:r>
      <w:r>
        <w:tab/>
        <w:t xml:space="preserve">MTPartyIdentifier = </w:t>
      </w:r>
      <w:r>
        <w:rPr>
          <w:b/>
        </w:rPr>
        <w:t>Concatenate</w:t>
      </w:r>
      <w:r>
        <w:t xml:space="preserve">(“//RT”, MTClearingId) </w:t>
      </w:r>
    </w:p>
    <w:p w14:paraId="0A2B6A62" w14:textId="77777777" w:rsidR="002B4FA1" w:rsidRPr="00C41477" w:rsidRDefault="002B4FA1" w:rsidP="002B4FA1">
      <w:pPr>
        <w:ind w:left="846" w:right="8" w:firstLine="594"/>
        <w:rPr>
          <w:b/>
        </w:rPr>
      </w:pPr>
      <w:r w:rsidRPr="00C41477">
        <w:rPr>
          <w:b/>
        </w:rPr>
        <w:t xml:space="preserve">ELSE </w:t>
      </w:r>
    </w:p>
    <w:p w14:paraId="3E9CF364" w14:textId="77777777" w:rsidR="002B4FA1" w:rsidRPr="00F76581" w:rsidRDefault="002B4FA1" w:rsidP="002B4FA1">
      <w:pPr>
        <w:ind w:left="1438" w:right="1415" w:firstLine="0"/>
        <w:rPr>
          <w:color w:val="auto"/>
        </w:rPr>
      </w:pPr>
      <w:r>
        <w:t xml:space="preserve">MTPartyIdentifier = </w:t>
      </w:r>
      <w:r w:rsidRPr="00F76581">
        <w:rPr>
          <w:color w:val="auto"/>
        </w:rPr>
        <w:t>MTClearingId</w:t>
      </w:r>
      <w:r w:rsidRPr="00F76581" w:rsidDel="00755E4B">
        <w:rPr>
          <w:color w:val="auto"/>
        </w:rPr>
        <w:t xml:space="preserve"> </w:t>
      </w:r>
    </w:p>
    <w:p w14:paraId="2632093D" w14:textId="77777777" w:rsidR="002B4FA1" w:rsidRDefault="002B4FA1" w:rsidP="002B4FA1">
      <w:pPr>
        <w:ind w:left="1438" w:right="2526" w:firstLine="0"/>
      </w:pPr>
    </w:p>
    <w:p w14:paraId="68992EB1" w14:textId="77777777" w:rsidR="002B4FA1" w:rsidRPr="00C41477" w:rsidRDefault="002B4FA1" w:rsidP="002B4FA1">
      <w:pPr>
        <w:ind w:left="1438" w:right="2526" w:firstLine="0"/>
        <w:rPr>
          <w:b/>
        </w:rPr>
      </w:pPr>
      <w:r w:rsidRPr="00C41477">
        <w:rPr>
          <w:b/>
        </w:rPr>
        <w:t xml:space="preserve">ENDIF </w:t>
      </w:r>
    </w:p>
    <w:p w14:paraId="57A12BB8" w14:textId="77777777" w:rsidR="002B4FA1" w:rsidRDefault="002B4FA1" w:rsidP="002B4FA1">
      <w:pPr>
        <w:ind w:left="1438" w:right="2526" w:firstLine="0"/>
      </w:pPr>
    </w:p>
    <w:p w14:paraId="5D170F81" w14:textId="77777777" w:rsidR="002B4FA1" w:rsidRDefault="002B4FA1" w:rsidP="002B4FA1">
      <w:pPr>
        <w:spacing w:after="57"/>
        <w:ind w:left="846" w:right="334"/>
        <w:rPr>
          <w:b/>
        </w:rPr>
      </w:pPr>
    </w:p>
    <w:p w14:paraId="58BAA3A6" w14:textId="77777777" w:rsidR="002B4FA1" w:rsidRPr="00B47DAD" w:rsidRDefault="002B4FA1" w:rsidP="00C41477">
      <w:pPr>
        <w:spacing w:after="57"/>
        <w:ind w:left="450" w:right="334"/>
        <w:rPr>
          <w:b/>
        </w:rPr>
      </w:pPr>
      <w:r>
        <w:rPr>
          <w:b/>
        </w:rPr>
        <w:t>ENDIF</w:t>
      </w:r>
    </w:p>
    <w:p w14:paraId="0B2504B4" w14:textId="77777777" w:rsidR="002B4FA1" w:rsidRDefault="002B4FA1" w:rsidP="002B4FA1">
      <w:pPr>
        <w:ind w:left="1438" w:right="2526" w:firstLine="0"/>
      </w:pPr>
    </w:p>
    <w:p w14:paraId="2632285C" w14:textId="77777777" w:rsidR="002B4FA1" w:rsidRDefault="002B4FA1" w:rsidP="002B4FA1">
      <w:pPr>
        <w:spacing w:after="102" w:line="259" w:lineRule="auto"/>
        <w:ind w:left="851" w:firstLine="0"/>
      </w:pPr>
    </w:p>
    <w:p w14:paraId="6D432963" w14:textId="77777777" w:rsidR="002B4FA1" w:rsidRDefault="002B4FA1" w:rsidP="002B4FA1">
      <w:pPr>
        <w:spacing w:after="0" w:line="365" w:lineRule="auto"/>
        <w:ind w:left="839" w:right="6550" w:hanging="427"/>
      </w:pPr>
      <w:r>
        <w:rPr>
          <w:rFonts w:ascii="Arial" w:eastAsia="Arial" w:hAnsi="Arial" w:cs="Arial"/>
          <w:b/>
        </w:rPr>
        <w:t xml:space="preserve">Example 1 MX Source: </w:t>
      </w:r>
    </w:p>
    <w:p w14:paraId="44979E3F" w14:textId="77777777" w:rsidR="002B4FA1" w:rsidRDefault="002B4FA1" w:rsidP="002B4FA1">
      <w:pPr>
        <w:ind w:left="846" w:right="8"/>
      </w:pPr>
      <w:r>
        <w:t xml:space="preserve">Clearingchannel “RTGS” in combination with an MX </w:t>
      </w:r>
    </w:p>
    <w:p w14:paraId="079EA44B" w14:textId="77777777" w:rsidR="002B4FA1" w:rsidRDefault="002B4FA1" w:rsidP="002B4FA1">
      <w:pPr>
        <w:ind w:left="846" w:right="8"/>
      </w:pPr>
      <w:r>
        <w:t xml:space="preserve">IntermediaryAgent1  </w:t>
      </w:r>
    </w:p>
    <w:p w14:paraId="6C1176B5" w14:textId="77777777" w:rsidR="002B4FA1" w:rsidRDefault="002B4FA1" w:rsidP="002B4FA1">
      <w:pPr>
        <w:spacing w:after="0"/>
        <w:ind w:left="846" w:right="8"/>
      </w:pPr>
      <w:r>
        <w:t xml:space="preserve">&lt;IntrmyAgt1&gt; </w:t>
      </w:r>
    </w:p>
    <w:p w14:paraId="7503F70F" w14:textId="77777777" w:rsidR="002B4FA1" w:rsidRDefault="002B4FA1" w:rsidP="002B4FA1">
      <w:pPr>
        <w:tabs>
          <w:tab w:val="center" w:pos="851"/>
          <w:tab w:val="center" w:pos="2842"/>
        </w:tabs>
        <w:spacing w:after="0" w:line="268" w:lineRule="auto"/>
        <w:ind w:left="0" w:firstLine="0"/>
      </w:pPr>
      <w:r>
        <w:rPr>
          <w:rFonts w:ascii="Calibri" w:eastAsia="Calibri" w:hAnsi="Calibri" w:cs="Calibri"/>
          <w:sz w:val="22"/>
        </w:rPr>
        <w:tab/>
      </w:r>
      <w:r>
        <w:t xml:space="preserve">            &lt;FinInstnId&gt; </w:t>
      </w:r>
    </w:p>
    <w:p w14:paraId="3429FDA6" w14:textId="77777777" w:rsidR="002B4FA1" w:rsidRDefault="002B4FA1" w:rsidP="002B4FA1">
      <w:pPr>
        <w:tabs>
          <w:tab w:val="center" w:pos="851"/>
          <w:tab w:val="center" w:pos="2842"/>
        </w:tabs>
        <w:spacing w:after="0" w:line="268" w:lineRule="auto"/>
        <w:ind w:left="0" w:firstLine="0"/>
      </w:pPr>
      <w:r>
        <w:t xml:space="preserve">                </w:t>
      </w:r>
      <w:r>
        <w:rPr>
          <w:i/>
        </w:rPr>
        <w:t xml:space="preserve">&lt;BIC&gt;GKCCBEBB&lt;/BIC&gt;  </w:t>
      </w:r>
    </w:p>
    <w:p w14:paraId="49F4A53E" w14:textId="77777777" w:rsidR="002B4FA1" w:rsidRDefault="002B4FA1" w:rsidP="002B4FA1">
      <w:pPr>
        <w:spacing w:after="0"/>
        <w:ind w:left="1428" w:right="8"/>
      </w:pPr>
      <w:r>
        <w:t xml:space="preserve">&lt;/FinInstnId&gt; </w:t>
      </w:r>
    </w:p>
    <w:p w14:paraId="4974107E" w14:textId="77777777" w:rsidR="002B4FA1" w:rsidRDefault="002B4FA1" w:rsidP="002B4FA1">
      <w:pPr>
        <w:spacing w:after="0"/>
        <w:ind w:left="846" w:right="8"/>
      </w:pPr>
      <w:r>
        <w:t xml:space="preserve">&lt;/IntrmyAgt1&gt; </w:t>
      </w:r>
    </w:p>
    <w:p w14:paraId="04A98ADE" w14:textId="77777777" w:rsidR="002B4FA1" w:rsidRDefault="002B4FA1" w:rsidP="002B4FA1">
      <w:pPr>
        <w:spacing w:after="0"/>
        <w:ind w:left="846" w:right="8"/>
      </w:pPr>
    </w:p>
    <w:p w14:paraId="774118FF" w14:textId="77777777" w:rsidR="002B4FA1" w:rsidRDefault="002B4FA1" w:rsidP="002B4FA1">
      <w:pPr>
        <w:spacing w:after="10"/>
        <w:ind w:right="5507" w:hanging="7"/>
        <w:rPr>
          <w:rFonts w:ascii="Arial" w:eastAsia="Arial" w:hAnsi="Arial" w:cs="Arial"/>
          <w:b/>
        </w:rPr>
      </w:pPr>
      <w:r>
        <w:rPr>
          <w:rFonts w:ascii="Arial" w:eastAsia="Arial" w:hAnsi="Arial" w:cs="Arial"/>
          <w:b/>
        </w:rPr>
        <w:t xml:space="preserve">MT Translation: </w:t>
      </w:r>
    </w:p>
    <w:p w14:paraId="1768F13D" w14:textId="77777777" w:rsidR="002B4FA1" w:rsidRDefault="002B4FA1" w:rsidP="002B4FA1">
      <w:pPr>
        <w:spacing w:after="10"/>
        <w:ind w:right="5507" w:hanging="7"/>
      </w:pPr>
      <w:r>
        <w:t xml:space="preserve">:56A://RT </w:t>
      </w:r>
    </w:p>
    <w:p w14:paraId="2FFB7BB7" w14:textId="77777777" w:rsidR="002B4FA1" w:rsidRDefault="002B4FA1" w:rsidP="002B4FA1">
      <w:pPr>
        <w:spacing w:after="10"/>
        <w:ind w:right="5507" w:hanging="7"/>
      </w:pPr>
      <w:r>
        <w:rPr>
          <w:i/>
          <w:sz w:val="31"/>
          <w:vertAlign w:val="superscript"/>
        </w:rPr>
        <w:t xml:space="preserve">GKCCBEBB  </w:t>
      </w:r>
    </w:p>
    <w:p w14:paraId="5DC5EB0E" w14:textId="77777777" w:rsidR="002B4FA1" w:rsidRDefault="002B4FA1" w:rsidP="002B4FA1">
      <w:pPr>
        <w:spacing w:after="0" w:line="259" w:lineRule="auto"/>
        <w:ind w:left="851" w:firstLine="0"/>
      </w:pPr>
      <w:r>
        <w:t xml:space="preserve"> </w:t>
      </w:r>
      <w:r>
        <w:tab/>
        <w:t xml:space="preserve"> </w:t>
      </w:r>
      <w:r>
        <w:rPr>
          <w:i/>
        </w:rPr>
        <w:t xml:space="preserve">(Italic not translated by this function) </w:t>
      </w:r>
    </w:p>
    <w:p w14:paraId="0CD74E2F" w14:textId="77777777" w:rsidR="002B4FA1" w:rsidRDefault="002B4FA1" w:rsidP="002B4FA1">
      <w:pPr>
        <w:spacing w:after="102" w:line="259" w:lineRule="auto"/>
        <w:ind w:left="850" w:firstLine="0"/>
      </w:pPr>
      <w:r>
        <w:t xml:space="preserve"> </w:t>
      </w:r>
    </w:p>
    <w:p w14:paraId="3ADF093D" w14:textId="77777777" w:rsidR="002B4FA1" w:rsidRDefault="002B4FA1" w:rsidP="002B4FA1">
      <w:pPr>
        <w:spacing w:after="0" w:line="367" w:lineRule="auto"/>
        <w:ind w:left="839" w:right="6551" w:hanging="427"/>
      </w:pPr>
      <w:r>
        <w:rPr>
          <w:rFonts w:ascii="Arial" w:eastAsia="Arial" w:hAnsi="Arial" w:cs="Arial"/>
          <w:b/>
        </w:rPr>
        <w:t xml:space="preserve">Example 2 MX Source: </w:t>
      </w:r>
    </w:p>
    <w:p w14:paraId="19722A6D" w14:textId="77777777" w:rsidR="002B4FA1" w:rsidRDefault="002B4FA1" w:rsidP="002B4FA1">
      <w:pPr>
        <w:ind w:left="846" w:right="8"/>
      </w:pPr>
      <w:r>
        <w:t xml:space="preserve">Clearingchannel “RTGS” in combination with an MX CreditorAgent  </w:t>
      </w:r>
    </w:p>
    <w:p w14:paraId="4BD25317" w14:textId="77777777" w:rsidR="002B4FA1" w:rsidRDefault="002B4FA1" w:rsidP="002B4FA1">
      <w:pPr>
        <w:ind w:left="846" w:right="8"/>
      </w:pPr>
    </w:p>
    <w:p w14:paraId="5ECA7BBC" w14:textId="77777777" w:rsidR="002B4FA1" w:rsidRDefault="002B4FA1" w:rsidP="002B4FA1">
      <w:pPr>
        <w:spacing w:after="0" w:line="18" w:lineRule="atLeast"/>
        <w:ind w:left="846" w:right="8"/>
      </w:pPr>
      <w:r>
        <w:t xml:space="preserve">&lt;CdtrAgt&gt; </w:t>
      </w:r>
    </w:p>
    <w:p w14:paraId="18F9C818" w14:textId="77777777" w:rsidR="002B4FA1" w:rsidRDefault="002B4FA1" w:rsidP="002B4FA1">
      <w:pPr>
        <w:tabs>
          <w:tab w:val="center" w:pos="850"/>
          <w:tab w:val="center" w:pos="2138"/>
        </w:tabs>
        <w:spacing w:after="0" w:line="18" w:lineRule="atLeast"/>
        <w:ind w:left="0" w:firstLine="0"/>
      </w:pPr>
      <w:r>
        <w:rPr>
          <w:rFonts w:ascii="Calibri" w:eastAsia="Calibri" w:hAnsi="Calibri" w:cs="Calibri"/>
          <w:sz w:val="22"/>
        </w:rPr>
        <w:tab/>
      </w:r>
      <w:r>
        <w:t xml:space="preserve"> </w:t>
      </w:r>
      <w:r>
        <w:tab/>
        <w:t xml:space="preserve">&lt;FinInstnId&gt; </w:t>
      </w:r>
    </w:p>
    <w:p w14:paraId="417E10AB" w14:textId="77777777" w:rsidR="002B4FA1" w:rsidRDefault="002B4FA1" w:rsidP="002B4FA1">
      <w:pPr>
        <w:spacing w:after="0" w:line="18" w:lineRule="atLeast"/>
        <w:ind w:left="850" w:firstLine="0"/>
      </w:pPr>
      <w:r>
        <w:t xml:space="preserve"> </w:t>
      </w:r>
      <w:r>
        <w:tab/>
        <w:t xml:space="preserve"> </w:t>
      </w:r>
      <w:r>
        <w:tab/>
        <w:t xml:space="preserve"> </w:t>
      </w:r>
      <w:r>
        <w:rPr>
          <w:rFonts w:ascii="Calibri" w:eastAsia="Calibri" w:hAnsi="Calibri" w:cs="Calibri"/>
          <w:sz w:val="22"/>
        </w:rPr>
        <w:t xml:space="preserve">     </w:t>
      </w:r>
      <w:r>
        <w:t xml:space="preserve">&lt;ClrSysMmbId&gt; </w:t>
      </w:r>
    </w:p>
    <w:p w14:paraId="1C5242B2" w14:textId="77777777" w:rsidR="002B4FA1" w:rsidRDefault="002B4FA1" w:rsidP="002B4FA1">
      <w:pPr>
        <w:tabs>
          <w:tab w:val="center" w:pos="850"/>
          <w:tab w:val="center" w:pos="1419"/>
          <w:tab w:val="center" w:pos="1985"/>
          <w:tab w:val="center" w:pos="2551"/>
          <w:tab w:val="center" w:pos="3719"/>
        </w:tabs>
        <w:spacing w:after="0" w:line="18" w:lineRule="atLeast"/>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&lt;ClrSysId&gt; </w:t>
      </w:r>
    </w:p>
    <w:p w14:paraId="1AD56096" w14:textId="77777777" w:rsidR="002B4FA1" w:rsidRDefault="002B4FA1" w:rsidP="002B4FA1">
      <w:pPr>
        <w:tabs>
          <w:tab w:val="center" w:pos="850"/>
          <w:tab w:val="center" w:pos="1418"/>
          <w:tab w:val="center" w:pos="1985"/>
          <w:tab w:val="center" w:pos="2551"/>
          <w:tab w:val="center" w:pos="3120"/>
          <w:tab w:val="center" w:pos="4439"/>
        </w:tabs>
        <w:spacing w:after="0" w:line="18" w:lineRule="atLeast"/>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&lt;Cd&gt;GBDSC&lt;/Cd&gt; </w:t>
      </w:r>
    </w:p>
    <w:p w14:paraId="06E71DA2" w14:textId="77777777" w:rsidR="002B4FA1" w:rsidRDefault="002B4FA1" w:rsidP="002B4FA1">
      <w:pPr>
        <w:tabs>
          <w:tab w:val="center" w:pos="849"/>
          <w:tab w:val="center" w:pos="1418"/>
          <w:tab w:val="center" w:pos="1984"/>
          <w:tab w:val="center" w:pos="2551"/>
          <w:tab w:val="center" w:pos="3779"/>
        </w:tabs>
        <w:spacing w:after="0" w:line="18" w:lineRule="atLeast"/>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&lt;/ClrSysId&gt; </w:t>
      </w:r>
    </w:p>
    <w:p w14:paraId="6B6879BC" w14:textId="77777777" w:rsidR="002B4FA1" w:rsidRDefault="002B4FA1" w:rsidP="002B4FA1">
      <w:pPr>
        <w:spacing w:after="0" w:line="18" w:lineRule="atLeast"/>
        <w:ind w:left="987" w:right="722" w:hanging="10"/>
        <w:jc w:val="center"/>
      </w:pPr>
      <w:r>
        <w:t xml:space="preserve">&lt;MmbId&gt;123456&lt;/MmbId&gt; </w:t>
      </w:r>
    </w:p>
    <w:p w14:paraId="22130FBE" w14:textId="77777777" w:rsidR="002B4FA1" w:rsidRDefault="002B4FA1" w:rsidP="002B4FA1">
      <w:pPr>
        <w:tabs>
          <w:tab w:val="center" w:pos="849"/>
          <w:tab w:val="center" w:pos="1418"/>
          <w:tab w:val="center" w:pos="1984"/>
          <w:tab w:val="center" w:pos="3390"/>
        </w:tabs>
        <w:spacing w:after="0" w:line="18" w:lineRule="atLeast"/>
        <w:ind w:left="0" w:firstLine="0"/>
      </w:pPr>
      <w:r>
        <w:rPr>
          <w:rFonts w:ascii="Calibri" w:eastAsia="Calibri" w:hAnsi="Calibri" w:cs="Calibri"/>
          <w:sz w:val="22"/>
        </w:rPr>
        <w:tab/>
      </w:r>
      <w:r>
        <w:t xml:space="preserve"> </w:t>
      </w:r>
      <w:r>
        <w:tab/>
        <w:t xml:space="preserve"> </w:t>
      </w:r>
      <w:r>
        <w:tab/>
        <w:t xml:space="preserve"> </w:t>
      </w:r>
      <w:r>
        <w:tab/>
        <w:t xml:space="preserve">&lt;/ClrSysMmbId&gt; </w:t>
      </w:r>
    </w:p>
    <w:p w14:paraId="504FBBF9" w14:textId="77777777" w:rsidR="002B4FA1" w:rsidRDefault="002B4FA1" w:rsidP="002B4FA1">
      <w:pPr>
        <w:tabs>
          <w:tab w:val="center" w:pos="849"/>
          <w:tab w:val="center" w:pos="1418"/>
          <w:tab w:val="center" w:pos="1984"/>
          <w:tab w:val="center" w:pos="3390"/>
        </w:tabs>
        <w:spacing w:after="0" w:line="18" w:lineRule="atLeast"/>
        <w:ind w:left="0" w:firstLine="0"/>
        <w:rPr>
          <w:i/>
        </w:rPr>
      </w:pPr>
      <w:r>
        <w:rPr>
          <w:i/>
        </w:rPr>
        <w:t xml:space="preserve">                     &lt;Nm&gt;Bank ABC&lt;/Nm&gt;</w:t>
      </w:r>
    </w:p>
    <w:p w14:paraId="1DEB1208" w14:textId="77777777" w:rsidR="002B4FA1" w:rsidRPr="00336B54" w:rsidRDefault="002B4FA1" w:rsidP="002B4FA1">
      <w:pPr>
        <w:tabs>
          <w:tab w:val="center" w:pos="849"/>
          <w:tab w:val="center" w:pos="1418"/>
          <w:tab w:val="center" w:pos="1984"/>
          <w:tab w:val="center" w:pos="3390"/>
        </w:tabs>
        <w:spacing w:after="0" w:line="18" w:lineRule="atLeast"/>
        <w:ind w:left="0" w:firstLine="0"/>
      </w:pPr>
      <w:r>
        <w:rPr>
          <w:i/>
        </w:rPr>
        <w:t xml:space="preserve">                    </w:t>
      </w:r>
      <w:r>
        <w:t xml:space="preserve"> </w:t>
      </w:r>
      <w:r>
        <w:rPr>
          <w:i/>
        </w:rPr>
        <w:t>&lt;</w:t>
      </w:r>
      <w:r>
        <w:rPr>
          <w:i/>
          <w:sz w:val="31"/>
          <w:vertAlign w:val="subscript"/>
        </w:rPr>
        <w:t xml:space="preserve">PstlAdr&gt; </w:t>
      </w:r>
    </w:p>
    <w:p w14:paraId="5E1F76D3" w14:textId="77777777" w:rsidR="002B4FA1" w:rsidRDefault="002B4FA1" w:rsidP="002B4FA1">
      <w:pPr>
        <w:tabs>
          <w:tab w:val="center" w:pos="0"/>
          <w:tab w:val="left" w:pos="180"/>
        </w:tabs>
        <w:spacing w:after="0" w:line="18" w:lineRule="atLeast"/>
        <w:ind w:left="0" w:firstLine="0"/>
      </w:pPr>
      <w:r>
        <w:rPr>
          <w:i/>
          <w:sz w:val="31"/>
          <w:vertAlign w:val="subscript"/>
        </w:rPr>
        <w:t xml:space="preserve">                     </w:t>
      </w:r>
      <w:r>
        <w:rPr>
          <w:i/>
        </w:rPr>
        <w:t xml:space="preserve">     &lt;TwnNm&gt;London&lt;/TwnNm&gt; </w:t>
      </w:r>
    </w:p>
    <w:p w14:paraId="781E6626" w14:textId="77777777" w:rsidR="002B4FA1" w:rsidRDefault="002B4FA1" w:rsidP="002B4FA1">
      <w:pPr>
        <w:spacing w:after="0" w:line="18" w:lineRule="atLeast"/>
        <w:ind w:left="847" w:right="1898" w:hanging="10"/>
      </w:pPr>
      <w:r>
        <w:rPr>
          <w:i/>
        </w:rPr>
        <w:t xml:space="preserve"> </w:t>
      </w:r>
      <w:r>
        <w:rPr>
          <w:i/>
        </w:rPr>
        <w:tab/>
        <w:t xml:space="preserve"> </w:t>
      </w:r>
      <w:r>
        <w:rPr>
          <w:i/>
        </w:rPr>
        <w:tab/>
        <w:t xml:space="preserve"> </w:t>
      </w:r>
      <w:r>
        <w:rPr>
          <w:i/>
        </w:rPr>
        <w:tab/>
        <w:t xml:space="preserve">  &lt;Ctry&gt;GB&lt;/Ctry&gt;  </w:t>
      </w:r>
      <w:r>
        <w:rPr>
          <w:i/>
        </w:rPr>
        <w:tab/>
        <w:t xml:space="preserve"> </w:t>
      </w:r>
      <w:r>
        <w:rPr>
          <w:i/>
        </w:rPr>
        <w:tab/>
        <w:t xml:space="preserve">  </w:t>
      </w:r>
      <w:r>
        <w:rPr>
          <w:i/>
        </w:rPr>
        <w:tab/>
        <w:t xml:space="preserve"> </w:t>
      </w:r>
      <w:r>
        <w:rPr>
          <w:i/>
        </w:rPr>
        <w:tab/>
        <w:t xml:space="preserve">   &lt;/PstlAdr&gt;</w:t>
      </w:r>
      <w:r>
        <w:t xml:space="preserve"> </w:t>
      </w:r>
    </w:p>
    <w:p w14:paraId="4141B66B" w14:textId="77777777" w:rsidR="002B4FA1" w:rsidRDefault="002B4FA1" w:rsidP="002B4FA1">
      <w:pPr>
        <w:tabs>
          <w:tab w:val="center" w:pos="847"/>
          <w:tab w:val="center" w:pos="2195"/>
        </w:tabs>
        <w:spacing w:after="0" w:line="18" w:lineRule="atLeast"/>
        <w:ind w:left="0" w:firstLine="0"/>
      </w:pPr>
      <w:r>
        <w:rPr>
          <w:rFonts w:ascii="Calibri" w:eastAsia="Calibri" w:hAnsi="Calibri" w:cs="Calibri"/>
          <w:sz w:val="22"/>
        </w:rPr>
        <w:tab/>
      </w:r>
      <w:r>
        <w:t xml:space="preserve"> </w:t>
      </w:r>
      <w:r>
        <w:tab/>
        <w:t xml:space="preserve">&lt;/FinInstnId&gt; </w:t>
      </w:r>
    </w:p>
    <w:p w14:paraId="10FFEF08" w14:textId="77777777" w:rsidR="002B4FA1" w:rsidRDefault="002B4FA1" w:rsidP="002B4FA1">
      <w:pPr>
        <w:spacing w:after="0" w:line="18" w:lineRule="atLeast"/>
        <w:ind w:left="846" w:right="8"/>
      </w:pPr>
      <w:r>
        <w:t xml:space="preserve">&lt;/CdtrAgt&gt; </w:t>
      </w:r>
    </w:p>
    <w:p w14:paraId="4581B64F" w14:textId="77777777" w:rsidR="002B4FA1" w:rsidRDefault="002B4FA1" w:rsidP="002B4FA1">
      <w:pPr>
        <w:spacing w:after="0" w:line="18" w:lineRule="atLeast"/>
        <w:ind w:left="846" w:right="8"/>
      </w:pPr>
    </w:p>
    <w:p w14:paraId="1C3BDB94" w14:textId="77777777" w:rsidR="002B4FA1" w:rsidRDefault="002B4FA1" w:rsidP="002B4FA1">
      <w:pPr>
        <w:spacing w:after="176"/>
        <w:ind w:left="856" w:right="157" w:hanging="7"/>
      </w:pPr>
      <w:r>
        <w:rPr>
          <w:rFonts w:ascii="Arial" w:eastAsia="Arial" w:hAnsi="Arial" w:cs="Arial"/>
          <w:b/>
        </w:rPr>
        <w:t xml:space="preserve">MT Translation: </w:t>
      </w:r>
    </w:p>
    <w:p w14:paraId="3F637F4D" w14:textId="77777777" w:rsidR="002B4FA1" w:rsidRDefault="002B4FA1" w:rsidP="002B4FA1">
      <w:pPr>
        <w:spacing w:after="0"/>
        <w:ind w:left="846" w:right="8"/>
      </w:pPr>
      <w:r>
        <w:rPr>
          <w:i/>
        </w:rPr>
        <w:t xml:space="preserve"> </w:t>
      </w:r>
      <w:r>
        <w:t xml:space="preserve">:57D://RT//SC123456 </w:t>
      </w:r>
    </w:p>
    <w:p w14:paraId="67179233" w14:textId="77777777" w:rsidR="002B4FA1" w:rsidRDefault="002B4FA1" w:rsidP="002B4FA1">
      <w:pPr>
        <w:spacing w:after="0"/>
        <w:ind w:left="846" w:right="8"/>
      </w:pPr>
      <w:r>
        <w:t xml:space="preserve"> </w:t>
      </w:r>
      <w:r>
        <w:rPr>
          <w:i/>
        </w:rPr>
        <w:t>Bank ABC</w:t>
      </w:r>
    </w:p>
    <w:p w14:paraId="0E509795" w14:textId="77777777" w:rsidR="002B4FA1" w:rsidRDefault="002B4FA1" w:rsidP="002B4FA1">
      <w:pPr>
        <w:spacing w:after="0" w:line="216" w:lineRule="auto"/>
        <w:ind w:left="847" w:right="4003" w:hanging="10"/>
        <w:rPr>
          <w:i/>
        </w:rPr>
      </w:pPr>
      <w:r>
        <w:rPr>
          <w:i/>
        </w:rPr>
        <w:tab/>
        <w:t xml:space="preserve"> GB/London</w:t>
      </w:r>
    </w:p>
    <w:p w14:paraId="44D3D591" w14:textId="77777777" w:rsidR="002B4FA1" w:rsidRDefault="002B4FA1" w:rsidP="002B4FA1">
      <w:pPr>
        <w:spacing w:after="0" w:line="216" w:lineRule="auto"/>
        <w:ind w:left="847" w:right="4003" w:hanging="10"/>
      </w:pPr>
      <w:r>
        <w:rPr>
          <w:i/>
        </w:rPr>
        <w:lastRenderedPageBreak/>
        <w:t xml:space="preserve">  </w:t>
      </w:r>
    </w:p>
    <w:p w14:paraId="0DB4FC7D" w14:textId="77777777" w:rsidR="002B4FA1" w:rsidRDefault="002B4FA1" w:rsidP="002B4FA1">
      <w:pPr>
        <w:spacing w:after="4" w:line="268" w:lineRule="auto"/>
        <w:ind w:left="847" w:right="1898" w:hanging="10"/>
      </w:pPr>
      <w:r>
        <w:rPr>
          <w:i/>
        </w:rPr>
        <w:t xml:space="preserve">(Italic not translated by this function) </w:t>
      </w:r>
    </w:p>
    <w:p w14:paraId="7346EE98" w14:textId="77777777" w:rsidR="002B4FA1" w:rsidRDefault="002B4FA1" w:rsidP="002B4FA1">
      <w:pPr>
        <w:spacing w:after="17" w:line="259" w:lineRule="auto"/>
        <w:ind w:left="846" w:firstLine="0"/>
        <w:rPr>
          <w:i/>
        </w:rPr>
      </w:pPr>
      <w:r>
        <w:rPr>
          <w:i/>
        </w:rPr>
        <w:t xml:space="preserve"> </w:t>
      </w:r>
    </w:p>
    <w:p w14:paraId="033C3D5A" w14:textId="77777777" w:rsidR="002B4FA1" w:rsidRDefault="002B4FA1" w:rsidP="002B4FA1">
      <w:pPr>
        <w:spacing w:after="99" w:line="259" w:lineRule="auto"/>
        <w:ind w:left="846" w:firstLine="0"/>
      </w:pPr>
      <w:r>
        <w:t xml:space="preserve"> </w:t>
      </w:r>
    </w:p>
    <w:p w14:paraId="390A4A30" w14:textId="77777777" w:rsidR="002B4FA1" w:rsidRDefault="002B4FA1" w:rsidP="002B4FA1">
      <w:pPr>
        <w:spacing w:after="0" w:line="367" w:lineRule="auto"/>
        <w:ind w:left="839" w:right="6556" w:hanging="427"/>
      </w:pPr>
      <w:r>
        <w:rPr>
          <w:rFonts w:ascii="Arial" w:eastAsia="Arial" w:hAnsi="Arial" w:cs="Arial"/>
          <w:b/>
        </w:rPr>
        <w:t xml:space="preserve">Example 3 MX Source: </w:t>
      </w:r>
    </w:p>
    <w:p w14:paraId="5ACCD886" w14:textId="77777777" w:rsidR="002B4FA1" w:rsidRDefault="002B4FA1" w:rsidP="002B4FA1">
      <w:pPr>
        <w:ind w:left="846" w:right="8"/>
      </w:pPr>
      <w:r>
        <w:t xml:space="preserve">Clearingchannel “RTGS” in combination with an MX </w:t>
      </w:r>
    </w:p>
    <w:p w14:paraId="7F9B694A" w14:textId="77777777" w:rsidR="002B4FA1" w:rsidRDefault="002B4FA1" w:rsidP="002B4FA1">
      <w:pPr>
        <w:ind w:left="846" w:right="8"/>
      </w:pPr>
      <w:r>
        <w:t xml:space="preserve">IntermediaryAgent1  </w:t>
      </w:r>
    </w:p>
    <w:p w14:paraId="08232935" w14:textId="77777777" w:rsidR="002B4FA1" w:rsidRDefault="002B4FA1" w:rsidP="002B4FA1">
      <w:pPr>
        <w:ind w:left="846" w:right="8"/>
      </w:pPr>
    </w:p>
    <w:p w14:paraId="47F08A54" w14:textId="77777777" w:rsidR="002B4FA1" w:rsidRDefault="002B4FA1" w:rsidP="002B4FA1">
      <w:pPr>
        <w:spacing w:after="0"/>
        <w:ind w:left="846" w:right="8"/>
      </w:pPr>
      <w:r>
        <w:t xml:space="preserve">&lt;IntrmyAgt1&gt; </w:t>
      </w:r>
    </w:p>
    <w:p w14:paraId="71F79B91" w14:textId="77777777" w:rsidR="002B4FA1" w:rsidRDefault="002B4FA1" w:rsidP="002B4FA1">
      <w:pPr>
        <w:tabs>
          <w:tab w:val="center" w:pos="846"/>
          <w:tab w:val="center" w:pos="2837"/>
        </w:tabs>
        <w:spacing w:after="0"/>
        <w:ind w:left="0" w:firstLine="0"/>
      </w:pPr>
      <w:r>
        <w:rPr>
          <w:rFonts w:ascii="Calibri" w:eastAsia="Calibri" w:hAnsi="Calibri" w:cs="Calibri"/>
          <w:sz w:val="22"/>
        </w:rPr>
        <w:tab/>
        <w:t xml:space="preserve">                       </w:t>
      </w:r>
      <w:r>
        <w:t xml:space="preserve">&lt;FinInstnId&gt; </w:t>
      </w:r>
    </w:p>
    <w:p w14:paraId="43180ED3" w14:textId="77777777" w:rsidR="002B4FA1" w:rsidRDefault="002B4FA1" w:rsidP="002B4FA1">
      <w:pPr>
        <w:tabs>
          <w:tab w:val="center" w:pos="846"/>
          <w:tab w:val="center" w:pos="2837"/>
        </w:tabs>
        <w:spacing w:after="0"/>
        <w:ind w:left="0" w:firstLine="0"/>
        <w:rPr>
          <w:i/>
        </w:rPr>
      </w:pPr>
      <w:r>
        <w:t xml:space="preserve">             </w:t>
      </w:r>
      <w:r>
        <w:rPr>
          <w:i/>
        </w:rPr>
        <w:t xml:space="preserve">&lt;BIC&gt;IRVTUS3N&lt;/BIC&gt; </w:t>
      </w:r>
    </w:p>
    <w:p w14:paraId="0CFD85F4" w14:textId="77777777" w:rsidR="002B4FA1" w:rsidRDefault="002B4FA1" w:rsidP="002B4FA1">
      <w:pPr>
        <w:tabs>
          <w:tab w:val="center" w:pos="2837"/>
        </w:tabs>
        <w:spacing w:after="0"/>
        <w:ind w:left="0" w:firstLine="0"/>
      </w:pPr>
      <w:r>
        <w:rPr>
          <w:i/>
        </w:rPr>
        <w:t xml:space="preserve"> </w:t>
      </w:r>
      <w:r>
        <w:t xml:space="preserve">         &lt;/FinInstnId&gt;</w:t>
      </w:r>
      <w:r>
        <w:rPr>
          <w:i/>
        </w:rPr>
        <w:t xml:space="preserve"> </w:t>
      </w:r>
    </w:p>
    <w:p w14:paraId="7508982F" w14:textId="77777777" w:rsidR="002B4FA1" w:rsidRDefault="002B4FA1" w:rsidP="002B4FA1">
      <w:pPr>
        <w:spacing w:after="0"/>
        <w:ind w:left="846" w:right="8"/>
      </w:pPr>
      <w:r>
        <w:t xml:space="preserve">&lt;/IntrmyAgt1&gt; </w:t>
      </w:r>
    </w:p>
    <w:p w14:paraId="65C34C44" w14:textId="77777777" w:rsidR="002B4FA1" w:rsidRDefault="002B4FA1" w:rsidP="002B4FA1">
      <w:pPr>
        <w:spacing w:after="0"/>
        <w:ind w:left="846" w:right="8"/>
      </w:pPr>
    </w:p>
    <w:p w14:paraId="1051BD06" w14:textId="77777777" w:rsidR="002B4FA1" w:rsidRDefault="002B4FA1" w:rsidP="002B4FA1">
      <w:pPr>
        <w:spacing w:after="0" w:line="218" w:lineRule="auto"/>
        <w:ind w:left="850" w:right="5515" w:firstLine="0"/>
      </w:pPr>
      <w:r>
        <w:rPr>
          <w:rFonts w:ascii="Arial" w:eastAsia="Arial" w:hAnsi="Arial" w:cs="Arial"/>
          <w:b/>
        </w:rPr>
        <w:t xml:space="preserve">MT Translation: </w:t>
      </w:r>
      <w:r>
        <w:rPr>
          <w:i/>
        </w:rPr>
        <w:t xml:space="preserve"> </w:t>
      </w:r>
      <w:r>
        <w:t xml:space="preserve">:56A://FW  </w:t>
      </w:r>
    </w:p>
    <w:p w14:paraId="2ACD4D5F" w14:textId="77777777" w:rsidR="002B4FA1" w:rsidRDefault="002B4FA1" w:rsidP="002B4FA1">
      <w:pPr>
        <w:spacing w:after="0" w:line="218" w:lineRule="auto"/>
        <w:ind w:left="850" w:right="5515" w:firstLine="0"/>
        <w:rPr>
          <w:i/>
        </w:rPr>
      </w:pPr>
      <w:r>
        <w:rPr>
          <w:i/>
        </w:rPr>
        <w:t xml:space="preserve">IRVTUS3N </w:t>
      </w:r>
    </w:p>
    <w:p w14:paraId="211E0636" w14:textId="77777777" w:rsidR="002B4FA1" w:rsidRDefault="002B4FA1" w:rsidP="002B4FA1">
      <w:pPr>
        <w:spacing w:after="0" w:line="218" w:lineRule="auto"/>
        <w:ind w:left="850" w:right="5515" w:firstLine="0"/>
      </w:pPr>
    </w:p>
    <w:p w14:paraId="17E11126" w14:textId="77777777" w:rsidR="002B4FA1" w:rsidRDefault="002B4FA1" w:rsidP="002B4FA1">
      <w:pPr>
        <w:spacing w:after="4" w:line="268" w:lineRule="auto"/>
        <w:ind w:left="847" w:right="1898" w:hanging="10"/>
      </w:pPr>
      <w:r>
        <w:rPr>
          <w:i/>
        </w:rPr>
        <w:t xml:space="preserve">(Italic not translated by this function) </w:t>
      </w:r>
    </w:p>
    <w:p w14:paraId="305B95E1" w14:textId="77777777" w:rsidR="002B4FA1" w:rsidRDefault="002B4FA1" w:rsidP="002B4FA1">
      <w:pPr>
        <w:spacing w:after="99" w:line="259" w:lineRule="auto"/>
        <w:ind w:left="845" w:firstLine="0"/>
      </w:pPr>
      <w:r>
        <w:t xml:space="preserve"> </w:t>
      </w:r>
    </w:p>
    <w:p w14:paraId="44919F9F" w14:textId="77777777" w:rsidR="002B4FA1" w:rsidRDefault="002B4FA1" w:rsidP="002B4FA1">
      <w:pPr>
        <w:spacing w:after="0" w:line="367" w:lineRule="auto"/>
        <w:ind w:left="839" w:right="6556" w:hanging="427"/>
      </w:pPr>
      <w:r>
        <w:rPr>
          <w:rFonts w:ascii="Arial" w:eastAsia="Arial" w:hAnsi="Arial" w:cs="Arial"/>
          <w:b/>
        </w:rPr>
        <w:t xml:space="preserve">Example 4 MX Source: </w:t>
      </w:r>
    </w:p>
    <w:p w14:paraId="21A56A29" w14:textId="77777777" w:rsidR="002B4FA1" w:rsidRDefault="002B4FA1" w:rsidP="002B4FA1">
      <w:pPr>
        <w:ind w:left="846" w:right="8"/>
      </w:pPr>
      <w:r>
        <w:t xml:space="preserve">Clearingchannel “RTGS” in combination with an MX </w:t>
      </w:r>
    </w:p>
    <w:p w14:paraId="61E660BD" w14:textId="77777777" w:rsidR="002B4FA1" w:rsidRDefault="002B4FA1" w:rsidP="002B4FA1">
      <w:pPr>
        <w:ind w:left="846" w:right="8"/>
      </w:pPr>
      <w:r>
        <w:t xml:space="preserve">IntermediaryAgent1  </w:t>
      </w:r>
    </w:p>
    <w:p w14:paraId="5E1A1530" w14:textId="77777777" w:rsidR="002B4FA1" w:rsidRDefault="002B4FA1" w:rsidP="002B4FA1">
      <w:pPr>
        <w:ind w:left="846" w:right="8"/>
      </w:pPr>
      <w:r>
        <w:t xml:space="preserve">&lt;IntrmyAgt1&gt; </w:t>
      </w:r>
    </w:p>
    <w:p w14:paraId="29ABCD2C" w14:textId="77777777" w:rsidR="002B4FA1" w:rsidRDefault="002B4FA1" w:rsidP="002B4FA1">
      <w:pPr>
        <w:ind w:left="1422" w:right="8"/>
      </w:pPr>
      <w:r>
        <w:t xml:space="preserve">&lt;FinInstnId&gt; </w:t>
      </w:r>
    </w:p>
    <w:p w14:paraId="3EEAD8B1" w14:textId="77777777" w:rsidR="002B4FA1" w:rsidRDefault="002B4FA1" w:rsidP="002B4FA1">
      <w:pPr>
        <w:tabs>
          <w:tab w:val="center" w:pos="845"/>
          <w:tab w:val="center" w:pos="1414"/>
          <w:tab w:val="center" w:pos="1980"/>
          <w:tab w:val="center" w:pos="3326"/>
        </w:tabs>
        <w:ind w:left="0" w:firstLine="0"/>
      </w:pPr>
      <w:r>
        <w:rPr>
          <w:rFonts w:ascii="Calibri" w:eastAsia="Calibri" w:hAnsi="Calibri" w:cs="Calibri"/>
          <w:sz w:val="22"/>
        </w:rPr>
        <w:tab/>
      </w:r>
      <w:r>
        <w:t xml:space="preserve"> </w:t>
      </w:r>
      <w:r>
        <w:tab/>
        <w:t xml:space="preserve"> </w:t>
      </w:r>
      <w:r>
        <w:tab/>
        <w:t xml:space="preserve"> </w:t>
      </w:r>
      <w:r>
        <w:tab/>
        <w:t xml:space="preserve">&lt;ClrSysMmbId&gt; </w:t>
      </w:r>
    </w:p>
    <w:p w14:paraId="5287D19F" w14:textId="77777777" w:rsidR="002B4FA1" w:rsidRDefault="002B4FA1" w:rsidP="002B4FA1">
      <w:pPr>
        <w:tabs>
          <w:tab w:val="center" w:pos="851"/>
          <w:tab w:val="center" w:pos="1419"/>
          <w:tab w:val="center" w:pos="1986"/>
          <w:tab w:val="center" w:pos="2552"/>
          <w:tab w:val="center" w:pos="3720"/>
        </w:tabs>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&lt;ClrSysId&gt; </w:t>
      </w:r>
    </w:p>
    <w:p w14:paraId="3F819A00" w14:textId="77777777" w:rsidR="002B4FA1" w:rsidRDefault="002B4FA1" w:rsidP="002B4FA1">
      <w:pPr>
        <w:tabs>
          <w:tab w:val="center" w:pos="850"/>
          <w:tab w:val="center" w:pos="1419"/>
          <w:tab w:val="center" w:pos="1985"/>
          <w:tab w:val="center" w:pos="2552"/>
          <w:tab w:val="center" w:pos="3120"/>
          <w:tab w:val="center" w:pos="4440"/>
        </w:tabs>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&lt;Cd&gt;USABA&lt;/Cd&gt; </w:t>
      </w:r>
    </w:p>
    <w:p w14:paraId="69FDD8A6" w14:textId="77777777" w:rsidR="002B4FA1" w:rsidRDefault="002B4FA1" w:rsidP="002B4FA1">
      <w:pPr>
        <w:tabs>
          <w:tab w:val="center" w:pos="850"/>
          <w:tab w:val="center" w:pos="1419"/>
          <w:tab w:val="center" w:pos="1985"/>
          <w:tab w:val="center" w:pos="2552"/>
          <w:tab w:val="center" w:pos="3780"/>
        </w:tabs>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&lt;/ClrSysId&gt; </w:t>
      </w:r>
    </w:p>
    <w:p w14:paraId="4A6D52AA" w14:textId="77777777" w:rsidR="002B4FA1" w:rsidRDefault="002B4FA1" w:rsidP="002B4FA1">
      <w:pPr>
        <w:tabs>
          <w:tab w:val="center" w:pos="850"/>
          <w:tab w:val="center" w:pos="1418"/>
          <w:tab w:val="center" w:pos="1985"/>
          <w:tab w:val="center" w:pos="2551"/>
          <w:tab w:val="center" w:pos="4559"/>
        </w:tabs>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&lt;MmbId&gt;123456789&lt;/MmbId&gt; </w:t>
      </w:r>
    </w:p>
    <w:p w14:paraId="5F090EFC" w14:textId="77777777" w:rsidR="002B4FA1" w:rsidRDefault="002B4FA1" w:rsidP="002B4FA1">
      <w:pPr>
        <w:tabs>
          <w:tab w:val="center" w:pos="849"/>
          <w:tab w:val="center" w:pos="1418"/>
          <w:tab w:val="center" w:pos="1984"/>
          <w:tab w:val="center" w:pos="3390"/>
        </w:tabs>
        <w:spacing w:after="0"/>
        <w:ind w:left="0" w:firstLine="0"/>
      </w:pPr>
      <w:r>
        <w:rPr>
          <w:rFonts w:ascii="Calibri" w:eastAsia="Calibri" w:hAnsi="Calibri" w:cs="Calibri"/>
          <w:sz w:val="22"/>
        </w:rPr>
        <w:tab/>
      </w:r>
      <w:r>
        <w:t xml:space="preserve"> </w:t>
      </w:r>
      <w:r>
        <w:tab/>
        <w:t xml:space="preserve"> </w:t>
      </w:r>
      <w:r>
        <w:tab/>
        <w:t xml:space="preserve"> </w:t>
      </w:r>
      <w:r>
        <w:tab/>
        <w:t xml:space="preserve">&lt;/ClrSysMmbId&gt; </w:t>
      </w:r>
    </w:p>
    <w:p w14:paraId="7990C178" w14:textId="77777777" w:rsidR="002B4FA1" w:rsidRDefault="002B4FA1" w:rsidP="002B4FA1">
      <w:pPr>
        <w:tabs>
          <w:tab w:val="center" w:pos="849"/>
          <w:tab w:val="center" w:pos="1418"/>
          <w:tab w:val="center" w:pos="1984"/>
          <w:tab w:val="center" w:pos="3390"/>
        </w:tabs>
        <w:spacing w:after="0" w:line="18" w:lineRule="atLeast"/>
        <w:ind w:left="0" w:firstLine="0"/>
        <w:rPr>
          <w:i/>
        </w:rPr>
      </w:pPr>
      <w:r>
        <w:t xml:space="preserve">                      </w:t>
      </w:r>
      <w:r>
        <w:rPr>
          <w:i/>
        </w:rPr>
        <w:t>&lt;Nm&gt;Bank ABC&lt;/Nm&gt;</w:t>
      </w:r>
    </w:p>
    <w:p w14:paraId="415B1653" w14:textId="77777777" w:rsidR="002B4FA1" w:rsidRDefault="002B4FA1" w:rsidP="002B4FA1">
      <w:pPr>
        <w:tabs>
          <w:tab w:val="center" w:pos="849"/>
          <w:tab w:val="center" w:pos="1418"/>
          <w:tab w:val="center" w:pos="1984"/>
          <w:tab w:val="center" w:pos="3570"/>
        </w:tabs>
        <w:spacing w:after="0" w:line="268" w:lineRule="auto"/>
        <w:ind w:left="0" w:firstLine="0"/>
      </w:pPr>
      <w:r>
        <w:rPr>
          <w:rFonts w:ascii="Calibri" w:eastAsia="Calibri" w:hAnsi="Calibri" w:cs="Calibri"/>
          <w:sz w:val="22"/>
        </w:rPr>
        <w:tab/>
      </w:r>
      <w:r>
        <w:rPr>
          <w:i/>
        </w:rPr>
        <w:t xml:space="preserve"> </w:t>
      </w:r>
      <w:r>
        <w:t xml:space="preserve"> </w:t>
      </w:r>
      <w:r>
        <w:tab/>
      </w:r>
      <w:r>
        <w:rPr>
          <w:i/>
        </w:rPr>
        <w:t xml:space="preserve"> </w:t>
      </w:r>
      <w:r>
        <w:t xml:space="preserve"> </w:t>
      </w:r>
      <w:r>
        <w:tab/>
      </w:r>
      <w:r>
        <w:rPr>
          <w:i/>
        </w:rPr>
        <w:t xml:space="preserve"> </w:t>
      </w:r>
      <w:r>
        <w:t xml:space="preserve">     </w:t>
      </w:r>
      <w:r>
        <w:rPr>
          <w:i/>
        </w:rPr>
        <w:t xml:space="preserve"> &lt;PstlAdr&gt;</w:t>
      </w:r>
    </w:p>
    <w:p w14:paraId="5E744033" w14:textId="77777777" w:rsidR="002B4FA1" w:rsidRDefault="002B4FA1" w:rsidP="002B4FA1">
      <w:pPr>
        <w:tabs>
          <w:tab w:val="center" w:pos="848"/>
          <w:tab w:val="center" w:pos="1417"/>
          <w:tab w:val="center" w:pos="1983"/>
          <w:tab w:val="center" w:pos="2549"/>
          <w:tab w:val="center" w:pos="4497"/>
        </w:tabs>
        <w:spacing w:after="0" w:line="268" w:lineRule="auto"/>
        <w:ind w:left="0" w:firstLine="0"/>
      </w:pPr>
      <w:r>
        <w:rPr>
          <w:rFonts w:ascii="Calibri" w:eastAsia="Calibri" w:hAnsi="Calibri" w:cs="Calibri"/>
          <w:sz w:val="22"/>
        </w:rPr>
        <w:tab/>
      </w:r>
      <w:r>
        <w:rPr>
          <w:i/>
        </w:rPr>
        <w:t xml:space="preserve"> </w:t>
      </w:r>
      <w:r>
        <w:rPr>
          <w:i/>
        </w:rPr>
        <w:tab/>
        <w:t xml:space="preserve"> </w:t>
      </w:r>
      <w:r>
        <w:rPr>
          <w:i/>
        </w:rPr>
        <w:tab/>
        <w:t xml:space="preserve"> </w:t>
      </w:r>
      <w:r>
        <w:rPr>
          <w:i/>
        </w:rPr>
        <w:tab/>
        <w:t xml:space="preserve"> </w:t>
      </w:r>
      <w:r>
        <w:rPr>
          <w:i/>
        </w:rPr>
        <w:tab/>
        <w:t xml:space="preserve">&lt;TwnNm&gt;New York&lt;/TwnNm&gt; </w:t>
      </w:r>
    </w:p>
    <w:p w14:paraId="2CCFBA66" w14:textId="77777777" w:rsidR="002B4FA1" w:rsidRDefault="002B4FA1" w:rsidP="002B4FA1">
      <w:pPr>
        <w:tabs>
          <w:tab w:val="center" w:pos="1416"/>
          <w:tab w:val="center" w:pos="1983"/>
          <w:tab w:val="center" w:pos="2549"/>
          <w:tab w:val="center" w:pos="4017"/>
          <w:tab w:val="center" w:pos="5758"/>
          <w:tab w:val="center" w:pos="6478"/>
        </w:tabs>
        <w:spacing w:after="0" w:line="268" w:lineRule="auto"/>
        <w:ind w:left="-2" w:firstLine="0"/>
      </w:pPr>
      <w:r>
        <w:rPr>
          <w:i/>
        </w:rPr>
        <w:t xml:space="preserve"> </w:t>
      </w:r>
      <w:r>
        <w:rPr>
          <w:i/>
        </w:rPr>
        <w:tab/>
        <w:t xml:space="preserve"> </w:t>
      </w:r>
      <w:r>
        <w:rPr>
          <w:i/>
        </w:rPr>
        <w:tab/>
        <w:t xml:space="preserve"> </w:t>
      </w:r>
      <w:r>
        <w:rPr>
          <w:i/>
        </w:rPr>
        <w:tab/>
        <w:t xml:space="preserve"> </w:t>
      </w:r>
      <w:r>
        <w:rPr>
          <w:i/>
        </w:rPr>
        <w:tab/>
        <w:t xml:space="preserve">&lt;Ctry&gt;US&lt;/Ctry&gt;  </w:t>
      </w:r>
      <w:r>
        <w:rPr>
          <w:i/>
        </w:rPr>
        <w:tab/>
        <w:t xml:space="preserve"> </w:t>
      </w:r>
      <w:r>
        <w:rPr>
          <w:i/>
        </w:rPr>
        <w:tab/>
        <w:t xml:space="preserve"> </w:t>
      </w:r>
    </w:p>
    <w:p w14:paraId="382E94AD" w14:textId="77777777" w:rsidR="002B4FA1" w:rsidRDefault="002B4FA1" w:rsidP="002B4FA1">
      <w:pPr>
        <w:tabs>
          <w:tab w:val="center" w:pos="1416"/>
          <w:tab w:val="center" w:pos="1982"/>
          <w:tab w:val="center" w:pos="3148"/>
        </w:tabs>
        <w:spacing w:after="4" w:line="268" w:lineRule="auto"/>
        <w:ind w:left="-2" w:firstLine="0"/>
      </w:pPr>
      <w:r>
        <w:rPr>
          <w:i/>
        </w:rPr>
        <w:t xml:space="preserve"> </w:t>
      </w:r>
      <w:r>
        <w:rPr>
          <w:i/>
        </w:rPr>
        <w:tab/>
        <w:t xml:space="preserve"> </w:t>
      </w:r>
      <w:r>
        <w:rPr>
          <w:i/>
        </w:rPr>
        <w:tab/>
        <w:t xml:space="preserve"> </w:t>
      </w:r>
      <w:r>
        <w:rPr>
          <w:i/>
        </w:rPr>
        <w:tab/>
        <w:t xml:space="preserve">&lt;/PstlAdr&gt; </w:t>
      </w:r>
    </w:p>
    <w:p w14:paraId="6E0A7E79" w14:textId="77777777" w:rsidR="002B4FA1" w:rsidRDefault="002B4FA1" w:rsidP="002B4FA1">
      <w:pPr>
        <w:tabs>
          <w:tab w:val="center" w:pos="847"/>
          <w:tab w:val="center" w:pos="2195"/>
        </w:tabs>
        <w:ind w:left="0" w:firstLine="0"/>
      </w:pPr>
      <w:r>
        <w:rPr>
          <w:rFonts w:ascii="Calibri" w:eastAsia="Calibri" w:hAnsi="Calibri" w:cs="Calibri"/>
          <w:sz w:val="22"/>
        </w:rPr>
        <w:tab/>
      </w:r>
      <w:r>
        <w:t xml:space="preserve"> </w:t>
      </w:r>
      <w:r>
        <w:tab/>
        <w:t xml:space="preserve">&lt;/FinInstnId&gt;  </w:t>
      </w:r>
    </w:p>
    <w:p w14:paraId="23A2C8B1" w14:textId="77777777" w:rsidR="002B4FA1" w:rsidRDefault="002B4FA1" w:rsidP="002B4FA1">
      <w:pPr>
        <w:spacing w:after="89"/>
        <w:ind w:left="846" w:right="8"/>
      </w:pPr>
      <w:r>
        <w:t xml:space="preserve">&lt;/IntrmyAgt1&gt; </w:t>
      </w:r>
    </w:p>
    <w:p w14:paraId="36F9F4F6" w14:textId="77777777" w:rsidR="002B4FA1" w:rsidRDefault="002B4FA1" w:rsidP="002B4FA1">
      <w:pPr>
        <w:spacing w:after="178"/>
        <w:ind w:left="856" w:right="157" w:hanging="7"/>
      </w:pPr>
      <w:r>
        <w:rPr>
          <w:rFonts w:ascii="Arial" w:eastAsia="Arial" w:hAnsi="Arial" w:cs="Arial"/>
          <w:b/>
        </w:rPr>
        <w:t xml:space="preserve">MT Translation: </w:t>
      </w:r>
    </w:p>
    <w:p w14:paraId="2E373FDC" w14:textId="77777777" w:rsidR="002B4FA1" w:rsidRDefault="002B4FA1" w:rsidP="002B4FA1">
      <w:pPr>
        <w:spacing w:after="0"/>
        <w:ind w:left="846" w:right="8"/>
      </w:pPr>
      <w:r>
        <w:rPr>
          <w:i/>
        </w:rPr>
        <w:t xml:space="preserve"> </w:t>
      </w:r>
      <w:r>
        <w:t xml:space="preserve">:56D://FW123456789 </w:t>
      </w:r>
    </w:p>
    <w:p w14:paraId="1899A122" w14:textId="77777777" w:rsidR="002B4FA1" w:rsidRDefault="002B4FA1" w:rsidP="002B4FA1">
      <w:pPr>
        <w:spacing w:after="0"/>
        <w:ind w:left="846" w:right="8"/>
      </w:pPr>
      <w:r>
        <w:rPr>
          <w:i/>
        </w:rPr>
        <w:t xml:space="preserve"> Bank ABC</w:t>
      </w:r>
    </w:p>
    <w:p w14:paraId="58C75065" w14:textId="77777777" w:rsidR="002B4FA1" w:rsidRDefault="002B4FA1" w:rsidP="002B4FA1">
      <w:pPr>
        <w:spacing w:after="257" w:line="216" w:lineRule="auto"/>
        <w:ind w:left="847" w:right="2860" w:hanging="10"/>
        <w:rPr>
          <w:i/>
        </w:rPr>
      </w:pPr>
      <w:r>
        <w:rPr>
          <w:i/>
        </w:rPr>
        <w:t xml:space="preserve"> US/New York </w:t>
      </w:r>
    </w:p>
    <w:p w14:paraId="7164119F" w14:textId="77777777" w:rsidR="002B4FA1" w:rsidRDefault="002B4FA1" w:rsidP="002B4FA1">
      <w:pPr>
        <w:spacing w:after="257" w:line="216" w:lineRule="auto"/>
        <w:ind w:left="847" w:right="-178" w:hanging="10"/>
        <w:rPr>
          <w:i/>
        </w:rPr>
      </w:pPr>
      <w:r>
        <w:rPr>
          <w:i/>
        </w:rPr>
        <w:t xml:space="preserve">    (Italic not translated by this function) </w:t>
      </w:r>
    </w:p>
    <w:p w14:paraId="27050649" w14:textId="77777777" w:rsidR="002B4FA1" w:rsidRDefault="002B4FA1" w:rsidP="002B4FA1">
      <w:pPr>
        <w:spacing w:after="257" w:line="216" w:lineRule="auto"/>
        <w:ind w:left="847" w:right="2860" w:hanging="10"/>
        <w:rPr>
          <w:i/>
        </w:rPr>
      </w:pPr>
    </w:p>
    <w:p w14:paraId="06CEEC60" w14:textId="0466ECD9" w:rsidR="002B4FA1" w:rsidRDefault="00B03CFF" w:rsidP="002B4FA1">
      <w:pPr>
        <w:pStyle w:val="Heading3"/>
      </w:pPr>
      <w:bookmarkStart w:id="2659" w:name="_Toc136351280"/>
      <w:r>
        <w:lastRenderedPageBreak/>
        <w:t>4.2</w:t>
      </w:r>
      <w:r w:rsidR="00924441">
        <w:t>.4</w:t>
      </w:r>
      <w:r w:rsidR="002B4FA1">
        <w:t xml:space="preserve">  MX_To_MTClearingIdentifierChoice</w:t>
      </w:r>
      <w:bookmarkEnd w:id="2659"/>
    </w:p>
    <w:p w14:paraId="4B4EC7C9" w14:textId="77777777" w:rsidR="002B4FA1" w:rsidRDefault="002B4FA1" w:rsidP="002B4FA1">
      <w:pPr>
        <w:spacing w:after="95"/>
        <w:ind w:left="419" w:right="157" w:hanging="7"/>
      </w:pPr>
      <w:r>
        <w:rPr>
          <w:rFonts w:ascii="Arial" w:eastAsia="Arial" w:hAnsi="Arial" w:cs="Arial"/>
          <w:b/>
        </w:rPr>
        <w:t xml:space="preserve">Name </w:t>
      </w:r>
    </w:p>
    <w:p w14:paraId="28534A9B" w14:textId="77777777" w:rsidR="002B4FA1" w:rsidRDefault="002B4FA1" w:rsidP="002B4FA1">
      <w:pPr>
        <w:spacing w:after="112" w:line="249" w:lineRule="auto"/>
        <w:ind w:left="849" w:right="15" w:hanging="10"/>
      </w:pPr>
      <w:r>
        <w:rPr>
          <w:rFonts w:ascii="Arial" w:eastAsia="Arial" w:hAnsi="Arial" w:cs="Arial"/>
        </w:rPr>
        <w:t>MX_To_MTClearingIdentifierChoice</w:t>
      </w:r>
    </w:p>
    <w:p w14:paraId="1E61D4F5" w14:textId="77777777" w:rsidR="002B4FA1" w:rsidRDefault="002B4FA1" w:rsidP="002B4FA1">
      <w:pPr>
        <w:spacing w:after="95"/>
        <w:ind w:left="419" w:right="157" w:hanging="7"/>
      </w:pPr>
      <w:r>
        <w:rPr>
          <w:rFonts w:ascii="Arial" w:eastAsia="Arial" w:hAnsi="Arial" w:cs="Arial"/>
          <w:b/>
        </w:rPr>
        <w:t xml:space="preserve">Business description  </w:t>
      </w:r>
    </w:p>
    <w:p w14:paraId="2A337AC5" w14:textId="77777777" w:rsidR="002B4FA1" w:rsidRPr="00893126" w:rsidRDefault="002B4FA1" w:rsidP="002B4FA1">
      <w:pPr>
        <w:spacing w:after="112" w:line="249" w:lineRule="auto"/>
        <w:ind w:left="849" w:right="15" w:hanging="10"/>
        <w:rPr>
          <w:rFonts w:ascii="Arial" w:hAnsi="Arial" w:cs="Arial"/>
        </w:rPr>
      </w:pPr>
      <w:r w:rsidRPr="00893126">
        <w:rPr>
          <w:rFonts w:ascii="Arial" w:eastAsia="Arial" w:hAnsi="Arial" w:cs="Arial"/>
        </w:rPr>
        <w:t xml:space="preserve">The function calls </w:t>
      </w:r>
      <w:r w:rsidRPr="00893126">
        <w:rPr>
          <w:rFonts w:ascii="Arial" w:hAnsi="Arial" w:cs="Arial"/>
        </w:rPr>
        <w:t>MX_To_MTClearingIdentifierAndChannel if ClearingChannel is present with value “RTGS” otherwise the function MX_To_MTClearingIdentifier is called.</w:t>
      </w:r>
    </w:p>
    <w:p w14:paraId="13F9A126" w14:textId="77777777" w:rsidR="002B4FA1" w:rsidRDefault="002B4FA1" w:rsidP="002B4FA1">
      <w:pPr>
        <w:spacing w:after="95"/>
        <w:ind w:left="419" w:right="157" w:hanging="7"/>
      </w:pPr>
      <w:r>
        <w:rPr>
          <w:rFonts w:ascii="Arial" w:eastAsia="Arial" w:hAnsi="Arial" w:cs="Arial"/>
          <w:b/>
        </w:rPr>
        <w:t xml:space="preserve">Format </w:t>
      </w:r>
    </w:p>
    <w:p w14:paraId="6AA7F084" w14:textId="77777777" w:rsidR="002B4FA1" w:rsidRDefault="002B4FA1" w:rsidP="002B4FA1">
      <w:pPr>
        <w:spacing w:after="0" w:line="372" w:lineRule="auto"/>
        <w:ind w:left="849" w:right="15" w:hanging="10"/>
        <w:rPr>
          <w:rFonts w:ascii="Arial" w:eastAsia="Arial" w:hAnsi="Arial" w:cs="Arial"/>
        </w:rPr>
      </w:pPr>
      <w:r>
        <w:rPr>
          <w:rFonts w:ascii="Arial" w:eastAsia="Arial" w:hAnsi="Arial" w:cs="Arial"/>
          <w:b/>
        </w:rPr>
        <w:t>MX_To_MTClearingIdentifierChoice</w:t>
      </w:r>
      <w:r>
        <w:rPr>
          <w:rFonts w:ascii="Arial" w:eastAsia="Arial" w:hAnsi="Arial" w:cs="Arial"/>
        </w:rPr>
        <w:t xml:space="preserve">(MXAgentIdentification, MXClearingChannel ; MTPartyIdentifier)  </w:t>
      </w:r>
    </w:p>
    <w:p w14:paraId="47C2DD42" w14:textId="5959D7AB" w:rsidR="002B4FA1" w:rsidRDefault="008634EA" w:rsidP="002B4FA1">
      <w:pPr>
        <w:spacing w:after="0" w:line="372" w:lineRule="auto"/>
        <w:ind w:left="849" w:right="15" w:hanging="10"/>
      </w:pPr>
      <w:r>
        <w:rPr>
          <w:rFonts w:ascii="Arial" w:eastAsia="Arial" w:hAnsi="Arial" w:cs="Arial"/>
          <w:b/>
        </w:rPr>
        <w:t xml:space="preserve">  </w:t>
      </w:r>
      <w:r w:rsidR="002B4FA1">
        <w:rPr>
          <w:rFonts w:ascii="Arial" w:eastAsia="Arial" w:hAnsi="Arial" w:cs="Arial"/>
          <w:b/>
        </w:rPr>
        <w:t xml:space="preserve">Input </w:t>
      </w:r>
    </w:p>
    <w:p w14:paraId="19AEF6A2" w14:textId="01FC9B61" w:rsidR="002B4FA1" w:rsidRDefault="008634EA" w:rsidP="008634EA">
      <w:pPr>
        <w:spacing w:after="112" w:line="249" w:lineRule="auto"/>
        <w:ind w:left="990" w:right="15" w:hanging="10"/>
        <w:rPr>
          <w:rFonts w:ascii="Arial" w:eastAsia="Arial" w:hAnsi="Arial" w:cs="Arial"/>
        </w:rPr>
      </w:pPr>
      <w:r>
        <w:rPr>
          <w:rFonts w:ascii="Arial" w:eastAsia="Arial" w:hAnsi="Arial" w:cs="Arial"/>
        </w:rPr>
        <w:t xml:space="preserve"> </w:t>
      </w:r>
      <w:r w:rsidR="002B4FA1">
        <w:rPr>
          <w:rFonts w:ascii="Arial" w:eastAsia="Arial" w:hAnsi="Arial" w:cs="Arial"/>
        </w:rPr>
        <w:t xml:space="preserve">MXAgentIdentification: the entire structure of the MX agent identification typed </w:t>
      </w:r>
      <w:r>
        <w:rPr>
          <w:rFonts w:ascii="Arial" w:eastAsia="Arial" w:hAnsi="Arial" w:cs="Arial"/>
        </w:rPr>
        <w:t xml:space="preserve">  </w:t>
      </w:r>
      <w:r w:rsidR="002B4FA1">
        <w:rPr>
          <w:rFonts w:ascii="Arial" w:eastAsia="Arial" w:hAnsi="Arial" w:cs="Arial"/>
          <w:i/>
        </w:rPr>
        <w:t>BranchAndFinancialInstitutionIdentification6</w:t>
      </w:r>
      <w:r w:rsidR="002B4FA1">
        <w:rPr>
          <w:rFonts w:ascii="Arial" w:eastAsia="Arial" w:hAnsi="Arial" w:cs="Arial"/>
        </w:rPr>
        <w:t xml:space="preserve">. </w:t>
      </w:r>
    </w:p>
    <w:p w14:paraId="68386D88" w14:textId="17232505" w:rsidR="002B4FA1" w:rsidRDefault="008634EA" w:rsidP="008634EA">
      <w:pPr>
        <w:spacing w:after="112" w:line="249" w:lineRule="auto"/>
        <w:ind w:left="990" w:right="15" w:hanging="10"/>
      </w:pPr>
      <w:r>
        <w:rPr>
          <w:rFonts w:ascii="Arial" w:eastAsia="Arial" w:hAnsi="Arial" w:cs="Arial"/>
        </w:rPr>
        <w:t xml:space="preserve"> </w:t>
      </w:r>
      <w:r w:rsidR="002B4FA1">
        <w:rPr>
          <w:rFonts w:ascii="Arial" w:eastAsia="Arial" w:hAnsi="Arial" w:cs="Arial"/>
        </w:rPr>
        <w:t xml:space="preserve">MXClearingChannel typed </w:t>
      </w:r>
      <w:r w:rsidR="002B4FA1" w:rsidRPr="00A7050E">
        <w:rPr>
          <w:rFonts w:ascii="Arial" w:eastAsia="Arial" w:hAnsi="Arial" w:cs="Arial"/>
        </w:rPr>
        <w:t>ClearingChannel2Code</w:t>
      </w:r>
      <w:r w:rsidR="002B4FA1">
        <w:rPr>
          <w:rFonts w:ascii="Arial" w:eastAsia="Arial" w:hAnsi="Arial" w:cs="Arial"/>
        </w:rPr>
        <w:t xml:space="preserve">  (from  </w:t>
      </w:r>
      <w:r>
        <w:rPr>
          <w:rFonts w:ascii="Arial" w:eastAsia="Arial" w:hAnsi="Arial" w:cs="Arial"/>
        </w:rPr>
        <w:t xml:space="preserve">  </w:t>
      </w:r>
      <w:r w:rsidR="002B4FA1">
        <w:rPr>
          <w:rFonts w:ascii="Arial" w:eastAsia="Arial" w:hAnsi="Arial" w:cs="Arial"/>
        </w:rPr>
        <w:t>CreditTransferTransactionInformation/PaymentTypeInformation/ClearingChannel)</w:t>
      </w:r>
    </w:p>
    <w:p w14:paraId="57CEDB96" w14:textId="14BC39C7" w:rsidR="002B4FA1" w:rsidRDefault="008634EA" w:rsidP="002B4FA1">
      <w:pPr>
        <w:spacing w:after="95"/>
        <w:ind w:left="860" w:right="157" w:hanging="7"/>
      </w:pPr>
      <w:r>
        <w:rPr>
          <w:rFonts w:ascii="Arial" w:eastAsia="Arial" w:hAnsi="Arial" w:cs="Arial"/>
          <w:b/>
        </w:rPr>
        <w:t xml:space="preserve">  </w:t>
      </w:r>
      <w:r w:rsidR="002B4FA1">
        <w:rPr>
          <w:rFonts w:ascii="Arial" w:eastAsia="Arial" w:hAnsi="Arial" w:cs="Arial"/>
          <w:b/>
        </w:rPr>
        <w:t xml:space="preserve">Output </w:t>
      </w:r>
    </w:p>
    <w:p w14:paraId="35CAF9E3" w14:textId="3CE1E269" w:rsidR="002B4FA1" w:rsidRDefault="008634EA" w:rsidP="008634EA">
      <w:pPr>
        <w:spacing w:after="112" w:line="249" w:lineRule="auto"/>
        <w:ind w:left="990" w:right="15" w:hanging="10"/>
      </w:pPr>
      <w:r>
        <w:rPr>
          <w:rFonts w:ascii="Arial" w:eastAsia="Arial" w:hAnsi="Arial" w:cs="Arial"/>
        </w:rPr>
        <w:t xml:space="preserve"> </w:t>
      </w:r>
      <w:r w:rsidR="002B4FA1">
        <w:rPr>
          <w:rFonts w:ascii="Arial" w:eastAsia="Arial" w:hAnsi="Arial" w:cs="Arial"/>
        </w:rPr>
        <w:t xml:space="preserve">MTPartyIdentifier: clearing channel and possible clearing code identifier of the </w:t>
      </w:r>
      <w:r>
        <w:rPr>
          <w:rFonts w:ascii="Arial" w:eastAsia="Arial" w:hAnsi="Arial" w:cs="Arial"/>
        </w:rPr>
        <w:t xml:space="preserve"> </w:t>
      </w:r>
      <w:r w:rsidR="002B4FA1">
        <w:rPr>
          <w:rFonts w:ascii="Arial" w:eastAsia="Arial" w:hAnsi="Arial" w:cs="Arial"/>
        </w:rPr>
        <w:t xml:space="preserve">financial institution in the MT format (/34x).   </w:t>
      </w:r>
    </w:p>
    <w:p w14:paraId="46E13EA0" w14:textId="77777777" w:rsidR="002B4FA1" w:rsidRDefault="002B4FA1" w:rsidP="002B4FA1">
      <w:pPr>
        <w:spacing w:after="0" w:line="370" w:lineRule="auto"/>
        <w:ind w:left="839" w:right="6156" w:hanging="427"/>
        <w:rPr>
          <w:rFonts w:ascii="Arial" w:eastAsia="Arial" w:hAnsi="Arial" w:cs="Arial"/>
        </w:rPr>
      </w:pPr>
      <w:r>
        <w:rPr>
          <w:rFonts w:ascii="Arial" w:eastAsia="Arial" w:hAnsi="Arial" w:cs="Arial"/>
          <w:b/>
        </w:rPr>
        <w:t xml:space="preserve">Preconditions </w:t>
      </w:r>
    </w:p>
    <w:p w14:paraId="4A2C4CB4" w14:textId="77777777" w:rsidR="002B4FA1" w:rsidRDefault="002B4FA1" w:rsidP="002B4FA1">
      <w:pPr>
        <w:spacing w:after="0" w:line="370" w:lineRule="auto"/>
        <w:ind w:left="839" w:right="990" w:hanging="427"/>
      </w:pPr>
      <w:r>
        <w:rPr>
          <w:rFonts w:ascii="Arial" w:eastAsia="Arial" w:hAnsi="Arial" w:cs="Arial"/>
        </w:rPr>
        <w:t xml:space="preserve"> None</w:t>
      </w:r>
    </w:p>
    <w:p w14:paraId="2087614C" w14:textId="77777777" w:rsidR="002B4FA1" w:rsidRDefault="002B4FA1" w:rsidP="002B4FA1">
      <w:pPr>
        <w:spacing w:after="9"/>
        <w:ind w:left="419" w:right="157" w:hanging="7"/>
        <w:rPr>
          <w:rFonts w:ascii="Arial" w:eastAsia="Arial" w:hAnsi="Arial" w:cs="Arial"/>
          <w:b/>
        </w:rPr>
      </w:pPr>
      <w:r>
        <w:rPr>
          <w:rFonts w:ascii="Arial" w:eastAsia="Arial" w:hAnsi="Arial" w:cs="Arial"/>
          <w:b/>
        </w:rPr>
        <w:t xml:space="preserve">Formal description </w:t>
      </w:r>
    </w:p>
    <w:p w14:paraId="04AC542A" w14:textId="77777777" w:rsidR="002B4FA1" w:rsidRDefault="002B4FA1" w:rsidP="002B4FA1">
      <w:pPr>
        <w:spacing w:after="9"/>
        <w:ind w:left="419" w:right="157" w:hanging="7"/>
      </w:pPr>
    </w:p>
    <w:p w14:paraId="62258188" w14:textId="2E79FBBF" w:rsidR="002B4FA1" w:rsidRDefault="002B4FA1" w:rsidP="002B4FA1">
      <w:pPr>
        <w:spacing w:after="0" w:line="218" w:lineRule="auto"/>
        <w:ind w:left="864" w:hanging="14"/>
      </w:pPr>
      <w:r w:rsidRPr="00893126">
        <w:rPr>
          <w:b/>
        </w:rPr>
        <w:t>IF</w:t>
      </w:r>
      <w:r w:rsidR="008634EA">
        <w:t xml:space="preserve"> MXClearingChannel= “RTGS” THEN</w:t>
      </w:r>
    </w:p>
    <w:p w14:paraId="53E73A09" w14:textId="77777777" w:rsidR="002B4FA1" w:rsidRDefault="002B4FA1" w:rsidP="002B4FA1">
      <w:pPr>
        <w:spacing w:after="0" w:line="218" w:lineRule="auto"/>
        <w:ind w:left="864" w:hanging="14"/>
      </w:pPr>
    </w:p>
    <w:p w14:paraId="68AA603B" w14:textId="77777777" w:rsidR="002B4FA1" w:rsidRDefault="002B4FA1" w:rsidP="002B4FA1">
      <w:pPr>
        <w:spacing w:after="0" w:line="218" w:lineRule="auto"/>
        <w:ind w:left="864" w:hanging="14"/>
      </w:pPr>
      <w:r>
        <w:t xml:space="preserve">   MTPartyIdentifier = MX_To_MTClearingIdentifierAndChannel</w:t>
      </w:r>
    </w:p>
    <w:p w14:paraId="6B3AA607" w14:textId="77777777" w:rsidR="002B4FA1" w:rsidRDefault="002B4FA1" w:rsidP="002B4FA1">
      <w:pPr>
        <w:spacing w:after="0" w:line="218" w:lineRule="auto"/>
        <w:ind w:left="864" w:hanging="14"/>
      </w:pPr>
    </w:p>
    <w:p w14:paraId="44003847" w14:textId="77777777" w:rsidR="002B4FA1" w:rsidRPr="00893126" w:rsidRDefault="002B4FA1" w:rsidP="002B4FA1">
      <w:pPr>
        <w:spacing w:after="0" w:line="218" w:lineRule="auto"/>
        <w:ind w:left="864" w:hanging="14"/>
        <w:rPr>
          <w:b/>
        </w:rPr>
      </w:pPr>
      <w:r w:rsidRPr="00893126">
        <w:rPr>
          <w:b/>
        </w:rPr>
        <w:t xml:space="preserve">ELSE </w:t>
      </w:r>
    </w:p>
    <w:p w14:paraId="577BDE9F" w14:textId="77777777" w:rsidR="002B4FA1" w:rsidRDefault="002B4FA1" w:rsidP="002B4FA1">
      <w:pPr>
        <w:spacing w:after="0" w:line="218" w:lineRule="auto"/>
        <w:ind w:left="864" w:hanging="14"/>
      </w:pPr>
    </w:p>
    <w:p w14:paraId="46186A01" w14:textId="77777777" w:rsidR="002B4FA1" w:rsidRDefault="002B4FA1" w:rsidP="002B4FA1">
      <w:pPr>
        <w:spacing w:after="0" w:line="218" w:lineRule="auto"/>
        <w:ind w:left="864" w:hanging="14"/>
      </w:pPr>
      <w:r>
        <w:t xml:space="preserve">  MTPartyIdentifier = MX_To_MTClearingIdentifier</w:t>
      </w:r>
    </w:p>
    <w:p w14:paraId="31A785F3" w14:textId="77777777" w:rsidR="002B4FA1" w:rsidRDefault="002B4FA1" w:rsidP="002B4FA1">
      <w:pPr>
        <w:spacing w:after="0" w:line="218" w:lineRule="auto"/>
        <w:ind w:left="864" w:hanging="14"/>
      </w:pPr>
    </w:p>
    <w:p w14:paraId="02CA901A" w14:textId="77777777" w:rsidR="002B4FA1" w:rsidRPr="00893126" w:rsidRDefault="002B4FA1" w:rsidP="002B4FA1">
      <w:pPr>
        <w:spacing w:after="0" w:line="218" w:lineRule="auto"/>
        <w:ind w:left="864" w:hanging="14"/>
        <w:rPr>
          <w:b/>
        </w:rPr>
      </w:pPr>
      <w:r w:rsidRPr="00893126">
        <w:rPr>
          <w:b/>
        </w:rPr>
        <w:t>ENDIF</w:t>
      </w:r>
    </w:p>
    <w:p w14:paraId="3006DA3D" w14:textId="77777777" w:rsidR="002B4FA1" w:rsidRDefault="002B4FA1" w:rsidP="002B4FA1">
      <w:pPr>
        <w:spacing w:after="0" w:line="218" w:lineRule="auto"/>
        <w:ind w:left="864" w:hanging="14"/>
      </w:pPr>
    </w:p>
    <w:p w14:paraId="11EF10C2" w14:textId="77777777" w:rsidR="002B4FA1" w:rsidRDefault="002B4FA1" w:rsidP="002B4FA1"/>
    <w:p w14:paraId="1B62AE9B" w14:textId="77777777" w:rsidR="002B4FA1" w:rsidRDefault="002B4FA1" w:rsidP="002B4FA1"/>
    <w:p w14:paraId="33D138C4" w14:textId="77777777" w:rsidR="002B4FA1" w:rsidRDefault="002B4FA1" w:rsidP="002B4FA1"/>
    <w:p w14:paraId="7C7B837A" w14:textId="4573EFDA" w:rsidR="002B4FA1" w:rsidRDefault="00EE2BB9" w:rsidP="002B4FA1">
      <w:pPr>
        <w:pStyle w:val="Heading3"/>
      </w:pPr>
      <w:bookmarkStart w:id="2660" w:name="_Toc136351281"/>
      <w:r>
        <w:t>4.2</w:t>
      </w:r>
      <w:r w:rsidR="00924441">
        <w:t>.5</w:t>
      </w:r>
      <w:r w:rsidR="002B4FA1">
        <w:t xml:space="preserve">  MX_To_MTNameAndAddressToClearingSystemIdentifier</w:t>
      </w:r>
      <w:bookmarkEnd w:id="2660"/>
    </w:p>
    <w:p w14:paraId="296FDC14" w14:textId="77777777" w:rsidR="002B4FA1" w:rsidRDefault="002B4FA1" w:rsidP="002B4FA1"/>
    <w:p w14:paraId="435AAF60" w14:textId="77777777" w:rsidR="002B4FA1" w:rsidRDefault="002B4FA1" w:rsidP="002B4FA1">
      <w:pPr>
        <w:spacing w:after="95"/>
        <w:ind w:left="419" w:right="157" w:hanging="7"/>
      </w:pPr>
      <w:r>
        <w:rPr>
          <w:rFonts w:ascii="Arial" w:eastAsia="Arial" w:hAnsi="Arial" w:cs="Arial"/>
          <w:b/>
        </w:rPr>
        <w:t xml:space="preserve">Name </w:t>
      </w:r>
    </w:p>
    <w:p w14:paraId="0906D3FD" w14:textId="77777777" w:rsidR="002B4FA1" w:rsidRDefault="002B4FA1" w:rsidP="002B4FA1">
      <w:pPr>
        <w:spacing w:after="112" w:line="249" w:lineRule="auto"/>
        <w:ind w:left="849" w:right="15" w:hanging="10"/>
      </w:pPr>
      <w:r>
        <w:rPr>
          <w:rFonts w:ascii="Arial" w:eastAsia="Arial" w:hAnsi="Arial" w:cs="Arial"/>
        </w:rPr>
        <w:t>MX_To_MTNameAndAddressToClearingSystemIdentifier</w:t>
      </w:r>
    </w:p>
    <w:p w14:paraId="65FF49C7" w14:textId="77777777" w:rsidR="002B4FA1" w:rsidRDefault="002B4FA1" w:rsidP="002B4FA1">
      <w:pPr>
        <w:spacing w:after="95"/>
        <w:ind w:left="419" w:right="157" w:hanging="7"/>
      </w:pPr>
      <w:r>
        <w:rPr>
          <w:rFonts w:ascii="Arial" w:eastAsia="Arial" w:hAnsi="Arial" w:cs="Arial"/>
          <w:b/>
        </w:rPr>
        <w:t xml:space="preserve">Business description  </w:t>
      </w:r>
    </w:p>
    <w:p w14:paraId="0DBE5254" w14:textId="6463D118" w:rsidR="002B4FA1" w:rsidRDefault="002B4FA1" w:rsidP="002B4FA1">
      <w:pPr>
        <w:spacing w:after="112" w:line="249" w:lineRule="auto"/>
        <w:ind w:left="849" w:right="15" w:hanging="10"/>
        <w:rPr>
          <w:rFonts w:ascii="Arial" w:eastAsia="Arial" w:hAnsi="Arial" w:cs="Arial"/>
        </w:rPr>
      </w:pPr>
      <w:r>
        <w:rPr>
          <w:rFonts w:ascii="Arial" w:eastAsia="Arial" w:hAnsi="Arial" w:cs="Arial"/>
        </w:rPr>
        <w:t>The function is called when the original message is an MT message with a ClearingSystemIdentifier which has no equivalent in the ISO list and when there is no BIC and no Name and Address to identify the Financial Institution. In that case the ClearingSystemIdentifier has been translated from MT to MX in the Party Name and AddressLine</w:t>
      </w:r>
      <w:ins w:id="2661" w:author="BOUVY Martine [2]" w:date="2021-09-03T12:27:00Z">
        <w:r w:rsidR="003605F7">
          <w:rPr>
            <w:rFonts w:ascii="Arial" w:eastAsia="Arial" w:hAnsi="Arial" w:cs="Arial"/>
          </w:rPr>
          <w:t xml:space="preserve"> keeping the “//” in order to identify it is a ClearingSystemMemberIdentification</w:t>
        </w:r>
      </w:ins>
      <w:r>
        <w:rPr>
          <w:rFonts w:ascii="Arial" w:eastAsia="Arial" w:hAnsi="Arial" w:cs="Arial"/>
        </w:rPr>
        <w:t>. This function is translating back to MT to a format B or C.</w:t>
      </w:r>
    </w:p>
    <w:p w14:paraId="59691DBB" w14:textId="77777777" w:rsidR="002B4FA1" w:rsidRDefault="002B4FA1" w:rsidP="002B4FA1">
      <w:pPr>
        <w:spacing w:after="112" w:line="249" w:lineRule="auto"/>
        <w:ind w:left="849" w:right="15" w:hanging="10"/>
      </w:pPr>
    </w:p>
    <w:p w14:paraId="30A67822" w14:textId="77777777" w:rsidR="002B4FA1" w:rsidRDefault="002B4FA1" w:rsidP="002B4FA1">
      <w:pPr>
        <w:spacing w:after="95"/>
        <w:ind w:left="419" w:right="157" w:hanging="7"/>
      </w:pPr>
      <w:r>
        <w:rPr>
          <w:rFonts w:ascii="Arial" w:eastAsia="Arial" w:hAnsi="Arial" w:cs="Arial"/>
          <w:b/>
        </w:rPr>
        <w:t xml:space="preserve">Format </w:t>
      </w:r>
    </w:p>
    <w:p w14:paraId="7D5B8B16" w14:textId="77777777" w:rsidR="002B4FA1" w:rsidRDefault="002B4FA1" w:rsidP="002B4FA1">
      <w:pPr>
        <w:spacing w:after="0" w:line="372" w:lineRule="auto"/>
        <w:ind w:left="849" w:right="15" w:hanging="10"/>
        <w:rPr>
          <w:rFonts w:ascii="Arial" w:eastAsia="Arial" w:hAnsi="Arial" w:cs="Arial"/>
        </w:rPr>
      </w:pPr>
      <w:r>
        <w:rPr>
          <w:rFonts w:ascii="Arial" w:eastAsia="Arial" w:hAnsi="Arial" w:cs="Arial"/>
          <w:b/>
        </w:rPr>
        <w:t>MX_To_MTNameAndAddressToClearingSystemIdentifier</w:t>
      </w:r>
      <w:r>
        <w:rPr>
          <w:rFonts w:ascii="Arial" w:eastAsia="Arial" w:hAnsi="Arial" w:cs="Arial"/>
        </w:rPr>
        <w:t xml:space="preserve">(MXAgentIdentification ; MTPartyIdentifier)  </w:t>
      </w:r>
    </w:p>
    <w:p w14:paraId="3BF3C9EC" w14:textId="77777777" w:rsidR="002B4FA1" w:rsidRDefault="002B4FA1" w:rsidP="002B4FA1">
      <w:pPr>
        <w:spacing w:after="0" w:line="372" w:lineRule="auto"/>
        <w:ind w:left="849" w:right="15" w:hanging="10"/>
      </w:pPr>
      <w:r>
        <w:rPr>
          <w:rFonts w:ascii="Arial" w:eastAsia="Arial" w:hAnsi="Arial" w:cs="Arial"/>
          <w:b/>
        </w:rPr>
        <w:t xml:space="preserve">Input </w:t>
      </w:r>
    </w:p>
    <w:p w14:paraId="12963130" w14:textId="77777777" w:rsidR="002B4FA1" w:rsidRDefault="002B4FA1" w:rsidP="002B4FA1">
      <w:pPr>
        <w:spacing w:after="112" w:line="249" w:lineRule="auto"/>
        <w:ind w:left="849" w:right="15" w:hanging="10"/>
        <w:rPr>
          <w:rFonts w:ascii="Arial" w:eastAsia="Arial" w:hAnsi="Arial" w:cs="Arial"/>
        </w:rPr>
      </w:pPr>
      <w:r>
        <w:rPr>
          <w:rFonts w:ascii="Arial" w:eastAsia="Arial" w:hAnsi="Arial" w:cs="Arial"/>
        </w:rPr>
        <w:t xml:space="preserve">MXAgentIdentification: the entire structure of the MX agent identification typed </w:t>
      </w:r>
      <w:r>
        <w:rPr>
          <w:rFonts w:ascii="Arial" w:eastAsia="Arial" w:hAnsi="Arial" w:cs="Arial"/>
          <w:i/>
        </w:rPr>
        <w:t>BranchAndFinancialInstitutionIdentification6</w:t>
      </w:r>
      <w:r>
        <w:rPr>
          <w:rFonts w:ascii="Arial" w:eastAsia="Arial" w:hAnsi="Arial" w:cs="Arial"/>
        </w:rPr>
        <w:t xml:space="preserve">. </w:t>
      </w:r>
    </w:p>
    <w:p w14:paraId="26E9B8BC" w14:textId="77777777" w:rsidR="002B4FA1" w:rsidRDefault="002B4FA1" w:rsidP="002B4FA1">
      <w:pPr>
        <w:spacing w:after="95"/>
        <w:ind w:left="860" w:right="157" w:hanging="7"/>
      </w:pPr>
      <w:r>
        <w:rPr>
          <w:rFonts w:ascii="Arial" w:eastAsia="Arial" w:hAnsi="Arial" w:cs="Arial"/>
          <w:b/>
        </w:rPr>
        <w:t xml:space="preserve">Output </w:t>
      </w:r>
    </w:p>
    <w:p w14:paraId="6F60C3E9" w14:textId="32E50A5D" w:rsidR="002B4FA1" w:rsidRDefault="002B4FA1" w:rsidP="002B4FA1">
      <w:pPr>
        <w:spacing w:after="112" w:line="249" w:lineRule="auto"/>
        <w:ind w:left="849" w:right="15" w:hanging="10"/>
        <w:rPr>
          <w:rFonts w:ascii="Arial" w:eastAsia="Arial" w:hAnsi="Arial" w:cs="Arial"/>
        </w:rPr>
      </w:pPr>
      <w:r>
        <w:rPr>
          <w:rFonts w:ascii="Arial" w:eastAsia="Arial" w:hAnsi="Arial" w:cs="Arial"/>
        </w:rPr>
        <w:t xml:space="preserve">MTPartyIdentifier: clearing system code of the financial institution in the MT format (/34x).   </w:t>
      </w:r>
    </w:p>
    <w:p w14:paraId="17CB5719" w14:textId="77777777" w:rsidR="008D4248" w:rsidRDefault="008D4248" w:rsidP="002B4FA1">
      <w:pPr>
        <w:spacing w:after="112" w:line="249" w:lineRule="auto"/>
        <w:ind w:left="849" w:right="15" w:hanging="10"/>
      </w:pPr>
    </w:p>
    <w:p w14:paraId="6E48A3A6" w14:textId="77777777" w:rsidR="002B4FA1" w:rsidRDefault="002B4FA1" w:rsidP="002B4FA1">
      <w:pPr>
        <w:spacing w:after="0" w:line="370" w:lineRule="auto"/>
        <w:ind w:left="839" w:right="6156" w:hanging="427"/>
        <w:rPr>
          <w:rFonts w:ascii="Arial" w:eastAsia="Arial" w:hAnsi="Arial" w:cs="Arial"/>
        </w:rPr>
      </w:pPr>
      <w:r>
        <w:rPr>
          <w:rFonts w:ascii="Arial" w:eastAsia="Arial" w:hAnsi="Arial" w:cs="Arial"/>
          <w:b/>
        </w:rPr>
        <w:t xml:space="preserve">Preconditions </w:t>
      </w:r>
    </w:p>
    <w:p w14:paraId="73BB079F" w14:textId="10E39778" w:rsidR="002B4FA1" w:rsidRDefault="008D4248" w:rsidP="002B4FA1">
      <w:pPr>
        <w:spacing w:after="0" w:line="370" w:lineRule="auto"/>
        <w:ind w:left="839" w:right="990" w:hanging="427"/>
        <w:rPr>
          <w:rFonts w:ascii="Arial" w:eastAsia="Arial" w:hAnsi="Arial" w:cs="Arial"/>
        </w:rPr>
      </w:pPr>
      <w:r>
        <w:rPr>
          <w:rFonts w:ascii="Arial" w:eastAsia="Arial" w:hAnsi="Arial" w:cs="Arial"/>
        </w:rPr>
        <w:t xml:space="preserve">        </w:t>
      </w:r>
      <w:r w:rsidR="002B4FA1">
        <w:rPr>
          <w:rFonts w:ascii="Arial" w:eastAsia="Arial" w:hAnsi="Arial" w:cs="Arial"/>
        </w:rPr>
        <w:t>Used to fill a format B or C only</w:t>
      </w:r>
      <w:r>
        <w:rPr>
          <w:rFonts w:ascii="Arial" w:eastAsia="Arial" w:hAnsi="Arial" w:cs="Arial"/>
        </w:rPr>
        <w:t>.</w:t>
      </w:r>
    </w:p>
    <w:p w14:paraId="15C62B12" w14:textId="34671D1B" w:rsidR="002B4FA1" w:rsidRPr="008D4248" w:rsidRDefault="008D4248" w:rsidP="008D4248">
      <w:pPr>
        <w:spacing w:after="0" w:line="370" w:lineRule="auto"/>
        <w:ind w:left="900" w:right="-712" w:hanging="427"/>
        <w:rPr>
          <w:rFonts w:ascii="Arial" w:eastAsia="Arial" w:hAnsi="Arial" w:cs="Arial"/>
        </w:rPr>
      </w:pPr>
      <w:r>
        <w:rPr>
          <w:rFonts w:ascii="Arial" w:eastAsia="Arial" w:hAnsi="Arial" w:cs="Arial"/>
        </w:rPr>
        <w:t xml:space="preserve">       </w:t>
      </w:r>
      <w:r w:rsidR="002B4FA1">
        <w:rPr>
          <w:rFonts w:ascii="Arial" w:eastAsia="Arial" w:hAnsi="Arial" w:cs="Arial"/>
        </w:rPr>
        <w:t>MX</w:t>
      </w:r>
      <w:del w:id="2662" w:author="BOUVY Martine [2]" w:date="2021-09-03T12:30:00Z">
        <w:r w:rsidR="002B4FA1" w:rsidDel="003605F7">
          <w:rPr>
            <w:rFonts w:ascii="Arial" w:eastAsia="Arial" w:hAnsi="Arial" w:cs="Arial"/>
          </w:rPr>
          <w:delText>PartyIdentifier</w:delText>
        </w:r>
      </w:del>
      <w:ins w:id="2663" w:author="BOUVY Martine [2]" w:date="2021-09-03T12:30:00Z">
        <w:r w:rsidR="003605F7">
          <w:rPr>
            <w:rFonts w:ascii="Arial" w:eastAsia="Arial" w:hAnsi="Arial" w:cs="Arial"/>
          </w:rPr>
          <w:t>AgentIdentification</w:t>
        </w:r>
      </w:ins>
      <w:r w:rsidR="002B4FA1">
        <w:rPr>
          <w:rFonts w:ascii="Arial" w:eastAsia="Arial" w:hAnsi="Arial" w:cs="Arial"/>
        </w:rPr>
        <w:t xml:space="preserve"> BIC is absent and MX</w:t>
      </w:r>
      <w:del w:id="2664" w:author="BOUVY Martine [2]" w:date="2021-09-03T12:30:00Z">
        <w:r w:rsidR="002B4FA1" w:rsidDel="003605F7">
          <w:rPr>
            <w:rFonts w:ascii="Arial" w:eastAsia="Arial" w:hAnsi="Arial" w:cs="Arial"/>
          </w:rPr>
          <w:delText>PartyIdentifier</w:delText>
        </w:r>
      </w:del>
      <w:ins w:id="2665" w:author="BOUVY Martine [2]" w:date="2021-09-03T12:30:00Z">
        <w:r w:rsidR="003605F7">
          <w:rPr>
            <w:rFonts w:ascii="Arial" w:eastAsia="Arial" w:hAnsi="Arial" w:cs="Arial"/>
          </w:rPr>
          <w:t>AgentIdentification</w:t>
        </w:r>
      </w:ins>
      <w:r w:rsidR="002B4FA1">
        <w:rPr>
          <w:rFonts w:ascii="Arial" w:eastAsia="Arial" w:hAnsi="Arial" w:cs="Arial"/>
        </w:rPr>
        <w:t xml:space="preserve"> ClearingSystem </w:t>
      </w:r>
      <w:r>
        <w:rPr>
          <w:rFonts w:ascii="Arial" w:eastAsia="Arial" w:hAnsi="Arial" w:cs="Arial"/>
        </w:rPr>
        <w:t xml:space="preserve">MemberIdentifier is </w:t>
      </w:r>
      <w:r w:rsidR="002B4FA1">
        <w:rPr>
          <w:rFonts w:ascii="Arial" w:eastAsia="Arial" w:hAnsi="Arial" w:cs="Arial"/>
        </w:rPr>
        <w:t>absent, MX</w:t>
      </w:r>
      <w:ins w:id="2666" w:author="BOUVY Martine [2]" w:date="2021-09-03T12:31:00Z">
        <w:r w:rsidR="003605F7">
          <w:rPr>
            <w:rFonts w:ascii="Arial" w:eastAsia="Arial" w:hAnsi="Arial" w:cs="Arial"/>
          </w:rPr>
          <w:t>AgentIdentification</w:t>
        </w:r>
      </w:ins>
      <w:del w:id="2667" w:author="BOUVY Martine [2]" w:date="2021-09-03T12:30:00Z">
        <w:r w:rsidR="002B4FA1" w:rsidDel="003605F7">
          <w:rPr>
            <w:rFonts w:ascii="Arial" w:eastAsia="Arial" w:hAnsi="Arial" w:cs="Arial"/>
          </w:rPr>
          <w:delText>PartyIdentifier</w:delText>
        </w:r>
      </w:del>
      <w:r w:rsidR="002B4FA1">
        <w:rPr>
          <w:rFonts w:ascii="Arial" w:eastAsia="Arial" w:hAnsi="Arial" w:cs="Arial"/>
        </w:rPr>
        <w:t xml:space="preserve"> Name length &lt;</w:t>
      </w:r>
      <w:ins w:id="2668" w:author="BOUVY Martine [2]" w:date="2021-10-08T10:19:00Z">
        <w:r w:rsidR="00462E0B">
          <w:rPr>
            <w:rFonts w:ascii="Arial" w:eastAsia="Arial" w:hAnsi="Arial" w:cs="Arial"/>
          </w:rPr>
          <w:t>=</w:t>
        </w:r>
      </w:ins>
      <w:r w:rsidR="002B4FA1">
        <w:rPr>
          <w:rFonts w:ascii="Arial" w:eastAsia="Arial" w:hAnsi="Arial" w:cs="Arial"/>
        </w:rPr>
        <w:t xml:space="preserve"> 3</w:t>
      </w:r>
      <w:r w:rsidR="00462E0B">
        <w:rPr>
          <w:rFonts w:ascii="Arial" w:eastAsia="Arial" w:hAnsi="Arial" w:cs="Arial"/>
        </w:rPr>
        <w:t>5</w:t>
      </w:r>
      <w:r w:rsidR="002B4FA1">
        <w:rPr>
          <w:rFonts w:ascii="Arial" w:eastAsia="Arial" w:hAnsi="Arial" w:cs="Arial"/>
        </w:rPr>
        <w:t xml:space="preserve"> and MX</w:t>
      </w:r>
      <w:del w:id="2669" w:author="BOUVY Martine [2]" w:date="2021-09-03T12:31:00Z">
        <w:r w:rsidR="002B4FA1" w:rsidDel="003605F7">
          <w:rPr>
            <w:rFonts w:ascii="Arial" w:eastAsia="Arial" w:hAnsi="Arial" w:cs="Arial"/>
          </w:rPr>
          <w:delText>PartyIdentifier</w:delText>
        </w:r>
      </w:del>
      <w:ins w:id="2670" w:author="BOUVY Martine [2]" w:date="2021-09-03T12:31:00Z">
        <w:r w:rsidR="003605F7">
          <w:rPr>
            <w:rFonts w:ascii="Arial" w:eastAsia="Arial" w:hAnsi="Arial" w:cs="Arial"/>
          </w:rPr>
          <w:t>AgentIdentification</w:t>
        </w:r>
      </w:ins>
      <w:r w:rsidR="002B4FA1">
        <w:rPr>
          <w:rFonts w:ascii="Arial" w:eastAsia="Arial" w:hAnsi="Arial" w:cs="Arial"/>
        </w:rPr>
        <w:t xml:space="preserve"> Name = MX</w:t>
      </w:r>
      <w:del w:id="2671" w:author="BOUVY Martine [2]" w:date="2021-09-03T12:31:00Z">
        <w:r w:rsidR="002B4FA1" w:rsidDel="003605F7">
          <w:rPr>
            <w:rFonts w:ascii="Arial" w:eastAsia="Arial" w:hAnsi="Arial" w:cs="Arial"/>
          </w:rPr>
          <w:delText>PartyIdentifier</w:delText>
        </w:r>
      </w:del>
      <w:ins w:id="2672" w:author="BOUVY Martine [2]" w:date="2021-09-03T12:31:00Z">
        <w:r w:rsidR="003605F7">
          <w:rPr>
            <w:rFonts w:ascii="Arial" w:eastAsia="Arial" w:hAnsi="Arial" w:cs="Arial"/>
          </w:rPr>
          <w:t>AgentIdentification</w:t>
        </w:r>
      </w:ins>
      <w:r w:rsidR="002B4FA1">
        <w:rPr>
          <w:rFonts w:ascii="Arial" w:eastAsia="Arial" w:hAnsi="Arial" w:cs="Arial"/>
        </w:rPr>
        <w:t xml:space="preserve"> addressLine [1]</w:t>
      </w:r>
      <w:ins w:id="2673" w:author="BOUVY Martine [2]" w:date="2021-09-03T12:28:00Z">
        <w:r w:rsidR="003605F7">
          <w:rPr>
            <w:rFonts w:ascii="Arial" w:eastAsia="Arial" w:hAnsi="Arial" w:cs="Arial"/>
          </w:rPr>
          <w:t xml:space="preserve">; </w:t>
        </w:r>
      </w:ins>
      <w:ins w:id="2674" w:author="BOUVY Martine [2]" w:date="2021-09-03T12:31:00Z">
        <w:r w:rsidR="003605F7">
          <w:rPr>
            <w:rFonts w:ascii="Arial" w:eastAsia="Arial" w:hAnsi="Arial" w:cs="Arial"/>
          </w:rPr>
          <w:t>MXAgentI</w:t>
        </w:r>
        <w:r w:rsidR="00267661">
          <w:rPr>
            <w:rFonts w:ascii="Arial" w:eastAsia="Arial" w:hAnsi="Arial" w:cs="Arial"/>
          </w:rPr>
          <w:t>dent</w:t>
        </w:r>
        <w:r w:rsidR="003605F7">
          <w:rPr>
            <w:rFonts w:ascii="Arial" w:eastAsia="Arial" w:hAnsi="Arial" w:cs="Arial"/>
          </w:rPr>
          <w:t>if</w:t>
        </w:r>
      </w:ins>
      <w:ins w:id="2675" w:author="BOUVY Martine [2]" w:date="2021-09-03T12:32:00Z">
        <w:r w:rsidR="00267661">
          <w:rPr>
            <w:rFonts w:ascii="Arial" w:eastAsia="Arial" w:hAnsi="Arial" w:cs="Arial"/>
          </w:rPr>
          <w:t>i</w:t>
        </w:r>
      </w:ins>
      <w:ins w:id="2676" w:author="BOUVY Martine [2]" w:date="2021-09-03T12:31:00Z">
        <w:r w:rsidR="003605F7">
          <w:rPr>
            <w:rFonts w:ascii="Arial" w:eastAsia="Arial" w:hAnsi="Arial" w:cs="Arial"/>
          </w:rPr>
          <w:t>cation Name starts with “//”.</w:t>
        </w:r>
      </w:ins>
    </w:p>
    <w:p w14:paraId="6E6F1FE9" w14:textId="77777777" w:rsidR="002B4FA1" w:rsidRDefault="002B4FA1" w:rsidP="002B4FA1">
      <w:pPr>
        <w:spacing w:after="9"/>
        <w:ind w:left="419" w:right="157" w:hanging="7"/>
      </w:pPr>
      <w:r>
        <w:rPr>
          <w:rFonts w:ascii="Arial" w:eastAsia="Arial" w:hAnsi="Arial" w:cs="Arial"/>
          <w:b/>
        </w:rPr>
        <w:t xml:space="preserve">Formal description </w:t>
      </w:r>
    </w:p>
    <w:p w14:paraId="38282DB3" w14:textId="77777777" w:rsidR="002B4FA1" w:rsidRDefault="002B4FA1" w:rsidP="002B4FA1"/>
    <w:p w14:paraId="786DEFD6" w14:textId="4255BEC2" w:rsidR="002B4FA1" w:rsidRDefault="002B4FA1" w:rsidP="002B4FA1">
      <w:r>
        <w:t xml:space="preserve">/* Extract the Name </w:t>
      </w:r>
      <w:del w:id="2677" w:author="BOUVY Martine [2]" w:date="2021-09-03T12:32:00Z">
        <w:r w:rsidDel="00267661">
          <w:delText xml:space="preserve">and concatenate with “//” </w:delText>
        </w:r>
      </w:del>
      <w:r>
        <w:t>to get the MTClearingCode format */</w:t>
      </w:r>
    </w:p>
    <w:p w14:paraId="2C96CD58" w14:textId="77777777" w:rsidR="002B4FA1" w:rsidRDefault="002B4FA1" w:rsidP="002B4FA1"/>
    <w:p w14:paraId="30507253" w14:textId="77777777" w:rsidR="002B4FA1" w:rsidRDefault="002B4FA1" w:rsidP="002B4FA1">
      <w:r>
        <w:t>/* Local variables:</w:t>
      </w:r>
    </w:p>
    <w:p w14:paraId="193EAD53" w14:textId="6F6F9548" w:rsidR="002B4FA1" w:rsidRDefault="002B4FA1" w:rsidP="002B4FA1">
      <w:r>
        <w:t xml:space="preserve">MXName : string </w:t>
      </w:r>
      <w:r w:rsidR="008D4248">
        <w:t>*/</w:t>
      </w:r>
    </w:p>
    <w:p w14:paraId="5CF99508" w14:textId="77777777" w:rsidR="002B4FA1" w:rsidRDefault="002B4FA1" w:rsidP="002B4FA1"/>
    <w:p w14:paraId="6DD74D83" w14:textId="1E1ABB31" w:rsidR="002B4FA1" w:rsidRDefault="002B4FA1" w:rsidP="002B4FA1">
      <w:del w:id="2678" w:author="BOUVY Martine [2]" w:date="2021-09-03T12:34:00Z">
        <w:r w:rsidDel="00267661">
          <w:delText xml:space="preserve">MXName </w:delText>
        </w:r>
      </w:del>
      <w:ins w:id="2679" w:author="BOUVY Martine [2]" w:date="2021-09-03T12:34:00Z">
        <w:r w:rsidR="00267661">
          <w:t xml:space="preserve">MTPartyIdentifier </w:t>
        </w:r>
      </w:ins>
      <w:r>
        <w:t>= MXPartyIdentifier.FinancialInstitutionIdentification.Name</w:t>
      </w:r>
    </w:p>
    <w:p w14:paraId="77C59339" w14:textId="77777777" w:rsidR="002B4FA1" w:rsidRDefault="002B4FA1" w:rsidP="002B4FA1"/>
    <w:p w14:paraId="41CDD133" w14:textId="69869289" w:rsidR="00ED174F" w:rsidRPr="00770D68" w:rsidDel="00267661" w:rsidRDefault="002B4FA1" w:rsidP="00770D68">
      <w:pPr>
        <w:rPr>
          <w:del w:id="2680" w:author="BOUVY Martine [2]" w:date="2021-09-03T12:34:00Z"/>
        </w:rPr>
      </w:pPr>
      <w:del w:id="2681" w:author="BOUVY Martine [2]" w:date="2021-09-03T12:34:00Z">
        <w:r w:rsidDel="00267661">
          <w:delText xml:space="preserve">MTPartyIdentifier = </w:delText>
        </w:r>
        <w:r w:rsidRPr="008D4248" w:rsidDel="00267661">
          <w:rPr>
            <w:b/>
          </w:rPr>
          <w:delText>Concatenate</w:delText>
        </w:r>
        <w:r w:rsidR="00770D68" w:rsidDel="00267661">
          <w:delText xml:space="preserve"> (“//”, MXName)</w:delText>
        </w:r>
      </w:del>
    </w:p>
    <w:p w14:paraId="0923E6F4" w14:textId="77777777" w:rsidR="00ED174F" w:rsidRDefault="00ED174F" w:rsidP="00ED174F">
      <w:pPr>
        <w:spacing w:after="9"/>
        <w:ind w:left="419" w:right="157" w:hanging="7"/>
        <w:rPr>
          <w:rFonts w:ascii="Arial" w:eastAsia="Arial" w:hAnsi="Arial" w:cs="Arial"/>
        </w:rPr>
      </w:pPr>
    </w:p>
    <w:p w14:paraId="1499743C" w14:textId="5A8E6740" w:rsidR="00ED174F" w:rsidRDefault="00770D68" w:rsidP="00ED174F">
      <w:pPr>
        <w:pStyle w:val="Heading3"/>
      </w:pPr>
      <w:bookmarkStart w:id="2682" w:name="_Toc136351282"/>
      <w:r>
        <w:t>4.2.6</w:t>
      </w:r>
      <w:r w:rsidR="00ED174F">
        <w:t xml:space="preserve">  MX_To_MTAgent</w:t>
      </w:r>
      <w:bookmarkEnd w:id="2682"/>
    </w:p>
    <w:p w14:paraId="5E0CF112" w14:textId="77777777" w:rsidR="00ED174F" w:rsidRPr="004F6928" w:rsidRDefault="00ED174F" w:rsidP="00ED174F"/>
    <w:p w14:paraId="3189201F" w14:textId="77777777" w:rsidR="00ED174F" w:rsidRDefault="00ED174F" w:rsidP="00ED174F">
      <w:pPr>
        <w:spacing w:after="95"/>
        <w:ind w:left="419" w:right="157" w:hanging="7"/>
      </w:pPr>
      <w:r>
        <w:rPr>
          <w:rFonts w:ascii="Arial" w:eastAsia="Arial" w:hAnsi="Arial" w:cs="Arial"/>
          <w:b/>
        </w:rPr>
        <w:t xml:space="preserve">Name </w:t>
      </w:r>
    </w:p>
    <w:p w14:paraId="74A22445" w14:textId="6B0B34B9" w:rsidR="00ED174F" w:rsidRDefault="00ED174F" w:rsidP="00ED174F">
      <w:pPr>
        <w:spacing w:after="112" w:line="249" w:lineRule="auto"/>
        <w:ind w:left="849" w:right="15" w:hanging="10"/>
      </w:pPr>
      <w:r>
        <w:rPr>
          <w:rFonts w:ascii="Arial" w:eastAsia="Arial" w:hAnsi="Arial" w:cs="Arial"/>
        </w:rPr>
        <w:t>MX_To_MTAgent(MXAgent</w:t>
      </w:r>
      <w:ins w:id="2683" w:author="BOUVY Martine [2]" w:date="2021-08-02T13:08:00Z">
        <w:r w:rsidR="00CA2128">
          <w:rPr>
            <w:rFonts w:ascii="Arial" w:eastAsia="Arial" w:hAnsi="Arial" w:cs="Arial"/>
          </w:rPr>
          <w:t>, MXCodeLength</w:t>
        </w:r>
      </w:ins>
      <w:r>
        <w:rPr>
          <w:rFonts w:ascii="Arial" w:eastAsia="Arial" w:hAnsi="Arial" w:cs="Arial"/>
        </w:rPr>
        <w:t>;</w:t>
      </w:r>
      <w:r w:rsidRPr="007B13BF">
        <w:rPr>
          <w:rFonts w:ascii="Arial" w:eastAsia="Arial" w:hAnsi="Arial" w:cs="Arial"/>
        </w:rPr>
        <w:t xml:space="preserve"> </w:t>
      </w:r>
      <w:r>
        <w:rPr>
          <w:rFonts w:ascii="Arial" w:eastAsia="Arial" w:hAnsi="Arial" w:cs="Arial"/>
        </w:rPr>
        <w:t>MTAgent)</w:t>
      </w:r>
    </w:p>
    <w:p w14:paraId="0B565132" w14:textId="77777777" w:rsidR="00ED174F" w:rsidRDefault="00ED174F" w:rsidP="00ED174F">
      <w:pPr>
        <w:spacing w:after="95"/>
        <w:ind w:left="419" w:right="157" w:hanging="7"/>
      </w:pPr>
      <w:r>
        <w:rPr>
          <w:rFonts w:ascii="Arial" w:eastAsia="Arial" w:hAnsi="Arial" w:cs="Arial"/>
          <w:b/>
        </w:rPr>
        <w:t xml:space="preserve">Business description  </w:t>
      </w:r>
    </w:p>
    <w:p w14:paraId="0975B4D2" w14:textId="4E16714F" w:rsidR="00ED174F" w:rsidRPr="00FB05E9" w:rsidRDefault="00ED174F" w:rsidP="00ED174F">
      <w:pPr>
        <w:spacing w:after="9"/>
        <w:ind w:left="419" w:right="157" w:hanging="7"/>
        <w:rPr>
          <w:rFonts w:ascii="Arial" w:hAnsi="Arial" w:cs="Arial"/>
        </w:rPr>
      </w:pPr>
      <w:r w:rsidRPr="00FB05E9">
        <w:rPr>
          <w:rFonts w:ascii="Arial" w:hAnsi="Arial" w:cs="Arial"/>
        </w:rPr>
        <w:t xml:space="preserve">The function extracts the BICFI or the Name and Postal Address </w:t>
      </w:r>
      <w:r>
        <w:rPr>
          <w:rFonts w:ascii="Arial" w:hAnsi="Arial" w:cs="Arial"/>
        </w:rPr>
        <w:t>(Country,</w:t>
      </w:r>
      <w:r w:rsidRPr="00FB05E9">
        <w:rPr>
          <w:rFonts w:ascii="Arial" w:hAnsi="Arial" w:cs="Arial"/>
        </w:rPr>
        <w:t>TownName)</w:t>
      </w:r>
      <w:r>
        <w:rPr>
          <w:rFonts w:ascii="Arial" w:hAnsi="Arial" w:cs="Arial"/>
        </w:rPr>
        <w:t xml:space="preserve"> </w:t>
      </w:r>
      <w:r w:rsidRPr="00FB05E9">
        <w:rPr>
          <w:rFonts w:ascii="Arial" w:hAnsi="Arial" w:cs="Arial"/>
        </w:rPr>
        <w:t xml:space="preserve">or the ClearingSystemMemberIdentification depending on presence of the elements. Name and Postal address are concatenated according to the following pattern (Name, “(“,Country,”(“, TownName)  </w:t>
      </w:r>
      <w:r w:rsidRPr="00FB05E9">
        <w:rPr>
          <w:rFonts w:ascii="Arial" w:hAnsi="Arial" w:cs="Arial"/>
        </w:rPr>
        <w:tab/>
      </w:r>
      <w:r w:rsidRPr="00FB05E9">
        <w:rPr>
          <w:rFonts w:ascii="Arial" w:hAnsi="Arial" w:cs="Arial"/>
        </w:rPr>
        <w:tab/>
      </w:r>
    </w:p>
    <w:p w14:paraId="03A6A4F9" w14:textId="7AF00390" w:rsidR="00ED174F" w:rsidRPr="00FB05E9" w:rsidDel="00CA2128" w:rsidRDefault="00ED174F" w:rsidP="00ED174F">
      <w:pPr>
        <w:spacing w:after="112" w:line="249" w:lineRule="auto"/>
        <w:ind w:left="0" w:right="15" w:firstLine="0"/>
        <w:rPr>
          <w:del w:id="2684" w:author="BOUVY Martine [2]" w:date="2021-08-02T13:09:00Z"/>
          <w:rFonts w:ascii="Arial" w:hAnsi="Arial" w:cs="Arial"/>
        </w:rPr>
      </w:pPr>
    </w:p>
    <w:p w14:paraId="2B139F47" w14:textId="05558D98" w:rsidR="00ED174F" w:rsidRPr="00FB05E9" w:rsidRDefault="00CA2128" w:rsidP="00ED174F">
      <w:pPr>
        <w:spacing w:after="112" w:line="249" w:lineRule="auto"/>
        <w:ind w:left="360" w:right="15" w:firstLine="0"/>
        <w:rPr>
          <w:rFonts w:ascii="Arial" w:hAnsi="Arial" w:cs="Arial"/>
        </w:rPr>
      </w:pPr>
      <w:ins w:id="2685" w:author="BOUVY Martine [2]" w:date="2021-08-02T13:09:00Z">
        <w:r>
          <w:rPr>
            <w:rFonts w:ascii="Arial" w:hAnsi="Arial" w:cs="Arial"/>
          </w:rPr>
          <w:t xml:space="preserve">IF Name is translated, </w:t>
        </w:r>
      </w:ins>
      <w:del w:id="2686" w:author="BOUVY Martine [2]" w:date="2021-08-02T13:09:00Z">
        <w:r w:rsidR="00ED174F" w:rsidRPr="00FB05E9" w:rsidDel="00CA2128">
          <w:rPr>
            <w:rFonts w:ascii="Arial" w:hAnsi="Arial" w:cs="Arial"/>
          </w:rPr>
          <w:delText xml:space="preserve">IF Country is present, </w:delText>
        </w:r>
      </w:del>
      <w:r w:rsidR="00ED174F" w:rsidRPr="00FB05E9">
        <w:rPr>
          <w:rFonts w:ascii="Arial" w:hAnsi="Arial" w:cs="Arial"/>
        </w:rPr>
        <w:t>Name</w:t>
      </w:r>
      <w:ins w:id="2687" w:author="BOUVY Martine [2]" w:date="2021-08-02T13:07:00Z">
        <w:r>
          <w:rPr>
            <w:rFonts w:ascii="Arial" w:hAnsi="Arial" w:cs="Arial"/>
          </w:rPr>
          <w:t xml:space="preserve"> length is calculated in order to fill max 2 lines</w:t>
        </w:r>
      </w:ins>
      <w:ins w:id="2688" w:author="BOUVY Martine [2]" w:date="2021-08-02T13:09:00Z">
        <w:r>
          <w:rPr>
            <w:rFonts w:ascii="Arial" w:hAnsi="Arial" w:cs="Arial"/>
          </w:rPr>
          <w:t xml:space="preserve"> in MT</w:t>
        </w:r>
      </w:ins>
      <w:ins w:id="2689" w:author="BOUVY Martine [2]" w:date="2021-08-02T13:07:00Z">
        <w:r>
          <w:rPr>
            <w:rFonts w:ascii="Arial" w:hAnsi="Arial" w:cs="Arial"/>
          </w:rPr>
          <w:t xml:space="preserve"> (including the </w:t>
        </w:r>
      </w:ins>
      <w:ins w:id="2690" w:author="BOUVY Martine [2]" w:date="2021-08-02T13:10:00Z">
        <w:r>
          <w:rPr>
            <w:rFonts w:ascii="Arial" w:hAnsi="Arial" w:cs="Arial"/>
          </w:rPr>
          <w:t xml:space="preserve">MX </w:t>
        </w:r>
      </w:ins>
      <w:ins w:id="2691" w:author="BOUVY Martine [2]" w:date="2021-08-02T13:07:00Z">
        <w:r>
          <w:rPr>
            <w:rFonts w:ascii="Arial" w:hAnsi="Arial" w:cs="Arial"/>
          </w:rPr>
          <w:t>code word)</w:t>
        </w:r>
      </w:ins>
      <w:r w:rsidR="00ED174F" w:rsidRPr="00FB05E9">
        <w:rPr>
          <w:rFonts w:ascii="Arial" w:hAnsi="Arial" w:cs="Arial"/>
        </w:rPr>
        <w:t xml:space="preserve"> </w:t>
      </w:r>
      <w:del w:id="2692" w:author="BOUVY Martine [2]" w:date="2021-08-02T13:07:00Z">
        <w:r w:rsidR="00ED174F" w:rsidRPr="00FB05E9" w:rsidDel="00CA2128">
          <w:rPr>
            <w:rFonts w:ascii="Arial" w:hAnsi="Arial" w:cs="Arial"/>
          </w:rPr>
          <w:delText xml:space="preserve">is truncated after 34 characters if length &gt; 35 else Name is truncated after 69 characters if length &gt; 70 (and added “+” for truncation indication). </w:delText>
        </w:r>
      </w:del>
      <w:r w:rsidR="00ED174F" w:rsidRPr="00FB05E9">
        <w:rPr>
          <w:rFonts w:ascii="Arial" w:hAnsi="Arial" w:cs="Arial"/>
        </w:rPr>
        <w:t xml:space="preserve">Preference is given to BICFI. </w:t>
      </w:r>
    </w:p>
    <w:p w14:paraId="2AD230D3" w14:textId="77777777" w:rsidR="00ED174F" w:rsidRPr="00FB05E9" w:rsidRDefault="00ED174F" w:rsidP="00ED174F">
      <w:pPr>
        <w:spacing w:after="112" w:line="249" w:lineRule="auto"/>
        <w:ind w:left="360" w:right="15" w:firstLine="0"/>
        <w:rPr>
          <w:rFonts w:ascii="Arial" w:hAnsi="Arial" w:cs="Arial"/>
        </w:rPr>
      </w:pPr>
      <w:r w:rsidRPr="00FB05E9">
        <w:rPr>
          <w:rFonts w:ascii="Arial" w:hAnsi="Arial" w:cs="Arial"/>
        </w:rPr>
        <w:lastRenderedPageBreak/>
        <w:t xml:space="preserve">The ISO Clearing System Identification is not converted into the MT Clearing System Identification (eg.,”AUBSB” is not converted to “AU”). </w:t>
      </w:r>
    </w:p>
    <w:p w14:paraId="5CA7D3CF" w14:textId="77777777" w:rsidR="00ED174F" w:rsidRDefault="00ED174F" w:rsidP="00ED174F">
      <w:pPr>
        <w:spacing w:after="112" w:line="249" w:lineRule="auto"/>
        <w:ind w:left="0" w:right="15" w:firstLine="0"/>
      </w:pPr>
    </w:p>
    <w:p w14:paraId="2D759F24" w14:textId="77777777" w:rsidR="00ED174F" w:rsidRDefault="00ED174F" w:rsidP="00ED174F">
      <w:pPr>
        <w:spacing w:after="95"/>
        <w:ind w:left="419" w:right="157" w:hanging="7"/>
      </w:pPr>
      <w:r>
        <w:rPr>
          <w:rFonts w:ascii="Arial" w:eastAsia="Arial" w:hAnsi="Arial" w:cs="Arial"/>
          <w:b/>
        </w:rPr>
        <w:t xml:space="preserve">Format </w:t>
      </w:r>
    </w:p>
    <w:p w14:paraId="1466F3FC" w14:textId="6FA3C2B7" w:rsidR="00ED174F" w:rsidRDefault="00ED174F" w:rsidP="00ED174F">
      <w:pPr>
        <w:spacing w:after="112" w:line="249" w:lineRule="auto"/>
        <w:ind w:left="849" w:right="15" w:hanging="10"/>
        <w:rPr>
          <w:ins w:id="2693" w:author="BOUVY Martine [2]" w:date="2021-08-02T13:20:00Z"/>
          <w:rFonts w:ascii="Arial" w:eastAsia="Arial" w:hAnsi="Arial" w:cs="Arial"/>
        </w:rPr>
      </w:pPr>
      <w:r>
        <w:rPr>
          <w:rFonts w:ascii="Arial" w:eastAsia="Arial" w:hAnsi="Arial" w:cs="Arial"/>
          <w:b/>
        </w:rPr>
        <w:t xml:space="preserve">Input </w:t>
      </w:r>
      <w:r>
        <w:rPr>
          <w:rFonts w:ascii="Arial" w:eastAsia="Arial" w:hAnsi="Arial" w:cs="Arial"/>
        </w:rPr>
        <w:t xml:space="preserve"> MXAgent :</w:t>
      </w:r>
      <w:r w:rsidRPr="0058654F">
        <w:t xml:space="preserve"> </w:t>
      </w:r>
      <w:r w:rsidRPr="0058654F">
        <w:rPr>
          <w:rFonts w:ascii="Arial" w:eastAsia="Arial" w:hAnsi="Arial" w:cs="Arial"/>
        </w:rPr>
        <w:t>BranchAndFinancialInstitutionIdentification6</w:t>
      </w:r>
    </w:p>
    <w:p w14:paraId="7871D84B" w14:textId="0213F6C5" w:rsidR="00827B29" w:rsidRPr="00827B29" w:rsidRDefault="00827B29" w:rsidP="00ED174F">
      <w:pPr>
        <w:spacing w:after="112" w:line="249" w:lineRule="auto"/>
        <w:ind w:left="849" w:right="15" w:hanging="10"/>
      </w:pPr>
      <w:ins w:id="2694" w:author="BOUVY Martine [2]" w:date="2021-08-02T13:20:00Z">
        <w:r w:rsidRPr="0087217C">
          <w:rPr>
            <w:rFonts w:ascii="Arial" w:eastAsia="Arial" w:hAnsi="Arial" w:cs="Arial"/>
          </w:rPr>
          <w:t xml:space="preserve">           MX</w:t>
        </w:r>
      </w:ins>
      <w:ins w:id="2695" w:author="BOUVY Martine [2]" w:date="2021-08-02T13:21:00Z">
        <w:r w:rsidRPr="0087217C">
          <w:rPr>
            <w:rFonts w:ascii="Arial" w:eastAsia="Arial" w:hAnsi="Arial" w:cs="Arial"/>
          </w:rPr>
          <w:t xml:space="preserve">CodeLength : </w:t>
        </w:r>
        <w:r>
          <w:rPr>
            <w:rFonts w:ascii="Arial" w:eastAsia="Arial" w:hAnsi="Arial" w:cs="Arial"/>
          </w:rPr>
          <w:t>length of the codeword to be used to translate to MT including the starting and ending slashes (example /INTA/)</w:t>
        </w:r>
      </w:ins>
    </w:p>
    <w:p w14:paraId="4CAABE19" w14:textId="77777777" w:rsidR="00ED174F" w:rsidRDefault="00ED174F" w:rsidP="00ED174F">
      <w:pPr>
        <w:spacing w:after="112" w:line="249" w:lineRule="auto"/>
        <w:ind w:left="849" w:right="15" w:hanging="10"/>
      </w:pPr>
      <w:r>
        <w:rPr>
          <w:rFonts w:ascii="Arial" w:eastAsia="Arial" w:hAnsi="Arial" w:cs="Arial"/>
          <w:b/>
        </w:rPr>
        <w:t xml:space="preserve">Output  </w:t>
      </w:r>
      <w:r>
        <w:rPr>
          <w:rFonts w:ascii="Arial" w:eastAsia="Arial" w:hAnsi="Arial" w:cs="Arial"/>
        </w:rPr>
        <w:t>MTAgent : string</w:t>
      </w:r>
    </w:p>
    <w:p w14:paraId="4D4B9DB9" w14:textId="77777777" w:rsidR="00ED174F" w:rsidRDefault="00ED174F" w:rsidP="00ED174F">
      <w:pPr>
        <w:spacing w:after="112" w:line="249" w:lineRule="auto"/>
        <w:ind w:left="0" w:right="15" w:firstLine="0"/>
      </w:pPr>
    </w:p>
    <w:p w14:paraId="68EE9779" w14:textId="77777777" w:rsidR="00ED174F" w:rsidRDefault="00ED174F" w:rsidP="00ED174F">
      <w:pPr>
        <w:spacing w:after="0" w:line="370" w:lineRule="auto"/>
        <w:ind w:left="839" w:right="6155" w:hanging="427"/>
        <w:rPr>
          <w:rFonts w:ascii="Arial" w:eastAsia="Arial" w:hAnsi="Arial" w:cs="Arial"/>
          <w:b/>
        </w:rPr>
      </w:pPr>
      <w:r>
        <w:rPr>
          <w:rFonts w:ascii="Arial" w:eastAsia="Arial" w:hAnsi="Arial" w:cs="Arial"/>
          <w:b/>
        </w:rPr>
        <w:t>Preconditions</w:t>
      </w:r>
    </w:p>
    <w:p w14:paraId="2435F1EC" w14:textId="1E30BF32" w:rsidR="00ED174F" w:rsidRDefault="00A02D0F" w:rsidP="00ED174F">
      <w:pPr>
        <w:spacing w:after="0" w:line="370" w:lineRule="auto"/>
        <w:ind w:left="839" w:right="6155" w:hanging="427"/>
      </w:pPr>
      <w:r>
        <w:rPr>
          <w:rFonts w:ascii="Arial" w:eastAsia="Arial" w:hAnsi="Arial" w:cs="Arial"/>
          <w:b/>
        </w:rPr>
        <w:t xml:space="preserve">       </w:t>
      </w:r>
      <w:r w:rsidR="00ED174F">
        <w:rPr>
          <w:rFonts w:ascii="Arial" w:eastAsia="Arial" w:hAnsi="Arial" w:cs="Arial"/>
          <w:b/>
        </w:rPr>
        <w:t xml:space="preserve"> </w:t>
      </w:r>
      <w:r w:rsidR="00ED174F">
        <w:rPr>
          <w:rFonts w:ascii="Arial" w:eastAsia="Arial" w:hAnsi="Arial" w:cs="Arial"/>
        </w:rPr>
        <w:t xml:space="preserve">None. </w:t>
      </w:r>
    </w:p>
    <w:p w14:paraId="448EB2F7" w14:textId="77777777" w:rsidR="00ED174F" w:rsidRDefault="00ED174F" w:rsidP="00ED174F">
      <w:pPr>
        <w:spacing w:after="9"/>
        <w:ind w:left="419" w:right="157" w:hanging="7"/>
      </w:pPr>
      <w:r>
        <w:rPr>
          <w:rFonts w:ascii="Arial" w:eastAsia="Arial" w:hAnsi="Arial" w:cs="Arial"/>
          <w:b/>
        </w:rPr>
        <w:t xml:space="preserve">Formal description </w:t>
      </w:r>
    </w:p>
    <w:p w14:paraId="31748B78" w14:textId="77777777" w:rsidR="00ED174F" w:rsidRDefault="00ED174F" w:rsidP="00ED174F">
      <w:pPr>
        <w:spacing w:after="9"/>
        <w:ind w:left="419" w:right="157" w:hanging="7"/>
      </w:pPr>
    </w:p>
    <w:p w14:paraId="5A6A1352" w14:textId="0C99D6F1" w:rsidR="00CA2128" w:rsidRDefault="00ED174F" w:rsidP="00ED174F">
      <w:pPr>
        <w:spacing w:after="9"/>
        <w:ind w:left="419" w:right="157" w:hanging="7"/>
        <w:rPr>
          <w:ins w:id="2696" w:author="BOUVY Martine [2]" w:date="2021-08-02T13:15:00Z"/>
        </w:rPr>
      </w:pPr>
      <w:r>
        <w:t>/* Local variables : MXBICFI, MXName, MXTownName, MXCountry, MXClearingId</w:t>
      </w:r>
      <w:ins w:id="2697" w:author="BOUVY Martine [2]" w:date="2021-08-02T13:15:00Z">
        <w:r w:rsidR="00CA2128">
          <w:t>:string</w:t>
        </w:r>
      </w:ins>
    </w:p>
    <w:p w14:paraId="6D8DA858" w14:textId="362C9579" w:rsidR="00055F3E" w:rsidRDefault="00CA2128" w:rsidP="00055F3E">
      <w:pPr>
        <w:spacing w:after="9"/>
        <w:ind w:left="419" w:right="157" w:hanging="7"/>
        <w:rPr>
          <w:ins w:id="2698" w:author="BOUVY Martine [2]" w:date="2021-08-02T13:28:00Z"/>
        </w:rPr>
      </w:pPr>
      <w:ins w:id="2699" w:author="BOUVY Martine [2]" w:date="2021-08-02T13:15:00Z">
        <w:r>
          <w:t>Max</w:t>
        </w:r>
      </w:ins>
      <w:ins w:id="2700" w:author="BOUVY Martine [2]" w:date="2021-08-02T13:26:00Z">
        <w:r w:rsidR="00827B29">
          <w:t>CC</w:t>
        </w:r>
      </w:ins>
      <w:ins w:id="2701" w:author="BOUVY Martine [2]" w:date="2021-08-02T13:16:00Z">
        <w:r>
          <w:t>NameLength</w:t>
        </w:r>
      </w:ins>
      <w:ins w:id="2702" w:author="BOUVY Martine [2]" w:date="2021-08-02T13:20:00Z">
        <w:r w:rsidR="00827B29">
          <w:t xml:space="preserve">,MaxNameLength </w:t>
        </w:r>
      </w:ins>
      <w:ins w:id="2703" w:author="BOUVY Martine [2]" w:date="2021-08-02T13:16:00Z">
        <w:r>
          <w:t xml:space="preserve"> : integer</w:t>
        </w:r>
      </w:ins>
      <w:r w:rsidR="00ED174F">
        <w:t xml:space="preserve"> */</w:t>
      </w:r>
    </w:p>
    <w:p w14:paraId="1EF20667" w14:textId="5704CD21" w:rsidR="00827B29" w:rsidDel="005C1EA7" w:rsidRDefault="00827B29" w:rsidP="00ED174F">
      <w:pPr>
        <w:spacing w:after="9"/>
        <w:ind w:left="419" w:right="157" w:hanging="7"/>
        <w:rPr>
          <w:del w:id="2704" w:author="BOUVY Martine [2]" w:date="2021-08-02T13:32:00Z"/>
        </w:rPr>
      </w:pPr>
    </w:p>
    <w:p w14:paraId="18A54AD3" w14:textId="77777777" w:rsidR="00ED174F" w:rsidRDefault="00ED174F" w:rsidP="00ED174F">
      <w:pPr>
        <w:spacing w:after="9"/>
        <w:ind w:left="419" w:right="157" w:hanging="7"/>
      </w:pPr>
    </w:p>
    <w:p w14:paraId="18343C00" w14:textId="77777777" w:rsidR="00ED174F" w:rsidRDefault="00ED174F" w:rsidP="00ED174F">
      <w:pPr>
        <w:spacing w:after="9"/>
        <w:ind w:left="419" w:right="157" w:hanging="7"/>
      </w:pPr>
      <w:r>
        <w:t>MXBICFI = MXAgent.FinancialInstitutionIdentification.BICFI</w:t>
      </w:r>
    </w:p>
    <w:p w14:paraId="26EE7A15" w14:textId="77777777" w:rsidR="00ED174F" w:rsidRDefault="00ED174F" w:rsidP="00ED174F">
      <w:pPr>
        <w:spacing w:after="9"/>
        <w:ind w:left="419" w:right="157" w:hanging="7"/>
      </w:pPr>
      <w:r>
        <w:t>MXName = MXAgent.FinancialInstitutionIdentification.Name</w:t>
      </w:r>
    </w:p>
    <w:p w14:paraId="25CE464E" w14:textId="77777777" w:rsidR="00ED174F" w:rsidRDefault="00ED174F" w:rsidP="00ED174F">
      <w:pPr>
        <w:spacing w:after="9"/>
        <w:ind w:left="419" w:right="157" w:hanging="7"/>
      </w:pPr>
      <w:r>
        <w:t>MXTownName = MXAgent.FinancialInstitutionIdentification.PostalAddress.TownName</w:t>
      </w:r>
    </w:p>
    <w:p w14:paraId="756BED88" w14:textId="77777777" w:rsidR="00ED174F" w:rsidRDefault="00ED174F" w:rsidP="00ED174F">
      <w:pPr>
        <w:spacing w:after="9"/>
        <w:ind w:left="419" w:right="157" w:hanging="7"/>
      </w:pPr>
      <w:r>
        <w:t>MXCountry = MXAgent.FinancialInstitutionIdentification.PostalAddress.Country</w:t>
      </w:r>
    </w:p>
    <w:p w14:paraId="48847A62" w14:textId="6C8CE437" w:rsidR="00ED174F" w:rsidRDefault="00ED174F" w:rsidP="00ED174F">
      <w:pPr>
        <w:spacing w:after="9"/>
        <w:ind w:left="419" w:right="157" w:hanging="7"/>
        <w:rPr>
          <w:ins w:id="2705" w:author="BOUVY Martine [2]" w:date="2021-08-02T13:31:00Z"/>
        </w:rPr>
      </w:pPr>
      <w:r>
        <w:t>MXClearingId = MXAgent.FinancialInstitutionIdentification.ClearingSystemMemberIdentification</w:t>
      </w:r>
    </w:p>
    <w:p w14:paraId="741BFC9A" w14:textId="743E6182" w:rsidR="00055F3E" w:rsidRDefault="00055F3E" w:rsidP="00ED174F">
      <w:pPr>
        <w:spacing w:after="9"/>
        <w:ind w:left="419" w:right="157" w:hanging="7"/>
        <w:rPr>
          <w:ins w:id="2706" w:author="BOUVY Martine [2]" w:date="2021-08-02T13:31:00Z"/>
        </w:rPr>
      </w:pPr>
    </w:p>
    <w:p w14:paraId="5DBA2EF7" w14:textId="39BC55BC" w:rsidR="00055F3E" w:rsidRDefault="00055F3E" w:rsidP="00055F3E">
      <w:pPr>
        <w:spacing w:after="9"/>
        <w:ind w:left="419" w:right="157" w:hanging="7"/>
        <w:rPr>
          <w:ins w:id="2707" w:author="BOUVY Martine [2]" w:date="2021-08-02T13:31:00Z"/>
        </w:rPr>
      </w:pPr>
      <w:ins w:id="2708" w:author="BOUVY Martine [2]" w:date="2021-08-02T13:31:00Z">
        <w:r>
          <w:t xml:space="preserve">/* </w:t>
        </w:r>
      </w:ins>
      <w:ins w:id="2709" w:author="BOUVY Martine [2]" w:date="2021-08-02T13:53:00Z">
        <w:r w:rsidR="00D9634D">
          <w:t xml:space="preserve">IF Name is translated and </w:t>
        </w:r>
      </w:ins>
      <w:ins w:id="2710" w:author="BOUVY Martine [2]" w:date="2021-08-02T13:31:00Z">
        <w:r>
          <w:t>IF Country is present then the structure is</w:t>
        </w:r>
      </w:ins>
    </w:p>
    <w:p w14:paraId="4AA8B1EA" w14:textId="77777777" w:rsidR="00055F3E" w:rsidRDefault="00055F3E" w:rsidP="00055F3E">
      <w:pPr>
        <w:spacing w:after="9"/>
        <w:ind w:left="419" w:right="157" w:hanging="7"/>
        <w:rPr>
          <w:ins w:id="2711" w:author="BOUVY Martine [2]" w:date="2021-08-02T13:31:00Z"/>
        </w:rPr>
      </w:pPr>
      <w:ins w:id="2712" w:author="BOUVY Martine [2]" w:date="2021-08-02T13:31:00Z">
        <w:r>
          <w:t xml:space="preserve">“/CodeWord/Name(Country(TownName” that can use up to max 2 lines of 35 char, first line starting with the codeword, second line starting with “//”. </w:t>
        </w:r>
      </w:ins>
    </w:p>
    <w:p w14:paraId="44BE4555" w14:textId="77777777" w:rsidR="00055F3E" w:rsidRDefault="00055F3E" w:rsidP="00055F3E">
      <w:pPr>
        <w:spacing w:after="9"/>
        <w:ind w:left="419" w:right="157" w:hanging="7"/>
        <w:rPr>
          <w:ins w:id="2713" w:author="BOUVY Martine [2]" w:date="2021-08-02T13:31:00Z"/>
        </w:rPr>
      </w:pPr>
      <w:ins w:id="2714" w:author="BOUVY Martine [2]" w:date="2021-08-02T13:31:00Z">
        <w:r>
          <w:t>Remove 2 for “(“ and another 2 for country Code */</w:t>
        </w:r>
      </w:ins>
    </w:p>
    <w:p w14:paraId="5276BA39" w14:textId="77777777" w:rsidR="00055F3E" w:rsidRDefault="00055F3E" w:rsidP="00055F3E">
      <w:pPr>
        <w:spacing w:after="9"/>
        <w:ind w:left="419" w:right="157" w:hanging="7"/>
        <w:rPr>
          <w:ins w:id="2715" w:author="BOUVY Martine [2]" w:date="2021-08-02T13:31:00Z"/>
        </w:rPr>
      </w:pPr>
    </w:p>
    <w:p w14:paraId="2FD30F93" w14:textId="15929701" w:rsidR="00055F3E" w:rsidRDefault="00055F3E" w:rsidP="00055F3E">
      <w:pPr>
        <w:spacing w:after="9"/>
        <w:ind w:left="419" w:right="157" w:hanging="7"/>
        <w:rPr>
          <w:ins w:id="2716" w:author="BOUVY Martine [2]" w:date="2021-08-02T13:53:00Z"/>
        </w:rPr>
      </w:pPr>
      <w:ins w:id="2717" w:author="BOUVY Martine [2]" w:date="2021-08-02T13:31:00Z">
        <w:r>
          <w:t>MaxCCNameLength= 35-MXCodeLength + 33 – 2 – 2 – Length(MXTow</w:t>
        </w:r>
      </w:ins>
      <w:ins w:id="2718" w:author="BOUVY Martine [2]" w:date="2021-08-02T13:32:00Z">
        <w:r w:rsidR="005C1EA7">
          <w:t>n</w:t>
        </w:r>
      </w:ins>
      <w:ins w:id="2719" w:author="BOUVY Martine [2]" w:date="2021-08-02T13:31:00Z">
        <w:r>
          <w:t>Name)</w:t>
        </w:r>
      </w:ins>
    </w:p>
    <w:p w14:paraId="33B7BD3B" w14:textId="1250A883" w:rsidR="00D9634D" w:rsidRDefault="00D9634D" w:rsidP="00055F3E">
      <w:pPr>
        <w:spacing w:after="9"/>
        <w:ind w:left="419" w:right="157" w:hanging="7"/>
        <w:rPr>
          <w:ins w:id="2720" w:author="BOUVY Martine [2]" w:date="2021-08-02T13:53:00Z"/>
        </w:rPr>
      </w:pPr>
    </w:p>
    <w:p w14:paraId="3B5D629C" w14:textId="69DBF86A" w:rsidR="00D9634D" w:rsidRDefault="00D9634D" w:rsidP="00055F3E">
      <w:pPr>
        <w:spacing w:after="9"/>
        <w:ind w:left="419" w:right="157" w:hanging="7"/>
        <w:rPr>
          <w:ins w:id="2721" w:author="BOUVY Martine [2]" w:date="2021-08-02T13:55:00Z"/>
        </w:rPr>
      </w:pPr>
      <w:ins w:id="2722" w:author="BOUVY Martine [2]" w:date="2021-08-02T13:53:00Z">
        <w:r>
          <w:t xml:space="preserve">/* IF Name is translated and Country is absent then the structure is </w:t>
        </w:r>
      </w:ins>
      <w:ins w:id="2723" w:author="BOUVY Martine [2]" w:date="2021-08-02T13:54:00Z">
        <w:r>
          <w:t>“/CodeWord/Name”</w:t>
        </w:r>
      </w:ins>
      <w:ins w:id="2724" w:author="BOUVY Martine [2]" w:date="2021-08-02T13:55:00Z">
        <w:r>
          <w:t xml:space="preserve"> using max 2 lines of 35 char in MT */</w:t>
        </w:r>
      </w:ins>
    </w:p>
    <w:p w14:paraId="3E26E661" w14:textId="77777777" w:rsidR="00D9634D" w:rsidRDefault="00D9634D" w:rsidP="00055F3E">
      <w:pPr>
        <w:spacing w:after="9"/>
        <w:ind w:left="419" w:right="157" w:hanging="7"/>
        <w:rPr>
          <w:ins w:id="2725" w:author="BOUVY Martine [2]" w:date="2021-08-02T13:54:00Z"/>
        </w:rPr>
      </w:pPr>
    </w:p>
    <w:p w14:paraId="05F6C35F" w14:textId="257E9E09" w:rsidR="00D9634D" w:rsidRDefault="00D9634D" w:rsidP="00055F3E">
      <w:pPr>
        <w:spacing w:after="9"/>
        <w:ind w:left="419" w:right="157" w:hanging="7"/>
        <w:rPr>
          <w:ins w:id="2726" w:author="BOUVY Martine [2]" w:date="2021-08-02T13:31:00Z"/>
        </w:rPr>
      </w:pPr>
      <w:ins w:id="2727" w:author="BOUVY Martine [2]" w:date="2021-08-02T13:54:00Z">
        <w:r>
          <w:t xml:space="preserve">MaxNameLength = </w:t>
        </w:r>
      </w:ins>
      <w:ins w:id="2728" w:author="BOUVY Martine [2]" w:date="2021-08-02T13:55:00Z">
        <w:r>
          <w:t xml:space="preserve">35 – MXCodeLength </w:t>
        </w:r>
      </w:ins>
      <w:ins w:id="2729" w:author="BOUVY Martine [2]" w:date="2021-08-02T13:56:00Z">
        <w:r w:rsidR="00826322">
          <w:t>+ 33</w:t>
        </w:r>
        <w:r>
          <w:t xml:space="preserve"> </w:t>
        </w:r>
      </w:ins>
    </w:p>
    <w:p w14:paraId="182FAA0C" w14:textId="77777777" w:rsidR="00055F3E" w:rsidRDefault="00055F3E" w:rsidP="00ED174F">
      <w:pPr>
        <w:spacing w:after="9"/>
        <w:ind w:left="419" w:right="157" w:hanging="7"/>
      </w:pPr>
    </w:p>
    <w:p w14:paraId="1D57E4BC" w14:textId="77777777" w:rsidR="00ED174F" w:rsidRDefault="00ED174F" w:rsidP="00ED174F">
      <w:pPr>
        <w:spacing w:after="9"/>
        <w:ind w:left="419" w:right="157" w:hanging="7"/>
      </w:pPr>
    </w:p>
    <w:p w14:paraId="4FEEBFB0" w14:textId="008D2437" w:rsidR="00ED174F" w:rsidRDefault="00ED174F" w:rsidP="00ED174F">
      <w:pPr>
        <w:spacing w:after="9"/>
        <w:ind w:left="419" w:right="157" w:hanging="7"/>
      </w:pPr>
      <w:r w:rsidRPr="009653B5">
        <w:rPr>
          <w:b/>
        </w:rPr>
        <w:t>IF</w:t>
      </w:r>
      <w:r w:rsidR="00A02D0F">
        <w:t xml:space="preserve"> MXBICFI </w:t>
      </w:r>
      <w:r w:rsidR="00A02D0F" w:rsidRPr="00A02D0F">
        <w:rPr>
          <w:b/>
        </w:rPr>
        <w:t>IsPresent</w:t>
      </w:r>
      <w:r w:rsidR="00A02D0F">
        <w:t xml:space="preserve"> THEN</w:t>
      </w:r>
    </w:p>
    <w:p w14:paraId="153C900B" w14:textId="77777777" w:rsidR="00ED174F" w:rsidRDefault="00ED174F" w:rsidP="00ED174F">
      <w:pPr>
        <w:spacing w:after="9"/>
        <w:ind w:left="419" w:right="157" w:hanging="7"/>
      </w:pPr>
      <w:r>
        <w:t xml:space="preserve">     MTAgent = MXBICFI</w:t>
      </w:r>
    </w:p>
    <w:p w14:paraId="4F6EA5F3" w14:textId="77777777" w:rsidR="00ED174F" w:rsidRDefault="00ED174F" w:rsidP="00ED174F">
      <w:pPr>
        <w:spacing w:after="9"/>
        <w:ind w:left="419" w:right="157" w:hanging="7"/>
      </w:pPr>
    </w:p>
    <w:p w14:paraId="62E13EB5" w14:textId="6F21B018" w:rsidR="00ED174F" w:rsidRDefault="00ED174F" w:rsidP="00ED174F">
      <w:pPr>
        <w:spacing w:after="9"/>
        <w:ind w:left="419" w:right="157" w:hanging="7"/>
      </w:pPr>
      <w:r w:rsidRPr="00A80ACB">
        <w:rPr>
          <w:b/>
        </w:rPr>
        <w:t>ELSE</w:t>
      </w:r>
      <w:r>
        <w:rPr>
          <w:b/>
        </w:rPr>
        <w:t xml:space="preserve">IF </w:t>
      </w:r>
      <w:r>
        <w:t xml:space="preserve">MXName </w:t>
      </w:r>
      <w:r w:rsidRPr="00A02D0F">
        <w:rPr>
          <w:b/>
        </w:rPr>
        <w:t>IsPresent</w:t>
      </w:r>
      <w:r w:rsidR="00A02D0F">
        <w:t xml:space="preserve"> THEN</w:t>
      </w:r>
    </w:p>
    <w:p w14:paraId="762F8103" w14:textId="77777777" w:rsidR="00ED174F" w:rsidRDefault="00ED174F" w:rsidP="00ED174F">
      <w:pPr>
        <w:spacing w:after="9"/>
        <w:ind w:left="419" w:right="157" w:hanging="7"/>
        <w:rPr>
          <w:b/>
        </w:rPr>
      </w:pPr>
    </w:p>
    <w:p w14:paraId="17755970" w14:textId="5B789D2C" w:rsidR="00ED174F" w:rsidRPr="00A02D0F" w:rsidRDefault="00ED174F" w:rsidP="00ED174F">
      <w:pPr>
        <w:spacing w:after="9"/>
        <w:ind w:left="419" w:right="157" w:hanging="7"/>
      </w:pPr>
      <w:r>
        <w:rPr>
          <w:b/>
        </w:rPr>
        <w:lastRenderedPageBreak/>
        <w:t xml:space="preserve">        IF </w:t>
      </w:r>
      <w:r w:rsidRPr="00A02D0F">
        <w:t>MXCountry</w:t>
      </w:r>
      <w:r>
        <w:rPr>
          <w:b/>
        </w:rPr>
        <w:t xml:space="preserve"> IsPresent </w:t>
      </w:r>
      <w:r w:rsidR="00A02D0F">
        <w:t>THEN</w:t>
      </w:r>
    </w:p>
    <w:p w14:paraId="0BF4CF38" w14:textId="77777777" w:rsidR="00ED174F" w:rsidRDefault="00ED174F" w:rsidP="00ED174F">
      <w:pPr>
        <w:spacing w:after="9"/>
        <w:ind w:left="419" w:right="157" w:hanging="7"/>
      </w:pPr>
    </w:p>
    <w:p w14:paraId="49BE4D4B" w14:textId="277589D7" w:rsidR="00ED174F" w:rsidRDefault="00ED174F" w:rsidP="00ED174F">
      <w:pPr>
        <w:spacing w:after="9"/>
        <w:ind w:left="419" w:right="157" w:firstLine="301"/>
      </w:pPr>
      <w:r>
        <w:t xml:space="preserve">   </w:t>
      </w:r>
      <w:r>
        <w:tab/>
      </w:r>
      <w:r w:rsidRPr="00A02D0F">
        <w:rPr>
          <w:b/>
        </w:rPr>
        <w:t>IF</w:t>
      </w:r>
      <w:r w:rsidR="00A02D0F">
        <w:t xml:space="preserve"> </w:t>
      </w:r>
      <w:r w:rsidR="00A02D0F" w:rsidRPr="00A02D0F">
        <w:rPr>
          <w:b/>
        </w:rPr>
        <w:t>Length</w:t>
      </w:r>
      <w:r w:rsidR="00A02D0F">
        <w:t xml:space="preserve">(MXName)&gt; </w:t>
      </w:r>
      <w:del w:id="2730" w:author="BOUVY Martine [2]" w:date="2021-08-02T13:44:00Z">
        <w:r w:rsidR="00A02D0F" w:rsidDel="00D44EE8">
          <w:delText xml:space="preserve">35 </w:delText>
        </w:r>
      </w:del>
      <w:ins w:id="2731" w:author="BOUVY Martine [2]" w:date="2021-08-02T13:44:00Z">
        <w:r w:rsidR="00D44EE8">
          <w:t xml:space="preserve">MaxCCNameLength </w:t>
        </w:r>
      </w:ins>
      <w:r w:rsidR="00A02D0F">
        <w:t>THEN</w:t>
      </w:r>
    </w:p>
    <w:p w14:paraId="24A807B2" w14:textId="307DF975" w:rsidR="00ED174F" w:rsidRDefault="00ED174F" w:rsidP="00ED174F">
      <w:pPr>
        <w:spacing w:after="9"/>
        <w:ind w:left="419" w:right="157" w:hanging="7"/>
      </w:pPr>
      <w:r>
        <w:tab/>
      </w:r>
      <w:r>
        <w:tab/>
      </w:r>
      <w:r>
        <w:tab/>
        <w:t xml:space="preserve">    MTAgent =  </w:t>
      </w:r>
      <w:r w:rsidRPr="00A02D0F">
        <w:rPr>
          <w:b/>
        </w:rPr>
        <w:t>Concatenate</w:t>
      </w:r>
      <w:r>
        <w:t>(Substring(MXName, 1,</w:t>
      </w:r>
      <w:del w:id="2732" w:author="BOUVY Martine [2]" w:date="2021-08-02T13:44:00Z">
        <w:r w:rsidDel="00D44EE8">
          <w:delText xml:space="preserve"> 34</w:delText>
        </w:r>
      </w:del>
      <w:ins w:id="2733" w:author="BOUVY Martine [2]" w:date="2021-08-02T13:45:00Z">
        <w:r w:rsidR="00D44EE8">
          <w:t xml:space="preserve"> MaxCCNameLength - 1</w:t>
        </w:r>
      </w:ins>
      <w:r>
        <w:t>), “+”)</w:t>
      </w:r>
    </w:p>
    <w:p w14:paraId="5D3BFC26" w14:textId="77777777" w:rsidR="00ED174F" w:rsidRPr="00A02D0F" w:rsidRDefault="00ED174F" w:rsidP="00ED174F">
      <w:pPr>
        <w:spacing w:after="9"/>
        <w:ind w:left="419" w:right="157" w:hanging="7"/>
        <w:rPr>
          <w:b/>
        </w:rPr>
      </w:pPr>
      <w:r>
        <w:tab/>
      </w:r>
      <w:r>
        <w:tab/>
      </w:r>
      <w:r>
        <w:tab/>
      </w:r>
      <w:r w:rsidRPr="00A02D0F">
        <w:rPr>
          <w:b/>
        </w:rPr>
        <w:t>ELSE</w:t>
      </w:r>
    </w:p>
    <w:p w14:paraId="61451864" w14:textId="77777777" w:rsidR="00ED174F" w:rsidRDefault="00ED174F" w:rsidP="00ED174F">
      <w:pPr>
        <w:spacing w:after="9"/>
        <w:ind w:left="419" w:right="157" w:hanging="7"/>
      </w:pPr>
      <w:r>
        <w:tab/>
      </w:r>
      <w:r>
        <w:tab/>
      </w:r>
      <w:r>
        <w:tab/>
        <w:t xml:space="preserve">    MTAgent = MXName</w:t>
      </w:r>
    </w:p>
    <w:p w14:paraId="32C5A552" w14:textId="77777777" w:rsidR="00ED174F" w:rsidRPr="00A02D0F" w:rsidRDefault="00ED174F" w:rsidP="00ED174F">
      <w:pPr>
        <w:spacing w:after="9"/>
        <w:ind w:left="419" w:right="157" w:hanging="7"/>
        <w:rPr>
          <w:b/>
        </w:rPr>
      </w:pPr>
      <w:r>
        <w:t xml:space="preserve">        </w:t>
      </w:r>
      <w:r w:rsidRPr="00A02D0F">
        <w:rPr>
          <w:b/>
        </w:rPr>
        <w:t>ENDIF</w:t>
      </w:r>
    </w:p>
    <w:p w14:paraId="63641154" w14:textId="77777777" w:rsidR="00ED174F" w:rsidRDefault="00ED174F" w:rsidP="00ED174F">
      <w:pPr>
        <w:spacing w:after="9"/>
        <w:ind w:left="419" w:right="157" w:hanging="7"/>
      </w:pPr>
      <w:r>
        <w:t xml:space="preserve">        </w:t>
      </w:r>
    </w:p>
    <w:p w14:paraId="10F9BBDB" w14:textId="77777777" w:rsidR="00ED174F" w:rsidRDefault="00ED174F" w:rsidP="00ED174F">
      <w:pPr>
        <w:spacing w:after="9"/>
        <w:ind w:left="850" w:right="157" w:firstLine="0"/>
      </w:pPr>
      <w:r>
        <w:t xml:space="preserve">     MTAgent = </w:t>
      </w:r>
      <w:r w:rsidRPr="00A02D0F">
        <w:rPr>
          <w:b/>
        </w:rPr>
        <w:t>Concatenate</w:t>
      </w:r>
      <w:r>
        <w:t xml:space="preserve">(MTAgent, “(“,MXCountry,”(“, MXTownName)  </w:t>
      </w:r>
      <w:r>
        <w:tab/>
      </w:r>
    </w:p>
    <w:p w14:paraId="57A86918" w14:textId="77777777" w:rsidR="00ED174F" w:rsidRDefault="00ED174F" w:rsidP="00ED174F">
      <w:pPr>
        <w:spacing w:after="9"/>
        <w:ind w:left="850" w:right="157" w:firstLine="0"/>
      </w:pPr>
    </w:p>
    <w:p w14:paraId="72D4A1D2" w14:textId="3A3A85B5" w:rsidR="00ED174F" w:rsidRDefault="00ED174F" w:rsidP="00ED174F">
      <w:pPr>
        <w:spacing w:after="9"/>
        <w:ind w:left="850" w:right="157" w:firstLine="0"/>
        <w:rPr>
          <w:b/>
        </w:rPr>
      </w:pPr>
      <w:r>
        <w:t xml:space="preserve">    </w:t>
      </w:r>
      <w:r w:rsidRPr="00A80ACB">
        <w:rPr>
          <w:b/>
        </w:rPr>
        <w:t>ELSE</w:t>
      </w:r>
      <w:r w:rsidRPr="00A80ACB">
        <w:rPr>
          <w:b/>
        </w:rPr>
        <w:tab/>
      </w:r>
      <w:ins w:id="2734" w:author="BOUVY Martine [2]" w:date="2021-08-02T13:46:00Z">
        <w:r w:rsidR="00D44EE8" w:rsidRPr="00D9634D">
          <w:t>/* MXCountry is not present */</w:t>
        </w:r>
      </w:ins>
    </w:p>
    <w:p w14:paraId="6250E8E7" w14:textId="1B2A5EA1" w:rsidR="00ED174F" w:rsidRDefault="00ED174F" w:rsidP="00ED174F">
      <w:pPr>
        <w:spacing w:after="9"/>
        <w:ind w:left="419" w:right="157" w:firstLine="301"/>
      </w:pPr>
      <w:r>
        <w:rPr>
          <w:b/>
        </w:rPr>
        <w:t xml:space="preserve">      </w:t>
      </w:r>
      <w:r w:rsidRPr="00A02D0F">
        <w:rPr>
          <w:b/>
        </w:rPr>
        <w:t>IF</w:t>
      </w:r>
      <w:r w:rsidR="00A02D0F">
        <w:t xml:space="preserve"> </w:t>
      </w:r>
      <w:r w:rsidR="00A02D0F" w:rsidRPr="00A02D0F">
        <w:rPr>
          <w:b/>
        </w:rPr>
        <w:t>Length</w:t>
      </w:r>
      <w:r w:rsidR="003E336A">
        <w:t xml:space="preserve">(MXName)&gt; </w:t>
      </w:r>
      <w:del w:id="2735" w:author="BOUVY Martine [2]" w:date="2021-08-02T13:57:00Z">
        <w:r w:rsidR="003E336A" w:rsidDel="009E03F4">
          <w:delText xml:space="preserve">70 </w:delText>
        </w:r>
      </w:del>
      <w:ins w:id="2736" w:author="BOUVY Martine [2]" w:date="2021-08-02T13:57:00Z">
        <w:r w:rsidR="009E03F4">
          <w:t xml:space="preserve">MaxNameLength </w:t>
        </w:r>
      </w:ins>
      <w:r w:rsidR="003E336A">
        <w:t>THEN</w:t>
      </w:r>
    </w:p>
    <w:p w14:paraId="5503CA3F" w14:textId="3BF599F0" w:rsidR="00ED174F" w:rsidRDefault="00ED174F" w:rsidP="00ED174F">
      <w:pPr>
        <w:spacing w:after="9"/>
        <w:ind w:left="419" w:right="157" w:hanging="7"/>
      </w:pPr>
      <w:r>
        <w:tab/>
      </w:r>
      <w:r>
        <w:tab/>
      </w:r>
      <w:r>
        <w:tab/>
        <w:t xml:space="preserve">    MTAgent =  </w:t>
      </w:r>
      <w:r w:rsidRPr="003E336A">
        <w:rPr>
          <w:b/>
        </w:rPr>
        <w:t>Concatenate</w:t>
      </w:r>
      <w:r>
        <w:t>(Substring(MXName, 1,</w:t>
      </w:r>
      <w:del w:id="2737" w:author="BOUVY Martine [2]" w:date="2021-08-02T13:57:00Z">
        <w:r w:rsidDel="009E03F4">
          <w:delText xml:space="preserve"> 69</w:delText>
        </w:r>
      </w:del>
      <w:ins w:id="2738" w:author="BOUVY Martine [2]" w:date="2021-08-02T13:57:00Z">
        <w:r w:rsidR="009E03F4" w:rsidRPr="009E03F4">
          <w:t xml:space="preserve"> </w:t>
        </w:r>
        <w:r w:rsidR="009E03F4">
          <w:t>MaxNameLength - 1</w:t>
        </w:r>
      </w:ins>
      <w:r>
        <w:t>), “+”)</w:t>
      </w:r>
    </w:p>
    <w:p w14:paraId="0D72B50C" w14:textId="77777777" w:rsidR="00ED174F" w:rsidRPr="00A02D0F" w:rsidRDefault="00ED174F" w:rsidP="00ED174F">
      <w:pPr>
        <w:spacing w:after="9"/>
        <w:ind w:left="419" w:right="157" w:hanging="7"/>
        <w:rPr>
          <w:b/>
        </w:rPr>
      </w:pPr>
      <w:r>
        <w:tab/>
      </w:r>
      <w:r>
        <w:tab/>
      </w:r>
      <w:r>
        <w:tab/>
      </w:r>
      <w:r w:rsidRPr="00A02D0F">
        <w:rPr>
          <w:b/>
        </w:rPr>
        <w:t>ELSE</w:t>
      </w:r>
    </w:p>
    <w:p w14:paraId="04983EE4" w14:textId="77777777" w:rsidR="00ED174F" w:rsidRDefault="00ED174F" w:rsidP="00ED174F">
      <w:pPr>
        <w:spacing w:after="9"/>
        <w:ind w:left="419" w:right="157" w:hanging="7"/>
      </w:pPr>
      <w:r>
        <w:tab/>
      </w:r>
      <w:r>
        <w:tab/>
      </w:r>
      <w:r>
        <w:tab/>
        <w:t xml:space="preserve">    MTAgent = MXName</w:t>
      </w:r>
    </w:p>
    <w:p w14:paraId="5FB166C6" w14:textId="77777777" w:rsidR="00ED174F" w:rsidRPr="00A02D0F" w:rsidRDefault="00ED174F" w:rsidP="00ED174F">
      <w:pPr>
        <w:spacing w:after="9"/>
        <w:ind w:left="419" w:right="157" w:hanging="7"/>
        <w:rPr>
          <w:b/>
        </w:rPr>
      </w:pPr>
      <w:r w:rsidRPr="00A02D0F">
        <w:rPr>
          <w:b/>
        </w:rPr>
        <w:t xml:space="preserve">        ENDIF</w:t>
      </w:r>
    </w:p>
    <w:p w14:paraId="33C0B1BE" w14:textId="77777777" w:rsidR="00ED174F" w:rsidRDefault="00ED174F" w:rsidP="00ED174F">
      <w:pPr>
        <w:spacing w:after="9"/>
        <w:ind w:left="850" w:right="157" w:firstLine="0"/>
        <w:rPr>
          <w:b/>
        </w:rPr>
      </w:pPr>
    </w:p>
    <w:p w14:paraId="026F8A83" w14:textId="77777777" w:rsidR="00ED174F" w:rsidRPr="00A80ACB" w:rsidRDefault="00ED174F" w:rsidP="00ED174F">
      <w:pPr>
        <w:spacing w:after="9"/>
        <w:ind w:left="850" w:right="157" w:firstLine="0"/>
        <w:rPr>
          <w:b/>
        </w:rPr>
      </w:pPr>
    </w:p>
    <w:p w14:paraId="0C2177D1" w14:textId="77777777" w:rsidR="00ED174F" w:rsidRPr="00A80ACB" w:rsidRDefault="00ED174F" w:rsidP="00ED174F">
      <w:pPr>
        <w:spacing w:after="9"/>
        <w:ind w:left="419" w:right="157" w:hanging="7"/>
        <w:rPr>
          <w:b/>
        </w:rPr>
      </w:pPr>
      <w:r>
        <w:t xml:space="preserve">        </w:t>
      </w:r>
      <w:r w:rsidRPr="00A80ACB">
        <w:rPr>
          <w:b/>
        </w:rPr>
        <w:t xml:space="preserve">ENDIF     </w:t>
      </w:r>
    </w:p>
    <w:p w14:paraId="7AFE578E" w14:textId="77777777" w:rsidR="00ED174F" w:rsidRDefault="00ED174F" w:rsidP="00ED174F">
      <w:pPr>
        <w:spacing w:after="9"/>
        <w:ind w:left="419" w:right="157" w:hanging="7"/>
      </w:pPr>
      <w:r>
        <w:t xml:space="preserve">   </w:t>
      </w:r>
    </w:p>
    <w:p w14:paraId="0A71D020" w14:textId="3EB83232" w:rsidR="00ED174F" w:rsidRDefault="003E336A" w:rsidP="00ED174F">
      <w:pPr>
        <w:spacing w:after="9"/>
        <w:ind w:left="419" w:right="157" w:hanging="7"/>
      </w:pPr>
      <w:r>
        <w:rPr>
          <w:b/>
        </w:rPr>
        <w:t>ELSE</w:t>
      </w:r>
      <w:r w:rsidR="00ED174F" w:rsidRPr="00A80ACB">
        <w:rPr>
          <w:b/>
        </w:rPr>
        <w:t>IF</w:t>
      </w:r>
      <w:r w:rsidR="00ED174F">
        <w:t xml:space="preserve"> MXClearingID </w:t>
      </w:r>
      <w:r w:rsidR="00ED174F" w:rsidRPr="003E336A">
        <w:rPr>
          <w:b/>
        </w:rPr>
        <w:t>IsPresent</w:t>
      </w:r>
      <w:r>
        <w:t xml:space="preserve"> THEN</w:t>
      </w:r>
    </w:p>
    <w:p w14:paraId="4B4A1565" w14:textId="77777777" w:rsidR="00ED174F" w:rsidRDefault="00ED174F" w:rsidP="00ED174F">
      <w:pPr>
        <w:spacing w:after="9"/>
        <w:ind w:left="419" w:right="157" w:hanging="7"/>
      </w:pPr>
      <w:r>
        <w:t xml:space="preserve">              MTAgent = </w:t>
      </w:r>
      <w:r w:rsidRPr="003E336A">
        <w:rPr>
          <w:b/>
        </w:rPr>
        <w:t>Concatenate</w:t>
      </w:r>
      <w:r>
        <w:t>(MXClearingID.ClearingSystemIdentification.Code, MXClearingID.MemberIdentification)</w:t>
      </w:r>
    </w:p>
    <w:p w14:paraId="74239F40" w14:textId="77777777" w:rsidR="00ED174F" w:rsidRDefault="00ED174F" w:rsidP="00ED174F">
      <w:pPr>
        <w:spacing w:after="9"/>
        <w:ind w:left="419" w:right="157" w:hanging="7"/>
      </w:pPr>
    </w:p>
    <w:p w14:paraId="15A1591B" w14:textId="77777777" w:rsidR="00ED174F" w:rsidRPr="00A80ACB" w:rsidRDefault="00ED174F" w:rsidP="00ED174F">
      <w:pPr>
        <w:spacing w:after="9"/>
        <w:ind w:left="419" w:right="157" w:hanging="7"/>
        <w:rPr>
          <w:b/>
        </w:rPr>
      </w:pPr>
      <w:r w:rsidRPr="00A80ACB">
        <w:rPr>
          <w:b/>
        </w:rPr>
        <w:t>ENDIF</w:t>
      </w:r>
    </w:p>
    <w:p w14:paraId="70E7A3CA" w14:textId="72C98B80" w:rsidR="00ED174F" w:rsidRDefault="00ED174F" w:rsidP="00ED174F">
      <w:pPr>
        <w:spacing w:after="9"/>
        <w:ind w:left="419" w:right="157" w:hanging="7"/>
      </w:pPr>
    </w:p>
    <w:p w14:paraId="0183661C" w14:textId="06972CAA" w:rsidR="00ED174F" w:rsidRDefault="00770D68" w:rsidP="00ED174F">
      <w:pPr>
        <w:pStyle w:val="Heading3"/>
      </w:pPr>
      <w:bookmarkStart w:id="2739" w:name="_Toc136351283"/>
      <w:r>
        <w:t>4.2.7</w:t>
      </w:r>
      <w:r w:rsidR="00ED174F">
        <w:t xml:space="preserve">  MX_To_MTBICNameAgent</w:t>
      </w:r>
      <w:bookmarkEnd w:id="2739"/>
    </w:p>
    <w:p w14:paraId="28F0FF0A" w14:textId="77777777" w:rsidR="00ED174F" w:rsidRPr="004F6928" w:rsidRDefault="00ED174F" w:rsidP="00ED174F"/>
    <w:p w14:paraId="4074E552" w14:textId="77777777" w:rsidR="00ED174F" w:rsidRDefault="00ED174F" w:rsidP="00ED174F">
      <w:pPr>
        <w:spacing w:after="95"/>
        <w:ind w:left="419" w:right="157" w:hanging="7"/>
      </w:pPr>
      <w:r>
        <w:rPr>
          <w:rFonts w:ascii="Arial" w:eastAsia="Arial" w:hAnsi="Arial" w:cs="Arial"/>
          <w:b/>
        </w:rPr>
        <w:t xml:space="preserve">Name </w:t>
      </w:r>
    </w:p>
    <w:p w14:paraId="5F8E5317" w14:textId="77777777" w:rsidR="00ED174F" w:rsidRDefault="00ED174F" w:rsidP="00ED174F">
      <w:pPr>
        <w:spacing w:after="112" w:line="249" w:lineRule="auto"/>
        <w:ind w:left="849" w:right="15" w:hanging="10"/>
      </w:pPr>
      <w:r>
        <w:rPr>
          <w:rFonts w:ascii="Arial" w:eastAsia="Arial" w:hAnsi="Arial" w:cs="Arial"/>
        </w:rPr>
        <w:t>MX_To_MTBICNameAgent(MXAgent, MaxLength;</w:t>
      </w:r>
      <w:r w:rsidRPr="007B13BF">
        <w:rPr>
          <w:rFonts w:ascii="Arial" w:eastAsia="Arial" w:hAnsi="Arial" w:cs="Arial"/>
        </w:rPr>
        <w:t xml:space="preserve"> </w:t>
      </w:r>
      <w:r>
        <w:rPr>
          <w:rFonts w:ascii="Arial" w:eastAsia="Arial" w:hAnsi="Arial" w:cs="Arial"/>
        </w:rPr>
        <w:t>MTAgent)</w:t>
      </w:r>
    </w:p>
    <w:p w14:paraId="721688D9" w14:textId="77777777" w:rsidR="00ED174F" w:rsidRDefault="00ED174F" w:rsidP="00ED174F">
      <w:pPr>
        <w:spacing w:after="95"/>
        <w:ind w:left="419" w:right="157" w:hanging="7"/>
      </w:pPr>
      <w:r>
        <w:rPr>
          <w:rFonts w:ascii="Arial" w:eastAsia="Arial" w:hAnsi="Arial" w:cs="Arial"/>
          <w:b/>
        </w:rPr>
        <w:t xml:space="preserve">Business description  </w:t>
      </w:r>
    </w:p>
    <w:p w14:paraId="658CD175" w14:textId="77777777" w:rsidR="00ED174F" w:rsidRPr="005C6397" w:rsidRDefault="00ED174F" w:rsidP="00ED174F">
      <w:pPr>
        <w:spacing w:after="112" w:line="249" w:lineRule="auto"/>
        <w:ind w:left="849" w:right="15" w:hanging="10"/>
        <w:rPr>
          <w:rFonts w:ascii="Arial" w:hAnsi="Arial" w:cs="Arial"/>
        </w:rPr>
      </w:pPr>
      <w:r w:rsidRPr="005C6397">
        <w:rPr>
          <w:rFonts w:ascii="Arial" w:hAnsi="Arial" w:cs="Arial"/>
        </w:rPr>
        <w:t xml:space="preserve">The function extracts the BICFI or the Name or the ClearingSystemMemberIdentification, if Name and BIC are absent, from the MX structure. Name and ClearingSystemMemberIdentification are truncated after the length passed as parameter and added “+” for truncation indication. Preference is given to BIC. </w:t>
      </w:r>
    </w:p>
    <w:p w14:paraId="664C739B" w14:textId="77777777" w:rsidR="00ED174F" w:rsidRPr="005C6397" w:rsidRDefault="00ED174F" w:rsidP="00ED174F">
      <w:pPr>
        <w:spacing w:after="112" w:line="249" w:lineRule="auto"/>
        <w:ind w:left="810" w:right="15" w:firstLine="0"/>
        <w:rPr>
          <w:rFonts w:ascii="Arial" w:hAnsi="Arial" w:cs="Arial"/>
        </w:rPr>
      </w:pPr>
      <w:r w:rsidRPr="005C6397">
        <w:rPr>
          <w:rFonts w:ascii="Arial" w:hAnsi="Arial" w:cs="Arial"/>
        </w:rPr>
        <w:t xml:space="preserve">The ISO Clearing System Identification is not converted into  the MT Clearing System Identification (eg.,”AUBSB” is not converted to “AU”). </w:t>
      </w:r>
    </w:p>
    <w:p w14:paraId="1DFBF60D" w14:textId="77777777" w:rsidR="00ED174F" w:rsidRDefault="00ED174F" w:rsidP="00ED174F">
      <w:pPr>
        <w:spacing w:after="112" w:line="249" w:lineRule="auto"/>
        <w:ind w:left="0" w:right="15" w:firstLine="0"/>
      </w:pPr>
    </w:p>
    <w:p w14:paraId="661B040C" w14:textId="77777777" w:rsidR="00ED174F" w:rsidRDefault="00ED174F" w:rsidP="00ED174F">
      <w:pPr>
        <w:spacing w:after="95"/>
        <w:ind w:left="419" w:right="157" w:hanging="7"/>
      </w:pPr>
      <w:r>
        <w:rPr>
          <w:rFonts w:ascii="Arial" w:eastAsia="Arial" w:hAnsi="Arial" w:cs="Arial"/>
          <w:b/>
        </w:rPr>
        <w:t xml:space="preserve">Format </w:t>
      </w:r>
    </w:p>
    <w:p w14:paraId="35772A75" w14:textId="77777777" w:rsidR="00ED174F" w:rsidRDefault="00ED174F" w:rsidP="00ED174F">
      <w:pPr>
        <w:spacing w:after="112" w:line="249" w:lineRule="auto"/>
        <w:ind w:left="849" w:right="15" w:hanging="10"/>
        <w:rPr>
          <w:rFonts w:ascii="Arial" w:eastAsia="Arial" w:hAnsi="Arial" w:cs="Arial"/>
        </w:rPr>
      </w:pPr>
      <w:r>
        <w:rPr>
          <w:rFonts w:ascii="Arial" w:eastAsia="Arial" w:hAnsi="Arial" w:cs="Arial"/>
          <w:b/>
        </w:rPr>
        <w:t xml:space="preserve">Input </w:t>
      </w:r>
      <w:r>
        <w:rPr>
          <w:rFonts w:ascii="Arial" w:eastAsia="Arial" w:hAnsi="Arial" w:cs="Arial"/>
        </w:rPr>
        <w:t xml:space="preserve"> </w:t>
      </w:r>
    </w:p>
    <w:p w14:paraId="37A4AC23" w14:textId="77777777" w:rsidR="00ED174F" w:rsidRDefault="00ED174F" w:rsidP="00ED174F">
      <w:pPr>
        <w:spacing w:after="112" w:line="249" w:lineRule="auto"/>
        <w:ind w:left="849" w:right="15" w:hanging="10"/>
        <w:rPr>
          <w:rFonts w:ascii="Arial" w:eastAsia="Arial" w:hAnsi="Arial" w:cs="Arial"/>
        </w:rPr>
      </w:pPr>
      <w:r>
        <w:rPr>
          <w:rFonts w:ascii="Arial" w:eastAsia="Arial" w:hAnsi="Arial" w:cs="Arial"/>
        </w:rPr>
        <w:t>MXAgent :</w:t>
      </w:r>
      <w:r w:rsidRPr="0058654F">
        <w:t xml:space="preserve"> </w:t>
      </w:r>
      <w:r w:rsidRPr="0058654F">
        <w:rPr>
          <w:rFonts w:ascii="Arial" w:eastAsia="Arial" w:hAnsi="Arial" w:cs="Arial"/>
        </w:rPr>
        <w:t>BranchAndFinancialInstitutionIdentification6</w:t>
      </w:r>
    </w:p>
    <w:p w14:paraId="436C8831" w14:textId="77777777" w:rsidR="00ED174F" w:rsidRPr="002436DF" w:rsidRDefault="00ED174F" w:rsidP="00ED174F">
      <w:pPr>
        <w:spacing w:after="112" w:line="249" w:lineRule="auto"/>
        <w:ind w:left="849" w:right="15" w:hanging="10"/>
      </w:pPr>
      <w:r w:rsidRPr="005C6397">
        <w:rPr>
          <w:rFonts w:ascii="Arial" w:eastAsia="Arial" w:hAnsi="Arial" w:cs="Arial"/>
        </w:rPr>
        <w:t>MaxLength : integer</w:t>
      </w:r>
    </w:p>
    <w:p w14:paraId="3C0A871A" w14:textId="77777777" w:rsidR="004A7C86" w:rsidRDefault="00ED174F" w:rsidP="00ED174F">
      <w:pPr>
        <w:spacing w:after="112" w:line="249" w:lineRule="auto"/>
        <w:ind w:left="849" w:right="15" w:hanging="10"/>
        <w:rPr>
          <w:rFonts w:ascii="Arial" w:eastAsia="Arial" w:hAnsi="Arial" w:cs="Arial"/>
          <w:b/>
        </w:rPr>
      </w:pPr>
      <w:r>
        <w:rPr>
          <w:rFonts w:ascii="Arial" w:eastAsia="Arial" w:hAnsi="Arial" w:cs="Arial"/>
          <w:b/>
        </w:rPr>
        <w:lastRenderedPageBreak/>
        <w:t xml:space="preserve">Output  </w:t>
      </w:r>
    </w:p>
    <w:p w14:paraId="35B19299" w14:textId="07073F0D" w:rsidR="00ED174F" w:rsidRDefault="00ED174F" w:rsidP="00ED174F">
      <w:pPr>
        <w:spacing w:after="112" w:line="249" w:lineRule="auto"/>
        <w:ind w:left="849" w:right="15" w:hanging="10"/>
      </w:pPr>
      <w:r>
        <w:rPr>
          <w:rFonts w:ascii="Arial" w:eastAsia="Arial" w:hAnsi="Arial" w:cs="Arial"/>
        </w:rPr>
        <w:t>MTAgent : string</w:t>
      </w:r>
    </w:p>
    <w:p w14:paraId="7851C667" w14:textId="77777777" w:rsidR="00ED174F" w:rsidRDefault="00ED174F" w:rsidP="00ED174F">
      <w:pPr>
        <w:spacing w:after="95"/>
        <w:ind w:left="860" w:right="157" w:hanging="7"/>
      </w:pPr>
    </w:p>
    <w:p w14:paraId="743560EA" w14:textId="77777777" w:rsidR="00ED174F" w:rsidRDefault="00ED174F" w:rsidP="00ED174F">
      <w:pPr>
        <w:spacing w:after="112" w:line="249" w:lineRule="auto"/>
        <w:ind w:left="0" w:right="15" w:firstLine="0"/>
      </w:pPr>
      <w:r>
        <w:rPr>
          <w:rFonts w:ascii="Arial" w:eastAsia="Arial" w:hAnsi="Arial" w:cs="Arial"/>
        </w:rPr>
        <w:tab/>
      </w:r>
    </w:p>
    <w:p w14:paraId="3ED3E8D2" w14:textId="77777777" w:rsidR="00ED174F" w:rsidRDefault="00ED174F" w:rsidP="00ED174F">
      <w:pPr>
        <w:spacing w:after="0" w:line="370" w:lineRule="auto"/>
        <w:ind w:left="839" w:right="6155" w:hanging="427"/>
        <w:rPr>
          <w:rFonts w:ascii="Arial" w:eastAsia="Arial" w:hAnsi="Arial" w:cs="Arial"/>
          <w:b/>
        </w:rPr>
      </w:pPr>
      <w:r>
        <w:rPr>
          <w:rFonts w:ascii="Arial" w:eastAsia="Arial" w:hAnsi="Arial" w:cs="Arial"/>
          <w:b/>
        </w:rPr>
        <w:t>Preconditions</w:t>
      </w:r>
    </w:p>
    <w:p w14:paraId="629784D9" w14:textId="3091036D" w:rsidR="00ED174F" w:rsidRDefault="00ED174F" w:rsidP="004A7C86">
      <w:pPr>
        <w:spacing w:after="0" w:line="370" w:lineRule="auto"/>
        <w:ind w:left="810" w:right="6155" w:hanging="427"/>
      </w:pPr>
      <w:r>
        <w:rPr>
          <w:rFonts w:ascii="Arial" w:eastAsia="Arial" w:hAnsi="Arial" w:cs="Arial"/>
          <w:b/>
        </w:rPr>
        <w:t xml:space="preserve"> </w:t>
      </w:r>
      <w:r w:rsidR="004A7C86">
        <w:rPr>
          <w:rFonts w:ascii="Arial" w:eastAsia="Arial" w:hAnsi="Arial" w:cs="Arial"/>
          <w:b/>
        </w:rPr>
        <w:t xml:space="preserve">       </w:t>
      </w:r>
      <w:r>
        <w:rPr>
          <w:rFonts w:ascii="Arial" w:eastAsia="Arial" w:hAnsi="Arial" w:cs="Arial"/>
        </w:rPr>
        <w:t xml:space="preserve">None. </w:t>
      </w:r>
    </w:p>
    <w:p w14:paraId="69D05A63" w14:textId="77777777" w:rsidR="00ED174F" w:rsidRDefault="00ED174F" w:rsidP="00ED174F">
      <w:pPr>
        <w:spacing w:after="9"/>
        <w:ind w:left="419" w:right="157" w:hanging="7"/>
      </w:pPr>
      <w:r>
        <w:rPr>
          <w:rFonts w:ascii="Arial" w:eastAsia="Arial" w:hAnsi="Arial" w:cs="Arial"/>
          <w:b/>
        </w:rPr>
        <w:t xml:space="preserve">Formal description </w:t>
      </w:r>
    </w:p>
    <w:p w14:paraId="792874D5" w14:textId="77777777" w:rsidR="00ED174F" w:rsidRDefault="00ED174F" w:rsidP="00ED174F">
      <w:pPr>
        <w:spacing w:after="9"/>
        <w:ind w:left="419" w:right="157" w:hanging="7"/>
      </w:pPr>
    </w:p>
    <w:p w14:paraId="20170CA9" w14:textId="77777777" w:rsidR="00ED174F" w:rsidRDefault="00ED174F" w:rsidP="00ED174F">
      <w:pPr>
        <w:spacing w:after="9"/>
        <w:ind w:left="419" w:right="157" w:hanging="7"/>
      </w:pPr>
      <w:r>
        <w:t xml:space="preserve">/* Local variables : </w:t>
      </w:r>
    </w:p>
    <w:p w14:paraId="2F4D7DD9" w14:textId="77777777" w:rsidR="00ED174F" w:rsidRDefault="00ED174F" w:rsidP="00ED174F">
      <w:pPr>
        <w:spacing w:after="9"/>
        <w:ind w:left="419" w:right="157" w:hanging="7"/>
      </w:pPr>
      <w:r>
        <w:t>MXBICFI, MXName : string</w:t>
      </w:r>
    </w:p>
    <w:p w14:paraId="4AE1A820" w14:textId="77777777" w:rsidR="00ED174F" w:rsidRDefault="00ED174F" w:rsidP="00ED174F">
      <w:pPr>
        <w:spacing w:after="9"/>
        <w:ind w:left="419" w:right="157" w:hanging="7"/>
      </w:pPr>
      <w:r>
        <w:t>MXClearingID : ClearingSystemMemberIdentification2 */</w:t>
      </w:r>
    </w:p>
    <w:p w14:paraId="4DFBB99A" w14:textId="77777777" w:rsidR="00ED174F" w:rsidRDefault="00ED174F" w:rsidP="00ED174F">
      <w:pPr>
        <w:spacing w:after="9"/>
        <w:ind w:left="419" w:right="157" w:hanging="7"/>
      </w:pPr>
    </w:p>
    <w:p w14:paraId="4D0C2AF3" w14:textId="77777777" w:rsidR="00ED174F" w:rsidRDefault="00ED174F" w:rsidP="00ED174F">
      <w:pPr>
        <w:spacing w:after="9"/>
        <w:ind w:left="419" w:right="157" w:hanging="7"/>
      </w:pPr>
    </w:p>
    <w:p w14:paraId="66D89C98" w14:textId="77777777" w:rsidR="00ED174F" w:rsidRDefault="00ED174F" w:rsidP="00ED174F">
      <w:pPr>
        <w:spacing w:after="9"/>
        <w:ind w:left="419" w:right="157" w:hanging="7"/>
      </w:pPr>
      <w:r>
        <w:t>MXBICFI = MXAgent.FinancialInstitutionIdentification.BICFI</w:t>
      </w:r>
    </w:p>
    <w:p w14:paraId="1EFC57C6" w14:textId="77777777" w:rsidR="00ED174F" w:rsidRDefault="00ED174F" w:rsidP="00ED174F">
      <w:pPr>
        <w:spacing w:after="9"/>
        <w:ind w:left="419" w:right="157" w:hanging="7"/>
      </w:pPr>
      <w:r>
        <w:t>MXName = MXAgent.FinancialInstitutionIdentification.Name</w:t>
      </w:r>
    </w:p>
    <w:p w14:paraId="51C017A0" w14:textId="77777777" w:rsidR="00ED174F" w:rsidRDefault="00ED174F" w:rsidP="00ED174F">
      <w:pPr>
        <w:spacing w:after="9"/>
        <w:ind w:left="419" w:right="157" w:hanging="7"/>
      </w:pPr>
    </w:p>
    <w:p w14:paraId="51574704" w14:textId="77777777" w:rsidR="00ED174F" w:rsidRDefault="00ED174F" w:rsidP="00ED174F">
      <w:pPr>
        <w:spacing w:after="9"/>
        <w:ind w:left="419" w:right="157" w:hanging="7"/>
      </w:pPr>
      <w:r>
        <w:t>MXClearingID = MXAgent.FinancialInstitutionIdentification.ClearingSystemMemberIdentification</w:t>
      </w:r>
    </w:p>
    <w:p w14:paraId="1C4C41E4" w14:textId="77777777" w:rsidR="00ED174F" w:rsidRDefault="00ED174F" w:rsidP="00ED174F">
      <w:pPr>
        <w:spacing w:after="9"/>
        <w:ind w:left="419" w:right="157" w:hanging="7"/>
      </w:pPr>
    </w:p>
    <w:p w14:paraId="34888EB6" w14:textId="7965AA82" w:rsidR="00ED174F" w:rsidRDefault="00ED174F" w:rsidP="00ED174F">
      <w:pPr>
        <w:spacing w:after="9"/>
        <w:ind w:left="419" w:right="157" w:hanging="7"/>
      </w:pPr>
      <w:r w:rsidRPr="004025BB">
        <w:rPr>
          <w:b/>
        </w:rPr>
        <w:t>IF</w:t>
      </w:r>
      <w:r>
        <w:t xml:space="preserve"> MXBICFI </w:t>
      </w:r>
      <w:r w:rsidRPr="00B82F60">
        <w:rPr>
          <w:b/>
        </w:rPr>
        <w:t>IsPResent</w:t>
      </w:r>
      <w:r w:rsidR="00B82F60">
        <w:t xml:space="preserve"> THEN</w:t>
      </w:r>
    </w:p>
    <w:p w14:paraId="75D7AF82" w14:textId="77777777" w:rsidR="00ED174F" w:rsidRDefault="00ED174F" w:rsidP="00ED174F">
      <w:pPr>
        <w:spacing w:after="9"/>
        <w:ind w:left="419" w:right="157" w:hanging="7"/>
      </w:pPr>
      <w:r>
        <w:t xml:space="preserve">   MTAgent = MXBICFI</w:t>
      </w:r>
    </w:p>
    <w:p w14:paraId="6E7514CC" w14:textId="77777777" w:rsidR="00ED174F" w:rsidRDefault="00ED174F" w:rsidP="00ED174F">
      <w:pPr>
        <w:spacing w:after="9"/>
        <w:ind w:left="419" w:right="157" w:hanging="7"/>
      </w:pPr>
    </w:p>
    <w:p w14:paraId="1CABB8A4" w14:textId="6737D73F" w:rsidR="00ED174F" w:rsidRPr="005C6397" w:rsidRDefault="00ED174F" w:rsidP="00ED174F">
      <w:pPr>
        <w:spacing w:after="9"/>
        <w:ind w:left="419" w:right="157" w:hanging="7"/>
        <w:rPr>
          <w:b/>
        </w:rPr>
      </w:pPr>
      <w:r w:rsidRPr="004025BB">
        <w:rPr>
          <w:b/>
        </w:rPr>
        <w:t>ELSE</w:t>
      </w:r>
      <w:r>
        <w:rPr>
          <w:b/>
        </w:rPr>
        <w:t xml:space="preserve">IF </w:t>
      </w:r>
      <w:r w:rsidR="00B82F60">
        <w:t xml:space="preserve">MXName </w:t>
      </w:r>
      <w:r w:rsidR="00B82F60" w:rsidRPr="00B82F60">
        <w:rPr>
          <w:b/>
        </w:rPr>
        <w:t>IsPresent</w:t>
      </w:r>
      <w:r w:rsidR="00B82F60">
        <w:t xml:space="preserve"> THEN</w:t>
      </w:r>
    </w:p>
    <w:p w14:paraId="02D74007" w14:textId="1F12CE3A" w:rsidR="00ED174F" w:rsidRDefault="00ED174F" w:rsidP="00ED174F">
      <w:pPr>
        <w:spacing w:after="9"/>
        <w:ind w:left="419" w:right="157" w:firstLine="301"/>
      </w:pPr>
      <w:r>
        <w:tab/>
      </w:r>
      <w:r w:rsidR="00B82F60">
        <w:rPr>
          <w:b/>
        </w:rPr>
        <w:t>IF Length</w:t>
      </w:r>
      <w:r w:rsidR="00B82F60">
        <w:t>(MXName)&gt; MaxLength THEN</w:t>
      </w:r>
    </w:p>
    <w:p w14:paraId="16BFF4DB" w14:textId="77777777" w:rsidR="00ED174F" w:rsidRDefault="00ED174F" w:rsidP="00ED174F">
      <w:pPr>
        <w:spacing w:after="9"/>
        <w:ind w:left="419" w:right="157" w:hanging="7"/>
      </w:pPr>
      <w:r>
        <w:tab/>
      </w:r>
      <w:r>
        <w:tab/>
      </w:r>
      <w:r>
        <w:tab/>
        <w:t xml:space="preserve">    MTAgent = </w:t>
      </w:r>
      <w:r w:rsidRPr="00B82F60">
        <w:rPr>
          <w:b/>
        </w:rPr>
        <w:t>Concatenate</w:t>
      </w:r>
      <w:r>
        <w:t>(</w:t>
      </w:r>
      <w:r w:rsidRPr="00B82F60">
        <w:rPr>
          <w:b/>
        </w:rPr>
        <w:t>Substring</w:t>
      </w:r>
      <w:r>
        <w:t>(MXName, 1, MaxLength - 1), “+”)</w:t>
      </w:r>
    </w:p>
    <w:p w14:paraId="5D2144C2" w14:textId="77777777" w:rsidR="00ED174F" w:rsidRPr="00B82F60" w:rsidRDefault="00ED174F" w:rsidP="00ED174F">
      <w:pPr>
        <w:spacing w:after="9"/>
        <w:ind w:left="419" w:right="157" w:hanging="7"/>
        <w:rPr>
          <w:b/>
        </w:rPr>
      </w:pPr>
      <w:r>
        <w:tab/>
      </w:r>
      <w:r>
        <w:tab/>
      </w:r>
      <w:r>
        <w:tab/>
      </w:r>
      <w:r w:rsidRPr="00B82F60">
        <w:rPr>
          <w:b/>
        </w:rPr>
        <w:t>ELSE</w:t>
      </w:r>
    </w:p>
    <w:p w14:paraId="6057B718" w14:textId="77777777" w:rsidR="00ED174F" w:rsidRDefault="00ED174F" w:rsidP="00ED174F">
      <w:pPr>
        <w:spacing w:after="9"/>
        <w:ind w:left="419" w:right="157" w:hanging="7"/>
      </w:pPr>
      <w:r>
        <w:tab/>
      </w:r>
      <w:r>
        <w:tab/>
      </w:r>
      <w:r>
        <w:tab/>
        <w:t xml:space="preserve">    MTAgent = MXName</w:t>
      </w:r>
    </w:p>
    <w:p w14:paraId="2017EDC9" w14:textId="77777777" w:rsidR="00ED174F" w:rsidRPr="00B82F60" w:rsidRDefault="00ED174F" w:rsidP="00ED174F">
      <w:pPr>
        <w:spacing w:after="9"/>
        <w:ind w:left="419" w:right="157" w:hanging="7"/>
        <w:rPr>
          <w:b/>
        </w:rPr>
      </w:pPr>
      <w:r w:rsidRPr="00B82F60">
        <w:rPr>
          <w:b/>
        </w:rPr>
        <w:t xml:space="preserve">        ENDIF</w:t>
      </w:r>
    </w:p>
    <w:p w14:paraId="5109F83B" w14:textId="77777777" w:rsidR="00ED174F" w:rsidRDefault="00ED174F" w:rsidP="00ED174F">
      <w:pPr>
        <w:spacing w:after="9"/>
        <w:ind w:left="419" w:right="157" w:hanging="7"/>
      </w:pPr>
    </w:p>
    <w:p w14:paraId="0684E2D4" w14:textId="77777777" w:rsidR="00ED174F" w:rsidRDefault="00ED174F" w:rsidP="00ED174F">
      <w:pPr>
        <w:spacing w:after="9"/>
        <w:ind w:left="419" w:right="157" w:hanging="7"/>
      </w:pPr>
    </w:p>
    <w:p w14:paraId="32FE8801" w14:textId="7C72E47B" w:rsidR="00ED174F" w:rsidRDefault="00B82F60" w:rsidP="00ED174F">
      <w:pPr>
        <w:spacing w:after="9"/>
        <w:ind w:left="419" w:right="157" w:hanging="7"/>
      </w:pPr>
      <w:r>
        <w:rPr>
          <w:b/>
        </w:rPr>
        <w:t>ELSE</w:t>
      </w:r>
      <w:r w:rsidR="00ED174F" w:rsidRPr="00027C04">
        <w:rPr>
          <w:b/>
        </w:rPr>
        <w:t>IF</w:t>
      </w:r>
      <w:r w:rsidR="00ED174F">
        <w:t xml:space="preserve"> MXClearingID </w:t>
      </w:r>
      <w:r w:rsidR="00ED174F" w:rsidRPr="00B452AE">
        <w:rPr>
          <w:b/>
        </w:rPr>
        <w:t>IsPresent</w:t>
      </w:r>
      <w:r w:rsidR="00B452AE">
        <w:t xml:space="preserve"> THEN</w:t>
      </w:r>
    </w:p>
    <w:p w14:paraId="69B44F8C" w14:textId="77777777" w:rsidR="00ED174F" w:rsidRDefault="00ED174F" w:rsidP="00ED174F">
      <w:pPr>
        <w:spacing w:after="9"/>
        <w:ind w:left="419" w:right="157" w:hanging="7"/>
      </w:pPr>
      <w:r>
        <w:t xml:space="preserve">              MTAgent = </w:t>
      </w:r>
      <w:r w:rsidRPr="00B452AE">
        <w:rPr>
          <w:b/>
        </w:rPr>
        <w:t>Concatenate</w:t>
      </w:r>
      <w:r>
        <w:t>(MXClearingID.ClearingSystemIdentification.Code, MXClearingID.MemberIdentification)</w:t>
      </w:r>
    </w:p>
    <w:p w14:paraId="455CAF1C" w14:textId="77777777" w:rsidR="00ED174F" w:rsidRDefault="00ED174F" w:rsidP="00ED174F">
      <w:pPr>
        <w:spacing w:after="9"/>
        <w:ind w:left="419" w:right="157" w:hanging="7"/>
      </w:pPr>
    </w:p>
    <w:p w14:paraId="0FB6ABAD" w14:textId="1500648E" w:rsidR="00ED174F" w:rsidRDefault="00ED174F" w:rsidP="00ED174F">
      <w:pPr>
        <w:spacing w:after="9"/>
        <w:ind w:left="419" w:right="157" w:firstLine="301"/>
      </w:pPr>
      <w:r>
        <w:t xml:space="preserve">   </w:t>
      </w:r>
      <w:r w:rsidR="00B452AE">
        <w:rPr>
          <w:b/>
        </w:rPr>
        <w:t>IF Length</w:t>
      </w:r>
      <w:r w:rsidR="00B452AE">
        <w:t>(MTAgent)&gt; MaxLength THEN</w:t>
      </w:r>
    </w:p>
    <w:p w14:paraId="6DE4D1E7" w14:textId="77777777" w:rsidR="00ED174F" w:rsidRDefault="00ED174F" w:rsidP="00ED174F">
      <w:pPr>
        <w:spacing w:after="9"/>
        <w:ind w:left="419" w:right="157" w:hanging="7"/>
      </w:pPr>
      <w:r>
        <w:tab/>
      </w:r>
      <w:r>
        <w:tab/>
      </w:r>
      <w:r>
        <w:tab/>
        <w:t xml:space="preserve">    MTAgent = Concatenate(Substring(MTAgent, 1, MaxLength - 1), “+”)</w:t>
      </w:r>
    </w:p>
    <w:p w14:paraId="7E5584BF" w14:textId="77777777" w:rsidR="00ED174F" w:rsidRDefault="00ED174F" w:rsidP="00ED174F">
      <w:pPr>
        <w:spacing w:after="9"/>
        <w:ind w:left="419" w:right="157" w:hanging="7"/>
      </w:pPr>
      <w:r>
        <w:tab/>
      </w:r>
      <w:r>
        <w:tab/>
      </w:r>
      <w:r>
        <w:tab/>
      </w:r>
    </w:p>
    <w:p w14:paraId="31D2A114" w14:textId="77777777" w:rsidR="00ED174F" w:rsidRPr="00B452AE" w:rsidRDefault="00ED174F" w:rsidP="00ED174F">
      <w:pPr>
        <w:spacing w:after="9"/>
        <w:ind w:left="419" w:right="157" w:hanging="7"/>
        <w:rPr>
          <w:b/>
        </w:rPr>
      </w:pPr>
      <w:r>
        <w:t xml:space="preserve">      </w:t>
      </w:r>
      <w:r w:rsidRPr="00B452AE">
        <w:rPr>
          <w:b/>
        </w:rPr>
        <w:t>ENDIF</w:t>
      </w:r>
    </w:p>
    <w:p w14:paraId="787A4252" w14:textId="77777777" w:rsidR="00ED174F" w:rsidRDefault="00ED174F" w:rsidP="00ED174F">
      <w:pPr>
        <w:spacing w:after="9"/>
        <w:ind w:left="419" w:right="157" w:hanging="7"/>
      </w:pPr>
    </w:p>
    <w:p w14:paraId="054F3DA0" w14:textId="77777777" w:rsidR="00ED174F" w:rsidRDefault="00ED174F" w:rsidP="00ED174F">
      <w:pPr>
        <w:spacing w:after="9"/>
        <w:ind w:left="419" w:right="157" w:hanging="7"/>
      </w:pPr>
    </w:p>
    <w:p w14:paraId="4BFBE416" w14:textId="77777777" w:rsidR="00ED174F" w:rsidRPr="005C6397" w:rsidRDefault="00ED174F" w:rsidP="00ED174F">
      <w:pPr>
        <w:spacing w:after="9"/>
        <w:ind w:left="419" w:right="157" w:hanging="7"/>
        <w:rPr>
          <w:b/>
        </w:rPr>
      </w:pPr>
      <w:r w:rsidRPr="005C6397">
        <w:rPr>
          <w:b/>
        </w:rPr>
        <w:t>ENDIF</w:t>
      </w:r>
    </w:p>
    <w:p w14:paraId="73FA7270" w14:textId="08BFCBEF" w:rsidR="00ED174F" w:rsidRDefault="00ED174F" w:rsidP="002B4FA1"/>
    <w:p w14:paraId="40FF57AE" w14:textId="336DEA11" w:rsidR="002764F6" w:rsidRDefault="002764F6" w:rsidP="002B4FA1"/>
    <w:p w14:paraId="2C99A567" w14:textId="29DE14EE" w:rsidR="002764F6" w:rsidRDefault="00770D68" w:rsidP="002764F6">
      <w:pPr>
        <w:pStyle w:val="Heading3"/>
      </w:pPr>
      <w:bookmarkStart w:id="2740" w:name="_Toc136351284"/>
      <w:r>
        <w:lastRenderedPageBreak/>
        <w:t>4.2.8</w:t>
      </w:r>
      <w:r w:rsidR="002764F6">
        <w:t xml:space="preserve">  MX_To_MTFinancialInstitutionNameAndUnstructuredAddress</w:t>
      </w:r>
      <w:bookmarkEnd w:id="2740"/>
    </w:p>
    <w:p w14:paraId="1D6B2B93" w14:textId="77777777" w:rsidR="002764F6" w:rsidRDefault="002764F6" w:rsidP="002764F6">
      <w:pPr>
        <w:spacing w:after="95"/>
        <w:ind w:left="419" w:right="157" w:hanging="7"/>
      </w:pPr>
      <w:r>
        <w:rPr>
          <w:rFonts w:ascii="Arial" w:eastAsia="Arial" w:hAnsi="Arial" w:cs="Arial"/>
          <w:b/>
        </w:rPr>
        <w:t xml:space="preserve">Name </w:t>
      </w:r>
    </w:p>
    <w:p w14:paraId="337360FF" w14:textId="77777777" w:rsidR="002764F6" w:rsidRDefault="002764F6" w:rsidP="002764F6">
      <w:pPr>
        <w:spacing w:after="112" w:line="249" w:lineRule="auto"/>
        <w:ind w:left="849" w:right="15" w:hanging="10"/>
      </w:pPr>
      <w:r>
        <w:rPr>
          <w:rFonts w:ascii="Arial" w:eastAsia="Arial" w:hAnsi="Arial" w:cs="Arial"/>
        </w:rPr>
        <w:t>MX_To_MTFinancialInstitutionNameAndUntructuredAddress</w:t>
      </w:r>
    </w:p>
    <w:p w14:paraId="6C5CF21F" w14:textId="77777777" w:rsidR="002764F6" w:rsidRDefault="002764F6" w:rsidP="002764F6">
      <w:pPr>
        <w:spacing w:after="95"/>
        <w:ind w:left="419" w:right="157" w:hanging="7"/>
      </w:pPr>
      <w:r>
        <w:rPr>
          <w:rFonts w:ascii="Arial" w:eastAsia="Arial" w:hAnsi="Arial" w:cs="Arial"/>
          <w:b/>
        </w:rPr>
        <w:t xml:space="preserve">Business description  </w:t>
      </w:r>
    </w:p>
    <w:p w14:paraId="44C18726" w14:textId="44054A5F" w:rsidR="002764F6" w:rsidRDefault="002764F6" w:rsidP="002764F6">
      <w:pPr>
        <w:ind w:left="450" w:firstLine="0"/>
        <w:rPr>
          <w:rFonts w:ascii="Arial" w:eastAsia="Arial" w:hAnsi="Arial" w:cs="Arial"/>
        </w:rPr>
      </w:pPr>
      <w:r>
        <w:rPr>
          <w:rFonts w:ascii="Arial" w:eastAsia="Arial" w:hAnsi="Arial" w:cs="Arial"/>
        </w:rPr>
        <w:t xml:space="preserve">The function translates an MX </w:t>
      </w:r>
      <w:r w:rsidR="00EB21CD">
        <w:rPr>
          <w:rFonts w:ascii="Arial" w:eastAsia="Arial" w:hAnsi="Arial" w:cs="Arial"/>
        </w:rPr>
        <w:t>F</w:t>
      </w:r>
      <w:r>
        <w:rPr>
          <w:rFonts w:ascii="Arial" w:eastAsia="Arial" w:hAnsi="Arial" w:cs="Arial"/>
        </w:rPr>
        <w:t xml:space="preserve">inancialInstitution Name and PostalAddress.AddressLine to MT NameAndAddress format (4*35).  In the MX identification typed </w:t>
      </w:r>
      <w:r>
        <w:rPr>
          <w:rFonts w:ascii="Arial" w:eastAsia="Arial" w:hAnsi="Arial" w:cs="Arial"/>
          <w:i/>
        </w:rPr>
        <w:t>BranchAndFinancialInstitutionIdentification, if the BICFI is absent, the Name and Postal Address are mandatory for crossborder transactions. In order to cater for wider cases</w:t>
      </w:r>
      <w:ins w:id="2741" w:author="BOUVY Martine" w:date="2022-05-11T12:01:00Z">
        <w:r w:rsidR="00541D32">
          <w:rPr>
            <w:rFonts w:ascii="Arial" w:eastAsia="Arial" w:hAnsi="Arial" w:cs="Arial"/>
            <w:i/>
          </w:rPr>
          <w:t xml:space="preserve"> (eg camt messages)</w:t>
        </w:r>
      </w:ins>
      <w:r>
        <w:rPr>
          <w:rFonts w:ascii="Arial" w:eastAsia="Arial" w:hAnsi="Arial" w:cs="Arial"/>
          <w:i/>
        </w:rPr>
        <w:t>, if Name is absent, dummy value “NOTPROVIDED” is used. The Postal Address must be structured if the payment is initated in MX or can be unstructured (i.e., AddressLine)</w:t>
      </w:r>
      <w:r>
        <w:rPr>
          <w:rFonts w:ascii="Arial" w:eastAsia="Arial" w:hAnsi="Arial" w:cs="Arial"/>
        </w:rPr>
        <w:t xml:space="preserve"> if the payment is initiated in MT. This function translates  a Name and unstructured address (AddressLine). If the AddressLine uses 3 lines and the Name is longer than 35 char, it will be truncated after 34 characters (and sign “+” added). If the AddressLine uses only 2 lines or less then the 70 first characters of Name will be copied on line 1 and line 2 (if needed). Truncation is possible. A sign”+” is added at the end of the data if truncation is needed. </w:t>
      </w:r>
    </w:p>
    <w:p w14:paraId="27AA67EE" w14:textId="4281A426" w:rsidR="00BB7AF7" w:rsidRDefault="00BB7AF7" w:rsidP="002764F6">
      <w:pPr>
        <w:ind w:left="450" w:firstLine="0"/>
        <w:rPr>
          <w:rFonts w:ascii="Arial" w:eastAsia="Arial" w:hAnsi="Arial" w:cs="Arial"/>
        </w:rPr>
      </w:pPr>
      <w:r>
        <w:rPr>
          <w:rFonts w:ascii="Arial" w:eastAsia="Arial" w:hAnsi="Arial" w:cs="Arial"/>
        </w:rPr>
        <w:t>AddressLine is translated only if the value is different from “NOTPROVIDED”</w:t>
      </w:r>
      <w:ins w:id="2742" w:author="BOUVY Martine" w:date="2022-05-11T12:04:00Z">
        <w:r w:rsidR="00D72E0A">
          <w:rPr>
            <w:rFonts w:ascii="Arial" w:eastAsia="Arial" w:hAnsi="Arial" w:cs="Arial"/>
          </w:rPr>
          <w:t xml:space="preserve"> in </w:t>
        </w:r>
      </w:ins>
      <w:ins w:id="2743" w:author="BOUVY Martine" w:date="2022-05-11T12:07:00Z">
        <w:r w:rsidR="00695194">
          <w:rPr>
            <w:rFonts w:ascii="Arial" w:eastAsia="Arial" w:hAnsi="Arial" w:cs="Arial"/>
          </w:rPr>
          <w:t>A</w:t>
        </w:r>
      </w:ins>
      <w:ins w:id="2744" w:author="BOUVY Martine" w:date="2022-05-11T12:04:00Z">
        <w:r w:rsidR="00D72E0A">
          <w:rPr>
            <w:rFonts w:ascii="Arial" w:eastAsia="Arial" w:hAnsi="Arial" w:cs="Arial"/>
          </w:rPr>
          <w:t>ddressLine[1]</w:t>
        </w:r>
      </w:ins>
      <w:r>
        <w:rPr>
          <w:rFonts w:ascii="Arial" w:eastAsia="Arial" w:hAnsi="Arial" w:cs="Arial"/>
        </w:rPr>
        <w:t>.</w:t>
      </w:r>
    </w:p>
    <w:p w14:paraId="4F6A8842" w14:textId="77777777" w:rsidR="002764F6" w:rsidRDefault="002764F6" w:rsidP="002764F6">
      <w:pPr>
        <w:ind w:left="0" w:firstLine="0"/>
        <w:rPr>
          <w:rFonts w:ascii="Arial" w:eastAsia="Arial" w:hAnsi="Arial" w:cs="Arial"/>
        </w:rPr>
      </w:pPr>
    </w:p>
    <w:p w14:paraId="44FA2272" w14:textId="77777777" w:rsidR="002764F6" w:rsidRDefault="002764F6" w:rsidP="002764F6">
      <w:pPr>
        <w:ind w:left="0" w:firstLine="0"/>
        <w:rPr>
          <w:rFonts w:ascii="Arial" w:eastAsia="Arial" w:hAnsi="Arial" w:cs="Arial"/>
          <w:i/>
        </w:rPr>
      </w:pPr>
    </w:p>
    <w:p w14:paraId="4B083A6B" w14:textId="77777777" w:rsidR="002764F6" w:rsidRDefault="002764F6" w:rsidP="002764F6">
      <w:pPr>
        <w:spacing w:after="95"/>
        <w:ind w:left="419" w:right="157" w:hanging="7"/>
      </w:pPr>
      <w:r>
        <w:rPr>
          <w:rFonts w:ascii="Arial" w:eastAsia="Arial" w:hAnsi="Arial" w:cs="Arial"/>
          <w:b/>
        </w:rPr>
        <w:t xml:space="preserve">Format </w:t>
      </w:r>
    </w:p>
    <w:p w14:paraId="15B5EDE5" w14:textId="77777777" w:rsidR="002764F6" w:rsidRDefault="002764F6" w:rsidP="002764F6">
      <w:pPr>
        <w:spacing w:after="0"/>
        <w:ind w:left="860" w:right="157" w:hanging="7"/>
      </w:pPr>
      <w:r>
        <w:rPr>
          <w:rFonts w:ascii="Arial" w:eastAsia="Arial" w:hAnsi="Arial" w:cs="Arial"/>
          <w:b/>
        </w:rPr>
        <w:t>MX_To_MTFinancialInstitutionNameAndUnstructuredAddress</w:t>
      </w:r>
      <w:r>
        <w:rPr>
          <w:rFonts w:ascii="Arial" w:eastAsia="Arial" w:hAnsi="Arial" w:cs="Arial"/>
        </w:rPr>
        <w:t xml:space="preserve">(MXAgent ;  MTNameAndAddress)  </w:t>
      </w:r>
    </w:p>
    <w:p w14:paraId="7F74278E" w14:textId="77777777" w:rsidR="002764F6" w:rsidRDefault="002764F6" w:rsidP="002764F6">
      <w:pPr>
        <w:spacing w:after="95"/>
        <w:ind w:left="860" w:right="157" w:hanging="7"/>
      </w:pPr>
      <w:r>
        <w:rPr>
          <w:rFonts w:ascii="Arial" w:eastAsia="Arial" w:hAnsi="Arial" w:cs="Arial"/>
          <w:b/>
        </w:rPr>
        <w:t xml:space="preserve">Input </w:t>
      </w:r>
    </w:p>
    <w:p w14:paraId="261E69B9" w14:textId="77777777" w:rsidR="002764F6" w:rsidRDefault="002764F6" w:rsidP="002764F6">
      <w:pPr>
        <w:spacing w:after="112" w:line="249" w:lineRule="auto"/>
        <w:ind w:left="849" w:right="15" w:hanging="10"/>
      </w:pPr>
      <w:r>
        <w:rPr>
          <w:rFonts w:ascii="Arial" w:eastAsia="Arial" w:hAnsi="Arial" w:cs="Arial"/>
        </w:rPr>
        <w:t xml:space="preserve">MXAgent: the entire structure of the MX agent  typed </w:t>
      </w:r>
      <w:r>
        <w:rPr>
          <w:rFonts w:ascii="Arial" w:eastAsia="Arial" w:hAnsi="Arial" w:cs="Arial"/>
          <w:i/>
        </w:rPr>
        <w:t>BranchAndFinancialInstitutionIdentification6</w:t>
      </w:r>
      <w:r>
        <w:rPr>
          <w:rFonts w:ascii="Arial" w:eastAsia="Arial" w:hAnsi="Arial" w:cs="Arial"/>
        </w:rPr>
        <w:t xml:space="preserve">. </w:t>
      </w:r>
    </w:p>
    <w:p w14:paraId="77CAB0DA" w14:textId="77777777" w:rsidR="002764F6" w:rsidRDefault="002764F6" w:rsidP="002764F6">
      <w:pPr>
        <w:spacing w:after="95"/>
        <w:ind w:left="860" w:right="157" w:hanging="7"/>
      </w:pPr>
      <w:r>
        <w:rPr>
          <w:rFonts w:ascii="Arial" w:eastAsia="Arial" w:hAnsi="Arial" w:cs="Arial"/>
          <w:b/>
        </w:rPr>
        <w:t xml:space="preserve">Output </w:t>
      </w:r>
    </w:p>
    <w:p w14:paraId="35EF8273" w14:textId="77777777" w:rsidR="002764F6" w:rsidRDefault="002764F6" w:rsidP="002764F6">
      <w:pPr>
        <w:spacing w:after="112" w:line="249" w:lineRule="auto"/>
        <w:ind w:left="849" w:right="15" w:hanging="10"/>
      </w:pPr>
      <w:r>
        <w:rPr>
          <w:rFonts w:ascii="Arial" w:eastAsia="Arial" w:hAnsi="Arial" w:cs="Arial"/>
        </w:rPr>
        <w:t xml:space="preserve">MTNameAndAddress: name and address of the financial institution in the MT format (4*35x). </w:t>
      </w:r>
    </w:p>
    <w:p w14:paraId="406C34F1" w14:textId="77777777" w:rsidR="002764F6" w:rsidRDefault="002764F6" w:rsidP="002764F6">
      <w:pPr>
        <w:spacing w:after="95"/>
        <w:ind w:left="419" w:right="157" w:hanging="7"/>
        <w:rPr>
          <w:rFonts w:ascii="Arial" w:eastAsia="Arial" w:hAnsi="Arial" w:cs="Arial"/>
          <w:b/>
        </w:rPr>
      </w:pPr>
      <w:r>
        <w:rPr>
          <w:rFonts w:ascii="Arial" w:eastAsia="Arial" w:hAnsi="Arial" w:cs="Arial"/>
          <w:b/>
        </w:rPr>
        <w:t xml:space="preserve">Preconditions </w:t>
      </w:r>
    </w:p>
    <w:p w14:paraId="1237E01D" w14:textId="70537FF2" w:rsidR="002764F6" w:rsidRPr="00463F1E" w:rsidRDefault="00463F1E" w:rsidP="002764F6">
      <w:pPr>
        <w:spacing w:after="95"/>
        <w:ind w:left="419" w:right="157" w:hanging="7"/>
        <w:rPr>
          <w:rFonts w:ascii="Arial" w:eastAsia="Arial" w:hAnsi="Arial" w:cs="Arial"/>
        </w:rPr>
      </w:pPr>
      <w:r w:rsidRPr="00463F1E">
        <w:rPr>
          <w:rFonts w:ascii="Arial" w:eastAsia="Arial" w:hAnsi="Arial" w:cs="Arial"/>
        </w:rPr>
        <w:t xml:space="preserve">       </w:t>
      </w:r>
      <w:r w:rsidR="002764F6" w:rsidRPr="00463F1E">
        <w:rPr>
          <w:rFonts w:ascii="Arial" w:eastAsia="Arial" w:hAnsi="Arial" w:cs="Arial"/>
        </w:rPr>
        <w:t>None</w:t>
      </w:r>
    </w:p>
    <w:p w14:paraId="049D74DB" w14:textId="77777777" w:rsidR="002764F6" w:rsidRDefault="002764F6" w:rsidP="002764F6">
      <w:pPr>
        <w:spacing w:after="7"/>
        <w:ind w:left="419" w:right="157" w:hanging="7"/>
      </w:pPr>
      <w:r>
        <w:rPr>
          <w:rFonts w:ascii="Arial" w:eastAsia="Arial" w:hAnsi="Arial" w:cs="Arial"/>
          <w:b/>
        </w:rPr>
        <w:t xml:space="preserve">Formal description </w:t>
      </w:r>
    </w:p>
    <w:p w14:paraId="2798B181" w14:textId="77777777" w:rsidR="002764F6" w:rsidRDefault="002764F6" w:rsidP="002764F6">
      <w:pPr>
        <w:spacing w:after="0" w:line="218" w:lineRule="auto"/>
        <w:ind w:left="846" w:right="8"/>
      </w:pPr>
      <w:r>
        <w:t xml:space="preserve">/* Throughout the function, if translation of the source </w:t>
      </w:r>
    </w:p>
    <w:p w14:paraId="27DE6154" w14:textId="77777777" w:rsidR="002764F6" w:rsidRDefault="002764F6" w:rsidP="002764F6">
      <w:pPr>
        <w:spacing w:after="0" w:line="218" w:lineRule="auto"/>
        <w:ind w:left="846" w:right="8"/>
      </w:pPr>
      <w:r>
        <w:t>component is spread over more than one line of the 4*35x format, a Carriage Return Line Feed (</w:t>
      </w:r>
      <w:r>
        <w:rPr>
          <w:i/>
          <w:sz w:val="31"/>
          <w:vertAlign w:val="subscript"/>
        </w:rPr>
        <w:t>CRLF</w:t>
      </w:r>
      <w:r>
        <w:t xml:space="preserve">) will be added </w:t>
      </w:r>
    </w:p>
    <w:p w14:paraId="1948A796" w14:textId="77777777" w:rsidR="002764F6" w:rsidRDefault="002764F6" w:rsidP="002764F6">
      <w:pPr>
        <w:spacing w:after="0" w:line="218" w:lineRule="auto"/>
        <w:ind w:left="846" w:right="8"/>
      </w:pPr>
      <w:r>
        <w:t xml:space="preserve">between consecutive lines to comply with the format of an MT field with multiple lines */ </w:t>
      </w:r>
    </w:p>
    <w:p w14:paraId="1351F7B1" w14:textId="77777777" w:rsidR="002764F6" w:rsidRPr="00E4267D" w:rsidRDefault="002764F6" w:rsidP="002764F6">
      <w:pPr>
        <w:spacing w:after="15" w:line="218" w:lineRule="auto"/>
        <w:ind w:left="850" w:firstLine="0"/>
      </w:pPr>
      <w:r>
        <w:t xml:space="preserve"> </w:t>
      </w:r>
    </w:p>
    <w:p w14:paraId="4A97FEBE" w14:textId="77777777" w:rsidR="002764F6" w:rsidRDefault="002764F6" w:rsidP="002764F6">
      <w:pPr>
        <w:ind w:right="-137"/>
      </w:pPr>
    </w:p>
    <w:p w14:paraId="441496C4" w14:textId="77777777" w:rsidR="002764F6" w:rsidRDefault="002764F6" w:rsidP="002764F6">
      <w:pPr>
        <w:ind w:left="0" w:firstLine="810"/>
        <w:rPr>
          <w:rFonts w:eastAsia="Arial"/>
        </w:rPr>
      </w:pPr>
      <w:r w:rsidRPr="00C726D3">
        <w:rPr>
          <w:rFonts w:eastAsia="Arial"/>
        </w:rPr>
        <w:t xml:space="preserve">/* </w:t>
      </w:r>
      <w:r>
        <w:rPr>
          <w:rFonts w:eastAsia="Arial"/>
        </w:rPr>
        <w:t>L</w:t>
      </w:r>
      <w:r w:rsidRPr="00C726D3">
        <w:rPr>
          <w:rFonts w:eastAsia="Arial"/>
        </w:rPr>
        <w:t>ocal variables</w:t>
      </w:r>
      <w:r w:rsidRPr="00516D86">
        <w:rPr>
          <w:rFonts w:eastAsia="Arial"/>
        </w:rPr>
        <w:t xml:space="preserve"> </w:t>
      </w:r>
    </w:p>
    <w:p w14:paraId="64E8AB94" w14:textId="77777777" w:rsidR="002764F6" w:rsidRDefault="002764F6" w:rsidP="002764F6">
      <w:pPr>
        <w:ind w:left="0" w:firstLine="810"/>
        <w:rPr>
          <w:rFonts w:eastAsia="Arial"/>
        </w:rPr>
      </w:pPr>
      <w:r>
        <w:rPr>
          <w:rFonts w:eastAsia="Arial"/>
        </w:rPr>
        <w:t xml:space="preserve">String: </w:t>
      </w:r>
      <w:r w:rsidRPr="00516D86">
        <w:rPr>
          <w:rFonts w:eastAsia="Arial"/>
        </w:rPr>
        <w:t>MX</w:t>
      </w:r>
      <w:r>
        <w:rPr>
          <w:rFonts w:eastAsia="Arial"/>
        </w:rPr>
        <w:t xml:space="preserve">Name, </w:t>
      </w:r>
    </w:p>
    <w:p w14:paraId="4D0B2674" w14:textId="77777777" w:rsidR="002764F6" w:rsidRDefault="002764F6" w:rsidP="002764F6">
      <w:pPr>
        <w:ind w:left="0" w:firstLine="810"/>
        <w:rPr>
          <w:rFonts w:eastAsia="Arial"/>
        </w:rPr>
      </w:pPr>
      <w:r>
        <w:rPr>
          <w:rFonts w:eastAsia="Arial"/>
        </w:rPr>
        <w:t>MXNameAndAddress[]: table of string max 35 characters</w:t>
      </w:r>
    </w:p>
    <w:p w14:paraId="3FCF1A3D" w14:textId="77777777" w:rsidR="002764F6" w:rsidRDefault="002764F6" w:rsidP="002764F6">
      <w:pPr>
        <w:ind w:left="0" w:firstLine="810"/>
        <w:rPr>
          <w:rFonts w:eastAsia="Arial"/>
        </w:rPr>
      </w:pPr>
      <w:r>
        <w:rPr>
          <w:rFonts w:eastAsia="Arial"/>
        </w:rPr>
        <w:t xml:space="preserve">Integer: NumberConsumedLines, AddressNumberOfLines </w:t>
      </w:r>
      <w:r w:rsidRPr="00C726D3">
        <w:rPr>
          <w:rFonts w:eastAsia="Arial"/>
        </w:rPr>
        <w:t xml:space="preserve">*/ </w:t>
      </w:r>
    </w:p>
    <w:p w14:paraId="072E77CC" w14:textId="77777777" w:rsidR="002764F6" w:rsidRDefault="002764F6" w:rsidP="002764F6">
      <w:pPr>
        <w:ind w:left="0" w:firstLine="0"/>
        <w:rPr>
          <w:rFonts w:eastAsia="Arial"/>
        </w:rPr>
      </w:pPr>
    </w:p>
    <w:p w14:paraId="1CB67439" w14:textId="77777777" w:rsidR="002764F6" w:rsidRPr="00C726D3" w:rsidRDefault="002764F6" w:rsidP="002764F6">
      <w:pPr>
        <w:ind w:left="0" w:firstLine="0"/>
        <w:rPr>
          <w:rFonts w:eastAsia="Arial"/>
        </w:rPr>
      </w:pPr>
      <w:r>
        <w:rPr>
          <w:rFonts w:eastAsia="Arial"/>
        </w:rPr>
        <w:t xml:space="preserve">       AddressNumberOfLines = 0</w:t>
      </w:r>
    </w:p>
    <w:p w14:paraId="1E958181" w14:textId="77777777" w:rsidR="002764F6" w:rsidRDefault="002764F6" w:rsidP="002764F6"/>
    <w:p w14:paraId="689600B0" w14:textId="77777777" w:rsidR="002764F6" w:rsidRDefault="002764F6" w:rsidP="002764F6">
      <w:r>
        <w:t>MXName = MXAgent.FinancialInstitutionIdentification.Name</w:t>
      </w:r>
    </w:p>
    <w:p w14:paraId="5DA53D12" w14:textId="77777777" w:rsidR="002764F6" w:rsidRDefault="002764F6" w:rsidP="002764F6"/>
    <w:p w14:paraId="2724D347" w14:textId="4E532BD9" w:rsidR="002764F6" w:rsidRDefault="00820963" w:rsidP="002764F6">
      <w:r>
        <w:rPr>
          <w:b/>
        </w:rPr>
        <w:t>IF Length</w:t>
      </w:r>
      <w:r w:rsidR="002764F6">
        <w:t xml:space="preserve">(MXName)&lt; 1 THEN </w:t>
      </w:r>
    </w:p>
    <w:p w14:paraId="4ACA084F" w14:textId="494DEF5D" w:rsidR="002764F6" w:rsidRDefault="00820963" w:rsidP="002764F6">
      <w:r>
        <w:t xml:space="preserve">  </w:t>
      </w:r>
      <w:r w:rsidR="002764F6">
        <w:t>MXName = “NOTPROVIDED”</w:t>
      </w:r>
    </w:p>
    <w:p w14:paraId="43AD9D69" w14:textId="77777777" w:rsidR="002764F6" w:rsidRPr="00820963" w:rsidRDefault="002764F6" w:rsidP="002764F6">
      <w:pPr>
        <w:rPr>
          <w:b/>
        </w:rPr>
      </w:pPr>
      <w:r w:rsidRPr="00820963">
        <w:rPr>
          <w:b/>
        </w:rPr>
        <w:t>ENDIF</w:t>
      </w:r>
    </w:p>
    <w:p w14:paraId="767C8F65" w14:textId="77777777" w:rsidR="002764F6" w:rsidRDefault="002764F6" w:rsidP="002764F6"/>
    <w:p w14:paraId="2396161F" w14:textId="189E912B" w:rsidR="002764F6" w:rsidRDefault="002764F6" w:rsidP="002764F6">
      <w:r w:rsidRPr="00820963">
        <w:rPr>
          <w:b/>
        </w:rPr>
        <w:t>IF</w:t>
      </w:r>
      <w:r>
        <w:t xml:space="preserve"> </w:t>
      </w:r>
      <w:r>
        <w:rPr>
          <w:rFonts w:eastAsia="Arial"/>
        </w:rPr>
        <w:t xml:space="preserve">MXAgent.FinancialInstitutionIdentification.PostalAddress.AddressLine </w:t>
      </w:r>
      <w:r w:rsidRPr="00820963">
        <w:rPr>
          <w:rFonts w:eastAsia="Arial"/>
          <w:b/>
        </w:rPr>
        <w:t>IsPresent</w:t>
      </w:r>
      <w:r w:rsidR="00820963">
        <w:rPr>
          <w:rFonts w:eastAsia="Arial"/>
        </w:rPr>
        <w:t xml:space="preserve"> THEN</w:t>
      </w:r>
      <w:r>
        <w:rPr>
          <w:rFonts w:eastAsia="Arial"/>
        </w:rPr>
        <w:t xml:space="preserve"> </w:t>
      </w:r>
    </w:p>
    <w:p w14:paraId="4FDB63A0" w14:textId="77777777" w:rsidR="002764F6" w:rsidRDefault="002764F6" w:rsidP="002764F6">
      <w:pPr>
        <w:rPr>
          <w:rFonts w:eastAsia="Arial"/>
        </w:rPr>
      </w:pPr>
      <w:r>
        <w:rPr>
          <w:rFonts w:eastAsia="Arial"/>
        </w:rPr>
        <w:t xml:space="preserve">   AddressNumberOfLines = NumberOfOccurrences(AddressLine)</w:t>
      </w:r>
    </w:p>
    <w:p w14:paraId="2E89CC17" w14:textId="77777777" w:rsidR="002764F6" w:rsidRPr="00820963" w:rsidRDefault="002764F6" w:rsidP="002764F6">
      <w:pPr>
        <w:rPr>
          <w:rFonts w:eastAsia="Arial"/>
          <w:b/>
        </w:rPr>
      </w:pPr>
      <w:r w:rsidRPr="00820963">
        <w:rPr>
          <w:rFonts w:eastAsia="Arial"/>
          <w:b/>
        </w:rPr>
        <w:t>ENDIF</w:t>
      </w:r>
    </w:p>
    <w:p w14:paraId="77675576" w14:textId="77777777" w:rsidR="002764F6" w:rsidRDefault="002764F6" w:rsidP="002764F6">
      <w:pPr>
        <w:rPr>
          <w:rFonts w:eastAsia="Arial"/>
        </w:rPr>
      </w:pPr>
    </w:p>
    <w:p w14:paraId="5246782B" w14:textId="77777777" w:rsidR="002764F6" w:rsidRDefault="002764F6" w:rsidP="002764F6">
      <w:pPr>
        <w:rPr>
          <w:rFonts w:eastAsia="Arial"/>
        </w:rPr>
      </w:pPr>
      <w:r>
        <w:rPr>
          <w:rFonts w:eastAsia="Arial"/>
        </w:rPr>
        <w:t>/* Limit Name depending on Address Line */</w:t>
      </w:r>
    </w:p>
    <w:p w14:paraId="747CDD77" w14:textId="77777777" w:rsidR="002764F6" w:rsidRDefault="002764F6" w:rsidP="002764F6">
      <w:pPr>
        <w:rPr>
          <w:rFonts w:eastAsia="Arial"/>
          <w:b/>
        </w:rPr>
      </w:pPr>
    </w:p>
    <w:p w14:paraId="754901E2" w14:textId="04982DAE" w:rsidR="002764F6" w:rsidRDefault="002764F6" w:rsidP="002764F6">
      <w:pPr>
        <w:rPr>
          <w:rFonts w:eastAsia="Arial"/>
        </w:rPr>
      </w:pPr>
      <w:r w:rsidRPr="001E1485">
        <w:rPr>
          <w:rFonts w:eastAsia="Arial"/>
          <w:b/>
        </w:rPr>
        <w:t xml:space="preserve">IF </w:t>
      </w:r>
      <w:r w:rsidR="00820963">
        <w:rPr>
          <w:rFonts w:eastAsia="Arial"/>
        </w:rPr>
        <w:t>AddressNumberOfLines = 3 THEN</w:t>
      </w:r>
    </w:p>
    <w:p w14:paraId="0CDA2B6C" w14:textId="77777777" w:rsidR="002764F6" w:rsidRDefault="002764F6" w:rsidP="002764F6">
      <w:pPr>
        <w:rPr>
          <w:rFonts w:eastAsia="Arial"/>
        </w:rPr>
      </w:pPr>
    </w:p>
    <w:p w14:paraId="28C08C80" w14:textId="77777777" w:rsidR="002764F6" w:rsidRDefault="002764F6" w:rsidP="002764F6">
      <w:pPr>
        <w:rPr>
          <w:rFonts w:eastAsia="Arial"/>
        </w:rPr>
      </w:pPr>
      <w:r>
        <w:rPr>
          <w:rFonts w:eastAsia="Arial"/>
        </w:rPr>
        <w:t>/* Name max 35 char */</w:t>
      </w:r>
    </w:p>
    <w:p w14:paraId="7DDAE22A" w14:textId="77777777" w:rsidR="002764F6" w:rsidRDefault="002764F6" w:rsidP="002764F6">
      <w:pPr>
        <w:rPr>
          <w:rFonts w:eastAsia="Arial"/>
        </w:rPr>
      </w:pPr>
    </w:p>
    <w:p w14:paraId="51235307" w14:textId="5760D97B" w:rsidR="002764F6" w:rsidRDefault="002764F6" w:rsidP="002764F6">
      <w:pPr>
        <w:rPr>
          <w:rFonts w:eastAsia="Arial"/>
        </w:rPr>
      </w:pPr>
      <w:r>
        <w:rPr>
          <w:rFonts w:eastAsia="Arial"/>
        </w:rPr>
        <w:tab/>
      </w:r>
      <w:r>
        <w:rPr>
          <w:rFonts w:eastAsia="Arial"/>
        </w:rPr>
        <w:tab/>
      </w:r>
      <w:r w:rsidR="00820963">
        <w:rPr>
          <w:rFonts w:eastAsia="Arial"/>
          <w:b/>
        </w:rPr>
        <w:t>IF Length</w:t>
      </w:r>
      <w:r>
        <w:rPr>
          <w:rFonts w:eastAsia="Arial"/>
        </w:rPr>
        <w:t>(MXName)&gt; 35 THEN</w:t>
      </w:r>
    </w:p>
    <w:p w14:paraId="5335116D" w14:textId="77777777" w:rsidR="002764F6" w:rsidRDefault="002764F6" w:rsidP="002764F6">
      <w:pPr>
        <w:rPr>
          <w:rFonts w:eastAsia="Arial"/>
        </w:rPr>
      </w:pPr>
      <w:r>
        <w:rPr>
          <w:rFonts w:eastAsia="Arial"/>
        </w:rPr>
        <w:t xml:space="preserve">         MXName = </w:t>
      </w:r>
      <w:r w:rsidRPr="00820963">
        <w:rPr>
          <w:rFonts w:eastAsia="Arial"/>
          <w:b/>
        </w:rPr>
        <w:t>Concatenate</w:t>
      </w:r>
      <w:r>
        <w:rPr>
          <w:rFonts w:eastAsia="Arial"/>
        </w:rPr>
        <w:t>(</w:t>
      </w:r>
      <w:r w:rsidRPr="00820963">
        <w:rPr>
          <w:rFonts w:eastAsia="Arial"/>
          <w:b/>
        </w:rPr>
        <w:t>Substring</w:t>
      </w:r>
      <w:r>
        <w:rPr>
          <w:rFonts w:eastAsia="Arial"/>
        </w:rPr>
        <w:t>(MXName, 1, 34), “+”)</w:t>
      </w:r>
    </w:p>
    <w:p w14:paraId="35EA734A" w14:textId="77777777" w:rsidR="002764F6" w:rsidRPr="00820963" w:rsidRDefault="002764F6" w:rsidP="002764F6">
      <w:pPr>
        <w:rPr>
          <w:rFonts w:eastAsia="Arial"/>
          <w:b/>
        </w:rPr>
      </w:pPr>
      <w:r>
        <w:rPr>
          <w:rFonts w:eastAsia="Arial"/>
        </w:rPr>
        <w:t xml:space="preserve">     </w:t>
      </w:r>
      <w:r w:rsidRPr="00820963">
        <w:rPr>
          <w:rFonts w:eastAsia="Arial"/>
          <w:b/>
        </w:rPr>
        <w:t>ENDIF</w:t>
      </w:r>
    </w:p>
    <w:p w14:paraId="7E55BEE9" w14:textId="77777777" w:rsidR="002764F6" w:rsidRDefault="002764F6" w:rsidP="002764F6">
      <w:pPr>
        <w:rPr>
          <w:rFonts w:eastAsia="Arial"/>
        </w:rPr>
      </w:pPr>
    </w:p>
    <w:p w14:paraId="3A89F977" w14:textId="77777777" w:rsidR="002764F6" w:rsidRPr="001E1485" w:rsidRDefault="002764F6" w:rsidP="002764F6">
      <w:pPr>
        <w:rPr>
          <w:rFonts w:eastAsia="Arial"/>
          <w:b/>
        </w:rPr>
      </w:pPr>
      <w:r w:rsidRPr="001E1485">
        <w:rPr>
          <w:rFonts w:eastAsia="Arial"/>
          <w:b/>
        </w:rPr>
        <w:t xml:space="preserve">ELSE </w:t>
      </w:r>
    </w:p>
    <w:p w14:paraId="5A3417C8" w14:textId="77777777" w:rsidR="002764F6" w:rsidRDefault="002764F6" w:rsidP="002764F6">
      <w:pPr>
        <w:rPr>
          <w:rFonts w:eastAsia="Arial"/>
        </w:rPr>
      </w:pPr>
      <w:r>
        <w:rPr>
          <w:rFonts w:eastAsia="Arial"/>
        </w:rPr>
        <w:t>/* Name max 70 char */</w:t>
      </w:r>
    </w:p>
    <w:p w14:paraId="1B812D6C" w14:textId="77777777" w:rsidR="002764F6" w:rsidRDefault="002764F6" w:rsidP="002764F6">
      <w:pPr>
        <w:rPr>
          <w:rFonts w:eastAsia="Arial"/>
        </w:rPr>
      </w:pPr>
    </w:p>
    <w:p w14:paraId="45B852F0" w14:textId="062DB13D" w:rsidR="002764F6" w:rsidRDefault="002764F6" w:rsidP="002764F6">
      <w:pPr>
        <w:rPr>
          <w:rFonts w:eastAsia="Arial"/>
        </w:rPr>
      </w:pPr>
      <w:r>
        <w:rPr>
          <w:rFonts w:eastAsia="Arial"/>
        </w:rPr>
        <w:t xml:space="preserve">     </w:t>
      </w:r>
      <w:r w:rsidR="00820963">
        <w:rPr>
          <w:rFonts w:eastAsia="Arial"/>
          <w:b/>
        </w:rPr>
        <w:t>IF Length</w:t>
      </w:r>
      <w:r>
        <w:rPr>
          <w:rFonts w:eastAsia="Arial"/>
        </w:rPr>
        <w:t>(MXName)&gt; 70 THEN</w:t>
      </w:r>
    </w:p>
    <w:p w14:paraId="4B529EB3" w14:textId="77777777" w:rsidR="002764F6" w:rsidRDefault="002764F6" w:rsidP="002764F6">
      <w:pPr>
        <w:rPr>
          <w:rFonts w:eastAsia="Arial"/>
        </w:rPr>
      </w:pPr>
      <w:r>
        <w:rPr>
          <w:rFonts w:eastAsia="Arial"/>
        </w:rPr>
        <w:t xml:space="preserve">         MXName = </w:t>
      </w:r>
      <w:r w:rsidRPr="00820963">
        <w:rPr>
          <w:rFonts w:eastAsia="Arial"/>
          <w:b/>
        </w:rPr>
        <w:t>Concatenate</w:t>
      </w:r>
      <w:r>
        <w:rPr>
          <w:rFonts w:eastAsia="Arial"/>
        </w:rPr>
        <w:t>(</w:t>
      </w:r>
      <w:r w:rsidRPr="00820963">
        <w:rPr>
          <w:rFonts w:eastAsia="Arial"/>
          <w:b/>
        </w:rPr>
        <w:t>Substring</w:t>
      </w:r>
      <w:r>
        <w:rPr>
          <w:rFonts w:eastAsia="Arial"/>
        </w:rPr>
        <w:t>(MXName, 1, 69), “+”)</w:t>
      </w:r>
    </w:p>
    <w:p w14:paraId="3B9F06E1" w14:textId="77777777" w:rsidR="002764F6" w:rsidRPr="00820963" w:rsidRDefault="002764F6" w:rsidP="002764F6">
      <w:pPr>
        <w:rPr>
          <w:rFonts w:eastAsia="Arial"/>
          <w:b/>
        </w:rPr>
      </w:pPr>
      <w:r>
        <w:rPr>
          <w:rFonts w:eastAsia="Arial"/>
        </w:rPr>
        <w:t xml:space="preserve">     </w:t>
      </w:r>
      <w:r w:rsidRPr="00820963">
        <w:rPr>
          <w:rFonts w:eastAsia="Arial"/>
          <w:b/>
        </w:rPr>
        <w:t>ENDIF</w:t>
      </w:r>
    </w:p>
    <w:p w14:paraId="5ED7B503" w14:textId="77777777" w:rsidR="002764F6" w:rsidRDefault="002764F6" w:rsidP="002764F6">
      <w:pPr>
        <w:rPr>
          <w:rFonts w:eastAsia="Arial"/>
        </w:rPr>
      </w:pPr>
    </w:p>
    <w:p w14:paraId="144814AD" w14:textId="77777777" w:rsidR="002764F6" w:rsidRPr="001E1485" w:rsidRDefault="002764F6" w:rsidP="002764F6">
      <w:pPr>
        <w:rPr>
          <w:rFonts w:eastAsia="Arial"/>
          <w:b/>
        </w:rPr>
      </w:pPr>
      <w:r w:rsidRPr="001E1485">
        <w:rPr>
          <w:rFonts w:eastAsia="Arial"/>
          <w:b/>
        </w:rPr>
        <w:t>ENDIF</w:t>
      </w:r>
    </w:p>
    <w:p w14:paraId="2C4DE97F" w14:textId="77777777" w:rsidR="002764F6" w:rsidRDefault="002764F6" w:rsidP="002764F6">
      <w:pPr>
        <w:rPr>
          <w:rFonts w:eastAsia="Arial"/>
        </w:rPr>
      </w:pPr>
      <w:r>
        <w:rPr>
          <w:rFonts w:eastAsia="Arial"/>
        </w:rPr>
        <w:t xml:space="preserve">      </w:t>
      </w:r>
    </w:p>
    <w:p w14:paraId="44036CE7" w14:textId="77777777" w:rsidR="002764F6" w:rsidRDefault="002764F6" w:rsidP="002764F6"/>
    <w:p w14:paraId="5275A37F" w14:textId="36AC8DB8" w:rsidR="002764F6" w:rsidRDefault="00820963" w:rsidP="002764F6">
      <w:r>
        <w:rPr>
          <w:b/>
        </w:rPr>
        <w:t>IF Length</w:t>
      </w:r>
      <w:r w:rsidR="002764F6">
        <w:t>(MXName)&lt; 36</w:t>
      </w:r>
      <w:r>
        <w:t xml:space="preserve"> THEN</w:t>
      </w:r>
    </w:p>
    <w:p w14:paraId="060E2737" w14:textId="7746DBD6" w:rsidR="002764F6" w:rsidRDefault="00820963" w:rsidP="002764F6">
      <w:r>
        <w:t xml:space="preserve">  </w:t>
      </w:r>
      <w:r w:rsidR="002764F6">
        <w:t xml:space="preserve">MXNameAndAddress[1] = </w:t>
      </w:r>
      <w:r w:rsidR="002764F6" w:rsidRPr="00820963">
        <w:rPr>
          <w:b/>
        </w:rPr>
        <w:t>Substring</w:t>
      </w:r>
      <w:r w:rsidR="002764F6">
        <w:t>(MXName, 1, 35)</w:t>
      </w:r>
    </w:p>
    <w:p w14:paraId="680327EB" w14:textId="7DD5AECB" w:rsidR="002764F6" w:rsidRDefault="00820963" w:rsidP="002764F6">
      <w:r>
        <w:t xml:space="preserve">  </w:t>
      </w:r>
      <w:r w:rsidR="002764F6">
        <w:t>NumberConsumedLines = 1</w:t>
      </w:r>
    </w:p>
    <w:p w14:paraId="5C1F5263" w14:textId="77777777" w:rsidR="002764F6" w:rsidRDefault="002764F6" w:rsidP="002764F6"/>
    <w:p w14:paraId="38A88F02" w14:textId="77777777" w:rsidR="002764F6" w:rsidRPr="00820963" w:rsidRDefault="002764F6" w:rsidP="002764F6">
      <w:pPr>
        <w:rPr>
          <w:b/>
        </w:rPr>
      </w:pPr>
      <w:r w:rsidRPr="00820963">
        <w:rPr>
          <w:b/>
        </w:rPr>
        <w:t xml:space="preserve">ELSE </w:t>
      </w:r>
    </w:p>
    <w:p w14:paraId="358320E9" w14:textId="77777777" w:rsidR="002764F6" w:rsidRDefault="002764F6" w:rsidP="002764F6">
      <w:r>
        <w:t>/* MXName is max 70 char */</w:t>
      </w:r>
    </w:p>
    <w:p w14:paraId="029254AE" w14:textId="77777777" w:rsidR="002764F6" w:rsidRDefault="002764F6" w:rsidP="002764F6">
      <w:r>
        <w:t xml:space="preserve">MXNameAndAddress[1] = </w:t>
      </w:r>
      <w:r w:rsidRPr="00820963">
        <w:rPr>
          <w:b/>
        </w:rPr>
        <w:t>Substring</w:t>
      </w:r>
      <w:r>
        <w:t>(MXName, 1, 35)</w:t>
      </w:r>
    </w:p>
    <w:p w14:paraId="42C73602" w14:textId="77777777" w:rsidR="002764F6" w:rsidRDefault="002764F6" w:rsidP="002764F6">
      <w:r>
        <w:t xml:space="preserve">MXNameAndAddress[2] = </w:t>
      </w:r>
      <w:r w:rsidRPr="00820963">
        <w:rPr>
          <w:b/>
        </w:rPr>
        <w:t>Substring</w:t>
      </w:r>
      <w:r>
        <w:t>(MXName, 36)</w:t>
      </w:r>
    </w:p>
    <w:p w14:paraId="6F6FB74E" w14:textId="77777777" w:rsidR="002764F6" w:rsidRDefault="002764F6" w:rsidP="002764F6">
      <w:r>
        <w:t>NumberConsumedLines = 2</w:t>
      </w:r>
    </w:p>
    <w:p w14:paraId="2BD80E3E" w14:textId="77777777" w:rsidR="002764F6" w:rsidRPr="00820963" w:rsidRDefault="002764F6" w:rsidP="002764F6">
      <w:pPr>
        <w:rPr>
          <w:b/>
        </w:rPr>
      </w:pPr>
    </w:p>
    <w:p w14:paraId="1AA73160" w14:textId="77777777" w:rsidR="002764F6" w:rsidRPr="00820963" w:rsidRDefault="002764F6" w:rsidP="002764F6">
      <w:pPr>
        <w:rPr>
          <w:b/>
        </w:rPr>
      </w:pPr>
      <w:r w:rsidRPr="00820963">
        <w:rPr>
          <w:b/>
        </w:rPr>
        <w:t>ENDIF</w:t>
      </w:r>
    </w:p>
    <w:p w14:paraId="1B1DE2FB" w14:textId="77777777" w:rsidR="002764F6" w:rsidRDefault="002764F6" w:rsidP="002764F6"/>
    <w:p w14:paraId="64996603" w14:textId="482CC1D1" w:rsidR="002764F6" w:rsidRDefault="002764F6" w:rsidP="002764F6">
      <w:r w:rsidRPr="00820963">
        <w:rPr>
          <w:b/>
        </w:rPr>
        <w:t xml:space="preserve">IF </w:t>
      </w:r>
      <w:r>
        <w:rPr>
          <w:rFonts w:eastAsia="Arial"/>
        </w:rPr>
        <w:t xml:space="preserve">MXAgent.FinancialInstitutionIdentification.PostalAddress.AddressLine </w:t>
      </w:r>
      <w:r w:rsidRPr="00820963">
        <w:rPr>
          <w:rFonts w:eastAsia="Arial"/>
          <w:b/>
        </w:rPr>
        <w:t>IsPresent</w:t>
      </w:r>
      <w:r w:rsidR="00820963">
        <w:rPr>
          <w:rFonts w:eastAsia="Arial"/>
        </w:rPr>
        <w:t xml:space="preserve"> </w:t>
      </w:r>
      <w:ins w:id="2745" w:author="BOUVY Martine [3]" w:date="2020-12-09T11:11:00Z">
        <w:r w:rsidR="002A214D">
          <w:rPr>
            <w:rFonts w:eastAsia="Arial"/>
          </w:rPr>
          <w:t>AND</w:t>
        </w:r>
      </w:ins>
      <w:ins w:id="2746" w:author="BOUVY Martine [3]" w:date="2020-12-09T11:12:00Z">
        <w:r w:rsidR="002A214D">
          <w:rPr>
            <w:rFonts w:eastAsia="Arial"/>
          </w:rPr>
          <w:t xml:space="preserve"> MXAgent.FinancialInstitutionIdentification.PostalAddress.AddressLine[1</w:t>
        </w:r>
        <w:r w:rsidR="006B3AA1">
          <w:rPr>
            <w:rFonts w:eastAsia="Arial"/>
          </w:rPr>
          <w:t xml:space="preserve">] </w:t>
        </w:r>
        <w:r w:rsidR="006B3AA1" w:rsidRPr="00665159">
          <w:rPr>
            <w:rFonts w:eastAsia="Arial"/>
            <w:b/>
          </w:rPr>
          <w:t>Not Equal</w:t>
        </w:r>
        <w:r w:rsidR="006B3AA1">
          <w:rPr>
            <w:rFonts w:eastAsia="Arial"/>
          </w:rPr>
          <w:t xml:space="preserve"> to “NOTPROVIDED”</w:t>
        </w:r>
      </w:ins>
      <w:ins w:id="2747" w:author="BOUVY Martine [3]" w:date="2020-12-09T11:11:00Z">
        <w:r w:rsidR="002A214D">
          <w:rPr>
            <w:rFonts w:eastAsia="Arial"/>
          </w:rPr>
          <w:t xml:space="preserve"> </w:t>
        </w:r>
      </w:ins>
      <w:r w:rsidR="00820963">
        <w:rPr>
          <w:rFonts w:eastAsia="Arial"/>
        </w:rPr>
        <w:t>THEN</w:t>
      </w:r>
      <w:r>
        <w:rPr>
          <w:rFonts w:eastAsia="Arial"/>
        </w:rPr>
        <w:t xml:space="preserve"> </w:t>
      </w:r>
    </w:p>
    <w:p w14:paraId="6BEB6F15" w14:textId="69BD4B41" w:rsidR="002764F6" w:rsidRDefault="002764F6" w:rsidP="00820963">
      <w:pPr>
        <w:tabs>
          <w:tab w:val="left" w:pos="1350"/>
        </w:tabs>
      </w:pPr>
      <w:r>
        <w:t xml:space="preserve">    </w:t>
      </w:r>
      <w:r w:rsidRPr="00820963">
        <w:rPr>
          <w:b/>
        </w:rPr>
        <w:t>For i</w:t>
      </w:r>
      <w:r>
        <w:t xml:space="preserve"> =</w:t>
      </w:r>
      <w:r w:rsidR="00881B68">
        <w:t xml:space="preserve"> 1 to</w:t>
      </w:r>
      <w:r>
        <w:t xml:space="preserve"> </w:t>
      </w:r>
      <w:r w:rsidRPr="009E5274">
        <w:rPr>
          <w:b/>
        </w:rPr>
        <w:t>NumberOfOccurrences</w:t>
      </w:r>
      <w:r>
        <w:t xml:space="preserve"> (</w:t>
      </w:r>
      <w:r>
        <w:rPr>
          <w:rFonts w:eastAsia="Arial"/>
        </w:rPr>
        <w:t>MXAgent.FinancialInstitutionIdentification.PostalAddress.AddressLine)</w:t>
      </w:r>
    </w:p>
    <w:p w14:paraId="42116B58" w14:textId="77777777" w:rsidR="002764F6" w:rsidRPr="00820963" w:rsidRDefault="002764F6" w:rsidP="002764F6">
      <w:pPr>
        <w:rPr>
          <w:b/>
        </w:rPr>
      </w:pPr>
    </w:p>
    <w:p w14:paraId="314FEC68" w14:textId="26E6BD4C" w:rsidR="002764F6" w:rsidRDefault="002764F6" w:rsidP="00820963">
      <w:pPr>
        <w:tabs>
          <w:tab w:val="left" w:pos="1350"/>
          <w:tab w:val="left" w:pos="1530"/>
          <w:tab w:val="left" w:pos="1620"/>
          <w:tab w:val="left" w:pos="1710"/>
        </w:tabs>
        <w:rPr>
          <w:rFonts w:eastAsia="Arial"/>
        </w:rPr>
      </w:pPr>
      <w:r w:rsidRPr="00820963">
        <w:rPr>
          <w:rFonts w:eastAsia="Arial"/>
          <w:b/>
        </w:rPr>
        <w:t xml:space="preserve">      IF</w:t>
      </w:r>
      <w:r w:rsidR="00536820">
        <w:rPr>
          <w:rFonts w:eastAsia="Arial"/>
        </w:rPr>
        <w:t xml:space="preserve">   </w:t>
      </w:r>
      <w:r w:rsidR="00536820" w:rsidRPr="00536820">
        <w:rPr>
          <w:rFonts w:eastAsia="Arial"/>
          <w:b/>
        </w:rPr>
        <w:t>Length</w:t>
      </w:r>
      <w:r>
        <w:rPr>
          <w:rFonts w:eastAsia="Arial"/>
        </w:rPr>
        <w:t>(MXAgent.FinancialInstitutionIdentification.Postal</w:t>
      </w:r>
      <w:r w:rsidR="00820963">
        <w:rPr>
          <w:rFonts w:eastAsia="Arial"/>
        </w:rPr>
        <w:t>Address.AddressLine[i]) &gt; 0 THEN</w:t>
      </w:r>
    </w:p>
    <w:p w14:paraId="622D18A9" w14:textId="77777777" w:rsidR="002764F6" w:rsidRPr="0098299A" w:rsidRDefault="002764F6" w:rsidP="002764F6">
      <w:r>
        <w:t xml:space="preserve">    NumberConsumedLines = NumberConsumedLines +1 </w:t>
      </w:r>
    </w:p>
    <w:p w14:paraId="77180526" w14:textId="77777777" w:rsidR="002764F6" w:rsidRDefault="002764F6" w:rsidP="002764F6">
      <w:pPr>
        <w:ind w:right="-898"/>
        <w:rPr>
          <w:rFonts w:eastAsia="Arial"/>
        </w:rPr>
      </w:pPr>
      <w:r>
        <w:t xml:space="preserve">    MXNameAndAddress[NumberConsumedLines]=    </w:t>
      </w:r>
      <w:r>
        <w:rPr>
          <w:rFonts w:eastAsia="Arial"/>
        </w:rPr>
        <w:t>MXAgent.PostalAddress.AddressLine[i]</w:t>
      </w:r>
    </w:p>
    <w:p w14:paraId="6F8A8960" w14:textId="77777777" w:rsidR="002764F6" w:rsidRDefault="002764F6" w:rsidP="002764F6"/>
    <w:p w14:paraId="30C50A68" w14:textId="1B23DE9C" w:rsidR="002764F6" w:rsidRPr="00820963" w:rsidRDefault="002764F6" w:rsidP="002764F6">
      <w:pPr>
        <w:rPr>
          <w:b/>
        </w:rPr>
      </w:pPr>
      <w:r>
        <w:t xml:space="preserve">     </w:t>
      </w:r>
      <w:r w:rsidR="00820963">
        <w:t xml:space="preserve"> </w:t>
      </w:r>
      <w:r w:rsidRPr="00820963">
        <w:rPr>
          <w:b/>
        </w:rPr>
        <w:t>ENDIF</w:t>
      </w:r>
    </w:p>
    <w:p w14:paraId="122D0C3B" w14:textId="77777777" w:rsidR="002764F6" w:rsidRDefault="002764F6" w:rsidP="002764F6"/>
    <w:p w14:paraId="653ADBBE" w14:textId="287FD4CA" w:rsidR="002764F6" w:rsidRPr="00820963" w:rsidRDefault="002764F6" w:rsidP="002764F6">
      <w:pPr>
        <w:rPr>
          <w:b/>
        </w:rPr>
      </w:pPr>
      <w:r w:rsidRPr="00820963">
        <w:rPr>
          <w:b/>
        </w:rPr>
        <w:t xml:space="preserve">   </w:t>
      </w:r>
      <w:r w:rsidR="00820963">
        <w:rPr>
          <w:b/>
        </w:rPr>
        <w:t xml:space="preserve"> </w:t>
      </w:r>
      <w:r w:rsidRPr="00820963">
        <w:rPr>
          <w:b/>
        </w:rPr>
        <w:t>END loop</w:t>
      </w:r>
    </w:p>
    <w:p w14:paraId="1E0CFD97" w14:textId="77777777" w:rsidR="002764F6" w:rsidRDefault="002764F6" w:rsidP="002764F6"/>
    <w:p w14:paraId="73693D1B" w14:textId="77777777" w:rsidR="002764F6" w:rsidRPr="00820963" w:rsidRDefault="002764F6" w:rsidP="002764F6">
      <w:pPr>
        <w:rPr>
          <w:b/>
        </w:rPr>
      </w:pPr>
      <w:r w:rsidRPr="00820963">
        <w:rPr>
          <w:b/>
        </w:rPr>
        <w:t>ENDIF</w:t>
      </w:r>
    </w:p>
    <w:p w14:paraId="275A17F1" w14:textId="77777777" w:rsidR="002764F6" w:rsidRDefault="002764F6" w:rsidP="002764F6"/>
    <w:p w14:paraId="46553804" w14:textId="77777777" w:rsidR="002764F6" w:rsidRDefault="002764F6" w:rsidP="002764F6"/>
    <w:p w14:paraId="4E52C586" w14:textId="77777777" w:rsidR="002764F6" w:rsidRDefault="002764F6" w:rsidP="002764F6">
      <w:r>
        <w:t xml:space="preserve">/* Copy to MT structure */ </w:t>
      </w:r>
    </w:p>
    <w:p w14:paraId="587077E0" w14:textId="77777777" w:rsidR="002764F6" w:rsidRDefault="002764F6" w:rsidP="002764F6"/>
    <w:p w14:paraId="6DB3B02D" w14:textId="77777777" w:rsidR="002764F6" w:rsidRPr="001E1485" w:rsidRDefault="002764F6" w:rsidP="002764F6">
      <w:pPr>
        <w:tabs>
          <w:tab w:val="center" w:pos="849"/>
          <w:tab w:val="center" w:pos="1417"/>
          <w:tab w:val="center" w:pos="2463"/>
        </w:tabs>
        <w:spacing w:after="0"/>
        <w:ind w:left="0" w:firstLine="0"/>
      </w:pPr>
      <w:r>
        <w:rPr>
          <w:rFonts w:ascii="Arial" w:eastAsia="Arial" w:hAnsi="Arial" w:cs="Arial"/>
        </w:rPr>
        <w:tab/>
      </w:r>
      <w:r w:rsidRPr="00820963">
        <w:rPr>
          <w:rFonts w:eastAsia="Arial"/>
          <w:b/>
        </w:rPr>
        <w:tab/>
        <w:t>For i=1</w:t>
      </w:r>
      <w:r w:rsidRPr="001E1485">
        <w:rPr>
          <w:rFonts w:eastAsia="Arial"/>
        </w:rPr>
        <w:t xml:space="preserve"> to </w:t>
      </w:r>
      <w:r w:rsidRPr="001E1485">
        <w:t xml:space="preserve">NumberConsumedLines </w:t>
      </w:r>
    </w:p>
    <w:p w14:paraId="217AAC74" w14:textId="77777777" w:rsidR="002764F6" w:rsidRPr="001E1485" w:rsidRDefault="002764F6" w:rsidP="002764F6">
      <w:pPr>
        <w:tabs>
          <w:tab w:val="center" w:pos="849"/>
          <w:tab w:val="center" w:pos="1417"/>
          <w:tab w:val="center" w:pos="2463"/>
        </w:tabs>
        <w:spacing w:after="0"/>
        <w:ind w:left="0" w:firstLine="0"/>
        <w:rPr>
          <w:rFonts w:eastAsia="Arial"/>
        </w:rPr>
      </w:pPr>
      <w:r w:rsidRPr="001E1485">
        <w:rPr>
          <w:rFonts w:eastAsia="Arial"/>
        </w:rPr>
        <w:tab/>
      </w:r>
      <w:r w:rsidRPr="001E1485">
        <w:rPr>
          <w:rFonts w:eastAsia="Arial"/>
        </w:rPr>
        <w:tab/>
      </w:r>
      <w:r>
        <w:rPr>
          <w:rFonts w:eastAsia="Arial"/>
        </w:rPr>
        <w:t xml:space="preserve"> </w:t>
      </w:r>
      <w:r w:rsidRPr="001E1485">
        <w:rPr>
          <w:rFonts w:eastAsia="Arial"/>
          <w:b/>
        </w:rPr>
        <w:t>AppendToNextLine</w:t>
      </w:r>
      <w:r w:rsidRPr="001E1485">
        <w:rPr>
          <w:rFonts w:eastAsia="Arial"/>
        </w:rPr>
        <w:t>(</w:t>
      </w:r>
      <w:r w:rsidRPr="001E1485">
        <w:t>MXNameAndAddress[i],</w:t>
      </w:r>
      <w:r w:rsidRPr="001E1485">
        <w:rPr>
          <w:rFonts w:eastAsia="Arial"/>
        </w:rPr>
        <w:t xml:space="preserve"> MTNameAndAddress)</w:t>
      </w:r>
    </w:p>
    <w:p w14:paraId="7A36AC96" w14:textId="77777777" w:rsidR="002764F6" w:rsidRPr="00820963" w:rsidRDefault="002764F6" w:rsidP="002764F6">
      <w:pPr>
        <w:tabs>
          <w:tab w:val="center" w:pos="849"/>
          <w:tab w:val="center" w:pos="1417"/>
          <w:tab w:val="center" w:pos="2463"/>
        </w:tabs>
        <w:spacing w:after="0"/>
        <w:ind w:left="0" w:firstLine="0"/>
        <w:rPr>
          <w:rFonts w:eastAsia="Arial"/>
          <w:b/>
        </w:rPr>
      </w:pPr>
      <w:r w:rsidRPr="001E1485">
        <w:rPr>
          <w:rFonts w:eastAsia="Arial"/>
          <w:b/>
        </w:rPr>
        <w:t xml:space="preserve">       </w:t>
      </w:r>
      <w:r w:rsidRPr="00820963">
        <w:rPr>
          <w:rFonts w:eastAsia="Arial"/>
          <w:b/>
        </w:rPr>
        <w:t>END LOOP</w:t>
      </w:r>
    </w:p>
    <w:p w14:paraId="1E87FD84" w14:textId="77777777" w:rsidR="002764F6" w:rsidRDefault="002764F6" w:rsidP="002764F6">
      <w:pPr>
        <w:spacing w:after="306" w:line="216" w:lineRule="auto"/>
        <w:ind w:left="846" w:right="8"/>
      </w:pPr>
    </w:p>
    <w:p w14:paraId="6484CB2A" w14:textId="6A68215E" w:rsidR="00190175" w:rsidRPr="004B7B22" w:rsidRDefault="00190175" w:rsidP="00190175">
      <w:pPr>
        <w:pStyle w:val="Heading3"/>
      </w:pPr>
      <w:bookmarkStart w:id="2748" w:name="_Toc136351285"/>
      <w:r w:rsidRPr="004B7B22">
        <w:t>4</w:t>
      </w:r>
      <w:r w:rsidR="00770D68">
        <w:rPr>
          <w:rStyle w:val="Heading3Char"/>
          <w:b/>
        </w:rPr>
        <w:t>.2.9</w:t>
      </w:r>
      <w:r w:rsidRPr="004B7B22">
        <w:rPr>
          <w:rStyle w:val="Heading3Char"/>
          <w:b/>
        </w:rPr>
        <w:t xml:space="preserve">  MX_To_MTFinancialInstitutionNameAndStructuredAddress</w:t>
      </w:r>
      <w:bookmarkEnd w:id="2748"/>
    </w:p>
    <w:p w14:paraId="5572ECF0" w14:textId="77777777" w:rsidR="00190175" w:rsidRDefault="00190175" w:rsidP="00190175">
      <w:pPr>
        <w:spacing w:after="95"/>
        <w:ind w:left="419" w:right="157" w:hanging="7"/>
      </w:pPr>
      <w:r>
        <w:rPr>
          <w:rFonts w:ascii="Arial" w:eastAsia="Arial" w:hAnsi="Arial" w:cs="Arial"/>
          <w:b/>
        </w:rPr>
        <w:t xml:space="preserve">Name </w:t>
      </w:r>
    </w:p>
    <w:p w14:paraId="34F8957F" w14:textId="77777777" w:rsidR="00190175" w:rsidRDefault="00190175" w:rsidP="00190175">
      <w:pPr>
        <w:spacing w:after="112" w:line="249" w:lineRule="auto"/>
        <w:ind w:left="849" w:right="15" w:hanging="10"/>
      </w:pPr>
      <w:r>
        <w:rPr>
          <w:rFonts w:ascii="Arial" w:eastAsia="Arial" w:hAnsi="Arial" w:cs="Arial"/>
        </w:rPr>
        <w:t>MX_To_MTFinancialInstitutionNameAndStructuredAddress</w:t>
      </w:r>
    </w:p>
    <w:p w14:paraId="3F8BE89A" w14:textId="77777777" w:rsidR="00190175" w:rsidRDefault="00190175" w:rsidP="00190175">
      <w:pPr>
        <w:spacing w:after="95"/>
        <w:ind w:left="419" w:right="157" w:hanging="7"/>
      </w:pPr>
      <w:r>
        <w:rPr>
          <w:rFonts w:ascii="Arial" w:eastAsia="Arial" w:hAnsi="Arial" w:cs="Arial"/>
          <w:b/>
        </w:rPr>
        <w:t xml:space="preserve">Business description  </w:t>
      </w:r>
    </w:p>
    <w:p w14:paraId="75673003" w14:textId="77777777" w:rsidR="00190175" w:rsidRDefault="00190175" w:rsidP="00190175">
      <w:pPr>
        <w:spacing w:after="112" w:line="18" w:lineRule="atLeast"/>
        <w:ind w:left="450" w:right="15" w:firstLine="0"/>
      </w:pPr>
      <w:r w:rsidRPr="00C14C93">
        <w:rPr>
          <w:rFonts w:ascii="Arial" w:eastAsia="Arial" w:hAnsi="Arial" w:cs="Arial"/>
        </w:rPr>
        <w:t xml:space="preserve">This </w:t>
      </w:r>
      <w:r>
        <w:rPr>
          <w:rFonts w:ascii="Arial" w:eastAsia="Arial" w:hAnsi="Arial" w:cs="Arial"/>
        </w:rPr>
        <w:t xml:space="preserve">function translates a MX Name and structured Postal Address for a Financial Institution to a MT Name and Address.  The logic is similar to the one applied in MX_To_MTPartyNameAndStructuredAddress but the presence of LEI is not taken into account and the MT Name and Address is not structured with Numbers (as for 50F or 59F) for Financial Institutions. </w:t>
      </w:r>
    </w:p>
    <w:p w14:paraId="12A9DBA7" w14:textId="77777777" w:rsidR="00190175" w:rsidRDefault="00190175" w:rsidP="00190175">
      <w:pPr>
        <w:spacing w:line="18" w:lineRule="atLeast"/>
        <w:ind w:left="0" w:firstLine="0"/>
        <w:rPr>
          <w:rFonts w:ascii="Arial" w:eastAsia="Arial" w:hAnsi="Arial" w:cs="Arial"/>
        </w:rPr>
      </w:pPr>
    </w:p>
    <w:p w14:paraId="195C5330" w14:textId="77777777" w:rsidR="00190175" w:rsidRDefault="00190175" w:rsidP="00190175">
      <w:pPr>
        <w:spacing w:line="18" w:lineRule="atLeast"/>
        <w:ind w:left="0" w:firstLine="0"/>
        <w:rPr>
          <w:rFonts w:ascii="Arial" w:eastAsia="Arial" w:hAnsi="Arial" w:cs="Arial"/>
        </w:rPr>
      </w:pPr>
      <w:r>
        <w:rPr>
          <w:rFonts w:ascii="Arial" w:eastAsia="Arial" w:hAnsi="Arial" w:cs="Arial"/>
        </w:rPr>
        <w:t xml:space="preserve">       The information will be translated following the order:</w:t>
      </w:r>
    </w:p>
    <w:p w14:paraId="05F010CA" w14:textId="77777777" w:rsidR="00190175" w:rsidRPr="00F6666D" w:rsidRDefault="00190175" w:rsidP="00190175">
      <w:pPr>
        <w:pStyle w:val="ListParagraph"/>
        <w:numPr>
          <w:ilvl w:val="0"/>
          <w:numId w:val="32"/>
        </w:numPr>
        <w:ind w:hanging="180"/>
        <w:rPr>
          <w:rFonts w:ascii="Arial" w:eastAsia="Arial" w:hAnsi="Arial" w:cs="Arial"/>
        </w:rPr>
      </w:pPr>
      <w:r w:rsidRPr="00F6666D">
        <w:rPr>
          <w:rFonts w:ascii="Arial" w:eastAsia="Arial" w:hAnsi="Arial" w:cs="Arial"/>
        </w:rPr>
        <w:t>Name</w:t>
      </w:r>
    </w:p>
    <w:p w14:paraId="65C0B946" w14:textId="77777777" w:rsidR="00190175" w:rsidRPr="00F6666D" w:rsidRDefault="00190175" w:rsidP="00190175">
      <w:pPr>
        <w:pStyle w:val="ListParagraph"/>
        <w:numPr>
          <w:ilvl w:val="0"/>
          <w:numId w:val="32"/>
        </w:numPr>
        <w:ind w:hanging="180"/>
        <w:rPr>
          <w:rFonts w:ascii="Arial" w:eastAsia="Arial" w:hAnsi="Arial" w:cs="Arial"/>
        </w:rPr>
      </w:pPr>
      <w:r w:rsidRPr="00F6666D">
        <w:rPr>
          <w:rFonts w:ascii="Arial" w:eastAsia="Arial" w:hAnsi="Arial" w:cs="Arial"/>
        </w:rPr>
        <w:t>StreetName, BuildingNumber, BuildingName, Floor, PostBox, Room, Department, SubDepartment</w:t>
      </w:r>
    </w:p>
    <w:p w14:paraId="2D908C7F" w14:textId="4AD03349" w:rsidR="00190175" w:rsidRPr="00F6666D" w:rsidRDefault="00190175" w:rsidP="00190175">
      <w:pPr>
        <w:pStyle w:val="ListParagraph"/>
        <w:numPr>
          <w:ilvl w:val="0"/>
          <w:numId w:val="32"/>
        </w:numPr>
        <w:ind w:hanging="180"/>
        <w:rPr>
          <w:rFonts w:ascii="Arial" w:eastAsia="Arial" w:hAnsi="Arial" w:cs="Arial"/>
        </w:rPr>
      </w:pPr>
      <w:r>
        <w:rPr>
          <w:rFonts w:ascii="Arial" w:eastAsia="Arial" w:hAnsi="Arial" w:cs="Arial"/>
        </w:rPr>
        <w:t>Country/</w:t>
      </w:r>
      <w:r w:rsidRPr="00F6666D">
        <w:rPr>
          <w:rFonts w:ascii="Arial" w:eastAsia="Arial" w:hAnsi="Arial" w:cs="Arial"/>
        </w:rPr>
        <w:t xml:space="preserve">TownName, PostCode, </w:t>
      </w:r>
      <w:del w:id="2749" w:author="BOUVY Martine [3]" w:date="2020-05-28T10:18:00Z">
        <w:r w:rsidRPr="00F6666D" w:rsidDel="00907147">
          <w:rPr>
            <w:rFonts w:ascii="Arial" w:eastAsia="Arial" w:hAnsi="Arial" w:cs="Arial"/>
          </w:rPr>
          <w:delText xml:space="preserve">TownLocationName, </w:delText>
        </w:r>
      </w:del>
      <w:r w:rsidRPr="00F6666D">
        <w:rPr>
          <w:rFonts w:ascii="Arial" w:eastAsia="Arial" w:hAnsi="Arial" w:cs="Arial"/>
        </w:rPr>
        <w:t>Country SubDivision,</w:t>
      </w:r>
      <w:ins w:id="2750" w:author="BOUVY Martine [3]" w:date="2020-05-28T10:18:00Z">
        <w:r w:rsidR="00907147">
          <w:rPr>
            <w:rFonts w:ascii="Arial" w:eastAsia="Arial" w:hAnsi="Arial" w:cs="Arial"/>
          </w:rPr>
          <w:t xml:space="preserve"> </w:t>
        </w:r>
        <w:r w:rsidR="00907147" w:rsidRPr="00F6666D">
          <w:rPr>
            <w:rFonts w:ascii="Arial" w:eastAsia="Arial" w:hAnsi="Arial" w:cs="Arial"/>
          </w:rPr>
          <w:t>TownLocationName</w:t>
        </w:r>
        <w:r w:rsidR="00907147">
          <w:rPr>
            <w:rFonts w:ascii="Arial" w:eastAsia="Arial" w:hAnsi="Arial" w:cs="Arial"/>
          </w:rPr>
          <w:t>,</w:t>
        </w:r>
      </w:ins>
      <w:r w:rsidRPr="00F6666D">
        <w:rPr>
          <w:rFonts w:ascii="Arial" w:eastAsia="Arial" w:hAnsi="Arial" w:cs="Arial"/>
        </w:rPr>
        <w:t xml:space="preserve"> DistrictName</w:t>
      </w:r>
    </w:p>
    <w:p w14:paraId="1D6AA45A" w14:textId="77777777" w:rsidR="00190175" w:rsidRDefault="00190175" w:rsidP="00190175">
      <w:pPr>
        <w:ind w:left="0" w:hanging="180"/>
        <w:rPr>
          <w:rFonts w:ascii="Arial" w:eastAsia="Arial" w:hAnsi="Arial" w:cs="Arial"/>
        </w:rPr>
      </w:pPr>
    </w:p>
    <w:p w14:paraId="1F2FDDB9" w14:textId="77777777" w:rsidR="00190175" w:rsidRDefault="00190175" w:rsidP="00190175">
      <w:pPr>
        <w:spacing w:line="218" w:lineRule="auto"/>
        <w:ind w:left="450" w:firstLine="0"/>
        <w:rPr>
          <w:rFonts w:ascii="Arial" w:eastAsia="Arial" w:hAnsi="Arial" w:cs="Arial"/>
        </w:rPr>
      </w:pPr>
      <w:r>
        <w:rPr>
          <w:rFonts w:ascii="Arial" w:eastAsia="Arial" w:hAnsi="Arial" w:cs="Arial"/>
        </w:rPr>
        <w:t>If an element is missing there will be no indication it is missing in the MT string (ie., the position in the MT string will be insufficient to identify unambiguously the type of information)</w:t>
      </w:r>
    </w:p>
    <w:p w14:paraId="0A59D18F" w14:textId="77777777" w:rsidR="00190175" w:rsidRDefault="00190175" w:rsidP="00190175">
      <w:pPr>
        <w:spacing w:line="218" w:lineRule="auto"/>
        <w:ind w:left="450" w:firstLine="0"/>
        <w:rPr>
          <w:rFonts w:ascii="Arial" w:eastAsia="Arial" w:hAnsi="Arial" w:cs="Arial"/>
        </w:rPr>
      </w:pPr>
    </w:p>
    <w:p w14:paraId="32C91C23" w14:textId="77777777" w:rsidR="00190175" w:rsidRDefault="00190175" w:rsidP="00190175">
      <w:pPr>
        <w:spacing w:line="218" w:lineRule="auto"/>
        <w:ind w:left="450" w:firstLine="0"/>
        <w:rPr>
          <w:rFonts w:ascii="Arial" w:eastAsia="Arial" w:hAnsi="Arial" w:cs="Arial"/>
        </w:rPr>
      </w:pPr>
      <w:r>
        <w:rPr>
          <w:rFonts w:ascii="Arial" w:eastAsia="Arial" w:hAnsi="Arial" w:cs="Arial"/>
        </w:rPr>
        <w:t>The separator Comma will be used to separate the element in the MT string except between Country and TownName where “/” is used to be aligned with the MT structure for Line 3.</w:t>
      </w:r>
    </w:p>
    <w:p w14:paraId="6849459A" w14:textId="77777777" w:rsidR="00190175" w:rsidRDefault="00190175" w:rsidP="00190175">
      <w:pPr>
        <w:spacing w:line="218" w:lineRule="auto"/>
        <w:ind w:left="450" w:firstLine="0"/>
        <w:rPr>
          <w:rFonts w:ascii="Arial" w:eastAsia="Arial" w:hAnsi="Arial" w:cs="Arial"/>
        </w:rPr>
      </w:pPr>
    </w:p>
    <w:p w14:paraId="5E000B72" w14:textId="292EA735" w:rsidR="00190175" w:rsidRDefault="00190175" w:rsidP="00190175">
      <w:pPr>
        <w:spacing w:line="218" w:lineRule="auto"/>
        <w:ind w:left="450" w:firstLine="0"/>
        <w:rPr>
          <w:rFonts w:ascii="Arial" w:eastAsia="Arial" w:hAnsi="Arial" w:cs="Arial"/>
        </w:rPr>
      </w:pPr>
      <w:r>
        <w:rPr>
          <w:rFonts w:ascii="Arial" w:eastAsia="Arial" w:hAnsi="Arial" w:cs="Arial"/>
        </w:rPr>
        <w:t>Country and TownName are mandatory in CBPR+ if structured postal address is used.</w:t>
      </w:r>
    </w:p>
    <w:p w14:paraId="42C400D6" w14:textId="77777777" w:rsidR="00190175" w:rsidRDefault="00190175" w:rsidP="00190175">
      <w:pPr>
        <w:spacing w:line="218" w:lineRule="auto"/>
        <w:ind w:left="450" w:firstLine="0"/>
        <w:rPr>
          <w:rFonts w:ascii="Arial" w:eastAsia="Arial" w:hAnsi="Arial" w:cs="Arial"/>
        </w:rPr>
      </w:pPr>
    </w:p>
    <w:p w14:paraId="7460E536" w14:textId="77777777" w:rsidR="00190175" w:rsidRDefault="00190175" w:rsidP="00190175">
      <w:pPr>
        <w:spacing w:line="218" w:lineRule="auto"/>
        <w:ind w:left="450" w:firstLine="0"/>
        <w:rPr>
          <w:rFonts w:ascii="Arial" w:eastAsia="Arial" w:hAnsi="Arial" w:cs="Arial"/>
        </w:rPr>
      </w:pPr>
      <w:r>
        <w:rPr>
          <w:rFonts w:ascii="Arial" w:eastAsia="Arial" w:hAnsi="Arial" w:cs="Arial"/>
        </w:rPr>
        <w:t xml:space="preserve">The Name will be truncated after 70 characters (“+” sign on position 70, if truncation is needed). </w:t>
      </w:r>
    </w:p>
    <w:p w14:paraId="44462FCB" w14:textId="77777777" w:rsidR="00190175" w:rsidRDefault="00190175" w:rsidP="00190175">
      <w:pPr>
        <w:spacing w:line="218" w:lineRule="auto"/>
        <w:ind w:left="450" w:firstLine="0"/>
        <w:rPr>
          <w:rFonts w:ascii="Arial" w:eastAsia="Arial" w:hAnsi="Arial" w:cs="Arial"/>
        </w:rPr>
      </w:pPr>
    </w:p>
    <w:p w14:paraId="53A45D3B" w14:textId="77777777" w:rsidR="00190175" w:rsidRDefault="00190175" w:rsidP="00190175">
      <w:pPr>
        <w:spacing w:line="218" w:lineRule="auto"/>
        <w:ind w:left="450" w:firstLine="0"/>
        <w:rPr>
          <w:rFonts w:ascii="Arial" w:eastAsia="Arial" w:hAnsi="Arial" w:cs="Arial"/>
        </w:rPr>
      </w:pPr>
      <w:r>
        <w:rPr>
          <w:rFonts w:ascii="Arial" w:eastAsia="Arial" w:hAnsi="Arial" w:cs="Arial"/>
        </w:rPr>
        <w:t xml:space="preserve">Case where 3 lines are available and StreetName line is present then Country Line can use up to 2 lines if needed otherwise StreetName line can use up to 2 lines if needed. </w:t>
      </w:r>
    </w:p>
    <w:p w14:paraId="63997C25" w14:textId="77777777" w:rsidR="00190175" w:rsidRDefault="00190175" w:rsidP="00190175">
      <w:pPr>
        <w:spacing w:line="218" w:lineRule="auto"/>
        <w:ind w:left="450" w:firstLine="0"/>
        <w:rPr>
          <w:rFonts w:ascii="Arial" w:eastAsia="Arial" w:hAnsi="Arial" w:cs="Arial"/>
        </w:rPr>
      </w:pPr>
    </w:p>
    <w:p w14:paraId="123C7DDF" w14:textId="77777777" w:rsidR="00190175" w:rsidRDefault="00190175" w:rsidP="00190175">
      <w:pPr>
        <w:spacing w:line="218" w:lineRule="auto"/>
        <w:ind w:left="450" w:firstLine="0"/>
        <w:rPr>
          <w:rFonts w:ascii="Arial" w:eastAsia="Arial" w:hAnsi="Arial" w:cs="Arial"/>
        </w:rPr>
      </w:pPr>
      <w:r>
        <w:rPr>
          <w:rFonts w:ascii="Arial" w:eastAsia="Arial" w:hAnsi="Arial" w:cs="Arial"/>
        </w:rPr>
        <w:t xml:space="preserve">Case where 2 lines are available, StreetName line will use 1 line and Country line will use 1 line. </w:t>
      </w:r>
    </w:p>
    <w:p w14:paraId="35B5931A" w14:textId="77777777" w:rsidR="00190175" w:rsidRDefault="00190175" w:rsidP="00190175">
      <w:pPr>
        <w:spacing w:line="218" w:lineRule="auto"/>
        <w:ind w:left="450" w:firstLine="0"/>
        <w:rPr>
          <w:rFonts w:ascii="Arial" w:eastAsia="Arial" w:hAnsi="Arial" w:cs="Arial"/>
        </w:rPr>
      </w:pPr>
      <w:r>
        <w:rPr>
          <w:rFonts w:ascii="Arial" w:eastAsia="Arial" w:hAnsi="Arial" w:cs="Arial"/>
        </w:rPr>
        <w:t xml:space="preserve">If StreetName line is absent, then Country line can use 2 lines. </w:t>
      </w:r>
    </w:p>
    <w:p w14:paraId="11D9240A" w14:textId="77777777" w:rsidR="00190175" w:rsidRDefault="00190175" w:rsidP="00190175">
      <w:pPr>
        <w:spacing w:line="218" w:lineRule="auto"/>
        <w:ind w:left="450" w:firstLine="0"/>
        <w:rPr>
          <w:rFonts w:ascii="Arial" w:eastAsia="Arial" w:hAnsi="Arial" w:cs="Arial"/>
        </w:rPr>
      </w:pPr>
    </w:p>
    <w:p w14:paraId="52485412" w14:textId="77777777" w:rsidR="00190175" w:rsidRDefault="00190175" w:rsidP="00190175">
      <w:pPr>
        <w:spacing w:line="218" w:lineRule="auto"/>
        <w:ind w:left="450" w:firstLine="0"/>
        <w:rPr>
          <w:rFonts w:ascii="Arial" w:eastAsia="Arial" w:hAnsi="Arial" w:cs="Arial"/>
        </w:rPr>
      </w:pPr>
      <w:r>
        <w:rPr>
          <w:rFonts w:ascii="Arial" w:eastAsia="Arial" w:hAnsi="Arial" w:cs="Arial"/>
        </w:rPr>
        <w:t xml:space="preserve">The function handles the case where only Name is present. </w:t>
      </w:r>
    </w:p>
    <w:p w14:paraId="3BCE1879" w14:textId="77777777" w:rsidR="00190175" w:rsidRDefault="00190175" w:rsidP="00190175">
      <w:pPr>
        <w:ind w:left="0" w:firstLine="0"/>
        <w:rPr>
          <w:rFonts w:ascii="Arial" w:eastAsia="Arial" w:hAnsi="Arial" w:cs="Arial"/>
        </w:rPr>
      </w:pPr>
    </w:p>
    <w:p w14:paraId="6C8D9CF1" w14:textId="77777777" w:rsidR="00190175" w:rsidRPr="00C14C93" w:rsidRDefault="00190175" w:rsidP="00190175">
      <w:pPr>
        <w:ind w:left="0" w:firstLine="0"/>
        <w:rPr>
          <w:rFonts w:ascii="Arial" w:eastAsia="Arial" w:hAnsi="Arial" w:cs="Arial"/>
        </w:rPr>
      </w:pPr>
    </w:p>
    <w:p w14:paraId="0FCAB23B" w14:textId="77777777" w:rsidR="00190175" w:rsidRDefault="00190175" w:rsidP="00190175">
      <w:pPr>
        <w:spacing w:after="95"/>
        <w:ind w:left="419" w:right="157" w:hanging="7"/>
      </w:pPr>
      <w:r>
        <w:rPr>
          <w:rFonts w:ascii="Arial" w:eastAsia="Arial" w:hAnsi="Arial" w:cs="Arial"/>
          <w:b/>
        </w:rPr>
        <w:t xml:space="preserve">Format </w:t>
      </w:r>
    </w:p>
    <w:p w14:paraId="6E242B77" w14:textId="77777777" w:rsidR="00190175" w:rsidRDefault="00190175" w:rsidP="00190175">
      <w:pPr>
        <w:spacing w:after="0"/>
        <w:ind w:left="860" w:right="157" w:hanging="7"/>
      </w:pPr>
      <w:r>
        <w:rPr>
          <w:rFonts w:ascii="Arial" w:eastAsia="Arial" w:hAnsi="Arial" w:cs="Arial"/>
          <w:b/>
        </w:rPr>
        <w:t>MX_To_MTFinancialInstitutionNameAndStructuredAddress</w:t>
      </w:r>
      <w:r>
        <w:rPr>
          <w:rFonts w:ascii="Arial" w:eastAsia="Arial" w:hAnsi="Arial" w:cs="Arial"/>
        </w:rPr>
        <w:t xml:space="preserve">(MXAgent; MTNameAndAddress )  </w:t>
      </w:r>
    </w:p>
    <w:p w14:paraId="7CA4709C" w14:textId="77777777" w:rsidR="00190175" w:rsidRDefault="00190175" w:rsidP="00190175">
      <w:pPr>
        <w:spacing w:after="95"/>
        <w:ind w:left="860" w:right="157" w:hanging="7"/>
      </w:pPr>
      <w:r>
        <w:rPr>
          <w:rFonts w:ascii="Arial" w:eastAsia="Arial" w:hAnsi="Arial" w:cs="Arial"/>
          <w:b/>
        </w:rPr>
        <w:t xml:space="preserve">Input </w:t>
      </w:r>
    </w:p>
    <w:p w14:paraId="4B80FE97" w14:textId="77777777" w:rsidR="00190175" w:rsidRDefault="00190175" w:rsidP="00190175">
      <w:pPr>
        <w:spacing w:after="112" w:line="249" w:lineRule="auto"/>
        <w:ind w:left="849" w:right="15" w:hanging="10"/>
        <w:rPr>
          <w:rFonts w:ascii="Arial" w:eastAsia="Arial" w:hAnsi="Arial" w:cs="Arial"/>
        </w:rPr>
      </w:pPr>
      <w:r>
        <w:rPr>
          <w:rFonts w:ascii="Arial" w:eastAsia="Arial" w:hAnsi="Arial" w:cs="Arial"/>
        </w:rPr>
        <w:t xml:space="preserve">MXAgent: the entire structure of the MXAgent  typed </w:t>
      </w:r>
      <w:r>
        <w:rPr>
          <w:rFonts w:ascii="Arial" w:eastAsia="Arial" w:hAnsi="Arial" w:cs="Arial"/>
          <w:i/>
        </w:rPr>
        <w:t>BranchAndFinancialInstitutionIdentification6</w:t>
      </w:r>
      <w:r>
        <w:rPr>
          <w:rFonts w:ascii="Arial" w:eastAsia="Arial" w:hAnsi="Arial" w:cs="Arial"/>
        </w:rPr>
        <w:t xml:space="preserve">. </w:t>
      </w:r>
    </w:p>
    <w:p w14:paraId="2EB3D2AE" w14:textId="77777777" w:rsidR="00190175" w:rsidRDefault="00190175" w:rsidP="00190175">
      <w:pPr>
        <w:spacing w:after="95"/>
        <w:ind w:left="860" w:right="157" w:hanging="7"/>
        <w:rPr>
          <w:rFonts w:ascii="Arial" w:eastAsia="Arial" w:hAnsi="Arial" w:cs="Arial"/>
          <w:b/>
        </w:rPr>
      </w:pPr>
      <w:r>
        <w:rPr>
          <w:rFonts w:ascii="Arial" w:eastAsia="Arial" w:hAnsi="Arial" w:cs="Arial"/>
          <w:b/>
        </w:rPr>
        <w:t xml:space="preserve">Output </w:t>
      </w:r>
    </w:p>
    <w:p w14:paraId="43A61F4C" w14:textId="77777777" w:rsidR="00190175" w:rsidRDefault="00190175" w:rsidP="00190175">
      <w:pPr>
        <w:spacing w:after="95"/>
        <w:ind w:left="860" w:right="157" w:hanging="7"/>
      </w:pPr>
      <w:r>
        <w:rPr>
          <w:rFonts w:ascii="Arial" w:eastAsia="Arial" w:hAnsi="Arial" w:cs="Arial"/>
          <w:b/>
        </w:rPr>
        <w:t>MTNameAndAddress : max 4 lines of 35 char</w:t>
      </w:r>
    </w:p>
    <w:p w14:paraId="570B8864" w14:textId="77777777" w:rsidR="00190175" w:rsidRPr="008A473A" w:rsidRDefault="00190175" w:rsidP="00190175">
      <w:pPr>
        <w:spacing w:after="112" w:line="249" w:lineRule="auto"/>
        <w:ind w:left="0" w:right="15" w:firstLine="0"/>
        <w:rPr>
          <w:rFonts w:ascii="Arial" w:hAnsi="Arial" w:cs="Arial"/>
        </w:rPr>
      </w:pPr>
      <w:r w:rsidRPr="008A473A">
        <w:rPr>
          <w:rFonts w:ascii="Arial" w:hAnsi="Arial" w:cs="Arial"/>
        </w:rPr>
        <w:t xml:space="preserve">         </w:t>
      </w:r>
      <w:r>
        <w:rPr>
          <w:rFonts w:ascii="Arial" w:hAnsi="Arial" w:cs="Arial"/>
        </w:rPr>
        <w:t xml:space="preserve">       </w:t>
      </w:r>
    </w:p>
    <w:p w14:paraId="707C3FBD" w14:textId="77777777" w:rsidR="00190175" w:rsidRDefault="00190175" w:rsidP="00190175">
      <w:pPr>
        <w:spacing w:after="95"/>
        <w:ind w:left="419" w:right="157" w:hanging="7"/>
        <w:rPr>
          <w:rFonts w:ascii="Arial" w:eastAsia="Arial" w:hAnsi="Arial" w:cs="Arial"/>
          <w:b/>
        </w:rPr>
      </w:pPr>
      <w:r>
        <w:rPr>
          <w:rFonts w:ascii="Arial" w:eastAsia="Arial" w:hAnsi="Arial" w:cs="Arial"/>
          <w:b/>
        </w:rPr>
        <w:t xml:space="preserve">Preconditions </w:t>
      </w:r>
    </w:p>
    <w:p w14:paraId="69A62693" w14:textId="5829EC48" w:rsidR="00190175" w:rsidRPr="00E45344" w:rsidRDefault="00190175" w:rsidP="00E45344">
      <w:pPr>
        <w:tabs>
          <w:tab w:val="left" w:pos="900"/>
        </w:tabs>
        <w:spacing w:after="95"/>
        <w:ind w:left="419" w:right="157" w:hanging="7"/>
        <w:rPr>
          <w:rFonts w:ascii="Arial" w:eastAsia="Arial" w:hAnsi="Arial" w:cs="Arial"/>
        </w:rPr>
      </w:pPr>
      <w:r w:rsidRPr="00E45344">
        <w:rPr>
          <w:rFonts w:ascii="Arial" w:eastAsia="Arial" w:hAnsi="Arial" w:cs="Arial"/>
        </w:rPr>
        <w:t xml:space="preserve">       </w:t>
      </w:r>
      <w:r w:rsidR="00E45344" w:rsidRPr="00E45344">
        <w:rPr>
          <w:rFonts w:ascii="Arial" w:eastAsia="Arial" w:hAnsi="Arial" w:cs="Arial"/>
        </w:rPr>
        <w:t xml:space="preserve"> </w:t>
      </w:r>
      <w:r w:rsidRPr="00E45344">
        <w:rPr>
          <w:rFonts w:ascii="Arial" w:eastAsia="Arial" w:hAnsi="Arial" w:cs="Arial"/>
        </w:rPr>
        <w:t>None</w:t>
      </w:r>
    </w:p>
    <w:p w14:paraId="2622CB6B" w14:textId="77777777" w:rsidR="00190175" w:rsidRDefault="00190175" w:rsidP="00190175">
      <w:pPr>
        <w:ind w:right="-137"/>
        <w:rPr>
          <w:b/>
        </w:rPr>
      </w:pPr>
    </w:p>
    <w:p w14:paraId="1FE27E92" w14:textId="77777777" w:rsidR="00190175" w:rsidRDefault="00190175" w:rsidP="00190175">
      <w:pPr>
        <w:ind w:right="-137"/>
        <w:rPr>
          <w:b/>
        </w:rPr>
      </w:pPr>
    </w:p>
    <w:p w14:paraId="4F1E7171" w14:textId="77777777" w:rsidR="00190175" w:rsidRDefault="00190175" w:rsidP="00190175">
      <w:pPr>
        <w:spacing w:after="7"/>
        <w:ind w:left="419" w:right="157" w:hanging="7"/>
        <w:rPr>
          <w:rFonts w:ascii="Arial" w:eastAsia="Arial" w:hAnsi="Arial" w:cs="Arial"/>
          <w:b/>
        </w:rPr>
      </w:pPr>
      <w:r>
        <w:rPr>
          <w:rFonts w:ascii="Arial" w:eastAsia="Arial" w:hAnsi="Arial" w:cs="Arial"/>
          <w:b/>
        </w:rPr>
        <w:t xml:space="preserve">Formal description </w:t>
      </w:r>
    </w:p>
    <w:p w14:paraId="5DF2E40D" w14:textId="77777777" w:rsidR="00190175" w:rsidRDefault="00190175" w:rsidP="00190175">
      <w:pPr>
        <w:spacing w:after="0" w:line="218" w:lineRule="auto"/>
        <w:ind w:left="849" w:right="14" w:hanging="14"/>
      </w:pPr>
      <w:r>
        <w:t xml:space="preserve">/*Throughout the function, if translation of the source </w:t>
      </w:r>
    </w:p>
    <w:p w14:paraId="4A23A50F" w14:textId="77777777" w:rsidR="00190175" w:rsidRDefault="00190175" w:rsidP="00190175">
      <w:pPr>
        <w:spacing w:after="0" w:line="218" w:lineRule="auto"/>
        <w:ind w:left="849" w:right="14" w:hanging="14"/>
      </w:pPr>
      <w:r>
        <w:t>component is spread over more than one line of the 4*35x format, a Carriage Return Line Feed (</w:t>
      </w:r>
      <w:r>
        <w:rPr>
          <w:i/>
          <w:sz w:val="31"/>
          <w:vertAlign w:val="subscript"/>
        </w:rPr>
        <w:t>CRLF</w:t>
      </w:r>
      <w:r>
        <w:t xml:space="preserve">) will be added </w:t>
      </w:r>
    </w:p>
    <w:p w14:paraId="547FFE39" w14:textId="77777777" w:rsidR="00190175" w:rsidRDefault="00190175" w:rsidP="00190175">
      <w:pPr>
        <w:spacing w:after="0" w:line="218" w:lineRule="auto"/>
        <w:ind w:left="849" w:right="14" w:hanging="14"/>
      </w:pPr>
      <w:r>
        <w:t xml:space="preserve">between consecutive lines to comply with the format of an MT field with multiple lines*/ </w:t>
      </w:r>
    </w:p>
    <w:p w14:paraId="4D48BF60" w14:textId="77777777" w:rsidR="00190175" w:rsidRDefault="00190175" w:rsidP="00190175">
      <w:pPr>
        <w:ind w:right="-137"/>
        <w:rPr>
          <w:b/>
        </w:rPr>
      </w:pPr>
    </w:p>
    <w:p w14:paraId="7AE2AA93" w14:textId="77777777" w:rsidR="00190175" w:rsidRDefault="00190175" w:rsidP="00190175">
      <w:pPr>
        <w:ind w:right="-137"/>
        <w:rPr>
          <w:b/>
        </w:rPr>
      </w:pPr>
    </w:p>
    <w:p w14:paraId="64B6CE66" w14:textId="77777777" w:rsidR="00190175" w:rsidRPr="00C14C93" w:rsidRDefault="00190175" w:rsidP="00190175">
      <w:pPr>
        <w:ind w:right="-137"/>
      </w:pPr>
      <w:r w:rsidRPr="00C14C93">
        <w:t xml:space="preserve">/*  Local variables </w:t>
      </w:r>
    </w:p>
    <w:p w14:paraId="541908C7" w14:textId="77777777" w:rsidR="00190175" w:rsidRPr="00C14C93" w:rsidRDefault="00190175" w:rsidP="00190175">
      <w:pPr>
        <w:ind w:right="-137"/>
      </w:pPr>
      <w:r>
        <w:t>i, NextIndex, NumberOfNameOccurrences</w:t>
      </w:r>
      <w:r w:rsidRPr="00C14C93">
        <w:t xml:space="preserve"> : integer</w:t>
      </w:r>
    </w:p>
    <w:p w14:paraId="5F729F72" w14:textId="77777777" w:rsidR="00190175" w:rsidRPr="00C14C93" w:rsidRDefault="00190175" w:rsidP="00190175">
      <w:pPr>
        <w:ind w:right="-137"/>
      </w:pPr>
      <w:r w:rsidRPr="00C14C93">
        <w:t>Separ  : string</w:t>
      </w:r>
    </w:p>
    <w:p w14:paraId="4B5BBA7F" w14:textId="77777777" w:rsidR="00190175" w:rsidRPr="00C14C93" w:rsidRDefault="00190175" w:rsidP="00190175">
      <w:pPr>
        <w:ind w:right="-137"/>
      </w:pPr>
      <w:r w:rsidRPr="00C14C93">
        <w:t xml:space="preserve">MXNumber1, MXNumber2, MXNumber3  :string </w:t>
      </w:r>
    </w:p>
    <w:p w14:paraId="190E6B10" w14:textId="77777777" w:rsidR="00190175" w:rsidRPr="00C14C93" w:rsidRDefault="00190175" w:rsidP="00190175">
      <w:pPr>
        <w:ind w:right="-137"/>
      </w:pPr>
      <w:r w:rsidRPr="00C14C93">
        <w:t>MXTable2[], MXTable3[], MTNameAndAddressTable[] : table of string</w:t>
      </w:r>
    </w:p>
    <w:p w14:paraId="592DFEE1" w14:textId="77777777" w:rsidR="00190175" w:rsidRDefault="00190175" w:rsidP="00190175">
      <w:pPr>
        <w:ind w:right="-137"/>
      </w:pPr>
      <w:r w:rsidRPr="00C14C93">
        <w:t>NumberRemainingLines : Integer</w:t>
      </w:r>
    </w:p>
    <w:p w14:paraId="5497F52C" w14:textId="77777777" w:rsidR="00190175" w:rsidRPr="00C14C93" w:rsidRDefault="00190175" w:rsidP="00190175">
      <w:pPr>
        <w:ind w:right="-137"/>
      </w:pPr>
      <w:r>
        <w:t>MXNumber2Present : Boolean */</w:t>
      </w:r>
    </w:p>
    <w:p w14:paraId="64A5875A" w14:textId="77777777" w:rsidR="00190175" w:rsidRPr="00C14C93" w:rsidRDefault="00190175" w:rsidP="00190175">
      <w:pPr>
        <w:ind w:left="0" w:right="-137" w:firstLine="0"/>
      </w:pPr>
    </w:p>
    <w:p w14:paraId="3D4676E4" w14:textId="77777777" w:rsidR="00190175" w:rsidRDefault="00190175" w:rsidP="00190175">
      <w:pPr>
        <w:ind w:left="810" w:right="-137"/>
        <w:rPr>
          <w:b/>
        </w:rPr>
      </w:pPr>
    </w:p>
    <w:p w14:paraId="534BD195" w14:textId="77777777" w:rsidR="00190175" w:rsidRDefault="00190175" w:rsidP="00190175">
      <w:pPr>
        <w:ind w:left="810" w:right="-137"/>
      </w:pPr>
      <w:r w:rsidRPr="008960C7">
        <w:t>/* To shorten the path, the following shortcut will be used */</w:t>
      </w:r>
    </w:p>
    <w:p w14:paraId="1EB42948" w14:textId="77777777" w:rsidR="00190175" w:rsidRPr="008960C7" w:rsidRDefault="00190175" w:rsidP="00190175">
      <w:pPr>
        <w:ind w:left="810" w:right="-137"/>
      </w:pPr>
    </w:p>
    <w:p w14:paraId="00A07512" w14:textId="77777777" w:rsidR="00190175" w:rsidRPr="008960C7" w:rsidRDefault="00190175" w:rsidP="00190175">
      <w:pPr>
        <w:ind w:left="810" w:right="-137"/>
      </w:pPr>
      <w:r w:rsidRPr="008960C7">
        <w:t xml:space="preserve">MXPostalAddress = </w:t>
      </w:r>
      <w:r>
        <w:t>MXAgent.FinancialInstitutionIdentification.PostalAddress</w:t>
      </w:r>
    </w:p>
    <w:p w14:paraId="26B7D2B6" w14:textId="77777777" w:rsidR="00190175" w:rsidRDefault="00190175" w:rsidP="00190175">
      <w:pPr>
        <w:ind w:left="810" w:right="-137"/>
      </w:pPr>
    </w:p>
    <w:p w14:paraId="751B592C" w14:textId="77777777" w:rsidR="00190175" w:rsidRDefault="00190175" w:rsidP="00190175">
      <w:pPr>
        <w:ind w:left="810" w:right="-137"/>
      </w:pPr>
      <w:r>
        <w:t>MXTable2[1] =</w:t>
      </w:r>
      <w:r w:rsidRPr="00714AD3">
        <w:t xml:space="preserve"> </w:t>
      </w:r>
      <w:r w:rsidRPr="00C14C93">
        <w:t>MXPostalAddress</w:t>
      </w:r>
      <w:r>
        <w:t>.StreetName</w:t>
      </w:r>
    </w:p>
    <w:p w14:paraId="3538D626" w14:textId="77777777" w:rsidR="00190175" w:rsidRDefault="00190175" w:rsidP="00190175">
      <w:pPr>
        <w:ind w:left="810" w:right="-137"/>
      </w:pPr>
      <w:r>
        <w:t>MXTable2[2] = MXPostalAddress.BuildingNumber</w:t>
      </w:r>
    </w:p>
    <w:p w14:paraId="607C33EA" w14:textId="77777777" w:rsidR="00190175" w:rsidRDefault="00190175" w:rsidP="00190175">
      <w:pPr>
        <w:ind w:left="810" w:right="-137"/>
      </w:pPr>
      <w:r>
        <w:t>MXTable2[3] = MXPostalAddress.BuildingName</w:t>
      </w:r>
    </w:p>
    <w:p w14:paraId="17E0761F" w14:textId="77777777" w:rsidR="00190175" w:rsidRDefault="00190175" w:rsidP="00190175">
      <w:pPr>
        <w:ind w:left="810" w:right="-137"/>
      </w:pPr>
      <w:r>
        <w:t>MXTable2[4] = MXPostalAddress.Floor</w:t>
      </w:r>
    </w:p>
    <w:p w14:paraId="19203C23" w14:textId="77777777" w:rsidR="00190175" w:rsidRDefault="00190175" w:rsidP="00190175">
      <w:pPr>
        <w:ind w:left="810" w:right="-137"/>
      </w:pPr>
      <w:r>
        <w:t>MXTable2[5] = MXPostalAddress.PostBox</w:t>
      </w:r>
    </w:p>
    <w:p w14:paraId="04AFB906" w14:textId="77777777" w:rsidR="00190175" w:rsidRDefault="00190175" w:rsidP="00190175">
      <w:pPr>
        <w:ind w:left="810" w:right="-137"/>
      </w:pPr>
      <w:r>
        <w:lastRenderedPageBreak/>
        <w:t>MXTable2[6] = MXPostalAddress.Room</w:t>
      </w:r>
    </w:p>
    <w:p w14:paraId="6459D865" w14:textId="77777777" w:rsidR="00190175" w:rsidRDefault="00190175" w:rsidP="00190175">
      <w:pPr>
        <w:ind w:left="810" w:right="-137"/>
      </w:pPr>
      <w:r>
        <w:t>MXTable2[7] = MXPostalAddress.Department</w:t>
      </w:r>
    </w:p>
    <w:p w14:paraId="65CF83E4" w14:textId="77777777" w:rsidR="00190175" w:rsidRDefault="00190175" w:rsidP="00190175">
      <w:pPr>
        <w:ind w:left="810" w:right="-137"/>
      </w:pPr>
      <w:r>
        <w:t>MXTable2[8] = MXPostalAddress.SubDepartment</w:t>
      </w:r>
    </w:p>
    <w:p w14:paraId="65039C90" w14:textId="77777777" w:rsidR="00190175" w:rsidRDefault="00190175" w:rsidP="00190175">
      <w:pPr>
        <w:ind w:left="810" w:right="-137"/>
      </w:pPr>
    </w:p>
    <w:p w14:paraId="569A3F3D" w14:textId="77777777" w:rsidR="00190175" w:rsidRDefault="00190175" w:rsidP="00190175">
      <w:pPr>
        <w:ind w:left="810" w:right="-137"/>
      </w:pPr>
      <w:r>
        <w:t>MXTable3[1] = MXPostalAddress.Country</w:t>
      </w:r>
    </w:p>
    <w:p w14:paraId="7678FBD2" w14:textId="77777777" w:rsidR="00190175" w:rsidRDefault="00190175" w:rsidP="00190175">
      <w:pPr>
        <w:ind w:left="810" w:right="-137"/>
      </w:pPr>
      <w:r>
        <w:t>MXTable3[2] = MXPostalAddress.TownName</w:t>
      </w:r>
    </w:p>
    <w:p w14:paraId="1A61A060" w14:textId="77777777" w:rsidR="00190175" w:rsidRDefault="00190175" w:rsidP="00190175">
      <w:pPr>
        <w:ind w:left="810" w:right="-137"/>
      </w:pPr>
      <w:r>
        <w:t>MXTable3[3] = MXPostalAddress.PostCode</w:t>
      </w:r>
    </w:p>
    <w:p w14:paraId="2E524ABC" w14:textId="3B22E19A" w:rsidR="00190175" w:rsidDel="00907147" w:rsidRDefault="00190175" w:rsidP="00190175">
      <w:pPr>
        <w:ind w:left="810" w:right="-137"/>
        <w:rPr>
          <w:del w:id="2751" w:author="BOUVY Martine [3]" w:date="2020-05-28T10:24:00Z"/>
        </w:rPr>
      </w:pPr>
      <w:del w:id="2752" w:author="BOUVY Martine [3]" w:date="2020-05-28T10:24:00Z">
        <w:r w:rsidDel="00907147">
          <w:delText>MXTable3[4] = MXPostalAddress.TownNameLocation</w:delText>
        </w:r>
      </w:del>
    </w:p>
    <w:p w14:paraId="2609C931" w14:textId="3D37600D" w:rsidR="00190175" w:rsidRDefault="00190175" w:rsidP="00190175">
      <w:pPr>
        <w:ind w:left="810" w:right="-137"/>
        <w:rPr>
          <w:ins w:id="2753" w:author="BOUVY Martine [3]" w:date="2020-05-28T10:24:00Z"/>
        </w:rPr>
      </w:pPr>
      <w:r>
        <w:t>MXTable3[</w:t>
      </w:r>
      <w:del w:id="2754" w:author="BOUVY Martine [3]" w:date="2020-05-28T10:24:00Z">
        <w:r w:rsidDel="00907147">
          <w:delText>5</w:delText>
        </w:r>
      </w:del>
      <w:ins w:id="2755" w:author="BOUVY Martine [3]" w:date="2020-05-28T10:24:00Z">
        <w:r w:rsidR="00907147">
          <w:t>4</w:t>
        </w:r>
      </w:ins>
      <w:r>
        <w:t>] = MXPostalAddress.CountrySubdivision</w:t>
      </w:r>
    </w:p>
    <w:p w14:paraId="23EDB789" w14:textId="2115830D" w:rsidR="00907147" w:rsidRDefault="00907147" w:rsidP="00907147">
      <w:pPr>
        <w:ind w:left="810" w:right="-137"/>
        <w:rPr>
          <w:ins w:id="2756" w:author="BOUVY Martine [3]" w:date="2020-05-28T10:24:00Z"/>
        </w:rPr>
      </w:pPr>
      <w:ins w:id="2757" w:author="BOUVY Martine [3]" w:date="2020-05-28T10:24:00Z">
        <w:r>
          <w:t>MXTable3[5] = MXPostalAddress.TownNameLocation</w:t>
        </w:r>
      </w:ins>
    </w:p>
    <w:p w14:paraId="694B5C19" w14:textId="77777777" w:rsidR="00907147" w:rsidRDefault="00907147" w:rsidP="00190175">
      <w:pPr>
        <w:ind w:left="810" w:right="-137"/>
      </w:pPr>
    </w:p>
    <w:p w14:paraId="60782DCC" w14:textId="77777777" w:rsidR="00190175" w:rsidRDefault="00190175" w:rsidP="00190175">
      <w:pPr>
        <w:ind w:left="810" w:right="-137"/>
      </w:pPr>
      <w:r>
        <w:t>MXTable3[6] = MXPostalAddress.DistrictName</w:t>
      </w:r>
    </w:p>
    <w:p w14:paraId="7D81D282" w14:textId="77777777" w:rsidR="00190175" w:rsidRDefault="00190175" w:rsidP="00190175">
      <w:pPr>
        <w:ind w:left="810" w:right="-137"/>
      </w:pPr>
    </w:p>
    <w:p w14:paraId="7875B88A" w14:textId="77777777" w:rsidR="00190175" w:rsidRDefault="00190175" w:rsidP="00190175">
      <w:pPr>
        <w:ind w:left="810" w:right="-137"/>
      </w:pPr>
      <w:r>
        <w:t>Separ = “,”</w:t>
      </w:r>
    </w:p>
    <w:p w14:paraId="573574F3" w14:textId="77777777" w:rsidR="00190175" w:rsidRDefault="00190175" w:rsidP="00190175">
      <w:pPr>
        <w:ind w:left="810" w:right="-137"/>
      </w:pPr>
    </w:p>
    <w:p w14:paraId="38D480FE" w14:textId="77777777" w:rsidR="00190175" w:rsidRDefault="00190175" w:rsidP="00190175">
      <w:pPr>
        <w:ind w:left="810" w:right="-137"/>
      </w:pPr>
      <w:r>
        <w:t>MXNumber1 = MXAgent.financialInstitutionIdentification.Name</w:t>
      </w:r>
    </w:p>
    <w:p w14:paraId="4B656DA2" w14:textId="77777777" w:rsidR="00190175" w:rsidRDefault="00190175" w:rsidP="00190175">
      <w:pPr>
        <w:ind w:left="810" w:right="-137"/>
      </w:pPr>
    </w:p>
    <w:p w14:paraId="0D2BC622" w14:textId="6E41C930" w:rsidR="00190175" w:rsidRDefault="00190175" w:rsidP="00190175">
      <w:pPr>
        <w:ind w:left="810" w:right="-137"/>
      </w:pPr>
      <w:r w:rsidRPr="00C14C93">
        <w:rPr>
          <w:b/>
        </w:rPr>
        <w:t>IF</w:t>
      </w:r>
      <w:r w:rsidR="00634E7B">
        <w:t xml:space="preserve"> </w:t>
      </w:r>
      <w:r w:rsidR="00634E7B" w:rsidRPr="00634E7B">
        <w:rPr>
          <w:b/>
        </w:rPr>
        <w:t>Length</w:t>
      </w:r>
      <w:r>
        <w:t xml:space="preserve">(MXNumber1) = 0 THEN </w:t>
      </w:r>
    </w:p>
    <w:p w14:paraId="635CB781" w14:textId="77777777" w:rsidR="00190175" w:rsidRDefault="00190175" w:rsidP="00190175">
      <w:pPr>
        <w:ind w:left="810" w:right="-137"/>
      </w:pPr>
      <w:r>
        <w:t xml:space="preserve"> MXNumber1 = “NOTPROVIDED”</w:t>
      </w:r>
    </w:p>
    <w:p w14:paraId="76F8AFB2" w14:textId="77777777" w:rsidR="00190175" w:rsidRPr="007E5E10" w:rsidRDefault="00190175" w:rsidP="00190175">
      <w:pPr>
        <w:ind w:left="810" w:right="-137"/>
        <w:rPr>
          <w:b/>
        </w:rPr>
      </w:pPr>
      <w:r>
        <w:rPr>
          <w:b/>
        </w:rPr>
        <w:t>ENDIF</w:t>
      </w:r>
    </w:p>
    <w:p w14:paraId="3D7925B8" w14:textId="77777777" w:rsidR="00190175" w:rsidRPr="00014E37" w:rsidRDefault="00190175" w:rsidP="00190175">
      <w:pPr>
        <w:ind w:left="810" w:right="-137"/>
        <w:rPr>
          <w:b/>
        </w:rPr>
      </w:pPr>
    </w:p>
    <w:p w14:paraId="6BA8C69A" w14:textId="77777777" w:rsidR="00190175" w:rsidRDefault="00190175" w:rsidP="00190175">
      <w:pPr>
        <w:ind w:left="810" w:right="-137"/>
      </w:pPr>
      <w:r>
        <w:t xml:space="preserve">  /* 2 lines can be used for the name if needed */</w:t>
      </w:r>
    </w:p>
    <w:p w14:paraId="44D7FC14" w14:textId="77777777" w:rsidR="00190175" w:rsidRDefault="00190175" w:rsidP="00190175">
      <w:pPr>
        <w:ind w:left="810" w:right="-137"/>
      </w:pPr>
    </w:p>
    <w:p w14:paraId="2CEE681A" w14:textId="0A7B2E56" w:rsidR="00190175" w:rsidRDefault="00190175" w:rsidP="00190175">
      <w:pPr>
        <w:tabs>
          <w:tab w:val="left" w:pos="900"/>
        </w:tabs>
        <w:ind w:left="0" w:right="-137" w:firstLine="0"/>
      </w:pPr>
      <w:r>
        <w:t xml:space="preserve">       </w:t>
      </w:r>
      <w:r w:rsidRPr="00B87BD2">
        <w:rPr>
          <w:b/>
        </w:rPr>
        <w:t>IF</w:t>
      </w:r>
      <w:r>
        <w:t xml:space="preserve"> </w:t>
      </w:r>
      <w:r w:rsidR="00634E7B">
        <w:rPr>
          <w:b/>
        </w:rPr>
        <w:t>Length</w:t>
      </w:r>
      <w:r>
        <w:t>(MXNumber1)&gt; 70 THEN</w:t>
      </w:r>
    </w:p>
    <w:p w14:paraId="511C894F" w14:textId="77777777" w:rsidR="00190175" w:rsidRDefault="00190175" w:rsidP="00190175">
      <w:pPr>
        <w:ind w:left="810" w:right="-137"/>
      </w:pPr>
      <w:r>
        <w:t xml:space="preserve">      </w:t>
      </w:r>
      <w:r w:rsidRPr="00D83C49">
        <w:t>MTNameAndAddressTable[</w:t>
      </w:r>
      <w:r>
        <w:t>1</w:t>
      </w:r>
      <w:r w:rsidRPr="00D83C49">
        <w:t>]</w:t>
      </w:r>
      <w:r>
        <w:t xml:space="preserve">= </w:t>
      </w:r>
      <w:r w:rsidRPr="00634E7B">
        <w:rPr>
          <w:b/>
        </w:rPr>
        <w:t>Substring</w:t>
      </w:r>
      <w:r>
        <w:t>(MXNumber1,1,35)</w:t>
      </w:r>
    </w:p>
    <w:p w14:paraId="4ECC69B3" w14:textId="77777777" w:rsidR="00190175" w:rsidRDefault="00190175" w:rsidP="00190175">
      <w:pPr>
        <w:ind w:left="810" w:right="-137"/>
      </w:pPr>
      <w:r>
        <w:t xml:space="preserve">      </w:t>
      </w:r>
      <w:r w:rsidRPr="00D83C49">
        <w:t>MTNameAndAddressTable[</w:t>
      </w:r>
      <w:r>
        <w:t>2</w:t>
      </w:r>
      <w:r w:rsidRPr="00D83C49">
        <w:t>]</w:t>
      </w:r>
      <w:r>
        <w:t xml:space="preserve">= </w:t>
      </w:r>
      <w:r w:rsidRPr="00634E7B">
        <w:rPr>
          <w:b/>
        </w:rPr>
        <w:t>Concatenate</w:t>
      </w:r>
      <w:r>
        <w:t>(</w:t>
      </w:r>
      <w:r w:rsidRPr="00634E7B">
        <w:rPr>
          <w:b/>
        </w:rPr>
        <w:t>Substring</w:t>
      </w:r>
      <w:r>
        <w:t>(MXNumber1,36,34), “+”)</w:t>
      </w:r>
    </w:p>
    <w:p w14:paraId="12FFD53E" w14:textId="77777777" w:rsidR="00190175" w:rsidRDefault="00190175" w:rsidP="00190175">
      <w:pPr>
        <w:ind w:left="810" w:right="-137"/>
      </w:pPr>
      <w:r>
        <w:t xml:space="preserve">      </w:t>
      </w:r>
      <w:r w:rsidRPr="00D83C49">
        <w:t>NumberRemainingLines</w:t>
      </w:r>
      <w:r>
        <w:t xml:space="preserve"> = 2</w:t>
      </w:r>
    </w:p>
    <w:p w14:paraId="7BA45D7F" w14:textId="77777777" w:rsidR="00190175" w:rsidRDefault="00190175" w:rsidP="00190175">
      <w:pPr>
        <w:ind w:left="810" w:right="-137"/>
      </w:pPr>
    </w:p>
    <w:p w14:paraId="6BA3D742" w14:textId="4A2E69D6" w:rsidR="00190175" w:rsidRDefault="00634E7B" w:rsidP="00190175">
      <w:pPr>
        <w:ind w:left="810" w:right="-137"/>
      </w:pPr>
      <w:r>
        <w:rPr>
          <w:b/>
        </w:rPr>
        <w:t>ELSEIF Length</w:t>
      </w:r>
      <w:r w:rsidR="00190175">
        <w:t>(MXNumber1)&gt; 35 THEN</w:t>
      </w:r>
    </w:p>
    <w:p w14:paraId="0785DE37" w14:textId="77777777" w:rsidR="00190175" w:rsidRDefault="00190175" w:rsidP="00190175">
      <w:pPr>
        <w:ind w:left="810" w:right="-137"/>
      </w:pPr>
      <w:r>
        <w:t xml:space="preserve">      </w:t>
      </w:r>
      <w:r w:rsidRPr="00D83C49">
        <w:t>MTNameAndAddressTable[</w:t>
      </w:r>
      <w:r>
        <w:t>1</w:t>
      </w:r>
      <w:r w:rsidRPr="00D83C49">
        <w:t>]</w:t>
      </w:r>
      <w:r>
        <w:t xml:space="preserve">= </w:t>
      </w:r>
      <w:r w:rsidRPr="00634E7B">
        <w:rPr>
          <w:b/>
        </w:rPr>
        <w:t>Substring</w:t>
      </w:r>
      <w:r>
        <w:t>(MXNumber1,1,35))</w:t>
      </w:r>
    </w:p>
    <w:p w14:paraId="35AA925D" w14:textId="77777777" w:rsidR="00190175" w:rsidRDefault="00190175" w:rsidP="00190175">
      <w:pPr>
        <w:ind w:left="810" w:right="-137"/>
      </w:pPr>
      <w:r>
        <w:t xml:space="preserve">      </w:t>
      </w:r>
      <w:r w:rsidRPr="00D83C49">
        <w:t>MTNameAndAddressTable[</w:t>
      </w:r>
      <w:r>
        <w:t>2</w:t>
      </w:r>
      <w:r w:rsidRPr="00D83C49">
        <w:t>]</w:t>
      </w:r>
      <w:r>
        <w:t xml:space="preserve">= </w:t>
      </w:r>
      <w:r w:rsidRPr="00634E7B">
        <w:rPr>
          <w:b/>
        </w:rPr>
        <w:t>Substring</w:t>
      </w:r>
      <w:r>
        <w:t>(MXNumber1,36)</w:t>
      </w:r>
    </w:p>
    <w:p w14:paraId="6BBDBDF8" w14:textId="77777777" w:rsidR="00190175" w:rsidRDefault="00190175" w:rsidP="00190175">
      <w:pPr>
        <w:ind w:left="810" w:right="-137"/>
      </w:pPr>
      <w:r>
        <w:tab/>
      </w:r>
      <w:r>
        <w:tab/>
        <w:t xml:space="preserve"> </w:t>
      </w:r>
      <w:r w:rsidRPr="00D83C49">
        <w:t>NumberRemainingLines</w:t>
      </w:r>
      <w:r>
        <w:t xml:space="preserve"> = 2</w:t>
      </w:r>
    </w:p>
    <w:p w14:paraId="692DB82B" w14:textId="77777777" w:rsidR="00190175" w:rsidRDefault="00190175" w:rsidP="00190175">
      <w:pPr>
        <w:tabs>
          <w:tab w:val="left" w:pos="2406"/>
        </w:tabs>
        <w:ind w:left="810" w:right="-137"/>
      </w:pPr>
    </w:p>
    <w:p w14:paraId="19FF4B2D" w14:textId="77777777" w:rsidR="00190175" w:rsidRPr="00634E7B" w:rsidRDefault="00190175" w:rsidP="00190175">
      <w:pPr>
        <w:ind w:left="810" w:right="-137"/>
        <w:rPr>
          <w:b/>
        </w:rPr>
      </w:pPr>
      <w:r w:rsidRPr="00634E7B">
        <w:rPr>
          <w:b/>
        </w:rPr>
        <w:t xml:space="preserve">ELSE </w:t>
      </w:r>
    </w:p>
    <w:p w14:paraId="71F3B2FE" w14:textId="77777777" w:rsidR="00190175" w:rsidRDefault="00190175" w:rsidP="00190175">
      <w:pPr>
        <w:ind w:left="810" w:right="-137"/>
      </w:pPr>
      <w:r>
        <w:t xml:space="preserve">      </w:t>
      </w:r>
      <w:r w:rsidRPr="00D83C49">
        <w:t>MTNameAndAddressTable[</w:t>
      </w:r>
      <w:r>
        <w:t>1</w:t>
      </w:r>
      <w:r w:rsidRPr="00D83C49">
        <w:t>]</w:t>
      </w:r>
      <w:r>
        <w:t>= MXNumber1</w:t>
      </w:r>
    </w:p>
    <w:p w14:paraId="2D26BC93" w14:textId="77777777" w:rsidR="00190175" w:rsidRDefault="00190175" w:rsidP="00190175">
      <w:pPr>
        <w:ind w:left="810" w:right="-137"/>
      </w:pPr>
      <w:r>
        <w:t xml:space="preserve">      </w:t>
      </w:r>
      <w:r w:rsidRPr="00D83C49">
        <w:t>NumberRemainingLines</w:t>
      </w:r>
      <w:r>
        <w:t xml:space="preserve"> = 3</w:t>
      </w:r>
    </w:p>
    <w:p w14:paraId="421D2872" w14:textId="77777777" w:rsidR="00190175" w:rsidRDefault="00190175" w:rsidP="00190175">
      <w:pPr>
        <w:ind w:left="810" w:right="-137"/>
      </w:pPr>
    </w:p>
    <w:p w14:paraId="73A57D78" w14:textId="26E8003A" w:rsidR="00190175" w:rsidRDefault="00190175" w:rsidP="00190175">
      <w:pPr>
        <w:ind w:left="810" w:right="-137"/>
      </w:pPr>
      <w:r w:rsidRPr="00B87BD2">
        <w:rPr>
          <w:b/>
        </w:rPr>
        <w:t>ENDIF</w:t>
      </w:r>
      <w:r w:rsidR="006655F1">
        <w:t xml:space="preserve"> /* </w:t>
      </w:r>
      <w:r w:rsidR="00634E7B">
        <w:t>Length</w:t>
      </w:r>
      <w:r w:rsidR="006655F1">
        <w:t xml:space="preserve">(MXNumber1) </w:t>
      </w:r>
      <w:r>
        <w:t>*/</w:t>
      </w:r>
    </w:p>
    <w:p w14:paraId="2ECB5F8D" w14:textId="77777777" w:rsidR="00190175" w:rsidRDefault="00190175" w:rsidP="00190175">
      <w:pPr>
        <w:ind w:left="810" w:right="-137"/>
        <w:rPr>
          <w:b/>
        </w:rPr>
      </w:pPr>
    </w:p>
    <w:p w14:paraId="4B1D80E9" w14:textId="77777777" w:rsidR="00190175" w:rsidRDefault="00190175" w:rsidP="00190175">
      <w:pPr>
        <w:ind w:left="810" w:right="-137"/>
        <w:rPr>
          <w:b/>
        </w:rPr>
      </w:pPr>
    </w:p>
    <w:p w14:paraId="45E73892" w14:textId="77777777" w:rsidR="00190175" w:rsidRDefault="00190175" w:rsidP="00190175">
      <w:pPr>
        <w:ind w:left="810" w:right="-137"/>
      </w:pPr>
      <w:r w:rsidRPr="00014E37">
        <w:rPr>
          <w:b/>
        </w:rPr>
        <w:t>IF</w:t>
      </w:r>
      <w:r>
        <w:t xml:space="preserve"> MXPostalAddress.Country </w:t>
      </w:r>
      <w:r w:rsidRPr="000C78A6">
        <w:rPr>
          <w:b/>
        </w:rPr>
        <w:t>NOT IsPresent</w:t>
      </w:r>
      <w:r>
        <w:t xml:space="preserve"> THEN</w:t>
      </w:r>
    </w:p>
    <w:p w14:paraId="52720F48" w14:textId="77777777" w:rsidR="00190175" w:rsidRDefault="00190175" w:rsidP="00190175">
      <w:pPr>
        <w:ind w:left="810" w:right="-137"/>
      </w:pPr>
      <w:r w:rsidRPr="00C14C93">
        <w:t>/* No structured Postal address</w:t>
      </w:r>
      <w:r>
        <w:t>. Copy the Name to MTNameandAddress</w:t>
      </w:r>
      <w:r w:rsidRPr="00C14C93">
        <w:t xml:space="preserve"> */</w:t>
      </w:r>
    </w:p>
    <w:p w14:paraId="7CC1199D" w14:textId="5DCBF65E" w:rsidR="00190175" w:rsidRDefault="00190175" w:rsidP="000C78A6">
      <w:pPr>
        <w:tabs>
          <w:tab w:val="left" w:pos="630"/>
          <w:tab w:val="left" w:pos="900"/>
        </w:tabs>
        <w:ind w:left="0" w:right="-137" w:firstLine="0"/>
      </w:pPr>
      <w:r>
        <w:t xml:space="preserve">       </w:t>
      </w:r>
      <w:r w:rsidR="000C78A6">
        <w:t xml:space="preserve"> </w:t>
      </w:r>
      <w:r w:rsidRPr="000C78A6">
        <w:rPr>
          <w:b/>
        </w:rPr>
        <w:t>For i</w:t>
      </w:r>
      <w:r>
        <w:t xml:space="preserve"> = 1 to (4 – </w:t>
      </w:r>
      <w:r w:rsidRPr="00D83C49">
        <w:t>NumberRemainingLines</w:t>
      </w:r>
      <w:r>
        <w:t xml:space="preserve">) </w:t>
      </w:r>
    </w:p>
    <w:p w14:paraId="1700A1C9" w14:textId="6B36BCC6" w:rsidR="00190175" w:rsidRDefault="000C78A6" w:rsidP="00190175">
      <w:pPr>
        <w:ind w:left="810" w:right="-137"/>
      </w:pPr>
      <w:r>
        <w:rPr>
          <w:b/>
        </w:rPr>
        <w:t xml:space="preserve">      IF Length</w:t>
      </w:r>
      <w:r w:rsidR="00190175">
        <w:t>(</w:t>
      </w:r>
      <w:r w:rsidR="00190175" w:rsidRPr="00D83C49">
        <w:t>MTNameAndAddressTable[</w:t>
      </w:r>
      <w:r w:rsidR="00190175">
        <w:t>i])&gt; 0 THEN</w:t>
      </w:r>
    </w:p>
    <w:p w14:paraId="0E4B5857" w14:textId="77777777" w:rsidR="00190175" w:rsidRDefault="00190175" w:rsidP="00190175">
      <w:pPr>
        <w:ind w:left="810" w:right="-137"/>
      </w:pPr>
      <w:r>
        <w:t xml:space="preserve">    </w:t>
      </w:r>
      <w:r w:rsidRPr="000C78A6">
        <w:rPr>
          <w:b/>
        </w:rPr>
        <w:t>AppendToNextLine</w:t>
      </w:r>
      <w:r>
        <w:t>(</w:t>
      </w:r>
      <w:r w:rsidRPr="00D83C49">
        <w:t>MTNameAndAddressTable[</w:t>
      </w:r>
      <w:r>
        <w:t xml:space="preserve">i], </w:t>
      </w:r>
      <w:r w:rsidRPr="0066528F">
        <w:rPr>
          <w:rFonts w:eastAsia="Arial"/>
        </w:rPr>
        <w:t>MTNameAndAddress)</w:t>
      </w:r>
    </w:p>
    <w:p w14:paraId="7B88BD8B" w14:textId="77777777" w:rsidR="00190175" w:rsidRPr="000C78A6" w:rsidRDefault="00190175" w:rsidP="00190175">
      <w:pPr>
        <w:ind w:left="0" w:right="-137" w:firstLine="0"/>
        <w:rPr>
          <w:b/>
        </w:rPr>
      </w:pPr>
      <w:r>
        <w:t xml:space="preserve">             </w:t>
      </w:r>
      <w:r w:rsidRPr="000C78A6">
        <w:rPr>
          <w:b/>
        </w:rPr>
        <w:t>ELSE</w:t>
      </w:r>
    </w:p>
    <w:p w14:paraId="47DC89B0" w14:textId="77777777" w:rsidR="00190175" w:rsidRDefault="00190175" w:rsidP="00190175">
      <w:pPr>
        <w:ind w:left="0" w:right="-137" w:firstLine="0"/>
      </w:pPr>
      <w:r>
        <w:t xml:space="preserve">                EXIT loop</w:t>
      </w:r>
    </w:p>
    <w:p w14:paraId="729AF914" w14:textId="77777777" w:rsidR="00190175" w:rsidRPr="000C78A6" w:rsidRDefault="00190175" w:rsidP="00190175">
      <w:pPr>
        <w:ind w:left="0" w:right="-137" w:firstLine="0"/>
        <w:rPr>
          <w:b/>
        </w:rPr>
      </w:pPr>
      <w:r>
        <w:t xml:space="preserve">             </w:t>
      </w:r>
      <w:r w:rsidRPr="000C78A6">
        <w:rPr>
          <w:b/>
        </w:rPr>
        <w:t>ENDIF</w:t>
      </w:r>
    </w:p>
    <w:p w14:paraId="3E5273CB" w14:textId="478919DE" w:rsidR="00190175" w:rsidRPr="000C78A6" w:rsidRDefault="00190175" w:rsidP="00190175">
      <w:pPr>
        <w:ind w:left="0" w:right="-137" w:firstLine="0"/>
        <w:rPr>
          <w:b/>
        </w:rPr>
      </w:pPr>
      <w:r>
        <w:t xml:space="preserve">      </w:t>
      </w:r>
      <w:r w:rsidR="000C78A6">
        <w:t xml:space="preserve"> </w:t>
      </w:r>
      <w:r>
        <w:t xml:space="preserve"> </w:t>
      </w:r>
      <w:r w:rsidRPr="000C78A6">
        <w:rPr>
          <w:b/>
        </w:rPr>
        <w:t>END loop</w:t>
      </w:r>
    </w:p>
    <w:p w14:paraId="7C311293" w14:textId="71897D60" w:rsidR="00190175" w:rsidRPr="00C14C93" w:rsidRDefault="000C78A6" w:rsidP="00190175">
      <w:pPr>
        <w:ind w:left="810" w:right="-137"/>
      </w:pPr>
      <w:r>
        <w:lastRenderedPageBreak/>
        <w:t xml:space="preserve"> </w:t>
      </w:r>
      <w:r w:rsidR="00190175" w:rsidRPr="00C14C93">
        <w:t>Exit function</w:t>
      </w:r>
    </w:p>
    <w:p w14:paraId="01A29DD2" w14:textId="77777777" w:rsidR="00190175" w:rsidRDefault="00190175" w:rsidP="00190175">
      <w:pPr>
        <w:ind w:left="810" w:right="-137"/>
      </w:pPr>
      <w:r>
        <w:rPr>
          <w:b/>
        </w:rPr>
        <w:t>ENDIF</w:t>
      </w:r>
    </w:p>
    <w:p w14:paraId="568D440D" w14:textId="77777777" w:rsidR="00190175" w:rsidRDefault="00190175" w:rsidP="00190175">
      <w:pPr>
        <w:ind w:left="810" w:right="-137"/>
      </w:pPr>
    </w:p>
    <w:p w14:paraId="04787A7F" w14:textId="77777777" w:rsidR="00190175" w:rsidRDefault="00190175" w:rsidP="00190175">
      <w:pPr>
        <w:ind w:left="810" w:right="-137"/>
      </w:pPr>
      <w:r>
        <w:t>/* Fill in  MXNumber2  respecting the following order StreetName, BuildingNumber, BuildingName, Floor, PostBox, Room, Department, SubDepartment and using the separator between elements. Missing information is not indicated. */</w:t>
      </w:r>
    </w:p>
    <w:p w14:paraId="1D001BED" w14:textId="77777777" w:rsidR="00190175" w:rsidRDefault="00190175" w:rsidP="00190175">
      <w:pPr>
        <w:ind w:left="810" w:right="-137"/>
      </w:pPr>
    </w:p>
    <w:p w14:paraId="283C1902" w14:textId="77777777" w:rsidR="00190175" w:rsidRPr="00C14C93" w:rsidRDefault="00190175" w:rsidP="00190175">
      <w:pPr>
        <w:ind w:left="810" w:right="-137"/>
        <w:rPr>
          <w:b/>
        </w:rPr>
      </w:pPr>
      <w:r>
        <w:t xml:space="preserve">  </w:t>
      </w:r>
      <w:r w:rsidRPr="0023526B">
        <w:rPr>
          <w:b/>
        </w:rPr>
        <w:t xml:space="preserve">For i </w:t>
      </w:r>
      <w:r w:rsidRPr="00A25FE7">
        <w:t>= 1</w:t>
      </w:r>
      <w:r w:rsidRPr="00C14C93">
        <w:rPr>
          <w:b/>
        </w:rPr>
        <w:t xml:space="preserve"> </w:t>
      </w:r>
      <w:r w:rsidRPr="00A25FE7">
        <w:t>to 8</w:t>
      </w:r>
      <w:r w:rsidRPr="00C14C93">
        <w:rPr>
          <w:b/>
        </w:rPr>
        <w:t xml:space="preserve"> </w:t>
      </w:r>
    </w:p>
    <w:p w14:paraId="24982743" w14:textId="77777777" w:rsidR="00190175" w:rsidRPr="00A25FE7" w:rsidRDefault="00190175" w:rsidP="00190175">
      <w:pPr>
        <w:ind w:left="810" w:right="-137"/>
        <w:rPr>
          <w:b/>
        </w:rPr>
      </w:pPr>
      <w:r w:rsidRPr="00A25FE7">
        <w:rPr>
          <w:b/>
        </w:rPr>
        <w:t>{</w:t>
      </w:r>
    </w:p>
    <w:p w14:paraId="7C26FE64" w14:textId="0C68D7B0" w:rsidR="00190175" w:rsidRDefault="00190175" w:rsidP="00190175">
      <w:pPr>
        <w:ind w:left="810" w:right="-137"/>
      </w:pPr>
      <w:r>
        <w:t xml:space="preserve">  </w:t>
      </w:r>
      <w:r w:rsidRPr="00C14C93">
        <w:rPr>
          <w:b/>
        </w:rPr>
        <w:t>IF</w:t>
      </w:r>
      <w:r w:rsidR="00A25FE7">
        <w:t xml:space="preserve"> </w:t>
      </w:r>
      <w:r w:rsidR="00A25FE7" w:rsidRPr="00A25FE7">
        <w:rPr>
          <w:b/>
        </w:rPr>
        <w:t>Length</w:t>
      </w:r>
      <w:r>
        <w:t>(MXTable2[i])&gt; 0 THEN</w:t>
      </w:r>
    </w:p>
    <w:p w14:paraId="7EFA4659" w14:textId="0092CE9E" w:rsidR="00190175" w:rsidRDefault="00190175" w:rsidP="00190175">
      <w:pPr>
        <w:ind w:left="810" w:right="-137"/>
      </w:pPr>
      <w:r w:rsidRPr="00C14C93">
        <w:t xml:space="preserve">         </w:t>
      </w:r>
      <w:r w:rsidRPr="0023526B">
        <w:rPr>
          <w:b/>
        </w:rPr>
        <w:t>IF</w:t>
      </w:r>
      <w:r w:rsidR="00A25FE7">
        <w:t xml:space="preserve"> </w:t>
      </w:r>
      <w:r w:rsidR="00A25FE7" w:rsidRPr="00A25FE7">
        <w:rPr>
          <w:b/>
        </w:rPr>
        <w:t>Length</w:t>
      </w:r>
      <w:r w:rsidRPr="00C14C93">
        <w:t>(MXNumber2</w:t>
      </w:r>
      <w:r>
        <w:t>) = 0 THEN</w:t>
      </w:r>
    </w:p>
    <w:p w14:paraId="6269C6A1" w14:textId="77777777" w:rsidR="00190175" w:rsidRPr="0023526B" w:rsidRDefault="00190175" w:rsidP="00190175">
      <w:pPr>
        <w:ind w:left="810" w:right="-137"/>
      </w:pPr>
      <w:r>
        <w:t xml:space="preserve">            /* it is the first element found */</w:t>
      </w:r>
      <w:r w:rsidRPr="00C14C93">
        <w:t xml:space="preserve"> </w:t>
      </w:r>
    </w:p>
    <w:p w14:paraId="0EF609E6" w14:textId="77777777" w:rsidR="00190175" w:rsidRDefault="00190175" w:rsidP="00190175">
      <w:pPr>
        <w:ind w:left="810" w:right="-137"/>
      </w:pPr>
      <w:r>
        <w:t xml:space="preserve">          MXNumber2 = MXTable2[i]</w:t>
      </w:r>
    </w:p>
    <w:p w14:paraId="0FE67641" w14:textId="77777777" w:rsidR="00190175" w:rsidRPr="00C14C93" w:rsidRDefault="00190175" w:rsidP="00190175">
      <w:pPr>
        <w:ind w:left="810" w:right="-137"/>
        <w:rPr>
          <w:b/>
        </w:rPr>
      </w:pPr>
      <w:r w:rsidRPr="00C14C93">
        <w:rPr>
          <w:b/>
        </w:rPr>
        <w:t xml:space="preserve">         ELSE</w:t>
      </w:r>
    </w:p>
    <w:p w14:paraId="175349D9" w14:textId="77777777" w:rsidR="00190175" w:rsidRDefault="00190175" w:rsidP="00190175">
      <w:pPr>
        <w:ind w:left="810" w:right="-137"/>
      </w:pPr>
      <w:r>
        <w:t xml:space="preserve">          MXNumber2 = </w:t>
      </w:r>
      <w:r w:rsidRPr="00A25FE7">
        <w:rPr>
          <w:b/>
        </w:rPr>
        <w:t>Concatenate</w:t>
      </w:r>
      <w:r>
        <w:t xml:space="preserve"> (MXNumber2,Separ,</w:t>
      </w:r>
      <w:r w:rsidRPr="00647F33">
        <w:t xml:space="preserve"> </w:t>
      </w:r>
      <w:r>
        <w:t>MXTable2[i])</w:t>
      </w:r>
    </w:p>
    <w:p w14:paraId="7144C014" w14:textId="77777777" w:rsidR="00190175" w:rsidRPr="00C14C93" w:rsidRDefault="00190175" w:rsidP="00190175">
      <w:pPr>
        <w:ind w:left="810" w:right="-137"/>
        <w:rPr>
          <w:b/>
        </w:rPr>
      </w:pPr>
      <w:r>
        <w:t xml:space="preserve">         </w:t>
      </w:r>
      <w:r w:rsidRPr="00C14C93">
        <w:rPr>
          <w:b/>
        </w:rPr>
        <w:t xml:space="preserve">ENDIF </w:t>
      </w:r>
    </w:p>
    <w:p w14:paraId="1533EB62" w14:textId="77777777" w:rsidR="00A25FE7" w:rsidRDefault="00190175" w:rsidP="00190175">
      <w:pPr>
        <w:ind w:left="810" w:right="-137"/>
        <w:rPr>
          <w:b/>
        </w:rPr>
      </w:pPr>
      <w:r>
        <w:t xml:space="preserve">   </w:t>
      </w:r>
      <w:r w:rsidRPr="00C14C93">
        <w:rPr>
          <w:b/>
        </w:rPr>
        <w:t>ENDIF</w:t>
      </w:r>
    </w:p>
    <w:p w14:paraId="7589AC95" w14:textId="54A9E7F1" w:rsidR="00190175" w:rsidRPr="00A25FE7" w:rsidRDefault="00190175" w:rsidP="00190175">
      <w:pPr>
        <w:ind w:left="810" w:right="-137"/>
        <w:rPr>
          <w:b/>
        </w:rPr>
      </w:pPr>
      <w:r w:rsidRPr="00A25FE7">
        <w:rPr>
          <w:b/>
        </w:rPr>
        <w:t>}</w:t>
      </w:r>
    </w:p>
    <w:p w14:paraId="3DAED0EE" w14:textId="77777777" w:rsidR="00190175" w:rsidRDefault="00190175" w:rsidP="00190175">
      <w:pPr>
        <w:ind w:left="810" w:right="-137"/>
      </w:pPr>
    </w:p>
    <w:p w14:paraId="76921D97" w14:textId="77777777" w:rsidR="00190175" w:rsidRPr="00B70812" w:rsidRDefault="00190175" w:rsidP="00190175">
      <w:pPr>
        <w:ind w:left="810" w:right="-137"/>
        <w:rPr>
          <w:b/>
        </w:rPr>
      </w:pPr>
      <w:r>
        <w:t xml:space="preserve">  </w:t>
      </w:r>
      <w:r w:rsidRPr="00B70812">
        <w:rPr>
          <w:b/>
        </w:rPr>
        <w:t>Next i</w:t>
      </w:r>
    </w:p>
    <w:p w14:paraId="5E860F9B" w14:textId="77777777" w:rsidR="00190175" w:rsidRDefault="00190175" w:rsidP="00190175">
      <w:pPr>
        <w:ind w:left="0" w:right="-137" w:firstLine="0"/>
      </w:pPr>
    </w:p>
    <w:p w14:paraId="5811A0EC" w14:textId="4BD4588D" w:rsidR="00190175" w:rsidRDefault="00190175" w:rsidP="00190175">
      <w:pPr>
        <w:ind w:left="802" w:right="-137" w:firstLine="0"/>
      </w:pPr>
      <w:r>
        <w:t xml:space="preserve"> /* Fill in  MXNumber3  respecting the following order Country, TownName, PostCode, </w:t>
      </w:r>
      <w:del w:id="2758" w:author="BOUVY Martine [3]" w:date="2020-05-28T10:25:00Z">
        <w:r w:rsidDel="0062086D">
          <w:delText xml:space="preserve">TownLocationName, </w:delText>
        </w:r>
      </w:del>
      <w:r>
        <w:t>CountrySubDivision,</w:t>
      </w:r>
      <w:ins w:id="2759" w:author="BOUVY Martine [3]" w:date="2020-05-28T10:25:00Z">
        <w:r w:rsidR="0062086D" w:rsidRPr="0062086D">
          <w:t xml:space="preserve"> </w:t>
        </w:r>
        <w:r w:rsidR="0062086D">
          <w:t>TownLocationName,</w:t>
        </w:r>
      </w:ins>
      <w:r>
        <w:t xml:space="preserve"> DistrictName and using the separator between elements except between Country and TownName where “/” is used. In CBPR+, if Structured postal address is used, Country and TownName are mandatory */</w:t>
      </w:r>
    </w:p>
    <w:p w14:paraId="375761FD" w14:textId="77777777" w:rsidR="00190175" w:rsidRDefault="00190175" w:rsidP="00190175">
      <w:pPr>
        <w:ind w:left="810" w:right="-137"/>
      </w:pPr>
      <w:r>
        <w:t xml:space="preserve">           </w:t>
      </w:r>
    </w:p>
    <w:p w14:paraId="2E570219" w14:textId="77777777" w:rsidR="00190175" w:rsidRDefault="00190175" w:rsidP="00190175">
      <w:pPr>
        <w:ind w:left="810" w:right="-137"/>
      </w:pPr>
      <w:r>
        <w:t xml:space="preserve">   /* Start with Country and TownName */ */</w:t>
      </w:r>
    </w:p>
    <w:p w14:paraId="5AF85518" w14:textId="77777777" w:rsidR="00190175" w:rsidRDefault="00190175" w:rsidP="00190175">
      <w:pPr>
        <w:spacing w:after="0" w:line="218" w:lineRule="auto"/>
        <w:ind w:left="820" w:right="-144" w:hanging="14"/>
      </w:pPr>
      <w:r>
        <w:t xml:space="preserve">       MXNumber3 = Concatenate(MXTable3[1], “/”)</w:t>
      </w:r>
    </w:p>
    <w:p w14:paraId="03E555A9" w14:textId="77777777" w:rsidR="00190175" w:rsidRDefault="00190175" w:rsidP="00190175">
      <w:pPr>
        <w:spacing w:after="0" w:line="218" w:lineRule="auto"/>
        <w:ind w:left="820" w:right="-144" w:hanging="14"/>
      </w:pPr>
      <w:r>
        <w:t xml:space="preserve">       MXNumber3 = Concatenate(MXNumber3, MXTable3[2])</w:t>
      </w:r>
    </w:p>
    <w:p w14:paraId="1013E301" w14:textId="77777777" w:rsidR="00190175" w:rsidRDefault="00190175" w:rsidP="00190175">
      <w:pPr>
        <w:ind w:left="810" w:right="-137"/>
      </w:pPr>
    </w:p>
    <w:p w14:paraId="65F85016" w14:textId="77777777" w:rsidR="00190175" w:rsidRDefault="00190175" w:rsidP="00190175">
      <w:pPr>
        <w:ind w:left="810" w:right="-137"/>
      </w:pPr>
      <w:r>
        <w:t xml:space="preserve">   /* Continue with other elements */</w:t>
      </w:r>
    </w:p>
    <w:p w14:paraId="02255B13" w14:textId="77777777" w:rsidR="00190175" w:rsidRDefault="00190175" w:rsidP="00190175">
      <w:pPr>
        <w:ind w:left="810" w:right="-137"/>
      </w:pPr>
      <w:r>
        <w:t xml:space="preserve">  </w:t>
      </w:r>
      <w:r w:rsidRPr="00A25FE7">
        <w:rPr>
          <w:b/>
        </w:rPr>
        <w:t>For i</w:t>
      </w:r>
      <w:r>
        <w:t xml:space="preserve"> = 3 to 6 </w:t>
      </w:r>
    </w:p>
    <w:p w14:paraId="6E239DC6" w14:textId="77777777" w:rsidR="00190175" w:rsidRPr="00A25FE7" w:rsidRDefault="00190175" w:rsidP="00190175">
      <w:pPr>
        <w:ind w:left="810" w:right="-137"/>
        <w:rPr>
          <w:b/>
        </w:rPr>
      </w:pPr>
      <w:r w:rsidRPr="00A25FE7">
        <w:rPr>
          <w:b/>
        </w:rPr>
        <w:t>{</w:t>
      </w:r>
    </w:p>
    <w:p w14:paraId="6768A5C6" w14:textId="28F966DE" w:rsidR="00190175" w:rsidRDefault="00A25FE7" w:rsidP="00190175">
      <w:pPr>
        <w:ind w:left="810" w:right="-137"/>
      </w:pPr>
      <w:r>
        <w:t xml:space="preserve">  </w:t>
      </w:r>
      <w:r w:rsidR="00190175" w:rsidRPr="003B49D0">
        <w:rPr>
          <w:b/>
        </w:rPr>
        <w:t>IF</w:t>
      </w:r>
      <w:r>
        <w:t xml:space="preserve"> </w:t>
      </w:r>
      <w:r w:rsidRPr="00A25FE7">
        <w:rPr>
          <w:b/>
        </w:rPr>
        <w:t>Length</w:t>
      </w:r>
      <w:r w:rsidR="00190175">
        <w:t>(MXTable3[i])&gt; 0 THEN</w:t>
      </w:r>
    </w:p>
    <w:p w14:paraId="34AC7C9D" w14:textId="77777777" w:rsidR="00190175" w:rsidRDefault="00190175" w:rsidP="00190175">
      <w:pPr>
        <w:ind w:left="810" w:right="-137"/>
      </w:pPr>
      <w:r>
        <w:t xml:space="preserve">          MXNumber3 = </w:t>
      </w:r>
      <w:r w:rsidRPr="00A25FE7">
        <w:rPr>
          <w:b/>
        </w:rPr>
        <w:t>Concatenate</w:t>
      </w:r>
      <w:r>
        <w:t xml:space="preserve"> (MXNumber3,Separ,</w:t>
      </w:r>
      <w:r w:rsidRPr="00647F33">
        <w:t xml:space="preserve"> </w:t>
      </w:r>
      <w:r>
        <w:t>MXTable3[i])</w:t>
      </w:r>
    </w:p>
    <w:p w14:paraId="58356B26" w14:textId="59FEE856" w:rsidR="00190175" w:rsidRPr="003B49D0" w:rsidRDefault="00A25FE7" w:rsidP="00190175">
      <w:pPr>
        <w:ind w:left="810" w:right="-137"/>
        <w:rPr>
          <w:b/>
        </w:rPr>
      </w:pPr>
      <w:r>
        <w:t xml:space="preserve">  </w:t>
      </w:r>
      <w:r w:rsidR="00190175" w:rsidRPr="003B49D0">
        <w:rPr>
          <w:b/>
        </w:rPr>
        <w:t xml:space="preserve">ENDIF </w:t>
      </w:r>
    </w:p>
    <w:p w14:paraId="145C8206" w14:textId="7F24496E" w:rsidR="00190175" w:rsidRPr="00A25FE7" w:rsidRDefault="00A25FE7" w:rsidP="00190175">
      <w:pPr>
        <w:ind w:left="810" w:right="-137"/>
        <w:rPr>
          <w:b/>
        </w:rPr>
      </w:pPr>
      <w:r w:rsidRPr="00A25FE7">
        <w:rPr>
          <w:b/>
        </w:rPr>
        <w:t xml:space="preserve"> </w:t>
      </w:r>
      <w:r w:rsidR="00190175" w:rsidRPr="00A25FE7">
        <w:rPr>
          <w:b/>
        </w:rPr>
        <w:t>}</w:t>
      </w:r>
    </w:p>
    <w:p w14:paraId="3BF4E544" w14:textId="77777777" w:rsidR="00190175" w:rsidRDefault="00190175" w:rsidP="00190175">
      <w:pPr>
        <w:ind w:left="810" w:right="-137"/>
      </w:pPr>
    </w:p>
    <w:p w14:paraId="3D0C2750" w14:textId="77777777" w:rsidR="00190175" w:rsidRPr="00A25FE7" w:rsidRDefault="00190175" w:rsidP="00190175">
      <w:pPr>
        <w:ind w:left="810" w:right="-137"/>
        <w:rPr>
          <w:b/>
        </w:rPr>
      </w:pPr>
      <w:r w:rsidRPr="00A25FE7">
        <w:rPr>
          <w:b/>
        </w:rPr>
        <w:t xml:space="preserve"> Next i</w:t>
      </w:r>
    </w:p>
    <w:p w14:paraId="164CF817" w14:textId="77777777" w:rsidR="00190175" w:rsidRDefault="00190175" w:rsidP="00190175">
      <w:pPr>
        <w:ind w:left="810" w:right="-137"/>
        <w:rPr>
          <w:b/>
        </w:rPr>
      </w:pPr>
    </w:p>
    <w:p w14:paraId="21D63D89" w14:textId="77777777" w:rsidR="00190175" w:rsidRDefault="00190175" w:rsidP="00190175">
      <w:pPr>
        <w:ind w:left="810" w:right="-137"/>
      </w:pPr>
      <w:r w:rsidRPr="00C14C93">
        <w:t>/* Check</w:t>
      </w:r>
      <w:r w:rsidRPr="00FE2BC1">
        <w:t xml:space="preserve"> if </w:t>
      </w:r>
      <w:r>
        <w:t>MXNumber2 has meaningful information */</w:t>
      </w:r>
    </w:p>
    <w:p w14:paraId="33036692" w14:textId="3BA92467" w:rsidR="00190175" w:rsidRDefault="00190175" w:rsidP="00A25FE7">
      <w:pPr>
        <w:tabs>
          <w:tab w:val="left" w:pos="990"/>
        </w:tabs>
        <w:ind w:left="810" w:right="-137"/>
      </w:pPr>
      <w:r>
        <w:rPr>
          <w:b/>
        </w:rPr>
        <w:t xml:space="preserve"> </w:t>
      </w:r>
      <w:r w:rsidRPr="00C14C93">
        <w:rPr>
          <w:b/>
        </w:rPr>
        <w:t>IF</w:t>
      </w:r>
      <w:r w:rsidR="00A25FE7">
        <w:t xml:space="preserve"> </w:t>
      </w:r>
      <w:r w:rsidR="00A25FE7" w:rsidRPr="00A25FE7">
        <w:rPr>
          <w:b/>
        </w:rPr>
        <w:t>Length</w:t>
      </w:r>
      <w:r>
        <w:t>(MXNumber2) &gt; 0 THEN</w:t>
      </w:r>
    </w:p>
    <w:p w14:paraId="2482B28D" w14:textId="77777777" w:rsidR="00190175" w:rsidRDefault="00190175" w:rsidP="00190175">
      <w:pPr>
        <w:ind w:left="810" w:right="-137"/>
      </w:pPr>
      <w:r>
        <w:t xml:space="preserve">      MXNumber2Present = “true”</w:t>
      </w:r>
    </w:p>
    <w:p w14:paraId="450897F3" w14:textId="77777777" w:rsidR="00190175" w:rsidRPr="00C14C93" w:rsidRDefault="00190175" w:rsidP="00190175">
      <w:pPr>
        <w:ind w:left="810" w:right="-137"/>
        <w:rPr>
          <w:b/>
        </w:rPr>
      </w:pPr>
      <w:r>
        <w:rPr>
          <w:b/>
        </w:rPr>
        <w:t xml:space="preserve"> </w:t>
      </w:r>
      <w:r w:rsidRPr="00C14C93">
        <w:rPr>
          <w:b/>
        </w:rPr>
        <w:t>ELSE</w:t>
      </w:r>
    </w:p>
    <w:p w14:paraId="75BA1F1D" w14:textId="77777777" w:rsidR="00190175" w:rsidRDefault="00190175" w:rsidP="00190175">
      <w:pPr>
        <w:ind w:left="810" w:right="-137"/>
      </w:pPr>
      <w:r>
        <w:t xml:space="preserve">      MXNumber2Present = “false”</w:t>
      </w:r>
    </w:p>
    <w:p w14:paraId="00489393" w14:textId="77777777" w:rsidR="00190175" w:rsidRPr="00C14C93" w:rsidRDefault="00190175" w:rsidP="00190175">
      <w:pPr>
        <w:ind w:left="810" w:right="-137"/>
        <w:rPr>
          <w:b/>
        </w:rPr>
      </w:pPr>
      <w:r>
        <w:rPr>
          <w:b/>
        </w:rPr>
        <w:t xml:space="preserve"> </w:t>
      </w:r>
      <w:r w:rsidRPr="00C14C93">
        <w:rPr>
          <w:b/>
        </w:rPr>
        <w:t>ENDIF</w:t>
      </w:r>
    </w:p>
    <w:p w14:paraId="7B522193" w14:textId="77777777" w:rsidR="00190175" w:rsidRPr="00FE2BC1" w:rsidRDefault="00190175" w:rsidP="00190175">
      <w:pPr>
        <w:ind w:left="810" w:right="-137"/>
      </w:pPr>
    </w:p>
    <w:p w14:paraId="18DF06EE" w14:textId="77777777" w:rsidR="00190175" w:rsidRPr="00C14C93" w:rsidRDefault="00190175" w:rsidP="00190175">
      <w:pPr>
        <w:ind w:left="810" w:right="-137"/>
        <w:rPr>
          <w:b/>
        </w:rPr>
      </w:pPr>
      <w:r w:rsidRPr="00C14C93">
        <w:rPr>
          <w:b/>
        </w:rPr>
        <w:t>Case 1</w:t>
      </w:r>
    </w:p>
    <w:p w14:paraId="3F19AA5C" w14:textId="7EAA8168" w:rsidR="00190175" w:rsidRDefault="00190175" w:rsidP="00190175">
      <w:pPr>
        <w:ind w:left="810" w:right="-137"/>
      </w:pPr>
    </w:p>
    <w:p w14:paraId="56A9535A" w14:textId="77777777" w:rsidR="00190175" w:rsidRDefault="00190175" w:rsidP="00190175">
      <w:pPr>
        <w:ind w:left="810" w:right="-137"/>
      </w:pPr>
      <w:r w:rsidRPr="00C14C93">
        <w:rPr>
          <w:b/>
        </w:rPr>
        <w:lastRenderedPageBreak/>
        <w:t>IF</w:t>
      </w:r>
      <w:r>
        <w:t xml:space="preserve"> </w:t>
      </w:r>
      <w:r w:rsidRPr="00D83C49">
        <w:t>NumberRemainingLines</w:t>
      </w:r>
      <w:r>
        <w:t xml:space="preserve"> = 3 THEN</w:t>
      </w:r>
    </w:p>
    <w:p w14:paraId="38EF8BEC" w14:textId="77777777" w:rsidR="00190175" w:rsidRPr="003D2FDC" w:rsidRDefault="00190175" w:rsidP="00190175">
      <w:pPr>
        <w:ind w:left="810" w:right="-137"/>
      </w:pPr>
      <w:r w:rsidRPr="00C14C93">
        <w:t xml:space="preserve">  NextIndex = </w:t>
      </w:r>
      <w:r>
        <w:t xml:space="preserve">4 – </w:t>
      </w:r>
      <w:r w:rsidRPr="00D83C49">
        <w:t>NumberRemainingLines</w:t>
      </w:r>
      <w:r>
        <w:t xml:space="preserve"> + 1</w:t>
      </w:r>
    </w:p>
    <w:p w14:paraId="58D7A99C" w14:textId="77777777" w:rsidR="00190175" w:rsidRDefault="00190175" w:rsidP="00E274F7">
      <w:pPr>
        <w:tabs>
          <w:tab w:val="left" w:pos="900"/>
          <w:tab w:val="left" w:pos="990"/>
          <w:tab w:val="left" w:pos="1080"/>
          <w:tab w:val="left" w:pos="1260"/>
        </w:tabs>
        <w:ind w:left="810" w:right="-137"/>
      </w:pPr>
      <w:r>
        <w:t xml:space="preserve">   </w:t>
      </w:r>
      <w:r w:rsidRPr="00C14C93">
        <w:rPr>
          <w:b/>
        </w:rPr>
        <w:t>IF</w:t>
      </w:r>
      <w:r>
        <w:t xml:space="preserve"> MXNumber2Present THEN</w:t>
      </w:r>
    </w:p>
    <w:p w14:paraId="6492AD72" w14:textId="77777777" w:rsidR="00190175" w:rsidRDefault="00190175" w:rsidP="00190175">
      <w:pPr>
        <w:ind w:left="810" w:right="-137"/>
      </w:pPr>
      <w:r>
        <w:t xml:space="preserve">    /* MXNumber3 can use 2 lines, if needed, else MXNumber2 can use 2 lines if needed */</w:t>
      </w:r>
    </w:p>
    <w:p w14:paraId="6A14DE34" w14:textId="77777777" w:rsidR="00190175" w:rsidRPr="00D06713" w:rsidRDefault="00190175" w:rsidP="00190175">
      <w:pPr>
        <w:ind w:left="810" w:right="-137"/>
      </w:pPr>
      <w:r w:rsidRPr="00E274F7">
        <w:rPr>
          <w:b/>
        </w:rPr>
        <w:t xml:space="preserve">    Call</w:t>
      </w:r>
      <w:r>
        <w:t xml:space="preserve"> Subfunction </w:t>
      </w:r>
      <w:r w:rsidRPr="00C14C93">
        <w:rPr>
          <w:b/>
        </w:rPr>
        <w:t>Case11</w:t>
      </w:r>
      <w:r>
        <w:rPr>
          <w:b/>
        </w:rPr>
        <w:t xml:space="preserve">   </w:t>
      </w:r>
      <w:r w:rsidRPr="00C14C93">
        <w:t>/* described below */</w:t>
      </w:r>
    </w:p>
    <w:p w14:paraId="3D9D7165" w14:textId="77777777" w:rsidR="00190175" w:rsidRDefault="00190175" w:rsidP="00190175">
      <w:pPr>
        <w:ind w:left="810" w:right="-137"/>
        <w:rPr>
          <w:b/>
        </w:rPr>
      </w:pPr>
    </w:p>
    <w:p w14:paraId="5C13F6DF" w14:textId="77777777" w:rsidR="00190175" w:rsidRDefault="00190175" w:rsidP="00190175">
      <w:pPr>
        <w:ind w:left="810" w:right="-137"/>
        <w:rPr>
          <w:b/>
        </w:rPr>
      </w:pPr>
      <w:r>
        <w:rPr>
          <w:b/>
        </w:rPr>
        <w:t xml:space="preserve">   ELSE</w:t>
      </w:r>
    </w:p>
    <w:p w14:paraId="04F2B849" w14:textId="77777777" w:rsidR="00190175" w:rsidRPr="00C14C93" w:rsidRDefault="00190175" w:rsidP="00190175">
      <w:pPr>
        <w:ind w:left="810" w:right="-137"/>
      </w:pPr>
      <w:r w:rsidRPr="00C14C93">
        <w:t xml:space="preserve">    /* </w:t>
      </w:r>
      <w:r>
        <w:t>MXNumber2 is absent, 3 lines can be used by MXNumber3 */</w:t>
      </w:r>
    </w:p>
    <w:p w14:paraId="6E9471E1" w14:textId="77777777" w:rsidR="00190175" w:rsidRPr="00D06713" w:rsidRDefault="00190175" w:rsidP="00190175">
      <w:pPr>
        <w:ind w:left="810" w:right="-137"/>
      </w:pPr>
      <w:r w:rsidRPr="00E274F7">
        <w:rPr>
          <w:b/>
        </w:rPr>
        <w:t xml:space="preserve">     Call</w:t>
      </w:r>
      <w:r>
        <w:t xml:space="preserve"> Subfunction </w:t>
      </w:r>
      <w:r>
        <w:rPr>
          <w:b/>
        </w:rPr>
        <w:t xml:space="preserve">Case12   </w:t>
      </w:r>
      <w:r w:rsidRPr="00D83C49">
        <w:t>/* described below */</w:t>
      </w:r>
    </w:p>
    <w:p w14:paraId="4FE1A8C4" w14:textId="77777777" w:rsidR="00190175" w:rsidRDefault="00190175" w:rsidP="00190175">
      <w:pPr>
        <w:ind w:left="810" w:right="-137"/>
        <w:rPr>
          <w:b/>
        </w:rPr>
      </w:pPr>
      <w:r>
        <w:rPr>
          <w:b/>
        </w:rPr>
        <w:t xml:space="preserve">   ENDIF</w:t>
      </w:r>
    </w:p>
    <w:p w14:paraId="1F1453ED" w14:textId="55364A47" w:rsidR="00190175" w:rsidRDefault="00190175" w:rsidP="00257745">
      <w:pPr>
        <w:tabs>
          <w:tab w:val="left" w:pos="810"/>
        </w:tabs>
        <w:ind w:left="810" w:right="-137"/>
        <w:rPr>
          <w:b/>
        </w:rPr>
      </w:pPr>
      <w:r>
        <w:rPr>
          <w:b/>
        </w:rPr>
        <w:t>ENDIF</w:t>
      </w:r>
    </w:p>
    <w:p w14:paraId="69E47413" w14:textId="77777777" w:rsidR="00190175" w:rsidRDefault="00190175" w:rsidP="00190175">
      <w:pPr>
        <w:ind w:left="810" w:right="-137"/>
        <w:rPr>
          <w:b/>
        </w:rPr>
      </w:pPr>
    </w:p>
    <w:p w14:paraId="7C45F9F4" w14:textId="77777777" w:rsidR="00190175" w:rsidRDefault="00190175" w:rsidP="00190175">
      <w:pPr>
        <w:ind w:left="810" w:right="-137"/>
        <w:rPr>
          <w:b/>
        </w:rPr>
      </w:pPr>
    </w:p>
    <w:p w14:paraId="23930BEA" w14:textId="77777777" w:rsidR="00190175" w:rsidRPr="00C14C93" w:rsidRDefault="00190175" w:rsidP="00190175">
      <w:pPr>
        <w:ind w:left="810" w:right="-137"/>
        <w:rPr>
          <w:b/>
        </w:rPr>
      </w:pPr>
      <w:r w:rsidRPr="00C14C93">
        <w:rPr>
          <w:b/>
        </w:rPr>
        <w:t>Case 2</w:t>
      </w:r>
    </w:p>
    <w:p w14:paraId="5B3CD6AA" w14:textId="77777777" w:rsidR="00190175" w:rsidRDefault="00190175" w:rsidP="00190175">
      <w:pPr>
        <w:ind w:left="810" w:right="-137"/>
      </w:pPr>
    </w:p>
    <w:p w14:paraId="48041C9C" w14:textId="77777777" w:rsidR="00190175" w:rsidRDefault="00190175" w:rsidP="00190175">
      <w:pPr>
        <w:ind w:left="810" w:right="-137"/>
      </w:pPr>
      <w:r w:rsidRPr="00D83C49">
        <w:rPr>
          <w:b/>
        </w:rPr>
        <w:t>IF</w:t>
      </w:r>
      <w:r>
        <w:t xml:space="preserve"> </w:t>
      </w:r>
      <w:r w:rsidRPr="00D83C49">
        <w:t>NumberRemainingLines</w:t>
      </w:r>
      <w:r>
        <w:t xml:space="preserve"> = 2 THEN</w:t>
      </w:r>
    </w:p>
    <w:p w14:paraId="60CA793E" w14:textId="77777777" w:rsidR="00190175" w:rsidRPr="003D2FDC" w:rsidRDefault="00190175" w:rsidP="00190175">
      <w:pPr>
        <w:ind w:left="810" w:right="-137"/>
      </w:pPr>
      <w:r w:rsidRPr="00D83C49">
        <w:t xml:space="preserve">  NextIndex = </w:t>
      </w:r>
      <w:r>
        <w:t xml:space="preserve">4 – </w:t>
      </w:r>
      <w:r w:rsidRPr="00D83C49">
        <w:t>NumberRemainingLines</w:t>
      </w:r>
      <w:r>
        <w:t xml:space="preserve"> + 1</w:t>
      </w:r>
    </w:p>
    <w:p w14:paraId="529A20EE" w14:textId="77777777" w:rsidR="00190175" w:rsidRDefault="00190175" w:rsidP="00257745">
      <w:pPr>
        <w:tabs>
          <w:tab w:val="left" w:pos="900"/>
          <w:tab w:val="left" w:pos="1080"/>
        </w:tabs>
        <w:ind w:left="810" w:right="-137"/>
      </w:pPr>
      <w:r>
        <w:t xml:space="preserve">  </w:t>
      </w:r>
      <w:r w:rsidRPr="00D83C49">
        <w:rPr>
          <w:b/>
        </w:rPr>
        <w:t>IF</w:t>
      </w:r>
      <w:r>
        <w:t xml:space="preserve"> MXNumber2Present THEN</w:t>
      </w:r>
    </w:p>
    <w:p w14:paraId="7DEE2964" w14:textId="77777777" w:rsidR="00190175" w:rsidRPr="007E540A" w:rsidRDefault="00190175" w:rsidP="00190175">
      <w:pPr>
        <w:ind w:left="810" w:right="-137"/>
      </w:pPr>
      <w:r w:rsidRPr="00C14C93">
        <w:t xml:space="preserve">/* </w:t>
      </w:r>
      <w:r>
        <w:t>MXNumber2 uses 1 line and MXNumber3 uses 1 line */</w:t>
      </w:r>
    </w:p>
    <w:p w14:paraId="34B6E6DA" w14:textId="77777777" w:rsidR="00190175" w:rsidRDefault="00190175" w:rsidP="00190175">
      <w:pPr>
        <w:ind w:left="810" w:right="-137"/>
      </w:pPr>
      <w:r>
        <w:t xml:space="preserve">    </w:t>
      </w:r>
      <w:r w:rsidRPr="00257745">
        <w:rPr>
          <w:b/>
        </w:rPr>
        <w:t>Call</w:t>
      </w:r>
      <w:r>
        <w:t xml:space="preserve"> Subfunction </w:t>
      </w:r>
      <w:r>
        <w:rPr>
          <w:b/>
        </w:rPr>
        <w:t xml:space="preserve">Case21   </w:t>
      </w:r>
    </w:p>
    <w:p w14:paraId="67C3070B" w14:textId="77777777" w:rsidR="00190175" w:rsidRPr="00C14C93" w:rsidRDefault="00190175" w:rsidP="00190175">
      <w:pPr>
        <w:ind w:left="810" w:right="-137"/>
        <w:rPr>
          <w:b/>
        </w:rPr>
      </w:pPr>
      <w:r>
        <w:t xml:space="preserve">  </w:t>
      </w:r>
      <w:r w:rsidRPr="00C14C93">
        <w:rPr>
          <w:b/>
        </w:rPr>
        <w:t>ELSE</w:t>
      </w:r>
    </w:p>
    <w:p w14:paraId="3FF226A2" w14:textId="77777777" w:rsidR="00190175" w:rsidRDefault="00190175" w:rsidP="00190175">
      <w:pPr>
        <w:ind w:left="810" w:right="-137"/>
      </w:pPr>
      <w:r>
        <w:t>/* MXNumber3 can use 2 lines */</w:t>
      </w:r>
    </w:p>
    <w:p w14:paraId="47C0F56F" w14:textId="77777777" w:rsidR="00190175" w:rsidRDefault="00190175" w:rsidP="00190175">
      <w:pPr>
        <w:ind w:left="810" w:right="-137"/>
      </w:pPr>
      <w:r>
        <w:t xml:space="preserve">    </w:t>
      </w:r>
      <w:r w:rsidRPr="00257745">
        <w:rPr>
          <w:b/>
        </w:rPr>
        <w:t>Call</w:t>
      </w:r>
      <w:r>
        <w:t xml:space="preserve"> Subfunction </w:t>
      </w:r>
      <w:r>
        <w:rPr>
          <w:b/>
        </w:rPr>
        <w:t xml:space="preserve">Case22   </w:t>
      </w:r>
    </w:p>
    <w:p w14:paraId="50948255" w14:textId="77777777" w:rsidR="00190175" w:rsidRDefault="00190175" w:rsidP="00190175">
      <w:pPr>
        <w:ind w:left="810" w:right="-137"/>
      </w:pPr>
      <w:r>
        <w:t xml:space="preserve">     </w:t>
      </w:r>
    </w:p>
    <w:p w14:paraId="6C58DD01" w14:textId="77777777" w:rsidR="00190175" w:rsidRPr="00C14C93" w:rsidRDefault="00190175" w:rsidP="00190175">
      <w:pPr>
        <w:ind w:left="810" w:right="-137"/>
        <w:rPr>
          <w:b/>
        </w:rPr>
      </w:pPr>
      <w:r>
        <w:t xml:space="preserve">  </w:t>
      </w:r>
      <w:r w:rsidRPr="00C14C93">
        <w:rPr>
          <w:b/>
        </w:rPr>
        <w:t>ENDIF</w:t>
      </w:r>
    </w:p>
    <w:p w14:paraId="28235F4F" w14:textId="77777777" w:rsidR="00190175" w:rsidRPr="00C14C93" w:rsidRDefault="00190175" w:rsidP="00190175">
      <w:pPr>
        <w:ind w:left="810" w:right="-137"/>
        <w:rPr>
          <w:b/>
        </w:rPr>
      </w:pPr>
      <w:r w:rsidRPr="00C14C93">
        <w:rPr>
          <w:b/>
        </w:rPr>
        <w:t xml:space="preserve">ENDIF </w:t>
      </w:r>
    </w:p>
    <w:p w14:paraId="700C1B8F" w14:textId="77777777" w:rsidR="00190175" w:rsidRDefault="00190175" w:rsidP="00190175">
      <w:pPr>
        <w:ind w:left="810" w:right="-137"/>
      </w:pPr>
    </w:p>
    <w:p w14:paraId="1B8A3031" w14:textId="77777777" w:rsidR="00190175" w:rsidRDefault="00190175" w:rsidP="00190175">
      <w:pPr>
        <w:ind w:left="0" w:right="-137" w:firstLine="0"/>
      </w:pPr>
      <w:r>
        <w:t>/* Fill in the MT structure with CRLF between the lines */</w:t>
      </w:r>
    </w:p>
    <w:p w14:paraId="1F67895E" w14:textId="77777777" w:rsidR="00190175" w:rsidRDefault="00190175" w:rsidP="00190175">
      <w:pPr>
        <w:ind w:left="0" w:right="-137" w:firstLine="0"/>
      </w:pPr>
    </w:p>
    <w:p w14:paraId="620D8C26" w14:textId="77777777" w:rsidR="00190175" w:rsidRDefault="00190175" w:rsidP="00190175">
      <w:pPr>
        <w:ind w:left="0" w:right="-137" w:firstLine="0"/>
      </w:pPr>
      <w:r w:rsidRPr="00517033">
        <w:rPr>
          <w:b/>
        </w:rPr>
        <w:t>For i</w:t>
      </w:r>
      <w:r>
        <w:t xml:space="preserve"> = 1 to 4</w:t>
      </w:r>
    </w:p>
    <w:p w14:paraId="3CC68611" w14:textId="3CC206AF" w:rsidR="00190175" w:rsidRDefault="00190175" w:rsidP="00190175">
      <w:pPr>
        <w:ind w:left="0" w:right="-137" w:firstLine="0"/>
      </w:pPr>
      <w:r>
        <w:t xml:space="preserve">    </w:t>
      </w:r>
      <w:r w:rsidRPr="00517033">
        <w:rPr>
          <w:b/>
        </w:rPr>
        <w:t xml:space="preserve">IF </w:t>
      </w:r>
      <w:r w:rsidR="00517033">
        <w:rPr>
          <w:b/>
        </w:rPr>
        <w:t>Length</w:t>
      </w:r>
      <w:r w:rsidRPr="00FA08D1">
        <w:rPr>
          <w:b/>
        </w:rPr>
        <w:t>(</w:t>
      </w:r>
      <w:r w:rsidRPr="00D83C49">
        <w:t>MTNameAndAddressTable[</w:t>
      </w:r>
      <w:r>
        <w:t>i])&gt; 0 THEN</w:t>
      </w:r>
    </w:p>
    <w:p w14:paraId="2712021C" w14:textId="77777777" w:rsidR="00190175" w:rsidRDefault="00190175" w:rsidP="00190175">
      <w:pPr>
        <w:ind w:left="810" w:right="-137"/>
      </w:pPr>
      <w:r>
        <w:t xml:space="preserve"> </w:t>
      </w:r>
      <w:r w:rsidRPr="00FA08D1">
        <w:rPr>
          <w:b/>
        </w:rPr>
        <w:t>AppendToNextLine</w:t>
      </w:r>
      <w:r>
        <w:t>(</w:t>
      </w:r>
      <w:r w:rsidRPr="00D83C49">
        <w:t>MTNameAndAddressTable[</w:t>
      </w:r>
      <w:r>
        <w:t xml:space="preserve">i], </w:t>
      </w:r>
      <w:r w:rsidRPr="00C14C93">
        <w:rPr>
          <w:rFonts w:eastAsia="Arial"/>
        </w:rPr>
        <w:t>MTNameAndAddress)</w:t>
      </w:r>
    </w:p>
    <w:p w14:paraId="78E7AE08" w14:textId="77777777" w:rsidR="00190175" w:rsidRPr="00517033" w:rsidRDefault="00190175" w:rsidP="00190175">
      <w:pPr>
        <w:ind w:left="0" w:right="-137" w:firstLine="0"/>
        <w:rPr>
          <w:b/>
        </w:rPr>
      </w:pPr>
      <w:r w:rsidRPr="00517033">
        <w:rPr>
          <w:b/>
        </w:rPr>
        <w:t xml:space="preserve">    ELSE</w:t>
      </w:r>
    </w:p>
    <w:p w14:paraId="6B0C5C25" w14:textId="77777777" w:rsidR="00190175" w:rsidRDefault="00190175" w:rsidP="00190175">
      <w:pPr>
        <w:ind w:left="0" w:right="-137" w:firstLine="0"/>
      </w:pPr>
      <w:r>
        <w:t xml:space="preserve">        EXIT loop</w:t>
      </w:r>
    </w:p>
    <w:p w14:paraId="5437DF5E" w14:textId="77777777" w:rsidR="00190175" w:rsidRPr="00517033" w:rsidRDefault="00190175" w:rsidP="004F7054">
      <w:pPr>
        <w:tabs>
          <w:tab w:val="left" w:pos="360"/>
          <w:tab w:val="left" w:pos="540"/>
        </w:tabs>
        <w:ind w:left="0" w:right="-137" w:firstLine="0"/>
        <w:rPr>
          <w:b/>
        </w:rPr>
      </w:pPr>
      <w:r>
        <w:t xml:space="preserve">    </w:t>
      </w:r>
      <w:r w:rsidRPr="00517033">
        <w:rPr>
          <w:b/>
        </w:rPr>
        <w:t>ENDIF</w:t>
      </w:r>
    </w:p>
    <w:p w14:paraId="7E80F096" w14:textId="37F30F1A" w:rsidR="00190175" w:rsidRPr="00517033" w:rsidRDefault="00190175" w:rsidP="004F7054">
      <w:pPr>
        <w:tabs>
          <w:tab w:val="left" w:pos="90"/>
        </w:tabs>
        <w:ind w:left="0" w:right="-137" w:firstLine="0"/>
        <w:rPr>
          <w:b/>
        </w:rPr>
      </w:pPr>
      <w:r w:rsidRPr="00517033">
        <w:rPr>
          <w:b/>
        </w:rPr>
        <w:t>Next i</w:t>
      </w:r>
    </w:p>
    <w:p w14:paraId="339AA9B9" w14:textId="77777777" w:rsidR="00190175" w:rsidRDefault="00190175" w:rsidP="00190175">
      <w:pPr>
        <w:ind w:left="0" w:right="-137" w:firstLine="0"/>
      </w:pPr>
    </w:p>
    <w:p w14:paraId="4F6DE22B" w14:textId="77777777" w:rsidR="00190175" w:rsidRDefault="00190175" w:rsidP="00190175">
      <w:pPr>
        <w:ind w:left="810" w:right="-137"/>
        <w:rPr>
          <w:b/>
        </w:rPr>
      </w:pPr>
      <w:r w:rsidRPr="00D06713">
        <w:rPr>
          <w:b/>
        </w:rPr>
        <w:t>Subfunction</w:t>
      </w:r>
      <w:r w:rsidRPr="00C14C93">
        <w:rPr>
          <w:b/>
        </w:rPr>
        <w:t xml:space="preserve"> definition</w:t>
      </w:r>
      <w:r>
        <w:rPr>
          <w:b/>
        </w:rPr>
        <w:t>s</w:t>
      </w:r>
    </w:p>
    <w:p w14:paraId="458A5BCB" w14:textId="77777777" w:rsidR="00190175" w:rsidRDefault="00190175" w:rsidP="00190175">
      <w:pPr>
        <w:ind w:left="810" w:right="-137"/>
        <w:rPr>
          <w:b/>
        </w:rPr>
      </w:pPr>
    </w:p>
    <w:p w14:paraId="67F06238" w14:textId="77777777" w:rsidR="00190175" w:rsidRDefault="00190175" w:rsidP="00190175">
      <w:pPr>
        <w:ind w:left="810" w:right="-137"/>
        <w:rPr>
          <w:b/>
        </w:rPr>
      </w:pPr>
      <w:r>
        <w:rPr>
          <w:b/>
        </w:rPr>
        <w:t>Subfunction Case11</w:t>
      </w:r>
    </w:p>
    <w:p w14:paraId="0BF4F8A1" w14:textId="77777777" w:rsidR="00190175" w:rsidRDefault="00190175" w:rsidP="00190175">
      <w:pPr>
        <w:ind w:left="850" w:right="-137" w:hanging="1120"/>
      </w:pPr>
      <w:r>
        <w:t xml:space="preserve">    /* MXNumber3 can use 2 lines, if needed, else MXNumber2 can use 2 lines if needed */</w:t>
      </w:r>
    </w:p>
    <w:p w14:paraId="4FF2FCBF" w14:textId="340CB7FC" w:rsidR="00190175" w:rsidRDefault="00190175" w:rsidP="006F0141">
      <w:pPr>
        <w:tabs>
          <w:tab w:val="left" w:pos="1440"/>
          <w:tab w:val="left" w:pos="1710"/>
          <w:tab w:val="left" w:pos="1800"/>
          <w:tab w:val="left" w:pos="1890"/>
        </w:tabs>
        <w:ind w:left="810" w:right="-137"/>
      </w:pPr>
      <w:r>
        <w:t xml:space="preserve">        </w:t>
      </w:r>
      <w:r w:rsidRPr="00D83C49">
        <w:rPr>
          <w:b/>
        </w:rPr>
        <w:t>IF</w:t>
      </w:r>
      <w:r w:rsidR="004F7054">
        <w:t xml:space="preserve"> </w:t>
      </w:r>
      <w:r w:rsidR="004F7054" w:rsidRPr="004F7054">
        <w:rPr>
          <w:b/>
        </w:rPr>
        <w:t>Length</w:t>
      </w:r>
      <w:r>
        <w:t>(MXNumber3)&gt; 70 THEN</w:t>
      </w:r>
    </w:p>
    <w:p w14:paraId="37D7176F" w14:textId="77777777" w:rsidR="00190175" w:rsidRPr="00D83C49" w:rsidRDefault="00190175" w:rsidP="00190175">
      <w:pPr>
        <w:ind w:left="810" w:right="-137"/>
        <w:rPr>
          <w:b/>
        </w:rPr>
      </w:pPr>
      <w:r>
        <w:t xml:space="preserve">        </w:t>
      </w:r>
    </w:p>
    <w:p w14:paraId="51AAD451" w14:textId="77777777" w:rsidR="00190175" w:rsidRDefault="00190175" w:rsidP="00190175">
      <w:pPr>
        <w:ind w:left="810" w:right="-137"/>
      </w:pPr>
      <w:r>
        <w:t xml:space="preserve">     /* MXNumber3 uses 2 lines, MXNumber2 uses 1 line */</w:t>
      </w:r>
    </w:p>
    <w:p w14:paraId="219FFCD9" w14:textId="77777777" w:rsidR="00190175" w:rsidRDefault="00190175" w:rsidP="00190175">
      <w:pPr>
        <w:ind w:left="810" w:right="-137"/>
      </w:pPr>
      <w:r>
        <w:t xml:space="preserve">          /* Fill in with MXNumber2 */</w:t>
      </w:r>
    </w:p>
    <w:p w14:paraId="11B3C702" w14:textId="3E299AF9" w:rsidR="00190175" w:rsidRDefault="00190175" w:rsidP="00190175">
      <w:pPr>
        <w:ind w:left="810" w:right="-137"/>
      </w:pPr>
      <w:r>
        <w:t xml:space="preserve">           </w:t>
      </w:r>
      <w:r w:rsidRPr="00D83C49">
        <w:rPr>
          <w:b/>
        </w:rPr>
        <w:t>IF</w:t>
      </w:r>
      <w:r w:rsidR="004F7054">
        <w:t xml:space="preserve"> </w:t>
      </w:r>
      <w:r w:rsidR="004F7054" w:rsidRPr="004F7054">
        <w:rPr>
          <w:b/>
        </w:rPr>
        <w:t>Length</w:t>
      </w:r>
      <w:r>
        <w:t>(MXNumber2) &gt; 35 THEN</w:t>
      </w:r>
    </w:p>
    <w:p w14:paraId="38E657B7" w14:textId="77777777" w:rsidR="00190175" w:rsidRDefault="00190175" w:rsidP="00190175">
      <w:pPr>
        <w:ind w:left="810" w:right="-137"/>
      </w:pPr>
      <w:r>
        <w:t xml:space="preserve">             </w:t>
      </w:r>
      <w:r w:rsidRPr="00D83C49">
        <w:t>MTNameAndAddressTable[</w:t>
      </w:r>
      <w:r>
        <w:t>NextIndex</w:t>
      </w:r>
      <w:r w:rsidRPr="00D83C49">
        <w:t>]</w:t>
      </w:r>
      <w:r>
        <w:t xml:space="preserve">= </w:t>
      </w:r>
      <w:r w:rsidRPr="004F7054">
        <w:rPr>
          <w:b/>
        </w:rPr>
        <w:t>Concatenate</w:t>
      </w:r>
      <w:r>
        <w:t>(</w:t>
      </w:r>
      <w:r w:rsidRPr="004F7054">
        <w:rPr>
          <w:b/>
        </w:rPr>
        <w:t>Substring</w:t>
      </w:r>
      <w:r>
        <w:t>(MXNumber2,1,34), “+”)</w:t>
      </w:r>
    </w:p>
    <w:p w14:paraId="77BFE5F6" w14:textId="77777777" w:rsidR="00190175" w:rsidRPr="00D83C49" w:rsidRDefault="00190175" w:rsidP="00190175">
      <w:pPr>
        <w:ind w:left="810" w:right="-137"/>
        <w:rPr>
          <w:b/>
        </w:rPr>
      </w:pPr>
      <w:r>
        <w:t xml:space="preserve">           </w:t>
      </w:r>
      <w:r w:rsidRPr="00D83C49">
        <w:rPr>
          <w:b/>
        </w:rPr>
        <w:t>ELSE</w:t>
      </w:r>
    </w:p>
    <w:p w14:paraId="17E61072" w14:textId="77777777" w:rsidR="00190175" w:rsidRDefault="00190175" w:rsidP="00190175">
      <w:pPr>
        <w:ind w:left="810" w:right="-137"/>
      </w:pPr>
      <w:r>
        <w:lastRenderedPageBreak/>
        <w:t xml:space="preserve">             </w:t>
      </w:r>
      <w:r w:rsidRPr="00D83C49">
        <w:t>MTNameAndAddressTable[</w:t>
      </w:r>
      <w:r>
        <w:t>NextIndex</w:t>
      </w:r>
      <w:r w:rsidRPr="00D83C49">
        <w:t>]</w:t>
      </w:r>
      <w:r>
        <w:t>=MXNumber2</w:t>
      </w:r>
    </w:p>
    <w:p w14:paraId="7011A57A" w14:textId="77777777" w:rsidR="00190175" w:rsidRDefault="00190175" w:rsidP="00190175">
      <w:pPr>
        <w:ind w:left="810" w:right="-137"/>
        <w:rPr>
          <w:b/>
        </w:rPr>
      </w:pPr>
      <w:r>
        <w:t xml:space="preserve">           </w:t>
      </w:r>
      <w:r w:rsidRPr="00D83C49">
        <w:rPr>
          <w:b/>
        </w:rPr>
        <w:t>ENDIF</w:t>
      </w:r>
    </w:p>
    <w:p w14:paraId="70061EC5" w14:textId="77777777" w:rsidR="00190175" w:rsidRDefault="00190175" w:rsidP="00190175">
      <w:pPr>
        <w:ind w:left="810" w:right="-137"/>
        <w:rPr>
          <w:b/>
        </w:rPr>
      </w:pPr>
      <w:r>
        <w:rPr>
          <w:b/>
        </w:rPr>
        <w:t xml:space="preserve">         </w:t>
      </w:r>
    </w:p>
    <w:p w14:paraId="35D769AC" w14:textId="77777777" w:rsidR="00190175" w:rsidRDefault="00190175" w:rsidP="00190175">
      <w:pPr>
        <w:ind w:left="810" w:right="-137"/>
      </w:pPr>
      <w:r>
        <w:rPr>
          <w:b/>
        </w:rPr>
        <w:t xml:space="preserve">            </w:t>
      </w:r>
      <w:r w:rsidRPr="00D83C49">
        <w:t>NextIndex = NextIndex + 1</w:t>
      </w:r>
    </w:p>
    <w:p w14:paraId="23FDB9F0" w14:textId="77777777" w:rsidR="00190175" w:rsidRDefault="00190175" w:rsidP="00190175">
      <w:pPr>
        <w:ind w:left="810" w:right="-137"/>
      </w:pPr>
      <w:r>
        <w:t xml:space="preserve">    </w:t>
      </w:r>
    </w:p>
    <w:p w14:paraId="57D2E67B" w14:textId="77777777" w:rsidR="00190175" w:rsidRDefault="00190175" w:rsidP="00190175">
      <w:pPr>
        <w:ind w:left="810" w:right="-137"/>
      </w:pPr>
      <w:r>
        <w:t xml:space="preserve">           /* Fill in 2 lines with MXNumber3*/</w:t>
      </w:r>
    </w:p>
    <w:p w14:paraId="50E0E2A9" w14:textId="77777777" w:rsidR="00190175" w:rsidRDefault="00190175" w:rsidP="00190175">
      <w:pPr>
        <w:ind w:left="810" w:right="-137"/>
      </w:pPr>
      <w:r>
        <w:t xml:space="preserve">            </w:t>
      </w:r>
    </w:p>
    <w:p w14:paraId="5E644F66" w14:textId="77777777" w:rsidR="00190175" w:rsidRDefault="00190175" w:rsidP="00190175">
      <w:pPr>
        <w:ind w:left="810" w:right="-137"/>
      </w:pPr>
      <w:r>
        <w:t xml:space="preserve">          </w:t>
      </w:r>
      <w:r w:rsidRPr="00D83C49">
        <w:t>MTNameAndAddressTable[</w:t>
      </w:r>
      <w:r>
        <w:t>NextIndex</w:t>
      </w:r>
      <w:r w:rsidRPr="00D83C49">
        <w:t>]</w:t>
      </w:r>
      <w:r>
        <w:t xml:space="preserve">= </w:t>
      </w:r>
      <w:r w:rsidRPr="004F7054">
        <w:rPr>
          <w:b/>
        </w:rPr>
        <w:t>Substring</w:t>
      </w:r>
      <w:r>
        <w:t>(MXNumber3,1,35)</w:t>
      </w:r>
    </w:p>
    <w:p w14:paraId="4946EC5F" w14:textId="77777777" w:rsidR="00190175" w:rsidRDefault="00190175" w:rsidP="00190175">
      <w:pPr>
        <w:ind w:left="810" w:right="-137"/>
      </w:pPr>
      <w:r>
        <w:t xml:space="preserve">          NextIndex = NextIndex + 1</w:t>
      </w:r>
    </w:p>
    <w:p w14:paraId="40E6DD11" w14:textId="77777777" w:rsidR="00190175" w:rsidRDefault="00190175" w:rsidP="00190175">
      <w:pPr>
        <w:ind w:left="810" w:right="-137"/>
      </w:pPr>
      <w:r>
        <w:t xml:space="preserve">    </w:t>
      </w:r>
    </w:p>
    <w:p w14:paraId="73BBA5DF" w14:textId="77777777" w:rsidR="00190175" w:rsidRDefault="00190175" w:rsidP="00190175">
      <w:pPr>
        <w:ind w:left="810" w:right="-137"/>
      </w:pPr>
      <w:r>
        <w:t xml:space="preserve">          </w:t>
      </w:r>
      <w:r w:rsidRPr="00D83C49">
        <w:t>MTNameAndAddressTable[</w:t>
      </w:r>
      <w:r>
        <w:t>NextIndex</w:t>
      </w:r>
      <w:r w:rsidRPr="00D83C49">
        <w:t>]</w:t>
      </w:r>
      <w:r>
        <w:t xml:space="preserve">= </w:t>
      </w:r>
      <w:r w:rsidRPr="004F7054">
        <w:rPr>
          <w:b/>
        </w:rPr>
        <w:t>Concatenate</w:t>
      </w:r>
      <w:r>
        <w:t>(</w:t>
      </w:r>
      <w:r w:rsidRPr="004F7054">
        <w:rPr>
          <w:b/>
        </w:rPr>
        <w:t>Substring</w:t>
      </w:r>
      <w:r>
        <w:t>(MXNumber3,36,34), “+”)</w:t>
      </w:r>
    </w:p>
    <w:p w14:paraId="00D74DE8" w14:textId="77777777" w:rsidR="00190175" w:rsidRDefault="00190175" w:rsidP="00190175">
      <w:pPr>
        <w:ind w:left="810" w:right="-137"/>
      </w:pPr>
    </w:p>
    <w:p w14:paraId="5ED4745A" w14:textId="3489F36C" w:rsidR="00190175" w:rsidRDefault="00190175" w:rsidP="004F7054">
      <w:pPr>
        <w:tabs>
          <w:tab w:val="left" w:pos="1350"/>
          <w:tab w:val="left" w:pos="1620"/>
          <w:tab w:val="left" w:pos="1800"/>
          <w:tab w:val="left" w:pos="1890"/>
        </w:tabs>
        <w:ind w:left="810" w:right="-137"/>
      </w:pPr>
      <w:r>
        <w:t xml:space="preserve">        </w:t>
      </w:r>
      <w:r w:rsidRPr="00D83C49">
        <w:rPr>
          <w:b/>
        </w:rPr>
        <w:t xml:space="preserve">ELSEIF </w:t>
      </w:r>
      <w:r w:rsidR="004F7054" w:rsidRPr="004F7054">
        <w:rPr>
          <w:b/>
        </w:rPr>
        <w:t>Length</w:t>
      </w:r>
      <w:r w:rsidR="004F7054">
        <w:t>(MXNumber3)&gt; 35 THEN</w:t>
      </w:r>
    </w:p>
    <w:p w14:paraId="17808DF2" w14:textId="77777777" w:rsidR="00190175" w:rsidRDefault="00190175" w:rsidP="00190175">
      <w:pPr>
        <w:ind w:left="810" w:right="-137"/>
      </w:pPr>
      <w:r>
        <w:t xml:space="preserve">         /* MXNumber 3 uses 2 lines but no truncation needed for MXNumber3. MXNumber2 uses 1 line */</w:t>
      </w:r>
    </w:p>
    <w:p w14:paraId="39D23569" w14:textId="77777777" w:rsidR="00190175" w:rsidRDefault="00190175" w:rsidP="00190175">
      <w:pPr>
        <w:ind w:left="810" w:right="-137"/>
      </w:pPr>
    </w:p>
    <w:p w14:paraId="5057D556" w14:textId="77777777" w:rsidR="00190175" w:rsidRDefault="00190175" w:rsidP="00190175">
      <w:pPr>
        <w:ind w:left="810" w:right="-137"/>
      </w:pPr>
      <w:r>
        <w:t xml:space="preserve">            /* Fill in with MXNumber2 */</w:t>
      </w:r>
    </w:p>
    <w:p w14:paraId="54A01610" w14:textId="3F9629D9" w:rsidR="00190175" w:rsidRDefault="00190175" w:rsidP="00190175">
      <w:pPr>
        <w:ind w:left="810" w:right="-137"/>
      </w:pPr>
      <w:r>
        <w:t xml:space="preserve">            </w:t>
      </w:r>
      <w:r w:rsidRPr="00D83C49">
        <w:rPr>
          <w:b/>
        </w:rPr>
        <w:t>IF</w:t>
      </w:r>
      <w:r w:rsidR="004F7054">
        <w:t xml:space="preserve"> </w:t>
      </w:r>
      <w:r w:rsidR="004F7054" w:rsidRPr="004F7054">
        <w:rPr>
          <w:b/>
        </w:rPr>
        <w:t>Length</w:t>
      </w:r>
      <w:r>
        <w:t>(MXNumber2) &gt; 35 THEN</w:t>
      </w:r>
    </w:p>
    <w:p w14:paraId="1C7B4B24" w14:textId="77777777" w:rsidR="00190175" w:rsidRDefault="00190175" w:rsidP="00190175">
      <w:pPr>
        <w:ind w:left="810" w:right="-137"/>
      </w:pPr>
      <w:r>
        <w:t xml:space="preserve">             </w:t>
      </w:r>
      <w:r w:rsidRPr="00D83C49">
        <w:t>MTNameAndAddressTable[</w:t>
      </w:r>
      <w:r>
        <w:t>NextIndex</w:t>
      </w:r>
      <w:r w:rsidRPr="00D83C49">
        <w:t>]</w:t>
      </w:r>
      <w:r>
        <w:t xml:space="preserve">= </w:t>
      </w:r>
      <w:r w:rsidRPr="004F7054">
        <w:rPr>
          <w:b/>
        </w:rPr>
        <w:t>Concatenate</w:t>
      </w:r>
      <w:r>
        <w:t>(</w:t>
      </w:r>
      <w:r w:rsidRPr="004F7054">
        <w:rPr>
          <w:b/>
        </w:rPr>
        <w:t>Substring</w:t>
      </w:r>
      <w:r>
        <w:t>(MXNumber2,1,34), “+”)</w:t>
      </w:r>
    </w:p>
    <w:p w14:paraId="40FE6A10" w14:textId="77777777" w:rsidR="00190175" w:rsidRPr="00D83C49" w:rsidRDefault="00190175" w:rsidP="00190175">
      <w:pPr>
        <w:ind w:left="810" w:right="-137"/>
        <w:rPr>
          <w:b/>
        </w:rPr>
      </w:pPr>
      <w:r>
        <w:t xml:space="preserve">            </w:t>
      </w:r>
      <w:r w:rsidRPr="00D83C49">
        <w:rPr>
          <w:b/>
        </w:rPr>
        <w:t>ELSE</w:t>
      </w:r>
    </w:p>
    <w:p w14:paraId="7B37B450" w14:textId="77777777" w:rsidR="00190175" w:rsidRDefault="00190175" w:rsidP="00190175">
      <w:pPr>
        <w:ind w:left="810" w:right="-137"/>
      </w:pPr>
      <w:r>
        <w:t xml:space="preserve">             </w:t>
      </w:r>
      <w:r w:rsidRPr="00D83C49">
        <w:t>MTNameAndAddressTable[</w:t>
      </w:r>
      <w:r>
        <w:t>NextIndex</w:t>
      </w:r>
      <w:r w:rsidRPr="00D83C49">
        <w:t>]</w:t>
      </w:r>
      <w:r>
        <w:t>=MXNumber2</w:t>
      </w:r>
    </w:p>
    <w:p w14:paraId="230D4C5D" w14:textId="77777777" w:rsidR="00190175" w:rsidRDefault="00190175" w:rsidP="00190175">
      <w:pPr>
        <w:ind w:left="810" w:right="-137"/>
        <w:rPr>
          <w:b/>
        </w:rPr>
      </w:pPr>
      <w:r>
        <w:t xml:space="preserve">            </w:t>
      </w:r>
      <w:r w:rsidRPr="00D83C49">
        <w:rPr>
          <w:b/>
        </w:rPr>
        <w:t>ENDIF</w:t>
      </w:r>
    </w:p>
    <w:p w14:paraId="50374375" w14:textId="77777777" w:rsidR="00190175" w:rsidRDefault="00190175" w:rsidP="00190175">
      <w:pPr>
        <w:ind w:left="810" w:right="-137"/>
        <w:rPr>
          <w:b/>
        </w:rPr>
      </w:pPr>
      <w:r>
        <w:rPr>
          <w:b/>
        </w:rPr>
        <w:t xml:space="preserve">         </w:t>
      </w:r>
    </w:p>
    <w:p w14:paraId="7323B7C4" w14:textId="77777777" w:rsidR="00190175" w:rsidRDefault="00190175" w:rsidP="00190175">
      <w:pPr>
        <w:ind w:left="810" w:right="-137"/>
      </w:pPr>
      <w:r>
        <w:rPr>
          <w:b/>
        </w:rPr>
        <w:t xml:space="preserve">            </w:t>
      </w:r>
      <w:r w:rsidRPr="00D83C49">
        <w:t>NextIndex = NextIndex + 1</w:t>
      </w:r>
    </w:p>
    <w:p w14:paraId="3C4DD95B" w14:textId="77777777" w:rsidR="00190175" w:rsidRDefault="00190175" w:rsidP="00190175">
      <w:pPr>
        <w:ind w:left="810" w:right="-137"/>
      </w:pPr>
    </w:p>
    <w:p w14:paraId="11985B57" w14:textId="77777777" w:rsidR="00190175" w:rsidRDefault="00190175" w:rsidP="00190175">
      <w:pPr>
        <w:ind w:left="810" w:right="-137"/>
      </w:pPr>
      <w:r>
        <w:t xml:space="preserve">            /* Fill in 2 lines with MXNumber3*/</w:t>
      </w:r>
    </w:p>
    <w:p w14:paraId="1CF4E5EF" w14:textId="77777777" w:rsidR="00190175" w:rsidRDefault="00190175" w:rsidP="00190175">
      <w:pPr>
        <w:ind w:left="810" w:right="-137"/>
      </w:pPr>
      <w:r>
        <w:t xml:space="preserve">            </w:t>
      </w:r>
    </w:p>
    <w:p w14:paraId="7A25C6AE" w14:textId="77777777" w:rsidR="00190175" w:rsidRDefault="00190175" w:rsidP="00190175">
      <w:pPr>
        <w:ind w:left="810" w:right="-137"/>
      </w:pPr>
      <w:r>
        <w:t xml:space="preserve">             </w:t>
      </w:r>
      <w:r w:rsidRPr="00D83C49">
        <w:t>MTNameAndAddressTable[</w:t>
      </w:r>
      <w:r>
        <w:t>NextIndex</w:t>
      </w:r>
      <w:r w:rsidRPr="00D83C49">
        <w:t>]</w:t>
      </w:r>
      <w:r>
        <w:t xml:space="preserve">= </w:t>
      </w:r>
      <w:r w:rsidRPr="004F7054">
        <w:rPr>
          <w:b/>
        </w:rPr>
        <w:t>Substring</w:t>
      </w:r>
      <w:r>
        <w:t>(MXNumber3,1,35))</w:t>
      </w:r>
    </w:p>
    <w:p w14:paraId="1643FEA5" w14:textId="77777777" w:rsidR="00190175" w:rsidRDefault="00190175" w:rsidP="00190175">
      <w:pPr>
        <w:ind w:left="810" w:right="-137"/>
      </w:pPr>
      <w:r>
        <w:t xml:space="preserve">   </w:t>
      </w:r>
    </w:p>
    <w:p w14:paraId="498CB61D" w14:textId="77777777" w:rsidR="00190175" w:rsidRDefault="00190175" w:rsidP="00190175">
      <w:pPr>
        <w:ind w:left="810" w:right="-137"/>
      </w:pPr>
      <w:r>
        <w:t xml:space="preserve">             </w:t>
      </w:r>
      <w:r w:rsidRPr="00D83C49">
        <w:t>NextIndex = NextIndex + 1</w:t>
      </w:r>
    </w:p>
    <w:p w14:paraId="36335CE3" w14:textId="77777777" w:rsidR="00190175" w:rsidRDefault="00190175" w:rsidP="00190175">
      <w:pPr>
        <w:ind w:left="810" w:right="-137"/>
      </w:pPr>
      <w:r>
        <w:t xml:space="preserve">    </w:t>
      </w:r>
    </w:p>
    <w:p w14:paraId="6B7F4EF2" w14:textId="77777777" w:rsidR="00190175" w:rsidRDefault="00190175" w:rsidP="00190175">
      <w:pPr>
        <w:ind w:left="810" w:right="-137"/>
      </w:pPr>
      <w:r>
        <w:t xml:space="preserve">             </w:t>
      </w:r>
      <w:r w:rsidRPr="00D83C49">
        <w:t>MTNameAndAddressTable[</w:t>
      </w:r>
      <w:r>
        <w:t>NextIndex</w:t>
      </w:r>
      <w:r w:rsidRPr="00D83C49">
        <w:t>]</w:t>
      </w:r>
      <w:r>
        <w:t xml:space="preserve">= </w:t>
      </w:r>
      <w:r w:rsidRPr="004F7054">
        <w:rPr>
          <w:b/>
        </w:rPr>
        <w:t>Substring</w:t>
      </w:r>
      <w:r>
        <w:t>(MXNumber3,36)</w:t>
      </w:r>
    </w:p>
    <w:p w14:paraId="0E049BFE" w14:textId="77777777" w:rsidR="00190175" w:rsidRDefault="00190175" w:rsidP="00190175">
      <w:pPr>
        <w:ind w:left="810" w:right="-137"/>
      </w:pPr>
    </w:p>
    <w:p w14:paraId="61E11F56" w14:textId="4E56622B" w:rsidR="00190175" w:rsidRDefault="00190175" w:rsidP="006F0141">
      <w:pPr>
        <w:tabs>
          <w:tab w:val="left" w:pos="1800"/>
          <w:tab w:val="left" w:pos="1890"/>
        </w:tabs>
        <w:ind w:left="810" w:right="-137"/>
        <w:rPr>
          <w:b/>
        </w:rPr>
      </w:pPr>
      <w:r>
        <w:t xml:space="preserve">     </w:t>
      </w:r>
      <w:r w:rsidR="004F7054">
        <w:t xml:space="preserve">   </w:t>
      </w:r>
      <w:r w:rsidRPr="00D83C49">
        <w:rPr>
          <w:b/>
        </w:rPr>
        <w:t>ELSE</w:t>
      </w:r>
    </w:p>
    <w:p w14:paraId="147C0BB3" w14:textId="77777777" w:rsidR="00190175" w:rsidRDefault="00190175" w:rsidP="00190175">
      <w:pPr>
        <w:ind w:left="810" w:right="-137"/>
      </w:pPr>
      <w:r w:rsidRPr="00D83C49">
        <w:t xml:space="preserve">   /* </w:t>
      </w:r>
      <w:r w:rsidRPr="0003593B">
        <w:t>LENGTH(MXNumber3)</w:t>
      </w:r>
      <w:r>
        <w:t>&lt;= 35 uses 1 line , MXNumber2 can use 2 lines if needed */</w:t>
      </w:r>
    </w:p>
    <w:p w14:paraId="75D98341" w14:textId="77777777" w:rsidR="00190175" w:rsidRDefault="00190175" w:rsidP="00190175">
      <w:pPr>
        <w:ind w:left="810" w:right="-137"/>
      </w:pPr>
      <w:r>
        <w:t xml:space="preserve">   /* Fill in with MXNumber2 */</w:t>
      </w:r>
    </w:p>
    <w:p w14:paraId="348D3B6A" w14:textId="6304EF9F" w:rsidR="00190175" w:rsidRDefault="00190175" w:rsidP="00190175">
      <w:pPr>
        <w:ind w:left="810" w:right="-137"/>
      </w:pPr>
      <w:r>
        <w:t xml:space="preserve">          </w:t>
      </w:r>
      <w:r w:rsidRPr="00D83C49">
        <w:rPr>
          <w:b/>
        </w:rPr>
        <w:t>IF</w:t>
      </w:r>
      <w:r>
        <w:t xml:space="preserve"> </w:t>
      </w:r>
      <w:r w:rsidR="006F0141">
        <w:rPr>
          <w:b/>
        </w:rPr>
        <w:t>Length</w:t>
      </w:r>
      <w:r w:rsidR="006F0141">
        <w:t>(MXNumber2) &gt; 70 THEN</w:t>
      </w:r>
    </w:p>
    <w:p w14:paraId="292D3371" w14:textId="77777777" w:rsidR="00190175" w:rsidRDefault="00190175" w:rsidP="00190175">
      <w:pPr>
        <w:ind w:left="810" w:right="-137"/>
      </w:pPr>
      <w:r>
        <w:t xml:space="preserve">              </w:t>
      </w:r>
      <w:r w:rsidRPr="00D83C49">
        <w:t>MTNameAndAddressTable[</w:t>
      </w:r>
      <w:r>
        <w:t>NextIndex</w:t>
      </w:r>
      <w:r w:rsidRPr="00D83C49">
        <w:t>]</w:t>
      </w:r>
      <w:r>
        <w:t>=Substring(MXNumber2, 1, 35)</w:t>
      </w:r>
    </w:p>
    <w:p w14:paraId="461B3909" w14:textId="77777777" w:rsidR="00190175" w:rsidRDefault="00190175" w:rsidP="00190175">
      <w:pPr>
        <w:ind w:left="810" w:right="-137"/>
      </w:pPr>
      <w:r>
        <w:t xml:space="preserve">           NextIndex = NextIndex + 1</w:t>
      </w:r>
    </w:p>
    <w:p w14:paraId="1D67F6F2" w14:textId="77777777" w:rsidR="00190175" w:rsidRDefault="00190175" w:rsidP="00190175">
      <w:pPr>
        <w:ind w:left="810" w:right="-137"/>
      </w:pPr>
      <w:r>
        <w:t xml:space="preserve">              </w:t>
      </w:r>
      <w:r w:rsidRPr="00D83C49">
        <w:t>MTNameAndAddressTable[</w:t>
      </w:r>
      <w:r>
        <w:t>NextIndex</w:t>
      </w:r>
      <w:r w:rsidRPr="00D83C49">
        <w:t>]</w:t>
      </w:r>
      <w:r>
        <w:t xml:space="preserve">= </w:t>
      </w:r>
      <w:r w:rsidRPr="006F0141">
        <w:rPr>
          <w:b/>
        </w:rPr>
        <w:t>Concatenate</w:t>
      </w:r>
      <w:r>
        <w:t>(</w:t>
      </w:r>
      <w:r w:rsidRPr="006F0141">
        <w:rPr>
          <w:b/>
        </w:rPr>
        <w:t>Substring</w:t>
      </w:r>
      <w:r>
        <w:t>(MXNumber2, 36, 34), “+”)</w:t>
      </w:r>
    </w:p>
    <w:p w14:paraId="3879723D" w14:textId="77777777" w:rsidR="00190175" w:rsidRDefault="00190175" w:rsidP="00190175">
      <w:pPr>
        <w:ind w:left="810" w:right="-137"/>
      </w:pPr>
      <w:r>
        <w:t xml:space="preserve">            NextIndex = NextIndex + 1</w:t>
      </w:r>
    </w:p>
    <w:p w14:paraId="26205D36" w14:textId="77777777" w:rsidR="00190175" w:rsidRDefault="00190175" w:rsidP="00190175">
      <w:pPr>
        <w:ind w:left="810" w:right="-137"/>
      </w:pPr>
    </w:p>
    <w:p w14:paraId="42A4AC4C" w14:textId="0F56095E" w:rsidR="00190175" w:rsidRDefault="00190175" w:rsidP="00190175">
      <w:pPr>
        <w:tabs>
          <w:tab w:val="left" w:pos="2070"/>
        </w:tabs>
        <w:ind w:left="810" w:right="-137"/>
      </w:pPr>
      <w:r>
        <w:t xml:space="preserve">          </w:t>
      </w:r>
      <w:r w:rsidR="006F0141">
        <w:rPr>
          <w:b/>
        </w:rPr>
        <w:t>ELSE</w:t>
      </w:r>
      <w:r w:rsidRPr="00D83C49">
        <w:rPr>
          <w:b/>
        </w:rPr>
        <w:t>IF</w:t>
      </w:r>
      <w:r w:rsidR="006F0141">
        <w:t xml:space="preserve"> </w:t>
      </w:r>
      <w:r w:rsidR="006F0141" w:rsidRPr="006F0141">
        <w:rPr>
          <w:b/>
        </w:rPr>
        <w:t>Length</w:t>
      </w:r>
      <w:r w:rsidR="006F0141">
        <w:t>(MXNumber2) &gt; 35 THEN</w:t>
      </w:r>
      <w:r>
        <w:t xml:space="preserve"> </w:t>
      </w:r>
    </w:p>
    <w:p w14:paraId="4272A49E" w14:textId="77777777" w:rsidR="00190175" w:rsidRDefault="00190175" w:rsidP="00190175">
      <w:pPr>
        <w:ind w:left="810" w:right="-137"/>
      </w:pPr>
      <w:r>
        <w:lastRenderedPageBreak/>
        <w:t xml:space="preserve">              </w:t>
      </w:r>
      <w:r w:rsidRPr="00D83C49">
        <w:t>MTNameAndAddressTable[</w:t>
      </w:r>
      <w:r>
        <w:t>NextIndex</w:t>
      </w:r>
      <w:r w:rsidRPr="00D83C49">
        <w:t>]</w:t>
      </w:r>
      <w:r>
        <w:t>=Substring(MXNumber2, 1, 35)</w:t>
      </w:r>
    </w:p>
    <w:p w14:paraId="43222667" w14:textId="77777777" w:rsidR="00190175" w:rsidRDefault="00190175" w:rsidP="00190175">
      <w:pPr>
        <w:ind w:left="810" w:right="-137"/>
      </w:pPr>
      <w:r>
        <w:t xml:space="preserve">             NextIndex = NextIndex + 1</w:t>
      </w:r>
    </w:p>
    <w:p w14:paraId="10281191" w14:textId="77777777" w:rsidR="00190175" w:rsidRDefault="00190175" w:rsidP="00190175">
      <w:pPr>
        <w:ind w:left="810" w:right="-137"/>
      </w:pPr>
      <w:r>
        <w:t xml:space="preserve">              </w:t>
      </w:r>
      <w:r w:rsidRPr="00D83C49">
        <w:t>MTNameAndAddressTable[</w:t>
      </w:r>
      <w:r>
        <w:t>NextIndex</w:t>
      </w:r>
      <w:r w:rsidRPr="00D83C49">
        <w:t>]</w:t>
      </w:r>
      <w:r>
        <w:t xml:space="preserve">= </w:t>
      </w:r>
      <w:r w:rsidRPr="006F0141">
        <w:rPr>
          <w:b/>
        </w:rPr>
        <w:t>Substring</w:t>
      </w:r>
      <w:r>
        <w:t>(MXNumber2, 36)</w:t>
      </w:r>
    </w:p>
    <w:p w14:paraId="6C369A7A" w14:textId="77777777" w:rsidR="00190175" w:rsidRDefault="00190175" w:rsidP="00190175">
      <w:pPr>
        <w:ind w:left="810" w:right="-137"/>
      </w:pPr>
      <w:r>
        <w:t xml:space="preserve">             NextIndex = NextIndex + 1</w:t>
      </w:r>
    </w:p>
    <w:p w14:paraId="05D11A02" w14:textId="77777777" w:rsidR="00190175" w:rsidRDefault="00190175" w:rsidP="00190175">
      <w:pPr>
        <w:ind w:left="810" w:right="-137"/>
      </w:pPr>
    </w:p>
    <w:p w14:paraId="41DF708E" w14:textId="77777777" w:rsidR="00190175" w:rsidRDefault="00190175" w:rsidP="00190175">
      <w:pPr>
        <w:ind w:left="810" w:right="-137"/>
      </w:pPr>
    </w:p>
    <w:p w14:paraId="33EDC969" w14:textId="77777777" w:rsidR="00190175" w:rsidRDefault="00190175" w:rsidP="006F0141">
      <w:pPr>
        <w:tabs>
          <w:tab w:val="left" w:pos="1800"/>
          <w:tab w:val="left" w:pos="1980"/>
          <w:tab w:val="left" w:pos="2070"/>
        </w:tabs>
        <w:ind w:left="810" w:right="-137"/>
      </w:pPr>
      <w:r>
        <w:rPr>
          <w:b/>
        </w:rPr>
        <w:t xml:space="preserve">          </w:t>
      </w:r>
      <w:r w:rsidRPr="00D83C49">
        <w:rPr>
          <w:b/>
        </w:rPr>
        <w:t xml:space="preserve">ELSE </w:t>
      </w:r>
      <w:r w:rsidRPr="00D83C49">
        <w:t>/* MXN</w:t>
      </w:r>
      <w:r w:rsidRPr="001F6D76">
        <w:t>umber</w:t>
      </w:r>
      <w:r w:rsidRPr="00D83C49">
        <w:t>2 uses 1 line */</w:t>
      </w:r>
    </w:p>
    <w:p w14:paraId="4454821C" w14:textId="77777777" w:rsidR="00190175" w:rsidRDefault="00190175" w:rsidP="00190175">
      <w:pPr>
        <w:ind w:left="810" w:right="-137"/>
      </w:pPr>
      <w:r>
        <w:t xml:space="preserve">              </w:t>
      </w:r>
      <w:r w:rsidRPr="00D83C49">
        <w:t>MTNameAndAddressTable[</w:t>
      </w:r>
      <w:r>
        <w:t>NextIndex</w:t>
      </w:r>
      <w:r w:rsidRPr="00D83C49">
        <w:t>]</w:t>
      </w:r>
      <w:r>
        <w:t>= MXNumber2</w:t>
      </w:r>
    </w:p>
    <w:p w14:paraId="79103227" w14:textId="77777777" w:rsidR="00190175" w:rsidRDefault="00190175" w:rsidP="00190175">
      <w:pPr>
        <w:ind w:left="810" w:right="-137"/>
      </w:pPr>
      <w:r>
        <w:t xml:space="preserve">              NextIndex = NextIndex + 1</w:t>
      </w:r>
    </w:p>
    <w:p w14:paraId="7D60F508" w14:textId="77777777" w:rsidR="00190175" w:rsidRDefault="00190175" w:rsidP="00190175">
      <w:pPr>
        <w:ind w:left="810" w:right="-137"/>
      </w:pPr>
    </w:p>
    <w:p w14:paraId="0BA51F48" w14:textId="77777777" w:rsidR="00190175" w:rsidRPr="00D83C49" w:rsidRDefault="00190175" w:rsidP="00190175">
      <w:pPr>
        <w:ind w:left="810" w:right="-137"/>
        <w:rPr>
          <w:b/>
        </w:rPr>
      </w:pPr>
      <w:r>
        <w:t xml:space="preserve">          </w:t>
      </w:r>
      <w:r w:rsidRPr="00D83C49">
        <w:rPr>
          <w:b/>
        </w:rPr>
        <w:t>ENDIF</w:t>
      </w:r>
    </w:p>
    <w:p w14:paraId="58ADCBDF" w14:textId="77777777" w:rsidR="00190175" w:rsidRDefault="00190175" w:rsidP="00190175">
      <w:pPr>
        <w:ind w:left="810" w:right="-137"/>
      </w:pPr>
      <w:r>
        <w:t xml:space="preserve">           </w:t>
      </w:r>
    </w:p>
    <w:p w14:paraId="1E730520" w14:textId="77777777" w:rsidR="00190175" w:rsidRDefault="00190175" w:rsidP="00190175">
      <w:pPr>
        <w:ind w:left="810" w:right="-137"/>
      </w:pPr>
      <w:r>
        <w:t xml:space="preserve">          </w:t>
      </w:r>
      <w:r w:rsidRPr="00D83C49">
        <w:t>MTNameAndAddressTable[</w:t>
      </w:r>
      <w:r>
        <w:t>NextIndex</w:t>
      </w:r>
      <w:r w:rsidRPr="00D83C49">
        <w:t>]</w:t>
      </w:r>
      <w:r>
        <w:t>= MXNumber3</w:t>
      </w:r>
    </w:p>
    <w:p w14:paraId="3D9871AB" w14:textId="77777777" w:rsidR="00190175" w:rsidRDefault="00190175" w:rsidP="00190175">
      <w:pPr>
        <w:ind w:left="810" w:right="-137"/>
      </w:pPr>
    </w:p>
    <w:p w14:paraId="1C4D8D2F" w14:textId="74DC87ED" w:rsidR="00190175" w:rsidRDefault="006F0141" w:rsidP="006F0141">
      <w:pPr>
        <w:tabs>
          <w:tab w:val="left" w:pos="1800"/>
          <w:tab w:val="left" w:pos="1890"/>
          <w:tab w:val="left" w:pos="1980"/>
        </w:tabs>
        <w:ind w:left="810" w:right="-137"/>
      </w:pPr>
      <w:r>
        <w:rPr>
          <w:b/>
        </w:rPr>
        <w:t xml:space="preserve">        </w:t>
      </w:r>
      <w:r w:rsidR="00190175" w:rsidRPr="00C14C93">
        <w:rPr>
          <w:b/>
        </w:rPr>
        <w:t xml:space="preserve">ENDIF </w:t>
      </w:r>
      <w:r>
        <w:t>/*  END</w:t>
      </w:r>
      <w:r w:rsidR="00190175" w:rsidRPr="00C14C93">
        <w:t>IF</w:t>
      </w:r>
      <w:r w:rsidR="00190175" w:rsidRPr="00BD3677">
        <w:t xml:space="preserve"> </w:t>
      </w:r>
      <w:r>
        <w:t>Length</w:t>
      </w:r>
      <w:r w:rsidR="00190175">
        <w:t>(MXNumber3)&gt; 70  */</w:t>
      </w:r>
    </w:p>
    <w:p w14:paraId="662DF24E" w14:textId="77777777" w:rsidR="00190175" w:rsidRPr="00C14C93" w:rsidRDefault="00190175" w:rsidP="00190175">
      <w:pPr>
        <w:ind w:left="810" w:right="-137"/>
        <w:rPr>
          <w:b/>
        </w:rPr>
      </w:pPr>
    </w:p>
    <w:p w14:paraId="0BB576F3" w14:textId="77777777" w:rsidR="00190175" w:rsidRDefault="00190175" w:rsidP="00190175">
      <w:pPr>
        <w:ind w:left="810" w:right="-137"/>
      </w:pPr>
    </w:p>
    <w:p w14:paraId="4BA10F3C" w14:textId="77777777" w:rsidR="00190175" w:rsidRDefault="00190175" w:rsidP="00190175">
      <w:pPr>
        <w:ind w:left="810" w:right="-137"/>
      </w:pPr>
    </w:p>
    <w:p w14:paraId="7CD24B28" w14:textId="77777777" w:rsidR="00190175" w:rsidRDefault="00190175" w:rsidP="00190175">
      <w:pPr>
        <w:tabs>
          <w:tab w:val="left" w:pos="810"/>
        </w:tabs>
        <w:ind w:left="810" w:right="-137"/>
      </w:pPr>
      <w:r w:rsidRPr="00C14C93">
        <w:rPr>
          <w:b/>
        </w:rPr>
        <w:t>Subfunction</w:t>
      </w:r>
      <w:r>
        <w:t xml:space="preserve"> </w:t>
      </w:r>
      <w:r>
        <w:rPr>
          <w:b/>
        </w:rPr>
        <w:t xml:space="preserve">Case12   </w:t>
      </w:r>
    </w:p>
    <w:p w14:paraId="2A9A3FFC" w14:textId="77777777" w:rsidR="00190175" w:rsidRDefault="00190175" w:rsidP="00190175">
      <w:pPr>
        <w:ind w:left="810" w:right="-137"/>
      </w:pPr>
      <w:r w:rsidRPr="00D83C49">
        <w:t xml:space="preserve">    /* </w:t>
      </w:r>
      <w:r>
        <w:t>MXNumber2 is absent, 3 lines can be used by MXNumber3 */</w:t>
      </w:r>
    </w:p>
    <w:p w14:paraId="7A956329" w14:textId="77777777" w:rsidR="00190175" w:rsidRPr="00D83C49" w:rsidRDefault="00190175" w:rsidP="00190175">
      <w:pPr>
        <w:ind w:left="810" w:right="-137"/>
      </w:pPr>
    </w:p>
    <w:p w14:paraId="500A1A13" w14:textId="5F4AA7CF" w:rsidR="00190175" w:rsidRDefault="00190175" w:rsidP="00190175">
      <w:pPr>
        <w:tabs>
          <w:tab w:val="left" w:pos="720"/>
        </w:tabs>
        <w:ind w:left="0" w:right="-137" w:firstLine="0"/>
      </w:pPr>
      <w:r>
        <w:t xml:space="preserve">      </w:t>
      </w:r>
      <w:r w:rsidRPr="00D83C49">
        <w:rPr>
          <w:b/>
        </w:rPr>
        <w:t>IF</w:t>
      </w:r>
      <w:r w:rsidR="00F767D5">
        <w:t xml:space="preserve"> </w:t>
      </w:r>
      <w:r w:rsidR="00F767D5" w:rsidRPr="00F767D5">
        <w:rPr>
          <w:b/>
        </w:rPr>
        <w:t>Length</w:t>
      </w:r>
      <w:r>
        <w:t>(MXNumber3)&gt; 105 THEN</w:t>
      </w:r>
    </w:p>
    <w:p w14:paraId="2E97203F" w14:textId="77777777" w:rsidR="00190175" w:rsidRDefault="00190175" w:rsidP="00190175">
      <w:pPr>
        <w:ind w:left="810" w:right="-137"/>
      </w:pPr>
      <w:r>
        <w:t xml:space="preserve">      </w:t>
      </w:r>
      <w:r w:rsidRPr="00D83C49">
        <w:t>MTNameAndAddressTable[</w:t>
      </w:r>
      <w:r>
        <w:t>NextIndex</w:t>
      </w:r>
      <w:r w:rsidRPr="00D83C49">
        <w:t>]</w:t>
      </w:r>
      <w:r>
        <w:t xml:space="preserve">= </w:t>
      </w:r>
      <w:r w:rsidRPr="00F767D5">
        <w:rPr>
          <w:b/>
        </w:rPr>
        <w:t>Substring</w:t>
      </w:r>
      <w:r>
        <w:t>(MXNumber3,1,35)</w:t>
      </w:r>
    </w:p>
    <w:p w14:paraId="76BCE674" w14:textId="77777777" w:rsidR="00190175" w:rsidRDefault="00190175" w:rsidP="00190175">
      <w:pPr>
        <w:ind w:left="810" w:right="-137"/>
      </w:pPr>
    </w:p>
    <w:p w14:paraId="47E1DA9D" w14:textId="77777777" w:rsidR="00190175" w:rsidRDefault="00190175" w:rsidP="00190175">
      <w:pPr>
        <w:ind w:left="810" w:right="-137"/>
      </w:pPr>
      <w:r>
        <w:t xml:space="preserve">      NextIndex = NextIndex + 1</w:t>
      </w:r>
    </w:p>
    <w:p w14:paraId="3E8C9738" w14:textId="77777777" w:rsidR="00190175" w:rsidRDefault="00190175" w:rsidP="00190175">
      <w:pPr>
        <w:ind w:left="810" w:right="-137"/>
      </w:pPr>
    </w:p>
    <w:p w14:paraId="3292258C" w14:textId="77777777" w:rsidR="00190175" w:rsidRDefault="00190175" w:rsidP="00190175">
      <w:pPr>
        <w:ind w:left="810" w:right="-137"/>
      </w:pPr>
      <w:r>
        <w:t xml:space="preserve">      </w:t>
      </w:r>
      <w:r w:rsidRPr="00D83C49">
        <w:t>MTNameAndAddressTable[</w:t>
      </w:r>
      <w:r>
        <w:t>NextIndex</w:t>
      </w:r>
      <w:r w:rsidRPr="00D83C49">
        <w:t>]</w:t>
      </w:r>
      <w:r>
        <w:t xml:space="preserve">= </w:t>
      </w:r>
      <w:r w:rsidRPr="00F767D5">
        <w:rPr>
          <w:b/>
        </w:rPr>
        <w:t>Substring</w:t>
      </w:r>
      <w:r>
        <w:t>(MXNumber3,36,35))</w:t>
      </w:r>
    </w:p>
    <w:p w14:paraId="2BB73C69" w14:textId="77777777" w:rsidR="00190175" w:rsidRDefault="00190175" w:rsidP="00F767D5">
      <w:pPr>
        <w:ind w:left="810" w:right="-802"/>
      </w:pPr>
    </w:p>
    <w:p w14:paraId="0CA122FA" w14:textId="77777777" w:rsidR="00190175" w:rsidRDefault="00190175" w:rsidP="00190175">
      <w:pPr>
        <w:ind w:left="810" w:right="-137"/>
      </w:pPr>
      <w:r>
        <w:t xml:space="preserve">      NextIndex = NextIndex + 1</w:t>
      </w:r>
    </w:p>
    <w:p w14:paraId="1CC796F5" w14:textId="77777777" w:rsidR="00190175" w:rsidRDefault="00190175" w:rsidP="00190175">
      <w:pPr>
        <w:ind w:left="810" w:right="-137"/>
      </w:pPr>
    </w:p>
    <w:p w14:paraId="2FF6E915" w14:textId="77777777" w:rsidR="00190175" w:rsidRDefault="00190175" w:rsidP="00190175">
      <w:pPr>
        <w:ind w:left="810" w:right="-137"/>
      </w:pPr>
      <w:r>
        <w:t xml:space="preserve">       </w:t>
      </w:r>
      <w:r w:rsidRPr="00D83C49">
        <w:t>MTNameAndAddressTable[</w:t>
      </w:r>
      <w:r>
        <w:t>NextIndex</w:t>
      </w:r>
      <w:r w:rsidRPr="00D83C49">
        <w:t>]</w:t>
      </w:r>
      <w:r>
        <w:t xml:space="preserve">= </w:t>
      </w:r>
      <w:r w:rsidRPr="00F767D5">
        <w:rPr>
          <w:b/>
        </w:rPr>
        <w:t>Concatenate</w:t>
      </w:r>
      <w:r>
        <w:t>(</w:t>
      </w:r>
      <w:r w:rsidRPr="00F767D5">
        <w:rPr>
          <w:b/>
        </w:rPr>
        <w:t>Substring</w:t>
      </w:r>
      <w:r>
        <w:t>(MXNumber3,71,34), “+”)</w:t>
      </w:r>
    </w:p>
    <w:p w14:paraId="2E588752" w14:textId="77777777" w:rsidR="00190175" w:rsidRDefault="00190175" w:rsidP="00190175">
      <w:pPr>
        <w:ind w:left="810" w:right="-137"/>
      </w:pPr>
    </w:p>
    <w:p w14:paraId="154C3394" w14:textId="2AB4C20A" w:rsidR="00190175" w:rsidRDefault="00190175" w:rsidP="00190175">
      <w:pPr>
        <w:tabs>
          <w:tab w:val="left" w:pos="720"/>
        </w:tabs>
        <w:ind w:left="0" w:right="-137" w:firstLine="0"/>
      </w:pPr>
      <w:r>
        <w:rPr>
          <w:b/>
        </w:rPr>
        <w:t xml:space="preserve">      </w:t>
      </w:r>
      <w:r w:rsidR="00F767D5">
        <w:rPr>
          <w:b/>
        </w:rPr>
        <w:t>ELSE</w:t>
      </w:r>
      <w:r w:rsidRPr="00C14C93">
        <w:rPr>
          <w:b/>
        </w:rPr>
        <w:t>IF</w:t>
      </w:r>
      <w:r w:rsidR="00F767D5">
        <w:t xml:space="preserve"> </w:t>
      </w:r>
      <w:r w:rsidR="00F767D5" w:rsidRPr="00F767D5">
        <w:rPr>
          <w:b/>
        </w:rPr>
        <w:t>Length</w:t>
      </w:r>
      <w:r>
        <w:t>(MXNumber3)&gt; 70 THEN</w:t>
      </w:r>
    </w:p>
    <w:p w14:paraId="27635FA0" w14:textId="77777777" w:rsidR="00190175" w:rsidRDefault="00190175" w:rsidP="00190175">
      <w:pPr>
        <w:ind w:left="810" w:right="-137"/>
      </w:pPr>
      <w:r>
        <w:t xml:space="preserve">      </w:t>
      </w:r>
      <w:r w:rsidRPr="00D83C49">
        <w:t>MTNameAndAddressTable[</w:t>
      </w:r>
      <w:r>
        <w:t>NextIndex</w:t>
      </w:r>
      <w:r w:rsidRPr="00D83C49">
        <w:t>]</w:t>
      </w:r>
      <w:r>
        <w:t xml:space="preserve">= </w:t>
      </w:r>
      <w:r w:rsidRPr="00F767D5">
        <w:rPr>
          <w:b/>
        </w:rPr>
        <w:t>Substring</w:t>
      </w:r>
      <w:r>
        <w:t>(MXNumber3,1,35))</w:t>
      </w:r>
    </w:p>
    <w:p w14:paraId="2A585312" w14:textId="77777777" w:rsidR="00190175" w:rsidRDefault="00190175" w:rsidP="00190175">
      <w:pPr>
        <w:ind w:left="810" w:right="-137"/>
      </w:pPr>
    </w:p>
    <w:p w14:paraId="19779A21" w14:textId="77777777" w:rsidR="00190175" w:rsidRDefault="00190175" w:rsidP="00190175">
      <w:pPr>
        <w:ind w:left="810" w:right="-137"/>
      </w:pPr>
      <w:r>
        <w:t xml:space="preserve">      NextIndex = NextIndex + 1</w:t>
      </w:r>
    </w:p>
    <w:p w14:paraId="43EC9BE1" w14:textId="77777777" w:rsidR="00190175" w:rsidRDefault="00190175" w:rsidP="00190175">
      <w:pPr>
        <w:ind w:left="810" w:right="-137"/>
      </w:pPr>
      <w:r>
        <w:t xml:space="preserve">      </w:t>
      </w:r>
      <w:r w:rsidRPr="00D83C49">
        <w:t>MTNameAndAddressTable[</w:t>
      </w:r>
      <w:r>
        <w:t>NextIndex</w:t>
      </w:r>
      <w:r w:rsidRPr="00D83C49">
        <w:t>]</w:t>
      </w:r>
      <w:r>
        <w:t>=</w:t>
      </w:r>
      <w:r w:rsidRPr="00F767D5">
        <w:rPr>
          <w:b/>
        </w:rPr>
        <w:t>Substring</w:t>
      </w:r>
      <w:r>
        <w:t>(MXNumber3,36,35))</w:t>
      </w:r>
    </w:p>
    <w:p w14:paraId="6724F029" w14:textId="77777777" w:rsidR="00190175" w:rsidRDefault="00190175" w:rsidP="00190175">
      <w:pPr>
        <w:ind w:left="810" w:right="-137"/>
      </w:pPr>
    </w:p>
    <w:p w14:paraId="0F1E448A" w14:textId="77777777" w:rsidR="00190175" w:rsidRDefault="00190175" w:rsidP="00190175">
      <w:pPr>
        <w:ind w:left="810" w:right="-137"/>
      </w:pPr>
      <w:r>
        <w:t xml:space="preserve">     NextIndex = NextIndex + 1</w:t>
      </w:r>
    </w:p>
    <w:p w14:paraId="17382E56" w14:textId="77777777" w:rsidR="00190175" w:rsidRDefault="00190175" w:rsidP="00190175">
      <w:pPr>
        <w:ind w:left="810" w:right="-137"/>
      </w:pPr>
    </w:p>
    <w:p w14:paraId="615668AA" w14:textId="77777777" w:rsidR="00190175" w:rsidRDefault="00190175" w:rsidP="00190175">
      <w:pPr>
        <w:ind w:left="810" w:right="-137"/>
      </w:pPr>
      <w:r>
        <w:t xml:space="preserve">     </w:t>
      </w:r>
      <w:r w:rsidRPr="00D83C49">
        <w:t>MTNameAndAddressTable[</w:t>
      </w:r>
      <w:r>
        <w:t>NextIndex</w:t>
      </w:r>
      <w:r w:rsidRPr="00D83C49">
        <w:t>]</w:t>
      </w:r>
      <w:r>
        <w:t xml:space="preserve">= </w:t>
      </w:r>
      <w:r w:rsidRPr="00F767D5">
        <w:rPr>
          <w:b/>
        </w:rPr>
        <w:t>Substring</w:t>
      </w:r>
      <w:r>
        <w:t>(MXNumber3,71)</w:t>
      </w:r>
    </w:p>
    <w:p w14:paraId="4AFA3047" w14:textId="77777777" w:rsidR="00190175" w:rsidRDefault="00190175" w:rsidP="00190175">
      <w:pPr>
        <w:ind w:left="810" w:right="-137"/>
      </w:pPr>
    </w:p>
    <w:p w14:paraId="7B1AEA8F" w14:textId="3B67B1D9" w:rsidR="00190175" w:rsidRDefault="00190175" w:rsidP="00190175">
      <w:pPr>
        <w:ind w:left="0" w:right="-137" w:firstLine="0"/>
      </w:pPr>
      <w:r>
        <w:rPr>
          <w:b/>
        </w:rPr>
        <w:t xml:space="preserve">      </w:t>
      </w:r>
      <w:r w:rsidR="00F767D5">
        <w:rPr>
          <w:b/>
        </w:rPr>
        <w:t>ELSE</w:t>
      </w:r>
      <w:r w:rsidRPr="00C14C93">
        <w:rPr>
          <w:b/>
        </w:rPr>
        <w:t>IF</w:t>
      </w:r>
      <w:r w:rsidR="001115BB">
        <w:t xml:space="preserve"> </w:t>
      </w:r>
      <w:r w:rsidR="001115BB" w:rsidRPr="001115BB">
        <w:rPr>
          <w:b/>
        </w:rPr>
        <w:t>Length</w:t>
      </w:r>
      <w:r>
        <w:t>(MXNumber3)&gt; 35 THEN</w:t>
      </w:r>
    </w:p>
    <w:p w14:paraId="52A556D3" w14:textId="77777777" w:rsidR="00190175" w:rsidRDefault="00190175" w:rsidP="00190175">
      <w:pPr>
        <w:ind w:left="810" w:right="-137"/>
      </w:pPr>
      <w:r>
        <w:t xml:space="preserve">      </w:t>
      </w:r>
      <w:r w:rsidRPr="00D83C49">
        <w:t>MTNameAndAddressTable[</w:t>
      </w:r>
      <w:r>
        <w:t>NextIndex</w:t>
      </w:r>
      <w:r w:rsidRPr="00D83C49">
        <w:t>]</w:t>
      </w:r>
      <w:r>
        <w:t xml:space="preserve">= </w:t>
      </w:r>
      <w:r w:rsidRPr="001115BB">
        <w:rPr>
          <w:b/>
        </w:rPr>
        <w:t>Substring</w:t>
      </w:r>
      <w:r>
        <w:t>(MXNumber3,1,35))</w:t>
      </w:r>
    </w:p>
    <w:p w14:paraId="2C00C5A1" w14:textId="77777777" w:rsidR="00190175" w:rsidRDefault="00190175" w:rsidP="00190175">
      <w:pPr>
        <w:ind w:left="810" w:right="-137"/>
      </w:pPr>
    </w:p>
    <w:p w14:paraId="34AA7753" w14:textId="77777777" w:rsidR="00190175" w:rsidRDefault="00190175" w:rsidP="00190175">
      <w:pPr>
        <w:ind w:left="810" w:right="-137"/>
      </w:pPr>
      <w:r>
        <w:t xml:space="preserve">      NextIndex = NextIndex + 1</w:t>
      </w:r>
    </w:p>
    <w:p w14:paraId="0AB069B9" w14:textId="77777777" w:rsidR="00190175" w:rsidRDefault="00190175" w:rsidP="00190175">
      <w:pPr>
        <w:ind w:left="810" w:right="-137"/>
      </w:pPr>
    </w:p>
    <w:p w14:paraId="2CD48505" w14:textId="77777777" w:rsidR="00190175" w:rsidRDefault="00190175" w:rsidP="00190175">
      <w:pPr>
        <w:ind w:left="810" w:right="-137"/>
      </w:pPr>
      <w:r>
        <w:t xml:space="preserve">      </w:t>
      </w:r>
      <w:r w:rsidRPr="00D83C49">
        <w:t>MTNameAndAddressTable[</w:t>
      </w:r>
      <w:r>
        <w:t>NextIndex</w:t>
      </w:r>
      <w:r w:rsidRPr="00D83C49">
        <w:t>]</w:t>
      </w:r>
      <w:r>
        <w:t xml:space="preserve">= </w:t>
      </w:r>
      <w:r w:rsidRPr="001115BB">
        <w:rPr>
          <w:b/>
        </w:rPr>
        <w:t>Substring</w:t>
      </w:r>
      <w:r>
        <w:t>(MXNumber3,36)</w:t>
      </w:r>
    </w:p>
    <w:p w14:paraId="6FFFEE19" w14:textId="77777777" w:rsidR="00190175" w:rsidRDefault="00190175" w:rsidP="00190175">
      <w:pPr>
        <w:ind w:left="810" w:right="-137"/>
      </w:pPr>
    </w:p>
    <w:p w14:paraId="485E3AC1" w14:textId="77777777" w:rsidR="00190175" w:rsidRPr="00C14C93" w:rsidRDefault="00190175" w:rsidP="00190175">
      <w:pPr>
        <w:ind w:left="0" w:right="-137" w:firstLine="0"/>
        <w:rPr>
          <w:b/>
        </w:rPr>
      </w:pPr>
      <w:r>
        <w:rPr>
          <w:b/>
        </w:rPr>
        <w:t xml:space="preserve">      </w:t>
      </w:r>
      <w:r w:rsidRPr="00C14C93">
        <w:rPr>
          <w:b/>
        </w:rPr>
        <w:t xml:space="preserve">ELSE </w:t>
      </w:r>
    </w:p>
    <w:p w14:paraId="6200D9C0" w14:textId="77777777" w:rsidR="00190175" w:rsidRDefault="00190175" w:rsidP="00190175">
      <w:pPr>
        <w:ind w:left="810" w:right="-137"/>
      </w:pPr>
    </w:p>
    <w:p w14:paraId="55AE7A35" w14:textId="77777777" w:rsidR="00190175" w:rsidRDefault="00190175" w:rsidP="00190175">
      <w:pPr>
        <w:ind w:left="810" w:right="-137"/>
      </w:pPr>
      <w:r>
        <w:t xml:space="preserve">      </w:t>
      </w:r>
      <w:r w:rsidRPr="00D83C49">
        <w:t>MTNameAndAddressTable[</w:t>
      </w:r>
      <w:r>
        <w:t>NextIndex</w:t>
      </w:r>
      <w:r w:rsidRPr="00D83C49">
        <w:t>]</w:t>
      </w:r>
      <w:r>
        <w:t>= MXNumber3</w:t>
      </w:r>
    </w:p>
    <w:p w14:paraId="21932CD4" w14:textId="77777777" w:rsidR="00190175" w:rsidRDefault="00190175" w:rsidP="00190175">
      <w:pPr>
        <w:ind w:left="810" w:right="-137"/>
      </w:pPr>
    </w:p>
    <w:p w14:paraId="262B983C" w14:textId="77777777" w:rsidR="00190175" w:rsidRPr="00C14C93" w:rsidRDefault="00190175" w:rsidP="000D0CFA">
      <w:pPr>
        <w:tabs>
          <w:tab w:val="left" w:pos="810"/>
          <w:tab w:val="left" w:pos="1080"/>
        </w:tabs>
        <w:ind w:left="0" w:right="-137" w:firstLine="0"/>
        <w:rPr>
          <w:b/>
        </w:rPr>
      </w:pPr>
      <w:r>
        <w:rPr>
          <w:b/>
        </w:rPr>
        <w:t xml:space="preserve">      </w:t>
      </w:r>
      <w:r w:rsidRPr="00C14C93">
        <w:rPr>
          <w:b/>
        </w:rPr>
        <w:t>ENDIF</w:t>
      </w:r>
    </w:p>
    <w:p w14:paraId="717BF9C1" w14:textId="77777777" w:rsidR="00190175" w:rsidRDefault="00190175" w:rsidP="00190175">
      <w:pPr>
        <w:ind w:left="810" w:right="-137"/>
      </w:pPr>
    </w:p>
    <w:p w14:paraId="3C2957A7" w14:textId="77777777" w:rsidR="00190175" w:rsidRDefault="00190175" w:rsidP="00190175">
      <w:pPr>
        <w:ind w:left="810" w:right="-137"/>
      </w:pPr>
      <w:r>
        <w:t xml:space="preserve">   </w:t>
      </w:r>
    </w:p>
    <w:p w14:paraId="191462EF" w14:textId="77777777" w:rsidR="00190175" w:rsidRDefault="00190175" w:rsidP="00190175">
      <w:pPr>
        <w:ind w:left="810" w:right="-137"/>
      </w:pPr>
      <w:r w:rsidRPr="00C14C93">
        <w:rPr>
          <w:b/>
        </w:rPr>
        <w:t>Subfunction</w:t>
      </w:r>
      <w:r>
        <w:t xml:space="preserve"> </w:t>
      </w:r>
      <w:r>
        <w:rPr>
          <w:b/>
        </w:rPr>
        <w:t xml:space="preserve">Case21   </w:t>
      </w:r>
    </w:p>
    <w:p w14:paraId="3E242651" w14:textId="77777777" w:rsidR="00190175" w:rsidRPr="007E540A" w:rsidRDefault="00190175" w:rsidP="00190175">
      <w:pPr>
        <w:ind w:left="810" w:right="-137"/>
      </w:pPr>
      <w:r w:rsidRPr="00D83C49">
        <w:t xml:space="preserve">/* </w:t>
      </w:r>
      <w:r>
        <w:t>MXNumber2 uses 1 line and MXNumber3 uses 1 line */</w:t>
      </w:r>
    </w:p>
    <w:p w14:paraId="0BDED3CF" w14:textId="5CB0DCCB" w:rsidR="00190175" w:rsidRDefault="00190175" w:rsidP="00190175">
      <w:pPr>
        <w:ind w:left="810" w:right="-137"/>
      </w:pPr>
      <w:r w:rsidRPr="00D83C49">
        <w:rPr>
          <w:b/>
        </w:rPr>
        <w:t>IF</w:t>
      </w:r>
      <w:r w:rsidR="003A7F1D">
        <w:t xml:space="preserve"> </w:t>
      </w:r>
      <w:r w:rsidR="003A7F1D" w:rsidRPr="003A7F1D">
        <w:rPr>
          <w:b/>
        </w:rPr>
        <w:t>Length</w:t>
      </w:r>
      <w:r>
        <w:t>(MXNumber2) &gt; 35 THEN</w:t>
      </w:r>
    </w:p>
    <w:p w14:paraId="7E7072A1" w14:textId="5CFEC4E8" w:rsidR="00190175" w:rsidRDefault="00190175" w:rsidP="00190175">
      <w:pPr>
        <w:ind w:left="810" w:right="-137"/>
      </w:pPr>
      <w:r>
        <w:t xml:space="preserve">             </w:t>
      </w:r>
      <w:r w:rsidRPr="00D83C49">
        <w:t>MTNameAndAddressTable[</w:t>
      </w:r>
      <w:r>
        <w:t>NextIndex</w:t>
      </w:r>
      <w:r w:rsidRPr="00D83C49">
        <w:t>]</w:t>
      </w:r>
      <w:r w:rsidR="003A7F1D">
        <w:t xml:space="preserve">= </w:t>
      </w:r>
      <w:r w:rsidR="003A7F1D" w:rsidRPr="003A7F1D">
        <w:rPr>
          <w:b/>
        </w:rPr>
        <w:t>Concate</w:t>
      </w:r>
      <w:r w:rsidRPr="003A7F1D">
        <w:rPr>
          <w:b/>
        </w:rPr>
        <w:t>n</w:t>
      </w:r>
      <w:r w:rsidR="003A7F1D" w:rsidRPr="003A7F1D">
        <w:rPr>
          <w:b/>
        </w:rPr>
        <w:t>a</w:t>
      </w:r>
      <w:r w:rsidRPr="003A7F1D">
        <w:rPr>
          <w:b/>
        </w:rPr>
        <w:t>te</w:t>
      </w:r>
      <w:r>
        <w:t>(</w:t>
      </w:r>
      <w:r w:rsidRPr="003A7F1D">
        <w:rPr>
          <w:b/>
        </w:rPr>
        <w:t>Substring</w:t>
      </w:r>
      <w:r>
        <w:t>(MXNumber2,1,34), “+”)</w:t>
      </w:r>
    </w:p>
    <w:p w14:paraId="3AEA80CD" w14:textId="77777777" w:rsidR="00190175" w:rsidRDefault="00190175" w:rsidP="00190175">
      <w:pPr>
        <w:ind w:left="810" w:right="-137"/>
      </w:pPr>
      <w:r>
        <w:t xml:space="preserve">   </w:t>
      </w:r>
    </w:p>
    <w:p w14:paraId="515C0B1E" w14:textId="77777777" w:rsidR="00190175" w:rsidRPr="00C14C93" w:rsidRDefault="00190175" w:rsidP="00190175">
      <w:pPr>
        <w:ind w:left="810" w:right="-137"/>
        <w:rPr>
          <w:b/>
        </w:rPr>
      </w:pPr>
      <w:r w:rsidRPr="00C14C93">
        <w:rPr>
          <w:b/>
        </w:rPr>
        <w:t>ELSE</w:t>
      </w:r>
    </w:p>
    <w:p w14:paraId="53236526" w14:textId="77777777" w:rsidR="00190175" w:rsidRDefault="00190175" w:rsidP="00190175">
      <w:pPr>
        <w:ind w:left="810" w:right="-137"/>
      </w:pPr>
      <w:r>
        <w:t xml:space="preserve"> </w:t>
      </w:r>
      <w:r w:rsidRPr="00D83C49">
        <w:t>MTNameAndAddressTable[</w:t>
      </w:r>
      <w:r>
        <w:t>NextIndex</w:t>
      </w:r>
      <w:r w:rsidRPr="00D83C49">
        <w:t>]</w:t>
      </w:r>
      <w:r>
        <w:t>= MXNumber2</w:t>
      </w:r>
    </w:p>
    <w:p w14:paraId="0FEC4830" w14:textId="77777777" w:rsidR="00190175" w:rsidRDefault="00190175" w:rsidP="00190175">
      <w:pPr>
        <w:ind w:left="810" w:right="-137"/>
      </w:pPr>
    </w:p>
    <w:p w14:paraId="769A03B2" w14:textId="77777777" w:rsidR="00190175" w:rsidRPr="00C14C93" w:rsidRDefault="00190175" w:rsidP="00190175">
      <w:pPr>
        <w:ind w:left="810" w:right="-137"/>
        <w:rPr>
          <w:b/>
        </w:rPr>
      </w:pPr>
      <w:r w:rsidRPr="00C14C93">
        <w:rPr>
          <w:b/>
        </w:rPr>
        <w:t>ENDIF</w:t>
      </w:r>
    </w:p>
    <w:p w14:paraId="0D8CAE97" w14:textId="77777777" w:rsidR="00190175" w:rsidRPr="00C14C93" w:rsidRDefault="00190175" w:rsidP="00190175">
      <w:pPr>
        <w:ind w:left="810" w:right="-137"/>
        <w:rPr>
          <w:b/>
        </w:rPr>
      </w:pPr>
    </w:p>
    <w:p w14:paraId="6912921F" w14:textId="77777777" w:rsidR="00190175" w:rsidRDefault="00190175" w:rsidP="00190175">
      <w:pPr>
        <w:ind w:left="810" w:right="-137"/>
      </w:pPr>
      <w:r>
        <w:t>NextIndex = NextIndex + 1</w:t>
      </w:r>
    </w:p>
    <w:p w14:paraId="087CA31B" w14:textId="77777777" w:rsidR="00190175" w:rsidRDefault="00190175" w:rsidP="00190175">
      <w:pPr>
        <w:ind w:left="810" w:right="-137"/>
      </w:pPr>
    </w:p>
    <w:p w14:paraId="3089EF3E" w14:textId="6350F2DB" w:rsidR="00190175" w:rsidRDefault="00190175" w:rsidP="00190175">
      <w:pPr>
        <w:ind w:left="810" w:right="-137"/>
      </w:pPr>
      <w:r w:rsidRPr="00D83C49">
        <w:rPr>
          <w:b/>
        </w:rPr>
        <w:t>IF</w:t>
      </w:r>
      <w:r w:rsidR="003A7F1D">
        <w:t xml:space="preserve"> </w:t>
      </w:r>
      <w:r w:rsidR="003A7F1D" w:rsidRPr="003A7F1D">
        <w:rPr>
          <w:b/>
        </w:rPr>
        <w:t>Length</w:t>
      </w:r>
      <w:r>
        <w:t>(MXNumber3) &gt; 35 THEN</w:t>
      </w:r>
    </w:p>
    <w:p w14:paraId="36ABEC59" w14:textId="77777777" w:rsidR="00190175" w:rsidRDefault="00190175" w:rsidP="00190175">
      <w:pPr>
        <w:ind w:left="810" w:right="-137"/>
      </w:pPr>
      <w:r>
        <w:t xml:space="preserve">             </w:t>
      </w:r>
      <w:r w:rsidRPr="00D83C49">
        <w:t>MTNameAndAddressTable[</w:t>
      </w:r>
      <w:r>
        <w:t>NextIndex</w:t>
      </w:r>
      <w:r w:rsidRPr="00D83C49">
        <w:t>]</w:t>
      </w:r>
      <w:r>
        <w:t xml:space="preserve">= </w:t>
      </w:r>
      <w:r w:rsidRPr="003A7F1D">
        <w:rPr>
          <w:b/>
        </w:rPr>
        <w:t>Concatenate</w:t>
      </w:r>
      <w:r>
        <w:t>(</w:t>
      </w:r>
      <w:r w:rsidRPr="003A7F1D">
        <w:rPr>
          <w:b/>
        </w:rPr>
        <w:t>Substring</w:t>
      </w:r>
      <w:r>
        <w:t>(MXNumber3,1,34), “+”)</w:t>
      </w:r>
    </w:p>
    <w:p w14:paraId="7C96EF77" w14:textId="77777777" w:rsidR="00190175" w:rsidRDefault="00190175" w:rsidP="00190175">
      <w:pPr>
        <w:ind w:left="810" w:right="-137"/>
      </w:pPr>
      <w:r>
        <w:t xml:space="preserve">   </w:t>
      </w:r>
    </w:p>
    <w:p w14:paraId="456D9FF7" w14:textId="77777777" w:rsidR="00190175" w:rsidRPr="00D83C49" w:rsidRDefault="00190175" w:rsidP="00190175">
      <w:pPr>
        <w:ind w:left="810" w:right="-137"/>
        <w:rPr>
          <w:b/>
        </w:rPr>
      </w:pPr>
      <w:r w:rsidRPr="00D83C49">
        <w:rPr>
          <w:b/>
        </w:rPr>
        <w:t>ELSE</w:t>
      </w:r>
    </w:p>
    <w:p w14:paraId="199EAAC3" w14:textId="77777777" w:rsidR="00190175" w:rsidRDefault="00190175" w:rsidP="00190175">
      <w:pPr>
        <w:ind w:left="810" w:right="-137"/>
      </w:pPr>
      <w:r>
        <w:t xml:space="preserve"> </w:t>
      </w:r>
      <w:r w:rsidRPr="00D83C49">
        <w:t>MTNameAndAddressTable[</w:t>
      </w:r>
      <w:r>
        <w:t>NextIndex</w:t>
      </w:r>
      <w:r w:rsidRPr="00D83C49">
        <w:t>]</w:t>
      </w:r>
      <w:r>
        <w:t>= MXNumber3</w:t>
      </w:r>
    </w:p>
    <w:p w14:paraId="7709C11F" w14:textId="77777777" w:rsidR="00190175" w:rsidRDefault="00190175" w:rsidP="00190175">
      <w:pPr>
        <w:ind w:left="810" w:right="-137"/>
      </w:pPr>
    </w:p>
    <w:p w14:paraId="4C42AAA3" w14:textId="77777777" w:rsidR="00190175" w:rsidRPr="00D83C49" w:rsidRDefault="00190175" w:rsidP="00190175">
      <w:pPr>
        <w:ind w:left="810" w:right="-137"/>
        <w:rPr>
          <w:b/>
        </w:rPr>
      </w:pPr>
      <w:r w:rsidRPr="00D83C49">
        <w:rPr>
          <w:b/>
        </w:rPr>
        <w:t>ENDIF</w:t>
      </w:r>
    </w:p>
    <w:p w14:paraId="34990A1B" w14:textId="77777777" w:rsidR="00190175" w:rsidRPr="00D83C49" w:rsidRDefault="00190175" w:rsidP="00190175">
      <w:pPr>
        <w:ind w:left="810" w:right="-137"/>
        <w:rPr>
          <w:b/>
        </w:rPr>
      </w:pPr>
    </w:p>
    <w:p w14:paraId="6E256DF2" w14:textId="77777777" w:rsidR="00190175" w:rsidRDefault="00190175" w:rsidP="00190175">
      <w:pPr>
        <w:ind w:left="810" w:right="-137"/>
      </w:pPr>
    </w:p>
    <w:p w14:paraId="2CF7C956" w14:textId="77777777" w:rsidR="00190175" w:rsidRDefault="00190175" w:rsidP="00190175">
      <w:pPr>
        <w:ind w:left="810" w:right="-137"/>
      </w:pPr>
    </w:p>
    <w:p w14:paraId="38F3BBCA" w14:textId="77777777" w:rsidR="00190175" w:rsidRDefault="00190175" w:rsidP="00190175">
      <w:pPr>
        <w:ind w:left="810" w:right="-137"/>
      </w:pPr>
      <w:r w:rsidRPr="00C14C93">
        <w:rPr>
          <w:b/>
        </w:rPr>
        <w:t>Subfunction</w:t>
      </w:r>
      <w:r>
        <w:t xml:space="preserve"> </w:t>
      </w:r>
      <w:r>
        <w:rPr>
          <w:b/>
        </w:rPr>
        <w:t xml:space="preserve">Case22   </w:t>
      </w:r>
    </w:p>
    <w:p w14:paraId="7977FC29" w14:textId="77777777" w:rsidR="00190175" w:rsidRDefault="00190175" w:rsidP="00190175">
      <w:pPr>
        <w:ind w:left="810" w:right="-137"/>
      </w:pPr>
    </w:p>
    <w:p w14:paraId="0B11B18D" w14:textId="77777777" w:rsidR="00190175" w:rsidRDefault="00190175" w:rsidP="00190175">
      <w:pPr>
        <w:ind w:left="810" w:right="-137"/>
      </w:pPr>
      <w:r>
        <w:t>/* MXNumber3 can use 2 lines */</w:t>
      </w:r>
    </w:p>
    <w:p w14:paraId="40D51D0E" w14:textId="77777777" w:rsidR="00190175" w:rsidRDefault="00190175" w:rsidP="00190175">
      <w:pPr>
        <w:ind w:left="810" w:right="-137"/>
      </w:pPr>
    </w:p>
    <w:p w14:paraId="4AC869B8" w14:textId="5323773D" w:rsidR="00190175" w:rsidRDefault="00190175" w:rsidP="00190175">
      <w:pPr>
        <w:ind w:left="810" w:right="-137"/>
      </w:pPr>
      <w:r w:rsidRPr="00D83C49">
        <w:rPr>
          <w:b/>
        </w:rPr>
        <w:t>IF</w:t>
      </w:r>
      <w:r w:rsidR="003A7F1D">
        <w:t xml:space="preserve"> </w:t>
      </w:r>
      <w:r w:rsidR="003A7F1D" w:rsidRPr="003A7F1D">
        <w:rPr>
          <w:b/>
        </w:rPr>
        <w:t>Length</w:t>
      </w:r>
      <w:r>
        <w:t>(MXNumber3) &gt; 70 THEN</w:t>
      </w:r>
    </w:p>
    <w:p w14:paraId="058C8433" w14:textId="77777777" w:rsidR="00190175" w:rsidRDefault="00190175" w:rsidP="00190175">
      <w:pPr>
        <w:ind w:left="810" w:right="-137"/>
      </w:pPr>
      <w:r>
        <w:t xml:space="preserve">             </w:t>
      </w:r>
      <w:r w:rsidRPr="00D83C49">
        <w:t>MTNameAndAddressTable[</w:t>
      </w:r>
      <w:r>
        <w:t>NextIndex</w:t>
      </w:r>
      <w:r w:rsidRPr="00D83C49">
        <w:t>]</w:t>
      </w:r>
      <w:r>
        <w:t xml:space="preserve">= </w:t>
      </w:r>
      <w:r w:rsidRPr="003A7F1D">
        <w:rPr>
          <w:b/>
        </w:rPr>
        <w:t>Substring</w:t>
      </w:r>
      <w:r>
        <w:t>(MXNumber3,1,35)</w:t>
      </w:r>
    </w:p>
    <w:p w14:paraId="7AB84F85" w14:textId="77777777" w:rsidR="00190175" w:rsidRDefault="00190175" w:rsidP="00190175">
      <w:pPr>
        <w:ind w:left="810" w:right="-137"/>
      </w:pPr>
    </w:p>
    <w:p w14:paraId="0BCFADF6" w14:textId="77777777" w:rsidR="00190175" w:rsidRDefault="00190175" w:rsidP="00190175">
      <w:pPr>
        <w:ind w:left="810" w:right="-137"/>
      </w:pPr>
      <w:r>
        <w:t xml:space="preserve">            NextIndex = NextIndex + 1</w:t>
      </w:r>
    </w:p>
    <w:p w14:paraId="39516799" w14:textId="77777777" w:rsidR="00190175" w:rsidRDefault="00190175" w:rsidP="00190175">
      <w:pPr>
        <w:ind w:left="810" w:right="-137"/>
      </w:pPr>
    </w:p>
    <w:p w14:paraId="03001906" w14:textId="77777777" w:rsidR="00190175" w:rsidRDefault="00190175" w:rsidP="00190175">
      <w:pPr>
        <w:ind w:left="810" w:right="-137"/>
      </w:pPr>
      <w:r>
        <w:t xml:space="preserve">            </w:t>
      </w:r>
      <w:r w:rsidRPr="00D83C49">
        <w:t>MTNameAndAddressTable[</w:t>
      </w:r>
      <w:r>
        <w:t>NextIndex</w:t>
      </w:r>
      <w:r w:rsidRPr="00D83C49">
        <w:t>]</w:t>
      </w:r>
      <w:r>
        <w:t xml:space="preserve">= </w:t>
      </w:r>
      <w:r w:rsidRPr="003A7F1D">
        <w:rPr>
          <w:b/>
        </w:rPr>
        <w:t>Concatenate</w:t>
      </w:r>
      <w:r>
        <w:t>(</w:t>
      </w:r>
      <w:r w:rsidRPr="003A7F1D">
        <w:rPr>
          <w:b/>
        </w:rPr>
        <w:t>Substring</w:t>
      </w:r>
      <w:r>
        <w:t>(MXNumber3,36,34), “+”)</w:t>
      </w:r>
    </w:p>
    <w:p w14:paraId="35CCB6C0" w14:textId="77777777" w:rsidR="00190175" w:rsidRDefault="00190175" w:rsidP="00190175">
      <w:pPr>
        <w:ind w:left="810" w:right="-137"/>
      </w:pPr>
    </w:p>
    <w:p w14:paraId="098BA6BE" w14:textId="7BB7187A" w:rsidR="00190175" w:rsidRDefault="00190175" w:rsidP="00190175">
      <w:pPr>
        <w:ind w:left="810" w:right="-137"/>
      </w:pPr>
      <w:r w:rsidRPr="00C14C93">
        <w:rPr>
          <w:b/>
        </w:rPr>
        <w:t>ELSEIF</w:t>
      </w:r>
      <w:r>
        <w:t xml:space="preserve"> LENGTH(MXNumber3) &gt; 35</w:t>
      </w:r>
      <w:r w:rsidR="003A7F1D">
        <w:t xml:space="preserve"> THEN</w:t>
      </w:r>
    </w:p>
    <w:p w14:paraId="4D8879F9" w14:textId="77777777" w:rsidR="00190175" w:rsidRDefault="00190175" w:rsidP="00190175">
      <w:pPr>
        <w:ind w:left="810" w:right="-137"/>
      </w:pPr>
    </w:p>
    <w:p w14:paraId="07BC3315" w14:textId="77777777" w:rsidR="00190175" w:rsidRDefault="00190175" w:rsidP="00190175">
      <w:pPr>
        <w:ind w:left="810" w:right="-137"/>
      </w:pPr>
      <w:r>
        <w:lastRenderedPageBreak/>
        <w:t xml:space="preserve">             </w:t>
      </w:r>
      <w:r w:rsidRPr="00D83C49">
        <w:t>MTNameAndAddressTable[</w:t>
      </w:r>
      <w:r>
        <w:t>NextIndex</w:t>
      </w:r>
      <w:r w:rsidRPr="00D83C49">
        <w:t>]</w:t>
      </w:r>
      <w:r>
        <w:t xml:space="preserve">= </w:t>
      </w:r>
      <w:r w:rsidRPr="003A7F1D">
        <w:rPr>
          <w:b/>
        </w:rPr>
        <w:t>Substring</w:t>
      </w:r>
      <w:r>
        <w:t>(MXNumber3,1,35)</w:t>
      </w:r>
    </w:p>
    <w:p w14:paraId="5A005623" w14:textId="77777777" w:rsidR="00190175" w:rsidRDefault="00190175" w:rsidP="00190175">
      <w:pPr>
        <w:ind w:left="810" w:right="-137"/>
      </w:pPr>
    </w:p>
    <w:p w14:paraId="59F56EAE" w14:textId="77777777" w:rsidR="00190175" w:rsidRDefault="00190175" w:rsidP="00190175">
      <w:pPr>
        <w:ind w:left="810" w:right="-137"/>
      </w:pPr>
      <w:r>
        <w:t xml:space="preserve">            NextIndex = NextIndex + 1</w:t>
      </w:r>
    </w:p>
    <w:p w14:paraId="37A3ED9E" w14:textId="77777777" w:rsidR="00190175" w:rsidRDefault="00190175" w:rsidP="00190175">
      <w:pPr>
        <w:ind w:left="810" w:right="-137"/>
      </w:pPr>
    </w:p>
    <w:p w14:paraId="26DF8929" w14:textId="77777777" w:rsidR="00190175" w:rsidRDefault="00190175" w:rsidP="00190175">
      <w:pPr>
        <w:ind w:left="810" w:right="-137"/>
      </w:pPr>
      <w:r>
        <w:t xml:space="preserve">            </w:t>
      </w:r>
      <w:r w:rsidRPr="00D83C49">
        <w:t>MTNameAndAddressTable[</w:t>
      </w:r>
      <w:r>
        <w:t>NextIndex</w:t>
      </w:r>
      <w:r w:rsidRPr="00D83C49">
        <w:t>]</w:t>
      </w:r>
      <w:r>
        <w:t xml:space="preserve">= </w:t>
      </w:r>
      <w:r w:rsidRPr="003A7F1D">
        <w:rPr>
          <w:b/>
        </w:rPr>
        <w:t>Substring</w:t>
      </w:r>
      <w:r>
        <w:t>(MXNumber3,36)</w:t>
      </w:r>
    </w:p>
    <w:p w14:paraId="689DBDAA" w14:textId="77777777" w:rsidR="00190175" w:rsidRDefault="00190175" w:rsidP="00190175">
      <w:pPr>
        <w:ind w:left="810" w:right="-137"/>
      </w:pPr>
    </w:p>
    <w:p w14:paraId="0681FF73" w14:textId="77777777" w:rsidR="00190175" w:rsidRDefault="00190175" w:rsidP="00190175">
      <w:pPr>
        <w:ind w:left="810" w:right="-137"/>
      </w:pPr>
    </w:p>
    <w:p w14:paraId="44318657" w14:textId="77777777" w:rsidR="00190175" w:rsidRPr="00C14C93" w:rsidRDefault="00190175" w:rsidP="00190175">
      <w:pPr>
        <w:ind w:left="810" w:right="-137"/>
        <w:rPr>
          <w:b/>
        </w:rPr>
      </w:pPr>
      <w:r w:rsidRPr="00C14C93">
        <w:rPr>
          <w:b/>
        </w:rPr>
        <w:t>ELSE</w:t>
      </w:r>
    </w:p>
    <w:p w14:paraId="3AFB8DD9" w14:textId="77777777" w:rsidR="00190175" w:rsidRDefault="00190175" w:rsidP="00190175">
      <w:pPr>
        <w:ind w:left="810" w:right="-137"/>
      </w:pPr>
      <w:r>
        <w:t xml:space="preserve">            </w:t>
      </w:r>
      <w:r w:rsidRPr="00D83C49">
        <w:t>MTNameAndAddressTable[</w:t>
      </w:r>
      <w:r>
        <w:t>NextIndex</w:t>
      </w:r>
      <w:r w:rsidRPr="00D83C49">
        <w:t>]</w:t>
      </w:r>
      <w:r>
        <w:t>= MXNumber3</w:t>
      </w:r>
    </w:p>
    <w:p w14:paraId="5F7D9A4B" w14:textId="77777777" w:rsidR="00190175" w:rsidRDefault="00190175" w:rsidP="00190175">
      <w:pPr>
        <w:ind w:left="810" w:right="-137"/>
      </w:pPr>
    </w:p>
    <w:p w14:paraId="70950EA1" w14:textId="77777777" w:rsidR="00190175" w:rsidRDefault="00190175" w:rsidP="00190175">
      <w:pPr>
        <w:ind w:left="810" w:right="-137"/>
        <w:rPr>
          <w:b/>
        </w:rPr>
      </w:pPr>
      <w:r w:rsidRPr="00C14C93">
        <w:rPr>
          <w:b/>
        </w:rPr>
        <w:t>ENDIF</w:t>
      </w:r>
    </w:p>
    <w:p w14:paraId="621570B7" w14:textId="77777777" w:rsidR="002764F6" w:rsidRPr="00885685" w:rsidRDefault="002764F6" w:rsidP="002764F6">
      <w:pPr>
        <w:tabs>
          <w:tab w:val="center" w:pos="849"/>
          <w:tab w:val="center" w:pos="1417"/>
          <w:tab w:val="center" w:pos="2463"/>
        </w:tabs>
        <w:spacing w:after="207"/>
        <w:ind w:left="0" w:firstLine="0"/>
        <w:rPr>
          <w:rFonts w:eastAsia="Arial"/>
        </w:rPr>
      </w:pPr>
    </w:p>
    <w:p w14:paraId="2ACE2439" w14:textId="26232314" w:rsidR="007F1A55" w:rsidRDefault="00770D68" w:rsidP="007F1A55">
      <w:pPr>
        <w:pStyle w:val="Heading3"/>
      </w:pPr>
      <w:bookmarkStart w:id="2760" w:name="_Toc136351286"/>
      <w:r>
        <w:t>4.2.10</w:t>
      </w:r>
      <w:r w:rsidR="007F1A55">
        <w:t xml:space="preserve">  MX_To_MT54A</w:t>
      </w:r>
      <w:bookmarkEnd w:id="2760"/>
    </w:p>
    <w:p w14:paraId="41505627" w14:textId="77777777" w:rsidR="007F1A55" w:rsidRDefault="007F1A55" w:rsidP="007F1A55"/>
    <w:p w14:paraId="4205FFE4" w14:textId="77777777" w:rsidR="007F1A55" w:rsidRDefault="007F1A55" w:rsidP="007F1A55"/>
    <w:p w14:paraId="7B36B2FA" w14:textId="77777777" w:rsidR="007F1A55" w:rsidRDefault="007F1A55" w:rsidP="007F1A55">
      <w:pPr>
        <w:spacing w:after="95"/>
        <w:ind w:left="419" w:right="157" w:hanging="7"/>
      </w:pPr>
      <w:r>
        <w:rPr>
          <w:rFonts w:ascii="Arial" w:eastAsia="Arial" w:hAnsi="Arial" w:cs="Arial"/>
          <w:b/>
        </w:rPr>
        <w:t xml:space="preserve">Name </w:t>
      </w:r>
    </w:p>
    <w:p w14:paraId="7C7D2943" w14:textId="77777777" w:rsidR="007F1A55" w:rsidRDefault="007F1A55" w:rsidP="007F1A55">
      <w:pPr>
        <w:spacing w:after="112" w:line="249" w:lineRule="auto"/>
        <w:ind w:left="849" w:right="15" w:hanging="10"/>
      </w:pPr>
      <w:r>
        <w:rPr>
          <w:rFonts w:ascii="Arial" w:eastAsia="Arial" w:hAnsi="Arial" w:cs="Arial"/>
        </w:rPr>
        <w:t>MX_To_MT54A</w:t>
      </w:r>
    </w:p>
    <w:p w14:paraId="68A4E6B3" w14:textId="77777777" w:rsidR="007F1A55" w:rsidRDefault="007F1A55" w:rsidP="007F1A55">
      <w:pPr>
        <w:spacing w:after="95"/>
        <w:ind w:left="419" w:right="157" w:hanging="7"/>
        <w:rPr>
          <w:rFonts w:ascii="Arial" w:eastAsia="Arial" w:hAnsi="Arial" w:cs="Arial"/>
          <w:b/>
        </w:rPr>
      </w:pPr>
      <w:r>
        <w:rPr>
          <w:rFonts w:ascii="Arial" w:eastAsia="Arial" w:hAnsi="Arial" w:cs="Arial"/>
          <w:b/>
        </w:rPr>
        <w:t xml:space="preserve">Business description  </w:t>
      </w:r>
    </w:p>
    <w:p w14:paraId="19334882" w14:textId="2369EDB6" w:rsidR="007F1A55" w:rsidRDefault="007F1A55" w:rsidP="007F1A55">
      <w:pPr>
        <w:spacing w:after="112" w:line="249" w:lineRule="auto"/>
        <w:ind w:left="850" w:right="15" w:firstLine="0"/>
        <w:rPr>
          <w:rFonts w:ascii="Arial" w:eastAsia="Arial" w:hAnsi="Arial" w:cs="Arial"/>
        </w:rPr>
      </w:pPr>
      <w:r>
        <w:rPr>
          <w:rFonts w:ascii="Arial" w:eastAsia="Arial" w:hAnsi="Arial" w:cs="Arial"/>
        </w:rPr>
        <w:t>The function extracts from InstructionForNextAgent the code /FIN54/ coming from very specific scenarios in MT.</w:t>
      </w:r>
      <w:ins w:id="2761" w:author="BOUVY Martine [3]" w:date="2020-10-23T13:42:00Z">
        <w:r w:rsidR="00141A1A">
          <w:rPr>
            <w:rFonts w:ascii="Arial" w:eastAsia="Arial" w:hAnsi="Arial" w:cs="Arial"/>
          </w:rPr>
          <w:t xml:space="preserve"> Due to the definition of pacs.009 ADV, this f</w:t>
        </w:r>
        <w:r w:rsidR="00FE46DB">
          <w:rPr>
            <w:rFonts w:ascii="Arial" w:eastAsia="Arial" w:hAnsi="Arial" w:cs="Arial"/>
          </w:rPr>
          <w:t xml:space="preserve">unction is not relevant anymore and will be deleted. </w:t>
        </w:r>
      </w:ins>
    </w:p>
    <w:p w14:paraId="5F7150C8" w14:textId="5AA7AE89" w:rsidR="007F1A55" w:rsidDel="00141A1A" w:rsidRDefault="007F1A55" w:rsidP="007F1A55">
      <w:pPr>
        <w:spacing w:after="112" w:line="249" w:lineRule="auto"/>
        <w:ind w:left="850" w:right="15" w:firstLine="0"/>
        <w:rPr>
          <w:del w:id="2762" w:author="BOUVY Martine [3]" w:date="2020-10-23T13:40:00Z"/>
          <w:rFonts w:ascii="Arial" w:eastAsia="Arial" w:hAnsi="Arial" w:cs="Arial"/>
        </w:rPr>
      </w:pPr>
      <w:del w:id="2763" w:author="BOUVY Martine [3]" w:date="2020-10-23T13:40:00Z">
        <w:r w:rsidDel="00141A1A">
          <w:rPr>
            <w:rFonts w:ascii="Arial" w:eastAsia="Arial" w:hAnsi="Arial" w:cs="Arial"/>
          </w:rPr>
          <w:delText>Scenario 1 payment is a serial payment but field 54A was used to indicate where</w:delText>
        </w:r>
        <w:r w:rsidRPr="00761D6B" w:rsidDel="00141A1A">
          <w:rPr>
            <w:rFonts w:ascii="Arial" w:eastAsia="Arial" w:hAnsi="Arial" w:cs="Arial"/>
          </w:rPr>
          <w:delText xml:space="preserve"> </w:delText>
        </w:r>
        <w:r w:rsidDel="00141A1A">
          <w:rPr>
            <w:rFonts w:ascii="Arial" w:eastAsia="Arial" w:hAnsi="Arial" w:cs="Arial"/>
          </w:rPr>
          <w:delText xml:space="preserve">the </w:delText>
        </w:r>
        <w:r w:rsidRPr="00761D6B" w:rsidDel="00141A1A">
          <w:rPr>
            <w:rFonts w:ascii="Arial" w:eastAsia="Arial" w:hAnsi="Arial" w:cs="Arial"/>
          </w:rPr>
          <w:delText>receiver</w:delText>
        </w:r>
        <w:r w:rsidDel="00141A1A">
          <w:rPr>
            <w:rFonts w:ascii="Arial" w:eastAsia="Arial" w:hAnsi="Arial" w:cs="Arial"/>
          </w:rPr>
          <w:delText xml:space="preserve"> of the message will claim the money (ie., branch defined in 54A/Identifier Code)</w:delText>
        </w:r>
      </w:del>
    </w:p>
    <w:p w14:paraId="1934F348" w14:textId="39688392" w:rsidR="007F1A55" w:rsidDel="00141A1A" w:rsidRDefault="007F1A55" w:rsidP="007F1A55">
      <w:pPr>
        <w:spacing w:after="112" w:line="249" w:lineRule="auto"/>
        <w:ind w:left="850" w:right="15" w:firstLine="0"/>
        <w:rPr>
          <w:del w:id="2764" w:author="BOUVY Martine [3]" w:date="2020-10-23T13:40:00Z"/>
          <w:rFonts w:ascii="Arial" w:eastAsia="Arial" w:hAnsi="Arial" w:cs="Arial"/>
        </w:rPr>
      </w:pPr>
      <w:del w:id="2765" w:author="BOUVY Martine [3]" w:date="2020-10-23T13:40:00Z">
        <w:r w:rsidDel="00141A1A">
          <w:rPr>
            <w:rFonts w:ascii="Arial" w:eastAsia="Arial" w:hAnsi="Arial" w:cs="Arial"/>
          </w:rPr>
          <w:delText xml:space="preserve">Scenario 2 payment is a MT202 using the cover method which is not allowed anymore in CBPR+ pacs.009. In that case the field 54A has been translated to InstructionForNextAgent with code /FIN54/. </w:delText>
        </w:r>
      </w:del>
    </w:p>
    <w:p w14:paraId="1F65D6D8" w14:textId="77777777" w:rsidR="007F1A55" w:rsidRDefault="007F1A55" w:rsidP="007F1A55">
      <w:pPr>
        <w:spacing w:after="112" w:line="249" w:lineRule="auto"/>
        <w:ind w:left="850" w:right="15" w:firstLine="0"/>
        <w:rPr>
          <w:rFonts w:ascii="Arial" w:eastAsia="Arial" w:hAnsi="Arial" w:cs="Arial"/>
        </w:rPr>
      </w:pPr>
    </w:p>
    <w:p w14:paraId="20EFCD19" w14:textId="65C6B44B" w:rsidR="007F1A55" w:rsidDel="00141A1A" w:rsidRDefault="007F1A55" w:rsidP="007F1A55">
      <w:pPr>
        <w:spacing w:after="112" w:line="249" w:lineRule="auto"/>
        <w:ind w:left="850" w:right="15" w:firstLine="0"/>
        <w:rPr>
          <w:del w:id="2766" w:author="BOUVY Martine [3]" w:date="2020-10-23T13:41:00Z"/>
          <w:rFonts w:ascii="Arial" w:eastAsia="Arial" w:hAnsi="Arial" w:cs="Arial"/>
        </w:rPr>
      </w:pPr>
      <w:del w:id="2767" w:author="BOUVY Martine [3]" w:date="2020-10-23T13:41:00Z">
        <w:r w:rsidDel="00141A1A">
          <w:rPr>
            <w:rFonts w:ascii="Arial" w:eastAsia="Arial" w:hAnsi="Arial" w:cs="Arial"/>
          </w:rPr>
          <w:delText>In both case, the field 54A</w:delText>
        </w:r>
        <w:r w:rsidRPr="00761D6B" w:rsidDel="00141A1A">
          <w:rPr>
            <w:rFonts w:ascii="Arial" w:eastAsia="Arial" w:hAnsi="Arial" w:cs="Arial"/>
          </w:rPr>
          <w:delText xml:space="preserve"> field has been translated from MT to MX to the field InstructionForNex</w:delText>
        </w:r>
        <w:r w:rsidDel="00141A1A">
          <w:rPr>
            <w:rFonts w:ascii="Arial" w:eastAsia="Arial" w:hAnsi="Arial" w:cs="Arial"/>
          </w:rPr>
          <w:delText>tAgent with code word /FIN54/.</w:delText>
        </w:r>
      </w:del>
    </w:p>
    <w:p w14:paraId="2A9C0D80" w14:textId="54338344" w:rsidR="007F1A55" w:rsidDel="00141A1A" w:rsidRDefault="007F1A55" w:rsidP="007F1A55">
      <w:pPr>
        <w:spacing w:after="112" w:line="249" w:lineRule="auto"/>
        <w:ind w:left="850" w:right="15" w:firstLine="0"/>
        <w:rPr>
          <w:del w:id="2768" w:author="BOUVY Martine [3]" w:date="2020-10-23T13:41:00Z"/>
          <w:rFonts w:ascii="Arial" w:eastAsia="Arial" w:hAnsi="Arial" w:cs="Arial"/>
        </w:rPr>
      </w:pPr>
      <w:del w:id="2769" w:author="BOUVY Martine [3]" w:date="2020-10-23T13:41:00Z">
        <w:r w:rsidDel="00141A1A">
          <w:rPr>
            <w:rFonts w:ascii="Arial" w:eastAsia="Arial" w:hAnsi="Arial" w:cs="Arial"/>
          </w:rPr>
          <w:delText xml:space="preserve">More information about the origin of the /FIN54/ can be found in </w:delText>
        </w:r>
        <w:r w:rsidRPr="00370492" w:rsidDel="00141A1A">
          <w:rPr>
            <w:rFonts w:ascii="Arial" w:eastAsia="Arial" w:hAnsi="Arial" w:cs="Arial"/>
          </w:rPr>
          <w:delText>METAFCT001</w:delText>
        </w:r>
        <w:r w:rsidDel="00141A1A">
          <w:rPr>
            <w:rFonts w:ascii="Arial" w:eastAsia="Arial" w:hAnsi="Arial" w:cs="Arial"/>
          </w:rPr>
          <w:delText xml:space="preserve"> (scenario 1) METAFCT002 (scenario 2) described in the excel document MT103 to pacs.008 and MT202 to pacs.009. </w:delText>
        </w:r>
      </w:del>
    </w:p>
    <w:p w14:paraId="3FBEC409" w14:textId="77777777" w:rsidR="007F1A55" w:rsidRPr="00761D6B" w:rsidRDefault="007F1A55" w:rsidP="007F1A55">
      <w:pPr>
        <w:spacing w:after="112" w:line="249" w:lineRule="auto"/>
        <w:ind w:left="850" w:right="15" w:firstLine="0"/>
        <w:rPr>
          <w:rFonts w:ascii="Arial" w:eastAsia="Arial" w:hAnsi="Arial" w:cs="Arial"/>
        </w:rPr>
      </w:pPr>
      <w:r>
        <w:rPr>
          <w:rFonts w:ascii="Arial" w:eastAsia="Arial" w:hAnsi="Arial" w:cs="Arial"/>
        </w:rPr>
        <w:t xml:space="preserve">It is expected that in the next leg of the transaction, the field has been removed as it is aimed for the receiver of the MT message. Nevertheless the translation is provided. </w:t>
      </w:r>
    </w:p>
    <w:p w14:paraId="147373A0" w14:textId="77777777" w:rsidR="007F1A55" w:rsidRDefault="007F1A55" w:rsidP="007F1A55">
      <w:pPr>
        <w:spacing w:after="112" w:line="249" w:lineRule="auto"/>
        <w:ind w:left="849" w:right="15" w:hanging="10"/>
        <w:rPr>
          <w:rFonts w:ascii="Arial" w:eastAsia="Arial" w:hAnsi="Arial" w:cs="Arial"/>
        </w:rPr>
      </w:pPr>
    </w:p>
    <w:p w14:paraId="2C27793F" w14:textId="77777777" w:rsidR="007F1A55" w:rsidRDefault="007F1A55" w:rsidP="007F1A55">
      <w:pPr>
        <w:spacing w:after="112" w:line="249" w:lineRule="auto"/>
        <w:ind w:left="849" w:right="15" w:hanging="10"/>
      </w:pPr>
      <w:r>
        <w:rPr>
          <w:rFonts w:ascii="Arial" w:eastAsia="Arial" w:hAnsi="Arial" w:cs="Arial"/>
        </w:rPr>
        <w:t xml:space="preserve">MX_To_MT54A (MXInstructionForNextAgent; MT54A) </w:t>
      </w:r>
    </w:p>
    <w:p w14:paraId="0163419A" w14:textId="77777777" w:rsidR="007F1A55" w:rsidRDefault="007F1A55" w:rsidP="007F1A55">
      <w:pPr>
        <w:spacing w:after="95"/>
        <w:ind w:left="860" w:right="157" w:hanging="7"/>
      </w:pPr>
      <w:r>
        <w:rPr>
          <w:rFonts w:ascii="Arial" w:eastAsia="Arial" w:hAnsi="Arial" w:cs="Arial"/>
          <w:b/>
        </w:rPr>
        <w:t xml:space="preserve">Input </w:t>
      </w:r>
    </w:p>
    <w:p w14:paraId="57D87102" w14:textId="77777777" w:rsidR="007F1A55" w:rsidRDefault="007F1A55" w:rsidP="007F1A55">
      <w:pPr>
        <w:spacing w:after="112" w:line="249" w:lineRule="auto"/>
        <w:ind w:left="849" w:right="15" w:hanging="10"/>
      </w:pPr>
      <w:r>
        <w:rPr>
          <w:rFonts w:ascii="Arial" w:eastAsia="Arial" w:hAnsi="Arial" w:cs="Arial"/>
        </w:rPr>
        <w:t>MXInstructionForNextAgent typed InstructionForNextAgent1</w:t>
      </w:r>
    </w:p>
    <w:p w14:paraId="25743F2F" w14:textId="77777777" w:rsidR="007F1A55" w:rsidRDefault="007F1A55" w:rsidP="007F1A55">
      <w:pPr>
        <w:spacing w:after="95"/>
        <w:ind w:left="860" w:right="157" w:hanging="7"/>
      </w:pPr>
      <w:r>
        <w:rPr>
          <w:rFonts w:ascii="Arial" w:eastAsia="Arial" w:hAnsi="Arial" w:cs="Arial"/>
          <w:b/>
        </w:rPr>
        <w:t xml:space="preserve">Output </w:t>
      </w:r>
    </w:p>
    <w:p w14:paraId="77A8AAC3" w14:textId="3500DFE5" w:rsidR="007F1A55" w:rsidRDefault="007F1A55" w:rsidP="007F1A55">
      <w:pPr>
        <w:spacing w:after="112" w:line="249" w:lineRule="auto"/>
        <w:ind w:left="0" w:right="15" w:firstLine="0"/>
        <w:rPr>
          <w:rFonts w:ascii="Arial" w:eastAsia="Arial" w:hAnsi="Arial" w:cs="Arial"/>
        </w:rPr>
      </w:pPr>
      <w:r>
        <w:rPr>
          <w:rFonts w:ascii="Arial" w:eastAsia="Arial" w:hAnsi="Arial" w:cs="Arial"/>
        </w:rPr>
        <w:tab/>
        <w:t xml:space="preserve">   MT54A: Field54 format A, Identifier Code (BIC)</w:t>
      </w:r>
    </w:p>
    <w:p w14:paraId="7D9A36CB" w14:textId="77777777" w:rsidR="006443B1" w:rsidRDefault="006443B1" w:rsidP="007F1A55">
      <w:pPr>
        <w:spacing w:after="112" w:line="249" w:lineRule="auto"/>
        <w:ind w:left="0" w:right="15" w:firstLine="0"/>
      </w:pPr>
    </w:p>
    <w:p w14:paraId="1CABFFFD" w14:textId="77777777" w:rsidR="007F1A55" w:rsidRDefault="007F1A55" w:rsidP="007F1A55">
      <w:pPr>
        <w:spacing w:after="0" w:line="370" w:lineRule="auto"/>
        <w:ind w:left="839" w:right="6155" w:hanging="427"/>
        <w:rPr>
          <w:rFonts w:ascii="Arial" w:eastAsia="Arial" w:hAnsi="Arial" w:cs="Arial"/>
          <w:b/>
        </w:rPr>
      </w:pPr>
      <w:r>
        <w:rPr>
          <w:rFonts w:ascii="Arial" w:eastAsia="Arial" w:hAnsi="Arial" w:cs="Arial"/>
          <w:b/>
        </w:rPr>
        <w:t xml:space="preserve">Preconditions </w:t>
      </w:r>
    </w:p>
    <w:p w14:paraId="0D885E36" w14:textId="266E1020" w:rsidR="007F1A55" w:rsidRDefault="006443B1" w:rsidP="007F1A55">
      <w:pPr>
        <w:spacing w:after="0" w:line="370" w:lineRule="auto"/>
        <w:ind w:left="839" w:right="-1703" w:hanging="427"/>
        <w:rPr>
          <w:rFonts w:ascii="Arial" w:hAnsi="Arial" w:cs="Arial"/>
        </w:rPr>
      </w:pPr>
      <w:r>
        <w:rPr>
          <w:rFonts w:ascii="Arial" w:hAnsi="Arial" w:cs="Arial"/>
        </w:rPr>
        <w:lastRenderedPageBreak/>
        <w:t xml:space="preserve">        </w:t>
      </w:r>
      <w:r w:rsidR="007F1A55">
        <w:rPr>
          <w:rFonts w:ascii="Arial" w:hAnsi="Arial" w:cs="Arial"/>
        </w:rPr>
        <w:t xml:space="preserve">None </w:t>
      </w:r>
    </w:p>
    <w:p w14:paraId="4392F42A" w14:textId="77777777" w:rsidR="007F1A55" w:rsidRDefault="007F1A55" w:rsidP="007F1A55">
      <w:pPr>
        <w:ind w:left="0" w:firstLine="0"/>
        <w:rPr>
          <w:rFonts w:ascii="Arial" w:eastAsia="Arial" w:hAnsi="Arial" w:cs="Arial"/>
          <w:b/>
        </w:rPr>
      </w:pPr>
      <w:r>
        <w:rPr>
          <w:rFonts w:ascii="Arial" w:eastAsia="Arial" w:hAnsi="Arial" w:cs="Arial"/>
          <w:b/>
        </w:rPr>
        <w:t xml:space="preserve">       Formal description</w:t>
      </w:r>
    </w:p>
    <w:p w14:paraId="77ADD216" w14:textId="77777777" w:rsidR="007F1A55" w:rsidRPr="00E64D2B" w:rsidRDefault="007F1A55" w:rsidP="007F1A55">
      <w:pPr>
        <w:ind w:left="0" w:firstLine="0"/>
        <w:rPr>
          <w:rFonts w:eastAsia="Arial"/>
          <w:b/>
        </w:rPr>
      </w:pPr>
    </w:p>
    <w:p w14:paraId="6261863C" w14:textId="77777777" w:rsidR="007F1A55" w:rsidRPr="0036292D" w:rsidRDefault="007F1A55" w:rsidP="007F1A55">
      <w:pPr>
        <w:ind w:left="0" w:firstLine="0"/>
        <w:rPr>
          <w:rFonts w:eastAsia="Arial"/>
        </w:rPr>
      </w:pPr>
      <w:r w:rsidRPr="0036292D">
        <w:rPr>
          <w:rFonts w:eastAsia="Arial"/>
        </w:rPr>
        <w:t>/* Local variables</w:t>
      </w:r>
    </w:p>
    <w:p w14:paraId="52678988" w14:textId="77777777" w:rsidR="007F1A55" w:rsidRPr="00E64D2B" w:rsidRDefault="007F1A55" w:rsidP="007F1A55">
      <w:pPr>
        <w:ind w:left="0" w:firstLine="0"/>
        <w:rPr>
          <w:rFonts w:eastAsia="Arial"/>
        </w:rPr>
      </w:pPr>
      <w:r w:rsidRPr="0036292D">
        <w:rPr>
          <w:rFonts w:eastAsia="Arial"/>
        </w:rPr>
        <w:t>MTInstruction</w:t>
      </w:r>
      <w:r w:rsidRPr="00E64D2B">
        <w:rPr>
          <w:rFonts w:eastAsia="Arial"/>
        </w:rPr>
        <w:t>, MT54BIC</w:t>
      </w:r>
      <w:r w:rsidRPr="0036292D">
        <w:rPr>
          <w:rFonts w:eastAsia="Arial"/>
        </w:rPr>
        <w:t xml:space="preserve"> : string</w:t>
      </w:r>
    </w:p>
    <w:p w14:paraId="69140929" w14:textId="77777777" w:rsidR="007F1A55" w:rsidRPr="00681D09" w:rsidRDefault="007F1A55" w:rsidP="007F1A55">
      <w:pPr>
        <w:ind w:left="0" w:firstLine="0"/>
        <w:rPr>
          <w:rFonts w:eastAsia="Arial"/>
        </w:rPr>
      </w:pPr>
      <w:r w:rsidRPr="00681D09">
        <w:rPr>
          <w:rFonts w:eastAsia="Arial"/>
        </w:rPr>
        <w:t>GenericPattern : pattern</w:t>
      </w:r>
      <w:r>
        <w:rPr>
          <w:rFonts w:eastAsia="Arial"/>
        </w:rPr>
        <w:t xml:space="preserve"> (regular expression) */</w:t>
      </w:r>
    </w:p>
    <w:p w14:paraId="40B0532B" w14:textId="77777777" w:rsidR="007F1A55" w:rsidRPr="00E64D2B" w:rsidRDefault="007F1A55" w:rsidP="007F1A55">
      <w:pPr>
        <w:spacing w:after="0" w:line="367" w:lineRule="auto"/>
        <w:ind w:left="869" w:right="15" w:firstLine="571"/>
        <w:rPr>
          <w:rFonts w:eastAsia="Arial"/>
        </w:rPr>
      </w:pPr>
    </w:p>
    <w:p w14:paraId="47737A54" w14:textId="77777777" w:rsidR="007F1A55" w:rsidRPr="00E64D2B" w:rsidRDefault="007F1A55" w:rsidP="007F1A55">
      <w:pPr>
        <w:spacing w:after="9"/>
        <w:ind w:left="0" w:right="157" w:firstLine="0"/>
        <w:rPr>
          <w:rFonts w:eastAsia="Arial"/>
        </w:rPr>
      </w:pPr>
      <w:r w:rsidRPr="00E64D2B">
        <w:rPr>
          <w:rFonts w:eastAsia="Arial"/>
        </w:rPr>
        <w:t>/* To extract /FIN54/ and related business information which is expected to be a valid BIC, search for the codeword /FIN54/ and extract them. It is assumed that the codeword /FIN54/ is present only once. Other code words present in the string must have a pattern  “/max8c/” eg., /REC/, /INT/, /INTA/.</w:t>
      </w:r>
      <w:r>
        <w:rPr>
          <w:rFonts w:eastAsia="Arial"/>
        </w:rPr>
        <w:t>*/</w:t>
      </w:r>
    </w:p>
    <w:p w14:paraId="3428BCF6" w14:textId="77777777" w:rsidR="007F1A55" w:rsidRPr="00E64D2B" w:rsidRDefault="007F1A55" w:rsidP="007F1A55">
      <w:pPr>
        <w:spacing w:after="0" w:line="367" w:lineRule="auto"/>
        <w:ind w:left="0" w:right="15" w:firstLine="0"/>
        <w:rPr>
          <w:rFonts w:eastAsia="Arial"/>
        </w:rPr>
      </w:pPr>
    </w:p>
    <w:p w14:paraId="19E5F80B" w14:textId="77777777" w:rsidR="007F1A55" w:rsidRPr="001760E9" w:rsidRDefault="007F1A55" w:rsidP="007F1A55">
      <w:pPr>
        <w:spacing w:after="0" w:line="367" w:lineRule="auto"/>
        <w:ind w:left="0" w:right="15"/>
        <w:rPr>
          <w:rFonts w:eastAsia="Arial"/>
        </w:rPr>
      </w:pPr>
      <w:r w:rsidRPr="001760E9">
        <w:rPr>
          <w:rFonts w:eastAsia="Arial"/>
        </w:rPr>
        <w:t xml:space="preserve">GenericPattern = </w:t>
      </w:r>
      <w:r>
        <w:rPr>
          <w:rFonts w:eastAsia="Arial"/>
        </w:rPr>
        <w:t>/</w:t>
      </w:r>
      <w:r w:rsidRPr="001760E9">
        <w:rPr>
          <w:rFonts w:eastAsia="Arial"/>
        </w:rPr>
        <w:t>[A-Z0-9]{1,8}</w:t>
      </w:r>
      <w:r>
        <w:rPr>
          <w:rFonts w:eastAsia="Arial"/>
        </w:rPr>
        <w:t>/</w:t>
      </w:r>
    </w:p>
    <w:p w14:paraId="26698D32" w14:textId="77777777" w:rsidR="007F1A55" w:rsidRPr="00E64D2B" w:rsidRDefault="007F1A55" w:rsidP="007F1A55">
      <w:pPr>
        <w:spacing w:after="0" w:line="367" w:lineRule="auto"/>
        <w:ind w:left="0" w:right="15"/>
        <w:rPr>
          <w:rFonts w:eastAsia="Arial"/>
        </w:rPr>
      </w:pPr>
      <w:r w:rsidRPr="001760E9">
        <w:rPr>
          <w:rFonts w:eastAsia="Arial"/>
        </w:rPr>
        <w:t>/* The pattern has to take into account the FIN code words but also the 2 new code words /FIN54/ and /FIN53/ making digits also possible in the pattern */</w:t>
      </w:r>
      <w:r w:rsidRPr="00E64D2B">
        <w:rPr>
          <w:rFonts w:eastAsia="Arial"/>
        </w:rPr>
        <w:t xml:space="preserve"> </w:t>
      </w:r>
    </w:p>
    <w:p w14:paraId="3A5A90C7" w14:textId="1F97CDE0" w:rsidR="007F1A55" w:rsidRPr="00E64D2B" w:rsidRDefault="007F1A55" w:rsidP="007F1A55">
      <w:pPr>
        <w:spacing w:after="0" w:line="367" w:lineRule="auto"/>
        <w:ind w:left="0" w:right="15"/>
        <w:rPr>
          <w:rFonts w:eastAsia="Arial"/>
        </w:rPr>
      </w:pPr>
    </w:p>
    <w:p w14:paraId="3F71056C" w14:textId="77777777" w:rsidR="007F1A55" w:rsidRPr="00E64D2B" w:rsidRDefault="007F1A55" w:rsidP="007F1A55">
      <w:pPr>
        <w:spacing w:after="9"/>
        <w:ind w:left="0" w:right="157" w:firstLine="0"/>
        <w:rPr>
          <w:rFonts w:eastAsia="Arial"/>
        </w:rPr>
      </w:pPr>
      <w:r w:rsidRPr="00E64D2B">
        <w:rPr>
          <w:rFonts w:eastAsia="Arial"/>
        </w:rPr>
        <w:t>/* First build a string by concatenation of the 4 possible occurrences from MXInstructionForNextAgent and scan the string */</w:t>
      </w:r>
    </w:p>
    <w:p w14:paraId="6DE9E5FC" w14:textId="77777777" w:rsidR="007F1A55" w:rsidRPr="00E64D2B" w:rsidRDefault="007F1A55" w:rsidP="007F1A55">
      <w:pPr>
        <w:spacing w:after="9"/>
        <w:ind w:left="0" w:right="157" w:firstLine="0"/>
        <w:rPr>
          <w:rFonts w:eastAsia="Arial"/>
        </w:rPr>
      </w:pPr>
    </w:p>
    <w:p w14:paraId="4128E803" w14:textId="77777777" w:rsidR="007F1A55" w:rsidRPr="00E64D2B" w:rsidRDefault="007F1A55" w:rsidP="007F1A55">
      <w:pPr>
        <w:spacing w:after="9"/>
        <w:ind w:left="0" w:right="157" w:firstLine="0"/>
        <w:rPr>
          <w:rFonts w:eastAsia="Arial"/>
        </w:rPr>
      </w:pPr>
      <w:r w:rsidRPr="00E64D2B">
        <w:rPr>
          <w:rFonts w:eastAsia="Arial"/>
        </w:rPr>
        <w:t>MTInstruction = “”</w:t>
      </w:r>
    </w:p>
    <w:p w14:paraId="5959917B" w14:textId="77777777" w:rsidR="007F1A55" w:rsidRPr="00E64D2B" w:rsidRDefault="007F1A55" w:rsidP="007F1A55">
      <w:pPr>
        <w:spacing w:after="9"/>
        <w:ind w:left="0" w:right="157" w:firstLine="0"/>
        <w:rPr>
          <w:rFonts w:eastAsia="Arial"/>
        </w:rPr>
      </w:pPr>
    </w:p>
    <w:p w14:paraId="5C2F0615" w14:textId="4F3F92E6" w:rsidR="007F1A55" w:rsidRPr="00E64D2B" w:rsidRDefault="000260E2" w:rsidP="007F1A55">
      <w:pPr>
        <w:spacing w:after="9"/>
        <w:ind w:left="0" w:right="157" w:firstLine="0"/>
        <w:rPr>
          <w:rFonts w:eastAsia="Arial"/>
        </w:rPr>
      </w:pPr>
      <w:r w:rsidRPr="000260E2">
        <w:rPr>
          <w:rFonts w:eastAsia="Arial"/>
          <w:b/>
        </w:rPr>
        <w:t>F</w:t>
      </w:r>
      <w:r w:rsidR="007F1A55" w:rsidRPr="000260E2">
        <w:rPr>
          <w:rFonts w:eastAsia="Arial"/>
          <w:b/>
        </w:rPr>
        <w:t>or n</w:t>
      </w:r>
      <w:r w:rsidR="007F1A55" w:rsidRPr="00E64D2B">
        <w:rPr>
          <w:rFonts w:eastAsia="Arial"/>
        </w:rPr>
        <w:t>=1 to 4</w:t>
      </w:r>
    </w:p>
    <w:p w14:paraId="13092AC6" w14:textId="77777777" w:rsidR="007F1A55" w:rsidRPr="00E64D2B" w:rsidRDefault="007F1A55" w:rsidP="007F1A55">
      <w:pPr>
        <w:spacing w:after="9"/>
        <w:ind w:left="0" w:right="157" w:firstLine="0"/>
        <w:rPr>
          <w:rFonts w:eastAsia="Arial"/>
        </w:rPr>
      </w:pPr>
      <w:r w:rsidRPr="00E64D2B">
        <w:rPr>
          <w:rFonts w:eastAsia="Arial"/>
        </w:rPr>
        <w:t>/*Build one string */</w:t>
      </w:r>
    </w:p>
    <w:p w14:paraId="61BAAAEB" w14:textId="43CB0A08" w:rsidR="007F1A55" w:rsidRPr="00E64D2B" w:rsidRDefault="007F1A55" w:rsidP="007F1A55">
      <w:pPr>
        <w:spacing w:after="9"/>
        <w:ind w:left="0" w:right="157" w:firstLine="0"/>
        <w:rPr>
          <w:rFonts w:eastAsia="Arial"/>
        </w:rPr>
      </w:pPr>
      <w:r w:rsidRPr="00E64D2B">
        <w:rPr>
          <w:rFonts w:eastAsia="Arial"/>
        </w:rPr>
        <w:t xml:space="preserve"> </w:t>
      </w:r>
      <w:r w:rsidRPr="00CD67FF">
        <w:rPr>
          <w:rFonts w:eastAsia="Arial"/>
          <w:b/>
        </w:rPr>
        <w:t>IF</w:t>
      </w:r>
      <w:r w:rsidRPr="00E64D2B">
        <w:rPr>
          <w:rFonts w:eastAsia="Arial"/>
        </w:rPr>
        <w:t xml:space="preserve"> InstructionForNextAgent[n].InstructionInformation </w:t>
      </w:r>
      <w:r w:rsidRPr="000260E2">
        <w:rPr>
          <w:rFonts w:eastAsia="Arial"/>
          <w:b/>
        </w:rPr>
        <w:t>IsPresent</w:t>
      </w:r>
      <w:r w:rsidRPr="00E64D2B">
        <w:rPr>
          <w:rFonts w:eastAsia="Arial"/>
        </w:rPr>
        <w:t xml:space="preserve"> T</w:t>
      </w:r>
      <w:r w:rsidR="000260E2">
        <w:rPr>
          <w:rFonts w:eastAsia="Arial"/>
        </w:rPr>
        <w:t>HEN</w:t>
      </w:r>
    </w:p>
    <w:p w14:paraId="513BF407" w14:textId="38BAAA5F" w:rsidR="007F1A55" w:rsidRDefault="007F1A55" w:rsidP="007F1A55">
      <w:pPr>
        <w:spacing w:after="9"/>
        <w:ind w:left="720" w:right="157" w:firstLine="0"/>
        <w:rPr>
          <w:rFonts w:eastAsia="Arial"/>
        </w:rPr>
      </w:pPr>
      <w:r w:rsidRPr="00E64D2B">
        <w:rPr>
          <w:rFonts w:eastAsia="Arial"/>
        </w:rPr>
        <w:t xml:space="preserve">      MTInstruction = Concatenation(MTInstruction,     InstructionForNextAgent[n].InstructionInformation)</w:t>
      </w:r>
    </w:p>
    <w:p w14:paraId="6C26DC78" w14:textId="2BE7652A" w:rsidR="00CD67FF" w:rsidRPr="00CD67FF" w:rsidRDefault="00CD67FF" w:rsidP="00CD67FF">
      <w:pPr>
        <w:spacing w:after="9"/>
        <w:ind w:left="180" w:right="157" w:firstLine="0"/>
        <w:rPr>
          <w:rFonts w:eastAsia="Arial"/>
          <w:b/>
        </w:rPr>
      </w:pPr>
      <w:r w:rsidRPr="00CD67FF">
        <w:rPr>
          <w:rFonts w:eastAsia="Arial"/>
          <w:b/>
        </w:rPr>
        <w:t>ENDIF</w:t>
      </w:r>
    </w:p>
    <w:p w14:paraId="040D97A6" w14:textId="2902E247" w:rsidR="007F1A55" w:rsidRPr="00E64D2B" w:rsidRDefault="007F1A55" w:rsidP="007F1A55">
      <w:pPr>
        <w:spacing w:after="9"/>
        <w:ind w:left="0" w:right="157" w:firstLine="0"/>
        <w:rPr>
          <w:rFonts w:eastAsia="Arial"/>
        </w:rPr>
      </w:pPr>
    </w:p>
    <w:p w14:paraId="187F6C63" w14:textId="7FB22738" w:rsidR="007F1A55" w:rsidRPr="000260E2" w:rsidRDefault="000260E2" w:rsidP="007F1A55">
      <w:pPr>
        <w:spacing w:after="9"/>
        <w:ind w:left="0" w:right="157" w:firstLine="0"/>
        <w:rPr>
          <w:rFonts w:eastAsia="Arial"/>
          <w:b/>
        </w:rPr>
      </w:pPr>
      <w:r w:rsidRPr="000260E2">
        <w:rPr>
          <w:rFonts w:eastAsia="Arial"/>
          <w:b/>
        </w:rPr>
        <w:t>End loop</w:t>
      </w:r>
    </w:p>
    <w:p w14:paraId="6B6DC477" w14:textId="77777777" w:rsidR="007F1A55" w:rsidRPr="00E64D2B" w:rsidRDefault="007F1A55" w:rsidP="007F1A55">
      <w:pPr>
        <w:spacing w:after="9"/>
        <w:ind w:left="0" w:right="157" w:firstLine="0"/>
        <w:rPr>
          <w:rFonts w:eastAsia="Arial"/>
        </w:rPr>
      </w:pPr>
    </w:p>
    <w:p w14:paraId="6D16F367" w14:textId="77777777" w:rsidR="007F1A55" w:rsidRPr="00E64D2B" w:rsidRDefault="007F1A55" w:rsidP="007F1A55">
      <w:pPr>
        <w:spacing w:after="9"/>
        <w:ind w:left="0" w:right="157" w:firstLine="0"/>
        <w:rPr>
          <w:rFonts w:eastAsia="Arial"/>
        </w:rPr>
      </w:pPr>
      <w:r w:rsidRPr="00E64D2B">
        <w:rPr>
          <w:rFonts w:eastAsia="Arial"/>
        </w:rPr>
        <w:t xml:space="preserve">/*Search for pattern </w:t>
      </w:r>
      <w:r w:rsidRPr="00787733">
        <w:rPr>
          <w:rFonts w:eastAsia="Arial"/>
          <w:b/>
        </w:rPr>
        <w:t>/FIN54/</w:t>
      </w:r>
      <w:r w:rsidRPr="00E64D2B">
        <w:rPr>
          <w:rFonts w:eastAsia="Arial"/>
        </w:rPr>
        <w:t xml:space="preserve"> in MTInstruction. </w:t>
      </w:r>
    </w:p>
    <w:p w14:paraId="24849F18" w14:textId="77777777" w:rsidR="007F1A55" w:rsidRPr="00E64D2B" w:rsidRDefault="007F1A55" w:rsidP="007F1A55">
      <w:pPr>
        <w:spacing w:after="9"/>
        <w:ind w:left="0" w:right="157" w:firstLine="0"/>
        <w:rPr>
          <w:rFonts w:eastAsia="Arial"/>
        </w:rPr>
      </w:pPr>
      <w:r w:rsidRPr="00E64D2B">
        <w:rPr>
          <w:rFonts w:eastAsia="Arial"/>
        </w:rPr>
        <w:t>If found, extract the pattern and the following related information up to the next pattern, if any or up to the end in case no next pattern is found.  Store the pattern and related information in MT54BIC*/</w:t>
      </w:r>
    </w:p>
    <w:p w14:paraId="0ED82C1F" w14:textId="77777777" w:rsidR="007F1A55" w:rsidRPr="00E64D2B" w:rsidRDefault="007F1A55" w:rsidP="007F1A55">
      <w:pPr>
        <w:spacing w:after="9"/>
        <w:ind w:left="0" w:right="157" w:firstLine="0"/>
        <w:rPr>
          <w:rFonts w:eastAsia="Arial"/>
        </w:rPr>
      </w:pPr>
    </w:p>
    <w:p w14:paraId="162150EB" w14:textId="77777777" w:rsidR="007F1A55" w:rsidRPr="00787733" w:rsidRDefault="007F1A55" w:rsidP="007F1A55">
      <w:pPr>
        <w:spacing w:after="9"/>
        <w:ind w:left="0" w:right="157" w:firstLine="0"/>
        <w:rPr>
          <w:rFonts w:eastAsia="Arial"/>
        </w:rPr>
      </w:pPr>
      <w:r w:rsidRPr="00961834">
        <w:rPr>
          <w:rFonts w:eastAsia="Arial"/>
          <w:b/>
        </w:rPr>
        <w:t>IF NOT IsPresentPattern</w:t>
      </w:r>
      <w:r w:rsidRPr="00787733">
        <w:rPr>
          <w:rFonts w:eastAsia="Arial"/>
        </w:rPr>
        <w:t>(MTInstruction, “/FIN54/”) THEN</w:t>
      </w:r>
    </w:p>
    <w:p w14:paraId="172A0EEE" w14:textId="77777777" w:rsidR="007F1A55" w:rsidRPr="00787733" w:rsidRDefault="007F1A55" w:rsidP="007F1A55">
      <w:pPr>
        <w:spacing w:after="9"/>
        <w:ind w:left="0" w:right="157" w:firstLine="0"/>
        <w:rPr>
          <w:rFonts w:eastAsia="Arial"/>
        </w:rPr>
      </w:pPr>
      <w:r w:rsidRPr="00787733">
        <w:rPr>
          <w:rFonts w:eastAsia="Arial"/>
        </w:rPr>
        <w:t xml:space="preserve">    EXIT function</w:t>
      </w:r>
    </w:p>
    <w:p w14:paraId="438B85D8" w14:textId="77777777" w:rsidR="007F1A55" w:rsidRPr="00961834" w:rsidRDefault="007F1A55" w:rsidP="007F1A55">
      <w:pPr>
        <w:spacing w:after="9"/>
        <w:ind w:left="0" w:right="157" w:firstLine="0"/>
        <w:rPr>
          <w:rFonts w:eastAsia="Arial"/>
          <w:b/>
        </w:rPr>
      </w:pPr>
      <w:r w:rsidRPr="00961834">
        <w:rPr>
          <w:rFonts w:eastAsia="Arial"/>
          <w:b/>
        </w:rPr>
        <w:t>ENDIF</w:t>
      </w:r>
    </w:p>
    <w:p w14:paraId="5A9A90F3" w14:textId="77777777" w:rsidR="007F1A55" w:rsidRPr="00787733" w:rsidRDefault="007F1A55" w:rsidP="007F1A55">
      <w:pPr>
        <w:spacing w:after="9"/>
        <w:ind w:left="0" w:right="157" w:firstLine="0"/>
        <w:rPr>
          <w:rFonts w:eastAsia="Arial"/>
        </w:rPr>
      </w:pPr>
    </w:p>
    <w:p w14:paraId="76B7A02D" w14:textId="77777777" w:rsidR="007F1A55" w:rsidRPr="00787733" w:rsidRDefault="007F1A55" w:rsidP="007F1A55">
      <w:pPr>
        <w:spacing w:after="9"/>
        <w:ind w:left="0" w:right="157" w:firstLine="0"/>
        <w:rPr>
          <w:rFonts w:eastAsia="Arial"/>
        </w:rPr>
      </w:pPr>
      <w:r w:rsidRPr="00787733">
        <w:rPr>
          <w:rFonts w:eastAsia="Arial"/>
        </w:rPr>
        <w:t xml:space="preserve">MT54BIC = </w:t>
      </w:r>
      <w:r w:rsidRPr="00961834">
        <w:rPr>
          <w:rFonts w:eastAsia="Arial"/>
          <w:b/>
        </w:rPr>
        <w:t>ExtractBetweenPattern</w:t>
      </w:r>
      <w:r w:rsidRPr="00787733">
        <w:rPr>
          <w:rFonts w:eastAsia="Arial"/>
        </w:rPr>
        <w:t>(MTInstruction, ”/FIN54/”, GenericPattern)</w:t>
      </w:r>
    </w:p>
    <w:p w14:paraId="7D88DFBF" w14:textId="77777777" w:rsidR="007F1A55" w:rsidRPr="00787733" w:rsidRDefault="007F1A55" w:rsidP="007F1A55">
      <w:pPr>
        <w:spacing w:after="9"/>
        <w:ind w:left="0" w:right="157" w:firstLine="0"/>
        <w:rPr>
          <w:rFonts w:eastAsia="Arial"/>
        </w:rPr>
      </w:pPr>
    </w:p>
    <w:p w14:paraId="06FC96E7" w14:textId="0DB2FB5D" w:rsidR="007F1A55" w:rsidRPr="00787733" w:rsidRDefault="00961834" w:rsidP="007F1A55">
      <w:pPr>
        <w:spacing w:after="9"/>
        <w:ind w:left="0" w:right="157" w:firstLine="0"/>
        <w:rPr>
          <w:rFonts w:eastAsia="Arial"/>
        </w:rPr>
      </w:pPr>
      <w:r>
        <w:rPr>
          <w:rFonts w:eastAsia="Arial"/>
          <w:b/>
        </w:rPr>
        <w:t>IF Length</w:t>
      </w:r>
      <w:r w:rsidR="007F1A55" w:rsidRPr="00787733">
        <w:rPr>
          <w:rFonts w:eastAsia="Arial"/>
        </w:rPr>
        <w:t>(MT54BIC) &lt; 1 THEN</w:t>
      </w:r>
    </w:p>
    <w:p w14:paraId="2335E0C7" w14:textId="77777777" w:rsidR="007F1A55" w:rsidRPr="00787733" w:rsidRDefault="007F1A55" w:rsidP="007F1A55">
      <w:pPr>
        <w:spacing w:after="9"/>
        <w:ind w:left="0" w:right="157" w:firstLine="0"/>
        <w:rPr>
          <w:rFonts w:eastAsia="Arial"/>
        </w:rPr>
      </w:pPr>
      <w:r w:rsidRPr="00787733">
        <w:rPr>
          <w:rFonts w:eastAsia="Arial"/>
        </w:rPr>
        <w:t xml:space="preserve">   EXIT function</w:t>
      </w:r>
    </w:p>
    <w:p w14:paraId="64FD095C" w14:textId="29535AB4" w:rsidR="007F1A55" w:rsidRPr="00961834" w:rsidRDefault="00961834" w:rsidP="007F1A55">
      <w:pPr>
        <w:spacing w:after="9"/>
        <w:ind w:left="0" w:right="157" w:firstLine="0"/>
        <w:rPr>
          <w:rFonts w:eastAsia="Arial"/>
          <w:b/>
        </w:rPr>
      </w:pPr>
      <w:r w:rsidRPr="00961834">
        <w:rPr>
          <w:rFonts w:eastAsia="Arial"/>
          <w:b/>
        </w:rPr>
        <w:t>END</w:t>
      </w:r>
      <w:r w:rsidR="007F1A55" w:rsidRPr="00961834">
        <w:rPr>
          <w:rFonts w:eastAsia="Arial"/>
          <w:b/>
        </w:rPr>
        <w:t>IF</w:t>
      </w:r>
    </w:p>
    <w:p w14:paraId="5A5CEACF" w14:textId="77777777" w:rsidR="007F1A55" w:rsidRPr="00E64D2B" w:rsidRDefault="007F1A55" w:rsidP="007F1A55">
      <w:pPr>
        <w:spacing w:after="9"/>
        <w:ind w:left="0" w:right="157" w:firstLine="0"/>
        <w:rPr>
          <w:rFonts w:eastAsia="Arial"/>
        </w:rPr>
      </w:pPr>
    </w:p>
    <w:p w14:paraId="39A8DF9E" w14:textId="77777777" w:rsidR="007F1A55" w:rsidRPr="00E64D2B" w:rsidRDefault="007F1A55" w:rsidP="007F1A55">
      <w:pPr>
        <w:spacing w:after="9"/>
        <w:ind w:left="0" w:right="157" w:firstLine="0"/>
        <w:rPr>
          <w:rFonts w:eastAsia="Arial"/>
        </w:rPr>
      </w:pPr>
      <w:r w:rsidRPr="001760E9">
        <w:rPr>
          <w:rFonts w:eastAsia="Arial"/>
          <w:b/>
        </w:rPr>
        <w:t>IF</w:t>
      </w:r>
      <w:r w:rsidRPr="00E64D2B">
        <w:rPr>
          <w:rFonts w:eastAsia="Arial"/>
        </w:rPr>
        <w:t xml:space="preserve"> MT54BIC </w:t>
      </w:r>
      <w:r w:rsidRPr="001760E9">
        <w:rPr>
          <w:rFonts w:eastAsia="Arial"/>
          <w:b/>
        </w:rPr>
        <w:t>IsValidBIC</w:t>
      </w:r>
      <w:r w:rsidRPr="00E64D2B">
        <w:rPr>
          <w:rFonts w:eastAsia="Arial"/>
        </w:rPr>
        <w:t xml:space="preserve"> THEN</w:t>
      </w:r>
    </w:p>
    <w:p w14:paraId="1E9770C4" w14:textId="77777777" w:rsidR="007F1A55" w:rsidRPr="00E64D2B" w:rsidRDefault="007F1A55" w:rsidP="007F1A55">
      <w:pPr>
        <w:spacing w:after="9"/>
        <w:ind w:left="0" w:right="157" w:firstLine="0"/>
        <w:rPr>
          <w:rFonts w:eastAsia="Arial"/>
        </w:rPr>
      </w:pPr>
      <w:r w:rsidRPr="00E64D2B">
        <w:rPr>
          <w:rFonts w:eastAsia="Arial"/>
        </w:rPr>
        <w:t>/*Valid BIC means that the BIC exists. This implies to look up in a table maintaining BIC data */</w:t>
      </w:r>
    </w:p>
    <w:p w14:paraId="32CDC3CE" w14:textId="77777777" w:rsidR="007F1A55" w:rsidRPr="00E64D2B" w:rsidRDefault="007F1A55" w:rsidP="007F1A55">
      <w:pPr>
        <w:spacing w:after="9"/>
        <w:ind w:left="0" w:right="157" w:firstLine="0"/>
        <w:rPr>
          <w:rFonts w:eastAsia="Arial"/>
        </w:rPr>
      </w:pPr>
      <w:r w:rsidRPr="00E64D2B">
        <w:rPr>
          <w:rFonts w:eastAsia="Arial"/>
        </w:rPr>
        <w:t xml:space="preserve">   MT54A = MT54BIC</w:t>
      </w:r>
    </w:p>
    <w:p w14:paraId="1ADD7CF2" w14:textId="77777777" w:rsidR="007F1A55" w:rsidRPr="001760E9" w:rsidRDefault="007F1A55" w:rsidP="007F1A55">
      <w:pPr>
        <w:spacing w:after="9"/>
        <w:ind w:left="0" w:right="157" w:firstLine="0"/>
        <w:rPr>
          <w:rFonts w:eastAsia="Arial"/>
          <w:b/>
        </w:rPr>
      </w:pPr>
      <w:r w:rsidRPr="001760E9">
        <w:rPr>
          <w:rFonts w:eastAsia="Arial"/>
          <w:b/>
        </w:rPr>
        <w:t>ELSE</w:t>
      </w:r>
    </w:p>
    <w:p w14:paraId="3E0F11DA" w14:textId="77777777" w:rsidR="007F1A55" w:rsidRPr="00E64D2B" w:rsidRDefault="007F1A55" w:rsidP="007F1A55">
      <w:pPr>
        <w:spacing w:after="9"/>
        <w:ind w:left="0" w:right="157" w:firstLine="0"/>
        <w:rPr>
          <w:rFonts w:eastAsia="Arial"/>
        </w:rPr>
      </w:pPr>
      <w:r w:rsidRPr="00E64D2B">
        <w:rPr>
          <w:rFonts w:eastAsia="Arial"/>
        </w:rPr>
        <w:t xml:space="preserve">    /* Ignore and do not create Field 54A in MT*/</w:t>
      </w:r>
    </w:p>
    <w:p w14:paraId="632CAC0A" w14:textId="24B2D462" w:rsidR="007F1A55" w:rsidRPr="00E64D2B" w:rsidRDefault="007F1A55" w:rsidP="007F1A55">
      <w:pPr>
        <w:spacing w:after="112" w:line="249" w:lineRule="auto"/>
        <w:ind w:left="0" w:right="15" w:firstLine="0"/>
        <w:rPr>
          <w:rFonts w:eastAsia="Arial"/>
        </w:rPr>
      </w:pPr>
      <w:r w:rsidRPr="00E64D2B">
        <w:rPr>
          <w:rFonts w:eastAsia="Arial"/>
        </w:rPr>
        <w:t xml:space="preserve">    </w:t>
      </w:r>
      <w:r w:rsidRPr="00961834">
        <w:rPr>
          <w:color w:val="auto"/>
        </w:rPr>
        <w:t>T</w:t>
      </w:r>
      <w:ins w:id="2770" w:author="BOUVY Martine [2]" w:date="2021-02-03T15:14:00Z">
        <w:r w:rsidR="00CA67F0">
          <w:rPr>
            <w:color w:val="auto"/>
          </w:rPr>
          <w:t>2</w:t>
        </w:r>
      </w:ins>
      <w:del w:id="2771" w:author="BOUVY Martine [2]" w:date="2021-02-03T15:14:00Z">
        <w:r w:rsidRPr="00961834" w:rsidDel="00CA67F0">
          <w:rPr>
            <w:color w:val="auto"/>
          </w:rPr>
          <w:delText>0</w:delText>
        </w:r>
      </w:del>
      <w:r w:rsidRPr="00961834">
        <w:rPr>
          <w:color w:val="auto"/>
        </w:rPr>
        <w:t>0028</w:t>
      </w:r>
      <w:r w:rsidRPr="00E64D2B">
        <w:t xml:space="preserve"> /* Error code described in the error code list */</w:t>
      </w:r>
    </w:p>
    <w:p w14:paraId="43D0DF4A" w14:textId="77777777" w:rsidR="007F1A55" w:rsidRPr="001760E9" w:rsidRDefault="007F1A55" w:rsidP="007F1A55">
      <w:pPr>
        <w:spacing w:after="9"/>
        <w:ind w:left="0" w:right="157" w:firstLine="0"/>
        <w:rPr>
          <w:rFonts w:eastAsia="Arial"/>
          <w:b/>
        </w:rPr>
      </w:pPr>
      <w:r w:rsidRPr="001760E9">
        <w:rPr>
          <w:rFonts w:eastAsia="Arial"/>
          <w:b/>
        </w:rPr>
        <w:t>ENDIF</w:t>
      </w:r>
    </w:p>
    <w:p w14:paraId="3F12E3B0" w14:textId="77777777" w:rsidR="007F1A55" w:rsidRPr="00E64D2B" w:rsidRDefault="007F1A55" w:rsidP="007F1A55">
      <w:pPr>
        <w:spacing w:after="0" w:line="367" w:lineRule="auto"/>
        <w:ind w:left="869" w:right="15" w:hanging="509"/>
        <w:rPr>
          <w:rFonts w:eastAsia="Arial"/>
        </w:rPr>
      </w:pPr>
    </w:p>
    <w:p w14:paraId="52B5AD8E" w14:textId="77777777" w:rsidR="007F1A55" w:rsidRDefault="007F1A55" w:rsidP="007F1A55">
      <w:pPr>
        <w:spacing w:after="0" w:line="367" w:lineRule="auto"/>
        <w:ind w:right="15"/>
        <w:rPr>
          <w:rFonts w:ascii="Arial" w:eastAsia="Arial" w:hAnsi="Arial" w:cs="Arial"/>
        </w:rPr>
      </w:pPr>
    </w:p>
    <w:p w14:paraId="1ECFF987" w14:textId="77777777" w:rsidR="007F1A55" w:rsidRDefault="007F1A55" w:rsidP="007F1A55">
      <w:pPr>
        <w:spacing w:after="0" w:line="367" w:lineRule="auto"/>
        <w:ind w:left="869" w:right="15" w:firstLine="571"/>
        <w:rPr>
          <w:rFonts w:ascii="Arial" w:eastAsia="Arial" w:hAnsi="Arial" w:cs="Arial"/>
        </w:rPr>
      </w:pPr>
    </w:p>
    <w:p w14:paraId="2BA47AD3" w14:textId="1EA17AB7" w:rsidR="007F1A55" w:rsidRDefault="00770D68" w:rsidP="007F1A55">
      <w:pPr>
        <w:pStyle w:val="Heading3"/>
      </w:pPr>
      <w:bookmarkStart w:id="2772" w:name="_Toc136351287"/>
      <w:r>
        <w:t>4.2.11</w:t>
      </w:r>
      <w:r w:rsidR="007F1A55">
        <w:t xml:space="preserve">  MX_To_MT53A</w:t>
      </w:r>
      <w:bookmarkEnd w:id="2772"/>
    </w:p>
    <w:p w14:paraId="6008AEC4" w14:textId="77777777" w:rsidR="007F1A55" w:rsidRPr="00A461F5" w:rsidRDefault="007F1A55" w:rsidP="007F1A55"/>
    <w:p w14:paraId="4825854C" w14:textId="77777777" w:rsidR="007F1A55" w:rsidRPr="0059608F" w:rsidRDefault="007F1A55" w:rsidP="007F1A55">
      <w:pPr>
        <w:ind w:left="90"/>
        <w:rPr>
          <w:rFonts w:ascii="Arial" w:hAnsi="Arial" w:cs="Arial"/>
        </w:rPr>
      </w:pPr>
      <w:r w:rsidRPr="00A461F5">
        <w:rPr>
          <w:rFonts w:ascii="Arial" w:hAnsi="Arial" w:cs="Arial"/>
        </w:rPr>
        <w:t>/*Internal note. T</w:t>
      </w:r>
      <w:r w:rsidRPr="0059608F">
        <w:rPr>
          <w:rFonts w:ascii="Arial" w:hAnsi="Arial" w:cs="Arial"/>
        </w:rPr>
        <w:t>his function is the sa</w:t>
      </w:r>
      <w:r>
        <w:rPr>
          <w:rFonts w:ascii="Arial" w:hAnsi="Arial" w:cs="Arial"/>
        </w:rPr>
        <w:t>me as MX_To_MT54A but the business description and usage is different. */</w:t>
      </w:r>
    </w:p>
    <w:p w14:paraId="62778442" w14:textId="77777777" w:rsidR="007F1A55" w:rsidRDefault="007F1A55" w:rsidP="007F1A55"/>
    <w:p w14:paraId="1E19B50A" w14:textId="77777777" w:rsidR="007F1A55" w:rsidRDefault="007F1A55" w:rsidP="007F1A55">
      <w:pPr>
        <w:spacing w:after="95"/>
        <w:ind w:left="419" w:right="157" w:hanging="7"/>
      </w:pPr>
      <w:r>
        <w:rPr>
          <w:rFonts w:ascii="Arial" w:eastAsia="Arial" w:hAnsi="Arial" w:cs="Arial"/>
          <w:b/>
        </w:rPr>
        <w:t xml:space="preserve">Name </w:t>
      </w:r>
    </w:p>
    <w:p w14:paraId="5B430B09" w14:textId="77777777" w:rsidR="007F1A55" w:rsidRDefault="007F1A55" w:rsidP="007F1A55">
      <w:pPr>
        <w:spacing w:after="112" w:line="249" w:lineRule="auto"/>
        <w:ind w:left="849" w:right="15" w:hanging="10"/>
      </w:pPr>
      <w:r>
        <w:rPr>
          <w:rFonts w:ascii="Arial" w:eastAsia="Arial" w:hAnsi="Arial" w:cs="Arial"/>
        </w:rPr>
        <w:t>MX_To_MT53A</w:t>
      </w:r>
    </w:p>
    <w:p w14:paraId="360B4045" w14:textId="77777777" w:rsidR="007F1A55" w:rsidRDefault="007F1A55" w:rsidP="007F1A55">
      <w:pPr>
        <w:spacing w:after="95"/>
        <w:ind w:left="419" w:right="157" w:hanging="7"/>
        <w:rPr>
          <w:rFonts w:ascii="Arial" w:eastAsia="Arial" w:hAnsi="Arial" w:cs="Arial"/>
          <w:b/>
        </w:rPr>
      </w:pPr>
      <w:r>
        <w:rPr>
          <w:rFonts w:ascii="Arial" w:eastAsia="Arial" w:hAnsi="Arial" w:cs="Arial"/>
          <w:b/>
        </w:rPr>
        <w:t xml:space="preserve">Business description  </w:t>
      </w:r>
    </w:p>
    <w:p w14:paraId="68AD7566" w14:textId="77777777" w:rsidR="007F1A55" w:rsidRDefault="007F1A55" w:rsidP="007F1A55">
      <w:pPr>
        <w:spacing w:after="112" w:line="249" w:lineRule="auto"/>
        <w:ind w:left="850" w:right="15" w:firstLine="0"/>
        <w:rPr>
          <w:rFonts w:ascii="Arial" w:eastAsia="Arial" w:hAnsi="Arial" w:cs="Arial"/>
        </w:rPr>
      </w:pPr>
      <w:r>
        <w:rPr>
          <w:rFonts w:ascii="Arial" w:eastAsia="Arial" w:hAnsi="Arial" w:cs="Arial"/>
        </w:rPr>
        <w:t>The function extracts from InstructionForNextAgent the code /FIN53/ coming from a very specific scenario in MT.</w:t>
      </w:r>
    </w:p>
    <w:p w14:paraId="617DBE31" w14:textId="2EEFF34B" w:rsidR="007F1A55" w:rsidDel="00141A1A" w:rsidRDefault="007F1A55" w:rsidP="007F1A55">
      <w:pPr>
        <w:spacing w:after="112" w:line="249" w:lineRule="auto"/>
        <w:ind w:left="850" w:right="15" w:firstLine="0"/>
        <w:rPr>
          <w:del w:id="2773" w:author="BOUVY Martine [3]" w:date="2020-10-23T13:34:00Z"/>
          <w:rFonts w:ascii="Arial" w:eastAsia="Arial" w:hAnsi="Arial" w:cs="Arial"/>
        </w:rPr>
      </w:pPr>
      <w:del w:id="2774" w:author="BOUVY Martine [3]" w:date="2020-10-23T13:34:00Z">
        <w:r w:rsidDel="00141A1A">
          <w:rPr>
            <w:rFonts w:ascii="Arial" w:eastAsia="Arial" w:hAnsi="Arial" w:cs="Arial"/>
          </w:rPr>
          <w:delText xml:space="preserve">The payment is a MT202 using the cover method which is not allowed anymore in CBPR+ pacs.009. In that case the field 53A has been translated to InstructionForNextAgent with code /FIN53/. </w:delText>
        </w:r>
      </w:del>
    </w:p>
    <w:p w14:paraId="2FF64C79" w14:textId="77777777" w:rsidR="007F1A55" w:rsidRDefault="007F1A55" w:rsidP="007F1A55">
      <w:pPr>
        <w:spacing w:after="112" w:line="249" w:lineRule="auto"/>
        <w:ind w:left="850" w:right="15" w:firstLine="0"/>
        <w:rPr>
          <w:rFonts w:ascii="Arial" w:eastAsia="Arial" w:hAnsi="Arial" w:cs="Arial"/>
        </w:rPr>
      </w:pPr>
    </w:p>
    <w:p w14:paraId="16E07C4D" w14:textId="7EB69AC6" w:rsidR="007F1A55" w:rsidRDefault="007F1A55" w:rsidP="007F1A55">
      <w:pPr>
        <w:spacing w:after="112" w:line="249" w:lineRule="auto"/>
        <w:ind w:left="850" w:right="15" w:firstLine="0"/>
        <w:rPr>
          <w:rFonts w:ascii="Arial" w:eastAsia="Arial" w:hAnsi="Arial" w:cs="Arial"/>
        </w:rPr>
      </w:pPr>
      <w:r>
        <w:rPr>
          <w:rFonts w:ascii="Arial" w:eastAsia="Arial" w:hAnsi="Arial" w:cs="Arial"/>
        </w:rPr>
        <w:t>More information about the origin of the /FIN53/ can be found in METAFCT00</w:t>
      </w:r>
      <w:ins w:id="2775" w:author="BOUVY Martine [3]" w:date="2020-10-23T13:34:00Z">
        <w:r w:rsidR="00141A1A">
          <w:rPr>
            <w:rFonts w:ascii="Arial" w:eastAsia="Arial" w:hAnsi="Arial" w:cs="Arial"/>
          </w:rPr>
          <w:t>1</w:t>
        </w:r>
      </w:ins>
      <w:del w:id="2776" w:author="BOUVY Martine [3]" w:date="2020-10-23T13:34:00Z">
        <w:r w:rsidDel="00141A1A">
          <w:rPr>
            <w:rFonts w:ascii="Arial" w:eastAsia="Arial" w:hAnsi="Arial" w:cs="Arial"/>
          </w:rPr>
          <w:delText>2</w:delText>
        </w:r>
      </w:del>
      <w:r>
        <w:rPr>
          <w:rFonts w:ascii="Arial" w:eastAsia="Arial" w:hAnsi="Arial" w:cs="Arial"/>
        </w:rPr>
        <w:t xml:space="preserve"> described in the excel document MT</w:t>
      </w:r>
      <w:ins w:id="2777" w:author="BOUVY Martine [3]" w:date="2020-10-23T13:34:00Z">
        <w:r w:rsidR="00141A1A">
          <w:rPr>
            <w:rFonts w:ascii="Arial" w:eastAsia="Arial" w:hAnsi="Arial" w:cs="Arial"/>
          </w:rPr>
          <w:t>103</w:t>
        </w:r>
      </w:ins>
      <w:del w:id="2778" w:author="BOUVY Martine [3]" w:date="2020-10-23T13:34:00Z">
        <w:r w:rsidDel="00141A1A">
          <w:rPr>
            <w:rFonts w:ascii="Arial" w:eastAsia="Arial" w:hAnsi="Arial" w:cs="Arial"/>
          </w:rPr>
          <w:delText>202</w:delText>
        </w:r>
      </w:del>
      <w:r>
        <w:rPr>
          <w:rFonts w:ascii="Arial" w:eastAsia="Arial" w:hAnsi="Arial" w:cs="Arial"/>
        </w:rPr>
        <w:t xml:space="preserve"> to pacs.00</w:t>
      </w:r>
      <w:ins w:id="2779" w:author="BOUVY Martine [3]" w:date="2020-10-23T13:34:00Z">
        <w:r w:rsidR="00141A1A">
          <w:rPr>
            <w:rFonts w:ascii="Arial" w:eastAsia="Arial" w:hAnsi="Arial" w:cs="Arial"/>
          </w:rPr>
          <w:t>8</w:t>
        </w:r>
      </w:ins>
      <w:del w:id="2780" w:author="BOUVY Martine [3]" w:date="2020-10-23T13:34:00Z">
        <w:r w:rsidDel="00141A1A">
          <w:rPr>
            <w:rFonts w:ascii="Arial" w:eastAsia="Arial" w:hAnsi="Arial" w:cs="Arial"/>
          </w:rPr>
          <w:delText>9</w:delText>
        </w:r>
      </w:del>
      <w:r>
        <w:rPr>
          <w:rFonts w:ascii="Arial" w:eastAsia="Arial" w:hAnsi="Arial" w:cs="Arial"/>
        </w:rPr>
        <w:t xml:space="preserve"> translation</w:t>
      </w:r>
      <w:ins w:id="2781" w:author="BOUVY Martine [3]" w:date="2020-11-12T08:18:00Z">
        <w:r w:rsidR="000E7926">
          <w:rPr>
            <w:rFonts w:ascii="Arial" w:eastAsia="Arial" w:hAnsi="Arial" w:cs="Arial"/>
          </w:rPr>
          <w:t xml:space="preserve"> (and also in METAFCT002 MT202 CORE to pacs.009; </w:t>
        </w:r>
      </w:ins>
      <w:ins w:id="2782" w:author="BOUVY Martine [3]" w:date="2020-11-12T08:19:00Z">
        <w:r w:rsidR="000E7926">
          <w:rPr>
            <w:rFonts w:ascii="Arial" w:eastAsia="Arial" w:hAnsi="Arial" w:cs="Arial"/>
          </w:rPr>
          <w:t>METAFCT003 MT202 COVE to pacs.009)</w:t>
        </w:r>
      </w:ins>
      <w:del w:id="2783" w:author="BOUVY Martine [3]" w:date="2020-11-12T08:19:00Z">
        <w:r w:rsidDel="000E7926">
          <w:rPr>
            <w:rFonts w:ascii="Arial" w:eastAsia="Arial" w:hAnsi="Arial" w:cs="Arial"/>
          </w:rPr>
          <w:delText xml:space="preserve"> </w:delText>
        </w:r>
      </w:del>
      <w:r>
        <w:rPr>
          <w:rFonts w:ascii="Arial" w:eastAsia="Arial" w:hAnsi="Arial" w:cs="Arial"/>
        </w:rPr>
        <w:t xml:space="preserve">. </w:t>
      </w:r>
    </w:p>
    <w:p w14:paraId="3D0D4E3F" w14:textId="2C8ACCA3" w:rsidR="007F1A55" w:rsidRDefault="007F1A55" w:rsidP="007F1A55">
      <w:pPr>
        <w:spacing w:after="112" w:line="249" w:lineRule="auto"/>
        <w:ind w:left="850" w:right="15" w:firstLine="0"/>
        <w:rPr>
          <w:ins w:id="2784" w:author="BOUVY Martine [2]" w:date="2021-11-10T08:32:00Z"/>
          <w:rFonts w:ascii="Arial" w:eastAsia="Arial" w:hAnsi="Arial" w:cs="Arial"/>
        </w:rPr>
      </w:pPr>
      <w:r>
        <w:rPr>
          <w:rFonts w:ascii="Arial" w:eastAsia="Arial" w:hAnsi="Arial" w:cs="Arial"/>
        </w:rPr>
        <w:t xml:space="preserve">It is expected that in the next leg of the transaction, the field has been removed as it is aimed for the receiver of the MT message. Nevertheless the translation is provided. </w:t>
      </w:r>
    </w:p>
    <w:p w14:paraId="63D9448E" w14:textId="1583A5FD" w:rsidR="00286D43" w:rsidRDefault="005C200F" w:rsidP="007F1A55">
      <w:pPr>
        <w:spacing w:after="112" w:line="249" w:lineRule="auto"/>
        <w:ind w:left="850" w:right="15" w:firstLine="0"/>
        <w:rPr>
          <w:ins w:id="2785" w:author="BOUVY Martine [2]" w:date="2021-11-12T15:10:00Z"/>
          <w:rFonts w:ascii="Arial" w:eastAsia="Arial" w:hAnsi="Arial" w:cs="Arial"/>
        </w:rPr>
      </w:pPr>
      <w:ins w:id="2786" w:author="BOUVY Martine [2]" w:date="2021-11-10T08:36:00Z">
        <w:r>
          <w:rPr>
            <w:rFonts w:ascii="Arial" w:eastAsia="Arial" w:hAnsi="Arial" w:cs="Arial"/>
          </w:rPr>
          <w:t>MX_To_MT53A</w:t>
        </w:r>
      </w:ins>
      <w:ins w:id="2787" w:author="BOUVY Martine [2]" w:date="2021-11-10T08:32:00Z">
        <w:r w:rsidR="00286D43">
          <w:rPr>
            <w:rFonts w:ascii="Arial" w:eastAsia="Arial" w:hAnsi="Arial" w:cs="Arial"/>
          </w:rPr>
          <w:t xml:space="preserve"> must be maintained together with </w:t>
        </w:r>
      </w:ins>
      <w:ins w:id="2788" w:author="BOUVY Martine [2]" w:date="2021-11-10T08:33:00Z">
        <w:r w:rsidR="00286D43">
          <w:rPr>
            <w:rFonts w:ascii="Arial" w:eastAsia="Arial" w:hAnsi="Arial" w:cs="Arial"/>
          </w:rPr>
          <w:t>SubfunctionInstructionForNextAgent. The BIC is extracted by MX_To_MT53A only if the codeword /FIN53/ is followed by an exact BIC</w:t>
        </w:r>
      </w:ins>
      <w:ins w:id="2789" w:author="BOUVY Martine [2]" w:date="2021-11-10T08:34:00Z">
        <w:r w:rsidR="00286D43">
          <w:rPr>
            <w:rFonts w:ascii="Arial" w:eastAsia="Arial" w:hAnsi="Arial" w:cs="Arial"/>
          </w:rPr>
          <w:t>. If the structure is “/FIN53/BICText” or “/FIN53</w:t>
        </w:r>
      </w:ins>
      <w:ins w:id="2790" w:author="BOUVY Martine [2]" w:date="2021-11-10T08:36:00Z">
        <w:r>
          <w:rPr>
            <w:rFonts w:ascii="Arial" w:eastAsia="Arial" w:hAnsi="Arial" w:cs="Arial"/>
          </w:rPr>
          <w:t>/BIC</w:t>
        </w:r>
      </w:ins>
      <w:ins w:id="2791" w:author="BOUVY Martine [2]" w:date="2021-11-10T08:34:00Z">
        <w:r w:rsidR="00286D43">
          <w:rPr>
            <w:rFonts w:ascii="Arial" w:eastAsia="Arial" w:hAnsi="Arial" w:cs="Arial"/>
          </w:rPr>
          <w:t xml:space="preserve"> Text”, then the information is considered as</w:t>
        </w:r>
      </w:ins>
      <w:ins w:id="2792" w:author="BOUVY Martine [2]" w:date="2021-11-10T08:36:00Z">
        <w:r>
          <w:rPr>
            <w:rFonts w:ascii="Arial" w:eastAsia="Arial" w:hAnsi="Arial" w:cs="Arial"/>
          </w:rPr>
          <w:t xml:space="preserve"> being</w:t>
        </w:r>
      </w:ins>
      <w:ins w:id="2793" w:author="BOUVY Martine [2]" w:date="2021-11-10T08:34:00Z">
        <w:r w:rsidR="00286D43">
          <w:rPr>
            <w:rFonts w:ascii="Arial" w:eastAsia="Arial" w:hAnsi="Arial" w:cs="Arial"/>
          </w:rPr>
          <w:t xml:space="preserve"> an invalid BIC and therefore not translated to </w:t>
        </w:r>
      </w:ins>
      <w:ins w:id="2794" w:author="BOUVY Martine [2]" w:date="2021-11-10T08:35:00Z">
        <w:r w:rsidR="00286D43">
          <w:rPr>
            <w:rFonts w:ascii="Arial" w:eastAsia="Arial" w:hAnsi="Arial" w:cs="Arial"/>
          </w:rPr>
          <w:t>53A. I</w:t>
        </w:r>
        <w:r>
          <w:rPr>
            <w:rFonts w:ascii="Arial" w:eastAsia="Arial" w:hAnsi="Arial" w:cs="Arial"/>
          </w:rPr>
          <w:t>n order not to lo</w:t>
        </w:r>
        <w:r w:rsidR="00286D43">
          <w:rPr>
            <w:rFonts w:ascii="Arial" w:eastAsia="Arial" w:hAnsi="Arial" w:cs="Arial"/>
          </w:rPr>
          <w:t>ose information, the codeword and following information is therefore translated to Field 72 by the SubfunctionInstructionForNextAgent</w:t>
        </w:r>
      </w:ins>
    </w:p>
    <w:p w14:paraId="76839C65" w14:textId="7B7E780F" w:rsidR="00C3217C" w:rsidRPr="00C3217C" w:rsidRDefault="00C3217C" w:rsidP="007F1A55">
      <w:pPr>
        <w:spacing w:after="112" w:line="249" w:lineRule="auto"/>
        <w:ind w:left="850" w:right="15" w:firstLine="0"/>
        <w:rPr>
          <w:rFonts w:ascii="Arial" w:eastAsia="Arial" w:hAnsi="Arial" w:cs="Arial"/>
        </w:rPr>
      </w:pPr>
      <w:ins w:id="2795" w:author="BOUVY Martine [2]" w:date="2021-11-12T15:10:00Z">
        <w:r w:rsidRPr="00C3217C">
          <w:rPr>
            <w:rFonts w:ascii="Arial" w:hAnsi="Arial" w:cs="Arial"/>
          </w:rPr>
          <w:t>Note that it is not expected to have code /FIN53/ present several times. In the assumption this happens only the first occurrence is checked to extract a valid BIC.</w:t>
        </w:r>
      </w:ins>
    </w:p>
    <w:p w14:paraId="427F8A2C" w14:textId="77777777" w:rsidR="007F1A55" w:rsidRPr="00C3217C" w:rsidRDefault="007F1A55" w:rsidP="007F1A55">
      <w:pPr>
        <w:spacing w:after="112" w:line="249" w:lineRule="auto"/>
        <w:ind w:left="849" w:right="15" w:hanging="10"/>
        <w:rPr>
          <w:rFonts w:ascii="Arial" w:eastAsia="Arial" w:hAnsi="Arial" w:cs="Arial"/>
        </w:rPr>
      </w:pPr>
    </w:p>
    <w:p w14:paraId="31E4982C" w14:textId="77777777" w:rsidR="007F1A55" w:rsidRDefault="007F1A55" w:rsidP="007F1A55">
      <w:pPr>
        <w:spacing w:after="112" w:line="249" w:lineRule="auto"/>
        <w:ind w:left="849" w:right="15" w:hanging="10"/>
      </w:pPr>
      <w:r>
        <w:rPr>
          <w:rFonts w:ascii="Arial" w:eastAsia="Arial" w:hAnsi="Arial" w:cs="Arial"/>
        </w:rPr>
        <w:t xml:space="preserve">MX_To_MT53A (MXInstructionForNextAgent; MT53A) </w:t>
      </w:r>
    </w:p>
    <w:p w14:paraId="29AE8FD3" w14:textId="77777777" w:rsidR="007F1A55" w:rsidRDefault="007F1A55" w:rsidP="007F1A55">
      <w:pPr>
        <w:spacing w:after="95"/>
        <w:ind w:left="860" w:right="157" w:hanging="7"/>
      </w:pPr>
      <w:r>
        <w:rPr>
          <w:rFonts w:ascii="Arial" w:eastAsia="Arial" w:hAnsi="Arial" w:cs="Arial"/>
          <w:b/>
        </w:rPr>
        <w:t xml:space="preserve">Input </w:t>
      </w:r>
    </w:p>
    <w:p w14:paraId="28D06234" w14:textId="77777777" w:rsidR="007F1A55" w:rsidRDefault="007F1A55" w:rsidP="007F1A55">
      <w:pPr>
        <w:spacing w:after="112" w:line="249" w:lineRule="auto"/>
        <w:ind w:left="849" w:right="15" w:hanging="10"/>
      </w:pPr>
      <w:r>
        <w:rPr>
          <w:rFonts w:ascii="Arial" w:eastAsia="Arial" w:hAnsi="Arial" w:cs="Arial"/>
        </w:rPr>
        <w:t>MXInstructionForNextAgent typed InstructionForNextAgent1</w:t>
      </w:r>
    </w:p>
    <w:p w14:paraId="5D54227B" w14:textId="77777777" w:rsidR="007F1A55" w:rsidRDefault="007F1A55" w:rsidP="007F1A55">
      <w:pPr>
        <w:spacing w:after="95"/>
        <w:ind w:left="860" w:right="157" w:hanging="7"/>
      </w:pPr>
      <w:r>
        <w:rPr>
          <w:rFonts w:ascii="Arial" w:eastAsia="Arial" w:hAnsi="Arial" w:cs="Arial"/>
          <w:b/>
        </w:rPr>
        <w:t xml:space="preserve">Output </w:t>
      </w:r>
    </w:p>
    <w:p w14:paraId="7FBBAE5C" w14:textId="77777777" w:rsidR="007F1A55" w:rsidRDefault="007F1A55" w:rsidP="007F1A55">
      <w:pPr>
        <w:spacing w:after="112" w:line="249" w:lineRule="auto"/>
        <w:ind w:left="0" w:right="15" w:firstLine="0"/>
      </w:pPr>
      <w:r>
        <w:rPr>
          <w:rFonts w:ascii="Arial" w:eastAsia="Arial" w:hAnsi="Arial" w:cs="Arial"/>
        </w:rPr>
        <w:lastRenderedPageBreak/>
        <w:tab/>
        <w:t xml:space="preserve">   MT53A: Field53 format A, Identifier Code (BIC)</w:t>
      </w:r>
    </w:p>
    <w:p w14:paraId="5E1CEBEB" w14:textId="77777777" w:rsidR="007F1A55" w:rsidRDefault="007F1A55" w:rsidP="007F1A55">
      <w:pPr>
        <w:spacing w:after="0" w:line="370" w:lineRule="auto"/>
        <w:ind w:left="839" w:right="6155" w:hanging="427"/>
        <w:rPr>
          <w:rFonts w:ascii="Arial" w:eastAsia="Arial" w:hAnsi="Arial" w:cs="Arial"/>
          <w:b/>
        </w:rPr>
      </w:pPr>
      <w:r>
        <w:rPr>
          <w:rFonts w:ascii="Arial" w:eastAsia="Arial" w:hAnsi="Arial" w:cs="Arial"/>
          <w:b/>
        </w:rPr>
        <w:t xml:space="preserve">Preconditions </w:t>
      </w:r>
    </w:p>
    <w:p w14:paraId="169370D0" w14:textId="3ECA935A" w:rsidR="007F1A55" w:rsidRDefault="0080654C" w:rsidP="007F1A55">
      <w:pPr>
        <w:spacing w:after="0" w:line="370" w:lineRule="auto"/>
        <w:ind w:left="839" w:right="-1703" w:hanging="427"/>
        <w:rPr>
          <w:rFonts w:ascii="Arial" w:eastAsia="Arial" w:hAnsi="Arial" w:cs="Arial"/>
        </w:rPr>
      </w:pPr>
      <w:r>
        <w:rPr>
          <w:rFonts w:ascii="Arial" w:hAnsi="Arial" w:cs="Arial"/>
        </w:rPr>
        <w:t xml:space="preserve">        </w:t>
      </w:r>
      <w:r w:rsidR="007F1A55">
        <w:rPr>
          <w:rFonts w:ascii="Arial" w:hAnsi="Arial" w:cs="Arial"/>
        </w:rPr>
        <w:t xml:space="preserve">None </w:t>
      </w:r>
    </w:p>
    <w:p w14:paraId="315B9841" w14:textId="77777777" w:rsidR="007F1A55" w:rsidRDefault="007F1A55" w:rsidP="007F1A55">
      <w:pPr>
        <w:ind w:left="0" w:firstLine="0"/>
        <w:rPr>
          <w:rFonts w:ascii="Arial" w:eastAsia="Arial" w:hAnsi="Arial" w:cs="Arial"/>
          <w:b/>
        </w:rPr>
      </w:pPr>
      <w:r>
        <w:rPr>
          <w:rFonts w:ascii="Arial" w:eastAsia="Arial" w:hAnsi="Arial" w:cs="Arial"/>
          <w:b/>
        </w:rPr>
        <w:t xml:space="preserve">       Formal description</w:t>
      </w:r>
    </w:p>
    <w:p w14:paraId="21ECD466" w14:textId="77777777" w:rsidR="007F1A55" w:rsidRDefault="007F1A55" w:rsidP="007F1A55">
      <w:pPr>
        <w:ind w:left="0" w:firstLine="0"/>
        <w:rPr>
          <w:rFonts w:ascii="Arial" w:eastAsia="Arial" w:hAnsi="Arial" w:cs="Arial"/>
          <w:b/>
        </w:rPr>
      </w:pPr>
    </w:p>
    <w:p w14:paraId="159D1E48" w14:textId="77777777" w:rsidR="007F1A55" w:rsidRPr="00113969" w:rsidRDefault="007F1A55" w:rsidP="007F1A55">
      <w:pPr>
        <w:ind w:left="0" w:firstLine="0"/>
        <w:rPr>
          <w:rFonts w:eastAsia="Arial"/>
        </w:rPr>
      </w:pPr>
      <w:r w:rsidRPr="00113969">
        <w:rPr>
          <w:rFonts w:eastAsia="Arial"/>
        </w:rPr>
        <w:t>/* Local variables</w:t>
      </w:r>
    </w:p>
    <w:p w14:paraId="479F5FBC" w14:textId="77777777" w:rsidR="007F1A55" w:rsidRPr="00113969" w:rsidRDefault="007F1A55" w:rsidP="007F1A55">
      <w:pPr>
        <w:ind w:left="0" w:firstLine="0"/>
        <w:rPr>
          <w:rFonts w:eastAsia="Arial"/>
        </w:rPr>
      </w:pPr>
      <w:r w:rsidRPr="00113969">
        <w:rPr>
          <w:rFonts w:eastAsia="Arial"/>
        </w:rPr>
        <w:t>MTInstruction, MT53BIC : string</w:t>
      </w:r>
    </w:p>
    <w:p w14:paraId="0C10EE9A" w14:textId="77777777" w:rsidR="0072120D" w:rsidRDefault="007F1A55" w:rsidP="007F1A55">
      <w:pPr>
        <w:ind w:left="0" w:firstLine="0"/>
        <w:rPr>
          <w:ins w:id="2796" w:author="BOUVY Martine [2]" w:date="2021-08-26T11:39:00Z"/>
          <w:rFonts w:eastAsia="Arial"/>
        </w:rPr>
      </w:pPr>
      <w:r w:rsidRPr="00113969">
        <w:rPr>
          <w:rFonts w:eastAsia="Arial"/>
        </w:rPr>
        <w:t>GenericPattern : pattern (regular expression)</w:t>
      </w:r>
    </w:p>
    <w:p w14:paraId="51F03BA4" w14:textId="77777777" w:rsidR="00184190" w:rsidRDefault="0072120D" w:rsidP="007F1A55">
      <w:pPr>
        <w:ind w:left="0" w:firstLine="0"/>
        <w:rPr>
          <w:ins w:id="2797" w:author="BOUVY Martine [2]" w:date="2021-08-26T11:47:00Z"/>
          <w:rFonts w:eastAsia="Arial"/>
        </w:rPr>
      </w:pPr>
      <w:ins w:id="2798" w:author="BOUVY Martine [2]" w:date="2021-08-26T11:39:00Z">
        <w:r>
          <w:rPr>
            <w:rFonts w:eastAsia="Arial"/>
          </w:rPr>
          <w:t>TempREC : string</w:t>
        </w:r>
      </w:ins>
    </w:p>
    <w:p w14:paraId="48289640" w14:textId="05B285DB" w:rsidR="007F1A55" w:rsidRPr="00113969" w:rsidRDefault="00184190" w:rsidP="007F1A55">
      <w:pPr>
        <w:ind w:left="0" w:firstLine="0"/>
        <w:rPr>
          <w:rFonts w:eastAsia="Arial"/>
        </w:rPr>
      </w:pPr>
      <w:ins w:id="2799" w:author="BOUVY Martine [2]" w:date="2021-08-26T11:47:00Z">
        <w:r>
          <w:rPr>
            <w:rFonts w:eastAsia="Arial"/>
          </w:rPr>
          <w:t>m : integer</w:t>
        </w:r>
      </w:ins>
      <w:ins w:id="2800" w:author="BOUVY Martine [2]" w:date="2021-08-26T11:39:00Z">
        <w:r w:rsidR="0072120D">
          <w:rPr>
            <w:rFonts w:eastAsia="Arial"/>
          </w:rPr>
          <w:t xml:space="preserve"> </w:t>
        </w:r>
      </w:ins>
      <w:r w:rsidR="007F1A55">
        <w:rPr>
          <w:rFonts w:eastAsia="Arial"/>
        </w:rPr>
        <w:t>*/</w:t>
      </w:r>
    </w:p>
    <w:p w14:paraId="5818DEC1" w14:textId="38FC19A6" w:rsidR="007F1A55" w:rsidRDefault="007F1A55" w:rsidP="007F1A55">
      <w:pPr>
        <w:ind w:left="0" w:firstLine="0"/>
        <w:rPr>
          <w:ins w:id="2801" w:author="BOUVY Martine [2]" w:date="2021-08-26T11:39:00Z"/>
          <w:rFonts w:eastAsia="Arial"/>
        </w:rPr>
      </w:pPr>
    </w:p>
    <w:p w14:paraId="3A70D2F7" w14:textId="34D67710" w:rsidR="0072120D" w:rsidRPr="00113969" w:rsidRDefault="0072120D" w:rsidP="007F1A55">
      <w:pPr>
        <w:ind w:left="0" w:firstLine="0"/>
        <w:rPr>
          <w:rFonts w:eastAsia="Arial"/>
        </w:rPr>
      </w:pPr>
      <w:ins w:id="2802" w:author="BOUVY Martine [2]" w:date="2021-08-26T11:40:00Z">
        <w:r>
          <w:rPr>
            <w:rFonts w:eastAsia="Arial"/>
          </w:rPr>
          <w:t>TempREC = “/TempREC/”</w:t>
        </w:r>
      </w:ins>
    </w:p>
    <w:p w14:paraId="4D267338" w14:textId="77777777" w:rsidR="007F1A55" w:rsidRPr="00113969" w:rsidRDefault="007F1A55" w:rsidP="007F1A55">
      <w:pPr>
        <w:ind w:left="0" w:firstLine="0"/>
        <w:rPr>
          <w:rFonts w:eastAsia="Arial"/>
          <w:b/>
        </w:rPr>
      </w:pPr>
    </w:p>
    <w:p w14:paraId="571F14C4" w14:textId="77777777" w:rsidR="007F1A55" w:rsidRPr="005B5973" w:rsidRDefault="007F1A55" w:rsidP="007F1A55">
      <w:pPr>
        <w:spacing w:after="0" w:line="367" w:lineRule="auto"/>
        <w:ind w:left="0" w:right="15"/>
        <w:rPr>
          <w:rFonts w:eastAsia="Arial"/>
        </w:rPr>
      </w:pPr>
      <w:r w:rsidRPr="00113969">
        <w:rPr>
          <w:rFonts w:eastAsia="Arial"/>
        </w:rPr>
        <w:t>GenericPattern</w:t>
      </w:r>
      <w:r w:rsidRPr="005B5973">
        <w:rPr>
          <w:rFonts w:eastAsia="Arial"/>
        </w:rPr>
        <w:t xml:space="preserve"> = /[A-Z0-9]{1,8}/</w:t>
      </w:r>
    </w:p>
    <w:p w14:paraId="064A5B0A" w14:textId="4E39ABF8" w:rsidR="007F1A55" w:rsidRPr="005B5973" w:rsidRDefault="007F1A55" w:rsidP="007F1A55">
      <w:pPr>
        <w:spacing w:after="0" w:line="218" w:lineRule="auto"/>
        <w:ind w:left="0" w:right="15" w:firstLine="0"/>
        <w:rPr>
          <w:rFonts w:eastAsia="Arial"/>
        </w:rPr>
      </w:pPr>
      <w:r w:rsidRPr="005B5973">
        <w:rPr>
          <w:rFonts w:eastAsia="Arial"/>
        </w:rPr>
        <w:t xml:space="preserve">/* The pattern has to take into account the FIN code words but also the </w:t>
      </w:r>
      <w:del w:id="2803" w:author="BOUVY Martine [2]" w:date="2021-08-26T11:37:00Z">
        <w:r w:rsidRPr="005B5973" w:rsidDel="0072120D">
          <w:rPr>
            <w:rFonts w:eastAsia="Arial"/>
          </w:rPr>
          <w:delText>2</w:delText>
        </w:r>
      </w:del>
      <w:r w:rsidRPr="005B5973">
        <w:rPr>
          <w:rFonts w:eastAsia="Arial"/>
        </w:rPr>
        <w:t xml:space="preserve"> new code word</w:t>
      </w:r>
      <w:del w:id="2804" w:author="BOUVY Martine [2]" w:date="2021-08-26T11:37:00Z">
        <w:r w:rsidRPr="005B5973" w:rsidDel="0072120D">
          <w:rPr>
            <w:rFonts w:eastAsia="Arial"/>
          </w:rPr>
          <w:delText>s</w:delText>
        </w:r>
      </w:del>
      <w:r w:rsidRPr="005B5973">
        <w:rPr>
          <w:rFonts w:eastAsia="Arial"/>
        </w:rPr>
        <w:t xml:space="preserve"> </w:t>
      </w:r>
      <w:del w:id="2805" w:author="BOUVY Martine [2]" w:date="2021-08-26T11:37:00Z">
        <w:r w:rsidRPr="005B5973" w:rsidDel="0072120D">
          <w:rPr>
            <w:rFonts w:eastAsia="Arial"/>
          </w:rPr>
          <w:delText xml:space="preserve">/FIN54/ and </w:delText>
        </w:r>
      </w:del>
      <w:r w:rsidRPr="005B5973">
        <w:rPr>
          <w:rFonts w:eastAsia="Arial"/>
        </w:rPr>
        <w:t>/FIN53/ making digits also possible in the pattern */</w:t>
      </w:r>
    </w:p>
    <w:p w14:paraId="6D9337B1" w14:textId="77777777" w:rsidR="007F1A55" w:rsidRPr="005B5973" w:rsidRDefault="007F1A55" w:rsidP="007F1A55">
      <w:pPr>
        <w:spacing w:after="9" w:line="218" w:lineRule="auto"/>
        <w:ind w:left="0" w:right="157" w:firstLine="0"/>
        <w:rPr>
          <w:rFonts w:eastAsia="Arial"/>
        </w:rPr>
      </w:pPr>
      <w:r w:rsidRPr="005B5973">
        <w:rPr>
          <w:rFonts w:eastAsia="Arial"/>
        </w:rPr>
        <w:t>/* To extract /FIN53/ and related business information which is expected to be a valid BIC, search for the codeword /FIN53/ and extract them. It is assumed that the codeword /FIN53/ is present only once. Other code words present in the string must have a pattern  “/max8c/” eg., /REC/, /INT/, /INTA/.</w:t>
      </w:r>
      <w:r>
        <w:rPr>
          <w:rFonts w:eastAsia="Arial"/>
        </w:rPr>
        <w:t xml:space="preserve"> */</w:t>
      </w:r>
    </w:p>
    <w:p w14:paraId="43CC6FD2" w14:textId="77777777" w:rsidR="007F1A55" w:rsidRPr="005B5973" w:rsidRDefault="007F1A55" w:rsidP="007F1A55">
      <w:pPr>
        <w:spacing w:after="0" w:line="367" w:lineRule="auto"/>
        <w:ind w:left="0" w:right="15" w:firstLine="0"/>
        <w:rPr>
          <w:rFonts w:eastAsia="Arial"/>
        </w:rPr>
      </w:pPr>
    </w:p>
    <w:p w14:paraId="14EAA222" w14:textId="0633EC82" w:rsidR="007F1A55" w:rsidRPr="005B5973" w:rsidRDefault="007F1A55" w:rsidP="007F1A55">
      <w:pPr>
        <w:spacing w:after="9"/>
        <w:ind w:left="0" w:right="157" w:firstLine="0"/>
        <w:rPr>
          <w:rFonts w:eastAsia="Arial"/>
        </w:rPr>
      </w:pPr>
      <w:r w:rsidRPr="005B5973">
        <w:rPr>
          <w:rFonts w:eastAsia="Arial"/>
        </w:rPr>
        <w:t xml:space="preserve">/* First build a string by concatenation of the </w:t>
      </w:r>
      <w:del w:id="2806" w:author="BOUVY Martine [2]" w:date="2021-11-10T16:06:00Z">
        <w:r w:rsidRPr="005B5973" w:rsidDel="00697B54">
          <w:rPr>
            <w:rFonts w:eastAsia="Arial"/>
          </w:rPr>
          <w:delText>4</w:delText>
        </w:r>
      </w:del>
      <w:ins w:id="2807" w:author="BOUVY Martine [2]" w:date="2021-11-10T16:06:00Z">
        <w:r w:rsidR="00697B54">
          <w:rPr>
            <w:rFonts w:eastAsia="Arial"/>
          </w:rPr>
          <w:t xml:space="preserve"> 6</w:t>
        </w:r>
      </w:ins>
      <w:r w:rsidRPr="005B5973">
        <w:rPr>
          <w:rFonts w:eastAsia="Arial"/>
        </w:rPr>
        <w:t xml:space="preserve"> possible occurrences </w:t>
      </w:r>
      <w:del w:id="2808" w:author="BOUVY Martine [2]" w:date="2021-08-26T11:46:00Z">
        <w:r w:rsidRPr="005B5973" w:rsidDel="00184190">
          <w:rPr>
            <w:rFonts w:eastAsia="Arial"/>
          </w:rPr>
          <w:delText>from</w:delText>
        </w:r>
      </w:del>
      <w:ins w:id="2809" w:author="BOUVY Martine [2]" w:date="2021-08-26T11:46:00Z">
        <w:r w:rsidR="00184190">
          <w:rPr>
            <w:rFonts w:eastAsia="Arial"/>
          </w:rPr>
          <w:t>in</w:t>
        </w:r>
      </w:ins>
      <w:r w:rsidRPr="005B5973">
        <w:rPr>
          <w:rFonts w:eastAsia="Arial"/>
        </w:rPr>
        <w:t xml:space="preserve"> MXInstructionForNextAgent</w:t>
      </w:r>
      <w:ins w:id="2810" w:author="BOUVY Martine [2]" w:date="2021-08-26T11:38:00Z">
        <w:r w:rsidR="0072120D">
          <w:rPr>
            <w:rFonts w:eastAsia="Arial"/>
          </w:rPr>
          <w:t xml:space="preserve"> in the same way it is built in SubfunctionInstructionForNextAgent</w:t>
        </w:r>
      </w:ins>
      <w:r w:rsidRPr="005B5973">
        <w:rPr>
          <w:rFonts w:eastAsia="Arial"/>
        </w:rPr>
        <w:t xml:space="preserve"> and scan the string */</w:t>
      </w:r>
    </w:p>
    <w:p w14:paraId="085AB9D6" w14:textId="77777777" w:rsidR="007F1A55" w:rsidRPr="005B5973" w:rsidRDefault="007F1A55" w:rsidP="007F1A55">
      <w:pPr>
        <w:spacing w:after="9"/>
        <w:ind w:left="0" w:right="157" w:firstLine="0"/>
        <w:rPr>
          <w:rFonts w:eastAsia="Arial"/>
        </w:rPr>
      </w:pPr>
    </w:p>
    <w:p w14:paraId="1B980529" w14:textId="77777777" w:rsidR="007F1A55" w:rsidRPr="005B5973" w:rsidRDefault="007F1A55" w:rsidP="007F1A55">
      <w:pPr>
        <w:spacing w:after="9"/>
        <w:ind w:left="0" w:right="157" w:firstLine="0"/>
        <w:rPr>
          <w:rFonts w:eastAsia="Arial"/>
        </w:rPr>
      </w:pPr>
      <w:r w:rsidRPr="005B5973">
        <w:rPr>
          <w:rFonts w:eastAsia="Arial"/>
        </w:rPr>
        <w:t>MTInstruction = “”</w:t>
      </w:r>
    </w:p>
    <w:p w14:paraId="320AB523" w14:textId="281CD3F5" w:rsidR="007F1A55" w:rsidRPr="005B5973" w:rsidRDefault="007F1A55" w:rsidP="007F1A55">
      <w:pPr>
        <w:spacing w:after="9"/>
        <w:ind w:left="0" w:right="157" w:firstLine="0"/>
        <w:rPr>
          <w:rFonts w:eastAsia="Arial"/>
        </w:rPr>
      </w:pPr>
    </w:p>
    <w:p w14:paraId="5FD3BEE1" w14:textId="126108FE" w:rsidR="007F1A55" w:rsidRPr="005B5973" w:rsidDel="0072120D" w:rsidRDefault="0080654C" w:rsidP="00864D01">
      <w:pPr>
        <w:tabs>
          <w:tab w:val="left" w:pos="90"/>
        </w:tabs>
        <w:spacing w:after="9"/>
        <w:ind w:left="0" w:right="157" w:firstLine="0"/>
        <w:rPr>
          <w:del w:id="2811" w:author="BOUVY Martine [2]" w:date="2021-08-26T11:38:00Z"/>
          <w:rFonts w:eastAsia="Arial"/>
        </w:rPr>
      </w:pPr>
      <w:del w:id="2812" w:author="BOUVY Martine [2]" w:date="2021-08-26T11:38:00Z">
        <w:r w:rsidRPr="0080654C" w:rsidDel="0072120D">
          <w:rPr>
            <w:rFonts w:eastAsia="Arial"/>
            <w:b/>
          </w:rPr>
          <w:delText>F</w:delText>
        </w:r>
        <w:r w:rsidR="007F1A55" w:rsidRPr="0080654C" w:rsidDel="0072120D">
          <w:rPr>
            <w:rFonts w:eastAsia="Arial"/>
            <w:b/>
          </w:rPr>
          <w:delText>or n</w:delText>
        </w:r>
        <w:r w:rsidR="007F1A55" w:rsidRPr="005B5973" w:rsidDel="0072120D">
          <w:rPr>
            <w:rFonts w:eastAsia="Arial"/>
          </w:rPr>
          <w:delText>=1 to 4</w:delText>
        </w:r>
      </w:del>
    </w:p>
    <w:p w14:paraId="594E9C4C" w14:textId="0E8F9755" w:rsidR="007F1A55" w:rsidRPr="005B5973" w:rsidDel="0072120D" w:rsidRDefault="007F1A55" w:rsidP="007F1A55">
      <w:pPr>
        <w:spacing w:after="9"/>
        <w:ind w:left="0" w:right="157" w:firstLine="0"/>
        <w:rPr>
          <w:del w:id="2813" w:author="BOUVY Martine [2]" w:date="2021-08-26T11:38:00Z"/>
          <w:rFonts w:eastAsia="Arial"/>
        </w:rPr>
      </w:pPr>
      <w:del w:id="2814" w:author="BOUVY Martine [2]" w:date="2021-08-26T11:38:00Z">
        <w:r w:rsidRPr="005B5973" w:rsidDel="0072120D">
          <w:rPr>
            <w:rFonts w:eastAsia="Arial"/>
          </w:rPr>
          <w:delText>/*Build one string */</w:delText>
        </w:r>
      </w:del>
    </w:p>
    <w:p w14:paraId="37CEF24A" w14:textId="07DAC9D9" w:rsidR="007F1A55" w:rsidRPr="005B5973" w:rsidDel="0072120D" w:rsidRDefault="007F1A55" w:rsidP="007F1A55">
      <w:pPr>
        <w:spacing w:after="9"/>
        <w:ind w:left="0" w:right="157" w:firstLine="0"/>
        <w:rPr>
          <w:del w:id="2815" w:author="BOUVY Martine [2]" w:date="2021-08-26T11:38:00Z"/>
          <w:rFonts w:eastAsia="Arial"/>
        </w:rPr>
      </w:pPr>
      <w:del w:id="2816" w:author="BOUVY Martine [2]" w:date="2021-08-26T11:38:00Z">
        <w:r w:rsidRPr="005B5973" w:rsidDel="0072120D">
          <w:rPr>
            <w:rFonts w:eastAsia="Arial"/>
          </w:rPr>
          <w:delText xml:space="preserve"> </w:delText>
        </w:r>
        <w:r w:rsidRPr="0080654C" w:rsidDel="0072120D">
          <w:rPr>
            <w:rFonts w:eastAsia="Arial"/>
            <w:b/>
          </w:rPr>
          <w:delText>IF</w:delText>
        </w:r>
        <w:r w:rsidRPr="005B5973" w:rsidDel="0072120D">
          <w:rPr>
            <w:rFonts w:eastAsia="Arial"/>
          </w:rPr>
          <w:delText xml:space="preserve"> InstructionForNextAgent[n].InstructionInformation </w:delText>
        </w:r>
        <w:r w:rsidRPr="0080654C" w:rsidDel="0072120D">
          <w:rPr>
            <w:rFonts w:eastAsia="Arial"/>
            <w:b/>
          </w:rPr>
          <w:delText>IsPresent</w:delText>
        </w:r>
        <w:r w:rsidR="0080654C" w:rsidDel="0072120D">
          <w:rPr>
            <w:rFonts w:eastAsia="Arial"/>
          </w:rPr>
          <w:delText xml:space="preserve"> THEN</w:delText>
        </w:r>
      </w:del>
    </w:p>
    <w:p w14:paraId="1931E331" w14:textId="59506DE1" w:rsidR="007F1A55" w:rsidDel="0072120D" w:rsidRDefault="007F1A55" w:rsidP="007F1A55">
      <w:pPr>
        <w:spacing w:after="9"/>
        <w:ind w:left="720" w:right="157" w:firstLine="0"/>
        <w:rPr>
          <w:del w:id="2817" w:author="BOUVY Martine [2]" w:date="2021-08-26T11:38:00Z"/>
          <w:rFonts w:eastAsia="Arial"/>
        </w:rPr>
      </w:pPr>
      <w:del w:id="2818" w:author="BOUVY Martine [2]" w:date="2021-08-26T11:38:00Z">
        <w:r w:rsidRPr="005B5973" w:rsidDel="0072120D">
          <w:rPr>
            <w:rFonts w:eastAsia="Arial"/>
          </w:rPr>
          <w:delText xml:space="preserve">      MTInstruction = Concatenation(MTInstruction,     InstructionForNextAgent[n].InstructionInformation)</w:delText>
        </w:r>
      </w:del>
    </w:p>
    <w:p w14:paraId="613E96A6" w14:textId="3CDACDAA" w:rsidR="0080654C" w:rsidDel="0072120D" w:rsidRDefault="0080654C" w:rsidP="0080654C">
      <w:pPr>
        <w:tabs>
          <w:tab w:val="left" w:pos="90"/>
          <w:tab w:val="left" w:pos="180"/>
        </w:tabs>
        <w:spacing w:after="9"/>
        <w:ind w:left="0" w:right="157" w:firstLine="0"/>
        <w:rPr>
          <w:del w:id="2819" w:author="BOUVY Martine [2]" w:date="2021-08-26T11:38:00Z"/>
          <w:rFonts w:eastAsia="Arial"/>
          <w:b/>
        </w:rPr>
      </w:pPr>
      <w:del w:id="2820" w:author="BOUVY Martine [2]" w:date="2021-08-26T11:38:00Z">
        <w:r w:rsidDel="0072120D">
          <w:rPr>
            <w:rFonts w:eastAsia="Arial"/>
          </w:rPr>
          <w:delText xml:space="preserve"> </w:delText>
        </w:r>
        <w:r w:rsidRPr="0080654C" w:rsidDel="0072120D">
          <w:rPr>
            <w:rFonts w:eastAsia="Arial"/>
            <w:b/>
          </w:rPr>
          <w:delText>ENDIF</w:delText>
        </w:r>
      </w:del>
    </w:p>
    <w:p w14:paraId="3110CA46" w14:textId="7B69203A" w:rsidR="0072120D" w:rsidRDefault="0072120D" w:rsidP="0080654C">
      <w:pPr>
        <w:tabs>
          <w:tab w:val="left" w:pos="90"/>
          <w:tab w:val="left" w:pos="180"/>
        </w:tabs>
        <w:spacing w:after="9"/>
        <w:ind w:left="0" w:right="157" w:firstLine="0"/>
        <w:rPr>
          <w:ins w:id="2821" w:author="BOUVY Martine [2]" w:date="2021-08-26T11:38:00Z"/>
          <w:rFonts w:eastAsia="Arial"/>
          <w:b/>
        </w:rPr>
      </w:pPr>
    </w:p>
    <w:p w14:paraId="00CA8B02" w14:textId="334B9CFD" w:rsidR="0072120D" w:rsidRDefault="0072120D" w:rsidP="0072120D">
      <w:pPr>
        <w:ind w:left="180"/>
        <w:rPr>
          <w:ins w:id="2822" w:author="BOUVY Martine [2]" w:date="2021-08-26T11:38:00Z"/>
          <w:b/>
        </w:rPr>
      </w:pPr>
      <w:ins w:id="2823" w:author="BOUVY Martine [2]" w:date="2021-08-26T11:38:00Z">
        <w:r w:rsidRPr="001724C9">
          <w:rPr>
            <w:b/>
          </w:rPr>
          <w:t>IF</w:t>
        </w:r>
        <w:r>
          <w:t xml:space="preserve"> </w:t>
        </w:r>
      </w:ins>
      <w:ins w:id="2824" w:author="BOUVY Martine [2]" w:date="2021-08-26T11:41:00Z">
        <w:r w:rsidR="000A4DA5">
          <w:t>MX</w:t>
        </w:r>
      </w:ins>
      <w:ins w:id="2825" w:author="BOUVY Martine [2]" w:date="2021-08-26T11:38:00Z">
        <w:r>
          <w:t>InstructionForNextAgent[1</w:t>
        </w:r>
        <w:r w:rsidRPr="005C0A19">
          <w:t xml:space="preserve">] </w:t>
        </w:r>
        <w:r w:rsidRPr="008943CC">
          <w:rPr>
            <w:b/>
          </w:rPr>
          <w:t>IsPresent</w:t>
        </w:r>
        <w:r>
          <w:rPr>
            <w:b/>
          </w:rPr>
          <w:t xml:space="preserve"> </w:t>
        </w:r>
        <w:r w:rsidRPr="00984A6E">
          <w:t>THEN</w:t>
        </w:r>
      </w:ins>
    </w:p>
    <w:p w14:paraId="75437E3A" w14:textId="20E392EC" w:rsidR="0072120D" w:rsidRDefault="0072120D" w:rsidP="0072120D">
      <w:pPr>
        <w:ind w:left="180"/>
        <w:rPr>
          <w:ins w:id="2826" w:author="BOUVY Martine [2]" w:date="2021-08-26T11:38:00Z"/>
        </w:rPr>
      </w:pPr>
      <w:ins w:id="2827" w:author="BOUVY Martine [2]" w:date="2021-08-26T11:38:00Z">
        <w:r>
          <w:t xml:space="preserve">   </w:t>
        </w:r>
        <w:r w:rsidR="00113F76">
          <w:rPr>
            <w:rFonts w:eastAsia="Times New Roman"/>
            <w:color w:val="auto"/>
            <w:szCs w:val="20"/>
          </w:rPr>
          <w:t>MTInstruction</w:t>
        </w:r>
        <w:r>
          <w:rPr>
            <w:rFonts w:eastAsia="Times New Roman"/>
            <w:color w:val="auto"/>
            <w:szCs w:val="20"/>
          </w:rPr>
          <w:t xml:space="preserve"> = </w:t>
        </w:r>
      </w:ins>
      <w:ins w:id="2828" w:author="BOUVY Martine [2]" w:date="2021-08-26T11:41:00Z">
        <w:r w:rsidR="000A4DA5">
          <w:rPr>
            <w:rFonts w:eastAsia="Times New Roman"/>
            <w:color w:val="auto"/>
            <w:szCs w:val="20"/>
          </w:rPr>
          <w:t>MX</w:t>
        </w:r>
      </w:ins>
      <w:ins w:id="2829" w:author="BOUVY Martine [2]" w:date="2021-08-26T11:38:00Z">
        <w:r w:rsidRPr="00E801EA">
          <w:rPr>
            <w:rFonts w:eastAsia="Times New Roman"/>
            <w:color w:val="auto"/>
            <w:szCs w:val="20"/>
          </w:rPr>
          <w:t>InstructionForNex</w:t>
        </w:r>
        <w:r>
          <w:rPr>
            <w:rFonts w:eastAsia="Times New Roman"/>
            <w:color w:val="auto"/>
            <w:szCs w:val="20"/>
          </w:rPr>
          <w:t>tAgent[1</w:t>
        </w:r>
        <w:r w:rsidRPr="00E801EA">
          <w:rPr>
            <w:rFonts w:eastAsia="Times New Roman"/>
            <w:color w:val="auto"/>
            <w:szCs w:val="20"/>
          </w:rPr>
          <w:t>].InstructionInformation</w:t>
        </w:r>
      </w:ins>
    </w:p>
    <w:p w14:paraId="394E613F" w14:textId="77777777" w:rsidR="0072120D" w:rsidRPr="005C0A19" w:rsidRDefault="0072120D" w:rsidP="0072120D">
      <w:pPr>
        <w:ind w:left="180"/>
        <w:rPr>
          <w:ins w:id="2830" w:author="BOUVY Martine [2]" w:date="2021-08-26T11:38:00Z"/>
        </w:rPr>
      </w:pPr>
    </w:p>
    <w:p w14:paraId="0EF57BBE" w14:textId="55582789" w:rsidR="0072120D" w:rsidRPr="005C0A19" w:rsidRDefault="0072120D" w:rsidP="0072120D">
      <w:pPr>
        <w:ind w:left="180"/>
        <w:rPr>
          <w:ins w:id="2831" w:author="BOUVY Martine [2]" w:date="2021-08-26T11:38:00Z"/>
        </w:rPr>
      </w:pPr>
      <w:ins w:id="2832" w:author="BOUVY Martine [2]" w:date="2021-08-26T11:38:00Z">
        <w:r>
          <w:rPr>
            <w:b/>
          </w:rPr>
          <w:t xml:space="preserve">  </w:t>
        </w:r>
        <w:r w:rsidRPr="008943CC">
          <w:rPr>
            <w:b/>
          </w:rPr>
          <w:t>For m</w:t>
        </w:r>
        <w:r w:rsidRPr="005C0A19">
          <w:t xml:space="preserve"> = </w:t>
        </w:r>
        <w:r>
          <w:t>2</w:t>
        </w:r>
        <w:r w:rsidRPr="005C0A19">
          <w:t xml:space="preserve"> to </w:t>
        </w:r>
      </w:ins>
      <w:ins w:id="2833" w:author="BOUVY Martine [2]" w:date="2021-11-10T16:07:00Z">
        <w:r w:rsidR="00697B54">
          <w:t>6</w:t>
        </w:r>
      </w:ins>
    </w:p>
    <w:p w14:paraId="7A98D0EE" w14:textId="77777777" w:rsidR="0072120D" w:rsidRPr="005C0A19" w:rsidRDefault="0072120D" w:rsidP="0072120D">
      <w:pPr>
        <w:ind w:left="180"/>
        <w:rPr>
          <w:ins w:id="2834" w:author="BOUVY Martine [2]" w:date="2021-08-26T11:38:00Z"/>
        </w:rPr>
      </w:pPr>
    </w:p>
    <w:p w14:paraId="53944168" w14:textId="408D41CF" w:rsidR="0072120D" w:rsidRDefault="0072120D" w:rsidP="0072120D">
      <w:pPr>
        <w:ind w:left="180"/>
        <w:rPr>
          <w:ins w:id="2835" w:author="BOUVY Martine [2]" w:date="2021-08-26T11:38:00Z"/>
        </w:rPr>
      </w:pPr>
      <w:ins w:id="2836" w:author="BOUVY Martine [2]" w:date="2021-08-26T11:38:00Z">
        <w:r>
          <w:rPr>
            <w:b/>
          </w:rPr>
          <w:t xml:space="preserve">    </w:t>
        </w:r>
        <w:r w:rsidRPr="005C0A19">
          <w:rPr>
            <w:b/>
          </w:rPr>
          <w:t>IF</w:t>
        </w:r>
        <w:r w:rsidRPr="005C0A19">
          <w:t xml:space="preserve"> </w:t>
        </w:r>
      </w:ins>
      <w:ins w:id="2837" w:author="BOUVY Martine [2]" w:date="2021-08-26T11:41:00Z">
        <w:r w:rsidR="000A4DA5">
          <w:t>MX</w:t>
        </w:r>
      </w:ins>
      <w:ins w:id="2838" w:author="BOUVY Martine [2]" w:date="2021-08-26T11:38:00Z">
        <w:r w:rsidRPr="005C0A19">
          <w:t xml:space="preserve">InstructionForNextAgent[m] </w:t>
        </w:r>
        <w:r w:rsidRPr="008943CC">
          <w:rPr>
            <w:b/>
          </w:rPr>
          <w:t>IsPresent</w:t>
        </w:r>
        <w:r>
          <w:t xml:space="preserve"> THEN</w:t>
        </w:r>
      </w:ins>
    </w:p>
    <w:p w14:paraId="799E11DD" w14:textId="1F9B4AFD" w:rsidR="0072120D" w:rsidRPr="00E801EA" w:rsidRDefault="0072120D" w:rsidP="0072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ins w:id="2839" w:author="BOUVY Martine [2]" w:date="2021-08-26T11:38:00Z"/>
          <w:rFonts w:eastAsia="Times New Roman"/>
          <w:color w:val="auto"/>
          <w:szCs w:val="20"/>
        </w:rPr>
      </w:pPr>
      <w:ins w:id="2840" w:author="BOUVY Martine [2]" w:date="2021-08-26T11:38:00Z">
        <w:r w:rsidRPr="00E801EA">
          <w:rPr>
            <w:rFonts w:eastAsia="Times New Roman"/>
            <w:b/>
            <w:color w:val="auto"/>
            <w:szCs w:val="20"/>
          </w:rPr>
          <w:t xml:space="preserve">        IF</w:t>
        </w:r>
        <w:r>
          <w:t>(</w:t>
        </w:r>
        <w:r w:rsidRPr="001F7991">
          <w:rPr>
            <w:rFonts w:eastAsia="Times New Roman"/>
            <w:b/>
            <w:color w:val="auto"/>
            <w:szCs w:val="20"/>
          </w:rPr>
          <w:t>Length</w:t>
        </w:r>
        <w:r>
          <w:rPr>
            <w:rFonts w:eastAsia="Times New Roman"/>
            <w:color w:val="auto"/>
            <w:szCs w:val="20"/>
          </w:rPr>
          <w:t>(</w:t>
        </w:r>
      </w:ins>
      <w:ins w:id="2841" w:author="BOUVY Martine [2]" w:date="2021-08-26T11:41:00Z">
        <w:r w:rsidR="000A4DA5">
          <w:rPr>
            <w:rFonts w:eastAsia="Times New Roman"/>
            <w:color w:val="auto"/>
            <w:szCs w:val="20"/>
          </w:rPr>
          <w:t>MX</w:t>
        </w:r>
      </w:ins>
      <w:ins w:id="2842" w:author="BOUVY Martine [2]" w:date="2021-08-26T11:38:00Z">
        <w:r w:rsidRPr="00E801EA">
          <w:rPr>
            <w:rFonts w:eastAsia="Times New Roman"/>
            <w:color w:val="auto"/>
            <w:szCs w:val="20"/>
          </w:rPr>
          <w:t>InstructionForNextAgent[m</w:t>
        </w:r>
        <w:r>
          <w:rPr>
            <w:rFonts w:eastAsia="Times New Roman"/>
            <w:color w:val="auto"/>
            <w:szCs w:val="20"/>
          </w:rPr>
          <w:t>-1</w:t>
        </w:r>
        <w:r w:rsidRPr="00E801EA">
          <w:rPr>
            <w:rFonts w:eastAsia="Times New Roman"/>
            <w:color w:val="auto"/>
            <w:szCs w:val="20"/>
          </w:rPr>
          <w:t>]</w:t>
        </w:r>
      </w:ins>
      <w:ins w:id="2843" w:author="BOUVY Martine" w:date="2022-08-23T09:52:00Z">
        <w:r w:rsidR="003A7BED">
          <w:rPr>
            <w:rFonts w:eastAsia="Times New Roman"/>
            <w:color w:val="auto"/>
            <w:szCs w:val="20"/>
          </w:rPr>
          <w:t>.InstructionInformation</w:t>
        </w:r>
      </w:ins>
      <w:ins w:id="2844" w:author="BOUVY Martine [2]" w:date="2021-08-26T11:38:00Z">
        <w:r>
          <w:rPr>
            <w:rFonts w:eastAsia="Times New Roman"/>
            <w:color w:val="auto"/>
            <w:szCs w:val="20"/>
          </w:rPr>
          <w:t xml:space="preserve">)&lt; </w:t>
        </w:r>
      </w:ins>
      <w:ins w:id="2845" w:author="BOUVY Martine [2]" w:date="2021-11-10T16:07:00Z">
        <w:r w:rsidR="007F097A">
          <w:rPr>
            <w:rFonts w:eastAsia="Times New Roman"/>
            <w:color w:val="auto"/>
            <w:szCs w:val="20"/>
          </w:rPr>
          <w:t xml:space="preserve">35 </w:t>
        </w:r>
      </w:ins>
      <w:ins w:id="2846" w:author="BOUVY Martine [2]" w:date="2021-08-26T11:38:00Z">
        <w:r>
          <w:rPr>
            <w:rFonts w:eastAsia="Times New Roman"/>
            <w:color w:val="auto"/>
            <w:szCs w:val="20"/>
          </w:rPr>
          <w:t xml:space="preserve">AND </w:t>
        </w:r>
      </w:ins>
      <w:ins w:id="2847" w:author="BOUVY Martine [2]" w:date="2021-08-26T11:41:00Z">
        <w:r w:rsidR="000A4DA5">
          <w:rPr>
            <w:rFonts w:eastAsia="Times New Roman"/>
            <w:color w:val="auto"/>
            <w:szCs w:val="20"/>
          </w:rPr>
          <w:t>MX</w:t>
        </w:r>
      </w:ins>
      <w:ins w:id="2848" w:author="BOUVY Martine [2]" w:date="2021-08-26T11:38:00Z">
        <w:r w:rsidRPr="00E801EA">
          <w:rPr>
            <w:rFonts w:eastAsia="Times New Roman"/>
            <w:color w:val="auto"/>
            <w:szCs w:val="20"/>
          </w:rPr>
          <w:t>InstructionForNextAgent[m].InstructionInformation</w:t>
        </w:r>
        <w:r>
          <w:rPr>
            <w:rFonts w:eastAsia="Times New Roman"/>
            <w:color w:val="auto"/>
            <w:szCs w:val="20"/>
          </w:rPr>
          <w:t xml:space="preserve"> </w:t>
        </w:r>
        <w:r w:rsidRPr="00177C79">
          <w:rPr>
            <w:rFonts w:eastAsia="Times New Roman"/>
            <w:b/>
            <w:color w:val="auto"/>
            <w:szCs w:val="20"/>
          </w:rPr>
          <w:t>DOES NOT</w:t>
        </w:r>
        <w:r>
          <w:rPr>
            <w:rFonts w:eastAsia="Times New Roman"/>
            <w:color w:val="auto"/>
            <w:szCs w:val="20"/>
          </w:rPr>
          <w:t xml:space="preserve"> </w:t>
        </w:r>
        <w:r>
          <w:rPr>
            <w:rFonts w:eastAsia="Times New Roman"/>
            <w:b/>
            <w:color w:val="auto"/>
            <w:szCs w:val="20"/>
          </w:rPr>
          <w:t>START</w:t>
        </w:r>
        <w:r w:rsidRPr="00F15E12">
          <w:rPr>
            <w:rFonts w:eastAsia="Times New Roman"/>
            <w:b/>
            <w:color w:val="auto"/>
            <w:szCs w:val="20"/>
          </w:rPr>
          <w:t xml:space="preserve"> with</w:t>
        </w:r>
        <w:r>
          <w:rPr>
            <w:rFonts w:eastAsia="Times New Roman"/>
            <w:color w:val="auto"/>
            <w:szCs w:val="20"/>
          </w:rPr>
          <w:t xml:space="preserve"> “</w:t>
        </w:r>
        <w:r w:rsidRPr="005C0A19">
          <w:t>/GenericMax8c/</w:t>
        </w:r>
        <w:r>
          <w:t>”)</w:t>
        </w:r>
        <w:r w:rsidRPr="005C0A19">
          <w:t xml:space="preserve"> </w:t>
        </w:r>
        <w:r>
          <w:rPr>
            <w:rFonts w:eastAsia="Times New Roman"/>
            <w:color w:val="auto"/>
            <w:szCs w:val="20"/>
          </w:rPr>
          <w:t xml:space="preserve">  </w:t>
        </w:r>
        <w:r w:rsidRPr="00E801EA">
          <w:rPr>
            <w:rFonts w:eastAsia="Times New Roman"/>
            <w:color w:val="auto"/>
            <w:szCs w:val="20"/>
          </w:rPr>
          <w:t xml:space="preserve"> THEN</w:t>
        </w:r>
      </w:ins>
    </w:p>
    <w:p w14:paraId="40203862" w14:textId="080213BF" w:rsidR="0072120D" w:rsidRPr="00E801EA" w:rsidRDefault="0072120D" w:rsidP="0072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ins w:id="2849" w:author="BOUVY Martine [2]" w:date="2021-08-26T11:38:00Z"/>
          <w:rFonts w:eastAsia="Times New Roman"/>
          <w:color w:val="auto"/>
          <w:szCs w:val="20"/>
        </w:rPr>
      </w:pPr>
      <w:ins w:id="2850" w:author="BOUVY Martine [2]" w:date="2021-08-26T11:38:00Z">
        <w:r w:rsidRPr="00E801EA">
          <w:rPr>
            <w:rFonts w:eastAsia="Times New Roman"/>
            <w:color w:val="auto"/>
            <w:szCs w:val="20"/>
          </w:rPr>
          <w:t xml:space="preserve">     </w:t>
        </w:r>
        <w:r w:rsidR="00113F76">
          <w:rPr>
            <w:rFonts w:eastAsia="Times New Roman"/>
            <w:color w:val="auto"/>
            <w:szCs w:val="20"/>
          </w:rPr>
          <w:t xml:space="preserve">       MTInstruction</w:t>
        </w:r>
        <w:r w:rsidRPr="00E801EA">
          <w:rPr>
            <w:rFonts w:eastAsia="Times New Roman"/>
            <w:color w:val="auto"/>
            <w:szCs w:val="20"/>
          </w:rPr>
          <w:t xml:space="preserve"> = </w:t>
        </w:r>
        <w:r w:rsidRPr="00F15E12">
          <w:rPr>
            <w:rFonts w:eastAsia="Times New Roman"/>
            <w:b/>
            <w:color w:val="auto"/>
            <w:szCs w:val="20"/>
          </w:rPr>
          <w:t xml:space="preserve">Concatenate </w:t>
        </w:r>
        <w:r w:rsidRPr="00E801EA">
          <w:rPr>
            <w:rFonts w:eastAsia="Times New Roman"/>
            <w:color w:val="auto"/>
            <w:szCs w:val="20"/>
          </w:rPr>
          <w:t>(MTInstruction</w:t>
        </w:r>
        <w:del w:id="2851" w:author="BOUVY Martine" w:date="2022-08-23T10:06:00Z">
          <w:r w:rsidRPr="00E801EA" w:rsidDel="00CC2AFE">
            <w:rPr>
              <w:rFonts w:eastAsia="Times New Roman"/>
              <w:color w:val="auto"/>
              <w:szCs w:val="20"/>
            </w:rPr>
            <w:delText>ForNextAgent</w:delText>
          </w:r>
        </w:del>
        <w:r w:rsidRPr="00E801EA">
          <w:rPr>
            <w:rFonts w:eastAsia="Times New Roman"/>
            <w:color w:val="auto"/>
            <w:szCs w:val="20"/>
          </w:rPr>
          <w:t xml:space="preserve">, </w:t>
        </w:r>
        <w:r>
          <w:rPr>
            <w:rFonts w:eastAsia="Times New Roman"/>
            <w:b/>
            <w:color w:val="auto"/>
            <w:szCs w:val="20"/>
          </w:rPr>
          <w:t>TempREC</w:t>
        </w:r>
        <w:r w:rsidRPr="00E801EA">
          <w:rPr>
            <w:rFonts w:eastAsia="Times New Roman"/>
            <w:color w:val="auto"/>
            <w:szCs w:val="20"/>
          </w:rPr>
          <w:t xml:space="preserve">, </w:t>
        </w:r>
      </w:ins>
      <w:ins w:id="2852" w:author="BOUVY Martine [2]" w:date="2021-08-26T11:41:00Z">
        <w:r w:rsidR="000A4DA5">
          <w:rPr>
            <w:rFonts w:eastAsia="Times New Roman"/>
            <w:color w:val="auto"/>
            <w:szCs w:val="20"/>
          </w:rPr>
          <w:t>MX</w:t>
        </w:r>
      </w:ins>
      <w:ins w:id="2853" w:author="BOUVY Martine [2]" w:date="2021-08-26T11:38:00Z">
        <w:r w:rsidRPr="00E801EA">
          <w:rPr>
            <w:rFonts w:eastAsia="Times New Roman"/>
            <w:color w:val="auto"/>
            <w:szCs w:val="20"/>
          </w:rPr>
          <w:t>InstructionForNextAgent[m].InstructionInformation)</w:t>
        </w:r>
      </w:ins>
    </w:p>
    <w:p w14:paraId="2F1FCD10" w14:textId="77777777" w:rsidR="0072120D" w:rsidRPr="00E801EA" w:rsidRDefault="0072120D" w:rsidP="0072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ins w:id="2854" w:author="BOUVY Martine [2]" w:date="2021-08-26T11:38:00Z"/>
          <w:rFonts w:eastAsia="Times New Roman"/>
          <w:b/>
          <w:color w:val="auto"/>
          <w:szCs w:val="20"/>
        </w:rPr>
      </w:pPr>
      <w:ins w:id="2855" w:author="BOUVY Martine [2]" w:date="2021-08-26T11:38:00Z">
        <w:r w:rsidRPr="00E801EA">
          <w:rPr>
            <w:rFonts w:eastAsia="Times New Roman"/>
            <w:color w:val="auto"/>
            <w:szCs w:val="20"/>
          </w:rPr>
          <w:t xml:space="preserve">        </w:t>
        </w:r>
        <w:r w:rsidRPr="00E801EA">
          <w:rPr>
            <w:rFonts w:eastAsia="Times New Roman"/>
            <w:b/>
            <w:color w:val="auto"/>
            <w:szCs w:val="20"/>
          </w:rPr>
          <w:t>ELSE</w:t>
        </w:r>
      </w:ins>
    </w:p>
    <w:p w14:paraId="720AA0E6" w14:textId="609042E9" w:rsidR="0072120D" w:rsidRPr="00E801EA" w:rsidRDefault="0072120D" w:rsidP="0072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ins w:id="2856" w:author="BOUVY Martine [2]" w:date="2021-08-26T11:38:00Z"/>
          <w:rFonts w:eastAsia="Times New Roman"/>
          <w:color w:val="auto"/>
          <w:szCs w:val="20"/>
        </w:rPr>
      </w:pPr>
      <w:ins w:id="2857" w:author="BOUVY Martine [2]" w:date="2021-08-26T11:38:00Z">
        <w:r w:rsidRPr="00E801EA">
          <w:rPr>
            <w:rFonts w:eastAsia="Times New Roman"/>
            <w:color w:val="auto"/>
            <w:szCs w:val="20"/>
          </w:rPr>
          <w:t xml:space="preserve">     </w:t>
        </w:r>
        <w:r w:rsidR="00113F76">
          <w:rPr>
            <w:rFonts w:eastAsia="Times New Roman"/>
            <w:color w:val="auto"/>
            <w:szCs w:val="20"/>
          </w:rPr>
          <w:t xml:space="preserve">       MTInstruction</w:t>
        </w:r>
        <w:r w:rsidRPr="00E801EA">
          <w:rPr>
            <w:rFonts w:eastAsia="Times New Roman"/>
            <w:color w:val="auto"/>
            <w:szCs w:val="20"/>
          </w:rPr>
          <w:t xml:space="preserve"> = </w:t>
        </w:r>
        <w:r w:rsidRPr="00F15E12">
          <w:rPr>
            <w:rFonts w:eastAsia="Times New Roman"/>
            <w:b/>
            <w:color w:val="auto"/>
            <w:szCs w:val="20"/>
          </w:rPr>
          <w:t xml:space="preserve">Concatenate </w:t>
        </w:r>
        <w:r>
          <w:rPr>
            <w:rFonts w:eastAsia="Times New Roman"/>
            <w:color w:val="auto"/>
            <w:szCs w:val="20"/>
          </w:rPr>
          <w:t>(MTInstruction</w:t>
        </w:r>
        <w:del w:id="2858" w:author="BOUVY Martine" w:date="2022-08-23T10:06:00Z">
          <w:r w:rsidDel="00CC2AFE">
            <w:rPr>
              <w:rFonts w:eastAsia="Times New Roman"/>
              <w:color w:val="auto"/>
              <w:szCs w:val="20"/>
            </w:rPr>
            <w:delText>ForNextAgent</w:delText>
          </w:r>
        </w:del>
        <w:r>
          <w:rPr>
            <w:rFonts w:eastAsia="Times New Roman"/>
            <w:color w:val="auto"/>
            <w:szCs w:val="20"/>
          </w:rPr>
          <w:t>,</w:t>
        </w:r>
        <w:r w:rsidRPr="00E801EA">
          <w:rPr>
            <w:rFonts w:eastAsia="Times New Roman"/>
            <w:color w:val="auto"/>
            <w:szCs w:val="20"/>
          </w:rPr>
          <w:t xml:space="preserve"> </w:t>
        </w:r>
      </w:ins>
      <w:ins w:id="2859" w:author="BOUVY Martine [2]" w:date="2021-08-26T11:41:00Z">
        <w:r w:rsidR="000A4DA5">
          <w:rPr>
            <w:rFonts w:eastAsia="Times New Roman"/>
            <w:color w:val="auto"/>
            <w:szCs w:val="20"/>
          </w:rPr>
          <w:t>MX</w:t>
        </w:r>
      </w:ins>
      <w:ins w:id="2860" w:author="BOUVY Martine [2]" w:date="2021-08-26T11:38:00Z">
        <w:r w:rsidRPr="00E801EA">
          <w:rPr>
            <w:rFonts w:eastAsia="Times New Roman"/>
            <w:color w:val="auto"/>
            <w:szCs w:val="20"/>
          </w:rPr>
          <w:t>InstructionForNextAgent[m].InstructionInformation)</w:t>
        </w:r>
      </w:ins>
    </w:p>
    <w:p w14:paraId="1CCB7957" w14:textId="77777777" w:rsidR="0072120D" w:rsidRPr="00E801EA" w:rsidRDefault="0072120D" w:rsidP="0072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ins w:id="2861" w:author="BOUVY Martine [2]" w:date="2021-08-26T11:38:00Z"/>
          <w:rFonts w:eastAsia="Times New Roman"/>
          <w:b/>
          <w:color w:val="auto"/>
          <w:szCs w:val="20"/>
        </w:rPr>
      </w:pPr>
      <w:ins w:id="2862" w:author="BOUVY Martine [2]" w:date="2021-08-26T11:38:00Z">
        <w:r w:rsidRPr="00E801EA">
          <w:rPr>
            <w:rFonts w:eastAsia="Times New Roman"/>
            <w:b/>
            <w:color w:val="auto"/>
            <w:szCs w:val="20"/>
          </w:rPr>
          <w:lastRenderedPageBreak/>
          <w:t xml:space="preserve">        ENDIF</w:t>
        </w:r>
      </w:ins>
    </w:p>
    <w:p w14:paraId="44FAB3BB" w14:textId="77777777" w:rsidR="0072120D" w:rsidRPr="00E801EA" w:rsidRDefault="0072120D" w:rsidP="0072120D">
      <w:pPr>
        <w:ind w:left="180"/>
        <w:rPr>
          <w:ins w:id="2863" w:author="BOUVY Martine [2]" w:date="2021-08-26T11:38:00Z"/>
          <w:b/>
        </w:rPr>
      </w:pPr>
    </w:p>
    <w:p w14:paraId="60CDDE74" w14:textId="77777777" w:rsidR="0072120D" w:rsidRPr="005C0A19" w:rsidRDefault="0072120D" w:rsidP="0072120D">
      <w:pPr>
        <w:ind w:left="180"/>
        <w:rPr>
          <w:ins w:id="2864" w:author="BOUVY Martine [2]" w:date="2021-08-26T11:38:00Z"/>
          <w:b/>
        </w:rPr>
      </w:pPr>
      <w:ins w:id="2865" w:author="BOUVY Martine [2]" w:date="2021-08-26T11:38:00Z">
        <w:r>
          <w:rPr>
            <w:b/>
          </w:rPr>
          <w:t xml:space="preserve">    </w:t>
        </w:r>
        <w:r w:rsidRPr="005C0A19">
          <w:rPr>
            <w:b/>
          </w:rPr>
          <w:t>ENDIF</w:t>
        </w:r>
      </w:ins>
    </w:p>
    <w:p w14:paraId="54DBF9F5" w14:textId="77777777" w:rsidR="0072120D" w:rsidRPr="005C0A19" w:rsidRDefault="0072120D" w:rsidP="0072120D">
      <w:pPr>
        <w:ind w:left="180"/>
        <w:rPr>
          <w:ins w:id="2866" w:author="BOUVY Martine [2]" w:date="2021-08-26T11:38:00Z"/>
          <w:b/>
        </w:rPr>
      </w:pPr>
    </w:p>
    <w:p w14:paraId="16110279" w14:textId="77777777" w:rsidR="0072120D" w:rsidRPr="005C0A19" w:rsidRDefault="0072120D" w:rsidP="0072120D">
      <w:pPr>
        <w:ind w:left="180"/>
        <w:rPr>
          <w:ins w:id="2867" w:author="BOUVY Martine [2]" w:date="2021-08-26T11:38:00Z"/>
        </w:rPr>
      </w:pPr>
      <w:ins w:id="2868" w:author="BOUVY Martine [2]" w:date="2021-08-26T11:38:00Z">
        <w:r>
          <w:rPr>
            <w:b/>
          </w:rPr>
          <w:t xml:space="preserve">   </w:t>
        </w:r>
        <w:r w:rsidRPr="008943CC">
          <w:rPr>
            <w:b/>
          </w:rPr>
          <w:t>Next</w:t>
        </w:r>
        <w:r w:rsidRPr="005C0A19">
          <w:t xml:space="preserve"> </w:t>
        </w:r>
        <w:r>
          <w:t>m</w:t>
        </w:r>
      </w:ins>
    </w:p>
    <w:p w14:paraId="29E58E44" w14:textId="77777777" w:rsidR="007F1A55" w:rsidRPr="005B5973" w:rsidRDefault="007F1A55" w:rsidP="007F1A55">
      <w:pPr>
        <w:spacing w:after="9"/>
        <w:ind w:left="0" w:right="157" w:firstLine="0"/>
        <w:rPr>
          <w:rFonts w:eastAsia="Arial"/>
        </w:rPr>
      </w:pPr>
    </w:p>
    <w:p w14:paraId="668F9AC5" w14:textId="1D1DEF89" w:rsidR="007F1A55" w:rsidRPr="0080654C" w:rsidDel="000A4DA5" w:rsidRDefault="0080654C" w:rsidP="007F1A55">
      <w:pPr>
        <w:spacing w:after="9"/>
        <w:ind w:left="0" w:right="157" w:firstLine="0"/>
        <w:rPr>
          <w:del w:id="2869" w:author="BOUVY Martine [2]" w:date="2021-08-26T11:42:00Z"/>
          <w:rFonts w:eastAsia="Arial"/>
          <w:b/>
        </w:rPr>
      </w:pPr>
      <w:del w:id="2870" w:author="BOUVY Martine [2]" w:date="2021-08-26T11:42:00Z">
        <w:r w:rsidRPr="0080654C" w:rsidDel="000A4DA5">
          <w:rPr>
            <w:rFonts w:eastAsia="Arial"/>
            <w:b/>
          </w:rPr>
          <w:delText>End loop</w:delText>
        </w:r>
      </w:del>
    </w:p>
    <w:p w14:paraId="4758C5BD" w14:textId="2EA156F1" w:rsidR="000A4DA5" w:rsidRDefault="000A4DA5" w:rsidP="007F1A55">
      <w:pPr>
        <w:spacing w:after="9"/>
        <w:ind w:left="0" w:right="157" w:firstLine="0"/>
        <w:rPr>
          <w:ins w:id="2871" w:author="BOUVY Martine [2]" w:date="2021-08-26T11:43:00Z"/>
          <w:rFonts w:eastAsia="Arial"/>
          <w:b/>
        </w:rPr>
      </w:pPr>
      <w:ins w:id="2872" w:author="BOUVY Martine [2]" w:date="2021-08-26T11:42:00Z">
        <w:r w:rsidRPr="00A63BD0">
          <w:rPr>
            <w:rFonts w:eastAsia="Arial"/>
            <w:b/>
          </w:rPr>
          <w:t>ENDIF</w:t>
        </w:r>
      </w:ins>
    </w:p>
    <w:p w14:paraId="40D4DB0B" w14:textId="4260E3DD" w:rsidR="00113F76" w:rsidRPr="00A63BD0" w:rsidRDefault="00113F76" w:rsidP="007F1A55">
      <w:pPr>
        <w:spacing w:after="9"/>
        <w:ind w:left="0" w:right="157" w:firstLine="0"/>
        <w:rPr>
          <w:ins w:id="2873" w:author="BOUVY Martine [2]" w:date="2021-08-26T11:42:00Z"/>
          <w:rFonts w:eastAsia="Arial"/>
          <w:b/>
        </w:rPr>
      </w:pPr>
    </w:p>
    <w:p w14:paraId="2E317021" w14:textId="3AB4DB95" w:rsidR="007F1A55" w:rsidRPr="005B5973" w:rsidRDefault="007F1A55" w:rsidP="007F1A55">
      <w:pPr>
        <w:spacing w:after="9"/>
        <w:ind w:left="0" w:right="157" w:firstLine="0"/>
        <w:rPr>
          <w:rFonts w:eastAsia="Arial"/>
        </w:rPr>
      </w:pPr>
      <w:r>
        <w:rPr>
          <w:rFonts w:eastAsia="Arial"/>
        </w:rPr>
        <w:t xml:space="preserve">  </w:t>
      </w:r>
    </w:p>
    <w:p w14:paraId="39A75F6E" w14:textId="77777777" w:rsidR="007F1A55" w:rsidRPr="005B5973" w:rsidRDefault="007F1A55" w:rsidP="007F1A55">
      <w:pPr>
        <w:spacing w:after="9"/>
        <w:ind w:left="0" w:right="157" w:firstLine="0"/>
        <w:rPr>
          <w:rFonts w:eastAsia="Arial"/>
        </w:rPr>
      </w:pPr>
      <w:r w:rsidRPr="005B5973">
        <w:rPr>
          <w:rFonts w:eastAsia="Arial"/>
        </w:rPr>
        <w:t xml:space="preserve">/*Search for pattern </w:t>
      </w:r>
      <w:r w:rsidRPr="00F8603A">
        <w:rPr>
          <w:rFonts w:eastAsia="Arial"/>
          <w:b/>
        </w:rPr>
        <w:t>/FIN53/</w:t>
      </w:r>
      <w:r w:rsidRPr="005B5973">
        <w:rPr>
          <w:rFonts w:eastAsia="Arial"/>
        </w:rPr>
        <w:t xml:space="preserve"> in MTInstruction. </w:t>
      </w:r>
    </w:p>
    <w:p w14:paraId="6504D6B3" w14:textId="77777777" w:rsidR="007F1A55" w:rsidRPr="005B5973" w:rsidRDefault="007F1A55" w:rsidP="007F1A55">
      <w:pPr>
        <w:spacing w:after="9"/>
        <w:ind w:left="0" w:right="157" w:firstLine="0"/>
        <w:rPr>
          <w:rFonts w:eastAsia="Arial"/>
        </w:rPr>
      </w:pPr>
      <w:r w:rsidRPr="005B5973">
        <w:rPr>
          <w:rFonts w:eastAsia="Arial"/>
        </w:rPr>
        <w:t>If found, extract the pattern and the following related information up to the next pattern, if any or up to the end in case no next pattern is found.  Store the pattern and related information in MT53BIC*/</w:t>
      </w:r>
    </w:p>
    <w:p w14:paraId="05AD85C5" w14:textId="77777777" w:rsidR="007F1A55" w:rsidRPr="005B5973" w:rsidRDefault="007F1A55" w:rsidP="007F1A55">
      <w:pPr>
        <w:spacing w:after="9"/>
        <w:ind w:left="0" w:right="157" w:firstLine="0"/>
        <w:rPr>
          <w:rFonts w:eastAsia="Arial"/>
        </w:rPr>
      </w:pPr>
    </w:p>
    <w:p w14:paraId="6CF189E4" w14:textId="77777777" w:rsidR="007F1A55" w:rsidRPr="00113969" w:rsidRDefault="007F1A55" w:rsidP="007F1A55">
      <w:pPr>
        <w:spacing w:after="9"/>
        <w:ind w:left="0" w:right="157" w:firstLine="0"/>
        <w:rPr>
          <w:rFonts w:eastAsia="Arial"/>
        </w:rPr>
      </w:pPr>
      <w:r w:rsidRPr="009624ED">
        <w:rPr>
          <w:rFonts w:eastAsia="Arial"/>
          <w:b/>
        </w:rPr>
        <w:t>IF NOT IsPresentPattern</w:t>
      </w:r>
      <w:r w:rsidRPr="00113969">
        <w:rPr>
          <w:rFonts w:eastAsia="Arial"/>
        </w:rPr>
        <w:t>(MTInstruction, “/FIN53/”) THEN</w:t>
      </w:r>
    </w:p>
    <w:p w14:paraId="0943D9EE" w14:textId="77777777" w:rsidR="007F1A55" w:rsidRPr="00113969" w:rsidRDefault="007F1A55" w:rsidP="007F1A55">
      <w:pPr>
        <w:spacing w:after="9"/>
        <w:ind w:left="0" w:right="157" w:firstLine="0"/>
        <w:rPr>
          <w:rFonts w:eastAsia="Arial"/>
        </w:rPr>
      </w:pPr>
      <w:r w:rsidRPr="00113969">
        <w:rPr>
          <w:rFonts w:eastAsia="Arial"/>
        </w:rPr>
        <w:t xml:space="preserve">    EXIT function</w:t>
      </w:r>
    </w:p>
    <w:p w14:paraId="0B0C3ABC" w14:textId="77777777" w:rsidR="007F1A55" w:rsidRPr="009624ED" w:rsidRDefault="007F1A55" w:rsidP="007F1A55">
      <w:pPr>
        <w:spacing w:after="9"/>
        <w:ind w:left="0" w:right="157" w:firstLine="0"/>
        <w:rPr>
          <w:rFonts w:eastAsia="Arial"/>
          <w:b/>
        </w:rPr>
      </w:pPr>
      <w:r w:rsidRPr="009624ED">
        <w:rPr>
          <w:rFonts w:eastAsia="Arial"/>
          <w:b/>
        </w:rPr>
        <w:t>ENDIF</w:t>
      </w:r>
    </w:p>
    <w:p w14:paraId="6F35E568" w14:textId="77777777" w:rsidR="007F1A55" w:rsidRPr="00113969" w:rsidRDefault="007F1A55" w:rsidP="007F1A55">
      <w:pPr>
        <w:spacing w:after="9"/>
        <w:ind w:left="0" w:right="157" w:firstLine="0"/>
        <w:rPr>
          <w:rFonts w:eastAsia="Arial"/>
        </w:rPr>
      </w:pPr>
    </w:p>
    <w:p w14:paraId="01AEBFF2" w14:textId="77777777" w:rsidR="007F1A55" w:rsidRPr="00113969" w:rsidRDefault="007F1A55" w:rsidP="007F1A55">
      <w:pPr>
        <w:spacing w:after="9"/>
        <w:ind w:left="0" w:right="157" w:firstLine="0"/>
        <w:rPr>
          <w:rFonts w:eastAsia="Arial"/>
        </w:rPr>
      </w:pPr>
      <w:r w:rsidRPr="00113969">
        <w:rPr>
          <w:rFonts w:eastAsia="Arial"/>
        </w:rPr>
        <w:t xml:space="preserve">MT53BIC = </w:t>
      </w:r>
      <w:r w:rsidRPr="009624ED">
        <w:rPr>
          <w:rFonts w:eastAsia="Arial"/>
          <w:b/>
        </w:rPr>
        <w:t>ExtractBetweenPattern</w:t>
      </w:r>
      <w:r w:rsidRPr="00113969">
        <w:rPr>
          <w:rFonts w:eastAsia="Arial"/>
        </w:rPr>
        <w:t>(MTInstruction, ”/FIN53/”, GenericPattern)</w:t>
      </w:r>
    </w:p>
    <w:p w14:paraId="28064F74" w14:textId="77777777" w:rsidR="007F1A55" w:rsidRPr="00113969" w:rsidRDefault="007F1A55" w:rsidP="007F1A55">
      <w:pPr>
        <w:spacing w:after="9"/>
        <w:ind w:left="0" w:right="157" w:firstLine="0"/>
        <w:rPr>
          <w:rFonts w:eastAsia="Arial"/>
        </w:rPr>
      </w:pPr>
    </w:p>
    <w:p w14:paraId="1522D2E3" w14:textId="222B1D9C" w:rsidR="007F1A55" w:rsidRPr="00113969" w:rsidRDefault="009624ED" w:rsidP="007F1A55">
      <w:pPr>
        <w:spacing w:after="9"/>
        <w:ind w:left="0" w:right="157" w:firstLine="0"/>
        <w:rPr>
          <w:rFonts w:eastAsia="Arial"/>
        </w:rPr>
      </w:pPr>
      <w:r>
        <w:rPr>
          <w:rFonts w:eastAsia="Arial"/>
          <w:b/>
        </w:rPr>
        <w:t>IF Length</w:t>
      </w:r>
      <w:r w:rsidR="007F1A55" w:rsidRPr="00113969">
        <w:rPr>
          <w:rFonts w:eastAsia="Arial"/>
        </w:rPr>
        <w:t>(MT53BIC) &lt; 1 THEN</w:t>
      </w:r>
    </w:p>
    <w:p w14:paraId="74010C5A" w14:textId="77777777" w:rsidR="007F1A55" w:rsidRPr="00113969" w:rsidRDefault="007F1A55" w:rsidP="007F1A55">
      <w:pPr>
        <w:spacing w:after="9"/>
        <w:ind w:left="0" w:right="157" w:firstLine="0"/>
        <w:rPr>
          <w:rFonts w:eastAsia="Arial"/>
        </w:rPr>
      </w:pPr>
      <w:r w:rsidRPr="00113969">
        <w:rPr>
          <w:rFonts w:eastAsia="Arial"/>
        </w:rPr>
        <w:t xml:space="preserve">   EXIT function</w:t>
      </w:r>
    </w:p>
    <w:p w14:paraId="6743DA3F" w14:textId="7748C9C2" w:rsidR="007F1A55" w:rsidRPr="009624ED" w:rsidRDefault="009624ED" w:rsidP="007F1A55">
      <w:pPr>
        <w:spacing w:after="9"/>
        <w:ind w:left="0" w:right="157" w:firstLine="0"/>
        <w:rPr>
          <w:rFonts w:eastAsia="Arial"/>
          <w:b/>
        </w:rPr>
      </w:pPr>
      <w:r w:rsidRPr="009624ED">
        <w:rPr>
          <w:rFonts w:eastAsia="Arial"/>
          <w:b/>
        </w:rPr>
        <w:t>END</w:t>
      </w:r>
      <w:r w:rsidR="007F1A55" w:rsidRPr="009624ED">
        <w:rPr>
          <w:rFonts w:eastAsia="Arial"/>
          <w:b/>
        </w:rPr>
        <w:t>IF</w:t>
      </w:r>
    </w:p>
    <w:p w14:paraId="31187EFA" w14:textId="77777777" w:rsidR="007F1A55" w:rsidRPr="005B5973" w:rsidRDefault="007F1A55" w:rsidP="007F1A55">
      <w:pPr>
        <w:spacing w:after="9"/>
        <w:ind w:left="0" w:right="157" w:firstLine="0"/>
        <w:rPr>
          <w:rFonts w:eastAsia="Arial"/>
        </w:rPr>
      </w:pPr>
    </w:p>
    <w:p w14:paraId="13CBF95E" w14:textId="77777777" w:rsidR="007F1A55" w:rsidRPr="005B5973" w:rsidRDefault="007F1A55" w:rsidP="007F1A55">
      <w:pPr>
        <w:spacing w:after="9"/>
        <w:ind w:left="0" w:right="157" w:firstLine="0"/>
        <w:rPr>
          <w:rFonts w:eastAsia="Arial"/>
        </w:rPr>
      </w:pPr>
      <w:r w:rsidRPr="005B5973">
        <w:rPr>
          <w:rFonts w:eastAsia="Arial"/>
          <w:b/>
        </w:rPr>
        <w:t>IF</w:t>
      </w:r>
      <w:r w:rsidRPr="005B5973">
        <w:rPr>
          <w:rFonts w:eastAsia="Arial"/>
        </w:rPr>
        <w:t xml:space="preserve"> MT53BIC </w:t>
      </w:r>
      <w:r w:rsidRPr="005B5973">
        <w:rPr>
          <w:rFonts w:eastAsia="Arial"/>
          <w:b/>
        </w:rPr>
        <w:t>IsValidBIC</w:t>
      </w:r>
      <w:r w:rsidRPr="005B5973">
        <w:rPr>
          <w:rFonts w:eastAsia="Arial"/>
        </w:rPr>
        <w:t xml:space="preserve"> THEN</w:t>
      </w:r>
    </w:p>
    <w:p w14:paraId="132A35A3" w14:textId="77777777" w:rsidR="007F1A55" w:rsidRPr="005B5973" w:rsidRDefault="007F1A55" w:rsidP="007F1A55">
      <w:pPr>
        <w:spacing w:after="9"/>
        <w:ind w:left="0" w:right="157" w:firstLine="0"/>
        <w:rPr>
          <w:rFonts w:eastAsia="Arial"/>
        </w:rPr>
      </w:pPr>
      <w:r w:rsidRPr="005B5973">
        <w:rPr>
          <w:rFonts w:eastAsia="Arial"/>
        </w:rPr>
        <w:t>/*Valid BIC means that the BIC exists. This implies to look up in a table maintaining BIC data */</w:t>
      </w:r>
    </w:p>
    <w:p w14:paraId="55586151" w14:textId="77777777" w:rsidR="007F1A55" w:rsidRPr="005B5973" w:rsidRDefault="007F1A55" w:rsidP="007F1A55">
      <w:pPr>
        <w:spacing w:after="9"/>
        <w:ind w:left="0" w:right="157" w:firstLine="0"/>
        <w:rPr>
          <w:rFonts w:eastAsia="Arial"/>
        </w:rPr>
      </w:pPr>
      <w:r w:rsidRPr="005B5973">
        <w:rPr>
          <w:rFonts w:eastAsia="Arial"/>
        </w:rPr>
        <w:t xml:space="preserve">   MT53A = MT53BIC</w:t>
      </w:r>
    </w:p>
    <w:p w14:paraId="3A9A359F" w14:textId="77777777" w:rsidR="007F1A55" w:rsidRPr="005B5973" w:rsidRDefault="007F1A55" w:rsidP="007F1A55">
      <w:pPr>
        <w:spacing w:after="9"/>
        <w:ind w:left="0" w:right="157" w:firstLine="0"/>
        <w:rPr>
          <w:rFonts w:eastAsia="Arial"/>
          <w:b/>
        </w:rPr>
      </w:pPr>
      <w:r w:rsidRPr="005B5973">
        <w:rPr>
          <w:rFonts w:eastAsia="Arial"/>
          <w:b/>
        </w:rPr>
        <w:t>ELSE</w:t>
      </w:r>
    </w:p>
    <w:p w14:paraId="4907DC65" w14:textId="77777777" w:rsidR="007F1A55" w:rsidRPr="005B5973" w:rsidRDefault="007F1A55" w:rsidP="007F1A55">
      <w:pPr>
        <w:spacing w:after="9"/>
        <w:ind w:left="0" w:right="157" w:firstLine="0"/>
        <w:rPr>
          <w:rFonts w:eastAsia="Arial"/>
        </w:rPr>
      </w:pPr>
      <w:r w:rsidRPr="005B5973">
        <w:rPr>
          <w:rFonts w:eastAsia="Arial"/>
        </w:rPr>
        <w:t xml:space="preserve">    /* Ignore and do not create Field 53A in MT*/</w:t>
      </w:r>
    </w:p>
    <w:p w14:paraId="4D9EDB0B" w14:textId="0999E683" w:rsidR="007F1A55" w:rsidRPr="00FC2099" w:rsidDel="00B2562A" w:rsidRDefault="007F1A55" w:rsidP="007F1A55">
      <w:pPr>
        <w:spacing w:after="112" w:line="249" w:lineRule="auto"/>
        <w:ind w:left="0" w:right="15" w:firstLine="0"/>
        <w:rPr>
          <w:del w:id="2874" w:author="BOUVY Martine [2]" w:date="2021-08-26T15:37:00Z"/>
          <w:rFonts w:eastAsia="Arial"/>
        </w:rPr>
      </w:pPr>
      <w:del w:id="2875" w:author="BOUVY Martine [2]" w:date="2021-08-26T15:37:00Z">
        <w:r w:rsidRPr="005B5973" w:rsidDel="00B2562A">
          <w:delText xml:space="preserve">       </w:delText>
        </w:r>
        <w:r w:rsidRPr="009624ED" w:rsidDel="00B2562A">
          <w:delText>T</w:delText>
        </w:r>
      </w:del>
      <w:del w:id="2876" w:author="BOUVY Martine [2]" w:date="2021-02-03T15:14:00Z">
        <w:r w:rsidRPr="009624ED" w:rsidDel="00CA67F0">
          <w:delText>0</w:delText>
        </w:r>
      </w:del>
      <w:del w:id="2877" w:author="BOUVY Martine [2]" w:date="2021-08-26T15:37:00Z">
        <w:r w:rsidRPr="009624ED" w:rsidDel="00B2562A">
          <w:delText>0027</w:delText>
        </w:r>
        <w:r w:rsidRPr="00FC2099" w:rsidDel="00B2562A">
          <w:delText xml:space="preserve"> </w:delText>
        </w:r>
        <w:r w:rsidRPr="007756DF" w:rsidDel="00B2562A">
          <w:delText>/* Error code described in the error code list */</w:delText>
        </w:r>
      </w:del>
    </w:p>
    <w:p w14:paraId="6246125B" w14:textId="77777777" w:rsidR="007F1A55" w:rsidRPr="00FC2099" w:rsidRDefault="007F1A55" w:rsidP="007F1A55">
      <w:pPr>
        <w:spacing w:after="9"/>
        <w:ind w:left="0" w:right="157" w:firstLine="0"/>
        <w:rPr>
          <w:rFonts w:eastAsia="Arial"/>
          <w:b/>
        </w:rPr>
      </w:pPr>
      <w:r w:rsidRPr="00FC2099">
        <w:rPr>
          <w:rFonts w:eastAsia="Arial"/>
          <w:b/>
        </w:rPr>
        <w:t>ENDIF</w:t>
      </w:r>
    </w:p>
    <w:p w14:paraId="4B698778" w14:textId="3D8A45DA" w:rsidR="005722A0" w:rsidRPr="00FC2099" w:rsidRDefault="005722A0" w:rsidP="005722A0">
      <w:pPr>
        <w:spacing w:after="0" w:line="367" w:lineRule="auto"/>
        <w:ind w:left="0" w:right="15" w:firstLine="0"/>
        <w:rPr>
          <w:rFonts w:eastAsia="Arial"/>
        </w:rPr>
      </w:pPr>
    </w:p>
    <w:p w14:paraId="1AB96851" w14:textId="77777777" w:rsidR="002764F6" w:rsidRPr="00140A94" w:rsidRDefault="002764F6" w:rsidP="002B4FA1"/>
    <w:p w14:paraId="6C74D5F1" w14:textId="7262A669" w:rsidR="005722A0" w:rsidRDefault="005722A0" w:rsidP="005722A0">
      <w:pPr>
        <w:pStyle w:val="Heading3"/>
      </w:pPr>
      <w:bookmarkStart w:id="2878" w:name="_Toc136351288"/>
      <w:r>
        <w:t>4.2.12  MX_To_MTAgent</w:t>
      </w:r>
      <w:r w:rsidR="00400B87">
        <w:t>Generic</w:t>
      </w:r>
      <w:bookmarkEnd w:id="2878"/>
    </w:p>
    <w:p w14:paraId="594061FB" w14:textId="37DD1608" w:rsidR="005722A0" w:rsidRPr="00160525" w:rsidRDefault="00160525" w:rsidP="006F05DA">
      <w:pPr>
        <w:ind w:left="0" w:firstLine="0"/>
        <w:rPr>
          <w:rFonts w:ascii="Arial" w:hAnsi="Arial" w:cs="Arial"/>
        </w:rPr>
      </w:pPr>
      <w:r w:rsidRPr="00160525">
        <w:rPr>
          <w:rFonts w:ascii="Arial" w:hAnsi="Arial" w:cs="Arial"/>
        </w:rPr>
        <w:t xml:space="preserve">The </w:t>
      </w:r>
      <w:r>
        <w:rPr>
          <w:rFonts w:ascii="Arial" w:hAnsi="Arial" w:cs="Arial"/>
        </w:rPr>
        <w:t xml:space="preserve">function is used to translate all agents and should cover all cases for payments initiated in MX but also payments initiated in MT. In MX, an agent must be identified with at least a BICFI or Name and PostalAddress for cross border payments. For domestic payments, a </w:t>
      </w:r>
      <w:r w:rsidR="00517139">
        <w:rPr>
          <w:rFonts w:ascii="Arial" w:hAnsi="Arial" w:cs="Arial"/>
        </w:rPr>
        <w:t>C</w:t>
      </w:r>
      <w:r>
        <w:rPr>
          <w:rFonts w:ascii="Arial" w:hAnsi="Arial" w:cs="Arial"/>
        </w:rPr>
        <w:t xml:space="preserve">learingSystemMemberID alone is allowed. </w:t>
      </w:r>
      <w:r w:rsidR="00517139">
        <w:rPr>
          <w:rFonts w:ascii="Arial" w:hAnsi="Arial" w:cs="Arial"/>
        </w:rPr>
        <w:t xml:space="preserve">Depending on MX elements present and target field in MT, the </w:t>
      </w:r>
      <w:r w:rsidR="00C5276A">
        <w:rPr>
          <w:rFonts w:ascii="Arial" w:hAnsi="Arial" w:cs="Arial"/>
        </w:rPr>
        <w:t xml:space="preserve">Agent </w:t>
      </w:r>
      <w:r w:rsidR="00517139">
        <w:rPr>
          <w:rFonts w:ascii="Arial" w:hAnsi="Arial" w:cs="Arial"/>
        </w:rPr>
        <w:t xml:space="preserve">MT option (ie A, B, C or D) is defined. </w:t>
      </w:r>
      <w:r w:rsidR="00CB08E5">
        <w:rPr>
          <w:rFonts w:ascii="Arial" w:hAnsi="Arial" w:cs="Arial"/>
        </w:rPr>
        <w:t>If a BIC</w:t>
      </w:r>
      <w:r w:rsidR="00BB2FFC">
        <w:rPr>
          <w:rFonts w:ascii="Arial" w:hAnsi="Arial" w:cs="Arial"/>
        </w:rPr>
        <w:t>FI</w:t>
      </w:r>
      <w:r w:rsidR="00CB08E5">
        <w:rPr>
          <w:rFonts w:ascii="Arial" w:hAnsi="Arial" w:cs="Arial"/>
        </w:rPr>
        <w:t xml:space="preserve"> is present, it is always translated with the highest priority (ie option A).</w:t>
      </w:r>
    </w:p>
    <w:p w14:paraId="746F9943" w14:textId="77777777" w:rsidR="005722A0" w:rsidRDefault="005722A0" w:rsidP="005722A0"/>
    <w:p w14:paraId="78579965" w14:textId="77777777" w:rsidR="005722A0" w:rsidRDefault="005722A0" w:rsidP="005722A0">
      <w:pPr>
        <w:spacing w:after="95"/>
        <w:ind w:left="419" w:right="157" w:hanging="7"/>
      </w:pPr>
      <w:r>
        <w:rPr>
          <w:rFonts w:ascii="Arial" w:eastAsia="Arial" w:hAnsi="Arial" w:cs="Arial"/>
          <w:b/>
        </w:rPr>
        <w:t xml:space="preserve">Name </w:t>
      </w:r>
    </w:p>
    <w:p w14:paraId="53A4B3D9" w14:textId="161EE3B4" w:rsidR="005722A0" w:rsidRDefault="0017445F" w:rsidP="005722A0">
      <w:pPr>
        <w:spacing w:after="112" w:line="249" w:lineRule="auto"/>
        <w:ind w:left="849" w:right="15" w:hanging="10"/>
      </w:pPr>
      <w:r>
        <w:rPr>
          <w:rFonts w:ascii="Arial" w:eastAsia="Arial" w:hAnsi="Arial" w:cs="Arial"/>
        </w:rPr>
        <w:t>MX_To_MTAgent</w:t>
      </w:r>
      <w:r w:rsidR="00400B87">
        <w:rPr>
          <w:rFonts w:ascii="Arial" w:eastAsia="Arial" w:hAnsi="Arial" w:cs="Arial"/>
        </w:rPr>
        <w:t>Generic</w:t>
      </w:r>
    </w:p>
    <w:p w14:paraId="709464EB" w14:textId="30C0FBB5" w:rsidR="005722A0" w:rsidRDefault="005722A0" w:rsidP="005722A0">
      <w:pPr>
        <w:spacing w:after="95"/>
        <w:ind w:left="419" w:right="157" w:hanging="7"/>
        <w:rPr>
          <w:ins w:id="2879" w:author="BOUVY Martine [2]" w:date="2021-08-04T09:41:00Z"/>
          <w:rFonts w:ascii="Arial" w:eastAsia="Arial" w:hAnsi="Arial" w:cs="Arial"/>
          <w:b/>
        </w:rPr>
      </w:pPr>
      <w:r>
        <w:rPr>
          <w:rFonts w:ascii="Arial" w:eastAsia="Arial" w:hAnsi="Arial" w:cs="Arial"/>
          <w:b/>
        </w:rPr>
        <w:t xml:space="preserve">Business description  </w:t>
      </w:r>
    </w:p>
    <w:p w14:paraId="76852B36" w14:textId="37EC0291" w:rsidR="00160525" w:rsidDel="00160525" w:rsidRDefault="00160525" w:rsidP="006F05DA">
      <w:pPr>
        <w:spacing w:after="95"/>
        <w:ind w:right="157"/>
        <w:rPr>
          <w:del w:id="2880" w:author="BOUVY Martine [2]" w:date="2021-08-04T09:41:00Z"/>
          <w:rFonts w:ascii="Arial" w:eastAsia="Arial" w:hAnsi="Arial" w:cs="Arial"/>
          <w:b/>
        </w:rPr>
      </w:pPr>
    </w:p>
    <w:p w14:paraId="2A52DB9F" w14:textId="697C60AB" w:rsidR="005722A0" w:rsidRPr="008D445A" w:rsidRDefault="005722A0" w:rsidP="008D445A">
      <w:pPr>
        <w:spacing w:after="95"/>
        <w:ind w:left="860" w:right="157" w:hanging="7"/>
      </w:pPr>
      <w:r>
        <w:rPr>
          <w:rFonts w:ascii="Arial" w:eastAsia="Arial" w:hAnsi="Arial" w:cs="Arial"/>
          <w:b/>
        </w:rPr>
        <w:lastRenderedPageBreak/>
        <w:t xml:space="preserve">Input </w:t>
      </w:r>
    </w:p>
    <w:p w14:paraId="484F99C4" w14:textId="00E71FE7" w:rsidR="008D445A" w:rsidRDefault="009529E7" w:rsidP="005722A0">
      <w:pPr>
        <w:spacing w:after="95"/>
        <w:ind w:left="860" w:right="157" w:hanging="7"/>
        <w:rPr>
          <w:rFonts w:ascii="Arial" w:eastAsia="Arial" w:hAnsi="Arial" w:cs="Arial"/>
        </w:rPr>
      </w:pPr>
      <w:r>
        <w:rPr>
          <w:rFonts w:ascii="Arial" w:eastAsia="Arial" w:hAnsi="Arial" w:cs="Arial"/>
          <w:b/>
        </w:rPr>
        <w:t xml:space="preserve"> </w:t>
      </w:r>
      <w:r>
        <w:rPr>
          <w:rFonts w:ascii="Arial" w:eastAsia="Arial" w:hAnsi="Arial" w:cs="Arial"/>
        </w:rPr>
        <w:t>PathAgent_In typed BranchAndFinancialInstitutionIdentification6</w:t>
      </w:r>
    </w:p>
    <w:p w14:paraId="79AC5D1F" w14:textId="1F8FE188" w:rsidR="009529E7" w:rsidRDefault="009529E7" w:rsidP="005722A0">
      <w:pPr>
        <w:spacing w:after="95"/>
        <w:ind w:left="860" w:right="157" w:hanging="7"/>
        <w:rPr>
          <w:rFonts w:ascii="Arial" w:eastAsia="Arial" w:hAnsi="Arial" w:cs="Arial"/>
        </w:rPr>
      </w:pPr>
      <w:r>
        <w:rPr>
          <w:rFonts w:ascii="Arial" w:eastAsia="Arial" w:hAnsi="Arial" w:cs="Arial"/>
        </w:rPr>
        <w:t xml:space="preserve"> PathAccount_In typed CashAccount38</w:t>
      </w:r>
      <w:r w:rsidR="00560A19">
        <w:rPr>
          <w:rFonts w:ascii="Arial" w:eastAsia="Arial" w:hAnsi="Arial" w:cs="Arial"/>
        </w:rPr>
        <w:t xml:space="preserve"> (optional)</w:t>
      </w:r>
    </w:p>
    <w:p w14:paraId="4D716248" w14:textId="76231AB4" w:rsidR="009529E7" w:rsidRDefault="00B4248C" w:rsidP="005722A0">
      <w:pPr>
        <w:spacing w:after="95"/>
        <w:ind w:left="860" w:right="157" w:hanging="7"/>
        <w:rPr>
          <w:rFonts w:ascii="Arial" w:eastAsia="Arial" w:hAnsi="Arial" w:cs="Arial"/>
        </w:rPr>
      </w:pPr>
      <w:r>
        <w:rPr>
          <w:rFonts w:ascii="Arial" w:eastAsia="Arial" w:hAnsi="Arial" w:cs="Arial"/>
        </w:rPr>
        <w:t xml:space="preserve"> </w:t>
      </w:r>
      <w:r w:rsidR="009529E7">
        <w:rPr>
          <w:rFonts w:ascii="Arial" w:eastAsia="Arial" w:hAnsi="Arial" w:cs="Arial"/>
        </w:rPr>
        <w:t xml:space="preserve">PathAgent_Out : </w:t>
      </w:r>
      <w:ins w:id="2881" w:author="BOUVY Martine [2]" w:date="2021-08-11T14:30:00Z">
        <w:r w:rsidR="003F1391">
          <w:rPr>
            <w:rFonts w:ascii="Arial" w:eastAsia="Arial" w:hAnsi="Arial" w:cs="Arial"/>
          </w:rPr>
          <w:t>[SeqLetter/]</w:t>
        </w:r>
      </w:ins>
      <w:r w:rsidR="009529E7">
        <w:rPr>
          <w:rFonts w:ascii="Arial" w:eastAsia="Arial" w:hAnsi="Arial" w:cs="Arial"/>
        </w:rPr>
        <w:t>MT Tag structure</w:t>
      </w:r>
    </w:p>
    <w:p w14:paraId="2CEAFC25" w14:textId="6F0BC149" w:rsidR="009529E7" w:rsidRDefault="00B4248C" w:rsidP="005722A0">
      <w:pPr>
        <w:spacing w:after="95"/>
        <w:ind w:left="860" w:right="157" w:hanging="7"/>
        <w:rPr>
          <w:rFonts w:ascii="Arial" w:eastAsia="Arial" w:hAnsi="Arial" w:cs="Arial"/>
        </w:rPr>
      </w:pPr>
      <w:r>
        <w:rPr>
          <w:rFonts w:ascii="Arial" w:eastAsia="Arial" w:hAnsi="Arial" w:cs="Arial"/>
        </w:rPr>
        <w:t xml:space="preserve"> </w:t>
      </w:r>
      <w:r w:rsidR="009529E7">
        <w:rPr>
          <w:rFonts w:ascii="Arial" w:eastAsia="Arial" w:hAnsi="Arial" w:cs="Arial"/>
        </w:rPr>
        <w:t>IsAllowedOptionB : boolean</w:t>
      </w:r>
    </w:p>
    <w:p w14:paraId="20570472" w14:textId="268C45E6" w:rsidR="009529E7" w:rsidRDefault="00B4248C" w:rsidP="005722A0">
      <w:pPr>
        <w:spacing w:after="95"/>
        <w:ind w:left="860" w:right="157" w:hanging="7"/>
        <w:rPr>
          <w:rFonts w:ascii="Arial" w:eastAsia="Arial" w:hAnsi="Arial" w:cs="Arial"/>
        </w:rPr>
      </w:pPr>
      <w:r>
        <w:rPr>
          <w:rFonts w:ascii="Arial" w:eastAsia="Arial" w:hAnsi="Arial" w:cs="Arial"/>
        </w:rPr>
        <w:t xml:space="preserve"> </w:t>
      </w:r>
      <w:r w:rsidR="008761B8">
        <w:rPr>
          <w:rFonts w:ascii="Arial" w:eastAsia="Arial" w:hAnsi="Arial" w:cs="Arial"/>
        </w:rPr>
        <w:t>IsAllowedOp</w:t>
      </w:r>
      <w:r w:rsidR="009529E7">
        <w:rPr>
          <w:rFonts w:ascii="Arial" w:eastAsia="Arial" w:hAnsi="Arial" w:cs="Arial"/>
        </w:rPr>
        <w:t>tionC : boolean</w:t>
      </w:r>
    </w:p>
    <w:p w14:paraId="0B07E7AB" w14:textId="08CFD532" w:rsidR="009529E7" w:rsidRDefault="00B4248C" w:rsidP="005722A0">
      <w:pPr>
        <w:spacing w:after="95"/>
        <w:ind w:left="860" w:right="157" w:hanging="7"/>
        <w:rPr>
          <w:rFonts w:ascii="Arial" w:eastAsia="Arial" w:hAnsi="Arial" w:cs="Arial"/>
        </w:rPr>
      </w:pPr>
      <w:r>
        <w:rPr>
          <w:rFonts w:ascii="Arial" w:eastAsia="Arial" w:hAnsi="Arial" w:cs="Arial"/>
        </w:rPr>
        <w:t xml:space="preserve"> </w:t>
      </w:r>
      <w:r w:rsidR="009529E7">
        <w:rPr>
          <w:rFonts w:ascii="Arial" w:eastAsia="Arial" w:hAnsi="Arial" w:cs="Arial"/>
        </w:rPr>
        <w:t>IsAllowedClearingChannel : boolean</w:t>
      </w:r>
    </w:p>
    <w:p w14:paraId="537E1353" w14:textId="777F1FDF" w:rsidR="009529E7" w:rsidRDefault="00B4248C" w:rsidP="005722A0">
      <w:pPr>
        <w:spacing w:after="95"/>
        <w:ind w:left="860" w:right="157" w:hanging="7"/>
        <w:rPr>
          <w:ins w:id="2882" w:author="BOUVY Martine [2]" w:date="2021-08-10T13:49:00Z"/>
          <w:rFonts w:ascii="Arial" w:eastAsia="Arial" w:hAnsi="Arial" w:cs="Arial"/>
        </w:rPr>
      </w:pPr>
      <w:r>
        <w:rPr>
          <w:rFonts w:ascii="Arial" w:eastAsia="Arial" w:hAnsi="Arial" w:cs="Arial"/>
        </w:rPr>
        <w:t xml:space="preserve"> Path</w:t>
      </w:r>
      <w:r w:rsidR="009529E7">
        <w:rPr>
          <w:rFonts w:ascii="Arial" w:eastAsia="Arial" w:hAnsi="Arial" w:cs="Arial"/>
        </w:rPr>
        <w:t>ClearingChannel typed</w:t>
      </w:r>
      <w:r>
        <w:rPr>
          <w:rFonts w:ascii="Arial" w:eastAsia="Arial" w:hAnsi="Arial" w:cs="Arial"/>
        </w:rPr>
        <w:t xml:space="preserve"> ClearingChannel2Code</w:t>
      </w:r>
      <w:r w:rsidR="009C5061">
        <w:rPr>
          <w:rFonts w:ascii="Arial" w:eastAsia="Arial" w:hAnsi="Arial" w:cs="Arial"/>
        </w:rPr>
        <w:t xml:space="preserve"> (optional)</w:t>
      </w:r>
    </w:p>
    <w:p w14:paraId="62F6A646" w14:textId="119BC7F5" w:rsidR="00213D5F" w:rsidRPr="009529E7" w:rsidRDefault="00213D5F" w:rsidP="005722A0">
      <w:pPr>
        <w:spacing w:after="95"/>
        <w:ind w:left="860" w:right="157" w:hanging="7"/>
        <w:rPr>
          <w:rFonts w:ascii="Arial" w:eastAsia="Arial" w:hAnsi="Arial" w:cs="Arial"/>
        </w:rPr>
      </w:pPr>
      <w:ins w:id="2883" w:author="BOUVY Martine [2]" w:date="2021-08-10T13:49:00Z">
        <w:r>
          <w:rPr>
            <w:rFonts w:ascii="Arial" w:eastAsia="Arial" w:hAnsi="Arial" w:cs="Arial"/>
          </w:rPr>
          <w:t>MT : MT message</w:t>
        </w:r>
      </w:ins>
    </w:p>
    <w:p w14:paraId="3AD976E8" w14:textId="77777777" w:rsidR="00DE05D1" w:rsidRDefault="005722A0" w:rsidP="005722A0">
      <w:pPr>
        <w:spacing w:after="95"/>
        <w:ind w:left="860" w:right="157" w:hanging="7"/>
        <w:rPr>
          <w:rFonts w:ascii="Arial" w:eastAsia="Arial" w:hAnsi="Arial" w:cs="Arial"/>
          <w:b/>
        </w:rPr>
      </w:pPr>
      <w:r>
        <w:rPr>
          <w:rFonts w:ascii="Arial" w:eastAsia="Arial" w:hAnsi="Arial" w:cs="Arial"/>
          <w:b/>
        </w:rPr>
        <w:t>Output</w:t>
      </w:r>
    </w:p>
    <w:p w14:paraId="47C01CE8" w14:textId="1B8CDA75" w:rsidR="005722A0" w:rsidRDefault="00DE05D1" w:rsidP="005722A0">
      <w:pPr>
        <w:spacing w:after="95"/>
        <w:ind w:left="860" w:right="157" w:hanging="7"/>
        <w:rPr>
          <w:ins w:id="2884" w:author="BOUVY Martine [2]" w:date="2021-07-09T09:57:00Z"/>
          <w:rFonts w:ascii="Arial" w:eastAsia="Arial" w:hAnsi="Arial" w:cs="Arial"/>
        </w:rPr>
      </w:pPr>
      <w:r w:rsidRPr="00DE05D1">
        <w:rPr>
          <w:rFonts w:ascii="Arial" w:eastAsia="Arial" w:hAnsi="Arial" w:cs="Arial"/>
        </w:rPr>
        <w:t xml:space="preserve">MT </w:t>
      </w:r>
      <w:r w:rsidR="007E5A5B">
        <w:rPr>
          <w:rFonts w:ascii="Arial" w:eastAsia="Arial" w:hAnsi="Arial" w:cs="Arial"/>
        </w:rPr>
        <w:t xml:space="preserve">(ie </w:t>
      </w:r>
      <w:r w:rsidRPr="00DE05D1">
        <w:rPr>
          <w:rFonts w:ascii="Arial" w:eastAsia="Arial" w:hAnsi="Arial" w:cs="Arial"/>
        </w:rPr>
        <w:t xml:space="preserve">Elements </w:t>
      </w:r>
      <w:r w:rsidR="005722A0" w:rsidRPr="00DE05D1">
        <w:rPr>
          <w:rFonts w:ascii="Arial" w:eastAsia="Arial" w:hAnsi="Arial" w:cs="Arial"/>
        </w:rPr>
        <w:t xml:space="preserve"> </w:t>
      </w:r>
      <w:r>
        <w:rPr>
          <w:rFonts w:ascii="Arial" w:eastAsia="Arial" w:hAnsi="Arial" w:cs="Arial"/>
        </w:rPr>
        <w:t>already entered in the MT message</w:t>
      </w:r>
      <w:r w:rsidR="007E5A5B">
        <w:rPr>
          <w:rFonts w:ascii="Arial" w:eastAsia="Arial" w:hAnsi="Arial" w:cs="Arial"/>
        </w:rPr>
        <w:t>)</w:t>
      </w:r>
    </w:p>
    <w:p w14:paraId="0AA7D1E3" w14:textId="79CCEDE7" w:rsidR="006C1833" w:rsidRDefault="006C1833" w:rsidP="005722A0">
      <w:pPr>
        <w:spacing w:after="95"/>
        <w:ind w:left="860" w:right="157" w:hanging="7"/>
        <w:rPr>
          <w:rFonts w:ascii="Arial" w:eastAsia="Arial" w:hAnsi="Arial" w:cs="Arial"/>
        </w:rPr>
      </w:pPr>
      <w:r>
        <w:rPr>
          <w:rFonts w:ascii="Arial" w:eastAsia="Arial" w:hAnsi="Arial" w:cs="Arial"/>
        </w:rPr>
        <w:t xml:space="preserve">Note : IsAllowedClearingChannel is “true” for IntermediaryAgent1 and CreditorAgent. Must be “false” for all the other agents. </w:t>
      </w:r>
    </w:p>
    <w:p w14:paraId="45CFA909" w14:textId="06BE8DAE" w:rsidR="00D34B24" w:rsidRPr="00DE05D1" w:rsidRDefault="00D34B24" w:rsidP="005722A0">
      <w:pPr>
        <w:spacing w:after="95"/>
        <w:ind w:left="860" w:right="157" w:hanging="7"/>
      </w:pPr>
      <w:r>
        <w:rPr>
          <w:rFonts w:ascii="Arial" w:eastAsia="Arial" w:hAnsi="Arial" w:cs="Arial"/>
        </w:rPr>
        <w:t xml:space="preserve">If IsAllowedClearingChannel is true, that means that if the ClearingChanel = “RTGS” then it can be translated like “//RT” or “//FW” in option A (BIC present) or </w:t>
      </w:r>
      <w:r w:rsidR="009473BC">
        <w:rPr>
          <w:rFonts w:ascii="Arial" w:eastAsia="Arial" w:hAnsi="Arial" w:cs="Arial"/>
        </w:rPr>
        <w:t>“</w:t>
      </w:r>
      <w:r>
        <w:rPr>
          <w:rFonts w:ascii="Arial" w:eastAsia="Arial" w:hAnsi="Arial" w:cs="Arial"/>
        </w:rPr>
        <w:t>//RT</w:t>
      </w:r>
      <w:r w:rsidR="009473BC">
        <w:rPr>
          <w:rFonts w:ascii="Arial" w:eastAsia="Arial" w:hAnsi="Arial" w:cs="Arial"/>
        </w:rPr>
        <w:t>” can be</w:t>
      </w:r>
      <w:r>
        <w:rPr>
          <w:rFonts w:ascii="Arial" w:eastAsia="Arial" w:hAnsi="Arial" w:cs="Arial"/>
        </w:rPr>
        <w:t xml:space="preserve"> concatenate</w:t>
      </w:r>
      <w:r w:rsidR="009473BC">
        <w:rPr>
          <w:rFonts w:ascii="Arial" w:eastAsia="Arial" w:hAnsi="Arial" w:cs="Arial"/>
        </w:rPr>
        <w:t>d</w:t>
      </w:r>
      <w:r>
        <w:rPr>
          <w:rFonts w:ascii="Arial" w:eastAsia="Arial" w:hAnsi="Arial" w:cs="Arial"/>
        </w:rPr>
        <w:t xml:space="preserve"> with the MT ClearingSystemMemberID</w:t>
      </w:r>
      <w:r w:rsidR="00D401F9">
        <w:rPr>
          <w:rFonts w:ascii="Arial" w:eastAsia="Arial" w:hAnsi="Arial" w:cs="Arial"/>
        </w:rPr>
        <w:t xml:space="preserve"> in option B,C or D</w:t>
      </w:r>
      <w:r>
        <w:rPr>
          <w:rFonts w:ascii="Arial" w:eastAsia="Arial" w:hAnsi="Arial" w:cs="Arial"/>
        </w:rPr>
        <w:t xml:space="preserve">. </w:t>
      </w:r>
    </w:p>
    <w:p w14:paraId="3021C853" w14:textId="655B50D6" w:rsidR="005722A0" w:rsidRDefault="005722A0" w:rsidP="005722A0">
      <w:pPr>
        <w:spacing w:after="112" w:line="249" w:lineRule="auto"/>
        <w:ind w:left="0" w:right="15" w:firstLine="0"/>
      </w:pPr>
    </w:p>
    <w:p w14:paraId="1B0EDC0A" w14:textId="77777777" w:rsidR="005722A0" w:rsidRDefault="005722A0" w:rsidP="005722A0">
      <w:pPr>
        <w:spacing w:after="0" w:line="370" w:lineRule="auto"/>
        <w:ind w:left="839" w:right="6155" w:hanging="427"/>
        <w:rPr>
          <w:rFonts w:ascii="Arial" w:eastAsia="Arial" w:hAnsi="Arial" w:cs="Arial"/>
          <w:b/>
        </w:rPr>
      </w:pPr>
      <w:r>
        <w:rPr>
          <w:rFonts w:ascii="Arial" w:eastAsia="Arial" w:hAnsi="Arial" w:cs="Arial"/>
          <w:b/>
        </w:rPr>
        <w:t xml:space="preserve">Preconditions </w:t>
      </w:r>
    </w:p>
    <w:p w14:paraId="241C34D7" w14:textId="1963EDE7" w:rsidR="005722A0" w:rsidRDefault="008761B8" w:rsidP="005722A0">
      <w:pPr>
        <w:spacing w:after="0" w:line="370" w:lineRule="auto"/>
        <w:ind w:left="839" w:right="-1703" w:hanging="427"/>
        <w:rPr>
          <w:rFonts w:ascii="Arial" w:eastAsia="Arial" w:hAnsi="Arial" w:cs="Arial"/>
        </w:rPr>
      </w:pPr>
      <w:r>
        <w:rPr>
          <w:rFonts w:ascii="Arial" w:hAnsi="Arial" w:cs="Arial"/>
        </w:rPr>
        <w:t xml:space="preserve">        PathAgent_In is not empty</w:t>
      </w:r>
    </w:p>
    <w:p w14:paraId="6923E156" w14:textId="77777777" w:rsidR="005722A0" w:rsidRDefault="005722A0" w:rsidP="005722A0">
      <w:pPr>
        <w:ind w:left="0" w:firstLine="0"/>
        <w:rPr>
          <w:rFonts w:ascii="Arial" w:eastAsia="Arial" w:hAnsi="Arial" w:cs="Arial"/>
          <w:b/>
        </w:rPr>
      </w:pPr>
      <w:r>
        <w:rPr>
          <w:rFonts w:ascii="Arial" w:eastAsia="Arial" w:hAnsi="Arial" w:cs="Arial"/>
          <w:b/>
        </w:rPr>
        <w:t xml:space="preserve">       Formal description</w:t>
      </w:r>
    </w:p>
    <w:p w14:paraId="20889A27" w14:textId="77777777" w:rsidR="005722A0" w:rsidRDefault="005722A0" w:rsidP="005722A0">
      <w:pPr>
        <w:ind w:left="0" w:firstLine="0"/>
        <w:rPr>
          <w:rFonts w:ascii="Arial" w:eastAsia="Arial" w:hAnsi="Arial" w:cs="Arial"/>
          <w:b/>
        </w:rPr>
      </w:pPr>
    </w:p>
    <w:p w14:paraId="034B42BE" w14:textId="77777777" w:rsidR="00626D9E" w:rsidRDefault="008D445A" w:rsidP="005722A0">
      <w:pPr>
        <w:ind w:left="0" w:firstLine="0"/>
        <w:rPr>
          <w:rFonts w:eastAsia="Arial"/>
        </w:rPr>
      </w:pPr>
      <w:r>
        <w:rPr>
          <w:rFonts w:eastAsia="Arial"/>
        </w:rPr>
        <w:t xml:space="preserve">    </w:t>
      </w:r>
      <w:r w:rsidR="00C467BB">
        <w:rPr>
          <w:rFonts w:eastAsia="Arial"/>
        </w:rPr>
        <w:t xml:space="preserve">/* Local variable </w:t>
      </w:r>
      <w:r w:rsidR="005722A0">
        <w:rPr>
          <w:rFonts w:eastAsia="Arial"/>
        </w:rPr>
        <w:t>*/</w:t>
      </w:r>
      <w:r>
        <w:rPr>
          <w:rFonts w:eastAsia="Arial"/>
        </w:rPr>
        <w:t xml:space="preserve"> </w:t>
      </w:r>
    </w:p>
    <w:p w14:paraId="77F4930A" w14:textId="77777777" w:rsidR="00626D9E" w:rsidRDefault="00626D9E" w:rsidP="005722A0">
      <w:pPr>
        <w:ind w:left="0" w:firstLine="0"/>
        <w:rPr>
          <w:rFonts w:eastAsia="Arial"/>
        </w:rPr>
      </w:pPr>
    </w:p>
    <w:p w14:paraId="371D1CCC" w14:textId="5ACBE94A" w:rsidR="005722A0" w:rsidRDefault="00626D9E" w:rsidP="00626D9E">
      <w:pPr>
        <w:ind w:left="0" w:right="-802" w:firstLine="0"/>
        <w:rPr>
          <w:rFonts w:eastAsia="Arial"/>
        </w:rPr>
      </w:pPr>
      <w:r>
        <w:rPr>
          <w:rFonts w:eastAsia="Arial"/>
        </w:rPr>
        <w:t xml:space="preserve">   /* IMPORTANT : the order of the IF ELSEIF..</w:t>
      </w:r>
      <w:r w:rsidR="00FD6534">
        <w:rPr>
          <w:rFonts w:eastAsia="Arial"/>
        </w:rPr>
        <w:t>statement</w:t>
      </w:r>
      <w:r>
        <w:rPr>
          <w:rFonts w:eastAsia="Arial"/>
        </w:rPr>
        <w:t xml:space="preserve"> is important as it de</w:t>
      </w:r>
      <w:r w:rsidR="00E4510A">
        <w:rPr>
          <w:rFonts w:eastAsia="Arial"/>
        </w:rPr>
        <w:t>f</w:t>
      </w:r>
      <w:r>
        <w:rPr>
          <w:rFonts w:eastAsia="Arial"/>
        </w:rPr>
        <w:t>ines priority when the cases are not exclusive</w:t>
      </w:r>
      <w:r w:rsidR="00E4510A">
        <w:rPr>
          <w:rFonts w:eastAsia="Arial"/>
        </w:rPr>
        <w:t xml:space="preserve">. For example in option B,C and D, </w:t>
      </w:r>
      <w:r w:rsidR="0028131D">
        <w:rPr>
          <w:rFonts w:eastAsia="Arial"/>
        </w:rPr>
        <w:t>translation p</w:t>
      </w:r>
      <w:r w:rsidR="00E4510A">
        <w:rPr>
          <w:rFonts w:eastAsia="Arial"/>
        </w:rPr>
        <w:t>riority is ClearingSystemMemberID then account then ClearingChannel</w:t>
      </w:r>
      <w:r w:rsidR="00FF491D">
        <w:rPr>
          <w:rFonts w:eastAsia="Arial"/>
        </w:rPr>
        <w:t xml:space="preserve"> alone</w:t>
      </w:r>
      <w:r>
        <w:rPr>
          <w:rFonts w:eastAsia="Arial"/>
        </w:rPr>
        <w:t xml:space="preserve"> */</w:t>
      </w:r>
      <w:r w:rsidR="008D445A">
        <w:rPr>
          <w:rFonts w:eastAsia="Arial"/>
        </w:rPr>
        <w:t xml:space="preserve">   </w:t>
      </w:r>
    </w:p>
    <w:p w14:paraId="2D065CB8" w14:textId="797162B8" w:rsidR="008D445A" w:rsidRDefault="008D445A" w:rsidP="005722A0">
      <w:pPr>
        <w:ind w:left="0" w:firstLine="0"/>
        <w:rPr>
          <w:rFonts w:eastAsia="Arial"/>
        </w:rPr>
      </w:pPr>
    </w:p>
    <w:p w14:paraId="37ADBE73" w14:textId="7EF13ACB" w:rsidR="00900E32" w:rsidRDefault="0050384B" w:rsidP="006F6389">
      <w:pPr>
        <w:spacing w:after="0" w:line="268" w:lineRule="auto"/>
        <w:ind w:left="450" w:right="-1432" w:hanging="10"/>
      </w:pPr>
      <w:r>
        <w:rPr>
          <w:b/>
        </w:rPr>
        <w:t xml:space="preserve">IF </w:t>
      </w:r>
      <w:r w:rsidRPr="0050384B">
        <w:rPr>
          <w:b/>
        </w:rPr>
        <w:t>IsPresent</w:t>
      </w:r>
      <w:r w:rsidR="00F07947">
        <w:t>(PathAgent_In.</w:t>
      </w:r>
      <w:r>
        <w:t>Fin</w:t>
      </w:r>
      <w:r w:rsidR="00F07947">
        <w:t>ancialInstitutionIdentification.</w:t>
      </w:r>
      <w:r>
        <w:t xml:space="preserve">BICFI) THEN </w:t>
      </w:r>
    </w:p>
    <w:p w14:paraId="3C5575E3" w14:textId="4AD8B104" w:rsidR="0050384B" w:rsidRDefault="0050384B" w:rsidP="0050384B">
      <w:pPr>
        <w:spacing w:after="0" w:line="268" w:lineRule="auto"/>
        <w:ind w:left="847" w:right="1898" w:hanging="10"/>
        <w:rPr>
          <w:b/>
        </w:rPr>
      </w:pPr>
      <w:r>
        <w:rPr>
          <w:b/>
        </w:rPr>
        <w:t xml:space="preserve">  Call SubfunctionBIC</w:t>
      </w:r>
    </w:p>
    <w:p w14:paraId="760BB234" w14:textId="46EA3823" w:rsidR="0050384B" w:rsidRDefault="0050384B" w:rsidP="0050384B">
      <w:pPr>
        <w:spacing w:after="0" w:line="268" w:lineRule="auto"/>
        <w:ind w:left="847" w:right="1898" w:hanging="10"/>
      </w:pPr>
      <w:r w:rsidRPr="0050384B">
        <w:t xml:space="preserve">/* </w:t>
      </w:r>
      <w:r>
        <w:t>Subfunction defined below */</w:t>
      </w:r>
    </w:p>
    <w:p w14:paraId="22785FFF" w14:textId="775CCA35" w:rsidR="0050384B" w:rsidRPr="006F6389" w:rsidRDefault="0050384B" w:rsidP="006F6389">
      <w:pPr>
        <w:spacing w:after="0" w:line="268" w:lineRule="auto"/>
        <w:ind w:left="450" w:right="1898" w:hanging="10"/>
        <w:rPr>
          <w:b/>
        </w:rPr>
      </w:pPr>
      <w:r w:rsidRPr="006F6389">
        <w:rPr>
          <w:b/>
        </w:rPr>
        <w:t>ELSEIF</w:t>
      </w:r>
    </w:p>
    <w:p w14:paraId="3DC641C6" w14:textId="03332769" w:rsidR="0050384B" w:rsidRDefault="0050384B" w:rsidP="0050384B">
      <w:pPr>
        <w:spacing w:after="0" w:line="268" w:lineRule="auto"/>
        <w:ind w:right="-1612"/>
      </w:pPr>
      <w:r>
        <w:t xml:space="preserve">  </w:t>
      </w:r>
      <w:r w:rsidRPr="0025300A">
        <w:rPr>
          <w:b/>
        </w:rPr>
        <w:t>IsAbsent</w:t>
      </w:r>
      <w:r w:rsidR="00F07947">
        <w:t>(PathAgent_In.</w:t>
      </w:r>
      <w:r>
        <w:t>Fin</w:t>
      </w:r>
      <w:r w:rsidR="00F07947">
        <w:t>ancialInstitutionIdentification.</w:t>
      </w:r>
      <w:r>
        <w:t>ClearingSystemMemberIdentification</w:t>
      </w:r>
      <w:r w:rsidR="006F6389">
        <w:t>) AND</w:t>
      </w:r>
    </w:p>
    <w:p w14:paraId="3A52249C" w14:textId="1813506A" w:rsidR="006F6389" w:rsidRDefault="006F6389" w:rsidP="0050384B">
      <w:pPr>
        <w:spacing w:after="0" w:line="268" w:lineRule="auto"/>
        <w:ind w:right="-1612"/>
      </w:pPr>
      <w:r w:rsidRPr="0025300A">
        <w:rPr>
          <w:b/>
        </w:rPr>
        <w:t>Length</w:t>
      </w:r>
      <w:r w:rsidR="00F07947">
        <w:t>(PathAgent_In.</w:t>
      </w:r>
      <w:r>
        <w:t>FinancialInsti</w:t>
      </w:r>
      <w:r w:rsidR="00F07947">
        <w:t>tutionIdentification.</w:t>
      </w:r>
      <w:r>
        <w:t>Name)&lt;</w:t>
      </w:r>
      <w:ins w:id="2885" w:author="BOUVY Martine [2]" w:date="2021-10-01T13:06:00Z">
        <w:r w:rsidR="00A03930">
          <w:t>=</w:t>
        </w:r>
      </w:ins>
      <w:r>
        <w:t xml:space="preserve"> </w:t>
      </w:r>
      <w:del w:id="2886" w:author="BOUVY Martine [2]" w:date="2021-10-01T13:06:00Z">
        <w:r w:rsidDel="00A03930">
          <w:delText xml:space="preserve">34 </w:delText>
        </w:r>
      </w:del>
      <w:ins w:id="2887" w:author="BOUVY Martine [2]" w:date="2021-10-01T13:06:00Z">
        <w:r w:rsidR="00A03930">
          <w:t xml:space="preserve">35 </w:t>
        </w:r>
      </w:ins>
      <w:r>
        <w:t>AND</w:t>
      </w:r>
    </w:p>
    <w:p w14:paraId="14C63751" w14:textId="1F0EE469" w:rsidR="006F6389" w:rsidRDefault="006F6389" w:rsidP="006F6389">
      <w:pPr>
        <w:spacing w:after="0" w:line="268" w:lineRule="auto"/>
        <w:ind w:right="-1612"/>
      </w:pPr>
      <w:r w:rsidRPr="0025300A">
        <w:rPr>
          <w:b/>
        </w:rPr>
        <w:t>Length</w:t>
      </w:r>
      <w:r w:rsidR="00F07947">
        <w:t>(PathAgent_In.</w:t>
      </w:r>
      <w:r>
        <w:t>Fin</w:t>
      </w:r>
      <w:r w:rsidR="00F07947">
        <w:t>ancialInstitutionIdentification.</w:t>
      </w:r>
      <w:r>
        <w:t>Name)&gt; 0 AND</w:t>
      </w:r>
    </w:p>
    <w:p w14:paraId="4CE3922B" w14:textId="33B7B699" w:rsidR="006F6389" w:rsidRDefault="00F07947" w:rsidP="006F6389">
      <w:pPr>
        <w:spacing w:after="0" w:line="268" w:lineRule="auto"/>
        <w:ind w:right="-1612"/>
      </w:pPr>
      <w:r>
        <w:t>(PathAgent_In.</w:t>
      </w:r>
      <w:r w:rsidR="006F6389">
        <w:t>Fin</w:t>
      </w:r>
      <w:r>
        <w:t>ancialInstitutionIdentification.</w:t>
      </w:r>
      <w:r w:rsidR="006F6389">
        <w:t xml:space="preserve">Name = </w:t>
      </w:r>
    </w:p>
    <w:p w14:paraId="573CAC75" w14:textId="571909BE" w:rsidR="006F6389" w:rsidRDefault="00F07947" w:rsidP="006F6389">
      <w:pPr>
        <w:spacing w:after="0" w:line="268" w:lineRule="auto"/>
        <w:ind w:right="-1612"/>
      </w:pPr>
      <w:r>
        <w:t>PathAgent_In.</w:t>
      </w:r>
      <w:r w:rsidR="006F6389">
        <w:t>Fin</w:t>
      </w:r>
      <w:r>
        <w:t>ancialInstitutionIdentification.PostalAddress.</w:t>
      </w:r>
      <w:r w:rsidR="006F6389">
        <w:t>AddressLine[1])AND</w:t>
      </w:r>
    </w:p>
    <w:p w14:paraId="5CF84E9B" w14:textId="5AB028DD" w:rsidR="006F6389" w:rsidRDefault="00F07947" w:rsidP="006F6389">
      <w:pPr>
        <w:spacing w:after="0" w:line="268" w:lineRule="auto"/>
        <w:ind w:right="-1612"/>
        <w:rPr>
          <w:ins w:id="2888" w:author="BOUVY Martine [2]" w:date="2021-09-03T11:52:00Z"/>
        </w:rPr>
      </w:pPr>
      <w:r>
        <w:t>PathAgent_In.</w:t>
      </w:r>
      <w:r w:rsidR="006F6389">
        <w:t>Fin</w:t>
      </w:r>
      <w:r>
        <w:t>ancialInstitutionIdentification.</w:t>
      </w:r>
      <w:r w:rsidR="006F6389">
        <w:t>Name &lt;&gt; “NOTPROVIDED”</w:t>
      </w:r>
    </w:p>
    <w:p w14:paraId="331C83DF" w14:textId="6A4BE7EE" w:rsidR="00F877FB" w:rsidRDefault="00F877FB" w:rsidP="006F6389">
      <w:pPr>
        <w:spacing w:after="0" w:line="268" w:lineRule="auto"/>
        <w:ind w:right="-1612"/>
        <w:rPr>
          <w:ins w:id="2889" w:author="BOUVY Martine [2]" w:date="2021-09-03T11:22:00Z"/>
        </w:rPr>
      </w:pPr>
      <w:ins w:id="2890" w:author="BOUVY Martine [2]" w:date="2021-09-03T11:52:00Z">
        <w:r>
          <w:t>AND</w:t>
        </w:r>
      </w:ins>
      <w:ins w:id="2891" w:author="BOUVY Martine [2]" w:date="2021-09-03T11:53:00Z">
        <w:r>
          <w:t xml:space="preserve"> Substring(PathAgent_In.FinancialInstitutionIdentification.Name,1,2) =”//”</w:t>
        </w:r>
      </w:ins>
    </w:p>
    <w:p w14:paraId="412F9245" w14:textId="2CBEDB63" w:rsidR="00057F25" w:rsidRDefault="00057F25" w:rsidP="006F6389">
      <w:pPr>
        <w:spacing w:after="0" w:line="268" w:lineRule="auto"/>
        <w:ind w:right="-1612"/>
      </w:pPr>
      <w:ins w:id="2892" w:author="BOUVY Martine [2]" w:date="2021-09-03T11:22:00Z">
        <w:r>
          <w:t>AND IsAbsent(</w:t>
        </w:r>
      </w:ins>
      <w:ins w:id="2893" w:author="BOUVY Martine [2]" w:date="2021-09-03T11:23:00Z">
        <w:r>
          <w:t>PathAgent_In.FinancialInstitutionIdentification.PostalAddress.AddressLine[</w:t>
        </w:r>
      </w:ins>
      <w:ins w:id="2894" w:author="BOUVY Martine [2]" w:date="2021-11-19T13:23:00Z">
        <w:r w:rsidR="00980F4A">
          <w:t>3</w:t>
        </w:r>
      </w:ins>
      <w:ins w:id="2895" w:author="BOUVY Martine [2]" w:date="2021-09-03T11:23:00Z">
        <w:r>
          <w:t>])</w:t>
        </w:r>
      </w:ins>
    </w:p>
    <w:p w14:paraId="5727DF5D" w14:textId="5E34B469" w:rsidR="0064578B" w:rsidRDefault="0064578B" w:rsidP="006F6389">
      <w:pPr>
        <w:spacing w:after="0" w:line="268" w:lineRule="auto"/>
        <w:ind w:right="-1612"/>
      </w:pPr>
    </w:p>
    <w:p w14:paraId="26FA0347" w14:textId="1AD065A6" w:rsidR="0064578B" w:rsidRDefault="0064578B" w:rsidP="006F6389">
      <w:pPr>
        <w:spacing w:after="0" w:line="268" w:lineRule="auto"/>
        <w:ind w:right="-1612"/>
      </w:pPr>
      <w:r>
        <w:lastRenderedPageBreak/>
        <w:t>/* This case c</w:t>
      </w:r>
      <w:r w:rsidR="00547508">
        <w:t>an only happen if the payment is originated in MT</w:t>
      </w:r>
      <w:r>
        <w:t xml:space="preserve"> with field 5x</w:t>
      </w:r>
      <w:r w:rsidR="00BA557D">
        <w:t>a</w:t>
      </w:r>
      <w:r>
        <w:t xml:space="preserve"> with option </w:t>
      </w:r>
      <w:r w:rsidRPr="0064578B">
        <w:t xml:space="preserve">B or C containing ClearingSystemCode with no equivalence in ISO list. </w:t>
      </w:r>
      <w:r>
        <w:t>A workaround was introdu</w:t>
      </w:r>
      <w:r w:rsidR="00BA557D">
        <w:t>ced to still translate the C</w:t>
      </w:r>
      <w:r>
        <w:t>learingSystemMemberId (ie National Sort code)</w:t>
      </w:r>
      <w:r w:rsidR="00A71D9F">
        <w:t xml:space="preserve"> as it is the only identifier for </w:t>
      </w:r>
      <w:r w:rsidR="00077563">
        <w:t xml:space="preserve">the agent </w:t>
      </w:r>
      <w:r>
        <w:t>(in option A and D, it is not translated</w:t>
      </w:r>
      <w:r w:rsidR="00BA557D">
        <w:t xml:space="preserve"> as the BIC or Name and Address can be used to identify the agent</w:t>
      </w:r>
      <w:r w:rsidR="00547508">
        <w:t>)</w:t>
      </w:r>
      <w:r w:rsidR="00BA557D">
        <w:t xml:space="preserve">. </w:t>
      </w:r>
      <w:r w:rsidR="00741D04">
        <w:t>The workaround in MT</w:t>
      </w:r>
      <w:r w:rsidR="004951E0">
        <w:t xml:space="preserve"> to MX consists in copying the ClearingSystem</w:t>
      </w:r>
      <w:ins w:id="2896" w:author="BOUVY Martine [2]" w:date="2021-09-03T11:51:00Z">
        <w:r w:rsidR="00F877FB">
          <w:t xml:space="preserve"> including “//</w:t>
        </w:r>
      </w:ins>
      <w:ins w:id="2897" w:author="BOUVY Martine [2]" w:date="2021-09-03T11:52:00Z">
        <w:r w:rsidR="00F877FB">
          <w:t>”</w:t>
        </w:r>
      </w:ins>
      <w:r w:rsidR="004951E0">
        <w:t xml:space="preserve"> both in Name and first line of AddressLine.</w:t>
      </w:r>
      <w:ins w:id="2898" w:author="BOUVY Martine [2]" w:date="2021-11-19T15:18:00Z">
        <w:r w:rsidR="00980F4A">
          <w:t xml:space="preserve"> The MT Location if present is then translated to Addres</w:t>
        </w:r>
      </w:ins>
      <w:ins w:id="2899" w:author="BOUVY Martine [2]" w:date="2021-11-19T15:19:00Z">
        <w:r w:rsidR="00980F4A">
          <w:t>sLine[2]</w:t>
        </w:r>
      </w:ins>
      <w:ins w:id="2900" w:author="BOUVY Martine [2]" w:date="2021-11-19T15:18:00Z">
        <w:r w:rsidR="00980F4A">
          <w:t xml:space="preserve">of AddressLine </w:t>
        </w:r>
      </w:ins>
      <w:r w:rsidR="004951E0">
        <w:t xml:space="preserve"> The translation below restores the translation back to option B or C. </w:t>
      </w:r>
      <w:r w:rsidR="004951E0" w:rsidRPr="002F245E">
        <w:rPr>
          <w:color w:val="auto"/>
        </w:rPr>
        <w:t>T</w:t>
      </w:r>
      <w:r w:rsidRPr="002F245E">
        <w:rPr>
          <w:color w:val="auto"/>
        </w:rPr>
        <w:t>he presence of</w:t>
      </w:r>
      <w:r w:rsidR="004951E0" w:rsidRPr="002F245E">
        <w:rPr>
          <w:color w:val="auto"/>
        </w:rPr>
        <w:t xml:space="preserve"> the</w:t>
      </w:r>
      <w:r w:rsidRPr="002F245E">
        <w:rPr>
          <w:color w:val="auto"/>
        </w:rPr>
        <w:t xml:space="preserve"> ClearingChannel with value "RTGS"</w:t>
      </w:r>
      <w:r w:rsidR="00F265CE" w:rsidRPr="002F245E">
        <w:rPr>
          <w:color w:val="auto"/>
        </w:rPr>
        <w:t xml:space="preserve"> is ignored (see SubfunctionBIC</w:t>
      </w:r>
      <w:r w:rsidR="009658B3" w:rsidRPr="002F245E">
        <w:rPr>
          <w:color w:val="auto"/>
        </w:rPr>
        <w:t xml:space="preserve"> to llustrate how the ClearingChannel influences the translation of ClearingSystemMemberID</w:t>
      </w:r>
      <w:r w:rsidR="00F265CE" w:rsidRPr="002F245E">
        <w:rPr>
          <w:color w:val="auto"/>
        </w:rPr>
        <w:t xml:space="preserve">) </w:t>
      </w:r>
      <w:r w:rsidR="00BA557D" w:rsidRPr="002F245E">
        <w:rPr>
          <w:color w:val="auto"/>
        </w:rPr>
        <w:t>in o</w:t>
      </w:r>
      <w:r w:rsidR="00157E53" w:rsidRPr="002F245E">
        <w:rPr>
          <w:color w:val="auto"/>
        </w:rPr>
        <w:t>rder to simplify the translation</w:t>
      </w:r>
      <w:r w:rsidR="00BA557D" w:rsidRPr="002F245E">
        <w:rPr>
          <w:color w:val="auto"/>
        </w:rPr>
        <w:t xml:space="preserve"> in this workaround case. </w:t>
      </w:r>
      <w:r w:rsidR="00BA557D" w:rsidRPr="002F245E">
        <w:t>If later there is a</w:t>
      </w:r>
      <w:r w:rsidR="00157E53" w:rsidRPr="002F245E">
        <w:t xml:space="preserve"> need to add it, the subfunction below</w:t>
      </w:r>
      <w:r w:rsidR="00E8735F" w:rsidRPr="002F245E">
        <w:t xml:space="preserve"> will be amended</w:t>
      </w:r>
      <w:r w:rsidR="00BA557D">
        <w:t xml:space="preserve"> */</w:t>
      </w:r>
    </w:p>
    <w:p w14:paraId="2390F70F" w14:textId="07528B3A" w:rsidR="006F6389" w:rsidRDefault="006F6389" w:rsidP="006F6389">
      <w:pPr>
        <w:spacing w:after="0" w:line="268" w:lineRule="auto"/>
        <w:ind w:right="-1612"/>
      </w:pPr>
      <w:r>
        <w:t xml:space="preserve">  </w:t>
      </w:r>
    </w:p>
    <w:p w14:paraId="04B3D22B" w14:textId="6380B5FF" w:rsidR="006F6389" w:rsidRDefault="006F6389" w:rsidP="00162766">
      <w:pPr>
        <w:tabs>
          <w:tab w:val="left" w:pos="1170"/>
        </w:tabs>
        <w:spacing w:after="0" w:line="268" w:lineRule="auto"/>
        <w:ind w:right="-1612"/>
        <w:rPr>
          <w:b/>
        </w:rPr>
      </w:pPr>
      <w:r w:rsidRPr="006F6389">
        <w:rPr>
          <w:b/>
        </w:rPr>
        <w:t xml:space="preserve">  Call SubfunctionNoEquivalentMXClearing</w:t>
      </w:r>
    </w:p>
    <w:p w14:paraId="5BD2DD77" w14:textId="0DD143D1" w:rsidR="006F6389" w:rsidRDefault="006F6389" w:rsidP="006F6389">
      <w:pPr>
        <w:spacing w:after="0" w:line="268" w:lineRule="auto"/>
        <w:ind w:right="-1612"/>
        <w:rPr>
          <w:b/>
        </w:rPr>
      </w:pPr>
    </w:p>
    <w:p w14:paraId="10C42E87" w14:textId="414DD06D" w:rsidR="006F6389" w:rsidRDefault="006F6389" w:rsidP="006F6389">
      <w:pPr>
        <w:spacing w:after="0" w:line="268" w:lineRule="auto"/>
        <w:ind w:left="450" w:right="-1612"/>
        <w:rPr>
          <w:b/>
        </w:rPr>
      </w:pPr>
      <w:r>
        <w:rPr>
          <w:b/>
        </w:rPr>
        <w:t>ELSEIF</w:t>
      </w:r>
    </w:p>
    <w:p w14:paraId="6141BDB6" w14:textId="740F2BEF" w:rsidR="006F6389" w:rsidRDefault="006F6389" w:rsidP="006F6389">
      <w:pPr>
        <w:spacing w:after="0" w:line="268" w:lineRule="auto"/>
        <w:ind w:left="450" w:right="-1612"/>
      </w:pPr>
      <w:r>
        <w:rPr>
          <w:b/>
        </w:rPr>
        <w:t xml:space="preserve">   IsPresent</w:t>
      </w:r>
      <w:r w:rsidRPr="006F6389">
        <w:t>(</w:t>
      </w:r>
      <w:r w:rsidR="00F07947">
        <w:t>PathAgent_In.</w:t>
      </w:r>
      <w:r w:rsidR="00162766">
        <w:t>Fin</w:t>
      </w:r>
      <w:r w:rsidR="00F07947">
        <w:t>ancialInstitutionIdentification.</w:t>
      </w:r>
      <w:r w:rsidR="00162766">
        <w:t>ClearingSystemMemberIdentification) AND</w:t>
      </w:r>
    </w:p>
    <w:p w14:paraId="2143309D" w14:textId="0F0C6C51" w:rsidR="00162766" w:rsidRDefault="00A63633" w:rsidP="006F6389">
      <w:pPr>
        <w:spacing w:after="0" w:line="268" w:lineRule="auto"/>
        <w:ind w:left="450" w:right="-1612"/>
      </w:pPr>
      <w:r>
        <w:rPr>
          <w:b/>
        </w:rPr>
        <w:t>{</w:t>
      </w:r>
      <w:r w:rsidR="00162766">
        <w:rPr>
          <w:b/>
        </w:rPr>
        <w:t>IsAbsent</w:t>
      </w:r>
      <w:r w:rsidR="00162766" w:rsidRPr="00162766">
        <w:t>(</w:t>
      </w:r>
      <w:r w:rsidR="00F07947">
        <w:t>PathAgent_In.</w:t>
      </w:r>
      <w:r w:rsidR="00162766">
        <w:t>Fin</w:t>
      </w:r>
      <w:r w:rsidR="00F07947">
        <w:t>ancialInstitutionIdentification.</w:t>
      </w:r>
      <w:r w:rsidR="00162766">
        <w:t xml:space="preserve">Name) OR </w:t>
      </w:r>
    </w:p>
    <w:p w14:paraId="6735104D" w14:textId="1FB22AC3" w:rsidR="00B77D4D" w:rsidRDefault="00A63633" w:rsidP="006F6389">
      <w:pPr>
        <w:spacing w:after="0" w:line="268" w:lineRule="auto"/>
        <w:ind w:left="450" w:right="-1612"/>
        <w:rPr>
          <w:ins w:id="2901" w:author="BOUVY Martine [2]" w:date="2021-11-19T09:54:00Z"/>
        </w:rPr>
      </w:pPr>
      <w:r w:rsidRPr="00A63633">
        <w:rPr>
          <w:b/>
        </w:rPr>
        <w:t>(</w:t>
      </w:r>
      <w:r w:rsidR="00F07947">
        <w:t>PathAgent_In.</w:t>
      </w:r>
      <w:r w:rsidR="00162766">
        <w:t>Fin</w:t>
      </w:r>
      <w:r w:rsidR="00F07947">
        <w:t>ancialInstitutionIdentification.</w:t>
      </w:r>
      <w:r w:rsidR="00162766">
        <w:t>Name = “NOTPROVIDED”</w:t>
      </w:r>
      <w:ins w:id="2902" w:author="BOUVY Martine [2]" w:date="2021-11-19T09:43:00Z">
        <w:r w:rsidR="00B77D4D">
          <w:t xml:space="preserve"> AND</w:t>
        </w:r>
      </w:ins>
    </w:p>
    <w:p w14:paraId="02522CA7" w14:textId="0E5A2E91" w:rsidR="00B46AC7" w:rsidRDefault="00B46AC7" w:rsidP="006F6389">
      <w:pPr>
        <w:spacing w:after="0" w:line="268" w:lineRule="auto"/>
        <w:ind w:left="450" w:right="-1612"/>
        <w:rPr>
          <w:ins w:id="2903" w:author="BOUVY Martine [2]" w:date="2021-11-19T09:56:00Z"/>
        </w:rPr>
      </w:pPr>
    </w:p>
    <w:p w14:paraId="7ED8FF0A" w14:textId="0D69A22F" w:rsidR="00A732DD" w:rsidRDefault="00B46AC7" w:rsidP="006F6389">
      <w:pPr>
        <w:spacing w:after="0" w:line="268" w:lineRule="auto"/>
        <w:ind w:left="450" w:right="-1612"/>
      </w:pPr>
      <w:ins w:id="2904" w:author="BOUVY Martine [2]" w:date="2021-11-19T09:56:00Z">
        <w:r w:rsidRPr="00B46AC7">
          <w:rPr>
            <w:b/>
          </w:rPr>
          <w:t>IsPresent</w:t>
        </w:r>
      </w:ins>
      <w:ins w:id="2905" w:author="BOUVY Martine [2]" w:date="2021-11-19T09:57:00Z">
        <w:r w:rsidRPr="00B46AC7">
          <w:rPr>
            <w:b/>
          </w:rPr>
          <w:t>(</w:t>
        </w:r>
      </w:ins>
      <w:ins w:id="2906" w:author="BOUVY Martine [2]" w:date="2021-11-19T09:45:00Z">
        <w:r w:rsidR="00AE1752">
          <w:t>PathAgent_In.FinancialInstitutionIdentification.</w:t>
        </w:r>
      </w:ins>
      <w:ins w:id="2907" w:author="BOUVY Martine [2]" w:date="2021-11-19T09:46:00Z">
        <w:r w:rsidR="00AE1752">
          <w:t>PostalAddress.AddressLine</w:t>
        </w:r>
      </w:ins>
      <w:ins w:id="2908" w:author="BOUVY Martine [2]" w:date="2021-11-19T09:56:00Z">
        <w:r>
          <w:t>[1]</w:t>
        </w:r>
      </w:ins>
      <w:r w:rsidR="0077473F">
        <w:t xml:space="preserve"> AND</w:t>
      </w:r>
    </w:p>
    <w:p w14:paraId="6E56080D" w14:textId="0A63E29B" w:rsidR="00A732DD" w:rsidRDefault="00A732DD" w:rsidP="00A732DD">
      <w:pPr>
        <w:spacing w:after="0" w:line="268" w:lineRule="auto"/>
        <w:ind w:left="450" w:right="-1612"/>
        <w:rPr>
          <w:ins w:id="2909" w:author="BOUVY Martine [2]" w:date="2021-11-19T09:43:00Z"/>
        </w:rPr>
      </w:pPr>
      <w:ins w:id="2910" w:author="BOUVY Martine [2]" w:date="2021-11-19T09:55:00Z">
        <w:r w:rsidRPr="005D161A">
          <w:rPr>
            <w:b/>
          </w:rPr>
          <w:t>IsAbsent</w:t>
        </w:r>
        <w:r>
          <w:t>(PathAgent_In.FinancialInstitutionIdentification.PostalAddress.AddressLine[2]</w:t>
        </w:r>
      </w:ins>
      <w:r w:rsidR="0077473F">
        <w:t xml:space="preserve"> </w:t>
      </w:r>
      <w:r w:rsidR="0077473F" w:rsidRPr="0077473F">
        <w:rPr>
          <w:b/>
        </w:rPr>
        <w:t>)</w:t>
      </w:r>
    </w:p>
    <w:p w14:paraId="590B6BC7" w14:textId="3D56F0E3" w:rsidR="00162766" w:rsidRDefault="00A63633" w:rsidP="006F6389">
      <w:pPr>
        <w:spacing w:after="0" w:line="268" w:lineRule="auto"/>
        <w:ind w:left="450" w:right="-1612"/>
      </w:pPr>
      <w:r w:rsidRPr="00A63633">
        <w:rPr>
          <w:b/>
        </w:rPr>
        <w:t>}</w:t>
      </w:r>
    </w:p>
    <w:p w14:paraId="74382E6F" w14:textId="77777777" w:rsidR="00F07947" w:rsidRDefault="00F07947" w:rsidP="006F6389">
      <w:pPr>
        <w:spacing w:after="0" w:line="268" w:lineRule="auto"/>
        <w:ind w:left="450" w:right="-1612"/>
      </w:pPr>
    </w:p>
    <w:p w14:paraId="07FFB6FA" w14:textId="3B3BD90C" w:rsidR="009A6A6B" w:rsidRDefault="00A64902" w:rsidP="006F6389">
      <w:pPr>
        <w:spacing w:after="0" w:line="268" w:lineRule="auto"/>
        <w:ind w:left="450" w:right="-1612"/>
        <w:rPr>
          <w:ins w:id="2911" w:author="BOUVY Martine" w:date="2022-05-11T13:32:00Z"/>
        </w:rPr>
      </w:pPr>
      <w:r>
        <w:t>/* IF Name is absent then PostalAddress must be absent</w:t>
      </w:r>
      <w:r w:rsidR="00525B39">
        <w:t xml:space="preserve"> according to CBPR+ UG rules</w:t>
      </w:r>
      <w:r>
        <w:t xml:space="preserve">. IF Name = “NOTPROVIDED”, it may come from translation option B or C to MX and therefore AddressLine must also be equal to “NOTPROVIDED” </w:t>
      </w:r>
      <w:r w:rsidR="003B144A">
        <w:t>unless a MT location was present</w:t>
      </w:r>
      <w:r w:rsidR="00955FB6">
        <w:t xml:space="preserve">. </w:t>
      </w:r>
      <w:ins w:id="2912" w:author="BOUVY Martine [2]" w:date="2021-11-19T09:58:00Z">
        <w:r w:rsidR="00B46AC7">
          <w:t xml:space="preserve">Only the first occurrence </w:t>
        </w:r>
        <w:r w:rsidR="0066118C">
          <w:t>of AddressLine can be present for this scenario</w:t>
        </w:r>
        <w:r w:rsidR="00B46AC7">
          <w:t xml:space="preserve">. </w:t>
        </w:r>
      </w:ins>
      <w:r w:rsidR="00955FB6">
        <w:t>If Account is present, it is not translated.</w:t>
      </w:r>
      <w:r w:rsidR="003B144A">
        <w:t xml:space="preserve"> </w:t>
      </w:r>
      <w:r>
        <w:t>*/</w:t>
      </w:r>
    </w:p>
    <w:p w14:paraId="02028611" w14:textId="35DDF273" w:rsidR="002C3F7C" w:rsidRDefault="002C3F7C" w:rsidP="006F6389">
      <w:pPr>
        <w:spacing w:after="0" w:line="268" w:lineRule="auto"/>
        <w:ind w:left="450" w:right="-1612"/>
        <w:rPr>
          <w:ins w:id="2913" w:author="BOUVY Martine" w:date="2022-05-11T13:32:00Z"/>
        </w:rPr>
      </w:pPr>
    </w:p>
    <w:p w14:paraId="1EAAE911" w14:textId="4869B100" w:rsidR="002C3F7C" w:rsidRDefault="002C3F7C" w:rsidP="006F6389">
      <w:pPr>
        <w:spacing w:after="0" w:line="268" w:lineRule="auto"/>
        <w:ind w:left="450" w:right="-1612"/>
      </w:pPr>
      <w:ins w:id="2914" w:author="BOUVY Martine" w:date="2022-05-11T13:33:00Z">
        <w:r>
          <w:t>/* Note that in camt messages, there is no rules in the Agent. So Name can be absent with AdressLine</w:t>
        </w:r>
      </w:ins>
      <w:ins w:id="2915" w:author="BOUVY Martine" w:date="2022-05-11T13:34:00Z">
        <w:r>
          <w:t>[1,2,3]</w:t>
        </w:r>
      </w:ins>
      <w:ins w:id="2916" w:author="BOUVY Martine" w:date="2022-05-11T13:33:00Z">
        <w:r>
          <w:t xml:space="preserve"> present. </w:t>
        </w:r>
      </w:ins>
      <w:ins w:id="2917" w:author="BOUVY Martine" w:date="2022-05-11T13:34:00Z">
        <w:r>
          <w:t xml:space="preserve">In that case the above criteria are not fully correct and translation to option </w:t>
        </w:r>
      </w:ins>
      <w:ins w:id="2918" w:author="BOUVY Martine" w:date="2022-05-11T13:35:00Z">
        <w:r>
          <w:t>D should take place</w:t>
        </w:r>
      </w:ins>
      <w:ins w:id="2919" w:author="BOUVY Martine" w:date="2022-05-11T16:03:00Z">
        <w:r w:rsidR="003129E9">
          <w:t xml:space="preserve"> but is not foreseen here</w:t>
        </w:r>
      </w:ins>
      <w:ins w:id="2920" w:author="BOUVY Martine" w:date="2022-05-11T13:35:00Z">
        <w:r>
          <w:t>. Ths makes the translation rules very complex</w:t>
        </w:r>
      </w:ins>
      <w:ins w:id="2921" w:author="BOUVY Martine" w:date="2022-05-11T13:36:00Z">
        <w:r>
          <w:t xml:space="preserve"> and </w:t>
        </w:r>
        <w:r w:rsidRPr="00683727">
          <w:rPr>
            <w:b/>
            <w:bCs/>
          </w:rPr>
          <w:t>we do the assumption that in camt messages, Agents will be used in the same way as in pacs messages ie if AddressLine is present then Name is present too</w:t>
        </w:r>
        <w:r>
          <w:t>. */</w:t>
        </w:r>
      </w:ins>
    </w:p>
    <w:p w14:paraId="152C56E3" w14:textId="0C87E2D4" w:rsidR="00162766" w:rsidRDefault="00162766" w:rsidP="006F6389">
      <w:pPr>
        <w:spacing w:after="0" w:line="268" w:lineRule="auto"/>
        <w:ind w:left="450" w:right="-1612"/>
      </w:pPr>
    </w:p>
    <w:p w14:paraId="541598DC" w14:textId="45B0105D" w:rsidR="00162766" w:rsidRDefault="00162766" w:rsidP="006A5D04">
      <w:pPr>
        <w:tabs>
          <w:tab w:val="left" w:pos="1170"/>
        </w:tabs>
        <w:spacing w:after="0" w:line="268" w:lineRule="auto"/>
        <w:ind w:left="450" w:right="-1612"/>
        <w:rPr>
          <w:b/>
        </w:rPr>
      </w:pPr>
      <w:r w:rsidRPr="00162766">
        <w:rPr>
          <w:b/>
        </w:rPr>
        <w:t xml:space="preserve">      Call SubfunctionOnlyClearingSystemMemberID</w:t>
      </w:r>
    </w:p>
    <w:p w14:paraId="0E70A0D2" w14:textId="62F01DAA" w:rsidR="006E4193" w:rsidRDefault="006E4193" w:rsidP="006F6389">
      <w:pPr>
        <w:spacing w:after="0" w:line="268" w:lineRule="auto"/>
        <w:ind w:left="450" w:right="-1612"/>
        <w:rPr>
          <w:b/>
        </w:rPr>
      </w:pPr>
    </w:p>
    <w:p w14:paraId="785D4F6C" w14:textId="77777777" w:rsidR="006A5D04" w:rsidRDefault="006E4193" w:rsidP="006F6389">
      <w:pPr>
        <w:spacing w:after="0" w:line="268" w:lineRule="auto"/>
        <w:ind w:left="450" w:right="-1612"/>
        <w:rPr>
          <w:b/>
        </w:rPr>
      </w:pPr>
      <w:r>
        <w:rPr>
          <w:b/>
        </w:rPr>
        <w:t xml:space="preserve">ELSEIF </w:t>
      </w:r>
    </w:p>
    <w:p w14:paraId="211A8236" w14:textId="77777777" w:rsidR="006A5D04" w:rsidRDefault="006A5D04" w:rsidP="006F6389">
      <w:pPr>
        <w:spacing w:after="0" w:line="268" w:lineRule="auto"/>
        <w:ind w:left="450" w:right="-1612"/>
        <w:rPr>
          <w:b/>
        </w:rPr>
      </w:pPr>
    </w:p>
    <w:p w14:paraId="6588668C" w14:textId="4A48799F" w:rsidR="00C47CCD" w:rsidRDefault="006E4193" w:rsidP="006F6389">
      <w:pPr>
        <w:spacing w:after="0" w:line="268" w:lineRule="auto"/>
        <w:ind w:left="450" w:right="-1612"/>
      </w:pPr>
      <w:r>
        <w:rPr>
          <w:b/>
        </w:rPr>
        <w:t>IsAbsent</w:t>
      </w:r>
      <w:r w:rsidRPr="006F6389">
        <w:t>(</w:t>
      </w:r>
      <w:r w:rsidR="006A5D04">
        <w:t>PathAgent_In.</w:t>
      </w:r>
      <w:r>
        <w:t>Fin</w:t>
      </w:r>
      <w:r w:rsidR="006A5D04">
        <w:t>ancialInstitutionIdentification.</w:t>
      </w:r>
      <w:r>
        <w:t xml:space="preserve">ClearingSystemMemberIdentification) </w:t>
      </w:r>
    </w:p>
    <w:p w14:paraId="01BAD359" w14:textId="77777777" w:rsidR="00C47CCD" w:rsidRDefault="00C47CCD" w:rsidP="00C47CCD">
      <w:pPr>
        <w:spacing w:after="0" w:line="268" w:lineRule="auto"/>
        <w:ind w:left="450" w:right="-1612"/>
      </w:pPr>
      <w:r>
        <w:t>AND</w:t>
      </w:r>
    </w:p>
    <w:p w14:paraId="774AAF28" w14:textId="77777777" w:rsidR="00C47CCD" w:rsidRDefault="00C47CCD" w:rsidP="00C47CCD">
      <w:pPr>
        <w:spacing w:after="0" w:line="268" w:lineRule="auto"/>
        <w:ind w:left="450" w:right="-1612"/>
      </w:pPr>
      <w:r>
        <w:rPr>
          <w:b/>
        </w:rPr>
        <w:t>IsPresent</w:t>
      </w:r>
      <w:r>
        <w:t>(PathAccount_In</w:t>
      </w:r>
      <w:r w:rsidRPr="00C47CCD">
        <w:rPr>
          <w:b/>
        </w:rPr>
        <w:t>}</w:t>
      </w:r>
    </w:p>
    <w:p w14:paraId="3FE7642A" w14:textId="77777777" w:rsidR="00C47CCD" w:rsidRDefault="00C47CCD" w:rsidP="006F6389">
      <w:pPr>
        <w:spacing w:after="0" w:line="268" w:lineRule="auto"/>
        <w:ind w:left="450" w:right="-1612"/>
      </w:pPr>
    </w:p>
    <w:p w14:paraId="30AEE537" w14:textId="34D08E14" w:rsidR="006E4193" w:rsidRDefault="006E4193" w:rsidP="006F6389">
      <w:pPr>
        <w:spacing w:after="0" w:line="268" w:lineRule="auto"/>
        <w:ind w:left="450" w:right="-1612"/>
      </w:pPr>
      <w:r>
        <w:t>AND</w:t>
      </w:r>
    </w:p>
    <w:p w14:paraId="579E1F37" w14:textId="7BE05A03" w:rsidR="006E4193" w:rsidRDefault="00C47CCD" w:rsidP="006E4193">
      <w:pPr>
        <w:spacing w:after="0" w:line="268" w:lineRule="auto"/>
        <w:ind w:left="450" w:right="-1612"/>
      </w:pPr>
      <w:r w:rsidRPr="00C47CCD">
        <w:rPr>
          <w:b/>
        </w:rPr>
        <w:lastRenderedPageBreak/>
        <w:t>{</w:t>
      </w:r>
      <w:del w:id="2922" w:author="BOUVY Martine [2]" w:date="2021-11-19T14:00:00Z">
        <w:r w:rsidR="006E4193" w:rsidDel="006B7F3B">
          <w:rPr>
            <w:b/>
          </w:rPr>
          <w:delText>IsAbsent</w:delText>
        </w:r>
        <w:r w:rsidR="006E4193" w:rsidRPr="00162766" w:rsidDel="006B7F3B">
          <w:delText>(</w:delText>
        </w:r>
        <w:r w:rsidR="006A5D04" w:rsidDel="006B7F3B">
          <w:delText>PathAgent_In.</w:delText>
        </w:r>
        <w:r w:rsidR="006E4193" w:rsidDel="006B7F3B">
          <w:delText>Fin</w:delText>
        </w:r>
        <w:r w:rsidR="006A5D04" w:rsidDel="006B7F3B">
          <w:delText>ancialInstitutionIdentification.</w:delText>
        </w:r>
        <w:r w:rsidR="006E4193" w:rsidDel="006B7F3B">
          <w:delText>Name) OR</w:delText>
        </w:r>
      </w:del>
      <w:r w:rsidR="006E4193">
        <w:t xml:space="preserve"> </w:t>
      </w:r>
    </w:p>
    <w:p w14:paraId="3CAD512F" w14:textId="38F233C4" w:rsidR="006E4193" w:rsidRDefault="006B7F3B" w:rsidP="00C47CCD">
      <w:pPr>
        <w:spacing w:after="0" w:line="268" w:lineRule="auto"/>
        <w:ind w:left="450" w:right="-1612"/>
        <w:rPr>
          <w:ins w:id="2923" w:author="BOUVY Martine [2]" w:date="2021-11-19T14:01:00Z"/>
        </w:rPr>
      </w:pPr>
      <w:ins w:id="2924" w:author="BOUVY Martine [2]" w:date="2021-11-19T14:01:00Z">
        <w:r>
          <w:t xml:space="preserve">IF </w:t>
        </w:r>
      </w:ins>
      <w:r w:rsidR="006A5D04">
        <w:t>PathAgent_In.</w:t>
      </w:r>
      <w:r w:rsidR="006E4193">
        <w:t>Fin</w:t>
      </w:r>
      <w:r w:rsidR="006A5D04">
        <w:t>ancialInstitutionIdentification.</w:t>
      </w:r>
      <w:r w:rsidR="006E4193">
        <w:t>Name = “NOTPROVIDED”)</w:t>
      </w:r>
      <w:ins w:id="2925" w:author="BOUVY Martine [2]" w:date="2021-11-19T14:01:00Z">
        <w:r>
          <w:t>AND</w:t>
        </w:r>
      </w:ins>
    </w:p>
    <w:p w14:paraId="3981BA53" w14:textId="77777777" w:rsidR="006B7F3B" w:rsidRDefault="006B7F3B" w:rsidP="006B7F3B">
      <w:pPr>
        <w:spacing w:after="0" w:line="268" w:lineRule="auto"/>
        <w:ind w:left="450" w:right="-1612"/>
        <w:rPr>
          <w:ins w:id="2926" w:author="BOUVY Martine [2]" w:date="2021-11-19T14:02:00Z"/>
        </w:rPr>
      </w:pPr>
      <w:ins w:id="2927" w:author="BOUVY Martine [2]" w:date="2021-11-19T14:02:00Z">
        <w:r w:rsidRPr="00B46AC7">
          <w:rPr>
            <w:b/>
          </w:rPr>
          <w:t>IsPresent(</w:t>
        </w:r>
        <w:r>
          <w:t>PathAgent_In.FinancialInstitutionIdentification.PostalAddress.AddressLine[1] AND</w:t>
        </w:r>
      </w:ins>
    </w:p>
    <w:p w14:paraId="3EB8C271" w14:textId="40D5C1D7" w:rsidR="006B7F3B" w:rsidRDefault="006B7F3B" w:rsidP="006B7F3B">
      <w:pPr>
        <w:spacing w:after="0" w:line="268" w:lineRule="auto"/>
        <w:ind w:left="450" w:right="-1612"/>
        <w:rPr>
          <w:ins w:id="2928" w:author="BOUVY Martine [2]" w:date="2021-11-19T14:01:00Z"/>
        </w:rPr>
      </w:pPr>
      <w:ins w:id="2929" w:author="BOUVY Martine [2]" w:date="2021-11-19T14:02:00Z">
        <w:r w:rsidRPr="005D161A">
          <w:rPr>
            <w:b/>
          </w:rPr>
          <w:t>IsAbsent</w:t>
        </w:r>
        <w:r>
          <w:t>(PathAgent_In.FinancialInstitutionIdentification.PostalAddress.AddressLine[2]</w:t>
        </w:r>
      </w:ins>
    </w:p>
    <w:p w14:paraId="10E9278D" w14:textId="6315D47E" w:rsidR="006B7F3B" w:rsidRPr="006B7F3B" w:rsidRDefault="006B7F3B" w:rsidP="00C47CCD">
      <w:pPr>
        <w:spacing w:after="0" w:line="268" w:lineRule="auto"/>
        <w:ind w:left="450" w:right="-1612"/>
        <w:rPr>
          <w:b/>
        </w:rPr>
      </w:pPr>
      <w:ins w:id="2930" w:author="BOUVY Martine [2]" w:date="2021-11-19T14:01:00Z">
        <w:r w:rsidRPr="006B7F3B">
          <w:rPr>
            <w:b/>
          </w:rPr>
          <w:t>}</w:t>
        </w:r>
      </w:ins>
    </w:p>
    <w:p w14:paraId="0A01A718" w14:textId="77777777" w:rsidR="006A5D04" w:rsidRDefault="006A5D04" w:rsidP="006F6389">
      <w:pPr>
        <w:spacing w:after="0" w:line="268" w:lineRule="auto"/>
        <w:ind w:left="450" w:right="-1612"/>
      </w:pPr>
    </w:p>
    <w:p w14:paraId="63B47CF1" w14:textId="0D196680" w:rsidR="006E4193" w:rsidRDefault="006E4193" w:rsidP="006F6389">
      <w:pPr>
        <w:spacing w:after="0" w:line="268" w:lineRule="auto"/>
        <w:ind w:left="450" w:right="-1612"/>
      </w:pPr>
      <w:r w:rsidRPr="006E4193">
        <w:t xml:space="preserve">/* </w:t>
      </w:r>
      <w:r>
        <w:t>Name with value “NOTPROVIDED” is a side effect of MT</w:t>
      </w:r>
      <w:r w:rsidRPr="006E4193">
        <w:t xml:space="preserve"> to MX translation Option B and C with PartyIdentifier being an account</w:t>
      </w:r>
      <w:r w:rsidR="00E513E7">
        <w:t>. Otherwise if the payment is created in MX, Agent is mandatory if account is present.</w:t>
      </w:r>
      <w:ins w:id="2931" w:author="BOUVY Martine [2]" w:date="2021-11-19T13:59:00Z">
        <w:r w:rsidR="003B5965">
          <w:t xml:space="preserve"> In this scenario, Name is mandatory.</w:t>
        </w:r>
      </w:ins>
      <w:ins w:id="2932" w:author="BOUVY Martine [2]" w:date="2021-11-19T14:02:00Z">
        <w:r w:rsidR="00145891">
          <w:t xml:space="preserve"> Dummy value </w:t>
        </w:r>
      </w:ins>
      <w:ins w:id="2933" w:author="BOUVY Martine [2]" w:date="2021-11-19T14:03:00Z">
        <w:r w:rsidR="00145891">
          <w:t>“NOTPROVIDED” is only expected from MT to MX translation.</w:t>
        </w:r>
      </w:ins>
      <w:r w:rsidR="00E513E7">
        <w:t xml:space="preserve"> </w:t>
      </w:r>
      <w:r w:rsidRPr="006E4193">
        <w:t>*/</w:t>
      </w:r>
    </w:p>
    <w:p w14:paraId="060DE8DE" w14:textId="77777777" w:rsidR="006A5D04" w:rsidRPr="006E4193" w:rsidRDefault="006A5D04" w:rsidP="006F6389">
      <w:pPr>
        <w:spacing w:after="0" w:line="268" w:lineRule="auto"/>
        <w:ind w:left="450" w:right="-1612"/>
      </w:pPr>
    </w:p>
    <w:p w14:paraId="3C0ECB6C" w14:textId="2E797F50" w:rsidR="006E4193" w:rsidRDefault="006E4193" w:rsidP="006F6389">
      <w:pPr>
        <w:spacing w:after="0" w:line="268" w:lineRule="auto"/>
        <w:ind w:left="450" w:right="-1612"/>
        <w:rPr>
          <w:b/>
        </w:rPr>
      </w:pPr>
      <w:r>
        <w:t xml:space="preserve">   </w:t>
      </w:r>
      <w:r w:rsidR="006A5D04">
        <w:t xml:space="preserve">   </w:t>
      </w:r>
      <w:r w:rsidRPr="006E4193">
        <w:rPr>
          <w:b/>
        </w:rPr>
        <w:t>Call Sub</w:t>
      </w:r>
      <w:r>
        <w:rPr>
          <w:b/>
        </w:rPr>
        <w:t>function</w:t>
      </w:r>
      <w:r w:rsidR="00FD66F7">
        <w:rPr>
          <w:b/>
        </w:rPr>
        <w:t>OnlyAccount</w:t>
      </w:r>
    </w:p>
    <w:p w14:paraId="05207130" w14:textId="6093E4B6" w:rsidR="00486017" w:rsidRDefault="00486017" w:rsidP="006F6389">
      <w:pPr>
        <w:spacing w:after="0" w:line="268" w:lineRule="auto"/>
        <w:ind w:left="450" w:right="-1612"/>
        <w:rPr>
          <w:ins w:id="2934" w:author="BOUVY Martine" w:date="2022-07-14T21:13:00Z"/>
          <w:b/>
        </w:rPr>
      </w:pPr>
    </w:p>
    <w:p w14:paraId="292169A3" w14:textId="77777777" w:rsidR="00AA3B24" w:rsidRDefault="00AA3B24" w:rsidP="006F6389">
      <w:pPr>
        <w:spacing w:after="0" w:line="268" w:lineRule="auto"/>
        <w:ind w:left="450" w:right="-1612"/>
        <w:rPr>
          <w:b/>
        </w:rPr>
      </w:pPr>
    </w:p>
    <w:p w14:paraId="40DDA8B0" w14:textId="337F4E33" w:rsidR="00525B39" w:rsidRDefault="00486017" w:rsidP="006F6389">
      <w:pPr>
        <w:spacing w:after="0" w:line="268" w:lineRule="auto"/>
        <w:ind w:left="450" w:right="-1612"/>
        <w:rPr>
          <w:b/>
        </w:rPr>
      </w:pPr>
      <w:r>
        <w:rPr>
          <w:b/>
        </w:rPr>
        <w:t>ELSEIF</w:t>
      </w:r>
    </w:p>
    <w:p w14:paraId="35E7BD84" w14:textId="48A28B5E" w:rsidR="00486017" w:rsidRDefault="00486017" w:rsidP="006F6389">
      <w:pPr>
        <w:spacing w:after="0" w:line="268" w:lineRule="auto"/>
        <w:ind w:left="450" w:right="-1612"/>
        <w:rPr>
          <w:b/>
        </w:rPr>
      </w:pPr>
    </w:p>
    <w:p w14:paraId="29AA3732" w14:textId="32218126" w:rsidR="00486017" w:rsidRDefault="00486017" w:rsidP="00486017">
      <w:pPr>
        <w:spacing w:after="0" w:line="268" w:lineRule="auto"/>
        <w:ind w:left="450" w:right="-1612"/>
      </w:pPr>
      <w:r>
        <w:rPr>
          <w:b/>
        </w:rPr>
        <w:t>IsAbsent</w:t>
      </w:r>
      <w:r w:rsidRPr="006F6389">
        <w:t>(</w:t>
      </w:r>
      <w:r>
        <w:t xml:space="preserve">PathAgent_In.FinancialInstitutionIdentification.ClearingSystemMemberIdentification) AND </w:t>
      </w:r>
    </w:p>
    <w:p w14:paraId="4A646F89" w14:textId="79ACA988" w:rsidR="00486017" w:rsidRDefault="00486017" w:rsidP="00486017">
      <w:pPr>
        <w:spacing w:after="0" w:line="268" w:lineRule="auto"/>
        <w:ind w:left="450" w:right="-1612"/>
      </w:pPr>
      <w:r>
        <w:rPr>
          <w:b/>
        </w:rPr>
        <w:t>IsAbsent</w:t>
      </w:r>
      <w:r>
        <w:t>(PathAccount_In) AND</w:t>
      </w:r>
    </w:p>
    <w:p w14:paraId="6FF0C6E8" w14:textId="78887407" w:rsidR="00DE2F78" w:rsidDel="00E97187" w:rsidRDefault="00DE2F78" w:rsidP="00486017">
      <w:pPr>
        <w:spacing w:after="0" w:line="268" w:lineRule="auto"/>
        <w:ind w:left="450" w:right="-1612"/>
        <w:rPr>
          <w:del w:id="2935" w:author="BOUVY Martine" w:date="2022-07-18T20:56:00Z"/>
        </w:rPr>
      </w:pPr>
      <w:del w:id="2936" w:author="BOUVY Martine" w:date="2022-07-18T20:56:00Z">
        <w:r w:rsidDel="00E97187">
          <w:delText>(</w:delText>
        </w:r>
        <w:r w:rsidRPr="00DE2F78" w:rsidDel="00E97187">
          <w:rPr>
            <w:b/>
          </w:rPr>
          <w:delText>IsAbsent</w:delText>
        </w:r>
        <w:r w:rsidDel="00E97187">
          <w:delText>(PathAgent_In.FinancialInstitutionIdentification.Name) OR</w:delText>
        </w:r>
      </w:del>
    </w:p>
    <w:p w14:paraId="02143D5A" w14:textId="53FE4192" w:rsidR="00486017" w:rsidRDefault="00486017" w:rsidP="00486017">
      <w:pPr>
        <w:spacing w:after="0" w:line="268" w:lineRule="auto"/>
        <w:ind w:left="450" w:right="-1612"/>
        <w:rPr>
          <w:ins w:id="2937" w:author="BOUVY Martine" w:date="2022-07-18T20:29:00Z"/>
        </w:rPr>
      </w:pPr>
      <w:r>
        <w:t>PathAgent_In.FinancialInstitutionIdentification.Name = “NOTPROVIDED”)AND</w:t>
      </w:r>
    </w:p>
    <w:p w14:paraId="5C264E70" w14:textId="3419A9D8" w:rsidR="003A0456" w:rsidRDefault="003A0456" w:rsidP="00486017">
      <w:pPr>
        <w:spacing w:after="0" w:line="268" w:lineRule="auto"/>
        <w:ind w:left="450" w:right="-1612"/>
        <w:rPr>
          <w:ins w:id="2938" w:author="BOUVY Martine [2]" w:date="2021-11-19T14:45:00Z"/>
        </w:rPr>
      </w:pPr>
      <w:ins w:id="2939" w:author="BOUVY Martine" w:date="2022-07-18T20:30:00Z">
        <w:r>
          <w:t xml:space="preserve">AND </w:t>
        </w:r>
        <w:r w:rsidRPr="00F63443">
          <w:rPr>
            <w:b/>
            <w:bCs/>
          </w:rPr>
          <w:t>IsAbsent</w:t>
        </w:r>
        <w:r>
          <w:t>(PathAgent_In.FinancialInstitutionIdentification.PostalAddress.AddressLine[2])</w:t>
        </w:r>
      </w:ins>
      <w:ins w:id="2940" w:author="BOUVY Martine" w:date="2022-07-18T20:57:00Z">
        <w:r w:rsidR="003F1722">
          <w:t xml:space="preserve"> AND</w:t>
        </w:r>
      </w:ins>
    </w:p>
    <w:p w14:paraId="4FFAF04A" w14:textId="77777777" w:rsidR="00D00F2D" w:rsidRDefault="00D00F2D" w:rsidP="00486017">
      <w:pPr>
        <w:spacing w:after="0" w:line="268" w:lineRule="auto"/>
        <w:ind w:left="450" w:right="-1612"/>
      </w:pPr>
    </w:p>
    <w:p w14:paraId="3DB58C7A" w14:textId="4EAAC87C" w:rsidR="00486017" w:rsidRDefault="00DE2F78" w:rsidP="00674FD7">
      <w:r>
        <w:rPr>
          <w:b/>
        </w:rPr>
        <w:t>{(</w:t>
      </w:r>
      <w:r w:rsidR="00486017" w:rsidRPr="00486017">
        <w:rPr>
          <w:b/>
        </w:rPr>
        <w:t>IsPresent</w:t>
      </w:r>
      <w:r w:rsidR="00486017">
        <w:t>(PathAgent_In.FinancialInstitutionIdentification.PostalAddress.AddressLine[1]) AND PathAgent_In.FinancialInstitutionIdentification.PostalAddress.AddressLine[1]&lt;&gt; “NOTPROVIDED”</w:t>
      </w:r>
      <w:ins w:id="2941" w:author="BOUVY Martine" w:date="2022-04-01T11:44:00Z">
        <w:r w:rsidR="00286174">
          <w:t xml:space="preserve"> </w:t>
        </w:r>
      </w:ins>
      <w:del w:id="2942" w:author="BOUVY Martine" w:date="2022-07-18T20:31:00Z">
        <w:r w:rsidR="00286174" w:rsidDel="003A0456">
          <w:delText>AND IsAbsent(PathAgent_In.FinancialInstitutionIdentification.PostalAddress.AddressLine[2])</w:delText>
        </w:r>
      </w:del>
      <w:r w:rsidRPr="00DE2F78">
        <w:rPr>
          <w:b/>
        </w:rPr>
        <w:t>)</w:t>
      </w:r>
      <w:r w:rsidR="00486017">
        <w:t xml:space="preserve"> </w:t>
      </w:r>
      <w:r w:rsidRPr="00DE2F78">
        <w:rPr>
          <w:b/>
        </w:rPr>
        <w:t>OR</w:t>
      </w:r>
      <w:r>
        <w:t xml:space="preserve"> (IsAllowedClearingChannel AND PathClearingChannel = “RTGS”</w:t>
      </w:r>
      <w:ins w:id="2943" w:author="BOUVY Martine" w:date="2022-07-18T20:53:00Z">
        <w:r w:rsidR="000D3F05">
          <w:t xml:space="preserve"> AND</w:t>
        </w:r>
      </w:ins>
      <w:ins w:id="2944" w:author="BOUVY Martine" w:date="2022-07-18T20:54:00Z">
        <w:r w:rsidR="000D3F05">
          <w:t xml:space="preserve"> PathAgent_In.FinancialInstitutionIdentification.PostalAddress.AddressLine[1]= “NOTPROVIDED”</w:t>
        </w:r>
      </w:ins>
      <w:ins w:id="2945" w:author="BOUVY Martine" w:date="2022-07-18T20:53:00Z">
        <w:r w:rsidR="000D3F05">
          <w:t xml:space="preserve"> </w:t>
        </w:r>
      </w:ins>
      <w:r>
        <w:t xml:space="preserve"> </w:t>
      </w:r>
      <w:ins w:id="2946" w:author="BOUVY Martine" w:date="2022-07-15T08:52:00Z">
        <w:r w:rsidR="00387121">
          <w:t>)</w:t>
        </w:r>
      </w:ins>
      <w:r w:rsidRPr="00DE2F78">
        <w:rPr>
          <w:b/>
        </w:rPr>
        <w:t>}</w:t>
      </w:r>
      <w:r>
        <w:t xml:space="preserve">  </w:t>
      </w:r>
      <w:r w:rsidR="00486017">
        <w:t>THEN</w:t>
      </w:r>
    </w:p>
    <w:p w14:paraId="0A1321D5" w14:textId="50EE295F" w:rsidR="00BE5288" w:rsidRDefault="00BE5288" w:rsidP="00486017">
      <w:pPr>
        <w:spacing w:after="0" w:line="268" w:lineRule="auto"/>
        <w:ind w:left="450" w:right="-1612"/>
      </w:pPr>
    </w:p>
    <w:p w14:paraId="6243800D" w14:textId="1CD207AF" w:rsidR="004858F9" w:rsidRDefault="007E4AB2" w:rsidP="00BE5288">
      <w:pPr>
        <w:spacing w:after="0" w:line="268" w:lineRule="auto"/>
        <w:ind w:left="450" w:right="-1612"/>
        <w:rPr>
          <w:ins w:id="2947" w:author="BOUVY Martine" w:date="2022-07-18T21:09:00Z"/>
        </w:rPr>
      </w:pPr>
      <w:r>
        <w:t>/* S</w:t>
      </w:r>
      <w:r w:rsidR="00BE5288">
        <w:t xml:space="preserve">cenario resulting from translation MT to MX </w:t>
      </w:r>
      <w:ins w:id="2948" w:author="BOUVY Martine" w:date="2022-07-18T21:16:00Z">
        <w:r w:rsidR="00747018">
          <w:t>(</w:t>
        </w:r>
        <w:r w:rsidR="00747018" w:rsidRPr="00747018">
          <w:t>MT_To_MXClearingSystemToNameAndAddressLine</w:t>
        </w:r>
        <w:r w:rsidR="00747018">
          <w:t xml:space="preserve">) </w:t>
        </w:r>
      </w:ins>
      <w:r w:rsidR="00BE5288">
        <w:t>with</w:t>
      </w:r>
      <w:r w:rsidR="00BE5288" w:rsidRPr="00486017">
        <w:t xml:space="preserve"> option B with only location and no PartyIdentifier</w:t>
      </w:r>
      <w:r w:rsidR="00A07A57">
        <w:t xml:space="preserve"> is present</w:t>
      </w:r>
      <w:del w:id="2949" w:author="BOUVY Martine" w:date="2022-07-14T21:09:00Z">
        <w:r w:rsidR="00A07A57" w:rsidDel="009361C4">
          <w:delText xml:space="preserve"> </w:delText>
        </w:r>
      </w:del>
      <w:r w:rsidR="00A07A57">
        <w:t xml:space="preserve">OR partyIdentifier being only the clearing channel //RT </w:t>
      </w:r>
      <w:del w:id="2950" w:author="BOUVY Martine" w:date="2022-07-18T21:11:00Z">
        <w:r w:rsidR="00A07A57" w:rsidDel="00881085">
          <w:delText xml:space="preserve">or //FW </w:delText>
        </w:r>
      </w:del>
      <w:ins w:id="2951" w:author="BOUVY Martine" w:date="2022-07-18T20:34:00Z">
        <w:r w:rsidR="00F63443">
          <w:t>with or without a loc</w:t>
        </w:r>
      </w:ins>
      <w:ins w:id="2952" w:author="BOUVY Martine" w:date="2022-07-18T20:35:00Z">
        <w:r w:rsidR="00F63443">
          <w:t>ation</w:t>
        </w:r>
      </w:ins>
      <w:ins w:id="2953" w:author="BOUVY Martine" w:date="2022-07-18T21:08:00Z">
        <w:r w:rsidR="004858F9">
          <w:t>. Th</w:t>
        </w:r>
      </w:ins>
      <w:ins w:id="2954" w:author="BOUVY Martine" w:date="2022-07-18T21:09:00Z">
        <w:r w:rsidR="004858F9">
          <w:t>is should come from cases:</w:t>
        </w:r>
      </w:ins>
    </w:p>
    <w:p w14:paraId="5DF52B2A" w14:textId="1AAAF6F5" w:rsidR="00BE5288" w:rsidRDefault="004858F9" w:rsidP="00BE5288">
      <w:pPr>
        <w:spacing w:after="0" w:line="268" w:lineRule="auto"/>
        <w:ind w:left="450" w:right="-1612"/>
      </w:pPr>
      <w:ins w:id="2955" w:author="BOUVY Martine" w:date="2022-07-18T21:09:00Z">
        <w:r>
          <w:t xml:space="preserve">Option B with location, Option B with </w:t>
        </w:r>
      </w:ins>
      <w:ins w:id="2956" w:author="BOUVY Martine" w:date="2022-07-18T21:10:00Z">
        <w:r>
          <w:t>“</w:t>
        </w:r>
      </w:ins>
      <w:ins w:id="2957" w:author="BOUVY Martine" w:date="2022-07-18T21:09:00Z">
        <w:r>
          <w:t>//</w:t>
        </w:r>
      </w:ins>
      <w:ins w:id="2958" w:author="BOUVY Martine" w:date="2022-07-18T21:10:00Z">
        <w:r>
          <w:t xml:space="preserve">RT” and location, </w:t>
        </w:r>
      </w:ins>
      <w:ins w:id="2959" w:author="BOUVY Martine" w:date="2022-07-18T21:12:00Z">
        <w:r w:rsidR="006A0408">
          <w:t xml:space="preserve">Option B with “//RT”, </w:t>
        </w:r>
      </w:ins>
      <w:ins w:id="2960" w:author="BOUVY Martine" w:date="2022-07-18T21:10:00Z">
        <w:r>
          <w:t>Option C with “//RT”</w:t>
        </w:r>
      </w:ins>
      <w:ins w:id="2961" w:author="BOUVY Martine" w:date="2022-07-18T21:15:00Z">
        <w:r w:rsidR="00747018">
          <w:t>.</w:t>
        </w:r>
      </w:ins>
      <w:r w:rsidR="00BE5288" w:rsidRPr="00486017">
        <w:t xml:space="preserve"> */</w:t>
      </w:r>
    </w:p>
    <w:p w14:paraId="4912B1BA" w14:textId="5C71CC00" w:rsidR="006110D1" w:rsidRDefault="006110D1" w:rsidP="00BE5288">
      <w:pPr>
        <w:spacing w:after="0" w:line="268" w:lineRule="auto"/>
        <w:ind w:left="450" w:right="-1612"/>
      </w:pPr>
    </w:p>
    <w:p w14:paraId="14AC122A" w14:textId="7E379594" w:rsidR="006110D1" w:rsidRPr="00486017" w:rsidRDefault="006110D1" w:rsidP="00BE5288">
      <w:pPr>
        <w:spacing w:after="0" w:line="268" w:lineRule="auto"/>
        <w:ind w:left="450" w:right="-1612"/>
      </w:pPr>
      <w:r>
        <w:t xml:space="preserve">  </w:t>
      </w:r>
      <w:r w:rsidR="00144D8F">
        <w:t xml:space="preserve">   </w:t>
      </w:r>
      <w:r>
        <w:t xml:space="preserve"> </w:t>
      </w:r>
      <w:r w:rsidRPr="006110D1">
        <w:rPr>
          <w:b/>
        </w:rPr>
        <w:t>Call</w:t>
      </w:r>
      <w:r>
        <w:t xml:space="preserve"> </w:t>
      </w:r>
      <w:r w:rsidRPr="006110D1">
        <w:rPr>
          <w:b/>
        </w:rPr>
        <w:t>SubfunctionExceptionCase</w:t>
      </w:r>
    </w:p>
    <w:p w14:paraId="1A708619" w14:textId="77777777" w:rsidR="00486017" w:rsidRDefault="00486017" w:rsidP="00486017">
      <w:pPr>
        <w:spacing w:after="0" w:line="268" w:lineRule="auto"/>
        <w:ind w:left="450" w:right="-1612"/>
      </w:pPr>
    </w:p>
    <w:p w14:paraId="1837B520" w14:textId="7F643D44" w:rsidR="00DF3E8D" w:rsidRDefault="00DF3E8D" w:rsidP="00DF3E8D">
      <w:pPr>
        <w:spacing w:after="0" w:line="268" w:lineRule="auto"/>
        <w:ind w:left="450" w:right="-1612"/>
        <w:rPr>
          <w:b/>
        </w:rPr>
      </w:pPr>
      <w:r>
        <w:rPr>
          <w:b/>
        </w:rPr>
        <w:t>ELSE</w:t>
      </w:r>
    </w:p>
    <w:p w14:paraId="438F5DCD" w14:textId="63B1C785" w:rsidR="00DF3E8D" w:rsidRDefault="00DF3E8D" w:rsidP="00DF3E8D">
      <w:pPr>
        <w:spacing w:after="0" w:line="268" w:lineRule="auto"/>
        <w:ind w:left="450" w:right="-1612"/>
        <w:rPr>
          <w:b/>
        </w:rPr>
      </w:pPr>
      <w:r>
        <w:rPr>
          <w:b/>
        </w:rPr>
        <w:t xml:space="preserve">   </w:t>
      </w:r>
      <w:r w:rsidR="00164328">
        <w:rPr>
          <w:b/>
        </w:rPr>
        <w:t xml:space="preserve">   </w:t>
      </w:r>
      <w:r>
        <w:rPr>
          <w:b/>
        </w:rPr>
        <w:t>Call SubfunctionNameAndAddress</w:t>
      </w:r>
    </w:p>
    <w:p w14:paraId="7A95410B" w14:textId="62C1B978" w:rsidR="00DF3E8D" w:rsidRDefault="00DF3E8D" w:rsidP="00DF3E8D">
      <w:pPr>
        <w:spacing w:after="0" w:line="268" w:lineRule="auto"/>
        <w:ind w:left="450" w:right="-1612"/>
        <w:rPr>
          <w:b/>
        </w:rPr>
      </w:pPr>
      <w:r>
        <w:rPr>
          <w:b/>
        </w:rPr>
        <w:t>ENDIF</w:t>
      </w:r>
    </w:p>
    <w:p w14:paraId="3CF51F30" w14:textId="30B741ED" w:rsidR="00DF3E8D" w:rsidRDefault="00DF3E8D" w:rsidP="00DF3E8D">
      <w:pPr>
        <w:spacing w:after="0" w:line="268" w:lineRule="auto"/>
        <w:ind w:left="450" w:right="-1612"/>
        <w:rPr>
          <w:b/>
        </w:rPr>
      </w:pPr>
    </w:p>
    <w:p w14:paraId="0168EF2D" w14:textId="77777777" w:rsidR="00DF3E8D" w:rsidRDefault="00DF3E8D" w:rsidP="00DF3E8D">
      <w:pPr>
        <w:spacing w:after="0" w:line="268" w:lineRule="auto"/>
        <w:ind w:left="450" w:right="-1612"/>
        <w:rPr>
          <w:b/>
        </w:rPr>
      </w:pPr>
    </w:p>
    <w:p w14:paraId="6B15DCF0" w14:textId="253A50A6" w:rsidR="00DF3E8D" w:rsidRPr="000661C3" w:rsidRDefault="007D3A19" w:rsidP="006F6389">
      <w:pPr>
        <w:spacing w:after="0" w:line="268" w:lineRule="auto"/>
        <w:ind w:left="450" w:right="-1612"/>
        <w:rPr>
          <w:b/>
        </w:rPr>
      </w:pPr>
      <w:r w:rsidRPr="000661C3">
        <w:rPr>
          <w:b/>
        </w:rPr>
        <w:lastRenderedPageBreak/>
        <w:t>/* Subfunctions definition */</w:t>
      </w:r>
    </w:p>
    <w:p w14:paraId="4934BD1B" w14:textId="1A70091D" w:rsidR="007D3A19" w:rsidRDefault="007D3A19" w:rsidP="006F6389">
      <w:pPr>
        <w:spacing w:after="0" w:line="268" w:lineRule="auto"/>
        <w:ind w:left="450" w:right="-1612"/>
      </w:pPr>
    </w:p>
    <w:p w14:paraId="571A5295" w14:textId="21D1ACA7" w:rsidR="007D3A19" w:rsidRDefault="008340F3" w:rsidP="006F6389">
      <w:pPr>
        <w:spacing w:after="0" w:line="268" w:lineRule="auto"/>
        <w:ind w:left="450" w:right="-1612"/>
        <w:rPr>
          <w:b/>
        </w:rPr>
      </w:pPr>
      <w:r>
        <w:rPr>
          <w:b/>
        </w:rPr>
        <w:t>Sub</w:t>
      </w:r>
      <w:r w:rsidR="004A0AFC">
        <w:rPr>
          <w:b/>
        </w:rPr>
        <w:t>f</w:t>
      </w:r>
      <w:r w:rsidR="00351BEB">
        <w:rPr>
          <w:b/>
        </w:rPr>
        <w:t>unctionBIC</w:t>
      </w:r>
    </w:p>
    <w:p w14:paraId="02EF06DC" w14:textId="77777777" w:rsidR="00351BEB" w:rsidRDefault="00351BEB" w:rsidP="006F6389">
      <w:pPr>
        <w:spacing w:after="0" w:line="268" w:lineRule="auto"/>
        <w:ind w:left="450" w:right="-1612"/>
        <w:rPr>
          <w:b/>
        </w:rPr>
      </w:pPr>
    </w:p>
    <w:p w14:paraId="2170365E" w14:textId="3D722291" w:rsidR="00351BEB" w:rsidRDefault="00351BEB" w:rsidP="006F6389">
      <w:pPr>
        <w:spacing w:after="0" w:line="268" w:lineRule="auto"/>
        <w:ind w:left="450" w:right="-1612"/>
      </w:pPr>
      <w:r>
        <w:t xml:space="preserve">PathAgent_In Translate To </w:t>
      </w:r>
      <w:r w:rsidRPr="00351BEB">
        <w:t>[</w:t>
      </w:r>
      <w:r w:rsidRPr="00351BEB">
        <w:rPr>
          <w:b/>
        </w:rPr>
        <w:t>MX_To_MTBICFI</w:t>
      </w:r>
      <w:r w:rsidRPr="00351BEB">
        <w:t>]</w:t>
      </w:r>
      <w:r w:rsidR="00167D61">
        <w:t>PathAgent_Out.OptionA.</w:t>
      </w:r>
      <w:r>
        <w:t>IdentifierCode</w:t>
      </w:r>
    </w:p>
    <w:p w14:paraId="372D2B47" w14:textId="27F10818" w:rsidR="00351BEB" w:rsidRDefault="00351BEB" w:rsidP="006F6389">
      <w:pPr>
        <w:spacing w:after="0" w:line="268" w:lineRule="auto"/>
        <w:ind w:left="450" w:right="-1612"/>
      </w:pPr>
    </w:p>
    <w:p w14:paraId="64D0474D" w14:textId="056A84FF" w:rsidR="00351BEB" w:rsidRDefault="00351BEB" w:rsidP="006F6389">
      <w:pPr>
        <w:spacing w:after="0" w:line="268" w:lineRule="auto"/>
        <w:ind w:left="450" w:right="-1612"/>
      </w:pPr>
      <w:r w:rsidRPr="00351BEB">
        <w:rPr>
          <w:b/>
        </w:rPr>
        <w:t>IF IsPresent</w:t>
      </w:r>
      <w:r>
        <w:t>(PathAccount_In)THEN</w:t>
      </w:r>
    </w:p>
    <w:p w14:paraId="627CE827" w14:textId="7F1CF5A2" w:rsidR="00351BEB" w:rsidRDefault="00324EFB" w:rsidP="006F6389">
      <w:pPr>
        <w:spacing w:after="0" w:line="268" w:lineRule="auto"/>
        <w:ind w:left="450" w:right="-1612"/>
      </w:pPr>
      <w:r>
        <w:t xml:space="preserve">  PathAccount_I</w:t>
      </w:r>
      <w:r w:rsidR="00351BEB">
        <w:t xml:space="preserve">n Translate To </w:t>
      </w:r>
      <w:r w:rsidR="00351BEB" w:rsidRPr="00351BEB">
        <w:t>[</w:t>
      </w:r>
      <w:r w:rsidR="00351BEB" w:rsidRPr="00351BEB">
        <w:rPr>
          <w:b/>
        </w:rPr>
        <w:t>MX_To_MTAccount</w:t>
      </w:r>
      <w:r w:rsidR="00351BEB" w:rsidRPr="00351BEB">
        <w:t>]</w:t>
      </w:r>
      <w:r w:rsidR="00167D61">
        <w:t>PathAgent_Out.OptionA.</w:t>
      </w:r>
      <w:r w:rsidR="00351BEB">
        <w:t>PartyIdentifier</w:t>
      </w:r>
    </w:p>
    <w:p w14:paraId="09D3BDC4" w14:textId="7F335560" w:rsidR="00351BEB" w:rsidRDefault="00351BEB" w:rsidP="006F6389">
      <w:pPr>
        <w:spacing w:after="0" w:line="268" w:lineRule="auto"/>
        <w:ind w:left="450" w:right="-1612"/>
      </w:pPr>
    </w:p>
    <w:p w14:paraId="6F5F3131" w14:textId="085150BC" w:rsidR="00351BEB" w:rsidRPr="009A46F8" w:rsidRDefault="00351BEB" w:rsidP="006F6389">
      <w:pPr>
        <w:spacing w:after="0" w:line="268" w:lineRule="auto"/>
        <w:ind w:left="450" w:right="-1612"/>
        <w:rPr>
          <w:b/>
        </w:rPr>
      </w:pPr>
      <w:r w:rsidRPr="009A46F8">
        <w:rPr>
          <w:b/>
        </w:rPr>
        <w:t xml:space="preserve">ELSEIF </w:t>
      </w:r>
    </w:p>
    <w:p w14:paraId="3292E968" w14:textId="5204B9F1" w:rsidR="00351BEB" w:rsidRDefault="00351BEB" w:rsidP="006F6389">
      <w:pPr>
        <w:spacing w:after="0" w:line="268" w:lineRule="auto"/>
        <w:ind w:left="450" w:right="-1612"/>
      </w:pPr>
      <w:r>
        <w:t xml:space="preserve"> IsAllowedClearingChannel AND PathClearingChannel = “RTGS” THEN</w:t>
      </w:r>
    </w:p>
    <w:p w14:paraId="1A5E22A7" w14:textId="642529DE" w:rsidR="00351BEB" w:rsidRDefault="00351BEB" w:rsidP="006F6389">
      <w:pPr>
        <w:spacing w:after="0" w:line="268" w:lineRule="auto"/>
        <w:ind w:left="450" w:right="-1612"/>
      </w:pPr>
      <w:r>
        <w:t xml:space="preserve">   PathAgent_In Translate To </w:t>
      </w:r>
      <w:r w:rsidRPr="00351BEB">
        <w:t>[</w:t>
      </w:r>
      <w:r w:rsidR="00213321" w:rsidRPr="00213321">
        <w:rPr>
          <w:b/>
        </w:rPr>
        <w:t>MX_To_MTClearingIdentifierAndChannel</w:t>
      </w:r>
      <w:r w:rsidRPr="00351BEB">
        <w:t>]</w:t>
      </w:r>
      <w:r w:rsidR="00167D61">
        <w:t>PathAgent_Out.OptionA.</w:t>
      </w:r>
      <w:r w:rsidR="00F11DEF">
        <w:t>PartyIdentifier</w:t>
      </w:r>
    </w:p>
    <w:p w14:paraId="11C5195E" w14:textId="62F5464C" w:rsidR="00351BEB" w:rsidRDefault="00351BEB" w:rsidP="006F6389">
      <w:pPr>
        <w:spacing w:after="0" w:line="268" w:lineRule="auto"/>
        <w:ind w:left="450" w:right="-1612"/>
      </w:pPr>
      <w:r>
        <w:t xml:space="preserve"> </w:t>
      </w:r>
    </w:p>
    <w:p w14:paraId="7BB07AF5" w14:textId="7C5A81A9" w:rsidR="00351BEB" w:rsidRDefault="00351BEB" w:rsidP="006F6389">
      <w:pPr>
        <w:spacing w:after="0" w:line="268" w:lineRule="auto"/>
        <w:ind w:left="450" w:right="-1612"/>
        <w:rPr>
          <w:b/>
        </w:rPr>
      </w:pPr>
      <w:r>
        <w:rPr>
          <w:b/>
        </w:rPr>
        <w:t xml:space="preserve"> </w:t>
      </w:r>
    </w:p>
    <w:p w14:paraId="69C3EF80" w14:textId="4C3D565F" w:rsidR="00351BEB" w:rsidRPr="0001009D" w:rsidRDefault="00213321" w:rsidP="006F6389">
      <w:pPr>
        <w:spacing w:after="0" w:line="268" w:lineRule="auto"/>
        <w:ind w:left="450" w:right="-1612"/>
        <w:rPr>
          <w:b/>
        </w:rPr>
      </w:pPr>
      <w:r w:rsidRPr="0001009D">
        <w:rPr>
          <w:b/>
        </w:rPr>
        <w:t>ELSEIF</w:t>
      </w:r>
    </w:p>
    <w:p w14:paraId="36B759A2" w14:textId="519F1D42" w:rsidR="0036669C" w:rsidRDefault="00213321" w:rsidP="0036669C">
      <w:pPr>
        <w:spacing w:after="0" w:line="268" w:lineRule="auto"/>
        <w:ind w:left="450" w:right="-1612"/>
      </w:pPr>
      <w:r>
        <w:t xml:space="preserve">  </w:t>
      </w:r>
      <w:r w:rsidRPr="0001009D">
        <w:rPr>
          <w:b/>
        </w:rPr>
        <w:t>IsPresent</w:t>
      </w:r>
      <w:r>
        <w:t>(PathAgen</w:t>
      </w:r>
      <w:r w:rsidR="00167D61">
        <w:t>t_In.</w:t>
      </w:r>
      <w:r>
        <w:t>Fin</w:t>
      </w:r>
      <w:r w:rsidR="00167D61">
        <w:t>ancialInstitutionIdentification.</w:t>
      </w:r>
      <w:r>
        <w:t>ClearingSystemMemberIdentification)</w:t>
      </w:r>
      <w:r w:rsidR="0036669C">
        <w:t>THEN</w:t>
      </w:r>
    </w:p>
    <w:p w14:paraId="5EB4539E" w14:textId="069994D1" w:rsidR="0036669C" w:rsidRDefault="0036669C" w:rsidP="0036669C">
      <w:pPr>
        <w:spacing w:after="0" w:line="268" w:lineRule="auto"/>
        <w:ind w:left="450" w:right="-1612"/>
      </w:pPr>
      <w:r>
        <w:t xml:space="preserve"> PathAgent_In Translate To </w:t>
      </w:r>
      <w:r w:rsidRPr="00351BEB">
        <w:t>[</w:t>
      </w:r>
      <w:r w:rsidRPr="00213321">
        <w:rPr>
          <w:b/>
        </w:rPr>
        <w:t>MX_T</w:t>
      </w:r>
      <w:r>
        <w:rPr>
          <w:b/>
        </w:rPr>
        <w:t>o_MTClearingIdentifier</w:t>
      </w:r>
      <w:r w:rsidRPr="00351BEB">
        <w:t>]</w:t>
      </w:r>
      <w:r w:rsidR="00167D61">
        <w:t>PathAgent_Out.OptionA.</w:t>
      </w:r>
      <w:r>
        <w:t>PartyIdentifier</w:t>
      </w:r>
    </w:p>
    <w:p w14:paraId="666D3F88" w14:textId="77777777" w:rsidR="00213321" w:rsidRPr="007D3A19" w:rsidRDefault="00213321" w:rsidP="006F6389">
      <w:pPr>
        <w:spacing w:after="0" w:line="268" w:lineRule="auto"/>
        <w:ind w:left="450" w:right="-1612"/>
      </w:pPr>
    </w:p>
    <w:p w14:paraId="08761D7F" w14:textId="0AF7E2BC" w:rsidR="00162766" w:rsidRPr="0001009D" w:rsidRDefault="0001009D" w:rsidP="006F6389">
      <w:pPr>
        <w:spacing w:after="0" w:line="268" w:lineRule="auto"/>
        <w:ind w:left="450" w:right="-1612"/>
        <w:rPr>
          <w:b/>
        </w:rPr>
      </w:pPr>
      <w:r w:rsidRPr="0001009D">
        <w:rPr>
          <w:b/>
        </w:rPr>
        <w:t>ENDIF</w:t>
      </w:r>
      <w:r w:rsidR="00162766" w:rsidRPr="0001009D">
        <w:rPr>
          <w:b/>
        </w:rPr>
        <w:t xml:space="preserve">    </w:t>
      </w:r>
    </w:p>
    <w:p w14:paraId="41789F82" w14:textId="1CAAD953" w:rsidR="006F6389" w:rsidRPr="009A6A6B" w:rsidRDefault="006F6389" w:rsidP="006F6389">
      <w:pPr>
        <w:spacing w:after="0" w:line="268" w:lineRule="auto"/>
        <w:ind w:right="-1612"/>
        <w:rPr>
          <w:b/>
        </w:rPr>
      </w:pPr>
    </w:p>
    <w:p w14:paraId="75A60309" w14:textId="471FA3DA" w:rsidR="00253D30" w:rsidRPr="009A6A6B" w:rsidRDefault="00253D30" w:rsidP="00253D30">
      <w:pPr>
        <w:spacing w:after="0" w:line="268" w:lineRule="auto"/>
        <w:ind w:left="450" w:right="-1612"/>
        <w:rPr>
          <w:b/>
        </w:rPr>
      </w:pPr>
      <w:r w:rsidRPr="009A6A6B">
        <w:rPr>
          <w:b/>
        </w:rPr>
        <w:t>/* End SubfunctionBIC */</w:t>
      </w:r>
    </w:p>
    <w:p w14:paraId="6160188C" w14:textId="5F4D9793" w:rsidR="00253D30" w:rsidRDefault="00253D30" w:rsidP="006F6389">
      <w:pPr>
        <w:spacing w:after="0" w:line="268" w:lineRule="auto"/>
        <w:ind w:right="-1612"/>
      </w:pPr>
    </w:p>
    <w:p w14:paraId="748B7154" w14:textId="77777777" w:rsidR="006F6389" w:rsidRDefault="006F6389" w:rsidP="006F6389">
      <w:pPr>
        <w:spacing w:after="0" w:line="268" w:lineRule="auto"/>
        <w:ind w:right="-1612"/>
      </w:pPr>
    </w:p>
    <w:p w14:paraId="4A8E7A15" w14:textId="56084B76" w:rsidR="006F6389" w:rsidRDefault="006F6389" w:rsidP="006F6389">
      <w:pPr>
        <w:spacing w:after="0" w:line="268" w:lineRule="auto"/>
        <w:ind w:right="-1612"/>
        <w:rPr>
          <w:ins w:id="2962" w:author="BOUVY Martine [2]" w:date="2021-09-03T11:25:00Z"/>
        </w:rPr>
      </w:pPr>
    </w:p>
    <w:p w14:paraId="1743D5B8" w14:textId="77777777" w:rsidR="001F416C" w:rsidRDefault="001F416C" w:rsidP="006F6389">
      <w:pPr>
        <w:spacing w:after="0" w:line="268" w:lineRule="auto"/>
        <w:ind w:right="-1612"/>
      </w:pPr>
    </w:p>
    <w:p w14:paraId="3B7EE286" w14:textId="738CA9B3" w:rsidR="00540E81" w:rsidRDefault="00540E81" w:rsidP="00540E81">
      <w:pPr>
        <w:tabs>
          <w:tab w:val="left" w:pos="1170"/>
        </w:tabs>
        <w:spacing w:after="0" w:line="268" w:lineRule="auto"/>
        <w:ind w:left="0" w:right="-1612" w:firstLine="0"/>
        <w:rPr>
          <w:b/>
        </w:rPr>
      </w:pPr>
      <w:r>
        <w:rPr>
          <w:b/>
        </w:rPr>
        <w:t xml:space="preserve">   </w:t>
      </w:r>
      <w:r w:rsidRPr="006F6389">
        <w:rPr>
          <w:b/>
        </w:rPr>
        <w:t>SubfunctionNoEquivalentMXClearing</w:t>
      </w:r>
    </w:p>
    <w:p w14:paraId="1F1064FC" w14:textId="67A2CFB4" w:rsidR="006F6389" w:rsidRDefault="00AF1921" w:rsidP="0050384B">
      <w:pPr>
        <w:spacing w:after="0" w:line="268" w:lineRule="auto"/>
        <w:ind w:right="-1612"/>
      </w:pPr>
      <w:r>
        <w:t>/*T</w:t>
      </w:r>
      <w:r w:rsidR="00EB1458">
        <w:t>ranslate to option B or C if it is allowed by the type of agent */</w:t>
      </w:r>
    </w:p>
    <w:p w14:paraId="644BBB30" w14:textId="60CADE75" w:rsidR="00EB1458" w:rsidRDefault="00EB1458" w:rsidP="0050384B">
      <w:pPr>
        <w:spacing w:after="0" w:line="268" w:lineRule="auto"/>
        <w:ind w:right="-1612"/>
      </w:pPr>
    </w:p>
    <w:p w14:paraId="61C50C03" w14:textId="2D0C743E" w:rsidR="00EB1458" w:rsidRDefault="00EB1458" w:rsidP="00AF1921">
      <w:pPr>
        <w:spacing w:after="0" w:line="268" w:lineRule="auto"/>
        <w:ind w:left="540" w:right="-1612"/>
      </w:pPr>
      <w:r w:rsidRPr="005340A6">
        <w:rPr>
          <w:b/>
        </w:rPr>
        <w:t xml:space="preserve">IF </w:t>
      </w:r>
      <w:r w:rsidR="00AF1921" w:rsidRPr="00AF1921">
        <w:rPr>
          <w:b/>
        </w:rPr>
        <w:t>IsAbsent</w:t>
      </w:r>
      <w:r w:rsidR="00167D61">
        <w:t>(PathAgent_In.</w:t>
      </w:r>
      <w:r>
        <w:t>Fin</w:t>
      </w:r>
      <w:r w:rsidR="00167D61">
        <w:t>ancialInstitutionIdentification.</w:t>
      </w:r>
      <w:r w:rsidR="00AF1921">
        <w:t>PostalA</w:t>
      </w:r>
      <w:r w:rsidR="00167D61">
        <w:t>ddress.</w:t>
      </w:r>
      <w:r>
        <w:t>AddressLine[2</w:t>
      </w:r>
      <w:r w:rsidR="00AF1921">
        <w:t>])THEN</w:t>
      </w:r>
    </w:p>
    <w:p w14:paraId="5B869679" w14:textId="08C5FD6B" w:rsidR="00AF1921" w:rsidRDefault="00AF1921" w:rsidP="00AF1921">
      <w:pPr>
        <w:spacing w:after="0" w:line="268" w:lineRule="auto"/>
        <w:ind w:left="540" w:right="-1612"/>
      </w:pPr>
      <w:r>
        <w:t xml:space="preserve"> </w:t>
      </w:r>
      <w:r w:rsidR="00D82D91">
        <w:t xml:space="preserve"> </w:t>
      </w:r>
      <w:r>
        <w:t xml:space="preserve"> </w:t>
      </w:r>
      <w:r w:rsidRPr="005340A6">
        <w:rPr>
          <w:b/>
        </w:rPr>
        <w:t>IF</w:t>
      </w:r>
      <w:r>
        <w:t xml:space="preserve"> IsAllowedOptionC THEN</w:t>
      </w:r>
    </w:p>
    <w:p w14:paraId="0B045BC8" w14:textId="51E38E04" w:rsidR="00AF1921" w:rsidRDefault="00AF1921" w:rsidP="00AF1921">
      <w:pPr>
        <w:spacing w:after="0" w:line="268" w:lineRule="auto"/>
        <w:ind w:left="450" w:right="-1612"/>
      </w:pPr>
      <w:r>
        <w:t xml:space="preserve">    PathAgent_In Translate To </w:t>
      </w:r>
      <w:r w:rsidRPr="00AF1921">
        <w:t>[</w:t>
      </w:r>
      <w:r w:rsidRPr="00AF1921">
        <w:rPr>
          <w:b/>
        </w:rPr>
        <w:t>MX_To_MTNameAndAddressToClearingSystemIdentifier</w:t>
      </w:r>
      <w:r w:rsidRPr="00AF1921">
        <w:t>]</w:t>
      </w:r>
      <w:r w:rsidR="00167D61">
        <w:t>PathAgent_Out.OptionC.</w:t>
      </w:r>
      <w:r>
        <w:t>PartyIdentifier</w:t>
      </w:r>
    </w:p>
    <w:p w14:paraId="1A414FFF" w14:textId="0213463E" w:rsidR="00AF1921" w:rsidRDefault="00AF1921" w:rsidP="00AF1921">
      <w:pPr>
        <w:spacing w:after="0" w:line="268" w:lineRule="auto"/>
        <w:ind w:left="540" w:right="-1612"/>
      </w:pPr>
    </w:p>
    <w:p w14:paraId="53112498" w14:textId="77777777" w:rsidR="00AF1921" w:rsidRDefault="00AF1921" w:rsidP="00AF1921">
      <w:pPr>
        <w:tabs>
          <w:tab w:val="left" w:pos="900"/>
        </w:tabs>
        <w:spacing w:after="0" w:line="268" w:lineRule="auto"/>
        <w:ind w:left="540" w:right="-1612"/>
      </w:pPr>
      <w:r w:rsidRPr="005340A6">
        <w:rPr>
          <w:b/>
        </w:rPr>
        <w:t xml:space="preserve">   ELSEIF</w:t>
      </w:r>
      <w:r>
        <w:t xml:space="preserve"> IsAllowedOptionB THEN</w:t>
      </w:r>
    </w:p>
    <w:p w14:paraId="453912FF" w14:textId="0DBE48FD" w:rsidR="00AF1921" w:rsidRDefault="00AF1921" w:rsidP="00AF1921">
      <w:pPr>
        <w:spacing w:after="0" w:line="268" w:lineRule="auto"/>
        <w:ind w:left="450" w:right="-1612"/>
      </w:pPr>
      <w:r>
        <w:t xml:space="preserve">    PathAgent_In Translate To </w:t>
      </w:r>
      <w:r w:rsidRPr="00AF1921">
        <w:t>[</w:t>
      </w:r>
      <w:r w:rsidRPr="00AF1921">
        <w:rPr>
          <w:b/>
        </w:rPr>
        <w:t>MX_To_MTNameAndAddressToClearingSystemIdentifier</w:t>
      </w:r>
      <w:r w:rsidRPr="00AF1921">
        <w:t>]</w:t>
      </w:r>
      <w:r w:rsidR="00167D61">
        <w:t>PathAgent_Out.OptionB.</w:t>
      </w:r>
      <w:r>
        <w:t>PartyIdentifier</w:t>
      </w:r>
    </w:p>
    <w:p w14:paraId="2DB38E64" w14:textId="6D02D2A7" w:rsidR="00AF1921" w:rsidRDefault="00AF1921" w:rsidP="00AF1921">
      <w:pPr>
        <w:spacing w:after="0" w:line="268" w:lineRule="auto"/>
        <w:ind w:left="540" w:right="-1612"/>
      </w:pPr>
    </w:p>
    <w:p w14:paraId="205845A2" w14:textId="470C6192" w:rsidR="00AF1921" w:rsidRDefault="00AF1921" w:rsidP="00D82D91">
      <w:pPr>
        <w:tabs>
          <w:tab w:val="left" w:pos="810"/>
          <w:tab w:val="left" w:pos="990"/>
        </w:tabs>
        <w:spacing w:after="0" w:line="268" w:lineRule="auto"/>
        <w:ind w:left="540" w:right="-1612"/>
      </w:pPr>
      <w:r w:rsidRPr="005340A6">
        <w:rPr>
          <w:b/>
        </w:rPr>
        <w:t xml:space="preserve">   ELSE</w:t>
      </w:r>
      <w:r>
        <w:t xml:space="preserve"> </w:t>
      </w:r>
      <w:r w:rsidR="00535A78" w:rsidRPr="00535A78">
        <w:t>T20197</w:t>
      </w:r>
    </w:p>
    <w:p w14:paraId="4107E73F" w14:textId="48B86433" w:rsidR="009E7EF1" w:rsidRPr="009E7EF1" w:rsidRDefault="009E7EF1" w:rsidP="00D82D91">
      <w:pPr>
        <w:tabs>
          <w:tab w:val="left" w:pos="810"/>
          <w:tab w:val="left" w:pos="990"/>
        </w:tabs>
        <w:spacing w:after="0" w:line="268" w:lineRule="auto"/>
        <w:ind w:left="540" w:right="-1612"/>
      </w:pPr>
      <w:r w:rsidRPr="009E7EF1">
        <w:t xml:space="preserve"> /* </w:t>
      </w:r>
      <w:r>
        <w:t>D</w:t>
      </w:r>
      <w:r w:rsidRPr="009E7EF1">
        <w:t>ue</w:t>
      </w:r>
      <w:r>
        <w:t xml:space="preserve"> to the fact that this case can only occur in translation from option B and C, translation back to MT of this configuration expects one of these options is allowed */ </w:t>
      </w:r>
      <w:r w:rsidRPr="009E7EF1">
        <w:t xml:space="preserve"> </w:t>
      </w:r>
    </w:p>
    <w:p w14:paraId="017054D7" w14:textId="0717CC81" w:rsidR="005340A6" w:rsidRDefault="005340A6" w:rsidP="00AF1921">
      <w:pPr>
        <w:spacing w:after="0" w:line="268" w:lineRule="auto"/>
        <w:ind w:left="540" w:right="-1612"/>
      </w:pPr>
    </w:p>
    <w:p w14:paraId="370D1DE5" w14:textId="0CA85E55" w:rsidR="005340A6" w:rsidRPr="005340A6" w:rsidRDefault="005340A6" w:rsidP="00AF1921">
      <w:pPr>
        <w:spacing w:after="0" w:line="268" w:lineRule="auto"/>
        <w:ind w:left="540" w:right="-1612"/>
        <w:rPr>
          <w:b/>
        </w:rPr>
      </w:pPr>
      <w:r w:rsidRPr="005340A6">
        <w:rPr>
          <w:b/>
        </w:rPr>
        <w:t xml:space="preserve">   ENDIF</w:t>
      </w:r>
    </w:p>
    <w:p w14:paraId="015736B6" w14:textId="14E4C434" w:rsidR="005340A6" w:rsidRDefault="005340A6" w:rsidP="00AF1921">
      <w:pPr>
        <w:spacing w:after="0" w:line="268" w:lineRule="auto"/>
        <w:ind w:left="540" w:right="-1612"/>
      </w:pPr>
    </w:p>
    <w:p w14:paraId="00649DC3" w14:textId="77777777" w:rsidR="005340A6" w:rsidRDefault="005340A6" w:rsidP="005340A6">
      <w:pPr>
        <w:spacing w:after="0" w:line="268" w:lineRule="auto"/>
        <w:ind w:left="540" w:right="-1612"/>
        <w:rPr>
          <w:b/>
        </w:rPr>
      </w:pPr>
      <w:r w:rsidRPr="005340A6">
        <w:rPr>
          <w:b/>
        </w:rPr>
        <w:lastRenderedPageBreak/>
        <w:t xml:space="preserve">ELSEIF </w:t>
      </w:r>
    </w:p>
    <w:p w14:paraId="3C0E5DCF" w14:textId="4FDE9F3B" w:rsidR="005340A6" w:rsidRPr="005340A6" w:rsidRDefault="005340A6" w:rsidP="005340A6">
      <w:pPr>
        <w:spacing w:after="0" w:line="268" w:lineRule="auto"/>
        <w:ind w:left="540" w:right="-1612"/>
      </w:pPr>
      <w:r>
        <w:rPr>
          <w:b/>
        </w:rPr>
        <w:t xml:space="preserve">  </w:t>
      </w:r>
      <w:r w:rsidRPr="005340A6">
        <w:t>/*</w:t>
      </w:r>
      <w:r>
        <w:t xml:space="preserve"> </w:t>
      </w:r>
      <w:r w:rsidRPr="005340A6">
        <w:t>AddressLine[2]</w:t>
      </w:r>
      <w:r>
        <w:t xml:space="preserve"> is present */</w:t>
      </w:r>
    </w:p>
    <w:p w14:paraId="3C10B7D8" w14:textId="4E3436A3" w:rsidR="005340A6" w:rsidDel="001F416C" w:rsidRDefault="005340A6" w:rsidP="005340A6">
      <w:pPr>
        <w:spacing w:after="0" w:line="268" w:lineRule="auto"/>
        <w:ind w:left="850" w:right="-1612" w:firstLine="0"/>
        <w:rPr>
          <w:del w:id="2963" w:author="BOUVY Martine [2]" w:date="2021-09-03T11:25:00Z"/>
        </w:rPr>
      </w:pPr>
      <w:del w:id="2964" w:author="BOUVY Martine [2]" w:date="2021-09-03T11:25:00Z">
        <w:r w:rsidRPr="00AF1921" w:rsidDel="001F416C">
          <w:rPr>
            <w:b/>
          </w:rPr>
          <w:delText>IsAbsent</w:delText>
        </w:r>
        <w:r w:rsidR="00167D61" w:rsidDel="001F416C">
          <w:delText>(PathAgent_In.</w:delText>
        </w:r>
        <w:r w:rsidDel="001F416C">
          <w:delText>Fin</w:delText>
        </w:r>
        <w:r w:rsidR="00167D61" w:rsidDel="001F416C">
          <w:delText>ancialInstitutionIdentification.PostalAddress.</w:delText>
        </w:r>
        <w:r w:rsidDel="001F416C">
          <w:delText>AddressLine[3])THEN</w:delText>
        </w:r>
      </w:del>
    </w:p>
    <w:p w14:paraId="1F4CB3D2" w14:textId="1F9554AD" w:rsidR="005340A6" w:rsidRDefault="00FA2321" w:rsidP="00FA2321">
      <w:pPr>
        <w:tabs>
          <w:tab w:val="left" w:pos="900"/>
          <w:tab w:val="left" w:pos="1080"/>
          <w:tab w:val="left" w:pos="1260"/>
        </w:tabs>
        <w:spacing w:after="0" w:line="268" w:lineRule="auto"/>
        <w:ind w:left="670" w:right="-1612" w:firstLine="180"/>
      </w:pPr>
      <w:r>
        <w:rPr>
          <w:b/>
        </w:rPr>
        <w:t xml:space="preserve"> </w:t>
      </w:r>
      <w:r w:rsidR="005340A6">
        <w:rPr>
          <w:b/>
        </w:rPr>
        <w:t xml:space="preserve"> IF </w:t>
      </w:r>
      <w:r w:rsidR="00CA2993">
        <w:t>IsAllowedOp</w:t>
      </w:r>
      <w:r w:rsidR="005340A6" w:rsidRPr="005340A6">
        <w:t>tionB</w:t>
      </w:r>
      <w:r w:rsidR="005340A6">
        <w:t xml:space="preserve"> THEN</w:t>
      </w:r>
    </w:p>
    <w:p w14:paraId="5B8D6A32" w14:textId="264D1C14" w:rsidR="005340A6" w:rsidRDefault="005340A6" w:rsidP="005340A6">
      <w:pPr>
        <w:spacing w:after="0" w:line="268" w:lineRule="auto"/>
        <w:ind w:left="450" w:right="-1612"/>
      </w:pPr>
      <w:r>
        <w:rPr>
          <w:b/>
        </w:rPr>
        <w:t xml:space="preserve"> </w:t>
      </w:r>
      <w:r>
        <w:t xml:space="preserve">PathAgent_In Translate To </w:t>
      </w:r>
      <w:r w:rsidRPr="00AF1921">
        <w:t>[</w:t>
      </w:r>
      <w:r w:rsidRPr="00AF1921">
        <w:rPr>
          <w:b/>
        </w:rPr>
        <w:t>MX_To_MTNameAndAddressToClearingSystemIdentifier</w:t>
      </w:r>
      <w:r w:rsidRPr="00AF1921">
        <w:t>]</w:t>
      </w:r>
      <w:r w:rsidR="00167D61">
        <w:t>PathAgent_Out.OptionB.</w:t>
      </w:r>
      <w:r>
        <w:t>PartyIdentifier</w:t>
      </w:r>
    </w:p>
    <w:p w14:paraId="5FF598E0" w14:textId="036B83EE" w:rsidR="005340A6" w:rsidRPr="005340A6" w:rsidRDefault="005340A6" w:rsidP="005340A6">
      <w:pPr>
        <w:spacing w:after="0" w:line="268" w:lineRule="auto"/>
        <w:ind w:left="540" w:right="-1612"/>
      </w:pPr>
    </w:p>
    <w:p w14:paraId="2747AD93" w14:textId="37E69520" w:rsidR="005340A6" w:rsidRDefault="005340A6" w:rsidP="005340A6">
      <w:pPr>
        <w:tabs>
          <w:tab w:val="left" w:pos="630"/>
        </w:tabs>
        <w:spacing w:after="0" w:line="268" w:lineRule="auto"/>
        <w:ind w:left="540" w:right="-1612"/>
      </w:pPr>
      <w:r>
        <w:t>PathAgent_</w:t>
      </w:r>
      <w:r w:rsidR="00F85F3F">
        <w:t>Out.Op</w:t>
      </w:r>
      <w:r w:rsidR="00167D61">
        <w:t>tionB.Location = PathAgent_In.</w:t>
      </w:r>
      <w:r>
        <w:t>Fin</w:t>
      </w:r>
      <w:r w:rsidR="00167D61">
        <w:t>ancialInstitutionIdentification.PostalAddress.</w:t>
      </w:r>
      <w:r>
        <w:t>AddressLine[2]</w:t>
      </w:r>
    </w:p>
    <w:p w14:paraId="23F3C8DD" w14:textId="227F6367" w:rsidR="00F85F3F" w:rsidRDefault="00F85F3F" w:rsidP="005340A6">
      <w:pPr>
        <w:tabs>
          <w:tab w:val="left" w:pos="630"/>
        </w:tabs>
        <w:spacing w:after="0" w:line="268" w:lineRule="auto"/>
        <w:ind w:left="540" w:right="-1612"/>
      </w:pPr>
      <w:r>
        <w:t xml:space="preserve">/* </w:t>
      </w:r>
      <w:r w:rsidR="00B36EC6">
        <w:t>N</w:t>
      </w:r>
      <w:r>
        <w:t>othing is expected after AdressLine[2] per MT to MX translation */</w:t>
      </w:r>
    </w:p>
    <w:p w14:paraId="036B4918" w14:textId="220B2BD8" w:rsidR="005340A6" w:rsidRPr="00B1605A" w:rsidRDefault="005340A6" w:rsidP="005340A6">
      <w:pPr>
        <w:tabs>
          <w:tab w:val="left" w:pos="630"/>
        </w:tabs>
        <w:spacing w:after="0" w:line="268" w:lineRule="auto"/>
        <w:ind w:left="540" w:right="-1612"/>
        <w:rPr>
          <w:b/>
        </w:rPr>
      </w:pPr>
    </w:p>
    <w:p w14:paraId="24089222" w14:textId="1E17EA6B" w:rsidR="00535A78" w:rsidRDefault="00FA2321" w:rsidP="00535A78">
      <w:pPr>
        <w:spacing w:after="0" w:line="268" w:lineRule="auto"/>
        <w:ind w:left="540" w:right="-1612"/>
      </w:pPr>
      <w:r>
        <w:rPr>
          <w:b/>
        </w:rPr>
        <w:tab/>
      </w:r>
      <w:r>
        <w:rPr>
          <w:b/>
        </w:rPr>
        <w:tab/>
      </w:r>
      <w:r w:rsidR="005340A6" w:rsidRPr="00B1605A">
        <w:rPr>
          <w:b/>
        </w:rPr>
        <w:t xml:space="preserve">  </w:t>
      </w:r>
      <w:r w:rsidR="00535A78">
        <w:rPr>
          <w:b/>
        </w:rPr>
        <w:t xml:space="preserve"> </w:t>
      </w:r>
      <w:r w:rsidR="005340A6" w:rsidRPr="00B1605A">
        <w:rPr>
          <w:b/>
        </w:rPr>
        <w:t>ELSE</w:t>
      </w:r>
      <w:r w:rsidR="005340A6">
        <w:t xml:space="preserve"> </w:t>
      </w:r>
      <w:r w:rsidR="00535A78" w:rsidRPr="00535A78">
        <w:t>T20197</w:t>
      </w:r>
    </w:p>
    <w:p w14:paraId="2802204A" w14:textId="28D18C03" w:rsidR="00B1605A" w:rsidRDefault="00B1605A" w:rsidP="005340A6">
      <w:pPr>
        <w:tabs>
          <w:tab w:val="left" w:pos="630"/>
        </w:tabs>
        <w:spacing w:after="0" w:line="268" w:lineRule="auto"/>
        <w:ind w:left="540" w:right="-1612"/>
      </w:pPr>
      <w:r>
        <w:t xml:space="preserve"> </w:t>
      </w:r>
    </w:p>
    <w:p w14:paraId="09F50DA9" w14:textId="3FCA42D7" w:rsidR="00B1605A" w:rsidRDefault="00FA2321" w:rsidP="00FA2321">
      <w:pPr>
        <w:tabs>
          <w:tab w:val="left" w:pos="630"/>
          <w:tab w:val="left" w:pos="1080"/>
          <w:tab w:val="left" w:pos="1170"/>
          <w:tab w:val="left" w:pos="1260"/>
        </w:tabs>
        <w:spacing w:after="0" w:line="268" w:lineRule="auto"/>
        <w:ind w:left="540" w:right="-1612"/>
        <w:rPr>
          <w:b/>
        </w:rPr>
      </w:pPr>
      <w:r>
        <w:rPr>
          <w:b/>
        </w:rPr>
        <w:tab/>
      </w:r>
      <w:r>
        <w:rPr>
          <w:b/>
        </w:rPr>
        <w:tab/>
      </w:r>
      <w:r>
        <w:rPr>
          <w:b/>
        </w:rPr>
        <w:tab/>
      </w:r>
      <w:r w:rsidR="00B1605A" w:rsidRPr="00B1605A">
        <w:rPr>
          <w:b/>
        </w:rPr>
        <w:t>ENDIF</w:t>
      </w:r>
    </w:p>
    <w:p w14:paraId="3E3B8117" w14:textId="002379BF" w:rsidR="00FA2321" w:rsidRDefault="00FA2321" w:rsidP="005340A6">
      <w:pPr>
        <w:tabs>
          <w:tab w:val="left" w:pos="630"/>
        </w:tabs>
        <w:spacing w:after="0" w:line="268" w:lineRule="auto"/>
        <w:ind w:left="540" w:right="-1612"/>
        <w:rPr>
          <w:b/>
        </w:rPr>
      </w:pPr>
    </w:p>
    <w:p w14:paraId="365253C6" w14:textId="77777777" w:rsidR="00535A78" w:rsidRDefault="00FA2321" w:rsidP="00535A78">
      <w:pPr>
        <w:spacing w:after="0" w:line="268" w:lineRule="auto"/>
        <w:ind w:left="540" w:right="-1612"/>
      </w:pPr>
      <w:r>
        <w:rPr>
          <w:b/>
        </w:rPr>
        <w:t xml:space="preserve">ELSE </w:t>
      </w:r>
      <w:r w:rsidR="00535A78" w:rsidRPr="00535A78">
        <w:t>T20197</w:t>
      </w:r>
    </w:p>
    <w:p w14:paraId="7A66EC05" w14:textId="3BE661EF" w:rsidR="00FA2321" w:rsidRDefault="00FA2321" w:rsidP="005340A6">
      <w:pPr>
        <w:tabs>
          <w:tab w:val="left" w:pos="630"/>
        </w:tabs>
        <w:spacing w:after="0" w:line="268" w:lineRule="auto"/>
        <w:ind w:left="540" w:right="-1612"/>
      </w:pPr>
    </w:p>
    <w:p w14:paraId="56830CF7" w14:textId="77777777" w:rsidR="00FA2321" w:rsidRDefault="00FA2321" w:rsidP="005340A6">
      <w:pPr>
        <w:tabs>
          <w:tab w:val="left" w:pos="630"/>
        </w:tabs>
        <w:spacing w:after="0" w:line="268" w:lineRule="auto"/>
        <w:ind w:left="540" w:right="-1612"/>
      </w:pPr>
    </w:p>
    <w:p w14:paraId="6C02361A" w14:textId="6C536D9B" w:rsidR="00FA2321" w:rsidRPr="00FA2321" w:rsidRDefault="00FA2321" w:rsidP="005340A6">
      <w:pPr>
        <w:tabs>
          <w:tab w:val="left" w:pos="630"/>
        </w:tabs>
        <w:spacing w:after="0" w:line="268" w:lineRule="auto"/>
        <w:ind w:left="540" w:right="-1612"/>
        <w:rPr>
          <w:b/>
        </w:rPr>
      </w:pPr>
      <w:r w:rsidRPr="00FA2321">
        <w:rPr>
          <w:b/>
        </w:rPr>
        <w:t xml:space="preserve">ENDIF </w:t>
      </w:r>
    </w:p>
    <w:p w14:paraId="5E0A84DB" w14:textId="0D42EECE" w:rsidR="00FA2321" w:rsidRPr="00FA2321" w:rsidRDefault="00FA2321" w:rsidP="005340A6">
      <w:pPr>
        <w:tabs>
          <w:tab w:val="left" w:pos="630"/>
        </w:tabs>
        <w:spacing w:after="0" w:line="268" w:lineRule="auto"/>
        <w:ind w:left="540" w:right="-1612"/>
      </w:pPr>
    </w:p>
    <w:p w14:paraId="5BD01F17" w14:textId="77777777" w:rsidR="00FA2321" w:rsidRDefault="00FA2321" w:rsidP="005340A6">
      <w:pPr>
        <w:tabs>
          <w:tab w:val="left" w:pos="630"/>
        </w:tabs>
        <w:spacing w:after="0" w:line="268" w:lineRule="auto"/>
        <w:ind w:left="540" w:right="-1612"/>
        <w:rPr>
          <w:b/>
        </w:rPr>
      </w:pPr>
    </w:p>
    <w:p w14:paraId="43351DFF" w14:textId="3C6DABDB" w:rsidR="009A6A6B" w:rsidRDefault="00090FE3" w:rsidP="009A6A6B">
      <w:pPr>
        <w:tabs>
          <w:tab w:val="left" w:pos="1170"/>
        </w:tabs>
        <w:spacing w:after="0" w:line="268" w:lineRule="auto"/>
        <w:ind w:left="0" w:right="-1612" w:firstLine="0"/>
        <w:rPr>
          <w:b/>
        </w:rPr>
      </w:pPr>
      <w:r>
        <w:rPr>
          <w:b/>
        </w:rPr>
        <w:t xml:space="preserve">       </w:t>
      </w:r>
      <w:r w:rsidR="009A6A6B">
        <w:rPr>
          <w:b/>
        </w:rPr>
        <w:t xml:space="preserve">/* End </w:t>
      </w:r>
      <w:r w:rsidR="009A6A6B" w:rsidRPr="006F6389">
        <w:rPr>
          <w:b/>
        </w:rPr>
        <w:t>SubfunctionNoEquivalentMXClearing</w:t>
      </w:r>
      <w:r w:rsidR="009A6A6B">
        <w:rPr>
          <w:b/>
        </w:rPr>
        <w:t xml:space="preserve"> */</w:t>
      </w:r>
    </w:p>
    <w:p w14:paraId="162EAD04" w14:textId="1CFC8475" w:rsidR="00FA2321" w:rsidRPr="00B1605A" w:rsidRDefault="00FA2321" w:rsidP="005340A6">
      <w:pPr>
        <w:tabs>
          <w:tab w:val="left" w:pos="630"/>
        </w:tabs>
        <w:spacing w:after="0" w:line="268" w:lineRule="auto"/>
        <w:ind w:left="540" w:right="-1612"/>
        <w:rPr>
          <w:b/>
        </w:rPr>
      </w:pPr>
    </w:p>
    <w:p w14:paraId="73464B60" w14:textId="692D5296" w:rsidR="005340A6" w:rsidRDefault="005340A6" w:rsidP="00AF1921">
      <w:pPr>
        <w:spacing w:after="0" w:line="268" w:lineRule="auto"/>
        <w:ind w:left="540" w:right="-1612"/>
      </w:pPr>
    </w:p>
    <w:p w14:paraId="0AC63CCB" w14:textId="4DE3819E" w:rsidR="005340A6" w:rsidRDefault="00966911" w:rsidP="00AF1921">
      <w:pPr>
        <w:spacing w:after="0" w:line="268" w:lineRule="auto"/>
        <w:ind w:left="540" w:right="-1612"/>
        <w:rPr>
          <w:b/>
        </w:rPr>
      </w:pPr>
      <w:r w:rsidRPr="00162766">
        <w:rPr>
          <w:b/>
        </w:rPr>
        <w:t>SubfunctionOnlyClearingSystemMemberID</w:t>
      </w:r>
    </w:p>
    <w:p w14:paraId="2BF05E52" w14:textId="06DD5F37" w:rsidR="00966911" w:rsidRDefault="00157009" w:rsidP="00AF1921">
      <w:pPr>
        <w:spacing w:after="0" w:line="268" w:lineRule="auto"/>
        <w:ind w:left="540" w:right="-1612"/>
      </w:pPr>
      <w:r>
        <w:t>/* T</w:t>
      </w:r>
      <w:r w:rsidR="00966911" w:rsidRPr="00966911">
        <w:t>he subfunction translate</w:t>
      </w:r>
      <w:r>
        <w:t>s</w:t>
      </w:r>
      <w:r w:rsidR="00966911" w:rsidRPr="00966911">
        <w:t xml:space="preserve"> the Cl</w:t>
      </w:r>
      <w:r w:rsidR="00693FBE">
        <w:t>earingSystemMemberID to option C or B</w:t>
      </w:r>
      <w:r w:rsidR="00966911" w:rsidRPr="00966911">
        <w:t xml:space="preserve"> if it is allowed by the type of agent. If not allowed (ie., DebtorAgent) then the ClearingSystemMemberID is translated to option D and copied also in Subfield 2 Name and Address with “//” included to identify it is a clearing system member ID. The subfunc</w:t>
      </w:r>
      <w:r w:rsidR="00966911">
        <w:t xml:space="preserve">tion also takes into account </w:t>
      </w:r>
      <w:r w:rsidR="00966911" w:rsidRPr="00966911">
        <w:t>the Clearing channel = “RTGS” and if the ClearingChannel is allowed with the type of agent */</w:t>
      </w:r>
    </w:p>
    <w:p w14:paraId="72299014" w14:textId="77777777" w:rsidR="00966911" w:rsidRDefault="00966911" w:rsidP="00AF1921">
      <w:pPr>
        <w:spacing w:after="0" w:line="268" w:lineRule="auto"/>
        <w:ind w:left="540" w:right="-1612"/>
      </w:pPr>
    </w:p>
    <w:p w14:paraId="39B89486" w14:textId="774B21E5" w:rsidR="005340A6" w:rsidRDefault="00A955FC" w:rsidP="00AF1921">
      <w:pPr>
        <w:spacing w:after="0" w:line="268" w:lineRule="auto"/>
        <w:ind w:left="540" w:right="-1612"/>
      </w:pPr>
      <w:r>
        <w:t xml:space="preserve">/* Instantiate </w:t>
      </w:r>
      <w:r w:rsidRPr="00A955FC">
        <w:rPr>
          <w:b/>
        </w:rPr>
        <w:t>MX_To_MTClearingIdentifierGeneric</w:t>
      </w:r>
      <w:r>
        <w:rPr>
          <w:b/>
        </w:rPr>
        <w:t xml:space="preserve"> </w:t>
      </w:r>
      <w:r w:rsidRPr="00A955FC">
        <w:t>with</w:t>
      </w:r>
      <w:r>
        <w:t xml:space="preserve"> the function to be used */</w:t>
      </w:r>
    </w:p>
    <w:p w14:paraId="186043C2" w14:textId="77777777" w:rsidR="00A955FC" w:rsidRDefault="00A955FC" w:rsidP="00AF1921">
      <w:pPr>
        <w:spacing w:after="0" w:line="268" w:lineRule="auto"/>
        <w:ind w:left="540" w:right="-1612"/>
      </w:pPr>
    </w:p>
    <w:p w14:paraId="37CB4777" w14:textId="5DB4F7A7" w:rsidR="00DA0D7A" w:rsidRDefault="00DA0D7A" w:rsidP="00DA0D7A">
      <w:pPr>
        <w:spacing w:after="0" w:line="268" w:lineRule="auto"/>
        <w:ind w:left="450" w:right="-1612"/>
      </w:pPr>
      <w:r w:rsidRPr="00AB1A30">
        <w:rPr>
          <w:b/>
        </w:rPr>
        <w:t>IF</w:t>
      </w:r>
      <w:r>
        <w:t xml:space="preserve"> IsAllowedClearingChannel AND PathClearingChannel = “RTGS” THEN</w:t>
      </w:r>
    </w:p>
    <w:p w14:paraId="028DA746" w14:textId="3D6EB44A" w:rsidR="00157192" w:rsidRDefault="00157192" w:rsidP="00DA0D7A">
      <w:pPr>
        <w:spacing w:after="0" w:line="268" w:lineRule="auto"/>
        <w:ind w:left="450" w:right="-1612"/>
      </w:pPr>
      <w:r w:rsidRPr="00157192">
        <w:t xml:space="preserve">       /* </w:t>
      </w:r>
      <w:r w:rsidR="009C0056">
        <w:t xml:space="preserve">case </w:t>
      </w:r>
      <w:r w:rsidRPr="00157192">
        <w:t>56a and 57a */</w:t>
      </w:r>
    </w:p>
    <w:p w14:paraId="5B0743C9" w14:textId="50E6E0BE" w:rsidR="00A955FC" w:rsidRDefault="00A955FC" w:rsidP="00DA0D7A">
      <w:pPr>
        <w:spacing w:after="0" w:line="268" w:lineRule="auto"/>
        <w:ind w:left="450" w:right="-1612"/>
      </w:pPr>
    </w:p>
    <w:p w14:paraId="095FB92C" w14:textId="42ED5855" w:rsidR="00A955FC" w:rsidRDefault="00A955FC" w:rsidP="00DA0D7A">
      <w:pPr>
        <w:spacing w:after="0" w:line="268" w:lineRule="auto"/>
        <w:ind w:left="450" w:right="-1612"/>
        <w:rPr>
          <w:b/>
        </w:rPr>
      </w:pPr>
      <w:r>
        <w:rPr>
          <w:b/>
        </w:rPr>
        <w:t xml:space="preserve">  </w:t>
      </w:r>
      <w:r w:rsidRPr="00A955FC">
        <w:rPr>
          <w:b/>
        </w:rPr>
        <w:t>MX_To_MTClearingIdentifierGeneric</w:t>
      </w:r>
      <w:r>
        <w:t xml:space="preserve"> = </w:t>
      </w:r>
      <w:r w:rsidRPr="00213321">
        <w:rPr>
          <w:b/>
        </w:rPr>
        <w:t>MX_To_MTClearingIdentifierAndChannel</w:t>
      </w:r>
    </w:p>
    <w:p w14:paraId="6067A107" w14:textId="587D95DB" w:rsidR="00A955FC" w:rsidRDefault="00A955FC" w:rsidP="00DA0D7A">
      <w:pPr>
        <w:spacing w:after="0" w:line="268" w:lineRule="auto"/>
        <w:ind w:left="450" w:right="-1612"/>
      </w:pPr>
    </w:p>
    <w:p w14:paraId="64EAD829" w14:textId="6299257A" w:rsidR="00A955FC" w:rsidRPr="00A955FC" w:rsidRDefault="00A955FC" w:rsidP="00DA0D7A">
      <w:pPr>
        <w:spacing w:after="0" w:line="268" w:lineRule="auto"/>
        <w:ind w:left="450" w:right="-1612"/>
        <w:rPr>
          <w:b/>
        </w:rPr>
      </w:pPr>
      <w:r w:rsidRPr="00A955FC">
        <w:rPr>
          <w:b/>
        </w:rPr>
        <w:t>ELSE</w:t>
      </w:r>
    </w:p>
    <w:p w14:paraId="283FAAB0" w14:textId="7E409AD0" w:rsidR="00A955FC" w:rsidRDefault="00A955FC" w:rsidP="00DA0D7A">
      <w:pPr>
        <w:spacing w:after="0" w:line="268" w:lineRule="auto"/>
        <w:ind w:left="450" w:right="-1612"/>
      </w:pPr>
    </w:p>
    <w:p w14:paraId="0F800A5D" w14:textId="6A428411" w:rsidR="00A955FC" w:rsidRDefault="00A955FC" w:rsidP="00DA0D7A">
      <w:pPr>
        <w:spacing w:after="0" w:line="268" w:lineRule="auto"/>
        <w:ind w:left="450" w:right="-1612"/>
        <w:rPr>
          <w:b/>
        </w:rPr>
      </w:pPr>
      <w:r>
        <w:rPr>
          <w:b/>
        </w:rPr>
        <w:t xml:space="preserve">  </w:t>
      </w:r>
      <w:r w:rsidRPr="00A955FC">
        <w:rPr>
          <w:b/>
        </w:rPr>
        <w:t>MX_To_MTClearingIdentifierGeneric</w:t>
      </w:r>
      <w:r>
        <w:t xml:space="preserve"> = </w:t>
      </w:r>
      <w:r w:rsidRPr="00213321">
        <w:rPr>
          <w:b/>
        </w:rPr>
        <w:t>MX_T</w:t>
      </w:r>
      <w:r>
        <w:rPr>
          <w:b/>
        </w:rPr>
        <w:t>o_MTClearingIdentifier</w:t>
      </w:r>
    </w:p>
    <w:p w14:paraId="14D16748" w14:textId="13BA0293" w:rsidR="003D6067" w:rsidRDefault="003D6067" w:rsidP="00DA0D7A">
      <w:pPr>
        <w:spacing w:after="0" w:line="268" w:lineRule="auto"/>
        <w:ind w:left="450" w:right="-1612"/>
      </w:pPr>
      <w:r w:rsidRPr="00E067CD">
        <w:t>/* Clearing chan</w:t>
      </w:r>
      <w:r>
        <w:t>nel not allowed in the MT ClearingSystemMemberID</w:t>
      </w:r>
      <w:r w:rsidRPr="00E067CD">
        <w:t xml:space="preserve"> ID or value different from “RTGS”</w:t>
      </w:r>
      <w:r>
        <w:t>. ClearingChannel is not allowed for 52a, 53a, 54a, 55a.</w:t>
      </w:r>
      <w:r w:rsidRPr="00E067CD">
        <w:t xml:space="preserve"> */</w:t>
      </w:r>
    </w:p>
    <w:p w14:paraId="40E859CB" w14:textId="6B14EA7F" w:rsidR="00A955FC" w:rsidRDefault="00A955FC" w:rsidP="00DA0D7A">
      <w:pPr>
        <w:spacing w:after="0" w:line="268" w:lineRule="auto"/>
        <w:ind w:left="450" w:right="-1612"/>
      </w:pPr>
    </w:p>
    <w:p w14:paraId="1C750672" w14:textId="2965FEB4" w:rsidR="00A955FC" w:rsidRPr="00A955FC" w:rsidRDefault="00A955FC" w:rsidP="00DA0D7A">
      <w:pPr>
        <w:spacing w:after="0" w:line="268" w:lineRule="auto"/>
        <w:ind w:left="450" w:right="-1612"/>
        <w:rPr>
          <w:b/>
        </w:rPr>
      </w:pPr>
      <w:r w:rsidRPr="00A955FC">
        <w:rPr>
          <w:b/>
        </w:rPr>
        <w:t>ENDIF</w:t>
      </w:r>
    </w:p>
    <w:p w14:paraId="1C515E25" w14:textId="77777777" w:rsidR="00A955FC" w:rsidRPr="00A955FC" w:rsidRDefault="00A955FC" w:rsidP="00DA0D7A">
      <w:pPr>
        <w:spacing w:after="0" w:line="268" w:lineRule="auto"/>
        <w:ind w:left="450" w:right="-1612"/>
        <w:rPr>
          <w:b/>
        </w:rPr>
      </w:pPr>
    </w:p>
    <w:p w14:paraId="07914C3D" w14:textId="1C96D994" w:rsidR="005E4F1A" w:rsidRDefault="005E4F1A" w:rsidP="0076316E">
      <w:pPr>
        <w:tabs>
          <w:tab w:val="left" w:pos="720"/>
          <w:tab w:val="left" w:pos="810"/>
        </w:tabs>
        <w:spacing w:after="0" w:line="268" w:lineRule="auto"/>
        <w:ind w:left="450" w:right="-1612" w:hanging="10"/>
      </w:pPr>
      <w:r>
        <w:t xml:space="preserve">  </w:t>
      </w:r>
      <w:r>
        <w:rPr>
          <w:b/>
        </w:rPr>
        <w:t xml:space="preserve">IF </w:t>
      </w:r>
      <w:r w:rsidRPr="00324EFB">
        <w:rPr>
          <w:b/>
        </w:rPr>
        <w:t>IsPresent</w:t>
      </w:r>
      <w:r>
        <w:t xml:space="preserve">(PathAgent_In.FinancialInstitutionIdentification.PostalAddress.AddressLine[1])AND </w:t>
      </w:r>
      <w:r>
        <w:lastRenderedPageBreak/>
        <w:t>PathAgent_In.FinancialInstitutionIdentification.PostalAddress.AddressLine[1]&lt;&gt; “NOTPROVIDED” THEN</w:t>
      </w:r>
    </w:p>
    <w:p w14:paraId="6225B232" w14:textId="03C87AA8" w:rsidR="003B20F5" w:rsidRPr="003B20F5" w:rsidRDefault="003B20F5" w:rsidP="003B20F5">
      <w:pPr>
        <w:spacing w:after="0" w:line="268" w:lineRule="auto"/>
        <w:ind w:left="450" w:right="-1612" w:hanging="10"/>
      </w:pPr>
      <w:r w:rsidRPr="003B20F5">
        <w:t>/* Only from MT to MX if option B with Location */</w:t>
      </w:r>
    </w:p>
    <w:p w14:paraId="1C7B627F" w14:textId="5DA5EE05" w:rsidR="005E4F1A" w:rsidRDefault="005E4F1A" w:rsidP="0076316E">
      <w:pPr>
        <w:tabs>
          <w:tab w:val="left" w:pos="630"/>
          <w:tab w:val="left" w:pos="810"/>
        </w:tabs>
        <w:spacing w:after="0" w:line="268" w:lineRule="auto"/>
        <w:ind w:left="450" w:right="-1612" w:hanging="10"/>
        <w:rPr>
          <w:b/>
        </w:rPr>
      </w:pPr>
      <w:r>
        <w:rPr>
          <w:b/>
        </w:rPr>
        <w:t xml:space="preserve"> </w:t>
      </w:r>
      <w:r w:rsidR="0076316E">
        <w:rPr>
          <w:b/>
        </w:rPr>
        <w:t xml:space="preserve">   </w:t>
      </w:r>
      <w:r>
        <w:rPr>
          <w:b/>
        </w:rPr>
        <w:t xml:space="preserve"> IF </w:t>
      </w:r>
      <w:r w:rsidR="003B20F5">
        <w:t>IsAllowedOp</w:t>
      </w:r>
      <w:r w:rsidRPr="003B20F5">
        <w:t>tionB</w:t>
      </w:r>
      <w:r>
        <w:rPr>
          <w:b/>
        </w:rPr>
        <w:t xml:space="preserve"> THEN</w:t>
      </w:r>
    </w:p>
    <w:p w14:paraId="1D873710" w14:textId="3FC89BCD" w:rsidR="003B20F5" w:rsidRDefault="003B20F5" w:rsidP="003B20F5">
      <w:pPr>
        <w:spacing w:after="0" w:line="268" w:lineRule="auto"/>
        <w:ind w:left="450" w:right="-1612"/>
      </w:pPr>
      <w:r>
        <w:t xml:space="preserve">     PathAgent_In Translate To </w:t>
      </w:r>
      <w:r w:rsidRPr="00351BEB">
        <w:t>[</w:t>
      </w:r>
      <w:r w:rsidR="003D6067" w:rsidRPr="00A955FC">
        <w:rPr>
          <w:b/>
        </w:rPr>
        <w:t>MX_To_MTClearingIdentifierGeneric</w:t>
      </w:r>
      <w:r w:rsidRPr="00351BEB">
        <w:t>]</w:t>
      </w:r>
      <w:r>
        <w:t>PathAgent_Out.OptionB.PartyIdentifier</w:t>
      </w:r>
    </w:p>
    <w:p w14:paraId="22173D97" w14:textId="3039C6FF" w:rsidR="003B20F5" w:rsidRDefault="003B20F5" w:rsidP="003B20F5">
      <w:pPr>
        <w:spacing w:after="0" w:line="268" w:lineRule="auto"/>
        <w:ind w:left="450" w:right="-1612"/>
      </w:pPr>
      <w:r>
        <w:t xml:space="preserve">  Copy (PathAgent_In.FinancialInstitutionIdentification.PostalAddress.AddressLine[1]) To PathAgent_Out.OptionB.Location</w:t>
      </w:r>
    </w:p>
    <w:p w14:paraId="226258CA" w14:textId="672ED3FC" w:rsidR="005E4F1A" w:rsidRDefault="005E4F1A" w:rsidP="005E4F1A">
      <w:pPr>
        <w:spacing w:after="0" w:line="268" w:lineRule="auto"/>
        <w:ind w:left="450" w:right="-1612" w:hanging="10"/>
      </w:pPr>
    </w:p>
    <w:p w14:paraId="1549EB1F" w14:textId="24A0FD65" w:rsidR="0076316E" w:rsidRDefault="003B20F5" w:rsidP="0076316E">
      <w:pPr>
        <w:spacing w:after="0" w:line="268" w:lineRule="auto"/>
        <w:ind w:left="450" w:right="-1612"/>
      </w:pPr>
      <w:r>
        <w:t xml:space="preserve">  </w:t>
      </w:r>
      <w:r w:rsidR="0076316E">
        <w:t xml:space="preserve">   </w:t>
      </w:r>
      <w:r w:rsidRPr="0076316E">
        <w:rPr>
          <w:b/>
        </w:rPr>
        <w:t>ELSE</w:t>
      </w:r>
      <w:r>
        <w:t xml:space="preserve"> </w:t>
      </w:r>
      <w:r w:rsidR="0076316E">
        <w:t>T20197</w:t>
      </w:r>
    </w:p>
    <w:p w14:paraId="0CC4E41A" w14:textId="0CB4E04D" w:rsidR="003B20F5" w:rsidRDefault="0076316E" w:rsidP="003B20F5">
      <w:pPr>
        <w:tabs>
          <w:tab w:val="left" w:pos="720"/>
        </w:tabs>
        <w:spacing w:after="0" w:line="268" w:lineRule="auto"/>
        <w:ind w:left="450" w:right="-1612" w:hanging="10"/>
      </w:pPr>
      <w:r>
        <w:t xml:space="preserve">   </w:t>
      </w:r>
      <w:r w:rsidR="003B20F5">
        <w:t>/* Option B not allowed */</w:t>
      </w:r>
    </w:p>
    <w:p w14:paraId="5D4AA397" w14:textId="77777777" w:rsidR="003B20F5" w:rsidRDefault="003B20F5" w:rsidP="005E4F1A">
      <w:pPr>
        <w:spacing w:after="0" w:line="268" w:lineRule="auto"/>
        <w:ind w:left="450" w:right="-1612" w:hanging="10"/>
      </w:pPr>
    </w:p>
    <w:p w14:paraId="4EF19CE9" w14:textId="41F097E5" w:rsidR="005E4F1A" w:rsidRPr="0076316E" w:rsidRDefault="003B20F5" w:rsidP="0076316E">
      <w:pPr>
        <w:tabs>
          <w:tab w:val="left" w:pos="1080"/>
          <w:tab w:val="left" w:pos="1170"/>
        </w:tabs>
        <w:spacing w:after="0" w:line="268" w:lineRule="auto"/>
        <w:ind w:left="450" w:right="-1612"/>
        <w:rPr>
          <w:b/>
        </w:rPr>
      </w:pPr>
      <w:r>
        <w:t xml:space="preserve">  </w:t>
      </w:r>
      <w:r w:rsidR="0076316E">
        <w:t xml:space="preserve">   </w:t>
      </w:r>
      <w:r w:rsidRPr="0076316E">
        <w:rPr>
          <w:b/>
        </w:rPr>
        <w:t>ENDIF</w:t>
      </w:r>
    </w:p>
    <w:p w14:paraId="61E87C0E" w14:textId="77777777" w:rsidR="003B20F5" w:rsidRDefault="003B20F5" w:rsidP="00DA0D7A">
      <w:pPr>
        <w:spacing w:after="0" w:line="268" w:lineRule="auto"/>
        <w:ind w:left="450" w:right="-1612"/>
      </w:pPr>
    </w:p>
    <w:p w14:paraId="6E057609" w14:textId="1780BE5A" w:rsidR="005E4F1A" w:rsidRPr="00157192" w:rsidRDefault="0076316E" w:rsidP="006F435A">
      <w:pPr>
        <w:tabs>
          <w:tab w:val="left" w:pos="720"/>
          <w:tab w:val="left" w:pos="810"/>
          <w:tab w:val="left" w:pos="900"/>
        </w:tabs>
        <w:spacing w:after="0" w:line="268" w:lineRule="auto"/>
        <w:ind w:left="450" w:right="-1612"/>
      </w:pPr>
      <w:r>
        <w:t xml:space="preserve">  </w:t>
      </w:r>
      <w:r w:rsidR="005E4F1A" w:rsidRPr="003B20F5">
        <w:rPr>
          <w:b/>
        </w:rPr>
        <w:t>ELSE</w:t>
      </w:r>
      <w:r w:rsidR="003B20F5">
        <w:t xml:space="preserve"> /* no AddresseLine [1] */</w:t>
      </w:r>
    </w:p>
    <w:p w14:paraId="00529BE4" w14:textId="4AA74E31" w:rsidR="00DA0D7A" w:rsidRDefault="00DA0D7A" w:rsidP="00DA0D7A">
      <w:pPr>
        <w:spacing w:after="0" w:line="268" w:lineRule="auto"/>
        <w:ind w:left="450" w:right="-1612"/>
      </w:pPr>
      <w:r>
        <w:t xml:space="preserve">   </w:t>
      </w:r>
      <w:r w:rsidRPr="00AB1A30">
        <w:rPr>
          <w:b/>
        </w:rPr>
        <w:t>I</w:t>
      </w:r>
      <w:r w:rsidR="00AB1A30" w:rsidRPr="00AB1A30">
        <w:rPr>
          <w:b/>
        </w:rPr>
        <w:t>F</w:t>
      </w:r>
      <w:r w:rsidR="00AB1A30">
        <w:t xml:space="preserve"> IsAllowedOptionC THEN</w:t>
      </w:r>
      <w:r>
        <w:t xml:space="preserve"> </w:t>
      </w:r>
    </w:p>
    <w:p w14:paraId="0C81835D" w14:textId="6754E7F7" w:rsidR="00DA0D7A" w:rsidRDefault="00DA0D7A" w:rsidP="00DA0D7A">
      <w:pPr>
        <w:spacing w:after="0" w:line="268" w:lineRule="auto"/>
        <w:ind w:left="450" w:right="-1612"/>
      </w:pPr>
      <w:r>
        <w:t xml:space="preserve">   PathAgent_In Translate To </w:t>
      </w:r>
      <w:r w:rsidRPr="00351BEB">
        <w:t>[</w:t>
      </w:r>
      <w:r w:rsidR="003D6067" w:rsidRPr="00A955FC">
        <w:rPr>
          <w:b/>
        </w:rPr>
        <w:t>MX_To_MTClearingIdentifierGeneric</w:t>
      </w:r>
      <w:r w:rsidRPr="00351BEB">
        <w:t>]</w:t>
      </w:r>
      <w:r w:rsidR="00167D61">
        <w:t>PathAgent_Out.</w:t>
      </w:r>
      <w:r w:rsidR="00AB1A30">
        <w:t>OptionC</w:t>
      </w:r>
      <w:r w:rsidR="00167D61">
        <w:t>.</w:t>
      </w:r>
      <w:r>
        <w:t>PartyIdentifier</w:t>
      </w:r>
    </w:p>
    <w:p w14:paraId="5F99462C" w14:textId="6A474185" w:rsidR="00DA0D7A" w:rsidRDefault="00DA0D7A" w:rsidP="00DA0D7A">
      <w:pPr>
        <w:spacing w:after="0" w:line="268" w:lineRule="auto"/>
        <w:ind w:left="450" w:right="-1612"/>
      </w:pPr>
      <w:r>
        <w:t xml:space="preserve"> </w:t>
      </w:r>
    </w:p>
    <w:p w14:paraId="4AA96920" w14:textId="2586F151" w:rsidR="006308DE" w:rsidRDefault="006F435A" w:rsidP="006F435A">
      <w:pPr>
        <w:tabs>
          <w:tab w:val="left" w:pos="900"/>
        </w:tabs>
        <w:spacing w:after="0" w:line="268" w:lineRule="auto"/>
        <w:ind w:left="450" w:right="-1612"/>
      </w:pPr>
      <w:r>
        <w:rPr>
          <w:b/>
        </w:rPr>
        <w:t xml:space="preserve">   </w:t>
      </w:r>
      <w:r w:rsidR="006308DE" w:rsidRPr="006308DE">
        <w:rPr>
          <w:b/>
        </w:rPr>
        <w:t>ELSEIF</w:t>
      </w:r>
      <w:r w:rsidR="006308DE">
        <w:t xml:space="preserve"> IsAllowedOptionB THEN</w:t>
      </w:r>
    </w:p>
    <w:p w14:paraId="4996669C" w14:textId="4FC78BAC" w:rsidR="006308DE" w:rsidRDefault="006308DE" w:rsidP="006308DE">
      <w:pPr>
        <w:spacing w:after="0" w:line="268" w:lineRule="auto"/>
        <w:ind w:left="450" w:right="-1612"/>
      </w:pPr>
      <w:r>
        <w:t xml:space="preserve">   PathAgent_In Translate To </w:t>
      </w:r>
      <w:r w:rsidRPr="00351BEB">
        <w:t>[</w:t>
      </w:r>
      <w:r w:rsidR="003D6067" w:rsidRPr="00A955FC">
        <w:rPr>
          <w:b/>
        </w:rPr>
        <w:t>MX_To_MTClearingIdentifierGeneric</w:t>
      </w:r>
      <w:r w:rsidRPr="00351BEB">
        <w:t>]</w:t>
      </w:r>
      <w:r w:rsidR="00167D61">
        <w:t>PathAgent_Out.OptionB.</w:t>
      </w:r>
      <w:r>
        <w:t>PartyIdentifier</w:t>
      </w:r>
    </w:p>
    <w:p w14:paraId="768799B7" w14:textId="1664C21B" w:rsidR="006308DE" w:rsidRDefault="006308DE" w:rsidP="00DA0D7A">
      <w:pPr>
        <w:spacing w:after="0" w:line="268" w:lineRule="auto"/>
        <w:ind w:left="450" w:right="-1612"/>
      </w:pPr>
      <w:r>
        <w:t xml:space="preserve">     </w:t>
      </w:r>
    </w:p>
    <w:p w14:paraId="5227188F" w14:textId="2E147DAD" w:rsidR="006308DE" w:rsidRDefault="006F435A" w:rsidP="006F435A">
      <w:pPr>
        <w:tabs>
          <w:tab w:val="left" w:pos="540"/>
          <w:tab w:val="left" w:pos="810"/>
        </w:tabs>
        <w:spacing w:after="0" w:line="268" w:lineRule="auto"/>
        <w:ind w:left="450" w:right="-1612"/>
      </w:pPr>
      <w:r>
        <w:rPr>
          <w:b/>
        </w:rPr>
        <w:t xml:space="preserve">   </w:t>
      </w:r>
      <w:r w:rsidR="006308DE" w:rsidRPr="00E067CD">
        <w:rPr>
          <w:b/>
        </w:rPr>
        <w:t>ELSE</w:t>
      </w:r>
      <w:r w:rsidR="00FD02AB">
        <w:t xml:space="preserve"> </w:t>
      </w:r>
    </w:p>
    <w:p w14:paraId="38869D64" w14:textId="4CE5CFFB" w:rsidR="00FD02AB" w:rsidRPr="00135613" w:rsidRDefault="00FD02AB" w:rsidP="00FD02AB">
      <w:pPr>
        <w:spacing w:after="0" w:line="268" w:lineRule="auto"/>
        <w:ind w:right="-1612"/>
      </w:pPr>
      <w:r>
        <w:rPr>
          <w:b/>
        </w:rPr>
        <w:t xml:space="preserve">        </w:t>
      </w:r>
      <w:r w:rsidRPr="00135613">
        <w:t>/*</w:t>
      </w:r>
      <w:del w:id="2965" w:author="BOUVY Martine" w:date="2022-04-07T13:28:00Z">
        <w:r w:rsidRPr="00135613" w:rsidDel="009F45E7">
          <w:delText xml:space="preserve"> </w:delText>
        </w:r>
        <w:r w:rsidDel="009F45E7">
          <w:delText xml:space="preserve">case </w:delText>
        </w:r>
        <w:r w:rsidRPr="00135613" w:rsidDel="009F45E7">
          <w:delText>52a</w:delText>
        </w:r>
        <w:r w:rsidR="006974C1" w:rsidDel="009F45E7">
          <w:delText xml:space="preserve"> </w:delText>
        </w:r>
      </w:del>
      <w:r w:rsidR="006974C1">
        <w:t xml:space="preserve">– </w:t>
      </w:r>
      <w:r w:rsidR="00A25D35">
        <w:t>neither</w:t>
      </w:r>
      <w:r w:rsidR="006974C1">
        <w:t xml:space="preserve"> option B </w:t>
      </w:r>
      <w:r w:rsidR="00A25D35">
        <w:t>n</w:t>
      </w:r>
      <w:r w:rsidR="006974C1">
        <w:t>or C is allowed</w:t>
      </w:r>
      <w:ins w:id="2966" w:author="BOUVY Martine" w:date="2022-04-07T13:28:00Z">
        <w:r w:rsidR="009F45E7">
          <w:t>. For example 52a</w:t>
        </w:r>
      </w:ins>
      <w:r w:rsidRPr="00135613">
        <w:t xml:space="preserve"> */</w:t>
      </w:r>
    </w:p>
    <w:p w14:paraId="1F50E3D1" w14:textId="2032F81B" w:rsidR="00FD02AB" w:rsidRDefault="00FD02AB" w:rsidP="00FD02AB">
      <w:pPr>
        <w:spacing w:after="0" w:line="268" w:lineRule="auto"/>
        <w:ind w:right="-1612"/>
      </w:pPr>
      <w:r>
        <w:t xml:space="preserve">      PathAgent_In Translate To </w:t>
      </w:r>
      <w:r w:rsidRPr="00351BEB">
        <w:t>[</w:t>
      </w:r>
      <w:r w:rsidRPr="00A955FC">
        <w:rPr>
          <w:b/>
        </w:rPr>
        <w:t>MX_To_MTClearingIdentifierGeneric</w:t>
      </w:r>
      <w:r w:rsidRPr="00351BEB">
        <w:t>]</w:t>
      </w:r>
      <w:r>
        <w:t>PathAgent_Out.OptionD.PartyIdentifier</w:t>
      </w:r>
    </w:p>
    <w:p w14:paraId="7D407E45" w14:textId="77777777" w:rsidR="00FD02AB" w:rsidRDefault="00FD02AB" w:rsidP="00FD02AB">
      <w:pPr>
        <w:spacing w:after="0" w:line="268" w:lineRule="auto"/>
        <w:ind w:right="-1612"/>
      </w:pPr>
    </w:p>
    <w:p w14:paraId="2E3929DC" w14:textId="31B10C1A" w:rsidR="00FD02AB" w:rsidRDefault="00FD02AB" w:rsidP="00FD02AB">
      <w:pPr>
        <w:spacing w:after="0" w:line="268" w:lineRule="auto"/>
        <w:ind w:right="-1612"/>
      </w:pPr>
      <w:r>
        <w:t>/* Copy the MT ClearingSystemMemberID (ie National Sort Code) as such with “//” in subfield 2 Name And Address</w:t>
      </w:r>
      <w:r w:rsidR="00891086">
        <w:t xml:space="preserve"> to get a valid MT</w:t>
      </w:r>
      <w:r>
        <w:t xml:space="preserve"> */</w:t>
      </w:r>
    </w:p>
    <w:p w14:paraId="62079C16" w14:textId="77777777" w:rsidR="00FD02AB" w:rsidRDefault="00FD02AB" w:rsidP="00FD02AB">
      <w:pPr>
        <w:spacing w:after="0" w:line="268" w:lineRule="auto"/>
        <w:ind w:right="-1612"/>
      </w:pPr>
      <w:r>
        <w:t xml:space="preserve"> </w:t>
      </w:r>
    </w:p>
    <w:p w14:paraId="58FBD68D" w14:textId="77777777" w:rsidR="00FD02AB" w:rsidRDefault="00FD02AB" w:rsidP="00FD02AB">
      <w:pPr>
        <w:spacing w:after="0" w:line="268" w:lineRule="auto"/>
        <w:ind w:right="-1612"/>
      </w:pPr>
      <w:r>
        <w:t xml:space="preserve"> PathAgent_Out.OptionD.NameAndAddress[1] = PathAgent_Out.OptionD.PartyIdentifier     </w:t>
      </w:r>
    </w:p>
    <w:p w14:paraId="15E83931" w14:textId="77777777" w:rsidR="00FD02AB" w:rsidRDefault="00FD02AB" w:rsidP="00DA0D7A">
      <w:pPr>
        <w:spacing w:after="0" w:line="268" w:lineRule="auto"/>
        <w:ind w:left="450" w:right="-1612"/>
      </w:pPr>
    </w:p>
    <w:p w14:paraId="1399BF40" w14:textId="7B8EA27A" w:rsidR="00E067CD" w:rsidRDefault="00E067CD" w:rsidP="00DA0D7A">
      <w:pPr>
        <w:spacing w:after="0" w:line="268" w:lineRule="auto"/>
        <w:ind w:left="450" w:right="-1612"/>
      </w:pPr>
    </w:p>
    <w:p w14:paraId="29FC1CFB" w14:textId="709C2ACB" w:rsidR="00E067CD" w:rsidRPr="00E067CD" w:rsidRDefault="00E067CD" w:rsidP="00FD02AB">
      <w:pPr>
        <w:tabs>
          <w:tab w:val="left" w:pos="900"/>
        </w:tabs>
        <w:spacing w:after="0" w:line="268" w:lineRule="auto"/>
        <w:ind w:left="450" w:right="-1612"/>
        <w:rPr>
          <w:b/>
        </w:rPr>
      </w:pPr>
      <w:r>
        <w:t xml:space="preserve">    </w:t>
      </w:r>
      <w:r w:rsidRPr="00E067CD">
        <w:rPr>
          <w:b/>
        </w:rPr>
        <w:t>ENDIF</w:t>
      </w:r>
    </w:p>
    <w:p w14:paraId="3CDC3531" w14:textId="22AA16FC" w:rsidR="006308DE" w:rsidRDefault="0076316E" w:rsidP="00FD02AB">
      <w:pPr>
        <w:tabs>
          <w:tab w:val="left" w:pos="540"/>
          <w:tab w:val="left" w:pos="630"/>
          <w:tab w:val="left" w:pos="720"/>
        </w:tabs>
        <w:spacing w:after="0" w:line="268" w:lineRule="auto"/>
        <w:ind w:left="450" w:right="-1612"/>
      </w:pPr>
      <w:r w:rsidRPr="0076316E">
        <w:rPr>
          <w:b/>
        </w:rPr>
        <w:t xml:space="preserve">  ENDIF</w:t>
      </w:r>
      <w:r>
        <w:t xml:space="preserve"> /* </w:t>
      </w:r>
      <w:r w:rsidR="004C51E7">
        <w:t xml:space="preserve">End </w:t>
      </w:r>
      <w:r w:rsidR="00584DBF">
        <w:t>AddressLine</w:t>
      </w:r>
      <w:r>
        <w:t>[1] */</w:t>
      </w:r>
    </w:p>
    <w:p w14:paraId="1625F974" w14:textId="77777777" w:rsidR="00DA0D7A" w:rsidRDefault="00DA0D7A" w:rsidP="00DA0D7A">
      <w:pPr>
        <w:spacing w:after="0" w:line="268" w:lineRule="auto"/>
        <w:ind w:left="450" w:right="-1612"/>
        <w:rPr>
          <w:b/>
        </w:rPr>
      </w:pPr>
      <w:r>
        <w:rPr>
          <w:b/>
        </w:rPr>
        <w:t xml:space="preserve"> </w:t>
      </w:r>
    </w:p>
    <w:p w14:paraId="5429F274" w14:textId="7317158D" w:rsidR="00E513E7" w:rsidRDefault="00E513E7" w:rsidP="00E513E7">
      <w:pPr>
        <w:spacing w:after="0" w:line="268" w:lineRule="auto"/>
        <w:ind w:left="540" w:right="-1612"/>
        <w:rPr>
          <w:b/>
        </w:rPr>
      </w:pPr>
      <w:r>
        <w:rPr>
          <w:b/>
        </w:rPr>
        <w:t xml:space="preserve">/* End </w:t>
      </w:r>
      <w:r w:rsidRPr="00162766">
        <w:rPr>
          <w:b/>
        </w:rPr>
        <w:t>SubfunctionOnlyClearingSystemMemberID</w:t>
      </w:r>
      <w:r>
        <w:rPr>
          <w:b/>
        </w:rPr>
        <w:t xml:space="preserve"> */</w:t>
      </w:r>
    </w:p>
    <w:p w14:paraId="366F4A29" w14:textId="04263273" w:rsidR="0069066F" w:rsidRPr="004E4DD1" w:rsidRDefault="0069066F" w:rsidP="00135613">
      <w:pPr>
        <w:spacing w:after="0" w:line="268" w:lineRule="auto"/>
        <w:ind w:right="-1612"/>
        <w:rPr>
          <w:b/>
        </w:rPr>
      </w:pPr>
    </w:p>
    <w:p w14:paraId="16BC0212" w14:textId="77777777" w:rsidR="00135613" w:rsidRDefault="00135613" w:rsidP="00135613">
      <w:pPr>
        <w:spacing w:after="0" w:line="268" w:lineRule="auto"/>
        <w:ind w:right="-1612"/>
      </w:pPr>
    </w:p>
    <w:p w14:paraId="67BEDFEF" w14:textId="0A07613E" w:rsidR="0050384B" w:rsidRDefault="00E513E7" w:rsidP="00E513E7">
      <w:pPr>
        <w:spacing w:after="0" w:line="268" w:lineRule="auto"/>
        <w:ind w:left="450" w:right="1898" w:hanging="10"/>
        <w:rPr>
          <w:b/>
        </w:rPr>
      </w:pPr>
      <w:r w:rsidRPr="006E4193">
        <w:rPr>
          <w:b/>
        </w:rPr>
        <w:t>Sub</w:t>
      </w:r>
      <w:r>
        <w:rPr>
          <w:b/>
        </w:rPr>
        <w:t>function</w:t>
      </w:r>
      <w:r w:rsidR="00FD66F7">
        <w:rPr>
          <w:b/>
        </w:rPr>
        <w:t>OnlyAccount</w:t>
      </w:r>
    </w:p>
    <w:p w14:paraId="757FA943" w14:textId="71276802" w:rsidR="00E513E7" w:rsidRDefault="00E513E7" w:rsidP="00E513E7">
      <w:pPr>
        <w:spacing w:after="0" w:line="268" w:lineRule="auto"/>
        <w:ind w:left="450" w:right="1898" w:hanging="10"/>
        <w:rPr>
          <w:b/>
        </w:rPr>
      </w:pPr>
    </w:p>
    <w:p w14:paraId="0FCE1322" w14:textId="565B8F71" w:rsidR="00E513E7" w:rsidRDefault="00324EFB" w:rsidP="00324EFB">
      <w:pPr>
        <w:spacing w:after="0" w:line="268" w:lineRule="auto"/>
        <w:ind w:left="450" w:right="-1612" w:hanging="10"/>
      </w:pPr>
      <w:r>
        <w:rPr>
          <w:b/>
        </w:rPr>
        <w:t xml:space="preserve">IF </w:t>
      </w:r>
      <w:r w:rsidRPr="00324EFB">
        <w:rPr>
          <w:b/>
        </w:rPr>
        <w:t>IsPresent</w:t>
      </w:r>
      <w:r w:rsidR="00167D61">
        <w:t>(PathAgent_In.</w:t>
      </w:r>
      <w:r>
        <w:t>Fin</w:t>
      </w:r>
      <w:r w:rsidR="00167D61">
        <w:t>ancialInstitutionIdentification.PostalAddress.</w:t>
      </w:r>
      <w:r>
        <w:t>AddressLine[1])AND PathAgent_I</w:t>
      </w:r>
      <w:r w:rsidR="00167D61">
        <w:t>n.</w:t>
      </w:r>
      <w:r>
        <w:t>Fin</w:t>
      </w:r>
      <w:r w:rsidR="00167D61">
        <w:t>ancialInstitutionIdentification.PostalAddress.</w:t>
      </w:r>
      <w:r>
        <w:t>AddressLine[1]&lt;&gt; “NOTPROVIDED”</w:t>
      </w:r>
    </w:p>
    <w:p w14:paraId="7B586B71" w14:textId="0C0C800A" w:rsidR="00324EFB" w:rsidRDefault="00324EFB" w:rsidP="00324EFB">
      <w:pPr>
        <w:spacing w:after="0" w:line="268" w:lineRule="auto"/>
        <w:ind w:left="450" w:right="-352" w:hanging="10"/>
        <w:rPr>
          <w:b/>
        </w:rPr>
      </w:pPr>
      <w:r>
        <w:rPr>
          <w:b/>
        </w:rPr>
        <w:t xml:space="preserve">  IF </w:t>
      </w:r>
      <w:r w:rsidRPr="00324EFB">
        <w:t>IsAllowedOptionB</w:t>
      </w:r>
      <w:r>
        <w:rPr>
          <w:b/>
        </w:rPr>
        <w:t xml:space="preserve"> THEN</w:t>
      </w:r>
    </w:p>
    <w:p w14:paraId="44D2DD30" w14:textId="4FB9B700" w:rsidR="00324EFB" w:rsidRDefault="00324EFB" w:rsidP="00324EFB">
      <w:pPr>
        <w:spacing w:after="0" w:line="268" w:lineRule="auto"/>
        <w:ind w:left="450" w:right="-1612"/>
      </w:pPr>
      <w:r>
        <w:rPr>
          <w:b/>
        </w:rPr>
        <w:t xml:space="preserve">   </w:t>
      </w:r>
      <w:r>
        <w:t xml:space="preserve">PathAccount_In Translate To </w:t>
      </w:r>
      <w:r w:rsidRPr="00351BEB">
        <w:t>[</w:t>
      </w:r>
      <w:r w:rsidRPr="00351BEB">
        <w:rPr>
          <w:b/>
        </w:rPr>
        <w:t>MX_To_MTAccount</w:t>
      </w:r>
      <w:r w:rsidRPr="00351BEB">
        <w:t>]</w:t>
      </w:r>
      <w:r w:rsidR="00167D61">
        <w:t>PathAgent_Out.OptionB.</w:t>
      </w:r>
      <w:r>
        <w:t>PartyIdentifier</w:t>
      </w:r>
    </w:p>
    <w:p w14:paraId="481472D3" w14:textId="54603954" w:rsidR="00324EFB" w:rsidRDefault="00324EFB" w:rsidP="00324EFB">
      <w:pPr>
        <w:spacing w:after="0" w:line="268" w:lineRule="auto"/>
        <w:ind w:left="450" w:right="-1612"/>
      </w:pPr>
      <w:r>
        <w:t xml:space="preserve">      </w:t>
      </w:r>
    </w:p>
    <w:p w14:paraId="0A84388A" w14:textId="27BD15B4" w:rsidR="00324EFB" w:rsidRDefault="00167D61" w:rsidP="00324EFB">
      <w:pPr>
        <w:spacing w:after="0" w:line="268" w:lineRule="auto"/>
        <w:ind w:left="450" w:right="-1612"/>
      </w:pPr>
      <w:r>
        <w:lastRenderedPageBreak/>
        <w:t xml:space="preserve">   PathAgent_Out.OptionB.Location = PathAgent_In.</w:t>
      </w:r>
      <w:r w:rsidR="00324EFB">
        <w:t>Finan</w:t>
      </w:r>
      <w:r>
        <w:t>cialInstitutionIdentification.PostalAddress.</w:t>
      </w:r>
      <w:r w:rsidR="00324EFB">
        <w:t xml:space="preserve">AddressLine[1]      </w:t>
      </w:r>
    </w:p>
    <w:p w14:paraId="5698AE89" w14:textId="117B1DBE" w:rsidR="00324EFB" w:rsidRDefault="00324EFB" w:rsidP="00324EFB">
      <w:pPr>
        <w:spacing w:after="0" w:line="268" w:lineRule="auto"/>
        <w:ind w:left="450" w:right="-352" w:hanging="10"/>
        <w:rPr>
          <w:b/>
        </w:rPr>
      </w:pPr>
    </w:p>
    <w:p w14:paraId="6756AE5A" w14:textId="19E2D1E2" w:rsidR="004D399F" w:rsidRDefault="00324EFB" w:rsidP="00324EFB">
      <w:pPr>
        <w:spacing w:after="0" w:line="268" w:lineRule="auto"/>
        <w:ind w:left="450" w:right="-352" w:hanging="10"/>
      </w:pPr>
      <w:r>
        <w:rPr>
          <w:b/>
        </w:rPr>
        <w:t xml:space="preserve">  </w:t>
      </w:r>
      <w:r w:rsidR="004D399F">
        <w:rPr>
          <w:b/>
        </w:rPr>
        <w:t xml:space="preserve">ELSE </w:t>
      </w:r>
      <w:r w:rsidR="004D399F" w:rsidRPr="004D399F">
        <w:t>T20197</w:t>
      </w:r>
    </w:p>
    <w:p w14:paraId="2D9A8ED7" w14:textId="413C60EF" w:rsidR="004D399F" w:rsidRDefault="004D399F" w:rsidP="00324EFB">
      <w:pPr>
        <w:spacing w:after="0" w:line="268" w:lineRule="auto"/>
        <w:ind w:left="450" w:right="-352" w:hanging="10"/>
      </w:pPr>
    </w:p>
    <w:p w14:paraId="2BCD5B1B" w14:textId="65026B99" w:rsidR="004D399F" w:rsidRDefault="004D399F" w:rsidP="00324EFB">
      <w:pPr>
        <w:spacing w:after="0" w:line="268" w:lineRule="auto"/>
        <w:ind w:left="450" w:right="-352" w:hanging="10"/>
        <w:rPr>
          <w:b/>
        </w:rPr>
      </w:pPr>
      <w:r>
        <w:t xml:space="preserve">  </w:t>
      </w:r>
      <w:r w:rsidRPr="004D399F">
        <w:rPr>
          <w:b/>
        </w:rPr>
        <w:t>ENDIF</w:t>
      </w:r>
    </w:p>
    <w:p w14:paraId="28E6A6A6" w14:textId="77777777" w:rsidR="004D399F" w:rsidRPr="004D399F" w:rsidRDefault="004D399F" w:rsidP="00324EFB">
      <w:pPr>
        <w:spacing w:after="0" w:line="268" w:lineRule="auto"/>
        <w:ind w:left="450" w:right="-352" w:hanging="10"/>
        <w:rPr>
          <w:b/>
        </w:rPr>
      </w:pPr>
    </w:p>
    <w:p w14:paraId="1C36CA01" w14:textId="57C568A1" w:rsidR="004D399F" w:rsidRDefault="004D399F" w:rsidP="00324EFB">
      <w:pPr>
        <w:spacing w:after="0" w:line="268" w:lineRule="auto"/>
        <w:ind w:left="450" w:right="-352" w:hanging="10"/>
      </w:pPr>
    </w:p>
    <w:p w14:paraId="4B4BC570" w14:textId="4A4F0DAC" w:rsidR="004D399F" w:rsidRPr="004D399F" w:rsidRDefault="004D399F" w:rsidP="00324EFB">
      <w:pPr>
        <w:spacing w:after="0" w:line="268" w:lineRule="auto"/>
        <w:ind w:left="450" w:right="-352" w:hanging="10"/>
        <w:rPr>
          <w:b/>
        </w:rPr>
      </w:pPr>
      <w:r w:rsidRPr="004D399F">
        <w:rPr>
          <w:b/>
        </w:rPr>
        <w:t>ELSE</w:t>
      </w:r>
    </w:p>
    <w:p w14:paraId="5F6A8925" w14:textId="45810C99" w:rsidR="004D399F" w:rsidRDefault="004D399F" w:rsidP="004D399F">
      <w:pPr>
        <w:spacing w:after="0" w:line="268" w:lineRule="auto"/>
        <w:ind w:left="450" w:right="-352" w:hanging="10"/>
        <w:rPr>
          <w:b/>
        </w:rPr>
      </w:pPr>
      <w:r>
        <w:t xml:space="preserve">  </w:t>
      </w:r>
      <w:r>
        <w:rPr>
          <w:b/>
        </w:rPr>
        <w:t xml:space="preserve">  IF </w:t>
      </w:r>
      <w:r w:rsidRPr="00324EFB">
        <w:t>IsAllowedOp</w:t>
      </w:r>
      <w:r>
        <w:t>tionC</w:t>
      </w:r>
      <w:r>
        <w:rPr>
          <w:b/>
        </w:rPr>
        <w:t xml:space="preserve"> THEN</w:t>
      </w:r>
    </w:p>
    <w:p w14:paraId="151C2D95" w14:textId="75A36EE8" w:rsidR="004D399F" w:rsidRDefault="004D399F" w:rsidP="004D399F">
      <w:pPr>
        <w:spacing w:after="0" w:line="268" w:lineRule="auto"/>
        <w:ind w:left="450" w:right="-1612"/>
      </w:pPr>
      <w:r>
        <w:rPr>
          <w:b/>
        </w:rPr>
        <w:t xml:space="preserve">   </w:t>
      </w:r>
      <w:r>
        <w:t xml:space="preserve">PathAccount_In Translate To </w:t>
      </w:r>
      <w:r w:rsidRPr="00351BEB">
        <w:t>[</w:t>
      </w:r>
      <w:r w:rsidRPr="00351BEB">
        <w:rPr>
          <w:b/>
        </w:rPr>
        <w:t>MX_To_MTAccount</w:t>
      </w:r>
      <w:r w:rsidRPr="00351BEB">
        <w:t>]</w:t>
      </w:r>
      <w:r w:rsidR="00167D61">
        <w:t>PathAgent_Out.OptionC.</w:t>
      </w:r>
      <w:r>
        <w:t>PartyIdentifier</w:t>
      </w:r>
    </w:p>
    <w:p w14:paraId="55CC49D0" w14:textId="6CA3517F" w:rsidR="004D399F" w:rsidRDefault="004D399F" w:rsidP="00324EFB">
      <w:pPr>
        <w:spacing w:after="0" w:line="268" w:lineRule="auto"/>
        <w:ind w:left="450" w:right="-352" w:hanging="10"/>
      </w:pPr>
    </w:p>
    <w:p w14:paraId="736C17EA" w14:textId="281D28B1" w:rsidR="002B1E13" w:rsidRDefault="002B1E13" w:rsidP="002B1E13">
      <w:pPr>
        <w:spacing w:after="0" w:line="268" w:lineRule="auto"/>
        <w:ind w:left="450" w:right="-352" w:hanging="10"/>
        <w:rPr>
          <w:b/>
        </w:rPr>
      </w:pPr>
      <w:r w:rsidRPr="002B1E13">
        <w:rPr>
          <w:b/>
        </w:rPr>
        <w:t xml:space="preserve">    ELSEIF</w:t>
      </w:r>
      <w:r>
        <w:t xml:space="preserve"> </w:t>
      </w:r>
      <w:r w:rsidRPr="00324EFB">
        <w:t>IsAllowedOp</w:t>
      </w:r>
      <w:r>
        <w:t>tionB</w:t>
      </w:r>
      <w:r>
        <w:rPr>
          <w:b/>
        </w:rPr>
        <w:t xml:space="preserve"> THEN</w:t>
      </w:r>
    </w:p>
    <w:p w14:paraId="14DE6672" w14:textId="03DF1EFA" w:rsidR="002B1E13" w:rsidRDefault="002B1E13" w:rsidP="002B1E13">
      <w:pPr>
        <w:spacing w:after="0" w:line="268" w:lineRule="auto"/>
        <w:ind w:left="450" w:right="-1612"/>
      </w:pPr>
      <w:r>
        <w:rPr>
          <w:b/>
        </w:rPr>
        <w:t xml:space="preserve">   </w:t>
      </w:r>
      <w:r>
        <w:t xml:space="preserve">PathAccount_In Translate To </w:t>
      </w:r>
      <w:r w:rsidRPr="00351BEB">
        <w:t>[</w:t>
      </w:r>
      <w:r w:rsidRPr="00351BEB">
        <w:rPr>
          <w:b/>
        </w:rPr>
        <w:t>MX_To_MTAccount</w:t>
      </w:r>
      <w:r w:rsidRPr="00351BEB">
        <w:t>]</w:t>
      </w:r>
      <w:r w:rsidR="00167D61">
        <w:t>PathAgent_Out.OptionB.</w:t>
      </w:r>
      <w:r>
        <w:t>PartyIdentifier</w:t>
      </w:r>
    </w:p>
    <w:p w14:paraId="7694FBC8" w14:textId="77777777" w:rsidR="004D399F" w:rsidRDefault="004D399F" w:rsidP="004D399F">
      <w:pPr>
        <w:spacing w:after="0" w:line="268" w:lineRule="auto"/>
        <w:ind w:left="450" w:right="-352" w:hanging="10"/>
        <w:rPr>
          <w:b/>
        </w:rPr>
      </w:pPr>
      <w:r>
        <w:t xml:space="preserve">     </w:t>
      </w:r>
    </w:p>
    <w:p w14:paraId="4C8C18F3" w14:textId="4EEF2479" w:rsidR="004D399F" w:rsidRDefault="004D399F" w:rsidP="004D399F">
      <w:pPr>
        <w:tabs>
          <w:tab w:val="left" w:pos="810"/>
          <w:tab w:val="left" w:pos="990"/>
        </w:tabs>
        <w:spacing w:after="0" w:line="268" w:lineRule="auto"/>
        <w:ind w:left="450" w:right="-352" w:hanging="10"/>
      </w:pPr>
      <w:r>
        <w:rPr>
          <w:b/>
        </w:rPr>
        <w:t xml:space="preserve">    ELSE </w:t>
      </w:r>
      <w:r w:rsidRPr="004D399F">
        <w:t>T20197</w:t>
      </w:r>
    </w:p>
    <w:p w14:paraId="35A5EE55" w14:textId="77777777" w:rsidR="004D399F" w:rsidRDefault="004D399F" w:rsidP="004D399F">
      <w:pPr>
        <w:spacing w:after="0" w:line="268" w:lineRule="auto"/>
        <w:ind w:left="450" w:right="-352" w:hanging="10"/>
      </w:pPr>
    </w:p>
    <w:p w14:paraId="39B4F45E" w14:textId="0E22293F" w:rsidR="004D399F" w:rsidRDefault="004D399F" w:rsidP="004D399F">
      <w:pPr>
        <w:spacing w:after="0" w:line="268" w:lineRule="auto"/>
        <w:ind w:left="450" w:right="-352" w:hanging="10"/>
        <w:rPr>
          <w:b/>
        </w:rPr>
      </w:pPr>
      <w:r>
        <w:t xml:space="preserve">    </w:t>
      </w:r>
      <w:r w:rsidRPr="004D399F">
        <w:rPr>
          <w:b/>
        </w:rPr>
        <w:t>ENDIF</w:t>
      </w:r>
    </w:p>
    <w:p w14:paraId="4F951E57" w14:textId="76556F4C" w:rsidR="004D399F" w:rsidRDefault="004D399F" w:rsidP="004D399F">
      <w:pPr>
        <w:spacing w:after="0" w:line="268" w:lineRule="auto"/>
        <w:ind w:left="450" w:right="-352" w:hanging="10"/>
        <w:rPr>
          <w:b/>
        </w:rPr>
      </w:pPr>
      <w:r>
        <w:rPr>
          <w:b/>
        </w:rPr>
        <w:t xml:space="preserve"> ENDIF</w:t>
      </w:r>
    </w:p>
    <w:p w14:paraId="445F9408" w14:textId="1092EE80" w:rsidR="004D399F" w:rsidRPr="004D399F" w:rsidRDefault="004D399F" w:rsidP="00324EFB">
      <w:pPr>
        <w:spacing w:after="0" w:line="268" w:lineRule="auto"/>
        <w:ind w:left="450" w:right="-352" w:hanging="10"/>
      </w:pPr>
    </w:p>
    <w:p w14:paraId="46380839" w14:textId="445EACFC" w:rsidR="00324EFB" w:rsidRDefault="004D399F" w:rsidP="00324EFB">
      <w:pPr>
        <w:spacing w:after="0" w:line="268" w:lineRule="auto"/>
        <w:ind w:left="450" w:right="-352" w:hanging="10"/>
      </w:pPr>
      <w:r>
        <w:rPr>
          <w:b/>
        </w:rPr>
        <w:t xml:space="preserve">    </w:t>
      </w:r>
      <w:r w:rsidR="00324EFB">
        <w:rPr>
          <w:b/>
        </w:rPr>
        <w:t xml:space="preserve">    </w:t>
      </w:r>
    </w:p>
    <w:p w14:paraId="0328A944" w14:textId="765308B1" w:rsidR="00324EFB" w:rsidRPr="00324EFB" w:rsidRDefault="00324EFB" w:rsidP="00324EFB">
      <w:pPr>
        <w:spacing w:after="0" w:line="268" w:lineRule="auto"/>
        <w:ind w:left="450" w:right="-352" w:hanging="10"/>
      </w:pPr>
      <w:r>
        <w:t xml:space="preserve">     </w:t>
      </w:r>
    </w:p>
    <w:p w14:paraId="720AFB79" w14:textId="65741FB9" w:rsidR="000661C3" w:rsidRDefault="000661C3" w:rsidP="000661C3">
      <w:pPr>
        <w:spacing w:after="0" w:line="268" w:lineRule="auto"/>
        <w:ind w:left="450" w:right="-1612"/>
        <w:rPr>
          <w:b/>
        </w:rPr>
      </w:pPr>
      <w:r>
        <w:rPr>
          <w:b/>
        </w:rPr>
        <w:t>SubfunctionNameAndAddress</w:t>
      </w:r>
    </w:p>
    <w:p w14:paraId="32F1FBF6" w14:textId="7FFDC651" w:rsidR="00326C37" w:rsidRDefault="00326C37" w:rsidP="000661C3">
      <w:pPr>
        <w:spacing w:after="0" w:line="268" w:lineRule="auto"/>
        <w:ind w:left="450" w:right="-1612"/>
        <w:rPr>
          <w:b/>
        </w:rPr>
      </w:pPr>
    </w:p>
    <w:p w14:paraId="45AE04D1" w14:textId="2C297C71" w:rsidR="00326C37" w:rsidRPr="00326C37" w:rsidRDefault="00326C37" w:rsidP="000661C3">
      <w:pPr>
        <w:spacing w:after="0" w:line="268" w:lineRule="auto"/>
        <w:ind w:left="450" w:right="-1612"/>
      </w:pPr>
      <w:r w:rsidRPr="00326C37">
        <w:t>/* O</w:t>
      </w:r>
      <w:r>
        <w:t xml:space="preserve">rder in the IF THEN ELSE statement is important as </w:t>
      </w:r>
      <w:r w:rsidR="00C80D5E">
        <w:t xml:space="preserve">it </w:t>
      </w:r>
      <w:r>
        <w:t>define</w:t>
      </w:r>
      <w:r w:rsidR="00C80D5E">
        <w:t>s</w:t>
      </w:r>
      <w:r>
        <w:t xml:space="preserve"> the translation priorities */</w:t>
      </w:r>
    </w:p>
    <w:p w14:paraId="59C84172" w14:textId="77777777" w:rsidR="000661C3" w:rsidRDefault="000661C3" w:rsidP="00E513E7">
      <w:pPr>
        <w:spacing w:after="0" w:line="268" w:lineRule="auto"/>
        <w:ind w:left="450" w:right="1898" w:hanging="10"/>
        <w:rPr>
          <w:b/>
        </w:rPr>
      </w:pPr>
    </w:p>
    <w:p w14:paraId="05D76A0D" w14:textId="1B9C3F11" w:rsidR="000661C3" w:rsidRPr="00D152A8" w:rsidRDefault="00D152A8" w:rsidP="00D152A8">
      <w:pPr>
        <w:spacing w:after="0" w:line="268" w:lineRule="auto"/>
        <w:ind w:left="450" w:right="-532" w:hanging="10"/>
      </w:pPr>
      <w:r w:rsidRPr="00D152A8">
        <w:rPr>
          <w:b/>
        </w:rPr>
        <w:t>IF IsPresent</w:t>
      </w:r>
      <w:r>
        <w:t>(PathAgent_In.FinancialInstitutionIdentification.PostalAddress.AddressLine</w:t>
      </w:r>
      <w:r w:rsidR="000661C3" w:rsidRPr="00D152A8">
        <w:t>) THEN</w:t>
      </w:r>
    </w:p>
    <w:p w14:paraId="340C372F" w14:textId="17180A2A" w:rsidR="000661C3" w:rsidRDefault="00D152A8" w:rsidP="00D152A8">
      <w:pPr>
        <w:spacing w:after="0" w:line="268" w:lineRule="auto"/>
        <w:ind w:left="450" w:right="-982" w:hanging="10"/>
      </w:pPr>
      <w:r>
        <w:t xml:space="preserve">       PathAgent_In</w:t>
      </w:r>
      <w:r w:rsidR="000661C3" w:rsidRPr="00D152A8">
        <w:t xml:space="preserve"> Translate</w:t>
      </w:r>
      <w:r>
        <w:t xml:space="preserve"> </w:t>
      </w:r>
      <w:r w:rsidR="000661C3" w:rsidRPr="00D152A8">
        <w:t>To [</w:t>
      </w:r>
      <w:r w:rsidR="000661C3" w:rsidRPr="00D152A8">
        <w:rPr>
          <w:b/>
        </w:rPr>
        <w:t>MX_To_MTFinancialInstitutionNameAndUnstructuredAddress</w:t>
      </w:r>
      <w:r>
        <w:t>] PathAgent_Out.OptionD.NameAndAddress</w:t>
      </w:r>
    </w:p>
    <w:p w14:paraId="104AABC0" w14:textId="77777777" w:rsidR="00264DF4" w:rsidRPr="00D152A8" w:rsidRDefault="00264DF4" w:rsidP="00D152A8">
      <w:pPr>
        <w:spacing w:after="0" w:line="268" w:lineRule="auto"/>
        <w:ind w:left="450" w:right="-982" w:hanging="10"/>
      </w:pPr>
    </w:p>
    <w:p w14:paraId="213AB4B6" w14:textId="1D94A111" w:rsidR="00264DF4" w:rsidRDefault="000661C3" w:rsidP="00D152A8">
      <w:pPr>
        <w:spacing w:after="0" w:line="268" w:lineRule="auto"/>
        <w:ind w:left="450" w:right="-532" w:hanging="10"/>
      </w:pPr>
      <w:r w:rsidRPr="00264DF4">
        <w:rPr>
          <w:b/>
        </w:rPr>
        <w:t>ELSEIF</w:t>
      </w:r>
      <w:r w:rsidRPr="00D152A8">
        <w:t xml:space="preserve"> </w:t>
      </w:r>
    </w:p>
    <w:p w14:paraId="69F3C7E3" w14:textId="77777777" w:rsidR="00264DF4" w:rsidRDefault="00264DF4" w:rsidP="00D152A8">
      <w:pPr>
        <w:spacing w:after="0" w:line="268" w:lineRule="auto"/>
        <w:ind w:left="450" w:right="-532" w:hanging="10"/>
      </w:pPr>
    </w:p>
    <w:p w14:paraId="685F1F2F" w14:textId="1E585CC1" w:rsidR="00264DF4" w:rsidRDefault="00264DF4" w:rsidP="00264DF4">
      <w:pPr>
        <w:spacing w:after="0" w:line="268" w:lineRule="auto"/>
        <w:ind w:left="450" w:right="-532" w:hanging="10"/>
      </w:pPr>
      <w:r w:rsidRPr="00D152A8">
        <w:rPr>
          <w:b/>
        </w:rPr>
        <w:t>IsPresent</w:t>
      </w:r>
      <w:r>
        <w:t>(PathAgent_In.FinancialInstitutionIdentification.PostalAddress.CountryCode</w:t>
      </w:r>
      <w:r w:rsidRPr="00D152A8">
        <w:t xml:space="preserve">) </w:t>
      </w:r>
      <w:r>
        <w:t>THEN</w:t>
      </w:r>
    </w:p>
    <w:p w14:paraId="511D7E0C" w14:textId="59FC0F0E" w:rsidR="000661C3" w:rsidRDefault="00264DF4" w:rsidP="00D152A8">
      <w:pPr>
        <w:spacing w:after="0" w:line="268" w:lineRule="auto"/>
        <w:ind w:left="450" w:right="-532" w:hanging="10"/>
      </w:pPr>
      <w:r>
        <w:t xml:space="preserve">        PathAgent_In</w:t>
      </w:r>
      <w:r w:rsidR="000661C3" w:rsidRPr="00D152A8">
        <w:t xml:space="preserve"> Translate</w:t>
      </w:r>
      <w:r>
        <w:t xml:space="preserve"> </w:t>
      </w:r>
      <w:r w:rsidR="000661C3" w:rsidRPr="00D152A8">
        <w:t>To [</w:t>
      </w:r>
      <w:r w:rsidR="000661C3" w:rsidRPr="00264DF4">
        <w:rPr>
          <w:b/>
        </w:rPr>
        <w:t>MX_To_MTFinancialInstitutionNameAndStructuredAddress</w:t>
      </w:r>
      <w:r>
        <w:t>]</w:t>
      </w:r>
      <w:r w:rsidRPr="00264DF4">
        <w:t xml:space="preserve"> </w:t>
      </w:r>
      <w:r>
        <w:t>PathAgent_Out.OptionD.NameAndAddress</w:t>
      </w:r>
    </w:p>
    <w:p w14:paraId="35DA785C" w14:textId="77777777" w:rsidR="00264DF4" w:rsidRPr="00D152A8" w:rsidRDefault="00264DF4" w:rsidP="00D152A8">
      <w:pPr>
        <w:spacing w:after="0" w:line="268" w:lineRule="auto"/>
        <w:ind w:left="450" w:right="-532" w:hanging="10"/>
      </w:pPr>
    </w:p>
    <w:p w14:paraId="483943B4" w14:textId="3DBC2AD9" w:rsidR="00264DF4" w:rsidRPr="00264DF4" w:rsidRDefault="000661C3" w:rsidP="00D152A8">
      <w:pPr>
        <w:spacing w:after="0" w:line="268" w:lineRule="auto"/>
        <w:ind w:left="450" w:right="-532" w:hanging="10"/>
        <w:rPr>
          <w:b/>
        </w:rPr>
      </w:pPr>
      <w:r w:rsidRPr="00264DF4">
        <w:rPr>
          <w:b/>
        </w:rPr>
        <w:t xml:space="preserve">ELSEIF </w:t>
      </w:r>
    </w:p>
    <w:p w14:paraId="76C492F5" w14:textId="6B1E2D83" w:rsidR="00264DF4" w:rsidRDefault="00264DF4" w:rsidP="00D152A8">
      <w:pPr>
        <w:spacing w:after="0" w:line="268" w:lineRule="auto"/>
        <w:ind w:left="450" w:right="-532" w:hanging="10"/>
      </w:pPr>
    </w:p>
    <w:p w14:paraId="7FC4D7F2" w14:textId="69B3740B" w:rsidR="00780C9B" w:rsidRDefault="00780C9B" w:rsidP="00D152A8">
      <w:pPr>
        <w:spacing w:after="0" w:line="268" w:lineRule="auto"/>
        <w:ind w:left="450" w:right="-532" w:hanging="10"/>
      </w:pPr>
      <w:r>
        <w:t>/* It is important that the cases where Name is “NOTPROVIDED” are treated above</w:t>
      </w:r>
      <w:r w:rsidR="00246082">
        <w:t xml:space="preserve"> in that order</w:t>
      </w:r>
      <w:r>
        <w:t xml:space="preserve"> as they are potential cases eligible for translation to option B or C, “NOTPROVIDED” being a dummy value used in MT to MX to meet cross border rule where either BIC or Name and Address must be present – Domestic payments being an exception in the CBPR+</w:t>
      </w:r>
      <w:r w:rsidR="00BC48CB">
        <w:t xml:space="preserve"> pay</w:t>
      </w:r>
      <w:r>
        <w:t>ments, the same rule will apply ie</w:t>
      </w:r>
      <w:r w:rsidR="00BC48CB">
        <w:t>.,</w:t>
      </w:r>
      <w:r>
        <w:t xml:space="preserve"> to use NOTPROVIDED as default for Name And Address */</w:t>
      </w:r>
    </w:p>
    <w:p w14:paraId="68E5B30C" w14:textId="77777777" w:rsidR="00780C9B" w:rsidRDefault="00780C9B" w:rsidP="00D152A8">
      <w:pPr>
        <w:spacing w:after="0" w:line="268" w:lineRule="auto"/>
        <w:ind w:left="450" w:right="-532" w:hanging="10"/>
      </w:pPr>
    </w:p>
    <w:p w14:paraId="73798526" w14:textId="4C141DDA" w:rsidR="000661C3" w:rsidRPr="00D152A8" w:rsidRDefault="00C3053A" w:rsidP="00D152A8">
      <w:pPr>
        <w:spacing w:after="0" w:line="268" w:lineRule="auto"/>
        <w:ind w:left="450" w:right="-532" w:hanging="10"/>
      </w:pPr>
      <w:r w:rsidRPr="00C3053A">
        <w:rPr>
          <w:b/>
        </w:rPr>
        <w:t>IsPresent</w:t>
      </w:r>
      <w:r>
        <w:t>(PathAgent_In.FinancialInstitutionIdentification.</w:t>
      </w:r>
      <w:r w:rsidR="000661C3" w:rsidRPr="00D152A8">
        <w:t>Name</w:t>
      </w:r>
      <w:r>
        <w:t>)</w:t>
      </w:r>
      <w:r w:rsidR="000661C3" w:rsidRPr="00D152A8">
        <w:t xml:space="preserve"> THEN</w:t>
      </w:r>
    </w:p>
    <w:p w14:paraId="17F5E723" w14:textId="2FE1CA02" w:rsidR="000661C3" w:rsidRDefault="00C3053A" w:rsidP="00C3053A">
      <w:pPr>
        <w:spacing w:after="0" w:line="268" w:lineRule="auto"/>
        <w:ind w:left="450" w:right="-1162" w:hanging="10"/>
      </w:pPr>
      <w:r>
        <w:t xml:space="preserve">        PathAgent_In</w:t>
      </w:r>
      <w:r w:rsidR="000661C3" w:rsidRPr="00D152A8">
        <w:t xml:space="preserve"> Translate</w:t>
      </w:r>
      <w:r>
        <w:t xml:space="preserve"> </w:t>
      </w:r>
      <w:r w:rsidR="000661C3" w:rsidRPr="00D152A8">
        <w:t>To [</w:t>
      </w:r>
      <w:r w:rsidR="000661C3" w:rsidRPr="00C3053A">
        <w:rPr>
          <w:b/>
        </w:rPr>
        <w:t>MX_To_MTFinancialInstitutionNameAndUnstructuredAddress</w:t>
      </w:r>
      <w:r>
        <w:t>]</w:t>
      </w:r>
      <w:r w:rsidRPr="00C3053A">
        <w:t xml:space="preserve"> </w:t>
      </w:r>
      <w:r>
        <w:t>PathAgent_Out.OptionD.NameAndAddress</w:t>
      </w:r>
    </w:p>
    <w:p w14:paraId="040F6BDF" w14:textId="77777777" w:rsidR="00C3053A" w:rsidRDefault="00C3053A" w:rsidP="00C3053A">
      <w:pPr>
        <w:spacing w:after="0" w:line="268" w:lineRule="auto"/>
        <w:ind w:left="450" w:right="-1162" w:hanging="10"/>
      </w:pPr>
    </w:p>
    <w:p w14:paraId="0B5D5DF5" w14:textId="72DDAAB1" w:rsidR="00C3053A" w:rsidRDefault="00C3053A" w:rsidP="00C3053A">
      <w:pPr>
        <w:spacing w:after="0" w:line="268" w:lineRule="auto"/>
        <w:ind w:left="450" w:right="-1162" w:hanging="10"/>
      </w:pPr>
      <w:r>
        <w:t>/* Name alone should not occur in CBPR+ UG. Case covered for smooth translation */</w:t>
      </w:r>
    </w:p>
    <w:p w14:paraId="3CEA33F9" w14:textId="77777777" w:rsidR="00C3053A" w:rsidRPr="00D152A8" w:rsidRDefault="00C3053A" w:rsidP="00C3053A">
      <w:pPr>
        <w:spacing w:after="0" w:line="268" w:lineRule="auto"/>
        <w:ind w:left="450" w:right="-1162" w:hanging="10"/>
      </w:pPr>
    </w:p>
    <w:p w14:paraId="4FB0E595" w14:textId="49E4A7B0" w:rsidR="000661C3" w:rsidRDefault="000661C3" w:rsidP="00D152A8">
      <w:pPr>
        <w:spacing w:after="0" w:line="268" w:lineRule="auto"/>
        <w:ind w:left="450" w:right="-532" w:hanging="10"/>
      </w:pPr>
      <w:r w:rsidRPr="00C3053A">
        <w:rPr>
          <w:b/>
        </w:rPr>
        <w:t>ELSE</w:t>
      </w:r>
      <w:r w:rsidRPr="00D152A8">
        <w:t xml:space="preserve"> Copy "</w:t>
      </w:r>
      <w:r w:rsidR="00C3053A">
        <w:t>NOTPROVIDED" to PathAgent_Out.OptionD.NameAndAddress</w:t>
      </w:r>
    </w:p>
    <w:p w14:paraId="6401EA2B" w14:textId="66CBC124" w:rsidR="00C3053A" w:rsidRDefault="00C3053A" w:rsidP="00D152A8">
      <w:pPr>
        <w:spacing w:after="0" w:line="268" w:lineRule="auto"/>
        <w:ind w:left="450" w:right="-532" w:hanging="10"/>
      </w:pPr>
    </w:p>
    <w:p w14:paraId="42E05D86" w14:textId="3FDFC7C2" w:rsidR="00C3053A" w:rsidRDefault="00C3053A" w:rsidP="00C3053A">
      <w:pPr>
        <w:spacing w:after="0" w:line="268" w:lineRule="auto"/>
        <w:ind w:left="450" w:right="-1162" w:hanging="10"/>
      </w:pPr>
      <w:r>
        <w:t>/* Case covered for smooth translation. It should not occur if CBPR+ UG rules are applied */</w:t>
      </w:r>
    </w:p>
    <w:p w14:paraId="31BD5EFE" w14:textId="77777777" w:rsidR="00C3053A" w:rsidRDefault="00C3053A" w:rsidP="00D152A8">
      <w:pPr>
        <w:spacing w:after="0" w:line="268" w:lineRule="auto"/>
        <w:ind w:left="450" w:right="-532" w:hanging="10"/>
      </w:pPr>
    </w:p>
    <w:p w14:paraId="70931943" w14:textId="77777777" w:rsidR="00C3053A" w:rsidRPr="00D152A8" w:rsidRDefault="00C3053A" w:rsidP="00D152A8">
      <w:pPr>
        <w:spacing w:after="0" w:line="268" w:lineRule="auto"/>
        <w:ind w:left="450" w:right="-532" w:hanging="10"/>
      </w:pPr>
    </w:p>
    <w:p w14:paraId="506463FD" w14:textId="534AF88D" w:rsidR="000661C3" w:rsidRDefault="000661C3" w:rsidP="00D152A8">
      <w:pPr>
        <w:spacing w:after="0" w:line="268" w:lineRule="auto"/>
        <w:ind w:left="450" w:right="-532" w:hanging="10"/>
        <w:rPr>
          <w:b/>
        </w:rPr>
      </w:pPr>
      <w:r w:rsidRPr="00C3053A">
        <w:rPr>
          <w:b/>
        </w:rPr>
        <w:t>ENDIF</w:t>
      </w:r>
    </w:p>
    <w:p w14:paraId="7E2E1754" w14:textId="59293745" w:rsidR="00DA169D" w:rsidRDefault="00DA169D" w:rsidP="00D152A8">
      <w:pPr>
        <w:spacing w:after="0" w:line="268" w:lineRule="auto"/>
        <w:ind w:left="450" w:right="-532" w:hanging="10"/>
        <w:rPr>
          <w:b/>
        </w:rPr>
      </w:pPr>
    </w:p>
    <w:p w14:paraId="1D3A2C35" w14:textId="737557CD" w:rsidR="00DA169D" w:rsidRPr="00DA169D" w:rsidRDefault="00DA169D" w:rsidP="00D152A8">
      <w:pPr>
        <w:spacing w:after="0" w:line="268" w:lineRule="auto"/>
        <w:ind w:left="450" w:right="-532" w:hanging="10"/>
      </w:pPr>
      <w:r w:rsidRPr="00DA169D">
        <w:t xml:space="preserve">     /* Fill in the PartyIdentifier subfield */</w:t>
      </w:r>
    </w:p>
    <w:p w14:paraId="365CB91A" w14:textId="77777777" w:rsidR="000661C3" w:rsidRPr="00DA169D" w:rsidRDefault="000661C3" w:rsidP="00D152A8">
      <w:pPr>
        <w:spacing w:after="0" w:line="268" w:lineRule="auto"/>
        <w:ind w:left="450" w:right="-532" w:hanging="10"/>
      </w:pPr>
    </w:p>
    <w:p w14:paraId="1E35EC45" w14:textId="2F178DC8" w:rsidR="000661C3" w:rsidRDefault="00DA169D" w:rsidP="00D152A8">
      <w:pPr>
        <w:spacing w:after="0" w:line="268" w:lineRule="auto"/>
        <w:ind w:left="450" w:right="-532" w:hanging="10"/>
      </w:pPr>
      <w:r w:rsidRPr="00DA169D">
        <w:rPr>
          <w:b/>
        </w:rPr>
        <w:t>IF IsPresent</w:t>
      </w:r>
      <w:r>
        <w:t>(PathAgent_In.FinancialInstitutionIdentification.</w:t>
      </w:r>
      <w:r w:rsidR="000661C3" w:rsidRPr="00D152A8">
        <w:t>ClearingSystemMemberIdentification) THEN</w:t>
      </w:r>
      <w:r>
        <w:t xml:space="preserve"> </w:t>
      </w:r>
    </w:p>
    <w:p w14:paraId="3DFEC520" w14:textId="3E6FF387" w:rsidR="00DA169D" w:rsidRDefault="00DA169D" w:rsidP="00D152A8">
      <w:pPr>
        <w:spacing w:after="0" w:line="268" w:lineRule="auto"/>
        <w:ind w:left="450" w:right="-532" w:hanging="10"/>
      </w:pPr>
    </w:p>
    <w:p w14:paraId="67DE665F" w14:textId="264A1F19" w:rsidR="00DA169D" w:rsidRDefault="00DA169D" w:rsidP="00D152A8">
      <w:pPr>
        <w:spacing w:after="0" w:line="268" w:lineRule="auto"/>
        <w:ind w:left="450" w:right="-532" w:hanging="10"/>
      </w:pPr>
      <w:r w:rsidRPr="00DA169D">
        <w:rPr>
          <w:b/>
        </w:rPr>
        <w:t xml:space="preserve">       IF</w:t>
      </w:r>
      <w:r>
        <w:t xml:space="preserve"> IsAllowedClearingChannel</w:t>
      </w:r>
      <w:ins w:id="2967" w:author="BOUVY Martine [2]" w:date="2021-08-11T09:18:00Z">
        <w:r w:rsidR="00901218">
          <w:t xml:space="preserve"> AND PathClearingChannel = “RTGS” </w:t>
        </w:r>
      </w:ins>
      <w:r>
        <w:t xml:space="preserve"> THEN </w:t>
      </w:r>
    </w:p>
    <w:p w14:paraId="7F2037AD" w14:textId="77777777" w:rsidR="00DA169D" w:rsidRPr="00D152A8" w:rsidRDefault="00DA169D" w:rsidP="00D152A8">
      <w:pPr>
        <w:spacing w:after="0" w:line="268" w:lineRule="auto"/>
        <w:ind w:left="450" w:right="-532" w:hanging="10"/>
      </w:pPr>
    </w:p>
    <w:p w14:paraId="22DBED7E" w14:textId="2D9CA8FF" w:rsidR="00DA169D" w:rsidRDefault="00DA169D" w:rsidP="00DA169D">
      <w:pPr>
        <w:spacing w:after="0" w:line="268" w:lineRule="auto"/>
        <w:ind w:left="450" w:right="-1162" w:hanging="10"/>
      </w:pPr>
      <w:r>
        <w:t xml:space="preserve">         PathAgent_In</w:t>
      </w:r>
      <w:r w:rsidR="000661C3" w:rsidRPr="00D152A8">
        <w:t xml:space="preserve"> Translate</w:t>
      </w:r>
      <w:r>
        <w:t xml:space="preserve"> </w:t>
      </w:r>
      <w:r w:rsidR="000661C3" w:rsidRPr="00D152A8">
        <w:t>To [</w:t>
      </w:r>
      <w:r>
        <w:rPr>
          <w:b/>
        </w:rPr>
        <w:t>MX_To_MTClearingIdentifier</w:t>
      </w:r>
      <w:r w:rsidR="003270A9">
        <w:rPr>
          <w:b/>
        </w:rPr>
        <w:t>And</w:t>
      </w:r>
      <w:r>
        <w:rPr>
          <w:b/>
        </w:rPr>
        <w:t>Channel</w:t>
      </w:r>
      <w:r>
        <w:t>]</w:t>
      </w:r>
      <w:r w:rsidRPr="00DA169D">
        <w:t xml:space="preserve"> </w:t>
      </w:r>
      <w:r>
        <w:t>PathAgent_Out.OptionD.PartyIdentifier</w:t>
      </w:r>
    </w:p>
    <w:p w14:paraId="6A32D1D6" w14:textId="6F93FE47" w:rsidR="00DA169D" w:rsidRPr="00DA169D" w:rsidRDefault="00DA169D" w:rsidP="00DA169D">
      <w:pPr>
        <w:spacing w:after="0" w:line="268" w:lineRule="auto"/>
        <w:ind w:left="450" w:right="-1162" w:hanging="10"/>
        <w:rPr>
          <w:b/>
        </w:rPr>
      </w:pPr>
      <w:r w:rsidRPr="00DA169D">
        <w:rPr>
          <w:b/>
        </w:rPr>
        <w:t xml:space="preserve">       ELSE</w:t>
      </w:r>
    </w:p>
    <w:p w14:paraId="306D2877" w14:textId="6DFC5872" w:rsidR="00DA169D" w:rsidRDefault="00DA169D" w:rsidP="00DA169D">
      <w:pPr>
        <w:spacing w:after="0" w:line="268" w:lineRule="auto"/>
        <w:ind w:left="450" w:right="-1162" w:hanging="10"/>
      </w:pPr>
      <w:r>
        <w:t xml:space="preserve">         PathAgent_In</w:t>
      </w:r>
      <w:r w:rsidRPr="00D152A8">
        <w:t xml:space="preserve"> Translate</w:t>
      </w:r>
      <w:r>
        <w:t xml:space="preserve"> </w:t>
      </w:r>
      <w:r w:rsidRPr="00D152A8">
        <w:t>To [</w:t>
      </w:r>
      <w:r>
        <w:rPr>
          <w:b/>
        </w:rPr>
        <w:t>MX_To_MTClearingIdentifier</w:t>
      </w:r>
      <w:r>
        <w:t>]</w:t>
      </w:r>
      <w:r w:rsidRPr="00DA169D">
        <w:t xml:space="preserve"> </w:t>
      </w:r>
      <w:r>
        <w:t>PathAgent_Out.OptionD.PartyIdentifier</w:t>
      </w:r>
    </w:p>
    <w:p w14:paraId="04DA0C6C" w14:textId="771969A4" w:rsidR="00DA169D" w:rsidRPr="00DA169D" w:rsidRDefault="00DA169D" w:rsidP="00DA169D">
      <w:pPr>
        <w:spacing w:after="0" w:line="268" w:lineRule="auto"/>
        <w:ind w:left="450" w:right="-1162" w:hanging="10"/>
        <w:rPr>
          <w:b/>
        </w:rPr>
      </w:pPr>
      <w:r w:rsidRPr="00DA169D">
        <w:rPr>
          <w:b/>
        </w:rPr>
        <w:t xml:space="preserve">       ENDIF</w:t>
      </w:r>
    </w:p>
    <w:p w14:paraId="1B8EED72" w14:textId="2D17B285" w:rsidR="00DA169D" w:rsidRDefault="00DA169D" w:rsidP="00DA169D">
      <w:pPr>
        <w:spacing w:after="0" w:line="268" w:lineRule="auto"/>
        <w:ind w:left="450" w:right="-1162" w:hanging="10"/>
      </w:pPr>
    </w:p>
    <w:p w14:paraId="15B5D408" w14:textId="3BB804ED" w:rsidR="000661C3" w:rsidRPr="00D152A8" w:rsidRDefault="000661C3" w:rsidP="00D152A8">
      <w:pPr>
        <w:spacing w:after="0" w:line="268" w:lineRule="auto"/>
        <w:ind w:left="450" w:right="-532" w:hanging="10"/>
      </w:pPr>
    </w:p>
    <w:p w14:paraId="7B93FCE3" w14:textId="77777777" w:rsidR="000661C3" w:rsidRPr="00D04636" w:rsidRDefault="000661C3" w:rsidP="00344CDA">
      <w:pPr>
        <w:tabs>
          <w:tab w:val="left" w:pos="450"/>
        </w:tabs>
        <w:spacing w:after="0" w:line="268" w:lineRule="auto"/>
        <w:ind w:left="450" w:right="-532" w:hanging="10"/>
        <w:rPr>
          <w:b/>
        </w:rPr>
      </w:pPr>
      <w:r w:rsidRPr="00D04636">
        <w:rPr>
          <w:b/>
        </w:rPr>
        <w:t>ELSEIF</w:t>
      </w:r>
    </w:p>
    <w:p w14:paraId="16C2C241" w14:textId="072C79B6" w:rsidR="00D04636" w:rsidRDefault="00D04636" w:rsidP="00D04636">
      <w:pPr>
        <w:spacing w:after="0" w:line="268" w:lineRule="auto"/>
        <w:ind w:left="450" w:right="-1612"/>
      </w:pPr>
      <w:r>
        <w:t xml:space="preserve">      </w:t>
      </w:r>
      <w:r w:rsidRPr="00D04636">
        <w:rPr>
          <w:b/>
        </w:rPr>
        <w:t>IsPresent</w:t>
      </w:r>
      <w:r>
        <w:t>(PathAccount_In)THEN</w:t>
      </w:r>
    </w:p>
    <w:p w14:paraId="07284F73" w14:textId="2DD0ABB4" w:rsidR="00D04636" w:rsidRDefault="00D04636" w:rsidP="00D04636">
      <w:pPr>
        <w:spacing w:after="0" w:line="268" w:lineRule="auto"/>
        <w:ind w:left="450" w:right="-1612"/>
      </w:pPr>
      <w:r>
        <w:t xml:space="preserve"> PathAccount_In Translate To </w:t>
      </w:r>
      <w:r w:rsidRPr="00351BEB">
        <w:t>[</w:t>
      </w:r>
      <w:r w:rsidRPr="00351BEB">
        <w:rPr>
          <w:b/>
        </w:rPr>
        <w:t>MX_To_MTAccount</w:t>
      </w:r>
      <w:r w:rsidRPr="00351BEB">
        <w:t>]</w:t>
      </w:r>
      <w:r>
        <w:t>PathAgent_Out.OptionD.PartyIdentifier</w:t>
      </w:r>
    </w:p>
    <w:p w14:paraId="3957F680" w14:textId="77777777" w:rsidR="00D04636" w:rsidRDefault="00D04636" w:rsidP="00D04636">
      <w:pPr>
        <w:spacing w:after="0" w:line="268" w:lineRule="auto"/>
        <w:ind w:left="450" w:right="-1612"/>
      </w:pPr>
    </w:p>
    <w:p w14:paraId="081D2C9D" w14:textId="12FD73DA" w:rsidR="000661C3" w:rsidRDefault="000661C3" w:rsidP="00D04636">
      <w:pPr>
        <w:spacing w:after="0" w:line="268" w:lineRule="auto"/>
        <w:ind w:left="450" w:right="-532" w:hanging="10"/>
        <w:rPr>
          <w:b/>
        </w:rPr>
      </w:pPr>
      <w:r w:rsidRPr="00D04636">
        <w:rPr>
          <w:b/>
        </w:rPr>
        <w:t xml:space="preserve">ELSEIF </w:t>
      </w:r>
    </w:p>
    <w:p w14:paraId="20524093" w14:textId="1CCC5CAD" w:rsidR="00D04636" w:rsidRDefault="00D04636" w:rsidP="00D04636">
      <w:pPr>
        <w:spacing w:after="0" w:line="268" w:lineRule="auto"/>
        <w:ind w:left="450" w:right="-532" w:hanging="10"/>
      </w:pPr>
      <w:r w:rsidRPr="00D04636">
        <w:t>/* still translate the clearing channel</w:t>
      </w:r>
      <w:r w:rsidR="00D84DF4">
        <w:t>= “RTGS”</w:t>
      </w:r>
      <w:r w:rsidRPr="00D04636">
        <w:t xml:space="preserve"> when allowed and when ClearingSystemMemberID is absent */</w:t>
      </w:r>
    </w:p>
    <w:p w14:paraId="76B9010C" w14:textId="77777777" w:rsidR="00D04636" w:rsidRPr="00D04636" w:rsidRDefault="00D04636" w:rsidP="00D04636">
      <w:pPr>
        <w:spacing w:after="0" w:line="268" w:lineRule="auto"/>
        <w:ind w:left="450" w:right="-532" w:hanging="10"/>
      </w:pPr>
    </w:p>
    <w:p w14:paraId="07A2B0A1" w14:textId="77777777" w:rsidR="00D04636" w:rsidRDefault="00D04636" w:rsidP="00D04636">
      <w:pPr>
        <w:spacing w:after="0" w:line="268" w:lineRule="auto"/>
        <w:ind w:left="450" w:right="-1612"/>
      </w:pPr>
      <w:r>
        <w:t>IsAllowedClearingChannel AND PathClearingChannel = “RTGS” THEN</w:t>
      </w:r>
    </w:p>
    <w:p w14:paraId="075ED4AD" w14:textId="7C425510" w:rsidR="00D04636" w:rsidRDefault="00D04636" w:rsidP="00D04636">
      <w:pPr>
        <w:spacing w:after="0" w:line="268" w:lineRule="auto"/>
        <w:ind w:left="450" w:right="-1612"/>
      </w:pPr>
      <w:r>
        <w:t xml:space="preserve">   PathAgent_In Translate To </w:t>
      </w:r>
      <w:r w:rsidRPr="00351BEB">
        <w:t>[</w:t>
      </w:r>
      <w:r w:rsidRPr="00213321">
        <w:rPr>
          <w:b/>
        </w:rPr>
        <w:t>MX_To_MTClearingIdentifierAndChannel</w:t>
      </w:r>
      <w:r w:rsidRPr="00351BEB">
        <w:t>]</w:t>
      </w:r>
      <w:r>
        <w:t>PathAgent_Out.OptionD.PartyIdentifier</w:t>
      </w:r>
    </w:p>
    <w:p w14:paraId="17C643B9" w14:textId="4FBA5C32" w:rsidR="00623AD1" w:rsidRDefault="00623AD1" w:rsidP="00D04636">
      <w:pPr>
        <w:spacing w:after="0" w:line="268" w:lineRule="auto"/>
        <w:ind w:left="450" w:right="-1612"/>
      </w:pPr>
      <w:r>
        <w:t>/* PartyIdentifier = “//RT”</w:t>
      </w:r>
      <w:r w:rsidR="00735616">
        <w:t xml:space="preserve"> or “//FW”</w:t>
      </w:r>
      <w:r>
        <w:t xml:space="preserve"> */</w:t>
      </w:r>
    </w:p>
    <w:p w14:paraId="26B71F05" w14:textId="77777777" w:rsidR="00623AD1" w:rsidRDefault="00623AD1" w:rsidP="00D04636">
      <w:pPr>
        <w:spacing w:after="0" w:line="268" w:lineRule="auto"/>
        <w:ind w:left="450" w:right="-1612"/>
      </w:pPr>
    </w:p>
    <w:p w14:paraId="1714369C" w14:textId="77777777" w:rsidR="00D04636" w:rsidRPr="00D152A8" w:rsidRDefault="00D04636" w:rsidP="00D04636">
      <w:pPr>
        <w:spacing w:after="0" w:line="268" w:lineRule="auto"/>
        <w:ind w:left="450" w:right="-532" w:hanging="10"/>
      </w:pPr>
    </w:p>
    <w:p w14:paraId="46815A6D" w14:textId="2736586D" w:rsidR="00324EFB" w:rsidRDefault="000661C3" w:rsidP="00D152A8">
      <w:pPr>
        <w:spacing w:after="0" w:line="268" w:lineRule="auto"/>
        <w:ind w:left="450" w:right="-532" w:hanging="10"/>
        <w:rPr>
          <w:b/>
        </w:rPr>
      </w:pPr>
      <w:r w:rsidRPr="00D04636">
        <w:rPr>
          <w:b/>
        </w:rPr>
        <w:t>ENDIF</w:t>
      </w:r>
      <w:r w:rsidR="00324EFB" w:rsidRPr="00D04636">
        <w:rPr>
          <w:b/>
        </w:rPr>
        <w:t xml:space="preserve">  </w:t>
      </w:r>
    </w:p>
    <w:p w14:paraId="6AEB112E" w14:textId="3ED79BAA" w:rsidR="006110D1" w:rsidRDefault="006110D1" w:rsidP="00D152A8">
      <w:pPr>
        <w:spacing w:after="0" w:line="268" w:lineRule="auto"/>
        <w:ind w:left="450" w:right="-532" w:hanging="10"/>
        <w:rPr>
          <w:b/>
        </w:rPr>
      </w:pPr>
    </w:p>
    <w:p w14:paraId="29E79184" w14:textId="7FA352CF" w:rsidR="006110D1" w:rsidRDefault="006110D1" w:rsidP="006110D1">
      <w:pPr>
        <w:spacing w:after="0" w:line="268" w:lineRule="auto"/>
        <w:ind w:left="450" w:right="-1612"/>
        <w:rPr>
          <w:b/>
        </w:rPr>
      </w:pPr>
      <w:r>
        <w:rPr>
          <w:b/>
        </w:rPr>
        <w:t>/* End SubfunctionNameAndAddress */</w:t>
      </w:r>
    </w:p>
    <w:p w14:paraId="707BA48B" w14:textId="77777777" w:rsidR="006110D1" w:rsidRPr="00D04636" w:rsidRDefault="006110D1" w:rsidP="00D152A8">
      <w:pPr>
        <w:spacing w:after="0" w:line="268" w:lineRule="auto"/>
        <w:ind w:left="450" w:right="-532" w:hanging="10"/>
        <w:rPr>
          <w:b/>
        </w:rPr>
      </w:pPr>
    </w:p>
    <w:p w14:paraId="7C53EE8A" w14:textId="31FBE830" w:rsidR="00E513E7" w:rsidRPr="00D04636" w:rsidRDefault="00E513E7" w:rsidP="00D152A8">
      <w:pPr>
        <w:spacing w:after="0" w:line="268" w:lineRule="auto"/>
        <w:ind w:left="450" w:right="-532" w:hanging="10"/>
        <w:rPr>
          <w:b/>
        </w:rPr>
      </w:pPr>
    </w:p>
    <w:p w14:paraId="7D994142" w14:textId="777AB63D" w:rsidR="006110D1" w:rsidRPr="00486017" w:rsidRDefault="006110D1" w:rsidP="006110D1">
      <w:pPr>
        <w:spacing w:after="0" w:line="268" w:lineRule="auto"/>
        <w:ind w:left="0" w:right="-1612" w:firstLine="0"/>
      </w:pPr>
      <w:r w:rsidRPr="006110D1">
        <w:rPr>
          <w:b/>
        </w:rPr>
        <w:t>SubfunctionExceptionCase</w:t>
      </w:r>
    </w:p>
    <w:p w14:paraId="7B697D48" w14:textId="2D7D54F1" w:rsidR="006110D1" w:rsidRDefault="00FF7E16" w:rsidP="006110D1">
      <w:pPr>
        <w:spacing w:after="0" w:line="268" w:lineRule="auto"/>
        <w:ind w:left="450" w:right="-1612"/>
      </w:pPr>
      <w:r>
        <w:rPr>
          <w:b/>
        </w:rPr>
        <w:t xml:space="preserve">IF </w:t>
      </w:r>
      <w:r w:rsidRPr="00486017">
        <w:rPr>
          <w:b/>
        </w:rPr>
        <w:t>IsPresent</w:t>
      </w:r>
      <w:r>
        <w:t>(PathAgent_In.FinancialInstitutionIdentification.PostalAddress.AddressLine[1]</w:t>
      </w:r>
      <w:ins w:id="2968" w:author="BOUVY Martine" w:date="2022-07-18T20:48:00Z">
        <w:r w:rsidR="00D16660" w:rsidRPr="00FD631E">
          <w:t>AND (PathAgent_In.FinancialInstitutionIdentification.PostalAddress.AddressLine[1]&lt;&gt; “NOTPROVIDED” THEN</w:t>
        </w:r>
      </w:ins>
    </w:p>
    <w:p w14:paraId="18F81A2F" w14:textId="77777777" w:rsidR="006110D1" w:rsidRDefault="006110D1" w:rsidP="006110D1">
      <w:pPr>
        <w:spacing w:after="0" w:line="268" w:lineRule="auto"/>
        <w:ind w:left="450" w:right="-1612"/>
      </w:pPr>
      <w:r w:rsidRPr="00486017">
        <w:rPr>
          <w:b/>
        </w:rPr>
        <w:t xml:space="preserve">   IF</w:t>
      </w:r>
      <w:r>
        <w:t xml:space="preserve"> IsAllowedOptionB THEN</w:t>
      </w:r>
    </w:p>
    <w:p w14:paraId="0FDBB0B8" w14:textId="77777777" w:rsidR="006110D1" w:rsidRDefault="006110D1" w:rsidP="006110D1">
      <w:pPr>
        <w:spacing w:after="0" w:line="268" w:lineRule="auto"/>
        <w:ind w:left="450" w:right="-1612"/>
      </w:pPr>
      <w:r>
        <w:t xml:space="preserve">    Copy PathAgent_In.FinancialInstitutionIdentification.PostalAddress.AddressLine[1] To</w:t>
      </w:r>
    </w:p>
    <w:p w14:paraId="54A65AD8" w14:textId="77777777" w:rsidR="00FF7E16" w:rsidRDefault="006110D1" w:rsidP="006110D1">
      <w:pPr>
        <w:spacing w:after="0" w:line="268" w:lineRule="auto"/>
        <w:ind w:left="450" w:right="-1612"/>
      </w:pPr>
      <w:r>
        <w:t xml:space="preserve">PathAgent_Out.OptionB.Location </w:t>
      </w:r>
    </w:p>
    <w:p w14:paraId="1ABB74F8" w14:textId="77777777" w:rsidR="00FF7E16" w:rsidRDefault="00FF7E16" w:rsidP="006110D1">
      <w:pPr>
        <w:spacing w:after="0" w:line="268" w:lineRule="auto"/>
        <w:ind w:left="450" w:right="-1612"/>
      </w:pPr>
    </w:p>
    <w:p w14:paraId="7A174228" w14:textId="2652863A" w:rsidR="006110D1" w:rsidRDefault="00FF7E16" w:rsidP="006110D1">
      <w:pPr>
        <w:spacing w:after="0" w:line="268" w:lineRule="auto"/>
        <w:ind w:left="450" w:right="-1612"/>
      </w:pPr>
      <w:r>
        <w:t xml:space="preserve">     </w:t>
      </w:r>
      <w:r w:rsidRPr="00FF7E16">
        <w:rPr>
          <w:b/>
        </w:rPr>
        <w:t>IF</w:t>
      </w:r>
      <w:r>
        <w:t xml:space="preserve"> IsAllowedClearingChannel AND PathClearingChannel = “RTGS” THEN</w:t>
      </w:r>
    </w:p>
    <w:p w14:paraId="46F4170B" w14:textId="4FB3FEE7" w:rsidR="00FF7E16" w:rsidRPr="00FF7E16" w:rsidRDefault="00FF7E16" w:rsidP="006110D1">
      <w:pPr>
        <w:spacing w:after="0" w:line="268" w:lineRule="auto"/>
        <w:ind w:left="450" w:right="-1612"/>
      </w:pPr>
      <w:r w:rsidRPr="00FF7E16">
        <w:t xml:space="preserve">        /* ClearingSystemMemberID is absent per priority in th</w:t>
      </w:r>
      <w:r w:rsidR="00DB3C3E">
        <w:t>e</w:t>
      </w:r>
      <w:r w:rsidRPr="00FF7E16">
        <w:t xml:space="preserve"> IF statement */</w:t>
      </w:r>
    </w:p>
    <w:p w14:paraId="7C329E61" w14:textId="2EBAD8C1" w:rsidR="00FF7E16" w:rsidRDefault="00880684" w:rsidP="00FF7E16">
      <w:pPr>
        <w:spacing w:after="0" w:line="268" w:lineRule="auto"/>
        <w:ind w:left="450" w:right="-1612"/>
      </w:pPr>
      <w:r>
        <w:t xml:space="preserve">           PathAgent_In</w:t>
      </w:r>
      <w:r w:rsidR="00FF7E16">
        <w:t xml:space="preserve"> Translate To [</w:t>
      </w:r>
      <w:r w:rsidR="00FF7E16" w:rsidRPr="00FF7E16">
        <w:rPr>
          <w:b/>
        </w:rPr>
        <w:t>MX_To_MTClearingIdentifierAndChannel</w:t>
      </w:r>
      <w:r w:rsidR="00FF7E16">
        <w:t>]</w:t>
      </w:r>
      <w:r w:rsidR="00FF7E16" w:rsidRPr="00FF7E16">
        <w:t xml:space="preserve"> </w:t>
      </w:r>
      <w:r w:rsidR="00FF7E16">
        <w:t>PathAgent_Out.OptionB.PartyIdentifer</w:t>
      </w:r>
    </w:p>
    <w:p w14:paraId="511A3017" w14:textId="7CFB8193" w:rsidR="00D103CB" w:rsidRDefault="00D103CB" w:rsidP="00FF7E16">
      <w:pPr>
        <w:spacing w:after="0" w:line="268" w:lineRule="auto"/>
        <w:ind w:left="450" w:right="-1612"/>
      </w:pPr>
      <w:r>
        <w:t xml:space="preserve">     /* PartyIdentifer = “//RT”</w:t>
      </w:r>
      <w:ins w:id="2969" w:author="BOUVY Martine [2]" w:date="2021-08-06T10:03:00Z">
        <w:r w:rsidR="005B5361">
          <w:t xml:space="preserve"> </w:t>
        </w:r>
      </w:ins>
      <w:r>
        <w:t xml:space="preserve"> */</w:t>
      </w:r>
    </w:p>
    <w:p w14:paraId="5110F47A" w14:textId="3885C8B3" w:rsidR="00FF7E16" w:rsidRPr="00FF7E16" w:rsidRDefault="00FF7E16" w:rsidP="00FF7E16">
      <w:pPr>
        <w:spacing w:after="0" w:line="268" w:lineRule="auto"/>
        <w:ind w:left="450" w:right="-1612"/>
      </w:pPr>
      <w:r w:rsidRPr="00FF7E16">
        <w:rPr>
          <w:b/>
        </w:rPr>
        <w:t xml:space="preserve">     ENDIF</w:t>
      </w:r>
      <w:r w:rsidRPr="00FF7E16">
        <w:t xml:space="preserve"> </w:t>
      </w:r>
    </w:p>
    <w:p w14:paraId="6951F087" w14:textId="77777777" w:rsidR="006110D1" w:rsidRDefault="006110D1" w:rsidP="006110D1">
      <w:pPr>
        <w:spacing w:after="0" w:line="268" w:lineRule="auto"/>
        <w:ind w:left="450" w:right="-1612"/>
      </w:pPr>
    </w:p>
    <w:p w14:paraId="0785542C" w14:textId="351F3DC9" w:rsidR="006110D1" w:rsidRPr="00486017" w:rsidRDefault="006110D1" w:rsidP="00A12DBD">
      <w:pPr>
        <w:tabs>
          <w:tab w:val="left" w:pos="900"/>
        </w:tabs>
        <w:spacing w:after="0" w:line="268" w:lineRule="auto"/>
        <w:ind w:left="450" w:right="-1612"/>
        <w:rPr>
          <w:b/>
        </w:rPr>
      </w:pPr>
      <w:r w:rsidRPr="00486017">
        <w:rPr>
          <w:b/>
        </w:rPr>
        <w:t xml:space="preserve">   ELSE </w:t>
      </w:r>
      <w:r w:rsidRPr="00535A78">
        <w:t>T20197</w:t>
      </w:r>
      <w:r w:rsidR="00CF0A8A">
        <w:t xml:space="preserve"> /* Option B not allowed */</w:t>
      </w:r>
    </w:p>
    <w:p w14:paraId="20FAC965" w14:textId="7ECDE397" w:rsidR="006110D1" w:rsidRDefault="006110D1" w:rsidP="006110D1">
      <w:pPr>
        <w:spacing w:after="0" w:line="268" w:lineRule="auto"/>
        <w:ind w:left="450" w:right="-1612"/>
        <w:rPr>
          <w:b/>
        </w:rPr>
      </w:pPr>
      <w:r>
        <w:rPr>
          <w:b/>
        </w:rPr>
        <w:t xml:space="preserve">   </w:t>
      </w:r>
      <w:r w:rsidRPr="00486017">
        <w:rPr>
          <w:b/>
        </w:rPr>
        <w:t>ENDIF</w:t>
      </w:r>
    </w:p>
    <w:p w14:paraId="3BA1240C" w14:textId="70BE7913" w:rsidR="00DA3892" w:rsidRDefault="00DA3892" w:rsidP="006110D1">
      <w:pPr>
        <w:spacing w:after="0" w:line="268" w:lineRule="auto"/>
        <w:ind w:left="450" w:right="-1612"/>
      </w:pPr>
      <w:r>
        <w:rPr>
          <w:b/>
        </w:rPr>
        <w:t xml:space="preserve">ELSE </w:t>
      </w:r>
      <w:r w:rsidRPr="00DA3892">
        <w:t xml:space="preserve">/* AddressLine[1] is absent </w:t>
      </w:r>
      <w:ins w:id="2970" w:author="BOUVY Martine" w:date="2022-07-18T21:03:00Z">
        <w:r w:rsidR="00A411E7">
          <w:t xml:space="preserve">is not possible as Name = “NOTPROVIDED”,  </w:t>
        </w:r>
      </w:ins>
      <w:del w:id="2971" w:author="BOUVY Martine" w:date="2022-07-18T21:04:00Z">
        <w:r w:rsidRPr="00A411E7" w:rsidDel="00A411E7">
          <w:delText xml:space="preserve">or </w:delText>
        </w:r>
      </w:del>
      <w:ins w:id="2972" w:author="BOUVY Martine" w:date="2022-07-18T21:04:00Z">
        <w:r w:rsidR="00A411E7">
          <w:t xml:space="preserve">then </w:t>
        </w:r>
      </w:ins>
      <w:r w:rsidRPr="008628D0">
        <w:t>value = “NOTPROVIDED”</w:t>
      </w:r>
      <w:r w:rsidRPr="00DA3892">
        <w:t xml:space="preserve"> </w:t>
      </w:r>
      <w:r>
        <w:t xml:space="preserve">And </w:t>
      </w:r>
      <w:r w:rsidR="00854D2A">
        <w:t>C</w:t>
      </w:r>
      <w:r>
        <w:t>learingChannel = “RTGS”</w:t>
      </w:r>
      <w:r w:rsidR="00854D2A">
        <w:t xml:space="preserve"> and IsAllowedClearingChannel is true</w:t>
      </w:r>
      <w:r w:rsidRPr="00DA3892">
        <w:t xml:space="preserve"> */</w:t>
      </w:r>
    </w:p>
    <w:p w14:paraId="6E7705C0" w14:textId="6B746E23" w:rsidR="00DA3892" w:rsidRDefault="00DA3892" w:rsidP="006110D1">
      <w:pPr>
        <w:spacing w:after="0" w:line="268" w:lineRule="auto"/>
        <w:ind w:left="450" w:right="-1612"/>
      </w:pPr>
    </w:p>
    <w:p w14:paraId="6CB219DE" w14:textId="55165783" w:rsidR="00DA3892" w:rsidRDefault="00DA3892" w:rsidP="006110D1">
      <w:pPr>
        <w:spacing w:after="0" w:line="268" w:lineRule="auto"/>
        <w:ind w:left="450" w:right="-1612"/>
      </w:pPr>
      <w:r w:rsidRPr="00D43A18">
        <w:rPr>
          <w:b/>
        </w:rPr>
        <w:t xml:space="preserve">    IF</w:t>
      </w:r>
      <w:r>
        <w:t xml:space="preserve"> IsAllowedOptionC THEN</w:t>
      </w:r>
    </w:p>
    <w:p w14:paraId="518ACA3F" w14:textId="3ADF3589" w:rsidR="00DA3892" w:rsidRDefault="00DA3892" w:rsidP="006110D1">
      <w:pPr>
        <w:spacing w:after="0" w:line="268" w:lineRule="auto"/>
        <w:ind w:left="450" w:right="-1612"/>
      </w:pPr>
      <w:r>
        <w:t xml:space="preserve">       </w:t>
      </w:r>
    </w:p>
    <w:p w14:paraId="3E9347C4" w14:textId="5FB5DA9E" w:rsidR="00DA3892" w:rsidRDefault="00DA3892" w:rsidP="00DA3892">
      <w:pPr>
        <w:spacing w:after="0" w:line="268" w:lineRule="auto"/>
        <w:ind w:left="450" w:right="-1612"/>
      </w:pPr>
      <w:r>
        <w:t xml:space="preserve">                 PathAgent_In Translate To [</w:t>
      </w:r>
      <w:r w:rsidRPr="00FF7E16">
        <w:rPr>
          <w:b/>
        </w:rPr>
        <w:t>MX_To_MTClearingIdentifierAndChannel</w:t>
      </w:r>
      <w:r>
        <w:t>]</w:t>
      </w:r>
      <w:r w:rsidRPr="00FF7E16">
        <w:t xml:space="preserve"> </w:t>
      </w:r>
      <w:r>
        <w:t>PathAgent_Out.OptionC.PartyIdentifer</w:t>
      </w:r>
    </w:p>
    <w:p w14:paraId="326FDF83" w14:textId="22837272" w:rsidR="00DE6FB6" w:rsidRDefault="00DE6FB6" w:rsidP="00DE6FB6">
      <w:pPr>
        <w:spacing w:after="0" w:line="268" w:lineRule="auto"/>
        <w:ind w:left="450" w:right="-1612"/>
      </w:pPr>
      <w:r>
        <w:t xml:space="preserve">         /* PartyIdentifer = “//RT” */</w:t>
      </w:r>
    </w:p>
    <w:p w14:paraId="6DBFC9DF" w14:textId="5E0A8F29" w:rsidR="00DA3892" w:rsidRDefault="00DA3892" w:rsidP="006110D1">
      <w:pPr>
        <w:spacing w:after="0" w:line="268" w:lineRule="auto"/>
        <w:ind w:left="450" w:right="-1612"/>
      </w:pPr>
    </w:p>
    <w:p w14:paraId="56231327" w14:textId="097F559D" w:rsidR="00DA3892" w:rsidRDefault="00DA3892" w:rsidP="006110D1">
      <w:pPr>
        <w:spacing w:after="0" w:line="268" w:lineRule="auto"/>
        <w:ind w:left="450" w:right="-1612"/>
      </w:pPr>
      <w:r w:rsidRPr="00D43A18">
        <w:rPr>
          <w:b/>
        </w:rPr>
        <w:t xml:space="preserve">    ELSEIF</w:t>
      </w:r>
      <w:r>
        <w:t xml:space="preserve"> IsAllowedOptionB THEN</w:t>
      </w:r>
    </w:p>
    <w:p w14:paraId="25FBCA97" w14:textId="1597CFB6" w:rsidR="00DA3892" w:rsidRDefault="00DA3892" w:rsidP="00DA3892">
      <w:pPr>
        <w:spacing w:after="0" w:line="268" w:lineRule="auto"/>
        <w:ind w:left="450" w:right="-1612"/>
      </w:pPr>
      <w:r>
        <w:t xml:space="preserve">                 PathAgent_In Translate To [</w:t>
      </w:r>
      <w:r w:rsidRPr="00FF7E16">
        <w:rPr>
          <w:b/>
        </w:rPr>
        <w:t>MX_To_MTClearingIdentifierAndChannel</w:t>
      </w:r>
      <w:r>
        <w:t>]</w:t>
      </w:r>
      <w:r w:rsidRPr="00FF7E16">
        <w:t xml:space="preserve"> </w:t>
      </w:r>
      <w:r>
        <w:t>PathAgent_Out.OptionB.PartyIdentifer</w:t>
      </w:r>
    </w:p>
    <w:p w14:paraId="2EA54974" w14:textId="3D55F645" w:rsidR="00DE6FB6" w:rsidRDefault="00DE6FB6" w:rsidP="00DE6FB6">
      <w:pPr>
        <w:spacing w:after="0" w:line="268" w:lineRule="auto"/>
        <w:ind w:left="450" w:right="-1612"/>
      </w:pPr>
      <w:r>
        <w:t xml:space="preserve">        /* PartyIdentifer = “//RT”</w:t>
      </w:r>
      <w:ins w:id="2973" w:author="BOUVY Martine [2]" w:date="2021-08-06T10:05:00Z">
        <w:r w:rsidR="005B5361">
          <w:t xml:space="preserve"> </w:t>
        </w:r>
      </w:ins>
      <w:del w:id="2974" w:author="BOUVY Martine [2]" w:date="2021-08-06T10:05:00Z">
        <w:r w:rsidDel="00A769D6">
          <w:delText xml:space="preserve"> </w:delText>
        </w:r>
      </w:del>
      <w:r>
        <w:t>*/</w:t>
      </w:r>
    </w:p>
    <w:p w14:paraId="75042CD1" w14:textId="3A995360" w:rsidR="00DA3892" w:rsidRDefault="00DA3892" w:rsidP="006110D1">
      <w:pPr>
        <w:spacing w:after="0" w:line="268" w:lineRule="auto"/>
        <w:ind w:left="450" w:right="-1612"/>
      </w:pPr>
    </w:p>
    <w:p w14:paraId="5AAE9EF7" w14:textId="77777777" w:rsidR="00D43A18" w:rsidRPr="00486017" w:rsidRDefault="00D43A18" w:rsidP="00D43A18">
      <w:pPr>
        <w:tabs>
          <w:tab w:val="left" w:pos="900"/>
        </w:tabs>
        <w:spacing w:after="0" w:line="268" w:lineRule="auto"/>
        <w:ind w:left="450" w:right="-1612"/>
        <w:rPr>
          <w:b/>
        </w:rPr>
      </w:pPr>
      <w:r w:rsidRPr="00D43A18">
        <w:rPr>
          <w:b/>
        </w:rPr>
        <w:t xml:space="preserve">    ELSE</w:t>
      </w:r>
      <w:r>
        <w:t xml:space="preserve"> </w:t>
      </w:r>
      <w:r w:rsidRPr="00535A78">
        <w:t>T20197</w:t>
      </w:r>
    </w:p>
    <w:p w14:paraId="27205ACD" w14:textId="3849ACB0" w:rsidR="00D43A18" w:rsidRDefault="00D43A18" w:rsidP="006110D1">
      <w:pPr>
        <w:spacing w:after="0" w:line="268" w:lineRule="auto"/>
        <w:ind w:left="450" w:right="-1612"/>
      </w:pPr>
    </w:p>
    <w:p w14:paraId="7D72AD9B" w14:textId="77E45035" w:rsidR="00D43A18" w:rsidRPr="00D43A18" w:rsidRDefault="00D43A18" w:rsidP="006110D1">
      <w:pPr>
        <w:spacing w:after="0" w:line="268" w:lineRule="auto"/>
        <w:ind w:left="450" w:right="-1612"/>
        <w:rPr>
          <w:b/>
        </w:rPr>
      </w:pPr>
      <w:r w:rsidRPr="00D43A18">
        <w:rPr>
          <w:b/>
        </w:rPr>
        <w:t>ENDIF</w:t>
      </w:r>
    </w:p>
    <w:p w14:paraId="0A0E7CE4" w14:textId="4F1CB2C0" w:rsidR="00DA3892" w:rsidRDefault="00DA3892" w:rsidP="006110D1">
      <w:pPr>
        <w:spacing w:after="0" w:line="268" w:lineRule="auto"/>
        <w:ind w:left="450" w:right="-1612"/>
        <w:rPr>
          <w:b/>
        </w:rPr>
      </w:pPr>
    </w:p>
    <w:p w14:paraId="3F104BDB" w14:textId="77777777" w:rsidR="0050384B" w:rsidRPr="0050384B" w:rsidRDefault="0050384B" w:rsidP="0050384B">
      <w:pPr>
        <w:spacing w:after="0" w:line="268" w:lineRule="auto"/>
        <w:ind w:left="847" w:right="368" w:hanging="10"/>
      </w:pPr>
    </w:p>
    <w:p w14:paraId="4A533A58" w14:textId="77777777" w:rsidR="0050384B" w:rsidRPr="0050384B" w:rsidRDefault="0050384B" w:rsidP="0050384B">
      <w:pPr>
        <w:spacing w:after="0" w:line="268" w:lineRule="auto"/>
        <w:ind w:left="847" w:right="1898" w:hanging="10"/>
      </w:pPr>
    </w:p>
    <w:bookmarkEnd w:id="1257"/>
    <w:p w14:paraId="484ACCE3" w14:textId="69452882" w:rsidR="00AF048F" w:rsidRDefault="00AF048F">
      <w:pPr>
        <w:tabs>
          <w:tab w:val="center" w:pos="3308"/>
          <w:tab w:val="center" w:pos="6480"/>
        </w:tabs>
        <w:ind w:left="0" w:firstLine="0"/>
      </w:pPr>
    </w:p>
    <w:p w14:paraId="78A30265" w14:textId="77777777" w:rsidR="00AF048F" w:rsidRDefault="002153EF" w:rsidP="006D79EE">
      <w:pPr>
        <w:pStyle w:val="Heading2"/>
      </w:pPr>
      <w:bookmarkStart w:id="2975" w:name="_Toc136351289"/>
      <w:r>
        <w:t>4.3 Other Translation Rule Descriptions</w:t>
      </w:r>
      <w:bookmarkEnd w:id="2975"/>
      <w:r>
        <w:t xml:space="preserve"> </w:t>
      </w:r>
    </w:p>
    <w:p w14:paraId="209FC60B" w14:textId="77777777" w:rsidR="00AF048F" w:rsidRDefault="002153EF">
      <w:pPr>
        <w:spacing w:after="226" w:line="249" w:lineRule="auto"/>
        <w:ind w:left="849" w:right="15" w:hanging="10"/>
      </w:pPr>
      <w:r>
        <w:rPr>
          <w:rFonts w:ascii="Arial" w:eastAsia="Arial" w:hAnsi="Arial" w:cs="Arial"/>
        </w:rPr>
        <w:t xml:space="preserve">The translation rule descriptions provided in this section are for translation rules that relate to any other fields or elements that are not specifically related to agents or customer parties. </w:t>
      </w:r>
    </w:p>
    <w:p w14:paraId="2C7D5676" w14:textId="66B51416" w:rsidR="00AF048F" w:rsidRDefault="00AE00DE" w:rsidP="0064351C">
      <w:pPr>
        <w:pStyle w:val="Heading3"/>
      </w:pPr>
      <w:bookmarkStart w:id="2976" w:name="_Toc136351290"/>
      <w:r>
        <w:t xml:space="preserve">4.3.1  </w:t>
      </w:r>
      <w:r w:rsidR="002153EF">
        <w:t>MX_To_MTAccount</w:t>
      </w:r>
      <w:bookmarkEnd w:id="2976"/>
      <w:r w:rsidR="002153EF">
        <w:t xml:space="preserve"> </w:t>
      </w:r>
    </w:p>
    <w:p w14:paraId="5F6AA4C3" w14:textId="77777777" w:rsidR="00AF048F" w:rsidRDefault="002153EF" w:rsidP="007F6883">
      <w:pPr>
        <w:spacing w:after="95"/>
        <w:ind w:left="450" w:right="157" w:hanging="38"/>
      </w:pPr>
      <w:r>
        <w:rPr>
          <w:rFonts w:ascii="Arial" w:eastAsia="Arial" w:hAnsi="Arial" w:cs="Arial"/>
          <w:b/>
        </w:rPr>
        <w:t xml:space="preserve">Name </w:t>
      </w:r>
    </w:p>
    <w:p w14:paraId="193FBA03" w14:textId="77777777" w:rsidR="00AF048F" w:rsidRDefault="002153EF">
      <w:pPr>
        <w:spacing w:after="112" w:line="249" w:lineRule="auto"/>
        <w:ind w:left="849" w:right="15" w:hanging="10"/>
      </w:pPr>
      <w:r>
        <w:rPr>
          <w:rFonts w:ascii="Arial" w:eastAsia="Arial" w:hAnsi="Arial" w:cs="Arial"/>
        </w:rPr>
        <w:t xml:space="preserve">MX_To_MTAccount </w:t>
      </w:r>
    </w:p>
    <w:p w14:paraId="3CCFD184" w14:textId="77777777" w:rsidR="00AF048F" w:rsidRDefault="002153EF">
      <w:pPr>
        <w:spacing w:after="95"/>
        <w:ind w:left="419" w:right="157" w:hanging="7"/>
      </w:pPr>
      <w:r>
        <w:rPr>
          <w:rFonts w:ascii="Arial" w:eastAsia="Arial" w:hAnsi="Arial" w:cs="Arial"/>
          <w:b/>
        </w:rPr>
        <w:lastRenderedPageBreak/>
        <w:t xml:space="preserve">Business description  </w:t>
      </w:r>
    </w:p>
    <w:p w14:paraId="0BA59949" w14:textId="3CB9CB7D" w:rsidR="00AF048F" w:rsidRDefault="002153EF">
      <w:pPr>
        <w:spacing w:after="112" w:line="249" w:lineRule="auto"/>
        <w:ind w:left="849" w:right="15" w:hanging="10"/>
      </w:pPr>
      <w:r>
        <w:rPr>
          <w:rFonts w:ascii="Arial" w:eastAsia="Arial" w:hAnsi="Arial" w:cs="Arial"/>
        </w:rPr>
        <w:t xml:space="preserve">The function translates an MX account to an MT account. The MX account typed </w:t>
      </w:r>
      <w:r>
        <w:rPr>
          <w:rFonts w:ascii="Arial" w:eastAsia="Arial" w:hAnsi="Arial" w:cs="Arial"/>
          <w:i/>
        </w:rPr>
        <w:t>CashAccount</w:t>
      </w:r>
      <w:r w:rsidR="00B22B0F">
        <w:rPr>
          <w:rFonts w:ascii="Arial" w:eastAsia="Arial" w:hAnsi="Arial" w:cs="Arial"/>
          <w:i/>
        </w:rPr>
        <w:t>38</w:t>
      </w:r>
      <w:r w:rsidR="00EB65D1">
        <w:rPr>
          <w:rFonts w:ascii="Arial" w:eastAsia="Arial" w:hAnsi="Arial" w:cs="Arial"/>
          <w:i/>
        </w:rPr>
        <w:t xml:space="preserve"> </w:t>
      </w:r>
      <w:ins w:id="2977" w:author="BOUVY Martine" w:date="2023-03-14T16:12:00Z">
        <w:r w:rsidR="00EB65D1">
          <w:rPr>
            <w:rFonts w:ascii="Arial" w:eastAsia="Arial" w:hAnsi="Arial" w:cs="Arial"/>
            <w:i/>
          </w:rPr>
          <w:t>or CashAccount40</w:t>
        </w:r>
      </w:ins>
      <w:r w:rsidR="00EB65D1">
        <w:rPr>
          <w:rFonts w:ascii="Arial" w:eastAsia="Arial" w:hAnsi="Arial" w:cs="Arial"/>
          <w:i/>
        </w:rPr>
        <w:t xml:space="preserve"> </w:t>
      </w:r>
      <w:r>
        <w:rPr>
          <w:rFonts w:ascii="Arial" w:eastAsia="Arial" w:hAnsi="Arial" w:cs="Arial"/>
        </w:rPr>
        <w:t>contains a</w:t>
      </w:r>
      <w:ins w:id="2978" w:author="BOUVY Martine" w:date="2023-03-14T16:12:00Z">
        <w:r w:rsidR="00EB65D1">
          <w:rPr>
            <w:rFonts w:ascii="Arial" w:eastAsia="Arial" w:hAnsi="Arial" w:cs="Arial"/>
          </w:rPr>
          <w:t>n</w:t>
        </w:r>
      </w:ins>
      <w:r>
        <w:rPr>
          <w:rFonts w:ascii="Arial" w:eastAsia="Arial" w:hAnsi="Arial" w:cs="Arial"/>
        </w:rPr>
        <w:t xml:space="preserve"> </w:t>
      </w:r>
      <w:del w:id="2979" w:author="BOUVY Martine" w:date="2023-03-14T16:12:00Z">
        <w:r w:rsidDel="00EB65D1">
          <w:rPr>
            <w:rFonts w:ascii="Arial" w:eastAsia="Arial" w:hAnsi="Arial" w:cs="Arial"/>
          </w:rPr>
          <w:delText xml:space="preserve">mandatory </w:delText>
        </w:r>
      </w:del>
      <w:r>
        <w:rPr>
          <w:rFonts w:ascii="Arial" w:eastAsia="Arial" w:hAnsi="Arial" w:cs="Arial"/>
        </w:rPr>
        <w:t>account identification element and optional account type, currency and name elements. This function translates the MX account identification. Type, Currency</w:t>
      </w:r>
      <w:r w:rsidR="00DF4336">
        <w:rPr>
          <w:rFonts w:ascii="Arial" w:eastAsia="Arial" w:hAnsi="Arial" w:cs="Arial"/>
        </w:rPr>
        <w:t xml:space="preserve">, </w:t>
      </w:r>
      <w:r>
        <w:rPr>
          <w:rFonts w:ascii="Arial" w:eastAsia="Arial" w:hAnsi="Arial" w:cs="Arial"/>
        </w:rPr>
        <w:t>Name</w:t>
      </w:r>
      <w:r w:rsidR="00DF4336">
        <w:rPr>
          <w:rFonts w:ascii="Arial" w:eastAsia="Arial" w:hAnsi="Arial" w:cs="Arial"/>
        </w:rPr>
        <w:t xml:space="preserve"> and Proxy</w:t>
      </w:r>
      <w:r w:rsidR="00092055">
        <w:rPr>
          <w:rFonts w:ascii="Arial" w:eastAsia="Arial" w:hAnsi="Arial" w:cs="Arial"/>
        </w:rPr>
        <w:t xml:space="preserve"> elements are not translated</w:t>
      </w:r>
      <w:r>
        <w:rPr>
          <w:rFonts w:ascii="Arial" w:eastAsia="Arial" w:hAnsi="Arial" w:cs="Arial"/>
        </w:rPr>
        <w:t xml:space="preserve">. </w:t>
      </w:r>
    </w:p>
    <w:p w14:paraId="6AF6414F" w14:textId="77777777" w:rsidR="00AF048F" w:rsidRDefault="002153EF">
      <w:pPr>
        <w:spacing w:after="95"/>
        <w:ind w:left="419" w:right="157" w:hanging="7"/>
      </w:pPr>
      <w:r>
        <w:rPr>
          <w:rFonts w:ascii="Arial" w:eastAsia="Arial" w:hAnsi="Arial" w:cs="Arial"/>
          <w:b/>
        </w:rPr>
        <w:t xml:space="preserve">Format </w:t>
      </w:r>
    </w:p>
    <w:p w14:paraId="043471F5" w14:textId="77777777" w:rsidR="00AF048F" w:rsidRDefault="002153EF">
      <w:pPr>
        <w:spacing w:after="112" w:line="249" w:lineRule="auto"/>
        <w:ind w:left="849" w:right="15" w:hanging="10"/>
      </w:pPr>
      <w:r>
        <w:rPr>
          <w:rFonts w:ascii="Arial" w:eastAsia="Arial" w:hAnsi="Arial" w:cs="Arial"/>
          <w:b/>
        </w:rPr>
        <w:t>MX_To_MTAccount</w:t>
      </w:r>
      <w:r>
        <w:rPr>
          <w:rFonts w:ascii="Arial" w:eastAsia="Arial" w:hAnsi="Arial" w:cs="Arial"/>
        </w:rPr>
        <w:t xml:space="preserve">(MXAccount ; MTAccount) </w:t>
      </w:r>
    </w:p>
    <w:p w14:paraId="6B047A06" w14:textId="77777777" w:rsidR="00AF048F" w:rsidRDefault="002153EF">
      <w:pPr>
        <w:spacing w:after="95"/>
        <w:ind w:left="860" w:right="157" w:hanging="7"/>
      </w:pPr>
      <w:r>
        <w:rPr>
          <w:rFonts w:ascii="Arial" w:eastAsia="Arial" w:hAnsi="Arial" w:cs="Arial"/>
          <w:b/>
        </w:rPr>
        <w:t xml:space="preserve">Input </w:t>
      </w:r>
    </w:p>
    <w:p w14:paraId="25CA36F6" w14:textId="6E95BABE" w:rsidR="00AF048F" w:rsidRDefault="002153EF">
      <w:pPr>
        <w:spacing w:after="112" w:line="249" w:lineRule="auto"/>
        <w:ind w:left="849" w:right="15" w:hanging="10"/>
      </w:pPr>
      <w:r>
        <w:rPr>
          <w:rFonts w:ascii="Arial" w:eastAsia="Arial" w:hAnsi="Arial" w:cs="Arial"/>
        </w:rPr>
        <w:t>MXAccount: the entire structure of the MX account identification typed CashAccount</w:t>
      </w:r>
      <w:r w:rsidR="006B2CF9">
        <w:rPr>
          <w:rFonts w:ascii="Arial" w:eastAsia="Arial" w:hAnsi="Arial" w:cs="Arial"/>
        </w:rPr>
        <w:t>38</w:t>
      </w:r>
      <w:r>
        <w:rPr>
          <w:rFonts w:ascii="Arial" w:eastAsia="Arial" w:hAnsi="Arial" w:cs="Arial"/>
        </w:rPr>
        <w:t xml:space="preserve">. </w:t>
      </w:r>
    </w:p>
    <w:p w14:paraId="59AB3BBB" w14:textId="77777777" w:rsidR="00AF048F" w:rsidRDefault="002153EF">
      <w:pPr>
        <w:spacing w:after="95"/>
        <w:ind w:left="860" w:right="157" w:hanging="7"/>
      </w:pPr>
      <w:r>
        <w:rPr>
          <w:rFonts w:ascii="Arial" w:eastAsia="Arial" w:hAnsi="Arial" w:cs="Arial"/>
          <w:b/>
        </w:rPr>
        <w:t xml:space="preserve">Output </w:t>
      </w:r>
    </w:p>
    <w:p w14:paraId="191F4FE6" w14:textId="77777777" w:rsidR="00AF048F" w:rsidRDefault="002153EF">
      <w:pPr>
        <w:spacing w:after="112" w:line="249" w:lineRule="auto"/>
        <w:ind w:left="849" w:right="15" w:hanging="10"/>
      </w:pPr>
      <w:r>
        <w:rPr>
          <w:rFonts w:ascii="Arial" w:eastAsia="Arial" w:hAnsi="Arial" w:cs="Arial"/>
        </w:rPr>
        <w:t xml:space="preserve">MTAccount: the account in the MT format (/34x). </w:t>
      </w:r>
    </w:p>
    <w:p w14:paraId="06F41CB4" w14:textId="77777777" w:rsidR="007F6883" w:rsidRDefault="002153EF">
      <w:pPr>
        <w:spacing w:after="0" w:line="370" w:lineRule="auto"/>
        <w:ind w:left="839" w:right="6156" w:hanging="427"/>
        <w:rPr>
          <w:rFonts w:ascii="Arial" w:eastAsia="Arial" w:hAnsi="Arial" w:cs="Arial"/>
          <w:b/>
        </w:rPr>
      </w:pPr>
      <w:r>
        <w:rPr>
          <w:rFonts w:ascii="Arial" w:eastAsia="Arial" w:hAnsi="Arial" w:cs="Arial"/>
          <w:b/>
        </w:rPr>
        <w:t xml:space="preserve">Preconditions </w:t>
      </w:r>
    </w:p>
    <w:p w14:paraId="6148F1A9" w14:textId="04A32918" w:rsidR="00AF048F" w:rsidRDefault="007F6883">
      <w:pPr>
        <w:spacing w:after="0" w:line="370" w:lineRule="auto"/>
        <w:ind w:left="839" w:right="6156" w:hanging="427"/>
      </w:pPr>
      <w:r>
        <w:rPr>
          <w:rFonts w:ascii="Arial" w:eastAsia="Arial" w:hAnsi="Arial" w:cs="Arial"/>
          <w:b/>
        </w:rPr>
        <w:t xml:space="preserve">       </w:t>
      </w:r>
      <w:r w:rsidR="002153EF">
        <w:rPr>
          <w:rFonts w:ascii="Arial" w:eastAsia="Arial" w:hAnsi="Arial" w:cs="Arial"/>
        </w:rPr>
        <w:t xml:space="preserve">None. </w:t>
      </w:r>
    </w:p>
    <w:p w14:paraId="466BC8B2" w14:textId="77777777" w:rsidR="00AF048F" w:rsidRDefault="002153EF">
      <w:pPr>
        <w:spacing w:after="48"/>
        <w:ind w:left="419" w:right="157" w:hanging="7"/>
      </w:pPr>
      <w:r>
        <w:rPr>
          <w:rFonts w:ascii="Arial" w:eastAsia="Arial" w:hAnsi="Arial" w:cs="Arial"/>
          <w:b/>
        </w:rPr>
        <w:t xml:space="preserve">Formal description </w:t>
      </w:r>
    </w:p>
    <w:p w14:paraId="2FFF2883" w14:textId="6506CF59" w:rsidR="00AF048F" w:rsidRDefault="002153EF">
      <w:pPr>
        <w:spacing w:after="55"/>
        <w:ind w:left="846" w:right="8"/>
      </w:pPr>
      <w:r w:rsidRPr="00716DB2">
        <w:rPr>
          <w:b/>
        </w:rPr>
        <w:t>IF</w:t>
      </w:r>
      <w:r>
        <w:t xml:space="preserve"> </w:t>
      </w:r>
      <w:r>
        <w:rPr>
          <w:b/>
        </w:rPr>
        <w:t>IsPresent</w:t>
      </w:r>
      <w:r>
        <w:t>(Identification</w:t>
      </w:r>
      <w:r w:rsidR="00175935">
        <w:t>.</w:t>
      </w:r>
      <w:r>
        <w:t>IBAN)</w:t>
      </w:r>
      <w:r w:rsidR="00716DB2">
        <w:t>THEN</w:t>
      </w:r>
      <w:r>
        <w:t xml:space="preserve"> </w:t>
      </w:r>
    </w:p>
    <w:p w14:paraId="6AC1E6E1" w14:textId="77777777" w:rsidR="00AF048F" w:rsidRDefault="002153EF">
      <w:pPr>
        <w:spacing w:after="53"/>
        <w:ind w:left="1428" w:right="8"/>
      </w:pPr>
      <w:r>
        <w:t xml:space="preserve">MTAccount = </w:t>
      </w:r>
      <w:r>
        <w:rPr>
          <w:b/>
        </w:rPr>
        <w:t>Concatenate</w:t>
      </w:r>
      <w:r>
        <w:t xml:space="preserve">(“/”, Identification.IBAN) </w:t>
      </w:r>
    </w:p>
    <w:p w14:paraId="2BC335E8" w14:textId="62A5E77E" w:rsidR="00AF048F" w:rsidRDefault="002153EF">
      <w:pPr>
        <w:ind w:left="846" w:right="8"/>
      </w:pPr>
      <w:r w:rsidRPr="00716DB2">
        <w:rPr>
          <w:b/>
        </w:rPr>
        <w:t>ELSEIF</w:t>
      </w:r>
      <w:r>
        <w:t xml:space="preserve"> </w:t>
      </w:r>
      <w:r>
        <w:rPr>
          <w:b/>
        </w:rPr>
        <w:t>IsPresent</w:t>
      </w:r>
      <w:r>
        <w:t>(Identification.Other</w:t>
      </w:r>
      <w:r w:rsidR="00175935">
        <w:t>.Identification</w:t>
      </w:r>
      <w:r>
        <w:t>)</w:t>
      </w:r>
      <w:r w:rsidR="00716DB2">
        <w:t>THEN</w:t>
      </w:r>
      <w:r>
        <w:t xml:space="preserve"> </w:t>
      </w:r>
    </w:p>
    <w:p w14:paraId="7AF7DBE5" w14:textId="77777777" w:rsidR="00AF048F" w:rsidRDefault="002153EF">
      <w:pPr>
        <w:ind w:left="1428" w:right="8"/>
      </w:pPr>
      <w:r>
        <w:t xml:space="preserve">/*Account is a local variable*/ </w:t>
      </w:r>
    </w:p>
    <w:p w14:paraId="11BBDF7F" w14:textId="77777777" w:rsidR="00AF048F" w:rsidRDefault="002153EF">
      <w:pPr>
        <w:ind w:left="1428" w:right="8"/>
      </w:pPr>
      <w:r>
        <w:t xml:space="preserve">Account = Identification.Other.Identification </w:t>
      </w:r>
    </w:p>
    <w:p w14:paraId="6F79D5FD" w14:textId="77777777" w:rsidR="00AF048F" w:rsidRDefault="002153EF">
      <w:pPr>
        <w:spacing w:after="56" w:line="216" w:lineRule="auto"/>
        <w:ind w:left="1427" w:right="8"/>
      </w:pPr>
      <w:r>
        <w:t xml:space="preserve">/*Check whether Account is a CHIPS Universal Identifier (format CH123456) to be preceded by a double slash in an MT account field*/  </w:t>
      </w:r>
    </w:p>
    <w:p w14:paraId="3013365C" w14:textId="77777777" w:rsidR="00AF048F" w:rsidRDefault="002153EF">
      <w:pPr>
        <w:ind w:left="1427" w:right="8"/>
      </w:pPr>
      <w:r w:rsidRPr="00716DB2">
        <w:rPr>
          <w:b/>
        </w:rPr>
        <w:t>IF</w:t>
      </w:r>
      <w:r>
        <w:t xml:space="preserve">(Identification.Other.SchemeName.Code) = “CUID” AND </w:t>
      </w:r>
    </w:p>
    <w:p w14:paraId="6C192D2E" w14:textId="77777777" w:rsidR="00AF048F" w:rsidRDefault="002153EF">
      <w:pPr>
        <w:spacing w:after="53"/>
        <w:ind w:left="1427" w:right="8"/>
      </w:pPr>
      <w:r>
        <w:rPr>
          <w:b/>
        </w:rPr>
        <w:t>Length</w:t>
      </w:r>
      <w:r>
        <w:t xml:space="preserve">(Account) = 6 </w:t>
      </w:r>
    </w:p>
    <w:p w14:paraId="1CE71BAC" w14:textId="77777777" w:rsidR="00AF048F" w:rsidRDefault="002153EF">
      <w:pPr>
        <w:tabs>
          <w:tab w:val="center" w:pos="1419"/>
          <w:tab w:val="center" w:pos="4385"/>
        </w:tabs>
        <w:ind w:left="0" w:firstLine="0"/>
      </w:pPr>
      <w:r>
        <w:rPr>
          <w:rFonts w:ascii="Calibri" w:eastAsia="Calibri" w:hAnsi="Calibri" w:cs="Calibri"/>
          <w:sz w:val="22"/>
        </w:rPr>
        <w:tab/>
      </w:r>
      <w:r>
        <w:t xml:space="preserve"> </w:t>
      </w:r>
      <w:r>
        <w:tab/>
        <w:t xml:space="preserve">MTAccount = </w:t>
      </w:r>
      <w:r>
        <w:rPr>
          <w:b/>
        </w:rPr>
        <w:t>Concatenate</w:t>
      </w:r>
      <w:r>
        <w:t xml:space="preserve">(“//CH”, Account) </w:t>
      </w:r>
    </w:p>
    <w:p w14:paraId="691D66EE" w14:textId="77777777" w:rsidR="00AF048F" w:rsidRPr="00716DB2" w:rsidRDefault="002153EF">
      <w:pPr>
        <w:spacing w:after="46"/>
        <w:ind w:left="1427" w:right="8"/>
        <w:rPr>
          <w:b/>
        </w:rPr>
      </w:pPr>
      <w:r w:rsidRPr="00716DB2">
        <w:rPr>
          <w:b/>
        </w:rPr>
        <w:t xml:space="preserve">ELSE </w:t>
      </w:r>
    </w:p>
    <w:p w14:paraId="2802A34F" w14:textId="77777777" w:rsidR="00AF048F" w:rsidRDefault="002153EF">
      <w:pPr>
        <w:tabs>
          <w:tab w:val="center" w:pos="1419"/>
          <w:tab w:val="center" w:pos="4205"/>
        </w:tabs>
        <w:ind w:left="0" w:firstLine="0"/>
      </w:pPr>
      <w:r>
        <w:rPr>
          <w:rFonts w:ascii="Calibri" w:eastAsia="Calibri" w:hAnsi="Calibri" w:cs="Calibri"/>
          <w:sz w:val="22"/>
        </w:rPr>
        <w:tab/>
      </w:r>
      <w:r>
        <w:t xml:space="preserve"> </w:t>
      </w:r>
      <w:r>
        <w:tab/>
        <w:t xml:space="preserve">MTAccount = </w:t>
      </w:r>
      <w:r>
        <w:rPr>
          <w:b/>
        </w:rPr>
        <w:t>Concatenate</w:t>
      </w:r>
      <w:r>
        <w:t xml:space="preserve">(“/”, Account) </w:t>
      </w:r>
    </w:p>
    <w:p w14:paraId="083FE84B" w14:textId="77777777" w:rsidR="00AF048F" w:rsidRPr="00716DB2" w:rsidRDefault="002153EF">
      <w:pPr>
        <w:ind w:left="1427" w:right="8"/>
        <w:rPr>
          <w:b/>
        </w:rPr>
      </w:pPr>
      <w:r w:rsidRPr="00716DB2">
        <w:rPr>
          <w:b/>
        </w:rPr>
        <w:t xml:space="preserve">ENDIF </w:t>
      </w:r>
    </w:p>
    <w:p w14:paraId="16BF2984" w14:textId="77777777" w:rsidR="00AF048F" w:rsidRPr="00716DB2" w:rsidRDefault="002153EF">
      <w:pPr>
        <w:ind w:left="846" w:right="8"/>
        <w:rPr>
          <w:b/>
        </w:rPr>
      </w:pPr>
      <w:r w:rsidRPr="00716DB2">
        <w:rPr>
          <w:b/>
        </w:rPr>
        <w:t xml:space="preserve">ENDIF </w:t>
      </w:r>
    </w:p>
    <w:p w14:paraId="3EA85D22" w14:textId="77777777" w:rsidR="00AF048F" w:rsidRDefault="002153EF">
      <w:pPr>
        <w:spacing w:after="102" w:line="259" w:lineRule="auto"/>
        <w:ind w:left="850" w:firstLine="0"/>
      </w:pPr>
      <w:r>
        <w:t xml:space="preserve"> </w:t>
      </w:r>
    </w:p>
    <w:p w14:paraId="5C09B352" w14:textId="77777777" w:rsidR="00AF048F" w:rsidRDefault="002153EF">
      <w:pPr>
        <w:spacing w:after="0" w:line="367" w:lineRule="auto"/>
        <w:ind w:left="839" w:right="6551" w:hanging="427"/>
      </w:pPr>
      <w:r>
        <w:rPr>
          <w:rFonts w:ascii="Arial" w:eastAsia="Arial" w:hAnsi="Arial" w:cs="Arial"/>
          <w:b/>
        </w:rPr>
        <w:t xml:space="preserve">Example 1 MX Source: </w:t>
      </w:r>
    </w:p>
    <w:p w14:paraId="7B31460C" w14:textId="77777777" w:rsidR="00AF048F" w:rsidRDefault="002153EF">
      <w:pPr>
        <w:ind w:left="846" w:right="8"/>
      </w:pPr>
      <w:r>
        <w:t xml:space="preserve">An MX DebtorAccount  </w:t>
      </w:r>
    </w:p>
    <w:p w14:paraId="2C5944D4" w14:textId="77777777" w:rsidR="00AF048F" w:rsidRDefault="002153EF">
      <w:pPr>
        <w:ind w:left="846" w:right="8"/>
      </w:pPr>
      <w:r>
        <w:t xml:space="preserve">&lt;DbtrAcct&gt; </w:t>
      </w:r>
    </w:p>
    <w:p w14:paraId="77B24643" w14:textId="77777777" w:rsidR="00AF048F" w:rsidRDefault="002153EF">
      <w:pPr>
        <w:tabs>
          <w:tab w:val="center" w:pos="850"/>
          <w:tab w:val="center" w:pos="1659"/>
        </w:tabs>
        <w:ind w:left="0" w:firstLine="0"/>
      </w:pPr>
      <w:r>
        <w:rPr>
          <w:rFonts w:ascii="Calibri" w:eastAsia="Calibri" w:hAnsi="Calibri" w:cs="Calibri"/>
          <w:sz w:val="22"/>
        </w:rPr>
        <w:tab/>
      </w:r>
      <w:r>
        <w:t xml:space="preserve"> </w:t>
      </w:r>
      <w:r>
        <w:tab/>
        <w:t xml:space="preserve">&lt;Id&gt; </w:t>
      </w:r>
    </w:p>
    <w:p w14:paraId="0D3E82F6" w14:textId="77777777" w:rsidR="00AF048F" w:rsidRDefault="002153EF">
      <w:pPr>
        <w:tabs>
          <w:tab w:val="center" w:pos="851"/>
          <w:tab w:val="center" w:pos="1419"/>
          <w:tab w:val="center" w:pos="2345"/>
        </w:tabs>
        <w:ind w:left="0" w:firstLine="0"/>
      </w:pPr>
      <w:r>
        <w:rPr>
          <w:rFonts w:ascii="Calibri" w:eastAsia="Calibri" w:hAnsi="Calibri" w:cs="Calibri"/>
          <w:sz w:val="22"/>
        </w:rPr>
        <w:tab/>
      </w:r>
      <w:r>
        <w:t xml:space="preserve"> </w:t>
      </w:r>
      <w:r>
        <w:tab/>
        <w:t xml:space="preserve"> </w:t>
      </w:r>
      <w:r>
        <w:tab/>
        <w:t xml:space="preserve">&lt;Othr&gt; </w:t>
      </w:r>
    </w:p>
    <w:p w14:paraId="3232CC58" w14:textId="77777777" w:rsidR="00AF048F" w:rsidRDefault="002153EF">
      <w:pPr>
        <w:tabs>
          <w:tab w:val="center" w:pos="851"/>
          <w:tab w:val="center" w:pos="1419"/>
          <w:tab w:val="center" w:pos="1986"/>
          <w:tab w:val="center" w:pos="3631"/>
        </w:tabs>
        <w:ind w:left="0" w:firstLine="0"/>
      </w:pPr>
      <w:r>
        <w:rPr>
          <w:rFonts w:ascii="Calibri" w:eastAsia="Calibri" w:hAnsi="Calibri" w:cs="Calibri"/>
          <w:sz w:val="22"/>
        </w:rPr>
        <w:tab/>
      </w:r>
      <w:r>
        <w:t xml:space="preserve"> </w:t>
      </w:r>
      <w:r>
        <w:tab/>
        <w:t xml:space="preserve"> </w:t>
      </w:r>
      <w:r>
        <w:tab/>
        <w:t xml:space="preserve"> </w:t>
      </w:r>
      <w:r>
        <w:tab/>
        <w:t xml:space="preserve">&lt;Id&gt;123456789&lt;/Id&gt; </w:t>
      </w:r>
    </w:p>
    <w:p w14:paraId="61D60F8D" w14:textId="77777777" w:rsidR="00AF048F" w:rsidRDefault="002153EF">
      <w:pPr>
        <w:tabs>
          <w:tab w:val="center" w:pos="850"/>
          <w:tab w:val="center" w:pos="1419"/>
          <w:tab w:val="center" w:pos="2405"/>
        </w:tabs>
        <w:ind w:left="0" w:firstLine="0"/>
      </w:pPr>
      <w:r>
        <w:rPr>
          <w:rFonts w:ascii="Calibri" w:eastAsia="Calibri" w:hAnsi="Calibri" w:cs="Calibri"/>
          <w:sz w:val="22"/>
        </w:rPr>
        <w:tab/>
      </w:r>
      <w:r>
        <w:t xml:space="preserve"> </w:t>
      </w:r>
      <w:r>
        <w:tab/>
        <w:t xml:space="preserve"> </w:t>
      </w:r>
      <w:r>
        <w:tab/>
        <w:t xml:space="preserve">&lt;/Othr&gt; </w:t>
      </w:r>
    </w:p>
    <w:p w14:paraId="6C1F8E47" w14:textId="77777777" w:rsidR="00AF048F" w:rsidRDefault="002153EF">
      <w:pPr>
        <w:tabs>
          <w:tab w:val="center" w:pos="850"/>
          <w:tab w:val="center" w:pos="1718"/>
        </w:tabs>
        <w:ind w:left="0" w:firstLine="0"/>
      </w:pPr>
      <w:r>
        <w:rPr>
          <w:rFonts w:ascii="Calibri" w:eastAsia="Calibri" w:hAnsi="Calibri" w:cs="Calibri"/>
          <w:sz w:val="22"/>
        </w:rPr>
        <w:tab/>
      </w:r>
      <w:r>
        <w:t xml:space="preserve"> </w:t>
      </w:r>
      <w:r>
        <w:tab/>
        <w:t xml:space="preserve">&lt;/Id&gt; </w:t>
      </w:r>
    </w:p>
    <w:p w14:paraId="11A235E1" w14:textId="77777777" w:rsidR="00AF048F" w:rsidRDefault="002153EF">
      <w:pPr>
        <w:spacing w:after="89"/>
        <w:ind w:left="846" w:right="8"/>
      </w:pPr>
      <w:r>
        <w:t xml:space="preserve">&lt;/DbtrAcct&gt; </w:t>
      </w:r>
    </w:p>
    <w:p w14:paraId="16F9A46D" w14:textId="77777777" w:rsidR="00AF048F" w:rsidRDefault="002153EF">
      <w:pPr>
        <w:spacing w:after="9"/>
        <w:ind w:left="860" w:right="157" w:hanging="7"/>
      </w:pPr>
      <w:r>
        <w:rPr>
          <w:rFonts w:ascii="Arial" w:eastAsia="Arial" w:hAnsi="Arial" w:cs="Arial"/>
          <w:b/>
        </w:rPr>
        <w:t xml:space="preserve">MT Translation: </w:t>
      </w:r>
    </w:p>
    <w:p w14:paraId="0225991B" w14:textId="2AF06BB0" w:rsidR="00AF048F" w:rsidRDefault="002153EF">
      <w:pPr>
        <w:ind w:left="846" w:right="8"/>
      </w:pPr>
      <w:r>
        <w:t>Subfield 1 of field :50a</w:t>
      </w:r>
      <w:r w:rsidR="005F641E">
        <w:t>:</w:t>
      </w:r>
      <w:r>
        <w:t xml:space="preserve">/123456789 </w:t>
      </w:r>
    </w:p>
    <w:p w14:paraId="776F5A6D" w14:textId="77777777" w:rsidR="00AF048F" w:rsidRDefault="002153EF">
      <w:pPr>
        <w:spacing w:after="102" w:line="259" w:lineRule="auto"/>
        <w:ind w:left="850" w:firstLine="0"/>
      </w:pPr>
      <w:r>
        <w:t xml:space="preserve"> </w:t>
      </w:r>
    </w:p>
    <w:p w14:paraId="05ECFB98" w14:textId="77777777" w:rsidR="00AF048F" w:rsidRDefault="002153EF">
      <w:pPr>
        <w:spacing w:after="0" w:line="367" w:lineRule="auto"/>
        <w:ind w:left="839" w:right="6551" w:hanging="427"/>
      </w:pPr>
      <w:r>
        <w:rPr>
          <w:rFonts w:ascii="Arial" w:eastAsia="Arial" w:hAnsi="Arial" w:cs="Arial"/>
          <w:b/>
        </w:rPr>
        <w:lastRenderedPageBreak/>
        <w:t xml:space="preserve">Example 2 MX Source: </w:t>
      </w:r>
    </w:p>
    <w:p w14:paraId="6F7CA14D" w14:textId="280D5DFE" w:rsidR="00AF048F" w:rsidRDefault="005F641E">
      <w:pPr>
        <w:ind w:left="846" w:right="8"/>
      </w:pPr>
      <w:r>
        <w:t>An MX CreditorAccount</w:t>
      </w:r>
      <w:r w:rsidR="002153EF">
        <w:t xml:space="preserve">(IBAN)  </w:t>
      </w:r>
    </w:p>
    <w:p w14:paraId="1B44F1D3" w14:textId="77777777" w:rsidR="00AF048F" w:rsidRDefault="002153EF">
      <w:pPr>
        <w:ind w:left="846" w:right="8"/>
      </w:pPr>
      <w:r>
        <w:t xml:space="preserve">&lt;CdtrAcct&gt; </w:t>
      </w:r>
    </w:p>
    <w:p w14:paraId="3EFDE007" w14:textId="77777777" w:rsidR="00AF048F" w:rsidRDefault="002153EF">
      <w:pPr>
        <w:tabs>
          <w:tab w:val="center" w:pos="850"/>
          <w:tab w:val="center" w:pos="1659"/>
        </w:tabs>
        <w:ind w:left="0" w:firstLine="0"/>
      </w:pPr>
      <w:r>
        <w:rPr>
          <w:rFonts w:ascii="Calibri" w:eastAsia="Calibri" w:hAnsi="Calibri" w:cs="Calibri"/>
          <w:sz w:val="22"/>
        </w:rPr>
        <w:tab/>
      </w:r>
      <w:r>
        <w:t xml:space="preserve"> </w:t>
      </w:r>
      <w:r>
        <w:tab/>
        <w:t xml:space="preserve">&lt;Id&gt; </w:t>
      </w:r>
    </w:p>
    <w:p w14:paraId="2C88451C" w14:textId="77777777" w:rsidR="00AF048F" w:rsidRDefault="002153EF">
      <w:pPr>
        <w:tabs>
          <w:tab w:val="center" w:pos="850"/>
          <w:tab w:val="center" w:pos="1419"/>
          <w:tab w:val="center" w:pos="3724"/>
        </w:tabs>
        <w:ind w:left="0" w:firstLine="0"/>
      </w:pPr>
      <w:r>
        <w:rPr>
          <w:rFonts w:ascii="Calibri" w:eastAsia="Calibri" w:hAnsi="Calibri" w:cs="Calibri"/>
          <w:sz w:val="22"/>
        </w:rPr>
        <w:tab/>
      </w:r>
      <w:r>
        <w:t xml:space="preserve"> </w:t>
      </w:r>
      <w:r>
        <w:tab/>
        <w:t xml:space="preserve"> </w:t>
      </w:r>
      <w:r>
        <w:tab/>
        <w:t xml:space="preserve">&lt;IBAN&gt;BE16001216377774&lt;/IBAN&gt; </w:t>
      </w:r>
    </w:p>
    <w:p w14:paraId="02D0117A" w14:textId="77777777" w:rsidR="00AF048F" w:rsidRDefault="002153EF">
      <w:pPr>
        <w:tabs>
          <w:tab w:val="center" w:pos="850"/>
          <w:tab w:val="center" w:pos="1718"/>
        </w:tabs>
        <w:ind w:left="0" w:firstLine="0"/>
      </w:pPr>
      <w:r>
        <w:rPr>
          <w:rFonts w:ascii="Calibri" w:eastAsia="Calibri" w:hAnsi="Calibri" w:cs="Calibri"/>
          <w:sz w:val="22"/>
        </w:rPr>
        <w:tab/>
      </w:r>
      <w:r>
        <w:t xml:space="preserve"> </w:t>
      </w:r>
      <w:r>
        <w:tab/>
        <w:t xml:space="preserve">&lt;/Id&gt; </w:t>
      </w:r>
    </w:p>
    <w:p w14:paraId="033B21AF" w14:textId="77777777" w:rsidR="00AF048F" w:rsidRDefault="002153EF">
      <w:pPr>
        <w:spacing w:after="89"/>
        <w:ind w:left="846" w:right="8"/>
      </w:pPr>
      <w:r>
        <w:t xml:space="preserve">&lt;/CdtrAcct&gt; </w:t>
      </w:r>
    </w:p>
    <w:p w14:paraId="0E87D813" w14:textId="77777777" w:rsidR="00AF048F" w:rsidRDefault="002153EF">
      <w:pPr>
        <w:spacing w:after="9"/>
        <w:ind w:left="859" w:right="157" w:hanging="7"/>
      </w:pPr>
      <w:r>
        <w:rPr>
          <w:rFonts w:ascii="Arial" w:eastAsia="Arial" w:hAnsi="Arial" w:cs="Arial"/>
          <w:b/>
        </w:rPr>
        <w:t xml:space="preserve">MT Translation: </w:t>
      </w:r>
    </w:p>
    <w:p w14:paraId="0C78FC6F" w14:textId="7C5CE73B" w:rsidR="00AF048F" w:rsidRDefault="005F641E">
      <w:pPr>
        <w:spacing w:after="92"/>
        <w:ind w:left="846" w:right="8"/>
      </w:pPr>
      <w:r>
        <w:t>Subfield 1 of field :59a:</w:t>
      </w:r>
      <w:r w:rsidR="002153EF">
        <w:t xml:space="preserve">/BE16001216377774 </w:t>
      </w:r>
    </w:p>
    <w:p w14:paraId="1878EEA2" w14:textId="77777777" w:rsidR="00AF048F" w:rsidRDefault="002153EF">
      <w:pPr>
        <w:spacing w:after="101" w:line="259" w:lineRule="auto"/>
        <w:ind w:left="425" w:firstLine="0"/>
      </w:pPr>
      <w:r>
        <w:rPr>
          <w:rFonts w:ascii="Arial" w:eastAsia="Arial" w:hAnsi="Arial" w:cs="Arial"/>
          <w:b/>
        </w:rPr>
        <w:t xml:space="preserve"> </w:t>
      </w:r>
    </w:p>
    <w:p w14:paraId="726788FF" w14:textId="77777777" w:rsidR="00AF048F" w:rsidRDefault="002153EF">
      <w:pPr>
        <w:spacing w:after="0" w:line="367" w:lineRule="auto"/>
        <w:ind w:left="839" w:right="6551" w:hanging="427"/>
      </w:pPr>
      <w:r>
        <w:rPr>
          <w:rFonts w:ascii="Arial" w:eastAsia="Arial" w:hAnsi="Arial" w:cs="Arial"/>
          <w:b/>
        </w:rPr>
        <w:t xml:space="preserve">Example 3 MX Source: </w:t>
      </w:r>
    </w:p>
    <w:p w14:paraId="08FF859C" w14:textId="77777777" w:rsidR="00AF048F" w:rsidRDefault="002153EF">
      <w:pPr>
        <w:ind w:left="846" w:right="8"/>
      </w:pPr>
      <w:r>
        <w:t xml:space="preserve">An MX CreditorAccount (CHIPS Universal Identifier)  </w:t>
      </w:r>
    </w:p>
    <w:p w14:paraId="4DB57362" w14:textId="77777777" w:rsidR="00AF048F" w:rsidRDefault="002153EF">
      <w:pPr>
        <w:ind w:left="846" w:right="8"/>
      </w:pPr>
      <w:r>
        <w:t xml:space="preserve">&lt;CdtrAcct&gt; </w:t>
      </w:r>
    </w:p>
    <w:p w14:paraId="45185BE8" w14:textId="77777777" w:rsidR="00AF048F" w:rsidRDefault="002153EF">
      <w:pPr>
        <w:tabs>
          <w:tab w:val="center" w:pos="850"/>
          <w:tab w:val="center" w:pos="1658"/>
        </w:tabs>
        <w:ind w:left="0" w:firstLine="0"/>
      </w:pPr>
      <w:r>
        <w:rPr>
          <w:rFonts w:ascii="Calibri" w:eastAsia="Calibri" w:hAnsi="Calibri" w:cs="Calibri"/>
          <w:sz w:val="22"/>
        </w:rPr>
        <w:tab/>
      </w:r>
      <w:r>
        <w:t xml:space="preserve"> </w:t>
      </w:r>
      <w:r>
        <w:tab/>
        <w:t xml:space="preserve">&lt;Id&gt; </w:t>
      </w:r>
    </w:p>
    <w:p w14:paraId="528A9CEF" w14:textId="77777777" w:rsidR="00AF048F" w:rsidRDefault="002153EF">
      <w:pPr>
        <w:tabs>
          <w:tab w:val="center" w:pos="850"/>
          <w:tab w:val="center" w:pos="1419"/>
          <w:tab w:val="center" w:pos="2345"/>
        </w:tabs>
        <w:ind w:left="0" w:firstLine="0"/>
      </w:pPr>
      <w:r>
        <w:rPr>
          <w:rFonts w:ascii="Calibri" w:eastAsia="Calibri" w:hAnsi="Calibri" w:cs="Calibri"/>
          <w:sz w:val="22"/>
        </w:rPr>
        <w:tab/>
      </w:r>
      <w:r>
        <w:t xml:space="preserve"> </w:t>
      </w:r>
      <w:r>
        <w:tab/>
        <w:t xml:space="preserve"> </w:t>
      </w:r>
      <w:r>
        <w:tab/>
        <w:t xml:space="preserve">&lt;Othr&gt; </w:t>
      </w:r>
    </w:p>
    <w:p w14:paraId="2AB36BDF" w14:textId="77777777" w:rsidR="00AF048F" w:rsidRDefault="002153EF">
      <w:pPr>
        <w:tabs>
          <w:tab w:val="center" w:pos="850"/>
          <w:tab w:val="center" w:pos="1418"/>
          <w:tab w:val="center" w:pos="1985"/>
          <w:tab w:val="center" w:pos="3450"/>
        </w:tabs>
        <w:ind w:left="0" w:firstLine="0"/>
      </w:pPr>
      <w:r>
        <w:rPr>
          <w:rFonts w:ascii="Calibri" w:eastAsia="Calibri" w:hAnsi="Calibri" w:cs="Calibri"/>
          <w:sz w:val="22"/>
        </w:rPr>
        <w:tab/>
      </w:r>
      <w:r>
        <w:t xml:space="preserve"> </w:t>
      </w:r>
      <w:r>
        <w:tab/>
        <w:t xml:space="preserve"> </w:t>
      </w:r>
      <w:r>
        <w:tab/>
        <w:t xml:space="preserve"> </w:t>
      </w:r>
      <w:r>
        <w:tab/>
        <w:t xml:space="preserve">&lt;Id&gt;123456&lt;/Id&gt; </w:t>
      </w:r>
    </w:p>
    <w:p w14:paraId="403E04D5" w14:textId="77777777" w:rsidR="00AF048F" w:rsidRDefault="002153EF">
      <w:pPr>
        <w:tabs>
          <w:tab w:val="center" w:pos="850"/>
          <w:tab w:val="center" w:pos="1418"/>
          <w:tab w:val="center" w:pos="1985"/>
          <w:tab w:val="center" w:pos="3091"/>
        </w:tabs>
        <w:ind w:left="0" w:firstLine="0"/>
      </w:pPr>
      <w:r>
        <w:rPr>
          <w:rFonts w:ascii="Calibri" w:eastAsia="Calibri" w:hAnsi="Calibri" w:cs="Calibri"/>
          <w:sz w:val="22"/>
        </w:rPr>
        <w:tab/>
      </w:r>
      <w:r>
        <w:t xml:space="preserve"> </w:t>
      </w:r>
      <w:r>
        <w:tab/>
        <w:t xml:space="preserve"> </w:t>
      </w:r>
      <w:r>
        <w:tab/>
        <w:t xml:space="preserve"> </w:t>
      </w:r>
      <w:r>
        <w:tab/>
        <w:t xml:space="preserve">&lt;SchmeNm&gt; </w:t>
      </w:r>
    </w:p>
    <w:p w14:paraId="264C2969" w14:textId="77777777" w:rsidR="00AF048F" w:rsidRDefault="002153EF">
      <w:pPr>
        <w:tabs>
          <w:tab w:val="center" w:pos="849"/>
          <w:tab w:val="center" w:pos="1418"/>
          <w:tab w:val="center" w:pos="1984"/>
          <w:tab w:val="center" w:pos="2551"/>
          <w:tab w:val="center" w:pos="3899"/>
        </w:tabs>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&lt;Cd&gt;CUID&lt;/Cd&gt; </w:t>
      </w:r>
    </w:p>
    <w:p w14:paraId="52DD664D" w14:textId="77777777" w:rsidR="00AF048F" w:rsidRDefault="002153EF">
      <w:pPr>
        <w:tabs>
          <w:tab w:val="center" w:pos="849"/>
          <w:tab w:val="center" w:pos="1417"/>
          <w:tab w:val="center" w:pos="1984"/>
          <w:tab w:val="center" w:pos="3150"/>
        </w:tabs>
        <w:ind w:left="0" w:firstLine="0"/>
      </w:pPr>
      <w:r>
        <w:rPr>
          <w:rFonts w:ascii="Calibri" w:eastAsia="Calibri" w:hAnsi="Calibri" w:cs="Calibri"/>
          <w:sz w:val="22"/>
        </w:rPr>
        <w:tab/>
      </w:r>
      <w:r>
        <w:t xml:space="preserve"> </w:t>
      </w:r>
      <w:r>
        <w:tab/>
        <w:t xml:space="preserve"> </w:t>
      </w:r>
      <w:r>
        <w:tab/>
        <w:t xml:space="preserve"> </w:t>
      </w:r>
      <w:r>
        <w:tab/>
        <w:t xml:space="preserve">&lt;/SchmeNm&gt; </w:t>
      </w:r>
    </w:p>
    <w:p w14:paraId="12AA8AEA" w14:textId="77777777" w:rsidR="00AF048F" w:rsidRDefault="002153EF">
      <w:pPr>
        <w:tabs>
          <w:tab w:val="center" w:pos="849"/>
          <w:tab w:val="center" w:pos="1417"/>
          <w:tab w:val="center" w:pos="2403"/>
        </w:tabs>
        <w:ind w:left="0" w:firstLine="0"/>
      </w:pPr>
      <w:r>
        <w:rPr>
          <w:rFonts w:ascii="Calibri" w:eastAsia="Calibri" w:hAnsi="Calibri" w:cs="Calibri"/>
          <w:sz w:val="22"/>
        </w:rPr>
        <w:tab/>
      </w:r>
      <w:r>
        <w:t xml:space="preserve"> </w:t>
      </w:r>
      <w:r>
        <w:tab/>
        <w:t xml:space="preserve"> </w:t>
      </w:r>
      <w:r>
        <w:tab/>
        <w:t xml:space="preserve">&lt;/Othr&gt; </w:t>
      </w:r>
    </w:p>
    <w:p w14:paraId="339FFEE9" w14:textId="77777777" w:rsidR="00AF048F" w:rsidRDefault="002153EF">
      <w:pPr>
        <w:tabs>
          <w:tab w:val="center" w:pos="848"/>
          <w:tab w:val="center" w:pos="1717"/>
        </w:tabs>
        <w:ind w:left="0" w:firstLine="0"/>
      </w:pPr>
      <w:r>
        <w:rPr>
          <w:rFonts w:ascii="Calibri" w:eastAsia="Calibri" w:hAnsi="Calibri" w:cs="Calibri"/>
          <w:sz w:val="22"/>
        </w:rPr>
        <w:tab/>
      </w:r>
      <w:r>
        <w:t xml:space="preserve"> </w:t>
      </w:r>
      <w:r>
        <w:tab/>
        <w:t xml:space="preserve">&lt;/Id&gt; </w:t>
      </w:r>
    </w:p>
    <w:p w14:paraId="1C030A90" w14:textId="77777777" w:rsidR="00AF048F" w:rsidRDefault="002153EF">
      <w:pPr>
        <w:spacing w:after="92"/>
        <w:ind w:left="846" w:right="8"/>
      </w:pPr>
      <w:r>
        <w:t xml:space="preserve">&lt;/CdtrAcct&gt; </w:t>
      </w:r>
    </w:p>
    <w:p w14:paraId="3BB8E897" w14:textId="77777777" w:rsidR="00AF048F" w:rsidRDefault="002153EF">
      <w:pPr>
        <w:spacing w:after="9"/>
        <w:ind w:right="157" w:hanging="7"/>
      </w:pPr>
      <w:r>
        <w:rPr>
          <w:rFonts w:ascii="Arial" w:eastAsia="Arial" w:hAnsi="Arial" w:cs="Arial"/>
          <w:b/>
        </w:rPr>
        <w:t xml:space="preserve">MT Translation: </w:t>
      </w:r>
    </w:p>
    <w:p w14:paraId="3FBFBE20" w14:textId="49806119" w:rsidR="00AF048F" w:rsidRDefault="005F641E">
      <w:pPr>
        <w:spacing w:after="205"/>
        <w:ind w:left="846" w:right="8"/>
      </w:pPr>
      <w:r>
        <w:t>Subfield 1 of field :59a:</w:t>
      </w:r>
      <w:r w:rsidR="002153EF">
        <w:t xml:space="preserve">//CH123456 </w:t>
      </w:r>
    </w:p>
    <w:p w14:paraId="39EDA03A" w14:textId="3249E224" w:rsidR="00AF048F" w:rsidRDefault="00BB0219" w:rsidP="00BB0219">
      <w:pPr>
        <w:pStyle w:val="Heading3"/>
      </w:pPr>
      <w:bookmarkStart w:id="2980" w:name="_Toc136351291"/>
      <w:r>
        <w:t xml:space="preserve">4.3.2  </w:t>
      </w:r>
      <w:r w:rsidR="002153EF">
        <w:t>MX_To_MTSettlementAccount</w:t>
      </w:r>
      <w:bookmarkEnd w:id="2980"/>
      <w:r w:rsidR="002153EF">
        <w:t xml:space="preserve"> </w:t>
      </w:r>
    </w:p>
    <w:p w14:paraId="6C28994C" w14:textId="77777777" w:rsidR="00AF048F" w:rsidRDefault="002153EF">
      <w:pPr>
        <w:spacing w:after="95"/>
        <w:ind w:left="419" w:right="157" w:hanging="7"/>
      </w:pPr>
      <w:r>
        <w:rPr>
          <w:rFonts w:ascii="Arial" w:eastAsia="Arial" w:hAnsi="Arial" w:cs="Arial"/>
          <w:b/>
        </w:rPr>
        <w:t xml:space="preserve">Name </w:t>
      </w:r>
    </w:p>
    <w:p w14:paraId="6C8DFCB5" w14:textId="77777777" w:rsidR="00AF048F" w:rsidRDefault="002153EF">
      <w:pPr>
        <w:spacing w:after="112" w:line="249" w:lineRule="auto"/>
        <w:ind w:left="849" w:right="15" w:hanging="10"/>
      </w:pPr>
      <w:r>
        <w:rPr>
          <w:rFonts w:ascii="Arial" w:eastAsia="Arial" w:hAnsi="Arial" w:cs="Arial"/>
        </w:rPr>
        <w:t xml:space="preserve">MX_To_MTSettlementAccount </w:t>
      </w:r>
    </w:p>
    <w:p w14:paraId="1E248E96" w14:textId="77777777" w:rsidR="00AF048F" w:rsidRDefault="002153EF">
      <w:pPr>
        <w:spacing w:after="95"/>
        <w:ind w:left="419" w:right="157" w:hanging="7"/>
      </w:pPr>
      <w:r>
        <w:rPr>
          <w:rFonts w:ascii="Arial" w:eastAsia="Arial" w:hAnsi="Arial" w:cs="Arial"/>
          <w:b/>
        </w:rPr>
        <w:t xml:space="preserve">Business description  </w:t>
      </w:r>
    </w:p>
    <w:p w14:paraId="7B7EDA71" w14:textId="549AF1DB" w:rsidR="00AF048F" w:rsidRDefault="002153EF" w:rsidP="00237D22">
      <w:r>
        <w:rPr>
          <w:rFonts w:ascii="Arial" w:eastAsia="Arial" w:hAnsi="Arial" w:cs="Arial"/>
        </w:rPr>
        <w:t xml:space="preserve">The function translates an MX SettlementMethod and MX SettlementAccount to an MT PartyIdentifier. The MX account typed </w:t>
      </w:r>
      <w:r>
        <w:rPr>
          <w:rFonts w:ascii="Arial" w:eastAsia="Arial" w:hAnsi="Arial" w:cs="Arial"/>
          <w:i/>
        </w:rPr>
        <w:t>CashAccount</w:t>
      </w:r>
      <w:r w:rsidR="00B22B0F">
        <w:rPr>
          <w:rFonts w:ascii="Arial" w:eastAsia="Arial" w:hAnsi="Arial" w:cs="Arial"/>
          <w:i/>
        </w:rPr>
        <w:t>38</w:t>
      </w:r>
      <w:ins w:id="2981" w:author="BOUVY Martine" w:date="2023-03-14T15:56:00Z">
        <w:r w:rsidR="006069EA">
          <w:rPr>
            <w:rFonts w:ascii="Arial" w:eastAsia="Arial" w:hAnsi="Arial" w:cs="Arial"/>
          </w:rPr>
          <w:t xml:space="preserve"> or </w:t>
        </w:r>
        <w:r w:rsidR="006069EA" w:rsidRPr="000A4F59">
          <w:rPr>
            <w:rFonts w:ascii="Arial" w:eastAsia="Arial" w:hAnsi="Arial" w:cs="Arial"/>
            <w:i/>
            <w:iCs/>
          </w:rPr>
          <w:t>CashAccount40</w:t>
        </w:r>
      </w:ins>
      <w:del w:id="2982" w:author="BOUVY Martine" w:date="2023-03-14T15:55:00Z">
        <w:r w:rsidR="00B22B0F" w:rsidDel="006069EA">
          <w:rPr>
            <w:rFonts w:ascii="Arial" w:eastAsia="Arial" w:hAnsi="Arial" w:cs="Arial"/>
            <w:i/>
          </w:rPr>
          <w:delText xml:space="preserve"> </w:delText>
        </w:r>
        <w:r w:rsidDel="006069EA">
          <w:rPr>
            <w:rFonts w:ascii="Arial" w:eastAsia="Arial" w:hAnsi="Arial" w:cs="Arial"/>
          </w:rPr>
          <w:delText xml:space="preserve"> </w:delText>
        </w:r>
      </w:del>
      <w:r>
        <w:rPr>
          <w:rFonts w:ascii="Arial" w:eastAsia="Arial" w:hAnsi="Arial" w:cs="Arial"/>
        </w:rPr>
        <w:t xml:space="preserve">contains a mandatory account identification element and optional account type, currency and name elements. This function translates the MX account identification. Type, Currency and Name elements are truncated. </w:t>
      </w:r>
    </w:p>
    <w:p w14:paraId="4C8F2BF8" w14:textId="77777777" w:rsidR="00AF048F" w:rsidRDefault="002153EF">
      <w:pPr>
        <w:spacing w:after="95"/>
        <w:ind w:left="419" w:right="157" w:hanging="7"/>
      </w:pPr>
      <w:r>
        <w:rPr>
          <w:rFonts w:ascii="Arial" w:eastAsia="Arial" w:hAnsi="Arial" w:cs="Arial"/>
          <w:b/>
        </w:rPr>
        <w:t xml:space="preserve">Format </w:t>
      </w:r>
    </w:p>
    <w:p w14:paraId="2B9699F1" w14:textId="77777777" w:rsidR="00AF048F" w:rsidRDefault="002153EF">
      <w:pPr>
        <w:spacing w:after="112" w:line="249" w:lineRule="auto"/>
        <w:ind w:left="849" w:right="15" w:hanging="10"/>
      </w:pPr>
      <w:r>
        <w:rPr>
          <w:rFonts w:ascii="Arial" w:eastAsia="Arial" w:hAnsi="Arial" w:cs="Arial"/>
          <w:b/>
        </w:rPr>
        <w:t>MX_To_MTSettlementAccount</w:t>
      </w:r>
      <w:r>
        <w:rPr>
          <w:rFonts w:ascii="Arial" w:eastAsia="Arial" w:hAnsi="Arial" w:cs="Arial"/>
        </w:rPr>
        <w:t xml:space="preserve">(MXSettlementMethod, MXSettlementAccount ; MTPartyIdentifier)  </w:t>
      </w:r>
    </w:p>
    <w:p w14:paraId="4B9C8C04" w14:textId="77777777" w:rsidR="00AF048F" w:rsidRDefault="002153EF">
      <w:pPr>
        <w:spacing w:after="95"/>
        <w:ind w:left="860" w:right="157" w:hanging="7"/>
      </w:pPr>
      <w:r>
        <w:rPr>
          <w:rFonts w:ascii="Arial" w:eastAsia="Arial" w:hAnsi="Arial" w:cs="Arial"/>
          <w:b/>
        </w:rPr>
        <w:t xml:space="preserve">Input </w:t>
      </w:r>
    </w:p>
    <w:p w14:paraId="4FB44AA5" w14:textId="77777777" w:rsidR="00AF048F" w:rsidRDefault="002153EF">
      <w:pPr>
        <w:spacing w:after="112" w:line="249" w:lineRule="auto"/>
        <w:ind w:left="849" w:right="15" w:hanging="10"/>
      </w:pPr>
      <w:r>
        <w:rPr>
          <w:rFonts w:ascii="Arial" w:eastAsia="Arial" w:hAnsi="Arial" w:cs="Arial"/>
        </w:rPr>
        <w:t xml:space="preserve">MXSettlementMethod: code indicating the MX settlement method. </w:t>
      </w:r>
    </w:p>
    <w:p w14:paraId="52A089EF" w14:textId="7D1560C6" w:rsidR="00AF048F" w:rsidRDefault="002153EF">
      <w:pPr>
        <w:spacing w:after="112" w:line="249" w:lineRule="auto"/>
        <w:ind w:left="849" w:right="15" w:hanging="10"/>
      </w:pPr>
      <w:r>
        <w:rPr>
          <w:rFonts w:ascii="Arial" w:eastAsia="Arial" w:hAnsi="Arial" w:cs="Arial"/>
        </w:rPr>
        <w:t xml:space="preserve">MXSettlementAccount: the entire structure of the MX settlement account typed </w:t>
      </w:r>
      <w:r>
        <w:rPr>
          <w:rFonts w:ascii="Arial" w:eastAsia="Arial" w:hAnsi="Arial" w:cs="Arial"/>
          <w:i/>
        </w:rPr>
        <w:t>CashAccount</w:t>
      </w:r>
      <w:r w:rsidR="00B22B0F">
        <w:rPr>
          <w:rFonts w:ascii="Arial" w:eastAsia="Arial" w:hAnsi="Arial" w:cs="Arial"/>
          <w:i/>
        </w:rPr>
        <w:t>38</w:t>
      </w:r>
      <w:ins w:id="2983" w:author="BOUVY Martine" w:date="2023-03-14T16:04:00Z">
        <w:r w:rsidR="0024191D">
          <w:rPr>
            <w:rFonts w:ascii="Arial" w:eastAsia="Arial" w:hAnsi="Arial" w:cs="Arial"/>
          </w:rPr>
          <w:t xml:space="preserve">, </w:t>
        </w:r>
        <w:r w:rsidR="0024191D" w:rsidRPr="0024191D">
          <w:rPr>
            <w:rFonts w:ascii="Arial" w:eastAsia="Arial" w:hAnsi="Arial" w:cs="Arial"/>
            <w:i/>
            <w:iCs/>
          </w:rPr>
          <w:t>CashAccount40</w:t>
        </w:r>
      </w:ins>
      <w:del w:id="2984" w:author="BOUVY Martine" w:date="2023-03-14T16:04:00Z">
        <w:r w:rsidDel="0024191D">
          <w:rPr>
            <w:rFonts w:ascii="Arial" w:eastAsia="Arial" w:hAnsi="Arial" w:cs="Arial"/>
          </w:rPr>
          <w:delText xml:space="preserve">. </w:delText>
        </w:r>
      </w:del>
    </w:p>
    <w:p w14:paraId="73D88889" w14:textId="77777777" w:rsidR="00AF048F" w:rsidRDefault="002153EF">
      <w:pPr>
        <w:spacing w:after="95"/>
        <w:ind w:left="860" w:right="157" w:hanging="7"/>
      </w:pPr>
      <w:r>
        <w:rPr>
          <w:rFonts w:ascii="Arial" w:eastAsia="Arial" w:hAnsi="Arial" w:cs="Arial"/>
          <w:b/>
        </w:rPr>
        <w:t xml:space="preserve">Output </w:t>
      </w:r>
    </w:p>
    <w:p w14:paraId="54FAF37E" w14:textId="77777777" w:rsidR="00AF048F" w:rsidRDefault="002153EF">
      <w:pPr>
        <w:spacing w:after="112" w:line="249" w:lineRule="auto"/>
        <w:ind w:left="849" w:right="15" w:hanging="10"/>
      </w:pPr>
      <w:r>
        <w:rPr>
          <w:rFonts w:ascii="Arial" w:eastAsia="Arial" w:hAnsi="Arial" w:cs="Arial"/>
        </w:rPr>
        <w:t xml:space="preserve">MTPartyIdentifier: PartyIdentifier in the MT format [1!a]/34x where </w:t>
      </w:r>
    </w:p>
    <w:p w14:paraId="3A5C0F33" w14:textId="77777777" w:rsidR="00AF048F" w:rsidRDefault="002153EF">
      <w:pPr>
        <w:spacing w:after="112" w:line="249" w:lineRule="auto"/>
        <w:ind w:left="849" w:right="15" w:hanging="10"/>
      </w:pPr>
      <w:r>
        <w:rPr>
          <w:rFonts w:ascii="Arial" w:eastAsia="Arial" w:hAnsi="Arial" w:cs="Arial"/>
        </w:rPr>
        <w:lastRenderedPageBreak/>
        <w:t xml:space="preserve">[1!a] is an optional debit/credit indicator (D or C) </w:t>
      </w:r>
    </w:p>
    <w:p w14:paraId="78BFFCFA" w14:textId="77777777" w:rsidR="00AF048F" w:rsidRDefault="002153EF">
      <w:pPr>
        <w:spacing w:after="112" w:line="249" w:lineRule="auto"/>
        <w:ind w:left="849" w:right="15" w:hanging="10"/>
      </w:pPr>
      <w:r>
        <w:rPr>
          <w:rFonts w:ascii="Arial" w:eastAsia="Arial" w:hAnsi="Arial" w:cs="Arial"/>
        </w:rPr>
        <w:t xml:space="preserve">/34x is the account in MT format </w:t>
      </w:r>
    </w:p>
    <w:p w14:paraId="6D2C0E58" w14:textId="77777777" w:rsidR="00716DB2" w:rsidRDefault="002153EF">
      <w:pPr>
        <w:spacing w:after="0" w:line="367" w:lineRule="auto"/>
        <w:ind w:left="839" w:right="6156" w:hanging="427"/>
        <w:rPr>
          <w:rFonts w:ascii="Arial" w:eastAsia="Arial" w:hAnsi="Arial" w:cs="Arial"/>
          <w:b/>
        </w:rPr>
      </w:pPr>
      <w:r>
        <w:rPr>
          <w:rFonts w:ascii="Arial" w:eastAsia="Arial" w:hAnsi="Arial" w:cs="Arial"/>
          <w:b/>
        </w:rPr>
        <w:t xml:space="preserve">Preconditions </w:t>
      </w:r>
    </w:p>
    <w:p w14:paraId="785900C6" w14:textId="6EF88FDD" w:rsidR="00AF048F" w:rsidRDefault="00716DB2">
      <w:pPr>
        <w:spacing w:after="0" w:line="367" w:lineRule="auto"/>
        <w:ind w:left="839" w:right="6156" w:hanging="427"/>
      </w:pPr>
      <w:r>
        <w:rPr>
          <w:rFonts w:ascii="Arial" w:eastAsia="Arial" w:hAnsi="Arial" w:cs="Arial"/>
          <w:b/>
        </w:rPr>
        <w:t xml:space="preserve">       </w:t>
      </w:r>
      <w:r w:rsidR="002153EF">
        <w:rPr>
          <w:rFonts w:ascii="Arial" w:eastAsia="Arial" w:hAnsi="Arial" w:cs="Arial"/>
        </w:rPr>
        <w:t xml:space="preserve">None. </w:t>
      </w:r>
    </w:p>
    <w:p w14:paraId="097F92CF" w14:textId="77777777" w:rsidR="00AF048F" w:rsidRDefault="002153EF">
      <w:pPr>
        <w:spacing w:after="9"/>
        <w:ind w:left="419" w:right="157" w:hanging="7"/>
      </w:pPr>
      <w:r>
        <w:rPr>
          <w:rFonts w:ascii="Arial" w:eastAsia="Arial" w:hAnsi="Arial" w:cs="Arial"/>
          <w:b/>
        </w:rPr>
        <w:t xml:space="preserve">Formal description </w:t>
      </w:r>
    </w:p>
    <w:p w14:paraId="7E2FD1CF" w14:textId="0B95E3F9" w:rsidR="00AF048F" w:rsidRDefault="002153EF">
      <w:pPr>
        <w:spacing w:after="97" w:line="216" w:lineRule="auto"/>
        <w:ind w:left="846" w:right="8"/>
      </w:pPr>
      <w:r>
        <w:t xml:space="preserve">/*Translation of the account by calling a sub-function. Account is a local variable*/ </w:t>
      </w:r>
    </w:p>
    <w:p w14:paraId="0B90DE66" w14:textId="1E3D341F" w:rsidR="00AF048F" w:rsidRDefault="00E9055F">
      <w:pPr>
        <w:ind w:left="846" w:right="8"/>
      </w:pPr>
      <w:r>
        <w:t xml:space="preserve">    </w:t>
      </w:r>
      <w:r w:rsidR="002153EF">
        <w:t xml:space="preserve">Account = </w:t>
      </w:r>
      <w:r w:rsidR="002153EF">
        <w:rPr>
          <w:b/>
        </w:rPr>
        <w:t>MX_To_MTAccount</w:t>
      </w:r>
      <w:r w:rsidR="002153EF">
        <w:t xml:space="preserve">(MXSettlementAccount) </w:t>
      </w:r>
      <w:r>
        <w:t xml:space="preserve">    </w:t>
      </w:r>
    </w:p>
    <w:p w14:paraId="123ECE6F" w14:textId="77777777" w:rsidR="001B48CE" w:rsidRDefault="001B48CE">
      <w:pPr>
        <w:ind w:left="846" w:right="8"/>
      </w:pPr>
    </w:p>
    <w:p w14:paraId="4FB0AD9F" w14:textId="77777777" w:rsidR="00AF048F" w:rsidRDefault="002153EF">
      <w:pPr>
        <w:ind w:left="846" w:right="8"/>
      </w:pPr>
      <w:r>
        <w:t xml:space="preserve">/*Check the code in MXSettlementMethod. MXSettlementAccount may </w:t>
      </w:r>
    </w:p>
    <w:p w14:paraId="24179CED" w14:textId="77777777" w:rsidR="0082526A" w:rsidRDefault="002153EF">
      <w:pPr>
        <w:ind w:left="846" w:right="8"/>
      </w:pPr>
      <w:r>
        <w:t xml:space="preserve">only be used with codes INGA or INDA*/ </w:t>
      </w:r>
    </w:p>
    <w:p w14:paraId="480179F0" w14:textId="225EA61E" w:rsidR="00AF048F" w:rsidRDefault="002153EF">
      <w:pPr>
        <w:ind w:left="846" w:right="8"/>
      </w:pPr>
      <w:r>
        <w:t xml:space="preserve"> </w:t>
      </w:r>
    </w:p>
    <w:p w14:paraId="7BAFC978" w14:textId="7CD9992E" w:rsidR="00AF048F" w:rsidRDefault="002153EF">
      <w:pPr>
        <w:spacing w:after="48"/>
        <w:ind w:left="846" w:right="8"/>
      </w:pPr>
      <w:r w:rsidRPr="0082526A">
        <w:rPr>
          <w:b/>
        </w:rPr>
        <w:t>IF</w:t>
      </w:r>
      <w:r>
        <w:t xml:space="preserve"> MXSettlementMethod = “INGA” </w:t>
      </w:r>
      <w:r w:rsidR="00272659">
        <w:t>THEN</w:t>
      </w:r>
    </w:p>
    <w:p w14:paraId="20F7E5CA" w14:textId="77777777" w:rsidR="0082526A" w:rsidRDefault="002153EF">
      <w:pPr>
        <w:spacing w:after="25" w:line="253" w:lineRule="auto"/>
        <w:ind w:left="987" w:right="1124" w:hanging="10"/>
        <w:jc w:val="center"/>
      </w:pPr>
      <w:r>
        <w:t xml:space="preserve">MTPartyIdentifier = </w:t>
      </w:r>
      <w:r>
        <w:rPr>
          <w:b/>
        </w:rPr>
        <w:t>Concatenate</w:t>
      </w:r>
      <w:r>
        <w:t>(“/C”, Account)</w:t>
      </w:r>
    </w:p>
    <w:p w14:paraId="21D10645" w14:textId="1C7A756F" w:rsidR="00AF048F" w:rsidRDefault="002153EF">
      <w:pPr>
        <w:spacing w:after="25" w:line="253" w:lineRule="auto"/>
        <w:ind w:left="987" w:right="1124" w:hanging="10"/>
        <w:jc w:val="center"/>
      </w:pPr>
      <w:r>
        <w:t xml:space="preserve">  </w:t>
      </w:r>
    </w:p>
    <w:p w14:paraId="1A1A0632" w14:textId="6C265D93" w:rsidR="00AC153D" w:rsidRDefault="00AC153D">
      <w:pPr>
        <w:spacing w:after="25" w:line="253" w:lineRule="auto"/>
        <w:ind w:left="987" w:right="1124" w:hanging="10"/>
        <w:jc w:val="center"/>
      </w:pPr>
      <w:r w:rsidRPr="00DE64BD">
        <w:t>/* Default value for INDA, so “/D” is not needed */</w:t>
      </w:r>
    </w:p>
    <w:p w14:paraId="16E0B4CF" w14:textId="77777777" w:rsidR="0082526A" w:rsidRPr="00DE64BD" w:rsidRDefault="0082526A">
      <w:pPr>
        <w:spacing w:after="25" w:line="253" w:lineRule="auto"/>
        <w:ind w:left="987" w:right="1124" w:hanging="10"/>
        <w:jc w:val="center"/>
      </w:pPr>
    </w:p>
    <w:p w14:paraId="6AEA3A57" w14:textId="2BE154DA" w:rsidR="00AF048F" w:rsidRDefault="002153EF">
      <w:pPr>
        <w:spacing w:after="50"/>
        <w:ind w:left="846" w:right="8"/>
      </w:pPr>
      <w:r w:rsidRPr="00A97F5C">
        <w:rPr>
          <w:b/>
        </w:rPr>
        <w:t xml:space="preserve">ELSEIF </w:t>
      </w:r>
      <w:r w:rsidRPr="00A97F5C">
        <w:t xml:space="preserve">MXSettlementMethod = “INDA” </w:t>
      </w:r>
      <w:r w:rsidR="00272659">
        <w:t>THEN</w:t>
      </w:r>
    </w:p>
    <w:p w14:paraId="024F3DF1" w14:textId="44C8A066" w:rsidR="00091A91" w:rsidRDefault="00091A91" w:rsidP="00D41182">
      <w:pPr>
        <w:spacing w:after="50"/>
        <w:ind w:left="846" w:right="8"/>
      </w:pPr>
      <w:r>
        <w:t xml:space="preserve">       </w:t>
      </w:r>
      <w:r w:rsidRPr="00A97F5C">
        <w:t xml:space="preserve">MTPartyIdentifier = </w:t>
      </w:r>
      <w:r w:rsidRPr="0082526A">
        <w:t>Acco</w:t>
      </w:r>
      <w:r w:rsidRPr="00A97F5C">
        <w:t>un</w:t>
      </w:r>
      <w:r>
        <w:t>t</w:t>
      </w:r>
    </w:p>
    <w:p w14:paraId="70C87E89" w14:textId="77777777" w:rsidR="00AF048F" w:rsidRPr="0082526A" w:rsidRDefault="002153EF">
      <w:pPr>
        <w:ind w:left="846" w:right="8"/>
        <w:rPr>
          <w:b/>
        </w:rPr>
      </w:pPr>
      <w:r w:rsidRPr="0082526A">
        <w:rPr>
          <w:b/>
        </w:rPr>
        <w:t xml:space="preserve">ENDIF </w:t>
      </w:r>
    </w:p>
    <w:p w14:paraId="56AB32EC" w14:textId="77777777" w:rsidR="00AF048F" w:rsidRDefault="002153EF">
      <w:pPr>
        <w:spacing w:after="102" w:line="259" w:lineRule="auto"/>
        <w:ind w:left="850" w:firstLine="0"/>
      </w:pPr>
      <w:r>
        <w:t xml:space="preserve"> </w:t>
      </w:r>
    </w:p>
    <w:p w14:paraId="00CD69F8" w14:textId="77777777" w:rsidR="00AF048F" w:rsidRDefault="002153EF">
      <w:pPr>
        <w:spacing w:after="0" w:line="365" w:lineRule="auto"/>
        <w:ind w:left="839" w:right="6551" w:hanging="427"/>
      </w:pPr>
      <w:r>
        <w:rPr>
          <w:rFonts w:ascii="Arial" w:eastAsia="Arial" w:hAnsi="Arial" w:cs="Arial"/>
          <w:b/>
        </w:rPr>
        <w:t xml:space="preserve">Example  MX Source: </w:t>
      </w:r>
    </w:p>
    <w:p w14:paraId="63670796" w14:textId="77777777" w:rsidR="00AF048F" w:rsidRDefault="002153EF">
      <w:pPr>
        <w:ind w:left="846" w:right="8"/>
      </w:pPr>
      <w:r>
        <w:t xml:space="preserve">MXSettlementMethod “INDA” </w:t>
      </w:r>
    </w:p>
    <w:p w14:paraId="029B040D" w14:textId="77777777" w:rsidR="00AF048F" w:rsidRDefault="002153EF">
      <w:pPr>
        <w:ind w:left="846" w:right="8"/>
      </w:pPr>
      <w:r>
        <w:t xml:space="preserve">MX SettlementAccount   </w:t>
      </w:r>
    </w:p>
    <w:p w14:paraId="0FF71DA6" w14:textId="77777777" w:rsidR="00AF048F" w:rsidRDefault="002153EF">
      <w:pPr>
        <w:ind w:left="846" w:right="8"/>
      </w:pPr>
      <w:r>
        <w:t xml:space="preserve">&lt;SttlmAcct&gt; </w:t>
      </w:r>
    </w:p>
    <w:p w14:paraId="16392241" w14:textId="77777777" w:rsidR="00AF048F" w:rsidRDefault="002153EF">
      <w:pPr>
        <w:tabs>
          <w:tab w:val="center" w:pos="850"/>
          <w:tab w:val="center" w:pos="1659"/>
        </w:tabs>
        <w:ind w:left="0" w:firstLine="0"/>
      </w:pPr>
      <w:r>
        <w:rPr>
          <w:rFonts w:ascii="Calibri" w:eastAsia="Calibri" w:hAnsi="Calibri" w:cs="Calibri"/>
          <w:sz w:val="22"/>
        </w:rPr>
        <w:tab/>
      </w:r>
      <w:r>
        <w:t xml:space="preserve"> </w:t>
      </w:r>
      <w:r>
        <w:tab/>
        <w:t xml:space="preserve">&lt;Id&gt; </w:t>
      </w:r>
    </w:p>
    <w:p w14:paraId="28E3E3E4" w14:textId="77777777" w:rsidR="00AF048F" w:rsidRDefault="002153EF">
      <w:pPr>
        <w:tabs>
          <w:tab w:val="center" w:pos="850"/>
          <w:tab w:val="center" w:pos="1419"/>
          <w:tab w:val="center" w:pos="2345"/>
        </w:tabs>
        <w:ind w:left="0" w:firstLine="0"/>
      </w:pPr>
      <w:r>
        <w:rPr>
          <w:rFonts w:ascii="Calibri" w:eastAsia="Calibri" w:hAnsi="Calibri" w:cs="Calibri"/>
          <w:sz w:val="22"/>
        </w:rPr>
        <w:tab/>
      </w:r>
      <w:r>
        <w:t xml:space="preserve"> </w:t>
      </w:r>
      <w:r>
        <w:tab/>
        <w:t xml:space="preserve"> </w:t>
      </w:r>
      <w:r>
        <w:tab/>
        <w:t xml:space="preserve">&lt;Othr&gt; </w:t>
      </w:r>
    </w:p>
    <w:p w14:paraId="49AA7838" w14:textId="77777777" w:rsidR="00AF048F" w:rsidRDefault="002153EF">
      <w:pPr>
        <w:tabs>
          <w:tab w:val="center" w:pos="850"/>
          <w:tab w:val="center" w:pos="1419"/>
          <w:tab w:val="center" w:pos="1985"/>
          <w:tab w:val="center" w:pos="3631"/>
        </w:tabs>
        <w:ind w:left="0" w:firstLine="0"/>
      </w:pPr>
      <w:r>
        <w:rPr>
          <w:rFonts w:ascii="Calibri" w:eastAsia="Calibri" w:hAnsi="Calibri" w:cs="Calibri"/>
          <w:sz w:val="22"/>
        </w:rPr>
        <w:tab/>
      </w:r>
      <w:r>
        <w:t xml:space="preserve"> </w:t>
      </w:r>
      <w:r>
        <w:tab/>
        <w:t xml:space="preserve"> </w:t>
      </w:r>
      <w:r>
        <w:tab/>
        <w:t xml:space="preserve"> </w:t>
      </w:r>
      <w:r>
        <w:tab/>
        <w:t xml:space="preserve">&lt;Id&gt;123456789&lt;/Id&gt; </w:t>
      </w:r>
    </w:p>
    <w:p w14:paraId="2BD2E6BE" w14:textId="77777777" w:rsidR="00AF048F" w:rsidRDefault="002153EF">
      <w:pPr>
        <w:tabs>
          <w:tab w:val="center" w:pos="850"/>
          <w:tab w:val="center" w:pos="1419"/>
          <w:tab w:val="center" w:pos="2405"/>
        </w:tabs>
        <w:ind w:left="0" w:firstLine="0"/>
      </w:pPr>
      <w:r>
        <w:rPr>
          <w:rFonts w:ascii="Calibri" w:eastAsia="Calibri" w:hAnsi="Calibri" w:cs="Calibri"/>
          <w:sz w:val="22"/>
        </w:rPr>
        <w:tab/>
      </w:r>
      <w:r>
        <w:t xml:space="preserve"> </w:t>
      </w:r>
      <w:r>
        <w:tab/>
        <w:t xml:space="preserve"> </w:t>
      </w:r>
      <w:r>
        <w:tab/>
        <w:t xml:space="preserve">&lt;/Othr&gt; </w:t>
      </w:r>
    </w:p>
    <w:p w14:paraId="54EADE2A" w14:textId="77777777" w:rsidR="00AF048F" w:rsidRDefault="002153EF">
      <w:pPr>
        <w:tabs>
          <w:tab w:val="center" w:pos="850"/>
          <w:tab w:val="center" w:pos="1718"/>
        </w:tabs>
        <w:ind w:left="0" w:firstLine="0"/>
      </w:pPr>
      <w:r>
        <w:rPr>
          <w:rFonts w:ascii="Calibri" w:eastAsia="Calibri" w:hAnsi="Calibri" w:cs="Calibri"/>
          <w:sz w:val="22"/>
        </w:rPr>
        <w:tab/>
      </w:r>
      <w:r>
        <w:t xml:space="preserve"> </w:t>
      </w:r>
      <w:r>
        <w:tab/>
        <w:t xml:space="preserve">&lt;/Id&gt; </w:t>
      </w:r>
    </w:p>
    <w:p w14:paraId="5159D49D" w14:textId="77777777" w:rsidR="00AF048F" w:rsidRDefault="002153EF">
      <w:pPr>
        <w:spacing w:after="89"/>
        <w:ind w:left="846" w:right="8"/>
      </w:pPr>
      <w:r>
        <w:t xml:space="preserve">&lt;/SttlmAcct&gt; </w:t>
      </w:r>
    </w:p>
    <w:p w14:paraId="7E3E5F53" w14:textId="77777777" w:rsidR="00AF048F" w:rsidRDefault="002153EF">
      <w:pPr>
        <w:spacing w:after="9"/>
        <w:ind w:left="859" w:right="157" w:hanging="7"/>
      </w:pPr>
      <w:r>
        <w:rPr>
          <w:rFonts w:ascii="Arial" w:eastAsia="Arial" w:hAnsi="Arial" w:cs="Arial"/>
          <w:b/>
        </w:rPr>
        <w:t xml:space="preserve">MT Translation (to field 53B Sender’s Correspondent): </w:t>
      </w:r>
    </w:p>
    <w:p w14:paraId="39DC009E" w14:textId="235FFFA4" w:rsidR="00AF048F" w:rsidRDefault="00A314ED">
      <w:pPr>
        <w:spacing w:after="205"/>
        <w:ind w:left="846" w:right="8"/>
      </w:pPr>
      <w:r>
        <w:t>:53B:</w:t>
      </w:r>
      <w:r w:rsidR="002153EF">
        <w:t xml:space="preserve">/123456789 </w:t>
      </w:r>
    </w:p>
    <w:p w14:paraId="34DF08B3" w14:textId="77777777" w:rsidR="00B42CE0" w:rsidRDefault="00B42CE0">
      <w:pPr>
        <w:spacing w:after="205"/>
        <w:ind w:left="846" w:right="8"/>
      </w:pPr>
    </w:p>
    <w:p w14:paraId="481084D7" w14:textId="66B0E4B3" w:rsidR="00AF048F" w:rsidRDefault="005D7653" w:rsidP="005D7653">
      <w:pPr>
        <w:pStyle w:val="Heading3"/>
      </w:pPr>
      <w:bookmarkStart w:id="2985" w:name="_Toc136351292"/>
      <w:r>
        <w:t xml:space="preserve">4.3.3  </w:t>
      </w:r>
      <w:r w:rsidR="002153EF">
        <w:t>MX_To_MTDate</w:t>
      </w:r>
      <w:bookmarkEnd w:id="2985"/>
      <w:r w:rsidR="002153EF">
        <w:t xml:space="preserve"> </w:t>
      </w:r>
    </w:p>
    <w:p w14:paraId="3CC504F9" w14:textId="77777777" w:rsidR="00AF048F" w:rsidRDefault="002153EF">
      <w:pPr>
        <w:spacing w:after="95"/>
        <w:ind w:left="419" w:right="157" w:hanging="7"/>
      </w:pPr>
      <w:r>
        <w:rPr>
          <w:rFonts w:ascii="Arial" w:eastAsia="Arial" w:hAnsi="Arial" w:cs="Arial"/>
          <w:b/>
        </w:rPr>
        <w:t xml:space="preserve">Name </w:t>
      </w:r>
    </w:p>
    <w:p w14:paraId="6D5C8844" w14:textId="77777777" w:rsidR="00AF048F" w:rsidRDefault="002153EF">
      <w:pPr>
        <w:spacing w:after="112" w:line="249" w:lineRule="auto"/>
        <w:ind w:left="849" w:right="15" w:hanging="10"/>
      </w:pPr>
      <w:r>
        <w:rPr>
          <w:rFonts w:ascii="Arial" w:eastAsia="Arial" w:hAnsi="Arial" w:cs="Arial"/>
        </w:rPr>
        <w:t xml:space="preserve">MX_To_MTDate </w:t>
      </w:r>
    </w:p>
    <w:p w14:paraId="11E4814E" w14:textId="77777777" w:rsidR="00AF048F" w:rsidRDefault="002153EF">
      <w:pPr>
        <w:spacing w:after="95"/>
        <w:ind w:left="419" w:right="157" w:hanging="7"/>
      </w:pPr>
      <w:r>
        <w:rPr>
          <w:rFonts w:ascii="Arial" w:eastAsia="Arial" w:hAnsi="Arial" w:cs="Arial"/>
          <w:b/>
        </w:rPr>
        <w:t xml:space="preserve">Business description  </w:t>
      </w:r>
    </w:p>
    <w:p w14:paraId="064156B2" w14:textId="77777777" w:rsidR="00AF048F" w:rsidRDefault="002153EF">
      <w:pPr>
        <w:spacing w:after="112" w:line="249" w:lineRule="auto"/>
        <w:ind w:left="849" w:right="15" w:hanging="10"/>
      </w:pPr>
      <w:r>
        <w:rPr>
          <w:rFonts w:ascii="Arial" w:eastAsia="Arial" w:hAnsi="Arial" w:cs="Arial"/>
        </w:rPr>
        <w:t xml:space="preserve">The function translates an MX date expressed as “YYYY-MM-DD” to an MT date expressed as “YYYYMMDD”  by deleting the separator “-“ between year, month and date. </w:t>
      </w:r>
    </w:p>
    <w:p w14:paraId="13A79779" w14:textId="77777777" w:rsidR="00AF048F" w:rsidRDefault="002153EF">
      <w:pPr>
        <w:spacing w:after="95"/>
        <w:ind w:left="419" w:right="157" w:hanging="7"/>
      </w:pPr>
      <w:r>
        <w:rPr>
          <w:rFonts w:ascii="Arial" w:eastAsia="Arial" w:hAnsi="Arial" w:cs="Arial"/>
          <w:b/>
        </w:rPr>
        <w:t xml:space="preserve">Format </w:t>
      </w:r>
    </w:p>
    <w:p w14:paraId="1F6AC843" w14:textId="77777777" w:rsidR="00AF048F" w:rsidRDefault="002153EF">
      <w:pPr>
        <w:spacing w:after="112" w:line="249" w:lineRule="auto"/>
        <w:ind w:left="849" w:right="15" w:hanging="10"/>
      </w:pPr>
      <w:r>
        <w:rPr>
          <w:rFonts w:ascii="Arial" w:eastAsia="Arial" w:hAnsi="Arial" w:cs="Arial"/>
          <w:b/>
        </w:rPr>
        <w:t>MX_To_MTDate</w:t>
      </w:r>
      <w:r>
        <w:rPr>
          <w:rFonts w:ascii="Arial" w:eastAsia="Arial" w:hAnsi="Arial" w:cs="Arial"/>
        </w:rPr>
        <w:t xml:space="preserve">(MXDate ; MTDate) </w:t>
      </w:r>
    </w:p>
    <w:p w14:paraId="5E917ADE" w14:textId="77777777" w:rsidR="00AF048F" w:rsidRDefault="002153EF">
      <w:pPr>
        <w:spacing w:after="95"/>
        <w:ind w:left="860" w:right="157" w:hanging="7"/>
      </w:pPr>
      <w:r>
        <w:rPr>
          <w:rFonts w:ascii="Arial" w:eastAsia="Arial" w:hAnsi="Arial" w:cs="Arial"/>
          <w:b/>
        </w:rPr>
        <w:lastRenderedPageBreak/>
        <w:t xml:space="preserve">Input </w:t>
      </w:r>
    </w:p>
    <w:p w14:paraId="0E239043" w14:textId="77777777" w:rsidR="00AF048F" w:rsidRDefault="002153EF">
      <w:pPr>
        <w:spacing w:after="112" w:line="249" w:lineRule="auto"/>
        <w:ind w:left="849" w:right="15" w:hanging="10"/>
      </w:pPr>
      <w:r>
        <w:rPr>
          <w:rFonts w:ascii="Arial" w:eastAsia="Arial" w:hAnsi="Arial" w:cs="Arial"/>
        </w:rPr>
        <w:t xml:space="preserve">MXDate: date in the MX format typed </w:t>
      </w:r>
      <w:r>
        <w:rPr>
          <w:rFonts w:ascii="Arial" w:eastAsia="Arial" w:hAnsi="Arial" w:cs="Arial"/>
          <w:i/>
        </w:rPr>
        <w:t>ISODate</w:t>
      </w:r>
      <w:r>
        <w:rPr>
          <w:rFonts w:ascii="Arial" w:eastAsia="Arial" w:hAnsi="Arial" w:cs="Arial"/>
        </w:rPr>
        <w:t xml:space="preserve"> expressed as “YYYY-MM-DD”   </w:t>
      </w:r>
    </w:p>
    <w:p w14:paraId="05620640" w14:textId="77777777" w:rsidR="00AF048F" w:rsidRDefault="002153EF">
      <w:pPr>
        <w:spacing w:after="95"/>
        <w:ind w:left="860" w:right="157" w:hanging="7"/>
      </w:pPr>
      <w:r>
        <w:rPr>
          <w:rFonts w:ascii="Arial" w:eastAsia="Arial" w:hAnsi="Arial" w:cs="Arial"/>
          <w:b/>
        </w:rPr>
        <w:t xml:space="preserve">Output </w:t>
      </w:r>
    </w:p>
    <w:p w14:paraId="1C9689A9" w14:textId="77777777" w:rsidR="00AF048F" w:rsidRDefault="002153EF">
      <w:pPr>
        <w:spacing w:after="112" w:line="249" w:lineRule="auto"/>
        <w:ind w:left="849" w:right="15" w:hanging="10"/>
      </w:pPr>
      <w:r>
        <w:rPr>
          <w:rFonts w:ascii="Arial" w:eastAsia="Arial" w:hAnsi="Arial" w:cs="Arial"/>
        </w:rPr>
        <w:t xml:space="preserve">MTDate:  date in the MT format expressed as “YYYYMMDD”    </w:t>
      </w:r>
    </w:p>
    <w:p w14:paraId="7C4A0089" w14:textId="77777777" w:rsidR="0045101E" w:rsidRDefault="002153EF">
      <w:pPr>
        <w:spacing w:after="0" w:line="370" w:lineRule="auto"/>
        <w:ind w:left="839" w:right="6156" w:hanging="427"/>
        <w:rPr>
          <w:rFonts w:ascii="Arial" w:eastAsia="Arial" w:hAnsi="Arial" w:cs="Arial"/>
          <w:b/>
        </w:rPr>
      </w:pPr>
      <w:r>
        <w:rPr>
          <w:rFonts w:ascii="Arial" w:eastAsia="Arial" w:hAnsi="Arial" w:cs="Arial"/>
          <w:b/>
        </w:rPr>
        <w:t xml:space="preserve">Preconditions </w:t>
      </w:r>
    </w:p>
    <w:p w14:paraId="562BEC03" w14:textId="263A4939" w:rsidR="00AF048F" w:rsidRDefault="0045101E" w:rsidP="0045101E">
      <w:pPr>
        <w:tabs>
          <w:tab w:val="left" w:pos="630"/>
        </w:tabs>
        <w:spacing w:after="0" w:line="370" w:lineRule="auto"/>
        <w:ind w:left="839" w:right="6156" w:hanging="427"/>
      </w:pPr>
      <w:r>
        <w:rPr>
          <w:rFonts w:ascii="Arial" w:eastAsia="Arial" w:hAnsi="Arial" w:cs="Arial"/>
          <w:b/>
        </w:rPr>
        <w:t xml:space="preserve">        </w:t>
      </w:r>
      <w:r w:rsidR="002153EF">
        <w:rPr>
          <w:rFonts w:ascii="Arial" w:eastAsia="Arial" w:hAnsi="Arial" w:cs="Arial"/>
        </w:rPr>
        <w:t xml:space="preserve">None. </w:t>
      </w:r>
    </w:p>
    <w:p w14:paraId="6E0A2433" w14:textId="77777777" w:rsidR="00AF048F" w:rsidRDefault="002153EF">
      <w:pPr>
        <w:spacing w:after="47"/>
        <w:ind w:left="419" w:right="157" w:hanging="7"/>
      </w:pPr>
      <w:r>
        <w:rPr>
          <w:rFonts w:ascii="Arial" w:eastAsia="Arial" w:hAnsi="Arial" w:cs="Arial"/>
          <w:b/>
        </w:rPr>
        <w:t xml:space="preserve">Formal description </w:t>
      </w:r>
    </w:p>
    <w:p w14:paraId="161BB510" w14:textId="77777777" w:rsidR="00AF048F" w:rsidRDefault="002153EF">
      <w:pPr>
        <w:spacing w:line="320" w:lineRule="auto"/>
        <w:ind w:left="426" w:right="2852" w:firstLine="425"/>
      </w:pPr>
      <w:r>
        <w:t xml:space="preserve">MTDate = </w:t>
      </w:r>
      <w:r>
        <w:rPr>
          <w:b/>
        </w:rPr>
        <w:t>ReplacePattern</w:t>
      </w:r>
      <w:r>
        <w:t xml:space="preserve">(MXDate, “-“, “”)  </w:t>
      </w:r>
      <w:r>
        <w:rPr>
          <w:rFonts w:ascii="Arial" w:eastAsia="Arial" w:hAnsi="Arial" w:cs="Arial"/>
          <w:b/>
        </w:rPr>
        <w:t xml:space="preserve">Example </w:t>
      </w:r>
    </w:p>
    <w:p w14:paraId="3FFDD618" w14:textId="77777777" w:rsidR="00AF048F" w:rsidRDefault="002153EF">
      <w:pPr>
        <w:spacing w:after="56" w:line="216" w:lineRule="auto"/>
        <w:ind w:left="846" w:right="3822"/>
      </w:pPr>
      <w:r>
        <w:t xml:space="preserve">MX Source:   </w:t>
      </w:r>
      <w:r>
        <w:tab/>
        <w:t xml:space="preserve">2007-01-01 MT Translation:  20070101 </w:t>
      </w:r>
    </w:p>
    <w:p w14:paraId="080B21CD" w14:textId="77777777" w:rsidR="00AF048F" w:rsidRDefault="002153EF">
      <w:pPr>
        <w:tabs>
          <w:tab w:val="center" w:pos="1450"/>
          <w:tab w:val="center" w:pos="3721"/>
        </w:tabs>
        <w:ind w:left="0" w:firstLine="0"/>
      </w:pPr>
      <w:r>
        <w:rPr>
          <w:rFonts w:ascii="Calibri" w:eastAsia="Calibri" w:hAnsi="Calibri" w:cs="Calibri"/>
          <w:sz w:val="22"/>
        </w:rPr>
        <w:tab/>
      </w:r>
      <w:r>
        <w:t xml:space="preserve">MT Source:   </w:t>
      </w:r>
      <w:r>
        <w:tab/>
        <w:t xml:space="preserve">1987-01-01 </w:t>
      </w:r>
    </w:p>
    <w:p w14:paraId="2E1C691A" w14:textId="228D21F2" w:rsidR="00AF048F" w:rsidRDefault="002153EF">
      <w:pPr>
        <w:spacing w:after="207"/>
        <w:ind w:left="846" w:right="8"/>
      </w:pPr>
      <w:r>
        <w:t xml:space="preserve">MX Translation:  19870101 </w:t>
      </w:r>
    </w:p>
    <w:p w14:paraId="1B5C0447" w14:textId="77777777" w:rsidR="0045101E" w:rsidRDefault="0045101E">
      <w:pPr>
        <w:spacing w:after="207"/>
        <w:ind w:left="846" w:right="8"/>
      </w:pPr>
    </w:p>
    <w:p w14:paraId="12F8C3B2" w14:textId="5AD97B66" w:rsidR="00AF048F" w:rsidRDefault="00284C0B" w:rsidP="00284C0B">
      <w:pPr>
        <w:pStyle w:val="Heading3"/>
      </w:pPr>
      <w:bookmarkStart w:id="2986" w:name="_Toc136351293"/>
      <w:r>
        <w:t xml:space="preserve">4.3.4  </w:t>
      </w:r>
      <w:r w:rsidR="002153EF">
        <w:t>MX_To_MTTimeOffset</w:t>
      </w:r>
      <w:bookmarkEnd w:id="2986"/>
      <w:r w:rsidR="002153EF">
        <w:t xml:space="preserve"> </w:t>
      </w:r>
    </w:p>
    <w:p w14:paraId="6C782E72" w14:textId="77777777" w:rsidR="00AF048F" w:rsidRDefault="002153EF">
      <w:pPr>
        <w:spacing w:after="95"/>
        <w:ind w:left="419" w:right="157" w:hanging="7"/>
      </w:pPr>
      <w:r>
        <w:rPr>
          <w:rFonts w:ascii="Arial" w:eastAsia="Arial" w:hAnsi="Arial" w:cs="Arial"/>
          <w:b/>
        </w:rPr>
        <w:t xml:space="preserve">Name </w:t>
      </w:r>
    </w:p>
    <w:p w14:paraId="599AC0C0" w14:textId="77777777" w:rsidR="00AF048F" w:rsidRDefault="002153EF">
      <w:pPr>
        <w:spacing w:after="112" w:line="249" w:lineRule="auto"/>
        <w:ind w:left="849" w:right="15" w:hanging="10"/>
      </w:pPr>
      <w:r>
        <w:rPr>
          <w:rFonts w:ascii="Arial" w:eastAsia="Arial" w:hAnsi="Arial" w:cs="Arial"/>
        </w:rPr>
        <w:t xml:space="preserve">MX_To_MTTimeOffset </w:t>
      </w:r>
    </w:p>
    <w:p w14:paraId="20E170F9" w14:textId="77777777" w:rsidR="00AF048F" w:rsidRDefault="002153EF">
      <w:pPr>
        <w:spacing w:after="95"/>
        <w:ind w:left="419" w:right="157" w:hanging="7"/>
      </w:pPr>
      <w:r>
        <w:rPr>
          <w:rFonts w:ascii="Arial" w:eastAsia="Arial" w:hAnsi="Arial" w:cs="Arial"/>
          <w:b/>
        </w:rPr>
        <w:t xml:space="preserve">Business description  </w:t>
      </w:r>
    </w:p>
    <w:p w14:paraId="03B7D787" w14:textId="77777777" w:rsidR="00AF048F" w:rsidRDefault="002153EF">
      <w:pPr>
        <w:spacing w:after="112" w:line="249" w:lineRule="auto"/>
        <w:ind w:left="849" w:right="15" w:hanging="10"/>
      </w:pPr>
      <w:r>
        <w:rPr>
          <w:rFonts w:ascii="Arial" w:eastAsia="Arial" w:hAnsi="Arial" w:cs="Arial"/>
        </w:rPr>
        <w:t xml:space="preserve">The function translates an MX time and offset expressed as “HH:MM:SS+/-HH:MM” to an MT time and offset expressed as “HHMM+/-HHMM” by deleting the seconds SS and removing the “:“pattern in both source time and source offset.  The seconds are truncated and not rounded up. </w:t>
      </w:r>
    </w:p>
    <w:p w14:paraId="3ED40C11" w14:textId="77777777" w:rsidR="00AF048F" w:rsidRDefault="002153EF">
      <w:pPr>
        <w:spacing w:after="95"/>
        <w:ind w:left="419" w:right="157" w:hanging="7"/>
      </w:pPr>
      <w:r>
        <w:rPr>
          <w:rFonts w:ascii="Arial" w:eastAsia="Arial" w:hAnsi="Arial" w:cs="Arial"/>
          <w:b/>
        </w:rPr>
        <w:t xml:space="preserve">Format </w:t>
      </w:r>
    </w:p>
    <w:p w14:paraId="0C30E736" w14:textId="77777777" w:rsidR="0045101E" w:rsidRDefault="002153EF">
      <w:pPr>
        <w:spacing w:after="0" w:line="373" w:lineRule="auto"/>
        <w:ind w:left="849" w:right="2161" w:hanging="10"/>
        <w:rPr>
          <w:rFonts w:ascii="Arial" w:eastAsia="Arial" w:hAnsi="Arial" w:cs="Arial"/>
        </w:rPr>
      </w:pPr>
      <w:r>
        <w:rPr>
          <w:rFonts w:ascii="Arial" w:eastAsia="Arial" w:hAnsi="Arial" w:cs="Arial"/>
          <w:b/>
        </w:rPr>
        <w:t>MX_To_MTTimeOffset</w:t>
      </w:r>
      <w:r>
        <w:rPr>
          <w:rFonts w:ascii="Arial" w:eastAsia="Arial" w:hAnsi="Arial" w:cs="Arial"/>
        </w:rPr>
        <w:t xml:space="preserve">(MXTimeOffset ; MTTimeOffset) </w:t>
      </w:r>
    </w:p>
    <w:p w14:paraId="67DFC097" w14:textId="40D6D186" w:rsidR="00AF048F" w:rsidRDefault="002153EF">
      <w:pPr>
        <w:spacing w:after="0" w:line="373" w:lineRule="auto"/>
        <w:ind w:left="849" w:right="2161" w:hanging="10"/>
      </w:pPr>
      <w:r>
        <w:rPr>
          <w:rFonts w:ascii="Arial" w:eastAsia="Arial" w:hAnsi="Arial" w:cs="Arial"/>
          <w:b/>
        </w:rPr>
        <w:t xml:space="preserve">Input </w:t>
      </w:r>
    </w:p>
    <w:p w14:paraId="0DEC4796" w14:textId="77777777" w:rsidR="00AF048F" w:rsidRDefault="002153EF">
      <w:pPr>
        <w:spacing w:after="8" w:line="249" w:lineRule="auto"/>
        <w:ind w:left="849" w:right="15" w:hanging="10"/>
      </w:pPr>
      <w:r>
        <w:rPr>
          <w:rFonts w:ascii="Arial" w:eastAsia="Arial" w:hAnsi="Arial" w:cs="Arial"/>
        </w:rPr>
        <w:t xml:space="preserve">MXTimeOffset: time and offset in the MX format typed ISOTime, expressed as </w:t>
      </w:r>
    </w:p>
    <w:p w14:paraId="3C82FA18" w14:textId="77777777" w:rsidR="00AF048F" w:rsidRDefault="002153EF">
      <w:pPr>
        <w:spacing w:after="112" w:line="249" w:lineRule="auto"/>
        <w:ind w:left="849" w:right="15" w:hanging="10"/>
      </w:pPr>
      <w:r>
        <w:rPr>
          <w:rFonts w:ascii="Arial" w:eastAsia="Arial" w:hAnsi="Arial" w:cs="Arial"/>
        </w:rPr>
        <w:t xml:space="preserve">“HH:MM:SS+/-HH:MM” where  </w:t>
      </w:r>
    </w:p>
    <w:p w14:paraId="07C131D4" w14:textId="77777777" w:rsidR="00AF048F" w:rsidRDefault="002153EF">
      <w:pPr>
        <w:spacing w:after="112" w:line="249" w:lineRule="auto"/>
        <w:ind w:left="849" w:right="15" w:hanging="10"/>
      </w:pPr>
      <w:r>
        <w:rPr>
          <w:rFonts w:ascii="Arial" w:eastAsia="Arial" w:hAnsi="Arial" w:cs="Arial"/>
        </w:rPr>
        <w:t xml:space="preserve">HH:MM:SS is the time </w:t>
      </w:r>
    </w:p>
    <w:p w14:paraId="19A153F5" w14:textId="77777777" w:rsidR="00AF048F" w:rsidRDefault="002153EF">
      <w:pPr>
        <w:spacing w:after="112" w:line="249" w:lineRule="auto"/>
        <w:ind w:left="849" w:right="15" w:hanging="10"/>
      </w:pPr>
      <w:r>
        <w:rPr>
          <w:rFonts w:ascii="Arial" w:eastAsia="Arial" w:hAnsi="Arial" w:cs="Arial"/>
        </w:rPr>
        <w:t xml:space="preserve">+/- is the offset sign </w:t>
      </w:r>
    </w:p>
    <w:p w14:paraId="5D1E8B7C" w14:textId="77777777" w:rsidR="00AF048F" w:rsidRDefault="002153EF">
      <w:pPr>
        <w:spacing w:after="112" w:line="249" w:lineRule="auto"/>
        <w:ind w:left="849" w:right="15" w:hanging="10"/>
      </w:pPr>
      <w:r>
        <w:rPr>
          <w:rFonts w:ascii="Arial" w:eastAsia="Arial" w:hAnsi="Arial" w:cs="Arial"/>
        </w:rPr>
        <w:t xml:space="preserve">HH:MM is the offset  </w:t>
      </w:r>
    </w:p>
    <w:p w14:paraId="77D9F7B3" w14:textId="77777777" w:rsidR="00AF048F" w:rsidRDefault="002153EF">
      <w:pPr>
        <w:spacing w:after="95"/>
        <w:ind w:left="860" w:right="157" w:hanging="7"/>
      </w:pPr>
      <w:r>
        <w:rPr>
          <w:rFonts w:ascii="Arial" w:eastAsia="Arial" w:hAnsi="Arial" w:cs="Arial"/>
          <w:b/>
        </w:rPr>
        <w:t xml:space="preserve">Output </w:t>
      </w:r>
    </w:p>
    <w:p w14:paraId="00007E33" w14:textId="77777777" w:rsidR="00AF048F" w:rsidRDefault="002153EF">
      <w:pPr>
        <w:spacing w:after="61" w:line="303" w:lineRule="auto"/>
        <w:ind w:left="849" w:right="476" w:hanging="10"/>
      </w:pPr>
      <w:r>
        <w:rPr>
          <w:rFonts w:ascii="Arial" w:eastAsia="Arial" w:hAnsi="Arial" w:cs="Arial"/>
        </w:rPr>
        <w:t xml:space="preserve">MTTimeOffset:  time and offset in the MT format expressed as “HHMM+/-HHMM” where  HHMM is the time </w:t>
      </w:r>
    </w:p>
    <w:p w14:paraId="2DF61ADC" w14:textId="77777777" w:rsidR="00AF048F" w:rsidRDefault="002153EF">
      <w:pPr>
        <w:spacing w:after="112" w:line="249" w:lineRule="auto"/>
        <w:ind w:left="849" w:right="15" w:hanging="10"/>
      </w:pPr>
      <w:r>
        <w:rPr>
          <w:rFonts w:ascii="Arial" w:eastAsia="Arial" w:hAnsi="Arial" w:cs="Arial"/>
        </w:rPr>
        <w:t xml:space="preserve">+/- is the offset sign </w:t>
      </w:r>
    </w:p>
    <w:p w14:paraId="55712378" w14:textId="77777777" w:rsidR="00AF048F" w:rsidRDefault="002153EF">
      <w:pPr>
        <w:spacing w:after="112" w:line="249" w:lineRule="auto"/>
        <w:ind w:left="849" w:right="15" w:hanging="10"/>
      </w:pPr>
      <w:r>
        <w:rPr>
          <w:rFonts w:ascii="Arial" w:eastAsia="Arial" w:hAnsi="Arial" w:cs="Arial"/>
        </w:rPr>
        <w:t xml:space="preserve">HHMM is the offset  </w:t>
      </w:r>
    </w:p>
    <w:p w14:paraId="47CC6FB0" w14:textId="77777777" w:rsidR="00E9326B" w:rsidRDefault="002153EF">
      <w:pPr>
        <w:spacing w:after="0" w:line="367" w:lineRule="auto"/>
        <w:ind w:left="839" w:right="6156" w:hanging="427"/>
        <w:rPr>
          <w:rFonts w:ascii="Arial" w:eastAsia="Arial" w:hAnsi="Arial" w:cs="Arial"/>
          <w:b/>
        </w:rPr>
      </w:pPr>
      <w:r>
        <w:rPr>
          <w:rFonts w:ascii="Arial" w:eastAsia="Arial" w:hAnsi="Arial" w:cs="Arial"/>
          <w:b/>
        </w:rPr>
        <w:t xml:space="preserve">Preconditions </w:t>
      </w:r>
    </w:p>
    <w:p w14:paraId="706A8709" w14:textId="0059D5F8" w:rsidR="00AF048F" w:rsidRDefault="00E9326B">
      <w:pPr>
        <w:spacing w:after="0" w:line="367" w:lineRule="auto"/>
        <w:ind w:left="839" w:right="6156" w:hanging="427"/>
      </w:pPr>
      <w:r>
        <w:rPr>
          <w:rFonts w:ascii="Arial" w:eastAsia="Arial" w:hAnsi="Arial" w:cs="Arial"/>
          <w:b/>
        </w:rPr>
        <w:t xml:space="preserve">      </w:t>
      </w:r>
      <w:r w:rsidR="0045101E">
        <w:rPr>
          <w:rFonts w:ascii="Arial" w:eastAsia="Arial" w:hAnsi="Arial" w:cs="Arial"/>
          <w:b/>
        </w:rPr>
        <w:t xml:space="preserve"> </w:t>
      </w:r>
      <w:r>
        <w:rPr>
          <w:rFonts w:ascii="Arial" w:eastAsia="Arial" w:hAnsi="Arial" w:cs="Arial"/>
          <w:b/>
        </w:rPr>
        <w:t xml:space="preserve"> </w:t>
      </w:r>
      <w:r w:rsidR="002153EF">
        <w:rPr>
          <w:rFonts w:ascii="Arial" w:eastAsia="Arial" w:hAnsi="Arial" w:cs="Arial"/>
        </w:rPr>
        <w:t xml:space="preserve">None.  </w:t>
      </w:r>
    </w:p>
    <w:p w14:paraId="41CB594F" w14:textId="77777777" w:rsidR="00AF048F" w:rsidRDefault="002153EF">
      <w:pPr>
        <w:spacing w:after="9"/>
        <w:ind w:left="419" w:right="157" w:hanging="7"/>
      </w:pPr>
      <w:r>
        <w:rPr>
          <w:rFonts w:ascii="Arial" w:eastAsia="Arial" w:hAnsi="Arial" w:cs="Arial"/>
          <w:b/>
        </w:rPr>
        <w:t xml:space="preserve">Formal description </w:t>
      </w:r>
    </w:p>
    <w:p w14:paraId="312DFB0D" w14:textId="77777777" w:rsidR="00AF048F" w:rsidRDefault="002153EF">
      <w:pPr>
        <w:spacing w:after="48"/>
        <w:ind w:left="846" w:right="8"/>
      </w:pPr>
      <w:r>
        <w:t xml:space="preserve">/*MTTime, MTOffsetSign and MTOffset are local variables*/ </w:t>
      </w:r>
    </w:p>
    <w:p w14:paraId="4C04E2E9" w14:textId="77777777" w:rsidR="00AF048F" w:rsidRDefault="002153EF">
      <w:pPr>
        <w:spacing w:after="55"/>
        <w:ind w:left="846" w:right="8"/>
      </w:pPr>
      <w:r>
        <w:t xml:space="preserve">MTTime = </w:t>
      </w:r>
      <w:r>
        <w:rPr>
          <w:b/>
        </w:rPr>
        <w:t>ReplacePattern</w:t>
      </w:r>
      <w:r>
        <w:t xml:space="preserve">(Substring(MXTimeOffset, 1, 5), “:”, “”) </w:t>
      </w:r>
    </w:p>
    <w:p w14:paraId="7281DF88" w14:textId="77777777" w:rsidR="00AF048F" w:rsidRDefault="002153EF">
      <w:pPr>
        <w:spacing w:line="216" w:lineRule="auto"/>
        <w:ind w:left="846" w:right="8"/>
      </w:pPr>
      <w:r>
        <w:lastRenderedPageBreak/>
        <w:t xml:space="preserve">MTOffset = </w:t>
      </w:r>
      <w:r>
        <w:rPr>
          <w:b/>
        </w:rPr>
        <w:t>ReplacePattern</w:t>
      </w:r>
      <w:r>
        <w:t xml:space="preserve">(Substring(MXTimeOffset, 10, 6), “:”, “”) </w:t>
      </w:r>
    </w:p>
    <w:p w14:paraId="7B694AE8" w14:textId="77777777" w:rsidR="00AF048F" w:rsidRDefault="002153EF">
      <w:pPr>
        <w:ind w:left="846" w:right="8"/>
      </w:pPr>
      <w:r>
        <w:t xml:space="preserve">MTOffsetSign = </w:t>
      </w:r>
      <w:r>
        <w:rPr>
          <w:b/>
        </w:rPr>
        <w:t>Substring</w:t>
      </w:r>
      <w:r>
        <w:t xml:space="preserve">(MXTimeOffset, 9, 1) </w:t>
      </w:r>
    </w:p>
    <w:p w14:paraId="116B92B5" w14:textId="77777777" w:rsidR="00AF048F" w:rsidRDefault="002153EF">
      <w:pPr>
        <w:spacing w:after="50"/>
        <w:ind w:left="846" w:right="8"/>
      </w:pPr>
      <w:r>
        <w:t xml:space="preserve">/*Build the output string*/ </w:t>
      </w:r>
    </w:p>
    <w:p w14:paraId="66E7D6EF" w14:textId="77777777" w:rsidR="00AF048F" w:rsidRDefault="002153EF">
      <w:pPr>
        <w:spacing w:after="43" w:line="269" w:lineRule="auto"/>
        <w:ind w:left="411" w:right="576" w:firstLine="415"/>
        <w:jc w:val="both"/>
      </w:pPr>
      <w:r>
        <w:t xml:space="preserve">MTTimeOffset = </w:t>
      </w:r>
      <w:r>
        <w:rPr>
          <w:b/>
        </w:rPr>
        <w:t>Concatenate</w:t>
      </w:r>
      <w:r>
        <w:t xml:space="preserve">(MTTime, MTOffsetSign , MTOffset)   </w:t>
      </w:r>
      <w:r>
        <w:rPr>
          <w:rFonts w:ascii="Arial" w:eastAsia="Arial" w:hAnsi="Arial" w:cs="Arial"/>
          <w:b/>
        </w:rPr>
        <w:t xml:space="preserve">Example </w:t>
      </w:r>
    </w:p>
    <w:p w14:paraId="672D7CF7" w14:textId="77777777" w:rsidR="00AF048F" w:rsidRDefault="002153EF">
      <w:pPr>
        <w:tabs>
          <w:tab w:val="center" w:pos="1450"/>
          <w:tab w:val="center" w:pos="3960"/>
        </w:tabs>
        <w:ind w:left="0" w:firstLine="0"/>
      </w:pPr>
      <w:r>
        <w:rPr>
          <w:rFonts w:ascii="Calibri" w:eastAsia="Calibri" w:hAnsi="Calibri" w:cs="Calibri"/>
          <w:sz w:val="22"/>
        </w:rPr>
        <w:tab/>
      </w:r>
      <w:r>
        <w:t xml:space="preserve">MX Source:   </w:t>
      </w:r>
      <w:r>
        <w:tab/>
        <w:t xml:space="preserve">13:55:00+01:00 </w:t>
      </w:r>
    </w:p>
    <w:p w14:paraId="58BAF3FD" w14:textId="77777777" w:rsidR="0045101E" w:rsidRDefault="002153EF">
      <w:pPr>
        <w:spacing w:after="205"/>
        <w:ind w:left="846" w:right="8"/>
      </w:pPr>
      <w:r>
        <w:t xml:space="preserve">MT Translation:  1355+0100 </w:t>
      </w:r>
    </w:p>
    <w:p w14:paraId="57201062" w14:textId="29E88820" w:rsidR="00AF048F" w:rsidRDefault="002153EF">
      <w:pPr>
        <w:spacing w:after="205"/>
        <w:ind w:left="846" w:right="8"/>
      </w:pPr>
      <w:r>
        <w:t xml:space="preserve"> </w:t>
      </w:r>
    </w:p>
    <w:p w14:paraId="042154B9" w14:textId="67598C85" w:rsidR="00AF048F" w:rsidRDefault="00E53979" w:rsidP="00E53979">
      <w:pPr>
        <w:pStyle w:val="Heading3"/>
      </w:pPr>
      <w:bookmarkStart w:id="2987" w:name="_Toc136351294"/>
      <w:r>
        <w:t xml:space="preserve">4.3.5  </w:t>
      </w:r>
      <w:r w:rsidR="002153EF">
        <w:t>MX_To_MTDateTimeOffset</w:t>
      </w:r>
      <w:bookmarkEnd w:id="2987"/>
      <w:r w:rsidR="002153EF">
        <w:t xml:space="preserve"> </w:t>
      </w:r>
    </w:p>
    <w:p w14:paraId="0DBBFDE0" w14:textId="0206A4BD" w:rsidR="00AF048F" w:rsidRDefault="002153EF">
      <w:pPr>
        <w:spacing w:after="95"/>
        <w:ind w:left="419" w:right="157" w:hanging="7"/>
      </w:pPr>
      <w:r>
        <w:rPr>
          <w:rFonts w:ascii="Arial" w:eastAsia="Arial" w:hAnsi="Arial" w:cs="Arial"/>
          <w:b/>
        </w:rPr>
        <w:t xml:space="preserve">Name </w:t>
      </w:r>
      <w:r w:rsidR="00E53979">
        <w:rPr>
          <w:rFonts w:ascii="Arial" w:eastAsia="Arial" w:hAnsi="Arial" w:cs="Arial"/>
          <w:b/>
        </w:rPr>
        <w:t xml:space="preserve">  </w:t>
      </w:r>
    </w:p>
    <w:p w14:paraId="0007247D" w14:textId="77777777" w:rsidR="00AF048F" w:rsidRDefault="002153EF">
      <w:pPr>
        <w:spacing w:after="112" w:line="249" w:lineRule="auto"/>
        <w:ind w:left="849" w:right="15" w:hanging="10"/>
      </w:pPr>
      <w:r>
        <w:rPr>
          <w:rFonts w:ascii="Arial" w:eastAsia="Arial" w:hAnsi="Arial" w:cs="Arial"/>
        </w:rPr>
        <w:t xml:space="preserve">MX_To_MTDateTimeOffset </w:t>
      </w:r>
    </w:p>
    <w:p w14:paraId="2D0F8609" w14:textId="77777777" w:rsidR="00AF048F" w:rsidRDefault="002153EF">
      <w:pPr>
        <w:spacing w:after="95"/>
        <w:ind w:left="419" w:right="157" w:hanging="7"/>
      </w:pPr>
      <w:r>
        <w:rPr>
          <w:rFonts w:ascii="Arial" w:eastAsia="Arial" w:hAnsi="Arial" w:cs="Arial"/>
          <w:b/>
        </w:rPr>
        <w:t xml:space="preserve">Business description  </w:t>
      </w:r>
    </w:p>
    <w:p w14:paraId="4795CAB5" w14:textId="77777777" w:rsidR="00AF048F" w:rsidRDefault="002153EF">
      <w:pPr>
        <w:spacing w:after="112" w:line="249" w:lineRule="auto"/>
        <w:ind w:left="849" w:right="15" w:hanging="10"/>
      </w:pPr>
      <w:r>
        <w:rPr>
          <w:rFonts w:ascii="Arial" w:eastAsia="Arial" w:hAnsi="Arial" w:cs="Arial"/>
        </w:rPr>
        <w:t xml:space="preserve">The function translates an MX date and time with offset expressed as “YYYY-MMDDTHH:MM:SS+/-HH:MM” to an MT date expressed as YYYYMMDD and an MT time with offset expressed as “HHMM+/-HHMM” by:  </w:t>
      </w:r>
    </w:p>
    <w:p w14:paraId="588E5526" w14:textId="77777777" w:rsidR="00AF048F" w:rsidRDefault="002153EF">
      <w:pPr>
        <w:numPr>
          <w:ilvl w:val="0"/>
          <w:numId w:val="15"/>
        </w:numPr>
        <w:spacing w:after="28" w:line="249" w:lineRule="auto"/>
        <w:ind w:right="15" w:hanging="281"/>
      </w:pPr>
      <w:r>
        <w:rPr>
          <w:rFonts w:ascii="Arial" w:eastAsia="Arial" w:hAnsi="Arial" w:cs="Arial"/>
        </w:rPr>
        <w:t xml:space="preserve">removing the “-“pattern between year, month and date in the MX date </w:t>
      </w:r>
    </w:p>
    <w:p w14:paraId="67657303" w14:textId="77777777" w:rsidR="00AF048F" w:rsidRDefault="002153EF">
      <w:pPr>
        <w:numPr>
          <w:ilvl w:val="0"/>
          <w:numId w:val="15"/>
        </w:numPr>
        <w:spacing w:after="28" w:line="249" w:lineRule="auto"/>
        <w:ind w:right="15" w:hanging="281"/>
      </w:pPr>
      <w:r>
        <w:rPr>
          <w:rFonts w:ascii="Arial" w:eastAsia="Arial" w:hAnsi="Arial" w:cs="Arial"/>
        </w:rPr>
        <w:t xml:space="preserve">deleting the “T” separator between the MX date and time with offset </w:t>
      </w:r>
    </w:p>
    <w:p w14:paraId="39FA1C9F" w14:textId="77777777" w:rsidR="00AF048F" w:rsidRDefault="002153EF">
      <w:pPr>
        <w:numPr>
          <w:ilvl w:val="0"/>
          <w:numId w:val="15"/>
        </w:numPr>
        <w:spacing w:after="112" w:line="249" w:lineRule="auto"/>
        <w:ind w:right="15" w:hanging="281"/>
      </w:pPr>
      <w:r>
        <w:rPr>
          <w:rFonts w:ascii="Arial" w:eastAsia="Arial" w:hAnsi="Arial" w:cs="Arial"/>
        </w:rPr>
        <w:t xml:space="preserve">deleting the seconds in the MX time and removing the “:“pattern between hours and minutes in the MX time and offset (the seconds are truncated and not rounded up). </w:t>
      </w:r>
    </w:p>
    <w:p w14:paraId="4B28D421" w14:textId="77777777" w:rsidR="00AF048F" w:rsidRDefault="002153EF">
      <w:pPr>
        <w:spacing w:after="95"/>
        <w:ind w:left="419" w:right="157" w:hanging="7"/>
      </w:pPr>
      <w:r>
        <w:rPr>
          <w:rFonts w:ascii="Arial" w:eastAsia="Arial" w:hAnsi="Arial" w:cs="Arial"/>
          <w:b/>
        </w:rPr>
        <w:t xml:space="preserve">Format </w:t>
      </w:r>
    </w:p>
    <w:p w14:paraId="11979640" w14:textId="77777777" w:rsidR="009664D4" w:rsidRDefault="002153EF">
      <w:pPr>
        <w:spacing w:after="0" w:line="373" w:lineRule="auto"/>
        <w:ind w:left="849" w:right="1014" w:hanging="10"/>
        <w:rPr>
          <w:rFonts w:ascii="Arial" w:eastAsia="Arial" w:hAnsi="Arial" w:cs="Arial"/>
        </w:rPr>
      </w:pPr>
      <w:r>
        <w:rPr>
          <w:rFonts w:ascii="Arial" w:eastAsia="Arial" w:hAnsi="Arial" w:cs="Arial"/>
          <w:b/>
        </w:rPr>
        <w:t>MX_To_MTDateTimeOffset</w:t>
      </w:r>
      <w:r>
        <w:rPr>
          <w:rFonts w:ascii="Arial" w:eastAsia="Arial" w:hAnsi="Arial" w:cs="Arial"/>
        </w:rPr>
        <w:t xml:space="preserve">(MXDateTime ; MTDate, MTTimeOffset) </w:t>
      </w:r>
    </w:p>
    <w:p w14:paraId="785EE40E" w14:textId="4BCCF9CA" w:rsidR="00AF048F" w:rsidRDefault="002153EF">
      <w:pPr>
        <w:spacing w:after="0" w:line="373" w:lineRule="auto"/>
        <w:ind w:left="849" w:right="1014" w:hanging="10"/>
      </w:pPr>
      <w:r>
        <w:rPr>
          <w:rFonts w:ascii="Arial" w:eastAsia="Arial" w:hAnsi="Arial" w:cs="Arial"/>
          <w:b/>
        </w:rPr>
        <w:t xml:space="preserve">Input </w:t>
      </w:r>
    </w:p>
    <w:p w14:paraId="6B5FE6C4" w14:textId="77777777" w:rsidR="00AF048F" w:rsidRDefault="002153EF">
      <w:pPr>
        <w:spacing w:after="8" w:line="249" w:lineRule="auto"/>
        <w:ind w:left="849" w:right="15" w:hanging="10"/>
      </w:pPr>
      <w:r>
        <w:rPr>
          <w:rFonts w:ascii="Arial" w:eastAsia="Arial" w:hAnsi="Arial" w:cs="Arial"/>
        </w:rPr>
        <w:t xml:space="preserve">MXDateTime: date and time in the MX format typed </w:t>
      </w:r>
      <w:r>
        <w:rPr>
          <w:rFonts w:ascii="Arial" w:eastAsia="Arial" w:hAnsi="Arial" w:cs="Arial"/>
          <w:i/>
        </w:rPr>
        <w:t>ISODateTime</w:t>
      </w:r>
      <w:r>
        <w:rPr>
          <w:rFonts w:ascii="Arial" w:eastAsia="Arial" w:hAnsi="Arial" w:cs="Arial"/>
        </w:rPr>
        <w:t xml:space="preserve"> expressed as </w:t>
      </w:r>
    </w:p>
    <w:p w14:paraId="5924ECCE" w14:textId="77777777" w:rsidR="00AF048F" w:rsidRDefault="002153EF">
      <w:pPr>
        <w:spacing w:after="2" w:line="365" w:lineRule="auto"/>
        <w:ind w:left="849" w:right="2256" w:hanging="10"/>
      </w:pPr>
      <w:r>
        <w:rPr>
          <w:rFonts w:ascii="Arial" w:eastAsia="Arial" w:hAnsi="Arial" w:cs="Arial"/>
        </w:rPr>
        <w:t xml:space="preserve">“YYYY-MM-DDTHH:MM:SS+/-HH:MM where  YYYY-MM-DD is the date </w:t>
      </w:r>
    </w:p>
    <w:p w14:paraId="789D818F" w14:textId="77777777" w:rsidR="00AF048F" w:rsidRDefault="002153EF">
      <w:pPr>
        <w:spacing w:after="112" w:line="249" w:lineRule="auto"/>
        <w:ind w:left="849" w:right="15" w:hanging="10"/>
      </w:pPr>
      <w:r>
        <w:rPr>
          <w:rFonts w:ascii="Arial" w:eastAsia="Arial" w:hAnsi="Arial" w:cs="Arial"/>
        </w:rPr>
        <w:t xml:space="preserve">T is the date/time separator </w:t>
      </w:r>
    </w:p>
    <w:p w14:paraId="4D804C46" w14:textId="77777777" w:rsidR="00AF048F" w:rsidRDefault="002153EF">
      <w:pPr>
        <w:spacing w:after="112" w:line="249" w:lineRule="auto"/>
        <w:ind w:left="849" w:right="15" w:hanging="10"/>
      </w:pPr>
      <w:r>
        <w:rPr>
          <w:rFonts w:ascii="Arial" w:eastAsia="Arial" w:hAnsi="Arial" w:cs="Arial"/>
        </w:rPr>
        <w:t xml:space="preserve">HH:MM:SS is the time </w:t>
      </w:r>
    </w:p>
    <w:p w14:paraId="4DFB070D" w14:textId="77777777" w:rsidR="00AF048F" w:rsidRDefault="002153EF">
      <w:pPr>
        <w:spacing w:after="112" w:line="249" w:lineRule="auto"/>
        <w:ind w:left="849" w:right="15" w:hanging="10"/>
      </w:pPr>
      <w:r>
        <w:rPr>
          <w:rFonts w:ascii="Arial" w:eastAsia="Arial" w:hAnsi="Arial" w:cs="Arial"/>
        </w:rPr>
        <w:t xml:space="preserve">+/- is the offset sign </w:t>
      </w:r>
    </w:p>
    <w:p w14:paraId="324A4D99" w14:textId="77777777" w:rsidR="00AF048F" w:rsidRDefault="002153EF">
      <w:pPr>
        <w:spacing w:after="112" w:line="249" w:lineRule="auto"/>
        <w:ind w:left="849" w:right="15" w:hanging="10"/>
      </w:pPr>
      <w:r>
        <w:rPr>
          <w:rFonts w:ascii="Arial" w:eastAsia="Arial" w:hAnsi="Arial" w:cs="Arial"/>
        </w:rPr>
        <w:t xml:space="preserve">HH:MM is the time offset  </w:t>
      </w:r>
    </w:p>
    <w:p w14:paraId="678FB22F" w14:textId="77777777" w:rsidR="00AF048F" w:rsidRDefault="002153EF">
      <w:pPr>
        <w:spacing w:after="95"/>
        <w:ind w:left="860" w:right="157" w:hanging="7"/>
      </w:pPr>
      <w:r>
        <w:rPr>
          <w:rFonts w:ascii="Arial" w:eastAsia="Arial" w:hAnsi="Arial" w:cs="Arial"/>
          <w:b/>
        </w:rPr>
        <w:t xml:space="preserve">Output </w:t>
      </w:r>
    </w:p>
    <w:p w14:paraId="0EB3997B" w14:textId="77777777" w:rsidR="00AF048F" w:rsidRDefault="002153EF">
      <w:pPr>
        <w:spacing w:after="112" w:line="249" w:lineRule="auto"/>
        <w:ind w:left="849" w:right="15" w:hanging="10"/>
      </w:pPr>
      <w:r>
        <w:rPr>
          <w:rFonts w:ascii="Arial" w:eastAsia="Arial" w:hAnsi="Arial" w:cs="Arial"/>
        </w:rPr>
        <w:t xml:space="preserve">MTDate:  date in the MT format expressed as “YYYYMMDD”.   </w:t>
      </w:r>
    </w:p>
    <w:p w14:paraId="1B13C673" w14:textId="77777777" w:rsidR="00AF048F" w:rsidRDefault="002153EF">
      <w:pPr>
        <w:spacing w:after="60" w:line="304" w:lineRule="auto"/>
        <w:ind w:left="849" w:right="232" w:hanging="10"/>
      </w:pPr>
      <w:r>
        <w:rPr>
          <w:rFonts w:ascii="Arial" w:eastAsia="Arial" w:hAnsi="Arial" w:cs="Arial"/>
        </w:rPr>
        <w:t xml:space="preserve">MTTimeOffset:  time and offset in the MT message expressed as “HHMM+/-HHMM” where  HHMM is the time </w:t>
      </w:r>
    </w:p>
    <w:p w14:paraId="60B0D72F" w14:textId="77777777" w:rsidR="00AF048F" w:rsidRDefault="002153EF">
      <w:pPr>
        <w:spacing w:after="112" w:line="249" w:lineRule="auto"/>
        <w:ind w:left="849" w:right="15" w:hanging="10"/>
      </w:pPr>
      <w:r>
        <w:rPr>
          <w:rFonts w:ascii="Arial" w:eastAsia="Arial" w:hAnsi="Arial" w:cs="Arial"/>
        </w:rPr>
        <w:t xml:space="preserve">+/- is the offset sign </w:t>
      </w:r>
    </w:p>
    <w:p w14:paraId="7B3C02C2" w14:textId="77777777" w:rsidR="00AF048F" w:rsidRDefault="002153EF">
      <w:pPr>
        <w:spacing w:after="112" w:line="249" w:lineRule="auto"/>
        <w:ind w:left="849" w:right="15" w:hanging="10"/>
      </w:pPr>
      <w:r>
        <w:rPr>
          <w:rFonts w:ascii="Arial" w:eastAsia="Arial" w:hAnsi="Arial" w:cs="Arial"/>
        </w:rPr>
        <w:t xml:space="preserve">HHMM is the time offset  </w:t>
      </w:r>
    </w:p>
    <w:p w14:paraId="576D6A87" w14:textId="77777777" w:rsidR="00BF28AD" w:rsidRDefault="002153EF">
      <w:pPr>
        <w:spacing w:after="0" w:line="370" w:lineRule="auto"/>
        <w:ind w:left="839" w:right="6156" w:hanging="427"/>
        <w:rPr>
          <w:rFonts w:ascii="Arial" w:eastAsia="Arial" w:hAnsi="Arial" w:cs="Arial"/>
          <w:b/>
        </w:rPr>
      </w:pPr>
      <w:r>
        <w:rPr>
          <w:rFonts w:ascii="Arial" w:eastAsia="Arial" w:hAnsi="Arial" w:cs="Arial"/>
          <w:b/>
        </w:rPr>
        <w:t xml:space="preserve">Preconditions </w:t>
      </w:r>
    </w:p>
    <w:p w14:paraId="4842C0C4" w14:textId="5CB3D451" w:rsidR="00AF048F" w:rsidRDefault="00BF28AD" w:rsidP="00BF28AD">
      <w:pPr>
        <w:tabs>
          <w:tab w:val="left" w:pos="630"/>
          <w:tab w:val="left" w:pos="720"/>
        </w:tabs>
        <w:spacing w:after="0" w:line="370" w:lineRule="auto"/>
        <w:ind w:left="839" w:right="6156" w:hanging="427"/>
      </w:pPr>
      <w:r>
        <w:rPr>
          <w:rFonts w:ascii="Arial" w:eastAsia="Arial" w:hAnsi="Arial" w:cs="Arial"/>
          <w:b/>
        </w:rPr>
        <w:t xml:space="preserve">     </w:t>
      </w:r>
      <w:r w:rsidR="002153EF">
        <w:rPr>
          <w:rFonts w:ascii="Arial" w:eastAsia="Arial" w:hAnsi="Arial" w:cs="Arial"/>
        </w:rPr>
        <w:t xml:space="preserve">None. </w:t>
      </w:r>
    </w:p>
    <w:p w14:paraId="43E9F572" w14:textId="77777777" w:rsidR="00AF048F" w:rsidRDefault="002153EF">
      <w:pPr>
        <w:spacing w:after="9"/>
        <w:ind w:left="419" w:right="157" w:hanging="7"/>
      </w:pPr>
      <w:r>
        <w:rPr>
          <w:rFonts w:ascii="Arial" w:eastAsia="Arial" w:hAnsi="Arial" w:cs="Arial"/>
          <w:b/>
        </w:rPr>
        <w:t xml:space="preserve">Formal description </w:t>
      </w:r>
    </w:p>
    <w:p w14:paraId="0179F2E1" w14:textId="77777777" w:rsidR="00AF048F" w:rsidRDefault="002153EF">
      <w:pPr>
        <w:spacing w:after="63" w:line="216" w:lineRule="auto"/>
        <w:ind w:left="846" w:right="8"/>
      </w:pPr>
      <w:r>
        <w:t xml:space="preserve">/*Sub-functions are called to translate the MX date and time with offset. MXDate and MXTimeOffset are local variables*/ MXDate = </w:t>
      </w:r>
      <w:r>
        <w:rPr>
          <w:b/>
        </w:rPr>
        <w:t>Substring</w:t>
      </w:r>
      <w:r>
        <w:t xml:space="preserve">(MXDateTime, 1, 10) </w:t>
      </w:r>
    </w:p>
    <w:p w14:paraId="3E675AC2" w14:textId="77777777" w:rsidR="00AF048F" w:rsidRDefault="002153EF">
      <w:pPr>
        <w:ind w:left="846" w:right="8"/>
      </w:pPr>
      <w:r>
        <w:lastRenderedPageBreak/>
        <w:t xml:space="preserve">MXTimeOffset = </w:t>
      </w:r>
      <w:r>
        <w:rPr>
          <w:b/>
        </w:rPr>
        <w:t>Substring</w:t>
      </w:r>
      <w:r>
        <w:t xml:space="preserve">(MXDateTime, 12) </w:t>
      </w:r>
    </w:p>
    <w:p w14:paraId="1E11A716" w14:textId="77777777" w:rsidR="00AF048F" w:rsidRDefault="002153EF">
      <w:pPr>
        <w:spacing w:after="44"/>
        <w:ind w:left="846" w:right="8"/>
      </w:pPr>
      <w:r>
        <w:t xml:space="preserve">/*Translate date and time*/ </w:t>
      </w:r>
    </w:p>
    <w:p w14:paraId="2643B76F" w14:textId="77777777" w:rsidR="00AF048F" w:rsidRDefault="002153EF">
      <w:pPr>
        <w:spacing w:after="46"/>
        <w:ind w:left="846" w:right="8"/>
      </w:pPr>
      <w:r>
        <w:t xml:space="preserve">MTDate = </w:t>
      </w:r>
      <w:r>
        <w:rPr>
          <w:b/>
        </w:rPr>
        <w:t>MX_To_MTDate</w:t>
      </w:r>
      <w:r>
        <w:t xml:space="preserve">(MXDate) </w:t>
      </w:r>
    </w:p>
    <w:p w14:paraId="0EE0D8E5" w14:textId="77777777" w:rsidR="00AF048F" w:rsidRDefault="002153EF">
      <w:pPr>
        <w:spacing w:line="321" w:lineRule="auto"/>
        <w:ind w:left="426" w:right="2015" w:firstLine="425"/>
      </w:pPr>
      <w:r>
        <w:t xml:space="preserve">MTTimeOffset = </w:t>
      </w:r>
      <w:r>
        <w:rPr>
          <w:b/>
        </w:rPr>
        <w:t>MX_To_MTTimeOffset</w:t>
      </w:r>
      <w:r>
        <w:t xml:space="preserve">(MXTimeOffset)   </w:t>
      </w:r>
      <w:r>
        <w:rPr>
          <w:rFonts w:ascii="Arial" w:eastAsia="Arial" w:hAnsi="Arial" w:cs="Arial"/>
          <w:b/>
        </w:rPr>
        <w:t xml:space="preserve">Example </w:t>
      </w:r>
    </w:p>
    <w:p w14:paraId="62ED8C2D" w14:textId="77777777" w:rsidR="00AF048F" w:rsidRDefault="002153EF">
      <w:pPr>
        <w:ind w:left="846" w:right="2023"/>
      </w:pPr>
      <w:r>
        <w:t xml:space="preserve">MX Source:   </w:t>
      </w:r>
      <w:r>
        <w:tab/>
        <w:t xml:space="preserve">2007-02-22T13:55:00+01:00 MT Translation:   </w:t>
      </w:r>
    </w:p>
    <w:p w14:paraId="4E278306" w14:textId="77777777" w:rsidR="00AF048F" w:rsidRDefault="002153EF">
      <w:pPr>
        <w:tabs>
          <w:tab w:val="center" w:pos="1090"/>
          <w:tab w:val="center" w:pos="1986"/>
          <w:tab w:val="center" w:pos="2552"/>
          <w:tab w:val="center" w:pos="3600"/>
        </w:tabs>
        <w:ind w:left="0" w:firstLine="0"/>
      </w:pPr>
      <w:r>
        <w:rPr>
          <w:rFonts w:ascii="Calibri" w:eastAsia="Calibri" w:hAnsi="Calibri" w:cs="Calibri"/>
          <w:sz w:val="22"/>
        </w:rPr>
        <w:tab/>
      </w:r>
      <w:r>
        <w:t xml:space="preserve">Date  </w:t>
      </w:r>
      <w:r>
        <w:tab/>
        <w:t xml:space="preserve"> </w:t>
      </w:r>
      <w:r>
        <w:tab/>
        <w:t xml:space="preserve"> </w:t>
      </w:r>
      <w:r>
        <w:tab/>
        <w:t xml:space="preserve">20070222   </w:t>
      </w:r>
    </w:p>
    <w:p w14:paraId="5CDA4D80" w14:textId="60DCD4A6" w:rsidR="00AF048F" w:rsidRDefault="002153EF">
      <w:pPr>
        <w:spacing w:after="207"/>
        <w:ind w:left="846" w:right="8"/>
      </w:pPr>
      <w:r>
        <w:t xml:space="preserve">Time with offset 1355+0100 </w:t>
      </w:r>
    </w:p>
    <w:p w14:paraId="12D6C44A" w14:textId="77777777" w:rsidR="00BF28AD" w:rsidRDefault="00BF28AD">
      <w:pPr>
        <w:spacing w:after="207"/>
        <w:ind w:left="846" w:right="8"/>
      </w:pPr>
    </w:p>
    <w:p w14:paraId="3DDC1CEA" w14:textId="64A0C2BB" w:rsidR="00AF048F" w:rsidRDefault="0052412E" w:rsidP="0052412E">
      <w:pPr>
        <w:pStyle w:val="Heading3"/>
      </w:pPr>
      <w:bookmarkStart w:id="2988" w:name="_Toc136351295"/>
      <w:r>
        <w:t xml:space="preserve">4.3.6  </w:t>
      </w:r>
      <w:r w:rsidR="002153EF">
        <w:t>MX_To_MTRate</w:t>
      </w:r>
      <w:bookmarkEnd w:id="2988"/>
      <w:r w:rsidR="002153EF">
        <w:t xml:space="preserve"> </w:t>
      </w:r>
    </w:p>
    <w:p w14:paraId="404E08B0" w14:textId="77777777" w:rsidR="00AF048F" w:rsidRDefault="002153EF">
      <w:pPr>
        <w:spacing w:after="95"/>
        <w:ind w:left="419" w:right="157" w:hanging="7"/>
      </w:pPr>
      <w:r>
        <w:rPr>
          <w:rFonts w:ascii="Arial" w:eastAsia="Arial" w:hAnsi="Arial" w:cs="Arial"/>
          <w:b/>
        </w:rPr>
        <w:t xml:space="preserve">Name </w:t>
      </w:r>
    </w:p>
    <w:p w14:paraId="0CB00CF3" w14:textId="77777777" w:rsidR="00AF048F" w:rsidRDefault="002153EF">
      <w:pPr>
        <w:spacing w:after="112" w:line="249" w:lineRule="auto"/>
        <w:ind w:left="849" w:right="15" w:hanging="10"/>
      </w:pPr>
      <w:r>
        <w:rPr>
          <w:rFonts w:ascii="Arial" w:eastAsia="Arial" w:hAnsi="Arial" w:cs="Arial"/>
        </w:rPr>
        <w:t xml:space="preserve">MX_To_MTRate </w:t>
      </w:r>
    </w:p>
    <w:p w14:paraId="58ED84EB" w14:textId="77777777" w:rsidR="00AF048F" w:rsidRDefault="002153EF">
      <w:pPr>
        <w:spacing w:after="95"/>
        <w:ind w:left="419" w:right="157" w:hanging="7"/>
      </w:pPr>
      <w:r>
        <w:rPr>
          <w:rFonts w:ascii="Arial" w:eastAsia="Arial" w:hAnsi="Arial" w:cs="Arial"/>
          <w:b/>
        </w:rPr>
        <w:t xml:space="preserve">Business description  </w:t>
      </w:r>
    </w:p>
    <w:p w14:paraId="2B10FF84" w14:textId="77777777" w:rsidR="00AF048F" w:rsidRDefault="002153EF">
      <w:pPr>
        <w:spacing w:after="112" w:line="249" w:lineRule="auto"/>
        <w:ind w:left="849" w:right="15" w:hanging="10"/>
      </w:pPr>
      <w:r>
        <w:rPr>
          <w:rFonts w:ascii="Arial" w:eastAsia="Arial" w:hAnsi="Arial" w:cs="Arial"/>
        </w:rPr>
        <w:t xml:space="preserve">The function translates an MX (exchange) rate -including possible sign- to an MT (exchange) rate -without sign- by deleting the sign if present and replacing the decimal separator “.” by a “,”. If the MX rate is an integer, the decimal separator “,” is added at the end. Insignificant zeroes -if any- are also deleted.  </w:t>
      </w:r>
    </w:p>
    <w:p w14:paraId="4627441E" w14:textId="77777777" w:rsidR="00AF048F" w:rsidRDefault="002153EF">
      <w:pPr>
        <w:spacing w:after="95"/>
        <w:ind w:left="419" w:right="157" w:hanging="7"/>
      </w:pPr>
      <w:r>
        <w:rPr>
          <w:rFonts w:ascii="Arial" w:eastAsia="Arial" w:hAnsi="Arial" w:cs="Arial"/>
          <w:b/>
        </w:rPr>
        <w:t xml:space="preserve">Format </w:t>
      </w:r>
    </w:p>
    <w:p w14:paraId="6B6D1294" w14:textId="77777777" w:rsidR="00AF048F" w:rsidRDefault="002153EF">
      <w:pPr>
        <w:spacing w:after="112" w:line="249" w:lineRule="auto"/>
        <w:ind w:left="849" w:right="15" w:hanging="10"/>
      </w:pPr>
      <w:r>
        <w:rPr>
          <w:rFonts w:ascii="Arial" w:eastAsia="Arial" w:hAnsi="Arial" w:cs="Arial"/>
          <w:b/>
        </w:rPr>
        <w:t>MX_To_MTRate</w:t>
      </w:r>
      <w:r>
        <w:rPr>
          <w:rFonts w:ascii="Arial" w:eastAsia="Arial" w:hAnsi="Arial" w:cs="Arial"/>
        </w:rPr>
        <w:t xml:space="preserve">(MXRate ; MTRate)  </w:t>
      </w:r>
    </w:p>
    <w:p w14:paraId="526EB63E" w14:textId="77777777" w:rsidR="00AF048F" w:rsidRDefault="002153EF">
      <w:pPr>
        <w:spacing w:after="95"/>
        <w:ind w:left="860" w:right="157" w:hanging="7"/>
      </w:pPr>
      <w:r>
        <w:rPr>
          <w:rFonts w:ascii="Arial" w:eastAsia="Arial" w:hAnsi="Arial" w:cs="Arial"/>
          <w:b/>
        </w:rPr>
        <w:t xml:space="preserve">Input </w:t>
      </w:r>
    </w:p>
    <w:p w14:paraId="7C5259BD" w14:textId="77777777" w:rsidR="00AF048F" w:rsidRDefault="002153EF">
      <w:pPr>
        <w:spacing w:after="112" w:line="249" w:lineRule="auto"/>
        <w:ind w:left="849" w:right="15" w:hanging="10"/>
      </w:pPr>
      <w:r>
        <w:rPr>
          <w:rFonts w:ascii="Arial" w:eastAsia="Arial" w:hAnsi="Arial" w:cs="Arial"/>
        </w:rPr>
        <w:t xml:space="preserve">MXRate: (exchange) rate in the MX format typed </w:t>
      </w:r>
      <w:r>
        <w:rPr>
          <w:rFonts w:ascii="Arial" w:eastAsia="Arial" w:hAnsi="Arial" w:cs="Arial"/>
          <w:i/>
        </w:rPr>
        <w:t>BaseOneRate</w:t>
      </w:r>
      <w:r>
        <w:rPr>
          <w:rFonts w:ascii="Arial" w:eastAsia="Arial" w:hAnsi="Arial" w:cs="Arial"/>
        </w:rPr>
        <w:t xml:space="preserve"> with maximum 11 digits, maximum 10 fraction digits. The decimal separator “.” is optional and the rate can start with a “-“ or “+“ sign.    </w:t>
      </w:r>
    </w:p>
    <w:p w14:paraId="7E49931B" w14:textId="77777777" w:rsidR="00AF048F" w:rsidRDefault="002153EF">
      <w:pPr>
        <w:spacing w:after="95"/>
        <w:ind w:left="860" w:right="157" w:hanging="7"/>
      </w:pPr>
      <w:r>
        <w:rPr>
          <w:rFonts w:ascii="Arial" w:eastAsia="Arial" w:hAnsi="Arial" w:cs="Arial"/>
          <w:b/>
        </w:rPr>
        <w:t xml:space="preserve">Output </w:t>
      </w:r>
    </w:p>
    <w:p w14:paraId="679D5EEE" w14:textId="77777777" w:rsidR="00AF048F" w:rsidRDefault="002153EF">
      <w:pPr>
        <w:spacing w:after="112" w:line="249" w:lineRule="auto"/>
        <w:ind w:left="849" w:right="15" w:hanging="10"/>
      </w:pPr>
      <w:r>
        <w:rPr>
          <w:rFonts w:ascii="Arial" w:eastAsia="Arial" w:hAnsi="Arial" w:cs="Arial"/>
        </w:rPr>
        <w:t xml:space="preserve">MTRate: (exchange) rate in the MT format expressed as 12d (up to 12 characters including the mandatory decimal separator “,” without sign) </w:t>
      </w:r>
    </w:p>
    <w:p w14:paraId="502F2825" w14:textId="77777777" w:rsidR="000A62DB" w:rsidRDefault="002153EF">
      <w:pPr>
        <w:spacing w:after="0" w:line="370" w:lineRule="auto"/>
        <w:ind w:left="839" w:right="6156" w:hanging="427"/>
        <w:rPr>
          <w:rFonts w:ascii="Arial" w:eastAsia="Arial" w:hAnsi="Arial" w:cs="Arial"/>
          <w:b/>
        </w:rPr>
      </w:pPr>
      <w:r>
        <w:rPr>
          <w:rFonts w:ascii="Arial" w:eastAsia="Arial" w:hAnsi="Arial" w:cs="Arial"/>
          <w:b/>
        </w:rPr>
        <w:t xml:space="preserve">Preconditions </w:t>
      </w:r>
    </w:p>
    <w:p w14:paraId="1B4FAE80" w14:textId="394E2E4C" w:rsidR="00AF048F" w:rsidRDefault="000A62DB" w:rsidP="000A62DB">
      <w:pPr>
        <w:tabs>
          <w:tab w:val="left" w:pos="990"/>
        </w:tabs>
        <w:spacing w:after="0" w:line="370" w:lineRule="auto"/>
        <w:ind w:left="839" w:right="6156" w:hanging="427"/>
      </w:pPr>
      <w:r>
        <w:rPr>
          <w:rFonts w:ascii="Arial" w:eastAsia="Arial" w:hAnsi="Arial" w:cs="Arial"/>
          <w:b/>
        </w:rPr>
        <w:t xml:space="preserve">       </w:t>
      </w:r>
      <w:r w:rsidR="002153EF">
        <w:rPr>
          <w:rFonts w:ascii="Arial" w:eastAsia="Arial" w:hAnsi="Arial" w:cs="Arial"/>
        </w:rPr>
        <w:t xml:space="preserve">None.  </w:t>
      </w:r>
    </w:p>
    <w:p w14:paraId="5AE61667" w14:textId="77777777" w:rsidR="00AF048F" w:rsidRDefault="002153EF">
      <w:pPr>
        <w:spacing w:after="9"/>
        <w:ind w:left="419" w:right="157" w:hanging="7"/>
      </w:pPr>
      <w:r>
        <w:rPr>
          <w:rFonts w:ascii="Arial" w:eastAsia="Arial" w:hAnsi="Arial" w:cs="Arial"/>
          <w:b/>
        </w:rPr>
        <w:t xml:space="preserve">Formal description </w:t>
      </w:r>
    </w:p>
    <w:p w14:paraId="47F64635" w14:textId="77777777" w:rsidR="00AF048F" w:rsidRDefault="002153EF">
      <w:pPr>
        <w:spacing w:after="50"/>
        <w:ind w:left="846" w:right="8"/>
      </w:pPr>
      <w:r>
        <w:t xml:space="preserve">/*The sign -if present- is removed. Rate is a local variable*/ </w:t>
      </w:r>
    </w:p>
    <w:p w14:paraId="50AB08C2" w14:textId="43C2FBA2" w:rsidR="00E5581C" w:rsidRDefault="002153EF">
      <w:pPr>
        <w:spacing w:line="322" w:lineRule="auto"/>
        <w:ind w:left="1407" w:right="2373" w:hanging="569"/>
      </w:pPr>
      <w:r w:rsidRPr="00E5581C">
        <w:rPr>
          <w:b/>
        </w:rPr>
        <w:t xml:space="preserve">IF </w:t>
      </w:r>
      <w:r>
        <w:rPr>
          <w:b/>
        </w:rPr>
        <w:t>Substring</w:t>
      </w:r>
      <w:r>
        <w:t xml:space="preserve">(MXRate, 1, 1) = “-“ OR “+” </w:t>
      </w:r>
      <w:r w:rsidR="00E5581C">
        <w:t>THEN</w:t>
      </w:r>
    </w:p>
    <w:p w14:paraId="4DF04275" w14:textId="27E5C29F" w:rsidR="00AF048F" w:rsidRDefault="00E5581C">
      <w:pPr>
        <w:spacing w:line="322" w:lineRule="auto"/>
        <w:ind w:left="1407" w:right="2373" w:hanging="569"/>
      </w:pPr>
      <w:r>
        <w:rPr>
          <w:b/>
        </w:rPr>
        <w:t xml:space="preserve">    </w:t>
      </w:r>
      <w:r w:rsidR="002153EF">
        <w:t xml:space="preserve">Rate = </w:t>
      </w:r>
      <w:r w:rsidR="002153EF">
        <w:rPr>
          <w:b/>
        </w:rPr>
        <w:t>Substring</w:t>
      </w:r>
      <w:r w:rsidR="002153EF">
        <w:t xml:space="preserve">(MXRate, 2) </w:t>
      </w:r>
    </w:p>
    <w:p w14:paraId="15326F3A" w14:textId="77777777" w:rsidR="00AF048F" w:rsidRPr="00E5581C" w:rsidRDefault="002153EF">
      <w:pPr>
        <w:ind w:left="846" w:right="8"/>
        <w:rPr>
          <w:b/>
        </w:rPr>
      </w:pPr>
      <w:r w:rsidRPr="00E5581C">
        <w:rPr>
          <w:b/>
        </w:rPr>
        <w:t xml:space="preserve">ELSE  </w:t>
      </w:r>
    </w:p>
    <w:p w14:paraId="4AE1CD0D" w14:textId="1E0266D0" w:rsidR="00AF048F" w:rsidRDefault="00D312FE" w:rsidP="00D312FE">
      <w:pPr>
        <w:tabs>
          <w:tab w:val="left" w:pos="1260"/>
          <w:tab w:val="left" w:pos="1440"/>
        </w:tabs>
        <w:ind w:right="8"/>
      </w:pPr>
      <w:r>
        <w:t xml:space="preserve">    </w:t>
      </w:r>
      <w:r w:rsidR="002153EF">
        <w:t xml:space="preserve">Rate = MXRate </w:t>
      </w:r>
    </w:p>
    <w:p w14:paraId="5384426A" w14:textId="77777777" w:rsidR="00AF048F" w:rsidRPr="00E5581C" w:rsidRDefault="002153EF">
      <w:pPr>
        <w:ind w:left="846" w:right="8"/>
        <w:rPr>
          <w:b/>
        </w:rPr>
      </w:pPr>
      <w:r w:rsidRPr="00E5581C">
        <w:rPr>
          <w:b/>
        </w:rPr>
        <w:t xml:space="preserve">ENDIF </w:t>
      </w:r>
    </w:p>
    <w:p w14:paraId="13F4BC6B" w14:textId="77777777" w:rsidR="00AF048F" w:rsidRDefault="002153EF">
      <w:pPr>
        <w:spacing w:after="94" w:line="216" w:lineRule="auto"/>
        <w:ind w:left="846" w:right="8"/>
      </w:pPr>
      <w:r>
        <w:t xml:space="preserve">/*Replace the decimal separator “.” -if present- by a “,”. If no decimal separator is present, addition of “,” at the end of the rate*/ </w:t>
      </w:r>
    </w:p>
    <w:p w14:paraId="2EED1B88" w14:textId="77777777" w:rsidR="00AF048F" w:rsidRDefault="002153EF">
      <w:pPr>
        <w:spacing w:after="43"/>
        <w:ind w:left="846" w:right="8"/>
      </w:pPr>
      <w:r>
        <w:t xml:space="preserve">Rate = </w:t>
      </w:r>
      <w:r>
        <w:rPr>
          <w:b/>
        </w:rPr>
        <w:t>ReplacePattern</w:t>
      </w:r>
      <w:r>
        <w:t xml:space="preserve">(MXRate, “.”, “,”) </w:t>
      </w:r>
    </w:p>
    <w:p w14:paraId="5945EEE5" w14:textId="0D28A212" w:rsidR="00AF048F" w:rsidRDefault="002153EF">
      <w:pPr>
        <w:spacing w:after="0" w:line="267" w:lineRule="auto"/>
        <w:ind w:left="845" w:hanging="10"/>
      </w:pPr>
      <w:r w:rsidRPr="0015260A">
        <w:rPr>
          <w:b/>
        </w:rPr>
        <w:t>IF</w:t>
      </w:r>
      <w:r>
        <w:t xml:space="preserve"> </w:t>
      </w:r>
      <w:r>
        <w:rPr>
          <w:b/>
        </w:rPr>
        <w:t>IsPresentPattern</w:t>
      </w:r>
      <w:r>
        <w:t>(Rate, “,”)</w:t>
      </w:r>
      <w:r w:rsidR="0015260A">
        <w:t>THEN</w:t>
      </w:r>
      <w:r>
        <w:t xml:space="preserve"> </w:t>
      </w:r>
    </w:p>
    <w:p w14:paraId="6AEAB3C3" w14:textId="77777777" w:rsidR="00AF048F" w:rsidRDefault="002153EF">
      <w:pPr>
        <w:spacing w:after="45"/>
        <w:ind w:left="1427" w:right="8"/>
      </w:pPr>
      <w:r>
        <w:t xml:space="preserve">/*Delete insignificant zeroes at the left and right*/ </w:t>
      </w:r>
    </w:p>
    <w:p w14:paraId="48FF213F" w14:textId="77777777" w:rsidR="00AF048F" w:rsidRDefault="002153EF">
      <w:pPr>
        <w:spacing w:after="51"/>
        <w:ind w:left="1427" w:right="8"/>
      </w:pPr>
      <w:r>
        <w:t xml:space="preserve">Rate = </w:t>
      </w:r>
      <w:r>
        <w:rPr>
          <w:b/>
        </w:rPr>
        <w:t>TrimLeft</w:t>
      </w:r>
      <w:r>
        <w:t xml:space="preserve">(Rate, “0”) </w:t>
      </w:r>
    </w:p>
    <w:p w14:paraId="7EAB4CD1" w14:textId="77777777" w:rsidR="00AF048F" w:rsidRDefault="002153EF">
      <w:pPr>
        <w:ind w:left="1427" w:right="8"/>
      </w:pPr>
      <w:r>
        <w:t xml:space="preserve">Rate = </w:t>
      </w:r>
      <w:r>
        <w:rPr>
          <w:b/>
        </w:rPr>
        <w:t>TrimRight</w:t>
      </w:r>
      <w:r>
        <w:t xml:space="preserve">(Rate, “0”) </w:t>
      </w:r>
    </w:p>
    <w:p w14:paraId="0CAEF374" w14:textId="77777777" w:rsidR="00AF048F" w:rsidRDefault="002153EF">
      <w:pPr>
        <w:spacing w:after="96" w:line="216" w:lineRule="auto"/>
        <w:ind w:left="1428" w:right="8"/>
      </w:pPr>
      <w:r>
        <w:lastRenderedPageBreak/>
        <w:t xml:space="preserve">/*Check whether the rate has a strictly fractional part that is starts with a “,”. If this is the case, a zero is added before the comma as required in MT fields of the decimal format*/  </w:t>
      </w:r>
    </w:p>
    <w:p w14:paraId="6988C481" w14:textId="3FDEBD45" w:rsidR="0015260A" w:rsidRDefault="002153EF">
      <w:pPr>
        <w:spacing w:line="320" w:lineRule="auto"/>
        <w:ind w:left="1986" w:right="2646" w:hanging="566"/>
      </w:pPr>
      <w:r w:rsidRPr="00CE65BA">
        <w:rPr>
          <w:b/>
        </w:rPr>
        <w:t>IF</w:t>
      </w:r>
      <w:r>
        <w:t xml:space="preserve"> </w:t>
      </w:r>
      <w:r>
        <w:rPr>
          <w:b/>
        </w:rPr>
        <w:t>Substring</w:t>
      </w:r>
      <w:r>
        <w:t xml:space="preserve">(Rate, 1, 1) = “,” </w:t>
      </w:r>
      <w:r w:rsidR="00CE65BA">
        <w:t>THEN</w:t>
      </w:r>
    </w:p>
    <w:p w14:paraId="2EBE50A1" w14:textId="149B030F" w:rsidR="00AF048F" w:rsidRDefault="0015260A">
      <w:pPr>
        <w:spacing w:line="320" w:lineRule="auto"/>
        <w:ind w:left="1986" w:right="2646" w:hanging="566"/>
      </w:pPr>
      <w:r>
        <w:t xml:space="preserve">     </w:t>
      </w:r>
      <w:r w:rsidR="002153EF">
        <w:t xml:space="preserve">MTRate = </w:t>
      </w:r>
      <w:r w:rsidR="002153EF">
        <w:rPr>
          <w:b/>
        </w:rPr>
        <w:t>Concatenate</w:t>
      </w:r>
      <w:r w:rsidR="002153EF">
        <w:t xml:space="preserve">(“0”, Rate) </w:t>
      </w:r>
    </w:p>
    <w:p w14:paraId="5627FFC3" w14:textId="77777777" w:rsidR="00AF048F" w:rsidRPr="00CE65BA" w:rsidRDefault="002153EF">
      <w:pPr>
        <w:tabs>
          <w:tab w:val="center" w:pos="851"/>
          <w:tab w:val="center" w:pos="1659"/>
        </w:tabs>
        <w:ind w:left="0" w:firstLine="0"/>
        <w:rPr>
          <w:b/>
        </w:rPr>
      </w:pPr>
      <w:r>
        <w:rPr>
          <w:rFonts w:ascii="Calibri" w:eastAsia="Calibri" w:hAnsi="Calibri" w:cs="Calibri"/>
          <w:sz w:val="22"/>
        </w:rPr>
        <w:tab/>
      </w:r>
      <w:r>
        <w:t xml:space="preserve"> </w:t>
      </w:r>
      <w:r>
        <w:tab/>
      </w:r>
      <w:r w:rsidRPr="00CE65BA">
        <w:rPr>
          <w:b/>
        </w:rPr>
        <w:t xml:space="preserve">ELSE </w:t>
      </w:r>
    </w:p>
    <w:p w14:paraId="578BBC6C" w14:textId="77777777" w:rsidR="00AF048F" w:rsidRDefault="002153EF">
      <w:pPr>
        <w:ind w:left="1994" w:right="8"/>
      </w:pPr>
      <w:r>
        <w:t xml:space="preserve">MTRate = Rate </w:t>
      </w:r>
    </w:p>
    <w:p w14:paraId="26C85A3F" w14:textId="77777777" w:rsidR="00AF048F" w:rsidRPr="00C56061" w:rsidRDefault="002153EF">
      <w:pPr>
        <w:tabs>
          <w:tab w:val="center" w:pos="850"/>
          <w:tab w:val="center" w:pos="1719"/>
        </w:tabs>
        <w:ind w:left="0" w:firstLine="0"/>
        <w:rPr>
          <w:b/>
        </w:rPr>
      </w:pPr>
      <w:r>
        <w:rPr>
          <w:rFonts w:ascii="Calibri" w:eastAsia="Calibri" w:hAnsi="Calibri" w:cs="Calibri"/>
          <w:sz w:val="22"/>
        </w:rPr>
        <w:tab/>
      </w:r>
      <w:r>
        <w:t xml:space="preserve"> </w:t>
      </w:r>
      <w:r>
        <w:tab/>
      </w:r>
      <w:r w:rsidRPr="00C56061">
        <w:rPr>
          <w:b/>
        </w:rPr>
        <w:t xml:space="preserve">ENDIF </w:t>
      </w:r>
    </w:p>
    <w:p w14:paraId="6F3AE2A6" w14:textId="77777777" w:rsidR="00AF048F" w:rsidRPr="00CE65BA" w:rsidRDefault="002153EF">
      <w:pPr>
        <w:ind w:left="846" w:right="8"/>
        <w:rPr>
          <w:b/>
        </w:rPr>
      </w:pPr>
      <w:r w:rsidRPr="00CE65BA">
        <w:rPr>
          <w:b/>
        </w:rPr>
        <w:t xml:space="preserve">ELSE </w:t>
      </w:r>
    </w:p>
    <w:p w14:paraId="4115EA3F" w14:textId="77777777" w:rsidR="00AF048F" w:rsidRDefault="002153EF">
      <w:pPr>
        <w:spacing w:after="98" w:line="216" w:lineRule="auto"/>
        <w:ind w:left="1427" w:right="8"/>
      </w:pPr>
      <w:r>
        <w:t xml:space="preserve">/*Remove insignificant zeroes -if any- at the left and add a decimal separator at the end to obtain the rate*/ </w:t>
      </w:r>
    </w:p>
    <w:p w14:paraId="00C85B1E" w14:textId="77777777" w:rsidR="00AF048F" w:rsidRDefault="002153EF">
      <w:pPr>
        <w:spacing w:after="48"/>
        <w:ind w:left="1427" w:right="8"/>
      </w:pPr>
      <w:r>
        <w:t xml:space="preserve">Rate = </w:t>
      </w:r>
      <w:r>
        <w:rPr>
          <w:b/>
        </w:rPr>
        <w:t>TrimLeft</w:t>
      </w:r>
      <w:r>
        <w:t xml:space="preserve">(Rate, “0”) </w:t>
      </w:r>
    </w:p>
    <w:p w14:paraId="215C346A" w14:textId="77777777" w:rsidR="00AF048F" w:rsidRDefault="002153EF">
      <w:pPr>
        <w:ind w:left="1427" w:right="8"/>
      </w:pPr>
      <w:r>
        <w:t xml:space="preserve">MTRate = </w:t>
      </w:r>
      <w:r>
        <w:rPr>
          <w:b/>
        </w:rPr>
        <w:t>Concatenate</w:t>
      </w:r>
      <w:r>
        <w:t xml:space="preserve">(Rate, “,”) </w:t>
      </w:r>
    </w:p>
    <w:p w14:paraId="695387EB" w14:textId="77988954" w:rsidR="00AF048F" w:rsidRDefault="002153EF">
      <w:pPr>
        <w:ind w:left="846" w:right="8"/>
        <w:rPr>
          <w:b/>
        </w:rPr>
      </w:pPr>
      <w:r w:rsidRPr="00CE65BA">
        <w:rPr>
          <w:b/>
        </w:rPr>
        <w:t xml:space="preserve">ENDIF </w:t>
      </w:r>
    </w:p>
    <w:p w14:paraId="31D948EA" w14:textId="77777777" w:rsidR="00CE65BA" w:rsidRPr="00CE65BA" w:rsidRDefault="00CE65BA">
      <w:pPr>
        <w:ind w:left="846" w:right="8"/>
        <w:rPr>
          <w:b/>
        </w:rPr>
      </w:pPr>
    </w:p>
    <w:p w14:paraId="44923DAA" w14:textId="77777777" w:rsidR="00AF048F" w:rsidRDefault="002153EF">
      <w:pPr>
        <w:spacing w:after="0" w:line="360" w:lineRule="auto"/>
        <w:ind w:left="412" w:right="6711" w:firstLine="425"/>
      </w:pPr>
      <w:r>
        <w:t xml:space="preserve"> </w:t>
      </w:r>
      <w:r>
        <w:rPr>
          <w:rFonts w:ascii="Arial" w:eastAsia="Arial" w:hAnsi="Arial" w:cs="Arial"/>
          <w:b/>
        </w:rPr>
        <w:t xml:space="preserve">Example </w:t>
      </w:r>
    </w:p>
    <w:p w14:paraId="39548B82" w14:textId="77777777" w:rsidR="00AF048F" w:rsidRDefault="002153EF">
      <w:pPr>
        <w:tabs>
          <w:tab w:val="center" w:pos="1450"/>
          <w:tab w:val="center" w:pos="3420"/>
        </w:tabs>
        <w:ind w:left="0" w:firstLine="0"/>
      </w:pPr>
      <w:r>
        <w:rPr>
          <w:rFonts w:ascii="Calibri" w:eastAsia="Calibri" w:hAnsi="Calibri" w:cs="Calibri"/>
          <w:sz w:val="22"/>
        </w:rPr>
        <w:tab/>
      </w:r>
      <w:r>
        <w:t xml:space="preserve">MX Source:   </w:t>
      </w:r>
      <w:r>
        <w:tab/>
        <w:t xml:space="preserve">.1245 </w:t>
      </w:r>
    </w:p>
    <w:p w14:paraId="7B78D184" w14:textId="77777777" w:rsidR="00AF048F" w:rsidRDefault="002153EF">
      <w:pPr>
        <w:ind w:left="846" w:right="8"/>
      </w:pPr>
      <w:r>
        <w:t xml:space="preserve">MT Translation:  0,1245 </w:t>
      </w:r>
    </w:p>
    <w:p w14:paraId="650AA63E" w14:textId="77777777" w:rsidR="00AF048F" w:rsidRDefault="002153EF">
      <w:pPr>
        <w:spacing w:after="56" w:line="216" w:lineRule="auto"/>
        <w:ind w:left="846" w:right="4183"/>
      </w:pPr>
      <w:r>
        <w:t xml:space="preserve">MX Source:   </w:t>
      </w:r>
      <w:r>
        <w:tab/>
        <w:t xml:space="preserve">+0.9876 MT Translation:   0,9876 </w:t>
      </w:r>
    </w:p>
    <w:p w14:paraId="64988AF0" w14:textId="77777777" w:rsidR="00AF048F" w:rsidRDefault="002153EF">
      <w:pPr>
        <w:spacing w:after="58" w:line="216" w:lineRule="auto"/>
        <w:ind w:left="846" w:right="4063"/>
      </w:pPr>
      <w:r>
        <w:t xml:space="preserve">MX Source:   </w:t>
      </w:r>
      <w:r>
        <w:tab/>
        <w:t xml:space="preserve">010.3333 MT Translation:   10,3333 </w:t>
      </w:r>
    </w:p>
    <w:p w14:paraId="4B17010A" w14:textId="77777777" w:rsidR="00AF048F" w:rsidRDefault="002153EF">
      <w:pPr>
        <w:spacing w:after="56" w:line="216" w:lineRule="auto"/>
        <w:ind w:left="846" w:right="4063"/>
      </w:pPr>
      <w:r>
        <w:t xml:space="preserve">MX Source:   </w:t>
      </w:r>
      <w:r>
        <w:tab/>
        <w:t xml:space="preserve">-.124500 MT Translation:  0,1245 </w:t>
      </w:r>
    </w:p>
    <w:p w14:paraId="4C8FAD08" w14:textId="77777777" w:rsidR="00AF048F" w:rsidRDefault="002153EF">
      <w:pPr>
        <w:tabs>
          <w:tab w:val="center" w:pos="1449"/>
          <w:tab w:val="center" w:pos="3240"/>
        </w:tabs>
        <w:ind w:left="0" w:firstLine="0"/>
      </w:pPr>
      <w:r>
        <w:rPr>
          <w:rFonts w:ascii="Calibri" w:eastAsia="Calibri" w:hAnsi="Calibri" w:cs="Calibri"/>
          <w:sz w:val="22"/>
        </w:rPr>
        <w:tab/>
      </w:r>
      <w:r>
        <w:t xml:space="preserve">MX Source:   </w:t>
      </w:r>
      <w:r>
        <w:tab/>
        <w:t xml:space="preserve"> 1 </w:t>
      </w:r>
    </w:p>
    <w:p w14:paraId="3EEDE1ED" w14:textId="0803A0CA" w:rsidR="00AF048F" w:rsidRDefault="002153EF">
      <w:pPr>
        <w:spacing w:after="205"/>
        <w:ind w:left="846" w:right="8"/>
      </w:pPr>
      <w:r>
        <w:t xml:space="preserve">MT Translation:   1, </w:t>
      </w:r>
    </w:p>
    <w:p w14:paraId="0E3C2214" w14:textId="77777777" w:rsidR="00C0190B" w:rsidRDefault="00C0190B">
      <w:pPr>
        <w:spacing w:after="205"/>
        <w:ind w:left="846" w:right="8"/>
      </w:pPr>
    </w:p>
    <w:p w14:paraId="470108A7" w14:textId="47BEEBC0" w:rsidR="00AF048F" w:rsidRDefault="00615E18" w:rsidP="00615E18">
      <w:pPr>
        <w:pStyle w:val="Heading3"/>
      </w:pPr>
      <w:bookmarkStart w:id="2989" w:name="_Toc136351296"/>
      <w:r>
        <w:t xml:space="preserve">4.3.7  </w:t>
      </w:r>
      <w:r w:rsidR="002153EF">
        <w:t>MX_To_MTCurrencyAmount</w:t>
      </w:r>
      <w:bookmarkEnd w:id="2989"/>
      <w:r w:rsidR="002153EF">
        <w:t xml:space="preserve"> </w:t>
      </w:r>
    </w:p>
    <w:p w14:paraId="0DB5DA6B" w14:textId="77777777" w:rsidR="00AF048F" w:rsidRDefault="002153EF">
      <w:pPr>
        <w:spacing w:after="95"/>
        <w:ind w:left="419" w:right="157" w:hanging="7"/>
      </w:pPr>
      <w:r>
        <w:rPr>
          <w:rFonts w:ascii="Arial" w:eastAsia="Arial" w:hAnsi="Arial" w:cs="Arial"/>
          <w:b/>
        </w:rPr>
        <w:t xml:space="preserve">Name </w:t>
      </w:r>
    </w:p>
    <w:p w14:paraId="1488F5FE" w14:textId="77777777" w:rsidR="00AF048F" w:rsidRDefault="002153EF">
      <w:pPr>
        <w:spacing w:after="112" w:line="249" w:lineRule="auto"/>
        <w:ind w:left="849" w:right="15" w:hanging="10"/>
      </w:pPr>
      <w:r>
        <w:rPr>
          <w:rFonts w:ascii="Arial" w:eastAsia="Arial" w:hAnsi="Arial" w:cs="Arial"/>
        </w:rPr>
        <w:t xml:space="preserve">MX_To_MTCurrencyAmount </w:t>
      </w:r>
    </w:p>
    <w:p w14:paraId="6551D0D0" w14:textId="77777777" w:rsidR="00AF048F" w:rsidRDefault="002153EF">
      <w:pPr>
        <w:spacing w:after="95"/>
        <w:ind w:left="419" w:right="157" w:hanging="7"/>
      </w:pPr>
      <w:r>
        <w:rPr>
          <w:rFonts w:ascii="Arial" w:eastAsia="Arial" w:hAnsi="Arial" w:cs="Arial"/>
          <w:b/>
        </w:rPr>
        <w:t xml:space="preserve">Business description  </w:t>
      </w:r>
    </w:p>
    <w:p w14:paraId="0EC4969B" w14:textId="77777777" w:rsidR="00AF048F" w:rsidRDefault="002153EF">
      <w:pPr>
        <w:spacing w:after="112" w:line="249" w:lineRule="auto"/>
        <w:ind w:left="849" w:right="15" w:hanging="10"/>
      </w:pPr>
      <w:r>
        <w:rPr>
          <w:rFonts w:ascii="Arial" w:eastAsia="Arial" w:hAnsi="Arial" w:cs="Arial"/>
        </w:rPr>
        <w:t xml:space="preserve">The function translates an MX amount with currency embedded as an XML attribute to: </w:t>
      </w:r>
    </w:p>
    <w:p w14:paraId="26D26006" w14:textId="77777777" w:rsidR="00AF048F" w:rsidRDefault="002153EF">
      <w:pPr>
        <w:numPr>
          <w:ilvl w:val="0"/>
          <w:numId w:val="16"/>
        </w:numPr>
        <w:spacing w:after="28" w:line="249" w:lineRule="auto"/>
        <w:ind w:right="15" w:hanging="281"/>
      </w:pPr>
      <w:r>
        <w:rPr>
          <w:rFonts w:ascii="Arial" w:eastAsia="Arial" w:hAnsi="Arial" w:cs="Arial"/>
        </w:rPr>
        <w:t xml:space="preserve">an MT currency by extracting the currency of the XML attribute  </w:t>
      </w:r>
    </w:p>
    <w:p w14:paraId="6FBA83FE" w14:textId="77777777" w:rsidR="00AF048F" w:rsidRDefault="002153EF">
      <w:pPr>
        <w:numPr>
          <w:ilvl w:val="0"/>
          <w:numId w:val="16"/>
        </w:numPr>
        <w:spacing w:after="54" w:line="249" w:lineRule="auto"/>
        <w:ind w:right="15" w:hanging="281"/>
      </w:pPr>
      <w:r>
        <w:rPr>
          <w:rFonts w:ascii="Arial" w:eastAsia="Arial" w:hAnsi="Arial" w:cs="Arial"/>
        </w:rPr>
        <w:t xml:space="preserve">an MT amount by replacing the decimal separator ‘.’ by a “,” in the MX amount (if decimal separator “.” is present in the source MX amount) or by adding a “,” to the end of the MX amount (if no decimal separator “.” is present in the source MX amount).  </w:t>
      </w:r>
    </w:p>
    <w:p w14:paraId="6166A1DB" w14:textId="77777777" w:rsidR="00AF048F" w:rsidRDefault="002153EF">
      <w:pPr>
        <w:spacing w:after="112" w:line="249" w:lineRule="auto"/>
        <w:ind w:left="1144" w:right="15" w:hanging="10"/>
      </w:pPr>
      <w:r>
        <w:rPr>
          <w:rFonts w:ascii="Arial" w:eastAsia="Arial" w:hAnsi="Arial" w:cs="Arial"/>
        </w:rPr>
        <w:t xml:space="preserve">Insignificant zeroes -if any- are deleted. </w:t>
      </w:r>
    </w:p>
    <w:p w14:paraId="395C2EB1" w14:textId="77777777" w:rsidR="00AF048F" w:rsidRDefault="002153EF">
      <w:pPr>
        <w:spacing w:after="95"/>
        <w:ind w:left="419" w:right="157" w:hanging="7"/>
      </w:pPr>
      <w:r>
        <w:rPr>
          <w:rFonts w:ascii="Arial" w:eastAsia="Arial" w:hAnsi="Arial" w:cs="Arial"/>
          <w:b/>
        </w:rPr>
        <w:t xml:space="preserve">Format </w:t>
      </w:r>
    </w:p>
    <w:p w14:paraId="207817DE" w14:textId="77777777" w:rsidR="00444279" w:rsidRDefault="002153EF">
      <w:pPr>
        <w:spacing w:after="0" w:line="373" w:lineRule="auto"/>
        <w:ind w:left="849" w:right="884" w:hanging="10"/>
        <w:rPr>
          <w:rFonts w:ascii="Arial" w:eastAsia="Arial" w:hAnsi="Arial" w:cs="Arial"/>
        </w:rPr>
      </w:pPr>
      <w:r>
        <w:rPr>
          <w:rFonts w:ascii="Arial" w:eastAsia="Arial" w:hAnsi="Arial" w:cs="Arial"/>
          <w:b/>
        </w:rPr>
        <w:t>MX_To_MTCurrencyAmount</w:t>
      </w:r>
      <w:r>
        <w:rPr>
          <w:rFonts w:ascii="Arial" w:eastAsia="Arial" w:hAnsi="Arial" w:cs="Arial"/>
        </w:rPr>
        <w:t xml:space="preserve">(MXAmount ; MTCurrency, MTAmount)  </w:t>
      </w:r>
    </w:p>
    <w:p w14:paraId="3A3851C7" w14:textId="77777777" w:rsidR="00AF048F" w:rsidRDefault="002153EF">
      <w:pPr>
        <w:spacing w:after="0" w:line="373" w:lineRule="auto"/>
        <w:ind w:left="849" w:right="884" w:hanging="10"/>
      </w:pPr>
      <w:r>
        <w:rPr>
          <w:rFonts w:ascii="Arial" w:eastAsia="Arial" w:hAnsi="Arial" w:cs="Arial"/>
          <w:b/>
        </w:rPr>
        <w:t xml:space="preserve">Input </w:t>
      </w:r>
    </w:p>
    <w:p w14:paraId="1DA606A1" w14:textId="77777777" w:rsidR="00AF048F" w:rsidRDefault="002153EF">
      <w:pPr>
        <w:spacing w:after="112" w:line="249" w:lineRule="auto"/>
        <w:ind w:left="849" w:right="15" w:hanging="10"/>
      </w:pPr>
      <w:r>
        <w:rPr>
          <w:rFonts w:ascii="Arial" w:eastAsia="Arial" w:hAnsi="Arial" w:cs="Arial"/>
        </w:rPr>
        <w:t xml:space="preserve">MXAmount: amount in the MX message typed </w:t>
      </w:r>
      <w:r>
        <w:rPr>
          <w:rFonts w:ascii="Arial" w:eastAsia="Arial" w:hAnsi="Arial" w:cs="Arial"/>
          <w:i/>
        </w:rPr>
        <w:t>ActiveOrHistoricCurrencyAndAmount</w:t>
      </w:r>
      <w:r>
        <w:rPr>
          <w:rFonts w:ascii="Arial" w:eastAsia="Arial" w:hAnsi="Arial" w:cs="Arial"/>
        </w:rPr>
        <w:t xml:space="preserve"> expressed as a positive value (data type does not allow a sign) with maximum 18digits, maximum 5 fraction digits. The decimal separator “.” is optional, integer values are allowed. The currency is embedded as and XML attribute. </w:t>
      </w:r>
    </w:p>
    <w:p w14:paraId="0558FEF9" w14:textId="77777777" w:rsidR="00AF048F" w:rsidRDefault="002153EF">
      <w:pPr>
        <w:spacing w:after="95"/>
        <w:ind w:left="860" w:right="157" w:hanging="7"/>
      </w:pPr>
      <w:r>
        <w:rPr>
          <w:rFonts w:ascii="Arial" w:eastAsia="Arial" w:hAnsi="Arial" w:cs="Arial"/>
          <w:b/>
        </w:rPr>
        <w:t xml:space="preserve">Output </w:t>
      </w:r>
    </w:p>
    <w:p w14:paraId="423A3793" w14:textId="77777777" w:rsidR="00AF048F" w:rsidRDefault="002153EF">
      <w:pPr>
        <w:spacing w:after="112" w:line="249" w:lineRule="auto"/>
        <w:ind w:left="849" w:right="15" w:hanging="10"/>
      </w:pPr>
      <w:r>
        <w:rPr>
          <w:rFonts w:ascii="Arial" w:eastAsia="Arial" w:hAnsi="Arial" w:cs="Arial"/>
        </w:rPr>
        <w:lastRenderedPageBreak/>
        <w:t xml:space="preserve">MTCurrency: currency in the MT message expressed as 3!a </w:t>
      </w:r>
    </w:p>
    <w:p w14:paraId="4E72E72E" w14:textId="77777777" w:rsidR="00AF048F" w:rsidRDefault="002153EF">
      <w:pPr>
        <w:spacing w:after="112" w:line="249" w:lineRule="auto"/>
        <w:ind w:left="849" w:right="15" w:hanging="10"/>
      </w:pPr>
      <w:r>
        <w:rPr>
          <w:rFonts w:ascii="Arial" w:eastAsia="Arial" w:hAnsi="Arial" w:cs="Arial"/>
        </w:rPr>
        <w:t xml:space="preserve">MTAmount: amount in the MT message expressed as 15d (up to 15 characters including the mandatory decimal separator “,” with the integer part containing at least one character)  </w:t>
      </w:r>
    </w:p>
    <w:p w14:paraId="291BB551" w14:textId="77777777" w:rsidR="00AF048F" w:rsidRDefault="002153EF">
      <w:pPr>
        <w:spacing w:after="95"/>
        <w:ind w:left="419" w:right="157" w:hanging="7"/>
      </w:pPr>
      <w:r>
        <w:rPr>
          <w:rFonts w:ascii="Arial" w:eastAsia="Arial" w:hAnsi="Arial" w:cs="Arial"/>
          <w:b/>
        </w:rPr>
        <w:t xml:space="preserve">Preconditions </w:t>
      </w:r>
    </w:p>
    <w:p w14:paraId="2707A398" w14:textId="77777777" w:rsidR="00AF048F" w:rsidRDefault="002153EF">
      <w:pPr>
        <w:spacing w:after="112" w:line="249" w:lineRule="auto"/>
        <w:ind w:left="849" w:right="15" w:hanging="10"/>
      </w:pPr>
      <w:r>
        <w:rPr>
          <w:rFonts w:ascii="Arial" w:eastAsia="Arial" w:hAnsi="Arial" w:cs="Arial"/>
        </w:rPr>
        <w:t xml:space="preserve">It is assumed that both MT and MX currencies are either active or active and historic. If it is not the case, validation problem will be expected when the target is more constrained. </w:t>
      </w:r>
    </w:p>
    <w:p w14:paraId="6B1BB66A" w14:textId="77777777" w:rsidR="00AF048F" w:rsidRDefault="002153EF">
      <w:pPr>
        <w:spacing w:after="112" w:line="249" w:lineRule="auto"/>
        <w:ind w:left="849" w:right="15" w:hanging="10"/>
      </w:pPr>
      <w:r>
        <w:rPr>
          <w:rFonts w:ascii="Arial" w:eastAsia="Arial" w:hAnsi="Arial" w:cs="Arial"/>
        </w:rPr>
        <w:t xml:space="preserve">The same level of validation on MT and MX is requested to check pairs of (currency, amount) in terms of allowed decimals number.   </w:t>
      </w:r>
    </w:p>
    <w:p w14:paraId="2131E331" w14:textId="77777777" w:rsidR="00AF048F" w:rsidRDefault="002153EF">
      <w:pPr>
        <w:spacing w:after="112" w:line="249" w:lineRule="auto"/>
        <w:ind w:left="849" w:right="15" w:hanging="10"/>
      </w:pPr>
      <w:r>
        <w:rPr>
          <w:rFonts w:ascii="Arial" w:eastAsia="Arial" w:hAnsi="Arial" w:cs="Arial"/>
        </w:rPr>
        <w:t xml:space="preserve">The MX amount must be restricted to 14 meaningful digits.   </w:t>
      </w:r>
    </w:p>
    <w:p w14:paraId="11E58AD2" w14:textId="77777777" w:rsidR="00AF048F" w:rsidRDefault="002153EF">
      <w:pPr>
        <w:spacing w:after="9"/>
        <w:ind w:left="419" w:right="157" w:hanging="7"/>
      </w:pPr>
      <w:r>
        <w:rPr>
          <w:rFonts w:ascii="Arial" w:eastAsia="Arial" w:hAnsi="Arial" w:cs="Arial"/>
          <w:b/>
        </w:rPr>
        <w:t xml:space="preserve">Formal description </w:t>
      </w:r>
    </w:p>
    <w:p w14:paraId="2E0B60B9" w14:textId="77777777" w:rsidR="00AF048F" w:rsidRDefault="002153EF">
      <w:pPr>
        <w:ind w:left="846" w:right="8"/>
      </w:pPr>
      <w:r>
        <w:t xml:space="preserve">/*Extract the currency*/ </w:t>
      </w:r>
    </w:p>
    <w:p w14:paraId="058A6929" w14:textId="77777777" w:rsidR="00AF048F" w:rsidRDefault="002153EF">
      <w:pPr>
        <w:ind w:left="846" w:right="8"/>
      </w:pPr>
      <w:r>
        <w:t xml:space="preserve">MTCurrency = MXAmount.XMLAttribute(Ccy) </w:t>
      </w:r>
    </w:p>
    <w:p w14:paraId="3D8561FF" w14:textId="77777777" w:rsidR="00C0190B" w:rsidRDefault="002153EF">
      <w:pPr>
        <w:ind w:left="846" w:right="8"/>
      </w:pPr>
      <w:r>
        <w:t>/*Translation amount. Amount is a local variable*/</w:t>
      </w:r>
    </w:p>
    <w:p w14:paraId="29F0F61B" w14:textId="475C5DC0" w:rsidR="00AF048F" w:rsidRDefault="002153EF">
      <w:pPr>
        <w:ind w:left="846" w:right="8"/>
      </w:pPr>
      <w:r>
        <w:t xml:space="preserve"> </w:t>
      </w:r>
    </w:p>
    <w:p w14:paraId="2BABA3F9" w14:textId="77777777" w:rsidR="009B304E" w:rsidRDefault="002153EF">
      <w:pPr>
        <w:ind w:left="846" w:right="8"/>
        <w:rPr>
          <w:ins w:id="2990" w:author="BOUVY Martine" w:date="2022-06-03T16:26:00Z"/>
        </w:rPr>
      </w:pPr>
      <w:r>
        <w:t>Amount = MXAmount</w:t>
      </w:r>
    </w:p>
    <w:p w14:paraId="098B361C" w14:textId="77777777" w:rsidR="009B304E" w:rsidRDefault="009B304E">
      <w:pPr>
        <w:ind w:left="846" w:right="8"/>
        <w:rPr>
          <w:ins w:id="2991" w:author="BOUVY Martine" w:date="2022-06-03T16:26:00Z"/>
        </w:rPr>
      </w:pPr>
    </w:p>
    <w:p w14:paraId="1C1E23BB" w14:textId="7917AE59" w:rsidR="00AF048F" w:rsidRDefault="009B304E">
      <w:pPr>
        <w:ind w:left="846" w:right="8"/>
        <w:rPr>
          <w:ins w:id="2992" w:author="BOUVY Martine" w:date="2022-06-03T16:26:00Z"/>
        </w:rPr>
      </w:pPr>
      <w:ins w:id="2993" w:author="BOUVY Martine" w:date="2022-06-03T16:26:00Z">
        <w:r>
          <w:t>/* if needed remove leading and trailing spaces */</w:t>
        </w:r>
      </w:ins>
      <w:r w:rsidR="002153EF">
        <w:t xml:space="preserve"> </w:t>
      </w:r>
    </w:p>
    <w:p w14:paraId="722BEEDF" w14:textId="14ECCD08" w:rsidR="009B304E" w:rsidRDefault="009B304E" w:rsidP="00142AB7">
      <w:pPr>
        <w:spacing w:after="50"/>
        <w:ind w:right="8"/>
        <w:rPr>
          <w:ins w:id="2994" w:author="BOUVY Martine" w:date="2022-06-03T16:26:00Z"/>
        </w:rPr>
      </w:pPr>
      <w:ins w:id="2995" w:author="BOUVY Martine" w:date="2022-06-03T16:26:00Z">
        <w:r>
          <w:t xml:space="preserve">Amount = </w:t>
        </w:r>
        <w:r>
          <w:rPr>
            <w:b/>
          </w:rPr>
          <w:t>TrimLeft</w:t>
        </w:r>
        <w:r>
          <w:t xml:space="preserve">(Amount, SPACE) </w:t>
        </w:r>
      </w:ins>
    </w:p>
    <w:p w14:paraId="33D9E10B" w14:textId="1CBC6778" w:rsidR="009B304E" w:rsidRDefault="009B304E" w:rsidP="009B304E">
      <w:pPr>
        <w:spacing w:after="50"/>
        <w:ind w:right="8"/>
        <w:rPr>
          <w:ins w:id="2996" w:author="BOUVY Martine" w:date="2022-06-03T16:26:00Z"/>
        </w:rPr>
      </w:pPr>
      <w:ins w:id="2997" w:author="BOUVY Martine" w:date="2022-06-03T16:26:00Z">
        <w:r>
          <w:t xml:space="preserve">Amount = </w:t>
        </w:r>
        <w:r>
          <w:rPr>
            <w:b/>
          </w:rPr>
          <w:t>TrimRigh</w:t>
        </w:r>
      </w:ins>
      <w:ins w:id="2998" w:author="BOUVY Martine" w:date="2022-06-03T16:27:00Z">
        <w:r>
          <w:rPr>
            <w:b/>
          </w:rPr>
          <w:t>t</w:t>
        </w:r>
      </w:ins>
      <w:ins w:id="2999" w:author="BOUVY Martine" w:date="2022-06-03T16:26:00Z">
        <w:r>
          <w:t xml:space="preserve">(Amount, SPACE) </w:t>
        </w:r>
      </w:ins>
    </w:p>
    <w:p w14:paraId="5D005E3B" w14:textId="77777777" w:rsidR="009B304E" w:rsidRDefault="009B304E">
      <w:pPr>
        <w:ind w:left="846" w:right="8"/>
      </w:pPr>
    </w:p>
    <w:p w14:paraId="2038118C" w14:textId="77777777" w:rsidR="00C0190B" w:rsidRDefault="00C0190B">
      <w:pPr>
        <w:ind w:left="846" w:right="8"/>
      </w:pPr>
    </w:p>
    <w:p w14:paraId="4B4D8012" w14:textId="77777777" w:rsidR="00AF048F" w:rsidRDefault="002153EF">
      <w:pPr>
        <w:spacing w:after="91" w:line="216" w:lineRule="auto"/>
        <w:ind w:left="846" w:right="8"/>
      </w:pPr>
      <w:r>
        <w:t xml:space="preserve">/*Replace the decimal separator “.” -if present- by a “,”. If no decimal separator is present, it is added at the end of the amount*/ </w:t>
      </w:r>
    </w:p>
    <w:p w14:paraId="773702C9" w14:textId="4C5B3678" w:rsidR="00AF048F" w:rsidRDefault="002153EF">
      <w:pPr>
        <w:spacing w:after="47"/>
        <w:ind w:left="846" w:right="8"/>
      </w:pPr>
      <w:r w:rsidRPr="00C0190B">
        <w:rPr>
          <w:b/>
        </w:rPr>
        <w:t>IF</w:t>
      </w:r>
      <w:r>
        <w:t xml:space="preserve"> </w:t>
      </w:r>
      <w:r>
        <w:rPr>
          <w:b/>
        </w:rPr>
        <w:t>IsPresentPattern</w:t>
      </w:r>
      <w:r>
        <w:t>(Amount, “.”)</w:t>
      </w:r>
      <w:r w:rsidR="00C0190B">
        <w:t>THEN</w:t>
      </w:r>
      <w:r>
        <w:t xml:space="preserve"> </w:t>
      </w:r>
    </w:p>
    <w:p w14:paraId="1472C778" w14:textId="77777777" w:rsidR="00AF048F" w:rsidRDefault="002153EF">
      <w:pPr>
        <w:ind w:left="1427" w:right="8"/>
      </w:pPr>
      <w:r>
        <w:t xml:space="preserve">Amount = </w:t>
      </w:r>
      <w:r>
        <w:rPr>
          <w:b/>
        </w:rPr>
        <w:t>ReplacePattern</w:t>
      </w:r>
      <w:r>
        <w:t xml:space="preserve">(MXAmount, “.”, “,”) </w:t>
      </w:r>
    </w:p>
    <w:p w14:paraId="125AF02F" w14:textId="77777777" w:rsidR="00AF048F" w:rsidRDefault="002153EF">
      <w:pPr>
        <w:spacing w:after="49"/>
        <w:ind w:left="1427" w:right="8"/>
      </w:pPr>
      <w:r>
        <w:t xml:space="preserve">/*Delete insignificant zeroes at the left and right*/ </w:t>
      </w:r>
    </w:p>
    <w:p w14:paraId="45BCE748" w14:textId="77777777" w:rsidR="00AF048F" w:rsidRDefault="002153EF">
      <w:pPr>
        <w:spacing w:after="50"/>
        <w:ind w:left="1427" w:right="8"/>
      </w:pPr>
      <w:r>
        <w:t xml:space="preserve">Amount = </w:t>
      </w:r>
      <w:r>
        <w:rPr>
          <w:b/>
        </w:rPr>
        <w:t>TrimLeft</w:t>
      </w:r>
      <w:r>
        <w:t xml:space="preserve">(Amount, “0”) </w:t>
      </w:r>
    </w:p>
    <w:p w14:paraId="7B019570" w14:textId="77777777" w:rsidR="00AF048F" w:rsidRDefault="002153EF">
      <w:pPr>
        <w:ind w:left="1427" w:right="8"/>
      </w:pPr>
      <w:r>
        <w:t xml:space="preserve">Amount = </w:t>
      </w:r>
      <w:r>
        <w:rPr>
          <w:b/>
        </w:rPr>
        <w:t>TrimRight</w:t>
      </w:r>
      <w:r>
        <w:t xml:space="preserve">(Amount, “0”) </w:t>
      </w:r>
    </w:p>
    <w:p w14:paraId="06CED331" w14:textId="77777777" w:rsidR="00AF048F" w:rsidRDefault="002153EF">
      <w:pPr>
        <w:spacing w:after="99" w:line="216" w:lineRule="auto"/>
        <w:ind w:left="1427" w:right="8"/>
      </w:pPr>
      <w:r>
        <w:t xml:space="preserve">/*Check whether the amount has a strictly fractional part (starts with a “,”). If this is the case, a zero is added before the comma as required in MT fields of the decimal format*/ </w:t>
      </w:r>
    </w:p>
    <w:p w14:paraId="4788A8B0" w14:textId="665C5BD0" w:rsidR="00AF048F" w:rsidRDefault="002153EF">
      <w:pPr>
        <w:spacing w:after="49"/>
        <w:ind w:left="1427" w:right="8"/>
      </w:pPr>
      <w:r w:rsidRPr="00C0190B">
        <w:rPr>
          <w:b/>
        </w:rPr>
        <w:t>IF</w:t>
      </w:r>
      <w:r>
        <w:t xml:space="preserve"> </w:t>
      </w:r>
      <w:r>
        <w:rPr>
          <w:b/>
        </w:rPr>
        <w:t>Substring</w:t>
      </w:r>
      <w:r>
        <w:t xml:space="preserve">(Amount, 1, 1) = “,” </w:t>
      </w:r>
      <w:r w:rsidR="00C0190B">
        <w:t>THEN</w:t>
      </w:r>
    </w:p>
    <w:p w14:paraId="60BC3004" w14:textId="77777777" w:rsidR="00AF048F" w:rsidRDefault="002153EF">
      <w:pPr>
        <w:ind w:left="1993" w:right="8"/>
      </w:pPr>
      <w:r>
        <w:t xml:space="preserve">MTAmount = </w:t>
      </w:r>
      <w:r>
        <w:rPr>
          <w:b/>
        </w:rPr>
        <w:t>Concatenate</w:t>
      </w:r>
      <w:r>
        <w:t xml:space="preserve">(“0”, Amount) </w:t>
      </w:r>
    </w:p>
    <w:p w14:paraId="2E8AFF9E" w14:textId="77777777" w:rsidR="00AF048F" w:rsidRPr="00C0190B" w:rsidRDefault="002153EF">
      <w:pPr>
        <w:ind w:left="1427" w:right="8"/>
        <w:rPr>
          <w:b/>
        </w:rPr>
      </w:pPr>
      <w:r w:rsidRPr="00C0190B">
        <w:rPr>
          <w:b/>
        </w:rPr>
        <w:t xml:space="preserve">ELSE </w:t>
      </w:r>
    </w:p>
    <w:p w14:paraId="257D1509" w14:textId="77777777" w:rsidR="00AF048F" w:rsidRDefault="002153EF">
      <w:pPr>
        <w:ind w:left="1993" w:right="8"/>
      </w:pPr>
      <w:r>
        <w:t xml:space="preserve">MTAmount = Amount </w:t>
      </w:r>
    </w:p>
    <w:p w14:paraId="4A9CBC6E" w14:textId="77777777" w:rsidR="00AF048F" w:rsidRPr="00C0190B" w:rsidRDefault="002153EF">
      <w:pPr>
        <w:ind w:left="1427" w:right="8"/>
        <w:rPr>
          <w:b/>
        </w:rPr>
      </w:pPr>
      <w:r w:rsidRPr="00C0190B">
        <w:rPr>
          <w:b/>
        </w:rPr>
        <w:t xml:space="preserve">ENDIF </w:t>
      </w:r>
    </w:p>
    <w:p w14:paraId="79F5B0B5" w14:textId="77777777" w:rsidR="00AF048F" w:rsidRPr="00C0190B" w:rsidRDefault="002153EF">
      <w:pPr>
        <w:ind w:left="846" w:right="8"/>
        <w:rPr>
          <w:b/>
        </w:rPr>
      </w:pPr>
      <w:r w:rsidRPr="00C0190B">
        <w:rPr>
          <w:b/>
        </w:rPr>
        <w:t xml:space="preserve">ELSE </w:t>
      </w:r>
    </w:p>
    <w:p w14:paraId="61890D68" w14:textId="77777777" w:rsidR="00AF048F" w:rsidRDefault="002153EF">
      <w:pPr>
        <w:spacing w:after="97" w:line="216" w:lineRule="auto"/>
        <w:ind w:left="1427" w:right="8"/>
      </w:pPr>
      <w:r>
        <w:t xml:space="preserve">/*Remove insignificant zeroes -if any- at the left and add a decimal separator at the end to obtain the amount*/ </w:t>
      </w:r>
    </w:p>
    <w:p w14:paraId="61D44025" w14:textId="77777777" w:rsidR="00AF048F" w:rsidRDefault="002153EF">
      <w:pPr>
        <w:spacing w:after="52"/>
        <w:ind w:left="1427" w:right="8"/>
      </w:pPr>
      <w:r>
        <w:t xml:space="preserve">Amount = </w:t>
      </w:r>
      <w:r>
        <w:rPr>
          <w:b/>
        </w:rPr>
        <w:t>TrimLeft</w:t>
      </w:r>
      <w:r>
        <w:t xml:space="preserve">(Amount, “0”) </w:t>
      </w:r>
    </w:p>
    <w:p w14:paraId="26ADC4D4" w14:textId="77777777" w:rsidR="00AF048F" w:rsidRDefault="002153EF">
      <w:pPr>
        <w:ind w:left="1427" w:right="8"/>
      </w:pPr>
      <w:r>
        <w:t xml:space="preserve">MTAmount = </w:t>
      </w:r>
      <w:r>
        <w:rPr>
          <w:b/>
        </w:rPr>
        <w:t>Concatenate</w:t>
      </w:r>
      <w:r>
        <w:t xml:space="preserve">(Amount, “,”) </w:t>
      </w:r>
    </w:p>
    <w:p w14:paraId="7364B661" w14:textId="77777777" w:rsidR="00AF048F" w:rsidRPr="00C0190B" w:rsidRDefault="002153EF">
      <w:pPr>
        <w:ind w:left="846" w:right="8"/>
        <w:rPr>
          <w:b/>
        </w:rPr>
      </w:pPr>
      <w:r w:rsidRPr="00C0190B">
        <w:rPr>
          <w:b/>
        </w:rPr>
        <w:t xml:space="preserve">ENDIF </w:t>
      </w:r>
    </w:p>
    <w:p w14:paraId="79B59E5F" w14:textId="77777777" w:rsidR="00AF048F" w:rsidRDefault="002153EF">
      <w:pPr>
        <w:spacing w:after="0" w:line="362" w:lineRule="auto"/>
        <w:ind w:left="412" w:right="6711" w:firstLine="425"/>
      </w:pPr>
      <w:r>
        <w:t xml:space="preserve"> </w:t>
      </w:r>
      <w:r>
        <w:rPr>
          <w:rFonts w:ascii="Arial" w:eastAsia="Arial" w:hAnsi="Arial" w:cs="Arial"/>
          <w:b/>
        </w:rPr>
        <w:t xml:space="preserve">Example </w:t>
      </w:r>
    </w:p>
    <w:p w14:paraId="47899B85" w14:textId="77777777" w:rsidR="00AF048F" w:rsidRDefault="002153EF">
      <w:pPr>
        <w:tabs>
          <w:tab w:val="center" w:pos="1450"/>
          <w:tab w:val="center" w:pos="4799"/>
        </w:tabs>
        <w:ind w:left="0" w:firstLine="0"/>
      </w:pPr>
      <w:r>
        <w:rPr>
          <w:rFonts w:ascii="Calibri" w:eastAsia="Calibri" w:hAnsi="Calibri" w:cs="Calibri"/>
          <w:sz w:val="22"/>
        </w:rPr>
        <w:tab/>
      </w:r>
      <w:r>
        <w:t xml:space="preserve">MX Source:   </w:t>
      </w:r>
      <w:r>
        <w:tab/>
        <w:t xml:space="preserve">&lt;Amt Ccy = "USD"&gt;1548.&lt;/Amt&gt; </w:t>
      </w:r>
    </w:p>
    <w:p w14:paraId="052024A5" w14:textId="77777777" w:rsidR="00AF048F" w:rsidRDefault="002153EF">
      <w:pPr>
        <w:ind w:left="846" w:right="8"/>
      </w:pPr>
      <w:r>
        <w:t xml:space="preserve">MT Translation:  MTCurrency = USD </w:t>
      </w:r>
    </w:p>
    <w:p w14:paraId="3D2A93ED" w14:textId="77777777" w:rsidR="00AF048F" w:rsidRDefault="002153EF">
      <w:pPr>
        <w:ind w:left="846" w:right="8"/>
      </w:pPr>
      <w:r>
        <w:lastRenderedPageBreak/>
        <w:t xml:space="preserve">MTAmount = 1548,   </w:t>
      </w:r>
    </w:p>
    <w:p w14:paraId="2579B79A" w14:textId="77777777" w:rsidR="00AF048F" w:rsidRDefault="002153EF">
      <w:pPr>
        <w:spacing w:after="17" w:line="259" w:lineRule="auto"/>
        <w:ind w:left="850" w:firstLine="0"/>
      </w:pPr>
      <w:r>
        <w:t xml:space="preserve"> </w:t>
      </w:r>
    </w:p>
    <w:p w14:paraId="498553E1" w14:textId="77777777" w:rsidR="00AF048F" w:rsidRDefault="002153EF">
      <w:pPr>
        <w:tabs>
          <w:tab w:val="center" w:pos="1449"/>
          <w:tab w:val="center" w:pos="4859"/>
        </w:tabs>
        <w:ind w:left="0" w:firstLine="0"/>
      </w:pPr>
      <w:r>
        <w:rPr>
          <w:rFonts w:ascii="Calibri" w:eastAsia="Calibri" w:hAnsi="Calibri" w:cs="Calibri"/>
          <w:sz w:val="22"/>
        </w:rPr>
        <w:tab/>
      </w:r>
      <w:r>
        <w:t xml:space="preserve">MX Source:   </w:t>
      </w:r>
      <w:r>
        <w:tab/>
        <w:t xml:space="preserve">&lt;Amt Ccy = "USD"&gt;1548.5&lt;/Amt&gt; </w:t>
      </w:r>
    </w:p>
    <w:p w14:paraId="1AEFBCC7" w14:textId="77777777" w:rsidR="00AF048F" w:rsidRDefault="002153EF">
      <w:pPr>
        <w:ind w:left="846" w:right="8"/>
      </w:pPr>
      <w:r>
        <w:t xml:space="preserve">MT Translation:  MTCurrency = USD </w:t>
      </w:r>
    </w:p>
    <w:p w14:paraId="7A29D031" w14:textId="77777777" w:rsidR="00AF048F" w:rsidRDefault="002153EF">
      <w:pPr>
        <w:ind w:left="846" w:right="8"/>
      </w:pPr>
      <w:r>
        <w:t xml:space="preserve">MTAmount = 1548,5   </w:t>
      </w:r>
    </w:p>
    <w:p w14:paraId="3124E6F5" w14:textId="77777777" w:rsidR="00AF048F" w:rsidRDefault="002153EF">
      <w:pPr>
        <w:spacing w:after="15" w:line="259" w:lineRule="auto"/>
        <w:ind w:left="851" w:firstLine="0"/>
      </w:pPr>
      <w:r>
        <w:t xml:space="preserve"> </w:t>
      </w:r>
    </w:p>
    <w:p w14:paraId="6FBD01EB" w14:textId="77777777" w:rsidR="00AF048F" w:rsidRDefault="002153EF">
      <w:pPr>
        <w:tabs>
          <w:tab w:val="center" w:pos="1450"/>
          <w:tab w:val="center" w:pos="4920"/>
        </w:tabs>
        <w:ind w:left="0" w:firstLine="0"/>
      </w:pPr>
      <w:r>
        <w:rPr>
          <w:rFonts w:ascii="Calibri" w:eastAsia="Calibri" w:hAnsi="Calibri" w:cs="Calibri"/>
          <w:sz w:val="22"/>
        </w:rPr>
        <w:tab/>
      </w:r>
      <w:r>
        <w:t xml:space="preserve">MX Source:   </w:t>
      </w:r>
      <w:r>
        <w:tab/>
        <w:t xml:space="preserve">&lt;Amt Ccy = "USD"&gt;1548.00&lt;/Amt&gt; </w:t>
      </w:r>
    </w:p>
    <w:p w14:paraId="40FF8810" w14:textId="77777777" w:rsidR="00AF048F" w:rsidRDefault="002153EF">
      <w:pPr>
        <w:ind w:left="846" w:right="8"/>
      </w:pPr>
      <w:r>
        <w:t xml:space="preserve">MT Translation:  MTCurrency = USD </w:t>
      </w:r>
    </w:p>
    <w:p w14:paraId="261392AC" w14:textId="77777777" w:rsidR="00AF048F" w:rsidRDefault="002153EF">
      <w:pPr>
        <w:ind w:left="846" w:right="8"/>
      </w:pPr>
      <w:r>
        <w:t xml:space="preserve">MTAmount = 1548,   </w:t>
      </w:r>
    </w:p>
    <w:p w14:paraId="57EEA78D" w14:textId="77777777" w:rsidR="00AF048F" w:rsidRDefault="002153EF">
      <w:pPr>
        <w:spacing w:after="17" w:line="259" w:lineRule="auto"/>
        <w:ind w:left="851" w:firstLine="0"/>
      </w:pPr>
      <w:r>
        <w:t xml:space="preserve"> </w:t>
      </w:r>
    </w:p>
    <w:p w14:paraId="799EA89B" w14:textId="77777777" w:rsidR="00AF048F" w:rsidRDefault="002153EF">
      <w:pPr>
        <w:tabs>
          <w:tab w:val="center" w:pos="1450"/>
          <w:tab w:val="center" w:pos="4680"/>
        </w:tabs>
        <w:ind w:left="0" w:firstLine="0"/>
      </w:pPr>
      <w:r>
        <w:rPr>
          <w:rFonts w:ascii="Calibri" w:eastAsia="Calibri" w:hAnsi="Calibri" w:cs="Calibri"/>
          <w:sz w:val="22"/>
        </w:rPr>
        <w:tab/>
      </w:r>
      <w:r>
        <w:t xml:space="preserve">MX Source:   </w:t>
      </w:r>
      <w:r>
        <w:tab/>
        <w:t xml:space="preserve">&lt;Amt Ccy = "USD"&gt;.12&lt;/Amt&gt; </w:t>
      </w:r>
    </w:p>
    <w:p w14:paraId="56B74116" w14:textId="77777777" w:rsidR="00AF048F" w:rsidRDefault="002153EF">
      <w:pPr>
        <w:ind w:left="846" w:right="8"/>
      </w:pPr>
      <w:r>
        <w:t xml:space="preserve">MT Translation:  MTCurrency = USD </w:t>
      </w:r>
    </w:p>
    <w:p w14:paraId="4F48CFB8" w14:textId="77777777" w:rsidR="00AF048F" w:rsidRDefault="002153EF">
      <w:pPr>
        <w:spacing w:after="207"/>
        <w:ind w:left="846" w:right="8"/>
      </w:pPr>
      <w:r>
        <w:t xml:space="preserve">MTAmount = 0,12   </w:t>
      </w:r>
    </w:p>
    <w:p w14:paraId="3755A0CF" w14:textId="0B9D5B58" w:rsidR="00AF048F" w:rsidRDefault="00070E06" w:rsidP="00070E06">
      <w:pPr>
        <w:pStyle w:val="Heading3"/>
      </w:pPr>
      <w:bookmarkStart w:id="3000" w:name="_Toc136351297"/>
      <w:r>
        <w:t xml:space="preserve">4.3.8  </w:t>
      </w:r>
      <w:r w:rsidR="002153EF">
        <w:t>MX_To_MTRemittanceInformation</w:t>
      </w:r>
      <w:bookmarkEnd w:id="3000"/>
      <w:r w:rsidR="002153EF">
        <w:t xml:space="preserve"> </w:t>
      </w:r>
    </w:p>
    <w:p w14:paraId="6B06EC4E" w14:textId="77777777" w:rsidR="00AF048F" w:rsidRDefault="002153EF">
      <w:pPr>
        <w:spacing w:after="95"/>
        <w:ind w:left="419" w:right="157" w:hanging="7"/>
      </w:pPr>
      <w:r>
        <w:rPr>
          <w:rFonts w:ascii="Arial" w:eastAsia="Arial" w:hAnsi="Arial" w:cs="Arial"/>
          <w:b/>
        </w:rPr>
        <w:t xml:space="preserve">Name </w:t>
      </w:r>
    </w:p>
    <w:p w14:paraId="03A454A4" w14:textId="77777777" w:rsidR="00AF048F" w:rsidRDefault="002153EF">
      <w:pPr>
        <w:spacing w:after="112" w:line="249" w:lineRule="auto"/>
        <w:ind w:left="849" w:right="15" w:hanging="10"/>
      </w:pPr>
      <w:r>
        <w:rPr>
          <w:rFonts w:ascii="Arial" w:eastAsia="Arial" w:hAnsi="Arial" w:cs="Arial"/>
        </w:rPr>
        <w:t xml:space="preserve">MX_To_MTRemittanceInformation </w:t>
      </w:r>
    </w:p>
    <w:p w14:paraId="524FC50F" w14:textId="77777777" w:rsidR="00AF048F" w:rsidRDefault="002153EF">
      <w:pPr>
        <w:spacing w:after="95"/>
        <w:ind w:left="419" w:right="157" w:hanging="7"/>
      </w:pPr>
      <w:r>
        <w:rPr>
          <w:rFonts w:ascii="Arial" w:eastAsia="Arial" w:hAnsi="Arial" w:cs="Arial"/>
          <w:b/>
        </w:rPr>
        <w:t xml:space="preserve">Business description  </w:t>
      </w:r>
    </w:p>
    <w:p w14:paraId="5947B41A" w14:textId="77777777" w:rsidR="00AF048F" w:rsidRDefault="002153EF">
      <w:pPr>
        <w:spacing w:after="112" w:line="249" w:lineRule="auto"/>
        <w:ind w:left="849" w:right="15" w:hanging="10"/>
      </w:pPr>
      <w:r>
        <w:rPr>
          <w:rFonts w:ascii="Arial" w:eastAsia="Arial" w:hAnsi="Arial" w:cs="Arial"/>
        </w:rPr>
        <w:t xml:space="preserve">This function translates MX remittance information to remittance information in an MT field 70.  </w:t>
      </w:r>
    </w:p>
    <w:p w14:paraId="2ED5399D" w14:textId="77777777" w:rsidR="00AF048F" w:rsidRDefault="002153EF">
      <w:pPr>
        <w:spacing w:after="112" w:line="249" w:lineRule="auto"/>
        <w:ind w:left="849" w:right="15" w:hanging="10"/>
      </w:pPr>
      <w:r>
        <w:rPr>
          <w:rFonts w:ascii="Arial" w:eastAsia="Arial" w:hAnsi="Arial" w:cs="Arial"/>
        </w:rPr>
        <w:t xml:space="preserve">The MX message contains several possible sources of remittance information: </w:t>
      </w:r>
    </w:p>
    <w:p w14:paraId="451012A7" w14:textId="3D622CFB" w:rsidR="00AF048F" w:rsidRDefault="002153EF">
      <w:pPr>
        <w:numPr>
          <w:ilvl w:val="0"/>
          <w:numId w:val="17"/>
        </w:numPr>
        <w:spacing w:after="69" w:line="249" w:lineRule="auto"/>
        <w:ind w:right="15" w:hanging="281"/>
      </w:pPr>
      <w:r>
        <w:rPr>
          <w:rFonts w:ascii="Arial" w:eastAsia="Arial" w:hAnsi="Arial" w:cs="Arial"/>
        </w:rPr>
        <w:t xml:space="preserve">An optional RemittanceInformation component </w:t>
      </w:r>
      <w:r w:rsidR="00742093">
        <w:rPr>
          <w:rFonts w:ascii="Arial" w:eastAsia="Arial" w:hAnsi="Arial" w:cs="Arial"/>
        </w:rPr>
        <w:t xml:space="preserve"> which can be </w:t>
      </w:r>
      <w:r>
        <w:rPr>
          <w:rFonts w:ascii="Arial" w:eastAsia="Arial" w:hAnsi="Arial" w:cs="Arial"/>
        </w:rPr>
        <w:t xml:space="preserve">Structured </w:t>
      </w:r>
      <w:r w:rsidR="00742093">
        <w:rPr>
          <w:rFonts w:ascii="Arial" w:eastAsia="Arial" w:hAnsi="Arial" w:cs="Arial"/>
        </w:rPr>
        <w:t xml:space="preserve">or </w:t>
      </w:r>
      <w:r>
        <w:rPr>
          <w:rFonts w:ascii="Arial" w:eastAsia="Arial" w:hAnsi="Arial" w:cs="Arial"/>
        </w:rPr>
        <w:t xml:space="preserve"> Unstructured remittance information</w:t>
      </w:r>
      <w:r w:rsidR="00742093">
        <w:rPr>
          <w:rFonts w:ascii="Arial" w:eastAsia="Arial" w:hAnsi="Arial" w:cs="Arial"/>
        </w:rPr>
        <w:t xml:space="preserve"> but both are exclusive</w:t>
      </w:r>
    </w:p>
    <w:p w14:paraId="14A8699C" w14:textId="4AC17DA9" w:rsidR="00AF048F" w:rsidRDefault="002153EF">
      <w:pPr>
        <w:numPr>
          <w:ilvl w:val="0"/>
          <w:numId w:val="17"/>
        </w:numPr>
        <w:spacing w:after="8" w:line="249" w:lineRule="auto"/>
        <w:ind w:right="15" w:hanging="281"/>
      </w:pPr>
      <w:r>
        <w:rPr>
          <w:rFonts w:ascii="Arial" w:eastAsia="Arial" w:hAnsi="Arial" w:cs="Arial"/>
        </w:rPr>
        <w:t xml:space="preserve">An optional RemittanceIdentification, part of </w:t>
      </w:r>
      <w:r w:rsidR="00742093">
        <w:rPr>
          <w:rFonts w:ascii="Arial" w:eastAsia="Arial" w:hAnsi="Arial" w:cs="Arial"/>
        </w:rPr>
        <w:t xml:space="preserve">(max </w:t>
      </w:r>
      <w:r w:rsidR="00905F62">
        <w:rPr>
          <w:rFonts w:ascii="Arial" w:eastAsia="Arial" w:hAnsi="Arial" w:cs="Arial"/>
        </w:rPr>
        <w:t>1</w:t>
      </w:r>
      <w:r w:rsidR="00742093">
        <w:rPr>
          <w:rFonts w:ascii="Arial" w:eastAsia="Arial" w:hAnsi="Arial" w:cs="Arial"/>
        </w:rPr>
        <w:t xml:space="preserve"> occurrence)</w:t>
      </w:r>
    </w:p>
    <w:p w14:paraId="1BE85074" w14:textId="77777777" w:rsidR="00AF048F" w:rsidRDefault="002153EF">
      <w:pPr>
        <w:spacing w:after="66" w:line="249" w:lineRule="auto"/>
        <w:ind w:left="1146" w:right="15" w:hanging="10"/>
        <w:rPr>
          <w:rFonts w:ascii="Arial" w:eastAsia="Arial" w:hAnsi="Arial" w:cs="Arial"/>
        </w:rPr>
      </w:pPr>
      <w:r>
        <w:rPr>
          <w:rFonts w:ascii="Arial" w:eastAsia="Arial" w:hAnsi="Arial" w:cs="Arial"/>
        </w:rPr>
        <w:t xml:space="preserve">RelatedRemittanceInformation component to be used when reference is to be made to remittance information sent separately from the payment.  </w:t>
      </w:r>
    </w:p>
    <w:p w14:paraId="3A633042" w14:textId="77777777" w:rsidR="00742093" w:rsidRDefault="00742093">
      <w:pPr>
        <w:spacing w:after="66" w:line="249" w:lineRule="auto"/>
        <w:ind w:left="1146" w:right="15" w:hanging="10"/>
      </w:pPr>
      <w:r>
        <w:rPr>
          <w:rFonts w:ascii="Arial" w:eastAsia="Arial" w:hAnsi="Arial" w:cs="Arial"/>
        </w:rPr>
        <w:t xml:space="preserve">RemittanceInformation and RelatedRemittanceInformation are exclusive. </w:t>
      </w:r>
    </w:p>
    <w:p w14:paraId="0A3F1DB6" w14:textId="77777777" w:rsidR="00AF048F" w:rsidRPr="00774DB9" w:rsidRDefault="002153EF">
      <w:pPr>
        <w:numPr>
          <w:ilvl w:val="0"/>
          <w:numId w:val="17"/>
        </w:numPr>
        <w:spacing w:after="112" w:line="249" w:lineRule="auto"/>
        <w:ind w:right="15" w:hanging="281"/>
      </w:pPr>
      <w:r>
        <w:rPr>
          <w:rFonts w:ascii="Arial" w:eastAsia="Arial" w:hAnsi="Arial" w:cs="Arial"/>
        </w:rPr>
        <w:t xml:space="preserve">A mandatory EndToEndIdentification containing a reference to be passed on from the debtor to creditor side of the payment.  </w:t>
      </w:r>
    </w:p>
    <w:p w14:paraId="32637867" w14:textId="17873301" w:rsidR="00F15491" w:rsidRPr="00774DB9" w:rsidRDefault="00F15491">
      <w:pPr>
        <w:numPr>
          <w:ilvl w:val="0"/>
          <w:numId w:val="17"/>
        </w:numPr>
        <w:spacing w:after="112" w:line="249" w:lineRule="auto"/>
        <w:ind w:right="15" w:hanging="281"/>
      </w:pPr>
      <w:r>
        <w:rPr>
          <w:rFonts w:ascii="Arial" w:eastAsia="Arial" w:hAnsi="Arial" w:cs="Arial"/>
        </w:rPr>
        <w:t>Purpose of the payment</w:t>
      </w:r>
    </w:p>
    <w:p w14:paraId="2D0EE47B" w14:textId="77777777" w:rsidR="00742093" w:rsidRDefault="00742093">
      <w:pPr>
        <w:numPr>
          <w:ilvl w:val="0"/>
          <w:numId w:val="17"/>
        </w:numPr>
        <w:spacing w:after="112" w:line="249" w:lineRule="auto"/>
        <w:ind w:right="15" w:hanging="281"/>
      </w:pPr>
      <w:r>
        <w:rPr>
          <w:rFonts w:ascii="Arial" w:eastAsia="Arial" w:hAnsi="Arial" w:cs="Arial"/>
        </w:rPr>
        <w:t xml:space="preserve">Ultimate Creditor and Ultimate Debtor </w:t>
      </w:r>
      <w:r w:rsidR="00322A5E">
        <w:rPr>
          <w:rFonts w:ascii="Arial" w:eastAsia="Arial" w:hAnsi="Arial" w:cs="Arial"/>
        </w:rPr>
        <w:t>are part of the information to be passed on all along the chain</w:t>
      </w:r>
      <w:r w:rsidR="003B45D4">
        <w:rPr>
          <w:rFonts w:ascii="Arial" w:eastAsia="Arial" w:hAnsi="Arial" w:cs="Arial"/>
        </w:rPr>
        <w:t xml:space="preserve">, if present. They must be different from Creditor and Debtor. </w:t>
      </w:r>
    </w:p>
    <w:p w14:paraId="2F600D17" w14:textId="2B1BC3FC" w:rsidR="0023068A" w:rsidRDefault="0023068A">
      <w:pPr>
        <w:spacing w:after="0" w:line="367" w:lineRule="auto"/>
        <w:ind w:left="849" w:right="15" w:hanging="10"/>
        <w:rPr>
          <w:rFonts w:ascii="Arial" w:eastAsia="Arial" w:hAnsi="Arial" w:cs="Arial"/>
        </w:rPr>
      </w:pPr>
      <w:r>
        <w:rPr>
          <w:rFonts w:ascii="Arial" w:eastAsia="Arial" w:hAnsi="Arial" w:cs="Arial"/>
        </w:rPr>
        <w:t xml:space="preserve"> </w:t>
      </w:r>
      <w:r w:rsidR="00315866">
        <w:rPr>
          <w:rFonts w:ascii="Arial" w:eastAsia="Arial" w:hAnsi="Arial" w:cs="Arial"/>
        </w:rPr>
        <w:t>If present, UltimateDebtor and U</w:t>
      </w:r>
      <w:r>
        <w:rPr>
          <w:rFonts w:ascii="Arial" w:eastAsia="Arial" w:hAnsi="Arial" w:cs="Arial"/>
        </w:rPr>
        <w:t>ltimateCreditor must be identified with a Name and StructuredPostal</w:t>
      </w:r>
      <w:r w:rsidR="00050A54">
        <w:rPr>
          <w:rFonts w:ascii="Arial" w:eastAsia="Arial" w:hAnsi="Arial" w:cs="Arial"/>
        </w:rPr>
        <w:t xml:space="preserve">Address </w:t>
      </w:r>
      <w:r>
        <w:rPr>
          <w:rFonts w:ascii="Arial" w:eastAsia="Arial" w:hAnsi="Arial" w:cs="Arial"/>
        </w:rPr>
        <w:t xml:space="preserve"> </w:t>
      </w:r>
      <w:r w:rsidR="00050A54">
        <w:rPr>
          <w:rFonts w:ascii="Arial" w:eastAsia="Arial" w:hAnsi="Arial" w:cs="Arial"/>
        </w:rPr>
        <w:t>(</w:t>
      </w:r>
      <w:r>
        <w:rPr>
          <w:rFonts w:ascii="Arial" w:eastAsia="Arial" w:hAnsi="Arial" w:cs="Arial"/>
        </w:rPr>
        <w:t>Country and TownName</w:t>
      </w:r>
      <w:r w:rsidR="00D62784">
        <w:rPr>
          <w:rFonts w:ascii="Arial" w:eastAsia="Arial" w:hAnsi="Arial" w:cs="Arial"/>
        </w:rPr>
        <w:t xml:space="preserve"> if present</w:t>
      </w:r>
      <w:r>
        <w:rPr>
          <w:rFonts w:ascii="Arial" w:eastAsia="Arial" w:hAnsi="Arial" w:cs="Arial"/>
        </w:rPr>
        <w:t>)</w:t>
      </w:r>
      <w:r w:rsidR="007B12D6">
        <w:rPr>
          <w:rFonts w:ascii="Arial" w:eastAsia="Arial" w:hAnsi="Arial" w:cs="Arial"/>
        </w:rPr>
        <w:t xml:space="preserve"> or Other Identification</w:t>
      </w:r>
      <w:ins w:id="3001" w:author="BOUVY Martine [2]" w:date="2021-06-07T10:38:00Z">
        <w:r w:rsidR="00A52C05">
          <w:rPr>
            <w:rFonts w:ascii="Arial" w:eastAsia="Arial" w:hAnsi="Arial" w:cs="Arial"/>
          </w:rPr>
          <w:t xml:space="preserve">. Nevertheless, if BIC is present, it is translated and the </w:t>
        </w:r>
      </w:ins>
      <w:ins w:id="3002" w:author="BOUVY Martine [2]" w:date="2021-06-07T10:39:00Z">
        <w:r w:rsidR="00A52C05">
          <w:rPr>
            <w:rFonts w:ascii="Arial" w:eastAsia="Arial" w:hAnsi="Arial" w:cs="Arial"/>
          </w:rPr>
          <w:t>other</w:t>
        </w:r>
      </w:ins>
      <w:ins w:id="3003" w:author="BOUVY Martine [2]" w:date="2021-06-07T10:38:00Z">
        <w:r w:rsidR="00A52C05">
          <w:rPr>
            <w:rFonts w:ascii="Arial" w:eastAsia="Arial" w:hAnsi="Arial" w:cs="Arial"/>
          </w:rPr>
          <w:t xml:space="preserve"> </w:t>
        </w:r>
      </w:ins>
      <w:ins w:id="3004" w:author="BOUVY Martine [2]" w:date="2021-06-07T10:39:00Z">
        <w:r w:rsidR="00A52C05">
          <w:rPr>
            <w:rFonts w:ascii="Arial" w:eastAsia="Arial" w:hAnsi="Arial" w:cs="Arial"/>
          </w:rPr>
          <w:t>elements in the ultimate party are ignored.</w:t>
        </w:r>
      </w:ins>
    </w:p>
    <w:p w14:paraId="12E2ECFF" w14:textId="767BA7D4" w:rsidR="00D02481" w:rsidRDefault="00D02481" w:rsidP="00C548C9">
      <w:pPr>
        <w:spacing w:after="0" w:line="367" w:lineRule="auto"/>
        <w:ind w:left="0" w:right="15" w:firstLine="0"/>
        <w:rPr>
          <w:rFonts w:ascii="Arial" w:eastAsia="Arial" w:hAnsi="Arial" w:cs="Arial"/>
        </w:rPr>
      </w:pPr>
    </w:p>
    <w:p w14:paraId="26AAAA9C" w14:textId="77777777" w:rsidR="00D02481" w:rsidRDefault="00D02481" w:rsidP="005868DE">
      <w:pPr>
        <w:spacing w:after="0" w:line="367" w:lineRule="auto"/>
        <w:ind w:left="0" w:right="15" w:hanging="10"/>
        <w:rPr>
          <w:rFonts w:ascii="Arial" w:eastAsia="Arial" w:hAnsi="Arial" w:cs="Arial"/>
        </w:rPr>
      </w:pPr>
      <w:r>
        <w:rPr>
          <w:rFonts w:ascii="Arial" w:eastAsia="Arial" w:hAnsi="Arial" w:cs="Arial"/>
        </w:rPr>
        <w:t xml:space="preserve">IMPORTANT </w:t>
      </w:r>
    </w:p>
    <w:p w14:paraId="7C5FF072" w14:textId="77777777" w:rsidR="00D02481" w:rsidRDefault="00D02481" w:rsidP="00AA30E5">
      <w:pPr>
        <w:spacing w:after="0" w:line="367" w:lineRule="auto"/>
        <w:ind w:left="0" w:right="15" w:firstLine="0"/>
        <w:rPr>
          <w:rFonts w:ascii="Arial" w:eastAsia="Arial" w:hAnsi="Arial" w:cs="Arial"/>
        </w:rPr>
      </w:pPr>
      <w:r>
        <w:rPr>
          <w:rFonts w:ascii="Arial" w:eastAsia="Arial" w:hAnsi="Arial" w:cs="Arial"/>
        </w:rPr>
        <w:t xml:space="preserve">The MTRemittanceInformation is built applying </w:t>
      </w:r>
      <w:r w:rsidRPr="00774DB9">
        <w:rPr>
          <w:rFonts w:ascii="Arial" w:eastAsia="Arial" w:hAnsi="Arial" w:cs="Arial"/>
          <w:b/>
        </w:rPr>
        <w:t>priority</w:t>
      </w:r>
      <w:r>
        <w:rPr>
          <w:rFonts w:ascii="Arial" w:eastAsia="Arial" w:hAnsi="Arial" w:cs="Arial"/>
        </w:rPr>
        <w:t xml:space="preserve"> in the information. This means that the information is truncated in most of the cases. </w:t>
      </w:r>
      <w:r w:rsidR="00B843B4">
        <w:rPr>
          <w:rFonts w:ascii="Arial" w:eastAsia="Arial" w:hAnsi="Arial" w:cs="Arial"/>
        </w:rPr>
        <w:t xml:space="preserve">Sign “+” is added at the end </w:t>
      </w:r>
      <w:r w:rsidR="00D63FA0">
        <w:rPr>
          <w:rFonts w:ascii="Arial" w:eastAsia="Arial" w:hAnsi="Arial" w:cs="Arial"/>
        </w:rPr>
        <w:t xml:space="preserve">of the string to indicate that an information is not completed. If a </w:t>
      </w:r>
      <w:r w:rsidR="00D63FA0" w:rsidRPr="00774DB9">
        <w:rPr>
          <w:rFonts w:ascii="Arial" w:eastAsia="Arial" w:hAnsi="Arial" w:cs="Arial"/>
          <w:b/>
        </w:rPr>
        <w:t>full data</w:t>
      </w:r>
      <w:r w:rsidR="002A61B1">
        <w:rPr>
          <w:rFonts w:ascii="Arial" w:eastAsia="Arial" w:hAnsi="Arial" w:cs="Arial"/>
        </w:rPr>
        <w:t xml:space="preserve"> is</w:t>
      </w:r>
      <w:r w:rsidR="00D63FA0">
        <w:rPr>
          <w:rFonts w:ascii="Arial" w:eastAsia="Arial" w:hAnsi="Arial" w:cs="Arial"/>
        </w:rPr>
        <w:t xml:space="preserve"> not copied because lack of room then the indicator Flag_MissingInformation is returned with value “True””</w:t>
      </w:r>
      <w:r w:rsidR="00B843B4">
        <w:rPr>
          <w:rFonts w:ascii="Arial" w:eastAsia="Arial" w:hAnsi="Arial" w:cs="Arial"/>
        </w:rPr>
        <w:t xml:space="preserve">. </w:t>
      </w:r>
    </w:p>
    <w:p w14:paraId="07983416" w14:textId="77777777" w:rsidR="00180F4D" w:rsidRDefault="00180F4D" w:rsidP="00AA30E5">
      <w:pPr>
        <w:spacing w:after="0" w:line="367" w:lineRule="auto"/>
        <w:ind w:left="0" w:right="15" w:firstLine="0"/>
        <w:rPr>
          <w:rFonts w:ascii="Arial" w:eastAsia="Arial" w:hAnsi="Arial" w:cs="Arial"/>
        </w:rPr>
      </w:pPr>
      <w:r>
        <w:rPr>
          <w:rFonts w:ascii="Arial" w:eastAsia="Arial" w:hAnsi="Arial" w:cs="Arial"/>
        </w:rPr>
        <w:t>In all cases, UltimateDebtor and UltimateCreditor will have the priority 1 to be copied in the MTField70</w:t>
      </w:r>
      <w:r w:rsidR="0020420D">
        <w:rPr>
          <w:rFonts w:ascii="Arial" w:eastAsia="Arial" w:hAnsi="Arial" w:cs="Arial"/>
        </w:rPr>
        <w:t xml:space="preserve">. They must be translated to ensure an end-to-end transaction </w:t>
      </w:r>
      <w:r w:rsidR="00F71B48">
        <w:rPr>
          <w:rFonts w:ascii="Arial" w:eastAsia="Arial" w:hAnsi="Arial" w:cs="Arial"/>
        </w:rPr>
        <w:t>.</w:t>
      </w:r>
    </w:p>
    <w:p w14:paraId="60926B5E" w14:textId="77777777" w:rsidR="0018284F" w:rsidRDefault="0018284F" w:rsidP="00AA30E5">
      <w:pPr>
        <w:spacing w:after="0" w:line="367" w:lineRule="auto"/>
        <w:ind w:left="0" w:right="15" w:firstLine="0"/>
        <w:rPr>
          <w:rFonts w:ascii="Arial" w:eastAsia="Arial" w:hAnsi="Arial" w:cs="Arial"/>
        </w:rPr>
      </w:pPr>
    </w:p>
    <w:p w14:paraId="26492222" w14:textId="73F1D4B2" w:rsidR="001B46A9" w:rsidDel="00CE2AD6" w:rsidRDefault="001B46A9" w:rsidP="00AA30E5">
      <w:pPr>
        <w:spacing w:after="0" w:line="367" w:lineRule="auto"/>
        <w:ind w:left="0" w:right="15" w:firstLine="0"/>
        <w:rPr>
          <w:del w:id="3005" w:author="BOUVY Martine [2]" w:date="2021-02-17T14:55:00Z"/>
          <w:rFonts w:ascii="Arial" w:eastAsia="Arial" w:hAnsi="Arial" w:cs="Arial"/>
        </w:rPr>
      </w:pPr>
      <w:del w:id="3006" w:author="BOUVY Martine [2]" w:date="2021-02-17T14:55:00Z">
        <w:r w:rsidDel="00CE2AD6">
          <w:rPr>
            <w:rFonts w:ascii="Arial" w:eastAsia="Arial" w:hAnsi="Arial" w:cs="Arial"/>
          </w:rPr>
          <w:delText xml:space="preserve">It is also possible that a translation MX to MT or MT to MX is performed many times. </w:delText>
        </w:r>
      </w:del>
    </w:p>
    <w:p w14:paraId="5EAF2A9F" w14:textId="06AF92DB" w:rsidR="001B46A9" w:rsidDel="00CE2AD6" w:rsidRDefault="001B46A9" w:rsidP="00AA30E5">
      <w:pPr>
        <w:spacing w:after="0" w:line="367" w:lineRule="auto"/>
        <w:ind w:left="0" w:right="15" w:firstLine="0"/>
        <w:rPr>
          <w:del w:id="3007" w:author="BOUVY Martine [2]" w:date="2021-02-17T14:55:00Z"/>
          <w:rFonts w:ascii="Arial" w:eastAsia="Arial" w:hAnsi="Arial" w:cs="Arial"/>
        </w:rPr>
      </w:pPr>
      <w:del w:id="3008" w:author="BOUVY Martine [2]" w:date="2021-02-17T14:55:00Z">
        <w:r w:rsidDel="00CE2AD6">
          <w:rPr>
            <w:rFonts w:ascii="Arial" w:eastAsia="Arial" w:hAnsi="Arial" w:cs="Arial"/>
          </w:rPr>
          <w:delText xml:space="preserve">The translation </w:delText>
        </w:r>
        <w:r w:rsidR="00F71B48" w:rsidDel="00CE2AD6">
          <w:rPr>
            <w:rFonts w:ascii="Arial" w:eastAsia="Arial" w:hAnsi="Arial" w:cs="Arial"/>
          </w:rPr>
          <w:delText>rule for</w:delText>
        </w:r>
        <w:r w:rsidDel="00CE2AD6">
          <w:rPr>
            <w:rFonts w:ascii="Arial" w:eastAsia="Arial" w:hAnsi="Arial" w:cs="Arial"/>
          </w:rPr>
          <w:delText xml:space="preserve"> the remittance information from MT to MX will always be the same and will copy information from field 70 to field UnstructuredRemittanceInformation just by concatenation of the lines. </w:delText>
        </w:r>
      </w:del>
    </w:p>
    <w:p w14:paraId="0102FF6A" w14:textId="18A199FA" w:rsidR="001B46A9" w:rsidDel="00CE2AD6" w:rsidRDefault="001B46A9" w:rsidP="00AA30E5">
      <w:pPr>
        <w:spacing w:after="0" w:line="367" w:lineRule="auto"/>
        <w:ind w:left="0" w:right="15" w:firstLine="0"/>
        <w:rPr>
          <w:del w:id="3009" w:author="BOUVY Martine [2]" w:date="2021-02-17T14:55:00Z"/>
          <w:rFonts w:ascii="Arial" w:eastAsia="Arial" w:hAnsi="Arial" w:cs="Arial"/>
        </w:rPr>
      </w:pPr>
    </w:p>
    <w:p w14:paraId="6B0D3D54" w14:textId="3C26E3FA" w:rsidR="001B46A9" w:rsidDel="00CE2AD6" w:rsidRDefault="001B46A9" w:rsidP="00123B07">
      <w:pPr>
        <w:tabs>
          <w:tab w:val="left" w:pos="0"/>
        </w:tabs>
        <w:spacing w:after="0" w:line="367" w:lineRule="auto"/>
        <w:ind w:left="0" w:right="15" w:firstLine="0"/>
        <w:rPr>
          <w:del w:id="3010" w:author="BOUVY Martine [2]" w:date="2021-02-17T14:55:00Z"/>
          <w:rFonts w:ascii="Arial" w:eastAsia="Arial" w:hAnsi="Arial" w:cs="Arial"/>
        </w:rPr>
      </w:pPr>
      <w:del w:id="3011" w:author="BOUVY Martine [2]" w:date="2021-02-17T14:55:00Z">
        <w:r w:rsidDel="00CE2AD6">
          <w:rPr>
            <w:rFonts w:ascii="Arial" w:eastAsia="Arial" w:hAnsi="Arial" w:cs="Arial"/>
          </w:rPr>
          <w:delText xml:space="preserve">As a consequence, if the information in field 70 is originating for example  from Ultimate Creditor  in MX, that information will stay in the unstructured remittance information and will not be retranslated to UltimateCreditor in MX in the chain MX to MT to MX. </w:delText>
        </w:r>
      </w:del>
    </w:p>
    <w:p w14:paraId="75F6A5B7" w14:textId="77777777" w:rsidR="001B46A9" w:rsidRDefault="001B46A9" w:rsidP="00774DB9">
      <w:pPr>
        <w:spacing w:after="0" w:line="367" w:lineRule="auto"/>
        <w:ind w:left="0" w:right="15" w:firstLine="0"/>
        <w:rPr>
          <w:rFonts w:ascii="Arial" w:eastAsia="Arial" w:hAnsi="Arial" w:cs="Arial"/>
        </w:rPr>
      </w:pPr>
    </w:p>
    <w:p w14:paraId="12405FEF" w14:textId="4386073B" w:rsidR="001B46A9" w:rsidRDefault="001B46A9" w:rsidP="00774DB9">
      <w:pPr>
        <w:spacing w:after="0" w:line="367" w:lineRule="auto"/>
        <w:ind w:left="0" w:right="15" w:firstLine="0"/>
        <w:rPr>
          <w:rFonts w:ascii="Arial" w:eastAsia="Arial" w:hAnsi="Arial" w:cs="Arial"/>
        </w:rPr>
      </w:pPr>
      <w:r>
        <w:rPr>
          <w:rFonts w:ascii="Arial" w:eastAsia="Arial" w:hAnsi="Arial" w:cs="Arial"/>
        </w:rPr>
        <w:t>When the originating message is MX, the MT remittance information is built with the following</w:t>
      </w:r>
      <w:r w:rsidR="00F71B48">
        <w:rPr>
          <w:rFonts w:ascii="Arial" w:eastAsia="Arial" w:hAnsi="Arial" w:cs="Arial"/>
        </w:rPr>
        <w:t xml:space="preserve"> tags</w:t>
      </w:r>
      <w:r w:rsidR="00AB44E0">
        <w:rPr>
          <w:rFonts w:ascii="Arial" w:eastAsia="Arial" w:hAnsi="Arial" w:cs="Arial"/>
        </w:rPr>
        <w:t xml:space="preserve"> and </w:t>
      </w:r>
      <w:r w:rsidR="00AB44E0" w:rsidRPr="00774DB9">
        <w:rPr>
          <w:rFonts w:ascii="Arial" w:eastAsia="Arial" w:hAnsi="Arial" w:cs="Arial"/>
        </w:rPr>
        <w:t>priority</w:t>
      </w:r>
      <w:r>
        <w:rPr>
          <w:rFonts w:ascii="Arial" w:eastAsia="Arial" w:hAnsi="Arial" w:cs="Arial"/>
        </w:rPr>
        <w:t xml:space="preserve"> {/ULTB/, /ULTD/, </w:t>
      </w:r>
      <w:r w:rsidR="00D92AC7">
        <w:rPr>
          <w:rFonts w:ascii="Arial" w:eastAsia="Arial" w:hAnsi="Arial" w:cs="Arial"/>
        </w:rPr>
        <w:t>/PURP/,</w:t>
      </w:r>
      <w:r w:rsidR="0050544C">
        <w:rPr>
          <w:rFonts w:ascii="Arial" w:eastAsia="Arial" w:hAnsi="Arial" w:cs="Arial"/>
        </w:rPr>
        <w:t>/ROC/,</w:t>
      </w:r>
      <w:r w:rsidR="002D499C">
        <w:rPr>
          <w:rFonts w:ascii="Arial" w:eastAsia="Arial" w:hAnsi="Arial" w:cs="Arial"/>
        </w:rPr>
        <w:t xml:space="preserve"> /U</w:t>
      </w:r>
      <w:r w:rsidR="00D543C4">
        <w:rPr>
          <w:rFonts w:ascii="Arial" w:eastAsia="Arial" w:hAnsi="Arial" w:cs="Arial"/>
        </w:rPr>
        <w:t>RI</w:t>
      </w:r>
      <w:r>
        <w:rPr>
          <w:rFonts w:ascii="Arial" w:eastAsia="Arial" w:hAnsi="Arial" w:cs="Arial"/>
        </w:rPr>
        <w:t>/, /RELI</w:t>
      </w:r>
      <w:r w:rsidR="00F67F5C">
        <w:rPr>
          <w:rFonts w:ascii="Arial" w:eastAsia="Arial" w:hAnsi="Arial" w:cs="Arial"/>
        </w:rPr>
        <w:t>D</w:t>
      </w:r>
      <w:r w:rsidR="00D543C4">
        <w:rPr>
          <w:rFonts w:ascii="Arial" w:eastAsia="Arial" w:hAnsi="Arial" w:cs="Arial"/>
        </w:rPr>
        <w:t>/, /SRI/</w:t>
      </w:r>
      <w:r w:rsidR="00D62D5A">
        <w:rPr>
          <w:rFonts w:ascii="Arial" w:eastAsia="Arial" w:hAnsi="Arial" w:cs="Arial"/>
        </w:rPr>
        <w:t>+</w:t>
      </w:r>
      <w:r w:rsidR="0078211A">
        <w:rPr>
          <w:rFonts w:ascii="Arial" w:eastAsia="Arial" w:hAnsi="Arial" w:cs="Arial"/>
        </w:rPr>
        <w:t>}</w:t>
      </w:r>
    </w:p>
    <w:p w14:paraId="4AAD1071" w14:textId="77777777" w:rsidR="0050544C" w:rsidRDefault="001B46A9" w:rsidP="00774DB9">
      <w:pPr>
        <w:spacing w:after="0" w:line="367" w:lineRule="auto"/>
        <w:ind w:left="0" w:right="15" w:firstLine="0"/>
        <w:rPr>
          <w:rFonts w:ascii="Arial" w:eastAsia="Arial" w:hAnsi="Arial" w:cs="Arial"/>
        </w:rPr>
      </w:pPr>
      <w:r>
        <w:rPr>
          <w:rFonts w:ascii="Arial" w:eastAsia="Arial" w:hAnsi="Arial" w:cs="Arial"/>
        </w:rPr>
        <w:t xml:space="preserve">Where </w:t>
      </w:r>
    </w:p>
    <w:p w14:paraId="6C5C96DD" w14:textId="20C16F60" w:rsidR="001B46A9" w:rsidRDefault="001B46A9" w:rsidP="00774DB9">
      <w:pPr>
        <w:spacing w:after="0" w:line="367" w:lineRule="auto"/>
        <w:ind w:left="0" w:right="15" w:firstLine="0"/>
        <w:rPr>
          <w:rFonts w:ascii="Arial" w:eastAsia="Arial" w:hAnsi="Arial" w:cs="Arial"/>
        </w:rPr>
      </w:pPr>
      <w:r>
        <w:rPr>
          <w:rFonts w:ascii="Arial" w:eastAsia="Arial" w:hAnsi="Arial" w:cs="Arial"/>
        </w:rPr>
        <w:t xml:space="preserve">/ULTB/ is followed by information about the </w:t>
      </w:r>
      <w:r w:rsidR="0050544C">
        <w:rPr>
          <w:rFonts w:ascii="Arial" w:eastAsia="Arial" w:hAnsi="Arial" w:cs="Arial"/>
        </w:rPr>
        <w:t xml:space="preserve">UltimateCreditor </w:t>
      </w:r>
      <w:ins w:id="3012" w:author="BOUVY Martine [2]" w:date="2021-06-07T10:41:00Z">
        <w:r w:rsidR="00A15513">
          <w:rPr>
            <w:rFonts w:ascii="Arial" w:eastAsia="Arial" w:hAnsi="Arial" w:cs="Arial"/>
          </w:rPr>
          <w:t xml:space="preserve"> BIC or </w:t>
        </w:r>
      </w:ins>
      <w:r w:rsidR="0050544C">
        <w:rPr>
          <w:rFonts w:ascii="Arial" w:eastAsia="Arial" w:hAnsi="Arial" w:cs="Arial"/>
        </w:rPr>
        <w:t>(Name/Country [/TownName]), TownName is optional</w:t>
      </w:r>
      <w:r w:rsidR="00B27811">
        <w:rPr>
          <w:rFonts w:ascii="Arial" w:eastAsia="Arial" w:hAnsi="Arial" w:cs="Arial"/>
        </w:rPr>
        <w:t xml:space="preserve"> or (Name/OtherId) or Name alone</w:t>
      </w:r>
      <w:r w:rsidR="00773E20">
        <w:rPr>
          <w:rFonts w:ascii="Arial" w:eastAsia="Arial" w:hAnsi="Arial" w:cs="Arial"/>
        </w:rPr>
        <w:t xml:space="preserve"> or OtherId alone</w:t>
      </w:r>
      <w:r w:rsidR="00435427">
        <w:rPr>
          <w:rFonts w:ascii="Arial" w:eastAsia="Arial" w:hAnsi="Arial" w:cs="Arial"/>
        </w:rPr>
        <w:t>. Depending on the information available, that priority will be applied</w:t>
      </w:r>
    </w:p>
    <w:p w14:paraId="7E8FE0C7" w14:textId="47F33534" w:rsidR="00435427" w:rsidRDefault="0050544C" w:rsidP="00435427">
      <w:pPr>
        <w:spacing w:after="0" w:line="367" w:lineRule="auto"/>
        <w:ind w:left="0" w:right="15" w:firstLine="0"/>
        <w:rPr>
          <w:rFonts w:ascii="Arial" w:eastAsia="Arial" w:hAnsi="Arial" w:cs="Arial"/>
        </w:rPr>
      </w:pPr>
      <w:r>
        <w:rPr>
          <w:rFonts w:ascii="Arial" w:eastAsia="Arial" w:hAnsi="Arial" w:cs="Arial"/>
        </w:rPr>
        <w:t xml:space="preserve">/ULTD/ is followed by information about the UltimateDebtor </w:t>
      </w:r>
      <w:ins w:id="3013" w:author="BOUVY Martine [2]" w:date="2021-06-07T10:41:00Z">
        <w:r w:rsidR="00A15513">
          <w:rPr>
            <w:rFonts w:ascii="Arial" w:eastAsia="Arial" w:hAnsi="Arial" w:cs="Arial"/>
          </w:rPr>
          <w:t xml:space="preserve">BIC or </w:t>
        </w:r>
      </w:ins>
      <w:r>
        <w:rPr>
          <w:rFonts w:ascii="Arial" w:eastAsia="Arial" w:hAnsi="Arial" w:cs="Arial"/>
        </w:rPr>
        <w:t>(Name/Country/TownName), TownName is mandatory</w:t>
      </w:r>
      <w:r w:rsidR="00B27811">
        <w:rPr>
          <w:rFonts w:ascii="Arial" w:eastAsia="Arial" w:hAnsi="Arial" w:cs="Arial"/>
        </w:rPr>
        <w:t xml:space="preserve"> or (Name/OtherId) or Name</w:t>
      </w:r>
      <w:r w:rsidR="00435427">
        <w:rPr>
          <w:rFonts w:ascii="Arial" w:eastAsia="Arial" w:hAnsi="Arial" w:cs="Arial"/>
        </w:rPr>
        <w:t xml:space="preserve"> alone or OtherI</w:t>
      </w:r>
      <w:r w:rsidR="00773E20">
        <w:rPr>
          <w:rFonts w:ascii="Arial" w:eastAsia="Arial" w:hAnsi="Arial" w:cs="Arial"/>
        </w:rPr>
        <w:t>d alone</w:t>
      </w:r>
      <w:r w:rsidR="00435427">
        <w:rPr>
          <w:rFonts w:ascii="Arial" w:eastAsia="Arial" w:hAnsi="Arial" w:cs="Arial"/>
        </w:rPr>
        <w:t>. Depending on the information available, that priority will be applied</w:t>
      </w:r>
    </w:p>
    <w:p w14:paraId="371497FE" w14:textId="75E88F1D" w:rsidR="0050544C" w:rsidRDefault="0050544C" w:rsidP="0050544C">
      <w:pPr>
        <w:spacing w:after="0" w:line="367" w:lineRule="auto"/>
        <w:ind w:left="0" w:right="15" w:firstLine="0"/>
        <w:rPr>
          <w:rFonts w:ascii="Arial" w:eastAsia="Arial" w:hAnsi="Arial" w:cs="Arial"/>
        </w:rPr>
      </w:pPr>
    </w:p>
    <w:p w14:paraId="2C17C0EB" w14:textId="1CD90594" w:rsidR="00D92AC7" w:rsidRDefault="00D92AC7" w:rsidP="0050544C">
      <w:pPr>
        <w:spacing w:after="0" w:line="367" w:lineRule="auto"/>
        <w:ind w:left="0" w:right="15" w:firstLine="0"/>
        <w:rPr>
          <w:rFonts w:ascii="Arial" w:eastAsia="Arial" w:hAnsi="Arial" w:cs="Arial"/>
        </w:rPr>
      </w:pPr>
      <w:r>
        <w:rPr>
          <w:rFonts w:ascii="Arial" w:eastAsia="Arial" w:hAnsi="Arial" w:cs="Arial"/>
        </w:rPr>
        <w:t>/PURP/ is the purpose of the payment</w:t>
      </w:r>
      <w:r w:rsidR="00A028EC">
        <w:rPr>
          <w:rFonts w:ascii="Arial" w:eastAsia="Arial" w:hAnsi="Arial" w:cs="Arial"/>
        </w:rPr>
        <w:t>.</w:t>
      </w:r>
    </w:p>
    <w:p w14:paraId="4CB7CBB7" w14:textId="763BCF94" w:rsidR="00A028EC" w:rsidRDefault="00A028EC" w:rsidP="0050544C">
      <w:pPr>
        <w:spacing w:after="0" w:line="367" w:lineRule="auto"/>
        <w:ind w:left="0" w:right="15" w:firstLine="0"/>
        <w:rPr>
          <w:rFonts w:ascii="Arial" w:eastAsia="Arial" w:hAnsi="Arial" w:cs="Arial"/>
        </w:rPr>
      </w:pPr>
      <w:r w:rsidRPr="00700A61">
        <w:rPr>
          <w:rFonts w:ascii="Arial" w:eastAsia="Arial" w:hAnsi="Arial" w:cs="Arial"/>
        </w:rPr>
        <w:t>It is translated to remittance information except if Purpose/Propietary has the following pattern : “:26T:” followed by exact 3 alpha-numeric characters, upper case for the alphabetic characters. This pattern will come from a previous translation MT to MX.</w:t>
      </w:r>
    </w:p>
    <w:p w14:paraId="5A90DCD1" w14:textId="77777777" w:rsidR="001B3E48" w:rsidRDefault="001B3E48" w:rsidP="0050544C">
      <w:pPr>
        <w:spacing w:after="0" w:line="367" w:lineRule="auto"/>
        <w:ind w:left="0" w:right="15" w:firstLine="0"/>
        <w:rPr>
          <w:rFonts w:ascii="Arial" w:eastAsia="Arial" w:hAnsi="Arial" w:cs="Arial"/>
        </w:rPr>
      </w:pPr>
    </w:p>
    <w:p w14:paraId="61581002" w14:textId="39C1C1D4" w:rsidR="001B3E48" w:rsidRPr="006A762C" w:rsidRDefault="0050544C" w:rsidP="00774DB9">
      <w:pPr>
        <w:spacing w:after="0" w:line="367" w:lineRule="auto"/>
        <w:ind w:left="0" w:right="15" w:firstLine="0"/>
        <w:rPr>
          <w:rFonts w:ascii="Arial" w:eastAsia="Arial" w:hAnsi="Arial" w:cs="Arial"/>
        </w:rPr>
      </w:pPr>
      <w:r w:rsidRPr="006A762C">
        <w:rPr>
          <w:rFonts w:ascii="Arial" w:eastAsia="Arial" w:hAnsi="Arial" w:cs="Arial"/>
        </w:rPr>
        <w:t xml:space="preserve">/ROC/ is followed by </w:t>
      </w:r>
      <w:r w:rsidR="001B3E48" w:rsidRPr="006A762C">
        <w:rPr>
          <w:rFonts w:ascii="Arial" w:eastAsia="Arial" w:hAnsi="Arial" w:cs="Arial"/>
        </w:rPr>
        <w:t>the EndtoEndIdentification.</w:t>
      </w:r>
      <w:r w:rsidRPr="006A762C">
        <w:rPr>
          <w:rFonts w:ascii="Arial" w:eastAsia="Arial" w:hAnsi="Arial" w:cs="Arial"/>
        </w:rPr>
        <w:t xml:space="preserve"> </w:t>
      </w:r>
    </w:p>
    <w:p w14:paraId="64299C22" w14:textId="77777777" w:rsidR="001B3E48" w:rsidRPr="006A762C" w:rsidRDefault="001B3E48" w:rsidP="00774DB9">
      <w:pPr>
        <w:spacing w:after="0" w:line="367" w:lineRule="auto"/>
        <w:ind w:left="0" w:right="15" w:firstLine="0"/>
        <w:rPr>
          <w:rFonts w:ascii="Arial" w:eastAsia="Arial" w:hAnsi="Arial" w:cs="Arial"/>
        </w:rPr>
      </w:pPr>
      <w:r w:rsidRPr="006A762C">
        <w:rPr>
          <w:rFonts w:ascii="Arial" w:eastAsia="Arial" w:hAnsi="Arial" w:cs="Arial"/>
        </w:rPr>
        <w:t xml:space="preserve">It is present if </w:t>
      </w:r>
    </w:p>
    <w:p w14:paraId="08D17317" w14:textId="409DC057" w:rsidR="001B3E48" w:rsidRPr="006A762C" w:rsidRDefault="001B3E48" w:rsidP="00774DB9">
      <w:pPr>
        <w:pStyle w:val="ListParagraph"/>
        <w:numPr>
          <w:ilvl w:val="0"/>
          <w:numId w:val="33"/>
        </w:numPr>
        <w:spacing w:after="0" w:line="367" w:lineRule="auto"/>
        <w:ind w:right="15"/>
        <w:rPr>
          <w:rFonts w:ascii="Arial" w:eastAsia="Arial" w:hAnsi="Arial" w:cs="Arial"/>
        </w:rPr>
      </w:pPr>
      <w:r w:rsidRPr="006A762C">
        <w:rPr>
          <w:rFonts w:ascii="Arial" w:eastAsia="Arial" w:hAnsi="Arial" w:cs="Arial"/>
        </w:rPr>
        <w:t>The unstructured remittance information is absent AND the value of EndToEndIdentification is different from “NOTPROVIDED”</w:t>
      </w:r>
    </w:p>
    <w:p w14:paraId="4B5A4C5A" w14:textId="01891A09" w:rsidR="001B3E48" w:rsidRPr="006A762C" w:rsidRDefault="001B3E48" w:rsidP="001B3E48">
      <w:pPr>
        <w:pStyle w:val="ListParagraph"/>
        <w:numPr>
          <w:ilvl w:val="0"/>
          <w:numId w:val="33"/>
        </w:numPr>
        <w:spacing w:after="0" w:line="367" w:lineRule="auto"/>
        <w:ind w:right="15"/>
        <w:rPr>
          <w:rFonts w:ascii="Arial" w:eastAsia="Arial" w:hAnsi="Arial" w:cs="Arial"/>
        </w:rPr>
      </w:pPr>
      <w:r w:rsidRPr="006A762C">
        <w:rPr>
          <w:rFonts w:ascii="Arial" w:eastAsia="Arial" w:hAnsi="Arial" w:cs="Arial"/>
        </w:rPr>
        <w:t>The unstructured remittance information is present AND does not contain the code word /ROC/ and the value of EndToEndIdentification is different from “NOTPROVIDED”</w:t>
      </w:r>
    </w:p>
    <w:p w14:paraId="372239F5" w14:textId="295A9DC0" w:rsidR="001B3E48" w:rsidRPr="006A762C" w:rsidRDefault="001B3E48" w:rsidP="00206D43">
      <w:pPr>
        <w:pStyle w:val="ListParagraph"/>
        <w:spacing w:after="0" w:line="367" w:lineRule="auto"/>
        <w:ind w:right="15" w:firstLine="0"/>
        <w:rPr>
          <w:rFonts w:ascii="Arial" w:eastAsia="Arial" w:hAnsi="Arial" w:cs="Arial"/>
        </w:rPr>
      </w:pPr>
    </w:p>
    <w:p w14:paraId="2650C273" w14:textId="46090A7B" w:rsidR="0050544C" w:rsidRDefault="0050544C" w:rsidP="00774DB9">
      <w:pPr>
        <w:spacing w:after="0" w:line="367" w:lineRule="auto"/>
        <w:ind w:left="0" w:right="15" w:firstLine="0"/>
        <w:rPr>
          <w:rFonts w:ascii="Arial" w:eastAsia="Arial" w:hAnsi="Arial" w:cs="Arial"/>
        </w:rPr>
      </w:pPr>
      <w:r w:rsidRPr="006A762C">
        <w:rPr>
          <w:rFonts w:ascii="Arial" w:eastAsia="Arial" w:hAnsi="Arial" w:cs="Arial"/>
        </w:rPr>
        <w:t>If /ROC/ is present in Unstructured remittance information, the EndToEndIdentification</w:t>
      </w:r>
      <w:r w:rsidR="00F33423" w:rsidRPr="006A762C">
        <w:rPr>
          <w:rFonts w:ascii="Arial" w:eastAsia="Arial" w:hAnsi="Arial" w:cs="Arial"/>
        </w:rPr>
        <w:t xml:space="preserve"> translation</w:t>
      </w:r>
      <w:r w:rsidRPr="006A762C">
        <w:rPr>
          <w:rFonts w:ascii="Arial" w:eastAsia="Arial" w:hAnsi="Arial" w:cs="Arial"/>
        </w:rPr>
        <w:t xml:space="preserve"> is ignored.</w:t>
      </w:r>
      <w:r w:rsidRPr="001B3E48">
        <w:rPr>
          <w:rFonts w:ascii="Arial" w:eastAsia="Arial" w:hAnsi="Arial" w:cs="Arial"/>
        </w:rPr>
        <w:t xml:space="preserve"> </w:t>
      </w:r>
    </w:p>
    <w:p w14:paraId="63E3FBFB" w14:textId="77777777" w:rsidR="00206D43" w:rsidRPr="00774DB9" w:rsidRDefault="00206D43" w:rsidP="00774DB9">
      <w:pPr>
        <w:spacing w:after="0" w:line="367" w:lineRule="auto"/>
        <w:ind w:left="0" w:right="15" w:firstLine="0"/>
        <w:rPr>
          <w:rFonts w:ascii="Arial" w:eastAsia="Arial" w:hAnsi="Arial" w:cs="Arial"/>
        </w:rPr>
      </w:pPr>
    </w:p>
    <w:p w14:paraId="03408FC5" w14:textId="561F9777" w:rsidR="0050544C" w:rsidRDefault="00D543C4" w:rsidP="00774DB9">
      <w:pPr>
        <w:spacing w:after="0" w:line="367" w:lineRule="auto"/>
        <w:ind w:left="0" w:right="15" w:firstLine="0"/>
        <w:rPr>
          <w:rFonts w:ascii="Arial" w:eastAsia="Arial" w:hAnsi="Arial" w:cs="Arial"/>
        </w:rPr>
      </w:pPr>
      <w:r>
        <w:rPr>
          <w:rFonts w:ascii="Arial" w:eastAsia="Arial" w:hAnsi="Arial" w:cs="Arial"/>
        </w:rPr>
        <w:t>/URI</w:t>
      </w:r>
      <w:r w:rsidR="0050544C" w:rsidRPr="00774DB9">
        <w:rPr>
          <w:rFonts w:ascii="Arial" w:eastAsia="Arial" w:hAnsi="Arial" w:cs="Arial"/>
        </w:rPr>
        <w:t>/ followed</w:t>
      </w:r>
      <w:r w:rsidR="0050544C">
        <w:rPr>
          <w:rFonts w:ascii="Arial" w:eastAsia="Arial" w:hAnsi="Arial" w:cs="Arial"/>
        </w:rPr>
        <w:t xml:space="preserve"> by the MX unstructured remittance information</w:t>
      </w:r>
    </w:p>
    <w:p w14:paraId="5ED831CF" w14:textId="7A6004F0" w:rsidR="0050544C" w:rsidRDefault="0050544C" w:rsidP="00774DB9">
      <w:pPr>
        <w:spacing w:after="0" w:line="367" w:lineRule="auto"/>
        <w:ind w:left="0" w:right="15" w:firstLine="0"/>
        <w:rPr>
          <w:rFonts w:ascii="Arial" w:eastAsia="Arial" w:hAnsi="Arial" w:cs="Arial"/>
        </w:rPr>
      </w:pPr>
      <w:r>
        <w:rPr>
          <w:rFonts w:ascii="Arial" w:eastAsia="Arial" w:hAnsi="Arial" w:cs="Arial"/>
        </w:rPr>
        <w:t>/RELID/ followed by 1 identification</w:t>
      </w:r>
      <w:r w:rsidR="003603C9">
        <w:rPr>
          <w:rFonts w:ascii="Arial" w:eastAsia="Arial" w:hAnsi="Arial" w:cs="Arial"/>
        </w:rPr>
        <w:t xml:space="preserve"> </w:t>
      </w:r>
      <w:r>
        <w:rPr>
          <w:rFonts w:ascii="Arial" w:eastAsia="Arial" w:hAnsi="Arial" w:cs="Arial"/>
        </w:rPr>
        <w:t>of the RelatedRemittanceInformation</w:t>
      </w:r>
      <w:r w:rsidR="00095347">
        <w:rPr>
          <w:rFonts w:ascii="Arial" w:eastAsia="Arial" w:hAnsi="Arial" w:cs="Arial"/>
        </w:rPr>
        <w:t xml:space="preserve"> stored outside the message</w:t>
      </w:r>
    </w:p>
    <w:p w14:paraId="26FBC9B7" w14:textId="2B1E20CA" w:rsidR="00095347" w:rsidRDefault="00D543C4" w:rsidP="00774DB9">
      <w:pPr>
        <w:spacing w:after="0" w:line="367" w:lineRule="auto"/>
        <w:ind w:left="0" w:right="15" w:firstLine="0"/>
        <w:rPr>
          <w:rFonts w:ascii="Arial" w:eastAsia="Arial" w:hAnsi="Arial" w:cs="Arial"/>
        </w:rPr>
      </w:pPr>
      <w:r>
        <w:rPr>
          <w:rFonts w:ascii="Arial" w:eastAsia="Arial" w:hAnsi="Arial" w:cs="Arial"/>
        </w:rPr>
        <w:lastRenderedPageBreak/>
        <w:t>/SRI</w:t>
      </w:r>
      <w:r w:rsidR="00095347">
        <w:rPr>
          <w:rFonts w:ascii="Arial" w:eastAsia="Arial" w:hAnsi="Arial" w:cs="Arial"/>
        </w:rPr>
        <w:t xml:space="preserve">/+ means that a structured remittance information is present in the original message but is not translated.  </w:t>
      </w:r>
    </w:p>
    <w:p w14:paraId="24763119" w14:textId="77777777" w:rsidR="00095347" w:rsidRDefault="00095347" w:rsidP="00774DB9">
      <w:pPr>
        <w:spacing w:after="0" w:line="367" w:lineRule="auto"/>
        <w:ind w:left="0" w:right="15" w:firstLine="0"/>
        <w:rPr>
          <w:rFonts w:ascii="Arial" w:eastAsia="Arial" w:hAnsi="Arial" w:cs="Arial"/>
        </w:rPr>
      </w:pPr>
    </w:p>
    <w:p w14:paraId="654647B9" w14:textId="7AFD9CED" w:rsidR="00095347" w:rsidRDefault="00D543C4" w:rsidP="00774DB9">
      <w:pPr>
        <w:spacing w:after="0" w:line="367" w:lineRule="auto"/>
        <w:ind w:left="0" w:right="15" w:firstLine="0"/>
        <w:rPr>
          <w:rFonts w:ascii="Arial" w:eastAsia="Arial" w:hAnsi="Arial" w:cs="Arial"/>
        </w:rPr>
      </w:pPr>
      <w:r>
        <w:rPr>
          <w:rFonts w:ascii="Arial" w:eastAsia="Arial" w:hAnsi="Arial" w:cs="Arial"/>
        </w:rPr>
        <w:t>/URI/, /RELID/ and /S</w:t>
      </w:r>
      <w:r w:rsidR="00095347">
        <w:rPr>
          <w:rFonts w:ascii="Arial" w:eastAsia="Arial" w:hAnsi="Arial" w:cs="Arial"/>
        </w:rPr>
        <w:t>RI/+ are exclusive meaning cannot be present together (even not by pair).</w:t>
      </w:r>
    </w:p>
    <w:p w14:paraId="543A7486" w14:textId="77777777" w:rsidR="00095347" w:rsidRDefault="00095347" w:rsidP="00774DB9">
      <w:pPr>
        <w:spacing w:after="0" w:line="367" w:lineRule="auto"/>
        <w:ind w:left="0" w:right="15" w:firstLine="0"/>
        <w:rPr>
          <w:rFonts w:ascii="Arial" w:eastAsia="Arial" w:hAnsi="Arial" w:cs="Arial"/>
        </w:rPr>
      </w:pPr>
    </w:p>
    <w:p w14:paraId="61951D3B" w14:textId="00A938FE" w:rsidR="00F67F5C" w:rsidDel="00141D6F" w:rsidRDefault="00F67F5C" w:rsidP="00774DB9">
      <w:pPr>
        <w:spacing w:after="0" w:line="367" w:lineRule="auto"/>
        <w:ind w:left="0" w:right="15" w:firstLine="0"/>
        <w:rPr>
          <w:del w:id="3014" w:author="BOUVY Martine [2]" w:date="2021-02-17T14:56:00Z"/>
          <w:rFonts w:ascii="Arial" w:eastAsia="Arial" w:hAnsi="Arial" w:cs="Arial"/>
        </w:rPr>
      </w:pPr>
      <w:del w:id="3015" w:author="BOUVY Martine [2]" w:date="2021-02-17T14:56:00Z">
        <w:r w:rsidDel="00141D6F">
          <w:rPr>
            <w:rFonts w:ascii="Arial" w:eastAsia="Arial" w:hAnsi="Arial" w:cs="Arial"/>
          </w:rPr>
          <w:delText xml:space="preserve">The first time MX is translated to MT the MT </w:delText>
        </w:r>
        <w:r w:rsidR="00F6768C" w:rsidDel="00141D6F">
          <w:rPr>
            <w:rFonts w:ascii="Arial" w:eastAsia="Arial" w:hAnsi="Arial" w:cs="Arial"/>
          </w:rPr>
          <w:delText>remittance information</w:delText>
        </w:r>
        <w:r w:rsidDel="00141D6F">
          <w:rPr>
            <w:rFonts w:ascii="Arial" w:eastAsia="Arial" w:hAnsi="Arial" w:cs="Arial"/>
          </w:rPr>
          <w:delText xml:space="preserve"> will be built by using one or multiple of the above tags. </w:delText>
        </w:r>
      </w:del>
    </w:p>
    <w:p w14:paraId="308F577F" w14:textId="24AE1F65" w:rsidR="00F67F5C" w:rsidRDefault="00F67F5C" w:rsidP="00774DB9">
      <w:pPr>
        <w:spacing w:after="0" w:line="367" w:lineRule="auto"/>
        <w:ind w:left="0" w:right="15" w:firstLine="0"/>
        <w:rPr>
          <w:rFonts w:ascii="Arial" w:eastAsia="Arial" w:hAnsi="Arial" w:cs="Arial"/>
        </w:rPr>
      </w:pPr>
    </w:p>
    <w:p w14:paraId="061C6EAB" w14:textId="75F3E95E" w:rsidR="00F67F5C" w:rsidDel="00141D6F" w:rsidRDefault="00F67F5C" w:rsidP="00774DB9">
      <w:pPr>
        <w:spacing w:after="0" w:line="367" w:lineRule="auto"/>
        <w:ind w:left="0" w:right="15" w:firstLine="0"/>
        <w:rPr>
          <w:del w:id="3016" w:author="BOUVY Martine [2]" w:date="2021-02-17T14:56:00Z"/>
          <w:rFonts w:ascii="Arial" w:eastAsia="Arial" w:hAnsi="Arial" w:cs="Arial"/>
        </w:rPr>
      </w:pPr>
      <w:del w:id="3017" w:author="BOUVY Martine [2]" w:date="2021-02-17T14:56:00Z">
        <w:r w:rsidRPr="00774DB9" w:rsidDel="00141D6F">
          <w:rPr>
            <w:rFonts w:ascii="Arial" w:eastAsia="Arial" w:hAnsi="Arial" w:cs="Arial"/>
            <w:b/>
          </w:rPr>
          <w:delText>The second time</w:delText>
        </w:r>
        <w:r w:rsidR="00160AA8" w:rsidRPr="00774DB9" w:rsidDel="00141D6F">
          <w:rPr>
            <w:rFonts w:ascii="Arial" w:eastAsia="Arial" w:hAnsi="Arial" w:cs="Arial"/>
            <w:b/>
          </w:rPr>
          <w:delText xml:space="preserve"> (and next times)</w:delText>
        </w:r>
        <w:r w:rsidRPr="00774DB9" w:rsidDel="00141D6F">
          <w:rPr>
            <w:rFonts w:ascii="Arial" w:eastAsia="Arial" w:hAnsi="Arial" w:cs="Arial"/>
            <w:b/>
          </w:rPr>
          <w:delText xml:space="preserve"> the MX is translated to MT</w:delText>
        </w:r>
        <w:r w:rsidDel="00141D6F">
          <w:rPr>
            <w:rFonts w:ascii="Arial" w:eastAsia="Arial" w:hAnsi="Arial" w:cs="Arial"/>
          </w:rPr>
          <w:delText>, the MX unstructured remittance information will still ca</w:delText>
        </w:r>
        <w:r w:rsidR="00265A64" w:rsidDel="00141D6F">
          <w:rPr>
            <w:rFonts w:ascii="Arial" w:eastAsia="Arial" w:hAnsi="Arial" w:cs="Arial"/>
          </w:rPr>
          <w:delText xml:space="preserve">rry these tags. </w:delText>
        </w:r>
        <w:r w:rsidDel="00141D6F">
          <w:rPr>
            <w:rFonts w:ascii="Arial" w:eastAsia="Arial" w:hAnsi="Arial" w:cs="Arial"/>
          </w:rPr>
          <w:delText xml:space="preserve">The </w:delText>
        </w:r>
        <w:r w:rsidR="00F71B48" w:rsidDel="00141D6F">
          <w:rPr>
            <w:rFonts w:ascii="Arial" w:eastAsia="Arial" w:hAnsi="Arial" w:cs="Arial"/>
          </w:rPr>
          <w:delText xml:space="preserve">last </w:delText>
        </w:r>
        <w:r w:rsidDel="00141D6F">
          <w:rPr>
            <w:rFonts w:ascii="Arial" w:eastAsia="Arial" w:hAnsi="Arial" w:cs="Arial"/>
          </w:rPr>
          <w:delText xml:space="preserve">MX (from </w:delText>
        </w:r>
        <w:r w:rsidR="00F71B48" w:rsidDel="00141D6F">
          <w:rPr>
            <w:rFonts w:ascii="Arial" w:eastAsia="Arial" w:hAnsi="Arial" w:cs="Arial"/>
          </w:rPr>
          <w:delText>MX to MT to MX) will not carry</w:delText>
        </w:r>
        <w:r w:rsidR="003B36B4" w:rsidDel="00141D6F">
          <w:rPr>
            <w:rFonts w:ascii="Arial" w:eastAsia="Arial" w:hAnsi="Arial" w:cs="Arial"/>
          </w:rPr>
          <w:delText xml:space="preserve"> anymore the structured information like</w:delText>
        </w:r>
        <w:r w:rsidDel="00141D6F">
          <w:rPr>
            <w:rFonts w:ascii="Arial" w:eastAsia="Arial" w:hAnsi="Arial" w:cs="Arial"/>
          </w:rPr>
          <w:delText xml:space="preserve"> UltimateCreditor, UltimateDebtor</w:delText>
        </w:r>
        <w:r w:rsidR="00DC0F51" w:rsidDel="00141D6F">
          <w:rPr>
            <w:rFonts w:ascii="Arial" w:eastAsia="Arial" w:hAnsi="Arial" w:cs="Arial"/>
          </w:rPr>
          <w:delText xml:space="preserve">, RelatedRemittanceInformation nor StructuredRemittanceInformation </w:delText>
        </w:r>
        <w:r w:rsidR="0078211A" w:rsidDel="00141D6F">
          <w:rPr>
            <w:rFonts w:ascii="Arial" w:eastAsia="Arial" w:hAnsi="Arial" w:cs="Arial"/>
          </w:rPr>
          <w:delText xml:space="preserve"> (no mapping</w:delText>
        </w:r>
        <w:r w:rsidDel="00141D6F">
          <w:rPr>
            <w:rFonts w:ascii="Arial" w:eastAsia="Arial" w:hAnsi="Arial" w:cs="Arial"/>
          </w:rPr>
          <w:delText xml:space="preserve"> back from MT to MX)  </w:delText>
        </w:r>
        <w:r w:rsidR="00DC0F51" w:rsidDel="00141D6F">
          <w:rPr>
            <w:rFonts w:ascii="Arial" w:eastAsia="Arial" w:hAnsi="Arial" w:cs="Arial"/>
          </w:rPr>
          <w:delText xml:space="preserve">but </w:delText>
        </w:r>
        <w:r w:rsidR="003B36B4" w:rsidDel="00141D6F">
          <w:rPr>
            <w:rFonts w:ascii="Arial" w:eastAsia="Arial" w:hAnsi="Arial" w:cs="Arial"/>
          </w:rPr>
          <w:delText xml:space="preserve">will carry the unstructured remittance information with above tags. </w:delText>
        </w:r>
      </w:del>
    </w:p>
    <w:p w14:paraId="0BCE4D32" w14:textId="77777777" w:rsidR="00F67F5C" w:rsidRDefault="00F67F5C" w:rsidP="00774DB9">
      <w:pPr>
        <w:spacing w:after="0" w:line="367" w:lineRule="auto"/>
        <w:ind w:left="0" w:right="15" w:firstLine="0"/>
        <w:rPr>
          <w:rFonts w:ascii="Arial" w:eastAsia="Arial" w:hAnsi="Arial" w:cs="Arial"/>
        </w:rPr>
      </w:pPr>
    </w:p>
    <w:p w14:paraId="04743E0D" w14:textId="66D2D70C" w:rsidR="00F67F5C" w:rsidDel="009B537B" w:rsidRDefault="00265A64" w:rsidP="00774DB9">
      <w:pPr>
        <w:spacing w:after="0" w:line="367" w:lineRule="auto"/>
        <w:ind w:left="0" w:right="15" w:firstLine="0"/>
        <w:rPr>
          <w:del w:id="3018" w:author="BOUVY Martine [2]" w:date="2021-02-17T14:57:00Z"/>
          <w:rFonts w:ascii="Arial" w:eastAsia="Arial" w:hAnsi="Arial" w:cs="Arial"/>
        </w:rPr>
      </w:pPr>
      <w:del w:id="3019" w:author="BOUVY Martine [2]" w:date="2021-02-17T14:57:00Z">
        <w:r w:rsidDel="009B537B">
          <w:rPr>
            <w:rFonts w:ascii="Arial" w:eastAsia="Arial" w:hAnsi="Arial" w:cs="Arial"/>
          </w:rPr>
          <w:delText>As the unstructured remittance information is present</w:delText>
        </w:r>
        <w:r w:rsidR="005F64E1" w:rsidDel="009B537B">
          <w:rPr>
            <w:rFonts w:ascii="Arial" w:eastAsia="Arial" w:hAnsi="Arial" w:cs="Arial"/>
          </w:rPr>
          <w:delText xml:space="preserve"> (otherwise no translation needed)</w:delText>
        </w:r>
        <w:r w:rsidDel="009B537B">
          <w:rPr>
            <w:rFonts w:ascii="Arial" w:eastAsia="Arial" w:hAnsi="Arial" w:cs="Arial"/>
          </w:rPr>
          <w:delText>, Case 3 translation b</w:delText>
        </w:r>
        <w:r w:rsidR="00810DB9" w:rsidDel="009B537B">
          <w:rPr>
            <w:rFonts w:ascii="Arial" w:eastAsia="Arial" w:hAnsi="Arial" w:cs="Arial"/>
          </w:rPr>
          <w:delText>elow will be executed and the /U</w:delText>
        </w:r>
        <w:r w:rsidDel="009B537B">
          <w:rPr>
            <w:rFonts w:ascii="Arial" w:eastAsia="Arial" w:hAnsi="Arial" w:cs="Arial"/>
          </w:rPr>
          <w:delText>RI/ tag will be added in front of the existing unstructured remittance information when MT70 remittance information will be created.</w:delText>
        </w:r>
        <w:r w:rsidR="00810DB9" w:rsidDel="009B537B">
          <w:rPr>
            <w:rFonts w:ascii="Arial" w:eastAsia="Arial" w:hAnsi="Arial" w:cs="Arial"/>
          </w:rPr>
          <w:delText xml:space="preserve"> If /U</w:delText>
        </w:r>
        <w:r w:rsidDel="009B537B">
          <w:rPr>
            <w:rFonts w:ascii="Arial" w:eastAsia="Arial" w:hAnsi="Arial" w:cs="Arial"/>
          </w:rPr>
          <w:delText>RI/ is directly followed b</w:delText>
        </w:r>
        <w:r w:rsidR="005F64E1" w:rsidDel="009B537B">
          <w:rPr>
            <w:rFonts w:ascii="Arial" w:eastAsia="Arial" w:hAnsi="Arial" w:cs="Arial"/>
          </w:rPr>
          <w:delText xml:space="preserve">y another tag, this is an indication </w:delText>
        </w:r>
        <w:r w:rsidDel="009B537B">
          <w:rPr>
            <w:rFonts w:ascii="Arial" w:eastAsia="Arial" w:hAnsi="Arial" w:cs="Arial"/>
          </w:rPr>
          <w:delText>that it is not</w:delText>
        </w:r>
        <w:r w:rsidR="005F64E1" w:rsidDel="009B537B">
          <w:rPr>
            <w:rFonts w:ascii="Arial" w:eastAsia="Arial" w:hAnsi="Arial" w:cs="Arial"/>
          </w:rPr>
          <w:delText xml:space="preserve"> the first time that MX is translated to MT</w:delText>
        </w:r>
        <w:r w:rsidDel="009B537B">
          <w:rPr>
            <w:rFonts w:ascii="Arial" w:eastAsia="Arial" w:hAnsi="Arial" w:cs="Arial"/>
          </w:rPr>
          <w:delText xml:space="preserve">. </w:delText>
        </w:r>
      </w:del>
    </w:p>
    <w:p w14:paraId="7A7D25C0" w14:textId="77777777" w:rsidR="00F67F5C" w:rsidRDefault="00F67F5C" w:rsidP="00774DB9">
      <w:pPr>
        <w:spacing w:after="0" w:line="367" w:lineRule="auto"/>
        <w:ind w:left="0" w:right="15" w:firstLine="0"/>
        <w:rPr>
          <w:rFonts w:ascii="Arial" w:eastAsia="Arial" w:hAnsi="Arial" w:cs="Arial"/>
        </w:rPr>
      </w:pPr>
    </w:p>
    <w:p w14:paraId="2E1E3D53" w14:textId="346E0233" w:rsidR="003419AA" w:rsidDel="009B537B" w:rsidRDefault="0078211A" w:rsidP="00774DB9">
      <w:pPr>
        <w:spacing w:after="0" w:line="367" w:lineRule="auto"/>
        <w:ind w:left="0" w:right="15" w:firstLine="0"/>
        <w:rPr>
          <w:ins w:id="3020" w:author="BOUVY Martine [3]" w:date="2020-12-08T10:41:00Z"/>
          <w:del w:id="3021" w:author="BOUVY Martine [2]" w:date="2021-02-17T14:58:00Z"/>
          <w:rFonts w:ascii="Arial" w:eastAsia="Arial" w:hAnsi="Arial" w:cs="Arial"/>
        </w:rPr>
      </w:pPr>
      <w:del w:id="3022" w:author="BOUVY Martine [2]" w:date="2021-02-17T14:58:00Z">
        <w:r w:rsidDel="009B537B">
          <w:rPr>
            <w:rFonts w:ascii="Arial" w:eastAsia="Arial" w:hAnsi="Arial" w:cs="Arial"/>
          </w:rPr>
          <w:delText xml:space="preserve">Another consequence of </w:delText>
        </w:r>
        <w:r w:rsidR="003419AA" w:rsidDel="009B537B">
          <w:rPr>
            <w:rFonts w:ascii="Arial" w:eastAsia="Arial" w:hAnsi="Arial" w:cs="Arial"/>
          </w:rPr>
          <w:delText xml:space="preserve">the translation rules is the </w:delText>
        </w:r>
        <w:r w:rsidR="001A6F35" w:rsidDel="009B537B">
          <w:rPr>
            <w:rFonts w:ascii="Arial" w:eastAsia="Arial" w:hAnsi="Arial" w:cs="Arial"/>
          </w:rPr>
          <w:delText xml:space="preserve">possible 2 times  </w:delText>
        </w:r>
        <w:r w:rsidR="003419AA" w:rsidDel="009B537B">
          <w:rPr>
            <w:rFonts w:ascii="Arial" w:eastAsia="Arial" w:hAnsi="Arial" w:cs="Arial"/>
          </w:rPr>
          <w:delText xml:space="preserve">presence of tags like </w:delText>
        </w:r>
        <w:r w:rsidR="004662F2" w:rsidDel="009B537B">
          <w:rPr>
            <w:rFonts w:ascii="Arial" w:eastAsia="Arial" w:hAnsi="Arial" w:cs="Arial"/>
          </w:rPr>
          <w:delText>“</w:delText>
        </w:r>
        <w:r w:rsidR="003419AA" w:rsidDel="009B537B">
          <w:rPr>
            <w:rFonts w:ascii="Arial" w:eastAsia="Arial" w:hAnsi="Arial" w:cs="Arial"/>
          </w:rPr>
          <w:delText xml:space="preserve">/ULTB/ </w:delText>
        </w:r>
        <w:r w:rsidR="004662F2" w:rsidDel="009B537B">
          <w:rPr>
            <w:rFonts w:ascii="Arial" w:eastAsia="Arial" w:hAnsi="Arial" w:cs="Arial"/>
          </w:rPr>
          <w:delText xml:space="preserve">“ </w:delText>
        </w:r>
        <w:r w:rsidR="003419AA" w:rsidDel="009B537B">
          <w:rPr>
            <w:rFonts w:ascii="Arial" w:eastAsia="Arial" w:hAnsi="Arial" w:cs="Arial"/>
          </w:rPr>
          <w:delText>: once coming from the structured MX elem</w:delText>
        </w:r>
        <w:r w:rsidR="004662F2" w:rsidDel="009B537B">
          <w:rPr>
            <w:rFonts w:ascii="Arial" w:eastAsia="Arial" w:hAnsi="Arial" w:cs="Arial"/>
          </w:rPr>
          <w:delText>ent UltimateCreditor</w:delText>
        </w:r>
        <w:r w:rsidR="003419AA" w:rsidDel="009B537B">
          <w:rPr>
            <w:rFonts w:ascii="Arial" w:eastAsia="Arial" w:hAnsi="Arial" w:cs="Arial"/>
          </w:rPr>
          <w:delText xml:space="preserve"> and once from the unstructured remittance information if the MX originator already used these tags. As the information following the tag might be different, there is no real contradiction carrying all the info. </w:delText>
        </w:r>
      </w:del>
    </w:p>
    <w:p w14:paraId="135E4695" w14:textId="4071BBBE" w:rsidR="00D544B5" w:rsidRDefault="00D544B5" w:rsidP="00774DB9">
      <w:pPr>
        <w:spacing w:after="0" w:line="367" w:lineRule="auto"/>
        <w:ind w:left="0" w:right="15" w:firstLine="0"/>
        <w:rPr>
          <w:ins w:id="3023" w:author="BOUVY Martine [3]" w:date="2020-12-08T10:41:00Z"/>
          <w:rFonts w:ascii="Arial" w:eastAsia="Arial" w:hAnsi="Arial" w:cs="Arial"/>
        </w:rPr>
      </w:pPr>
    </w:p>
    <w:p w14:paraId="663C3785" w14:textId="3EA2A3ED" w:rsidR="00D544B5" w:rsidRPr="00D544B5" w:rsidRDefault="00D544B5" w:rsidP="00774DB9">
      <w:pPr>
        <w:spacing w:after="0" w:line="367" w:lineRule="auto"/>
        <w:ind w:left="0" w:right="15" w:firstLine="0"/>
        <w:rPr>
          <w:ins w:id="3024" w:author="BOUVY Martine [3]" w:date="2020-12-08T10:41:00Z"/>
          <w:rFonts w:ascii="Arial" w:eastAsia="Arial" w:hAnsi="Arial" w:cs="Arial"/>
        </w:rPr>
      </w:pPr>
      <w:ins w:id="3025" w:author="BOUVY Martine [3]" w:date="2020-12-08T10:41:00Z">
        <w:r w:rsidRPr="00D544B5">
          <w:rPr>
            <w:rFonts w:ascii="Arial" w:eastAsia="Arial" w:hAnsi="Arial" w:cs="Arial"/>
          </w:rPr>
          <w:t>IF the unstructured remittance information is the only element present, the code /URI/ is omitted.</w:t>
        </w:r>
      </w:ins>
    </w:p>
    <w:p w14:paraId="527E6F1F" w14:textId="57159427" w:rsidR="00D544B5" w:rsidRPr="00D544B5" w:rsidRDefault="00D544B5" w:rsidP="00774DB9">
      <w:pPr>
        <w:spacing w:after="0" w:line="367" w:lineRule="auto"/>
        <w:ind w:left="0" w:right="15" w:firstLine="0"/>
        <w:rPr>
          <w:rFonts w:ascii="Arial" w:eastAsia="Arial" w:hAnsi="Arial" w:cs="Arial"/>
        </w:rPr>
      </w:pPr>
      <w:ins w:id="3026" w:author="BOUVY Martine [3]" w:date="2020-12-08T10:41:00Z">
        <w:r w:rsidRPr="00506B36">
          <w:rPr>
            <w:rFonts w:ascii="Arial" w:eastAsia="Arial" w:hAnsi="Arial" w:cs="Arial"/>
          </w:rPr>
          <w:t>This CR has been raised in order to get back the field 70 as it was in the original payment when the payment is originated in MT, ie Like for like translation</w:t>
        </w:r>
      </w:ins>
    </w:p>
    <w:p w14:paraId="59235552" w14:textId="77777777" w:rsidR="00095347" w:rsidRPr="0050544C" w:rsidRDefault="00095347" w:rsidP="00774DB9">
      <w:pPr>
        <w:spacing w:after="0" w:line="367" w:lineRule="auto"/>
        <w:ind w:left="0" w:right="15" w:firstLine="0"/>
        <w:rPr>
          <w:rFonts w:ascii="Arial" w:eastAsia="Arial" w:hAnsi="Arial" w:cs="Arial"/>
        </w:rPr>
      </w:pPr>
    </w:p>
    <w:p w14:paraId="3B8CFF29" w14:textId="77777777" w:rsidR="00FD7570" w:rsidRDefault="00FD7570">
      <w:pPr>
        <w:spacing w:after="0" w:line="367" w:lineRule="auto"/>
        <w:ind w:left="849" w:right="15" w:hanging="10"/>
        <w:rPr>
          <w:rFonts w:ascii="Arial" w:eastAsia="Arial" w:hAnsi="Arial" w:cs="Arial"/>
        </w:rPr>
      </w:pPr>
    </w:p>
    <w:p w14:paraId="2B258F9A" w14:textId="77777777" w:rsidR="00074ACE" w:rsidRDefault="00074ACE" w:rsidP="00486C38">
      <w:pPr>
        <w:spacing w:after="95"/>
        <w:ind w:left="0" w:right="157" w:firstLine="0"/>
      </w:pPr>
      <w:r>
        <w:rPr>
          <w:rFonts w:ascii="Arial" w:eastAsia="Arial" w:hAnsi="Arial" w:cs="Arial"/>
          <w:b/>
        </w:rPr>
        <w:t xml:space="preserve">Format </w:t>
      </w:r>
    </w:p>
    <w:p w14:paraId="5B02DA44" w14:textId="77777777" w:rsidR="00074ACE" w:rsidRPr="002D2661" w:rsidRDefault="00074ACE" w:rsidP="00074ACE">
      <w:pPr>
        <w:spacing w:after="8" w:line="249" w:lineRule="auto"/>
        <w:ind w:left="849" w:right="15" w:hanging="10"/>
        <w:rPr>
          <w:rFonts w:ascii="Arial" w:hAnsi="Arial" w:cs="Arial"/>
        </w:rPr>
      </w:pPr>
      <w:r w:rsidRPr="002D2661">
        <w:rPr>
          <w:rFonts w:ascii="Arial" w:eastAsia="Arial" w:hAnsi="Arial" w:cs="Arial"/>
          <w:b/>
        </w:rPr>
        <w:t>MX_To_MTRemittanceInformation</w:t>
      </w:r>
      <w:r w:rsidRPr="002D2661">
        <w:rPr>
          <w:rFonts w:ascii="Arial" w:eastAsia="Arial" w:hAnsi="Arial" w:cs="Arial"/>
        </w:rPr>
        <w:t xml:space="preserve">(MXEndToEndId, MXUltimateCreditor, MXUltimateDebtor, MXRemittanceId, </w:t>
      </w:r>
    </w:p>
    <w:p w14:paraId="177C3BF2" w14:textId="0E5BBF6D" w:rsidR="00074ACE" w:rsidRPr="002D2661" w:rsidRDefault="00074ACE" w:rsidP="00074ACE">
      <w:pPr>
        <w:spacing w:after="112" w:line="249" w:lineRule="auto"/>
        <w:ind w:left="849" w:right="15" w:hanging="10"/>
        <w:rPr>
          <w:rFonts w:ascii="Arial" w:hAnsi="Arial" w:cs="Arial"/>
        </w:rPr>
      </w:pPr>
      <w:r w:rsidRPr="002D2661">
        <w:rPr>
          <w:rFonts w:ascii="Arial" w:eastAsia="Arial" w:hAnsi="Arial" w:cs="Arial"/>
        </w:rPr>
        <w:t>MXRemittanceInfo</w:t>
      </w:r>
      <w:r w:rsidR="00D250A5" w:rsidRPr="002D2661">
        <w:rPr>
          <w:rFonts w:ascii="Arial" w:eastAsia="Arial" w:hAnsi="Arial" w:cs="Arial"/>
        </w:rPr>
        <w:t>, MXPurpose</w:t>
      </w:r>
      <w:r w:rsidRPr="002D2661">
        <w:rPr>
          <w:rFonts w:ascii="Arial" w:eastAsia="Arial" w:hAnsi="Arial" w:cs="Arial"/>
        </w:rPr>
        <w:t xml:space="preserve"> ; MTRemittanceInfo)  </w:t>
      </w:r>
    </w:p>
    <w:p w14:paraId="14147335" w14:textId="77777777" w:rsidR="00074ACE" w:rsidRPr="002D2661" w:rsidRDefault="00074ACE" w:rsidP="00074ACE">
      <w:pPr>
        <w:spacing w:after="95"/>
        <w:ind w:left="860" w:right="157" w:hanging="7"/>
        <w:rPr>
          <w:rFonts w:ascii="Arial" w:eastAsia="Arial" w:hAnsi="Arial" w:cs="Arial"/>
          <w:b/>
        </w:rPr>
      </w:pPr>
      <w:r w:rsidRPr="002D2661">
        <w:rPr>
          <w:rFonts w:ascii="Arial" w:eastAsia="Arial" w:hAnsi="Arial" w:cs="Arial"/>
          <w:b/>
        </w:rPr>
        <w:t xml:space="preserve">Input </w:t>
      </w:r>
    </w:p>
    <w:p w14:paraId="6F9465E2" w14:textId="77777777" w:rsidR="00393BD1" w:rsidRPr="002D2661" w:rsidRDefault="00393BD1" w:rsidP="00074ACE">
      <w:pPr>
        <w:spacing w:after="95"/>
        <w:ind w:left="860" w:right="157" w:hanging="7"/>
        <w:rPr>
          <w:rFonts w:ascii="Arial" w:hAnsi="Arial" w:cs="Arial"/>
        </w:rPr>
      </w:pPr>
      <w:r w:rsidRPr="002D2661">
        <w:rPr>
          <w:rFonts w:ascii="Arial" w:eastAsia="Arial" w:hAnsi="Arial" w:cs="Arial"/>
        </w:rPr>
        <w:t>MXUltimateCreditor and MXUltimateDebtor typed PartyIdentification135</w:t>
      </w:r>
    </w:p>
    <w:p w14:paraId="2B1580B2" w14:textId="77777777" w:rsidR="00074ACE" w:rsidRPr="002D2661" w:rsidRDefault="00074ACE" w:rsidP="00074ACE">
      <w:pPr>
        <w:spacing w:after="112" w:line="249" w:lineRule="auto"/>
        <w:ind w:left="849" w:right="15" w:hanging="10"/>
        <w:rPr>
          <w:rFonts w:ascii="Arial" w:hAnsi="Arial" w:cs="Arial"/>
        </w:rPr>
      </w:pPr>
      <w:r w:rsidRPr="002D2661">
        <w:rPr>
          <w:rFonts w:ascii="Arial" w:eastAsia="Arial" w:hAnsi="Arial" w:cs="Arial"/>
        </w:rPr>
        <w:t xml:space="preserve">MXEndToEndId: reference to be passed on from the debtor to creditor side of the payment typed </w:t>
      </w:r>
      <w:r w:rsidRPr="002D2661">
        <w:rPr>
          <w:rFonts w:ascii="Arial" w:eastAsia="Arial" w:hAnsi="Arial" w:cs="Arial"/>
          <w:i/>
        </w:rPr>
        <w:t>Max35Text</w:t>
      </w:r>
      <w:r w:rsidRPr="002D2661">
        <w:rPr>
          <w:rFonts w:ascii="Arial" w:eastAsia="Arial" w:hAnsi="Arial" w:cs="Arial"/>
        </w:rPr>
        <w:t xml:space="preserve">. </w:t>
      </w:r>
    </w:p>
    <w:p w14:paraId="72F6EE39" w14:textId="3FABECE7" w:rsidR="00074ACE" w:rsidRPr="002D2661" w:rsidRDefault="00074ACE" w:rsidP="00074ACE">
      <w:pPr>
        <w:spacing w:after="112" w:line="249" w:lineRule="auto"/>
        <w:ind w:left="849" w:right="15" w:hanging="10"/>
        <w:rPr>
          <w:rFonts w:ascii="Arial" w:hAnsi="Arial" w:cs="Arial"/>
        </w:rPr>
      </w:pPr>
      <w:r w:rsidRPr="002D2661">
        <w:rPr>
          <w:rFonts w:ascii="Arial" w:eastAsia="Arial" w:hAnsi="Arial" w:cs="Arial"/>
        </w:rPr>
        <w:lastRenderedPageBreak/>
        <w:t xml:space="preserve">MXRemittanceId: identification of the remittance information typed </w:t>
      </w:r>
      <w:r w:rsidRPr="002D2661">
        <w:rPr>
          <w:rFonts w:ascii="Arial" w:eastAsia="Arial" w:hAnsi="Arial" w:cs="Arial"/>
          <w:i/>
        </w:rPr>
        <w:t>Max35Text</w:t>
      </w:r>
      <w:r w:rsidRPr="002D2661">
        <w:rPr>
          <w:rFonts w:ascii="Arial" w:eastAsia="Arial" w:hAnsi="Arial" w:cs="Arial"/>
        </w:rPr>
        <w:t xml:space="preserve"> part of RelatedRemittanceInformation component used to reference remittance information sent separately from the payment.  </w:t>
      </w:r>
    </w:p>
    <w:p w14:paraId="061DFE71" w14:textId="04AF5DA5" w:rsidR="00D250A5" w:rsidRPr="002D2661" w:rsidRDefault="00074ACE" w:rsidP="00074ACE">
      <w:pPr>
        <w:spacing w:after="112" w:line="249" w:lineRule="auto"/>
        <w:ind w:left="849" w:right="15" w:hanging="10"/>
        <w:rPr>
          <w:rFonts w:ascii="Arial" w:eastAsia="Arial" w:hAnsi="Arial" w:cs="Arial"/>
        </w:rPr>
      </w:pPr>
      <w:r w:rsidRPr="002D2661">
        <w:rPr>
          <w:rFonts w:ascii="Arial" w:eastAsia="Arial" w:hAnsi="Arial" w:cs="Arial"/>
        </w:rPr>
        <w:t xml:space="preserve">MXRemittanceInfo: the entire structure of the MX remittance information typed </w:t>
      </w:r>
      <w:r w:rsidR="00243DCD" w:rsidRPr="002D2661">
        <w:rPr>
          <w:rFonts w:ascii="Arial" w:eastAsia="Arial" w:hAnsi="Arial" w:cs="Arial"/>
          <w:i/>
        </w:rPr>
        <w:t>RemittanceInformation16</w:t>
      </w:r>
      <w:r w:rsidR="00243DCD" w:rsidRPr="002D2661">
        <w:rPr>
          <w:rFonts w:ascii="Arial" w:eastAsia="Arial" w:hAnsi="Arial" w:cs="Arial"/>
        </w:rPr>
        <w:t xml:space="preserve"> composed of an </w:t>
      </w:r>
      <w:r w:rsidRPr="002D2661">
        <w:rPr>
          <w:rFonts w:ascii="Arial" w:eastAsia="Arial" w:hAnsi="Arial" w:cs="Arial"/>
        </w:rPr>
        <w:t xml:space="preserve">Unstructured element typed </w:t>
      </w:r>
      <w:r w:rsidRPr="002D2661">
        <w:rPr>
          <w:rFonts w:ascii="Arial" w:eastAsia="Arial" w:hAnsi="Arial" w:cs="Arial"/>
          <w:i/>
        </w:rPr>
        <w:t>Max140Text</w:t>
      </w:r>
      <w:r w:rsidR="00243DCD" w:rsidRPr="002D2661">
        <w:rPr>
          <w:rFonts w:ascii="Arial" w:eastAsia="Arial" w:hAnsi="Arial" w:cs="Arial"/>
        </w:rPr>
        <w:t xml:space="preserve"> and a </w:t>
      </w:r>
      <w:r w:rsidRPr="002D2661">
        <w:rPr>
          <w:rFonts w:ascii="Arial" w:eastAsia="Arial" w:hAnsi="Arial" w:cs="Arial"/>
        </w:rPr>
        <w:t xml:space="preserve">Structured component typed </w:t>
      </w:r>
      <w:r w:rsidRPr="002D2661">
        <w:rPr>
          <w:rFonts w:ascii="Arial" w:eastAsia="Arial" w:hAnsi="Arial" w:cs="Arial"/>
          <w:i/>
        </w:rPr>
        <w:t>StructuredRemittanceInformation16</w:t>
      </w:r>
      <w:r w:rsidRPr="002D2661">
        <w:rPr>
          <w:rFonts w:ascii="Arial" w:eastAsia="Arial" w:hAnsi="Arial" w:cs="Arial"/>
        </w:rPr>
        <w:t xml:space="preserve">. </w:t>
      </w:r>
    </w:p>
    <w:p w14:paraId="47B6E0BC" w14:textId="09868D58" w:rsidR="00074ACE" w:rsidRPr="002D2661" w:rsidRDefault="00CA2E31" w:rsidP="00074ACE">
      <w:pPr>
        <w:spacing w:after="112" w:line="249" w:lineRule="auto"/>
        <w:ind w:left="849" w:right="15" w:hanging="10"/>
        <w:rPr>
          <w:rFonts w:ascii="Arial" w:hAnsi="Arial" w:cs="Arial"/>
        </w:rPr>
      </w:pPr>
      <w:r w:rsidRPr="002D2661">
        <w:rPr>
          <w:rFonts w:ascii="Arial" w:eastAsia="Arial" w:hAnsi="Arial" w:cs="Arial"/>
        </w:rPr>
        <w:t xml:space="preserve">MXPurpose </w:t>
      </w:r>
      <w:r w:rsidR="00B919B7" w:rsidRPr="002D2661">
        <w:rPr>
          <w:rFonts w:ascii="Arial" w:eastAsia="Arial" w:hAnsi="Arial" w:cs="Arial"/>
        </w:rPr>
        <w:t>typed</w:t>
      </w:r>
      <w:r w:rsidR="00D606F4" w:rsidRPr="002D2661">
        <w:rPr>
          <w:rFonts w:ascii="Arial" w:eastAsia="Arial" w:hAnsi="Arial" w:cs="Arial"/>
        </w:rPr>
        <w:t xml:space="preserve"> Purpose2Choice</w:t>
      </w:r>
      <w:r w:rsidR="00D250A5" w:rsidRPr="002D2661">
        <w:rPr>
          <w:rFonts w:ascii="Arial" w:eastAsia="Arial" w:hAnsi="Arial" w:cs="Arial"/>
        </w:rPr>
        <w:t>(code, Proprietary max 35 char)</w:t>
      </w:r>
      <w:r w:rsidR="00074ACE" w:rsidRPr="002D2661">
        <w:rPr>
          <w:rFonts w:ascii="Arial" w:eastAsia="Arial" w:hAnsi="Arial" w:cs="Arial"/>
        </w:rPr>
        <w:t xml:space="preserve"> </w:t>
      </w:r>
    </w:p>
    <w:p w14:paraId="4DD8622A" w14:textId="77777777" w:rsidR="00074ACE" w:rsidRPr="002D2661" w:rsidRDefault="00074ACE" w:rsidP="00074ACE">
      <w:pPr>
        <w:spacing w:after="95"/>
        <w:ind w:left="860" w:right="157" w:hanging="7"/>
        <w:rPr>
          <w:rFonts w:ascii="Arial" w:hAnsi="Arial" w:cs="Arial"/>
        </w:rPr>
      </w:pPr>
      <w:r w:rsidRPr="002D2661">
        <w:rPr>
          <w:rFonts w:ascii="Arial" w:eastAsia="Arial" w:hAnsi="Arial" w:cs="Arial"/>
          <w:b/>
        </w:rPr>
        <w:t xml:space="preserve">Output </w:t>
      </w:r>
    </w:p>
    <w:p w14:paraId="013AC53F" w14:textId="76C2D3AB" w:rsidR="00074ACE" w:rsidRPr="002D2661" w:rsidRDefault="00074ACE" w:rsidP="00074ACE">
      <w:pPr>
        <w:spacing w:after="112" w:line="249" w:lineRule="auto"/>
        <w:ind w:left="849" w:right="15" w:hanging="10"/>
        <w:rPr>
          <w:rFonts w:ascii="Arial" w:eastAsia="Arial" w:hAnsi="Arial" w:cs="Arial"/>
        </w:rPr>
      </w:pPr>
      <w:r w:rsidRPr="002D2661">
        <w:rPr>
          <w:rFonts w:ascii="Arial" w:eastAsia="Arial" w:hAnsi="Arial" w:cs="Arial"/>
        </w:rPr>
        <w:t xml:space="preserve">MTRemittanceInfo: remittance information in an MT field 70 format of 4*35x.  </w:t>
      </w:r>
    </w:p>
    <w:p w14:paraId="46ADA926" w14:textId="3A573BF7" w:rsidR="003D3004" w:rsidRPr="002D2661" w:rsidRDefault="001A7660" w:rsidP="002D2661">
      <w:pPr>
        <w:tabs>
          <w:tab w:val="left" w:pos="630"/>
          <w:tab w:val="left" w:pos="720"/>
        </w:tabs>
        <w:spacing w:after="0" w:line="367" w:lineRule="auto"/>
        <w:ind w:left="839" w:right="5852" w:hanging="427"/>
        <w:rPr>
          <w:rFonts w:ascii="Arial" w:eastAsia="Arial" w:hAnsi="Arial" w:cs="Arial"/>
          <w:b/>
        </w:rPr>
      </w:pPr>
      <w:r w:rsidRPr="002D2661">
        <w:rPr>
          <w:rFonts w:ascii="Arial" w:eastAsia="Arial" w:hAnsi="Arial" w:cs="Arial"/>
          <w:b/>
        </w:rPr>
        <w:t xml:space="preserve">    </w:t>
      </w:r>
      <w:r w:rsidR="00074ACE" w:rsidRPr="002D2661">
        <w:rPr>
          <w:rFonts w:ascii="Arial" w:eastAsia="Arial" w:hAnsi="Arial" w:cs="Arial"/>
          <w:b/>
        </w:rPr>
        <w:t xml:space="preserve">Preconditions </w:t>
      </w:r>
    </w:p>
    <w:p w14:paraId="0F3EF78B" w14:textId="2B196B30" w:rsidR="00074ACE" w:rsidRDefault="00F6768C" w:rsidP="000B13B7">
      <w:pPr>
        <w:spacing w:after="0" w:line="367" w:lineRule="auto"/>
        <w:ind w:left="720" w:right="1132" w:firstLine="0"/>
        <w:rPr>
          <w:rFonts w:ascii="Arial" w:eastAsia="Arial" w:hAnsi="Arial" w:cs="Arial"/>
        </w:rPr>
      </w:pPr>
      <w:r w:rsidRPr="002D2661">
        <w:rPr>
          <w:rFonts w:ascii="Arial" w:eastAsia="Arial" w:hAnsi="Arial" w:cs="Arial"/>
        </w:rPr>
        <w:t xml:space="preserve">At least one of the following elements must be present: UltimateDebtor, UltimateCreditor, </w:t>
      </w:r>
      <w:r w:rsidR="00A90591" w:rsidRPr="002D2661">
        <w:rPr>
          <w:rFonts w:ascii="Arial" w:eastAsia="Arial" w:hAnsi="Arial" w:cs="Arial"/>
        </w:rPr>
        <w:t xml:space="preserve">Purpose, </w:t>
      </w:r>
      <w:r w:rsidR="00DC0F51" w:rsidRPr="002D2661">
        <w:rPr>
          <w:rFonts w:ascii="Arial" w:eastAsia="Arial" w:hAnsi="Arial" w:cs="Arial"/>
        </w:rPr>
        <w:t>EndT</w:t>
      </w:r>
      <w:r w:rsidRPr="002D2661">
        <w:rPr>
          <w:rFonts w:ascii="Arial" w:eastAsia="Arial" w:hAnsi="Arial" w:cs="Arial"/>
        </w:rPr>
        <w:t>oEndIdentification with a value different from “NOTPROVIDED”, Structured or unstructured remittance information, RelatedRemittanceInformation/RemittanceIdentification.</w:t>
      </w:r>
    </w:p>
    <w:p w14:paraId="0931D287" w14:textId="3561A2C7" w:rsidR="002D2661" w:rsidRDefault="002D2661" w:rsidP="000B13B7">
      <w:pPr>
        <w:spacing w:after="0" w:line="367" w:lineRule="auto"/>
        <w:ind w:left="720" w:right="1132" w:firstLine="0"/>
        <w:rPr>
          <w:rFonts w:ascii="Arial" w:eastAsia="Arial" w:hAnsi="Arial" w:cs="Arial"/>
        </w:rPr>
      </w:pPr>
    </w:p>
    <w:p w14:paraId="54C0D4E5" w14:textId="3B061259" w:rsidR="002D2661" w:rsidRDefault="002D2661" w:rsidP="002D2661">
      <w:pPr>
        <w:spacing w:after="9"/>
        <w:ind w:left="419" w:right="157" w:hanging="7"/>
      </w:pPr>
      <w:r>
        <w:rPr>
          <w:rFonts w:ascii="Arial" w:eastAsia="Arial" w:hAnsi="Arial" w:cs="Arial"/>
          <w:b/>
        </w:rPr>
        <w:t xml:space="preserve">   Formal description </w:t>
      </w:r>
    </w:p>
    <w:p w14:paraId="7DAB3B2D" w14:textId="77777777" w:rsidR="00074ACE" w:rsidRPr="000B13B7" w:rsidRDefault="00074ACE" w:rsidP="000B13B7">
      <w:pPr>
        <w:spacing w:after="0" w:line="367" w:lineRule="auto"/>
        <w:ind w:left="720" w:right="15" w:firstLine="0"/>
        <w:rPr>
          <w:rFonts w:eastAsia="Arial"/>
        </w:rPr>
      </w:pPr>
    </w:p>
    <w:p w14:paraId="725E3DDC" w14:textId="625BAA03" w:rsidR="008D4C45" w:rsidRDefault="00FD7570" w:rsidP="000B13B7">
      <w:pPr>
        <w:spacing w:after="0" w:line="367" w:lineRule="auto"/>
        <w:ind w:left="720" w:right="15" w:firstLine="0"/>
        <w:rPr>
          <w:rFonts w:eastAsia="Arial"/>
        </w:rPr>
      </w:pPr>
      <w:r w:rsidRPr="000B13B7">
        <w:rPr>
          <w:rFonts w:eastAsia="Arial"/>
        </w:rPr>
        <w:t xml:space="preserve">/* </w:t>
      </w:r>
      <w:r w:rsidR="008D4C45">
        <w:rPr>
          <w:rFonts w:eastAsia="Arial"/>
        </w:rPr>
        <w:t>L</w:t>
      </w:r>
      <w:r w:rsidR="008D4C45" w:rsidRPr="000B13B7">
        <w:rPr>
          <w:rFonts w:eastAsia="Arial"/>
        </w:rPr>
        <w:t xml:space="preserve">ocal variables </w:t>
      </w:r>
      <w:r w:rsidR="008D4C45">
        <w:rPr>
          <w:rFonts w:eastAsia="Arial"/>
        </w:rPr>
        <w:t>:</w:t>
      </w:r>
    </w:p>
    <w:p w14:paraId="2D0A2995" w14:textId="22DC2403" w:rsidR="00FD7570" w:rsidRPr="000B13B7" w:rsidRDefault="00BC613F" w:rsidP="000B13B7">
      <w:pPr>
        <w:spacing w:after="0" w:line="367" w:lineRule="auto"/>
        <w:ind w:left="720" w:right="15" w:firstLine="0"/>
        <w:rPr>
          <w:rFonts w:eastAsia="Arial"/>
        </w:rPr>
      </w:pPr>
      <w:r w:rsidRPr="000B13B7">
        <w:rPr>
          <w:rFonts w:eastAsia="Arial"/>
        </w:rPr>
        <w:t>MT</w:t>
      </w:r>
      <w:r w:rsidR="00FD7570" w:rsidRPr="000B13B7">
        <w:rPr>
          <w:rFonts w:eastAsia="Arial"/>
        </w:rPr>
        <w:t>Ultim</w:t>
      </w:r>
      <w:r w:rsidRPr="000B13B7">
        <w:rPr>
          <w:rFonts w:eastAsia="Arial"/>
        </w:rPr>
        <w:t>ateCreditor, MT</w:t>
      </w:r>
      <w:r w:rsidR="007E238B" w:rsidRPr="000B13B7">
        <w:rPr>
          <w:rFonts w:eastAsia="Arial"/>
        </w:rPr>
        <w:t>Ultimate</w:t>
      </w:r>
      <w:r w:rsidR="00737735" w:rsidRPr="000B13B7">
        <w:rPr>
          <w:rFonts w:eastAsia="Arial"/>
        </w:rPr>
        <w:t>Debtor</w:t>
      </w:r>
      <w:r w:rsidRPr="000B13B7">
        <w:rPr>
          <w:rFonts w:eastAsia="Arial"/>
        </w:rPr>
        <w:t>, MT</w:t>
      </w:r>
      <w:r w:rsidR="005420F5" w:rsidRPr="000B13B7">
        <w:rPr>
          <w:rFonts w:eastAsia="Arial"/>
        </w:rPr>
        <w:t>ROC</w:t>
      </w:r>
      <w:r w:rsidR="00521F1D" w:rsidRPr="000B13B7">
        <w:rPr>
          <w:rFonts w:eastAsia="Arial"/>
        </w:rPr>
        <w:t xml:space="preserve">, </w:t>
      </w:r>
      <w:r w:rsidR="00A90591" w:rsidRPr="000B13B7">
        <w:rPr>
          <w:rFonts w:eastAsia="Arial"/>
        </w:rPr>
        <w:t>MTPurpose,</w:t>
      </w:r>
      <w:r w:rsidR="00521F1D" w:rsidRPr="000B13B7">
        <w:rPr>
          <w:rFonts w:eastAsia="Arial"/>
        </w:rPr>
        <w:t>MXCountry, MXTownName, MXName</w:t>
      </w:r>
      <w:r w:rsidR="002D0441" w:rsidRPr="000B13B7">
        <w:rPr>
          <w:rFonts w:eastAsia="Arial"/>
        </w:rPr>
        <w:t xml:space="preserve">, </w:t>
      </w:r>
      <w:r w:rsidR="00B35FEC" w:rsidRPr="000B13B7">
        <w:rPr>
          <w:rFonts w:eastAsia="Arial"/>
        </w:rPr>
        <w:t>MXUns</w:t>
      </w:r>
      <w:r w:rsidR="00BA3FBB" w:rsidRPr="000B13B7">
        <w:rPr>
          <w:rFonts w:eastAsia="Arial"/>
        </w:rPr>
        <w:t>tructuredRemittance</w:t>
      </w:r>
      <w:r w:rsidR="00D30BA8" w:rsidRPr="000B13B7">
        <w:rPr>
          <w:rFonts w:eastAsia="Arial"/>
        </w:rPr>
        <w:t>, MXStructuredRemittanceInformation</w:t>
      </w:r>
      <w:r w:rsidR="00BA3FBB" w:rsidRPr="000B13B7">
        <w:rPr>
          <w:rFonts w:eastAsia="Arial"/>
        </w:rPr>
        <w:t xml:space="preserve">, </w:t>
      </w:r>
      <w:r w:rsidR="00691AEA" w:rsidRPr="000B13B7">
        <w:rPr>
          <w:rFonts w:eastAsia="Arial"/>
        </w:rPr>
        <w:t xml:space="preserve"> UDIndicator, UCIndicator,</w:t>
      </w:r>
      <w:r w:rsidR="00803611" w:rsidRPr="000B13B7">
        <w:rPr>
          <w:rFonts w:eastAsia="Arial"/>
        </w:rPr>
        <w:t xml:space="preserve">PURPIndicator, </w:t>
      </w:r>
      <w:r w:rsidR="009D12F2" w:rsidRPr="000B13B7">
        <w:rPr>
          <w:rFonts w:eastAsia="Arial"/>
        </w:rPr>
        <w:t xml:space="preserve">ROCIndicator, </w:t>
      </w:r>
      <w:r w:rsidR="00302752" w:rsidRPr="000B13B7">
        <w:rPr>
          <w:rFonts w:eastAsia="Arial"/>
        </w:rPr>
        <w:t>MXRelI</w:t>
      </w:r>
      <w:r w:rsidR="00FF77FA" w:rsidRPr="000B13B7">
        <w:rPr>
          <w:rFonts w:eastAsia="Arial"/>
        </w:rPr>
        <w:t>d</w:t>
      </w:r>
      <w:r w:rsidR="00302752" w:rsidRPr="000B13B7">
        <w:rPr>
          <w:rFonts w:eastAsia="Arial"/>
        </w:rPr>
        <w:t xml:space="preserve">, </w:t>
      </w:r>
      <w:r w:rsidR="006E2C48" w:rsidRPr="000B13B7">
        <w:rPr>
          <w:rFonts w:eastAsia="Arial"/>
        </w:rPr>
        <w:t xml:space="preserve">RemainingLine, </w:t>
      </w:r>
      <w:r w:rsidR="00FF2DD1" w:rsidRPr="000B13B7">
        <w:rPr>
          <w:rFonts w:eastAsia="Arial"/>
        </w:rPr>
        <w:t>MT70</w:t>
      </w:r>
      <w:r w:rsidR="002D0441" w:rsidRPr="000B13B7">
        <w:rPr>
          <w:rFonts w:eastAsia="Arial"/>
        </w:rPr>
        <w:t>FullString</w:t>
      </w:r>
      <w:r w:rsidR="005420F5" w:rsidRPr="000B13B7">
        <w:rPr>
          <w:rFonts w:eastAsia="Arial"/>
        </w:rPr>
        <w:t xml:space="preserve"> </w:t>
      </w:r>
      <w:r w:rsidR="00FD7570" w:rsidRPr="000B13B7">
        <w:rPr>
          <w:rFonts w:eastAsia="Arial"/>
        </w:rPr>
        <w:t xml:space="preserve"> </w:t>
      </w:r>
      <w:r w:rsidR="0021102A" w:rsidRPr="000B13B7">
        <w:rPr>
          <w:rFonts w:eastAsia="Arial"/>
        </w:rPr>
        <w:t>RELID</w:t>
      </w:r>
      <w:r w:rsidR="007C6559" w:rsidRPr="000B13B7">
        <w:rPr>
          <w:rFonts w:eastAsia="Arial"/>
        </w:rPr>
        <w:t>1</w:t>
      </w:r>
      <w:r w:rsidR="0021102A" w:rsidRPr="000B13B7">
        <w:rPr>
          <w:rFonts w:eastAsia="Arial"/>
        </w:rPr>
        <w:t>Indicator</w:t>
      </w:r>
      <w:r w:rsidR="00E4405B" w:rsidRPr="000B13B7">
        <w:rPr>
          <w:rFonts w:eastAsia="Arial"/>
        </w:rPr>
        <w:t>, ROCUnstructuredIndicator</w:t>
      </w:r>
      <w:r w:rsidR="00FD7570" w:rsidRPr="000B13B7">
        <w:rPr>
          <w:rFonts w:eastAsia="Arial"/>
        </w:rPr>
        <w:t>*/</w:t>
      </w:r>
    </w:p>
    <w:p w14:paraId="79E9F2E5" w14:textId="77777777" w:rsidR="00521F1D" w:rsidRPr="000B13B7" w:rsidRDefault="00521F1D">
      <w:pPr>
        <w:spacing w:after="0" w:line="367" w:lineRule="auto"/>
        <w:ind w:left="849" w:right="15" w:hanging="10"/>
        <w:rPr>
          <w:rFonts w:eastAsia="Arial"/>
        </w:rPr>
      </w:pPr>
    </w:p>
    <w:p w14:paraId="1F183D1F" w14:textId="77777777" w:rsidR="000F2BA1" w:rsidRPr="000B13B7" w:rsidRDefault="000F2BA1" w:rsidP="00774DB9">
      <w:pPr>
        <w:spacing w:after="0" w:line="367" w:lineRule="auto"/>
        <w:ind w:left="0" w:right="15" w:firstLine="0"/>
        <w:rPr>
          <w:rFonts w:eastAsia="Arial"/>
        </w:rPr>
      </w:pPr>
      <w:r w:rsidRPr="000B13B7">
        <w:rPr>
          <w:rFonts w:eastAsia="Arial"/>
        </w:rPr>
        <w:t xml:space="preserve">  </w:t>
      </w:r>
      <w:r w:rsidRPr="000B13B7">
        <w:rPr>
          <w:rFonts w:eastAsia="Arial"/>
        </w:rPr>
        <w:tab/>
        <w:t xml:space="preserve">All local variables </w:t>
      </w:r>
      <w:r w:rsidR="0021102A" w:rsidRPr="000B13B7">
        <w:rPr>
          <w:rFonts w:eastAsia="Arial"/>
        </w:rPr>
        <w:t xml:space="preserve">typed string </w:t>
      </w:r>
      <w:r w:rsidRPr="000B13B7">
        <w:rPr>
          <w:rFonts w:eastAsia="Arial"/>
        </w:rPr>
        <w:t xml:space="preserve">are initiated with empty string. </w:t>
      </w:r>
    </w:p>
    <w:p w14:paraId="7FED8089" w14:textId="77777777" w:rsidR="0021102A" w:rsidRPr="000B13B7" w:rsidRDefault="0021102A" w:rsidP="00774DB9">
      <w:pPr>
        <w:spacing w:after="0" w:line="367" w:lineRule="auto"/>
        <w:ind w:left="0" w:right="15" w:firstLine="720"/>
        <w:rPr>
          <w:rFonts w:eastAsia="Arial"/>
        </w:rPr>
      </w:pPr>
      <w:r w:rsidRPr="000B13B7">
        <w:rPr>
          <w:rFonts w:eastAsia="Arial"/>
        </w:rPr>
        <w:t>All local indicators are initiated with “False”.</w:t>
      </w:r>
    </w:p>
    <w:p w14:paraId="55690366" w14:textId="77777777" w:rsidR="00A90591" w:rsidRPr="000B13B7" w:rsidRDefault="00A90591" w:rsidP="00EC4031">
      <w:pPr>
        <w:spacing w:after="0" w:line="367" w:lineRule="auto"/>
        <w:ind w:left="849" w:right="15" w:hanging="10"/>
        <w:rPr>
          <w:rFonts w:eastAsia="Arial"/>
          <w:b/>
        </w:rPr>
      </w:pPr>
    </w:p>
    <w:p w14:paraId="38B4552B" w14:textId="77777777" w:rsidR="00EC4031" w:rsidRPr="000B13B7" w:rsidRDefault="00EC4031" w:rsidP="00EC4031">
      <w:pPr>
        <w:spacing w:after="0" w:line="367" w:lineRule="auto"/>
        <w:ind w:left="849" w:right="15" w:hanging="10"/>
        <w:rPr>
          <w:rFonts w:eastAsia="Arial"/>
          <w:b/>
        </w:rPr>
      </w:pPr>
      <w:r w:rsidRPr="000B13B7">
        <w:rPr>
          <w:rFonts w:eastAsia="Arial"/>
          <w:b/>
        </w:rPr>
        <w:t>Case 1</w:t>
      </w:r>
    </w:p>
    <w:p w14:paraId="793428C9" w14:textId="77777777" w:rsidR="00EC4031" w:rsidRPr="000B13B7" w:rsidRDefault="00EC4031" w:rsidP="00EC4031">
      <w:pPr>
        <w:spacing w:after="0" w:line="367" w:lineRule="auto"/>
        <w:ind w:left="849" w:right="15" w:hanging="10"/>
        <w:rPr>
          <w:rFonts w:eastAsia="Arial"/>
          <w:b/>
          <w:i/>
        </w:rPr>
      </w:pPr>
      <w:r w:rsidRPr="000B13B7">
        <w:rPr>
          <w:rFonts w:eastAsia="Arial"/>
          <w:b/>
          <w:i/>
        </w:rPr>
        <w:t xml:space="preserve">RemittanceInformation and RelatedRemittanceInformation are absent. </w:t>
      </w:r>
    </w:p>
    <w:p w14:paraId="610DA2E0" w14:textId="77777777" w:rsidR="00B413E1" w:rsidRPr="000B13B7" w:rsidRDefault="00B413E1" w:rsidP="00774DB9">
      <w:pPr>
        <w:spacing w:after="0" w:line="367" w:lineRule="auto"/>
        <w:ind w:left="0" w:right="15" w:firstLine="0"/>
        <w:rPr>
          <w:rFonts w:eastAsia="Arial"/>
          <w:b/>
        </w:rPr>
      </w:pPr>
    </w:p>
    <w:p w14:paraId="632E4EF4" w14:textId="77777777" w:rsidR="003D3004" w:rsidRPr="000B13B7" w:rsidRDefault="009E680A">
      <w:pPr>
        <w:spacing w:after="0" w:line="367" w:lineRule="auto"/>
        <w:ind w:left="849" w:right="15" w:hanging="10"/>
        <w:rPr>
          <w:rFonts w:eastAsia="Arial"/>
        </w:rPr>
      </w:pPr>
      <w:r w:rsidRPr="000B13B7">
        <w:rPr>
          <w:rFonts w:eastAsia="Arial"/>
        </w:rPr>
        <w:t>Priority 1</w:t>
      </w:r>
      <w:r w:rsidR="00130C15" w:rsidRPr="000B13B7">
        <w:rPr>
          <w:rFonts w:eastAsia="Arial"/>
        </w:rPr>
        <w:t xml:space="preserve">: </w:t>
      </w:r>
    </w:p>
    <w:p w14:paraId="0297CFD8" w14:textId="620B4439" w:rsidR="003D3004" w:rsidRPr="000B13B7" w:rsidRDefault="00EA4BBB">
      <w:pPr>
        <w:spacing w:after="0" w:line="367" w:lineRule="auto"/>
        <w:ind w:left="849" w:right="15" w:hanging="10"/>
        <w:rPr>
          <w:rFonts w:eastAsia="Arial"/>
        </w:rPr>
      </w:pPr>
      <w:r>
        <w:rPr>
          <w:rFonts w:eastAsia="Arial"/>
        </w:rPr>
        <w:t xml:space="preserve">MXUltimateCreditor </w:t>
      </w:r>
      <w:r w:rsidR="003D3004" w:rsidRPr="000B13B7">
        <w:rPr>
          <w:rFonts w:eastAsia="Arial"/>
        </w:rPr>
        <w:t>and</w:t>
      </w:r>
      <w:r w:rsidR="00C15983" w:rsidRPr="000B13B7">
        <w:rPr>
          <w:rFonts w:eastAsia="Arial"/>
        </w:rPr>
        <w:t xml:space="preserve"> </w:t>
      </w:r>
      <w:r w:rsidR="003D3004" w:rsidRPr="000B13B7">
        <w:rPr>
          <w:rFonts w:eastAsia="Arial"/>
        </w:rPr>
        <w:t xml:space="preserve">MX UltimateDebtor, if present. </w:t>
      </w:r>
    </w:p>
    <w:p w14:paraId="7A05C8BB" w14:textId="77777777" w:rsidR="00EF055B" w:rsidRDefault="00816436" w:rsidP="00816436">
      <w:pPr>
        <w:spacing w:after="0" w:line="367" w:lineRule="auto"/>
        <w:ind w:left="849" w:right="15" w:hanging="10"/>
        <w:rPr>
          <w:ins w:id="3027" w:author="BOUVY Martine [2]" w:date="2021-06-07T10:42:00Z"/>
          <w:rFonts w:eastAsia="Arial"/>
          <w:color w:val="auto"/>
        </w:rPr>
      </w:pPr>
      <w:r w:rsidRPr="000B13B7">
        <w:rPr>
          <w:rFonts w:eastAsia="Arial"/>
          <w:color w:val="auto"/>
        </w:rPr>
        <w:t>/ULTB/ followed by MXUltimat</w:t>
      </w:r>
      <w:r w:rsidR="008708C5" w:rsidRPr="000B13B7">
        <w:rPr>
          <w:rFonts w:eastAsia="Arial"/>
          <w:color w:val="auto"/>
        </w:rPr>
        <w:t xml:space="preserve">eCreditor </w:t>
      </w:r>
      <w:ins w:id="3028" w:author="BOUVY Martine [2]" w:date="2021-06-07T10:42:00Z">
        <w:r w:rsidR="00EF055B">
          <w:rPr>
            <w:rFonts w:eastAsia="Arial"/>
            <w:color w:val="auto"/>
          </w:rPr>
          <w:t>BIC</w:t>
        </w:r>
      </w:ins>
    </w:p>
    <w:p w14:paraId="3292C62B" w14:textId="77777777" w:rsidR="00EF055B" w:rsidRDefault="00EF055B" w:rsidP="00816436">
      <w:pPr>
        <w:spacing w:after="0" w:line="367" w:lineRule="auto"/>
        <w:ind w:left="849" w:right="15" w:hanging="10"/>
        <w:rPr>
          <w:ins w:id="3029" w:author="BOUVY Martine [2]" w:date="2021-06-07T10:43:00Z"/>
          <w:rFonts w:eastAsia="Arial"/>
          <w:color w:val="auto"/>
        </w:rPr>
      </w:pPr>
      <w:ins w:id="3030" w:author="BOUVY Martine [2]" w:date="2021-06-07T10:43:00Z">
        <w:r>
          <w:rPr>
            <w:rFonts w:eastAsia="Arial"/>
            <w:color w:val="auto"/>
          </w:rPr>
          <w:t>OR</w:t>
        </w:r>
      </w:ins>
    </w:p>
    <w:p w14:paraId="150D45D9" w14:textId="3C3AB086" w:rsidR="00816436" w:rsidRPr="000B13B7" w:rsidRDefault="00816436" w:rsidP="00816436">
      <w:pPr>
        <w:spacing w:after="0" w:line="367" w:lineRule="auto"/>
        <w:ind w:left="849" w:right="15" w:hanging="10"/>
        <w:rPr>
          <w:rFonts w:eastAsia="Arial"/>
          <w:color w:val="auto"/>
        </w:rPr>
      </w:pPr>
      <w:r w:rsidRPr="000B13B7">
        <w:rPr>
          <w:rFonts w:eastAsia="Arial"/>
          <w:color w:val="auto"/>
        </w:rPr>
        <w:t>Name</w:t>
      </w:r>
      <w:r w:rsidR="003D3004" w:rsidRPr="000B13B7">
        <w:rPr>
          <w:rFonts w:eastAsia="Arial"/>
          <w:color w:val="auto"/>
        </w:rPr>
        <w:t>/Country[/</w:t>
      </w:r>
      <w:r w:rsidR="008708C5" w:rsidRPr="000B13B7">
        <w:rPr>
          <w:rFonts w:eastAsia="Arial"/>
          <w:color w:val="auto"/>
        </w:rPr>
        <w:t>TownName</w:t>
      </w:r>
      <w:r w:rsidR="003D3004" w:rsidRPr="000B13B7">
        <w:rPr>
          <w:rFonts w:eastAsia="Arial"/>
          <w:color w:val="auto"/>
        </w:rPr>
        <w:t>]</w:t>
      </w:r>
    </w:p>
    <w:p w14:paraId="15B1DEEF" w14:textId="1108E5D5" w:rsidR="00B36860" w:rsidRPr="000B13B7" w:rsidRDefault="00B36860" w:rsidP="00816436">
      <w:pPr>
        <w:spacing w:after="0" w:line="367" w:lineRule="auto"/>
        <w:ind w:left="849" w:right="15" w:hanging="10"/>
        <w:rPr>
          <w:rFonts w:eastAsia="Arial"/>
          <w:color w:val="auto"/>
        </w:rPr>
      </w:pPr>
      <w:r w:rsidRPr="000B13B7">
        <w:rPr>
          <w:rFonts w:eastAsia="Arial"/>
          <w:color w:val="auto"/>
        </w:rPr>
        <w:t>OR</w:t>
      </w:r>
    </w:p>
    <w:p w14:paraId="1D65DF4B" w14:textId="70EB2795" w:rsidR="00B36860" w:rsidRPr="000B13B7" w:rsidRDefault="00B36860" w:rsidP="00816436">
      <w:pPr>
        <w:spacing w:after="0" w:line="367" w:lineRule="auto"/>
        <w:ind w:left="849" w:right="15" w:hanging="10"/>
        <w:rPr>
          <w:rFonts w:eastAsia="Arial"/>
          <w:color w:val="auto"/>
        </w:rPr>
      </w:pPr>
      <w:r w:rsidRPr="000B13B7">
        <w:rPr>
          <w:rFonts w:eastAsia="Arial"/>
          <w:color w:val="auto"/>
        </w:rPr>
        <w:t>/ULTB/Name/OtherId</w:t>
      </w:r>
    </w:p>
    <w:p w14:paraId="085A6290" w14:textId="664066E7" w:rsidR="00B36860" w:rsidRPr="000B13B7" w:rsidRDefault="00B36860" w:rsidP="00816436">
      <w:pPr>
        <w:spacing w:after="0" w:line="367" w:lineRule="auto"/>
        <w:ind w:left="849" w:right="15" w:hanging="10"/>
        <w:rPr>
          <w:rFonts w:eastAsia="Arial"/>
          <w:color w:val="auto"/>
        </w:rPr>
      </w:pPr>
      <w:r w:rsidRPr="000B13B7">
        <w:rPr>
          <w:rFonts w:eastAsia="Arial"/>
          <w:color w:val="auto"/>
        </w:rPr>
        <w:t>OR</w:t>
      </w:r>
    </w:p>
    <w:p w14:paraId="4FB88DB3" w14:textId="6D039D0C" w:rsidR="00B36860" w:rsidRPr="000B13B7" w:rsidRDefault="00B36860" w:rsidP="00816436">
      <w:pPr>
        <w:spacing w:after="0" w:line="367" w:lineRule="auto"/>
        <w:ind w:left="849" w:right="15" w:hanging="10"/>
        <w:rPr>
          <w:rFonts w:eastAsia="Arial"/>
          <w:color w:val="auto"/>
        </w:rPr>
      </w:pPr>
      <w:r w:rsidRPr="000B13B7">
        <w:rPr>
          <w:rFonts w:eastAsia="Arial"/>
          <w:color w:val="auto"/>
        </w:rPr>
        <w:t>/ULTB/Name</w:t>
      </w:r>
    </w:p>
    <w:p w14:paraId="3EACB53B" w14:textId="6A953847" w:rsidR="00B36860" w:rsidRPr="000B13B7" w:rsidRDefault="00B36860" w:rsidP="00816436">
      <w:pPr>
        <w:spacing w:after="0" w:line="367" w:lineRule="auto"/>
        <w:ind w:left="849" w:right="15" w:hanging="10"/>
        <w:rPr>
          <w:rFonts w:eastAsia="Arial"/>
          <w:color w:val="auto"/>
        </w:rPr>
      </w:pPr>
      <w:r w:rsidRPr="000B13B7">
        <w:rPr>
          <w:rFonts w:eastAsia="Arial"/>
          <w:color w:val="auto"/>
        </w:rPr>
        <w:lastRenderedPageBreak/>
        <w:t>OR</w:t>
      </w:r>
    </w:p>
    <w:p w14:paraId="799CFCE4" w14:textId="3F05FDC2" w:rsidR="00B36860" w:rsidRPr="000B13B7" w:rsidRDefault="00B36860" w:rsidP="00816436">
      <w:pPr>
        <w:spacing w:after="0" w:line="367" w:lineRule="auto"/>
        <w:ind w:left="849" w:right="15" w:hanging="10"/>
        <w:rPr>
          <w:rFonts w:eastAsia="Arial"/>
          <w:color w:val="auto"/>
        </w:rPr>
      </w:pPr>
      <w:r w:rsidRPr="000B13B7">
        <w:rPr>
          <w:rFonts w:eastAsia="Arial"/>
          <w:color w:val="auto"/>
        </w:rPr>
        <w:t>/ULTB/OtherId</w:t>
      </w:r>
    </w:p>
    <w:p w14:paraId="7E753C29" w14:textId="77777777" w:rsidR="00EF055B" w:rsidRDefault="00816436" w:rsidP="00816436">
      <w:pPr>
        <w:spacing w:after="0" w:line="367" w:lineRule="auto"/>
        <w:ind w:left="849" w:right="15" w:hanging="10"/>
        <w:rPr>
          <w:ins w:id="3031" w:author="BOUVY Martine [2]" w:date="2021-06-07T10:43:00Z"/>
          <w:rFonts w:eastAsia="Arial"/>
          <w:color w:val="auto"/>
        </w:rPr>
      </w:pPr>
      <w:r w:rsidRPr="000B13B7">
        <w:rPr>
          <w:rFonts w:eastAsia="Arial"/>
          <w:color w:val="auto"/>
        </w:rPr>
        <w:t>/ULTD/ followed by MX UltimateDeb</w:t>
      </w:r>
      <w:r w:rsidR="003D3004" w:rsidRPr="000B13B7">
        <w:rPr>
          <w:rFonts w:eastAsia="Arial"/>
          <w:color w:val="auto"/>
        </w:rPr>
        <w:t xml:space="preserve">tor </w:t>
      </w:r>
      <w:ins w:id="3032" w:author="BOUVY Martine [2]" w:date="2021-06-07T10:43:00Z">
        <w:r w:rsidR="00EF055B">
          <w:rPr>
            <w:rFonts w:eastAsia="Arial"/>
            <w:color w:val="auto"/>
          </w:rPr>
          <w:t>BIC</w:t>
        </w:r>
      </w:ins>
    </w:p>
    <w:p w14:paraId="4E8AE033" w14:textId="77777777" w:rsidR="00EF055B" w:rsidRDefault="00EF055B" w:rsidP="00816436">
      <w:pPr>
        <w:spacing w:after="0" w:line="367" w:lineRule="auto"/>
        <w:ind w:left="849" w:right="15" w:hanging="10"/>
        <w:rPr>
          <w:ins w:id="3033" w:author="BOUVY Martine [2]" w:date="2021-06-07T10:43:00Z"/>
          <w:rFonts w:eastAsia="Arial"/>
          <w:color w:val="auto"/>
        </w:rPr>
      </w:pPr>
      <w:ins w:id="3034" w:author="BOUVY Martine [2]" w:date="2021-06-07T10:43:00Z">
        <w:r>
          <w:rPr>
            <w:rFonts w:eastAsia="Arial"/>
            <w:color w:val="auto"/>
          </w:rPr>
          <w:t>OR</w:t>
        </w:r>
      </w:ins>
    </w:p>
    <w:p w14:paraId="393D4809" w14:textId="2C54DC0E" w:rsidR="00816436" w:rsidRPr="000B13B7" w:rsidRDefault="003D3004" w:rsidP="00816436">
      <w:pPr>
        <w:spacing w:after="0" w:line="367" w:lineRule="auto"/>
        <w:ind w:left="849" w:right="15" w:hanging="10"/>
        <w:rPr>
          <w:rFonts w:eastAsia="Arial"/>
          <w:color w:val="auto"/>
        </w:rPr>
      </w:pPr>
      <w:r w:rsidRPr="000B13B7">
        <w:rPr>
          <w:rFonts w:eastAsia="Arial"/>
          <w:color w:val="auto"/>
        </w:rPr>
        <w:t>Name/Country/TownName</w:t>
      </w:r>
    </w:p>
    <w:p w14:paraId="118BB523" w14:textId="77777777" w:rsidR="00B36860" w:rsidRPr="000B13B7" w:rsidRDefault="00B36860" w:rsidP="00B36860">
      <w:pPr>
        <w:spacing w:after="0" w:line="367" w:lineRule="auto"/>
        <w:ind w:left="849" w:right="15" w:hanging="10"/>
        <w:rPr>
          <w:rFonts w:eastAsia="Arial"/>
          <w:color w:val="auto"/>
        </w:rPr>
      </w:pPr>
      <w:r w:rsidRPr="000B13B7">
        <w:rPr>
          <w:rFonts w:eastAsia="Arial"/>
          <w:color w:val="auto"/>
        </w:rPr>
        <w:t>OR</w:t>
      </w:r>
    </w:p>
    <w:p w14:paraId="37B0BF68" w14:textId="4B62B46B" w:rsidR="00B36860" w:rsidRPr="000B13B7" w:rsidRDefault="00B36860" w:rsidP="00B36860">
      <w:pPr>
        <w:spacing w:after="0" w:line="367" w:lineRule="auto"/>
        <w:ind w:left="849" w:right="15" w:hanging="10"/>
        <w:rPr>
          <w:rFonts w:eastAsia="Arial"/>
          <w:color w:val="auto"/>
        </w:rPr>
      </w:pPr>
      <w:r w:rsidRPr="000B13B7">
        <w:rPr>
          <w:rFonts w:eastAsia="Arial"/>
          <w:color w:val="auto"/>
        </w:rPr>
        <w:t>/ULTD/Name/OtherId</w:t>
      </w:r>
    </w:p>
    <w:p w14:paraId="12ABBB65" w14:textId="77777777" w:rsidR="00B36860" w:rsidRPr="000B13B7" w:rsidRDefault="00B36860" w:rsidP="00B36860">
      <w:pPr>
        <w:spacing w:after="0" w:line="367" w:lineRule="auto"/>
        <w:ind w:left="849" w:right="15" w:hanging="10"/>
        <w:rPr>
          <w:rFonts w:eastAsia="Arial"/>
          <w:color w:val="auto"/>
        </w:rPr>
      </w:pPr>
      <w:r w:rsidRPr="000B13B7">
        <w:rPr>
          <w:rFonts w:eastAsia="Arial"/>
          <w:color w:val="auto"/>
        </w:rPr>
        <w:t>OR</w:t>
      </w:r>
    </w:p>
    <w:p w14:paraId="6140D786" w14:textId="1995B112" w:rsidR="00B36860" w:rsidRPr="000B13B7" w:rsidRDefault="00B36860" w:rsidP="00B36860">
      <w:pPr>
        <w:spacing w:after="0" w:line="367" w:lineRule="auto"/>
        <w:ind w:left="849" w:right="15" w:hanging="10"/>
        <w:rPr>
          <w:rFonts w:eastAsia="Arial"/>
          <w:color w:val="auto"/>
        </w:rPr>
      </w:pPr>
      <w:r w:rsidRPr="000B13B7">
        <w:rPr>
          <w:rFonts w:eastAsia="Arial"/>
          <w:color w:val="auto"/>
        </w:rPr>
        <w:t>/ULTD/Name</w:t>
      </w:r>
    </w:p>
    <w:p w14:paraId="0F99149D" w14:textId="77777777" w:rsidR="00B36860" w:rsidRPr="000B13B7" w:rsidRDefault="00B36860" w:rsidP="00B36860">
      <w:pPr>
        <w:spacing w:after="0" w:line="367" w:lineRule="auto"/>
        <w:ind w:left="849" w:right="15" w:hanging="10"/>
        <w:rPr>
          <w:rFonts w:eastAsia="Arial"/>
          <w:color w:val="auto"/>
        </w:rPr>
      </w:pPr>
      <w:r w:rsidRPr="000B13B7">
        <w:rPr>
          <w:rFonts w:eastAsia="Arial"/>
          <w:color w:val="auto"/>
        </w:rPr>
        <w:t>OR</w:t>
      </w:r>
    </w:p>
    <w:p w14:paraId="7EB871D8" w14:textId="0E4C69C8" w:rsidR="00B36860" w:rsidRPr="000B13B7" w:rsidRDefault="00B36860" w:rsidP="00B36860">
      <w:pPr>
        <w:spacing w:after="0" w:line="367" w:lineRule="auto"/>
        <w:ind w:left="849" w:right="15" w:hanging="10"/>
        <w:rPr>
          <w:rFonts w:eastAsia="Arial"/>
          <w:color w:val="0070C0"/>
        </w:rPr>
      </w:pPr>
      <w:r w:rsidRPr="000B13B7">
        <w:rPr>
          <w:rFonts w:eastAsia="Arial"/>
          <w:color w:val="auto"/>
        </w:rPr>
        <w:t>/ULTD/OtherId</w:t>
      </w:r>
    </w:p>
    <w:p w14:paraId="7F016692" w14:textId="77777777" w:rsidR="003D3004" w:rsidRPr="000B13B7" w:rsidRDefault="003D3004" w:rsidP="00774DB9">
      <w:pPr>
        <w:spacing w:after="0" w:line="367" w:lineRule="auto"/>
        <w:ind w:left="0" w:right="15" w:firstLine="0"/>
        <w:rPr>
          <w:rFonts w:eastAsia="Arial"/>
          <w:color w:val="0070C0"/>
        </w:rPr>
      </w:pPr>
    </w:p>
    <w:p w14:paraId="4114B21E" w14:textId="77777777" w:rsidR="00B919B7" w:rsidRPr="000B13B7" w:rsidRDefault="00B919B7" w:rsidP="00816436">
      <w:pPr>
        <w:spacing w:after="0" w:line="367" w:lineRule="auto"/>
        <w:ind w:left="849" w:right="15" w:hanging="10"/>
        <w:rPr>
          <w:rFonts w:eastAsia="Arial"/>
          <w:color w:val="auto"/>
        </w:rPr>
      </w:pPr>
      <w:r w:rsidRPr="000B13B7">
        <w:rPr>
          <w:rFonts w:eastAsia="Arial"/>
          <w:color w:val="auto"/>
        </w:rPr>
        <w:t>Priority 2</w:t>
      </w:r>
    </w:p>
    <w:p w14:paraId="5201F5D9" w14:textId="77777777" w:rsidR="00B919B7" w:rsidRPr="000B13B7" w:rsidRDefault="00B919B7" w:rsidP="00816436">
      <w:pPr>
        <w:spacing w:after="0" w:line="367" w:lineRule="auto"/>
        <w:ind w:left="849" w:right="15" w:hanging="10"/>
        <w:rPr>
          <w:rFonts w:eastAsia="Arial"/>
          <w:color w:val="auto"/>
        </w:rPr>
      </w:pPr>
      <w:r w:rsidRPr="000B13B7">
        <w:rPr>
          <w:rFonts w:eastAsia="Arial"/>
          <w:color w:val="auto"/>
        </w:rPr>
        <w:t>/PURP/ followed by the Purpose of the payment</w:t>
      </w:r>
      <w:r w:rsidR="00A90591" w:rsidRPr="000B13B7">
        <w:rPr>
          <w:rFonts w:eastAsia="Arial"/>
          <w:color w:val="auto"/>
        </w:rPr>
        <w:t xml:space="preserve"> (code or Proprietary)</w:t>
      </w:r>
      <w:r w:rsidRPr="000B13B7">
        <w:rPr>
          <w:rFonts w:eastAsia="Arial"/>
          <w:color w:val="auto"/>
        </w:rPr>
        <w:t xml:space="preserve">. </w:t>
      </w:r>
    </w:p>
    <w:p w14:paraId="30417494" w14:textId="77777777" w:rsidR="003D3004" w:rsidRPr="000B13B7" w:rsidRDefault="003D3004" w:rsidP="00816436">
      <w:pPr>
        <w:spacing w:after="0" w:line="367" w:lineRule="auto"/>
        <w:ind w:left="849" w:right="15" w:hanging="10"/>
        <w:rPr>
          <w:rFonts w:eastAsia="Arial"/>
          <w:color w:val="0070C0"/>
        </w:rPr>
      </w:pPr>
    </w:p>
    <w:p w14:paraId="5A221713" w14:textId="77777777" w:rsidR="00816436" w:rsidRPr="000B13B7" w:rsidRDefault="00B919B7">
      <w:pPr>
        <w:spacing w:after="0" w:line="367" w:lineRule="auto"/>
        <w:ind w:left="849" w:right="15" w:hanging="10"/>
        <w:rPr>
          <w:rFonts w:eastAsia="Arial"/>
        </w:rPr>
      </w:pPr>
      <w:r w:rsidRPr="000B13B7">
        <w:rPr>
          <w:rFonts w:eastAsia="Arial"/>
        </w:rPr>
        <w:t>Priority 3</w:t>
      </w:r>
    </w:p>
    <w:p w14:paraId="68DC0E6A" w14:textId="76F87DED" w:rsidR="009E680A" w:rsidRPr="000B13B7" w:rsidRDefault="00257BA0" w:rsidP="009E680A">
      <w:pPr>
        <w:spacing w:after="0" w:line="367" w:lineRule="auto"/>
        <w:ind w:left="850" w:right="15" w:firstLine="0"/>
        <w:rPr>
          <w:rFonts w:eastAsia="Arial"/>
        </w:rPr>
      </w:pPr>
      <w:r w:rsidRPr="000B13B7">
        <w:rPr>
          <w:rFonts w:eastAsia="Arial"/>
        </w:rPr>
        <w:t>/ROC/ followed by</w:t>
      </w:r>
      <w:r w:rsidR="00551CFD" w:rsidRPr="000B13B7">
        <w:rPr>
          <w:rFonts w:eastAsia="Arial"/>
        </w:rPr>
        <w:t>MX</w:t>
      </w:r>
      <w:r w:rsidRPr="000B13B7">
        <w:rPr>
          <w:rFonts w:eastAsia="Arial"/>
        </w:rPr>
        <w:t xml:space="preserve"> E</w:t>
      </w:r>
      <w:r w:rsidR="006B7946" w:rsidRPr="000B13B7">
        <w:rPr>
          <w:rFonts w:eastAsia="Arial"/>
        </w:rPr>
        <w:t>ndToEndI</w:t>
      </w:r>
      <w:r w:rsidRPr="000B13B7">
        <w:rPr>
          <w:rFonts w:eastAsia="Arial"/>
        </w:rPr>
        <w:t>dentification</w:t>
      </w:r>
      <w:r w:rsidR="002704F4" w:rsidRPr="000B13B7">
        <w:rPr>
          <w:rFonts w:eastAsia="Arial"/>
        </w:rPr>
        <w:t xml:space="preserve"> if value is NOT “NOTPROVIDED” </w:t>
      </w:r>
      <w:r w:rsidR="00AD6458" w:rsidRPr="000B13B7">
        <w:rPr>
          <w:rFonts w:eastAsia="Arial"/>
        </w:rPr>
        <w:t>and if not present in Unstructured Remittance Information.</w:t>
      </w:r>
    </w:p>
    <w:p w14:paraId="5D21E288" w14:textId="77777777" w:rsidR="00257BA0" w:rsidRPr="000B13B7" w:rsidRDefault="00257BA0">
      <w:pPr>
        <w:spacing w:after="0" w:line="367" w:lineRule="auto"/>
        <w:ind w:left="849" w:right="15" w:hanging="10"/>
        <w:rPr>
          <w:rFonts w:eastAsia="Arial"/>
        </w:rPr>
      </w:pPr>
    </w:p>
    <w:p w14:paraId="77FC5611" w14:textId="77777777" w:rsidR="00917ACB" w:rsidRDefault="00917ACB">
      <w:pPr>
        <w:spacing w:after="0" w:line="367" w:lineRule="auto"/>
        <w:ind w:left="849" w:right="15" w:hanging="10"/>
        <w:rPr>
          <w:rFonts w:ascii="Arial" w:eastAsia="Arial" w:hAnsi="Arial" w:cs="Arial"/>
        </w:rPr>
      </w:pPr>
    </w:p>
    <w:p w14:paraId="267EC223" w14:textId="77777777" w:rsidR="002900FD" w:rsidRPr="000B13B7" w:rsidRDefault="00917ACB">
      <w:pPr>
        <w:spacing w:after="0" w:line="367" w:lineRule="auto"/>
        <w:ind w:left="849" w:right="15" w:hanging="10"/>
        <w:rPr>
          <w:rFonts w:eastAsia="Arial"/>
          <w:b/>
        </w:rPr>
      </w:pPr>
      <w:r w:rsidRPr="000B13B7">
        <w:rPr>
          <w:rFonts w:eastAsia="Arial"/>
          <w:b/>
        </w:rPr>
        <w:t>PART 1</w:t>
      </w:r>
    </w:p>
    <w:p w14:paraId="67EA8B35" w14:textId="77777777" w:rsidR="00FD7570" w:rsidRPr="000B13B7" w:rsidRDefault="00FD7570" w:rsidP="00FD7570">
      <w:pPr>
        <w:spacing w:after="0" w:line="367" w:lineRule="auto"/>
        <w:ind w:left="849" w:right="15" w:hanging="10"/>
        <w:rPr>
          <w:rFonts w:eastAsia="Arial"/>
        </w:rPr>
      </w:pPr>
    </w:p>
    <w:p w14:paraId="2BEB6FEF" w14:textId="048E4213" w:rsidR="002900FD" w:rsidRPr="000B13B7" w:rsidRDefault="00726F51" w:rsidP="00FD7570">
      <w:pPr>
        <w:spacing w:after="0" w:line="367" w:lineRule="auto"/>
        <w:ind w:left="849" w:right="15" w:hanging="10"/>
        <w:rPr>
          <w:rFonts w:eastAsia="Arial"/>
          <w:b/>
        </w:rPr>
      </w:pPr>
      <w:r>
        <w:rPr>
          <w:rFonts w:eastAsia="Arial"/>
        </w:rPr>
        <w:t xml:space="preserve">              </w:t>
      </w:r>
      <w:r w:rsidR="002900FD" w:rsidRPr="000B13B7">
        <w:rPr>
          <w:rFonts w:eastAsia="Arial"/>
          <w:b/>
        </w:rPr>
        <w:t xml:space="preserve"> /* Fill in information from Ultimate Parties * /</w:t>
      </w:r>
    </w:p>
    <w:p w14:paraId="17182141" w14:textId="77777777" w:rsidR="00572DFC" w:rsidRPr="000B13B7" w:rsidRDefault="00572DFC" w:rsidP="00FD7570">
      <w:pPr>
        <w:spacing w:after="0" w:line="367" w:lineRule="auto"/>
        <w:ind w:left="849" w:right="15" w:hanging="10"/>
        <w:rPr>
          <w:rFonts w:eastAsia="Arial"/>
          <w:b/>
        </w:rPr>
      </w:pPr>
    </w:p>
    <w:p w14:paraId="6DBE3112" w14:textId="7E1C19D6" w:rsidR="00572DFC" w:rsidRPr="000B13B7" w:rsidRDefault="00572DFC" w:rsidP="00FD7570">
      <w:pPr>
        <w:spacing w:after="0" w:line="367" w:lineRule="auto"/>
        <w:ind w:left="849" w:right="15" w:hanging="10"/>
        <w:rPr>
          <w:rFonts w:eastAsia="Arial"/>
        </w:rPr>
      </w:pPr>
      <w:r w:rsidRPr="000B13B7">
        <w:rPr>
          <w:rFonts w:eastAsia="Arial"/>
        </w:rPr>
        <w:t>UCIndicator = “false”</w:t>
      </w:r>
    </w:p>
    <w:p w14:paraId="1B0ABD59" w14:textId="2AC6BFA0" w:rsidR="00572DFC" w:rsidRPr="000B13B7" w:rsidRDefault="00572DFC" w:rsidP="00FD7570">
      <w:pPr>
        <w:spacing w:after="0" w:line="367" w:lineRule="auto"/>
        <w:ind w:left="849" w:right="15" w:hanging="10"/>
        <w:rPr>
          <w:rFonts w:eastAsia="Arial"/>
        </w:rPr>
      </w:pPr>
      <w:r w:rsidRPr="000B13B7">
        <w:rPr>
          <w:rFonts w:eastAsia="Arial"/>
        </w:rPr>
        <w:t>UDIndicator = “false”</w:t>
      </w:r>
    </w:p>
    <w:p w14:paraId="25B21540" w14:textId="77777777" w:rsidR="00572DFC" w:rsidRPr="000B13B7" w:rsidRDefault="00572DFC" w:rsidP="00FD7570">
      <w:pPr>
        <w:spacing w:after="0" w:line="367" w:lineRule="auto"/>
        <w:ind w:left="849" w:right="15" w:hanging="10"/>
        <w:rPr>
          <w:rFonts w:eastAsia="Arial"/>
          <w:b/>
        </w:rPr>
      </w:pPr>
    </w:p>
    <w:p w14:paraId="0231EB16" w14:textId="251A794A" w:rsidR="00FD7570" w:rsidRPr="000B13B7" w:rsidRDefault="00BF61FF" w:rsidP="00A004A3">
      <w:pPr>
        <w:spacing w:after="0" w:line="367" w:lineRule="auto"/>
        <w:ind w:left="869" w:right="15" w:hanging="10"/>
        <w:rPr>
          <w:rFonts w:eastAsia="Arial"/>
        </w:rPr>
      </w:pPr>
      <w:r w:rsidRPr="000B13B7">
        <w:rPr>
          <w:rFonts w:eastAsia="Arial"/>
          <w:b/>
        </w:rPr>
        <w:t>IF</w:t>
      </w:r>
      <w:r w:rsidR="00FD7570" w:rsidRPr="000B13B7">
        <w:rPr>
          <w:rFonts w:eastAsia="Arial"/>
          <w:b/>
        </w:rPr>
        <w:t xml:space="preserve"> </w:t>
      </w:r>
      <w:r w:rsidR="00551CFD" w:rsidRPr="00856CC5">
        <w:rPr>
          <w:rFonts w:eastAsia="Arial"/>
        </w:rPr>
        <w:t>MX</w:t>
      </w:r>
      <w:r w:rsidR="00FD7570" w:rsidRPr="00856CC5">
        <w:rPr>
          <w:rFonts w:eastAsia="Arial"/>
        </w:rPr>
        <w:t>UltimateCreditor</w:t>
      </w:r>
      <w:r w:rsidR="00FD7570" w:rsidRPr="000B13B7">
        <w:rPr>
          <w:rFonts w:eastAsia="Arial"/>
          <w:b/>
        </w:rPr>
        <w:t xml:space="preserve"> IsPresent </w:t>
      </w:r>
      <w:r w:rsidR="00856CC5">
        <w:rPr>
          <w:rFonts w:eastAsia="Arial"/>
        </w:rPr>
        <w:t xml:space="preserve"> THEN</w:t>
      </w:r>
    </w:p>
    <w:p w14:paraId="50145480" w14:textId="25692ACA" w:rsidR="00DB0409" w:rsidRPr="000B13B7" w:rsidRDefault="00DB0409" w:rsidP="00A004A3">
      <w:pPr>
        <w:spacing w:after="0" w:line="367" w:lineRule="auto"/>
        <w:ind w:left="869" w:right="15" w:hanging="10"/>
        <w:rPr>
          <w:rFonts w:eastAsia="Arial"/>
        </w:rPr>
      </w:pPr>
      <w:r w:rsidRPr="000B13B7">
        <w:rPr>
          <w:rFonts w:eastAsia="Arial"/>
        </w:rPr>
        <w:tab/>
      </w:r>
      <w:r w:rsidRPr="000B13B7">
        <w:rPr>
          <w:rFonts w:eastAsia="Arial"/>
        </w:rPr>
        <w:tab/>
      </w:r>
      <w:r w:rsidR="00737735" w:rsidRPr="000B13B7">
        <w:rPr>
          <w:rFonts w:eastAsia="Arial"/>
        </w:rPr>
        <w:t xml:space="preserve"> </w:t>
      </w:r>
    </w:p>
    <w:p w14:paraId="400433B4" w14:textId="39367E10" w:rsidR="00CB2630" w:rsidRPr="000B13B7" w:rsidRDefault="000B13B7" w:rsidP="00A004A3">
      <w:pPr>
        <w:spacing w:after="0" w:line="367" w:lineRule="auto"/>
        <w:ind w:left="869" w:right="15" w:hanging="10"/>
        <w:rPr>
          <w:rFonts w:eastAsia="Arial"/>
        </w:rPr>
      </w:pPr>
      <w:r>
        <w:rPr>
          <w:rFonts w:eastAsia="Arial"/>
        </w:rPr>
        <w:t xml:space="preserve"> </w:t>
      </w:r>
      <w:r w:rsidR="00737735" w:rsidRPr="000B13B7">
        <w:rPr>
          <w:rFonts w:eastAsia="Arial"/>
          <w:b/>
        </w:rPr>
        <w:t>MX_To_MTUltimateParty</w:t>
      </w:r>
      <w:r w:rsidR="00737735" w:rsidRPr="000B13B7">
        <w:rPr>
          <w:rFonts w:eastAsia="Arial"/>
        </w:rPr>
        <w:t>(MXUltimateCreditor, MTUltimateCreditor)</w:t>
      </w:r>
    </w:p>
    <w:p w14:paraId="71B6F797" w14:textId="62232574" w:rsidR="00737735" w:rsidRPr="000B13B7" w:rsidRDefault="00737735" w:rsidP="000F3C62">
      <w:pPr>
        <w:tabs>
          <w:tab w:val="left" w:pos="1620"/>
          <w:tab w:val="left" w:pos="1980"/>
          <w:tab w:val="left" w:pos="2070"/>
        </w:tabs>
        <w:spacing w:after="0" w:line="367" w:lineRule="auto"/>
        <w:ind w:right="15"/>
        <w:rPr>
          <w:rFonts w:eastAsia="Arial"/>
        </w:rPr>
      </w:pPr>
      <w:r w:rsidRPr="000B13B7">
        <w:rPr>
          <w:rFonts w:eastAsia="Arial"/>
          <w:b/>
        </w:rPr>
        <w:t xml:space="preserve">        </w:t>
      </w:r>
      <w:r w:rsidR="00856CC5">
        <w:rPr>
          <w:rFonts w:eastAsia="Arial"/>
          <w:b/>
        </w:rPr>
        <w:t xml:space="preserve"> </w:t>
      </w:r>
      <w:r w:rsidR="00EB1842" w:rsidRPr="000B13B7">
        <w:rPr>
          <w:rFonts w:eastAsia="Arial"/>
          <w:b/>
        </w:rPr>
        <w:t>IF</w:t>
      </w:r>
      <w:r w:rsidR="00856CC5">
        <w:rPr>
          <w:rFonts w:eastAsia="Arial"/>
        </w:rPr>
        <w:t xml:space="preserve"> </w:t>
      </w:r>
      <w:r w:rsidR="00856CC5" w:rsidRPr="00856CC5">
        <w:rPr>
          <w:rFonts w:eastAsia="Arial"/>
          <w:b/>
        </w:rPr>
        <w:t>Length</w:t>
      </w:r>
      <w:r w:rsidR="00EB1842" w:rsidRPr="000B13B7">
        <w:rPr>
          <w:rFonts w:eastAsia="Arial"/>
        </w:rPr>
        <w:t>(MTUl</w:t>
      </w:r>
      <w:r w:rsidR="00856CC5">
        <w:rPr>
          <w:rFonts w:eastAsia="Arial"/>
        </w:rPr>
        <w:t>timateCreditor) &gt; 0 THEN</w:t>
      </w:r>
    </w:p>
    <w:p w14:paraId="1BF69BC5" w14:textId="087323AC" w:rsidR="00EB1842" w:rsidRPr="000B13B7" w:rsidRDefault="00537067" w:rsidP="00A004A3">
      <w:pPr>
        <w:spacing w:after="0" w:line="367" w:lineRule="auto"/>
        <w:ind w:right="15" w:firstLine="582"/>
        <w:rPr>
          <w:rFonts w:eastAsia="Arial"/>
        </w:rPr>
      </w:pPr>
      <w:r w:rsidRPr="000B13B7">
        <w:rPr>
          <w:rFonts w:eastAsia="Arial"/>
        </w:rPr>
        <w:t xml:space="preserve">     </w:t>
      </w:r>
      <w:r w:rsidR="00EB1842" w:rsidRPr="000B13B7">
        <w:rPr>
          <w:rFonts w:eastAsia="Arial"/>
        </w:rPr>
        <w:t xml:space="preserve">   </w:t>
      </w:r>
      <w:r w:rsidRPr="000B13B7">
        <w:rPr>
          <w:rFonts w:eastAsia="Arial"/>
        </w:rPr>
        <w:t xml:space="preserve">UCIndicator = “True”     </w:t>
      </w:r>
    </w:p>
    <w:p w14:paraId="2380A850" w14:textId="5B9CF4B1" w:rsidR="00EB1842" w:rsidRPr="000B13B7" w:rsidRDefault="000B13B7" w:rsidP="00EB1842">
      <w:pPr>
        <w:spacing w:after="0" w:line="367" w:lineRule="auto"/>
        <w:ind w:right="15"/>
        <w:rPr>
          <w:rFonts w:eastAsia="Arial"/>
        </w:rPr>
      </w:pPr>
      <w:r>
        <w:rPr>
          <w:rFonts w:eastAsia="Arial"/>
        </w:rPr>
        <w:t xml:space="preserve">             </w:t>
      </w:r>
      <w:r w:rsidR="00EB1842" w:rsidRPr="000B13B7">
        <w:rPr>
          <w:rFonts w:eastAsia="Arial"/>
        </w:rPr>
        <w:t xml:space="preserve">MTUltimateCreditor = </w:t>
      </w:r>
      <w:r w:rsidR="00EB1842" w:rsidRPr="000F3C62">
        <w:rPr>
          <w:rFonts w:eastAsia="Arial"/>
          <w:b/>
        </w:rPr>
        <w:t>Concatenate</w:t>
      </w:r>
      <w:r w:rsidR="00EB1842" w:rsidRPr="000B13B7">
        <w:rPr>
          <w:rFonts w:eastAsia="Arial"/>
        </w:rPr>
        <w:t>(“”/ULTB/”, MTUltimateCreditor)</w:t>
      </w:r>
    </w:p>
    <w:p w14:paraId="4BE95A12" w14:textId="3FB0F525" w:rsidR="00CB2630" w:rsidRPr="000B13B7" w:rsidRDefault="00EB1842" w:rsidP="00A004A3">
      <w:pPr>
        <w:spacing w:after="0" w:line="367" w:lineRule="auto"/>
        <w:ind w:right="15" w:firstLine="582"/>
        <w:rPr>
          <w:rFonts w:eastAsia="Arial"/>
        </w:rPr>
      </w:pPr>
      <w:r w:rsidRPr="000B13B7">
        <w:rPr>
          <w:rFonts w:eastAsia="Arial"/>
        </w:rPr>
        <w:t xml:space="preserve">      </w:t>
      </w:r>
      <w:r w:rsidR="000B13B7">
        <w:rPr>
          <w:rFonts w:eastAsia="Arial"/>
        </w:rPr>
        <w:t xml:space="preserve"> </w:t>
      </w:r>
      <w:r w:rsidRPr="000B13B7">
        <w:rPr>
          <w:rFonts w:eastAsia="Arial"/>
        </w:rPr>
        <w:t xml:space="preserve">   </w:t>
      </w:r>
      <w:r w:rsidR="00CB2630" w:rsidRPr="00856CC5">
        <w:rPr>
          <w:rFonts w:eastAsia="Arial"/>
          <w:b/>
        </w:rPr>
        <w:t>IF</w:t>
      </w:r>
      <w:r w:rsidR="00856CC5">
        <w:rPr>
          <w:rFonts w:eastAsia="Arial"/>
        </w:rPr>
        <w:t xml:space="preserve"> </w:t>
      </w:r>
      <w:r w:rsidR="00856CC5" w:rsidRPr="00856CC5">
        <w:rPr>
          <w:rFonts w:eastAsia="Arial"/>
          <w:b/>
        </w:rPr>
        <w:t>Length</w:t>
      </w:r>
      <w:r w:rsidR="00CB2630" w:rsidRPr="000B13B7">
        <w:rPr>
          <w:rFonts w:eastAsia="Arial"/>
        </w:rPr>
        <w:t xml:space="preserve"> (MTUltimateCreditor) &gt; 140 THEN</w:t>
      </w:r>
    </w:p>
    <w:p w14:paraId="46F6581E" w14:textId="542892AF" w:rsidR="00CB2630" w:rsidRPr="000B13B7" w:rsidRDefault="00737735" w:rsidP="00A004A3">
      <w:pPr>
        <w:spacing w:after="0" w:line="367" w:lineRule="auto"/>
        <w:ind w:right="15" w:firstLine="582"/>
        <w:rPr>
          <w:rFonts w:eastAsia="Arial"/>
        </w:rPr>
      </w:pPr>
      <w:r w:rsidRPr="000B13B7">
        <w:rPr>
          <w:rFonts w:eastAsia="Arial"/>
        </w:rPr>
        <w:t xml:space="preserve">           </w:t>
      </w:r>
      <w:r w:rsidR="00CB2630" w:rsidRPr="000B13B7">
        <w:rPr>
          <w:rFonts w:eastAsia="Arial"/>
        </w:rPr>
        <w:t xml:space="preserve">MT70FullString = </w:t>
      </w:r>
      <w:r w:rsidR="00CB2630" w:rsidRPr="000F3C62">
        <w:rPr>
          <w:rFonts w:eastAsia="Arial"/>
          <w:b/>
        </w:rPr>
        <w:t>Concatenate</w:t>
      </w:r>
      <w:r w:rsidR="00CB2630" w:rsidRPr="000B13B7">
        <w:rPr>
          <w:rFonts w:eastAsia="Arial"/>
        </w:rPr>
        <w:t>(</w:t>
      </w:r>
      <w:r w:rsidR="00CB2630" w:rsidRPr="000F3C62">
        <w:rPr>
          <w:rFonts w:eastAsia="Arial"/>
          <w:b/>
        </w:rPr>
        <w:t>Substring</w:t>
      </w:r>
      <w:r w:rsidR="00CB2630" w:rsidRPr="000B13B7">
        <w:rPr>
          <w:rFonts w:eastAsia="Arial"/>
        </w:rPr>
        <w:t>(M</w:t>
      </w:r>
      <w:r w:rsidRPr="000B13B7">
        <w:rPr>
          <w:rFonts w:eastAsia="Arial"/>
        </w:rPr>
        <w:t>TUltimateCreditor,1, 139),”+”))</w:t>
      </w:r>
    </w:p>
    <w:p w14:paraId="739F4499" w14:textId="2DB96198" w:rsidR="00CB2630" w:rsidRPr="00856CC5" w:rsidRDefault="00737735" w:rsidP="00856CC5">
      <w:pPr>
        <w:tabs>
          <w:tab w:val="left" w:pos="2700"/>
        </w:tabs>
        <w:spacing w:after="0" w:line="367" w:lineRule="auto"/>
        <w:ind w:right="15" w:firstLine="582"/>
        <w:rPr>
          <w:rFonts w:eastAsia="Arial"/>
          <w:b/>
        </w:rPr>
      </w:pPr>
      <w:r w:rsidRPr="000B13B7">
        <w:rPr>
          <w:rFonts w:eastAsia="Arial"/>
        </w:rPr>
        <w:lastRenderedPageBreak/>
        <w:t xml:space="preserve">   </w:t>
      </w:r>
      <w:r w:rsidR="00EB1842" w:rsidRPr="000B13B7">
        <w:rPr>
          <w:rFonts w:eastAsia="Arial"/>
        </w:rPr>
        <w:t xml:space="preserve">    </w:t>
      </w:r>
      <w:r w:rsidR="000B13B7">
        <w:rPr>
          <w:rFonts w:eastAsia="Arial"/>
        </w:rPr>
        <w:t xml:space="preserve"> </w:t>
      </w:r>
      <w:r w:rsidRPr="000B13B7">
        <w:rPr>
          <w:rFonts w:eastAsia="Arial"/>
        </w:rPr>
        <w:t xml:space="preserve">  </w:t>
      </w:r>
      <w:r w:rsidR="00CB2630" w:rsidRPr="00856CC5">
        <w:rPr>
          <w:rFonts w:eastAsia="Arial"/>
          <w:b/>
        </w:rPr>
        <w:t xml:space="preserve">ELSE </w:t>
      </w:r>
    </w:p>
    <w:p w14:paraId="40178948" w14:textId="3E819E09" w:rsidR="00521F1D" w:rsidRPr="000B13B7" w:rsidRDefault="00737735" w:rsidP="00A004A3">
      <w:pPr>
        <w:spacing w:after="0" w:line="367" w:lineRule="auto"/>
        <w:ind w:left="1440" w:right="15" w:firstLine="0"/>
        <w:rPr>
          <w:rFonts w:eastAsia="Arial"/>
        </w:rPr>
      </w:pPr>
      <w:r w:rsidRPr="000B13B7">
        <w:rPr>
          <w:rFonts w:eastAsia="Arial"/>
        </w:rPr>
        <w:t xml:space="preserve">           </w:t>
      </w:r>
      <w:r w:rsidR="00CB2630" w:rsidRPr="000B13B7">
        <w:rPr>
          <w:rFonts w:eastAsia="Arial"/>
        </w:rPr>
        <w:t xml:space="preserve">MT70FullString = </w:t>
      </w:r>
      <w:r w:rsidR="00CB2630" w:rsidRPr="000F3C62">
        <w:rPr>
          <w:rFonts w:eastAsia="Arial"/>
          <w:b/>
        </w:rPr>
        <w:t>Substring</w:t>
      </w:r>
      <w:r w:rsidR="000F3C62">
        <w:rPr>
          <w:rFonts w:eastAsia="Arial"/>
        </w:rPr>
        <w:t xml:space="preserve">(MTUltimateCreditor,1, </w:t>
      </w:r>
      <w:r w:rsidR="000F3C62" w:rsidRPr="000F3C62">
        <w:rPr>
          <w:rFonts w:eastAsia="Arial"/>
          <w:b/>
        </w:rPr>
        <w:t>Length</w:t>
      </w:r>
      <w:r w:rsidR="00CB2630" w:rsidRPr="000B13B7">
        <w:rPr>
          <w:rFonts w:eastAsia="Arial"/>
        </w:rPr>
        <w:t>(MTUltimateCreditor))</w:t>
      </w:r>
      <w:r w:rsidR="00154EEA" w:rsidRPr="000B13B7">
        <w:rPr>
          <w:rFonts w:eastAsia="Arial"/>
        </w:rPr>
        <w:t xml:space="preserve"> </w:t>
      </w:r>
      <w:r w:rsidRPr="000B13B7">
        <w:rPr>
          <w:rFonts w:eastAsia="Arial"/>
        </w:rPr>
        <w:t xml:space="preserve">           </w:t>
      </w:r>
    </w:p>
    <w:p w14:paraId="74427E18" w14:textId="42247056" w:rsidR="00737735" w:rsidRPr="00856CC5" w:rsidRDefault="00537067" w:rsidP="00A004A3">
      <w:pPr>
        <w:spacing w:after="0" w:line="367" w:lineRule="auto"/>
        <w:ind w:left="1440" w:right="15" w:firstLine="0"/>
        <w:rPr>
          <w:rFonts w:eastAsia="Arial"/>
          <w:b/>
        </w:rPr>
      </w:pPr>
      <w:r w:rsidRPr="000B13B7">
        <w:rPr>
          <w:rFonts w:eastAsia="Arial"/>
        </w:rPr>
        <w:t xml:space="preserve"> </w:t>
      </w:r>
      <w:r w:rsidR="00EB1842" w:rsidRPr="000B13B7">
        <w:rPr>
          <w:rFonts w:eastAsia="Arial"/>
        </w:rPr>
        <w:t xml:space="preserve">     </w:t>
      </w:r>
      <w:r w:rsidR="000B13B7">
        <w:rPr>
          <w:rFonts w:eastAsia="Arial"/>
        </w:rPr>
        <w:t xml:space="preserve"> </w:t>
      </w:r>
      <w:r w:rsidRPr="000B13B7">
        <w:rPr>
          <w:rFonts w:eastAsia="Arial"/>
        </w:rPr>
        <w:t xml:space="preserve">   </w:t>
      </w:r>
      <w:r w:rsidRPr="00856CC5">
        <w:rPr>
          <w:rFonts w:eastAsia="Arial"/>
          <w:b/>
        </w:rPr>
        <w:t>ENDIF</w:t>
      </w:r>
    </w:p>
    <w:p w14:paraId="2CEA2227" w14:textId="4E760B8E" w:rsidR="00537067" w:rsidRPr="000B13B7" w:rsidRDefault="00EB1842" w:rsidP="00856CC5">
      <w:pPr>
        <w:tabs>
          <w:tab w:val="left" w:pos="1800"/>
          <w:tab w:val="left" w:pos="1890"/>
          <w:tab w:val="left" w:pos="1980"/>
        </w:tabs>
        <w:spacing w:after="0" w:line="367" w:lineRule="auto"/>
        <w:ind w:left="1440" w:right="15" w:firstLine="0"/>
        <w:rPr>
          <w:rFonts w:eastAsia="Arial"/>
        </w:rPr>
      </w:pPr>
      <w:r w:rsidRPr="000B13B7">
        <w:rPr>
          <w:rFonts w:eastAsia="Arial"/>
          <w:b/>
        </w:rPr>
        <w:t xml:space="preserve">    </w:t>
      </w:r>
      <w:r w:rsidR="00537067" w:rsidRPr="000B13B7">
        <w:rPr>
          <w:rFonts w:eastAsia="Arial"/>
          <w:b/>
        </w:rPr>
        <w:t>ENDIF</w:t>
      </w:r>
      <w:r w:rsidR="00856CC5">
        <w:rPr>
          <w:rFonts w:eastAsia="Arial"/>
        </w:rPr>
        <w:t xml:space="preserve"> /* IF Length</w:t>
      </w:r>
      <w:r w:rsidR="00537067" w:rsidRPr="000B13B7">
        <w:rPr>
          <w:rFonts w:eastAsia="Arial"/>
        </w:rPr>
        <w:t>(MTULtimateCreditor) &gt; 0  */</w:t>
      </w:r>
    </w:p>
    <w:p w14:paraId="61FA77FB" w14:textId="77777777" w:rsidR="00154EEA" w:rsidRPr="000B13B7" w:rsidRDefault="00691AEA" w:rsidP="00A004A3">
      <w:pPr>
        <w:spacing w:after="0" w:line="367" w:lineRule="auto"/>
        <w:ind w:left="869" w:right="15" w:hanging="10"/>
        <w:rPr>
          <w:rFonts w:eastAsia="Arial"/>
        </w:rPr>
      </w:pPr>
      <w:r w:rsidRPr="000B13B7">
        <w:rPr>
          <w:rFonts w:eastAsia="Arial"/>
          <w:b/>
        </w:rPr>
        <w:t xml:space="preserve">ENDIF </w:t>
      </w:r>
      <w:r w:rsidRPr="000B13B7">
        <w:rPr>
          <w:rFonts w:eastAsia="Arial"/>
        </w:rPr>
        <w:t xml:space="preserve"> /* MXUltimateCreditor IsPresent  */</w:t>
      </w:r>
    </w:p>
    <w:p w14:paraId="60D9B671" w14:textId="77777777" w:rsidR="007E238B" w:rsidRDefault="007E238B" w:rsidP="00FD7570">
      <w:pPr>
        <w:spacing w:after="0" w:line="367" w:lineRule="auto"/>
        <w:ind w:left="849" w:right="15" w:hanging="10"/>
        <w:rPr>
          <w:rFonts w:ascii="Arial" w:eastAsia="Arial" w:hAnsi="Arial" w:cs="Arial"/>
        </w:rPr>
      </w:pPr>
      <w:r>
        <w:rPr>
          <w:rFonts w:ascii="Arial" w:eastAsia="Arial" w:hAnsi="Arial" w:cs="Arial"/>
        </w:rPr>
        <w:t xml:space="preserve"> </w:t>
      </w:r>
    </w:p>
    <w:p w14:paraId="1B38FA39" w14:textId="5FFFBE5A" w:rsidR="007E238B" w:rsidRPr="000B13B7" w:rsidRDefault="00691AEA" w:rsidP="007E238B">
      <w:pPr>
        <w:spacing w:after="0" w:line="367" w:lineRule="auto"/>
        <w:ind w:left="869" w:right="15" w:hanging="10"/>
        <w:rPr>
          <w:rFonts w:eastAsia="Arial"/>
        </w:rPr>
      </w:pPr>
      <w:r w:rsidRPr="000B13B7">
        <w:rPr>
          <w:rFonts w:eastAsia="Arial"/>
          <w:b/>
        </w:rPr>
        <w:t>IF</w:t>
      </w:r>
      <w:r w:rsidR="007E238B" w:rsidRPr="000B13B7">
        <w:rPr>
          <w:rFonts w:eastAsia="Arial"/>
          <w:b/>
        </w:rPr>
        <w:t xml:space="preserve"> </w:t>
      </w:r>
      <w:r w:rsidR="00551CFD" w:rsidRPr="00357DDF">
        <w:rPr>
          <w:rFonts w:eastAsia="Arial"/>
        </w:rPr>
        <w:t>MX</w:t>
      </w:r>
      <w:r w:rsidR="007E238B" w:rsidRPr="00357DDF">
        <w:rPr>
          <w:rFonts w:eastAsia="Arial"/>
        </w:rPr>
        <w:t>UltimateDebtor</w:t>
      </w:r>
      <w:r w:rsidR="007E238B" w:rsidRPr="000B13B7">
        <w:rPr>
          <w:rFonts w:eastAsia="Arial"/>
          <w:b/>
        </w:rPr>
        <w:t xml:space="preserve"> IsPresent</w:t>
      </w:r>
      <w:r w:rsidR="00357DDF">
        <w:rPr>
          <w:rFonts w:eastAsia="Arial"/>
        </w:rPr>
        <w:t xml:space="preserve">  THEN</w:t>
      </w:r>
    </w:p>
    <w:p w14:paraId="4D681F90" w14:textId="1C27F54E" w:rsidR="005D26A2" w:rsidRPr="000B13B7" w:rsidRDefault="000B13B7" w:rsidP="005D26A2">
      <w:pPr>
        <w:spacing w:after="0" w:line="367" w:lineRule="auto"/>
        <w:ind w:left="869" w:right="15" w:hanging="10"/>
        <w:rPr>
          <w:rFonts w:eastAsia="Arial"/>
        </w:rPr>
      </w:pPr>
      <w:r>
        <w:rPr>
          <w:rFonts w:eastAsia="Arial"/>
        </w:rPr>
        <w:t xml:space="preserve">   </w:t>
      </w:r>
      <w:r w:rsidR="005D26A2" w:rsidRPr="000B13B7">
        <w:rPr>
          <w:rFonts w:eastAsia="Arial"/>
          <w:b/>
        </w:rPr>
        <w:t>MX_To_MTUltimateParty</w:t>
      </w:r>
      <w:r w:rsidR="005D26A2" w:rsidRPr="000B13B7">
        <w:rPr>
          <w:rFonts w:eastAsia="Arial"/>
        </w:rPr>
        <w:t>(MXUltimateDebtor, MTUltimateDebtor)</w:t>
      </w:r>
    </w:p>
    <w:p w14:paraId="2E8FA371" w14:textId="698AED21" w:rsidR="005D26A2" w:rsidRPr="000B13B7" w:rsidRDefault="0063019D" w:rsidP="00354B22">
      <w:pPr>
        <w:tabs>
          <w:tab w:val="left" w:pos="1980"/>
          <w:tab w:val="left" w:pos="2070"/>
        </w:tabs>
        <w:spacing w:after="0" w:line="367" w:lineRule="auto"/>
        <w:ind w:right="15"/>
        <w:rPr>
          <w:rFonts w:eastAsia="Arial"/>
        </w:rPr>
      </w:pPr>
      <w:r>
        <w:rPr>
          <w:rFonts w:eastAsia="Arial"/>
          <w:b/>
        </w:rPr>
        <w:t xml:space="preserve">    </w:t>
      </w:r>
      <w:r w:rsidR="005D26A2" w:rsidRPr="000B13B7">
        <w:rPr>
          <w:rFonts w:eastAsia="Arial"/>
          <w:b/>
        </w:rPr>
        <w:t xml:space="preserve">     IF</w:t>
      </w:r>
      <w:r w:rsidR="000F3C62">
        <w:rPr>
          <w:rFonts w:eastAsia="Arial"/>
        </w:rPr>
        <w:t xml:space="preserve"> </w:t>
      </w:r>
      <w:r w:rsidR="000F3C62" w:rsidRPr="000F3C62">
        <w:rPr>
          <w:rFonts w:eastAsia="Arial"/>
          <w:b/>
        </w:rPr>
        <w:t>Length</w:t>
      </w:r>
      <w:r w:rsidR="000F3C62">
        <w:rPr>
          <w:rFonts w:eastAsia="Arial"/>
        </w:rPr>
        <w:t>(MTUltimateDebtor) &gt; 0 THEN</w:t>
      </w:r>
    </w:p>
    <w:p w14:paraId="577DEE81" w14:textId="470CBED5" w:rsidR="005D26A2" w:rsidRPr="000B13B7" w:rsidRDefault="00B21F97" w:rsidP="005D26A2">
      <w:pPr>
        <w:spacing w:after="0" w:line="367" w:lineRule="auto"/>
        <w:ind w:right="15" w:firstLine="582"/>
        <w:rPr>
          <w:rFonts w:eastAsia="Arial"/>
        </w:rPr>
      </w:pPr>
      <w:r w:rsidRPr="000F3C62">
        <w:rPr>
          <w:rFonts w:eastAsia="Arial"/>
          <w:b/>
        </w:rPr>
        <w:t>{</w:t>
      </w:r>
      <w:r w:rsidR="005D26A2" w:rsidRPr="000B13B7">
        <w:rPr>
          <w:rFonts w:eastAsia="Arial"/>
        </w:rPr>
        <w:t xml:space="preserve">        UDIndicator = “True”     </w:t>
      </w:r>
    </w:p>
    <w:p w14:paraId="42A4CC90" w14:textId="77777777" w:rsidR="00E54F28" w:rsidRPr="000B13B7" w:rsidRDefault="00E54F28" w:rsidP="007E238B">
      <w:pPr>
        <w:spacing w:after="0" w:line="367" w:lineRule="auto"/>
        <w:ind w:left="869" w:right="15" w:hanging="10"/>
        <w:rPr>
          <w:rFonts w:eastAsia="Arial"/>
          <w:b/>
        </w:rPr>
      </w:pPr>
    </w:p>
    <w:p w14:paraId="474897A3" w14:textId="3349AFDA" w:rsidR="000D5D5F" w:rsidRPr="000B13B7" w:rsidRDefault="005D26A2" w:rsidP="00354B22">
      <w:pPr>
        <w:tabs>
          <w:tab w:val="left" w:pos="2610"/>
        </w:tabs>
        <w:spacing w:after="0" w:line="367" w:lineRule="auto"/>
        <w:ind w:left="869" w:right="15" w:hanging="10"/>
        <w:rPr>
          <w:rFonts w:eastAsia="Arial"/>
          <w:b/>
        </w:rPr>
      </w:pPr>
      <w:r w:rsidRPr="000B13B7">
        <w:rPr>
          <w:rFonts w:eastAsia="Arial"/>
          <w:b/>
        </w:rPr>
        <w:t xml:space="preserve">   </w:t>
      </w:r>
      <w:r w:rsidR="00F1626F" w:rsidRPr="000B13B7">
        <w:rPr>
          <w:rFonts w:eastAsia="Arial"/>
          <w:b/>
        </w:rPr>
        <w:t xml:space="preserve">        </w:t>
      </w:r>
      <w:r w:rsidR="00354B22">
        <w:rPr>
          <w:rFonts w:eastAsia="Arial"/>
          <w:b/>
        </w:rPr>
        <w:t xml:space="preserve">   </w:t>
      </w:r>
      <w:r w:rsidR="000D5D5F" w:rsidRPr="000B13B7">
        <w:rPr>
          <w:rFonts w:eastAsia="Arial"/>
          <w:b/>
        </w:rPr>
        <w:t>CASE  UCIndicator = “True”</w:t>
      </w:r>
      <w:r w:rsidR="00F1626F" w:rsidRPr="000B13B7">
        <w:rPr>
          <w:rFonts w:eastAsia="Arial"/>
          <w:b/>
        </w:rPr>
        <w:t xml:space="preserve"> </w:t>
      </w:r>
    </w:p>
    <w:p w14:paraId="46EE3490" w14:textId="77777777" w:rsidR="000D5D5F" w:rsidRPr="000B13B7" w:rsidRDefault="000D5D5F" w:rsidP="000D5D5F">
      <w:pPr>
        <w:spacing w:after="0" w:line="367" w:lineRule="auto"/>
        <w:ind w:left="869" w:right="15" w:hanging="10"/>
        <w:rPr>
          <w:rFonts w:eastAsia="Arial"/>
        </w:rPr>
      </w:pPr>
      <w:r w:rsidRPr="000B13B7">
        <w:rPr>
          <w:rFonts w:eastAsia="Arial"/>
        </w:rPr>
        <w:t xml:space="preserve">    /* Next Concatenation starting with “///ULTD/”,  */</w:t>
      </w:r>
    </w:p>
    <w:p w14:paraId="6A53CADC" w14:textId="7F87DA58" w:rsidR="000D5D5F" w:rsidRPr="000B13B7" w:rsidRDefault="000F3C62" w:rsidP="0054505B">
      <w:pPr>
        <w:spacing w:after="0" w:line="367" w:lineRule="auto"/>
        <w:ind w:left="139" w:right="15" w:firstLine="720"/>
        <w:rPr>
          <w:rFonts w:eastAsia="Arial"/>
        </w:rPr>
      </w:pPr>
      <w:r>
        <w:rPr>
          <w:rFonts w:eastAsia="Arial"/>
        </w:rPr>
        <w:t xml:space="preserve">RemaingLine = 140 – </w:t>
      </w:r>
      <w:r w:rsidRPr="000F3C62">
        <w:rPr>
          <w:rFonts w:eastAsia="Arial"/>
          <w:b/>
        </w:rPr>
        <w:t>Length</w:t>
      </w:r>
      <w:r w:rsidR="000D5D5F" w:rsidRPr="000B13B7">
        <w:rPr>
          <w:rFonts w:eastAsia="Arial"/>
        </w:rPr>
        <w:t>(MT70FullString)  - 8</w:t>
      </w:r>
    </w:p>
    <w:p w14:paraId="2B9A37F5" w14:textId="77777777" w:rsidR="000D5D5F" w:rsidRPr="000B13B7" w:rsidRDefault="000D5D5F" w:rsidP="007E238B">
      <w:pPr>
        <w:spacing w:after="0" w:line="367" w:lineRule="auto"/>
        <w:ind w:left="869" w:right="15" w:hanging="10"/>
        <w:rPr>
          <w:rFonts w:eastAsia="Arial"/>
        </w:rPr>
      </w:pPr>
    </w:p>
    <w:p w14:paraId="56618A45" w14:textId="183BC996" w:rsidR="000D5D5F" w:rsidRPr="000B13B7" w:rsidRDefault="005D26A2" w:rsidP="00354B22">
      <w:pPr>
        <w:tabs>
          <w:tab w:val="left" w:pos="2790"/>
          <w:tab w:val="left" w:pos="2880"/>
          <w:tab w:val="left" w:pos="2970"/>
        </w:tabs>
        <w:spacing w:after="0" w:line="367" w:lineRule="auto"/>
        <w:ind w:left="869" w:right="15" w:hanging="10"/>
        <w:rPr>
          <w:rFonts w:eastAsia="Arial"/>
        </w:rPr>
      </w:pPr>
      <w:r w:rsidRPr="000B13B7">
        <w:rPr>
          <w:rFonts w:eastAsia="Arial"/>
          <w:b/>
        </w:rPr>
        <w:t xml:space="preserve">       </w:t>
      </w:r>
      <w:r w:rsidR="00354B22">
        <w:rPr>
          <w:rFonts w:eastAsia="Arial"/>
          <w:b/>
        </w:rPr>
        <w:t xml:space="preserve">         </w:t>
      </w:r>
      <w:r w:rsidRPr="000B13B7">
        <w:rPr>
          <w:rFonts w:eastAsia="Arial"/>
          <w:b/>
        </w:rPr>
        <w:t xml:space="preserve"> </w:t>
      </w:r>
      <w:r w:rsidR="00814428" w:rsidRPr="000B13B7">
        <w:rPr>
          <w:rFonts w:eastAsia="Arial"/>
          <w:b/>
        </w:rPr>
        <w:t>IF</w:t>
      </w:r>
      <w:r w:rsidR="00814428" w:rsidRPr="000B13B7">
        <w:rPr>
          <w:rFonts w:eastAsia="Arial"/>
        </w:rPr>
        <w:t xml:space="preserve"> RemainingLine  &gt; 0</w:t>
      </w:r>
      <w:r w:rsidR="00354B22">
        <w:rPr>
          <w:rFonts w:eastAsia="Arial"/>
        </w:rPr>
        <w:t xml:space="preserve"> THEN</w:t>
      </w:r>
    </w:p>
    <w:p w14:paraId="2F0B21C4" w14:textId="38594833" w:rsidR="00E54F28" w:rsidRPr="000B13B7" w:rsidRDefault="00F1626F" w:rsidP="00354B22">
      <w:pPr>
        <w:tabs>
          <w:tab w:val="left" w:pos="3420"/>
          <w:tab w:val="left" w:pos="3510"/>
        </w:tabs>
        <w:spacing w:after="0" w:line="367" w:lineRule="auto"/>
        <w:ind w:left="869" w:right="-892" w:firstLine="571"/>
        <w:rPr>
          <w:rFonts w:eastAsia="Arial"/>
        </w:rPr>
      </w:pPr>
      <w:r w:rsidRPr="000B13B7">
        <w:rPr>
          <w:rFonts w:eastAsia="Arial"/>
        </w:rPr>
        <w:t xml:space="preserve">                 </w:t>
      </w:r>
      <w:r w:rsidR="00354B22">
        <w:rPr>
          <w:rFonts w:eastAsia="Arial"/>
          <w:b/>
        </w:rPr>
        <w:t>IF Length</w:t>
      </w:r>
      <w:r w:rsidR="000D5D5F" w:rsidRPr="000B13B7">
        <w:rPr>
          <w:rFonts w:eastAsia="Arial"/>
        </w:rPr>
        <w:t>(MTUltimate</w:t>
      </w:r>
      <w:r w:rsidR="009625F8">
        <w:rPr>
          <w:rFonts w:eastAsia="Arial"/>
        </w:rPr>
        <w:t xml:space="preserve">Debtor) &gt; </w:t>
      </w:r>
      <w:r w:rsidR="00354B22">
        <w:rPr>
          <w:rFonts w:eastAsia="Arial"/>
        </w:rPr>
        <w:t>RemainingLine THEN</w:t>
      </w:r>
    </w:p>
    <w:p w14:paraId="591B228F" w14:textId="06C71507" w:rsidR="00170CD6" w:rsidRPr="000B13B7" w:rsidRDefault="00F1626F" w:rsidP="0054505B">
      <w:pPr>
        <w:spacing w:after="0" w:line="367" w:lineRule="auto"/>
        <w:ind w:left="869" w:right="15" w:firstLine="571"/>
        <w:rPr>
          <w:rFonts w:eastAsia="Arial"/>
        </w:rPr>
      </w:pPr>
      <w:r w:rsidRPr="000B13B7">
        <w:rPr>
          <w:rFonts w:eastAsia="Arial"/>
        </w:rPr>
        <w:t xml:space="preserve">          </w:t>
      </w:r>
      <w:r w:rsidR="00170CD6" w:rsidRPr="000B13B7">
        <w:rPr>
          <w:rFonts w:eastAsia="Arial"/>
        </w:rPr>
        <w:t xml:space="preserve">MT70FullString = </w:t>
      </w:r>
      <w:r w:rsidR="00170CD6" w:rsidRPr="00354B22">
        <w:rPr>
          <w:rFonts w:eastAsia="Arial"/>
          <w:b/>
        </w:rPr>
        <w:t>Concatenate</w:t>
      </w:r>
      <w:r w:rsidR="00170CD6" w:rsidRPr="000B13B7">
        <w:rPr>
          <w:rFonts w:eastAsia="Arial"/>
        </w:rPr>
        <w:t>(MT70FullString</w:t>
      </w:r>
      <w:r w:rsidR="00C554B5">
        <w:rPr>
          <w:rFonts w:eastAsia="Arial"/>
        </w:rPr>
        <w:t>, “///ULTD/”,</w:t>
      </w:r>
      <w:r w:rsidR="00170CD6" w:rsidRPr="00354B22">
        <w:rPr>
          <w:rFonts w:eastAsia="Arial"/>
          <w:b/>
        </w:rPr>
        <w:t>Substring</w:t>
      </w:r>
      <w:r w:rsidR="00170CD6" w:rsidRPr="000B13B7">
        <w:rPr>
          <w:rFonts w:eastAsia="Arial"/>
        </w:rPr>
        <w:t>(MTUltimateDebtor, 1, RemainingLine-1</w:t>
      </w:r>
      <w:r w:rsidR="003E682D" w:rsidRPr="000B13B7">
        <w:rPr>
          <w:rFonts w:eastAsia="Arial"/>
        </w:rPr>
        <w:t>)</w:t>
      </w:r>
      <w:r w:rsidR="00170CD6" w:rsidRPr="000B13B7">
        <w:rPr>
          <w:rFonts w:eastAsia="Arial"/>
        </w:rPr>
        <w:t>, “+”)</w:t>
      </w:r>
    </w:p>
    <w:p w14:paraId="0109B74C" w14:textId="4B4F26C6" w:rsidR="00974BAB" w:rsidRPr="00354B22" w:rsidRDefault="00F1626F" w:rsidP="0054505B">
      <w:pPr>
        <w:spacing w:after="0" w:line="367" w:lineRule="auto"/>
        <w:ind w:left="869" w:right="15" w:firstLine="571"/>
        <w:rPr>
          <w:rFonts w:eastAsia="Arial"/>
          <w:b/>
        </w:rPr>
      </w:pPr>
      <w:r w:rsidRPr="000B13B7">
        <w:rPr>
          <w:rFonts w:eastAsia="Arial"/>
        </w:rPr>
        <w:t xml:space="preserve">                </w:t>
      </w:r>
      <w:r w:rsidR="00974BAB" w:rsidRPr="00354B22">
        <w:rPr>
          <w:rFonts w:eastAsia="Arial"/>
          <w:b/>
        </w:rPr>
        <w:t>ELSE</w:t>
      </w:r>
    </w:p>
    <w:p w14:paraId="6CC98EF0" w14:textId="094AA813" w:rsidR="00974BAB" w:rsidRPr="000B13B7" w:rsidRDefault="00974BAB" w:rsidP="0054505B">
      <w:pPr>
        <w:spacing w:after="0" w:line="367" w:lineRule="auto"/>
        <w:ind w:left="1440" w:right="15" w:firstLine="0"/>
        <w:rPr>
          <w:rFonts w:eastAsia="Arial"/>
        </w:rPr>
      </w:pPr>
      <w:r w:rsidRPr="000B13B7">
        <w:rPr>
          <w:rFonts w:eastAsia="Arial"/>
        </w:rPr>
        <w:t xml:space="preserve">MT70FullString = </w:t>
      </w:r>
      <w:r w:rsidRPr="00354B22">
        <w:rPr>
          <w:rFonts w:eastAsia="Arial"/>
          <w:b/>
        </w:rPr>
        <w:t>Concatenate</w:t>
      </w:r>
      <w:r w:rsidRPr="000B13B7">
        <w:rPr>
          <w:rFonts w:eastAsia="Arial"/>
        </w:rPr>
        <w:t xml:space="preserve">(MT70FullString, “///ULTD/”, </w:t>
      </w:r>
      <w:r w:rsidRPr="00354B22">
        <w:rPr>
          <w:rFonts w:eastAsia="Arial"/>
          <w:b/>
        </w:rPr>
        <w:t>Substring</w:t>
      </w:r>
      <w:r w:rsidRPr="000B13B7">
        <w:rPr>
          <w:rFonts w:eastAsia="Arial"/>
        </w:rPr>
        <w:t>(MTUltimateDebtor, 1)</w:t>
      </w:r>
      <w:r w:rsidR="003B0351" w:rsidRPr="000B13B7">
        <w:rPr>
          <w:rFonts w:eastAsia="Arial"/>
        </w:rPr>
        <w:t>)</w:t>
      </w:r>
    </w:p>
    <w:p w14:paraId="101E9F05" w14:textId="6B09D3B8" w:rsidR="00CE69CF" w:rsidRPr="00354B22" w:rsidRDefault="00F1626F" w:rsidP="0054505B">
      <w:pPr>
        <w:spacing w:after="0" w:line="367" w:lineRule="auto"/>
        <w:ind w:left="1440" w:right="15" w:firstLine="0"/>
        <w:rPr>
          <w:rFonts w:eastAsia="Arial"/>
          <w:b/>
        </w:rPr>
      </w:pPr>
      <w:r w:rsidRPr="000B13B7">
        <w:rPr>
          <w:rFonts w:eastAsia="Arial"/>
        </w:rPr>
        <w:t xml:space="preserve">          </w:t>
      </w:r>
      <w:r w:rsidR="009625F8">
        <w:rPr>
          <w:rFonts w:eastAsia="Arial"/>
        </w:rPr>
        <w:t xml:space="preserve"> </w:t>
      </w:r>
      <w:r w:rsidRPr="000B13B7">
        <w:rPr>
          <w:rFonts w:eastAsia="Arial"/>
        </w:rPr>
        <w:t xml:space="preserve"> </w:t>
      </w:r>
      <w:r w:rsidR="009625F8">
        <w:rPr>
          <w:rFonts w:eastAsia="Arial"/>
        </w:rPr>
        <w:t xml:space="preserve"> </w:t>
      </w:r>
      <w:r w:rsidRPr="000B13B7">
        <w:rPr>
          <w:rFonts w:eastAsia="Arial"/>
        </w:rPr>
        <w:t xml:space="preserve">   </w:t>
      </w:r>
      <w:r w:rsidR="00CE69CF" w:rsidRPr="00354B22">
        <w:rPr>
          <w:rFonts w:eastAsia="Arial"/>
          <w:b/>
        </w:rPr>
        <w:t>ENDIF</w:t>
      </w:r>
    </w:p>
    <w:p w14:paraId="0B7D6D1A" w14:textId="77777777" w:rsidR="00974BAB" w:rsidRPr="000B13B7" w:rsidRDefault="00974BAB" w:rsidP="0054505B">
      <w:pPr>
        <w:spacing w:after="0" w:line="367" w:lineRule="auto"/>
        <w:ind w:left="869" w:right="15" w:firstLine="571"/>
        <w:rPr>
          <w:rFonts w:eastAsia="Arial"/>
        </w:rPr>
      </w:pPr>
    </w:p>
    <w:p w14:paraId="65CF2A47" w14:textId="14575108" w:rsidR="00D63FA0" w:rsidRPr="000B13B7" w:rsidRDefault="00072A9D" w:rsidP="0054505B">
      <w:pPr>
        <w:spacing w:after="0" w:line="367" w:lineRule="auto"/>
        <w:ind w:left="869" w:right="15" w:hanging="18"/>
        <w:rPr>
          <w:rFonts w:eastAsia="Arial"/>
          <w:b/>
        </w:rPr>
      </w:pPr>
      <w:r w:rsidRPr="000B13B7">
        <w:rPr>
          <w:rFonts w:eastAsia="Arial"/>
          <w:b/>
        </w:rPr>
        <w:t xml:space="preserve">    </w:t>
      </w:r>
      <w:r w:rsidR="00F1626F" w:rsidRPr="000B13B7">
        <w:rPr>
          <w:rFonts w:eastAsia="Arial"/>
          <w:b/>
        </w:rPr>
        <w:t xml:space="preserve">   </w:t>
      </w:r>
      <w:r w:rsidRPr="000B13B7">
        <w:rPr>
          <w:rFonts w:eastAsia="Arial"/>
          <w:b/>
        </w:rPr>
        <w:t xml:space="preserve">     </w:t>
      </w:r>
      <w:r w:rsidR="00354B22">
        <w:rPr>
          <w:rFonts w:eastAsia="Arial"/>
          <w:b/>
        </w:rPr>
        <w:t xml:space="preserve">     </w:t>
      </w:r>
      <w:r w:rsidR="00D63FA0" w:rsidRPr="000B13B7">
        <w:rPr>
          <w:rFonts w:eastAsia="Arial"/>
          <w:b/>
        </w:rPr>
        <w:t xml:space="preserve">ELSE </w:t>
      </w:r>
    </w:p>
    <w:p w14:paraId="5795C999" w14:textId="25499CD7" w:rsidR="00D63FA0" w:rsidRPr="000B13B7" w:rsidRDefault="00D63FA0" w:rsidP="0054505B">
      <w:pPr>
        <w:spacing w:after="0" w:line="367" w:lineRule="auto"/>
        <w:ind w:left="869" w:right="15" w:hanging="18"/>
        <w:rPr>
          <w:rFonts w:eastAsia="Arial"/>
        </w:rPr>
      </w:pPr>
      <w:r w:rsidRPr="000B13B7">
        <w:rPr>
          <w:rFonts w:eastAsia="Arial"/>
          <w:b/>
        </w:rPr>
        <w:tab/>
      </w:r>
      <w:r w:rsidRPr="000B13B7">
        <w:rPr>
          <w:rFonts w:eastAsia="Arial"/>
          <w:b/>
        </w:rPr>
        <w:tab/>
      </w:r>
      <w:r w:rsidR="00AF068F">
        <w:rPr>
          <w:rFonts w:eastAsia="Arial"/>
          <w:b/>
        </w:rPr>
        <w:t xml:space="preserve">           </w:t>
      </w:r>
      <w:r w:rsidRPr="000B13B7">
        <w:rPr>
          <w:rFonts w:eastAsia="Arial"/>
        </w:rPr>
        <w:t>/*no partial data can be copied */</w:t>
      </w:r>
    </w:p>
    <w:p w14:paraId="2863CA53" w14:textId="319DD174" w:rsidR="00D63FA0" w:rsidRPr="000B13B7" w:rsidRDefault="00072A9D" w:rsidP="0054505B">
      <w:pPr>
        <w:spacing w:after="0" w:line="367" w:lineRule="auto"/>
        <w:ind w:left="869" w:right="15" w:hanging="18"/>
        <w:rPr>
          <w:rFonts w:eastAsia="Arial"/>
        </w:rPr>
      </w:pPr>
      <w:r w:rsidRPr="000B13B7">
        <w:rPr>
          <w:rFonts w:eastAsia="Arial"/>
        </w:rPr>
        <w:t xml:space="preserve">            </w:t>
      </w:r>
      <w:r w:rsidR="00354B22">
        <w:rPr>
          <w:rFonts w:eastAsia="Arial"/>
        </w:rPr>
        <w:t xml:space="preserve">       </w:t>
      </w:r>
      <w:r w:rsidR="00D63FA0" w:rsidRPr="000B13B7">
        <w:rPr>
          <w:rFonts w:eastAsia="Arial"/>
        </w:rPr>
        <w:t>Flag_MissingInformation = “True”</w:t>
      </w:r>
    </w:p>
    <w:p w14:paraId="7FCDDB7C" w14:textId="10E7B697" w:rsidR="00072A9D" w:rsidRPr="000B13B7" w:rsidRDefault="00072A9D" w:rsidP="0054505B">
      <w:pPr>
        <w:spacing w:after="0" w:line="367" w:lineRule="auto"/>
        <w:ind w:left="869" w:right="15" w:hanging="18"/>
        <w:rPr>
          <w:rFonts w:eastAsia="Arial"/>
          <w:b/>
        </w:rPr>
      </w:pPr>
      <w:r w:rsidRPr="000B13B7">
        <w:rPr>
          <w:rFonts w:eastAsia="Arial"/>
          <w:b/>
        </w:rPr>
        <w:t xml:space="preserve">       </w:t>
      </w:r>
      <w:r w:rsidR="00354B22">
        <w:rPr>
          <w:rFonts w:eastAsia="Arial"/>
          <w:b/>
        </w:rPr>
        <w:t xml:space="preserve">          </w:t>
      </w:r>
      <w:r w:rsidRPr="000B13B7">
        <w:rPr>
          <w:rFonts w:eastAsia="Arial"/>
          <w:b/>
        </w:rPr>
        <w:t>ENDIF</w:t>
      </w:r>
    </w:p>
    <w:p w14:paraId="1755A088" w14:textId="624E9E34" w:rsidR="00D63FA0" w:rsidRPr="000B13B7" w:rsidRDefault="00F1626F" w:rsidP="0054505B">
      <w:pPr>
        <w:spacing w:after="0" w:line="367" w:lineRule="auto"/>
        <w:ind w:left="869" w:right="15" w:hanging="18"/>
        <w:rPr>
          <w:rFonts w:eastAsia="Arial"/>
          <w:b/>
        </w:rPr>
      </w:pPr>
      <w:r w:rsidRPr="000B13B7">
        <w:rPr>
          <w:rFonts w:eastAsia="Arial"/>
          <w:b/>
        </w:rPr>
        <w:t xml:space="preserve">              END CASE</w:t>
      </w:r>
      <w:r w:rsidRPr="000B13B7">
        <w:rPr>
          <w:rFonts w:eastAsia="Arial"/>
        </w:rPr>
        <w:t xml:space="preserve">  /*  </w:t>
      </w:r>
      <w:r w:rsidRPr="000B13B7">
        <w:rPr>
          <w:rFonts w:eastAsia="Arial"/>
          <w:b/>
        </w:rPr>
        <w:t>UCIndicator = “True” */</w:t>
      </w:r>
    </w:p>
    <w:p w14:paraId="7D1825DA" w14:textId="77777777" w:rsidR="00F1626F" w:rsidRDefault="00F1626F" w:rsidP="0054505B">
      <w:pPr>
        <w:spacing w:after="0" w:line="367" w:lineRule="auto"/>
        <w:ind w:left="869" w:right="15" w:hanging="18"/>
        <w:rPr>
          <w:rFonts w:ascii="Arial" w:eastAsia="Arial" w:hAnsi="Arial" w:cs="Arial"/>
        </w:rPr>
      </w:pPr>
    </w:p>
    <w:p w14:paraId="4AFC34BB" w14:textId="19EBBC73" w:rsidR="000D5D5F" w:rsidRPr="00AF068F" w:rsidRDefault="00747887" w:rsidP="000D5D5F">
      <w:pPr>
        <w:spacing w:after="0" w:line="367" w:lineRule="auto"/>
        <w:ind w:left="869" w:right="15" w:hanging="10"/>
        <w:rPr>
          <w:rFonts w:eastAsia="Arial"/>
          <w:b/>
        </w:rPr>
      </w:pPr>
      <w:r w:rsidRPr="00AF068F">
        <w:rPr>
          <w:rFonts w:eastAsia="Arial"/>
          <w:b/>
        </w:rPr>
        <w:t xml:space="preserve">       </w:t>
      </w:r>
      <w:r w:rsidR="00354B22">
        <w:rPr>
          <w:rFonts w:eastAsia="Arial"/>
          <w:b/>
        </w:rPr>
        <w:t xml:space="preserve">       </w:t>
      </w:r>
      <w:r w:rsidR="000D5D5F" w:rsidRPr="00AF068F">
        <w:rPr>
          <w:rFonts w:eastAsia="Arial"/>
          <w:b/>
        </w:rPr>
        <w:t>CASE  UCIndicator = “False ”</w:t>
      </w:r>
      <w:r w:rsidR="005F3AE2" w:rsidRPr="00AF068F">
        <w:rPr>
          <w:rFonts w:eastAsia="Arial"/>
          <w:b/>
        </w:rPr>
        <w:t xml:space="preserve"> </w:t>
      </w:r>
    </w:p>
    <w:p w14:paraId="487FD408" w14:textId="5450794F" w:rsidR="00AF3F67" w:rsidRPr="00AF068F" w:rsidRDefault="00F12629" w:rsidP="00AF3F67">
      <w:pPr>
        <w:spacing w:after="0" w:line="367" w:lineRule="auto"/>
        <w:ind w:left="869" w:right="15" w:hanging="10"/>
        <w:rPr>
          <w:rFonts w:eastAsia="Arial"/>
        </w:rPr>
      </w:pPr>
      <w:r>
        <w:rPr>
          <w:rFonts w:eastAsia="Arial"/>
        </w:rPr>
        <w:t xml:space="preserve">           </w:t>
      </w:r>
      <w:r w:rsidR="00AF3F67" w:rsidRPr="00AF068F">
        <w:rPr>
          <w:rFonts w:eastAsia="Arial"/>
        </w:rPr>
        <w:t xml:space="preserve">   /* Next Concatenation starting with “/ULTD/”,  */</w:t>
      </w:r>
    </w:p>
    <w:p w14:paraId="6AF61889" w14:textId="17D06C86" w:rsidR="000D5D5F" w:rsidRPr="00AF068F" w:rsidRDefault="00F12629" w:rsidP="0054505B">
      <w:pPr>
        <w:spacing w:after="0" w:line="367" w:lineRule="auto"/>
        <w:ind w:right="15"/>
        <w:rPr>
          <w:rFonts w:eastAsia="Arial"/>
        </w:rPr>
      </w:pPr>
      <w:r>
        <w:rPr>
          <w:rFonts w:eastAsia="Arial"/>
        </w:rPr>
        <w:t xml:space="preserve">                </w:t>
      </w:r>
      <w:r w:rsidR="00B9229E" w:rsidRPr="00AF068F">
        <w:rPr>
          <w:rFonts w:eastAsia="Arial"/>
        </w:rPr>
        <w:t xml:space="preserve"> </w:t>
      </w:r>
      <w:r w:rsidR="00354B22">
        <w:rPr>
          <w:rFonts w:eastAsia="Arial"/>
        </w:rPr>
        <w:t xml:space="preserve">RemaingLine = 140 – </w:t>
      </w:r>
      <w:r w:rsidR="00354B22" w:rsidRPr="00354B22">
        <w:rPr>
          <w:rFonts w:eastAsia="Arial"/>
          <w:b/>
        </w:rPr>
        <w:t>Length</w:t>
      </w:r>
      <w:r w:rsidR="000D5D5F" w:rsidRPr="00AF068F">
        <w:rPr>
          <w:rFonts w:eastAsia="Arial"/>
        </w:rPr>
        <w:t>(MT70FullString)  - 6</w:t>
      </w:r>
    </w:p>
    <w:p w14:paraId="7E18339B" w14:textId="637A922E" w:rsidR="00AF3F67" w:rsidRPr="00AF068F" w:rsidRDefault="0063019D" w:rsidP="00AF3F67">
      <w:pPr>
        <w:spacing w:after="0" w:line="367" w:lineRule="auto"/>
        <w:ind w:left="869" w:right="15" w:hanging="10"/>
        <w:rPr>
          <w:rFonts w:eastAsia="Arial"/>
        </w:rPr>
      </w:pPr>
      <w:r>
        <w:rPr>
          <w:rFonts w:eastAsia="Arial"/>
          <w:b/>
        </w:rPr>
        <w:t xml:space="preserve">    </w:t>
      </w:r>
      <w:r w:rsidR="00354B22">
        <w:rPr>
          <w:rFonts w:eastAsia="Arial"/>
          <w:b/>
        </w:rPr>
        <w:t xml:space="preserve">        </w:t>
      </w:r>
      <w:r>
        <w:rPr>
          <w:rFonts w:eastAsia="Arial"/>
          <w:b/>
        </w:rPr>
        <w:t xml:space="preserve">     </w:t>
      </w:r>
      <w:r w:rsidR="00814428" w:rsidRPr="00AF068F">
        <w:rPr>
          <w:rFonts w:eastAsia="Arial"/>
          <w:b/>
        </w:rPr>
        <w:t>IF</w:t>
      </w:r>
      <w:r w:rsidR="00814428" w:rsidRPr="00AF068F">
        <w:rPr>
          <w:rFonts w:eastAsia="Arial"/>
        </w:rPr>
        <w:t xml:space="preserve"> RemainingLine  &gt; 0</w:t>
      </w:r>
      <w:r w:rsidR="00354B22">
        <w:rPr>
          <w:rFonts w:eastAsia="Arial"/>
        </w:rPr>
        <w:t xml:space="preserve"> THEN</w:t>
      </w:r>
    </w:p>
    <w:p w14:paraId="42841C3C" w14:textId="23CF63C0" w:rsidR="00AF3F67" w:rsidRPr="00AF068F" w:rsidRDefault="00B9229E" w:rsidP="00354B22">
      <w:pPr>
        <w:spacing w:after="0" w:line="367" w:lineRule="auto"/>
        <w:ind w:left="869" w:right="-1072" w:firstLine="571"/>
        <w:rPr>
          <w:rFonts w:eastAsia="Arial"/>
        </w:rPr>
      </w:pPr>
      <w:r w:rsidRPr="00AF068F">
        <w:rPr>
          <w:rFonts w:eastAsia="Arial"/>
        </w:rPr>
        <w:t xml:space="preserve">                </w:t>
      </w:r>
      <w:r w:rsidR="00354B22">
        <w:rPr>
          <w:rFonts w:eastAsia="Arial"/>
        </w:rPr>
        <w:t xml:space="preserve"> </w:t>
      </w:r>
      <w:r w:rsidR="00354B22" w:rsidRPr="00354B22">
        <w:rPr>
          <w:rFonts w:eastAsia="Arial"/>
          <w:b/>
        </w:rPr>
        <w:t>IF Length</w:t>
      </w:r>
      <w:r w:rsidR="00AF3F67" w:rsidRPr="00AF068F">
        <w:rPr>
          <w:rFonts w:eastAsia="Arial"/>
        </w:rPr>
        <w:t xml:space="preserve">(MTUltimateDebtor) &gt; RemainingLine </w:t>
      </w:r>
      <w:r w:rsidR="00354B22">
        <w:rPr>
          <w:rFonts w:eastAsia="Arial"/>
        </w:rPr>
        <w:t>THEN</w:t>
      </w:r>
    </w:p>
    <w:p w14:paraId="613C05A9" w14:textId="0482A731" w:rsidR="00AF3F67" w:rsidRPr="00AF068F" w:rsidRDefault="00B9229E" w:rsidP="0054505B">
      <w:pPr>
        <w:spacing w:after="0" w:line="367" w:lineRule="auto"/>
        <w:ind w:left="1440" w:right="15" w:firstLine="0"/>
        <w:rPr>
          <w:rFonts w:eastAsia="Arial"/>
        </w:rPr>
      </w:pPr>
      <w:r w:rsidRPr="00AF068F">
        <w:rPr>
          <w:rFonts w:eastAsia="Arial"/>
        </w:rPr>
        <w:lastRenderedPageBreak/>
        <w:t xml:space="preserve">                     </w:t>
      </w:r>
      <w:r w:rsidR="00AF3F67" w:rsidRPr="00AF068F">
        <w:rPr>
          <w:rFonts w:eastAsia="Arial"/>
        </w:rPr>
        <w:t xml:space="preserve">MT70FullString = </w:t>
      </w:r>
      <w:r w:rsidR="00AF3F67" w:rsidRPr="00354B22">
        <w:rPr>
          <w:rFonts w:eastAsia="Arial"/>
          <w:b/>
        </w:rPr>
        <w:t>Concatenate</w:t>
      </w:r>
      <w:r w:rsidR="00AF3F67" w:rsidRPr="00AF068F">
        <w:rPr>
          <w:rFonts w:eastAsia="Arial"/>
        </w:rPr>
        <w:t>( “/U</w:t>
      </w:r>
      <w:r w:rsidR="00C554B5">
        <w:rPr>
          <w:rFonts w:eastAsia="Arial"/>
        </w:rPr>
        <w:t>LTD/”,</w:t>
      </w:r>
      <w:r w:rsidR="00AF3F67" w:rsidRPr="00354B22">
        <w:rPr>
          <w:rFonts w:eastAsia="Arial"/>
          <w:b/>
        </w:rPr>
        <w:t>Substring</w:t>
      </w:r>
      <w:r w:rsidR="00AF3F67" w:rsidRPr="00AF068F">
        <w:rPr>
          <w:rFonts w:eastAsia="Arial"/>
        </w:rPr>
        <w:t>(MTUltimateDebtor, 1, RemainingLine-1), “+”)</w:t>
      </w:r>
    </w:p>
    <w:p w14:paraId="56B1FDDC" w14:textId="2EACFD80" w:rsidR="00AF3F67" w:rsidRPr="00354B22" w:rsidRDefault="00B9229E" w:rsidP="00AF3F67">
      <w:pPr>
        <w:spacing w:after="0" w:line="367" w:lineRule="auto"/>
        <w:ind w:left="869" w:right="15" w:firstLine="571"/>
        <w:rPr>
          <w:rFonts w:eastAsia="Arial"/>
          <w:b/>
        </w:rPr>
      </w:pPr>
      <w:r w:rsidRPr="00354B22">
        <w:rPr>
          <w:rFonts w:eastAsia="Arial"/>
          <w:b/>
        </w:rPr>
        <w:t xml:space="preserve">              </w:t>
      </w:r>
      <w:r w:rsidR="0063019D" w:rsidRPr="00354B22">
        <w:rPr>
          <w:rFonts w:eastAsia="Arial"/>
          <w:b/>
        </w:rPr>
        <w:t xml:space="preserve"> </w:t>
      </w:r>
      <w:r w:rsidRPr="00354B22">
        <w:rPr>
          <w:rFonts w:eastAsia="Arial"/>
          <w:b/>
        </w:rPr>
        <w:t xml:space="preserve"> </w:t>
      </w:r>
      <w:r w:rsidR="00AF3F67" w:rsidRPr="00354B22">
        <w:rPr>
          <w:rFonts w:eastAsia="Arial"/>
          <w:b/>
        </w:rPr>
        <w:t>ELSE</w:t>
      </w:r>
    </w:p>
    <w:p w14:paraId="0564B61F" w14:textId="4C9802FA" w:rsidR="00AF3F67" w:rsidRPr="00AF068F" w:rsidRDefault="00AF3F67" w:rsidP="00354B22">
      <w:pPr>
        <w:spacing w:after="0" w:line="367" w:lineRule="auto"/>
        <w:ind w:left="1440" w:right="-1162" w:firstLine="0"/>
        <w:rPr>
          <w:rFonts w:eastAsia="Arial"/>
        </w:rPr>
      </w:pPr>
      <w:r w:rsidRPr="00AF068F">
        <w:rPr>
          <w:rFonts w:eastAsia="Arial"/>
        </w:rPr>
        <w:t xml:space="preserve">MT70FullString = </w:t>
      </w:r>
      <w:r w:rsidRPr="00354B22">
        <w:rPr>
          <w:rFonts w:eastAsia="Arial"/>
          <w:b/>
        </w:rPr>
        <w:t>Concatenate</w:t>
      </w:r>
      <w:r w:rsidR="00354B22">
        <w:rPr>
          <w:rFonts w:eastAsia="Arial"/>
        </w:rPr>
        <w:t>(</w:t>
      </w:r>
      <w:r w:rsidRPr="00AF068F">
        <w:rPr>
          <w:rFonts w:eastAsia="Arial"/>
        </w:rPr>
        <w:t xml:space="preserve">“/ULTD/”, </w:t>
      </w:r>
      <w:r w:rsidRPr="00354B22">
        <w:rPr>
          <w:rFonts w:eastAsia="Arial"/>
          <w:b/>
        </w:rPr>
        <w:t>Substring</w:t>
      </w:r>
      <w:r w:rsidRPr="00AF068F">
        <w:rPr>
          <w:rFonts w:eastAsia="Arial"/>
        </w:rPr>
        <w:t>(</w:t>
      </w:r>
      <w:r w:rsidR="00AB184B" w:rsidRPr="00AF068F">
        <w:rPr>
          <w:rFonts w:eastAsia="Arial"/>
        </w:rPr>
        <w:t>MTUltimateDebtor, 1</w:t>
      </w:r>
      <w:r w:rsidRPr="00AF068F">
        <w:rPr>
          <w:rFonts w:eastAsia="Arial"/>
        </w:rPr>
        <w:t>)</w:t>
      </w:r>
      <w:r w:rsidR="00DD7474" w:rsidRPr="00AF068F">
        <w:rPr>
          <w:rFonts w:eastAsia="Arial"/>
        </w:rPr>
        <w:t>)</w:t>
      </w:r>
    </w:p>
    <w:p w14:paraId="73840A76" w14:textId="0D8D0D24" w:rsidR="00B9229E" w:rsidRPr="00354B22" w:rsidRDefault="0063019D" w:rsidP="00AF3F67">
      <w:pPr>
        <w:spacing w:after="0" w:line="367" w:lineRule="auto"/>
        <w:ind w:left="1440" w:right="15" w:firstLine="0"/>
        <w:rPr>
          <w:rFonts w:eastAsia="Arial"/>
          <w:b/>
        </w:rPr>
      </w:pPr>
      <w:r w:rsidRPr="00354B22">
        <w:rPr>
          <w:rFonts w:eastAsia="Arial"/>
          <w:b/>
        </w:rPr>
        <w:t xml:space="preserve">                </w:t>
      </w:r>
      <w:r w:rsidR="00B9229E" w:rsidRPr="00354B22">
        <w:rPr>
          <w:rFonts w:eastAsia="Arial"/>
          <w:b/>
        </w:rPr>
        <w:t>ENDIF</w:t>
      </w:r>
    </w:p>
    <w:p w14:paraId="03AB6489" w14:textId="77777777" w:rsidR="00AF3F67" w:rsidRPr="00AF068F" w:rsidRDefault="00AF3F67" w:rsidP="00AF3F67">
      <w:pPr>
        <w:spacing w:after="0" w:line="367" w:lineRule="auto"/>
        <w:ind w:left="1440" w:right="15" w:firstLine="0"/>
        <w:rPr>
          <w:rFonts w:eastAsia="Arial"/>
        </w:rPr>
      </w:pPr>
    </w:p>
    <w:p w14:paraId="613C81C2" w14:textId="62737787" w:rsidR="003E0726" w:rsidRPr="00AF068F" w:rsidRDefault="00B9229E" w:rsidP="00354B22">
      <w:pPr>
        <w:tabs>
          <w:tab w:val="left" w:pos="2700"/>
          <w:tab w:val="left" w:pos="2880"/>
          <w:tab w:val="left" w:pos="2970"/>
        </w:tabs>
        <w:spacing w:after="0" w:line="367" w:lineRule="auto"/>
        <w:ind w:left="869" w:right="15" w:hanging="18"/>
        <w:rPr>
          <w:rFonts w:eastAsia="Arial"/>
          <w:b/>
        </w:rPr>
      </w:pPr>
      <w:r w:rsidRPr="00AF068F">
        <w:rPr>
          <w:rFonts w:eastAsia="Arial"/>
          <w:b/>
        </w:rPr>
        <w:t xml:space="preserve">        </w:t>
      </w:r>
      <w:r w:rsidR="00354B22">
        <w:rPr>
          <w:rFonts w:eastAsia="Arial"/>
          <w:b/>
        </w:rPr>
        <w:t xml:space="preserve">         </w:t>
      </w:r>
      <w:r w:rsidR="003E0726" w:rsidRPr="00AF068F">
        <w:rPr>
          <w:rFonts w:eastAsia="Arial"/>
          <w:b/>
        </w:rPr>
        <w:t xml:space="preserve">ELSE </w:t>
      </w:r>
      <w:r w:rsidRPr="00AF068F">
        <w:rPr>
          <w:rFonts w:eastAsia="Arial"/>
          <w:b/>
        </w:rPr>
        <w:t xml:space="preserve">/* </w:t>
      </w:r>
      <w:r w:rsidRPr="00AF068F">
        <w:rPr>
          <w:rFonts w:eastAsia="Arial"/>
        </w:rPr>
        <w:t>RemainingLine  = 0 */</w:t>
      </w:r>
    </w:p>
    <w:p w14:paraId="694ACCD6" w14:textId="3C5A4CFB" w:rsidR="003E0726" w:rsidRPr="00AF068F" w:rsidRDefault="003E0726" w:rsidP="003E0726">
      <w:pPr>
        <w:spacing w:after="0" w:line="367" w:lineRule="auto"/>
        <w:ind w:left="869" w:right="15" w:hanging="18"/>
        <w:rPr>
          <w:rFonts w:eastAsia="Arial"/>
        </w:rPr>
      </w:pPr>
      <w:r w:rsidRPr="00AF068F">
        <w:rPr>
          <w:rFonts w:eastAsia="Arial"/>
          <w:b/>
        </w:rPr>
        <w:tab/>
      </w:r>
      <w:r w:rsidR="00354B22">
        <w:rPr>
          <w:rFonts w:eastAsia="Arial"/>
          <w:b/>
        </w:rPr>
        <w:t xml:space="preserve">           </w:t>
      </w:r>
      <w:r w:rsidRPr="00AF068F">
        <w:rPr>
          <w:rFonts w:eastAsia="Arial"/>
          <w:b/>
        </w:rPr>
        <w:tab/>
      </w:r>
      <w:r w:rsidRPr="00AF068F">
        <w:rPr>
          <w:rFonts w:eastAsia="Arial"/>
        </w:rPr>
        <w:t>/*no partial data can be copied */</w:t>
      </w:r>
    </w:p>
    <w:p w14:paraId="75A11404" w14:textId="4E540CC4" w:rsidR="003E0726" w:rsidRDefault="00B9229E" w:rsidP="003E0726">
      <w:pPr>
        <w:spacing w:after="0" w:line="367" w:lineRule="auto"/>
        <w:ind w:left="869" w:right="15" w:hanging="18"/>
        <w:rPr>
          <w:rFonts w:eastAsia="Arial"/>
        </w:rPr>
      </w:pPr>
      <w:r w:rsidRPr="00AF068F">
        <w:rPr>
          <w:rFonts w:eastAsia="Arial"/>
        </w:rPr>
        <w:t xml:space="preserve">       </w:t>
      </w:r>
      <w:r w:rsidR="00354B22">
        <w:rPr>
          <w:rFonts w:eastAsia="Arial"/>
        </w:rPr>
        <w:t xml:space="preserve">       </w:t>
      </w:r>
      <w:r w:rsidRPr="00AF068F">
        <w:rPr>
          <w:rFonts w:eastAsia="Arial"/>
        </w:rPr>
        <w:t xml:space="preserve">    </w:t>
      </w:r>
      <w:r w:rsidR="003E0726" w:rsidRPr="00AF068F">
        <w:rPr>
          <w:rFonts w:eastAsia="Arial"/>
        </w:rPr>
        <w:t>Flag_MissingInformation = “True”</w:t>
      </w:r>
    </w:p>
    <w:p w14:paraId="097A9CB0" w14:textId="56535B7F" w:rsidR="00354B22" w:rsidRPr="00354B22" w:rsidRDefault="00354B22" w:rsidP="00354B22">
      <w:pPr>
        <w:tabs>
          <w:tab w:val="left" w:pos="2880"/>
          <w:tab w:val="left" w:pos="2970"/>
          <w:tab w:val="left" w:pos="3060"/>
          <w:tab w:val="left" w:pos="3150"/>
        </w:tabs>
        <w:spacing w:after="0" w:line="367" w:lineRule="auto"/>
        <w:ind w:left="869" w:right="15" w:hanging="18"/>
        <w:rPr>
          <w:rFonts w:eastAsia="Arial"/>
          <w:b/>
        </w:rPr>
      </w:pPr>
      <w:r>
        <w:rPr>
          <w:rFonts w:eastAsia="Arial"/>
        </w:rPr>
        <w:t xml:space="preserve">                 </w:t>
      </w:r>
      <w:r w:rsidRPr="00354B22">
        <w:rPr>
          <w:rFonts w:eastAsia="Arial"/>
          <w:b/>
        </w:rPr>
        <w:t xml:space="preserve">ENDIF    </w:t>
      </w:r>
    </w:p>
    <w:p w14:paraId="6EE0E1FE" w14:textId="4D78CCA9" w:rsidR="00B21F97" w:rsidRPr="00AF068F" w:rsidRDefault="00B21F97" w:rsidP="003E0726">
      <w:pPr>
        <w:spacing w:after="0" w:line="367" w:lineRule="auto"/>
        <w:ind w:left="869" w:right="15" w:hanging="18"/>
        <w:rPr>
          <w:rFonts w:eastAsia="Arial"/>
        </w:rPr>
      </w:pPr>
      <w:r w:rsidRPr="00AF068F">
        <w:rPr>
          <w:rFonts w:eastAsia="Arial"/>
        </w:rPr>
        <w:t>}</w:t>
      </w:r>
    </w:p>
    <w:p w14:paraId="10DA328F" w14:textId="26E28DE4" w:rsidR="00B9229E" w:rsidRPr="00AF068F" w:rsidRDefault="00B9229E" w:rsidP="00B9229E">
      <w:pPr>
        <w:spacing w:after="0" w:line="367" w:lineRule="auto"/>
        <w:ind w:left="869" w:right="15" w:hanging="18"/>
        <w:rPr>
          <w:rFonts w:eastAsia="Arial"/>
        </w:rPr>
      </w:pPr>
      <w:r w:rsidRPr="0063019D">
        <w:rPr>
          <w:rFonts w:eastAsia="Arial"/>
          <w:b/>
        </w:rPr>
        <w:t xml:space="preserve">   </w:t>
      </w:r>
      <w:r w:rsidR="00354B22">
        <w:rPr>
          <w:rFonts w:eastAsia="Arial"/>
          <w:b/>
        </w:rPr>
        <w:t xml:space="preserve">      </w:t>
      </w:r>
      <w:r w:rsidRPr="0063019D">
        <w:rPr>
          <w:rFonts w:eastAsia="Arial"/>
          <w:b/>
        </w:rPr>
        <w:t>ENDIF</w:t>
      </w:r>
      <w:r w:rsidRPr="00AF068F">
        <w:rPr>
          <w:rFonts w:eastAsia="Arial"/>
        </w:rPr>
        <w:t xml:space="preserve"> /* LENGTH(MTUltimateDebtor) &gt; 0  */</w:t>
      </w:r>
    </w:p>
    <w:p w14:paraId="69CE4BE6" w14:textId="1E1FFFA4" w:rsidR="00B9229E" w:rsidRPr="00AF068F" w:rsidRDefault="00B9229E" w:rsidP="003E0726">
      <w:pPr>
        <w:spacing w:after="0" w:line="367" w:lineRule="auto"/>
        <w:ind w:left="869" w:right="15" w:hanging="18"/>
        <w:rPr>
          <w:rFonts w:eastAsia="Arial"/>
        </w:rPr>
      </w:pPr>
      <w:r w:rsidRPr="0063019D">
        <w:rPr>
          <w:rFonts w:eastAsia="Arial"/>
          <w:b/>
        </w:rPr>
        <w:t>ENDIF</w:t>
      </w:r>
      <w:r w:rsidRPr="00AF068F">
        <w:rPr>
          <w:rFonts w:eastAsia="Arial"/>
        </w:rPr>
        <w:t xml:space="preserve"> /* MXUltimateDebtor IsPresent   */</w:t>
      </w:r>
    </w:p>
    <w:p w14:paraId="3F89DB55" w14:textId="77777777" w:rsidR="003E0726" w:rsidRPr="00AF068F" w:rsidRDefault="003E0726" w:rsidP="00E47605">
      <w:pPr>
        <w:spacing w:after="0" w:line="367" w:lineRule="auto"/>
        <w:ind w:left="851" w:right="15" w:firstLine="0"/>
        <w:rPr>
          <w:rFonts w:eastAsia="Arial"/>
        </w:rPr>
      </w:pPr>
    </w:p>
    <w:p w14:paraId="26B02BB7" w14:textId="63BD7CB7" w:rsidR="00DB4722" w:rsidRPr="00AF068F" w:rsidRDefault="00DB4722" w:rsidP="00E47605">
      <w:pPr>
        <w:spacing w:after="0" w:line="367" w:lineRule="auto"/>
        <w:ind w:left="851" w:right="15" w:firstLine="0"/>
        <w:rPr>
          <w:rFonts w:eastAsia="Arial"/>
          <w:b/>
        </w:rPr>
      </w:pPr>
      <w:r w:rsidRPr="00AF068F">
        <w:rPr>
          <w:rFonts w:eastAsia="Arial"/>
          <w:b/>
        </w:rPr>
        <w:t>/* Add  Payment Purpose if there is still room left */</w:t>
      </w:r>
    </w:p>
    <w:p w14:paraId="77665AB5" w14:textId="39C348FC" w:rsidR="00BF7076" w:rsidRDefault="00BF7076" w:rsidP="00E47605">
      <w:pPr>
        <w:spacing w:after="0" w:line="367" w:lineRule="auto"/>
        <w:ind w:left="851" w:right="15" w:firstLine="0"/>
        <w:rPr>
          <w:rFonts w:ascii="Arial" w:eastAsia="Arial" w:hAnsi="Arial" w:cs="Arial"/>
          <w:b/>
        </w:rPr>
      </w:pPr>
    </w:p>
    <w:p w14:paraId="4F89CB2B" w14:textId="2DADCDC9" w:rsidR="00DB4722" w:rsidRPr="006055E2" w:rsidRDefault="00A90591" w:rsidP="00E47605">
      <w:pPr>
        <w:spacing w:after="0" w:line="367" w:lineRule="auto"/>
        <w:ind w:left="851" w:right="15" w:firstLine="0"/>
        <w:rPr>
          <w:rFonts w:eastAsia="Arial"/>
        </w:rPr>
      </w:pPr>
      <w:r w:rsidRPr="006055E2">
        <w:rPr>
          <w:rFonts w:eastAsia="Arial"/>
          <w:b/>
        </w:rPr>
        <w:t>IF</w:t>
      </w:r>
      <w:r w:rsidRPr="006055E2">
        <w:rPr>
          <w:rFonts w:eastAsia="Arial"/>
        </w:rPr>
        <w:t xml:space="preserve"> MXPurpos</w:t>
      </w:r>
      <w:r w:rsidR="00104576">
        <w:rPr>
          <w:rFonts w:eastAsia="Arial"/>
        </w:rPr>
        <w:t xml:space="preserve">e </w:t>
      </w:r>
      <w:r w:rsidR="00104576">
        <w:rPr>
          <w:rFonts w:eastAsia="Arial"/>
          <w:b/>
        </w:rPr>
        <w:t xml:space="preserve">NOT </w:t>
      </w:r>
      <w:r w:rsidRPr="00104576">
        <w:rPr>
          <w:rFonts w:eastAsia="Arial"/>
          <w:b/>
        </w:rPr>
        <w:t>IsEmpty</w:t>
      </w:r>
      <w:r w:rsidRPr="006055E2">
        <w:rPr>
          <w:rFonts w:eastAsia="Arial"/>
        </w:rPr>
        <w:t xml:space="preserve"> THEN</w:t>
      </w:r>
    </w:p>
    <w:p w14:paraId="56ACA495" w14:textId="2577C8C5" w:rsidR="002764DF" w:rsidRPr="006055E2" w:rsidRDefault="002764DF" w:rsidP="002A3395">
      <w:pPr>
        <w:tabs>
          <w:tab w:val="left" w:pos="1260"/>
          <w:tab w:val="left" w:pos="1350"/>
        </w:tabs>
        <w:spacing w:after="0" w:line="367" w:lineRule="auto"/>
        <w:ind w:left="851" w:right="15" w:firstLine="0"/>
        <w:rPr>
          <w:rFonts w:eastAsia="Arial"/>
        </w:rPr>
      </w:pPr>
      <w:r w:rsidRPr="00104576">
        <w:rPr>
          <w:rFonts w:eastAsia="Arial"/>
          <w:b/>
        </w:rPr>
        <w:t xml:space="preserve">   IF</w:t>
      </w:r>
      <w:r w:rsidRPr="006055E2">
        <w:rPr>
          <w:rFonts w:eastAsia="Arial"/>
        </w:rPr>
        <w:t xml:space="preserve"> MXPurpose/Proprietary </w:t>
      </w:r>
      <w:r w:rsidRPr="00104576">
        <w:rPr>
          <w:rFonts w:eastAsia="Arial"/>
          <w:b/>
        </w:rPr>
        <w:t>NOT IsEmpty</w:t>
      </w:r>
      <w:r w:rsidRPr="006055E2">
        <w:rPr>
          <w:rFonts w:eastAsia="Arial"/>
        </w:rPr>
        <w:t xml:space="preserve"> AND MXPurpose/Proprietary </w:t>
      </w:r>
      <w:r w:rsidRPr="00104576">
        <w:rPr>
          <w:rFonts w:eastAsia="Arial"/>
          <w:b/>
        </w:rPr>
        <w:t>Has a pattern</w:t>
      </w:r>
      <w:r w:rsidRPr="006055E2">
        <w:rPr>
          <w:rFonts w:eastAsia="Arial"/>
        </w:rPr>
        <w:t xml:space="preserve"> “:26T:[A-Z0-9]{3}</w:t>
      </w:r>
      <w:r w:rsidR="00A1517C">
        <w:rPr>
          <w:rFonts w:eastAsia="Arial"/>
        </w:rPr>
        <w:t>”</w:t>
      </w:r>
      <w:r w:rsidRPr="006055E2">
        <w:rPr>
          <w:rFonts w:eastAsia="Arial"/>
        </w:rPr>
        <w:t xml:space="preserve"> THEN</w:t>
      </w:r>
    </w:p>
    <w:p w14:paraId="287BCE92" w14:textId="59AC6EF5" w:rsidR="002764DF" w:rsidRPr="006055E2" w:rsidRDefault="002764DF" w:rsidP="00E47605">
      <w:pPr>
        <w:spacing w:after="0" w:line="367" w:lineRule="auto"/>
        <w:ind w:left="851" w:right="15" w:firstLine="0"/>
        <w:rPr>
          <w:rFonts w:eastAsia="Arial"/>
        </w:rPr>
      </w:pPr>
      <w:r w:rsidRPr="006055E2">
        <w:rPr>
          <w:rFonts w:eastAsia="Arial"/>
        </w:rPr>
        <w:t xml:space="preserve">   /* Do not enter the DO section below. No Purpose to translate in RemittanceInformation. This is done elsewhere */</w:t>
      </w:r>
    </w:p>
    <w:p w14:paraId="045C3D41" w14:textId="123B727D" w:rsidR="002764DF" w:rsidRPr="00104576" w:rsidRDefault="002764DF" w:rsidP="00E47605">
      <w:pPr>
        <w:spacing w:after="0" w:line="367" w:lineRule="auto"/>
        <w:ind w:left="851" w:right="15" w:firstLine="0"/>
        <w:rPr>
          <w:rFonts w:eastAsia="Arial"/>
          <w:b/>
        </w:rPr>
      </w:pPr>
      <w:r w:rsidRPr="00104576">
        <w:rPr>
          <w:rFonts w:eastAsia="Arial"/>
          <w:b/>
        </w:rPr>
        <w:t xml:space="preserve">   ELSE</w:t>
      </w:r>
    </w:p>
    <w:p w14:paraId="17BE915D" w14:textId="437E2308" w:rsidR="002764DF" w:rsidRPr="007A2C8C" w:rsidRDefault="002764DF" w:rsidP="00E47605">
      <w:pPr>
        <w:spacing w:after="0" w:line="367" w:lineRule="auto"/>
        <w:ind w:left="851" w:right="15" w:firstLine="0"/>
        <w:rPr>
          <w:rFonts w:eastAsia="Arial"/>
          <w:b/>
        </w:rPr>
      </w:pPr>
      <w:r w:rsidRPr="006055E2">
        <w:rPr>
          <w:rFonts w:eastAsia="Arial"/>
        </w:rPr>
        <w:t xml:space="preserve">     </w:t>
      </w:r>
      <w:r w:rsidRPr="007A2C8C">
        <w:rPr>
          <w:rFonts w:eastAsia="Arial"/>
          <w:b/>
        </w:rPr>
        <w:t>DO {</w:t>
      </w:r>
    </w:p>
    <w:p w14:paraId="74441998" w14:textId="77777777" w:rsidR="00A90591" w:rsidRPr="006055E2" w:rsidRDefault="00A90591" w:rsidP="00E47605">
      <w:pPr>
        <w:spacing w:after="0" w:line="367" w:lineRule="auto"/>
        <w:ind w:left="851" w:right="15" w:firstLine="589"/>
        <w:rPr>
          <w:rFonts w:eastAsia="Arial"/>
        </w:rPr>
      </w:pPr>
      <w:r w:rsidRPr="006055E2">
        <w:rPr>
          <w:rFonts w:eastAsia="Arial"/>
        </w:rPr>
        <w:t>PURPIndicator = “True”</w:t>
      </w:r>
    </w:p>
    <w:p w14:paraId="7396C86A" w14:textId="0C2DEE84" w:rsidR="00A90591" w:rsidRPr="006055E2" w:rsidRDefault="00487029" w:rsidP="00A90591">
      <w:pPr>
        <w:spacing w:after="0" w:line="367" w:lineRule="auto"/>
        <w:ind w:left="849" w:right="15" w:hanging="10"/>
        <w:rPr>
          <w:rFonts w:eastAsia="Arial"/>
        </w:rPr>
      </w:pPr>
      <w:r>
        <w:rPr>
          <w:rFonts w:eastAsia="Arial"/>
        </w:rPr>
        <w:t xml:space="preserve">    </w:t>
      </w:r>
      <w:r w:rsidR="00A90591" w:rsidRPr="006055E2">
        <w:rPr>
          <w:rFonts w:eastAsia="Arial"/>
        </w:rPr>
        <w:t xml:space="preserve"> MTPurpose = MX</w:t>
      </w:r>
      <w:r w:rsidR="00BB3B04" w:rsidRPr="006055E2">
        <w:rPr>
          <w:rFonts w:eastAsia="Arial"/>
        </w:rPr>
        <w:t>P</w:t>
      </w:r>
      <w:r w:rsidR="00A90591" w:rsidRPr="006055E2">
        <w:rPr>
          <w:rFonts w:eastAsia="Arial"/>
        </w:rPr>
        <w:t>urpose</w:t>
      </w:r>
    </w:p>
    <w:p w14:paraId="7A936F6F" w14:textId="77777777" w:rsidR="00A90591" w:rsidRPr="006055E2" w:rsidRDefault="00A90591" w:rsidP="00A90591">
      <w:pPr>
        <w:spacing w:after="0" w:line="367" w:lineRule="auto"/>
        <w:ind w:left="849" w:right="15" w:hanging="10"/>
        <w:rPr>
          <w:rFonts w:eastAsia="Arial"/>
        </w:rPr>
      </w:pPr>
      <w:r w:rsidRPr="006055E2">
        <w:rPr>
          <w:rFonts w:eastAsia="Arial"/>
        </w:rPr>
        <w:tab/>
      </w:r>
      <w:r w:rsidRPr="006055E2">
        <w:rPr>
          <w:rFonts w:eastAsia="Arial"/>
        </w:rPr>
        <w:tab/>
      </w:r>
    </w:p>
    <w:p w14:paraId="0526E8F1" w14:textId="1FDF71B8" w:rsidR="00A90591" w:rsidRPr="006055E2" w:rsidRDefault="00A90591" w:rsidP="007359E6">
      <w:pPr>
        <w:tabs>
          <w:tab w:val="left" w:pos="1260"/>
          <w:tab w:val="left" w:pos="1350"/>
          <w:tab w:val="left" w:pos="1440"/>
          <w:tab w:val="left" w:pos="1530"/>
          <w:tab w:val="left" w:pos="1620"/>
          <w:tab w:val="left" w:pos="1710"/>
        </w:tabs>
        <w:spacing w:after="0" w:line="367" w:lineRule="auto"/>
        <w:ind w:left="849" w:right="15" w:firstLine="591"/>
        <w:rPr>
          <w:rFonts w:eastAsia="Arial"/>
        </w:rPr>
      </w:pPr>
      <w:r w:rsidRPr="006055E2">
        <w:rPr>
          <w:rFonts w:eastAsia="Arial"/>
          <w:b/>
        </w:rPr>
        <w:t>IF</w:t>
      </w:r>
      <w:r w:rsidRPr="006055E2">
        <w:rPr>
          <w:rFonts w:eastAsia="Arial"/>
        </w:rPr>
        <w:t xml:space="preserve"> UCIndicator  = “Tr</w:t>
      </w:r>
      <w:r w:rsidR="00487029">
        <w:rPr>
          <w:rFonts w:eastAsia="Arial"/>
        </w:rPr>
        <w:t>ue” Or UDIndicator = “True” THEN</w:t>
      </w:r>
    </w:p>
    <w:p w14:paraId="40C32384" w14:textId="77777777" w:rsidR="00A90591" w:rsidRPr="006055E2" w:rsidRDefault="00A90591" w:rsidP="00A90591">
      <w:pPr>
        <w:spacing w:after="0" w:line="367" w:lineRule="auto"/>
        <w:ind w:left="849" w:right="15" w:firstLine="591"/>
        <w:rPr>
          <w:rFonts w:eastAsia="Arial"/>
        </w:rPr>
      </w:pPr>
      <w:r w:rsidRPr="006055E2">
        <w:rPr>
          <w:rFonts w:eastAsia="Arial"/>
        </w:rPr>
        <w:t>/* Concatenation must start with “///PURP/” */</w:t>
      </w:r>
    </w:p>
    <w:p w14:paraId="1936611D" w14:textId="594E4A10" w:rsidR="00A90591" w:rsidRPr="006055E2" w:rsidRDefault="00487029" w:rsidP="00A90591">
      <w:pPr>
        <w:spacing w:after="0" w:line="367" w:lineRule="auto"/>
        <w:ind w:right="15" w:firstLine="582"/>
        <w:rPr>
          <w:rFonts w:eastAsia="Arial"/>
        </w:rPr>
      </w:pPr>
      <w:r>
        <w:rPr>
          <w:rFonts w:eastAsia="Arial"/>
        </w:rPr>
        <w:t xml:space="preserve">  RemaingLine = 140 – </w:t>
      </w:r>
      <w:r w:rsidRPr="00487029">
        <w:rPr>
          <w:rFonts w:eastAsia="Arial"/>
          <w:b/>
        </w:rPr>
        <w:t>Length</w:t>
      </w:r>
      <w:r w:rsidR="00A90591" w:rsidRPr="006055E2">
        <w:rPr>
          <w:rFonts w:eastAsia="Arial"/>
        </w:rPr>
        <w:t>(MT70FullString)  - 8</w:t>
      </w:r>
    </w:p>
    <w:p w14:paraId="56384710" w14:textId="77777777" w:rsidR="00A90591" w:rsidRPr="006055E2" w:rsidRDefault="00A90591" w:rsidP="007359E6">
      <w:pPr>
        <w:tabs>
          <w:tab w:val="left" w:pos="1890"/>
          <w:tab w:val="left" w:pos="2070"/>
          <w:tab w:val="left" w:pos="2160"/>
          <w:tab w:val="left" w:pos="2250"/>
        </w:tabs>
        <w:spacing w:after="0" w:line="367" w:lineRule="auto"/>
        <w:ind w:left="1018" w:right="15" w:firstLine="571"/>
        <w:rPr>
          <w:rFonts w:eastAsia="Arial"/>
        </w:rPr>
      </w:pPr>
      <w:r w:rsidRPr="006055E2">
        <w:rPr>
          <w:rFonts w:eastAsia="Arial"/>
          <w:b/>
        </w:rPr>
        <w:t xml:space="preserve">    IF</w:t>
      </w:r>
      <w:r w:rsidRPr="006055E2">
        <w:rPr>
          <w:rFonts w:eastAsia="Arial"/>
        </w:rPr>
        <w:t xml:space="preserve"> RemainingLine &gt; 0 THEN</w:t>
      </w:r>
    </w:p>
    <w:p w14:paraId="480B0D20" w14:textId="31E4A9DA" w:rsidR="00A90591" w:rsidRPr="006055E2" w:rsidRDefault="00A90591" w:rsidP="00A90591">
      <w:pPr>
        <w:spacing w:after="0" w:line="367" w:lineRule="auto"/>
        <w:ind w:left="1589" w:right="15" w:firstLine="571"/>
        <w:rPr>
          <w:rFonts w:eastAsia="Arial"/>
        </w:rPr>
      </w:pPr>
      <w:r w:rsidRPr="006055E2">
        <w:rPr>
          <w:rFonts w:eastAsia="Arial"/>
          <w:b/>
        </w:rPr>
        <w:t>IF</w:t>
      </w:r>
      <w:r w:rsidRPr="006055E2">
        <w:rPr>
          <w:rFonts w:eastAsia="Arial"/>
        </w:rPr>
        <w:t xml:space="preserve"> LENGTH (MTPurpo</w:t>
      </w:r>
      <w:r w:rsidR="00487029">
        <w:rPr>
          <w:rFonts w:eastAsia="Arial"/>
        </w:rPr>
        <w:t>se) &gt; RemainingLine THEN</w:t>
      </w:r>
    </w:p>
    <w:p w14:paraId="6B035612" w14:textId="77777777" w:rsidR="00A90591" w:rsidRPr="006055E2" w:rsidRDefault="00A90591" w:rsidP="00A90591">
      <w:pPr>
        <w:spacing w:after="0" w:line="367" w:lineRule="auto"/>
        <w:ind w:left="1589" w:right="15" w:firstLine="0"/>
        <w:rPr>
          <w:rFonts w:eastAsia="Arial"/>
        </w:rPr>
      </w:pPr>
      <w:r w:rsidRPr="006055E2">
        <w:rPr>
          <w:rFonts w:eastAsia="Arial"/>
        </w:rPr>
        <w:t xml:space="preserve">MT70FullString = </w:t>
      </w:r>
      <w:r w:rsidRPr="00487029">
        <w:rPr>
          <w:rFonts w:eastAsia="Arial"/>
          <w:b/>
        </w:rPr>
        <w:t>Concatenate</w:t>
      </w:r>
      <w:r w:rsidRPr="006055E2">
        <w:rPr>
          <w:rFonts w:eastAsia="Arial"/>
        </w:rPr>
        <w:t>(MT70FullString, “///</w:t>
      </w:r>
      <w:r w:rsidR="00BB3B04" w:rsidRPr="006055E2">
        <w:rPr>
          <w:rFonts w:eastAsia="Arial"/>
        </w:rPr>
        <w:t>PURP</w:t>
      </w:r>
      <w:r w:rsidRPr="006055E2">
        <w:rPr>
          <w:rFonts w:eastAsia="Arial"/>
        </w:rPr>
        <w:t xml:space="preserve">/”, </w:t>
      </w:r>
      <w:r w:rsidRPr="00487029">
        <w:rPr>
          <w:rFonts w:eastAsia="Arial"/>
          <w:b/>
        </w:rPr>
        <w:t>Substring</w:t>
      </w:r>
      <w:r w:rsidRPr="006055E2">
        <w:rPr>
          <w:rFonts w:eastAsia="Arial"/>
        </w:rPr>
        <w:t>(MT</w:t>
      </w:r>
      <w:r w:rsidR="00BB3B04" w:rsidRPr="006055E2">
        <w:rPr>
          <w:rFonts w:eastAsia="Arial"/>
        </w:rPr>
        <w:t>Purpose</w:t>
      </w:r>
      <w:r w:rsidRPr="006055E2">
        <w:rPr>
          <w:rFonts w:eastAsia="Arial"/>
        </w:rPr>
        <w:t>, 1, RemainingLine-1), “+”)</w:t>
      </w:r>
    </w:p>
    <w:p w14:paraId="7A09DB62" w14:textId="74CCCB85" w:rsidR="00A90591" w:rsidRPr="006055E2" w:rsidRDefault="004870C2" w:rsidP="00A90591">
      <w:pPr>
        <w:spacing w:after="0" w:line="367" w:lineRule="auto"/>
        <w:ind w:left="1018" w:right="15" w:firstLine="571"/>
        <w:rPr>
          <w:rFonts w:eastAsia="Arial"/>
          <w:b/>
        </w:rPr>
      </w:pPr>
      <w:r>
        <w:rPr>
          <w:rFonts w:eastAsia="Arial"/>
          <w:b/>
        </w:rPr>
        <w:t xml:space="preserve">     </w:t>
      </w:r>
      <w:r w:rsidR="00A90591" w:rsidRPr="006055E2">
        <w:rPr>
          <w:rFonts w:eastAsia="Arial"/>
          <w:b/>
        </w:rPr>
        <w:t>ELSE</w:t>
      </w:r>
    </w:p>
    <w:p w14:paraId="67323FB3" w14:textId="77777777" w:rsidR="00A90591" w:rsidRPr="006055E2" w:rsidRDefault="00A90591" w:rsidP="00A90591">
      <w:pPr>
        <w:spacing w:after="0" w:line="367" w:lineRule="auto"/>
        <w:ind w:left="1440" w:right="15" w:firstLine="149"/>
        <w:rPr>
          <w:rFonts w:eastAsia="Arial"/>
        </w:rPr>
      </w:pPr>
      <w:r w:rsidRPr="006055E2">
        <w:rPr>
          <w:rFonts w:eastAsia="Arial"/>
        </w:rPr>
        <w:t xml:space="preserve">MT70FullString = </w:t>
      </w:r>
      <w:r w:rsidRPr="00487029">
        <w:rPr>
          <w:rFonts w:eastAsia="Arial"/>
          <w:b/>
        </w:rPr>
        <w:t>Concatenate</w:t>
      </w:r>
      <w:r w:rsidRPr="006055E2">
        <w:rPr>
          <w:rFonts w:eastAsia="Arial"/>
        </w:rPr>
        <w:t>(MT70FullString ,“/</w:t>
      </w:r>
      <w:r w:rsidR="00BB3B04" w:rsidRPr="006055E2">
        <w:rPr>
          <w:rFonts w:eastAsia="Arial"/>
        </w:rPr>
        <w:t>//PURP</w:t>
      </w:r>
      <w:r w:rsidRPr="006055E2">
        <w:rPr>
          <w:rFonts w:eastAsia="Arial"/>
        </w:rPr>
        <w:t xml:space="preserve">/”, </w:t>
      </w:r>
      <w:r w:rsidRPr="00487029">
        <w:rPr>
          <w:rFonts w:eastAsia="Arial"/>
          <w:b/>
        </w:rPr>
        <w:t>Substring</w:t>
      </w:r>
      <w:r w:rsidRPr="006055E2">
        <w:rPr>
          <w:rFonts w:eastAsia="Arial"/>
        </w:rPr>
        <w:t>(MT</w:t>
      </w:r>
      <w:r w:rsidR="00BB3B04" w:rsidRPr="006055E2">
        <w:rPr>
          <w:rFonts w:eastAsia="Arial"/>
        </w:rPr>
        <w:t>Purpose</w:t>
      </w:r>
      <w:r w:rsidRPr="006055E2">
        <w:rPr>
          <w:rFonts w:eastAsia="Arial"/>
        </w:rPr>
        <w:t>, 1))</w:t>
      </w:r>
    </w:p>
    <w:p w14:paraId="0DC2B509" w14:textId="4379BED3" w:rsidR="00A90591" w:rsidRPr="004870C2" w:rsidRDefault="004870C2" w:rsidP="00A90591">
      <w:pPr>
        <w:spacing w:after="0" w:line="367" w:lineRule="auto"/>
        <w:ind w:left="849" w:right="15" w:hanging="10"/>
        <w:rPr>
          <w:rFonts w:eastAsia="Arial"/>
          <w:b/>
        </w:rPr>
      </w:pPr>
      <w:r>
        <w:rPr>
          <w:rFonts w:eastAsia="Arial"/>
        </w:rPr>
        <w:t xml:space="preserve">           </w:t>
      </w:r>
      <w:r w:rsidRPr="004870C2">
        <w:rPr>
          <w:rFonts w:eastAsia="Arial"/>
          <w:b/>
        </w:rPr>
        <w:t>ENDIF</w:t>
      </w:r>
    </w:p>
    <w:p w14:paraId="01A7C92E" w14:textId="6338DF0A" w:rsidR="00A90591" w:rsidRPr="006055E2" w:rsidRDefault="004870C2" w:rsidP="00A90591">
      <w:pPr>
        <w:spacing w:after="0" w:line="367" w:lineRule="auto"/>
        <w:ind w:left="869" w:right="15" w:hanging="18"/>
        <w:rPr>
          <w:rFonts w:eastAsia="Arial"/>
          <w:b/>
        </w:rPr>
      </w:pPr>
      <w:r>
        <w:rPr>
          <w:rFonts w:eastAsia="Arial"/>
          <w:b/>
        </w:rPr>
        <w:lastRenderedPageBreak/>
        <w:t xml:space="preserve">        </w:t>
      </w:r>
      <w:r w:rsidR="00487029">
        <w:rPr>
          <w:rFonts w:eastAsia="Arial"/>
          <w:b/>
        </w:rPr>
        <w:t xml:space="preserve"> </w:t>
      </w:r>
      <w:r w:rsidR="00A90591" w:rsidRPr="006055E2">
        <w:rPr>
          <w:rFonts w:eastAsia="Arial"/>
          <w:b/>
        </w:rPr>
        <w:t xml:space="preserve"> ELSE </w:t>
      </w:r>
    </w:p>
    <w:p w14:paraId="1CDD91F3" w14:textId="77777777" w:rsidR="00A90591" w:rsidRPr="006055E2" w:rsidRDefault="00A90591" w:rsidP="00A90591">
      <w:pPr>
        <w:spacing w:after="0" w:line="367" w:lineRule="auto"/>
        <w:ind w:left="869" w:right="15" w:hanging="18"/>
        <w:rPr>
          <w:rFonts w:eastAsia="Arial"/>
        </w:rPr>
      </w:pPr>
      <w:r w:rsidRPr="006055E2">
        <w:rPr>
          <w:rFonts w:eastAsia="Arial"/>
          <w:b/>
        </w:rPr>
        <w:t xml:space="preserve">  </w:t>
      </w:r>
      <w:r w:rsidRPr="006055E2">
        <w:rPr>
          <w:rFonts w:eastAsia="Arial"/>
          <w:b/>
        </w:rPr>
        <w:tab/>
      </w:r>
      <w:r w:rsidRPr="006055E2">
        <w:rPr>
          <w:rFonts w:eastAsia="Arial"/>
          <w:b/>
        </w:rPr>
        <w:tab/>
      </w:r>
      <w:r w:rsidRPr="006055E2">
        <w:rPr>
          <w:rFonts w:eastAsia="Arial"/>
        </w:rPr>
        <w:t>/*no partial data can be copied */</w:t>
      </w:r>
    </w:p>
    <w:p w14:paraId="7B34DF82" w14:textId="77777777" w:rsidR="00A90591" w:rsidRPr="006055E2" w:rsidRDefault="00A90591" w:rsidP="00A90591">
      <w:pPr>
        <w:spacing w:after="0" w:line="367" w:lineRule="auto"/>
        <w:ind w:left="869" w:right="15" w:hanging="18"/>
        <w:rPr>
          <w:rFonts w:eastAsia="Arial"/>
        </w:rPr>
      </w:pPr>
      <w:r w:rsidRPr="006055E2">
        <w:rPr>
          <w:rFonts w:eastAsia="Arial"/>
        </w:rPr>
        <w:t xml:space="preserve">               Flag_MissingInformation = “True”</w:t>
      </w:r>
    </w:p>
    <w:p w14:paraId="366F6777" w14:textId="77777777" w:rsidR="00A90591" w:rsidRPr="006055E2" w:rsidRDefault="00A90591" w:rsidP="00A90591">
      <w:pPr>
        <w:spacing w:after="0" w:line="367" w:lineRule="auto"/>
        <w:ind w:left="849" w:right="15" w:firstLine="852"/>
        <w:rPr>
          <w:rFonts w:eastAsia="Arial"/>
        </w:rPr>
      </w:pPr>
    </w:p>
    <w:p w14:paraId="6AE10B62" w14:textId="77777777" w:rsidR="00A90591" w:rsidRPr="006055E2" w:rsidRDefault="003A1E1D" w:rsidP="007359E6">
      <w:pPr>
        <w:tabs>
          <w:tab w:val="left" w:pos="1260"/>
          <w:tab w:val="left" w:pos="1350"/>
          <w:tab w:val="left" w:pos="1530"/>
        </w:tabs>
        <w:spacing w:after="0" w:line="367" w:lineRule="auto"/>
        <w:ind w:left="849" w:right="15" w:hanging="10"/>
        <w:rPr>
          <w:rFonts w:eastAsia="Arial"/>
          <w:b/>
        </w:rPr>
      </w:pPr>
      <w:r w:rsidRPr="006055E2">
        <w:rPr>
          <w:rFonts w:eastAsia="Arial"/>
          <w:b/>
        </w:rPr>
        <w:t xml:space="preserve">     </w:t>
      </w:r>
      <w:r w:rsidR="00A90591" w:rsidRPr="006055E2">
        <w:rPr>
          <w:rFonts w:eastAsia="Arial"/>
          <w:b/>
        </w:rPr>
        <w:t xml:space="preserve">ELSE </w:t>
      </w:r>
    </w:p>
    <w:p w14:paraId="567E8F8F" w14:textId="446EA776" w:rsidR="003A1E1D" w:rsidRPr="006055E2" w:rsidRDefault="00487029" w:rsidP="00A90591">
      <w:pPr>
        <w:spacing w:after="0" w:line="367" w:lineRule="auto"/>
        <w:ind w:left="849" w:right="15" w:hanging="10"/>
        <w:rPr>
          <w:rFonts w:eastAsia="Arial"/>
          <w:b/>
        </w:rPr>
      </w:pPr>
      <w:r>
        <w:rPr>
          <w:rFonts w:eastAsia="Arial"/>
        </w:rPr>
        <w:t xml:space="preserve">     </w:t>
      </w:r>
      <w:r w:rsidR="003A1E1D" w:rsidRPr="00487029">
        <w:rPr>
          <w:rFonts w:eastAsia="Arial"/>
        </w:rPr>
        <w:t>/*</w:t>
      </w:r>
      <w:r w:rsidR="003A1E1D" w:rsidRPr="006055E2">
        <w:rPr>
          <w:rFonts w:eastAsia="Arial"/>
          <w:b/>
        </w:rPr>
        <w:t xml:space="preserve"> </w:t>
      </w:r>
      <w:r w:rsidR="003A1E1D" w:rsidRPr="006055E2">
        <w:rPr>
          <w:rFonts w:eastAsia="Arial"/>
        </w:rPr>
        <w:t>UCIndicator  = “False” AND  UDIndicator = “False”</w:t>
      </w:r>
    </w:p>
    <w:p w14:paraId="50563C96" w14:textId="66BA7075" w:rsidR="00A90591" w:rsidRPr="006055E2" w:rsidRDefault="00487029" w:rsidP="00A90591">
      <w:pPr>
        <w:spacing w:after="0" w:line="367" w:lineRule="auto"/>
        <w:ind w:left="849" w:right="15" w:hanging="10"/>
        <w:rPr>
          <w:rFonts w:eastAsia="Arial"/>
        </w:rPr>
      </w:pPr>
      <w:r>
        <w:rPr>
          <w:rFonts w:eastAsia="Arial"/>
        </w:rPr>
        <w:t xml:space="preserve">      </w:t>
      </w:r>
      <w:r w:rsidR="00A90591" w:rsidRPr="006055E2">
        <w:rPr>
          <w:rFonts w:eastAsia="Arial"/>
        </w:rPr>
        <w:t xml:space="preserve">/* Concatenation </w:t>
      </w:r>
      <w:r w:rsidR="00BB3B04" w:rsidRPr="006055E2">
        <w:rPr>
          <w:rFonts w:eastAsia="Arial"/>
        </w:rPr>
        <w:t>must start with “/PURP</w:t>
      </w:r>
      <w:r w:rsidR="00A90591" w:rsidRPr="006055E2">
        <w:rPr>
          <w:rFonts w:eastAsia="Arial"/>
        </w:rPr>
        <w:t>/” */</w:t>
      </w:r>
    </w:p>
    <w:p w14:paraId="175F25F4" w14:textId="4EF8DF03" w:rsidR="00A90591" w:rsidRPr="006055E2" w:rsidRDefault="00487029" w:rsidP="00A90591">
      <w:pPr>
        <w:spacing w:after="0" w:line="367" w:lineRule="auto"/>
        <w:ind w:right="15"/>
        <w:rPr>
          <w:rFonts w:eastAsia="Arial"/>
        </w:rPr>
      </w:pPr>
      <w:r>
        <w:rPr>
          <w:rFonts w:eastAsia="Arial"/>
        </w:rPr>
        <w:t xml:space="preserve">       RemaingLine = 140 – </w:t>
      </w:r>
      <w:r w:rsidRPr="00487029">
        <w:rPr>
          <w:rFonts w:eastAsia="Arial"/>
          <w:b/>
        </w:rPr>
        <w:t>Length</w:t>
      </w:r>
      <w:r w:rsidR="00A90591" w:rsidRPr="006055E2">
        <w:rPr>
          <w:rFonts w:eastAsia="Arial"/>
        </w:rPr>
        <w:t xml:space="preserve">(MT70FullString)  - </w:t>
      </w:r>
      <w:r w:rsidR="00BB3B04" w:rsidRPr="006055E2">
        <w:rPr>
          <w:rFonts w:eastAsia="Arial"/>
        </w:rPr>
        <w:t>6</w:t>
      </w:r>
    </w:p>
    <w:p w14:paraId="383FC4DA" w14:textId="413E0EA5" w:rsidR="00A90591" w:rsidRPr="006055E2" w:rsidRDefault="007359E6" w:rsidP="007359E6">
      <w:pPr>
        <w:tabs>
          <w:tab w:val="left" w:pos="1890"/>
          <w:tab w:val="left" w:pos="2070"/>
          <w:tab w:val="left" w:pos="2160"/>
        </w:tabs>
        <w:spacing w:after="0" w:line="367" w:lineRule="auto"/>
        <w:ind w:left="1018" w:right="15" w:firstLine="571"/>
        <w:rPr>
          <w:rFonts w:eastAsia="Arial"/>
        </w:rPr>
      </w:pPr>
      <w:r>
        <w:rPr>
          <w:rFonts w:eastAsia="Arial"/>
          <w:b/>
        </w:rPr>
        <w:t xml:space="preserve">    </w:t>
      </w:r>
      <w:r w:rsidR="00A90591" w:rsidRPr="006055E2">
        <w:rPr>
          <w:rFonts w:eastAsia="Arial"/>
          <w:b/>
        </w:rPr>
        <w:t>IF</w:t>
      </w:r>
      <w:r w:rsidR="00A90591" w:rsidRPr="006055E2">
        <w:rPr>
          <w:rFonts w:eastAsia="Arial"/>
        </w:rPr>
        <w:t xml:space="preserve"> RemainingLine &gt; 0 THEN</w:t>
      </w:r>
    </w:p>
    <w:p w14:paraId="016FB66A" w14:textId="107CFE6E" w:rsidR="00A90591" w:rsidRPr="006055E2" w:rsidRDefault="00A90591" w:rsidP="007359E6">
      <w:pPr>
        <w:tabs>
          <w:tab w:val="left" w:pos="2070"/>
          <w:tab w:val="left" w:pos="2250"/>
        </w:tabs>
        <w:spacing w:after="0" w:line="367" w:lineRule="auto"/>
        <w:ind w:left="1589" w:right="15" w:firstLine="571"/>
        <w:rPr>
          <w:rFonts w:eastAsia="Arial"/>
        </w:rPr>
      </w:pPr>
      <w:r w:rsidRPr="006055E2">
        <w:rPr>
          <w:rFonts w:eastAsia="Arial"/>
          <w:b/>
        </w:rPr>
        <w:t>IF</w:t>
      </w:r>
      <w:r w:rsidR="007359E6">
        <w:rPr>
          <w:rFonts w:eastAsia="Arial"/>
        </w:rPr>
        <w:t xml:space="preserve"> </w:t>
      </w:r>
      <w:r w:rsidR="007359E6" w:rsidRPr="007359E6">
        <w:rPr>
          <w:rFonts w:eastAsia="Arial"/>
          <w:b/>
        </w:rPr>
        <w:t>Length</w:t>
      </w:r>
      <w:r w:rsidR="00BB3B04" w:rsidRPr="006055E2">
        <w:rPr>
          <w:rFonts w:eastAsia="Arial"/>
        </w:rPr>
        <w:t>(MTPurpose</w:t>
      </w:r>
      <w:r w:rsidR="007359E6">
        <w:rPr>
          <w:rFonts w:eastAsia="Arial"/>
        </w:rPr>
        <w:t>) &gt; RemainingLine THEN</w:t>
      </w:r>
    </w:p>
    <w:p w14:paraId="35B5C478" w14:textId="4F98FA13" w:rsidR="00A90591" w:rsidRPr="006055E2" w:rsidRDefault="007359E6" w:rsidP="00A90591">
      <w:pPr>
        <w:spacing w:after="0" w:line="367" w:lineRule="auto"/>
        <w:ind w:left="1589" w:right="15" w:firstLine="0"/>
        <w:rPr>
          <w:rFonts w:eastAsia="Arial"/>
        </w:rPr>
      </w:pPr>
      <w:r>
        <w:rPr>
          <w:rFonts w:eastAsia="Arial"/>
        </w:rPr>
        <w:t xml:space="preserve">  </w:t>
      </w:r>
      <w:r w:rsidR="00A90591" w:rsidRPr="006055E2">
        <w:rPr>
          <w:rFonts w:eastAsia="Arial"/>
        </w:rPr>
        <w:t>MT7</w:t>
      </w:r>
      <w:r w:rsidR="00BB3B04" w:rsidRPr="006055E2">
        <w:rPr>
          <w:rFonts w:eastAsia="Arial"/>
        </w:rPr>
        <w:t xml:space="preserve">0FullString = </w:t>
      </w:r>
      <w:r w:rsidR="00BB3B04" w:rsidRPr="007359E6">
        <w:rPr>
          <w:rFonts w:eastAsia="Arial"/>
          <w:b/>
        </w:rPr>
        <w:t>Concatenate</w:t>
      </w:r>
      <w:r w:rsidR="00BB3B04" w:rsidRPr="006055E2">
        <w:rPr>
          <w:rFonts w:eastAsia="Arial"/>
        </w:rPr>
        <w:t xml:space="preserve">( “/PURP/”, </w:t>
      </w:r>
      <w:r w:rsidR="00BB3B04" w:rsidRPr="007359E6">
        <w:rPr>
          <w:rFonts w:eastAsia="Arial"/>
          <w:b/>
        </w:rPr>
        <w:t>Substring</w:t>
      </w:r>
      <w:r w:rsidR="00BB3B04" w:rsidRPr="006055E2">
        <w:rPr>
          <w:rFonts w:eastAsia="Arial"/>
        </w:rPr>
        <w:t>(MTPurpose</w:t>
      </w:r>
      <w:r w:rsidR="00A90591" w:rsidRPr="006055E2">
        <w:rPr>
          <w:rFonts w:eastAsia="Arial"/>
        </w:rPr>
        <w:t>, 1, RemainingLine-1), “+”))</w:t>
      </w:r>
    </w:p>
    <w:p w14:paraId="193EFFC5" w14:textId="77777777" w:rsidR="00A90591" w:rsidRPr="006055E2" w:rsidRDefault="00A90591" w:rsidP="00A90591">
      <w:pPr>
        <w:spacing w:after="0" w:line="367" w:lineRule="auto"/>
        <w:ind w:left="1589" w:right="15" w:firstLine="571"/>
        <w:rPr>
          <w:rFonts w:eastAsia="Arial"/>
          <w:b/>
        </w:rPr>
      </w:pPr>
      <w:r w:rsidRPr="006055E2">
        <w:rPr>
          <w:rFonts w:eastAsia="Arial"/>
          <w:b/>
        </w:rPr>
        <w:t>ELSE</w:t>
      </w:r>
    </w:p>
    <w:p w14:paraId="20E6F525" w14:textId="77777777" w:rsidR="00A90591" w:rsidRPr="006055E2" w:rsidRDefault="00A90591" w:rsidP="00A90591">
      <w:pPr>
        <w:spacing w:after="0" w:line="367" w:lineRule="auto"/>
        <w:ind w:left="1440" w:right="15" w:firstLine="149"/>
        <w:rPr>
          <w:rFonts w:eastAsia="Arial"/>
        </w:rPr>
      </w:pPr>
      <w:r w:rsidRPr="006055E2">
        <w:rPr>
          <w:rFonts w:eastAsia="Arial"/>
        </w:rPr>
        <w:t xml:space="preserve">MT70FullString = </w:t>
      </w:r>
      <w:r w:rsidRPr="007359E6">
        <w:rPr>
          <w:rFonts w:eastAsia="Arial"/>
          <w:b/>
        </w:rPr>
        <w:t>Concatenate</w:t>
      </w:r>
      <w:r w:rsidR="00BB3B04" w:rsidRPr="006055E2">
        <w:rPr>
          <w:rFonts w:eastAsia="Arial"/>
        </w:rPr>
        <w:t xml:space="preserve">( “/PURP/”, </w:t>
      </w:r>
      <w:r w:rsidR="00BB3B04" w:rsidRPr="007359E6">
        <w:rPr>
          <w:rFonts w:eastAsia="Arial"/>
          <w:b/>
        </w:rPr>
        <w:t>Substring</w:t>
      </w:r>
      <w:r w:rsidR="00BB3B04" w:rsidRPr="006055E2">
        <w:rPr>
          <w:rFonts w:eastAsia="Arial"/>
        </w:rPr>
        <w:t>(MTPurpose</w:t>
      </w:r>
      <w:r w:rsidRPr="006055E2">
        <w:rPr>
          <w:rFonts w:eastAsia="Arial"/>
        </w:rPr>
        <w:t>, 1))</w:t>
      </w:r>
    </w:p>
    <w:p w14:paraId="57575858" w14:textId="258DF843" w:rsidR="00A90591" w:rsidRPr="004870C2" w:rsidRDefault="004870C2" w:rsidP="00A90591">
      <w:pPr>
        <w:spacing w:after="0" w:line="367" w:lineRule="auto"/>
        <w:ind w:left="1440" w:right="15" w:firstLine="149"/>
        <w:rPr>
          <w:rFonts w:eastAsia="Arial"/>
          <w:b/>
        </w:rPr>
      </w:pPr>
      <w:r>
        <w:rPr>
          <w:rFonts w:eastAsia="Arial"/>
        </w:rPr>
        <w:t xml:space="preserve">     </w:t>
      </w:r>
      <w:r w:rsidRPr="004870C2">
        <w:rPr>
          <w:rFonts w:eastAsia="Arial"/>
          <w:b/>
        </w:rPr>
        <w:t>ENDIF</w:t>
      </w:r>
    </w:p>
    <w:p w14:paraId="4CE501E2" w14:textId="697A74EC" w:rsidR="00A90591" w:rsidRPr="006055E2" w:rsidRDefault="004870C2" w:rsidP="007359E6">
      <w:pPr>
        <w:tabs>
          <w:tab w:val="left" w:pos="2070"/>
          <w:tab w:val="left" w:pos="2160"/>
          <w:tab w:val="left" w:pos="2250"/>
        </w:tabs>
        <w:spacing w:after="0" w:line="367" w:lineRule="auto"/>
        <w:ind w:left="869" w:right="15" w:hanging="18"/>
        <w:rPr>
          <w:rFonts w:eastAsia="Arial"/>
          <w:b/>
        </w:rPr>
      </w:pPr>
      <w:r>
        <w:rPr>
          <w:rFonts w:eastAsia="Arial"/>
          <w:b/>
        </w:rPr>
        <w:t xml:space="preserve">      </w:t>
      </w:r>
      <w:r w:rsidR="007359E6">
        <w:rPr>
          <w:rFonts w:eastAsia="Arial"/>
          <w:b/>
        </w:rPr>
        <w:t xml:space="preserve"> </w:t>
      </w:r>
      <w:r w:rsidR="00A90591" w:rsidRPr="006055E2">
        <w:rPr>
          <w:rFonts w:eastAsia="Arial"/>
          <w:b/>
        </w:rPr>
        <w:t xml:space="preserve"> </w:t>
      </w:r>
      <w:r w:rsidR="007359E6">
        <w:rPr>
          <w:rFonts w:eastAsia="Arial"/>
          <w:b/>
        </w:rPr>
        <w:t xml:space="preserve">  </w:t>
      </w:r>
      <w:r w:rsidR="00A90591" w:rsidRPr="006055E2">
        <w:rPr>
          <w:rFonts w:eastAsia="Arial"/>
          <w:b/>
        </w:rPr>
        <w:t xml:space="preserve">ELSE </w:t>
      </w:r>
    </w:p>
    <w:p w14:paraId="088613BF" w14:textId="77777777" w:rsidR="00A90591" w:rsidRPr="006055E2" w:rsidRDefault="00A90591" w:rsidP="00A90591">
      <w:pPr>
        <w:spacing w:after="0" w:line="367" w:lineRule="auto"/>
        <w:ind w:left="869" w:right="15" w:hanging="18"/>
        <w:rPr>
          <w:rFonts w:eastAsia="Arial"/>
        </w:rPr>
      </w:pPr>
      <w:r w:rsidRPr="006055E2">
        <w:rPr>
          <w:rFonts w:eastAsia="Arial"/>
          <w:b/>
        </w:rPr>
        <w:tab/>
      </w:r>
      <w:r w:rsidRPr="006055E2">
        <w:rPr>
          <w:rFonts w:eastAsia="Arial"/>
          <w:b/>
        </w:rPr>
        <w:tab/>
        <w:t xml:space="preserve">      </w:t>
      </w:r>
      <w:r w:rsidRPr="006055E2">
        <w:rPr>
          <w:rFonts w:eastAsia="Arial"/>
        </w:rPr>
        <w:t>/*no partial data can be copied */</w:t>
      </w:r>
    </w:p>
    <w:p w14:paraId="1AB0354B" w14:textId="4E788AC9" w:rsidR="00A90591" w:rsidRPr="006055E2" w:rsidRDefault="00A90591" w:rsidP="00A90591">
      <w:pPr>
        <w:spacing w:after="0" w:line="367" w:lineRule="auto"/>
        <w:ind w:left="869" w:right="15" w:hanging="18"/>
        <w:rPr>
          <w:rFonts w:eastAsia="Arial"/>
        </w:rPr>
      </w:pPr>
      <w:r w:rsidRPr="006055E2">
        <w:rPr>
          <w:rFonts w:eastAsia="Arial"/>
        </w:rPr>
        <w:t xml:space="preserve">        </w:t>
      </w:r>
      <w:r w:rsidR="007359E6">
        <w:rPr>
          <w:rFonts w:eastAsia="Arial"/>
        </w:rPr>
        <w:t xml:space="preserve">    </w:t>
      </w:r>
      <w:r w:rsidRPr="006055E2">
        <w:rPr>
          <w:rFonts w:eastAsia="Arial"/>
        </w:rPr>
        <w:t>Flag_MissingInformation = “True”</w:t>
      </w:r>
    </w:p>
    <w:p w14:paraId="37735BB0" w14:textId="5A9C4137" w:rsidR="00BF7076" w:rsidRDefault="007359E6" w:rsidP="00A90591">
      <w:pPr>
        <w:spacing w:after="0" w:line="367" w:lineRule="auto"/>
        <w:ind w:left="869" w:right="15" w:hanging="18"/>
        <w:rPr>
          <w:rFonts w:eastAsia="Arial"/>
        </w:rPr>
      </w:pPr>
      <w:r w:rsidRPr="007359E6">
        <w:rPr>
          <w:rFonts w:eastAsia="Arial"/>
          <w:b/>
        </w:rPr>
        <w:t xml:space="preserve">          ENDIF</w:t>
      </w:r>
      <w:r>
        <w:rPr>
          <w:rFonts w:eastAsia="Arial"/>
          <w:b/>
        </w:rPr>
        <w:t xml:space="preserve"> </w:t>
      </w:r>
      <w:r w:rsidRPr="007359E6">
        <w:rPr>
          <w:rFonts w:eastAsia="Arial"/>
        </w:rPr>
        <w:t>/* IF</w:t>
      </w:r>
      <w:r>
        <w:rPr>
          <w:rFonts w:eastAsia="Arial"/>
          <w:b/>
        </w:rPr>
        <w:t xml:space="preserve"> </w:t>
      </w:r>
      <w:r w:rsidRPr="006055E2">
        <w:rPr>
          <w:rFonts w:eastAsia="Arial"/>
        </w:rPr>
        <w:t>RemainingLine &gt; 0</w:t>
      </w:r>
      <w:r>
        <w:rPr>
          <w:rFonts w:eastAsia="Arial"/>
        </w:rPr>
        <w:t xml:space="preserve"> */</w:t>
      </w:r>
    </w:p>
    <w:p w14:paraId="377ED1F8" w14:textId="18FEA2A0" w:rsidR="007359E6" w:rsidRPr="007359E6" w:rsidRDefault="007359E6" w:rsidP="007359E6">
      <w:pPr>
        <w:spacing w:after="0" w:line="367" w:lineRule="auto"/>
        <w:ind w:left="849" w:right="-892" w:hanging="10"/>
        <w:rPr>
          <w:rFonts w:eastAsia="Arial"/>
        </w:rPr>
      </w:pPr>
      <w:r>
        <w:rPr>
          <w:rFonts w:eastAsia="Arial"/>
          <w:b/>
        </w:rPr>
        <w:t xml:space="preserve">     ENDIF </w:t>
      </w:r>
      <w:r w:rsidRPr="007359E6">
        <w:rPr>
          <w:rFonts w:eastAsia="Arial"/>
        </w:rPr>
        <w:t xml:space="preserve">/* </w:t>
      </w:r>
      <w:r>
        <w:rPr>
          <w:rFonts w:eastAsia="Arial"/>
        </w:rPr>
        <w:t>END</w:t>
      </w:r>
      <w:r w:rsidRPr="007359E6">
        <w:rPr>
          <w:rFonts w:eastAsia="Arial"/>
        </w:rPr>
        <w:t>IF</w:t>
      </w:r>
      <w:r w:rsidRPr="006055E2">
        <w:rPr>
          <w:rFonts w:eastAsia="Arial"/>
        </w:rPr>
        <w:t xml:space="preserve"> UCIndicator  = “Tr</w:t>
      </w:r>
      <w:r>
        <w:rPr>
          <w:rFonts w:eastAsia="Arial"/>
        </w:rPr>
        <w:t>ue” Or UDIndicator = “True”*/</w:t>
      </w:r>
    </w:p>
    <w:p w14:paraId="76DC33A1" w14:textId="4C4F6164" w:rsidR="00BF7076" w:rsidRDefault="002764DF" w:rsidP="00A90591">
      <w:pPr>
        <w:spacing w:after="0" w:line="367" w:lineRule="auto"/>
        <w:ind w:left="869" w:right="15" w:hanging="18"/>
        <w:rPr>
          <w:rFonts w:eastAsia="Arial"/>
          <w:b/>
        </w:rPr>
      </w:pPr>
      <w:r w:rsidRPr="007A2C8C">
        <w:rPr>
          <w:rFonts w:eastAsia="Arial"/>
          <w:b/>
        </w:rPr>
        <w:t>} /* END DO */</w:t>
      </w:r>
    </w:p>
    <w:p w14:paraId="1C5825FA" w14:textId="359FF9A9" w:rsidR="002A3395" w:rsidRDefault="002A3395" w:rsidP="002A3395">
      <w:pPr>
        <w:tabs>
          <w:tab w:val="left" w:pos="1260"/>
          <w:tab w:val="left" w:pos="1350"/>
        </w:tabs>
        <w:spacing w:after="0" w:line="367" w:lineRule="auto"/>
        <w:ind w:left="869" w:right="15" w:hanging="18"/>
        <w:rPr>
          <w:rFonts w:eastAsia="Arial"/>
          <w:b/>
        </w:rPr>
      </w:pPr>
      <w:r>
        <w:rPr>
          <w:rFonts w:eastAsia="Arial"/>
          <w:b/>
        </w:rPr>
        <w:t xml:space="preserve">   ENDIF </w:t>
      </w:r>
    </w:p>
    <w:p w14:paraId="43CFB040" w14:textId="18693061" w:rsidR="002A3395" w:rsidRPr="007A2C8C" w:rsidRDefault="002A3395" w:rsidP="00A90591">
      <w:pPr>
        <w:spacing w:after="0" w:line="367" w:lineRule="auto"/>
        <w:ind w:left="869" w:right="15" w:hanging="18"/>
        <w:rPr>
          <w:rFonts w:eastAsia="Arial"/>
          <w:b/>
        </w:rPr>
      </w:pPr>
      <w:r>
        <w:rPr>
          <w:rFonts w:eastAsia="Arial"/>
          <w:b/>
        </w:rPr>
        <w:t>ENDIF</w:t>
      </w:r>
    </w:p>
    <w:p w14:paraId="74F94CD8" w14:textId="77777777" w:rsidR="00A90591" w:rsidRPr="0081271B" w:rsidRDefault="00A90591" w:rsidP="0081271B">
      <w:pPr>
        <w:spacing w:after="0" w:line="367" w:lineRule="auto"/>
        <w:ind w:left="851" w:right="15" w:firstLine="0"/>
        <w:rPr>
          <w:rFonts w:ascii="Arial" w:eastAsia="Arial" w:hAnsi="Arial" w:cs="Arial"/>
        </w:rPr>
      </w:pPr>
    </w:p>
    <w:p w14:paraId="1B05E911" w14:textId="100EF3C3" w:rsidR="00DB0409" w:rsidRDefault="004A7D78" w:rsidP="007E238B">
      <w:pPr>
        <w:spacing w:after="0" w:line="367" w:lineRule="auto"/>
        <w:ind w:left="869" w:right="15" w:hanging="10"/>
        <w:rPr>
          <w:rFonts w:eastAsia="Arial"/>
          <w:b/>
        </w:rPr>
      </w:pPr>
      <w:r w:rsidRPr="00726F51">
        <w:rPr>
          <w:rFonts w:eastAsia="Arial"/>
          <w:b/>
        </w:rPr>
        <w:t>/* Add MXEndToEndIdentif</w:t>
      </w:r>
      <w:r w:rsidR="0086074D" w:rsidRPr="00726F51">
        <w:rPr>
          <w:rFonts w:eastAsia="Arial"/>
          <w:b/>
        </w:rPr>
        <w:t>i</w:t>
      </w:r>
      <w:r w:rsidRPr="00726F51">
        <w:rPr>
          <w:rFonts w:eastAsia="Arial"/>
          <w:b/>
        </w:rPr>
        <w:t>cation if there is still some room left</w:t>
      </w:r>
      <w:r w:rsidR="00FB65B6" w:rsidRPr="00726F51">
        <w:rPr>
          <w:rFonts w:eastAsia="Arial"/>
          <w:b/>
        </w:rPr>
        <w:t xml:space="preserve"> and if value is not “NOTPROVIDED” </w:t>
      </w:r>
      <w:r w:rsidRPr="00726F51">
        <w:rPr>
          <w:rFonts w:eastAsia="Arial"/>
          <w:b/>
        </w:rPr>
        <w:t xml:space="preserve"> */</w:t>
      </w:r>
    </w:p>
    <w:p w14:paraId="28AA2A8D" w14:textId="77777777" w:rsidR="00276046" w:rsidRPr="00726F51" w:rsidRDefault="00276046" w:rsidP="007E238B">
      <w:pPr>
        <w:spacing w:after="0" w:line="367" w:lineRule="auto"/>
        <w:ind w:left="869" w:right="15" w:hanging="10"/>
        <w:rPr>
          <w:rFonts w:eastAsia="Arial"/>
          <w:b/>
        </w:rPr>
      </w:pPr>
    </w:p>
    <w:p w14:paraId="174B2919" w14:textId="218DC4DC" w:rsidR="007E1E87" w:rsidRPr="00520C04" w:rsidRDefault="006C0234" w:rsidP="007E238B">
      <w:pPr>
        <w:spacing w:after="0" w:line="367" w:lineRule="auto"/>
        <w:ind w:left="869" w:right="15" w:hanging="10"/>
        <w:rPr>
          <w:rFonts w:eastAsia="Arial"/>
        </w:rPr>
      </w:pPr>
      <w:r>
        <w:rPr>
          <w:rFonts w:eastAsia="Arial"/>
        </w:rPr>
        <w:t>/* For developers</w:t>
      </w:r>
      <w:r w:rsidR="007E1E87" w:rsidRPr="00520C04">
        <w:rPr>
          <w:rFonts w:eastAsia="Arial"/>
        </w:rPr>
        <w:t xml:space="preserve">. </w:t>
      </w:r>
      <w:r w:rsidR="00CA6DEB" w:rsidRPr="00520C04">
        <w:rPr>
          <w:rFonts w:eastAsia="Arial"/>
        </w:rPr>
        <w:t>The code below handle</w:t>
      </w:r>
      <w:r w:rsidR="00215C3C">
        <w:rPr>
          <w:rFonts w:eastAsia="Arial"/>
        </w:rPr>
        <w:t>s</w:t>
      </w:r>
      <w:r w:rsidR="00CA6DEB" w:rsidRPr="00520C04">
        <w:rPr>
          <w:rFonts w:eastAsia="Arial"/>
        </w:rPr>
        <w:t xml:space="preserve"> the case where </w:t>
      </w:r>
      <w:r w:rsidR="007E1E87" w:rsidRPr="00520C04">
        <w:rPr>
          <w:rFonts w:eastAsia="Arial"/>
        </w:rPr>
        <w:t>unstructured remittance info is present</w:t>
      </w:r>
      <w:r w:rsidR="00F1760D">
        <w:rPr>
          <w:rFonts w:eastAsia="Arial"/>
        </w:rPr>
        <w:t xml:space="preserve"> in order to define at one place</w:t>
      </w:r>
      <w:r w:rsidR="00CA6DEB" w:rsidRPr="00520C04">
        <w:rPr>
          <w:rFonts w:eastAsia="Arial"/>
        </w:rPr>
        <w:t xml:space="preserve"> the subfunction for /ROC/ translation</w:t>
      </w:r>
      <w:r w:rsidR="007E1E87" w:rsidRPr="00520C04">
        <w:rPr>
          <w:rFonts w:eastAsia="Arial"/>
        </w:rPr>
        <w:t xml:space="preserve">. See </w:t>
      </w:r>
      <w:r w:rsidR="00CA6DEB" w:rsidRPr="00520C04">
        <w:rPr>
          <w:rFonts w:eastAsia="Arial"/>
        </w:rPr>
        <w:t>Case 3</w:t>
      </w:r>
      <w:r w:rsidR="007E1E87" w:rsidRPr="00520C04">
        <w:rPr>
          <w:rFonts w:eastAsia="Arial"/>
        </w:rPr>
        <w:t xml:space="preserve"> below */</w:t>
      </w:r>
    </w:p>
    <w:p w14:paraId="4CCAE88C" w14:textId="4D170CC6" w:rsidR="00A90591" w:rsidRPr="0089167F" w:rsidRDefault="00A90591" w:rsidP="00B843B4">
      <w:pPr>
        <w:spacing w:after="0" w:line="367" w:lineRule="auto"/>
        <w:ind w:left="849" w:right="15" w:hanging="10"/>
        <w:rPr>
          <w:rFonts w:eastAsia="Arial"/>
          <w:b/>
        </w:rPr>
      </w:pPr>
    </w:p>
    <w:p w14:paraId="0851F0FC" w14:textId="0C276A8C" w:rsidR="0049107C" w:rsidRPr="0089167F" w:rsidRDefault="0049107C" w:rsidP="00B843B4">
      <w:pPr>
        <w:spacing w:after="0" w:line="367" w:lineRule="auto"/>
        <w:ind w:left="849" w:right="15" w:hanging="10"/>
        <w:rPr>
          <w:rFonts w:eastAsia="Arial"/>
        </w:rPr>
      </w:pPr>
      <w:r w:rsidRPr="0089167F">
        <w:rPr>
          <w:rFonts w:eastAsia="Arial"/>
        </w:rPr>
        <w:t>/* Check if “/ROC/</w:t>
      </w:r>
      <w:r w:rsidR="00CA6DEB" w:rsidRPr="0089167F">
        <w:rPr>
          <w:rFonts w:eastAsia="Arial"/>
        </w:rPr>
        <w:t xml:space="preserve"> </w:t>
      </w:r>
      <w:r w:rsidRPr="0089167F">
        <w:rPr>
          <w:rFonts w:eastAsia="Arial"/>
        </w:rPr>
        <w:t>is present in the Unstructured remittance information. If yes, then EndToEndIdentification is not translated */</w:t>
      </w:r>
    </w:p>
    <w:p w14:paraId="3BFC2D15" w14:textId="42E825FA" w:rsidR="00CA6DEB" w:rsidRPr="0089167F" w:rsidRDefault="00CA6DEB" w:rsidP="00B843B4">
      <w:pPr>
        <w:spacing w:after="0" w:line="367" w:lineRule="auto"/>
        <w:ind w:left="849" w:right="15" w:hanging="10"/>
        <w:rPr>
          <w:rFonts w:eastAsia="Arial"/>
        </w:rPr>
      </w:pPr>
    </w:p>
    <w:p w14:paraId="5F05CB40" w14:textId="33514927" w:rsidR="00CA6DEB" w:rsidRPr="0089167F" w:rsidRDefault="00CA6DEB" w:rsidP="00B843B4">
      <w:pPr>
        <w:spacing w:after="0" w:line="367" w:lineRule="auto"/>
        <w:ind w:left="849" w:right="15" w:hanging="10"/>
        <w:rPr>
          <w:rFonts w:eastAsia="Arial"/>
        </w:rPr>
      </w:pPr>
      <w:r w:rsidRPr="0089167F">
        <w:rPr>
          <w:rFonts w:eastAsia="Arial"/>
        </w:rPr>
        <w:lastRenderedPageBreak/>
        <w:t>/*Define a pattern to try to identify th</w:t>
      </w:r>
      <w:r w:rsidR="00D106E7" w:rsidRPr="0089167F">
        <w:rPr>
          <w:rFonts w:eastAsia="Arial"/>
        </w:rPr>
        <w:t>at /ROC/ carries meaningful information and is not just the codeword followed by another code word from MT */</w:t>
      </w:r>
    </w:p>
    <w:p w14:paraId="5B4C0E9A" w14:textId="77777777" w:rsidR="00D106E7" w:rsidRPr="0089167F" w:rsidRDefault="00D106E7" w:rsidP="00B843B4">
      <w:pPr>
        <w:spacing w:after="0" w:line="367" w:lineRule="auto"/>
        <w:ind w:left="849" w:right="15" w:hanging="10"/>
        <w:rPr>
          <w:rFonts w:eastAsia="Arial"/>
        </w:rPr>
      </w:pPr>
    </w:p>
    <w:p w14:paraId="270E07F7" w14:textId="05DD4D3D" w:rsidR="00E4405B" w:rsidRPr="0089167F" w:rsidRDefault="00CA6DEB" w:rsidP="00B843B4">
      <w:pPr>
        <w:spacing w:after="0" w:line="367" w:lineRule="auto"/>
        <w:ind w:left="849" w:right="15" w:hanging="10"/>
        <w:rPr>
          <w:rFonts w:eastAsia="Arial"/>
        </w:rPr>
      </w:pPr>
      <w:r w:rsidRPr="0089167F">
        <w:rPr>
          <w:rFonts w:eastAsia="Arial"/>
        </w:rPr>
        <w:t>ROCPattern= /ROC/Text</w:t>
      </w:r>
    </w:p>
    <w:p w14:paraId="15E8CED7" w14:textId="29B88A9F" w:rsidR="00CA6DEB" w:rsidRPr="0089167F" w:rsidRDefault="00CA6DEB" w:rsidP="00B843B4">
      <w:pPr>
        <w:spacing w:after="0" w:line="367" w:lineRule="auto"/>
        <w:ind w:left="849" w:right="15" w:hanging="10"/>
        <w:rPr>
          <w:rFonts w:eastAsia="Arial"/>
        </w:rPr>
      </w:pPr>
      <w:r w:rsidRPr="0089167F">
        <w:rPr>
          <w:rFonts w:eastAsia="Arial"/>
        </w:rPr>
        <w:t>Where Text</w:t>
      </w:r>
      <w:del w:id="3035" w:author="BOUVY Martine [2]" w:date="2021-11-02T16:32:00Z">
        <w:r w:rsidRPr="0089167F" w:rsidDel="00286125">
          <w:rPr>
            <w:rFonts w:eastAsia="Arial"/>
          </w:rPr>
          <w:delText xml:space="preserve">, </w:delText>
        </w:r>
      </w:del>
      <w:del w:id="3036" w:author="BOUVY Martine [2]" w:date="2021-11-02T16:31:00Z">
        <w:r w:rsidRPr="0089167F" w:rsidDel="00286125">
          <w:rPr>
            <w:rFonts w:eastAsia="Arial"/>
          </w:rPr>
          <w:delText>must have at least 2 characters different from “//”</w:delText>
        </w:r>
        <w:r w:rsidR="001B4634" w:rsidRPr="0089167F" w:rsidDel="00286125">
          <w:rPr>
            <w:rFonts w:eastAsia="Arial"/>
          </w:rPr>
          <w:delText xml:space="preserve">, ie. </w:delText>
        </w:r>
      </w:del>
      <w:del w:id="3037" w:author="BOUVY Martine [2]" w:date="2021-11-02T16:32:00Z">
        <w:r w:rsidR="001B4634" w:rsidRPr="0089167F" w:rsidDel="00286125">
          <w:rPr>
            <w:rFonts w:eastAsia="Arial"/>
          </w:rPr>
          <w:delText>Text</w:delText>
        </w:r>
      </w:del>
      <w:r w:rsidR="001B4634" w:rsidRPr="0089167F">
        <w:rPr>
          <w:rFonts w:eastAsia="Arial"/>
        </w:rPr>
        <w:t xml:space="preserve"> cannot start with “//” which is the indicatio</w:t>
      </w:r>
      <w:r w:rsidR="00820310" w:rsidRPr="0089167F">
        <w:rPr>
          <w:rFonts w:eastAsia="Arial"/>
        </w:rPr>
        <w:t>n that a new code word starts</w:t>
      </w:r>
      <w:ins w:id="3038" w:author="BOUVY Martine [2]" w:date="2021-11-02T16:32:00Z">
        <w:r w:rsidR="00286125">
          <w:rPr>
            <w:rFonts w:eastAsia="Arial"/>
          </w:rPr>
          <w:t xml:space="preserve"> and must contain at least one character</w:t>
        </w:r>
      </w:ins>
      <w:del w:id="3039" w:author="BOUVY Martine [2]" w:date="2021-11-02T16:32:00Z">
        <w:r w:rsidR="00820310" w:rsidRPr="0089167F" w:rsidDel="00286125">
          <w:rPr>
            <w:rFonts w:eastAsia="Arial"/>
          </w:rPr>
          <w:delText xml:space="preserve">. </w:delText>
        </w:r>
        <w:r w:rsidR="001B4634" w:rsidRPr="0089167F" w:rsidDel="00286125">
          <w:rPr>
            <w:rFonts w:eastAsia="Arial"/>
          </w:rPr>
          <w:delText xml:space="preserve"> </w:delText>
        </w:r>
      </w:del>
    </w:p>
    <w:p w14:paraId="72F785A1" w14:textId="77777777" w:rsidR="00CA6DEB" w:rsidRPr="0089167F" w:rsidRDefault="00CA6DEB" w:rsidP="00B843B4">
      <w:pPr>
        <w:spacing w:after="0" w:line="367" w:lineRule="auto"/>
        <w:ind w:left="849" w:right="15" w:hanging="10"/>
        <w:rPr>
          <w:rFonts w:eastAsia="Arial"/>
        </w:rPr>
      </w:pPr>
    </w:p>
    <w:p w14:paraId="0270151A" w14:textId="4B99AB7F" w:rsidR="00173654" w:rsidRPr="0089167F" w:rsidRDefault="00E4405B" w:rsidP="00B843B4">
      <w:pPr>
        <w:spacing w:after="0" w:line="367" w:lineRule="auto"/>
        <w:ind w:left="849" w:right="15" w:hanging="10"/>
        <w:rPr>
          <w:rFonts w:eastAsia="Arial"/>
        </w:rPr>
      </w:pPr>
      <w:r w:rsidRPr="0089167F">
        <w:rPr>
          <w:rFonts w:eastAsia="Arial"/>
          <w:b/>
        </w:rPr>
        <w:t>IF</w:t>
      </w:r>
      <w:r w:rsidR="00276046">
        <w:rPr>
          <w:rFonts w:eastAsia="Arial"/>
        </w:rPr>
        <w:t xml:space="preserve"> </w:t>
      </w:r>
      <w:r w:rsidR="00276046" w:rsidRPr="00276046">
        <w:rPr>
          <w:rFonts w:eastAsia="Arial"/>
          <w:b/>
        </w:rPr>
        <w:t>Length</w:t>
      </w:r>
      <w:r w:rsidR="00B2258C" w:rsidRPr="0089167F">
        <w:rPr>
          <w:rFonts w:eastAsia="Arial"/>
        </w:rPr>
        <w:t xml:space="preserve">(MXRemittanceInfo.Unstructured) &gt; 0 AND </w:t>
      </w:r>
      <w:r w:rsidRPr="00276046">
        <w:rPr>
          <w:rFonts w:eastAsia="Arial"/>
          <w:b/>
        </w:rPr>
        <w:t>IsPresentPattern</w:t>
      </w:r>
      <w:r w:rsidRPr="0089167F">
        <w:rPr>
          <w:rFonts w:eastAsia="Arial"/>
        </w:rPr>
        <w:t xml:space="preserve">(MXRemittanceInfo.Unstructured, </w:t>
      </w:r>
      <w:r w:rsidR="00D106E7" w:rsidRPr="0089167F">
        <w:rPr>
          <w:rFonts w:eastAsia="Arial"/>
        </w:rPr>
        <w:t>“ROCPattern</w:t>
      </w:r>
      <w:r w:rsidRPr="0089167F">
        <w:rPr>
          <w:rFonts w:eastAsia="Arial"/>
        </w:rPr>
        <w:t>”) THEN</w:t>
      </w:r>
    </w:p>
    <w:p w14:paraId="798B135C" w14:textId="33D19D0F" w:rsidR="00E4405B" w:rsidRPr="0089167F" w:rsidRDefault="00E4405B" w:rsidP="00B843B4">
      <w:pPr>
        <w:spacing w:after="0" w:line="367" w:lineRule="auto"/>
        <w:ind w:left="849" w:right="15" w:hanging="10"/>
        <w:rPr>
          <w:rFonts w:eastAsia="Arial"/>
        </w:rPr>
      </w:pPr>
      <w:r w:rsidRPr="0089167F">
        <w:rPr>
          <w:rFonts w:eastAsia="Arial"/>
        </w:rPr>
        <w:t xml:space="preserve">      ROCUnstructuredIndicator = True </w:t>
      </w:r>
    </w:p>
    <w:p w14:paraId="0B83242A" w14:textId="35A6930D" w:rsidR="00B2258C" w:rsidRPr="0089167F" w:rsidRDefault="00B2258C" w:rsidP="00B843B4">
      <w:pPr>
        <w:spacing w:after="0" w:line="367" w:lineRule="auto"/>
        <w:ind w:left="849" w:right="15" w:hanging="10"/>
        <w:rPr>
          <w:rFonts w:eastAsia="Arial"/>
        </w:rPr>
      </w:pPr>
      <w:r w:rsidRPr="0089167F">
        <w:rPr>
          <w:rFonts w:eastAsia="Arial"/>
        </w:rPr>
        <w:t xml:space="preserve">          /* No Translation of EndToEndIdentifcation */</w:t>
      </w:r>
    </w:p>
    <w:p w14:paraId="2D8F30C8" w14:textId="3CE0ACCA" w:rsidR="00E4405B" w:rsidRPr="0089167F" w:rsidRDefault="00E4405B" w:rsidP="00B843B4">
      <w:pPr>
        <w:spacing w:after="0" w:line="367" w:lineRule="auto"/>
        <w:ind w:left="849" w:right="15" w:hanging="10"/>
        <w:rPr>
          <w:rFonts w:eastAsia="Arial"/>
          <w:b/>
        </w:rPr>
      </w:pPr>
      <w:r w:rsidRPr="0089167F">
        <w:rPr>
          <w:rFonts w:eastAsia="Arial"/>
          <w:b/>
        </w:rPr>
        <w:t>ELSE</w:t>
      </w:r>
    </w:p>
    <w:p w14:paraId="730BC44B" w14:textId="047A455D" w:rsidR="00E4405B" w:rsidRPr="0089167F" w:rsidRDefault="00E4405B" w:rsidP="00B843B4">
      <w:pPr>
        <w:spacing w:after="0" w:line="367" w:lineRule="auto"/>
        <w:ind w:left="849" w:right="15" w:hanging="10"/>
        <w:rPr>
          <w:rFonts w:eastAsia="Arial"/>
        </w:rPr>
      </w:pPr>
      <w:r w:rsidRPr="0089167F">
        <w:rPr>
          <w:rFonts w:eastAsia="Arial"/>
        </w:rPr>
        <w:t xml:space="preserve">     ROCUnstructuredIndicator = False</w:t>
      </w:r>
    </w:p>
    <w:p w14:paraId="75621CFA" w14:textId="11C6D2A2" w:rsidR="00173654" w:rsidRPr="0089167F" w:rsidRDefault="00E4405B" w:rsidP="00B843B4">
      <w:pPr>
        <w:spacing w:after="0" w:line="367" w:lineRule="auto"/>
        <w:ind w:left="849" w:right="15" w:hanging="10"/>
        <w:rPr>
          <w:rFonts w:eastAsia="Arial"/>
          <w:b/>
        </w:rPr>
      </w:pPr>
      <w:r w:rsidRPr="0089167F">
        <w:rPr>
          <w:rFonts w:eastAsia="Arial"/>
          <w:b/>
        </w:rPr>
        <w:t>ENDIF</w:t>
      </w:r>
    </w:p>
    <w:p w14:paraId="7B4F3E81" w14:textId="77777777" w:rsidR="0049107C" w:rsidRPr="0089167F" w:rsidRDefault="0049107C" w:rsidP="00B843B4">
      <w:pPr>
        <w:spacing w:after="0" w:line="367" w:lineRule="auto"/>
        <w:ind w:left="849" w:right="15" w:hanging="10"/>
        <w:rPr>
          <w:rFonts w:eastAsia="Arial"/>
          <w:b/>
        </w:rPr>
      </w:pPr>
    </w:p>
    <w:p w14:paraId="1F48259E" w14:textId="265D9C3C" w:rsidR="00B843B4" w:rsidRPr="0089167F" w:rsidRDefault="00B843B4" w:rsidP="00B843B4">
      <w:pPr>
        <w:spacing w:after="0" w:line="367" w:lineRule="auto"/>
        <w:ind w:left="849" w:right="15" w:hanging="10"/>
        <w:rPr>
          <w:rFonts w:eastAsia="Arial"/>
        </w:rPr>
      </w:pPr>
      <w:r w:rsidRPr="0089167F">
        <w:rPr>
          <w:rFonts w:eastAsia="Arial"/>
          <w:b/>
        </w:rPr>
        <w:t>IF</w:t>
      </w:r>
      <w:r w:rsidRPr="0089167F">
        <w:rPr>
          <w:rFonts w:eastAsia="Arial"/>
        </w:rPr>
        <w:t xml:space="preserve"> </w:t>
      </w:r>
      <w:r w:rsidR="00F67477" w:rsidRPr="0089167F">
        <w:rPr>
          <w:rFonts w:eastAsia="Arial"/>
        </w:rPr>
        <w:t xml:space="preserve">MXEndToEndIdentification </w:t>
      </w:r>
      <w:r w:rsidRPr="00276046">
        <w:rPr>
          <w:rFonts w:eastAsia="Arial"/>
          <w:b/>
        </w:rPr>
        <w:t>NOT Equal</w:t>
      </w:r>
      <w:r w:rsidRPr="0089167F">
        <w:rPr>
          <w:rFonts w:eastAsia="Arial"/>
        </w:rPr>
        <w:t xml:space="preserve"> to “NOTPROVIDED” </w:t>
      </w:r>
      <w:r w:rsidR="00B45769" w:rsidRPr="0089167F">
        <w:rPr>
          <w:rFonts w:eastAsia="Arial"/>
        </w:rPr>
        <w:t>AND ROCUnstructured</w:t>
      </w:r>
      <w:r w:rsidR="00C15983" w:rsidRPr="0089167F">
        <w:rPr>
          <w:rFonts w:eastAsia="Arial"/>
        </w:rPr>
        <w:t>Indicator = False</w:t>
      </w:r>
      <w:r w:rsidR="0086074D" w:rsidRPr="0089167F">
        <w:rPr>
          <w:rFonts w:eastAsia="Arial"/>
        </w:rPr>
        <w:t xml:space="preserve"> </w:t>
      </w:r>
      <w:r w:rsidR="00276046">
        <w:rPr>
          <w:rFonts w:eastAsia="Arial"/>
        </w:rPr>
        <w:t>THEN</w:t>
      </w:r>
    </w:p>
    <w:p w14:paraId="2DD7E150" w14:textId="4C33B687" w:rsidR="00B843B4" w:rsidRPr="0089167F" w:rsidRDefault="0086074D" w:rsidP="00B843B4">
      <w:pPr>
        <w:spacing w:after="0" w:line="367" w:lineRule="auto"/>
        <w:ind w:left="849" w:right="15" w:hanging="10"/>
        <w:rPr>
          <w:rFonts w:eastAsia="Arial"/>
        </w:rPr>
      </w:pPr>
      <w:r w:rsidRPr="0089167F">
        <w:rPr>
          <w:rFonts w:eastAsia="Arial"/>
        </w:rPr>
        <w:t xml:space="preserve">           </w:t>
      </w:r>
      <w:r w:rsidR="00F67477" w:rsidRPr="0089167F">
        <w:rPr>
          <w:rFonts w:eastAsia="Arial"/>
        </w:rPr>
        <w:t>MTROC = MXEndToEndIdentification</w:t>
      </w:r>
    </w:p>
    <w:p w14:paraId="4DEB7568" w14:textId="66F44DEA" w:rsidR="009D12F2" w:rsidRPr="0089167F" w:rsidRDefault="009D12F2" w:rsidP="00B843B4">
      <w:pPr>
        <w:spacing w:after="0" w:line="367" w:lineRule="auto"/>
        <w:ind w:left="849" w:right="15" w:hanging="10"/>
        <w:rPr>
          <w:rFonts w:eastAsia="Arial"/>
        </w:rPr>
      </w:pPr>
      <w:r w:rsidRPr="0089167F">
        <w:rPr>
          <w:rFonts w:eastAsia="Arial"/>
        </w:rPr>
        <w:tab/>
      </w:r>
      <w:r w:rsidRPr="0089167F">
        <w:rPr>
          <w:rFonts w:eastAsia="Arial"/>
        </w:rPr>
        <w:tab/>
      </w:r>
      <w:r w:rsidR="00276046">
        <w:rPr>
          <w:rFonts w:eastAsia="Arial"/>
        </w:rPr>
        <w:t xml:space="preserve">      </w:t>
      </w:r>
      <w:r w:rsidRPr="0089167F">
        <w:rPr>
          <w:rFonts w:eastAsia="Arial"/>
        </w:rPr>
        <w:t>ROCIndicator = “True”</w:t>
      </w:r>
    </w:p>
    <w:p w14:paraId="5D03EB39" w14:textId="37ED238E" w:rsidR="00B843B4" w:rsidRPr="0089167F" w:rsidRDefault="00B843B4" w:rsidP="00276046">
      <w:pPr>
        <w:tabs>
          <w:tab w:val="left" w:pos="1530"/>
        </w:tabs>
        <w:spacing w:after="0" w:line="367" w:lineRule="auto"/>
        <w:ind w:left="849" w:right="15" w:firstLine="591"/>
        <w:rPr>
          <w:rFonts w:eastAsia="Arial"/>
        </w:rPr>
      </w:pPr>
      <w:r w:rsidRPr="0089167F">
        <w:rPr>
          <w:rFonts w:eastAsia="Arial"/>
          <w:b/>
        </w:rPr>
        <w:t>IF</w:t>
      </w:r>
      <w:r w:rsidR="00276046">
        <w:rPr>
          <w:rFonts w:eastAsia="Arial"/>
        </w:rPr>
        <w:t xml:space="preserve"> UCIndicator  = “True” OR</w:t>
      </w:r>
      <w:r w:rsidR="0013027E" w:rsidRPr="0089167F">
        <w:rPr>
          <w:rFonts w:eastAsia="Arial"/>
        </w:rPr>
        <w:t xml:space="preserve"> UDIndica</w:t>
      </w:r>
      <w:r w:rsidR="00CA56C4" w:rsidRPr="0089167F">
        <w:rPr>
          <w:rFonts w:eastAsia="Arial"/>
        </w:rPr>
        <w:t>tor = “Tru</w:t>
      </w:r>
      <w:r w:rsidR="00276046">
        <w:rPr>
          <w:rFonts w:eastAsia="Arial"/>
        </w:rPr>
        <w:t>e” OR PurposeIndicator = “True” THEN</w:t>
      </w:r>
    </w:p>
    <w:p w14:paraId="7A63DEBE" w14:textId="77777777" w:rsidR="0013027E" w:rsidRPr="0089167F" w:rsidRDefault="0013027E" w:rsidP="002837EA">
      <w:pPr>
        <w:spacing w:after="0" w:line="367" w:lineRule="auto"/>
        <w:ind w:left="849" w:right="15" w:firstLine="591"/>
        <w:rPr>
          <w:rFonts w:eastAsia="Arial"/>
        </w:rPr>
      </w:pPr>
      <w:r w:rsidRPr="0089167F">
        <w:rPr>
          <w:rFonts w:eastAsia="Arial"/>
        </w:rPr>
        <w:t>/* Concatenation must start with “///ROC</w:t>
      </w:r>
      <w:r w:rsidR="00082D20" w:rsidRPr="0089167F">
        <w:rPr>
          <w:rFonts w:eastAsia="Arial"/>
        </w:rPr>
        <w:t>/</w:t>
      </w:r>
      <w:r w:rsidRPr="0089167F">
        <w:rPr>
          <w:rFonts w:eastAsia="Arial"/>
        </w:rPr>
        <w:t>” */</w:t>
      </w:r>
    </w:p>
    <w:p w14:paraId="64651496" w14:textId="7EAA75D2" w:rsidR="00082D20" w:rsidRPr="0089167F" w:rsidRDefault="00276046" w:rsidP="002837EA">
      <w:pPr>
        <w:spacing w:after="0" w:line="367" w:lineRule="auto"/>
        <w:ind w:right="15" w:firstLine="582"/>
        <w:rPr>
          <w:rFonts w:eastAsia="Arial"/>
        </w:rPr>
      </w:pPr>
      <w:r>
        <w:rPr>
          <w:rFonts w:eastAsia="Arial"/>
        </w:rPr>
        <w:t xml:space="preserve">     </w:t>
      </w:r>
      <w:r w:rsidR="00082D20" w:rsidRPr="0089167F">
        <w:rPr>
          <w:rFonts w:eastAsia="Arial"/>
        </w:rPr>
        <w:t>RemaingLine = 140 – LENGTH(MT70FullString)  - 7</w:t>
      </w:r>
    </w:p>
    <w:p w14:paraId="14D3982F" w14:textId="77777777" w:rsidR="00F67477" w:rsidRPr="0089167F" w:rsidRDefault="003E0726" w:rsidP="00276046">
      <w:pPr>
        <w:tabs>
          <w:tab w:val="left" w:pos="1980"/>
          <w:tab w:val="left" w:pos="2070"/>
          <w:tab w:val="left" w:pos="2160"/>
        </w:tabs>
        <w:spacing w:after="0" w:line="367" w:lineRule="auto"/>
        <w:ind w:left="1018" w:right="15" w:firstLine="571"/>
        <w:rPr>
          <w:rFonts w:eastAsia="Arial"/>
        </w:rPr>
      </w:pPr>
      <w:r w:rsidRPr="0089167F">
        <w:rPr>
          <w:rFonts w:eastAsia="Arial"/>
          <w:b/>
        </w:rPr>
        <w:t xml:space="preserve">    </w:t>
      </w:r>
      <w:r w:rsidR="00F67477" w:rsidRPr="0089167F">
        <w:rPr>
          <w:rFonts w:eastAsia="Arial"/>
          <w:b/>
        </w:rPr>
        <w:t>IF</w:t>
      </w:r>
      <w:r w:rsidR="00F67477" w:rsidRPr="0089167F">
        <w:rPr>
          <w:rFonts w:eastAsia="Arial"/>
        </w:rPr>
        <w:t xml:space="preserve"> RemainingLine &gt; 0 THEN</w:t>
      </w:r>
    </w:p>
    <w:p w14:paraId="148206D0" w14:textId="30413D67" w:rsidR="00F67477" w:rsidRPr="0089167F" w:rsidRDefault="00844A14" w:rsidP="00276046">
      <w:pPr>
        <w:tabs>
          <w:tab w:val="left" w:pos="2160"/>
          <w:tab w:val="left" w:pos="2250"/>
          <w:tab w:val="left" w:pos="2340"/>
          <w:tab w:val="left" w:pos="2430"/>
        </w:tabs>
        <w:spacing w:after="0" w:line="367" w:lineRule="auto"/>
        <w:ind w:left="1589" w:right="15" w:firstLine="571"/>
        <w:rPr>
          <w:rFonts w:eastAsia="Arial"/>
        </w:rPr>
      </w:pPr>
      <w:r>
        <w:rPr>
          <w:rFonts w:eastAsia="Arial"/>
          <w:b/>
        </w:rPr>
        <w:t xml:space="preserve"> </w:t>
      </w:r>
      <w:r w:rsidR="00F67477" w:rsidRPr="0089167F">
        <w:rPr>
          <w:rFonts w:eastAsia="Arial"/>
          <w:b/>
        </w:rPr>
        <w:t>IF</w:t>
      </w:r>
      <w:r w:rsidR="00276046">
        <w:rPr>
          <w:rFonts w:eastAsia="Arial"/>
        </w:rPr>
        <w:t xml:space="preserve"> </w:t>
      </w:r>
      <w:r w:rsidR="00276046" w:rsidRPr="00276046">
        <w:rPr>
          <w:rFonts w:eastAsia="Arial"/>
          <w:b/>
        </w:rPr>
        <w:t>Length</w:t>
      </w:r>
      <w:r w:rsidR="00276046">
        <w:rPr>
          <w:rFonts w:eastAsia="Arial"/>
        </w:rPr>
        <w:t>(MTROC) &gt; RemainingLine THEN</w:t>
      </w:r>
    </w:p>
    <w:p w14:paraId="5B4C14D4" w14:textId="77777777" w:rsidR="00F67477" w:rsidRPr="0089167F" w:rsidRDefault="00F67477" w:rsidP="002837EA">
      <w:pPr>
        <w:spacing w:after="0" w:line="367" w:lineRule="auto"/>
        <w:ind w:left="1589" w:right="15" w:firstLine="0"/>
        <w:rPr>
          <w:rFonts w:eastAsia="Arial"/>
        </w:rPr>
      </w:pPr>
      <w:r w:rsidRPr="0089167F">
        <w:rPr>
          <w:rFonts w:eastAsia="Arial"/>
        </w:rPr>
        <w:t xml:space="preserve">MT70FullString = </w:t>
      </w:r>
      <w:r w:rsidRPr="00276046">
        <w:rPr>
          <w:rFonts w:eastAsia="Arial"/>
          <w:b/>
        </w:rPr>
        <w:t>Concatenate</w:t>
      </w:r>
      <w:r w:rsidRPr="0089167F">
        <w:rPr>
          <w:rFonts w:eastAsia="Arial"/>
        </w:rPr>
        <w:t>(</w:t>
      </w:r>
      <w:r w:rsidR="009E22FB" w:rsidRPr="0089167F">
        <w:rPr>
          <w:rFonts w:eastAsia="Arial"/>
        </w:rPr>
        <w:t>MT70FullString,</w:t>
      </w:r>
      <w:r w:rsidRPr="0089167F">
        <w:rPr>
          <w:rFonts w:eastAsia="Arial"/>
        </w:rPr>
        <w:t xml:space="preserve"> “//</w:t>
      </w:r>
      <w:r w:rsidR="009434AB" w:rsidRPr="0089167F">
        <w:rPr>
          <w:rFonts w:eastAsia="Arial"/>
        </w:rPr>
        <w:t>/</w:t>
      </w:r>
      <w:r w:rsidRPr="0089167F">
        <w:rPr>
          <w:rFonts w:eastAsia="Arial"/>
        </w:rPr>
        <w:t xml:space="preserve">ROC/”, </w:t>
      </w:r>
      <w:r w:rsidRPr="00276046">
        <w:rPr>
          <w:rFonts w:eastAsia="Arial"/>
          <w:b/>
        </w:rPr>
        <w:t>Substring</w:t>
      </w:r>
      <w:r w:rsidRPr="0089167F">
        <w:rPr>
          <w:rFonts w:eastAsia="Arial"/>
        </w:rPr>
        <w:t>(MTROC, 1, RemainingLine-1), “+”)</w:t>
      </w:r>
    </w:p>
    <w:p w14:paraId="10C7FCDC" w14:textId="34DE0983" w:rsidR="00F67477" w:rsidRPr="0089167F" w:rsidRDefault="00844A14" w:rsidP="002837EA">
      <w:pPr>
        <w:spacing w:after="0" w:line="367" w:lineRule="auto"/>
        <w:ind w:left="1018" w:right="15" w:firstLine="571"/>
        <w:rPr>
          <w:rFonts w:eastAsia="Arial"/>
          <w:b/>
        </w:rPr>
      </w:pPr>
      <w:r>
        <w:rPr>
          <w:rFonts w:eastAsia="Arial"/>
          <w:b/>
        </w:rPr>
        <w:t xml:space="preserve">      </w:t>
      </w:r>
      <w:r w:rsidR="00F67477" w:rsidRPr="0089167F">
        <w:rPr>
          <w:rFonts w:eastAsia="Arial"/>
          <w:b/>
        </w:rPr>
        <w:t>ELSE</w:t>
      </w:r>
    </w:p>
    <w:p w14:paraId="633C305A" w14:textId="77777777" w:rsidR="00F67477" w:rsidRPr="0089167F" w:rsidRDefault="00F67477" w:rsidP="002837EA">
      <w:pPr>
        <w:spacing w:after="0" w:line="367" w:lineRule="auto"/>
        <w:ind w:left="1440" w:right="15" w:firstLine="149"/>
        <w:rPr>
          <w:rFonts w:eastAsia="Arial"/>
        </w:rPr>
      </w:pPr>
      <w:r w:rsidRPr="0089167F">
        <w:rPr>
          <w:rFonts w:eastAsia="Arial"/>
        </w:rPr>
        <w:t xml:space="preserve">MT70FullString = </w:t>
      </w:r>
      <w:r w:rsidRPr="00276046">
        <w:rPr>
          <w:rFonts w:eastAsia="Arial"/>
          <w:b/>
        </w:rPr>
        <w:t>Concatenate</w:t>
      </w:r>
      <w:r w:rsidRPr="0089167F">
        <w:rPr>
          <w:rFonts w:eastAsia="Arial"/>
        </w:rPr>
        <w:t>(</w:t>
      </w:r>
      <w:r w:rsidR="009E22FB" w:rsidRPr="0089167F">
        <w:rPr>
          <w:rFonts w:eastAsia="Arial"/>
        </w:rPr>
        <w:t>MT70FullString ,</w:t>
      </w:r>
      <w:r w:rsidRPr="0089167F">
        <w:rPr>
          <w:rFonts w:eastAsia="Arial"/>
        </w:rPr>
        <w:t xml:space="preserve">“///ROC/”, </w:t>
      </w:r>
      <w:r w:rsidRPr="00276046">
        <w:rPr>
          <w:rFonts w:eastAsia="Arial"/>
          <w:b/>
        </w:rPr>
        <w:t>Substring</w:t>
      </w:r>
      <w:r w:rsidRPr="0089167F">
        <w:rPr>
          <w:rFonts w:eastAsia="Arial"/>
        </w:rPr>
        <w:t>(MTROC, 1)</w:t>
      </w:r>
      <w:r w:rsidR="003F0844" w:rsidRPr="0089167F">
        <w:rPr>
          <w:rFonts w:eastAsia="Arial"/>
        </w:rPr>
        <w:t>)</w:t>
      </w:r>
    </w:p>
    <w:p w14:paraId="1717E1E3" w14:textId="51C50BBA" w:rsidR="00082D20" w:rsidRPr="0089167F" w:rsidRDefault="00844A14" w:rsidP="00B843B4">
      <w:pPr>
        <w:spacing w:after="0" w:line="367" w:lineRule="auto"/>
        <w:ind w:left="849" w:right="15" w:hanging="10"/>
        <w:rPr>
          <w:rFonts w:eastAsia="Arial"/>
          <w:b/>
        </w:rPr>
      </w:pPr>
      <w:r>
        <w:rPr>
          <w:rFonts w:eastAsia="Arial"/>
          <w:b/>
        </w:rPr>
        <w:t xml:space="preserve">     </w:t>
      </w:r>
      <w:r w:rsidR="00276046">
        <w:rPr>
          <w:rFonts w:eastAsia="Arial"/>
          <w:b/>
        </w:rPr>
        <w:t xml:space="preserve">       </w:t>
      </w:r>
      <w:r w:rsidR="00D27362" w:rsidRPr="0089167F">
        <w:rPr>
          <w:rFonts w:eastAsia="Arial"/>
          <w:b/>
        </w:rPr>
        <w:t>ENDIF</w:t>
      </w:r>
    </w:p>
    <w:p w14:paraId="0A41783E" w14:textId="5C2A644B" w:rsidR="003E0726" w:rsidRPr="0089167F" w:rsidRDefault="00844A14" w:rsidP="003E0726">
      <w:pPr>
        <w:spacing w:after="0" w:line="367" w:lineRule="auto"/>
        <w:ind w:left="869" w:right="15" w:hanging="18"/>
        <w:rPr>
          <w:rFonts w:eastAsia="Arial"/>
          <w:b/>
        </w:rPr>
      </w:pPr>
      <w:r>
        <w:rPr>
          <w:rFonts w:eastAsia="Arial"/>
          <w:b/>
        </w:rPr>
        <w:t xml:space="preserve">           </w:t>
      </w:r>
      <w:r w:rsidR="003E0726" w:rsidRPr="0089167F">
        <w:rPr>
          <w:rFonts w:eastAsia="Arial"/>
          <w:b/>
        </w:rPr>
        <w:t xml:space="preserve">ELSE </w:t>
      </w:r>
    </w:p>
    <w:p w14:paraId="0CAE8D89" w14:textId="77777777" w:rsidR="003E0726" w:rsidRPr="0089167F" w:rsidRDefault="003E0726" w:rsidP="003E0726">
      <w:pPr>
        <w:spacing w:after="0" w:line="367" w:lineRule="auto"/>
        <w:ind w:left="869" w:right="15" w:hanging="18"/>
        <w:rPr>
          <w:rFonts w:eastAsia="Arial"/>
        </w:rPr>
      </w:pPr>
      <w:r w:rsidRPr="0089167F">
        <w:rPr>
          <w:rFonts w:eastAsia="Arial"/>
          <w:b/>
        </w:rPr>
        <w:t xml:space="preserve">  </w:t>
      </w:r>
      <w:r w:rsidRPr="0089167F">
        <w:rPr>
          <w:rFonts w:eastAsia="Arial"/>
          <w:b/>
        </w:rPr>
        <w:tab/>
      </w:r>
      <w:r w:rsidRPr="0089167F">
        <w:rPr>
          <w:rFonts w:eastAsia="Arial"/>
          <w:b/>
        </w:rPr>
        <w:tab/>
      </w:r>
      <w:r w:rsidRPr="0089167F">
        <w:rPr>
          <w:rFonts w:eastAsia="Arial"/>
        </w:rPr>
        <w:t>/*no partial data can be copied */</w:t>
      </w:r>
    </w:p>
    <w:p w14:paraId="1F787E4A" w14:textId="77777777" w:rsidR="003E0726" w:rsidRPr="0089167F" w:rsidRDefault="003E0726" w:rsidP="003E0726">
      <w:pPr>
        <w:spacing w:after="0" w:line="367" w:lineRule="auto"/>
        <w:ind w:left="869" w:right="15" w:hanging="18"/>
        <w:rPr>
          <w:rFonts w:eastAsia="Arial"/>
        </w:rPr>
      </w:pPr>
      <w:r w:rsidRPr="0089167F">
        <w:rPr>
          <w:rFonts w:eastAsia="Arial"/>
        </w:rPr>
        <w:t xml:space="preserve">               Flag_MissingInformation = “True”</w:t>
      </w:r>
    </w:p>
    <w:p w14:paraId="6C91953A" w14:textId="7F85C604" w:rsidR="003E0726" w:rsidRPr="0089167F" w:rsidRDefault="00AC4341" w:rsidP="0070616C">
      <w:pPr>
        <w:spacing w:after="0" w:line="367" w:lineRule="auto"/>
        <w:ind w:left="849" w:right="15" w:firstLine="852"/>
        <w:rPr>
          <w:rFonts w:eastAsia="Arial"/>
          <w:b/>
        </w:rPr>
      </w:pPr>
      <w:r>
        <w:rPr>
          <w:rFonts w:eastAsia="Arial"/>
          <w:b/>
        </w:rPr>
        <w:t xml:space="preserve">   </w:t>
      </w:r>
      <w:r w:rsidR="004E637E" w:rsidRPr="0089167F">
        <w:rPr>
          <w:rFonts w:eastAsia="Arial"/>
          <w:b/>
        </w:rPr>
        <w:t xml:space="preserve"> ENDIF</w:t>
      </w:r>
    </w:p>
    <w:p w14:paraId="2816C2B0" w14:textId="27F59C3E" w:rsidR="0013027E" w:rsidRPr="0089167F" w:rsidRDefault="00F67477" w:rsidP="00276046">
      <w:pPr>
        <w:tabs>
          <w:tab w:val="left" w:pos="1530"/>
        </w:tabs>
        <w:spacing w:after="0" w:line="367" w:lineRule="auto"/>
        <w:ind w:left="849" w:right="15" w:hanging="10"/>
        <w:rPr>
          <w:rFonts w:eastAsia="Arial"/>
          <w:b/>
        </w:rPr>
      </w:pPr>
      <w:r w:rsidRPr="0089167F">
        <w:rPr>
          <w:rFonts w:eastAsia="Arial"/>
          <w:b/>
        </w:rPr>
        <w:t xml:space="preserve">   </w:t>
      </w:r>
      <w:r w:rsidR="00276046">
        <w:rPr>
          <w:rFonts w:eastAsia="Arial"/>
          <w:b/>
        </w:rPr>
        <w:t xml:space="preserve">  </w:t>
      </w:r>
      <w:r w:rsidR="00C3652A" w:rsidRPr="0089167F">
        <w:rPr>
          <w:rFonts w:eastAsia="Arial"/>
          <w:b/>
        </w:rPr>
        <w:t xml:space="preserve">ELSE </w:t>
      </w:r>
    </w:p>
    <w:p w14:paraId="0C37B414" w14:textId="3990CD24" w:rsidR="00C3652A" w:rsidRPr="0089167F" w:rsidRDefault="00276046" w:rsidP="00C3652A">
      <w:pPr>
        <w:spacing w:after="0" w:line="367" w:lineRule="auto"/>
        <w:ind w:left="849" w:right="15" w:hanging="10"/>
        <w:rPr>
          <w:rFonts w:eastAsia="Arial"/>
        </w:rPr>
      </w:pPr>
      <w:r>
        <w:rPr>
          <w:rFonts w:eastAsia="Arial"/>
        </w:rPr>
        <w:lastRenderedPageBreak/>
        <w:t xml:space="preserve">       </w:t>
      </w:r>
      <w:r w:rsidR="00C3652A" w:rsidRPr="0089167F">
        <w:rPr>
          <w:rFonts w:eastAsia="Arial"/>
        </w:rPr>
        <w:t>/* Concatenation must start with “/ROC</w:t>
      </w:r>
      <w:r w:rsidR="00082D20" w:rsidRPr="0089167F">
        <w:rPr>
          <w:rFonts w:eastAsia="Arial"/>
        </w:rPr>
        <w:t>/</w:t>
      </w:r>
      <w:r w:rsidR="00C3652A" w:rsidRPr="0089167F">
        <w:rPr>
          <w:rFonts w:eastAsia="Arial"/>
        </w:rPr>
        <w:t>” */</w:t>
      </w:r>
    </w:p>
    <w:p w14:paraId="50042A72" w14:textId="2C4ABB7A" w:rsidR="00082D20" w:rsidRPr="0089167F" w:rsidRDefault="00276046" w:rsidP="00082D20">
      <w:pPr>
        <w:spacing w:after="0" w:line="367" w:lineRule="auto"/>
        <w:ind w:right="15"/>
        <w:rPr>
          <w:rFonts w:eastAsia="Arial"/>
        </w:rPr>
      </w:pPr>
      <w:r>
        <w:rPr>
          <w:rFonts w:eastAsia="Arial"/>
        </w:rPr>
        <w:t xml:space="preserve">      RemaingLine = 140 – </w:t>
      </w:r>
      <w:r w:rsidRPr="00276046">
        <w:rPr>
          <w:rFonts w:eastAsia="Arial"/>
          <w:b/>
        </w:rPr>
        <w:t>Length</w:t>
      </w:r>
      <w:r w:rsidR="00082D20" w:rsidRPr="0089167F">
        <w:rPr>
          <w:rFonts w:eastAsia="Arial"/>
        </w:rPr>
        <w:t>(MT70FullString)  - 5</w:t>
      </w:r>
    </w:p>
    <w:p w14:paraId="4ADD46AF" w14:textId="45E8335D" w:rsidR="00F67477" w:rsidRPr="0089167F" w:rsidRDefault="00276046" w:rsidP="00276046">
      <w:pPr>
        <w:tabs>
          <w:tab w:val="left" w:pos="2160"/>
        </w:tabs>
        <w:spacing w:after="0" w:line="367" w:lineRule="auto"/>
        <w:ind w:left="1018" w:right="15" w:firstLine="571"/>
        <w:rPr>
          <w:rFonts w:eastAsia="Arial"/>
        </w:rPr>
      </w:pPr>
      <w:r>
        <w:rPr>
          <w:rFonts w:eastAsia="Arial"/>
          <w:b/>
        </w:rPr>
        <w:t xml:space="preserve">    </w:t>
      </w:r>
      <w:r w:rsidR="00F67477" w:rsidRPr="0089167F">
        <w:rPr>
          <w:rFonts w:eastAsia="Arial"/>
          <w:b/>
        </w:rPr>
        <w:t>IF</w:t>
      </w:r>
      <w:r w:rsidR="00F67477" w:rsidRPr="0089167F">
        <w:rPr>
          <w:rFonts w:eastAsia="Arial"/>
        </w:rPr>
        <w:t xml:space="preserve"> RemainingLine &gt; 0 THEN</w:t>
      </w:r>
    </w:p>
    <w:p w14:paraId="25ED774D" w14:textId="6D95F1D3" w:rsidR="00F67477" w:rsidRPr="0089167F" w:rsidRDefault="00276046" w:rsidP="00276046">
      <w:pPr>
        <w:tabs>
          <w:tab w:val="left" w:pos="2070"/>
          <w:tab w:val="left" w:pos="2340"/>
          <w:tab w:val="left" w:pos="2430"/>
        </w:tabs>
        <w:spacing w:after="0" w:line="367" w:lineRule="auto"/>
        <w:ind w:left="1589" w:right="15" w:firstLine="571"/>
        <w:rPr>
          <w:rFonts w:eastAsia="Arial"/>
        </w:rPr>
      </w:pPr>
      <w:r>
        <w:rPr>
          <w:rFonts w:eastAsia="Arial"/>
          <w:b/>
        </w:rPr>
        <w:t xml:space="preserve"> </w:t>
      </w:r>
      <w:r w:rsidR="00F67477" w:rsidRPr="0089167F">
        <w:rPr>
          <w:rFonts w:eastAsia="Arial"/>
          <w:b/>
        </w:rPr>
        <w:t>IF</w:t>
      </w:r>
      <w:r>
        <w:rPr>
          <w:rFonts w:eastAsia="Arial"/>
        </w:rPr>
        <w:t xml:space="preserve"> </w:t>
      </w:r>
      <w:r w:rsidRPr="00276046">
        <w:rPr>
          <w:rFonts w:eastAsia="Arial"/>
          <w:b/>
        </w:rPr>
        <w:t>Length</w:t>
      </w:r>
      <w:r w:rsidR="00F67477" w:rsidRPr="00276046">
        <w:rPr>
          <w:rFonts w:eastAsia="Arial"/>
          <w:b/>
        </w:rPr>
        <w:t>(</w:t>
      </w:r>
      <w:r>
        <w:rPr>
          <w:rFonts w:eastAsia="Arial"/>
        </w:rPr>
        <w:t>MTROC) &gt; RemainingLine THEN</w:t>
      </w:r>
    </w:p>
    <w:p w14:paraId="220682A4" w14:textId="77777777" w:rsidR="00F67477" w:rsidRPr="0089167F" w:rsidRDefault="00F67477" w:rsidP="00F67477">
      <w:pPr>
        <w:spacing w:after="0" w:line="367" w:lineRule="auto"/>
        <w:ind w:left="1589" w:right="15" w:firstLine="0"/>
        <w:rPr>
          <w:rFonts w:eastAsia="Arial"/>
        </w:rPr>
      </w:pPr>
      <w:r w:rsidRPr="0089167F">
        <w:rPr>
          <w:rFonts w:eastAsia="Arial"/>
        </w:rPr>
        <w:t xml:space="preserve">MT70FullString = </w:t>
      </w:r>
      <w:r w:rsidRPr="00276046">
        <w:rPr>
          <w:rFonts w:eastAsia="Arial"/>
          <w:b/>
        </w:rPr>
        <w:t>Concatenate</w:t>
      </w:r>
      <w:r w:rsidRPr="0089167F">
        <w:rPr>
          <w:rFonts w:eastAsia="Arial"/>
        </w:rPr>
        <w:t xml:space="preserve">( “/ROC/”, </w:t>
      </w:r>
      <w:r w:rsidRPr="00276046">
        <w:rPr>
          <w:rFonts w:eastAsia="Arial"/>
          <w:b/>
        </w:rPr>
        <w:t>Substring</w:t>
      </w:r>
      <w:r w:rsidRPr="0089167F">
        <w:rPr>
          <w:rFonts w:eastAsia="Arial"/>
        </w:rPr>
        <w:t>(MTROC, 1, RemainingLine-1), “+”)</w:t>
      </w:r>
      <w:r w:rsidR="003F0844" w:rsidRPr="0089167F">
        <w:rPr>
          <w:rFonts w:eastAsia="Arial"/>
        </w:rPr>
        <w:t>)</w:t>
      </w:r>
    </w:p>
    <w:p w14:paraId="6ECE93DC" w14:textId="3B8C9BAA" w:rsidR="00F67477" w:rsidRPr="0089167F" w:rsidRDefault="00276046" w:rsidP="0070616C">
      <w:pPr>
        <w:spacing w:after="0" w:line="367" w:lineRule="auto"/>
        <w:ind w:left="1589" w:right="15" w:firstLine="571"/>
        <w:rPr>
          <w:rFonts w:eastAsia="Arial"/>
          <w:b/>
        </w:rPr>
      </w:pPr>
      <w:r>
        <w:rPr>
          <w:rFonts w:eastAsia="Arial"/>
          <w:b/>
        </w:rPr>
        <w:t xml:space="preserve"> </w:t>
      </w:r>
      <w:r w:rsidR="00F67477" w:rsidRPr="0089167F">
        <w:rPr>
          <w:rFonts w:eastAsia="Arial"/>
          <w:b/>
        </w:rPr>
        <w:t>ELSE</w:t>
      </w:r>
    </w:p>
    <w:p w14:paraId="060B474D" w14:textId="77777777" w:rsidR="00F67477" w:rsidRPr="0089167F" w:rsidRDefault="00F67477" w:rsidP="00F67477">
      <w:pPr>
        <w:spacing w:after="0" w:line="367" w:lineRule="auto"/>
        <w:ind w:left="1440" w:right="15" w:firstLine="149"/>
        <w:rPr>
          <w:rFonts w:eastAsia="Arial"/>
        </w:rPr>
      </w:pPr>
      <w:r w:rsidRPr="0089167F">
        <w:rPr>
          <w:rFonts w:eastAsia="Arial"/>
        </w:rPr>
        <w:t xml:space="preserve">MT70FullString = </w:t>
      </w:r>
      <w:r w:rsidRPr="00276046">
        <w:rPr>
          <w:rFonts w:eastAsia="Arial"/>
          <w:b/>
        </w:rPr>
        <w:t>Concatenate</w:t>
      </w:r>
      <w:r w:rsidRPr="0089167F">
        <w:rPr>
          <w:rFonts w:eastAsia="Arial"/>
        </w:rPr>
        <w:t xml:space="preserve">( “/ROC/”, </w:t>
      </w:r>
      <w:r w:rsidRPr="00276046">
        <w:rPr>
          <w:rFonts w:eastAsia="Arial"/>
          <w:b/>
        </w:rPr>
        <w:t>Substring</w:t>
      </w:r>
      <w:r w:rsidRPr="0089167F">
        <w:rPr>
          <w:rFonts w:eastAsia="Arial"/>
        </w:rPr>
        <w:t>(MTROC, 1)</w:t>
      </w:r>
      <w:r w:rsidR="00776234" w:rsidRPr="0089167F">
        <w:rPr>
          <w:rFonts w:eastAsia="Arial"/>
        </w:rPr>
        <w:t>)</w:t>
      </w:r>
    </w:p>
    <w:p w14:paraId="79BB097F" w14:textId="00E55DD3" w:rsidR="003E0726" w:rsidRPr="0089167F" w:rsidRDefault="00CE4301" w:rsidP="00F67477">
      <w:pPr>
        <w:spacing w:after="0" w:line="367" w:lineRule="auto"/>
        <w:ind w:left="1440" w:right="15" w:firstLine="149"/>
        <w:rPr>
          <w:rFonts w:eastAsia="Arial"/>
          <w:b/>
        </w:rPr>
      </w:pPr>
      <w:r>
        <w:rPr>
          <w:rFonts w:eastAsia="Arial"/>
          <w:b/>
        </w:rPr>
        <w:t xml:space="preserve">    </w:t>
      </w:r>
      <w:r w:rsidR="00276046">
        <w:rPr>
          <w:rFonts w:eastAsia="Arial"/>
          <w:b/>
        </w:rPr>
        <w:t xml:space="preserve"> </w:t>
      </w:r>
      <w:r>
        <w:rPr>
          <w:rFonts w:eastAsia="Arial"/>
          <w:b/>
        </w:rPr>
        <w:t xml:space="preserve"> END</w:t>
      </w:r>
      <w:r w:rsidR="00D27362" w:rsidRPr="0089167F">
        <w:rPr>
          <w:rFonts w:eastAsia="Arial"/>
          <w:b/>
        </w:rPr>
        <w:t xml:space="preserve">IF </w:t>
      </w:r>
    </w:p>
    <w:p w14:paraId="176833A4" w14:textId="2DE9CB7E" w:rsidR="003E0726" w:rsidRPr="0089167F" w:rsidRDefault="00D27362" w:rsidP="00276046">
      <w:pPr>
        <w:tabs>
          <w:tab w:val="left" w:pos="1980"/>
          <w:tab w:val="left" w:pos="2160"/>
        </w:tabs>
        <w:spacing w:after="0" w:line="367" w:lineRule="auto"/>
        <w:ind w:left="869" w:right="15" w:hanging="18"/>
        <w:rPr>
          <w:rFonts w:eastAsia="Arial"/>
          <w:b/>
        </w:rPr>
      </w:pPr>
      <w:r w:rsidRPr="0089167F">
        <w:rPr>
          <w:rFonts w:eastAsia="Arial"/>
          <w:b/>
        </w:rPr>
        <w:t xml:space="preserve">  </w:t>
      </w:r>
      <w:r w:rsidR="00CE4301">
        <w:rPr>
          <w:rFonts w:eastAsia="Arial"/>
          <w:b/>
        </w:rPr>
        <w:t xml:space="preserve">    </w:t>
      </w:r>
      <w:r w:rsidR="00276046">
        <w:rPr>
          <w:rFonts w:eastAsia="Arial"/>
          <w:b/>
        </w:rPr>
        <w:t xml:space="preserve">   </w:t>
      </w:r>
      <w:r w:rsidR="00CE4301">
        <w:rPr>
          <w:rFonts w:eastAsia="Arial"/>
          <w:b/>
        </w:rPr>
        <w:t xml:space="preserve"> </w:t>
      </w:r>
      <w:r w:rsidR="003E0726" w:rsidRPr="0089167F">
        <w:rPr>
          <w:rFonts w:eastAsia="Arial"/>
          <w:b/>
        </w:rPr>
        <w:t xml:space="preserve">ELSE </w:t>
      </w:r>
    </w:p>
    <w:p w14:paraId="1391E0A4" w14:textId="77777777" w:rsidR="003E0726" w:rsidRPr="0089167F" w:rsidRDefault="003E0726" w:rsidP="003E0726">
      <w:pPr>
        <w:spacing w:after="0" w:line="367" w:lineRule="auto"/>
        <w:ind w:left="869" w:right="15" w:hanging="18"/>
        <w:rPr>
          <w:rFonts w:eastAsia="Arial"/>
        </w:rPr>
      </w:pPr>
      <w:r w:rsidRPr="0089167F">
        <w:rPr>
          <w:rFonts w:eastAsia="Arial"/>
          <w:b/>
        </w:rPr>
        <w:tab/>
      </w:r>
      <w:r w:rsidRPr="0089167F">
        <w:rPr>
          <w:rFonts w:eastAsia="Arial"/>
          <w:b/>
        </w:rPr>
        <w:tab/>
        <w:t xml:space="preserve">      </w:t>
      </w:r>
      <w:r w:rsidRPr="0089167F">
        <w:rPr>
          <w:rFonts w:eastAsia="Arial"/>
        </w:rPr>
        <w:t>/*no partial data can be copied */</w:t>
      </w:r>
    </w:p>
    <w:p w14:paraId="5E63A0AF" w14:textId="77777777" w:rsidR="003E0726" w:rsidRPr="0089167F" w:rsidRDefault="003E0726" w:rsidP="003E0726">
      <w:pPr>
        <w:spacing w:after="0" w:line="367" w:lineRule="auto"/>
        <w:ind w:left="869" w:right="15" w:hanging="18"/>
        <w:rPr>
          <w:rFonts w:eastAsia="Arial"/>
        </w:rPr>
      </w:pPr>
      <w:r w:rsidRPr="0089167F">
        <w:rPr>
          <w:rFonts w:eastAsia="Arial"/>
        </w:rPr>
        <w:t xml:space="preserve">        Flag_MissingInformation = “True”</w:t>
      </w:r>
    </w:p>
    <w:p w14:paraId="2F1840C0" w14:textId="56C47C5A" w:rsidR="00917ACB" w:rsidRPr="0089167F" w:rsidRDefault="00276046" w:rsidP="0070616C">
      <w:pPr>
        <w:spacing w:after="0" w:line="367" w:lineRule="auto"/>
        <w:ind w:left="849" w:right="15" w:firstLine="711"/>
        <w:rPr>
          <w:rFonts w:eastAsia="Arial"/>
          <w:b/>
        </w:rPr>
      </w:pPr>
      <w:r>
        <w:rPr>
          <w:rFonts w:eastAsia="Arial"/>
          <w:b/>
        </w:rPr>
        <w:t xml:space="preserve">    </w:t>
      </w:r>
      <w:r w:rsidR="00D27362" w:rsidRPr="0089167F">
        <w:rPr>
          <w:rFonts w:eastAsia="Arial"/>
          <w:b/>
        </w:rPr>
        <w:t>ENDIF</w:t>
      </w:r>
    </w:p>
    <w:p w14:paraId="6B3919CA" w14:textId="6FEADB05" w:rsidR="00F0517E" w:rsidRPr="0089167F" w:rsidRDefault="00F0517E" w:rsidP="0070616C">
      <w:pPr>
        <w:spacing w:after="0" w:line="367" w:lineRule="auto"/>
        <w:ind w:left="849" w:right="15" w:firstLine="711"/>
        <w:rPr>
          <w:rFonts w:eastAsia="Arial"/>
          <w:b/>
        </w:rPr>
      </w:pPr>
    </w:p>
    <w:p w14:paraId="1FE1522B" w14:textId="52943F4E" w:rsidR="00F0517E" w:rsidRPr="0089167F" w:rsidRDefault="00276046" w:rsidP="00276046">
      <w:pPr>
        <w:tabs>
          <w:tab w:val="left" w:pos="1530"/>
          <w:tab w:val="left" w:pos="1620"/>
        </w:tabs>
        <w:spacing w:after="0" w:line="367" w:lineRule="auto"/>
        <w:ind w:left="849" w:right="15" w:firstLine="411"/>
        <w:rPr>
          <w:rFonts w:eastAsia="Arial"/>
          <w:b/>
        </w:rPr>
      </w:pPr>
      <w:r>
        <w:rPr>
          <w:rFonts w:eastAsia="Arial"/>
          <w:b/>
        </w:rPr>
        <w:t xml:space="preserve">  </w:t>
      </w:r>
      <w:r w:rsidR="00F0517E" w:rsidRPr="0089167F">
        <w:rPr>
          <w:rFonts w:eastAsia="Arial"/>
          <w:b/>
        </w:rPr>
        <w:t>ENDIF</w:t>
      </w:r>
    </w:p>
    <w:p w14:paraId="4279D3FB" w14:textId="71EB1FF3" w:rsidR="00F0517E" w:rsidRPr="0089167F" w:rsidRDefault="00F0517E" w:rsidP="0070616C">
      <w:pPr>
        <w:spacing w:after="0" w:line="367" w:lineRule="auto"/>
        <w:ind w:left="849" w:right="15" w:hanging="39"/>
        <w:rPr>
          <w:rFonts w:eastAsia="Arial"/>
          <w:b/>
        </w:rPr>
      </w:pPr>
      <w:r w:rsidRPr="0089167F">
        <w:rPr>
          <w:rFonts w:eastAsia="Arial"/>
          <w:b/>
        </w:rPr>
        <w:t>ENDIF /* IF</w:t>
      </w:r>
      <w:r w:rsidRPr="0089167F">
        <w:rPr>
          <w:rFonts w:eastAsia="Arial"/>
        </w:rPr>
        <w:t xml:space="preserve"> MXEndToEndIdentification NOT Equal </w:t>
      </w:r>
      <w:r w:rsidR="004E0952" w:rsidRPr="0089167F">
        <w:rPr>
          <w:rFonts w:eastAsia="Arial"/>
        </w:rPr>
        <w:t>to “NOTPROVIDED” AND ROCUnstruc</w:t>
      </w:r>
      <w:r w:rsidRPr="0089167F">
        <w:rPr>
          <w:rFonts w:eastAsia="Arial"/>
        </w:rPr>
        <w:t>t</w:t>
      </w:r>
      <w:r w:rsidR="004E0952" w:rsidRPr="0089167F">
        <w:rPr>
          <w:rFonts w:eastAsia="Arial"/>
        </w:rPr>
        <w:t>u</w:t>
      </w:r>
      <w:r w:rsidR="009E2380" w:rsidRPr="0089167F">
        <w:rPr>
          <w:rFonts w:eastAsia="Arial"/>
        </w:rPr>
        <w:t>redIndicator = False</w:t>
      </w:r>
      <w:r w:rsidRPr="0089167F">
        <w:rPr>
          <w:rFonts w:eastAsia="Arial"/>
        </w:rPr>
        <w:t xml:space="preserve"> */</w:t>
      </w:r>
    </w:p>
    <w:p w14:paraId="7301113F" w14:textId="77777777" w:rsidR="00F0517E" w:rsidRPr="0070616C" w:rsidRDefault="00F0517E" w:rsidP="0070616C">
      <w:pPr>
        <w:spacing w:after="0" w:line="367" w:lineRule="auto"/>
        <w:ind w:left="849" w:right="15" w:firstLine="711"/>
        <w:rPr>
          <w:rFonts w:ascii="Arial" w:eastAsia="Arial" w:hAnsi="Arial" w:cs="Arial"/>
          <w:b/>
        </w:rPr>
      </w:pPr>
    </w:p>
    <w:p w14:paraId="5078E429" w14:textId="77777777" w:rsidR="00C3652A" w:rsidRPr="0070616C" w:rsidRDefault="00917ACB" w:rsidP="00C3652A">
      <w:pPr>
        <w:spacing w:after="0" w:line="367" w:lineRule="auto"/>
        <w:ind w:left="849" w:right="15" w:hanging="10"/>
        <w:rPr>
          <w:rFonts w:ascii="Arial" w:eastAsia="Arial" w:hAnsi="Arial" w:cs="Arial"/>
          <w:b/>
        </w:rPr>
      </w:pPr>
      <w:r w:rsidRPr="0070616C">
        <w:rPr>
          <w:rFonts w:ascii="Arial" w:eastAsia="Arial" w:hAnsi="Arial" w:cs="Arial"/>
          <w:b/>
        </w:rPr>
        <w:t>PART 2</w:t>
      </w:r>
    </w:p>
    <w:p w14:paraId="48D5CDA3" w14:textId="77777777" w:rsidR="00917ACB" w:rsidRDefault="00917ACB" w:rsidP="00C3652A">
      <w:pPr>
        <w:spacing w:after="0" w:line="367" w:lineRule="auto"/>
        <w:ind w:left="849" w:right="15" w:hanging="10"/>
        <w:rPr>
          <w:rFonts w:ascii="Arial" w:eastAsia="Arial" w:hAnsi="Arial" w:cs="Arial"/>
        </w:rPr>
      </w:pPr>
    </w:p>
    <w:p w14:paraId="4D3ED0C3" w14:textId="77777777" w:rsidR="00B843B4" w:rsidRPr="00A822D4" w:rsidRDefault="00D62784" w:rsidP="00B843B4">
      <w:pPr>
        <w:spacing w:after="0" w:line="367" w:lineRule="auto"/>
        <w:ind w:left="849" w:right="15" w:hanging="10"/>
        <w:rPr>
          <w:rFonts w:eastAsia="Arial"/>
        </w:rPr>
      </w:pPr>
      <w:r w:rsidRPr="00A822D4">
        <w:rPr>
          <w:rFonts w:eastAsia="Arial"/>
        </w:rPr>
        <w:t>/* Copy the MT70FullString in 4*35 Format */</w:t>
      </w:r>
    </w:p>
    <w:p w14:paraId="7DDBADEA" w14:textId="77777777" w:rsidR="00D62784" w:rsidRPr="00A822D4" w:rsidRDefault="00D62784" w:rsidP="00B843B4">
      <w:pPr>
        <w:spacing w:after="0" w:line="367" w:lineRule="auto"/>
        <w:ind w:left="849" w:right="15" w:hanging="10"/>
        <w:rPr>
          <w:rFonts w:eastAsia="Arial"/>
        </w:rPr>
      </w:pPr>
    </w:p>
    <w:p w14:paraId="6FABEB7B" w14:textId="413821EA" w:rsidR="00D62784" w:rsidRPr="00A822D4" w:rsidRDefault="00D62784" w:rsidP="00B843B4">
      <w:pPr>
        <w:spacing w:after="0" w:line="367" w:lineRule="auto"/>
        <w:ind w:left="849" w:right="15" w:hanging="10"/>
        <w:rPr>
          <w:rFonts w:eastAsia="Arial"/>
        </w:rPr>
      </w:pPr>
      <w:r w:rsidRPr="00E60B3A">
        <w:rPr>
          <w:rFonts w:eastAsia="Arial"/>
          <w:b/>
        </w:rPr>
        <w:t>IF</w:t>
      </w:r>
      <w:r w:rsidRPr="00A822D4">
        <w:rPr>
          <w:rFonts w:eastAsia="Arial"/>
        </w:rPr>
        <w:t xml:space="preserve"> </w:t>
      </w:r>
      <w:r w:rsidR="00E60B3A" w:rsidRPr="00E60B3A">
        <w:rPr>
          <w:rFonts w:eastAsia="Arial"/>
          <w:b/>
        </w:rPr>
        <w:t>Length</w:t>
      </w:r>
      <w:r w:rsidRPr="00A822D4">
        <w:rPr>
          <w:rFonts w:eastAsia="Arial"/>
        </w:rPr>
        <w:t>(MT70FullString)&gt; 105</w:t>
      </w:r>
      <w:r w:rsidR="00E60B3A">
        <w:rPr>
          <w:rFonts w:eastAsia="Arial"/>
        </w:rPr>
        <w:t xml:space="preserve"> THEN</w:t>
      </w:r>
    </w:p>
    <w:p w14:paraId="3175C917" w14:textId="77777777" w:rsidR="00D62784" w:rsidRPr="00A822D4" w:rsidRDefault="00D62784" w:rsidP="00B843B4">
      <w:pPr>
        <w:spacing w:after="0" w:line="367" w:lineRule="auto"/>
        <w:ind w:left="849" w:right="15" w:hanging="10"/>
        <w:rPr>
          <w:rFonts w:eastAsia="Arial"/>
        </w:rPr>
      </w:pPr>
      <w:r w:rsidRPr="00A822D4">
        <w:rPr>
          <w:rFonts w:eastAsia="Arial"/>
        </w:rPr>
        <w:t xml:space="preserve">MTRemittanceInfo[1] = </w:t>
      </w:r>
      <w:r w:rsidRPr="00D86995">
        <w:rPr>
          <w:rFonts w:eastAsia="Arial"/>
          <w:b/>
        </w:rPr>
        <w:t>Substring</w:t>
      </w:r>
      <w:r w:rsidRPr="00A822D4">
        <w:rPr>
          <w:rFonts w:eastAsia="Arial"/>
        </w:rPr>
        <w:t>(MT70FullString, 1, 35)</w:t>
      </w:r>
    </w:p>
    <w:p w14:paraId="0EB0577E" w14:textId="77777777" w:rsidR="00D62784" w:rsidRPr="00A822D4" w:rsidRDefault="00D62784" w:rsidP="00D62784">
      <w:pPr>
        <w:spacing w:after="0" w:line="367" w:lineRule="auto"/>
        <w:ind w:left="849" w:right="15" w:hanging="10"/>
        <w:rPr>
          <w:rFonts w:eastAsia="Arial"/>
        </w:rPr>
      </w:pPr>
      <w:r w:rsidRPr="00A822D4">
        <w:rPr>
          <w:rFonts w:eastAsia="Arial"/>
        </w:rPr>
        <w:t xml:space="preserve">MTRemittanceInfo[2] = </w:t>
      </w:r>
      <w:r w:rsidRPr="00D86995">
        <w:rPr>
          <w:rFonts w:eastAsia="Arial"/>
          <w:b/>
        </w:rPr>
        <w:t>Concatenate</w:t>
      </w:r>
      <w:r w:rsidRPr="00A822D4">
        <w:rPr>
          <w:rFonts w:eastAsia="Arial"/>
        </w:rPr>
        <w:t>(CRLF,</w:t>
      </w:r>
      <w:r w:rsidRPr="00D86995">
        <w:rPr>
          <w:rFonts w:eastAsia="Arial"/>
          <w:b/>
        </w:rPr>
        <w:t>Substring</w:t>
      </w:r>
      <w:r w:rsidRPr="00A822D4">
        <w:rPr>
          <w:rFonts w:eastAsia="Arial"/>
        </w:rPr>
        <w:t>(MT70FullString, 36, 70)</w:t>
      </w:r>
    </w:p>
    <w:p w14:paraId="1E1931FA" w14:textId="77777777" w:rsidR="00D62784" w:rsidRPr="00A822D4" w:rsidRDefault="00D62784" w:rsidP="00D62784">
      <w:pPr>
        <w:spacing w:after="0" w:line="367" w:lineRule="auto"/>
        <w:ind w:left="849" w:right="15" w:hanging="10"/>
        <w:rPr>
          <w:rFonts w:eastAsia="Arial"/>
        </w:rPr>
      </w:pPr>
      <w:r w:rsidRPr="00A822D4">
        <w:rPr>
          <w:rFonts w:eastAsia="Arial"/>
        </w:rPr>
        <w:t xml:space="preserve">MTRemittanceInfo[3] = </w:t>
      </w:r>
      <w:r w:rsidRPr="00D86995">
        <w:rPr>
          <w:rFonts w:eastAsia="Arial"/>
          <w:b/>
        </w:rPr>
        <w:t>Concatenate</w:t>
      </w:r>
      <w:r w:rsidRPr="00A822D4">
        <w:rPr>
          <w:rFonts w:eastAsia="Arial"/>
        </w:rPr>
        <w:t>(CRLF,</w:t>
      </w:r>
      <w:r w:rsidRPr="00D86995">
        <w:rPr>
          <w:rFonts w:eastAsia="Arial"/>
          <w:b/>
        </w:rPr>
        <w:t>Substring</w:t>
      </w:r>
      <w:r w:rsidRPr="00A822D4">
        <w:rPr>
          <w:rFonts w:eastAsia="Arial"/>
        </w:rPr>
        <w:t>(MT70FullString, 71, 105)</w:t>
      </w:r>
    </w:p>
    <w:p w14:paraId="479EF5F2" w14:textId="77777777" w:rsidR="00D62784" w:rsidRPr="00A822D4" w:rsidRDefault="00D62784" w:rsidP="00D62784">
      <w:pPr>
        <w:spacing w:after="0" w:line="367" w:lineRule="auto"/>
        <w:ind w:left="849" w:right="15" w:hanging="10"/>
        <w:rPr>
          <w:rFonts w:eastAsia="Arial"/>
        </w:rPr>
      </w:pPr>
      <w:r w:rsidRPr="00A822D4">
        <w:rPr>
          <w:rFonts w:eastAsia="Arial"/>
        </w:rPr>
        <w:t xml:space="preserve">MTRemittanceInfo[4] = </w:t>
      </w:r>
      <w:r w:rsidRPr="00D86995">
        <w:rPr>
          <w:rFonts w:eastAsia="Arial"/>
          <w:b/>
        </w:rPr>
        <w:t>Concatenate</w:t>
      </w:r>
      <w:r w:rsidRPr="00A822D4">
        <w:rPr>
          <w:rFonts w:eastAsia="Arial"/>
        </w:rPr>
        <w:t>(CRLF,</w:t>
      </w:r>
      <w:r w:rsidRPr="00D86995">
        <w:rPr>
          <w:rFonts w:eastAsia="Arial"/>
          <w:b/>
        </w:rPr>
        <w:t>Substring</w:t>
      </w:r>
      <w:r w:rsidRPr="00A822D4">
        <w:rPr>
          <w:rFonts w:eastAsia="Arial"/>
        </w:rPr>
        <w:t>(MT70FullString, 106)</w:t>
      </w:r>
    </w:p>
    <w:p w14:paraId="384E329C" w14:textId="77777777" w:rsidR="00D62784" w:rsidRPr="00A822D4" w:rsidRDefault="00D62784" w:rsidP="00D62784">
      <w:pPr>
        <w:spacing w:after="0" w:line="367" w:lineRule="auto"/>
        <w:ind w:left="849" w:right="15" w:hanging="10"/>
        <w:rPr>
          <w:rFonts w:eastAsia="Arial"/>
        </w:rPr>
      </w:pPr>
    </w:p>
    <w:p w14:paraId="2AF86184" w14:textId="18B091ED" w:rsidR="009C2472" w:rsidRPr="00A822D4" w:rsidRDefault="00D86995" w:rsidP="009C2472">
      <w:pPr>
        <w:spacing w:after="0" w:line="367" w:lineRule="auto"/>
        <w:ind w:left="849" w:right="15" w:hanging="10"/>
        <w:rPr>
          <w:rFonts w:eastAsia="Arial"/>
        </w:rPr>
      </w:pPr>
      <w:r w:rsidRPr="00D86995">
        <w:rPr>
          <w:rFonts w:eastAsia="Arial"/>
          <w:b/>
        </w:rPr>
        <w:t>ELSE</w:t>
      </w:r>
      <w:r w:rsidR="009C2472" w:rsidRPr="00D86995">
        <w:rPr>
          <w:rFonts w:eastAsia="Arial"/>
          <w:b/>
        </w:rPr>
        <w:t>IF</w:t>
      </w:r>
      <w:r>
        <w:rPr>
          <w:rFonts w:eastAsia="Arial"/>
        </w:rPr>
        <w:t xml:space="preserve"> </w:t>
      </w:r>
      <w:r w:rsidRPr="00D86995">
        <w:rPr>
          <w:rFonts w:eastAsia="Arial"/>
          <w:b/>
        </w:rPr>
        <w:t>Length</w:t>
      </w:r>
      <w:r w:rsidR="009C2472" w:rsidRPr="00A822D4">
        <w:rPr>
          <w:rFonts w:eastAsia="Arial"/>
        </w:rPr>
        <w:t>(MT70FullString)&gt; 70</w:t>
      </w:r>
      <w:r>
        <w:rPr>
          <w:rFonts w:eastAsia="Arial"/>
        </w:rPr>
        <w:t xml:space="preserve"> THEN</w:t>
      </w:r>
    </w:p>
    <w:p w14:paraId="15C1CC70" w14:textId="77777777" w:rsidR="009C2472" w:rsidRPr="00A822D4" w:rsidRDefault="009C2472" w:rsidP="009C2472">
      <w:pPr>
        <w:spacing w:after="0" w:line="367" w:lineRule="auto"/>
        <w:ind w:left="849" w:right="15" w:hanging="10"/>
        <w:rPr>
          <w:rFonts w:eastAsia="Arial"/>
        </w:rPr>
      </w:pPr>
      <w:r w:rsidRPr="00A822D4">
        <w:rPr>
          <w:rFonts w:eastAsia="Arial"/>
        </w:rPr>
        <w:t xml:space="preserve">MTRemittanceInfo[1] = </w:t>
      </w:r>
      <w:r w:rsidRPr="00D86995">
        <w:rPr>
          <w:rFonts w:eastAsia="Arial"/>
          <w:b/>
        </w:rPr>
        <w:t>Substring(</w:t>
      </w:r>
      <w:r w:rsidRPr="00A822D4">
        <w:rPr>
          <w:rFonts w:eastAsia="Arial"/>
        </w:rPr>
        <w:t>MT70FullString, 1, 35)</w:t>
      </w:r>
    </w:p>
    <w:p w14:paraId="46CCA31A" w14:textId="77777777" w:rsidR="009C2472" w:rsidRPr="00A822D4" w:rsidRDefault="009C2472" w:rsidP="009C2472">
      <w:pPr>
        <w:spacing w:after="0" w:line="367" w:lineRule="auto"/>
        <w:ind w:left="849" w:right="15" w:hanging="10"/>
        <w:rPr>
          <w:rFonts w:eastAsia="Arial"/>
        </w:rPr>
      </w:pPr>
      <w:r w:rsidRPr="00A822D4">
        <w:rPr>
          <w:rFonts w:eastAsia="Arial"/>
        </w:rPr>
        <w:t xml:space="preserve">MTRemittanceInfo[2] = </w:t>
      </w:r>
      <w:r w:rsidRPr="00D86995">
        <w:rPr>
          <w:rFonts w:eastAsia="Arial"/>
          <w:b/>
        </w:rPr>
        <w:t>Concatenate</w:t>
      </w:r>
      <w:r w:rsidRPr="00A822D4">
        <w:rPr>
          <w:rFonts w:eastAsia="Arial"/>
        </w:rPr>
        <w:t>(CRLF,</w:t>
      </w:r>
      <w:r w:rsidRPr="00D86995">
        <w:rPr>
          <w:rFonts w:eastAsia="Arial"/>
          <w:b/>
        </w:rPr>
        <w:t>Substring</w:t>
      </w:r>
      <w:r w:rsidRPr="00A822D4">
        <w:rPr>
          <w:rFonts w:eastAsia="Arial"/>
        </w:rPr>
        <w:t>(MT70FullString, 36, 70)</w:t>
      </w:r>
    </w:p>
    <w:p w14:paraId="339A020D" w14:textId="77777777" w:rsidR="009C2472" w:rsidRPr="00A822D4" w:rsidRDefault="009C2472" w:rsidP="009C2472">
      <w:pPr>
        <w:spacing w:after="0" w:line="367" w:lineRule="auto"/>
        <w:ind w:left="849" w:right="15" w:hanging="10"/>
        <w:rPr>
          <w:rFonts w:eastAsia="Arial"/>
        </w:rPr>
      </w:pPr>
      <w:r w:rsidRPr="00A822D4">
        <w:rPr>
          <w:rFonts w:eastAsia="Arial"/>
        </w:rPr>
        <w:t xml:space="preserve">MTRemittanceInfo[3] = </w:t>
      </w:r>
      <w:r w:rsidRPr="00D86995">
        <w:rPr>
          <w:rFonts w:eastAsia="Arial"/>
          <w:b/>
        </w:rPr>
        <w:t>Concatenate</w:t>
      </w:r>
      <w:r w:rsidRPr="00A822D4">
        <w:rPr>
          <w:rFonts w:eastAsia="Arial"/>
        </w:rPr>
        <w:t>(CRLF,Substring(MT70FullString, 71)</w:t>
      </w:r>
    </w:p>
    <w:p w14:paraId="364D6BE3" w14:textId="77777777" w:rsidR="00D62784" w:rsidRPr="00A822D4" w:rsidRDefault="00D62784" w:rsidP="00B843B4">
      <w:pPr>
        <w:spacing w:after="0" w:line="367" w:lineRule="auto"/>
        <w:ind w:left="849" w:right="15" w:hanging="10"/>
        <w:rPr>
          <w:rFonts w:eastAsia="Arial"/>
        </w:rPr>
      </w:pPr>
    </w:p>
    <w:p w14:paraId="5330C206" w14:textId="08E07DF8" w:rsidR="009C2472" w:rsidRPr="00A822D4" w:rsidRDefault="00D86995" w:rsidP="009C2472">
      <w:pPr>
        <w:spacing w:after="0" w:line="367" w:lineRule="auto"/>
        <w:ind w:left="849" w:right="15" w:hanging="10"/>
        <w:rPr>
          <w:rFonts w:eastAsia="Arial"/>
        </w:rPr>
      </w:pPr>
      <w:r w:rsidRPr="00D86995">
        <w:rPr>
          <w:rFonts w:eastAsia="Arial"/>
          <w:b/>
        </w:rPr>
        <w:t>ELSEIF Length</w:t>
      </w:r>
      <w:r w:rsidR="009C2472" w:rsidRPr="00A822D4">
        <w:rPr>
          <w:rFonts w:eastAsia="Arial"/>
        </w:rPr>
        <w:t>(MT70FullString)&gt; 35</w:t>
      </w:r>
      <w:r>
        <w:rPr>
          <w:rFonts w:eastAsia="Arial"/>
        </w:rPr>
        <w:t xml:space="preserve"> THEN</w:t>
      </w:r>
    </w:p>
    <w:p w14:paraId="109042DD" w14:textId="77777777" w:rsidR="009C2472" w:rsidRPr="00A822D4" w:rsidRDefault="009C2472" w:rsidP="009C2472">
      <w:pPr>
        <w:spacing w:after="0" w:line="367" w:lineRule="auto"/>
        <w:ind w:left="849" w:right="15" w:hanging="10"/>
        <w:rPr>
          <w:rFonts w:eastAsia="Arial"/>
        </w:rPr>
      </w:pPr>
      <w:r w:rsidRPr="00A822D4">
        <w:rPr>
          <w:rFonts w:eastAsia="Arial"/>
        </w:rPr>
        <w:t xml:space="preserve">MTRemittanceInfo[1] = </w:t>
      </w:r>
      <w:r w:rsidRPr="00D86995">
        <w:rPr>
          <w:rFonts w:eastAsia="Arial"/>
          <w:b/>
        </w:rPr>
        <w:t>Substring</w:t>
      </w:r>
      <w:r w:rsidRPr="00A822D4">
        <w:rPr>
          <w:rFonts w:eastAsia="Arial"/>
        </w:rPr>
        <w:t>(MT70FullString, 1, 35)</w:t>
      </w:r>
    </w:p>
    <w:p w14:paraId="0961D43B" w14:textId="2E669766" w:rsidR="009C2472" w:rsidRPr="00A822D4" w:rsidRDefault="009C2472" w:rsidP="009C2472">
      <w:pPr>
        <w:spacing w:after="0" w:line="367" w:lineRule="auto"/>
        <w:ind w:left="849" w:right="15" w:hanging="10"/>
        <w:rPr>
          <w:rFonts w:eastAsia="Arial"/>
        </w:rPr>
      </w:pPr>
      <w:r w:rsidRPr="00A822D4">
        <w:rPr>
          <w:rFonts w:eastAsia="Arial"/>
        </w:rPr>
        <w:t xml:space="preserve">MTRemittanceInfo[2] = </w:t>
      </w:r>
      <w:r w:rsidRPr="00D86995">
        <w:rPr>
          <w:rFonts w:eastAsia="Arial"/>
          <w:b/>
        </w:rPr>
        <w:t>Concatenate</w:t>
      </w:r>
      <w:r w:rsidRPr="00A822D4">
        <w:rPr>
          <w:rFonts w:eastAsia="Arial"/>
        </w:rPr>
        <w:t>(CRLF,Substring(MT70FullString, 36)</w:t>
      </w:r>
    </w:p>
    <w:p w14:paraId="30CAF8A6" w14:textId="623F04FE" w:rsidR="00AE6B25" w:rsidRPr="00A822D4" w:rsidRDefault="00AE6B25" w:rsidP="009C2472">
      <w:pPr>
        <w:spacing w:after="0" w:line="367" w:lineRule="auto"/>
        <w:ind w:left="849" w:right="15" w:hanging="10"/>
        <w:rPr>
          <w:rFonts w:eastAsia="Arial"/>
        </w:rPr>
      </w:pPr>
    </w:p>
    <w:p w14:paraId="7A3AF07E" w14:textId="7FC2B6B5" w:rsidR="00AE6B25" w:rsidRPr="00A822D4" w:rsidRDefault="00D86995" w:rsidP="00AE6B25">
      <w:pPr>
        <w:spacing w:after="0" w:line="367" w:lineRule="auto"/>
        <w:ind w:left="849" w:right="15" w:hanging="10"/>
        <w:rPr>
          <w:rFonts w:eastAsia="Arial"/>
        </w:rPr>
      </w:pPr>
      <w:r w:rsidRPr="00D86995">
        <w:rPr>
          <w:rFonts w:eastAsia="Arial"/>
          <w:b/>
        </w:rPr>
        <w:t xml:space="preserve">ELSEIF </w:t>
      </w:r>
      <w:r>
        <w:rPr>
          <w:rFonts w:eastAsia="Arial"/>
        </w:rPr>
        <w:t>Length</w:t>
      </w:r>
      <w:r w:rsidR="00AE6B25" w:rsidRPr="00A822D4">
        <w:rPr>
          <w:rFonts w:eastAsia="Arial"/>
        </w:rPr>
        <w:t>(MT70FullString)&lt;= 35</w:t>
      </w:r>
      <w:r>
        <w:rPr>
          <w:rFonts w:eastAsia="Arial"/>
        </w:rPr>
        <w:t xml:space="preserve"> THEN</w:t>
      </w:r>
    </w:p>
    <w:p w14:paraId="42290C95" w14:textId="4439BB50" w:rsidR="00AE6B25" w:rsidRDefault="00AE6B25" w:rsidP="00AE6B25">
      <w:pPr>
        <w:spacing w:after="0" w:line="367" w:lineRule="auto"/>
        <w:ind w:left="849" w:right="15" w:hanging="10"/>
        <w:rPr>
          <w:rFonts w:eastAsia="Arial"/>
        </w:rPr>
      </w:pPr>
      <w:r w:rsidRPr="00A822D4">
        <w:rPr>
          <w:rFonts w:eastAsia="Arial"/>
        </w:rPr>
        <w:t xml:space="preserve">MTRemittanceInfo[1] = </w:t>
      </w:r>
      <w:r w:rsidRPr="00D86995">
        <w:rPr>
          <w:rFonts w:eastAsia="Arial"/>
          <w:b/>
        </w:rPr>
        <w:t>Substring</w:t>
      </w:r>
      <w:r w:rsidRPr="00A822D4">
        <w:rPr>
          <w:rFonts w:eastAsia="Arial"/>
        </w:rPr>
        <w:t>(MT70FullString, 1)</w:t>
      </w:r>
    </w:p>
    <w:p w14:paraId="75D3B497" w14:textId="2B558E40" w:rsidR="00D86995" w:rsidRDefault="00D86995" w:rsidP="00AE6B25">
      <w:pPr>
        <w:spacing w:after="0" w:line="367" w:lineRule="auto"/>
        <w:ind w:left="849" w:right="15" w:hanging="10"/>
        <w:rPr>
          <w:rFonts w:eastAsia="Arial"/>
        </w:rPr>
      </w:pPr>
    </w:p>
    <w:p w14:paraId="0C3EEA05" w14:textId="57337797" w:rsidR="00D86995" w:rsidRPr="00D86995" w:rsidRDefault="00D86995" w:rsidP="00AE6B25">
      <w:pPr>
        <w:spacing w:after="0" w:line="367" w:lineRule="auto"/>
        <w:ind w:left="849" w:right="15" w:hanging="10"/>
        <w:rPr>
          <w:rFonts w:eastAsia="Arial"/>
          <w:b/>
        </w:rPr>
      </w:pPr>
      <w:r w:rsidRPr="00D86995">
        <w:rPr>
          <w:rFonts w:eastAsia="Arial"/>
          <w:b/>
        </w:rPr>
        <w:t>ENDIF</w:t>
      </w:r>
    </w:p>
    <w:p w14:paraId="09179AE7" w14:textId="77777777" w:rsidR="009C2472" w:rsidRPr="00A822D4" w:rsidRDefault="009C2472" w:rsidP="00B843B4">
      <w:pPr>
        <w:spacing w:after="0" w:line="367" w:lineRule="auto"/>
        <w:ind w:left="849" w:right="15" w:hanging="10"/>
        <w:rPr>
          <w:rFonts w:eastAsia="Arial"/>
        </w:rPr>
      </w:pPr>
    </w:p>
    <w:p w14:paraId="699E3D9F" w14:textId="77777777" w:rsidR="002D43D8" w:rsidRPr="00A822D4" w:rsidRDefault="002D43D8" w:rsidP="000F61BF">
      <w:pPr>
        <w:spacing w:after="0" w:line="367" w:lineRule="auto"/>
        <w:ind w:left="0" w:right="15" w:firstLine="0"/>
        <w:rPr>
          <w:rFonts w:eastAsia="Arial"/>
        </w:rPr>
      </w:pPr>
    </w:p>
    <w:p w14:paraId="76AEF551" w14:textId="77777777" w:rsidR="002D43D8" w:rsidRPr="00A822D4" w:rsidRDefault="00527866" w:rsidP="000F61BF">
      <w:pPr>
        <w:spacing w:after="0" w:line="367" w:lineRule="auto"/>
        <w:ind w:left="0" w:right="15" w:firstLine="0"/>
        <w:rPr>
          <w:rFonts w:eastAsia="Arial"/>
          <w:b/>
        </w:rPr>
      </w:pPr>
      <w:r w:rsidRPr="00A822D4">
        <w:rPr>
          <w:rFonts w:eastAsia="Arial"/>
          <w:b/>
        </w:rPr>
        <w:t xml:space="preserve">Case </w:t>
      </w:r>
      <w:r w:rsidR="00EC4031" w:rsidRPr="00A822D4">
        <w:rPr>
          <w:rFonts w:eastAsia="Arial"/>
          <w:b/>
        </w:rPr>
        <w:t>2</w:t>
      </w:r>
    </w:p>
    <w:p w14:paraId="31062E98" w14:textId="77777777" w:rsidR="00832AD5" w:rsidRPr="00A822D4" w:rsidRDefault="00832AD5" w:rsidP="000F61BF">
      <w:pPr>
        <w:spacing w:after="0" w:line="367" w:lineRule="auto"/>
        <w:ind w:left="0" w:right="15" w:firstLine="0"/>
        <w:rPr>
          <w:rFonts w:eastAsia="Arial"/>
          <w:b/>
          <w:i/>
        </w:rPr>
      </w:pPr>
      <w:r w:rsidRPr="00A822D4">
        <w:rPr>
          <w:rFonts w:eastAsia="Arial"/>
          <w:b/>
          <w:i/>
        </w:rPr>
        <w:t>RelatedRemittanceInformation</w:t>
      </w:r>
      <w:r w:rsidR="00A4219A" w:rsidRPr="00A822D4">
        <w:rPr>
          <w:rFonts w:eastAsia="Arial"/>
          <w:b/>
          <w:i/>
        </w:rPr>
        <w:t>/RemittanceIdentification</w:t>
      </w:r>
      <w:r w:rsidRPr="00A822D4">
        <w:rPr>
          <w:rFonts w:eastAsia="Arial"/>
          <w:b/>
          <w:i/>
        </w:rPr>
        <w:t xml:space="preserve"> is present</w:t>
      </w:r>
    </w:p>
    <w:p w14:paraId="553654F5" w14:textId="77777777" w:rsidR="00FD3958" w:rsidRPr="00A822D4" w:rsidRDefault="006B6BF4" w:rsidP="00FD3958">
      <w:pPr>
        <w:spacing w:after="0" w:line="367" w:lineRule="auto"/>
        <w:ind w:left="849" w:right="15" w:hanging="10"/>
        <w:rPr>
          <w:rFonts w:eastAsia="Arial"/>
        </w:rPr>
      </w:pPr>
      <w:r w:rsidRPr="00A822D4">
        <w:rPr>
          <w:rFonts w:eastAsia="Arial"/>
        </w:rPr>
        <w:t>Priority 1</w:t>
      </w:r>
      <w:r w:rsidR="00FD3958" w:rsidRPr="00A822D4">
        <w:rPr>
          <w:rFonts w:eastAsia="Arial"/>
        </w:rPr>
        <w:t xml:space="preserve">: </w:t>
      </w:r>
    </w:p>
    <w:p w14:paraId="20662FBF" w14:textId="1FC9C438" w:rsidR="00FD3958" w:rsidRPr="00A822D4" w:rsidRDefault="00FD3958" w:rsidP="00FD3958">
      <w:pPr>
        <w:spacing w:after="0" w:line="367" w:lineRule="auto"/>
        <w:ind w:left="849" w:right="15" w:hanging="10"/>
        <w:rPr>
          <w:rFonts w:eastAsia="Arial"/>
        </w:rPr>
      </w:pPr>
      <w:r w:rsidRPr="00A822D4">
        <w:rPr>
          <w:rFonts w:eastAsia="Arial"/>
        </w:rPr>
        <w:t>MXUltimateCreditor  and</w:t>
      </w:r>
      <w:r w:rsidR="00170698">
        <w:rPr>
          <w:rFonts w:eastAsia="Arial"/>
        </w:rPr>
        <w:t xml:space="preserve"> </w:t>
      </w:r>
      <w:r w:rsidRPr="00A822D4">
        <w:rPr>
          <w:rFonts w:eastAsia="Arial"/>
        </w:rPr>
        <w:t xml:space="preserve">MX UltimateDebtor, if present. </w:t>
      </w:r>
    </w:p>
    <w:p w14:paraId="0B4265B7" w14:textId="77777777" w:rsidR="00FD3958" w:rsidRPr="00A822D4" w:rsidRDefault="00FD3958" w:rsidP="00FD3958">
      <w:pPr>
        <w:spacing w:after="0" w:line="367" w:lineRule="auto"/>
        <w:ind w:left="850" w:right="15" w:firstLine="0"/>
        <w:rPr>
          <w:rFonts w:eastAsia="Arial"/>
        </w:rPr>
      </w:pPr>
    </w:p>
    <w:p w14:paraId="0D44E138" w14:textId="77777777" w:rsidR="00FD3958" w:rsidRPr="00A822D4" w:rsidRDefault="00FD3958" w:rsidP="00FD3958">
      <w:pPr>
        <w:spacing w:after="0" w:line="367" w:lineRule="auto"/>
        <w:ind w:left="849" w:right="15" w:hanging="10"/>
        <w:rPr>
          <w:rFonts w:eastAsia="Arial"/>
          <w:color w:val="auto"/>
        </w:rPr>
      </w:pPr>
      <w:r w:rsidRPr="00A822D4">
        <w:rPr>
          <w:rFonts w:eastAsia="Arial"/>
          <w:color w:val="auto"/>
        </w:rPr>
        <w:t>/ULTB/ followed by MXUltimateCreditor Name/Country[/TownName]</w:t>
      </w:r>
    </w:p>
    <w:p w14:paraId="2680DC9D" w14:textId="77777777" w:rsidR="00FD3958" w:rsidRPr="00A822D4" w:rsidRDefault="00FD3958" w:rsidP="00FD3958">
      <w:pPr>
        <w:spacing w:after="0" w:line="367" w:lineRule="auto"/>
        <w:ind w:left="849" w:right="15" w:hanging="10"/>
        <w:rPr>
          <w:rFonts w:eastAsia="Arial"/>
          <w:color w:val="auto"/>
        </w:rPr>
      </w:pPr>
      <w:r w:rsidRPr="00A822D4">
        <w:rPr>
          <w:rFonts w:eastAsia="Arial"/>
          <w:color w:val="auto"/>
        </w:rPr>
        <w:t>/ULTD/ followed by MX UltimateDebtor Name/Country/TownName</w:t>
      </w:r>
    </w:p>
    <w:p w14:paraId="389C4083" w14:textId="77777777" w:rsidR="00FD3958" w:rsidRPr="00A822D4" w:rsidRDefault="00FD3958" w:rsidP="00FD3958">
      <w:pPr>
        <w:spacing w:after="0" w:line="367" w:lineRule="auto"/>
        <w:ind w:left="849" w:right="15" w:hanging="10"/>
        <w:rPr>
          <w:rFonts w:eastAsia="Arial"/>
          <w:color w:val="auto"/>
        </w:rPr>
      </w:pPr>
    </w:p>
    <w:p w14:paraId="5D63B462" w14:textId="77777777" w:rsidR="00FD3958" w:rsidRPr="00A822D4" w:rsidRDefault="00FD3958" w:rsidP="00FD3958">
      <w:pPr>
        <w:spacing w:after="0" w:line="367" w:lineRule="auto"/>
        <w:ind w:left="849" w:right="15" w:hanging="10"/>
        <w:rPr>
          <w:rFonts w:eastAsia="Arial"/>
          <w:color w:val="auto"/>
        </w:rPr>
      </w:pPr>
      <w:r w:rsidRPr="00A822D4">
        <w:rPr>
          <w:rFonts w:eastAsia="Arial"/>
          <w:color w:val="auto"/>
        </w:rPr>
        <w:t>Where Name and Country are</w:t>
      </w:r>
      <w:r w:rsidR="00963DBA" w:rsidRPr="00A822D4">
        <w:rPr>
          <w:rFonts w:eastAsia="Arial"/>
          <w:color w:val="auto"/>
        </w:rPr>
        <w:t xml:space="preserve"> mandatory for Ul</w:t>
      </w:r>
      <w:r w:rsidRPr="00A822D4">
        <w:rPr>
          <w:rFonts w:eastAsia="Arial"/>
          <w:color w:val="auto"/>
        </w:rPr>
        <w:t>timateCreditor/UltimateDebor and TownName is mandatory for UltimateDebtor.</w:t>
      </w:r>
    </w:p>
    <w:p w14:paraId="550C08CA" w14:textId="77777777" w:rsidR="0012220A" w:rsidRPr="00A822D4" w:rsidRDefault="0012220A" w:rsidP="00FD3958">
      <w:pPr>
        <w:spacing w:after="0" w:line="367" w:lineRule="auto"/>
        <w:ind w:left="849" w:right="15" w:hanging="10"/>
        <w:rPr>
          <w:rFonts w:eastAsia="Arial"/>
          <w:color w:val="auto"/>
        </w:rPr>
      </w:pPr>
    </w:p>
    <w:p w14:paraId="49BA0A85" w14:textId="77777777" w:rsidR="0012220A" w:rsidRPr="00A822D4" w:rsidRDefault="0012220A" w:rsidP="0012220A">
      <w:pPr>
        <w:spacing w:after="0" w:line="367" w:lineRule="auto"/>
        <w:ind w:left="849" w:right="15" w:hanging="10"/>
        <w:rPr>
          <w:rFonts w:eastAsia="Arial"/>
          <w:color w:val="auto"/>
        </w:rPr>
      </w:pPr>
      <w:r w:rsidRPr="00A822D4">
        <w:rPr>
          <w:rFonts w:eastAsia="Arial"/>
          <w:color w:val="auto"/>
        </w:rPr>
        <w:t>Priority 2</w:t>
      </w:r>
    </w:p>
    <w:p w14:paraId="013261B1" w14:textId="77777777" w:rsidR="0012220A" w:rsidRPr="00A822D4" w:rsidRDefault="0012220A" w:rsidP="0012220A">
      <w:pPr>
        <w:spacing w:after="0" w:line="367" w:lineRule="auto"/>
        <w:ind w:left="849" w:right="15" w:hanging="10"/>
        <w:rPr>
          <w:rFonts w:eastAsia="Arial"/>
          <w:color w:val="auto"/>
        </w:rPr>
      </w:pPr>
      <w:r w:rsidRPr="00A822D4">
        <w:rPr>
          <w:rFonts w:eastAsia="Arial"/>
          <w:color w:val="auto"/>
        </w:rPr>
        <w:t xml:space="preserve">/PURP/ followed by the Purpose of the payment (code or Proprietary). </w:t>
      </w:r>
    </w:p>
    <w:p w14:paraId="04DA80D2" w14:textId="77777777" w:rsidR="00FD3958" w:rsidRPr="00A822D4" w:rsidRDefault="00FD3958" w:rsidP="00FD3958">
      <w:pPr>
        <w:spacing w:after="0" w:line="367" w:lineRule="auto"/>
        <w:ind w:left="849" w:right="15" w:hanging="10"/>
        <w:rPr>
          <w:rFonts w:eastAsia="Arial"/>
          <w:color w:val="0070C0"/>
        </w:rPr>
      </w:pPr>
    </w:p>
    <w:p w14:paraId="4D8CB0A3" w14:textId="77777777" w:rsidR="00FD3958" w:rsidRPr="00A822D4" w:rsidRDefault="0012220A" w:rsidP="00FD3958">
      <w:pPr>
        <w:spacing w:after="0" w:line="367" w:lineRule="auto"/>
        <w:ind w:left="849" w:right="15" w:hanging="10"/>
        <w:rPr>
          <w:rFonts w:eastAsia="Arial"/>
        </w:rPr>
      </w:pPr>
      <w:r w:rsidRPr="00A822D4">
        <w:rPr>
          <w:rFonts w:eastAsia="Arial"/>
        </w:rPr>
        <w:t>Priority 3</w:t>
      </w:r>
    </w:p>
    <w:p w14:paraId="296132F8" w14:textId="575AF378" w:rsidR="00FD3958" w:rsidRPr="00A822D4" w:rsidRDefault="00FD3958" w:rsidP="00FD3958">
      <w:pPr>
        <w:spacing w:after="0" w:line="367" w:lineRule="auto"/>
        <w:ind w:left="849" w:right="15" w:hanging="10"/>
        <w:rPr>
          <w:rFonts w:eastAsia="Arial"/>
        </w:rPr>
      </w:pPr>
      <w:r w:rsidRPr="00A822D4">
        <w:rPr>
          <w:rFonts w:eastAsia="Arial"/>
        </w:rPr>
        <w:t>/ROC/ followed byMX EndToEndIdentification</w:t>
      </w:r>
      <w:r w:rsidR="006B6BF4" w:rsidRPr="00A822D4">
        <w:rPr>
          <w:rFonts w:eastAsia="Arial"/>
        </w:rPr>
        <w:t xml:space="preserve"> if Value is NOT (“NOTPROVIDED”)</w:t>
      </w:r>
      <w:r w:rsidR="00931949" w:rsidRPr="00A822D4">
        <w:rPr>
          <w:rFonts w:eastAsia="Arial"/>
        </w:rPr>
        <w:t xml:space="preserve"> and IF /ROC/ is not present in UnstructuredRemittanceInformation </w:t>
      </w:r>
    </w:p>
    <w:p w14:paraId="10ED0ED7" w14:textId="77777777" w:rsidR="00FD3958" w:rsidRPr="00A822D4" w:rsidRDefault="00FD3958" w:rsidP="00FD3958">
      <w:pPr>
        <w:spacing w:after="0" w:line="367" w:lineRule="auto"/>
        <w:ind w:left="849" w:right="15" w:hanging="10"/>
        <w:rPr>
          <w:rFonts w:eastAsia="Arial"/>
        </w:rPr>
      </w:pPr>
    </w:p>
    <w:p w14:paraId="715F112A" w14:textId="77777777" w:rsidR="00FD3958" w:rsidRPr="00A822D4" w:rsidRDefault="0012220A" w:rsidP="00FD3958">
      <w:pPr>
        <w:spacing w:after="0" w:line="367" w:lineRule="auto"/>
        <w:ind w:left="849" w:right="15" w:hanging="10"/>
        <w:rPr>
          <w:rFonts w:eastAsia="Arial"/>
        </w:rPr>
      </w:pPr>
      <w:r w:rsidRPr="00A822D4">
        <w:rPr>
          <w:rFonts w:eastAsia="Arial"/>
        </w:rPr>
        <w:t>Priority 4</w:t>
      </w:r>
    </w:p>
    <w:p w14:paraId="672267E6" w14:textId="1F1B7283" w:rsidR="00FD3958" w:rsidRPr="00A822D4" w:rsidRDefault="00C113B4" w:rsidP="00C00DDB">
      <w:pPr>
        <w:spacing w:after="0" w:line="367" w:lineRule="auto"/>
        <w:ind w:left="849" w:right="15" w:hanging="10"/>
        <w:rPr>
          <w:rFonts w:eastAsia="Arial"/>
        </w:rPr>
      </w:pPr>
      <w:r w:rsidRPr="00A822D4">
        <w:rPr>
          <w:rFonts w:eastAsia="Arial"/>
        </w:rPr>
        <w:t>/RELI</w:t>
      </w:r>
      <w:r w:rsidR="0050544C" w:rsidRPr="00A822D4">
        <w:rPr>
          <w:rFonts w:eastAsia="Arial"/>
        </w:rPr>
        <w:t>D</w:t>
      </w:r>
      <w:r w:rsidRPr="00A822D4">
        <w:rPr>
          <w:rFonts w:eastAsia="Arial"/>
        </w:rPr>
        <w:t>/</w:t>
      </w:r>
      <w:r w:rsidR="00FD3958" w:rsidRPr="00A822D4">
        <w:rPr>
          <w:rFonts w:eastAsia="Arial"/>
        </w:rPr>
        <w:t xml:space="preserve">RelatedRemittanceInformation/RemittanceIdentification (max </w:t>
      </w:r>
      <w:r w:rsidR="00C00DDB">
        <w:rPr>
          <w:rFonts w:eastAsia="Arial"/>
        </w:rPr>
        <w:t>1</w:t>
      </w:r>
      <w:r w:rsidR="00C00DDB" w:rsidRPr="00A822D4">
        <w:rPr>
          <w:rFonts w:eastAsia="Arial"/>
        </w:rPr>
        <w:t xml:space="preserve"> </w:t>
      </w:r>
      <w:r w:rsidR="00FD3958" w:rsidRPr="00A822D4">
        <w:rPr>
          <w:rFonts w:eastAsia="Arial"/>
        </w:rPr>
        <w:t>occurrence)</w:t>
      </w:r>
    </w:p>
    <w:p w14:paraId="2DF8D545" w14:textId="6516F67D" w:rsidR="00FD3958" w:rsidRPr="00170698" w:rsidRDefault="001D59DC" w:rsidP="00FD3958">
      <w:pPr>
        <w:spacing w:after="0" w:line="367" w:lineRule="auto"/>
        <w:ind w:left="849" w:right="15" w:hanging="10"/>
        <w:rPr>
          <w:rFonts w:eastAsia="Arial"/>
        </w:rPr>
      </w:pPr>
      <w:r w:rsidRPr="0070673C">
        <w:rPr>
          <w:rFonts w:eastAsia="Arial"/>
          <w:b/>
        </w:rPr>
        <w:t>IF</w:t>
      </w:r>
      <w:r w:rsidRPr="00A822D4">
        <w:rPr>
          <w:rFonts w:eastAsia="Arial"/>
        </w:rPr>
        <w:t xml:space="preserve"> RelatedRemittance</w:t>
      </w:r>
      <w:r w:rsidR="00FF77FA" w:rsidRPr="00A822D4">
        <w:rPr>
          <w:rFonts w:eastAsia="Arial"/>
        </w:rPr>
        <w:t>[1]</w:t>
      </w:r>
      <w:r w:rsidRPr="00A822D4">
        <w:rPr>
          <w:rFonts w:eastAsia="Arial"/>
        </w:rPr>
        <w:t xml:space="preserve">.RemittanceIdentification </w:t>
      </w:r>
      <w:r w:rsidRPr="00170698">
        <w:rPr>
          <w:rFonts w:eastAsia="Arial"/>
          <w:b/>
        </w:rPr>
        <w:t>IsPresent</w:t>
      </w:r>
      <w:r w:rsidR="00170698">
        <w:rPr>
          <w:rFonts w:eastAsia="Arial"/>
          <w:b/>
        </w:rPr>
        <w:t xml:space="preserve"> </w:t>
      </w:r>
      <w:r w:rsidR="00170698" w:rsidRPr="00170698">
        <w:rPr>
          <w:rFonts w:eastAsia="Arial"/>
        </w:rPr>
        <w:t>THEN</w:t>
      </w:r>
    </w:p>
    <w:p w14:paraId="3E1A956D" w14:textId="77777777" w:rsidR="00FD3958" w:rsidRPr="00A822D4" w:rsidRDefault="00FD3958" w:rsidP="00113CBF">
      <w:pPr>
        <w:spacing w:after="0" w:line="367" w:lineRule="auto"/>
        <w:ind w:left="1440" w:right="15" w:firstLine="0"/>
        <w:rPr>
          <w:rFonts w:eastAsia="Arial"/>
        </w:rPr>
      </w:pPr>
      <w:r w:rsidRPr="00A822D4">
        <w:rPr>
          <w:rFonts w:eastAsia="Arial"/>
        </w:rPr>
        <w:t xml:space="preserve">/* Apply the same logic as in </w:t>
      </w:r>
      <w:r w:rsidRPr="00A822D4">
        <w:rPr>
          <w:rFonts w:eastAsia="Arial"/>
          <w:b/>
        </w:rPr>
        <w:t xml:space="preserve">Case 1 </w:t>
      </w:r>
      <w:r w:rsidR="00917ACB" w:rsidRPr="00A822D4">
        <w:rPr>
          <w:rFonts w:eastAsia="Arial"/>
          <w:b/>
        </w:rPr>
        <w:t>PART 1</w:t>
      </w:r>
      <w:r w:rsidR="00917ACB" w:rsidRPr="00A822D4">
        <w:rPr>
          <w:rFonts w:eastAsia="Arial"/>
        </w:rPr>
        <w:t xml:space="preserve"> </w:t>
      </w:r>
      <w:r w:rsidRPr="00A822D4">
        <w:rPr>
          <w:rFonts w:eastAsia="Arial"/>
          <w:b/>
          <w:i/>
        </w:rPr>
        <w:t xml:space="preserve">RemittanceInformation and RelatedRemittanceInformation are </w:t>
      </w:r>
      <w:r w:rsidRPr="00A822D4">
        <w:rPr>
          <w:rFonts w:eastAsia="Arial"/>
          <w:b/>
          <w:i/>
        </w:rPr>
        <w:lastRenderedPageBreak/>
        <w:t xml:space="preserve">absent. </w:t>
      </w:r>
      <w:r w:rsidRPr="00A822D4">
        <w:rPr>
          <w:rFonts w:eastAsia="Arial"/>
        </w:rPr>
        <w:t>If room left, add RelatedRemittanceInformation/RemittanceIdentification. */</w:t>
      </w:r>
    </w:p>
    <w:p w14:paraId="1CE35CE1" w14:textId="42291077" w:rsidR="00FF77FA" w:rsidRPr="00A822D4" w:rsidRDefault="00FF77FA" w:rsidP="00FD3958">
      <w:pPr>
        <w:spacing w:after="0" w:line="367" w:lineRule="auto"/>
        <w:ind w:left="849" w:right="15" w:hanging="10"/>
        <w:rPr>
          <w:rFonts w:eastAsia="Arial"/>
        </w:rPr>
      </w:pPr>
    </w:p>
    <w:p w14:paraId="596ED4E4" w14:textId="77777777" w:rsidR="00FD3958" w:rsidRPr="00A822D4" w:rsidRDefault="00302752" w:rsidP="00FD3958">
      <w:pPr>
        <w:spacing w:after="0" w:line="367" w:lineRule="auto"/>
        <w:ind w:left="849" w:right="15" w:hanging="10"/>
        <w:rPr>
          <w:rFonts w:eastAsia="Arial"/>
        </w:rPr>
      </w:pPr>
      <w:r w:rsidRPr="00A822D4">
        <w:rPr>
          <w:rFonts w:eastAsia="Arial"/>
        </w:rPr>
        <w:t>MXRelI</w:t>
      </w:r>
      <w:r w:rsidR="00FF77FA" w:rsidRPr="00A822D4">
        <w:rPr>
          <w:rFonts w:eastAsia="Arial"/>
        </w:rPr>
        <w:t>d</w:t>
      </w:r>
      <w:r w:rsidRPr="00A822D4">
        <w:rPr>
          <w:rFonts w:eastAsia="Arial"/>
        </w:rPr>
        <w:t xml:space="preserve"> = RelatedRemittanceInformation[1].RemittanceIdentification</w:t>
      </w:r>
    </w:p>
    <w:p w14:paraId="0BEA0EAA" w14:textId="77777777" w:rsidR="0021102A" w:rsidRPr="00A822D4" w:rsidRDefault="0021102A" w:rsidP="00FD3958">
      <w:pPr>
        <w:spacing w:after="0" w:line="367" w:lineRule="auto"/>
        <w:ind w:left="849" w:right="15" w:hanging="10"/>
        <w:rPr>
          <w:rFonts w:eastAsia="Arial"/>
        </w:rPr>
      </w:pPr>
      <w:r w:rsidRPr="00A822D4">
        <w:rPr>
          <w:rFonts w:eastAsia="Arial"/>
        </w:rPr>
        <w:t>RELID</w:t>
      </w:r>
      <w:r w:rsidR="007C6559" w:rsidRPr="00A822D4">
        <w:rPr>
          <w:rFonts w:eastAsia="Arial"/>
        </w:rPr>
        <w:t>1</w:t>
      </w:r>
      <w:r w:rsidR="004952C6" w:rsidRPr="00A822D4">
        <w:rPr>
          <w:rFonts w:eastAsia="Arial"/>
        </w:rPr>
        <w:t>Indicator = “T</w:t>
      </w:r>
      <w:r w:rsidRPr="00A822D4">
        <w:rPr>
          <w:rFonts w:eastAsia="Arial"/>
        </w:rPr>
        <w:t>rue”</w:t>
      </w:r>
    </w:p>
    <w:p w14:paraId="2D414F73" w14:textId="77777777" w:rsidR="00302752" w:rsidRPr="00A822D4" w:rsidRDefault="00302752" w:rsidP="00FD3958">
      <w:pPr>
        <w:spacing w:after="0" w:line="367" w:lineRule="auto"/>
        <w:ind w:left="849" w:right="15" w:hanging="10"/>
        <w:rPr>
          <w:rFonts w:eastAsia="Arial"/>
        </w:rPr>
      </w:pPr>
    </w:p>
    <w:p w14:paraId="3D91B164" w14:textId="767248F6" w:rsidR="00D25EE0" w:rsidRPr="00A822D4" w:rsidRDefault="00917ACB" w:rsidP="00113CBF">
      <w:pPr>
        <w:spacing w:after="0" w:line="367" w:lineRule="auto"/>
        <w:ind w:left="849" w:right="15" w:firstLine="591"/>
        <w:rPr>
          <w:rFonts w:eastAsia="Arial"/>
        </w:rPr>
      </w:pPr>
      <w:r w:rsidRPr="00A822D4">
        <w:rPr>
          <w:rFonts w:eastAsia="Arial"/>
          <w:b/>
        </w:rPr>
        <w:t xml:space="preserve">IF </w:t>
      </w:r>
      <w:r w:rsidRPr="00A822D4">
        <w:rPr>
          <w:rFonts w:eastAsia="Arial"/>
        </w:rPr>
        <w:t xml:space="preserve">UCIndicator = “True” OR UDIndicator = “True OR </w:t>
      </w:r>
      <w:r w:rsidR="004952C6" w:rsidRPr="00A822D4">
        <w:rPr>
          <w:rFonts w:eastAsia="Arial"/>
        </w:rPr>
        <w:t xml:space="preserve">PURPIndicator = “True” </w:t>
      </w:r>
      <w:r w:rsidR="00D30AAE">
        <w:rPr>
          <w:rFonts w:eastAsia="Arial"/>
        </w:rPr>
        <w:t xml:space="preserve"> OR</w:t>
      </w:r>
      <w:r w:rsidR="007E3B9F">
        <w:rPr>
          <w:rFonts w:eastAsia="Arial"/>
        </w:rPr>
        <w:t xml:space="preserve"> </w:t>
      </w:r>
      <w:r w:rsidRPr="00A822D4">
        <w:rPr>
          <w:rFonts w:eastAsia="Arial"/>
        </w:rPr>
        <w:t>ROCIndicator = “True”</w:t>
      </w:r>
      <w:r w:rsidR="00D25EE0" w:rsidRPr="00A822D4">
        <w:rPr>
          <w:rFonts w:eastAsia="Arial"/>
        </w:rPr>
        <w:t xml:space="preserve"> </w:t>
      </w:r>
    </w:p>
    <w:p w14:paraId="15F3F93E" w14:textId="77777777" w:rsidR="00BF46AC" w:rsidRDefault="00D25EE0" w:rsidP="00BF46AC">
      <w:pPr>
        <w:spacing w:after="0" w:line="367" w:lineRule="auto"/>
        <w:ind w:left="850" w:right="15" w:firstLine="0"/>
        <w:rPr>
          <w:rFonts w:eastAsia="Arial"/>
        </w:rPr>
      </w:pPr>
      <w:r w:rsidRPr="00A822D4">
        <w:rPr>
          <w:rFonts w:eastAsia="Arial"/>
        </w:rPr>
        <w:t xml:space="preserve">/* IF Condition could be replaced by </w:t>
      </w:r>
    </w:p>
    <w:p w14:paraId="194F0F2A" w14:textId="22905405" w:rsidR="00C328B5" w:rsidRPr="00A822D4" w:rsidRDefault="00D25EE0" w:rsidP="00BF46AC">
      <w:pPr>
        <w:spacing w:after="0" w:line="367" w:lineRule="auto"/>
        <w:ind w:left="850" w:right="15" w:firstLine="0"/>
        <w:rPr>
          <w:rFonts w:eastAsia="Arial"/>
        </w:rPr>
      </w:pPr>
      <w:r w:rsidRPr="00A822D4">
        <w:rPr>
          <w:rFonts w:eastAsia="Arial"/>
        </w:rPr>
        <w:t>(IF LENGTH(MT70FullString) &gt; 0) */</w:t>
      </w:r>
    </w:p>
    <w:p w14:paraId="09057CD4" w14:textId="77777777" w:rsidR="00917ACB" w:rsidRPr="00A822D4" w:rsidRDefault="00917ACB" w:rsidP="00113CBF">
      <w:pPr>
        <w:spacing w:after="0" w:line="367" w:lineRule="auto"/>
        <w:ind w:left="1440" w:right="15" w:firstLine="60"/>
        <w:rPr>
          <w:rFonts w:eastAsia="Arial"/>
        </w:rPr>
      </w:pPr>
      <w:r w:rsidRPr="00A822D4">
        <w:rPr>
          <w:rFonts w:eastAsia="Arial"/>
        </w:rPr>
        <w:t>/* Concatenation must start with “///RELID/” for RelatedRemittance Identification */</w:t>
      </w:r>
    </w:p>
    <w:p w14:paraId="329277D4" w14:textId="77777777" w:rsidR="001D59DC" w:rsidRPr="00A822D4" w:rsidRDefault="001D59DC" w:rsidP="00FD3958">
      <w:pPr>
        <w:spacing w:after="0" w:line="367" w:lineRule="auto"/>
        <w:ind w:left="849" w:right="15" w:hanging="10"/>
        <w:rPr>
          <w:rFonts w:eastAsia="Arial"/>
        </w:rPr>
      </w:pPr>
    </w:p>
    <w:p w14:paraId="380BDD4D" w14:textId="5E0C6266" w:rsidR="001D59DC" w:rsidRPr="00A822D4" w:rsidRDefault="00213C09" w:rsidP="00113CBF">
      <w:pPr>
        <w:spacing w:after="0" w:line="367" w:lineRule="auto"/>
        <w:ind w:left="849" w:right="15" w:firstLine="591"/>
        <w:rPr>
          <w:rFonts w:eastAsia="Arial"/>
        </w:rPr>
      </w:pPr>
      <w:r>
        <w:rPr>
          <w:rFonts w:eastAsia="Arial"/>
        </w:rPr>
        <w:t xml:space="preserve">RemainingLine = 140 – </w:t>
      </w:r>
      <w:r w:rsidRPr="00213C09">
        <w:rPr>
          <w:rFonts w:eastAsia="Arial"/>
          <w:b/>
        </w:rPr>
        <w:t>Length</w:t>
      </w:r>
      <w:r w:rsidR="001D59DC" w:rsidRPr="00A822D4">
        <w:rPr>
          <w:rFonts w:eastAsia="Arial"/>
        </w:rPr>
        <w:t>(MT70FullString) - 9</w:t>
      </w:r>
    </w:p>
    <w:p w14:paraId="3A35B248" w14:textId="77777777" w:rsidR="00917ACB" w:rsidRPr="00A822D4" w:rsidRDefault="001D59DC" w:rsidP="00F506C6">
      <w:pPr>
        <w:tabs>
          <w:tab w:val="left" w:pos="2160"/>
        </w:tabs>
        <w:spacing w:after="0" w:line="367" w:lineRule="auto"/>
        <w:ind w:left="1569" w:right="15" w:firstLine="591"/>
        <w:rPr>
          <w:rFonts w:eastAsia="Arial"/>
        </w:rPr>
      </w:pPr>
      <w:r w:rsidRPr="00A822D4">
        <w:rPr>
          <w:rFonts w:eastAsia="Arial"/>
          <w:b/>
        </w:rPr>
        <w:t>IF</w:t>
      </w:r>
      <w:r w:rsidRPr="00A822D4">
        <w:rPr>
          <w:rFonts w:eastAsia="Arial"/>
        </w:rPr>
        <w:t xml:space="preserve"> RemainingLine &gt;0 THEN</w:t>
      </w:r>
    </w:p>
    <w:p w14:paraId="39054FCB" w14:textId="5A38D277" w:rsidR="001D59DC" w:rsidRPr="00A822D4" w:rsidRDefault="004201CD" w:rsidP="00F506C6">
      <w:pPr>
        <w:tabs>
          <w:tab w:val="left" w:pos="2610"/>
          <w:tab w:val="left" w:pos="2880"/>
          <w:tab w:val="left" w:pos="2970"/>
        </w:tabs>
        <w:spacing w:after="0" w:line="367" w:lineRule="auto"/>
        <w:ind w:left="2298" w:right="15" w:firstLine="582"/>
        <w:rPr>
          <w:rFonts w:eastAsia="Arial"/>
        </w:rPr>
      </w:pPr>
      <w:r w:rsidRPr="00A822D4">
        <w:rPr>
          <w:rFonts w:eastAsia="Arial"/>
          <w:b/>
        </w:rPr>
        <w:t>IF</w:t>
      </w:r>
      <w:r w:rsidR="00213C09">
        <w:rPr>
          <w:rFonts w:eastAsia="Arial"/>
        </w:rPr>
        <w:t xml:space="preserve"> </w:t>
      </w:r>
      <w:r w:rsidR="00213C09" w:rsidRPr="00213C09">
        <w:rPr>
          <w:rFonts w:eastAsia="Arial"/>
          <w:b/>
        </w:rPr>
        <w:t>Length</w:t>
      </w:r>
      <w:r w:rsidRPr="00A822D4">
        <w:rPr>
          <w:rFonts w:eastAsia="Arial"/>
        </w:rPr>
        <w:t>(M</w:t>
      </w:r>
      <w:r w:rsidR="008D046E" w:rsidRPr="00A822D4">
        <w:rPr>
          <w:rFonts w:eastAsia="Arial"/>
        </w:rPr>
        <w:t>XRelId</w:t>
      </w:r>
      <w:r w:rsidR="00213C09">
        <w:rPr>
          <w:rFonts w:eastAsia="Arial"/>
        </w:rPr>
        <w:t>) &gt; RemainingLine THEN</w:t>
      </w:r>
    </w:p>
    <w:p w14:paraId="1BD2FE35" w14:textId="77777777" w:rsidR="001D59DC" w:rsidRPr="00A822D4" w:rsidRDefault="001D59DC" w:rsidP="00113CBF">
      <w:pPr>
        <w:spacing w:after="0" w:line="367" w:lineRule="auto"/>
        <w:ind w:left="2731" w:right="15" w:firstLine="0"/>
        <w:rPr>
          <w:rFonts w:eastAsia="Arial"/>
        </w:rPr>
      </w:pPr>
      <w:r w:rsidRPr="00A822D4">
        <w:rPr>
          <w:rFonts w:eastAsia="Arial"/>
        </w:rPr>
        <w:t xml:space="preserve">MT70FullString = </w:t>
      </w:r>
      <w:r w:rsidRPr="00213C09">
        <w:rPr>
          <w:rFonts w:eastAsia="Arial"/>
          <w:b/>
        </w:rPr>
        <w:t>Concatenate</w:t>
      </w:r>
      <w:r w:rsidRPr="00A822D4">
        <w:rPr>
          <w:rFonts w:eastAsia="Arial"/>
        </w:rPr>
        <w:t>(</w:t>
      </w:r>
      <w:r w:rsidR="00F16975" w:rsidRPr="00A822D4">
        <w:rPr>
          <w:rFonts w:eastAsia="Arial"/>
        </w:rPr>
        <w:t>MT70FullString ,</w:t>
      </w:r>
      <w:r w:rsidRPr="00A822D4">
        <w:rPr>
          <w:rFonts w:eastAsia="Arial"/>
        </w:rPr>
        <w:t>“///</w:t>
      </w:r>
      <w:r w:rsidR="00F033BA" w:rsidRPr="00A822D4">
        <w:rPr>
          <w:rFonts w:eastAsia="Arial"/>
        </w:rPr>
        <w:t xml:space="preserve"> RELID </w:t>
      </w:r>
      <w:r w:rsidRPr="00A822D4">
        <w:rPr>
          <w:rFonts w:eastAsia="Arial"/>
        </w:rPr>
        <w:t xml:space="preserve">/”, </w:t>
      </w:r>
      <w:r w:rsidRPr="00213C09">
        <w:rPr>
          <w:rFonts w:eastAsia="Arial"/>
          <w:b/>
        </w:rPr>
        <w:t>Substring</w:t>
      </w:r>
      <w:r w:rsidRPr="00A822D4">
        <w:rPr>
          <w:rFonts w:eastAsia="Arial"/>
        </w:rPr>
        <w:t>(</w:t>
      </w:r>
      <w:r w:rsidR="00F16975" w:rsidRPr="00A822D4">
        <w:rPr>
          <w:rFonts w:eastAsia="Arial"/>
        </w:rPr>
        <w:t>M</w:t>
      </w:r>
      <w:r w:rsidR="008D046E" w:rsidRPr="00A822D4">
        <w:rPr>
          <w:rFonts w:eastAsia="Arial"/>
        </w:rPr>
        <w:t>XRelId</w:t>
      </w:r>
      <w:r w:rsidRPr="00A822D4">
        <w:rPr>
          <w:rFonts w:eastAsia="Arial"/>
        </w:rPr>
        <w:t>, 1, RemainingLine-1), “+”)</w:t>
      </w:r>
      <w:r w:rsidR="00F6665A" w:rsidRPr="00A822D4">
        <w:rPr>
          <w:rFonts w:eastAsia="Arial"/>
        </w:rPr>
        <w:t>)</w:t>
      </w:r>
    </w:p>
    <w:p w14:paraId="086EFA78" w14:textId="77777777" w:rsidR="001D59DC" w:rsidRPr="00A822D4" w:rsidRDefault="001D59DC" w:rsidP="00113CBF">
      <w:pPr>
        <w:spacing w:after="0" w:line="367" w:lineRule="auto"/>
        <w:ind w:left="2160" w:right="15" w:firstLine="720"/>
        <w:rPr>
          <w:rFonts w:eastAsia="Arial"/>
          <w:b/>
        </w:rPr>
      </w:pPr>
      <w:r w:rsidRPr="00A822D4">
        <w:rPr>
          <w:rFonts w:eastAsia="Arial"/>
          <w:b/>
        </w:rPr>
        <w:t>ELSE</w:t>
      </w:r>
    </w:p>
    <w:p w14:paraId="248B7E73" w14:textId="77777777" w:rsidR="001D59DC" w:rsidRPr="00A822D4" w:rsidRDefault="001D59DC" w:rsidP="00113CBF">
      <w:pPr>
        <w:spacing w:after="0" w:line="367" w:lineRule="auto"/>
        <w:ind w:left="2731" w:right="15" w:firstLine="149"/>
        <w:rPr>
          <w:rFonts w:eastAsia="Arial"/>
        </w:rPr>
      </w:pPr>
      <w:r w:rsidRPr="00A822D4">
        <w:rPr>
          <w:rFonts w:eastAsia="Arial"/>
        </w:rPr>
        <w:t xml:space="preserve">MT70FullString = </w:t>
      </w:r>
      <w:r w:rsidRPr="00213C09">
        <w:rPr>
          <w:rFonts w:eastAsia="Arial"/>
          <w:b/>
        </w:rPr>
        <w:t>Concatenate</w:t>
      </w:r>
      <w:r w:rsidRPr="00A822D4">
        <w:rPr>
          <w:rFonts w:eastAsia="Arial"/>
        </w:rPr>
        <w:t>(</w:t>
      </w:r>
      <w:r w:rsidR="00F16975" w:rsidRPr="00A822D4">
        <w:rPr>
          <w:rFonts w:eastAsia="Arial"/>
        </w:rPr>
        <w:t>MT70FullString ,</w:t>
      </w:r>
      <w:r w:rsidRPr="00A822D4">
        <w:rPr>
          <w:rFonts w:eastAsia="Arial"/>
        </w:rPr>
        <w:t>“/</w:t>
      </w:r>
      <w:r w:rsidR="00F033BA" w:rsidRPr="00A822D4">
        <w:rPr>
          <w:rFonts w:eastAsia="Arial"/>
        </w:rPr>
        <w:t xml:space="preserve">// RELID </w:t>
      </w:r>
      <w:r w:rsidRPr="00A822D4">
        <w:rPr>
          <w:rFonts w:eastAsia="Arial"/>
        </w:rPr>
        <w:t xml:space="preserve">/”, </w:t>
      </w:r>
      <w:r w:rsidRPr="00213C09">
        <w:rPr>
          <w:rFonts w:eastAsia="Arial"/>
          <w:b/>
        </w:rPr>
        <w:t>Substring</w:t>
      </w:r>
      <w:r w:rsidRPr="00A822D4">
        <w:rPr>
          <w:rFonts w:eastAsia="Arial"/>
        </w:rPr>
        <w:t>(</w:t>
      </w:r>
      <w:r w:rsidR="00F16975" w:rsidRPr="00A822D4">
        <w:rPr>
          <w:rFonts w:eastAsia="Arial"/>
        </w:rPr>
        <w:t>MXRelId</w:t>
      </w:r>
      <w:r w:rsidRPr="00A822D4">
        <w:rPr>
          <w:rFonts w:eastAsia="Arial"/>
        </w:rPr>
        <w:t>, 1)</w:t>
      </w:r>
      <w:r w:rsidR="00F6665A" w:rsidRPr="00A822D4">
        <w:rPr>
          <w:rFonts w:eastAsia="Arial"/>
        </w:rPr>
        <w:t>)</w:t>
      </w:r>
    </w:p>
    <w:p w14:paraId="167EC5BD" w14:textId="5E2FAA7B" w:rsidR="007F44B7" w:rsidRPr="00BF46AC" w:rsidRDefault="00BF46AC" w:rsidP="00113CBF">
      <w:pPr>
        <w:spacing w:after="0" w:line="367" w:lineRule="auto"/>
        <w:ind w:left="2731" w:right="15" w:firstLine="149"/>
        <w:rPr>
          <w:rFonts w:eastAsia="Arial"/>
          <w:b/>
        </w:rPr>
      </w:pPr>
      <w:r w:rsidRPr="00BF46AC">
        <w:rPr>
          <w:rFonts w:eastAsia="Arial"/>
          <w:b/>
        </w:rPr>
        <w:t>ENDIF</w:t>
      </w:r>
    </w:p>
    <w:p w14:paraId="1874B3D6" w14:textId="376E9C7D" w:rsidR="007F44B7" w:rsidRPr="00A822D4" w:rsidRDefault="00213C09" w:rsidP="00213C09">
      <w:pPr>
        <w:tabs>
          <w:tab w:val="left" w:pos="2250"/>
          <w:tab w:val="left" w:pos="2340"/>
        </w:tabs>
        <w:spacing w:after="0" w:line="367" w:lineRule="auto"/>
        <w:ind w:left="869" w:right="15" w:hanging="18"/>
        <w:rPr>
          <w:rFonts w:eastAsia="Arial"/>
          <w:b/>
        </w:rPr>
      </w:pPr>
      <w:r>
        <w:rPr>
          <w:rFonts w:eastAsia="Arial"/>
          <w:b/>
        </w:rPr>
        <w:t xml:space="preserve">           </w:t>
      </w:r>
      <w:r w:rsidR="007F44B7" w:rsidRPr="00A822D4">
        <w:rPr>
          <w:rFonts w:eastAsia="Arial"/>
          <w:b/>
        </w:rPr>
        <w:t xml:space="preserve">ELSE </w:t>
      </w:r>
    </w:p>
    <w:p w14:paraId="5023D9DB" w14:textId="77777777" w:rsidR="007F44B7" w:rsidRPr="00A822D4" w:rsidRDefault="007F44B7" w:rsidP="007F44B7">
      <w:pPr>
        <w:spacing w:after="0" w:line="367" w:lineRule="auto"/>
        <w:ind w:left="869" w:right="15" w:hanging="18"/>
        <w:rPr>
          <w:rFonts w:eastAsia="Arial"/>
        </w:rPr>
      </w:pPr>
      <w:r w:rsidRPr="00A822D4">
        <w:rPr>
          <w:rFonts w:eastAsia="Arial"/>
          <w:b/>
        </w:rPr>
        <w:t xml:space="preserve"> </w:t>
      </w:r>
      <w:r w:rsidRPr="00A822D4">
        <w:rPr>
          <w:rFonts w:eastAsia="Arial"/>
          <w:b/>
        </w:rPr>
        <w:tab/>
      </w:r>
      <w:r w:rsidRPr="00A822D4">
        <w:rPr>
          <w:rFonts w:eastAsia="Arial"/>
          <w:b/>
        </w:rPr>
        <w:tab/>
      </w:r>
      <w:r w:rsidRPr="00A822D4">
        <w:rPr>
          <w:rFonts w:eastAsia="Arial"/>
        </w:rPr>
        <w:t>/*no partial data can be copied */</w:t>
      </w:r>
    </w:p>
    <w:p w14:paraId="0A697A7B" w14:textId="2181BBE3" w:rsidR="007F44B7" w:rsidRDefault="007F44B7" w:rsidP="007F44B7">
      <w:pPr>
        <w:spacing w:after="0" w:line="367" w:lineRule="auto"/>
        <w:ind w:left="869" w:right="15" w:hanging="18"/>
        <w:rPr>
          <w:rFonts w:eastAsia="Arial"/>
        </w:rPr>
      </w:pPr>
      <w:r w:rsidRPr="00A822D4">
        <w:rPr>
          <w:rFonts w:eastAsia="Arial"/>
        </w:rPr>
        <w:t xml:space="preserve">                     Flag_MissingInformation = “True”</w:t>
      </w:r>
    </w:p>
    <w:p w14:paraId="0911ACA4" w14:textId="5DC71C04" w:rsidR="00BF46AC" w:rsidRPr="00BF46AC" w:rsidRDefault="00213C09" w:rsidP="007F44B7">
      <w:pPr>
        <w:spacing w:after="0" w:line="367" w:lineRule="auto"/>
        <w:ind w:left="869" w:right="15" w:hanging="18"/>
        <w:rPr>
          <w:rFonts w:eastAsia="Arial"/>
          <w:b/>
        </w:rPr>
      </w:pPr>
      <w:r>
        <w:rPr>
          <w:rFonts w:eastAsia="Arial"/>
          <w:b/>
        </w:rPr>
        <w:t xml:space="preserve">           </w:t>
      </w:r>
      <w:r w:rsidR="00BF46AC" w:rsidRPr="00BF46AC">
        <w:rPr>
          <w:rFonts w:eastAsia="Arial"/>
          <w:b/>
        </w:rPr>
        <w:t>ENDIF</w:t>
      </w:r>
    </w:p>
    <w:p w14:paraId="0B8C84F2" w14:textId="77777777" w:rsidR="007F44B7" w:rsidRPr="00A822D4" w:rsidRDefault="007F44B7" w:rsidP="00113CBF">
      <w:pPr>
        <w:spacing w:after="0" w:line="367" w:lineRule="auto"/>
        <w:ind w:left="2731" w:right="15" w:firstLine="149"/>
        <w:rPr>
          <w:rFonts w:eastAsia="Arial"/>
        </w:rPr>
      </w:pPr>
    </w:p>
    <w:p w14:paraId="28D4FD99" w14:textId="2F5A590C" w:rsidR="001D59DC" w:rsidRPr="00A822D4" w:rsidRDefault="00F506C6" w:rsidP="00F506C6">
      <w:pPr>
        <w:tabs>
          <w:tab w:val="left" w:pos="1530"/>
          <w:tab w:val="left" w:pos="1620"/>
          <w:tab w:val="left" w:pos="1710"/>
        </w:tabs>
        <w:spacing w:after="0" w:line="367" w:lineRule="auto"/>
        <w:ind w:left="849" w:right="15" w:hanging="10"/>
        <w:rPr>
          <w:rFonts w:eastAsia="Arial"/>
          <w:b/>
        </w:rPr>
      </w:pPr>
      <w:r>
        <w:rPr>
          <w:rFonts w:eastAsia="Arial"/>
        </w:rPr>
        <w:t xml:space="preserve">     </w:t>
      </w:r>
      <w:r w:rsidR="00FB0076" w:rsidRPr="00A822D4">
        <w:rPr>
          <w:rFonts w:eastAsia="Arial"/>
          <w:b/>
        </w:rPr>
        <w:t xml:space="preserve">ELSE </w:t>
      </w:r>
    </w:p>
    <w:p w14:paraId="0E11AD94" w14:textId="77777777" w:rsidR="00FB0076" w:rsidRPr="00A822D4" w:rsidRDefault="00FB0076" w:rsidP="00FB0076">
      <w:pPr>
        <w:spacing w:after="0" w:line="367" w:lineRule="auto"/>
        <w:ind w:left="1440" w:right="15" w:firstLine="60"/>
        <w:rPr>
          <w:rFonts w:eastAsia="Arial"/>
        </w:rPr>
      </w:pPr>
      <w:r w:rsidRPr="00A822D4">
        <w:rPr>
          <w:rFonts w:eastAsia="Arial"/>
        </w:rPr>
        <w:t xml:space="preserve"> /* Concatenation must start with “/RELID/” for RelatedRemittance Identification */</w:t>
      </w:r>
    </w:p>
    <w:p w14:paraId="573CB5D2" w14:textId="77777777" w:rsidR="00FB0076" w:rsidRPr="00A822D4" w:rsidRDefault="00FB0076" w:rsidP="00FD3958">
      <w:pPr>
        <w:spacing w:after="0" w:line="367" w:lineRule="auto"/>
        <w:ind w:left="849" w:right="15" w:hanging="10"/>
        <w:rPr>
          <w:rFonts w:eastAsia="Arial"/>
        </w:rPr>
      </w:pPr>
    </w:p>
    <w:p w14:paraId="4F1815D3" w14:textId="0110C49A" w:rsidR="008966C3" w:rsidRPr="00A822D4" w:rsidRDefault="00F506C6" w:rsidP="008966C3">
      <w:pPr>
        <w:spacing w:after="0" w:line="367" w:lineRule="auto"/>
        <w:ind w:left="849" w:right="15" w:firstLine="591"/>
        <w:rPr>
          <w:rFonts w:eastAsia="Arial"/>
        </w:rPr>
      </w:pPr>
      <w:r>
        <w:rPr>
          <w:rFonts w:eastAsia="Arial"/>
        </w:rPr>
        <w:t xml:space="preserve">RemainingLine = 140 – </w:t>
      </w:r>
      <w:r w:rsidRPr="00F506C6">
        <w:rPr>
          <w:rFonts w:eastAsia="Arial"/>
          <w:b/>
        </w:rPr>
        <w:t>Length</w:t>
      </w:r>
      <w:r w:rsidR="008966C3" w:rsidRPr="00A822D4">
        <w:rPr>
          <w:rFonts w:eastAsia="Arial"/>
        </w:rPr>
        <w:t>(MT70FullString) - 7</w:t>
      </w:r>
    </w:p>
    <w:p w14:paraId="6A0A2601" w14:textId="77777777" w:rsidR="008966C3" w:rsidRPr="00A822D4" w:rsidRDefault="008966C3" w:rsidP="00F506C6">
      <w:pPr>
        <w:tabs>
          <w:tab w:val="left" w:pos="2160"/>
        </w:tabs>
        <w:spacing w:after="0" w:line="367" w:lineRule="auto"/>
        <w:ind w:left="1569" w:right="15" w:firstLine="591"/>
        <w:rPr>
          <w:rFonts w:eastAsia="Arial"/>
        </w:rPr>
      </w:pPr>
      <w:r w:rsidRPr="00A822D4">
        <w:rPr>
          <w:rFonts w:eastAsia="Arial"/>
          <w:b/>
        </w:rPr>
        <w:t>IF</w:t>
      </w:r>
      <w:r w:rsidRPr="00A822D4">
        <w:rPr>
          <w:rFonts w:eastAsia="Arial"/>
        </w:rPr>
        <w:t xml:space="preserve"> RemainingLine &gt;0 THEN</w:t>
      </w:r>
    </w:p>
    <w:p w14:paraId="2260D2DA" w14:textId="31F073C2" w:rsidR="008966C3" w:rsidRPr="00A822D4" w:rsidRDefault="008966C3" w:rsidP="008966C3">
      <w:pPr>
        <w:spacing w:after="0" w:line="367" w:lineRule="auto"/>
        <w:ind w:left="2298" w:right="15" w:firstLine="582"/>
        <w:rPr>
          <w:rFonts w:eastAsia="Arial"/>
        </w:rPr>
      </w:pPr>
      <w:r w:rsidRPr="00A822D4">
        <w:rPr>
          <w:rFonts w:eastAsia="Arial"/>
          <w:b/>
        </w:rPr>
        <w:t>IF</w:t>
      </w:r>
      <w:r w:rsidR="00F506C6">
        <w:rPr>
          <w:rFonts w:eastAsia="Arial"/>
        </w:rPr>
        <w:t xml:space="preserve"> </w:t>
      </w:r>
      <w:r w:rsidR="00F506C6" w:rsidRPr="00F506C6">
        <w:rPr>
          <w:rFonts w:eastAsia="Arial"/>
          <w:b/>
        </w:rPr>
        <w:t>Length</w:t>
      </w:r>
      <w:r w:rsidRPr="00A822D4">
        <w:rPr>
          <w:rFonts w:eastAsia="Arial"/>
        </w:rPr>
        <w:t>(M</w:t>
      </w:r>
      <w:r w:rsidR="008D046E" w:rsidRPr="00A822D4">
        <w:rPr>
          <w:rFonts w:eastAsia="Arial"/>
        </w:rPr>
        <w:t>XRelId</w:t>
      </w:r>
      <w:r w:rsidRPr="00A822D4">
        <w:rPr>
          <w:rFonts w:eastAsia="Arial"/>
        </w:rPr>
        <w:t>) &gt; RemainingLine</w:t>
      </w:r>
      <w:r w:rsidR="00F506C6">
        <w:rPr>
          <w:rFonts w:eastAsia="Arial"/>
        </w:rPr>
        <w:t xml:space="preserve"> THEN</w:t>
      </w:r>
    </w:p>
    <w:p w14:paraId="7785AA8B" w14:textId="77777777" w:rsidR="008966C3" w:rsidRPr="00A822D4" w:rsidRDefault="008966C3" w:rsidP="008966C3">
      <w:pPr>
        <w:spacing w:after="0" w:line="367" w:lineRule="auto"/>
        <w:ind w:left="2731" w:right="15" w:firstLine="0"/>
        <w:rPr>
          <w:rFonts w:eastAsia="Arial"/>
        </w:rPr>
      </w:pPr>
      <w:r w:rsidRPr="00A822D4">
        <w:rPr>
          <w:rFonts w:eastAsia="Arial"/>
        </w:rPr>
        <w:t xml:space="preserve">MT70FullString = </w:t>
      </w:r>
      <w:r w:rsidRPr="00F506C6">
        <w:rPr>
          <w:rFonts w:eastAsia="Arial"/>
          <w:b/>
        </w:rPr>
        <w:t>Concatenate</w:t>
      </w:r>
      <w:r w:rsidRPr="00A822D4">
        <w:rPr>
          <w:rFonts w:eastAsia="Arial"/>
        </w:rPr>
        <w:t xml:space="preserve">(MT70FullString ,“/RELID /”, </w:t>
      </w:r>
      <w:r w:rsidRPr="00F506C6">
        <w:rPr>
          <w:rFonts w:eastAsia="Arial"/>
          <w:b/>
        </w:rPr>
        <w:t>Substring</w:t>
      </w:r>
      <w:r w:rsidRPr="00A822D4">
        <w:rPr>
          <w:rFonts w:eastAsia="Arial"/>
        </w:rPr>
        <w:t>(M</w:t>
      </w:r>
      <w:r w:rsidR="008D046E" w:rsidRPr="00A822D4">
        <w:rPr>
          <w:rFonts w:eastAsia="Arial"/>
        </w:rPr>
        <w:t>XRelId</w:t>
      </w:r>
      <w:r w:rsidRPr="00A822D4">
        <w:rPr>
          <w:rFonts w:eastAsia="Arial"/>
        </w:rPr>
        <w:t>, 1, RemainingLine-1), “+”)</w:t>
      </w:r>
      <w:r w:rsidR="0021102A" w:rsidRPr="00A822D4">
        <w:rPr>
          <w:rFonts w:eastAsia="Arial"/>
        </w:rPr>
        <w:t>)</w:t>
      </w:r>
    </w:p>
    <w:p w14:paraId="5DEC7CEC" w14:textId="77777777" w:rsidR="008966C3" w:rsidRPr="00A822D4" w:rsidRDefault="008966C3" w:rsidP="008966C3">
      <w:pPr>
        <w:spacing w:after="0" w:line="367" w:lineRule="auto"/>
        <w:ind w:left="2160" w:right="15" w:firstLine="720"/>
        <w:rPr>
          <w:rFonts w:eastAsia="Arial"/>
          <w:b/>
        </w:rPr>
      </w:pPr>
      <w:r w:rsidRPr="00A822D4">
        <w:rPr>
          <w:rFonts w:eastAsia="Arial"/>
          <w:b/>
        </w:rPr>
        <w:lastRenderedPageBreak/>
        <w:t>ELSE</w:t>
      </w:r>
    </w:p>
    <w:p w14:paraId="54814F43" w14:textId="1B194B5B" w:rsidR="008966C3" w:rsidRDefault="008966C3" w:rsidP="008966C3">
      <w:pPr>
        <w:spacing w:after="0" w:line="367" w:lineRule="auto"/>
        <w:ind w:left="2731" w:right="15" w:firstLine="149"/>
        <w:rPr>
          <w:rFonts w:eastAsia="Arial"/>
        </w:rPr>
      </w:pPr>
      <w:r w:rsidRPr="00A822D4">
        <w:rPr>
          <w:rFonts w:eastAsia="Arial"/>
        </w:rPr>
        <w:t xml:space="preserve">MT70FullString = </w:t>
      </w:r>
      <w:r w:rsidRPr="00F506C6">
        <w:rPr>
          <w:rFonts w:eastAsia="Arial"/>
          <w:b/>
        </w:rPr>
        <w:t>Concatenate</w:t>
      </w:r>
      <w:r w:rsidRPr="00A822D4">
        <w:rPr>
          <w:rFonts w:eastAsia="Arial"/>
        </w:rPr>
        <w:t xml:space="preserve">(MT70FullString ,“/RELID /”, </w:t>
      </w:r>
      <w:r w:rsidRPr="00F506C6">
        <w:rPr>
          <w:rFonts w:eastAsia="Arial"/>
          <w:b/>
        </w:rPr>
        <w:t>Substring</w:t>
      </w:r>
      <w:r w:rsidRPr="00A822D4">
        <w:rPr>
          <w:rFonts w:eastAsia="Arial"/>
        </w:rPr>
        <w:t>(MXRelId, 1)</w:t>
      </w:r>
      <w:r w:rsidR="0021102A" w:rsidRPr="00A822D4">
        <w:rPr>
          <w:rFonts w:eastAsia="Arial"/>
        </w:rPr>
        <w:t>)</w:t>
      </w:r>
    </w:p>
    <w:p w14:paraId="346C9DDA" w14:textId="16C6D6FE" w:rsidR="0070673C" w:rsidRPr="0070673C" w:rsidRDefault="0070673C" w:rsidP="008966C3">
      <w:pPr>
        <w:spacing w:after="0" w:line="367" w:lineRule="auto"/>
        <w:ind w:left="2731" w:right="15" w:firstLine="149"/>
        <w:rPr>
          <w:rFonts w:eastAsia="Arial"/>
          <w:b/>
        </w:rPr>
      </w:pPr>
      <w:r w:rsidRPr="0070673C">
        <w:rPr>
          <w:rFonts w:eastAsia="Arial"/>
          <w:b/>
        </w:rPr>
        <w:t>ENDIF</w:t>
      </w:r>
    </w:p>
    <w:p w14:paraId="7FCA9BE5" w14:textId="77777777" w:rsidR="007F44B7" w:rsidRPr="00A822D4" w:rsidRDefault="007F44B7" w:rsidP="008966C3">
      <w:pPr>
        <w:spacing w:after="0" w:line="367" w:lineRule="auto"/>
        <w:ind w:left="2731" w:right="15" w:firstLine="149"/>
        <w:rPr>
          <w:rFonts w:eastAsia="Arial"/>
        </w:rPr>
      </w:pPr>
    </w:p>
    <w:p w14:paraId="1ACBA93D" w14:textId="31ACAC9A" w:rsidR="007F44B7" w:rsidRPr="00A822D4" w:rsidRDefault="00F506C6" w:rsidP="00F506C6">
      <w:pPr>
        <w:tabs>
          <w:tab w:val="left" w:pos="1890"/>
          <w:tab w:val="left" w:pos="2160"/>
        </w:tabs>
        <w:spacing w:after="0" w:line="367" w:lineRule="auto"/>
        <w:ind w:left="869" w:right="15" w:hanging="18"/>
        <w:rPr>
          <w:rFonts w:eastAsia="Arial"/>
          <w:b/>
        </w:rPr>
      </w:pPr>
      <w:r>
        <w:rPr>
          <w:rFonts w:eastAsia="Arial"/>
          <w:b/>
        </w:rPr>
        <w:t xml:space="preserve">           </w:t>
      </w:r>
      <w:r w:rsidR="007F44B7" w:rsidRPr="00A822D4">
        <w:rPr>
          <w:rFonts w:eastAsia="Arial"/>
          <w:b/>
        </w:rPr>
        <w:t xml:space="preserve">ELSE </w:t>
      </w:r>
    </w:p>
    <w:p w14:paraId="1228452E" w14:textId="77777777" w:rsidR="007F44B7" w:rsidRPr="00A822D4" w:rsidRDefault="007F44B7" w:rsidP="007F44B7">
      <w:pPr>
        <w:spacing w:after="0" w:line="367" w:lineRule="auto"/>
        <w:ind w:left="869" w:right="15" w:hanging="18"/>
        <w:rPr>
          <w:rFonts w:eastAsia="Arial"/>
        </w:rPr>
      </w:pPr>
      <w:r w:rsidRPr="00A822D4">
        <w:rPr>
          <w:rFonts w:eastAsia="Arial"/>
          <w:b/>
        </w:rPr>
        <w:t xml:space="preserve">   </w:t>
      </w:r>
      <w:r w:rsidRPr="00A822D4">
        <w:rPr>
          <w:rFonts w:eastAsia="Arial"/>
          <w:b/>
        </w:rPr>
        <w:tab/>
      </w:r>
      <w:r w:rsidRPr="00A822D4">
        <w:rPr>
          <w:rFonts w:eastAsia="Arial"/>
          <w:b/>
        </w:rPr>
        <w:tab/>
      </w:r>
      <w:r w:rsidRPr="00A822D4">
        <w:rPr>
          <w:rFonts w:eastAsia="Arial"/>
        </w:rPr>
        <w:t>/*no partial data can be copied */</w:t>
      </w:r>
    </w:p>
    <w:p w14:paraId="2DF2BC25" w14:textId="77777777" w:rsidR="007F44B7" w:rsidRPr="00A822D4" w:rsidRDefault="007F44B7" w:rsidP="007F44B7">
      <w:pPr>
        <w:spacing w:after="0" w:line="367" w:lineRule="auto"/>
        <w:ind w:left="869" w:right="15" w:hanging="18"/>
        <w:rPr>
          <w:rFonts w:eastAsia="Arial"/>
        </w:rPr>
      </w:pPr>
      <w:r w:rsidRPr="00A822D4">
        <w:rPr>
          <w:rFonts w:eastAsia="Arial"/>
        </w:rPr>
        <w:t xml:space="preserve">                             Flag_MissingInformation = “True”</w:t>
      </w:r>
    </w:p>
    <w:p w14:paraId="5428A764" w14:textId="08D2D708" w:rsidR="007F44B7" w:rsidRDefault="0070673C" w:rsidP="00113CBF">
      <w:pPr>
        <w:spacing w:after="0" w:line="367" w:lineRule="auto"/>
        <w:ind w:left="2731" w:right="15" w:hanging="604"/>
        <w:rPr>
          <w:rFonts w:eastAsia="Arial"/>
          <w:b/>
        </w:rPr>
      </w:pPr>
      <w:r w:rsidRPr="00D30AAE">
        <w:rPr>
          <w:rFonts w:eastAsia="Arial"/>
          <w:b/>
        </w:rPr>
        <w:t>ENDI</w:t>
      </w:r>
      <w:r w:rsidR="00D30AAE" w:rsidRPr="00D30AAE">
        <w:rPr>
          <w:rFonts w:eastAsia="Arial"/>
          <w:b/>
        </w:rPr>
        <w:t>F</w:t>
      </w:r>
    </w:p>
    <w:p w14:paraId="3468CA79" w14:textId="7ED88683" w:rsidR="002F0D63" w:rsidRDefault="002F0D63" w:rsidP="00113CBF">
      <w:pPr>
        <w:spacing w:after="0" w:line="367" w:lineRule="auto"/>
        <w:ind w:left="2731" w:right="15" w:hanging="604"/>
        <w:rPr>
          <w:rFonts w:eastAsia="Arial"/>
          <w:b/>
        </w:rPr>
      </w:pPr>
    </w:p>
    <w:p w14:paraId="53AD4C92" w14:textId="6529709E" w:rsidR="002F0D63" w:rsidRDefault="002F0D63" w:rsidP="00F506C6">
      <w:pPr>
        <w:tabs>
          <w:tab w:val="left" w:pos="1530"/>
          <w:tab w:val="left" w:pos="1620"/>
        </w:tabs>
        <w:spacing w:after="0" w:line="367" w:lineRule="auto"/>
        <w:ind w:right="15"/>
        <w:rPr>
          <w:rFonts w:eastAsia="Arial"/>
          <w:b/>
        </w:rPr>
      </w:pPr>
      <w:r>
        <w:rPr>
          <w:rFonts w:eastAsia="Arial"/>
          <w:b/>
        </w:rPr>
        <w:t xml:space="preserve">ENDIF /* </w:t>
      </w:r>
      <w:r w:rsidRPr="00A822D4">
        <w:rPr>
          <w:rFonts w:eastAsia="Arial"/>
        </w:rPr>
        <w:t>IF LENGTH(MT70FullString) &gt; 0</w:t>
      </w:r>
      <w:r>
        <w:rPr>
          <w:rFonts w:eastAsia="Arial"/>
        </w:rPr>
        <w:t xml:space="preserve"> */</w:t>
      </w:r>
    </w:p>
    <w:p w14:paraId="3103E72D" w14:textId="77777777" w:rsidR="00F82E1C" w:rsidRPr="00A822D4" w:rsidRDefault="00F82E1C" w:rsidP="008D046E">
      <w:pPr>
        <w:spacing w:after="0" w:line="367" w:lineRule="auto"/>
        <w:ind w:left="849" w:right="15" w:hanging="10"/>
        <w:rPr>
          <w:rFonts w:eastAsia="Arial"/>
        </w:rPr>
      </w:pPr>
    </w:p>
    <w:p w14:paraId="3C370B9D" w14:textId="77777777" w:rsidR="002608FF" w:rsidRPr="00A822D4" w:rsidRDefault="002608FF" w:rsidP="002608FF">
      <w:pPr>
        <w:spacing w:after="0" w:line="367" w:lineRule="auto"/>
        <w:ind w:left="1440" w:right="15" w:firstLine="0"/>
        <w:rPr>
          <w:rFonts w:eastAsia="Arial"/>
        </w:rPr>
      </w:pPr>
      <w:r w:rsidRPr="00A822D4">
        <w:rPr>
          <w:rFonts w:eastAsia="Arial"/>
        </w:rPr>
        <w:t xml:space="preserve">/* Copy the MT70FullString  - Apply the same logic as in </w:t>
      </w:r>
      <w:r w:rsidRPr="00D606F4">
        <w:rPr>
          <w:rFonts w:eastAsia="Arial"/>
          <w:b/>
        </w:rPr>
        <w:t>Case 1</w:t>
      </w:r>
      <w:r w:rsidRPr="00A822D4">
        <w:rPr>
          <w:rFonts w:eastAsia="Arial"/>
        </w:rPr>
        <w:t xml:space="preserve"> </w:t>
      </w:r>
      <w:r w:rsidRPr="00A822D4">
        <w:rPr>
          <w:rFonts w:eastAsia="Arial"/>
          <w:b/>
        </w:rPr>
        <w:t>PART 2</w:t>
      </w:r>
      <w:r w:rsidRPr="00A822D4">
        <w:rPr>
          <w:rFonts w:eastAsia="Arial"/>
        </w:rPr>
        <w:t xml:space="preserve"> </w:t>
      </w:r>
      <w:r w:rsidRPr="00A822D4">
        <w:rPr>
          <w:rFonts w:eastAsia="Arial"/>
          <w:b/>
          <w:i/>
        </w:rPr>
        <w:t>RemittanceInformation and RelatedRemittanceInformation are absent.</w:t>
      </w:r>
      <w:r w:rsidRPr="00A822D4">
        <w:rPr>
          <w:rFonts w:eastAsia="Arial"/>
        </w:rPr>
        <w:t>. */</w:t>
      </w:r>
    </w:p>
    <w:p w14:paraId="6F9A0C3B" w14:textId="77777777" w:rsidR="000C2C22" w:rsidRDefault="000C2C22" w:rsidP="000C2C22">
      <w:pPr>
        <w:spacing w:after="0" w:line="367" w:lineRule="auto"/>
        <w:ind w:left="850" w:right="15" w:firstLine="0"/>
        <w:rPr>
          <w:rFonts w:eastAsia="Arial"/>
          <w:b/>
        </w:rPr>
      </w:pPr>
    </w:p>
    <w:p w14:paraId="744967A5" w14:textId="7AFE1EDC" w:rsidR="000C2C22" w:rsidRPr="00A822D4" w:rsidRDefault="00593B1C" w:rsidP="000C2C22">
      <w:pPr>
        <w:spacing w:after="0" w:line="367" w:lineRule="auto"/>
        <w:ind w:left="0" w:right="15" w:firstLine="0"/>
        <w:rPr>
          <w:rFonts w:eastAsia="Arial"/>
        </w:rPr>
      </w:pPr>
      <w:r>
        <w:rPr>
          <w:rFonts w:eastAsia="Arial"/>
          <w:b/>
        </w:rPr>
        <w:t>END Case 2</w:t>
      </w:r>
      <w:r w:rsidR="000C2C22">
        <w:rPr>
          <w:rFonts w:eastAsia="Arial"/>
          <w:b/>
        </w:rPr>
        <w:t xml:space="preserve"> </w:t>
      </w:r>
      <w:r>
        <w:rPr>
          <w:rFonts w:eastAsia="Arial"/>
        </w:rPr>
        <w:t>/*</w:t>
      </w:r>
      <w:r w:rsidR="00FD3EC3">
        <w:rPr>
          <w:rFonts w:eastAsia="Arial"/>
        </w:rPr>
        <w:t xml:space="preserve"> </w:t>
      </w:r>
      <w:r w:rsidR="00FE454B">
        <w:rPr>
          <w:rFonts w:eastAsia="Arial"/>
        </w:rPr>
        <w:t>RelatedRemittance</w:t>
      </w:r>
      <w:r w:rsidR="000C2C22" w:rsidRPr="00A822D4">
        <w:rPr>
          <w:rFonts w:eastAsia="Arial"/>
        </w:rPr>
        <w:t>.RemittanceIdentification IsPresent</w:t>
      </w:r>
      <w:r w:rsidR="000C2C22">
        <w:rPr>
          <w:rFonts w:eastAsia="Arial"/>
        </w:rPr>
        <w:t xml:space="preserve"> */</w:t>
      </w:r>
    </w:p>
    <w:p w14:paraId="26C56BB7" w14:textId="77777777" w:rsidR="00C328B5" w:rsidRDefault="00C328B5" w:rsidP="00FD3958">
      <w:pPr>
        <w:spacing w:after="0" w:line="367" w:lineRule="auto"/>
        <w:ind w:left="849" w:right="15" w:hanging="10"/>
        <w:rPr>
          <w:rFonts w:ascii="Arial" w:eastAsia="Arial" w:hAnsi="Arial" w:cs="Arial"/>
        </w:rPr>
      </w:pPr>
    </w:p>
    <w:p w14:paraId="7EC2119C" w14:textId="77777777" w:rsidR="00E9331B" w:rsidRDefault="00FD3958" w:rsidP="00113CBF">
      <w:pPr>
        <w:spacing w:after="0" w:line="367" w:lineRule="auto"/>
        <w:ind w:left="0" w:right="15" w:firstLine="0"/>
        <w:rPr>
          <w:rFonts w:ascii="Arial" w:eastAsia="Arial" w:hAnsi="Arial" w:cs="Arial"/>
        </w:rPr>
      </w:pPr>
      <w:r>
        <w:rPr>
          <w:rFonts w:ascii="Arial" w:eastAsia="Arial" w:hAnsi="Arial" w:cs="Arial"/>
        </w:rPr>
        <w:t xml:space="preserve"> </w:t>
      </w:r>
    </w:p>
    <w:p w14:paraId="762A8E78" w14:textId="77777777" w:rsidR="008E445F" w:rsidRPr="003D5DAE" w:rsidRDefault="00527866" w:rsidP="00113CBF">
      <w:pPr>
        <w:spacing w:after="0" w:line="367" w:lineRule="auto"/>
        <w:ind w:left="0" w:right="15" w:firstLine="0"/>
        <w:rPr>
          <w:rFonts w:eastAsia="Arial"/>
          <w:b/>
        </w:rPr>
      </w:pPr>
      <w:r w:rsidRPr="003D5DAE">
        <w:rPr>
          <w:rFonts w:eastAsia="Arial"/>
          <w:b/>
        </w:rPr>
        <w:t xml:space="preserve">Case </w:t>
      </w:r>
      <w:r w:rsidR="00EC4031" w:rsidRPr="003D5DAE">
        <w:rPr>
          <w:rFonts w:eastAsia="Arial"/>
          <w:b/>
        </w:rPr>
        <w:t>3</w:t>
      </w:r>
    </w:p>
    <w:p w14:paraId="59A89B16" w14:textId="77777777" w:rsidR="008E445F" w:rsidRPr="003D5DAE" w:rsidRDefault="008E445F" w:rsidP="00113CBF">
      <w:pPr>
        <w:spacing w:after="0" w:line="367" w:lineRule="auto"/>
        <w:ind w:left="0" w:right="15" w:firstLine="0"/>
        <w:rPr>
          <w:rFonts w:eastAsia="Arial"/>
          <w:b/>
          <w:i/>
        </w:rPr>
      </w:pPr>
      <w:r w:rsidRPr="003D5DAE">
        <w:rPr>
          <w:rFonts w:eastAsia="Arial"/>
          <w:b/>
          <w:i/>
        </w:rPr>
        <w:t>UnstructuredRemittanceInformation is present</w:t>
      </w:r>
    </w:p>
    <w:p w14:paraId="345280D2" w14:textId="77777777" w:rsidR="00B87747" w:rsidRPr="003D5DAE" w:rsidRDefault="00B87747" w:rsidP="00B87747">
      <w:pPr>
        <w:spacing w:after="0" w:line="367" w:lineRule="auto"/>
        <w:ind w:left="849" w:right="15" w:hanging="10"/>
        <w:rPr>
          <w:rFonts w:eastAsia="Arial"/>
          <w:color w:val="auto"/>
        </w:rPr>
      </w:pPr>
      <w:r w:rsidRPr="003D5DAE">
        <w:rPr>
          <w:rFonts w:eastAsia="Arial"/>
          <w:color w:val="auto"/>
        </w:rPr>
        <w:t xml:space="preserve">Priority 1: </w:t>
      </w:r>
    </w:p>
    <w:p w14:paraId="5C24CC5B" w14:textId="1727B6C8" w:rsidR="00B87747" w:rsidRPr="003D5DAE" w:rsidRDefault="00B87747" w:rsidP="00B87747">
      <w:pPr>
        <w:spacing w:after="0" w:line="367" w:lineRule="auto"/>
        <w:ind w:left="849" w:right="15" w:hanging="10"/>
        <w:rPr>
          <w:rFonts w:eastAsia="Arial"/>
          <w:color w:val="auto"/>
        </w:rPr>
      </w:pPr>
      <w:r w:rsidRPr="003D5DAE">
        <w:rPr>
          <w:rFonts w:eastAsia="Arial"/>
          <w:color w:val="auto"/>
        </w:rPr>
        <w:t>MXUltimateCreditor  and</w:t>
      </w:r>
      <w:r w:rsidR="00FD3EC3">
        <w:rPr>
          <w:rFonts w:eastAsia="Arial"/>
          <w:color w:val="auto"/>
        </w:rPr>
        <w:t xml:space="preserve"> </w:t>
      </w:r>
      <w:r w:rsidRPr="003D5DAE">
        <w:rPr>
          <w:rFonts w:eastAsia="Arial"/>
          <w:color w:val="auto"/>
        </w:rPr>
        <w:t xml:space="preserve">MX UltimateDebtor, if present. </w:t>
      </w:r>
    </w:p>
    <w:p w14:paraId="0AC0B79F" w14:textId="77777777" w:rsidR="00B87747" w:rsidRPr="003D5DAE" w:rsidRDefault="00B87747" w:rsidP="00B87747">
      <w:pPr>
        <w:spacing w:after="0" w:line="367" w:lineRule="auto"/>
        <w:ind w:left="850" w:right="15" w:firstLine="0"/>
        <w:rPr>
          <w:rFonts w:eastAsia="Arial"/>
          <w:color w:val="auto"/>
        </w:rPr>
      </w:pPr>
    </w:p>
    <w:p w14:paraId="1E510C35" w14:textId="77777777" w:rsidR="00B87747" w:rsidRPr="003D5DAE" w:rsidRDefault="00B87747" w:rsidP="00B87747">
      <w:pPr>
        <w:spacing w:after="0" w:line="367" w:lineRule="auto"/>
        <w:ind w:left="849" w:right="15" w:hanging="10"/>
        <w:rPr>
          <w:rFonts w:eastAsia="Arial"/>
          <w:color w:val="auto"/>
        </w:rPr>
      </w:pPr>
      <w:r w:rsidRPr="003D5DAE">
        <w:rPr>
          <w:rFonts w:eastAsia="Arial"/>
          <w:color w:val="auto"/>
        </w:rPr>
        <w:t>/ULTB/ followed by MXUltimateCreditor Name/Country[/TownName]</w:t>
      </w:r>
    </w:p>
    <w:p w14:paraId="264DFEA2" w14:textId="77777777" w:rsidR="00B87747" w:rsidRPr="003D5DAE" w:rsidRDefault="00B87747" w:rsidP="00B87747">
      <w:pPr>
        <w:spacing w:after="0" w:line="367" w:lineRule="auto"/>
        <w:ind w:left="849" w:right="15" w:hanging="10"/>
        <w:rPr>
          <w:rFonts w:eastAsia="Arial"/>
          <w:color w:val="auto"/>
        </w:rPr>
      </w:pPr>
      <w:r w:rsidRPr="003D5DAE">
        <w:rPr>
          <w:rFonts w:eastAsia="Arial"/>
          <w:color w:val="auto"/>
        </w:rPr>
        <w:t>/ULTD/ followed by MX UltimateDebtor Name/Country/TownName</w:t>
      </w:r>
    </w:p>
    <w:p w14:paraId="192E5B3B" w14:textId="77777777" w:rsidR="00B87747" w:rsidRPr="003D5DAE" w:rsidRDefault="00B87747" w:rsidP="00B87747">
      <w:pPr>
        <w:spacing w:after="0" w:line="367" w:lineRule="auto"/>
        <w:ind w:left="849" w:right="15" w:hanging="10"/>
        <w:rPr>
          <w:rFonts w:eastAsia="Arial"/>
          <w:color w:val="auto"/>
        </w:rPr>
      </w:pPr>
    </w:p>
    <w:p w14:paraId="226E99C3" w14:textId="0BE8773C" w:rsidR="00B87747" w:rsidRPr="003D5DAE" w:rsidRDefault="00B87747" w:rsidP="00B87747">
      <w:pPr>
        <w:spacing w:after="0" w:line="367" w:lineRule="auto"/>
        <w:ind w:left="849" w:right="15" w:hanging="10"/>
        <w:rPr>
          <w:rFonts w:eastAsia="Arial"/>
          <w:color w:val="auto"/>
        </w:rPr>
      </w:pPr>
      <w:r w:rsidRPr="003D5DAE">
        <w:rPr>
          <w:rFonts w:eastAsia="Arial"/>
          <w:color w:val="auto"/>
        </w:rPr>
        <w:t xml:space="preserve">Where Name </w:t>
      </w:r>
      <w:r w:rsidR="00502494" w:rsidRPr="003D5DAE">
        <w:rPr>
          <w:rFonts w:eastAsia="Arial"/>
          <w:color w:val="auto"/>
        </w:rPr>
        <w:t>and Country are mandatory for Ul</w:t>
      </w:r>
      <w:r w:rsidRPr="003D5DAE">
        <w:rPr>
          <w:rFonts w:eastAsia="Arial"/>
          <w:color w:val="auto"/>
        </w:rPr>
        <w:t>timateCreditor/UltimateDebor and TownName is mandatory for UltimateDebtor.</w:t>
      </w:r>
    </w:p>
    <w:p w14:paraId="080D9194" w14:textId="77777777" w:rsidR="004952C6" w:rsidRPr="003D5DAE" w:rsidRDefault="004952C6" w:rsidP="004952C6">
      <w:pPr>
        <w:spacing w:after="0" w:line="367" w:lineRule="auto"/>
        <w:ind w:left="849" w:right="15" w:hanging="10"/>
        <w:rPr>
          <w:rFonts w:eastAsia="Arial"/>
          <w:color w:val="auto"/>
        </w:rPr>
      </w:pPr>
      <w:r w:rsidRPr="003D5DAE">
        <w:rPr>
          <w:rFonts w:eastAsia="Arial"/>
          <w:color w:val="auto"/>
        </w:rPr>
        <w:t>Priority 2</w:t>
      </w:r>
    </w:p>
    <w:p w14:paraId="0B96960A" w14:textId="77777777" w:rsidR="004952C6" w:rsidRPr="003D5DAE" w:rsidRDefault="004952C6" w:rsidP="004952C6">
      <w:pPr>
        <w:spacing w:after="0" w:line="367" w:lineRule="auto"/>
        <w:ind w:left="849" w:right="15" w:hanging="10"/>
        <w:rPr>
          <w:rFonts w:eastAsia="Arial"/>
          <w:color w:val="auto"/>
        </w:rPr>
      </w:pPr>
      <w:r w:rsidRPr="003D5DAE">
        <w:rPr>
          <w:rFonts w:eastAsia="Arial"/>
          <w:color w:val="auto"/>
        </w:rPr>
        <w:t xml:space="preserve">/PURP/ followed by the Purpose of the payment (code or Proprietary). </w:t>
      </w:r>
    </w:p>
    <w:p w14:paraId="3C93BC7E" w14:textId="77777777" w:rsidR="009E796C" w:rsidRPr="003D5DAE" w:rsidRDefault="009E796C" w:rsidP="009E796C">
      <w:pPr>
        <w:spacing w:after="0" w:line="367" w:lineRule="auto"/>
        <w:ind w:left="849" w:right="15" w:hanging="10"/>
        <w:rPr>
          <w:rFonts w:eastAsia="Arial"/>
          <w:highlight w:val="yellow"/>
        </w:rPr>
      </w:pPr>
    </w:p>
    <w:p w14:paraId="7DE25AAB" w14:textId="2A3C86BF" w:rsidR="00B87747" w:rsidRPr="003D5DAE" w:rsidRDefault="004952C6" w:rsidP="00B87747">
      <w:pPr>
        <w:spacing w:after="0" w:line="367" w:lineRule="auto"/>
        <w:ind w:left="849" w:right="15" w:hanging="10"/>
        <w:rPr>
          <w:rFonts w:eastAsia="Arial"/>
        </w:rPr>
      </w:pPr>
      <w:r w:rsidRPr="003D5DAE">
        <w:rPr>
          <w:rFonts w:eastAsia="Arial"/>
        </w:rPr>
        <w:t xml:space="preserve">Priority </w:t>
      </w:r>
      <w:r w:rsidR="009E796C" w:rsidRPr="003D5DAE">
        <w:rPr>
          <w:rFonts w:eastAsia="Arial"/>
        </w:rPr>
        <w:t>3</w:t>
      </w:r>
    </w:p>
    <w:p w14:paraId="6FBD5C5C" w14:textId="1B8DB97F" w:rsidR="00B87747" w:rsidRPr="003D5DAE" w:rsidRDefault="00B87747" w:rsidP="00B87747">
      <w:pPr>
        <w:spacing w:after="0" w:line="367" w:lineRule="auto"/>
        <w:ind w:left="849" w:right="15" w:hanging="10"/>
        <w:rPr>
          <w:rFonts w:eastAsia="Arial"/>
        </w:rPr>
      </w:pPr>
      <w:r w:rsidRPr="003D5DAE">
        <w:rPr>
          <w:rFonts w:eastAsia="Arial"/>
        </w:rPr>
        <w:t>/ROC/ followed byMX EndToEndIdentification if Value is NOT (“NOTPROVIDED”)</w:t>
      </w:r>
      <w:r w:rsidR="00F060FD" w:rsidRPr="003D5DAE">
        <w:rPr>
          <w:rFonts w:eastAsia="Arial"/>
        </w:rPr>
        <w:t xml:space="preserve"> and if /ROC/ followed by some information is not present in unstructured remittance information. </w:t>
      </w:r>
    </w:p>
    <w:p w14:paraId="2711F782" w14:textId="5A61DC1E" w:rsidR="00773444" w:rsidRPr="003D5DAE" w:rsidRDefault="00773444" w:rsidP="00B87747">
      <w:pPr>
        <w:spacing w:after="0" w:line="367" w:lineRule="auto"/>
        <w:ind w:left="849" w:right="15" w:hanging="10"/>
        <w:rPr>
          <w:rFonts w:eastAsia="Arial"/>
        </w:rPr>
      </w:pPr>
    </w:p>
    <w:p w14:paraId="57D75B34" w14:textId="5D5A5954" w:rsidR="009E796C" w:rsidRPr="003D5DAE" w:rsidRDefault="009E796C" w:rsidP="009E796C">
      <w:pPr>
        <w:spacing w:after="0" w:line="367" w:lineRule="auto"/>
        <w:ind w:left="849" w:right="15" w:hanging="10"/>
        <w:rPr>
          <w:rFonts w:eastAsia="Arial"/>
        </w:rPr>
      </w:pPr>
      <w:r w:rsidRPr="003D5DAE">
        <w:rPr>
          <w:rFonts w:eastAsia="Arial"/>
        </w:rPr>
        <w:lastRenderedPageBreak/>
        <w:t>Priority 4</w:t>
      </w:r>
    </w:p>
    <w:p w14:paraId="7BD2C33D" w14:textId="5EEED860" w:rsidR="009E796C" w:rsidRDefault="009E796C" w:rsidP="009E796C">
      <w:pPr>
        <w:spacing w:after="0" w:line="367" w:lineRule="auto"/>
        <w:ind w:left="849" w:right="15" w:hanging="10"/>
        <w:rPr>
          <w:ins w:id="3040" w:author="BOUVY Martine [3]" w:date="2020-12-08T10:15:00Z"/>
          <w:rFonts w:eastAsia="Arial"/>
        </w:rPr>
      </w:pPr>
      <w:r w:rsidRPr="003D5DAE">
        <w:rPr>
          <w:rFonts w:eastAsia="Arial"/>
        </w:rPr>
        <w:t>/URI/ followed by Unstructured Remittance Information</w:t>
      </w:r>
    </w:p>
    <w:p w14:paraId="2DB94BBC" w14:textId="6F4BEFD8" w:rsidR="00C923D8" w:rsidRPr="003D5DAE" w:rsidRDefault="007B05C9" w:rsidP="00506B36">
      <w:pPr>
        <w:spacing w:after="0" w:line="367" w:lineRule="auto"/>
        <w:ind w:left="720" w:right="15" w:firstLine="0"/>
        <w:rPr>
          <w:ins w:id="3041" w:author="BOUVY Martine [2]" w:date="2021-02-16T16:35:00Z"/>
          <w:rFonts w:eastAsia="Arial"/>
          <w:b/>
        </w:rPr>
      </w:pPr>
      <w:ins w:id="3042" w:author="BOUVY Martine [3]" w:date="2020-12-08T10:15:00Z">
        <w:r>
          <w:rPr>
            <w:rFonts w:eastAsia="Arial"/>
          </w:rPr>
          <w:t xml:space="preserve">/* </w:t>
        </w:r>
      </w:ins>
      <w:ins w:id="3043" w:author="BOUVY Martine [3]" w:date="2020-12-08T10:22:00Z">
        <w:r w:rsidR="00732A9F">
          <w:rPr>
            <w:rFonts w:eastAsia="Arial"/>
          </w:rPr>
          <w:t xml:space="preserve">Parameter </w:t>
        </w:r>
      </w:ins>
      <w:ins w:id="3044" w:author="BOUVY Martine [3]" w:date="2020-12-08T10:19:00Z">
        <w:r>
          <w:rPr>
            <w:rFonts w:eastAsia="Arial"/>
          </w:rPr>
          <w:t xml:space="preserve">URICodeWord is defined </w:t>
        </w:r>
      </w:ins>
      <w:ins w:id="3045" w:author="BOUVY Martine [3]" w:date="2020-12-08T10:15:00Z">
        <w:r>
          <w:rPr>
            <w:rFonts w:eastAsia="Arial"/>
          </w:rPr>
          <w:t>in order to ease the maintenance</w:t>
        </w:r>
      </w:ins>
      <w:ins w:id="3046" w:author="BOUVY Martine [3]" w:date="2020-12-08T10:17:00Z">
        <w:r>
          <w:rPr>
            <w:rFonts w:eastAsia="Arial"/>
          </w:rPr>
          <w:t xml:space="preserve"> </w:t>
        </w:r>
        <w:r w:rsidRPr="00063AA3">
          <w:rPr>
            <w:rFonts w:eastAsia="Arial"/>
          </w:rPr>
          <w:t xml:space="preserve">and implement the CR where /URI/ is omitted if </w:t>
        </w:r>
        <w:del w:id="3047" w:author="BOUVY Martine [2]" w:date="2021-02-16T16:36:00Z">
          <w:r w:rsidRPr="00063AA3" w:rsidDel="00C923D8">
            <w:rPr>
              <w:rFonts w:eastAsia="Arial"/>
            </w:rPr>
            <w:delText>non</w:delText>
          </w:r>
        </w:del>
        <w:del w:id="3048" w:author="BOUVY Martine [2]" w:date="2021-02-16T16:35:00Z">
          <w:r w:rsidRPr="00063AA3" w:rsidDel="00C923D8">
            <w:rPr>
              <w:rFonts w:eastAsia="Arial"/>
            </w:rPr>
            <w:delText>e</w:delText>
          </w:r>
        </w:del>
        <w:r w:rsidRPr="00063AA3">
          <w:rPr>
            <w:rFonts w:eastAsia="Arial"/>
          </w:rPr>
          <w:t xml:space="preserve"> </w:t>
        </w:r>
        <w:del w:id="3049" w:author="BOUVY Martine [2]" w:date="2021-02-16T16:35:00Z">
          <w:r w:rsidRPr="00195F0B" w:rsidDel="00C923D8">
            <w:rPr>
              <w:rFonts w:eastAsia="Arial"/>
            </w:rPr>
            <w:delText>of the codeword in</w:delText>
          </w:r>
          <w:r w:rsidDel="00C923D8">
            <w:rPr>
              <w:rFonts w:eastAsia="Arial"/>
            </w:rPr>
            <w:delText xml:space="preserve"> the list {/ULTB/, /ULTD/, /PURP/,/ROC/} is present</w:delText>
          </w:r>
        </w:del>
      </w:ins>
      <w:ins w:id="3050" w:author="BOUVY Martine [3]" w:date="2020-12-08T10:15:00Z">
        <w:del w:id="3051" w:author="BOUVY Martine [2]" w:date="2021-02-16T16:35:00Z">
          <w:r w:rsidDel="00C923D8">
            <w:rPr>
              <w:rFonts w:eastAsia="Arial"/>
            </w:rPr>
            <w:delText xml:space="preserve">. </w:delText>
          </w:r>
        </w:del>
      </w:ins>
      <w:ins w:id="3052" w:author="BOUVY Martine [2]" w:date="2021-02-16T16:35:00Z">
        <w:r w:rsidR="00C923D8" w:rsidRPr="00485A70">
          <w:rPr>
            <w:rFonts w:eastAsia="Arial"/>
          </w:rPr>
          <w:t xml:space="preserve">MT70FullString is empty </w:t>
        </w:r>
      </w:ins>
      <w:ins w:id="3053" w:author="BOUVY Martine [2]" w:date="2021-02-16T16:36:00Z">
        <w:r w:rsidR="009F1161" w:rsidRPr="00485A70">
          <w:rPr>
            <w:rFonts w:eastAsia="Arial"/>
          </w:rPr>
          <w:t xml:space="preserve">at this point </w:t>
        </w:r>
      </w:ins>
      <w:ins w:id="3054" w:author="BOUVY Martine [2]" w:date="2021-02-16T16:35:00Z">
        <w:r w:rsidR="00C923D8" w:rsidRPr="00485A70">
          <w:rPr>
            <w:rFonts w:eastAsia="Arial"/>
          </w:rPr>
          <w:t>meaning there is no information in MX Ultimate Debtor, MX UltimateCreditor, MX Purpose. EndToEndID is not copied to MT70FullString. Codeword /URI/ is</w:t>
        </w:r>
      </w:ins>
      <w:ins w:id="3055" w:author="BOUVY Martine [2]" w:date="2021-02-16T16:39:00Z">
        <w:r w:rsidR="00063AA3" w:rsidRPr="00485A70">
          <w:rPr>
            <w:rFonts w:eastAsia="Arial"/>
          </w:rPr>
          <w:t xml:space="preserve"> then</w:t>
        </w:r>
      </w:ins>
      <w:ins w:id="3056" w:author="BOUVY Martine [2]" w:date="2021-02-16T16:35:00Z">
        <w:r w:rsidR="00C923D8" w:rsidRPr="00485A70">
          <w:rPr>
            <w:rFonts w:eastAsia="Arial"/>
          </w:rPr>
          <w:t xml:space="preserve"> omitted </w:t>
        </w:r>
      </w:ins>
      <w:ins w:id="3057" w:author="BOUVY Martine [2]" w:date="2021-02-16T16:37:00Z">
        <w:r w:rsidR="00C81070" w:rsidRPr="00485A70">
          <w:rPr>
            <w:rFonts w:eastAsia="Arial"/>
          </w:rPr>
          <w:t>.</w:t>
        </w:r>
      </w:ins>
    </w:p>
    <w:p w14:paraId="46D86AD0" w14:textId="77777777" w:rsidR="00C923D8" w:rsidRDefault="00C923D8" w:rsidP="009E796C">
      <w:pPr>
        <w:spacing w:after="0" w:line="367" w:lineRule="auto"/>
        <w:ind w:left="849" w:right="15" w:hanging="10"/>
        <w:rPr>
          <w:ins w:id="3058" w:author="BOUVY Martine [2]" w:date="2021-02-16T16:35:00Z"/>
          <w:rFonts w:eastAsia="Arial"/>
        </w:rPr>
      </w:pPr>
    </w:p>
    <w:p w14:paraId="0BEFBF6F" w14:textId="2B17B06F" w:rsidR="007B05C9" w:rsidRDefault="007B05C9" w:rsidP="00C81070">
      <w:pPr>
        <w:spacing w:after="0" w:line="367" w:lineRule="auto"/>
        <w:ind w:left="850" w:right="15" w:firstLine="0"/>
        <w:rPr>
          <w:ins w:id="3059" w:author="BOUVY Martine [3]" w:date="2020-12-08T10:15:00Z"/>
          <w:rFonts w:eastAsia="Arial"/>
        </w:rPr>
      </w:pPr>
      <w:ins w:id="3060" w:author="BOUVY Martine [3]" w:date="2020-12-08T10:15:00Z">
        <w:r>
          <w:rPr>
            <w:rFonts w:eastAsia="Arial"/>
          </w:rPr>
          <w:t>This CR has been raised in order to get back the field 70 as it was in the original payment when the payment is originated in MT, ie Like for like translation */</w:t>
        </w:r>
      </w:ins>
    </w:p>
    <w:p w14:paraId="2F527FDD" w14:textId="3843A62D" w:rsidR="007B05C9" w:rsidRDefault="007B05C9" w:rsidP="009E796C">
      <w:pPr>
        <w:spacing w:after="0" w:line="367" w:lineRule="auto"/>
        <w:ind w:left="849" w:right="15" w:hanging="10"/>
        <w:rPr>
          <w:ins w:id="3061" w:author="BOUVY Martine [3]" w:date="2020-12-08T10:15:00Z"/>
          <w:rFonts w:eastAsia="Arial"/>
        </w:rPr>
      </w:pPr>
    </w:p>
    <w:p w14:paraId="164AD6AE" w14:textId="55F71CA8" w:rsidR="007B05C9" w:rsidRDefault="007B05C9" w:rsidP="009E796C">
      <w:pPr>
        <w:spacing w:after="0" w:line="367" w:lineRule="auto"/>
        <w:ind w:left="849" w:right="15" w:hanging="10"/>
        <w:rPr>
          <w:ins w:id="3062" w:author="BOUVY Martine [3]" w:date="2020-12-08T10:16:00Z"/>
          <w:rFonts w:eastAsia="Arial"/>
        </w:rPr>
      </w:pPr>
      <w:ins w:id="3063" w:author="BOUVY Martine [3]" w:date="2020-12-08T10:16:00Z">
        <w:r>
          <w:rPr>
            <w:rFonts w:eastAsia="Arial"/>
          </w:rPr>
          <w:t>/* Local variables:</w:t>
        </w:r>
      </w:ins>
    </w:p>
    <w:p w14:paraId="0413454E" w14:textId="4E74783E" w:rsidR="007B05C9" w:rsidRPr="003D5DAE" w:rsidRDefault="007B05C9" w:rsidP="009E796C">
      <w:pPr>
        <w:spacing w:after="0" w:line="367" w:lineRule="auto"/>
        <w:ind w:left="849" w:right="15" w:hanging="10"/>
        <w:rPr>
          <w:rFonts w:eastAsia="Arial"/>
        </w:rPr>
      </w:pPr>
      <w:ins w:id="3064" w:author="BOUVY Martine [3]" w:date="2020-12-08T10:16:00Z">
        <w:r>
          <w:rPr>
            <w:rFonts w:eastAsia="Arial"/>
          </w:rPr>
          <w:t>URICodeWord : string */</w:t>
        </w:r>
      </w:ins>
    </w:p>
    <w:p w14:paraId="1B0CC457" w14:textId="77777777" w:rsidR="00B87747" w:rsidRPr="003D5DAE" w:rsidRDefault="00B87747" w:rsidP="00113CBF">
      <w:pPr>
        <w:spacing w:after="0" w:line="367" w:lineRule="auto"/>
        <w:ind w:left="0" w:right="15" w:firstLine="0"/>
        <w:rPr>
          <w:rFonts w:eastAsia="Arial"/>
          <w:b/>
          <w:i/>
        </w:rPr>
      </w:pPr>
    </w:p>
    <w:p w14:paraId="53D4F427" w14:textId="77777777" w:rsidR="00D929C6" w:rsidRPr="003D5DAE" w:rsidRDefault="00D929C6" w:rsidP="00113CBF">
      <w:pPr>
        <w:spacing w:after="0" w:line="367" w:lineRule="auto"/>
        <w:ind w:left="0" w:right="15" w:firstLine="0"/>
        <w:rPr>
          <w:rFonts w:eastAsia="Arial"/>
        </w:rPr>
      </w:pPr>
      <w:r w:rsidRPr="003844C9">
        <w:rPr>
          <w:rFonts w:eastAsia="Arial"/>
          <w:b/>
        </w:rPr>
        <w:t>IF</w:t>
      </w:r>
      <w:r w:rsidRPr="003D5DAE">
        <w:rPr>
          <w:rFonts w:eastAsia="Arial"/>
        </w:rPr>
        <w:t xml:space="preserve"> MXRemittanceInformation.Unstructured </w:t>
      </w:r>
      <w:r w:rsidRPr="00466E07">
        <w:rPr>
          <w:rFonts w:eastAsia="Arial"/>
          <w:b/>
        </w:rPr>
        <w:t>IsPresent</w:t>
      </w:r>
      <w:r w:rsidRPr="003D5DAE">
        <w:rPr>
          <w:rFonts w:eastAsia="Arial"/>
        </w:rPr>
        <w:t xml:space="preserve">  THEN </w:t>
      </w:r>
    </w:p>
    <w:p w14:paraId="2BA75F00" w14:textId="77777777" w:rsidR="00BA3FBB" w:rsidRPr="003D5DAE" w:rsidRDefault="00C14ABD" w:rsidP="00113CBF">
      <w:pPr>
        <w:spacing w:after="0" w:line="367" w:lineRule="auto"/>
        <w:ind w:left="0" w:right="15" w:firstLine="720"/>
        <w:rPr>
          <w:rFonts w:eastAsia="Arial"/>
        </w:rPr>
      </w:pPr>
      <w:r w:rsidRPr="003D5DAE">
        <w:rPr>
          <w:rFonts w:eastAsia="Arial"/>
        </w:rPr>
        <w:t>MX</w:t>
      </w:r>
      <w:r w:rsidR="00B35FEC" w:rsidRPr="003D5DAE">
        <w:rPr>
          <w:rFonts w:eastAsia="Arial"/>
        </w:rPr>
        <w:t>Un</w:t>
      </w:r>
      <w:r w:rsidR="00A57593" w:rsidRPr="003D5DAE">
        <w:rPr>
          <w:rFonts w:eastAsia="Arial"/>
        </w:rPr>
        <w:t>s</w:t>
      </w:r>
      <w:r w:rsidRPr="003D5DAE">
        <w:rPr>
          <w:rFonts w:eastAsia="Arial"/>
        </w:rPr>
        <w:t>tructuredRemittanceInformation</w:t>
      </w:r>
      <w:r w:rsidR="00BA3FBB" w:rsidRPr="003D5DAE">
        <w:rPr>
          <w:rFonts w:eastAsia="Arial"/>
        </w:rPr>
        <w:t xml:space="preserve"> = </w:t>
      </w:r>
      <w:r w:rsidRPr="003D5DAE">
        <w:rPr>
          <w:rFonts w:eastAsia="Arial"/>
        </w:rPr>
        <w:t>MX</w:t>
      </w:r>
      <w:r w:rsidR="00E800B7" w:rsidRPr="003D5DAE">
        <w:rPr>
          <w:rFonts w:eastAsia="Arial"/>
        </w:rPr>
        <w:t>RemittanceInforma</w:t>
      </w:r>
      <w:r w:rsidR="00B35FEC" w:rsidRPr="003D5DAE">
        <w:rPr>
          <w:rFonts w:eastAsia="Arial"/>
        </w:rPr>
        <w:t>tion.Uns</w:t>
      </w:r>
      <w:r w:rsidR="00E800B7" w:rsidRPr="003D5DAE">
        <w:rPr>
          <w:rFonts w:eastAsia="Arial"/>
        </w:rPr>
        <w:t>tructured</w:t>
      </w:r>
    </w:p>
    <w:p w14:paraId="4EF44CE1" w14:textId="77777777" w:rsidR="00D929C6" w:rsidRPr="003D5DAE" w:rsidRDefault="00D929C6" w:rsidP="00D929C6">
      <w:pPr>
        <w:spacing w:after="0" w:line="367" w:lineRule="auto"/>
        <w:ind w:left="1440" w:right="15" w:hanging="1440"/>
        <w:rPr>
          <w:rFonts w:eastAsia="Arial"/>
        </w:rPr>
      </w:pPr>
    </w:p>
    <w:p w14:paraId="0D363154" w14:textId="2ABEA4F6" w:rsidR="00D929C6" w:rsidRPr="003D5DAE" w:rsidRDefault="00D929C6" w:rsidP="00D929C6">
      <w:pPr>
        <w:spacing w:after="0" w:line="367" w:lineRule="auto"/>
        <w:ind w:left="1440" w:right="15" w:hanging="1440"/>
        <w:rPr>
          <w:rFonts w:eastAsia="Arial"/>
        </w:rPr>
      </w:pPr>
      <w:r w:rsidRPr="003D5DAE">
        <w:rPr>
          <w:rFonts w:eastAsia="Arial"/>
        </w:rPr>
        <w:t xml:space="preserve">/*Apply the same logic as in </w:t>
      </w:r>
      <w:r w:rsidRPr="003D5DAE">
        <w:rPr>
          <w:rFonts w:eastAsia="Arial"/>
          <w:b/>
        </w:rPr>
        <w:t>case 1</w:t>
      </w:r>
      <w:r w:rsidR="009B66EC" w:rsidRPr="003D5DAE">
        <w:rPr>
          <w:rFonts w:eastAsia="Arial"/>
          <w:b/>
        </w:rPr>
        <w:t xml:space="preserve"> </w:t>
      </w:r>
      <w:r w:rsidRPr="003D5DAE">
        <w:rPr>
          <w:rFonts w:eastAsia="Arial"/>
          <w:b/>
        </w:rPr>
        <w:t>PART 1</w:t>
      </w:r>
      <w:r w:rsidRPr="003D5DAE">
        <w:rPr>
          <w:rFonts w:eastAsia="Arial"/>
        </w:rPr>
        <w:t xml:space="preserve"> for </w:t>
      </w:r>
      <w:r w:rsidR="00B035F4" w:rsidRPr="003D5DAE">
        <w:rPr>
          <w:rFonts w:eastAsia="Arial"/>
          <w:b/>
        </w:rPr>
        <w:t>Ultimate parties and Purpose</w:t>
      </w:r>
      <w:r w:rsidR="009E796C" w:rsidRPr="003D5DAE">
        <w:rPr>
          <w:rFonts w:eastAsia="Arial"/>
          <w:b/>
        </w:rPr>
        <w:t xml:space="preserve"> </w:t>
      </w:r>
      <w:r w:rsidRPr="003D5DAE">
        <w:rPr>
          <w:rFonts w:eastAsia="Arial"/>
          <w:b/>
        </w:rPr>
        <w:t>and</w:t>
      </w:r>
      <w:r w:rsidR="00FE1043" w:rsidRPr="003D5DAE">
        <w:rPr>
          <w:rFonts w:eastAsia="Arial"/>
          <w:b/>
        </w:rPr>
        <w:t xml:space="preserve"> /ROC/</w:t>
      </w:r>
      <w:r w:rsidRPr="003D5DAE">
        <w:rPr>
          <w:rFonts w:eastAsia="Arial"/>
        </w:rPr>
        <w:t xml:space="preserve"> </w:t>
      </w:r>
      <w:r w:rsidR="00FE1043" w:rsidRPr="003D5DAE">
        <w:rPr>
          <w:rFonts w:eastAsia="Arial"/>
        </w:rPr>
        <w:t xml:space="preserve"> and </w:t>
      </w:r>
      <w:r w:rsidRPr="003D5DAE">
        <w:rPr>
          <w:rFonts w:eastAsia="Arial"/>
        </w:rPr>
        <w:t>copy the full MT70FullString */</w:t>
      </w:r>
    </w:p>
    <w:p w14:paraId="730F11F8" w14:textId="77777777" w:rsidR="00E800B7" w:rsidRPr="003D5DAE" w:rsidRDefault="00E800B7" w:rsidP="00113CBF">
      <w:pPr>
        <w:spacing w:after="0" w:line="367" w:lineRule="auto"/>
        <w:ind w:left="0" w:right="15" w:firstLine="0"/>
        <w:rPr>
          <w:rFonts w:eastAsia="Arial"/>
        </w:rPr>
      </w:pPr>
    </w:p>
    <w:p w14:paraId="2431489D" w14:textId="1A791906" w:rsidR="001C6665" w:rsidRPr="003D5DAE" w:rsidRDefault="003844C9" w:rsidP="00E44E51">
      <w:pPr>
        <w:tabs>
          <w:tab w:val="left" w:pos="270"/>
          <w:tab w:val="left" w:pos="360"/>
        </w:tabs>
        <w:spacing w:after="0" w:line="367" w:lineRule="auto"/>
        <w:ind w:left="0" w:right="15" w:firstLine="0"/>
        <w:rPr>
          <w:rFonts w:eastAsia="Arial"/>
        </w:rPr>
      </w:pPr>
      <w:r>
        <w:rPr>
          <w:rFonts w:eastAsia="Arial"/>
          <w:b/>
        </w:rPr>
        <w:t xml:space="preserve">  </w:t>
      </w:r>
      <w:r w:rsidR="001C6665" w:rsidRPr="003D5DAE">
        <w:rPr>
          <w:rFonts w:eastAsia="Arial"/>
          <w:b/>
        </w:rPr>
        <w:t>IF</w:t>
      </w:r>
      <w:r w:rsidR="00466E07">
        <w:rPr>
          <w:rFonts w:eastAsia="Arial"/>
        </w:rPr>
        <w:t xml:space="preserve"> </w:t>
      </w:r>
      <w:r w:rsidR="00466E07" w:rsidRPr="00466E07">
        <w:rPr>
          <w:rFonts w:eastAsia="Arial"/>
          <w:b/>
        </w:rPr>
        <w:t>Length</w:t>
      </w:r>
      <w:r w:rsidR="001C6665" w:rsidRPr="003D5DAE">
        <w:rPr>
          <w:rFonts w:eastAsia="Arial"/>
        </w:rPr>
        <w:t xml:space="preserve">(MT70FullString) &gt; 0 </w:t>
      </w:r>
    </w:p>
    <w:p w14:paraId="11BB69B5" w14:textId="6CCCA373" w:rsidR="001C6665" w:rsidRPr="003D5DAE" w:rsidRDefault="001C6665" w:rsidP="00113CBF">
      <w:pPr>
        <w:spacing w:after="0" w:line="367" w:lineRule="auto"/>
        <w:ind w:left="0" w:right="15" w:firstLine="139"/>
        <w:rPr>
          <w:rFonts w:eastAsia="Arial"/>
        </w:rPr>
      </w:pPr>
      <w:r w:rsidRPr="003D5DAE">
        <w:rPr>
          <w:rFonts w:eastAsia="Arial"/>
        </w:rPr>
        <w:t>/* concatenation must start with “///</w:t>
      </w:r>
      <w:r w:rsidR="00502494" w:rsidRPr="003D5DAE">
        <w:rPr>
          <w:rFonts w:eastAsia="Arial"/>
        </w:rPr>
        <w:t>U</w:t>
      </w:r>
      <w:r w:rsidRPr="003D5DAE">
        <w:rPr>
          <w:rFonts w:eastAsia="Arial"/>
        </w:rPr>
        <w:t>RI/” */</w:t>
      </w:r>
    </w:p>
    <w:p w14:paraId="5DD300D8" w14:textId="0D1D9620" w:rsidR="001C6665" w:rsidRPr="003D5DAE" w:rsidRDefault="00466E07" w:rsidP="001C6665">
      <w:pPr>
        <w:spacing w:after="0" w:line="367" w:lineRule="auto"/>
        <w:ind w:left="139" w:right="15" w:firstLine="720"/>
        <w:rPr>
          <w:rFonts w:eastAsia="Arial"/>
        </w:rPr>
      </w:pPr>
      <w:r>
        <w:rPr>
          <w:rFonts w:eastAsia="Arial"/>
        </w:rPr>
        <w:t>Remain</w:t>
      </w:r>
      <w:r w:rsidR="006845AA">
        <w:rPr>
          <w:rFonts w:eastAsia="Arial"/>
        </w:rPr>
        <w:t>in</w:t>
      </w:r>
      <w:r>
        <w:rPr>
          <w:rFonts w:eastAsia="Arial"/>
        </w:rPr>
        <w:t xml:space="preserve">gLine = 140 – </w:t>
      </w:r>
      <w:r w:rsidRPr="00466E07">
        <w:rPr>
          <w:rFonts w:eastAsia="Arial"/>
          <w:b/>
        </w:rPr>
        <w:t>Length</w:t>
      </w:r>
      <w:r w:rsidR="001C6665" w:rsidRPr="003D5DAE">
        <w:rPr>
          <w:rFonts w:eastAsia="Arial"/>
        </w:rPr>
        <w:t xml:space="preserve">(MT70FullString)  - </w:t>
      </w:r>
      <w:r w:rsidR="003B1747" w:rsidRPr="003D5DAE">
        <w:rPr>
          <w:rFonts w:eastAsia="Arial"/>
        </w:rPr>
        <w:t>7</w:t>
      </w:r>
    </w:p>
    <w:p w14:paraId="02D4523D" w14:textId="516ABCA7" w:rsidR="001C6665" w:rsidRPr="003D5DAE" w:rsidRDefault="001C6665" w:rsidP="00E44E51">
      <w:pPr>
        <w:spacing w:after="0" w:line="367" w:lineRule="auto"/>
        <w:ind w:left="900" w:right="15" w:hanging="10"/>
        <w:rPr>
          <w:rFonts w:eastAsia="Arial"/>
        </w:rPr>
      </w:pPr>
      <w:r w:rsidRPr="003D5DAE">
        <w:rPr>
          <w:rFonts w:eastAsia="Arial"/>
          <w:b/>
        </w:rPr>
        <w:t>IF</w:t>
      </w:r>
      <w:r w:rsidR="00466E07">
        <w:rPr>
          <w:rFonts w:eastAsia="Arial"/>
        </w:rPr>
        <w:t xml:space="preserve"> RemainingLine  &gt; 0 THEN</w:t>
      </w:r>
    </w:p>
    <w:p w14:paraId="266393A0" w14:textId="77777777" w:rsidR="001C6665" w:rsidRPr="003D5DAE" w:rsidRDefault="001C6665" w:rsidP="001C6665">
      <w:pPr>
        <w:spacing w:after="0" w:line="367" w:lineRule="auto"/>
        <w:ind w:left="869" w:right="15" w:hanging="10"/>
        <w:rPr>
          <w:rFonts w:eastAsia="Arial"/>
        </w:rPr>
      </w:pPr>
    </w:p>
    <w:p w14:paraId="55233412" w14:textId="6585EB28" w:rsidR="001C6665" w:rsidRPr="003D5DAE" w:rsidRDefault="001C6665" w:rsidP="00466E07">
      <w:pPr>
        <w:tabs>
          <w:tab w:val="left" w:pos="1350"/>
          <w:tab w:val="left" w:pos="1440"/>
          <w:tab w:val="left" w:pos="1530"/>
        </w:tabs>
        <w:spacing w:after="0" w:line="367" w:lineRule="auto"/>
        <w:ind w:left="869" w:right="15" w:firstLine="571"/>
        <w:rPr>
          <w:rFonts w:eastAsia="Arial"/>
        </w:rPr>
      </w:pPr>
      <w:r w:rsidRPr="003844C9">
        <w:rPr>
          <w:rFonts w:eastAsia="Arial"/>
          <w:b/>
        </w:rPr>
        <w:t>IF</w:t>
      </w:r>
      <w:r w:rsidR="00466E07">
        <w:rPr>
          <w:rFonts w:eastAsia="Arial"/>
        </w:rPr>
        <w:t xml:space="preserve"> </w:t>
      </w:r>
      <w:r w:rsidR="00466E07" w:rsidRPr="00466E07">
        <w:rPr>
          <w:rFonts w:eastAsia="Arial"/>
          <w:b/>
        </w:rPr>
        <w:t>Length</w:t>
      </w:r>
      <w:r w:rsidRPr="003D5DAE">
        <w:rPr>
          <w:rFonts w:eastAsia="Arial"/>
        </w:rPr>
        <w:t>(MXUnstructuredRemittanceInfor</w:t>
      </w:r>
      <w:r w:rsidR="00466E07">
        <w:rPr>
          <w:rFonts w:eastAsia="Arial"/>
        </w:rPr>
        <w:t>mation) &gt; RemainingLine THEN</w:t>
      </w:r>
    </w:p>
    <w:p w14:paraId="42918A4E" w14:textId="03CA3609" w:rsidR="001C6665" w:rsidRPr="003D5DAE" w:rsidRDefault="001C6665" w:rsidP="001C6665">
      <w:pPr>
        <w:spacing w:after="0" w:line="367" w:lineRule="auto"/>
        <w:ind w:left="869" w:right="15" w:firstLine="571"/>
        <w:rPr>
          <w:rFonts w:eastAsia="Arial"/>
        </w:rPr>
      </w:pPr>
      <w:r w:rsidRPr="003D5DAE">
        <w:rPr>
          <w:rFonts w:eastAsia="Arial"/>
        </w:rPr>
        <w:t xml:space="preserve">MT70FullString = </w:t>
      </w:r>
      <w:r w:rsidRPr="00466E07">
        <w:rPr>
          <w:rFonts w:eastAsia="Arial"/>
          <w:b/>
        </w:rPr>
        <w:t>Concatenate</w:t>
      </w:r>
      <w:r w:rsidRPr="003D5DAE">
        <w:rPr>
          <w:rFonts w:eastAsia="Arial"/>
        </w:rPr>
        <w:t>(MT70FullString, “//</w:t>
      </w:r>
      <w:r w:rsidR="00502494" w:rsidRPr="003D5DAE">
        <w:rPr>
          <w:rFonts w:eastAsia="Arial"/>
        </w:rPr>
        <w:t>/U</w:t>
      </w:r>
      <w:r w:rsidRPr="003D5DAE">
        <w:rPr>
          <w:rFonts w:eastAsia="Arial"/>
        </w:rPr>
        <w:t xml:space="preserve">RI/”, </w:t>
      </w:r>
      <w:r w:rsidRPr="00466E07">
        <w:rPr>
          <w:rFonts w:eastAsia="Arial"/>
          <w:b/>
        </w:rPr>
        <w:t>Substring</w:t>
      </w:r>
      <w:r w:rsidRPr="003D5DAE">
        <w:rPr>
          <w:rFonts w:eastAsia="Arial"/>
        </w:rPr>
        <w:t>(MXUnstructuredRemittanceInformation, 1, RemainingLine-1), “+”)</w:t>
      </w:r>
    </w:p>
    <w:p w14:paraId="64739E29" w14:textId="77777777" w:rsidR="001C6665" w:rsidRPr="003844C9" w:rsidRDefault="001C6665" w:rsidP="001C6665">
      <w:pPr>
        <w:spacing w:after="0" w:line="367" w:lineRule="auto"/>
        <w:ind w:left="869" w:right="15" w:firstLine="571"/>
        <w:rPr>
          <w:rFonts w:eastAsia="Arial"/>
          <w:b/>
        </w:rPr>
      </w:pPr>
      <w:r w:rsidRPr="003844C9">
        <w:rPr>
          <w:rFonts w:eastAsia="Arial"/>
          <w:b/>
        </w:rPr>
        <w:t>ELSE</w:t>
      </w:r>
    </w:p>
    <w:p w14:paraId="42878434" w14:textId="75A60F1A" w:rsidR="001C6665" w:rsidRPr="003D5DAE" w:rsidRDefault="001C6665" w:rsidP="001C6665">
      <w:pPr>
        <w:spacing w:after="0" w:line="367" w:lineRule="auto"/>
        <w:ind w:left="1440" w:right="15" w:firstLine="0"/>
        <w:rPr>
          <w:rFonts w:eastAsia="Arial"/>
        </w:rPr>
      </w:pPr>
      <w:r w:rsidRPr="003D5DAE">
        <w:rPr>
          <w:rFonts w:eastAsia="Arial"/>
        </w:rPr>
        <w:t xml:space="preserve">MT70FullString = </w:t>
      </w:r>
      <w:r w:rsidRPr="00E44E51">
        <w:rPr>
          <w:rFonts w:eastAsia="Arial"/>
          <w:b/>
        </w:rPr>
        <w:t>Concatenate</w:t>
      </w:r>
      <w:r w:rsidRPr="003D5DAE">
        <w:rPr>
          <w:rFonts w:eastAsia="Arial"/>
        </w:rPr>
        <w:t>(MT70FullString, “///</w:t>
      </w:r>
      <w:r w:rsidR="00502494" w:rsidRPr="003D5DAE">
        <w:rPr>
          <w:rFonts w:eastAsia="Arial"/>
        </w:rPr>
        <w:t>U</w:t>
      </w:r>
      <w:r w:rsidRPr="003D5DAE">
        <w:rPr>
          <w:rFonts w:eastAsia="Arial"/>
        </w:rPr>
        <w:t xml:space="preserve">RI/”, </w:t>
      </w:r>
      <w:r w:rsidRPr="00E44E51">
        <w:rPr>
          <w:rFonts w:eastAsia="Arial"/>
          <w:b/>
        </w:rPr>
        <w:t>Substring</w:t>
      </w:r>
      <w:r w:rsidRPr="003D5DAE">
        <w:rPr>
          <w:rFonts w:eastAsia="Arial"/>
        </w:rPr>
        <w:t>(MXUnstructuredRemittanceInformation, 1))</w:t>
      </w:r>
    </w:p>
    <w:p w14:paraId="63E79BA6" w14:textId="2ACB3EBA" w:rsidR="00186913" w:rsidRPr="003844C9" w:rsidRDefault="003844C9" w:rsidP="001C6665">
      <w:pPr>
        <w:spacing w:after="0" w:line="367" w:lineRule="auto"/>
        <w:ind w:left="1440" w:right="15" w:firstLine="0"/>
        <w:rPr>
          <w:rFonts w:eastAsia="Arial"/>
          <w:b/>
        </w:rPr>
      </w:pPr>
      <w:r w:rsidRPr="003844C9">
        <w:rPr>
          <w:rFonts w:eastAsia="Arial"/>
          <w:b/>
        </w:rPr>
        <w:t>ENDIF</w:t>
      </w:r>
    </w:p>
    <w:p w14:paraId="474B2A90" w14:textId="1C6AF145" w:rsidR="00186913" w:rsidRPr="003D5DAE" w:rsidRDefault="00186913" w:rsidP="00186913">
      <w:pPr>
        <w:spacing w:after="0" w:line="367" w:lineRule="auto"/>
        <w:ind w:left="869" w:right="15" w:hanging="18"/>
        <w:rPr>
          <w:rFonts w:eastAsia="Arial"/>
          <w:b/>
        </w:rPr>
      </w:pPr>
      <w:r w:rsidRPr="003D5DAE">
        <w:rPr>
          <w:rFonts w:eastAsia="Arial"/>
          <w:b/>
        </w:rPr>
        <w:t xml:space="preserve">ELSE </w:t>
      </w:r>
    </w:p>
    <w:p w14:paraId="29ACA870" w14:textId="77777777" w:rsidR="00186913" w:rsidRPr="003D5DAE" w:rsidRDefault="00186913" w:rsidP="00186913">
      <w:pPr>
        <w:spacing w:after="0" w:line="367" w:lineRule="auto"/>
        <w:ind w:left="869" w:right="15" w:hanging="18"/>
        <w:rPr>
          <w:rFonts w:eastAsia="Arial"/>
        </w:rPr>
      </w:pPr>
      <w:r w:rsidRPr="003D5DAE">
        <w:rPr>
          <w:rFonts w:eastAsia="Arial"/>
          <w:b/>
        </w:rPr>
        <w:lastRenderedPageBreak/>
        <w:tab/>
      </w:r>
      <w:r w:rsidRPr="003D5DAE">
        <w:rPr>
          <w:rFonts w:eastAsia="Arial"/>
          <w:b/>
        </w:rPr>
        <w:tab/>
      </w:r>
      <w:r w:rsidRPr="003D5DAE">
        <w:rPr>
          <w:rFonts w:eastAsia="Arial"/>
        </w:rPr>
        <w:t>/*no partial data can be copied */</w:t>
      </w:r>
    </w:p>
    <w:p w14:paraId="5FC68729" w14:textId="5C6D6F2A" w:rsidR="00186913" w:rsidRDefault="003844C9" w:rsidP="00186913">
      <w:pPr>
        <w:spacing w:after="0" w:line="367" w:lineRule="auto"/>
        <w:ind w:left="869" w:right="15" w:hanging="18"/>
        <w:rPr>
          <w:rFonts w:eastAsia="Arial"/>
        </w:rPr>
      </w:pPr>
      <w:r>
        <w:rPr>
          <w:rFonts w:eastAsia="Arial"/>
        </w:rPr>
        <w:t xml:space="preserve">     </w:t>
      </w:r>
      <w:r w:rsidR="00186913" w:rsidRPr="003D5DAE">
        <w:rPr>
          <w:rFonts w:eastAsia="Arial"/>
        </w:rPr>
        <w:t>Flag_MissingInformation = “True”</w:t>
      </w:r>
    </w:p>
    <w:p w14:paraId="6D4E8847" w14:textId="01F6055B" w:rsidR="003844C9" w:rsidRPr="003844C9" w:rsidRDefault="003844C9" w:rsidP="00186913">
      <w:pPr>
        <w:spacing w:after="0" w:line="367" w:lineRule="auto"/>
        <w:ind w:left="869" w:right="15" w:hanging="18"/>
        <w:rPr>
          <w:rFonts w:eastAsia="Arial"/>
          <w:b/>
        </w:rPr>
      </w:pPr>
      <w:r w:rsidRPr="003844C9">
        <w:rPr>
          <w:rFonts w:eastAsia="Arial"/>
          <w:b/>
        </w:rPr>
        <w:t xml:space="preserve">ENDIF </w:t>
      </w:r>
    </w:p>
    <w:p w14:paraId="5E3C0BC1" w14:textId="77777777" w:rsidR="00186913" w:rsidRPr="003D5DAE" w:rsidRDefault="00186913" w:rsidP="001C6665">
      <w:pPr>
        <w:spacing w:after="0" w:line="367" w:lineRule="auto"/>
        <w:ind w:left="1440" w:right="15" w:firstLine="0"/>
        <w:rPr>
          <w:rFonts w:eastAsia="Arial"/>
        </w:rPr>
      </w:pPr>
    </w:p>
    <w:p w14:paraId="409BDF7A" w14:textId="77777777" w:rsidR="00D929C6" w:rsidRPr="003D5DAE" w:rsidRDefault="00D929C6" w:rsidP="00113CBF">
      <w:pPr>
        <w:spacing w:after="0" w:line="367" w:lineRule="auto"/>
        <w:ind w:left="0" w:right="15" w:firstLine="0"/>
        <w:rPr>
          <w:rFonts w:eastAsia="Arial"/>
        </w:rPr>
      </w:pPr>
    </w:p>
    <w:p w14:paraId="5EA66C1A" w14:textId="77777777" w:rsidR="007F7E31" w:rsidRDefault="003844C9" w:rsidP="00113CBF">
      <w:pPr>
        <w:spacing w:after="0" w:line="367" w:lineRule="auto"/>
        <w:ind w:left="0" w:right="15" w:firstLine="0"/>
        <w:rPr>
          <w:ins w:id="3065" w:author="BOUVY Martine [2]" w:date="2021-02-16T16:24:00Z"/>
          <w:rFonts w:eastAsia="Arial"/>
          <w:b/>
        </w:rPr>
      </w:pPr>
      <w:r>
        <w:rPr>
          <w:rFonts w:eastAsia="Arial"/>
          <w:b/>
        </w:rPr>
        <w:t xml:space="preserve">  </w:t>
      </w:r>
      <w:r w:rsidR="00CC64BC" w:rsidRPr="003D5DAE">
        <w:rPr>
          <w:rFonts w:eastAsia="Arial"/>
          <w:b/>
        </w:rPr>
        <w:t xml:space="preserve">ELSE </w:t>
      </w:r>
    </w:p>
    <w:p w14:paraId="36D92888" w14:textId="3622FA10" w:rsidR="00CC64BC" w:rsidRPr="003D5DAE" w:rsidRDefault="007F7E31" w:rsidP="00113CBF">
      <w:pPr>
        <w:spacing w:after="0" w:line="367" w:lineRule="auto"/>
        <w:ind w:left="0" w:right="15" w:firstLine="0"/>
        <w:rPr>
          <w:rFonts w:eastAsia="Arial"/>
          <w:b/>
        </w:rPr>
      </w:pPr>
      <w:ins w:id="3066" w:author="BOUVY Martine [2]" w:date="2021-02-16T16:24:00Z">
        <w:r>
          <w:rPr>
            <w:rFonts w:eastAsia="Arial"/>
            <w:b/>
          </w:rPr>
          <w:t xml:space="preserve"> </w:t>
        </w:r>
        <w:r w:rsidRPr="000B086A">
          <w:rPr>
            <w:rFonts w:eastAsia="Arial"/>
            <w:b/>
          </w:rPr>
          <w:t xml:space="preserve">/* </w:t>
        </w:r>
        <w:r w:rsidRPr="000B086A">
          <w:rPr>
            <w:rFonts w:eastAsia="Arial"/>
          </w:rPr>
          <w:t xml:space="preserve">MT70FullString is empty meaning there is no information in </w:t>
        </w:r>
      </w:ins>
      <w:ins w:id="3067" w:author="BOUVY Martine [2]" w:date="2021-02-16T16:32:00Z">
        <w:r w:rsidR="00472BD0" w:rsidRPr="000B086A">
          <w:rPr>
            <w:rFonts w:eastAsia="Arial"/>
          </w:rPr>
          <w:t xml:space="preserve">MX </w:t>
        </w:r>
      </w:ins>
      <w:ins w:id="3068" w:author="BOUVY Martine [2]" w:date="2021-02-16T16:24:00Z">
        <w:r w:rsidRPr="000B086A">
          <w:rPr>
            <w:rFonts w:eastAsia="Arial"/>
          </w:rPr>
          <w:t xml:space="preserve">Ultimate Debtor, </w:t>
        </w:r>
      </w:ins>
      <w:ins w:id="3069" w:author="BOUVY Martine [2]" w:date="2021-02-16T16:32:00Z">
        <w:r w:rsidR="00472BD0" w:rsidRPr="000B086A">
          <w:rPr>
            <w:rFonts w:eastAsia="Arial"/>
          </w:rPr>
          <w:t xml:space="preserve">MX </w:t>
        </w:r>
      </w:ins>
      <w:ins w:id="3070" w:author="BOUVY Martine [2]" w:date="2021-02-16T16:24:00Z">
        <w:r w:rsidRPr="000B086A">
          <w:rPr>
            <w:rFonts w:eastAsia="Arial"/>
          </w:rPr>
          <w:t xml:space="preserve">UltimateCreditor, </w:t>
        </w:r>
      </w:ins>
      <w:ins w:id="3071" w:author="BOUVY Martine [2]" w:date="2021-02-16T16:32:00Z">
        <w:r w:rsidR="00472BD0" w:rsidRPr="000B086A">
          <w:rPr>
            <w:rFonts w:eastAsia="Arial"/>
          </w:rPr>
          <w:t xml:space="preserve">MX </w:t>
        </w:r>
      </w:ins>
      <w:ins w:id="3072" w:author="BOUVY Martine [2]" w:date="2021-02-16T16:24:00Z">
        <w:r w:rsidRPr="000B086A">
          <w:rPr>
            <w:rFonts w:eastAsia="Arial"/>
          </w:rPr>
          <w:t>Purpose</w:t>
        </w:r>
      </w:ins>
      <w:ins w:id="3073" w:author="BOUVY Martine [2]" w:date="2021-02-16T16:28:00Z">
        <w:r w:rsidR="00866C67" w:rsidRPr="000B086A">
          <w:rPr>
            <w:rFonts w:eastAsia="Arial"/>
          </w:rPr>
          <w:t>.</w:t>
        </w:r>
      </w:ins>
      <w:ins w:id="3074" w:author="BOUVY Martine [2]" w:date="2021-02-16T16:24:00Z">
        <w:r w:rsidR="00866C67" w:rsidRPr="000B086A">
          <w:rPr>
            <w:rFonts w:eastAsia="Arial"/>
          </w:rPr>
          <w:t xml:space="preserve"> E</w:t>
        </w:r>
        <w:r w:rsidRPr="000B086A">
          <w:rPr>
            <w:rFonts w:eastAsia="Arial"/>
          </w:rPr>
          <w:t>ndToEndID is not copied to</w:t>
        </w:r>
      </w:ins>
      <w:ins w:id="3075" w:author="BOUVY Martine [2]" w:date="2021-02-16T16:25:00Z">
        <w:r w:rsidRPr="000B086A">
          <w:rPr>
            <w:rFonts w:eastAsia="Arial"/>
          </w:rPr>
          <w:t xml:space="preserve"> MT70FullString</w:t>
        </w:r>
      </w:ins>
      <w:ins w:id="3076" w:author="BOUVY Martine [2]" w:date="2021-02-16T16:26:00Z">
        <w:r w:rsidRPr="000B086A">
          <w:rPr>
            <w:rFonts w:eastAsia="Arial"/>
          </w:rPr>
          <w:t>. Codeword /URI/ is omitted</w:t>
        </w:r>
      </w:ins>
      <w:ins w:id="3077" w:author="BOUVY Martine [2]" w:date="2021-02-16T16:25:00Z">
        <w:r w:rsidRPr="000B086A">
          <w:rPr>
            <w:rFonts w:eastAsia="Arial"/>
          </w:rPr>
          <w:t xml:space="preserve"> */</w:t>
        </w:r>
      </w:ins>
      <w:ins w:id="3078" w:author="BOUVY Martine [2]" w:date="2021-02-16T16:24:00Z">
        <w:r>
          <w:rPr>
            <w:rFonts w:eastAsia="Arial"/>
          </w:rPr>
          <w:t xml:space="preserve"> </w:t>
        </w:r>
      </w:ins>
    </w:p>
    <w:p w14:paraId="43F4C1BF" w14:textId="022B5014" w:rsidR="00CC64BC" w:rsidRDefault="00CC64BC" w:rsidP="00CC64BC">
      <w:pPr>
        <w:spacing w:after="0" w:line="367" w:lineRule="auto"/>
        <w:ind w:left="0" w:right="15" w:firstLine="139"/>
        <w:rPr>
          <w:ins w:id="3079" w:author="BOUVY Martine [3]" w:date="2020-12-08T10:23:00Z"/>
          <w:rFonts w:eastAsia="Arial"/>
        </w:rPr>
      </w:pPr>
      <w:del w:id="3080" w:author="BOUVY Martine [3]" w:date="2020-12-08T10:23:00Z">
        <w:r w:rsidRPr="003D5DAE" w:rsidDel="00732A9F">
          <w:rPr>
            <w:rFonts w:eastAsia="Arial"/>
          </w:rPr>
          <w:delText xml:space="preserve">/* </w:delText>
        </w:r>
      </w:del>
      <w:del w:id="3081" w:author="BOUVY Martine [3]" w:date="2020-12-08T10:22:00Z">
        <w:r w:rsidRPr="003D5DAE" w:rsidDel="00732A9F">
          <w:rPr>
            <w:rFonts w:eastAsia="Arial"/>
          </w:rPr>
          <w:delText>concatenation must start with “/</w:delText>
        </w:r>
        <w:r w:rsidR="00C01291" w:rsidRPr="003D5DAE" w:rsidDel="00732A9F">
          <w:rPr>
            <w:rFonts w:eastAsia="Arial"/>
          </w:rPr>
          <w:delText>U</w:delText>
        </w:r>
        <w:r w:rsidRPr="003D5DAE" w:rsidDel="00732A9F">
          <w:rPr>
            <w:rFonts w:eastAsia="Arial"/>
          </w:rPr>
          <w:delText xml:space="preserve">RI/” </w:delText>
        </w:r>
      </w:del>
      <w:del w:id="3082" w:author="BOUVY Martine [3]" w:date="2020-12-08T10:23:00Z">
        <w:r w:rsidRPr="003D5DAE" w:rsidDel="00732A9F">
          <w:rPr>
            <w:rFonts w:eastAsia="Arial"/>
          </w:rPr>
          <w:delText>*/</w:delText>
        </w:r>
      </w:del>
    </w:p>
    <w:p w14:paraId="55C2F186" w14:textId="7D8E885F" w:rsidR="00732A9F" w:rsidRDefault="00732A9F" w:rsidP="00CC64BC">
      <w:pPr>
        <w:spacing w:after="0" w:line="367" w:lineRule="auto"/>
        <w:ind w:left="0" w:right="15" w:firstLine="139"/>
        <w:rPr>
          <w:ins w:id="3083" w:author="BOUVY Martine [3]" w:date="2020-12-08T10:23:00Z"/>
          <w:rFonts w:eastAsia="Arial"/>
        </w:rPr>
      </w:pPr>
      <w:ins w:id="3084" w:author="BOUVY Martine [3]" w:date="2020-12-08T10:23:00Z">
        <w:del w:id="3085" w:author="BOUVY Martine [2]" w:date="2021-02-16T16:26:00Z">
          <w:r w:rsidDel="007F7E31">
            <w:rPr>
              <w:rFonts w:eastAsia="Arial"/>
            </w:rPr>
            <w:delText>/* /URI/ is omitted if none of the codeword in the list {/ULTB/, /ULTD/, /PURP/,/ROC/} is present</w:delText>
          </w:r>
        </w:del>
        <w:r>
          <w:rPr>
            <w:rFonts w:eastAsia="Arial"/>
          </w:rPr>
          <w:t>. This CR has been raised in order to get back the field 70 as it was in the original payment when the payment is originated in MT, ie Like for like translation */</w:t>
        </w:r>
      </w:ins>
    </w:p>
    <w:p w14:paraId="74116690" w14:textId="77777777" w:rsidR="00732A9F" w:rsidRDefault="00732A9F" w:rsidP="00CC64BC">
      <w:pPr>
        <w:spacing w:after="0" w:line="367" w:lineRule="auto"/>
        <w:ind w:left="0" w:right="15" w:firstLine="139"/>
        <w:rPr>
          <w:ins w:id="3086" w:author="BOUVY Martine [3]" w:date="2020-12-08T10:21:00Z"/>
          <w:rFonts w:eastAsia="Arial"/>
        </w:rPr>
      </w:pPr>
    </w:p>
    <w:p w14:paraId="1C215269" w14:textId="7AD56F26" w:rsidR="00732A9F" w:rsidRPr="003D5DAE" w:rsidRDefault="00732A9F" w:rsidP="00CC64BC">
      <w:pPr>
        <w:spacing w:after="0" w:line="367" w:lineRule="auto"/>
        <w:ind w:left="0" w:right="15" w:firstLine="139"/>
        <w:rPr>
          <w:rFonts w:eastAsia="Arial"/>
        </w:rPr>
      </w:pPr>
      <w:ins w:id="3087" w:author="BOUVY Martine [3]" w:date="2020-12-08T10:21:00Z">
        <w:r>
          <w:rPr>
            <w:rFonts w:eastAsia="Arial"/>
          </w:rPr>
          <w:t xml:space="preserve">URICodeWord = </w:t>
        </w:r>
      </w:ins>
      <w:ins w:id="3088" w:author="BOUVY Martine [3]" w:date="2020-12-08T10:22:00Z">
        <w:r>
          <w:rPr>
            <w:rFonts w:eastAsia="Arial"/>
          </w:rPr>
          <w:t>“”</w:t>
        </w:r>
      </w:ins>
    </w:p>
    <w:p w14:paraId="1FB99C26" w14:textId="77E1CE15" w:rsidR="00CC64BC" w:rsidRPr="003D5DAE" w:rsidRDefault="00E44E51" w:rsidP="00CC64BC">
      <w:pPr>
        <w:spacing w:after="0" w:line="367" w:lineRule="auto"/>
        <w:ind w:left="139" w:right="15" w:firstLine="720"/>
        <w:rPr>
          <w:rFonts w:eastAsia="Arial"/>
        </w:rPr>
      </w:pPr>
      <w:r>
        <w:rPr>
          <w:rFonts w:eastAsia="Arial"/>
        </w:rPr>
        <w:t>Remain</w:t>
      </w:r>
      <w:r w:rsidR="000C14BF">
        <w:rPr>
          <w:rFonts w:eastAsia="Arial"/>
        </w:rPr>
        <w:t>in</w:t>
      </w:r>
      <w:r>
        <w:rPr>
          <w:rFonts w:eastAsia="Arial"/>
        </w:rPr>
        <w:t xml:space="preserve">gLine = 140 – </w:t>
      </w:r>
      <w:r w:rsidRPr="00E44E51">
        <w:rPr>
          <w:rFonts w:eastAsia="Arial"/>
          <w:b/>
        </w:rPr>
        <w:t>Length</w:t>
      </w:r>
      <w:r w:rsidR="00CC64BC" w:rsidRPr="003D5DAE">
        <w:rPr>
          <w:rFonts w:eastAsia="Arial"/>
        </w:rPr>
        <w:t xml:space="preserve">(MT70FullString)  - </w:t>
      </w:r>
      <w:del w:id="3089" w:author="BOUVY Martine [3]" w:date="2020-12-08T10:24:00Z">
        <w:r w:rsidR="00503336" w:rsidRPr="003D5DAE" w:rsidDel="00732A9F">
          <w:rPr>
            <w:rFonts w:eastAsia="Arial"/>
          </w:rPr>
          <w:delText>5</w:delText>
        </w:r>
      </w:del>
      <w:ins w:id="3090" w:author="BOUVY Martine [3]" w:date="2020-12-08T10:24:00Z">
        <w:r w:rsidR="00732A9F">
          <w:rPr>
            <w:rFonts w:eastAsia="Arial"/>
          </w:rPr>
          <w:t>Length(URICodeWord)</w:t>
        </w:r>
      </w:ins>
    </w:p>
    <w:p w14:paraId="2EA81687" w14:textId="3BDC01E9" w:rsidR="00CC64BC" w:rsidRPr="003D5DAE" w:rsidRDefault="00CC64BC" w:rsidP="00CC64BC">
      <w:pPr>
        <w:spacing w:after="0" w:line="367" w:lineRule="auto"/>
        <w:ind w:left="869" w:right="15" w:hanging="10"/>
        <w:rPr>
          <w:rFonts w:eastAsia="Arial"/>
        </w:rPr>
      </w:pPr>
      <w:r w:rsidRPr="003D5DAE">
        <w:rPr>
          <w:rFonts w:eastAsia="Arial"/>
          <w:b/>
        </w:rPr>
        <w:t>IF</w:t>
      </w:r>
      <w:r w:rsidR="00E44E51">
        <w:rPr>
          <w:rFonts w:eastAsia="Arial"/>
        </w:rPr>
        <w:t xml:space="preserve"> RemainingLine  &gt; 0 THEN</w:t>
      </w:r>
    </w:p>
    <w:p w14:paraId="00853AC1" w14:textId="5C7282C9" w:rsidR="00CC64BC" w:rsidRPr="003D5DAE" w:rsidRDefault="00CC64BC" w:rsidP="00E44E51">
      <w:pPr>
        <w:tabs>
          <w:tab w:val="left" w:pos="900"/>
          <w:tab w:val="left" w:pos="1440"/>
        </w:tabs>
        <w:spacing w:after="0" w:line="367" w:lineRule="auto"/>
        <w:ind w:left="869" w:right="15" w:firstLine="571"/>
        <w:rPr>
          <w:rFonts w:eastAsia="Arial"/>
        </w:rPr>
      </w:pPr>
      <w:r w:rsidRPr="003844C9">
        <w:rPr>
          <w:rFonts w:eastAsia="Arial"/>
          <w:b/>
        </w:rPr>
        <w:t>IF</w:t>
      </w:r>
      <w:r w:rsidR="00E44E51">
        <w:rPr>
          <w:rFonts w:eastAsia="Arial"/>
        </w:rPr>
        <w:t xml:space="preserve"> </w:t>
      </w:r>
      <w:r w:rsidR="00E44E51" w:rsidRPr="00E44E51">
        <w:rPr>
          <w:rFonts w:eastAsia="Arial"/>
          <w:b/>
        </w:rPr>
        <w:t>Length</w:t>
      </w:r>
      <w:r w:rsidRPr="003D5DAE">
        <w:rPr>
          <w:rFonts w:eastAsia="Arial"/>
        </w:rPr>
        <w:t>(MXUnstructuredRemittanceI</w:t>
      </w:r>
      <w:r w:rsidR="00E44E51">
        <w:rPr>
          <w:rFonts w:eastAsia="Arial"/>
        </w:rPr>
        <w:t>nformation) &gt; RemainingLine THEN</w:t>
      </w:r>
    </w:p>
    <w:p w14:paraId="122BC034" w14:textId="39FFC1A5" w:rsidR="00CC64BC" w:rsidRPr="003D5DAE" w:rsidRDefault="00CC64BC" w:rsidP="00CC64BC">
      <w:pPr>
        <w:spacing w:after="0" w:line="367" w:lineRule="auto"/>
        <w:ind w:left="869" w:right="15" w:firstLine="571"/>
        <w:rPr>
          <w:rFonts w:eastAsia="Arial"/>
        </w:rPr>
      </w:pPr>
      <w:r w:rsidRPr="003D5DAE">
        <w:rPr>
          <w:rFonts w:eastAsia="Arial"/>
        </w:rPr>
        <w:t xml:space="preserve">MT70FullString = </w:t>
      </w:r>
      <w:r w:rsidRPr="00E44E51">
        <w:rPr>
          <w:rFonts w:eastAsia="Arial"/>
          <w:b/>
        </w:rPr>
        <w:t>Concatenate</w:t>
      </w:r>
      <w:r w:rsidRPr="003D5DAE">
        <w:rPr>
          <w:rFonts w:eastAsia="Arial"/>
        </w:rPr>
        <w:t xml:space="preserve">(MT70FullString, </w:t>
      </w:r>
      <w:del w:id="3091" w:author="BOUVY Martine [3]" w:date="2020-12-08T10:27:00Z">
        <w:r w:rsidRPr="003D5DAE" w:rsidDel="008E7F17">
          <w:rPr>
            <w:rFonts w:eastAsia="Arial"/>
          </w:rPr>
          <w:delText>“/</w:delText>
        </w:r>
        <w:r w:rsidR="00C01291" w:rsidRPr="003D5DAE" w:rsidDel="008E7F17">
          <w:rPr>
            <w:rFonts w:eastAsia="Arial"/>
          </w:rPr>
          <w:delText>U</w:delText>
        </w:r>
        <w:r w:rsidRPr="003D5DAE" w:rsidDel="008E7F17">
          <w:rPr>
            <w:rFonts w:eastAsia="Arial"/>
          </w:rPr>
          <w:delText>RI/”</w:delText>
        </w:r>
      </w:del>
      <w:ins w:id="3092" w:author="BOUVY Martine [3]" w:date="2020-12-08T10:27:00Z">
        <w:r w:rsidR="008E7F17">
          <w:rPr>
            <w:rFonts w:eastAsia="Arial"/>
          </w:rPr>
          <w:t>URICodeWord</w:t>
        </w:r>
      </w:ins>
      <w:r w:rsidRPr="003D5DAE">
        <w:rPr>
          <w:rFonts w:eastAsia="Arial"/>
        </w:rPr>
        <w:t xml:space="preserve">, </w:t>
      </w:r>
      <w:r w:rsidRPr="00E44E51">
        <w:rPr>
          <w:rFonts w:eastAsia="Arial"/>
          <w:b/>
        </w:rPr>
        <w:t>Substring</w:t>
      </w:r>
      <w:r w:rsidRPr="003D5DAE">
        <w:rPr>
          <w:rFonts w:eastAsia="Arial"/>
        </w:rPr>
        <w:t>(MXUnstructuredRemittanceInformation, 1, RemainingLine-1), “+”)</w:t>
      </w:r>
    </w:p>
    <w:p w14:paraId="337951CF" w14:textId="77777777" w:rsidR="00CC64BC" w:rsidRPr="003844C9" w:rsidRDefault="00CC64BC" w:rsidP="00CC64BC">
      <w:pPr>
        <w:spacing w:after="0" w:line="367" w:lineRule="auto"/>
        <w:ind w:left="869" w:right="15" w:firstLine="571"/>
        <w:rPr>
          <w:rFonts w:eastAsia="Arial"/>
          <w:b/>
        </w:rPr>
      </w:pPr>
      <w:r w:rsidRPr="003844C9">
        <w:rPr>
          <w:rFonts w:eastAsia="Arial"/>
          <w:b/>
        </w:rPr>
        <w:t>ELSE</w:t>
      </w:r>
    </w:p>
    <w:p w14:paraId="50444542" w14:textId="10E63547" w:rsidR="00CC64BC" w:rsidRDefault="00CC64BC" w:rsidP="00CC64BC">
      <w:pPr>
        <w:spacing w:after="0" w:line="367" w:lineRule="auto"/>
        <w:ind w:left="1440" w:right="15" w:firstLine="0"/>
        <w:rPr>
          <w:rFonts w:eastAsia="Arial"/>
        </w:rPr>
      </w:pPr>
      <w:r w:rsidRPr="003D5DAE">
        <w:rPr>
          <w:rFonts w:eastAsia="Arial"/>
        </w:rPr>
        <w:t xml:space="preserve">MT70FullString = </w:t>
      </w:r>
      <w:r w:rsidRPr="00E44E51">
        <w:rPr>
          <w:rFonts w:eastAsia="Arial"/>
          <w:b/>
        </w:rPr>
        <w:t>Concatenate</w:t>
      </w:r>
      <w:r w:rsidRPr="003D5DAE">
        <w:rPr>
          <w:rFonts w:eastAsia="Arial"/>
        </w:rPr>
        <w:t xml:space="preserve">(MT70FullString, </w:t>
      </w:r>
      <w:del w:id="3093" w:author="BOUVY Martine [3]" w:date="2020-12-08T10:35:00Z">
        <w:r w:rsidRPr="003D5DAE" w:rsidDel="008E7F17">
          <w:rPr>
            <w:rFonts w:eastAsia="Arial"/>
          </w:rPr>
          <w:delText>“/</w:delText>
        </w:r>
        <w:r w:rsidR="00C01291" w:rsidRPr="003D5DAE" w:rsidDel="008E7F17">
          <w:rPr>
            <w:rFonts w:eastAsia="Arial"/>
          </w:rPr>
          <w:delText>U</w:delText>
        </w:r>
        <w:r w:rsidRPr="003D5DAE" w:rsidDel="008E7F17">
          <w:rPr>
            <w:rFonts w:eastAsia="Arial"/>
          </w:rPr>
          <w:delText>RI/”</w:delText>
        </w:r>
      </w:del>
      <w:ins w:id="3094" w:author="BOUVY Martine [3]" w:date="2020-12-08T10:35:00Z">
        <w:r w:rsidR="008E7F17">
          <w:rPr>
            <w:rFonts w:eastAsia="Arial"/>
          </w:rPr>
          <w:t>URICodeWord</w:t>
        </w:r>
      </w:ins>
      <w:r w:rsidRPr="003D5DAE">
        <w:rPr>
          <w:rFonts w:eastAsia="Arial"/>
        </w:rPr>
        <w:t xml:space="preserve">, </w:t>
      </w:r>
      <w:r w:rsidRPr="00E44E51">
        <w:rPr>
          <w:rFonts w:eastAsia="Arial"/>
          <w:b/>
        </w:rPr>
        <w:t>Substring</w:t>
      </w:r>
      <w:r w:rsidRPr="003D5DAE">
        <w:rPr>
          <w:rFonts w:eastAsia="Arial"/>
        </w:rPr>
        <w:t>(MXUnstructuredRemittanceInformation, 1))</w:t>
      </w:r>
    </w:p>
    <w:p w14:paraId="707C85CB" w14:textId="333C4E34" w:rsidR="003844C9" w:rsidRPr="003844C9" w:rsidRDefault="003844C9" w:rsidP="00CC64BC">
      <w:pPr>
        <w:spacing w:after="0" w:line="367" w:lineRule="auto"/>
        <w:ind w:left="1440" w:right="15" w:firstLine="0"/>
        <w:rPr>
          <w:rFonts w:eastAsia="Arial"/>
          <w:b/>
        </w:rPr>
      </w:pPr>
      <w:r w:rsidRPr="003844C9">
        <w:rPr>
          <w:rFonts w:eastAsia="Arial"/>
          <w:b/>
        </w:rPr>
        <w:t>ENDIF</w:t>
      </w:r>
    </w:p>
    <w:p w14:paraId="6621C902" w14:textId="77777777" w:rsidR="00186913" w:rsidRPr="003D5DAE" w:rsidRDefault="00186913" w:rsidP="00186913">
      <w:pPr>
        <w:spacing w:after="0" w:line="367" w:lineRule="auto"/>
        <w:ind w:left="869" w:right="15" w:hanging="18"/>
        <w:rPr>
          <w:rFonts w:eastAsia="Arial"/>
          <w:b/>
        </w:rPr>
      </w:pPr>
      <w:r w:rsidRPr="003D5DAE">
        <w:rPr>
          <w:rFonts w:eastAsia="Arial"/>
          <w:b/>
        </w:rPr>
        <w:t xml:space="preserve">ELSE </w:t>
      </w:r>
    </w:p>
    <w:p w14:paraId="39293395" w14:textId="77777777" w:rsidR="00186913" w:rsidRPr="003D5DAE" w:rsidRDefault="00186913" w:rsidP="00186913">
      <w:pPr>
        <w:spacing w:after="0" w:line="367" w:lineRule="auto"/>
        <w:ind w:left="869" w:right="15" w:hanging="18"/>
        <w:rPr>
          <w:rFonts w:eastAsia="Arial"/>
        </w:rPr>
      </w:pPr>
      <w:r w:rsidRPr="003D5DAE">
        <w:rPr>
          <w:rFonts w:eastAsia="Arial"/>
          <w:b/>
        </w:rPr>
        <w:tab/>
      </w:r>
      <w:r w:rsidRPr="003D5DAE">
        <w:rPr>
          <w:rFonts w:eastAsia="Arial"/>
          <w:b/>
        </w:rPr>
        <w:tab/>
      </w:r>
      <w:r w:rsidRPr="003D5DAE">
        <w:rPr>
          <w:rFonts w:eastAsia="Arial"/>
        </w:rPr>
        <w:t>/*no partial data can be copied */</w:t>
      </w:r>
    </w:p>
    <w:p w14:paraId="7CACBD82" w14:textId="456EC696" w:rsidR="00186913" w:rsidRDefault="003844C9" w:rsidP="00186913">
      <w:pPr>
        <w:spacing w:after="0" w:line="367" w:lineRule="auto"/>
        <w:ind w:left="869" w:right="15" w:hanging="18"/>
        <w:rPr>
          <w:rFonts w:eastAsia="Arial"/>
        </w:rPr>
      </w:pPr>
      <w:r>
        <w:rPr>
          <w:rFonts w:eastAsia="Arial"/>
        </w:rPr>
        <w:t xml:space="preserve">     </w:t>
      </w:r>
      <w:r w:rsidR="00186913" w:rsidRPr="003D5DAE">
        <w:rPr>
          <w:rFonts w:eastAsia="Arial"/>
        </w:rPr>
        <w:t>Flag_MissingInformation = “True”</w:t>
      </w:r>
    </w:p>
    <w:p w14:paraId="45C53525" w14:textId="389202AE" w:rsidR="003844C9" w:rsidRPr="003844C9" w:rsidRDefault="003844C9" w:rsidP="00186913">
      <w:pPr>
        <w:spacing w:after="0" w:line="367" w:lineRule="auto"/>
        <w:ind w:left="869" w:right="15" w:hanging="18"/>
        <w:rPr>
          <w:rFonts w:eastAsia="Arial"/>
          <w:b/>
        </w:rPr>
      </w:pPr>
      <w:r w:rsidRPr="003844C9">
        <w:rPr>
          <w:rFonts w:eastAsia="Arial"/>
          <w:b/>
        </w:rPr>
        <w:t>ENDIF</w:t>
      </w:r>
    </w:p>
    <w:p w14:paraId="6E38444D" w14:textId="62044C34" w:rsidR="0050603E" w:rsidRPr="003844C9" w:rsidRDefault="003844C9" w:rsidP="003844C9">
      <w:pPr>
        <w:spacing w:after="0" w:line="367" w:lineRule="auto"/>
        <w:ind w:left="0" w:right="15" w:firstLine="0"/>
        <w:rPr>
          <w:rFonts w:eastAsia="Arial"/>
          <w:b/>
        </w:rPr>
      </w:pPr>
      <w:r>
        <w:rPr>
          <w:rFonts w:eastAsia="Arial"/>
          <w:b/>
        </w:rPr>
        <w:t xml:space="preserve">  </w:t>
      </w:r>
      <w:r w:rsidRPr="003844C9">
        <w:rPr>
          <w:rFonts w:eastAsia="Arial"/>
          <w:b/>
        </w:rPr>
        <w:t>ENDIF</w:t>
      </w:r>
      <w:r>
        <w:rPr>
          <w:rFonts w:eastAsia="Arial"/>
          <w:b/>
        </w:rPr>
        <w:t xml:space="preserve">  </w:t>
      </w:r>
    </w:p>
    <w:p w14:paraId="2D14CC78" w14:textId="77777777" w:rsidR="003844C9" w:rsidRPr="003D5DAE" w:rsidRDefault="003844C9" w:rsidP="00687EFB">
      <w:pPr>
        <w:spacing w:after="0" w:line="367" w:lineRule="auto"/>
        <w:ind w:left="1440" w:right="15" w:firstLine="0"/>
        <w:rPr>
          <w:rFonts w:eastAsia="Arial"/>
        </w:rPr>
      </w:pPr>
    </w:p>
    <w:p w14:paraId="7FA1296B" w14:textId="77777777" w:rsidR="0050603E" w:rsidRPr="003D5DAE" w:rsidRDefault="0050603E" w:rsidP="0050603E">
      <w:pPr>
        <w:spacing w:after="0" w:line="367" w:lineRule="auto"/>
        <w:ind w:left="1440" w:right="15" w:firstLine="0"/>
        <w:rPr>
          <w:rFonts w:eastAsia="Arial"/>
        </w:rPr>
      </w:pPr>
      <w:r w:rsidRPr="003D5DAE">
        <w:rPr>
          <w:rFonts w:eastAsia="Arial"/>
        </w:rPr>
        <w:t xml:space="preserve">/* Copy the MT70FullString to MTRemittanceInformation - Apply the same logic as in </w:t>
      </w:r>
      <w:r w:rsidRPr="003D5DAE">
        <w:rPr>
          <w:rFonts w:eastAsia="Arial"/>
          <w:b/>
        </w:rPr>
        <w:t>Case 1</w:t>
      </w:r>
      <w:r w:rsidRPr="003D5DAE">
        <w:rPr>
          <w:rFonts w:eastAsia="Arial"/>
        </w:rPr>
        <w:t xml:space="preserve"> </w:t>
      </w:r>
      <w:r w:rsidRPr="003D5DAE">
        <w:rPr>
          <w:rFonts w:eastAsia="Arial"/>
          <w:b/>
        </w:rPr>
        <w:t>PART 2</w:t>
      </w:r>
      <w:r w:rsidRPr="003D5DAE">
        <w:rPr>
          <w:rFonts w:eastAsia="Arial"/>
        </w:rPr>
        <w:t xml:space="preserve"> </w:t>
      </w:r>
      <w:r w:rsidRPr="003D5DAE">
        <w:rPr>
          <w:rFonts w:eastAsia="Arial"/>
          <w:b/>
          <w:i/>
        </w:rPr>
        <w:lastRenderedPageBreak/>
        <w:t>RemittanceInformation and RelatedRemittanceInformation are absent.</w:t>
      </w:r>
      <w:r w:rsidRPr="003D5DAE">
        <w:rPr>
          <w:rFonts w:eastAsia="Arial"/>
        </w:rPr>
        <w:t>. */</w:t>
      </w:r>
    </w:p>
    <w:p w14:paraId="64BED9FE" w14:textId="70C42FA1" w:rsidR="0050603E" w:rsidRDefault="003844C9" w:rsidP="003844C9">
      <w:pPr>
        <w:spacing w:after="0" w:line="367" w:lineRule="auto"/>
        <w:ind w:left="0" w:right="15" w:firstLine="0"/>
        <w:rPr>
          <w:rFonts w:eastAsia="Arial"/>
        </w:rPr>
      </w:pPr>
      <w:r w:rsidRPr="003844C9">
        <w:rPr>
          <w:rFonts w:eastAsia="Arial"/>
          <w:b/>
        </w:rPr>
        <w:t>ENDIF</w:t>
      </w:r>
      <w:r>
        <w:rPr>
          <w:rFonts w:eastAsia="Arial"/>
        </w:rPr>
        <w:t xml:space="preserve"> /* </w:t>
      </w:r>
      <w:r w:rsidRPr="003D5DAE">
        <w:rPr>
          <w:rFonts w:eastAsia="Arial"/>
        </w:rPr>
        <w:t>MXRemittanceInfo</w:t>
      </w:r>
      <w:r>
        <w:rPr>
          <w:rFonts w:eastAsia="Arial"/>
        </w:rPr>
        <w:t>rmation.Unstructured IsPresent */</w:t>
      </w:r>
    </w:p>
    <w:p w14:paraId="3164345E" w14:textId="47FB74DB" w:rsidR="001A6716" w:rsidRPr="001A6716" w:rsidRDefault="00774F7B" w:rsidP="003844C9">
      <w:pPr>
        <w:spacing w:after="0" w:line="367" w:lineRule="auto"/>
        <w:ind w:left="0" w:right="15" w:firstLine="0"/>
        <w:rPr>
          <w:rFonts w:eastAsia="Arial"/>
          <w:b/>
        </w:rPr>
      </w:pPr>
      <w:r>
        <w:rPr>
          <w:rFonts w:eastAsia="Arial"/>
          <w:b/>
        </w:rPr>
        <w:t xml:space="preserve">/* </w:t>
      </w:r>
      <w:r w:rsidR="001A6716" w:rsidRPr="001A6716">
        <w:rPr>
          <w:rFonts w:eastAsia="Arial"/>
          <w:b/>
        </w:rPr>
        <w:t>END Case 3</w:t>
      </w:r>
      <w:r>
        <w:rPr>
          <w:rFonts w:eastAsia="Arial"/>
          <w:b/>
        </w:rPr>
        <w:t xml:space="preserve"> */</w:t>
      </w:r>
    </w:p>
    <w:p w14:paraId="08BDC350" w14:textId="77777777" w:rsidR="0050603E" w:rsidRPr="003D5DAE" w:rsidRDefault="0050603E" w:rsidP="00687EFB">
      <w:pPr>
        <w:spacing w:after="0" w:line="367" w:lineRule="auto"/>
        <w:ind w:left="1440" w:right="15" w:firstLine="0"/>
        <w:rPr>
          <w:rFonts w:eastAsia="Arial"/>
        </w:rPr>
      </w:pPr>
    </w:p>
    <w:p w14:paraId="72FA85F6" w14:textId="77777777" w:rsidR="00C5260B" w:rsidRPr="003D5DAE" w:rsidRDefault="00C5260B" w:rsidP="00113CBF">
      <w:pPr>
        <w:spacing w:after="0" w:line="367" w:lineRule="auto"/>
        <w:ind w:left="0" w:right="15" w:firstLine="0"/>
        <w:rPr>
          <w:rFonts w:eastAsia="Arial"/>
          <w:b/>
        </w:rPr>
      </w:pPr>
    </w:p>
    <w:p w14:paraId="0FF22D86" w14:textId="77777777" w:rsidR="008F7B62" w:rsidRPr="003D5DAE" w:rsidRDefault="00527866" w:rsidP="008F7B62">
      <w:pPr>
        <w:spacing w:after="0" w:line="367" w:lineRule="auto"/>
        <w:ind w:left="0" w:right="15" w:firstLine="0"/>
        <w:rPr>
          <w:rFonts w:eastAsia="Arial"/>
          <w:b/>
        </w:rPr>
      </w:pPr>
      <w:r w:rsidRPr="003D5DAE">
        <w:rPr>
          <w:rFonts w:eastAsia="Arial"/>
          <w:b/>
        </w:rPr>
        <w:t xml:space="preserve">Case </w:t>
      </w:r>
      <w:r w:rsidR="00EC4031" w:rsidRPr="003D5DAE">
        <w:rPr>
          <w:rFonts w:eastAsia="Arial"/>
          <w:b/>
        </w:rPr>
        <w:t>4</w:t>
      </w:r>
    </w:p>
    <w:p w14:paraId="58C92A98" w14:textId="77777777" w:rsidR="008F7B62" w:rsidRPr="003D5DAE" w:rsidRDefault="008F7B62" w:rsidP="008F7B62">
      <w:pPr>
        <w:spacing w:after="0" w:line="367" w:lineRule="auto"/>
        <w:ind w:left="0" w:right="15" w:firstLine="0"/>
        <w:rPr>
          <w:rFonts w:eastAsia="Arial"/>
          <w:b/>
          <w:i/>
        </w:rPr>
      </w:pPr>
      <w:r w:rsidRPr="003D5DAE">
        <w:rPr>
          <w:rFonts w:eastAsia="Arial"/>
          <w:b/>
          <w:i/>
        </w:rPr>
        <w:t>StructuredRemittanceInformation is present</w:t>
      </w:r>
    </w:p>
    <w:p w14:paraId="3873FCE9" w14:textId="2E00B853" w:rsidR="006B6BF4" w:rsidRPr="003D5DAE" w:rsidRDefault="006B6BF4" w:rsidP="008F7B62">
      <w:pPr>
        <w:spacing w:after="0" w:line="367" w:lineRule="auto"/>
        <w:ind w:left="0" w:right="15" w:firstLine="0"/>
        <w:rPr>
          <w:rFonts w:eastAsia="Arial"/>
          <w:b/>
          <w:i/>
        </w:rPr>
      </w:pPr>
      <w:r w:rsidRPr="003D5DAE">
        <w:rPr>
          <w:rFonts w:eastAsia="Arial"/>
          <w:b/>
          <w:i/>
        </w:rPr>
        <w:t>No information from StructuredRemittanc</w:t>
      </w:r>
      <w:r w:rsidR="00210828" w:rsidRPr="003D5DAE">
        <w:rPr>
          <w:rFonts w:eastAsia="Arial"/>
          <w:b/>
          <w:i/>
        </w:rPr>
        <w:t>eInformation is copied. Only /”S</w:t>
      </w:r>
      <w:r w:rsidRPr="003D5DAE">
        <w:rPr>
          <w:rFonts w:eastAsia="Arial"/>
          <w:b/>
          <w:i/>
        </w:rPr>
        <w:t xml:space="preserve">RI/+ “ is added at the end of the string, if room left to indicate the information is missing. </w:t>
      </w:r>
    </w:p>
    <w:p w14:paraId="54BA3B81" w14:textId="77777777" w:rsidR="006B6BF4" w:rsidRPr="003D5DAE" w:rsidRDefault="00EA21DC" w:rsidP="006B6BF4">
      <w:pPr>
        <w:spacing w:after="0" w:line="367" w:lineRule="auto"/>
        <w:ind w:left="849" w:right="15" w:hanging="10"/>
        <w:rPr>
          <w:rFonts w:eastAsia="Arial"/>
        </w:rPr>
      </w:pPr>
      <w:r w:rsidRPr="003D5DAE">
        <w:rPr>
          <w:rFonts w:eastAsia="Arial"/>
        </w:rPr>
        <w:t>Priority 1</w:t>
      </w:r>
      <w:r w:rsidR="006B6BF4" w:rsidRPr="003D5DAE">
        <w:rPr>
          <w:rFonts w:eastAsia="Arial"/>
        </w:rPr>
        <w:t xml:space="preserve">: </w:t>
      </w:r>
    </w:p>
    <w:p w14:paraId="07899AEF" w14:textId="3F69ABBA" w:rsidR="006B6BF4" w:rsidRPr="003D5DAE" w:rsidRDefault="006B6BF4" w:rsidP="006B6BF4">
      <w:pPr>
        <w:spacing w:after="0" w:line="367" w:lineRule="auto"/>
        <w:ind w:left="849" w:right="15" w:hanging="10"/>
        <w:rPr>
          <w:rFonts w:eastAsia="Arial"/>
        </w:rPr>
      </w:pPr>
      <w:r w:rsidRPr="003D5DAE">
        <w:rPr>
          <w:rFonts w:eastAsia="Arial"/>
        </w:rPr>
        <w:t>MXUltimateCreditor  and</w:t>
      </w:r>
      <w:r w:rsidR="00DA7E82">
        <w:rPr>
          <w:rFonts w:eastAsia="Arial"/>
        </w:rPr>
        <w:t xml:space="preserve"> </w:t>
      </w:r>
      <w:r w:rsidRPr="003D5DAE">
        <w:rPr>
          <w:rFonts w:eastAsia="Arial"/>
        </w:rPr>
        <w:t xml:space="preserve">MX UltimateDebtor, if present. </w:t>
      </w:r>
    </w:p>
    <w:p w14:paraId="450978D9" w14:textId="77777777" w:rsidR="006B6BF4" w:rsidRPr="003D5DAE" w:rsidRDefault="006B6BF4" w:rsidP="006B6BF4">
      <w:pPr>
        <w:spacing w:after="0" w:line="367" w:lineRule="auto"/>
        <w:ind w:left="850" w:right="15" w:firstLine="0"/>
        <w:rPr>
          <w:rFonts w:eastAsia="Arial"/>
          <w:color w:val="auto"/>
        </w:rPr>
      </w:pPr>
    </w:p>
    <w:p w14:paraId="176DF540" w14:textId="77777777" w:rsidR="006B6BF4" w:rsidRPr="003D5DAE" w:rsidRDefault="006B6BF4" w:rsidP="006B6BF4">
      <w:pPr>
        <w:spacing w:after="0" w:line="367" w:lineRule="auto"/>
        <w:ind w:left="849" w:right="15" w:hanging="10"/>
        <w:rPr>
          <w:rFonts w:eastAsia="Arial"/>
          <w:color w:val="auto"/>
        </w:rPr>
      </w:pPr>
      <w:r w:rsidRPr="003D5DAE">
        <w:rPr>
          <w:rFonts w:eastAsia="Arial"/>
          <w:color w:val="auto"/>
        </w:rPr>
        <w:t>/ULTB/ followed by MXUltimateCreditor Name/Country[/TownName]</w:t>
      </w:r>
    </w:p>
    <w:p w14:paraId="7066589C" w14:textId="77777777" w:rsidR="006B6BF4" w:rsidRPr="003D5DAE" w:rsidRDefault="006B6BF4" w:rsidP="006B6BF4">
      <w:pPr>
        <w:spacing w:after="0" w:line="367" w:lineRule="auto"/>
        <w:ind w:left="849" w:right="15" w:hanging="10"/>
        <w:rPr>
          <w:rFonts w:eastAsia="Arial"/>
          <w:color w:val="auto"/>
        </w:rPr>
      </w:pPr>
      <w:r w:rsidRPr="003D5DAE">
        <w:rPr>
          <w:rFonts w:eastAsia="Arial"/>
          <w:color w:val="auto"/>
        </w:rPr>
        <w:t>/ULTD/ followed by MX UltimateDebtor Name/Country/TownName</w:t>
      </w:r>
    </w:p>
    <w:p w14:paraId="21625A00" w14:textId="77777777" w:rsidR="006B6BF4" w:rsidRPr="003D5DAE" w:rsidRDefault="006B6BF4" w:rsidP="006B6BF4">
      <w:pPr>
        <w:spacing w:after="0" w:line="367" w:lineRule="auto"/>
        <w:ind w:left="849" w:right="15" w:hanging="10"/>
        <w:rPr>
          <w:rFonts w:eastAsia="Arial"/>
          <w:color w:val="auto"/>
        </w:rPr>
      </w:pPr>
    </w:p>
    <w:p w14:paraId="55237941" w14:textId="77777777" w:rsidR="006B6BF4" w:rsidRPr="003D5DAE" w:rsidRDefault="006B6BF4" w:rsidP="006B6BF4">
      <w:pPr>
        <w:spacing w:after="0" w:line="367" w:lineRule="auto"/>
        <w:ind w:left="849" w:right="15" w:hanging="10"/>
        <w:rPr>
          <w:rFonts w:eastAsia="Arial"/>
          <w:color w:val="auto"/>
        </w:rPr>
      </w:pPr>
      <w:r w:rsidRPr="003D5DAE">
        <w:rPr>
          <w:rFonts w:eastAsia="Arial"/>
          <w:color w:val="auto"/>
        </w:rPr>
        <w:t>Where Name and Country are mandatory for ULtimateCreditor/UltimateDebor and TownName is mandatory for UltimateDebtor.</w:t>
      </w:r>
    </w:p>
    <w:p w14:paraId="4CEFA8DA" w14:textId="77777777" w:rsidR="00584DA1" w:rsidRPr="003D5DAE" w:rsidRDefault="00584DA1" w:rsidP="006B6BF4">
      <w:pPr>
        <w:spacing w:after="0" w:line="367" w:lineRule="auto"/>
        <w:ind w:left="849" w:right="15" w:hanging="10"/>
        <w:rPr>
          <w:rFonts w:eastAsia="Arial"/>
          <w:color w:val="auto"/>
        </w:rPr>
      </w:pPr>
    </w:p>
    <w:p w14:paraId="212D7ECD" w14:textId="77777777" w:rsidR="006B6BF4" w:rsidRPr="003D5DAE" w:rsidRDefault="00584DA1" w:rsidP="006B6BF4">
      <w:pPr>
        <w:spacing w:after="0" w:line="367" w:lineRule="auto"/>
        <w:ind w:left="849" w:right="15" w:hanging="10"/>
        <w:rPr>
          <w:rFonts w:eastAsia="Arial"/>
          <w:color w:val="auto"/>
        </w:rPr>
      </w:pPr>
      <w:r w:rsidRPr="003D5DAE">
        <w:rPr>
          <w:rFonts w:eastAsia="Arial"/>
          <w:color w:val="auto"/>
        </w:rPr>
        <w:t>Priority 2</w:t>
      </w:r>
    </w:p>
    <w:p w14:paraId="69663C83" w14:textId="77777777" w:rsidR="00584DA1" w:rsidRPr="003D5DAE" w:rsidRDefault="00584DA1" w:rsidP="006B6BF4">
      <w:pPr>
        <w:spacing w:after="0" w:line="367" w:lineRule="auto"/>
        <w:ind w:left="849" w:right="15" w:hanging="10"/>
        <w:rPr>
          <w:rFonts w:eastAsia="Arial"/>
          <w:color w:val="auto"/>
        </w:rPr>
      </w:pPr>
      <w:r w:rsidRPr="003D5DAE">
        <w:rPr>
          <w:rFonts w:eastAsia="Arial"/>
          <w:color w:val="auto"/>
        </w:rPr>
        <w:t>Purpose of the Payment</w:t>
      </w:r>
    </w:p>
    <w:p w14:paraId="122C56B8" w14:textId="77777777" w:rsidR="00584DA1" w:rsidRPr="003D5DAE" w:rsidRDefault="00584DA1" w:rsidP="006B6BF4">
      <w:pPr>
        <w:spacing w:after="0" w:line="367" w:lineRule="auto"/>
        <w:ind w:left="849" w:right="15" w:hanging="10"/>
        <w:rPr>
          <w:rFonts w:eastAsia="Arial"/>
          <w:color w:val="0070C0"/>
        </w:rPr>
      </w:pPr>
    </w:p>
    <w:p w14:paraId="4A077E40" w14:textId="77777777" w:rsidR="006B6BF4" w:rsidRPr="003D5DAE" w:rsidRDefault="00584DA1" w:rsidP="006B6BF4">
      <w:pPr>
        <w:spacing w:after="0" w:line="367" w:lineRule="auto"/>
        <w:ind w:left="849" w:right="15" w:hanging="10"/>
        <w:rPr>
          <w:rFonts w:eastAsia="Arial"/>
        </w:rPr>
      </w:pPr>
      <w:r w:rsidRPr="003D5DAE">
        <w:rPr>
          <w:rFonts w:eastAsia="Arial"/>
        </w:rPr>
        <w:t>Priority 3</w:t>
      </w:r>
    </w:p>
    <w:p w14:paraId="1C8339F0" w14:textId="77777777" w:rsidR="006B6BF4" w:rsidRPr="003D5DAE" w:rsidRDefault="006B6BF4" w:rsidP="006B6BF4">
      <w:pPr>
        <w:spacing w:after="0" w:line="367" w:lineRule="auto"/>
        <w:ind w:left="849" w:right="15" w:hanging="10"/>
        <w:rPr>
          <w:rFonts w:eastAsia="Arial"/>
        </w:rPr>
      </w:pPr>
      <w:r w:rsidRPr="003D5DAE">
        <w:rPr>
          <w:rFonts w:eastAsia="Arial"/>
        </w:rPr>
        <w:t>/ROC/ followed byMX EndToEndIdentification</w:t>
      </w:r>
      <w:r w:rsidR="00EA21DC" w:rsidRPr="003D5DAE">
        <w:rPr>
          <w:rFonts w:eastAsia="Arial"/>
        </w:rPr>
        <w:t xml:space="preserve"> if value is NOT “NOTPROVIDED”  </w:t>
      </w:r>
    </w:p>
    <w:p w14:paraId="71527A1C" w14:textId="77777777" w:rsidR="00EF67E9" w:rsidRPr="003D5DAE" w:rsidRDefault="00EF67E9" w:rsidP="006B6BF4">
      <w:pPr>
        <w:spacing w:after="0" w:line="367" w:lineRule="auto"/>
        <w:ind w:left="849" w:right="15" w:hanging="10"/>
        <w:rPr>
          <w:rFonts w:eastAsia="Arial"/>
        </w:rPr>
      </w:pPr>
    </w:p>
    <w:p w14:paraId="042380C8" w14:textId="604F54CC" w:rsidR="00EF67E9" w:rsidRPr="003D5DAE" w:rsidRDefault="000C5F1D" w:rsidP="00AE1C9D">
      <w:pPr>
        <w:spacing w:after="0" w:line="367" w:lineRule="auto"/>
        <w:ind w:left="90" w:right="15" w:hanging="10"/>
        <w:rPr>
          <w:rFonts w:eastAsia="Arial"/>
        </w:rPr>
      </w:pPr>
      <w:r w:rsidRPr="00EC1BA3">
        <w:rPr>
          <w:rFonts w:eastAsia="Arial"/>
          <w:b/>
        </w:rPr>
        <w:t>IF</w:t>
      </w:r>
      <w:r w:rsidRPr="003D5DAE">
        <w:rPr>
          <w:rFonts w:eastAsia="Arial"/>
        </w:rPr>
        <w:t xml:space="preserve"> RemittanceInformation.Struc</w:t>
      </w:r>
      <w:r w:rsidR="00EF67E9" w:rsidRPr="003D5DAE">
        <w:rPr>
          <w:rFonts w:eastAsia="Arial"/>
        </w:rPr>
        <w:t>t</w:t>
      </w:r>
      <w:r w:rsidRPr="003D5DAE">
        <w:rPr>
          <w:rFonts w:eastAsia="Arial"/>
        </w:rPr>
        <w:t>u</w:t>
      </w:r>
      <w:r w:rsidR="00EF67E9" w:rsidRPr="003D5DAE">
        <w:rPr>
          <w:rFonts w:eastAsia="Arial"/>
        </w:rPr>
        <w:t xml:space="preserve">redRemittanceInformation </w:t>
      </w:r>
      <w:r w:rsidR="00EF67E9" w:rsidRPr="008605F1">
        <w:rPr>
          <w:rFonts w:eastAsia="Arial"/>
          <w:b/>
        </w:rPr>
        <w:t>IsPresent</w:t>
      </w:r>
      <w:r w:rsidR="008605F1">
        <w:rPr>
          <w:rFonts w:eastAsia="Arial"/>
        </w:rPr>
        <w:t xml:space="preserve"> THEN</w:t>
      </w:r>
    </w:p>
    <w:p w14:paraId="61102ED4" w14:textId="77777777" w:rsidR="00EF67E9" w:rsidRPr="003D5DAE" w:rsidRDefault="00EF67E9" w:rsidP="00EF67E9">
      <w:pPr>
        <w:spacing w:after="0" w:line="367" w:lineRule="auto"/>
        <w:ind w:left="1440" w:right="15" w:firstLine="0"/>
        <w:rPr>
          <w:rFonts w:eastAsia="Arial"/>
        </w:rPr>
      </w:pPr>
      <w:r w:rsidRPr="003D5DAE">
        <w:rPr>
          <w:rFonts w:eastAsia="Arial"/>
        </w:rPr>
        <w:t xml:space="preserve">/* Apply the same logic as in </w:t>
      </w:r>
      <w:r w:rsidRPr="003D5DAE">
        <w:rPr>
          <w:rFonts w:eastAsia="Arial"/>
          <w:b/>
        </w:rPr>
        <w:t>Case 1</w:t>
      </w:r>
      <w:r w:rsidRPr="003D5DAE">
        <w:rPr>
          <w:rFonts w:eastAsia="Arial"/>
        </w:rPr>
        <w:t xml:space="preserve"> </w:t>
      </w:r>
      <w:r w:rsidRPr="003D5DAE">
        <w:rPr>
          <w:rFonts w:eastAsia="Arial"/>
          <w:b/>
        </w:rPr>
        <w:t>PART 1</w:t>
      </w:r>
      <w:r w:rsidRPr="003D5DAE">
        <w:rPr>
          <w:rFonts w:eastAsia="Arial"/>
        </w:rPr>
        <w:t xml:space="preserve"> </w:t>
      </w:r>
      <w:r w:rsidRPr="003D5DAE">
        <w:rPr>
          <w:rFonts w:eastAsia="Arial"/>
          <w:b/>
          <w:i/>
        </w:rPr>
        <w:t xml:space="preserve">RemittanceInformation and RelatedRemittanceInformation are absent. </w:t>
      </w:r>
      <w:r w:rsidR="009E680A" w:rsidRPr="003D5DAE">
        <w:rPr>
          <w:rFonts w:eastAsia="Arial"/>
          <w:b/>
          <w:i/>
        </w:rPr>
        <w:t>*/</w:t>
      </w:r>
    </w:p>
    <w:p w14:paraId="156131A3" w14:textId="6E9FB3C4" w:rsidR="006B6BF4" w:rsidRPr="003D5DAE" w:rsidRDefault="00A91114" w:rsidP="00113CBF">
      <w:pPr>
        <w:spacing w:after="0" w:line="367" w:lineRule="auto"/>
        <w:ind w:left="720" w:right="15" w:firstLine="720"/>
        <w:rPr>
          <w:rFonts w:eastAsia="Arial"/>
          <w:i/>
        </w:rPr>
      </w:pPr>
      <w:r w:rsidRPr="003D5DAE">
        <w:rPr>
          <w:rFonts w:eastAsia="Arial"/>
          <w:i/>
        </w:rPr>
        <w:t>/* If room left then /S</w:t>
      </w:r>
      <w:r w:rsidR="009E680A" w:rsidRPr="003D5DAE">
        <w:rPr>
          <w:rFonts w:eastAsia="Arial"/>
          <w:i/>
        </w:rPr>
        <w:t>RI/+ is added  to indicate that the information is truncated</w:t>
      </w:r>
      <w:r w:rsidR="006A43FC" w:rsidRPr="003D5DAE">
        <w:rPr>
          <w:rFonts w:eastAsia="Arial"/>
          <w:i/>
        </w:rPr>
        <w:t>, i.e., Not translated *</w:t>
      </w:r>
      <w:r w:rsidR="009E680A" w:rsidRPr="003D5DAE">
        <w:rPr>
          <w:rFonts w:eastAsia="Arial"/>
          <w:i/>
        </w:rPr>
        <w:t>/</w:t>
      </w:r>
    </w:p>
    <w:p w14:paraId="4CB9EF90" w14:textId="77777777" w:rsidR="009E680A" w:rsidRPr="003D5DAE" w:rsidRDefault="009E680A" w:rsidP="00113CBF">
      <w:pPr>
        <w:spacing w:after="0" w:line="367" w:lineRule="auto"/>
        <w:ind w:left="720" w:right="15" w:firstLine="720"/>
        <w:rPr>
          <w:rFonts w:eastAsia="Arial"/>
          <w:i/>
        </w:rPr>
      </w:pPr>
    </w:p>
    <w:p w14:paraId="14284DBE" w14:textId="3B262A68" w:rsidR="00252329" w:rsidRPr="003D5DAE" w:rsidRDefault="007401D6" w:rsidP="00AE1C9D">
      <w:pPr>
        <w:tabs>
          <w:tab w:val="left" w:pos="90"/>
          <w:tab w:val="left" w:pos="180"/>
          <w:tab w:val="left" w:pos="270"/>
          <w:tab w:val="left" w:pos="360"/>
        </w:tabs>
        <w:spacing w:after="0" w:line="367" w:lineRule="auto"/>
        <w:ind w:left="0" w:right="15" w:firstLine="0"/>
        <w:rPr>
          <w:rFonts w:eastAsia="Arial"/>
        </w:rPr>
      </w:pPr>
      <w:r>
        <w:rPr>
          <w:rFonts w:eastAsia="Arial"/>
          <w:b/>
        </w:rPr>
        <w:t xml:space="preserve">  </w:t>
      </w:r>
      <w:r w:rsidR="00252329" w:rsidRPr="003D5DAE">
        <w:rPr>
          <w:rFonts w:eastAsia="Arial"/>
          <w:b/>
        </w:rPr>
        <w:t>IF</w:t>
      </w:r>
      <w:r w:rsidR="00AE1C9D">
        <w:rPr>
          <w:rFonts w:eastAsia="Arial"/>
        </w:rPr>
        <w:t xml:space="preserve"> </w:t>
      </w:r>
      <w:r w:rsidR="00AE1C9D" w:rsidRPr="00AE1C9D">
        <w:rPr>
          <w:rFonts w:eastAsia="Arial"/>
          <w:b/>
        </w:rPr>
        <w:t>Length</w:t>
      </w:r>
      <w:r w:rsidR="00252329" w:rsidRPr="003D5DAE">
        <w:rPr>
          <w:rFonts w:eastAsia="Arial"/>
        </w:rPr>
        <w:t xml:space="preserve">(MT70FullString) &gt; 0 </w:t>
      </w:r>
      <w:r w:rsidR="00AE1C9D">
        <w:rPr>
          <w:rFonts w:eastAsia="Arial"/>
        </w:rPr>
        <w:t>THEN</w:t>
      </w:r>
    </w:p>
    <w:p w14:paraId="693B311C" w14:textId="5D57B888" w:rsidR="00252329" w:rsidRPr="003D5DAE" w:rsidRDefault="00252329" w:rsidP="00252329">
      <w:pPr>
        <w:spacing w:after="0" w:line="367" w:lineRule="auto"/>
        <w:ind w:left="0" w:right="15" w:firstLine="139"/>
        <w:rPr>
          <w:rFonts w:eastAsia="Arial"/>
        </w:rPr>
      </w:pPr>
      <w:r w:rsidRPr="003D5DAE">
        <w:rPr>
          <w:rFonts w:eastAsia="Arial"/>
        </w:rPr>
        <w:t>/* con</w:t>
      </w:r>
      <w:r w:rsidR="00C80179" w:rsidRPr="003D5DAE">
        <w:rPr>
          <w:rFonts w:eastAsia="Arial"/>
        </w:rPr>
        <w:t>catenation must start with “///S</w:t>
      </w:r>
      <w:r w:rsidRPr="003D5DAE">
        <w:rPr>
          <w:rFonts w:eastAsia="Arial"/>
        </w:rPr>
        <w:t>RI/</w:t>
      </w:r>
      <w:r w:rsidR="00C80179" w:rsidRPr="003D5DAE">
        <w:rPr>
          <w:rFonts w:eastAsia="Arial"/>
        </w:rPr>
        <w:t>+</w:t>
      </w:r>
      <w:r w:rsidRPr="003D5DAE">
        <w:rPr>
          <w:rFonts w:eastAsia="Arial"/>
        </w:rPr>
        <w:t>” */</w:t>
      </w:r>
    </w:p>
    <w:p w14:paraId="1ED7FD21" w14:textId="4FCB4B7F" w:rsidR="00252329" w:rsidRPr="003D5DAE" w:rsidRDefault="00AE1C9D" w:rsidP="00252329">
      <w:pPr>
        <w:spacing w:after="0" w:line="367" w:lineRule="auto"/>
        <w:ind w:left="139" w:right="15" w:firstLine="720"/>
        <w:rPr>
          <w:rFonts w:eastAsia="Arial"/>
        </w:rPr>
      </w:pPr>
      <w:r>
        <w:rPr>
          <w:rFonts w:eastAsia="Arial"/>
        </w:rPr>
        <w:t xml:space="preserve">RemaingLine = 140 – </w:t>
      </w:r>
      <w:r w:rsidRPr="00AE1C9D">
        <w:rPr>
          <w:rFonts w:eastAsia="Arial"/>
          <w:b/>
        </w:rPr>
        <w:t>Length</w:t>
      </w:r>
      <w:r w:rsidR="00252329" w:rsidRPr="003D5DAE">
        <w:rPr>
          <w:rFonts w:eastAsia="Arial"/>
        </w:rPr>
        <w:t>(MT70FullString)  - 8</w:t>
      </w:r>
    </w:p>
    <w:p w14:paraId="5F169B6D" w14:textId="1391694E" w:rsidR="00252329" w:rsidRPr="003D5DAE" w:rsidRDefault="00252329" w:rsidP="00252329">
      <w:pPr>
        <w:spacing w:after="0" w:line="367" w:lineRule="auto"/>
        <w:ind w:left="869" w:right="15" w:hanging="10"/>
        <w:rPr>
          <w:rFonts w:eastAsia="Arial"/>
        </w:rPr>
      </w:pPr>
      <w:r w:rsidRPr="003D5DAE">
        <w:rPr>
          <w:rFonts w:eastAsia="Arial"/>
          <w:b/>
        </w:rPr>
        <w:lastRenderedPageBreak/>
        <w:t>IF</w:t>
      </w:r>
      <w:r w:rsidR="00AE1C9D">
        <w:rPr>
          <w:rFonts w:eastAsia="Arial"/>
        </w:rPr>
        <w:t xml:space="preserve"> RemainingLine  &gt; 0 THEN</w:t>
      </w:r>
    </w:p>
    <w:p w14:paraId="01558688" w14:textId="74DC223C" w:rsidR="00252329" w:rsidRPr="003D5DAE" w:rsidRDefault="00252329" w:rsidP="00113CBF">
      <w:pPr>
        <w:spacing w:after="0" w:line="367" w:lineRule="auto"/>
        <w:ind w:left="869" w:right="15" w:firstLine="571"/>
        <w:rPr>
          <w:rFonts w:eastAsia="Arial"/>
        </w:rPr>
      </w:pPr>
      <w:r w:rsidRPr="003D5DAE">
        <w:rPr>
          <w:rFonts w:eastAsia="Arial"/>
        </w:rPr>
        <w:t xml:space="preserve">MT70FullString = </w:t>
      </w:r>
      <w:r w:rsidRPr="00AE1C9D">
        <w:rPr>
          <w:rFonts w:eastAsia="Arial"/>
          <w:b/>
        </w:rPr>
        <w:t>Concatenate</w:t>
      </w:r>
      <w:r w:rsidRPr="003D5DAE">
        <w:rPr>
          <w:rFonts w:eastAsia="Arial"/>
        </w:rPr>
        <w:t>(MT70FullString, “//</w:t>
      </w:r>
      <w:r w:rsidR="00506635" w:rsidRPr="003D5DAE">
        <w:rPr>
          <w:rFonts w:eastAsia="Arial"/>
        </w:rPr>
        <w:t>/S</w:t>
      </w:r>
      <w:r w:rsidRPr="003D5DAE">
        <w:rPr>
          <w:rFonts w:eastAsia="Arial"/>
        </w:rPr>
        <w:t>RI/+”)</w:t>
      </w:r>
    </w:p>
    <w:p w14:paraId="4916D264" w14:textId="77777777" w:rsidR="005D2658" w:rsidRPr="003D5DAE" w:rsidRDefault="005D2658" w:rsidP="005D2658">
      <w:pPr>
        <w:spacing w:after="0" w:line="367" w:lineRule="auto"/>
        <w:ind w:left="869" w:right="15" w:hanging="18"/>
        <w:rPr>
          <w:rFonts w:eastAsia="Arial"/>
          <w:b/>
        </w:rPr>
      </w:pPr>
      <w:r w:rsidRPr="003D5DAE">
        <w:rPr>
          <w:rFonts w:eastAsia="Arial"/>
          <w:b/>
        </w:rPr>
        <w:t xml:space="preserve">ELSE </w:t>
      </w:r>
    </w:p>
    <w:p w14:paraId="0B922F02" w14:textId="77777777" w:rsidR="005D2658" w:rsidRPr="003D5DAE" w:rsidRDefault="005D2658" w:rsidP="005D2658">
      <w:pPr>
        <w:spacing w:after="0" w:line="367" w:lineRule="auto"/>
        <w:ind w:left="869" w:right="15" w:hanging="18"/>
        <w:rPr>
          <w:rFonts w:eastAsia="Arial"/>
        </w:rPr>
      </w:pPr>
      <w:r w:rsidRPr="003D5DAE">
        <w:rPr>
          <w:rFonts w:eastAsia="Arial"/>
          <w:b/>
        </w:rPr>
        <w:tab/>
      </w:r>
      <w:r w:rsidRPr="003D5DAE">
        <w:rPr>
          <w:rFonts w:eastAsia="Arial"/>
          <w:b/>
        </w:rPr>
        <w:tab/>
      </w:r>
      <w:r w:rsidRPr="003D5DAE">
        <w:rPr>
          <w:rFonts w:eastAsia="Arial"/>
        </w:rPr>
        <w:t>/*no partial data can be copied */</w:t>
      </w:r>
    </w:p>
    <w:p w14:paraId="02221528" w14:textId="3C31E5F0" w:rsidR="005D2658" w:rsidRDefault="00AE1C9D" w:rsidP="005D2658">
      <w:pPr>
        <w:spacing w:after="0" w:line="367" w:lineRule="auto"/>
        <w:ind w:left="869" w:right="15" w:hanging="18"/>
        <w:rPr>
          <w:rFonts w:eastAsia="Arial"/>
        </w:rPr>
      </w:pPr>
      <w:r>
        <w:rPr>
          <w:rFonts w:eastAsia="Arial"/>
        </w:rPr>
        <w:t xml:space="preserve">    </w:t>
      </w:r>
      <w:r w:rsidR="005D2658" w:rsidRPr="003D5DAE">
        <w:rPr>
          <w:rFonts w:eastAsia="Arial"/>
        </w:rPr>
        <w:t>Flag_MissingInformation = “True”</w:t>
      </w:r>
    </w:p>
    <w:p w14:paraId="366E5DB9" w14:textId="77777777" w:rsidR="00EC1BA3" w:rsidRDefault="00EC1BA3" w:rsidP="005D2658">
      <w:pPr>
        <w:spacing w:after="0" w:line="367" w:lineRule="auto"/>
        <w:ind w:left="869" w:right="15" w:hanging="18"/>
        <w:rPr>
          <w:rFonts w:eastAsia="Arial"/>
        </w:rPr>
      </w:pPr>
    </w:p>
    <w:p w14:paraId="5E8F58D2" w14:textId="07B14345" w:rsidR="00EC1BA3" w:rsidRPr="00EC1BA3" w:rsidRDefault="00EC1BA3" w:rsidP="005D2658">
      <w:pPr>
        <w:spacing w:after="0" w:line="367" w:lineRule="auto"/>
        <w:ind w:left="869" w:right="15" w:hanging="18"/>
        <w:rPr>
          <w:rFonts w:eastAsia="Arial"/>
          <w:b/>
        </w:rPr>
      </w:pPr>
      <w:r w:rsidRPr="00EC1BA3">
        <w:rPr>
          <w:rFonts w:eastAsia="Arial"/>
          <w:b/>
        </w:rPr>
        <w:t>ENDIF</w:t>
      </w:r>
    </w:p>
    <w:p w14:paraId="35B5C5DD" w14:textId="77777777" w:rsidR="005D2658" w:rsidRPr="003D5DAE" w:rsidRDefault="005D2658" w:rsidP="00113CBF">
      <w:pPr>
        <w:spacing w:after="0" w:line="367" w:lineRule="auto"/>
        <w:ind w:left="869" w:right="15" w:firstLine="571"/>
        <w:rPr>
          <w:rFonts w:eastAsia="Arial"/>
        </w:rPr>
      </w:pPr>
    </w:p>
    <w:p w14:paraId="197477E5" w14:textId="4E58D6C1" w:rsidR="00252329" w:rsidRPr="003D5DAE" w:rsidRDefault="007401D6" w:rsidP="00AE1C9D">
      <w:pPr>
        <w:tabs>
          <w:tab w:val="left" w:pos="360"/>
        </w:tabs>
        <w:spacing w:after="0" w:line="367" w:lineRule="auto"/>
        <w:ind w:left="0" w:right="15" w:firstLine="0"/>
        <w:rPr>
          <w:rFonts w:eastAsia="Arial"/>
          <w:b/>
        </w:rPr>
      </w:pPr>
      <w:r>
        <w:rPr>
          <w:rFonts w:eastAsia="Arial"/>
          <w:b/>
        </w:rPr>
        <w:t xml:space="preserve">   </w:t>
      </w:r>
      <w:r w:rsidR="00252329" w:rsidRPr="003D5DAE">
        <w:rPr>
          <w:rFonts w:eastAsia="Arial"/>
          <w:b/>
        </w:rPr>
        <w:t xml:space="preserve">ELSE </w:t>
      </w:r>
    </w:p>
    <w:p w14:paraId="2428400B" w14:textId="1D197D00" w:rsidR="00252329" w:rsidRPr="003D5DAE" w:rsidRDefault="00252329" w:rsidP="00252329">
      <w:pPr>
        <w:spacing w:after="0" w:line="367" w:lineRule="auto"/>
        <w:ind w:left="0" w:right="15" w:firstLine="139"/>
        <w:rPr>
          <w:rFonts w:eastAsia="Arial"/>
        </w:rPr>
      </w:pPr>
      <w:r w:rsidRPr="003D5DAE">
        <w:rPr>
          <w:rFonts w:eastAsia="Arial"/>
        </w:rPr>
        <w:t>/* concatenation must start with “/</w:t>
      </w:r>
      <w:r w:rsidR="00DF19E9" w:rsidRPr="003D5DAE">
        <w:rPr>
          <w:rFonts w:eastAsia="Arial"/>
        </w:rPr>
        <w:t>S</w:t>
      </w:r>
      <w:r w:rsidRPr="003D5DAE">
        <w:rPr>
          <w:rFonts w:eastAsia="Arial"/>
        </w:rPr>
        <w:t>RI/+” */</w:t>
      </w:r>
    </w:p>
    <w:p w14:paraId="372DB426" w14:textId="7EA1D290" w:rsidR="00252329" w:rsidRPr="003D5DAE" w:rsidRDefault="00252329" w:rsidP="00252329">
      <w:pPr>
        <w:spacing w:after="0" w:line="367" w:lineRule="auto"/>
        <w:ind w:left="869" w:right="15" w:firstLine="571"/>
        <w:rPr>
          <w:rFonts w:eastAsia="Arial"/>
        </w:rPr>
      </w:pPr>
      <w:r w:rsidRPr="003D5DAE">
        <w:rPr>
          <w:rFonts w:eastAsia="Arial"/>
        </w:rPr>
        <w:t>MT70FullString =</w:t>
      </w:r>
      <w:r w:rsidR="007A63AB" w:rsidRPr="003D5DAE">
        <w:rPr>
          <w:rFonts w:eastAsia="Arial"/>
        </w:rPr>
        <w:t xml:space="preserve"> </w:t>
      </w:r>
      <w:r w:rsidR="007A63AB" w:rsidRPr="00AE1C9D">
        <w:rPr>
          <w:rFonts w:eastAsia="Arial"/>
          <w:b/>
        </w:rPr>
        <w:t>Concatenate</w:t>
      </w:r>
      <w:r w:rsidR="007A63AB" w:rsidRPr="003D5DAE">
        <w:rPr>
          <w:rFonts w:eastAsia="Arial"/>
        </w:rPr>
        <w:t>(MT70FullString, “/S</w:t>
      </w:r>
      <w:r w:rsidRPr="003D5DAE">
        <w:rPr>
          <w:rFonts w:eastAsia="Arial"/>
        </w:rPr>
        <w:t>RI/+”)</w:t>
      </w:r>
    </w:p>
    <w:p w14:paraId="6F64DA96" w14:textId="77777777" w:rsidR="009E680A" w:rsidRPr="003D5DAE" w:rsidRDefault="009E680A" w:rsidP="00113CBF">
      <w:pPr>
        <w:spacing w:after="0" w:line="367" w:lineRule="auto"/>
        <w:ind w:left="720" w:right="15" w:firstLine="720"/>
        <w:rPr>
          <w:rFonts w:eastAsia="Arial"/>
          <w:i/>
        </w:rPr>
      </w:pPr>
    </w:p>
    <w:p w14:paraId="0B22A2F5" w14:textId="3DF36F38" w:rsidR="008962A1" w:rsidRPr="003D5DAE" w:rsidRDefault="008962A1" w:rsidP="008962A1">
      <w:pPr>
        <w:spacing w:after="0" w:line="367" w:lineRule="auto"/>
        <w:ind w:left="1440" w:right="15" w:firstLine="0"/>
        <w:rPr>
          <w:rFonts w:eastAsia="Arial"/>
        </w:rPr>
      </w:pPr>
      <w:r w:rsidRPr="003D5DAE">
        <w:rPr>
          <w:rFonts w:eastAsia="Arial"/>
        </w:rPr>
        <w:t xml:space="preserve">/* Copy the MT70FullString to MTRemittanceInformation - Apply the same logic as </w:t>
      </w:r>
      <w:r w:rsidRPr="003D5DAE">
        <w:rPr>
          <w:rFonts w:eastAsia="Arial"/>
          <w:b/>
        </w:rPr>
        <w:t>in Case 1</w:t>
      </w:r>
      <w:r w:rsidRPr="003D5DAE">
        <w:rPr>
          <w:rFonts w:eastAsia="Arial"/>
        </w:rPr>
        <w:t xml:space="preserve"> </w:t>
      </w:r>
      <w:r w:rsidRPr="003D5DAE">
        <w:rPr>
          <w:rFonts w:eastAsia="Arial"/>
          <w:b/>
        </w:rPr>
        <w:t>PART 2</w:t>
      </w:r>
      <w:r w:rsidRPr="003D5DAE">
        <w:rPr>
          <w:rFonts w:eastAsia="Arial"/>
        </w:rPr>
        <w:t xml:space="preserve"> </w:t>
      </w:r>
      <w:r w:rsidRPr="003D5DAE">
        <w:rPr>
          <w:rFonts w:eastAsia="Arial"/>
          <w:b/>
          <w:i/>
        </w:rPr>
        <w:t>RemittanceInformation and RelatedRemittanceInformation are absent.</w:t>
      </w:r>
      <w:r w:rsidRPr="003D5DAE">
        <w:rPr>
          <w:rFonts w:eastAsia="Arial"/>
        </w:rPr>
        <w:t>. */</w:t>
      </w:r>
    </w:p>
    <w:p w14:paraId="3EFE917C" w14:textId="60A6580B" w:rsidR="006775DC" w:rsidRDefault="007401D6" w:rsidP="006775DC">
      <w:pPr>
        <w:spacing w:after="0" w:line="367" w:lineRule="auto"/>
        <w:ind w:left="0" w:right="15" w:firstLine="0"/>
        <w:rPr>
          <w:rFonts w:eastAsia="Arial"/>
          <w:b/>
        </w:rPr>
      </w:pPr>
      <w:r>
        <w:rPr>
          <w:rFonts w:eastAsia="Arial"/>
          <w:b/>
        </w:rPr>
        <w:t xml:space="preserve">   </w:t>
      </w:r>
      <w:r w:rsidR="006775DC" w:rsidRPr="003D5DAE">
        <w:rPr>
          <w:rFonts w:eastAsia="Arial"/>
          <w:b/>
        </w:rPr>
        <w:t>ENDIF</w:t>
      </w:r>
    </w:p>
    <w:p w14:paraId="688C8864" w14:textId="513B02B4" w:rsidR="007401D6" w:rsidRDefault="007401D6" w:rsidP="006775DC">
      <w:pPr>
        <w:spacing w:after="0" w:line="367" w:lineRule="auto"/>
        <w:ind w:left="0" w:right="15" w:firstLine="0"/>
        <w:rPr>
          <w:rFonts w:eastAsia="Arial"/>
          <w:b/>
        </w:rPr>
      </w:pPr>
    </w:p>
    <w:p w14:paraId="5FE39924" w14:textId="0B94FC27" w:rsidR="007401D6" w:rsidRPr="003D5DAE" w:rsidRDefault="007401D6" w:rsidP="00AE1C9D">
      <w:pPr>
        <w:tabs>
          <w:tab w:val="left" w:pos="180"/>
        </w:tabs>
        <w:spacing w:after="0" w:line="367" w:lineRule="auto"/>
        <w:ind w:left="90" w:right="15" w:firstLine="0"/>
        <w:rPr>
          <w:rFonts w:eastAsia="Arial"/>
          <w:b/>
        </w:rPr>
      </w:pPr>
      <w:r>
        <w:rPr>
          <w:rFonts w:eastAsia="Arial"/>
          <w:b/>
        </w:rPr>
        <w:t xml:space="preserve">ENDIF </w:t>
      </w:r>
      <w:r w:rsidRPr="007401D6">
        <w:rPr>
          <w:rFonts w:eastAsia="Arial"/>
        </w:rPr>
        <w:t>/*</w:t>
      </w:r>
      <w:r w:rsidR="006833D1">
        <w:rPr>
          <w:rFonts w:eastAsia="Arial"/>
        </w:rPr>
        <w:t xml:space="preserve"> </w:t>
      </w:r>
      <w:r w:rsidRPr="003D5DAE">
        <w:rPr>
          <w:rFonts w:eastAsia="Arial"/>
        </w:rPr>
        <w:t>RemittanceInformation.StructuredRemittanceInformation</w:t>
      </w:r>
      <w:r>
        <w:rPr>
          <w:rFonts w:eastAsia="Arial"/>
        </w:rPr>
        <w:t xml:space="preserve"> */</w:t>
      </w:r>
    </w:p>
    <w:p w14:paraId="4AD24B39" w14:textId="77777777" w:rsidR="008962A1" w:rsidRPr="003D5DAE" w:rsidRDefault="008962A1" w:rsidP="008962A1">
      <w:pPr>
        <w:spacing w:after="0" w:line="367" w:lineRule="auto"/>
        <w:ind w:left="1440" w:right="15" w:firstLine="0"/>
        <w:rPr>
          <w:rFonts w:eastAsia="Arial"/>
        </w:rPr>
      </w:pPr>
    </w:p>
    <w:p w14:paraId="7DC3A50A" w14:textId="77777777" w:rsidR="006833D1" w:rsidRDefault="006833D1">
      <w:pPr>
        <w:spacing w:after="7"/>
        <w:ind w:left="419" w:right="157" w:hanging="7"/>
      </w:pPr>
    </w:p>
    <w:p w14:paraId="2431831F" w14:textId="3DB1F02F" w:rsidR="00AF048F" w:rsidRPr="00430E37" w:rsidRDefault="00430E37" w:rsidP="00430E37">
      <w:pPr>
        <w:pStyle w:val="Heading3"/>
        <w:rPr>
          <w:rStyle w:val="Heading2Char"/>
          <w:b/>
          <w:sz w:val="28"/>
        </w:rPr>
      </w:pPr>
      <w:bookmarkStart w:id="3095" w:name="_Toc136351298"/>
      <w:r w:rsidRPr="00430E37">
        <w:t>4</w:t>
      </w:r>
      <w:r w:rsidRPr="00430E37">
        <w:rPr>
          <w:rStyle w:val="Heading2Char"/>
          <w:b/>
          <w:sz w:val="28"/>
        </w:rPr>
        <w:t xml:space="preserve">.3.9  </w:t>
      </w:r>
      <w:r w:rsidR="002153EF" w:rsidRPr="00430E37">
        <w:rPr>
          <w:rStyle w:val="Heading2Char"/>
          <w:b/>
          <w:sz w:val="28"/>
        </w:rPr>
        <w:t>MXText_To_MT72</w:t>
      </w:r>
      <w:bookmarkEnd w:id="3095"/>
      <w:r w:rsidR="002153EF" w:rsidRPr="00430E37">
        <w:rPr>
          <w:rStyle w:val="Heading2Char"/>
          <w:b/>
          <w:sz w:val="28"/>
        </w:rPr>
        <w:t xml:space="preserve"> </w:t>
      </w:r>
    </w:p>
    <w:p w14:paraId="1A7FFE93" w14:textId="77777777" w:rsidR="00AF048F" w:rsidRDefault="002153EF">
      <w:pPr>
        <w:spacing w:after="95"/>
        <w:ind w:left="419" w:right="157" w:hanging="7"/>
      </w:pPr>
      <w:r>
        <w:rPr>
          <w:rFonts w:ascii="Arial" w:eastAsia="Arial" w:hAnsi="Arial" w:cs="Arial"/>
          <w:b/>
        </w:rPr>
        <w:t xml:space="preserve">Name </w:t>
      </w:r>
    </w:p>
    <w:p w14:paraId="3B561DBA" w14:textId="15456940" w:rsidR="00AF048F" w:rsidRDefault="002153EF">
      <w:pPr>
        <w:spacing w:after="112" w:line="249" w:lineRule="auto"/>
        <w:ind w:left="849" w:right="15" w:hanging="10"/>
      </w:pPr>
      <w:r>
        <w:rPr>
          <w:rFonts w:ascii="Arial" w:eastAsia="Arial" w:hAnsi="Arial" w:cs="Arial"/>
        </w:rPr>
        <w:t xml:space="preserve">MXText_To_MT72  </w:t>
      </w:r>
    </w:p>
    <w:p w14:paraId="71BF379E" w14:textId="77777777" w:rsidR="00AF048F" w:rsidRDefault="002153EF">
      <w:pPr>
        <w:spacing w:after="95"/>
        <w:ind w:left="419" w:right="157" w:hanging="7"/>
      </w:pPr>
      <w:r>
        <w:rPr>
          <w:rFonts w:ascii="Arial" w:eastAsia="Arial" w:hAnsi="Arial" w:cs="Arial"/>
          <w:b/>
        </w:rPr>
        <w:t xml:space="preserve">Business description  </w:t>
      </w:r>
    </w:p>
    <w:p w14:paraId="4FC59A70" w14:textId="5FC2F98D" w:rsidR="00AF048F" w:rsidRDefault="002153EF">
      <w:pPr>
        <w:spacing w:after="112" w:line="249" w:lineRule="auto"/>
        <w:ind w:left="849" w:right="15" w:hanging="10"/>
      </w:pPr>
      <w:r>
        <w:rPr>
          <w:rFonts w:ascii="Arial" w:eastAsia="Arial" w:hAnsi="Arial" w:cs="Arial"/>
        </w:rPr>
        <w:t xml:space="preserve">The function transforms an MX text string into an MT text format preceded by a code (passed as input parameter of the function) and splits the outcome into a maximum number of MT field 72 lines of 35x characters (length passed as input parameter of the function).  </w:t>
      </w:r>
      <w:r w:rsidR="00FC0A53">
        <w:rPr>
          <w:rFonts w:ascii="Arial" w:eastAsia="Arial" w:hAnsi="Arial" w:cs="Arial"/>
        </w:rPr>
        <w:t xml:space="preserve">Sign “+” is added </w:t>
      </w:r>
      <w:r w:rsidR="00C9611D">
        <w:rPr>
          <w:rFonts w:ascii="Arial" w:eastAsia="Arial" w:hAnsi="Arial" w:cs="Arial"/>
        </w:rPr>
        <w:t xml:space="preserve">at the end of the MT string </w:t>
      </w:r>
      <w:r w:rsidR="00FC0A53">
        <w:rPr>
          <w:rFonts w:ascii="Arial" w:eastAsia="Arial" w:hAnsi="Arial" w:cs="Arial"/>
        </w:rPr>
        <w:t xml:space="preserve">to indicate that the information is truncated. </w:t>
      </w:r>
    </w:p>
    <w:p w14:paraId="6AC2A635" w14:textId="77777777" w:rsidR="00AF048F" w:rsidRDefault="002153EF">
      <w:pPr>
        <w:spacing w:after="95"/>
        <w:ind w:left="419" w:right="157" w:hanging="7"/>
      </w:pPr>
      <w:r>
        <w:rPr>
          <w:rFonts w:ascii="Arial" w:eastAsia="Arial" w:hAnsi="Arial" w:cs="Arial"/>
          <w:b/>
        </w:rPr>
        <w:t xml:space="preserve">Format </w:t>
      </w:r>
    </w:p>
    <w:p w14:paraId="486F3232" w14:textId="77777777" w:rsidR="00AF048F" w:rsidRDefault="002153EF">
      <w:pPr>
        <w:spacing w:after="112" w:line="249" w:lineRule="auto"/>
        <w:ind w:left="849" w:right="15" w:hanging="10"/>
      </w:pPr>
      <w:r>
        <w:rPr>
          <w:rFonts w:ascii="Arial" w:eastAsia="Arial" w:hAnsi="Arial" w:cs="Arial"/>
          <w:b/>
        </w:rPr>
        <w:t>MXText_To_MX72</w:t>
      </w:r>
      <w:r>
        <w:rPr>
          <w:rFonts w:ascii="Arial" w:eastAsia="Arial" w:hAnsi="Arial" w:cs="Arial"/>
        </w:rPr>
        <w:t xml:space="preserve">(MXText, MTCode, Length ; MT72) </w:t>
      </w:r>
    </w:p>
    <w:p w14:paraId="6CE57410" w14:textId="77777777" w:rsidR="00AF048F" w:rsidRDefault="002153EF">
      <w:pPr>
        <w:spacing w:after="95"/>
        <w:ind w:left="860" w:right="157" w:hanging="7"/>
      </w:pPr>
      <w:r>
        <w:rPr>
          <w:rFonts w:ascii="Arial" w:eastAsia="Arial" w:hAnsi="Arial" w:cs="Arial"/>
          <w:b/>
        </w:rPr>
        <w:t xml:space="preserve">Input </w:t>
      </w:r>
    </w:p>
    <w:p w14:paraId="39A28A17" w14:textId="77777777" w:rsidR="00AF048F" w:rsidRDefault="002153EF">
      <w:pPr>
        <w:spacing w:after="112" w:line="249" w:lineRule="auto"/>
        <w:ind w:left="849" w:right="15" w:hanging="10"/>
      </w:pPr>
      <w:r>
        <w:rPr>
          <w:rFonts w:ascii="Arial" w:eastAsia="Arial" w:hAnsi="Arial" w:cs="Arial"/>
        </w:rPr>
        <w:t xml:space="preserve">MXText: MX string of characters. </w:t>
      </w:r>
    </w:p>
    <w:p w14:paraId="2B986CFF" w14:textId="77777777" w:rsidR="00AF048F" w:rsidRDefault="002153EF">
      <w:pPr>
        <w:spacing w:after="0" w:line="367" w:lineRule="auto"/>
        <w:ind w:left="849" w:right="15" w:hanging="10"/>
      </w:pPr>
      <w:r>
        <w:rPr>
          <w:rFonts w:ascii="Arial" w:eastAsia="Arial" w:hAnsi="Arial" w:cs="Arial"/>
        </w:rPr>
        <w:t xml:space="preserve">MTCode: code as used in an MT field 72 (for example /REC/, /ACC/, /BNF/…).  Length: maximum length of the output string of characters.  </w:t>
      </w:r>
    </w:p>
    <w:p w14:paraId="119A47E9" w14:textId="77777777" w:rsidR="00AF048F" w:rsidRDefault="002153EF">
      <w:pPr>
        <w:spacing w:after="95"/>
        <w:ind w:left="860" w:right="157" w:hanging="7"/>
      </w:pPr>
      <w:r>
        <w:rPr>
          <w:rFonts w:ascii="Arial" w:eastAsia="Arial" w:hAnsi="Arial" w:cs="Arial"/>
          <w:b/>
        </w:rPr>
        <w:t xml:space="preserve">Output </w:t>
      </w:r>
    </w:p>
    <w:p w14:paraId="66C55DE1" w14:textId="77777777" w:rsidR="00AF048F" w:rsidRDefault="002153EF">
      <w:pPr>
        <w:spacing w:after="112" w:line="249" w:lineRule="auto"/>
        <w:ind w:left="849" w:right="15" w:hanging="10"/>
      </w:pPr>
      <w:r>
        <w:rPr>
          <w:rFonts w:ascii="Arial" w:eastAsia="Arial" w:hAnsi="Arial" w:cs="Arial"/>
        </w:rPr>
        <w:t xml:space="preserve">MT72: content of an MT field 72 in lines of maximum 35 characters. </w:t>
      </w:r>
    </w:p>
    <w:p w14:paraId="33E0C4C7" w14:textId="77777777" w:rsidR="0089202A" w:rsidRDefault="002153EF">
      <w:pPr>
        <w:spacing w:after="0" w:line="370" w:lineRule="auto"/>
        <w:ind w:left="839" w:right="6155" w:hanging="427"/>
        <w:rPr>
          <w:rFonts w:ascii="Arial" w:eastAsia="Arial" w:hAnsi="Arial" w:cs="Arial"/>
          <w:b/>
        </w:rPr>
      </w:pPr>
      <w:r>
        <w:rPr>
          <w:rFonts w:ascii="Arial" w:eastAsia="Arial" w:hAnsi="Arial" w:cs="Arial"/>
          <w:b/>
        </w:rPr>
        <w:t xml:space="preserve">Preconditions </w:t>
      </w:r>
    </w:p>
    <w:p w14:paraId="3CAF6F55" w14:textId="5DBF10E2" w:rsidR="00AF048F" w:rsidRDefault="0089202A">
      <w:pPr>
        <w:spacing w:after="0" w:line="370" w:lineRule="auto"/>
        <w:ind w:left="839" w:right="6155" w:hanging="427"/>
      </w:pPr>
      <w:r>
        <w:rPr>
          <w:rFonts w:ascii="Arial" w:eastAsia="Arial" w:hAnsi="Arial" w:cs="Arial"/>
          <w:b/>
        </w:rPr>
        <w:t xml:space="preserve">        </w:t>
      </w:r>
      <w:r w:rsidR="002153EF">
        <w:rPr>
          <w:rFonts w:ascii="Arial" w:eastAsia="Arial" w:hAnsi="Arial" w:cs="Arial"/>
        </w:rPr>
        <w:t xml:space="preserve">None. </w:t>
      </w:r>
    </w:p>
    <w:p w14:paraId="314EED9E" w14:textId="77777777" w:rsidR="00AF048F" w:rsidRDefault="002153EF">
      <w:pPr>
        <w:spacing w:after="9"/>
        <w:ind w:left="419" w:right="157" w:hanging="7"/>
      </w:pPr>
      <w:r>
        <w:rPr>
          <w:rFonts w:ascii="Arial" w:eastAsia="Arial" w:hAnsi="Arial" w:cs="Arial"/>
          <w:b/>
        </w:rPr>
        <w:lastRenderedPageBreak/>
        <w:t xml:space="preserve">Formal description </w:t>
      </w:r>
    </w:p>
    <w:p w14:paraId="1FD71940" w14:textId="77777777" w:rsidR="002F09D8" w:rsidRDefault="002153EF">
      <w:pPr>
        <w:spacing w:after="96" w:line="216" w:lineRule="auto"/>
        <w:ind w:left="846" w:right="8"/>
      </w:pPr>
      <w:r>
        <w:t xml:space="preserve">/*Combine code with MXText and restrict the output to the maximum length as indicated by the input parameter. </w:t>
      </w:r>
    </w:p>
    <w:p w14:paraId="3814DCA2" w14:textId="77777777" w:rsidR="002F09D8" w:rsidRDefault="002F09D8">
      <w:pPr>
        <w:spacing w:after="96" w:line="216" w:lineRule="auto"/>
        <w:ind w:left="846" w:right="8"/>
      </w:pPr>
    </w:p>
    <w:p w14:paraId="52DB5E09" w14:textId="77777777" w:rsidR="002F09D8" w:rsidRDefault="002F09D8">
      <w:pPr>
        <w:spacing w:after="96" w:line="216" w:lineRule="auto"/>
        <w:ind w:left="846" w:right="8"/>
      </w:pPr>
      <w:r>
        <w:t xml:space="preserve">/* Local variables : </w:t>
      </w:r>
    </w:p>
    <w:p w14:paraId="22744D7B" w14:textId="71B7E995" w:rsidR="002F09D8" w:rsidRDefault="002153EF">
      <w:pPr>
        <w:spacing w:after="96" w:line="216" w:lineRule="auto"/>
        <w:ind w:left="846" w:right="8"/>
      </w:pPr>
      <w:r>
        <w:t>CodeText</w:t>
      </w:r>
      <w:r w:rsidR="002F09D8">
        <w:t xml:space="preserve"> : string</w:t>
      </w:r>
    </w:p>
    <w:p w14:paraId="3BFE82CB" w14:textId="24FC10B3" w:rsidR="00AF048F" w:rsidRDefault="002F09D8">
      <w:pPr>
        <w:spacing w:after="96" w:line="216" w:lineRule="auto"/>
        <w:ind w:left="846" w:right="8"/>
      </w:pPr>
      <w:r>
        <w:t>TempLength</w:t>
      </w:r>
      <w:r w:rsidR="002153EF">
        <w:t xml:space="preserve"> </w:t>
      </w:r>
      <w:r>
        <w:t>: integer</w:t>
      </w:r>
      <w:r w:rsidR="002153EF">
        <w:t xml:space="preserve">*/ </w:t>
      </w:r>
    </w:p>
    <w:p w14:paraId="45EC95A9" w14:textId="71E25614" w:rsidR="002F09D8" w:rsidRDefault="002F09D8" w:rsidP="00002818">
      <w:pPr>
        <w:spacing w:after="96" w:line="216" w:lineRule="auto"/>
        <w:ind w:left="0" w:right="8" w:firstLine="0"/>
      </w:pPr>
    </w:p>
    <w:p w14:paraId="2DEC68A9" w14:textId="68C1FCE7" w:rsidR="00AF048F" w:rsidRDefault="002153EF">
      <w:pPr>
        <w:ind w:left="846" w:right="8"/>
      </w:pPr>
      <w:r>
        <w:t xml:space="preserve">CodeText = </w:t>
      </w:r>
      <w:r>
        <w:rPr>
          <w:b/>
        </w:rPr>
        <w:t>Concatenate</w:t>
      </w:r>
      <w:r>
        <w:t>(MTCode, MXText</w:t>
      </w:r>
      <w:r w:rsidR="002F09D8">
        <w:t>)</w:t>
      </w:r>
      <w:r>
        <w:t xml:space="preserve"> </w:t>
      </w:r>
    </w:p>
    <w:p w14:paraId="505A1401" w14:textId="0EB15C43" w:rsidR="002F09D8" w:rsidRDefault="00113E4F">
      <w:pPr>
        <w:ind w:left="846" w:right="8"/>
      </w:pPr>
      <w:r>
        <w:t xml:space="preserve">TempLength = </w:t>
      </w:r>
      <w:r w:rsidRPr="00113E4F">
        <w:rPr>
          <w:b/>
        </w:rPr>
        <w:t>Length</w:t>
      </w:r>
      <w:r w:rsidR="002F09D8">
        <w:t>(CodeText)</w:t>
      </w:r>
    </w:p>
    <w:p w14:paraId="50910771" w14:textId="77777777" w:rsidR="002F09D8" w:rsidRDefault="002F09D8">
      <w:pPr>
        <w:ind w:left="846" w:right="8"/>
      </w:pPr>
    </w:p>
    <w:p w14:paraId="19381517" w14:textId="2FFF8835" w:rsidR="002F09D8" w:rsidRDefault="002F09D8">
      <w:pPr>
        <w:ind w:left="846" w:right="8"/>
      </w:pPr>
      <w:r w:rsidRPr="00113E4F">
        <w:rPr>
          <w:b/>
        </w:rPr>
        <w:t>IF</w:t>
      </w:r>
      <w:r>
        <w:t xml:space="preserve"> TempLength &gt; Length THEN </w:t>
      </w:r>
    </w:p>
    <w:p w14:paraId="5D4A6099" w14:textId="39E42447" w:rsidR="002F09D8" w:rsidRDefault="002F09D8">
      <w:pPr>
        <w:ind w:left="846" w:right="8"/>
      </w:pPr>
      <w:r>
        <w:t xml:space="preserve">CodeText = </w:t>
      </w:r>
      <w:r w:rsidRPr="00113E4F">
        <w:rPr>
          <w:b/>
        </w:rPr>
        <w:t>Concatenate</w:t>
      </w:r>
      <w:r>
        <w:t>(</w:t>
      </w:r>
      <w:r w:rsidRPr="00113E4F">
        <w:rPr>
          <w:b/>
        </w:rPr>
        <w:t>Substring</w:t>
      </w:r>
      <w:r>
        <w:t>(CodeText,1, TempLength – 1),”+”)</w:t>
      </w:r>
    </w:p>
    <w:p w14:paraId="00509DB3" w14:textId="1A0207BB" w:rsidR="002F09D8" w:rsidRDefault="002F09D8">
      <w:pPr>
        <w:ind w:left="846" w:right="8"/>
      </w:pPr>
    </w:p>
    <w:p w14:paraId="5AEF4143" w14:textId="06F462D7" w:rsidR="002F09D8" w:rsidRPr="00113E4F" w:rsidRDefault="002F09D8">
      <w:pPr>
        <w:ind w:left="846" w:right="8"/>
        <w:rPr>
          <w:b/>
        </w:rPr>
      </w:pPr>
      <w:r w:rsidRPr="00113E4F">
        <w:rPr>
          <w:b/>
        </w:rPr>
        <w:t xml:space="preserve">ELSE </w:t>
      </w:r>
    </w:p>
    <w:p w14:paraId="68807F83" w14:textId="37AB35A0" w:rsidR="002F09D8" w:rsidRDefault="00113E4F">
      <w:pPr>
        <w:ind w:left="846" w:right="8"/>
      </w:pPr>
      <w:r>
        <w:t xml:space="preserve">   </w:t>
      </w:r>
      <w:r w:rsidR="002F09D8">
        <w:t>CodeText = Concatenate(MTCode, MXText)</w:t>
      </w:r>
    </w:p>
    <w:p w14:paraId="76B87F87" w14:textId="0029EBDC" w:rsidR="002F09D8" w:rsidRDefault="002F09D8">
      <w:pPr>
        <w:ind w:left="846" w:right="8"/>
      </w:pPr>
    </w:p>
    <w:p w14:paraId="6349FD6D" w14:textId="4B78A322" w:rsidR="002F09D8" w:rsidRPr="00113E4F" w:rsidRDefault="002F09D8">
      <w:pPr>
        <w:ind w:left="846" w:right="8"/>
        <w:rPr>
          <w:b/>
        </w:rPr>
      </w:pPr>
      <w:r w:rsidRPr="00113E4F">
        <w:rPr>
          <w:b/>
        </w:rPr>
        <w:t>ENDIF</w:t>
      </w:r>
    </w:p>
    <w:p w14:paraId="1A426AD4" w14:textId="77777777" w:rsidR="002F09D8" w:rsidRDefault="002F09D8">
      <w:pPr>
        <w:ind w:left="846" w:right="8"/>
      </w:pPr>
    </w:p>
    <w:p w14:paraId="6177D6BC" w14:textId="77777777" w:rsidR="00AF048F" w:rsidRDefault="002153EF">
      <w:pPr>
        <w:spacing w:after="96" w:line="216" w:lineRule="auto"/>
        <w:ind w:left="846" w:right="8"/>
      </w:pPr>
      <w:r>
        <w:t xml:space="preserve">/*Field 72 is defined by 6 lines of 35 characters with “//” as line continuation pattern and Carriage Return Line Feed (CRLF) as MT line separator between consecutive lines. The function below brings the output string in line with this format*/ </w:t>
      </w:r>
    </w:p>
    <w:p w14:paraId="4D75E51B" w14:textId="77777777" w:rsidR="00AF048F" w:rsidRDefault="002153EF">
      <w:pPr>
        <w:ind w:left="846" w:right="8"/>
      </w:pPr>
      <w:r>
        <w:t xml:space="preserve">MT72 = </w:t>
      </w:r>
      <w:r>
        <w:rPr>
          <w:b/>
        </w:rPr>
        <w:t>SplitInLines</w:t>
      </w:r>
      <w:r>
        <w:t xml:space="preserve">(CodeText, 35, “//”) </w:t>
      </w:r>
    </w:p>
    <w:p w14:paraId="3EE30B7C" w14:textId="77777777" w:rsidR="00AF048F" w:rsidRDefault="002153EF">
      <w:pPr>
        <w:spacing w:after="99" w:line="259" w:lineRule="auto"/>
        <w:ind w:left="851" w:firstLine="0"/>
      </w:pPr>
      <w:r>
        <w:t xml:space="preserve"> </w:t>
      </w:r>
    </w:p>
    <w:p w14:paraId="273C633F" w14:textId="77777777" w:rsidR="00AF048F" w:rsidRDefault="002153EF">
      <w:pPr>
        <w:spacing w:after="0" w:line="367" w:lineRule="auto"/>
        <w:ind w:left="839" w:right="1851" w:hanging="427"/>
      </w:pPr>
      <w:r>
        <w:rPr>
          <w:rFonts w:ascii="Arial" w:eastAsia="Arial" w:hAnsi="Arial" w:cs="Arial"/>
          <w:b/>
        </w:rPr>
        <w:t xml:space="preserve">Example  MX Source (InstructionForCreditorAgent used without code): </w:t>
      </w:r>
    </w:p>
    <w:p w14:paraId="52B84180" w14:textId="77777777" w:rsidR="00AF048F" w:rsidRDefault="002153EF">
      <w:pPr>
        <w:ind w:left="846" w:right="8"/>
      </w:pPr>
      <w:r>
        <w:t xml:space="preserve">&lt;InstrForCdtrAgt&gt; </w:t>
      </w:r>
    </w:p>
    <w:p w14:paraId="01B5AEA2" w14:textId="77777777" w:rsidR="00AF048F" w:rsidRDefault="002153EF">
      <w:pPr>
        <w:spacing w:line="216" w:lineRule="auto"/>
        <w:ind w:left="1428" w:right="8"/>
      </w:pPr>
      <w:r>
        <w:t xml:space="preserve">&lt;InstrInf&gt;Please process according to service level agreement AD1.1&lt;/InstrInf&gt; </w:t>
      </w:r>
    </w:p>
    <w:p w14:paraId="31F93C3E" w14:textId="77777777" w:rsidR="00AF048F" w:rsidRDefault="002153EF">
      <w:pPr>
        <w:spacing w:after="89"/>
        <w:ind w:left="846" w:right="8"/>
      </w:pPr>
      <w:r>
        <w:t xml:space="preserve">&lt;/InstrForCdtrAgt&gt; </w:t>
      </w:r>
    </w:p>
    <w:p w14:paraId="4188E3A1" w14:textId="77777777" w:rsidR="00AF048F" w:rsidRDefault="002153EF">
      <w:pPr>
        <w:spacing w:after="9"/>
        <w:ind w:left="861" w:right="157" w:hanging="7"/>
      </w:pPr>
      <w:r>
        <w:rPr>
          <w:rFonts w:ascii="Arial" w:eastAsia="Arial" w:hAnsi="Arial" w:cs="Arial"/>
          <w:b/>
        </w:rPr>
        <w:t xml:space="preserve">MT Translation (input code /ACC/ and length restriction of 63 characters):  </w:t>
      </w:r>
    </w:p>
    <w:p w14:paraId="657C5B67" w14:textId="77777777" w:rsidR="00D24DDA" w:rsidRDefault="004B5D0B">
      <w:pPr>
        <w:spacing w:line="216" w:lineRule="auto"/>
        <w:ind w:left="846" w:right="1926"/>
      </w:pPr>
      <w:r>
        <w:t>:72:</w:t>
      </w:r>
      <w:r w:rsidR="002153EF">
        <w:t xml:space="preserve">/ACC/Please process according to se  </w:t>
      </w:r>
      <w:r w:rsidR="002153EF">
        <w:tab/>
      </w:r>
    </w:p>
    <w:p w14:paraId="3B915E72" w14:textId="4A101181" w:rsidR="00AF048F" w:rsidRDefault="002153EF">
      <w:pPr>
        <w:spacing w:line="216" w:lineRule="auto"/>
        <w:ind w:left="846" w:right="1926"/>
      </w:pPr>
      <w:r>
        <w:t xml:space="preserve">//rvice level agreement AD1.1 </w:t>
      </w:r>
    </w:p>
    <w:p w14:paraId="52E115C7" w14:textId="77777777" w:rsidR="00F36717" w:rsidRDefault="00F36717">
      <w:pPr>
        <w:spacing w:line="216" w:lineRule="auto"/>
        <w:ind w:left="846" w:right="1926"/>
      </w:pPr>
    </w:p>
    <w:p w14:paraId="74D69F49" w14:textId="77777777" w:rsidR="00F36717" w:rsidRDefault="00F36717">
      <w:pPr>
        <w:spacing w:line="216" w:lineRule="auto"/>
        <w:ind w:left="846" w:right="1926"/>
      </w:pPr>
    </w:p>
    <w:p w14:paraId="68A9B358" w14:textId="77777777" w:rsidR="00AF048F" w:rsidRDefault="00AF048F"/>
    <w:p w14:paraId="515232AD" w14:textId="78373705" w:rsidR="006C350E" w:rsidRPr="00EB57C1" w:rsidRDefault="00EB57C1" w:rsidP="00EB57C1">
      <w:pPr>
        <w:pStyle w:val="Heading3"/>
      </w:pPr>
      <w:bookmarkStart w:id="3096" w:name="_Toc136351299"/>
      <w:r w:rsidRPr="00EB57C1">
        <w:t>4</w:t>
      </w:r>
      <w:r w:rsidRPr="00EB57C1">
        <w:rPr>
          <w:rStyle w:val="Heading3Char"/>
          <w:b/>
        </w:rPr>
        <w:t xml:space="preserve">.3.10  </w:t>
      </w:r>
      <w:r w:rsidR="002D36A2" w:rsidRPr="00EB57C1">
        <w:rPr>
          <w:rStyle w:val="Heading3Char"/>
          <w:b/>
        </w:rPr>
        <w:t>MX_To</w:t>
      </w:r>
      <w:r w:rsidR="006C350E" w:rsidRPr="00EB57C1">
        <w:rPr>
          <w:rStyle w:val="Heading3Char"/>
          <w:b/>
        </w:rPr>
        <w:t>_MT72FullField</w:t>
      </w:r>
      <w:bookmarkEnd w:id="3096"/>
    </w:p>
    <w:p w14:paraId="596EEC6A" w14:textId="77777777" w:rsidR="006C350E" w:rsidRDefault="006C350E" w:rsidP="006C350E">
      <w:pPr>
        <w:pStyle w:val="Heading4"/>
        <w:tabs>
          <w:tab w:val="center" w:pos="2297"/>
        </w:tabs>
        <w:ind w:left="-14" w:firstLine="0"/>
      </w:pPr>
    </w:p>
    <w:p w14:paraId="0F7088FC" w14:textId="77634DF2" w:rsidR="006C350E" w:rsidRDefault="006C350E" w:rsidP="003B410A">
      <w:pPr>
        <w:spacing w:after="95"/>
        <w:ind w:left="450" w:right="157" w:hanging="7"/>
      </w:pPr>
      <w:r>
        <w:rPr>
          <w:rFonts w:ascii="Arial" w:eastAsia="Arial" w:hAnsi="Arial" w:cs="Arial"/>
          <w:b/>
        </w:rPr>
        <w:t xml:space="preserve">Name </w:t>
      </w:r>
    </w:p>
    <w:p w14:paraId="6B43E34B" w14:textId="77777777" w:rsidR="006C350E" w:rsidRDefault="006C350E" w:rsidP="006C350E">
      <w:pPr>
        <w:spacing w:after="112" w:line="249" w:lineRule="auto"/>
        <w:ind w:left="849" w:right="15" w:hanging="10"/>
        <w:rPr>
          <w:rFonts w:ascii="Arial" w:eastAsia="Arial" w:hAnsi="Arial" w:cs="Arial"/>
        </w:rPr>
      </w:pPr>
      <w:r>
        <w:rPr>
          <w:rFonts w:ascii="Arial" w:eastAsia="Arial" w:hAnsi="Arial" w:cs="Arial"/>
        </w:rPr>
        <w:t xml:space="preserve">MX_To_MT72 FullField </w:t>
      </w:r>
    </w:p>
    <w:p w14:paraId="2673937B" w14:textId="77777777" w:rsidR="005F781E" w:rsidRDefault="005F781E" w:rsidP="006C350E">
      <w:pPr>
        <w:spacing w:after="112" w:line="249" w:lineRule="auto"/>
        <w:ind w:left="849" w:right="15" w:hanging="10"/>
        <w:rPr>
          <w:rFonts w:ascii="Arial" w:eastAsia="Arial" w:hAnsi="Arial" w:cs="Arial"/>
        </w:rPr>
      </w:pPr>
    </w:p>
    <w:p w14:paraId="3AEDAA6E" w14:textId="77777777" w:rsidR="005F781E" w:rsidRPr="00481F20" w:rsidRDefault="005F781E" w:rsidP="00481F20">
      <w:pPr>
        <w:spacing w:after="112" w:line="249" w:lineRule="auto"/>
        <w:ind w:left="426" w:right="15" w:firstLine="0"/>
        <w:rPr>
          <w:rFonts w:ascii="Arial" w:eastAsia="Arial" w:hAnsi="Arial" w:cs="Arial"/>
          <w:b/>
        </w:rPr>
      </w:pPr>
      <w:r w:rsidRPr="00481F20">
        <w:rPr>
          <w:rFonts w:ascii="Arial" w:eastAsia="Arial" w:hAnsi="Arial" w:cs="Arial"/>
          <w:b/>
        </w:rPr>
        <w:t>Business Description</w:t>
      </w:r>
    </w:p>
    <w:p w14:paraId="4AB00225" w14:textId="77777777" w:rsidR="005F781E" w:rsidRDefault="005F781E" w:rsidP="005F781E">
      <w:pPr>
        <w:pStyle w:val="Heading4"/>
        <w:tabs>
          <w:tab w:val="center" w:pos="2297"/>
        </w:tabs>
        <w:ind w:left="-14" w:firstLine="0"/>
      </w:pPr>
    </w:p>
    <w:p w14:paraId="5D4F2A85" w14:textId="77777777" w:rsidR="005F781E" w:rsidRDefault="005F781E" w:rsidP="003B410A">
      <w:pPr>
        <w:ind w:left="450" w:firstLine="0"/>
        <w:rPr>
          <w:rFonts w:ascii="Arial" w:eastAsia="Arial" w:hAnsi="Arial" w:cs="Arial"/>
        </w:rPr>
      </w:pPr>
      <w:r>
        <w:rPr>
          <w:rFonts w:ascii="Arial" w:eastAsia="Arial" w:hAnsi="Arial" w:cs="Arial"/>
        </w:rPr>
        <w:t xml:space="preserve">The function combines elements from the MX message that must be carried to the next agent in order to allow the processing of the payment all along the chain. </w:t>
      </w:r>
    </w:p>
    <w:p w14:paraId="411F0B6E" w14:textId="77777777" w:rsidR="005F781E" w:rsidRDefault="005F781E" w:rsidP="003B410A">
      <w:pPr>
        <w:ind w:left="450"/>
        <w:rPr>
          <w:rFonts w:ascii="Arial" w:eastAsia="Arial" w:hAnsi="Arial" w:cs="Arial"/>
        </w:rPr>
      </w:pPr>
    </w:p>
    <w:p w14:paraId="5F065001" w14:textId="77777777" w:rsidR="005F781E" w:rsidRDefault="005F781E" w:rsidP="003B410A">
      <w:pPr>
        <w:ind w:left="450" w:firstLine="0"/>
        <w:rPr>
          <w:rFonts w:ascii="Arial" w:eastAsia="Arial" w:hAnsi="Arial" w:cs="Arial"/>
        </w:rPr>
      </w:pPr>
      <w:r>
        <w:rPr>
          <w:rFonts w:ascii="Arial" w:eastAsia="Arial" w:hAnsi="Arial" w:cs="Arial"/>
        </w:rPr>
        <w:lastRenderedPageBreak/>
        <w:t>Depending on the room left and the presence of the elements</w:t>
      </w:r>
      <w:r w:rsidR="00C3088C">
        <w:rPr>
          <w:rFonts w:ascii="Arial" w:eastAsia="Arial" w:hAnsi="Arial" w:cs="Arial"/>
        </w:rPr>
        <w:t xml:space="preserve"> in the physical message</w:t>
      </w:r>
      <w:r>
        <w:rPr>
          <w:rFonts w:ascii="Arial" w:eastAsia="Arial" w:hAnsi="Arial" w:cs="Arial"/>
        </w:rPr>
        <w:t>, the following priority will be applied with possible missing or truncated information:</w:t>
      </w:r>
    </w:p>
    <w:p w14:paraId="1038166D" w14:textId="407D68F7" w:rsidR="005F781E" w:rsidRDefault="005F781E" w:rsidP="003B410A">
      <w:pPr>
        <w:ind w:left="450"/>
        <w:rPr>
          <w:rFonts w:ascii="Arial" w:eastAsia="Arial" w:hAnsi="Arial" w:cs="Arial"/>
        </w:rPr>
      </w:pPr>
    </w:p>
    <w:p w14:paraId="1320F620" w14:textId="5FEE74CD" w:rsidR="00C6083C" w:rsidRDefault="00C6083C" w:rsidP="003B410A">
      <w:pPr>
        <w:ind w:left="450"/>
        <w:rPr>
          <w:rFonts w:ascii="Arial" w:eastAsia="Arial" w:hAnsi="Arial" w:cs="Arial"/>
        </w:rPr>
      </w:pPr>
      <w:r>
        <w:rPr>
          <w:rFonts w:ascii="Arial" w:eastAsia="Arial" w:hAnsi="Arial" w:cs="Arial"/>
        </w:rPr>
        <w:t>Priority 1 : IntermediaryAgent2,3</w:t>
      </w:r>
      <w:r w:rsidR="00881EA6">
        <w:rPr>
          <w:rFonts w:ascii="Arial" w:eastAsia="Arial" w:hAnsi="Arial" w:cs="Arial"/>
        </w:rPr>
        <w:t xml:space="preserve"> (/INTA/)</w:t>
      </w:r>
      <w:r w:rsidR="00531777">
        <w:rPr>
          <w:rFonts w:ascii="Arial" w:eastAsia="Arial" w:hAnsi="Arial" w:cs="Arial"/>
        </w:rPr>
        <w:t>*</w:t>
      </w:r>
    </w:p>
    <w:p w14:paraId="728EDAB3" w14:textId="64216AD5" w:rsidR="00C6083C" w:rsidRDefault="00C6083C" w:rsidP="003B410A">
      <w:pPr>
        <w:ind w:left="450"/>
        <w:rPr>
          <w:rFonts w:ascii="Arial" w:eastAsia="Arial" w:hAnsi="Arial" w:cs="Arial"/>
        </w:rPr>
      </w:pPr>
      <w:r w:rsidRPr="00FB1758">
        <w:rPr>
          <w:rFonts w:ascii="Arial" w:eastAsia="Arial" w:hAnsi="Arial" w:cs="Arial"/>
        </w:rPr>
        <w:t>Priority 2 : PaymentTypeInformation/ServiceLevel</w:t>
      </w:r>
      <w:r>
        <w:rPr>
          <w:rFonts w:ascii="Arial" w:eastAsia="Arial" w:hAnsi="Arial" w:cs="Arial"/>
        </w:rPr>
        <w:t xml:space="preserve"> (/</w:t>
      </w:r>
      <w:r>
        <w:rPr>
          <w:rFonts w:ascii="Arial" w:hAnsi="Arial" w:cs="Arial"/>
        </w:rPr>
        <w:t>SVCLVL/)</w:t>
      </w:r>
      <w:r w:rsidR="00CA617B">
        <w:rPr>
          <w:rFonts w:ascii="Arial" w:hAnsi="Arial" w:cs="Arial"/>
        </w:rPr>
        <w:t xml:space="preserve"> </w:t>
      </w:r>
      <w:r w:rsidR="00531777">
        <w:rPr>
          <w:rFonts w:ascii="Arial" w:hAnsi="Arial" w:cs="Arial"/>
        </w:rPr>
        <w:t>*</w:t>
      </w:r>
      <w:r w:rsidR="00CA617B">
        <w:rPr>
          <w:rFonts w:ascii="Arial" w:hAnsi="Arial" w:cs="Arial"/>
        </w:rPr>
        <w:t>(excluded code SDVA or with a pattern “</w:t>
      </w:r>
      <w:r w:rsidR="003439F6">
        <w:rPr>
          <w:rFonts w:ascii="Arial" w:hAnsi="Arial" w:cs="Arial"/>
        </w:rPr>
        <w:t>G</w:t>
      </w:r>
      <w:r w:rsidR="00CA617B">
        <w:rPr>
          <w:rFonts w:ascii="Arial" w:hAnsi="Arial" w:cs="Arial"/>
        </w:rPr>
        <w:t>00n” where n is an integer</w:t>
      </w:r>
    </w:p>
    <w:p w14:paraId="6D690441" w14:textId="42D877C5" w:rsidR="00C6083C" w:rsidRDefault="00C6083C" w:rsidP="003B410A">
      <w:pPr>
        <w:ind w:left="450"/>
        <w:rPr>
          <w:rFonts w:ascii="Arial" w:eastAsia="Arial" w:hAnsi="Arial" w:cs="Arial"/>
        </w:rPr>
      </w:pPr>
      <w:r>
        <w:rPr>
          <w:rFonts w:ascii="Arial" w:eastAsia="Arial" w:hAnsi="Arial" w:cs="Arial"/>
        </w:rPr>
        <w:t>Priority 3</w:t>
      </w:r>
      <w:r w:rsidRPr="000F490B">
        <w:rPr>
          <w:rFonts w:ascii="Arial" w:eastAsia="Arial" w:hAnsi="Arial" w:cs="Arial"/>
        </w:rPr>
        <w:t xml:space="preserve"> : PaymentTypeInformatio</w:t>
      </w:r>
      <w:r>
        <w:rPr>
          <w:rFonts w:ascii="Arial" w:eastAsia="Arial" w:hAnsi="Arial" w:cs="Arial"/>
        </w:rPr>
        <w:t>n/LocalInstrument</w:t>
      </w:r>
      <w:r w:rsidR="00162F15">
        <w:rPr>
          <w:rFonts w:ascii="Arial" w:eastAsia="Arial" w:hAnsi="Arial" w:cs="Arial"/>
        </w:rPr>
        <w:t xml:space="preserve"> </w:t>
      </w:r>
      <w:r w:rsidR="00D930C8" w:rsidRPr="007C2769">
        <w:rPr>
          <w:rFonts w:ascii="Arial" w:hAnsi="Arial" w:cs="Arial"/>
        </w:rPr>
        <w:t>(/LOCINS/</w:t>
      </w:r>
      <w:r w:rsidR="00D930C8" w:rsidRPr="00D930C8">
        <w:rPr>
          <w:rFonts w:ascii="Arial" w:hAnsi="Arial" w:cs="Arial"/>
        </w:rPr>
        <w:t>)</w:t>
      </w:r>
      <w:r w:rsidR="00531777">
        <w:rPr>
          <w:rFonts w:ascii="Arial" w:hAnsi="Arial" w:cs="Arial"/>
        </w:rPr>
        <w:t>*</w:t>
      </w:r>
      <w:r w:rsidR="00162F15">
        <w:rPr>
          <w:rFonts w:ascii="Arial" w:hAnsi="Arial" w:cs="Arial"/>
        </w:rPr>
        <w:t xml:space="preserve"> (excluded code CRED, CRTS, SPAY, SPRI, SSTD)</w:t>
      </w:r>
    </w:p>
    <w:p w14:paraId="70D51BEF" w14:textId="661A7CFE" w:rsidR="00C6083C" w:rsidRDefault="00C6083C" w:rsidP="003B410A">
      <w:pPr>
        <w:ind w:left="450"/>
        <w:rPr>
          <w:rFonts w:ascii="Arial" w:eastAsia="Arial" w:hAnsi="Arial" w:cs="Arial"/>
        </w:rPr>
      </w:pPr>
      <w:r>
        <w:rPr>
          <w:rFonts w:ascii="Arial" w:eastAsia="Arial" w:hAnsi="Arial" w:cs="Arial"/>
        </w:rPr>
        <w:t xml:space="preserve">Priority 4 : </w:t>
      </w:r>
      <w:r w:rsidRPr="000F490B">
        <w:rPr>
          <w:rFonts w:ascii="Arial" w:eastAsia="Arial" w:hAnsi="Arial" w:cs="Arial"/>
        </w:rPr>
        <w:t>PaymentTypeInformatio</w:t>
      </w:r>
      <w:r>
        <w:rPr>
          <w:rFonts w:ascii="Arial" w:eastAsia="Arial" w:hAnsi="Arial" w:cs="Arial"/>
        </w:rPr>
        <w:t>n/CategoryPurpose</w:t>
      </w:r>
      <w:r w:rsidR="003A3C6A">
        <w:rPr>
          <w:rFonts w:ascii="Arial" w:eastAsia="Arial" w:hAnsi="Arial" w:cs="Arial"/>
        </w:rPr>
        <w:t xml:space="preserve"> (/CATPURP/)</w:t>
      </w:r>
      <w:r w:rsidR="00531777">
        <w:rPr>
          <w:rFonts w:ascii="Arial" w:eastAsia="Arial" w:hAnsi="Arial" w:cs="Arial"/>
        </w:rPr>
        <w:t>*</w:t>
      </w:r>
      <w:r>
        <w:rPr>
          <w:rFonts w:ascii="Arial" w:eastAsia="Arial" w:hAnsi="Arial" w:cs="Arial"/>
        </w:rPr>
        <w:t xml:space="preserve"> (excluded code INTC and CORT, Proprietary &lt;&gt; “INTC CORT” string</w:t>
      </w:r>
    </w:p>
    <w:p w14:paraId="4AA10ED8" w14:textId="036B0076" w:rsidR="00C6083C" w:rsidRPr="007C2769" w:rsidRDefault="00C6083C" w:rsidP="003B410A">
      <w:pPr>
        <w:ind w:left="450" w:firstLine="0"/>
        <w:rPr>
          <w:rFonts w:ascii="Arial" w:eastAsia="Arial" w:hAnsi="Arial" w:cs="Arial"/>
          <w:b/>
        </w:rPr>
      </w:pPr>
      <w:r>
        <w:rPr>
          <w:rFonts w:ascii="Arial" w:eastAsia="Arial" w:hAnsi="Arial" w:cs="Arial"/>
        </w:rPr>
        <w:t>Priority 5 : InstructionForCreditorAgent (excluded code 23E</w:t>
      </w:r>
      <w:r w:rsidR="00252254">
        <w:rPr>
          <w:rFonts w:ascii="Arial" w:eastAsia="Arial" w:hAnsi="Arial" w:cs="Arial"/>
        </w:rPr>
        <w:t xml:space="preserve"> like /HOLD/, /CHQB/, /PHOB/, /TELB/ </w:t>
      </w:r>
      <w:r>
        <w:rPr>
          <w:rFonts w:ascii="Arial" w:eastAsia="Arial" w:hAnsi="Arial" w:cs="Arial"/>
        </w:rPr>
        <w:t xml:space="preserve"> translated by using MX_To_MT23E)</w:t>
      </w:r>
    </w:p>
    <w:p w14:paraId="1FC34B3D" w14:textId="4FCE93F3" w:rsidR="00C6083C" w:rsidRDefault="00C6083C" w:rsidP="003B410A">
      <w:pPr>
        <w:ind w:left="450" w:firstLine="0"/>
        <w:rPr>
          <w:rFonts w:ascii="Arial" w:eastAsia="Arial" w:hAnsi="Arial" w:cs="Arial"/>
        </w:rPr>
      </w:pPr>
      <w:r>
        <w:rPr>
          <w:rFonts w:ascii="Arial" w:eastAsia="Arial" w:hAnsi="Arial" w:cs="Arial"/>
        </w:rPr>
        <w:t xml:space="preserve">Priority 6: InstructionForNextAgent (excluded </w:t>
      </w:r>
      <w:ins w:id="3097" w:author="BOUVY Martine [2]" w:date="2021-11-10T08:39:00Z">
        <w:r w:rsidR="00205FD1">
          <w:rPr>
            <w:rFonts w:ascii="Arial" w:eastAsia="Arial" w:hAnsi="Arial" w:cs="Arial"/>
          </w:rPr>
          <w:t>“</w:t>
        </w:r>
      </w:ins>
      <w:r>
        <w:rPr>
          <w:rFonts w:ascii="Arial" w:eastAsia="Arial" w:hAnsi="Arial" w:cs="Arial"/>
        </w:rPr>
        <w:t>/FIN5</w:t>
      </w:r>
      <w:r w:rsidR="00C01807" w:rsidRPr="00C01807">
        <w:rPr>
          <w:rFonts w:ascii="Arial" w:eastAsia="Arial" w:hAnsi="Arial" w:cs="Arial"/>
          <w:color w:val="FF0000"/>
        </w:rPr>
        <w:t>3</w:t>
      </w:r>
      <w:r>
        <w:rPr>
          <w:rFonts w:ascii="Arial" w:eastAsia="Arial" w:hAnsi="Arial" w:cs="Arial"/>
        </w:rPr>
        <w:t>/</w:t>
      </w:r>
      <w:ins w:id="3098" w:author="BOUVY Martine [2]" w:date="2021-11-10T08:39:00Z">
        <w:r w:rsidR="00205FD1">
          <w:rPr>
            <w:rFonts w:ascii="Arial" w:eastAsia="Arial" w:hAnsi="Arial" w:cs="Arial"/>
          </w:rPr>
          <w:t>BIC” structure</w:t>
        </w:r>
      </w:ins>
      <w:r>
        <w:rPr>
          <w:rFonts w:ascii="Arial" w:eastAsia="Arial" w:hAnsi="Arial" w:cs="Arial"/>
        </w:rPr>
        <w:t>)</w:t>
      </w:r>
    </w:p>
    <w:p w14:paraId="222A23AD" w14:textId="1EB016C6" w:rsidR="00C6083C" w:rsidRDefault="004D7ED0" w:rsidP="003B410A">
      <w:pPr>
        <w:ind w:left="450" w:firstLine="0"/>
        <w:rPr>
          <w:rFonts w:ascii="Arial" w:eastAsia="Arial" w:hAnsi="Arial" w:cs="Arial"/>
        </w:rPr>
      </w:pPr>
      <w:r>
        <w:rPr>
          <w:rFonts w:ascii="Arial" w:eastAsia="Arial" w:hAnsi="Arial" w:cs="Arial"/>
        </w:rPr>
        <w:t>Priority 7</w:t>
      </w:r>
      <w:r w:rsidR="00C6083C">
        <w:rPr>
          <w:rFonts w:ascii="Arial" w:eastAsia="Arial" w:hAnsi="Arial" w:cs="Arial"/>
        </w:rPr>
        <w:t>: PreviousInstructingAgent1,2,3</w:t>
      </w:r>
      <w:r w:rsidR="004413F8">
        <w:rPr>
          <w:rFonts w:ascii="Arial" w:eastAsia="Arial" w:hAnsi="Arial" w:cs="Arial"/>
        </w:rPr>
        <w:t xml:space="preserve"> (/INS/)</w:t>
      </w:r>
    </w:p>
    <w:p w14:paraId="64666FE9" w14:textId="4D5E61F2" w:rsidR="00531777" w:rsidRDefault="00531777" w:rsidP="003B410A">
      <w:pPr>
        <w:ind w:left="450" w:firstLine="0"/>
        <w:rPr>
          <w:rFonts w:ascii="Arial" w:eastAsia="Arial" w:hAnsi="Arial" w:cs="Arial"/>
        </w:rPr>
      </w:pPr>
    </w:p>
    <w:p w14:paraId="47CE650F" w14:textId="77777777" w:rsidR="00531777" w:rsidRDefault="00531777" w:rsidP="003B410A">
      <w:pPr>
        <w:ind w:left="450" w:firstLine="0"/>
        <w:rPr>
          <w:rFonts w:ascii="Arial" w:eastAsia="Arial" w:hAnsi="Arial" w:cs="Arial"/>
        </w:rPr>
      </w:pPr>
      <w:r>
        <w:rPr>
          <w:rFonts w:ascii="Arial" w:eastAsia="Arial" w:hAnsi="Arial" w:cs="Arial"/>
        </w:rPr>
        <w:t>*means new code words to be used in Field72</w:t>
      </w:r>
    </w:p>
    <w:p w14:paraId="38E05FED" w14:textId="77777777" w:rsidR="00531777" w:rsidRDefault="00531777" w:rsidP="003B410A">
      <w:pPr>
        <w:ind w:left="450" w:firstLine="0"/>
        <w:rPr>
          <w:rFonts w:ascii="Arial" w:eastAsia="Arial" w:hAnsi="Arial" w:cs="Arial"/>
        </w:rPr>
      </w:pPr>
    </w:p>
    <w:p w14:paraId="11352A26" w14:textId="77777777" w:rsidR="005F781E" w:rsidRDefault="005F781E" w:rsidP="003B410A">
      <w:pPr>
        <w:ind w:left="450" w:firstLine="0"/>
        <w:rPr>
          <w:rFonts w:ascii="Arial" w:eastAsia="Arial" w:hAnsi="Arial" w:cs="Arial"/>
        </w:rPr>
      </w:pPr>
      <w:r>
        <w:rPr>
          <w:rFonts w:ascii="Arial" w:eastAsia="Arial" w:hAnsi="Arial" w:cs="Arial"/>
        </w:rPr>
        <w:t>If a data is truncated (ie., partially present), “+”</w:t>
      </w:r>
      <w:r w:rsidR="000D481C">
        <w:rPr>
          <w:rFonts w:ascii="Arial" w:eastAsia="Arial" w:hAnsi="Arial" w:cs="Arial"/>
        </w:rPr>
        <w:t xml:space="preserve"> is added at the</w:t>
      </w:r>
      <w:r>
        <w:rPr>
          <w:rFonts w:ascii="Arial" w:eastAsia="Arial" w:hAnsi="Arial" w:cs="Arial"/>
        </w:rPr>
        <w:t xml:space="preserve"> end of the string; </w:t>
      </w:r>
    </w:p>
    <w:p w14:paraId="3F9E9E4A" w14:textId="77777777" w:rsidR="005F781E" w:rsidRDefault="005F781E" w:rsidP="003B410A">
      <w:pPr>
        <w:ind w:left="450" w:firstLine="0"/>
        <w:rPr>
          <w:rFonts w:ascii="Arial" w:eastAsia="Arial" w:hAnsi="Arial" w:cs="Arial"/>
        </w:rPr>
      </w:pPr>
      <w:r>
        <w:rPr>
          <w:rFonts w:ascii="Arial" w:eastAsia="Arial" w:hAnsi="Arial" w:cs="Arial"/>
        </w:rPr>
        <w:t xml:space="preserve">If an information cannot be copied in field 72 (eg., PreviousIntructingAgent2,3), an indicator Flag_MissingInformation is returned with value </w:t>
      </w:r>
      <w:r w:rsidR="001161B2">
        <w:rPr>
          <w:rFonts w:ascii="Arial" w:eastAsia="Arial" w:hAnsi="Arial" w:cs="Arial"/>
        </w:rPr>
        <w:t>“</w:t>
      </w:r>
      <w:r>
        <w:rPr>
          <w:rFonts w:ascii="Arial" w:eastAsia="Arial" w:hAnsi="Arial" w:cs="Arial"/>
        </w:rPr>
        <w:t>True</w:t>
      </w:r>
      <w:r w:rsidR="001161B2">
        <w:rPr>
          <w:rFonts w:ascii="Arial" w:eastAsia="Arial" w:hAnsi="Arial" w:cs="Arial"/>
        </w:rPr>
        <w:t>”</w:t>
      </w:r>
      <w:r>
        <w:rPr>
          <w:rFonts w:ascii="Arial" w:eastAsia="Arial" w:hAnsi="Arial" w:cs="Arial"/>
        </w:rPr>
        <w:t xml:space="preserve">. </w:t>
      </w:r>
    </w:p>
    <w:p w14:paraId="432B5659" w14:textId="77777777" w:rsidR="00EC74EB" w:rsidRDefault="00EC74EB" w:rsidP="003B410A">
      <w:pPr>
        <w:ind w:left="450" w:firstLine="0"/>
        <w:rPr>
          <w:rFonts w:ascii="Arial" w:eastAsia="Arial" w:hAnsi="Arial" w:cs="Arial"/>
        </w:rPr>
      </w:pPr>
    </w:p>
    <w:p w14:paraId="709C6986" w14:textId="77777777" w:rsidR="00EC74EB" w:rsidRDefault="00EC74EB" w:rsidP="003B410A">
      <w:pPr>
        <w:ind w:left="450" w:firstLine="0"/>
        <w:rPr>
          <w:rFonts w:ascii="Arial" w:eastAsia="Arial" w:hAnsi="Arial" w:cs="Arial"/>
        </w:rPr>
      </w:pPr>
      <w:r>
        <w:rPr>
          <w:rFonts w:ascii="Arial" w:eastAsia="Arial" w:hAnsi="Arial" w:cs="Arial"/>
        </w:rPr>
        <w:t xml:space="preserve">There is a special request from Japan community to use the </w:t>
      </w:r>
      <w:r w:rsidRPr="00EC74EB">
        <w:rPr>
          <w:rFonts w:ascii="Arial" w:eastAsia="Arial" w:hAnsi="Arial" w:cs="Arial"/>
        </w:rPr>
        <w:t>CreditorAgent/Branch id/Ident</w:t>
      </w:r>
      <w:r>
        <w:rPr>
          <w:rFonts w:ascii="Arial" w:eastAsia="Arial" w:hAnsi="Arial" w:cs="Arial"/>
        </w:rPr>
        <w:t xml:space="preserve">ification for domestic payments and to copy it </w:t>
      </w:r>
      <w:r w:rsidRPr="00EC74EB">
        <w:rPr>
          <w:rFonts w:ascii="Arial" w:eastAsia="Arial" w:hAnsi="Arial" w:cs="Arial"/>
        </w:rPr>
        <w:t>to Field72 of MT103 with "</w:t>
      </w:r>
      <w:r>
        <w:rPr>
          <w:rFonts w:ascii="Arial" w:eastAsia="Arial" w:hAnsi="Arial" w:cs="Arial"/>
        </w:rPr>
        <w:t>/</w:t>
      </w:r>
      <w:r w:rsidRPr="00EC74EB">
        <w:rPr>
          <w:rFonts w:ascii="Arial" w:eastAsia="Arial" w:hAnsi="Arial" w:cs="Arial"/>
        </w:rPr>
        <w:t>ACC/".</w:t>
      </w:r>
    </w:p>
    <w:p w14:paraId="5B69F8C8" w14:textId="0CA6DB32" w:rsidR="005A6F37" w:rsidRPr="005A6F37" w:rsidRDefault="005A6F37" w:rsidP="003B410A">
      <w:pPr>
        <w:ind w:left="450" w:firstLine="0"/>
        <w:rPr>
          <w:rFonts w:ascii="Arial" w:eastAsia="Arial" w:hAnsi="Arial" w:cs="Arial"/>
          <w:szCs w:val="20"/>
        </w:rPr>
      </w:pPr>
      <w:r w:rsidRPr="007C2769">
        <w:rPr>
          <w:rFonts w:ascii="Arial" w:hAnsi="Arial" w:cs="Arial"/>
          <w:color w:val="172B4D"/>
          <w:szCs w:val="20"/>
          <w:lang w:val="en"/>
        </w:rPr>
        <w:t xml:space="preserve">CreditorAgent/Branch is translated to Field 72 only if the CreditorAgent’s BICs or PostalAddress/Country </w:t>
      </w:r>
      <w:r w:rsidR="002A4594" w:rsidRPr="007C2769">
        <w:rPr>
          <w:rFonts w:ascii="Arial" w:hAnsi="Arial" w:cs="Arial"/>
          <w:color w:val="172B4D"/>
          <w:szCs w:val="20"/>
          <w:lang w:val="en"/>
        </w:rPr>
        <w:t xml:space="preserve">(value “JP”) </w:t>
      </w:r>
      <w:r w:rsidRPr="007C2769">
        <w:rPr>
          <w:rFonts w:ascii="Arial" w:hAnsi="Arial" w:cs="Arial"/>
          <w:color w:val="172B4D"/>
          <w:szCs w:val="20"/>
          <w:lang w:val="en"/>
        </w:rPr>
        <w:t>is used otherwise there is no way to identify it is a domestic Japan payment</w:t>
      </w:r>
      <w:r w:rsidRPr="00053A42">
        <w:rPr>
          <w:rFonts w:ascii="Arial" w:hAnsi="Arial" w:cs="Arial"/>
          <w:color w:val="172B4D"/>
          <w:szCs w:val="20"/>
          <w:lang w:val="en"/>
        </w:rPr>
        <w:t> </w:t>
      </w:r>
    </w:p>
    <w:p w14:paraId="02FCE035" w14:textId="50448F42" w:rsidR="003F025F" w:rsidRDefault="00EC74EB" w:rsidP="003B410A">
      <w:pPr>
        <w:ind w:left="450" w:firstLine="0"/>
        <w:rPr>
          <w:rFonts w:ascii="Arial" w:eastAsia="Arial" w:hAnsi="Arial" w:cs="Arial"/>
        </w:rPr>
      </w:pPr>
      <w:r>
        <w:rPr>
          <w:rFonts w:ascii="Arial" w:eastAsia="Arial" w:hAnsi="Arial" w:cs="Arial"/>
        </w:rPr>
        <w:t>This element</w:t>
      </w:r>
      <w:r w:rsidR="00FB2DE8">
        <w:rPr>
          <w:rFonts w:ascii="Arial" w:eastAsia="Arial" w:hAnsi="Arial" w:cs="Arial"/>
        </w:rPr>
        <w:t xml:space="preserve"> will be treated </w:t>
      </w:r>
      <w:r>
        <w:rPr>
          <w:rFonts w:ascii="Arial" w:eastAsia="Arial" w:hAnsi="Arial" w:cs="Arial"/>
        </w:rPr>
        <w:t>just before the information from InstructionForCreditorAgent</w:t>
      </w:r>
      <w:r w:rsidR="003F025F">
        <w:rPr>
          <w:rFonts w:ascii="Arial" w:eastAsia="Arial" w:hAnsi="Arial" w:cs="Arial"/>
        </w:rPr>
        <w:t>.</w:t>
      </w:r>
    </w:p>
    <w:p w14:paraId="17C3E434" w14:textId="77777777" w:rsidR="005F781E" w:rsidRDefault="005F781E" w:rsidP="003B410A">
      <w:pPr>
        <w:ind w:left="450"/>
        <w:rPr>
          <w:rFonts w:ascii="Arial" w:eastAsia="Arial" w:hAnsi="Arial" w:cs="Arial"/>
        </w:rPr>
      </w:pPr>
    </w:p>
    <w:p w14:paraId="60E9CBBE" w14:textId="77777777" w:rsidR="005F781E" w:rsidRPr="00481F20" w:rsidRDefault="005F781E" w:rsidP="003B410A">
      <w:pPr>
        <w:ind w:left="450"/>
        <w:rPr>
          <w:rFonts w:ascii="Arial" w:hAnsi="Arial" w:cs="Arial"/>
        </w:rPr>
      </w:pPr>
      <w:r w:rsidRPr="00481F20">
        <w:rPr>
          <w:rFonts w:ascii="Arial" w:hAnsi="Arial" w:cs="Arial"/>
        </w:rPr>
        <w:t xml:space="preserve">The function can be used to convert for the first time an MX message created in MX to an MT message or to convert a MX message already converted previously in MT in a sequence like MX to MT to MX or to convert a MX message initiated in MT. </w:t>
      </w:r>
    </w:p>
    <w:p w14:paraId="043A0F8B" w14:textId="77777777" w:rsidR="005F781E" w:rsidRPr="00481F20" w:rsidRDefault="005F781E" w:rsidP="003B410A">
      <w:pPr>
        <w:ind w:left="450"/>
        <w:rPr>
          <w:rFonts w:ascii="Arial" w:hAnsi="Arial" w:cs="Arial"/>
        </w:rPr>
      </w:pPr>
    </w:p>
    <w:p w14:paraId="42E956D1" w14:textId="1AF21C93" w:rsidR="006E4426" w:rsidRPr="00481F20" w:rsidRDefault="006E4426" w:rsidP="003B410A">
      <w:pPr>
        <w:ind w:left="450"/>
        <w:rPr>
          <w:rFonts w:ascii="Arial" w:hAnsi="Arial" w:cs="Arial"/>
        </w:rPr>
      </w:pPr>
      <w:r w:rsidRPr="00481F20">
        <w:rPr>
          <w:rFonts w:ascii="Arial" w:hAnsi="Arial" w:cs="Arial"/>
          <w:b/>
        </w:rPr>
        <w:t xml:space="preserve"> IntermediaryAgent2,3</w:t>
      </w:r>
      <w:r w:rsidRPr="00481F20">
        <w:rPr>
          <w:rFonts w:ascii="Arial" w:hAnsi="Arial" w:cs="Arial"/>
        </w:rPr>
        <w:t xml:space="preserve"> can only be present if the original message is a MX message. That information must be carried to continue the payment process and a new code will be used /INTA/ in order to fit with field 72 structure. This code can be repeated max 2 times. It can be understood as an instruction for IntermediaryAgent1 (/INT/)</w:t>
      </w:r>
      <w:r w:rsidR="005A10A3">
        <w:rPr>
          <w:rFonts w:ascii="Arial" w:hAnsi="Arial" w:cs="Arial"/>
        </w:rPr>
        <w:t xml:space="preserve"> </w:t>
      </w:r>
      <w:r w:rsidRPr="00481F20">
        <w:rPr>
          <w:rFonts w:ascii="Arial" w:hAnsi="Arial" w:cs="Arial"/>
        </w:rPr>
        <w:t xml:space="preserve">on how to continue the chain but in order to indicate it is a new information coming from an original MX message, a new code word is used.  </w:t>
      </w:r>
    </w:p>
    <w:p w14:paraId="0CB47828" w14:textId="77777777" w:rsidR="006E4426" w:rsidRPr="00481F20" w:rsidRDefault="006E4426" w:rsidP="003B410A">
      <w:pPr>
        <w:ind w:left="450"/>
        <w:rPr>
          <w:rFonts w:ascii="Arial" w:hAnsi="Arial" w:cs="Arial"/>
        </w:rPr>
      </w:pPr>
      <w:r w:rsidRPr="00481F20">
        <w:rPr>
          <w:rFonts w:ascii="Arial" w:hAnsi="Arial" w:cs="Arial"/>
        </w:rPr>
        <w:t xml:space="preserve">IntermediaryAgent2,3 must be identified at a minimum with a BIC OR (Name [and TownName and Country])for cross border transactions or by ClearingSystemMemberIdentification for domestic transactions. </w:t>
      </w:r>
    </w:p>
    <w:p w14:paraId="02723D0C" w14:textId="77777777" w:rsidR="006E4426" w:rsidRPr="00481F20" w:rsidRDefault="006E4426" w:rsidP="003B410A">
      <w:pPr>
        <w:ind w:left="450"/>
        <w:rPr>
          <w:rFonts w:ascii="Arial" w:hAnsi="Arial" w:cs="Arial"/>
        </w:rPr>
      </w:pPr>
    </w:p>
    <w:p w14:paraId="739CB6C5" w14:textId="77777777" w:rsidR="006E4426" w:rsidRPr="00481F20" w:rsidRDefault="006E4426" w:rsidP="003B410A">
      <w:pPr>
        <w:ind w:left="450"/>
        <w:rPr>
          <w:rFonts w:ascii="Arial" w:hAnsi="Arial" w:cs="Arial"/>
        </w:rPr>
      </w:pPr>
      <w:r w:rsidRPr="00481F20">
        <w:rPr>
          <w:rFonts w:ascii="Arial" w:hAnsi="Arial" w:cs="Arial"/>
        </w:rPr>
        <w:t>BIC is the preferred option for the translation.</w:t>
      </w:r>
    </w:p>
    <w:p w14:paraId="5E1C935C" w14:textId="6B3CE4FA" w:rsidR="006E4426" w:rsidRPr="00481F20" w:rsidDel="00A53DC9" w:rsidRDefault="006E4426" w:rsidP="003B410A">
      <w:pPr>
        <w:ind w:left="450"/>
        <w:rPr>
          <w:del w:id="3099" w:author="BOUVY Martine [2]" w:date="2021-08-05T10:03:00Z"/>
          <w:rFonts w:ascii="Arial" w:hAnsi="Arial" w:cs="Arial"/>
        </w:rPr>
      </w:pPr>
    </w:p>
    <w:p w14:paraId="094E21A4" w14:textId="0DC4BC51" w:rsidR="006E4426" w:rsidRPr="00481F20" w:rsidDel="00A53DC9" w:rsidRDefault="006E4426" w:rsidP="003B410A">
      <w:pPr>
        <w:spacing w:after="112" w:line="249" w:lineRule="auto"/>
        <w:ind w:left="450" w:right="15" w:firstLine="0"/>
        <w:rPr>
          <w:del w:id="3100" w:author="BOUVY Martine [2]" w:date="2021-08-05T10:03:00Z"/>
          <w:rFonts w:ascii="Arial" w:hAnsi="Arial" w:cs="Arial"/>
        </w:rPr>
      </w:pPr>
      <w:del w:id="3101" w:author="BOUVY Martine [2]" w:date="2021-08-05T10:03:00Z">
        <w:r w:rsidRPr="00481F20" w:rsidDel="00A53DC9">
          <w:rPr>
            <w:rFonts w:ascii="Arial" w:hAnsi="Arial" w:cs="Arial"/>
          </w:rPr>
          <w:delText xml:space="preserve">IF Country is present, Name is truncated after 34 characters if length &gt; 35 else Name is truncated after 69 characters if length &gt; 70 (and added “+” for truncation indication). Preference is given to BICFI. </w:delText>
        </w:r>
      </w:del>
    </w:p>
    <w:p w14:paraId="156D55AA" w14:textId="77777777" w:rsidR="006E4426" w:rsidRPr="00481F20" w:rsidRDefault="006E4426" w:rsidP="003B410A">
      <w:pPr>
        <w:ind w:left="450"/>
        <w:rPr>
          <w:rFonts w:ascii="Arial" w:hAnsi="Arial" w:cs="Arial"/>
        </w:rPr>
      </w:pPr>
    </w:p>
    <w:p w14:paraId="1E7C205E" w14:textId="77777777" w:rsidR="006E4426" w:rsidRPr="00481F20" w:rsidRDefault="006E4426" w:rsidP="003B410A">
      <w:pPr>
        <w:spacing w:after="112" w:line="249" w:lineRule="auto"/>
        <w:ind w:left="450" w:right="15" w:firstLine="0"/>
        <w:rPr>
          <w:rFonts w:ascii="Arial" w:hAnsi="Arial" w:cs="Arial"/>
        </w:rPr>
      </w:pPr>
      <w:r w:rsidRPr="00481F20">
        <w:rPr>
          <w:rFonts w:ascii="Arial" w:hAnsi="Arial" w:cs="Arial"/>
        </w:rPr>
        <w:t xml:space="preserve">The ISO Clearing System Identification is not converted into  the MT Clearing System Identification (eg.,”AUBSB” is not converted to “AU”). </w:t>
      </w:r>
    </w:p>
    <w:p w14:paraId="65121F86" w14:textId="77777777" w:rsidR="006E4426" w:rsidRPr="00481F20" w:rsidRDefault="006E4426" w:rsidP="003B410A">
      <w:pPr>
        <w:ind w:left="450"/>
        <w:rPr>
          <w:rFonts w:ascii="Arial" w:hAnsi="Arial" w:cs="Arial"/>
        </w:rPr>
      </w:pPr>
    </w:p>
    <w:p w14:paraId="035033D8" w14:textId="77777777" w:rsidR="006E4426" w:rsidRPr="00481F20" w:rsidRDefault="006E4426" w:rsidP="003B410A">
      <w:pPr>
        <w:ind w:left="450"/>
        <w:rPr>
          <w:rFonts w:ascii="Arial" w:hAnsi="Arial" w:cs="Arial"/>
        </w:rPr>
      </w:pPr>
      <w:r w:rsidRPr="00481F20">
        <w:rPr>
          <w:rFonts w:ascii="Arial" w:hAnsi="Arial" w:cs="Arial"/>
        </w:rPr>
        <w:t>Proposal MT72 field template for IntermediaryAgent2,3:</w:t>
      </w:r>
    </w:p>
    <w:p w14:paraId="36E1A8FB" w14:textId="77777777" w:rsidR="006E4426" w:rsidRPr="00481F20" w:rsidRDefault="006E4426" w:rsidP="003B410A">
      <w:pPr>
        <w:ind w:left="450"/>
        <w:rPr>
          <w:rFonts w:ascii="Arial" w:hAnsi="Arial" w:cs="Arial"/>
        </w:rPr>
      </w:pPr>
      <w:r w:rsidRPr="00481F20">
        <w:rPr>
          <w:rFonts w:ascii="Arial" w:hAnsi="Arial" w:cs="Arial"/>
        </w:rPr>
        <w:t>/INTA/BIC OR /INTA/Name [</w:t>
      </w:r>
      <w:r w:rsidRPr="00481F20">
        <w:rPr>
          <w:rFonts w:ascii="Arial" w:hAnsi="Arial" w:cs="Arial"/>
          <w:b/>
        </w:rPr>
        <w:t>(</w:t>
      </w:r>
      <w:r w:rsidRPr="00481F20">
        <w:rPr>
          <w:rFonts w:ascii="Arial" w:hAnsi="Arial" w:cs="Arial"/>
        </w:rPr>
        <w:t>Country</w:t>
      </w:r>
      <w:r w:rsidRPr="00481F20">
        <w:rPr>
          <w:rFonts w:ascii="Arial" w:hAnsi="Arial" w:cs="Arial"/>
          <w:b/>
        </w:rPr>
        <w:t>(</w:t>
      </w:r>
      <w:r w:rsidRPr="00481F20">
        <w:rPr>
          <w:rFonts w:ascii="Arial" w:hAnsi="Arial" w:cs="Arial"/>
        </w:rPr>
        <w:t>TownName]  OR /INTA/ClearingSystemMemberIdentification</w:t>
      </w:r>
    </w:p>
    <w:p w14:paraId="0A1C71EB" w14:textId="77777777" w:rsidR="006E4426" w:rsidRPr="00481F20" w:rsidRDefault="006E4426" w:rsidP="003B410A">
      <w:pPr>
        <w:ind w:left="450"/>
        <w:rPr>
          <w:rFonts w:ascii="Arial" w:hAnsi="Arial" w:cs="Arial"/>
        </w:rPr>
      </w:pPr>
    </w:p>
    <w:p w14:paraId="004AE87E" w14:textId="77777777" w:rsidR="006E4426" w:rsidRPr="00481F20" w:rsidRDefault="006E4426" w:rsidP="003B410A">
      <w:pPr>
        <w:ind w:left="450"/>
        <w:rPr>
          <w:rFonts w:ascii="Arial" w:hAnsi="Arial" w:cs="Arial"/>
        </w:rPr>
      </w:pPr>
      <w:r w:rsidRPr="00481F20">
        <w:rPr>
          <w:rFonts w:ascii="Arial" w:hAnsi="Arial" w:cs="Arial"/>
        </w:rPr>
        <w:t xml:space="preserve">Where “(“ is used as a separator easy to identify in a string by searching a pattern “(“ followed by exactly 2 alphabetic characters which must be an ISO country code followed by “(“. </w:t>
      </w:r>
    </w:p>
    <w:p w14:paraId="54C5CC04" w14:textId="77777777" w:rsidR="006E4426" w:rsidRPr="00481F20" w:rsidRDefault="006E4426" w:rsidP="003B410A">
      <w:pPr>
        <w:ind w:left="450"/>
        <w:rPr>
          <w:rFonts w:ascii="Arial" w:hAnsi="Arial" w:cs="Arial"/>
        </w:rPr>
      </w:pPr>
      <w:r w:rsidRPr="00481F20">
        <w:rPr>
          <w:rFonts w:ascii="Arial" w:hAnsi="Arial" w:cs="Arial"/>
        </w:rPr>
        <w:t xml:space="preserve">Country and TownName will be provided if present in the MX </w:t>
      </w:r>
    </w:p>
    <w:p w14:paraId="43308FAB" w14:textId="77777777" w:rsidR="006E4426" w:rsidRPr="00481F20" w:rsidRDefault="006E4426" w:rsidP="003B410A">
      <w:pPr>
        <w:ind w:left="450"/>
        <w:rPr>
          <w:rFonts w:ascii="Arial" w:hAnsi="Arial" w:cs="Arial"/>
        </w:rPr>
      </w:pPr>
    </w:p>
    <w:p w14:paraId="39046FA9" w14:textId="77777777" w:rsidR="006E4426" w:rsidRPr="00481F20" w:rsidRDefault="006E4426" w:rsidP="003B410A">
      <w:pPr>
        <w:ind w:left="450"/>
        <w:rPr>
          <w:rFonts w:ascii="Arial" w:hAnsi="Arial" w:cs="Arial"/>
        </w:rPr>
      </w:pPr>
      <w:r w:rsidRPr="00481F20">
        <w:rPr>
          <w:rFonts w:ascii="Arial" w:hAnsi="Arial" w:cs="Arial"/>
        </w:rPr>
        <w:t xml:space="preserve">If IntermediaryAgent2,3 are present, with the above information, 6 lines might be consumed and no room left for other information as shown below, if present in MX. </w:t>
      </w:r>
    </w:p>
    <w:p w14:paraId="7A3C6661" w14:textId="77777777" w:rsidR="006E4426" w:rsidRPr="00481F20" w:rsidRDefault="006E4426" w:rsidP="003B410A">
      <w:pPr>
        <w:ind w:left="450"/>
        <w:rPr>
          <w:rFonts w:ascii="Arial" w:hAnsi="Arial" w:cs="Arial"/>
        </w:rPr>
      </w:pPr>
    </w:p>
    <w:p w14:paraId="08ACD236" w14:textId="77777777" w:rsidR="00D67B41" w:rsidRPr="00481F20" w:rsidRDefault="006E4426" w:rsidP="003B410A">
      <w:pPr>
        <w:ind w:left="450"/>
        <w:rPr>
          <w:rFonts w:ascii="Arial" w:hAnsi="Arial" w:cs="Arial"/>
        </w:rPr>
      </w:pPr>
      <w:r w:rsidRPr="00481F20">
        <w:rPr>
          <w:rFonts w:ascii="Arial" w:hAnsi="Arial" w:cs="Arial"/>
        </w:rPr>
        <w:t xml:space="preserve">ServiceLevel (ISO code or Proprietary) is translated to Field 72 with code word /SVCLVL/. For the ISO codes, only codes different from </w:t>
      </w:r>
      <w:r w:rsidR="00D67B41" w:rsidRPr="00481F20">
        <w:rPr>
          <w:rFonts w:ascii="Arial" w:hAnsi="Arial" w:cs="Arial"/>
        </w:rPr>
        <w:t xml:space="preserve">“SDVA” and having not a pattern like </w:t>
      </w:r>
      <w:r w:rsidRPr="00481F20">
        <w:rPr>
          <w:rFonts w:ascii="Arial" w:hAnsi="Arial" w:cs="Arial"/>
        </w:rPr>
        <w:t xml:space="preserve">“G00n” where n is an integer, are translated to field 72. </w:t>
      </w:r>
    </w:p>
    <w:p w14:paraId="7A309C15" w14:textId="647E2062" w:rsidR="006E4426" w:rsidRPr="00481F20" w:rsidRDefault="00D67B41" w:rsidP="003B410A">
      <w:pPr>
        <w:ind w:left="450"/>
        <w:rPr>
          <w:rFonts w:ascii="Arial" w:hAnsi="Arial" w:cs="Arial"/>
        </w:rPr>
      </w:pPr>
      <w:r w:rsidRPr="00481F20">
        <w:rPr>
          <w:rFonts w:ascii="Arial" w:hAnsi="Arial" w:cs="Arial"/>
        </w:rPr>
        <w:t xml:space="preserve">“SDVA” is translated to 23E. </w:t>
      </w:r>
      <w:r w:rsidR="006E4426" w:rsidRPr="00481F20">
        <w:rPr>
          <w:rFonts w:ascii="Arial" w:hAnsi="Arial" w:cs="Arial"/>
        </w:rPr>
        <w:t xml:space="preserve">gpi Codes (G00n) are translated to FIN Block3/EndToEndReference/ServiceTypeIdentifier in a different function. Up to 3 occurrences /SVCLVL/ are possible, although it is more likely that maximum 2 will be translated to field 72. </w:t>
      </w:r>
    </w:p>
    <w:p w14:paraId="08582F25" w14:textId="77777777" w:rsidR="006E4426" w:rsidRPr="00481F20" w:rsidRDefault="006E4426" w:rsidP="003B410A">
      <w:pPr>
        <w:ind w:left="450"/>
        <w:rPr>
          <w:rFonts w:ascii="Arial" w:hAnsi="Arial" w:cs="Arial"/>
        </w:rPr>
      </w:pPr>
    </w:p>
    <w:p w14:paraId="3A154BEC" w14:textId="52635AD3" w:rsidR="006E4426" w:rsidRPr="00481F20" w:rsidRDefault="006E4426" w:rsidP="003B410A">
      <w:pPr>
        <w:ind w:left="450"/>
        <w:rPr>
          <w:rFonts w:ascii="Arial" w:hAnsi="Arial" w:cs="Arial"/>
        </w:rPr>
      </w:pPr>
      <w:r w:rsidRPr="00481F20">
        <w:rPr>
          <w:rFonts w:ascii="Arial" w:hAnsi="Arial" w:cs="Arial"/>
        </w:rPr>
        <w:t>LocalInstrument (ISO code or Proprietary) is translated to Field 72 with code word /LOCINS/</w:t>
      </w:r>
      <w:r w:rsidR="00B7675D" w:rsidRPr="00481F20">
        <w:rPr>
          <w:rFonts w:ascii="Arial" w:hAnsi="Arial" w:cs="Arial"/>
        </w:rPr>
        <w:t xml:space="preserve">. If Proprietary is present and has a value CRED, CRTS, SPAY, SPRI or SSTD, </w:t>
      </w:r>
      <w:del w:id="3102" w:author="BOUVY Martine [2]" w:date="2021-05-06T15:22:00Z">
        <w:r w:rsidR="00B7675D" w:rsidRPr="00481F20" w:rsidDel="001749F2">
          <w:rPr>
            <w:rFonts w:ascii="Arial" w:hAnsi="Arial" w:cs="Arial"/>
          </w:rPr>
          <w:delText xml:space="preserve">value is translated to 23B </w:delText>
        </w:r>
      </w:del>
      <w:del w:id="3103" w:author="BOUVY Martine [3]" w:date="2020-06-19T09:03:00Z">
        <w:r w:rsidR="00B7675D" w:rsidRPr="00481F20" w:rsidDel="00F2371C">
          <w:rPr>
            <w:rFonts w:ascii="Arial" w:hAnsi="Arial" w:cs="Arial"/>
          </w:rPr>
          <w:delText>by another function</w:delText>
        </w:r>
      </w:del>
      <w:ins w:id="3104" w:author="BOUVY Martine [2]" w:date="2021-05-06T15:22:00Z">
        <w:r w:rsidR="00F61DB1">
          <w:rPr>
            <w:rFonts w:ascii="Arial" w:hAnsi="Arial" w:cs="Arial"/>
          </w:rPr>
          <w:t xml:space="preserve"> </w:t>
        </w:r>
      </w:ins>
      <w:ins w:id="3105" w:author="BOUVY Martine [2]" w:date="2021-05-06T15:21:00Z">
        <w:r w:rsidR="001749F2">
          <w:rPr>
            <w:rFonts w:ascii="Arial" w:hAnsi="Arial" w:cs="Arial"/>
          </w:rPr>
          <w:t xml:space="preserve">then </w:t>
        </w:r>
      </w:ins>
      <w:ins w:id="3106" w:author="BOUVY Martine [3]" w:date="2020-06-19T09:03:00Z">
        <w:r w:rsidR="00F2371C">
          <w:rPr>
            <w:rFonts w:ascii="Arial" w:hAnsi="Arial" w:cs="Arial"/>
          </w:rPr>
          <w:t xml:space="preserve"> </w:t>
        </w:r>
        <w:del w:id="3107" w:author="BOUVY Martine [2]" w:date="2021-05-06T15:21:00Z">
          <w:r w:rsidR="00F2371C" w:rsidDel="001749F2">
            <w:rPr>
              <w:rFonts w:ascii="Arial" w:hAnsi="Arial" w:cs="Arial"/>
            </w:rPr>
            <w:delText xml:space="preserve">with </w:delText>
          </w:r>
        </w:del>
        <w:r w:rsidR="00F2371C">
          <w:rPr>
            <w:rFonts w:ascii="Arial" w:hAnsi="Arial" w:cs="Arial"/>
          </w:rPr>
          <w:t>fixed default value “CRED”</w:t>
        </w:r>
      </w:ins>
      <w:ins w:id="3108" w:author="BOUVY Martine [2]" w:date="2021-05-06T15:22:00Z">
        <w:r w:rsidR="001749F2">
          <w:rPr>
            <w:rFonts w:ascii="Arial" w:hAnsi="Arial" w:cs="Arial"/>
          </w:rPr>
          <w:t xml:space="preserve"> is translated to 23B</w:t>
        </w:r>
      </w:ins>
      <w:r w:rsidRPr="00481F20">
        <w:rPr>
          <w:rFonts w:ascii="Arial" w:hAnsi="Arial" w:cs="Arial"/>
        </w:rPr>
        <w:t xml:space="preserve">. Only </w:t>
      </w:r>
      <w:r w:rsidR="00B7675D" w:rsidRPr="00481F20">
        <w:rPr>
          <w:rFonts w:ascii="Arial" w:hAnsi="Arial" w:cs="Arial"/>
        </w:rPr>
        <w:t xml:space="preserve">one occurrence of Local Instrument </w:t>
      </w:r>
      <w:r w:rsidRPr="00481F20">
        <w:rPr>
          <w:rFonts w:ascii="Arial" w:hAnsi="Arial" w:cs="Arial"/>
        </w:rPr>
        <w:t>is allowed.</w:t>
      </w:r>
      <w:r w:rsidR="00B7675D" w:rsidRPr="00481F20">
        <w:rPr>
          <w:rFonts w:ascii="Arial" w:hAnsi="Arial" w:cs="Arial"/>
        </w:rPr>
        <w:t xml:space="preserve"> </w:t>
      </w:r>
    </w:p>
    <w:p w14:paraId="5E0E8063" w14:textId="77777777" w:rsidR="006E4426" w:rsidRPr="00481F20" w:rsidRDefault="006E4426" w:rsidP="003B410A">
      <w:pPr>
        <w:ind w:left="450"/>
        <w:rPr>
          <w:rFonts w:ascii="Arial" w:hAnsi="Arial" w:cs="Arial"/>
        </w:rPr>
      </w:pPr>
    </w:p>
    <w:p w14:paraId="6D604621" w14:textId="331A3366" w:rsidR="006E4426" w:rsidRPr="00481F20" w:rsidRDefault="006E4426" w:rsidP="003B410A">
      <w:pPr>
        <w:ind w:left="450"/>
        <w:rPr>
          <w:rFonts w:ascii="Arial" w:hAnsi="Arial" w:cs="Arial"/>
        </w:rPr>
      </w:pPr>
      <w:r w:rsidRPr="00660DFE">
        <w:rPr>
          <w:rFonts w:ascii="Arial" w:hAnsi="Arial" w:cs="Arial"/>
        </w:rPr>
        <w:t>CategoryPurpose (ISO code or Proprietary) is translated to Fie</w:t>
      </w:r>
      <w:r w:rsidR="003B0800" w:rsidRPr="00660DFE">
        <w:rPr>
          <w:rFonts w:ascii="Arial" w:hAnsi="Arial" w:cs="Arial"/>
        </w:rPr>
        <w:t>ld 72 with code word /CATPURP/ if ISO code is not INTC or CORT or Propri</w:t>
      </w:r>
      <w:r w:rsidR="009C72C2" w:rsidRPr="00660DFE">
        <w:rPr>
          <w:rFonts w:ascii="Arial" w:hAnsi="Arial" w:cs="Arial"/>
        </w:rPr>
        <w:t>e</w:t>
      </w:r>
      <w:r w:rsidR="003B0800" w:rsidRPr="00660DFE">
        <w:rPr>
          <w:rFonts w:ascii="Arial" w:hAnsi="Arial" w:cs="Arial"/>
        </w:rPr>
        <w:t>ta</w:t>
      </w:r>
      <w:r w:rsidR="00D46260" w:rsidRPr="00660DFE">
        <w:rPr>
          <w:rFonts w:ascii="Arial" w:hAnsi="Arial" w:cs="Arial"/>
        </w:rPr>
        <w:t>ry does not contain the exact pattern “INTC CORT” coming from a previous MT to MX translation</w:t>
      </w:r>
      <w:r w:rsidR="003B0800" w:rsidRPr="00660DFE">
        <w:rPr>
          <w:rFonts w:ascii="Arial" w:hAnsi="Arial" w:cs="Arial"/>
        </w:rPr>
        <w:t xml:space="preserve">. </w:t>
      </w:r>
      <w:r w:rsidRPr="00660DFE">
        <w:rPr>
          <w:rFonts w:ascii="Arial" w:hAnsi="Arial" w:cs="Arial"/>
        </w:rPr>
        <w:t>Only one occurrence is allowed.</w:t>
      </w:r>
    </w:p>
    <w:p w14:paraId="3A3C7E9B" w14:textId="77777777" w:rsidR="006E4426" w:rsidRPr="00481F20" w:rsidRDefault="006E4426" w:rsidP="003B410A">
      <w:pPr>
        <w:ind w:left="450"/>
        <w:rPr>
          <w:rFonts w:ascii="Arial" w:hAnsi="Arial" w:cs="Arial"/>
        </w:rPr>
      </w:pPr>
    </w:p>
    <w:p w14:paraId="04EA6676" w14:textId="4126BBF8" w:rsidR="005F781E" w:rsidRPr="00481F20" w:rsidRDefault="005F781E" w:rsidP="003B410A">
      <w:pPr>
        <w:ind w:left="450"/>
        <w:rPr>
          <w:rFonts w:ascii="Arial" w:hAnsi="Arial" w:cs="Arial"/>
        </w:rPr>
      </w:pPr>
      <w:r w:rsidRPr="00481F20">
        <w:rPr>
          <w:rFonts w:ascii="Arial" w:hAnsi="Arial" w:cs="Arial"/>
        </w:rPr>
        <w:t xml:space="preserve">InstructionForCreditorAgent, when </w:t>
      </w:r>
      <w:r w:rsidR="004B6049" w:rsidRPr="00481F20">
        <w:rPr>
          <w:rFonts w:ascii="Arial" w:hAnsi="Arial" w:cs="Arial"/>
        </w:rPr>
        <w:t>Instruction</w:t>
      </w:r>
      <w:r w:rsidRPr="00481F20">
        <w:rPr>
          <w:rFonts w:ascii="Arial" w:hAnsi="Arial" w:cs="Arial"/>
        </w:rPr>
        <w:t>Information is used with a code, both information wil</w:t>
      </w:r>
      <w:r w:rsidR="00D14CA7" w:rsidRPr="00481F20">
        <w:rPr>
          <w:rFonts w:ascii="Arial" w:hAnsi="Arial" w:cs="Arial"/>
        </w:rPr>
        <w:t>l be mapped to field 23E in MT</w:t>
      </w:r>
      <w:r w:rsidR="004B6049" w:rsidRPr="00481F20">
        <w:rPr>
          <w:rFonts w:ascii="Arial" w:hAnsi="Arial" w:cs="Arial"/>
        </w:rPr>
        <w:t xml:space="preserve"> </w:t>
      </w:r>
      <w:r w:rsidR="00E47CD6" w:rsidRPr="00481F20">
        <w:rPr>
          <w:rFonts w:ascii="Arial" w:hAnsi="Arial" w:cs="Arial"/>
        </w:rPr>
        <w:t>(</w:t>
      </w:r>
      <w:r w:rsidR="004B6049" w:rsidRPr="00481F20">
        <w:rPr>
          <w:rFonts w:ascii="Arial" w:hAnsi="Arial" w:cs="Arial"/>
        </w:rPr>
        <w:t>except if the code is “CHQB” for which no additional information can be provided in MT23E</w:t>
      </w:r>
      <w:r w:rsidR="00E47CD6" w:rsidRPr="00481F20">
        <w:rPr>
          <w:rFonts w:ascii="Arial" w:hAnsi="Arial" w:cs="Arial"/>
        </w:rPr>
        <w:t>)</w:t>
      </w:r>
      <w:r w:rsidR="00D14CA7" w:rsidRPr="00481F20">
        <w:rPr>
          <w:rFonts w:ascii="Arial" w:hAnsi="Arial" w:cs="Arial"/>
        </w:rPr>
        <w:t xml:space="preserve">. Another function is used. </w:t>
      </w:r>
    </w:p>
    <w:p w14:paraId="2F696DB9" w14:textId="6CDE2500" w:rsidR="005F781E" w:rsidRPr="00481F20" w:rsidRDefault="004B6049" w:rsidP="003B410A">
      <w:pPr>
        <w:ind w:left="450"/>
        <w:rPr>
          <w:rFonts w:ascii="Arial" w:hAnsi="Arial" w:cs="Arial"/>
        </w:rPr>
      </w:pPr>
      <w:r w:rsidRPr="00481F20">
        <w:rPr>
          <w:rFonts w:ascii="Arial" w:hAnsi="Arial" w:cs="Arial"/>
        </w:rPr>
        <w:t>When Instruction</w:t>
      </w:r>
      <w:r w:rsidR="005F781E" w:rsidRPr="00481F20">
        <w:rPr>
          <w:rFonts w:ascii="Arial" w:hAnsi="Arial" w:cs="Arial"/>
        </w:rPr>
        <w:t>Information is used with no code</w:t>
      </w:r>
      <w:r w:rsidRPr="00481F20">
        <w:rPr>
          <w:rFonts w:ascii="Arial" w:hAnsi="Arial" w:cs="Arial"/>
        </w:rPr>
        <w:t xml:space="preserve"> or with code “CHQB” </w:t>
      </w:r>
      <w:r w:rsidR="005F781E" w:rsidRPr="00481F20">
        <w:rPr>
          <w:rFonts w:ascii="Arial" w:hAnsi="Arial" w:cs="Arial"/>
        </w:rPr>
        <w:t>, then it will be translated to MT field 72 with code /ACC/.</w:t>
      </w:r>
    </w:p>
    <w:p w14:paraId="7AA3162A" w14:textId="77777777" w:rsidR="005F781E" w:rsidRPr="00481F20" w:rsidRDefault="005F781E" w:rsidP="003B410A">
      <w:pPr>
        <w:ind w:left="450"/>
        <w:rPr>
          <w:rFonts w:ascii="Arial" w:hAnsi="Arial" w:cs="Arial"/>
        </w:rPr>
      </w:pPr>
    </w:p>
    <w:p w14:paraId="1779EBF2" w14:textId="52056E68" w:rsidR="0008186F" w:rsidRPr="00481F20" w:rsidRDefault="005F781E" w:rsidP="003B410A">
      <w:pPr>
        <w:ind w:left="450"/>
        <w:rPr>
          <w:rFonts w:ascii="Arial" w:hAnsi="Arial" w:cs="Arial"/>
        </w:rPr>
      </w:pPr>
      <w:r w:rsidRPr="00481F20">
        <w:rPr>
          <w:rFonts w:ascii="Arial" w:hAnsi="Arial" w:cs="Arial"/>
        </w:rPr>
        <w:t>InstructionForNextAgent.InstructionInformation may be present without code in case the information is originated from an MX message or could contain codes like /REC/, /INT/ or /ProprietaryCode/ if the element results from a translation MT to MX</w:t>
      </w:r>
      <w:r w:rsidR="000C04BA" w:rsidRPr="00481F20">
        <w:rPr>
          <w:rFonts w:ascii="Arial" w:hAnsi="Arial" w:cs="Arial"/>
        </w:rPr>
        <w:t xml:space="preserve"> or if the user replicate</w:t>
      </w:r>
      <w:r w:rsidR="00702266" w:rsidRPr="00481F20">
        <w:rPr>
          <w:rFonts w:ascii="Arial" w:hAnsi="Arial" w:cs="Arial"/>
        </w:rPr>
        <w:t>s</w:t>
      </w:r>
      <w:r w:rsidR="00F0391E" w:rsidRPr="00481F20">
        <w:rPr>
          <w:rFonts w:ascii="Arial" w:hAnsi="Arial" w:cs="Arial"/>
        </w:rPr>
        <w:t xml:space="preserve"> in MX the MT practices </w:t>
      </w:r>
      <w:r w:rsidR="00F0391E" w:rsidRPr="00F3713B">
        <w:rPr>
          <w:rFonts w:ascii="Arial" w:hAnsi="Arial" w:cs="Arial"/>
        </w:rPr>
        <w:t>from</w:t>
      </w:r>
      <w:r w:rsidR="000C04BA" w:rsidRPr="00481F20">
        <w:rPr>
          <w:rFonts w:ascii="Arial" w:hAnsi="Arial" w:cs="Arial"/>
        </w:rPr>
        <w:t xml:space="preserve"> field 72</w:t>
      </w:r>
      <w:r w:rsidRPr="00481F20">
        <w:rPr>
          <w:rFonts w:ascii="Arial" w:hAnsi="Arial" w:cs="Arial"/>
        </w:rPr>
        <w:t xml:space="preserve">. </w:t>
      </w:r>
      <w:r w:rsidR="00DA4201" w:rsidRPr="00481F20">
        <w:rPr>
          <w:rFonts w:ascii="Arial" w:hAnsi="Arial" w:cs="Arial"/>
        </w:rPr>
        <w:t>When InstructionInformation is originated from MX</w:t>
      </w:r>
      <w:ins w:id="3109" w:author="BOUVY Martine [2]" w:date="2021-08-10T09:07:00Z">
        <w:r w:rsidR="009C7147">
          <w:rPr>
            <w:rFonts w:ascii="Arial" w:hAnsi="Arial" w:cs="Arial"/>
          </w:rPr>
          <w:t xml:space="preserve"> without /</w:t>
        </w:r>
      </w:ins>
      <w:ins w:id="3110" w:author="BOUVY Martine [2]" w:date="2021-08-10T09:08:00Z">
        <w:r w:rsidR="009C7147">
          <w:rPr>
            <w:rFonts w:ascii="Arial" w:hAnsi="Arial" w:cs="Arial"/>
          </w:rPr>
          <w:t>C</w:t>
        </w:r>
      </w:ins>
      <w:ins w:id="3111" w:author="BOUVY Martine [2]" w:date="2021-08-10T09:07:00Z">
        <w:r w:rsidR="009C7147">
          <w:rPr>
            <w:rFonts w:ascii="Arial" w:hAnsi="Arial" w:cs="Arial"/>
          </w:rPr>
          <w:t>ode/</w:t>
        </w:r>
      </w:ins>
      <w:r w:rsidR="00DA4201" w:rsidRPr="00481F20">
        <w:rPr>
          <w:rFonts w:ascii="Arial" w:hAnsi="Arial" w:cs="Arial"/>
        </w:rPr>
        <w:t>, it will be t</w:t>
      </w:r>
      <w:r w:rsidR="009C72C2" w:rsidRPr="00481F20">
        <w:rPr>
          <w:rFonts w:ascii="Arial" w:hAnsi="Arial" w:cs="Arial"/>
        </w:rPr>
        <w:t>ranslated with the code /REC/ to</w:t>
      </w:r>
      <w:r w:rsidR="00DA4201" w:rsidRPr="00481F20">
        <w:rPr>
          <w:rFonts w:ascii="Arial" w:hAnsi="Arial" w:cs="Arial"/>
        </w:rPr>
        <w:t xml:space="preserve"> MT. </w:t>
      </w:r>
    </w:p>
    <w:p w14:paraId="38C43011" w14:textId="77777777" w:rsidR="00B956D5" w:rsidRPr="00481F20" w:rsidRDefault="00B956D5" w:rsidP="003B410A">
      <w:pPr>
        <w:ind w:left="450"/>
        <w:rPr>
          <w:rFonts w:ascii="Arial" w:hAnsi="Arial" w:cs="Arial"/>
        </w:rPr>
      </w:pPr>
    </w:p>
    <w:p w14:paraId="258B9E0F" w14:textId="77777777" w:rsidR="00EA4BB6" w:rsidRPr="009A6247" w:rsidRDefault="00B956D5" w:rsidP="00EA4BB6">
      <w:pPr>
        <w:ind w:left="450"/>
        <w:rPr>
          <w:ins w:id="3112" w:author="BOUVY Martine [2]" w:date="2021-11-10T08:43:00Z"/>
          <w:rFonts w:ascii="Arial" w:hAnsi="Arial" w:cs="Arial"/>
        </w:rPr>
      </w:pPr>
      <w:r w:rsidRPr="00481F20">
        <w:rPr>
          <w:rFonts w:ascii="Arial" w:hAnsi="Arial" w:cs="Arial"/>
          <w:b/>
        </w:rPr>
        <w:t>The codes /FIN5</w:t>
      </w:r>
      <w:ins w:id="3113" w:author="BOUVY Martine [3]" w:date="2020-10-23T15:01:00Z">
        <w:r w:rsidR="00C01807">
          <w:rPr>
            <w:rFonts w:ascii="Arial" w:hAnsi="Arial" w:cs="Arial"/>
            <w:b/>
          </w:rPr>
          <w:t>3</w:t>
        </w:r>
      </w:ins>
      <w:r w:rsidRPr="00481F20">
        <w:rPr>
          <w:rFonts w:ascii="Arial" w:hAnsi="Arial" w:cs="Arial"/>
          <w:b/>
        </w:rPr>
        <w:t>/</w:t>
      </w:r>
      <w:r w:rsidRPr="00481F20">
        <w:rPr>
          <w:rFonts w:ascii="Arial" w:hAnsi="Arial" w:cs="Arial"/>
        </w:rPr>
        <w:t xml:space="preserve"> followed by BIC can be found in InstructionForNextAgent.InstructionInformation from a previous translation MT to MX. Although they should have been be removed from the receiver side when the next leg of the payment was created unless the same code is used in MX </w:t>
      </w:r>
      <w:del w:id="3114" w:author="BOUVY Martine [3]" w:date="2020-10-23T15:04:00Z">
        <w:r w:rsidRPr="00481F20" w:rsidDel="00C01807">
          <w:rPr>
            <w:rFonts w:ascii="Arial" w:hAnsi="Arial" w:cs="Arial"/>
          </w:rPr>
          <w:delText xml:space="preserve">to inform the receiver of the message where to claim the money in a serial scenario (54A BIC being different from the receiver’s BIC, </w:delText>
        </w:r>
      </w:del>
      <w:ins w:id="3115" w:author="BOUVY Martine [3]" w:date="2020-10-23T15:04:00Z">
        <w:r w:rsidR="00C01807">
          <w:rPr>
            <w:rFonts w:ascii="Arial" w:hAnsi="Arial" w:cs="Arial"/>
          </w:rPr>
          <w:t>to mimic</w:t>
        </w:r>
      </w:ins>
      <w:ins w:id="3116" w:author="BOUVY Martine [3]" w:date="2020-10-23T15:07:00Z">
        <w:r w:rsidR="003603A4">
          <w:rPr>
            <w:rFonts w:ascii="Arial" w:hAnsi="Arial" w:cs="Arial"/>
          </w:rPr>
          <w:t xml:space="preserve"> in MX the specific </w:t>
        </w:r>
      </w:ins>
      <w:ins w:id="3117" w:author="BOUVY Martine [3]" w:date="2020-10-23T15:08:00Z">
        <w:r w:rsidR="003603A4">
          <w:rPr>
            <w:rFonts w:ascii="Arial" w:hAnsi="Arial" w:cs="Arial"/>
          </w:rPr>
          <w:t xml:space="preserve">MT </w:t>
        </w:r>
      </w:ins>
      <w:ins w:id="3118" w:author="BOUVY Martine [3]" w:date="2020-10-23T15:07:00Z">
        <w:r w:rsidR="003603A4">
          <w:rPr>
            <w:rFonts w:ascii="Arial" w:hAnsi="Arial" w:cs="Arial"/>
          </w:rPr>
          <w:t>scenario</w:t>
        </w:r>
      </w:ins>
      <w:ins w:id="3119" w:author="BOUVY Martine [3]" w:date="2020-10-23T15:04:00Z">
        <w:r w:rsidR="003603A4">
          <w:rPr>
            <w:rFonts w:ascii="Arial" w:hAnsi="Arial" w:cs="Arial"/>
          </w:rPr>
          <w:t xml:space="preserve"> where </w:t>
        </w:r>
        <w:r w:rsidR="00C01807">
          <w:rPr>
            <w:rFonts w:ascii="Arial" w:hAnsi="Arial" w:cs="Arial"/>
          </w:rPr>
          <w:t>53A/</w:t>
        </w:r>
        <w:r w:rsidR="003603A4">
          <w:rPr>
            <w:rFonts w:ascii="Arial" w:hAnsi="Arial" w:cs="Arial"/>
          </w:rPr>
          <w:t>BIC is translated to InstructionForNextAgent/FIN53A/ (scenario described in METAFCT001 in MT103 to pacs.008).</w:t>
        </w:r>
      </w:ins>
      <w:del w:id="3120" w:author="BOUVY Martine [3]" w:date="2020-10-23T15:09:00Z">
        <w:r w:rsidRPr="00481F20" w:rsidDel="003603A4">
          <w:rPr>
            <w:rFonts w:ascii="Arial" w:hAnsi="Arial" w:cs="Arial"/>
          </w:rPr>
          <w:delText xml:space="preserve">although from MX to MT </w:delText>
        </w:r>
      </w:del>
      <w:ins w:id="3121" w:author="BOUVY Martine [3]" w:date="2020-10-23T15:09:00Z">
        <w:r w:rsidR="003603A4">
          <w:rPr>
            <w:rFonts w:ascii="Arial" w:hAnsi="Arial" w:cs="Arial"/>
          </w:rPr>
          <w:t>T</w:t>
        </w:r>
      </w:ins>
      <w:del w:id="3122" w:author="BOUVY Martine [3]" w:date="2020-10-23T15:09:00Z">
        <w:r w:rsidRPr="00481F20" w:rsidDel="003603A4">
          <w:rPr>
            <w:rFonts w:ascii="Arial" w:hAnsi="Arial" w:cs="Arial"/>
          </w:rPr>
          <w:delText>t</w:delText>
        </w:r>
      </w:del>
      <w:r w:rsidRPr="00481F20">
        <w:rPr>
          <w:rFonts w:ascii="Arial" w:hAnsi="Arial" w:cs="Arial"/>
        </w:rPr>
        <w:t xml:space="preserve">here is no check on the BIC’s value following the </w:t>
      </w:r>
      <w:r w:rsidRPr="00481F20">
        <w:rPr>
          <w:rFonts w:ascii="Arial" w:hAnsi="Arial" w:cs="Arial"/>
        </w:rPr>
        <w:lastRenderedPageBreak/>
        <w:t>code</w:t>
      </w:r>
      <w:del w:id="3123" w:author="BOUVY Martine [3]" w:date="2020-10-23T15:10:00Z">
        <w:r w:rsidRPr="00481F20" w:rsidDel="003603A4">
          <w:rPr>
            <w:rFonts w:ascii="Arial" w:hAnsi="Arial" w:cs="Arial"/>
          </w:rPr>
          <w:delText>)</w:delText>
        </w:r>
      </w:del>
      <w:r w:rsidRPr="00481F20">
        <w:rPr>
          <w:rFonts w:ascii="Arial" w:hAnsi="Arial" w:cs="Arial"/>
        </w:rPr>
        <w:t>. But this is not encouraged as it is a misuse of the standards. Code /FIN5</w:t>
      </w:r>
      <w:ins w:id="3124" w:author="BOUVY Martine [3]" w:date="2020-10-23T15:10:00Z">
        <w:r w:rsidR="003603A4">
          <w:rPr>
            <w:rFonts w:ascii="Arial" w:hAnsi="Arial" w:cs="Arial"/>
          </w:rPr>
          <w:t>3</w:t>
        </w:r>
      </w:ins>
      <w:r w:rsidRPr="00481F20">
        <w:rPr>
          <w:rFonts w:ascii="Arial" w:hAnsi="Arial" w:cs="Arial"/>
        </w:rPr>
        <w:t>/ and the BIC information i</w:t>
      </w:r>
      <w:r w:rsidR="007D0098" w:rsidRPr="00481F20">
        <w:rPr>
          <w:rFonts w:ascii="Arial" w:hAnsi="Arial" w:cs="Arial"/>
        </w:rPr>
        <w:t>s</w:t>
      </w:r>
      <w:r w:rsidR="000E6B94" w:rsidRPr="00481F20">
        <w:rPr>
          <w:rFonts w:ascii="Arial" w:hAnsi="Arial" w:cs="Arial"/>
        </w:rPr>
        <w:t xml:space="preserve"> translated back to field 5</w:t>
      </w:r>
      <w:ins w:id="3125" w:author="BOUVY Martine [3]" w:date="2020-10-23T15:15:00Z">
        <w:r w:rsidR="003603A4">
          <w:rPr>
            <w:rFonts w:ascii="Arial" w:hAnsi="Arial" w:cs="Arial"/>
          </w:rPr>
          <w:t>3</w:t>
        </w:r>
      </w:ins>
      <w:r w:rsidR="000E6B94" w:rsidRPr="00481F20">
        <w:rPr>
          <w:rFonts w:ascii="Arial" w:hAnsi="Arial" w:cs="Arial"/>
        </w:rPr>
        <w:t>A by</w:t>
      </w:r>
      <w:r w:rsidR="007D0098" w:rsidRPr="00481F20">
        <w:rPr>
          <w:rFonts w:ascii="Arial" w:hAnsi="Arial" w:cs="Arial"/>
        </w:rPr>
        <w:t xml:space="preserve"> another function. </w:t>
      </w:r>
      <w:ins w:id="3126" w:author="BOUVY Martine [2]" w:date="2021-11-10T08:43:00Z">
        <w:r w:rsidR="00EA4BB6">
          <w:rPr>
            <w:rFonts w:ascii="Arial" w:hAnsi="Arial" w:cs="Arial"/>
          </w:rPr>
          <w:t xml:space="preserve">Refer also to </w:t>
        </w:r>
        <w:r w:rsidR="00EA4BB6" w:rsidRPr="00B70C7A">
          <w:rPr>
            <w:rFonts w:ascii="Arial" w:hAnsi="Arial" w:cs="Arial"/>
          </w:rPr>
          <w:t>SubfunctionInstructionForNextAgent</w:t>
        </w:r>
        <w:r w:rsidR="00EA4BB6">
          <w:rPr>
            <w:rFonts w:ascii="Arial" w:hAnsi="Arial" w:cs="Arial"/>
          </w:rPr>
          <w:t xml:space="preserve"> for more information on the extraction of /FIN53/ related information.</w:t>
        </w:r>
      </w:ins>
    </w:p>
    <w:p w14:paraId="7BFA91A5" w14:textId="6E8AEC86" w:rsidR="00B956D5" w:rsidRPr="00481F20" w:rsidRDefault="00B956D5" w:rsidP="003B410A">
      <w:pPr>
        <w:ind w:left="450"/>
        <w:rPr>
          <w:rFonts w:ascii="Arial" w:hAnsi="Arial" w:cs="Arial"/>
        </w:rPr>
      </w:pPr>
    </w:p>
    <w:p w14:paraId="50A4BC5E" w14:textId="77777777" w:rsidR="00AB3379" w:rsidRPr="00481F20" w:rsidRDefault="00AB3379" w:rsidP="003B410A">
      <w:pPr>
        <w:ind w:left="450"/>
        <w:rPr>
          <w:rFonts w:ascii="Arial" w:hAnsi="Arial" w:cs="Arial"/>
        </w:rPr>
      </w:pPr>
    </w:p>
    <w:p w14:paraId="25C6FB0C" w14:textId="20AFF031" w:rsidR="0055388E" w:rsidRPr="00481F20" w:rsidRDefault="00AB3379" w:rsidP="003B410A">
      <w:pPr>
        <w:ind w:left="450"/>
        <w:rPr>
          <w:rFonts w:ascii="Arial" w:hAnsi="Arial" w:cs="Arial"/>
        </w:rPr>
      </w:pPr>
      <w:r w:rsidRPr="00481F20">
        <w:rPr>
          <w:rFonts w:ascii="Arial" w:hAnsi="Arial" w:cs="Arial"/>
        </w:rPr>
        <w:t>Pr</w:t>
      </w:r>
      <w:r w:rsidR="005F781E" w:rsidRPr="00481F20">
        <w:rPr>
          <w:rFonts w:ascii="Arial" w:hAnsi="Arial" w:cs="Arial"/>
        </w:rPr>
        <w:t>eviousInstructingAgent1,2,3 exist already in MT and are transported with the code /INS/followed by BIC or Name in field 72 or they could be defined for the first time in an original MX message. From an original MX message, if the postal address is present, it must be a structured postal address while if the presence of these agents in MX is already resulting from an MT to MX translation, only a unstructured postal address (eg., AddressLine</w:t>
      </w:r>
      <w:r w:rsidR="00925587" w:rsidRPr="00481F20">
        <w:rPr>
          <w:rFonts w:ascii="Arial" w:hAnsi="Arial" w:cs="Arial"/>
        </w:rPr>
        <w:t xml:space="preserve">) is present with value </w:t>
      </w:r>
      <w:r w:rsidR="00925587" w:rsidRPr="00151E87">
        <w:rPr>
          <w:rFonts w:ascii="Arial" w:hAnsi="Arial" w:cs="Arial"/>
        </w:rPr>
        <w:t>“NOTPROVIDED</w:t>
      </w:r>
      <w:r w:rsidR="005F781E" w:rsidRPr="00151E87">
        <w:rPr>
          <w:rFonts w:ascii="Arial" w:hAnsi="Arial" w:cs="Arial"/>
        </w:rPr>
        <w:t>”.</w:t>
      </w:r>
      <w:r w:rsidR="001161B2" w:rsidRPr="00481F20">
        <w:rPr>
          <w:rFonts w:ascii="Arial" w:hAnsi="Arial" w:cs="Arial"/>
        </w:rPr>
        <w:t xml:space="preserve"> Nevertheless the translation MX to MT will ignore the PostalAddress as this information is currently not available in MT. </w:t>
      </w:r>
      <w:r w:rsidR="00E7771E" w:rsidRPr="00481F20">
        <w:rPr>
          <w:rFonts w:ascii="Arial" w:hAnsi="Arial" w:cs="Arial"/>
        </w:rPr>
        <w:t xml:space="preserve">BIC is the preferred option for the translation. </w:t>
      </w:r>
    </w:p>
    <w:p w14:paraId="6FE6C38E" w14:textId="4D7405ED" w:rsidR="0055388E" w:rsidRPr="00481F20" w:rsidRDefault="0055388E" w:rsidP="003B410A">
      <w:pPr>
        <w:ind w:left="450"/>
        <w:rPr>
          <w:rFonts w:ascii="Arial" w:hAnsi="Arial" w:cs="Arial"/>
        </w:rPr>
      </w:pPr>
    </w:p>
    <w:p w14:paraId="77143EF8" w14:textId="423DD494" w:rsidR="0055388E" w:rsidRPr="00481F20" w:rsidRDefault="0055388E" w:rsidP="003B410A">
      <w:pPr>
        <w:ind w:left="450"/>
        <w:rPr>
          <w:rFonts w:ascii="Arial" w:hAnsi="Arial" w:cs="Arial"/>
        </w:rPr>
      </w:pPr>
      <w:r w:rsidRPr="00481F20">
        <w:rPr>
          <w:rFonts w:ascii="Arial" w:hAnsi="Arial" w:cs="Arial"/>
        </w:rPr>
        <w:t xml:space="preserve">In case both BIC and Name are absent in MX, the ClearingSystemMemberIdentification will be translated in order to cater for domestic transactions which might only use the ClearingSystemMemberIdentification. This will only happen if the original message is MX. </w:t>
      </w:r>
    </w:p>
    <w:p w14:paraId="5910FA85" w14:textId="77777777" w:rsidR="00B80AD4" w:rsidRPr="00481F20" w:rsidRDefault="00B80AD4" w:rsidP="003B410A">
      <w:pPr>
        <w:ind w:left="450"/>
        <w:rPr>
          <w:rFonts w:ascii="Arial" w:hAnsi="Arial" w:cs="Arial"/>
        </w:rPr>
      </w:pPr>
    </w:p>
    <w:p w14:paraId="05221629" w14:textId="4D1D1783" w:rsidR="00B80AD4" w:rsidRPr="00481F20" w:rsidRDefault="00B80AD4" w:rsidP="003B410A">
      <w:pPr>
        <w:spacing w:after="112" w:line="249" w:lineRule="auto"/>
        <w:ind w:left="450" w:right="15" w:firstLine="0"/>
        <w:rPr>
          <w:rFonts w:ascii="Arial" w:hAnsi="Arial" w:cs="Arial"/>
        </w:rPr>
      </w:pPr>
      <w:r w:rsidRPr="00481F20">
        <w:rPr>
          <w:rFonts w:ascii="Arial" w:hAnsi="Arial" w:cs="Arial"/>
        </w:rPr>
        <w:t>The ISO Clearing System Ident</w:t>
      </w:r>
      <w:r w:rsidR="000D7FE7" w:rsidRPr="00481F20">
        <w:rPr>
          <w:rFonts w:ascii="Arial" w:hAnsi="Arial" w:cs="Arial"/>
        </w:rPr>
        <w:t xml:space="preserve">ification is not converted into </w:t>
      </w:r>
      <w:r w:rsidRPr="00481F20">
        <w:rPr>
          <w:rFonts w:ascii="Arial" w:hAnsi="Arial" w:cs="Arial"/>
        </w:rPr>
        <w:t xml:space="preserve">the MT Clearing System Identification (eg.,”AUBSB” is not converted to “AU”). </w:t>
      </w:r>
    </w:p>
    <w:p w14:paraId="2329DF02" w14:textId="77777777" w:rsidR="0055388E" w:rsidRPr="00481F20" w:rsidRDefault="0055388E" w:rsidP="005F781E">
      <w:pPr>
        <w:ind w:left="0"/>
        <w:rPr>
          <w:rFonts w:ascii="Arial" w:hAnsi="Arial" w:cs="Arial"/>
        </w:rPr>
      </w:pPr>
    </w:p>
    <w:p w14:paraId="28E0DBD7" w14:textId="77777777" w:rsidR="005F781E" w:rsidRDefault="005F781E" w:rsidP="00151E87">
      <w:pPr>
        <w:spacing w:after="112" w:line="249" w:lineRule="auto"/>
        <w:ind w:left="426" w:right="15" w:firstLine="0"/>
      </w:pPr>
    </w:p>
    <w:p w14:paraId="555E970E" w14:textId="7341B309" w:rsidR="006C350E" w:rsidRDefault="003B410A" w:rsidP="00832574">
      <w:pPr>
        <w:tabs>
          <w:tab w:val="left" w:pos="180"/>
          <w:tab w:val="left" w:pos="270"/>
          <w:tab w:val="left" w:pos="360"/>
          <w:tab w:val="left" w:pos="450"/>
        </w:tabs>
        <w:spacing w:after="95"/>
        <w:ind w:left="0" w:right="157" w:firstLine="0"/>
      </w:pPr>
      <w:r>
        <w:rPr>
          <w:rFonts w:ascii="Arial" w:eastAsia="Arial" w:hAnsi="Arial" w:cs="Arial"/>
          <w:b/>
        </w:rPr>
        <w:t xml:space="preserve">      </w:t>
      </w:r>
      <w:r w:rsidR="00832574">
        <w:rPr>
          <w:rFonts w:ascii="Arial" w:eastAsia="Arial" w:hAnsi="Arial" w:cs="Arial"/>
          <w:b/>
        </w:rPr>
        <w:t xml:space="preserve"> </w:t>
      </w:r>
      <w:r w:rsidR="006C350E">
        <w:rPr>
          <w:rFonts w:ascii="Arial" w:eastAsia="Arial" w:hAnsi="Arial" w:cs="Arial"/>
          <w:b/>
        </w:rPr>
        <w:t xml:space="preserve">Format </w:t>
      </w:r>
    </w:p>
    <w:p w14:paraId="28D5C6A9" w14:textId="77777777" w:rsidR="006C350E" w:rsidRPr="00151E87" w:rsidRDefault="004F6928" w:rsidP="004F6928">
      <w:pPr>
        <w:spacing w:after="112" w:line="249" w:lineRule="auto"/>
        <w:ind w:left="849" w:right="15" w:hanging="10"/>
        <w:rPr>
          <w:rFonts w:ascii="Arial" w:eastAsia="Arial" w:hAnsi="Arial" w:cs="Arial"/>
        </w:rPr>
      </w:pPr>
      <w:r>
        <w:rPr>
          <w:rFonts w:ascii="Arial" w:eastAsia="Arial" w:hAnsi="Arial" w:cs="Arial"/>
        </w:rPr>
        <w:t xml:space="preserve">MX_To_MT72 FullField </w:t>
      </w:r>
    </w:p>
    <w:p w14:paraId="2C32FB51" w14:textId="619E89D9" w:rsidR="006C350E" w:rsidRPr="004F6928" w:rsidRDefault="006C350E" w:rsidP="006C350E">
      <w:pPr>
        <w:spacing w:after="95"/>
        <w:ind w:left="860" w:right="157" w:hanging="7"/>
      </w:pPr>
      <w:r>
        <w:rPr>
          <w:rFonts w:ascii="Arial" w:eastAsia="Arial" w:hAnsi="Arial" w:cs="Arial"/>
          <w:b/>
        </w:rPr>
        <w:t xml:space="preserve">Input </w:t>
      </w:r>
      <w:r w:rsidR="004F6928" w:rsidRPr="00957487">
        <w:rPr>
          <w:rFonts w:ascii="Arial" w:eastAsia="Arial" w:hAnsi="Arial" w:cs="Arial"/>
        </w:rPr>
        <w:t>MXIntermediaryAgent2</w:t>
      </w:r>
      <w:r w:rsidR="004F6928">
        <w:rPr>
          <w:rFonts w:ascii="Arial" w:eastAsia="Arial" w:hAnsi="Arial" w:cs="Arial"/>
        </w:rPr>
        <w:t xml:space="preserve"> , MXIntermediaryAgent3, MXPreviousInstructingAgent1, MXPreviousInstructingAgent2, MXPreviousInstructingAgent3, InstructionForCreditorAgent, InstructionForNextAgent</w:t>
      </w:r>
      <w:r w:rsidR="007B13BF">
        <w:rPr>
          <w:rFonts w:ascii="Arial" w:eastAsia="Arial" w:hAnsi="Arial" w:cs="Arial"/>
        </w:rPr>
        <w:t xml:space="preserve">, </w:t>
      </w:r>
      <w:r w:rsidR="00EA7598">
        <w:rPr>
          <w:rFonts w:ascii="Arial" w:eastAsia="Arial" w:hAnsi="Arial" w:cs="Arial"/>
        </w:rPr>
        <w:t>CategoryPurpose</w:t>
      </w:r>
      <w:r w:rsidR="00B421D5">
        <w:rPr>
          <w:rFonts w:ascii="Arial" w:eastAsia="Arial" w:hAnsi="Arial" w:cs="Arial"/>
        </w:rPr>
        <w:t>, ServiceLevel, LocalInstrument</w:t>
      </w:r>
      <w:r w:rsidR="007D33DC">
        <w:rPr>
          <w:rFonts w:ascii="Arial" w:eastAsia="Arial" w:hAnsi="Arial" w:cs="Arial"/>
        </w:rPr>
        <w:t xml:space="preserve">, </w:t>
      </w:r>
      <w:r w:rsidR="005A0E66">
        <w:rPr>
          <w:rFonts w:ascii="Arial" w:eastAsia="Arial" w:hAnsi="Arial" w:cs="Arial"/>
        </w:rPr>
        <w:t xml:space="preserve">MXCreditorAgent, </w:t>
      </w:r>
      <w:ins w:id="3127" w:author="BOUVY Martine [2]" w:date="2021-08-26T11:06:00Z">
        <w:r w:rsidR="00920A5F">
          <w:rPr>
            <w:rFonts w:ascii="Arial" w:eastAsia="Arial" w:hAnsi="Arial" w:cs="Arial"/>
          </w:rPr>
          <w:t>MXSettlementMethod</w:t>
        </w:r>
      </w:ins>
      <w:r w:rsidR="00642E83">
        <w:rPr>
          <w:rFonts w:ascii="Arial" w:eastAsia="Arial" w:hAnsi="Arial" w:cs="Arial"/>
        </w:rPr>
        <w:t xml:space="preserve">, </w:t>
      </w:r>
      <w:ins w:id="3128" w:author="BOUVY Martine [2]" w:date="2021-11-10T10:00:00Z">
        <w:r w:rsidR="00642E83">
          <w:rPr>
            <w:rFonts w:ascii="Arial" w:eastAsia="Arial" w:hAnsi="Arial" w:cs="Arial"/>
          </w:rPr>
          <w:t>BusinessApplicationH</w:t>
        </w:r>
      </w:ins>
      <w:ins w:id="3129" w:author="BOUVY Martine [2]" w:date="2021-11-10T10:01:00Z">
        <w:r w:rsidR="002C213C">
          <w:rPr>
            <w:rFonts w:ascii="Arial" w:eastAsia="Arial" w:hAnsi="Arial" w:cs="Arial"/>
          </w:rPr>
          <w:t>eader</w:t>
        </w:r>
      </w:ins>
    </w:p>
    <w:p w14:paraId="3AE01590" w14:textId="77777777" w:rsidR="00105569" w:rsidRDefault="006C350E" w:rsidP="006C350E">
      <w:pPr>
        <w:spacing w:after="95"/>
        <w:ind w:left="860" w:right="157" w:hanging="7"/>
        <w:rPr>
          <w:rFonts w:ascii="Arial" w:eastAsia="Arial" w:hAnsi="Arial" w:cs="Arial"/>
          <w:b/>
        </w:rPr>
      </w:pPr>
      <w:r>
        <w:rPr>
          <w:rFonts w:ascii="Arial" w:eastAsia="Arial" w:hAnsi="Arial" w:cs="Arial"/>
          <w:b/>
        </w:rPr>
        <w:t>Output</w:t>
      </w:r>
    </w:p>
    <w:p w14:paraId="65EA2D64" w14:textId="3EE00256" w:rsidR="006C350E" w:rsidRDefault="006C350E" w:rsidP="006C350E">
      <w:pPr>
        <w:spacing w:after="112" w:line="249" w:lineRule="auto"/>
        <w:ind w:left="849" w:right="15" w:hanging="10"/>
        <w:rPr>
          <w:rFonts w:ascii="Arial" w:eastAsia="Arial" w:hAnsi="Arial" w:cs="Arial"/>
        </w:rPr>
      </w:pPr>
      <w:r>
        <w:rPr>
          <w:rFonts w:ascii="Arial" w:eastAsia="Arial" w:hAnsi="Arial" w:cs="Arial"/>
        </w:rPr>
        <w:t xml:space="preserve">MT72: content of an MT field 72 in lines of maximum </w:t>
      </w:r>
      <w:r w:rsidR="00E55CE9">
        <w:rPr>
          <w:rFonts w:ascii="Arial" w:eastAsia="Arial" w:hAnsi="Arial" w:cs="Arial"/>
        </w:rPr>
        <w:t xml:space="preserve">6 * </w:t>
      </w:r>
      <w:r>
        <w:rPr>
          <w:rFonts w:ascii="Arial" w:eastAsia="Arial" w:hAnsi="Arial" w:cs="Arial"/>
        </w:rPr>
        <w:t xml:space="preserve">35 characters. </w:t>
      </w:r>
    </w:p>
    <w:p w14:paraId="0D72D9CB" w14:textId="77777777" w:rsidR="006A7430" w:rsidRDefault="006A7430" w:rsidP="006C350E">
      <w:pPr>
        <w:spacing w:after="0" w:line="370" w:lineRule="auto"/>
        <w:ind w:left="839" w:right="6155" w:hanging="427"/>
        <w:rPr>
          <w:rFonts w:ascii="Arial" w:eastAsia="Arial" w:hAnsi="Arial" w:cs="Arial"/>
          <w:b/>
        </w:rPr>
      </w:pPr>
    </w:p>
    <w:p w14:paraId="63DC4B7D" w14:textId="067B9D81" w:rsidR="006C350E" w:rsidRDefault="00832574" w:rsidP="005212DA">
      <w:pPr>
        <w:spacing w:after="0" w:line="370" w:lineRule="auto"/>
        <w:ind w:left="0" w:right="6155" w:firstLine="0"/>
        <w:rPr>
          <w:rFonts w:ascii="Arial" w:eastAsia="Arial" w:hAnsi="Arial" w:cs="Arial"/>
          <w:b/>
        </w:rPr>
      </w:pPr>
      <w:r>
        <w:rPr>
          <w:rFonts w:ascii="Arial" w:eastAsia="Arial" w:hAnsi="Arial" w:cs="Arial"/>
          <w:b/>
        </w:rPr>
        <w:t xml:space="preserve"> </w:t>
      </w:r>
      <w:r w:rsidR="003B410A">
        <w:rPr>
          <w:rFonts w:ascii="Arial" w:eastAsia="Arial" w:hAnsi="Arial" w:cs="Arial"/>
          <w:b/>
        </w:rPr>
        <w:t xml:space="preserve">      </w:t>
      </w:r>
      <w:r w:rsidR="00F83D43">
        <w:rPr>
          <w:rFonts w:ascii="Arial" w:eastAsia="Arial" w:hAnsi="Arial" w:cs="Arial"/>
          <w:b/>
        </w:rPr>
        <w:t>Preconditions</w:t>
      </w:r>
    </w:p>
    <w:p w14:paraId="1548E569" w14:textId="77777777" w:rsidR="00F83D43" w:rsidRDefault="00F83D43" w:rsidP="002569A4">
      <w:pPr>
        <w:spacing w:after="0" w:line="370" w:lineRule="auto"/>
        <w:ind w:left="993" w:right="423" w:hanging="427"/>
        <w:rPr>
          <w:rFonts w:ascii="Arial" w:eastAsia="Arial" w:hAnsi="Arial" w:cs="Arial"/>
        </w:rPr>
      </w:pPr>
      <w:r w:rsidRPr="002569A4">
        <w:rPr>
          <w:rFonts w:ascii="Arial" w:eastAsia="Arial" w:hAnsi="Arial" w:cs="Arial"/>
        </w:rPr>
        <w:t>At least one of the</w:t>
      </w:r>
      <w:r>
        <w:rPr>
          <w:rFonts w:ascii="Arial" w:eastAsia="Arial" w:hAnsi="Arial" w:cs="Arial"/>
        </w:rPr>
        <w:t xml:space="preserve"> </w:t>
      </w:r>
      <w:r w:rsidRPr="002569A4">
        <w:rPr>
          <w:rFonts w:ascii="Arial" w:eastAsia="Arial" w:hAnsi="Arial" w:cs="Arial"/>
        </w:rPr>
        <w:t xml:space="preserve"> in</w:t>
      </w:r>
      <w:r w:rsidRPr="00F83D43">
        <w:rPr>
          <w:rFonts w:ascii="Arial" w:eastAsia="Arial" w:hAnsi="Arial" w:cs="Arial"/>
        </w:rPr>
        <w:t>put parameters is present (eg.,</w:t>
      </w:r>
      <w:r>
        <w:rPr>
          <w:rFonts w:ascii="Arial" w:eastAsia="Arial" w:hAnsi="Arial" w:cs="Arial"/>
        </w:rPr>
        <w:t xml:space="preserve"> </w:t>
      </w:r>
      <w:r w:rsidRPr="002569A4">
        <w:rPr>
          <w:rFonts w:ascii="Arial" w:eastAsia="Arial" w:hAnsi="Arial" w:cs="Arial"/>
        </w:rPr>
        <w:t>not empty)</w:t>
      </w:r>
    </w:p>
    <w:p w14:paraId="2895AF4F" w14:textId="77777777" w:rsidR="00F83D43" w:rsidRPr="00F83D43" w:rsidRDefault="00F83D43" w:rsidP="002569A4">
      <w:pPr>
        <w:spacing w:after="0" w:line="370" w:lineRule="auto"/>
        <w:ind w:left="993" w:right="423" w:hanging="427"/>
      </w:pPr>
    </w:p>
    <w:p w14:paraId="11732C17" w14:textId="2C1EFCA3" w:rsidR="006C350E" w:rsidRDefault="00832574" w:rsidP="005212DA">
      <w:pPr>
        <w:spacing w:after="9"/>
        <w:ind w:left="0" w:right="157" w:firstLine="0"/>
        <w:rPr>
          <w:rFonts w:ascii="Arial" w:eastAsia="Arial" w:hAnsi="Arial" w:cs="Arial"/>
          <w:b/>
        </w:rPr>
      </w:pPr>
      <w:r>
        <w:rPr>
          <w:rFonts w:ascii="Arial" w:eastAsia="Arial" w:hAnsi="Arial" w:cs="Arial"/>
          <w:b/>
        </w:rPr>
        <w:t xml:space="preserve"> </w:t>
      </w:r>
      <w:r w:rsidR="003B410A">
        <w:rPr>
          <w:rFonts w:ascii="Arial" w:eastAsia="Arial" w:hAnsi="Arial" w:cs="Arial"/>
          <w:b/>
        </w:rPr>
        <w:t xml:space="preserve">      </w:t>
      </w:r>
      <w:r w:rsidR="006C350E">
        <w:rPr>
          <w:rFonts w:ascii="Arial" w:eastAsia="Arial" w:hAnsi="Arial" w:cs="Arial"/>
          <w:b/>
        </w:rPr>
        <w:t xml:space="preserve">Formal description </w:t>
      </w:r>
    </w:p>
    <w:p w14:paraId="0A6F1F4A" w14:textId="77777777" w:rsidR="008D416D" w:rsidRDefault="008D416D" w:rsidP="006C350E">
      <w:pPr>
        <w:spacing w:after="9"/>
        <w:ind w:left="419" w:right="157" w:hanging="7"/>
        <w:rPr>
          <w:rFonts w:ascii="Arial" w:eastAsia="Arial" w:hAnsi="Arial" w:cs="Arial"/>
          <w:b/>
        </w:rPr>
      </w:pPr>
    </w:p>
    <w:p w14:paraId="640FFE72" w14:textId="77777777" w:rsidR="00966C73" w:rsidRPr="002569A4" w:rsidRDefault="00966C73" w:rsidP="006C350E">
      <w:pPr>
        <w:spacing w:after="9"/>
        <w:ind w:left="419" w:right="157" w:hanging="7"/>
        <w:rPr>
          <w:rFonts w:eastAsia="Arial"/>
        </w:rPr>
      </w:pPr>
      <w:r w:rsidRPr="002569A4">
        <w:rPr>
          <w:rFonts w:eastAsia="Arial"/>
        </w:rPr>
        <w:t xml:space="preserve">/* Local variables : </w:t>
      </w:r>
    </w:p>
    <w:p w14:paraId="54A14DD4" w14:textId="77777777" w:rsidR="008D416D" w:rsidRPr="002569A4" w:rsidRDefault="00966C73" w:rsidP="006C350E">
      <w:pPr>
        <w:spacing w:after="9"/>
        <w:ind w:left="419" w:right="157" w:hanging="7"/>
        <w:rPr>
          <w:rFonts w:eastAsia="Arial"/>
        </w:rPr>
      </w:pPr>
      <w:r w:rsidRPr="00957487">
        <w:rPr>
          <w:rFonts w:eastAsia="Arial"/>
        </w:rPr>
        <w:t>MXAgent</w:t>
      </w:r>
      <w:r w:rsidR="00E55CE9" w:rsidRPr="00957487">
        <w:rPr>
          <w:rFonts w:eastAsia="Arial"/>
        </w:rPr>
        <w:t xml:space="preserve"> typed BranchAndFinancialInstitutionIdentification6</w:t>
      </w:r>
      <w:r w:rsidRPr="00957487">
        <w:rPr>
          <w:rFonts w:eastAsia="Arial"/>
        </w:rPr>
        <w:t>, MTAgent</w:t>
      </w:r>
      <w:r w:rsidR="00E55CE9" w:rsidRPr="00957487">
        <w:rPr>
          <w:rFonts w:eastAsia="Arial"/>
        </w:rPr>
        <w:t xml:space="preserve"> is a string</w:t>
      </w:r>
      <w:r w:rsidR="008D416D" w:rsidRPr="002569A4">
        <w:rPr>
          <w:rFonts w:eastAsia="Arial"/>
        </w:rPr>
        <w:t xml:space="preserve"> </w:t>
      </w:r>
      <w:r w:rsidR="00E55CE9" w:rsidRPr="00957487">
        <w:rPr>
          <w:rFonts w:eastAsia="Arial"/>
        </w:rPr>
        <w:t>MTTemp72 has a structure 3*35 char</w:t>
      </w:r>
      <w:r w:rsidR="003D1757" w:rsidRPr="00957487">
        <w:rPr>
          <w:rFonts w:eastAsia="Arial"/>
        </w:rPr>
        <w:t>, PresentInfo and IsCategoryPurposePresent are</w:t>
      </w:r>
      <w:r w:rsidR="00E31D37" w:rsidRPr="00957487">
        <w:rPr>
          <w:rFonts w:eastAsia="Arial"/>
        </w:rPr>
        <w:t xml:space="preserve"> </w:t>
      </w:r>
      <w:r w:rsidR="0089773F" w:rsidRPr="00957487">
        <w:rPr>
          <w:rFonts w:eastAsia="Arial"/>
        </w:rPr>
        <w:t>boolean</w:t>
      </w:r>
      <w:r w:rsidR="003D1757" w:rsidRPr="00957487">
        <w:rPr>
          <w:rFonts w:eastAsia="Arial"/>
        </w:rPr>
        <w:t>s</w:t>
      </w:r>
      <w:r w:rsidR="0089773F" w:rsidRPr="00957487">
        <w:rPr>
          <w:rFonts w:eastAsia="Arial"/>
        </w:rPr>
        <w:t xml:space="preserve">, </w:t>
      </w:r>
      <w:r w:rsidR="00E54CFD" w:rsidRPr="00957487">
        <w:rPr>
          <w:rFonts w:eastAsia="Arial"/>
        </w:rPr>
        <w:t>MX</w:t>
      </w:r>
      <w:r w:rsidR="0089773F" w:rsidRPr="00957487">
        <w:rPr>
          <w:rFonts w:eastAsia="Arial"/>
        </w:rPr>
        <w:t>Instruction is a string</w:t>
      </w:r>
      <w:r w:rsidR="00E54CFD" w:rsidRPr="00957487">
        <w:rPr>
          <w:rFonts w:eastAsia="Arial"/>
        </w:rPr>
        <w:t>, MTInstruction is a string, NumberofEmptyLines is a integer</w:t>
      </w:r>
      <w:r w:rsidR="00E55CE9" w:rsidRPr="00957487">
        <w:rPr>
          <w:rFonts w:eastAsia="Arial"/>
        </w:rPr>
        <w:t xml:space="preserve"> </w:t>
      </w:r>
      <w:r w:rsidR="005768CF" w:rsidRPr="00957487">
        <w:rPr>
          <w:rFonts w:eastAsia="Arial"/>
        </w:rPr>
        <w:t>, MTInstructionLength  is integer</w:t>
      </w:r>
      <w:r w:rsidR="00872802" w:rsidRPr="00957487">
        <w:rPr>
          <w:rFonts w:eastAsia="Arial"/>
        </w:rPr>
        <w:t>, NumberOf char is integer</w:t>
      </w:r>
      <w:r w:rsidR="00AE441E" w:rsidRPr="00957487">
        <w:rPr>
          <w:rFonts w:eastAsia="Arial"/>
        </w:rPr>
        <w:t>, MTNoCodeInstruction  is a string</w:t>
      </w:r>
      <w:r w:rsidR="008D416D" w:rsidRPr="002569A4">
        <w:rPr>
          <w:rFonts w:eastAsia="Arial"/>
        </w:rPr>
        <w:t>*/</w:t>
      </w:r>
    </w:p>
    <w:p w14:paraId="4B33A5DE" w14:textId="77777777" w:rsidR="00E27BFB" w:rsidRPr="00957487" w:rsidRDefault="00E27BFB" w:rsidP="006C350E">
      <w:pPr>
        <w:spacing w:after="9"/>
        <w:ind w:left="419" w:right="157" w:hanging="7"/>
        <w:rPr>
          <w:rFonts w:eastAsia="Arial"/>
          <w:b/>
        </w:rPr>
      </w:pPr>
    </w:p>
    <w:p w14:paraId="094AB719" w14:textId="04087709" w:rsidR="00EC74EB" w:rsidRPr="00957487" w:rsidRDefault="00EC74EB" w:rsidP="002569A4">
      <w:pPr>
        <w:spacing w:after="9"/>
        <w:ind w:left="0" w:right="157" w:firstLine="0"/>
        <w:rPr>
          <w:rFonts w:eastAsia="Arial"/>
          <w:b/>
        </w:rPr>
      </w:pPr>
    </w:p>
    <w:p w14:paraId="5FFE7EDF" w14:textId="77777777" w:rsidR="00112C95" w:rsidRPr="00957487" w:rsidRDefault="00112C95" w:rsidP="00112C95">
      <w:pPr>
        <w:rPr>
          <w:b/>
        </w:rPr>
      </w:pPr>
      <w:r w:rsidRPr="00957487">
        <w:rPr>
          <w:b/>
        </w:rPr>
        <w:lastRenderedPageBreak/>
        <w:t>/* Manage the priorities and depending on the room left additional information is translated to Field 72*/</w:t>
      </w:r>
    </w:p>
    <w:p w14:paraId="415624ED" w14:textId="77777777" w:rsidR="00112C95" w:rsidRPr="00957487" w:rsidRDefault="00112C95" w:rsidP="00112C95"/>
    <w:p w14:paraId="20D37D54" w14:textId="5D12CFDB" w:rsidR="00112C95" w:rsidRPr="00957487" w:rsidRDefault="00112C95" w:rsidP="00112C95">
      <w:pPr>
        <w:rPr>
          <w:b/>
        </w:rPr>
      </w:pPr>
      <w:r w:rsidRPr="00957487">
        <w:rPr>
          <w:b/>
        </w:rPr>
        <w:t xml:space="preserve">/* </w:t>
      </w:r>
      <w:r w:rsidR="00331074" w:rsidRPr="00957487">
        <w:rPr>
          <w:b/>
        </w:rPr>
        <w:t>Priorities and Subf</w:t>
      </w:r>
      <w:r w:rsidRPr="00957487">
        <w:rPr>
          <w:b/>
        </w:rPr>
        <w:t xml:space="preserve">unction call section */ </w:t>
      </w:r>
    </w:p>
    <w:p w14:paraId="6C7BC233" w14:textId="77777777" w:rsidR="00112C95" w:rsidRPr="00957487" w:rsidRDefault="00112C95" w:rsidP="00112C95"/>
    <w:p w14:paraId="4FE99F48" w14:textId="77777777" w:rsidR="00112C95" w:rsidRPr="00957487" w:rsidRDefault="00112C95" w:rsidP="00112C95">
      <w:pPr>
        <w:ind w:left="180"/>
      </w:pPr>
    </w:p>
    <w:p w14:paraId="50905C21" w14:textId="43EEF02B" w:rsidR="00112C95" w:rsidRPr="00957487" w:rsidRDefault="004151BA" w:rsidP="00112C95">
      <w:pPr>
        <w:ind w:left="180"/>
      </w:pPr>
      <w:r>
        <w:t xml:space="preserve">   </w:t>
      </w:r>
      <w:r w:rsidR="00112C95" w:rsidRPr="004151BA">
        <w:rPr>
          <w:b/>
        </w:rPr>
        <w:t>IF</w:t>
      </w:r>
      <w:r w:rsidR="00112C95" w:rsidRPr="00957487">
        <w:t xml:space="preserve"> (intermediaryAgent2) </w:t>
      </w:r>
      <w:r w:rsidR="00112C95" w:rsidRPr="00C56442">
        <w:rPr>
          <w:b/>
        </w:rPr>
        <w:t>IsPresent</w:t>
      </w:r>
      <w:r w:rsidR="00112C95" w:rsidRPr="00957487">
        <w:t xml:space="preserve"> THEN </w:t>
      </w:r>
    </w:p>
    <w:p w14:paraId="4D2B490F" w14:textId="19C9DA29" w:rsidR="00112C95" w:rsidRPr="00957487" w:rsidRDefault="00112C95" w:rsidP="00112C95">
      <w:pPr>
        <w:ind w:left="180"/>
        <w:rPr>
          <w:b/>
        </w:rPr>
      </w:pPr>
      <w:r w:rsidRPr="00957487">
        <w:t xml:space="preserve">       </w:t>
      </w:r>
      <w:r w:rsidRPr="00C56442">
        <w:rPr>
          <w:b/>
        </w:rPr>
        <w:t>Call</w:t>
      </w:r>
      <w:r w:rsidRPr="00957487">
        <w:t xml:space="preserve"> </w:t>
      </w:r>
      <w:r w:rsidRPr="00957487">
        <w:rPr>
          <w:b/>
        </w:rPr>
        <w:t>SubfunctionIntermediaryAgents</w:t>
      </w:r>
    </w:p>
    <w:p w14:paraId="6FC3159B" w14:textId="77777777" w:rsidR="002F4044" w:rsidRPr="00957487" w:rsidRDefault="002F4044" w:rsidP="00112C95">
      <w:pPr>
        <w:ind w:left="180"/>
        <w:rPr>
          <w:b/>
        </w:rPr>
      </w:pPr>
    </w:p>
    <w:p w14:paraId="05D11E35" w14:textId="77777777" w:rsidR="002F4044" w:rsidRPr="00ED6458" w:rsidRDefault="00112C95" w:rsidP="00112C95">
      <w:pPr>
        <w:ind w:left="180"/>
      </w:pPr>
      <w:r w:rsidRPr="00ED6458">
        <w:t>/*</w:t>
      </w:r>
      <w:r w:rsidR="002F4044" w:rsidRPr="00ED6458">
        <w:t xml:space="preserve">For developers only : </w:t>
      </w:r>
      <w:r w:rsidRPr="00ED6458">
        <w:t xml:space="preserve">Subfunction described in </w:t>
      </w:r>
      <w:r w:rsidR="002F4044" w:rsidRPr="00ED6458">
        <w:t>MX_To_MT72FullField2 but replace</w:t>
      </w:r>
    </w:p>
    <w:p w14:paraId="733F2529" w14:textId="4AF865AE" w:rsidR="002F4044" w:rsidRPr="00ED6458" w:rsidRDefault="002F4044" w:rsidP="00112C95">
      <w:pPr>
        <w:ind w:left="180"/>
      </w:pPr>
      <w:r w:rsidRPr="00ED6458">
        <w:rPr>
          <w:szCs w:val="20"/>
        </w:rPr>
        <w:t>“Exit Function MX_To_MT72FullField2”</w:t>
      </w:r>
      <w:r w:rsidRPr="00ED6458">
        <w:t xml:space="preserve">  by </w:t>
      </w:r>
      <w:r w:rsidRPr="00ED6458">
        <w:rPr>
          <w:szCs w:val="20"/>
        </w:rPr>
        <w:t>Exit Function “MX_To_MT72FullField”</w:t>
      </w:r>
      <w:r w:rsidR="00ED6458">
        <w:rPr>
          <w:szCs w:val="20"/>
        </w:rPr>
        <w:t xml:space="preserve"> */</w:t>
      </w:r>
    </w:p>
    <w:p w14:paraId="6F8DFB01" w14:textId="5E64AA39" w:rsidR="00112C95" w:rsidRPr="00957487" w:rsidRDefault="00112C95" w:rsidP="00112C95">
      <w:pPr>
        <w:ind w:left="180"/>
      </w:pPr>
    </w:p>
    <w:p w14:paraId="109EB3F2" w14:textId="4F76F841" w:rsidR="00112C95" w:rsidRPr="004151BA" w:rsidRDefault="004151BA" w:rsidP="00112C95">
      <w:pPr>
        <w:ind w:left="180"/>
        <w:rPr>
          <w:b/>
        </w:rPr>
      </w:pPr>
      <w:r>
        <w:t xml:space="preserve">   </w:t>
      </w:r>
      <w:r w:rsidR="00112C95" w:rsidRPr="004151BA">
        <w:rPr>
          <w:b/>
        </w:rPr>
        <w:t>ENDIF</w:t>
      </w:r>
    </w:p>
    <w:p w14:paraId="336A092E" w14:textId="77777777" w:rsidR="00112C95" w:rsidRPr="00957487" w:rsidRDefault="00112C95" w:rsidP="00112C95">
      <w:pPr>
        <w:ind w:left="180"/>
      </w:pPr>
    </w:p>
    <w:p w14:paraId="57D023E7" w14:textId="77777777" w:rsidR="00B0697E" w:rsidRPr="00957487" w:rsidRDefault="00B0697E" w:rsidP="00ED6458">
      <w:pPr>
        <w:spacing w:after="9"/>
        <w:ind w:right="157"/>
      </w:pPr>
    </w:p>
    <w:p w14:paraId="1AAD9A02" w14:textId="6D4E9181" w:rsidR="00BC13AA" w:rsidRPr="00C56442" w:rsidRDefault="004833D7" w:rsidP="00C56442">
      <w:pPr>
        <w:spacing w:after="9"/>
        <w:ind w:left="180" w:right="-352"/>
        <w:rPr>
          <w:rFonts w:eastAsia="Arial"/>
          <w:b/>
        </w:rPr>
      </w:pPr>
      <w:r w:rsidRPr="00957487">
        <w:t xml:space="preserve">  </w:t>
      </w:r>
      <w:r w:rsidR="00B0697E" w:rsidRPr="004151BA">
        <w:rPr>
          <w:b/>
        </w:rPr>
        <w:t>IF</w:t>
      </w:r>
      <w:r w:rsidR="00B0697E" w:rsidRPr="00957487">
        <w:t xml:space="preserve"> </w:t>
      </w:r>
      <w:r w:rsidR="00E03109">
        <w:t>(</w:t>
      </w:r>
      <w:r w:rsidR="004151BA">
        <w:rPr>
          <w:rFonts w:eastAsia="Arial"/>
        </w:rPr>
        <w:t>PaymentTypeInformation/</w:t>
      </w:r>
      <w:r w:rsidR="00BC13AA" w:rsidRPr="00957487">
        <w:rPr>
          <w:rFonts w:eastAsia="Arial"/>
        </w:rPr>
        <w:t>ServiceLevel</w:t>
      </w:r>
      <w:r w:rsidR="00E03109">
        <w:rPr>
          <w:rFonts w:eastAsia="Arial"/>
        </w:rPr>
        <w:t>)</w:t>
      </w:r>
      <w:r w:rsidR="00B0697E" w:rsidRPr="00957487">
        <w:rPr>
          <w:rFonts w:eastAsia="Arial"/>
        </w:rPr>
        <w:t xml:space="preserve"> </w:t>
      </w:r>
      <w:r w:rsidR="00BC13AA" w:rsidRPr="00C56442">
        <w:rPr>
          <w:rFonts w:eastAsia="Arial"/>
          <w:b/>
        </w:rPr>
        <w:t xml:space="preserve">IsPresent </w:t>
      </w:r>
    </w:p>
    <w:p w14:paraId="735D6433" w14:textId="39D489E1" w:rsidR="00112C95" w:rsidRPr="00957487" w:rsidRDefault="00112C95" w:rsidP="00112C95">
      <w:pPr>
        <w:ind w:left="180"/>
      </w:pPr>
      <w:r w:rsidRPr="00957487">
        <w:t xml:space="preserve"> </w:t>
      </w:r>
      <w:r w:rsidR="00BC13AA" w:rsidRPr="00957487">
        <w:t xml:space="preserve">   </w:t>
      </w:r>
      <w:r w:rsidRPr="00957487">
        <w:t xml:space="preserve">THEN </w:t>
      </w:r>
    </w:p>
    <w:p w14:paraId="60D9EFF6" w14:textId="511DB8B1" w:rsidR="00112C95" w:rsidRPr="00957487" w:rsidRDefault="00112C95" w:rsidP="00112C95">
      <w:pPr>
        <w:ind w:left="180"/>
        <w:rPr>
          <w:b/>
        </w:rPr>
      </w:pPr>
      <w:r w:rsidRPr="00957487">
        <w:t xml:space="preserve">       </w:t>
      </w:r>
      <w:r w:rsidRPr="00C56442">
        <w:rPr>
          <w:b/>
        </w:rPr>
        <w:t>Call</w:t>
      </w:r>
      <w:r w:rsidRPr="00957487">
        <w:t xml:space="preserve"> </w:t>
      </w:r>
      <w:r w:rsidRPr="00957487">
        <w:rPr>
          <w:b/>
        </w:rPr>
        <w:t>SubfunctionServiceLevel</w:t>
      </w:r>
      <w:r w:rsidR="00B0697E" w:rsidRPr="00957487">
        <w:rPr>
          <w:b/>
        </w:rPr>
        <w:t>2</w:t>
      </w:r>
    </w:p>
    <w:p w14:paraId="3EB16F0B" w14:textId="0F855F75" w:rsidR="00B0697E" w:rsidRPr="00957487" w:rsidRDefault="00BC13AA" w:rsidP="00ED6458">
      <w:pPr>
        <w:ind w:left="180"/>
      </w:pPr>
      <w:r w:rsidRPr="00ED6458">
        <w:t>/*</w:t>
      </w:r>
      <w:r w:rsidR="00A80361" w:rsidRPr="00ED6458">
        <w:t xml:space="preserve">For developers only </w:t>
      </w:r>
      <w:r w:rsidR="004151BA">
        <w:t>–</w:t>
      </w:r>
      <w:r w:rsidR="00A80361" w:rsidRPr="00ED6458">
        <w:t xml:space="preserve"> </w:t>
      </w:r>
      <w:r w:rsidRPr="00ED6458">
        <w:t>Sub</w:t>
      </w:r>
      <w:r w:rsidR="004151BA">
        <w:t>function described below, is different from</w:t>
      </w:r>
      <w:r w:rsidRPr="00ED6458">
        <w:t xml:space="preserve"> MX_To_MT72FullField</w:t>
      </w:r>
      <w:r w:rsidR="00B0697E" w:rsidRPr="00ED6458">
        <w:t>2; Multiple occurrences allowed</w:t>
      </w:r>
      <w:r w:rsidR="000403C9" w:rsidRPr="00ED6458">
        <w:t>. Some values of Code handled by another function</w:t>
      </w:r>
      <w:r w:rsidR="00B0697E" w:rsidRPr="00ED6458">
        <w:t xml:space="preserve"> */</w:t>
      </w:r>
    </w:p>
    <w:p w14:paraId="201A18AF" w14:textId="77777777" w:rsidR="00ED6458" w:rsidRDefault="00ED6458" w:rsidP="00ED6458">
      <w:pPr>
        <w:ind w:left="180"/>
      </w:pPr>
    </w:p>
    <w:p w14:paraId="23D79EE3" w14:textId="21C78FE3" w:rsidR="00112C95" w:rsidRPr="004151BA" w:rsidRDefault="00ED6458" w:rsidP="00ED6458">
      <w:pPr>
        <w:ind w:left="180"/>
        <w:rPr>
          <w:b/>
        </w:rPr>
      </w:pPr>
      <w:r>
        <w:t xml:space="preserve">  </w:t>
      </w:r>
      <w:r w:rsidR="00112C95" w:rsidRPr="004151BA">
        <w:rPr>
          <w:b/>
        </w:rPr>
        <w:t>ENDIF</w:t>
      </w:r>
    </w:p>
    <w:p w14:paraId="258E5B50" w14:textId="77777777" w:rsidR="00112C95" w:rsidRPr="00957487" w:rsidRDefault="00112C95" w:rsidP="00112C95">
      <w:pPr>
        <w:ind w:left="180"/>
      </w:pPr>
      <w:r w:rsidRPr="00957487">
        <w:t xml:space="preserve">  </w:t>
      </w:r>
    </w:p>
    <w:p w14:paraId="366BBBC5" w14:textId="77777777" w:rsidR="00112C95" w:rsidRPr="00957487" w:rsidRDefault="00112C95" w:rsidP="00112C95">
      <w:pPr>
        <w:ind w:left="180"/>
      </w:pPr>
    </w:p>
    <w:p w14:paraId="7CF707CD" w14:textId="59EB3FF3" w:rsidR="00D7092E" w:rsidRPr="00957487" w:rsidRDefault="00112C95" w:rsidP="00C56442">
      <w:pPr>
        <w:tabs>
          <w:tab w:val="left" w:pos="360"/>
          <w:tab w:val="left" w:pos="450"/>
        </w:tabs>
        <w:spacing w:after="9"/>
        <w:ind w:left="180" w:right="157"/>
        <w:rPr>
          <w:rFonts w:eastAsia="Arial"/>
        </w:rPr>
      </w:pPr>
      <w:r w:rsidRPr="00ED6458">
        <w:rPr>
          <w:b/>
        </w:rPr>
        <w:t xml:space="preserve"> IF</w:t>
      </w:r>
      <w:r w:rsidRPr="00957487">
        <w:t xml:space="preserve">  </w:t>
      </w:r>
      <w:r w:rsidR="00B7675D" w:rsidRPr="00957487">
        <w:t>[</w:t>
      </w:r>
      <w:r w:rsidR="00D7092E" w:rsidRPr="00957487">
        <w:rPr>
          <w:rFonts w:eastAsia="Arial"/>
        </w:rPr>
        <w:t>PaymentTypeInformation/LocalInstrument/Code</w:t>
      </w:r>
      <w:r w:rsidR="00B7675D" w:rsidRPr="00957487">
        <w:rPr>
          <w:rFonts w:eastAsia="Arial"/>
        </w:rPr>
        <w:t xml:space="preserve"> </w:t>
      </w:r>
      <w:r w:rsidR="00B7675D" w:rsidRPr="00C56442">
        <w:rPr>
          <w:rFonts w:eastAsia="Arial"/>
          <w:b/>
        </w:rPr>
        <w:t>IsPresent</w:t>
      </w:r>
      <w:r w:rsidR="00B7675D" w:rsidRPr="00957487">
        <w:rPr>
          <w:rFonts w:eastAsia="Arial"/>
        </w:rPr>
        <w:t xml:space="preserve"> </w:t>
      </w:r>
      <w:r w:rsidR="00D7092E" w:rsidRPr="00957487">
        <w:rPr>
          <w:rFonts w:eastAsia="Arial"/>
        </w:rPr>
        <w:t xml:space="preserve"> OR </w:t>
      </w:r>
      <w:r w:rsidR="00B7675D" w:rsidRPr="00957487">
        <w:rPr>
          <w:rFonts w:eastAsia="Arial"/>
        </w:rPr>
        <w:t>(</w:t>
      </w:r>
      <w:r w:rsidR="00D7092E" w:rsidRPr="00957487">
        <w:rPr>
          <w:rFonts w:eastAsia="Arial"/>
        </w:rPr>
        <w:t xml:space="preserve">PaymentTypeInformation/LocalInstrument/Proprietary </w:t>
      </w:r>
      <w:r w:rsidR="00D7092E" w:rsidRPr="00C56442">
        <w:rPr>
          <w:rFonts w:eastAsia="Arial"/>
          <w:b/>
        </w:rPr>
        <w:t>IsPresent</w:t>
      </w:r>
      <w:r w:rsidR="00D7092E" w:rsidRPr="00957487">
        <w:rPr>
          <w:rFonts w:eastAsia="Arial"/>
        </w:rPr>
        <w:t xml:space="preserve">  AND </w:t>
      </w:r>
      <w:r w:rsidR="00D7092E" w:rsidRPr="00C56442">
        <w:rPr>
          <w:rFonts w:eastAsia="Arial"/>
          <w:b/>
        </w:rPr>
        <w:t>NOT InList</w:t>
      </w:r>
      <w:r w:rsidR="00D7092E" w:rsidRPr="00957487">
        <w:rPr>
          <w:rFonts w:eastAsia="Arial"/>
        </w:rPr>
        <w:t xml:space="preserve">{CRED,CRTS,SPAY,SPRI, SSTD} ) </w:t>
      </w:r>
      <w:r w:rsidR="00B7675D" w:rsidRPr="00957487">
        <w:rPr>
          <w:rFonts w:eastAsia="Arial"/>
        </w:rPr>
        <w:t>]</w:t>
      </w:r>
      <w:r w:rsidR="00F442AE" w:rsidRPr="00957487">
        <w:rPr>
          <w:rFonts w:eastAsia="Arial"/>
        </w:rPr>
        <w:t xml:space="preserve"> THEN</w:t>
      </w:r>
    </w:p>
    <w:p w14:paraId="09FB1795" w14:textId="4D88AB97" w:rsidR="00112C95" w:rsidRPr="00957487" w:rsidRDefault="00112C95" w:rsidP="00112C95">
      <w:pPr>
        <w:ind w:left="180"/>
        <w:rPr>
          <w:b/>
        </w:rPr>
      </w:pPr>
      <w:r w:rsidRPr="00C56442">
        <w:rPr>
          <w:b/>
        </w:rPr>
        <w:t xml:space="preserve">       Call</w:t>
      </w:r>
      <w:r w:rsidRPr="00957487">
        <w:t xml:space="preserve"> </w:t>
      </w:r>
      <w:r w:rsidRPr="00957487">
        <w:rPr>
          <w:b/>
        </w:rPr>
        <w:t>SubfunctionLocalInstrument</w:t>
      </w:r>
    </w:p>
    <w:p w14:paraId="0F2B8F82" w14:textId="77777777" w:rsidR="004E3130" w:rsidRPr="00957487" w:rsidRDefault="004E3130" w:rsidP="00112C95">
      <w:pPr>
        <w:ind w:left="180"/>
        <w:rPr>
          <w:b/>
        </w:rPr>
      </w:pPr>
    </w:p>
    <w:p w14:paraId="3813A5EA" w14:textId="5847F2A7" w:rsidR="00112C95" w:rsidRPr="00734F03" w:rsidRDefault="00112C95" w:rsidP="00112C95">
      <w:pPr>
        <w:ind w:left="180"/>
      </w:pPr>
      <w:r w:rsidRPr="00ED6458">
        <w:t>/*</w:t>
      </w:r>
      <w:r w:rsidR="0044038A" w:rsidRPr="00ED6458">
        <w:t xml:space="preserve">for developers only -  </w:t>
      </w:r>
      <w:r w:rsidRPr="00ED6458">
        <w:t xml:space="preserve">Subfunction described in MX_To_MT72FullField2 </w:t>
      </w:r>
      <w:r w:rsidR="0044038A" w:rsidRPr="00ED6458">
        <w:t xml:space="preserve">but to replace </w:t>
      </w:r>
      <w:r w:rsidR="0044038A" w:rsidRPr="00734F03">
        <w:t>“</w:t>
      </w:r>
      <w:r w:rsidR="0044038A" w:rsidRPr="00734F03">
        <w:rPr>
          <w:szCs w:val="20"/>
        </w:rPr>
        <w:t xml:space="preserve">Exit Function MX_To_MT72FullField2 “by Exit Function MX_To_MT72FullField </w:t>
      </w:r>
      <w:r w:rsidRPr="00734F03">
        <w:t>*/</w:t>
      </w:r>
    </w:p>
    <w:p w14:paraId="1F5D8459" w14:textId="53C104DF" w:rsidR="00B7675D" w:rsidRPr="00957487" w:rsidRDefault="00B7675D" w:rsidP="00112C95">
      <w:pPr>
        <w:ind w:left="180"/>
      </w:pPr>
    </w:p>
    <w:p w14:paraId="00C4569F" w14:textId="54A79CCD" w:rsidR="00112C95" w:rsidRPr="00ED6458" w:rsidRDefault="00734F03" w:rsidP="00112C95">
      <w:pPr>
        <w:ind w:left="0" w:firstLine="0"/>
        <w:rPr>
          <w:b/>
        </w:rPr>
      </w:pPr>
      <w:r>
        <w:t xml:space="preserve">   </w:t>
      </w:r>
      <w:r w:rsidR="00CF2CAC" w:rsidRPr="00ED6458">
        <w:rPr>
          <w:b/>
        </w:rPr>
        <w:t>EN</w:t>
      </w:r>
      <w:r w:rsidR="00112C95" w:rsidRPr="00ED6458">
        <w:rPr>
          <w:b/>
        </w:rPr>
        <w:t>DIF</w:t>
      </w:r>
    </w:p>
    <w:p w14:paraId="073BBAAD" w14:textId="77777777" w:rsidR="00112C95" w:rsidRPr="00957487" w:rsidRDefault="00112C95" w:rsidP="00112C95">
      <w:pPr>
        <w:ind w:left="0" w:firstLine="0"/>
      </w:pPr>
    </w:p>
    <w:p w14:paraId="4B64CA75" w14:textId="1FF62454" w:rsidR="004833D7" w:rsidRPr="00957487" w:rsidRDefault="00112C95" w:rsidP="00112C95">
      <w:pPr>
        <w:ind w:left="180"/>
      </w:pPr>
      <w:r w:rsidRPr="00A33D05">
        <w:rPr>
          <w:b/>
        </w:rPr>
        <w:t>IF</w:t>
      </w:r>
      <w:r w:rsidRPr="00957487">
        <w:t xml:space="preserve">  </w:t>
      </w:r>
      <w:r w:rsidR="004833D7" w:rsidRPr="00957487">
        <w:t>(</w:t>
      </w:r>
      <w:r w:rsidRPr="00957487">
        <w:rPr>
          <w:rFonts w:eastAsia="Arial"/>
        </w:rPr>
        <w:t>PaymentTypeInformation/CategoryPurpose</w:t>
      </w:r>
      <w:r w:rsidR="004833D7" w:rsidRPr="00957487">
        <w:rPr>
          <w:rFonts w:eastAsia="Arial"/>
        </w:rPr>
        <w:t xml:space="preserve">/Code </w:t>
      </w:r>
      <w:r w:rsidRPr="00C56442">
        <w:rPr>
          <w:b/>
        </w:rPr>
        <w:t>IsPresent</w:t>
      </w:r>
      <w:r w:rsidR="004833D7" w:rsidRPr="00957487">
        <w:t xml:space="preserve"> AND Code </w:t>
      </w:r>
      <w:r w:rsidR="004833D7" w:rsidRPr="00C56442">
        <w:rPr>
          <w:b/>
        </w:rPr>
        <w:t>NOT InLIST</w:t>
      </w:r>
      <w:r w:rsidR="004833D7" w:rsidRPr="00957487">
        <w:t xml:space="preserve"> {</w:t>
      </w:r>
      <w:r w:rsidR="00CA7E56" w:rsidRPr="00957487">
        <w:t>INTC, CORT}</w:t>
      </w:r>
      <w:r w:rsidR="000B0358">
        <w:t>)</w:t>
      </w:r>
      <w:r w:rsidR="00CA7E56" w:rsidRPr="00957487">
        <w:t xml:space="preserve"> OR</w:t>
      </w:r>
    </w:p>
    <w:p w14:paraId="0E4D7885" w14:textId="01F3F792" w:rsidR="00CA7E56" w:rsidRPr="00957487" w:rsidRDefault="002F130B" w:rsidP="00CA7E56">
      <w:pPr>
        <w:ind w:left="180"/>
      </w:pPr>
      <w:r w:rsidRPr="00957487">
        <w:rPr>
          <w:rFonts w:eastAsia="Arial"/>
        </w:rPr>
        <w:t>(</w:t>
      </w:r>
      <w:r w:rsidR="00785068" w:rsidRPr="00957487">
        <w:rPr>
          <w:rFonts w:eastAsia="Arial"/>
        </w:rPr>
        <w:t>P</w:t>
      </w:r>
      <w:r w:rsidR="00CA7E56" w:rsidRPr="00957487">
        <w:rPr>
          <w:rFonts w:eastAsia="Arial"/>
        </w:rPr>
        <w:t>aymentTypeInformation/CategoryPurpose/Propriet</w:t>
      </w:r>
      <w:r w:rsidR="00D64D19" w:rsidRPr="00957487">
        <w:rPr>
          <w:rFonts w:eastAsia="Arial"/>
        </w:rPr>
        <w:t>a</w:t>
      </w:r>
      <w:r w:rsidR="00CA7E56" w:rsidRPr="00957487">
        <w:rPr>
          <w:rFonts w:eastAsia="Arial"/>
        </w:rPr>
        <w:t xml:space="preserve">ry </w:t>
      </w:r>
      <w:r w:rsidR="00CA7E56" w:rsidRPr="00C56442">
        <w:rPr>
          <w:rFonts w:eastAsia="Arial"/>
          <w:b/>
        </w:rPr>
        <w:t>IsPresent</w:t>
      </w:r>
      <w:r w:rsidRPr="00957487">
        <w:rPr>
          <w:rFonts w:eastAsia="Arial"/>
        </w:rPr>
        <w:t xml:space="preserve"> </w:t>
      </w:r>
      <w:r w:rsidR="00773478" w:rsidRPr="00957487">
        <w:rPr>
          <w:rFonts w:eastAsia="Arial"/>
        </w:rPr>
        <w:t>AND</w:t>
      </w:r>
      <w:r w:rsidRPr="00957487">
        <w:rPr>
          <w:rFonts w:eastAsia="Arial"/>
        </w:rPr>
        <w:t xml:space="preserve"> PaymentTypeInformation/CategoryPurpose/Proprietary </w:t>
      </w:r>
      <w:r w:rsidRPr="00C56442">
        <w:rPr>
          <w:rFonts w:eastAsia="Arial"/>
          <w:b/>
        </w:rPr>
        <w:t>NOT Equal</w:t>
      </w:r>
      <w:r w:rsidRPr="00957487">
        <w:rPr>
          <w:rFonts w:eastAsia="Arial"/>
        </w:rPr>
        <w:t xml:space="preserve"> to  </w:t>
      </w:r>
      <w:r w:rsidR="00DD1466" w:rsidRPr="00957487">
        <w:rPr>
          <w:rFonts w:eastAsia="Arial"/>
        </w:rPr>
        <w:t>“INTC CORT” (ie “INTC</w:t>
      </w:r>
      <w:r w:rsidR="00816711" w:rsidRPr="00957487">
        <w:rPr>
          <w:rFonts w:eastAsia="Arial"/>
        </w:rPr>
        <w:t>”</w:t>
      </w:r>
      <w:r w:rsidR="00DD1466" w:rsidRPr="00957487">
        <w:rPr>
          <w:rFonts w:eastAsia="Arial"/>
        </w:rPr>
        <w:t>SPACE”CORT”)</w:t>
      </w:r>
      <w:r w:rsidR="00367342" w:rsidRPr="00957487">
        <w:rPr>
          <w:rFonts w:eastAsia="Arial"/>
        </w:rPr>
        <w:t xml:space="preserve"> </w:t>
      </w:r>
      <w:del w:id="3130" w:author="BOUVY Martine" w:date="2022-05-05T09:57:00Z">
        <w:r w:rsidR="00367342" w:rsidRPr="00957487" w:rsidDel="00C066DC">
          <w:rPr>
            <w:rFonts w:eastAsia="Arial"/>
          </w:rPr>
          <w:delText xml:space="preserve">AND PaymentTypeInformation/CategoryPurpose/Proprietary </w:delText>
        </w:r>
        <w:r w:rsidR="00367342" w:rsidRPr="00C56442" w:rsidDel="00C066DC">
          <w:rPr>
            <w:rFonts w:eastAsia="Arial"/>
            <w:b/>
          </w:rPr>
          <w:delText>NOT Equal</w:delText>
        </w:r>
        <w:r w:rsidR="00367342" w:rsidRPr="00957487" w:rsidDel="00C066DC">
          <w:rPr>
            <w:rFonts w:eastAsia="Arial"/>
          </w:rPr>
          <w:delText xml:space="preserve"> to  “INTC” AND PaymentTypeInformation/CategoryPurpose/Proprietary </w:delText>
        </w:r>
        <w:r w:rsidR="00367342" w:rsidRPr="00C56442" w:rsidDel="00C066DC">
          <w:rPr>
            <w:rFonts w:eastAsia="Arial"/>
            <w:b/>
          </w:rPr>
          <w:delText>NOT Equal</w:delText>
        </w:r>
        <w:r w:rsidR="00367342" w:rsidRPr="00957487" w:rsidDel="00C066DC">
          <w:rPr>
            <w:rFonts w:eastAsia="Arial"/>
          </w:rPr>
          <w:delText xml:space="preserve"> to  “CORT”)</w:delText>
        </w:r>
      </w:del>
    </w:p>
    <w:p w14:paraId="31760DA9" w14:textId="77777777" w:rsidR="004833D7" w:rsidRPr="00957487" w:rsidRDefault="004833D7" w:rsidP="00112C95">
      <w:pPr>
        <w:ind w:left="180"/>
      </w:pPr>
    </w:p>
    <w:p w14:paraId="55D56D73" w14:textId="441017A3" w:rsidR="00112C95" w:rsidRPr="00957487" w:rsidRDefault="00112C95" w:rsidP="00112C95">
      <w:pPr>
        <w:ind w:left="180"/>
      </w:pPr>
      <w:r w:rsidRPr="00957487">
        <w:t xml:space="preserve"> THEN </w:t>
      </w:r>
    </w:p>
    <w:p w14:paraId="34015810" w14:textId="77777777" w:rsidR="00CA7E56" w:rsidRPr="00957487" w:rsidRDefault="00CA7E56" w:rsidP="00CA7E56">
      <w:pPr>
        <w:ind w:left="180"/>
      </w:pPr>
    </w:p>
    <w:p w14:paraId="329C3BD9" w14:textId="2287407F" w:rsidR="00CA7E56" w:rsidRPr="00957487" w:rsidRDefault="00CA7E56" w:rsidP="00CA7E56">
      <w:pPr>
        <w:ind w:left="180"/>
        <w:rPr>
          <w:b/>
        </w:rPr>
      </w:pPr>
      <w:r w:rsidRPr="00C56442">
        <w:rPr>
          <w:b/>
        </w:rPr>
        <w:t xml:space="preserve">       Call</w:t>
      </w:r>
      <w:r w:rsidRPr="00957487">
        <w:t xml:space="preserve"> </w:t>
      </w:r>
      <w:r w:rsidRPr="00957487">
        <w:rPr>
          <w:b/>
        </w:rPr>
        <w:t>SubfunctionCategoryPurpose</w:t>
      </w:r>
    </w:p>
    <w:p w14:paraId="39C2112F" w14:textId="77777777" w:rsidR="004E3130" w:rsidRPr="00957487" w:rsidRDefault="004E3130" w:rsidP="00CA7E56">
      <w:pPr>
        <w:ind w:left="180"/>
        <w:rPr>
          <w:b/>
        </w:rPr>
      </w:pPr>
    </w:p>
    <w:p w14:paraId="2E81DD37" w14:textId="77777777" w:rsidR="004E3130" w:rsidRPr="00957487" w:rsidRDefault="004E3130" w:rsidP="004E3130">
      <w:pPr>
        <w:ind w:left="180"/>
      </w:pPr>
      <w:r w:rsidRPr="004A16AC">
        <w:lastRenderedPageBreak/>
        <w:t>/*for developers only -  Subfunction described in MX_To_MT72FullField2 but to replace “</w:t>
      </w:r>
      <w:r w:rsidRPr="004A16AC">
        <w:rPr>
          <w:b/>
          <w:szCs w:val="20"/>
        </w:rPr>
        <w:t xml:space="preserve">Exit Function MX_To_MT72FullField2 “by Exit Function MX_To_MT72FullField </w:t>
      </w:r>
      <w:r w:rsidRPr="004A16AC">
        <w:t>*/</w:t>
      </w:r>
    </w:p>
    <w:p w14:paraId="2EB0CC19" w14:textId="231BE640" w:rsidR="00CA7E56" w:rsidRPr="00957487" w:rsidRDefault="00CA7E56" w:rsidP="00CA7E56">
      <w:pPr>
        <w:ind w:left="180"/>
      </w:pPr>
    </w:p>
    <w:p w14:paraId="4F92B3DF" w14:textId="033DC77F" w:rsidR="00CA7E56" w:rsidRPr="00A33D05" w:rsidRDefault="00CF2CAC" w:rsidP="00CA7E56">
      <w:pPr>
        <w:ind w:left="180"/>
        <w:rPr>
          <w:b/>
        </w:rPr>
      </w:pPr>
      <w:r w:rsidRPr="00A33D05">
        <w:rPr>
          <w:b/>
        </w:rPr>
        <w:t>ENDIF</w:t>
      </w:r>
    </w:p>
    <w:p w14:paraId="56A3CC8D" w14:textId="25BA9320" w:rsidR="00B0697E" w:rsidRPr="00957487" w:rsidRDefault="00112C95" w:rsidP="00EE2040">
      <w:pPr>
        <w:ind w:left="180"/>
      </w:pPr>
      <w:r w:rsidRPr="00957487">
        <w:t xml:space="preserve">      </w:t>
      </w:r>
    </w:p>
    <w:p w14:paraId="57DD9245" w14:textId="061FB450" w:rsidR="004833D7" w:rsidRPr="00957487" w:rsidRDefault="004833D7" w:rsidP="00EE2040">
      <w:pPr>
        <w:spacing w:after="9"/>
        <w:ind w:left="0" w:right="157" w:firstLine="0"/>
        <w:rPr>
          <w:rFonts w:eastAsia="Arial"/>
          <w:b/>
          <w:color w:val="FFFF00"/>
        </w:rPr>
      </w:pPr>
    </w:p>
    <w:p w14:paraId="09550329" w14:textId="3493FEF8" w:rsidR="00082EB2" w:rsidRPr="00EE2040" w:rsidRDefault="00082EB2" w:rsidP="00C56442">
      <w:pPr>
        <w:tabs>
          <w:tab w:val="left" w:pos="90"/>
          <w:tab w:val="left" w:pos="360"/>
          <w:tab w:val="left" w:pos="540"/>
        </w:tabs>
        <w:spacing w:after="9"/>
        <w:ind w:left="0" w:right="157" w:firstLine="0"/>
        <w:rPr>
          <w:rFonts w:eastAsia="Arial"/>
        </w:rPr>
      </w:pPr>
      <w:r w:rsidRPr="00957487">
        <w:rPr>
          <w:rFonts w:eastAsia="Arial"/>
          <w:b/>
          <w:color w:val="FFFF00"/>
        </w:rPr>
        <w:t xml:space="preserve">    </w:t>
      </w:r>
      <w:r w:rsidRPr="007F00D5">
        <w:rPr>
          <w:rFonts w:eastAsia="Arial"/>
          <w:b/>
          <w:color w:val="auto"/>
        </w:rPr>
        <w:t>IF</w:t>
      </w:r>
      <w:r w:rsidRPr="00EE2040">
        <w:rPr>
          <w:rFonts w:eastAsia="Arial"/>
          <w:color w:val="auto"/>
        </w:rPr>
        <w:t xml:space="preserve"> </w:t>
      </w:r>
      <w:r w:rsidR="00FC73EF" w:rsidRPr="00C56442">
        <w:rPr>
          <w:rFonts w:eastAsia="Arial"/>
          <w:b/>
          <w:color w:val="auto"/>
        </w:rPr>
        <w:t>IsPresent</w:t>
      </w:r>
      <w:r w:rsidR="00FC73EF" w:rsidRPr="004151BA">
        <w:rPr>
          <w:rFonts w:eastAsia="Arial"/>
          <w:color w:val="auto"/>
        </w:rPr>
        <w:t>(</w:t>
      </w:r>
      <w:r w:rsidR="00C56442">
        <w:rPr>
          <w:rFonts w:eastAsia="Arial"/>
        </w:rPr>
        <w:t>InstructionForCreditorAgent</w:t>
      </w:r>
      <w:r w:rsidR="00FC73EF" w:rsidRPr="00957487">
        <w:rPr>
          <w:rFonts w:eastAsia="Arial"/>
        </w:rPr>
        <w:t xml:space="preserve"> OR  CreditorAgent/BranchIdentification) </w:t>
      </w:r>
      <w:r w:rsidR="00C56442">
        <w:rPr>
          <w:rFonts w:eastAsia="Arial"/>
        </w:rPr>
        <w:t xml:space="preserve"> THEN</w:t>
      </w:r>
      <w:r w:rsidR="00CF2CAC" w:rsidRPr="00EE2040">
        <w:rPr>
          <w:rFonts w:eastAsia="Arial"/>
        </w:rPr>
        <w:t xml:space="preserve"> </w:t>
      </w:r>
    </w:p>
    <w:p w14:paraId="5576A935" w14:textId="19B99B34" w:rsidR="00EE2040" w:rsidRDefault="00CF2CAC" w:rsidP="00CF2CAC">
      <w:pPr>
        <w:spacing w:after="9"/>
        <w:ind w:left="0" w:right="157" w:firstLine="0"/>
        <w:rPr>
          <w:rFonts w:eastAsia="Arial"/>
        </w:rPr>
      </w:pPr>
      <w:r w:rsidRPr="00C56442">
        <w:rPr>
          <w:rFonts w:eastAsia="Arial"/>
          <w:b/>
        </w:rPr>
        <w:t xml:space="preserve">        Call</w:t>
      </w:r>
      <w:r w:rsidRPr="00EE2040">
        <w:rPr>
          <w:rFonts w:eastAsia="Arial"/>
        </w:rPr>
        <w:t xml:space="preserve"> </w:t>
      </w:r>
      <w:r w:rsidRPr="007F00D5">
        <w:rPr>
          <w:rFonts w:eastAsia="Arial"/>
          <w:b/>
        </w:rPr>
        <w:t>SubfunctionInstructionforCreditorAgentAndJP</w:t>
      </w:r>
    </w:p>
    <w:p w14:paraId="65909AD7" w14:textId="2829F3D4" w:rsidR="00264445" w:rsidRPr="00EE2040" w:rsidRDefault="00C67509" w:rsidP="00CF2CAC">
      <w:pPr>
        <w:spacing w:after="9"/>
        <w:ind w:left="0" w:right="157" w:firstLine="0"/>
        <w:rPr>
          <w:rFonts w:eastAsia="Arial"/>
        </w:rPr>
      </w:pPr>
      <w:r>
        <w:rPr>
          <w:rFonts w:eastAsia="Arial"/>
        </w:rPr>
        <w:t>/*</w:t>
      </w:r>
      <w:r w:rsidR="00264445" w:rsidRPr="00EE2040">
        <w:rPr>
          <w:rFonts w:eastAsia="Arial"/>
        </w:rPr>
        <w:t xml:space="preserve">for developers, not the same function as in </w:t>
      </w:r>
      <w:r w:rsidR="00264445" w:rsidRPr="004A16AC">
        <w:t>MX_To_MT72FullField2</w:t>
      </w:r>
      <w:r w:rsidR="00EE2040">
        <w:t>*/</w:t>
      </w:r>
    </w:p>
    <w:p w14:paraId="42D6589A" w14:textId="7BAAE2AC" w:rsidR="00CF2CAC" w:rsidRPr="007F00D5" w:rsidRDefault="00CF2CAC" w:rsidP="00CF2CAC">
      <w:pPr>
        <w:spacing w:after="9"/>
        <w:ind w:left="0" w:right="157" w:firstLine="0"/>
        <w:rPr>
          <w:rFonts w:eastAsia="Arial"/>
          <w:b/>
        </w:rPr>
      </w:pPr>
      <w:r w:rsidRPr="00EE2040">
        <w:rPr>
          <w:rFonts w:eastAsia="Arial"/>
        </w:rPr>
        <w:t xml:space="preserve">    </w:t>
      </w:r>
      <w:r w:rsidRPr="007F00D5">
        <w:rPr>
          <w:rFonts w:eastAsia="Arial"/>
          <w:b/>
        </w:rPr>
        <w:t>ENDIF</w:t>
      </w:r>
    </w:p>
    <w:p w14:paraId="65C6DBE4" w14:textId="51C07111" w:rsidR="00CF2CAC" w:rsidRPr="00EE2040" w:rsidRDefault="00CF2CAC" w:rsidP="00CF2CAC">
      <w:pPr>
        <w:spacing w:after="9"/>
        <w:ind w:left="0" w:right="157" w:firstLine="0"/>
        <w:rPr>
          <w:rFonts w:eastAsia="Arial"/>
        </w:rPr>
      </w:pPr>
    </w:p>
    <w:p w14:paraId="5EBE8CB7" w14:textId="77777777" w:rsidR="00CF2CAC" w:rsidRPr="00EE2040" w:rsidRDefault="00CF2CAC" w:rsidP="00CF2CAC">
      <w:pPr>
        <w:spacing w:after="9"/>
        <w:ind w:left="0" w:right="157" w:firstLine="0"/>
        <w:rPr>
          <w:rFonts w:eastAsia="Arial"/>
          <w:color w:val="auto"/>
        </w:rPr>
      </w:pPr>
    </w:p>
    <w:p w14:paraId="270651FD" w14:textId="01C8FE61" w:rsidR="00CF2CAC" w:rsidRPr="00EE2040" w:rsidRDefault="00CF2CAC" w:rsidP="00C56442">
      <w:pPr>
        <w:tabs>
          <w:tab w:val="left" w:pos="450"/>
          <w:tab w:val="left" w:pos="540"/>
          <w:tab w:val="left" w:pos="630"/>
        </w:tabs>
        <w:spacing w:after="9"/>
        <w:ind w:left="0" w:right="157" w:firstLine="0"/>
        <w:rPr>
          <w:rFonts w:eastAsia="Arial"/>
        </w:rPr>
      </w:pPr>
      <w:r w:rsidRPr="00EE2040">
        <w:rPr>
          <w:rFonts w:eastAsia="Arial"/>
          <w:color w:val="auto"/>
        </w:rPr>
        <w:t xml:space="preserve">    </w:t>
      </w:r>
      <w:r w:rsidRPr="00C67509">
        <w:rPr>
          <w:rFonts w:eastAsia="Arial"/>
          <w:b/>
          <w:color w:val="auto"/>
        </w:rPr>
        <w:t xml:space="preserve">IF </w:t>
      </w:r>
      <w:r w:rsidRPr="00EE2040">
        <w:rPr>
          <w:rFonts w:eastAsia="Arial"/>
        </w:rPr>
        <w:t xml:space="preserve">InstructionForNextAgent </w:t>
      </w:r>
      <w:r w:rsidRPr="00C56442">
        <w:rPr>
          <w:rFonts w:eastAsia="Arial"/>
          <w:b/>
        </w:rPr>
        <w:t>IsPresent</w:t>
      </w:r>
      <w:r w:rsidR="00C56442">
        <w:rPr>
          <w:rFonts w:eastAsia="Arial"/>
        </w:rPr>
        <w:t xml:space="preserve"> THEN</w:t>
      </w:r>
    </w:p>
    <w:p w14:paraId="38842297" w14:textId="2BEDB811" w:rsidR="00CF2CAC" w:rsidRPr="00C67509" w:rsidRDefault="00CF2CAC" w:rsidP="00CF2CAC">
      <w:pPr>
        <w:spacing w:after="9"/>
        <w:ind w:left="0" w:right="157" w:firstLine="0"/>
        <w:rPr>
          <w:rFonts w:eastAsia="Arial"/>
          <w:b/>
        </w:rPr>
      </w:pPr>
      <w:r w:rsidRPr="00EE2040">
        <w:rPr>
          <w:rFonts w:eastAsia="Arial"/>
        </w:rPr>
        <w:t xml:space="preserve">        </w:t>
      </w:r>
      <w:r w:rsidRPr="00C56442">
        <w:rPr>
          <w:rFonts w:eastAsia="Arial"/>
          <w:b/>
        </w:rPr>
        <w:t>Call</w:t>
      </w:r>
      <w:r w:rsidRPr="00EE2040">
        <w:rPr>
          <w:rFonts w:eastAsia="Arial"/>
        </w:rPr>
        <w:t xml:space="preserve"> </w:t>
      </w:r>
      <w:r w:rsidRPr="00C67509">
        <w:rPr>
          <w:rFonts w:eastAsia="Arial"/>
          <w:b/>
        </w:rPr>
        <w:t>Subfunction</w:t>
      </w:r>
      <w:r w:rsidR="00264445" w:rsidRPr="00C67509">
        <w:rPr>
          <w:rFonts w:eastAsia="Arial"/>
          <w:b/>
        </w:rPr>
        <w:t>Instruction</w:t>
      </w:r>
      <w:r w:rsidR="00CD2D4E">
        <w:rPr>
          <w:rFonts w:eastAsia="Arial"/>
          <w:b/>
        </w:rPr>
        <w:t>F</w:t>
      </w:r>
      <w:r w:rsidR="00264445" w:rsidRPr="00C67509">
        <w:rPr>
          <w:rFonts w:eastAsia="Arial"/>
          <w:b/>
        </w:rPr>
        <w:t>orN</w:t>
      </w:r>
      <w:r w:rsidRPr="00C67509">
        <w:rPr>
          <w:rFonts w:eastAsia="Arial"/>
          <w:b/>
        </w:rPr>
        <w:t>extAgent</w:t>
      </w:r>
    </w:p>
    <w:p w14:paraId="68944699" w14:textId="3858ADA1" w:rsidR="00264445" w:rsidRPr="00957487" w:rsidRDefault="00264445" w:rsidP="00C459BB">
      <w:pPr>
        <w:ind w:left="180" w:right="-538"/>
      </w:pPr>
      <w:r w:rsidRPr="00957487">
        <w:rPr>
          <w:rFonts w:eastAsia="Arial"/>
        </w:rPr>
        <w:t xml:space="preserve"> </w:t>
      </w:r>
      <w:r w:rsidRPr="00C67509">
        <w:t>/*for developers only -  Subfunction described in MX_To_MT72FullField2 but to replace “</w:t>
      </w:r>
      <w:r w:rsidRPr="00C67509">
        <w:rPr>
          <w:b/>
          <w:szCs w:val="20"/>
        </w:rPr>
        <w:t xml:space="preserve">Exit Function MX_To_MT72FullField2 “by Exit Function MX_To_MT72FullField </w:t>
      </w:r>
      <w:r w:rsidRPr="00C67509">
        <w:t>*/</w:t>
      </w:r>
    </w:p>
    <w:p w14:paraId="402FBFDD" w14:textId="638B156D" w:rsidR="00CF2CAC" w:rsidRPr="00C67509" w:rsidRDefault="00CF2CAC" w:rsidP="00CF2CAC">
      <w:pPr>
        <w:spacing w:after="9"/>
        <w:ind w:left="0" w:right="157" w:firstLine="0"/>
        <w:rPr>
          <w:rFonts w:eastAsia="Arial"/>
          <w:b/>
        </w:rPr>
      </w:pPr>
      <w:r w:rsidRPr="00EE2040">
        <w:rPr>
          <w:rFonts w:eastAsia="Arial"/>
        </w:rPr>
        <w:t xml:space="preserve">   </w:t>
      </w:r>
      <w:r w:rsidR="00C56442">
        <w:rPr>
          <w:rFonts w:eastAsia="Arial"/>
        </w:rPr>
        <w:t xml:space="preserve"> </w:t>
      </w:r>
      <w:r w:rsidRPr="00C67509">
        <w:rPr>
          <w:rFonts w:eastAsia="Arial"/>
          <w:b/>
        </w:rPr>
        <w:t>ENDIF</w:t>
      </w:r>
    </w:p>
    <w:p w14:paraId="795A51D7" w14:textId="76A57988" w:rsidR="00CF2CAC" w:rsidRPr="00957487" w:rsidRDefault="00CF2CAC" w:rsidP="00EE2040">
      <w:pPr>
        <w:spacing w:after="9"/>
        <w:ind w:left="0" w:right="157" w:firstLine="0"/>
        <w:rPr>
          <w:rFonts w:eastAsia="Arial"/>
          <w:b/>
          <w:color w:val="FFFF00"/>
        </w:rPr>
      </w:pPr>
    </w:p>
    <w:p w14:paraId="6EB6C0F6" w14:textId="77777777" w:rsidR="003571A1" w:rsidRDefault="00264445" w:rsidP="00C56442">
      <w:pPr>
        <w:tabs>
          <w:tab w:val="left" w:pos="90"/>
          <w:tab w:val="left" w:pos="360"/>
          <w:tab w:val="left" w:pos="540"/>
        </w:tabs>
        <w:spacing w:after="9"/>
        <w:ind w:left="0" w:right="157" w:firstLine="0"/>
        <w:rPr>
          <w:rFonts w:eastAsia="Arial"/>
          <w:b/>
          <w:color w:val="auto"/>
        </w:rPr>
      </w:pPr>
      <w:r w:rsidRPr="00FC73B1">
        <w:rPr>
          <w:rFonts w:eastAsia="Arial"/>
          <w:b/>
          <w:color w:val="auto"/>
        </w:rPr>
        <w:t xml:space="preserve">   </w:t>
      </w:r>
    </w:p>
    <w:p w14:paraId="5185B993" w14:textId="594CB489" w:rsidR="00264445" w:rsidRPr="00957487" w:rsidRDefault="00264445" w:rsidP="00C56442">
      <w:pPr>
        <w:tabs>
          <w:tab w:val="left" w:pos="90"/>
          <w:tab w:val="left" w:pos="360"/>
          <w:tab w:val="left" w:pos="540"/>
        </w:tabs>
        <w:spacing w:after="9"/>
        <w:ind w:left="0" w:right="157" w:firstLine="0"/>
        <w:rPr>
          <w:rFonts w:eastAsia="Arial"/>
        </w:rPr>
      </w:pPr>
      <w:r w:rsidRPr="00FC73B1">
        <w:rPr>
          <w:rFonts w:eastAsia="Arial"/>
          <w:b/>
          <w:color w:val="auto"/>
        </w:rPr>
        <w:t xml:space="preserve"> IF</w:t>
      </w:r>
      <w:r w:rsidRPr="00957487">
        <w:rPr>
          <w:rFonts w:eastAsia="Arial"/>
          <w:color w:val="FFFF00"/>
        </w:rPr>
        <w:t xml:space="preserve"> </w:t>
      </w:r>
      <w:r w:rsidRPr="00957487">
        <w:rPr>
          <w:rFonts w:eastAsia="Arial"/>
        </w:rPr>
        <w:t xml:space="preserve">PreviousInstructingAgent1 </w:t>
      </w:r>
      <w:r w:rsidRPr="00C56442">
        <w:rPr>
          <w:rFonts w:eastAsia="Arial"/>
          <w:b/>
        </w:rPr>
        <w:t>IsPresent</w:t>
      </w:r>
      <w:r w:rsidR="00C56442">
        <w:rPr>
          <w:rFonts w:eastAsia="Arial"/>
        </w:rPr>
        <w:t xml:space="preserve"> THEN</w:t>
      </w:r>
    </w:p>
    <w:p w14:paraId="122D1B7D" w14:textId="2B99E59D" w:rsidR="00264445" w:rsidRPr="00957487" w:rsidRDefault="00264445" w:rsidP="00264445">
      <w:pPr>
        <w:spacing w:after="9"/>
        <w:ind w:left="0" w:right="157" w:firstLine="0"/>
        <w:rPr>
          <w:rFonts w:eastAsia="Arial"/>
        </w:rPr>
      </w:pPr>
      <w:r w:rsidRPr="00C56442">
        <w:rPr>
          <w:rFonts w:eastAsia="Arial"/>
          <w:b/>
        </w:rPr>
        <w:t xml:space="preserve">        Call</w:t>
      </w:r>
      <w:r w:rsidRPr="00957487">
        <w:rPr>
          <w:rFonts w:eastAsia="Arial"/>
        </w:rPr>
        <w:t xml:space="preserve"> </w:t>
      </w:r>
      <w:r w:rsidRPr="00FC73B1">
        <w:rPr>
          <w:rFonts w:eastAsia="Arial"/>
          <w:b/>
        </w:rPr>
        <w:t>SubfunctionPreviousInstructingAgent</w:t>
      </w:r>
    </w:p>
    <w:p w14:paraId="67845124" w14:textId="4F5F4138" w:rsidR="00264445" w:rsidRPr="00957487" w:rsidRDefault="00264445" w:rsidP="00C459BB">
      <w:pPr>
        <w:ind w:left="180" w:right="-178"/>
      </w:pPr>
      <w:r w:rsidRPr="00957487">
        <w:rPr>
          <w:rFonts w:eastAsia="Arial"/>
        </w:rPr>
        <w:t xml:space="preserve"> </w:t>
      </w:r>
      <w:r w:rsidRPr="00B02172">
        <w:t>/*for developers only -  Subfunction described in MX_To_MT72FullField2 but to replace “</w:t>
      </w:r>
      <w:r w:rsidRPr="00B02172">
        <w:rPr>
          <w:b/>
          <w:szCs w:val="20"/>
        </w:rPr>
        <w:t xml:space="preserve">Exit Function MX_To_MT72FullField2 “by Exit Function MX_To_MT72FullField </w:t>
      </w:r>
      <w:r w:rsidRPr="00B02172">
        <w:t>*/</w:t>
      </w:r>
    </w:p>
    <w:p w14:paraId="5A29BDE6" w14:textId="77777777" w:rsidR="00264445" w:rsidRPr="00FC73B1" w:rsidRDefault="00264445" w:rsidP="00264445">
      <w:pPr>
        <w:spacing w:after="9"/>
        <w:ind w:left="0" w:right="157" w:firstLine="0"/>
        <w:rPr>
          <w:rFonts w:eastAsia="Arial"/>
          <w:b/>
        </w:rPr>
      </w:pPr>
      <w:r w:rsidRPr="00FC73B1">
        <w:rPr>
          <w:rFonts w:eastAsia="Arial"/>
          <w:b/>
        </w:rPr>
        <w:t xml:space="preserve">    ENDIF</w:t>
      </w:r>
    </w:p>
    <w:p w14:paraId="0E670902" w14:textId="77777777" w:rsidR="00264445" w:rsidRPr="00957487" w:rsidRDefault="00264445" w:rsidP="00264445">
      <w:pPr>
        <w:spacing w:after="9"/>
        <w:ind w:left="0" w:right="157" w:firstLine="0"/>
        <w:rPr>
          <w:rFonts w:eastAsia="Arial"/>
          <w:b/>
          <w:color w:val="FFFF00"/>
        </w:rPr>
      </w:pPr>
    </w:p>
    <w:p w14:paraId="21C27AEA" w14:textId="6BEA899F" w:rsidR="004833D7" w:rsidRDefault="004833D7" w:rsidP="004833D7">
      <w:pPr>
        <w:ind w:left="180"/>
        <w:rPr>
          <w:rFonts w:ascii="Arial" w:hAnsi="Arial" w:cs="Arial"/>
          <w:b/>
        </w:rPr>
      </w:pPr>
    </w:p>
    <w:p w14:paraId="709D08F6" w14:textId="023103BC" w:rsidR="004833D7" w:rsidRDefault="00082EB2" w:rsidP="004833D7">
      <w:pPr>
        <w:ind w:left="180"/>
        <w:rPr>
          <w:rFonts w:ascii="Arial" w:hAnsi="Arial" w:cs="Arial"/>
          <w:b/>
        </w:rPr>
      </w:pPr>
      <w:r>
        <w:rPr>
          <w:rFonts w:ascii="Arial" w:hAnsi="Arial" w:cs="Arial"/>
          <w:b/>
        </w:rPr>
        <w:t xml:space="preserve">                                            /* Subfunction definition part */</w:t>
      </w:r>
    </w:p>
    <w:p w14:paraId="4851333D" w14:textId="77777777" w:rsidR="00ED4AFC" w:rsidRDefault="00ED4AFC" w:rsidP="004B7A80">
      <w:pPr>
        <w:spacing w:after="9"/>
        <w:ind w:left="0" w:right="157" w:firstLine="0"/>
        <w:rPr>
          <w:rFonts w:ascii="Arial" w:eastAsia="Arial" w:hAnsi="Arial" w:cs="Arial"/>
          <w:b/>
        </w:rPr>
      </w:pPr>
    </w:p>
    <w:p w14:paraId="06FF4310" w14:textId="77777777" w:rsidR="00B0697E" w:rsidRDefault="00B0697E" w:rsidP="00B0697E">
      <w:pPr>
        <w:ind w:left="180"/>
        <w:rPr>
          <w:rFonts w:ascii="Arial" w:hAnsi="Arial" w:cs="Arial"/>
          <w:b/>
        </w:rPr>
      </w:pPr>
      <w:r>
        <w:rPr>
          <w:rFonts w:ascii="Arial" w:hAnsi="Arial" w:cs="Arial"/>
          <w:b/>
        </w:rPr>
        <w:t>SubfunctionServiceLevel2</w:t>
      </w:r>
    </w:p>
    <w:p w14:paraId="4EDC6DCB" w14:textId="6914D5F7" w:rsidR="00112C95" w:rsidRDefault="00112C95" w:rsidP="004B7A80">
      <w:pPr>
        <w:spacing w:after="9"/>
        <w:ind w:left="0" w:right="157" w:firstLine="0"/>
        <w:rPr>
          <w:rFonts w:ascii="Arial" w:eastAsia="Arial" w:hAnsi="Arial" w:cs="Arial"/>
          <w:b/>
        </w:rPr>
      </w:pPr>
    </w:p>
    <w:p w14:paraId="7C62508B" w14:textId="77777777" w:rsidR="00B0697E" w:rsidRPr="004B7A80" w:rsidRDefault="00B0697E" w:rsidP="00B0697E">
      <w:pPr>
        <w:ind w:left="180"/>
      </w:pPr>
      <w:r w:rsidRPr="004B7A80">
        <w:t xml:space="preserve">/* LocalVariables </w:t>
      </w:r>
    </w:p>
    <w:p w14:paraId="62B8EF09" w14:textId="77777777" w:rsidR="00B0697E" w:rsidRPr="004B7A80" w:rsidRDefault="00B0697E" w:rsidP="00B0697E">
      <w:pPr>
        <w:ind w:left="180"/>
      </w:pPr>
      <w:r w:rsidRPr="004B7A80">
        <w:t xml:space="preserve">MXServiceLevel  :string </w:t>
      </w:r>
    </w:p>
    <w:p w14:paraId="6BB726ED" w14:textId="77777777" w:rsidR="00B0697E" w:rsidRPr="004B7A80" w:rsidRDefault="00B0697E" w:rsidP="00B0697E">
      <w:pPr>
        <w:ind w:left="180"/>
      </w:pPr>
      <w:r w:rsidRPr="004B7A80">
        <w:t>*/</w:t>
      </w:r>
    </w:p>
    <w:p w14:paraId="6C5D3932" w14:textId="77777777" w:rsidR="00B0697E" w:rsidRPr="004B7A80" w:rsidRDefault="00B0697E" w:rsidP="00B0697E">
      <w:pPr>
        <w:ind w:left="180"/>
      </w:pPr>
    </w:p>
    <w:p w14:paraId="4F6830F8" w14:textId="77777777" w:rsidR="00B0697E" w:rsidRPr="004B7A80" w:rsidRDefault="00B0697E" w:rsidP="00B0697E">
      <w:pPr>
        <w:ind w:left="180"/>
      </w:pPr>
      <w:r w:rsidRPr="00A5316D">
        <w:rPr>
          <w:b/>
        </w:rPr>
        <w:t>For n</w:t>
      </w:r>
      <w:r w:rsidRPr="004B7A80">
        <w:t>= 1 to 3</w:t>
      </w:r>
    </w:p>
    <w:p w14:paraId="6B2B7308" w14:textId="77777777" w:rsidR="00B0697E" w:rsidRPr="004B7A80" w:rsidRDefault="00B0697E" w:rsidP="00B0697E">
      <w:pPr>
        <w:ind w:left="180"/>
      </w:pPr>
    </w:p>
    <w:p w14:paraId="7CE8EB0B" w14:textId="189C4A84" w:rsidR="00B0697E" w:rsidRPr="00A5316D" w:rsidRDefault="00B0697E" w:rsidP="00B0697E">
      <w:pPr>
        <w:ind w:left="180"/>
      </w:pPr>
      <w:r w:rsidRPr="004B7A80">
        <w:rPr>
          <w:b/>
        </w:rPr>
        <w:t>IF</w:t>
      </w:r>
      <w:r w:rsidRPr="004B7A80">
        <w:t xml:space="preserve"> CreditTransferTransactionInformation/PaymentTypeInformation/ServiceLevel[n]/Proprietary </w:t>
      </w:r>
      <w:r w:rsidRPr="00A5316D">
        <w:rPr>
          <w:b/>
        </w:rPr>
        <w:t>IsPresent</w:t>
      </w:r>
      <w:r w:rsidRPr="004B7A80">
        <w:t xml:space="preserve">  OR  (CreditTransferTransactionInformation/PaymentTypeInformation/ServiceLevel[n]/Code </w:t>
      </w:r>
      <w:r w:rsidRPr="00A5316D">
        <w:rPr>
          <w:b/>
        </w:rPr>
        <w:t>IsPresent</w:t>
      </w:r>
      <w:r w:rsidRPr="004B7A80">
        <w:t xml:space="preserve"> AND Code </w:t>
      </w:r>
      <w:r w:rsidRPr="00A5316D">
        <w:rPr>
          <w:b/>
        </w:rPr>
        <w:t>NOT InList</w:t>
      </w:r>
      <w:r w:rsidRPr="004B7A80">
        <w:t xml:space="preserve"> {SDVA} AND Code </w:t>
      </w:r>
      <w:r w:rsidRPr="00A5316D">
        <w:rPr>
          <w:b/>
        </w:rPr>
        <w:t>has a pattern &lt;&gt;</w:t>
      </w:r>
      <w:r w:rsidRPr="004B7A80">
        <w:t xml:space="preserve"> “G00n, where n is integer) </w:t>
      </w:r>
      <w:r w:rsidR="00A5316D" w:rsidRPr="00A5316D">
        <w:t>THEN</w:t>
      </w:r>
    </w:p>
    <w:p w14:paraId="0E8E0FFE" w14:textId="571D21D9" w:rsidR="00B0697E" w:rsidRPr="004B7A80" w:rsidRDefault="00B0697E" w:rsidP="00B0697E">
      <w:pPr>
        <w:ind w:left="180"/>
      </w:pPr>
    </w:p>
    <w:p w14:paraId="13A85DEC" w14:textId="40784CCA" w:rsidR="00B0697E" w:rsidRPr="00FA7299" w:rsidRDefault="00B0697E" w:rsidP="00B0697E">
      <w:pPr>
        <w:ind w:left="180"/>
        <w:rPr>
          <w:b/>
        </w:rPr>
      </w:pPr>
      <w:r w:rsidRPr="00FA7299">
        <w:rPr>
          <w:b/>
        </w:rPr>
        <w:t>{</w:t>
      </w:r>
    </w:p>
    <w:p w14:paraId="04D8B90C" w14:textId="2AD2AA0B" w:rsidR="00B0697E" w:rsidRPr="004B7A80" w:rsidRDefault="00B0697E" w:rsidP="00B0697E">
      <w:pPr>
        <w:ind w:left="180"/>
      </w:pPr>
      <w:r w:rsidRPr="004B7A80">
        <w:t xml:space="preserve">      MXServiceLevel = ServiceLevel[n]</w:t>
      </w:r>
    </w:p>
    <w:p w14:paraId="6ED22A4E" w14:textId="0EE41A4B" w:rsidR="00010714" w:rsidRPr="004B7A80" w:rsidRDefault="00010714" w:rsidP="00B0697E">
      <w:pPr>
        <w:ind w:left="180"/>
      </w:pPr>
      <w:r w:rsidRPr="004B7A80">
        <w:t xml:space="preserve">        /* either code or proprietary */</w:t>
      </w:r>
    </w:p>
    <w:p w14:paraId="5473E159" w14:textId="77777777" w:rsidR="00B0697E" w:rsidRPr="004B7A80" w:rsidRDefault="00B0697E" w:rsidP="00B0697E">
      <w:pPr>
        <w:ind w:left="180"/>
      </w:pPr>
    </w:p>
    <w:p w14:paraId="7C98E453" w14:textId="7F562311" w:rsidR="00B0697E" w:rsidRPr="004B7A80" w:rsidRDefault="001B372D" w:rsidP="006410BC">
      <w:pPr>
        <w:tabs>
          <w:tab w:val="left" w:pos="360"/>
          <w:tab w:val="left" w:pos="630"/>
        </w:tabs>
        <w:ind w:left="180"/>
      </w:pPr>
      <w:r>
        <w:lastRenderedPageBreak/>
        <w:t xml:space="preserve"> </w:t>
      </w:r>
      <w:r w:rsidR="00B0697E" w:rsidRPr="004B7A80">
        <w:t xml:space="preserve">  </w:t>
      </w:r>
      <w:r w:rsidR="00B0697E" w:rsidRPr="004B7A80">
        <w:rPr>
          <w:b/>
        </w:rPr>
        <w:t>IF</w:t>
      </w:r>
      <w:r w:rsidR="00B0697E" w:rsidRPr="004B7A80">
        <w:t xml:space="preserve"> </w:t>
      </w:r>
      <w:r w:rsidR="00B0697E" w:rsidRPr="00DB65CB">
        <w:rPr>
          <w:b/>
        </w:rPr>
        <w:t>L</w:t>
      </w:r>
      <w:r w:rsidR="00DB65CB" w:rsidRPr="00DB65CB">
        <w:rPr>
          <w:b/>
        </w:rPr>
        <w:t>ength</w:t>
      </w:r>
      <w:r w:rsidR="00DB65CB">
        <w:t>(MXServiceLevel) &gt; 0 THEN</w:t>
      </w:r>
    </w:p>
    <w:p w14:paraId="107C51EB" w14:textId="77777777" w:rsidR="00B0697E" w:rsidRPr="004B7A80" w:rsidRDefault="00B0697E" w:rsidP="00B0697E">
      <w:pPr>
        <w:ind w:left="180"/>
      </w:pPr>
      <w:r w:rsidRPr="004B7A80">
        <w:t xml:space="preserve">  </w:t>
      </w:r>
    </w:p>
    <w:p w14:paraId="0C5F7153" w14:textId="77777777" w:rsidR="00B0697E" w:rsidRPr="004B7A80" w:rsidRDefault="00B0697E" w:rsidP="00B0697E">
      <w:pPr>
        <w:ind w:left="180"/>
      </w:pPr>
      <w:r w:rsidRPr="004B7A80">
        <w:t xml:space="preserve">    / *check room left */</w:t>
      </w:r>
    </w:p>
    <w:p w14:paraId="448B4588" w14:textId="77777777" w:rsidR="00B0697E" w:rsidRPr="006410BC" w:rsidRDefault="00B0697E" w:rsidP="00B0697E">
      <w:pPr>
        <w:spacing w:after="9"/>
        <w:ind w:right="157" w:hanging="716"/>
        <w:rPr>
          <w:rFonts w:eastAsia="Arial"/>
        </w:rPr>
      </w:pPr>
      <w:r w:rsidRPr="004B7A80">
        <w:t xml:space="preserve">         </w:t>
      </w:r>
      <w:r w:rsidRPr="004B7A80">
        <w:rPr>
          <w:rFonts w:eastAsia="Arial"/>
          <w:b/>
        </w:rPr>
        <w:t xml:space="preserve">IF ReturnFirstLineEmpty </w:t>
      </w:r>
      <w:r w:rsidRPr="006410BC">
        <w:rPr>
          <w:rFonts w:eastAsia="Arial"/>
        </w:rPr>
        <w:t>(MT72, 6) = 0  THEN</w:t>
      </w:r>
    </w:p>
    <w:p w14:paraId="2DF75E14" w14:textId="77777777" w:rsidR="00B0697E" w:rsidRPr="004B7A80" w:rsidRDefault="00B0697E" w:rsidP="00B0697E">
      <w:pPr>
        <w:spacing w:after="9"/>
        <w:ind w:left="0" w:right="157" w:firstLine="0"/>
        <w:rPr>
          <w:rFonts w:eastAsia="Arial"/>
        </w:rPr>
      </w:pPr>
      <w:r w:rsidRPr="004B7A80">
        <w:rPr>
          <w:rFonts w:eastAsia="Arial"/>
        </w:rPr>
        <w:t xml:space="preserve">                    Flag_MissingInformation = “True”</w:t>
      </w:r>
    </w:p>
    <w:p w14:paraId="05E0FFC8" w14:textId="4000C9F6" w:rsidR="00B0697E" w:rsidRPr="004B7A80" w:rsidRDefault="00B0697E" w:rsidP="00B0697E">
      <w:pPr>
        <w:pStyle w:val="Heading4"/>
        <w:tabs>
          <w:tab w:val="center" w:pos="2297"/>
        </w:tabs>
        <w:ind w:left="-14" w:firstLine="0"/>
        <w:rPr>
          <w:rFonts w:ascii="Courier New" w:hAnsi="Courier New" w:cs="Courier New"/>
          <w:b w:val="0"/>
          <w:sz w:val="20"/>
          <w:szCs w:val="20"/>
        </w:rPr>
      </w:pPr>
      <w:r w:rsidRPr="004B7A80">
        <w:rPr>
          <w:rFonts w:ascii="Courier New" w:hAnsi="Courier New" w:cs="Courier New"/>
        </w:rPr>
        <w:t xml:space="preserve">              </w:t>
      </w:r>
      <w:r w:rsidRPr="004B7A80">
        <w:rPr>
          <w:rFonts w:ascii="Courier New" w:hAnsi="Courier New" w:cs="Courier New"/>
          <w:b w:val="0"/>
          <w:sz w:val="20"/>
          <w:szCs w:val="20"/>
        </w:rPr>
        <w:t>Exit Function MX_To_MT72FullField</w:t>
      </w:r>
    </w:p>
    <w:p w14:paraId="23C15F52" w14:textId="0268808A" w:rsidR="00B0697E" w:rsidRPr="004B7A80" w:rsidRDefault="00B0697E" w:rsidP="00B0697E">
      <w:pPr>
        <w:ind w:hanging="498"/>
      </w:pPr>
      <w:r w:rsidRPr="004B7A80">
        <w:rPr>
          <w:b/>
        </w:rPr>
        <w:t xml:space="preserve">    </w:t>
      </w:r>
      <w:r w:rsidR="00C54932">
        <w:rPr>
          <w:b/>
        </w:rPr>
        <w:t xml:space="preserve">  </w:t>
      </w:r>
      <w:r w:rsidRPr="004B7A80">
        <w:rPr>
          <w:b/>
        </w:rPr>
        <w:t xml:space="preserve"> ENDIF</w:t>
      </w:r>
    </w:p>
    <w:p w14:paraId="4C728117" w14:textId="77777777" w:rsidR="00B0697E" w:rsidRPr="004B7A80" w:rsidRDefault="00B0697E" w:rsidP="00B0697E">
      <w:pPr>
        <w:ind w:left="180"/>
      </w:pPr>
      <w:r w:rsidRPr="004B7A80">
        <w:t xml:space="preserve">    </w:t>
      </w:r>
    </w:p>
    <w:p w14:paraId="5FCF20F3" w14:textId="77777777" w:rsidR="00B0697E" w:rsidRPr="004B7A80" w:rsidRDefault="00B0697E" w:rsidP="00B0697E">
      <w:pPr>
        <w:ind w:left="180"/>
      </w:pPr>
      <w:r w:rsidRPr="004B7A80">
        <w:t xml:space="preserve">         MXServiceLevel = </w:t>
      </w:r>
      <w:r w:rsidRPr="002E4EF8">
        <w:rPr>
          <w:b/>
        </w:rPr>
        <w:t>Concatenate</w:t>
      </w:r>
      <w:r w:rsidRPr="004B7A80">
        <w:t xml:space="preserve"> (“/SVCLVL/”, MXServiceLevel)</w:t>
      </w:r>
    </w:p>
    <w:p w14:paraId="28300310" w14:textId="77777777" w:rsidR="00B0697E" w:rsidRPr="004B7A80" w:rsidRDefault="00B0697E" w:rsidP="00B0697E">
      <w:pPr>
        <w:ind w:left="180"/>
      </w:pPr>
    </w:p>
    <w:p w14:paraId="54F24F28" w14:textId="00343121" w:rsidR="00B0697E" w:rsidRPr="004B7A80" w:rsidRDefault="00C54932" w:rsidP="00B0697E">
      <w:pPr>
        <w:ind w:left="180"/>
      </w:pPr>
      <w:r>
        <w:t>/</w:t>
      </w:r>
      <w:r w:rsidR="00B0697E" w:rsidRPr="00C54932">
        <w:t>* internal only for developers , save the code “/SVCLVL/” in a variable in order to cater for value change later and change to be done at one place*/</w:t>
      </w:r>
    </w:p>
    <w:p w14:paraId="6ED3A345" w14:textId="77777777" w:rsidR="00B0697E" w:rsidRPr="004B7A80" w:rsidRDefault="00B0697E" w:rsidP="00B0697E">
      <w:pPr>
        <w:ind w:left="180"/>
      </w:pPr>
      <w:r w:rsidRPr="004B7A80">
        <w:t xml:space="preserve">                  </w:t>
      </w:r>
    </w:p>
    <w:p w14:paraId="482B83EE" w14:textId="77777777" w:rsidR="00B0697E" w:rsidRPr="006410BC" w:rsidRDefault="00B0697E" w:rsidP="00B0697E">
      <w:pPr>
        <w:ind w:left="0" w:firstLine="0"/>
      </w:pPr>
      <w:r w:rsidRPr="006410BC">
        <w:t xml:space="preserve">            NumberOfEmptyLines = 6 – ReturnFirstLineEmpty (MT72, 6) + 1</w:t>
      </w:r>
    </w:p>
    <w:p w14:paraId="487110A9" w14:textId="77777777" w:rsidR="00B0697E" w:rsidRPr="004B7A80" w:rsidRDefault="00B0697E" w:rsidP="00B0697E">
      <w:pPr>
        <w:ind w:left="0" w:firstLine="0"/>
      </w:pPr>
      <w:r w:rsidRPr="004B7A80">
        <w:t xml:space="preserve">                     /* Append info to Field 72 */</w:t>
      </w:r>
    </w:p>
    <w:p w14:paraId="3498FD03" w14:textId="77777777" w:rsidR="00B0697E" w:rsidRPr="004B7A80" w:rsidRDefault="00B0697E" w:rsidP="00B0697E">
      <w:pPr>
        <w:ind w:left="0" w:firstLine="0"/>
      </w:pPr>
      <w:r w:rsidRPr="004B7A80">
        <w:t xml:space="preserve">                  </w:t>
      </w:r>
      <w:r w:rsidRPr="006410BC">
        <w:rPr>
          <w:b/>
        </w:rPr>
        <w:t>AppendComplexMT72</w:t>
      </w:r>
      <w:r w:rsidRPr="004B7A80">
        <w:t>(NumberOfEmptyLines, MXServiceLevel, MT72;MT72)</w:t>
      </w:r>
    </w:p>
    <w:p w14:paraId="6C2F18DB" w14:textId="77777777" w:rsidR="00B0697E" w:rsidRPr="004B7A80" w:rsidRDefault="00B0697E" w:rsidP="00B0697E">
      <w:pPr>
        <w:ind w:left="180"/>
      </w:pPr>
    </w:p>
    <w:p w14:paraId="65D96F4F" w14:textId="16120EEA" w:rsidR="00B0697E" w:rsidRPr="004B7A80" w:rsidRDefault="00B0697E" w:rsidP="006410BC">
      <w:pPr>
        <w:tabs>
          <w:tab w:val="left" w:pos="540"/>
        </w:tabs>
        <w:ind w:left="180"/>
        <w:rPr>
          <w:b/>
        </w:rPr>
      </w:pPr>
      <w:r w:rsidRPr="004B7A80">
        <w:rPr>
          <w:b/>
        </w:rPr>
        <w:t xml:space="preserve">   ELSE </w:t>
      </w:r>
    </w:p>
    <w:p w14:paraId="61901D50" w14:textId="77777777" w:rsidR="00B0697E" w:rsidRPr="004B7A80" w:rsidRDefault="00B0697E" w:rsidP="00B0697E">
      <w:pPr>
        <w:ind w:left="180"/>
      </w:pPr>
      <w:r w:rsidRPr="004B7A80">
        <w:t xml:space="preserve">   /* nothing to translate */</w:t>
      </w:r>
    </w:p>
    <w:p w14:paraId="70C16A50" w14:textId="77777777" w:rsidR="00B0697E" w:rsidRPr="004B7A80" w:rsidRDefault="00B0697E" w:rsidP="00B0697E">
      <w:pPr>
        <w:ind w:left="180"/>
      </w:pPr>
    </w:p>
    <w:p w14:paraId="4718809D" w14:textId="30AF7DF0" w:rsidR="00B0697E" w:rsidRPr="004B7A80" w:rsidRDefault="001B372D" w:rsidP="00B0697E">
      <w:pPr>
        <w:ind w:left="180"/>
        <w:rPr>
          <w:b/>
        </w:rPr>
      </w:pPr>
      <w:r>
        <w:t xml:space="preserve">  </w:t>
      </w:r>
      <w:r w:rsidR="006410BC">
        <w:t xml:space="preserve"> </w:t>
      </w:r>
      <w:r w:rsidR="00B0697E" w:rsidRPr="004B7A80">
        <w:rPr>
          <w:b/>
        </w:rPr>
        <w:t xml:space="preserve">ENDIF  /* </w:t>
      </w:r>
      <w:r w:rsidR="00B0697E" w:rsidRPr="004B7A80">
        <w:t>LENGTH(MXServiceLevel) &gt; 0 */</w:t>
      </w:r>
    </w:p>
    <w:p w14:paraId="120AE320" w14:textId="77777777" w:rsidR="00B0697E" w:rsidRPr="004B7A80" w:rsidRDefault="00B0697E" w:rsidP="00B0697E">
      <w:pPr>
        <w:ind w:left="180"/>
      </w:pPr>
    </w:p>
    <w:p w14:paraId="10442D6B" w14:textId="2042DC16" w:rsidR="00B0697E" w:rsidRDefault="00B0697E" w:rsidP="00B0697E">
      <w:pPr>
        <w:ind w:left="180"/>
        <w:rPr>
          <w:b/>
        </w:rPr>
      </w:pPr>
      <w:r w:rsidRPr="001B372D">
        <w:rPr>
          <w:b/>
        </w:rPr>
        <w:t>}</w:t>
      </w:r>
    </w:p>
    <w:p w14:paraId="400203D2" w14:textId="52C99F35" w:rsidR="006410BC" w:rsidRDefault="006410BC" w:rsidP="00B0697E">
      <w:pPr>
        <w:ind w:left="180"/>
        <w:rPr>
          <w:b/>
        </w:rPr>
      </w:pPr>
    </w:p>
    <w:p w14:paraId="74D8AA34" w14:textId="77777777" w:rsidR="006410BC" w:rsidRPr="004B7A80" w:rsidRDefault="006410BC" w:rsidP="006410BC">
      <w:pPr>
        <w:ind w:left="180"/>
      </w:pPr>
      <w:r w:rsidRPr="001B372D">
        <w:rPr>
          <w:b/>
        </w:rPr>
        <w:t>ENDIF</w:t>
      </w:r>
      <w:r w:rsidRPr="004B7A80">
        <w:t xml:space="preserve">  /* ServiceLevel[n] isPresent */ </w:t>
      </w:r>
    </w:p>
    <w:p w14:paraId="37067AD0" w14:textId="77777777" w:rsidR="006410BC" w:rsidRPr="004B7A80" w:rsidRDefault="006410BC" w:rsidP="006410BC">
      <w:pPr>
        <w:ind w:left="180"/>
      </w:pPr>
    </w:p>
    <w:p w14:paraId="1BC4E579" w14:textId="77777777" w:rsidR="00B0697E" w:rsidRPr="004B7A80" w:rsidRDefault="00B0697E" w:rsidP="00B0697E">
      <w:pPr>
        <w:ind w:left="180"/>
      </w:pPr>
    </w:p>
    <w:p w14:paraId="6BA4060E" w14:textId="77777777" w:rsidR="00B0697E" w:rsidRPr="006575E6" w:rsidRDefault="00B0697E" w:rsidP="00B0697E">
      <w:pPr>
        <w:ind w:left="180"/>
        <w:rPr>
          <w:b/>
        </w:rPr>
      </w:pPr>
      <w:r w:rsidRPr="006575E6">
        <w:rPr>
          <w:b/>
        </w:rPr>
        <w:t>Next n</w:t>
      </w:r>
    </w:p>
    <w:p w14:paraId="0E8942A5" w14:textId="48BF168C" w:rsidR="00B0697E" w:rsidRDefault="00B0697E" w:rsidP="00B0697E">
      <w:pPr>
        <w:ind w:left="180"/>
      </w:pPr>
    </w:p>
    <w:p w14:paraId="65D0DB03" w14:textId="446CA7EE" w:rsidR="00AE5C1B" w:rsidRPr="004B7A80" w:rsidRDefault="00AE5C1B" w:rsidP="00B0697E">
      <w:pPr>
        <w:ind w:left="180"/>
      </w:pPr>
    </w:p>
    <w:p w14:paraId="7528B56D" w14:textId="77777777" w:rsidR="00112C95" w:rsidRDefault="00112C95" w:rsidP="001B372D">
      <w:pPr>
        <w:spacing w:after="9"/>
        <w:ind w:left="0" w:right="157" w:firstLine="0"/>
        <w:rPr>
          <w:rFonts w:ascii="Arial" w:eastAsia="Arial" w:hAnsi="Arial" w:cs="Arial"/>
          <w:b/>
        </w:rPr>
      </w:pPr>
    </w:p>
    <w:p w14:paraId="53CB5621" w14:textId="6232EB34" w:rsidR="00112C95" w:rsidRDefault="00112C95" w:rsidP="001B372D">
      <w:pPr>
        <w:spacing w:after="9"/>
        <w:ind w:left="0" w:right="157" w:firstLine="0"/>
        <w:rPr>
          <w:rFonts w:ascii="Arial" w:eastAsia="Arial" w:hAnsi="Arial" w:cs="Arial"/>
          <w:b/>
        </w:rPr>
      </w:pPr>
      <w:r>
        <w:rPr>
          <w:rFonts w:ascii="Arial" w:eastAsia="Arial" w:hAnsi="Arial" w:cs="Arial"/>
          <w:b/>
        </w:rPr>
        <w:t>Subfunction</w:t>
      </w:r>
      <w:r w:rsidR="00365BAF">
        <w:rPr>
          <w:rFonts w:ascii="Arial" w:eastAsia="Arial" w:hAnsi="Arial" w:cs="Arial"/>
          <w:b/>
        </w:rPr>
        <w:t>InstructionF</w:t>
      </w:r>
      <w:r>
        <w:rPr>
          <w:rFonts w:ascii="Arial" w:eastAsia="Arial" w:hAnsi="Arial" w:cs="Arial"/>
          <w:b/>
        </w:rPr>
        <w:t>orCreditorAgentAndJP</w:t>
      </w:r>
    </w:p>
    <w:p w14:paraId="76247081" w14:textId="77777777" w:rsidR="00112C95" w:rsidRDefault="00112C95" w:rsidP="001B372D">
      <w:pPr>
        <w:spacing w:after="9"/>
        <w:ind w:left="0" w:right="157" w:firstLine="0"/>
        <w:rPr>
          <w:rFonts w:ascii="Arial" w:eastAsia="Arial" w:hAnsi="Arial" w:cs="Arial"/>
          <w:b/>
        </w:rPr>
      </w:pPr>
    </w:p>
    <w:p w14:paraId="125EFF8B" w14:textId="56011048" w:rsidR="00E31D37" w:rsidRDefault="00EC74EB" w:rsidP="001B372D">
      <w:pPr>
        <w:spacing w:after="9"/>
        <w:ind w:left="0" w:right="157" w:firstLine="0"/>
        <w:rPr>
          <w:ins w:id="3131" w:author="BOUVY Martine [2]" w:date="2021-08-03T11:33:00Z"/>
          <w:rFonts w:ascii="Arial" w:eastAsia="Arial" w:hAnsi="Arial" w:cs="Arial"/>
          <w:b/>
        </w:rPr>
      </w:pPr>
      <w:r>
        <w:rPr>
          <w:rFonts w:ascii="Arial" w:eastAsia="Arial" w:hAnsi="Arial" w:cs="Arial"/>
          <w:b/>
        </w:rPr>
        <w:t xml:space="preserve">                    </w:t>
      </w:r>
      <w:r w:rsidR="00534F1C" w:rsidRPr="00534F1C">
        <w:rPr>
          <w:rFonts w:ascii="Arial" w:eastAsia="Arial" w:hAnsi="Arial" w:cs="Arial"/>
          <w:b/>
        </w:rPr>
        <w:t xml:space="preserve">  /* </w:t>
      </w:r>
      <w:r w:rsidR="00534F1C">
        <w:rPr>
          <w:rFonts w:ascii="Arial" w:eastAsia="Arial" w:hAnsi="Arial" w:cs="Arial"/>
          <w:b/>
        </w:rPr>
        <w:t xml:space="preserve">Extract </w:t>
      </w:r>
      <w:r w:rsidR="007E1631" w:rsidRPr="006B2FB4">
        <w:rPr>
          <w:rFonts w:ascii="Arial" w:eastAsia="Arial" w:hAnsi="Arial" w:cs="Arial"/>
          <w:b/>
        </w:rPr>
        <w:t xml:space="preserve"> InstructionForCreditorAgent</w:t>
      </w:r>
      <w:r>
        <w:rPr>
          <w:rFonts w:ascii="Arial" w:eastAsia="Arial" w:hAnsi="Arial" w:cs="Arial"/>
          <w:b/>
        </w:rPr>
        <w:t xml:space="preserve"> and  CreditorAgent/BranchIdentification ONLY for Japan domestic payments </w:t>
      </w:r>
      <w:r w:rsidR="007E1631" w:rsidRPr="006B2FB4">
        <w:rPr>
          <w:rFonts w:ascii="Arial" w:eastAsia="Arial" w:hAnsi="Arial" w:cs="Arial"/>
          <w:b/>
        </w:rPr>
        <w:t xml:space="preserve"> */</w:t>
      </w:r>
    </w:p>
    <w:p w14:paraId="01DA8828" w14:textId="38C73DF0" w:rsidR="00E14AE0" w:rsidRDefault="00E14AE0" w:rsidP="001B372D">
      <w:pPr>
        <w:spacing w:after="9"/>
        <w:ind w:left="0" w:right="157" w:firstLine="0"/>
        <w:rPr>
          <w:ins w:id="3132" w:author="BOUVY Martine [2]" w:date="2021-08-03T11:33:00Z"/>
          <w:rFonts w:ascii="Arial" w:eastAsia="Arial" w:hAnsi="Arial" w:cs="Arial"/>
          <w:b/>
        </w:rPr>
      </w:pPr>
    </w:p>
    <w:p w14:paraId="4E9FE559" w14:textId="067C4C92" w:rsidR="00E14AE0" w:rsidRDefault="00E14AE0" w:rsidP="001B372D">
      <w:pPr>
        <w:spacing w:after="9"/>
        <w:ind w:left="0" w:right="157" w:firstLine="0"/>
        <w:rPr>
          <w:ins w:id="3133" w:author="BOUVY Martine [2]" w:date="2021-08-16T15:26:00Z"/>
          <w:rFonts w:ascii="Arial" w:hAnsi="Arial" w:cs="Arial"/>
          <w:szCs w:val="20"/>
        </w:rPr>
      </w:pPr>
      <w:ins w:id="3134" w:author="BOUVY Martine [2]" w:date="2021-08-03T11:33:00Z">
        <w:r w:rsidRPr="00967736">
          <w:rPr>
            <w:rFonts w:ascii="Arial" w:eastAsia="Arial" w:hAnsi="Arial" w:cs="Arial"/>
          </w:rPr>
          <w:t xml:space="preserve">/* The </w:t>
        </w:r>
      </w:ins>
      <w:ins w:id="3135" w:author="BOUVY Martine [2]" w:date="2021-08-03T11:34:00Z">
        <w:r w:rsidRPr="00967736">
          <w:rPr>
            <w:rFonts w:ascii="Arial" w:eastAsia="Arial" w:hAnsi="Arial" w:cs="Arial"/>
          </w:rPr>
          <w:t xml:space="preserve">subfunction </w:t>
        </w:r>
      </w:ins>
      <w:ins w:id="3136" w:author="BOUVY Martine [2]" w:date="2021-08-03T11:35:00Z">
        <w:r>
          <w:rPr>
            <w:rFonts w:ascii="Arial" w:eastAsia="Arial" w:hAnsi="Arial" w:cs="Arial"/>
          </w:rPr>
          <w:t xml:space="preserve">extracts information from </w:t>
        </w:r>
        <w:r w:rsidRPr="00D85245">
          <w:rPr>
            <w:rFonts w:ascii="Arial" w:hAnsi="Arial" w:cs="Arial"/>
            <w:szCs w:val="20"/>
          </w:rPr>
          <w:t>InstructionForCreditorAgent.InstructionInformation</w:t>
        </w:r>
        <w:r>
          <w:rPr>
            <w:rFonts w:ascii="Arial" w:hAnsi="Arial" w:cs="Arial"/>
            <w:szCs w:val="20"/>
          </w:rPr>
          <w:t xml:space="preserve"> </w:t>
        </w:r>
      </w:ins>
      <w:ins w:id="3137" w:author="BOUVY Martine [2]" w:date="2021-08-16T15:25:00Z">
        <w:r w:rsidR="00406612">
          <w:rPr>
            <w:rFonts w:ascii="Arial" w:hAnsi="Arial" w:cs="Arial"/>
            <w:szCs w:val="20"/>
          </w:rPr>
          <w:t xml:space="preserve">and translates </w:t>
        </w:r>
      </w:ins>
      <w:ins w:id="3138" w:author="BOUVY Martine [2]" w:date="2021-08-16T15:31:00Z">
        <w:r w:rsidR="00406612">
          <w:rPr>
            <w:rFonts w:ascii="Arial" w:hAnsi="Arial" w:cs="Arial"/>
            <w:szCs w:val="20"/>
          </w:rPr>
          <w:t xml:space="preserve">to field 72 /ACC/ </w:t>
        </w:r>
      </w:ins>
      <w:ins w:id="3139" w:author="BOUVY Martine [2]" w:date="2021-08-16T15:25:00Z">
        <w:r w:rsidR="00406612">
          <w:rPr>
            <w:rFonts w:ascii="Arial" w:hAnsi="Arial" w:cs="Arial"/>
            <w:szCs w:val="20"/>
          </w:rPr>
          <w:t>all information that is not translated to 23E</w:t>
        </w:r>
      </w:ins>
      <w:ins w:id="3140" w:author="BOUVY Martine [2]" w:date="2021-08-16T15:31:00Z">
        <w:r w:rsidR="00406612">
          <w:rPr>
            <w:rFonts w:ascii="Arial" w:hAnsi="Arial" w:cs="Arial"/>
            <w:szCs w:val="20"/>
          </w:rPr>
          <w:t>.</w:t>
        </w:r>
      </w:ins>
      <w:ins w:id="3141" w:author="BOUVY Martine [2]" w:date="2021-08-16T15:25:00Z">
        <w:r w:rsidR="00406612">
          <w:rPr>
            <w:rFonts w:ascii="Arial" w:hAnsi="Arial" w:cs="Arial"/>
            <w:szCs w:val="20"/>
          </w:rPr>
          <w:t xml:space="preserve"> </w:t>
        </w:r>
      </w:ins>
    </w:p>
    <w:p w14:paraId="09D5BF7A" w14:textId="575C5699" w:rsidR="00406612" w:rsidRDefault="00406612" w:rsidP="001B372D">
      <w:pPr>
        <w:spacing w:after="9"/>
        <w:ind w:left="0" w:right="157" w:firstLine="0"/>
        <w:rPr>
          <w:ins w:id="3142" w:author="BOUVY Martine [2]" w:date="2021-08-16T15:26:00Z"/>
          <w:rFonts w:ascii="Arial" w:hAnsi="Arial" w:cs="Arial"/>
          <w:szCs w:val="20"/>
        </w:rPr>
      </w:pPr>
      <w:ins w:id="3143" w:author="BOUVY Martine [2]" w:date="2021-08-16T15:26:00Z">
        <w:r>
          <w:rPr>
            <w:rFonts w:ascii="Arial" w:hAnsi="Arial" w:cs="Arial"/>
            <w:szCs w:val="20"/>
          </w:rPr>
          <w:t>This may come from different scenarios:</w:t>
        </w:r>
      </w:ins>
    </w:p>
    <w:p w14:paraId="0C732019" w14:textId="4A6E6287" w:rsidR="00406612" w:rsidRDefault="00406612" w:rsidP="001B372D">
      <w:pPr>
        <w:spacing w:after="9"/>
        <w:ind w:left="0" w:right="157" w:firstLine="0"/>
        <w:rPr>
          <w:ins w:id="3144" w:author="BOUVY Martine [2]" w:date="2021-08-16T15:26:00Z"/>
          <w:rFonts w:ascii="Arial" w:hAnsi="Arial" w:cs="Arial"/>
          <w:szCs w:val="20"/>
        </w:rPr>
      </w:pPr>
      <w:ins w:id="3145" w:author="BOUVY Martine [2]" w:date="2021-08-16T15:26:00Z">
        <w:r>
          <w:rPr>
            <w:rFonts w:ascii="Arial" w:hAnsi="Arial" w:cs="Arial"/>
            <w:szCs w:val="20"/>
          </w:rPr>
          <w:t xml:space="preserve">-Textual information linked to code /CHQB/ </w:t>
        </w:r>
      </w:ins>
      <w:ins w:id="3146" w:author="BOUVY Martine [2]" w:date="2021-08-16T15:27:00Z">
        <w:r>
          <w:rPr>
            <w:rFonts w:ascii="Arial" w:hAnsi="Arial" w:cs="Arial"/>
            <w:szCs w:val="20"/>
          </w:rPr>
          <w:t xml:space="preserve"> (</w:t>
        </w:r>
      </w:ins>
      <w:ins w:id="3147" w:author="BOUVY Martine [2]" w:date="2021-08-16T15:28:00Z">
        <w:r>
          <w:rPr>
            <w:rFonts w:ascii="Arial" w:hAnsi="Arial" w:cs="Arial"/>
            <w:szCs w:val="20"/>
          </w:rPr>
          <w:t>/CHQB/ being present in Code or InstructionInformation)</w:t>
        </w:r>
      </w:ins>
    </w:p>
    <w:p w14:paraId="601ED1EE" w14:textId="53933CCA" w:rsidR="00406612" w:rsidRDefault="00406612" w:rsidP="001B372D">
      <w:pPr>
        <w:spacing w:after="9"/>
        <w:ind w:left="0" w:right="157" w:firstLine="0"/>
        <w:rPr>
          <w:ins w:id="3148" w:author="BOUVY Martine [2]" w:date="2021-08-16T15:29:00Z"/>
          <w:rFonts w:ascii="Arial" w:hAnsi="Arial" w:cs="Arial"/>
          <w:szCs w:val="20"/>
        </w:rPr>
      </w:pPr>
      <w:ins w:id="3149" w:author="BOUVY Martine [2]" w:date="2021-08-16T15:26:00Z">
        <w:r>
          <w:rPr>
            <w:rFonts w:ascii="Arial" w:hAnsi="Arial" w:cs="Arial"/>
            <w:szCs w:val="20"/>
          </w:rPr>
          <w:t>-</w:t>
        </w:r>
      </w:ins>
      <w:ins w:id="3150" w:author="BOUVY Martine [2]" w:date="2021-08-16T15:27:00Z">
        <w:r>
          <w:rPr>
            <w:rFonts w:ascii="Arial" w:hAnsi="Arial" w:cs="Arial"/>
            <w:szCs w:val="20"/>
          </w:rPr>
          <w:t xml:space="preserve">Textual information present and not related to any code in the List {HOLD, </w:t>
        </w:r>
      </w:ins>
      <w:ins w:id="3151" w:author="BOUVY Martine [2]" w:date="2021-08-16T15:28:00Z">
        <w:r>
          <w:rPr>
            <w:rFonts w:ascii="Arial" w:hAnsi="Arial" w:cs="Arial"/>
            <w:szCs w:val="20"/>
          </w:rPr>
          <w:t>PHOB, TELB</w:t>
        </w:r>
      </w:ins>
      <w:ins w:id="3152" w:author="BOUVY Martine [2]" w:date="2021-08-16T15:29:00Z">
        <w:r>
          <w:rPr>
            <w:rFonts w:ascii="Arial" w:hAnsi="Arial" w:cs="Arial"/>
            <w:szCs w:val="20"/>
          </w:rPr>
          <w:t>}</w:t>
        </w:r>
      </w:ins>
    </w:p>
    <w:p w14:paraId="528FFF3B" w14:textId="5AF57407" w:rsidR="00406612" w:rsidRDefault="00406612" w:rsidP="001B372D">
      <w:pPr>
        <w:spacing w:after="9"/>
        <w:ind w:left="0" w:right="157" w:firstLine="0"/>
        <w:rPr>
          <w:ins w:id="3153" w:author="BOUVY Martine [2]" w:date="2021-08-16T15:29:00Z"/>
          <w:rFonts w:ascii="Arial" w:hAnsi="Arial" w:cs="Arial"/>
          <w:szCs w:val="20"/>
        </w:rPr>
      </w:pPr>
    </w:p>
    <w:p w14:paraId="157128F5" w14:textId="6C0DDDDD" w:rsidR="00406612" w:rsidRDefault="00406612" w:rsidP="001B372D">
      <w:pPr>
        <w:spacing w:after="9"/>
        <w:ind w:left="0" w:right="157" w:firstLine="0"/>
        <w:rPr>
          <w:ins w:id="3154" w:author="BOUVY Martine" w:date="2022-04-14T11:17:00Z"/>
          <w:rFonts w:ascii="Arial" w:hAnsi="Arial" w:cs="Arial"/>
          <w:szCs w:val="20"/>
        </w:rPr>
      </w:pPr>
      <w:ins w:id="3155" w:author="BOUVY Martine [2]" w:date="2021-08-16T15:29:00Z">
        <w:r>
          <w:rPr>
            <w:rFonts w:ascii="Arial" w:hAnsi="Arial" w:cs="Arial"/>
            <w:szCs w:val="20"/>
          </w:rPr>
          <w:t>In the string to analyse, all codes in list {HOLD, PHOB, TELB} and related information are deleted as already translated to 23E</w:t>
        </w:r>
      </w:ins>
      <w:ins w:id="3156" w:author="BOUVY Martine [2]" w:date="2021-08-16T15:30:00Z">
        <w:r>
          <w:rPr>
            <w:rFonts w:ascii="Arial" w:hAnsi="Arial" w:cs="Arial"/>
            <w:szCs w:val="20"/>
          </w:rPr>
          <w:t>.</w:t>
        </w:r>
      </w:ins>
    </w:p>
    <w:p w14:paraId="6B05568D" w14:textId="46D65562" w:rsidR="00DE0727" w:rsidRDefault="00DE0727" w:rsidP="001B372D">
      <w:pPr>
        <w:spacing w:after="9"/>
        <w:ind w:left="0" w:right="157" w:firstLine="0"/>
        <w:rPr>
          <w:ins w:id="3157" w:author="BOUVY Martine" w:date="2022-04-14T11:17:00Z"/>
          <w:rFonts w:ascii="Arial" w:hAnsi="Arial" w:cs="Arial"/>
          <w:szCs w:val="20"/>
        </w:rPr>
      </w:pPr>
    </w:p>
    <w:p w14:paraId="27967BAD" w14:textId="1CF8A672" w:rsidR="00DE0727" w:rsidRPr="00406612" w:rsidRDefault="00DE0727" w:rsidP="001B372D">
      <w:pPr>
        <w:spacing w:after="9"/>
        <w:ind w:left="0" w:right="157" w:firstLine="0"/>
        <w:rPr>
          <w:ins w:id="3158" w:author="BOUVY Martine [2]" w:date="2021-08-03T11:34:00Z"/>
          <w:rFonts w:ascii="Arial" w:hAnsi="Arial" w:cs="Arial"/>
          <w:szCs w:val="20"/>
        </w:rPr>
      </w:pPr>
      <w:ins w:id="3159" w:author="BOUVY Martine" w:date="2022-04-14T11:17:00Z">
        <w:r w:rsidRPr="00DE0727">
          <w:rPr>
            <w:rFonts w:ascii="Arial" w:hAnsi="Arial" w:cs="Arial"/>
            <w:szCs w:val="20"/>
          </w:rPr>
          <w:t>The function also deletes /CHQB/ but not the related information because in 23E, no information is allowed with code CHQB. So if there is information following /CHQB/ it is translated with /ACC/</w:t>
        </w:r>
      </w:ins>
    </w:p>
    <w:p w14:paraId="79D80F29" w14:textId="3333C045" w:rsidR="00E14AE0" w:rsidRDefault="00E14AE0" w:rsidP="001B372D">
      <w:pPr>
        <w:spacing w:after="9"/>
        <w:ind w:left="0" w:right="157" w:firstLine="0"/>
        <w:rPr>
          <w:ins w:id="3160" w:author="BOUVY Martine [2]" w:date="2021-08-03T11:34:00Z"/>
          <w:rFonts w:ascii="Arial" w:eastAsia="Arial" w:hAnsi="Arial" w:cs="Arial"/>
        </w:rPr>
      </w:pPr>
    </w:p>
    <w:p w14:paraId="54D1B250" w14:textId="0613213A" w:rsidR="00FB0655" w:rsidRDefault="00FB0655" w:rsidP="001B372D">
      <w:pPr>
        <w:spacing w:after="9"/>
        <w:ind w:left="0" w:right="157" w:firstLine="0"/>
        <w:rPr>
          <w:ins w:id="3161" w:author="BOUVY Martine [2]" w:date="2021-08-16T15:30:00Z"/>
          <w:rFonts w:ascii="Arial" w:eastAsia="Arial" w:hAnsi="Arial" w:cs="Arial"/>
        </w:rPr>
      </w:pPr>
      <w:ins w:id="3162" w:author="BOUVY Martine [2]" w:date="2021-08-03T11:41:00Z">
        <w:r>
          <w:rPr>
            <w:rFonts w:ascii="Arial" w:eastAsia="Arial" w:hAnsi="Arial" w:cs="Arial"/>
          </w:rPr>
          <w:t>All the information remaining after clea</w:t>
        </w:r>
      </w:ins>
      <w:ins w:id="3163" w:author="BOUVY Martine [2]" w:date="2021-08-03T11:46:00Z">
        <w:r w:rsidR="006A59F6">
          <w:rPr>
            <w:rFonts w:ascii="Arial" w:eastAsia="Arial" w:hAnsi="Arial" w:cs="Arial"/>
          </w:rPr>
          <w:t>r</w:t>
        </w:r>
      </w:ins>
      <w:ins w:id="3164" w:author="BOUVY Martine [2]" w:date="2021-08-03T11:41:00Z">
        <w:r>
          <w:rPr>
            <w:rFonts w:ascii="Arial" w:eastAsia="Arial" w:hAnsi="Arial" w:cs="Arial"/>
          </w:rPr>
          <w:t>ing InstructionInformation (ie removing code</w:t>
        </w:r>
      </w:ins>
      <w:ins w:id="3165" w:author="BOUVY Martine [2]" w:date="2021-08-03T11:46:00Z">
        <w:r w:rsidR="006A59F6">
          <w:rPr>
            <w:rFonts w:ascii="Arial" w:eastAsia="Arial" w:hAnsi="Arial" w:cs="Arial"/>
          </w:rPr>
          <w:t>s</w:t>
        </w:r>
      </w:ins>
      <w:ins w:id="3166" w:author="BOUVY Martine [2]" w:date="2021-08-03T11:41:00Z">
        <w:r>
          <w:rPr>
            <w:rFonts w:ascii="Arial" w:eastAsia="Arial" w:hAnsi="Arial" w:cs="Arial"/>
          </w:rPr>
          <w:t xml:space="preserve"> and related </w:t>
        </w:r>
      </w:ins>
      <w:ins w:id="3167" w:author="BOUVY Martine [2]" w:date="2021-08-03T11:42:00Z">
        <w:r>
          <w:rPr>
            <w:rFonts w:ascii="Arial" w:eastAsia="Arial" w:hAnsi="Arial" w:cs="Arial"/>
          </w:rPr>
          <w:t>information</w:t>
        </w:r>
      </w:ins>
      <w:ins w:id="3168" w:author="BOUVY Martine [2]" w:date="2021-08-03T11:41:00Z">
        <w:r>
          <w:rPr>
            <w:rFonts w:ascii="Arial" w:eastAsia="Arial" w:hAnsi="Arial" w:cs="Arial"/>
          </w:rPr>
          <w:t xml:space="preserve"> </w:t>
        </w:r>
      </w:ins>
      <w:ins w:id="3169" w:author="BOUVY Martine [2]" w:date="2021-08-03T11:42:00Z">
        <w:r>
          <w:rPr>
            <w:rFonts w:ascii="Arial" w:eastAsia="Arial" w:hAnsi="Arial" w:cs="Arial"/>
          </w:rPr>
          <w:t>translated to 23E) or information linked to code “/CHQB/” are translated to Field 72 /ACC/ by concatenation. T</w:t>
        </w:r>
        <w:r w:rsidR="006A59F6">
          <w:rPr>
            <w:rFonts w:ascii="Arial" w:eastAsia="Arial" w:hAnsi="Arial" w:cs="Arial"/>
          </w:rPr>
          <w:t>his allows to avoid loos</w:t>
        </w:r>
      </w:ins>
      <w:ins w:id="3170" w:author="BOUVY Martine [2]" w:date="2021-08-03T11:47:00Z">
        <w:r w:rsidR="006A59F6">
          <w:rPr>
            <w:rFonts w:ascii="Arial" w:eastAsia="Arial" w:hAnsi="Arial" w:cs="Arial"/>
          </w:rPr>
          <w:t>i</w:t>
        </w:r>
      </w:ins>
      <w:ins w:id="3171" w:author="BOUVY Martine [2]" w:date="2021-08-03T11:42:00Z">
        <w:r w:rsidR="006A59F6">
          <w:rPr>
            <w:rFonts w:ascii="Arial" w:eastAsia="Arial" w:hAnsi="Arial" w:cs="Arial"/>
          </w:rPr>
          <w:t>ng</w:t>
        </w:r>
        <w:r>
          <w:rPr>
            <w:rFonts w:ascii="Arial" w:eastAsia="Arial" w:hAnsi="Arial" w:cs="Arial"/>
          </w:rPr>
          <w:t xml:space="preserve"> information but there is no quarantee about the order</w:t>
        </w:r>
      </w:ins>
      <w:ins w:id="3172" w:author="BOUVY Martine [2]" w:date="2021-08-03T11:43:00Z">
        <w:r>
          <w:rPr>
            <w:rFonts w:ascii="Arial" w:eastAsia="Arial" w:hAnsi="Arial" w:cs="Arial"/>
          </w:rPr>
          <w:t>. When several text pieces are concatenated, they are separate</w:t>
        </w:r>
      </w:ins>
      <w:ins w:id="3173" w:author="BOUVY Martine [2]" w:date="2021-08-13T16:06:00Z">
        <w:r w:rsidR="001C2AFB">
          <w:rPr>
            <w:rFonts w:ascii="Arial" w:eastAsia="Arial" w:hAnsi="Arial" w:cs="Arial"/>
          </w:rPr>
          <w:t>d</w:t>
        </w:r>
      </w:ins>
      <w:ins w:id="3174" w:author="BOUVY Martine [2]" w:date="2021-08-03T11:43:00Z">
        <w:r>
          <w:rPr>
            <w:rFonts w:ascii="Arial" w:eastAsia="Arial" w:hAnsi="Arial" w:cs="Arial"/>
          </w:rPr>
          <w:t xml:space="preserve"> by a space. </w:t>
        </w:r>
      </w:ins>
    </w:p>
    <w:p w14:paraId="26EE6CF0" w14:textId="10077585" w:rsidR="00406612" w:rsidRDefault="00406612" w:rsidP="001B372D">
      <w:pPr>
        <w:spacing w:after="9"/>
        <w:ind w:left="0" w:right="157" w:firstLine="0"/>
        <w:rPr>
          <w:ins w:id="3175" w:author="BOUVY Martine [2]" w:date="2021-08-16T15:30:00Z"/>
          <w:rFonts w:ascii="Arial" w:eastAsia="Arial" w:hAnsi="Arial" w:cs="Arial"/>
        </w:rPr>
      </w:pPr>
    </w:p>
    <w:p w14:paraId="09341CBA" w14:textId="48595CE3" w:rsidR="00406612" w:rsidRPr="005551C9" w:rsidRDefault="00A86F6F" w:rsidP="001B372D">
      <w:pPr>
        <w:spacing w:after="9"/>
        <w:ind w:left="0" w:right="157" w:firstLine="0"/>
        <w:rPr>
          <w:rFonts w:ascii="Arial" w:eastAsia="Arial" w:hAnsi="Arial" w:cs="Arial"/>
        </w:rPr>
      </w:pPr>
      <w:ins w:id="3176" w:author="BOUVY Martine [2]" w:date="2021-08-16T15:33:00Z">
        <w:r>
          <w:rPr>
            <w:rFonts w:ascii="Arial" w:eastAsia="Arial" w:hAnsi="Arial" w:cs="Arial"/>
          </w:rPr>
          <w:t xml:space="preserve">As this function is complementary to MX_To_MT23E and MX_To_MT23E_BIS, the same concatenation of the </w:t>
        </w:r>
      </w:ins>
      <w:ins w:id="3177" w:author="BOUVY Martine [2]" w:date="2021-08-16T15:34:00Z">
        <w:r>
          <w:rPr>
            <w:rFonts w:ascii="Arial" w:eastAsia="Arial" w:hAnsi="Arial" w:cs="Arial"/>
          </w:rPr>
          <w:t>2 occurrences as described in MX_To_MT23E_BIS</w:t>
        </w:r>
      </w:ins>
      <w:ins w:id="3178" w:author="BOUVY Martine [2]" w:date="2021-08-16T15:35:00Z">
        <w:r>
          <w:rPr>
            <w:rFonts w:ascii="Arial" w:eastAsia="Arial" w:hAnsi="Arial" w:cs="Arial"/>
          </w:rPr>
          <w:t xml:space="preserve"> is applied.</w:t>
        </w:r>
      </w:ins>
    </w:p>
    <w:p w14:paraId="6C2783B2" w14:textId="6CDFCE95" w:rsidR="003816B3" w:rsidRDefault="003816B3" w:rsidP="001B372D">
      <w:pPr>
        <w:spacing w:after="9"/>
        <w:ind w:left="0" w:right="157" w:firstLine="0"/>
        <w:rPr>
          <w:rFonts w:ascii="Arial" w:eastAsia="Arial" w:hAnsi="Arial" w:cs="Arial"/>
          <w:b/>
        </w:rPr>
      </w:pPr>
    </w:p>
    <w:p w14:paraId="61051427" w14:textId="4B2BF535" w:rsidR="003816B3" w:rsidRDefault="003816B3" w:rsidP="001B372D">
      <w:pPr>
        <w:spacing w:after="9"/>
        <w:ind w:left="0" w:right="157" w:firstLine="0"/>
        <w:rPr>
          <w:rFonts w:ascii="Arial" w:eastAsia="Arial" w:hAnsi="Arial" w:cs="Arial"/>
          <w:b/>
        </w:rPr>
      </w:pPr>
    </w:p>
    <w:p w14:paraId="706ADA7A" w14:textId="2552B398" w:rsidR="003816B3" w:rsidRPr="00C64D7F" w:rsidRDefault="003816B3" w:rsidP="001B372D">
      <w:pPr>
        <w:spacing w:after="9"/>
        <w:ind w:left="0" w:right="157" w:firstLine="0"/>
        <w:rPr>
          <w:rFonts w:eastAsia="Arial"/>
        </w:rPr>
      </w:pPr>
      <w:r w:rsidRPr="00C64D7F">
        <w:rPr>
          <w:rFonts w:eastAsia="Arial"/>
        </w:rPr>
        <w:t>/* LocalVariables:</w:t>
      </w:r>
    </w:p>
    <w:p w14:paraId="779DD00C" w14:textId="42E86A45" w:rsidR="00661492" w:rsidRPr="00C64D7F" w:rsidRDefault="003816B3" w:rsidP="001B372D">
      <w:pPr>
        <w:spacing w:after="9"/>
        <w:ind w:left="0" w:right="157" w:firstLine="0"/>
        <w:rPr>
          <w:rFonts w:eastAsia="Arial"/>
        </w:rPr>
      </w:pPr>
      <w:r w:rsidRPr="00C64D7F">
        <w:rPr>
          <w:rFonts w:eastAsia="Arial"/>
        </w:rPr>
        <w:t>MXJPInstruction</w:t>
      </w:r>
      <w:ins w:id="3179" w:author="BOUVY Martine [2]" w:date="2021-08-17T15:07:00Z">
        <w:r w:rsidR="0013712C">
          <w:rPr>
            <w:rFonts w:eastAsia="Arial"/>
          </w:rPr>
          <w:t>, MXInstruction</w:t>
        </w:r>
      </w:ins>
      <w:r w:rsidRPr="00C64D7F">
        <w:rPr>
          <w:rFonts w:eastAsia="Arial"/>
        </w:rPr>
        <w:t>: string</w:t>
      </w:r>
    </w:p>
    <w:p w14:paraId="5E1CA1DA" w14:textId="7B6A003F" w:rsidR="00661492" w:rsidRDefault="00661492" w:rsidP="001B372D">
      <w:pPr>
        <w:spacing w:after="9"/>
        <w:ind w:left="0" w:right="157" w:firstLine="0"/>
        <w:rPr>
          <w:rFonts w:eastAsia="Arial"/>
        </w:rPr>
      </w:pPr>
      <w:r w:rsidRPr="00C64D7F">
        <w:rPr>
          <w:rFonts w:eastAsia="Arial"/>
        </w:rPr>
        <w:t>Code</w:t>
      </w:r>
      <w:ins w:id="3180" w:author="BOUVY Martine [2]" w:date="2021-08-16T16:21:00Z">
        <w:r w:rsidR="009C79B0">
          <w:rPr>
            <w:rFonts w:eastAsia="Arial"/>
          </w:rPr>
          <w:t>Table</w:t>
        </w:r>
      </w:ins>
      <w:r w:rsidRPr="00C64D7F">
        <w:rPr>
          <w:rFonts w:eastAsia="Arial"/>
        </w:rPr>
        <w:t>[] : table of codes</w:t>
      </w:r>
    </w:p>
    <w:p w14:paraId="2C9876F9" w14:textId="2664D0A1" w:rsidR="00792641" w:rsidRPr="00C64D7F" w:rsidRDefault="00792641" w:rsidP="001B372D">
      <w:pPr>
        <w:spacing w:after="9"/>
        <w:ind w:left="0" w:right="157" w:firstLine="0"/>
        <w:rPr>
          <w:rFonts w:eastAsia="Arial"/>
        </w:rPr>
      </w:pPr>
      <w:ins w:id="3181" w:author="BOUVY Martine [2]" w:date="2021-08-16T18:16:00Z">
        <w:r>
          <w:rPr>
            <w:rFonts w:eastAsia="Arial"/>
          </w:rPr>
          <w:t>m:integer</w:t>
        </w:r>
      </w:ins>
    </w:p>
    <w:p w14:paraId="41104A72" w14:textId="4D26AAF6" w:rsidR="001E65FE" w:rsidRDefault="001E65FE" w:rsidP="001B372D">
      <w:pPr>
        <w:spacing w:after="9"/>
        <w:ind w:left="0" w:right="157" w:firstLine="0"/>
        <w:rPr>
          <w:ins w:id="3182" w:author="BOUVY Martine [2]" w:date="2021-08-16T16:05:00Z"/>
          <w:szCs w:val="20"/>
        </w:rPr>
      </w:pPr>
      <w:ins w:id="3183" w:author="BOUVY Martine [2]" w:date="2021-08-16T16:04:00Z">
        <w:r>
          <w:rPr>
            <w:szCs w:val="20"/>
          </w:rPr>
          <w:t xml:space="preserve">CodeList : list of codes </w:t>
        </w:r>
        <w:r w:rsidRPr="00D85245">
          <w:rPr>
            <w:szCs w:val="20"/>
          </w:rPr>
          <w:t>{</w:t>
        </w:r>
      </w:ins>
      <w:ins w:id="3184" w:author="BOUVY Martine [2]" w:date="2021-08-16T16:10:00Z">
        <w:r w:rsidR="00757A7D">
          <w:rPr>
            <w:szCs w:val="20"/>
          </w:rPr>
          <w:t>/</w:t>
        </w:r>
      </w:ins>
      <w:ins w:id="3185" w:author="BOUVY Martine [2]" w:date="2021-08-16T16:04:00Z">
        <w:r w:rsidRPr="00D85245">
          <w:rPr>
            <w:szCs w:val="20"/>
          </w:rPr>
          <w:t>HOLD</w:t>
        </w:r>
      </w:ins>
      <w:ins w:id="3186" w:author="BOUVY Martine [2]" w:date="2021-08-16T16:10:00Z">
        <w:r w:rsidR="00757A7D">
          <w:rPr>
            <w:szCs w:val="20"/>
          </w:rPr>
          <w:t>/</w:t>
        </w:r>
      </w:ins>
      <w:ins w:id="3187" w:author="BOUVY Martine [2]" w:date="2021-08-16T16:04:00Z">
        <w:r w:rsidRPr="00D85245">
          <w:rPr>
            <w:szCs w:val="20"/>
          </w:rPr>
          <w:t xml:space="preserve">, </w:t>
        </w:r>
      </w:ins>
      <w:ins w:id="3188" w:author="BOUVY Martine [2]" w:date="2021-08-16T16:10:00Z">
        <w:r w:rsidR="00757A7D">
          <w:rPr>
            <w:szCs w:val="20"/>
          </w:rPr>
          <w:t>/</w:t>
        </w:r>
      </w:ins>
      <w:ins w:id="3189" w:author="BOUVY Martine [2]" w:date="2021-08-16T16:04:00Z">
        <w:r w:rsidRPr="00D85245">
          <w:rPr>
            <w:szCs w:val="20"/>
          </w:rPr>
          <w:t>PHOB</w:t>
        </w:r>
      </w:ins>
      <w:ins w:id="3190" w:author="BOUVY Martine [2]" w:date="2021-08-16T16:10:00Z">
        <w:r w:rsidR="00757A7D">
          <w:rPr>
            <w:szCs w:val="20"/>
          </w:rPr>
          <w:t>/</w:t>
        </w:r>
      </w:ins>
      <w:ins w:id="3191" w:author="BOUVY Martine [2]" w:date="2021-08-16T16:04:00Z">
        <w:r w:rsidRPr="00D85245">
          <w:rPr>
            <w:szCs w:val="20"/>
          </w:rPr>
          <w:t xml:space="preserve">, </w:t>
        </w:r>
      </w:ins>
      <w:ins w:id="3192" w:author="BOUVY Martine [2]" w:date="2021-08-16T16:11:00Z">
        <w:r w:rsidR="00757A7D">
          <w:rPr>
            <w:szCs w:val="20"/>
          </w:rPr>
          <w:t>/</w:t>
        </w:r>
      </w:ins>
      <w:ins w:id="3193" w:author="BOUVY Martine [2]" w:date="2021-08-16T16:04:00Z">
        <w:r w:rsidRPr="00D85245">
          <w:rPr>
            <w:szCs w:val="20"/>
          </w:rPr>
          <w:t>TELB</w:t>
        </w:r>
      </w:ins>
      <w:ins w:id="3194" w:author="BOUVY Martine [2]" w:date="2021-08-16T16:11:00Z">
        <w:r w:rsidR="00757A7D">
          <w:rPr>
            <w:szCs w:val="20"/>
          </w:rPr>
          <w:t>/</w:t>
        </w:r>
      </w:ins>
      <w:ins w:id="3195" w:author="BOUVY Martine [2]" w:date="2021-08-16T16:05:00Z">
        <w:r>
          <w:rPr>
            <w:szCs w:val="20"/>
          </w:rPr>
          <w:t xml:space="preserve">, </w:t>
        </w:r>
      </w:ins>
      <w:ins w:id="3196" w:author="BOUVY Martine [2]" w:date="2021-08-16T16:11:00Z">
        <w:r w:rsidR="00757A7D">
          <w:rPr>
            <w:szCs w:val="20"/>
          </w:rPr>
          <w:t>/</w:t>
        </w:r>
      </w:ins>
      <w:ins w:id="3197" w:author="BOUVY Martine [2]" w:date="2021-08-16T16:05:00Z">
        <w:r>
          <w:rPr>
            <w:szCs w:val="20"/>
          </w:rPr>
          <w:t>CHQB</w:t>
        </w:r>
      </w:ins>
      <w:ins w:id="3198" w:author="BOUVY Martine [2]" w:date="2021-08-16T16:11:00Z">
        <w:r w:rsidR="00757A7D">
          <w:rPr>
            <w:szCs w:val="20"/>
          </w:rPr>
          <w:t>/</w:t>
        </w:r>
      </w:ins>
      <w:ins w:id="3199" w:author="BOUVY Martine [2]" w:date="2021-08-16T16:04:00Z">
        <w:r w:rsidRPr="00D85245">
          <w:rPr>
            <w:szCs w:val="20"/>
          </w:rPr>
          <w:t>}</w:t>
        </w:r>
      </w:ins>
    </w:p>
    <w:p w14:paraId="3BF6487A" w14:textId="3797EF31" w:rsidR="009C79B0" w:rsidRDefault="00FC6452" w:rsidP="001B372D">
      <w:pPr>
        <w:spacing w:after="9"/>
        <w:ind w:left="0" w:right="157" w:firstLine="0"/>
        <w:rPr>
          <w:ins w:id="3200" w:author="BOUVY Martine [2]" w:date="2021-08-03T11:17:00Z"/>
          <w:szCs w:val="20"/>
        </w:rPr>
      </w:pPr>
      <w:ins w:id="3201" w:author="BOUVY Martine [2]" w:date="2021-08-16T16:20:00Z">
        <w:r>
          <w:rPr>
            <w:szCs w:val="20"/>
          </w:rPr>
          <w:t>ACCTable</w:t>
        </w:r>
        <w:r w:rsidR="009C79B0">
          <w:rPr>
            <w:szCs w:val="20"/>
          </w:rPr>
          <w:t>[] : table of string</w:t>
        </w:r>
      </w:ins>
    </w:p>
    <w:p w14:paraId="70C09480" w14:textId="14B54935" w:rsidR="003816B3" w:rsidRDefault="003816B3" w:rsidP="001B372D">
      <w:pPr>
        <w:spacing w:after="9"/>
        <w:ind w:left="0" w:right="157" w:firstLine="0"/>
        <w:rPr>
          <w:ins w:id="3202" w:author="BOUVY Martine [2]" w:date="2021-08-16T16:44:00Z"/>
          <w:rFonts w:eastAsia="Arial"/>
        </w:rPr>
      </w:pPr>
      <w:r w:rsidRPr="00C64D7F">
        <w:rPr>
          <w:rFonts w:eastAsia="Arial"/>
        </w:rPr>
        <w:t>*/</w:t>
      </w:r>
    </w:p>
    <w:p w14:paraId="05BA4D29" w14:textId="3D461A27" w:rsidR="00174D57" w:rsidRDefault="00174D57" w:rsidP="001B372D">
      <w:pPr>
        <w:spacing w:after="9"/>
        <w:ind w:left="0" w:right="157" w:firstLine="0"/>
        <w:rPr>
          <w:ins w:id="3203" w:author="BOUVY Martine [2]" w:date="2021-08-16T16:44:00Z"/>
          <w:rFonts w:eastAsia="Arial"/>
        </w:rPr>
      </w:pPr>
    </w:p>
    <w:p w14:paraId="52A00709" w14:textId="77777777" w:rsidR="00174D57" w:rsidRDefault="00174D57" w:rsidP="00174D57">
      <w:pPr>
        <w:spacing w:after="9"/>
        <w:ind w:left="450" w:right="157" w:firstLine="0"/>
        <w:rPr>
          <w:ins w:id="3204" w:author="BOUVY Martine [2]" w:date="2021-08-16T16:44:00Z"/>
          <w:rFonts w:eastAsia="Arial"/>
          <w:szCs w:val="20"/>
        </w:rPr>
      </w:pPr>
      <w:ins w:id="3205" w:author="BOUVY Martine [2]" w:date="2021-08-16T16:44:00Z">
        <w:r>
          <w:rPr>
            <w:rFonts w:eastAsia="Arial"/>
            <w:szCs w:val="20"/>
          </w:rPr>
          <w:t>CodeTable[1] = “/HOLD/”</w:t>
        </w:r>
      </w:ins>
    </w:p>
    <w:p w14:paraId="603AC740" w14:textId="77777777" w:rsidR="00174D57" w:rsidRDefault="00174D57" w:rsidP="00174D57">
      <w:pPr>
        <w:spacing w:after="9"/>
        <w:ind w:left="450" w:right="157" w:firstLine="0"/>
        <w:rPr>
          <w:ins w:id="3206" w:author="BOUVY Martine [2]" w:date="2021-08-16T16:44:00Z"/>
          <w:rFonts w:eastAsia="Arial"/>
          <w:szCs w:val="20"/>
        </w:rPr>
      </w:pPr>
      <w:ins w:id="3207" w:author="BOUVY Martine [2]" w:date="2021-08-16T16:44:00Z">
        <w:r>
          <w:rPr>
            <w:rFonts w:eastAsia="Arial"/>
            <w:szCs w:val="20"/>
          </w:rPr>
          <w:t>CodeTable[2] = “/CHQB/”</w:t>
        </w:r>
      </w:ins>
    </w:p>
    <w:p w14:paraId="49FABA11" w14:textId="77777777" w:rsidR="00174D57" w:rsidRDefault="00174D57" w:rsidP="00174D57">
      <w:pPr>
        <w:spacing w:after="9"/>
        <w:ind w:left="450" w:right="157" w:firstLine="0"/>
        <w:rPr>
          <w:ins w:id="3208" w:author="BOUVY Martine [2]" w:date="2021-08-16T16:44:00Z"/>
          <w:rFonts w:eastAsia="Arial"/>
          <w:szCs w:val="20"/>
        </w:rPr>
      </w:pPr>
      <w:ins w:id="3209" w:author="BOUVY Martine [2]" w:date="2021-08-16T16:44:00Z">
        <w:r>
          <w:rPr>
            <w:rFonts w:eastAsia="Arial"/>
            <w:szCs w:val="20"/>
          </w:rPr>
          <w:t>CodeTable[3] = “/PHOB/”</w:t>
        </w:r>
      </w:ins>
    </w:p>
    <w:p w14:paraId="32C0F385" w14:textId="77777777" w:rsidR="00174D57" w:rsidRDefault="00174D57" w:rsidP="00174D57">
      <w:pPr>
        <w:spacing w:after="9"/>
        <w:ind w:left="450" w:right="157" w:firstLine="0"/>
        <w:rPr>
          <w:ins w:id="3210" w:author="BOUVY Martine [2]" w:date="2021-08-16T16:44:00Z"/>
          <w:rFonts w:eastAsia="Arial"/>
          <w:szCs w:val="20"/>
        </w:rPr>
      </w:pPr>
      <w:ins w:id="3211" w:author="BOUVY Martine [2]" w:date="2021-08-16T16:44:00Z">
        <w:r>
          <w:rPr>
            <w:rFonts w:eastAsia="Arial"/>
            <w:szCs w:val="20"/>
          </w:rPr>
          <w:t>CodeTable[4] = “/TELB/”</w:t>
        </w:r>
      </w:ins>
    </w:p>
    <w:p w14:paraId="2F4B0AE3" w14:textId="77777777" w:rsidR="00174D57" w:rsidRDefault="00174D57" w:rsidP="00174D57">
      <w:pPr>
        <w:spacing w:after="9"/>
        <w:ind w:left="450" w:right="157" w:firstLine="0"/>
        <w:rPr>
          <w:ins w:id="3212" w:author="BOUVY Martine [2]" w:date="2021-08-16T16:44:00Z"/>
          <w:rFonts w:eastAsia="Arial"/>
          <w:szCs w:val="20"/>
        </w:rPr>
      </w:pPr>
      <w:ins w:id="3213" w:author="BOUVY Martine [2]" w:date="2021-08-16T16:44:00Z">
        <w:r>
          <w:rPr>
            <w:rFonts w:eastAsia="Arial"/>
            <w:szCs w:val="20"/>
          </w:rPr>
          <w:t>CodeTable[5] = “/TempAcc/”</w:t>
        </w:r>
      </w:ins>
    </w:p>
    <w:p w14:paraId="4566115A" w14:textId="77777777" w:rsidR="00174D57" w:rsidRPr="00C64D7F" w:rsidRDefault="00174D57" w:rsidP="001B372D">
      <w:pPr>
        <w:spacing w:after="9"/>
        <w:ind w:left="0" w:right="157" w:firstLine="0"/>
        <w:rPr>
          <w:rFonts w:eastAsia="Arial"/>
        </w:rPr>
      </w:pPr>
    </w:p>
    <w:p w14:paraId="7407C80E" w14:textId="712AF923" w:rsidR="00EC74EB" w:rsidRPr="00C64D7F" w:rsidRDefault="00661492" w:rsidP="001B372D">
      <w:pPr>
        <w:spacing w:after="9"/>
        <w:ind w:left="0" w:right="157" w:firstLine="0"/>
        <w:rPr>
          <w:rFonts w:eastAsia="Arial"/>
        </w:rPr>
      </w:pPr>
      <w:r w:rsidRPr="00C64D7F">
        <w:rPr>
          <w:rFonts w:eastAsia="Arial"/>
        </w:rPr>
        <w:t xml:space="preserve"> </w:t>
      </w:r>
    </w:p>
    <w:p w14:paraId="2B2E6EC1" w14:textId="44036082" w:rsidR="002F14C2" w:rsidRPr="004F4A55" w:rsidRDefault="002F14C2" w:rsidP="002E42DB">
      <w:pPr>
        <w:pStyle w:val="NormalWeb"/>
        <w:shd w:val="clear" w:color="auto" w:fill="FFFFFF"/>
        <w:tabs>
          <w:tab w:val="left" w:pos="810"/>
          <w:tab w:val="left" w:pos="900"/>
        </w:tabs>
        <w:rPr>
          <w:rFonts w:ascii="Courier New" w:hAnsi="Courier New" w:cs="Courier New"/>
          <w:color w:val="172B4D"/>
          <w:sz w:val="20"/>
          <w:szCs w:val="20"/>
          <w:lang w:val="en"/>
        </w:rPr>
      </w:pPr>
      <w:r w:rsidRPr="004F4A55">
        <w:rPr>
          <w:rFonts w:ascii="Courier New" w:eastAsia="Arial" w:hAnsi="Courier New" w:cs="Courier New"/>
          <w:sz w:val="20"/>
          <w:szCs w:val="20"/>
        </w:rPr>
        <w:tab/>
      </w:r>
      <w:r w:rsidRPr="004F4A55">
        <w:rPr>
          <w:rFonts w:ascii="Courier New" w:hAnsi="Courier New" w:cs="Courier New"/>
          <w:b/>
          <w:bCs/>
          <w:color w:val="172B4D"/>
          <w:sz w:val="20"/>
          <w:szCs w:val="20"/>
          <w:lang w:val="en"/>
        </w:rPr>
        <w:t>IF</w:t>
      </w:r>
      <w:r w:rsidRPr="004F4A55">
        <w:rPr>
          <w:rFonts w:ascii="Courier New" w:hAnsi="Courier New" w:cs="Courier New"/>
          <w:color w:val="172B4D"/>
          <w:sz w:val="20"/>
          <w:szCs w:val="20"/>
          <w:lang w:val="en"/>
        </w:rPr>
        <w:t xml:space="preserve"> </w:t>
      </w:r>
      <w:r w:rsidRPr="002E42DB">
        <w:rPr>
          <w:rFonts w:ascii="Courier New" w:hAnsi="Courier New" w:cs="Courier New"/>
          <w:b/>
          <w:color w:val="172B4D"/>
          <w:sz w:val="20"/>
          <w:szCs w:val="20"/>
          <w:lang w:val="en"/>
        </w:rPr>
        <w:t>IsPresent</w:t>
      </w:r>
      <w:r w:rsidRPr="004F4A55">
        <w:rPr>
          <w:rFonts w:ascii="Courier New" w:hAnsi="Courier New" w:cs="Courier New"/>
          <w:color w:val="172B4D"/>
          <w:sz w:val="20"/>
          <w:szCs w:val="20"/>
          <w:lang w:val="en"/>
        </w:rPr>
        <w:t xml:space="preserve">(MXCreditorAgent.BranchIdentification.Identification) AND </w:t>
      </w:r>
      <w:r w:rsidR="002E42DB">
        <w:rPr>
          <w:rFonts w:ascii="Courier New" w:hAnsi="Courier New" w:cs="Courier New"/>
          <w:color w:val="172B4D"/>
          <w:sz w:val="20"/>
          <w:szCs w:val="20"/>
          <w:lang w:val="en"/>
        </w:rPr>
        <w:t>(</w:t>
      </w:r>
      <w:r w:rsidRPr="002E42DB">
        <w:rPr>
          <w:rFonts w:ascii="Courier New" w:hAnsi="Courier New" w:cs="Courier New"/>
          <w:b/>
          <w:color w:val="172B4D"/>
          <w:sz w:val="20"/>
          <w:szCs w:val="20"/>
          <w:lang w:val="en"/>
        </w:rPr>
        <w:t>IsPresent</w:t>
      </w:r>
      <w:r w:rsidRPr="004F4A55">
        <w:rPr>
          <w:rFonts w:ascii="Courier New" w:hAnsi="Courier New" w:cs="Courier New"/>
          <w:color w:val="172B4D"/>
          <w:sz w:val="20"/>
          <w:szCs w:val="20"/>
          <w:lang w:val="en"/>
        </w:rPr>
        <w:t xml:space="preserve">(MXCreditorAgent.FinancialInstitutionIdentification.BICFI OR </w:t>
      </w:r>
      <w:r w:rsidR="003667CA" w:rsidRPr="002E42DB">
        <w:rPr>
          <w:rFonts w:ascii="Courier New" w:hAnsi="Courier New" w:cs="Courier New"/>
          <w:b/>
          <w:color w:val="172B4D"/>
          <w:sz w:val="20"/>
          <w:szCs w:val="20"/>
          <w:lang w:val="en"/>
        </w:rPr>
        <w:t>IsPresent</w:t>
      </w:r>
      <w:r w:rsidR="003667CA" w:rsidRPr="004F4A55">
        <w:rPr>
          <w:rFonts w:ascii="Courier New" w:hAnsi="Courier New" w:cs="Courier New"/>
          <w:color w:val="172B4D"/>
          <w:sz w:val="20"/>
          <w:szCs w:val="20"/>
          <w:lang w:val="en"/>
        </w:rPr>
        <w:t>(</w:t>
      </w:r>
      <w:r w:rsidRPr="004F4A55">
        <w:rPr>
          <w:rFonts w:ascii="Courier New" w:hAnsi="Courier New" w:cs="Courier New"/>
          <w:color w:val="172B4D"/>
          <w:sz w:val="20"/>
          <w:szCs w:val="20"/>
          <w:lang w:val="en"/>
        </w:rPr>
        <w:t>MXCreditorAgent.FinancialInstitutionIdent</w:t>
      </w:r>
      <w:r w:rsidR="00FF3CF9" w:rsidRPr="004F4A55">
        <w:rPr>
          <w:rFonts w:ascii="Courier New" w:hAnsi="Courier New" w:cs="Courier New"/>
          <w:color w:val="172B4D"/>
          <w:sz w:val="20"/>
          <w:szCs w:val="20"/>
          <w:lang w:val="en"/>
        </w:rPr>
        <w:t>ification.PostalAddress.Country</w:t>
      </w:r>
      <w:r w:rsidRPr="004F4A55">
        <w:rPr>
          <w:rFonts w:ascii="Courier New" w:hAnsi="Courier New" w:cs="Courier New"/>
          <w:color w:val="172B4D"/>
          <w:sz w:val="20"/>
          <w:szCs w:val="20"/>
          <w:lang w:val="en"/>
        </w:rPr>
        <w:t>)</w:t>
      </w:r>
      <w:r w:rsidR="003667CA" w:rsidRPr="004F4A55">
        <w:rPr>
          <w:rFonts w:ascii="Courier New" w:hAnsi="Courier New" w:cs="Courier New"/>
          <w:color w:val="172B4D"/>
          <w:sz w:val="20"/>
          <w:szCs w:val="20"/>
          <w:lang w:val="en"/>
        </w:rPr>
        <w:t>)</w:t>
      </w:r>
      <w:r w:rsidR="002E42DB">
        <w:rPr>
          <w:rFonts w:ascii="Courier New" w:hAnsi="Courier New" w:cs="Courier New"/>
          <w:color w:val="172B4D"/>
          <w:sz w:val="20"/>
          <w:szCs w:val="20"/>
          <w:lang w:val="en"/>
        </w:rPr>
        <w:t> THEN</w:t>
      </w:r>
    </w:p>
    <w:p w14:paraId="2F5BB12A" w14:textId="0456CF25" w:rsidR="002F14C2" w:rsidRPr="004F4A55" w:rsidRDefault="002E42DB" w:rsidP="002E42DB">
      <w:pPr>
        <w:shd w:val="clear" w:color="auto" w:fill="FFFFFF"/>
        <w:tabs>
          <w:tab w:val="left" w:pos="2160"/>
          <w:tab w:val="left" w:pos="2250"/>
        </w:tabs>
        <w:spacing w:before="150" w:after="0" w:line="240" w:lineRule="auto"/>
        <w:ind w:left="0" w:firstLine="0"/>
        <w:rPr>
          <w:rFonts w:eastAsia="Times New Roman"/>
          <w:color w:val="172B4D"/>
          <w:szCs w:val="20"/>
          <w:lang w:val="en"/>
        </w:rPr>
      </w:pPr>
      <w:r>
        <w:rPr>
          <w:rFonts w:eastAsia="Times New Roman"/>
          <w:color w:val="172B4D"/>
          <w:szCs w:val="20"/>
          <w:lang w:val="en"/>
        </w:rPr>
        <w:t>                 </w:t>
      </w:r>
      <w:r w:rsidR="002F14C2" w:rsidRPr="004F4A55">
        <w:rPr>
          <w:rFonts w:eastAsia="Times New Roman"/>
          <w:b/>
          <w:color w:val="172B4D"/>
          <w:szCs w:val="20"/>
          <w:lang w:val="en"/>
        </w:rPr>
        <w:t xml:space="preserve">IF </w:t>
      </w:r>
      <w:r w:rsidR="002F14C2" w:rsidRPr="002E42DB">
        <w:rPr>
          <w:rFonts w:eastAsia="Times New Roman"/>
          <w:b/>
          <w:color w:val="172B4D"/>
          <w:szCs w:val="20"/>
          <w:lang w:val="en"/>
        </w:rPr>
        <w:t>Substring</w:t>
      </w:r>
      <w:r w:rsidR="002F14C2" w:rsidRPr="004F4A55">
        <w:rPr>
          <w:rFonts w:eastAsia="Times New Roman"/>
          <w:color w:val="172B4D"/>
          <w:szCs w:val="20"/>
          <w:lang w:val="en"/>
        </w:rPr>
        <w:t>(MXCreditorAgent.FinancialInstitutionIdentification.BICFI, 5,2) = “JP” OR</w:t>
      </w:r>
    </w:p>
    <w:p w14:paraId="477B5487" w14:textId="08A86B34" w:rsidR="002F14C2" w:rsidRPr="004F4A55" w:rsidRDefault="002F14C2" w:rsidP="00C64D7F">
      <w:pPr>
        <w:shd w:val="clear" w:color="auto" w:fill="FFFFFF"/>
        <w:spacing w:before="150" w:after="0" w:line="240" w:lineRule="auto"/>
        <w:ind w:left="0" w:firstLine="0"/>
        <w:rPr>
          <w:rFonts w:eastAsia="Times New Roman"/>
          <w:color w:val="172B4D"/>
          <w:szCs w:val="20"/>
          <w:lang w:val="en"/>
        </w:rPr>
      </w:pPr>
      <w:r w:rsidRPr="004F4A55">
        <w:rPr>
          <w:rFonts w:eastAsia="Times New Roman"/>
          <w:color w:val="172B4D"/>
          <w:szCs w:val="20"/>
          <w:lang w:val="en"/>
        </w:rPr>
        <w:t>                 MXCreditorAgent.FinancialInstitutionIdentification.PostalAddress.Country = “JP”</w:t>
      </w:r>
    </w:p>
    <w:p w14:paraId="6992B200" w14:textId="6B2C43A1" w:rsidR="00675ED0" w:rsidRPr="004F4A55" w:rsidRDefault="002F14C2" w:rsidP="00C64D7F">
      <w:pPr>
        <w:spacing w:after="9"/>
        <w:ind w:left="0" w:right="157" w:firstLine="0"/>
        <w:rPr>
          <w:rFonts w:eastAsia="Arial"/>
          <w:szCs w:val="20"/>
        </w:rPr>
      </w:pPr>
      <w:r w:rsidRPr="004F4A55">
        <w:rPr>
          <w:rFonts w:eastAsia="Arial"/>
          <w:szCs w:val="20"/>
        </w:rPr>
        <w:t xml:space="preserve">                 </w:t>
      </w:r>
      <w:r w:rsidR="002E42DB">
        <w:rPr>
          <w:rFonts w:eastAsia="Arial"/>
          <w:szCs w:val="20"/>
        </w:rPr>
        <w:t>THEN</w:t>
      </w:r>
    </w:p>
    <w:p w14:paraId="3BC3A003" w14:textId="27C89EAB" w:rsidR="00EC74EB" w:rsidRPr="004F4A55" w:rsidRDefault="00675ED0" w:rsidP="00C64D7F">
      <w:pPr>
        <w:spacing w:after="9"/>
        <w:ind w:left="0" w:right="157" w:firstLine="0"/>
        <w:rPr>
          <w:rFonts w:eastAsia="Arial"/>
          <w:szCs w:val="20"/>
        </w:rPr>
      </w:pPr>
      <w:r w:rsidRPr="004F4A55">
        <w:rPr>
          <w:rFonts w:eastAsia="Arial"/>
          <w:szCs w:val="20"/>
        </w:rPr>
        <w:t xml:space="preserve">        </w:t>
      </w:r>
      <w:r w:rsidR="002F14C2" w:rsidRPr="004F4A55">
        <w:rPr>
          <w:rFonts w:eastAsia="Arial"/>
          <w:szCs w:val="20"/>
        </w:rPr>
        <w:t xml:space="preserve">          </w:t>
      </w:r>
      <w:r w:rsidRPr="004F4A55">
        <w:rPr>
          <w:rFonts w:eastAsia="Arial"/>
          <w:szCs w:val="20"/>
        </w:rPr>
        <w:t xml:space="preserve">     MX</w:t>
      </w:r>
      <w:r w:rsidR="003816B3" w:rsidRPr="004F4A55">
        <w:rPr>
          <w:rFonts w:eastAsia="Arial"/>
          <w:szCs w:val="20"/>
        </w:rPr>
        <w:t>JP</w:t>
      </w:r>
      <w:r w:rsidRPr="004F4A55">
        <w:rPr>
          <w:rFonts w:eastAsia="Arial"/>
          <w:szCs w:val="20"/>
        </w:rPr>
        <w:t>Instruction =  MXCreditorAgent.BranchIdentification.Identification</w:t>
      </w:r>
    </w:p>
    <w:p w14:paraId="5ADE7026" w14:textId="33F49A16" w:rsidR="00EC74EB" w:rsidRPr="004F4A55" w:rsidRDefault="00EC74EB" w:rsidP="00C64D7F">
      <w:pPr>
        <w:spacing w:after="9"/>
        <w:ind w:left="0" w:right="157" w:firstLine="0"/>
        <w:rPr>
          <w:rFonts w:eastAsia="Arial"/>
          <w:b/>
          <w:szCs w:val="20"/>
        </w:rPr>
      </w:pPr>
      <w:r w:rsidRPr="004F4A55">
        <w:rPr>
          <w:rFonts w:eastAsia="Arial"/>
          <w:b/>
          <w:szCs w:val="20"/>
        </w:rPr>
        <w:t xml:space="preserve">   </w:t>
      </w:r>
      <w:r w:rsidR="00675ED0" w:rsidRPr="004F4A55">
        <w:rPr>
          <w:rFonts w:eastAsia="Arial"/>
          <w:b/>
          <w:szCs w:val="20"/>
        </w:rPr>
        <w:t xml:space="preserve">     </w:t>
      </w:r>
      <w:r w:rsidR="002F14C2" w:rsidRPr="004F4A55">
        <w:rPr>
          <w:rFonts w:eastAsia="Arial"/>
          <w:b/>
          <w:szCs w:val="20"/>
        </w:rPr>
        <w:t xml:space="preserve">    </w:t>
      </w:r>
      <w:r w:rsidR="00675ED0" w:rsidRPr="004F4A55">
        <w:rPr>
          <w:rFonts w:eastAsia="Arial"/>
          <w:b/>
          <w:szCs w:val="20"/>
        </w:rPr>
        <w:t xml:space="preserve">     ENDIF</w:t>
      </w:r>
    </w:p>
    <w:p w14:paraId="23FCE491" w14:textId="78F7CE23" w:rsidR="002F14C2" w:rsidRPr="004F4A55" w:rsidRDefault="002F14C2" w:rsidP="00C64D7F">
      <w:pPr>
        <w:spacing w:after="9"/>
        <w:ind w:left="0" w:right="157" w:firstLine="0"/>
        <w:rPr>
          <w:rFonts w:eastAsia="Arial"/>
          <w:szCs w:val="20"/>
        </w:rPr>
      </w:pPr>
    </w:p>
    <w:p w14:paraId="55ABFF09" w14:textId="3999F6A0" w:rsidR="002F14C2" w:rsidRPr="004F4A55" w:rsidRDefault="002E42DB" w:rsidP="00C64D7F">
      <w:pPr>
        <w:spacing w:after="9"/>
        <w:ind w:left="0" w:right="157" w:firstLine="0"/>
        <w:rPr>
          <w:rFonts w:eastAsia="Arial"/>
          <w:b/>
          <w:szCs w:val="20"/>
        </w:rPr>
      </w:pPr>
      <w:r>
        <w:rPr>
          <w:rFonts w:eastAsia="Arial"/>
          <w:b/>
          <w:szCs w:val="20"/>
        </w:rPr>
        <w:t xml:space="preserve">      </w:t>
      </w:r>
      <w:r w:rsidR="002F14C2" w:rsidRPr="004F4A55">
        <w:rPr>
          <w:rFonts w:eastAsia="Arial"/>
          <w:b/>
          <w:szCs w:val="20"/>
        </w:rPr>
        <w:t>ENDIF</w:t>
      </w:r>
    </w:p>
    <w:p w14:paraId="22815293" w14:textId="5230D1E9" w:rsidR="00AC76FB" w:rsidRPr="004F4A55" w:rsidRDefault="00AC76FB" w:rsidP="00C64D7F">
      <w:pPr>
        <w:spacing w:after="9"/>
        <w:ind w:left="0" w:right="157" w:firstLine="0"/>
        <w:rPr>
          <w:rFonts w:eastAsia="Arial"/>
          <w:szCs w:val="20"/>
        </w:rPr>
      </w:pPr>
    </w:p>
    <w:p w14:paraId="5A67F610" w14:textId="3CDB5283" w:rsidR="00740CD8" w:rsidDel="003B2F74" w:rsidRDefault="00740CD8" w:rsidP="00740CD8">
      <w:pPr>
        <w:spacing w:after="9"/>
        <w:ind w:left="0" w:right="157" w:firstLine="0"/>
        <w:rPr>
          <w:del w:id="3214" w:author="BOUVY Martine [2]" w:date="2021-08-03T10:49:00Z"/>
          <w:rFonts w:eastAsia="Arial"/>
          <w:b/>
          <w:szCs w:val="20"/>
        </w:rPr>
      </w:pPr>
    </w:p>
    <w:p w14:paraId="7AD76AC6" w14:textId="7A9A90AB" w:rsidR="003B2F74" w:rsidRDefault="003B2F74" w:rsidP="00740CD8">
      <w:pPr>
        <w:spacing w:after="9"/>
        <w:ind w:left="0" w:right="157" w:firstLine="0"/>
        <w:rPr>
          <w:ins w:id="3215" w:author="BOUVY Martine [2]" w:date="2021-08-16T15:54:00Z"/>
          <w:rFonts w:eastAsia="Arial"/>
          <w:b/>
          <w:szCs w:val="20"/>
        </w:rPr>
      </w:pPr>
    </w:p>
    <w:p w14:paraId="54DCBCD1" w14:textId="77777777" w:rsidR="00757C30" w:rsidRPr="00504232" w:rsidRDefault="00757C30" w:rsidP="00757C30">
      <w:pPr>
        <w:spacing w:after="9"/>
        <w:ind w:left="450" w:right="157" w:firstLine="0"/>
        <w:rPr>
          <w:ins w:id="3216" w:author="BOUVY Martine [2]" w:date="2021-08-16T15:54:00Z"/>
          <w:rFonts w:eastAsia="Arial"/>
          <w:szCs w:val="20"/>
        </w:rPr>
      </w:pPr>
      <w:ins w:id="3217" w:author="BOUVY Martine [2]" w:date="2021-08-16T15:54:00Z">
        <w:r w:rsidRPr="00504232">
          <w:rPr>
            <w:rFonts w:eastAsia="Arial"/>
            <w:szCs w:val="20"/>
          </w:rPr>
          <w:t>/* Define the string to analyse */</w:t>
        </w:r>
      </w:ins>
    </w:p>
    <w:p w14:paraId="33448E9E" w14:textId="77777777" w:rsidR="00757C30" w:rsidRPr="00504232" w:rsidRDefault="00757C30" w:rsidP="00757C30">
      <w:pPr>
        <w:spacing w:after="9"/>
        <w:ind w:left="450" w:right="157" w:firstLine="0"/>
        <w:rPr>
          <w:ins w:id="3218" w:author="BOUVY Martine [2]" w:date="2021-08-16T15:54:00Z"/>
          <w:rFonts w:eastAsia="Arial"/>
          <w:szCs w:val="20"/>
        </w:rPr>
      </w:pPr>
    </w:p>
    <w:p w14:paraId="6820246E" w14:textId="77777777" w:rsidR="00757C30" w:rsidRPr="00504232" w:rsidRDefault="00757C30" w:rsidP="00757C30">
      <w:pPr>
        <w:spacing w:after="9"/>
        <w:ind w:left="450" w:right="157" w:firstLine="0"/>
        <w:rPr>
          <w:ins w:id="3219" w:author="BOUVY Martine [2]" w:date="2021-08-16T15:54:00Z"/>
          <w:rFonts w:eastAsia="Arial"/>
          <w:szCs w:val="20"/>
        </w:rPr>
      </w:pPr>
      <w:ins w:id="3220" w:author="BOUVY Martine [2]" w:date="2021-08-16T15:54:00Z">
        <w:r w:rsidRPr="009B30C7">
          <w:rPr>
            <w:rFonts w:eastAsia="Arial"/>
            <w:b/>
            <w:szCs w:val="20"/>
          </w:rPr>
          <w:t>IF IsPresent</w:t>
        </w:r>
        <w:r w:rsidRPr="00504232">
          <w:rPr>
            <w:rFonts w:eastAsia="Arial"/>
            <w:szCs w:val="20"/>
          </w:rPr>
          <w:t xml:space="preserve">(InstructionForCreditorAgent[1] AND </w:t>
        </w:r>
        <w:r w:rsidRPr="009B30C7">
          <w:rPr>
            <w:rFonts w:eastAsia="Arial"/>
            <w:b/>
            <w:szCs w:val="20"/>
          </w:rPr>
          <w:t>IsAbsent</w:t>
        </w:r>
        <w:r w:rsidRPr="00504232">
          <w:rPr>
            <w:rFonts w:eastAsia="Arial"/>
            <w:szCs w:val="20"/>
          </w:rPr>
          <w:t>(InstructionForCreditorAgent[1].Code) AND</w:t>
        </w:r>
      </w:ins>
    </w:p>
    <w:p w14:paraId="3422726B" w14:textId="77777777" w:rsidR="00757C30" w:rsidRPr="00504232" w:rsidRDefault="00757C30" w:rsidP="00757C30">
      <w:pPr>
        <w:spacing w:after="9"/>
        <w:ind w:left="450" w:right="157" w:firstLine="0"/>
        <w:rPr>
          <w:ins w:id="3221" w:author="BOUVY Martine [2]" w:date="2021-08-16T15:54:00Z"/>
          <w:rFonts w:eastAsia="Arial"/>
          <w:szCs w:val="20"/>
        </w:rPr>
      </w:pPr>
      <w:ins w:id="3222" w:author="BOUVY Martine [2]" w:date="2021-08-16T15:54:00Z">
        <w:r w:rsidRPr="00504232">
          <w:rPr>
            <w:rFonts w:eastAsia="Arial"/>
            <w:szCs w:val="20"/>
          </w:rPr>
          <w:lastRenderedPageBreak/>
          <w:t xml:space="preserve"> </w:t>
        </w:r>
        <w:r w:rsidRPr="009B30C7">
          <w:rPr>
            <w:rFonts w:eastAsia="Arial"/>
            <w:b/>
            <w:szCs w:val="20"/>
          </w:rPr>
          <w:t>IsPresent</w:t>
        </w:r>
        <w:r w:rsidRPr="00504232">
          <w:rPr>
            <w:rFonts w:eastAsia="Arial"/>
            <w:szCs w:val="20"/>
          </w:rPr>
          <w:t xml:space="preserve">(InstructionForCreditorAgent[2] AND </w:t>
        </w:r>
        <w:r w:rsidRPr="009B30C7">
          <w:rPr>
            <w:rFonts w:eastAsia="Arial"/>
            <w:b/>
            <w:szCs w:val="20"/>
          </w:rPr>
          <w:t>IsAbsent</w:t>
        </w:r>
        <w:r w:rsidRPr="00504232">
          <w:rPr>
            <w:rFonts w:eastAsia="Arial"/>
            <w:szCs w:val="20"/>
          </w:rPr>
          <w:t>(InstructionForCreditorAgent[2].Code)</w:t>
        </w:r>
      </w:ins>
    </w:p>
    <w:p w14:paraId="288C4046" w14:textId="5671ABF5" w:rsidR="00757C30" w:rsidRDefault="00757C30" w:rsidP="00757C30">
      <w:pPr>
        <w:spacing w:after="9"/>
        <w:ind w:left="450" w:right="157" w:firstLine="0"/>
        <w:rPr>
          <w:ins w:id="3223" w:author="BOUVY Martine [2]" w:date="2021-08-16T15:59:00Z"/>
          <w:rFonts w:eastAsia="Arial"/>
          <w:szCs w:val="20"/>
        </w:rPr>
      </w:pPr>
    </w:p>
    <w:p w14:paraId="61DEABA5" w14:textId="5072EF65" w:rsidR="00757C30" w:rsidRPr="00504232" w:rsidRDefault="00757C30" w:rsidP="00757C30">
      <w:pPr>
        <w:spacing w:after="9"/>
        <w:ind w:left="450" w:right="157" w:firstLine="0"/>
        <w:rPr>
          <w:ins w:id="3224" w:author="BOUVY Martine [2]" w:date="2021-08-16T15:54:00Z"/>
          <w:rFonts w:eastAsia="Arial"/>
          <w:szCs w:val="20"/>
        </w:rPr>
      </w:pPr>
      <w:ins w:id="3225" w:author="BOUVY Martine [2]" w:date="2021-08-16T15:59:00Z">
        <w:r>
          <w:rPr>
            <w:rFonts w:eastAsia="Arial"/>
            <w:szCs w:val="20"/>
          </w:rPr>
          <w:t>/* 2 occurrences of InstructionInformation are concatenated */</w:t>
        </w:r>
      </w:ins>
    </w:p>
    <w:p w14:paraId="278A8942" w14:textId="674E8155" w:rsidR="00757C30" w:rsidRDefault="00757C30" w:rsidP="00563B09">
      <w:pPr>
        <w:tabs>
          <w:tab w:val="left" w:pos="540"/>
          <w:tab w:val="left" w:pos="630"/>
        </w:tabs>
        <w:spacing w:after="9"/>
        <w:ind w:left="450" w:right="157" w:firstLine="0"/>
        <w:rPr>
          <w:ins w:id="3226" w:author="BOUVY Martine [2]" w:date="2021-08-17T15:03:00Z"/>
          <w:rFonts w:eastAsia="Arial"/>
          <w:bCs/>
          <w:szCs w:val="20"/>
        </w:rPr>
      </w:pPr>
      <w:ins w:id="3227" w:author="BOUVY Martine [2]" w:date="2021-08-16T15:54:00Z">
        <w:r w:rsidRPr="00504232">
          <w:rPr>
            <w:rFonts w:eastAsia="Arial"/>
            <w:szCs w:val="20"/>
          </w:rPr>
          <w:t xml:space="preserve">  </w:t>
        </w:r>
        <w:r w:rsidRPr="00793006">
          <w:rPr>
            <w:rFonts w:eastAsia="Arial"/>
            <w:b/>
            <w:szCs w:val="20"/>
          </w:rPr>
          <w:t xml:space="preserve">THEN </w:t>
        </w:r>
      </w:ins>
      <w:ins w:id="3228" w:author="BOUVY Martine [2]" w:date="2021-08-16T15:57:00Z">
        <w:r w:rsidRPr="008E1A08">
          <w:rPr>
            <w:rFonts w:eastAsia="Arial"/>
            <w:b/>
            <w:szCs w:val="20"/>
          </w:rPr>
          <w:t>Call</w:t>
        </w:r>
      </w:ins>
      <w:ins w:id="3229" w:author="BOUVY Martine [2]" w:date="2021-08-16T15:58:00Z">
        <w:r w:rsidRPr="008E1A08">
          <w:rPr>
            <w:rFonts w:eastAsia="Arial"/>
            <w:b/>
            <w:bCs/>
            <w:szCs w:val="20"/>
          </w:rPr>
          <w:t xml:space="preserve"> SubfunctionAnalyse2OccurrencesNoCod</w:t>
        </w:r>
        <w:r w:rsidR="00793006" w:rsidRPr="008E1A08">
          <w:rPr>
            <w:rFonts w:eastAsia="Arial"/>
            <w:b/>
            <w:bCs/>
            <w:szCs w:val="20"/>
          </w:rPr>
          <w:t>e</w:t>
        </w:r>
      </w:ins>
    </w:p>
    <w:p w14:paraId="49C484BA" w14:textId="6A438F4B" w:rsidR="004F5DAD" w:rsidRPr="004F5DAD" w:rsidRDefault="004F5DAD" w:rsidP="00563B09">
      <w:pPr>
        <w:tabs>
          <w:tab w:val="left" w:pos="540"/>
          <w:tab w:val="left" w:pos="630"/>
        </w:tabs>
        <w:spacing w:after="9"/>
        <w:ind w:left="450" w:right="157" w:firstLine="0"/>
        <w:rPr>
          <w:ins w:id="3230" w:author="BOUVY Martine [2]" w:date="2021-08-16T15:54:00Z"/>
          <w:rFonts w:eastAsia="Arial"/>
          <w:szCs w:val="20"/>
        </w:rPr>
      </w:pPr>
      <w:ins w:id="3231" w:author="BOUVY Martine [2]" w:date="2021-08-17T15:03:00Z">
        <w:r w:rsidRPr="004F5DAD">
          <w:rPr>
            <w:rFonts w:eastAsia="Arial"/>
            <w:szCs w:val="20"/>
          </w:rPr>
          <w:t>/*</w:t>
        </w:r>
      </w:ins>
      <w:ins w:id="3232" w:author="BOUVY Martine [2]" w:date="2021-08-17T15:04:00Z">
        <w:r>
          <w:rPr>
            <w:rFonts w:eastAsia="Arial"/>
            <w:szCs w:val="20"/>
          </w:rPr>
          <w:t xml:space="preserve"> The </w:t>
        </w:r>
      </w:ins>
      <w:ins w:id="3233" w:author="BOUVY Martine [2]" w:date="2021-08-17T16:33:00Z">
        <w:r w:rsidR="004F5155">
          <w:rPr>
            <w:rFonts w:eastAsia="Arial"/>
            <w:szCs w:val="20"/>
          </w:rPr>
          <w:t>sub</w:t>
        </w:r>
      </w:ins>
      <w:ins w:id="3234" w:author="BOUVY Martine [2]" w:date="2021-08-17T15:04:00Z">
        <w:r>
          <w:rPr>
            <w:rFonts w:eastAsia="Arial"/>
            <w:szCs w:val="20"/>
          </w:rPr>
          <w:t>function fills ACCTable[] containing all the textual information to be translated to field 72 /ACC/</w:t>
        </w:r>
      </w:ins>
      <w:ins w:id="3235" w:author="BOUVY Martine [2]" w:date="2021-08-17T16:33:00Z">
        <w:r w:rsidR="004F5155">
          <w:rPr>
            <w:rFonts w:eastAsia="Arial"/>
            <w:szCs w:val="20"/>
          </w:rPr>
          <w:t>. Subfunction described below</w:t>
        </w:r>
      </w:ins>
      <w:ins w:id="3236" w:author="BOUVY Martine [2]" w:date="2021-08-17T15:04:00Z">
        <w:r>
          <w:rPr>
            <w:rFonts w:eastAsia="Arial"/>
            <w:szCs w:val="20"/>
          </w:rPr>
          <w:t xml:space="preserve"> */</w:t>
        </w:r>
      </w:ins>
    </w:p>
    <w:p w14:paraId="38099072" w14:textId="77777777" w:rsidR="00757C30" w:rsidRPr="00504232" w:rsidRDefault="00757C30" w:rsidP="00757C30">
      <w:pPr>
        <w:spacing w:after="9"/>
        <w:ind w:left="450" w:right="157" w:firstLine="0"/>
        <w:rPr>
          <w:ins w:id="3237" w:author="BOUVY Martine [2]" w:date="2021-08-16T15:54:00Z"/>
          <w:rFonts w:eastAsia="Arial"/>
          <w:szCs w:val="20"/>
        </w:rPr>
      </w:pPr>
    </w:p>
    <w:p w14:paraId="61F742A0" w14:textId="77777777" w:rsidR="00757C30" w:rsidRPr="00504232" w:rsidRDefault="00757C30" w:rsidP="00757C30">
      <w:pPr>
        <w:spacing w:after="9"/>
        <w:ind w:left="450" w:right="157" w:firstLine="0"/>
        <w:rPr>
          <w:ins w:id="3238" w:author="BOUVY Martine [2]" w:date="2021-08-16T15:54:00Z"/>
          <w:rFonts w:eastAsia="Arial"/>
          <w:szCs w:val="20"/>
        </w:rPr>
      </w:pPr>
    </w:p>
    <w:p w14:paraId="16ACD98C" w14:textId="22D2F51D" w:rsidR="00757C30" w:rsidRDefault="00757C30" w:rsidP="00757C30">
      <w:pPr>
        <w:spacing w:after="9"/>
        <w:ind w:left="0" w:right="157" w:firstLine="0"/>
        <w:rPr>
          <w:ins w:id="3239" w:author="BOUVY Martine [2]" w:date="2021-08-16T15:59:00Z"/>
          <w:rFonts w:eastAsia="Arial"/>
          <w:b/>
          <w:szCs w:val="20"/>
        </w:rPr>
      </w:pPr>
      <w:ins w:id="3240" w:author="BOUVY Martine [2]" w:date="2021-08-16T15:58:00Z">
        <w:r>
          <w:rPr>
            <w:rFonts w:eastAsia="Arial"/>
            <w:b/>
            <w:szCs w:val="20"/>
          </w:rPr>
          <w:t xml:space="preserve">    </w:t>
        </w:r>
      </w:ins>
      <w:ins w:id="3241" w:author="BOUVY Martine [2]" w:date="2021-08-16T15:54:00Z">
        <w:r w:rsidRPr="00D447BE">
          <w:rPr>
            <w:rFonts w:eastAsia="Arial"/>
            <w:b/>
            <w:szCs w:val="20"/>
          </w:rPr>
          <w:t>ElS</w:t>
        </w:r>
        <w:r>
          <w:rPr>
            <w:rFonts w:eastAsia="Arial"/>
            <w:b/>
            <w:szCs w:val="20"/>
          </w:rPr>
          <w:t>E</w:t>
        </w:r>
      </w:ins>
    </w:p>
    <w:p w14:paraId="2A45D8E7" w14:textId="5EEAA668" w:rsidR="00757C30" w:rsidRDefault="00DC796E" w:rsidP="004F5DAD">
      <w:pPr>
        <w:spacing w:after="9"/>
        <w:ind w:right="-802" w:hanging="408"/>
        <w:rPr>
          <w:ins w:id="3242" w:author="BOUVY Martine [2]" w:date="2021-08-17T16:21:00Z"/>
          <w:rFonts w:eastAsia="Arial"/>
          <w:b/>
          <w:bCs/>
          <w:szCs w:val="20"/>
        </w:rPr>
      </w:pPr>
      <w:r>
        <w:rPr>
          <w:rFonts w:eastAsia="Arial"/>
          <w:b/>
          <w:szCs w:val="20"/>
        </w:rPr>
        <w:t xml:space="preserve">   </w:t>
      </w:r>
      <w:r w:rsidR="00A17E6E">
        <w:rPr>
          <w:rFonts w:eastAsia="Arial"/>
          <w:b/>
          <w:szCs w:val="20"/>
        </w:rPr>
        <w:tab/>
      </w:r>
      <w:r w:rsidR="00A17E6E">
        <w:rPr>
          <w:rFonts w:eastAsia="Arial"/>
          <w:b/>
          <w:szCs w:val="20"/>
        </w:rPr>
        <w:tab/>
      </w:r>
      <w:ins w:id="3243" w:author="BOUVY Martine [2]" w:date="2021-08-16T15:58:00Z">
        <w:r w:rsidR="00757C30" w:rsidRPr="008E1A08">
          <w:rPr>
            <w:rFonts w:eastAsia="Arial"/>
            <w:b/>
            <w:szCs w:val="20"/>
          </w:rPr>
          <w:t xml:space="preserve">Call </w:t>
        </w:r>
        <w:r w:rsidR="00757C30" w:rsidRPr="008E1A08">
          <w:rPr>
            <w:rFonts w:eastAsia="Arial"/>
            <w:b/>
            <w:bCs/>
            <w:szCs w:val="20"/>
          </w:rPr>
          <w:t>SubfunctionAnalysePer1Occurrence</w:t>
        </w:r>
      </w:ins>
    </w:p>
    <w:p w14:paraId="309E5757" w14:textId="1F467568" w:rsidR="00A17E6E" w:rsidRPr="00965C8F" w:rsidRDefault="00A17E6E" w:rsidP="004F5DAD">
      <w:pPr>
        <w:spacing w:after="9"/>
        <w:ind w:right="-802" w:hanging="408"/>
        <w:rPr>
          <w:ins w:id="3244" w:author="BOUVY Martine [2]" w:date="2021-08-17T15:05:00Z"/>
          <w:rFonts w:eastAsia="Arial"/>
          <w:b/>
          <w:bCs/>
          <w:szCs w:val="20"/>
        </w:rPr>
      </w:pPr>
      <w:ins w:id="3245" w:author="BOUVY Martine [2]" w:date="2021-08-17T16:21:00Z">
        <w:r w:rsidRPr="001B3AA9">
          <w:rPr>
            <w:rFonts w:eastAsia="Arial"/>
            <w:szCs w:val="20"/>
          </w:rPr>
          <w:t>/* Each occurrence of InstructionInf</w:t>
        </w:r>
        <w:r>
          <w:rPr>
            <w:rFonts w:eastAsia="Arial"/>
            <w:szCs w:val="20"/>
          </w:rPr>
          <w:t>ormation is analysed separately in the</w:t>
        </w:r>
        <w:r>
          <w:rPr>
            <w:rFonts w:eastAsia="Arial"/>
            <w:b/>
            <w:szCs w:val="20"/>
          </w:rPr>
          <w:t xml:space="preserve"> </w:t>
        </w:r>
      </w:ins>
      <w:ins w:id="3246" w:author="BOUVY Martine [2]" w:date="2021-08-17T16:22:00Z">
        <w:r w:rsidR="00346515" w:rsidRPr="00346515">
          <w:rPr>
            <w:rFonts w:eastAsia="Arial"/>
            <w:szCs w:val="20"/>
          </w:rPr>
          <w:t>subfunction</w:t>
        </w:r>
      </w:ins>
      <w:ins w:id="3247" w:author="BOUVY Martine [2]" w:date="2021-08-17T16:23:00Z">
        <w:r w:rsidR="00346515" w:rsidRPr="00346515">
          <w:rPr>
            <w:rFonts w:eastAsia="Arial"/>
            <w:szCs w:val="20"/>
          </w:rPr>
          <w:t xml:space="preserve"> </w:t>
        </w:r>
        <w:r w:rsidR="00346515">
          <w:rPr>
            <w:rFonts w:eastAsia="Arial"/>
            <w:szCs w:val="20"/>
          </w:rPr>
          <w:t>*/</w:t>
        </w:r>
      </w:ins>
      <w:ins w:id="3248" w:author="BOUVY Martine [2]" w:date="2021-08-17T16:21:00Z">
        <w:r>
          <w:rPr>
            <w:rFonts w:eastAsia="Arial"/>
            <w:b/>
            <w:szCs w:val="20"/>
          </w:rPr>
          <w:t xml:space="preserve"> </w:t>
        </w:r>
      </w:ins>
    </w:p>
    <w:p w14:paraId="109AC51A" w14:textId="7417C928" w:rsidR="004F5DAD" w:rsidRPr="004F5DAD" w:rsidRDefault="004F5DAD" w:rsidP="004F5DAD">
      <w:pPr>
        <w:tabs>
          <w:tab w:val="left" w:pos="540"/>
          <w:tab w:val="left" w:pos="630"/>
        </w:tabs>
        <w:spacing w:after="9"/>
        <w:ind w:left="450" w:right="157" w:firstLine="0"/>
        <w:rPr>
          <w:ins w:id="3249" w:author="BOUVY Martine [2]" w:date="2021-08-17T15:05:00Z"/>
          <w:rFonts w:eastAsia="Arial"/>
          <w:szCs w:val="20"/>
        </w:rPr>
      </w:pPr>
      <w:ins w:id="3250" w:author="BOUVY Martine [2]" w:date="2021-08-17T15:05:00Z">
        <w:r w:rsidRPr="004F5DAD">
          <w:rPr>
            <w:rFonts w:eastAsia="Arial"/>
            <w:szCs w:val="20"/>
          </w:rPr>
          <w:t>/*</w:t>
        </w:r>
        <w:r>
          <w:rPr>
            <w:rFonts w:eastAsia="Arial"/>
            <w:szCs w:val="20"/>
          </w:rPr>
          <w:t xml:space="preserve"> The </w:t>
        </w:r>
      </w:ins>
      <w:ins w:id="3251" w:author="BOUVY Martine [2]" w:date="2021-08-17T16:23:00Z">
        <w:r w:rsidR="00346515">
          <w:rPr>
            <w:rFonts w:eastAsia="Arial"/>
            <w:szCs w:val="20"/>
          </w:rPr>
          <w:t>sub</w:t>
        </w:r>
      </w:ins>
      <w:ins w:id="3252" w:author="BOUVY Martine [2]" w:date="2021-08-17T15:05:00Z">
        <w:r>
          <w:rPr>
            <w:rFonts w:eastAsia="Arial"/>
            <w:szCs w:val="20"/>
          </w:rPr>
          <w:t>function fills ACCTable[] containing all the textual information to be translated to field 72 /ACC/</w:t>
        </w:r>
      </w:ins>
      <w:ins w:id="3253" w:author="BOUVY Martine [2]" w:date="2021-08-17T16:34:00Z">
        <w:r w:rsidR="004F5155">
          <w:rPr>
            <w:rFonts w:eastAsia="Arial"/>
            <w:szCs w:val="20"/>
          </w:rPr>
          <w:t>. Subfunction described below</w:t>
        </w:r>
      </w:ins>
      <w:ins w:id="3254" w:author="BOUVY Martine [2]" w:date="2021-08-17T15:05:00Z">
        <w:r>
          <w:rPr>
            <w:rFonts w:eastAsia="Arial"/>
            <w:szCs w:val="20"/>
          </w:rPr>
          <w:t xml:space="preserve"> */</w:t>
        </w:r>
      </w:ins>
    </w:p>
    <w:p w14:paraId="52F400F8" w14:textId="77777777" w:rsidR="004F5DAD" w:rsidRDefault="004F5DAD" w:rsidP="004F5DAD">
      <w:pPr>
        <w:spacing w:after="9"/>
        <w:ind w:right="-802" w:hanging="408"/>
        <w:rPr>
          <w:ins w:id="3255" w:author="BOUVY Martine [2]" w:date="2021-08-16T15:58:00Z"/>
          <w:rFonts w:eastAsia="Arial"/>
          <w:b/>
          <w:szCs w:val="20"/>
        </w:rPr>
      </w:pPr>
    </w:p>
    <w:p w14:paraId="5C8E638B" w14:textId="0F6B5DB4" w:rsidR="00757C30" w:rsidRDefault="001B3AA9" w:rsidP="00757C30">
      <w:pPr>
        <w:spacing w:after="9"/>
        <w:ind w:left="0" w:right="157" w:firstLine="0"/>
        <w:rPr>
          <w:ins w:id="3256" w:author="BOUVY Martine [2]" w:date="2021-08-16T16:00:00Z"/>
          <w:rFonts w:eastAsia="Arial"/>
          <w:b/>
          <w:szCs w:val="20"/>
        </w:rPr>
      </w:pPr>
      <w:ins w:id="3257" w:author="BOUVY Martine [2]" w:date="2021-08-16T16:00:00Z">
        <w:r>
          <w:rPr>
            <w:rFonts w:eastAsia="Arial"/>
            <w:b/>
            <w:szCs w:val="20"/>
          </w:rPr>
          <w:t xml:space="preserve"> </w:t>
        </w:r>
      </w:ins>
    </w:p>
    <w:p w14:paraId="24F6830E" w14:textId="37872D9A" w:rsidR="001B3AA9" w:rsidRDefault="001B3AA9" w:rsidP="00757C30">
      <w:pPr>
        <w:spacing w:after="9"/>
        <w:ind w:left="0" w:right="157" w:firstLine="0"/>
        <w:rPr>
          <w:ins w:id="3258" w:author="BOUVY Martine [2]" w:date="2021-08-16T18:19:00Z"/>
          <w:rFonts w:eastAsia="Arial"/>
          <w:b/>
          <w:szCs w:val="20"/>
        </w:rPr>
      </w:pPr>
      <w:ins w:id="3259" w:author="BOUVY Martine [2]" w:date="2021-08-16T16:00:00Z">
        <w:r>
          <w:rPr>
            <w:rFonts w:eastAsia="Arial"/>
            <w:b/>
            <w:szCs w:val="20"/>
          </w:rPr>
          <w:t xml:space="preserve">    ENDIF</w:t>
        </w:r>
      </w:ins>
    </w:p>
    <w:p w14:paraId="57ED4FA0" w14:textId="1E2F55A6" w:rsidR="00792641" w:rsidRDefault="00792641" w:rsidP="00757C30">
      <w:pPr>
        <w:spacing w:after="9"/>
        <w:ind w:left="0" w:right="157" w:firstLine="0"/>
        <w:rPr>
          <w:ins w:id="3260" w:author="BOUVY Martine [2]" w:date="2021-08-16T18:19:00Z"/>
          <w:rFonts w:eastAsia="Arial"/>
          <w:b/>
          <w:szCs w:val="20"/>
        </w:rPr>
      </w:pPr>
    </w:p>
    <w:p w14:paraId="18F5923B" w14:textId="69AD1E09" w:rsidR="00792641" w:rsidRPr="00792641" w:rsidRDefault="00792641" w:rsidP="00757C30">
      <w:pPr>
        <w:spacing w:after="9"/>
        <w:ind w:left="0" w:right="157" w:firstLine="0"/>
        <w:rPr>
          <w:ins w:id="3261" w:author="BOUVY Martine [2]" w:date="2021-08-16T18:16:00Z"/>
          <w:rFonts w:eastAsia="Arial"/>
          <w:szCs w:val="20"/>
        </w:rPr>
      </w:pPr>
      <w:ins w:id="3262" w:author="BOUVY Martine [2]" w:date="2021-08-16T18:19:00Z">
        <w:r w:rsidRPr="00792641">
          <w:rPr>
            <w:rFonts w:eastAsia="Arial"/>
            <w:szCs w:val="20"/>
          </w:rPr>
          <w:t xml:space="preserve">/* Build the string out of the ACCTable </w:t>
        </w:r>
      </w:ins>
      <w:ins w:id="3263" w:author="BOUVY Martine [2]" w:date="2021-08-16T18:20:00Z">
        <w:r w:rsidRPr="00792641">
          <w:rPr>
            <w:rFonts w:eastAsia="Arial"/>
            <w:szCs w:val="20"/>
          </w:rPr>
          <w:t>*/</w:t>
        </w:r>
      </w:ins>
    </w:p>
    <w:p w14:paraId="759D9BC2" w14:textId="13E865D9" w:rsidR="00792641" w:rsidRDefault="00792641" w:rsidP="00757C30">
      <w:pPr>
        <w:spacing w:after="9"/>
        <w:ind w:left="0" w:right="157" w:firstLine="0"/>
        <w:rPr>
          <w:ins w:id="3264" w:author="BOUVY Martine [2]" w:date="2021-08-16T18:19:00Z"/>
          <w:rFonts w:eastAsia="Arial"/>
          <w:b/>
          <w:szCs w:val="20"/>
        </w:rPr>
      </w:pPr>
    </w:p>
    <w:p w14:paraId="214D2420" w14:textId="415186D8" w:rsidR="00792641" w:rsidRDefault="00792641" w:rsidP="00792641">
      <w:pPr>
        <w:spacing w:after="9"/>
        <w:ind w:left="0" w:right="157" w:firstLine="0"/>
        <w:rPr>
          <w:ins w:id="3265" w:author="BOUVY Martine [2]" w:date="2021-08-16T18:25:00Z"/>
          <w:rFonts w:eastAsia="Arial"/>
          <w:szCs w:val="20"/>
        </w:rPr>
      </w:pPr>
      <w:ins w:id="3266" w:author="BOUVY Martine [2]" w:date="2021-08-16T18:19:00Z">
        <w:r>
          <w:rPr>
            <w:rFonts w:eastAsia="Arial"/>
            <w:b/>
            <w:szCs w:val="20"/>
          </w:rPr>
          <w:t xml:space="preserve">    IF NumberOfOccurrences</w:t>
        </w:r>
        <w:r w:rsidRPr="00792641">
          <w:rPr>
            <w:rFonts w:eastAsia="Arial"/>
            <w:szCs w:val="20"/>
          </w:rPr>
          <w:t>(ACCTable[])</w:t>
        </w:r>
        <w:r>
          <w:rPr>
            <w:rFonts w:eastAsia="Arial"/>
            <w:szCs w:val="20"/>
          </w:rPr>
          <w:t>&gt; 0 Then</w:t>
        </w:r>
      </w:ins>
    </w:p>
    <w:p w14:paraId="6FAED479" w14:textId="46B62725" w:rsidR="00355B8E" w:rsidRDefault="00355B8E" w:rsidP="00792641">
      <w:pPr>
        <w:spacing w:after="9"/>
        <w:ind w:left="0" w:right="157" w:firstLine="0"/>
        <w:rPr>
          <w:ins w:id="3267" w:author="BOUVY Martine [2]" w:date="2021-08-16T18:20:00Z"/>
          <w:rFonts w:eastAsia="Arial"/>
          <w:szCs w:val="20"/>
        </w:rPr>
      </w:pPr>
      <w:ins w:id="3268" w:author="BOUVY Martine [2]" w:date="2021-08-16T18:25:00Z">
        <w:r>
          <w:rPr>
            <w:rFonts w:eastAsia="Arial"/>
            <w:szCs w:val="20"/>
          </w:rPr>
          <w:t xml:space="preserve">     MXInstruction = </w:t>
        </w:r>
        <w:r w:rsidRPr="00792641">
          <w:rPr>
            <w:rFonts w:eastAsia="Arial"/>
            <w:szCs w:val="20"/>
          </w:rPr>
          <w:t>ACCTable[</w:t>
        </w:r>
        <w:r>
          <w:rPr>
            <w:rFonts w:eastAsia="Arial"/>
            <w:szCs w:val="20"/>
          </w:rPr>
          <w:t>1</w:t>
        </w:r>
        <w:r w:rsidRPr="00792641">
          <w:rPr>
            <w:rFonts w:eastAsia="Arial"/>
            <w:szCs w:val="20"/>
          </w:rPr>
          <w:t>]</w:t>
        </w:r>
      </w:ins>
    </w:p>
    <w:p w14:paraId="06A0270B" w14:textId="5A396DCE" w:rsidR="00792641" w:rsidRDefault="00792641" w:rsidP="00757C30">
      <w:pPr>
        <w:spacing w:after="9"/>
        <w:ind w:left="0" w:right="157" w:firstLine="0"/>
        <w:rPr>
          <w:ins w:id="3269" w:author="BOUVY Martine [2]" w:date="2021-08-16T18:20:00Z"/>
          <w:rFonts w:eastAsia="Arial"/>
          <w:szCs w:val="20"/>
        </w:rPr>
      </w:pPr>
      <w:ins w:id="3270" w:author="BOUVY Martine [2]" w:date="2021-08-16T18:16:00Z">
        <w:r>
          <w:rPr>
            <w:rFonts w:eastAsia="Arial"/>
            <w:b/>
            <w:szCs w:val="20"/>
          </w:rPr>
          <w:t xml:space="preserve">  </w:t>
        </w:r>
      </w:ins>
      <w:ins w:id="3271" w:author="BOUVY Martine [2]" w:date="2021-08-16T18:19:00Z">
        <w:r>
          <w:rPr>
            <w:rFonts w:eastAsia="Arial"/>
            <w:b/>
            <w:szCs w:val="20"/>
          </w:rPr>
          <w:t xml:space="preserve"> </w:t>
        </w:r>
      </w:ins>
      <w:ins w:id="3272" w:author="BOUVY Martine [2]" w:date="2021-08-16T18:16:00Z">
        <w:r>
          <w:rPr>
            <w:rFonts w:eastAsia="Arial"/>
            <w:b/>
            <w:szCs w:val="20"/>
          </w:rPr>
          <w:t xml:space="preserve">  For </w:t>
        </w:r>
        <w:r w:rsidRPr="00792641">
          <w:rPr>
            <w:rFonts w:eastAsia="Arial"/>
            <w:szCs w:val="20"/>
          </w:rPr>
          <w:t xml:space="preserve">m = </w:t>
        </w:r>
      </w:ins>
      <w:ins w:id="3273" w:author="BOUVY Martine [2]" w:date="2021-08-16T18:25:00Z">
        <w:r w:rsidR="00355B8E">
          <w:rPr>
            <w:rFonts w:eastAsia="Arial"/>
            <w:szCs w:val="20"/>
          </w:rPr>
          <w:t>2</w:t>
        </w:r>
      </w:ins>
      <w:ins w:id="3274" w:author="BOUVY Martine [2]" w:date="2021-08-16T18:17:00Z">
        <w:r>
          <w:rPr>
            <w:rFonts w:eastAsia="Arial"/>
            <w:b/>
            <w:szCs w:val="20"/>
          </w:rPr>
          <w:t xml:space="preserve"> </w:t>
        </w:r>
        <w:r w:rsidRPr="00792641">
          <w:rPr>
            <w:rFonts w:eastAsia="Arial"/>
            <w:szCs w:val="20"/>
          </w:rPr>
          <w:t>to</w:t>
        </w:r>
        <w:r>
          <w:rPr>
            <w:rFonts w:eastAsia="Arial"/>
            <w:b/>
            <w:szCs w:val="20"/>
          </w:rPr>
          <w:t xml:space="preserve"> NumberOfOccurrences</w:t>
        </w:r>
        <w:r w:rsidRPr="00792641">
          <w:rPr>
            <w:rFonts w:eastAsia="Arial"/>
            <w:szCs w:val="20"/>
          </w:rPr>
          <w:t>(ACCTable[])</w:t>
        </w:r>
      </w:ins>
    </w:p>
    <w:p w14:paraId="54766C5F" w14:textId="65B293A9" w:rsidR="00792641" w:rsidRDefault="00116C05" w:rsidP="00355B8E">
      <w:pPr>
        <w:spacing w:after="9"/>
        <w:ind w:left="0" w:right="-532" w:firstLine="0"/>
        <w:rPr>
          <w:ins w:id="3275" w:author="BOUVY Martine [2]" w:date="2021-08-16T18:26:00Z"/>
          <w:rFonts w:eastAsia="Arial"/>
          <w:szCs w:val="20"/>
        </w:rPr>
      </w:pPr>
      <w:ins w:id="3276" w:author="BOUVY Martine [2]" w:date="2021-08-16T18:20:00Z">
        <w:r>
          <w:rPr>
            <w:rFonts w:eastAsia="Arial"/>
            <w:szCs w:val="20"/>
          </w:rPr>
          <w:t xml:space="preserve">        </w:t>
        </w:r>
      </w:ins>
      <w:ins w:id="3277" w:author="BOUVY Martine [2]" w:date="2021-08-16T18:17:00Z">
        <w:r w:rsidR="00792641" w:rsidRPr="00792641">
          <w:rPr>
            <w:rFonts w:eastAsia="Arial"/>
            <w:szCs w:val="20"/>
          </w:rPr>
          <w:t xml:space="preserve">MXInstruction = </w:t>
        </w:r>
      </w:ins>
      <w:ins w:id="3278" w:author="BOUVY Martine [2]" w:date="2021-08-16T18:25:00Z">
        <w:r w:rsidR="00355B8E" w:rsidRPr="00355B8E">
          <w:rPr>
            <w:rFonts w:eastAsia="Arial"/>
            <w:b/>
            <w:szCs w:val="20"/>
          </w:rPr>
          <w:t>Concatenate</w:t>
        </w:r>
        <w:r w:rsidR="00355B8E">
          <w:rPr>
            <w:rFonts w:eastAsia="Arial"/>
            <w:szCs w:val="20"/>
          </w:rPr>
          <w:t>(</w:t>
        </w:r>
      </w:ins>
      <w:ins w:id="3279" w:author="BOUVY Martine [2]" w:date="2021-08-16T18:26:00Z">
        <w:r w:rsidR="00355B8E">
          <w:rPr>
            <w:rFonts w:eastAsia="Arial"/>
            <w:szCs w:val="20"/>
          </w:rPr>
          <w:t>MXInstruction, SPACE, ACCTable[m])</w:t>
        </w:r>
      </w:ins>
    </w:p>
    <w:p w14:paraId="0ED7998F" w14:textId="6E89C95A" w:rsidR="00355B8E" w:rsidRDefault="00355B8E" w:rsidP="00355B8E">
      <w:pPr>
        <w:spacing w:after="9"/>
        <w:ind w:left="0" w:right="-532" w:firstLine="0"/>
        <w:rPr>
          <w:ins w:id="3280" w:author="BOUVY Martine [2]" w:date="2021-08-16T18:29:00Z"/>
          <w:rFonts w:eastAsia="Arial"/>
          <w:szCs w:val="20"/>
        </w:rPr>
      </w:pPr>
      <w:ins w:id="3281" w:author="BOUVY Martine [2]" w:date="2021-08-16T18:26:00Z">
        <w:r>
          <w:rPr>
            <w:rFonts w:eastAsia="Arial"/>
            <w:szCs w:val="20"/>
          </w:rPr>
          <w:t xml:space="preserve">      Next m</w:t>
        </w:r>
      </w:ins>
    </w:p>
    <w:p w14:paraId="36FE802D" w14:textId="416CE327" w:rsidR="00563B09" w:rsidRPr="00563B09" w:rsidRDefault="00563B09" w:rsidP="00355B8E">
      <w:pPr>
        <w:spacing w:after="9"/>
        <w:ind w:left="0" w:right="-532" w:firstLine="0"/>
        <w:rPr>
          <w:ins w:id="3282" w:author="BOUVY Martine [2]" w:date="2021-06-14T16:27:00Z"/>
          <w:rFonts w:eastAsia="Arial"/>
          <w:b/>
          <w:szCs w:val="20"/>
        </w:rPr>
      </w:pPr>
      <w:ins w:id="3283" w:author="BOUVY Martine [2]" w:date="2021-08-16T18:29:00Z">
        <w:r>
          <w:rPr>
            <w:rFonts w:eastAsia="Arial"/>
            <w:szCs w:val="20"/>
          </w:rPr>
          <w:t xml:space="preserve">    </w:t>
        </w:r>
        <w:r w:rsidRPr="00563B09">
          <w:rPr>
            <w:rFonts w:eastAsia="Arial"/>
            <w:b/>
            <w:szCs w:val="20"/>
          </w:rPr>
          <w:t>ENDIF</w:t>
        </w:r>
      </w:ins>
    </w:p>
    <w:p w14:paraId="77D98334" w14:textId="5293C8C1" w:rsidR="000C040E" w:rsidDel="00511EC6" w:rsidRDefault="000C040E" w:rsidP="00661492">
      <w:pPr>
        <w:rPr>
          <w:del w:id="3284" w:author="BOUVY Martine [2]" w:date="2021-06-14T17:24:00Z"/>
          <w:szCs w:val="20"/>
        </w:rPr>
      </w:pPr>
    </w:p>
    <w:p w14:paraId="54F062D3" w14:textId="646DFFBA" w:rsidR="000C040E" w:rsidRDefault="00FB62C1" w:rsidP="00FB62C1">
      <w:pPr>
        <w:spacing w:after="9"/>
        <w:ind w:left="0" w:right="157" w:firstLine="0"/>
        <w:rPr>
          <w:ins w:id="3285" w:author="BOUVY Martine [2]" w:date="2021-06-14T16:23:00Z"/>
          <w:rFonts w:eastAsia="Arial"/>
          <w:szCs w:val="20"/>
        </w:rPr>
      </w:pPr>
      <w:r w:rsidRPr="004F4A55">
        <w:rPr>
          <w:rFonts w:eastAsia="Arial"/>
          <w:szCs w:val="20"/>
        </w:rPr>
        <w:t xml:space="preserve">      </w:t>
      </w:r>
    </w:p>
    <w:p w14:paraId="454DE912" w14:textId="6E2F5148" w:rsidR="000C040E" w:rsidRPr="004F4A55" w:rsidRDefault="000C040E" w:rsidP="00FB62C1">
      <w:pPr>
        <w:spacing w:after="9"/>
        <w:ind w:left="0" w:right="157" w:firstLine="0"/>
        <w:rPr>
          <w:rFonts w:eastAsia="Arial"/>
          <w:szCs w:val="20"/>
        </w:rPr>
      </w:pPr>
      <w:ins w:id="3286" w:author="BOUVY Martine [2]" w:date="2021-06-14T16:23:00Z">
        <w:r>
          <w:rPr>
            <w:rFonts w:eastAsia="Arial"/>
            <w:szCs w:val="20"/>
          </w:rPr>
          <w:t xml:space="preserve">      </w:t>
        </w:r>
      </w:ins>
      <w:ins w:id="3287" w:author="BOUVY Martine [2]" w:date="2021-08-03T11:31:00Z">
        <w:r w:rsidR="00DD6688">
          <w:rPr>
            <w:rFonts w:eastAsia="Arial"/>
            <w:szCs w:val="20"/>
          </w:rPr>
          <w:t>/* Concatenate with MXJPInstruction */</w:t>
        </w:r>
      </w:ins>
    </w:p>
    <w:p w14:paraId="141D5E25" w14:textId="3A441AC5" w:rsidR="007620E6" w:rsidRPr="004F4A55" w:rsidRDefault="007620E6" w:rsidP="00FB62C1">
      <w:pPr>
        <w:spacing w:after="9"/>
        <w:ind w:left="709" w:right="157" w:firstLine="0"/>
        <w:rPr>
          <w:rFonts w:eastAsia="Arial"/>
          <w:b/>
          <w:szCs w:val="20"/>
        </w:rPr>
      </w:pPr>
    </w:p>
    <w:p w14:paraId="61C3C2A5" w14:textId="49B22A79" w:rsidR="007620E6" w:rsidRPr="004F4A55" w:rsidRDefault="00C964B3" w:rsidP="00AC00CD">
      <w:pPr>
        <w:tabs>
          <w:tab w:val="left" w:pos="1440"/>
          <w:tab w:val="left" w:pos="1530"/>
          <w:tab w:val="left" w:pos="1620"/>
        </w:tabs>
        <w:spacing w:after="9"/>
        <w:ind w:left="709" w:right="157" w:firstLine="0"/>
        <w:rPr>
          <w:rFonts w:eastAsia="Arial"/>
          <w:szCs w:val="20"/>
        </w:rPr>
      </w:pPr>
      <w:r>
        <w:rPr>
          <w:rFonts w:eastAsia="Arial"/>
          <w:b/>
          <w:szCs w:val="20"/>
        </w:rPr>
        <w:t xml:space="preserve">       </w:t>
      </w:r>
      <w:r w:rsidR="007620E6" w:rsidRPr="004F4A55">
        <w:rPr>
          <w:rFonts w:eastAsia="Arial"/>
          <w:b/>
          <w:szCs w:val="20"/>
        </w:rPr>
        <w:t>IF</w:t>
      </w:r>
      <w:r w:rsidR="007620E6" w:rsidRPr="004F4A55">
        <w:rPr>
          <w:rFonts w:eastAsia="Arial"/>
          <w:szCs w:val="20"/>
        </w:rPr>
        <w:t xml:space="preserve"> </w:t>
      </w:r>
      <w:r w:rsidRPr="00C964B3">
        <w:rPr>
          <w:rFonts w:eastAsia="Arial"/>
          <w:b/>
          <w:szCs w:val="20"/>
        </w:rPr>
        <w:t>Length</w:t>
      </w:r>
      <w:r w:rsidR="007620E6" w:rsidRPr="004F4A55">
        <w:rPr>
          <w:rFonts w:eastAsia="Arial"/>
          <w:szCs w:val="20"/>
        </w:rPr>
        <w:t>(MXInstruction) &gt; 0 THEN</w:t>
      </w:r>
    </w:p>
    <w:p w14:paraId="2833D5B8" w14:textId="4887F10E" w:rsidR="00E54CFD" w:rsidRPr="004F4A55" w:rsidRDefault="00E54CFD" w:rsidP="00FB62C1">
      <w:pPr>
        <w:spacing w:after="9"/>
        <w:ind w:left="709" w:right="157" w:firstLine="0"/>
        <w:rPr>
          <w:rFonts w:eastAsia="Arial"/>
          <w:szCs w:val="20"/>
        </w:rPr>
      </w:pPr>
    </w:p>
    <w:p w14:paraId="5B0C7011" w14:textId="1CF900F7" w:rsidR="00265A7F" w:rsidRPr="004F4A55" w:rsidRDefault="007620E6" w:rsidP="00FB62C1">
      <w:pPr>
        <w:spacing w:after="9"/>
        <w:ind w:left="709" w:right="157" w:firstLine="0"/>
        <w:rPr>
          <w:rFonts w:eastAsia="Arial"/>
          <w:szCs w:val="20"/>
        </w:rPr>
      </w:pPr>
      <w:r w:rsidRPr="004F4A55">
        <w:rPr>
          <w:rFonts w:eastAsia="Arial"/>
          <w:szCs w:val="20"/>
        </w:rPr>
        <w:t xml:space="preserve">          </w:t>
      </w:r>
      <w:r w:rsidR="00265A7F" w:rsidRPr="00C964B3">
        <w:rPr>
          <w:rFonts w:eastAsia="Arial"/>
          <w:b/>
          <w:szCs w:val="20"/>
        </w:rPr>
        <w:t>IF</w:t>
      </w:r>
      <w:r w:rsidR="00265A7F" w:rsidRPr="004F4A55">
        <w:rPr>
          <w:rFonts w:eastAsia="Arial"/>
          <w:szCs w:val="20"/>
        </w:rPr>
        <w:t xml:space="preserve"> </w:t>
      </w:r>
      <w:r w:rsidR="00C964B3">
        <w:rPr>
          <w:rFonts w:eastAsia="Arial"/>
          <w:szCs w:val="20"/>
        </w:rPr>
        <w:t>(MXJPInstruction) &gt; 0 THEN</w:t>
      </w:r>
      <w:r w:rsidR="00265A7F" w:rsidRPr="004F4A55">
        <w:rPr>
          <w:rFonts w:eastAsia="Arial"/>
          <w:szCs w:val="20"/>
        </w:rPr>
        <w:t xml:space="preserve"> </w:t>
      </w:r>
    </w:p>
    <w:p w14:paraId="22378493" w14:textId="3C07D2B3" w:rsidR="00265A7F" w:rsidRPr="004F4A55" w:rsidRDefault="00265A7F" w:rsidP="003C146D">
      <w:pPr>
        <w:spacing w:after="9"/>
        <w:ind w:left="850" w:right="157" w:firstLine="0"/>
        <w:rPr>
          <w:rFonts w:eastAsia="Arial"/>
          <w:szCs w:val="20"/>
        </w:rPr>
      </w:pPr>
      <w:r w:rsidRPr="004F4A55">
        <w:rPr>
          <w:rFonts w:eastAsia="Arial"/>
          <w:szCs w:val="20"/>
        </w:rPr>
        <w:t xml:space="preserve">  MXInstruction= </w:t>
      </w:r>
      <w:r w:rsidRPr="00C964B3">
        <w:rPr>
          <w:rFonts w:eastAsia="Arial"/>
          <w:b/>
          <w:szCs w:val="20"/>
        </w:rPr>
        <w:t>C</w:t>
      </w:r>
      <w:r w:rsidR="00905A4B" w:rsidRPr="00C964B3">
        <w:rPr>
          <w:rFonts w:eastAsia="Arial"/>
          <w:b/>
          <w:szCs w:val="20"/>
        </w:rPr>
        <w:t>oncatenate</w:t>
      </w:r>
      <w:r w:rsidR="00905A4B" w:rsidRPr="004F4A55">
        <w:rPr>
          <w:rFonts w:eastAsia="Arial"/>
          <w:szCs w:val="20"/>
        </w:rPr>
        <w:t>(</w:t>
      </w:r>
      <w:r w:rsidR="003C146D" w:rsidRPr="004F4A55">
        <w:rPr>
          <w:rFonts w:eastAsia="Arial"/>
          <w:szCs w:val="20"/>
        </w:rPr>
        <w:t>MXJPInstruction,SPACE</w:t>
      </w:r>
      <w:r w:rsidRPr="004F4A55">
        <w:rPr>
          <w:rFonts w:eastAsia="Arial"/>
          <w:szCs w:val="20"/>
        </w:rPr>
        <w:t>,MXInstruction)</w:t>
      </w:r>
    </w:p>
    <w:p w14:paraId="1F93BD36" w14:textId="0BD10FE1" w:rsidR="00D96440" w:rsidRPr="00C964B3" w:rsidRDefault="003C146D" w:rsidP="00FB62C1">
      <w:pPr>
        <w:spacing w:after="9"/>
        <w:ind w:left="0" w:right="157" w:firstLine="0"/>
        <w:rPr>
          <w:rFonts w:eastAsia="Arial"/>
          <w:b/>
          <w:szCs w:val="20"/>
        </w:rPr>
      </w:pPr>
      <w:r w:rsidRPr="004F4A55">
        <w:rPr>
          <w:rFonts w:eastAsia="Arial"/>
          <w:szCs w:val="20"/>
        </w:rPr>
        <w:t xml:space="preserve">               </w:t>
      </w:r>
      <w:r w:rsidR="007620E6" w:rsidRPr="004F4A55">
        <w:rPr>
          <w:rFonts w:eastAsia="Arial"/>
          <w:szCs w:val="20"/>
        </w:rPr>
        <w:t xml:space="preserve"> </w:t>
      </w:r>
      <w:r w:rsidR="00D96440" w:rsidRPr="00C964B3">
        <w:rPr>
          <w:rFonts w:eastAsia="Arial"/>
          <w:b/>
          <w:szCs w:val="20"/>
        </w:rPr>
        <w:t>ENDIF</w:t>
      </w:r>
    </w:p>
    <w:p w14:paraId="5BCB12A1" w14:textId="10DCD6C3" w:rsidR="00BE5C93" w:rsidRPr="004F4A55" w:rsidRDefault="003C146D" w:rsidP="00FB62C1">
      <w:pPr>
        <w:spacing w:after="9"/>
        <w:ind w:left="0" w:right="157" w:firstLine="0"/>
        <w:rPr>
          <w:rFonts w:eastAsia="Arial"/>
          <w:b/>
          <w:szCs w:val="20"/>
        </w:rPr>
      </w:pPr>
      <w:r w:rsidRPr="004F4A55">
        <w:rPr>
          <w:rFonts w:eastAsia="Arial"/>
          <w:szCs w:val="20"/>
        </w:rPr>
        <w:t xml:space="preserve">       </w:t>
      </w:r>
      <w:r w:rsidR="00C964B3">
        <w:rPr>
          <w:rFonts w:eastAsia="Arial"/>
          <w:szCs w:val="20"/>
        </w:rPr>
        <w:t xml:space="preserve">      </w:t>
      </w:r>
      <w:r w:rsidR="007620E6" w:rsidRPr="004F4A55">
        <w:rPr>
          <w:rFonts w:eastAsia="Arial"/>
          <w:b/>
          <w:szCs w:val="20"/>
        </w:rPr>
        <w:t xml:space="preserve">ELSE   </w:t>
      </w:r>
    </w:p>
    <w:p w14:paraId="28829EE1" w14:textId="088AA6FC" w:rsidR="007620E6" w:rsidRPr="004F4A55" w:rsidRDefault="00905A4B" w:rsidP="00FB62C1">
      <w:pPr>
        <w:spacing w:after="9"/>
        <w:ind w:left="0" w:right="157" w:firstLine="0"/>
        <w:rPr>
          <w:rFonts w:eastAsia="Arial"/>
          <w:szCs w:val="20"/>
        </w:rPr>
      </w:pPr>
      <w:r w:rsidRPr="004F4A55">
        <w:rPr>
          <w:rFonts w:eastAsia="Arial"/>
          <w:szCs w:val="20"/>
        </w:rPr>
        <w:t xml:space="preserve">                </w:t>
      </w:r>
      <w:r w:rsidR="00C964B3" w:rsidRPr="00C964B3">
        <w:rPr>
          <w:rFonts w:eastAsia="Arial"/>
          <w:b/>
          <w:szCs w:val="20"/>
        </w:rPr>
        <w:t>IF</w:t>
      </w:r>
      <w:r w:rsidR="00C964B3">
        <w:rPr>
          <w:rFonts w:eastAsia="Arial"/>
          <w:szCs w:val="20"/>
        </w:rPr>
        <w:t xml:space="preserve"> </w:t>
      </w:r>
      <w:r w:rsidR="00C964B3" w:rsidRPr="00C964B3">
        <w:rPr>
          <w:rFonts w:eastAsia="Arial"/>
          <w:b/>
          <w:szCs w:val="20"/>
        </w:rPr>
        <w:t>Length</w:t>
      </w:r>
      <w:r w:rsidR="00C964B3">
        <w:rPr>
          <w:rFonts w:eastAsia="Arial"/>
          <w:szCs w:val="20"/>
        </w:rPr>
        <w:t>(MXJPInstruction) &gt; 0 THEN</w:t>
      </w:r>
    </w:p>
    <w:p w14:paraId="20904733" w14:textId="2271653F" w:rsidR="007620E6" w:rsidRPr="004F4A55" w:rsidRDefault="00905A4B" w:rsidP="00FB62C1">
      <w:pPr>
        <w:spacing w:after="9"/>
        <w:ind w:left="0" w:right="157" w:firstLine="0"/>
        <w:rPr>
          <w:rFonts w:eastAsia="Arial"/>
          <w:szCs w:val="20"/>
        </w:rPr>
      </w:pPr>
      <w:r w:rsidRPr="004F4A55">
        <w:rPr>
          <w:rFonts w:eastAsia="Arial"/>
          <w:szCs w:val="20"/>
        </w:rPr>
        <w:t xml:space="preserve">                     </w:t>
      </w:r>
      <w:r w:rsidR="007620E6" w:rsidRPr="004F4A55">
        <w:rPr>
          <w:rFonts w:eastAsia="Arial"/>
          <w:szCs w:val="20"/>
        </w:rPr>
        <w:t xml:space="preserve"> MXInstruction = MXJPInstruction</w:t>
      </w:r>
    </w:p>
    <w:p w14:paraId="2E261773" w14:textId="5E921A69" w:rsidR="007620E6" w:rsidRPr="00C964B3" w:rsidRDefault="007620E6" w:rsidP="00FB62C1">
      <w:pPr>
        <w:spacing w:after="9"/>
        <w:ind w:left="0" w:right="157" w:firstLine="0"/>
        <w:rPr>
          <w:rFonts w:eastAsia="Arial"/>
          <w:b/>
          <w:szCs w:val="20"/>
        </w:rPr>
      </w:pPr>
      <w:r w:rsidRPr="00C964B3">
        <w:rPr>
          <w:rFonts w:eastAsia="Arial"/>
          <w:b/>
          <w:szCs w:val="20"/>
        </w:rPr>
        <w:t xml:space="preserve">               </w:t>
      </w:r>
      <w:r w:rsidR="00905A4B" w:rsidRPr="00C964B3">
        <w:rPr>
          <w:rFonts w:eastAsia="Arial"/>
          <w:b/>
          <w:szCs w:val="20"/>
        </w:rPr>
        <w:t xml:space="preserve"> </w:t>
      </w:r>
      <w:r w:rsidRPr="00C964B3">
        <w:rPr>
          <w:rFonts w:eastAsia="Arial"/>
          <w:b/>
          <w:szCs w:val="20"/>
        </w:rPr>
        <w:t>ENDIF</w:t>
      </w:r>
    </w:p>
    <w:p w14:paraId="555A10E8" w14:textId="1E04D986" w:rsidR="007620E6" w:rsidRPr="004F4A55" w:rsidRDefault="007620E6" w:rsidP="00FB62C1">
      <w:pPr>
        <w:spacing w:after="9"/>
        <w:ind w:left="709" w:right="157" w:firstLine="0"/>
        <w:rPr>
          <w:rFonts w:eastAsia="Arial"/>
          <w:szCs w:val="20"/>
          <w:highlight w:val="yellow"/>
        </w:rPr>
      </w:pPr>
    </w:p>
    <w:p w14:paraId="037019A8" w14:textId="16C25519" w:rsidR="00265A7F" w:rsidRPr="004F4A55" w:rsidRDefault="00C964B3" w:rsidP="00FB62C1">
      <w:pPr>
        <w:spacing w:after="9"/>
        <w:ind w:left="709" w:right="157" w:firstLine="0"/>
        <w:rPr>
          <w:rFonts w:eastAsia="Arial"/>
          <w:b/>
          <w:szCs w:val="20"/>
        </w:rPr>
      </w:pPr>
      <w:r>
        <w:rPr>
          <w:rFonts w:eastAsia="Arial"/>
          <w:b/>
          <w:szCs w:val="20"/>
        </w:rPr>
        <w:t xml:space="preserve">       </w:t>
      </w:r>
      <w:r w:rsidR="00265A7F" w:rsidRPr="004F4A55">
        <w:rPr>
          <w:rFonts w:eastAsia="Arial"/>
          <w:b/>
          <w:szCs w:val="20"/>
        </w:rPr>
        <w:t>ENDIF</w:t>
      </w:r>
    </w:p>
    <w:p w14:paraId="37AD1000" w14:textId="77777777" w:rsidR="00265A7F" w:rsidRPr="004F4A55" w:rsidRDefault="00265A7F" w:rsidP="00FB62C1">
      <w:pPr>
        <w:spacing w:after="9"/>
        <w:ind w:left="709" w:right="157" w:firstLine="0"/>
        <w:rPr>
          <w:rFonts w:eastAsia="Arial"/>
          <w:szCs w:val="20"/>
        </w:rPr>
      </w:pPr>
    </w:p>
    <w:p w14:paraId="679AC464" w14:textId="0F9A30CC" w:rsidR="00AC76FB" w:rsidRPr="004F4A55" w:rsidRDefault="00AC00CD" w:rsidP="008F048F">
      <w:pPr>
        <w:tabs>
          <w:tab w:val="left" w:pos="1350"/>
          <w:tab w:val="left" w:pos="1440"/>
          <w:tab w:val="left" w:pos="1530"/>
          <w:tab w:val="left" w:pos="1620"/>
        </w:tabs>
        <w:spacing w:after="9"/>
        <w:ind w:left="709" w:right="157" w:firstLine="0"/>
        <w:rPr>
          <w:rFonts w:eastAsia="Arial"/>
          <w:szCs w:val="20"/>
        </w:rPr>
      </w:pPr>
      <w:r>
        <w:rPr>
          <w:rFonts w:eastAsia="Arial"/>
          <w:b/>
          <w:szCs w:val="20"/>
        </w:rPr>
        <w:t xml:space="preserve"> </w:t>
      </w:r>
      <w:r w:rsidR="008F048F">
        <w:rPr>
          <w:rFonts w:eastAsia="Arial"/>
          <w:b/>
          <w:szCs w:val="20"/>
        </w:rPr>
        <w:t xml:space="preserve">    </w:t>
      </w:r>
      <w:r w:rsidR="00AC76FB" w:rsidRPr="004F4A55">
        <w:rPr>
          <w:rFonts w:eastAsia="Arial"/>
          <w:b/>
          <w:szCs w:val="20"/>
        </w:rPr>
        <w:t>IF</w:t>
      </w:r>
      <w:r>
        <w:rPr>
          <w:rFonts w:eastAsia="Arial"/>
          <w:szCs w:val="20"/>
        </w:rPr>
        <w:t xml:space="preserve"> MXInstruction NOT IsEmpty  THEN</w:t>
      </w:r>
    </w:p>
    <w:p w14:paraId="376D2B49" w14:textId="6CE37748" w:rsidR="00E54CFD" w:rsidRPr="004F4A55" w:rsidRDefault="00AC76FB" w:rsidP="00FB62C1">
      <w:pPr>
        <w:spacing w:after="9"/>
        <w:ind w:left="0" w:right="157" w:firstLine="0"/>
        <w:rPr>
          <w:rFonts w:eastAsia="Arial"/>
          <w:szCs w:val="20"/>
        </w:rPr>
      </w:pPr>
      <w:r w:rsidRPr="004F4A55">
        <w:rPr>
          <w:rFonts w:eastAsia="Arial"/>
          <w:szCs w:val="20"/>
        </w:rPr>
        <w:t xml:space="preserve"> </w:t>
      </w:r>
      <w:r w:rsidR="00550F34" w:rsidRPr="004F4A55">
        <w:rPr>
          <w:rFonts w:eastAsia="Arial"/>
          <w:szCs w:val="20"/>
        </w:rPr>
        <w:t xml:space="preserve">          </w:t>
      </w:r>
      <w:r w:rsidRPr="004F4A55">
        <w:rPr>
          <w:rFonts w:eastAsia="Arial"/>
          <w:szCs w:val="20"/>
        </w:rPr>
        <w:t xml:space="preserve">  </w:t>
      </w:r>
      <w:r w:rsidR="00E54CFD" w:rsidRPr="004F4A55">
        <w:rPr>
          <w:rFonts w:eastAsia="Arial"/>
          <w:szCs w:val="20"/>
        </w:rPr>
        <w:t>MTInstruct</w:t>
      </w:r>
      <w:r w:rsidR="001918D3" w:rsidRPr="004F4A55">
        <w:rPr>
          <w:rFonts w:eastAsia="Arial"/>
          <w:szCs w:val="20"/>
        </w:rPr>
        <w:t>ion</w:t>
      </w:r>
      <w:r w:rsidR="00E54CFD" w:rsidRPr="004F4A55">
        <w:rPr>
          <w:rFonts w:eastAsia="Arial"/>
          <w:szCs w:val="20"/>
        </w:rPr>
        <w:t xml:space="preserve"> = </w:t>
      </w:r>
      <w:r w:rsidR="00E54CFD" w:rsidRPr="00AC00CD">
        <w:rPr>
          <w:rFonts w:eastAsia="Arial"/>
          <w:b/>
          <w:szCs w:val="20"/>
        </w:rPr>
        <w:t>Concatenate</w:t>
      </w:r>
      <w:r w:rsidR="00E54CFD" w:rsidRPr="004F4A55">
        <w:rPr>
          <w:rFonts w:eastAsia="Arial"/>
          <w:szCs w:val="20"/>
        </w:rPr>
        <w:t>(“/ACC/”, MXInstruction)</w:t>
      </w:r>
    </w:p>
    <w:p w14:paraId="5F5E480E" w14:textId="77777777" w:rsidR="007C24C7" w:rsidRPr="004F4A55" w:rsidRDefault="001918D3" w:rsidP="00FB62C1">
      <w:pPr>
        <w:spacing w:after="9"/>
        <w:ind w:left="0" w:right="157" w:firstLine="0"/>
        <w:rPr>
          <w:rFonts w:eastAsia="Arial"/>
          <w:szCs w:val="20"/>
        </w:rPr>
      </w:pPr>
      <w:r w:rsidRPr="004F4A55">
        <w:rPr>
          <w:rFonts w:eastAsia="Arial"/>
          <w:szCs w:val="20"/>
        </w:rPr>
        <w:t xml:space="preserve">                     </w:t>
      </w:r>
    </w:p>
    <w:p w14:paraId="53B7E376" w14:textId="2F54A65A" w:rsidR="008D3C41" w:rsidRPr="004F4A55" w:rsidRDefault="008D3C41" w:rsidP="00FB62C1">
      <w:pPr>
        <w:spacing w:after="9"/>
        <w:ind w:left="0" w:right="157" w:firstLine="0"/>
        <w:rPr>
          <w:rFonts w:eastAsia="Arial"/>
          <w:szCs w:val="20"/>
        </w:rPr>
      </w:pPr>
    </w:p>
    <w:p w14:paraId="1F883C63" w14:textId="3D5EDD7E" w:rsidR="008D3C41" w:rsidRPr="00AC00CD" w:rsidRDefault="000471E8" w:rsidP="008D3C41">
      <w:pPr>
        <w:spacing w:after="9"/>
        <w:ind w:right="157" w:hanging="716"/>
        <w:rPr>
          <w:rFonts w:eastAsia="Arial"/>
          <w:szCs w:val="20"/>
        </w:rPr>
      </w:pPr>
      <w:r w:rsidRPr="004F4A55">
        <w:rPr>
          <w:szCs w:val="20"/>
        </w:rPr>
        <w:t xml:space="preserve">     </w:t>
      </w:r>
      <w:r w:rsidR="00550F34" w:rsidRPr="004F4A55">
        <w:rPr>
          <w:szCs w:val="20"/>
        </w:rPr>
        <w:t xml:space="preserve">        </w:t>
      </w:r>
      <w:r w:rsidR="008D3C41" w:rsidRPr="004F4A55">
        <w:rPr>
          <w:rFonts w:eastAsia="Arial"/>
          <w:b/>
          <w:szCs w:val="20"/>
        </w:rPr>
        <w:t xml:space="preserve">IF ReturnFirstLineEmpty </w:t>
      </w:r>
      <w:r w:rsidR="00AC00CD">
        <w:rPr>
          <w:rFonts w:eastAsia="Arial"/>
          <w:szCs w:val="20"/>
        </w:rPr>
        <w:t xml:space="preserve">(MT72, 6) = 0 </w:t>
      </w:r>
      <w:r w:rsidR="008D3C41" w:rsidRPr="00AC00CD">
        <w:rPr>
          <w:rFonts w:eastAsia="Arial"/>
          <w:szCs w:val="20"/>
        </w:rPr>
        <w:t>THEN</w:t>
      </w:r>
    </w:p>
    <w:p w14:paraId="488176C9" w14:textId="77777777" w:rsidR="008D3C41" w:rsidRPr="004F4A55" w:rsidRDefault="008D3C41" w:rsidP="008D3C41">
      <w:pPr>
        <w:spacing w:after="9"/>
        <w:ind w:left="0" w:right="157" w:firstLine="0"/>
        <w:rPr>
          <w:rFonts w:eastAsia="Arial"/>
          <w:szCs w:val="20"/>
        </w:rPr>
      </w:pPr>
      <w:r w:rsidRPr="004F4A55">
        <w:rPr>
          <w:rFonts w:eastAsia="Arial"/>
          <w:szCs w:val="20"/>
        </w:rPr>
        <w:lastRenderedPageBreak/>
        <w:t xml:space="preserve">                    Flag_MissingInformation = “True”</w:t>
      </w:r>
    </w:p>
    <w:p w14:paraId="29B6C82D" w14:textId="29B13005" w:rsidR="008D3C41" w:rsidRPr="004F4A55" w:rsidRDefault="008D3C41" w:rsidP="008D3C41">
      <w:pPr>
        <w:pStyle w:val="Heading4"/>
        <w:tabs>
          <w:tab w:val="center" w:pos="2297"/>
        </w:tabs>
        <w:ind w:left="-14" w:firstLine="0"/>
        <w:rPr>
          <w:rFonts w:ascii="Courier New" w:hAnsi="Courier New" w:cs="Courier New"/>
          <w:b w:val="0"/>
          <w:sz w:val="20"/>
          <w:szCs w:val="20"/>
        </w:rPr>
      </w:pPr>
      <w:r w:rsidRPr="004F4A55">
        <w:rPr>
          <w:rFonts w:ascii="Courier New" w:hAnsi="Courier New" w:cs="Courier New"/>
          <w:sz w:val="20"/>
          <w:szCs w:val="20"/>
        </w:rPr>
        <w:t xml:space="preserve">            </w:t>
      </w:r>
      <w:r w:rsidR="00AC00CD">
        <w:rPr>
          <w:rFonts w:ascii="Courier New" w:hAnsi="Courier New" w:cs="Courier New"/>
          <w:sz w:val="20"/>
          <w:szCs w:val="20"/>
        </w:rPr>
        <w:t xml:space="preserve">      </w:t>
      </w:r>
      <w:r w:rsidRPr="004F4A55">
        <w:rPr>
          <w:rFonts w:ascii="Courier New" w:hAnsi="Courier New" w:cs="Courier New"/>
          <w:sz w:val="20"/>
          <w:szCs w:val="20"/>
        </w:rPr>
        <w:t xml:space="preserve">  </w:t>
      </w:r>
      <w:r w:rsidRPr="004F4A55">
        <w:rPr>
          <w:rFonts w:ascii="Courier New" w:hAnsi="Courier New" w:cs="Courier New"/>
          <w:b w:val="0"/>
          <w:sz w:val="20"/>
          <w:szCs w:val="20"/>
        </w:rPr>
        <w:t>Exit Function MX_To_MT72FullField</w:t>
      </w:r>
    </w:p>
    <w:p w14:paraId="642A20F1" w14:textId="5C8003FC" w:rsidR="008D3C41" w:rsidRPr="004F4A55" w:rsidRDefault="000471E8" w:rsidP="008D3C41">
      <w:pPr>
        <w:ind w:hanging="498"/>
        <w:rPr>
          <w:szCs w:val="20"/>
        </w:rPr>
      </w:pPr>
      <w:r w:rsidRPr="004F4A55">
        <w:rPr>
          <w:b/>
          <w:szCs w:val="20"/>
        </w:rPr>
        <w:t xml:space="preserve">      </w:t>
      </w:r>
      <w:r w:rsidR="008D3C41" w:rsidRPr="004F4A55">
        <w:rPr>
          <w:b/>
          <w:szCs w:val="20"/>
        </w:rPr>
        <w:t xml:space="preserve">     ENDIF</w:t>
      </w:r>
    </w:p>
    <w:p w14:paraId="5D7EA968" w14:textId="77777777" w:rsidR="008D3C41" w:rsidRPr="004F4A55" w:rsidRDefault="008D3C41" w:rsidP="00550F34">
      <w:pPr>
        <w:spacing w:after="9"/>
        <w:ind w:left="0" w:right="157" w:firstLine="0"/>
        <w:rPr>
          <w:rFonts w:eastAsia="Arial"/>
          <w:szCs w:val="20"/>
        </w:rPr>
      </w:pPr>
    </w:p>
    <w:p w14:paraId="7925DE74" w14:textId="77777777" w:rsidR="007C24C7" w:rsidRPr="004F4A55" w:rsidRDefault="00AC76FB" w:rsidP="00550F34">
      <w:pPr>
        <w:spacing w:after="9"/>
        <w:ind w:left="709" w:right="157" w:firstLine="0"/>
        <w:rPr>
          <w:rFonts w:eastAsia="Arial"/>
          <w:szCs w:val="20"/>
        </w:rPr>
      </w:pPr>
      <w:r w:rsidRPr="004F4A55">
        <w:rPr>
          <w:rFonts w:eastAsia="Arial"/>
          <w:szCs w:val="20"/>
        </w:rPr>
        <w:t xml:space="preserve">     </w:t>
      </w:r>
    </w:p>
    <w:p w14:paraId="72226C21" w14:textId="39BB371E" w:rsidR="00E54CFD" w:rsidRPr="008F048F" w:rsidRDefault="000471E8" w:rsidP="00550F34">
      <w:pPr>
        <w:spacing w:after="9"/>
        <w:ind w:left="709" w:right="157" w:firstLine="0"/>
        <w:rPr>
          <w:rFonts w:eastAsia="Arial"/>
          <w:szCs w:val="20"/>
        </w:rPr>
      </w:pPr>
      <w:r w:rsidRPr="004F4A55">
        <w:rPr>
          <w:rFonts w:eastAsia="Arial"/>
          <w:szCs w:val="20"/>
        </w:rPr>
        <w:t xml:space="preserve">    </w:t>
      </w:r>
      <w:r w:rsidR="00E54CFD" w:rsidRPr="004F4A55">
        <w:rPr>
          <w:rFonts w:eastAsia="Arial"/>
          <w:szCs w:val="20"/>
        </w:rPr>
        <w:t xml:space="preserve">NumberofEmptyLines = </w:t>
      </w:r>
      <w:r w:rsidR="00D16A4C" w:rsidRPr="004F4A55">
        <w:rPr>
          <w:rFonts w:eastAsia="Arial"/>
          <w:szCs w:val="20"/>
        </w:rPr>
        <w:t xml:space="preserve">6 - </w:t>
      </w:r>
      <w:r w:rsidR="00E54CFD" w:rsidRPr="004F4A55">
        <w:rPr>
          <w:rFonts w:eastAsia="Arial"/>
          <w:b/>
          <w:szCs w:val="20"/>
        </w:rPr>
        <w:t xml:space="preserve">ReturnFirstLineEmpty </w:t>
      </w:r>
      <w:r w:rsidR="00E54CFD" w:rsidRPr="008F048F">
        <w:rPr>
          <w:rFonts w:eastAsia="Arial"/>
          <w:szCs w:val="20"/>
        </w:rPr>
        <w:t>(MT72, 6)</w:t>
      </w:r>
      <w:r w:rsidR="00D16A4C" w:rsidRPr="008F048F">
        <w:rPr>
          <w:rFonts w:eastAsia="Arial"/>
          <w:szCs w:val="20"/>
        </w:rPr>
        <w:t>+1</w:t>
      </w:r>
    </w:p>
    <w:p w14:paraId="2D9B1B4F" w14:textId="4392B7DC" w:rsidR="00CE5904" w:rsidRPr="004F4A55" w:rsidRDefault="000471E8" w:rsidP="00550F34">
      <w:pPr>
        <w:spacing w:after="9"/>
        <w:ind w:left="0" w:right="157" w:firstLine="0"/>
        <w:rPr>
          <w:rFonts w:eastAsia="Arial"/>
          <w:szCs w:val="20"/>
        </w:rPr>
      </w:pPr>
      <w:r w:rsidRPr="004F4A55">
        <w:rPr>
          <w:rFonts w:eastAsia="Arial"/>
          <w:szCs w:val="20"/>
        </w:rPr>
        <w:t xml:space="preserve"> </w:t>
      </w:r>
    </w:p>
    <w:p w14:paraId="32738024" w14:textId="38CAEA57" w:rsidR="00271847" w:rsidRPr="004F4A55" w:rsidRDefault="00271847" w:rsidP="00B42D72">
      <w:pPr>
        <w:spacing w:after="9"/>
        <w:ind w:left="660" w:right="157" w:firstLine="0"/>
        <w:rPr>
          <w:rFonts w:eastAsia="Arial"/>
          <w:szCs w:val="20"/>
        </w:rPr>
      </w:pPr>
      <w:r w:rsidRPr="004F4A55">
        <w:rPr>
          <w:rFonts w:eastAsia="Arial"/>
          <w:szCs w:val="20"/>
        </w:rPr>
        <w:t>/* F</w:t>
      </w:r>
      <w:r w:rsidR="00BF283D" w:rsidRPr="004F4A55">
        <w:rPr>
          <w:rFonts w:eastAsia="Arial"/>
          <w:szCs w:val="20"/>
        </w:rPr>
        <w:t xml:space="preserve">ormat information to build </w:t>
      </w:r>
      <w:r w:rsidRPr="004F4A55">
        <w:rPr>
          <w:rFonts w:eastAsia="Arial"/>
          <w:szCs w:val="20"/>
        </w:rPr>
        <w:t>field 72 structure wi</w:t>
      </w:r>
      <w:r w:rsidR="00CC7B81" w:rsidRPr="004F4A55">
        <w:rPr>
          <w:rFonts w:eastAsia="Arial"/>
          <w:szCs w:val="20"/>
        </w:rPr>
        <w:t xml:space="preserve">th a “+” sign if information is </w:t>
      </w:r>
      <w:r w:rsidRPr="004F4A55">
        <w:rPr>
          <w:rFonts w:eastAsia="Arial"/>
          <w:szCs w:val="20"/>
        </w:rPr>
        <w:t>truncated */</w:t>
      </w:r>
    </w:p>
    <w:p w14:paraId="1407A1C6" w14:textId="77777777" w:rsidR="00472AFE" w:rsidRPr="004F4A55" w:rsidRDefault="000A100E" w:rsidP="006C350E">
      <w:pPr>
        <w:spacing w:after="9"/>
        <w:ind w:left="419" w:right="157" w:hanging="7"/>
        <w:rPr>
          <w:rFonts w:eastAsia="Arial"/>
          <w:szCs w:val="20"/>
        </w:rPr>
      </w:pPr>
      <w:r w:rsidRPr="004F4A55">
        <w:rPr>
          <w:rFonts w:eastAsia="Arial"/>
          <w:szCs w:val="20"/>
        </w:rPr>
        <w:t xml:space="preserve">    /* </w:t>
      </w:r>
      <w:r w:rsidR="004C0729" w:rsidRPr="004F4A55">
        <w:rPr>
          <w:rFonts w:eastAsia="Arial"/>
          <w:szCs w:val="20"/>
        </w:rPr>
        <w:t>Append</w:t>
      </w:r>
      <w:r w:rsidRPr="004F4A55">
        <w:rPr>
          <w:rFonts w:eastAsia="Arial"/>
          <w:szCs w:val="20"/>
        </w:rPr>
        <w:t xml:space="preserve"> to MT72 */</w:t>
      </w:r>
    </w:p>
    <w:p w14:paraId="03D5E15B" w14:textId="77777777" w:rsidR="004C0729" w:rsidRPr="004F4A55" w:rsidRDefault="004C0729" w:rsidP="006C350E">
      <w:pPr>
        <w:spacing w:after="9"/>
        <w:ind w:left="419" w:right="157" w:hanging="7"/>
        <w:rPr>
          <w:rFonts w:eastAsia="Arial"/>
          <w:szCs w:val="20"/>
        </w:rPr>
      </w:pPr>
    </w:p>
    <w:p w14:paraId="3F330AEB" w14:textId="64B7DF19" w:rsidR="004C0729" w:rsidRPr="004F4A55" w:rsidRDefault="008F048F" w:rsidP="008F048F">
      <w:pPr>
        <w:spacing w:after="112" w:line="249" w:lineRule="auto"/>
        <w:ind w:left="849" w:right="-712" w:hanging="10"/>
        <w:rPr>
          <w:szCs w:val="20"/>
        </w:rPr>
      </w:pPr>
      <w:r>
        <w:rPr>
          <w:rFonts w:eastAsia="Arial"/>
          <w:b/>
          <w:szCs w:val="20"/>
        </w:rPr>
        <w:t xml:space="preserve"> </w:t>
      </w:r>
      <w:r w:rsidR="004C0729" w:rsidRPr="004F4A55">
        <w:rPr>
          <w:rFonts w:eastAsia="Arial"/>
          <w:b/>
          <w:szCs w:val="20"/>
        </w:rPr>
        <w:t>AppendComplexMT72</w:t>
      </w:r>
      <w:r w:rsidR="004C0729" w:rsidRPr="004F4A55">
        <w:rPr>
          <w:rFonts w:eastAsia="Arial"/>
          <w:szCs w:val="20"/>
        </w:rPr>
        <w:t xml:space="preserve">(NumberOfEmptyLines, MTInstruction ,MT72; MT72) </w:t>
      </w:r>
    </w:p>
    <w:p w14:paraId="0840C1E5" w14:textId="1B28DEBE" w:rsidR="00C94F77" w:rsidRPr="004F4A55" w:rsidRDefault="00AC76FB" w:rsidP="006C350E">
      <w:pPr>
        <w:spacing w:after="9"/>
        <w:ind w:left="419" w:right="157" w:hanging="7"/>
        <w:rPr>
          <w:rFonts w:eastAsia="Arial"/>
          <w:szCs w:val="20"/>
        </w:rPr>
      </w:pPr>
      <w:r w:rsidRPr="004F4A55">
        <w:rPr>
          <w:rFonts w:eastAsia="Arial"/>
          <w:szCs w:val="20"/>
        </w:rPr>
        <w:t xml:space="preserve"> </w:t>
      </w:r>
      <w:r w:rsidR="008F048F">
        <w:rPr>
          <w:rFonts w:eastAsia="Arial"/>
          <w:szCs w:val="20"/>
        </w:rPr>
        <w:t xml:space="preserve">    </w:t>
      </w:r>
      <w:r w:rsidRPr="004F4A55">
        <w:rPr>
          <w:rFonts w:eastAsia="Arial"/>
          <w:szCs w:val="20"/>
        </w:rPr>
        <w:t xml:space="preserve">    </w:t>
      </w:r>
    </w:p>
    <w:p w14:paraId="2436AF51" w14:textId="4B33951D" w:rsidR="004C0729" w:rsidRPr="004F4A55" w:rsidRDefault="008F048F" w:rsidP="008F048F">
      <w:pPr>
        <w:spacing w:after="9"/>
        <w:ind w:left="419" w:right="-1252" w:hanging="7"/>
        <w:rPr>
          <w:rFonts w:eastAsia="Arial"/>
          <w:szCs w:val="20"/>
        </w:rPr>
      </w:pPr>
      <w:r>
        <w:rPr>
          <w:rFonts w:eastAsia="Arial"/>
          <w:szCs w:val="20"/>
        </w:rPr>
        <w:t xml:space="preserve">       </w:t>
      </w:r>
      <w:r w:rsidR="00A35A77">
        <w:rPr>
          <w:rFonts w:eastAsia="Arial"/>
          <w:b/>
          <w:szCs w:val="20"/>
        </w:rPr>
        <w:t>END</w:t>
      </w:r>
      <w:r w:rsidR="00AC76FB" w:rsidRPr="004F4A55">
        <w:rPr>
          <w:rFonts w:eastAsia="Arial"/>
          <w:b/>
          <w:szCs w:val="20"/>
        </w:rPr>
        <w:t xml:space="preserve">IF </w:t>
      </w:r>
      <w:r w:rsidR="00AC76FB" w:rsidRPr="004F4A55">
        <w:rPr>
          <w:rFonts w:eastAsia="Arial"/>
          <w:szCs w:val="20"/>
        </w:rPr>
        <w:t>/</w:t>
      </w:r>
      <w:r w:rsidR="000471E8" w:rsidRPr="004F4A55">
        <w:rPr>
          <w:rFonts w:eastAsia="Arial"/>
          <w:szCs w:val="20"/>
        </w:rPr>
        <w:t>* MXInstruction NOT IsEmpty</w:t>
      </w:r>
      <w:r w:rsidR="00115E19">
        <w:rPr>
          <w:rFonts w:eastAsia="Arial"/>
          <w:szCs w:val="20"/>
        </w:rPr>
        <w:t xml:space="preserve"> </w:t>
      </w:r>
      <w:r w:rsidR="00AC76FB" w:rsidRPr="004F4A55">
        <w:rPr>
          <w:rFonts w:eastAsia="Arial"/>
          <w:szCs w:val="20"/>
        </w:rPr>
        <w:t>*/</w:t>
      </w:r>
    </w:p>
    <w:p w14:paraId="243D3AD2" w14:textId="0B196A84" w:rsidR="00CB7C01" w:rsidRDefault="00CB7C01" w:rsidP="00B42D72">
      <w:pPr>
        <w:spacing w:after="9"/>
        <w:ind w:left="419" w:right="157" w:hanging="419"/>
        <w:rPr>
          <w:ins w:id="3288" w:author="BOUVY Martine [2]" w:date="2021-08-16T15:51:00Z"/>
          <w:rFonts w:eastAsia="Arial"/>
          <w:b/>
          <w:szCs w:val="20"/>
        </w:rPr>
      </w:pPr>
    </w:p>
    <w:p w14:paraId="6917FF00" w14:textId="6D66A267" w:rsidR="003B2F74" w:rsidRDefault="003B2F74" w:rsidP="00B42D72">
      <w:pPr>
        <w:spacing w:after="9"/>
        <w:ind w:left="419" w:right="157" w:hanging="419"/>
        <w:rPr>
          <w:ins w:id="3289" w:author="BOUVY Martine [2]" w:date="2021-08-16T15:51:00Z"/>
          <w:rFonts w:eastAsia="Arial"/>
          <w:b/>
          <w:szCs w:val="20"/>
        </w:rPr>
      </w:pPr>
    </w:p>
    <w:p w14:paraId="1571479A" w14:textId="77777777" w:rsidR="003B2F74" w:rsidRPr="004F4A55" w:rsidRDefault="003B2F74" w:rsidP="00B42D72">
      <w:pPr>
        <w:spacing w:after="9"/>
        <w:ind w:left="419" w:right="157" w:hanging="419"/>
        <w:rPr>
          <w:rFonts w:eastAsia="Arial"/>
          <w:b/>
          <w:szCs w:val="20"/>
        </w:rPr>
      </w:pPr>
    </w:p>
    <w:p w14:paraId="54FAF05D" w14:textId="50876521" w:rsidR="00757C30" w:rsidRPr="00534AE8" w:rsidRDefault="00757C30" w:rsidP="00757C30">
      <w:pPr>
        <w:spacing w:after="9"/>
        <w:ind w:left="0" w:right="157" w:firstLine="0"/>
        <w:rPr>
          <w:ins w:id="3290" w:author="BOUVY Martine [2]" w:date="2021-08-16T16:17:00Z"/>
          <w:rFonts w:eastAsia="Arial"/>
          <w:b/>
          <w:bCs/>
          <w:szCs w:val="20"/>
        </w:rPr>
      </w:pPr>
      <w:ins w:id="3291" w:author="BOUVY Martine [2]" w:date="2021-08-16T15:56:00Z">
        <w:r w:rsidRPr="00534AE8">
          <w:rPr>
            <w:rFonts w:eastAsia="Arial"/>
            <w:b/>
            <w:bCs/>
            <w:szCs w:val="20"/>
          </w:rPr>
          <w:t>SubfunctionAnalyse2OccurrencesNoCode</w:t>
        </w:r>
      </w:ins>
    </w:p>
    <w:p w14:paraId="753F7A21" w14:textId="7932A296" w:rsidR="009C79B0" w:rsidRDefault="00A41437" w:rsidP="00757C30">
      <w:pPr>
        <w:spacing w:after="9"/>
        <w:ind w:left="0" w:right="157" w:firstLine="0"/>
        <w:rPr>
          <w:ins w:id="3292" w:author="BOUVY Martine [2]" w:date="2021-08-17T14:05:00Z"/>
          <w:rFonts w:eastAsia="Arial"/>
          <w:bCs/>
          <w:szCs w:val="20"/>
        </w:rPr>
      </w:pPr>
      <w:ins w:id="3293" w:author="BOUVY Martine [2]" w:date="2021-08-17T14:05:00Z">
        <w:r w:rsidRPr="00250F7B">
          <w:rPr>
            <w:rFonts w:eastAsia="Arial"/>
            <w:bCs/>
            <w:szCs w:val="20"/>
          </w:rPr>
          <w:t xml:space="preserve">/* </w:t>
        </w:r>
        <w:r>
          <w:rPr>
            <w:rFonts w:eastAsia="Arial"/>
            <w:bCs/>
            <w:szCs w:val="20"/>
          </w:rPr>
          <w:t>Local variables</w:t>
        </w:r>
      </w:ins>
    </w:p>
    <w:p w14:paraId="54FDF51F" w14:textId="77777777" w:rsidR="00B54747" w:rsidRDefault="00A41437" w:rsidP="00757C30">
      <w:pPr>
        <w:spacing w:after="9"/>
        <w:ind w:left="0" w:right="157" w:firstLine="0"/>
        <w:rPr>
          <w:rFonts w:eastAsia="Arial"/>
          <w:bCs/>
          <w:szCs w:val="20"/>
        </w:rPr>
      </w:pPr>
      <w:ins w:id="3294" w:author="BOUVY Martine [2]" w:date="2021-08-17T14:05:00Z">
        <w:r>
          <w:rPr>
            <w:rFonts w:eastAsia="Arial"/>
            <w:bCs/>
            <w:szCs w:val="20"/>
          </w:rPr>
          <w:t xml:space="preserve">MXInstruction, InstructionCode : string </w:t>
        </w:r>
      </w:ins>
    </w:p>
    <w:p w14:paraId="26944171" w14:textId="5AAA5EA6" w:rsidR="00A41437" w:rsidRPr="00250F7B" w:rsidRDefault="00A41437" w:rsidP="00757C30">
      <w:pPr>
        <w:spacing w:after="9"/>
        <w:ind w:left="0" w:right="157" w:firstLine="0"/>
        <w:rPr>
          <w:ins w:id="3295" w:author="BOUVY Martine [2]" w:date="2021-08-16T16:17:00Z"/>
          <w:rFonts w:eastAsia="Arial"/>
          <w:bCs/>
          <w:szCs w:val="20"/>
        </w:rPr>
      </w:pPr>
      <w:ins w:id="3296" w:author="BOUVY Martine [2]" w:date="2021-08-17T14:05:00Z">
        <w:r>
          <w:rPr>
            <w:rFonts w:eastAsia="Arial"/>
            <w:bCs/>
            <w:szCs w:val="20"/>
          </w:rPr>
          <w:t>*/</w:t>
        </w:r>
      </w:ins>
    </w:p>
    <w:p w14:paraId="4C511FCA" w14:textId="63F5FCB0" w:rsidR="009C79B0" w:rsidRDefault="009C79B0" w:rsidP="00757C30">
      <w:pPr>
        <w:spacing w:after="9"/>
        <w:ind w:left="0" w:right="157" w:firstLine="0"/>
        <w:rPr>
          <w:ins w:id="3297" w:author="BOUVY Martine [2]" w:date="2021-08-16T16:17:00Z"/>
          <w:rFonts w:eastAsia="Arial"/>
          <w:bCs/>
          <w:szCs w:val="20"/>
        </w:rPr>
      </w:pPr>
    </w:p>
    <w:p w14:paraId="6EEBCEFD" w14:textId="77777777" w:rsidR="009C79B0" w:rsidRPr="00057249" w:rsidRDefault="009C79B0" w:rsidP="00757C30">
      <w:pPr>
        <w:spacing w:after="9"/>
        <w:ind w:left="0" w:right="157" w:firstLine="0"/>
        <w:rPr>
          <w:ins w:id="3298" w:author="BOUVY Martine [2]" w:date="2021-08-16T16:14:00Z"/>
          <w:rFonts w:eastAsia="Arial"/>
          <w:bCs/>
          <w:szCs w:val="20"/>
        </w:rPr>
      </w:pPr>
    </w:p>
    <w:p w14:paraId="14BED9B1" w14:textId="2266F464" w:rsidR="009C79B0" w:rsidRPr="009C79B0" w:rsidRDefault="009C79B0" w:rsidP="00757C30">
      <w:pPr>
        <w:spacing w:after="9"/>
        <w:ind w:left="0" w:right="157" w:firstLine="0"/>
        <w:rPr>
          <w:ins w:id="3299" w:author="BOUVY Martine [2]" w:date="2021-08-16T15:56:00Z"/>
          <w:rFonts w:eastAsia="Arial"/>
          <w:szCs w:val="20"/>
        </w:rPr>
      </w:pPr>
      <w:ins w:id="3300" w:author="BOUVY Martine [2]" w:date="2021-08-16T16:14:00Z">
        <w:r w:rsidRPr="009C79B0">
          <w:rPr>
            <w:rFonts w:eastAsia="Arial"/>
            <w:bCs/>
            <w:szCs w:val="20"/>
          </w:rPr>
          <w:t>/* Build the string to analyse */</w:t>
        </w:r>
      </w:ins>
    </w:p>
    <w:p w14:paraId="1E499123" w14:textId="77777777" w:rsidR="00757C30" w:rsidRDefault="00757C30" w:rsidP="00757C30">
      <w:pPr>
        <w:spacing w:after="9"/>
        <w:ind w:left="450" w:right="157" w:firstLine="0"/>
        <w:rPr>
          <w:ins w:id="3301" w:author="BOUVY Martine [2]" w:date="2021-08-16T15:57:00Z"/>
          <w:rFonts w:eastAsia="Arial"/>
          <w:szCs w:val="20"/>
        </w:rPr>
      </w:pPr>
      <w:ins w:id="3302" w:author="BOUVY Martine [2]" w:date="2021-08-16T15:57:00Z">
        <w:r w:rsidRPr="00504232">
          <w:rPr>
            <w:rFonts w:eastAsia="Arial"/>
            <w:szCs w:val="20"/>
          </w:rPr>
          <w:t>{</w:t>
        </w:r>
        <w:r w:rsidRPr="00D447BE">
          <w:rPr>
            <w:rFonts w:eastAsia="Arial"/>
            <w:b/>
            <w:szCs w:val="20"/>
          </w:rPr>
          <w:t>IF Length</w:t>
        </w:r>
        <w:r>
          <w:rPr>
            <w:rFonts w:eastAsia="Arial"/>
            <w:szCs w:val="20"/>
          </w:rPr>
          <w:t>(</w:t>
        </w:r>
        <w:r w:rsidRPr="00504232">
          <w:rPr>
            <w:rFonts w:eastAsia="Arial"/>
            <w:szCs w:val="20"/>
          </w:rPr>
          <w:t>InstructionForCreditorAgent[1</w:t>
        </w:r>
        <w:r>
          <w:rPr>
            <w:rFonts w:eastAsia="Arial"/>
            <w:szCs w:val="20"/>
          </w:rPr>
          <w:t xml:space="preserve">].InstructionInformation)&lt;140 </w:t>
        </w:r>
        <w:r w:rsidRPr="009B30C7">
          <w:rPr>
            <w:rFonts w:eastAsia="Arial"/>
            <w:b/>
            <w:szCs w:val="20"/>
          </w:rPr>
          <w:t>AND NOT WithinList</w:t>
        </w:r>
        <w:r>
          <w:rPr>
            <w:rFonts w:eastAsia="Arial"/>
            <w:szCs w:val="20"/>
          </w:rPr>
          <w:t>(</w:t>
        </w:r>
        <w:r w:rsidRPr="009C79B0">
          <w:rPr>
            <w:rFonts w:eastAsia="Arial"/>
            <w:b/>
            <w:szCs w:val="20"/>
          </w:rPr>
          <w:t>Substring</w:t>
        </w:r>
        <w:r>
          <w:rPr>
            <w:rFonts w:eastAsia="Arial"/>
            <w:szCs w:val="20"/>
          </w:rPr>
          <w:t>(</w:t>
        </w:r>
        <w:r w:rsidRPr="00504232">
          <w:rPr>
            <w:rFonts w:eastAsia="Arial"/>
            <w:szCs w:val="20"/>
          </w:rPr>
          <w:t>InstructionForCreditorAgent[</w:t>
        </w:r>
        <w:r>
          <w:rPr>
            <w:rFonts w:eastAsia="Arial"/>
            <w:szCs w:val="20"/>
          </w:rPr>
          <w:t xml:space="preserve">2].InstructionInformation),1,6), CodeList)THEN </w:t>
        </w:r>
      </w:ins>
    </w:p>
    <w:p w14:paraId="0751A603" w14:textId="77777777" w:rsidR="00757C30" w:rsidRDefault="00757C30" w:rsidP="00757C30">
      <w:pPr>
        <w:spacing w:after="9"/>
        <w:ind w:left="450" w:right="157" w:firstLine="0"/>
        <w:rPr>
          <w:ins w:id="3303" w:author="BOUVY Martine [2]" w:date="2021-08-16T15:57:00Z"/>
          <w:rFonts w:eastAsia="Arial"/>
          <w:szCs w:val="20"/>
        </w:rPr>
      </w:pPr>
      <w:ins w:id="3304" w:author="BOUVY Martine [2]" w:date="2021-08-16T15:57:00Z">
        <w:r>
          <w:rPr>
            <w:rFonts w:eastAsia="Arial"/>
            <w:szCs w:val="20"/>
          </w:rPr>
          <w:t xml:space="preserve">MXInstruction = </w:t>
        </w:r>
        <w:r w:rsidRPr="009B30C7">
          <w:rPr>
            <w:rFonts w:eastAsia="Arial"/>
            <w:b/>
            <w:szCs w:val="20"/>
          </w:rPr>
          <w:t>Concatenate</w:t>
        </w:r>
        <w:r>
          <w:rPr>
            <w:rFonts w:eastAsia="Arial"/>
            <w:szCs w:val="20"/>
          </w:rPr>
          <w:t>(</w:t>
        </w:r>
        <w:r w:rsidRPr="00504232">
          <w:rPr>
            <w:rFonts w:eastAsia="Arial"/>
            <w:szCs w:val="20"/>
          </w:rPr>
          <w:t>InstructionForCreditorAgent[1</w:t>
        </w:r>
        <w:r>
          <w:rPr>
            <w:rFonts w:eastAsia="Arial"/>
            <w:szCs w:val="20"/>
          </w:rPr>
          <w:t xml:space="preserve">].InstructionInformation,”/TempACC/”, </w:t>
        </w:r>
        <w:r w:rsidRPr="00504232">
          <w:rPr>
            <w:rFonts w:eastAsia="Arial"/>
            <w:szCs w:val="20"/>
          </w:rPr>
          <w:t>InstructionForCreditorAgent[</w:t>
        </w:r>
        <w:r>
          <w:rPr>
            <w:rFonts w:eastAsia="Arial"/>
            <w:szCs w:val="20"/>
          </w:rPr>
          <w:t>2].InstructionInformation)</w:t>
        </w:r>
      </w:ins>
    </w:p>
    <w:p w14:paraId="625A80B4" w14:textId="77777777" w:rsidR="00757C30" w:rsidRPr="009B30C7" w:rsidRDefault="00757C30" w:rsidP="00757C30">
      <w:pPr>
        <w:spacing w:after="9"/>
        <w:ind w:left="450" w:right="157" w:firstLine="0"/>
        <w:rPr>
          <w:ins w:id="3305" w:author="BOUVY Martine [2]" w:date="2021-08-16T15:57:00Z"/>
          <w:rFonts w:eastAsia="Arial"/>
          <w:b/>
          <w:szCs w:val="20"/>
        </w:rPr>
      </w:pPr>
      <w:ins w:id="3306" w:author="BOUVY Martine [2]" w:date="2021-08-16T15:57:00Z">
        <w:r>
          <w:rPr>
            <w:rFonts w:eastAsia="Arial"/>
            <w:szCs w:val="20"/>
          </w:rPr>
          <w:t xml:space="preserve">  </w:t>
        </w:r>
        <w:r w:rsidRPr="009B30C7">
          <w:rPr>
            <w:rFonts w:eastAsia="Arial"/>
            <w:b/>
            <w:szCs w:val="20"/>
          </w:rPr>
          <w:t>ELSE</w:t>
        </w:r>
      </w:ins>
    </w:p>
    <w:p w14:paraId="45085B66" w14:textId="77777777" w:rsidR="00757C30" w:rsidRDefault="00757C30" w:rsidP="00757C30">
      <w:pPr>
        <w:spacing w:after="9"/>
        <w:ind w:left="450" w:right="157" w:firstLine="0"/>
        <w:rPr>
          <w:ins w:id="3307" w:author="BOUVY Martine [2]" w:date="2021-08-16T15:57:00Z"/>
          <w:rFonts w:eastAsia="Arial"/>
          <w:szCs w:val="20"/>
        </w:rPr>
      </w:pPr>
      <w:ins w:id="3308" w:author="BOUVY Martine [2]" w:date="2021-08-16T15:57:00Z">
        <w:r>
          <w:rPr>
            <w:rFonts w:eastAsia="Arial"/>
            <w:szCs w:val="20"/>
          </w:rPr>
          <w:t xml:space="preserve">MXInstruction = </w:t>
        </w:r>
        <w:r w:rsidRPr="001549C5">
          <w:rPr>
            <w:rFonts w:eastAsia="Arial"/>
            <w:b/>
            <w:szCs w:val="20"/>
          </w:rPr>
          <w:t>Concatenate</w:t>
        </w:r>
        <w:r>
          <w:rPr>
            <w:rFonts w:eastAsia="Arial"/>
            <w:szCs w:val="20"/>
          </w:rPr>
          <w:t>(</w:t>
        </w:r>
        <w:r w:rsidRPr="00504232">
          <w:rPr>
            <w:rFonts w:eastAsia="Arial"/>
            <w:szCs w:val="20"/>
          </w:rPr>
          <w:t>InstructionForCreditorAgent[1</w:t>
        </w:r>
        <w:r>
          <w:rPr>
            <w:rFonts w:eastAsia="Arial"/>
            <w:szCs w:val="20"/>
          </w:rPr>
          <w:t xml:space="preserve">].InstructionInformation, </w:t>
        </w:r>
        <w:r w:rsidRPr="00504232">
          <w:rPr>
            <w:rFonts w:eastAsia="Arial"/>
            <w:szCs w:val="20"/>
          </w:rPr>
          <w:t>InstructionForCreditorAgent[</w:t>
        </w:r>
        <w:r>
          <w:rPr>
            <w:rFonts w:eastAsia="Arial"/>
            <w:szCs w:val="20"/>
          </w:rPr>
          <w:t>2].InstructionInformation)</w:t>
        </w:r>
      </w:ins>
    </w:p>
    <w:p w14:paraId="6CA72202" w14:textId="73C84DA1" w:rsidR="00757C30" w:rsidRDefault="00757C30" w:rsidP="00757C30">
      <w:pPr>
        <w:spacing w:after="9"/>
        <w:ind w:left="450" w:right="157" w:firstLine="0"/>
        <w:rPr>
          <w:ins w:id="3309" w:author="BOUVY Martine [2]" w:date="2021-08-16T16:18:00Z"/>
          <w:rFonts w:eastAsia="Arial"/>
          <w:szCs w:val="20"/>
        </w:rPr>
      </w:pPr>
      <w:ins w:id="3310" w:author="BOUVY Martine [2]" w:date="2021-08-16T15:57:00Z">
        <w:r>
          <w:rPr>
            <w:rFonts w:eastAsia="Arial"/>
            <w:szCs w:val="20"/>
          </w:rPr>
          <w:t xml:space="preserve">  </w:t>
        </w:r>
        <w:r w:rsidRPr="009B30C7">
          <w:rPr>
            <w:rFonts w:eastAsia="Arial"/>
            <w:b/>
            <w:szCs w:val="20"/>
          </w:rPr>
          <w:t>ENDIF</w:t>
        </w:r>
        <w:r>
          <w:rPr>
            <w:rFonts w:eastAsia="Arial"/>
            <w:szCs w:val="20"/>
          </w:rPr>
          <w:t>}</w:t>
        </w:r>
      </w:ins>
    </w:p>
    <w:p w14:paraId="66571A5D" w14:textId="078A42F5" w:rsidR="009C79B0" w:rsidRDefault="009C79B0" w:rsidP="00757C30">
      <w:pPr>
        <w:spacing w:after="9"/>
        <w:ind w:left="450" w:right="157" w:firstLine="0"/>
        <w:rPr>
          <w:ins w:id="3311" w:author="BOUVY Martine [2]" w:date="2021-08-16T16:18:00Z"/>
          <w:rFonts w:eastAsia="Arial"/>
          <w:szCs w:val="20"/>
        </w:rPr>
      </w:pPr>
    </w:p>
    <w:p w14:paraId="5E37544B" w14:textId="078640BD" w:rsidR="009C79B0" w:rsidRDefault="009C79B0" w:rsidP="00757C30">
      <w:pPr>
        <w:spacing w:after="9"/>
        <w:ind w:left="450" w:right="157" w:firstLine="0"/>
        <w:rPr>
          <w:ins w:id="3312" w:author="BOUVY Martine [2]" w:date="2021-08-16T16:20:00Z"/>
          <w:rFonts w:eastAsia="Arial"/>
          <w:szCs w:val="20"/>
        </w:rPr>
      </w:pPr>
      <w:ins w:id="3313" w:author="BOUVY Martine [2]" w:date="2021-08-16T16:18:00Z">
        <w:r>
          <w:rPr>
            <w:rFonts w:eastAsia="Arial"/>
            <w:szCs w:val="20"/>
          </w:rPr>
          <w:t>InstructionCode = “”</w:t>
        </w:r>
      </w:ins>
    </w:p>
    <w:p w14:paraId="28080F4A" w14:textId="77777777" w:rsidR="008E7653" w:rsidRDefault="008E7653" w:rsidP="00757C30">
      <w:pPr>
        <w:spacing w:after="9"/>
        <w:ind w:left="450" w:right="157" w:firstLine="0"/>
        <w:rPr>
          <w:ins w:id="3314" w:author="BOUVY Martine [2]" w:date="2021-08-16T16:22:00Z"/>
          <w:rFonts w:eastAsia="Arial"/>
          <w:szCs w:val="20"/>
        </w:rPr>
      </w:pPr>
    </w:p>
    <w:p w14:paraId="62D08B47" w14:textId="77777777" w:rsidR="00757C30" w:rsidRPr="00504232" w:rsidRDefault="00757C30" w:rsidP="00757C30">
      <w:pPr>
        <w:spacing w:after="9"/>
        <w:ind w:left="450" w:right="157" w:firstLine="0"/>
        <w:rPr>
          <w:ins w:id="3315" w:author="BOUVY Martine [2]" w:date="2021-08-16T15:57:00Z"/>
          <w:rFonts w:eastAsia="Arial"/>
          <w:szCs w:val="20"/>
        </w:rPr>
      </w:pPr>
    </w:p>
    <w:p w14:paraId="109D4DBB" w14:textId="313270C5" w:rsidR="009C79B0" w:rsidRPr="009C79B0" w:rsidRDefault="009C79B0" w:rsidP="00057249">
      <w:pPr>
        <w:spacing w:after="9"/>
        <w:ind w:left="450" w:right="157"/>
        <w:rPr>
          <w:ins w:id="3316" w:author="BOUVY Martine [2]" w:date="2021-08-16T16:15:00Z"/>
          <w:rFonts w:eastAsia="Arial"/>
          <w:szCs w:val="20"/>
        </w:rPr>
      </w:pPr>
      <w:ins w:id="3317" w:author="BOUVY Martine [2]" w:date="2021-08-16T16:15:00Z">
        <w:r w:rsidRPr="009C79B0">
          <w:rPr>
            <w:rFonts w:eastAsia="Arial"/>
            <w:b/>
            <w:bCs/>
            <w:szCs w:val="20"/>
          </w:rPr>
          <w:t>call SubfunctionExtractACC</w:t>
        </w:r>
        <w:r w:rsidRPr="009C79B0">
          <w:rPr>
            <w:rFonts w:eastAsia="Arial"/>
            <w:szCs w:val="20"/>
          </w:rPr>
          <w:t>(Instructio</w:t>
        </w:r>
        <w:r w:rsidR="00793006">
          <w:rPr>
            <w:rFonts w:eastAsia="Arial"/>
            <w:szCs w:val="20"/>
          </w:rPr>
          <w:t>nCode,CodeTable</w:t>
        </w:r>
      </w:ins>
      <w:ins w:id="3318" w:author="BOUVY Martine [2]" w:date="2021-08-16T16:29:00Z">
        <w:r w:rsidR="00057249">
          <w:rPr>
            <w:rFonts w:eastAsia="Arial"/>
            <w:szCs w:val="20"/>
          </w:rPr>
          <w:t>[]</w:t>
        </w:r>
      </w:ins>
      <w:ins w:id="3319" w:author="BOUVY Martine [2]" w:date="2021-08-16T16:15:00Z">
        <w:r w:rsidR="00793006">
          <w:rPr>
            <w:rFonts w:eastAsia="Arial"/>
            <w:szCs w:val="20"/>
          </w:rPr>
          <w:t xml:space="preserve">, </w:t>
        </w:r>
      </w:ins>
      <w:ins w:id="3320" w:author="BOUVY Martine [2]" w:date="2021-08-16T16:25:00Z">
        <w:r w:rsidR="00793006">
          <w:rPr>
            <w:rFonts w:eastAsia="Arial"/>
            <w:szCs w:val="20"/>
          </w:rPr>
          <w:t>MXInstruction</w:t>
        </w:r>
      </w:ins>
      <w:ins w:id="3321" w:author="BOUVY Martine [2]" w:date="2021-08-16T16:15:00Z">
        <w:r w:rsidRPr="009C79B0">
          <w:rPr>
            <w:rFonts w:eastAsia="Arial"/>
            <w:szCs w:val="20"/>
          </w:rPr>
          <w:t xml:space="preserve">; ACCTable[]) </w:t>
        </w:r>
      </w:ins>
    </w:p>
    <w:p w14:paraId="757C1A00" w14:textId="77777777" w:rsidR="00757C30" w:rsidRPr="00504232" w:rsidRDefault="00757C30" w:rsidP="00757C30">
      <w:pPr>
        <w:spacing w:after="9"/>
        <w:ind w:left="450" w:right="157" w:firstLine="0"/>
        <w:rPr>
          <w:ins w:id="3322" w:author="BOUVY Martine [2]" w:date="2021-08-16T15:57:00Z"/>
          <w:rFonts w:eastAsia="Arial"/>
          <w:szCs w:val="20"/>
        </w:rPr>
      </w:pPr>
    </w:p>
    <w:p w14:paraId="2BEF18A4" w14:textId="0F74B191" w:rsidR="009C79B0" w:rsidRPr="00CF4472" w:rsidRDefault="009C79B0" w:rsidP="009C79B0">
      <w:pPr>
        <w:spacing w:after="9"/>
        <w:ind w:left="0" w:right="157" w:firstLine="0"/>
        <w:rPr>
          <w:rFonts w:eastAsia="Arial"/>
          <w:b/>
          <w:bCs/>
          <w:szCs w:val="20"/>
        </w:rPr>
      </w:pPr>
      <w:ins w:id="3323" w:author="BOUVY Martine [2]" w:date="2021-08-16T16:16:00Z">
        <w:r w:rsidRPr="00CF4472">
          <w:rPr>
            <w:rFonts w:eastAsia="Arial"/>
            <w:b/>
            <w:bCs/>
            <w:szCs w:val="20"/>
          </w:rPr>
          <w:t>End SubfunctionAnalyse2OccurrencesNoCode</w:t>
        </w:r>
      </w:ins>
    </w:p>
    <w:p w14:paraId="0ACCC7D1" w14:textId="57976759" w:rsidR="00BE309D" w:rsidRDefault="00BE309D" w:rsidP="009C79B0">
      <w:pPr>
        <w:spacing w:after="9"/>
        <w:ind w:left="0" w:right="157" w:firstLine="0"/>
        <w:rPr>
          <w:rFonts w:eastAsia="Arial"/>
          <w:b/>
          <w:bCs/>
          <w:szCs w:val="20"/>
          <w:highlight w:val="yellow"/>
        </w:rPr>
      </w:pPr>
    </w:p>
    <w:p w14:paraId="66649998" w14:textId="45CA4CA1" w:rsidR="00BE309D" w:rsidRDefault="00BE309D" w:rsidP="009C79B0">
      <w:pPr>
        <w:spacing w:after="9"/>
        <w:ind w:left="0" w:right="157" w:firstLine="0"/>
        <w:rPr>
          <w:rFonts w:eastAsia="Arial"/>
          <w:b/>
          <w:bCs/>
          <w:szCs w:val="20"/>
          <w:highlight w:val="yellow"/>
        </w:rPr>
      </w:pPr>
    </w:p>
    <w:p w14:paraId="1E7F0605" w14:textId="0D68D167" w:rsidR="00BE309D" w:rsidRDefault="00BE309D" w:rsidP="00BE309D">
      <w:pPr>
        <w:spacing w:after="9"/>
        <w:ind w:left="0" w:right="-352" w:firstLine="0"/>
        <w:rPr>
          <w:rFonts w:eastAsia="Arial"/>
          <w:b/>
          <w:bCs/>
          <w:szCs w:val="20"/>
        </w:rPr>
      </w:pPr>
      <w:ins w:id="3324" w:author="BOUVY Martine [2]" w:date="2021-08-16T15:58:00Z">
        <w:r w:rsidRPr="002947B9">
          <w:rPr>
            <w:rFonts w:eastAsia="Arial"/>
            <w:b/>
            <w:bCs/>
            <w:szCs w:val="20"/>
          </w:rPr>
          <w:t>SubfunctionAnalysePer1Occurrence</w:t>
        </w:r>
      </w:ins>
    </w:p>
    <w:p w14:paraId="09360C27" w14:textId="20E6D750" w:rsidR="00BE309D" w:rsidRDefault="00BE309D" w:rsidP="00BE309D">
      <w:pPr>
        <w:spacing w:after="9"/>
        <w:ind w:left="0" w:right="-352" w:firstLine="0"/>
        <w:rPr>
          <w:ins w:id="3325" w:author="BOUVY Martine [2]" w:date="2021-08-17T13:57:00Z"/>
          <w:rFonts w:eastAsia="Arial"/>
          <w:szCs w:val="20"/>
        </w:rPr>
      </w:pPr>
      <w:ins w:id="3326" w:author="BOUVY Martine [2]" w:date="2021-08-17T13:56:00Z">
        <w:r>
          <w:rPr>
            <w:rFonts w:eastAsia="Arial"/>
            <w:szCs w:val="20"/>
          </w:rPr>
          <w:lastRenderedPageBreak/>
          <w:t>/* Each occurrence of InstructionFor</w:t>
        </w:r>
      </w:ins>
      <w:ins w:id="3327" w:author="BOUVY Martine [2]" w:date="2021-08-17T13:57:00Z">
        <w:r>
          <w:rPr>
            <w:rFonts w:eastAsia="Arial"/>
            <w:szCs w:val="20"/>
          </w:rPr>
          <w:t>CreditorAgent is analysed separately */</w:t>
        </w:r>
      </w:ins>
    </w:p>
    <w:p w14:paraId="52DECADD" w14:textId="3DF8644F" w:rsidR="00BE309D" w:rsidRDefault="00BE309D" w:rsidP="00BE309D">
      <w:pPr>
        <w:spacing w:after="9"/>
        <w:ind w:left="0" w:right="-352" w:firstLine="0"/>
        <w:rPr>
          <w:ins w:id="3328" w:author="BOUVY Martine [2]" w:date="2021-08-17T13:57:00Z"/>
          <w:rFonts w:eastAsia="Arial"/>
          <w:szCs w:val="20"/>
        </w:rPr>
      </w:pPr>
    </w:p>
    <w:p w14:paraId="7D2D0CED" w14:textId="018D5BAF" w:rsidR="00BE309D" w:rsidRDefault="00BE309D" w:rsidP="00BE309D">
      <w:pPr>
        <w:spacing w:after="9"/>
        <w:ind w:left="0" w:right="-352" w:firstLine="0"/>
        <w:rPr>
          <w:ins w:id="3329" w:author="BOUVY Martine [2]" w:date="2021-08-17T14:02:00Z"/>
          <w:rFonts w:eastAsia="Arial"/>
          <w:szCs w:val="20"/>
        </w:rPr>
      </w:pPr>
      <w:ins w:id="3330" w:author="BOUVY Martine [2]" w:date="2021-08-17T14:02:00Z">
        <w:r>
          <w:rPr>
            <w:rFonts w:eastAsia="Arial"/>
            <w:szCs w:val="20"/>
          </w:rPr>
          <w:t>/* local Variables</w:t>
        </w:r>
      </w:ins>
    </w:p>
    <w:p w14:paraId="150A567F" w14:textId="6729D563" w:rsidR="00B54747" w:rsidRDefault="00BE309D" w:rsidP="00BE309D">
      <w:pPr>
        <w:spacing w:after="9"/>
        <w:ind w:left="0" w:right="-352" w:firstLine="0"/>
        <w:rPr>
          <w:rFonts w:eastAsia="Arial"/>
          <w:szCs w:val="20"/>
        </w:rPr>
      </w:pPr>
      <w:ins w:id="3331" w:author="BOUVY Martine [2]" w:date="2021-08-17T14:03:00Z">
        <w:r>
          <w:rPr>
            <w:rFonts w:eastAsia="Arial"/>
            <w:szCs w:val="20"/>
          </w:rPr>
          <w:t>j</w:t>
        </w:r>
      </w:ins>
      <w:ins w:id="3332" w:author="BOUVY Martine [2]" w:date="2021-08-17T14:40:00Z">
        <w:r w:rsidR="00405427">
          <w:rPr>
            <w:rFonts w:eastAsia="Arial"/>
            <w:szCs w:val="20"/>
          </w:rPr>
          <w:t>,k</w:t>
        </w:r>
      </w:ins>
      <w:ins w:id="3333" w:author="BOUVY Martine [2]" w:date="2021-08-17T14:44:00Z">
        <w:r w:rsidR="005F2A9E">
          <w:rPr>
            <w:rFonts w:eastAsia="Arial"/>
            <w:szCs w:val="20"/>
          </w:rPr>
          <w:t>,m</w:t>
        </w:r>
      </w:ins>
      <w:ins w:id="3334" w:author="BOUVY Martine [2]" w:date="2021-08-17T14:45:00Z">
        <w:r w:rsidR="005F2A9E">
          <w:rPr>
            <w:rFonts w:eastAsia="Arial"/>
            <w:szCs w:val="20"/>
          </w:rPr>
          <w:t>,t</w:t>
        </w:r>
      </w:ins>
      <w:ins w:id="3335" w:author="BOUVY Martine [2]" w:date="2021-08-17T14:03:00Z">
        <w:r>
          <w:rPr>
            <w:rFonts w:eastAsia="Arial"/>
            <w:szCs w:val="20"/>
          </w:rPr>
          <w:t xml:space="preserve">:integer </w:t>
        </w:r>
      </w:ins>
    </w:p>
    <w:p w14:paraId="625FB9BF" w14:textId="77777777" w:rsidR="00734CBA" w:rsidRDefault="00B54747" w:rsidP="00BE309D">
      <w:pPr>
        <w:spacing w:after="9"/>
        <w:ind w:left="0" w:right="-352" w:firstLine="0"/>
        <w:rPr>
          <w:ins w:id="3336" w:author="BOUVY Martine [2]" w:date="2021-08-17T14:24:00Z"/>
          <w:rFonts w:eastAsia="Arial"/>
          <w:bCs/>
          <w:szCs w:val="20"/>
        </w:rPr>
      </w:pPr>
      <w:ins w:id="3337" w:author="BOUVY Martine [2]" w:date="2021-08-17T14:05:00Z">
        <w:r>
          <w:rPr>
            <w:rFonts w:eastAsia="Arial"/>
            <w:bCs/>
            <w:szCs w:val="20"/>
          </w:rPr>
          <w:t>MXInstruction, InstructionCode : string</w:t>
        </w:r>
      </w:ins>
    </w:p>
    <w:p w14:paraId="2702F4C9" w14:textId="42B58AB6" w:rsidR="00BE309D" w:rsidRDefault="00734CBA" w:rsidP="00BE309D">
      <w:pPr>
        <w:spacing w:after="9"/>
        <w:ind w:left="0" w:right="-352" w:firstLine="0"/>
        <w:rPr>
          <w:ins w:id="3338" w:author="BOUVY Martine [2]" w:date="2021-08-17T14:03:00Z"/>
          <w:rFonts w:eastAsia="Arial"/>
          <w:szCs w:val="20"/>
        </w:rPr>
      </w:pPr>
      <w:ins w:id="3339" w:author="BOUVY Martine [2]" w:date="2021-08-17T14:25:00Z">
        <w:r>
          <w:rPr>
            <w:rFonts w:eastAsia="Arial"/>
            <w:bCs/>
            <w:szCs w:val="20"/>
          </w:rPr>
          <w:t>ACCTable1[], ACCTable2[] : table of string</w:t>
        </w:r>
      </w:ins>
      <w:ins w:id="3340" w:author="BOUVY Martine [2]" w:date="2021-08-17T14:05:00Z">
        <w:r w:rsidR="00B54747">
          <w:rPr>
            <w:rFonts w:eastAsia="Arial"/>
            <w:bCs/>
            <w:szCs w:val="20"/>
          </w:rPr>
          <w:t xml:space="preserve"> </w:t>
        </w:r>
      </w:ins>
      <w:ins w:id="3341" w:author="BOUVY Martine [2]" w:date="2021-08-17T14:03:00Z">
        <w:r w:rsidR="00BE309D">
          <w:rPr>
            <w:rFonts w:eastAsia="Arial"/>
            <w:szCs w:val="20"/>
          </w:rPr>
          <w:t>*/</w:t>
        </w:r>
      </w:ins>
    </w:p>
    <w:p w14:paraId="55CB99FF" w14:textId="0FF50DCF" w:rsidR="00BE309D" w:rsidRDefault="00BE309D" w:rsidP="00BE309D">
      <w:pPr>
        <w:spacing w:after="9"/>
        <w:ind w:left="0" w:right="-352" w:firstLine="0"/>
        <w:rPr>
          <w:ins w:id="3342" w:author="BOUVY Martine [2]" w:date="2021-08-17T14:03:00Z"/>
          <w:rFonts w:eastAsia="Arial"/>
          <w:szCs w:val="20"/>
        </w:rPr>
      </w:pPr>
    </w:p>
    <w:p w14:paraId="471F7678" w14:textId="0AA66B39" w:rsidR="00BE309D" w:rsidRDefault="00B54747" w:rsidP="00BE309D">
      <w:pPr>
        <w:spacing w:after="9"/>
        <w:ind w:left="0" w:right="-352" w:firstLine="0"/>
        <w:rPr>
          <w:ins w:id="3343" w:author="BOUVY Martine [2]" w:date="2021-08-17T14:11:00Z"/>
          <w:rFonts w:eastAsia="Arial"/>
          <w:szCs w:val="20"/>
        </w:rPr>
      </w:pPr>
      <w:r w:rsidRPr="00B54747">
        <w:rPr>
          <w:rFonts w:eastAsia="Arial"/>
          <w:b/>
          <w:szCs w:val="20"/>
        </w:rPr>
        <w:t xml:space="preserve">For </w:t>
      </w:r>
      <w:ins w:id="3344" w:author="BOUVY Martine [2]" w:date="2021-08-17T14:10:00Z">
        <w:r w:rsidRPr="00B54747">
          <w:rPr>
            <w:rFonts w:eastAsia="Arial"/>
            <w:b/>
            <w:szCs w:val="20"/>
          </w:rPr>
          <w:t>j</w:t>
        </w:r>
        <w:r>
          <w:rPr>
            <w:rFonts w:eastAsia="Arial"/>
            <w:szCs w:val="20"/>
          </w:rPr>
          <w:t xml:space="preserve"> = 1 to NumberOfOccurences(InstructionFor</w:t>
        </w:r>
      </w:ins>
      <w:ins w:id="3345" w:author="BOUVY Martine [2]" w:date="2021-08-17T14:11:00Z">
        <w:r>
          <w:rPr>
            <w:rFonts w:eastAsia="Arial"/>
            <w:szCs w:val="20"/>
          </w:rPr>
          <w:t>CreditorAgent)</w:t>
        </w:r>
      </w:ins>
    </w:p>
    <w:p w14:paraId="2D6C20DB" w14:textId="4C0BC025" w:rsidR="00B54747" w:rsidRDefault="00B54747" w:rsidP="00BE309D">
      <w:pPr>
        <w:spacing w:after="9"/>
        <w:ind w:left="0" w:right="-352" w:firstLine="0"/>
        <w:rPr>
          <w:ins w:id="3346" w:author="BOUVY Martine [2]" w:date="2021-08-17T14:11:00Z"/>
          <w:rFonts w:eastAsia="Arial"/>
          <w:szCs w:val="20"/>
        </w:rPr>
      </w:pPr>
      <w:ins w:id="3347" w:author="BOUVY Martine [2]" w:date="2021-08-17T14:11:00Z">
        <w:r>
          <w:rPr>
            <w:rFonts w:eastAsia="Arial"/>
            <w:szCs w:val="20"/>
          </w:rPr>
          <w:t xml:space="preserve">   </w:t>
        </w:r>
        <w:r w:rsidRPr="00B54747">
          <w:rPr>
            <w:rFonts w:eastAsia="Arial"/>
            <w:b/>
            <w:szCs w:val="20"/>
          </w:rPr>
          <w:t>IF IsPresent</w:t>
        </w:r>
        <w:r>
          <w:rPr>
            <w:rFonts w:eastAsia="Arial"/>
            <w:szCs w:val="20"/>
          </w:rPr>
          <w:t>(InstructionForCreditorAgent[j].InstructionInformation THEN</w:t>
        </w:r>
      </w:ins>
    </w:p>
    <w:p w14:paraId="79D72640" w14:textId="3EDC4C85" w:rsidR="00B54747" w:rsidRDefault="00B54747" w:rsidP="00BE309D">
      <w:pPr>
        <w:spacing w:after="9"/>
        <w:ind w:left="0" w:right="-352" w:firstLine="0"/>
        <w:rPr>
          <w:ins w:id="3348" w:author="BOUVY Martine [2]" w:date="2021-08-17T14:12:00Z"/>
          <w:rFonts w:eastAsia="Arial"/>
          <w:szCs w:val="20"/>
        </w:rPr>
      </w:pPr>
      <w:ins w:id="3349" w:author="BOUVY Martine [2]" w:date="2021-08-17T14:12:00Z">
        <w:r>
          <w:rPr>
            <w:rFonts w:eastAsia="Arial"/>
            <w:szCs w:val="20"/>
          </w:rPr>
          <w:t xml:space="preserve">    /* IF InstructionInformation is absent, then there is nothing to translate to field 72 /ACC/ */</w:t>
        </w:r>
      </w:ins>
    </w:p>
    <w:p w14:paraId="24705E50" w14:textId="47C343A6" w:rsidR="00B54747" w:rsidRDefault="00B54747" w:rsidP="00B54747">
      <w:pPr>
        <w:spacing w:after="9"/>
        <w:ind w:left="0" w:right="-1252" w:firstLine="0"/>
        <w:rPr>
          <w:ins w:id="3350" w:author="BOUVY Martine [2]" w:date="2021-08-17T14:14:00Z"/>
          <w:rFonts w:eastAsia="Arial"/>
          <w:szCs w:val="20"/>
        </w:rPr>
      </w:pPr>
      <w:ins w:id="3351" w:author="BOUVY Martine [2]" w:date="2021-08-17T14:12:00Z">
        <w:r>
          <w:rPr>
            <w:rFonts w:eastAsia="Arial"/>
            <w:szCs w:val="20"/>
          </w:rPr>
          <w:t xml:space="preserve">      </w:t>
        </w:r>
      </w:ins>
      <w:ins w:id="3352" w:author="BOUVY Martine [2]" w:date="2021-08-17T14:13:00Z">
        <w:r>
          <w:rPr>
            <w:rFonts w:eastAsia="Arial"/>
            <w:szCs w:val="20"/>
          </w:rPr>
          <w:t xml:space="preserve">MXInstruction = </w:t>
        </w:r>
      </w:ins>
      <w:ins w:id="3353" w:author="BOUVY Martine [2]" w:date="2021-08-17T14:14:00Z">
        <w:r>
          <w:rPr>
            <w:rFonts w:eastAsia="Arial"/>
            <w:szCs w:val="20"/>
          </w:rPr>
          <w:t>InstructionForCreditorAgent[j].InstructionInformation</w:t>
        </w:r>
      </w:ins>
    </w:p>
    <w:p w14:paraId="290710FF" w14:textId="39712AD9" w:rsidR="00B54747" w:rsidRDefault="00B54747" w:rsidP="00B54747">
      <w:pPr>
        <w:spacing w:after="9"/>
        <w:ind w:left="0" w:right="-1252" w:firstLine="0"/>
        <w:rPr>
          <w:ins w:id="3354" w:author="BOUVY Martine [2]" w:date="2021-08-17T14:14:00Z"/>
          <w:rFonts w:eastAsia="Arial"/>
          <w:szCs w:val="20"/>
        </w:rPr>
      </w:pPr>
      <w:ins w:id="3355" w:author="BOUVY Martine [2]" w:date="2021-08-17T14:14:00Z">
        <w:r w:rsidRPr="00EE5649">
          <w:rPr>
            <w:rFonts w:eastAsia="Arial"/>
            <w:b/>
            <w:szCs w:val="20"/>
          </w:rPr>
          <w:t xml:space="preserve">      IF IsPresent</w:t>
        </w:r>
        <w:r>
          <w:rPr>
            <w:rFonts w:eastAsia="Arial"/>
            <w:szCs w:val="20"/>
          </w:rPr>
          <w:t>(InstructionForCreditorAgent[j].Code) T</w:t>
        </w:r>
        <w:r w:rsidR="00EE5649">
          <w:rPr>
            <w:rFonts w:eastAsia="Arial"/>
            <w:szCs w:val="20"/>
          </w:rPr>
          <w:t>HEN</w:t>
        </w:r>
      </w:ins>
    </w:p>
    <w:p w14:paraId="458587A5" w14:textId="158C279B" w:rsidR="00EE5649" w:rsidRDefault="00EE5649" w:rsidP="00B54747">
      <w:pPr>
        <w:spacing w:after="9"/>
        <w:ind w:left="0" w:right="-1252" w:firstLine="0"/>
        <w:rPr>
          <w:ins w:id="3356" w:author="BOUVY Martine [2]" w:date="2021-08-17T14:15:00Z"/>
          <w:rFonts w:eastAsia="Arial"/>
          <w:szCs w:val="20"/>
        </w:rPr>
      </w:pPr>
      <w:ins w:id="3357" w:author="BOUVY Martine [2]" w:date="2021-08-17T14:14:00Z">
        <w:r>
          <w:rPr>
            <w:rFonts w:eastAsia="Arial"/>
            <w:szCs w:val="20"/>
          </w:rPr>
          <w:t xml:space="preserve">         </w:t>
        </w:r>
      </w:ins>
      <w:ins w:id="3358" w:author="BOUVY Martine [2]" w:date="2021-08-17T14:15:00Z">
        <w:r>
          <w:rPr>
            <w:rFonts w:eastAsia="Arial"/>
            <w:szCs w:val="20"/>
          </w:rPr>
          <w:t>InstructionCode = InstructionForCreditorAgent[j].Code</w:t>
        </w:r>
      </w:ins>
    </w:p>
    <w:p w14:paraId="3CB926D4" w14:textId="77777777" w:rsidR="00EE5649" w:rsidRPr="00EE5649" w:rsidRDefault="00EE5649" w:rsidP="00B54747">
      <w:pPr>
        <w:spacing w:after="9"/>
        <w:ind w:left="0" w:right="-1252" w:firstLine="0"/>
        <w:rPr>
          <w:ins w:id="3359" w:author="BOUVY Martine [2]" w:date="2021-08-17T14:15:00Z"/>
          <w:rFonts w:eastAsia="Arial"/>
          <w:b/>
          <w:szCs w:val="20"/>
        </w:rPr>
      </w:pPr>
      <w:ins w:id="3360" w:author="BOUVY Martine [2]" w:date="2021-08-17T14:15:00Z">
        <w:r w:rsidRPr="00EE5649">
          <w:rPr>
            <w:rFonts w:eastAsia="Arial"/>
            <w:b/>
            <w:szCs w:val="20"/>
          </w:rPr>
          <w:t xml:space="preserve">      ELSE</w:t>
        </w:r>
      </w:ins>
    </w:p>
    <w:p w14:paraId="3CD828E5" w14:textId="2E3F6F9D" w:rsidR="00EE5649" w:rsidRDefault="00EE5649" w:rsidP="00B54747">
      <w:pPr>
        <w:spacing w:after="9"/>
        <w:ind w:left="0" w:right="-1252" w:firstLine="0"/>
        <w:rPr>
          <w:ins w:id="3361" w:author="BOUVY Martine [2]" w:date="2021-08-17T14:15:00Z"/>
          <w:rFonts w:eastAsia="Arial"/>
          <w:szCs w:val="20"/>
        </w:rPr>
      </w:pPr>
      <w:ins w:id="3362" w:author="BOUVY Martine [2]" w:date="2021-08-17T14:15:00Z">
        <w:r>
          <w:rPr>
            <w:rFonts w:eastAsia="Arial"/>
            <w:szCs w:val="20"/>
          </w:rPr>
          <w:t xml:space="preserve">         InstructionCode = “”</w:t>
        </w:r>
      </w:ins>
    </w:p>
    <w:p w14:paraId="52A9B6C9" w14:textId="0FF8CD58" w:rsidR="00EE5649" w:rsidRDefault="00EE5649" w:rsidP="00B54747">
      <w:pPr>
        <w:spacing w:after="9"/>
        <w:ind w:left="0" w:right="-1252" w:firstLine="0"/>
        <w:rPr>
          <w:ins w:id="3363" w:author="BOUVY Martine [2]" w:date="2021-08-17T14:21:00Z"/>
          <w:rFonts w:eastAsia="Arial"/>
          <w:b/>
          <w:szCs w:val="20"/>
        </w:rPr>
      </w:pPr>
      <w:ins w:id="3364" w:author="BOUVY Martine [2]" w:date="2021-08-17T14:15:00Z">
        <w:r w:rsidRPr="00EE5649">
          <w:rPr>
            <w:rFonts w:eastAsia="Arial"/>
            <w:b/>
            <w:szCs w:val="20"/>
          </w:rPr>
          <w:t xml:space="preserve">      ENDIF</w:t>
        </w:r>
      </w:ins>
    </w:p>
    <w:p w14:paraId="56EA6775" w14:textId="10E94D90" w:rsidR="004E4FF7" w:rsidRDefault="004E4FF7" w:rsidP="00B54747">
      <w:pPr>
        <w:spacing w:after="9"/>
        <w:ind w:left="0" w:right="-1252" w:firstLine="0"/>
        <w:rPr>
          <w:ins w:id="3365" w:author="BOUVY Martine [2]" w:date="2021-08-17T14:21:00Z"/>
          <w:rFonts w:eastAsia="Arial"/>
          <w:b/>
          <w:szCs w:val="20"/>
        </w:rPr>
      </w:pPr>
      <w:ins w:id="3366" w:author="BOUVY Martine [2]" w:date="2021-08-17T14:21:00Z">
        <w:r>
          <w:rPr>
            <w:rFonts w:eastAsia="Arial"/>
            <w:b/>
            <w:szCs w:val="20"/>
          </w:rPr>
          <w:t xml:space="preserve">    </w:t>
        </w:r>
      </w:ins>
    </w:p>
    <w:p w14:paraId="010A38F8" w14:textId="60766BBF" w:rsidR="004E4FF7" w:rsidRDefault="004E4FF7" w:rsidP="004E4FF7">
      <w:pPr>
        <w:spacing w:after="9"/>
        <w:ind w:left="450" w:right="157"/>
        <w:rPr>
          <w:ins w:id="3367" w:author="BOUVY Martine [2]" w:date="2021-08-17T14:23:00Z"/>
          <w:rFonts w:eastAsia="Arial"/>
          <w:szCs w:val="20"/>
        </w:rPr>
      </w:pPr>
      <w:ins w:id="3368" w:author="BOUVY Martine [2]" w:date="2021-08-17T14:22:00Z">
        <w:r>
          <w:rPr>
            <w:rFonts w:eastAsia="Arial"/>
            <w:b/>
            <w:szCs w:val="20"/>
          </w:rPr>
          <w:t xml:space="preserve">  Call </w:t>
        </w:r>
        <w:r w:rsidRPr="009C79B0">
          <w:rPr>
            <w:rFonts w:eastAsia="Arial"/>
            <w:b/>
            <w:bCs/>
            <w:szCs w:val="20"/>
          </w:rPr>
          <w:t>SubfunctionExtractACC</w:t>
        </w:r>
        <w:r w:rsidRPr="009C79B0">
          <w:rPr>
            <w:rFonts w:eastAsia="Arial"/>
            <w:szCs w:val="20"/>
          </w:rPr>
          <w:t>(Instructio</w:t>
        </w:r>
        <w:r>
          <w:rPr>
            <w:rFonts w:eastAsia="Arial"/>
            <w:szCs w:val="20"/>
          </w:rPr>
          <w:t>nCode,CodeTable[], MXInstruction</w:t>
        </w:r>
        <w:r w:rsidRPr="009C79B0">
          <w:rPr>
            <w:rFonts w:eastAsia="Arial"/>
            <w:szCs w:val="20"/>
          </w:rPr>
          <w:t xml:space="preserve">; ACCTable[]) </w:t>
        </w:r>
      </w:ins>
    </w:p>
    <w:p w14:paraId="3A1078F8" w14:textId="3F2F8846" w:rsidR="004E4FF7" w:rsidRDefault="004E4FF7" w:rsidP="004E4FF7">
      <w:pPr>
        <w:spacing w:after="9"/>
        <w:ind w:left="450" w:right="157"/>
        <w:rPr>
          <w:ins w:id="3369" w:author="BOUVY Martine [2]" w:date="2021-08-17T14:24:00Z"/>
          <w:rFonts w:eastAsia="Arial"/>
          <w:szCs w:val="20"/>
        </w:rPr>
      </w:pPr>
      <w:ins w:id="3370" w:author="BOUVY Martine [2]" w:date="2021-08-17T14:23:00Z">
        <w:r w:rsidRPr="004E4FF7">
          <w:rPr>
            <w:rFonts w:eastAsia="Arial"/>
            <w:szCs w:val="20"/>
          </w:rPr>
          <w:t xml:space="preserve">/* TempACC is not used when </w:t>
        </w:r>
      </w:ins>
      <w:ins w:id="3371" w:author="BOUVY Martine [2]" w:date="2021-08-17T14:24:00Z">
        <w:r w:rsidRPr="004E4FF7">
          <w:rPr>
            <w:rFonts w:eastAsia="Arial"/>
            <w:szCs w:val="20"/>
          </w:rPr>
          <w:t>2 occurrences are analysed separately, so will not be found in the string to analyse */</w:t>
        </w:r>
      </w:ins>
    </w:p>
    <w:p w14:paraId="1D8BB575" w14:textId="6BB41768" w:rsidR="00734CBA" w:rsidRDefault="00734CBA" w:rsidP="004E4FF7">
      <w:pPr>
        <w:spacing w:after="9"/>
        <w:ind w:left="450" w:right="157"/>
        <w:rPr>
          <w:ins w:id="3372" w:author="BOUVY Martine [2]" w:date="2021-08-17T14:24:00Z"/>
          <w:rFonts w:eastAsia="Arial"/>
          <w:szCs w:val="20"/>
        </w:rPr>
      </w:pPr>
    </w:p>
    <w:p w14:paraId="4587906E" w14:textId="77777777" w:rsidR="00734CBA" w:rsidRDefault="00734CBA" w:rsidP="004E4FF7">
      <w:pPr>
        <w:spacing w:after="9"/>
        <w:ind w:left="450" w:right="157"/>
        <w:rPr>
          <w:ins w:id="3373" w:author="BOUVY Martine [2]" w:date="2021-08-17T14:25:00Z"/>
          <w:rFonts w:eastAsia="Arial"/>
          <w:szCs w:val="20"/>
        </w:rPr>
      </w:pPr>
      <w:ins w:id="3374" w:author="BOUVY Martine [2]" w:date="2021-08-17T14:24:00Z">
        <w:r w:rsidRPr="005F2A9E">
          <w:rPr>
            <w:rFonts w:eastAsia="Arial"/>
            <w:b/>
            <w:szCs w:val="20"/>
          </w:rPr>
          <w:t xml:space="preserve">  </w:t>
        </w:r>
      </w:ins>
      <w:ins w:id="3375" w:author="BOUVY Martine [2]" w:date="2021-08-17T14:25:00Z">
        <w:r w:rsidRPr="005F2A9E">
          <w:rPr>
            <w:rFonts w:eastAsia="Arial"/>
            <w:b/>
            <w:szCs w:val="20"/>
          </w:rPr>
          <w:t>IF</w:t>
        </w:r>
        <w:r>
          <w:rPr>
            <w:rFonts w:eastAsia="Arial"/>
            <w:szCs w:val="20"/>
          </w:rPr>
          <w:t xml:space="preserve"> j = 1 Then </w:t>
        </w:r>
      </w:ins>
    </w:p>
    <w:p w14:paraId="54C6C5E8" w14:textId="77777777" w:rsidR="00734CBA" w:rsidRDefault="00734CBA" w:rsidP="004E4FF7">
      <w:pPr>
        <w:spacing w:after="9"/>
        <w:ind w:left="450" w:right="157"/>
        <w:rPr>
          <w:ins w:id="3376" w:author="BOUVY Martine [2]" w:date="2021-08-17T14:26:00Z"/>
          <w:rFonts w:eastAsia="Arial"/>
          <w:szCs w:val="20"/>
        </w:rPr>
      </w:pPr>
      <w:ins w:id="3377" w:author="BOUVY Martine [2]" w:date="2021-08-17T14:26:00Z">
        <w:r>
          <w:rPr>
            <w:rFonts w:eastAsia="Arial"/>
            <w:szCs w:val="20"/>
          </w:rPr>
          <w:t xml:space="preserve">    </w:t>
        </w:r>
        <w:r w:rsidRPr="005F2A9E">
          <w:rPr>
            <w:rFonts w:eastAsia="Arial"/>
            <w:b/>
            <w:szCs w:val="20"/>
          </w:rPr>
          <w:t>For k</w:t>
        </w:r>
        <w:r>
          <w:rPr>
            <w:rFonts w:eastAsia="Arial"/>
            <w:szCs w:val="20"/>
          </w:rPr>
          <w:t xml:space="preserve"> = 1 to NumberOf Occurrences(ACCTable[])</w:t>
        </w:r>
      </w:ins>
    </w:p>
    <w:p w14:paraId="6C954238" w14:textId="77777777" w:rsidR="00734CBA" w:rsidRDefault="00734CBA" w:rsidP="004E4FF7">
      <w:pPr>
        <w:spacing w:after="9"/>
        <w:ind w:left="450" w:right="157"/>
        <w:rPr>
          <w:ins w:id="3378" w:author="BOUVY Martine [2]" w:date="2021-08-17T14:27:00Z"/>
          <w:rFonts w:eastAsia="Arial"/>
          <w:szCs w:val="20"/>
        </w:rPr>
      </w:pPr>
      <w:ins w:id="3379" w:author="BOUVY Martine [2]" w:date="2021-08-17T14:26:00Z">
        <w:r>
          <w:rPr>
            <w:rFonts w:eastAsia="Arial"/>
            <w:szCs w:val="20"/>
          </w:rPr>
          <w:t xml:space="preserve">       ACCTable1[k]</w:t>
        </w:r>
      </w:ins>
      <w:ins w:id="3380" w:author="BOUVY Martine [2]" w:date="2021-08-17T14:27:00Z">
        <w:r>
          <w:rPr>
            <w:rFonts w:eastAsia="Arial"/>
            <w:szCs w:val="20"/>
          </w:rPr>
          <w:t xml:space="preserve"> = ACCTable[k]</w:t>
        </w:r>
      </w:ins>
    </w:p>
    <w:p w14:paraId="0F58FEE5" w14:textId="77777777" w:rsidR="00734CBA" w:rsidRDefault="00734CBA" w:rsidP="004E4FF7">
      <w:pPr>
        <w:spacing w:after="9"/>
        <w:ind w:left="450" w:right="157"/>
        <w:rPr>
          <w:ins w:id="3381" w:author="BOUVY Martine [2]" w:date="2021-08-17T14:27:00Z"/>
          <w:rFonts w:eastAsia="Arial"/>
          <w:szCs w:val="20"/>
        </w:rPr>
      </w:pPr>
      <w:ins w:id="3382" w:author="BOUVY Martine [2]" w:date="2021-08-17T14:27:00Z">
        <w:r>
          <w:rPr>
            <w:rFonts w:eastAsia="Arial"/>
            <w:szCs w:val="20"/>
          </w:rPr>
          <w:t xml:space="preserve">    </w:t>
        </w:r>
        <w:r w:rsidRPr="005F2A9E">
          <w:rPr>
            <w:rFonts w:eastAsia="Arial"/>
            <w:b/>
            <w:szCs w:val="20"/>
          </w:rPr>
          <w:t>Next</w:t>
        </w:r>
        <w:r>
          <w:rPr>
            <w:rFonts w:eastAsia="Arial"/>
            <w:szCs w:val="20"/>
          </w:rPr>
          <w:t xml:space="preserve"> k</w:t>
        </w:r>
      </w:ins>
    </w:p>
    <w:p w14:paraId="5FC03325" w14:textId="77777777" w:rsidR="00734CBA" w:rsidRPr="005F2A9E" w:rsidRDefault="00734CBA" w:rsidP="004E4FF7">
      <w:pPr>
        <w:spacing w:after="9"/>
        <w:ind w:left="450" w:right="157"/>
        <w:rPr>
          <w:ins w:id="3383" w:author="BOUVY Martine [2]" w:date="2021-08-17T14:27:00Z"/>
          <w:rFonts w:eastAsia="Arial"/>
          <w:b/>
          <w:szCs w:val="20"/>
        </w:rPr>
      </w:pPr>
      <w:ins w:id="3384" w:author="BOUVY Martine [2]" w:date="2021-08-17T14:27:00Z">
        <w:r>
          <w:rPr>
            <w:rFonts w:eastAsia="Arial"/>
            <w:szCs w:val="20"/>
          </w:rPr>
          <w:t xml:space="preserve">  </w:t>
        </w:r>
        <w:r w:rsidRPr="005F2A9E">
          <w:rPr>
            <w:rFonts w:eastAsia="Arial"/>
            <w:b/>
            <w:szCs w:val="20"/>
          </w:rPr>
          <w:t>ELSE</w:t>
        </w:r>
      </w:ins>
    </w:p>
    <w:p w14:paraId="768E174E" w14:textId="77777777" w:rsidR="00734CBA" w:rsidRDefault="00734CBA" w:rsidP="00734CBA">
      <w:pPr>
        <w:spacing w:after="9"/>
        <w:ind w:left="450" w:right="157"/>
        <w:rPr>
          <w:ins w:id="3385" w:author="BOUVY Martine [2]" w:date="2021-08-17T14:27:00Z"/>
          <w:rFonts w:eastAsia="Arial"/>
          <w:szCs w:val="20"/>
        </w:rPr>
      </w:pPr>
      <w:ins w:id="3386" w:author="BOUVY Martine [2]" w:date="2021-08-17T14:27:00Z">
        <w:r>
          <w:rPr>
            <w:rFonts w:eastAsia="Arial"/>
            <w:szCs w:val="20"/>
          </w:rPr>
          <w:t xml:space="preserve">   </w:t>
        </w:r>
      </w:ins>
      <w:ins w:id="3387" w:author="BOUVY Martine [2]" w:date="2021-08-17T14:24:00Z">
        <w:r>
          <w:rPr>
            <w:rFonts w:eastAsia="Arial"/>
            <w:szCs w:val="20"/>
          </w:rPr>
          <w:t xml:space="preserve"> </w:t>
        </w:r>
      </w:ins>
      <w:ins w:id="3388" w:author="BOUVY Martine [2]" w:date="2021-08-17T14:27:00Z">
        <w:r w:rsidRPr="005F2A9E">
          <w:rPr>
            <w:rFonts w:eastAsia="Arial"/>
            <w:b/>
            <w:szCs w:val="20"/>
          </w:rPr>
          <w:t>For</w:t>
        </w:r>
        <w:r>
          <w:rPr>
            <w:rFonts w:eastAsia="Arial"/>
            <w:szCs w:val="20"/>
          </w:rPr>
          <w:t xml:space="preserve"> k = 1 to NumberOf Occurrences(ACCTable[])</w:t>
        </w:r>
      </w:ins>
    </w:p>
    <w:p w14:paraId="442103BF" w14:textId="5CB2F7F7" w:rsidR="00734CBA" w:rsidRDefault="00734CBA" w:rsidP="00734CBA">
      <w:pPr>
        <w:spacing w:after="9"/>
        <w:ind w:left="450" w:right="157"/>
        <w:rPr>
          <w:ins w:id="3389" w:author="BOUVY Martine [2]" w:date="2021-08-17T14:27:00Z"/>
          <w:rFonts w:eastAsia="Arial"/>
          <w:szCs w:val="20"/>
        </w:rPr>
      </w:pPr>
      <w:ins w:id="3390" w:author="BOUVY Martine [2]" w:date="2021-08-17T14:27:00Z">
        <w:r>
          <w:rPr>
            <w:rFonts w:eastAsia="Arial"/>
            <w:szCs w:val="20"/>
          </w:rPr>
          <w:t xml:space="preserve">       ACCTable</w:t>
        </w:r>
      </w:ins>
      <w:ins w:id="3391" w:author="BOUVY Martine [2]" w:date="2021-08-17T14:28:00Z">
        <w:r>
          <w:rPr>
            <w:rFonts w:eastAsia="Arial"/>
            <w:szCs w:val="20"/>
          </w:rPr>
          <w:t>2</w:t>
        </w:r>
      </w:ins>
      <w:ins w:id="3392" w:author="BOUVY Martine [2]" w:date="2021-08-17T14:27:00Z">
        <w:r>
          <w:rPr>
            <w:rFonts w:eastAsia="Arial"/>
            <w:szCs w:val="20"/>
          </w:rPr>
          <w:t>[k] = ACCTable[k]</w:t>
        </w:r>
      </w:ins>
    </w:p>
    <w:p w14:paraId="41998C54" w14:textId="1E5519C9" w:rsidR="00734CBA" w:rsidRPr="005F2A9E" w:rsidRDefault="00734CBA" w:rsidP="00734CBA">
      <w:pPr>
        <w:spacing w:after="9"/>
        <w:ind w:left="450" w:right="157"/>
        <w:rPr>
          <w:ins w:id="3393" w:author="BOUVY Martine [2]" w:date="2021-08-17T14:28:00Z"/>
          <w:rFonts w:eastAsia="Arial"/>
          <w:b/>
          <w:szCs w:val="20"/>
        </w:rPr>
      </w:pPr>
      <w:ins w:id="3394" w:author="BOUVY Martine [2]" w:date="2021-08-17T14:27:00Z">
        <w:r w:rsidRPr="005F2A9E">
          <w:rPr>
            <w:rFonts w:eastAsia="Arial"/>
            <w:b/>
            <w:szCs w:val="20"/>
          </w:rPr>
          <w:t xml:space="preserve">    Next k</w:t>
        </w:r>
      </w:ins>
    </w:p>
    <w:p w14:paraId="41CAEAA4" w14:textId="51AAA438" w:rsidR="00734CBA" w:rsidRPr="005F2A9E" w:rsidRDefault="00734CBA" w:rsidP="00734CBA">
      <w:pPr>
        <w:spacing w:after="9"/>
        <w:ind w:left="450" w:right="157"/>
        <w:rPr>
          <w:ins w:id="3395" w:author="BOUVY Martine [2]" w:date="2021-08-17T14:27:00Z"/>
          <w:rFonts w:eastAsia="Arial"/>
          <w:b/>
          <w:szCs w:val="20"/>
        </w:rPr>
      </w:pPr>
      <w:ins w:id="3396" w:author="BOUVY Martine [2]" w:date="2021-08-17T14:28:00Z">
        <w:r w:rsidRPr="005F2A9E">
          <w:rPr>
            <w:rFonts w:eastAsia="Arial"/>
            <w:b/>
            <w:szCs w:val="20"/>
          </w:rPr>
          <w:t xml:space="preserve">  ENDIF</w:t>
        </w:r>
      </w:ins>
    </w:p>
    <w:p w14:paraId="76F2F208" w14:textId="7EDC68A2" w:rsidR="00734CBA" w:rsidRPr="004E4FF7" w:rsidRDefault="00734CBA" w:rsidP="004E4FF7">
      <w:pPr>
        <w:spacing w:after="9"/>
        <w:ind w:left="450" w:right="157"/>
        <w:rPr>
          <w:ins w:id="3397" w:author="BOUVY Martine [2]" w:date="2021-08-17T14:22:00Z"/>
          <w:rFonts w:eastAsia="Arial"/>
          <w:szCs w:val="20"/>
        </w:rPr>
      </w:pPr>
    </w:p>
    <w:p w14:paraId="1A5C60E6" w14:textId="7F89933B" w:rsidR="00B54747" w:rsidRPr="00B54747" w:rsidRDefault="00B54747" w:rsidP="00BE309D">
      <w:pPr>
        <w:spacing w:after="9"/>
        <w:ind w:left="0" w:right="-352" w:firstLine="0"/>
        <w:rPr>
          <w:ins w:id="3398" w:author="BOUVY Martine [2]" w:date="2021-08-17T14:11:00Z"/>
          <w:rFonts w:eastAsia="Arial"/>
          <w:b/>
          <w:szCs w:val="20"/>
        </w:rPr>
      </w:pPr>
      <w:ins w:id="3399" w:author="BOUVY Martine [2]" w:date="2021-08-17T14:11:00Z">
        <w:r w:rsidRPr="00B54747">
          <w:rPr>
            <w:rFonts w:eastAsia="Arial"/>
            <w:b/>
            <w:szCs w:val="20"/>
          </w:rPr>
          <w:t xml:space="preserve">   ENDIF</w:t>
        </w:r>
      </w:ins>
    </w:p>
    <w:p w14:paraId="5BE22D07" w14:textId="08CCFFAD" w:rsidR="00B54747" w:rsidRDefault="00B54747" w:rsidP="00BE309D">
      <w:pPr>
        <w:spacing w:after="9"/>
        <w:ind w:left="0" w:right="-352" w:firstLine="0"/>
        <w:rPr>
          <w:ins w:id="3400" w:author="BOUVY Martine [2]" w:date="2021-08-17T14:29:00Z"/>
          <w:rFonts w:eastAsia="Arial"/>
          <w:b/>
          <w:szCs w:val="20"/>
        </w:rPr>
      </w:pPr>
      <w:ins w:id="3401" w:author="BOUVY Martine [2]" w:date="2021-08-17T14:11:00Z">
        <w:r w:rsidRPr="00B54747">
          <w:rPr>
            <w:rFonts w:eastAsia="Arial"/>
            <w:b/>
            <w:szCs w:val="20"/>
          </w:rPr>
          <w:t>Next j</w:t>
        </w:r>
      </w:ins>
    </w:p>
    <w:p w14:paraId="3B7941AD" w14:textId="3313C269" w:rsidR="00CD244A" w:rsidRDefault="00CD244A" w:rsidP="00BE309D">
      <w:pPr>
        <w:spacing w:after="9"/>
        <w:ind w:left="0" w:right="-352" w:firstLine="0"/>
        <w:rPr>
          <w:ins w:id="3402" w:author="BOUVY Martine [2]" w:date="2021-08-17T14:29:00Z"/>
          <w:rFonts w:eastAsia="Arial"/>
          <w:b/>
          <w:szCs w:val="20"/>
        </w:rPr>
      </w:pPr>
    </w:p>
    <w:p w14:paraId="181612C2" w14:textId="0A8ABA71" w:rsidR="00CD244A" w:rsidRDefault="00CD244A" w:rsidP="00BE309D">
      <w:pPr>
        <w:spacing w:after="9"/>
        <w:ind w:left="0" w:right="-352" w:firstLine="0"/>
        <w:rPr>
          <w:ins w:id="3403" w:author="BOUVY Martine [2]" w:date="2021-08-17T14:42:00Z"/>
          <w:rFonts w:eastAsia="Arial"/>
          <w:szCs w:val="20"/>
        </w:rPr>
      </w:pPr>
      <w:ins w:id="3404" w:author="BOUVY Martine [2]" w:date="2021-08-17T14:29:00Z">
        <w:r w:rsidRPr="005F2A9E">
          <w:rPr>
            <w:rFonts w:eastAsia="Arial"/>
            <w:szCs w:val="20"/>
          </w:rPr>
          <w:t>/* Merge the 2 tables */</w:t>
        </w:r>
      </w:ins>
    </w:p>
    <w:p w14:paraId="071F392D" w14:textId="30267499" w:rsidR="005F2A9E" w:rsidRDefault="005F2A9E" w:rsidP="00BE309D">
      <w:pPr>
        <w:spacing w:after="9"/>
        <w:ind w:left="0" w:right="-352" w:firstLine="0"/>
        <w:rPr>
          <w:ins w:id="3405" w:author="BOUVY Martine [2]" w:date="2021-08-17T14:43:00Z"/>
          <w:rFonts w:eastAsia="Arial"/>
          <w:szCs w:val="20"/>
        </w:rPr>
      </w:pPr>
      <w:ins w:id="3406" w:author="BOUVY Martine [2]" w:date="2021-08-17T14:42:00Z">
        <w:r>
          <w:rPr>
            <w:rFonts w:eastAsia="Arial"/>
            <w:szCs w:val="20"/>
          </w:rPr>
          <w:t>j = NumberOfOccurrences(ACCTable1[])</w:t>
        </w:r>
      </w:ins>
    </w:p>
    <w:p w14:paraId="6DBCB4BD" w14:textId="4D694F36" w:rsidR="005F2A9E" w:rsidRDefault="005F2A9E" w:rsidP="005F2A9E">
      <w:pPr>
        <w:spacing w:after="9"/>
        <w:ind w:left="0" w:right="-352" w:firstLine="0"/>
        <w:rPr>
          <w:ins w:id="3407" w:author="BOUVY Martine [2]" w:date="2021-08-17T14:44:00Z"/>
          <w:rFonts w:eastAsia="Arial"/>
          <w:szCs w:val="20"/>
        </w:rPr>
      </w:pPr>
      <w:ins w:id="3408" w:author="BOUVY Martine [2]" w:date="2021-08-17T14:43:00Z">
        <w:r>
          <w:rPr>
            <w:rFonts w:eastAsia="Arial"/>
            <w:szCs w:val="20"/>
          </w:rPr>
          <w:t>k = NumberOfOccurrences(ACCTable2[])</w:t>
        </w:r>
      </w:ins>
    </w:p>
    <w:p w14:paraId="5C10A415" w14:textId="5D349CBD" w:rsidR="005F2A9E" w:rsidRDefault="005F2A9E" w:rsidP="005F2A9E">
      <w:pPr>
        <w:spacing w:after="9"/>
        <w:ind w:left="0" w:right="-352" w:firstLine="0"/>
        <w:rPr>
          <w:ins w:id="3409" w:author="BOUVY Martine [2]" w:date="2021-08-17T14:45:00Z"/>
          <w:rFonts w:eastAsia="Arial"/>
          <w:szCs w:val="20"/>
        </w:rPr>
      </w:pPr>
      <w:ins w:id="3410" w:author="BOUVY Martine [2]" w:date="2021-08-17T14:44:00Z">
        <w:r>
          <w:rPr>
            <w:rFonts w:eastAsia="Arial"/>
            <w:szCs w:val="20"/>
          </w:rPr>
          <w:t xml:space="preserve">m = </w:t>
        </w:r>
      </w:ins>
      <w:ins w:id="3411" w:author="BOUVY Martine [2]" w:date="2021-08-17T14:45:00Z">
        <w:r>
          <w:rPr>
            <w:rFonts w:eastAsia="Arial"/>
            <w:szCs w:val="20"/>
          </w:rPr>
          <w:t>NumberOfOccurrences(ACCTable[])</w:t>
        </w:r>
      </w:ins>
    </w:p>
    <w:p w14:paraId="466DF546" w14:textId="639BF03E" w:rsidR="005F2A9E" w:rsidRDefault="005F2A9E" w:rsidP="005F2A9E">
      <w:pPr>
        <w:spacing w:after="9"/>
        <w:ind w:left="0" w:right="-352" w:firstLine="0"/>
        <w:rPr>
          <w:ins w:id="3412" w:author="BOUVY Martine [2]" w:date="2021-08-17T14:46:00Z"/>
          <w:rFonts w:eastAsia="Arial"/>
          <w:szCs w:val="20"/>
        </w:rPr>
      </w:pPr>
    </w:p>
    <w:p w14:paraId="705C6751" w14:textId="3A2F8276" w:rsidR="005F2A9E" w:rsidRDefault="005F2A9E" w:rsidP="005F2A9E">
      <w:pPr>
        <w:spacing w:after="9"/>
        <w:ind w:left="0" w:right="-352" w:firstLine="0"/>
        <w:rPr>
          <w:ins w:id="3413" w:author="BOUVY Martine [2]" w:date="2021-08-17T14:45:00Z"/>
          <w:rFonts w:eastAsia="Arial"/>
          <w:szCs w:val="20"/>
        </w:rPr>
      </w:pPr>
      <w:ins w:id="3414" w:author="BOUVY Martine [2]" w:date="2021-08-17T14:46:00Z">
        <w:r>
          <w:rPr>
            <w:rFonts w:eastAsia="Arial"/>
            <w:szCs w:val="20"/>
          </w:rPr>
          <w:t>/* Reset ACCTable[</w:t>
        </w:r>
      </w:ins>
      <w:ins w:id="3415" w:author="BOUVY Martine [2]" w:date="2021-08-17T14:47:00Z">
        <w:r>
          <w:rPr>
            <w:rFonts w:eastAsia="Arial"/>
            <w:szCs w:val="20"/>
          </w:rPr>
          <w:t>] */</w:t>
        </w:r>
      </w:ins>
    </w:p>
    <w:p w14:paraId="57FB1466" w14:textId="26A96C01" w:rsidR="005F2A9E" w:rsidRDefault="005F2A9E" w:rsidP="005F2A9E">
      <w:pPr>
        <w:spacing w:after="9"/>
        <w:ind w:left="0" w:right="-352" w:firstLine="0"/>
        <w:rPr>
          <w:ins w:id="3416" w:author="BOUVY Martine [2]" w:date="2021-08-17T14:45:00Z"/>
          <w:rFonts w:eastAsia="Arial"/>
          <w:szCs w:val="20"/>
        </w:rPr>
      </w:pPr>
      <w:ins w:id="3417" w:author="BOUVY Martine [2]" w:date="2021-08-17T14:45:00Z">
        <w:r w:rsidRPr="005F2A9E">
          <w:rPr>
            <w:rFonts w:eastAsia="Arial"/>
            <w:b/>
            <w:szCs w:val="20"/>
          </w:rPr>
          <w:t>IF</w:t>
        </w:r>
        <w:r>
          <w:rPr>
            <w:rFonts w:eastAsia="Arial"/>
            <w:szCs w:val="20"/>
          </w:rPr>
          <w:t xml:space="preserve"> m</w:t>
        </w:r>
      </w:ins>
      <w:ins w:id="3418" w:author="BOUVY Martine [2]" w:date="2021-08-17T14:46:00Z">
        <w:r>
          <w:rPr>
            <w:rFonts w:eastAsia="Arial"/>
            <w:szCs w:val="20"/>
          </w:rPr>
          <w:t xml:space="preserve"> </w:t>
        </w:r>
      </w:ins>
      <w:ins w:id="3419" w:author="BOUVY Martine [2]" w:date="2021-08-17T14:45:00Z">
        <w:r>
          <w:rPr>
            <w:rFonts w:eastAsia="Arial"/>
            <w:szCs w:val="20"/>
          </w:rPr>
          <w:t>&gt;</w:t>
        </w:r>
      </w:ins>
      <w:ins w:id="3420" w:author="BOUVY Martine [2]" w:date="2021-08-17T14:46:00Z">
        <w:r>
          <w:rPr>
            <w:rFonts w:eastAsia="Arial"/>
            <w:szCs w:val="20"/>
          </w:rPr>
          <w:t xml:space="preserve"> </w:t>
        </w:r>
      </w:ins>
      <w:ins w:id="3421" w:author="BOUVY Martine [2]" w:date="2021-08-17T14:45:00Z">
        <w:r>
          <w:rPr>
            <w:rFonts w:eastAsia="Arial"/>
            <w:szCs w:val="20"/>
          </w:rPr>
          <w:t>0</w:t>
        </w:r>
      </w:ins>
      <w:ins w:id="3422" w:author="BOUVY Martine [2]" w:date="2021-08-17T14:46:00Z">
        <w:r>
          <w:rPr>
            <w:rFonts w:eastAsia="Arial"/>
            <w:szCs w:val="20"/>
          </w:rPr>
          <w:t xml:space="preserve"> THEN</w:t>
        </w:r>
      </w:ins>
    </w:p>
    <w:p w14:paraId="10FA8351" w14:textId="57E07DE4" w:rsidR="005F2A9E" w:rsidRDefault="005F2A9E" w:rsidP="005F2A9E">
      <w:pPr>
        <w:spacing w:after="9"/>
        <w:ind w:left="0" w:right="-352" w:firstLine="0"/>
        <w:rPr>
          <w:ins w:id="3423" w:author="BOUVY Martine [2]" w:date="2021-08-17T14:46:00Z"/>
          <w:rFonts w:eastAsia="Arial"/>
          <w:szCs w:val="20"/>
        </w:rPr>
      </w:pPr>
      <w:ins w:id="3424" w:author="BOUVY Martine [2]" w:date="2021-08-17T14:46:00Z">
        <w:r>
          <w:rPr>
            <w:rFonts w:eastAsia="Arial"/>
            <w:szCs w:val="20"/>
          </w:rPr>
          <w:t xml:space="preserve">  </w:t>
        </w:r>
      </w:ins>
      <w:ins w:id="3425" w:author="BOUVY Martine [2]" w:date="2021-08-17T14:45:00Z">
        <w:r w:rsidRPr="005F2A9E">
          <w:rPr>
            <w:rFonts w:eastAsia="Arial"/>
            <w:b/>
            <w:szCs w:val="20"/>
          </w:rPr>
          <w:t>For</w:t>
        </w:r>
        <w:r>
          <w:rPr>
            <w:rFonts w:eastAsia="Arial"/>
            <w:szCs w:val="20"/>
          </w:rPr>
          <w:t xml:space="preserve"> t = 1 to m</w:t>
        </w:r>
      </w:ins>
    </w:p>
    <w:p w14:paraId="5A4A71F0" w14:textId="7D32CE04" w:rsidR="005F2A9E" w:rsidRDefault="005F2A9E" w:rsidP="005F2A9E">
      <w:pPr>
        <w:spacing w:after="9"/>
        <w:ind w:left="0" w:right="-352" w:firstLine="0"/>
        <w:rPr>
          <w:ins w:id="3426" w:author="BOUVY Martine [2]" w:date="2021-08-17T14:46:00Z"/>
          <w:rFonts w:eastAsia="Arial"/>
          <w:szCs w:val="20"/>
        </w:rPr>
      </w:pPr>
      <w:ins w:id="3427" w:author="BOUVY Martine [2]" w:date="2021-08-17T14:46:00Z">
        <w:r>
          <w:rPr>
            <w:rFonts w:eastAsia="Arial"/>
            <w:szCs w:val="20"/>
          </w:rPr>
          <w:t xml:space="preserve">    ACCTable[t] = “”</w:t>
        </w:r>
      </w:ins>
    </w:p>
    <w:p w14:paraId="21166A1D" w14:textId="79361ED1" w:rsidR="005F2A9E" w:rsidRPr="005F2A9E" w:rsidRDefault="005F2A9E" w:rsidP="005F2A9E">
      <w:pPr>
        <w:spacing w:after="9"/>
        <w:ind w:left="0" w:right="-352" w:firstLine="0"/>
        <w:rPr>
          <w:ins w:id="3428" w:author="BOUVY Martine [2]" w:date="2021-08-17T14:46:00Z"/>
          <w:rFonts w:eastAsia="Arial"/>
          <w:b/>
          <w:szCs w:val="20"/>
        </w:rPr>
      </w:pPr>
      <w:ins w:id="3429" w:author="BOUVY Martine [2]" w:date="2021-08-17T14:46:00Z">
        <w:r>
          <w:rPr>
            <w:rFonts w:eastAsia="Arial"/>
            <w:szCs w:val="20"/>
          </w:rPr>
          <w:t xml:space="preserve">  </w:t>
        </w:r>
        <w:r w:rsidRPr="005F2A9E">
          <w:rPr>
            <w:rFonts w:eastAsia="Arial"/>
            <w:b/>
            <w:szCs w:val="20"/>
          </w:rPr>
          <w:t>Next t</w:t>
        </w:r>
      </w:ins>
    </w:p>
    <w:p w14:paraId="7281D279" w14:textId="73FA584F" w:rsidR="005F2A9E" w:rsidRDefault="005F2A9E" w:rsidP="005F2A9E">
      <w:pPr>
        <w:spacing w:after="9"/>
        <w:ind w:left="0" w:right="-352" w:firstLine="0"/>
        <w:rPr>
          <w:ins w:id="3430" w:author="BOUVY Martine [2]" w:date="2021-12-03T10:59:00Z"/>
          <w:rFonts w:eastAsia="Arial"/>
          <w:b/>
          <w:szCs w:val="20"/>
        </w:rPr>
      </w:pPr>
      <w:ins w:id="3431" w:author="BOUVY Martine [2]" w:date="2021-08-17T14:46:00Z">
        <w:r w:rsidRPr="005F2A9E">
          <w:rPr>
            <w:rFonts w:eastAsia="Arial"/>
            <w:b/>
            <w:szCs w:val="20"/>
          </w:rPr>
          <w:t>ENDIF</w:t>
        </w:r>
      </w:ins>
    </w:p>
    <w:p w14:paraId="51163121" w14:textId="71C70EAB" w:rsidR="00D473D6" w:rsidRPr="00D473D6" w:rsidRDefault="00D473D6" w:rsidP="005F2A9E">
      <w:pPr>
        <w:spacing w:after="9"/>
        <w:ind w:left="0" w:right="-352" w:firstLine="0"/>
        <w:rPr>
          <w:ins w:id="3432" w:author="BOUVY Martine [2]" w:date="2021-08-17T14:43:00Z"/>
          <w:rFonts w:eastAsia="Arial"/>
          <w:szCs w:val="20"/>
        </w:rPr>
      </w:pPr>
    </w:p>
    <w:p w14:paraId="2FF63673" w14:textId="0F9FD71F" w:rsidR="005F2A9E" w:rsidRDefault="005F2A9E" w:rsidP="005F2A9E">
      <w:pPr>
        <w:spacing w:after="9"/>
        <w:ind w:left="0" w:right="-352" w:firstLine="0"/>
        <w:rPr>
          <w:ins w:id="3433" w:author="BOUVY Martine [2]" w:date="2021-08-17T14:43:00Z"/>
          <w:rFonts w:eastAsia="Arial"/>
          <w:szCs w:val="20"/>
        </w:rPr>
      </w:pPr>
    </w:p>
    <w:p w14:paraId="020C887F" w14:textId="1272C332" w:rsidR="005F2A9E" w:rsidRDefault="005F2A9E" w:rsidP="005F2A9E">
      <w:pPr>
        <w:spacing w:after="9"/>
        <w:ind w:left="0" w:right="-352" w:firstLine="0"/>
        <w:rPr>
          <w:ins w:id="3434" w:author="BOUVY Martine [2]" w:date="2021-08-17T14:43:00Z"/>
          <w:rFonts w:eastAsia="Arial"/>
          <w:szCs w:val="20"/>
        </w:rPr>
      </w:pPr>
      <w:ins w:id="3435" w:author="BOUVY Martine [2]" w:date="2021-08-17T14:43:00Z">
        <w:r w:rsidRPr="00C368B5">
          <w:rPr>
            <w:rFonts w:eastAsia="Arial"/>
            <w:b/>
            <w:szCs w:val="20"/>
          </w:rPr>
          <w:lastRenderedPageBreak/>
          <w:t xml:space="preserve">IF </w:t>
        </w:r>
        <w:r>
          <w:rPr>
            <w:rFonts w:eastAsia="Arial"/>
            <w:szCs w:val="20"/>
          </w:rPr>
          <w:t>j &gt; 0 Then</w:t>
        </w:r>
      </w:ins>
    </w:p>
    <w:p w14:paraId="57B6FE99" w14:textId="123F6F03" w:rsidR="005F2A9E" w:rsidRDefault="005F2A9E" w:rsidP="005F2A9E">
      <w:pPr>
        <w:spacing w:after="9"/>
        <w:ind w:left="0" w:right="-352" w:firstLine="0"/>
        <w:rPr>
          <w:ins w:id="3436" w:author="BOUVY Martine [2]" w:date="2021-08-17T14:48:00Z"/>
          <w:rFonts w:eastAsia="Arial"/>
          <w:szCs w:val="20"/>
        </w:rPr>
      </w:pPr>
      <w:ins w:id="3437" w:author="BOUVY Martine [2]" w:date="2021-08-17T14:43:00Z">
        <w:r>
          <w:rPr>
            <w:rFonts w:eastAsia="Arial"/>
            <w:szCs w:val="20"/>
          </w:rPr>
          <w:t xml:space="preserve">  </w:t>
        </w:r>
      </w:ins>
      <w:ins w:id="3438" w:author="BOUVY Martine [2]" w:date="2021-08-17T14:48:00Z">
        <w:r w:rsidR="002D6906" w:rsidRPr="00C368B5">
          <w:rPr>
            <w:rFonts w:eastAsia="Arial"/>
            <w:b/>
            <w:szCs w:val="20"/>
          </w:rPr>
          <w:t>For</w:t>
        </w:r>
        <w:r w:rsidR="002D6906">
          <w:rPr>
            <w:rFonts w:eastAsia="Arial"/>
            <w:szCs w:val="20"/>
          </w:rPr>
          <w:t xml:space="preserve"> t = 1 to j</w:t>
        </w:r>
      </w:ins>
    </w:p>
    <w:p w14:paraId="26927F0A" w14:textId="0C160BA1" w:rsidR="002D6906" w:rsidRDefault="002D6906" w:rsidP="005F2A9E">
      <w:pPr>
        <w:spacing w:after="9"/>
        <w:ind w:left="0" w:right="-352" w:firstLine="0"/>
        <w:rPr>
          <w:ins w:id="3439" w:author="BOUVY Martine [2]" w:date="2021-12-03T10:54:00Z"/>
          <w:rFonts w:eastAsia="Arial"/>
          <w:szCs w:val="20"/>
        </w:rPr>
      </w:pPr>
      <w:ins w:id="3440" w:author="BOUVY Martine [2]" w:date="2021-08-17T14:48:00Z">
        <w:r>
          <w:rPr>
            <w:rFonts w:eastAsia="Arial"/>
            <w:szCs w:val="20"/>
          </w:rPr>
          <w:t xml:space="preserve">    </w:t>
        </w:r>
      </w:ins>
      <w:ins w:id="3441" w:author="BOUVY Martine [2]" w:date="2021-08-17T14:50:00Z">
        <w:r w:rsidR="0028169D">
          <w:rPr>
            <w:rFonts w:eastAsia="Arial"/>
            <w:szCs w:val="20"/>
          </w:rPr>
          <w:t>ACCTable[t</w:t>
        </w:r>
        <w:r w:rsidR="003A41AC">
          <w:rPr>
            <w:rFonts w:eastAsia="Arial"/>
            <w:szCs w:val="20"/>
          </w:rPr>
          <w:t>]</w:t>
        </w:r>
      </w:ins>
      <w:ins w:id="3442" w:author="BOUVY Martine [2]" w:date="2021-08-17T14:48:00Z">
        <w:r>
          <w:rPr>
            <w:rFonts w:eastAsia="Arial"/>
            <w:szCs w:val="20"/>
          </w:rPr>
          <w:t xml:space="preserve"> = ACCTable1[</w:t>
        </w:r>
      </w:ins>
      <w:ins w:id="3443" w:author="BOUVY Martine [2]" w:date="2021-12-03T10:46:00Z">
        <w:r w:rsidR="00A90047">
          <w:rPr>
            <w:rFonts w:eastAsia="Arial"/>
            <w:szCs w:val="20"/>
          </w:rPr>
          <w:t>t</w:t>
        </w:r>
      </w:ins>
      <w:ins w:id="3444" w:author="BOUVY Martine [2]" w:date="2021-08-17T14:48:00Z">
        <w:r>
          <w:rPr>
            <w:rFonts w:eastAsia="Arial"/>
            <w:szCs w:val="20"/>
          </w:rPr>
          <w:t>]</w:t>
        </w:r>
      </w:ins>
    </w:p>
    <w:p w14:paraId="6E3385F7" w14:textId="774C6B36" w:rsidR="002D6906" w:rsidRPr="00C368B5" w:rsidRDefault="00D473D6" w:rsidP="005F2A9E">
      <w:pPr>
        <w:spacing w:after="9"/>
        <w:ind w:left="0" w:right="-352" w:firstLine="0"/>
        <w:rPr>
          <w:ins w:id="3445" w:author="BOUVY Martine [2]" w:date="2021-08-17T14:48:00Z"/>
          <w:rFonts w:eastAsia="Arial"/>
          <w:b/>
          <w:szCs w:val="20"/>
        </w:rPr>
      </w:pPr>
      <w:ins w:id="3446" w:author="BOUVY Martine [2]" w:date="2021-12-03T10:54:00Z">
        <w:r>
          <w:rPr>
            <w:rFonts w:eastAsia="Arial"/>
            <w:szCs w:val="20"/>
          </w:rPr>
          <w:t xml:space="preserve">  </w:t>
        </w:r>
      </w:ins>
      <w:ins w:id="3447" w:author="BOUVY Martine [2]" w:date="2021-08-17T14:48:00Z">
        <w:r w:rsidR="002D6906" w:rsidRPr="00C368B5">
          <w:rPr>
            <w:rFonts w:eastAsia="Arial"/>
            <w:b/>
            <w:szCs w:val="20"/>
          </w:rPr>
          <w:t>Next t</w:t>
        </w:r>
      </w:ins>
    </w:p>
    <w:p w14:paraId="1FB84FA3" w14:textId="5B26E50D" w:rsidR="002D6906" w:rsidRPr="00C368B5" w:rsidRDefault="002D6906" w:rsidP="005F2A9E">
      <w:pPr>
        <w:spacing w:after="9"/>
        <w:ind w:left="0" w:right="-352" w:firstLine="0"/>
        <w:rPr>
          <w:ins w:id="3448" w:author="BOUVY Martine [2]" w:date="2021-08-17T14:48:00Z"/>
          <w:rFonts w:eastAsia="Arial"/>
          <w:b/>
          <w:szCs w:val="20"/>
        </w:rPr>
      </w:pPr>
      <w:ins w:id="3449" w:author="BOUVY Martine [2]" w:date="2021-08-17T14:48:00Z">
        <w:r w:rsidRPr="00C368B5">
          <w:rPr>
            <w:rFonts w:eastAsia="Arial"/>
            <w:b/>
            <w:szCs w:val="20"/>
          </w:rPr>
          <w:t>ENDIF</w:t>
        </w:r>
      </w:ins>
    </w:p>
    <w:p w14:paraId="7E2E0E1E" w14:textId="54F601FF" w:rsidR="002D6906" w:rsidRDefault="002D6906" w:rsidP="005F2A9E">
      <w:pPr>
        <w:spacing w:after="9"/>
        <w:ind w:left="0" w:right="-352" w:firstLine="0"/>
        <w:rPr>
          <w:ins w:id="3450" w:author="BOUVY Martine [2]" w:date="2021-08-17T14:48:00Z"/>
          <w:rFonts w:eastAsia="Arial"/>
          <w:szCs w:val="20"/>
        </w:rPr>
      </w:pPr>
    </w:p>
    <w:p w14:paraId="7CB77065" w14:textId="262E5073" w:rsidR="002D6906" w:rsidRDefault="002D6906" w:rsidP="005F2A9E">
      <w:pPr>
        <w:spacing w:after="9"/>
        <w:ind w:left="0" w:right="-352" w:firstLine="0"/>
        <w:rPr>
          <w:ins w:id="3451" w:author="BOUVY Martine [2]" w:date="2021-08-17T14:49:00Z"/>
          <w:rFonts w:eastAsia="Arial"/>
          <w:szCs w:val="20"/>
        </w:rPr>
      </w:pPr>
      <w:ins w:id="3452" w:author="BOUVY Martine [2]" w:date="2021-08-17T14:49:00Z">
        <w:r w:rsidRPr="00C368B5">
          <w:rPr>
            <w:rFonts w:eastAsia="Arial"/>
            <w:b/>
            <w:szCs w:val="20"/>
          </w:rPr>
          <w:t>IF</w:t>
        </w:r>
        <w:r>
          <w:rPr>
            <w:rFonts w:eastAsia="Arial"/>
            <w:szCs w:val="20"/>
          </w:rPr>
          <w:t xml:space="preserve"> k &gt; 0 THEN</w:t>
        </w:r>
      </w:ins>
    </w:p>
    <w:p w14:paraId="59D107CB" w14:textId="6266B45B" w:rsidR="002D6906" w:rsidRDefault="002D6906" w:rsidP="005F2A9E">
      <w:pPr>
        <w:spacing w:after="9"/>
        <w:ind w:left="0" w:right="-352" w:firstLine="0"/>
        <w:rPr>
          <w:ins w:id="3453" w:author="BOUVY Martine [2]" w:date="2021-08-17T14:50:00Z"/>
          <w:rFonts w:eastAsia="Arial"/>
          <w:szCs w:val="20"/>
        </w:rPr>
      </w:pPr>
      <w:ins w:id="3454" w:author="BOUVY Martine [2]" w:date="2021-08-17T14:49:00Z">
        <w:r>
          <w:rPr>
            <w:rFonts w:eastAsia="Arial"/>
            <w:szCs w:val="20"/>
          </w:rPr>
          <w:t xml:space="preserve">  </w:t>
        </w:r>
        <w:r w:rsidRPr="00C368B5">
          <w:rPr>
            <w:rFonts w:eastAsia="Arial"/>
            <w:b/>
            <w:szCs w:val="20"/>
          </w:rPr>
          <w:t>For</w:t>
        </w:r>
        <w:r>
          <w:rPr>
            <w:rFonts w:eastAsia="Arial"/>
            <w:szCs w:val="20"/>
          </w:rPr>
          <w:t xml:space="preserve"> t = 1 to k</w:t>
        </w:r>
      </w:ins>
    </w:p>
    <w:p w14:paraId="1921F8E1" w14:textId="663FB37B" w:rsidR="002D6906" w:rsidRDefault="002D6906" w:rsidP="005F2A9E">
      <w:pPr>
        <w:spacing w:after="9"/>
        <w:ind w:left="0" w:right="-352" w:firstLine="0"/>
        <w:rPr>
          <w:ins w:id="3455" w:author="BOUVY Martine [2]" w:date="2021-08-17T14:51:00Z"/>
          <w:rFonts w:eastAsia="Arial"/>
          <w:szCs w:val="20"/>
        </w:rPr>
      </w:pPr>
      <w:ins w:id="3456" w:author="BOUVY Martine [2]" w:date="2021-08-17T14:50:00Z">
        <w:r>
          <w:rPr>
            <w:rFonts w:eastAsia="Arial"/>
            <w:szCs w:val="20"/>
          </w:rPr>
          <w:t xml:space="preserve">   </w:t>
        </w:r>
        <w:r w:rsidR="003A41AC">
          <w:rPr>
            <w:rFonts w:eastAsia="Arial"/>
            <w:szCs w:val="20"/>
          </w:rPr>
          <w:t>j</w:t>
        </w:r>
        <w:r>
          <w:rPr>
            <w:rFonts w:eastAsia="Arial"/>
            <w:szCs w:val="20"/>
          </w:rPr>
          <w:t xml:space="preserve"> = j+1</w:t>
        </w:r>
      </w:ins>
    </w:p>
    <w:p w14:paraId="7894310E" w14:textId="24694298" w:rsidR="003A41AC" w:rsidRDefault="003A41AC" w:rsidP="003A41AC">
      <w:pPr>
        <w:spacing w:after="9"/>
        <w:ind w:left="0" w:right="-352" w:firstLine="0"/>
        <w:rPr>
          <w:ins w:id="3457" w:author="BOUVY Martine [2]" w:date="2021-08-17T14:51:00Z"/>
          <w:rFonts w:eastAsia="Arial"/>
          <w:szCs w:val="20"/>
        </w:rPr>
      </w:pPr>
      <w:ins w:id="3458" w:author="BOUVY Martine [2]" w:date="2021-08-17T14:51:00Z">
        <w:r>
          <w:rPr>
            <w:rFonts w:eastAsia="Arial"/>
            <w:szCs w:val="20"/>
          </w:rPr>
          <w:t xml:space="preserve">   ACCTable[j] = ACCTable2[t]</w:t>
        </w:r>
      </w:ins>
    </w:p>
    <w:p w14:paraId="752C9609" w14:textId="571BBA27" w:rsidR="003A41AC" w:rsidRDefault="003A41AC" w:rsidP="003A41AC">
      <w:pPr>
        <w:spacing w:after="9"/>
        <w:ind w:left="0" w:right="-352" w:firstLine="0"/>
        <w:rPr>
          <w:ins w:id="3459" w:author="BOUVY Martine [2]" w:date="2021-08-17T14:51:00Z"/>
          <w:rFonts w:eastAsia="Arial"/>
          <w:szCs w:val="20"/>
        </w:rPr>
      </w:pPr>
      <w:ins w:id="3460" w:author="BOUVY Martine [2]" w:date="2021-08-17T14:51:00Z">
        <w:r>
          <w:rPr>
            <w:rFonts w:eastAsia="Arial"/>
            <w:szCs w:val="20"/>
          </w:rPr>
          <w:t xml:space="preserve">   </w:t>
        </w:r>
        <w:r w:rsidRPr="00C368B5">
          <w:rPr>
            <w:rFonts w:eastAsia="Arial"/>
            <w:b/>
            <w:szCs w:val="20"/>
          </w:rPr>
          <w:t>Next</w:t>
        </w:r>
        <w:r>
          <w:rPr>
            <w:rFonts w:eastAsia="Arial"/>
            <w:szCs w:val="20"/>
          </w:rPr>
          <w:t xml:space="preserve"> t</w:t>
        </w:r>
      </w:ins>
    </w:p>
    <w:p w14:paraId="5DC1449B" w14:textId="36665D66" w:rsidR="003A41AC" w:rsidRPr="00C368B5" w:rsidRDefault="003A41AC" w:rsidP="003A41AC">
      <w:pPr>
        <w:spacing w:after="9"/>
        <w:ind w:left="0" w:right="-352" w:firstLine="0"/>
        <w:rPr>
          <w:ins w:id="3461" w:author="BOUVY Martine [2]" w:date="2021-08-17T14:52:00Z"/>
          <w:rFonts w:eastAsia="Arial"/>
          <w:b/>
          <w:szCs w:val="20"/>
        </w:rPr>
      </w:pPr>
      <w:ins w:id="3462" w:author="BOUVY Martine [2]" w:date="2021-08-17T14:51:00Z">
        <w:r w:rsidRPr="00C368B5">
          <w:rPr>
            <w:rFonts w:eastAsia="Arial"/>
            <w:b/>
            <w:szCs w:val="20"/>
          </w:rPr>
          <w:t>ENDIF</w:t>
        </w:r>
      </w:ins>
    </w:p>
    <w:p w14:paraId="1019D8B7" w14:textId="45B89C76" w:rsidR="00B47982" w:rsidRDefault="00B47982" w:rsidP="003A41AC">
      <w:pPr>
        <w:spacing w:after="9"/>
        <w:ind w:left="0" w:right="-352" w:firstLine="0"/>
        <w:rPr>
          <w:ins w:id="3463" w:author="BOUVY Martine [2]" w:date="2021-08-17T16:38:00Z"/>
          <w:rFonts w:eastAsia="Arial"/>
          <w:szCs w:val="20"/>
        </w:rPr>
      </w:pPr>
      <w:ins w:id="3464" w:author="BOUVY Martine [2]" w:date="2021-08-17T14:52:00Z">
        <w:r>
          <w:rPr>
            <w:rFonts w:eastAsia="Arial"/>
            <w:szCs w:val="20"/>
          </w:rPr>
          <w:t>/* ACCTable contains all the information to be translated to Field 72 /ACC/ */</w:t>
        </w:r>
      </w:ins>
    </w:p>
    <w:p w14:paraId="56572DE3" w14:textId="4B1037F7" w:rsidR="004B55AB" w:rsidRDefault="004B55AB" w:rsidP="003A41AC">
      <w:pPr>
        <w:spacing w:after="9"/>
        <w:ind w:left="0" w:right="-352" w:firstLine="0"/>
        <w:rPr>
          <w:ins w:id="3465" w:author="BOUVY Martine [2]" w:date="2021-08-17T16:38:00Z"/>
          <w:rFonts w:eastAsia="Arial"/>
          <w:szCs w:val="20"/>
        </w:rPr>
      </w:pPr>
    </w:p>
    <w:p w14:paraId="75D544BC" w14:textId="66CE5D34" w:rsidR="004B55AB" w:rsidRPr="004B55AB" w:rsidRDefault="004B55AB" w:rsidP="004B55AB">
      <w:pPr>
        <w:spacing w:after="9"/>
        <w:ind w:left="0" w:right="-352" w:firstLine="0"/>
        <w:rPr>
          <w:ins w:id="3466" w:author="BOUVY Martine [2]" w:date="2021-08-17T16:39:00Z"/>
          <w:rFonts w:eastAsia="Arial"/>
          <w:bCs/>
          <w:szCs w:val="20"/>
        </w:rPr>
      </w:pPr>
      <w:ins w:id="3467" w:author="BOUVY Martine [2]" w:date="2021-08-17T16:39:00Z">
        <w:r>
          <w:rPr>
            <w:rFonts w:eastAsia="Arial"/>
            <w:szCs w:val="20"/>
          </w:rPr>
          <w:t xml:space="preserve">/* End </w:t>
        </w:r>
        <w:r w:rsidRPr="002947B9">
          <w:rPr>
            <w:rFonts w:eastAsia="Arial"/>
            <w:b/>
            <w:bCs/>
            <w:szCs w:val="20"/>
          </w:rPr>
          <w:t>SubfunctionAnalysePer1Occurrence</w:t>
        </w:r>
        <w:r>
          <w:rPr>
            <w:rFonts w:eastAsia="Arial"/>
            <w:b/>
            <w:bCs/>
            <w:szCs w:val="20"/>
          </w:rPr>
          <w:t xml:space="preserve"> </w:t>
        </w:r>
        <w:r w:rsidRPr="004B55AB">
          <w:rPr>
            <w:rFonts w:eastAsia="Arial"/>
            <w:bCs/>
            <w:szCs w:val="20"/>
          </w:rPr>
          <w:t>*/</w:t>
        </w:r>
      </w:ins>
    </w:p>
    <w:p w14:paraId="483FDF76" w14:textId="67D9FC90" w:rsidR="004B55AB" w:rsidRDefault="004B55AB" w:rsidP="003A41AC">
      <w:pPr>
        <w:spacing w:after="9"/>
        <w:ind w:left="0" w:right="-352" w:firstLine="0"/>
        <w:rPr>
          <w:ins w:id="3468" w:author="BOUVY Martine [2]" w:date="2021-08-17T14:51:00Z"/>
          <w:rFonts w:eastAsia="Arial"/>
          <w:szCs w:val="20"/>
        </w:rPr>
      </w:pPr>
    </w:p>
    <w:p w14:paraId="34D57390" w14:textId="1E0F445C" w:rsidR="003A41AC" w:rsidRDefault="003A41AC" w:rsidP="005F2A9E">
      <w:pPr>
        <w:spacing w:after="9"/>
        <w:ind w:left="0" w:right="-352" w:firstLine="0"/>
        <w:rPr>
          <w:ins w:id="3469" w:author="BOUVY Martine [2]" w:date="2021-08-17T14:50:00Z"/>
          <w:rFonts w:eastAsia="Arial"/>
          <w:szCs w:val="20"/>
        </w:rPr>
      </w:pPr>
    </w:p>
    <w:p w14:paraId="5C0648B4" w14:textId="77777777" w:rsidR="00CB7C01" w:rsidRPr="004F4A55" w:rsidRDefault="00CB7C01" w:rsidP="00B42D72">
      <w:pPr>
        <w:spacing w:after="9"/>
        <w:ind w:left="419" w:right="157" w:hanging="419"/>
        <w:rPr>
          <w:rFonts w:eastAsia="Arial"/>
          <w:b/>
          <w:szCs w:val="20"/>
        </w:rPr>
      </w:pPr>
    </w:p>
    <w:p w14:paraId="269E926E" w14:textId="40384518" w:rsidR="009C79B0" w:rsidRDefault="009C79B0" w:rsidP="00057249">
      <w:pPr>
        <w:spacing w:after="9"/>
        <w:ind w:left="90" w:right="157"/>
        <w:rPr>
          <w:ins w:id="3470" w:author="BOUVY Martine [2]" w:date="2021-08-16T16:31:00Z"/>
          <w:rFonts w:eastAsia="Arial"/>
          <w:szCs w:val="20"/>
        </w:rPr>
      </w:pPr>
      <w:ins w:id="3471" w:author="BOUVY Martine [2]" w:date="2021-08-16T16:16:00Z">
        <w:r w:rsidRPr="009C79B0">
          <w:rPr>
            <w:rFonts w:eastAsia="Arial"/>
            <w:b/>
            <w:bCs/>
            <w:szCs w:val="20"/>
          </w:rPr>
          <w:t>SubfunctionExtractACC</w:t>
        </w:r>
        <w:r w:rsidRPr="009C79B0">
          <w:rPr>
            <w:rFonts w:eastAsia="Arial"/>
            <w:szCs w:val="20"/>
          </w:rPr>
          <w:t>(Instructio</w:t>
        </w:r>
        <w:r w:rsidR="00793006">
          <w:rPr>
            <w:rFonts w:eastAsia="Arial"/>
            <w:szCs w:val="20"/>
          </w:rPr>
          <w:t>nCode,CodeTable</w:t>
        </w:r>
      </w:ins>
      <w:ins w:id="3472" w:author="BOUVY Martine [2]" w:date="2021-08-16T16:42:00Z">
        <w:r w:rsidR="00875EF1">
          <w:rPr>
            <w:rFonts w:eastAsia="Arial"/>
            <w:szCs w:val="20"/>
          </w:rPr>
          <w:t>[]</w:t>
        </w:r>
      </w:ins>
      <w:ins w:id="3473" w:author="BOUVY Martine [2]" w:date="2021-08-16T16:16:00Z">
        <w:r w:rsidR="00793006">
          <w:rPr>
            <w:rFonts w:eastAsia="Arial"/>
            <w:szCs w:val="20"/>
          </w:rPr>
          <w:t xml:space="preserve">, </w:t>
        </w:r>
      </w:ins>
      <w:ins w:id="3474" w:author="BOUVY Martine [2]" w:date="2021-08-16T16:25:00Z">
        <w:r w:rsidR="00793006">
          <w:rPr>
            <w:rFonts w:eastAsia="Arial"/>
            <w:szCs w:val="20"/>
          </w:rPr>
          <w:t>MXInstruction</w:t>
        </w:r>
      </w:ins>
      <w:ins w:id="3475" w:author="BOUVY Martine [2]" w:date="2021-08-16T16:16:00Z">
        <w:r w:rsidRPr="009C79B0">
          <w:rPr>
            <w:rFonts w:eastAsia="Arial"/>
            <w:szCs w:val="20"/>
          </w:rPr>
          <w:t xml:space="preserve">; ACCTable[]) </w:t>
        </w:r>
      </w:ins>
    </w:p>
    <w:p w14:paraId="44AA25D2" w14:textId="5FD2C44D" w:rsidR="00057249" w:rsidRDefault="00057249" w:rsidP="00057249">
      <w:pPr>
        <w:spacing w:after="9"/>
        <w:ind w:left="90" w:right="157"/>
        <w:rPr>
          <w:ins w:id="3476" w:author="BOUVY Martine [2]" w:date="2021-08-16T16:31:00Z"/>
          <w:rFonts w:eastAsia="Arial"/>
          <w:szCs w:val="20"/>
        </w:rPr>
      </w:pPr>
    </w:p>
    <w:p w14:paraId="33C19FC1" w14:textId="0B8FED2A" w:rsidR="00057249" w:rsidRDefault="00057249" w:rsidP="00057249">
      <w:pPr>
        <w:spacing w:after="9"/>
        <w:ind w:left="90" w:right="157"/>
        <w:rPr>
          <w:ins w:id="3477" w:author="BOUVY Martine [2]" w:date="2021-08-16T16:31:00Z"/>
          <w:rFonts w:eastAsia="Arial"/>
          <w:szCs w:val="20"/>
        </w:rPr>
      </w:pPr>
      <w:ins w:id="3478" w:author="BOUVY Martine [2]" w:date="2021-08-16T16:31:00Z">
        <w:r>
          <w:rPr>
            <w:rFonts w:eastAsia="Arial"/>
            <w:szCs w:val="20"/>
          </w:rPr>
          <w:t>/* local variable</w:t>
        </w:r>
      </w:ins>
      <w:ins w:id="3479" w:author="BOUVY Martine [2]" w:date="2021-08-16T16:32:00Z">
        <w:r>
          <w:rPr>
            <w:rFonts w:eastAsia="Arial"/>
            <w:szCs w:val="20"/>
          </w:rPr>
          <w:t>s</w:t>
        </w:r>
      </w:ins>
    </w:p>
    <w:p w14:paraId="5917B406" w14:textId="60F3F066" w:rsidR="009D103F" w:rsidRDefault="00057249" w:rsidP="009D103F">
      <w:pPr>
        <w:spacing w:after="9"/>
        <w:ind w:left="0" w:right="157" w:firstLine="0"/>
        <w:rPr>
          <w:ins w:id="3480" w:author="BOUVY Martine [2]" w:date="2021-08-16T16:39:00Z"/>
          <w:rFonts w:eastAsia="Arial"/>
          <w:szCs w:val="20"/>
        </w:rPr>
      </w:pPr>
      <w:ins w:id="3481" w:author="BOUVY Martine [2]" w:date="2021-08-16T16:31:00Z">
        <w:r>
          <w:rPr>
            <w:rFonts w:eastAsia="Arial"/>
            <w:szCs w:val="20"/>
          </w:rPr>
          <w:t>k</w:t>
        </w:r>
      </w:ins>
      <w:ins w:id="3482" w:author="BOUVY Martine [2]" w:date="2021-08-16T16:57:00Z">
        <w:r w:rsidR="005D5DE6">
          <w:rPr>
            <w:rFonts w:eastAsia="Arial"/>
            <w:szCs w:val="20"/>
          </w:rPr>
          <w:t>,j</w:t>
        </w:r>
      </w:ins>
      <w:ins w:id="3483" w:author="BOUVY Martine [2]" w:date="2021-08-16T17:05:00Z">
        <w:r w:rsidR="004B55AB">
          <w:rPr>
            <w:rFonts w:eastAsia="Arial"/>
            <w:szCs w:val="20"/>
          </w:rPr>
          <w:t>,</w:t>
        </w:r>
        <w:r w:rsidR="00F30E8D">
          <w:rPr>
            <w:rFonts w:eastAsia="Arial"/>
            <w:szCs w:val="20"/>
          </w:rPr>
          <w:t>t</w:t>
        </w:r>
      </w:ins>
      <w:ins w:id="3484" w:author="BOUVY Martine [2]" w:date="2021-08-16T16:31:00Z">
        <w:r>
          <w:rPr>
            <w:rFonts w:eastAsia="Arial"/>
            <w:szCs w:val="20"/>
          </w:rPr>
          <w:t>:integer</w:t>
        </w:r>
      </w:ins>
    </w:p>
    <w:p w14:paraId="679E88C9" w14:textId="5C5FA404" w:rsidR="009D103F" w:rsidRDefault="009D103F" w:rsidP="009D103F">
      <w:pPr>
        <w:spacing w:after="9"/>
        <w:ind w:left="0" w:right="157" w:firstLine="0"/>
        <w:rPr>
          <w:ins w:id="3485" w:author="BOUVY Martine [2]" w:date="2021-08-16T16:55:00Z"/>
          <w:rFonts w:eastAsia="Arial"/>
          <w:szCs w:val="20"/>
        </w:rPr>
      </w:pPr>
      <w:ins w:id="3486" w:author="BOUVY Martine [2]" w:date="2021-08-16T16:39:00Z">
        <w:r>
          <w:rPr>
            <w:rFonts w:eastAsia="Arial"/>
            <w:szCs w:val="20"/>
          </w:rPr>
          <w:t>MXText</w:t>
        </w:r>
      </w:ins>
      <w:ins w:id="3487" w:author="BOUVY Martine [2]" w:date="2021-08-16T17:04:00Z">
        <w:r w:rsidR="00127D1F">
          <w:rPr>
            <w:rFonts w:eastAsia="Arial"/>
            <w:szCs w:val="20"/>
          </w:rPr>
          <w:t>,</w:t>
        </w:r>
        <w:r w:rsidR="00F30E8D">
          <w:rPr>
            <w:rFonts w:eastAsia="Arial"/>
            <w:szCs w:val="20"/>
          </w:rPr>
          <w:t>Temp,RemainingString</w:t>
        </w:r>
      </w:ins>
      <w:ins w:id="3488" w:author="BOUVY Martine [2]" w:date="2021-08-17T16:42:00Z">
        <w:r w:rsidR="00932B02">
          <w:rPr>
            <w:rFonts w:eastAsia="Arial"/>
            <w:szCs w:val="20"/>
          </w:rPr>
          <w:t>, FoundPatternText</w:t>
        </w:r>
      </w:ins>
      <w:ins w:id="3489" w:author="BOUVY Martine [2]" w:date="2021-08-16T17:04:00Z">
        <w:r w:rsidR="00F30E8D">
          <w:rPr>
            <w:rFonts w:eastAsia="Arial"/>
            <w:szCs w:val="20"/>
          </w:rPr>
          <w:t xml:space="preserve"> </w:t>
        </w:r>
      </w:ins>
      <w:ins w:id="3490" w:author="BOUVY Martine [2]" w:date="2021-08-16T16:39:00Z">
        <w:r>
          <w:rPr>
            <w:rFonts w:eastAsia="Arial"/>
            <w:szCs w:val="20"/>
          </w:rPr>
          <w:t>: string</w:t>
        </w:r>
      </w:ins>
    </w:p>
    <w:p w14:paraId="1E29E31F" w14:textId="33974C3F" w:rsidR="005D5DE6" w:rsidRDefault="005D5DE6" w:rsidP="009D103F">
      <w:pPr>
        <w:spacing w:after="9"/>
        <w:ind w:left="0" w:right="157" w:firstLine="0"/>
        <w:rPr>
          <w:ins w:id="3491" w:author="BOUVY Martine [2]" w:date="2021-08-16T16:39:00Z"/>
          <w:rFonts w:eastAsia="Arial"/>
          <w:szCs w:val="20"/>
        </w:rPr>
      </w:pPr>
      <w:ins w:id="3492" w:author="BOUVY Martine [2]" w:date="2021-08-16T16:55:00Z">
        <w:r>
          <w:rPr>
            <w:rFonts w:eastAsia="Arial"/>
            <w:szCs w:val="20"/>
          </w:rPr>
          <w:t xml:space="preserve">Table[] is made of </w:t>
        </w:r>
      </w:ins>
      <w:ins w:id="3493" w:author="BOUVY Martine [2]" w:date="2021-08-16T16:56:00Z">
        <w:r>
          <w:rPr>
            <w:rFonts w:eastAsia="Arial"/>
            <w:szCs w:val="20"/>
          </w:rPr>
          <w:t>Table.Code and Table.Text</w:t>
        </w:r>
      </w:ins>
    </w:p>
    <w:p w14:paraId="58456624" w14:textId="080A6D11" w:rsidR="009D103F" w:rsidRDefault="00057249" w:rsidP="009D103F">
      <w:pPr>
        <w:spacing w:after="9"/>
        <w:ind w:left="0" w:right="157" w:firstLine="0"/>
        <w:rPr>
          <w:ins w:id="3494" w:author="BOUVY Martine [2]" w:date="2021-08-16T16:39:00Z"/>
          <w:rFonts w:eastAsia="Arial"/>
          <w:szCs w:val="20"/>
        </w:rPr>
      </w:pPr>
      <w:ins w:id="3495" w:author="BOUVY Martine [2]" w:date="2021-08-16T16:31:00Z">
        <w:r>
          <w:rPr>
            <w:rFonts w:eastAsia="Arial"/>
            <w:szCs w:val="20"/>
          </w:rPr>
          <w:t xml:space="preserve"> */</w:t>
        </w:r>
      </w:ins>
    </w:p>
    <w:p w14:paraId="1306D49C" w14:textId="7DDB7E54" w:rsidR="009D103F" w:rsidRDefault="009D103F" w:rsidP="009D103F">
      <w:pPr>
        <w:spacing w:after="9"/>
        <w:ind w:left="0" w:right="157" w:firstLine="0"/>
        <w:rPr>
          <w:ins w:id="3496" w:author="BOUVY Martine [2]" w:date="2021-08-16T16:57:00Z"/>
          <w:rFonts w:eastAsia="Arial"/>
          <w:szCs w:val="20"/>
        </w:rPr>
      </w:pPr>
    </w:p>
    <w:p w14:paraId="688A5838" w14:textId="777959B6" w:rsidR="005D5DE6" w:rsidRDefault="005D5DE6" w:rsidP="009D103F">
      <w:pPr>
        <w:spacing w:after="9"/>
        <w:ind w:left="0" w:right="157" w:firstLine="0"/>
        <w:rPr>
          <w:ins w:id="3497" w:author="BOUVY Martine [2]" w:date="2021-08-16T16:39:00Z"/>
          <w:rFonts w:eastAsia="Arial"/>
          <w:szCs w:val="20"/>
        </w:rPr>
      </w:pPr>
      <w:ins w:id="3498" w:author="BOUVY Martine [2]" w:date="2021-08-16T16:57:00Z">
        <w:r>
          <w:rPr>
            <w:rFonts w:eastAsia="Arial"/>
            <w:szCs w:val="20"/>
          </w:rPr>
          <w:t>j = 0</w:t>
        </w:r>
      </w:ins>
    </w:p>
    <w:p w14:paraId="20DE231C" w14:textId="77777777" w:rsidR="009D103F" w:rsidRDefault="009D103F" w:rsidP="009D103F">
      <w:pPr>
        <w:spacing w:after="9"/>
        <w:ind w:left="0" w:right="157" w:firstLine="0"/>
        <w:rPr>
          <w:ins w:id="3499" w:author="BOUVY Martine [2]" w:date="2021-08-16T16:35:00Z"/>
          <w:rFonts w:eastAsia="Arial"/>
          <w:szCs w:val="20"/>
        </w:rPr>
      </w:pPr>
    </w:p>
    <w:p w14:paraId="769BDCB8" w14:textId="7A216F19" w:rsidR="009D103F" w:rsidRDefault="009D103F" w:rsidP="009D103F">
      <w:pPr>
        <w:spacing w:after="9"/>
        <w:ind w:left="0" w:right="157" w:firstLine="0"/>
        <w:rPr>
          <w:ins w:id="3500" w:author="BOUVY Martine [2]" w:date="2021-08-16T16:32:00Z"/>
          <w:rFonts w:eastAsia="Arial"/>
          <w:szCs w:val="20"/>
        </w:rPr>
      </w:pPr>
      <w:ins w:id="3501" w:author="BOUVY Martine [2]" w:date="2021-08-16T16:35:00Z">
        <w:r>
          <w:rPr>
            <w:rFonts w:eastAsia="Arial"/>
            <w:szCs w:val="20"/>
          </w:rPr>
          <w:t>RemainingString = MXInstruction</w:t>
        </w:r>
      </w:ins>
    </w:p>
    <w:p w14:paraId="0B280E7F" w14:textId="77777777" w:rsidR="009D103F" w:rsidRDefault="009D103F" w:rsidP="009D103F">
      <w:pPr>
        <w:spacing w:after="9"/>
        <w:ind w:left="0" w:right="157" w:firstLine="0"/>
        <w:rPr>
          <w:ins w:id="3502" w:author="BOUVY Martine [2]" w:date="2021-08-16T16:32:00Z"/>
          <w:rFonts w:eastAsia="Arial"/>
          <w:szCs w:val="20"/>
        </w:rPr>
      </w:pPr>
    </w:p>
    <w:p w14:paraId="08CBF7B7" w14:textId="79998F7A" w:rsidR="009D103F" w:rsidRDefault="009D103F" w:rsidP="00875EF1">
      <w:pPr>
        <w:spacing w:after="9"/>
        <w:ind w:left="0" w:right="157" w:firstLine="0"/>
        <w:rPr>
          <w:ins w:id="3503" w:author="BOUVY Martine [2]" w:date="2021-08-16T16:37:00Z"/>
          <w:szCs w:val="20"/>
        </w:rPr>
      </w:pPr>
      <w:ins w:id="3504" w:author="BOUVY Martine [2]" w:date="2021-08-16T16:30:00Z">
        <w:r w:rsidRPr="00875EF1">
          <w:rPr>
            <w:b/>
            <w:szCs w:val="20"/>
          </w:rPr>
          <w:t>For k</w:t>
        </w:r>
        <w:r>
          <w:rPr>
            <w:szCs w:val="20"/>
          </w:rPr>
          <w:t xml:space="preserve"> = 1 to </w:t>
        </w:r>
      </w:ins>
      <w:ins w:id="3505" w:author="BOUVY Martine [2]" w:date="2021-08-16T16:43:00Z">
        <w:r w:rsidR="00174D57">
          <w:rPr>
            <w:szCs w:val="20"/>
          </w:rPr>
          <w:t>5</w:t>
        </w:r>
      </w:ins>
    </w:p>
    <w:p w14:paraId="5FB8957F" w14:textId="033AFB6B" w:rsidR="009D103F" w:rsidRDefault="009D103F" w:rsidP="00875EF1">
      <w:pPr>
        <w:spacing w:after="9"/>
        <w:ind w:left="0" w:right="157" w:firstLine="0"/>
        <w:rPr>
          <w:ins w:id="3506" w:author="BOUVY Martine [2]" w:date="2021-08-16T16:36:00Z"/>
          <w:szCs w:val="20"/>
        </w:rPr>
      </w:pPr>
      <w:ins w:id="3507" w:author="BOUVY Martine [2]" w:date="2021-08-16T16:35:00Z">
        <w:r w:rsidRPr="009D103F">
          <w:rPr>
            <w:szCs w:val="20"/>
          </w:rPr>
          <w:t>/</w:t>
        </w:r>
      </w:ins>
      <w:ins w:id="3508" w:author="BOUVY Martine [2]" w:date="2021-08-16T16:34:00Z">
        <w:r w:rsidRPr="009D103F">
          <w:rPr>
            <w:szCs w:val="20"/>
          </w:rPr>
          <w:t>*</w:t>
        </w:r>
        <w:r w:rsidRPr="00057249">
          <w:rPr>
            <w:szCs w:val="20"/>
          </w:rPr>
          <w:t xml:space="preserve"> k coun</w:t>
        </w:r>
        <w:r>
          <w:rPr>
            <w:szCs w:val="20"/>
          </w:rPr>
          <w:t>ts the number of permutations</w:t>
        </w:r>
      </w:ins>
      <w:ins w:id="3509" w:author="BOUVY Martine [2]" w:date="2021-08-16T16:36:00Z">
        <w:r>
          <w:rPr>
            <w:szCs w:val="20"/>
          </w:rPr>
          <w:t>*/</w:t>
        </w:r>
      </w:ins>
    </w:p>
    <w:p w14:paraId="3F70AFF9" w14:textId="77992624" w:rsidR="009D103F" w:rsidRPr="00057249" w:rsidRDefault="009D103F" w:rsidP="00875EF1">
      <w:pPr>
        <w:spacing w:after="9"/>
        <w:ind w:left="0" w:right="157" w:firstLine="0"/>
        <w:rPr>
          <w:ins w:id="3510" w:author="BOUVY Martine [2]" w:date="2021-08-16T16:34:00Z"/>
          <w:szCs w:val="20"/>
        </w:rPr>
      </w:pPr>
      <w:ins w:id="3511" w:author="BOUVY Martine [2]" w:date="2021-08-16T16:34:00Z">
        <w:r w:rsidRPr="00057249">
          <w:rPr>
            <w:szCs w:val="20"/>
          </w:rPr>
          <w:t xml:space="preserve">  </w:t>
        </w:r>
      </w:ins>
    </w:p>
    <w:p w14:paraId="51E4F69A" w14:textId="672D2810" w:rsidR="009D103F" w:rsidRPr="009D103F" w:rsidRDefault="00875EF1" w:rsidP="009D103F">
      <w:pPr>
        <w:spacing w:after="9"/>
        <w:ind w:left="0" w:right="157" w:firstLine="0"/>
        <w:rPr>
          <w:ins w:id="3512" w:author="BOUVY Martine [2]" w:date="2021-08-16T16:38:00Z"/>
          <w:szCs w:val="20"/>
        </w:rPr>
      </w:pPr>
      <w:ins w:id="3513" w:author="BOUVY Martine [2]" w:date="2021-08-16T16:38:00Z">
        <w:r w:rsidRPr="00875EF1">
          <w:rPr>
            <w:b/>
            <w:szCs w:val="20"/>
          </w:rPr>
          <w:t xml:space="preserve">IF </w:t>
        </w:r>
        <w:r w:rsidR="009D103F" w:rsidRPr="00875EF1">
          <w:rPr>
            <w:b/>
            <w:szCs w:val="20"/>
          </w:rPr>
          <w:t>Length</w:t>
        </w:r>
        <w:r w:rsidR="009D103F" w:rsidRPr="009D103F">
          <w:rPr>
            <w:szCs w:val="20"/>
          </w:rPr>
          <w:t>(RemainingString) &gt; 0 THEN</w:t>
        </w:r>
      </w:ins>
    </w:p>
    <w:p w14:paraId="57D540EB" w14:textId="77777777" w:rsidR="009D103F" w:rsidRPr="009D103F" w:rsidRDefault="009D103F" w:rsidP="009D103F">
      <w:pPr>
        <w:spacing w:after="9"/>
        <w:ind w:left="0" w:right="157" w:firstLine="0"/>
        <w:rPr>
          <w:ins w:id="3514" w:author="BOUVY Martine [2]" w:date="2021-08-16T16:38:00Z"/>
          <w:szCs w:val="20"/>
        </w:rPr>
      </w:pPr>
      <w:ins w:id="3515" w:author="BOUVY Martine [2]" w:date="2021-08-16T16:38:00Z">
        <w:r w:rsidRPr="009D103F">
          <w:rPr>
            <w:szCs w:val="20"/>
          </w:rPr>
          <w:t xml:space="preserve">       </w:t>
        </w:r>
      </w:ins>
    </w:p>
    <w:p w14:paraId="2B286272" w14:textId="2A7975DC" w:rsidR="009D103F" w:rsidRPr="009D103F" w:rsidRDefault="009D103F" w:rsidP="005D5DE6">
      <w:pPr>
        <w:tabs>
          <w:tab w:val="left" w:pos="270"/>
          <w:tab w:val="left" w:pos="360"/>
        </w:tabs>
        <w:spacing w:after="9"/>
        <w:ind w:left="0" w:right="157" w:firstLine="0"/>
        <w:rPr>
          <w:ins w:id="3516" w:author="BOUVY Martine [2]" w:date="2021-08-16T16:38:00Z"/>
          <w:szCs w:val="20"/>
        </w:rPr>
      </w:pPr>
      <w:ins w:id="3517" w:author="BOUVY Martine [2]" w:date="2021-08-16T16:38:00Z">
        <w:r w:rsidRPr="00875EF1">
          <w:rPr>
            <w:b/>
            <w:szCs w:val="20"/>
          </w:rPr>
          <w:t xml:space="preserve">   IF IsPresentPattern</w:t>
        </w:r>
        <w:r w:rsidRPr="009D103F">
          <w:rPr>
            <w:szCs w:val="20"/>
          </w:rPr>
          <w:t>(RemainingString, Code</w:t>
        </w:r>
      </w:ins>
      <w:ins w:id="3518" w:author="BOUVY Martine [2]" w:date="2021-08-16T16:42:00Z">
        <w:r w:rsidR="00174D57">
          <w:rPr>
            <w:szCs w:val="20"/>
          </w:rPr>
          <w:t>Table</w:t>
        </w:r>
      </w:ins>
      <w:ins w:id="3519" w:author="BOUVY Martine [2]" w:date="2021-08-16T16:38:00Z">
        <w:r w:rsidRPr="009D103F">
          <w:rPr>
            <w:szCs w:val="20"/>
          </w:rPr>
          <w:t>[1]) THEN</w:t>
        </w:r>
      </w:ins>
    </w:p>
    <w:p w14:paraId="4755788B" w14:textId="77777777" w:rsidR="009D103F" w:rsidRPr="009D103F" w:rsidRDefault="009D103F" w:rsidP="009D103F">
      <w:pPr>
        <w:spacing w:after="9"/>
        <w:ind w:left="0" w:right="157" w:firstLine="0"/>
        <w:rPr>
          <w:ins w:id="3520" w:author="BOUVY Martine [2]" w:date="2021-08-16T16:38:00Z"/>
          <w:szCs w:val="20"/>
        </w:rPr>
      </w:pPr>
    </w:p>
    <w:p w14:paraId="34FE5120" w14:textId="789F4B01" w:rsidR="009D103F" w:rsidRDefault="009D103F" w:rsidP="009D103F">
      <w:pPr>
        <w:spacing w:after="9"/>
        <w:ind w:left="0" w:right="157" w:firstLine="0"/>
        <w:rPr>
          <w:ins w:id="3521" w:author="BOUVY Martine [2]" w:date="2021-08-16T16:57:00Z"/>
          <w:szCs w:val="20"/>
        </w:rPr>
      </w:pPr>
      <w:ins w:id="3522" w:author="BOUVY Martine [2]" w:date="2021-08-16T16:38:00Z">
        <w:r w:rsidRPr="009D103F">
          <w:rPr>
            <w:szCs w:val="20"/>
          </w:rPr>
          <w:t xml:space="preserve">MXText = </w:t>
        </w:r>
        <w:r w:rsidRPr="005D5DE6">
          <w:rPr>
            <w:b/>
            <w:szCs w:val="20"/>
          </w:rPr>
          <w:t>ExtractBetweenPattern</w:t>
        </w:r>
        <w:r w:rsidRPr="009D103F">
          <w:rPr>
            <w:szCs w:val="20"/>
          </w:rPr>
          <w:t>(RemainingString, Code</w:t>
        </w:r>
      </w:ins>
      <w:ins w:id="3523" w:author="BOUVY Martine [2]" w:date="2021-08-16T16:42:00Z">
        <w:r w:rsidR="00174D57">
          <w:rPr>
            <w:szCs w:val="20"/>
          </w:rPr>
          <w:t>Table</w:t>
        </w:r>
      </w:ins>
      <w:ins w:id="3524" w:author="BOUVY Martine [2]" w:date="2021-08-16T16:38:00Z">
        <w:r w:rsidRPr="009D103F">
          <w:rPr>
            <w:szCs w:val="20"/>
          </w:rPr>
          <w:t>[1],{Code</w:t>
        </w:r>
      </w:ins>
      <w:ins w:id="3525" w:author="BOUVY Martine [2]" w:date="2021-08-16T16:42:00Z">
        <w:r w:rsidR="00174D57">
          <w:rPr>
            <w:szCs w:val="20"/>
          </w:rPr>
          <w:t>Table</w:t>
        </w:r>
      </w:ins>
      <w:ins w:id="3526" w:author="BOUVY Martine [2]" w:date="2021-08-16T16:38:00Z">
        <w:r w:rsidRPr="009D103F">
          <w:rPr>
            <w:szCs w:val="20"/>
          </w:rPr>
          <w:t>[2], Code</w:t>
        </w:r>
      </w:ins>
      <w:ins w:id="3527" w:author="BOUVY Martine [2]" w:date="2021-08-16T16:43:00Z">
        <w:r w:rsidR="00174D57">
          <w:rPr>
            <w:szCs w:val="20"/>
          </w:rPr>
          <w:t>Table</w:t>
        </w:r>
      </w:ins>
      <w:ins w:id="3528" w:author="BOUVY Martine [2]" w:date="2021-08-16T16:38:00Z">
        <w:r w:rsidRPr="009D103F">
          <w:rPr>
            <w:szCs w:val="20"/>
          </w:rPr>
          <w:t>[3], Code</w:t>
        </w:r>
      </w:ins>
      <w:ins w:id="3529" w:author="BOUVY Martine [2]" w:date="2021-08-16T16:43:00Z">
        <w:r w:rsidR="00174D57">
          <w:rPr>
            <w:szCs w:val="20"/>
          </w:rPr>
          <w:t>Table</w:t>
        </w:r>
      </w:ins>
      <w:ins w:id="3530" w:author="BOUVY Martine [2]" w:date="2021-08-16T16:38:00Z">
        <w:r w:rsidRPr="009D103F">
          <w:rPr>
            <w:szCs w:val="20"/>
          </w:rPr>
          <w:t>[4]</w:t>
        </w:r>
      </w:ins>
      <w:ins w:id="3531" w:author="BOUVY Martine [2]" w:date="2021-08-16T16:43:00Z">
        <w:r w:rsidR="00174D57">
          <w:rPr>
            <w:szCs w:val="20"/>
          </w:rPr>
          <w:t xml:space="preserve">, </w:t>
        </w:r>
        <w:r w:rsidR="00174D57" w:rsidRPr="009D103F">
          <w:rPr>
            <w:szCs w:val="20"/>
          </w:rPr>
          <w:t>Code</w:t>
        </w:r>
        <w:r w:rsidR="00174D57">
          <w:rPr>
            <w:szCs w:val="20"/>
          </w:rPr>
          <w:t>Table[5</w:t>
        </w:r>
        <w:r w:rsidR="00174D57" w:rsidRPr="009D103F">
          <w:rPr>
            <w:szCs w:val="20"/>
          </w:rPr>
          <w:t>]</w:t>
        </w:r>
      </w:ins>
      <w:ins w:id="3532" w:author="BOUVY Martine [2]" w:date="2021-08-16T16:38:00Z">
        <w:r w:rsidRPr="009D103F">
          <w:rPr>
            <w:szCs w:val="20"/>
          </w:rPr>
          <w:t>})</w:t>
        </w:r>
      </w:ins>
    </w:p>
    <w:p w14:paraId="120D4B45" w14:textId="515417D0" w:rsidR="005D5DE6" w:rsidRDefault="005D5DE6" w:rsidP="009D103F">
      <w:pPr>
        <w:spacing w:after="9"/>
        <w:ind w:left="0" w:right="157" w:firstLine="0"/>
        <w:rPr>
          <w:ins w:id="3533" w:author="BOUVY Martine [2]" w:date="2021-08-16T16:57:00Z"/>
          <w:szCs w:val="20"/>
        </w:rPr>
      </w:pPr>
    </w:p>
    <w:p w14:paraId="22226C78" w14:textId="139EC55C" w:rsidR="005D5DE6" w:rsidRDefault="005D5DE6" w:rsidP="009D103F">
      <w:pPr>
        <w:spacing w:after="9"/>
        <w:ind w:left="0" w:right="157" w:firstLine="0"/>
        <w:rPr>
          <w:ins w:id="3534" w:author="BOUVY Martine [2]" w:date="2021-08-16T16:57:00Z"/>
          <w:szCs w:val="20"/>
        </w:rPr>
      </w:pPr>
      <w:ins w:id="3535" w:author="BOUVY Martine [2]" w:date="2021-08-16T16:57:00Z">
        <w:r>
          <w:rPr>
            <w:szCs w:val="20"/>
          </w:rPr>
          <w:t xml:space="preserve">   j= j + 1 </w:t>
        </w:r>
      </w:ins>
    </w:p>
    <w:p w14:paraId="4D060CD9" w14:textId="7E9670A9" w:rsidR="005D5DE6" w:rsidRDefault="005D5DE6" w:rsidP="009D103F">
      <w:pPr>
        <w:spacing w:after="9"/>
        <w:ind w:left="0" w:right="157" w:firstLine="0"/>
        <w:rPr>
          <w:ins w:id="3536" w:author="BOUVY Martine [2]" w:date="2021-08-16T16:58:00Z"/>
          <w:szCs w:val="20"/>
        </w:rPr>
      </w:pPr>
      <w:ins w:id="3537" w:author="BOUVY Martine [2]" w:date="2021-08-16T16:57:00Z">
        <w:r>
          <w:rPr>
            <w:szCs w:val="20"/>
          </w:rPr>
          <w:t xml:space="preserve">   </w:t>
        </w:r>
      </w:ins>
      <w:ins w:id="3538" w:author="BOUVY Martine [2]" w:date="2021-08-16T16:58:00Z">
        <w:r>
          <w:rPr>
            <w:szCs w:val="20"/>
          </w:rPr>
          <w:t>Table[j].Code = CodeTable[1]</w:t>
        </w:r>
      </w:ins>
    </w:p>
    <w:p w14:paraId="6C6CFBCD" w14:textId="484C5746" w:rsidR="005D5DE6" w:rsidRPr="009D103F" w:rsidRDefault="005D5DE6" w:rsidP="009D103F">
      <w:pPr>
        <w:spacing w:after="9"/>
        <w:ind w:left="0" w:right="157" w:firstLine="0"/>
        <w:rPr>
          <w:ins w:id="3539" w:author="BOUVY Martine [2]" w:date="2021-08-16T16:38:00Z"/>
          <w:szCs w:val="20"/>
        </w:rPr>
      </w:pPr>
      <w:ins w:id="3540" w:author="BOUVY Martine [2]" w:date="2021-08-16T16:58:00Z">
        <w:r>
          <w:rPr>
            <w:szCs w:val="20"/>
          </w:rPr>
          <w:t xml:space="preserve">   T</w:t>
        </w:r>
      </w:ins>
      <w:ins w:id="3541" w:author="BOUVY Martine [2]" w:date="2021-08-16T16:59:00Z">
        <w:r>
          <w:rPr>
            <w:szCs w:val="20"/>
          </w:rPr>
          <w:t>able[j].Text = MXText</w:t>
        </w:r>
      </w:ins>
    </w:p>
    <w:p w14:paraId="1B7B104B" w14:textId="77777777" w:rsidR="009D103F" w:rsidRPr="009D103F" w:rsidRDefault="009D103F" w:rsidP="009D103F">
      <w:pPr>
        <w:spacing w:after="9"/>
        <w:ind w:left="0" w:right="157" w:firstLine="0"/>
        <w:rPr>
          <w:ins w:id="3542" w:author="BOUVY Martine [2]" w:date="2021-08-16T16:38:00Z"/>
          <w:szCs w:val="20"/>
        </w:rPr>
      </w:pPr>
      <w:ins w:id="3543" w:author="BOUVY Martine [2]" w:date="2021-08-16T16:38:00Z">
        <w:r w:rsidRPr="009D103F">
          <w:rPr>
            <w:szCs w:val="20"/>
          </w:rPr>
          <w:t xml:space="preserve">             </w:t>
        </w:r>
      </w:ins>
    </w:p>
    <w:p w14:paraId="5B2CD4A7" w14:textId="5DC21B47" w:rsidR="009D103F" w:rsidRPr="009D103F" w:rsidRDefault="009D103F" w:rsidP="009D103F">
      <w:pPr>
        <w:spacing w:after="9"/>
        <w:ind w:left="0" w:right="157" w:firstLine="0"/>
        <w:rPr>
          <w:ins w:id="3544" w:author="BOUVY Martine [2]" w:date="2021-08-16T16:38:00Z"/>
          <w:szCs w:val="20"/>
        </w:rPr>
      </w:pPr>
      <w:ins w:id="3545" w:author="BOUVY Martine [2]" w:date="2021-08-16T16:38:00Z">
        <w:r w:rsidRPr="009D103F">
          <w:rPr>
            <w:szCs w:val="20"/>
          </w:rPr>
          <w:t xml:space="preserve">   FoundPatternText = </w:t>
        </w:r>
        <w:r w:rsidRPr="00E71AE2">
          <w:rPr>
            <w:b/>
            <w:szCs w:val="20"/>
          </w:rPr>
          <w:t>Concatenate</w:t>
        </w:r>
        <w:r w:rsidRPr="009D103F">
          <w:rPr>
            <w:szCs w:val="20"/>
          </w:rPr>
          <w:t>(Code</w:t>
        </w:r>
      </w:ins>
      <w:ins w:id="3546" w:author="BOUVY Martine [2]" w:date="2021-08-16T16:52:00Z">
        <w:r w:rsidR="005D5DE6">
          <w:rPr>
            <w:szCs w:val="20"/>
          </w:rPr>
          <w:t>Table</w:t>
        </w:r>
      </w:ins>
      <w:ins w:id="3547" w:author="BOUVY Martine [2]" w:date="2021-08-16T16:38:00Z">
        <w:r w:rsidRPr="009D103F">
          <w:rPr>
            <w:szCs w:val="20"/>
          </w:rPr>
          <w:t>[1], MXText)</w:t>
        </w:r>
      </w:ins>
    </w:p>
    <w:p w14:paraId="61E6E87A" w14:textId="77777777" w:rsidR="009D103F" w:rsidRPr="009D103F" w:rsidRDefault="009D103F" w:rsidP="009D103F">
      <w:pPr>
        <w:spacing w:after="9"/>
        <w:ind w:left="0" w:right="157" w:firstLine="0"/>
        <w:rPr>
          <w:ins w:id="3548" w:author="BOUVY Martine [2]" w:date="2021-08-16T16:38:00Z"/>
          <w:szCs w:val="20"/>
        </w:rPr>
      </w:pPr>
      <w:ins w:id="3549" w:author="BOUVY Martine [2]" w:date="2021-08-16T16:38:00Z">
        <w:r w:rsidRPr="009D103F">
          <w:rPr>
            <w:szCs w:val="20"/>
          </w:rPr>
          <w:t xml:space="preserve">   RemainingString = </w:t>
        </w:r>
        <w:r w:rsidRPr="00E71AE2">
          <w:rPr>
            <w:b/>
            <w:szCs w:val="20"/>
          </w:rPr>
          <w:t>DeletePattern</w:t>
        </w:r>
        <w:r w:rsidRPr="009D103F">
          <w:rPr>
            <w:szCs w:val="20"/>
          </w:rPr>
          <w:t>(RemainingString, FoundPatternText)</w:t>
        </w:r>
      </w:ins>
    </w:p>
    <w:p w14:paraId="54578121" w14:textId="1ED811C2" w:rsidR="009D103F" w:rsidRPr="009D103F" w:rsidRDefault="009D103F" w:rsidP="009D103F">
      <w:pPr>
        <w:spacing w:after="9"/>
        <w:ind w:left="0" w:right="157" w:firstLine="0"/>
        <w:rPr>
          <w:ins w:id="3550" w:author="BOUVY Martine [2]" w:date="2021-08-16T16:38:00Z"/>
          <w:szCs w:val="20"/>
        </w:rPr>
      </w:pPr>
    </w:p>
    <w:p w14:paraId="3D72ECAD" w14:textId="77777777" w:rsidR="00BB3DAE" w:rsidRDefault="005D5DE6" w:rsidP="009D103F">
      <w:pPr>
        <w:spacing w:after="9"/>
        <w:ind w:left="0" w:right="157" w:firstLine="0"/>
        <w:rPr>
          <w:ins w:id="3551" w:author="BOUVY Martine [2]" w:date="2021-08-16T17:07:00Z"/>
          <w:b/>
          <w:szCs w:val="20"/>
        </w:rPr>
      </w:pPr>
      <w:ins w:id="3552" w:author="BOUVY Martine [2]" w:date="2021-08-16T16:38:00Z">
        <w:r w:rsidRPr="005D5DE6">
          <w:rPr>
            <w:b/>
            <w:szCs w:val="20"/>
          </w:rPr>
          <w:lastRenderedPageBreak/>
          <w:t xml:space="preserve">  </w:t>
        </w:r>
      </w:ins>
      <w:ins w:id="3553" w:author="BOUVY Martine [2]" w:date="2021-08-16T17:01:00Z">
        <w:r>
          <w:rPr>
            <w:b/>
            <w:szCs w:val="20"/>
          </w:rPr>
          <w:t xml:space="preserve"> </w:t>
        </w:r>
      </w:ins>
      <w:ins w:id="3554" w:author="BOUVY Martine [2]" w:date="2021-08-16T16:38:00Z">
        <w:r w:rsidR="009D103F" w:rsidRPr="005D5DE6">
          <w:rPr>
            <w:b/>
            <w:szCs w:val="20"/>
          </w:rPr>
          <w:t xml:space="preserve">ENDIF  </w:t>
        </w:r>
      </w:ins>
    </w:p>
    <w:p w14:paraId="31693C1B" w14:textId="77777777" w:rsidR="00BB3DAE" w:rsidRDefault="00BB3DAE" w:rsidP="009D103F">
      <w:pPr>
        <w:spacing w:after="9"/>
        <w:ind w:left="0" w:right="157" w:firstLine="0"/>
        <w:rPr>
          <w:ins w:id="3555" w:author="BOUVY Martine [2]" w:date="2021-08-16T17:07:00Z"/>
          <w:b/>
          <w:szCs w:val="20"/>
        </w:rPr>
      </w:pPr>
    </w:p>
    <w:p w14:paraId="3C01A72E" w14:textId="41C20C37" w:rsidR="009D103F" w:rsidRPr="00BB3DAE" w:rsidRDefault="00BB3DAE" w:rsidP="009D103F">
      <w:pPr>
        <w:spacing w:after="9"/>
        <w:ind w:left="0" w:right="157" w:firstLine="0"/>
        <w:rPr>
          <w:ins w:id="3556" w:author="BOUVY Martine [2]" w:date="2021-08-16T16:38:00Z"/>
          <w:szCs w:val="20"/>
        </w:rPr>
      </w:pPr>
      <w:ins w:id="3557" w:author="BOUVY Martine [2]" w:date="2021-08-16T17:07:00Z">
        <w:r w:rsidRPr="00BB3DAE">
          <w:rPr>
            <w:szCs w:val="20"/>
          </w:rPr>
          <w:t>/* Permutation of the codes */</w:t>
        </w:r>
      </w:ins>
      <w:ins w:id="3558" w:author="BOUVY Martine [2]" w:date="2021-08-16T16:38:00Z">
        <w:r w:rsidR="009D103F" w:rsidRPr="00BB3DAE">
          <w:rPr>
            <w:szCs w:val="20"/>
          </w:rPr>
          <w:t xml:space="preserve">               </w:t>
        </w:r>
      </w:ins>
    </w:p>
    <w:p w14:paraId="26776189" w14:textId="77777777" w:rsidR="009D103F" w:rsidRPr="009D103F" w:rsidRDefault="009D103F" w:rsidP="009D103F">
      <w:pPr>
        <w:spacing w:after="9"/>
        <w:ind w:left="0" w:right="157" w:firstLine="0"/>
        <w:rPr>
          <w:ins w:id="3559" w:author="BOUVY Martine [2]" w:date="2021-08-16T16:38:00Z"/>
          <w:szCs w:val="20"/>
        </w:rPr>
      </w:pPr>
    </w:p>
    <w:p w14:paraId="4CE585BB" w14:textId="3F6851C6" w:rsidR="009D103F" w:rsidRPr="009D103F" w:rsidRDefault="00BB3DAE" w:rsidP="009D103F">
      <w:pPr>
        <w:spacing w:after="9"/>
        <w:ind w:left="0" w:right="157" w:firstLine="0"/>
        <w:rPr>
          <w:ins w:id="3560" w:author="BOUVY Martine [2]" w:date="2021-08-16T16:38:00Z"/>
          <w:szCs w:val="20"/>
        </w:rPr>
      </w:pPr>
      <w:ins w:id="3561" w:author="BOUVY Martine [2]" w:date="2021-08-16T16:38:00Z">
        <w:r>
          <w:rPr>
            <w:szCs w:val="20"/>
          </w:rPr>
          <w:t xml:space="preserve">   </w:t>
        </w:r>
        <w:r w:rsidR="009D103F" w:rsidRPr="009D103F">
          <w:rPr>
            <w:szCs w:val="20"/>
          </w:rPr>
          <w:t>Temp = Code[1]</w:t>
        </w:r>
      </w:ins>
    </w:p>
    <w:p w14:paraId="1C484348" w14:textId="6252EE68" w:rsidR="009D103F" w:rsidRPr="009D103F" w:rsidRDefault="00BB3DAE" w:rsidP="009D103F">
      <w:pPr>
        <w:spacing w:after="9"/>
        <w:ind w:left="0" w:right="157" w:firstLine="0"/>
        <w:rPr>
          <w:ins w:id="3562" w:author="BOUVY Martine [2]" w:date="2021-08-16T16:38:00Z"/>
          <w:szCs w:val="20"/>
        </w:rPr>
      </w:pPr>
      <w:ins w:id="3563" w:author="BOUVY Martine [2]" w:date="2021-08-16T16:38:00Z">
        <w:r>
          <w:rPr>
            <w:szCs w:val="20"/>
          </w:rPr>
          <w:t xml:space="preserve">   </w:t>
        </w:r>
        <w:r w:rsidR="005D5DE6">
          <w:rPr>
            <w:szCs w:val="20"/>
          </w:rPr>
          <w:t xml:space="preserve">For t = 2 to </w:t>
        </w:r>
      </w:ins>
      <w:ins w:id="3564" w:author="BOUVY Martine [2]" w:date="2021-08-16T17:00:00Z">
        <w:r w:rsidR="005D5DE6">
          <w:rPr>
            <w:szCs w:val="20"/>
          </w:rPr>
          <w:t>5</w:t>
        </w:r>
      </w:ins>
    </w:p>
    <w:p w14:paraId="1B49EDA9" w14:textId="6E3430C8" w:rsidR="009D103F" w:rsidRPr="009D103F" w:rsidRDefault="00BB3DAE" w:rsidP="009D103F">
      <w:pPr>
        <w:spacing w:after="9"/>
        <w:ind w:left="0" w:right="157" w:firstLine="0"/>
        <w:rPr>
          <w:ins w:id="3565" w:author="BOUVY Martine [2]" w:date="2021-08-16T16:38:00Z"/>
          <w:szCs w:val="20"/>
        </w:rPr>
      </w:pPr>
      <w:ins w:id="3566" w:author="BOUVY Martine [2]" w:date="2021-08-16T16:38:00Z">
        <w:r>
          <w:rPr>
            <w:szCs w:val="20"/>
          </w:rPr>
          <w:t xml:space="preserve">  </w:t>
        </w:r>
        <w:r w:rsidR="009D103F" w:rsidRPr="009D103F">
          <w:rPr>
            <w:szCs w:val="20"/>
          </w:rPr>
          <w:t xml:space="preserve"> Code</w:t>
        </w:r>
      </w:ins>
      <w:ins w:id="3567" w:author="BOUVY Martine [2]" w:date="2021-08-16T17:07:00Z">
        <w:r>
          <w:rPr>
            <w:szCs w:val="20"/>
          </w:rPr>
          <w:t>Table</w:t>
        </w:r>
      </w:ins>
      <w:ins w:id="3568" w:author="BOUVY Martine [2]" w:date="2021-08-16T16:38:00Z">
        <w:r w:rsidR="009D103F" w:rsidRPr="009D103F">
          <w:rPr>
            <w:szCs w:val="20"/>
          </w:rPr>
          <w:t>[t-1] = Code</w:t>
        </w:r>
      </w:ins>
      <w:ins w:id="3569" w:author="BOUVY Martine [2]" w:date="2021-08-16T17:07:00Z">
        <w:r>
          <w:rPr>
            <w:szCs w:val="20"/>
          </w:rPr>
          <w:t>Table</w:t>
        </w:r>
      </w:ins>
      <w:ins w:id="3570" w:author="BOUVY Martine [2]" w:date="2021-08-16T16:38:00Z">
        <w:r w:rsidR="009D103F" w:rsidRPr="009D103F">
          <w:rPr>
            <w:szCs w:val="20"/>
          </w:rPr>
          <w:t>[t]</w:t>
        </w:r>
      </w:ins>
    </w:p>
    <w:p w14:paraId="7E2F3153" w14:textId="0DA20012" w:rsidR="009D103F" w:rsidRPr="009D103F" w:rsidRDefault="00BB3DAE" w:rsidP="009D103F">
      <w:pPr>
        <w:spacing w:after="9"/>
        <w:ind w:left="0" w:right="157" w:firstLine="0"/>
        <w:rPr>
          <w:ins w:id="3571" w:author="BOUVY Martine [2]" w:date="2021-08-16T16:38:00Z"/>
          <w:szCs w:val="20"/>
        </w:rPr>
      </w:pPr>
      <w:ins w:id="3572" w:author="BOUVY Martine [2]" w:date="2021-08-16T16:38:00Z">
        <w:r>
          <w:rPr>
            <w:szCs w:val="20"/>
          </w:rPr>
          <w:t xml:space="preserve">   </w:t>
        </w:r>
        <w:r w:rsidR="009D103F" w:rsidRPr="009D103F">
          <w:rPr>
            <w:szCs w:val="20"/>
          </w:rPr>
          <w:t>Next t</w:t>
        </w:r>
      </w:ins>
    </w:p>
    <w:p w14:paraId="7384418C" w14:textId="2C051121" w:rsidR="009D103F" w:rsidRPr="009D103F" w:rsidRDefault="00BB3DAE" w:rsidP="009D103F">
      <w:pPr>
        <w:spacing w:after="9"/>
        <w:ind w:left="0" w:right="157" w:firstLine="0"/>
        <w:rPr>
          <w:ins w:id="3573" w:author="BOUVY Martine [2]" w:date="2021-08-16T16:38:00Z"/>
          <w:szCs w:val="20"/>
        </w:rPr>
      </w:pPr>
      <w:ins w:id="3574" w:author="BOUVY Martine [2]" w:date="2021-08-16T16:38:00Z">
        <w:r>
          <w:rPr>
            <w:szCs w:val="20"/>
          </w:rPr>
          <w:t xml:space="preserve">   </w:t>
        </w:r>
        <w:r w:rsidR="005D5DE6">
          <w:rPr>
            <w:szCs w:val="20"/>
          </w:rPr>
          <w:t>Code[</w:t>
        </w:r>
      </w:ins>
      <w:ins w:id="3575" w:author="BOUVY Martine [2]" w:date="2021-08-16T17:00:00Z">
        <w:r w:rsidR="005D5DE6">
          <w:rPr>
            <w:szCs w:val="20"/>
          </w:rPr>
          <w:t>5</w:t>
        </w:r>
      </w:ins>
      <w:ins w:id="3576" w:author="BOUVY Martine [2]" w:date="2021-08-16T16:38:00Z">
        <w:r w:rsidR="009D103F" w:rsidRPr="009D103F">
          <w:rPr>
            <w:szCs w:val="20"/>
          </w:rPr>
          <w:t>] = Temp</w:t>
        </w:r>
      </w:ins>
    </w:p>
    <w:p w14:paraId="33D39690" w14:textId="77777777" w:rsidR="009D103F" w:rsidRPr="009D103F" w:rsidRDefault="009D103F" w:rsidP="009D103F">
      <w:pPr>
        <w:spacing w:after="9"/>
        <w:ind w:left="0" w:right="157" w:firstLine="0"/>
        <w:rPr>
          <w:ins w:id="3577" w:author="BOUVY Martine [2]" w:date="2021-08-16T16:38:00Z"/>
          <w:szCs w:val="20"/>
        </w:rPr>
      </w:pPr>
      <w:ins w:id="3578" w:author="BOUVY Martine [2]" w:date="2021-08-16T16:38:00Z">
        <w:r w:rsidRPr="009D103F">
          <w:rPr>
            <w:szCs w:val="20"/>
          </w:rPr>
          <w:t xml:space="preserve">   </w:t>
        </w:r>
      </w:ins>
    </w:p>
    <w:p w14:paraId="5743F225" w14:textId="77777777" w:rsidR="009D103F" w:rsidRPr="009D103F" w:rsidRDefault="009D103F" w:rsidP="009D103F">
      <w:pPr>
        <w:spacing w:after="9"/>
        <w:ind w:left="0" w:right="157" w:firstLine="0"/>
        <w:rPr>
          <w:ins w:id="3579" w:author="BOUVY Martine [2]" w:date="2021-08-16T16:38:00Z"/>
          <w:szCs w:val="20"/>
        </w:rPr>
      </w:pPr>
      <w:ins w:id="3580" w:author="BOUVY Martine [2]" w:date="2021-08-16T16:38:00Z">
        <w:r w:rsidRPr="009D103F">
          <w:rPr>
            <w:szCs w:val="20"/>
          </w:rPr>
          <w:t xml:space="preserve">    </w:t>
        </w:r>
      </w:ins>
    </w:p>
    <w:p w14:paraId="64AD5B7E" w14:textId="0DEB8E5A" w:rsidR="009D103F" w:rsidRPr="00105719" w:rsidRDefault="009D103F" w:rsidP="009D103F">
      <w:pPr>
        <w:spacing w:after="9"/>
        <w:ind w:left="0" w:right="157" w:firstLine="0"/>
        <w:rPr>
          <w:ins w:id="3581" w:author="BOUVY Martine [2]" w:date="2021-08-16T16:38:00Z"/>
          <w:b/>
          <w:szCs w:val="20"/>
        </w:rPr>
      </w:pPr>
      <w:ins w:id="3582" w:author="BOUVY Martine [2]" w:date="2021-08-16T16:38:00Z">
        <w:r w:rsidRPr="00105719">
          <w:rPr>
            <w:b/>
            <w:szCs w:val="20"/>
          </w:rPr>
          <w:t xml:space="preserve">ENDIF </w:t>
        </w:r>
      </w:ins>
    </w:p>
    <w:p w14:paraId="699BD9BF" w14:textId="77777777" w:rsidR="009D103F" w:rsidRPr="009D103F" w:rsidRDefault="009D103F" w:rsidP="009D103F">
      <w:pPr>
        <w:spacing w:after="9"/>
        <w:ind w:left="0" w:right="157" w:firstLine="0"/>
        <w:rPr>
          <w:ins w:id="3583" w:author="BOUVY Martine [2]" w:date="2021-08-16T16:38:00Z"/>
          <w:szCs w:val="20"/>
        </w:rPr>
      </w:pPr>
    </w:p>
    <w:p w14:paraId="102205A7" w14:textId="5D147062" w:rsidR="009D103F" w:rsidRDefault="009D103F" w:rsidP="00105719">
      <w:pPr>
        <w:spacing w:after="9"/>
        <w:ind w:left="0" w:right="157" w:firstLine="0"/>
        <w:rPr>
          <w:ins w:id="3584" w:author="BOUVY Martine [2]" w:date="2021-08-16T16:37:00Z"/>
          <w:szCs w:val="20"/>
        </w:rPr>
      </w:pPr>
      <w:ins w:id="3585" w:author="BOUVY Martine [2]" w:date="2021-08-16T16:38:00Z">
        <w:r w:rsidRPr="00105719">
          <w:rPr>
            <w:b/>
            <w:szCs w:val="20"/>
          </w:rPr>
          <w:t xml:space="preserve">Next </w:t>
        </w:r>
        <w:r w:rsidRPr="009D103F">
          <w:rPr>
            <w:szCs w:val="20"/>
          </w:rPr>
          <w:t>k</w:t>
        </w:r>
      </w:ins>
    </w:p>
    <w:p w14:paraId="7D26D784" w14:textId="6D820E58" w:rsidR="009D103F" w:rsidRDefault="009D103F" w:rsidP="00105719">
      <w:pPr>
        <w:spacing w:after="9"/>
        <w:ind w:left="0" w:right="157" w:firstLine="0"/>
        <w:rPr>
          <w:ins w:id="3586" w:author="BOUVY Martine [2]" w:date="2021-08-16T17:19:00Z"/>
          <w:szCs w:val="20"/>
        </w:rPr>
      </w:pPr>
    </w:p>
    <w:p w14:paraId="316D383C" w14:textId="5C136589" w:rsidR="00C11AF7" w:rsidRDefault="00C11AF7" w:rsidP="00105719">
      <w:pPr>
        <w:spacing w:after="9"/>
        <w:ind w:left="0" w:right="157" w:firstLine="0"/>
        <w:rPr>
          <w:ins w:id="3587" w:author="BOUVY Martine [2]" w:date="2021-08-16T17:10:00Z"/>
          <w:szCs w:val="20"/>
        </w:rPr>
      </w:pPr>
      <w:ins w:id="3588" w:author="BOUVY Martine [2]" w:date="2021-08-16T17:19:00Z">
        <w:r>
          <w:rPr>
            <w:szCs w:val="20"/>
          </w:rPr>
          <w:t>/* Just keep information, not translated to 23E</w:t>
        </w:r>
      </w:ins>
      <w:ins w:id="3589" w:author="BOUVY Martine [2]" w:date="2021-08-16T18:23:00Z">
        <w:r w:rsidR="00577CB8">
          <w:rPr>
            <w:szCs w:val="20"/>
          </w:rPr>
          <w:t xml:space="preserve"> ie linked to “/TempACC/” or “/CHQB/”</w:t>
        </w:r>
      </w:ins>
      <w:ins w:id="3590" w:author="BOUVY Martine [2]" w:date="2021-08-16T17:19:00Z">
        <w:r>
          <w:rPr>
            <w:szCs w:val="20"/>
          </w:rPr>
          <w:t xml:space="preserve"> */</w:t>
        </w:r>
      </w:ins>
    </w:p>
    <w:p w14:paraId="3899F233" w14:textId="6E240AF5" w:rsidR="00C45BD8" w:rsidRDefault="00C45BD8" w:rsidP="00105719">
      <w:pPr>
        <w:spacing w:after="9"/>
        <w:ind w:left="0" w:right="157" w:firstLine="0"/>
        <w:rPr>
          <w:ins w:id="3591" w:author="BOUVY Martine [2]" w:date="2021-08-16T17:10:00Z"/>
          <w:szCs w:val="20"/>
        </w:rPr>
      </w:pPr>
    </w:p>
    <w:p w14:paraId="296D92E3" w14:textId="2BFEEA35" w:rsidR="00C45BD8" w:rsidRDefault="00C45BD8" w:rsidP="00105719">
      <w:pPr>
        <w:spacing w:after="9"/>
        <w:ind w:left="0" w:right="157" w:firstLine="0"/>
        <w:rPr>
          <w:ins w:id="3592" w:author="BOUVY Martine [2]" w:date="2021-08-16T17:14:00Z"/>
          <w:szCs w:val="20"/>
        </w:rPr>
      </w:pPr>
      <w:ins w:id="3593" w:author="BOUVY Martine [2]" w:date="2021-08-16T17:11:00Z">
        <w:r w:rsidRPr="00C11AF7">
          <w:rPr>
            <w:b/>
            <w:szCs w:val="20"/>
          </w:rPr>
          <w:t>IF</w:t>
        </w:r>
        <w:r>
          <w:rPr>
            <w:szCs w:val="20"/>
          </w:rPr>
          <w:t xml:space="preserve"> j &gt; 0 THEN</w:t>
        </w:r>
      </w:ins>
    </w:p>
    <w:p w14:paraId="6D6BBCC2" w14:textId="02DDB7E3" w:rsidR="00C11AF7" w:rsidRDefault="00C11AF7" w:rsidP="00105719">
      <w:pPr>
        <w:spacing w:after="9"/>
        <w:ind w:left="0" w:right="157" w:firstLine="0"/>
        <w:rPr>
          <w:ins w:id="3594" w:author="BOUVY Martine [2]" w:date="2021-08-16T17:11:00Z"/>
          <w:szCs w:val="20"/>
        </w:rPr>
      </w:pPr>
      <w:ins w:id="3595" w:author="BOUVY Martine [2]" w:date="2021-08-16T17:15:00Z">
        <w:r>
          <w:rPr>
            <w:szCs w:val="20"/>
          </w:rPr>
          <w:t xml:space="preserve">   t = 0</w:t>
        </w:r>
      </w:ins>
    </w:p>
    <w:p w14:paraId="77C54007" w14:textId="430D780F" w:rsidR="00C45BD8" w:rsidRDefault="00C45BD8" w:rsidP="00105719">
      <w:pPr>
        <w:spacing w:after="9"/>
        <w:ind w:left="0" w:right="157" w:firstLine="0"/>
        <w:rPr>
          <w:ins w:id="3596" w:author="BOUVY Martine [2]" w:date="2021-08-16T17:12:00Z"/>
          <w:szCs w:val="20"/>
        </w:rPr>
      </w:pPr>
      <w:ins w:id="3597" w:author="BOUVY Martine [2]" w:date="2021-08-16T17:12:00Z">
        <w:r>
          <w:rPr>
            <w:szCs w:val="20"/>
          </w:rPr>
          <w:t xml:space="preserve">   </w:t>
        </w:r>
      </w:ins>
      <w:ins w:id="3598" w:author="BOUVY Martine [2]" w:date="2021-08-16T17:11:00Z">
        <w:r w:rsidRPr="00C11AF7">
          <w:rPr>
            <w:b/>
            <w:szCs w:val="20"/>
          </w:rPr>
          <w:t>For</w:t>
        </w:r>
        <w:r>
          <w:rPr>
            <w:szCs w:val="20"/>
          </w:rPr>
          <w:t xml:space="preserve"> k = 1 to j</w:t>
        </w:r>
      </w:ins>
    </w:p>
    <w:p w14:paraId="76C3AFF0" w14:textId="696B7722" w:rsidR="00C45BD8" w:rsidRDefault="00C45BD8" w:rsidP="00105719">
      <w:pPr>
        <w:spacing w:after="9"/>
        <w:ind w:left="0" w:right="157" w:firstLine="0"/>
        <w:rPr>
          <w:ins w:id="3599" w:author="BOUVY Martine [2]" w:date="2021-08-16T18:21:00Z"/>
          <w:szCs w:val="20"/>
        </w:rPr>
      </w:pPr>
      <w:ins w:id="3600" w:author="BOUVY Martine [2]" w:date="2021-08-16T17:12:00Z">
        <w:r>
          <w:rPr>
            <w:szCs w:val="20"/>
          </w:rPr>
          <w:t xml:space="preserve">     </w:t>
        </w:r>
        <w:r w:rsidRPr="00C11AF7">
          <w:rPr>
            <w:b/>
            <w:szCs w:val="20"/>
          </w:rPr>
          <w:t>IF</w:t>
        </w:r>
        <w:r>
          <w:rPr>
            <w:szCs w:val="20"/>
          </w:rPr>
          <w:t xml:space="preserve"> </w:t>
        </w:r>
      </w:ins>
      <w:ins w:id="3601" w:author="BOUVY Martine [2]" w:date="2021-08-16T17:13:00Z">
        <w:r w:rsidR="000E2401">
          <w:rPr>
            <w:szCs w:val="20"/>
          </w:rPr>
          <w:t>Table[k</w:t>
        </w:r>
        <w:r w:rsidR="00C11AF7">
          <w:rPr>
            <w:szCs w:val="20"/>
          </w:rPr>
          <w:t>].Code = “/Temp</w:t>
        </w:r>
      </w:ins>
      <w:ins w:id="3602" w:author="BOUVY Martine [2]" w:date="2021-08-16T17:14:00Z">
        <w:r w:rsidR="00C11AF7">
          <w:rPr>
            <w:szCs w:val="20"/>
          </w:rPr>
          <w:t>ACC/” or “/CHQB/” THEN</w:t>
        </w:r>
      </w:ins>
    </w:p>
    <w:p w14:paraId="3D2C3E8C" w14:textId="1A00508B" w:rsidR="00116C05" w:rsidRDefault="00116C05" w:rsidP="00105719">
      <w:pPr>
        <w:spacing w:after="9"/>
        <w:ind w:left="0" w:right="157" w:firstLine="0"/>
        <w:rPr>
          <w:ins w:id="3603" w:author="BOUVY Martine [2]" w:date="2021-08-16T17:15:00Z"/>
          <w:szCs w:val="20"/>
        </w:rPr>
      </w:pPr>
      <w:ins w:id="3604" w:author="BOUVY Martine [2]" w:date="2021-08-16T18:21:00Z">
        <w:r>
          <w:rPr>
            <w:szCs w:val="20"/>
          </w:rPr>
          <w:t xml:space="preserve">          </w:t>
        </w:r>
        <w:r w:rsidRPr="00116C05">
          <w:rPr>
            <w:b/>
            <w:szCs w:val="20"/>
          </w:rPr>
          <w:t xml:space="preserve">IF </w:t>
        </w:r>
      </w:ins>
      <w:ins w:id="3605" w:author="BOUVY Martine [2]" w:date="2021-08-16T18:22:00Z">
        <w:r w:rsidRPr="00116C05">
          <w:rPr>
            <w:b/>
            <w:szCs w:val="20"/>
          </w:rPr>
          <w:t>Length</w:t>
        </w:r>
        <w:r w:rsidR="000E2401">
          <w:rPr>
            <w:szCs w:val="20"/>
          </w:rPr>
          <w:t>(Table[k</w:t>
        </w:r>
        <w:r>
          <w:rPr>
            <w:szCs w:val="20"/>
          </w:rPr>
          <w:t>]. Text) &gt; 0 THEN</w:t>
        </w:r>
      </w:ins>
    </w:p>
    <w:p w14:paraId="79A1C6DD" w14:textId="1DF0BA10" w:rsidR="00C11AF7" w:rsidRDefault="00C11AF7" w:rsidP="00105719">
      <w:pPr>
        <w:spacing w:after="9"/>
        <w:ind w:left="0" w:right="157" w:firstLine="0"/>
        <w:rPr>
          <w:ins w:id="3606" w:author="BOUVY Martine [2]" w:date="2021-08-16T17:14:00Z"/>
          <w:szCs w:val="20"/>
        </w:rPr>
      </w:pPr>
      <w:ins w:id="3607" w:author="BOUVY Martine [2]" w:date="2021-08-16T17:15:00Z">
        <w:r>
          <w:rPr>
            <w:szCs w:val="20"/>
          </w:rPr>
          <w:t xml:space="preserve">        </w:t>
        </w:r>
      </w:ins>
      <w:ins w:id="3608" w:author="BOUVY Martine [2]" w:date="2021-08-16T18:22:00Z">
        <w:r w:rsidR="00116C05">
          <w:rPr>
            <w:szCs w:val="20"/>
          </w:rPr>
          <w:t xml:space="preserve">   </w:t>
        </w:r>
      </w:ins>
      <w:ins w:id="3609" w:author="BOUVY Martine [2]" w:date="2021-08-16T17:15:00Z">
        <w:r>
          <w:rPr>
            <w:szCs w:val="20"/>
          </w:rPr>
          <w:t xml:space="preserve">  t = t + 1</w:t>
        </w:r>
      </w:ins>
    </w:p>
    <w:p w14:paraId="0169AEA7" w14:textId="39777119" w:rsidR="00C11AF7" w:rsidRDefault="00C11AF7" w:rsidP="00105719">
      <w:pPr>
        <w:spacing w:after="9"/>
        <w:ind w:left="0" w:right="157" w:firstLine="0"/>
        <w:rPr>
          <w:ins w:id="3610" w:author="BOUVY Martine [2]" w:date="2021-08-16T18:22:00Z"/>
          <w:szCs w:val="20"/>
        </w:rPr>
      </w:pPr>
      <w:ins w:id="3611" w:author="BOUVY Martine [2]" w:date="2021-08-16T17:14:00Z">
        <w:r>
          <w:rPr>
            <w:szCs w:val="20"/>
          </w:rPr>
          <w:t xml:space="preserve">        </w:t>
        </w:r>
      </w:ins>
      <w:ins w:id="3612" w:author="BOUVY Martine [2]" w:date="2021-08-16T18:22:00Z">
        <w:r w:rsidR="00116C05">
          <w:rPr>
            <w:szCs w:val="20"/>
          </w:rPr>
          <w:t xml:space="preserve">   </w:t>
        </w:r>
      </w:ins>
      <w:ins w:id="3613" w:author="BOUVY Martine [2]" w:date="2021-08-16T17:14:00Z">
        <w:r>
          <w:rPr>
            <w:szCs w:val="20"/>
          </w:rPr>
          <w:t xml:space="preserve"> </w:t>
        </w:r>
      </w:ins>
      <w:ins w:id="3614" w:author="BOUVY Martine [2]" w:date="2021-08-16T17:15:00Z">
        <w:r w:rsidR="00385186">
          <w:rPr>
            <w:szCs w:val="20"/>
          </w:rPr>
          <w:t xml:space="preserve"> A</w:t>
        </w:r>
      </w:ins>
      <w:ins w:id="3615" w:author="BOUVY Martine [2]" w:date="2021-08-17T16:48:00Z">
        <w:r w:rsidR="00385186">
          <w:rPr>
            <w:szCs w:val="20"/>
          </w:rPr>
          <w:t>CC</w:t>
        </w:r>
      </w:ins>
      <w:ins w:id="3616" w:author="BOUVY Martine [2]" w:date="2021-08-16T17:15:00Z">
        <w:r w:rsidR="006A35D5">
          <w:rPr>
            <w:szCs w:val="20"/>
          </w:rPr>
          <w:t>Table[t] = Table[k</w:t>
        </w:r>
        <w:r>
          <w:rPr>
            <w:szCs w:val="20"/>
          </w:rPr>
          <w:t xml:space="preserve">]. Text </w:t>
        </w:r>
      </w:ins>
    </w:p>
    <w:p w14:paraId="791E5E56" w14:textId="74B8D173" w:rsidR="00116C05" w:rsidRPr="00116C05" w:rsidRDefault="00116C05" w:rsidP="00105719">
      <w:pPr>
        <w:spacing w:after="9"/>
        <w:ind w:left="0" w:right="157" w:firstLine="0"/>
        <w:rPr>
          <w:ins w:id="3617" w:author="BOUVY Martine [2]" w:date="2021-08-16T17:16:00Z"/>
          <w:b/>
          <w:szCs w:val="20"/>
        </w:rPr>
      </w:pPr>
      <w:ins w:id="3618" w:author="BOUVY Martine [2]" w:date="2021-08-16T18:22:00Z">
        <w:r>
          <w:rPr>
            <w:szCs w:val="20"/>
          </w:rPr>
          <w:t xml:space="preserve">          </w:t>
        </w:r>
        <w:r w:rsidRPr="00116C05">
          <w:rPr>
            <w:b/>
            <w:szCs w:val="20"/>
          </w:rPr>
          <w:t>ENDIF</w:t>
        </w:r>
      </w:ins>
    </w:p>
    <w:p w14:paraId="368F86C1" w14:textId="77777777" w:rsidR="00C11AF7" w:rsidRPr="00C11AF7" w:rsidRDefault="00C11AF7" w:rsidP="00105719">
      <w:pPr>
        <w:spacing w:after="9"/>
        <w:ind w:left="0" w:right="157" w:firstLine="0"/>
        <w:rPr>
          <w:ins w:id="3619" w:author="BOUVY Martine [2]" w:date="2021-08-16T17:16:00Z"/>
          <w:b/>
          <w:szCs w:val="20"/>
        </w:rPr>
      </w:pPr>
      <w:ins w:id="3620" w:author="BOUVY Martine [2]" w:date="2021-08-16T17:16:00Z">
        <w:r>
          <w:rPr>
            <w:szCs w:val="20"/>
          </w:rPr>
          <w:t xml:space="preserve">     </w:t>
        </w:r>
        <w:r w:rsidRPr="00C11AF7">
          <w:rPr>
            <w:b/>
            <w:szCs w:val="20"/>
          </w:rPr>
          <w:t>ENDIF</w:t>
        </w:r>
      </w:ins>
    </w:p>
    <w:p w14:paraId="0DFBE405" w14:textId="71E7A3E4" w:rsidR="00C11AF7" w:rsidRDefault="00C11AF7" w:rsidP="00105719">
      <w:pPr>
        <w:spacing w:after="9"/>
        <w:ind w:left="0" w:right="157" w:firstLine="0"/>
        <w:rPr>
          <w:ins w:id="3621" w:author="BOUVY Martine [2]" w:date="2021-08-16T17:17:00Z"/>
          <w:szCs w:val="20"/>
        </w:rPr>
      </w:pPr>
      <w:ins w:id="3622" w:author="BOUVY Martine [2]" w:date="2021-08-16T17:16:00Z">
        <w:r>
          <w:rPr>
            <w:szCs w:val="20"/>
          </w:rPr>
          <w:t xml:space="preserve">   </w:t>
        </w:r>
        <w:r w:rsidRPr="00C11AF7">
          <w:rPr>
            <w:b/>
            <w:szCs w:val="20"/>
          </w:rPr>
          <w:t>Next</w:t>
        </w:r>
        <w:r>
          <w:rPr>
            <w:szCs w:val="20"/>
          </w:rPr>
          <w:t xml:space="preserve"> k</w:t>
        </w:r>
      </w:ins>
    </w:p>
    <w:p w14:paraId="5E876720" w14:textId="46E23FF2" w:rsidR="00C11AF7" w:rsidRPr="00C11AF7" w:rsidRDefault="00C11AF7" w:rsidP="00105719">
      <w:pPr>
        <w:spacing w:after="9"/>
        <w:ind w:left="0" w:right="157" w:firstLine="0"/>
        <w:rPr>
          <w:ins w:id="3623" w:author="BOUVY Martine [2]" w:date="2021-08-16T17:16:00Z"/>
          <w:b/>
          <w:szCs w:val="20"/>
        </w:rPr>
      </w:pPr>
      <w:ins w:id="3624" w:author="BOUVY Martine [2]" w:date="2021-08-16T17:17:00Z">
        <w:r w:rsidRPr="00C11AF7">
          <w:rPr>
            <w:b/>
            <w:szCs w:val="20"/>
          </w:rPr>
          <w:t>ENDIF</w:t>
        </w:r>
      </w:ins>
    </w:p>
    <w:p w14:paraId="0FE66D96" w14:textId="5BEDD162" w:rsidR="00C11AF7" w:rsidRDefault="00C11AF7" w:rsidP="00105719">
      <w:pPr>
        <w:spacing w:after="9"/>
        <w:ind w:left="0" w:right="157" w:firstLine="0"/>
        <w:rPr>
          <w:ins w:id="3625" w:author="BOUVY Martine [2]" w:date="2021-08-16T17:18:00Z"/>
          <w:szCs w:val="20"/>
        </w:rPr>
      </w:pPr>
    </w:p>
    <w:p w14:paraId="4D869563" w14:textId="219B0D1F" w:rsidR="00C11AF7" w:rsidRDefault="00C11AF7" w:rsidP="00105719">
      <w:pPr>
        <w:spacing w:after="9"/>
        <w:ind w:left="0" w:right="157" w:firstLine="0"/>
        <w:rPr>
          <w:ins w:id="3626" w:author="BOUVY Martine [2]" w:date="2021-08-16T17:18:00Z"/>
          <w:szCs w:val="20"/>
        </w:rPr>
      </w:pPr>
    </w:p>
    <w:p w14:paraId="54532B5D" w14:textId="7B1C9FA9" w:rsidR="00C11AF7" w:rsidRDefault="00C11AF7" w:rsidP="00105719">
      <w:pPr>
        <w:spacing w:after="9"/>
        <w:ind w:left="0" w:right="157" w:firstLine="0"/>
        <w:rPr>
          <w:ins w:id="3627" w:author="BOUVY Martine [2]" w:date="2021-08-16T17:21:00Z"/>
          <w:rFonts w:eastAsia="Arial"/>
          <w:szCs w:val="20"/>
        </w:rPr>
      </w:pPr>
      <w:ins w:id="3628" w:author="BOUVY Martine [2]" w:date="2021-08-16T17:18:00Z">
        <w:r w:rsidRPr="00792641">
          <w:rPr>
            <w:b/>
            <w:szCs w:val="20"/>
          </w:rPr>
          <w:t>IF</w:t>
        </w:r>
      </w:ins>
      <w:ins w:id="3629" w:author="BOUVY Martine [2]" w:date="2021-08-16T17:19:00Z">
        <w:r w:rsidRPr="00792641">
          <w:rPr>
            <w:b/>
            <w:szCs w:val="20"/>
          </w:rPr>
          <w:t xml:space="preserve"> Length</w:t>
        </w:r>
        <w:r>
          <w:rPr>
            <w:szCs w:val="20"/>
          </w:rPr>
          <w:t>(</w:t>
        </w:r>
        <w:r>
          <w:rPr>
            <w:rFonts w:eastAsia="Arial"/>
            <w:szCs w:val="20"/>
          </w:rPr>
          <w:t>RemainingString)</w:t>
        </w:r>
      </w:ins>
      <w:ins w:id="3630" w:author="BOUVY Martine [2]" w:date="2021-08-16T17:20:00Z">
        <w:r>
          <w:rPr>
            <w:rFonts w:eastAsia="Arial"/>
            <w:szCs w:val="20"/>
          </w:rPr>
          <w:t>&gt; 0 AND (InstructionCode = “” OR  “CHQB</w:t>
        </w:r>
      </w:ins>
      <w:ins w:id="3631" w:author="BOUVY Martine [2]" w:date="2021-08-16T17:21:00Z">
        <w:r>
          <w:rPr>
            <w:rFonts w:eastAsia="Arial"/>
            <w:szCs w:val="20"/>
          </w:rPr>
          <w:t>”) THEN</w:t>
        </w:r>
      </w:ins>
    </w:p>
    <w:p w14:paraId="1426164D" w14:textId="606B5440" w:rsidR="00C11AF7" w:rsidRDefault="00C11AF7" w:rsidP="00105719">
      <w:pPr>
        <w:spacing w:after="9"/>
        <w:ind w:left="0" w:right="157" w:firstLine="0"/>
        <w:rPr>
          <w:ins w:id="3632" w:author="BOUVY Martine [2]" w:date="2021-08-16T17:21:00Z"/>
          <w:rFonts w:eastAsia="Arial"/>
          <w:szCs w:val="20"/>
        </w:rPr>
      </w:pPr>
      <w:ins w:id="3633" w:author="BOUVY Martine [2]" w:date="2021-08-16T17:21:00Z">
        <w:r>
          <w:rPr>
            <w:rFonts w:eastAsia="Arial"/>
            <w:szCs w:val="20"/>
          </w:rPr>
          <w:t xml:space="preserve">   t = t+1 </w:t>
        </w:r>
      </w:ins>
    </w:p>
    <w:p w14:paraId="75B1985C" w14:textId="02D52CDB" w:rsidR="00C11AF7" w:rsidRDefault="00584CAE" w:rsidP="00105719">
      <w:pPr>
        <w:spacing w:after="9"/>
        <w:ind w:left="0" w:right="157" w:firstLine="0"/>
        <w:rPr>
          <w:ins w:id="3634" w:author="BOUVY Martine [2]" w:date="2021-08-16T17:21:00Z"/>
          <w:rFonts w:eastAsia="Arial"/>
          <w:szCs w:val="20"/>
        </w:rPr>
      </w:pPr>
      <w:ins w:id="3635" w:author="BOUVY Martine [2]" w:date="2021-08-16T17:21:00Z">
        <w:r>
          <w:rPr>
            <w:rFonts w:eastAsia="Arial"/>
            <w:szCs w:val="20"/>
          </w:rPr>
          <w:t xml:space="preserve">   A</w:t>
        </w:r>
      </w:ins>
      <w:ins w:id="3636" w:author="BOUVY Martine [2]" w:date="2021-08-17T16:48:00Z">
        <w:r>
          <w:rPr>
            <w:rFonts w:eastAsia="Arial"/>
            <w:szCs w:val="20"/>
          </w:rPr>
          <w:t>CC</w:t>
        </w:r>
      </w:ins>
      <w:ins w:id="3637" w:author="BOUVY Martine [2]" w:date="2021-08-16T17:21:00Z">
        <w:r w:rsidR="00C11AF7">
          <w:rPr>
            <w:rFonts w:eastAsia="Arial"/>
            <w:szCs w:val="20"/>
          </w:rPr>
          <w:t>Table[t] = RemaingString</w:t>
        </w:r>
      </w:ins>
    </w:p>
    <w:p w14:paraId="108BF312" w14:textId="095FDEE0" w:rsidR="00C11AF7" w:rsidRPr="00792641" w:rsidRDefault="00C11AF7" w:rsidP="00105719">
      <w:pPr>
        <w:spacing w:after="9"/>
        <w:ind w:left="0" w:right="157" w:firstLine="0"/>
        <w:rPr>
          <w:ins w:id="3638" w:author="BOUVY Martine [2]" w:date="2021-08-16T17:16:00Z"/>
          <w:b/>
          <w:szCs w:val="20"/>
        </w:rPr>
      </w:pPr>
      <w:ins w:id="3639" w:author="BOUVY Martine [2]" w:date="2021-08-16T17:22:00Z">
        <w:r w:rsidRPr="00792641">
          <w:rPr>
            <w:rFonts w:eastAsia="Arial"/>
            <w:b/>
            <w:szCs w:val="20"/>
          </w:rPr>
          <w:t>ENDIF</w:t>
        </w:r>
      </w:ins>
      <w:ins w:id="3640" w:author="BOUVY Martine [2]" w:date="2021-08-16T17:21:00Z">
        <w:r w:rsidRPr="00792641">
          <w:rPr>
            <w:rFonts w:eastAsia="Arial"/>
            <w:b/>
            <w:szCs w:val="20"/>
          </w:rPr>
          <w:t xml:space="preserve"> </w:t>
        </w:r>
      </w:ins>
    </w:p>
    <w:p w14:paraId="5A02FD24" w14:textId="77777777" w:rsidR="00C11AF7" w:rsidRDefault="00C11AF7" w:rsidP="00105719">
      <w:pPr>
        <w:spacing w:after="9"/>
        <w:ind w:left="0" w:right="157" w:firstLine="0"/>
        <w:rPr>
          <w:ins w:id="3641" w:author="BOUVY Martine [2]" w:date="2021-08-16T17:16:00Z"/>
          <w:szCs w:val="20"/>
        </w:rPr>
      </w:pPr>
    </w:p>
    <w:p w14:paraId="4367A9F4" w14:textId="2BD62228" w:rsidR="00C11AF7" w:rsidRPr="00116C05" w:rsidRDefault="00C11AF7" w:rsidP="00105719">
      <w:pPr>
        <w:spacing w:after="9"/>
        <w:ind w:left="0" w:right="157" w:firstLine="0"/>
        <w:rPr>
          <w:ins w:id="3642" w:author="BOUVY Martine [2]" w:date="2021-08-16T17:11:00Z"/>
          <w:b/>
          <w:szCs w:val="20"/>
        </w:rPr>
      </w:pPr>
      <w:ins w:id="3643" w:author="BOUVY Martine [2]" w:date="2021-08-16T17:16:00Z">
        <w:r>
          <w:rPr>
            <w:szCs w:val="20"/>
          </w:rPr>
          <w:t xml:space="preserve"> </w:t>
        </w:r>
      </w:ins>
      <w:ins w:id="3644" w:author="BOUVY Martine [2]" w:date="2021-08-16T18:15:00Z">
        <w:r w:rsidR="00792641" w:rsidRPr="00116C05">
          <w:rPr>
            <w:b/>
            <w:szCs w:val="20"/>
          </w:rPr>
          <w:t xml:space="preserve">/* End </w:t>
        </w:r>
        <w:r w:rsidR="00792641" w:rsidRPr="00792641">
          <w:rPr>
            <w:rFonts w:eastAsia="Arial"/>
            <w:b/>
            <w:bCs/>
            <w:szCs w:val="20"/>
          </w:rPr>
          <w:t>SubfunctionExtractACC */</w:t>
        </w:r>
      </w:ins>
    </w:p>
    <w:p w14:paraId="35545CDA" w14:textId="6081B1D7" w:rsidR="00C45BD8" w:rsidRPr="00116C05" w:rsidRDefault="00C45BD8" w:rsidP="00105719">
      <w:pPr>
        <w:spacing w:after="9"/>
        <w:ind w:left="0" w:right="157" w:firstLine="0"/>
        <w:rPr>
          <w:ins w:id="3645" w:author="BOUVY Martine [2]" w:date="2021-08-16T17:11:00Z"/>
          <w:b/>
          <w:szCs w:val="20"/>
        </w:rPr>
      </w:pPr>
    </w:p>
    <w:p w14:paraId="6A906FCD" w14:textId="77777777" w:rsidR="00C45BD8" w:rsidRDefault="00C45BD8" w:rsidP="00105719">
      <w:pPr>
        <w:spacing w:after="9"/>
        <w:ind w:left="0" w:right="157" w:firstLine="0"/>
        <w:rPr>
          <w:ins w:id="3646" w:author="BOUVY Martine [2]" w:date="2021-08-16T16:37:00Z"/>
          <w:szCs w:val="20"/>
        </w:rPr>
      </w:pPr>
    </w:p>
    <w:p w14:paraId="223BE131" w14:textId="5B75E09B" w:rsidR="009D103F" w:rsidRDefault="009D103F" w:rsidP="00105719">
      <w:pPr>
        <w:spacing w:after="9"/>
        <w:ind w:left="0" w:right="157" w:firstLine="0"/>
        <w:rPr>
          <w:ins w:id="3647" w:author="BOUVY Martine [2]" w:date="2021-08-16T16:37:00Z"/>
          <w:szCs w:val="20"/>
        </w:rPr>
      </w:pPr>
    </w:p>
    <w:p w14:paraId="54368DD9" w14:textId="77777777" w:rsidR="009D103F" w:rsidRPr="00057249" w:rsidRDefault="009D103F" w:rsidP="00105719">
      <w:pPr>
        <w:spacing w:after="9"/>
        <w:ind w:left="0" w:right="157" w:firstLine="0"/>
        <w:rPr>
          <w:ins w:id="3648" w:author="BOUVY Martine [2]" w:date="2021-08-16T16:30:00Z"/>
          <w:szCs w:val="20"/>
        </w:rPr>
      </w:pPr>
    </w:p>
    <w:p w14:paraId="3E0C9CB3" w14:textId="2E62686A" w:rsidR="00757C30" w:rsidRDefault="00057249" w:rsidP="009D103F">
      <w:pPr>
        <w:pStyle w:val="Heading4"/>
        <w:tabs>
          <w:tab w:val="center" w:pos="2297"/>
        </w:tabs>
        <w:ind w:left="-14" w:firstLine="0"/>
        <w:rPr>
          <w:ins w:id="3649" w:author="BOUVY Martine [2]" w:date="2021-08-16T15:57:00Z"/>
        </w:rPr>
      </w:pPr>
      <w:ins w:id="3650" w:author="BOUVY Martine [2]" w:date="2021-08-16T16:30:00Z">
        <w:r w:rsidRPr="00057249">
          <w:rPr>
            <w:rFonts w:ascii="Courier New" w:hAnsi="Courier New" w:cs="Courier New"/>
            <w:b w:val="0"/>
            <w:sz w:val="20"/>
            <w:szCs w:val="20"/>
          </w:rPr>
          <w:t xml:space="preserve">  </w:t>
        </w:r>
      </w:ins>
    </w:p>
    <w:p w14:paraId="6DFDD100" w14:textId="77777777" w:rsidR="00757C30" w:rsidRPr="00757C30" w:rsidRDefault="00757C30" w:rsidP="00C45BD8"/>
    <w:p w14:paraId="740C59CF" w14:textId="2F573C6F" w:rsidR="00ED6EFD" w:rsidRDefault="006313D7" w:rsidP="000A2010">
      <w:pPr>
        <w:pStyle w:val="Heading3"/>
      </w:pPr>
      <w:bookmarkStart w:id="3651" w:name="_Toc136351300"/>
      <w:r>
        <w:t>4.3.11</w:t>
      </w:r>
      <w:r w:rsidR="000A2010">
        <w:t xml:space="preserve">  </w:t>
      </w:r>
      <w:r w:rsidR="00ED6EFD">
        <w:t>AppendComplexMT72</w:t>
      </w:r>
      <w:bookmarkEnd w:id="3651"/>
    </w:p>
    <w:p w14:paraId="18DE5C21" w14:textId="77777777" w:rsidR="00ED6EFD" w:rsidRDefault="00ED6EFD" w:rsidP="00ED6EFD">
      <w:pPr>
        <w:spacing w:after="95"/>
        <w:ind w:left="419" w:right="157" w:hanging="7"/>
      </w:pPr>
      <w:r>
        <w:rPr>
          <w:rFonts w:ascii="Arial" w:eastAsia="Arial" w:hAnsi="Arial" w:cs="Arial"/>
          <w:b/>
        </w:rPr>
        <w:t xml:space="preserve">Name </w:t>
      </w:r>
    </w:p>
    <w:p w14:paraId="25811044" w14:textId="77777777" w:rsidR="00ED6EFD" w:rsidRPr="006339FD" w:rsidRDefault="00ED6EFD" w:rsidP="00ED6EFD">
      <w:pPr>
        <w:spacing w:after="112" w:line="249" w:lineRule="auto"/>
        <w:ind w:left="849" w:right="15" w:hanging="10"/>
        <w:rPr>
          <w:rFonts w:ascii="Arial" w:hAnsi="Arial" w:cs="Arial"/>
        </w:rPr>
      </w:pPr>
      <w:r w:rsidRPr="006339FD">
        <w:rPr>
          <w:rFonts w:ascii="Arial" w:hAnsi="Arial" w:cs="Arial"/>
        </w:rPr>
        <w:t>AppendComplexMT72</w:t>
      </w:r>
    </w:p>
    <w:p w14:paraId="6359D5F8" w14:textId="77777777" w:rsidR="00ED6EFD" w:rsidRPr="006339FD" w:rsidRDefault="00ED6EFD" w:rsidP="00ED6EFD">
      <w:pPr>
        <w:spacing w:after="95"/>
        <w:ind w:left="419" w:right="157" w:hanging="7"/>
        <w:rPr>
          <w:rFonts w:ascii="Arial" w:hAnsi="Arial" w:cs="Arial"/>
        </w:rPr>
      </w:pPr>
      <w:r w:rsidRPr="006339FD">
        <w:rPr>
          <w:rFonts w:ascii="Arial" w:eastAsia="Arial" w:hAnsi="Arial" w:cs="Arial"/>
          <w:b/>
        </w:rPr>
        <w:t xml:space="preserve">Business description  </w:t>
      </w:r>
    </w:p>
    <w:p w14:paraId="0872800F" w14:textId="6AEE2027" w:rsidR="00ED6EFD" w:rsidRPr="006339FD" w:rsidRDefault="00ED6EFD" w:rsidP="00ED6EFD">
      <w:pPr>
        <w:spacing w:after="112" w:line="249" w:lineRule="auto"/>
        <w:ind w:left="849" w:right="15" w:hanging="10"/>
        <w:rPr>
          <w:rFonts w:ascii="Arial" w:hAnsi="Arial" w:cs="Arial"/>
        </w:rPr>
      </w:pPr>
      <w:r w:rsidRPr="006339FD">
        <w:rPr>
          <w:rFonts w:ascii="Arial" w:hAnsi="Arial" w:cs="Arial"/>
        </w:rPr>
        <w:lastRenderedPageBreak/>
        <w:t xml:space="preserve">The </w:t>
      </w:r>
      <w:r w:rsidR="005E1ED8" w:rsidRPr="006339FD">
        <w:rPr>
          <w:rFonts w:ascii="Arial" w:hAnsi="Arial" w:cs="Arial"/>
        </w:rPr>
        <w:t>function add</w:t>
      </w:r>
      <w:r w:rsidR="006339FD">
        <w:rPr>
          <w:rFonts w:ascii="Arial" w:hAnsi="Arial" w:cs="Arial"/>
        </w:rPr>
        <w:t>s</w:t>
      </w:r>
      <w:r w:rsidR="005E1ED8" w:rsidRPr="006339FD">
        <w:rPr>
          <w:rFonts w:ascii="Arial" w:hAnsi="Arial" w:cs="Arial"/>
        </w:rPr>
        <w:t xml:space="preserve"> a</w:t>
      </w:r>
      <w:r w:rsidR="00433EE3" w:rsidRPr="006339FD">
        <w:rPr>
          <w:rFonts w:ascii="Arial" w:hAnsi="Arial" w:cs="Arial"/>
        </w:rPr>
        <w:t xml:space="preserve"> string made of </w:t>
      </w:r>
      <w:r w:rsidR="00C2010B" w:rsidRPr="006339FD">
        <w:rPr>
          <w:rFonts w:ascii="Arial" w:hAnsi="Arial" w:cs="Arial"/>
        </w:rPr>
        <w:t xml:space="preserve">one </w:t>
      </w:r>
      <w:r w:rsidR="00433EE3" w:rsidRPr="006339FD">
        <w:rPr>
          <w:rFonts w:ascii="Arial" w:hAnsi="Arial" w:cs="Arial"/>
        </w:rPr>
        <w:t>“</w:t>
      </w:r>
      <w:r w:rsidR="005E1ED8" w:rsidRPr="006339FD">
        <w:rPr>
          <w:rFonts w:ascii="Arial" w:hAnsi="Arial" w:cs="Arial"/>
        </w:rPr>
        <w:t>/Code/</w:t>
      </w:r>
      <w:r w:rsidR="00433EE3" w:rsidRPr="006339FD">
        <w:rPr>
          <w:rFonts w:ascii="Arial" w:hAnsi="Arial" w:cs="Arial"/>
        </w:rPr>
        <w:t xml:space="preserve">” </w:t>
      </w:r>
      <w:r w:rsidR="005E1ED8" w:rsidRPr="006339FD">
        <w:rPr>
          <w:rFonts w:ascii="Arial" w:hAnsi="Arial" w:cs="Arial"/>
        </w:rPr>
        <w:t>followed by Information</w:t>
      </w:r>
      <w:r w:rsidR="0091781F">
        <w:rPr>
          <w:rFonts w:ascii="Arial" w:hAnsi="Arial" w:cs="Arial"/>
        </w:rPr>
        <w:t xml:space="preserve"> to</w:t>
      </w:r>
      <w:r w:rsidRPr="006339FD">
        <w:rPr>
          <w:rFonts w:ascii="Arial" w:hAnsi="Arial" w:cs="Arial"/>
        </w:rPr>
        <w:t xml:space="preserve"> a Field 72 taking into </w:t>
      </w:r>
      <w:r w:rsidR="005E1ED8" w:rsidRPr="006339FD">
        <w:rPr>
          <w:rFonts w:ascii="Arial" w:hAnsi="Arial" w:cs="Arial"/>
        </w:rPr>
        <w:t>account the number of remaining lines available</w:t>
      </w:r>
      <w:r w:rsidRPr="006339FD">
        <w:rPr>
          <w:rFonts w:ascii="Arial" w:hAnsi="Arial" w:cs="Arial"/>
        </w:rPr>
        <w:t xml:space="preserve">. The information is truncated with “+” sign if all the information cannot be copied. </w:t>
      </w:r>
    </w:p>
    <w:p w14:paraId="2BA787AF" w14:textId="77777777" w:rsidR="00ED6EFD" w:rsidRDefault="00ED6EFD" w:rsidP="00ED6EFD">
      <w:pPr>
        <w:spacing w:after="95"/>
        <w:ind w:left="419" w:right="157" w:hanging="7"/>
      </w:pPr>
      <w:r>
        <w:rPr>
          <w:rFonts w:ascii="Arial" w:eastAsia="Arial" w:hAnsi="Arial" w:cs="Arial"/>
          <w:b/>
        </w:rPr>
        <w:t xml:space="preserve">Format </w:t>
      </w:r>
    </w:p>
    <w:p w14:paraId="550CFBF2" w14:textId="6E0506E7" w:rsidR="00ED6EFD" w:rsidRDefault="00ED6EFD" w:rsidP="00ED6EFD">
      <w:pPr>
        <w:spacing w:after="112" w:line="249" w:lineRule="auto"/>
        <w:ind w:left="849" w:right="15" w:hanging="10"/>
      </w:pPr>
      <w:r>
        <w:rPr>
          <w:rFonts w:ascii="Arial" w:eastAsia="Arial" w:hAnsi="Arial" w:cs="Arial"/>
          <w:b/>
        </w:rPr>
        <w:t>AppendComplexMT72</w:t>
      </w:r>
      <w:r>
        <w:rPr>
          <w:rFonts w:ascii="Arial" w:eastAsia="Arial" w:hAnsi="Arial" w:cs="Arial"/>
        </w:rPr>
        <w:t>(Nu</w:t>
      </w:r>
      <w:r w:rsidR="00225F05">
        <w:rPr>
          <w:rFonts w:ascii="Arial" w:eastAsia="Arial" w:hAnsi="Arial" w:cs="Arial"/>
        </w:rPr>
        <w:t>mberOfEmptyLines, MTInstruction</w:t>
      </w:r>
      <w:r>
        <w:rPr>
          <w:rFonts w:ascii="Arial" w:eastAsia="Arial" w:hAnsi="Arial" w:cs="Arial"/>
        </w:rPr>
        <w:t>,</w:t>
      </w:r>
      <w:r w:rsidR="00842815">
        <w:rPr>
          <w:rFonts w:ascii="Arial" w:eastAsia="Arial" w:hAnsi="Arial" w:cs="Arial"/>
        </w:rPr>
        <w:t xml:space="preserve"> </w:t>
      </w:r>
      <w:r>
        <w:rPr>
          <w:rFonts w:ascii="Arial" w:eastAsia="Arial" w:hAnsi="Arial" w:cs="Arial"/>
        </w:rPr>
        <w:t xml:space="preserve">MT72; MT72) </w:t>
      </w:r>
    </w:p>
    <w:p w14:paraId="6E2A55AB" w14:textId="77777777" w:rsidR="00ED6EFD" w:rsidRDefault="00ED6EFD" w:rsidP="00ED6EFD">
      <w:pPr>
        <w:spacing w:after="95"/>
        <w:ind w:left="860" w:right="157" w:hanging="7"/>
      </w:pPr>
      <w:r>
        <w:rPr>
          <w:rFonts w:ascii="Arial" w:eastAsia="Arial" w:hAnsi="Arial" w:cs="Arial"/>
          <w:b/>
        </w:rPr>
        <w:t xml:space="preserve">Input </w:t>
      </w:r>
    </w:p>
    <w:p w14:paraId="69256A65" w14:textId="249D2EF2" w:rsidR="00ED6EFD" w:rsidRDefault="004C0729" w:rsidP="00ED6EFD">
      <w:pPr>
        <w:spacing w:after="112" w:line="249" w:lineRule="auto"/>
        <w:ind w:left="849" w:right="15" w:hanging="10"/>
      </w:pPr>
      <w:r>
        <w:rPr>
          <w:rFonts w:ascii="Arial" w:eastAsia="Arial" w:hAnsi="Arial" w:cs="Arial"/>
        </w:rPr>
        <w:t>NumberOfEmptyLines: integer; MTInstruction : string, MT72</w:t>
      </w:r>
      <w:r w:rsidR="00842815">
        <w:rPr>
          <w:rFonts w:ascii="Arial" w:eastAsia="Arial" w:hAnsi="Arial" w:cs="Arial"/>
        </w:rPr>
        <w:t xml:space="preserve"> :</w:t>
      </w:r>
      <w:r>
        <w:rPr>
          <w:rFonts w:ascii="Arial" w:eastAsia="Arial" w:hAnsi="Arial" w:cs="Arial"/>
        </w:rPr>
        <w:t xml:space="preserve"> string</w:t>
      </w:r>
      <w:r w:rsidR="00ED6EFD">
        <w:rPr>
          <w:rFonts w:ascii="Arial" w:eastAsia="Arial" w:hAnsi="Arial" w:cs="Arial"/>
        </w:rPr>
        <w:t xml:space="preserve">. </w:t>
      </w:r>
    </w:p>
    <w:p w14:paraId="5B6F8679" w14:textId="77777777" w:rsidR="00ED6EFD" w:rsidRDefault="00ED6EFD" w:rsidP="00ED6EFD">
      <w:pPr>
        <w:spacing w:after="95"/>
        <w:ind w:left="860" w:right="157" w:hanging="7"/>
      </w:pPr>
      <w:r>
        <w:rPr>
          <w:rFonts w:ascii="Arial" w:eastAsia="Arial" w:hAnsi="Arial" w:cs="Arial"/>
          <w:b/>
        </w:rPr>
        <w:t xml:space="preserve">Output </w:t>
      </w:r>
    </w:p>
    <w:p w14:paraId="6086AB5E" w14:textId="3EE6B537" w:rsidR="00ED6EFD" w:rsidRDefault="004C0729" w:rsidP="00ED6EFD">
      <w:pPr>
        <w:spacing w:after="112" w:line="249" w:lineRule="auto"/>
        <w:ind w:left="0" w:right="15" w:firstLine="0"/>
      </w:pPr>
      <w:r>
        <w:rPr>
          <w:rFonts w:ascii="Arial" w:eastAsia="Arial" w:hAnsi="Arial" w:cs="Arial"/>
        </w:rPr>
        <w:tab/>
      </w:r>
      <w:r w:rsidR="003E3F88">
        <w:rPr>
          <w:rFonts w:ascii="Arial" w:eastAsia="Arial" w:hAnsi="Arial" w:cs="Arial"/>
        </w:rPr>
        <w:t xml:space="preserve"> </w:t>
      </w:r>
      <w:r>
        <w:rPr>
          <w:rFonts w:ascii="Arial" w:eastAsia="Arial" w:hAnsi="Arial" w:cs="Arial"/>
        </w:rPr>
        <w:t xml:space="preserve"> MT72 </w:t>
      </w:r>
      <w:r w:rsidR="00842815">
        <w:rPr>
          <w:rFonts w:ascii="Arial" w:eastAsia="Arial" w:hAnsi="Arial" w:cs="Arial"/>
        </w:rPr>
        <w:t xml:space="preserve">: </w:t>
      </w:r>
      <w:r>
        <w:rPr>
          <w:rFonts w:ascii="Arial" w:eastAsia="Arial" w:hAnsi="Arial" w:cs="Arial"/>
        </w:rPr>
        <w:t>string</w:t>
      </w:r>
    </w:p>
    <w:p w14:paraId="29692611" w14:textId="77777777" w:rsidR="00ED6EFD" w:rsidRDefault="00ED6EFD" w:rsidP="00ED6EFD">
      <w:pPr>
        <w:spacing w:after="0" w:line="370" w:lineRule="auto"/>
        <w:ind w:left="839" w:right="6155" w:hanging="427"/>
      </w:pPr>
      <w:r>
        <w:rPr>
          <w:rFonts w:ascii="Arial" w:eastAsia="Arial" w:hAnsi="Arial" w:cs="Arial"/>
          <w:b/>
        </w:rPr>
        <w:t xml:space="preserve">Preconditions </w:t>
      </w:r>
      <w:r>
        <w:rPr>
          <w:rFonts w:ascii="Arial" w:eastAsia="Arial" w:hAnsi="Arial" w:cs="Arial"/>
        </w:rPr>
        <w:t xml:space="preserve">None. </w:t>
      </w:r>
    </w:p>
    <w:p w14:paraId="41E629C0" w14:textId="77777777" w:rsidR="00ED6EFD" w:rsidRDefault="00ED6EFD" w:rsidP="00ED6EFD">
      <w:pPr>
        <w:spacing w:after="9"/>
        <w:ind w:left="419" w:right="157" w:hanging="7"/>
      </w:pPr>
      <w:r>
        <w:rPr>
          <w:rFonts w:ascii="Arial" w:eastAsia="Arial" w:hAnsi="Arial" w:cs="Arial"/>
          <w:b/>
        </w:rPr>
        <w:t xml:space="preserve">Formal description </w:t>
      </w:r>
    </w:p>
    <w:p w14:paraId="6747ACFE" w14:textId="73E9E0B7" w:rsidR="00225F05" w:rsidRDefault="003E3F88" w:rsidP="00ED6EFD">
      <w:pPr>
        <w:spacing w:after="9"/>
        <w:ind w:left="0" w:right="157" w:firstLine="0"/>
        <w:rPr>
          <w:rFonts w:ascii="Arial" w:eastAsia="Arial" w:hAnsi="Arial" w:cs="Arial"/>
        </w:rPr>
      </w:pPr>
      <w:r>
        <w:rPr>
          <w:rFonts w:ascii="Arial" w:eastAsia="Arial" w:hAnsi="Arial" w:cs="Arial"/>
        </w:rPr>
        <w:t xml:space="preserve"> </w:t>
      </w:r>
    </w:p>
    <w:p w14:paraId="43C473E6" w14:textId="77777777" w:rsidR="00225F05" w:rsidRPr="006675AD" w:rsidRDefault="00225F05" w:rsidP="006675AD">
      <w:pPr>
        <w:spacing w:after="9"/>
        <w:ind w:left="450" w:right="157" w:firstLine="0"/>
        <w:rPr>
          <w:rFonts w:eastAsia="Arial"/>
        </w:rPr>
      </w:pPr>
      <w:r w:rsidRPr="006675AD">
        <w:rPr>
          <w:rFonts w:eastAsia="Arial"/>
        </w:rPr>
        <w:t>/*Local variables:</w:t>
      </w:r>
    </w:p>
    <w:p w14:paraId="629F2069" w14:textId="77777777" w:rsidR="00C75F43" w:rsidRPr="006675AD" w:rsidRDefault="00225F05" w:rsidP="006675AD">
      <w:pPr>
        <w:spacing w:after="9"/>
        <w:ind w:left="450" w:right="157" w:firstLine="0"/>
        <w:rPr>
          <w:rFonts w:eastAsia="Arial"/>
        </w:rPr>
      </w:pPr>
      <w:r w:rsidRPr="006675AD">
        <w:rPr>
          <w:rFonts w:eastAsia="Arial"/>
        </w:rPr>
        <w:t xml:space="preserve">MTInstuctionLength: integer </w:t>
      </w:r>
    </w:p>
    <w:p w14:paraId="0DAB3E87" w14:textId="4FB93969" w:rsidR="00225F05" w:rsidRPr="006675AD" w:rsidRDefault="00C75F43" w:rsidP="006675AD">
      <w:pPr>
        <w:spacing w:after="9"/>
        <w:ind w:left="450" w:right="157" w:firstLine="0"/>
        <w:rPr>
          <w:rFonts w:eastAsia="Arial"/>
        </w:rPr>
      </w:pPr>
      <w:r w:rsidRPr="006675AD">
        <w:rPr>
          <w:rFonts w:eastAsia="Arial"/>
        </w:rPr>
        <w:t xml:space="preserve">MTTemp72 : string </w:t>
      </w:r>
      <w:r w:rsidR="00225F05" w:rsidRPr="006675AD">
        <w:rPr>
          <w:rFonts w:eastAsia="Arial"/>
        </w:rPr>
        <w:t>*/</w:t>
      </w:r>
    </w:p>
    <w:p w14:paraId="0FDC503B" w14:textId="6482E22B" w:rsidR="003E3F88" w:rsidRPr="006675AD" w:rsidRDefault="003E3F88" w:rsidP="006675AD">
      <w:pPr>
        <w:spacing w:after="9"/>
        <w:ind w:left="450" w:right="157" w:firstLine="0"/>
        <w:rPr>
          <w:rFonts w:eastAsia="Arial"/>
        </w:rPr>
      </w:pPr>
    </w:p>
    <w:p w14:paraId="615E78EE" w14:textId="77777777" w:rsidR="003E3F88" w:rsidRPr="006675AD" w:rsidRDefault="003E3F88" w:rsidP="006675AD">
      <w:pPr>
        <w:spacing w:after="9"/>
        <w:ind w:left="450" w:right="157" w:firstLine="0"/>
        <w:rPr>
          <w:rFonts w:eastAsia="Arial"/>
        </w:rPr>
      </w:pPr>
      <w:r w:rsidRPr="006675AD">
        <w:rPr>
          <w:rFonts w:eastAsia="Arial"/>
        </w:rPr>
        <w:t>/* Format information to build field 72 structure with a “+” sign if information is truncated */</w:t>
      </w:r>
    </w:p>
    <w:p w14:paraId="7D8A8779" w14:textId="77777777" w:rsidR="00225F05" w:rsidRPr="006675AD" w:rsidRDefault="00225F05" w:rsidP="006675AD">
      <w:pPr>
        <w:spacing w:after="9"/>
        <w:ind w:left="450" w:right="157" w:firstLine="0"/>
        <w:rPr>
          <w:rFonts w:eastAsia="Arial"/>
        </w:rPr>
      </w:pPr>
    </w:p>
    <w:p w14:paraId="467C2345" w14:textId="7821244E" w:rsidR="00225F05" w:rsidRPr="006675AD" w:rsidRDefault="004D7D3A" w:rsidP="006675AD">
      <w:pPr>
        <w:spacing w:after="9"/>
        <w:ind w:left="450" w:right="157" w:firstLine="0"/>
        <w:rPr>
          <w:rFonts w:eastAsia="Arial"/>
        </w:rPr>
      </w:pPr>
      <w:r w:rsidRPr="006675AD">
        <w:rPr>
          <w:rFonts w:eastAsia="Arial"/>
        </w:rPr>
        <w:t xml:space="preserve">MTInstuctionLength = </w:t>
      </w:r>
      <w:r w:rsidR="006675AD">
        <w:rPr>
          <w:rFonts w:eastAsia="Arial"/>
          <w:b/>
        </w:rPr>
        <w:t>Length</w:t>
      </w:r>
      <w:r w:rsidR="00225F05" w:rsidRPr="006675AD">
        <w:rPr>
          <w:rFonts w:eastAsia="Arial"/>
        </w:rPr>
        <w:t>(MTInstruction)</w:t>
      </w:r>
    </w:p>
    <w:p w14:paraId="2361E0B7" w14:textId="77777777" w:rsidR="00225F05" w:rsidRPr="006675AD" w:rsidRDefault="00225F05" w:rsidP="00ED6EFD">
      <w:pPr>
        <w:spacing w:after="9"/>
        <w:ind w:left="0" w:right="157" w:firstLine="0"/>
        <w:rPr>
          <w:rFonts w:eastAsia="Arial"/>
        </w:rPr>
      </w:pPr>
    </w:p>
    <w:p w14:paraId="7CF68D5D" w14:textId="77777777" w:rsidR="00ED6EFD" w:rsidRPr="00D52175" w:rsidRDefault="00ED6EFD" w:rsidP="00ED6EFD">
      <w:pPr>
        <w:spacing w:after="9"/>
        <w:ind w:left="0" w:right="157" w:firstLine="0"/>
        <w:rPr>
          <w:rFonts w:eastAsia="Arial"/>
        </w:rPr>
      </w:pPr>
      <w:r w:rsidRPr="006675AD">
        <w:rPr>
          <w:rFonts w:eastAsia="Arial"/>
        </w:rPr>
        <w:tab/>
      </w:r>
      <w:r w:rsidRPr="006675AD">
        <w:rPr>
          <w:rFonts w:eastAsia="Arial"/>
          <w:b/>
        </w:rPr>
        <w:t xml:space="preserve">IF </w:t>
      </w:r>
      <w:r w:rsidRPr="00D52175">
        <w:rPr>
          <w:rFonts w:eastAsia="Arial"/>
        </w:rPr>
        <w:t>MTInstructionLength &lt; 36 THEN</w:t>
      </w:r>
    </w:p>
    <w:p w14:paraId="199A3487" w14:textId="77777777" w:rsidR="00ED6EFD" w:rsidRPr="006675AD" w:rsidRDefault="00ED6EFD" w:rsidP="00ED6EFD">
      <w:pPr>
        <w:spacing w:after="9"/>
        <w:ind w:left="0" w:right="157" w:firstLine="0"/>
        <w:rPr>
          <w:rFonts w:eastAsia="Arial"/>
        </w:rPr>
      </w:pPr>
      <w:r w:rsidRPr="006675AD">
        <w:rPr>
          <w:rFonts w:eastAsia="Arial"/>
        </w:rPr>
        <w:tab/>
      </w:r>
      <w:r w:rsidRPr="006675AD">
        <w:rPr>
          <w:rFonts w:eastAsia="Arial"/>
        </w:rPr>
        <w:tab/>
      </w:r>
      <w:r w:rsidRPr="006675AD">
        <w:rPr>
          <w:rFonts w:eastAsia="Arial"/>
          <w:b/>
        </w:rPr>
        <w:t>AppendToNextLine</w:t>
      </w:r>
      <w:r w:rsidRPr="006675AD">
        <w:rPr>
          <w:rFonts w:eastAsia="Arial"/>
        </w:rPr>
        <w:t>(MTInstruction, MT72)</w:t>
      </w:r>
    </w:p>
    <w:p w14:paraId="4BDDEFBE" w14:textId="77777777" w:rsidR="00ED6EFD" w:rsidRPr="006675AD" w:rsidRDefault="00ED6EFD" w:rsidP="00ED6EFD">
      <w:pPr>
        <w:spacing w:after="9"/>
        <w:ind w:left="0" w:right="157" w:firstLine="0"/>
        <w:rPr>
          <w:rFonts w:eastAsia="Arial"/>
        </w:rPr>
      </w:pPr>
    </w:p>
    <w:p w14:paraId="1C43178E" w14:textId="56010847" w:rsidR="00ED6EFD" w:rsidRPr="00D52175" w:rsidRDefault="00ED6EFD" w:rsidP="00ED6EFD">
      <w:pPr>
        <w:spacing w:after="9"/>
        <w:ind w:left="0" w:right="157" w:firstLine="0"/>
        <w:rPr>
          <w:rFonts w:eastAsia="Arial"/>
        </w:rPr>
      </w:pPr>
      <w:r w:rsidRPr="006675AD">
        <w:rPr>
          <w:rFonts w:eastAsia="Arial"/>
        </w:rPr>
        <w:tab/>
      </w:r>
      <w:r w:rsidR="00D52175">
        <w:rPr>
          <w:rFonts w:eastAsia="Arial"/>
          <w:b/>
        </w:rPr>
        <w:t>ELSE</w:t>
      </w:r>
      <w:r w:rsidRPr="006675AD">
        <w:rPr>
          <w:rFonts w:eastAsia="Arial"/>
          <w:b/>
        </w:rPr>
        <w:t xml:space="preserve">IF  </w:t>
      </w:r>
      <w:r w:rsidRPr="00D52175">
        <w:rPr>
          <w:rFonts w:eastAsia="Arial"/>
        </w:rPr>
        <w:t>MTInstructionLength &lt; 69</w:t>
      </w:r>
      <w:r w:rsidR="00D52175">
        <w:rPr>
          <w:rFonts w:eastAsia="Arial"/>
          <w:b/>
        </w:rPr>
        <w:t xml:space="preserve"> </w:t>
      </w:r>
      <w:r w:rsidR="00D52175" w:rsidRPr="00D52175">
        <w:rPr>
          <w:rFonts w:eastAsia="Arial"/>
        </w:rPr>
        <w:t>THEN</w:t>
      </w:r>
    </w:p>
    <w:p w14:paraId="54EB59A8" w14:textId="6B2A91D4" w:rsidR="00ED6EFD" w:rsidRPr="006675AD" w:rsidRDefault="004D5D90" w:rsidP="00ED6EFD">
      <w:pPr>
        <w:spacing w:after="9"/>
        <w:ind w:left="0" w:right="157" w:firstLine="0"/>
        <w:rPr>
          <w:rFonts w:eastAsia="Arial"/>
        </w:rPr>
      </w:pPr>
      <w:r w:rsidRPr="006675AD">
        <w:rPr>
          <w:rFonts w:eastAsia="Arial"/>
          <w:b/>
        </w:rPr>
        <w:t xml:space="preserve">             </w:t>
      </w:r>
      <w:r w:rsidR="00ED6EFD" w:rsidRPr="006675AD">
        <w:rPr>
          <w:rFonts w:eastAsia="Arial"/>
          <w:b/>
        </w:rPr>
        <w:tab/>
      </w:r>
      <w:r w:rsidR="00ED6EFD" w:rsidRPr="006675AD">
        <w:rPr>
          <w:rFonts w:eastAsia="Arial"/>
        </w:rPr>
        <w:t>/* 2 lines needed */</w:t>
      </w:r>
    </w:p>
    <w:p w14:paraId="63DB6F46" w14:textId="638825AD" w:rsidR="00ED6EFD" w:rsidRPr="006675AD" w:rsidRDefault="00ED6EFD" w:rsidP="00D52175">
      <w:pPr>
        <w:tabs>
          <w:tab w:val="left" w:pos="900"/>
          <w:tab w:val="left" w:pos="990"/>
          <w:tab w:val="left" w:pos="1170"/>
          <w:tab w:val="left" w:pos="1260"/>
        </w:tabs>
        <w:spacing w:after="9"/>
        <w:ind w:left="0" w:right="157" w:firstLine="0"/>
        <w:rPr>
          <w:rFonts w:eastAsia="Arial"/>
        </w:rPr>
      </w:pPr>
      <w:r w:rsidRPr="006675AD">
        <w:rPr>
          <w:rFonts w:eastAsia="Arial"/>
        </w:rPr>
        <w:tab/>
      </w:r>
      <w:r w:rsidR="004D5D90" w:rsidRPr="006675AD">
        <w:rPr>
          <w:rFonts w:eastAsia="Arial"/>
        </w:rPr>
        <w:t xml:space="preserve"> </w:t>
      </w:r>
      <w:r w:rsidRPr="006675AD">
        <w:rPr>
          <w:rFonts w:eastAsia="Arial"/>
        </w:rPr>
        <w:t xml:space="preserve"> </w:t>
      </w:r>
      <w:r w:rsidR="00D52175">
        <w:rPr>
          <w:rFonts w:eastAsia="Arial"/>
        </w:rPr>
        <w:t xml:space="preserve"> </w:t>
      </w:r>
      <w:r w:rsidRPr="00D52175">
        <w:rPr>
          <w:rFonts w:eastAsia="Arial"/>
          <w:b/>
        </w:rPr>
        <w:t>IF</w:t>
      </w:r>
      <w:r w:rsidRPr="006675AD">
        <w:rPr>
          <w:rFonts w:eastAsia="Arial"/>
        </w:rPr>
        <w:t xml:space="preserve"> NumberOfEmptyLines &gt;</w:t>
      </w:r>
      <w:r w:rsidR="00D52175">
        <w:rPr>
          <w:rFonts w:eastAsia="Arial"/>
        </w:rPr>
        <w:t xml:space="preserve"> 1 THEN</w:t>
      </w:r>
    </w:p>
    <w:p w14:paraId="7448CA2F" w14:textId="77777777" w:rsidR="00ED6EFD" w:rsidRPr="006675AD" w:rsidRDefault="00ED6EFD" w:rsidP="00ED6EFD">
      <w:pPr>
        <w:spacing w:after="9"/>
        <w:ind w:left="0" w:right="157" w:firstLine="0"/>
        <w:rPr>
          <w:rFonts w:eastAsia="Arial"/>
        </w:rPr>
      </w:pPr>
      <w:r w:rsidRPr="006675AD">
        <w:rPr>
          <w:rFonts w:eastAsia="Arial"/>
        </w:rPr>
        <w:tab/>
        <w:t xml:space="preserve">     MTTemp72 = </w:t>
      </w:r>
      <w:r w:rsidRPr="006675AD">
        <w:rPr>
          <w:rFonts w:eastAsia="Arial"/>
          <w:b/>
        </w:rPr>
        <w:t>SplitInLines</w:t>
      </w:r>
      <w:r w:rsidRPr="006675AD">
        <w:rPr>
          <w:rFonts w:eastAsia="Arial"/>
        </w:rPr>
        <w:t>(MTInstruction,35, “//”)</w:t>
      </w:r>
    </w:p>
    <w:p w14:paraId="278173A6" w14:textId="77777777" w:rsidR="00ED6EFD" w:rsidRPr="006675AD" w:rsidRDefault="00ED6EFD" w:rsidP="00ED6EFD">
      <w:pPr>
        <w:spacing w:after="9"/>
        <w:ind w:left="720" w:right="157" w:firstLine="0"/>
        <w:rPr>
          <w:rFonts w:eastAsia="Arial"/>
        </w:rPr>
      </w:pPr>
      <w:r w:rsidRPr="006675AD">
        <w:rPr>
          <w:rFonts w:eastAsia="Arial"/>
        </w:rPr>
        <w:t xml:space="preserve">     </w:t>
      </w:r>
      <w:r w:rsidRPr="006675AD">
        <w:rPr>
          <w:rFonts w:eastAsia="Arial"/>
          <w:b/>
        </w:rPr>
        <w:t>AppendToNextLine</w:t>
      </w:r>
      <w:r w:rsidRPr="006675AD">
        <w:rPr>
          <w:rFonts w:eastAsia="Arial"/>
        </w:rPr>
        <w:t>(MTTemp72, MT72)</w:t>
      </w:r>
    </w:p>
    <w:p w14:paraId="2C3E6379" w14:textId="54AAEA00" w:rsidR="00ED6EFD" w:rsidRPr="006675AD" w:rsidRDefault="00ED6EFD" w:rsidP="00ED6EFD">
      <w:pPr>
        <w:spacing w:after="9"/>
        <w:ind w:left="0" w:right="157" w:firstLine="0"/>
        <w:rPr>
          <w:rFonts w:eastAsia="Arial"/>
        </w:rPr>
      </w:pPr>
      <w:r w:rsidRPr="006675AD">
        <w:rPr>
          <w:rFonts w:eastAsia="Arial"/>
        </w:rPr>
        <w:tab/>
      </w:r>
      <w:r w:rsidR="00D52175">
        <w:rPr>
          <w:rFonts w:eastAsia="Arial"/>
        </w:rPr>
        <w:t xml:space="preserve">  </w:t>
      </w:r>
      <w:r w:rsidR="004D5D90" w:rsidRPr="00D52175">
        <w:rPr>
          <w:rFonts w:eastAsia="Arial"/>
          <w:b/>
        </w:rPr>
        <w:t xml:space="preserve">  </w:t>
      </w:r>
      <w:r w:rsidRPr="00D52175">
        <w:rPr>
          <w:rFonts w:eastAsia="Arial"/>
          <w:b/>
        </w:rPr>
        <w:t>ELSE</w:t>
      </w:r>
      <w:r w:rsidRPr="006675AD">
        <w:rPr>
          <w:rFonts w:eastAsia="Arial"/>
        </w:rPr>
        <w:t xml:space="preserve">   /* 1 line is available */</w:t>
      </w:r>
    </w:p>
    <w:p w14:paraId="707AED53" w14:textId="7865840E" w:rsidR="00ED6EFD" w:rsidRPr="006675AD" w:rsidRDefault="00ED6EFD" w:rsidP="004967F2">
      <w:pPr>
        <w:spacing w:after="9"/>
        <w:ind w:left="0" w:right="-622" w:firstLine="0"/>
        <w:rPr>
          <w:rFonts w:eastAsia="Arial"/>
        </w:rPr>
      </w:pPr>
      <w:r w:rsidRPr="006675AD">
        <w:rPr>
          <w:rFonts w:eastAsia="Arial"/>
        </w:rPr>
        <w:tab/>
        <w:t xml:space="preserve">    </w:t>
      </w:r>
      <w:r w:rsidR="004D5D90" w:rsidRPr="006675AD">
        <w:rPr>
          <w:rFonts w:eastAsia="Arial"/>
        </w:rPr>
        <w:t xml:space="preserve"> </w:t>
      </w:r>
      <w:r w:rsidRPr="006675AD">
        <w:rPr>
          <w:rFonts w:eastAsia="Arial"/>
          <w:b/>
        </w:rPr>
        <w:t>AppendToNextLine</w:t>
      </w:r>
      <w:r w:rsidRPr="006675AD">
        <w:rPr>
          <w:rFonts w:eastAsia="Arial"/>
        </w:rPr>
        <w:t>(</w:t>
      </w:r>
      <w:r w:rsidRPr="006675AD">
        <w:rPr>
          <w:rFonts w:eastAsia="Arial"/>
          <w:b/>
        </w:rPr>
        <w:t>Concatenate</w:t>
      </w:r>
      <w:r w:rsidRPr="006675AD">
        <w:rPr>
          <w:rFonts w:eastAsia="Arial"/>
        </w:rPr>
        <w:t>(</w:t>
      </w:r>
      <w:r w:rsidRPr="006675AD">
        <w:rPr>
          <w:rFonts w:eastAsia="Arial"/>
          <w:b/>
        </w:rPr>
        <w:t>Substring</w:t>
      </w:r>
      <w:r w:rsidRPr="006675AD">
        <w:rPr>
          <w:rFonts w:eastAsia="Arial"/>
        </w:rPr>
        <w:t>(MTInstruction, 1,34), “+”), MT72)</w:t>
      </w:r>
    </w:p>
    <w:p w14:paraId="36EF7739" w14:textId="59CA2B4B" w:rsidR="00ED6EFD" w:rsidRPr="00D52175" w:rsidRDefault="00D52175" w:rsidP="00ED6EFD">
      <w:pPr>
        <w:spacing w:after="9"/>
        <w:ind w:left="0" w:right="157" w:firstLine="0"/>
        <w:rPr>
          <w:rFonts w:eastAsia="Arial"/>
          <w:b/>
        </w:rPr>
      </w:pPr>
      <w:r>
        <w:rPr>
          <w:rFonts w:eastAsia="Arial"/>
        </w:rPr>
        <w:t xml:space="preserve">          </w:t>
      </w:r>
      <w:r w:rsidR="004D5D90" w:rsidRPr="00D52175">
        <w:rPr>
          <w:rFonts w:eastAsia="Arial"/>
          <w:b/>
        </w:rPr>
        <w:t>ENDIF</w:t>
      </w:r>
    </w:p>
    <w:p w14:paraId="3E8EFBBC" w14:textId="77777777" w:rsidR="004D5D90" w:rsidRPr="006675AD" w:rsidRDefault="004D5D90" w:rsidP="00ED6EFD">
      <w:pPr>
        <w:spacing w:after="9"/>
        <w:ind w:left="0" w:right="157" w:firstLine="0"/>
        <w:rPr>
          <w:rFonts w:eastAsia="Arial"/>
        </w:rPr>
      </w:pPr>
    </w:p>
    <w:p w14:paraId="1BBD991B" w14:textId="09C5A315" w:rsidR="00ED6EFD" w:rsidRPr="00D52175" w:rsidRDefault="00ED6EFD" w:rsidP="00ED6EFD">
      <w:pPr>
        <w:spacing w:after="9"/>
        <w:ind w:left="0" w:right="157" w:firstLine="0"/>
        <w:rPr>
          <w:rFonts w:eastAsia="Arial"/>
        </w:rPr>
      </w:pPr>
      <w:r w:rsidRPr="006675AD">
        <w:rPr>
          <w:rFonts w:eastAsia="Arial"/>
        </w:rPr>
        <w:tab/>
      </w:r>
      <w:r w:rsidR="00D52175">
        <w:rPr>
          <w:rFonts w:eastAsia="Arial"/>
          <w:b/>
        </w:rPr>
        <w:t>ELSE</w:t>
      </w:r>
      <w:r w:rsidRPr="006675AD">
        <w:rPr>
          <w:rFonts w:eastAsia="Arial"/>
          <w:b/>
        </w:rPr>
        <w:t xml:space="preserve">IF  </w:t>
      </w:r>
      <w:r w:rsidRPr="00D52175">
        <w:rPr>
          <w:rFonts w:eastAsia="Arial"/>
        </w:rPr>
        <w:t xml:space="preserve">MTInstructionLength &lt; 102 </w:t>
      </w:r>
      <w:r w:rsidR="00D52175">
        <w:rPr>
          <w:rFonts w:eastAsia="Arial"/>
        </w:rPr>
        <w:t>THEN</w:t>
      </w:r>
    </w:p>
    <w:p w14:paraId="53A75AA7" w14:textId="77777777" w:rsidR="00ED6EFD" w:rsidRPr="006675AD" w:rsidRDefault="00ED6EFD" w:rsidP="00ED6EFD">
      <w:pPr>
        <w:spacing w:after="9"/>
        <w:ind w:left="720" w:right="157" w:firstLine="720"/>
        <w:rPr>
          <w:rFonts w:eastAsia="Arial"/>
        </w:rPr>
      </w:pPr>
      <w:r w:rsidRPr="006675AD">
        <w:rPr>
          <w:rFonts w:eastAsia="Arial"/>
        </w:rPr>
        <w:t xml:space="preserve"> /* 3 lines needed */</w:t>
      </w:r>
    </w:p>
    <w:p w14:paraId="564D9B33" w14:textId="5034FF81" w:rsidR="00ED6EFD" w:rsidRPr="006675AD" w:rsidRDefault="00ED6EFD" w:rsidP="00ED6EFD">
      <w:pPr>
        <w:spacing w:after="9"/>
        <w:ind w:left="0" w:right="157" w:firstLine="0"/>
        <w:rPr>
          <w:rFonts w:eastAsia="Arial"/>
        </w:rPr>
      </w:pPr>
      <w:r w:rsidRPr="006675AD">
        <w:rPr>
          <w:rFonts w:eastAsia="Arial"/>
        </w:rPr>
        <w:tab/>
        <w:t xml:space="preserve">   </w:t>
      </w:r>
      <w:r w:rsidRPr="00D52175">
        <w:rPr>
          <w:rFonts w:eastAsia="Arial"/>
          <w:b/>
        </w:rPr>
        <w:t>IF</w:t>
      </w:r>
      <w:r w:rsidRPr="006675AD">
        <w:rPr>
          <w:rFonts w:eastAsia="Arial"/>
        </w:rPr>
        <w:t xml:space="preserve"> NumberOfEmptyLines &gt;</w:t>
      </w:r>
      <w:r w:rsidR="00D52175">
        <w:rPr>
          <w:rFonts w:eastAsia="Arial"/>
        </w:rPr>
        <w:t xml:space="preserve"> 2 THEN</w:t>
      </w:r>
    </w:p>
    <w:p w14:paraId="7A47C7E5" w14:textId="77777777" w:rsidR="00ED6EFD" w:rsidRPr="006675AD" w:rsidRDefault="00ED6EFD" w:rsidP="00ED6EFD">
      <w:pPr>
        <w:spacing w:after="9"/>
        <w:ind w:left="0" w:right="157" w:firstLine="0"/>
        <w:rPr>
          <w:rFonts w:eastAsia="Arial"/>
        </w:rPr>
      </w:pPr>
      <w:r w:rsidRPr="006675AD">
        <w:rPr>
          <w:rFonts w:eastAsia="Arial"/>
        </w:rPr>
        <w:t xml:space="preserve">                  MTTemp72 = </w:t>
      </w:r>
      <w:r w:rsidRPr="006675AD">
        <w:rPr>
          <w:rFonts w:eastAsia="Arial"/>
          <w:b/>
        </w:rPr>
        <w:t>SplitInLines</w:t>
      </w:r>
      <w:r w:rsidRPr="006675AD">
        <w:rPr>
          <w:rFonts w:eastAsia="Arial"/>
        </w:rPr>
        <w:t>(MTInstruction,35, “//”)</w:t>
      </w:r>
    </w:p>
    <w:p w14:paraId="2ECC8A43" w14:textId="755485E9" w:rsidR="00ED6EFD" w:rsidRPr="006675AD" w:rsidRDefault="00ED6EFD" w:rsidP="00ED6EFD">
      <w:pPr>
        <w:spacing w:after="9"/>
        <w:ind w:left="720" w:right="157" w:firstLine="0"/>
        <w:rPr>
          <w:rFonts w:eastAsia="Arial"/>
        </w:rPr>
      </w:pPr>
      <w:r w:rsidRPr="006675AD">
        <w:rPr>
          <w:rFonts w:eastAsia="Arial"/>
        </w:rPr>
        <w:t xml:space="preserve">    </w:t>
      </w:r>
      <w:r w:rsidR="004967F2">
        <w:rPr>
          <w:rFonts w:eastAsia="Arial"/>
        </w:rPr>
        <w:t xml:space="preserve">       </w:t>
      </w:r>
      <w:r w:rsidRPr="006675AD">
        <w:rPr>
          <w:rFonts w:eastAsia="Arial"/>
        </w:rPr>
        <w:t xml:space="preserve"> </w:t>
      </w:r>
      <w:r w:rsidRPr="006675AD">
        <w:rPr>
          <w:rFonts w:eastAsia="Arial"/>
          <w:b/>
        </w:rPr>
        <w:t>AppendToNextLine</w:t>
      </w:r>
      <w:r w:rsidRPr="006675AD">
        <w:rPr>
          <w:rFonts w:eastAsia="Arial"/>
        </w:rPr>
        <w:t>(MTTemp72, MT72)</w:t>
      </w:r>
    </w:p>
    <w:p w14:paraId="77E0FFBB" w14:textId="77777777" w:rsidR="00ED6EFD" w:rsidRPr="006675AD" w:rsidRDefault="00ED6EFD" w:rsidP="00ED6EFD">
      <w:pPr>
        <w:spacing w:after="9"/>
        <w:ind w:left="720" w:right="157" w:firstLine="0"/>
        <w:rPr>
          <w:rFonts w:eastAsia="Arial"/>
        </w:rPr>
      </w:pPr>
      <w:r w:rsidRPr="006675AD">
        <w:rPr>
          <w:rFonts w:eastAsia="Arial"/>
        </w:rPr>
        <w:t xml:space="preserve">   </w:t>
      </w:r>
    </w:p>
    <w:p w14:paraId="0DBFAF82" w14:textId="384DB279" w:rsidR="00ED6EFD" w:rsidRPr="006675AD" w:rsidRDefault="00D52175" w:rsidP="00D52175">
      <w:pPr>
        <w:tabs>
          <w:tab w:val="left" w:pos="1080"/>
          <w:tab w:val="left" w:pos="1170"/>
          <w:tab w:val="left" w:pos="1260"/>
          <w:tab w:val="left" w:pos="1440"/>
        </w:tabs>
        <w:spacing w:after="9"/>
        <w:ind w:left="0" w:right="157" w:firstLine="0"/>
        <w:rPr>
          <w:rFonts w:eastAsia="Arial"/>
        </w:rPr>
      </w:pPr>
      <w:r>
        <w:rPr>
          <w:rFonts w:eastAsia="Arial"/>
        </w:rPr>
        <w:t xml:space="preserve">         </w:t>
      </w:r>
      <w:r w:rsidR="004D5D90" w:rsidRPr="00D52175">
        <w:rPr>
          <w:rFonts w:eastAsia="Arial"/>
          <w:b/>
        </w:rPr>
        <w:t>ELSE</w:t>
      </w:r>
      <w:r w:rsidR="00ED6EFD" w:rsidRPr="00D52175">
        <w:rPr>
          <w:rFonts w:eastAsia="Arial"/>
          <w:b/>
        </w:rPr>
        <w:t xml:space="preserve">IF </w:t>
      </w:r>
      <w:r w:rsidR="00ED6EFD" w:rsidRPr="006675AD">
        <w:rPr>
          <w:rFonts w:eastAsia="Arial"/>
        </w:rPr>
        <w:t>NumberOfEmptyLines &gt;</w:t>
      </w:r>
      <w:r>
        <w:rPr>
          <w:rFonts w:eastAsia="Arial"/>
        </w:rPr>
        <w:t xml:space="preserve"> 1 THEN</w:t>
      </w:r>
    </w:p>
    <w:p w14:paraId="0DBCCA66" w14:textId="77777777" w:rsidR="00ED6EFD" w:rsidRPr="006675AD" w:rsidRDefault="00ED6EFD" w:rsidP="00ED6EFD">
      <w:pPr>
        <w:spacing w:after="9"/>
        <w:ind w:left="0" w:right="157" w:firstLine="0"/>
        <w:rPr>
          <w:rFonts w:eastAsia="Arial"/>
        </w:rPr>
      </w:pPr>
      <w:r w:rsidRPr="006675AD">
        <w:rPr>
          <w:rFonts w:eastAsia="Arial"/>
        </w:rPr>
        <w:t xml:space="preserve">                         /* 2 lines available */</w:t>
      </w:r>
    </w:p>
    <w:p w14:paraId="1EAD5910" w14:textId="77777777" w:rsidR="00ED6EFD" w:rsidRPr="006675AD" w:rsidRDefault="00ED6EFD" w:rsidP="00ED6EFD">
      <w:pPr>
        <w:spacing w:after="9"/>
        <w:ind w:left="0" w:right="157" w:firstLine="0"/>
        <w:rPr>
          <w:rFonts w:eastAsia="Arial"/>
        </w:rPr>
      </w:pPr>
      <w:r w:rsidRPr="006675AD">
        <w:rPr>
          <w:rFonts w:eastAsia="Arial"/>
        </w:rPr>
        <w:tab/>
        <w:t xml:space="preserve">       MTInstruction = </w:t>
      </w:r>
      <w:r w:rsidRPr="006675AD">
        <w:rPr>
          <w:rFonts w:eastAsia="Arial"/>
          <w:b/>
        </w:rPr>
        <w:t>Concatenation</w:t>
      </w:r>
      <w:r w:rsidRPr="006675AD">
        <w:rPr>
          <w:rFonts w:eastAsia="Arial"/>
        </w:rPr>
        <w:t xml:space="preserve"> (</w:t>
      </w:r>
      <w:r w:rsidRPr="006675AD">
        <w:rPr>
          <w:rFonts w:eastAsia="Arial"/>
          <w:b/>
        </w:rPr>
        <w:t>Substring</w:t>
      </w:r>
      <w:r w:rsidRPr="006675AD">
        <w:rPr>
          <w:rFonts w:eastAsia="Arial"/>
        </w:rPr>
        <w:t>(MTInstruction, 1, 67), “+”)</w:t>
      </w:r>
      <w:r w:rsidRPr="006675AD">
        <w:rPr>
          <w:rFonts w:eastAsia="Arial"/>
        </w:rPr>
        <w:tab/>
      </w:r>
    </w:p>
    <w:p w14:paraId="7B3E8284" w14:textId="77777777" w:rsidR="00ED6EFD" w:rsidRPr="006675AD" w:rsidRDefault="00ED6EFD" w:rsidP="00ED6EFD">
      <w:pPr>
        <w:spacing w:after="9"/>
        <w:ind w:left="0" w:right="157" w:firstLine="0"/>
        <w:rPr>
          <w:rFonts w:eastAsia="Arial"/>
        </w:rPr>
      </w:pPr>
      <w:r w:rsidRPr="006675AD">
        <w:rPr>
          <w:rFonts w:eastAsia="Arial"/>
        </w:rPr>
        <w:t xml:space="preserve">                    MTTemp72 = </w:t>
      </w:r>
      <w:r w:rsidRPr="006675AD">
        <w:rPr>
          <w:rFonts w:eastAsia="Arial"/>
          <w:b/>
        </w:rPr>
        <w:t>SplitInLines</w:t>
      </w:r>
      <w:r w:rsidRPr="006675AD">
        <w:rPr>
          <w:rFonts w:eastAsia="Arial"/>
        </w:rPr>
        <w:t>(MTInstruction,35, “//”)</w:t>
      </w:r>
    </w:p>
    <w:p w14:paraId="2821FBA3" w14:textId="223E675D" w:rsidR="00ED6EFD" w:rsidRPr="006675AD" w:rsidRDefault="00ED6EFD" w:rsidP="00ED6EFD">
      <w:pPr>
        <w:spacing w:after="9"/>
        <w:ind w:left="720" w:right="157" w:firstLine="0"/>
        <w:rPr>
          <w:rFonts w:eastAsia="Arial"/>
        </w:rPr>
      </w:pPr>
      <w:r w:rsidRPr="006675AD">
        <w:rPr>
          <w:rFonts w:eastAsia="Arial"/>
        </w:rPr>
        <w:t xml:space="preserve">      </w:t>
      </w:r>
      <w:r w:rsidR="004967F2">
        <w:rPr>
          <w:rFonts w:eastAsia="Arial"/>
        </w:rPr>
        <w:t xml:space="preserve">       </w:t>
      </w:r>
      <w:r w:rsidRPr="006675AD">
        <w:rPr>
          <w:rFonts w:eastAsia="Arial"/>
        </w:rPr>
        <w:t xml:space="preserve"> </w:t>
      </w:r>
      <w:r w:rsidRPr="006675AD">
        <w:rPr>
          <w:rFonts w:eastAsia="Arial"/>
          <w:b/>
        </w:rPr>
        <w:t>AppendToNextLine</w:t>
      </w:r>
      <w:r w:rsidRPr="006675AD">
        <w:rPr>
          <w:rFonts w:eastAsia="Arial"/>
        </w:rPr>
        <w:t>(MTTemp72, MT72)</w:t>
      </w:r>
    </w:p>
    <w:p w14:paraId="3ABF7575" w14:textId="77777777" w:rsidR="00ED6EFD" w:rsidRPr="006675AD" w:rsidRDefault="00ED6EFD" w:rsidP="00ED6EFD">
      <w:pPr>
        <w:spacing w:after="9"/>
        <w:ind w:left="720" w:right="157" w:firstLine="0"/>
        <w:rPr>
          <w:rFonts w:eastAsia="Arial"/>
        </w:rPr>
      </w:pPr>
      <w:r w:rsidRPr="006675AD">
        <w:rPr>
          <w:rFonts w:eastAsia="Arial"/>
        </w:rPr>
        <w:t xml:space="preserve">   </w:t>
      </w:r>
      <w:r w:rsidRPr="00D52175">
        <w:rPr>
          <w:rFonts w:eastAsia="Arial"/>
          <w:b/>
        </w:rPr>
        <w:t>ELSE</w:t>
      </w:r>
      <w:r w:rsidRPr="006675AD">
        <w:rPr>
          <w:rFonts w:eastAsia="Arial"/>
        </w:rPr>
        <w:t xml:space="preserve">   /* 1 line is available */</w:t>
      </w:r>
    </w:p>
    <w:p w14:paraId="5E09C9CA" w14:textId="24C87B84" w:rsidR="00ED6EFD" w:rsidRPr="006675AD" w:rsidRDefault="00ED6EFD" w:rsidP="004967F2">
      <w:pPr>
        <w:spacing w:after="9"/>
        <w:ind w:left="0" w:right="-622" w:firstLine="0"/>
        <w:rPr>
          <w:rFonts w:eastAsia="Arial"/>
        </w:rPr>
      </w:pPr>
      <w:r w:rsidRPr="006675AD">
        <w:rPr>
          <w:rFonts w:eastAsia="Arial"/>
        </w:rPr>
        <w:lastRenderedPageBreak/>
        <w:tab/>
        <w:t xml:space="preserve">     </w:t>
      </w:r>
      <w:r w:rsidRPr="006675AD">
        <w:rPr>
          <w:rFonts w:eastAsia="Arial"/>
          <w:b/>
        </w:rPr>
        <w:t>AppendToNextLine</w:t>
      </w:r>
      <w:r w:rsidRPr="006675AD">
        <w:rPr>
          <w:rFonts w:eastAsia="Arial"/>
        </w:rPr>
        <w:t>(</w:t>
      </w:r>
      <w:r w:rsidRPr="006675AD">
        <w:rPr>
          <w:rFonts w:eastAsia="Arial"/>
          <w:b/>
        </w:rPr>
        <w:t>Concatenate</w:t>
      </w:r>
      <w:r w:rsidRPr="006675AD">
        <w:rPr>
          <w:rFonts w:eastAsia="Arial"/>
        </w:rPr>
        <w:t>(</w:t>
      </w:r>
      <w:r w:rsidRPr="006675AD">
        <w:rPr>
          <w:rFonts w:eastAsia="Arial"/>
          <w:b/>
        </w:rPr>
        <w:t>Substring</w:t>
      </w:r>
      <w:r w:rsidRPr="006675AD">
        <w:rPr>
          <w:rFonts w:eastAsia="Arial"/>
        </w:rPr>
        <w:t>(MTInstruction, 1,34), “+”), MT72)</w:t>
      </w:r>
    </w:p>
    <w:p w14:paraId="3A3742B5" w14:textId="29241297" w:rsidR="001356D3" w:rsidRPr="00D52175" w:rsidRDefault="001356D3" w:rsidP="00D52175">
      <w:pPr>
        <w:tabs>
          <w:tab w:val="left" w:pos="1080"/>
        </w:tabs>
        <w:spacing w:after="9"/>
        <w:ind w:left="0" w:right="157" w:firstLine="0"/>
        <w:rPr>
          <w:rFonts w:eastAsia="Arial"/>
          <w:b/>
        </w:rPr>
      </w:pPr>
      <w:r w:rsidRPr="006675AD">
        <w:rPr>
          <w:rFonts w:eastAsia="Arial"/>
        </w:rPr>
        <w:t xml:space="preserve">         </w:t>
      </w:r>
      <w:r w:rsidRPr="00D52175">
        <w:rPr>
          <w:rFonts w:eastAsia="Arial"/>
          <w:b/>
        </w:rPr>
        <w:t xml:space="preserve">ENDIF </w:t>
      </w:r>
    </w:p>
    <w:p w14:paraId="388F44BE" w14:textId="77777777" w:rsidR="00ED6EFD" w:rsidRPr="006675AD" w:rsidRDefault="00ED6EFD" w:rsidP="00ED6EFD">
      <w:pPr>
        <w:spacing w:after="9"/>
        <w:ind w:left="0" w:right="157" w:firstLine="0"/>
        <w:rPr>
          <w:rFonts w:eastAsia="Arial"/>
        </w:rPr>
      </w:pPr>
    </w:p>
    <w:p w14:paraId="6B4CF840" w14:textId="265C4E69" w:rsidR="00ED6EFD" w:rsidRPr="00D52175" w:rsidRDefault="00D52175" w:rsidP="00D52175">
      <w:pPr>
        <w:tabs>
          <w:tab w:val="left" w:pos="540"/>
          <w:tab w:val="left" w:pos="720"/>
        </w:tabs>
        <w:spacing w:after="9"/>
        <w:ind w:left="0" w:right="157" w:firstLine="720"/>
        <w:rPr>
          <w:rFonts w:eastAsia="Arial"/>
        </w:rPr>
      </w:pPr>
      <w:r>
        <w:rPr>
          <w:rFonts w:eastAsia="Arial"/>
          <w:b/>
        </w:rPr>
        <w:t>ELSE</w:t>
      </w:r>
      <w:r w:rsidR="00ED6EFD" w:rsidRPr="006675AD">
        <w:rPr>
          <w:rFonts w:eastAsia="Arial"/>
          <w:b/>
        </w:rPr>
        <w:t xml:space="preserve">IF  </w:t>
      </w:r>
      <w:r w:rsidR="00ED6EFD" w:rsidRPr="00D52175">
        <w:rPr>
          <w:rFonts w:eastAsia="Arial"/>
        </w:rPr>
        <w:t>MTInstructionLength &lt; 135</w:t>
      </w:r>
      <w:r w:rsidRPr="00D52175">
        <w:rPr>
          <w:rFonts w:eastAsia="Arial"/>
        </w:rPr>
        <w:t xml:space="preserve"> THEN</w:t>
      </w:r>
    </w:p>
    <w:p w14:paraId="02DC972E" w14:textId="77777777" w:rsidR="00ED6EFD" w:rsidRPr="006675AD" w:rsidRDefault="00ED6EFD" w:rsidP="00ED6EFD">
      <w:pPr>
        <w:spacing w:after="9"/>
        <w:ind w:left="720" w:right="157" w:firstLine="720"/>
        <w:rPr>
          <w:rFonts w:eastAsia="Arial"/>
        </w:rPr>
      </w:pPr>
      <w:r w:rsidRPr="006675AD">
        <w:rPr>
          <w:rFonts w:eastAsia="Arial"/>
        </w:rPr>
        <w:t xml:space="preserve"> /* 4 lines needed */</w:t>
      </w:r>
    </w:p>
    <w:p w14:paraId="63A070CA" w14:textId="7B121220" w:rsidR="00ED6EFD" w:rsidRPr="006675AD" w:rsidRDefault="00D52175" w:rsidP="00D52175">
      <w:pPr>
        <w:tabs>
          <w:tab w:val="left" w:pos="2070"/>
          <w:tab w:val="left" w:pos="2160"/>
        </w:tabs>
        <w:spacing w:after="9"/>
        <w:ind w:left="0" w:right="157" w:firstLine="0"/>
        <w:rPr>
          <w:rFonts w:eastAsia="Arial"/>
        </w:rPr>
      </w:pPr>
      <w:r w:rsidRPr="00D52175">
        <w:rPr>
          <w:rFonts w:eastAsia="Arial"/>
          <w:b/>
        </w:rPr>
        <w:t xml:space="preserve">                </w:t>
      </w:r>
      <w:r w:rsidR="00ED6EFD" w:rsidRPr="00D52175">
        <w:rPr>
          <w:rFonts w:eastAsia="Arial"/>
          <w:b/>
        </w:rPr>
        <w:t xml:space="preserve"> IF</w:t>
      </w:r>
      <w:r w:rsidR="00ED6EFD" w:rsidRPr="006675AD">
        <w:rPr>
          <w:rFonts w:eastAsia="Arial"/>
        </w:rPr>
        <w:t xml:space="preserve"> NumberOfEmptyLines &gt;</w:t>
      </w:r>
      <w:r>
        <w:rPr>
          <w:rFonts w:eastAsia="Arial"/>
        </w:rPr>
        <w:t xml:space="preserve"> 3 THEN</w:t>
      </w:r>
    </w:p>
    <w:p w14:paraId="1D13CE41" w14:textId="77777777" w:rsidR="00ED6EFD" w:rsidRPr="006675AD" w:rsidRDefault="00ED6EFD" w:rsidP="00ED6EFD">
      <w:pPr>
        <w:spacing w:after="9"/>
        <w:ind w:left="0" w:right="157" w:firstLine="0"/>
        <w:rPr>
          <w:rFonts w:eastAsia="Arial"/>
        </w:rPr>
      </w:pPr>
      <w:r w:rsidRPr="006675AD">
        <w:rPr>
          <w:rFonts w:eastAsia="Arial"/>
        </w:rPr>
        <w:t xml:space="preserve">                   MTTemp72 = </w:t>
      </w:r>
      <w:r w:rsidRPr="006675AD">
        <w:rPr>
          <w:rFonts w:eastAsia="Arial"/>
          <w:b/>
        </w:rPr>
        <w:t>SplitInLines</w:t>
      </w:r>
      <w:r w:rsidRPr="006675AD">
        <w:rPr>
          <w:rFonts w:eastAsia="Arial"/>
        </w:rPr>
        <w:t>(MTInstruction,35, “//”)</w:t>
      </w:r>
    </w:p>
    <w:p w14:paraId="1BDC4811" w14:textId="3512A4B9" w:rsidR="00ED6EFD" w:rsidRPr="006675AD" w:rsidRDefault="00ED6EFD" w:rsidP="00ED6EFD">
      <w:pPr>
        <w:spacing w:after="9"/>
        <w:ind w:left="720" w:right="157" w:firstLine="0"/>
        <w:rPr>
          <w:rFonts w:eastAsia="Arial"/>
        </w:rPr>
      </w:pPr>
      <w:r w:rsidRPr="006675AD">
        <w:rPr>
          <w:rFonts w:eastAsia="Arial"/>
        </w:rPr>
        <w:t xml:space="preserve"> </w:t>
      </w:r>
      <w:r w:rsidR="00D52175">
        <w:rPr>
          <w:rFonts w:eastAsia="Arial"/>
        </w:rPr>
        <w:t xml:space="preserve">       </w:t>
      </w:r>
      <w:r w:rsidRPr="006675AD">
        <w:rPr>
          <w:rFonts w:eastAsia="Arial"/>
        </w:rPr>
        <w:t xml:space="preserve">     </w:t>
      </w:r>
      <w:r w:rsidRPr="006675AD">
        <w:rPr>
          <w:rFonts w:eastAsia="Arial"/>
          <w:b/>
        </w:rPr>
        <w:t>AppendToNextLine</w:t>
      </w:r>
      <w:r w:rsidRPr="006675AD">
        <w:rPr>
          <w:rFonts w:eastAsia="Arial"/>
        </w:rPr>
        <w:t>(MTtemp72, MT72)</w:t>
      </w:r>
    </w:p>
    <w:p w14:paraId="6CC56D58" w14:textId="77777777" w:rsidR="00ED6EFD" w:rsidRPr="006675AD" w:rsidRDefault="00ED6EFD" w:rsidP="00ED6EFD">
      <w:pPr>
        <w:spacing w:after="9"/>
        <w:ind w:left="720" w:right="157" w:firstLine="0"/>
        <w:rPr>
          <w:rFonts w:eastAsia="Arial"/>
        </w:rPr>
      </w:pPr>
      <w:r w:rsidRPr="006675AD">
        <w:rPr>
          <w:rFonts w:eastAsia="Arial"/>
        </w:rPr>
        <w:t xml:space="preserve">   </w:t>
      </w:r>
    </w:p>
    <w:p w14:paraId="6D00B982" w14:textId="60FFE658" w:rsidR="00ED6EFD" w:rsidRPr="006675AD" w:rsidRDefault="00ED6EFD" w:rsidP="00ED6EFD">
      <w:pPr>
        <w:spacing w:after="9"/>
        <w:ind w:left="0" w:right="157" w:firstLine="0"/>
        <w:rPr>
          <w:rFonts w:eastAsia="Arial"/>
        </w:rPr>
      </w:pPr>
      <w:r w:rsidRPr="006675AD">
        <w:rPr>
          <w:rFonts w:eastAsia="Arial"/>
        </w:rPr>
        <w:t xml:space="preserve">           </w:t>
      </w:r>
      <w:r w:rsidR="009739EF" w:rsidRPr="006675AD">
        <w:rPr>
          <w:rFonts w:eastAsia="Arial"/>
        </w:rPr>
        <w:t xml:space="preserve">     </w:t>
      </w:r>
      <w:r w:rsidR="00D52175">
        <w:rPr>
          <w:rFonts w:eastAsia="Arial"/>
        </w:rPr>
        <w:t xml:space="preserve"> </w:t>
      </w:r>
      <w:r w:rsidRPr="00D52175">
        <w:rPr>
          <w:rFonts w:eastAsia="Arial"/>
          <w:b/>
        </w:rPr>
        <w:t>ELSE</w:t>
      </w:r>
      <w:r w:rsidR="001356D3" w:rsidRPr="00D52175">
        <w:rPr>
          <w:rFonts w:eastAsia="Arial"/>
          <w:b/>
        </w:rPr>
        <w:t>IF</w:t>
      </w:r>
      <w:r w:rsidRPr="006675AD">
        <w:rPr>
          <w:rFonts w:eastAsia="Arial"/>
        </w:rPr>
        <w:t xml:space="preserve">  1&lt; NumberOfEmptyLines &lt;= 3</w:t>
      </w:r>
      <w:r w:rsidR="00D52175">
        <w:rPr>
          <w:rFonts w:eastAsia="Arial"/>
        </w:rPr>
        <w:t xml:space="preserve"> THEN</w:t>
      </w:r>
    </w:p>
    <w:p w14:paraId="4FD9A9D6" w14:textId="77777777" w:rsidR="00ED6EFD" w:rsidRPr="006675AD" w:rsidRDefault="00ED6EFD" w:rsidP="00ED6EFD">
      <w:pPr>
        <w:spacing w:after="9"/>
        <w:ind w:left="0" w:right="157" w:firstLine="0"/>
        <w:rPr>
          <w:rFonts w:eastAsia="Arial"/>
        </w:rPr>
      </w:pPr>
      <w:r w:rsidRPr="006675AD">
        <w:rPr>
          <w:rFonts w:eastAsia="Arial"/>
        </w:rPr>
        <w:t xml:space="preserve">                         /* 2 or 3 lines available */</w:t>
      </w:r>
    </w:p>
    <w:p w14:paraId="6C554916" w14:textId="77777777" w:rsidR="00ED6EFD" w:rsidRPr="006675AD" w:rsidRDefault="00ED6EFD" w:rsidP="00ED6EFD">
      <w:pPr>
        <w:spacing w:after="9"/>
        <w:ind w:left="0" w:right="157" w:firstLine="0"/>
        <w:rPr>
          <w:rFonts w:eastAsia="Arial"/>
        </w:rPr>
      </w:pPr>
      <w:r w:rsidRPr="006675AD">
        <w:rPr>
          <w:rFonts w:eastAsia="Arial"/>
        </w:rPr>
        <w:tab/>
        <w:t xml:space="preserve">NumberOf Char = NumberOfEmptyLines * 35 – (NumberOfEmptyLines-1)*2 </w:t>
      </w:r>
    </w:p>
    <w:p w14:paraId="55DFD76D" w14:textId="77777777" w:rsidR="004967F2" w:rsidRDefault="00ED6EFD" w:rsidP="00ED6EFD">
      <w:pPr>
        <w:spacing w:after="9"/>
        <w:ind w:left="0" w:right="157" w:firstLine="0"/>
        <w:rPr>
          <w:rFonts w:eastAsia="Arial"/>
        </w:rPr>
      </w:pPr>
      <w:r w:rsidRPr="006675AD">
        <w:rPr>
          <w:rFonts w:eastAsia="Arial"/>
        </w:rPr>
        <w:tab/>
        <w:t xml:space="preserve">MTInstruction = </w:t>
      </w:r>
      <w:r w:rsidRPr="006675AD">
        <w:rPr>
          <w:rFonts w:eastAsia="Arial"/>
          <w:b/>
        </w:rPr>
        <w:t xml:space="preserve">Concatenation </w:t>
      </w:r>
      <w:r w:rsidRPr="006675AD">
        <w:rPr>
          <w:rFonts w:eastAsia="Arial"/>
        </w:rPr>
        <w:t>(</w:t>
      </w:r>
      <w:r w:rsidRPr="006675AD">
        <w:rPr>
          <w:rFonts w:eastAsia="Arial"/>
          <w:b/>
        </w:rPr>
        <w:t>Substring</w:t>
      </w:r>
      <w:r w:rsidRPr="006675AD">
        <w:rPr>
          <w:rFonts w:eastAsia="Arial"/>
        </w:rPr>
        <w:t>(MTInstruction, 1, NumberOf Char-1), “+”)</w:t>
      </w:r>
      <w:r w:rsidRPr="006675AD">
        <w:rPr>
          <w:rFonts w:eastAsia="Arial"/>
        </w:rPr>
        <w:tab/>
      </w:r>
    </w:p>
    <w:p w14:paraId="1EE1C2BC" w14:textId="6E3A21AA" w:rsidR="00ED6EFD" w:rsidRPr="006675AD" w:rsidRDefault="004967F2" w:rsidP="00ED6EFD">
      <w:pPr>
        <w:spacing w:after="9"/>
        <w:ind w:left="0" w:right="157" w:firstLine="0"/>
        <w:rPr>
          <w:rFonts w:eastAsia="Arial"/>
        </w:rPr>
      </w:pPr>
      <w:r>
        <w:rPr>
          <w:rFonts w:eastAsia="Arial"/>
        </w:rPr>
        <w:t xml:space="preserve">                   </w:t>
      </w:r>
      <w:r w:rsidR="00ED6EFD" w:rsidRPr="006675AD">
        <w:rPr>
          <w:rFonts w:eastAsia="Arial"/>
        </w:rPr>
        <w:t xml:space="preserve">MTTemp72 = </w:t>
      </w:r>
      <w:r w:rsidR="00ED6EFD" w:rsidRPr="006675AD">
        <w:rPr>
          <w:rFonts w:eastAsia="Arial"/>
          <w:b/>
        </w:rPr>
        <w:t>SplitInLines</w:t>
      </w:r>
      <w:r w:rsidR="00ED6EFD" w:rsidRPr="006675AD">
        <w:rPr>
          <w:rFonts w:eastAsia="Arial"/>
        </w:rPr>
        <w:t>(MTInstruction,35, “//”)</w:t>
      </w:r>
    </w:p>
    <w:p w14:paraId="55F875F2" w14:textId="41AB0AC0" w:rsidR="00ED6EFD" w:rsidRPr="006675AD" w:rsidRDefault="00D52175" w:rsidP="00ED6EFD">
      <w:pPr>
        <w:spacing w:after="9"/>
        <w:ind w:left="720" w:right="157" w:firstLine="0"/>
        <w:rPr>
          <w:rFonts w:eastAsia="Arial"/>
        </w:rPr>
      </w:pPr>
      <w:r>
        <w:rPr>
          <w:rFonts w:eastAsia="Arial"/>
          <w:b/>
        </w:rPr>
        <w:t xml:space="preserve">             </w:t>
      </w:r>
      <w:r w:rsidR="00ED6EFD" w:rsidRPr="006675AD">
        <w:rPr>
          <w:rFonts w:eastAsia="Arial"/>
          <w:b/>
        </w:rPr>
        <w:t>AppendToNextLine</w:t>
      </w:r>
      <w:r w:rsidR="00ED6EFD" w:rsidRPr="006675AD">
        <w:rPr>
          <w:rFonts w:eastAsia="Arial"/>
        </w:rPr>
        <w:t>(MTTemp72, MT72)</w:t>
      </w:r>
    </w:p>
    <w:p w14:paraId="37D1A1FA" w14:textId="77777777" w:rsidR="00ED6EFD" w:rsidRPr="006675AD" w:rsidRDefault="00ED6EFD" w:rsidP="00ED6EFD">
      <w:pPr>
        <w:spacing w:after="9"/>
        <w:ind w:left="720" w:right="157" w:firstLine="0"/>
        <w:rPr>
          <w:rFonts w:eastAsia="Arial"/>
        </w:rPr>
      </w:pPr>
      <w:r w:rsidRPr="006675AD">
        <w:rPr>
          <w:rFonts w:eastAsia="Arial"/>
        </w:rPr>
        <w:t xml:space="preserve">   </w:t>
      </w:r>
    </w:p>
    <w:p w14:paraId="003FBE3A" w14:textId="4F316F3E" w:rsidR="00ED6EFD" w:rsidRPr="006675AD" w:rsidRDefault="00ED6EFD" w:rsidP="00ED6EFD">
      <w:pPr>
        <w:spacing w:after="9"/>
        <w:ind w:left="720" w:right="157" w:firstLine="0"/>
        <w:rPr>
          <w:rFonts w:eastAsia="Arial"/>
        </w:rPr>
      </w:pPr>
      <w:r w:rsidRPr="006675AD">
        <w:rPr>
          <w:rFonts w:eastAsia="Arial"/>
          <w:b/>
        </w:rPr>
        <w:t xml:space="preserve">  </w:t>
      </w:r>
      <w:r w:rsidR="009739EF" w:rsidRPr="006675AD">
        <w:rPr>
          <w:rFonts w:eastAsia="Arial"/>
          <w:b/>
        </w:rPr>
        <w:t xml:space="preserve">  </w:t>
      </w:r>
      <w:r w:rsidR="00D52175">
        <w:rPr>
          <w:rFonts w:eastAsia="Arial"/>
          <w:b/>
        </w:rPr>
        <w:t xml:space="preserve">       </w:t>
      </w:r>
      <w:r w:rsidRPr="00D52175">
        <w:rPr>
          <w:rFonts w:eastAsia="Arial"/>
          <w:b/>
        </w:rPr>
        <w:t>ELSE</w:t>
      </w:r>
      <w:r w:rsidRPr="006675AD">
        <w:rPr>
          <w:rFonts w:eastAsia="Arial"/>
        </w:rPr>
        <w:t xml:space="preserve">   /* 1 line is available */</w:t>
      </w:r>
    </w:p>
    <w:p w14:paraId="287178B6" w14:textId="77777777" w:rsidR="00ED6EFD" w:rsidRPr="006675AD" w:rsidRDefault="00ED6EFD" w:rsidP="00ED6EFD">
      <w:pPr>
        <w:spacing w:after="9"/>
        <w:ind w:left="0" w:right="157" w:firstLine="0"/>
        <w:rPr>
          <w:rFonts w:eastAsia="Arial"/>
        </w:rPr>
      </w:pPr>
      <w:r w:rsidRPr="006675AD">
        <w:rPr>
          <w:rFonts w:eastAsia="Arial"/>
        </w:rPr>
        <w:tab/>
        <w:t xml:space="preserve">     </w:t>
      </w:r>
      <w:r w:rsidRPr="006675AD">
        <w:rPr>
          <w:rFonts w:eastAsia="Arial"/>
          <w:b/>
        </w:rPr>
        <w:t>AppendToNextLine</w:t>
      </w:r>
      <w:r w:rsidRPr="006675AD">
        <w:rPr>
          <w:rFonts w:eastAsia="Arial"/>
        </w:rPr>
        <w:t>(</w:t>
      </w:r>
      <w:r w:rsidRPr="006675AD">
        <w:rPr>
          <w:rFonts w:eastAsia="Arial"/>
          <w:b/>
        </w:rPr>
        <w:t>Concatenate</w:t>
      </w:r>
      <w:r w:rsidRPr="006675AD">
        <w:rPr>
          <w:rFonts w:eastAsia="Arial"/>
        </w:rPr>
        <w:t>(</w:t>
      </w:r>
      <w:r w:rsidRPr="006675AD">
        <w:rPr>
          <w:rFonts w:eastAsia="Arial"/>
          <w:b/>
        </w:rPr>
        <w:t>Substring</w:t>
      </w:r>
      <w:r w:rsidRPr="006675AD">
        <w:rPr>
          <w:rFonts w:eastAsia="Arial"/>
        </w:rPr>
        <w:t>(MTInstruction, 1,34), “+”), MT72)</w:t>
      </w:r>
    </w:p>
    <w:p w14:paraId="24309618" w14:textId="6202B1B1" w:rsidR="00ED6EFD" w:rsidRPr="00D52175" w:rsidRDefault="00283E7D" w:rsidP="00ED6EFD">
      <w:pPr>
        <w:spacing w:after="9"/>
        <w:ind w:left="419" w:right="157" w:hanging="7"/>
        <w:rPr>
          <w:rFonts w:eastAsia="Arial"/>
          <w:b/>
        </w:rPr>
      </w:pPr>
      <w:r w:rsidRPr="00D52175">
        <w:rPr>
          <w:rFonts w:eastAsia="Arial"/>
          <w:b/>
        </w:rPr>
        <w:t xml:space="preserve">       </w:t>
      </w:r>
      <w:r w:rsidR="009739EF" w:rsidRPr="00D52175">
        <w:rPr>
          <w:rFonts w:eastAsia="Arial"/>
          <w:b/>
        </w:rPr>
        <w:t xml:space="preserve">  </w:t>
      </w:r>
      <w:r w:rsidR="00D52175" w:rsidRPr="00D52175">
        <w:rPr>
          <w:rFonts w:eastAsia="Arial"/>
          <w:b/>
        </w:rPr>
        <w:t xml:space="preserve">    </w:t>
      </w:r>
      <w:r w:rsidR="001356D3" w:rsidRPr="00D52175">
        <w:rPr>
          <w:rFonts w:eastAsia="Arial"/>
          <w:b/>
        </w:rPr>
        <w:t>ENDIF</w:t>
      </w:r>
      <w:r w:rsidRPr="00D52175">
        <w:rPr>
          <w:rFonts w:eastAsia="Arial"/>
          <w:b/>
        </w:rPr>
        <w:t xml:space="preserve"> </w:t>
      </w:r>
    </w:p>
    <w:p w14:paraId="76FACC84" w14:textId="77777777" w:rsidR="00ED6EFD" w:rsidRPr="006675AD" w:rsidRDefault="00ED6EFD" w:rsidP="00ED6EFD">
      <w:pPr>
        <w:spacing w:after="9"/>
        <w:ind w:left="419" w:right="157" w:hanging="7"/>
        <w:rPr>
          <w:rFonts w:eastAsia="Arial"/>
        </w:rPr>
      </w:pPr>
    </w:p>
    <w:p w14:paraId="0E84CDD5" w14:textId="65F8922B" w:rsidR="00ED6EFD" w:rsidRPr="006675AD" w:rsidRDefault="00D52175" w:rsidP="00D76DB7">
      <w:pPr>
        <w:tabs>
          <w:tab w:val="left" w:pos="720"/>
          <w:tab w:val="left" w:pos="810"/>
        </w:tabs>
        <w:spacing w:after="9"/>
        <w:ind w:left="0" w:right="157" w:firstLine="0"/>
        <w:rPr>
          <w:rFonts w:eastAsia="Arial"/>
          <w:b/>
        </w:rPr>
      </w:pPr>
      <w:r>
        <w:rPr>
          <w:rFonts w:eastAsia="Arial"/>
          <w:b/>
        </w:rPr>
        <w:t xml:space="preserve">      ELSE</w:t>
      </w:r>
      <w:r w:rsidR="00ED6EFD" w:rsidRPr="006675AD">
        <w:rPr>
          <w:rFonts w:eastAsia="Arial"/>
          <w:b/>
        </w:rPr>
        <w:t xml:space="preserve">IF  </w:t>
      </w:r>
      <w:r w:rsidR="00ED6EFD" w:rsidRPr="00D52175">
        <w:rPr>
          <w:rFonts w:eastAsia="Arial"/>
        </w:rPr>
        <w:t>MTInstructionLength &lt; 168</w:t>
      </w:r>
      <w:r>
        <w:rPr>
          <w:rFonts w:eastAsia="Arial"/>
        </w:rPr>
        <w:t xml:space="preserve"> THEN</w:t>
      </w:r>
    </w:p>
    <w:p w14:paraId="17D90AD2" w14:textId="77777777" w:rsidR="00ED6EFD" w:rsidRPr="006675AD" w:rsidRDefault="00ED6EFD" w:rsidP="00ED6EFD">
      <w:pPr>
        <w:spacing w:after="9"/>
        <w:ind w:left="720" w:right="157" w:firstLine="720"/>
        <w:rPr>
          <w:rFonts w:eastAsia="Arial"/>
        </w:rPr>
      </w:pPr>
      <w:r w:rsidRPr="006675AD">
        <w:rPr>
          <w:rFonts w:eastAsia="Arial"/>
        </w:rPr>
        <w:t>/* 5 lines needed */</w:t>
      </w:r>
    </w:p>
    <w:p w14:paraId="7C80D4BB" w14:textId="2CDEFE77" w:rsidR="00ED6EFD" w:rsidRPr="006675AD" w:rsidRDefault="00D52175" w:rsidP="00D76DB7">
      <w:pPr>
        <w:tabs>
          <w:tab w:val="left" w:pos="1980"/>
          <w:tab w:val="left" w:pos="2070"/>
          <w:tab w:val="left" w:pos="2160"/>
        </w:tabs>
        <w:spacing w:after="9"/>
        <w:ind w:left="0" w:right="157" w:firstLine="0"/>
        <w:rPr>
          <w:rFonts w:eastAsia="Arial"/>
        </w:rPr>
      </w:pPr>
      <w:r w:rsidRPr="00783D3B">
        <w:rPr>
          <w:rFonts w:eastAsia="Arial"/>
          <w:b/>
        </w:rPr>
        <w:t xml:space="preserve">                </w:t>
      </w:r>
      <w:r w:rsidR="00ED6EFD" w:rsidRPr="00783D3B">
        <w:rPr>
          <w:rFonts w:eastAsia="Arial"/>
          <w:b/>
        </w:rPr>
        <w:t xml:space="preserve"> IF</w:t>
      </w:r>
      <w:r w:rsidR="00ED6EFD" w:rsidRPr="006675AD">
        <w:rPr>
          <w:rFonts w:eastAsia="Arial"/>
        </w:rPr>
        <w:t xml:space="preserve"> NumberOfEmptyLines &gt;</w:t>
      </w:r>
      <w:r w:rsidR="00783D3B">
        <w:rPr>
          <w:rFonts w:eastAsia="Arial"/>
        </w:rPr>
        <w:t xml:space="preserve"> 4 THEN</w:t>
      </w:r>
    </w:p>
    <w:p w14:paraId="756DFDD8" w14:textId="77777777" w:rsidR="00ED6EFD" w:rsidRPr="006675AD" w:rsidRDefault="00ED6EFD" w:rsidP="00ED6EFD">
      <w:pPr>
        <w:spacing w:after="9"/>
        <w:ind w:left="0" w:right="157" w:firstLine="0"/>
        <w:rPr>
          <w:rFonts w:eastAsia="Arial"/>
        </w:rPr>
      </w:pPr>
      <w:r w:rsidRPr="006675AD">
        <w:rPr>
          <w:rFonts w:eastAsia="Arial"/>
        </w:rPr>
        <w:t xml:space="preserve">                   MTTemp72 = </w:t>
      </w:r>
      <w:r w:rsidRPr="006675AD">
        <w:rPr>
          <w:rFonts w:eastAsia="Arial"/>
          <w:b/>
        </w:rPr>
        <w:t>SplitInLines</w:t>
      </w:r>
      <w:r w:rsidRPr="006675AD">
        <w:rPr>
          <w:rFonts w:eastAsia="Arial"/>
        </w:rPr>
        <w:t>(MTInstruction,35, “//”)</w:t>
      </w:r>
    </w:p>
    <w:p w14:paraId="17B047AD" w14:textId="0990CCE7" w:rsidR="00ED6EFD" w:rsidRPr="006675AD" w:rsidRDefault="00ED6EFD" w:rsidP="00ED6EFD">
      <w:pPr>
        <w:spacing w:after="9"/>
        <w:ind w:left="720" w:right="157" w:firstLine="0"/>
        <w:rPr>
          <w:rFonts w:eastAsia="Arial"/>
        </w:rPr>
      </w:pPr>
      <w:r w:rsidRPr="006675AD">
        <w:rPr>
          <w:rFonts w:eastAsia="Arial"/>
        </w:rPr>
        <w:t xml:space="preserve">      </w:t>
      </w:r>
      <w:r w:rsidR="00783D3B">
        <w:rPr>
          <w:rFonts w:eastAsia="Arial"/>
        </w:rPr>
        <w:t xml:space="preserve">       </w:t>
      </w:r>
      <w:r w:rsidRPr="006675AD">
        <w:rPr>
          <w:rFonts w:eastAsia="Arial"/>
          <w:b/>
        </w:rPr>
        <w:t>AppendToNextLine</w:t>
      </w:r>
      <w:r w:rsidRPr="006675AD">
        <w:rPr>
          <w:rFonts w:eastAsia="Arial"/>
        </w:rPr>
        <w:t>(MTTemp72, MT72)</w:t>
      </w:r>
    </w:p>
    <w:p w14:paraId="60BA633B" w14:textId="77777777" w:rsidR="00ED6EFD" w:rsidRPr="006675AD" w:rsidRDefault="00ED6EFD" w:rsidP="00ED6EFD">
      <w:pPr>
        <w:spacing w:after="9"/>
        <w:ind w:left="720" w:right="157" w:firstLine="0"/>
        <w:rPr>
          <w:rFonts w:eastAsia="Arial"/>
        </w:rPr>
      </w:pPr>
      <w:r w:rsidRPr="006675AD">
        <w:rPr>
          <w:rFonts w:eastAsia="Arial"/>
        </w:rPr>
        <w:t xml:space="preserve">   </w:t>
      </w:r>
    </w:p>
    <w:p w14:paraId="697DAECA" w14:textId="75ECDBD7" w:rsidR="00ED6EFD" w:rsidRPr="006675AD" w:rsidRDefault="00ED6EFD" w:rsidP="00783D3B">
      <w:pPr>
        <w:tabs>
          <w:tab w:val="left" w:pos="2070"/>
        </w:tabs>
        <w:spacing w:after="9"/>
        <w:ind w:left="0" w:right="157" w:firstLine="0"/>
        <w:rPr>
          <w:rFonts w:eastAsia="Arial"/>
        </w:rPr>
      </w:pPr>
      <w:r w:rsidRPr="006675AD">
        <w:rPr>
          <w:rFonts w:eastAsia="Arial"/>
        </w:rPr>
        <w:t xml:space="preserve">              </w:t>
      </w:r>
      <w:r w:rsidR="00783D3B">
        <w:rPr>
          <w:rFonts w:eastAsia="Arial"/>
        </w:rPr>
        <w:t xml:space="preserve">  </w:t>
      </w:r>
      <w:r w:rsidR="00783D3B" w:rsidRPr="00783D3B">
        <w:rPr>
          <w:rFonts w:eastAsia="Arial"/>
          <w:b/>
        </w:rPr>
        <w:t xml:space="preserve"> </w:t>
      </w:r>
      <w:r w:rsidRPr="00783D3B">
        <w:rPr>
          <w:rFonts w:eastAsia="Arial"/>
          <w:b/>
        </w:rPr>
        <w:t>ELSE</w:t>
      </w:r>
      <w:r w:rsidR="0074646E" w:rsidRPr="00783D3B">
        <w:rPr>
          <w:rFonts w:eastAsia="Arial"/>
          <w:b/>
        </w:rPr>
        <w:t>IF</w:t>
      </w:r>
      <w:r w:rsidRPr="00783D3B">
        <w:rPr>
          <w:rFonts w:eastAsia="Arial"/>
          <w:b/>
        </w:rPr>
        <w:t xml:space="preserve"> </w:t>
      </w:r>
      <w:r w:rsidRPr="006675AD">
        <w:rPr>
          <w:rFonts w:eastAsia="Arial"/>
        </w:rPr>
        <w:t xml:space="preserve"> 1&lt; NumberOfEmptyLines &lt;= 4</w:t>
      </w:r>
      <w:r w:rsidR="00783D3B">
        <w:rPr>
          <w:rFonts w:eastAsia="Arial"/>
        </w:rPr>
        <w:t xml:space="preserve"> THEN</w:t>
      </w:r>
    </w:p>
    <w:p w14:paraId="15A76BDA" w14:textId="77777777" w:rsidR="00ED6EFD" w:rsidRPr="006675AD" w:rsidRDefault="00ED6EFD" w:rsidP="00ED6EFD">
      <w:pPr>
        <w:spacing w:after="9"/>
        <w:ind w:left="0" w:right="157" w:firstLine="0"/>
        <w:rPr>
          <w:rFonts w:eastAsia="Arial"/>
        </w:rPr>
      </w:pPr>
      <w:r w:rsidRPr="006675AD">
        <w:rPr>
          <w:rFonts w:eastAsia="Arial"/>
        </w:rPr>
        <w:t xml:space="preserve">                         /* 2, 3 or 4 lines available */</w:t>
      </w:r>
    </w:p>
    <w:p w14:paraId="52E15652" w14:textId="77777777" w:rsidR="00ED6EFD" w:rsidRPr="006675AD" w:rsidRDefault="00ED6EFD" w:rsidP="00ED6EFD">
      <w:pPr>
        <w:spacing w:after="9"/>
        <w:ind w:left="0" w:right="157" w:firstLine="0"/>
        <w:rPr>
          <w:rFonts w:eastAsia="Arial"/>
        </w:rPr>
      </w:pPr>
      <w:r w:rsidRPr="006675AD">
        <w:rPr>
          <w:rFonts w:eastAsia="Arial"/>
        </w:rPr>
        <w:tab/>
        <w:t xml:space="preserve">NumberOf Char = NumberOfEmptyLines * 35 – (NumberOfEmptyLines-1)*2 </w:t>
      </w:r>
    </w:p>
    <w:p w14:paraId="4506A051" w14:textId="77777777" w:rsidR="004967F2" w:rsidRDefault="00ED6EFD" w:rsidP="00ED6EFD">
      <w:pPr>
        <w:spacing w:after="9"/>
        <w:ind w:left="0" w:right="157" w:firstLine="0"/>
        <w:rPr>
          <w:rFonts w:eastAsia="Arial"/>
        </w:rPr>
      </w:pPr>
      <w:r w:rsidRPr="006675AD">
        <w:rPr>
          <w:rFonts w:eastAsia="Arial"/>
        </w:rPr>
        <w:tab/>
        <w:t xml:space="preserve">MTInstruction = </w:t>
      </w:r>
      <w:r w:rsidRPr="006675AD">
        <w:rPr>
          <w:rFonts w:eastAsia="Arial"/>
          <w:b/>
        </w:rPr>
        <w:t>Concatenation</w:t>
      </w:r>
      <w:r w:rsidRPr="006675AD">
        <w:rPr>
          <w:rFonts w:eastAsia="Arial"/>
        </w:rPr>
        <w:t xml:space="preserve"> (</w:t>
      </w:r>
      <w:r w:rsidRPr="006675AD">
        <w:rPr>
          <w:rFonts w:eastAsia="Arial"/>
          <w:b/>
        </w:rPr>
        <w:t>Substring</w:t>
      </w:r>
      <w:r w:rsidRPr="006675AD">
        <w:rPr>
          <w:rFonts w:eastAsia="Arial"/>
        </w:rPr>
        <w:t>(MTInstruction, 1, NumberOf Char-1), “+”)</w:t>
      </w:r>
      <w:r w:rsidRPr="006675AD">
        <w:rPr>
          <w:rFonts w:eastAsia="Arial"/>
        </w:rPr>
        <w:tab/>
      </w:r>
    </w:p>
    <w:p w14:paraId="29B9769C" w14:textId="2EF47956" w:rsidR="00ED6EFD" w:rsidRPr="006675AD" w:rsidRDefault="004967F2" w:rsidP="00ED6EFD">
      <w:pPr>
        <w:spacing w:after="9"/>
        <w:ind w:left="0" w:right="157" w:firstLine="0"/>
        <w:rPr>
          <w:rFonts w:eastAsia="Arial"/>
        </w:rPr>
      </w:pPr>
      <w:r>
        <w:rPr>
          <w:rFonts w:eastAsia="Arial"/>
        </w:rPr>
        <w:t xml:space="preserve">                </w:t>
      </w:r>
      <w:r w:rsidR="00ED6EFD" w:rsidRPr="006675AD">
        <w:rPr>
          <w:rFonts w:eastAsia="Arial"/>
        </w:rPr>
        <w:t xml:space="preserve">MTTemp72 = </w:t>
      </w:r>
      <w:r w:rsidR="00ED6EFD" w:rsidRPr="006675AD">
        <w:rPr>
          <w:rFonts w:eastAsia="Arial"/>
          <w:b/>
        </w:rPr>
        <w:t>SplitInLines</w:t>
      </w:r>
      <w:r w:rsidR="00ED6EFD" w:rsidRPr="006675AD">
        <w:rPr>
          <w:rFonts w:eastAsia="Arial"/>
        </w:rPr>
        <w:t>(MTInstruction,35, “//”)</w:t>
      </w:r>
    </w:p>
    <w:p w14:paraId="4B080AF3" w14:textId="3F2BCDFF" w:rsidR="00ED6EFD" w:rsidRPr="006675AD" w:rsidRDefault="00783D3B" w:rsidP="00ED6EFD">
      <w:pPr>
        <w:spacing w:after="9"/>
        <w:ind w:left="720" w:right="157" w:firstLine="0"/>
        <w:rPr>
          <w:rFonts w:eastAsia="Arial"/>
        </w:rPr>
      </w:pPr>
      <w:r>
        <w:rPr>
          <w:rFonts w:eastAsia="Arial"/>
          <w:b/>
        </w:rPr>
        <w:t xml:space="preserve">          </w:t>
      </w:r>
      <w:r w:rsidR="00ED6EFD" w:rsidRPr="006675AD">
        <w:rPr>
          <w:rFonts w:eastAsia="Arial"/>
          <w:b/>
        </w:rPr>
        <w:t>AppendToNextLine</w:t>
      </w:r>
      <w:r w:rsidR="00ED6EFD" w:rsidRPr="006675AD">
        <w:rPr>
          <w:rFonts w:eastAsia="Arial"/>
        </w:rPr>
        <w:t>(MTTemp72, MT72)</w:t>
      </w:r>
    </w:p>
    <w:p w14:paraId="0E98E2AC" w14:textId="77777777" w:rsidR="00ED6EFD" w:rsidRPr="006675AD" w:rsidRDefault="00ED6EFD" w:rsidP="00ED6EFD">
      <w:pPr>
        <w:spacing w:after="9"/>
        <w:ind w:left="720" w:right="157" w:firstLine="0"/>
        <w:rPr>
          <w:rFonts w:eastAsia="Arial"/>
        </w:rPr>
      </w:pPr>
      <w:r w:rsidRPr="006675AD">
        <w:rPr>
          <w:rFonts w:eastAsia="Arial"/>
        </w:rPr>
        <w:t xml:space="preserve">   </w:t>
      </w:r>
    </w:p>
    <w:p w14:paraId="1A3CA486" w14:textId="6B641B5B" w:rsidR="00ED6EFD" w:rsidRPr="006675AD" w:rsidRDefault="00ED6EFD" w:rsidP="00783D3B">
      <w:pPr>
        <w:tabs>
          <w:tab w:val="left" w:pos="1710"/>
          <w:tab w:val="left" w:pos="1890"/>
          <w:tab w:val="left" w:pos="2070"/>
        </w:tabs>
        <w:spacing w:after="9"/>
        <w:ind w:left="720" w:right="157" w:firstLine="0"/>
        <w:rPr>
          <w:rFonts w:eastAsia="Arial"/>
        </w:rPr>
      </w:pPr>
      <w:r w:rsidRPr="00783D3B">
        <w:rPr>
          <w:rFonts w:eastAsia="Arial"/>
          <w:b/>
        </w:rPr>
        <w:t xml:space="preserve">  </w:t>
      </w:r>
      <w:r w:rsidR="00AC684C" w:rsidRPr="00783D3B">
        <w:rPr>
          <w:rFonts w:eastAsia="Arial"/>
          <w:b/>
        </w:rPr>
        <w:t xml:space="preserve">  </w:t>
      </w:r>
      <w:r w:rsidRPr="00783D3B">
        <w:rPr>
          <w:rFonts w:eastAsia="Arial"/>
          <w:b/>
        </w:rPr>
        <w:t xml:space="preserve"> </w:t>
      </w:r>
      <w:r w:rsidR="00783D3B" w:rsidRPr="00783D3B">
        <w:rPr>
          <w:rFonts w:eastAsia="Arial"/>
          <w:b/>
        </w:rPr>
        <w:t xml:space="preserve">      </w:t>
      </w:r>
      <w:r w:rsidRPr="00783D3B">
        <w:rPr>
          <w:rFonts w:eastAsia="Arial"/>
          <w:b/>
        </w:rPr>
        <w:t>ELSE</w:t>
      </w:r>
      <w:r w:rsidRPr="006675AD">
        <w:rPr>
          <w:rFonts w:eastAsia="Arial"/>
        </w:rPr>
        <w:t xml:space="preserve">   /* 1 line is available */</w:t>
      </w:r>
    </w:p>
    <w:p w14:paraId="23805976" w14:textId="6B52CEDF" w:rsidR="00ED6EFD" w:rsidRPr="006675AD" w:rsidRDefault="00ED6EFD" w:rsidP="00ED6EFD">
      <w:pPr>
        <w:spacing w:after="9"/>
        <w:ind w:left="0" w:right="157" w:firstLine="0"/>
        <w:rPr>
          <w:rFonts w:eastAsia="Arial"/>
        </w:rPr>
      </w:pPr>
      <w:r w:rsidRPr="006675AD">
        <w:rPr>
          <w:rFonts w:eastAsia="Arial"/>
        </w:rPr>
        <w:tab/>
        <w:t xml:space="preserve">     </w:t>
      </w:r>
      <w:r w:rsidR="00AC684C" w:rsidRPr="006675AD">
        <w:rPr>
          <w:rFonts w:eastAsia="Arial"/>
        </w:rPr>
        <w:t xml:space="preserve">   </w:t>
      </w:r>
      <w:r w:rsidRPr="006675AD">
        <w:rPr>
          <w:rFonts w:eastAsia="Arial"/>
          <w:b/>
        </w:rPr>
        <w:t>AppendToNextLine</w:t>
      </w:r>
      <w:r w:rsidRPr="006675AD">
        <w:rPr>
          <w:rFonts w:eastAsia="Arial"/>
        </w:rPr>
        <w:t>(</w:t>
      </w:r>
      <w:r w:rsidRPr="006675AD">
        <w:rPr>
          <w:rFonts w:eastAsia="Arial"/>
          <w:b/>
        </w:rPr>
        <w:t>Concatenate</w:t>
      </w:r>
      <w:r w:rsidRPr="006675AD">
        <w:rPr>
          <w:rFonts w:eastAsia="Arial"/>
        </w:rPr>
        <w:t>(</w:t>
      </w:r>
      <w:r w:rsidRPr="006675AD">
        <w:rPr>
          <w:rFonts w:eastAsia="Arial"/>
          <w:b/>
        </w:rPr>
        <w:t>Substring</w:t>
      </w:r>
      <w:r w:rsidRPr="006675AD">
        <w:rPr>
          <w:rFonts w:eastAsia="Arial"/>
        </w:rPr>
        <w:t>(MTInstruction, 1,34), “+”), MT72)</w:t>
      </w:r>
    </w:p>
    <w:p w14:paraId="0DF4C0DD" w14:textId="48777C59" w:rsidR="00ED6EFD" w:rsidRPr="00783D3B" w:rsidRDefault="0074646E" w:rsidP="00ED6EFD">
      <w:pPr>
        <w:spacing w:after="9"/>
        <w:ind w:left="419" w:right="157" w:hanging="7"/>
        <w:rPr>
          <w:rFonts w:eastAsia="Arial"/>
          <w:b/>
        </w:rPr>
      </w:pPr>
      <w:r w:rsidRPr="00783D3B">
        <w:rPr>
          <w:rFonts w:eastAsia="Arial"/>
          <w:b/>
        </w:rPr>
        <w:t xml:space="preserve">     </w:t>
      </w:r>
      <w:r w:rsidR="00AC684C" w:rsidRPr="00783D3B">
        <w:rPr>
          <w:rFonts w:eastAsia="Arial"/>
          <w:b/>
        </w:rPr>
        <w:t xml:space="preserve"> </w:t>
      </w:r>
      <w:r w:rsidR="00783D3B" w:rsidRPr="00783D3B">
        <w:rPr>
          <w:rFonts w:eastAsia="Arial"/>
          <w:b/>
        </w:rPr>
        <w:t xml:space="preserve">     </w:t>
      </w:r>
      <w:r w:rsidR="00AC684C" w:rsidRPr="00783D3B">
        <w:rPr>
          <w:rFonts w:eastAsia="Arial"/>
          <w:b/>
        </w:rPr>
        <w:t xml:space="preserve"> </w:t>
      </w:r>
      <w:r w:rsidRPr="00783D3B">
        <w:rPr>
          <w:rFonts w:eastAsia="Arial"/>
          <w:b/>
        </w:rPr>
        <w:t xml:space="preserve"> ENDIF</w:t>
      </w:r>
    </w:p>
    <w:p w14:paraId="01978C38" w14:textId="77777777" w:rsidR="00ED6EFD" w:rsidRPr="006675AD" w:rsidRDefault="00ED6EFD" w:rsidP="00ED6EFD">
      <w:pPr>
        <w:spacing w:after="9"/>
        <w:ind w:left="419" w:right="157" w:hanging="7"/>
        <w:rPr>
          <w:rFonts w:eastAsia="Arial"/>
        </w:rPr>
      </w:pPr>
    </w:p>
    <w:p w14:paraId="1060DABC" w14:textId="6A2E8ED7" w:rsidR="00B46910" w:rsidRPr="006675AD" w:rsidRDefault="00D76DB7" w:rsidP="00D76DB7">
      <w:pPr>
        <w:tabs>
          <w:tab w:val="left" w:pos="720"/>
          <w:tab w:val="left" w:pos="810"/>
        </w:tabs>
        <w:spacing w:after="9"/>
        <w:ind w:left="0" w:right="157" w:firstLine="0"/>
        <w:rPr>
          <w:rFonts w:eastAsia="Arial"/>
          <w:b/>
        </w:rPr>
      </w:pPr>
      <w:r>
        <w:rPr>
          <w:rFonts w:eastAsia="Arial"/>
          <w:b/>
        </w:rPr>
        <w:t xml:space="preserve">      </w:t>
      </w:r>
      <w:r w:rsidR="00ED6EFD" w:rsidRPr="006675AD">
        <w:rPr>
          <w:rFonts w:eastAsia="Arial"/>
          <w:b/>
        </w:rPr>
        <w:t>ELSE</w:t>
      </w:r>
      <w:r w:rsidR="00B46910" w:rsidRPr="006675AD">
        <w:rPr>
          <w:rFonts w:eastAsia="Arial"/>
          <w:b/>
        </w:rPr>
        <w:t xml:space="preserve">IF  </w:t>
      </w:r>
      <w:r w:rsidR="00B46910" w:rsidRPr="00783D3B">
        <w:rPr>
          <w:rFonts w:eastAsia="Arial"/>
        </w:rPr>
        <w:t>MTInstructionLength &lt; 201</w:t>
      </w:r>
      <w:r w:rsidR="00783D3B">
        <w:rPr>
          <w:rFonts w:eastAsia="Arial"/>
        </w:rPr>
        <w:t xml:space="preserve"> THEN</w:t>
      </w:r>
    </w:p>
    <w:p w14:paraId="2B955A13" w14:textId="6D6B158D" w:rsidR="00ED6EFD" w:rsidRPr="006675AD" w:rsidRDefault="00D76DB7" w:rsidP="00ED6EFD">
      <w:pPr>
        <w:spacing w:after="9"/>
        <w:ind w:left="720" w:right="157" w:firstLine="720"/>
        <w:rPr>
          <w:rFonts w:eastAsia="Arial"/>
        </w:rPr>
      </w:pPr>
      <w:r>
        <w:rPr>
          <w:rFonts w:eastAsia="Arial"/>
        </w:rPr>
        <w:t xml:space="preserve">    </w:t>
      </w:r>
      <w:r w:rsidR="00ED6EFD" w:rsidRPr="006675AD">
        <w:rPr>
          <w:rFonts w:eastAsia="Arial"/>
        </w:rPr>
        <w:t>/* 6 lines needed */</w:t>
      </w:r>
    </w:p>
    <w:p w14:paraId="1BAD48E8" w14:textId="77777777" w:rsidR="00ED6EFD" w:rsidRPr="006675AD" w:rsidRDefault="00ED6EFD" w:rsidP="00ED6EFD">
      <w:pPr>
        <w:spacing w:after="9"/>
        <w:ind w:left="419" w:right="157" w:hanging="7"/>
        <w:rPr>
          <w:rFonts w:eastAsia="Arial"/>
        </w:rPr>
      </w:pPr>
    </w:p>
    <w:p w14:paraId="61D2BEBD" w14:textId="4257621E" w:rsidR="00ED6EFD" w:rsidRPr="006675AD" w:rsidRDefault="00D76DB7" w:rsidP="00D76DB7">
      <w:pPr>
        <w:tabs>
          <w:tab w:val="left" w:pos="1890"/>
          <w:tab w:val="left" w:pos="1980"/>
          <w:tab w:val="left" w:pos="2070"/>
          <w:tab w:val="left" w:pos="2160"/>
        </w:tabs>
        <w:spacing w:after="9"/>
        <w:ind w:left="0" w:right="157" w:firstLine="0"/>
        <w:rPr>
          <w:rFonts w:eastAsia="Arial"/>
        </w:rPr>
      </w:pPr>
      <w:r>
        <w:rPr>
          <w:rFonts w:eastAsia="Arial"/>
        </w:rPr>
        <w:t xml:space="preserve">                 </w:t>
      </w:r>
      <w:r w:rsidR="00ED6EFD" w:rsidRPr="00D76DB7">
        <w:rPr>
          <w:rFonts w:eastAsia="Arial"/>
          <w:b/>
        </w:rPr>
        <w:t>IF</w:t>
      </w:r>
      <w:r w:rsidR="00ED6EFD" w:rsidRPr="006675AD">
        <w:rPr>
          <w:rFonts w:eastAsia="Arial"/>
        </w:rPr>
        <w:t xml:space="preserve"> NumberOfEmptyLines &gt;</w:t>
      </w:r>
      <w:r>
        <w:rPr>
          <w:rFonts w:eastAsia="Arial"/>
        </w:rPr>
        <w:t xml:space="preserve"> 5 THEN</w:t>
      </w:r>
    </w:p>
    <w:p w14:paraId="6CEC41AB" w14:textId="410CD5F2" w:rsidR="00ED6EFD" w:rsidRPr="006675AD" w:rsidRDefault="00ED6EFD" w:rsidP="00ED6EFD">
      <w:pPr>
        <w:spacing w:after="9"/>
        <w:ind w:left="0" w:right="157" w:firstLine="0"/>
        <w:rPr>
          <w:rFonts w:eastAsia="Arial"/>
        </w:rPr>
      </w:pPr>
      <w:r w:rsidRPr="006675AD">
        <w:rPr>
          <w:rFonts w:eastAsia="Arial"/>
        </w:rPr>
        <w:t xml:space="preserve">                </w:t>
      </w:r>
      <w:r w:rsidR="00AC684C" w:rsidRPr="006675AD">
        <w:rPr>
          <w:rFonts w:eastAsia="Arial"/>
        </w:rPr>
        <w:t xml:space="preserve">  </w:t>
      </w:r>
      <w:r w:rsidRPr="006675AD">
        <w:rPr>
          <w:rFonts w:eastAsia="Arial"/>
        </w:rPr>
        <w:t xml:space="preserve">   MTTemp72 = </w:t>
      </w:r>
      <w:r w:rsidRPr="006675AD">
        <w:rPr>
          <w:rFonts w:eastAsia="Arial"/>
          <w:b/>
        </w:rPr>
        <w:t>SplitInLines</w:t>
      </w:r>
      <w:r w:rsidRPr="006675AD">
        <w:rPr>
          <w:rFonts w:eastAsia="Arial"/>
        </w:rPr>
        <w:t>(MTInstruction,35, “//”)</w:t>
      </w:r>
    </w:p>
    <w:p w14:paraId="3EA03FF2" w14:textId="4F29AA01" w:rsidR="00ED6EFD" w:rsidRPr="006675AD" w:rsidRDefault="00ED6EFD" w:rsidP="00ED6EFD">
      <w:pPr>
        <w:spacing w:after="9"/>
        <w:ind w:left="720" w:right="157" w:firstLine="0"/>
        <w:rPr>
          <w:rFonts w:eastAsia="Arial"/>
        </w:rPr>
      </w:pPr>
      <w:r w:rsidRPr="006675AD">
        <w:rPr>
          <w:rFonts w:eastAsia="Arial"/>
        </w:rPr>
        <w:t xml:space="preserve">  </w:t>
      </w:r>
      <w:r w:rsidR="00D76DB7">
        <w:rPr>
          <w:rFonts w:eastAsia="Arial"/>
        </w:rPr>
        <w:t xml:space="preserve">       </w:t>
      </w:r>
      <w:r w:rsidR="00AC684C" w:rsidRPr="006675AD">
        <w:rPr>
          <w:rFonts w:eastAsia="Arial"/>
        </w:rPr>
        <w:t xml:space="preserve">  </w:t>
      </w:r>
      <w:r w:rsidRPr="006675AD">
        <w:rPr>
          <w:rFonts w:eastAsia="Arial"/>
        </w:rPr>
        <w:t xml:space="preserve">    </w:t>
      </w:r>
      <w:r w:rsidRPr="006675AD">
        <w:rPr>
          <w:rFonts w:eastAsia="Arial"/>
          <w:b/>
        </w:rPr>
        <w:t>AppendToNextLine</w:t>
      </w:r>
      <w:r w:rsidRPr="006675AD">
        <w:rPr>
          <w:rFonts w:eastAsia="Arial"/>
        </w:rPr>
        <w:t>(MTTemp72, MT72)</w:t>
      </w:r>
    </w:p>
    <w:p w14:paraId="24C20673" w14:textId="77777777" w:rsidR="00ED6EFD" w:rsidRPr="006675AD" w:rsidRDefault="00ED6EFD" w:rsidP="00ED6EFD">
      <w:pPr>
        <w:spacing w:after="9"/>
        <w:ind w:left="720" w:right="157" w:firstLine="0"/>
        <w:rPr>
          <w:rFonts w:eastAsia="Arial"/>
        </w:rPr>
      </w:pPr>
      <w:r w:rsidRPr="006675AD">
        <w:rPr>
          <w:rFonts w:eastAsia="Arial"/>
        </w:rPr>
        <w:lastRenderedPageBreak/>
        <w:t xml:space="preserve">   </w:t>
      </w:r>
    </w:p>
    <w:p w14:paraId="427E33F5" w14:textId="340E862A" w:rsidR="00ED6EFD" w:rsidRPr="006675AD" w:rsidRDefault="00ED6EFD" w:rsidP="00D76DB7">
      <w:pPr>
        <w:tabs>
          <w:tab w:val="left" w:pos="1800"/>
          <w:tab w:val="left" w:pos="1980"/>
          <w:tab w:val="left" w:pos="2070"/>
        </w:tabs>
        <w:spacing w:after="9"/>
        <w:ind w:left="0" w:right="157" w:firstLine="0"/>
        <w:rPr>
          <w:rFonts w:eastAsia="Arial"/>
        </w:rPr>
      </w:pPr>
      <w:r w:rsidRPr="006675AD">
        <w:rPr>
          <w:rFonts w:eastAsia="Arial"/>
        </w:rPr>
        <w:t xml:space="preserve">         </w:t>
      </w:r>
      <w:r w:rsidR="00B46910" w:rsidRPr="006675AD">
        <w:rPr>
          <w:rFonts w:eastAsia="Arial"/>
        </w:rPr>
        <w:t xml:space="preserve">  </w:t>
      </w:r>
      <w:r w:rsidR="00D76DB7">
        <w:rPr>
          <w:rFonts w:eastAsia="Arial"/>
        </w:rPr>
        <w:t xml:space="preserve">      </w:t>
      </w:r>
      <w:r w:rsidRPr="00D76DB7">
        <w:rPr>
          <w:rFonts w:eastAsia="Arial"/>
          <w:b/>
        </w:rPr>
        <w:t>ELSE</w:t>
      </w:r>
      <w:r w:rsidR="00291E43" w:rsidRPr="00D76DB7">
        <w:rPr>
          <w:rFonts w:eastAsia="Arial"/>
          <w:b/>
        </w:rPr>
        <w:t>IF</w:t>
      </w:r>
      <w:r w:rsidRPr="006675AD">
        <w:rPr>
          <w:rFonts w:eastAsia="Arial"/>
        </w:rPr>
        <w:t xml:space="preserve">  1&lt; NumberOfEmptyLines &lt;= 5</w:t>
      </w:r>
      <w:r w:rsidR="00D76DB7">
        <w:rPr>
          <w:rFonts w:eastAsia="Arial"/>
        </w:rPr>
        <w:t xml:space="preserve"> THEN</w:t>
      </w:r>
    </w:p>
    <w:p w14:paraId="7E9C1119" w14:textId="77777777" w:rsidR="00ED6EFD" w:rsidRPr="006675AD" w:rsidRDefault="00ED6EFD" w:rsidP="00ED6EFD">
      <w:pPr>
        <w:spacing w:after="9"/>
        <w:ind w:left="0" w:right="157" w:firstLine="0"/>
        <w:rPr>
          <w:rFonts w:eastAsia="Arial"/>
        </w:rPr>
      </w:pPr>
      <w:r w:rsidRPr="006675AD">
        <w:rPr>
          <w:rFonts w:eastAsia="Arial"/>
        </w:rPr>
        <w:t xml:space="preserve">                         /* 2, 3 , 4 or 5 lines available */</w:t>
      </w:r>
    </w:p>
    <w:p w14:paraId="4448D6C8" w14:textId="77777777" w:rsidR="00ED6EFD" w:rsidRPr="006675AD" w:rsidRDefault="00ED6EFD" w:rsidP="00ED6EFD">
      <w:pPr>
        <w:spacing w:after="9"/>
        <w:ind w:left="0" w:right="157" w:firstLine="0"/>
        <w:rPr>
          <w:rFonts w:eastAsia="Arial"/>
        </w:rPr>
      </w:pPr>
      <w:r w:rsidRPr="006675AD">
        <w:rPr>
          <w:rFonts w:eastAsia="Arial"/>
        </w:rPr>
        <w:tab/>
        <w:t xml:space="preserve">NumberOf Char = NumberOfEmptyLines * 35 – (NumberOfEmptyLines-1)*2 </w:t>
      </w:r>
    </w:p>
    <w:p w14:paraId="15D0B013" w14:textId="77777777" w:rsidR="00B5266B" w:rsidRDefault="00ED6EFD" w:rsidP="00ED6EFD">
      <w:pPr>
        <w:spacing w:after="9"/>
        <w:ind w:left="0" w:right="157" w:firstLine="0"/>
        <w:rPr>
          <w:rFonts w:eastAsia="Arial"/>
        </w:rPr>
      </w:pPr>
      <w:r w:rsidRPr="006675AD">
        <w:rPr>
          <w:rFonts w:eastAsia="Arial"/>
        </w:rPr>
        <w:tab/>
        <w:t xml:space="preserve">MTInstruction = </w:t>
      </w:r>
      <w:r w:rsidRPr="006675AD">
        <w:rPr>
          <w:rFonts w:eastAsia="Arial"/>
          <w:b/>
        </w:rPr>
        <w:t>Concatenation</w:t>
      </w:r>
      <w:r w:rsidRPr="006675AD">
        <w:rPr>
          <w:rFonts w:eastAsia="Arial"/>
        </w:rPr>
        <w:t>(</w:t>
      </w:r>
      <w:r w:rsidRPr="006675AD">
        <w:rPr>
          <w:rFonts w:eastAsia="Arial"/>
          <w:b/>
        </w:rPr>
        <w:t>Substring</w:t>
      </w:r>
      <w:r w:rsidRPr="006675AD">
        <w:rPr>
          <w:rFonts w:eastAsia="Arial"/>
        </w:rPr>
        <w:t>(MTInstruction, 1, NumberOf Char-1), “+”)</w:t>
      </w:r>
      <w:r w:rsidRPr="006675AD">
        <w:rPr>
          <w:rFonts w:eastAsia="Arial"/>
        </w:rPr>
        <w:tab/>
      </w:r>
    </w:p>
    <w:p w14:paraId="3964834F" w14:textId="301D73F3" w:rsidR="00ED6EFD" w:rsidRPr="006675AD" w:rsidRDefault="00B5266B" w:rsidP="00ED6EFD">
      <w:pPr>
        <w:spacing w:after="9"/>
        <w:ind w:left="0" w:right="157" w:firstLine="0"/>
        <w:rPr>
          <w:rFonts w:eastAsia="Arial"/>
        </w:rPr>
      </w:pPr>
      <w:r>
        <w:rPr>
          <w:rFonts w:eastAsia="Arial"/>
        </w:rPr>
        <w:t xml:space="preserve">                  </w:t>
      </w:r>
      <w:r w:rsidR="00ED6EFD" w:rsidRPr="006675AD">
        <w:rPr>
          <w:rFonts w:eastAsia="Arial"/>
        </w:rPr>
        <w:t xml:space="preserve">MTTemp72 = </w:t>
      </w:r>
      <w:r w:rsidR="00ED6EFD" w:rsidRPr="006675AD">
        <w:rPr>
          <w:rFonts w:eastAsia="Arial"/>
          <w:b/>
        </w:rPr>
        <w:t>SplitInLines</w:t>
      </w:r>
      <w:r w:rsidR="00ED6EFD" w:rsidRPr="006675AD">
        <w:rPr>
          <w:rFonts w:eastAsia="Arial"/>
        </w:rPr>
        <w:t>(MTInstruction,35, “//”)</w:t>
      </w:r>
    </w:p>
    <w:p w14:paraId="600E4091" w14:textId="5DE377D0" w:rsidR="00ED6EFD" w:rsidRPr="006675AD" w:rsidRDefault="00D76DB7" w:rsidP="00ED6EFD">
      <w:pPr>
        <w:spacing w:after="9"/>
        <w:ind w:left="720" w:right="157" w:firstLine="0"/>
        <w:rPr>
          <w:rFonts w:eastAsia="Arial"/>
        </w:rPr>
      </w:pPr>
      <w:r>
        <w:rPr>
          <w:rFonts w:eastAsia="Arial"/>
          <w:b/>
        </w:rPr>
        <w:t xml:space="preserve">            </w:t>
      </w:r>
      <w:r w:rsidR="00ED6EFD" w:rsidRPr="006675AD">
        <w:rPr>
          <w:rFonts w:eastAsia="Arial"/>
          <w:b/>
        </w:rPr>
        <w:t>AppendToNextLine</w:t>
      </w:r>
      <w:r w:rsidR="00ED6EFD" w:rsidRPr="006675AD">
        <w:rPr>
          <w:rFonts w:eastAsia="Arial"/>
        </w:rPr>
        <w:t>(MTTemp72, MT72)</w:t>
      </w:r>
    </w:p>
    <w:p w14:paraId="1DCFF6D6" w14:textId="77777777" w:rsidR="00ED6EFD" w:rsidRPr="006675AD" w:rsidRDefault="00ED6EFD" w:rsidP="00ED6EFD">
      <w:pPr>
        <w:spacing w:after="9"/>
        <w:ind w:left="720" w:right="157" w:firstLine="0"/>
        <w:rPr>
          <w:rFonts w:eastAsia="Arial"/>
        </w:rPr>
      </w:pPr>
      <w:r w:rsidRPr="006675AD">
        <w:rPr>
          <w:rFonts w:eastAsia="Arial"/>
        </w:rPr>
        <w:t xml:space="preserve">   </w:t>
      </w:r>
    </w:p>
    <w:p w14:paraId="4E3D2265" w14:textId="3F10324F" w:rsidR="00ED6EFD" w:rsidRPr="006675AD" w:rsidRDefault="00B46910" w:rsidP="00D76DB7">
      <w:pPr>
        <w:tabs>
          <w:tab w:val="left" w:pos="1890"/>
          <w:tab w:val="left" w:pos="2070"/>
        </w:tabs>
        <w:spacing w:after="9"/>
        <w:ind w:left="720" w:right="157" w:firstLine="0"/>
        <w:rPr>
          <w:rFonts w:eastAsia="Arial"/>
        </w:rPr>
      </w:pPr>
      <w:r w:rsidRPr="006675AD">
        <w:rPr>
          <w:rFonts w:eastAsia="Arial"/>
          <w:b/>
        </w:rPr>
        <w:t xml:space="preserve">  </w:t>
      </w:r>
      <w:r w:rsidR="00283E7D" w:rsidRPr="006675AD">
        <w:rPr>
          <w:rFonts w:eastAsia="Arial"/>
          <w:b/>
        </w:rPr>
        <w:t xml:space="preserve">    </w:t>
      </w:r>
      <w:r w:rsidR="00D76DB7">
        <w:rPr>
          <w:rFonts w:eastAsia="Arial"/>
          <w:b/>
        </w:rPr>
        <w:t xml:space="preserve">     </w:t>
      </w:r>
      <w:r w:rsidR="00ED6EFD" w:rsidRPr="00D76DB7">
        <w:rPr>
          <w:rFonts w:eastAsia="Arial"/>
          <w:b/>
        </w:rPr>
        <w:t xml:space="preserve">ELSE </w:t>
      </w:r>
      <w:r w:rsidR="00ED6EFD" w:rsidRPr="006675AD">
        <w:rPr>
          <w:rFonts w:eastAsia="Arial"/>
        </w:rPr>
        <w:t xml:space="preserve">  /* 1 line is available */</w:t>
      </w:r>
    </w:p>
    <w:p w14:paraId="1A5D4E71" w14:textId="062B620E" w:rsidR="00ED6EFD" w:rsidRPr="006675AD" w:rsidRDefault="00ED6EFD" w:rsidP="00ED6EFD">
      <w:pPr>
        <w:spacing w:after="9"/>
        <w:ind w:left="0" w:right="157" w:firstLine="0"/>
        <w:rPr>
          <w:rFonts w:eastAsia="Arial"/>
        </w:rPr>
      </w:pPr>
      <w:r w:rsidRPr="006675AD">
        <w:rPr>
          <w:rFonts w:eastAsia="Arial"/>
        </w:rPr>
        <w:tab/>
        <w:t xml:space="preserve">     </w:t>
      </w:r>
      <w:r w:rsidRPr="006675AD">
        <w:rPr>
          <w:rFonts w:eastAsia="Arial"/>
          <w:b/>
        </w:rPr>
        <w:t>AppendToNextLine</w:t>
      </w:r>
      <w:r w:rsidRPr="006675AD">
        <w:rPr>
          <w:rFonts w:eastAsia="Arial"/>
        </w:rPr>
        <w:t>(</w:t>
      </w:r>
      <w:r w:rsidRPr="006675AD">
        <w:rPr>
          <w:rFonts w:eastAsia="Arial"/>
          <w:b/>
        </w:rPr>
        <w:t>Concatenate</w:t>
      </w:r>
      <w:r w:rsidRPr="006675AD">
        <w:rPr>
          <w:rFonts w:eastAsia="Arial"/>
        </w:rPr>
        <w:t>(Substring(MTInstruction, 1,34), “+”), MT72)</w:t>
      </w:r>
    </w:p>
    <w:p w14:paraId="495D6716" w14:textId="01B0C9B2" w:rsidR="00283E7D" w:rsidRPr="00D76DB7" w:rsidRDefault="00025818" w:rsidP="00ED6EFD">
      <w:pPr>
        <w:spacing w:after="9"/>
        <w:ind w:left="0" w:right="157" w:firstLine="0"/>
        <w:rPr>
          <w:rFonts w:eastAsia="Arial"/>
          <w:b/>
        </w:rPr>
      </w:pPr>
      <w:r w:rsidRPr="00D76DB7">
        <w:rPr>
          <w:rFonts w:eastAsia="Arial"/>
          <w:b/>
        </w:rPr>
        <w:t xml:space="preserve">           </w:t>
      </w:r>
      <w:r w:rsidR="00715866" w:rsidRPr="00D76DB7">
        <w:rPr>
          <w:rFonts w:eastAsia="Arial"/>
          <w:b/>
        </w:rPr>
        <w:t xml:space="preserve"> </w:t>
      </w:r>
      <w:r w:rsidRPr="00D76DB7">
        <w:rPr>
          <w:rFonts w:eastAsia="Arial"/>
          <w:b/>
        </w:rPr>
        <w:t xml:space="preserve">     ENDIF</w:t>
      </w:r>
    </w:p>
    <w:p w14:paraId="790BCE1A" w14:textId="0E6B3561" w:rsidR="00025818" w:rsidRPr="006675AD" w:rsidRDefault="00025818" w:rsidP="00ED6EFD">
      <w:pPr>
        <w:spacing w:after="9"/>
        <w:ind w:left="0" w:right="157" w:firstLine="0"/>
        <w:rPr>
          <w:rFonts w:eastAsia="Arial"/>
        </w:rPr>
      </w:pPr>
    </w:p>
    <w:p w14:paraId="41EB880E" w14:textId="66F02E3A" w:rsidR="002B3BB2" w:rsidRPr="006675AD" w:rsidRDefault="002B3BB2" w:rsidP="00ED6EFD">
      <w:pPr>
        <w:spacing w:after="9"/>
        <w:ind w:left="0" w:right="157" w:firstLine="0"/>
        <w:rPr>
          <w:rFonts w:eastAsia="Arial"/>
        </w:rPr>
      </w:pPr>
    </w:p>
    <w:p w14:paraId="272A536B" w14:textId="3D5CD6E8" w:rsidR="002B3BB2" w:rsidRPr="006675AD" w:rsidRDefault="00D76DB7" w:rsidP="00D76DB7">
      <w:pPr>
        <w:tabs>
          <w:tab w:val="left" w:pos="720"/>
        </w:tabs>
        <w:spacing w:after="9"/>
        <w:ind w:left="0" w:right="157" w:firstLine="0"/>
        <w:rPr>
          <w:rFonts w:eastAsia="Arial"/>
          <w:b/>
        </w:rPr>
      </w:pPr>
      <w:r>
        <w:rPr>
          <w:rFonts w:eastAsia="Arial"/>
          <w:b/>
        </w:rPr>
        <w:t xml:space="preserve">      </w:t>
      </w:r>
      <w:r w:rsidR="002B3BB2" w:rsidRPr="006675AD">
        <w:rPr>
          <w:rFonts w:eastAsia="Arial"/>
          <w:b/>
        </w:rPr>
        <w:t xml:space="preserve">ELSE </w:t>
      </w:r>
    </w:p>
    <w:p w14:paraId="27472CF3" w14:textId="6C1BA50B" w:rsidR="002B3BB2" w:rsidRPr="006675AD" w:rsidRDefault="00D76DB7" w:rsidP="00ED6EFD">
      <w:pPr>
        <w:spacing w:after="9"/>
        <w:ind w:left="0" w:right="157" w:firstLine="0"/>
        <w:rPr>
          <w:rFonts w:eastAsia="Arial"/>
          <w:b/>
        </w:rPr>
      </w:pPr>
      <w:r>
        <w:rPr>
          <w:rFonts w:eastAsia="Arial"/>
          <w:b/>
        </w:rPr>
        <w:t xml:space="preserve">      </w:t>
      </w:r>
      <w:r w:rsidR="002B3BB2" w:rsidRPr="006675AD">
        <w:rPr>
          <w:rFonts w:eastAsia="Arial"/>
          <w:b/>
        </w:rPr>
        <w:t xml:space="preserve">     /* Truncation is needed</w:t>
      </w:r>
      <w:r w:rsidR="00FA06E3" w:rsidRPr="006675AD">
        <w:rPr>
          <w:rFonts w:eastAsia="Arial"/>
          <w:b/>
        </w:rPr>
        <w:t xml:space="preserve"> as MTInstruction length &gt;= 201</w:t>
      </w:r>
      <w:r w:rsidR="002B3BB2" w:rsidRPr="006675AD">
        <w:rPr>
          <w:rFonts w:eastAsia="Arial"/>
          <w:b/>
        </w:rPr>
        <w:t xml:space="preserve"> */</w:t>
      </w:r>
    </w:p>
    <w:p w14:paraId="4396E700" w14:textId="20D02758" w:rsidR="002B3BB2" w:rsidRPr="006675AD" w:rsidRDefault="002B3BB2" w:rsidP="002B3BB2">
      <w:pPr>
        <w:spacing w:after="9"/>
        <w:ind w:left="0" w:right="157" w:firstLine="0"/>
        <w:rPr>
          <w:rFonts w:eastAsia="Arial"/>
        </w:rPr>
      </w:pPr>
      <w:r w:rsidRPr="006675AD">
        <w:rPr>
          <w:rFonts w:eastAsia="Arial"/>
        </w:rPr>
        <w:t xml:space="preserve">              NumberOf Char = NumberOfEmptyLines * 35 – (NumberOfEmptyLines-1)*2 </w:t>
      </w:r>
    </w:p>
    <w:p w14:paraId="714F1F77" w14:textId="77777777" w:rsidR="00D968E6" w:rsidRDefault="002B3BB2" w:rsidP="002B3BB2">
      <w:pPr>
        <w:spacing w:after="9"/>
        <w:ind w:left="0" w:right="157" w:firstLine="0"/>
        <w:rPr>
          <w:rFonts w:eastAsia="Arial"/>
        </w:rPr>
      </w:pPr>
      <w:r w:rsidRPr="006675AD">
        <w:rPr>
          <w:rFonts w:eastAsia="Arial"/>
        </w:rPr>
        <w:tab/>
        <w:t xml:space="preserve">MTInstruction = </w:t>
      </w:r>
      <w:r w:rsidRPr="006675AD">
        <w:rPr>
          <w:rFonts w:eastAsia="Arial"/>
          <w:b/>
        </w:rPr>
        <w:t>Concatenation</w:t>
      </w:r>
      <w:r w:rsidRPr="006675AD">
        <w:rPr>
          <w:rFonts w:eastAsia="Arial"/>
        </w:rPr>
        <w:t xml:space="preserve"> (</w:t>
      </w:r>
      <w:r w:rsidRPr="006675AD">
        <w:rPr>
          <w:rFonts w:eastAsia="Arial"/>
          <w:b/>
        </w:rPr>
        <w:t>Substring</w:t>
      </w:r>
      <w:r w:rsidRPr="006675AD">
        <w:rPr>
          <w:rFonts w:eastAsia="Arial"/>
        </w:rPr>
        <w:t>(MTInstruction, 1, NumberOf Char-1), “+”)</w:t>
      </w:r>
      <w:r w:rsidRPr="006675AD">
        <w:rPr>
          <w:rFonts w:eastAsia="Arial"/>
        </w:rPr>
        <w:tab/>
      </w:r>
    </w:p>
    <w:p w14:paraId="332049B9" w14:textId="77777777" w:rsidR="00D968E6" w:rsidRDefault="00D968E6" w:rsidP="002B3BB2">
      <w:pPr>
        <w:spacing w:after="9"/>
        <w:ind w:left="0" w:right="157" w:firstLine="0"/>
        <w:rPr>
          <w:rFonts w:eastAsia="Arial"/>
        </w:rPr>
      </w:pPr>
    </w:p>
    <w:p w14:paraId="0F28B3C2" w14:textId="34190DA3" w:rsidR="002B3BB2" w:rsidRPr="006675AD" w:rsidRDefault="00D968E6" w:rsidP="002B3BB2">
      <w:pPr>
        <w:spacing w:after="9"/>
        <w:ind w:left="0" w:right="157" w:firstLine="0"/>
        <w:rPr>
          <w:rFonts w:eastAsia="Arial"/>
        </w:rPr>
      </w:pPr>
      <w:r>
        <w:rPr>
          <w:rFonts w:eastAsia="Arial"/>
        </w:rPr>
        <w:t xml:space="preserve">            </w:t>
      </w:r>
      <w:r w:rsidR="002B3BB2" w:rsidRPr="006675AD">
        <w:rPr>
          <w:rFonts w:eastAsia="Arial"/>
        </w:rPr>
        <w:t xml:space="preserve">MTTemp72 = </w:t>
      </w:r>
      <w:r w:rsidR="002B3BB2" w:rsidRPr="006675AD">
        <w:rPr>
          <w:rFonts w:eastAsia="Arial"/>
          <w:b/>
        </w:rPr>
        <w:t>SplitInLines</w:t>
      </w:r>
      <w:r w:rsidR="002B3BB2" w:rsidRPr="006675AD">
        <w:rPr>
          <w:rFonts w:eastAsia="Arial"/>
        </w:rPr>
        <w:t>(MTInstruction,35, “//”)</w:t>
      </w:r>
    </w:p>
    <w:p w14:paraId="2784DB44" w14:textId="758BACB3" w:rsidR="002B3BB2" w:rsidRPr="006675AD" w:rsidRDefault="00D76DB7" w:rsidP="002B3BB2">
      <w:pPr>
        <w:spacing w:after="9"/>
        <w:ind w:left="720" w:right="157" w:firstLine="0"/>
        <w:rPr>
          <w:rFonts w:eastAsia="Arial"/>
        </w:rPr>
      </w:pPr>
      <w:r>
        <w:rPr>
          <w:rFonts w:eastAsia="Arial"/>
          <w:b/>
        </w:rPr>
        <w:t xml:space="preserve">      </w:t>
      </w:r>
      <w:r w:rsidR="002B3BB2" w:rsidRPr="006675AD">
        <w:rPr>
          <w:rFonts w:eastAsia="Arial"/>
          <w:b/>
        </w:rPr>
        <w:t>AppendToNextLine</w:t>
      </w:r>
      <w:r w:rsidR="002B3BB2" w:rsidRPr="006675AD">
        <w:rPr>
          <w:rFonts w:eastAsia="Arial"/>
        </w:rPr>
        <w:t>(MTTemp72, MT72)</w:t>
      </w:r>
    </w:p>
    <w:p w14:paraId="65109FAE" w14:textId="10456F53" w:rsidR="002B3BB2" w:rsidRPr="006675AD" w:rsidRDefault="002B3BB2" w:rsidP="00ED6EFD">
      <w:pPr>
        <w:spacing w:after="9"/>
        <w:ind w:left="0" w:right="157" w:firstLine="0"/>
        <w:rPr>
          <w:rFonts w:eastAsia="Arial"/>
        </w:rPr>
      </w:pPr>
      <w:r w:rsidRPr="006675AD">
        <w:rPr>
          <w:rFonts w:eastAsia="Arial"/>
          <w:b/>
        </w:rPr>
        <w:t xml:space="preserve">               </w:t>
      </w:r>
    </w:p>
    <w:p w14:paraId="355823F2" w14:textId="7004FA99" w:rsidR="00025818" w:rsidRPr="006675AD" w:rsidRDefault="00D76DB7" w:rsidP="00ED6EFD">
      <w:pPr>
        <w:spacing w:after="9"/>
        <w:ind w:left="0" w:right="157" w:firstLine="0"/>
        <w:rPr>
          <w:rFonts w:eastAsia="Arial"/>
          <w:b/>
        </w:rPr>
      </w:pPr>
      <w:r>
        <w:rPr>
          <w:rFonts w:eastAsia="Arial"/>
          <w:b/>
        </w:rPr>
        <w:t xml:space="preserve">      </w:t>
      </w:r>
      <w:r w:rsidR="00025818" w:rsidRPr="006675AD">
        <w:rPr>
          <w:rFonts w:eastAsia="Arial"/>
          <w:b/>
        </w:rPr>
        <w:t>ENDIF</w:t>
      </w:r>
    </w:p>
    <w:p w14:paraId="0896FF0D" w14:textId="77777777" w:rsidR="00ED6EFD" w:rsidRDefault="00ED6EFD" w:rsidP="00ED6EFD"/>
    <w:p w14:paraId="23C33977" w14:textId="77777777" w:rsidR="0058654F" w:rsidRDefault="0058654F" w:rsidP="006C350E">
      <w:pPr>
        <w:spacing w:after="9"/>
        <w:ind w:left="419" w:right="157" w:hanging="7"/>
      </w:pPr>
    </w:p>
    <w:p w14:paraId="1380565C" w14:textId="2E475E92" w:rsidR="00EF56E0" w:rsidRDefault="006313D7" w:rsidP="0028758E">
      <w:pPr>
        <w:pStyle w:val="Heading3"/>
      </w:pPr>
      <w:bookmarkStart w:id="3652" w:name="_Toc136351301"/>
      <w:r>
        <w:t>4.3.12</w:t>
      </w:r>
      <w:r w:rsidR="0028758E">
        <w:t xml:space="preserve">  </w:t>
      </w:r>
      <w:r w:rsidR="004E7DC0">
        <w:t>MX_To</w:t>
      </w:r>
      <w:r w:rsidR="00EF56E0">
        <w:t>_MT23E</w:t>
      </w:r>
      <w:bookmarkEnd w:id="3652"/>
    </w:p>
    <w:p w14:paraId="3D7DCFE1" w14:textId="77777777" w:rsidR="00EF56E0" w:rsidRDefault="00EF56E0" w:rsidP="00EF56E0">
      <w:pPr>
        <w:spacing w:after="95"/>
        <w:ind w:left="419" w:right="157" w:hanging="7"/>
      </w:pPr>
      <w:r>
        <w:rPr>
          <w:rFonts w:ascii="Arial" w:eastAsia="Arial" w:hAnsi="Arial" w:cs="Arial"/>
          <w:b/>
        </w:rPr>
        <w:t xml:space="preserve">Name </w:t>
      </w:r>
    </w:p>
    <w:p w14:paraId="1E9CB705" w14:textId="77777777" w:rsidR="00EF56E0" w:rsidRDefault="00CF6698" w:rsidP="00EF56E0">
      <w:pPr>
        <w:spacing w:after="112" w:line="249" w:lineRule="auto"/>
        <w:ind w:left="849" w:right="15" w:hanging="10"/>
      </w:pPr>
      <w:r>
        <w:rPr>
          <w:rFonts w:ascii="Arial" w:eastAsia="Arial" w:hAnsi="Arial" w:cs="Arial"/>
        </w:rPr>
        <w:t>M</w:t>
      </w:r>
      <w:r w:rsidR="00EF56E0">
        <w:rPr>
          <w:rFonts w:ascii="Arial" w:eastAsia="Arial" w:hAnsi="Arial" w:cs="Arial"/>
        </w:rPr>
        <w:t>X_To_MT23E</w:t>
      </w:r>
    </w:p>
    <w:p w14:paraId="7D25EAD8" w14:textId="77777777" w:rsidR="00EF56E0" w:rsidRDefault="00EF56E0" w:rsidP="00EF56E0">
      <w:pPr>
        <w:spacing w:after="95"/>
        <w:ind w:left="419" w:right="157" w:hanging="7"/>
      </w:pPr>
      <w:r>
        <w:rPr>
          <w:rFonts w:ascii="Arial" w:eastAsia="Arial" w:hAnsi="Arial" w:cs="Arial"/>
          <w:b/>
        </w:rPr>
        <w:t xml:space="preserve">Business description  </w:t>
      </w:r>
    </w:p>
    <w:p w14:paraId="32AF4ADE" w14:textId="05992C85" w:rsidR="00EF56E0" w:rsidRDefault="00EF56E0" w:rsidP="00EF56E0">
      <w:pPr>
        <w:spacing w:after="112" w:line="249" w:lineRule="auto"/>
        <w:ind w:left="849" w:right="15" w:hanging="10"/>
        <w:rPr>
          <w:rFonts w:ascii="Arial" w:eastAsia="Arial" w:hAnsi="Arial" w:cs="Arial"/>
        </w:rPr>
      </w:pPr>
      <w:r>
        <w:rPr>
          <w:rFonts w:ascii="Arial" w:eastAsia="Arial" w:hAnsi="Arial" w:cs="Arial"/>
        </w:rPr>
        <w:t xml:space="preserve">The function extracts the </w:t>
      </w:r>
      <w:r w:rsidR="00880089">
        <w:rPr>
          <w:rFonts w:ascii="Arial" w:eastAsia="Arial" w:hAnsi="Arial" w:cs="Arial"/>
        </w:rPr>
        <w:t xml:space="preserve">code CHQB, HOLD, PHOB, TELB scanning </w:t>
      </w:r>
      <w:r>
        <w:rPr>
          <w:rFonts w:ascii="Arial" w:eastAsia="Arial" w:hAnsi="Arial" w:cs="Arial"/>
        </w:rPr>
        <w:t xml:space="preserve"> </w:t>
      </w:r>
      <w:r w:rsidR="00880089">
        <w:rPr>
          <w:rFonts w:ascii="Arial" w:eastAsia="Arial" w:hAnsi="Arial" w:cs="Arial"/>
        </w:rPr>
        <w:t xml:space="preserve">the 2 occurrences of </w:t>
      </w:r>
      <w:r>
        <w:rPr>
          <w:rFonts w:ascii="Arial" w:eastAsia="Arial" w:hAnsi="Arial" w:cs="Arial"/>
        </w:rPr>
        <w:t>InstructionForCreditorAgent</w:t>
      </w:r>
      <w:ins w:id="3653" w:author="BOUVY Martine [2]" w:date="2021-06-23T16:35:00Z">
        <w:r w:rsidR="005F632E">
          <w:rPr>
            <w:rFonts w:ascii="Arial" w:eastAsia="Arial" w:hAnsi="Arial" w:cs="Arial"/>
          </w:rPr>
          <w:t>[n].Code</w:t>
        </w:r>
      </w:ins>
      <w:r>
        <w:rPr>
          <w:rFonts w:ascii="Arial" w:eastAsia="Arial" w:hAnsi="Arial" w:cs="Arial"/>
        </w:rPr>
        <w:t xml:space="preserve"> and translate</w:t>
      </w:r>
      <w:r w:rsidR="00CF6698">
        <w:rPr>
          <w:rFonts w:ascii="Arial" w:eastAsia="Arial" w:hAnsi="Arial" w:cs="Arial"/>
        </w:rPr>
        <w:t>s</w:t>
      </w:r>
      <w:r>
        <w:rPr>
          <w:rFonts w:ascii="Arial" w:eastAsia="Arial" w:hAnsi="Arial" w:cs="Arial"/>
        </w:rPr>
        <w:t xml:space="preserve"> them </w:t>
      </w:r>
      <w:r w:rsidR="004D3157">
        <w:rPr>
          <w:rFonts w:ascii="Arial" w:eastAsia="Arial" w:hAnsi="Arial" w:cs="Arial"/>
        </w:rPr>
        <w:t xml:space="preserve">to </w:t>
      </w:r>
      <w:r>
        <w:rPr>
          <w:rFonts w:ascii="Arial" w:eastAsia="Arial" w:hAnsi="Arial" w:cs="Arial"/>
        </w:rPr>
        <w:t xml:space="preserve">23E with related InstructionInformation.  The </w:t>
      </w:r>
      <w:r w:rsidR="00CF6698">
        <w:rPr>
          <w:rFonts w:ascii="Arial" w:eastAsia="Arial" w:hAnsi="Arial" w:cs="Arial"/>
        </w:rPr>
        <w:t>function also checks if the element Instr</w:t>
      </w:r>
      <w:r w:rsidR="00FB37D5">
        <w:rPr>
          <w:rFonts w:ascii="Arial" w:eastAsia="Arial" w:hAnsi="Arial" w:cs="Arial"/>
        </w:rPr>
        <w:t>uctionInformation</w:t>
      </w:r>
      <w:ins w:id="3654" w:author="BOUVY Martine [2]" w:date="2021-06-23T16:36:00Z">
        <w:r w:rsidR="005F632E">
          <w:rPr>
            <w:rFonts w:ascii="Arial" w:eastAsia="Arial" w:hAnsi="Arial" w:cs="Arial"/>
          </w:rPr>
          <w:t>[n]</w:t>
        </w:r>
      </w:ins>
      <w:r w:rsidR="00FB37D5">
        <w:rPr>
          <w:rFonts w:ascii="Arial" w:eastAsia="Arial" w:hAnsi="Arial" w:cs="Arial"/>
        </w:rPr>
        <w:t xml:space="preserve"> carries one or</w:t>
      </w:r>
      <w:r w:rsidR="00CF6698">
        <w:rPr>
          <w:rFonts w:ascii="Arial" w:eastAsia="Arial" w:hAnsi="Arial" w:cs="Arial"/>
        </w:rPr>
        <w:t xml:space="preserve"> several of the codes above. This could result from a previous translation MT to MX (see function </w:t>
      </w:r>
      <w:r w:rsidR="00CF6698" w:rsidRPr="00CF6698">
        <w:rPr>
          <w:rFonts w:ascii="Arial" w:eastAsia="Arial" w:hAnsi="Arial" w:cs="Arial"/>
        </w:rPr>
        <w:t>MT_To_MXInstructionForCreditorAgent</w:t>
      </w:r>
      <w:r w:rsidR="00CF6698">
        <w:rPr>
          <w:rFonts w:ascii="Arial" w:eastAsia="Arial" w:hAnsi="Arial" w:cs="Arial"/>
        </w:rPr>
        <w:t>)</w:t>
      </w:r>
      <w:r w:rsidR="008A103C">
        <w:rPr>
          <w:rFonts w:ascii="Arial" w:eastAsia="Arial" w:hAnsi="Arial" w:cs="Arial"/>
        </w:rPr>
        <w:t>.</w:t>
      </w:r>
      <w:ins w:id="3655" w:author="BOUVY Martine [2]" w:date="2021-06-23T16:42:00Z">
        <w:r w:rsidR="003664CE">
          <w:rPr>
            <w:rFonts w:ascii="Arial" w:eastAsia="Arial" w:hAnsi="Arial" w:cs="Arial"/>
          </w:rPr>
          <w:t xml:space="preserve"> Each </w:t>
        </w:r>
      </w:ins>
      <w:ins w:id="3656" w:author="BOUVY Martine [2]" w:date="2021-06-23T16:43:00Z">
        <w:r w:rsidR="003664CE">
          <w:rPr>
            <w:rFonts w:ascii="Arial" w:eastAsia="Arial" w:hAnsi="Arial" w:cs="Arial"/>
          </w:rPr>
          <w:t>occurrence of InstructionInformation is analysed separately (ie., no concatenation) due to the translation MT to MX.</w:t>
        </w:r>
      </w:ins>
    </w:p>
    <w:p w14:paraId="106C5E2A" w14:textId="519A30F4" w:rsidR="008A103C" w:rsidDel="00902CF2" w:rsidRDefault="008A103C" w:rsidP="00EF56E0">
      <w:pPr>
        <w:spacing w:after="112" w:line="249" w:lineRule="auto"/>
        <w:ind w:left="849" w:right="15" w:hanging="10"/>
        <w:rPr>
          <w:del w:id="3657" w:author="BOUVY Martine [2]" w:date="2021-08-10T08:47:00Z"/>
          <w:rFonts w:ascii="Arial" w:eastAsia="Arial" w:hAnsi="Arial" w:cs="Arial"/>
        </w:rPr>
      </w:pPr>
      <w:del w:id="3658" w:author="BOUVY Martine [2]" w:date="2021-08-10T08:39:00Z">
        <w:r w:rsidDel="00420569">
          <w:rPr>
            <w:rFonts w:ascii="Arial" w:eastAsia="Arial" w:hAnsi="Arial" w:cs="Arial"/>
          </w:rPr>
          <w:delText xml:space="preserve">InstructionInformation </w:delText>
        </w:r>
      </w:del>
      <w:del w:id="3659" w:author="BOUVY Martine [2]" w:date="2021-08-10T08:47:00Z">
        <w:r w:rsidDel="00902CF2">
          <w:rPr>
            <w:rFonts w:ascii="Arial" w:eastAsia="Arial" w:hAnsi="Arial" w:cs="Arial"/>
          </w:rPr>
          <w:delText xml:space="preserve">is truncated if length is greater that 30 characters and truncation is indicated with a “+” sign. </w:delText>
        </w:r>
      </w:del>
    </w:p>
    <w:p w14:paraId="39F4C319" w14:textId="67C59F4A" w:rsidR="005F632E" w:rsidRDefault="005F632E" w:rsidP="005F632E">
      <w:pPr>
        <w:spacing w:after="112" w:line="249" w:lineRule="auto"/>
        <w:ind w:right="15"/>
        <w:rPr>
          <w:ins w:id="3660" w:author="BOUVY Martine [2]" w:date="2021-08-10T08:43:00Z"/>
          <w:rFonts w:ascii="Arial" w:eastAsia="Arial" w:hAnsi="Arial" w:cs="Arial"/>
        </w:rPr>
      </w:pPr>
      <w:del w:id="3661" w:author="BOUVY Martine [2]" w:date="2021-08-02T16:34:00Z">
        <w:r w:rsidRPr="00E80763" w:rsidDel="00D46D57">
          <w:rPr>
            <w:rFonts w:ascii="Arial" w:eastAsia="Arial" w:hAnsi="Arial" w:cs="Arial"/>
            <w:szCs w:val="20"/>
            <w:u w:val="single"/>
          </w:rPr>
          <w:delText>Translation current limitation</w:delText>
        </w:r>
        <w:r w:rsidDel="00D46D57">
          <w:rPr>
            <w:rFonts w:ascii="Arial" w:eastAsia="Arial" w:hAnsi="Arial" w:cs="Arial"/>
            <w:szCs w:val="20"/>
          </w:rPr>
          <w:delText xml:space="preserve"> : </w:delText>
        </w:r>
      </w:del>
      <w:r>
        <w:rPr>
          <w:rFonts w:ascii="Arial" w:eastAsia="Arial" w:hAnsi="Arial" w:cs="Arial"/>
          <w:szCs w:val="20"/>
        </w:rPr>
        <w:t xml:space="preserve">IF </w:t>
      </w:r>
      <w:r>
        <w:rPr>
          <w:rFonts w:ascii="Arial" w:eastAsia="Arial" w:hAnsi="Arial" w:cs="Arial"/>
        </w:rPr>
        <w:t>InstructionForCreditorAgent[n].Code is present and code /CHQB/ is present in InstructionForCreditorAgent[n].InstructionInformation follows by textual information,</w:t>
      </w:r>
      <w:del w:id="3662" w:author="BOUVY Martine [2]" w:date="2021-08-02T16:31:00Z">
        <w:r w:rsidDel="00D46D57">
          <w:rPr>
            <w:rFonts w:ascii="Arial" w:eastAsia="Arial" w:hAnsi="Arial" w:cs="Arial"/>
          </w:rPr>
          <w:delText xml:space="preserve"> the textual information is not translated for the moment and a warning is issued in MX_To_MT23E</w:delText>
        </w:r>
      </w:del>
      <w:ins w:id="3663" w:author="BOUVY Martine [2]" w:date="2021-08-02T16:31:00Z">
        <w:r w:rsidR="00D46D57">
          <w:rPr>
            <w:rFonts w:ascii="Arial" w:eastAsia="Arial" w:hAnsi="Arial" w:cs="Arial"/>
          </w:rPr>
          <w:t xml:space="preserve"> the textual information is translated in </w:t>
        </w:r>
      </w:ins>
      <w:ins w:id="3664" w:author="BOUVY Martine [2]" w:date="2021-08-02T16:33:00Z">
        <w:r w:rsidR="00D46D57" w:rsidRPr="00C946EA">
          <w:rPr>
            <w:rFonts w:ascii="Arial" w:eastAsia="Arial" w:hAnsi="Arial" w:cs="Arial"/>
            <w:i/>
            <w:szCs w:val="20"/>
          </w:rPr>
          <w:t>SubfunctionInstructionForCreditorAgentAndJP</w:t>
        </w:r>
        <w:r w:rsidR="00D46D57">
          <w:rPr>
            <w:rFonts w:ascii="Arial" w:eastAsia="Arial" w:hAnsi="Arial" w:cs="Arial"/>
            <w:i/>
            <w:szCs w:val="20"/>
          </w:rPr>
          <w:t xml:space="preserve"> called from </w:t>
        </w:r>
        <w:r w:rsidR="00D46D57" w:rsidRPr="00C946EA">
          <w:rPr>
            <w:rFonts w:ascii="Arial" w:eastAsia="Arial" w:hAnsi="Arial" w:cs="Arial"/>
            <w:szCs w:val="20"/>
          </w:rPr>
          <w:t>MX_To_MT72FullField</w:t>
        </w:r>
      </w:ins>
      <w:r>
        <w:rPr>
          <w:rFonts w:ascii="Arial" w:eastAsia="Arial" w:hAnsi="Arial" w:cs="Arial"/>
        </w:rPr>
        <w:t>. As explained this pattern is possible from a previous translation MT to MX but /CHQB/</w:t>
      </w:r>
      <w:r w:rsidRPr="00643F44">
        <w:rPr>
          <w:rFonts w:ascii="Arial" w:eastAsia="Arial" w:hAnsi="Arial" w:cs="Arial"/>
          <w:b/>
        </w:rPr>
        <w:t xml:space="preserve">Text </w:t>
      </w:r>
      <w:r>
        <w:rPr>
          <w:rFonts w:ascii="Arial" w:eastAsia="Arial" w:hAnsi="Arial" w:cs="Arial"/>
        </w:rPr>
        <w:t xml:space="preserve">is not expected from MT in MXInstructionInformation. </w:t>
      </w:r>
    </w:p>
    <w:p w14:paraId="237CC3C2" w14:textId="4EB9D935" w:rsidR="00902CF2" w:rsidRDefault="00902CF2" w:rsidP="005F632E">
      <w:pPr>
        <w:spacing w:after="112" w:line="249" w:lineRule="auto"/>
        <w:ind w:right="15"/>
        <w:rPr>
          <w:ins w:id="3665" w:author="BOUVY Martine [2]" w:date="2021-08-10T08:45:00Z"/>
          <w:rFonts w:ascii="Arial" w:eastAsia="Arial" w:hAnsi="Arial" w:cs="Arial"/>
          <w:i/>
          <w:szCs w:val="20"/>
        </w:rPr>
      </w:pPr>
      <w:ins w:id="3666" w:author="BOUVY Martine [2]" w:date="2021-08-10T08:43:00Z">
        <w:r>
          <w:rPr>
            <w:rFonts w:ascii="Arial" w:eastAsia="Arial" w:hAnsi="Arial" w:cs="Arial"/>
            <w:szCs w:val="20"/>
            <w:u w:val="single"/>
          </w:rPr>
          <w:lastRenderedPageBreak/>
          <w:t xml:space="preserve">Similarly, if the code in </w:t>
        </w:r>
        <w:r>
          <w:rPr>
            <w:rFonts w:ascii="Arial" w:eastAsia="Arial" w:hAnsi="Arial" w:cs="Arial"/>
          </w:rPr>
          <w:t xml:space="preserve">InstructionForCreditorAgent[n].Code is </w:t>
        </w:r>
      </w:ins>
      <w:ins w:id="3667" w:author="BOUVY Martine [2]" w:date="2021-08-10T08:44:00Z">
        <w:r>
          <w:rPr>
            <w:rFonts w:ascii="Arial" w:eastAsia="Arial" w:hAnsi="Arial" w:cs="Arial"/>
          </w:rPr>
          <w:t>/CHQB/ and the string in InstructionInformation[n] is not empty after having removed the possible code</w:t>
        </w:r>
      </w:ins>
      <w:ins w:id="3668" w:author="BOUVY Martine [2]" w:date="2021-08-10T08:45:00Z">
        <w:r>
          <w:rPr>
            <w:rFonts w:ascii="Arial" w:eastAsia="Arial" w:hAnsi="Arial" w:cs="Arial"/>
          </w:rPr>
          <w:t>s</w:t>
        </w:r>
      </w:ins>
      <w:ins w:id="3669" w:author="BOUVY Martine [2]" w:date="2021-08-10T08:44:00Z">
        <w:r>
          <w:rPr>
            <w:rFonts w:ascii="Arial" w:eastAsia="Arial" w:hAnsi="Arial" w:cs="Arial"/>
          </w:rPr>
          <w:t xml:space="preserve"> and related information, </w:t>
        </w:r>
      </w:ins>
      <w:ins w:id="3670" w:author="BOUVY Martine [2]" w:date="2021-08-10T08:45:00Z">
        <w:r>
          <w:rPr>
            <w:rFonts w:ascii="Arial" w:eastAsia="Arial" w:hAnsi="Arial" w:cs="Arial"/>
          </w:rPr>
          <w:t xml:space="preserve">the remaining string is translated to field 72 /ACC/ in the same subfunction </w:t>
        </w:r>
        <w:r w:rsidRPr="00C946EA">
          <w:rPr>
            <w:rFonts w:ascii="Arial" w:eastAsia="Arial" w:hAnsi="Arial" w:cs="Arial"/>
            <w:i/>
            <w:szCs w:val="20"/>
          </w:rPr>
          <w:t>SubfunctionInstructionForCreditorAgentAndJP</w:t>
        </w:r>
        <w:r>
          <w:rPr>
            <w:rFonts w:ascii="Arial" w:eastAsia="Arial" w:hAnsi="Arial" w:cs="Arial"/>
            <w:i/>
            <w:szCs w:val="20"/>
          </w:rPr>
          <w:t>.</w:t>
        </w:r>
      </w:ins>
    </w:p>
    <w:p w14:paraId="4ACE9767" w14:textId="18C28690" w:rsidR="00902CF2" w:rsidRDefault="00902CF2" w:rsidP="005F632E">
      <w:pPr>
        <w:spacing w:after="112" w:line="249" w:lineRule="auto"/>
        <w:ind w:right="15"/>
        <w:rPr>
          <w:ins w:id="3671" w:author="BOUVY Martine [2]" w:date="2021-08-10T08:47:00Z"/>
          <w:rFonts w:ascii="Arial" w:eastAsia="Arial" w:hAnsi="Arial" w:cs="Arial"/>
        </w:rPr>
      </w:pPr>
      <w:ins w:id="3672" w:author="BOUVY Martine [2]" w:date="2021-08-10T08:46:00Z">
        <w:r>
          <w:rPr>
            <w:rFonts w:ascii="Arial" w:eastAsia="Arial" w:hAnsi="Arial" w:cs="Arial"/>
            <w:szCs w:val="20"/>
            <w:u w:val="single"/>
          </w:rPr>
          <w:t xml:space="preserve">IF the code in </w:t>
        </w:r>
        <w:r>
          <w:rPr>
            <w:rFonts w:ascii="Arial" w:eastAsia="Arial" w:hAnsi="Arial" w:cs="Arial"/>
          </w:rPr>
          <w:t xml:space="preserve">InstructionForCreditorAgent[n].Code is not /CHQB/, the remaining string is attached to the </w:t>
        </w:r>
      </w:ins>
      <w:ins w:id="3673" w:author="BOUVY Martine [2]" w:date="2021-08-10T08:47:00Z">
        <w:r>
          <w:rPr>
            <w:rFonts w:ascii="Arial" w:eastAsia="Arial" w:hAnsi="Arial" w:cs="Arial"/>
          </w:rPr>
          <w:t>code when translated to 23E.</w:t>
        </w:r>
      </w:ins>
    </w:p>
    <w:p w14:paraId="018AE35A" w14:textId="73A641D2" w:rsidR="00902CF2" w:rsidRDefault="00902CF2" w:rsidP="00902CF2">
      <w:pPr>
        <w:spacing w:after="112" w:line="249" w:lineRule="auto"/>
        <w:ind w:left="849" w:right="15" w:hanging="10"/>
        <w:rPr>
          <w:ins w:id="3674" w:author="BOUVY Martine [2]" w:date="2021-08-20T13:20:00Z"/>
          <w:rFonts w:ascii="Arial" w:eastAsia="Arial" w:hAnsi="Arial" w:cs="Arial"/>
        </w:rPr>
      </w:pPr>
      <w:ins w:id="3675" w:author="BOUVY Martine [2]" w:date="2021-08-10T08:47:00Z">
        <w:r>
          <w:rPr>
            <w:rFonts w:ascii="Arial" w:eastAsia="Arial" w:hAnsi="Arial" w:cs="Arial"/>
          </w:rPr>
          <w:t xml:space="preserve">Information related to a Code is truncated if length is greater that 30 characters and truncation is indicated with a “+” sign. </w:t>
        </w:r>
      </w:ins>
    </w:p>
    <w:p w14:paraId="18B693C7" w14:textId="77777777" w:rsidR="00AD0F61" w:rsidRDefault="00AD0F61" w:rsidP="00902CF2">
      <w:pPr>
        <w:spacing w:after="112" w:line="249" w:lineRule="auto"/>
        <w:ind w:left="849" w:right="15" w:hanging="10"/>
        <w:rPr>
          <w:ins w:id="3676" w:author="BOUVY Martine [2]" w:date="2021-08-10T08:47:00Z"/>
          <w:rFonts w:ascii="Arial" w:eastAsia="Arial" w:hAnsi="Arial" w:cs="Arial"/>
        </w:rPr>
      </w:pPr>
    </w:p>
    <w:p w14:paraId="2B5784A5" w14:textId="77777777" w:rsidR="00902CF2" w:rsidRDefault="00902CF2" w:rsidP="005F632E">
      <w:pPr>
        <w:spacing w:after="112" w:line="249" w:lineRule="auto"/>
        <w:ind w:right="15"/>
        <w:rPr>
          <w:rFonts w:ascii="Arial" w:eastAsia="Arial" w:hAnsi="Arial" w:cs="Arial"/>
        </w:rPr>
      </w:pPr>
    </w:p>
    <w:p w14:paraId="7DED6DF8" w14:textId="77777777" w:rsidR="005F632E" w:rsidRDefault="005F632E" w:rsidP="005F632E">
      <w:pPr>
        <w:spacing w:after="112" w:line="249" w:lineRule="auto"/>
        <w:ind w:right="15"/>
        <w:rPr>
          <w:ins w:id="3677" w:author="BOUVY Martine [2]" w:date="2021-06-23T16:34:00Z"/>
          <w:rFonts w:ascii="Arial" w:eastAsia="Arial" w:hAnsi="Arial" w:cs="Arial"/>
        </w:rPr>
      </w:pPr>
      <w:ins w:id="3678" w:author="BOUVY Martine [2]" w:date="2021-06-23T16:34:00Z">
        <w:r>
          <w:rPr>
            <w:rFonts w:ascii="Arial" w:eastAsia="Arial" w:hAnsi="Arial" w:cs="Arial"/>
          </w:rPr>
          <w:t xml:space="preserve">Example </w:t>
        </w:r>
      </w:ins>
    </w:p>
    <w:p w14:paraId="18A0C5C5" w14:textId="77777777" w:rsidR="005F632E" w:rsidRDefault="005F632E" w:rsidP="005F632E">
      <w:pPr>
        <w:spacing w:after="112" w:line="249" w:lineRule="auto"/>
        <w:ind w:right="15"/>
        <w:rPr>
          <w:ins w:id="3679" w:author="BOUVY Martine [2]" w:date="2021-06-23T16:34:00Z"/>
          <w:rFonts w:ascii="Arial" w:eastAsia="Arial" w:hAnsi="Arial" w:cs="Arial"/>
        </w:rPr>
      </w:pPr>
      <w:ins w:id="3680" w:author="BOUVY Martine [2]" w:date="2021-06-23T16:34:00Z">
        <w:r>
          <w:rPr>
            <w:rFonts w:ascii="Arial" w:eastAsia="Arial" w:hAnsi="Arial" w:cs="Arial"/>
          </w:rPr>
          <w:t>&lt;InstrForCdtrAgt&gt;</w:t>
        </w:r>
      </w:ins>
    </w:p>
    <w:p w14:paraId="6ACFE803" w14:textId="77777777" w:rsidR="005F632E" w:rsidRDefault="005F632E" w:rsidP="005F632E">
      <w:pPr>
        <w:spacing w:after="112" w:line="249" w:lineRule="auto"/>
        <w:ind w:right="15"/>
        <w:rPr>
          <w:ins w:id="3681" w:author="BOUVY Martine [2]" w:date="2021-06-23T16:34:00Z"/>
          <w:rFonts w:ascii="Arial" w:eastAsia="Arial" w:hAnsi="Arial" w:cs="Arial"/>
        </w:rPr>
      </w:pPr>
      <w:ins w:id="3682" w:author="BOUVY Martine [2]" w:date="2021-06-23T16:34:00Z">
        <w:r>
          <w:rPr>
            <w:rFonts w:ascii="Arial" w:eastAsia="Arial" w:hAnsi="Arial" w:cs="Arial"/>
          </w:rPr>
          <w:t xml:space="preserve">    &lt;Cd&gt;TELB&lt;/Cd&gt;</w:t>
        </w:r>
      </w:ins>
    </w:p>
    <w:p w14:paraId="4504A5F0" w14:textId="77777777" w:rsidR="005F632E" w:rsidRDefault="005F632E" w:rsidP="005F632E">
      <w:pPr>
        <w:spacing w:after="112" w:line="249" w:lineRule="auto"/>
        <w:ind w:right="15"/>
        <w:rPr>
          <w:ins w:id="3683" w:author="BOUVY Martine [2]" w:date="2021-06-23T16:34:00Z"/>
          <w:rFonts w:ascii="Arial" w:eastAsia="Arial" w:hAnsi="Arial" w:cs="Arial"/>
        </w:rPr>
      </w:pPr>
      <w:ins w:id="3684" w:author="BOUVY Martine [2]" w:date="2021-06-23T16:34:00Z">
        <w:r>
          <w:rPr>
            <w:rFonts w:ascii="Arial" w:eastAsia="Arial" w:hAnsi="Arial" w:cs="Arial"/>
          </w:rPr>
          <w:t xml:space="preserve">    &lt;InstrInf&gt;Text1/CHQB/Text2&lt;/InstrInf&gt;</w:t>
        </w:r>
      </w:ins>
    </w:p>
    <w:p w14:paraId="5E5EC2ED" w14:textId="77777777" w:rsidR="005F632E" w:rsidRDefault="005F632E" w:rsidP="005F632E">
      <w:pPr>
        <w:spacing w:after="112" w:line="249" w:lineRule="auto"/>
        <w:ind w:right="15"/>
        <w:rPr>
          <w:ins w:id="3685" w:author="BOUVY Martine [2]" w:date="2021-06-23T16:34:00Z"/>
          <w:rFonts w:ascii="Arial" w:eastAsia="Arial" w:hAnsi="Arial" w:cs="Arial"/>
        </w:rPr>
      </w:pPr>
      <w:ins w:id="3686" w:author="BOUVY Martine [2]" w:date="2021-06-23T16:34:00Z">
        <w:r>
          <w:rPr>
            <w:rFonts w:ascii="Arial" w:eastAsia="Arial" w:hAnsi="Arial" w:cs="Arial"/>
          </w:rPr>
          <w:t>&lt;/InstrForCdtrAgt&gt;</w:t>
        </w:r>
      </w:ins>
    </w:p>
    <w:p w14:paraId="7468D6A9" w14:textId="77777777" w:rsidR="005F632E" w:rsidRDefault="005F632E" w:rsidP="005F632E">
      <w:pPr>
        <w:spacing w:after="112" w:line="249" w:lineRule="auto"/>
        <w:ind w:right="15"/>
        <w:rPr>
          <w:ins w:id="3687" w:author="BOUVY Martine [2]" w:date="2021-06-23T16:34:00Z"/>
          <w:rFonts w:ascii="Arial" w:eastAsia="Arial" w:hAnsi="Arial" w:cs="Arial"/>
        </w:rPr>
      </w:pPr>
      <w:ins w:id="3688" w:author="BOUVY Martine [2]" w:date="2021-06-23T16:34:00Z">
        <w:r>
          <w:rPr>
            <w:rFonts w:ascii="Arial" w:eastAsia="Arial" w:hAnsi="Arial" w:cs="Arial"/>
          </w:rPr>
          <w:t>Translation:</w:t>
        </w:r>
      </w:ins>
    </w:p>
    <w:p w14:paraId="7500060E" w14:textId="77777777" w:rsidR="005F632E" w:rsidRDefault="005F632E" w:rsidP="005F632E">
      <w:pPr>
        <w:spacing w:after="112" w:line="249" w:lineRule="auto"/>
        <w:ind w:right="15"/>
        <w:rPr>
          <w:ins w:id="3689" w:author="BOUVY Martine [2]" w:date="2021-06-23T16:34:00Z"/>
          <w:rFonts w:ascii="Arial" w:eastAsia="Arial" w:hAnsi="Arial" w:cs="Arial"/>
        </w:rPr>
      </w:pPr>
      <w:ins w:id="3690" w:author="BOUVY Martine [2]" w:date="2021-06-23T16:34:00Z">
        <w:r>
          <w:rPr>
            <w:rFonts w:ascii="Arial" w:eastAsia="Arial" w:hAnsi="Arial" w:cs="Arial"/>
          </w:rPr>
          <w:t>:23E:CHQB</w:t>
        </w:r>
      </w:ins>
    </w:p>
    <w:p w14:paraId="1CF5403F" w14:textId="77777777" w:rsidR="005F632E" w:rsidRDefault="005F632E" w:rsidP="005F632E">
      <w:pPr>
        <w:spacing w:after="112" w:line="249" w:lineRule="auto"/>
        <w:ind w:right="15"/>
        <w:rPr>
          <w:ins w:id="3691" w:author="BOUVY Martine [2]" w:date="2021-06-23T16:34:00Z"/>
          <w:rFonts w:ascii="Arial" w:eastAsia="Arial" w:hAnsi="Arial" w:cs="Arial"/>
        </w:rPr>
      </w:pPr>
      <w:ins w:id="3692" w:author="BOUVY Martine [2]" w:date="2021-06-23T16:34:00Z">
        <w:r>
          <w:rPr>
            <w:rFonts w:ascii="Arial" w:eastAsia="Arial" w:hAnsi="Arial" w:cs="Arial"/>
          </w:rPr>
          <w:t>:23E:TELB/Text1</w:t>
        </w:r>
      </w:ins>
    </w:p>
    <w:p w14:paraId="47E09FC1" w14:textId="61510BDF" w:rsidR="005F632E" w:rsidRDefault="003664CE" w:rsidP="00EF56E0">
      <w:pPr>
        <w:spacing w:after="112" w:line="249" w:lineRule="auto"/>
        <w:ind w:left="849" w:right="15" w:hanging="10"/>
        <w:rPr>
          <w:ins w:id="3693" w:author="BOUVY Martine [2]" w:date="2021-08-20T13:40:00Z"/>
          <w:rFonts w:ascii="Arial" w:hAnsi="Arial" w:cs="Arial"/>
        </w:rPr>
      </w:pPr>
      <w:ins w:id="3694" w:author="BOUVY Martine [2]" w:date="2021-06-23T16:44:00Z">
        <w:r w:rsidRPr="003664CE">
          <w:rPr>
            <w:rFonts w:ascii="Arial" w:hAnsi="Arial" w:cs="Arial"/>
          </w:rPr>
          <w:t xml:space="preserve">A similar function </w:t>
        </w:r>
        <w:r>
          <w:rPr>
            <w:rFonts w:ascii="Arial" w:hAnsi="Arial" w:cs="Arial"/>
          </w:rPr>
          <w:t xml:space="preserve">MX_To_MT23E_BIS is used when </w:t>
        </w:r>
      </w:ins>
      <w:ins w:id="3695" w:author="BOUVY Martine [2]" w:date="2021-06-23T16:45:00Z">
        <w:r>
          <w:rPr>
            <w:rFonts w:ascii="Arial" w:hAnsi="Arial" w:cs="Arial"/>
          </w:rPr>
          <w:t xml:space="preserve">      InstructionForCreditorAgent</w:t>
        </w:r>
        <w:r w:rsidRPr="00147185">
          <w:rPr>
            <w:rFonts w:ascii="Arial" w:hAnsi="Arial" w:cs="Arial"/>
          </w:rPr>
          <w:t>.Code</w:t>
        </w:r>
        <w:r>
          <w:rPr>
            <w:rFonts w:ascii="Arial" w:hAnsi="Arial" w:cs="Arial"/>
          </w:rPr>
          <w:t xml:space="preserve"> is absent to extract possible code</w:t>
        </w:r>
      </w:ins>
      <w:ins w:id="3696" w:author="BOUVY Martine [2]" w:date="2021-06-23T16:46:00Z">
        <w:r>
          <w:rPr>
            <w:rFonts w:ascii="Arial" w:hAnsi="Arial" w:cs="Arial"/>
          </w:rPr>
          <w:t>s</w:t>
        </w:r>
      </w:ins>
      <w:ins w:id="3697" w:author="BOUVY Martine [2]" w:date="2021-06-23T16:45:00Z">
        <w:r>
          <w:rPr>
            <w:rFonts w:ascii="Arial" w:hAnsi="Arial" w:cs="Arial"/>
          </w:rPr>
          <w:t xml:space="preserve"> {/CHQB/, /HOLD/, </w:t>
        </w:r>
      </w:ins>
      <w:ins w:id="3698" w:author="BOUVY Martine [2]" w:date="2021-06-23T16:46:00Z">
        <w:r>
          <w:rPr>
            <w:rFonts w:ascii="Arial" w:hAnsi="Arial" w:cs="Arial"/>
          </w:rPr>
          <w:t>/</w:t>
        </w:r>
      </w:ins>
      <w:ins w:id="3699" w:author="BOUVY Martine [2]" w:date="2021-06-23T16:45:00Z">
        <w:r>
          <w:rPr>
            <w:rFonts w:ascii="Arial" w:hAnsi="Arial" w:cs="Arial"/>
          </w:rPr>
          <w:t>PHOB/</w:t>
        </w:r>
      </w:ins>
      <w:ins w:id="3700" w:author="BOUVY Martine [2]" w:date="2021-06-23T16:46:00Z">
        <w:r>
          <w:rPr>
            <w:rFonts w:ascii="Arial" w:hAnsi="Arial" w:cs="Arial"/>
          </w:rPr>
          <w:t xml:space="preserve">, /TELB/} from InstructionInformation. </w:t>
        </w:r>
      </w:ins>
    </w:p>
    <w:p w14:paraId="7D415741" w14:textId="04538610" w:rsidR="00C478A1" w:rsidRDefault="00C478A1" w:rsidP="00EF56E0">
      <w:pPr>
        <w:spacing w:after="112" w:line="249" w:lineRule="auto"/>
        <w:ind w:left="849" w:right="15" w:hanging="10"/>
        <w:rPr>
          <w:ins w:id="3701" w:author="BOUVY Martine [2]" w:date="2021-08-20T13:44:00Z"/>
          <w:rFonts w:ascii="Arial" w:hAnsi="Arial" w:cs="Arial"/>
        </w:rPr>
      </w:pPr>
    </w:p>
    <w:p w14:paraId="134ACF15" w14:textId="1A8C2182" w:rsidR="00BD0D27" w:rsidRDefault="00BD0D27" w:rsidP="00EF56E0">
      <w:pPr>
        <w:spacing w:after="112" w:line="249" w:lineRule="auto"/>
        <w:ind w:left="849" w:right="15" w:hanging="10"/>
        <w:rPr>
          <w:ins w:id="3702" w:author="BOUVY Martine [2]" w:date="2021-08-20T13:44:00Z"/>
          <w:rFonts w:ascii="Arial" w:hAnsi="Arial" w:cs="Arial"/>
        </w:rPr>
      </w:pPr>
    </w:p>
    <w:p w14:paraId="0CEE3B11" w14:textId="77777777" w:rsidR="00BD0D27" w:rsidRDefault="00BD0D27" w:rsidP="00EF56E0">
      <w:pPr>
        <w:spacing w:after="112" w:line="249" w:lineRule="auto"/>
        <w:ind w:left="849" w:right="15" w:hanging="10"/>
        <w:rPr>
          <w:ins w:id="3703" w:author="BOUVY Martine [2]" w:date="2021-08-20T13:40:00Z"/>
          <w:rFonts w:ascii="Arial" w:hAnsi="Arial" w:cs="Arial"/>
        </w:rPr>
      </w:pPr>
    </w:p>
    <w:p w14:paraId="4753157E" w14:textId="77777777" w:rsidR="00C478A1" w:rsidRDefault="00C478A1" w:rsidP="00C478A1">
      <w:pPr>
        <w:spacing w:after="112" w:line="249" w:lineRule="auto"/>
        <w:ind w:left="849" w:right="15" w:hanging="10"/>
        <w:rPr>
          <w:ins w:id="3704" w:author="BOUVY Martine [2]" w:date="2021-08-20T13:40:00Z"/>
          <w:rFonts w:ascii="Arial" w:eastAsia="Arial" w:hAnsi="Arial" w:cs="Arial"/>
        </w:rPr>
      </w:pPr>
      <w:ins w:id="3705" w:author="BOUVY Martine [2]" w:date="2021-08-20T13:40:00Z">
        <w:r>
          <w:rPr>
            <w:rFonts w:ascii="Arial" w:eastAsia="Arial" w:hAnsi="Arial" w:cs="Arial"/>
          </w:rPr>
          <w:t xml:space="preserve">Limitation of the function: if InstructionForCreditorAgent[n].Code is present, only the </w:t>
        </w:r>
      </w:ins>
    </w:p>
    <w:p w14:paraId="596C5C29" w14:textId="6536DD84" w:rsidR="00C478A1" w:rsidRDefault="00C478A1" w:rsidP="00C478A1">
      <w:pPr>
        <w:spacing w:after="112" w:line="249" w:lineRule="auto"/>
        <w:ind w:left="849" w:right="15" w:hanging="10"/>
        <w:rPr>
          <w:ins w:id="3706" w:author="BOUVY Martine [2]" w:date="2021-08-20T13:40:00Z"/>
          <w:rFonts w:ascii="Arial" w:eastAsia="Arial" w:hAnsi="Arial" w:cs="Arial"/>
        </w:rPr>
      </w:pPr>
      <w:ins w:id="3707" w:author="BOUVY Martine [2]" w:date="2021-08-20T13:40:00Z">
        <w:r>
          <w:rPr>
            <w:rFonts w:ascii="Arial" w:eastAsia="Arial" w:hAnsi="Arial" w:cs="Arial"/>
          </w:rPr>
          <w:t>InstructionForCreditorAgent[n].InstructionInformation after having removed the possible codes in it, is attached to the Code, ie., not the information from the other occurrence of InstructionInformation. So if a code is split between the 2 occurrences of InstructionInformation, it will not be identified as a code and will be translated as part of the occurrence where it occurs</w:t>
        </w:r>
      </w:ins>
      <w:ins w:id="3708" w:author="BOUVY Martine [2]" w:date="2021-08-20T13:48:00Z">
        <w:r w:rsidR="00BD0D27">
          <w:rPr>
            <w:rFonts w:ascii="Arial" w:eastAsia="Arial" w:hAnsi="Arial" w:cs="Arial"/>
          </w:rPr>
          <w:t xml:space="preserve"> (at least if no truncation is applied)</w:t>
        </w:r>
      </w:ins>
      <w:ins w:id="3709" w:author="BOUVY Martine [2]" w:date="2021-08-20T13:40:00Z">
        <w:r>
          <w:rPr>
            <w:rFonts w:ascii="Arial" w:eastAsia="Arial" w:hAnsi="Arial" w:cs="Arial"/>
          </w:rPr>
          <w:t xml:space="preserve">. </w:t>
        </w:r>
      </w:ins>
    </w:p>
    <w:p w14:paraId="2D18857C" w14:textId="77777777" w:rsidR="00C478A1" w:rsidRDefault="00C478A1" w:rsidP="00C478A1">
      <w:pPr>
        <w:spacing w:after="112" w:line="249" w:lineRule="auto"/>
        <w:ind w:left="849" w:right="15" w:hanging="10"/>
        <w:rPr>
          <w:ins w:id="3710" w:author="BOUVY Martine [2]" w:date="2021-08-20T13:40:00Z"/>
          <w:rFonts w:ascii="Arial" w:eastAsia="Arial" w:hAnsi="Arial" w:cs="Arial"/>
        </w:rPr>
      </w:pPr>
      <w:ins w:id="3711" w:author="BOUVY Martine [2]" w:date="2021-08-20T13:40:00Z">
        <w:r>
          <w:rPr>
            <w:rFonts w:ascii="Arial" w:eastAsia="Arial" w:hAnsi="Arial" w:cs="Arial"/>
          </w:rPr>
          <w:t xml:space="preserve">For example </w:t>
        </w:r>
      </w:ins>
    </w:p>
    <w:p w14:paraId="20C5B1CD" w14:textId="77777777" w:rsidR="00C478A1" w:rsidRDefault="00C478A1" w:rsidP="00C478A1">
      <w:pPr>
        <w:spacing w:after="112" w:line="249" w:lineRule="auto"/>
        <w:ind w:left="849" w:right="15" w:hanging="10"/>
        <w:rPr>
          <w:ins w:id="3712" w:author="BOUVY Martine [2]" w:date="2021-08-20T13:40:00Z"/>
          <w:rFonts w:ascii="Arial" w:eastAsia="Arial" w:hAnsi="Arial" w:cs="Arial"/>
        </w:rPr>
      </w:pPr>
      <w:ins w:id="3713" w:author="BOUVY Martine [2]" w:date="2021-08-20T13:40:00Z">
        <w:r>
          <w:rPr>
            <w:rFonts w:ascii="Arial" w:eastAsia="Arial" w:hAnsi="Arial" w:cs="Arial"/>
          </w:rPr>
          <w:t>Occurrence 1 of InstructionForCreditorAgent:</w:t>
        </w:r>
      </w:ins>
    </w:p>
    <w:p w14:paraId="5B42D173" w14:textId="77777777" w:rsidR="00C478A1" w:rsidRDefault="00C478A1" w:rsidP="00C478A1">
      <w:pPr>
        <w:spacing w:after="112" w:line="249" w:lineRule="auto"/>
        <w:ind w:left="849" w:right="15" w:hanging="10"/>
        <w:rPr>
          <w:ins w:id="3714" w:author="BOUVY Martine [2]" w:date="2021-08-20T13:40:00Z"/>
          <w:rFonts w:ascii="Arial" w:eastAsia="Arial" w:hAnsi="Arial" w:cs="Arial"/>
        </w:rPr>
      </w:pPr>
      <w:ins w:id="3715" w:author="BOUVY Martine [2]" w:date="2021-08-20T13:40:00Z">
        <w:r>
          <w:rPr>
            <w:rFonts w:ascii="Arial" w:eastAsia="Arial" w:hAnsi="Arial" w:cs="Arial"/>
          </w:rPr>
          <w:t>HOLD</w:t>
        </w:r>
      </w:ins>
    </w:p>
    <w:p w14:paraId="2D6A09A9" w14:textId="77777777" w:rsidR="00C478A1" w:rsidRDefault="00C478A1" w:rsidP="00C478A1">
      <w:pPr>
        <w:spacing w:after="112" w:line="249" w:lineRule="auto"/>
        <w:ind w:left="849" w:right="15" w:hanging="10"/>
        <w:rPr>
          <w:ins w:id="3716" w:author="BOUVY Martine [2]" w:date="2021-08-20T13:40:00Z"/>
          <w:rFonts w:ascii="Arial" w:eastAsia="Arial" w:hAnsi="Arial" w:cs="Arial"/>
        </w:rPr>
      </w:pPr>
      <w:ins w:id="3717" w:author="BOUVY Martine [2]" w:date="2021-08-20T13:40:00Z">
        <w:r>
          <w:rPr>
            <w:rFonts w:ascii="Arial" w:eastAsia="Arial" w:hAnsi="Arial" w:cs="Arial"/>
          </w:rPr>
          <w:t>Text1…. /PH (all 140 char are used)</w:t>
        </w:r>
      </w:ins>
    </w:p>
    <w:p w14:paraId="58016CEA" w14:textId="77777777" w:rsidR="00C478A1" w:rsidRDefault="00C478A1" w:rsidP="00C478A1">
      <w:pPr>
        <w:spacing w:after="112" w:line="249" w:lineRule="auto"/>
        <w:ind w:left="849" w:right="15" w:hanging="10"/>
        <w:rPr>
          <w:ins w:id="3718" w:author="BOUVY Martine [2]" w:date="2021-08-20T13:40:00Z"/>
          <w:rFonts w:ascii="Arial" w:eastAsia="Arial" w:hAnsi="Arial" w:cs="Arial"/>
        </w:rPr>
      </w:pPr>
    </w:p>
    <w:p w14:paraId="49BC22A7" w14:textId="77777777" w:rsidR="00C478A1" w:rsidRDefault="00C478A1" w:rsidP="00C478A1">
      <w:pPr>
        <w:spacing w:after="112" w:line="249" w:lineRule="auto"/>
        <w:ind w:left="849" w:right="15" w:hanging="10"/>
        <w:rPr>
          <w:ins w:id="3719" w:author="BOUVY Martine [2]" w:date="2021-08-20T13:40:00Z"/>
          <w:rFonts w:ascii="Arial" w:eastAsia="Arial" w:hAnsi="Arial" w:cs="Arial"/>
        </w:rPr>
      </w:pPr>
      <w:ins w:id="3720" w:author="BOUVY Martine [2]" w:date="2021-08-20T13:40:00Z">
        <w:r>
          <w:rPr>
            <w:rFonts w:ascii="Arial" w:eastAsia="Arial" w:hAnsi="Arial" w:cs="Arial"/>
          </w:rPr>
          <w:t>Occurrence 2 of InstructionForCreditorAgent:</w:t>
        </w:r>
      </w:ins>
    </w:p>
    <w:p w14:paraId="518A2BBF" w14:textId="77777777" w:rsidR="00C478A1" w:rsidRDefault="00C478A1" w:rsidP="00C478A1">
      <w:pPr>
        <w:spacing w:after="112" w:line="249" w:lineRule="auto"/>
        <w:ind w:left="849" w:right="15" w:hanging="10"/>
        <w:rPr>
          <w:ins w:id="3721" w:author="BOUVY Martine [2]" w:date="2021-08-20T13:40:00Z"/>
          <w:rFonts w:ascii="Arial" w:eastAsia="Arial" w:hAnsi="Arial" w:cs="Arial"/>
        </w:rPr>
      </w:pPr>
      <w:ins w:id="3722" w:author="BOUVY Martine [2]" w:date="2021-08-20T13:40:00Z">
        <w:r>
          <w:rPr>
            <w:rFonts w:ascii="Arial" w:eastAsia="Arial" w:hAnsi="Arial" w:cs="Arial"/>
          </w:rPr>
          <w:t>No code</w:t>
        </w:r>
      </w:ins>
    </w:p>
    <w:p w14:paraId="3CBD1860" w14:textId="77777777" w:rsidR="00C478A1" w:rsidRDefault="00C478A1" w:rsidP="00C478A1">
      <w:pPr>
        <w:spacing w:after="112" w:line="249" w:lineRule="auto"/>
        <w:ind w:left="849" w:right="15" w:hanging="10"/>
        <w:rPr>
          <w:ins w:id="3723" w:author="BOUVY Martine [2]" w:date="2021-08-20T13:40:00Z"/>
          <w:rFonts w:ascii="Arial" w:eastAsia="Arial" w:hAnsi="Arial" w:cs="Arial"/>
        </w:rPr>
      </w:pPr>
      <w:ins w:id="3724" w:author="BOUVY Martine [2]" w:date="2021-08-20T13:40:00Z">
        <w:r>
          <w:rPr>
            <w:rFonts w:ascii="Arial" w:eastAsia="Arial" w:hAnsi="Arial" w:cs="Arial"/>
          </w:rPr>
          <w:t>OB/Text2</w:t>
        </w:r>
      </w:ins>
    </w:p>
    <w:p w14:paraId="3D5CFA7C" w14:textId="77777777" w:rsidR="00C478A1" w:rsidRDefault="00C478A1" w:rsidP="00C478A1">
      <w:pPr>
        <w:spacing w:after="112" w:line="249" w:lineRule="auto"/>
        <w:ind w:left="849" w:right="15" w:hanging="10"/>
        <w:rPr>
          <w:ins w:id="3725" w:author="BOUVY Martine [2]" w:date="2021-08-20T13:40:00Z"/>
          <w:rFonts w:ascii="Arial" w:eastAsia="Arial" w:hAnsi="Arial" w:cs="Arial"/>
        </w:rPr>
      </w:pPr>
    </w:p>
    <w:p w14:paraId="33023832" w14:textId="77777777" w:rsidR="00C478A1" w:rsidRDefault="00C478A1" w:rsidP="00C478A1">
      <w:pPr>
        <w:spacing w:after="112" w:line="249" w:lineRule="auto"/>
        <w:ind w:left="849" w:right="15" w:hanging="10"/>
        <w:rPr>
          <w:ins w:id="3726" w:author="BOUVY Martine [2]" w:date="2021-08-20T13:40:00Z"/>
          <w:rFonts w:ascii="Arial" w:eastAsia="Arial" w:hAnsi="Arial" w:cs="Arial"/>
        </w:rPr>
      </w:pPr>
      <w:ins w:id="3727" w:author="BOUVY Martine [2]" w:date="2021-08-20T13:40:00Z">
        <w:r>
          <w:rPr>
            <w:rFonts w:ascii="Arial" w:eastAsia="Arial" w:hAnsi="Arial" w:cs="Arial"/>
          </w:rPr>
          <w:t>:23E:HOLD/Text1 (truncated after 29 char and “+)</w:t>
        </w:r>
      </w:ins>
    </w:p>
    <w:p w14:paraId="7732A523" w14:textId="77777777" w:rsidR="00C478A1" w:rsidRDefault="00C478A1" w:rsidP="00C478A1">
      <w:pPr>
        <w:spacing w:after="112" w:line="249" w:lineRule="auto"/>
        <w:ind w:left="849" w:right="15" w:hanging="10"/>
        <w:rPr>
          <w:ins w:id="3728" w:author="BOUVY Martine [2]" w:date="2021-08-20T13:40:00Z"/>
          <w:rFonts w:ascii="Arial" w:eastAsia="Arial" w:hAnsi="Arial" w:cs="Arial"/>
        </w:rPr>
      </w:pPr>
      <w:ins w:id="3729" w:author="BOUVY Martine [2]" w:date="2021-08-20T13:40:00Z">
        <w:r>
          <w:rPr>
            <w:rFonts w:ascii="Arial" w:eastAsia="Arial" w:hAnsi="Arial" w:cs="Arial"/>
          </w:rPr>
          <w:t>:72:/ACC/OB/Text2</w:t>
        </w:r>
      </w:ins>
    </w:p>
    <w:p w14:paraId="6CF61AC9" w14:textId="376D3172" w:rsidR="00C478A1" w:rsidRDefault="00C478A1" w:rsidP="00C478A1">
      <w:pPr>
        <w:spacing w:after="112" w:line="249" w:lineRule="auto"/>
        <w:ind w:left="849" w:right="15" w:hanging="10"/>
        <w:rPr>
          <w:ins w:id="3730" w:author="BOUVY Martine [2]" w:date="2021-08-20T13:40:00Z"/>
          <w:rFonts w:ascii="Arial" w:eastAsia="Arial" w:hAnsi="Arial" w:cs="Arial"/>
        </w:rPr>
      </w:pPr>
      <w:ins w:id="3731" w:author="BOUVY Martine [2]" w:date="2021-08-20T13:40:00Z">
        <w:r>
          <w:rPr>
            <w:rFonts w:ascii="Arial" w:eastAsia="Arial" w:hAnsi="Arial" w:cs="Arial"/>
          </w:rPr>
          <w:t xml:space="preserve">The second occurrence is translated by the function </w:t>
        </w:r>
        <w:r w:rsidR="0094327D">
          <w:rPr>
            <w:rFonts w:ascii="Arial" w:hAnsi="Arial" w:cs="Arial"/>
          </w:rPr>
          <w:t>MX_To_MT23E</w:t>
        </w:r>
        <w:r w:rsidR="001C762B">
          <w:rPr>
            <w:rFonts w:ascii="Arial" w:hAnsi="Arial" w:cs="Arial"/>
          </w:rPr>
          <w:t>_BIS</w:t>
        </w:r>
      </w:ins>
    </w:p>
    <w:p w14:paraId="2E1EDD13" w14:textId="77777777" w:rsidR="00C478A1" w:rsidRPr="003664CE" w:rsidRDefault="00C478A1" w:rsidP="00EF56E0">
      <w:pPr>
        <w:spacing w:after="112" w:line="249" w:lineRule="auto"/>
        <w:ind w:left="849" w:right="15" w:hanging="10"/>
        <w:rPr>
          <w:rFonts w:ascii="Arial" w:hAnsi="Arial" w:cs="Arial"/>
        </w:rPr>
      </w:pPr>
    </w:p>
    <w:p w14:paraId="09D7FDCB" w14:textId="77777777" w:rsidR="00EF56E0" w:rsidRDefault="00EF56E0" w:rsidP="00EF56E0">
      <w:pPr>
        <w:spacing w:after="95"/>
        <w:ind w:left="419" w:right="157" w:hanging="7"/>
      </w:pPr>
      <w:r>
        <w:rPr>
          <w:rFonts w:ascii="Arial" w:eastAsia="Arial" w:hAnsi="Arial" w:cs="Arial"/>
          <w:b/>
        </w:rPr>
        <w:t xml:space="preserve">Format </w:t>
      </w:r>
    </w:p>
    <w:p w14:paraId="3E3011BD" w14:textId="6A7323EB" w:rsidR="00EF56E0" w:rsidRDefault="006B5B96" w:rsidP="00EF56E0">
      <w:pPr>
        <w:spacing w:after="112" w:line="249" w:lineRule="auto"/>
        <w:ind w:left="849" w:right="15" w:hanging="10"/>
      </w:pPr>
      <w:r>
        <w:rPr>
          <w:rFonts w:ascii="Arial" w:eastAsia="Arial" w:hAnsi="Arial" w:cs="Arial"/>
          <w:b/>
        </w:rPr>
        <w:t>MX</w:t>
      </w:r>
      <w:r w:rsidR="00CF6698">
        <w:rPr>
          <w:rFonts w:ascii="Arial" w:eastAsia="Arial" w:hAnsi="Arial" w:cs="Arial"/>
          <w:b/>
        </w:rPr>
        <w:t>_To_MT23E</w:t>
      </w:r>
      <w:r w:rsidR="00CF6698">
        <w:rPr>
          <w:rFonts w:ascii="Arial" w:eastAsia="Arial" w:hAnsi="Arial" w:cs="Arial"/>
        </w:rPr>
        <w:t>(InstructionForCreditorAgent</w:t>
      </w:r>
      <w:r w:rsidR="00B603E1">
        <w:rPr>
          <w:rFonts w:ascii="Arial" w:eastAsia="Arial" w:hAnsi="Arial" w:cs="Arial"/>
        </w:rPr>
        <w:t>[1</w:t>
      </w:r>
      <w:r w:rsidR="007D1D31">
        <w:rPr>
          <w:rFonts w:ascii="Arial" w:eastAsia="Arial" w:hAnsi="Arial" w:cs="Arial"/>
        </w:rPr>
        <w:t>]</w:t>
      </w:r>
      <w:r w:rsidR="00B603E1">
        <w:rPr>
          <w:rFonts w:ascii="Arial" w:eastAsia="Arial" w:hAnsi="Arial" w:cs="Arial"/>
        </w:rPr>
        <w:t>,</w:t>
      </w:r>
      <w:r w:rsidR="00B603E1" w:rsidRPr="00B603E1">
        <w:rPr>
          <w:rFonts w:ascii="Arial" w:eastAsia="Arial" w:hAnsi="Arial" w:cs="Arial"/>
        </w:rPr>
        <w:t xml:space="preserve"> </w:t>
      </w:r>
      <w:r w:rsidR="00B603E1">
        <w:rPr>
          <w:rFonts w:ascii="Arial" w:eastAsia="Arial" w:hAnsi="Arial" w:cs="Arial"/>
        </w:rPr>
        <w:t>InstructionForCreditorAgent[2]</w:t>
      </w:r>
      <w:r w:rsidR="00CF6698">
        <w:rPr>
          <w:rFonts w:ascii="Arial" w:eastAsia="Arial" w:hAnsi="Arial" w:cs="Arial"/>
        </w:rPr>
        <w:t>; 23E</w:t>
      </w:r>
      <w:r w:rsidR="003D2433">
        <w:rPr>
          <w:rFonts w:ascii="Arial" w:eastAsia="Arial" w:hAnsi="Arial" w:cs="Arial"/>
        </w:rPr>
        <w:t>[n]</w:t>
      </w:r>
      <w:r w:rsidR="00EF56E0">
        <w:rPr>
          <w:rFonts w:ascii="Arial" w:eastAsia="Arial" w:hAnsi="Arial" w:cs="Arial"/>
        </w:rPr>
        <w:t xml:space="preserve">) </w:t>
      </w:r>
    </w:p>
    <w:p w14:paraId="552553F4" w14:textId="77777777" w:rsidR="00EF56E0" w:rsidRDefault="00EF56E0" w:rsidP="00EF56E0">
      <w:pPr>
        <w:spacing w:after="95"/>
        <w:ind w:left="860" w:right="157" w:hanging="7"/>
      </w:pPr>
      <w:r>
        <w:rPr>
          <w:rFonts w:ascii="Arial" w:eastAsia="Arial" w:hAnsi="Arial" w:cs="Arial"/>
          <w:b/>
        </w:rPr>
        <w:t xml:space="preserve">Input </w:t>
      </w:r>
    </w:p>
    <w:p w14:paraId="14129EBF" w14:textId="77777777" w:rsidR="00EF56E0" w:rsidRDefault="00CF6698" w:rsidP="00EF56E0">
      <w:pPr>
        <w:spacing w:after="112" w:line="249" w:lineRule="auto"/>
        <w:ind w:left="849" w:right="15" w:hanging="10"/>
      </w:pPr>
      <w:r>
        <w:rPr>
          <w:rFonts w:ascii="Arial" w:eastAsia="Arial" w:hAnsi="Arial" w:cs="Arial"/>
        </w:rPr>
        <w:t>InstructionForCreditorAgent typed InstructionForCreditorAgent1</w:t>
      </w:r>
      <w:r w:rsidR="007D1D31">
        <w:rPr>
          <w:rFonts w:ascii="Arial" w:eastAsia="Arial" w:hAnsi="Arial" w:cs="Arial"/>
        </w:rPr>
        <w:t>, max 2 occurrences</w:t>
      </w:r>
    </w:p>
    <w:p w14:paraId="2960B677" w14:textId="77777777" w:rsidR="00EF56E0" w:rsidRDefault="00EF56E0" w:rsidP="00EF56E0">
      <w:pPr>
        <w:spacing w:after="95"/>
        <w:ind w:left="860" w:right="157" w:hanging="7"/>
      </w:pPr>
      <w:r>
        <w:rPr>
          <w:rFonts w:ascii="Arial" w:eastAsia="Arial" w:hAnsi="Arial" w:cs="Arial"/>
          <w:b/>
        </w:rPr>
        <w:t xml:space="preserve">Output </w:t>
      </w:r>
    </w:p>
    <w:p w14:paraId="7E44CC18" w14:textId="77777777" w:rsidR="00EF56E0" w:rsidRDefault="00CF6698" w:rsidP="00EF56E0">
      <w:pPr>
        <w:spacing w:after="112" w:line="249" w:lineRule="auto"/>
        <w:ind w:left="0" w:right="15" w:firstLine="0"/>
      </w:pPr>
      <w:r>
        <w:rPr>
          <w:rFonts w:ascii="Arial" w:eastAsia="Arial" w:hAnsi="Arial" w:cs="Arial"/>
        </w:rPr>
        <w:tab/>
        <w:t xml:space="preserve">Field23E </w:t>
      </w:r>
      <w:r w:rsidR="006B0FB8">
        <w:rPr>
          <w:rFonts w:ascii="Arial" w:eastAsia="Arial" w:hAnsi="Arial" w:cs="Arial"/>
        </w:rPr>
        <w:t>(multiple occurrences if any)</w:t>
      </w:r>
    </w:p>
    <w:p w14:paraId="30569EE5" w14:textId="77777777" w:rsidR="00EF56E0" w:rsidRDefault="00EF56E0" w:rsidP="00EF56E0">
      <w:pPr>
        <w:spacing w:after="0" w:line="370" w:lineRule="auto"/>
        <w:ind w:left="839" w:right="6155" w:hanging="427"/>
        <w:rPr>
          <w:rFonts w:ascii="Arial" w:eastAsia="Arial" w:hAnsi="Arial" w:cs="Arial"/>
          <w:b/>
        </w:rPr>
      </w:pPr>
      <w:r>
        <w:rPr>
          <w:rFonts w:ascii="Arial" w:eastAsia="Arial" w:hAnsi="Arial" w:cs="Arial"/>
          <w:b/>
        </w:rPr>
        <w:t xml:space="preserve">Preconditions </w:t>
      </w:r>
    </w:p>
    <w:p w14:paraId="061A7982" w14:textId="0C18A75A" w:rsidR="009E3143" w:rsidRDefault="00D21456" w:rsidP="00061D20">
      <w:pPr>
        <w:spacing w:after="0" w:line="370" w:lineRule="auto"/>
        <w:ind w:left="839" w:right="-1703" w:hanging="427"/>
        <w:rPr>
          <w:rFonts w:ascii="Arial" w:eastAsia="Arial" w:hAnsi="Arial" w:cs="Arial"/>
        </w:rPr>
      </w:pPr>
      <w:r>
        <w:rPr>
          <w:rFonts w:ascii="Arial" w:hAnsi="Arial" w:cs="Arial"/>
        </w:rPr>
        <w:t xml:space="preserve">      </w:t>
      </w:r>
      <w:r w:rsidR="009E3143">
        <w:rPr>
          <w:rFonts w:ascii="Arial" w:hAnsi="Arial" w:cs="Arial"/>
        </w:rPr>
        <w:t>InstructionForCreditorAgent</w:t>
      </w:r>
      <w:r w:rsidR="009E3143" w:rsidRPr="00147185">
        <w:rPr>
          <w:rFonts w:ascii="Arial" w:hAnsi="Arial" w:cs="Arial"/>
        </w:rPr>
        <w:t>.Code IsInList {CHQB, HOLD, PHOB, TELB}</w:t>
      </w:r>
    </w:p>
    <w:p w14:paraId="40B41A30" w14:textId="77777777" w:rsidR="00EF56E0" w:rsidRDefault="00EF56E0" w:rsidP="00EF56E0">
      <w:pPr>
        <w:spacing w:after="9"/>
        <w:ind w:left="419" w:right="157" w:hanging="7"/>
      </w:pPr>
      <w:r>
        <w:rPr>
          <w:rFonts w:ascii="Arial" w:eastAsia="Arial" w:hAnsi="Arial" w:cs="Arial"/>
          <w:b/>
        </w:rPr>
        <w:t xml:space="preserve">Formal description </w:t>
      </w:r>
    </w:p>
    <w:p w14:paraId="585D727C" w14:textId="77777777" w:rsidR="00CF6698" w:rsidRPr="00061D20" w:rsidRDefault="00CF6698" w:rsidP="00CF6698">
      <w:pPr>
        <w:spacing w:after="9"/>
        <w:ind w:left="419" w:right="157" w:hanging="7"/>
        <w:rPr>
          <w:rFonts w:ascii="Arial" w:hAnsi="Arial" w:cs="Arial"/>
        </w:rPr>
      </w:pPr>
    </w:p>
    <w:p w14:paraId="13FDF117" w14:textId="77777777" w:rsidR="00FD5785" w:rsidRPr="00E2061E" w:rsidRDefault="00CF6698" w:rsidP="00CF6698">
      <w:pPr>
        <w:spacing w:after="9"/>
        <w:ind w:left="419" w:right="157" w:hanging="7"/>
      </w:pPr>
      <w:r w:rsidRPr="00E2061E">
        <w:t xml:space="preserve">/* Local Variables : </w:t>
      </w:r>
    </w:p>
    <w:p w14:paraId="1016C45E" w14:textId="77777777" w:rsidR="00CF6698" w:rsidRPr="00E2061E" w:rsidRDefault="00CF6698" w:rsidP="00CF6698">
      <w:pPr>
        <w:spacing w:after="9"/>
        <w:ind w:left="419" w:right="157" w:hanging="7"/>
      </w:pPr>
      <w:r w:rsidRPr="00E2061E">
        <w:t>Instruction[4] : structure Field 23E</w:t>
      </w:r>
    </w:p>
    <w:p w14:paraId="547808CA" w14:textId="14FE778B" w:rsidR="00A05F77" w:rsidRPr="00E2061E" w:rsidRDefault="00FD5785" w:rsidP="00CF6698">
      <w:pPr>
        <w:spacing w:after="9"/>
        <w:ind w:left="419" w:right="157" w:hanging="7"/>
      </w:pPr>
      <w:r w:rsidRPr="00E2061E">
        <w:t>MXText</w:t>
      </w:r>
      <w:r w:rsidR="00680872" w:rsidRPr="00E2061E">
        <w:t>, RemainingString</w:t>
      </w:r>
      <w:r w:rsidR="00ED19F0" w:rsidRPr="00E2061E">
        <w:t xml:space="preserve"> ,FoundPatternText</w:t>
      </w:r>
      <w:r w:rsidRPr="00E2061E">
        <w:t xml:space="preserve"> : string</w:t>
      </w:r>
    </w:p>
    <w:p w14:paraId="1BF60188" w14:textId="77777777" w:rsidR="00FD5785" w:rsidRPr="00E2061E" w:rsidRDefault="00A05F77" w:rsidP="00CF6698">
      <w:pPr>
        <w:spacing w:after="9"/>
        <w:ind w:left="419" w:right="157" w:hanging="7"/>
      </w:pPr>
      <w:r w:rsidRPr="00E2061E">
        <w:t>j is integer</w:t>
      </w:r>
      <w:r w:rsidR="00FD5785" w:rsidRPr="00E2061E">
        <w:t xml:space="preserve"> */</w:t>
      </w:r>
    </w:p>
    <w:p w14:paraId="47A57135" w14:textId="77777777" w:rsidR="00FD5785" w:rsidRPr="00E2061E" w:rsidRDefault="00FD5785" w:rsidP="00CF6698">
      <w:pPr>
        <w:spacing w:after="9"/>
        <w:ind w:left="419" w:right="157" w:hanging="7"/>
      </w:pPr>
    </w:p>
    <w:p w14:paraId="30F4DDF0" w14:textId="77777777" w:rsidR="00C50467" w:rsidRPr="00E2061E" w:rsidRDefault="00C50467" w:rsidP="00C50467">
      <w:pPr>
        <w:spacing w:after="9"/>
        <w:ind w:right="157"/>
      </w:pPr>
      <w:r w:rsidRPr="00E2061E">
        <w:t>j = 0</w:t>
      </w:r>
    </w:p>
    <w:p w14:paraId="3CF3184E" w14:textId="77777777" w:rsidR="00FA668D" w:rsidRPr="00E2061E" w:rsidRDefault="00FA668D" w:rsidP="00061D20">
      <w:pPr>
        <w:spacing w:after="9"/>
        <w:ind w:left="0" w:right="157" w:firstLine="0"/>
      </w:pPr>
    </w:p>
    <w:p w14:paraId="54F83330" w14:textId="77777777" w:rsidR="00CF6698" w:rsidRPr="00E2061E" w:rsidRDefault="00CF6698" w:rsidP="00D21456">
      <w:pPr>
        <w:spacing w:after="9"/>
        <w:ind w:left="0" w:right="-262" w:firstLine="0"/>
      </w:pPr>
      <w:r w:rsidRPr="00061D20">
        <w:rPr>
          <w:b/>
        </w:rPr>
        <w:t xml:space="preserve">For n </w:t>
      </w:r>
      <w:r w:rsidRPr="00D21456">
        <w:t>= 1 to 2</w:t>
      </w:r>
      <w:r w:rsidR="009B0C01" w:rsidRPr="00E2061E">
        <w:t xml:space="preserve">   /*</w:t>
      </w:r>
      <w:r w:rsidR="008676C8" w:rsidRPr="00E2061E">
        <w:t xml:space="preserve">Max </w:t>
      </w:r>
      <w:r w:rsidR="009B0C01" w:rsidRPr="00E2061E">
        <w:t>2 occurrences of InstructionForCreditorAgent */</w:t>
      </w:r>
    </w:p>
    <w:p w14:paraId="50D0A3E2" w14:textId="77777777" w:rsidR="00CB4C15" w:rsidRPr="00E2061E" w:rsidRDefault="00CB4C15" w:rsidP="00061D20">
      <w:pPr>
        <w:spacing w:after="9"/>
        <w:ind w:left="0" w:right="157" w:firstLine="0"/>
        <w:rPr>
          <w:b/>
        </w:rPr>
      </w:pPr>
    </w:p>
    <w:p w14:paraId="6F2C0112" w14:textId="48EC88AA" w:rsidR="00CF6698" w:rsidRPr="0085255C" w:rsidRDefault="009E3143" w:rsidP="00061D20">
      <w:pPr>
        <w:spacing w:after="9"/>
        <w:ind w:left="0" w:right="157" w:firstLine="0"/>
      </w:pPr>
      <w:r w:rsidRPr="00061D20">
        <w:rPr>
          <w:b/>
        </w:rPr>
        <w:t>IF</w:t>
      </w:r>
      <w:r w:rsidR="00CF6698" w:rsidRPr="00061D20">
        <w:rPr>
          <w:b/>
        </w:rPr>
        <w:t xml:space="preserve"> </w:t>
      </w:r>
      <w:r w:rsidR="00CF6698" w:rsidRPr="0085255C">
        <w:t xml:space="preserve">InstructionForCreditorAgent[n].Code </w:t>
      </w:r>
      <w:r w:rsidR="00CF6698" w:rsidRPr="0085255C">
        <w:rPr>
          <w:b/>
        </w:rPr>
        <w:t>IsInList</w:t>
      </w:r>
      <w:r w:rsidR="0085255C">
        <w:t xml:space="preserve"> </w:t>
      </w:r>
      <w:r w:rsidR="00CF6698" w:rsidRPr="0085255C">
        <w:t>{CHQB, HOLD, PHOB, TELB} THEN</w:t>
      </w:r>
    </w:p>
    <w:p w14:paraId="063205EE" w14:textId="77777777" w:rsidR="000E5B9D" w:rsidRPr="00E2061E" w:rsidRDefault="000E5B9D" w:rsidP="00061D20">
      <w:pPr>
        <w:spacing w:after="9"/>
        <w:ind w:right="157"/>
      </w:pPr>
    </w:p>
    <w:p w14:paraId="481A2EA3" w14:textId="0632D26C" w:rsidR="00CF6698" w:rsidRPr="00E2061E" w:rsidRDefault="00CF6698" w:rsidP="00061D20">
      <w:pPr>
        <w:spacing w:after="9"/>
        <w:ind w:left="412" w:right="157" w:firstLine="0"/>
      </w:pPr>
      <w:r w:rsidRPr="00E2061E">
        <w:t xml:space="preserve">/* search for other </w:t>
      </w:r>
      <w:r w:rsidR="001F19B8" w:rsidRPr="00E2061E">
        <w:t>codes and related instruction</w:t>
      </w:r>
      <w:r w:rsidR="00061D20">
        <w:t xml:space="preserve"> </w:t>
      </w:r>
      <w:r w:rsidRPr="00E2061E">
        <w:t>in InstructionForCreditorAgent[n].InstructionInformation */</w:t>
      </w:r>
    </w:p>
    <w:p w14:paraId="1D44466D" w14:textId="053686D5" w:rsidR="00680872" w:rsidRPr="00E2061E" w:rsidRDefault="00680872" w:rsidP="00CF6698">
      <w:pPr>
        <w:spacing w:after="9"/>
        <w:ind w:left="419" w:right="157" w:hanging="7"/>
      </w:pPr>
    </w:p>
    <w:p w14:paraId="17DF5D91" w14:textId="6000B858" w:rsidR="00680872" w:rsidRPr="00E2061E" w:rsidRDefault="00680872" w:rsidP="00CF6698">
      <w:pPr>
        <w:spacing w:after="9"/>
        <w:ind w:left="419" w:right="157" w:hanging="7"/>
      </w:pPr>
      <w:r w:rsidRPr="00270E83">
        <w:t>RemainingString = InstructionForCreditorAgent[n].InstructionInformation</w:t>
      </w:r>
    </w:p>
    <w:p w14:paraId="2F7BFF61" w14:textId="77777777" w:rsidR="00FD5785" w:rsidRPr="00E2061E" w:rsidRDefault="00FD5785" w:rsidP="00CF6698">
      <w:pPr>
        <w:spacing w:after="9"/>
        <w:ind w:left="419" w:right="157" w:hanging="7"/>
      </w:pPr>
    </w:p>
    <w:p w14:paraId="4300EFC0" w14:textId="77777777" w:rsidR="00451DEE" w:rsidRPr="00E2061E" w:rsidRDefault="00451DEE" w:rsidP="003A3E73">
      <w:pPr>
        <w:tabs>
          <w:tab w:val="left" w:pos="360"/>
          <w:tab w:val="left" w:pos="450"/>
        </w:tabs>
        <w:spacing w:after="9"/>
        <w:ind w:left="360" w:right="157" w:firstLine="0"/>
      </w:pPr>
      <w:r w:rsidRPr="00270E83">
        <w:rPr>
          <w:b/>
        </w:rPr>
        <w:t>IF IsPresentPattern</w:t>
      </w:r>
      <w:r w:rsidRPr="00E2061E">
        <w:t>(InstructionForCreditorAgent[n].InstructionInformation,”/CHQB/”) THEN</w:t>
      </w:r>
    </w:p>
    <w:p w14:paraId="15FA657B" w14:textId="77777777" w:rsidR="00451DEE" w:rsidRPr="00E2061E" w:rsidRDefault="00451DEE" w:rsidP="00CF6698">
      <w:pPr>
        <w:spacing w:after="9"/>
        <w:ind w:left="419" w:right="157" w:hanging="7"/>
      </w:pPr>
    </w:p>
    <w:p w14:paraId="4213D329" w14:textId="77777777" w:rsidR="00451DEE" w:rsidRPr="00E2061E" w:rsidRDefault="00451DEE" w:rsidP="00270E83">
      <w:pPr>
        <w:spacing w:after="9"/>
        <w:ind w:left="419" w:right="157" w:firstLine="301"/>
      </w:pPr>
      <w:r w:rsidRPr="00E2061E">
        <w:t>j = j +1</w:t>
      </w:r>
    </w:p>
    <w:p w14:paraId="0D989D92" w14:textId="77777777" w:rsidR="00451DEE" w:rsidRPr="00E2061E" w:rsidRDefault="00451DEE" w:rsidP="00CF6698">
      <w:pPr>
        <w:spacing w:after="9"/>
        <w:ind w:left="419" w:right="157" w:hanging="7"/>
      </w:pPr>
    </w:p>
    <w:p w14:paraId="32E19D11" w14:textId="17CE23BB" w:rsidR="00451DEE" w:rsidRPr="00E2061E" w:rsidRDefault="00451DEE" w:rsidP="00CF6698">
      <w:pPr>
        <w:spacing w:after="9"/>
        <w:ind w:left="419" w:right="157" w:hanging="7"/>
      </w:pPr>
      <w:r w:rsidRPr="00E2061E">
        <w:t xml:space="preserve">  </w:t>
      </w:r>
      <w:r w:rsidR="009D63A6">
        <w:t xml:space="preserve"> </w:t>
      </w:r>
      <w:r w:rsidRPr="00E2061E">
        <w:t>Instruction[j].Instruction Code =”CHQB”</w:t>
      </w:r>
    </w:p>
    <w:p w14:paraId="14536367" w14:textId="77777777" w:rsidR="00FD5785" w:rsidRPr="00E2061E" w:rsidRDefault="00FD5785" w:rsidP="00270E83">
      <w:pPr>
        <w:spacing w:after="9"/>
        <w:ind w:left="419" w:right="157" w:firstLine="301"/>
      </w:pPr>
      <w:r w:rsidRPr="00E2061E">
        <w:t xml:space="preserve">MXText = </w:t>
      </w:r>
      <w:r w:rsidRPr="009D63A6">
        <w:rPr>
          <w:b/>
        </w:rPr>
        <w:t>ExtractBetweenPattern</w:t>
      </w:r>
      <w:r w:rsidRPr="00E2061E">
        <w:t>( InstructionForCreditorAgent[n].InstructionInformation, "/CHQB/",{"/HOLD/","/PHOB/","/TELB/"}</w:t>
      </w:r>
    </w:p>
    <w:p w14:paraId="5E19322B" w14:textId="77777777" w:rsidR="00451DEE" w:rsidRPr="00E2061E" w:rsidRDefault="00CF6698" w:rsidP="00CF6698">
      <w:pPr>
        <w:spacing w:after="9"/>
        <w:ind w:left="419" w:right="157" w:hanging="7"/>
      </w:pPr>
      <w:r w:rsidRPr="00270E83">
        <w:t xml:space="preserve">             </w:t>
      </w:r>
    </w:p>
    <w:p w14:paraId="07A68DF7" w14:textId="77777777" w:rsidR="00A05F77" w:rsidRPr="00E2061E" w:rsidRDefault="00451DEE" w:rsidP="00A05F77">
      <w:pPr>
        <w:spacing w:after="9"/>
        <w:ind w:left="1447" w:right="157" w:hanging="1021"/>
      </w:pPr>
      <w:r w:rsidRPr="00E2061E">
        <w:t xml:space="preserve">                       </w:t>
      </w:r>
    </w:p>
    <w:p w14:paraId="7A804A8D" w14:textId="65AC8C0A" w:rsidR="00842C54" w:rsidRPr="00842C54" w:rsidRDefault="00FD5785" w:rsidP="00842C54">
      <w:pPr>
        <w:pStyle w:val="CommentText"/>
        <w:rPr>
          <w:ins w:id="3732" w:author="BOUVY Martine [2]" w:date="2021-08-03T12:06:00Z"/>
        </w:rPr>
      </w:pPr>
      <w:r w:rsidRPr="00E2061E">
        <w:t xml:space="preserve">    </w:t>
      </w:r>
      <w:r w:rsidR="001A19E5" w:rsidRPr="00E2061E">
        <w:t>/* no additional information is expected with code “CHQB”</w:t>
      </w:r>
      <w:ins w:id="3733" w:author="BOUVY Martine [2]" w:date="2021-06-15T09:06:00Z">
        <w:r w:rsidR="007437CE">
          <w:t>, at least if the payment is originated in MT</w:t>
        </w:r>
      </w:ins>
      <w:r w:rsidR="001A19E5" w:rsidRPr="00E2061E">
        <w:t>. If found, ignore</w:t>
      </w:r>
      <w:ins w:id="3734" w:author="BOUVY Martine [2]" w:date="2021-08-03T09:46:00Z">
        <w:r w:rsidR="00DB11FA">
          <w:t xml:space="preserve"> it in this function</w:t>
        </w:r>
      </w:ins>
      <w:ins w:id="3735" w:author="BOUVY Martine [2]" w:date="2021-08-03T12:05:00Z">
        <w:r w:rsidR="00842C54">
          <w:t xml:space="preserve">. It is translated to Field 72 with code /ACC/ from </w:t>
        </w:r>
        <w:r w:rsidR="00842C54" w:rsidRPr="00842C54">
          <w:t>SubfunctionInstructionforCreditorAgentAndJP</w:t>
        </w:r>
        <w:r w:rsidR="00842C54">
          <w:t xml:space="preserve"> called in</w:t>
        </w:r>
      </w:ins>
      <w:ins w:id="3736" w:author="BOUVY Martine [2]" w:date="2021-08-03T12:06:00Z">
        <w:r w:rsidR="00842C54">
          <w:t xml:space="preserve"> </w:t>
        </w:r>
        <w:r w:rsidR="00842C54" w:rsidRPr="00931B4A">
          <w:rPr>
            <w:rFonts w:eastAsia="Arial"/>
          </w:rPr>
          <w:t>MX_To_MT72FullField</w:t>
        </w:r>
        <w:r w:rsidR="00842C54">
          <w:rPr>
            <w:rFonts w:eastAsia="Arial"/>
          </w:rPr>
          <w:t xml:space="preserve"> */</w:t>
        </w:r>
      </w:ins>
    </w:p>
    <w:p w14:paraId="1BA0F741" w14:textId="7068C249" w:rsidR="009E3143" w:rsidRDefault="00842C54" w:rsidP="006F1FD3">
      <w:pPr>
        <w:spacing w:after="9"/>
        <w:ind w:left="419" w:right="157" w:hanging="7"/>
      </w:pPr>
      <w:ins w:id="3737" w:author="BOUVY Martine [2]" w:date="2021-08-03T12:05:00Z">
        <w:r>
          <w:t xml:space="preserve"> </w:t>
        </w:r>
      </w:ins>
      <w:r w:rsidR="001A19E5" w:rsidRPr="00E2061E">
        <w:t xml:space="preserve"> </w:t>
      </w:r>
      <w:del w:id="3738" w:author="BOUVY Martine [2]" w:date="2021-08-02T16:39:00Z">
        <w:r w:rsidR="001A19E5" w:rsidRPr="00E2061E" w:rsidDel="0053676D">
          <w:delText>it</w:delText>
        </w:r>
        <w:r w:rsidR="00CD4841" w:rsidDel="0053676D">
          <w:delText>and generate a warning message</w:delText>
        </w:r>
        <w:r w:rsidR="001C3F78" w:rsidDel="0053676D">
          <w:delText xml:space="preserve"> </w:delText>
        </w:r>
        <w:r w:rsidR="001A19E5" w:rsidRPr="00E2061E" w:rsidDel="0053676D">
          <w:delText xml:space="preserve"> </w:delText>
        </w:r>
      </w:del>
      <w:del w:id="3739" w:author="BOUVY Martine" w:date="2022-01-31T09:48:00Z">
        <w:r w:rsidR="001A19E5" w:rsidRPr="00E2061E" w:rsidDel="00BD3762">
          <w:delText>*/</w:delText>
        </w:r>
      </w:del>
    </w:p>
    <w:p w14:paraId="45489698" w14:textId="24D341B5" w:rsidR="00CD4841" w:rsidRDefault="00CD4841" w:rsidP="006F1FD3">
      <w:pPr>
        <w:spacing w:after="9"/>
        <w:ind w:left="419" w:right="157" w:hanging="7"/>
        <w:rPr>
          <w:ins w:id="3740" w:author="BOUVY Martine [2]" w:date="2021-06-22T15:21:00Z"/>
        </w:rPr>
      </w:pPr>
    </w:p>
    <w:p w14:paraId="3486AF9C" w14:textId="7C2A5925" w:rsidR="00CD4841" w:rsidDel="0053676D" w:rsidRDefault="00CD4841" w:rsidP="006F1FD3">
      <w:pPr>
        <w:spacing w:after="9"/>
        <w:ind w:left="419" w:right="157" w:hanging="7"/>
        <w:rPr>
          <w:del w:id="3741" w:author="BOUVY Martine [2]" w:date="2021-08-02T16:36:00Z"/>
        </w:rPr>
      </w:pPr>
      <w:del w:id="3742" w:author="BOUVY Martine [2]" w:date="2021-08-02T16:36:00Z">
        <w:r w:rsidRPr="00CD4841" w:rsidDel="0053676D">
          <w:rPr>
            <w:b/>
          </w:rPr>
          <w:lastRenderedPageBreak/>
          <w:delText xml:space="preserve">           IF</w:delText>
        </w:r>
        <w:r w:rsidDel="0053676D">
          <w:delText xml:space="preserve"> </w:delText>
        </w:r>
        <w:r w:rsidRPr="00CD4841" w:rsidDel="0053676D">
          <w:rPr>
            <w:b/>
          </w:rPr>
          <w:delText>LENGTH</w:delText>
        </w:r>
        <w:r w:rsidDel="0053676D">
          <w:delText>(MXText)&gt; 0 THEN</w:delText>
        </w:r>
      </w:del>
    </w:p>
    <w:p w14:paraId="2666DAD1" w14:textId="0B4AD439" w:rsidR="00CD4841" w:rsidDel="0053676D" w:rsidRDefault="00CD4841" w:rsidP="006F1FD3">
      <w:pPr>
        <w:spacing w:after="9"/>
        <w:ind w:left="419" w:right="157" w:hanging="7"/>
        <w:rPr>
          <w:del w:id="3743" w:author="BOUVY Martine [2]" w:date="2021-08-02T16:36:00Z"/>
        </w:rPr>
      </w:pPr>
      <w:del w:id="3744" w:author="BOUVY Martine [2]" w:date="2021-08-02T16:36:00Z">
        <w:r w:rsidDel="0053676D">
          <w:delText xml:space="preserve">              </w:delText>
        </w:r>
        <w:r w:rsidR="005D1D1C" w:rsidDel="0053676D">
          <w:delText>T20183</w:delText>
        </w:r>
      </w:del>
    </w:p>
    <w:p w14:paraId="578C782C" w14:textId="72814A84" w:rsidR="00CD4841" w:rsidRPr="00CD4841" w:rsidDel="0053676D" w:rsidRDefault="00CD4841" w:rsidP="006F1FD3">
      <w:pPr>
        <w:spacing w:after="9"/>
        <w:ind w:left="419" w:right="157" w:hanging="7"/>
        <w:rPr>
          <w:del w:id="3745" w:author="BOUVY Martine [2]" w:date="2021-08-02T16:36:00Z"/>
          <w:b/>
        </w:rPr>
      </w:pPr>
      <w:del w:id="3746" w:author="BOUVY Martine [2]" w:date="2021-08-02T16:36:00Z">
        <w:r w:rsidRPr="00CD4841" w:rsidDel="0053676D">
          <w:rPr>
            <w:b/>
          </w:rPr>
          <w:delText xml:space="preserve">           ENDIF  </w:delText>
        </w:r>
      </w:del>
    </w:p>
    <w:p w14:paraId="195A6D1D" w14:textId="58EFF2E1" w:rsidR="00D67EC4" w:rsidRPr="00D67EC4" w:rsidDel="001C3F78" w:rsidRDefault="00D67EC4" w:rsidP="006F1FD3">
      <w:pPr>
        <w:spacing w:after="9"/>
        <w:ind w:left="419" w:right="157" w:hanging="7"/>
        <w:rPr>
          <w:del w:id="3747" w:author="BOUVY Martine [2]" w:date="2021-06-22T14:11:00Z"/>
          <w:b/>
        </w:rPr>
      </w:pPr>
    </w:p>
    <w:p w14:paraId="093A26C6" w14:textId="77777777" w:rsidR="00ED19F0" w:rsidRPr="00E2061E" w:rsidRDefault="006F1FD3" w:rsidP="00270E83">
      <w:pPr>
        <w:spacing w:after="9"/>
        <w:ind w:left="1447" w:right="157" w:hanging="7"/>
      </w:pPr>
      <w:r w:rsidRPr="00E2061E">
        <w:t xml:space="preserve">   </w:t>
      </w:r>
      <w:r w:rsidR="00ED19F0" w:rsidRPr="00E2061E">
        <w:t xml:space="preserve">FoundPatternText = </w:t>
      </w:r>
      <w:r w:rsidR="00ED19F0" w:rsidRPr="003A3E73">
        <w:rPr>
          <w:b/>
        </w:rPr>
        <w:t>Concatenate</w:t>
      </w:r>
      <w:r w:rsidR="00ED19F0" w:rsidRPr="00E2061E">
        <w:t>(“/CHQB/”, MXText)</w:t>
      </w:r>
    </w:p>
    <w:p w14:paraId="16EE2936" w14:textId="77777777" w:rsidR="00ED19F0" w:rsidRPr="00E2061E" w:rsidRDefault="00ED19F0" w:rsidP="00270E83">
      <w:pPr>
        <w:spacing w:after="9"/>
        <w:ind w:left="1447" w:right="157" w:hanging="7"/>
      </w:pPr>
      <w:r w:rsidRPr="00E2061E">
        <w:t xml:space="preserve">    RemainingString = </w:t>
      </w:r>
      <w:r w:rsidRPr="00270E83">
        <w:rPr>
          <w:b/>
        </w:rPr>
        <w:t>DeletePattern</w:t>
      </w:r>
      <w:r w:rsidRPr="00E2061E">
        <w:t>(InstructionForCreditorAgent[n].InstructionInformation, FoundPatternText)</w:t>
      </w:r>
    </w:p>
    <w:p w14:paraId="49AFC7B2" w14:textId="77777777" w:rsidR="00CB4C15" w:rsidRPr="00E2061E" w:rsidRDefault="00CB4C15" w:rsidP="00270E83">
      <w:pPr>
        <w:spacing w:after="9"/>
        <w:ind w:left="1447" w:right="157" w:hanging="7"/>
      </w:pPr>
    </w:p>
    <w:p w14:paraId="778CD1A6" w14:textId="77777777" w:rsidR="00CB4C15" w:rsidRPr="00E2061E" w:rsidRDefault="00CB4C15" w:rsidP="00270E83">
      <w:pPr>
        <w:spacing w:after="9"/>
        <w:ind w:left="1447" w:right="157" w:hanging="7"/>
      </w:pPr>
    </w:p>
    <w:p w14:paraId="7053D346" w14:textId="23BC4AEC" w:rsidR="00CB4C15" w:rsidRPr="00E2061E" w:rsidRDefault="00270E83" w:rsidP="00270E83">
      <w:pPr>
        <w:spacing w:after="9"/>
        <w:ind w:left="0" w:right="157" w:firstLine="0"/>
      </w:pPr>
      <w:r>
        <w:rPr>
          <w:b/>
        </w:rPr>
        <w:t xml:space="preserve">  </w:t>
      </w:r>
      <w:r w:rsidR="00CB4C15" w:rsidRPr="00270E83">
        <w:rPr>
          <w:b/>
        </w:rPr>
        <w:t xml:space="preserve"> ENDIF</w:t>
      </w:r>
      <w:r w:rsidR="00CB4C15" w:rsidRPr="00E2061E">
        <w:t xml:space="preserve">                 /* ENDIF IsPresentPattern “/CHQB/”  */</w:t>
      </w:r>
    </w:p>
    <w:p w14:paraId="5ADD1BF0" w14:textId="77777777" w:rsidR="00A05F77" w:rsidRPr="00E2061E" w:rsidRDefault="00A05F77" w:rsidP="00270E83">
      <w:pPr>
        <w:spacing w:after="9"/>
        <w:ind w:left="1447" w:right="157" w:hanging="7"/>
      </w:pPr>
    </w:p>
    <w:p w14:paraId="6F85BB99" w14:textId="77777777" w:rsidR="006F1FD3" w:rsidRPr="00E2061E" w:rsidRDefault="006F1FD3" w:rsidP="00270E83">
      <w:pPr>
        <w:spacing w:after="9"/>
        <w:ind w:left="1447" w:right="157" w:hanging="1021"/>
      </w:pPr>
      <w:r w:rsidRPr="00E2061E">
        <w:t xml:space="preserve">/* Reinitialise MXText for next search */        </w:t>
      </w:r>
    </w:p>
    <w:p w14:paraId="787ACE9F" w14:textId="77777777" w:rsidR="00A05F77" w:rsidRPr="00E2061E" w:rsidRDefault="00A05F77" w:rsidP="00270E83">
      <w:pPr>
        <w:spacing w:after="9"/>
        <w:ind w:left="1447" w:right="157" w:hanging="1021"/>
      </w:pPr>
      <w:r w:rsidRPr="00E2061E">
        <w:t>MXText = “”</w:t>
      </w:r>
    </w:p>
    <w:p w14:paraId="1A559549" w14:textId="77777777" w:rsidR="00871FD7" w:rsidRPr="00E2061E" w:rsidRDefault="00871FD7" w:rsidP="00270E83">
      <w:pPr>
        <w:spacing w:after="9"/>
        <w:ind w:left="1447" w:right="157" w:hanging="1021"/>
      </w:pPr>
    </w:p>
    <w:p w14:paraId="604CDE2B" w14:textId="77777777" w:rsidR="00871FD7" w:rsidRPr="00E2061E" w:rsidRDefault="00871FD7" w:rsidP="00871FD7">
      <w:pPr>
        <w:spacing w:after="9"/>
        <w:ind w:left="419" w:right="157" w:hanging="7"/>
      </w:pPr>
      <w:r w:rsidRPr="00270E83">
        <w:rPr>
          <w:b/>
        </w:rPr>
        <w:t xml:space="preserve">IF </w:t>
      </w:r>
      <w:r w:rsidRPr="003A3E73">
        <w:rPr>
          <w:b/>
        </w:rPr>
        <w:t>IsPresentPattern</w:t>
      </w:r>
      <w:r w:rsidRPr="00E2061E">
        <w:t>(InstructionForCreditorAgent[n].InstructionInformation,”/HOLD/”) THEN</w:t>
      </w:r>
    </w:p>
    <w:p w14:paraId="7FF410DA" w14:textId="77777777" w:rsidR="00871FD7" w:rsidRPr="00E2061E" w:rsidRDefault="00871FD7" w:rsidP="00871FD7">
      <w:pPr>
        <w:spacing w:after="9"/>
        <w:ind w:left="419" w:right="157" w:firstLine="301"/>
      </w:pPr>
      <w:r w:rsidRPr="00E2061E">
        <w:t>j = j +1</w:t>
      </w:r>
    </w:p>
    <w:p w14:paraId="5137775A" w14:textId="77777777" w:rsidR="00871FD7" w:rsidRPr="00E2061E" w:rsidRDefault="00871FD7" w:rsidP="00871FD7">
      <w:pPr>
        <w:spacing w:after="9"/>
        <w:ind w:left="419" w:right="157" w:hanging="7"/>
      </w:pPr>
    </w:p>
    <w:p w14:paraId="57EA90C9" w14:textId="21383B5E" w:rsidR="00871FD7" w:rsidRPr="00E2061E" w:rsidRDefault="003A3E73" w:rsidP="00871FD7">
      <w:pPr>
        <w:spacing w:after="9"/>
        <w:ind w:left="419" w:right="157" w:hanging="7"/>
      </w:pPr>
      <w:r>
        <w:t xml:space="preserve">    </w:t>
      </w:r>
      <w:r w:rsidR="00871FD7" w:rsidRPr="00E2061E">
        <w:t>Instruction[j].Instruction Code =”HOLD”</w:t>
      </w:r>
    </w:p>
    <w:p w14:paraId="5CC147BC" w14:textId="77777777" w:rsidR="009904C4" w:rsidRPr="00E2061E" w:rsidRDefault="009904C4" w:rsidP="00270E83">
      <w:pPr>
        <w:spacing w:after="9"/>
        <w:ind w:left="1440" w:right="157" w:hanging="7"/>
      </w:pPr>
      <w:r w:rsidRPr="00E2061E">
        <w:t xml:space="preserve">           </w:t>
      </w:r>
    </w:p>
    <w:p w14:paraId="7DE9D388" w14:textId="77777777" w:rsidR="00A05F77" w:rsidRPr="00E2061E" w:rsidRDefault="00A05F77" w:rsidP="00270E83">
      <w:pPr>
        <w:spacing w:after="9"/>
        <w:ind w:left="850" w:right="157" w:firstLine="0"/>
      </w:pPr>
      <w:r w:rsidRPr="00E2061E">
        <w:t xml:space="preserve">MXText = </w:t>
      </w:r>
      <w:r w:rsidRPr="003A3E73">
        <w:rPr>
          <w:b/>
        </w:rPr>
        <w:t>ExtractBetweenPattern</w:t>
      </w:r>
      <w:r w:rsidR="00C9019D" w:rsidRPr="00E2061E">
        <w:t>( RemainingString</w:t>
      </w:r>
      <w:r w:rsidRPr="00E2061E">
        <w:t xml:space="preserve">, </w:t>
      </w:r>
      <w:r w:rsidR="009904C4" w:rsidRPr="00E2061E">
        <w:t xml:space="preserve">   </w:t>
      </w:r>
      <w:r w:rsidRPr="00E2061E">
        <w:t>"/HOLD/",{"/CHQB/","/PHOB/","/TELB/"}</w:t>
      </w:r>
    </w:p>
    <w:p w14:paraId="0E64F940" w14:textId="77777777" w:rsidR="00A05F77" w:rsidRPr="00E2061E" w:rsidRDefault="00A05F77" w:rsidP="00A05F77">
      <w:pPr>
        <w:spacing w:after="9"/>
        <w:ind w:left="419" w:right="157" w:hanging="7"/>
      </w:pPr>
      <w:r w:rsidRPr="00E2061E">
        <w:t xml:space="preserve">                      </w:t>
      </w:r>
    </w:p>
    <w:p w14:paraId="52BAD501" w14:textId="25447157" w:rsidR="00A05F77" w:rsidRPr="00E2061E" w:rsidRDefault="003A3E73" w:rsidP="00270E83">
      <w:pPr>
        <w:spacing w:after="9"/>
        <w:ind w:left="0" w:right="157" w:firstLine="0"/>
      </w:pPr>
      <w:r>
        <w:t xml:space="preserve">              </w:t>
      </w:r>
      <w:r w:rsidR="00A05F77" w:rsidRPr="00E2061E">
        <w:t>Instruction[j]. Additional Information = MXText</w:t>
      </w:r>
    </w:p>
    <w:p w14:paraId="648A6F83" w14:textId="77777777" w:rsidR="009A31EC" w:rsidRPr="00E2061E" w:rsidRDefault="009A31EC" w:rsidP="00270E83">
      <w:pPr>
        <w:spacing w:after="9"/>
        <w:ind w:left="0" w:right="157" w:firstLine="0"/>
      </w:pPr>
    </w:p>
    <w:p w14:paraId="2DE4E0DD" w14:textId="77777777" w:rsidR="00ED19F0" w:rsidRPr="00E2061E" w:rsidRDefault="009A31EC" w:rsidP="00270E83">
      <w:pPr>
        <w:spacing w:after="9"/>
        <w:ind w:left="0" w:right="157" w:firstLine="0"/>
      </w:pPr>
      <w:r w:rsidRPr="00E2061E">
        <w:t xml:space="preserve">              </w:t>
      </w:r>
      <w:r w:rsidR="00ED19F0" w:rsidRPr="00E2061E">
        <w:t xml:space="preserve">FoundPatternText = </w:t>
      </w:r>
      <w:r w:rsidR="00ED19F0" w:rsidRPr="003A3E73">
        <w:rPr>
          <w:b/>
        </w:rPr>
        <w:t>Concatenate</w:t>
      </w:r>
      <w:r w:rsidR="00ED19F0" w:rsidRPr="00E2061E">
        <w:t>(“/HOLD/”, MXText)</w:t>
      </w:r>
    </w:p>
    <w:p w14:paraId="409343D2" w14:textId="77777777" w:rsidR="00ED19F0" w:rsidRPr="00E2061E" w:rsidRDefault="009A31EC" w:rsidP="00270E83">
      <w:pPr>
        <w:spacing w:after="9"/>
        <w:ind w:left="0" w:right="157" w:firstLine="0"/>
      </w:pPr>
      <w:r w:rsidRPr="00E2061E">
        <w:t xml:space="preserve">             </w:t>
      </w:r>
      <w:r w:rsidR="00ED19F0" w:rsidRPr="00E2061E">
        <w:t xml:space="preserve">RemainingString = </w:t>
      </w:r>
      <w:r w:rsidR="00ED19F0" w:rsidRPr="00E2061E">
        <w:rPr>
          <w:b/>
        </w:rPr>
        <w:t>DeletePattern</w:t>
      </w:r>
      <w:r w:rsidR="00ED19F0" w:rsidRPr="00E2061E">
        <w:t>(</w:t>
      </w:r>
      <w:r w:rsidR="00C9019D" w:rsidRPr="00E2061E">
        <w:t>RemainingString</w:t>
      </w:r>
      <w:r w:rsidR="00ED19F0" w:rsidRPr="00E2061E">
        <w:t>, FoundPatternText)</w:t>
      </w:r>
    </w:p>
    <w:p w14:paraId="6C9D9857" w14:textId="77777777" w:rsidR="009A31EC" w:rsidRPr="00E2061E" w:rsidRDefault="009A31EC" w:rsidP="009A31EC">
      <w:pPr>
        <w:spacing w:after="9"/>
        <w:ind w:left="1447" w:right="157" w:hanging="1021"/>
      </w:pPr>
      <w:r w:rsidRPr="00270E83">
        <w:rPr>
          <w:b/>
        </w:rPr>
        <w:t xml:space="preserve">ENDIF  </w:t>
      </w:r>
      <w:r w:rsidRPr="00E2061E">
        <w:t xml:space="preserve">               /* ENDIF IsPresentPattern “/HOLD/”  */</w:t>
      </w:r>
    </w:p>
    <w:p w14:paraId="74EA45A0" w14:textId="77777777" w:rsidR="00A05F77" w:rsidRPr="00E2061E" w:rsidRDefault="00A05F77" w:rsidP="00A05F77">
      <w:pPr>
        <w:spacing w:after="9"/>
        <w:ind w:left="419" w:right="157" w:hanging="7"/>
      </w:pPr>
    </w:p>
    <w:p w14:paraId="5A7E0D6D" w14:textId="77777777" w:rsidR="009A31EC" w:rsidRPr="00E2061E" w:rsidRDefault="009A31EC" w:rsidP="009A31EC">
      <w:pPr>
        <w:spacing w:after="9"/>
        <w:ind w:left="1447" w:right="157" w:hanging="1021"/>
      </w:pPr>
      <w:r w:rsidRPr="00E2061E">
        <w:t xml:space="preserve">/* Reinitialise MXText for next search */        </w:t>
      </w:r>
    </w:p>
    <w:p w14:paraId="30D5E3A4" w14:textId="77777777" w:rsidR="009A31EC" w:rsidRPr="00E2061E" w:rsidRDefault="009A31EC" w:rsidP="009A31EC">
      <w:pPr>
        <w:spacing w:after="9"/>
        <w:ind w:left="1447" w:right="157" w:hanging="1021"/>
      </w:pPr>
      <w:r w:rsidRPr="00E2061E">
        <w:t>MXText = “”</w:t>
      </w:r>
    </w:p>
    <w:p w14:paraId="188AEAA4" w14:textId="77777777" w:rsidR="009A31EC" w:rsidRPr="00E2061E" w:rsidRDefault="009A31EC" w:rsidP="009A31EC">
      <w:pPr>
        <w:spacing w:after="9"/>
        <w:ind w:left="1447" w:right="157" w:hanging="1021"/>
      </w:pPr>
    </w:p>
    <w:p w14:paraId="245843D0" w14:textId="77777777" w:rsidR="009A31EC" w:rsidRPr="00E2061E" w:rsidRDefault="009A31EC" w:rsidP="009A31EC">
      <w:pPr>
        <w:spacing w:after="9"/>
        <w:ind w:left="419" w:right="157" w:hanging="7"/>
      </w:pPr>
      <w:r w:rsidRPr="00B76BD4">
        <w:rPr>
          <w:b/>
        </w:rPr>
        <w:t xml:space="preserve">IF </w:t>
      </w:r>
      <w:r w:rsidRPr="003857B2">
        <w:rPr>
          <w:b/>
        </w:rPr>
        <w:t>IsPresentPattern</w:t>
      </w:r>
      <w:r w:rsidRPr="00E2061E">
        <w:t>(InstructionForCreditorAgent[n].InstructionInformation,”/PHOB/”) THEN</w:t>
      </w:r>
    </w:p>
    <w:p w14:paraId="692E38CF" w14:textId="77777777" w:rsidR="009A31EC" w:rsidRPr="00E2061E" w:rsidRDefault="009A31EC" w:rsidP="009A31EC">
      <w:pPr>
        <w:spacing w:after="9"/>
        <w:ind w:left="419" w:right="157" w:firstLine="301"/>
      </w:pPr>
      <w:r w:rsidRPr="00E2061E">
        <w:t>j = j +1</w:t>
      </w:r>
    </w:p>
    <w:p w14:paraId="2D464A85" w14:textId="77777777" w:rsidR="009A31EC" w:rsidRPr="00E2061E" w:rsidRDefault="009A31EC" w:rsidP="009A31EC">
      <w:pPr>
        <w:spacing w:after="9"/>
        <w:ind w:left="419" w:right="157" w:hanging="7"/>
      </w:pPr>
    </w:p>
    <w:p w14:paraId="7CA5AAAD" w14:textId="77777777" w:rsidR="009A31EC" w:rsidRPr="00E2061E" w:rsidRDefault="009A31EC" w:rsidP="009A31EC">
      <w:pPr>
        <w:spacing w:after="9"/>
        <w:ind w:left="419" w:right="157" w:hanging="7"/>
      </w:pPr>
      <w:r w:rsidRPr="00E2061E">
        <w:t xml:space="preserve">      Instruction[j].Instruction Code =” PHOB”</w:t>
      </w:r>
    </w:p>
    <w:p w14:paraId="7A91B14B" w14:textId="77777777" w:rsidR="009A31EC" w:rsidRPr="00E2061E" w:rsidRDefault="009A31EC" w:rsidP="009A31EC">
      <w:pPr>
        <w:spacing w:after="9"/>
        <w:ind w:left="1440" w:right="157" w:hanging="7"/>
      </w:pPr>
      <w:r w:rsidRPr="00E2061E">
        <w:t xml:space="preserve">           </w:t>
      </w:r>
    </w:p>
    <w:p w14:paraId="424B9397" w14:textId="53EA37CF" w:rsidR="009A31EC" w:rsidRPr="00E2061E" w:rsidRDefault="003857B2" w:rsidP="009A31EC">
      <w:pPr>
        <w:spacing w:after="9"/>
        <w:ind w:left="850" w:right="157" w:firstLine="0"/>
      </w:pPr>
      <w:r>
        <w:t xml:space="preserve">MXText = </w:t>
      </w:r>
      <w:r w:rsidRPr="003857B2">
        <w:rPr>
          <w:b/>
        </w:rPr>
        <w:t>ExtractBetweenPattern</w:t>
      </w:r>
      <w:r>
        <w:t>(</w:t>
      </w:r>
      <w:r w:rsidR="009A31EC" w:rsidRPr="00E2061E">
        <w:t xml:space="preserve">RemainingString,  </w:t>
      </w:r>
    </w:p>
    <w:p w14:paraId="6869DFBF" w14:textId="68EE8747" w:rsidR="009A31EC" w:rsidRPr="00E2061E" w:rsidRDefault="009A31EC" w:rsidP="009A31EC">
      <w:pPr>
        <w:spacing w:after="9"/>
        <w:ind w:left="850" w:right="157" w:firstLine="0"/>
      </w:pPr>
      <w:r w:rsidRPr="00E2061E">
        <w:t>"/ PHOB/",{"/CHQB</w:t>
      </w:r>
      <w:r w:rsidR="00BF2EB2" w:rsidRPr="00E2061E">
        <w:t>/","/HOLD</w:t>
      </w:r>
      <w:r w:rsidRPr="00E2061E">
        <w:t>/","/TELB/"}</w:t>
      </w:r>
    </w:p>
    <w:p w14:paraId="40B97EB3" w14:textId="77777777" w:rsidR="009A31EC" w:rsidRPr="00E2061E" w:rsidRDefault="009A31EC" w:rsidP="009A31EC">
      <w:pPr>
        <w:spacing w:after="9"/>
        <w:ind w:left="419" w:right="157" w:hanging="7"/>
      </w:pPr>
      <w:r w:rsidRPr="00E2061E">
        <w:t xml:space="preserve">                      </w:t>
      </w:r>
    </w:p>
    <w:p w14:paraId="273E6A7A" w14:textId="09747856" w:rsidR="009A31EC" w:rsidRPr="00E2061E" w:rsidRDefault="003A3E73" w:rsidP="009A31EC">
      <w:pPr>
        <w:spacing w:after="9"/>
        <w:ind w:left="0" w:right="157" w:firstLine="0"/>
      </w:pPr>
      <w:r>
        <w:t xml:space="preserve">              </w:t>
      </w:r>
      <w:r w:rsidR="009A31EC" w:rsidRPr="00E2061E">
        <w:t>Instruction[j]. Additional Information = MXText</w:t>
      </w:r>
    </w:p>
    <w:p w14:paraId="20878ECF" w14:textId="77777777" w:rsidR="009A31EC" w:rsidRPr="00E2061E" w:rsidRDefault="009A31EC" w:rsidP="009A31EC">
      <w:pPr>
        <w:spacing w:after="9"/>
        <w:ind w:left="0" w:right="157" w:firstLine="0"/>
      </w:pPr>
    </w:p>
    <w:p w14:paraId="0B7E4F6E" w14:textId="77777777" w:rsidR="009A31EC" w:rsidRPr="00E2061E" w:rsidRDefault="009A31EC" w:rsidP="009A31EC">
      <w:pPr>
        <w:spacing w:after="9"/>
        <w:ind w:left="0" w:right="157" w:firstLine="0"/>
      </w:pPr>
      <w:r w:rsidRPr="00E2061E">
        <w:t xml:space="preserve">              FoundPatternText = </w:t>
      </w:r>
      <w:r w:rsidRPr="003857B2">
        <w:rPr>
          <w:b/>
        </w:rPr>
        <w:t>Concatenate</w:t>
      </w:r>
      <w:r w:rsidRPr="00E2061E">
        <w:t>(“/PHOB /”, MXText)</w:t>
      </w:r>
    </w:p>
    <w:p w14:paraId="07B9D33B" w14:textId="77777777" w:rsidR="009A31EC" w:rsidRPr="00E2061E" w:rsidRDefault="009A31EC" w:rsidP="009A31EC">
      <w:pPr>
        <w:spacing w:after="9"/>
        <w:ind w:left="0" w:right="157" w:firstLine="0"/>
      </w:pPr>
      <w:r w:rsidRPr="00E2061E">
        <w:t xml:space="preserve">             RemainingString = </w:t>
      </w:r>
      <w:r w:rsidRPr="00E2061E">
        <w:rPr>
          <w:b/>
        </w:rPr>
        <w:t>DeletePattern</w:t>
      </w:r>
      <w:r w:rsidRPr="00E2061E">
        <w:t>(RemainingString, FoundPatternText)</w:t>
      </w:r>
    </w:p>
    <w:p w14:paraId="7EE92E9C" w14:textId="77777777" w:rsidR="009A31EC" w:rsidRPr="00E2061E" w:rsidRDefault="009A31EC" w:rsidP="009A31EC">
      <w:pPr>
        <w:spacing w:after="9"/>
        <w:ind w:left="1447" w:right="157" w:hanging="1021"/>
      </w:pPr>
      <w:r w:rsidRPr="00B76BD4">
        <w:rPr>
          <w:b/>
        </w:rPr>
        <w:t xml:space="preserve">ENDIF </w:t>
      </w:r>
      <w:r w:rsidRPr="00E2061E">
        <w:t xml:space="preserve">                /* ENDIF IsPresentPattern “/PHOB/”  */</w:t>
      </w:r>
    </w:p>
    <w:p w14:paraId="52AE0F02" w14:textId="77777777" w:rsidR="009A31EC" w:rsidRPr="00E2061E" w:rsidRDefault="009A31EC" w:rsidP="00A05F77">
      <w:pPr>
        <w:spacing w:after="9"/>
        <w:ind w:left="419" w:right="157" w:hanging="7"/>
      </w:pPr>
    </w:p>
    <w:p w14:paraId="7A828EC6" w14:textId="77777777" w:rsidR="009A31EC" w:rsidRPr="00E2061E" w:rsidRDefault="009A31EC" w:rsidP="009A31EC">
      <w:pPr>
        <w:spacing w:after="9"/>
        <w:ind w:left="1447" w:right="157" w:hanging="1021"/>
      </w:pPr>
      <w:r w:rsidRPr="00E2061E">
        <w:t xml:space="preserve">/* Reinitialise MXText for next search */        </w:t>
      </w:r>
    </w:p>
    <w:p w14:paraId="7DAC33F8" w14:textId="77777777" w:rsidR="009A31EC" w:rsidRPr="00E2061E" w:rsidRDefault="009A31EC" w:rsidP="009A31EC">
      <w:pPr>
        <w:spacing w:after="9"/>
        <w:ind w:left="1447" w:right="157" w:hanging="1021"/>
      </w:pPr>
      <w:r w:rsidRPr="00E2061E">
        <w:t>MXText = “”</w:t>
      </w:r>
    </w:p>
    <w:p w14:paraId="52529C9D" w14:textId="77777777" w:rsidR="009A31EC" w:rsidRPr="00E2061E" w:rsidRDefault="009A31EC" w:rsidP="009A31EC">
      <w:pPr>
        <w:spacing w:after="9"/>
        <w:ind w:left="1447" w:right="157" w:hanging="1021"/>
      </w:pPr>
    </w:p>
    <w:p w14:paraId="464F260D" w14:textId="77777777" w:rsidR="009A31EC" w:rsidRPr="00E2061E" w:rsidRDefault="009A31EC" w:rsidP="009A31EC">
      <w:pPr>
        <w:spacing w:after="9"/>
        <w:ind w:left="419" w:right="157" w:hanging="7"/>
      </w:pPr>
      <w:r w:rsidRPr="00B76BD4">
        <w:rPr>
          <w:b/>
        </w:rPr>
        <w:t xml:space="preserve">IF </w:t>
      </w:r>
      <w:r w:rsidRPr="003857B2">
        <w:rPr>
          <w:b/>
        </w:rPr>
        <w:t>IsPresentPattern</w:t>
      </w:r>
      <w:r w:rsidRPr="00E2061E">
        <w:t>(InstructionForCreditorAgent[n].InstructionInformation,”/TELB/”) THEN</w:t>
      </w:r>
    </w:p>
    <w:p w14:paraId="65739397" w14:textId="77777777" w:rsidR="009A31EC" w:rsidRPr="00E2061E" w:rsidRDefault="009A31EC" w:rsidP="009A31EC">
      <w:pPr>
        <w:spacing w:after="9"/>
        <w:ind w:left="419" w:right="157" w:firstLine="301"/>
      </w:pPr>
      <w:r w:rsidRPr="00E2061E">
        <w:t>j = j +1</w:t>
      </w:r>
    </w:p>
    <w:p w14:paraId="1DF20404" w14:textId="77777777" w:rsidR="009A31EC" w:rsidRPr="00E2061E" w:rsidRDefault="009A31EC" w:rsidP="009A31EC">
      <w:pPr>
        <w:spacing w:after="9"/>
        <w:ind w:left="419" w:right="157" w:hanging="7"/>
      </w:pPr>
    </w:p>
    <w:p w14:paraId="6890C01A" w14:textId="77777777" w:rsidR="009A31EC" w:rsidRPr="00E2061E" w:rsidRDefault="009A31EC" w:rsidP="009A31EC">
      <w:pPr>
        <w:spacing w:after="9"/>
        <w:ind w:left="419" w:right="157" w:hanging="7"/>
      </w:pPr>
      <w:r w:rsidRPr="00E2061E">
        <w:t xml:space="preserve">      Instruction[j].Instruction Code =” TELB”</w:t>
      </w:r>
    </w:p>
    <w:p w14:paraId="14269D8F" w14:textId="77777777" w:rsidR="009A31EC" w:rsidRPr="00E2061E" w:rsidRDefault="009A31EC" w:rsidP="009A31EC">
      <w:pPr>
        <w:spacing w:after="9"/>
        <w:ind w:left="1440" w:right="157" w:hanging="7"/>
      </w:pPr>
      <w:r w:rsidRPr="00E2061E">
        <w:t xml:space="preserve">           </w:t>
      </w:r>
    </w:p>
    <w:p w14:paraId="287730F2" w14:textId="3EBB35AB" w:rsidR="009A31EC" w:rsidRPr="00E2061E" w:rsidRDefault="009A31EC" w:rsidP="009A31EC">
      <w:pPr>
        <w:spacing w:after="9"/>
        <w:ind w:left="850" w:right="157" w:firstLine="0"/>
      </w:pPr>
      <w:r w:rsidRPr="00E2061E">
        <w:t xml:space="preserve">MXText = </w:t>
      </w:r>
      <w:r w:rsidRPr="003857B2">
        <w:rPr>
          <w:b/>
        </w:rPr>
        <w:t>ExtractBetweenPattern</w:t>
      </w:r>
      <w:r w:rsidR="003857B2">
        <w:t>(</w:t>
      </w:r>
      <w:r w:rsidRPr="00E2061E">
        <w:t xml:space="preserve">RemainingString,  </w:t>
      </w:r>
    </w:p>
    <w:p w14:paraId="7F9D7E04" w14:textId="4ED47E07" w:rsidR="009A31EC" w:rsidRPr="00E2061E" w:rsidRDefault="009A31EC" w:rsidP="009A31EC">
      <w:pPr>
        <w:spacing w:after="9"/>
        <w:ind w:left="850" w:right="157" w:firstLine="0"/>
      </w:pPr>
      <w:r w:rsidRPr="00E2061E">
        <w:t>"/TELB/",{"/CHQB</w:t>
      </w:r>
      <w:r w:rsidR="00AE0C97" w:rsidRPr="00E2061E">
        <w:t>/","/PHOB/","/HOLD</w:t>
      </w:r>
      <w:r w:rsidRPr="00E2061E">
        <w:t>/"}</w:t>
      </w:r>
    </w:p>
    <w:p w14:paraId="57F851F1" w14:textId="77777777" w:rsidR="009A31EC" w:rsidRPr="00E2061E" w:rsidRDefault="009A31EC" w:rsidP="009A31EC">
      <w:pPr>
        <w:spacing w:after="9"/>
        <w:ind w:left="419" w:right="157" w:hanging="7"/>
      </w:pPr>
      <w:r w:rsidRPr="00E2061E">
        <w:t xml:space="preserve">                      </w:t>
      </w:r>
    </w:p>
    <w:p w14:paraId="6C6C795E" w14:textId="24A7C347" w:rsidR="009A31EC" w:rsidRPr="00E2061E" w:rsidRDefault="003857B2" w:rsidP="009A31EC">
      <w:pPr>
        <w:spacing w:after="9"/>
        <w:ind w:left="0" w:right="157" w:firstLine="0"/>
      </w:pPr>
      <w:r>
        <w:t xml:space="preserve">              </w:t>
      </w:r>
      <w:r w:rsidR="009A31EC" w:rsidRPr="00E2061E">
        <w:t>Instruction[j]. Additional Information = MXText</w:t>
      </w:r>
    </w:p>
    <w:p w14:paraId="1878FDCB" w14:textId="77777777" w:rsidR="009A31EC" w:rsidRPr="00E2061E" w:rsidRDefault="009A31EC" w:rsidP="009A31EC">
      <w:pPr>
        <w:spacing w:after="9"/>
        <w:ind w:left="0" w:right="157" w:firstLine="0"/>
      </w:pPr>
    </w:p>
    <w:p w14:paraId="74AD04EC" w14:textId="77777777" w:rsidR="009A31EC" w:rsidRPr="00E2061E" w:rsidRDefault="009A31EC" w:rsidP="009A31EC">
      <w:pPr>
        <w:spacing w:after="9"/>
        <w:ind w:left="0" w:right="157" w:firstLine="0"/>
      </w:pPr>
      <w:r w:rsidRPr="00E2061E">
        <w:t xml:space="preserve">              FoundPatternText = </w:t>
      </w:r>
      <w:r w:rsidRPr="003857B2">
        <w:rPr>
          <w:b/>
        </w:rPr>
        <w:t>Concatenate</w:t>
      </w:r>
      <w:r w:rsidRPr="00E2061E">
        <w:t>(“/</w:t>
      </w:r>
      <w:r w:rsidR="002D4FC6" w:rsidRPr="00E2061E">
        <w:t>TELB</w:t>
      </w:r>
      <w:r w:rsidRPr="00E2061E">
        <w:t>/”, MXText)</w:t>
      </w:r>
    </w:p>
    <w:p w14:paraId="2CA2CA12" w14:textId="77777777" w:rsidR="009A31EC" w:rsidRPr="00E2061E" w:rsidRDefault="009A31EC" w:rsidP="009A31EC">
      <w:pPr>
        <w:spacing w:after="9"/>
        <w:ind w:left="0" w:right="157" w:firstLine="0"/>
      </w:pPr>
      <w:r w:rsidRPr="00E2061E">
        <w:t xml:space="preserve">             RemainingString = </w:t>
      </w:r>
      <w:r w:rsidRPr="00E2061E">
        <w:rPr>
          <w:b/>
        </w:rPr>
        <w:t>DeletePattern</w:t>
      </w:r>
      <w:r w:rsidRPr="00E2061E">
        <w:t>(RemainingString, FoundPatternText)</w:t>
      </w:r>
    </w:p>
    <w:p w14:paraId="7C2EE396" w14:textId="4C587CBA" w:rsidR="009A31EC" w:rsidRPr="00E2061E" w:rsidRDefault="009A31EC" w:rsidP="009A31EC">
      <w:pPr>
        <w:spacing w:after="9"/>
        <w:ind w:left="1447" w:right="157" w:hanging="1021"/>
      </w:pPr>
      <w:r w:rsidRPr="00B76BD4">
        <w:rPr>
          <w:b/>
        </w:rPr>
        <w:t xml:space="preserve">ENDIF </w:t>
      </w:r>
      <w:r w:rsidRPr="00E2061E">
        <w:t xml:space="preserve">                /* ENDIF IsPresentPattern “/</w:t>
      </w:r>
      <w:r w:rsidR="002D4FC6" w:rsidRPr="00E2061E">
        <w:t>TELB</w:t>
      </w:r>
      <w:r w:rsidRPr="00E2061E">
        <w:t>/”  */</w:t>
      </w:r>
    </w:p>
    <w:p w14:paraId="2DDDE389" w14:textId="6FC2E6D3" w:rsidR="00A05F77" w:rsidRPr="00E2061E" w:rsidRDefault="00A05F77" w:rsidP="00A05F77">
      <w:pPr>
        <w:spacing w:after="9"/>
        <w:ind w:left="419" w:right="157" w:hanging="7"/>
      </w:pPr>
    </w:p>
    <w:p w14:paraId="231E224B" w14:textId="38BAD09D" w:rsidR="00E26E1E" w:rsidRPr="00E2061E" w:rsidRDefault="00E26E1E" w:rsidP="00A05F77">
      <w:pPr>
        <w:spacing w:after="9"/>
        <w:ind w:left="419" w:right="157" w:hanging="7"/>
      </w:pPr>
    </w:p>
    <w:p w14:paraId="71E1EBED" w14:textId="7A711761" w:rsidR="00E26E1E" w:rsidRPr="00B76BD4" w:rsidRDefault="003857B2" w:rsidP="00A05F77">
      <w:pPr>
        <w:spacing w:after="9"/>
        <w:ind w:left="419" w:right="157" w:hanging="7"/>
      </w:pPr>
      <w:r>
        <w:t xml:space="preserve">           </w:t>
      </w:r>
      <w:r w:rsidR="00E26E1E" w:rsidRPr="00B76BD4">
        <w:t>/* Store the code */</w:t>
      </w:r>
    </w:p>
    <w:p w14:paraId="261AE869" w14:textId="77777777" w:rsidR="00E26E1E" w:rsidRPr="00B76BD4" w:rsidRDefault="00E26E1E" w:rsidP="00E26E1E">
      <w:pPr>
        <w:spacing w:after="9"/>
        <w:ind w:left="1447" w:right="157" w:hanging="7"/>
      </w:pPr>
      <w:r w:rsidRPr="00B76BD4">
        <w:t xml:space="preserve">      j=j+1</w:t>
      </w:r>
    </w:p>
    <w:p w14:paraId="7152BA2A" w14:textId="440FF2F8" w:rsidR="00E26E1E" w:rsidRPr="00E2061E" w:rsidRDefault="00E26E1E" w:rsidP="00E26E1E">
      <w:pPr>
        <w:spacing w:after="9"/>
        <w:ind w:left="419" w:right="157" w:hanging="7"/>
      </w:pPr>
      <w:r w:rsidRPr="00B76BD4">
        <w:t xml:space="preserve">                        Instruction[j].Instruction Code =</w:t>
      </w:r>
      <w:r w:rsidR="00B76BD4">
        <w:t xml:space="preserve"> </w:t>
      </w:r>
      <w:r w:rsidRPr="00B76BD4">
        <w:t>InstructionForCreditorAgent[n].Code</w:t>
      </w:r>
      <w:r w:rsidRPr="00E2061E">
        <w:t xml:space="preserve"> </w:t>
      </w:r>
    </w:p>
    <w:p w14:paraId="3DBF2757" w14:textId="77777777" w:rsidR="00E26E1E" w:rsidRPr="00E2061E" w:rsidRDefault="00E26E1E" w:rsidP="00A05F77">
      <w:pPr>
        <w:spacing w:after="9"/>
        <w:ind w:left="419" w:right="157" w:hanging="7"/>
      </w:pPr>
    </w:p>
    <w:p w14:paraId="346EC3EE" w14:textId="77777777" w:rsidR="009E3143" w:rsidRPr="00E2061E" w:rsidRDefault="009E3143" w:rsidP="00CF6698">
      <w:pPr>
        <w:spacing w:after="9"/>
        <w:ind w:left="419" w:right="157" w:hanging="7"/>
      </w:pPr>
    </w:p>
    <w:p w14:paraId="185F4E0A" w14:textId="77777777" w:rsidR="00CF6698" w:rsidRPr="00E2061E" w:rsidRDefault="008E2B5C" w:rsidP="00CF6698">
      <w:pPr>
        <w:spacing w:after="9"/>
        <w:ind w:left="419" w:right="157" w:hanging="7"/>
      </w:pPr>
      <w:r w:rsidRPr="00E2061E">
        <w:t>/* If Remaing string is not empty then the information is related to the code  in InstructionForCreditorAgent[n].Code */</w:t>
      </w:r>
    </w:p>
    <w:p w14:paraId="1B41A18A" w14:textId="77777777" w:rsidR="008E2B5C" w:rsidRPr="00E2061E" w:rsidRDefault="008E2B5C" w:rsidP="00CF6698">
      <w:pPr>
        <w:spacing w:after="9"/>
        <w:ind w:left="419" w:right="157" w:hanging="7"/>
      </w:pPr>
    </w:p>
    <w:p w14:paraId="3FDEDEAF" w14:textId="77777777" w:rsidR="008E2B5C" w:rsidRPr="00E2061E" w:rsidRDefault="008E2B5C" w:rsidP="00CF6698">
      <w:pPr>
        <w:spacing w:after="9"/>
        <w:ind w:left="419" w:right="157" w:hanging="7"/>
      </w:pPr>
      <w:r w:rsidRPr="00B76BD4">
        <w:rPr>
          <w:b/>
        </w:rPr>
        <w:t>IF</w:t>
      </w:r>
      <w:r w:rsidRPr="00E2061E">
        <w:t xml:space="preserve"> Re</w:t>
      </w:r>
      <w:r w:rsidR="007F52BC" w:rsidRPr="00E2061E">
        <w:t xml:space="preserve">mainingString  </w:t>
      </w:r>
      <w:r w:rsidR="007F52BC" w:rsidRPr="003857B2">
        <w:rPr>
          <w:b/>
        </w:rPr>
        <w:t>NOT IsEmpty</w:t>
      </w:r>
      <w:r w:rsidR="007F52BC" w:rsidRPr="00E2061E">
        <w:t xml:space="preserve"> THEN</w:t>
      </w:r>
    </w:p>
    <w:p w14:paraId="7DABAC26" w14:textId="77777777" w:rsidR="000B01E4" w:rsidRPr="00E2061E" w:rsidRDefault="000B01E4" w:rsidP="00CF6698">
      <w:pPr>
        <w:spacing w:after="9"/>
        <w:ind w:left="419" w:right="157" w:hanging="7"/>
      </w:pPr>
    </w:p>
    <w:p w14:paraId="62669879" w14:textId="3DF82817" w:rsidR="00262D5D" w:rsidRPr="00E2061E" w:rsidRDefault="00B44EC7" w:rsidP="00CF6698">
      <w:pPr>
        <w:spacing w:after="9"/>
        <w:ind w:left="419" w:right="157" w:hanging="7"/>
      </w:pPr>
      <w:r w:rsidRPr="00E2061E">
        <w:t>/*F</w:t>
      </w:r>
      <w:r w:rsidR="00262D5D" w:rsidRPr="00E2061E">
        <w:t xml:space="preserve">ield 23E with code CHQB does not allow additional information – Information </w:t>
      </w:r>
      <w:r w:rsidR="008F4118" w:rsidRPr="00E2061E">
        <w:t>is translated to field 72 using the function MX_To_MT72FullField</w:t>
      </w:r>
      <w:r w:rsidR="00262D5D" w:rsidRPr="00E2061E">
        <w:t xml:space="preserve"> */</w:t>
      </w:r>
    </w:p>
    <w:p w14:paraId="7426BE9D" w14:textId="77777777" w:rsidR="000B01E4" w:rsidRPr="00E2061E" w:rsidRDefault="000B01E4" w:rsidP="00CF6698">
      <w:pPr>
        <w:spacing w:after="9"/>
        <w:ind w:left="419" w:right="157" w:hanging="7"/>
      </w:pPr>
    </w:p>
    <w:p w14:paraId="02653263" w14:textId="3673B12B" w:rsidR="00DD786C" w:rsidRPr="00E2061E" w:rsidRDefault="00171F8C" w:rsidP="00DD786C">
      <w:pPr>
        <w:spacing w:after="9"/>
        <w:ind w:left="419" w:right="157" w:hanging="7"/>
      </w:pPr>
      <w:r>
        <w:t xml:space="preserve">     </w:t>
      </w:r>
      <w:r w:rsidR="00B76BD4">
        <w:t xml:space="preserve"> </w:t>
      </w:r>
      <w:r>
        <w:t xml:space="preserve"> </w:t>
      </w:r>
      <w:r w:rsidRPr="00171F8C">
        <w:rPr>
          <w:b/>
        </w:rPr>
        <w:t>IF</w:t>
      </w:r>
      <w:r>
        <w:t xml:space="preserve"> </w:t>
      </w:r>
      <w:r w:rsidR="00DD786C" w:rsidRPr="00E2061E">
        <w:t>InstructionForCreditorAgent[n].Code = “CHQB” THEN</w:t>
      </w:r>
    </w:p>
    <w:p w14:paraId="1330CDB0" w14:textId="3A4AB2CA" w:rsidR="00DD786C" w:rsidRPr="00E2061E" w:rsidRDefault="00DD786C" w:rsidP="00DD786C">
      <w:pPr>
        <w:spacing w:after="9"/>
        <w:ind w:left="419" w:right="157" w:hanging="7"/>
      </w:pPr>
      <w:r w:rsidRPr="00E2061E">
        <w:t xml:space="preserve">              </w:t>
      </w:r>
      <w:r w:rsidR="00B76BD4">
        <w:t xml:space="preserve"> </w:t>
      </w:r>
      <w:r w:rsidRPr="00E2061E">
        <w:t>RemainingString = “”</w:t>
      </w:r>
    </w:p>
    <w:p w14:paraId="425E6FC8" w14:textId="07396955" w:rsidR="00DD786C" w:rsidRPr="00171F8C" w:rsidRDefault="00171F8C" w:rsidP="00DD786C">
      <w:pPr>
        <w:spacing w:after="9"/>
        <w:ind w:left="419" w:right="157" w:hanging="7"/>
        <w:rPr>
          <w:b/>
        </w:rPr>
      </w:pPr>
      <w:r>
        <w:t xml:space="preserve">       </w:t>
      </w:r>
      <w:r w:rsidR="00DD786C" w:rsidRPr="00171F8C">
        <w:rPr>
          <w:b/>
        </w:rPr>
        <w:t>ENDIF</w:t>
      </w:r>
    </w:p>
    <w:p w14:paraId="6E3D79F5" w14:textId="77777777" w:rsidR="00DD786C" w:rsidRPr="00E2061E" w:rsidRDefault="00DD786C" w:rsidP="00CF6698">
      <w:pPr>
        <w:spacing w:after="9"/>
        <w:ind w:left="419" w:right="157" w:hanging="7"/>
      </w:pPr>
    </w:p>
    <w:p w14:paraId="0151C4DB" w14:textId="752B91EB" w:rsidR="008E2B5C" w:rsidRPr="00E2061E" w:rsidRDefault="00171F8C" w:rsidP="00171F8C">
      <w:pPr>
        <w:spacing w:after="9"/>
        <w:ind w:left="0" w:right="157" w:firstLine="0"/>
      </w:pPr>
      <w:r>
        <w:t xml:space="preserve">         </w:t>
      </w:r>
      <w:r w:rsidR="008E2B5C" w:rsidRPr="00E2061E">
        <w:t xml:space="preserve"> Instruction[j]. Additional Information = Remai</w:t>
      </w:r>
      <w:r>
        <w:t>ni</w:t>
      </w:r>
      <w:r w:rsidR="008E2B5C" w:rsidRPr="00E2061E">
        <w:t>ngString</w:t>
      </w:r>
    </w:p>
    <w:p w14:paraId="57844DF3" w14:textId="529EFBF2" w:rsidR="007162D4" w:rsidRPr="00E2061E" w:rsidRDefault="007162D4" w:rsidP="0092411C">
      <w:pPr>
        <w:spacing w:after="9"/>
        <w:ind w:left="1447" w:right="157" w:hanging="997"/>
        <w:rPr>
          <w:highlight w:val="yellow"/>
        </w:rPr>
      </w:pPr>
    </w:p>
    <w:p w14:paraId="4ADABDFD" w14:textId="3DCA8EE4" w:rsidR="0092411C" w:rsidRDefault="0092411C" w:rsidP="00171F8C">
      <w:pPr>
        <w:tabs>
          <w:tab w:val="left" w:pos="720"/>
          <w:tab w:val="left" w:pos="810"/>
          <w:tab w:val="left" w:pos="900"/>
          <w:tab w:val="left" w:pos="1080"/>
        </w:tabs>
        <w:spacing w:after="9"/>
        <w:ind w:left="1447" w:right="157" w:hanging="997"/>
        <w:rPr>
          <w:b/>
        </w:rPr>
      </w:pPr>
      <w:r w:rsidRPr="002248DB">
        <w:rPr>
          <w:b/>
        </w:rPr>
        <w:t>E</w:t>
      </w:r>
      <w:r w:rsidRPr="00B76BD4">
        <w:rPr>
          <w:b/>
        </w:rPr>
        <w:t>NDIF</w:t>
      </w:r>
    </w:p>
    <w:p w14:paraId="53DA3D3A" w14:textId="4E1A3348" w:rsidR="002248DB" w:rsidRDefault="002248DB" w:rsidP="0092411C">
      <w:pPr>
        <w:spacing w:after="9"/>
        <w:ind w:left="1447" w:right="157" w:hanging="997"/>
        <w:rPr>
          <w:b/>
        </w:rPr>
      </w:pPr>
    </w:p>
    <w:p w14:paraId="5C98DE55" w14:textId="5A42C1AA" w:rsidR="00C50467" w:rsidRPr="002248DB" w:rsidRDefault="002248DB" w:rsidP="002248DB">
      <w:pPr>
        <w:spacing w:after="9"/>
        <w:ind w:left="0" w:right="157" w:firstLine="0"/>
        <w:rPr>
          <w:b/>
        </w:rPr>
      </w:pPr>
      <w:r>
        <w:rPr>
          <w:b/>
        </w:rPr>
        <w:t xml:space="preserve">ENDIF </w:t>
      </w:r>
      <w:r w:rsidR="008676C8" w:rsidRPr="00323EA9">
        <w:t>/* End IF</w:t>
      </w:r>
      <w:r w:rsidR="008676C8" w:rsidRPr="00E2061E">
        <w:t xml:space="preserve"> InstructionForCreditorAgent[n].Code IsInList {CHQB, HOLD, PHOB, TELB} */</w:t>
      </w:r>
    </w:p>
    <w:p w14:paraId="6F965119" w14:textId="77777777" w:rsidR="008676C8" w:rsidRPr="00E2061E" w:rsidRDefault="008676C8" w:rsidP="002248DB">
      <w:pPr>
        <w:spacing w:after="9"/>
        <w:ind w:left="0" w:right="157" w:firstLine="0"/>
      </w:pPr>
    </w:p>
    <w:p w14:paraId="74B20D56" w14:textId="77777777" w:rsidR="00C50467" w:rsidRPr="00E2061E" w:rsidRDefault="00C50467" w:rsidP="002248DB">
      <w:pPr>
        <w:spacing w:after="9"/>
        <w:ind w:left="0" w:right="157" w:firstLine="0"/>
      </w:pPr>
      <w:r w:rsidRPr="00E2061E">
        <w:t xml:space="preserve">n=n+1  </w:t>
      </w:r>
      <w:r w:rsidR="009B0C01" w:rsidRPr="00E2061E">
        <w:tab/>
      </w:r>
      <w:r w:rsidR="009B0C01" w:rsidRPr="00E2061E">
        <w:tab/>
      </w:r>
      <w:r w:rsidR="009B0C01" w:rsidRPr="00E2061E">
        <w:tab/>
      </w:r>
      <w:r w:rsidR="009B0C01" w:rsidRPr="00E2061E">
        <w:tab/>
      </w:r>
      <w:r w:rsidRPr="00E2061E">
        <w:t>/* Next  n */</w:t>
      </w:r>
    </w:p>
    <w:p w14:paraId="6DB693C0" w14:textId="77777777" w:rsidR="00C50467" w:rsidRPr="00E2061E" w:rsidRDefault="00C50467" w:rsidP="002248DB">
      <w:pPr>
        <w:spacing w:after="9"/>
        <w:ind w:left="0" w:right="157" w:firstLine="0"/>
      </w:pPr>
    </w:p>
    <w:p w14:paraId="104F222A" w14:textId="77777777" w:rsidR="007F52BC" w:rsidRPr="00E2061E" w:rsidRDefault="007F52BC" w:rsidP="008E2B5C">
      <w:pPr>
        <w:spacing w:after="9"/>
        <w:ind w:left="1447" w:right="157" w:hanging="7"/>
      </w:pPr>
    </w:p>
    <w:p w14:paraId="2406BC1E" w14:textId="37F4487D" w:rsidR="00DD27F0" w:rsidRPr="00E2061E" w:rsidRDefault="00A40731" w:rsidP="00E15E52">
      <w:pPr>
        <w:spacing w:after="9"/>
        <w:ind w:left="419" w:right="157" w:hanging="7"/>
      </w:pPr>
      <w:r w:rsidRPr="00E2061E">
        <w:lastRenderedPageBreak/>
        <w:t>/* sort the code</w:t>
      </w:r>
      <w:r w:rsidR="00526890" w:rsidRPr="00E2061E">
        <w:t>s</w:t>
      </w:r>
      <w:r w:rsidR="0068512F" w:rsidRPr="00E2061E">
        <w:t xml:space="preserve"> and their associated additional information table</w:t>
      </w:r>
      <w:r w:rsidRPr="00E2061E">
        <w:t xml:space="preserve"> in order to</w:t>
      </w:r>
      <w:r w:rsidR="00526890" w:rsidRPr="00E2061E">
        <w:t xml:space="preserve"> meet MT rules</w:t>
      </w:r>
      <w:r w:rsidR="00F2763C" w:rsidRPr="00E2061E">
        <w:t xml:space="preserve">. SDVA, INTC and CORT if already present in 23E, must be before HOLD, CHQB, PHOB, TELB. Sequence in 23 E is therefore SDVA, INTC, CORT, HOLD, CHQB, PHOB, TELB </w:t>
      </w:r>
      <w:r w:rsidR="00526890" w:rsidRPr="00E2061E">
        <w:t xml:space="preserve"> */</w:t>
      </w:r>
    </w:p>
    <w:p w14:paraId="016156A1" w14:textId="342E2831" w:rsidR="00DD27F0" w:rsidRPr="00E2061E" w:rsidRDefault="00DD27F0" w:rsidP="00CF6698">
      <w:pPr>
        <w:spacing w:after="9"/>
        <w:ind w:left="419" w:right="157" w:hanging="7"/>
      </w:pPr>
    </w:p>
    <w:p w14:paraId="5EA24C11" w14:textId="77777777" w:rsidR="00F2763C" w:rsidRPr="00E2061E" w:rsidRDefault="00F2763C" w:rsidP="00CF6698">
      <w:pPr>
        <w:spacing w:after="9"/>
        <w:ind w:left="419" w:right="157" w:hanging="7"/>
      </w:pPr>
    </w:p>
    <w:p w14:paraId="134D0910" w14:textId="77777777" w:rsidR="00F2763C" w:rsidRPr="00E2061E" w:rsidRDefault="00F2763C" w:rsidP="00CF6698">
      <w:pPr>
        <w:spacing w:after="9"/>
        <w:ind w:left="419" w:right="157" w:hanging="7"/>
      </w:pPr>
      <w:r w:rsidRPr="00E2061E">
        <w:t>/* Append the new codes in 23E</w:t>
      </w:r>
      <w:r w:rsidR="00FA668D" w:rsidRPr="00E2061E">
        <w:t xml:space="preserve"> </w:t>
      </w:r>
      <w:r w:rsidRPr="00E2061E">
        <w:t>*/</w:t>
      </w:r>
    </w:p>
    <w:p w14:paraId="0D6158F9" w14:textId="77777777" w:rsidR="00F2763C" w:rsidRPr="00E2061E" w:rsidRDefault="00F2763C" w:rsidP="00CF6698">
      <w:pPr>
        <w:spacing w:after="9"/>
        <w:ind w:left="419" w:right="157" w:hanging="7"/>
      </w:pPr>
    </w:p>
    <w:p w14:paraId="6A9EF7BC" w14:textId="77777777" w:rsidR="00F2763C" w:rsidRPr="00E2061E" w:rsidRDefault="00F2763C" w:rsidP="006D0747">
      <w:pPr>
        <w:spacing w:after="9"/>
        <w:ind w:left="450" w:right="157" w:hanging="7"/>
      </w:pPr>
      <w:r w:rsidRPr="006D0747">
        <w:rPr>
          <w:b/>
        </w:rPr>
        <w:t>For n</w:t>
      </w:r>
      <w:r w:rsidRPr="00E2061E">
        <w:t>=1 to j</w:t>
      </w:r>
    </w:p>
    <w:p w14:paraId="6F92D8BC" w14:textId="77777777" w:rsidR="00F2763C" w:rsidRPr="00E2061E" w:rsidRDefault="00F2763C" w:rsidP="00CF6698">
      <w:pPr>
        <w:spacing w:after="9"/>
        <w:ind w:left="419" w:right="157" w:hanging="7"/>
      </w:pPr>
    </w:p>
    <w:p w14:paraId="6F91A4A5" w14:textId="55BEFDAC" w:rsidR="00FB6371" w:rsidRPr="00E2061E" w:rsidRDefault="00FB6371" w:rsidP="006D0747">
      <w:pPr>
        <w:tabs>
          <w:tab w:val="left" w:pos="630"/>
          <w:tab w:val="left" w:pos="720"/>
        </w:tabs>
        <w:spacing w:after="9"/>
        <w:ind w:left="419" w:right="157" w:hanging="7"/>
      </w:pPr>
      <w:r w:rsidRPr="00E2061E">
        <w:t xml:space="preserve">  </w:t>
      </w:r>
      <w:r w:rsidRPr="00E15E52">
        <w:rPr>
          <w:b/>
        </w:rPr>
        <w:t>IF</w:t>
      </w:r>
      <w:r w:rsidRPr="00E2061E">
        <w:t xml:space="preserve"> Instruction[n]. Additional Information </w:t>
      </w:r>
      <w:r w:rsidRPr="00E15E52">
        <w:rPr>
          <w:b/>
        </w:rPr>
        <w:t>NOT IsEmpty</w:t>
      </w:r>
      <w:r w:rsidR="000A00B0">
        <w:t xml:space="preserve"> THEN</w:t>
      </w:r>
    </w:p>
    <w:p w14:paraId="14796AFE" w14:textId="5C55525C" w:rsidR="000F1804" w:rsidRPr="00E2061E" w:rsidRDefault="000F1804" w:rsidP="00CF6698">
      <w:pPr>
        <w:spacing w:after="9"/>
        <w:ind w:left="419" w:right="157" w:hanging="7"/>
      </w:pPr>
      <w:r w:rsidRPr="00E2061E">
        <w:t xml:space="preserve">      </w:t>
      </w:r>
      <w:r w:rsidRPr="000A00B0">
        <w:rPr>
          <w:b/>
        </w:rPr>
        <w:t>IF</w:t>
      </w:r>
      <w:r w:rsidRPr="00E2061E">
        <w:t xml:space="preserve"> </w:t>
      </w:r>
      <w:r w:rsidR="000A00B0">
        <w:rPr>
          <w:b/>
        </w:rPr>
        <w:t>Length</w:t>
      </w:r>
      <w:r w:rsidRPr="00E2061E">
        <w:t>(Instruction[n]. A</w:t>
      </w:r>
      <w:r w:rsidR="000A00B0">
        <w:t>dditional Information) &gt; 30 THEN</w:t>
      </w:r>
    </w:p>
    <w:p w14:paraId="0D2FB0ED" w14:textId="48D9A91B" w:rsidR="000F1804" w:rsidRPr="00E2061E" w:rsidRDefault="000F1804" w:rsidP="00CF6698">
      <w:pPr>
        <w:spacing w:after="9"/>
        <w:ind w:left="419" w:right="157" w:hanging="7"/>
      </w:pPr>
      <w:r w:rsidRPr="00E2061E">
        <w:t xml:space="preserve">             Instruction[n]. Additional Information = </w:t>
      </w:r>
      <w:r w:rsidRPr="00E15E52">
        <w:rPr>
          <w:b/>
        </w:rPr>
        <w:t>Concatenate</w:t>
      </w:r>
      <w:r w:rsidRPr="00E2061E">
        <w:t>(</w:t>
      </w:r>
      <w:r w:rsidRPr="00E15E52">
        <w:rPr>
          <w:b/>
        </w:rPr>
        <w:t>Substring</w:t>
      </w:r>
      <w:r w:rsidRPr="00E2061E">
        <w:t>(Instruction[n]. Additional Information,1, 29), “+”)</w:t>
      </w:r>
    </w:p>
    <w:p w14:paraId="64CFFE77" w14:textId="77777777" w:rsidR="0092411C" w:rsidRPr="000A00B0" w:rsidRDefault="000F1804" w:rsidP="00CF6698">
      <w:pPr>
        <w:spacing w:after="9"/>
        <w:ind w:left="419" w:right="157" w:hanging="7"/>
        <w:rPr>
          <w:b/>
        </w:rPr>
      </w:pPr>
      <w:r w:rsidRPr="00E2061E">
        <w:t xml:space="preserve">  </w:t>
      </w:r>
    </w:p>
    <w:p w14:paraId="0F244DD7" w14:textId="3D426ABB" w:rsidR="00E15E52" w:rsidRPr="000A00B0" w:rsidRDefault="00E15E52" w:rsidP="00E15E52">
      <w:pPr>
        <w:spacing w:after="9"/>
        <w:ind w:left="419" w:right="157" w:hanging="7"/>
        <w:rPr>
          <w:b/>
        </w:rPr>
      </w:pPr>
      <w:r w:rsidRPr="000A00B0">
        <w:rPr>
          <w:b/>
        </w:rPr>
        <w:t xml:space="preserve">      </w:t>
      </w:r>
      <w:r w:rsidR="000F1804" w:rsidRPr="000A00B0">
        <w:rPr>
          <w:b/>
        </w:rPr>
        <w:t>ENDIF</w:t>
      </w:r>
    </w:p>
    <w:p w14:paraId="38054AFF" w14:textId="77777777" w:rsidR="00E15E52" w:rsidRDefault="00E15E52" w:rsidP="00E15E52">
      <w:pPr>
        <w:spacing w:after="9"/>
        <w:ind w:left="419" w:right="157" w:hanging="7"/>
      </w:pPr>
    </w:p>
    <w:p w14:paraId="416653FD" w14:textId="08FA8DF3" w:rsidR="0068512F" w:rsidRPr="00E2061E" w:rsidRDefault="0068512F" w:rsidP="00E15E52">
      <w:pPr>
        <w:spacing w:after="9"/>
        <w:ind w:left="419" w:right="157" w:hanging="7"/>
      </w:pPr>
      <w:r w:rsidRPr="00E2061E">
        <w:t>23E[n]</w:t>
      </w:r>
      <w:r w:rsidR="00F2763C" w:rsidRPr="00E2061E">
        <w:t>=</w:t>
      </w:r>
      <w:r w:rsidR="00FB6371" w:rsidRPr="00E15E52">
        <w:rPr>
          <w:b/>
        </w:rPr>
        <w:t>Concatenate</w:t>
      </w:r>
      <w:r w:rsidR="00FB6371" w:rsidRPr="00E2061E">
        <w:t>(</w:t>
      </w:r>
      <w:r w:rsidRPr="00E2061E">
        <w:t>Instruction[n].Instruction Code</w:t>
      </w:r>
    </w:p>
    <w:p w14:paraId="0DB0E91B" w14:textId="0B1BCDE9" w:rsidR="00F2763C" w:rsidRPr="00E2061E" w:rsidRDefault="00E15E52" w:rsidP="00E15E52">
      <w:pPr>
        <w:spacing w:after="9"/>
        <w:ind w:left="0" w:right="157" w:firstLine="0"/>
      </w:pPr>
      <w:r>
        <w:t xml:space="preserve">                      </w:t>
      </w:r>
      <w:r w:rsidR="0068512F" w:rsidRPr="00E2061E">
        <w:t xml:space="preserve">  </w:t>
      </w:r>
      <w:r w:rsidR="00FB6371" w:rsidRPr="00E2061E">
        <w:t>“/”,</w:t>
      </w:r>
      <w:r w:rsidR="00F2763C" w:rsidRPr="00E2061E">
        <w:t xml:space="preserve"> </w:t>
      </w:r>
      <w:r w:rsidR="00FB6371" w:rsidRPr="00E2061E">
        <w:t>Instruction[n</w:t>
      </w:r>
      <w:r w:rsidR="00F2763C" w:rsidRPr="00E2061E">
        <w:t>]. Additional Information</w:t>
      </w:r>
      <w:r w:rsidR="00FB6371" w:rsidRPr="00E2061E">
        <w:t xml:space="preserve">)  </w:t>
      </w:r>
    </w:p>
    <w:p w14:paraId="56EB5C44" w14:textId="77777777" w:rsidR="0068512F" w:rsidRPr="00E2061E" w:rsidRDefault="0068512F" w:rsidP="00E15E52">
      <w:pPr>
        <w:spacing w:after="9"/>
        <w:ind w:left="0" w:right="157" w:firstLine="0"/>
      </w:pPr>
    </w:p>
    <w:p w14:paraId="1E3F8408" w14:textId="70B7E61C" w:rsidR="0068512F" w:rsidRPr="00E15E52" w:rsidRDefault="00E15E52" w:rsidP="00E15E52">
      <w:pPr>
        <w:spacing w:after="9"/>
        <w:ind w:left="0" w:right="157" w:firstLine="0"/>
        <w:rPr>
          <w:b/>
        </w:rPr>
      </w:pPr>
      <w:r w:rsidRPr="00E15E52">
        <w:rPr>
          <w:b/>
        </w:rPr>
        <w:t xml:space="preserve">     </w:t>
      </w:r>
      <w:r w:rsidR="0068512F" w:rsidRPr="00E15E52">
        <w:rPr>
          <w:b/>
        </w:rPr>
        <w:t xml:space="preserve"> ELSE</w:t>
      </w:r>
    </w:p>
    <w:p w14:paraId="05B8ECE5" w14:textId="77777777" w:rsidR="0068512F" w:rsidRPr="00E2061E" w:rsidRDefault="0068512F" w:rsidP="0068512F">
      <w:pPr>
        <w:spacing w:after="9"/>
        <w:ind w:right="157"/>
      </w:pPr>
      <w:r w:rsidRPr="00E2061E">
        <w:t xml:space="preserve">            23E[n] = Instruction[n].Instruction Code</w:t>
      </w:r>
    </w:p>
    <w:p w14:paraId="2264B355" w14:textId="77777777" w:rsidR="0068512F" w:rsidRPr="00E2061E" w:rsidRDefault="0068512F" w:rsidP="00E15E52">
      <w:pPr>
        <w:spacing w:after="9"/>
        <w:ind w:left="0" w:right="157" w:firstLine="0"/>
      </w:pPr>
    </w:p>
    <w:p w14:paraId="0C4088D1" w14:textId="77777777" w:rsidR="0068512F" w:rsidRPr="00E2061E" w:rsidRDefault="0068512F" w:rsidP="00E15E52">
      <w:pPr>
        <w:spacing w:after="9"/>
        <w:ind w:left="0" w:right="157" w:firstLine="0"/>
      </w:pPr>
    </w:p>
    <w:p w14:paraId="22CD719A" w14:textId="46D406D3" w:rsidR="00FB6371" w:rsidRPr="00E15E52" w:rsidRDefault="00E15E52" w:rsidP="00E15E52">
      <w:pPr>
        <w:spacing w:after="9"/>
        <w:ind w:left="0" w:right="157" w:firstLine="0"/>
        <w:rPr>
          <w:b/>
        </w:rPr>
      </w:pPr>
      <w:r>
        <w:t xml:space="preserve">      </w:t>
      </w:r>
      <w:r w:rsidRPr="00E15E52">
        <w:rPr>
          <w:b/>
        </w:rPr>
        <w:t>END</w:t>
      </w:r>
      <w:r w:rsidR="00FB6371" w:rsidRPr="00E15E52">
        <w:rPr>
          <w:b/>
        </w:rPr>
        <w:t xml:space="preserve">IF </w:t>
      </w:r>
    </w:p>
    <w:p w14:paraId="3E8BD2D9" w14:textId="77777777" w:rsidR="00F2763C" w:rsidRPr="00E2061E" w:rsidRDefault="00F2763C" w:rsidP="00E15E52">
      <w:pPr>
        <w:spacing w:after="9"/>
        <w:ind w:right="157"/>
      </w:pPr>
    </w:p>
    <w:p w14:paraId="1524A7A0" w14:textId="77777777" w:rsidR="00CF6698" w:rsidRPr="006D0747" w:rsidRDefault="002C2A2F" w:rsidP="00CF6698">
      <w:pPr>
        <w:spacing w:after="9"/>
        <w:ind w:left="419" w:right="157" w:hanging="7"/>
        <w:rPr>
          <w:b/>
        </w:rPr>
      </w:pPr>
      <w:r w:rsidRPr="006D0747">
        <w:rPr>
          <w:b/>
        </w:rPr>
        <w:t>n=n+1</w:t>
      </w:r>
    </w:p>
    <w:p w14:paraId="3A3F61F8" w14:textId="77777777" w:rsidR="00CF6698" w:rsidRPr="00E2061E" w:rsidRDefault="00CF6698" w:rsidP="00CF6698">
      <w:pPr>
        <w:spacing w:after="9"/>
        <w:ind w:left="419" w:right="157" w:hanging="7"/>
      </w:pPr>
    </w:p>
    <w:p w14:paraId="092CC925" w14:textId="77777777" w:rsidR="00682F95" w:rsidRPr="00E2061E" w:rsidRDefault="00682F95" w:rsidP="00CF6698">
      <w:pPr>
        <w:spacing w:after="9"/>
        <w:ind w:left="419" w:right="157" w:hanging="7"/>
      </w:pPr>
    </w:p>
    <w:p w14:paraId="6BA3A008" w14:textId="06224754" w:rsidR="00682F95" w:rsidRPr="00E2061E" w:rsidRDefault="00682F95" w:rsidP="00682F95">
      <w:pPr>
        <w:spacing w:after="9"/>
        <w:ind w:left="419" w:right="157" w:hanging="7"/>
      </w:pPr>
      <w:r w:rsidRPr="00E15E52">
        <w:t>/* Check if a code is present several times. As in MT, a code with same value c</w:t>
      </w:r>
      <w:r w:rsidR="00776786" w:rsidRPr="00E15E52">
        <w:t>annot be present multiple times,</w:t>
      </w:r>
      <w:r w:rsidRPr="00E15E52">
        <w:t xml:space="preserve"> keep the 23E occurrence with additional information</w:t>
      </w:r>
      <w:r w:rsidR="00776786" w:rsidRPr="00E15E52">
        <w:t xml:space="preserve"> and delete in the target</w:t>
      </w:r>
      <w:r w:rsidR="00697329" w:rsidRPr="00E15E52">
        <w:t xml:space="preserve"> message the others with the same codeword</w:t>
      </w:r>
      <w:r w:rsidRPr="00E15E52">
        <w:t>. If both have additional information, keep the first one and do not translate the other same code</w:t>
      </w:r>
      <w:r w:rsidR="005378D2" w:rsidRPr="00E15E52">
        <w:t>s</w:t>
      </w:r>
      <w:r w:rsidRPr="00E15E52">
        <w:t xml:space="preserve"> but use the flag Missing Information to inform that all codes were not translated</w:t>
      </w:r>
      <w:r w:rsidR="00A63C0A" w:rsidRPr="00E15E52">
        <w:t xml:space="preserve"> from MX</w:t>
      </w:r>
      <w:r w:rsidRPr="00E15E52">
        <w:t xml:space="preserve"> */</w:t>
      </w:r>
    </w:p>
    <w:p w14:paraId="4B42841F" w14:textId="011E9882" w:rsidR="00EF56E0" w:rsidRPr="00E2061E" w:rsidRDefault="00EF56E0" w:rsidP="006C350E">
      <w:pPr>
        <w:spacing w:after="9"/>
        <w:ind w:left="419" w:right="157" w:hanging="7"/>
      </w:pPr>
    </w:p>
    <w:p w14:paraId="0DCD7158" w14:textId="6516EEE6" w:rsidR="00682F95" w:rsidRPr="00E2061E" w:rsidRDefault="008A6D4C" w:rsidP="006C350E">
      <w:pPr>
        <w:spacing w:after="9"/>
        <w:ind w:left="419" w:right="157" w:hanging="7"/>
      </w:pPr>
      <w:r w:rsidRPr="00E2061E">
        <w:t>Example, after translation of the business information, the following result might occur:</w:t>
      </w:r>
    </w:p>
    <w:p w14:paraId="24F9B24E" w14:textId="468555D9" w:rsidR="008A6D4C" w:rsidRPr="00E2061E" w:rsidRDefault="008A6D4C" w:rsidP="006C350E">
      <w:pPr>
        <w:spacing w:after="9"/>
        <w:ind w:left="419" w:right="157" w:hanging="7"/>
      </w:pPr>
    </w:p>
    <w:p w14:paraId="043B3B67" w14:textId="758B3071" w:rsidR="008A6D4C" w:rsidRPr="00E2061E" w:rsidRDefault="008A6D4C" w:rsidP="006C350E">
      <w:pPr>
        <w:spacing w:after="9"/>
        <w:ind w:left="419" w:right="157" w:hanging="7"/>
      </w:pPr>
      <w:r w:rsidRPr="00E2061E">
        <w:t>:23E:PHOB</w:t>
      </w:r>
    </w:p>
    <w:p w14:paraId="1D0A663C" w14:textId="0D1F00F4" w:rsidR="008A6D4C" w:rsidRPr="00E2061E" w:rsidRDefault="008A6D4C" w:rsidP="008A6D4C">
      <w:pPr>
        <w:spacing w:after="9"/>
        <w:ind w:left="419" w:right="157" w:hanging="7"/>
      </w:pPr>
      <w:r w:rsidRPr="00E2061E">
        <w:t>:23E:PHOB/Call Number 1234567</w:t>
      </w:r>
    </w:p>
    <w:p w14:paraId="56FD76B8" w14:textId="3024FB89" w:rsidR="008A6D4C" w:rsidRPr="00E2061E" w:rsidRDefault="008A6D4C" w:rsidP="008A6D4C">
      <w:pPr>
        <w:spacing w:after="9"/>
        <w:ind w:left="419" w:right="157" w:hanging="7"/>
      </w:pPr>
      <w:r w:rsidRPr="00E2061E">
        <w:t>:23E:PHOB/Call Number 4567890</w:t>
      </w:r>
    </w:p>
    <w:p w14:paraId="15D274AA" w14:textId="19693678" w:rsidR="008A6D4C" w:rsidRPr="00E2061E" w:rsidRDefault="008A6D4C" w:rsidP="008A6D4C">
      <w:pPr>
        <w:spacing w:after="9"/>
        <w:ind w:left="419" w:right="157" w:hanging="7"/>
      </w:pPr>
    </w:p>
    <w:p w14:paraId="745B5C47" w14:textId="2CB443BE" w:rsidR="008A6D4C" w:rsidRPr="00E2061E" w:rsidRDefault="008A6D4C" w:rsidP="008A6D4C">
      <w:pPr>
        <w:spacing w:after="9"/>
        <w:ind w:left="419" w:right="157" w:hanging="7"/>
      </w:pPr>
      <w:r w:rsidRPr="00E2061E">
        <w:t xml:space="preserve">The presence of the 3 lines in MT will generate an error because several times the same code word is not allowed. </w:t>
      </w:r>
    </w:p>
    <w:p w14:paraId="1A97AE23" w14:textId="18B04B2D" w:rsidR="008A6D4C" w:rsidRPr="00E2061E" w:rsidRDefault="008A6D4C" w:rsidP="008A6D4C">
      <w:pPr>
        <w:spacing w:after="9"/>
        <w:ind w:left="419" w:right="157" w:hanging="7"/>
      </w:pPr>
    </w:p>
    <w:p w14:paraId="3E40C5E1" w14:textId="41463750" w:rsidR="008A6D4C" w:rsidRPr="00E2061E" w:rsidRDefault="008A6D4C" w:rsidP="008A6D4C">
      <w:pPr>
        <w:spacing w:after="9"/>
        <w:ind w:left="419" w:right="157" w:hanging="7"/>
      </w:pPr>
      <w:r w:rsidRPr="00E2061E">
        <w:t>So only the second line should be present in the target message with the Flag_MissingInformation = “True”</w:t>
      </w:r>
    </w:p>
    <w:p w14:paraId="7974544C" w14:textId="77777777" w:rsidR="008A6D4C" w:rsidRPr="00E2061E" w:rsidRDefault="008A6D4C" w:rsidP="008A6D4C">
      <w:pPr>
        <w:spacing w:after="9"/>
        <w:ind w:left="419" w:right="157" w:hanging="7"/>
      </w:pPr>
    </w:p>
    <w:p w14:paraId="77CE4DCB" w14:textId="77777777" w:rsidR="008A6D4C" w:rsidRPr="00E2061E" w:rsidRDefault="008A6D4C" w:rsidP="006C350E">
      <w:pPr>
        <w:spacing w:after="9"/>
        <w:ind w:left="419" w:right="157" w:hanging="7"/>
      </w:pPr>
    </w:p>
    <w:p w14:paraId="377AC38D" w14:textId="77777777" w:rsidR="00DC4167" w:rsidRDefault="00DC4167"/>
    <w:p w14:paraId="7BACBEE0" w14:textId="330E1C7A" w:rsidR="00DC4167" w:rsidRDefault="00C32594" w:rsidP="002951EA">
      <w:pPr>
        <w:pStyle w:val="Heading3"/>
      </w:pPr>
      <w:bookmarkStart w:id="3748" w:name="_Toc136351302"/>
      <w:r>
        <w:t>4.3.13</w:t>
      </w:r>
      <w:r w:rsidR="002951EA">
        <w:t xml:space="preserve">  </w:t>
      </w:r>
      <w:r w:rsidR="00B376C4">
        <w:t>MX_To</w:t>
      </w:r>
      <w:r w:rsidR="00DC4167">
        <w:t>_MTCharSet</w:t>
      </w:r>
      <w:bookmarkEnd w:id="3748"/>
      <w:r w:rsidR="00DC4167">
        <w:t xml:space="preserve"> </w:t>
      </w:r>
    </w:p>
    <w:p w14:paraId="2D23A298" w14:textId="77777777" w:rsidR="00DC4167" w:rsidRDefault="00DC4167" w:rsidP="00DC4167">
      <w:pPr>
        <w:spacing w:after="95"/>
        <w:ind w:left="419" w:right="157" w:hanging="7"/>
      </w:pPr>
      <w:r>
        <w:rPr>
          <w:rFonts w:ascii="Arial" w:eastAsia="Arial" w:hAnsi="Arial" w:cs="Arial"/>
          <w:b/>
        </w:rPr>
        <w:t xml:space="preserve">Name </w:t>
      </w:r>
    </w:p>
    <w:p w14:paraId="4B216793" w14:textId="77777777" w:rsidR="00DC4167" w:rsidRDefault="00B376C4" w:rsidP="00DC4167">
      <w:pPr>
        <w:spacing w:after="112" w:line="249" w:lineRule="auto"/>
        <w:ind w:left="849" w:right="15" w:hanging="10"/>
      </w:pPr>
      <w:r>
        <w:rPr>
          <w:rFonts w:ascii="Arial" w:eastAsia="Arial" w:hAnsi="Arial" w:cs="Arial"/>
        </w:rPr>
        <w:t>M</w:t>
      </w:r>
      <w:r w:rsidR="00DC4167">
        <w:rPr>
          <w:rFonts w:ascii="Arial" w:eastAsia="Arial" w:hAnsi="Arial" w:cs="Arial"/>
        </w:rPr>
        <w:t>X</w:t>
      </w:r>
      <w:r>
        <w:rPr>
          <w:rFonts w:ascii="Arial" w:eastAsia="Arial" w:hAnsi="Arial" w:cs="Arial"/>
        </w:rPr>
        <w:t>_To</w:t>
      </w:r>
      <w:r w:rsidR="00DC4167">
        <w:rPr>
          <w:rFonts w:ascii="Arial" w:eastAsia="Arial" w:hAnsi="Arial" w:cs="Arial"/>
        </w:rPr>
        <w:t xml:space="preserve">_MTCharSet  </w:t>
      </w:r>
    </w:p>
    <w:p w14:paraId="5B8F61BF" w14:textId="77777777" w:rsidR="00DC4167" w:rsidRDefault="00DC4167" w:rsidP="00DC4167">
      <w:pPr>
        <w:spacing w:after="95"/>
        <w:ind w:left="419" w:right="157" w:hanging="7"/>
      </w:pPr>
      <w:r>
        <w:rPr>
          <w:rFonts w:ascii="Arial" w:eastAsia="Arial" w:hAnsi="Arial" w:cs="Arial"/>
          <w:b/>
        </w:rPr>
        <w:t xml:space="preserve">Business description  </w:t>
      </w:r>
    </w:p>
    <w:p w14:paraId="26A5B315" w14:textId="6AE6BE79" w:rsidR="00DC4167" w:rsidRDefault="00263593" w:rsidP="00263593">
      <w:pPr>
        <w:spacing w:after="112" w:line="249" w:lineRule="auto"/>
        <w:ind w:left="849" w:right="15" w:hanging="10"/>
        <w:rPr>
          <w:rFonts w:ascii="Arial" w:eastAsia="Arial" w:hAnsi="Arial" w:cs="Arial"/>
        </w:rPr>
      </w:pPr>
      <w:r>
        <w:rPr>
          <w:rFonts w:ascii="Arial" w:eastAsia="Arial" w:hAnsi="Arial" w:cs="Arial"/>
        </w:rPr>
        <w:t>The function scans an</w:t>
      </w:r>
      <w:r w:rsidR="00DC4167">
        <w:rPr>
          <w:rFonts w:ascii="Arial" w:eastAsia="Arial" w:hAnsi="Arial" w:cs="Arial"/>
        </w:rPr>
        <w:t xml:space="preserve"> MX text string</w:t>
      </w:r>
      <w:r>
        <w:rPr>
          <w:rFonts w:ascii="Arial" w:eastAsia="Arial" w:hAnsi="Arial" w:cs="Arial"/>
        </w:rPr>
        <w:t xml:space="preserve"> and replaces </w:t>
      </w:r>
      <w:r w:rsidR="00DC4167">
        <w:rPr>
          <w:rFonts w:ascii="Arial" w:eastAsia="Arial" w:hAnsi="Arial" w:cs="Arial"/>
        </w:rPr>
        <w:t>all the extra</w:t>
      </w:r>
      <w:r w:rsidR="00726EC9">
        <w:rPr>
          <w:rFonts w:ascii="Arial" w:eastAsia="Arial" w:hAnsi="Arial" w:cs="Arial"/>
        </w:rPr>
        <w:t xml:space="preserve"> characters not supported in FIN</w:t>
      </w:r>
      <w:r w:rsidR="00DC4167">
        <w:rPr>
          <w:rFonts w:ascii="Arial" w:eastAsia="Arial" w:hAnsi="Arial" w:cs="Arial"/>
        </w:rPr>
        <w:t xml:space="preserve"> b</w:t>
      </w:r>
      <w:r w:rsidR="00952EF4">
        <w:rPr>
          <w:rFonts w:ascii="Arial" w:eastAsia="Arial" w:hAnsi="Arial" w:cs="Arial"/>
        </w:rPr>
        <w:t xml:space="preserve">y </w:t>
      </w:r>
      <w:r w:rsidR="00952EF4" w:rsidRPr="00042A15">
        <w:rPr>
          <w:rFonts w:ascii="Arial" w:eastAsia="Arial" w:hAnsi="Arial" w:cs="Arial"/>
        </w:rPr>
        <w:t>Fullstop</w:t>
      </w:r>
    </w:p>
    <w:p w14:paraId="3DD3E62D" w14:textId="77777777" w:rsidR="00263593" w:rsidRPr="00042A15" w:rsidRDefault="00263593" w:rsidP="00263593">
      <w:pPr>
        <w:rPr>
          <w:rFonts w:ascii="Arial" w:hAnsi="Arial" w:cs="Arial"/>
          <w:b/>
        </w:rPr>
      </w:pPr>
      <w:r w:rsidRPr="00042A15">
        <w:rPr>
          <w:rFonts w:ascii="Arial" w:hAnsi="Arial" w:cs="Arial"/>
          <w:b/>
        </w:rPr>
        <w:t>FIN character set is the following :</w:t>
      </w:r>
    </w:p>
    <w:p w14:paraId="05321302" w14:textId="77777777" w:rsidR="00263593" w:rsidRPr="000C65AC" w:rsidRDefault="00263593" w:rsidP="00263593">
      <w:pPr>
        <w:rPr>
          <w:rFonts w:ascii="Arial" w:hAnsi="Arial" w:cs="Arial"/>
        </w:rPr>
      </w:pPr>
      <w:r w:rsidRPr="000C65AC">
        <w:rPr>
          <w:rFonts w:ascii="Arial" w:hAnsi="Arial" w:cs="Arial"/>
          <w:lang w:val="pt-BR"/>
        </w:rPr>
        <w:t>a b c d e f g h i j k l m n o p q r s t u v w x y z</w:t>
      </w:r>
    </w:p>
    <w:p w14:paraId="6D0FF237" w14:textId="77777777" w:rsidR="00263593" w:rsidRPr="000C65AC" w:rsidRDefault="00263593" w:rsidP="00263593">
      <w:pPr>
        <w:rPr>
          <w:rFonts w:ascii="Arial" w:hAnsi="Arial" w:cs="Arial"/>
        </w:rPr>
      </w:pPr>
      <w:r w:rsidRPr="000C65AC">
        <w:rPr>
          <w:rFonts w:ascii="Arial" w:hAnsi="Arial" w:cs="Arial"/>
          <w:lang w:val="pt-BR"/>
        </w:rPr>
        <w:t>A B C D E F G H I J K L M N O P Q R S T U V W X Y Z</w:t>
      </w:r>
    </w:p>
    <w:p w14:paraId="17CC148E" w14:textId="77777777" w:rsidR="00263593" w:rsidRPr="000C65AC" w:rsidRDefault="00263593" w:rsidP="00263593">
      <w:pPr>
        <w:rPr>
          <w:rFonts w:ascii="Arial" w:hAnsi="Arial" w:cs="Arial"/>
        </w:rPr>
      </w:pPr>
      <w:r w:rsidRPr="000C65AC">
        <w:rPr>
          <w:rFonts w:ascii="Arial" w:hAnsi="Arial" w:cs="Arial"/>
        </w:rPr>
        <w:t>0 1 2 3 4 5 6 7 8 9</w:t>
      </w:r>
    </w:p>
    <w:p w14:paraId="0B3D46B5" w14:textId="77777777" w:rsidR="00263593" w:rsidRDefault="00263593" w:rsidP="00263593">
      <w:pPr>
        <w:rPr>
          <w:rFonts w:ascii="Arial" w:hAnsi="Arial" w:cs="Arial"/>
        </w:rPr>
      </w:pPr>
      <w:r w:rsidRPr="000C65AC">
        <w:rPr>
          <w:rFonts w:ascii="Arial" w:hAnsi="Arial" w:cs="Arial"/>
        </w:rPr>
        <w:t>/ - ? : ( ) . , ' +</w:t>
      </w:r>
    </w:p>
    <w:p w14:paraId="48CE4D4B" w14:textId="77777777" w:rsidR="00263593" w:rsidRDefault="00263593" w:rsidP="00263593">
      <w:pPr>
        <w:rPr>
          <w:rFonts w:ascii="Arial" w:hAnsi="Arial" w:cs="Arial"/>
        </w:rPr>
      </w:pPr>
    </w:p>
    <w:p w14:paraId="2D781149" w14:textId="63DD249A" w:rsidR="00263593" w:rsidRDefault="00263593" w:rsidP="00263593">
      <w:pPr>
        <w:rPr>
          <w:rFonts w:ascii="Arial" w:hAnsi="Arial" w:cs="Arial"/>
        </w:rPr>
      </w:pPr>
      <w:r>
        <w:rPr>
          <w:rFonts w:ascii="Arial" w:hAnsi="Arial" w:cs="Arial"/>
        </w:rPr>
        <w:t xml:space="preserve">CBPR+ allows extended character set in some elements like parties Name and addresses, Remittance Information, … </w:t>
      </w:r>
      <w:r w:rsidR="00DA112E">
        <w:rPr>
          <w:rFonts w:ascii="Arial" w:hAnsi="Arial" w:cs="Arial"/>
        </w:rPr>
        <w:t xml:space="preserve">These characters must be removed and replaced by </w:t>
      </w:r>
      <w:r w:rsidR="00C754D9">
        <w:rPr>
          <w:rFonts w:ascii="Arial" w:hAnsi="Arial" w:cs="Arial"/>
        </w:rPr>
        <w:t xml:space="preserve">a </w:t>
      </w:r>
      <w:r w:rsidR="00952EF4" w:rsidRPr="00042A15">
        <w:rPr>
          <w:rFonts w:ascii="Arial" w:hAnsi="Arial" w:cs="Arial"/>
        </w:rPr>
        <w:t>Fullstop</w:t>
      </w:r>
    </w:p>
    <w:p w14:paraId="723BEB98" w14:textId="77777777" w:rsidR="00263593" w:rsidRPr="000C65AC" w:rsidRDefault="00263593" w:rsidP="00263593">
      <w:pPr>
        <w:rPr>
          <w:rFonts w:ascii="Arial" w:hAnsi="Arial" w:cs="Arial"/>
        </w:rPr>
      </w:pPr>
    </w:p>
    <w:p w14:paraId="7FCA0A65" w14:textId="77777777" w:rsidR="007467F4" w:rsidRPr="00042A15" w:rsidRDefault="007467F4" w:rsidP="00042A15">
      <w:pPr>
        <w:spacing w:after="112" w:line="249" w:lineRule="auto"/>
        <w:ind w:left="720" w:right="15" w:firstLine="120"/>
        <w:rPr>
          <w:rFonts w:ascii="Arial" w:hAnsi="Arial" w:cs="Arial"/>
          <w:lang w:val="fr-BE"/>
        </w:rPr>
      </w:pPr>
      <w:r w:rsidRPr="00042A15">
        <w:rPr>
          <w:rFonts w:ascii="Arial" w:hAnsi="Arial" w:cs="Arial"/>
          <w:lang w:val="fr-BE"/>
        </w:rPr>
        <w:t>Additional special characters are supported:</w:t>
      </w:r>
    </w:p>
    <w:p w14:paraId="04FDBF5A" w14:textId="77777777" w:rsidR="00263593" w:rsidRPr="00042A15" w:rsidRDefault="007467F4" w:rsidP="00042A15">
      <w:pPr>
        <w:spacing w:after="112" w:line="249" w:lineRule="auto"/>
        <w:ind w:left="720" w:right="15" w:firstLine="120"/>
        <w:rPr>
          <w:rFonts w:ascii="Arial" w:hAnsi="Arial" w:cs="Arial"/>
        </w:rPr>
      </w:pPr>
      <w:r w:rsidRPr="00042A15">
        <w:rPr>
          <w:rFonts w:ascii="Arial" w:hAnsi="Arial" w:cs="Arial"/>
        </w:rPr>
        <w:t xml:space="preserve">!#$%&amp;*=^_`{|}~";&lt;&gt;@[\]  </w:t>
      </w:r>
    </w:p>
    <w:p w14:paraId="15A2A083" w14:textId="77777777" w:rsidR="007467F4" w:rsidRDefault="007467F4" w:rsidP="00042A15">
      <w:pPr>
        <w:spacing w:after="112" w:line="249" w:lineRule="auto"/>
        <w:ind w:left="720" w:right="15" w:firstLine="120"/>
      </w:pPr>
    </w:p>
    <w:p w14:paraId="1AF479A4" w14:textId="2954762D" w:rsidR="007467F4" w:rsidRPr="00042A15" w:rsidRDefault="007467F4" w:rsidP="00042A15">
      <w:pPr>
        <w:spacing w:after="112" w:line="249" w:lineRule="auto"/>
        <w:ind w:right="15"/>
        <w:rPr>
          <w:rFonts w:ascii="Arial" w:hAnsi="Arial" w:cs="Arial"/>
        </w:rPr>
      </w:pPr>
      <w:r w:rsidRPr="00042A15">
        <w:rPr>
          <w:rFonts w:ascii="Arial" w:hAnsi="Arial" w:cs="Arial"/>
        </w:rPr>
        <w:t xml:space="preserve">The following escape sequence of char must also be identified in </w:t>
      </w:r>
      <w:r w:rsidR="00CE181E" w:rsidRPr="00CE181E">
        <w:rPr>
          <w:rFonts w:ascii="Arial" w:hAnsi="Arial" w:cs="Arial"/>
        </w:rPr>
        <w:t>the data and replaced by a</w:t>
      </w:r>
      <w:r w:rsidR="00BD028E">
        <w:rPr>
          <w:rFonts w:ascii="Arial" w:hAnsi="Arial" w:cs="Arial"/>
        </w:rPr>
        <w:t xml:space="preserve"> </w:t>
      </w:r>
      <w:r w:rsidR="00CE181E" w:rsidRPr="00CE181E">
        <w:rPr>
          <w:rFonts w:ascii="Arial" w:hAnsi="Arial" w:cs="Arial"/>
        </w:rPr>
        <w:t>Fullstop</w:t>
      </w:r>
      <w:r w:rsidRPr="00042A15">
        <w:rPr>
          <w:rFonts w:ascii="Arial" w:hAnsi="Arial" w:cs="Arial"/>
        </w:rPr>
        <w:t xml:space="preserve">. </w:t>
      </w:r>
    </w:p>
    <w:p w14:paraId="2FEB36F6" w14:textId="77777777" w:rsidR="007467F4" w:rsidRPr="00042A15" w:rsidRDefault="007467F4" w:rsidP="00042A15">
      <w:pPr>
        <w:spacing w:after="112" w:line="249" w:lineRule="auto"/>
        <w:ind w:right="15"/>
        <w:rPr>
          <w:rFonts w:ascii="Arial" w:hAnsi="Arial" w:cs="Arial"/>
        </w:rPr>
      </w:pPr>
      <w:r w:rsidRPr="00042A15">
        <w:rPr>
          <w:rFonts w:ascii="Arial" w:hAnsi="Arial" w:cs="Arial"/>
        </w:rPr>
        <w:t>&amp;amp;</w:t>
      </w:r>
    </w:p>
    <w:p w14:paraId="6DA83F8D" w14:textId="77777777" w:rsidR="007467F4" w:rsidRPr="00042A15" w:rsidRDefault="00F91B43" w:rsidP="00042A15">
      <w:pPr>
        <w:spacing w:after="112" w:line="249" w:lineRule="auto"/>
        <w:ind w:right="15"/>
        <w:rPr>
          <w:rFonts w:ascii="Arial" w:eastAsiaTheme="minorEastAsia" w:hAnsi="Arial" w:cs="Arial"/>
          <w:color w:val="000000" w:themeColor="dark1"/>
          <w:kern w:val="24"/>
          <w:sz w:val="36"/>
          <w:szCs w:val="36"/>
        </w:rPr>
      </w:pPr>
      <w:r w:rsidRPr="00042A15">
        <w:rPr>
          <w:rFonts w:ascii="Arial" w:hAnsi="Arial" w:cs="Arial"/>
        </w:rPr>
        <w:t>&amp;quot;</w:t>
      </w:r>
    </w:p>
    <w:p w14:paraId="6A9AE94C" w14:textId="77777777" w:rsidR="00F91B43" w:rsidRPr="00042A15" w:rsidRDefault="00F91B43" w:rsidP="00042A15">
      <w:pPr>
        <w:spacing w:after="112" w:line="249" w:lineRule="auto"/>
        <w:ind w:right="15"/>
        <w:rPr>
          <w:rFonts w:ascii="Arial" w:hAnsi="Arial" w:cs="Arial"/>
        </w:rPr>
      </w:pPr>
      <w:r w:rsidRPr="00042A15">
        <w:rPr>
          <w:rFonts w:ascii="Arial" w:hAnsi="Arial" w:cs="Arial"/>
        </w:rPr>
        <w:t>&amp;lt;</w:t>
      </w:r>
    </w:p>
    <w:p w14:paraId="53F50A29" w14:textId="77777777" w:rsidR="00F91B43" w:rsidRPr="00042A15" w:rsidRDefault="00F91B43" w:rsidP="00042A15">
      <w:pPr>
        <w:spacing w:after="112" w:line="249" w:lineRule="auto"/>
        <w:ind w:right="15"/>
        <w:rPr>
          <w:rFonts w:ascii="Arial" w:hAnsi="Arial" w:cs="Arial"/>
        </w:rPr>
      </w:pPr>
      <w:r w:rsidRPr="00042A15">
        <w:rPr>
          <w:rFonts w:ascii="Arial" w:hAnsi="Arial" w:cs="Arial"/>
        </w:rPr>
        <w:t>&amp;gt;</w:t>
      </w:r>
    </w:p>
    <w:p w14:paraId="7A93A2E7" w14:textId="77777777" w:rsidR="007467F4" w:rsidRDefault="007467F4" w:rsidP="00042A15">
      <w:pPr>
        <w:spacing w:after="112" w:line="249" w:lineRule="auto"/>
        <w:ind w:left="0" w:right="15" w:firstLine="0"/>
      </w:pPr>
    </w:p>
    <w:p w14:paraId="0CDD7A39" w14:textId="77777777" w:rsidR="00DC4167" w:rsidRDefault="00DC4167" w:rsidP="00DC4167">
      <w:pPr>
        <w:spacing w:after="95"/>
        <w:ind w:left="419" w:right="157" w:hanging="7"/>
      </w:pPr>
      <w:r>
        <w:rPr>
          <w:rFonts w:ascii="Arial" w:eastAsia="Arial" w:hAnsi="Arial" w:cs="Arial"/>
          <w:b/>
        </w:rPr>
        <w:t xml:space="preserve">Format </w:t>
      </w:r>
    </w:p>
    <w:p w14:paraId="27A68B64" w14:textId="77777777" w:rsidR="00DC4167" w:rsidRDefault="00B376C4" w:rsidP="00DC4167">
      <w:pPr>
        <w:spacing w:after="112" w:line="249" w:lineRule="auto"/>
        <w:ind w:left="849" w:right="15" w:hanging="10"/>
      </w:pPr>
      <w:r>
        <w:rPr>
          <w:rFonts w:ascii="Arial" w:eastAsia="Arial" w:hAnsi="Arial" w:cs="Arial"/>
          <w:b/>
        </w:rPr>
        <w:t>MX_To_MTCharSet</w:t>
      </w:r>
      <w:r w:rsidR="00660384">
        <w:rPr>
          <w:rFonts w:ascii="Arial" w:eastAsia="Arial" w:hAnsi="Arial" w:cs="Arial"/>
        </w:rPr>
        <w:t>(MXText;</w:t>
      </w:r>
      <w:r w:rsidR="00DC4167">
        <w:rPr>
          <w:rFonts w:ascii="Arial" w:eastAsia="Arial" w:hAnsi="Arial" w:cs="Arial"/>
        </w:rPr>
        <w:t xml:space="preserve"> MTtext) </w:t>
      </w:r>
    </w:p>
    <w:p w14:paraId="3B3E3506" w14:textId="77777777" w:rsidR="00DC4167" w:rsidRDefault="00DC4167" w:rsidP="00DC4167">
      <w:pPr>
        <w:spacing w:after="95"/>
        <w:ind w:left="860" w:right="157" w:hanging="7"/>
      </w:pPr>
      <w:r>
        <w:rPr>
          <w:rFonts w:ascii="Arial" w:eastAsia="Arial" w:hAnsi="Arial" w:cs="Arial"/>
          <w:b/>
        </w:rPr>
        <w:t xml:space="preserve">Input </w:t>
      </w:r>
    </w:p>
    <w:p w14:paraId="5C84FBC6" w14:textId="77777777" w:rsidR="00DC4167" w:rsidRDefault="00660384" w:rsidP="00DC4167">
      <w:pPr>
        <w:spacing w:after="112" w:line="249" w:lineRule="auto"/>
        <w:ind w:left="849" w:right="15" w:hanging="10"/>
      </w:pPr>
      <w:r>
        <w:rPr>
          <w:rFonts w:ascii="Arial" w:eastAsia="Arial" w:hAnsi="Arial" w:cs="Arial"/>
        </w:rPr>
        <w:t xml:space="preserve">MXText: MX string </w:t>
      </w:r>
    </w:p>
    <w:p w14:paraId="74BBB78A" w14:textId="77777777" w:rsidR="00DC4167" w:rsidRDefault="00DC4167" w:rsidP="00DC4167">
      <w:pPr>
        <w:spacing w:after="95"/>
        <w:ind w:left="860" w:right="157" w:hanging="7"/>
      </w:pPr>
      <w:r>
        <w:rPr>
          <w:rFonts w:ascii="Arial" w:eastAsia="Arial" w:hAnsi="Arial" w:cs="Arial"/>
          <w:b/>
        </w:rPr>
        <w:t xml:space="preserve">Output </w:t>
      </w:r>
    </w:p>
    <w:p w14:paraId="607D1674" w14:textId="77777777" w:rsidR="00DC4167" w:rsidRDefault="00660384" w:rsidP="00C60224">
      <w:pPr>
        <w:spacing w:after="112" w:line="249" w:lineRule="auto"/>
        <w:ind w:left="0" w:right="15" w:firstLine="0"/>
      </w:pPr>
      <w:r>
        <w:rPr>
          <w:rFonts w:ascii="Arial" w:eastAsia="Arial" w:hAnsi="Arial" w:cs="Arial"/>
        </w:rPr>
        <w:tab/>
      </w:r>
      <w:r w:rsidR="00DC0B37">
        <w:rPr>
          <w:rFonts w:ascii="Arial" w:eastAsia="Arial" w:hAnsi="Arial" w:cs="Arial"/>
        </w:rPr>
        <w:t xml:space="preserve">   </w:t>
      </w:r>
      <w:r>
        <w:rPr>
          <w:rFonts w:ascii="Arial" w:eastAsia="Arial" w:hAnsi="Arial" w:cs="Arial"/>
        </w:rPr>
        <w:t>MTText : MT string of FIN char only</w:t>
      </w:r>
    </w:p>
    <w:p w14:paraId="39D33A94" w14:textId="77777777" w:rsidR="00DC4167" w:rsidRDefault="00DC4167" w:rsidP="00DC4167">
      <w:pPr>
        <w:spacing w:after="0" w:line="370" w:lineRule="auto"/>
        <w:ind w:left="839" w:right="6155" w:hanging="427"/>
      </w:pPr>
      <w:r>
        <w:rPr>
          <w:rFonts w:ascii="Arial" w:eastAsia="Arial" w:hAnsi="Arial" w:cs="Arial"/>
          <w:b/>
        </w:rPr>
        <w:t xml:space="preserve">Preconditions </w:t>
      </w:r>
      <w:r>
        <w:rPr>
          <w:rFonts w:ascii="Arial" w:eastAsia="Arial" w:hAnsi="Arial" w:cs="Arial"/>
        </w:rPr>
        <w:t xml:space="preserve">None. </w:t>
      </w:r>
    </w:p>
    <w:p w14:paraId="777B22D1" w14:textId="77777777" w:rsidR="00DC4167" w:rsidRDefault="00DC4167" w:rsidP="00DC4167">
      <w:pPr>
        <w:spacing w:after="9"/>
        <w:ind w:left="419" w:right="157" w:hanging="7"/>
      </w:pPr>
      <w:r>
        <w:rPr>
          <w:rFonts w:ascii="Arial" w:eastAsia="Arial" w:hAnsi="Arial" w:cs="Arial"/>
          <w:b/>
        </w:rPr>
        <w:t xml:space="preserve">Formal description </w:t>
      </w:r>
    </w:p>
    <w:p w14:paraId="49F3B113" w14:textId="77777777" w:rsidR="00DC4167" w:rsidRDefault="00DC4167"/>
    <w:p w14:paraId="24DCF734" w14:textId="77777777" w:rsidR="00726EC9" w:rsidRPr="00C60224" w:rsidRDefault="00726EC9" w:rsidP="00726EC9">
      <w:r w:rsidRPr="00C60224">
        <w:rPr>
          <w:lang w:val="pt-BR"/>
        </w:rPr>
        <w:t>a b c d e f g h i j k l m n o p q r s t u v w x y z</w:t>
      </w:r>
    </w:p>
    <w:p w14:paraId="4C043C70" w14:textId="77777777" w:rsidR="00726EC9" w:rsidRPr="00C60224" w:rsidRDefault="00726EC9" w:rsidP="00726EC9">
      <w:r w:rsidRPr="00C60224">
        <w:rPr>
          <w:lang w:val="pt-BR"/>
        </w:rPr>
        <w:t>A B C D E F G H I J K L M N O P Q R S T U V W X Y Z</w:t>
      </w:r>
    </w:p>
    <w:p w14:paraId="598F7784" w14:textId="77777777" w:rsidR="00726EC9" w:rsidRPr="00C60224" w:rsidRDefault="00726EC9" w:rsidP="00726EC9">
      <w:r w:rsidRPr="00C60224">
        <w:t>0 1 2 3 4 5 6 7 8 9</w:t>
      </w:r>
    </w:p>
    <w:p w14:paraId="6FE8F331" w14:textId="0E438FE1" w:rsidR="00726EC9" w:rsidRPr="00C60224" w:rsidRDefault="00726EC9" w:rsidP="00726EC9">
      <w:r w:rsidRPr="00C60224">
        <w:t>/ - ? : ( ) . , ' +</w:t>
      </w:r>
    </w:p>
    <w:p w14:paraId="50F36E53" w14:textId="25DC39D9" w:rsidR="00CE181E" w:rsidRPr="00C60224" w:rsidRDefault="00CE181E" w:rsidP="00726EC9"/>
    <w:p w14:paraId="0CA40F8E" w14:textId="3B7428AF" w:rsidR="00CE181E" w:rsidRPr="00C60224" w:rsidRDefault="00CE181E" w:rsidP="00726EC9">
      <w:r w:rsidRPr="00C60224">
        <w:t>ReplacingChar : string</w:t>
      </w:r>
    </w:p>
    <w:p w14:paraId="72498E13" w14:textId="242352EB" w:rsidR="00CE181E" w:rsidRPr="00C60224" w:rsidRDefault="00CE181E" w:rsidP="00726EC9">
      <w:r w:rsidRPr="00C60224">
        <w:t>ReplacingChar = “.”</w:t>
      </w:r>
    </w:p>
    <w:p w14:paraId="56C6A2C0" w14:textId="77777777" w:rsidR="00DA112E" w:rsidRPr="00C60224" w:rsidRDefault="00DA112E" w:rsidP="00726EC9"/>
    <w:p w14:paraId="1D5E74A5" w14:textId="77777777" w:rsidR="00DA112E" w:rsidRPr="00C60224" w:rsidRDefault="00DA112E" w:rsidP="00726EC9"/>
    <w:p w14:paraId="4BADB010" w14:textId="7F8FB720" w:rsidR="00DA112E" w:rsidRPr="00C60224" w:rsidRDefault="00660384" w:rsidP="00726EC9">
      <w:r w:rsidRPr="00EC5E67">
        <w:rPr>
          <w:b/>
        </w:rPr>
        <w:t>For n</w:t>
      </w:r>
      <w:r w:rsidR="00EC5E67">
        <w:t xml:space="preserve"> = 1, </w:t>
      </w:r>
      <w:r w:rsidR="00EC5E67" w:rsidRPr="00EC5E67">
        <w:rPr>
          <w:b/>
        </w:rPr>
        <w:t>Length</w:t>
      </w:r>
      <w:r w:rsidRPr="00C60224">
        <w:t>(MXString)</w:t>
      </w:r>
    </w:p>
    <w:p w14:paraId="614832A6" w14:textId="77777777" w:rsidR="00660384" w:rsidRPr="00C60224" w:rsidRDefault="00660384" w:rsidP="00726EC9"/>
    <w:p w14:paraId="29CBE62B" w14:textId="77777777" w:rsidR="00660384" w:rsidRPr="00C60224" w:rsidRDefault="00660384" w:rsidP="00BD028E">
      <w:pPr>
        <w:ind w:firstLine="582"/>
      </w:pPr>
      <w:r w:rsidRPr="00EC5E67">
        <w:rPr>
          <w:b/>
        </w:rPr>
        <w:t>IF</w:t>
      </w:r>
      <w:r w:rsidRPr="00C60224">
        <w:t xml:space="preserve"> </w:t>
      </w:r>
      <w:r w:rsidRPr="00EC5E67">
        <w:rPr>
          <w:b/>
        </w:rPr>
        <w:t>Substring</w:t>
      </w:r>
      <w:r w:rsidRPr="00C60224">
        <w:t xml:space="preserve">(MXText,n,1) </w:t>
      </w:r>
      <w:r w:rsidRPr="00EC5E67">
        <w:rPr>
          <w:b/>
        </w:rPr>
        <w:t>NOT IsInList</w:t>
      </w:r>
      <w:r w:rsidRPr="00C60224">
        <w:t xml:space="preserve">  </w:t>
      </w:r>
    </w:p>
    <w:p w14:paraId="0E49CDA0" w14:textId="77777777" w:rsidR="00660384" w:rsidRPr="00C60224" w:rsidRDefault="00660384" w:rsidP="00BD028E">
      <w:pPr>
        <w:ind w:left="2298" w:firstLine="582"/>
      </w:pPr>
      <w:r w:rsidRPr="00C60224">
        <w:t>{</w:t>
      </w:r>
      <w:r w:rsidRPr="00C60224">
        <w:rPr>
          <w:lang w:val="pt-BR"/>
        </w:rPr>
        <w:t xml:space="preserve"> a b c d e f g h i j k l m n o p q r s t u v w x y z</w:t>
      </w:r>
    </w:p>
    <w:p w14:paraId="406229F9" w14:textId="77777777" w:rsidR="00660384" w:rsidRPr="00C60224" w:rsidRDefault="00660384" w:rsidP="00BD028E">
      <w:pPr>
        <w:ind w:left="3018" w:firstLine="0"/>
      </w:pPr>
      <w:r w:rsidRPr="00C60224">
        <w:rPr>
          <w:lang w:val="pt-BR"/>
        </w:rPr>
        <w:t>A B C D E F G H I J K L M N O P Q R S T U V W X Y Z</w:t>
      </w:r>
    </w:p>
    <w:p w14:paraId="10F10DCD" w14:textId="77777777" w:rsidR="00660384" w:rsidRPr="00C60224" w:rsidRDefault="00660384" w:rsidP="00BD028E">
      <w:pPr>
        <w:ind w:left="2436" w:firstLine="582"/>
      </w:pPr>
      <w:r w:rsidRPr="00C60224">
        <w:t>0 1 2 3 4 5 6 7 8 9</w:t>
      </w:r>
    </w:p>
    <w:p w14:paraId="0AAB2ADF" w14:textId="77777777" w:rsidR="00660384" w:rsidRPr="00C60224" w:rsidRDefault="00660384" w:rsidP="003D0D69">
      <w:pPr>
        <w:ind w:left="2298" w:firstLine="582"/>
      </w:pPr>
      <w:r w:rsidRPr="00C60224">
        <w:t>/ - ? : ( ) . , ' +</w:t>
      </w:r>
      <w:r w:rsidR="009E4F89" w:rsidRPr="00C60224">
        <w:t xml:space="preserve"> }</w:t>
      </w:r>
    </w:p>
    <w:p w14:paraId="33165099" w14:textId="77777777" w:rsidR="00FA6A30" w:rsidRPr="00C60224" w:rsidRDefault="00FA6A30" w:rsidP="003D0D69">
      <w:pPr>
        <w:ind w:left="1440" w:firstLine="0"/>
      </w:pPr>
    </w:p>
    <w:p w14:paraId="639865BB" w14:textId="23EECD35" w:rsidR="002B7596" w:rsidRPr="00C60224" w:rsidRDefault="00FA6A30" w:rsidP="003D0D69">
      <w:pPr>
        <w:ind w:left="1440" w:firstLine="0"/>
      </w:pPr>
      <w:r w:rsidRPr="00C60224">
        <w:t xml:space="preserve">/* </w:t>
      </w:r>
      <w:r w:rsidR="00660384" w:rsidRPr="00C60224">
        <w:t xml:space="preserve">where “{“ and “}” are delimiters for the list and not part of the allowed characters. </w:t>
      </w:r>
      <w:r w:rsidRPr="00C60224">
        <w:t>*/</w:t>
      </w:r>
    </w:p>
    <w:p w14:paraId="6883A407" w14:textId="77777777" w:rsidR="00660384" w:rsidRPr="00C60224" w:rsidRDefault="00660384" w:rsidP="00660384"/>
    <w:p w14:paraId="1D388C5E" w14:textId="30FE4469" w:rsidR="00660384" w:rsidRPr="00C60224" w:rsidRDefault="00EC5E67" w:rsidP="003D0D69">
      <w:pPr>
        <w:ind w:firstLine="582"/>
      </w:pPr>
      <w:r>
        <w:t>THEN</w:t>
      </w:r>
    </w:p>
    <w:p w14:paraId="1D6DB43D" w14:textId="77777777" w:rsidR="00EC438A" w:rsidRPr="00C60224" w:rsidRDefault="00EC438A" w:rsidP="00660384"/>
    <w:p w14:paraId="14A84395" w14:textId="46831FEF" w:rsidR="00EC438A" w:rsidRPr="00C60224" w:rsidRDefault="00EC438A" w:rsidP="00EC5E67">
      <w:pPr>
        <w:ind w:right="-892" w:firstLine="582"/>
      </w:pPr>
      <w:r w:rsidRPr="00C60224">
        <w:t xml:space="preserve">MTText = </w:t>
      </w:r>
      <w:r w:rsidRPr="00EC5E67">
        <w:rPr>
          <w:b/>
        </w:rPr>
        <w:t>Concatenate</w:t>
      </w:r>
      <w:r w:rsidRPr="00C60224">
        <w:t>(</w:t>
      </w:r>
      <w:r w:rsidRPr="00EC5E67">
        <w:rPr>
          <w:b/>
        </w:rPr>
        <w:t>Substring</w:t>
      </w:r>
      <w:r w:rsidRPr="00C60224">
        <w:t>(MXText,1, n-1)</w:t>
      </w:r>
      <w:r w:rsidR="00CE181E" w:rsidRPr="00C60224">
        <w:t>, ReplacingChar</w:t>
      </w:r>
      <w:r w:rsidRPr="00C60224">
        <w:t>,</w:t>
      </w:r>
    </w:p>
    <w:p w14:paraId="1635602E" w14:textId="77777777" w:rsidR="00EC438A" w:rsidRPr="00C60224" w:rsidRDefault="00EC438A" w:rsidP="003D0D69">
      <w:pPr>
        <w:ind w:firstLine="582"/>
      </w:pPr>
      <w:r w:rsidRPr="00EC5E67">
        <w:rPr>
          <w:b/>
        </w:rPr>
        <w:t>Substring</w:t>
      </w:r>
      <w:r w:rsidRPr="00C60224">
        <w:t>(MXText,n+1))</w:t>
      </w:r>
    </w:p>
    <w:p w14:paraId="18B78F44" w14:textId="77777777" w:rsidR="009E4F89" w:rsidRPr="00C60224" w:rsidRDefault="009E4F89" w:rsidP="003D0D69">
      <w:pPr>
        <w:ind w:firstLine="582"/>
      </w:pPr>
    </w:p>
    <w:p w14:paraId="54FFF347" w14:textId="77777777" w:rsidR="009E4F89" w:rsidRPr="00EC5E67" w:rsidRDefault="009E4F89" w:rsidP="003D0D69">
      <w:pPr>
        <w:ind w:firstLine="582"/>
        <w:rPr>
          <w:b/>
        </w:rPr>
      </w:pPr>
      <w:r w:rsidRPr="00EC5E67">
        <w:rPr>
          <w:b/>
        </w:rPr>
        <w:t>n= n +1</w:t>
      </w:r>
    </w:p>
    <w:p w14:paraId="7A24C0E2" w14:textId="77777777" w:rsidR="00EC438A" w:rsidRPr="00EC5E67" w:rsidRDefault="00EC438A" w:rsidP="00EC438A">
      <w:pPr>
        <w:ind w:left="850" w:firstLine="0"/>
        <w:rPr>
          <w:b/>
        </w:rPr>
      </w:pPr>
    </w:p>
    <w:p w14:paraId="6F0892FD" w14:textId="77777777" w:rsidR="00EC438A" w:rsidRPr="00C60224" w:rsidRDefault="00EC438A" w:rsidP="00EC438A"/>
    <w:p w14:paraId="36FBDB89" w14:textId="087C6606" w:rsidR="00F91B43" w:rsidRPr="00C60224" w:rsidRDefault="00EC438A" w:rsidP="003D0D69">
      <w:pPr>
        <w:tabs>
          <w:tab w:val="left" w:pos="2644"/>
        </w:tabs>
      </w:pPr>
      <w:r w:rsidRPr="00C60224">
        <w:tab/>
      </w:r>
      <w:r w:rsidR="00F91B43" w:rsidRPr="00C60224">
        <w:t>/* Search for escape sequence of</w:t>
      </w:r>
      <w:r w:rsidR="00CE181E" w:rsidRPr="00C60224">
        <w:t xml:space="preserve"> characters and replace by ReplacingChar</w:t>
      </w:r>
      <w:r w:rsidR="00100436" w:rsidRPr="00C60224">
        <w:t xml:space="preserve"> </w:t>
      </w:r>
      <w:r w:rsidR="00F91B43" w:rsidRPr="00C60224">
        <w:t>*/</w:t>
      </w:r>
    </w:p>
    <w:p w14:paraId="6D4ED460" w14:textId="4846690A" w:rsidR="00EC438A" w:rsidRPr="00C60224" w:rsidRDefault="00EC438A" w:rsidP="005B4039">
      <w:pPr>
        <w:tabs>
          <w:tab w:val="left" w:pos="2644"/>
        </w:tabs>
      </w:pPr>
      <w:r w:rsidRPr="00C60224">
        <w:tab/>
      </w:r>
    </w:p>
    <w:p w14:paraId="04364FB4" w14:textId="233F3D0F" w:rsidR="000134BF" w:rsidRPr="00C60224" w:rsidRDefault="00100436">
      <w:r w:rsidRPr="00C60224">
        <w:t>For each pattern</w:t>
      </w:r>
      <w:r w:rsidR="005B4039">
        <w:t xml:space="preserve"> (MXPattern)In</w:t>
      </w:r>
      <w:r w:rsidRPr="00C60224">
        <w:t xml:space="preserve">List </w:t>
      </w:r>
    </w:p>
    <w:p w14:paraId="329C645D" w14:textId="77777777" w:rsidR="00100436" w:rsidRPr="00C60224" w:rsidRDefault="00100436"/>
    <w:p w14:paraId="34C31190" w14:textId="77777777" w:rsidR="00100436" w:rsidRPr="00C60224" w:rsidRDefault="00100436" w:rsidP="00100436">
      <w:pPr>
        <w:spacing w:after="112" w:line="249" w:lineRule="auto"/>
        <w:ind w:right="15"/>
      </w:pPr>
      <w:r w:rsidRPr="00C60224">
        <w:t>&amp;amp;</w:t>
      </w:r>
    </w:p>
    <w:p w14:paraId="3A85899E" w14:textId="77777777" w:rsidR="00100436" w:rsidRPr="00C60224" w:rsidRDefault="00100436" w:rsidP="00100436">
      <w:pPr>
        <w:spacing w:after="112" w:line="249" w:lineRule="auto"/>
        <w:ind w:right="15"/>
        <w:rPr>
          <w:rFonts w:eastAsiaTheme="minorEastAsia"/>
          <w:color w:val="000000" w:themeColor="dark1"/>
          <w:kern w:val="24"/>
          <w:sz w:val="36"/>
          <w:szCs w:val="36"/>
        </w:rPr>
      </w:pPr>
      <w:r w:rsidRPr="00C60224">
        <w:t>&amp;quot;</w:t>
      </w:r>
    </w:p>
    <w:p w14:paraId="2FFD571A" w14:textId="77777777" w:rsidR="00100436" w:rsidRPr="00C60224" w:rsidRDefault="00100436" w:rsidP="00100436">
      <w:pPr>
        <w:spacing w:after="112" w:line="249" w:lineRule="auto"/>
        <w:ind w:right="15"/>
      </w:pPr>
      <w:r w:rsidRPr="00C60224">
        <w:t>&amp;lt;</w:t>
      </w:r>
    </w:p>
    <w:p w14:paraId="25035F15" w14:textId="77777777" w:rsidR="00100436" w:rsidRPr="00C60224" w:rsidRDefault="00100436" w:rsidP="00100436">
      <w:pPr>
        <w:spacing w:after="112" w:line="249" w:lineRule="auto"/>
        <w:ind w:right="15"/>
      </w:pPr>
      <w:r w:rsidRPr="00C60224">
        <w:t>&amp;gt;</w:t>
      </w:r>
    </w:p>
    <w:p w14:paraId="0D636BEB" w14:textId="77777777" w:rsidR="00100436" w:rsidRPr="00C60224" w:rsidRDefault="00100436"/>
    <w:p w14:paraId="3A2FCE31" w14:textId="77777777" w:rsidR="00100436" w:rsidRPr="00C60224" w:rsidRDefault="00100436"/>
    <w:p w14:paraId="57061400" w14:textId="77777777" w:rsidR="00100436" w:rsidRPr="00EC5E67" w:rsidRDefault="00100436">
      <w:pPr>
        <w:rPr>
          <w:b/>
        </w:rPr>
      </w:pPr>
      <w:r w:rsidRPr="00EC5E67">
        <w:rPr>
          <w:b/>
        </w:rPr>
        <w:t xml:space="preserve">Repeat </w:t>
      </w:r>
    </w:p>
    <w:p w14:paraId="1F3A3AEA" w14:textId="66D7C596" w:rsidR="00100436" w:rsidRPr="003D0D69" w:rsidRDefault="00100436" w:rsidP="00EC5E67">
      <w:pPr>
        <w:tabs>
          <w:tab w:val="left" w:pos="1350"/>
          <w:tab w:val="left" w:pos="1440"/>
          <w:tab w:val="left" w:pos="1530"/>
        </w:tabs>
      </w:pPr>
      <w:r w:rsidRPr="00C60224">
        <w:t xml:space="preserve"> </w:t>
      </w:r>
      <w:r w:rsidR="00D167DC" w:rsidRPr="00C60224">
        <w:tab/>
      </w:r>
      <w:r w:rsidR="00FC3820" w:rsidRPr="00EC5E67">
        <w:rPr>
          <w:b/>
        </w:rPr>
        <w:t xml:space="preserve">IF </w:t>
      </w:r>
      <w:r w:rsidR="00104C45" w:rsidRPr="00EC5E67">
        <w:rPr>
          <w:b/>
        </w:rPr>
        <w:t>IsPresentPattern</w:t>
      </w:r>
      <w:r w:rsidR="00104C45" w:rsidRPr="003D0D69">
        <w:t>(MXText, MXP</w:t>
      </w:r>
      <w:r w:rsidR="00EC5E67">
        <w:t>attern) THEN</w:t>
      </w:r>
    </w:p>
    <w:p w14:paraId="17F2E09A" w14:textId="77777777" w:rsidR="004D5E8F" w:rsidRPr="003D0D69" w:rsidRDefault="004D5E8F"/>
    <w:p w14:paraId="5B9F3342" w14:textId="53D0A183" w:rsidR="004D5E8F" w:rsidRDefault="00FC3820" w:rsidP="003D0D69">
      <w:pPr>
        <w:ind w:firstLine="0"/>
      </w:pPr>
      <w:r w:rsidRPr="003D0D69">
        <w:t xml:space="preserve">   </w:t>
      </w:r>
      <w:r w:rsidR="004D5E8F" w:rsidRPr="003D0D69">
        <w:t xml:space="preserve">MXText = </w:t>
      </w:r>
      <w:r w:rsidR="004D5E8F" w:rsidRPr="00EC5E67">
        <w:rPr>
          <w:b/>
        </w:rPr>
        <w:t>ReplacePattern</w:t>
      </w:r>
      <w:r w:rsidR="004D5E8F" w:rsidRPr="003D0D69">
        <w:t xml:space="preserve">(MXText, </w:t>
      </w:r>
      <w:r w:rsidR="00CE181E" w:rsidRPr="003D0D69">
        <w:t>MXPattern, ReplacingChar</w:t>
      </w:r>
      <w:r w:rsidR="004D5E8F" w:rsidRPr="003D0D69">
        <w:t>)</w:t>
      </w:r>
    </w:p>
    <w:p w14:paraId="05D105D8" w14:textId="77777777" w:rsidR="00BD028E" w:rsidRPr="00BD028E" w:rsidRDefault="00BD028E" w:rsidP="00BD028E">
      <w:pPr>
        <w:ind w:firstLine="0"/>
      </w:pPr>
    </w:p>
    <w:p w14:paraId="0C8CE058" w14:textId="78A0A668" w:rsidR="00FC3820" w:rsidRPr="003D0D69" w:rsidRDefault="00361719" w:rsidP="003D0D69">
      <w:pPr>
        <w:ind w:firstLine="0"/>
      </w:pPr>
      <w:r w:rsidRPr="00BD028E">
        <w:t>/* Character replacement must be reported in Error handling */</w:t>
      </w:r>
    </w:p>
    <w:p w14:paraId="42E1F330" w14:textId="01A24858" w:rsidR="00FC3820" w:rsidRPr="00EC5E67" w:rsidRDefault="00EC5E67" w:rsidP="00EC5E67">
      <w:pPr>
        <w:rPr>
          <w:b/>
        </w:rPr>
      </w:pPr>
      <w:r>
        <w:t xml:space="preserve">    </w:t>
      </w:r>
      <w:r w:rsidR="00FC3820" w:rsidRPr="00EC5E67">
        <w:rPr>
          <w:b/>
        </w:rPr>
        <w:t>END</w:t>
      </w:r>
      <w:r w:rsidR="00BD028E" w:rsidRPr="00EC5E67">
        <w:rPr>
          <w:b/>
        </w:rPr>
        <w:t>IF</w:t>
      </w:r>
    </w:p>
    <w:p w14:paraId="057E577A" w14:textId="77777777" w:rsidR="00100436" w:rsidRPr="00C60224" w:rsidRDefault="00100436"/>
    <w:p w14:paraId="5AEE9765" w14:textId="77777777" w:rsidR="00100436" w:rsidRPr="00C60224" w:rsidRDefault="00100436"/>
    <w:p w14:paraId="6E25151D" w14:textId="77777777" w:rsidR="00AE6C80" w:rsidRPr="00AE6C80" w:rsidRDefault="00AE6C80"/>
    <w:p w14:paraId="70625292" w14:textId="77777777" w:rsidR="005068D9" w:rsidRDefault="005068D9" w:rsidP="0091329D">
      <w:pPr>
        <w:rPr>
          <w:rFonts w:ascii="Arial" w:eastAsia="Arial" w:hAnsi="Arial" w:cs="Arial"/>
          <w:b/>
        </w:rPr>
      </w:pPr>
    </w:p>
    <w:p w14:paraId="6F5267C7" w14:textId="460A7809" w:rsidR="00741606" w:rsidRDefault="00C32594" w:rsidP="00564CD5">
      <w:pPr>
        <w:pStyle w:val="Heading3"/>
      </w:pPr>
      <w:bookmarkStart w:id="3749" w:name="_Toc136351303"/>
      <w:r>
        <w:t>4.3.14</w:t>
      </w:r>
      <w:r w:rsidR="00564CD5">
        <w:t xml:space="preserve">  </w:t>
      </w:r>
      <w:r w:rsidR="004E7DC0">
        <w:t>MX_To</w:t>
      </w:r>
      <w:r w:rsidR="00741606">
        <w:t>_MT72FullField2</w:t>
      </w:r>
      <w:bookmarkEnd w:id="3749"/>
    </w:p>
    <w:p w14:paraId="3A3782FB" w14:textId="1ED839F5" w:rsidR="00B507FD" w:rsidRPr="00B507FD" w:rsidRDefault="00B507FD" w:rsidP="00B507FD"/>
    <w:p w14:paraId="6BAF01D9" w14:textId="77777777" w:rsidR="00741606" w:rsidRDefault="00741606" w:rsidP="00741606">
      <w:pPr>
        <w:spacing w:after="95"/>
        <w:ind w:left="419" w:right="157" w:hanging="7"/>
      </w:pPr>
      <w:r>
        <w:t xml:space="preserve"> </w:t>
      </w:r>
      <w:r>
        <w:rPr>
          <w:rFonts w:ascii="Arial" w:eastAsia="Arial" w:hAnsi="Arial" w:cs="Arial"/>
          <w:b/>
        </w:rPr>
        <w:t xml:space="preserve">Name </w:t>
      </w:r>
    </w:p>
    <w:p w14:paraId="33E6C796" w14:textId="43790B5F" w:rsidR="00741606" w:rsidRDefault="00741606" w:rsidP="00741606">
      <w:pPr>
        <w:spacing w:after="112" w:line="249" w:lineRule="auto"/>
        <w:ind w:left="849" w:right="15" w:hanging="10"/>
        <w:rPr>
          <w:rFonts w:ascii="Arial" w:eastAsia="Arial" w:hAnsi="Arial" w:cs="Arial"/>
        </w:rPr>
      </w:pPr>
      <w:r>
        <w:rPr>
          <w:rFonts w:ascii="Arial" w:eastAsia="Arial" w:hAnsi="Arial" w:cs="Arial"/>
        </w:rPr>
        <w:t xml:space="preserve">MX_To_MT72 FullField2 </w:t>
      </w:r>
    </w:p>
    <w:p w14:paraId="378392BE" w14:textId="224FAE92" w:rsidR="00741606" w:rsidRDefault="00B507FD" w:rsidP="00741606">
      <w:pPr>
        <w:spacing w:after="112" w:line="249" w:lineRule="auto"/>
        <w:ind w:left="849" w:right="15" w:hanging="10"/>
        <w:rPr>
          <w:i/>
        </w:rPr>
      </w:pPr>
      <w:r w:rsidRPr="00B41AEE">
        <w:rPr>
          <w:rFonts w:eastAsia="Arial"/>
          <w:i/>
        </w:rPr>
        <w:lastRenderedPageBreak/>
        <w:t xml:space="preserve">/* </w:t>
      </w:r>
      <w:r w:rsidRPr="00B41AEE">
        <w:rPr>
          <w:i/>
        </w:rPr>
        <w:t xml:space="preserve">Note for developers. This function is similar to MX_To_MT72FullField but still some differences. </w:t>
      </w:r>
      <w:ins w:id="3750" w:author="BOUVY Martine" w:date="2022-02-22T15:33:00Z">
        <w:r w:rsidR="002B75E5">
          <w:rPr>
            <w:i/>
          </w:rPr>
          <w:t xml:space="preserve">For example, </w:t>
        </w:r>
      </w:ins>
      <w:r w:rsidRPr="00B41AEE">
        <w:rPr>
          <w:i/>
        </w:rPr>
        <w:t xml:space="preserve">Code for IntermediaryAgent2,3 and PreviousInstructingAgent1,2,3 is the same. InstructionForCreditorAgent </w:t>
      </w:r>
      <w:del w:id="3751" w:author="BOUVY Martine" w:date="2022-02-22T15:32:00Z">
        <w:r w:rsidRPr="00B41AEE" w:rsidDel="006946C7">
          <w:rPr>
            <w:i/>
          </w:rPr>
          <w:delText xml:space="preserve">and InstructionForNextAgent </w:delText>
        </w:r>
      </w:del>
      <w:r w:rsidRPr="00B41AEE">
        <w:rPr>
          <w:i/>
        </w:rPr>
        <w:t>=&gt; differences */</w:t>
      </w:r>
    </w:p>
    <w:p w14:paraId="77177B2F" w14:textId="77777777" w:rsidR="00B41AEE" w:rsidRPr="00B41AEE" w:rsidRDefault="00B41AEE" w:rsidP="00741606">
      <w:pPr>
        <w:spacing w:after="112" w:line="249" w:lineRule="auto"/>
        <w:ind w:left="849" w:right="15" w:hanging="10"/>
        <w:rPr>
          <w:rFonts w:eastAsia="Arial"/>
          <w:i/>
        </w:rPr>
      </w:pPr>
    </w:p>
    <w:p w14:paraId="4DA16747" w14:textId="77777777" w:rsidR="00741606" w:rsidRPr="003B3494" w:rsidRDefault="00741606" w:rsidP="00B40A30">
      <w:pPr>
        <w:tabs>
          <w:tab w:val="left" w:pos="450"/>
        </w:tabs>
        <w:spacing w:after="112" w:line="249" w:lineRule="auto"/>
        <w:ind w:left="426" w:right="15" w:firstLine="0"/>
        <w:rPr>
          <w:rFonts w:ascii="Arial" w:eastAsia="Arial" w:hAnsi="Arial" w:cs="Arial"/>
          <w:b/>
        </w:rPr>
      </w:pPr>
      <w:r w:rsidRPr="003B3494">
        <w:rPr>
          <w:rFonts w:ascii="Arial" w:eastAsia="Arial" w:hAnsi="Arial" w:cs="Arial"/>
          <w:b/>
        </w:rPr>
        <w:t>Business Description</w:t>
      </w:r>
    </w:p>
    <w:p w14:paraId="65341E32" w14:textId="77777777" w:rsidR="00741606" w:rsidRDefault="00741606" w:rsidP="009A6247">
      <w:pPr>
        <w:ind w:left="450" w:firstLine="0"/>
        <w:rPr>
          <w:rFonts w:ascii="Arial" w:eastAsia="Arial" w:hAnsi="Arial" w:cs="Arial"/>
        </w:rPr>
      </w:pPr>
      <w:r>
        <w:rPr>
          <w:rFonts w:ascii="Arial" w:eastAsia="Arial" w:hAnsi="Arial" w:cs="Arial"/>
        </w:rPr>
        <w:t xml:space="preserve">The function combines elements from the MX message that must be carried to the next agent in order to allow the processing of the payment all along the chain. </w:t>
      </w:r>
    </w:p>
    <w:p w14:paraId="1B77401B" w14:textId="77777777" w:rsidR="00741606" w:rsidRDefault="00741606" w:rsidP="009A6247">
      <w:pPr>
        <w:ind w:left="450"/>
        <w:rPr>
          <w:rFonts w:ascii="Arial" w:eastAsia="Arial" w:hAnsi="Arial" w:cs="Arial"/>
        </w:rPr>
      </w:pPr>
    </w:p>
    <w:p w14:paraId="48E2FA6A" w14:textId="77777777" w:rsidR="00741606" w:rsidRDefault="00741606" w:rsidP="009A6247">
      <w:pPr>
        <w:ind w:left="450" w:firstLine="0"/>
        <w:rPr>
          <w:rFonts w:ascii="Arial" w:eastAsia="Arial" w:hAnsi="Arial" w:cs="Arial"/>
        </w:rPr>
      </w:pPr>
      <w:r>
        <w:rPr>
          <w:rFonts w:ascii="Arial" w:eastAsia="Arial" w:hAnsi="Arial" w:cs="Arial"/>
        </w:rPr>
        <w:t>Depending on the room left and the presence of the elements in the physical message, the following priority will be applied with possible missing or truncated information:</w:t>
      </w:r>
    </w:p>
    <w:p w14:paraId="46AD8D99" w14:textId="77777777" w:rsidR="00741606" w:rsidRDefault="00741606" w:rsidP="009A6247">
      <w:pPr>
        <w:ind w:left="450"/>
        <w:rPr>
          <w:rFonts w:ascii="Arial" w:eastAsia="Arial" w:hAnsi="Arial" w:cs="Arial"/>
        </w:rPr>
      </w:pPr>
    </w:p>
    <w:p w14:paraId="34E793A3" w14:textId="50C289E2" w:rsidR="0095637B" w:rsidRDefault="00741606" w:rsidP="009A6247">
      <w:pPr>
        <w:ind w:left="450"/>
        <w:rPr>
          <w:rFonts w:ascii="Arial" w:eastAsia="Arial" w:hAnsi="Arial" w:cs="Arial"/>
        </w:rPr>
      </w:pPr>
      <w:r>
        <w:rPr>
          <w:rFonts w:ascii="Arial" w:eastAsia="Arial" w:hAnsi="Arial" w:cs="Arial"/>
        </w:rPr>
        <w:t>Priority 1 : IntermediaryAgent2,3</w:t>
      </w:r>
      <w:r w:rsidR="00AB0CC3">
        <w:rPr>
          <w:rFonts w:ascii="Arial" w:eastAsia="Arial" w:hAnsi="Arial" w:cs="Arial"/>
        </w:rPr>
        <w:t xml:space="preserve"> (/INTA/)</w:t>
      </w:r>
      <w:r w:rsidR="0039582A">
        <w:rPr>
          <w:rFonts w:ascii="Arial" w:eastAsia="Arial" w:hAnsi="Arial" w:cs="Arial"/>
        </w:rPr>
        <w:t>*</w:t>
      </w:r>
    </w:p>
    <w:p w14:paraId="3AFD12A4" w14:textId="3B2E20A5" w:rsidR="00F7471A" w:rsidRDefault="00F06826" w:rsidP="009A6247">
      <w:pPr>
        <w:ind w:left="450"/>
        <w:rPr>
          <w:rFonts w:ascii="Arial" w:eastAsia="Arial" w:hAnsi="Arial" w:cs="Arial"/>
        </w:rPr>
      </w:pPr>
      <w:r w:rsidRPr="009C2801">
        <w:rPr>
          <w:rFonts w:ascii="Arial" w:eastAsia="Arial" w:hAnsi="Arial" w:cs="Arial"/>
        </w:rPr>
        <w:t>Priority 2 : PaymentTypeInformation/ServiceLevel</w:t>
      </w:r>
      <w:r w:rsidR="0008032A">
        <w:rPr>
          <w:rFonts w:ascii="Arial" w:eastAsia="Arial" w:hAnsi="Arial" w:cs="Arial"/>
        </w:rPr>
        <w:t xml:space="preserve"> (/</w:t>
      </w:r>
      <w:r w:rsidR="0008032A">
        <w:rPr>
          <w:rFonts w:ascii="Arial" w:hAnsi="Arial" w:cs="Arial"/>
        </w:rPr>
        <w:t>SVCLVL/)</w:t>
      </w:r>
      <w:r w:rsidR="0039582A">
        <w:rPr>
          <w:rFonts w:ascii="Arial" w:hAnsi="Arial" w:cs="Arial"/>
        </w:rPr>
        <w:t>*</w:t>
      </w:r>
    </w:p>
    <w:p w14:paraId="79F18D33" w14:textId="76DE3079" w:rsidR="00F06826" w:rsidRDefault="00F06826" w:rsidP="009A6247">
      <w:pPr>
        <w:ind w:left="450"/>
        <w:rPr>
          <w:rFonts w:ascii="Arial" w:eastAsia="Arial" w:hAnsi="Arial" w:cs="Arial"/>
        </w:rPr>
      </w:pPr>
      <w:r>
        <w:rPr>
          <w:rFonts w:ascii="Arial" w:eastAsia="Arial" w:hAnsi="Arial" w:cs="Arial"/>
        </w:rPr>
        <w:t>Priority 3</w:t>
      </w:r>
      <w:r w:rsidRPr="000F490B">
        <w:rPr>
          <w:rFonts w:ascii="Arial" w:eastAsia="Arial" w:hAnsi="Arial" w:cs="Arial"/>
        </w:rPr>
        <w:t xml:space="preserve"> : PaymentTypeInformatio</w:t>
      </w:r>
      <w:r>
        <w:rPr>
          <w:rFonts w:ascii="Arial" w:eastAsia="Arial" w:hAnsi="Arial" w:cs="Arial"/>
        </w:rPr>
        <w:t>n/LocalInstrument</w:t>
      </w:r>
      <w:r w:rsidR="003A4E6A">
        <w:rPr>
          <w:rFonts w:ascii="Arial" w:eastAsia="Arial" w:hAnsi="Arial" w:cs="Arial"/>
        </w:rPr>
        <w:t xml:space="preserve"> (/LOCINS/)</w:t>
      </w:r>
      <w:r w:rsidR="0039582A">
        <w:rPr>
          <w:rFonts w:ascii="Arial" w:eastAsia="Arial" w:hAnsi="Arial" w:cs="Arial"/>
        </w:rPr>
        <w:t>*</w:t>
      </w:r>
    </w:p>
    <w:p w14:paraId="7BB05705" w14:textId="3CD573CE" w:rsidR="00F06826" w:rsidRDefault="00F06826" w:rsidP="009A6247">
      <w:pPr>
        <w:ind w:left="450"/>
        <w:rPr>
          <w:rFonts w:ascii="Arial" w:eastAsia="Arial" w:hAnsi="Arial" w:cs="Arial"/>
        </w:rPr>
      </w:pPr>
      <w:r>
        <w:rPr>
          <w:rFonts w:ascii="Arial" w:eastAsia="Arial" w:hAnsi="Arial" w:cs="Arial"/>
        </w:rPr>
        <w:t xml:space="preserve">Priority 4 : </w:t>
      </w:r>
      <w:r w:rsidRPr="000F490B">
        <w:rPr>
          <w:rFonts w:ascii="Arial" w:eastAsia="Arial" w:hAnsi="Arial" w:cs="Arial"/>
        </w:rPr>
        <w:t>PaymentTypeInformatio</w:t>
      </w:r>
      <w:r>
        <w:rPr>
          <w:rFonts w:ascii="Arial" w:eastAsia="Arial" w:hAnsi="Arial" w:cs="Arial"/>
        </w:rPr>
        <w:t>n/CategoryPurpose</w:t>
      </w:r>
      <w:r w:rsidR="003A4E6A">
        <w:rPr>
          <w:rFonts w:ascii="Arial" w:eastAsia="Arial" w:hAnsi="Arial" w:cs="Arial"/>
        </w:rPr>
        <w:t xml:space="preserve"> (/CATPURP/)</w:t>
      </w:r>
      <w:r w:rsidR="0039582A">
        <w:rPr>
          <w:rFonts w:ascii="Arial" w:eastAsia="Arial" w:hAnsi="Arial" w:cs="Arial"/>
        </w:rPr>
        <w:t>*</w:t>
      </w:r>
    </w:p>
    <w:p w14:paraId="18D7E2D9" w14:textId="28E03F95" w:rsidR="00741606" w:rsidRPr="009C2801" w:rsidRDefault="00F06826" w:rsidP="009A6247">
      <w:pPr>
        <w:ind w:left="450" w:firstLine="0"/>
        <w:rPr>
          <w:rFonts w:ascii="Arial" w:eastAsia="Arial" w:hAnsi="Arial" w:cs="Arial"/>
          <w:b/>
        </w:rPr>
      </w:pPr>
      <w:r>
        <w:rPr>
          <w:rFonts w:ascii="Arial" w:eastAsia="Arial" w:hAnsi="Arial" w:cs="Arial"/>
        </w:rPr>
        <w:t>Priority 5</w:t>
      </w:r>
      <w:r w:rsidR="00741606">
        <w:rPr>
          <w:rFonts w:ascii="Arial" w:eastAsia="Arial" w:hAnsi="Arial" w:cs="Arial"/>
        </w:rPr>
        <w:t xml:space="preserve"> : </w:t>
      </w:r>
      <w:r>
        <w:rPr>
          <w:rFonts w:ascii="Arial" w:eastAsia="Arial" w:hAnsi="Arial" w:cs="Arial"/>
        </w:rPr>
        <w:t>InstructionForCreditorAgent</w:t>
      </w:r>
      <w:ins w:id="3752" w:author="BOUVY Martine" w:date="2022-05-17T11:43:00Z">
        <w:r w:rsidR="00E22696">
          <w:rPr>
            <w:rFonts w:ascii="Arial" w:eastAsia="Arial" w:hAnsi="Arial" w:cs="Arial"/>
          </w:rPr>
          <w:t xml:space="preserve"> (</w:t>
        </w:r>
      </w:ins>
      <w:ins w:id="3753" w:author="BOUVY Martine" w:date="2022-05-17T11:44:00Z">
        <w:r w:rsidR="00E22696">
          <w:rPr>
            <w:rFonts w:ascii="Arial" w:eastAsia="Arial" w:hAnsi="Arial" w:cs="Arial"/>
          </w:rPr>
          <w:t>[</w:t>
        </w:r>
      </w:ins>
      <w:ins w:id="3754" w:author="BOUVY Martine" w:date="2022-05-17T11:43:00Z">
        <w:r w:rsidR="00E22696">
          <w:rPr>
            <w:rFonts w:ascii="Arial" w:eastAsia="Arial" w:hAnsi="Arial" w:cs="Arial"/>
          </w:rPr>
          <w:t>/UDLC/</w:t>
        </w:r>
      </w:ins>
      <w:ins w:id="3755" w:author="BOUVY Martine" w:date="2022-05-17T11:44:00Z">
        <w:r w:rsidR="00E22696">
          <w:rPr>
            <w:rFonts w:ascii="Arial" w:eastAsia="Arial" w:hAnsi="Arial" w:cs="Arial"/>
          </w:rPr>
          <w:t>]</w:t>
        </w:r>
      </w:ins>
      <w:ins w:id="3756" w:author="BOUVY Martine" w:date="2022-05-17T11:43:00Z">
        <w:r w:rsidR="00E22696">
          <w:rPr>
            <w:rFonts w:ascii="Arial" w:eastAsia="Arial" w:hAnsi="Arial" w:cs="Arial"/>
          </w:rPr>
          <w:t xml:space="preserve">, /ACC/, </w:t>
        </w:r>
      </w:ins>
      <w:ins w:id="3757" w:author="BOUVY Martine" w:date="2022-05-17T11:44:00Z">
        <w:r w:rsidR="00E22696">
          <w:rPr>
            <w:rFonts w:ascii="Arial" w:eastAsia="Arial" w:hAnsi="Arial" w:cs="Arial"/>
          </w:rPr>
          <w:t>/PHONBEN/, /TELEBEN/)</w:t>
        </w:r>
      </w:ins>
    </w:p>
    <w:p w14:paraId="54D8279E" w14:textId="1A36BB9F" w:rsidR="00DD3D71" w:rsidRDefault="00F06826" w:rsidP="009A6247">
      <w:pPr>
        <w:ind w:left="450"/>
        <w:rPr>
          <w:rFonts w:ascii="Arial" w:eastAsia="Arial" w:hAnsi="Arial" w:cs="Arial"/>
        </w:rPr>
      </w:pPr>
      <w:r>
        <w:rPr>
          <w:rFonts w:ascii="Arial" w:eastAsia="Arial" w:hAnsi="Arial" w:cs="Arial"/>
        </w:rPr>
        <w:t>Priority 6</w:t>
      </w:r>
      <w:r w:rsidR="00741606">
        <w:rPr>
          <w:rFonts w:ascii="Arial" w:eastAsia="Arial" w:hAnsi="Arial" w:cs="Arial"/>
        </w:rPr>
        <w:t xml:space="preserve"> :  </w:t>
      </w:r>
      <w:r>
        <w:rPr>
          <w:rFonts w:ascii="Arial" w:eastAsia="Arial" w:hAnsi="Arial" w:cs="Arial"/>
        </w:rPr>
        <w:t xml:space="preserve">Purpose </w:t>
      </w:r>
      <w:r w:rsidR="003A4E6A">
        <w:rPr>
          <w:rFonts w:ascii="Arial" w:eastAsia="Arial" w:hAnsi="Arial" w:cs="Arial"/>
        </w:rPr>
        <w:t>(/PURP/)</w:t>
      </w:r>
      <w:r w:rsidR="0039582A">
        <w:rPr>
          <w:rFonts w:ascii="Arial" w:eastAsia="Arial" w:hAnsi="Arial" w:cs="Arial"/>
        </w:rPr>
        <w:t>*</w:t>
      </w:r>
    </w:p>
    <w:p w14:paraId="6303DA59" w14:textId="0D9ABA32" w:rsidR="00EE629B" w:rsidRDefault="00EE629B" w:rsidP="009A6247">
      <w:pPr>
        <w:ind w:left="450" w:firstLine="0"/>
        <w:rPr>
          <w:ins w:id="3758" w:author="BOUVY Martine [3]" w:date="2020-07-14T09:27:00Z"/>
          <w:rFonts w:ascii="Arial" w:eastAsia="Arial" w:hAnsi="Arial" w:cs="Arial"/>
        </w:rPr>
      </w:pPr>
      <w:r>
        <w:rPr>
          <w:rFonts w:ascii="Arial" w:eastAsia="Arial" w:hAnsi="Arial" w:cs="Arial"/>
        </w:rPr>
        <w:t xml:space="preserve">Priority 7: InstructionForNextAgent (excluded </w:t>
      </w:r>
      <w:ins w:id="3759" w:author="BOUVY Martine [2]" w:date="2021-11-10T08:40:00Z">
        <w:r w:rsidR="00811BF8">
          <w:rPr>
            <w:rFonts w:ascii="Arial" w:eastAsia="Arial" w:hAnsi="Arial" w:cs="Arial"/>
          </w:rPr>
          <w:t>“</w:t>
        </w:r>
      </w:ins>
      <w:r>
        <w:rPr>
          <w:rFonts w:ascii="Arial" w:eastAsia="Arial" w:hAnsi="Arial" w:cs="Arial"/>
        </w:rPr>
        <w:t>/FIN53/</w:t>
      </w:r>
      <w:ins w:id="3760" w:author="BOUVY Martine [2]" w:date="2021-11-10T08:40:00Z">
        <w:r w:rsidR="00811BF8">
          <w:rPr>
            <w:rFonts w:ascii="Arial" w:eastAsia="Arial" w:hAnsi="Arial" w:cs="Arial"/>
          </w:rPr>
          <w:t>BIC” structure</w:t>
        </w:r>
      </w:ins>
      <w:r>
        <w:rPr>
          <w:rFonts w:ascii="Arial" w:eastAsia="Arial" w:hAnsi="Arial" w:cs="Arial"/>
        </w:rPr>
        <w:t xml:space="preserve"> </w:t>
      </w:r>
      <w:r w:rsidRPr="00195224">
        <w:rPr>
          <w:rFonts w:ascii="Arial" w:eastAsia="Arial" w:hAnsi="Arial" w:cs="Arial"/>
          <w:strike/>
        </w:rPr>
        <w:t>and /FIN54/</w:t>
      </w:r>
      <w:r>
        <w:rPr>
          <w:rFonts w:ascii="Arial" w:eastAsia="Arial" w:hAnsi="Arial" w:cs="Arial"/>
        </w:rPr>
        <w:t>)</w:t>
      </w:r>
    </w:p>
    <w:p w14:paraId="35BBD49F" w14:textId="0168961F" w:rsidR="00E24463" w:rsidRDefault="00E24463" w:rsidP="009A6247">
      <w:pPr>
        <w:ind w:left="450" w:firstLine="0"/>
        <w:rPr>
          <w:rFonts w:ascii="Arial" w:eastAsia="Arial" w:hAnsi="Arial" w:cs="Arial"/>
        </w:rPr>
      </w:pPr>
      <w:ins w:id="3761" w:author="BOUVY Martine [3]" w:date="2020-07-14T09:27:00Z">
        <w:r>
          <w:rPr>
            <w:rFonts w:ascii="Arial" w:eastAsia="Arial" w:hAnsi="Arial" w:cs="Arial"/>
          </w:rPr>
          <w:t>Priority 8 : DebtorAgent (/INS/)</w:t>
        </w:r>
      </w:ins>
    </w:p>
    <w:p w14:paraId="35A2EAAB" w14:textId="41120F1F" w:rsidR="00741606" w:rsidRDefault="00EE629B" w:rsidP="009A6247">
      <w:pPr>
        <w:ind w:left="450" w:firstLine="0"/>
        <w:rPr>
          <w:rFonts w:ascii="Arial" w:eastAsia="Arial" w:hAnsi="Arial" w:cs="Arial"/>
        </w:rPr>
      </w:pPr>
      <w:r>
        <w:rPr>
          <w:rFonts w:ascii="Arial" w:eastAsia="Arial" w:hAnsi="Arial" w:cs="Arial"/>
        </w:rPr>
        <w:t xml:space="preserve">Priority </w:t>
      </w:r>
      <w:del w:id="3762" w:author="BOUVY Martine [3]" w:date="2020-07-14T09:28:00Z">
        <w:r w:rsidDel="00E24463">
          <w:rPr>
            <w:rFonts w:ascii="Arial" w:eastAsia="Arial" w:hAnsi="Arial" w:cs="Arial"/>
          </w:rPr>
          <w:delText>8</w:delText>
        </w:r>
      </w:del>
      <w:ins w:id="3763" w:author="BOUVY Martine [3]" w:date="2020-07-14T09:28:00Z">
        <w:r w:rsidR="00E24463">
          <w:rPr>
            <w:rFonts w:ascii="Arial" w:eastAsia="Arial" w:hAnsi="Arial" w:cs="Arial"/>
          </w:rPr>
          <w:t>9</w:t>
        </w:r>
      </w:ins>
      <w:r w:rsidR="00741606">
        <w:rPr>
          <w:rFonts w:ascii="Arial" w:eastAsia="Arial" w:hAnsi="Arial" w:cs="Arial"/>
        </w:rPr>
        <w:t xml:space="preserve"> : PreviousInstructingAgent1,2,3</w:t>
      </w:r>
    </w:p>
    <w:p w14:paraId="789E512D" w14:textId="5B1CB9FF" w:rsidR="007F74E7" w:rsidRDefault="00F7471A" w:rsidP="009A6247">
      <w:pPr>
        <w:ind w:left="450" w:firstLine="0"/>
        <w:rPr>
          <w:rFonts w:ascii="Arial" w:eastAsia="Arial" w:hAnsi="Arial" w:cs="Arial"/>
        </w:rPr>
      </w:pPr>
      <w:r w:rsidRPr="009C2801">
        <w:rPr>
          <w:rFonts w:ascii="Arial" w:eastAsia="Arial" w:hAnsi="Arial" w:cs="Arial"/>
        </w:rPr>
        <w:t>Priority</w:t>
      </w:r>
      <w:del w:id="3764" w:author="BOUVY Martine [3]" w:date="2020-07-14T09:28:00Z">
        <w:r w:rsidR="00EE629B" w:rsidRPr="009C2801" w:rsidDel="00E24463">
          <w:rPr>
            <w:rFonts w:ascii="Arial" w:eastAsia="Arial" w:hAnsi="Arial" w:cs="Arial"/>
          </w:rPr>
          <w:delText>9</w:delText>
        </w:r>
      </w:del>
      <w:ins w:id="3765" w:author="BOUVY Martine [3]" w:date="2020-07-14T09:28:00Z">
        <w:r w:rsidR="00E24463">
          <w:rPr>
            <w:rFonts w:ascii="Arial" w:eastAsia="Arial" w:hAnsi="Arial" w:cs="Arial"/>
          </w:rPr>
          <w:t>10</w:t>
        </w:r>
      </w:ins>
      <w:r w:rsidR="007F74E7" w:rsidRPr="00800616">
        <w:rPr>
          <w:rFonts w:ascii="Arial" w:eastAsia="Arial" w:hAnsi="Arial" w:cs="Arial"/>
        </w:rPr>
        <w:t xml:space="preserve"> :</w:t>
      </w:r>
      <w:r w:rsidR="007F74E7">
        <w:rPr>
          <w:rFonts w:ascii="Arial" w:eastAsia="Arial" w:hAnsi="Arial" w:cs="Arial"/>
        </w:rPr>
        <w:t xml:space="preserve"> RemittanceInformation (included code /BNF/ and /TSU/ from originating MT, if originating MX then info will be translated with /BNF/ code)</w:t>
      </w:r>
    </w:p>
    <w:p w14:paraId="46117C56" w14:textId="5F5FFCE8" w:rsidR="00741606" w:rsidRDefault="00741606" w:rsidP="009A6247">
      <w:pPr>
        <w:ind w:left="450" w:firstLine="0"/>
        <w:rPr>
          <w:rFonts w:ascii="Arial" w:eastAsia="Arial" w:hAnsi="Arial" w:cs="Arial"/>
        </w:rPr>
      </w:pPr>
    </w:p>
    <w:p w14:paraId="0076293A" w14:textId="3DF41085" w:rsidR="0039582A" w:rsidRDefault="0039582A" w:rsidP="009A6247">
      <w:pPr>
        <w:ind w:left="450" w:firstLine="0"/>
        <w:rPr>
          <w:ins w:id="3766" w:author="BOUVY Martine" w:date="2022-05-17T11:44:00Z"/>
          <w:rFonts w:ascii="Arial" w:eastAsia="Arial" w:hAnsi="Arial" w:cs="Arial"/>
        </w:rPr>
      </w:pPr>
      <w:r>
        <w:rPr>
          <w:rFonts w:ascii="Arial" w:eastAsia="Arial" w:hAnsi="Arial" w:cs="Arial"/>
        </w:rPr>
        <w:t>*means new code words to be used in Field72</w:t>
      </w:r>
    </w:p>
    <w:p w14:paraId="572A8C8A" w14:textId="55966276" w:rsidR="00E22696" w:rsidRDefault="00E22696" w:rsidP="009A6247">
      <w:pPr>
        <w:ind w:left="450" w:firstLine="0"/>
        <w:rPr>
          <w:rFonts w:ascii="Arial" w:eastAsia="Arial" w:hAnsi="Arial" w:cs="Arial"/>
        </w:rPr>
      </w:pPr>
      <w:ins w:id="3767" w:author="BOUVY Martine" w:date="2022-05-17T11:44:00Z">
        <w:r>
          <w:rPr>
            <w:rFonts w:ascii="Arial" w:eastAsia="Arial" w:hAnsi="Arial" w:cs="Arial"/>
          </w:rPr>
          <w:t xml:space="preserve">/UDLC/ only if pacs.009 CORE is used with pacs.009 ADV. </w:t>
        </w:r>
      </w:ins>
    </w:p>
    <w:p w14:paraId="2DFB084F" w14:textId="77777777" w:rsidR="0039582A" w:rsidRDefault="0039582A" w:rsidP="009A6247">
      <w:pPr>
        <w:ind w:left="450" w:firstLine="0"/>
        <w:rPr>
          <w:rFonts w:ascii="Arial" w:eastAsia="Arial" w:hAnsi="Arial" w:cs="Arial"/>
        </w:rPr>
      </w:pPr>
    </w:p>
    <w:p w14:paraId="27DBBD65" w14:textId="77777777" w:rsidR="00741606" w:rsidRDefault="00741606" w:rsidP="009A6247">
      <w:pPr>
        <w:ind w:left="450" w:firstLine="0"/>
        <w:rPr>
          <w:rFonts w:ascii="Arial" w:eastAsia="Arial" w:hAnsi="Arial" w:cs="Arial"/>
        </w:rPr>
      </w:pPr>
      <w:r>
        <w:rPr>
          <w:rFonts w:ascii="Arial" w:eastAsia="Arial" w:hAnsi="Arial" w:cs="Arial"/>
        </w:rPr>
        <w:t xml:space="preserve">If a data is truncated (ie., partially present), “+” is added at the end of the string; </w:t>
      </w:r>
    </w:p>
    <w:p w14:paraId="33FD907A" w14:textId="77777777" w:rsidR="00741606" w:rsidRDefault="00741606" w:rsidP="009A6247">
      <w:pPr>
        <w:ind w:left="450" w:firstLine="0"/>
        <w:rPr>
          <w:rFonts w:ascii="Arial" w:eastAsia="Arial" w:hAnsi="Arial" w:cs="Arial"/>
        </w:rPr>
      </w:pPr>
      <w:r>
        <w:rPr>
          <w:rFonts w:ascii="Arial" w:eastAsia="Arial" w:hAnsi="Arial" w:cs="Arial"/>
        </w:rPr>
        <w:t xml:space="preserve">If an information cannot be copied in field 72 (eg., PreviousIntructingAgent2,3), an indicator Flag_MissingInformation is returned with value “True”. </w:t>
      </w:r>
    </w:p>
    <w:p w14:paraId="219C686C" w14:textId="77777777" w:rsidR="00741606" w:rsidRDefault="00741606" w:rsidP="009A6247">
      <w:pPr>
        <w:ind w:left="450" w:firstLine="0"/>
        <w:rPr>
          <w:rFonts w:ascii="Arial" w:eastAsia="Arial" w:hAnsi="Arial" w:cs="Arial"/>
        </w:rPr>
      </w:pPr>
    </w:p>
    <w:p w14:paraId="748F27A6" w14:textId="10FA4027" w:rsidR="00947CA3" w:rsidRDefault="00947CA3" w:rsidP="009A6247">
      <w:pPr>
        <w:ind w:left="450"/>
      </w:pPr>
    </w:p>
    <w:p w14:paraId="37E402BD" w14:textId="77777777" w:rsidR="00947CA3" w:rsidRPr="009A6247" w:rsidRDefault="00947CA3" w:rsidP="009A6247">
      <w:pPr>
        <w:ind w:left="450"/>
        <w:rPr>
          <w:rFonts w:ascii="Arial" w:hAnsi="Arial" w:cs="Arial"/>
        </w:rPr>
      </w:pPr>
      <w:r w:rsidRPr="009A6247">
        <w:rPr>
          <w:rFonts w:ascii="Arial" w:hAnsi="Arial" w:cs="Arial"/>
        </w:rPr>
        <w:t xml:space="preserve">The function can be used to convert for the first time an MX message created in MX to an MT message or to convert a MX message already converted previously in MT in a sequence like MX to MT to MX or to convert a MX message initiated in MT. </w:t>
      </w:r>
    </w:p>
    <w:p w14:paraId="4149CFDF" w14:textId="77777777" w:rsidR="00947CA3" w:rsidRPr="009A6247" w:rsidRDefault="00947CA3" w:rsidP="009A6247">
      <w:pPr>
        <w:ind w:left="450"/>
        <w:rPr>
          <w:rFonts w:ascii="Arial" w:hAnsi="Arial" w:cs="Arial"/>
        </w:rPr>
      </w:pPr>
    </w:p>
    <w:p w14:paraId="47B8753A" w14:textId="77777777" w:rsidR="00947CA3" w:rsidRPr="009A6247" w:rsidRDefault="00947CA3" w:rsidP="009A6247">
      <w:pPr>
        <w:ind w:left="450"/>
        <w:rPr>
          <w:rFonts w:ascii="Arial" w:hAnsi="Arial" w:cs="Arial"/>
        </w:rPr>
      </w:pPr>
      <w:r w:rsidRPr="009A6247">
        <w:rPr>
          <w:rFonts w:ascii="Arial" w:hAnsi="Arial" w:cs="Arial"/>
          <w:b/>
        </w:rPr>
        <w:t>IntermediaryAgent2,3</w:t>
      </w:r>
      <w:r w:rsidRPr="009A6247">
        <w:rPr>
          <w:rFonts w:ascii="Arial" w:hAnsi="Arial" w:cs="Arial"/>
        </w:rPr>
        <w:t xml:space="preserve"> can only be present if the original message is a MX message. That information must be carried to continue the payment process and a new code will be used /INTA/ in order to fit with field 72 structure. This code can be repeated max 2 times. It can be understood as an instruction for IntermediaryAgent1 (/INT/)on how to continue the chain but in order to indicate it is a new information coming from an original MX message, a new code word is used.  </w:t>
      </w:r>
    </w:p>
    <w:p w14:paraId="23AB00C2" w14:textId="1B874B05" w:rsidR="00FA241F" w:rsidRPr="009A6247" w:rsidRDefault="00947CA3" w:rsidP="009A6247">
      <w:pPr>
        <w:ind w:left="450"/>
        <w:rPr>
          <w:rFonts w:ascii="Arial" w:hAnsi="Arial" w:cs="Arial"/>
        </w:rPr>
      </w:pPr>
      <w:r w:rsidRPr="009A6247">
        <w:rPr>
          <w:rFonts w:ascii="Arial" w:hAnsi="Arial" w:cs="Arial"/>
        </w:rPr>
        <w:t xml:space="preserve">IntermediaryAgent2,3 must be identified at a minimum with a BIC OR (Name </w:t>
      </w:r>
      <w:r w:rsidR="00EC288E" w:rsidRPr="009A6247">
        <w:rPr>
          <w:rFonts w:ascii="Arial" w:hAnsi="Arial" w:cs="Arial"/>
        </w:rPr>
        <w:t>[</w:t>
      </w:r>
      <w:r w:rsidRPr="009A6247">
        <w:rPr>
          <w:rFonts w:ascii="Arial" w:hAnsi="Arial" w:cs="Arial"/>
        </w:rPr>
        <w:t>and TownName and Country</w:t>
      </w:r>
      <w:r w:rsidR="00EC288E" w:rsidRPr="009A6247">
        <w:rPr>
          <w:rFonts w:ascii="Arial" w:hAnsi="Arial" w:cs="Arial"/>
        </w:rPr>
        <w:t>]</w:t>
      </w:r>
      <w:r w:rsidRPr="009A6247">
        <w:rPr>
          <w:rFonts w:ascii="Arial" w:hAnsi="Arial" w:cs="Arial"/>
        </w:rPr>
        <w:t xml:space="preserve">)for cross border transactions or by ClearingSystemMemberIdentification for domestic transactions. </w:t>
      </w:r>
    </w:p>
    <w:p w14:paraId="3055BF8F" w14:textId="67B65B95" w:rsidR="00FA241F" w:rsidRPr="009A6247" w:rsidRDefault="00FA241F" w:rsidP="009A6247">
      <w:pPr>
        <w:ind w:left="450"/>
        <w:rPr>
          <w:rFonts w:ascii="Arial" w:hAnsi="Arial" w:cs="Arial"/>
        </w:rPr>
      </w:pPr>
    </w:p>
    <w:p w14:paraId="59E445BC" w14:textId="530C3588" w:rsidR="00FA241F" w:rsidRPr="009A6247" w:rsidRDefault="00FA241F" w:rsidP="009A6247">
      <w:pPr>
        <w:ind w:left="450"/>
        <w:rPr>
          <w:rFonts w:ascii="Arial" w:hAnsi="Arial" w:cs="Arial"/>
        </w:rPr>
      </w:pPr>
      <w:r w:rsidRPr="009A6247">
        <w:rPr>
          <w:rFonts w:ascii="Arial" w:hAnsi="Arial" w:cs="Arial"/>
        </w:rPr>
        <w:t>BIC is the preferred option for the translation.</w:t>
      </w:r>
    </w:p>
    <w:p w14:paraId="5EB5A7FF" w14:textId="3548C8E7" w:rsidR="00FA241F" w:rsidRPr="009A6247" w:rsidRDefault="00FA241F" w:rsidP="009A6247">
      <w:pPr>
        <w:ind w:left="450"/>
        <w:rPr>
          <w:rFonts w:ascii="Arial" w:hAnsi="Arial" w:cs="Arial"/>
        </w:rPr>
      </w:pPr>
    </w:p>
    <w:p w14:paraId="0BB63E18" w14:textId="77777777" w:rsidR="00FA241F" w:rsidRPr="009A6247" w:rsidRDefault="00FA241F" w:rsidP="009A6247">
      <w:pPr>
        <w:spacing w:after="112" w:line="249" w:lineRule="auto"/>
        <w:ind w:left="450" w:right="15" w:firstLine="0"/>
        <w:rPr>
          <w:rFonts w:ascii="Arial" w:hAnsi="Arial" w:cs="Arial"/>
        </w:rPr>
      </w:pPr>
      <w:r w:rsidRPr="009A6247">
        <w:rPr>
          <w:rFonts w:ascii="Arial" w:hAnsi="Arial" w:cs="Arial"/>
        </w:rPr>
        <w:lastRenderedPageBreak/>
        <w:t xml:space="preserve">IF Country is present, Name is truncated after 34 characters if length &gt; 35 else Name is truncated after 69 characters if length &gt; 70 (and added “+” for truncation indication). Preference is given to BICFI. </w:t>
      </w:r>
    </w:p>
    <w:p w14:paraId="702C1EDD" w14:textId="77777777" w:rsidR="00947CA3" w:rsidRPr="009A6247" w:rsidRDefault="00947CA3" w:rsidP="009A6247">
      <w:pPr>
        <w:ind w:left="450"/>
        <w:rPr>
          <w:rFonts w:ascii="Arial" w:hAnsi="Arial" w:cs="Arial"/>
        </w:rPr>
      </w:pPr>
    </w:p>
    <w:p w14:paraId="67A8EBC2" w14:textId="77777777" w:rsidR="00947CA3" w:rsidRPr="009A6247" w:rsidRDefault="00947CA3" w:rsidP="009A6247">
      <w:pPr>
        <w:spacing w:after="112" w:line="249" w:lineRule="auto"/>
        <w:ind w:left="450" w:right="15" w:firstLine="0"/>
        <w:rPr>
          <w:rFonts w:ascii="Arial" w:hAnsi="Arial" w:cs="Arial"/>
        </w:rPr>
      </w:pPr>
      <w:r w:rsidRPr="009A6247">
        <w:rPr>
          <w:rFonts w:ascii="Arial" w:hAnsi="Arial" w:cs="Arial"/>
        </w:rPr>
        <w:t xml:space="preserve">The ISO Clearing System Identification is not converted into  the MT Clearing System Identification (eg.,”AUBSB” is not converted to “AU”). </w:t>
      </w:r>
    </w:p>
    <w:p w14:paraId="255ABBF9" w14:textId="77777777" w:rsidR="00947CA3" w:rsidRPr="009A6247" w:rsidRDefault="00947CA3" w:rsidP="009A6247">
      <w:pPr>
        <w:ind w:left="450"/>
        <w:rPr>
          <w:rFonts w:ascii="Arial" w:hAnsi="Arial" w:cs="Arial"/>
        </w:rPr>
      </w:pPr>
    </w:p>
    <w:p w14:paraId="24EA0105" w14:textId="77777777" w:rsidR="00947CA3" w:rsidRPr="009A6247" w:rsidRDefault="00947CA3" w:rsidP="009A6247">
      <w:pPr>
        <w:ind w:left="450"/>
        <w:rPr>
          <w:rFonts w:ascii="Arial" w:hAnsi="Arial" w:cs="Arial"/>
        </w:rPr>
      </w:pPr>
      <w:r w:rsidRPr="009A6247">
        <w:rPr>
          <w:rFonts w:ascii="Arial" w:hAnsi="Arial" w:cs="Arial"/>
        </w:rPr>
        <w:t>Proposal MT72 field template for IntermediaryAgent2,3:</w:t>
      </w:r>
    </w:p>
    <w:p w14:paraId="4035F42F" w14:textId="49D413BB" w:rsidR="00947CA3" w:rsidRPr="009A6247" w:rsidRDefault="00947CA3" w:rsidP="009A6247">
      <w:pPr>
        <w:ind w:left="450"/>
        <w:rPr>
          <w:rFonts w:ascii="Arial" w:hAnsi="Arial" w:cs="Arial"/>
        </w:rPr>
      </w:pPr>
      <w:r w:rsidRPr="009A6247">
        <w:rPr>
          <w:rFonts w:ascii="Arial" w:hAnsi="Arial" w:cs="Arial"/>
        </w:rPr>
        <w:t>/INTA/BIC OR /INTA/Name</w:t>
      </w:r>
      <w:r w:rsidR="00EC288E" w:rsidRPr="009A6247">
        <w:rPr>
          <w:rFonts w:ascii="Arial" w:hAnsi="Arial" w:cs="Arial"/>
        </w:rPr>
        <w:t xml:space="preserve"> [</w:t>
      </w:r>
      <w:r w:rsidRPr="009A6247">
        <w:rPr>
          <w:rFonts w:ascii="Arial" w:hAnsi="Arial" w:cs="Arial"/>
          <w:b/>
        </w:rPr>
        <w:t>(</w:t>
      </w:r>
      <w:r w:rsidRPr="009A6247">
        <w:rPr>
          <w:rFonts w:ascii="Arial" w:hAnsi="Arial" w:cs="Arial"/>
        </w:rPr>
        <w:t>Country</w:t>
      </w:r>
      <w:r w:rsidRPr="009A6247">
        <w:rPr>
          <w:rFonts w:ascii="Arial" w:hAnsi="Arial" w:cs="Arial"/>
          <w:b/>
        </w:rPr>
        <w:t>(</w:t>
      </w:r>
      <w:r w:rsidRPr="009A6247">
        <w:rPr>
          <w:rFonts w:ascii="Arial" w:hAnsi="Arial" w:cs="Arial"/>
        </w:rPr>
        <w:t>TownName</w:t>
      </w:r>
      <w:r w:rsidR="00EC288E" w:rsidRPr="009A6247">
        <w:rPr>
          <w:rFonts w:ascii="Arial" w:hAnsi="Arial" w:cs="Arial"/>
        </w:rPr>
        <w:t>]</w:t>
      </w:r>
      <w:r w:rsidRPr="009A6247">
        <w:rPr>
          <w:rFonts w:ascii="Arial" w:hAnsi="Arial" w:cs="Arial"/>
        </w:rPr>
        <w:t xml:space="preserve">  OR /INTA/ClearingSystemMemberIdentification</w:t>
      </w:r>
    </w:p>
    <w:p w14:paraId="70E580F8" w14:textId="77777777" w:rsidR="00947CA3" w:rsidRPr="009A6247" w:rsidRDefault="00947CA3" w:rsidP="009A6247">
      <w:pPr>
        <w:ind w:left="450"/>
        <w:rPr>
          <w:rFonts w:ascii="Arial" w:hAnsi="Arial" w:cs="Arial"/>
        </w:rPr>
      </w:pPr>
    </w:p>
    <w:p w14:paraId="44E9731F" w14:textId="77777777" w:rsidR="00EC288E" w:rsidRPr="009A6247" w:rsidRDefault="00947CA3" w:rsidP="009A6247">
      <w:pPr>
        <w:ind w:left="450"/>
        <w:rPr>
          <w:rFonts w:ascii="Arial" w:hAnsi="Arial" w:cs="Arial"/>
        </w:rPr>
      </w:pPr>
      <w:r w:rsidRPr="009A6247">
        <w:rPr>
          <w:rFonts w:ascii="Arial" w:hAnsi="Arial" w:cs="Arial"/>
        </w:rPr>
        <w:t>Where “(“ is used as a separator easy to identify in a string by searching a pattern “(“ followed by exactly 2 alphabetic characters which must be an ISO country code followed by “(“</w:t>
      </w:r>
      <w:r w:rsidR="00EC288E" w:rsidRPr="009A6247">
        <w:rPr>
          <w:rFonts w:ascii="Arial" w:hAnsi="Arial" w:cs="Arial"/>
        </w:rPr>
        <w:t xml:space="preserve">. </w:t>
      </w:r>
    </w:p>
    <w:p w14:paraId="2F919864" w14:textId="23F1E096" w:rsidR="00947CA3" w:rsidRPr="009A6247" w:rsidRDefault="00EC288E" w:rsidP="009A6247">
      <w:pPr>
        <w:ind w:left="450"/>
        <w:rPr>
          <w:rFonts w:ascii="Arial" w:hAnsi="Arial" w:cs="Arial"/>
        </w:rPr>
      </w:pPr>
      <w:r w:rsidRPr="009A6247">
        <w:rPr>
          <w:rFonts w:ascii="Arial" w:hAnsi="Arial" w:cs="Arial"/>
        </w:rPr>
        <w:t xml:space="preserve">Country and TownName will be provided if </w:t>
      </w:r>
      <w:r w:rsidR="0034604B" w:rsidRPr="009A6247">
        <w:rPr>
          <w:rFonts w:ascii="Arial" w:hAnsi="Arial" w:cs="Arial"/>
        </w:rPr>
        <w:t>present in the MX</w:t>
      </w:r>
      <w:r w:rsidRPr="009A6247">
        <w:rPr>
          <w:rFonts w:ascii="Arial" w:hAnsi="Arial" w:cs="Arial"/>
        </w:rPr>
        <w:t xml:space="preserve"> </w:t>
      </w:r>
    </w:p>
    <w:p w14:paraId="7F8FF630" w14:textId="77777777" w:rsidR="00947CA3" w:rsidRPr="009A6247" w:rsidRDefault="00947CA3" w:rsidP="009A6247">
      <w:pPr>
        <w:ind w:left="450"/>
        <w:rPr>
          <w:rFonts w:ascii="Arial" w:hAnsi="Arial" w:cs="Arial"/>
        </w:rPr>
      </w:pPr>
    </w:p>
    <w:p w14:paraId="628A138B" w14:textId="77777777" w:rsidR="002244E9" w:rsidRPr="002244E9" w:rsidRDefault="00947CA3" w:rsidP="002244E9">
      <w:pPr>
        <w:ind w:left="450"/>
        <w:rPr>
          <w:ins w:id="3768" w:author="BOUVY Martine [2]" w:date="2021-10-19T15:18:00Z"/>
          <w:rFonts w:ascii="Arial" w:hAnsi="Arial" w:cs="Arial"/>
        </w:rPr>
      </w:pPr>
      <w:r w:rsidRPr="009A6247">
        <w:rPr>
          <w:rFonts w:ascii="Arial" w:hAnsi="Arial" w:cs="Arial"/>
        </w:rPr>
        <w:t xml:space="preserve">If IntermediaryAgent2,3 are present, with the above information, 6 lines might be consumed and no room left for other information as shown below, if present in MX. </w:t>
      </w:r>
      <w:ins w:id="3769" w:author="BOUVY Martine [2]" w:date="2021-10-19T15:17:00Z">
        <w:r w:rsidR="002244E9">
          <w:rPr>
            <w:rFonts w:ascii="Arial" w:hAnsi="Arial" w:cs="Arial"/>
          </w:rPr>
          <w:t xml:space="preserve">So the following truncation is done: </w:t>
        </w:r>
      </w:ins>
    </w:p>
    <w:p w14:paraId="50E482AD" w14:textId="661C9FAC" w:rsidR="00947CA3" w:rsidRPr="009A6247" w:rsidRDefault="002244E9" w:rsidP="002244E9">
      <w:pPr>
        <w:ind w:left="450"/>
        <w:rPr>
          <w:rFonts w:ascii="Arial" w:hAnsi="Arial" w:cs="Arial"/>
        </w:rPr>
      </w:pPr>
      <w:ins w:id="3770" w:author="BOUVY Martine [2]" w:date="2021-10-19T15:18:00Z">
        <w:r w:rsidRPr="002244E9">
          <w:rPr>
            <w:rFonts w:ascii="Arial" w:hAnsi="Arial" w:cs="Arial"/>
          </w:rPr>
          <w:t>IF Name is translated, Name length is calculated in order to fill max 2 lines in MT (including the MX code word)</w:t>
        </w:r>
      </w:ins>
    </w:p>
    <w:p w14:paraId="4D398CD2" w14:textId="09A06FE8" w:rsidR="0095637B" w:rsidRPr="009A6247" w:rsidRDefault="0095637B" w:rsidP="009A6247">
      <w:pPr>
        <w:ind w:left="450"/>
        <w:rPr>
          <w:rFonts w:ascii="Arial" w:hAnsi="Arial" w:cs="Arial"/>
        </w:rPr>
      </w:pPr>
    </w:p>
    <w:p w14:paraId="6AF1CCA1" w14:textId="1689D00C" w:rsidR="0095637B" w:rsidRPr="009A6247" w:rsidRDefault="000F7E68" w:rsidP="009A6247">
      <w:pPr>
        <w:ind w:left="450"/>
        <w:rPr>
          <w:rFonts w:ascii="Arial" w:hAnsi="Arial" w:cs="Arial"/>
        </w:rPr>
      </w:pPr>
      <w:r w:rsidRPr="009A6247">
        <w:rPr>
          <w:rFonts w:ascii="Arial" w:hAnsi="Arial" w:cs="Arial"/>
        </w:rPr>
        <w:t>ServiceLevel</w:t>
      </w:r>
      <w:r w:rsidR="00852067" w:rsidRPr="009A6247">
        <w:rPr>
          <w:rFonts w:ascii="Arial" w:hAnsi="Arial" w:cs="Arial"/>
        </w:rPr>
        <w:t xml:space="preserve"> (ISO code or Proprietary) is translated to Field 72 with code word /SVCLVL/. For the ISO codes, only codes different from “G00n” where n is an integer, are translated to field 72. </w:t>
      </w:r>
      <w:r w:rsidR="00B64382" w:rsidRPr="009A6247">
        <w:rPr>
          <w:rFonts w:ascii="Arial" w:hAnsi="Arial" w:cs="Arial"/>
        </w:rPr>
        <w:t>g</w:t>
      </w:r>
      <w:r w:rsidR="00852067" w:rsidRPr="009A6247">
        <w:rPr>
          <w:rFonts w:ascii="Arial" w:hAnsi="Arial" w:cs="Arial"/>
        </w:rPr>
        <w:t>pi Codes (G00n) are translated to FIN Block3/EndToEndReference/ServiceTypeIdentifier</w:t>
      </w:r>
      <w:r w:rsidRPr="009A6247">
        <w:rPr>
          <w:rFonts w:ascii="Arial" w:hAnsi="Arial" w:cs="Arial"/>
        </w:rPr>
        <w:t xml:space="preserve"> in a different function</w:t>
      </w:r>
      <w:r w:rsidR="00852067" w:rsidRPr="009A6247">
        <w:rPr>
          <w:rFonts w:ascii="Arial" w:hAnsi="Arial" w:cs="Arial"/>
        </w:rPr>
        <w:t xml:space="preserve">. </w:t>
      </w:r>
      <w:r w:rsidR="00B64382" w:rsidRPr="009A6247">
        <w:rPr>
          <w:rFonts w:ascii="Arial" w:hAnsi="Arial" w:cs="Arial"/>
        </w:rPr>
        <w:t xml:space="preserve">Up to 3 occurrences /SVCLVL/ are possible, although it is more likely that maximum 2 will be translated to field 72. </w:t>
      </w:r>
    </w:p>
    <w:p w14:paraId="5A52E4D4" w14:textId="6976DD66" w:rsidR="001F4778" w:rsidRPr="009A6247" w:rsidRDefault="001F4778" w:rsidP="009A6247">
      <w:pPr>
        <w:ind w:left="450"/>
        <w:rPr>
          <w:rFonts w:ascii="Arial" w:hAnsi="Arial" w:cs="Arial"/>
        </w:rPr>
      </w:pPr>
    </w:p>
    <w:p w14:paraId="316989B6" w14:textId="663CD4AC" w:rsidR="000F7E68" w:rsidRPr="009A6247" w:rsidRDefault="000F7E68" w:rsidP="009A6247">
      <w:pPr>
        <w:ind w:left="450"/>
        <w:rPr>
          <w:rFonts w:ascii="Arial" w:hAnsi="Arial" w:cs="Arial"/>
        </w:rPr>
      </w:pPr>
      <w:r w:rsidRPr="009A6247">
        <w:rPr>
          <w:rFonts w:ascii="Arial" w:hAnsi="Arial" w:cs="Arial"/>
        </w:rPr>
        <w:t>LocalInstrument (ISO code or Proprietary) is translated to Field 72 with code word /LOCINS/. Only one occurrence is allowed.</w:t>
      </w:r>
    </w:p>
    <w:p w14:paraId="46B7A72C" w14:textId="3AEEC5BD" w:rsidR="002D1BC3" w:rsidRPr="009A6247" w:rsidRDefault="002D1BC3" w:rsidP="009A6247">
      <w:pPr>
        <w:ind w:left="450"/>
        <w:rPr>
          <w:rFonts w:ascii="Arial" w:hAnsi="Arial" w:cs="Arial"/>
        </w:rPr>
      </w:pPr>
    </w:p>
    <w:p w14:paraId="59B11C11" w14:textId="25ACBEF2" w:rsidR="002D1BC3" w:rsidRPr="009A6247" w:rsidRDefault="002D1BC3" w:rsidP="009A6247">
      <w:pPr>
        <w:ind w:left="450"/>
        <w:rPr>
          <w:rFonts w:ascii="Arial" w:hAnsi="Arial" w:cs="Arial"/>
        </w:rPr>
      </w:pPr>
      <w:r w:rsidRPr="009A6247">
        <w:rPr>
          <w:rFonts w:ascii="Arial" w:hAnsi="Arial" w:cs="Arial"/>
        </w:rPr>
        <w:t>CategoryPurpose (ISO code or Proprietary) is translated to Field 72 with code word /CATPURP/. Only one occurrence is allowed.</w:t>
      </w:r>
    </w:p>
    <w:p w14:paraId="7524C97C" w14:textId="77777777" w:rsidR="002D1BC3" w:rsidRPr="009A6247" w:rsidRDefault="002D1BC3" w:rsidP="009A6247">
      <w:pPr>
        <w:ind w:left="450"/>
        <w:rPr>
          <w:rFonts w:ascii="Arial" w:hAnsi="Arial" w:cs="Arial"/>
        </w:rPr>
      </w:pPr>
    </w:p>
    <w:p w14:paraId="193BB5D4" w14:textId="741C9DC0" w:rsidR="001F4778" w:rsidRPr="009A6247" w:rsidRDefault="001F4778" w:rsidP="009A6247">
      <w:pPr>
        <w:ind w:left="450"/>
        <w:rPr>
          <w:rFonts w:ascii="Arial" w:hAnsi="Arial" w:cs="Arial"/>
        </w:rPr>
      </w:pPr>
      <w:r w:rsidRPr="009A6247">
        <w:rPr>
          <w:rFonts w:ascii="Arial" w:hAnsi="Arial" w:cs="Arial"/>
          <w:b/>
        </w:rPr>
        <w:t>InstructionForCreditorAgent</w:t>
      </w:r>
      <w:r w:rsidRPr="009A6247">
        <w:rPr>
          <w:rFonts w:ascii="Arial" w:hAnsi="Arial" w:cs="Arial"/>
        </w:rPr>
        <w:t>, when InstructionInformation is used w</w:t>
      </w:r>
      <w:r w:rsidR="00C940CF" w:rsidRPr="009A6247">
        <w:rPr>
          <w:rFonts w:ascii="Arial" w:hAnsi="Arial" w:cs="Arial"/>
        </w:rPr>
        <w:t>ith a code, “PHOB” or “TELB”, Instructi</w:t>
      </w:r>
      <w:r w:rsidR="008A3B01" w:rsidRPr="009A6247">
        <w:rPr>
          <w:rFonts w:ascii="Arial" w:hAnsi="Arial" w:cs="Arial"/>
        </w:rPr>
        <w:t xml:space="preserve">onInformation </w:t>
      </w:r>
      <w:r w:rsidR="00C940CF" w:rsidRPr="009A6247">
        <w:rPr>
          <w:rFonts w:ascii="Arial" w:hAnsi="Arial" w:cs="Arial"/>
        </w:rPr>
        <w:t>is related to the code “PHOB” or “TELB”.</w:t>
      </w:r>
    </w:p>
    <w:p w14:paraId="2239449B" w14:textId="4C3ED93A" w:rsidR="00C940CF" w:rsidRPr="009A6247" w:rsidRDefault="001F4778" w:rsidP="009A6247">
      <w:pPr>
        <w:ind w:left="450"/>
        <w:rPr>
          <w:rFonts w:ascii="Arial" w:hAnsi="Arial" w:cs="Arial"/>
        </w:rPr>
      </w:pPr>
      <w:r w:rsidRPr="009A6247">
        <w:rPr>
          <w:rFonts w:ascii="Arial" w:hAnsi="Arial" w:cs="Arial"/>
        </w:rPr>
        <w:t>When Instruction</w:t>
      </w:r>
      <w:r w:rsidR="00C940CF" w:rsidRPr="009A6247">
        <w:rPr>
          <w:rFonts w:ascii="Arial" w:hAnsi="Arial" w:cs="Arial"/>
        </w:rPr>
        <w:t>I</w:t>
      </w:r>
      <w:r w:rsidR="008A3B01" w:rsidRPr="009A6247">
        <w:rPr>
          <w:rFonts w:ascii="Arial" w:hAnsi="Arial" w:cs="Arial"/>
        </w:rPr>
        <w:t>nformation is used with no code</w:t>
      </w:r>
      <w:r w:rsidR="00451C9E" w:rsidRPr="009A6247">
        <w:rPr>
          <w:rFonts w:ascii="Arial" w:hAnsi="Arial" w:cs="Arial"/>
        </w:rPr>
        <w:t xml:space="preserve"> in one or both occurrences of InstructionForCreditorAgent</w:t>
      </w:r>
      <w:r w:rsidR="008A3B01" w:rsidRPr="009A6247">
        <w:rPr>
          <w:rFonts w:ascii="Arial" w:hAnsi="Arial" w:cs="Arial"/>
        </w:rPr>
        <w:t xml:space="preserve">, </w:t>
      </w:r>
      <w:r w:rsidR="00C940CF" w:rsidRPr="009A6247">
        <w:rPr>
          <w:rFonts w:ascii="Arial" w:hAnsi="Arial" w:cs="Arial"/>
        </w:rPr>
        <w:t>the infor</w:t>
      </w:r>
      <w:r w:rsidR="001D65AD" w:rsidRPr="009A6247">
        <w:rPr>
          <w:rFonts w:ascii="Arial" w:hAnsi="Arial" w:cs="Arial"/>
        </w:rPr>
        <w:t xml:space="preserve">mation </w:t>
      </w:r>
      <w:r w:rsidR="006E14F0" w:rsidRPr="009A6247">
        <w:rPr>
          <w:rFonts w:ascii="Arial" w:hAnsi="Arial" w:cs="Arial"/>
        </w:rPr>
        <w:t>is</w:t>
      </w:r>
      <w:r w:rsidR="00C940CF" w:rsidRPr="009A6247">
        <w:rPr>
          <w:rFonts w:ascii="Arial" w:hAnsi="Arial" w:cs="Arial"/>
        </w:rPr>
        <w:t xml:space="preserve"> translated to /ACC/.</w:t>
      </w:r>
      <w:r w:rsidR="006E14F0" w:rsidRPr="009A6247">
        <w:rPr>
          <w:rFonts w:ascii="Arial" w:hAnsi="Arial" w:cs="Arial"/>
        </w:rPr>
        <w:t xml:space="preserve"> </w:t>
      </w:r>
      <w:r w:rsidR="00EE3D6D" w:rsidRPr="009A6247">
        <w:rPr>
          <w:rFonts w:ascii="Arial" w:hAnsi="Arial" w:cs="Arial"/>
        </w:rPr>
        <w:t>Up</w:t>
      </w:r>
      <w:r w:rsidR="006B044E" w:rsidRPr="009A6247">
        <w:rPr>
          <w:rFonts w:ascii="Arial" w:hAnsi="Arial" w:cs="Arial"/>
        </w:rPr>
        <w:t xml:space="preserve"> to 2 occurrences of InstructionForCreditorAgent is allowed.</w:t>
      </w:r>
    </w:p>
    <w:p w14:paraId="28CB17EE" w14:textId="41656358" w:rsidR="00E214E6" w:rsidRPr="009A6247" w:rsidRDefault="00E214E6" w:rsidP="009A6247">
      <w:pPr>
        <w:ind w:left="450"/>
        <w:rPr>
          <w:rFonts w:ascii="Arial" w:hAnsi="Arial" w:cs="Arial"/>
        </w:rPr>
      </w:pPr>
    </w:p>
    <w:p w14:paraId="04A296C9" w14:textId="17131707" w:rsidR="00E214E6" w:rsidRPr="009A6247" w:rsidRDefault="00E214E6" w:rsidP="009A6247">
      <w:pPr>
        <w:ind w:left="450" w:firstLine="0"/>
        <w:rPr>
          <w:rFonts w:ascii="Arial" w:hAnsi="Arial" w:cs="Arial"/>
        </w:rPr>
      </w:pPr>
      <w:r w:rsidRPr="009A6247">
        <w:rPr>
          <w:rFonts w:ascii="Arial" w:hAnsi="Arial" w:cs="Arial"/>
        </w:rPr>
        <w:t>Inf</w:t>
      </w:r>
      <w:r w:rsidR="003F3B75" w:rsidRPr="009A6247">
        <w:rPr>
          <w:rFonts w:ascii="Arial" w:hAnsi="Arial" w:cs="Arial"/>
        </w:rPr>
        <w:t xml:space="preserve">ormation </w:t>
      </w:r>
      <w:r w:rsidR="00415B6B" w:rsidRPr="009A6247">
        <w:rPr>
          <w:rFonts w:ascii="Arial" w:hAnsi="Arial" w:cs="Arial"/>
        </w:rPr>
        <w:t xml:space="preserve">from InstructionForCreditorAgent </w:t>
      </w:r>
      <w:r w:rsidRPr="009A6247">
        <w:rPr>
          <w:rFonts w:ascii="Arial" w:hAnsi="Arial" w:cs="Arial"/>
        </w:rPr>
        <w:t xml:space="preserve">is translated following the priority : </w:t>
      </w:r>
      <w:r w:rsidR="002F53A9" w:rsidRPr="009A6247">
        <w:rPr>
          <w:rFonts w:ascii="Arial" w:hAnsi="Arial" w:cs="Arial"/>
        </w:rPr>
        <w:t>/ACC/, /PHON</w:t>
      </w:r>
      <w:del w:id="3771" w:author="BOUVY Martine [2]" w:date="2021-07-20T11:23:00Z">
        <w:r w:rsidR="002F53A9" w:rsidRPr="009A6247" w:rsidDel="006355D5">
          <w:rPr>
            <w:rFonts w:ascii="Arial" w:hAnsi="Arial" w:cs="Arial"/>
          </w:rPr>
          <w:delText>E</w:delText>
        </w:r>
      </w:del>
      <w:r w:rsidR="002F53A9" w:rsidRPr="009A6247">
        <w:rPr>
          <w:rFonts w:ascii="Arial" w:hAnsi="Arial" w:cs="Arial"/>
        </w:rPr>
        <w:t>BEN/, /TELEBEN/</w:t>
      </w:r>
    </w:p>
    <w:p w14:paraId="69A0F245" w14:textId="2333C71A" w:rsidR="00E214E6" w:rsidRPr="009A6247" w:rsidRDefault="00E214E6" w:rsidP="009A6247">
      <w:pPr>
        <w:ind w:left="450"/>
        <w:rPr>
          <w:rFonts w:ascii="Arial" w:hAnsi="Arial" w:cs="Arial"/>
          <w:b/>
        </w:rPr>
      </w:pPr>
    </w:p>
    <w:p w14:paraId="5F3E310D" w14:textId="776430BA" w:rsidR="00734505" w:rsidRPr="009A6247" w:rsidRDefault="004456CB" w:rsidP="009A6247">
      <w:pPr>
        <w:ind w:left="450"/>
        <w:rPr>
          <w:rFonts w:ascii="Arial" w:hAnsi="Arial" w:cs="Arial"/>
          <w:b/>
        </w:rPr>
      </w:pPr>
      <w:r w:rsidRPr="009A6247">
        <w:rPr>
          <w:rFonts w:ascii="Arial" w:hAnsi="Arial" w:cs="Arial"/>
        </w:rPr>
        <w:t>Purpose (ISO code or Proprietary) is translated to Field 72 with code word /PURP/. Only one occurrence is allowed.</w:t>
      </w:r>
    </w:p>
    <w:p w14:paraId="7BB9A1F3" w14:textId="77777777" w:rsidR="00734505" w:rsidRPr="009A6247" w:rsidRDefault="00734505" w:rsidP="009A6247">
      <w:pPr>
        <w:ind w:left="450"/>
        <w:rPr>
          <w:rFonts w:ascii="Arial" w:hAnsi="Arial" w:cs="Arial"/>
          <w:b/>
        </w:rPr>
      </w:pPr>
    </w:p>
    <w:p w14:paraId="0730D68A" w14:textId="47114EDA" w:rsidR="003F3B75" w:rsidRPr="009A6247" w:rsidRDefault="003F3B75" w:rsidP="009A6247">
      <w:pPr>
        <w:ind w:left="450"/>
        <w:rPr>
          <w:rFonts w:ascii="Arial" w:hAnsi="Arial" w:cs="Arial"/>
        </w:rPr>
      </w:pPr>
      <w:r w:rsidRPr="009A6247">
        <w:rPr>
          <w:rFonts w:ascii="Arial" w:hAnsi="Arial" w:cs="Arial"/>
          <w:b/>
        </w:rPr>
        <w:t>InstructionForNextAgent</w:t>
      </w:r>
      <w:r w:rsidRPr="009A6247">
        <w:rPr>
          <w:rFonts w:ascii="Arial" w:hAnsi="Arial" w:cs="Arial"/>
        </w:rPr>
        <w:t>.</w:t>
      </w:r>
      <w:r w:rsidRPr="009A6247">
        <w:rPr>
          <w:rFonts w:ascii="Arial" w:hAnsi="Arial" w:cs="Arial"/>
          <w:b/>
        </w:rPr>
        <w:t>InstructionInformation</w:t>
      </w:r>
      <w:r w:rsidRPr="009A6247">
        <w:rPr>
          <w:rFonts w:ascii="Arial" w:hAnsi="Arial" w:cs="Arial"/>
        </w:rPr>
        <w:t xml:space="preserve"> may be present without code in case the information is originated from an MX message or could contain codes like /REC/, /INT/ or /ProprietaryCode/ if the element results from a </w:t>
      </w:r>
      <w:r w:rsidR="007212EC" w:rsidRPr="009A6247">
        <w:rPr>
          <w:rFonts w:ascii="Arial" w:hAnsi="Arial" w:cs="Arial"/>
        </w:rPr>
        <w:t xml:space="preserve">previous </w:t>
      </w:r>
      <w:r w:rsidRPr="009A6247">
        <w:rPr>
          <w:rFonts w:ascii="Arial" w:hAnsi="Arial" w:cs="Arial"/>
        </w:rPr>
        <w:t xml:space="preserve">translation MT to MX or if the </w:t>
      </w:r>
      <w:r w:rsidRPr="009A6247">
        <w:rPr>
          <w:rFonts w:ascii="Arial" w:hAnsi="Arial" w:cs="Arial"/>
        </w:rPr>
        <w:lastRenderedPageBreak/>
        <w:t>user replicates in MX the MT practices from field 72. When InstructionInformation is originated from MX</w:t>
      </w:r>
      <w:r w:rsidR="007212EC" w:rsidRPr="009A6247">
        <w:rPr>
          <w:rFonts w:ascii="Arial" w:hAnsi="Arial" w:cs="Arial"/>
        </w:rPr>
        <w:t xml:space="preserve"> with no code</w:t>
      </w:r>
      <w:r w:rsidRPr="009A6247">
        <w:rPr>
          <w:rFonts w:ascii="Arial" w:hAnsi="Arial" w:cs="Arial"/>
        </w:rPr>
        <w:t>, it will be t</w:t>
      </w:r>
      <w:r w:rsidR="00150924" w:rsidRPr="009A6247">
        <w:rPr>
          <w:rFonts w:ascii="Arial" w:hAnsi="Arial" w:cs="Arial"/>
        </w:rPr>
        <w:t>ranslated with the code /REC/ to</w:t>
      </w:r>
      <w:r w:rsidRPr="009A6247">
        <w:rPr>
          <w:rFonts w:ascii="Arial" w:hAnsi="Arial" w:cs="Arial"/>
        </w:rPr>
        <w:t xml:space="preserve"> MT. </w:t>
      </w:r>
    </w:p>
    <w:p w14:paraId="77A32347" w14:textId="77777777" w:rsidR="003F3B75" w:rsidRPr="009A6247" w:rsidRDefault="003F3B75" w:rsidP="009A6247">
      <w:pPr>
        <w:ind w:left="450"/>
        <w:rPr>
          <w:rFonts w:ascii="Arial" w:hAnsi="Arial" w:cs="Arial"/>
        </w:rPr>
      </w:pPr>
    </w:p>
    <w:p w14:paraId="701CCF13" w14:textId="3DA46E09" w:rsidR="003F3B75" w:rsidRPr="009A6247" w:rsidRDefault="003F3B75" w:rsidP="009A6247">
      <w:pPr>
        <w:ind w:left="450"/>
        <w:rPr>
          <w:rFonts w:ascii="Arial" w:hAnsi="Arial" w:cs="Arial"/>
        </w:rPr>
      </w:pPr>
    </w:p>
    <w:p w14:paraId="0F7BED08" w14:textId="747CB0B8" w:rsidR="00DD3D71" w:rsidRPr="009A6247" w:rsidRDefault="00DD3D71" w:rsidP="009A6247">
      <w:pPr>
        <w:ind w:left="450"/>
        <w:rPr>
          <w:rFonts w:ascii="Arial" w:hAnsi="Arial" w:cs="Arial"/>
        </w:rPr>
      </w:pPr>
      <w:r w:rsidRPr="009A6247">
        <w:rPr>
          <w:rFonts w:ascii="Arial" w:hAnsi="Arial" w:cs="Arial"/>
          <w:b/>
        </w:rPr>
        <w:t xml:space="preserve">The codes /FIN53/ </w:t>
      </w:r>
      <w:del w:id="3772" w:author="BOUVY Martine [3]" w:date="2020-10-30T13:46:00Z">
        <w:r w:rsidRPr="009A6247" w:rsidDel="00195224">
          <w:rPr>
            <w:rFonts w:ascii="Arial" w:hAnsi="Arial" w:cs="Arial"/>
            <w:b/>
          </w:rPr>
          <w:delText>and /FIN54/</w:delText>
        </w:r>
        <w:r w:rsidRPr="009A6247" w:rsidDel="00195224">
          <w:rPr>
            <w:rFonts w:ascii="Arial" w:hAnsi="Arial" w:cs="Arial"/>
          </w:rPr>
          <w:delText xml:space="preserve"> </w:delText>
        </w:r>
      </w:del>
      <w:r w:rsidRPr="009A6247">
        <w:rPr>
          <w:rFonts w:ascii="Arial" w:hAnsi="Arial" w:cs="Arial"/>
        </w:rPr>
        <w:t xml:space="preserve">followed by BIC can be found in InstructionForNextAgent.InstructionInformation from a previous translation MT to MX. Although they should </w:t>
      </w:r>
      <w:r w:rsidR="00E36EA0" w:rsidRPr="009A6247">
        <w:rPr>
          <w:rFonts w:ascii="Arial" w:hAnsi="Arial" w:cs="Arial"/>
        </w:rPr>
        <w:t xml:space="preserve">have been </w:t>
      </w:r>
      <w:r w:rsidRPr="009A6247">
        <w:rPr>
          <w:rFonts w:ascii="Arial" w:hAnsi="Arial" w:cs="Arial"/>
        </w:rPr>
        <w:t xml:space="preserve">be removed from </w:t>
      </w:r>
      <w:r w:rsidR="00E36EA0" w:rsidRPr="009A6247">
        <w:rPr>
          <w:rFonts w:ascii="Arial" w:hAnsi="Arial" w:cs="Arial"/>
        </w:rPr>
        <w:t xml:space="preserve">the receiver side when </w:t>
      </w:r>
      <w:r w:rsidRPr="009A6247">
        <w:rPr>
          <w:rFonts w:ascii="Arial" w:hAnsi="Arial" w:cs="Arial"/>
        </w:rPr>
        <w:t xml:space="preserve">the next leg of the payment </w:t>
      </w:r>
      <w:r w:rsidR="00E36EA0" w:rsidRPr="009A6247">
        <w:rPr>
          <w:rFonts w:ascii="Arial" w:hAnsi="Arial" w:cs="Arial"/>
        </w:rPr>
        <w:t xml:space="preserve">was created </w:t>
      </w:r>
      <w:r w:rsidRPr="009A6247">
        <w:rPr>
          <w:rFonts w:ascii="Arial" w:hAnsi="Arial" w:cs="Arial"/>
        </w:rPr>
        <w:t xml:space="preserve">unless the same code is used in MX </w:t>
      </w:r>
      <w:ins w:id="3773" w:author="BOUVY Martine [3]" w:date="2020-10-30T13:48:00Z">
        <w:r w:rsidR="00195224">
          <w:rPr>
            <w:rFonts w:ascii="Arial" w:hAnsi="Arial" w:cs="Arial"/>
          </w:rPr>
          <w:t xml:space="preserve">to mimic the same </w:t>
        </w:r>
      </w:ins>
      <w:ins w:id="3774" w:author="BOUVY Martine [3]" w:date="2020-10-30T13:51:00Z">
        <w:r w:rsidR="00195224">
          <w:rPr>
            <w:rFonts w:ascii="Arial" w:hAnsi="Arial" w:cs="Arial"/>
          </w:rPr>
          <w:t xml:space="preserve">serial </w:t>
        </w:r>
      </w:ins>
      <w:ins w:id="3775" w:author="BOUVY Martine [3]" w:date="2020-10-30T13:48:00Z">
        <w:r w:rsidR="00195224">
          <w:rPr>
            <w:rFonts w:ascii="Arial" w:hAnsi="Arial" w:cs="Arial"/>
          </w:rPr>
          <w:t xml:space="preserve">scenario (refer to MT202 Settlement Method&amp;Agent sheet) </w:t>
        </w:r>
      </w:ins>
      <w:del w:id="3776" w:author="BOUVY Martine [3]" w:date="2020-10-30T13:47:00Z">
        <w:r w:rsidRPr="009A6247" w:rsidDel="00195224">
          <w:rPr>
            <w:rFonts w:ascii="Arial" w:hAnsi="Arial" w:cs="Arial"/>
          </w:rPr>
          <w:delText xml:space="preserve">to inform the receiver of the message where to claim the money in a serial scenario (54A BIC being different from the receiver’s BIC, </w:delText>
        </w:r>
      </w:del>
      <w:del w:id="3777" w:author="BOUVY Martine [3]" w:date="2020-10-30T13:48:00Z">
        <w:r w:rsidRPr="009A6247" w:rsidDel="00195224">
          <w:rPr>
            <w:rFonts w:ascii="Arial" w:hAnsi="Arial" w:cs="Arial"/>
          </w:rPr>
          <w:delText xml:space="preserve">although </w:delText>
        </w:r>
      </w:del>
      <w:ins w:id="3778" w:author="BOUVY Martine [3]" w:date="2020-10-30T13:48:00Z">
        <w:r w:rsidR="00195224">
          <w:rPr>
            <w:rFonts w:ascii="Arial" w:hAnsi="Arial" w:cs="Arial"/>
          </w:rPr>
          <w:t>F</w:t>
        </w:r>
      </w:ins>
      <w:del w:id="3779" w:author="BOUVY Martine [3]" w:date="2020-10-30T13:48:00Z">
        <w:r w:rsidRPr="009A6247" w:rsidDel="00195224">
          <w:rPr>
            <w:rFonts w:ascii="Arial" w:hAnsi="Arial" w:cs="Arial"/>
          </w:rPr>
          <w:delText>f</w:delText>
        </w:r>
      </w:del>
      <w:r w:rsidRPr="009A6247">
        <w:rPr>
          <w:rFonts w:ascii="Arial" w:hAnsi="Arial" w:cs="Arial"/>
        </w:rPr>
        <w:t>rom MX to MT there is no check on the BIC</w:t>
      </w:r>
      <w:r w:rsidR="0042476E" w:rsidRPr="009A6247">
        <w:rPr>
          <w:rFonts w:ascii="Arial" w:hAnsi="Arial" w:cs="Arial"/>
        </w:rPr>
        <w:t xml:space="preserve">’s value </w:t>
      </w:r>
      <w:r w:rsidRPr="009A6247">
        <w:rPr>
          <w:rFonts w:ascii="Arial" w:hAnsi="Arial" w:cs="Arial"/>
        </w:rPr>
        <w:t>following the code</w:t>
      </w:r>
      <w:del w:id="3780" w:author="BOUVY Martine [3]" w:date="2020-10-30T13:49:00Z">
        <w:r w:rsidRPr="009A6247" w:rsidDel="00195224">
          <w:rPr>
            <w:rFonts w:ascii="Arial" w:hAnsi="Arial" w:cs="Arial"/>
          </w:rPr>
          <w:delText>)</w:delText>
        </w:r>
      </w:del>
      <w:r w:rsidRPr="009A6247">
        <w:rPr>
          <w:rFonts w:ascii="Arial" w:hAnsi="Arial" w:cs="Arial"/>
        </w:rPr>
        <w:t xml:space="preserve">. </w:t>
      </w:r>
      <w:r w:rsidR="0042476E" w:rsidRPr="009A6247">
        <w:rPr>
          <w:rFonts w:ascii="Arial" w:hAnsi="Arial" w:cs="Arial"/>
        </w:rPr>
        <w:t xml:space="preserve">But this is not encouraged as it is a misuse of the standards. </w:t>
      </w:r>
      <w:del w:id="3781" w:author="BOUVY Martine [3]" w:date="2020-10-30T13:51:00Z">
        <w:r w:rsidRPr="009A6247" w:rsidDel="00195224">
          <w:rPr>
            <w:rFonts w:ascii="Arial" w:hAnsi="Arial" w:cs="Arial"/>
          </w:rPr>
          <w:delText>Codes /FIN53/ and /FIN54/ can</w:delText>
        </w:r>
        <w:r w:rsidR="00E36EA0" w:rsidRPr="009A6247" w:rsidDel="00195224">
          <w:rPr>
            <w:rFonts w:ascii="Arial" w:hAnsi="Arial" w:cs="Arial"/>
          </w:rPr>
          <w:delText xml:space="preserve"> also</w:delText>
        </w:r>
        <w:r w:rsidR="0042476E" w:rsidRPr="009A6247" w:rsidDel="00195224">
          <w:rPr>
            <w:rFonts w:ascii="Arial" w:hAnsi="Arial" w:cs="Arial"/>
          </w:rPr>
          <w:delText xml:space="preserve"> be present in MX followed by</w:delText>
        </w:r>
        <w:r w:rsidRPr="009A6247" w:rsidDel="00195224">
          <w:rPr>
            <w:rFonts w:ascii="Arial" w:hAnsi="Arial" w:cs="Arial"/>
          </w:rPr>
          <w:delText xml:space="preserve"> a BIC mimicking the COVE scenario as the Instructing/InstructedReimbursementAgent are not allowed in pacs.009 (CORE and COVE)</w:delText>
        </w:r>
        <w:r w:rsidR="0042476E" w:rsidRPr="009A6247" w:rsidDel="00195224">
          <w:rPr>
            <w:rFonts w:ascii="Arial" w:hAnsi="Arial" w:cs="Arial"/>
          </w:rPr>
          <w:delText xml:space="preserve"> and therefore these fields have been translated to InstructionForNextAgent</w:delText>
        </w:r>
        <w:r w:rsidRPr="009A6247" w:rsidDel="00195224">
          <w:rPr>
            <w:rFonts w:ascii="Arial" w:hAnsi="Arial" w:cs="Arial"/>
          </w:rPr>
          <w:delText xml:space="preserve">. </w:delText>
        </w:r>
        <w:r w:rsidR="0042476E" w:rsidRPr="009A6247" w:rsidDel="00195224">
          <w:rPr>
            <w:rFonts w:ascii="Arial" w:hAnsi="Arial" w:cs="Arial"/>
          </w:rPr>
          <w:delText>From MX, if need be, they</w:delText>
        </w:r>
        <w:r w:rsidRPr="009A6247" w:rsidDel="00195224">
          <w:rPr>
            <w:rFonts w:ascii="Arial" w:hAnsi="Arial" w:cs="Arial"/>
          </w:rPr>
          <w:delText xml:space="preserve"> are translated </w:delText>
        </w:r>
        <w:r w:rsidR="0042476E" w:rsidRPr="009A6247" w:rsidDel="00195224">
          <w:rPr>
            <w:rFonts w:ascii="Arial" w:hAnsi="Arial" w:cs="Arial"/>
          </w:rPr>
          <w:delText xml:space="preserve">back </w:delText>
        </w:r>
        <w:r w:rsidRPr="009A6247" w:rsidDel="00195224">
          <w:rPr>
            <w:rFonts w:ascii="Arial" w:hAnsi="Arial" w:cs="Arial"/>
          </w:rPr>
          <w:delText>to Field 53A and Field 54A. They are not expected to be present when the next paym</w:delText>
        </w:r>
        <w:r w:rsidR="0033425F" w:rsidRPr="009A6247" w:rsidDel="00195224">
          <w:rPr>
            <w:rFonts w:ascii="Arial" w:hAnsi="Arial" w:cs="Arial"/>
          </w:rPr>
          <w:delText>ent leg is created. Nevertheless</w:delText>
        </w:r>
      </w:del>
      <w:r w:rsidR="0042476E" w:rsidRPr="009A6247">
        <w:rPr>
          <w:rFonts w:ascii="Arial" w:hAnsi="Arial" w:cs="Arial"/>
        </w:rPr>
        <w:t xml:space="preserve"> </w:t>
      </w:r>
      <w:ins w:id="3782" w:author="BOUVY Martine [3]" w:date="2020-10-30T13:52:00Z">
        <w:r w:rsidR="00195224">
          <w:rPr>
            <w:rFonts w:ascii="Arial" w:hAnsi="Arial" w:cs="Arial"/>
          </w:rPr>
          <w:t>T</w:t>
        </w:r>
      </w:ins>
      <w:del w:id="3783" w:author="BOUVY Martine [3]" w:date="2020-10-30T13:52:00Z">
        <w:r w:rsidR="0042476E" w:rsidRPr="009A6247" w:rsidDel="00195224">
          <w:rPr>
            <w:rFonts w:ascii="Arial" w:hAnsi="Arial" w:cs="Arial"/>
          </w:rPr>
          <w:delText>t</w:delText>
        </w:r>
      </w:del>
      <w:r w:rsidR="0042476E" w:rsidRPr="009A6247">
        <w:rPr>
          <w:rFonts w:ascii="Arial" w:hAnsi="Arial" w:cs="Arial"/>
        </w:rPr>
        <w:t xml:space="preserve">ranslation </w:t>
      </w:r>
      <w:r w:rsidRPr="009A6247">
        <w:rPr>
          <w:rFonts w:ascii="Arial" w:hAnsi="Arial" w:cs="Arial"/>
        </w:rPr>
        <w:t>cater</w:t>
      </w:r>
      <w:r w:rsidR="0042476E" w:rsidRPr="009A6247">
        <w:rPr>
          <w:rFonts w:ascii="Arial" w:hAnsi="Arial" w:cs="Arial"/>
        </w:rPr>
        <w:t>s</w:t>
      </w:r>
      <w:r w:rsidRPr="009A6247">
        <w:rPr>
          <w:rFonts w:ascii="Arial" w:hAnsi="Arial" w:cs="Arial"/>
        </w:rPr>
        <w:t xml:space="preserve"> fo</w:t>
      </w:r>
      <w:r w:rsidR="00970280" w:rsidRPr="009A6247">
        <w:rPr>
          <w:rFonts w:ascii="Arial" w:hAnsi="Arial" w:cs="Arial"/>
        </w:rPr>
        <w:t>r the handling of th</w:t>
      </w:r>
      <w:del w:id="3784" w:author="BOUVY Martine [3]" w:date="2020-10-30T13:52:00Z">
        <w:r w:rsidR="00970280" w:rsidRPr="009A6247" w:rsidDel="00195224">
          <w:rPr>
            <w:rFonts w:ascii="Arial" w:hAnsi="Arial" w:cs="Arial"/>
          </w:rPr>
          <w:delText>ese</w:delText>
        </w:r>
      </w:del>
      <w:ins w:id="3785" w:author="BOUVY Martine [3]" w:date="2020-10-30T13:52:00Z">
        <w:r w:rsidR="00195224">
          <w:rPr>
            <w:rFonts w:ascii="Arial" w:hAnsi="Arial" w:cs="Arial"/>
          </w:rPr>
          <w:t>at</w:t>
        </w:r>
      </w:ins>
      <w:r w:rsidR="00970280" w:rsidRPr="009A6247">
        <w:rPr>
          <w:rFonts w:ascii="Arial" w:hAnsi="Arial" w:cs="Arial"/>
        </w:rPr>
        <w:t xml:space="preserve"> code</w:t>
      </w:r>
      <w:del w:id="3786" w:author="BOUVY Martine [3]" w:date="2020-10-30T13:52:00Z">
        <w:r w:rsidR="00970280" w:rsidRPr="009A6247" w:rsidDel="00195224">
          <w:rPr>
            <w:rFonts w:ascii="Arial" w:hAnsi="Arial" w:cs="Arial"/>
          </w:rPr>
          <w:delText>s</w:delText>
        </w:r>
      </w:del>
      <w:r w:rsidR="00970280" w:rsidRPr="009A6247">
        <w:rPr>
          <w:rFonts w:ascii="Arial" w:hAnsi="Arial" w:cs="Arial"/>
        </w:rPr>
        <w:t xml:space="preserve"> </w:t>
      </w:r>
      <w:r w:rsidR="00E36EA0" w:rsidRPr="009A6247">
        <w:rPr>
          <w:rFonts w:ascii="Arial" w:hAnsi="Arial" w:cs="Arial"/>
        </w:rPr>
        <w:t>but o</w:t>
      </w:r>
      <w:r w:rsidR="0042476E" w:rsidRPr="009A6247">
        <w:rPr>
          <w:rFonts w:ascii="Arial" w:hAnsi="Arial" w:cs="Arial"/>
        </w:rPr>
        <w:t>utside of this current function</w:t>
      </w:r>
      <w:r w:rsidR="00E36EA0" w:rsidRPr="009A6247">
        <w:rPr>
          <w:rFonts w:ascii="Arial" w:hAnsi="Arial" w:cs="Arial"/>
        </w:rPr>
        <w:t xml:space="preserve"> because the prioritization of the information to be translated to field 72 does not apply to code /FIN53/</w:t>
      </w:r>
      <w:del w:id="3787" w:author="BOUVY Martine [3]" w:date="2020-10-30T13:52:00Z">
        <w:r w:rsidR="00E36EA0" w:rsidRPr="009A6247" w:rsidDel="00195224">
          <w:rPr>
            <w:rFonts w:ascii="Arial" w:hAnsi="Arial" w:cs="Arial"/>
          </w:rPr>
          <w:delText xml:space="preserve"> and /FIN54/</w:delText>
        </w:r>
      </w:del>
      <w:r w:rsidR="00E36EA0" w:rsidRPr="009A6247">
        <w:rPr>
          <w:rFonts w:ascii="Arial" w:hAnsi="Arial" w:cs="Arial"/>
        </w:rPr>
        <w:t xml:space="preserve">. </w:t>
      </w:r>
      <w:ins w:id="3788" w:author="BOUVY Martine [3]" w:date="2020-10-30T13:52:00Z">
        <w:r w:rsidR="00195224">
          <w:rPr>
            <w:rFonts w:ascii="Arial" w:hAnsi="Arial" w:cs="Arial"/>
          </w:rPr>
          <w:t>A d</w:t>
        </w:r>
      </w:ins>
      <w:del w:id="3789" w:author="BOUVY Martine [3]" w:date="2020-10-30T13:52:00Z">
        <w:r w:rsidR="00E36EA0" w:rsidRPr="009A6247" w:rsidDel="00195224">
          <w:rPr>
            <w:rFonts w:ascii="Arial" w:hAnsi="Arial" w:cs="Arial"/>
          </w:rPr>
          <w:delText>D</w:delText>
        </w:r>
      </w:del>
      <w:r w:rsidR="00E36EA0" w:rsidRPr="009A6247">
        <w:rPr>
          <w:rFonts w:ascii="Arial" w:hAnsi="Arial" w:cs="Arial"/>
        </w:rPr>
        <w:t>edicated function</w:t>
      </w:r>
      <w:del w:id="3790" w:author="BOUVY Martine" w:date="2022-05-25T09:03:00Z">
        <w:r w:rsidR="00E36EA0" w:rsidRPr="009A6247" w:rsidDel="00465ED2">
          <w:rPr>
            <w:rFonts w:ascii="Arial" w:hAnsi="Arial" w:cs="Arial"/>
          </w:rPr>
          <w:delText>s</w:delText>
        </w:r>
      </w:del>
      <w:r w:rsidR="00E36EA0" w:rsidRPr="009A6247">
        <w:rPr>
          <w:rFonts w:ascii="Arial" w:hAnsi="Arial" w:cs="Arial"/>
        </w:rPr>
        <w:t xml:space="preserve"> ha</w:t>
      </w:r>
      <w:ins w:id="3791" w:author="BOUVY Martine" w:date="2022-05-25T09:03:00Z">
        <w:r w:rsidR="00465ED2">
          <w:rPr>
            <w:rFonts w:ascii="Arial" w:hAnsi="Arial" w:cs="Arial"/>
          </w:rPr>
          <w:t>s</w:t>
        </w:r>
      </w:ins>
      <w:del w:id="3792" w:author="BOUVY Martine [3]" w:date="2020-10-30T13:53:00Z">
        <w:r w:rsidR="00E36EA0" w:rsidRPr="009A6247" w:rsidDel="00195224">
          <w:rPr>
            <w:rFonts w:ascii="Arial" w:hAnsi="Arial" w:cs="Arial"/>
          </w:rPr>
          <w:delText>ve</w:delText>
        </w:r>
      </w:del>
      <w:r w:rsidR="00E36EA0" w:rsidRPr="009A6247">
        <w:rPr>
          <w:rFonts w:ascii="Arial" w:hAnsi="Arial" w:cs="Arial"/>
        </w:rPr>
        <w:t xml:space="preserve"> been created MX_To_MT53A</w:t>
      </w:r>
      <w:del w:id="3793" w:author="BOUVY Martine [3]" w:date="2020-10-30T13:52:00Z">
        <w:r w:rsidR="00E36EA0" w:rsidRPr="009A6247" w:rsidDel="00195224">
          <w:rPr>
            <w:rFonts w:ascii="Arial" w:hAnsi="Arial" w:cs="Arial"/>
          </w:rPr>
          <w:delText xml:space="preserve"> and MX_To_MT54A</w:delText>
        </w:r>
      </w:del>
      <w:r w:rsidR="00E36EA0" w:rsidRPr="009A6247">
        <w:rPr>
          <w:rFonts w:ascii="Arial" w:hAnsi="Arial" w:cs="Arial"/>
        </w:rPr>
        <w:t xml:space="preserve">. </w:t>
      </w:r>
      <w:ins w:id="3794" w:author="BOUVY Martine [2]" w:date="2021-11-10T08:41:00Z">
        <w:r w:rsidR="00B70C7A">
          <w:rPr>
            <w:rFonts w:ascii="Arial" w:hAnsi="Arial" w:cs="Arial"/>
          </w:rPr>
          <w:t xml:space="preserve">Refer also to </w:t>
        </w:r>
        <w:r w:rsidR="00B70C7A" w:rsidRPr="00B70C7A">
          <w:rPr>
            <w:rFonts w:ascii="Arial" w:hAnsi="Arial" w:cs="Arial"/>
          </w:rPr>
          <w:t>SubfunctionInstructionForNextAgent</w:t>
        </w:r>
      </w:ins>
      <w:ins w:id="3795" w:author="BOUVY Martine [2]" w:date="2021-11-10T08:42:00Z">
        <w:r w:rsidR="00355D3F">
          <w:rPr>
            <w:rFonts w:ascii="Arial" w:hAnsi="Arial" w:cs="Arial"/>
          </w:rPr>
          <w:t xml:space="preserve"> for more information on the extraction of /FIN53/ related information.</w:t>
        </w:r>
      </w:ins>
    </w:p>
    <w:p w14:paraId="536900BF" w14:textId="52E49A6D" w:rsidR="00562A13" w:rsidRDefault="00562A13" w:rsidP="009A6247">
      <w:pPr>
        <w:ind w:left="450"/>
        <w:rPr>
          <w:rFonts w:ascii="Arial" w:hAnsi="Arial" w:cs="Arial"/>
        </w:rPr>
      </w:pPr>
    </w:p>
    <w:p w14:paraId="56AF2071" w14:textId="494D81AE" w:rsidR="00562A13" w:rsidRPr="009A6247" w:rsidRDefault="00562A13" w:rsidP="009A6247">
      <w:pPr>
        <w:ind w:left="450"/>
        <w:rPr>
          <w:rFonts w:ascii="Arial" w:hAnsi="Arial" w:cs="Arial"/>
        </w:rPr>
      </w:pPr>
      <w:r w:rsidRPr="007C54F8">
        <w:rPr>
          <w:rFonts w:ascii="Arial" w:hAnsi="Arial" w:cs="Arial"/>
          <w:b/>
        </w:rPr>
        <w:t>PreviousInstructingAgent1,2,3</w:t>
      </w:r>
      <w:r w:rsidRPr="009A6247">
        <w:rPr>
          <w:rFonts w:ascii="Arial" w:hAnsi="Arial" w:cs="Arial"/>
        </w:rPr>
        <w:t xml:space="preserve"> exist already in MT and are transported with the code /INS/followed by BIC or Name in field 72 or they could be defined for the first time in an original MX message. From an original MX message, if the po</w:t>
      </w:r>
      <w:r w:rsidR="00D50D5F" w:rsidRPr="009A6247">
        <w:rPr>
          <w:rFonts w:ascii="Arial" w:hAnsi="Arial" w:cs="Arial"/>
        </w:rPr>
        <w:t xml:space="preserve">stal address is present, it is recommended to use </w:t>
      </w:r>
      <w:r w:rsidRPr="009A6247">
        <w:rPr>
          <w:rFonts w:ascii="Arial" w:hAnsi="Arial" w:cs="Arial"/>
        </w:rPr>
        <w:t>a structured postal address while if the presence of these agents in MX is already resulting from an MT to MX translation, only a unstructured postal address (eg., AddressLine) is present with value “</w:t>
      </w:r>
      <w:r w:rsidR="00271783">
        <w:rPr>
          <w:rFonts w:ascii="Arial" w:hAnsi="Arial" w:cs="Arial"/>
        </w:rPr>
        <w:t>NOTPROVIDED</w:t>
      </w:r>
      <w:r w:rsidRPr="009A6247">
        <w:rPr>
          <w:rFonts w:ascii="Arial" w:hAnsi="Arial" w:cs="Arial"/>
        </w:rPr>
        <w:t xml:space="preserve">”. Nevertheless the translation MX to MT will ignore the PostalAddress as this information is currently not available in MT. BIC is the preferred option for the translation. </w:t>
      </w:r>
    </w:p>
    <w:p w14:paraId="177C636C" w14:textId="77777777" w:rsidR="00562A13" w:rsidRPr="009A6247" w:rsidRDefault="00562A13" w:rsidP="009A6247">
      <w:pPr>
        <w:ind w:left="450"/>
        <w:rPr>
          <w:rFonts w:ascii="Arial" w:hAnsi="Arial" w:cs="Arial"/>
        </w:rPr>
      </w:pPr>
    </w:p>
    <w:p w14:paraId="19FEEDF2" w14:textId="77777777" w:rsidR="00562A13" w:rsidRPr="009A6247" w:rsidRDefault="00562A13" w:rsidP="009A6247">
      <w:pPr>
        <w:ind w:left="450"/>
        <w:rPr>
          <w:rFonts w:ascii="Arial" w:hAnsi="Arial" w:cs="Arial"/>
        </w:rPr>
      </w:pPr>
      <w:r w:rsidRPr="009A6247">
        <w:rPr>
          <w:rFonts w:ascii="Arial" w:hAnsi="Arial" w:cs="Arial"/>
        </w:rPr>
        <w:t xml:space="preserve">In case both BIC and Name are absent in MX, the ClearingSystemMemberIdentification will be translated in order to cater for domestic transactions which might only use the ClearingSystemMemberIdentification. This will only happen if the original message is MX. </w:t>
      </w:r>
    </w:p>
    <w:p w14:paraId="63FB09DF" w14:textId="77777777" w:rsidR="00562A13" w:rsidRPr="009A6247" w:rsidRDefault="00562A13" w:rsidP="009A6247">
      <w:pPr>
        <w:ind w:left="450"/>
        <w:rPr>
          <w:rFonts w:ascii="Arial" w:hAnsi="Arial" w:cs="Arial"/>
        </w:rPr>
      </w:pPr>
    </w:p>
    <w:p w14:paraId="30B68941" w14:textId="77777777" w:rsidR="00562A13" w:rsidRPr="009A6247" w:rsidRDefault="00562A13" w:rsidP="009A6247">
      <w:pPr>
        <w:spacing w:after="112" w:line="249" w:lineRule="auto"/>
        <w:ind w:left="450" w:right="15" w:firstLine="0"/>
        <w:rPr>
          <w:rFonts w:ascii="Arial" w:hAnsi="Arial" w:cs="Arial"/>
        </w:rPr>
      </w:pPr>
      <w:r w:rsidRPr="009A6247">
        <w:rPr>
          <w:rFonts w:ascii="Arial" w:hAnsi="Arial" w:cs="Arial"/>
        </w:rPr>
        <w:t xml:space="preserve">The ISO Clearing System Identification is not converted into the MT Clearing System Identification (eg.,”AUBSB” is not converted to “AU”). </w:t>
      </w:r>
    </w:p>
    <w:p w14:paraId="025F6BEB" w14:textId="77777777" w:rsidR="00562A13" w:rsidRPr="009A6247" w:rsidRDefault="00562A13" w:rsidP="00781A39">
      <w:pPr>
        <w:ind w:left="0" w:firstLine="0"/>
        <w:rPr>
          <w:rFonts w:ascii="Arial" w:hAnsi="Arial" w:cs="Arial"/>
        </w:rPr>
      </w:pPr>
    </w:p>
    <w:p w14:paraId="21BBBB3D" w14:textId="7D09257E" w:rsidR="00562A13" w:rsidRDefault="00562A13" w:rsidP="009A6247">
      <w:pPr>
        <w:ind w:left="450"/>
        <w:rPr>
          <w:ins w:id="3796" w:author="BOUVY Martine [3]" w:date="2020-07-14T10:26:00Z"/>
          <w:rFonts w:ascii="Arial" w:hAnsi="Arial" w:cs="Arial"/>
        </w:rPr>
      </w:pPr>
      <w:r w:rsidRPr="009A6247">
        <w:rPr>
          <w:rFonts w:ascii="Arial" w:hAnsi="Arial" w:cs="Arial"/>
        </w:rPr>
        <w:t xml:space="preserve">Name and ClearingSystemMemberIdentification are truncated </w:t>
      </w:r>
      <w:del w:id="3797" w:author="BOUVY Martine [3]" w:date="2020-07-14T10:28:00Z">
        <w:r w:rsidRPr="009A6247" w:rsidDel="00261493">
          <w:rPr>
            <w:rFonts w:ascii="Arial" w:hAnsi="Arial" w:cs="Arial"/>
          </w:rPr>
          <w:delText>after</w:delText>
        </w:r>
      </w:del>
      <w:r w:rsidRPr="009A6247">
        <w:rPr>
          <w:rFonts w:ascii="Arial" w:hAnsi="Arial" w:cs="Arial"/>
        </w:rPr>
        <w:t xml:space="preserve"> </w:t>
      </w:r>
      <w:del w:id="3798" w:author="BOUVY Martine [3]" w:date="2020-07-14T10:28:00Z">
        <w:r w:rsidRPr="009A6247" w:rsidDel="00261493">
          <w:rPr>
            <w:rFonts w:ascii="Arial" w:hAnsi="Arial" w:cs="Arial"/>
          </w:rPr>
          <w:delText xml:space="preserve">30 </w:delText>
        </w:r>
      </w:del>
      <w:ins w:id="3799" w:author="BOUVY Martine [3]" w:date="2020-07-14T10:28:00Z">
        <w:r w:rsidR="00261493">
          <w:rPr>
            <w:rFonts w:ascii="Arial" w:hAnsi="Arial" w:cs="Arial"/>
          </w:rPr>
          <w:t xml:space="preserve">if length is greater than 210 </w:t>
        </w:r>
      </w:ins>
      <w:r w:rsidRPr="009A6247">
        <w:rPr>
          <w:rFonts w:ascii="Arial" w:hAnsi="Arial" w:cs="Arial"/>
        </w:rPr>
        <w:t>characters</w:t>
      </w:r>
      <w:del w:id="3800" w:author="BOUVY Martine [3]" w:date="2020-07-14T10:29:00Z">
        <w:r w:rsidRPr="009A6247" w:rsidDel="00261493">
          <w:rPr>
            <w:rFonts w:ascii="Arial" w:hAnsi="Arial" w:cs="Arial"/>
          </w:rPr>
          <w:delText xml:space="preserve"> in order to fill max 1 line</w:delText>
        </w:r>
      </w:del>
      <w:r w:rsidRPr="009A6247">
        <w:rPr>
          <w:rFonts w:ascii="Arial" w:hAnsi="Arial" w:cs="Arial"/>
        </w:rPr>
        <w:t xml:space="preserve">. A sign “+” is added to indicate truncation.  </w:t>
      </w:r>
    </w:p>
    <w:p w14:paraId="41CA446B" w14:textId="0947B066" w:rsidR="00261493" w:rsidRDefault="00261493" w:rsidP="009A6247">
      <w:pPr>
        <w:ind w:left="450"/>
        <w:rPr>
          <w:ins w:id="3801" w:author="BOUVY Martine [3]" w:date="2020-07-14T10:30:00Z"/>
          <w:rFonts w:ascii="Arial" w:hAnsi="Arial" w:cs="Arial"/>
        </w:rPr>
      </w:pPr>
    </w:p>
    <w:p w14:paraId="1E46E424" w14:textId="2C278A8A" w:rsidR="007C54F8" w:rsidRDefault="007C54F8" w:rsidP="009A6247">
      <w:pPr>
        <w:ind w:left="450"/>
        <w:rPr>
          <w:ins w:id="3802" w:author="BOUVY Martine [3]" w:date="2020-07-14T10:26:00Z"/>
          <w:rFonts w:ascii="Arial" w:hAnsi="Arial" w:cs="Arial"/>
        </w:rPr>
      </w:pPr>
      <w:ins w:id="3803" w:author="BOUVY Martine [3]" w:date="2020-07-14T10:30:00Z">
        <w:r>
          <w:rPr>
            <w:rFonts w:ascii="Arial" w:hAnsi="Arial" w:cs="Arial"/>
          </w:rPr>
          <w:t xml:space="preserve">DebtorAgent is translated in the same way as PreviousInstructingAgent with code /INS/ but with higher priority than </w:t>
        </w:r>
      </w:ins>
      <w:ins w:id="3804" w:author="BOUVY Martine [3]" w:date="2020-07-14T10:31:00Z">
        <w:r>
          <w:rPr>
            <w:rFonts w:ascii="Arial" w:hAnsi="Arial" w:cs="Arial"/>
          </w:rPr>
          <w:t>PreviousInstructingAgent.</w:t>
        </w:r>
      </w:ins>
      <w:ins w:id="3805" w:author="BOUVY Martine [3]" w:date="2020-07-14T10:36:00Z">
        <w:r w:rsidR="00316F14">
          <w:rPr>
            <w:rFonts w:ascii="Arial" w:hAnsi="Arial" w:cs="Arial"/>
          </w:rPr>
          <w:t xml:space="preserve"> DebtorA</w:t>
        </w:r>
        <w:r w:rsidR="00B91409">
          <w:rPr>
            <w:rFonts w:ascii="Arial" w:hAnsi="Arial" w:cs="Arial"/>
          </w:rPr>
          <w:t>gent will only be present if the payment is originated in MX in which case the Deb</w:t>
        </w:r>
        <w:r w:rsidR="00316F14">
          <w:rPr>
            <w:rFonts w:ascii="Arial" w:hAnsi="Arial" w:cs="Arial"/>
          </w:rPr>
          <w:t>torAgent should not be filled also in</w:t>
        </w:r>
        <w:r w:rsidR="00B91409">
          <w:rPr>
            <w:rFonts w:ascii="Arial" w:hAnsi="Arial" w:cs="Arial"/>
          </w:rPr>
          <w:t xml:space="preserve"> PreviousInstructingAgent in order to avoid duplicate in translation. </w:t>
        </w:r>
      </w:ins>
    </w:p>
    <w:p w14:paraId="0A1AE436" w14:textId="77777777" w:rsidR="00261493" w:rsidRPr="009A6247" w:rsidRDefault="00261493" w:rsidP="009A6247">
      <w:pPr>
        <w:ind w:left="450"/>
        <w:rPr>
          <w:rFonts w:ascii="Arial" w:hAnsi="Arial" w:cs="Arial"/>
        </w:rPr>
      </w:pPr>
    </w:p>
    <w:p w14:paraId="44E11600" w14:textId="06F89628" w:rsidR="00AA6718" w:rsidRPr="009A6247" w:rsidRDefault="00AA6718" w:rsidP="009A6247">
      <w:pPr>
        <w:ind w:left="450"/>
        <w:rPr>
          <w:rFonts w:ascii="Arial" w:hAnsi="Arial" w:cs="Arial"/>
        </w:rPr>
      </w:pPr>
    </w:p>
    <w:p w14:paraId="09A53960" w14:textId="5EC8259B" w:rsidR="00AA6718" w:rsidRPr="009A6247" w:rsidRDefault="00AA6718" w:rsidP="009A6247">
      <w:pPr>
        <w:ind w:left="450"/>
        <w:rPr>
          <w:rFonts w:ascii="Arial" w:hAnsi="Arial" w:cs="Arial"/>
        </w:rPr>
      </w:pPr>
      <w:r w:rsidRPr="009A6247">
        <w:rPr>
          <w:rFonts w:ascii="Arial" w:hAnsi="Arial" w:cs="Arial"/>
        </w:rPr>
        <w:t xml:space="preserve">RemittanceInformation is translated to Field 72. </w:t>
      </w:r>
      <w:r w:rsidR="00CB1C84" w:rsidRPr="009A6247">
        <w:rPr>
          <w:rFonts w:ascii="Arial" w:hAnsi="Arial" w:cs="Arial"/>
        </w:rPr>
        <w:t xml:space="preserve">Only one occurrence is allowed in CBPR+ with max 140 characters. </w:t>
      </w:r>
      <w:r w:rsidRPr="009A6247">
        <w:rPr>
          <w:rFonts w:ascii="Arial" w:hAnsi="Arial" w:cs="Arial"/>
        </w:rPr>
        <w:t>Code /BNF/ and /TSU/ can be present coming from previous MT to MX transl</w:t>
      </w:r>
      <w:r w:rsidR="00C6468A">
        <w:rPr>
          <w:rFonts w:ascii="Arial" w:hAnsi="Arial" w:cs="Arial"/>
        </w:rPr>
        <w:t>a</w:t>
      </w:r>
      <w:r w:rsidRPr="009A6247">
        <w:rPr>
          <w:rFonts w:ascii="Arial" w:hAnsi="Arial" w:cs="Arial"/>
        </w:rPr>
        <w:t>tion.</w:t>
      </w:r>
      <w:r w:rsidR="00F14882">
        <w:rPr>
          <w:rFonts w:ascii="Arial" w:hAnsi="Arial" w:cs="Arial"/>
        </w:rPr>
        <w:t xml:space="preserve"> </w:t>
      </w:r>
      <w:r w:rsidR="0041707B" w:rsidRPr="009A6247">
        <w:rPr>
          <w:rFonts w:ascii="Arial" w:hAnsi="Arial" w:cs="Arial"/>
        </w:rPr>
        <w:t>Each code is expected to be present maximum once.</w:t>
      </w:r>
      <w:r w:rsidRPr="009A6247">
        <w:rPr>
          <w:rFonts w:ascii="Arial" w:hAnsi="Arial" w:cs="Arial"/>
        </w:rPr>
        <w:t xml:space="preserve"> If information is </w:t>
      </w:r>
      <w:r w:rsidRPr="009A6247">
        <w:rPr>
          <w:rFonts w:ascii="Arial" w:hAnsi="Arial" w:cs="Arial"/>
        </w:rPr>
        <w:lastRenderedPageBreak/>
        <w:t xml:space="preserve">present (at the beginning on the RI string) with no code, it will be concatenated with information following code /BNF/ or if the code is not yet used, then it will be created to translate to field 72. </w:t>
      </w:r>
    </w:p>
    <w:p w14:paraId="681E1301" w14:textId="77777777" w:rsidR="00DD3D71" w:rsidRPr="009A6247" w:rsidRDefault="00DD3D71" w:rsidP="009A6247">
      <w:pPr>
        <w:ind w:left="450"/>
        <w:rPr>
          <w:rFonts w:ascii="Arial" w:hAnsi="Arial" w:cs="Arial"/>
        </w:rPr>
      </w:pPr>
    </w:p>
    <w:p w14:paraId="7F723424" w14:textId="77777777" w:rsidR="007D33DC" w:rsidRDefault="007D33DC" w:rsidP="007D33DC">
      <w:pPr>
        <w:spacing w:after="95"/>
        <w:ind w:left="419" w:right="157" w:hanging="7"/>
      </w:pPr>
      <w:r>
        <w:rPr>
          <w:rFonts w:ascii="Arial" w:eastAsia="Arial" w:hAnsi="Arial" w:cs="Arial"/>
          <w:b/>
        </w:rPr>
        <w:t xml:space="preserve">Format </w:t>
      </w:r>
    </w:p>
    <w:p w14:paraId="5B47550B" w14:textId="4FFA97EC" w:rsidR="007D33DC" w:rsidRPr="003B3494" w:rsidRDefault="007D33DC" w:rsidP="007D33DC">
      <w:pPr>
        <w:spacing w:after="112" w:line="249" w:lineRule="auto"/>
        <w:ind w:left="849" w:right="15" w:hanging="10"/>
        <w:rPr>
          <w:rFonts w:ascii="Arial" w:eastAsia="Arial" w:hAnsi="Arial" w:cs="Arial"/>
        </w:rPr>
      </w:pPr>
      <w:r>
        <w:rPr>
          <w:rFonts w:ascii="Arial" w:eastAsia="Arial" w:hAnsi="Arial" w:cs="Arial"/>
        </w:rPr>
        <w:t xml:space="preserve">MX_To_MT72 FullField2 </w:t>
      </w:r>
    </w:p>
    <w:p w14:paraId="01E878D2" w14:textId="77777777" w:rsidR="00B40A30" w:rsidRDefault="007D33DC" w:rsidP="007D33DC">
      <w:pPr>
        <w:spacing w:after="95"/>
        <w:ind w:left="860" w:right="157" w:hanging="7"/>
        <w:rPr>
          <w:rFonts w:ascii="Arial" w:eastAsia="Arial" w:hAnsi="Arial" w:cs="Arial"/>
          <w:b/>
        </w:rPr>
      </w:pPr>
      <w:r>
        <w:rPr>
          <w:rFonts w:ascii="Arial" w:eastAsia="Arial" w:hAnsi="Arial" w:cs="Arial"/>
          <w:b/>
        </w:rPr>
        <w:t>Input</w:t>
      </w:r>
    </w:p>
    <w:p w14:paraId="4D61439B" w14:textId="4712BBCB" w:rsidR="00F9326B" w:rsidRDefault="007D33DC" w:rsidP="007D33DC">
      <w:pPr>
        <w:spacing w:after="95"/>
        <w:ind w:left="860" w:right="157" w:hanging="7"/>
        <w:rPr>
          <w:rFonts w:ascii="Arial" w:eastAsia="Arial" w:hAnsi="Arial" w:cs="Arial"/>
        </w:rPr>
      </w:pPr>
      <w:r>
        <w:rPr>
          <w:rFonts w:ascii="Arial" w:eastAsia="Arial" w:hAnsi="Arial" w:cs="Arial"/>
          <w:b/>
        </w:rPr>
        <w:t xml:space="preserve"> </w:t>
      </w:r>
      <w:r w:rsidRPr="003B3494">
        <w:rPr>
          <w:rFonts w:ascii="Arial" w:eastAsia="Arial" w:hAnsi="Arial" w:cs="Arial"/>
        </w:rPr>
        <w:t>IntermediaryAgent2</w:t>
      </w:r>
      <w:r w:rsidR="00F36A34">
        <w:rPr>
          <w:rFonts w:ascii="Arial" w:eastAsia="Arial" w:hAnsi="Arial" w:cs="Arial"/>
        </w:rPr>
        <w:t xml:space="preserve"> , </w:t>
      </w:r>
      <w:r>
        <w:rPr>
          <w:rFonts w:ascii="Arial" w:eastAsia="Arial" w:hAnsi="Arial" w:cs="Arial"/>
        </w:rPr>
        <w:t>IntermediaryAgent3,</w:t>
      </w:r>
      <w:r w:rsidR="00D1315C">
        <w:rPr>
          <w:rFonts w:ascii="Arial" w:eastAsia="Arial" w:hAnsi="Arial" w:cs="Arial"/>
        </w:rPr>
        <w:t xml:space="preserve"> </w:t>
      </w:r>
      <w:r w:rsidR="00F36A34">
        <w:rPr>
          <w:rFonts w:ascii="Arial" w:eastAsia="Arial" w:hAnsi="Arial" w:cs="Arial"/>
        </w:rPr>
        <w:t xml:space="preserve">PreviousInstructingAgent1, </w:t>
      </w:r>
      <w:r>
        <w:rPr>
          <w:rFonts w:ascii="Arial" w:eastAsia="Arial" w:hAnsi="Arial" w:cs="Arial"/>
        </w:rPr>
        <w:t>PreviousInstructingAgent</w:t>
      </w:r>
      <w:r w:rsidR="00F36A34">
        <w:rPr>
          <w:rFonts w:ascii="Arial" w:eastAsia="Arial" w:hAnsi="Arial" w:cs="Arial"/>
        </w:rPr>
        <w:t xml:space="preserve">2, </w:t>
      </w:r>
      <w:r w:rsidR="00F9326B">
        <w:rPr>
          <w:rFonts w:ascii="Arial" w:eastAsia="Arial" w:hAnsi="Arial" w:cs="Arial"/>
        </w:rPr>
        <w:t>PreviousInstructingAgent3</w:t>
      </w:r>
      <w:ins w:id="3806" w:author="BOUVY Martine [3]" w:date="2020-07-14T09:54:00Z">
        <w:r w:rsidR="00DB4049">
          <w:rPr>
            <w:rFonts w:ascii="Arial" w:eastAsia="Arial" w:hAnsi="Arial" w:cs="Arial"/>
          </w:rPr>
          <w:t>, DebtorAgent</w:t>
        </w:r>
      </w:ins>
      <w:r w:rsidR="00F9326B">
        <w:rPr>
          <w:rFonts w:ascii="Arial" w:eastAsia="Arial" w:hAnsi="Arial" w:cs="Arial"/>
        </w:rPr>
        <w:t xml:space="preserve"> typed BranchAndFinancialInstitutionIdentification6</w:t>
      </w:r>
    </w:p>
    <w:p w14:paraId="032E887A" w14:textId="5FBD854F" w:rsidR="00F9326B" w:rsidRDefault="007D33DC" w:rsidP="007D33DC">
      <w:pPr>
        <w:spacing w:after="95"/>
        <w:ind w:left="860" w:right="157" w:hanging="7"/>
        <w:rPr>
          <w:rFonts w:ascii="Arial" w:eastAsia="Arial" w:hAnsi="Arial" w:cs="Arial"/>
        </w:rPr>
      </w:pPr>
      <w:r>
        <w:rPr>
          <w:rFonts w:ascii="Arial" w:eastAsia="Arial" w:hAnsi="Arial" w:cs="Arial"/>
        </w:rPr>
        <w:t>InstructionForCreditorAgent</w:t>
      </w:r>
      <w:r w:rsidR="00F9326B">
        <w:rPr>
          <w:rFonts w:ascii="Arial" w:eastAsia="Arial" w:hAnsi="Arial" w:cs="Arial"/>
        </w:rPr>
        <w:t xml:space="preserve"> typed InstructionForCreditorAgent2</w:t>
      </w:r>
    </w:p>
    <w:p w14:paraId="5E7385FB" w14:textId="5C097AFA" w:rsidR="00F9326B" w:rsidRDefault="007D33DC" w:rsidP="007D33DC">
      <w:pPr>
        <w:spacing w:after="95"/>
        <w:ind w:left="860" w:right="157" w:hanging="7"/>
        <w:rPr>
          <w:rFonts w:ascii="Arial" w:eastAsia="Arial" w:hAnsi="Arial" w:cs="Arial"/>
        </w:rPr>
      </w:pPr>
      <w:r>
        <w:rPr>
          <w:rFonts w:ascii="Arial" w:eastAsia="Arial" w:hAnsi="Arial" w:cs="Arial"/>
        </w:rPr>
        <w:t>InstructionForNextAgent</w:t>
      </w:r>
      <w:r w:rsidR="00F9326B">
        <w:rPr>
          <w:rFonts w:ascii="Arial" w:eastAsia="Arial" w:hAnsi="Arial" w:cs="Arial"/>
        </w:rPr>
        <w:t xml:space="preserve"> typed InstructionForNextAgent1</w:t>
      </w:r>
    </w:p>
    <w:p w14:paraId="6B5B2AFB" w14:textId="5F55075D" w:rsidR="00F9326B" w:rsidRDefault="007D33DC" w:rsidP="007D33DC">
      <w:pPr>
        <w:spacing w:after="95"/>
        <w:ind w:left="860" w:right="157" w:hanging="7"/>
        <w:rPr>
          <w:rFonts w:ascii="Arial" w:eastAsia="Arial" w:hAnsi="Arial" w:cs="Arial"/>
        </w:rPr>
      </w:pPr>
      <w:r>
        <w:rPr>
          <w:rFonts w:ascii="Arial" w:eastAsia="Arial" w:hAnsi="Arial" w:cs="Arial"/>
        </w:rPr>
        <w:t>CategoryPurpose</w:t>
      </w:r>
      <w:r w:rsidR="00F9326B">
        <w:rPr>
          <w:rFonts w:ascii="Arial" w:eastAsia="Arial" w:hAnsi="Arial" w:cs="Arial"/>
        </w:rPr>
        <w:t xml:space="preserve"> typedCategoryPurpose1Choice</w:t>
      </w:r>
    </w:p>
    <w:p w14:paraId="70B901F7" w14:textId="0BA6F6E2" w:rsidR="00F9326B" w:rsidRDefault="00F9326B" w:rsidP="007D33DC">
      <w:pPr>
        <w:spacing w:after="95"/>
        <w:ind w:left="860" w:right="157" w:hanging="7"/>
        <w:rPr>
          <w:rFonts w:ascii="Arial" w:eastAsia="Arial" w:hAnsi="Arial" w:cs="Arial"/>
        </w:rPr>
      </w:pPr>
      <w:r>
        <w:rPr>
          <w:rFonts w:ascii="Arial" w:eastAsia="Arial" w:hAnsi="Arial" w:cs="Arial"/>
        </w:rPr>
        <w:t>Purpose</w:t>
      </w:r>
      <w:r w:rsidR="007D33DC">
        <w:rPr>
          <w:rFonts w:ascii="Arial" w:eastAsia="Arial" w:hAnsi="Arial" w:cs="Arial"/>
        </w:rPr>
        <w:t xml:space="preserve"> </w:t>
      </w:r>
      <w:r>
        <w:rPr>
          <w:rFonts w:ascii="Arial" w:eastAsia="Arial" w:hAnsi="Arial" w:cs="Arial"/>
        </w:rPr>
        <w:t>typed Purpose2Choice</w:t>
      </w:r>
    </w:p>
    <w:p w14:paraId="75323A5A" w14:textId="30F0656E" w:rsidR="00F9326B" w:rsidRDefault="00F9326B" w:rsidP="00F9326B">
      <w:pPr>
        <w:spacing w:after="95"/>
        <w:ind w:left="860" w:right="157" w:hanging="7"/>
        <w:rPr>
          <w:rFonts w:ascii="Arial" w:eastAsia="Arial" w:hAnsi="Arial" w:cs="Arial"/>
        </w:rPr>
      </w:pPr>
      <w:r>
        <w:rPr>
          <w:rFonts w:ascii="Arial" w:eastAsia="Arial" w:hAnsi="Arial" w:cs="Arial"/>
        </w:rPr>
        <w:t>RemittanceInformation typed RemittanceInformation2</w:t>
      </w:r>
    </w:p>
    <w:p w14:paraId="116FFFC3" w14:textId="6C98CE01" w:rsidR="003C6A77" w:rsidRDefault="003C6A77" w:rsidP="00F9326B">
      <w:pPr>
        <w:spacing w:after="95"/>
        <w:ind w:left="860" w:right="157" w:hanging="7"/>
        <w:rPr>
          <w:ins w:id="3807" w:author="BOUVY Martine [2]" w:date="2021-08-26T11:08:00Z"/>
          <w:rFonts w:ascii="Arial" w:eastAsia="Arial" w:hAnsi="Arial" w:cs="Arial"/>
        </w:rPr>
      </w:pPr>
      <w:r>
        <w:rPr>
          <w:rFonts w:ascii="Arial" w:eastAsia="Arial" w:hAnsi="Arial" w:cs="Arial"/>
        </w:rPr>
        <w:t>CreditTransferTransactionInformation/PaymentTypeInformation typed PaymentTypeInformation28</w:t>
      </w:r>
    </w:p>
    <w:p w14:paraId="3D23E1E4" w14:textId="5271EF24" w:rsidR="00AF14F1" w:rsidRDefault="00AF14F1" w:rsidP="00F9326B">
      <w:pPr>
        <w:spacing w:after="95"/>
        <w:ind w:left="860" w:right="157" w:hanging="7"/>
        <w:rPr>
          <w:ins w:id="3808" w:author="BOUVY Martine [2]" w:date="2021-11-10T10:02:00Z"/>
          <w:rFonts w:ascii="Arial" w:eastAsia="Arial" w:hAnsi="Arial" w:cs="Arial"/>
        </w:rPr>
      </w:pPr>
      <w:ins w:id="3809" w:author="BOUVY Martine [2]" w:date="2021-08-26T11:08:00Z">
        <w:r>
          <w:rPr>
            <w:rFonts w:ascii="Arial" w:eastAsia="Arial" w:hAnsi="Arial" w:cs="Arial"/>
          </w:rPr>
          <w:t>MXSettlementMethod typed SettlementMethod1Code</w:t>
        </w:r>
      </w:ins>
    </w:p>
    <w:p w14:paraId="77F023F9" w14:textId="1FD23774" w:rsidR="00CE44C5" w:rsidRDefault="00CE44C5" w:rsidP="00F9326B">
      <w:pPr>
        <w:spacing w:after="95"/>
        <w:ind w:left="860" w:right="157" w:hanging="7"/>
        <w:rPr>
          <w:rFonts w:ascii="Arial" w:eastAsia="Arial" w:hAnsi="Arial" w:cs="Arial"/>
        </w:rPr>
      </w:pPr>
      <w:ins w:id="3810" w:author="BOUVY Martine [2]" w:date="2021-11-10T10:02:00Z">
        <w:r>
          <w:rPr>
            <w:rFonts w:ascii="Arial" w:eastAsia="Arial" w:hAnsi="Arial" w:cs="Arial"/>
          </w:rPr>
          <w:t>BusinessApplicationHeader</w:t>
        </w:r>
      </w:ins>
    </w:p>
    <w:p w14:paraId="670A25B6" w14:textId="77777777" w:rsidR="0008032A" w:rsidRDefault="0008032A" w:rsidP="007D33DC">
      <w:pPr>
        <w:spacing w:after="95"/>
        <w:ind w:left="860" w:right="157" w:hanging="7"/>
        <w:rPr>
          <w:rFonts w:ascii="Arial" w:eastAsia="Arial" w:hAnsi="Arial" w:cs="Arial"/>
          <w:b/>
        </w:rPr>
      </w:pPr>
    </w:p>
    <w:p w14:paraId="57CE2F3D" w14:textId="03E0EDA9" w:rsidR="007D33DC" w:rsidRDefault="007D33DC" w:rsidP="007D33DC">
      <w:pPr>
        <w:spacing w:after="95"/>
        <w:ind w:left="860" w:right="157" w:hanging="7"/>
        <w:rPr>
          <w:rFonts w:ascii="Arial" w:eastAsia="Arial" w:hAnsi="Arial" w:cs="Arial"/>
          <w:b/>
        </w:rPr>
      </w:pPr>
      <w:r>
        <w:rPr>
          <w:rFonts w:ascii="Arial" w:eastAsia="Arial" w:hAnsi="Arial" w:cs="Arial"/>
          <w:b/>
        </w:rPr>
        <w:t>Output</w:t>
      </w:r>
    </w:p>
    <w:p w14:paraId="71A72F69" w14:textId="647ECCCC" w:rsidR="007D33DC" w:rsidRDefault="00BD5332" w:rsidP="007D33DC">
      <w:pPr>
        <w:spacing w:after="112" w:line="249" w:lineRule="auto"/>
        <w:ind w:left="849" w:right="15" w:hanging="10"/>
        <w:rPr>
          <w:rFonts w:ascii="Arial" w:eastAsia="Arial" w:hAnsi="Arial" w:cs="Arial"/>
        </w:rPr>
      </w:pPr>
      <w:r>
        <w:rPr>
          <w:rFonts w:ascii="Arial" w:eastAsia="Arial" w:hAnsi="Arial" w:cs="Arial"/>
        </w:rPr>
        <w:t xml:space="preserve"> </w:t>
      </w:r>
      <w:r w:rsidR="007D33DC">
        <w:rPr>
          <w:rFonts w:ascii="Arial" w:eastAsia="Arial" w:hAnsi="Arial" w:cs="Arial"/>
        </w:rPr>
        <w:t xml:space="preserve">MT72: content of an MT field 72 in lines of maximum 6 * 35 characters. </w:t>
      </w:r>
    </w:p>
    <w:p w14:paraId="35D2B4F9" w14:textId="77777777" w:rsidR="007D33DC" w:rsidRDefault="007D33DC" w:rsidP="007D33DC">
      <w:pPr>
        <w:spacing w:after="0" w:line="370" w:lineRule="auto"/>
        <w:ind w:left="839" w:right="6155" w:hanging="427"/>
        <w:rPr>
          <w:rFonts w:ascii="Arial" w:eastAsia="Arial" w:hAnsi="Arial" w:cs="Arial"/>
          <w:b/>
        </w:rPr>
      </w:pPr>
      <w:r>
        <w:rPr>
          <w:rFonts w:ascii="Arial" w:eastAsia="Arial" w:hAnsi="Arial" w:cs="Arial"/>
          <w:b/>
        </w:rPr>
        <w:t>Preconditions</w:t>
      </w:r>
    </w:p>
    <w:p w14:paraId="6F758899" w14:textId="7BFF8465" w:rsidR="007D33DC" w:rsidRDefault="00BD5332" w:rsidP="007D33DC">
      <w:pPr>
        <w:spacing w:after="0" w:line="370" w:lineRule="auto"/>
        <w:ind w:left="993" w:right="423" w:hanging="427"/>
        <w:rPr>
          <w:rFonts w:ascii="Arial" w:eastAsia="Arial" w:hAnsi="Arial" w:cs="Arial"/>
        </w:rPr>
      </w:pPr>
      <w:r>
        <w:rPr>
          <w:rFonts w:ascii="Arial" w:eastAsia="Arial" w:hAnsi="Arial" w:cs="Arial"/>
        </w:rPr>
        <w:t xml:space="preserve">       </w:t>
      </w:r>
      <w:r w:rsidR="007D33DC" w:rsidRPr="003B3494">
        <w:rPr>
          <w:rFonts w:ascii="Arial" w:eastAsia="Arial" w:hAnsi="Arial" w:cs="Arial"/>
        </w:rPr>
        <w:t>At least one of the</w:t>
      </w:r>
      <w:r w:rsidR="007D33DC">
        <w:rPr>
          <w:rFonts w:ascii="Arial" w:eastAsia="Arial" w:hAnsi="Arial" w:cs="Arial"/>
        </w:rPr>
        <w:t xml:space="preserve"> </w:t>
      </w:r>
      <w:r w:rsidR="007D33DC" w:rsidRPr="003B3494">
        <w:rPr>
          <w:rFonts w:ascii="Arial" w:eastAsia="Arial" w:hAnsi="Arial" w:cs="Arial"/>
        </w:rPr>
        <w:t xml:space="preserve"> in</w:t>
      </w:r>
      <w:r w:rsidR="007D33DC" w:rsidRPr="00F83D43">
        <w:rPr>
          <w:rFonts w:ascii="Arial" w:eastAsia="Arial" w:hAnsi="Arial" w:cs="Arial"/>
        </w:rPr>
        <w:t>put parameters is present (eg.,</w:t>
      </w:r>
      <w:r w:rsidR="007D33DC">
        <w:rPr>
          <w:rFonts w:ascii="Arial" w:eastAsia="Arial" w:hAnsi="Arial" w:cs="Arial"/>
        </w:rPr>
        <w:t xml:space="preserve"> </w:t>
      </w:r>
      <w:r w:rsidR="007D33DC" w:rsidRPr="003B3494">
        <w:rPr>
          <w:rFonts w:ascii="Arial" w:eastAsia="Arial" w:hAnsi="Arial" w:cs="Arial"/>
        </w:rPr>
        <w:t>not empty)</w:t>
      </w:r>
    </w:p>
    <w:p w14:paraId="0B06551D" w14:textId="77777777" w:rsidR="007D33DC" w:rsidRPr="00F83D43" w:rsidRDefault="007D33DC" w:rsidP="007D33DC">
      <w:pPr>
        <w:spacing w:after="0" w:line="370" w:lineRule="auto"/>
        <w:ind w:left="993" w:right="423" w:hanging="427"/>
      </w:pPr>
    </w:p>
    <w:p w14:paraId="0CFBF302" w14:textId="77777777" w:rsidR="007D33DC" w:rsidRDefault="007D33DC" w:rsidP="007D33DC">
      <w:pPr>
        <w:spacing w:after="9"/>
        <w:ind w:left="419" w:right="157" w:hanging="7"/>
        <w:rPr>
          <w:rFonts w:ascii="Arial" w:eastAsia="Arial" w:hAnsi="Arial" w:cs="Arial"/>
          <w:b/>
        </w:rPr>
      </w:pPr>
      <w:r>
        <w:rPr>
          <w:rFonts w:ascii="Arial" w:eastAsia="Arial" w:hAnsi="Arial" w:cs="Arial"/>
          <w:b/>
        </w:rPr>
        <w:t xml:space="preserve">Formal description </w:t>
      </w:r>
    </w:p>
    <w:p w14:paraId="38A6536B" w14:textId="77777777" w:rsidR="007D33DC" w:rsidRDefault="007D33DC" w:rsidP="007D33DC">
      <w:pPr>
        <w:spacing w:after="9"/>
        <w:ind w:left="419" w:right="157" w:hanging="7"/>
        <w:rPr>
          <w:rFonts w:ascii="Arial" w:eastAsia="Arial" w:hAnsi="Arial" w:cs="Arial"/>
          <w:b/>
        </w:rPr>
      </w:pPr>
    </w:p>
    <w:p w14:paraId="5FDAF27B" w14:textId="77777777" w:rsidR="007D33DC" w:rsidRPr="005C0A19" w:rsidRDefault="007D33DC" w:rsidP="007D33DC">
      <w:pPr>
        <w:spacing w:after="9"/>
        <w:ind w:left="419" w:right="157" w:hanging="7"/>
        <w:rPr>
          <w:rFonts w:eastAsia="Arial"/>
        </w:rPr>
      </w:pPr>
      <w:r w:rsidRPr="005C0A19">
        <w:rPr>
          <w:rFonts w:eastAsia="Arial"/>
        </w:rPr>
        <w:t xml:space="preserve">/* Local variables : </w:t>
      </w:r>
    </w:p>
    <w:p w14:paraId="6D9544E1" w14:textId="5A78A8C7" w:rsidR="007D33DC" w:rsidRPr="005C0A19" w:rsidRDefault="007D33DC" w:rsidP="00C03F0F">
      <w:pPr>
        <w:spacing w:after="9"/>
        <w:ind w:left="419" w:right="157" w:hanging="7"/>
        <w:rPr>
          <w:rFonts w:eastAsia="Arial"/>
        </w:rPr>
      </w:pPr>
      <w:r w:rsidRPr="005C0A19">
        <w:rPr>
          <w:rFonts w:eastAsia="Arial"/>
        </w:rPr>
        <w:t>MXAgent typed BranchAndFinancialInstitutionIdentification6, MTAgent is a string MTTemp72 has a structure 3*35 char, PresentI</w:t>
      </w:r>
      <w:r w:rsidR="009F25E9" w:rsidRPr="005C0A19">
        <w:rPr>
          <w:rFonts w:eastAsia="Arial"/>
        </w:rPr>
        <w:t>nfo is boolean</w:t>
      </w:r>
      <w:r w:rsidRPr="005C0A19">
        <w:rPr>
          <w:rFonts w:eastAsia="Arial"/>
        </w:rPr>
        <w:t xml:space="preserve">, MXInstruction is a string, MTInstruction is a string, NumberofEmptyLines is a integer , MTInstructionLength  is integer, NumberOf char is integer, </w:t>
      </w:r>
      <w:r w:rsidR="00C03F0F">
        <w:rPr>
          <w:rFonts w:eastAsia="Arial"/>
        </w:rPr>
        <w:t>MTNoCodeInstruction  is a string,</w:t>
      </w:r>
      <w:r w:rsidR="00150AFE" w:rsidRPr="005C0A19">
        <w:rPr>
          <w:rFonts w:eastAsia="Arial"/>
        </w:rPr>
        <w:t xml:space="preserve"> </w:t>
      </w:r>
      <w:r w:rsidR="00C03F0F">
        <w:rPr>
          <w:rFonts w:eastAsia="Arial"/>
        </w:rPr>
        <w:t xml:space="preserve">MTInstructionForNextAgent is a </w:t>
      </w:r>
      <w:r w:rsidR="007A61FF" w:rsidRPr="005C0A19">
        <w:rPr>
          <w:rFonts w:eastAsia="Arial"/>
        </w:rPr>
        <w:t>string</w:t>
      </w:r>
      <w:r w:rsidRPr="005C0A19">
        <w:rPr>
          <w:rFonts w:eastAsia="Arial"/>
        </w:rPr>
        <w:t>*/</w:t>
      </w:r>
    </w:p>
    <w:p w14:paraId="631CC8E2" w14:textId="04698C26" w:rsidR="007D33DC" w:rsidRPr="005C0A19" w:rsidRDefault="007D33DC" w:rsidP="0091329D"/>
    <w:p w14:paraId="5D0CCA1D" w14:textId="203F3AF5" w:rsidR="00827E3E" w:rsidRPr="005C0A19" w:rsidRDefault="00AF0A36" w:rsidP="00AF0A36">
      <w:pPr>
        <w:rPr>
          <w:b/>
        </w:rPr>
      </w:pPr>
      <w:r w:rsidRPr="005C0A19">
        <w:rPr>
          <w:b/>
        </w:rPr>
        <w:t xml:space="preserve">/* Manage the priorities and </w:t>
      </w:r>
      <w:r w:rsidR="00F36A34" w:rsidRPr="005C0A19">
        <w:rPr>
          <w:b/>
        </w:rPr>
        <w:t>d</w:t>
      </w:r>
      <w:r w:rsidR="00F06826" w:rsidRPr="005C0A19">
        <w:rPr>
          <w:b/>
        </w:rPr>
        <w:t>epending on the room left additional information is translated to Field 72</w:t>
      </w:r>
      <w:r w:rsidR="005621D6" w:rsidRPr="005C0A19">
        <w:rPr>
          <w:b/>
        </w:rPr>
        <w:t>*/</w:t>
      </w:r>
    </w:p>
    <w:p w14:paraId="077B451D" w14:textId="6C5C632C" w:rsidR="0069663E" w:rsidRPr="005C0A19" w:rsidRDefault="0069663E" w:rsidP="00AF0A36"/>
    <w:p w14:paraId="67EAA62C" w14:textId="7188BF53" w:rsidR="001B3F48" w:rsidRPr="005C0A19" w:rsidRDefault="00800616" w:rsidP="0091329D">
      <w:pPr>
        <w:rPr>
          <w:b/>
        </w:rPr>
      </w:pPr>
      <w:r w:rsidRPr="005C0A19">
        <w:rPr>
          <w:b/>
        </w:rPr>
        <w:t xml:space="preserve">/* Function call section */ </w:t>
      </w:r>
    </w:p>
    <w:p w14:paraId="2620B4A3" w14:textId="77777777" w:rsidR="00800616" w:rsidRPr="005C0A19" w:rsidRDefault="00800616" w:rsidP="0091329D"/>
    <w:p w14:paraId="2E597ABB" w14:textId="77777777" w:rsidR="00605A50" w:rsidRPr="005C0A19" w:rsidRDefault="00605A50" w:rsidP="009C2801">
      <w:pPr>
        <w:ind w:left="180"/>
      </w:pPr>
    </w:p>
    <w:p w14:paraId="3377D03D" w14:textId="74D5E759" w:rsidR="00605A50" w:rsidRPr="005C0A19" w:rsidRDefault="00FA7482" w:rsidP="00605A50">
      <w:pPr>
        <w:ind w:left="180"/>
      </w:pPr>
      <w:r w:rsidRPr="001978CA">
        <w:rPr>
          <w:b/>
        </w:rPr>
        <w:t>IF</w:t>
      </w:r>
      <w:r w:rsidRPr="005C0A19">
        <w:t xml:space="preserve"> </w:t>
      </w:r>
      <w:r w:rsidR="002A7652" w:rsidRPr="005C0A19">
        <w:t>(</w:t>
      </w:r>
      <w:r w:rsidR="00F36A34" w:rsidRPr="005C0A19">
        <w:t>intermediaryAgent2</w:t>
      </w:r>
      <w:r w:rsidR="002A7652" w:rsidRPr="005C0A19">
        <w:t xml:space="preserve">) </w:t>
      </w:r>
      <w:r w:rsidRPr="001978CA">
        <w:rPr>
          <w:b/>
        </w:rPr>
        <w:t>IsPresent</w:t>
      </w:r>
      <w:r w:rsidRPr="005C0A19">
        <w:t xml:space="preserve"> THEN </w:t>
      </w:r>
    </w:p>
    <w:p w14:paraId="63027DAB" w14:textId="77777777" w:rsidR="00605A50" w:rsidRPr="005C0A19" w:rsidRDefault="00605A50" w:rsidP="009C2801">
      <w:pPr>
        <w:ind w:left="180"/>
      </w:pPr>
      <w:r w:rsidRPr="005C0A19">
        <w:t xml:space="preserve">       Call </w:t>
      </w:r>
      <w:r w:rsidRPr="005C0A19">
        <w:rPr>
          <w:b/>
        </w:rPr>
        <w:t>SubfunctionIntermediaryAgents</w:t>
      </w:r>
    </w:p>
    <w:p w14:paraId="0F0692B9" w14:textId="6941C77B" w:rsidR="00FA7482" w:rsidRPr="001978CA" w:rsidRDefault="00FA7482" w:rsidP="009C2801">
      <w:pPr>
        <w:ind w:left="180"/>
        <w:rPr>
          <w:b/>
        </w:rPr>
      </w:pPr>
      <w:r w:rsidRPr="001978CA">
        <w:rPr>
          <w:b/>
        </w:rPr>
        <w:t>ENDIF</w:t>
      </w:r>
    </w:p>
    <w:p w14:paraId="1EAADC32" w14:textId="0E9DA9E5" w:rsidR="00605A50" w:rsidRPr="001978CA" w:rsidRDefault="00605A50" w:rsidP="009C2801">
      <w:pPr>
        <w:ind w:left="180"/>
        <w:rPr>
          <w:b/>
        </w:rPr>
      </w:pPr>
    </w:p>
    <w:p w14:paraId="6A31BCFB" w14:textId="6F6BA58C" w:rsidR="00605A50" w:rsidRPr="005C0A19" w:rsidRDefault="00605A50" w:rsidP="00605A50">
      <w:pPr>
        <w:ind w:left="180"/>
        <w:rPr>
          <w:b/>
        </w:rPr>
      </w:pPr>
    </w:p>
    <w:p w14:paraId="56042B49" w14:textId="4C9AB6D3" w:rsidR="00605A50" w:rsidRPr="005C0A19" w:rsidRDefault="001978CA" w:rsidP="00605A50">
      <w:pPr>
        <w:ind w:left="180"/>
      </w:pPr>
      <w:r w:rsidRPr="001978CA">
        <w:rPr>
          <w:b/>
        </w:rPr>
        <w:t>IF</w:t>
      </w:r>
      <w:r>
        <w:t xml:space="preserve"> </w:t>
      </w:r>
      <w:r w:rsidR="00605A50" w:rsidRPr="005C0A19">
        <w:rPr>
          <w:rFonts w:eastAsia="Arial"/>
        </w:rPr>
        <w:t xml:space="preserve">PaymentTypeInformation/ServiceLevel </w:t>
      </w:r>
      <w:r w:rsidR="00605A50" w:rsidRPr="001978CA">
        <w:rPr>
          <w:b/>
        </w:rPr>
        <w:t>IsPresent</w:t>
      </w:r>
      <w:r w:rsidR="00605A50" w:rsidRPr="005C0A19">
        <w:t xml:space="preserve"> THEN </w:t>
      </w:r>
    </w:p>
    <w:p w14:paraId="3CC97CD4" w14:textId="77777777" w:rsidR="00605A50" w:rsidRPr="005C0A19" w:rsidRDefault="00605A50" w:rsidP="00605A50">
      <w:pPr>
        <w:ind w:left="180"/>
        <w:rPr>
          <w:b/>
        </w:rPr>
      </w:pPr>
      <w:r w:rsidRPr="001978CA">
        <w:rPr>
          <w:b/>
        </w:rPr>
        <w:t xml:space="preserve">       Call</w:t>
      </w:r>
      <w:r w:rsidRPr="005C0A19">
        <w:t xml:space="preserve"> </w:t>
      </w:r>
      <w:r w:rsidRPr="005C0A19">
        <w:rPr>
          <w:b/>
        </w:rPr>
        <w:t>SubfunctionServiceLevel</w:t>
      </w:r>
    </w:p>
    <w:p w14:paraId="2CFC1D61" w14:textId="208AE77B" w:rsidR="00605A50" w:rsidRPr="001978CA" w:rsidRDefault="001978CA" w:rsidP="009C2801">
      <w:pPr>
        <w:ind w:left="0" w:firstLine="0"/>
        <w:rPr>
          <w:b/>
        </w:rPr>
      </w:pPr>
      <w:r>
        <w:t xml:space="preserve"> </w:t>
      </w:r>
      <w:r w:rsidR="00605A50" w:rsidRPr="001978CA">
        <w:rPr>
          <w:b/>
        </w:rPr>
        <w:t>ENDIF</w:t>
      </w:r>
    </w:p>
    <w:p w14:paraId="24429ECB" w14:textId="77777777" w:rsidR="00605A50" w:rsidRPr="005C0A19" w:rsidRDefault="00605A50" w:rsidP="00605A50">
      <w:pPr>
        <w:ind w:left="180"/>
        <w:rPr>
          <w:b/>
        </w:rPr>
      </w:pPr>
    </w:p>
    <w:p w14:paraId="518B665F" w14:textId="11105B20" w:rsidR="00605A50" w:rsidRPr="005C0A19" w:rsidRDefault="00605A50" w:rsidP="009C2801">
      <w:pPr>
        <w:ind w:left="180"/>
      </w:pPr>
      <w:r w:rsidRPr="005C0A19">
        <w:t xml:space="preserve">  </w:t>
      </w:r>
    </w:p>
    <w:p w14:paraId="2B7C90C1" w14:textId="0AF8A1FD" w:rsidR="00605A50" w:rsidRPr="005C0A19" w:rsidRDefault="001978CA" w:rsidP="00605A50">
      <w:pPr>
        <w:ind w:left="180"/>
      </w:pPr>
      <w:r w:rsidRPr="001978CA">
        <w:rPr>
          <w:b/>
        </w:rPr>
        <w:t>IF</w:t>
      </w:r>
      <w:r>
        <w:t xml:space="preserve"> </w:t>
      </w:r>
      <w:r w:rsidR="00605A50" w:rsidRPr="005C0A19">
        <w:rPr>
          <w:rFonts w:eastAsia="Arial"/>
        </w:rPr>
        <w:t xml:space="preserve">PaymentTypeInformation/LocalInstrument </w:t>
      </w:r>
      <w:r w:rsidR="00605A50" w:rsidRPr="005C0A19">
        <w:t xml:space="preserve">IsPresent THEN </w:t>
      </w:r>
    </w:p>
    <w:p w14:paraId="64CA0D1C" w14:textId="404EE27C" w:rsidR="00605A50" w:rsidRPr="005C0A19" w:rsidRDefault="00605A50" w:rsidP="00605A50">
      <w:pPr>
        <w:ind w:left="180"/>
        <w:rPr>
          <w:b/>
        </w:rPr>
      </w:pPr>
      <w:r w:rsidRPr="005C0A19">
        <w:t xml:space="preserve">       </w:t>
      </w:r>
      <w:r w:rsidRPr="001978CA">
        <w:rPr>
          <w:b/>
        </w:rPr>
        <w:t>Call</w:t>
      </w:r>
      <w:r w:rsidRPr="005C0A19">
        <w:t xml:space="preserve"> </w:t>
      </w:r>
      <w:r w:rsidRPr="005C0A19">
        <w:rPr>
          <w:b/>
        </w:rPr>
        <w:t>SubfunctionLocalInstrument</w:t>
      </w:r>
    </w:p>
    <w:p w14:paraId="3665D293" w14:textId="3555720D" w:rsidR="00605A50" w:rsidRPr="001978CA" w:rsidRDefault="005C0A19" w:rsidP="00605A50">
      <w:pPr>
        <w:ind w:left="0" w:firstLine="0"/>
        <w:rPr>
          <w:b/>
        </w:rPr>
      </w:pPr>
      <w:r>
        <w:t xml:space="preserve">  </w:t>
      </w:r>
      <w:r w:rsidR="00605A50" w:rsidRPr="001978CA">
        <w:rPr>
          <w:b/>
        </w:rPr>
        <w:t>ENDIF</w:t>
      </w:r>
    </w:p>
    <w:p w14:paraId="2F93CB4E" w14:textId="4B1A5D4C" w:rsidR="00773F00" w:rsidRPr="001978CA" w:rsidRDefault="00773F00" w:rsidP="00605A50">
      <w:pPr>
        <w:ind w:left="0" w:firstLine="0"/>
        <w:rPr>
          <w:b/>
        </w:rPr>
      </w:pPr>
    </w:p>
    <w:p w14:paraId="331FB72E" w14:textId="77777777" w:rsidR="00773F00" w:rsidRPr="005C0A19" w:rsidRDefault="00773F00" w:rsidP="00605A50">
      <w:pPr>
        <w:ind w:left="0" w:firstLine="0"/>
      </w:pPr>
    </w:p>
    <w:p w14:paraId="2D2FAAF3" w14:textId="7423C628" w:rsidR="00052029" w:rsidRPr="005C0A19" w:rsidRDefault="001978CA" w:rsidP="00052029">
      <w:pPr>
        <w:ind w:left="180"/>
      </w:pPr>
      <w:r w:rsidRPr="001978CA">
        <w:rPr>
          <w:b/>
        </w:rPr>
        <w:t>IF</w:t>
      </w:r>
      <w:r>
        <w:t xml:space="preserve"> </w:t>
      </w:r>
      <w:r w:rsidR="00052029" w:rsidRPr="005C0A19">
        <w:rPr>
          <w:rFonts w:eastAsia="Arial"/>
        </w:rPr>
        <w:t xml:space="preserve">PaymentTypeInformation/CategoryPurpose </w:t>
      </w:r>
      <w:r w:rsidR="00052029" w:rsidRPr="001978CA">
        <w:rPr>
          <w:b/>
        </w:rPr>
        <w:t>IsPresent</w:t>
      </w:r>
      <w:r w:rsidR="00052029" w:rsidRPr="005C0A19">
        <w:t xml:space="preserve"> THEN </w:t>
      </w:r>
    </w:p>
    <w:p w14:paraId="18BE061E" w14:textId="13FB5CBC" w:rsidR="00052029" w:rsidRPr="005C0A19" w:rsidRDefault="00052029" w:rsidP="00052029">
      <w:pPr>
        <w:ind w:left="180"/>
        <w:rPr>
          <w:b/>
        </w:rPr>
      </w:pPr>
      <w:r w:rsidRPr="005C0A19">
        <w:t xml:space="preserve">       </w:t>
      </w:r>
      <w:r w:rsidRPr="001978CA">
        <w:rPr>
          <w:b/>
        </w:rPr>
        <w:t>Call</w:t>
      </w:r>
      <w:r w:rsidRPr="005C0A19">
        <w:t xml:space="preserve"> </w:t>
      </w:r>
      <w:r w:rsidRPr="005C0A19">
        <w:rPr>
          <w:b/>
        </w:rPr>
        <w:t>SubfunctionCategoryPurpose</w:t>
      </w:r>
    </w:p>
    <w:p w14:paraId="4CFD7E92" w14:textId="56071780" w:rsidR="00052029" w:rsidRPr="001978CA" w:rsidRDefault="001978CA" w:rsidP="001978CA">
      <w:pPr>
        <w:tabs>
          <w:tab w:val="left" w:pos="180"/>
        </w:tabs>
        <w:ind w:left="0" w:firstLine="0"/>
        <w:rPr>
          <w:b/>
        </w:rPr>
      </w:pPr>
      <w:r w:rsidRPr="001978CA">
        <w:rPr>
          <w:b/>
        </w:rPr>
        <w:t xml:space="preserve"> </w:t>
      </w:r>
      <w:r w:rsidR="00052029" w:rsidRPr="001978CA">
        <w:rPr>
          <w:b/>
        </w:rPr>
        <w:t>ENDIF</w:t>
      </w:r>
    </w:p>
    <w:p w14:paraId="301EB5CD" w14:textId="789EC2B8" w:rsidR="00773F00" w:rsidRPr="005C0A19" w:rsidRDefault="00773F00" w:rsidP="00052029">
      <w:pPr>
        <w:ind w:left="0" w:firstLine="0"/>
      </w:pPr>
    </w:p>
    <w:p w14:paraId="4990278B" w14:textId="77777777" w:rsidR="00800105" w:rsidRPr="005C0A19" w:rsidRDefault="00800105" w:rsidP="00800105">
      <w:pPr>
        <w:ind w:left="0" w:firstLine="0"/>
      </w:pPr>
    </w:p>
    <w:p w14:paraId="3A49EAF2" w14:textId="34FCFF3D" w:rsidR="00800105" w:rsidRPr="005C0A19" w:rsidRDefault="001978CA" w:rsidP="00800105">
      <w:pPr>
        <w:ind w:left="180"/>
      </w:pPr>
      <w:r w:rsidRPr="001978CA">
        <w:rPr>
          <w:b/>
        </w:rPr>
        <w:t xml:space="preserve">IF </w:t>
      </w:r>
      <w:r w:rsidR="00800105" w:rsidRPr="005C0A19">
        <w:rPr>
          <w:rFonts w:eastAsia="Arial"/>
        </w:rPr>
        <w:t xml:space="preserve">InstructionForCreditorAgent </w:t>
      </w:r>
      <w:r w:rsidR="00800105" w:rsidRPr="001978CA">
        <w:rPr>
          <w:b/>
        </w:rPr>
        <w:t>IsPresent</w:t>
      </w:r>
      <w:r w:rsidR="00800105" w:rsidRPr="005C0A19">
        <w:t xml:space="preserve"> THEN </w:t>
      </w:r>
    </w:p>
    <w:p w14:paraId="40C70B86" w14:textId="2B9D27CC" w:rsidR="00800105" w:rsidRPr="005C0A19" w:rsidRDefault="00800105" w:rsidP="00800105">
      <w:pPr>
        <w:ind w:left="180"/>
        <w:rPr>
          <w:b/>
        </w:rPr>
      </w:pPr>
      <w:r w:rsidRPr="001978CA">
        <w:rPr>
          <w:b/>
        </w:rPr>
        <w:t xml:space="preserve">       Call</w:t>
      </w:r>
      <w:r w:rsidRPr="005C0A19">
        <w:t xml:space="preserve"> </w:t>
      </w:r>
      <w:bookmarkStart w:id="3811" w:name="_Hlk93320440"/>
      <w:r w:rsidRPr="005C0A19">
        <w:rPr>
          <w:b/>
        </w:rPr>
        <w:t>Subfunction</w:t>
      </w:r>
      <w:r w:rsidRPr="005C0A19">
        <w:rPr>
          <w:rFonts w:eastAsia="Arial"/>
          <w:b/>
        </w:rPr>
        <w:t>InstructionForCreditorAgent</w:t>
      </w:r>
      <w:bookmarkEnd w:id="3811"/>
    </w:p>
    <w:p w14:paraId="2F11E3B4" w14:textId="47C9E563" w:rsidR="00800105" w:rsidRPr="001978CA" w:rsidRDefault="005C0A19" w:rsidP="001978CA">
      <w:pPr>
        <w:tabs>
          <w:tab w:val="left" w:pos="180"/>
          <w:tab w:val="left" w:pos="270"/>
        </w:tabs>
        <w:ind w:left="0" w:firstLine="0"/>
        <w:rPr>
          <w:b/>
        </w:rPr>
      </w:pPr>
      <w:r w:rsidRPr="001978CA">
        <w:rPr>
          <w:b/>
        </w:rPr>
        <w:t xml:space="preserve">  </w:t>
      </w:r>
      <w:r w:rsidR="00800105" w:rsidRPr="001978CA">
        <w:rPr>
          <w:b/>
        </w:rPr>
        <w:t>ENDIF</w:t>
      </w:r>
    </w:p>
    <w:p w14:paraId="169955D7" w14:textId="77777777" w:rsidR="00800105" w:rsidRPr="005C0A19" w:rsidRDefault="00800105" w:rsidP="00605A50">
      <w:pPr>
        <w:ind w:left="0" w:firstLine="0"/>
      </w:pPr>
    </w:p>
    <w:p w14:paraId="7FBE81A1" w14:textId="60D4F225" w:rsidR="009C0669" w:rsidRPr="005C0A19" w:rsidRDefault="009C0669" w:rsidP="009C0669">
      <w:pPr>
        <w:ind w:left="180"/>
      </w:pPr>
      <w:r w:rsidRPr="001978CA">
        <w:rPr>
          <w:b/>
        </w:rPr>
        <w:t>IF</w:t>
      </w:r>
      <w:r w:rsidR="001978CA">
        <w:t xml:space="preserve"> </w:t>
      </w:r>
      <w:r w:rsidRPr="005C0A19">
        <w:rPr>
          <w:rFonts w:eastAsia="Arial"/>
        </w:rPr>
        <w:t xml:space="preserve">Purpose </w:t>
      </w:r>
      <w:r w:rsidRPr="001978CA">
        <w:rPr>
          <w:b/>
        </w:rPr>
        <w:t>IsPresent</w:t>
      </w:r>
      <w:r w:rsidRPr="005C0A19">
        <w:t xml:space="preserve"> THEN </w:t>
      </w:r>
    </w:p>
    <w:p w14:paraId="4A8007A8" w14:textId="7EF77BC8" w:rsidR="009C0669" w:rsidRPr="005C0A19" w:rsidRDefault="009C0669" w:rsidP="009C0669">
      <w:pPr>
        <w:ind w:left="180"/>
        <w:rPr>
          <w:b/>
        </w:rPr>
      </w:pPr>
      <w:r w:rsidRPr="001978CA">
        <w:rPr>
          <w:b/>
        </w:rPr>
        <w:t xml:space="preserve">       Call</w:t>
      </w:r>
      <w:r w:rsidRPr="005C0A19">
        <w:t xml:space="preserve"> </w:t>
      </w:r>
      <w:r w:rsidRPr="005C0A19">
        <w:rPr>
          <w:b/>
        </w:rPr>
        <w:t>Subfunction</w:t>
      </w:r>
      <w:r w:rsidRPr="005C0A19">
        <w:rPr>
          <w:rFonts w:eastAsia="Arial"/>
          <w:b/>
        </w:rPr>
        <w:t>Purpose</w:t>
      </w:r>
    </w:p>
    <w:p w14:paraId="2CB28FC6" w14:textId="02FC9D3F" w:rsidR="009C0669" w:rsidRPr="001978CA" w:rsidRDefault="001978CA" w:rsidP="009C0669">
      <w:pPr>
        <w:ind w:left="0" w:firstLine="0"/>
        <w:rPr>
          <w:b/>
        </w:rPr>
      </w:pPr>
      <w:r>
        <w:rPr>
          <w:b/>
        </w:rPr>
        <w:t xml:space="preserve"> </w:t>
      </w:r>
      <w:r w:rsidR="009C0669" w:rsidRPr="001978CA">
        <w:rPr>
          <w:b/>
        </w:rPr>
        <w:t>ENDIF</w:t>
      </w:r>
    </w:p>
    <w:p w14:paraId="417B6B60" w14:textId="77777777" w:rsidR="009C0669" w:rsidRPr="005C0A19" w:rsidRDefault="009C0669" w:rsidP="009C2801">
      <w:pPr>
        <w:ind w:left="180"/>
      </w:pPr>
    </w:p>
    <w:p w14:paraId="7AB9284A" w14:textId="2A009FE0" w:rsidR="00890C4A" w:rsidRPr="005C0A19" w:rsidRDefault="001978CA" w:rsidP="00890C4A">
      <w:pPr>
        <w:ind w:left="180"/>
      </w:pPr>
      <w:r w:rsidRPr="001978CA">
        <w:rPr>
          <w:b/>
        </w:rPr>
        <w:t xml:space="preserve">IF </w:t>
      </w:r>
      <w:r w:rsidR="00890C4A" w:rsidRPr="005C0A19">
        <w:rPr>
          <w:rFonts w:eastAsia="Arial"/>
        </w:rPr>
        <w:t xml:space="preserve">InstructionForNextAgent </w:t>
      </w:r>
      <w:r w:rsidR="00890C4A" w:rsidRPr="001978CA">
        <w:rPr>
          <w:b/>
        </w:rPr>
        <w:t>IsPresent</w:t>
      </w:r>
      <w:r w:rsidR="00890C4A" w:rsidRPr="005C0A19">
        <w:t xml:space="preserve"> THEN </w:t>
      </w:r>
    </w:p>
    <w:p w14:paraId="2C4B98F1" w14:textId="711B0748" w:rsidR="00890C4A" w:rsidRPr="005C0A19" w:rsidRDefault="00890C4A" w:rsidP="00890C4A">
      <w:pPr>
        <w:ind w:left="180"/>
        <w:rPr>
          <w:b/>
        </w:rPr>
      </w:pPr>
      <w:r w:rsidRPr="005C0A19">
        <w:t xml:space="preserve">       </w:t>
      </w:r>
      <w:r w:rsidRPr="001978CA">
        <w:rPr>
          <w:b/>
        </w:rPr>
        <w:t>Call</w:t>
      </w:r>
      <w:r w:rsidRPr="005C0A19">
        <w:t xml:space="preserve"> </w:t>
      </w:r>
      <w:r w:rsidRPr="005C0A19">
        <w:rPr>
          <w:b/>
        </w:rPr>
        <w:t>Subfunction</w:t>
      </w:r>
      <w:r w:rsidRPr="005C0A19">
        <w:rPr>
          <w:rFonts w:eastAsia="Arial"/>
          <w:b/>
        </w:rPr>
        <w:t>InstructionForNextAgent</w:t>
      </w:r>
    </w:p>
    <w:p w14:paraId="6B372B57" w14:textId="6595204C" w:rsidR="00890C4A" w:rsidRPr="001978CA" w:rsidRDefault="001978CA" w:rsidP="00890C4A">
      <w:pPr>
        <w:ind w:left="0" w:firstLine="0"/>
        <w:rPr>
          <w:b/>
        </w:rPr>
      </w:pPr>
      <w:r w:rsidRPr="001978CA">
        <w:rPr>
          <w:b/>
        </w:rPr>
        <w:t xml:space="preserve"> </w:t>
      </w:r>
      <w:r w:rsidR="00890C4A" w:rsidRPr="001978CA">
        <w:rPr>
          <w:b/>
        </w:rPr>
        <w:t>ENDIF</w:t>
      </w:r>
    </w:p>
    <w:p w14:paraId="21ECE36B" w14:textId="7611D801" w:rsidR="00890C4A" w:rsidRDefault="00890C4A" w:rsidP="00890C4A">
      <w:pPr>
        <w:ind w:left="180"/>
        <w:rPr>
          <w:b/>
        </w:rPr>
      </w:pPr>
    </w:p>
    <w:p w14:paraId="4B64EBE1" w14:textId="1EDF7040" w:rsidR="00213A82" w:rsidRPr="005C0A19" w:rsidRDefault="00213A82" w:rsidP="00213A82">
      <w:pPr>
        <w:ind w:left="180"/>
        <w:rPr>
          <w:ins w:id="3812" w:author="BOUVY Martine [3]" w:date="2020-07-14T09:43:00Z"/>
        </w:rPr>
      </w:pPr>
      <w:ins w:id="3813" w:author="BOUVY Martine [3]" w:date="2020-07-14T09:43:00Z">
        <w:r>
          <w:rPr>
            <w:b/>
          </w:rPr>
          <w:t xml:space="preserve">IF </w:t>
        </w:r>
        <w:r>
          <w:rPr>
            <w:rFonts w:eastAsia="Arial"/>
          </w:rPr>
          <w:t>Debtor</w:t>
        </w:r>
        <w:r w:rsidRPr="005C0A19">
          <w:rPr>
            <w:rFonts w:eastAsia="Arial"/>
          </w:rPr>
          <w:t xml:space="preserve">Agent </w:t>
        </w:r>
        <w:r w:rsidRPr="001978CA">
          <w:rPr>
            <w:b/>
          </w:rPr>
          <w:t>IsPresent</w:t>
        </w:r>
        <w:r w:rsidRPr="005C0A19">
          <w:t xml:space="preserve"> THEN </w:t>
        </w:r>
      </w:ins>
    </w:p>
    <w:p w14:paraId="79B9E87B" w14:textId="46808F2E" w:rsidR="00213A82" w:rsidRPr="005C0A19" w:rsidRDefault="00213A82" w:rsidP="00213A82">
      <w:pPr>
        <w:ind w:left="180"/>
        <w:rPr>
          <w:ins w:id="3814" w:author="BOUVY Martine [3]" w:date="2020-07-14T09:43:00Z"/>
          <w:b/>
        </w:rPr>
      </w:pPr>
      <w:ins w:id="3815" w:author="BOUVY Martine [3]" w:date="2020-07-14T09:43:00Z">
        <w:r w:rsidRPr="005C0A19">
          <w:t xml:space="preserve">       </w:t>
        </w:r>
        <w:r w:rsidRPr="001978CA">
          <w:rPr>
            <w:b/>
          </w:rPr>
          <w:t>Call</w:t>
        </w:r>
        <w:r w:rsidRPr="005C0A19">
          <w:t xml:space="preserve"> </w:t>
        </w:r>
        <w:r w:rsidRPr="005C0A19">
          <w:rPr>
            <w:b/>
          </w:rPr>
          <w:t>Subfunction</w:t>
        </w:r>
        <w:r w:rsidR="00E9537B">
          <w:rPr>
            <w:rFonts w:eastAsia="Arial"/>
            <w:b/>
          </w:rPr>
          <w:t>Debtor</w:t>
        </w:r>
        <w:r w:rsidRPr="005C0A19">
          <w:rPr>
            <w:rFonts w:eastAsia="Arial"/>
            <w:b/>
          </w:rPr>
          <w:t>Agent</w:t>
        </w:r>
      </w:ins>
    </w:p>
    <w:p w14:paraId="25989979" w14:textId="6C18BD67" w:rsidR="00213A82" w:rsidRPr="005C0A19" w:rsidRDefault="00213A82" w:rsidP="00213A82">
      <w:pPr>
        <w:ind w:left="180"/>
        <w:rPr>
          <w:b/>
        </w:rPr>
      </w:pPr>
      <w:ins w:id="3816" w:author="BOUVY Martine [3]" w:date="2020-07-14T09:43:00Z">
        <w:r w:rsidRPr="001978CA">
          <w:rPr>
            <w:b/>
          </w:rPr>
          <w:t>ENDIF</w:t>
        </w:r>
      </w:ins>
    </w:p>
    <w:p w14:paraId="654F1383" w14:textId="5053EA8B" w:rsidR="005D3A35" w:rsidRPr="005C0A19" w:rsidRDefault="005D3A35" w:rsidP="00890C4A">
      <w:pPr>
        <w:ind w:left="180"/>
        <w:rPr>
          <w:b/>
        </w:rPr>
      </w:pPr>
    </w:p>
    <w:p w14:paraId="322D9823" w14:textId="3C8F72B7" w:rsidR="005D3A35" w:rsidRPr="005C0A19" w:rsidRDefault="001978CA" w:rsidP="005D3A35">
      <w:pPr>
        <w:ind w:left="180"/>
      </w:pPr>
      <w:r>
        <w:rPr>
          <w:b/>
        </w:rPr>
        <w:t xml:space="preserve">IF </w:t>
      </w:r>
      <w:r w:rsidR="005D3A35" w:rsidRPr="005C0A19">
        <w:rPr>
          <w:rFonts w:eastAsia="Arial"/>
        </w:rPr>
        <w:t xml:space="preserve">PreviousInstructingAgent </w:t>
      </w:r>
      <w:r w:rsidR="005D3A35" w:rsidRPr="001978CA">
        <w:rPr>
          <w:b/>
        </w:rPr>
        <w:t>IsPresent</w:t>
      </w:r>
      <w:r w:rsidR="005D3A35" w:rsidRPr="005C0A19">
        <w:t xml:space="preserve"> THEN </w:t>
      </w:r>
    </w:p>
    <w:p w14:paraId="1A3249D0" w14:textId="66909E87" w:rsidR="005D3A35" w:rsidRPr="005C0A19" w:rsidRDefault="005D3A35" w:rsidP="005D3A35">
      <w:pPr>
        <w:ind w:left="180"/>
        <w:rPr>
          <w:b/>
        </w:rPr>
      </w:pPr>
      <w:r w:rsidRPr="005C0A19">
        <w:t xml:space="preserve">       </w:t>
      </w:r>
      <w:r w:rsidRPr="001978CA">
        <w:rPr>
          <w:b/>
        </w:rPr>
        <w:t>Call</w:t>
      </w:r>
      <w:r w:rsidRPr="005C0A19">
        <w:t xml:space="preserve"> </w:t>
      </w:r>
      <w:r w:rsidRPr="005C0A19">
        <w:rPr>
          <w:b/>
        </w:rPr>
        <w:t>Subfunction</w:t>
      </w:r>
      <w:r w:rsidRPr="005C0A19">
        <w:rPr>
          <w:rFonts w:eastAsia="Arial"/>
          <w:b/>
        </w:rPr>
        <w:t>PreviousInstructingAgent</w:t>
      </w:r>
    </w:p>
    <w:p w14:paraId="3E59AA31" w14:textId="3A8EE26A" w:rsidR="005D3A35" w:rsidRPr="001978CA" w:rsidRDefault="005D3A35" w:rsidP="005D3A35">
      <w:pPr>
        <w:ind w:left="180"/>
        <w:rPr>
          <w:b/>
        </w:rPr>
      </w:pPr>
      <w:r w:rsidRPr="001978CA">
        <w:rPr>
          <w:b/>
        </w:rPr>
        <w:t>ENDIF</w:t>
      </w:r>
    </w:p>
    <w:p w14:paraId="1A3C5FE0" w14:textId="4FA4D1C5" w:rsidR="00636933" w:rsidRPr="005C0A19" w:rsidRDefault="00636933" w:rsidP="005D3A35">
      <w:pPr>
        <w:ind w:left="180"/>
      </w:pPr>
    </w:p>
    <w:p w14:paraId="57671940" w14:textId="181DB12E" w:rsidR="00636933" w:rsidRPr="005C0A19" w:rsidRDefault="001978CA" w:rsidP="00636933">
      <w:pPr>
        <w:ind w:left="180"/>
      </w:pPr>
      <w:r w:rsidRPr="001978CA">
        <w:rPr>
          <w:b/>
        </w:rPr>
        <w:t>IF</w:t>
      </w:r>
      <w:r>
        <w:t xml:space="preserve"> </w:t>
      </w:r>
      <w:r w:rsidR="00636933" w:rsidRPr="005C0A19">
        <w:t>RemittanceInformation</w:t>
      </w:r>
      <w:r w:rsidR="00636933" w:rsidRPr="005C0A19">
        <w:rPr>
          <w:rFonts w:eastAsia="Arial"/>
        </w:rPr>
        <w:t xml:space="preserve"> </w:t>
      </w:r>
      <w:r w:rsidR="00636933" w:rsidRPr="001978CA">
        <w:rPr>
          <w:b/>
        </w:rPr>
        <w:t>IsPresent</w:t>
      </w:r>
      <w:r w:rsidR="00636933" w:rsidRPr="005C0A19">
        <w:t xml:space="preserve"> THEN </w:t>
      </w:r>
    </w:p>
    <w:p w14:paraId="2940929B" w14:textId="4DD248E3" w:rsidR="00636933" w:rsidRPr="005C0A19" w:rsidRDefault="00636933" w:rsidP="00636933">
      <w:pPr>
        <w:ind w:left="180"/>
        <w:rPr>
          <w:b/>
        </w:rPr>
      </w:pPr>
      <w:r w:rsidRPr="005C0A19">
        <w:t xml:space="preserve">       </w:t>
      </w:r>
      <w:r w:rsidRPr="001978CA">
        <w:rPr>
          <w:b/>
        </w:rPr>
        <w:t xml:space="preserve">Call </w:t>
      </w:r>
      <w:r w:rsidRPr="005C0A19">
        <w:rPr>
          <w:b/>
        </w:rPr>
        <w:t>Subfunction</w:t>
      </w:r>
      <w:r w:rsidRPr="005C0A19">
        <w:rPr>
          <w:rFonts w:eastAsia="Arial"/>
          <w:b/>
        </w:rPr>
        <w:t>RemittanceInformation</w:t>
      </w:r>
    </w:p>
    <w:p w14:paraId="2D44FC6E" w14:textId="1E1101E1" w:rsidR="00636933" w:rsidRPr="001978CA" w:rsidRDefault="00636933" w:rsidP="00636933">
      <w:pPr>
        <w:ind w:left="180"/>
        <w:rPr>
          <w:b/>
        </w:rPr>
      </w:pPr>
      <w:r w:rsidRPr="001978CA">
        <w:rPr>
          <w:b/>
        </w:rPr>
        <w:t>ENDIF</w:t>
      </w:r>
    </w:p>
    <w:p w14:paraId="011064D6" w14:textId="6D333090" w:rsidR="00636933" w:rsidRPr="005C0A19" w:rsidRDefault="00636933" w:rsidP="005D3A35">
      <w:pPr>
        <w:ind w:left="180"/>
      </w:pPr>
    </w:p>
    <w:p w14:paraId="4061562F" w14:textId="77777777" w:rsidR="00800616" w:rsidRPr="005C0A19" w:rsidRDefault="00800616" w:rsidP="00800616">
      <w:pPr>
        <w:rPr>
          <w:b/>
        </w:rPr>
      </w:pPr>
    </w:p>
    <w:p w14:paraId="2B454061" w14:textId="0EE3CAE6" w:rsidR="00800616" w:rsidRPr="005C0A19" w:rsidRDefault="00800616" w:rsidP="00800616">
      <w:pPr>
        <w:rPr>
          <w:b/>
        </w:rPr>
      </w:pPr>
      <w:r w:rsidRPr="005C0A19">
        <w:rPr>
          <w:b/>
        </w:rPr>
        <w:t xml:space="preserve">      /*</w:t>
      </w:r>
      <w:r w:rsidR="003D5AFC" w:rsidRPr="005C0A19">
        <w:rPr>
          <w:b/>
        </w:rPr>
        <w:t xml:space="preserve"> </w:t>
      </w:r>
      <w:r w:rsidRPr="005C0A19">
        <w:rPr>
          <w:b/>
        </w:rPr>
        <w:t xml:space="preserve">EndFunction call section */ </w:t>
      </w:r>
    </w:p>
    <w:p w14:paraId="196FDEEA" w14:textId="77777777" w:rsidR="00890C4A" w:rsidRPr="005C0A19" w:rsidRDefault="00890C4A" w:rsidP="00890C4A">
      <w:pPr>
        <w:ind w:left="180"/>
        <w:rPr>
          <w:b/>
        </w:rPr>
      </w:pPr>
    </w:p>
    <w:p w14:paraId="2A7A2094" w14:textId="2B3EB846" w:rsidR="005621D6" w:rsidRPr="005C0A19" w:rsidRDefault="003D5AFC" w:rsidP="009C2801">
      <w:pPr>
        <w:ind w:left="180"/>
      </w:pPr>
      <w:r w:rsidRPr="005C0A19">
        <w:rPr>
          <w:b/>
        </w:rPr>
        <w:t xml:space="preserve">                 /* Subfunctions specifications */ </w:t>
      </w:r>
    </w:p>
    <w:p w14:paraId="637BCA0D" w14:textId="77777777" w:rsidR="003D5AFC" w:rsidRPr="005C0A19" w:rsidRDefault="003D5AFC" w:rsidP="009C2801">
      <w:pPr>
        <w:ind w:left="180"/>
      </w:pPr>
    </w:p>
    <w:p w14:paraId="25FA271E" w14:textId="2593AB3C" w:rsidR="00F06826" w:rsidRPr="005C0A19" w:rsidRDefault="00F06826" w:rsidP="009C2801">
      <w:pPr>
        <w:ind w:left="180"/>
        <w:rPr>
          <w:sz w:val="24"/>
          <w:szCs w:val="24"/>
        </w:rPr>
      </w:pPr>
      <w:r w:rsidRPr="005C0A19">
        <w:rPr>
          <w:b/>
          <w:sz w:val="24"/>
          <w:szCs w:val="24"/>
        </w:rPr>
        <w:t>SubfunctionIntermediaryAgents</w:t>
      </w:r>
    </w:p>
    <w:p w14:paraId="2D1CD9F1" w14:textId="77777777" w:rsidR="00F06826" w:rsidRPr="005C0A19" w:rsidRDefault="00F06826" w:rsidP="009C2801">
      <w:pPr>
        <w:ind w:left="180"/>
      </w:pPr>
    </w:p>
    <w:p w14:paraId="682A8DAB" w14:textId="77777777" w:rsidR="00F06826" w:rsidRPr="005C0A19" w:rsidRDefault="00F06826" w:rsidP="00F06826">
      <w:pPr>
        <w:spacing w:after="9"/>
        <w:ind w:left="419" w:right="157" w:hanging="7"/>
        <w:rPr>
          <w:rFonts w:eastAsia="Arial"/>
          <w:b/>
        </w:rPr>
      </w:pPr>
      <w:r w:rsidRPr="005C0A19">
        <w:rPr>
          <w:rFonts w:eastAsia="Arial"/>
          <w:b/>
        </w:rPr>
        <w:t xml:space="preserve">          /* Extract IntermediaryAgents */</w:t>
      </w:r>
    </w:p>
    <w:p w14:paraId="4389B67B" w14:textId="77777777" w:rsidR="00F06826" w:rsidRPr="005C0A19" w:rsidRDefault="00F06826" w:rsidP="00F06826">
      <w:pPr>
        <w:spacing w:after="9"/>
        <w:ind w:left="419" w:right="157" w:hanging="7"/>
        <w:rPr>
          <w:rFonts w:eastAsia="Arial"/>
          <w:b/>
        </w:rPr>
      </w:pPr>
    </w:p>
    <w:p w14:paraId="152A72F7" w14:textId="190C5481" w:rsidR="00F06826" w:rsidRPr="005C0A19" w:rsidRDefault="003C6A77" w:rsidP="00F06826">
      <w:pPr>
        <w:spacing w:after="9"/>
        <w:ind w:left="419" w:right="157" w:hanging="7"/>
        <w:rPr>
          <w:rFonts w:eastAsia="Arial"/>
        </w:rPr>
      </w:pPr>
      <w:r w:rsidRPr="005C0A19">
        <w:rPr>
          <w:rFonts w:eastAsia="Arial"/>
          <w:b/>
        </w:rPr>
        <w:t>IF</w:t>
      </w:r>
      <w:r w:rsidR="00F06826" w:rsidRPr="005C0A19">
        <w:rPr>
          <w:rFonts w:eastAsia="Arial"/>
        </w:rPr>
        <w:t xml:space="preserve"> IntermediaryAgent2 </w:t>
      </w:r>
      <w:r w:rsidR="00F06826" w:rsidRPr="0004200E">
        <w:rPr>
          <w:rFonts w:eastAsia="Arial"/>
          <w:b/>
        </w:rPr>
        <w:t>IsPresent</w:t>
      </w:r>
      <w:r w:rsidR="0004200E">
        <w:rPr>
          <w:rFonts w:eastAsia="Arial"/>
        </w:rPr>
        <w:t xml:space="preserve"> THEN</w:t>
      </w:r>
    </w:p>
    <w:p w14:paraId="18891EE3" w14:textId="77777777" w:rsidR="00F06826" w:rsidRPr="005C0A19" w:rsidRDefault="00F06826" w:rsidP="00F06826">
      <w:pPr>
        <w:spacing w:after="9"/>
        <w:ind w:left="419" w:right="157" w:hanging="7"/>
        <w:rPr>
          <w:rFonts w:eastAsia="Arial"/>
        </w:rPr>
      </w:pPr>
    </w:p>
    <w:p w14:paraId="5F72A3EF" w14:textId="77777777" w:rsidR="00F06826" w:rsidRPr="005C0A19" w:rsidRDefault="00F06826" w:rsidP="00F06826">
      <w:pPr>
        <w:spacing w:after="9"/>
        <w:ind w:left="419" w:right="157" w:firstLine="301"/>
        <w:rPr>
          <w:rFonts w:eastAsia="Arial"/>
        </w:rPr>
      </w:pPr>
      <w:r w:rsidRPr="005C0A19">
        <w:rPr>
          <w:rFonts w:eastAsia="Arial"/>
        </w:rPr>
        <w:lastRenderedPageBreak/>
        <w:t>MXAgent = MXIntermediaryAgent2</w:t>
      </w:r>
    </w:p>
    <w:p w14:paraId="4C07EDE0" w14:textId="77777777" w:rsidR="00F06826" w:rsidRPr="005C0A19" w:rsidRDefault="00F06826" w:rsidP="00F06826">
      <w:pPr>
        <w:spacing w:after="9"/>
        <w:ind w:left="419" w:right="157" w:firstLine="301"/>
        <w:rPr>
          <w:rFonts w:eastAsia="Arial"/>
        </w:rPr>
      </w:pPr>
      <w:r w:rsidRPr="005C0A19">
        <w:rPr>
          <w:rFonts w:eastAsia="Arial"/>
        </w:rPr>
        <w:t>/* Extract information, from MXAgent */</w:t>
      </w:r>
    </w:p>
    <w:p w14:paraId="673D9359" w14:textId="43D475FB" w:rsidR="00F06826" w:rsidRPr="005C0A19" w:rsidRDefault="007F6B9D" w:rsidP="00F06826">
      <w:pPr>
        <w:spacing w:after="112" w:line="249" w:lineRule="auto"/>
        <w:ind w:left="0" w:right="15" w:firstLine="0"/>
        <w:rPr>
          <w:rFonts w:eastAsia="Arial"/>
        </w:rPr>
      </w:pPr>
      <w:r>
        <w:rPr>
          <w:rFonts w:eastAsia="Arial"/>
        </w:rPr>
        <w:t xml:space="preserve">            </w:t>
      </w:r>
      <w:r w:rsidR="00F06826" w:rsidRPr="005C0A19">
        <w:rPr>
          <w:rFonts w:eastAsia="Arial"/>
          <w:b/>
        </w:rPr>
        <w:t>MX_To_MTAgent</w:t>
      </w:r>
      <w:r w:rsidR="00F06826" w:rsidRPr="005C0A19">
        <w:rPr>
          <w:rFonts w:eastAsia="Arial"/>
        </w:rPr>
        <w:t>(MXAgent</w:t>
      </w:r>
      <w:ins w:id="3817" w:author="BOUVY Martine [2]" w:date="2021-08-02T17:00:00Z">
        <w:r w:rsidR="003E6947">
          <w:rPr>
            <w:rFonts w:eastAsia="Arial"/>
          </w:rPr>
          <w:t>,Length(“/INTA/”</w:t>
        </w:r>
      </w:ins>
      <w:ins w:id="3818" w:author="BOUVY Martine [2]" w:date="2021-08-05T10:04:00Z">
        <w:r w:rsidR="00B73C3C">
          <w:rPr>
            <w:rFonts w:eastAsia="Arial"/>
          </w:rPr>
          <w:t>)</w:t>
        </w:r>
      </w:ins>
      <w:r w:rsidR="00F06826" w:rsidRPr="005C0A19">
        <w:rPr>
          <w:rFonts w:eastAsia="Arial"/>
        </w:rPr>
        <w:t>; MTAgent)</w:t>
      </w:r>
    </w:p>
    <w:p w14:paraId="404AA987" w14:textId="5E72F714" w:rsidR="00F06826" w:rsidRPr="005C0A19" w:rsidRDefault="00F06826" w:rsidP="00F06826">
      <w:pPr>
        <w:spacing w:after="112" w:line="249" w:lineRule="auto"/>
        <w:ind w:left="0" w:right="15" w:firstLine="0"/>
        <w:rPr>
          <w:rFonts w:eastAsia="Arial"/>
        </w:rPr>
      </w:pPr>
      <w:r w:rsidRPr="005C0A19">
        <w:rPr>
          <w:rFonts w:eastAsia="Arial"/>
        </w:rPr>
        <w:t xml:space="preserve">           /* Format the information for field MT72 */</w:t>
      </w:r>
    </w:p>
    <w:p w14:paraId="7B7D9633" w14:textId="5C6DCF58" w:rsidR="003135A4" w:rsidRPr="005C0A19" w:rsidRDefault="00C74F0A" w:rsidP="00873214">
      <w:pPr>
        <w:tabs>
          <w:tab w:val="left" w:pos="1440"/>
          <w:tab w:val="left" w:pos="1530"/>
        </w:tabs>
        <w:spacing w:after="112" w:line="249" w:lineRule="auto"/>
        <w:ind w:left="0" w:right="15" w:firstLine="0"/>
      </w:pPr>
      <w:r>
        <w:rPr>
          <w:rFonts w:eastAsia="Arial"/>
        </w:rPr>
        <w:t xml:space="preserve">            </w:t>
      </w:r>
      <w:r w:rsidR="003135A4" w:rsidRPr="005C0A19">
        <w:rPr>
          <w:rFonts w:eastAsia="Arial"/>
          <w:b/>
        </w:rPr>
        <w:t>IF</w:t>
      </w:r>
      <w:r w:rsidR="007F6B9D">
        <w:rPr>
          <w:rFonts w:eastAsia="Arial"/>
        </w:rPr>
        <w:t xml:space="preserve"> </w:t>
      </w:r>
      <w:r w:rsidR="007F6B9D" w:rsidRPr="007F6B9D">
        <w:rPr>
          <w:rFonts w:eastAsia="Arial"/>
          <w:b/>
        </w:rPr>
        <w:t>Length</w:t>
      </w:r>
      <w:r w:rsidR="00970BB2">
        <w:rPr>
          <w:rFonts w:eastAsia="Arial"/>
        </w:rPr>
        <w:t>(MTAgent) &gt; 0 THEN</w:t>
      </w:r>
    </w:p>
    <w:p w14:paraId="2931559C" w14:textId="77777777" w:rsidR="00107923" w:rsidRPr="005C0A19" w:rsidRDefault="00F06826" w:rsidP="00107923">
      <w:pPr>
        <w:ind w:left="180"/>
      </w:pPr>
      <w:r w:rsidRPr="005C0A19">
        <w:rPr>
          <w:rFonts w:eastAsia="Arial"/>
        </w:rPr>
        <w:t xml:space="preserve">     </w:t>
      </w:r>
      <w:r w:rsidR="003135A4" w:rsidRPr="005C0A19">
        <w:rPr>
          <w:rFonts w:eastAsia="Arial"/>
        </w:rPr>
        <w:t xml:space="preserve"> </w:t>
      </w:r>
      <w:r w:rsidR="00944684" w:rsidRPr="005C0A19">
        <w:rPr>
          <w:rFonts w:eastAsia="Arial"/>
        </w:rPr>
        <w:t xml:space="preserve">   </w:t>
      </w:r>
      <w:r w:rsidR="003135A4" w:rsidRPr="005C0A19">
        <w:rPr>
          <w:rFonts w:eastAsia="Arial"/>
        </w:rPr>
        <w:t xml:space="preserve"> </w:t>
      </w:r>
      <w:r w:rsidR="00107923" w:rsidRPr="005C0A19">
        <w:t xml:space="preserve">  </w:t>
      </w:r>
    </w:p>
    <w:p w14:paraId="54098692" w14:textId="27BE7ED3" w:rsidR="00107923" w:rsidRPr="005C0A19" w:rsidRDefault="00107923" w:rsidP="00107923">
      <w:pPr>
        <w:ind w:left="180"/>
      </w:pPr>
      <w:r w:rsidRPr="005C0A19">
        <w:t xml:space="preserve">                            / *check room left */</w:t>
      </w:r>
    </w:p>
    <w:p w14:paraId="0C7C6DE7" w14:textId="0C212BB5" w:rsidR="00107923" w:rsidRPr="00970BB2" w:rsidRDefault="00107923" w:rsidP="00F11D76">
      <w:pPr>
        <w:tabs>
          <w:tab w:val="left" w:pos="1890"/>
          <w:tab w:val="left" w:pos="2070"/>
          <w:tab w:val="left" w:pos="2160"/>
          <w:tab w:val="left" w:pos="2250"/>
        </w:tabs>
        <w:spacing w:after="9"/>
        <w:ind w:right="157" w:hanging="716"/>
        <w:rPr>
          <w:rFonts w:eastAsia="Arial"/>
        </w:rPr>
      </w:pPr>
      <w:r w:rsidRPr="005C0A19">
        <w:t xml:space="preserve">                 </w:t>
      </w:r>
      <w:r w:rsidRPr="005C0A19">
        <w:rPr>
          <w:rFonts w:eastAsia="Arial"/>
          <w:b/>
        </w:rPr>
        <w:t xml:space="preserve">IF ReturnFirstLineEmpty </w:t>
      </w:r>
      <w:r w:rsidRPr="00970BB2">
        <w:rPr>
          <w:rFonts w:eastAsia="Arial"/>
        </w:rPr>
        <w:t>(MT72, 6) = 0  THEN</w:t>
      </w:r>
    </w:p>
    <w:p w14:paraId="1C90E8BF" w14:textId="07A2BBBB" w:rsidR="00107923" w:rsidRPr="005C0A19" w:rsidRDefault="00107923" w:rsidP="00107923">
      <w:pPr>
        <w:spacing w:after="9"/>
        <w:ind w:left="0" w:right="157" w:firstLine="0"/>
        <w:rPr>
          <w:rFonts w:eastAsia="Arial"/>
        </w:rPr>
      </w:pPr>
      <w:r w:rsidRPr="005C0A19">
        <w:rPr>
          <w:rFonts w:eastAsia="Arial"/>
        </w:rPr>
        <w:t xml:space="preserve">                       Flag_MissingInformation = “True”</w:t>
      </w:r>
    </w:p>
    <w:p w14:paraId="7E3DB934" w14:textId="7CEFF5EA" w:rsidR="00107923" w:rsidRPr="005C0A19" w:rsidRDefault="00107923" w:rsidP="00107923">
      <w:pPr>
        <w:pStyle w:val="Heading4"/>
        <w:tabs>
          <w:tab w:val="center" w:pos="2297"/>
        </w:tabs>
        <w:ind w:left="-14" w:firstLine="0"/>
        <w:rPr>
          <w:rFonts w:ascii="Courier New" w:hAnsi="Courier New" w:cs="Courier New"/>
          <w:b w:val="0"/>
          <w:sz w:val="20"/>
          <w:szCs w:val="20"/>
        </w:rPr>
      </w:pPr>
      <w:r w:rsidRPr="005C0A19">
        <w:rPr>
          <w:rFonts w:ascii="Courier New" w:hAnsi="Courier New" w:cs="Courier New"/>
        </w:rPr>
        <w:t xml:space="preserve">                 </w:t>
      </w:r>
      <w:r w:rsidRPr="005C0A19">
        <w:rPr>
          <w:rFonts w:ascii="Courier New" w:hAnsi="Courier New" w:cs="Courier New"/>
          <w:b w:val="0"/>
          <w:sz w:val="20"/>
          <w:szCs w:val="20"/>
        </w:rPr>
        <w:t>Exit Function MX_To_MT72FullField2</w:t>
      </w:r>
    </w:p>
    <w:p w14:paraId="20F70D95" w14:textId="3F0284B2" w:rsidR="00107923" w:rsidRPr="005C0A19" w:rsidRDefault="00107923" w:rsidP="00107923">
      <w:pPr>
        <w:ind w:hanging="498"/>
      </w:pPr>
      <w:r w:rsidRPr="005C0A19">
        <w:rPr>
          <w:b/>
        </w:rPr>
        <w:t xml:space="preserve">        </w:t>
      </w:r>
      <w:r w:rsidR="00C74F0A">
        <w:rPr>
          <w:b/>
        </w:rPr>
        <w:t xml:space="preserve">    </w:t>
      </w:r>
      <w:r w:rsidR="007F6B9D">
        <w:rPr>
          <w:b/>
        </w:rPr>
        <w:t xml:space="preserve">   </w:t>
      </w:r>
      <w:r w:rsidRPr="005C0A19">
        <w:rPr>
          <w:b/>
        </w:rPr>
        <w:t>ENDIF</w:t>
      </w:r>
    </w:p>
    <w:p w14:paraId="40D0D330" w14:textId="77777777" w:rsidR="00107923" w:rsidRPr="005C0A19" w:rsidRDefault="00107923" w:rsidP="00107923">
      <w:pPr>
        <w:ind w:left="180"/>
      </w:pPr>
      <w:r w:rsidRPr="005C0A19">
        <w:t xml:space="preserve">    </w:t>
      </w:r>
    </w:p>
    <w:p w14:paraId="2642ABE9" w14:textId="6FDB7E41" w:rsidR="00107923" w:rsidRPr="005C0A19" w:rsidRDefault="00107923" w:rsidP="00107923">
      <w:pPr>
        <w:ind w:left="180"/>
      </w:pPr>
      <w:r w:rsidRPr="005C0A19">
        <w:t xml:space="preserve">                </w:t>
      </w:r>
      <w:r w:rsidR="00F11D76">
        <w:t xml:space="preserve"> </w:t>
      </w:r>
      <w:r w:rsidRPr="005C0A19">
        <w:t xml:space="preserve">MTAgent = </w:t>
      </w:r>
      <w:r w:rsidRPr="00873214">
        <w:rPr>
          <w:b/>
        </w:rPr>
        <w:t>Concatenate</w:t>
      </w:r>
      <w:r w:rsidRPr="005C0A19">
        <w:t xml:space="preserve"> (“/INTA/”, MTAgent)</w:t>
      </w:r>
    </w:p>
    <w:p w14:paraId="66C9CA75" w14:textId="77777777" w:rsidR="00107923" w:rsidRPr="005C0A19" w:rsidRDefault="00107923" w:rsidP="00107923">
      <w:pPr>
        <w:ind w:left="180"/>
      </w:pPr>
    </w:p>
    <w:p w14:paraId="137AE94D" w14:textId="003793F3" w:rsidR="00107923" w:rsidRPr="00873214" w:rsidRDefault="00C74F0A" w:rsidP="00107923">
      <w:pPr>
        <w:ind w:left="0" w:firstLine="0"/>
      </w:pPr>
      <w:r>
        <w:t xml:space="preserve">        </w:t>
      </w:r>
      <w:r w:rsidRPr="00873214">
        <w:t xml:space="preserve">  </w:t>
      </w:r>
      <w:r w:rsidR="00090B44" w:rsidRPr="00873214">
        <w:t xml:space="preserve">  </w:t>
      </w:r>
      <w:r w:rsidR="00107923" w:rsidRPr="00873214">
        <w:t>NumberOfEmptyLines = 6 – ReturnFirstLineEmpty (MT72, 6) + 1</w:t>
      </w:r>
    </w:p>
    <w:p w14:paraId="6D54EDAF" w14:textId="3E6DCB87" w:rsidR="00107923" w:rsidRPr="005C0A19" w:rsidRDefault="00107923" w:rsidP="00107923">
      <w:pPr>
        <w:ind w:left="0" w:firstLine="0"/>
      </w:pPr>
      <w:r w:rsidRPr="005C0A19">
        <w:t xml:space="preserve">           </w:t>
      </w:r>
      <w:r w:rsidR="00021FE5" w:rsidRPr="005C0A19">
        <w:t xml:space="preserve">    </w:t>
      </w:r>
      <w:r w:rsidRPr="005C0A19">
        <w:t xml:space="preserve">          /* Append info to Field 72 */</w:t>
      </w:r>
    </w:p>
    <w:p w14:paraId="6E2F540C" w14:textId="0D451A00" w:rsidR="00107923" w:rsidRPr="005C0A19" w:rsidRDefault="00C74F0A" w:rsidP="00107923">
      <w:pPr>
        <w:ind w:left="0" w:firstLine="0"/>
      </w:pPr>
      <w:r>
        <w:t xml:space="preserve">            </w:t>
      </w:r>
      <w:r w:rsidR="00107923" w:rsidRPr="005C0A19">
        <w:rPr>
          <w:b/>
        </w:rPr>
        <w:t>AppendComplexMT72</w:t>
      </w:r>
      <w:r w:rsidR="00107923" w:rsidRPr="005C0A19">
        <w:t xml:space="preserve">(NumberOfEmptyLines, </w:t>
      </w:r>
      <w:r w:rsidR="00021FE5" w:rsidRPr="005C0A19">
        <w:t>MTAgent</w:t>
      </w:r>
      <w:r w:rsidR="00107923" w:rsidRPr="005C0A19">
        <w:t>, MT72;MT72)</w:t>
      </w:r>
    </w:p>
    <w:p w14:paraId="0B5684FA" w14:textId="141F8167" w:rsidR="00F06826" w:rsidRPr="005C0A19" w:rsidRDefault="00F06826" w:rsidP="00F06826">
      <w:pPr>
        <w:spacing w:after="9"/>
        <w:ind w:left="419" w:right="157" w:hanging="7"/>
        <w:rPr>
          <w:rFonts w:eastAsia="Arial"/>
        </w:rPr>
      </w:pPr>
    </w:p>
    <w:p w14:paraId="136A92BC" w14:textId="4A18AB62" w:rsidR="003135A4" w:rsidRPr="005C0A19" w:rsidRDefault="00090B44" w:rsidP="00021FE5">
      <w:pPr>
        <w:spacing w:after="9"/>
        <w:ind w:left="419" w:right="157" w:hanging="7"/>
        <w:rPr>
          <w:rFonts w:eastAsia="Arial"/>
        </w:rPr>
      </w:pPr>
      <w:r w:rsidRPr="005C0A19">
        <w:rPr>
          <w:rFonts w:eastAsia="Arial"/>
        </w:rPr>
        <w:t xml:space="preserve"> </w:t>
      </w:r>
      <w:r w:rsidR="00944684" w:rsidRPr="005C0A19">
        <w:rPr>
          <w:rFonts w:eastAsia="Arial"/>
        </w:rPr>
        <w:t xml:space="preserve">  </w:t>
      </w:r>
      <w:r w:rsidR="00873214">
        <w:rPr>
          <w:rFonts w:eastAsia="Arial"/>
        </w:rPr>
        <w:t xml:space="preserve"> </w:t>
      </w:r>
      <w:r w:rsidR="00944684" w:rsidRPr="005C0A19">
        <w:rPr>
          <w:rFonts w:eastAsia="Arial"/>
        </w:rPr>
        <w:t xml:space="preserve"> </w:t>
      </w:r>
      <w:r w:rsidR="00C74F0A">
        <w:rPr>
          <w:rFonts w:eastAsia="Arial"/>
        </w:rPr>
        <w:t xml:space="preserve"> </w:t>
      </w:r>
      <w:r w:rsidR="00944684" w:rsidRPr="005C0A19">
        <w:rPr>
          <w:rFonts w:eastAsia="Arial"/>
        </w:rPr>
        <w:t xml:space="preserve">  </w:t>
      </w:r>
      <w:r w:rsidR="003135A4" w:rsidRPr="005C0A19">
        <w:rPr>
          <w:rFonts w:eastAsia="Arial"/>
          <w:b/>
        </w:rPr>
        <w:t>ENDIF</w:t>
      </w:r>
      <w:r w:rsidR="00021FE5" w:rsidRPr="005C0A19">
        <w:rPr>
          <w:rFonts w:eastAsia="Arial"/>
          <w:b/>
        </w:rPr>
        <w:t xml:space="preserve"> </w:t>
      </w:r>
      <w:r w:rsidR="00021FE5" w:rsidRPr="005C0A19">
        <w:rPr>
          <w:rFonts w:eastAsia="Arial"/>
        </w:rPr>
        <w:t xml:space="preserve"> /* LENGTH(MTAgent) &gt; 0 */</w:t>
      </w:r>
    </w:p>
    <w:p w14:paraId="70D97E13" w14:textId="4CB0FCAF" w:rsidR="00944684" w:rsidRPr="005C0A19" w:rsidRDefault="00944684" w:rsidP="00021FE5">
      <w:pPr>
        <w:spacing w:after="9"/>
        <w:ind w:left="419" w:right="157" w:hanging="7"/>
        <w:rPr>
          <w:rFonts w:eastAsia="Arial"/>
        </w:rPr>
      </w:pPr>
      <w:r w:rsidRPr="005C0A19">
        <w:rPr>
          <w:rFonts w:eastAsia="Arial"/>
          <w:b/>
        </w:rPr>
        <w:t>ENDIF</w:t>
      </w:r>
      <w:r w:rsidR="00021FE5" w:rsidRPr="005C0A19">
        <w:rPr>
          <w:rFonts w:eastAsia="Arial"/>
          <w:b/>
        </w:rPr>
        <w:t xml:space="preserve"> </w:t>
      </w:r>
      <w:r w:rsidR="00021FE5" w:rsidRPr="005C0A19">
        <w:rPr>
          <w:rFonts w:eastAsia="Arial"/>
        </w:rPr>
        <w:t>/* IntermediaryAgent2 IsPresent */</w:t>
      </w:r>
    </w:p>
    <w:p w14:paraId="113811A3" w14:textId="77777777" w:rsidR="00F06826" w:rsidRPr="005C0A19" w:rsidRDefault="00F06826" w:rsidP="00F06826">
      <w:pPr>
        <w:spacing w:after="9"/>
        <w:ind w:left="419" w:right="157" w:hanging="7"/>
        <w:rPr>
          <w:rFonts w:eastAsia="Arial"/>
        </w:rPr>
      </w:pPr>
    </w:p>
    <w:p w14:paraId="7B94B2EB" w14:textId="053B51DC" w:rsidR="002728EE" w:rsidRPr="005C0A19" w:rsidRDefault="002728EE" w:rsidP="002728EE">
      <w:pPr>
        <w:spacing w:after="9"/>
        <w:ind w:left="419" w:right="157" w:hanging="7"/>
        <w:rPr>
          <w:rFonts w:eastAsia="Arial"/>
        </w:rPr>
      </w:pPr>
      <w:r w:rsidRPr="005C0A19">
        <w:rPr>
          <w:rFonts w:eastAsia="Arial"/>
          <w:b/>
        </w:rPr>
        <w:t xml:space="preserve">IF </w:t>
      </w:r>
      <w:r w:rsidRPr="005C0A19">
        <w:rPr>
          <w:rFonts w:eastAsia="Arial"/>
        </w:rPr>
        <w:t>I</w:t>
      </w:r>
      <w:r w:rsidR="000E1858">
        <w:rPr>
          <w:rFonts w:eastAsia="Arial"/>
        </w:rPr>
        <w:t>ntermediaryAgent3 IsPresent THEN</w:t>
      </w:r>
      <w:r w:rsidRPr="005C0A19">
        <w:rPr>
          <w:rFonts w:eastAsia="Arial"/>
        </w:rPr>
        <w:t xml:space="preserve"> </w:t>
      </w:r>
    </w:p>
    <w:p w14:paraId="12A0E300" w14:textId="77777777" w:rsidR="002728EE" w:rsidRPr="005C0A19" w:rsidRDefault="002728EE" w:rsidP="002728EE">
      <w:pPr>
        <w:spacing w:after="9"/>
        <w:ind w:left="419" w:right="157" w:hanging="7"/>
        <w:rPr>
          <w:rFonts w:eastAsia="Arial"/>
        </w:rPr>
      </w:pPr>
    </w:p>
    <w:p w14:paraId="413133C4" w14:textId="0FC46D2E" w:rsidR="002728EE" w:rsidRPr="005C0A19" w:rsidRDefault="002728EE" w:rsidP="002728EE">
      <w:pPr>
        <w:spacing w:after="9"/>
        <w:ind w:left="419" w:right="157" w:firstLine="301"/>
        <w:rPr>
          <w:rFonts w:eastAsia="Arial"/>
        </w:rPr>
      </w:pPr>
      <w:r w:rsidRPr="005C0A19">
        <w:rPr>
          <w:rFonts w:eastAsia="Arial"/>
        </w:rPr>
        <w:t>MXAgent = MXIntermediaryAgent3</w:t>
      </w:r>
    </w:p>
    <w:p w14:paraId="179BCBF5" w14:textId="77777777" w:rsidR="002728EE" w:rsidRPr="005C0A19" w:rsidRDefault="002728EE" w:rsidP="002728EE">
      <w:pPr>
        <w:spacing w:after="9"/>
        <w:ind w:left="419" w:right="157" w:firstLine="301"/>
        <w:rPr>
          <w:rFonts w:eastAsia="Arial"/>
        </w:rPr>
      </w:pPr>
      <w:r w:rsidRPr="005C0A19">
        <w:rPr>
          <w:rFonts w:eastAsia="Arial"/>
        </w:rPr>
        <w:t>/* Extract information, from MXAgent */</w:t>
      </w:r>
    </w:p>
    <w:p w14:paraId="4EEC431B" w14:textId="70957F6A" w:rsidR="002728EE" w:rsidRPr="005C0A19" w:rsidRDefault="000E1858" w:rsidP="002728EE">
      <w:pPr>
        <w:spacing w:after="112" w:line="249" w:lineRule="auto"/>
        <w:ind w:left="0" w:right="15" w:firstLine="0"/>
        <w:rPr>
          <w:rFonts w:eastAsia="Arial"/>
        </w:rPr>
      </w:pPr>
      <w:r>
        <w:rPr>
          <w:rFonts w:eastAsia="Arial"/>
        </w:rPr>
        <w:t xml:space="preserve">            </w:t>
      </w:r>
      <w:r w:rsidR="002728EE" w:rsidRPr="005C0A19">
        <w:rPr>
          <w:rFonts w:eastAsia="Arial"/>
          <w:b/>
        </w:rPr>
        <w:t>MX_To_MTAgent</w:t>
      </w:r>
      <w:r w:rsidR="002728EE" w:rsidRPr="005C0A19">
        <w:rPr>
          <w:rFonts w:eastAsia="Arial"/>
        </w:rPr>
        <w:t>(MXAgent</w:t>
      </w:r>
      <w:ins w:id="3819" w:author="BOUVY Martine [2]" w:date="2021-08-02T17:01:00Z">
        <w:r w:rsidR="003E6947">
          <w:rPr>
            <w:rFonts w:eastAsia="Arial"/>
          </w:rPr>
          <w:t>,</w:t>
        </w:r>
        <w:r w:rsidR="003E6947" w:rsidRPr="003E6947">
          <w:rPr>
            <w:rFonts w:eastAsia="Arial"/>
          </w:rPr>
          <w:t xml:space="preserve"> </w:t>
        </w:r>
        <w:r w:rsidR="003E6947">
          <w:rPr>
            <w:rFonts w:eastAsia="Arial"/>
          </w:rPr>
          <w:t>Length(“/INTA/”</w:t>
        </w:r>
      </w:ins>
      <w:r w:rsidR="002728EE" w:rsidRPr="005C0A19">
        <w:rPr>
          <w:rFonts w:eastAsia="Arial"/>
        </w:rPr>
        <w:t>; MTAgent)</w:t>
      </w:r>
    </w:p>
    <w:p w14:paraId="58D73920" w14:textId="77777777" w:rsidR="002728EE" w:rsidRPr="005C0A19" w:rsidRDefault="002728EE" w:rsidP="002728EE">
      <w:pPr>
        <w:spacing w:after="112" w:line="249" w:lineRule="auto"/>
        <w:ind w:left="0" w:right="15" w:firstLine="0"/>
        <w:rPr>
          <w:rFonts w:eastAsia="Arial"/>
        </w:rPr>
      </w:pPr>
      <w:r w:rsidRPr="005C0A19">
        <w:rPr>
          <w:rFonts w:eastAsia="Arial"/>
        </w:rPr>
        <w:t xml:space="preserve">           /* Format the information for field MT72 */</w:t>
      </w:r>
    </w:p>
    <w:p w14:paraId="53B7640E" w14:textId="525815F3" w:rsidR="002728EE" w:rsidRPr="005C0A19" w:rsidRDefault="00024FA9" w:rsidP="008E3EBF">
      <w:pPr>
        <w:tabs>
          <w:tab w:val="left" w:pos="1350"/>
          <w:tab w:val="left" w:pos="1440"/>
        </w:tabs>
        <w:spacing w:after="112" w:line="249" w:lineRule="auto"/>
        <w:ind w:left="0" w:right="15" w:firstLine="0"/>
      </w:pPr>
      <w:r>
        <w:rPr>
          <w:rFonts w:eastAsia="Arial"/>
        </w:rPr>
        <w:t xml:space="preserve">            </w:t>
      </w:r>
      <w:r w:rsidR="002728EE" w:rsidRPr="005C0A19">
        <w:rPr>
          <w:rFonts w:eastAsia="Arial"/>
          <w:b/>
        </w:rPr>
        <w:t>IF</w:t>
      </w:r>
      <w:r w:rsidR="000E1858">
        <w:rPr>
          <w:rFonts w:eastAsia="Arial"/>
        </w:rPr>
        <w:t xml:space="preserve"> </w:t>
      </w:r>
      <w:r w:rsidR="000E1858" w:rsidRPr="000E1858">
        <w:rPr>
          <w:rFonts w:eastAsia="Arial"/>
          <w:b/>
        </w:rPr>
        <w:t>Length</w:t>
      </w:r>
      <w:r w:rsidR="000E1858">
        <w:rPr>
          <w:rFonts w:eastAsia="Arial"/>
        </w:rPr>
        <w:t>(MTAgent) &gt; 0 THEN</w:t>
      </w:r>
    </w:p>
    <w:p w14:paraId="3D864859" w14:textId="77777777" w:rsidR="002728EE" w:rsidRPr="005C0A19" w:rsidRDefault="002728EE" w:rsidP="002728EE">
      <w:pPr>
        <w:ind w:left="180"/>
      </w:pPr>
      <w:r w:rsidRPr="005C0A19">
        <w:rPr>
          <w:rFonts w:eastAsia="Arial"/>
        </w:rPr>
        <w:t xml:space="preserve">          </w:t>
      </w:r>
      <w:r w:rsidRPr="005C0A19">
        <w:t xml:space="preserve">  </w:t>
      </w:r>
    </w:p>
    <w:p w14:paraId="6392614F" w14:textId="77777777" w:rsidR="002728EE" w:rsidRPr="005C0A19" w:rsidRDefault="002728EE" w:rsidP="002728EE">
      <w:pPr>
        <w:ind w:left="180"/>
      </w:pPr>
      <w:r w:rsidRPr="005C0A19">
        <w:t xml:space="preserve">                            / *check room left */</w:t>
      </w:r>
    </w:p>
    <w:p w14:paraId="01AC11E2" w14:textId="77777777" w:rsidR="002728EE" w:rsidRPr="000E1858" w:rsidRDefault="002728EE" w:rsidP="002728EE">
      <w:pPr>
        <w:spacing w:after="9"/>
        <w:ind w:right="157" w:hanging="716"/>
        <w:rPr>
          <w:rFonts w:eastAsia="Arial"/>
        </w:rPr>
      </w:pPr>
      <w:r w:rsidRPr="005C0A19">
        <w:t xml:space="preserve">                 </w:t>
      </w:r>
      <w:r w:rsidRPr="005C0A19">
        <w:rPr>
          <w:rFonts w:eastAsia="Arial"/>
          <w:b/>
        </w:rPr>
        <w:t xml:space="preserve">IF </w:t>
      </w:r>
      <w:r w:rsidRPr="000E1858">
        <w:rPr>
          <w:rFonts w:eastAsia="Arial"/>
        </w:rPr>
        <w:t>ReturnFirstLineEmpty (MT72, 6) = 0  THEN</w:t>
      </w:r>
    </w:p>
    <w:p w14:paraId="4136BA15" w14:textId="155364ED" w:rsidR="002728EE" w:rsidRPr="005C0A19" w:rsidRDefault="002728EE" w:rsidP="002728EE">
      <w:pPr>
        <w:spacing w:after="9"/>
        <w:ind w:left="0" w:right="157" w:firstLine="0"/>
        <w:rPr>
          <w:rFonts w:eastAsia="Arial"/>
        </w:rPr>
      </w:pPr>
      <w:r w:rsidRPr="005C0A19">
        <w:rPr>
          <w:rFonts w:eastAsia="Arial"/>
        </w:rPr>
        <w:t xml:space="preserve">                       Flag_MissingInformation = “True”</w:t>
      </w:r>
    </w:p>
    <w:p w14:paraId="6B8D8D32" w14:textId="77777777" w:rsidR="002728EE" w:rsidRPr="005C0A19" w:rsidRDefault="002728EE" w:rsidP="002728EE">
      <w:pPr>
        <w:pStyle w:val="Heading4"/>
        <w:tabs>
          <w:tab w:val="center" w:pos="2297"/>
        </w:tabs>
        <w:ind w:left="-14" w:firstLine="0"/>
        <w:rPr>
          <w:rFonts w:ascii="Courier New" w:hAnsi="Courier New" w:cs="Courier New"/>
          <w:b w:val="0"/>
          <w:sz w:val="20"/>
          <w:szCs w:val="20"/>
        </w:rPr>
      </w:pPr>
      <w:r w:rsidRPr="005C0A19">
        <w:rPr>
          <w:rFonts w:ascii="Courier New" w:hAnsi="Courier New" w:cs="Courier New"/>
        </w:rPr>
        <w:t xml:space="preserve">                 </w:t>
      </w:r>
      <w:r w:rsidRPr="005C0A19">
        <w:rPr>
          <w:rFonts w:ascii="Courier New" w:hAnsi="Courier New" w:cs="Courier New"/>
          <w:b w:val="0"/>
          <w:sz w:val="20"/>
          <w:szCs w:val="20"/>
        </w:rPr>
        <w:t>Exit Function MX_To_MT72FullField2</w:t>
      </w:r>
    </w:p>
    <w:p w14:paraId="306EB8A4" w14:textId="63C1DB66" w:rsidR="002728EE" w:rsidRPr="005C0A19" w:rsidRDefault="002728EE" w:rsidP="002728EE">
      <w:pPr>
        <w:ind w:hanging="498"/>
      </w:pPr>
      <w:r w:rsidRPr="005C0A19">
        <w:rPr>
          <w:b/>
        </w:rPr>
        <w:t xml:space="preserve">           </w:t>
      </w:r>
      <w:r w:rsidR="00024FA9">
        <w:rPr>
          <w:b/>
        </w:rPr>
        <w:t xml:space="preserve">    </w:t>
      </w:r>
      <w:r w:rsidRPr="005C0A19">
        <w:rPr>
          <w:b/>
        </w:rPr>
        <w:t xml:space="preserve"> ENDIF</w:t>
      </w:r>
    </w:p>
    <w:p w14:paraId="22AE40A0" w14:textId="77777777" w:rsidR="002728EE" w:rsidRPr="005C0A19" w:rsidRDefault="002728EE" w:rsidP="002728EE">
      <w:pPr>
        <w:ind w:left="180"/>
      </w:pPr>
      <w:r w:rsidRPr="005C0A19">
        <w:t xml:space="preserve">    </w:t>
      </w:r>
    </w:p>
    <w:p w14:paraId="11F1F3D3" w14:textId="77777777" w:rsidR="002728EE" w:rsidRPr="005C0A19" w:rsidRDefault="002728EE" w:rsidP="002728EE">
      <w:pPr>
        <w:ind w:left="180"/>
      </w:pPr>
      <w:r w:rsidRPr="005C0A19">
        <w:t xml:space="preserve">                MTAgent = </w:t>
      </w:r>
      <w:r w:rsidRPr="000E1858">
        <w:rPr>
          <w:b/>
        </w:rPr>
        <w:t>Concatenate</w:t>
      </w:r>
      <w:r w:rsidRPr="005C0A19">
        <w:t xml:space="preserve"> (“/INTA/”, MTAgent)</w:t>
      </w:r>
    </w:p>
    <w:p w14:paraId="51333070" w14:textId="77777777" w:rsidR="002728EE" w:rsidRPr="005C0A19" w:rsidRDefault="002728EE" w:rsidP="002728EE">
      <w:pPr>
        <w:ind w:left="180"/>
      </w:pPr>
      <w:r w:rsidRPr="005C0A19">
        <w:t xml:space="preserve">                  </w:t>
      </w:r>
    </w:p>
    <w:p w14:paraId="33D6130D" w14:textId="1E8809BC" w:rsidR="002728EE" w:rsidRPr="005A1924" w:rsidRDefault="00024FA9" w:rsidP="002728EE">
      <w:pPr>
        <w:ind w:left="0" w:firstLine="0"/>
      </w:pPr>
      <w:r w:rsidRPr="005A1924">
        <w:t xml:space="preserve">      </w:t>
      </w:r>
      <w:r w:rsidR="002728EE" w:rsidRPr="005A1924">
        <w:t xml:space="preserve">     NumberOfEmptyLines = 6 – ReturnFirstLineEmpty (MT72, 6) + 1</w:t>
      </w:r>
    </w:p>
    <w:p w14:paraId="36A5B5CF" w14:textId="77777777" w:rsidR="002728EE" w:rsidRPr="005C0A19" w:rsidRDefault="002728EE" w:rsidP="002728EE">
      <w:pPr>
        <w:ind w:left="0" w:firstLine="0"/>
      </w:pPr>
      <w:r w:rsidRPr="005C0A19">
        <w:t xml:space="preserve">                         /* Append info to Field 72 */</w:t>
      </w:r>
    </w:p>
    <w:p w14:paraId="0E3CA91C" w14:textId="00793D26" w:rsidR="002728EE" w:rsidRPr="005C0A19" w:rsidRDefault="00024FA9" w:rsidP="002728EE">
      <w:pPr>
        <w:ind w:left="0" w:firstLine="0"/>
      </w:pPr>
      <w:r>
        <w:t xml:space="preserve">           </w:t>
      </w:r>
      <w:r w:rsidR="008E3EBF">
        <w:t xml:space="preserve">  </w:t>
      </w:r>
      <w:r w:rsidR="002728EE" w:rsidRPr="005C0A19">
        <w:rPr>
          <w:b/>
        </w:rPr>
        <w:t>AppendComplexMT72</w:t>
      </w:r>
      <w:r w:rsidR="002728EE" w:rsidRPr="005C0A19">
        <w:t>(NumberOfEmptyLines, MTAgent, MT72;MT72)</w:t>
      </w:r>
    </w:p>
    <w:p w14:paraId="483041A8" w14:textId="77777777" w:rsidR="002728EE" w:rsidRPr="005C0A19" w:rsidRDefault="002728EE" w:rsidP="002728EE">
      <w:pPr>
        <w:spacing w:after="9"/>
        <w:ind w:left="419" w:right="157" w:hanging="7"/>
        <w:rPr>
          <w:rFonts w:eastAsia="Arial"/>
        </w:rPr>
      </w:pPr>
    </w:p>
    <w:p w14:paraId="7E53A37E" w14:textId="1D118502" w:rsidR="002728EE" w:rsidRPr="005C0A19" w:rsidRDefault="002728EE" w:rsidP="002728EE">
      <w:pPr>
        <w:spacing w:after="9"/>
        <w:ind w:left="419" w:right="157" w:hanging="7"/>
        <w:rPr>
          <w:rFonts w:eastAsia="Arial"/>
        </w:rPr>
      </w:pPr>
      <w:r w:rsidRPr="005C0A19">
        <w:rPr>
          <w:rFonts w:eastAsia="Arial"/>
        </w:rPr>
        <w:t xml:space="preserve">    </w:t>
      </w:r>
      <w:r w:rsidR="00024FA9">
        <w:rPr>
          <w:rFonts w:eastAsia="Arial"/>
        </w:rPr>
        <w:t xml:space="preserve"> </w:t>
      </w:r>
      <w:r w:rsidRPr="005C0A19">
        <w:rPr>
          <w:rFonts w:eastAsia="Arial"/>
        </w:rPr>
        <w:t xml:space="preserve"> </w:t>
      </w:r>
      <w:r w:rsidR="008E3EBF">
        <w:rPr>
          <w:rFonts w:eastAsia="Arial"/>
        </w:rPr>
        <w:t xml:space="preserve">  </w:t>
      </w:r>
      <w:r w:rsidRPr="005C0A19">
        <w:rPr>
          <w:rFonts w:eastAsia="Arial"/>
          <w:b/>
        </w:rPr>
        <w:t xml:space="preserve">ENDIF </w:t>
      </w:r>
      <w:r w:rsidR="008E3EBF">
        <w:rPr>
          <w:rFonts w:eastAsia="Arial"/>
        </w:rPr>
        <w:t xml:space="preserve"> /* Length</w:t>
      </w:r>
      <w:r w:rsidRPr="005C0A19">
        <w:rPr>
          <w:rFonts w:eastAsia="Arial"/>
        </w:rPr>
        <w:t>(MTAgent) &gt; 0 */</w:t>
      </w:r>
    </w:p>
    <w:p w14:paraId="69B41454" w14:textId="2F6AB3F0" w:rsidR="002728EE" w:rsidRPr="005C0A19" w:rsidRDefault="002728EE" w:rsidP="002728EE">
      <w:pPr>
        <w:spacing w:after="9"/>
        <w:ind w:left="419" w:right="157" w:hanging="7"/>
        <w:rPr>
          <w:rFonts w:eastAsia="Arial"/>
        </w:rPr>
      </w:pPr>
      <w:r w:rsidRPr="005C0A19">
        <w:rPr>
          <w:rFonts w:eastAsia="Arial"/>
          <w:b/>
        </w:rPr>
        <w:t xml:space="preserve">ENDIF </w:t>
      </w:r>
      <w:r w:rsidRPr="005C0A19">
        <w:rPr>
          <w:rFonts w:eastAsia="Arial"/>
        </w:rPr>
        <w:t>/* IntermediaryAgent3 IsPresent */</w:t>
      </w:r>
    </w:p>
    <w:p w14:paraId="6117FEC6" w14:textId="77777777" w:rsidR="002728EE" w:rsidRPr="005C0A19" w:rsidRDefault="002728EE" w:rsidP="00F06826">
      <w:pPr>
        <w:spacing w:after="9"/>
        <w:ind w:left="419" w:right="157" w:hanging="7"/>
        <w:rPr>
          <w:rFonts w:eastAsia="Arial"/>
        </w:rPr>
      </w:pPr>
    </w:p>
    <w:p w14:paraId="77EB6C9F" w14:textId="57D10F13" w:rsidR="00F06826" w:rsidRPr="005C0A19" w:rsidRDefault="00F06826" w:rsidP="00F06826">
      <w:pPr>
        <w:spacing w:after="9"/>
        <w:ind w:left="419" w:right="157" w:hanging="7"/>
        <w:rPr>
          <w:rFonts w:eastAsia="Arial"/>
        </w:rPr>
      </w:pPr>
      <w:r w:rsidRPr="005C0A19">
        <w:rPr>
          <w:rFonts w:eastAsia="Arial"/>
        </w:rPr>
        <w:t>/*with the IntermediaryAgent2,3, min 2 lines and max 6 lines can be consumed. */</w:t>
      </w:r>
    </w:p>
    <w:p w14:paraId="0A3C28BE" w14:textId="77777777" w:rsidR="00944684" w:rsidRPr="005C0A19" w:rsidRDefault="00944684" w:rsidP="00F06826">
      <w:pPr>
        <w:spacing w:after="9"/>
        <w:ind w:left="419" w:right="157" w:hanging="7"/>
        <w:rPr>
          <w:rFonts w:eastAsia="Arial"/>
        </w:rPr>
      </w:pPr>
    </w:p>
    <w:p w14:paraId="63F21074" w14:textId="5443B616" w:rsidR="00F06826" w:rsidRPr="005C0A19" w:rsidRDefault="00F06826" w:rsidP="009C2801">
      <w:pPr>
        <w:ind w:left="180"/>
      </w:pPr>
    </w:p>
    <w:p w14:paraId="5ED12BDB" w14:textId="1ACB568A" w:rsidR="00944684" w:rsidRPr="005C0A19" w:rsidRDefault="00944684" w:rsidP="00944684">
      <w:pPr>
        <w:ind w:left="180"/>
        <w:rPr>
          <w:b/>
          <w:sz w:val="24"/>
          <w:szCs w:val="24"/>
        </w:rPr>
      </w:pPr>
      <w:r w:rsidRPr="005C0A19">
        <w:rPr>
          <w:b/>
          <w:sz w:val="24"/>
          <w:szCs w:val="24"/>
        </w:rPr>
        <w:t>SubfunctionServiceLevel</w:t>
      </w:r>
    </w:p>
    <w:p w14:paraId="21CBA3F4" w14:textId="77777777" w:rsidR="003C6A77" w:rsidRPr="005C0A19" w:rsidRDefault="003C6A77" w:rsidP="00944684">
      <w:pPr>
        <w:ind w:left="180"/>
      </w:pPr>
    </w:p>
    <w:p w14:paraId="05C3BF75" w14:textId="5F61AC42" w:rsidR="00944684" w:rsidRPr="005C0A19" w:rsidRDefault="009F2BA5" w:rsidP="00944684">
      <w:pPr>
        <w:ind w:left="180"/>
      </w:pPr>
      <w:r w:rsidRPr="005C0A19">
        <w:t xml:space="preserve">/* LocalVariables </w:t>
      </w:r>
    </w:p>
    <w:p w14:paraId="411A4D99" w14:textId="27174BB4" w:rsidR="009F2BA5" w:rsidRPr="005C0A19" w:rsidRDefault="009F2BA5" w:rsidP="00944684">
      <w:pPr>
        <w:ind w:left="180"/>
      </w:pPr>
      <w:r w:rsidRPr="005C0A19">
        <w:t xml:space="preserve">MXServiceLevel  :string </w:t>
      </w:r>
      <w:r w:rsidR="004054B0" w:rsidRPr="005C0A19">
        <w:t>*/</w:t>
      </w:r>
    </w:p>
    <w:p w14:paraId="3B3EE07D" w14:textId="4D951DF7" w:rsidR="009F2BA5" w:rsidRPr="005C0A19" w:rsidRDefault="009F2BA5" w:rsidP="004054B0">
      <w:pPr>
        <w:ind w:left="0" w:firstLine="0"/>
      </w:pPr>
    </w:p>
    <w:p w14:paraId="2C8E2DDC" w14:textId="5BFA0BB5" w:rsidR="004E7650" w:rsidRPr="005C0A19" w:rsidRDefault="004E7650" w:rsidP="00944684">
      <w:pPr>
        <w:ind w:left="180"/>
      </w:pPr>
      <w:r w:rsidRPr="00FD19B4">
        <w:rPr>
          <w:b/>
        </w:rPr>
        <w:t>For n</w:t>
      </w:r>
      <w:r w:rsidRPr="005C0A19">
        <w:t>= 1 to 3</w:t>
      </w:r>
    </w:p>
    <w:p w14:paraId="229FF3F3" w14:textId="77777777" w:rsidR="004E7650" w:rsidRPr="005C0A19" w:rsidRDefault="004E7650" w:rsidP="00944684">
      <w:pPr>
        <w:ind w:left="180"/>
      </w:pPr>
    </w:p>
    <w:p w14:paraId="38014309" w14:textId="0544A9D1" w:rsidR="009F2BA5" w:rsidRPr="005C0A19" w:rsidRDefault="009F2BA5" w:rsidP="00944684">
      <w:pPr>
        <w:ind w:left="180"/>
      </w:pPr>
      <w:r w:rsidRPr="005C0A19">
        <w:rPr>
          <w:b/>
        </w:rPr>
        <w:t>IF</w:t>
      </w:r>
      <w:r w:rsidRPr="005C0A19">
        <w:t xml:space="preserve"> CreditTransferTransactionInformation/PaymentTypeInformation/ServiceLevel</w:t>
      </w:r>
      <w:r w:rsidR="004E7650" w:rsidRPr="005C0A19">
        <w:t>[n]</w:t>
      </w:r>
      <w:r w:rsidRPr="005C0A19">
        <w:t xml:space="preserve"> </w:t>
      </w:r>
      <w:r w:rsidRPr="004F355D">
        <w:rPr>
          <w:b/>
        </w:rPr>
        <w:t xml:space="preserve">IsPresent </w:t>
      </w:r>
      <w:r w:rsidR="004F355D">
        <w:t>THEN</w:t>
      </w:r>
    </w:p>
    <w:p w14:paraId="4356B1CE" w14:textId="732DD9E5" w:rsidR="009F2BA5" w:rsidRPr="005C0A19" w:rsidRDefault="009F2BA5" w:rsidP="00944684">
      <w:pPr>
        <w:ind w:left="180"/>
      </w:pPr>
    </w:p>
    <w:p w14:paraId="410D0EA4" w14:textId="6A849ABD" w:rsidR="009F2BA5" w:rsidRPr="005C0A19" w:rsidRDefault="009F2BA5" w:rsidP="007A13FB">
      <w:pPr>
        <w:tabs>
          <w:tab w:val="left" w:pos="540"/>
          <w:tab w:val="left" w:pos="630"/>
        </w:tabs>
        <w:ind w:left="180"/>
      </w:pPr>
      <w:r w:rsidRPr="005C0A19">
        <w:t xml:space="preserve">   </w:t>
      </w:r>
      <w:r w:rsidRPr="004F355D">
        <w:rPr>
          <w:b/>
        </w:rPr>
        <w:t>IF</w:t>
      </w:r>
      <w:r w:rsidRPr="005C0A19">
        <w:t xml:space="preserve"> ServiceLevel</w:t>
      </w:r>
      <w:r w:rsidR="004E7650" w:rsidRPr="005C0A19">
        <w:t>[n]</w:t>
      </w:r>
      <w:r w:rsidRPr="005C0A19">
        <w:t xml:space="preserve">.Proprietary </w:t>
      </w:r>
      <w:r w:rsidRPr="004F355D">
        <w:rPr>
          <w:b/>
        </w:rPr>
        <w:t>IsPresent</w:t>
      </w:r>
      <w:r w:rsidR="004F355D">
        <w:t xml:space="preserve"> THEN</w:t>
      </w:r>
    </w:p>
    <w:p w14:paraId="5EB71AB3" w14:textId="1954D297" w:rsidR="009F2BA5" w:rsidRPr="005C0A19" w:rsidRDefault="009F2BA5" w:rsidP="009F2BA5">
      <w:pPr>
        <w:ind w:left="180"/>
      </w:pPr>
      <w:r w:rsidRPr="005C0A19">
        <w:t xml:space="preserve">      MXServiceLevel = ServiceLevel</w:t>
      </w:r>
      <w:r w:rsidR="004E7650" w:rsidRPr="005C0A19">
        <w:t>[n]</w:t>
      </w:r>
      <w:r w:rsidRPr="005C0A19">
        <w:t>.Proprietary</w:t>
      </w:r>
    </w:p>
    <w:p w14:paraId="741E4593" w14:textId="625BD347" w:rsidR="009F2BA5" w:rsidRPr="004F355D" w:rsidRDefault="009F2BA5" w:rsidP="00944684">
      <w:pPr>
        <w:ind w:left="180"/>
        <w:rPr>
          <w:b/>
        </w:rPr>
      </w:pPr>
      <w:r w:rsidRPr="005C0A19">
        <w:t xml:space="preserve">  </w:t>
      </w:r>
      <w:r w:rsidR="00852067" w:rsidRPr="005C0A19">
        <w:t xml:space="preserve"> </w:t>
      </w:r>
      <w:r w:rsidRPr="004F355D">
        <w:rPr>
          <w:b/>
        </w:rPr>
        <w:t>ELSE</w:t>
      </w:r>
    </w:p>
    <w:p w14:paraId="2D3475AB" w14:textId="06B73F4B" w:rsidR="009F2BA5" w:rsidRPr="005C0A19" w:rsidRDefault="009F2BA5" w:rsidP="009F2BA5">
      <w:pPr>
        <w:ind w:left="180"/>
      </w:pPr>
      <w:r w:rsidRPr="005C0A19">
        <w:t xml:space="preserve">   </w:t>
      </w:r>
      <w:r w:rsidR="00357CE8">
        <w:t xml:space="preserve">   </w:t>
      </w:r>
      <w:r w:rsidRPr="004F355D">
        <w:rPr>
          <w:b/>
        </w:rPr>
        <w:t>IF</w:t>
      </w:r>
      <w:r w:rsidRPr="005C0A19">
        <w:t xml:space="preserve"> ServiceLevel</w:t>
      </w:r>
      <w:r w:rsidR="004E7650" w:rsidRPr="005C0A19">
        <w:t>[n]</w:t>
      </w:r>
      <w:r w:rsidRPr="005C0A19">
        <w:t xml:space="preserve">.Code </w:t>
      </w:r>
      <w:r w:rsidRPr="004F355D">
        <w:rPr>
          <w:b/>
        </w:rPr>
        <w:t>IsPresent</w:t>
      </w:r>
      <w:r w:rsidRPr="005C0A19">
        <w:t xml:space="preserve"> AND ServiceLevel</w:t>
      </w:r>
      <w:r w:rsidR="004E7650" w:rsidRPr="005C0A19">
        <w:t>[n]</w:t>
      </w:r>
      <w:r w:rsidRPr="005C0A19">
        <w:t xml:space="preserve">.Code &lt;&gt; </w:t>
      </w:r>
      <w:r w:rsidRPr="004F355D">
        <w:rPr>
          <w:b/>
        </w:rPr>
        <w:t>Pattern</w:t>
      </w:r>
      <w:r w:rsidR="004F355D">
        <w:t>(G00n) THEN</w:t>
      </w:r>
    </w:p>
    <w:p w14:paraId="56633AED" w14:textId="513EA17C" w:rsidR="009F2BA5" w:rsidRPr="005C0A19" w:rsidRDefault="009F2BA5" w:rsidP="00357CE8">
      <w:pPr>
        <w:ind w:left="850" w:firstLine="0"/>
      </w:pPr>
      <w:r w:rsidRPr="005C0A19">
        <w:t xml:space="preserve">  /* n being an integer. Example of gpi service identifier value “G001” */</w:t>
      </w:r>
    </w:p>
    <w:p w14:paraId="065B881C" w14:textId="7F7D23AF" w:rsidR="009F2BA5" w:rsidRPr="005C0A19" w:rsidRDefault="009F2BA5" w:rsidP="009F2BA5">
      <w:pPr>
        <w:ind w:left="180"/>
      </w:pPr>
      <w:r w:rsidRPr="005C0A19">
        <w:t xml:space="preserve">               MXServiceLevel = ServiceLevel</w:t>
      </w:r>
      <w:r w:rsidR="004E7650" w:rsidRPr="005C0A19">
        <w:t>[n]</w:t>
      </w:r>
      <w:r w:rsidRPr="005C0A19">
        <w:t>.Code</w:t>
      </w:r>
    </w:p>
    <w:p w14:paraId="1897B338" w14:textId="2AAEE32B" w:rsidR="009F2BA5" w:rsidRPr="007A13FB" w:rsidRDefault="009F2BA5" w:rsidP="009F2BA5">
      <w:pPr>
        <w:ind w:left="180"/>
        <w:rPr>
          <w:b/>
        </w:rPr>
      </w:pPr>
      <w:r w:rsidRPr="005C0A19">
        <w:t xml:space="preserve">       </w:t>
      </w:r>
      <w:r w:rsidRPr="007A13FB">
        <w:rPr>
          <w:b/>
        </w:rPr>
        <w:t>ENDIF</w:t>
      </w:r>
    </w:p>
    <w:p w14:paraId="124DA0E5" w14:textId="6BF362D4" w:rsidR="009F2BA5" w:rsidRPr="007A13FB" w:rsidRDefault="009F2BA5" w:rsidP="009F2BA5">
      <w:pPr>
        <w:ind w:left="180"/>
        <w:rPr>
          <w:b/>
        </w:rPr>
      </w:pPr>
      <w:r w:rsidRPr="005C0A19">
        <w:t xml:space="preserve">  </w:t>
      </w:r>
      <w:r w:rsidR="00852067" w:rsidRPr="005C0A19">
        <w:t xml:space="preserve"> </w:t>
      </w:r>
      <w:r w:rsidRPr="007A13FB">
        <w:rPr>
          <w:b/>
        </w:rPr>
        <w:t>ENDIF</w:t>
      </w:r>
    </w:p>
    <w:p w14:paraId="4237D5FA" w14:textId="5BB938E3" w:rsidR="002D5F1F" w:rsidRPr="005C0A19" w:rsidRDefault="002D5F1F" w:rsidP="009F2BA5">
      <w:pPr>
        <w:ind w:left="180"/>
      </w:pPr>
    </w:p>
    <w:p w14:paraId="6BC847D6" w14:textId="6A2F7856" w:rsidR="002D5F1F" w:rsidRPr="005C0A19" w:rsidRDefault="00852067" w:rsidP="00BB2B61">
      <w:pPr>
        <w:tabs>
          <w:tab w:val="left" w:pos="630"/>
          <w:tab w:val="left" w:pos="720"/>
        </w:tabs>
        <w:ind w:left="180"/>
      </w:pPr>
      <w:r w:rsidRPr="005C0A19">
        <w:t xml:space="preserve">   </w:t>
      </w:r>
      <w:r w:rsidR="002D5F1F" w:rsidRPr="005C0A19">
        <w:rPr>
          <w:b/>
        </w:rPr>
        <w:t>IF</w:t>
      </w:r>
      <w:r w:rsidR="007A13FB">
        <w:t xml:space="preserve"> </w:t>
      </w:r>
      <w:r w:rsidR="007A13FB" w:rsidRPr="007A13FB">
        <w:rPr>
          <w:b/>
        </w:rPr>
        <w:t>Length</w:t>
      </w:r>
      <w:r w:rsidR="007A13FB">
        <w:t>(MXServiceLevel) &gt; 0 THEN</w:t>
      </w:r>
    </w:p>
    <w:p w14:paraId="4091DCCE" w14:textId="77777777" w:rsidR="0008032A" w:rsidRPr="005C0A19" w:rsidRDefault="002D5F1F" w:rsidP="009F2BA5">
      <w:pPr>
        <w:ind w:left="180"/>
      </w:pPr>
      <w:r w:rsidRPr="005C0A19">
        <w:t xml:space="preserve">  </w:t>
      </w:r>
    </w:p>
    <w:p w14:paraId="3BE3E62D" w14:textId="452A8049" w:rsidR="002D5F1F" w:rsidRPr="005C0A19" w:rsidRDefault="0008032A" w:rsidP="009F2BA5">
      <w:pPr>
        <w:ind w:left="180"/>
      </w:pPr>
      <w:r w:rsidRPr="005C0A19">
        <w:t xml:space="preserve">  </w:t>
      </w:r>
      <w:r w:rsidR="002D5F1F" w:rsidRPr="005C0A19">
        <w:t xml:space="preserve">  </w:t>
      </w:r>
      <w:r w:rsidRPr="005C0A19">
        <w:t>/ *</w:t>
      </w:r>
      <w:r w:rsidR="00A371C2" w:rsidRPr="005C0A19">
        <w:t>check room left</w:t>
      </w:r>
      <w:r w:rsidRPr="005C0A19">
        <w:t xml:space="preserve"> */</w:t>
      </w:r>
    </w:p>
    <w:p w14:paraId="1D7F8B4F" w14:textId="77777777" w:rsidR="006537CC" w:rsidRPr="007A13FB" w:rsidRDefault="006537CC" w:rsidP="007A13FB">
      <w:pPr>
        <w:tabs>
          <w:tab w:val="left" w:pos="1080"/>
          <w:tab w:val="left" w:pos="1260"/>
        </w:tabs>
        <w:spacing w:after="9"/>
        <w:ind w:right="157" w:hanging="716"/>
        <w:rPr>
          <w:rFonts w:eastAsia="Arial"/>
        </w:rPr>
      </w:pPr>
      <w:r w:rsidRPr="005C0A19">
        <w:t xml:space="preserve">         </w:t>
      </w:r>
      <w:r w:rsidRPr="005C0A19">
        <w:rPr>
          <w:rFonts w:eastAsia="Arial"/>
          <w:b/>
        </w:rPr>
        <w:t xml:space="preserve">IF </w:t>
      </w:r>
      <w:r w:rsidRPr="007A13FB">
        <w:rPr>
          <w:rFonts w:eastAsia="Arial"/>
        </w:rPr>
        <w:t>ReturnFirstLineEmpty (MT72, 6) = 0  THEN</w:t>
      </w:r>
    </w:p>
    <w:p w14:paraId="1FB86F76" w14:textId="195F55F0" w:rsidR="006537CC" w:rsidRPr="005C0A19" w:rsidRDefault="006537CC" w:rsidP="006537CC">
      <w:pPr>
        <w:spacing w:after="9"/>
        <w:ind w:left="0" w:right="157" w:firstLine="0"/>
        <w:rPr>
          <w:rFonts w:eastAsia="Arial"/>
        </w:rPr>
      </w:pPr>
      <w:r w:rsidRPr="005C0A19">
        <w:rPr>
          <w:rFonts w:eastAsia="Arial"/>
        </w:rPr>
        <w:t xml:space="preserve">                    Flag_MissingInformation = “True”</w:t>
      </w:r>
    </w:p>
    <w:p w14:paraId="0198C382" w14:textId="593E5A10" w:rsidR="006537CC" w:rsidRPr="005C0A19" w:rsidRDefault="006537CC" w:rsidP="006537CC">
      <w:pPr>
        <w:pStyle w:val="Heading4"/>
        <w:tabs>
          <w:tab w:val="center" w:pos="2297"/>
        </w:tabs>
        <w:ind w:left="-14" w:firstLine="0"/>
        <w:rPr>
          <w:rFonts w:ascii="Courier New" w:hAnsi="Courier New" w:cs="Courier New"/>
          <w:b w:val="0"/>
          <w:sz w:val="20"/>
          <w:szCs w:val="20"/>
        </w:rPr>
      </w:pPr>
      <w:r w:rsidRPr="005C0A19">
        <w:rPr>
          <w:rFonts w:ascii="Courier New" w:hAnsi="Courier New" w:cs="Courier New"/>
        </w:rPr>
        <w:t xml:space="preserve">              </w:t>
      </w:r>
      <w:r w:rsidRPr="005C0A19">
        <w:rPr>
          <w:rFonts w:ascii="Courier New" w:hAnsi="Courier New" w:cs="Courier New"/>
          <w:b w:val="0"/>
          <w:sz w:val="20"/>
          <w:szCs w:val="20"/>
        </w:rPr>
        <w:t>Exit Function MX_To_MT72FullField2</w:t>
      </w:r>
    </w:p>
    <w:p w14:paraId="5C910A32" w14:textId="22244F2A" w:rsidR="006537CC" w:rsidRPr="005C0A19" w:rsidRDefault="006537CC" w:rsidP="006537CC">
      <w:pPr>
        <w:ind w:hanging="498"/>
      </w:pPr>
      <w:r w:rsidRPr="005C0A19">
        <w:rPr>
          <w:b/>
        </w:rPr>
        <w:t xml:space="preserve">    </w:t>
      </w:r>
      <w:r w:rsidR="00357CE8">
        <w:rPr>
          <w:b/>
        </w:rPr>
        <w:t xml:space="preserve">   </w:t>
      </w:r>
      <w:r w:rsidRPr="005C0A19">
        <w:rPr>
          <w:b/>
        </w:rPr>
        <w:t>ENDIF</w:t>
      </w:r>
    </w:p>
    <w:p w14:paraId="6CF29DFD" w14:textId="3953F58D" w:rsidR="00B0697E" w:rsidRPr="005C0A19" w:rsidRDefault="0008032A" w:rsidP="009F2BA5">
      <w:pPr>
        <w:ind w:left="180"/>
      </w:pPr>
      <w:r w:rsidRPr="005C0A19">
        <w:t xml:space="preserve">    </w:t>
      </w:r>
    </w:p>
    <w:p w14:paraId="70E4A754" w14:textId="591AFB51" w:rsidR="0008032A" w:rsidRPr="005C0A19" w:rsidRDefault="0008032A" w:rsidP="009F2BA5">
      <w:pPr>
        <w:ind w:left="180"/>
      </w:pPr>
      <w:r w:rsidRPr="005C0A19">
        <w:t xml:space="preserve">    </w:t>
      </w:r>
      <w:r w:rsidR="00852067" w:rsidRPr="005C0A19">
        <w:t xml:space="preserve">  </w:t>
      </w:r>
      <w:r w:rsidRPr="005C0A19">
        <w:t xml:space="preserve">   MXServiceLevel = </w:t>
      </w:r>
      <w:r w:rsidRPr="00BB2B61">
        <w:rPr>
          <w:b/>
        </w:rPr>
        <w:t>Concatenate</w:t>
      </w:r>
      <w:r w:rsidRPr="005C0A19">
        <w:t xml:space="preserve"> (“/SVCLVL/”, MXServiceLevel)</w:t>
      </w:r>
    </w:p>
    <w:p w14:paraId="535B6914" w14:textId="77777777" w:rsidR="004E7650" w:rsidRPr="005C0A19" w:rsidRDefault="004E7650" w:rsidP="009F2BA5">
      <w:pPr>
        <w:ind w:left="180"/>
      </w:pPr>
    </w:p>
    <w:p w14:paraId="06878DFA" w14:textId="2BF8397E" w:rsidR="0008032A" w:rsidRPr="00BB2B61" w:rsidRDefault="00A371C2" w:rsidP="0008032A">
      <w:pPr>
        <w:ind w:left="0" w:firstLine="0"/>
      </w:pPr>
      <w:r w:rsidRPr="005C0A19">
        <w:t xml:space="preserve">     </w:t>
      </w:r>
      <w:r w:rsidR="0008032A" w:rsidRPr="005C0A19">
        <w:t xml:space="preserve">   </w:t>
      </w:r>
      <w:r w:rsidR="0008032A" w:rsidRPr="00BB2B61">
        <w:t xml:space="preserve">   </w:t>
      </w:r>
      <w:r w:rsidR="004054B0" w:rsidRPr="00BB2B61">
        <w:t xml:space="preserve"> </w:t>
      </w:r>
      <w:r w:rsidR="0008032A" w:rsidRPr="00BB2B61">
        <w:t xml:space="preserve">NumberOfEmptyLines = 6 – </w:t>
      </w:r>
      <w:r w:rsidR="0008032A" w:rsidRPr="00BB2B61">
        <w:rPr>
          <w:b/>
        </w:rPr>
        <w:t>ReturnFirstLineEmpty</w:t>
      </w:r>
      <w:r w:rsidR="0008032A" w:rsidRPr="00BB2B61">
        <w:t xml:space="preserve"> (MT72, 6) + 1</w:t>
      </w:r>
    </w:p>
    <w:p w14:paraId="56E01797" w14:textId="5106BB0D" w:rsidR="0008032A" w:rsidRPr="005C0A19" w:rsidRDefault="0008032A" w:rsidP="0008032A">
      <w:pPr>
        <w:ind w:left="0" w:firstLine="0"/>
      </w:pPr>
      <w:r w:rsidRPr="005C0A19">
        <w:t xml:space="preserve">       </w:t>
      </w:r>
      <w:r w:rsidR="006537CC" w:rsidRPr="005C0A19">
        <w:t xml:space="preserve">            </w:t>
      </w:r>
      <w:r w:rsidRPr="005C0A19">
        <w:t xml:space="preserve">  /* Append info to Field 72 */</w:t>
      </w:r>
    </w:p>
    <w:p w14:paraId="245D8EC9" w14:textId="4E4DA801" w:rsidR="0008032A" w:rsidRPr="005C0A19" w:rsidRDefault="00357CE8" w:rsidP="0008032A">
      <w:pPr>
        <w:ind w:left="0" w:firstLine="0"/>
      </w:pPr>
      <w:r>
        <w:t xml:space="preserve">      </w:t>
      </w:r>
      <w:r w:rsidR="0008032A" w:rsidRPr="005C0A19">
        <w:rPr>
          <w:b/>
        </w:rPr>
        <w:t>AppendComplexMT72</w:t>
      </w:r>
      <w:r w:rsidR="0008032A" w:rsidRPr="005C0A19">
        <w:t>(NumberOfEmptyLines, MXServiceLevel, MT72;MT72)</w:t>
      </w:r>
    </w:p>
    <w:p w14:paraId="5EDDE681" w14:textId="77777777" w:rsidR="009F2BA5" w:rsidRPr="005C0A19" w:rsidRDefault="009F2BA5" w:rsidP="009F2BA5">
      <w:pPr>
        <w:ind w:left="180"/>
      </w:pPr>
    </w:p>
    <w:p w14:paraId="5D1B8527" w14:textId="21D56DE0" w:rsidR="009F2BA5" w:rsidRPr="005C0A19" w:rsidRDefault="009F2BA5" w:rsidP="009F2BA5">
      <w:pPr>
        <w:ind w:left="180"/>
        <w:rPr>
          <w:b/>
        </w:rPr>
      </w:pPr>
      <w:r w:rsidRPr="005C0A19">
        <w:rPr>
          <w:b/>
        </w:rPr>
        <w:t xml:space="preserve">  </w:t>
      </w:r>
      <w:r w:rsidR="00852067" w:rsidRPr="005C0A19">
        <w:rPr>
          <w:b/>
        </w:rPr>
        <w:t xml:space="preserve"> </w:t>
      </w:r>
      <w:r w:rsidR="00BB2B61">
        <w:rPr>
          <w:b/>
        </w:rPr>
        <w:t xml:space="preserve"> </w:t>
      </w:r>
      <w:r w:rsidR="00852067" w:rsidRPr="005C0A19">
        <w:rPr>
          <w:b/>
        </w:rPr>
        <w:t xml:space="preserve">ELSE </w:t>
      </w:r>
    </w:p>
    <w:p w14:paraId="63C7CF12" w14:textId="72EF5332" w:rsidR="00852067" w:rsidRPr="005C0A19" w:rsidRDefault="00852067" w:rsidP="009F2BA5">
      <w:pPr>
        <w:ind w:left="180"/>
      </w:pPr>
      <w:r w:rsidRPr="005C0A19">
        <w:t xml:space="preserve">   /* nothing to translate */</w:t>
      </w:r>
    </w:p>
    <w:p w14:paraId="625790E9" w14:textId="78A059BE" w:rsidR="00852067" w:rsidRPr="005C0A19" w:rsidRDefault="00852067" w:rsidP="009F2BA5">
      <w:pPr>
        <w:ind w:left="180"/>
      </w:pPr>
    </w:p>
    <w:p w14:paraId="3A9FC8D5" w14:textId="0AD5A5E6" w:rsidR="00852067" w:rsidRPr="005C0A19" w:rsidRDefault="00852067" w:rsidP="009F2BA5">
      <w:pPr>
        <w:ind w:left="180"/>
        <w:rPr>
          <w:b/>
        </w:rPr>
      </w:pPr>
      <w:r w:rsidRPr="005C0A19">
        <w:t xml:space="preserve">  </w:t>
      </w:r>
      <w:r w:rsidR="00BB2B61">
        <w:t xml:space="preserve">  </w:t>
      </w:r>
      <w:r w:rsidRPr="005C0A19">
        <w:rPr>
          <w:b/>
        </w:rPr>
        <w:t>ENDIF</w:t>
      </w:r>
      <w:r w:rsidR="00107923" w:rsidRPr="005C0A19">
        <w:rPr>
          <w:b/>
        </w:rPr>
        <w:t xml:space="preserve">  /* </w:t>
      </w:r>
      <w:r w:rsidR="00080BDB">
        <w:t>Length</w:t>
      </w:r>
      <w:r w:rsidR="00107923" w:rsidRPr="005C0A19">
        <w:t>(MXServiceLevel) &gt; 0 */</w:t>
      </w:r>
    </w:p>
    <w:p w14:paraId="54E7309D" w14:textId="69C24FB7" w:rsidR="00852067" w:rsidRPr="005C0A19" w:rsidRDefault="00852067" w:rsidP="009F2BA5">
      <w:pPr>
        <w:ind w:left="180"/>
      </w:pPr>
    </w:p>
    <w:p w14:paraId="5E79078E" w14:textId="136B3DFB" w:rsidR="00852067" w:rsidRPr="005C0A19" w:rsidRDefault="00852067" w:rsidP="009F2BA5">
      <w:pPr>
        <w:ind w:left="180"/>
      </w:pPr>
      <w:r w:rsidRPr="005C0A19">
        <w:rPr>
          <w:b/>
        </w:rPr>
        <w:t xml:space="preserve">ENDIF </w:t>
      </w:r>
      <w:r w:rsidRPr="005C0A19">
        <w:t xml:space="preserve"> /* ServiceLevel</w:t>
      </w:r>
      <w:r w:rsidR="004E7650" w:rsidRPr="005C0A19">
        <w:t>[n]</w:t>
      </w:r>
      <w:r w:rsidRPr="005C0A19">
        <w:t xml:space="preserve"> isPresent */ </w:t>
      </w:r>
    </w:p>
    <w:p w14:paraId="143572C5" w14:textId="2ADC4776" w:rsidR="004E7650" w:rsidRPr="005C0A19" w:rsidRDefault="004E7650" w:rsidP="009F2BA5">
      <w:pPr>
        <w:ind w:left="180"/>
      </w:pPr>
    </w:p>
    <w:p w14:paraId="5FAE319D" w14:textId="657ACE56" w:rsidR="004E7650" w:rsidRPr="005C0A19" w:rsidRDefault="004E7650" w:rsidP="009F2BA5">
      <w:pPr>
        <w:ind w:left="180"/>
      </w:pPr>
      <w:r w:rsidRPr="00BB2B61">
        <w:rPr>
          <w:b/>
        </w:rPr>
        <w:t>Next</w:t>
      </w:r>
      <w:r w:rsidRPr="005C0A19">
        <w:t xml:space="preserve"> n</w:t>
      </w:r>
    </w:p>
    <w:p w14:paraId="2D8DAD84" w14:textId="005E4860" w:rsidR="009F2BA5" w:rsidRPr="005C0A19" w:rsidRDefault="009F2BA5" w:rsidP="009F2BA5">
      <w:pPr>
        <w:ind w:left="180"/>
      </w:pPr>
    </w:p>
    <w:p w14:paraId="2F2891B4" w14:textId="77777777" w:rsidR="0035635E" w:rsidRPr="005C0A19" w:rsidRDefault="0035635E" w:rsidP="0035635E">
      <w:pPr>
        <w:ind w:left="180"/>
        <w:rPr>
          <w:b/>
          <w:sz w:val="24"/>
          <w:szCs w:val="24"/>
        </w:rPr>
      </w:pPr>
      <w:r w:rsidRPr="005C0A19">
        <w:rPr>
          <w:b/>
          <w:sz w:val="24"/>
          <w:szCs w:val="24"/>
        </w:rPr>
        <w:t>SubfunctionLocalInstrument</w:t>
      </w:r>
    </w:p>
    <w:p w14:paraId="426A7344" w14:textId="31D1EC53" w:rsidR="0035635E" w:rsidRPr="005C0A19" w:rsidRDefault="0035635E" w:rsidP="0035635E">
      <w:pPr>
        <w:ind w:left="0" w:firstLine="0"/>
      </w:pPr>
      <w:r w:rsidRPr="005C0A19">
        <w:t xml:space="preserve">    </w:t>
      </w:r>
    </w:p>
    <w:p w14:paraId="396C9D68" w14:textId="77777777" w:rsidR="0035635E" w:rsidRPr="005C0A19" w:rsidRDefault="0035635E" w:rsidP="0035635E">
      <w:pPr>
        <w:ind w:left="180"/>
      </w:pPr>
      <w:r w:rsidRPr="005C0A19">
        <w:t xml:space="preserve">/* LocalVariables </w:t>
      </w:r>
    </w:p>
    <w:p w14:paraId="16DF7627" w14:textId="0F81CC75" w:rsidR="0035635E" w:rsidRPr="005C0A19" w:rsidRDefault="0035635E" w:rsidP="0035635E">
      <w:pPr>
        <w:ind w:left="180"/>
      </w:pPr>
      <w:r w:rsidRPr="005C0A19">
        <w:t>MXLocalInstrument  :</w:t>
      </w:r>
      <w:r w:rsidR="00BE2667" w:rsidRPr="005C0A19">
        <w:t xml:space="preserve"> </w:t>
      </w:r>
      <w:r w:rsidRPr="005C0A19">
        <w:t xml:space="preserve">string </w:t>
      </w:r>
      <w:r w:rsidR="00BE2667" w:rsidRPr="005C0A19">
        <w:t>*/</w:t>
      </w:r>
    </w:p>
    <w:p w14:paraId="15C461B4" w14:textId="45C0DCA1" w:rsidR="0035635E" w:rsidRPr="005C0A19" w:rsidRDefault="0035635E" w:rsidP="00BE2667">
      <w:pPr>
        <w:ind w:left="0" w:firstLine="0"/>
      </w:pPr>
    </w:p>
    <w:p w14:paraId="5850C31E" w14:textId="422CFF51" w:rsidR="0035635E" w:rsidRPr="005C0A19" w:rsidRDefault="0035635E" w:rsidP="0035635E">
      <w:pPr>
        <w:ind w:left="180"/>
      </w:pPr>
      <w:r w:rsidRPr="005C0A19">
        <w:rPr>
          <w:b/>
        </w:rPr>
        <w:lastRenderedPageBreak/>
        <w:t>IF</w:t>
      </w:r>
      <w:r w:rsidRPr="005C0A19">
        <w:t xml:space="preserve"> CreditTransferTransactionInformation/PaymentTypeInformation/LocalInstrument </w:t>
      </w:r>
      <w:r w:rsidRPr="007D05B6">
        <w:rPr>
          <w:b/>
        </w:rPr>
        <w:t>IsPresent</w:t>
      </w:r>
      <w:r w:rsidR="007D05B6">
        <w:t xml:space="preserve"> THEN</w:t>
      </w:r>
    </w:p>
    <w:p w14:paraId="2D5A46AB" w14:textId="77777777" w:rsidR="0035635E" w:rsidRPr="005C0A19" w:rsidRDefault="0035635E" w:rsidP="0035635E">
      <w:pPr>
        <w:ind w:left="180"/>
      </w:pPr>
    </w:p>
    <w:p w14:paraId="7B55CFC1" w14:textId="0B8E3AAB" w:rsidR="0035635E" w:rsidRPr="005C0A19" w:rsidRDefault="0035635E" w:rsidP="0035635E">
      <w:pPr>
        <w:ind w:left="180"/>
      </w:pPr>
      <w:r w:rsidRPr="005C0A19">
        <w:t xml:space="preserve">   </w:t>
      </w:r>
      <w:r w:rsidRPr="008F0DCE">
        <w:rPr>
          <w:b/>
        </w:rPr>
        <w:t xml:space="preserve">IF </w:t>
      </w:r>
      <w:r w:rsidRPr="005C0A19">
        <w:t>LocalInstr</w:t>
      </w:r>
      <w:r w:rsidR="008F0DCE">
        <w:t xml:space="preserve">ument.Proprietary </w:t>
      </w:r>
      <w:r w:rsidR="008F0DCE" w:rsidRPr="008F0DCE">
        <w:rPr>
          <w:b/>
        </w:rPr>
        <w:t>IsPresent</w:t>
      </w:r>
      <w:r w:rsidR="008F0DCE">
        <w:t xml:space="preserve"> THEN</w:t>
      </w:r>
    </w:p>
    <w:p w14:paraId="261023D0" w14:textId="75D49F2F" w:rsidR="0035635E" w:rsidRPr="005C0A19" w:rsidRDefault="0035635E" w:rsidP="0035635E">
      <w:pPr>
        <w:ind w:left="180"/>
      </w:pPr>
      <w:r w:rsidRPr="005C0A19">
        <w:t xml:space="preserve">             MXLocalInstrument = LocalInstrument.Proprietary</w:t>
      </w:r>
    </w:p>
    <w:p w14:paraId="04016D0D" w14:textId="234920AF" w:rsidR="0035635E" w:rsidRPr="008F0DCE" w:rsidRDefault="008F0DCE" w:rsidP="0035635E">
      <w:pPr>
        <w:ind w:left="180"/>
        <w:rPr>
          <w:b/>
        </w:rPr>
      </w:pPr>
      <w:r>
        <w:t xml:space="preserve">   </w:t>
      </w:r>
      <w:r w:rsidR="0035635E" w:rsidRPr="008F0DCE">
        <w:rPr>
          <w:b/>
        </w:rPr>
        <w:t>ELSE</w:t>
      </w:r>
    </w:p>
    <w:p w14:paraId="6BB6412B" w14:textId="0FEFACDA" w:rsidR="0035635E" w:rsidRPr="005C0A19" w:rsidRDefault="009E600E" w:rsidP="0035635E">
      <w:pPr>
        <w:ind w:left="180"/>
      </w:pPr>
      <w:r>
        <w:t xml:space="preserve">             </w:t>
      </w:r>
      <w:r w:rsidR="0035635E" w:rsidRPr="005C0A19">
        <w:t>MXLocalInstrument = LocalInstrument.Code</w:t>
      </w:r>
    </w:p>
    <w:p w14:paraId="49EEF4C0" w14:textId="6B6A591A" w:rsidR="0035635E" w:rsidRPr="008F0DCE" w:rsidRDefault="008F0DCE" w:rsidP="0035635E">
      <w:pPr>
        <w:ind w:left="180"/>
        <w:rPr>
          <w:b/>
        </w:rPr>
      </w:pPr>
      <w:r>
        <w:t xml:space="preserve">   </w:t>
      </w:r>
      <w:r w:rsidR="0035635E" w:rsidRPr="008F0DCE">
        <w:rPr>
          <w:b/>
        </w:rPr>
        <w:t>ENDIF</w:t>
      </w:r>
    </w:p>
    <w:p w14:paraId="2730E577" w14:textId="77777777" w:rsidR="0035635E" w:rsidRPr="005C0A19" w:rsidRDefault="0035635E" w:rsidP="0035635E">
      <w:pPr>
        <w:ind w:left="180"/>
      </w:pPr>
    </w:p>
    <w:p w14:paraId="19DFC134" w14:textId="4F8347A2" w:rsidR="0035635E" w:rsidRPr="005C0A19" w:rsidRDefault="008F0DCE" w:rsidP="008F0DCE">
      <w:pPr>
        <w:tabs>
          <w:tab w:val="left" w:pos="450"/>
          <w:tab w:val="left" w:pos="630"/>
        </w:tabs>
        <w:ind w:left="180"/>
      </w:pPr>
      <w:r>
        <w:t xml:space="preserve">   </w:t>
      </w:r>
      <w:r w:rsidR="0035635E" w:rsidRPr="005C0A19">
        <w:rPr>
          <w:b/>
        </w:rPr>
        <w:t>IF</w:t>
      </w:r>
      <w:r>
        <w:t xml:space="preserve"> </w:t>
      </w:r>
      <w:r w:rsidRPr="008F0DCE">
        <w:rPr>
          <w:b/>
        </w:rPr>
        <w:t>Length</w:t>
      </w:r>
      <w:r>
        <w:t>(MXLocalInstrument) &gt; 0 THEN</w:t>
      </w:r>
    </w:p>
    <w:p w14:paraId="3803997E" w14:textId="77777777" w:rsidR="0035635E" w:rsidRPr="005C0A19" w:rsidRDefault="0035635E" w:rsidP="0035635E">
      <w:pPr>
        <w:ind w:left="180"/>
      </w:pPr>
      <w:r w:rsidRPr="005C0A19">
        <w:t xml:space="preserve">  </w:t>
      </w:r>
    </w:p>
    <w:p w14:paraId="7D245A0D" w14:textId="77777777" w:rsidR="0035635E" w:rsidRPr="005C0A19" w:rsidRDefault="0035635E" w:rsidP="0035635E">
      <w:pPr>
        <w:ind w:left="180"/>
      </w:pPr>
      <w:r w:rsidRPr="005C0A19">
        <w:t xml:space="preserve">    / *check room left */</w:t>
      </w:r>
    </w:p>
    <w:p w14:paraId="769F9869" w14:textId="77777777" w:rsidR="0035635E" w:rsidRPr="008F0DCE" w:rsidRDefault="0035635E" w:rsidP="008F0DCE">
      <w:pPr>
        <w:tabs>
          <w:tab w:val="left" w:pos="1170"/>
          <w:tab w:val="left" w:pos="1260"/>
        </w:tabs>
        <w:spacing w:after="9"/>
        <w:ind w:right="157" w:hanging="716"/>
        <w:rPr>
          <w:rFonts w:eastAsia="Arial"/>
        </w:rPr>
      </w:pPr>
      <w:r w:rsidRPr="005C0A19">
        <w:t xml:space="preserve">         </w:t>
      </w:r>
      <w:r w:rsidRPr="005C0A19">
        <w:rPr>
          <w:rFonts w:eastAsia="Arial"/>
          <w:b/>
        </w:rPr>
        <w:t xml:space="preserve">IF </w:t>
      </w:r>
      <w:r w:rsidRPr="008F0DCE">
        <w:rPr>
          <w:rFonts w:eastAsia="Arial"/>
          <w:b/>
        </w:rPr>
        <w:t>ReturnFirstLineEmpty</w:t>
      </w:r>
      <w:r w:rsidRPr="008F0DCE">
        <w:rPr>
          <w:rFonts w:eastAsia="Arial"/>
        </w:rPr>
        <w:t xml:space="preserve"> (MT72, 6) = 0  THEN</w:t>
      </w:r>
    </w:p>
    <w:p w14:paraId="63A6DF5D" w14:textId="77777777" w:rsidR="0035635E" w:rsidRPr="005C0A19" w:rsidRDefault="0035635E" w:rsidP="0035635E">
      <w:pPr>
        <w:spacing w:after="9"/>
        <w:ind w:left="0" w:right="157" w:firstLine="0"/>
        <w:rPr>
          <w:rFonts w:eastAsia="Arial"/>
        </w:rPr>
      </w:pPr>
      <w:r w:rsidRPr="005C0A19">
        <w:rPr>
          <w:rFonts w:eastAsia="Arial"/>
        </w:rPr>
        <w:t xml:space="preserve">                    Flag_MissingInformation = “True”</w:t>
      </w:r>
    </w:p>
    <w:p w14:paraId="13D3F04B" w14:textId="77777777" w:rsidR="0035635E" w:rsidRPr="005C0A19" w:rsidRDefault="0035635E" w:rsidP="0035635E">
      <w:pPr>
        <w:pStyle w:val="Heading4"/>
        <w:tabs>
          <w:tab w:val="center" w:pos="2297"/>
        </w:tabs>
        <w:ind w:left="-14" w:firstLine="0"/>
        <w:rPr>
          <w:rFonts w:ascii="Courier New" w:hAnsi="Courier New" w:cs="Courier New"/>
          <w:b w:val="0"/>
          <w:sz w:val="20"/>
          <w:szCs w:val="20"/>
        </w:rPr>
      </w:pPr>
      <w:r w:rsidRPr="005C0A19">
        <w:rPr>
          <w:rFonts w:ascii="Courier New" w:hAnsi="Courier New" w:cs="Courier New"/>
        </w:rPr>
        <w:t xml:space="preserve">              </w:t>
      </w:r>
      <w:r w:rsidRPr="005C0A19">
        <w:rPr>
          <w:rFonts w:ascii="Courier New" w:hAnsi="Courier New" w:cs="Courier New"/>
          <w:b w:val="0"/>
          <w:sz w:val="20"/>
          <w:szCs w:val="20"/>
        </w:rPr>
        <w:t>Exit Function MX_To_MT72FullField2</w:t>
      </w:r>
    </w:p>
    <w:p w14:paraId="44B62A3D" w14:textId="449ADCAE" w:rsidR="0035635E" w:rsidRPr="005C0A19" w:rsidRDefault="0035635E" w:rsidP="0035635E">
      <w:pPr>
        <w:ind w:hanging="498"/>
      </w:pPr>
      <w:r w:rsidRPr="005C0A19">
        <w:rPr>
          <w:b/>
        </w:rPr>
        <w:t xml:space="preserve">   </w:t>
      </w:r>
      <w:r w:rsidR="00F64395">
        <w:rPr>
          <w:b/>
        </w:rPr>
        <w:t xml:space="preserve">  </w:t>
      </w:r>
      <w:r w:rsidRPr="005C0A19">
        <w:rPr>
          <w:b/>
        </w:rPr>
        <w:t xml:space="preserve">  ENDIF</w:t>
      </w:r>
    </w:p>
    <w:p w14:paraId="1B7F3A75" w14:textId="77777777" w:rsidR="0035635E" w:rsidRPr="005C0A19" w:rsidRDefault="0035635E" w:rsidP="0035635E">
      <w:pPr>
        <w:ind w:left="180"/>
      </w:pPr>
      <w:r w:rsidRPr="005C0A19">
        <w:t xml:space="preserve">    </w:t>
      </w:r>
    </w:p>
    <w:p w14:paraId="7AF25B3D" w14:textId="656D5BC4" w:rsidR="0035635E" w:rsidRPr="005C0A19" w:rsidRDefault="0035635E" w:rsidP="0035635E">
      <w:pPr>
        <w:ind w:left="180"/>
      </w:pPr>
      <w:r w:rsidRPr="005C0A19">
        <w:t xml:space="preserve">         MXLocalInstrument = </w:t>
      </w:r>
      <w:r w:rsidRPr="008F0DCE">
        <w:rPr>
          <w:b/>
        </w:rPr>
        <w:t>Concatenate</w:t>
      </w:r>
      <w:r w:rsidRPr="005C0A19">
        <w:t xml:space="preserve"> (“/LOCINS/”, MXLocalInstrument)</w:t>
      </w:r>
    </w:p>
    <w:p w14:paraId="5B7C2D43" w14:textId="77777777" w:rsidR="0035635E" w:rsidRPr="005C0A19" w:rsidRDefault="0035635E" w:rsidP="0035635E">
      <w:pPr>
        <w:ind w:left="180"/>
      </w:pPr>
      <w:r w:rsidRPr="005C0A19">
        <w:t xml:space="preserve">                  </w:t>
      </w:r>
    </w:p>
    <w:p w14:paraId="45E147D2" w14:textId="77777777" w:rsidR="0035635E" w:rsidRPr="008F0DCE" w:rsidRDefault="0035635E" w:rsidP="0035635E">
      <w:pPr>
        <w:ind w:left="0" w:firstLine="0"/>
      </w:pPr>
      <w:r w:rsidRPr="005C0A19">
        <w:rPr>
          <w:b/>
        </w:rPr>
        <w:t xml:space="preserve">            </w:t>
      </w:r>
      <w:r w:rsidRPr="008F0DCE">
        <w:t xml:space="preserve">NumberOfEmptyLines = 6 – </w:t>
      </w:r>
      <w:r w:rsidRPr="008F0DCE">
        <w:rPr>
          <w:b/>
        </w:rPr>
        <w:t>ReturnFirstLineEmpty</w:t>
      </w:r>
      <w:r w:rsidRPr="008F0DCE">
        <w:t xml:space="preserve"> (MT72, 6) + 1</w:t>
      </w:r>
    </w:p>
    <w:p w14:paraId="6E8D0D04" w14:textId="77777777" w:rsidR="0035635E" w:rsidRPr="005C0A19" w:rsidRDefault="0035635E" w:rsidP="0035635E">
      <w:pPr>
        <w:ind w:left="0" w:firstLine="0"/>
      </w:pPr>
      <w:r w:rsidRPr="005C0A19">
        <w:t xml:space="preserve">                     /* Append info to Field 72 */</w:t>
      </w:r>
    </w:p>
    <w:p w14:paraId="34394877" w14:textId="4268993C" w:rsidR="0035635E" w:rsidRPr="005C0A19" w:rsidRDefault="00F64395" w:rsidP="0035635E">
      <w:pPr>
        <w:ind w:left="0" w:firstLine="0"/>
      </w:pPr>
      <w:r>
        <w:rPr>
          <w:b/>
        </w:rPr>
        <w:t xml:space="preserve">            </w:t>
      </w:r>
      <w:r w:rsidR="0035635E" w:rsidRPr="005C0A19">
        <w:rPr>
          <w:b/>
        </w:rPr>
        <w:t>AppendComplexMT72</w:t>
      </w:r>
      <w:r w:rsidR="0035635E" w:rsidRPr="005C0A19">
        <w:t>(NumberOfEmptyLines, MXLocalInstrument, MT72;MT72)</w:t>
      </w:r>
    </w:p>
    <w:p w14:paraId="149DDA5F" w14:textId="77777777" w:rsidR="0035635E" w:rsidRPr="005C0A19" w:rsidRDefault="0035635E" w:rsidP="0035635E">
      <w:pPr>
        <w:ind w:left="180"/>
      </w:pPr>
    </w:p>
    <w:p w14:paraId="06CF1986" w14:textId="2094F069" w:rsidR="0035635E" w:rsidRPr="005C0A19" w:rsidRDefault="008F0DCE" w:rsidP="008F0DCE">
      <w:pPr>
        <w:tabs>
          <w:tab w:val="left" w:pos="540"/>
          <w:tab w:val="left" w:pos="630"/>
          <w:tab w:val="left" w:pos="720"/>
        </w:tabs>
        <w:ind w:left="180"/>
        <w:rPr>
          <w:b/>
        </w:rPr>
      </w:pPr>
      <w:r>
        <w:rPr>
          <w:b/>
        </w:rPr>
        <w:t xml:space="preserve">   </w:t>
      </w:r>
      <w:r w:rsidR="0035635E" w:rsidRPr="005C0A19">
        <w:rPr>
          <w:b/>
        </w:rPr>
        <w:t xml:space="preserve">ELSE </w:t>
      </w:r>
    </w:p>
    <w:p w14:paraId="5212E732" w14:textId="77777777" w:rsidR="0035635E" w:rsidRPr="005C0A19" w:rsidRDefault="0035635E" w:rsidP="0035635E">
      <w:pPr>
        <w:ind w:left="180"/>
      </w:pPr>
      <w:r w:rsidRPr="005C0A19">
        <w:t xml:space="preserve">   /* nothing to translate */</w:t>
      </w:r>
    </w:p>
    <w:p w14:paraId="3A3C47E0" w14:textId="77777777" w:rsidR="0035635E" w:rsidRPr="005C0A19" w:rsidRDefault="0035635E" w:rsidP="0035635E">
      <w:pPr>
        <w:ind w:left="180"/>
      </w:pPr>
    </w:p>
    <w:p w14:paraId="359E26A1" w14:textId="753B7D42" w:rsidR="0035635E" w:rsidRPr="005C0A19" w:rsidRDefault="0035635E" w:rsidP="0035635E">
      <w:pPr>
        <w:ind w:left="180"/>
        <w:rPr>
          <w:b/>
        </w:rPr>
      </w:pPr>
      <w:r w:rsidRPr="005C0A19">
        <w:t xml:space="preserve">  </w:t>
      </w:r>
      <w:r w:rsidR="004905A3" w:rsidRPr="005C0A19">
        <w:t xml:space="preserve"> </w:t>
      </w:r>
      <w:r w:rsidRPr="005C0A19">
        <w:rPr>
          <w:b/>
        </w:rPr>
        <w:t xml:space="preserve">ENDIF  /* </w:t>
      </w:r>
      <w:r w:rsidR="008F0DCE">
        <w:t>Length</w:t>
      </w:r>
      <w:r w:rsidRPr="005C0A19">
        <w:t>(MXLocalInstrument) &gt; 0 */</w:t>
      </w:r>
    </w:p>
    <w:p w14:paraId="0F3CC88E" w14:textId="77777777" w:rsidR="0035635E" w:rsidRPr="005C0A19" w:rsidRDefault="0035635E" w:rsidP="0035635E">
      <w:pPr>
        <w:ind w:left="180"/>
      </w:pPr>
    </w:p>
    <w:p w14:paraId="29E6AFCD" w14:textId="214E6162" w:rsidR="0035635E" w:rsidRPr="005C0A19" w:rsidRDefault="0035635E" w:rsidP="0035635E">
      <w:pPr>
        <w:ind w:left="180"/>
      </w:pPr>
      <w:r w:rsidRPr="005C0A19">
        <w:rPr>
          <w:b/>
        </w:rPr>
        <w:t xml:space="preserve">ENDIF </w:t>
      </w:r>
      <w:r w:rsidRPr="005C0A19">
        <w:t xml:space="preserve"> /* LocalInstrument isPresent */ </w:t>
      </w:r>
    </w:p>
    <w:p w14:paraId="2DF02D62" w14:textId="5A42608E" w:rsidR="0035635E" w:rsidRDefault="0035635E" w:rsidP="0035635E">
      <w:pPr>
        <w:ind w:left="180"/>
      </w:pPr>
    </w:p>
    <w:p w14:paraId="3F7EFE34" w14:textId="77777777" w:rsidR="00F84CF7" w:rsidRPr="005C0A19" w:rsidRDefault="00F84CF7" w:rsidP="0035635E">
      <w:pPr>
        <w:ind w:left="180"/>
      </w:pPr>
    </w:p>
    <w:p w14:paraId="373B167E" w14:textId="1B17B941" w:rsidR="002D1BC3" w:rsidRPr="005C0A19" w:rsidRDefault="002D1BC3" w:rsidP="002D1BC3">
      <w:pPr>
        <w:ind w:left="180"/>
        <w:rPr>
          <w:b/>
          <w:sz w:val="24"/>
          <w:szCs w:val="24"/>
        </w:rPr>
      </w:pPr>
      <w:r w:rsidRPr="005C0A19">
        <w:rPr>
          <w:b/>
          <w:sz w:val="24"/>
          <w:szCs w:val="24"/>
        </w:rPr>
        <w:t>SubfunctionCategoryPurpose</w:t>
      </w:r>
    </w:p>
    <w:p w14:paraId="782AC40F" w14:textId="54F6A997" w:rsidR="002D1BC3" w:rsidRPr="005C0A19" w:rsidRDefault="002D1BC3" w:rsidP="002D1BC3">
      <w:pPr>
        <w:ind w:left="180"/>
        <w:rPr>
          <w:b/>
        </w:rPr>
      </w:pPr>
    </w:p>
    <w:p w14:paraId="1386B5BE" w14:textId="77777777" w:rsidR="002D1BC3" w:rsidRPr="005C0A19" w:rsidRDefault="002D1BC3" w:rsidP="002D1BC3">
      <w:pPr>
        <w:ind w:left="180"/>
      </w:pPr>
      <w:r w:rsidRPr="005C0A19">
        <w:t xml:space="preserve">/* LocalVariables </w:t>
      </w:r>
    </w:p>
    <w:p w14:paraId="6C66321D" w14:textId="692EF192" w:rsidR="002D1BC3" w:rsidRPr="005C0A19" w:rsidRDefault="002D1BC3" w:rsidP="00200760">
      <w:pPr>
        <w:ind w:left="180"/>
      </w:pPr>
      <w:r w:rsidRPr="005C0A19">
        <w:t>MXCategoryPurpose  :</w:t>
      </w:r>
      <w:r w:rsidR="00200760" w:rsidRPr="005C0A19">
        <w:t xml:space="preserve"> </w:t>
      </w:r>
      <w:r w:rsidRPr="005C0A19">
        <w:t xml:space="preserve">string </w:t>
      </w:r>
      <w:r w:rsidR="00200760" w:rsidRPr="005C0A19">
        <w:t>*/</w:t>
      </w:r>
    </w:p>
    <w:p w14:paraId="5E127C69" w14:textId="77777777" w:rsidR="002D1BC3" w:rsidRPr="005C0A19" w:rsidRDefault="002D1BC3" w:rsidP="002D1BC3">
      <w:pPr>
        <w:ind w:left="180"/>
      </w:pPr>
    </w:p>
    <w:p w14:paraId="063BA582" w14:textId="5EBEE12A" w:rsidR="002D1BC3" w:rsidRPr="005C0A19" w:rsidRDefault="002D1BC3" w:rsidP="002D1BC3">
      <w:pPr>
        <w:ind w:left="180"/>
      </w:pPr>
      <w:r w:rsidRPr="005C0A19">
        <w:rPr>
          <w:b/>
        </w:rPr>
        <w:t xml:space="preserve">IF </w:t>
      </w:r>
      <w:r w:rsidRPr="005C0A19">
        <w:t xml:space="preserve">CreditTransferTransactionInformation/PaymentTypeInformation/CategoryPurpose </w:t>
      </w:r>
      <w:r w:rsidRPr="00F84CF7">
        <w:rPr>
          <w:b/>
        </w:rPr>
        <w:t>IsPresent</w:t>
      </w:r>
      <w:r w:rsidR="00F84CF7">
        <w:t xml:space="preserve"> THEN</w:t>
      </w:r>
    </w:p>
    <w:p w14:paraId="39492C24" w14:textId="77777777" w:rsidR="002D1BC3" w:rsidRPr="005C0A19" w:rsidRDefault="002D1BC3" w:rsidP="002D1BC3">
      <w:pPr>
        <w:ind w:left="180"/>
      </w:pPr>
    </w:p>
    <w:p w14:paraId="472F3898" w14:textId="215ED09E" w:rsidR="002D1BC3" w:rsidRPr="005C0A19" w:rsidRDefault="002D1BC3" w:rsidP="00F84CF7">
      <w:pPr>
        <w:tabs>
          <w:tab w:val="left" w:pos="540"/>
          <w:tab w:val="left" w:pos="630"/>
        </w:tabs>
        <w:ind w:left="180"/>
      </w:pPr>
      <w:r w:rsidRPr="005C0A19">
        <w:t xml:space="preserve">   </w:t>
      </w:r>
      <w:r w:rsidRPr="00F84CF7">
        <w:rPr>
          <w:b/>
        </w:rPr>
        <w:t>IF</w:t>
      </w:r>
      <w:r w:rsidRPr="005C0A19">
        <w:t xml:space="preserve"> CategoryPurpose.Proprietary </w:t>
      </w:r>
      <w:r w:rsidRPr="00F84CF7">
        <w:rPr>
          <w:b/>
        </w:rPr>
        <w:t>IsPresent</w:t>
      </w:r>
      <w:r w:rsidR="00F84CF7">
        <w:t xml:space="preserve"> THEN</w:t>
      </w:r>
    </w:p>
    <w:p w14:paraId="799AFF0D" w14:textId="09199F98" w:rsidR="002D1BC3" w:rsidRPr="005C0A19" w:rsidRDefault="002D1BC3" w:rsidP="002D1BC3">
      <w:pPr>
        <w:ind w:left="180"/>
      </w:pPr>
      <w:r w:rsidRPr="005C0A19">
        <w:t xml:space="preserve">           </w:t>
      </w:r>
      <w:r w:rsidR="00F84CF7">
        <w:t xml:space="preserve">  </w:t>
      </w:r>
      <w:r w:rsidRPr="005C0A19">
        <w:t xml:space="preserve">  MXCategoryPurpose = CategoryPurpose.Proprietary</w:t>
      </w:r>
    </w:p>
    <w:p w14:paraId="4A377BC6" w14:textId="1F71D668" w:rsidR="002D1BC3" w:rsidRPr="00F84CF7" w:rsidRDefault="00F84CF7" w:rsidP="002D1BC3">
      <w:pPr>
        <w:ind w:left="180"/>
        <w:rPr>
          <w:b/>
        </w:rPr>
      </w:pPr>
      <w:r>
        <w:rPr>
          <w:b/>
        </w:rPr>
        <w:t xml:space="preserve">   </w:t>
      </w:r>
      <w:r w:rsidR="002D1BC3" w:rsidRPr="00F84CF7">
        <w:rPr>
          <w:b/>
        </w:rPr>
        <w:t>ELSE</w:t>
      </w:r>
    </w:p>
    <w:p w14:paraId="4D94440E" w14:textId="4C71A4BF" w:rsidR="002D1BC3" w:rsidRPr="005C0A19" w:rsidRDefault="002D1BC3" w:rsidP="002D1BC3">
      <w:pPr>
        <w:ind w:left="180"/>
      </w:pPr>
      <w:r w:rsidRPr="005C0A19">
        <w:t xml:space="preserve">               MXCategoryPurpose = CategoryPurpose.Code</w:t>
      </w:r>
    </w:p>
    <w:p w14:paraId="4C03A0DB" w14:textId="0BFFD226" w:rsidR="002D1BC3" w:rsidRPr="00F84CF7" w:rsidRDefault="00F84CF7" w:rsidP="002D1BC3">
      <w:pPr>
        <w:ind w:left="180"/>
        <w:rPr>
          <w:b/>
        </w:rPr>
      </w:pPr>
      <w:r>
        <w:t xml:space="preserve">   </w:t>
      </w:r>
      <w:r w:rsidR="002D1BC3" w:rsidRPr="00F84CF7">
        <w:rPr>
          <w:b/>
        </w:rPr>
        <w:t>ENDIF</w:t>
      </w:r>
    </w:p>
    <w:p w14:paraId="423ECE3F" w14:textId="3A2DD8FC" w:rsidR="002D1BC3" w:rsidRPr="005C0A19" w:rsidRDefault="002D1BC3" w:rsidP="002D1BC3">
      <w:pPr>
        <w:ind w:left="180"/>
      </w:pPr>
      <w:r w:rsidRPr="005C0A19">
        <w:t xml:space="preserve">   </w:t>
      </w:r>
    </w:p>
    <w:p w14:paraId="7E7B14CF" w14:textId="77777777" w:rsidR="002D1BC3" w:rsidRPr="005C0A19" w:rsidRDefault="002D1BC3" w:rsidP="002D1BC3">
      <w:pPr>
        <w:ind w:left="180"/>
      </w:pPr>
    </w:p>
    <w:p w14:paraId="52DA45CE" w14:textId="1C7E6F57" w:rsidR="002D1BC3" w:rsidRPr="005C0A19" w:rsidRDefault="00F84CF7" w:rsidP="00F84CF7">
      <w:pPr>
        <w:tabs>
          <w:tab w:val="left" w:pos="540"/>
        </w:tabs>
        <w:ind w:left="180"/>
      </w:pPr>
      <w:r>
        <w:t xml:space="preserve"> </w:t>
      </w:r>
      <w:r w:rsidR="002D1BC3" w:rsidRPr="005C0A19">
        <w:t xml:space="preserve">  </w:t>
      </w:r>
      <w:r w:rsidR="002D1BC3" w:rsidRPr="005C0A19">
        <w:rPr>
          <w:b/>
        </w:rPr>
        <w:t>IF</w:t>
      </w:r>
      <w:r>
        <w:t xml:space="preserve"> </w:t>
      </w:r>
      <w:r w:rsidRPr="00F84CF7">
        <w:rPr>
          <w:b/>
        </w:rPr>
        <w:t>Length</w:t>
      </w:r>
      <w:r>
        <w:t>(MXCategoryPurpose) &gt; 0 THEN</w:t>
      </w:r>
    </w:p>
    <w:p w14:paraId="1AB4CC60" w14:textId="77777777" w:rsidR="002D1BC3" w:rsidRPr="005C0A19" w:rsidRDefault="002D1BC3" w:rsidP="002D1BC3">
      <w:pPr>
        <w:ind w:left="180"/>
      </w:pPr>
      <w:r w:rsidRPr="005C0A19">
        <w:lastRenderedPageBreak/>
        <w:t xml:space="preserve">  </w:t>
      </w:r>
    </w:p>
    <w:p w14:paraId="25113EDE" w14:textId="77777777" w:rsidR="002D1BC3" w:rsidRPr="005C0A19" w:rsidRDefault="002D1BC3" w:rsidP="002D1BC3">
      <w:pPr>
        <w:ind w:left="180"/>
      </w:pPr>
      <w:r w:rsidRPr="005C0A19">
        <w:t xml:space="preserve">    / *check room left */</w:t>
      </w:r>
    </w:p>
    <w:p w14:paraId="21A582C6" w14:textId="77777777" w:rsidR="002D1BC3" w:rsidRPr="00F84CF7" w:rsidRDefault="002D1BC3" w:rsidP="002D1BC3">
      <w:pPr>
        <w:spacing w:after="9"/>
        <w:ind w:right="157" w:hanging="716"/>
        <w:rPr>
          <w:rFonts w:eastAsia="Arial"/>
        </w:rPr>
      </w:pPr>
      <w:r w:rsidRPr="005C0A19">
        <w:t xml:space="preserve">         </w:t>
      </w:r>
      <w:r w:rsidRPr="005C0A19">
        <w:rPr>
          <w:rFonts w:eastAsia="Arial"/>
          <w:b/>
        </w:rPr>
        <w:t xml:space="preserve">IF ReturnFirstLineEmpty </w:t>
      </w:r>
      <w:r w:rsidRPr="00F84CF7">
        <w:rPr>
          <w:rFonts w:eastAsia="Arial"/>
        </w:rPr>
        <w:t>(MT72, 6) = 0  THEN</w:t>
      </w:r>
    </w:p>
    <w:p w14:paraId="65969B47" w14:textId="77777777" w:rsidR="002D1BC3" w:rsidRPr="005C0A19" w:rsidRDefault="002D1BC3" w:rsidP="002D1BC3">
      <w:pPr>
        <w:spacing w:after="9"/>
        <w:ind w:left="0" w:right="157" w:firstLine="0"/>
        <w:rPr>
          <w:rFonts w:eastAsia="Arial"/>
        </w:rPr>
      </w:pPr>
      <w:r w:rsidRPr="005C0A19">
        <w:rPr>
          <w:rFonts w:eastAsia="Arial"/>
        </w:rPr>
        <w:t xml:space="preserve">                    Flag_MissingInformation = “True”</w:t>
      </w:r>
    </w:p>
    <w:p w14:paraId="5DCFD938" w14:textId="77777777" w:rsidR="002D1BC3" w:rsidRPr="005C0A19" w:rsidRDefault="002D1BC3" w:rsidP="002D1BC3">
      <w:pPr>
        <w:pStyle w:val="Heading4"/>
        <w:tabs>
          <w:tab w:val="center" w:pos="2297"/>
        </w:tabs>
        <w:ind w:left="-14" w:firstLine="0"/>
        <w:rPr>
          <w:rFonts w:ascii="Courier New" w:hAnsi="Courier New" w:cs="Courier New"/>
          <w:b w:val="0"/>
          <w:sz w:val="20"/>
          <w:szCs w:val="20"/>
        </w:rPr>
      </w:pPr>
      <w:r w:rsidRPr="005C0A19">
        <w:rPr>
          <w:rFonts w:ascii="Courier New" w:hAnsi="Courier New" w:cs="Courier New"/>
        </w:rPr>
        <w:t xml:space="preserve">              </w:t>
      </w:r>
      <w:r w:rsidRPr="005C0A19">
        <w:rPr>
          <w:rFonts w:ascii="Courier New" w:hAnsi="Courier New" w:cs="Courier New"/>
          <w:b w:val="0"/>
          <w:sz w:val="20"/>
          <w:szCs w:val="20"/>
        </w:rPr>
        <w:t>Exit Function MX_To_MT72FullField2</w:t>
      </w:r>
    </w:p>
    <w:p w14:paraId="09CD1ECD" w14:textId="556F9816" w:rsidR="002D1BC3" w:rsidRPr="005C0A19" w:rsidRDefault="00F84CF7" w:rsidP="00F84CF7">
      <w:pPr>
        <w:tabs>
          <w:tab w:val="left" w:pos="450"/>
          <w:tab w:val="left" w:pos="630"/>
        </w:tabs>
        <w:ind w:hanging="498"/>
      </w:pPr>
      <w:r>
        <w:rPr>
          <w:b/>
        </w:rPr>
        <w:t xml:space="preserve">       </w:t>
      </w:r>
      <w:r w:rsidR="002D1BC3" w:rsidRPr="005C0A19">
        <w:rPr>
          <w:b/>
        </w:rPr>
        <w:t>ENDIF</w:t>
      </w:r>
    </w:p>
    <w:p w14:paraId="1D234FB4" w14:textId="77777777" w:rsidR="002D1BC3" w:rsidRPr="005C0A19" w:rsidRDefault="002D1BC3" w:rsidP="002D1BC3">
      <w:pPr>
        <w:ind w:left="180"/>
      </w:pPr>
      <w:r w:rsidRPr="005C0A19">
        <w:t xml:space="preserve">    </w:t>
      </w:r>
    </w:p>
    <w:p w14:paraId="6EB56CD4" w14:textId="76150ACB" w:rsidR="002D1BC3" w:rsidRPr="005C0A19" w:rsidRDefault="002D1BC3" w:rsidP="002D1BC3">
      <w:pPr>
        <w:ind w:left="180"/>
      </w:pPr>
      <w:r w:rsidRPr="005C0A19">
        <w:t xml:space="preserve">         MXCategoryPurpose = </w:t>
      </w:r>
      <w:r w:rsidRPr="00F84CF7">
        <w:rPr>
          <w:b/>
        </w:rPr>
        <w:t>Concatenate</w:t>
      </w:r>
      <w:r w:rsidR="00F84CF7">
        <w:t xml:space="preserve"> </w:t>
      </w:r>
      <w:r w:rsidRPr="005C0A19">
        <w:t xml:space="preserve">(“/CATPURP/”, </w:t>
      </w:r>
      <w:r w:rsidR="00791F3B" w:rsidRPr="005C0A19">
        <w:t>MXCategoryPurpose</w:t>
      </w:r>
      <w:r w:rsidRPr="005C0A19">
        <w:t>)</w:t>
      </w:r>
    </w:p>
    <w:p w14:paraId="592C9DE2" w14:textId="2CE1C5A6" w:rsidR="002D1BC3" w:rsidRPr="005C0A19" w:rsidRDefault="002D1BC3" w:rsidP="002D1BC3">
      <w:pPr>
        <w:ind w:left="180"/>
      </w:pPr>
      <w:r w:rsidRPr="005C0A19">
        <w:t xml:space="preserve">               </w:t>
      </w:r>
    </w:p>
    <w:p w14:paraId="1FB1D9AB" w14:textId="77777777" w:rsidR="002D1BC3" w:rsidRPr="00F84CF7" w:rsidRDefault="002D1BC3" w:rsidP="002D1BC3">
      <w:pPr>
        <w:ind w:left="0" w:firstLine="0"/>
      </w:pPr>
      <w:r w:rsidRPr="005C0A19">
        <w:rPr>
          <w:b/>
        </w:rPr>
        <w:t xml:space="preserve">            </w:t>
      </w:r>
      <w:r w:rsidRPr="00F84CF7">
        <w:t xml:space="preserve">NumberOfEmptyLines = 6 – </w:t>
      </w:r>
      <w:r w:rsidRPr="00F84CF7">
        <w:rPr>
          <w:b/>
        </w:rPr>
        <w:t>ReturnFirstLineEmpty</w:t>
      </w:r>
      <w:r w:rsidRPr="00F84CF7">
        <w:t xml:space="preserve"> (MT72, 6) + 1</w:t>
      </w:r>
    </w:p>
    <w:p w14:paraId="04F8448D" w14:textId="77777777" w:rsidR="002D1BC3" w:rsidRPr="005C0A19" w:rsidRDefault="002D1BC3" w:rsidP="002D1BC3">
      <w:pPr>
        <w:ind w:left="0" w:firstLine="0"/>
      </w:pPr>
      <w:r w:rsidRPr="005C0A19">
        <w:t xml:space="preserve">                     /* Append info to Field 72 */</w:t>
      </w:r>
    </w:p>
    <w:p w14:paraId="436A7704" w14:textId="16B5025E" w:rsidR="002D1BC3" w:rsidRPr="005C0A19" w:rsidRDefault="002D1BC3" w:rsidP="002D1BC3">
      <w:pPr>
        <w:ind w:left="0" w:firstLine="0"/>
      </w:pPr>
      <w:r w:rsidRPr="005C0A19">
        <w:rPr>
          <w:b/>
        </w:rPr>
        <w:t xml:space="preserve">                  AppendComplexMT72</w:t>
      </w:r>
      <w:r w:rsidRPr="005C0A19">
        <w:t>(NumberOfEmptyLines, MXCategoryPurpose, MT72;MT72)</w:t>
      </w:r>
    </w:p>
    <w:p w14:paraId="6664AB38" w14:textId="77777777" w:rsidR="002D1BC3" w:rsidRPr="005C0A19" w:rsidRDefault="002D1BC3" w:rsidP="002D1BC3">
      <w:pPr>
        <w:ind w:left="180"/>
      </w:pPr>
    </w:p>
    <w:p w14:paraId="3F096A38" w14:textId="12A55A58" w:rsidR="002D1BC3" w:rsidRPr="005C0A19" w:rsidRDefault="00F84CF7" w:rsidP="00F84CF7">
      <w:pPr>
        <w:tabs>
          <w:tab w:val="left" w:pos="450"/>
          <w:tab w:val="left" w:pos="540"/>
        </w:tabs>
        <w:ind w:left="180"/>
        <w:rPr>
          <w:b/>
        </w:rPr>
      </w:pPr>
      <w:r>
        <w:rPr>
          <w:b/>
        </w:rPr>
        <w:t xml:space="preserve">   </w:t>
      </w:r>
      <w:r w:rsidR="002D1BC3" w:rsidRPr="005C0A19">
        <w:rPr>
          <w:b/>
        </w:rPr>
        <w:t xml:space="preserve">ELSE </w:t>
      </w:r>
    </w:p>
    <w:p w14:paraId="673CCF3E" w14:textId="77777777" w:rsidR="002D1BC3" w:rsidRPr="005C0A19" w:rsidRDefault="002D1BC3" w:rsidP="002D1BC3">
      <w:pPr>
        <w:ind w:left="180"/>
      </w:pPr>
      <w:r w:rsidRPr="005C0A19">
        <w:t xml:space="preserve">   /* nothing to translate */</w:t>
      </w:r>
    </w:p>
    <w:p w14:paraId="22E762C1" w14:textId="77777777" w:rsidR="002D1BC3" w:rsidRPr="005C0A19" w:rsidRDefault="002D1BC3" w:rsidP="002D1BC3">
      <w:pPr>
        <w:ind w:left="180"/>
      </w:pPr>
    </w:p>
    <w:p w14:paraId="21C448CD" w14:textId="7AE5CB87" w:rsidR="002D1BC3" w:rsidRPr="005C0A19" w:rsidRDefault="00F84CF7" w:rsidP="002D1BC3">
      <w:pPr>
        <w:ind w:left="180"/>
        <w:rPr>
          <w:b/>
        </w:rPr>
      </w:pPr>
      <w:r>
        <w:t xml:space="preserve">   </w:t>
      </w:r>
      <w:r w:rsidR="002D1BC3" w:rsidRPr="005C0A19">
        <w:rPr>
          <w:b/>
        </w:rPr>
        <w:t xml:space="preserve">ENDIF  /* </w:t>
      </w:r>
      <w:r w:rsidR="002D1BC3" w:rsidRPr="005C0A19">
        <w:t>LENGTH(MXCategoryPurpose) &gt; 0 */</w:t>
      </w:r>
    </w:p>
    <w:p w14:paraId="0229AD47" w14:textId="77777777" w:rsidR="002D1BC3" w:rsidRPr="005C0A19" w:rsidRDefault="002D1BC3" w:rsidP="002D1BC3">
      <w:pPr>
        <w:ind w:left="180"/>
      </w:pPr>
    </w:p>
    <w:p w14:paraId="13E9373D" w14:textId="1E621E5A" w:rsidR="002D1BC3" w:rsidRPr="005C0A19" w:rsidRDefault="002D1BC3" w:rsidP="002D1BC3">
      <w:pPr>
        <w:ind w:left="180"/>
      </w:pPr>
      <w:r w:rsidRPr="005C0A19">
        <w:rPr>
          <w:b/>
        </w:rPr>
        <w:t xml:space="preserve">ENDIF  </w:t>
      </w:r>
      <w:r w:rsidRPr="005C0A19">
        <w:t xml:space="preserve">/* CategoryPurpose isPresent */ </w:t>
      </w:r>
    </w:p>
    <w:p w14:paraId="15D4FA4C" w14:textId="77777777" w:rsidR="002D1BC3" w:rsidRPr="005C0A19" w:rsidRDefault="002D1BC3" w:rsidP="002D1BC3">
      <w:pPr>
        <w:ind w:left="180"/>
        <w:rPr>
          <w:b/>
        </w:rPr>
      </w:pPr>
    </w:p>
    <w:p w14:paraId="42D2AA15" w14:textId="6CE618F8" w:rsidR="003A3432" w:rsidRPr="005C0A19" w:rsidRDefault="003A3432" w:rsidP="009F2BA5">
      <w:pPr>
        <w:ind w:left="180"/>
      </w:pPr>
    </w:p>
    <w:p w14:paraId="5A2AB405" w14:textId="77777777" w:rsidR="003A3432" w:rsidRPr="005C0A19" w:rsidRDefault="003A3432" w:rsidP="003A3432">
      <w:pPr>
        <w:ind w:left="180"/>
        <w:rPr>
          <w:b/>
          <w:sz w:val="24"/>
          <w:szCs w:val="24"/>
        </w:rPr>
      </w:pPr>
      <w:r w:rsidRPr="005C0A19">
        <w:rPr>
          <w:b/>
          <w:sz w:val="24"/>
          <w:szCs w:val="24"/>
        </w:rPr>
        <w:t>Subfunction</w:t>
      </w:r>
      <w:r w:rsidRPr="005C0A19">
        <w:rPr>
          <w:rFonts w:eastAsia="Arial"/>
          <w:b/>
          <w:sz w:val="24"/>
          <w:szCs w:val="24"/>
        </w:rPr>
        <w:t>Purpose</w:t>
      </w:r>
    </w:p>
    <w:p w14:paraId="2340CAD8" w14:textId="77777777" w:rsidR="003A3432" w:rsidRPr="005C0A19" w:rsidRDefault="003A3432" w:rsidP="003A3432">
      <w:pPr>
        <w:ind w:left="180"/>
        <w:rPr>
          <w:b/>
        </w:rPr>
      </w:pPr>
    </w:p>
    <w:p w14:paraId="07B27A2B" w14:textId="77777777" w:rsidR="003A3432" w:rsidRPr="005C0A19" w:rsidRDefault="003A3432" w:rsidP="003A3432">
      <w:pPr>
        <w:ind w:left="180"/>
      </w:pPr>
      <w:r w:rsidRPr="005C0A19">
        <w:t xml:space="preserve">/* LocalVariables </w:t>
      </w:r>
    </w:p>
    <w:p w14:paraId="1CED94CF" w14:textId="1F8FD91D" w:rsidR="003A3432" w:rsidRPr="005C0A19" w:rsidRDefault="003A3432" w:rsidP="007724F3">
      <w:pPr>
        <w:ind w:left="180"/>
      </w:pPr>
      <w:r w:rsidRPr="005C0A19">
        <w:t>MXPurpose  :</w:t>
      </w:r>
      <w:r w:rsidR="00DF0C5C" w:rsidRPr="005C0A19">
        <w:t xml:space="preserve"> </w:t>
      </w:r>
      <w:r w:rsidRPr="005C0A19">
        <w:t xml:space="preserve">string </w:t>
      </w:r>
      <w:r w:rsidR="00DF0C5C" w:rsidRPr="005C0A19">
        <w:t>*/</w:t>
      </w:r>
    </w:p>
    <w:p w14:paraId="61729028" w14:textId="77777777" w:rsidR="003A3432" w:rsidRPr="005C0A19" w:rsidRDefault="003A3432" w:rsidP="003A3432">
      <w:pPr>
        <w:ind w:left="180"/>
      </w:pPr>
    </w:p>
    <w:p w14:paraId="031128E6" w14:textId="36C15A9D" w:rsidR="003A3432" w:rsidRPr="005C0A19" w:rsidRDefault="003A3432" w:rsidP="00062660">
      <w:pPr>
        <w:tabs>
          <w:tab w:val="left" w:pos="270"/>
        </w:tabs>
        <w:ind w:left="180"/>
      </w:pPr>
      <w:r w:rsidRPr="00062660">
        <w:rPr>
          <w:b/>
        </w:rPr>
        <w:t>IF</w:t>
      </w:r>
      <w:r w:rsidRPr="005C0A19">
        <w:t xml:space="preserve"> Purpose </w:t>
      </w:r>
      <w:r w:rsidRPr="00062660">
        <w:rPr>
          <w:b/>
        </w:rPr>
        <w:t>IsPresent</w:t>
      </w:r>
      <w:r w:rsidR="00062660">
        <w:t xml:space="preserve"> THEN</w:t>
      </w:r>
    </w:p>
    <w:p w14:paraId="445AB547" w14:textId="77777777" w:rsidR="003A3432" w:rsidRPr="005C0A19" w:rsidRDefault="003A3432" w:rsidP="003A3432">
      <w:pPr>
        <w:ind w:left="180"/>
      </w:pPr>
    </w:p>
    <w:p w14:paraId="66E947B3" w14:textId="6E390E1D" w:rsidR="003A3432" w:rsidRPr="005C0A19" w:rsidRDefault="003A3432" w:rsidP="00062660">
      <w:pPr>
        <w:tabs>
          <w:tab w:val="left" w:pos="450"/>
          <w:tab w:val="left" w:pos="630"/>
          <w:tab w:val="left" w:pos="720"/>
        </w:tabs>
        <w:ind w:left="180"/>
      </w:pPr>
      <w:r w:rsidRPr="005C0A19">
        <w:t xml:space="preserve">   </w:t>
      </w:r>
      <w:r w:rsidR="00062660">
        <w:t xml:space="preserve"> </w:t>
      </w:r>
      <w:r w:rsidRPr="00062660">
        <w:rPr>
          <w:b/>
        </w:rPr>
        <w:t>IF</w:t>
      </w:r>
      <w:r w:rsidRPr="005C0A19">
        <w:t xml:space="preserve"> Purpose.Proprietary </w:t>
      </w:r>
      <w:r w:rsidRPr="00062660">
        <w:rPr>
          <w:b/>
        </w:rPr>
        <w:t>IsPresent</w:t>
      </w:r>
      <w:r w:rsidR="00062660">
        <w:t xml:space="preserve"> THEN</w:t>
      </w:r>
    </w:p>
    <w:p w14:paraId="1E7085E1" w14:textId="101A5AD6" w:rsidR="003A3432" w:rsidRPr="005C0A19" w:rsidRDefault="003A3432" w:rsidP="003A3432">
      <w:pPr>
        <w:ind w:left="180"/>
      </w:pPr>
      <w:r w:rsidRPr="005C0A19">
        <w:t xml:space="preserve">             </w:t>
      </w:r>
      <w:r w:rsidR="00062660">
        <w:t xml:space="preserve">  </w:t>
      </w:r>
      <w:r w:rsidRPr="005C0A19">
        <w:t>MXPurpose = Purpose.Proprietary</w:t>
      </w:r>
    </w:p>
    <w:p w14:paraId="5DCCD923" w14:textId="77777777" w:rsidR="003A3432" w:rsidRPr="00062660" w:rsidRDefault="003A3432" w:rsidP="003A3432">
      <w:pPr>
        <w:ind w:left="180"/>
        <w:rPr>
          <w:b/>
        </w:rPr>
      </w:pPr>
      <w:r w:rsidRPr="00062660">
        <w:rPr>
          <w:b/>
        </w:rPr>
        <w:t xml:space="preserve">    ELSE</w:t>
      </w:r>
    </w:p>
    <w:p w14:paraId="16B2E9BC" w14:textId="1665B3EF" w:rsidR="003A3432" w:rsidRPr="005C0A19" w:rsidRDefault="003A3432" w:rsidP="003A3432">
      <w:pPr>
        <w:ind w:left="180"/>
      </w:pPr>
      <w:r w:rsidRPr="005C0A19">
        <w:t xml:space="preserve">               MXPurpose = Purpose.Code</w:t>
      </w:r>
    </w:p>
    <w:p w14:paraId="68BD98DA" w14:textId="29ADB816" w:rsidR="003A3432" w:rsidRPr="00062660" w:rsidRDefault="00DF0C5C" w:rsidP="003A3432">
      <w:pPr>
        <w:ind w:left="180"/>
        <w:rPr>
          <w:b/>
        </w:rPr>
      </w:pPr>
      <w:r w:rsidRPr="00062660">
        <w:rPr>
          <w:b/>
        </w:rPr>
        <w:t xml:space="preserve">    </w:t>
      </w:r>
      <w:r w:rsidR="003A3432" w:rsidRPr="00062660">
        <w:rPr>
          <w:b/>
        </w:rPr>
        <w:t>ENDIF</w:t>
      </w:r>
    </w:p>
    <w:p w14:paraId="4C9DCEF1" w14:textId="26DB4C95" w:rsidR="003A3432" w:rsidRPr="005C0A19" w:rsidRDefault="003A3432" w:rsidP="003A3432">
      <w:pPr>
        <w:ind w:left="180"/>
      </w:pPr>
      <w:r w:rsidRPr="005C0A19">
        <w:t xml:space="preserve">   </w:t>
      </w:r>
    </w:p>
    <w:p w14:paraId="5D18D508" w14:textId="77777777" w:rsidR="003A3432" w:rsidRPr="005C0A19" w:rsidRDefault="003A3432" w:rsidP="003A3432">
      <w:pPr>
        <w:ind w:left="180"/>
      </w:pPr>
    </w:p>
    <w:p w14:paraId="1CB179D0" w14:textId="05B47BB2" w:rsidR="003A3432" w:rsidRPr="005C0A19" w:rsidRDefault="00062660" w:rsidP="00062660">
      <w:pPr>
        <w:tabs>
          <w:tab w:val="left" w:pos="630"/>
          <w:tab w:val="left" w:pos="720"/>
        </w:tabs>
        <w:ind w:left="180"/>
      </w:pPr>
      <w:r>
        <w:t xml:space="preserve">    </w:t>
      </w:r>
      <w:r w:rsidR="003A3432" w:rsidRPr="005C0A19">
        <w:rPr>
          <w:b/>
        </w:rPr>
        <w:t>IF</w:t>
      </w:r>
      <w:r>
        <w:t xml:space="preserve"> </w:t>
      </w:r>
      <w:r w:rsidRPr="00062660">
        <w:rPr>
          <w:b/>
        </w:rPr>
        <w:t>Length</w:t>
      </w:r>
      <w:r>
        <w:t>(MXPurpose) &gt; 0 THEN</w:t>
      </w:r>
    </w:p>
    <w:p w14:paraId="5F9AD53C" w14:textId="77777777" w:rsidR="003A3432" w:rsidRPr="005C0A19" w:rsidRDefault="003A3432" w:rsidP="003A3432">
      <w:pPr>
        <w:ind w:left="180"/>
      </w:pPr>
      <w:r w:rsidRPr="005C0A19">
        <w:t xml:space="preserve">  </w:t>
      </w:r>
    </w:p>
    <w:p w14:paraId="51F3533C" w14:textId="77777777" w:rsidR="003A3432" w:rsidRPr="005C0A19" w:rsidRDefault="003A3432" w:rsidP="003A3432">
      <w:pPr>
        <w:ind w:left="180"/>
      </w:pPr>
      <w:r w:rsidRPr="005C0A19">
        <w:t xml:space="preserve">    / *check room left */</w:t>
      </w:r>
    </w:p>
    <w:p w14:paraId="7ECD08F9" w14:textId="77777777" w:rsidR="003A3432" w:rsidRPr="005C0A19" w:rsidRDefault="003A3432" w:rsidP="003A3432">
      <w:pPr>
        <w:spacing w:after="9"/>
        <w:ind w:right="157" w:hanging="716"/>
        <w:rPr>
          <w:rFonts w:eastAsia="Arial"/>
          <w:b/>
        </w:rPr>
      </w:pPr>
      <w:r w:rsidRPr="005C0A19">
        <w:t xml:space="preserve">         </w:t>
      </w:r>
      <w:r w:rsidRPr="005C0A19">
        <w:rPr>
          <w:rFonts w:eastAsia="Arial"/>
          <w:b/>
        </w:rPr>
        <w:t xml:space="preserve">IF ReturnFirstLineEmpty </w:t>
      </w:r>
      <w:r w:rsidRPr="00062660">
        <w:rPr>
          <w:rFonts w:eastAsia="Arial"/>
        </w:rPr>
        <w:t>(MT72, 6) = 0  THEN</w:t>
      </w:r>
    </w:p>
    <w:p w14:paraId="1ADE330B" w14:textId="61E79496" w:rsidR="003A3432" w:rsidRPr="005C0A19" w:rsidRDefault="00062660" w:rsidP="003A3432">
      <w:pPr>
        <w:spacing w:after="9"/>
        <w:ind w:left="0" w:right="157" w:firstLine="0"/>
        <w:rPr>
          <w:rFonts w:eastAsia="Arial"/>
        </w:rPr>
      </w:pPr>
      <w:r>
        <w:rPr>
          <w:rFonts w:eastAsia="Arial"/>
        </w:rPr>
        <w:t xml:space="preserve">                  </w:t>
      </w:r>
      <w:r w:rsidR="003A3432" w:rsidRPr="005C0A19">
        <w:rPr>
          <w:rFonts w:eastAsia="Arial"/>
        </w:rPr>
        <w:t xml:space="preserve"> Flag_MissingInformation = “True”</w:t>
      </w:r>
    </w:p>
    <w:p w14:paraId="5958E6C4" w14:textId="77777777" w:rsidR="003A3432" w:rsidRPr="005C0A19" w:rsidRDefault="003A3432" w:rsidP="003A3432">
      <w:pPr>
        <w:pStyle w:val="Heading4"/>
        <w:tabs>
          <w:tab w:val="center" w:pos="2297"/>
        </w:tabs>
        <w:ind w:left="-14" w:firstLine="0"/>
        <w:rPr>
          <w:rFonts w:ascii="Courier New" w:hAnsi="Courier New" w:cs="Courier New"/>
          <w:b w:val="0"/>
          <w:sz w:val="20"/>
          <w:szCs w:val="20"/>
        </w:rPr>
      </w:pPr>
      <w:r w:rsidRPr="005C0A19">
        <w:rPr>
          <w:rFonts w:ascii="Courier New" w:hAnsi="Courier New" w:cs="Courier New"/>
        </w:rPr>
        <w:t xml:space="preserve">              </w:t>
      </w:r>
      <w:r w:rsidRPr="005C0A19">
        <w:rPr>
          <w:rFonts w:ascii="Courier New" w:hAnsi="Courier New" w:cs="Courier New"/>
          <w:b w:val="0"/>
          <w:sz w:val="20"/>
          <w:szCs w:val="20"/>
        </w:rPr>
        <w:t>Exit Function MX_To_MT72FullField2</w:t>
      </w:r>
    </w:p>
    <w:p w14:paraId="4299C8C4" w14:textId="19933D1E" w:rsidR="003A3432" w:rsidRPr="005C0A19" w:rsidRDefault="003A3432" w:rsidP="003A3432">
      <w:pPr>
        <w:ind w:hanging="498"/>
      </w:pPr>
      <w:r w:rsidRPr="005C0A19">
        <w:rPr>
          <w:b/>
        </w:rPr>
        <w:t xml:space="preserve">     </w:t>
      </w:r>
      <w:r w:rsidR="006D7850">
        <w:rPr>
          <w:b/>
        </w:rPr>
        <w:t xml:space="preserve">   </w:t>
      </w:r>
      <w:r w:rsidRPr="005C0A19">
        <w:rPr>
          <w:b/>
        </w:rPr>
        <w:t>ENDIF</w:t>
      </w:r>
    </w:p>
    <w:p w14:paraId="20B7DFB2" w14:textId="77777777" w:rsidR="003A3432" w:rsidRPr="005C0A19" w:rsidRDefault="003A3432" w:rsidP="003A3432">
      <w:pPr>
        <w:ind w:left="180"/>
      </w:pPr>
      <w:r w:rsidRPr="005C0A19">
        <w:t xml:space="preserve">    </w:t>
      </w:r>
    </w:p>
    <w:p w14:paraId="490D76FF" w14:textId="71251A3E" w:rsidR="003A3432" w:rsidRPr="005C0A19" w:rsidRDefault="003A3432" w:rsidP="003A3432">
      <w:pPr>
        <w:ind w:left="180"/>
      </w:pPr>
      <w:r w:rsidRPr="005C0A19">
        <w:t xml:space="preserve">         MXPurpose = </w:t>
      </w:r>
      <w:r w:rsidRPr="00062660">
        <w:rPr>
          <w:b/>
        </w:rPr>
        <w:t>Concatenate</w:t>
      </w:r>
      <w:r w:rsidRPr="005C0A19">
        <w:t xml:space="preserve"> (“/PURP/”, MXPurpose)</w:t>
      </w:r>
    </w:p>
    <w:p w14:paraId="098F510A" w14:textId="77777777" w:rsidR="003A3432" w:rsidRPr="005C0A19" w:rsidRDefault="003A3432" w:rsidP="003A3432">
      <w:pPr>
        <w:ind w:left="180"/>
      </w:pPr>
      <w:r w:rsidRPr="005C0A19">
        <w:t xml:space="preserve">                  </w:t>
      </w:r>
    </w:p>
    <w:p w14:paraId="5A24ABDF" w14:textId="77777777" w:rsidR="003A3432" w:rsidRPr="00062660" w:rsidRDefault="003A3432" w:rsidP="003A3432">
      <w:pPr>
        <w:ind w:left="0" w:firstLine="0"/>
      </w:pPr>
      <w:r w:rsidRPr="00062660">
        <w:t xml:space="preserve">            NumberOfEmptyLines = 6 – </w:t>
      </w:r>
      <w:r w:rsidRPr="00062660">
        <w:rPr>
          <w:b/>
        </w:rPr>
        <w:t>ReturnFirstLineEmpty</w:t>
      </w:r>
      <w:r w:rsidRPr="00062660">
        <w:t xml:space="preserve"> (MT72, 6) + 1</w:t>
      </w:r>
    </w:p>
    <w:p w14:paraId="4BE26F8A" w14:textId="77777777" w:rsidR="003A3432" w:rsidRPr="005C0A19" w:rsidRDefault="003A3432" w:rsidP="003A3432">
      <w:pPr>
        <w:ind w:left="0" w:firstLine="0"/>
      </w:pPr>
      <w:r w:rsidRPr="005C0A19">
        <w:t xml:space="preserve">                     /* Append info to Field 72 */</w:t>
      </w:r>
    </w:p>
    <w:p w14:paraId="48DDDFB1" w14:textId="0E6193E7" w:rsidR="003A3432" w:rsidRPr="005C0A19" w:rsidRDefault="006D7850" w:rsidP="003A3432">
      <w:pPr>
        <w:ind w:left="0" w:firstLine="0"/>
      </w:pPr>
      <w:r>
        <w:rPr>
          <w:b/>
        </w:rPr>
        <w:t xml:space="preserve">           </w:t>
      </w:r>
      <w:r w:rsidR="003A3432" w:rsidRPr="005C0A19">
        <w:rPr>
          <w:b/>
        </w:rPr>
        <w:t>AppendComplexMT72</w:t>
      </w:r>
      <w:r w:rsidR="003A3432" w:rsidRPr="005C0A19">
        <w:t>(NumberOfEmptyLines, MXPurpose, MT72;MT72)</w:t>
      </w:r>
    </w:p>
    <w:p w14:paraId="02DB6BFC" w14:textId="77777777" w:rsidR="003A3432" w:rsidRPr="005C0A19" w:rsidRDefault="003A3432" w:rsidP="003A3432">
      <w:pPr>
        <w:ind w:left="180"/>
      </w:pPr>
    </w:p>
    <w:p w14:paraId="36CA5E7E" w14:textId="1C2B95D4" w:rsidR="003A3432" w:rsidRPr="005C0A19" w:rsidRDefault="00062660" w:rsidP="003A3432">
      <w:pPr>
        <w:ind w:left="180"/>
        <w:rPr>
          <w:b/>
        </w:rPr>
      </w:pPr>
      <w:r>
        <w:rPr>
          <w:b/>
        </w:rPr>
        <w:lastRenderedPageBreak/>
        <w:t xml:space="preserve">    </w:t>
      </w:r>
      <w:r w:rsidR="003A3432" w:rsidRPr="005C0A19">
        <w:rPr>
          <w:b/>
        </w:rPr>
        <w:t xml:space="preserve">ELSE </w:t>
      </w:r>
    </w:p>
    <w:p w14:paraId="0C97C73E" w14:textId="7E94B6F9" w:rsidR="003A3432" w:rsidRPr="005C0A19" w:rsidRDefault="00BB375D" w:rsidP="003A3432">
      <w:pPr>
        <w:ind w:left="180"/>
      </w:pPr>
      <w:r w:rsidRPr="005C0A19">
        <w:t xml:space="preserve">       </w:t>
      </w:r>
      <w:r w:rsidR="003A3432" w:rsidRPr="005C0A19">
        <w:t xml:space="preserve">   /* nothing to translate */</w:t>
      </w:r>
    </w:p>
    <w:p w14:paraId="35C35A3C" w14:textId="77777777" w:rsidR="003A3432" w:rsidRPr="005C0A19" w:rsidRDefault="003A3432" w:rsidP="003A3432">
      <w:pPr>
        <w:ind w:left="180"/>
      </w:pPr>
    </w:p>
    <w:p w14:paraId="226978EE" w14:textId="4CFB4DE7" w:rsidR="003A3432" w:rsidRPr="005C0A19" w:rsidRDefault="003A3432" w:rsidP="00062660">
      <w:pPr>
        <w:tabs>
          <w:tab w:val="left" w:pos="630"/>
          <w:tab w:val="left" w:pos="720"/>
        </w:tabs>
        <w:ind w:left="180"/>
        <w:rPr>
          <w:b/>
        </w:rPr>
      </w:pPr>
      <w:r w:rsidRPr="005C0A19">
        <w:t xml:space="preserve">    </w:t>
      </w:r>
      <w:r w:rsidRPr="005C0A19">
        <w:rPr>
          <w:b/>
        </w:rPr>
        <w:t xml:space="preserve">ENDIF  /* </w:t>
      </w:r>
      <w:r w:rsidR="00062660">
        <w:t>Length</w:t>
      </w:r>
      <w:r w:rsidRPr="005C0A19">
        <w:t>(MXPurpose) &gt; 0 */</w:t>
      </w:r>
    </w:p>
    <w:p w14:paraId="435100BA" w14:textId="77777777" w:rsidR="003A3432" w:rsidRPr="005C0A19" w:rsidRDefault="003A3432" w:rsidP="003A3432">
      <w:pPr>
        <w:ind w:left="180"/>
      </w:pPr>
    </w:p>
    <w:p w14:paraId="1595B73D" w14:textId="7AB4E6B4" w:rsidR="003A3432" w:rsidRPr="005C0A19" w:rsidRDefault="003A3432" w:rsidP="003A3432">
      <w:pPr>
        <w:ind w:left="180"/>
      </w:pPr>
      <w:r w:rsidRPr="005C0A19">
        <w:rPr>
          <w:b/>
        </w:rPr>
        <w:t>ENDIF</w:t>
      </w:r>
      <w:r w:rsidRPr="005C0A19">
        <w:t xml:space="preserve">  /* Purpose isPresent */ </w:t>
      </w:r>
    </w:p>
    <w:p w14:paraId="2BA36692" w14:textId="77777777" w:rsidR="003A3432" w:rsidRPr="005C0A19" w:rsidRDefault="003A3432" w:rsidP="003A3432">
      <w:pPr>
        <w:ind w:left="180"/>
        <w:rPr>
          <w:b/>
        </w:rPr>
      </w:pPr>
    </w:p>
    <w:p w14:paraId="38E422FE" w14:textId="48579967" w:rsidR="001B51A7" w:rsidRPr="005C0A19" w:rsidRDefault="001B51A7" w:rsidP="009C2801">
      <w:pPr>
        <w:ind w:left="180"/>
      </w:pPr>
    </w:p>
    <w:p w14:paraId="5626DD51" w14:textId="12792B39" w:rsidR="008721CB" w:rsidRPr="005C0A19" w:rsidRDefault="008721CB" w:rsidP="008721CB">
      <w:pPr>
        <w:ind w:left="180"/>
        <w:rPr>
          <w:b/>
          <w:sz w:val="24"/>
          <w:szCs w:val="24"/>
        </w:rPr>
      </w:pPr>
      <w:r w:rsidRPr="005C0A19">
        <w:rPr>
          <w:b/>
          <w:sz w:val="24"/>
          <w:szCs w:val="24"/>
        </w:rPr>
        <w:t>SubfunctionInstructionForNextAgent</w:t>
      </w:r>
    </w:p>
    <w:p w14:paraId="61F056EB" w14:textId="77777777" w:rsidR="009F25E9" w:rsidRPr="005C0A19" w:rsidRDefault="009F25E9" w:rsidP="008721CB">
      <w:pPr>
        <w:ind w:left="180"/>
        <w:rPr>
          <w:b/>
        </w:rPr>
      </w:pPr>
    </w:p>
    <w:p w14:paraId="4D7BE367" w14:textId="7991DD41" w:rsidR="009F25E9" w:rsidRPr="005C0A19" w:rsidRDefault="009F25E9" w:rsidP="008721CB">
      <w:pPr>
        <w:ind w:left="180"/>
      </w:pPr>
      <w:r w:rsidRPr="005C0A19">
        <w:t>/* Local variable</w:t>
      </w:r>
    </w:p>
    <w:p w14:paraId="452789B7" w14:textId="77777777" w:rsidR="00C611C8" w:rsidRDefault="009F25E9" w:rsidP="008721CB">
      <w:pPr>
        <w:ind w:left="180"/>
        <w:rPr>
          <w:ins w:id="3820" w:author="BOUVY Martine [2]" w:date="2021-05-12T16:08:00Z"/>
        </w:rPr>
      </w:pPr>
      <w:r w:rsidRPr="005C0A19">
        <w:t>RECIndicator : Boolean</w:t>
      </w:r>
    </w:p>
    <w:p w14:paraId="6BE1FECC" w14:textId="0EBF32A1" w:rsidR="009F25E9" w:rsidRPr="005C0A19" w:rsidRDefault="00C611C8" w:rsidP="008721CB">
      <w:pPr>
        <w:ind w:left="180"/>
      </w:pPr>
      <w:ins w:id="3821" w:author="BOUVY Martine [2]" w:date="2021-05-12T16:08:00Z">
        <w:r>
          <w:t>TempREC : string</w:t>
        </w:r>
      </w:ins>
      <w:r w:rsidR="009F25E9" w:rsidRPr="005C0A19">
        <w:t xml:space="preserve"> */</w:t>
      </w:r>
    </w:p>
    <w:p w14:paraId="75C20E7B" w14:textId="77777777" w:rsidR="009F25E9" w:rsidRPr="005C0A19" w:rsidRDefault="009F25E9" w:rsidP="008721CB">
      <w:pPr>
        <w:ind w:left="180"/>
        <w:rPr>
          <w:b/>
        </w:rPr>
      </w:pPr>
    </w:p>
    <w:p w14:paraId="2A09D513" w14:textId="4747A220" w:rsidR="009F25E9" w:rsidRDefault="009F25E9" w:rsidP="008721CB">
      <w:pPr>
        <w:ind w:left="180"/>
        <w:rPr>
          <w:ins w:id="3822" w:author="BOUVY Martine [2]" w:date="2021-05-12T16:08:00Z"/>
          <w:rFonts w:eastAsia="Arial"/>
        </w:rPr>
      </w:pPr>
      <w:r w:rsidRPr="005C0A19">
        <w:rPr>
          <w:rFonts w:eastAsia="Arial"/>
        </w:rPr>
        <w:t>RECIndicator = “false”</w:t>
      </w:r>
    </w:p>
    <w:p w14:paraId="22237B1F" w14:textId="734B2CF9" w:rsidR="00C611C8" w:rsidRPr="005C0A19" w:rsidRDefault="00C611C8" w:rsidP="008721CB">
      <w:pPr>
        <w:ind w:left="180"/>
        <w:rPr>
          <w:b/>
        </w:rPr>
      </w:pPr>
      <w:ins w:id="3823" w:author="BOUVY Martine [2]" w:date="2021-05-12T16:08:00Z">
        <w:r>
          <w:rPr>
            <w:rFonts w:eastAsia="Arial"/>
          </w:rPr>
          <w:t>TempREC = “/TempREC/”</w:t>
        </w:r>
      </w:ins>
    </w:p>
    <w:p w14:paraId="6A589282" w14:textId="5FC884B0" w:rsidR="001B51A7" w:rsidRPr="005C0A19" w:rsidRDefault="001B51A7" w:rsidP="009C2801">
      <w:pPr>
        <w:ind w:left="0" w:firstLine="0"/>
      </w:pPr>
    </w:p>
    <w:p w14:paraId="25B38054" w14:textId="438620B8" w:rsidR="00C03557" w:rsidRDefault="008721CB" w:rsidP="008721CB">
      <w:pPr>
        <w:ind w:left="180"/>
        <w:rPr>
          <w:ins w:id="3824" w:author="BOUVY Martine [2]" w:date="2021-05-12T15:33:00Z"/>
        </w:rPr>
      </w:pPr>
      <w:r w:rsidRPr="005C0A19">
        <w:t xml:space="preserve">/* Build a string to concatenate the </w:t>
      </w:r>
      <w:del w:id="3825" w:author="BOUVY Martine [2]" w:date="2021-11-10T15:47:00Z">
        <w:r w:rsidRPr="005C0A19" w:rsidDel="0005511E">
          <w:delText>4</w:delText>
        </w:r>
      </w:del>
      <w:ins w:id="3826" w:author="BOUVY Martine [2]" w:date="2021-11-10T15:46:00Z">
        <w:r w:rsidR="0005511E">
          <w:t xml:space="preserve"> 6</w:t>
        </w:r>
      </w:ins>
      <w:r w:rsidRPr="005C0A19">
        <w:t xml:space="preserve"> </w:t>
      </w:r>
      <w:del w:id="3827" w:author="BOUVY Martine [2]" w:date="2021-05-12T14:31:00Z">
        <w:r w:rsidRPr="005C0A19" w:rsidDel="00D84FD4">
          <w:delText>lines</w:delText>
        </w:r>
      </w:del>
      <w:r w:rsidRPr="005C0A19">
        <w:t xml:space="preserve"> </w:t>
      </w:r>
      <w:ins w:id="3828" w:author="BOUVY Martine [2]" w:date="2021-05-12T14:31:00Z">
        <w:r w:rsidR="00D84FD4">
          <w:t xml:space="preserve">occurrences </w:t>
        </w:r>
      </w:ins>
      <w:r w:rsidRPr="005C0A19">
        <w:t xml:space="preserve">from InstructionForNextAgent.InstructionInformation. </w:t>
      </w:r>
      <w:ins w:id="3829" w:author="BOUVY Martine [2]" w:date="2021-05-12T14:31:00Z">
        <w:r w:rsidR="00D84FD4">
          <w:t>If the payment is originated in MX, there is no guideline on how</w:t>
        </w:r>
      </w:ins>
      <w:ins w:id="3830" w:author="BOUVY Martine [2]" w:date="2021-05-12T14:32:00Z">
        <w:r w:rsidR="00D84FD4">
          <w:t xml:space="preserve"> to fill InstructionInformation. It may be a mix of information with codeword</w:t>
        </w:r>
      </w:ins>
      <w:ins w:id="3831" w:author="BOUVY Martine [2]" w:date="2021-05-12T14:33:00Z">
        <w:r w:rsidR="00D84FD4">
          <w:t>s</w:t>
        </w:r>
      </w:ins>
      <w:ins w:id="3832" w:author="BOUVY Martine [2]" w:date="2021-05-12T14:32:00Z">
        <w:r w:rsidR="00D84FD4">
          <w:t xml:space="preserve"> and without codeword. It may be that</w:t>
        </w:r>
      </w:ins>
      <w:ins w:id="3833" w:author="BOUVY Martine [2]" w:date="2021-05-12T14:33:00Z">
        <w:r w:rsidR="00D84FD4">
          <w:t xml:space="preserve"> information without codeword uses a new occurrence</w:t>
        </w:r>
      </w:ins>
      <w:ins w:id="3834" w:author="BOUVY Martine [2]" w:date="2021-05-12T15:30:00Z">
        <w:r w:rsidR="000B00AE">
          <w:t xml:space="preserve">. </w:t>
        </w:r>
      </w:ins>
      <w:ins w:id="3835" w:author="BOUVY Martine [2]" w:date="2021-05-12T15:32:00Z">
        <w:r w:rsidR="007F7910">
          <w:t>I</w:t>
        </w:r>
      </w:ins>
      <w:ins w:id="3836" w:author="BOUVY Martine [2]" w:date="2021-05-12T14:34:00Z">
        <w:r w:rsidR="00D84FD4">
          <w:t>n the extraction of the information, the assumption is made that if an occurrence is compl</w:t>
        </w:r>
        <w:r w:rsidR="00876AF2">
          <w:t>ete (</w:t>
        </w:r>
        <w:r w:rsidR="00876AF2" w:rsidRPr="00262237">
          <w:t>max</w:t>
        </w:r>
      </w:ins>
      <w:ins w:id="3837" w:author="BOUVY Martine [2]" w:date="2021-11-10T15:48:00Z">
        <w:r w:rsidR="0005511E" w:rsidRPr="00262237">
          <w:t xml:space="preserve"> 35 char</w:t>
        </w:r>
      </w:ins>
      <w:ins w:id="3838" w:author="BOUVY Martine [2]" w:date="2021-05-12T14:34:00Z">
        <w:r w:rsidR="00876AF2">
          <w:t>) the next occurrence</w:t>
        </w:r>
        <w:r w:rsidR="00D84FD4">
          <w:t xml:space="preserve"> is the continuation</w:t>
        </w:r>
      </w:ins>
      <w:ins w:id="3839" w:author="BOUVY Martine [2]" w:date="2021-05-12T14:35:00Z">
        <w:r w:rsidR="00D84FD4">
          <w:t xml:space="preserve"> unless the ne</w:t>
        </w:r>
        <w:r w:rsidR="000B00AE">
          <w:t>xt line starts with a codeword.</w:t>
        </w:r>
      </w:ins>
      <w:ins w:id="3840" w:author="BOUVY Martine [2]" w:date="2021-05-14T09:20:00Z">
        <w:r w:rsidR="005F33AD">
          <w:t xml:space="preserve"> </w:t>
        </w:r>
      </w:ins>
      <w:ins w:id="3841" w:author="BOUVY Martine [2]" w:date="2021-05-12T14:35:00Z">
        <w:r w:rsidR="000B00AE">
          <w:t>So,i</w:t>
        </w:r>
      </w:ins>
      <w:ins w:id="3842" w:author="BOUVY Martine [2]" w:date="2021-05-12T14:38:00Z">
        <w:r w:rsidR="00D84FD4">
          <w:t xml:space="preserve">n the concatenation of the </w:t>
        </w:r>
      </w:ins>
      <w:ins w:id="3843" w:author="BOUVY Martine [2]" w:date="2021-11-10T15:49:00Z">
        <w:r w:rsidR="0005511E" w:rsidRPr="00262237">
          <w:t>6</w:t>
        </w:r>
      </w:ins>
      <w:ins w:id="3844" w:author="BOUVY Martine [2]" w:date="2021-05-12T14:38:00Z">
        <w:r w:rsidR="00D84FD4">
          <w:t xml:space="preserve"> occurrences, if an </w:t>
        </w:r>
        <w:r w:rsidR="00C611C8">
          <w:t>occurrence is not complete, a tempory codeword /TempREC/</w:t>
        </w:r>
        <w:r w:rsidR="00D84FD4">
          <w:t xml:space="preserve"> will be added before the next occurrence</w:t>
        </w:r>
      </w:ins>
      <w:ins w:id="3845" w:author="BOUVY Martine [2]" w:date="2021-05-14T09:26:00Z">
        <w:r w:rsidR="005F33AD">
          <w:t xml:space="preserve"> if the next occurrence does not start with a codeword,</w:t>
        </w:r>
      </w:ins>
      <w:ins w:id="3846" w:author="BOUVY Martine [2]" w:date="2021-05-12T14:38:00Z">
        <w:r w:rsidR="00D84FD4">
          <w:t xml:space="preserve"> to delimitate the information. </w:t>
        </w:r>
      </w:ins>
      <w:ins w:id="3847" w:author="BOUVY Martine [2]" w:date="2021-05-12T14:32:00Z">
        <w:r w:rsidR="00D84FD4">
          <w:t xml:space="preserve"> </w:t>
        </w:r>
      </w:ins>
    </w:p>
    <w:p w14:paraId="66B6D195" w14:textId="701977BD" w:rsidR="000B00AE" w:rsidRDefault="000B00AE" w:rsidP="008721CB">
      <w:pPr>
        <w:ind w:left="180"/>
        <w:rPr>
          <w:ins w:id="3848" w:author="BOUVY Martine [2]" w:date="2021-05-12T15:33:00Z"/>
        </w:rPr>
      </w:pPr>
      <w:ins w:id="3849" w:author="BOUVY Martine [2]" w:date="2021-05-12T15:33:00Z">
        <w:r>
          <w:t xml:space="preserve">If an occurrence contains a codeword and related information </w:t>
        </w:r>
      </w:ins>
      <w:ins w:id="3850" w:author="BOUVY Martine [2]" w:date="2021-08-10T09:12:00Z">
        <w:r w:rsidR="005C32C5">
          <w:t xml:space="preserve">is </w:t>
        </w:r>
      </w:ins>
      <w:ins w:id="3851" w:author="BOUVY Martine [2]" w:date="2021-05-12T15:33:00Z">
        <w:r w:rsidR="005C32C5">
          <w:t>followed</w:t>
        </w:r>
        <w:r>
          <w:t xml:space="preserve"> by information not related to the codeword,there is no way in translation to identify it is not part of the same codeword. For example /BNF/BeneficiaryName Text1. Text1 wil</w:t>
        </w:r>
        <w:r w:rsidR="00BA2665">
          <w:t>l be considered as part of /BNF/</w:t>
        </w:r>
      </w:ins>
    </w:p>
    <w:p w14:paraId="79F9317D" w14:textId="77777777" w:rsidR="000B00AE" w:rsidRDefault="000B00AE" w:rsidP="008721CB">
      <w:pPr>
        <w:ind w:left="180"/>
        <w:rPr>
          <w:ins w:id="3852" w:author="BOUVY Martine [2]" w:date="2021-05-12T15:05:00Z"/>
        </w:rPr>
      </w:pPr>
    </w:p>
    <w:p w14:paraId="2E6A8AF2" w14:textId="388002CD" w:rsidR="001A63D9" w:rsidRDefault="00912DAB" w:rsidP="008721CB">
      <w:pPr>
        <w:ind w:left="180"/>
        <w:rPr>
          <w:ins w:id="3853" w:author="BOUVY Martine [2]" w:date="2021-11-09T16:55:00Z"/>
        </w:rPr>
      </w:pPr>
      <w:ins w:id="3854" w:author="BOUVY Martine [2]" w:date="2021-08-26T10:50:00Z">
        <w:r>
          <w:t>A special treatment is needed</w:t>
        </w:r>
        <w:r w:rsidR="003D1A35">
          <w:t xml:space="preserve"> for codeword /FIN53/ generated</w:t>
        </w:r>
        <w:r>
          <w:t xml:space="preserve"> from </w:t>
        </w:r>
      </w:ins>
      <w:ins w:id="3855" w:author="BOUVY Martine [2]" w:date="2021-08-26T10:51:00Z">
        <w:r>
          <w:t>MT to MX translation. So first, it is needed to e</w:t>
        </w:r>
      </w:ins>
      <w:del w:id="3856" w:author="BOUVY Martine [2]" w:date="2021-08-26T10:51:00Z">
        <w:r w:rsidR="008721CB" w:rsidRPr="005C0A19" w:rsidDel="00912DAB">
          <w:delText>E</w:delText>
        </w:r>
      </w:del>
      <w:r w:rsidR="008721CB" w:rsidRPr="005C0A19">
        <w:t xml:space="preserve">xtract /FIN53/ </w:t>
      </w:r>
      <w:del w:id="3857" w:author="BOUVY Martine [2]" w:date="2021-05-12T19:06:00Z">
        <w:r w:rsidR="008721CB" w:rsidRPr="005C0A19" w:rsidDel="0002487B">
          <w:delText xml:space="preserve">and /FIN54/ </w:delText>
        </w:r>
      </w:del>
      <w:r w:rsidR="008721CB" w:rsidRPr="005C0A19">
        <w:t xml:space="preserve">and </w:t>
      </w:r>
      <w:ins w:id="3858" w:author="BOUVY Martine [2]" w:date="2021-07-09T09:32:00Z">
        <w:r w:rsidR="000A44D7">
          <w:t xml:space="preserve">following </w:t>
        </w:r>
      </w:ins>
      <w:del w:id="3859" w:author="BOUVY Martine [2]" w:date="2021-07-09T09:32:00Z">
        <w:r w:rsidR="008721CB" w:rsidRPr="005C0A19" w:rsidDel="000A44D7">
          <w:delText>related</w:delText>
        </w:r>
      </w:del>
      <w:r w:rsidR="008721CB" w:rsidRPr="005C0A19">
        <w:t xml:space="preserve"> information if prese</w:t>
      </w:r>
      <w:r w:rsidR="001772EA" w:rsidRPr="005C0A19">
        <w:t>nt</w:t>
      </w:r>
      <w:ins w:id="3860" w:author="BOUVY Martine [2]" w:date="2021-11-10T09:03:00Z">
        <w:r w:rsidR="00824EE0">
          <w:t>.</w:t>
        </w:r>
      </w:ins>
    </w:p>
    <w:p w14:paraId="2A512405" w14:textId="1E8C6F85" w:rsidR="001A63D9" w:rsidRDefault="00824EE0" w:rsidP="008721CB">
      <w:pPr>
        <w:ind w:left="180"/>
        <w:rPr>
          <w:ins w:id="3861" w:author="BOUVY Martine [2]" w:date="2021-11-09T17:00:00Z"/>
        </w:rPr>
      </w:pPr>
      <w:ins w:id="3862" w:author="BOUVY Martine [2]" w:date="2021-07-09T09:32:00Z">
        <w:r>
          <w:t xml:space="preserve"> </w:t>
        </w:r>
      </w:ins>
      <w:ins w:id="3863" w:author="BOUVY Martine [2]" w:date="2021-11-10T09:03:00Z">
        <w:r>
          <w:t>I</w:t>
        </w:r>
      </w:ins>
      <w:ins w:id="3864" w:author="BOUVY Martine [2]" w:date="2021-07-09T09:32:00Z">
        <w:r>
          <w:t>f information</w:t>
        </w:r>
        <w:r w:rsidR="000A44D7">
          <w:t xml:space="preserve"> is a valid BIC</w:t>
        </w:r>
      </w:ins>
      <w:ins w:id="3865" w:author="BOUVY Martine [2]" w:date="2021-11-09T16:57:00Z">
        <w:r w:rsidR="001A63D9">
          <w:t xml:space="preserve"> (and only a </w:t>
        </w:r>
      </w:ins>
      <w:ins w:id="3866" w:author="BOUVY Martine [2]" w:date="2021-11-09T16:58:00Z">
        <w:r w:rsidR="001A63D9">
          <w:t>BIC, not a BIC and textual information)</w:t>
        </w:r>
      </w:ins>
      <w:ins w:id="3867" w:author="BOUVY Martine [2]" w:date="2021-08-26T10:49:00Z">
        <w:r w:rsidR="00393560">
          <w:t xml:space="preserve"> and if the SettlementMethod is INGA or INDA</w:t>
        </w:r>
      </w:ins>
      <w:r w:rsidR="001A63D9">
        <w:t>,t</w:t>
      </w:r>
      <w:ins w:id="3868" w:author="BOUVY Martine [2]" w:date="2021-11-09T16:57:00Z">
        <w:r w:rsidR="001A63D9">
          <w:t xml:space="preserve">here are 2 scenarios in which cases the </w:t>
        </w:r>
      </w:ins>
      <w:ins w:id="3869" w:author="BOUVY Martine [2]" w:date="2021-11-09T16:59:00Z">
        <w:r w:rsidR="001A63D9">
          <w:t xml:space="preserve">BIC is translated to </w:t>
        </w:r>
      </w:ins>
      <w:ins w:id="3870" w:author="BOUVY Martine [2]" w:date="2021-11-09T17:00:00Z">
        <w:r>
          <w:t>53A/Identifier code (refer</w:t>
        </w:r>
        <w:r w:rsidR="001A63D9">
          <w:t xml:space="preserve"> to </w:t>
        </w:r>
      </w:ins>
      <w:ins w:id="3871" w:author="BOUVY Martine [2]" w:date="2021-11-10T09:31:00Z">
        <w:r w:rsidR="00E96F36">
          <w:t xml:space="preserve">excel MX to MT and also </w:t>
        </w:r>
      </w:ins>
      <w:ins w:id="3872" w:author="BOUVY Martine [2]" w:date="2021-11-09T17:00:00Z">
        <w:r w:rsidR="001A63D9">
          <w:t>MT to MX translation</w:t>
        </w:r>
      </w:ins>
      <w:ins w:id="3873" w:author="BOUVY Martine [2]" w:date="2021-11-10T09:04:00Z">
        <w:r>
          <w:t xml:space="preserve"> for more information</w:t>
        </w:r>
      </w:ins>
      <w:ins w:id="3874" w:author="BOUVY Martine [2]" w:date="2021-11-09T17:00:00Z">
        <w:r w:rsidR="001A63D9">
          <w:t>):</w:t>
        </w:r>
      </w:ins>
    </w:p>
    <w:p w14:paraId="21CE9203" w14:textId="553AF414" w:rsidR="001A63D9" w:rsidRDefault="001A63D9" w:rsidP="008721CB">
      <w:pPr>
        <w:ind w:left="180"/>
        <w:rPr>
          <w:ins w:id="3875" w:author="BOUVY Martine [2]" w:date="2021-11-09T17:00:00Z"/>
        </w:rPr>
      </w:pPr>
      <w:ins w:id="3876" w:author="BOUVY Martine [2]" w:date="2021-11-09T17:00:00Z">
        <w:r>
          <w:t>-The</w:t>
        </w:r>
        <w:r w:rsidR="00A17853">
          <w:t xml:space="preserve"> SettlementAccount is present O</w:t>
        </w:r>
      </w:ins>
      <w:ins w:id="3877" w:author="BOUVY Martine [2]" w:date="2021-11-10T09:07:00Z">
        <w:r w:rsidR="00A17853">
          <w:t>R</w:t>
        </w:r>
      </w:ins>
    </w:p>
    <w:p w14:paraId="03402101" w14:textId="355148A9" w:rsidR="001A63D9" w:rsidRDefault="001A63D9" w:rsidP="008721CB">
      <w:pPr>
        <w:ind w:left="180"/>
        <w:rPr>
          <w:ins w:id="3878" w:author="BOUVY Martine [2]" w:date="2021-11-09T17:02:00Z"/>
        </w:rPr>
      </w:pPr>
      <w:ins w:id="3879" w:author="BOUVY Martine [2]" w:date="2021-11-09T17:00:00Z">
        <w:r>
          <w:t xml:space="preserve">-The </w:t>
        </w:r>
      </w:ins>
      <w:ins w:id="3880" w:author="BOUVY Martine [2]" w:date="2021-11-09T17:01:00Z">
        <w:r>
          <w:t xml:space="preserve">SettlementAccount is absent AND the first </w:t>
        </w:r>
      </w:ins>
      <w:ins w:id="3881" w:author="BOUVY Martine [2]" w:date="2021-11-09T17:02:00Z">
        <w:r>
          <w:t>6 char of the BIC equals the first 6 char of the Sender or the first 6 char of the Receiver</w:t>
        </w:r>
      </w:ins>
    </w:p>
    <w:p w14:paraId="0A5D4B0C" w14:textId="37320230" w:rsidR="001A63D9" w:rsidRDefault="00386682" w:rsidP="008721CB">
      <w:pPr>
        <w:ind w:left="180"/>
        <w:rPr>
          <w:ins w:id="3882" w:author="BOUVY Martine [2]" w:date="2021-11-09T17:05:00Z"/>
        </w:rPr>
      </w:pPr>
      <w:ins w:id="3883" w:author="BOUVY Martine [2]" w:date="2021-11-09T17:03:00Z">
        <w:r>
          <w:t xml:space="preserve">If the conditions of one of the above scenarios are met, the </w:t>
        </w:r>
      </w:ins>
      <w:ins w:id="3884" w:author="BOUVY Martine [2]" w:date="2021-11-09T17:04:00Z">
        <w:r>
          <w:t>BIC is translated to 53A by MX_To_MT53A function. And therefore /FIN53/BIC can be deleted from Instruction</w:t>
        </w:r>
      </w:ins>
      <w:ins w:id="3885" w:author="BOUVY Martine [2]" w:date="2021-11-09T17:05:00Z">
        <w:r>
          <w:t>ForNextAgent.</w:t>
        </w:r>
      </w:ins>
    </w:p>
    <w:p w14:paraId="2BB7C5C4" w14:textId="3E1BFE10" w:rsidR="00C546DE" w:rsidRDefault="00386682" w:rsidP="00C546DE">
      <w:pPr>
        <w:ind w:left="180"/>
        <w:rPr>
          <w:ins w:id="3886" w:author="BOUVY Martine [2]" w:date="2021-11-09T17:09:00Z"/>
        </w:rPr>
      </w:pPr>
      <w:ins w:id="3887" w:author="BOUVY Martine [2]" w:date="2021-11-09T17:05:00Z">
        <w:r>
          <w:lastRenderedPageBreak/>
          <w:t>In all the other cases, the codeword /FIN53/ and related information is translated to Field 72 as any other code words</w:t>
        </w:r>
      </w:ins>
      <w:ins w:id="3888" w:author="BOUVY Martine [2]" w:date="2021-11-09T17:06:00Z">
        <w:r>
          <w:t>.</w:t>
        </w:r>
      </w:ins>
      <w:ins w:id="3889" w:author="BOUVY Martine [2]" w:date="2021-11-09T17:07:00Z">
        <w:r w:rsidR="00A17853">
          <w:t xml:space="preserve"> In particular, a</w:t>
        </w:r>
        <w:r w:rsidR="00C546DE">
          <w:t xml:space="preserve"> case like </w:t>
        </w:r>
      </w:ins>
      <w:ins w:id="3890" w:author="BOUVY Martine [2]" w:date="2021-11-10T09:09:00Z">
        <w:r w:rsidR="00A17853">
          <w:t>“</w:t>
        </w:r>
      </w:ins>
      <w:ins w:id="3891" w:author="BOUVY Martine [2]" w:date="2021-11-09T17:07:00Z">
        <w:r w:rsidR="00C546DE">
          <w:t>/FIN53/ValidBICText</w:t>
        </w:r>
      </w:ins>
      <w:ins w:id="3892" w:author="BOUVY Martine [2]" w:date="2021-11-10T09:09:00Z">
        <w:r w:rsidR="00A17853">
          <w:t>”</w:t>
        </w:r>
      </w:ins>
      <w:ins w:id="3893" w:author="BOUVY Martine [2]" w:date="2021-11-09T17:07:00Z">
        <w:r w:rsidR="00C546DE">
          <w:t xml:space="preserve"> </w:t>
        </w:r>
      </w:ins>
      <w:ins w:id="3894" w:author="BOUVY Martine [2]" w:date="2021-11-10T09:12:00Z">
        <w:r w:rsidR="00A17853">
          <w:t xml:space="preserve">or “/FIN53/ValidBIC Text” </w:t>
        </w:r>
      </w:ins>
      <w:ins w:id="3895" w:author="BOUVY Martine [2]" w:date="2021-11-09T17:07:00Z">
        <w:r w:rsidR="00C546DE">
          <w:t>is treated as any other generic code</w:t>
        </w:r>
      </w:ins>
      <w:ins w:id="3896" w:author="BOUVY Martine [2]" w:date="2021-11-10T09:10:00Z">
        <w:r w:rsidR="00A17853">
          <w:t>s</w:t>
        </w:r>
      </w:ins>
      <w:ins w:id="3897" w:author="BOUVY Martine [2]" w:date="2021-11-09T17:07:00Z">
        <w:r w:rsidR="00C546DE">
          <w:t xml:space="preserve"> and the ValidBIC is not treated as a BIC but is part of the Text information</w:t>
        </w:r>
      </w:ins>
      <w:ins w:id="3898" w:author="BOUVY Martine [2]" w:date="2021-11-10T09:13:00Z">
        <w:r w:rsidR="00A17853">
          <w:t xml:space="preserve"> and all is translated to field 72 to avoid data lost</w:t>
        </w:r>
      </w:ins>
      <w:ins w:id="3899" w:author="BOUVY Martine [2]" w:date="2021-11-09T17:07:00Z">
        <w:r w:rsidR="00C546DE">
          <w:t>.</w:t>
        </w:r>
      </w:ins>
      <w:ins w:id="3900" w:author="BOUVY Martine [2]" w:date="2021-11-09T17:08:00Z">
        <w:r w:rsidR="00C546DE" w:rsidRPr="00C546DE">
          <w:t xml:space="preserve"> </w:t>
        </w:r>
      </w:ins>
      <w:ins w:id="3901" w:author="BOUVY Martine [2]" w:date="2021-11-10T09:15:00Z">
        <w:r w:rsidR="00A17853">
          <w:t xml:space="preserve">IF the </w:t>
        </w:r>
      </w:ins>
      <w:ins w:id="3902" w:author="BOUVY Martine [2]" w:date="2021-11-09T17:08:00Z">
        <w:r w:rsidR="00A17853">
          <w:t xml:space="preserve">SettlementMethod </w:t>
        </w:r>
      </w:ins>
      <w:ins w:id="3903" w:author="BOUVY Martine [2]" w:date="2021-11-10T09:15:00Z">
        <w:r w:rsidR="00A17853">
          <w:t xml:space="preserve">is </w:t>
        </w:r>
      </w:ins>
      <w:ins w:id="3904" w:author="BOUVY Martine [2]" w:date="2021-11-10T09:14:00Z">
        <w:r w:rsidR="00A17853">
          <w:t>“</w:t>
        </w:r>
      </w:ins>
      <w:ins w:id="3905" w:author="BOUVY Martine [2]" w:date="2021-11-09T17:08:00Z">
        <w:r w:rsidR="00C546DE">
          <w:t>COVER</w:t>
        </w:r>
      </w:ins>
      <w:ins w:id="3906" w:author="BOUVY Martine [2]" w:date="2021-11-10T09:14:00Z">
        <w:r w:rsidR="00A17853">
          <w:t>”</w:t>
        </w:r>
      </w:ins>
      <w:ins w:id="3907" w:author="BOUVY Martine [2]" w:date="2021-11-09T17:08:00Z">
        <w:r w:rsidR="00C546DE">
          <w:t xml:space="preserve"> (/FIN53/ is then not expected but for smooth translation it is handled in t</w:t>
        </w:r>
        <w:r w:rsidR="00A17853">
          <w:t>his function),</w:t>
        </w:r>
        <w:r w:rsidR="00C546DE">
          <w:t xml:space="preserve">/FIN53/ will be treated as any other generic codes </w:t>
        </w:r>
      </w:ins>
      <w:ins w:id="3908" w:author="BOUVY Martine [2]" w:date="2021-11-10T09:15:00Z">
        <w:r w:rsidR="00A17853">
          <w:t>and translated to</w:t>
        </w:r>
      </w:ins>
      <w:ins w:id="3909" w:author="BOUVY Martine [2]" w:date="2021-11-09T17:08:00Z">
        <w:r w:rsidR="00A17853">
          <w:t xml:space="preserve"> </w:t>
        </w:r>
      </w:ins>
      <w:ins w:id="3910" w:author="BOUVY Martine [2]" w:date="2021-11-10T09:16:00Z">
        <w:r w:rsidR="00A17853">
          <w:t>F</w:t>
        </w:r>
      </w:ins>
      <w:ins w:id="3911" w:author="BOUVY Martine [2]" w:date="2021-11-09T17:08:00Z">
        <w:r w:rsidR="00A17853">
          <w:t>ield 72 to avoid data lost</w:t>
        </w:r>
      </w:ins>
      <w:ins w:id="3912" w:author="BOUVY Martine [2]" w:date="2021-11-10T09:16:00Z">
        <w:r w:rsidR="00A17853">
          <w:t>.</w:t>
        </w:r>
      </w:ins>
      <w:ins w:id="3913" w:author="BOUVY Martine [2]" w:date="2021-11-09T17:09:00Z">
        <w:r w:rsidR="00C546DE">
          <w:t xml:space="preserve"> </w:t>
        </w:r>
      </w:ins>
    </w:p>
    <w:p w14:paraId="74217CDD" w14:textId="0B5D6AEB" w:rsidR="00C546DE" w:rsidRDefault="00C546DE" w:rsidP="00C546DE">
      <w:pPr>
        <w:ind w:left="180"/>
        <w:rPr>
          <w:ins w:id="3914" w:author="BOUVY Martine [2]" w:date="2021-11-09T17:09:00Z"/>
        </w:rPr>
      </w:pPr>
    </w:p>
    <w:p w14:paraId="0515A343" w14:textId="3DA63018" w:rsidR="002B4318" w:rsidRDefault="002B4318" w:rsidP="002B4318">
      <w:pPr>
        <w:ind w:left="180"/>
        <w:rPr>
          <w:ins w:id="3915" w:author="BOUVY Martine [2]" w:date="2021-11-10T09:22:00Z"/>
        </w:rPr>
      </w:pPr>
      <w:ins w:id="3916" w:author="BOUVY Martine [2]" w:date="2021-11-10T09:24:00Z">
        <w:r w:rsidRPr="00524BCD">
          <w:rPr>
            <w:b/>
          </w:rPr>
          <w:t>IMPORTANT</w:t>
        </w:r>
        <w:r>
          <w:t xml:space="preserve"> - </w:t>
        </w:r>
      </w:ins>
      <w:ins w:id="3917" w:author="BOUVY Martine [2]" w:date="2021-11-09T17:09:00Z">
        <w:r w:rsidR="00C546DE">
          <w:t>A</w:t>
        </w:r>
        <w:r w:rsidR="00524BCD">
          <w:t xml:space="preserve">s the same </w:t>
        </w:r>
        <w:r w:rsidR="00C546DE">
          <w:t>function is used for pacs</w:t>
        </w:r>
      </w:ins>
      <w:ins w:id="3918" w:author="BOUVY Martine [2]" w:date="2021-11-09T17:10:00Z">
        <w:r w:rsidR="00C546DE">
          <w:t>.008, pacs.009 CORE, pacs.009 COVE and pacs.009 ADV, the SettlementMethod must be set to “</w:t>
        </w:r>
      </w:ins>
      <w:ins w:id="3919" w:author="BOUVY Martine [2]" w:date="2021-11-10T09:22:00Z">
        <w:r>
          <w:t>COVE</w:t>
        </w:r>
      </w:ins>
      <w:ins w:id="3920" w:author="BOUVY Martine [2]" w:date="2021-11-09T17:10:00Z">
        <w:r w:rsidR="00C546DE">
          <w:t>”</w:t>
        </w:r>
      </w:ins>
      <w:ins w:id="3921" w:author="BOUVY Martine [2]" w:date="2021-11-09T17:11:00Z">
        <w:r w:rsidR="00C546DE">
          <w:t xml:space="preserve"> when the translation is done from </w:t>
        </w:r>
        <w:r w:rsidR="00C546DE" w:rsidRPr="00A3732C">
          <w:rPr>
            <w:b/>
          </w:rPr>
          <w:t>pacs.009</w:t>
        </w:r>
      </w:ins>
      <w:ins w:id="3922" w:author="BOUVY Martine [2]" w:date="2021-11-09T17:12:00Z">
        <w:r w:rsidR="00C546DE" w:rsidRPr="00A3732C">
          <w:rPr>
            <w:b/>
          </w:rPr>
          <w:t xml:space="preserve"> COVE/</w:t>
        </w:r>
      </w:ins>
      <w:ins w:id="3923" w:author="BOUVY Martine [2]" w:date="2021-11-09T17:11:00Z">
        <w:r w:rsidR="00C546DE" w:rsidRPr="00A3732C">
          <w:rPr>
            <w:b/>
          </w:rPr>
          <w:t>UnderlyingCustomerCreditTransfer/InstructionForNextAgent</w:t>
        </w:r>
      </w:ins>
      <w:ins w:id="3924" w:author="BOUVY Martine [2]" w:date="2021-11-09T17:12:00Z">
        <w:r w:rsidR="00C546DE">
          <w:t xml:space="preserve">. </w:t>
        </w:r>
      </w:ins>
      <w:ins w:id="3925" w:author="BOUVY Martine [2]" w:date="2021-11-09T17:14:00Z">
        <w:r w:rsidR="009A14C9">
          <w:t xml:space="preserve">This is done in the excel spreadsheet. </w:t>
        </w:r>
      </w:ins>
      <w:ins w:id="3926" w:author="BOUVY Martine [2]" w:date="2021-11-10T09:22:00Z">
        <w:r>
          <w:t xml:space="preserve">The meaning of </w:t>
        </w:r>
        <w:r w:rsidRPr="00A3732C">
          <w:rPr>
            <w:b/>
          </w:rPr>
          <w:t>forcing</w:t>
        </w:r>
        <w:r>
          <w:t xml:space="preserve"> the SettlementMethod parameter to</w:t>
        </w:r>
      </w:ins>
      <w:ins w:id="3927" w:author="BOUVY Martine [2]" w:date="2021-11-10T09:23:00Z">
        <w:r>
          <w:t xml:space="preserve"> “COVE” is to force the translation of /FIN53/Information to Field 72 and avoid translation to Field 53</w:t>
        </w:r>
      </w:ins>
      <w:ins w:id="3928" w:author="BOUVY Martine [2]" w:date="2021-11-10T09:24:00Z">
        <w:r>
          <w:t>A which is absent in Seq B.</w:t>
        </w:r>
      </w:ins>
      <w:ins w:id="3929" w:author="BOUVY Martine [2]" w:date="2021-11-10T09:26:00Z">
        <w:r w:rsidR="00EE696E">
          <w:t xml:space="preserve"> note that any other valid value different from INGA or IND</w:t>
        </w:r>
      </w:ins>
      <w:ins w:id="3930" w:author="BOUVY Martine [2]" w:date="2021-11-10T09:27:00Z">
        <w:r w:rsidR="00EE696E">
          <w:t>A could have been used as well (ie, CLRG)</w:t>
        </w:r>
      </w:ins>
    </w:p>
    <w:p w14:paraId="43ABCABF" w14:textId="77777777" w:rsidR="002B4318" w:rsidRDefault="002B4318" w:rsidP="00C546DE">
      <w:pPr>
        <w:ind w:left="180"/>
        <w:rPr>
          <w:ins w:id="3931" w:author="BOUVY Martine [2]" w:date="2021-11-10T09:22:00Z"/>
        </w:rPr>
      </w:pPr>
    </w:p>
    <w:p w14:paraId="2CCA2C6A" w14:textId="014EB614" w:rsidR="002B4318" w:rsidRDefault="009A14C9" w:rsidP="00C546DE">
      <w:pPr>
        <w:ind w:left="180"/>
        <w:rPr>
          <w:ins w:id="3932" w:author="BOUVY Martine [2]" w:date="2021-11-10T09:19:00Z"/>
        </w:rPr>
      </w:pPr>
      <w:ins w:id="3933" w:author="BOUVY Martine [2]" w:date="2021-11-09T17:14:00Z">
        <w:r>
          <w:t>By default for the other source message</w:t>
        </w:r>
      </w:ins>
      <w:ins w:id="3934" w:author="BOUVY Martine [2]" w:date="2021-11-10T09:18:00Z">
        <w:r w:rsidR="002B4318">
          <w:t>s</w:t>
        </w:r>
      </w:ins>
      <w:ins w:id="3935" w:author="BOUVY Martine [2]" w:date="2021-11-09T17:14:00Z">
        <w:r>
          <w:t>, the Settlement</w:t>
        </w:r>
      </w:ins>
      <w:ins w:id="3936" w:author="BOUVY Martine [2]" w:date="2021-11-09T17:15:00Z">
        <w:r>
          <w:t xml:space="preserve">Method is passed as such as a parameter. </w:t>
        </w:r>
      </w:ins>
    </w:p>
    <w:p w14:paraId="50DAE2B3" w14:textId="77777777" w:rsidR="002B4318" w:rsidRDefault="002B4318" w:rsidP="00C546DE">
      <w:pPr>
        <w:ind w:left="180"/>
        <w:rPr>
          <w:ins w:id="3937" w:author="BOUVY Martine [2]" w:date="2021-11-10T09:19:00Z"/>
        </w:rPr>
      </w:pPr>
    </w:p>
    <w:p w14:paraId="08101674" w14:textId="77777777" w:rsidR="001A63D9" w:rsidRDefault="001A63D9" w:rsidP="008721CB">
      <w:pPr>
        <w:ind w:left="180"/>
        <w:rPr>
          <w:ins w:id="3938" w:author="BOUVY Martine [2]" w:date="2021-11-09T16:56:00Z"/>
        </w:rPr>
      </w:pPr>
    </w:p>
    <w:p w14:paraId="7C5DE654" w14:textId="77777777" w:rsidR="00393560" w:rsidRDefault="00393560" w:rsidP="008721CB">
      <w:pPr>
        <w:ind w:left="180"/>
        <w:rPr>
          <w:ins w:id="3939" w:author="BOUVY Martine [2]" w:date="2021-08-26T10:46:00Z"/>
        </w:rPr>
      </w:pPr>
    </w:p>
    <w:p w14:paraId="62C95F5C" w14:textId="55353CBC" w:rsidR="008721CB" w:rsidRPr="005C0A19" w:rsidRDefault="008721CB" w:rsidP="008721CB">
      <w:pPr>
        <w:ind w:left="180"/>
        <w:rPr>
          <w:b/>
        </w:rPr>
      </w:pPr>
      <w:r w:rsidRPr="005C0A19">
        <w:t>The remaining string will be analysed  to extract the other codes to be translated to Field 72*/</w:t>
      </w:r>
    </w:p>
    <w:p w14:paraId="625C2835" w14:textId="03B4DAAF" w:rsidR="008721CB" w:rsidRDefault="008721CB" w:rsidP="008721CB">
      <w:pPr>
        <w:ind w:left="180"/>
        <w:rPr>
          <w:ins w:id="3940" w:author="BOUVY Martine [2]" w:date="2021-05-12T15:14:00Z"/>
        </w:rPr>
      </w:pPr>
    </w:p>
    <w:p w14:paraId="4C36220C" w14:textId="757076C9" w:rsidR="00C03557" w:rsidRDefault="00984A6E" w:rsidP="008721CB">
      <w:pPr>
        <w:ind w:left="180"/>
        <w:rPr>
          <w:ins w:id="3941" w:author="BOUVY Martine [2]" w:date="2021-05-12T15:15:00Z"/>
          <w:b/>
        </w:rPr>
      </w:pPr>
      <w:ins w:id="3942" w:author="BOUVY Martine [2]" w:date="2021-05-12T15:14:00Z">
        <w:r w:rsidRPr="001724C9">
          <w:rPr>
            <w:b/>
          </w:rPr>
          <w:t>IF</w:t>
        </w:r>
        <w:r>
          <w:t xml:space="preserve"> InstructionForNextAgent[1</w:t>
        </w:r>
        <w:r w:rsidRPr="005C0A19">
          <w:t xml:space="preserve">] </w:t>
        </w:r>
        <w:r w:rsidRPr="008943CC">
          <w:rPr>
            <w:b/>
          </w:rPr>
          <w:t>IsPresent</w:t>
        </w:r>
      </w:ins>
      <w:ins w:id="3943" w:author="BOUVY Martine [2]" w:date="2021-05-12T15:15:00Z">
        <w:r>
          <w:rPr>
            <w:b/>
          </w:rPr>
          <w:t xml:space="preserve"> </w:t>
        </w:r>
        <w:r w:rsidRPr="00984A6E">
          <w:t>THEN</w:t>
        </w:r>
      </w:ins>
    </w:p>
    <w:p w14:paraId="768A05FC" w14:textId="798D265A" w:rsidR="00984A6E" w:rsidRDefault="00984A6E" w:rsidP="008721CB">
      <w:pPr>
        <w:ind w:left="180"/>
        <w:rPr>
          <w:ins w:id="3944" w:author="BOUVY Martine [2]" w:date="2021-05-12T15:14:00Z"/>
        </w:rPr>
      </w:pPr>
      <w:ins w:id="3945" w:author="BOUVY Martine [2]" w:date="2021-05-12T15:15:00Z">
        <w:r>
          <w:t xml:space="preserve">   </w:t>
        </w:r>
        <w:r w:rsidRPr="00E801EA">
          <w:rPr>
            <w:rFonts w:eastAsia="Times New Roman"/>
            <w:color w:val="auto"/>
            <w:szCs w:val="20"/>
          </w:rPr>
          <w:t>MTInstructionForNextAgent</w:t>
        </w:r>
        <w:r>
          <w:rPr>
            <w:rFonts w:eastAsia="Times New Roman"/>
            <w:color w:val="auto"/>
            <w:szCs w:val="20"/>
          </w:rPr>
          <w:t xml:space="preserve"> = </w:t>
        </w:r>
        <w:r w:rsidRPr="00E801EA">
          <w:rPr>
            <w:rFonts w:eastAsia="Times New Roman"/>
            <w:color w:val="auto"/>
            <w:szCs w:val="20"/>
          </w:rPr>
          <w:t>InstructionForNex</w:t>
        </w:r>
        <w:r>
          <w:rPr>
            <w:rFonts w:eastAsia="Times New Roman"/>
            <w:color w:val="auto"/>
            <w:szCs w:val="20"/>
          </w:rPr>
          <w:t>tAgent[1</w:t>
        </w:r>
        <w:r w:rsidRPr="00E801EA">
          <w:rPr>
            <w:rFonts w:eastAsia="Times New Roman"/>
            <w:color w:val="auto"/>
            <w:szCs w:val="20"/>
          </w:rPr>
          <w:t>].InstructionInformation</w:t>
        </w:r>
      </w:ins>
    </w:p>
    <w:p w14:paraId="2EE2746D" w14:textId="77777777" w:rsidR="00C03557" w:rsidRPr="005C0A19" w:rsidRDefault="00C03557" w:rsidP="008721CB">
      <w:pPr>
        <w:ind w:left="180"/>
      </w:pPr>
    </w:p>
    <w:p w14:paraId="047F66A7" w14:textId="14B708C2" w:rsidR="008721CB" w:rsidRPr="005C0A19" w:rsidRDefault="00984A6E" w:rsidP="008721CB">
      <w:pPr>
        <w:ind w:left="180"/>
      </w:pPr>
      <w:ins w:id="3946" w:author="BOUVY Martine [2]" w:date="2021-05-12T15:14:00Z">
        <w:r>
          <w:rPr>
            <w:b/>
          </w:rPr>
          <w:t xml:space="preserve">  </w:t>
        </w:r>
      </w:ins>
      <w:r w:rsidR="008721CB" w:rsidRPr="008943CC">
        <w:rPr>
          <w:b/>
        </w:rPr>
        <w:t>For m</w:t>
      </w:r>
      <w:r w:rsidR="008721CB" w:rsidRPr="005C0A19">
        <w:t xml:space="preserve"> = </w:t>
      </w:r>
      <w:del w:id="3947" w:author="BOUVY Martine [2]" w:date="2021-05-12T15:14:00Z">
        <w:r w:rsidR="008721CB" w:rsidRPr="005C0A19" w:rsidDel="00C03557">
          <w:delText xml:space="preserve">1 </w:delText>
        </w:r>
      </w:del>
      <w:ins w:id="3948" w:author="BOUVY Martine [2]" w:date="2021-05-12T15:14:00Z">
        <w:r w:rsidR="00C03557">
          <w:t>2</w:t>
        </w:r>
        <w:r w:rsidR="00C03557" w:rsidRPr="005C0A19">
          <w:t xml:space="preserve"> </w:t>
        </w:r>
      </w:ins>
      <w:r w:rsidR="008721CB" w:rsidRPr="005C0A19">
        <w:t xml:space="preserve">to </w:t>
      </w:r>
      <w:del w:id="3949" w:author="BOUVY Martine [2]" w:date="2021-11-10T15:51:00Z">
        <w:r w:rsidR="008721CB" w:rsidRPr="005C0A19" w:rsidDel="00AF6874">
          <w:delText>4</w:delText>
        </w:r>
      </w:del>
      <w:ins w:id="3950" w:author="BOUVY Martine [2]" w:date="2021-11-10T15:51:00Z">
        <w:r w:rsidR="00AF6874" w:rsidRPr="00F0074C">
          <w:t>6</w:t>
        </w:r>
      </w:ins>
    </w:p>
    <w:p w14:paraId="2691CFA3" w14:textId="77777777" w:rsidR="008721CB" w:rsidRPr="005C0A19" w:rsidRDefault="008721CB" w:rsidP="008721CB">
      <w:pPr>
        <w:ind w:left="180"/>
      </w:pPr>
    </w:p>
    <w:p w14:paraId="42D7782E" w14:textId="635F58B4" w:rsidR="008721CB" w:rsidRDefault="00984A6E" w:rsidP="008721CB">
      <w:pPr>
        <w:ind w:left="180"/>
        <w:rPr>
          <w:ins w:id="3951" w:author="BOUVY Martine [2]" w:date="2021-05-12T14:42:00Z"/>
        </w:rPr>
      </w:pPr>
      <w:ins w:id="3952" w:author="BOUVY Martine [2]" w:date="2021-05-12T15:14:00Z">
        <w:r>
          <w:rPr>
            <w:b/>
          </w:rPr>
          <w:t xml:space="preserve">    </w:t>
        </w:r>
      </w:ins>
      <w:r w:rsidR="008721CB" w:rsidRPr="005C0A19">
        <w:rPr>
          <w:b/>
        </w:rPr>
        <w:t>IF</w:t>
      </w:r>
      <w:r w:rsidR="008721CB" w:rsidRPr="005C0A19">
        <w:t xml:space="preserve"> InstructionForNextAgent[m] </w:t>
      </w:r>
      <w:r w:rsidR="008721CB" w:rsidRPr="008943CC">
        <w:rPr>
          <w:b/>
        </w:rPr>
        <w:t>IsPresent</w:t>
      </w:r>
      <w:r w:rsidR="008943CC">
        <w:t xml:space="preserve"> THEN</w:t>
      </w:r>
    </w:p>
    <w:p w14:paraId="00C8FF6F" w14:textId="7DB20923" w:rsidR="00E801EA" w:rsidRPr="00E801EA" w:rsidRDefault="00E801EA" w:rsidP="00E8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ins w:id="3953" w:author="BOUVY Martine [2]" w:date="2021-05-12T14:42:00Z"/>
          <w:rFonts w:eastAsia="Times New Roman"/>
          <w:color w:val="auto"/>
          <w:szCs w:val="20"/>
        </w:rPr>
      </w:pPr>
      <w:ins w:id="3954" w:author="BOUVY Martine [2]" w:date="2021-05-12T14:42:00Z">
        <w:r w:rsidRPr="00E801EA">
          <w:rPr>
            <w:rFonts w:eastAsia="Times New Roman"/>
            <w:b/>
            <w:color w:val="auto"/>
            <w:szCs w:val="20"/>
          </w:rPr>
          <w:t xml:space="preserve">    </w:t>
        </w:r>
      </w:ins>
      <w:ins w:id="3955" w:author="BOUVY Martine [2]" w:date="2021-05-12T14:45:00Z">
        <w:r w:rsidRPr="00E801EA">
          <w:rPr>
            <w:rFonts w:eastAsia="Times New Roman"/>
            <w:b/>
            <w:color w:val="auto"/>
            <w:szCs w:val="20"/>
          </w:rPr>
          <w:t xml:space="preserve">    </w:t>
        </w:r>
      </w:ins>
      <w:ins w:id="3956" w:author="BOUVY Martine [2]" w:date="2021-05-12T14:42:00Z">
        <w:r w:rsidRPr="00E801EA">
          <w:rPr>
            <w:rFonts w:eastAsia="Times New Roman"/>
            <w:b/>
            <w:color w:val="auto"/>
            <w:szCs w:val="20"/>
          </w:rPr>
          <w:t>IF</w:t>
        </w:r>
      </w:ins>
      <w:ins w:id="3957" w:author="BOUVY Martine [2]" w:date="2021-05-12T15:56:00Z">
        <w:r w:rsidR="00F15E12">
          <w:t>(</w:t>
        </w:r>
        <w:r w:rsidR="00F15E12" w:rsidRPr="001F7991">
          <w:rPr>
            <w:rFonts w:eastAsia="Times New Roman"/>
            <w:b/>
            <w:color w:val="auto"/>
            <w:szCs w:val="20"/>
          </w:rPr>
          <w:t>Length</w:t>
        </w:r>
        <w:r w:rsidR="00F15E12">
          <w:rPr>
            <w:rFonts w:eastAsia="Times New Roman"/>
            <w:color w:val="auto"/>
            <w:szCs w:val="20"/>
          </w:rPr>
          <w:t>(</w:t>
        </w:r>
        <w:r w:rsidR="00F15E12" w:rsidRPr="00E801EA">
          <w:rPr>
            <w:rFonts w:eastAsia="Times New Roman"/>
            <w:color w:val="auto"/>
            <w:szCs w:val="20"/>
          </w:rPr>
          <w:t>InstructionForNextAgent[m</w:t>
        </w:r>
        <w:r w:rsidR="00F15E12">
          <w:rPr>
            <w:rFonts w:eastAsia="Times New Roman"/>
            <w:color w:val="auto"/>
            <w:szCs w:val="20"/>
          </w:rPr>
          <w:t>-1</w:t>
        </w:r>
        <w:r w:rsidR="00F15E12" w:rsidRPr="00E801EA">
          <w:rPr>
            <w:rFonts w:eastAsia="Times New Roman"/>
            <w:color w:val="auto"/>
            <w:szCs w:val="20"/>
          </w:rPr>
          <w:t>]</w:t>
        </w:r>
        <w:r w:rsidR="00F15E12">
          <w:rPr>
            <w:rFonts w:eastAsia="Times New Roman"/>
            <w:color w:val="auto"/>
            <w:szCs w:val="20"/>
          </w:rPr>
          <w:t xml:space="preserve">)&lt; </w:t>
        </w:r>
      </w:ins>
      <w:ins w:id="3958" w:author="BOUVY Martine [2]" w:date="2021-11-10T15:52:00Z">
        <w:r w:rsidR="00085175" w:rsidRPr="00F0074C">
          <w:rPr>
            <w:rFonts w:eastAsia="Times New Roman"/>
            <w:color w:val="auto"/>
            <w:szCs w:val="20"/>
          </w:rPr>
          <w:t>35</w:t>
        </w:r>
        <w:r w:rsidR="00085175">
          <w:rPr>
            <w:rFonts w:eastAsia="Times New Roman"/>
            <w:color w:val="auto"/>
            <w:szCs w:val="20"/>
          </w:rPr>
          <w:t xml:space="preserve"> </w:t>
        </w:r>
      </w:ins>
      <w:ins w:id="3959" w:author="BOUVY Martine [2]" w:date="2021-05-12T15:56:00Z">
        <w:r w:rsidR="00F15E12">
          <w:rPr>
            <w:rFonts w:eastAsia="Times New Roman"/>
            <w:color w:val="auto"/>
            <w:szCs w:val="20"/>
          </w:rPr>
          <w:t xml:space="preserve">AND </w:t>
        </w:r>
      </w:ins>
      <w:ins w:id="3960" w:author="BOUVY Martine [2]" w:date="2021-05-12T15:57:00Z">
        <w:r w:rsidR="00F15E12" w:rsidRPr="00E801EA">
          <w:rPr>
            <w:rFonts w:eastAsia="Times New Roman"/>
            <w:color w:val="auto"/>
            <w:szCs w:val="20"/>
          </w:rPr>
          <w:t>InstructionForNextAgent[m].InstructionInformation</w:t>
        </w:r>
        <w:r w:rsidR="00F15E12">
          <w:rPr>
            <w:rFonts w:eastAsia="Times New Roman"/>
            <w:color w:val="auto"/>
            <w:szCs w:val="20"/>
          </w:rPr>
          <w:t xml:space="preserve"> </w:t>
        </w:r>
      </w:ins>
      <w:ins w:id="3961" w:author="BOUVY Martine [2]" w:date="2021-05-14T09:47:00Z">
        <w:r w:rsidR="00423C40" w:rsidRPr="00177C79">
          <w:rPr>
            <w:rFonts w:eastAsia="Times New Roman"/>
            <w:b/>
            <w:color w:val="auto"/>
            <w:szCs w:val="20"/>
          </w:rPr>
          <w:t>DOES NOT</w:t>
        </w:r>
        <w:r w:rsidR="00423C40">
          <w:rPr>
            <w:rFonts w:eastAsia="Times New Roman"/>
            <w:color w:val="auto"/>
            <w:szCs w:val="20"/>
          </w:rPr>
          <w:t xml:space="preserve"> </w:t>
        </w:r>
      </w:ins>
      <w:ins w:id="3962" w:author="BOUVY Martine [2]" w:date="2021-05-12T15:57:00Z">
        <w:r w:rsidR="00423C40">
          <w:rPr>
            <w:rFonts w:eastAsia="Times New Roman"/>
            <w:b/>
            <w:color w:val="auto"/>
            <w:szCs w:val="20"/>
          </w:rPr>
          <w:t>START</w:t>
        </w:r>
        <w:r w:rsidR="00F15E12" w:rsidRPr="00F15E12">
          <w:rPr>
            <w:rFonts w:eastAsia="Times New Roman"/>
            <w:b/>
            <w:color w:val="auto"/>
            <w:szCs w:val="20"/>
          </w:rPr>
          <w:t xml:space="preserve"> with</w:t>
        </w:r>
      </w:ins>
      <w:ins w:id="3963" w:author="BOUVY Martine [2]" w:date="2021-05-12T15:58:00Z">
        <w:r w:rsidR="00F15E12">
          <w:rPr>
            <w:rFonts w:eastAsia="Times New Roman"/>
            <w:color w:val="auto"/>
            <w:szCs w:val="20"/>
          </w:rPr>
          <w:t xml:space="preserve"> </w:t>
        </w:r>
      </w:ins>
      <w:ins w:id="3964" w:author="BOUVY Martine [2]" w:date="2021-05-12T15:59:00Z">
        <w:r w:rsidR="00F15E12">
          <w:rPr>
            <w:rFonts w:eastAsia="Times New Roman"/>
            <w:color w:val="auto"/>
            <w:szCs w:val="20"/>
          </w:rPr>
          <w:t>“</w:t>
        </w:r>
      </w:ins>
      <w:ins w:id="3965" w:author="BOUVY Martine [2]" w:date="2021-05-12T15:58:00Z">
        <w:r w:rsidR="00F15E12" w:rsidRPr="005C0A19">
          <w:t>/GenericMax8c/</w:t>
        </w:r>
      </w:ins>
      <w:ins w:id="3966" w:author="BOUVY Martine [2]" w:date="2021-05-12T15:59:00Z">
        <w:r w:rsidR="00F15E12">
          <w:t>”</w:t>
        </w:r>
      </w:ins>
      <w:ins w:id="3967" w:author="BOUVY Martine [2]" w:date="2021-05-12T16:14:00Z">
        <w:r w:rsidR="001F7991">
          <w:t>)</w:t>
        </w:r>
      </w:ins>
      <w:ins w:id="3968" w:author="BOUVY Martine [2]" w:date="2021-05-12T15:58:00Z">
        <w:r w:rsidR="00F15E12" w:rsidRPr="005C0A19">
          <w:t xml:space="preserve"> </w:t>
        </w:r>
      </w:ins>
      <w:ins w:id="3969" w:author="BOUVY Martine [2]" w:date="2021-05-12T15:57:00Z">
        <w:r w:rsidR="00F15E12">
          <w:rPr>
            <w:rFonts w:eastAsia="Times New Roman"/>
            <w:color w:val="auto"/>
            <w:szCs w:val="20"/>
          </w:rPr>
          <w:t xml:space="preserve"> </w:t>
        </w:r>
      </w:ins>
      <w:ins w:id="3970" w:author="BOUVY Martine [2]" w:date="2021-05-12T15:51:00Z">
        <w:r w:rsidR="00030A09">
          <w:rPr>
            <w:rFonts w:eastAsia="Times New Roman"/>
            <w:color w:val="auto"/>
            <w:szCs w:val="20"/>
          </w:rPr>
          <w:t xml:space="preserve"> </w:t>
        </w:r>
      </w:ins>
      <w:ins w:id="3971" w:author="BOUVY Martine [2]" w:date="2021-05-12T14:42:00Z">
        <w:r w:rsidRPr="00E801EA">
          <w:rPr>
            <w:rFonts w:eastAsia="Times New Roman"/>
            <w:color w:val="auto"/>
            <w:szCs w:val="20"/>
          </w:rPr>
          <w:t xml:space="preserve"> THEN</w:t>
        </w:r>
      </w:ins>
    </w:p>
    <w:p w14:paraId="39FBF368" w14:textId="3DEFDD3C" w:rsidR="00E801EA" w:rsidRPr="00E801EA" w:rsidRDefault="00E801EA" w:rsidP="00E8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ins w:id="3972" w:author="BOUVY Martine [2]" w:date="2021-05-12T14:42:00Z"/>
          <w:rFonts w:eastAsia="Times New Roman"/>
          <w:color w:val="auto"/>
          <w:szCs w:val="20"/>
        </w:rPr>
      </w:pPr>
      <w:ins w:id="3973" w:author="BOUVY Martine [2]" w:date="2021-05-12T14:42:00Z">
        <w:r w:rsidRPr="00E801EA">
          <w:rPr>
            <w:rFonts w:eastAsia="Times New Roman"/>
            <w:color w:val="auto"/>
            <w:szCs w:val="20"/>
          </w:rPr>
          <w:t xml:space="preserve">            MTInstructionForNextAgent = </w:t>
        </w:r>
      </w:ins>
      <w:ins w:id="3974" w:author="BOUVY Martine [2]" w:date="2021-05-14T09:48:00Z">
        <w:r w:rsidR="00423C40" w:rsidRPr="00F15E12">
          <w:rPr>
            <w:rFonts w:eastAsia="Times New Roman"/>
            <w:b/>
            <w:color w:val="auto"/>
            <w:szCs w:val="20"/>
          </w:rPr>
          <w:t xml:space="preserve">Concatenate </w:t>
        </w:r>
        <w:r w:rsidR="00423C40" w:rsidRPr="00E801EA">
          <w:rPr>
            <w:rFonts w:eastAsia="Times New Roman"/>
            <w:color w:val="auto"/>
            <w:szCs w:val="20"/>
          </w:rPr>
          <w:t xml:space="preserve">(MTInstructionForNextAgent, </w:t>
        </w:r>
        <w:r w:rsidR="00423C40">
          <w:rPr>
            <w:rFonts w:eastAsia="Times New Roman"/>
            <w:b/>
            <w:color w:val="auto"/>
            <w:szCs w:val="20"/>
          </w:rPr>
          <w:t>TempREC</w:t>
        </w:r>
        <w:r w:rsidR="00423C40" w:rsidRPr="00E801EA">
          <w:rPr>
            <w:rFonts w:eastAsia="Times New Roman"/>
            <w:color w:val="auto"/>
            <w:szCs w:val="20"/>
          </w:rPr>
          <w:t>, InstructionForNextAgent[m].InstructionInformation)</w:t>
        </w:r>
      </w:ins>
    </w:p>
    <w:p w14:paraId="11B5AB76" w14:textId="77777777" w:rsidR="00E801EA" w:rsidRPr="00E801EA" w:rsidRDefault="00E801EA" w:rsidP="00E8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ins w:id="3975" w:author="BOUVY Martine [2]" w:date="2021-05-12T14:42:00Z"/>
          <w:rFonts w:eastAsia="Times New Roman"/>
          <w:b/>
          <w:color w:val="auto"/>
          <w:szCs w:val="20"/>
        </w:rPr>
      </w:pPr>
      <w:ins w:id="3976" w:author="BOUVY Martine [2]" w:date="2021-05-12T14:42:00Z">
        <w:r w:rsidRPr="00E801EA">
          <w:rPr>
            <w:rFonts w:eastAsia="Times New Roman"/>
            <w:color w:val="auto"/>
            <w:szCs w:val="20"/>
          </w:rPr>
          <w:t xml:space="preserve">        </w:t>
        </w:r>
        <w:r w:rsidRPr="00E801EA">
          <w:rPr>
            <w:rFonts w:eastAsia="Times New Roman"/>
            <w:b/>
            <w:color w:val="auto"/>
            <w:szCs w:val="20"/>
          </w:rPr>
          <w:t>ELSE</w:t>
        </w:r>
      </w:ins>
    </w:p>
    <w:p w14:paraId="017F822C" w14:textId="2DE41FD4" w:rsidR="00E801EA" w:rsidRPr="00E801EA" w:rsidRDefault="00E801EA" w:rsidP="00E8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ins w:id="3977" w:author="BOUVY Martine [2]" w:date="2021-05-12T14:42:00Z"/>
          <w:rFonts w:eastAsia="Times New Roman"/>
          <w:color w:val="auto"/>
          <w:szCs w:val="20"/>
        </w:rPr>
      </w:pPr>
      <w:ins w:id="3978" w:author="BOUVY Martine [2]" w:date="2021-05-12T14:42:00Z">
        <w:r w:rsidRPr="00E801EA">
          <w:rPr>
            <w:rFonts w:eastAsia="Times New Roman"/>
            <w:color w:val="auto"/>
            <w:szCs w:val="20"/>
          </w:rPr>
          <w:t xml:space="preserve">            MTInstructionForNextAgent = </w:t>
        </w:r>
        <w:r w:rsidRPr="00F15E12">
          <w:rPr>
            <w:rFonts w:eastAsia="Times New Roman"/>
            <w:b/>
            <w:color w:val="auto"/>
            <w:szCs w:val="20"/>
          </w:rPr>
          <w:t xml:space="preserve">Concatenate </w:t>
        </w:r>
        <w:r w:rsidR="00423C40">
          <w:rPr>
            <w:rFonts w:eastAsia="Times New Roman"/>
            <w:color w:val="auto"/>
            <w:szCs w:val="20"/>
          </w:rPr>
          <w:t>(MTInstructionForNextAgent,</w:t>
        </w:r>
        <w:r w:rsidRPr="00E801EA">
          <w:rPr>
            <w:rFonts w:eastAsia="Times New Roman"/>
            <w:color w:val="auto"/>
            <w:szCs w:val="20"/>
          </w:rPr>
          <w:t xml:space="preserve"> InstructionForNextAgent[m].InstructionInformation)</w:t>
        </w:r>
      </w:ins>
    </w:p>
    <w:p w14:paraId="13B17D39" w14:textId="77777777" w:rsidR="00E801EA" w:rsidRPr="00E801EA" w:rsidRDefault="00E801EA" w:rsidP="00E8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ins w:id="3979" w:author="BOUVY Martine [2]" w:date="2021-05-12T14:42:00Z"/>
          <w:rFonts w:eastAsia="Times New Roman"/>
          <w:b/>
          <w:color w:val="auto"/>
          <w:szCs w:val="20"/>
        </w:rPr>
      </w:pPr>
      <w:ins w:id="3980" w:author="BOUVY Martine [2]" w:date="2021-05-12T14:42:00Z">
        <w:r w:rsidRPr="00E801EA">
          <w:rPr>
            <w:rFonts w:eastAsia="Times New Roman"/>
            <w:b/>
            <w:color w:val="auto"/>
            <w:szCs w:val="20"/>
          </w:rPr>
          <w:t xml:space="preserve">        ENDIF</w:t>
        </w:r>
      </w:ins>
    </w:p>
    <w:p w14:paraId="143DBE9F" w14:textId="77777777" w:rsidR="00E801EA" w:rsidRPr="00E801EA" w:rsidRDefault="00E801EA" w:rsidP="008721CB">
      <w:pPr>
        <w:ind w:left="180"/>
        <w:rPr>
          <w:b/>
        </w:rPr>
      </w:pPr>
    </w:p>
    <w:p w14:paraId="5F2A5FFD" w14:textId="58FBD8FB" w:rsidR="008721CB" w:rsidRPr="005C0A19" w:rsidDel="00E801EA" w:rsidRDefault="008721CB" w:rsidP="008721CB">
      <w:pPr>
        <w:ind w:left="180"/>
        <w:rPr>
          <w:del w:id="3981" w:author="BOUVY Martine [2]" w:date="2021-05-12T14:43:00Z"/>
        </w:rPr>
      </w:pPr>
      <w:del w:id="3982" w:author="BOUVY Martine [2]" w:date="2021-05-12T14:43:00Z">
        <w:r w:rsidRPr="005C0A19" w:rsidDel="00E801EA">
          <w:delText xml:space="preserve">MTInstructionForNextAgent = </w:delText>
        </w:r>
        <w:r w:rsidRPr="008943CC" w:rsidDel="00E801EA">
          <w:rPr>
            <w:b/>
          </w:rPr>
          <w:delText>Concatenate</w:delText>
        </w:r>
        <w:r w:rsidRPr="005C0A19" w:rsidDel="00E801EA">
          <w:delText xml:space="preserve"> (MTInstructionForNextAgent, InstructionForNextAgent[m].InstructionInformation)</w:delText>
        </w:r>
      </w:del>
    </w:p>
    <w:p w14:paraId="77B16099" w14:textId="617BC4C4" w:rsidR="008721CB" w:rsidRPr="005C0A19" w:rsidRDefault="00984A6E" w:rsidP="008721CB">
      <w:pPr>
        <w:ind w:left="180"/>
        <w:rPr>
          <w:b/>
        </w:rPr>
      </w:pPr>
      <w:ins w:id="3983" w:author="BOUVY Martine [2]" w:date="2021-05-12T15:14:00Z">
        <w:r>
          <w:rPr>
            <w:b/>
          </w:rPr>
          <w:t xml:space="preserve">    </w:t>
        </w:r>
      </w:ins>
      <w:r w:rsidR="008721CB" w:rsidRPr="005C0A19">
        <w:rPr>
          <w:b/>
        </w:rPr>
        <w:t>ENDIF</w:t>
      </w:r>
    </w:p>
    <w:p w14:paraId="7EFF20DE" w14:textId="77777777" w:rsidR="001772EA" w:rsidRPr="005C0A19" w:rsidRDefault="001772EA" w:rsidP="008721CB">
      <w:pPr>
        <w:ind w:left="180"/>
        <w:rPr>
          <w:b/>
        </w:rPr>
      </w:pPr>
    </w:p>
    <w:p w14:paraId="6AD3B8CD" w14:textId="402636E0" w:rsidR="008721CB" w:rsidRPr="005C0A19" w:rsidRDefault="00984A6E" w:rsidP="008721CB">
      <w:pPr>
        <w:ind w:left="180"/>
      </w:pPr>
      <w:ins w:id="3984" w:author="BOUVY Martine [2]" w:date="2021-05-12T15:14:00Z">
        <w:r>
          <w:rPr>
            <w:b/>
          </w:rPr>
          <w:t xml:space="preserve">   </w:t>
        </w:r>
      </w:ins>
      <w:r w:rsidR="008721CB" w:rsidRPr="008943CC">
        <w:rPr>
          <w:b/>
        </w:rPr>
        <w:t>Next</w:t>
      </w:r>
      <w:r w:rsidR="008721CB" w:rsidRPr="005C0A19">
        <w:t xml:space="preserve"> </w:t>
      </w:r>
      <w:ins w:id="3985" w:author="BOUVY Martine [2]" w:date="2021-05-12T15:36:00Z">
        <w:r w:rsidR="001724C9">
          <w:t>m</w:t>
        </w:r>
      </w:ins>
    </w:p>
    <w:p w14:paraId="57658DFA" w14:textId="77777777" w:rsidR="008721CB" w:rsidRPr="005C0A19" w:rsidRDefault="008721CB" w:rsidP="008721CB">
      <w:pPr>
        <w:ind w:left="180"/>
      </w:pPr>
    </w:p>
    <w:p w14:paraId="005484A4" w14:textId="77CC3138" w:rsidR="00DD3D71" w:rsidRPr="005C0A19" w:rsidRDefault="00702AE0" w:rsidP="009C2801">
      <w:pPr>
        <w:ind w:left="180"/>
      </w:pPr>
      <w:r w:rsidRPr="005C0A19">
        <w:lastRenderedPageBreak/>
        <w:t xml:space="preserve">/* Extract /FIN53/ </w:t>
      </w:r>
      <w:del w:id="3986" w:author="BOUVY Martine [2]" w:date="2021-05-12T19:06:00Z">
        <w:r w:rsidRPr="005C0A19" w:rsidDel="0002487B">
          <w:delText xml:space="preserve">and /FIN54/ </w:delText>
        </w:r>
      </w:del>
      <w:r w:rsidRPr="005C0A19">
        <w:t>and related informati</w:t>
      </w:r>
      <w:r w:rsidR="001772EA" w:rsidRPr="005C0A19">
        <w:t xml:space="preserve">on if present. </w:t>
      </w:r>
      <w:r w:rsidR="00B14EFB" w:rsidRPr="005C0A19">
        <w:t xml:space="preserve">Other possible codes are /INT/, /REC/, </w:t>
      </w:r>
      <w:r w:rsidR="00AB0F1D" w:rsidRPr="005C0A19">
        <w:t xml:space="preserve">(also from MT202 : /PHON/, /PHONIBK/, </w:t>
      </w:r>
      <w:r w:rsidR="00B14EFB" w:rsidRPr="005C0A19">
        <w:t>/TELE/, /TELEIBK/</w:t>
      </w:r>
      <w:r w:rsidR="00AB0F1D" w:rsidRPr="005C0A19">
        <w:t>)</w:t>
      </w:r>
      <w:r w:rsidR="00B14EFB" w:rsidRPr="005C0A19">
        <w:t>, or /</w:t>
      </w:r>
      <w:r w:rsidR="007453EF" w:rsidRPr="005C0A19">
        <w:t>ProprietaryCode</w:t>
      </w:r>
      <w:r w:rsidR="00E83C78" w:rsidRPr="005C0A19">
        <w:t>/ meaning</w:t>
      </w:r>
      <w:r w:rsidR="00B14EFB" w:rsidRPr="005C0A19">
        <w:t xml:space="preserve"> any other proprietary codes</w:t>
      </w:r>
      <w:r w:rsidR="007453EF" w:rsidRPr="005C0A19">
        <w:t xml:space="preserve"> defined with maximum 8 </w:t>
      </w:r>
      <w:r w:rsidR="00317C0C" w:rsidRPr="005C0A19">
        <w:t xml:space="preserve">alpha numeric upper case </w:t>
      </w:r>
      <w:r w:rsidR="007453EF" w:rsidRPr="005C0A19">
        <w:t>characters</w:t>
      </w:r>
      <w:r w:rsidR="001772EA" w:rsidRPr="005C0A19">
        <w:t xml:space="preserve">. </w:t>
      </w:r>
      <w:r w:rsidR="00C32A65" w:rsidRPr="005C0A19">
        <w:t xml:space="preserve">Let’s name the codes /GenericMax8c/ </w:t>
      </w:r>
      <w:r w:rsidRPr="005C0A19">
        <w:t>*/</w:t>
      </w:r>
    </w:p>
    <w:p w14:paraId="1E38B1FE" w14:textId="7E20D956" w:rsidR="00702AE0" w:rsidRDefault="00702AE0" w:rsidP="009C2801">
      <w:pPr>
        <w:ind w:left="180"/>
        <w:rPr>
          <w:ins w:id="3987" w:author="BOUVY Martine [2]" w:date="2021-05-12T19:18:00Z"/>
        </w:rPr>
      </w:pPr>
    </w:p>
    <w:p w14:paraId="470DD8A5" w14:textId="1719C1C0" w:rsidR="00C52A82" w:rsidRPr="005C0A19" w:rsidRDefault="00C52A82" w:rsidP="00023979">
      <w:pPr>
        <w:ind w:left="0" w:firstLine="0"/>
      </w:pPr>
    </w:p>
    <w:p w14:paraId="793D1571" w14:textId="3572C973" w:rsidR="00C52A82" w:rsidRPr="005C0A19" w:rsidRDefault="008943CC" w:rsidP="00E62487">
      <w:pPr>
        <w:tabs>
          <w:tab w:val="left" w:pos="90"/>
          <w:tab w:val="left" w:pos="180"/>
          <w:tab w:val="left" w:pos="270"/>
        </w:tabs>
        <w:spacing w:after="9"/>
        <w:ind w:left="0" w:right="157" w:firstLine="0"/>
      </w:pPr>
      <w:r>
        <w:rPr>
          <w:rFonts w:eastAsia="Arial"/>
          <w:b/>
        </w:rPr>
        <w:t xml:space="preserve">  </w:t>
      </w:r>
      <w:r w:rsidR="00C52A82" w:rsidRPr="005C0A19">
        <w:rPr>
          <w:rFonts w:eastAsia="Arial"/>
          <w:b/>
        </w:rPr>
        <w:t>IF</w:t>
      </w:r>
      <w:r w:rsidR="00C52A82" w:rsidRPr="005C0A19">
        <w:rPr>
          <w:rFonts w:eastAsia="Arial"/>
        </w:rPr>
        <w:t xml:space="preserve"> </w:t>
      </w:r>
      <w:r w:rsidR="00C52A82" w:rsidRPr="008943CC">
        <w:rPr>
          <w:b/>
        </w:rPr>
        <w:t>IsPresentPattern</w:t>
      </w:r>
      <w:r w:rsidR="00C52A82" w:rsidRPr="005C0A19">
        <w:t>(MTInstruction</w:t>
      </w:r>
      <w:r w:rsidR="0085658C" w:rsidRPr="005C0A19">
        <w:t>ForNextAgent</w:t>
      </w:r>
      <w:r w:rsidR="00B14EFB" w:rsidRPr="005C0A19">
        <w:t>, "/FIN53</w:t>
      </w:r>
      <w:r w:rsidR="00C52A82" w:rsidRPr="005C0A19">
        <w:t xml:space="preserve">/") THEN </w:t>
      </w:r>
    </w:p>
    <w:p w14:paraId="376C98A5" w14:textId="409FCCD1" w:rsidR="00C52A82" w:rsidRDefault="009F25E9" w:rsidP="00C52A82">
      <w:pPr>
        <w:spacing w:after="9"/>
        <w:ind w:left="419" w:right="157" w:hanging="7"/>
        <w:rPr>
          <w:ins w:id="3988" w:author="BOUVY Martine [2]" w:date="2021-05-12T19:10:00Z"/>
        </w:rPr>
      </w:pPr>
      <w:r w:rsidRPr="005C0A19">
        <w:t xml:space="preserve">         </w:t>
      </w:r>
      <w:r w:rsidR="00C52A82" w:rsidRPr="005C0A19">
        <w:t xml:space="preserve">MTInstructionTemp = </w:t>
      </w:r>
      <w:r w:rsidR="00C52A82" w:rsidRPr="008943CC">
        <w:rPr>
          <w:b/>
        </w:rPr>
        <w:t>Ext</w:t>
      </w:r>
      <w:r w:rsidR="00B14EFB" w:rsidRPr="008943CC">
        <w:rPr>
          <w:b/>
        </w:rPr>
        <w:t>ractBetweenPattern</w:t>
      </w:r>
      <w:r w:rsidR="00B14EFB" w:rsidRPr="005C0A19">
        <w:t>(MTInstructionForNextAgent</w:t>
      </w:r>
      <w:r w:rsidR="00C52A82" w:rsidRPr="005C0A19">
        <w:t>,</w:t>
      </w:r>
      <w:r w:rsidR="00B14EFB" w:rsidRPr="005C0A19">
        <w:t xml:space="preserve">”/FIN53/”, </w:t>
      </w:r>
      <w:ins w:id="3989" w:author="BOUVY Martine [2]" w:date="2021-08-10T09:23:00Z">
        <w:r w:rsidR="00CE4364">
          <w:t>{</w:t>
        </w:r>
      </w:ins>
      <w:r w:rsidR="00B14EFB" w:rsidRPr="005C0A19">
        <w:t>“/GenericMax8c/”</w:t>
      </w:r>
      <w:ins w:id="3990" w:author="BOUVY Martine [2]" w:date="2021-05-12T15:42:00Z">
        <w:r w:rsidR="00943FB5">
          <w:t>, TempRec</w:t>
        </w:r>
      </w:ins>
      <w:ins w:id="3991" w:author="BOUVY Martine [2]" w:date="2021-08-10T09:23:00Z">
        <w:r w:rsidR="00CE4364">
          <w:t>}</w:t>
        </w:r>
      </w:ins>
      <w:r w:rsidR="00C52A82" w:rsidRPr="005C0A19">
        <w:t>)</w:t>
      </w:r>
    </w:p>
    <w:p w14:paraId="68B86DBB" w14:textId="0D3546AC" w:rsidR="00196B90" w:rsidRDefault="00196B90" w:rsidP="00C52A82">
      <w:pPr>
        <w:spacing w:after="9"/>
        <w:ind w:left="419" w:right="157" w:hanging="7"/>
        <w:rPr>
          <w:ins w:id="3992" w:author="BOUVY Martine [2]" w:date="2021-05-12T19:10:00Z"/>
        </w:rPr>
      </w:pPr>
    </w:p>
    <w:p w14:paraId="0FB853FC" w14:textId="059C1DEE" w:rsidR="00812756" w:rsidRDefault="00920A5F" w:rsidP="00E62487">
      <w:pPr>
        <w:tabs>
          <w:tab w:val="left" w:pos="540"/>
        </w:tabs>
        <w:spacing w:after="9"/>
        <w:ind w:left="450" w:right="157" w:hanging="7"/>
        <w:rPr>
          <w:ins w:id="3993" w:author="BOUVY Martine [2]" w:date="2021-11-10T09:38:00Z"/>
        </w:rPr>
      </w:pPr>
      <w:ins w:id="3994" w:author="BOUVY Martine [2]" w:date="2021-08-26T11:02:00Z">
        <w:r w:rsidRPr="0084286C">
          <w:rPr>
            <w:b/>
          </w:rPr>
          <w:t>IF IsValidBIC</w:t>
        </w:r>
        <w:r>
          <w:t>(MTInstructionTemp) AND</w:t>
        </w:r>
      </w:ins>
      <w:ins w:id="3995" w:author="BOUVY Martine [2]" w:date="2021-08-26T11:09:00Z">
        <w:r w:rsidR="0084286C">
          <w:t xml:space="preserve"> MXSettlementMethod = “INDA” OR “INGA” THEN</w:t>
        </w:r>
      </w:ins>
    </w:p>
    <w:p w14:paraId="5134EA28" w14:textId="5CFD7D4E" w:rsidR="00043403" w:rsidRDefault="00043403" w:rsidP="00823B55">
      <w:pPr>
        <w:tabs>
          <w:tab w:val="left" w:pos="810"/>
          <w:tab w:val="left" w:pos="900"/>
          <w:tab w:val="left" w:pos="990"/>
        </w:tabs>
        <w:spacing w:after="9"/>
        <w:ind w:left="419" w:right="157" w:hanging="7"/>
        <w:rPr>
          <w:ins w:id="3996" w:author="BOUVY Martine [2]" w:date="2021-11-10T09:42:00Z"/>
          <w:b/>
        </w:rPr>
      </w:pPr>
      <w:ins w:id="3997" w:author="BOUVY Martine [2]" w:date="2021-11-10T09:41:00Z">
        <w:r>
          <w:rPr>
            <w:b/>
          </w:rPr>
          <w:t xml:space="preserve">   IF </w:t>
        </w:r>
      </w:ins>
      <w:ins w:id="3998" w:author="BOUVY Martine [2]" w:date="2021-11-10T09:42:00Z">
        <w:r>
          <w:rPr>
            <w:b/>
          </w:rPr>
          <w:t>IsPresent</w:t>
        </w:r>
        <w:r w:rsidRPr="00043403">
          <w:t>(</w:t>
        </w:r>
      </w:ins>
      <w:ins w:id="3999" w:author="BOUVY Martine [2]" w:date="2021-11-10T09:41:00Z">
        <w:r w:rsidRPr="00043403">
          <w:t>SettlementAccount</w:t>
        </w:r>
      </w:ins>
      <w:ins w:id="4000" w:author="BOUVY Martine [2]" w:date="2021-11-10T09:42:00Z">
        <w:r w:rsidRPr="00043403">
          <w:t>)</w:t>
        </w:r>
      </w:ins>
      <w:ins w:id="4001" w:author="BOUVY Martine [2]" w:date="2021-11-10T09:41:00Z">
        <w:r>
          <w:rPr>
            <w:b/>
          </w:rPr>
          <w:t xml:space="preserve"> </w:t>
        </w:r>
      </w:ins>
      <w:ins w:id="4002" w:author="BOUVY Martine [2]" w:date="2021-11-10T09:42:00Z">
        <w:r>
          <w:rPr>
            <w:b/>
          </w:rPr>
          <w:t>OR</w:t>
        </w:r>
      </w:ins>
    </w:p>
    <w:p w14:paraId="03BCF234" w14:textId="7B393B3B" w:rsidR="00043403" w:rsidRPr="00043403" w:rsidRDefault="00043403" w:rsidP="00C52A82">
      <w:pPr>
        <w:spacing w:after="9"/>
        <w:ind w:left="419" w:right="157" w:hanging="7"/>
        <w:rPr>
          <w:ins w:id="4003" w:author="BOUVY Martine [2]" w:date="2021-08-26T11:09:00Z"/>
        </w:rPr>
      </w:pPr>
      <w:ins w:id="4004" w:author="BOUVY Martine [2]" w:date="2021-11-10T09:42:00Z">
        <w:r>
          <w:rPr>
            <w:b/>
          </w:rPr>
          <w:t xml:space="preserve">    {IsAbsent</w:t>
        </w:r>
        <w:r w:rsidRPr="00043403">
          <w:t>(Settlement</w:t>
        </w:r>
      </w:ins>
      <w:ins w:id="4005" w:author="BOUVY Martine [2]" w:date="2021-11-10T09:43:00Z">
        <w:r w:rsidRPr="00043403">
          <w:t>Account)</w:t>
        </w:r>
        <w:r>
          <w:rPr>
            <w:b/>
          </w:rPr>
          <w:t xml:space="preserve"> AND (Substring</w:t>
        </w:r>
        <w:r w:rsidRPr="00043403">
          <w:t>(</w:t>
        </w:r>
      </w:ins>
      <w:ins w:id="4006" w:author="BOUVY Martine [2]" w:date="2021-11-10T09:44:00Z">
        <w:r w:rsidRPr="00043403">
          <w:t xml:space="preserve">MTInstructionTemp,1,6) = </w:t>
        </w:r>
      </w:ins>
      <w:ins w:id="4007" w:author="BOUVY Martine [2]" w:date="2021-11-10T09:45:00Z">
        <w:r w:rsidRPr="00043403">
          <w:rPr>
            <w:b/>
          </w:rPr>
          <w:t>Subs</w:t>
        </w:r>
      </w:ins>
      <w:ins w:id="4008" w:author="BOUVY Martine [2]" w:date="2021-11-10T09:50:00Z">
        <w:r w:rsidR="00C56468">
          <w:rPr>
            <w:b/>
          </w:rPr>
          <w:t>t</w:t>
        </w:r>
      </w:ins>
      <w:ins w:id="4009" w:author="BOUVY Martine [2]" w:date="2021-11-10T09:45:00Z">
        <w:r w:rsidRPr="00043403">
          <w:rPr>
            <w:b/>
          </w:rPr>
          <w:t>ring</w:t>
        </w:r>
        <w:r w:rsidRPr="00043403">
          <w:t xml:space="preserve">(BAH/From/financialInstitutionIdentification/BICFI,1,6)  </w:t>
        </w:r>
        <w:r w:rsidRPr="00043403">
          <w:rPr>
            <w:b/>
          </w:rPr>
          <w:t>OR</w:t>
        </w:r>
        <w:r>
          <w:t xml:space="preserve"> </w:t>
        </w:r>
        <w:r w:rsidRPr="00043403">
          <w:rPr>
            <w:b/>
          </w:rPr>
          <w:t>Substring</w:t>
        </w:r>
        <w:r>
          <w:t>(</w:t>
        </w:r>
        <w:r w:rsidRPr="00043403">
          <w:t xml:space="preserve">MTInstructionTemp,1,6) = </w:t>
        </w:r>
        <w:r w:rsidRPr="00043403">
          <w:rPr>
            <w:b/>
          </w:rPr>
          <w:t>Substring</w:t>
        </w:r>
        <w:r w:rsidRPr="00043403">
          <w:t>(BAH/To/financialInstitutionIdentification/BICFI,1,6)</w:t>
        </w:r>
      </w:ins>
      <w:ins w:id="4010" w:author="BOUVY Martine [2]" w:date="2021-11-10T09:46:00Z">
        <w:r w:rsidR="00E306BB">
          <w:t>)</w:t>
        </w:r>
      </w:ins>
      <w:ins w:id="4011" w:author="BOUVY Martine [2]" w:date="2021-11-10T09:47:00Z">
        <w:r w:rsidR="00E306BB" w:rsidRPr="00BB3E69">
          <w:rPr>
            <w:b/>
          </w:rPr>
          <w:t>}</w:t>
        </w:r>
      </w:ins>
    </w:p>
    <w:p w14:paraId="0C442A40" w14:textId="77777777" w:rsidR="00043403" w:rsidRDefault="0084286C" w:rsidP="00C52A82">
      <w:pPr>
        <w:spacing w:after="9"/>
        <w:ind w:left="419" w:right="157" w:hanging="7"/>
        <w:rPr>
          <w:ins w:id="4012" w:author="BOUVY Martine [2]" w:date="2021-11-10T09:46:00Z"/>
        </w:rPr>
      </w:pPr>
      <w:ins w:id="4013" w:author="BOUVY Martine [2]" w:date="2021-08-26T11:09:00Z">
        <w:r w:rsidRPr="0084286C">
          <w:t xml:space="preserve"> </w:t>
        </w:r>
      </w:ins>
    </w:p>
    <w:p w14:paraId="64E29B9B" w14:textId="2BE17F07" w:rsidR="0084286C" w:rsidRDefault="0084286C" w:rsidP="00C52A82">
      <w:pPr>
        <w:spacing w:after="9"/>
        <w:ind w:left="419" w:right="157" w:hanging="7"/>
        <w:rPr>
          <w:ins w:id="4014" w:author="BOUVY Martine [2]" w:date="2021-11-12T15:05:00Z"/>
        </w:rPr>
      </w:pPr>
      <w:ins w:id="4015" w:author="BOUVY Martine [2]" w:date="2021-08-26T11:09:00Z">
        <w:r w:rsidRPr="0084286C">
          <w:t xml:space="preserve"> /* BIC </w:t>
        </w:r>
      </w:ins>
      <w:ins w:id="4016" w:author="BOUVY Martine [2]" w:date="2021-08-26T11:10:00Z">
        <w:r w:rsidRPr="0084286C">
          <w:t xml:space="preserve">is translated with </w:t>
        </w:r>
        <w:r>
          <w:t>MX_To_MT53A and then remove</w:t>
        </w:r>
        <w:r w:rsidR="00212EDA">
          <w:t>d from the string to analysed</w:t>
        </w:r>
      </w:ins>
      <w:ins w:id="4017" w:author="BOUVY Martine [2]" w:date="2021-11-12T15:05:00Z">
        <w:r w:rsidR="00212EDA">
          <w:t xml:space="preserve">. Note that it is not expected to have code /FIN53/ present several times. In the assumption this happens only the </w:t>
        </w:r>
      </w:ins>
      <w:ins w:id="4018" w:author="BOUVY Martine [2]" w:date="2021-11-12T15:06:00Z">
        <w:r w:rsidR="00212EDA">
          <w:t xml:space="preserve">first occurrence is checked to extract a valid BIC. If the second occurrence of </w:t>
        </w:r>
      </w:ins>
      <w:ins w:id="4019" w:author="BOUVY Martine [2]" w:date="2021-11-12T15:07:00Z">
        <w:r w:rsidR="00212EDA">
          <w:t xml:space="preserve">/FIN53/ carries a valid BIC, it is translated to Field 72 meaning the information is not lost. But there is no rationale to have </w:t>
        </w:r>
      </w:ins>
      <w:ins w:id="4020" w:author="BOUVY Martine [2]" w:date="2021-11-12T15:08:00Z">
        <w:r w:rsidR="00212EDA">
          <w:t>/FIN53/ present several times */</w:t>
        </w:r>
      </w:ins>
    </w:p>
    <w:p w14:paraId="6AD10C4F" w14:textId="77777777" w:rsidR="00212EDA" w:rsidRDefault="00212EDA" w:rsidP="00C52A82">
      <w:pPr>
        <w:spacing w:after="9"/>
        <w:ind w:left="419" w:right="157" w:hanging="7"/>
        <w:rPr>
          <w:ins w:id="4021" w:author="BOUVY Martine [2]" w:date="2021-08-26T11:15:00Z"/>
        </w:rPr>
      </w:pPr>
    </w:p>
    <w:p w14:paraId="7FE8AD56" w14:textId="2E647D99" w:rsidR="0084286C" w:rsidRDefault="0084286C" w:rsidP="00C52A82">
      <w:pPr>
        <w:spacing w:after="9"/>
        <w:ind w:left="419" w:right="157" w:hanging="7"/>
        <w:rPr>
          <w:ins w:id="4022" w:author="BOUVY Martine [2]" w:date="2021-08-26T11:15:00Z"/>
        </w:rPr>
      </w:pPr>
    </w:p>
    <w:p w14:paraId="60332807" w14:textId="4FB74835" w:rsidR="0084286C" w:rsidRDefault="0084286C" w:rsidP="00C52A82">
      <w:pPr>
        <w:spacing w:after="9"/>
        <w:ind w:left="419" w:right="157" w:hanging="7"/>
        <w:rPr>
          <w:ins w:id="4023" w:author="BOUVY Martine [2]" w:date="2021-08-26T11:12:00Z"/>
        </w:rPr>
      </w:pPr>
      <w:ins w:id="4024" w:author="BOUVY Martine [2]" w:date="2021-08-26T11:16:00Z">
        <w:r>
          <w:t xml:space="preserve"> </w:t>
        </w:r>
      </w:ins>
      <w:ins w:id="4025" w:author="BOUVY Martine [2]" w:date="2021-08-26T11:15:00Z">
        <w:r>
          <w:t xml:space="preserve">MTInstructionTemp = </w:t>
        </w:r>
        <w:r w:rsidRPr="0084286C">
          <w:rPr>
            <w:b/>
          </w:rPr>
          <w:t>Concatenate</w:t>
        </w:r>
        <w:r>
          <w:t>(</w:t>
        </w:r>
      </w:ins>
      <w:ins w:id="4026" w:author="BOUVY Martine [2]" w:date="2021-08-26T11:16:00Z">
        <w:r>
          <w:t>“</w:t>
        </w:r>
      </w:ins>
      <w:ins w:id="4027" w:author="BOUVY Martine [2]" w:date="2021-08-26T11:15:00Z">
        <w:r>
          <w:t>/FIN53/</w:t>
        </w:r>
      </w:ins>
      <w:ins w:id="4028" w:author="BOUVY Martine [2]" w:date="2021-08-26T11:16:00Z">
        <w:r>
          <w:t>”</w:t>
        </w:r>
      </w:ins>
      <w:ins w:id="4029" w:author="BOUVY Martine [2]" w:date="2021-08-26T11:15:00Z">
        <w:r>
          <w:t>,</w:t>
        </w:r>
      </w:ins>
      <w:ins w:id="4030" w:author="BOUVY Martine [2]" w:date="2021-08-26T11:16:00Z">
        <w:r w:rsidRPr="0084286C">
          <w:t xml:space="preserve"> </w:t>
        </w:r>
        <w:r>
          <w:t>MTInstructionTemp)</w:t>
        </w:r>
      </w:ins>
    </w:p>
    <w:p w14:paraId="52206934" w14:textId="77777777" w:rsidR="0084286C" w:rsidRDefault="0084286C" w:rsidP="00C52A82">
      <w:pPr>
        <w:spacing w:after="9"/>
        <w:ind w:left="419" w:right="157" w:hanging="7"/>
        <w:rPr>
          <w:ins w:id="4031" w:author="BOUVY Martine [2]" w:date="2021-08-26T11:10:00Z"/>
        </w:rPr>
      </w:pPr>
    </w:p>
    <w:p w14:paraId="420F154C" w14:textId="4D7EAD82" w:rsidR="0084286C" w:rsidRDefault="0084286C" w:rsidP="0084286C">
      <w:pPr>
        <w:spacing w:after="9"/>
        <w:ind w:left="419" w:right="157" w:hanging="7"/>
        <w:rPr>
          <w:ins w:id="4032" w:author="BOUVY Martine [2]" w:date="2021-08-26T11:12:00Z"/>
        </w:rPr>
      </w:pPr>
      <w:ins w:id="4033" w:author="BOUVY Martine [2]" w:date="2021-08-26T11:11:00Z">
        <w:r>
          <w:t xml:space="preserve"> </w:t>
        </w:r>
      </w:ins>
      <w:ins w:id="4034" w:author="BOUVY Martine [2]" w:date="2021-08-26T11:12:00Z">
        <w:r>
          <w:t>ReplacePattern(</w:t>
        </w:r>
        <w:r w:rsidRPr="005C0A19">
          <w:t>MTInstructionForNextAgent</w:t>
        </w:r>
        <w:r>
          <w:t>,</w:t>
        </w:r>
      </w:ins>
      <w:ins w:id="4035" w:author="BOUVY Martine [2]" w:date="2021-08-26T11:16:00Z">
        <w:r w:rsidRPr="0084286C">
          <w:t xml:space="preserve"> </w:t>
        </w:r>
        <w:r>
          <w:t>MTInstructionTemp</w:t>
        </w:r>
      </w:ins>
      <w:ins w:id="4036" w:author="BOUVY Martine [2]" w:date="2021-08-26T11:12:00Z">
        <w:r>
          <w:t>,</w:t>
        </w:r>
      </w:ins>
      <w:ins w:id="4037" w:author="BOUVY Martine [2]" w:date="2021-08-26T11:14:00Z">
        <w:r>
          <w:t>“”</w:t>
        </w:r>
      </w:ins>
      <w:ins w:id="4038" w:author="BOUVY Martine [2]" w:date="2021-08-26T11:12:00Z">
        <w:r>
          <w:t>)</w:t>
        </w:r>
      </w:ins>
    </w:p>
    <w:p w14:paraId="0F2E35D4" w14:textId="14F8CAF3" w:rsidR="0084286C" w:rsidRPr="0084286C" w:rsidRDefault="0084286C" w:rsidP="00C52A82">
      <w:pPr>
        <w:spacing w:after="9"/>
        <w:ind w:left="419" w:right="157" w:hanging="7"/>
        <w:rPr>
          <w:ins w:id="4039" w:author="BOUVY Martine [2]" w:date="2021-05-06T11:16:00Z"/>
        </w:rPr>
      </w:pPr>
    </w:p>
    <w:p w14:paraId="5B24A700" w14:textId="7CB4AA42" w:rsidR="00812756" w:rsidRPr="00BB3E69" w:rsidDel="003D1A35" w:rsidRDefault="00BB3E69" w:rsidP="00C52A82">
      <w:pPr>
        <w:spacing w:after="9"/>
        <w:ind w:left="419" w:right="157" w:hanging="7"/>
        <w:rPr>
          <w:del w:id="4040" w:author="BOUVY Martine [2]" w:date="2021-08-26T11:01:00Z"/>
          <w:b/>
        </w:rPr>
      </w:pPr>
      <w:ins w:id="4041" w:author="BOUVY Martine [2]" w:date="2021-11-10T09:51:00Z">
        <w:r>
          <w:t xml:space="preserve">   </w:t>
        </w:r>
        <w:r w:rsidRPr="00BB3E69">
          <w:rPr>
            <w:b/>
          </w:rPr>
          <w:t>ENDIF</w:t>
        </w:r>
      </w:ins>
    </w:p>
    <w:p w14:paraId="67648DB8" w14:textId="4C853853" w:rsidR="00196B90" w:rsidRPr="00E62487" w:rsidDel="003F2145" w:rsidRDefault="00E62487" w:rsidP="00E62487">
      <w:pPr>
        <w:spacing w:after="9"/>
        <w:ind w:left="0" w:right="157" w:firstLine="0"/>
        <w:rPr>
          <w:del w:id="4042" w:author="BOUVY Martine [2]" w:date="2021-05-12T19:17:00Z"/>
          <w:b/>
        </w:rPr>
      </w:pPr>
      <w:ins w:id="4043" w:author="BOUVY Martine [2]" w:date="2021-11-10T09:57:00Z">
        <w:r>
          <w:rPr>
            <w:b/>
          </w:rPr>
          <w:t xml:space="preserve">   </w:t>
        </w:r>
      </w:ins>
      <w:ins w:id="4044" w:author="BOUVY Martine [2]" w:date="2021-11-10T09:56:00Z">
        <w:r w:rsidRPr="00E62487">
          <w:rPr>
            <w:b/>
          </w:rPr>
          <w:t>ENDIF</w:t>
        </w:r>
      </w:ins>
    </w:p>
    <w:p w14:paraId="09354D05" w14:textId="4FC9F884" w:rsidR="00730421" w:rsidRDefault="00730421" w:rsidP="004E21FE">
      <w:pPr>
        <w:spacing w:after="9"/>
        <w:ind w:right="157"/>
        <w:rPr>
          <w:ins w:id="4045" w:author="BOUVY Martine [2]" w:date="2021-05-12T18:25:00Z"/>
        </w:rPr>
      </w:pPr>
    </w:p>
    <w:p w14:paraId="43315C49" w14:textId="7A4DBC46" w:rsidR="00C52A82" w:rsidRPr="005C0A19" w:rsidRDefault="00E62487" w:rsidP="008943CC">
      <w:pPr>
        <w:tabs>
          <w:tab w:val="left" w:pos="270"/>
        </w:tabs>
        <w:spacing w:after="9"/>
        <w:ind w:left="90" w:right="157"/>
      </w:pPr>
      <w:r>
        <w:rPr>
          <w:b/>
        </w:rPr>
        <w:t xml:space="preserve"> </w:t>
      </w:r>
      <w:r w:rsidR="00C52A82" w:rsidRPr="005C0A19">
        <w:rPr>
          <w:b/>
        </w:rPr>
        <w:t xml:space="preserve">ENDIF   </w:t>
      </w:r>
      <w:r w:rsidR="008943CC">
        <w:t>/* END</w:t>
      </w:r>
      <w:r w:rsidR="00C52A82" w:rsidRPr="005C0A19">
        <w:t>IF IsPre</w:t>
      </w:r>
      <w:r w:rsidR="000F1268" w:rsidRPr="005C0A19">
        <w:t>sentPattern(MTInstruction, "/FIN53</w:t>
      </w:r>
      <w:r w:rsidR="00C52A82" w:rsidRPr="005C0A19">
        <w:t>/")  */</w:t>
      </w:r>
    </w:p>
    <w:p w14:paraId="56FF5617" w14:textId="0C28AB85" w:rsidR="00701952" w:rsidRPr="005C0A19" w:rsidRDefault="00701952" w:rsidP="00C52A82">
      <w:pPr>
        <w:spacing w:after="9"/>
        <w:ind w:left="90" w:right="157"/>
      </w:pPr>
    </w:p>
    <w:p w14:paraId="0F48C1B2" w14:textId="77777777" w:rsidR="00701952" w:rsidRPr="005C0A19" w:rsidRDefault="00701952" w:rsidP="00C52A82">
      <w:pPr>
        <w:spacing w:after="9"/>
        <w:ind w:left="90" w:right="157"/>
      </w:pPr>
    </w:p>
    <w:p w14:paraId="4B6131CB" w14:textId="13114115" w:rsidR="00701952" w:rsidRPr="005C0A19" w:rsidDel="0002487B" w:rsidRDefault="008943CC" w:rsidP="008943CC">
      <w:pPr>
        <w:tabs>
          <w:tab w:val="left" w:pos="270"/>
          <w:tab w:val="left" w:pos="360"/>
          <w:tab w:val="left" w:pos="450"/>
        </w:tabs>
        <w:spacing w:after="9"/>
        <w:ind w:left="0" w:right="157" w:firstLine="0"/>
        <w:rPr>
          <w:del w:id="4046" w:author="BOUVY Martine [2]" w:date="2021-05-12T19:07:00Z"/>
        </w:rPr>
      </w:pPr>
      <w:del w:id="4047" w:author="BOUVY Martine [2]" w:date="2021-05-12T19:07:00Z">
        <w:r w:rsidDel="0002487B">
          <w:rPr>
            <w:rFonts w:eastAsia="Arial"/>
            <w:b/>
          </w:rPr>
          <w:delText xml:space="preserve">   </w:delText>
        </w:r>
        <w:r w:rsidR="00701952" w:rsidRPr="005C0A19" w:rsidDel="0002487B">
          <w:rPr>
            <w:rFonts w:eastAsia="Arial"/>
            <w:b/>
          </w:rPr>
          <w:delText>IF</w:delText>
        </w:r>
        <w:r w:rsidR="00701952" w:rsidRPr="005C0A19" w:rsidDel="0002487B">
          <w:rPr>
            <w:rFonts w:eastAsia="Arial"/>
          </w:rPr>
          <w:delText xml:space="preserve"> </w:delText>
        </w:r>
        <w:r w:rsidR="00701952" w:rsidRPr="005C0A19" w:rsidDel="0002487B">
          <w:delText>IsPresentPattern(MTInstruction</w:delText>
        </w:r>
        <w:r w:rsidR="0085658C" w:rsidRPr="005C0A19" w:rsidDel="0002487B">
          <w:delText>ForNextAgent</w:delText>
        </w:r>
        <w:r w:rsidR="00701952" w:rsidRPr="005C0A19" w:rsidDel="0002487B">
          <w:delText xml:space="preserve">, "/FIN54/") THEN </w:delText>
        </w:r>
      </w:del>
    </w:p>
    <w:p w14:paraId="6AC01D5F" w14:textId="67FB8052" w:rsidR="00701952" w:rsidRPr="005C0A19" w:rsidDel="0002487B" w:rsidRDefault="009F25E9" w:rsidP="00701952">
      <w:pPr>
        <w:spacing w:after="9"/>
        <w:ind w:left="419" w:right="157" w:hanging="7"/>
        <w:rPr>
          <w:del w:id="4048" w:author="BOUVY Martine [2]" w:date="2021-05-12T19:07:00Z"/>
        </w:rPr>
      </w:pPr>
      <w:del w:id="4049" w:author="BOUVY Martine [2]" w:date="2021-05-12T19:07:00Z">
        <w:r w:rsidRPr="005C0A19" w:rsidDel="0002487B">
          <w:delText xml:space="preserve">         </w:delText>
        </w:r>
        <w:r w:rsidR="00701952" w:rsidRPr="005C0A19" w:rsidDel="0002487B">
          <w:delText xml:space="preserve">MTInstructionTemp = </w:delText>
        </w:r>
        <w:r w:rsidR="00701952" w:rsidRPr="008943CC" w:rsidDel="0002487B">
          <w:rPr>
            <w:b/>
          </w:rPr>
          <w:delText>ExtractBetweenPattern</w:delText>
        </w:r>
        <w:r w:rsidR="00701952" w:rsidRPr="005C0A19" w:rsidDel="0002487B">
          <w:delText>(MTInstructionForNextAgent,”/FIN54/”, “/GenericMax8c/”)</w:delText>
        </w:r>
      </w:del>
    </w:p>
    <w:p w14:paraId="5E37F21D" w14:textId="08BD5C75" w:rsidR="00150D0D" w:rsidRPr="005C0A19" w:rsidDel="0002487B" w:rsidRDefault="00150D0D" w:rsidP="00701952">
      <w:pPr>
        <w:spacing w:after="9"/>
        <w:ind w:left="419" w:right="157" w:hanging="7"/>
        <w:rPr>
          <w:del w:id="4050" w:author="BOUVY Martine [2]" w:date="2021-05-12T19:07:00Z"/>
        </w:rPr>
      </w:pPr>
    </w:p>
    <w:p w14:paraId="47E172E7" w14:textId="6390AD99" w:rsidR="00701952" w:rsidRPr="005C0A19" w:rsidDel="0002487B" w:rsidRDefault="00701952" w:rsidP="00701952">
      <w:pPr>
        <w:spacing w:after="9"/>
        <w:ind w:left="419" w:right="157" w:hanging="7"/>
        <w:rPr>
          <w:del w:id="4051" w:author="BOUVY Martine [2]" w:date="2021-05-12T19:07:00Z"/>
        </w:rPr>
      </w:pPr>
      <w:del w:id="4052" w:author="BOUVY Martine [2]" w:date="2021-05-12T19:07:00Z">
        <w:r w:rsidRPr="005C0A19" w:rsidDel="0002487B">
          <w:delText xml:space="preserve">        /* Delete the code and string extracted */</w:delText>
        </w:r>
      </w:del>
    </w:p>
    <w:p w14:paraId="2F01E5BB" w14:textId="3348E703" w:rsidR="00701952" w:rsidRPr="005C0A19" w:rsidDel="0002487B" w:rsidRDefault="00701952" w:rsidP="00701952">
      <w:pPr>
        <w:spacing w:after="9"/>
        <w:ind w:left="419" w:right="157" w:hanging="7"/>
        <w:rPr>
          <w:del w:id="4053" w:author="BOUVY Martine [2]" w:date="2021-05-12T19:07:00Z"/>
        </w:rPr>
      </w:pPr>
      <w:del w:id="4054" w:author="BOUVY Martine [2]" w:date="2021-05-12T19:07:00Z">
        <w:r w:rsidRPr="005C0A19" w:rsidDel="0002487B">
          <w:delText xml:space="preserve">         MTInstructionForNextAgent, =     </w:delText>
        </w:r>
        <w:r w:rsidRPr="008943CC" w:rsidDel="0002487B">
          <w:rPr>
            <w:b/>
          </w:rPr>
          <w:delText>DeletePattern</w:delText>
        </w:r>
        <w:r w:rsidRPr="005C0A19" w:rsidDel="0002487B">
          <w:delText>(MTInstructionForNextAgent,</w:delText>
        </w:r>
        <w:r w:rsidRPr="008943CC" w:rsidDel="0002487B">
          <w:rPr>
            <w:b/>
          </w:rPr>
          <w:delText>Concatenate</w:delText>
        </w:r>
        <w:r w:rsidRPr="005C0A19" w:rsidDel="0002487B">
          <w:delText>(”/FIN54/”,  MTInstructionT</w:delText>
        </w:r>
      </w:del>
      <w:del w:id="4055" w:author="BOUVY Martine [2]" w:date="2021-05-12T18:03:00Z">
        <w:r w:rsidRPr="005C0A19" w:rsidDel="00F67491">
          <w:delText>emp</w:delText>
        </w:r>
      </w:del>
      <w:del w:id="4056" w:author="BOUVY Martine [2]" w:date="2021-05-12T19:07:00Z">
        <w:r w:rsidRPr="005C0A19" w:rsidDel="0002487B">
          <w:delText>))</w:delText>
        </w:r>
      </w:del>
    </w:p>
    <w:p w14:paraId="76D6FA4B" w14:textId="0ED32487" w:rsidR="00701952" w:rsidRPr="005C0A19" w:rsidDel="0002487B" w:rsidRDefault="00701952" w:rsidP="00701952">
      <w:pPr>
        <w:spacing w:after="9"/>
        <w:ind w:left="419" w:right="157" w:hanging="7"/>
        <w:rPr>
          <w:del w:id="4057" w:author="BOUVY Martine [2]" w:date="2021-05-12T19:07:00Z"/>
        </w:rPr>
      </w:pPr>
    </w:p>
    <w:p w14:paraId="304CF467" w14:textId="6647D392" w:rsidR="00701952" w:rsidRPr="005C0A19" w:rsidDel="0002487B" w:rsidRDefault="008943CC" w:rsidP="00701952">
      <w:pPr>
        <w:spacing w:after="9"/>
        <w:ind w:left="90" w:right="157"/>
        <w:rPr>
          <w:del w:id="4058" w:author="BOUVY Martine [2]" w:date="2021-05-12T19:07:00Z"/>
        </w:rPr>
      </w:pPr>
      <w:del w:id="4059" w:author="BOUVY Martine [2]" w:date="2021-05-12T19:07:00Z">
        <w:r w:rsidDel="0002487B">
          <w:rPr>
            <w:b/>
          </w:rPr>
          <w:delText xml:space="preserve">   </w:delText>
        </w:r>
        <w:r w:rsidR="00701952" w:rsidRPr="005C0A19" w:rsidDel="0002487B">
          <w:rPr>
            <w:b/>
          </w:rPr>
          <w:delText xml:space="preserve">ENDIF   </w:delText>
        </w:r>
        <w:r w:rsidDel="0002487B">
          <w:delText>/* END</w:delText>
        </w:r>
        <w:r w:rsidR="00701952" w:rsidRPr="005C0A19" w:rsidDel="0002487B">
          <w:delText>IF IsPresentPattern(MTInstruction, "/FIN54/")  */</w:delText>
        </w:r>
      </w:del>
    </w:p>
    <w:p w14:paraId="1348CF4A" w14:textId="53021E66" w:rsidR="00701952" w:rsidRPr="005C0A19" w:rsidRDefault="00701952" w:rsidP="00701952">
      <w:pPr>
        <w:spacing w:after="9"/>
        <w:ind w:left="90" w:right="157"/>
      </w:pPr>
    </w:p>
    <w:p w14:paraId="13551B8E" w14:textId="39FD9051" w:rsidR="00C02054" w:rsidRPr="005C0A19" w:rsidRDefault="00C02054" w:rsidP="008943CC">
      <w:pPr>
        <w:tabs>
          <w:tab w:val="left" w:pos="360"/>
        </w:tabs>
        <w:spacing w:after="9"/>
        <w:ind w:left="90" w:right="157"/>
      </w:pPr>
      <w:r w:rsidRPr="005C0A19">
        <w:t xml:space="preserve">  </w:t>
      </w:r>
      <w:r w:rsidRPr="005C0A19">
        <w:rPr>
          <w:b/>
        </w:rPr>
        <w:t>IF</w:t>
      </w:r>
      <w:r w:rsidRPr="005C0A19">
        <w:t xml:space="preserve"> MTInstructionForNextAgent </w:t>
      </w:r>
      <w:r w:rsidRPr="008943CC">
        <w:rPr>
          <w:b/>
        </w:rPr>
        <w:t>NOT IsEmpty</w:t>
      </w:r>
      <w:r w:rsidR="008943CC">
        <w:t xml:space="preserve"> THEN</w:t>
      </w:r>
    </w:p>
    <w:p w14:paraId="0EA756BB" w14:textId="7F27D856" w:rsidR="001B51A7" w:rsidRPr="005C0A19" w:rsidRDefault="00E92A01" w:rsidP="009C2801">
      <w:pPr>
        <w:ind w:left="180"/>
      </w:pPr>
      <w:r w:rsidRPr="005C0A19">
        <w:rPr>
          <w:b/>
        </w:rPr>
        <w:t>{</w:t>
      </w:r>
    </w:p>
    <w:p w14:paraId="716284C0" w14:textId="131109D8" w:rsidR="00AF7D5D" w:rsidRPr="005C0A19" w:rsidRDefault="00AF7D5D" w:rsidP="009C2801">
      <w:pPr>
        <w:ind w:left="180"/>
      </w:pPr>
      <w:r w:rsidRPr="005C0A19">
        <w:t xml:space="preserve">/* Other </w:t>
      </w:r>
      <w:r w:rsidR="00D644CD" w:rsidRPr="005C0A19">
        <w:t>codes</w:t>
      </w:r>
      <w:r w:rsidRPr="005C0A19">
        <w:t xml:space="preserve"> remaining in MTInstructionForNextAgent will be translated to Field 72 */ </w:t>
      </w:r>
    </w:p>
    <w:p w14:paraId="3A982CE0" w14:textId="628302C4" w:rsidR="005621D6" w:rsidRPr="005C0A19" w:rsidRDefault="005621D6" w:rsidP="009C2801">
      <w:pPr>
        <w:ind w:left="180"/>
      </w:pPr>
    </w:p>
    <w:p w14:paraId="5E696D35" w14:textId="24F85255" w:rsidR="00146F68" w:rsidRPr="005C0A19" w:rsidRDefault="00146F68" w:rsidP="00146F68">
      <w:pPr>
        <w:spacing w:after="9"/>
        <w:ind w:left="0" w:right="157" w:firstLine="0"/>
        <w:rPr>
          <w:rFonts w:eastAsia="Arial"/>
        </w:rPr>
      </w:pPr>
      <w:r w:rsidRPr="005C0A19">
        <w:rPr>
          <w:rFonts w:eastAsia="Arial"/>
        </w:rPr>
        <w:t xml:space="preserve">/*Search for patterns like  </w:t>
      </w:r>
      <w:r w:rsidRPr="005C0A19">
        <w:rPr>
          <w:rFonts w:eastAsia="Arial"/>
          <w:b/>
        </w:rPr>
        <w:t xml:space="preserve">/REC/, /INT/, </w:t>
      </w:r>
      <w:ins w:id="4060" w:author="BOUVY Martine [2]" w:date="2021-08-26T11:17:00Z">
        <w:r w:rsidR="00024B36">
          <w:rPr>
            <w:rFonts w:eastAsia="Arial"/>
            <w:b/>
          </w:rPr>
          <w:t xml:space="preserve">/FIN53/ </w:t>
        </w:r>
      </w:ins>
      <w:r w:rsidR="005365FB" w:rsidRPr="005C0A19">
        <w:rPr>
          <w:rFonts w:eastAsia="Arial"/>
          <w:b/>
        </w:rPr>
        <w:t xml:space="preserve">and in general </w:t>
      </w:r>
      <w:r w:rsidRPr="005C0A19">
        <w:rPr>
          <w:rFonts w:eastAsia="Arial"/>
          <w:b/>
        </w:rPr>
        <w:t>/max 8char/</w:t>
      </w:r>
      <w:r w:rsidRPr="005C0A19">
        <w:rPr>
          <w:rFonts w:eastAsia="Arial"/>
        </w:rPr>
        <w:t xml:space="preserve"> in the MTInstruction string. </w:t>
      </w:r>
    </w:p>
    <w:p w14:paraId="0D8F73E8" w14:textId="1B65EDFF" w:rsidR="00146F68" w:rsidRPr="005C0A19" w:rsidRDefault="00146F68" w:rsidP="00146F68">
      <w:pPr>
        <w:spacing w:after="9"/>
        <w:ind w:left="0" w:right="157" w:firstLine="0"/>
        <w:rPr>
          <w:rFonts w:eastAsia="Arial"/>
        </w:rPr>
      </w:pPr>
      <w:r w:rsidRPr="005C0A19">
        <w:rPr>
          <w:rFonts w:eastAsia="Arial"/>
        </w:rPr>
        <w:t>If found, extract the pattern and the following related information up to the next pattern</w:t>
      </w:r>
      <w:ins w:id="4061" w:author="BOUVY Martine [2]" w:date="2021-05-12T16:20:00Z">
        <w:r w:rsidR="00104EAE">
          <w:rPr>
            <w:rFonts w:eastAsia="Arial"/>
          </w:rPr>
          <w:t xml:space="preserve"> </w:t>
        </w:r>
        <w:r w:rsidR="00104EAE" w:rsidRPr="005C0A19">
          <w:t>“/GenericMax8c/”</w:t>
        </w:r>
      </w:ins>
      <w:ins w:id="4062" w:author="BOUVY Martine [2]" w:date="2021-05-12T15:45:00Z">
        <w:r w:rsidR="00104EAE">
          <w:rPr>
            <w:rFonts w:eastAsia="Arial"/>
          </w:rPr>
          <w:t xml:space="preserve"> or TempREC</w:t>
        </w:r>
      </w:ins>
      <w:r w:rsidRPr="005C0A19">
        <w:rPr>
          <w:rFonts w:eastAsia="Arial"/>
        </w:rPr>
        <w:t>, if any</w:t>
      </w:r>
      <w:r w:rsidR="005365FB" w:rsidRPr="005C0A19">
        <w:rPr>
          <w:rFonts w:eastAsia="Arial"/>
        </w:rPr>
        <w:t>,</w:t>
      </w:r>
      <w:r w:rsidRPr="005C0A19">
        <w:rPr>
          <w:rFonts w:eastAsia="Arial"/>
        </w:rPr>
        <w:t xml:space="preserve"> or up to the end in case no next pattern</w:t>
      </w:r>
      <w:ins w:id="4063" w:author="BOUVY Martine [2]" w:date="2021-05-12T15:46:00Z">
        <w:r w:rsidR="00030A09">
          <w:rPr>
            <w:rFonts w:eastAsia="Arial"/>
          </w:rPr>
          <w:t xml:space="preserve"> </w:t>
        </w:r>
      </w:ins>
      <w:ins w:id="4064" w:author="BOUVY Martine [2]" w:date="2021-05-12T16:20:00Z">
        <w:r w:rsidR="00104EAE" w:rsidRPr="005C0A19">
          <w:t>“/GenericMax8c/”</w:t>
        </w:r>
        <w:r w:rsidR="00104EAE">
          <w:t xml:space="preserve"> </w:t>
        </w:r>
      </w:ins>
      <w:ins w:id="4065" w:author="BOUVY Martine [2]" w:date="2021-05-12T15:46:00Z">
        <w:r w:rsidR="00104EAE">
          <w:rPr>
            <w:rFonts w:eastAsia="Arial"/>
          </w:rPr>
          <w:t>or no TempREC</w:t>
        </w:r>
      </w:ins>
      <w:r w:rsidRPr="005C0A19">
        <w:rPr>
          <w:rFonts w:eastAsia="Arial"/>
        </w:rPr>
        <w:t xml:space="preserve"> is found.  Store the pattern and related information in a table with index </w:t>
      </w:r>
      <w:r w:rsidRPr="005C0A19">
        <w:rPr>
          <w:rFonts w:eastAsia="Arial"/>
          <w:b/>
        </w:rPr>
        <w:t xml:space="preserve">i </w:t>
      </w:r>
      <w:r w:rsidRPr="005C0A19">
        <w:rPr>
          <w:rFonts w:eastAsia="Arial"/>
        </w:rPr>
        <w:t xml:space="preserve"> (eg., MTInstruction[1], MTInstruction[2] where MTInstruction</w:t>
      </w:r>
      <w:r w:rsidRPr="005C0A19">
        <w:rPr>
          <w:rFonts w:eastAsia="Arial"/>
          <w:b/>
        </w:rPr>
        <w:t xml:space="preserve">[i] </w:t>
      </w:r>
      <w:r w:rsidRPr="005C0A19">
        <w:rPr>
          <w:rFonts w:eastAsia="Arial"/>
        </w:rPr>
        <w:t>contains info in the format “/Code/InstructionInformation” )</w:t>
      </w:r>
      <w:r w:rsidR="00142245" w:rsidRPr="005C0A19">
        <w:rPr>
          <w:rFonts w:eastAsia="Arial"/>
        </w:rPr>
        <w:t>. Delete each pattern found and related information before starting the next search</w:t>
      </w:r>
      <w:r w:rsidR="00AE39AD" w:rsidRPr="005C0A19">
        <w:rPr>
          <w:rFonts w:eastAsia="Arial"/>
        </w:rPr>
        <w:t>.</w:t>
      </w:r>
    </w:p>
    <w:p w14:paraId="624122A5" w14:textId="77777777" w:rsidR="00146F68" w:rsidRPr="005C0A19" w:rsidRDefault="00146F68" w:rsidP="00146F68">
      <w:pPr>
        <w:spacing w:after="9"/>
        <w:ind w:left="0" w:right="157" w:firstLine="0"/>
        <w:rPr>
          <w:rFonts w:eastAsia="Arial"/>
        </w:rPr>
      </w:pPr>
    </w:p>
    <w:p w14:paraId="4FF953DD" w14:textId="6FF5A88B" w:rsidR="00104EAE" w:rsidRDefault="00596DCC" w:rsidP="00146F68">
      <w:pPr>
        <w:spacing w:after="9"/>
        <w:ind w:left="0" w:right="157" w:firstLine="0"/>
        <w:rPr>
          <w:ins w:id="4066" w:author="BOUVY Martine [2]" w:date="2021-05-12T16:24:00Z"/>
          <w:rFonts w:eastAsia="Arial"/>
        </w:rPr>
      </w:pPr>
      <w:r w:rsidRPr="005C0A19">
        <w:rPr>
          <w:rFonts w:eastAsia="Arial"/>
        </w:rPr>
        <w:t>At this stage, t</w:t>
      </w:r>
      <w:r w:rsidR="00142245" w:rsidRPr="005C0A19">
        <w:rPr>
          <w:rFonts w:eastAsia="Arial"/>
        </w:rPr>
        <w:t xml:space="preserve">he remaining string </w:t>
      </w:r>
      <w:r w:rsidR="00142245" w:rsidRPr="005C0A19">
        <w:t>MTInstructionForNextAgent</w:t>
      </w:r>
      <w:r w:rsidR="00142245" w:rsidRPr="005C0A19">
        <w:rPr>
          <w:rFonts w:eastAsia="Arial"/>
        </w:rPr>
        <w:t xml:space="preserve">  must no</w:t>
      </w:r>
      <w:r w:rsidRPr="005C0A19">
        <w:rPr>
          <w:rFonts w:eastAsia="Arial"/>
        </w:rPr>
        <w:t xml:space="preserve">t contain any code word </w:t>
      </w:r>
      <w:r w:rsidR="00142245" w:rsidRPr="005C0A19">
        <w:rPr>
          <w:rFonts w:eastAsia="Arial"/>
        </w:rPr>
        <w:t xml:space="preserve">like </w:t>
      </w:r>
      <w:r w:rsidR="00C02054" w:rsidRPr="005C0A19">
        <w:rPr>
          <w:rFonts w:eastAsia="Arial"/>
          <w:b/>
        </w:rPr>
        <w:t>/REC/, /INT/</w:t>
      </w:r>
      <w:ins w:id="4067" w:author="BOUVY Martine [2]" w:date="2021-08-26T11:18:00Z">
        <w:r w:rsidR="00761A3E">
          <w:rPr>
            <w:rFonts w:eastAsia="Arial"/>
            <w:b/>
          </w:rPr>
          <w:t>, /FIN53/</w:t>
        </w:r>
      </w:ins>
      <w:r w:rsidR="00C02054" w:rsidRPr="005C0A19">
        <w:rPr>
          <w:rFonts w:eastAsia="Arial"/>
          <w:b/>
        </w:rPr>
        <w:t xml:space="preserve"> </w:t>
      </w:r>
      <w:r w:rsidR="00146F68" w:rsidRPr="005C0A19">
        <w:rPr>
          <w:rFonts w:eastAsia="Arial"/>
          <w:b/>
        </w:rPr>
        <w:t xml:space="preserve">or </w:t>
      </w:r>
      <w:r w:rsidR="00C02054" w:rsidRPr="005C0A19">
        <w:rPr>
          <w:rFonts w:eastAsia="Arial"/>
          <w:b/>
        </w:rPr>
        <w:t xml:space="preserve">any other </w:t>
      </w:r>
      <w:r w:rsidR="00146F68" w:rsidRPr="005C0A19">
        <w:rPr>
          <w:rFonts w:eastAsia="Arial"/>
          <w:b/>
        </w:rPr>
        <w:t>/max 8char/</w:t>
      </w:r>
      <w:r w:rsidR="00C02054" w:rsidRPr="005C0A19">
        <w:rPr>
          <w:rFonts w:eastAsia="Arial"/>
        </w:rPr>
        <w:t xml:space="preserve">. </w:t>
      </w:r>
      <w:ins w:id="4068" w:author="BOUVY Martine [2]" w:date="2021-05-12T16:24:00Z">
        <w:r w:rsidR="00104EAE">
          <w:rPr>
            <w:rFonts w:eastAsia="Arial"/>
          </w:rPr>
          <w:t>It should have a structure like [/TempREC/]Text1</w:t>
        </w:r>
      </w:ins>
      <w:ins w:id="4069" w:author="BOUVY Martine [2]" w:date="2021-05-12T16:25:00Z">
        <w:r w:rsidR="00104EAE">
          <w:rPr>
            <w:rFonts w:eastAsia="Arial"/>
          </w:rPr>
          <w:t>/TempREC/Text2/TempREC/Text3…</w:t>
        </w:r>
      </w:ins>
    </w:p>
    <w:p w14:paraId="77DB0AD9" w14:textId="5374FA56" w:rsidR="00146F68" w:rsidRPr="008943CC" w:rsidRDefault="00C02054" w:rsidP="00146F68">
      <w:pPr>
        <w:spacing w:after="9"/>
        <w:ind w:left="0" w:right="157" w:firstLine="0"/>
        <w:rPr>
          <w:rFonts w:eastAsia="Arial"/>
        </w:rPr>
      </w:pPr>
      <w:r w:rsidRPr="005C0A19">
        <w:rPr>
          <w:rFonts w:eastAsia="Arial"/>
        </w:rPr>
        <w:t xml:space="preserve">Copy that </w:t>
      </w:r>
      <w:r w:rsidR="00146F68" w:rsidRPr="005C0A19">
        <w:rPr>
          <w:rFonts w:eastAsia="Arial"/>
        </w:rPr>
        <w:t xml:space="preserve">information to </w:t>
      </w:r>
      <w:r w:rsidR="00146F68" w:rsidRPr="005C0A19">
        <w:rPr>
          <w:rFonts w:eastAsia="Arial"/>
          <w:b/>
        </w:rPr>
        <w:t>MTNoCodeInstruction</w:t>
      </w:r>
      <w:ins w:id="4070" w:author="BOUVY Martine [2]" w:date="2021-05-12T16:26:00Z">
        <w:r w:rsidR="00A77FBF">
          <w:rPr>
            <w:rFonts w:eastAsia="Arial"/>
            <w:b/>
          </w:rPr>
          <w:t xml:space="preserve"> after h</w:t>
        </w:r>
      </w:ins>
      <w:ins w:id="4071" w:author="BOUVY Martine [2]" w:date="2021-05-12T17:48:00Z">
        <w:r w:rsidR="003B740C">
          <w:rPr>
            <w:rFonts w:eastAsia="Arial"/>
            <w:b/>
          </w:rPr>
          <w:t>a</w:t>
        </w:r>
      </w:ins>
      <w:ins w:id="4072" w:author="BOUVY Martine [2]" w:date="2021-05-12T16:26:00Z">
        <w:r w:rsidR="00A77FBF">
          <w:rPr>
            <w:rFonts w:eastAsia="Arial"/>
            <w:b/>
          </w:rPr>
          <w:t xml:space="preserve">ving replaced </w:t>
        </w:r>
      </w:ins>
      <w:ins w:id="4073" w:author="BOUVY Martine [2]" w:date="2021-05-12T16:27:00Z">
        <w:r w:rsidR="00A77FBF">
          <w:rPr>
            <w:rFonts w:eastAsia="Arial"/>
            <w:b/>
          </w:rPr>
          <w:t>“</w:t>
        </w:r>
      </w:ins>
      <w:ins w:id="4074" w:author="BOUVY Martine [2]" w:date="2021-05-12T16:26:00Z">
        <w:r w:rsidR="00A77FBF">
          <w:rPr>
            <w:rFonts w:eastAsia="Arial"/>
            <w:b/>
          </w:rPr>
          <w:t>/TempREC/”</w:t>
        </w:r>
      </w:ins>
      <w:ins w:id="4075" w:author="BOUVY Martine [2]" w:date="2021-05-12T16:27:00Z">
        <w:r w:rsidR="00A77FBF">
          <w:rPr>
            <w:rFonts w:eastAsia="Arial"/>
            <w:b/>
          </w:rPr>
          <w:t xml:space="preserve"> by SPACE and TrimLeft(</w:t>
        </w:r>
        <w:r w:rsidR="00A77FBF" w:rsidRPr="005C0A19">
          <w:rPr>
            <w:rFonts w:eastAsia="Arial"/>
            <w:b/>
          </w:rPr>
          <w:t>MTNoCodeInstruction</w:t>
        </w:r>
        <w:r w:rsidR="00A77FBF">
          <w:rPr>
            <w:rFonts w:eastAsia="Arial"/>
            <w:b/>
          </w:rPr>
          <w:t>,SPACE)</w:t>
        </w:r>
      </w:ins>
      <w:r w:rsidR="00146F68" w:rsidRPr="005C0A19">
        <w:rPr>
          <w:rFonts w:eastAsia="Arial"/>
          <w:b/>
        </w:rPr>
        <w:t xml:space="preserve"> </w:t>
      </w:r>
      <w:r w:rsidR="00146F68" w:rsidRPr="008943CC">
        <w:rPr>
          <w:rFonts w:eastAsia="Arial"/>
        </w:rPr>
        <w:t>*/</w:t>
      </w:r>
    </w:p>
    <w:p w14:paraId="293C3127" w14:textId="77777777" w:rsidR="00146F68" w:rsidRPr="005C0A19" w:rsidRDefault="00146F68" w:rsidP="00146F68">
      <w:pPr>
        <w:spacing w:after="9"/>
        <w:ind w:left="0" w:right="157" w:firstLine="0"/>
        <w:rPr>
          <w:rFonts w:eastAsia="Arial"/>
        </w:rPr>
      </w:pPr>
    </w:p>
    <w:p w14:paraId="28F11052" w14:textId="14276B52" w:rsidR="009F25E9" w:rsidRPr="005C0A19" w:rsidRDefault="000618EE" w:rsidP="009F25E9">
      <w:pPr>
        <w:spacing w:after="9"/>
        <w:ind w:left="0" w:right="157" w:firstLine="0"/>
      </w:pPr>
      <w:r w:rsidRPr="005C0A19">
        <w:rPr>
          <w:rFonts w:eastAsia="Arial"/>
        </w:rPr>
        <w:t xml:space="preserve"> </w:t>
      </w:r>
      <w:r w:rsidR="009F25E9" w:rsidRPr="005C0A19">
        <w:rPr>
          <w:rFonts w:eastAsia="Arial"/>
        </w:rPr>
        <w:t xml:space="preserve"> </w:t>
      </w:r>
      <w:r w:rsidR="009F25E9" w:rsidRPr="005C0A19">
        <w:t xml:space="preserve">/* Either there is a table or </w:t>
      </w:r>
      <w:r w:rsidR="009F25E9" w:rsidRPr="005C0A19">
        <w:rPr>
          <w:rFonts w:eastAsia="Arial"/>
        </w:rPr>
        <w:t>MTNoCodeInstruction is not empty</w:t>
      </w:r>
      <w:ins w:id="4076" w:author="BOUVY Martine [2]" w:date="2021-05-12T16:25:00Z">
        <w:r w:rsidR="00104EAE">
          <w:rPr>
            <w:rFonts w:eastAsia="Arial"/>
          </w:rPr>
          <w:t xml:space="preserve"> or both</w:t>
        </w:r>
      </w:ins>
      <w:del w:id="4077" w:author="BOUVY Martine [2]" w:date="2021-05-12T16:25:00Z">
        <w:r w:rsidR="009F25E9" w:rsidRPr="005C0A19" w:rsidDel="00104EAE">
          <w:rPr>
            <w:rFonts w:eastAsia="Arial"/>
          </w:rPr>
          <w:delText xml:space="preserve"> </w:delText>
        </w:r>
      </w:del>
      <w:r w:rsidR="009F25E9" w:rsidRPr="005C0A19">
        <w:rPr>
          <w:rFonts w:eastAsia="Arial"/>
        </w:rPr>
        <w:t xml:space="preserve">*/ </w:t>
      </w:r>
    </w:p>
    <w:p w14:paraId="412EFF44" w14:textId="428D9C63" w:rsidR="00146F68" w:rsidRPr="005C0A19" w:rsidRDefault="00146F68" w:rsidP="00146F68">
      <w:pPr>
        <w:spacing w:after="9"/>
        <w:ind w:left="0" w:right="157" w:firstLine="0"/>
        <w:rPr>
          <w:rFonts w:eastAsia="Arial"/>
        </w:rPr>
      </w:pPr>
      <w:r w:rsidRPr="005C0A19">
        <w:rPr>
          <w:rFonts w:eastAsia="Arial"/>
        </w:rPr>
        <w:t xml:space="preserve">     /* i is the last index in the MTInstruction table*/</w:t>
      </w:r>
    </w:p>
    <w:p w14:paraId="4DB54972" w14:textId="4024C925" w:rsidR="009F25E9" w:rsidRPr="005C0A19" w:rsidRDefault="009F25E9" w:rsidP="00146F68">
      <w:pPr>
        <w:spacing w:after="9"/>
        <w:ind w:left="0" w:right="157" w:firstLine="0"/>
        <w:rPr>
          <w:rFonts w:eastAsia="Arial"/>
        </w:rPr>
      </w:pPr>
    </w:p>
    <w:p w14:paraId="5E456482" w14:textId="18C67C88" w:rsidR="009F25E9" w:rsidRPr="005C0A19" w:rsidRDefault="009F25E9" w:rsidP="00C05E52">
      <w:pPr>
        <w:tabs>
          <w:tab w:val="left" w:pos="360"/>
          <w:tab w:val="left" w:pos="450"/>
        </w:tabs>
        <w:spacing w:after="9"/>
        <w:ind w:left="0" w:right="157" w:firstLine="0"/>
        <w:rPr>
          <w:rFonts w:eastAsia="Arial"/>
        </w:rPr>
      </w:pPr>
      <w:r w:rsidRPr="005C0A19">
        <w:rPr>
          <w:rFonts w:eastAsia="Arial"/>
          <w:b/>
        </w:rPr>
        <w:t>IF</w:t>
      </w:r>
      <w:r w:rsidR="008943CC">
        <w:rPr>
          <w:rFonts w:eastAsia="Arial"/>
        </w:rPr>
        <w:t xml:space="preserve"> </w:t>
      </w:r>
      <w:r w:rsidR="00152D35">
        <w:rPr>
          <w:rFonts w:eastAsia="Arial"/>
        </w:rPr>
        <w:t xml:space="preserve">MTNoCodeInstruction </w:t>
      </w:r>
      <w:r w:rsidR="00152D35" w:rsidRPr="008943CC">
        <w:rPr>
          <w:rFonts w:eastAsia="Arial"/>
          <w:b/>
        </w:rPr>
        <w:t xml:space="preserve">NOT </w:t>
      </w:r>
      <w:r w:rsidRPr="008943CC">
        <w:rPr>
          <w:rFonts w:eastAsia="Arial"/>
          <w:b/>
        </w:rPr>
        <w:t>IsEmpty</w:t>
      </w:r>
      <w:r w:rsidR="008943CC">
        <w:rPr>
          <w:rFonts w:eastAsia="Arial"/>
        </w:rPr>
        <w:t xml:space="preserve">  THEN</w:t>
      </w:r>
      <w:r w:rsidRPr="005C0A19">
        <w:rPr>
          <w:rFonts w:eastAsia="Arial"/>
        </w:rPr>
        <w:t xml:space="preserve"> </w:t>
      </w:r>
    </w:p>
    <w:p w14:paraId="4303AB72" w14:textId="77777777" w:rsidR="00146F68" w:rsidRPr="005C0A19" w:rsidRDefault="00146F68" w:rsidP="00146F68">
      <w:pPr>
        <w:spacing w:after="9"/>
        <w:ind w:left="0" w:right="157" w:firstLine="0"/>
        <w:rPr>
          <w:rFonts w:eastAsia="Arial"/>
        </w:rPr>
      </w:pPr>
    </w:p>
    <w:p w14:paraId="7ED502C9" w14:textId="633E90D0" w:rsidR="00146F68" w:rsidRPr="005C0A19" w:rsidRDefault="00146F68" w:rsidP="00146F68">
      <w:pPr>
        <w:spacing w:after="9"/>
        <w:ind w:left="0" w:right="157" w:firstLine="0"/>
        <w:rPr>
          <w:rFonts w:eastAsia="Arial"/>
        </w:rPr>
      </w:pPr>
      <w:r w:rsidRPr="005C0A19">
        <w:rPr>
          <w:rFonts w:eastAsia="Arial"/>
        </w:rPr>
        <w:t>/* MTNoCodeIns</w:t>
      </w:r>
      <w:r w:rsidR="00C02054" w:rsidRPr="005C0A19">
        <w:rPr>
          <w:rFonts w:eastAsia="Arial"/>
        </w:rPr>
        <w:t xml:space="preserve">truction is concatenated </w:t>
      </w:r>
      <w:r w:rsidRPr="005C0A19">
        <w:rPr>
          <w:rFonts w:eastAsia="Arial"/>
        </w:rPr>
        <w:t>with</w:t>
      </w:r>
      <w:r w:rsidR="00C02054" w:rsidRPr="005C0A19">
        <w:rPr>
          <w:rFonts w:eastAsia="Arial"/>
        </w:rPr>
        <w:t xml:space="preserve"> element with</w:t>
      </w:r>
      <w:r w:rsidRPr="005C0A19">
        <w:rPr>
          <w:rFonts w:eastAsia="Arial"/>
        </w:rPr>
        <w:t xml:space="preserve"> code /REC/</w:t>
      </w:r>
      <w:r w:rsidR="00C02054" w:rsidRPr="005C0A19">
        <w:rPr>
          <w:rFonts w:eastAsia="Arial"/>
        </w:rPr>
        <w:t xml:space="preserve"> in the table</w:t>
      </w:r>
      <w:r w:rsidRPr="005C0A19">
        <w:rPr>
          <w:rFonts w:eastAsia="Arial"/>
        </w:rPr>
        <w:t xml:space="preserve"> . Either the table element exists or it must be created */</w:t>
      </w:r>
    </w:p>
    <w:p w14:paraId="4CD8D912" w14:textId="77777777" w:rsidR="00146F68" w:rsidRPr="005C0A19" w:rsidRDefault="00146F68" w:rsidP="00146F68">
      <w:pPr>
        <w:spacing w:after="9"/>
        <w:ind w:left="0" w:right="157" w:firstLine="0"/>
        <w:rPr>
          <w:rFonts w:eastAsia="Arial"/>
        </w:rPr>
      </w:pPr>
    </w:p>
    <w:p w14:paraId="360C71B7" w14:textId="373353A6" w:rsidR="00146F68" w:rsidRPr="005C0A19" w:rsidRDefault="00146F68" w:rsidP="00F1515F">
      <w:pPr>
        <w:tabs>
          <w:tab w:val="left" w:pos="720"/>
          <w:tab w:val="left" w:pos="810"/>
        </w:tabs>
        <w:spacing w:after="9"/>
        <w:ind w:left="0" w:right="157" w:firstLine="720"/>
        <w:rPr>
          <w:rFonts w:eastAsia="Arial"/>
        </w:rPr>
      </w:pPr>
      <w:r w:rsidRPr="005C0A19">
        <w:rPr>
          <w:rFonts w:eastAsia="Arial"/>
          <w:b/>
        </w:rPr>
        <w:t>IF</w:t>
      </w:r>
      <w:r w:rsidR="008943CC">
        <w:rPr>
          <w:rFonts w:eastAsia="Arial"/>
        </w:rPr>
        <w:t xml:space="preserve"> i &gt; 0 THEN</w:t>
      </w:r>
      <w:r w:rsidRPr="005C0A19">
        <w:rPr>
          <w:rFonts w:eastAsia="Arial"/>
        </w:rPr>
        <w:t xml:space="preserve">  /* Table exists */</w:t>
      </w:r>
    </w:p>
    <w:p w14:paraId="16733BB8" w14:textId="77777777" w:rsidR="00146F68" w:rsidRPr="005C0A19" w:rsidRDefault="00146F68" w:rsidP="008C5F39">
      <w:pPr>
        <w:tabs>
          <w:tab w:val="left" w:pos="1170"/>
          <w:tab w:val="left" w:pos="1260"/>
          <w:tab w:val="left" w:pos="1350"/>
          <w:tab w:val="left" w:pos="1440"/>
        </w:tabs>
        <w:spacing w:after="9"/>
        <w:ind w:left="0" w:right="157" w:firstLine="0"/>
        <w:rPr>
          <w:rFonts w:eastAsia="Arial"/>
        </w:rPr>
      </w:pPr>
      <w:r w:rsidRPr="005C0A19">
        <w:rPr>
          <w:rFonts w:eastAsia="Arial"/>
        </w:rPr>
        <w:t xml:space="preserve">    </w:t>
      </w:r>
      <w:r w:rsidRPr="005C0A19">
        <w:rPr>
          <w:rFonts w:eastAsia="Arial"/>
        </w:rPr>
        <w:tab/>
      </w:r>
      <w:r w:rsidRPr="005C0A19">
        <w:rPr>
          <w:rFonts w:eastAsia="Arial"/>
        </w:rPr>
        <w:tab/>
      </w:r>
      <w:r w:rsidRPr="008943CC">
        <w:rPr>
          <w:rFonts w:eastAsia="Arial"/>
          <w:b/>
        </w:rPr>
        <w:t>For n</w:t>
      </w:r>
      <w:r w:rsidRPr="005C0A19">
        <w:rPr>
          <w:rFonts w:eastAsia="Arial"/>
        </w:rPr>
        <w:t xml:space="preserve"> = 1 to i</w:t>
      </w:r>
    </w:p>
    <w:p w14:paraId="5DC6CB32" w14:textId="36F60DB5" w:rsidR="00146F68" w:rsidRPr="005C0A19" w:rsidRDefault="00146F68" w:rsidP="008C5F39">
      <w:pPr>
        <w:tabs>
          <w:tab w:val="left" w:pos="2160"/>
        </w:tabs>
        <w:spacing w:after="9"/>
        <w:ind w:left="1440" w:right="157" w:firstLine="720"/>
        <w:rPr>
          <w:rFonts w:eastAsia="Arial"/>
        </w:rPr>
      </w:pPr>
      <w:r w:rsidRPr="005C0A19">
        <w:rPr>
          <w:rFonts w:eastAsia="Arial"/>
          <w:b/>
        </w:rPr>
        <w:t>IF</w:t>
      </w:r>
      <w:r w:rsidRPr="005C0A19">
        <w:rPr>
          <w:rFonts w:eastAsia="Arial"/>
        </w:rPr>
        <w:t xml:space="preserve"> </w:t>
      </w:r>
      <w:r w:rsidRPr="008C5F39">
        <w:rPr>
          <w:rFonts w:eastAsia="Arial"/>
          <w:b/>
        </w:rPr>
        <w:t>Substring</w:t>
      </w:r>
      <w:r w:rsidRPr="005C0A19">
        <w:rPr>
          <w:rFonts w:eastAsia="Arial"/>
        </w:rPr>
        <w:t>(MTIns</w:t>
      </w:r>
      <w:r w:rsidR="008C5F39">
        <w:rPr>
          <w:rFonts w:eastAsia="Arial"/>
        </w:rPr>
        <w:t>truction[n],1, 5) = “/REC/” THEN</w:t>
      </w:r>
    </w:p>
    <w:p w14:paraId="55353C54" w14:textId="17DD8479" w:rsidR="00146F68" w:rsidRPr="005C0A19" w:rsidRDefault="00146F68" w:rsidP="00146F68">
      <w:pPr>
        <w:spacing w:after="9"/>
        <w:ind w:left="1440" w:right="157" w:firstLine="720"/>
        <w:rPr>
          <w:rFonts w:eastAsia="Arial"/>
        </w:rPr>
      </w:pPr>
      <w:r w:rsidRPr="005C0A19">
        <w:rPr>
          <w:rFonts w:eastAsia="Arial"/>
        </w:rPr>
        <w:t xml:space="preserve"> {</w:t>
      </w:r>
    </w:p>
    <w:p w14:paraId="76585168" w14:textId="77777777" w:rsidR="00146F68" w:rsidRPr="005C0A19" w:rsidRDefault="00146F68" w:rsidP="00152D35">
      <w:pPr>
        <w:spacing w:after="9"/>
        <w:ind w:right="157"/>
        <w:rPr>
          <w:rFonts w:eastAsia="Arial"/>
        </w:rPr>
      </w:pPr>
      <w:r w:rsidRPr="005C0A19">
        <w:rPr>
          <w:rFonts w:eastAsia="Arial"/>
        </w:rPr>
        <w:t xml:space="preserve">MTInstruction[n] = </w:t>
      </w:r>
      <w:r w:rsidRPr="008C5F39">
        <w:rPr>
          <w:rFonts w:eastAsia="Arial"/>
          <w:b/>
        </w:rPr>
        <w:t>Concatenate</w:t>
      </w:r>
      <w:r w:rsidRPr="005C0A19">
        <w:rPr>
          <w:rFonts w:eastAsia="Arial"/>
        </w:rPr>
        <w:t xml:space="preserve"> (MTInstruction[n],” “ ,     MTNoCodeInstruction)</w:t>
      </w:r>
    </w:p>
    <w:p w14:paraId="3537FC64" w14:textId="77777777" w:rsidR="00146F68" w:rsidRPr="005C0A19" w:rsidRDefault="00146F68" w:rsidP="00146F68">
      <w:pPr>
        <w:spacing w:after="9"/>
        <w:ind w:left="2220" w:right="157" w:firstLine="0"/>
        <w:rPr>
          <w:rFonts w:eastAsia="Arial"/>
        </w:rPr>
      </w:pPr>
    </w:p>
    <w:p w14:paraId="6B299FE7" w14:textId="73AABABC" w:rsidR="00146F68" w:rsidRPr="005C0A19" w:rsidRDefault="008C5F39" w:rsidP="00146F68">
      <w:pPr>
        <w:spacing w:after="9"/>
        <w:ind w:left="2220" w:right="157" w:firstLine="0"/>
        <w:rPr>
          <w:rFonts w:eastAsia="Arial"/>
        </w:rPr>
      </w:pPr>
      <w:r>
        <w:rPr>
          <w:rFonts w:eastAsia="Arial"/>
        </w:rPr>
        <w:t xml:space="preserve"> </w:t>
      </w:r>
      <w:r w:rsidR="00146F68" w:rsidRPr="005C0A19">
        <w:rPr>
          <w:rFonts w:eastAsia="Arial"/>
        </w:rPr>
        <w:t>RECIndicator = “True”</w:t>
      </w:r>
    </w:p>
    <w:p w14:paraId="36E8482C" w14:textId="364B693E" w:rsidR="00146F68" w:rsidRPr="005C0A19" w:rsidRDefault="008C5F39" w:rsidP="00146F68">
      <w:pPr>
        <w:spacing w:after="9"/>
        <w:ind w:left="2160" w:right="157" w:firstLine="0"/>
        <w:rPr>
          <w:rFonts w:eastAsia="Arial"/>
        </w:rPr>
      </w:pPr>
      <w:r>
        <w:rPr>
          <w:rFonts w:eastAsia="Arial"/>
        </w:rPr>
        <w:t xml:space="preserve"> </w:t>
      </w:r>
      <w:r w:rsidR="00146F68" w:rsidRPr="005C0A19">
        <w:rPr>
          <w:rFonts w:eastAsia="Arial"/>
        </w:rPr>
        <w:t xml:space="preserve"> Exit loop }</w:t>
      </w:r>
    </w:p>
    <w:p w14:paraId="7AD33AFE" w14:textId="77777777" w:rsidR="00C12D18" w:rsidRPr="00C12D18" w:rsidRDefault="00146F68" w:rsidP="00146F68">
      <w:pPr>
        <w:spacing w:after="9"/>
        <w:ind w:left="2160" w:right="157" w:firstLine="0"/>
        <w:rPr>
          <w:rFonts w:eastAsia="Arial"/>
          <w:b/>
          <w:vanish/>
          <w:specVanish/>
        </w:rPr>
      </w:pPr>
      <w:r w:rsidRPr="005C0A19">
        <w:rPr>
          <w:rFonts w:eastAsia="Arial"/>
          <w:b/>
        </w:rPr>
        <w:t xml:space="preserve">ELSE </w:t>
      </w:r>
    </w:p>
    <w:p w14:paraId="70589BBA" w14:textId="2A06B7B1" w:rsidR="00C12D18" w:rsidRDefault="00C12D18" w:rsidP="00C12D18">
      <w:pPr>
        <w:spacing w:after="9"/>
        <w:ind w:left="1440" w:right="157" w:firstLine="0"/>
        <w:rPr>
          <w:rFonts w:eastAsia="Arial"/>
          <w:b/>
        </w:rPr>
      </w:pPr>
      <w:r>
        <w:rPr>
          <w:rFonts w:eastAsia="Arial"/>
          <w:b/>
        </w:rPr>
        <w:t xml:space="preserve"> </w:t>
      </w:r>
    </w:p>
    <w:p w14:paraId="5EC1C4CF" w14:textId="194C2E5A" w:rsidR="00C12D18" w:rsidRDefault="00C12D18" w:rsidP="00C12D18">
      <w:pPr>
        <w:spacing w:after="9"/>
        <w:ind w:left="1440" w:right="157" w:firstLine="0"/>
        <w:rPr>
          <w:rFonts w:eastAsia="Arial"/>
          <w:b/>
        </w:rPr>
      </w:pPr>
      <w:r w:rsidRPr="00C12D18">
        <w:rPr>
          <w:rFonts w:eastAsia="Arial"/>
        </w:rPr>
        <w:t xml:space="preserve">         /* Do nothing */</w:t>
      </w:r>
    </w:p>
    <w:p w14:paraId="1A9AF0F7" w14:textId="6420F7C2" w:rsidR="00C12D18" w:rsidRPr="00C12D18" w:rsidRDefault="00C12D18" w:rsidP="00C12D18">
      <w:pPr>
        <w:spacing w:after="9"/>
        <w:ind w:left="1440" w:right="157" w:firstLine="0"/>
        <w:rPr>
          <w:rFonts w:eastAsia="Arial"/>
          <w:b/>
        </w:rPr>
      </w:pPr>
      <w:r>
        <w:rPr>
          <w:rFonts w:eastAsia="Arial"/>
          <w:b/>
        </w:rPr>
        <w:t xml:space="preserve">      ENDIF </w:t>
      </w:r>
    </w:p>
    <w:p w14:paraId="08257F27" w14:textId="64393A64" w:rsidR="00146F68" w:rsidRDefault="008C5F39" w:rsidP="00C12D18">
      <w:pPr>
        <w:spacing w:after="9"/>
        <w:ind w:right="157"/>
        <w:rPr>
          <w:rFonts w:eastAsia="Arial"/>
        </w:rPr>
      </w:pPr>
      <w:r>
        <w:rPr>
          <w:rFonts w:eastAsia="Arial"/>
          <w:b/>
        </w:rPr>
        <w:t xml:space="preserve"> </w:t>
      </w:r>
      <w:r w:rsidR="00C12D18">
        <w:rPr>
          <w:rFonts w:eastAsia="Arial"/>
          <w:b/>
        </w:rPr>
        <w:t xml:space="preserve">   </w:t>
      </w:r>
      <w:r w:rsidR="00146F68" w:rsidRPr="005C0A19">
        <w:rPr>
          <w:rFonts w:eastAsia="Arial"/>
          <w:b/>
        </w:rPr>
        <w:t>n</w:t>
      </w:r>
      <w:r w:rsidR="00146F68" w:rsidRPr="005C0A19">
        <w:rPr>
          <w:rFonts w:eastAsia="Arial"/>
        </w:rPr>
        <w:t xml:space="preserve"> = n+ 1</w:t>
      </w:r>
    </w:p>
    <w:p w14:paraId="409D2B04" w14:textId="7CA2FAA9" w:rsidR="00C12D18" w:rsidRPr="005C0A19" w:rsidRDefault="00C12D18" w:rsidP="00146F68">
      <w:pPr>
        <w:spacing w:after="9"/>
        <w:ind w:left="2160" w:right="157" w:firstLine="0"/>
        <w:rPr>
          <w:rFonts w:eastAsia="Arial"/>
        </w:rPr>
      </w:pPr>
    </w:p>
    <w:p w14:paraId="433C8312" w14:textId="68DFD33C" w:rsidR="00456874" w:rsidRPr="005C0A19" w:rsidRDefault="00456874" w:rsidP="00146F68">
      <w:pPr>
        <w:spacing w:after="9"/>
        <w:ind w:left="2160" w:right="157" w:firstLine="0"/>
        <w:rPr>
          <w:rFonts w:eastAsia="Arial"/>
        </w:rPr>
      </w:pPr>
    </w:p>
    <w:p w14:paraId="6DB78993" w14:textId="75E04BA8" w:rsidR="00456874" w:rsidRPr="005C0A19" w:rsidRDefault="00F1515F" w:rsidP="008C5F39">
      <w:pPr>
        <w:spacing w:after="9"/>
        <w:ind w:left="0" w:right="157" w:firstLine="0"/>
        <w:rPr>
          <w:rFonts w:eastAsia="Arial"/>
          <w:b/>
        </w:rPr>
      </w:pPr>
      <w:r>
        <w:rPr>
          <w:rFonts w:eastAsia="Arial"/>
          <w:b/>
        </w:rPr>
        <w:t xml:space="preserve">      </w:t>
      </w:r>
      <w:r w:rsidR="00152D35">
        <w:rPr>
          <w:rFonts w:eastAsia="Arial"/>
          <w:b/>
        </w:rPr>
        <w:t>END</w:t>
      </w:r>
      <w:r w:rsidR="00456874" w:rsidRPr="005C0A19">
        <w:rPr>
          <w:rFonts w:eastAsia="Arial"/>
          <w:b/>
        </w:rPr>
        <w:t xml:space="preserve">IF </w:t>
      </w:r>
      <w:r w:rsidR="00456874" w:rsidRPr="008C5F39">
        <w:rPr>
          <w:rFonts w:eastAsia="Arial"/>
        </w:rPr>
        <w:t>/* IF</w:t>
      </w:r>
      <w:r w:rsidR="00456874" w:rsidRPr="005C0A19">
        <w:rPr>
          <w:rFonts w:eastAsia="Arial"/>
        </w:rPr>
        <w:t xml:space="preserve"> i &gt; 0 */</w:t>
      </w:r>
    </w:p>
    <w:p w14:paraId="218BB35E" w14:textId="2C724736" w:rsidR="00146F68" w:rsidRPr="005C0A19" w:rsidRDefault="00456874" w:rsidP="00146F68">
      <w:pPr>
        <w:spacing w:after="9"/>
        <w:ind w:left="2160" w:right="157" w:firstLine="0"/>
        <w:rPr>
          <w:rFonts w:eastAsia="Arial"/>
        </w:rPr>
      </w:pPr>
      <w:r w:rsidRPr="005C0A19">
        <w:rPr>
          <w:rFonts w:eastAsia="Arial"/>
        </w:rPr>
        <w:t xml:space="preserve"> </w:t>
      </w:r>
    </w:p>
    <w:p w14:paraId="076CD978" w14:textId="04898AD8" w:rsidR="00146F68" w:rsidRPr="005C0A19" w:rsidRDefault="00F1515F" w:rsidP="00F1515F">
      <w:pPr>
        <w:tabs>
          <w:tab w:val="left" w:pos="270"/>
          <w:tab w:val="left" w:pos="540"/>
          <w:tab w:val="left" w:pos="630"/>
          <w:tab w:val="left" w:pos="810"/>
        </w:tabs>
        <w:spacing w:after="9"/>
        <w:ind w:left="0" w:right="157" w:firstLine="0"/>
        <w:rPr>
          <w:rFonts w:eastAsia="Arial"/>
        </w:rPr>
      </w:pPr>
      <w:r>
        <w:rPr>
          <w:rFonts w:eastAsia="Arial"/>
          <w:b/>
        </w:rPr>
        <w:lastRenderedPageBreak/>
        <w:t xml:space="preserve">      </w:t>
      </w:r>
      <w:r w:rsidR="00146F68" w:rsidRPr="005C0A19">
        <w:rPr>
          <w:rFonts w:eastAsia="Arial"/>
          <w:b/>
        </w:rPr>
        <w:t xml:space="preserve">IF </w:t>
      </w:r>
      <w:r w:rsidR="00146F68" w:rsidRPr="005C0A19">
        <w:rPr>
          <w:rFonts w:eastAsia="Arial"/>
        </w:rPr>
        <w:t>RECIndicator = “False”</w:t>
      </w:r>
      <w:r w:rsidR="00456874" w:rsidRPr="005C0A19">
        <w:rPr>
          <w:rFonts w:eastAsia="Arial"/>
        </w:rPr>
        <w:t xml:space="preserve"> </w:t>
      </w:r>
      <w:r>
        <w:rPr>
          <w:rFonts w:eastAsia="Arial"/>
        </w:rPr>
        <w:t>THEN</w:t>
      </w:r>
    </w:p>
    <w:p w14:paraId="2E96BE31" w14:textId="316D5785" w:rsidR="00456874" w:rsidRPr="005C0A19" w:rsidRDefault="00456874" w:rsidP="009C2801">
      <w:pPr>
        <w:spacing w:after="9"/>
        <w:ind w:right="157"/>
        <w:rPr>
          <w:rFonts w:eastAsia="Arial"/>
        </w:rPr>
      </w:pPr>
      <w:r w:rsidRPr="005C0A19">
        <w:rPr>
          <w:rFonts w:eastAsia="Arial"/>
        </w:rPr>
        <w:t xml:space="preserve">   /* either no table or no /REC/ in the table */</w:t>
      </w:r>
    </w:p>
    <w:p w14:paraId="1C1F4999" w14:textId="1F2A3D55" w:rsidR="00146F68" w:rsidRPr="005C0A19" w:rsidRDefault="00146F68" w:rsidP="00146F68">
      <w:pPr>
        <w:spacing w:after="9"/>
        <w:ind w:left="2160" w:right="157" w:hanging="742"/>
        <w:rPr>
          <w:rFonts w:eastAsia="Arial"/>
        </w:rPr>
      </w:pPr>
      <w:r w:rsidRPr="005C0A19">
        <w:rPr>
          <w:rFonts w:eastAsia="Arial"/>
        </w:rPr>
        <w:t xml:space="preserve">              </w:t>
      </w:r>
      <w:r w:rsidR="009F25E9" w:rsidRPr="005C0A19">
        <w:rPr>
          <w:rFonts w:eastAsia="Arial"/>
        </w:rPr>
        <w:t xml:space="preserve"> </w:t>
      </w:r>
      <w:r w:rsidRPr="005C0A19">
        <w:rPr>
          <w:rFonts w:eastAsia="Arial"/>
        </w:rPr>
        <w:t>i=i+1        /* add new element */</w:t>
      </w:r>
    </w:p>
    <w:p w14:paraId="775746B9" w14:textId="30EA0493" w:rsidR="00146F68" w:rsidRPr="005C0A19" w:rsidRDefault="00146F68" w:rsidP="00B43CAA">
      <w:pPr>
        <w:spacing w:after="9"/>
        <w:ind w:right="157"/>
        <w:rPr>
          <w:rFonts w:eastAsia="Arial"/>
        </w:rPr>
      </w:pPr>
      <w:r w:rsidRPr="005C0A19">
        <w:rPr>
          <w:rFonts w:eastAsia="Arial"/>
        </w:rPr>
        <w:t xml:space="preserve">MTInstruction[i] = </w:t>
      </w:r>
      <w:r w:rsidRPr="00F1515F">
        <w:rPr>
          <w:rFonts w:eastAsia="Arial"/>
          <w:b/>
        </w:rPr>
        <w:t>Concatenate</w:t>
      </w:r>
      <w:r w:rsidRPr="005C0A19">
        <w:rPr>
          <w:rFonts w:eastAsia="Arial"/>
        </w:rPr>
        <w:t xml:space="preserve"> (“/REC/”, MTNoCodeInstruction)</w:t>
      </w:r>
    </w:p>
    <w:p w14:paraId="6469CBEC" w14:textId="77777777" w:rsidR="00146F68" w:rsidRPr="005C0A19" w:rsidRDefault="00146F68" w:rsidP="00146F68">
      <w:pPr>
        <w:spacing w:after="9"/>
        <w:ind w:left="2160" w:right="157" w:hanging="1451"/>
        <w:rPr>
          <w:rFonts w:eastAsia="Arial"/>
          <w:b/>
        </w:rPr>
      </w:pPr>
      <w:r w:rsidRPr="005C0A19">
        <w:rPr>
          <w:rFonts w:eastAsia="Arial"/>
          <w:b/>
        </w:rPr>
        <w:t xml:space="preserve">           </w:t>
      </w:r>
    </w:p>
    <w:p w14:paraId="450FDB54" w14:textId="7958AA5C" w:rsidR="00A166F4" w:rsidRPr="005C0A19" w:rsidRDefault="00F1515F" w:rsidP="00F1515F">
      <w:pPr>
        <w:spacing w:after="9"/>
        <w:ind w:left="0" w:right="157" w:firstLine="0"/>
        <w:rPr>
          <w:rFonts w:eastAsia="Arial"/>
        </w:rPr>
      </w:pPr>
      <w:r>
        <w:rPr>
          <w:rFonts w:eastAsia="Arial"/>
          <w:b/>
        </w:rPr>
        <w:t xml:space="preserve">      </w:t>
      </w:r>
      <w:r w:rsidR="00146F68" w:rsidRPr="005C0A19">
        <w:rPr>
          <w:rFonts w:eastAsia="Arial"/>
          <w:b/>
        </w:rPr>
        <w:t xml:space="preserve">ENDIF   </w:t>
      </w:r>
      <w:r w:rsidR="00A166F4" w:rsidRPr="005C0A19">
        <w:rPr>
          <w:rFonts w:eastAsia="Arial"/>
          <w:b/>
        </w:rPr>
        <w:t xml:space="preserve"> </w:t>
      </w:r>
      <w:r w:rsidR="00A166F4" w:rsidRPr="00F1515F">
        <w:rPr>
          <w:rFonts w:eastAsia="Arial"/>
        </w:rPr>
        <w:t xml:space="preserve">/* </w:t>
      </w:r>
      <w:r w:rsidR="00A166F4" w:rsidRPr="005C0A19">
        <w:rPr>
          <w:rFonts w:eastAsia="Arial"/>
        </w:rPr>
        <w:t>RECIndicator = “False” */</w:t>
      </w:r>
    </w:p>
    <w:p w14:paraId="43B389BA" w14:textId="77777777" w:rsidR="00000035" w:rsidRPr="005C0A19" w:rsidRDefault="00000035" w:rsidP="00146F68">
      <w:pPr>
        <w:spacing w:after="9"/>
        <w:ind w:left="1440" w:right="157" w:firstLine="720"/>
        <w:rPr>
          <w:rFonts w:eastAsia="Arial"/>
        </w:rPr>
      </w:pPr>
    </w:p>
    <w:p w14:paraId="5379F0BE" w14:textId="77777777" w:rsidR="00146F68" w:rsidRPr="005C0A19" w:rsidRDefault="00146F68" w:rsidP="00146F68">
      <w:pPr>
        <w:spacing w:after="9"/>
        <w:ind w:left="0" w:right="157" w:firstLine="0"/>
        <w:rPr>
          <w:rFonts w:eastAsia="Arial"/>
        </w:rPr>
      </w:pPr>
    </w:p>
    <w:p w14:paraId="40CAF866" w14:textId="2C8FBDDF" w:rsidR="00E77F62" w:rsidRDefault="00000035" w:rsidP="000618EE">
      <w:pPr>
        <w:spacing w:after="9"/>
        <w:ind w:left="0" w:right="157" w:firstLine="0"/>
        <w:rPr>
          <w:rFonts w:eastAsia="Arial"/>
        </w:rPr>
      </w:pPr>
      <w:r w:rsidRPr="005C0A19">
        <w:rPr>
          <w:rFonts w:eastAsia="Arial"/>
        </w:rPr>
        <w:t xml:space="preserve">  </w:t>
      </w:r>
      <w:r w:rsidR="00B43CAA">
        <w:rPr>
          <w:rFonts w:eastAsia="Arial"/>
        </w:rPr>
        <w:t xml:space="preserve">      </w:t>
      </w:r>
      <w:r w:rsidRPr="005C0A19">
        <w:rPr>
          <w:rFonts w:eastAsia="Arial"/>
        </w:rPr>
        <w:t xml:space="preserve">   </w:t>
      </w:r>
      <w:r w:rsidR="000618EE" w:rsidRPr="005C0A19">
        <w:rPr>
          <w:rFonts w:eastAsia="Arial"/>
        </w:rPr>
        <w:t xml:space="preserve">/* At least one element in the table </w:t>
      </w:r>
      <w:r w:rsidR="00E77F62">
        <w:rPr>
          <w:rFonts w:eastAsia="Arial"/>
        </w:rPr>
        <w:t xml:space="preserve"> */</w:t>
      </w:r>
    </w:p>
    <w:p w14:paraId="07F5364C" w14:textId="3CCDDE03" w:rsidR="000618EE" w:rsidRPr="005C0A19" w:rsidRDefault="000618EE" w:rsidP="000618EE">
      <w:pPr>
        <w:spacing w:after="9"/>
        <w:ind w:left="0" w:right="157" w:firstLine="0"/>
        <w:rPr>
          <w:rFonts w:eastAsia="Arial"/>
        </w:rPr>
      </w:pPr>
      <w:r w:rsidRPr="005C0A19">
        <w:rPr>
          <w:rFonts w:eastAsia="Arial"/>
        </w:rPr>
        <w:t xml:space="preserve">  /* The information stored in table must be formatted following MT72 structure */</w:t>
      </w:r>
    </w:p>
    <w:p w14:paraId="4460E2F4" w14:textId="5BCAB3D4" w:rsidR="00AE39AD" w:rsidRPr="005C0A19" w:rsidRDefault="00E77F62" w:rsidP="00C05E52">
      <w:pPr>
        <w:tabs>
          <w:tab w:val="left" w:pos="450"/>
          <w:tab w:val="left" w:pos="540"/>
          <w:tab w:val="left" w:pos="630"/>
        </w:tabs>
        <w:spacing w:after="9"/>
        <w:ind w:left="0" w:right="157" w:firstLine="0"/>
        <w:rPr>
          <w:rFonts w:eastAsia="Arial"/>
        </w:rPr>
      </w:pPr>
      <w:r>
        <w:rPr>
          <w:rFonts w:eastAsia="Arial"/>
        </w:rPr>
        <w:t xml:space="preserve">   </w:t>
      </w:r>
      <w:r w:rsidR="00AE39AD" w:rsidRPr="005C0A19">
        <w:rPr>
          <w:rFonts w:eastAsia="Arial"/>
          <w:b/>
        </w:rPr>
        <w:t>ENDIF</w:t>
      </w:r>
      <w:r w:rsidR="00AE39AD" w:rsidRPr="005C0A19">
        <w:rPr>
          <w:rFonts w:eastAsia="Arial"/>
        </w:rPr>
        <w:t xml:space="preserve">  /*MTNoCodeInstruction NOT IsEmpty  */</w:t>
      </w:r>
    </w:p>
    <w:p w14:paraId="514CC265" w14:textId="069500ED" w:rsidR="000618EE" w:rsidRPr="005C0A19" w:rsidRDefault="000618EE" w:rsidP="00146F68">
      <w:pPr>
        <w:spacing w:after="9"/>
        <w:ind w:left="0" w:right="157" w:firstLine="0"/>
        <w:rPr>
          <w:rFonts w:eastAsia="Arial"/>
        </w:rPr>
      </w:pPr>
    </w:p>
    <w:p w14:paraId="2AE9F2E1" w14:textId="68CCD94F" w:rsidR="00146F68" w:rsidRPr="005C0A19" w:rsidRDefault="001509D2" w:rsidP="00C05E52">
      <w:pPr>
        <w:tabs>
          <w:tab w:val="left" w:pos="360"/>
        </w:tabs>
        <w:spacing w:after="9"/>
        <w:ind w:left="0" w:right="157" w:firstLine="0"/>
        <w:rPr>
          <w:rFonts w:eastAsia="Arial"/>
          <w:b/>
        </w:rPr>
      </w:pPr>
      <w:r>
        <w:rPr>
          <w:rFonts w:eastAsia="Arial"/>
        </w:rPr>
        <w:t xml:space="preserve">   </w:t>
      </w:r>
      <w:r w:rsidR="00146F68" w:rsidRPr="005C0A19">
        <w:rPr>
          <w:rFonts w:eastAsia="Arial"/>
          <w:b/>
        </w:rPr>
        <w:t xml:space="preserve">For </w:t>
      </w:r>
      <w:r w:rsidR="00146F68" w:rsidRPr="00C05E52">
        <w:rPr>
          <w:rFonts w:eastAsia="Arial"/>
        </w:rPr>
        <w:t>n = 1 to i</w:t>
      </w:r>
    </w:p>
    <w:p w14:paraId="4C7E8784" w14:textId="762DDA82" w:rsidR="00146F68" w:rsidRPr="005C0A19" w:rsidRDefault="00146F68" w:rsidP="00146F68">
      <w:pPr>
        <w:spacing w:after="9"/>
        <w:ind w:left="0" w:right="157" w:firstLine="0"/>
        <w:rPr>
          <w:rFonts w:eastAsia="Arial"/>
          <w:b/>
        </w:rPr>
      </w:pPr>
      <w:r w:rsidRPr="005C0A19">
        <w:rPr>
          <w:rFonts w:eastAsia="Arial"/>
          <w:b/>
        </w:rPr>
        <w:t xml:space="preserve"> </w:t>
      </w:r>
      <w:r w:rsidR="00AE39AD" w:rsidRPr="005C0A19">
        <w:rPr>
          <w:rFonts w:eastAsia="Arial"/>
          <w:b/>
        </w:rPr>
        <w:t xml:space="preserve">          </w:t>
      </w:r>
      <w:r w:rsidRPr="005C0A19">
        <w:rPr>
          <w:rFonts w:eastAsia="Arial"/>
          <w:b/>
        </w:rPr>
        <w:t xml:space="preserve">     {</w:t>
      </w:r>
    </w:p>
    <w:p w14:paraId="2D21ABAB" w14:textId="77777777" w:rsidR="00146F68" w:rsidRPr="005C0A19" w:rsidRDefault="00146F68" w:rsidP="00146F68">
      <w:pPr>
        <w:spacing w:after="9"/>
        <w:ind w:left="0" w:right="157" w:firstLine="0"/>
        <w:rPr>
          <w:rFonts w:eastAsia="Arial"/>
          <w:b/>
        </w:rPr>
      </w:pPr>
    </w:p>
    <w:p w14:paraId="7FC39B5B" w14:textId="0457851D" w:rsidR="00146F68" w:rsidRPr="00C05E52" w:rsidRDefault="00146F68" w:rsidP="00C05E52">
      <w:pPr>
        <w:tabs>
          <w:tab w:val="left" w:pos="1440"/>
          <w:tab w:val="left" w:pos="1620"/>
        </w:tabs>
        <w:spacing w:after="9"/>
        <w:ind w:left="0" w:right="157" w:firstLine="0"/>
        <w:rPr>
          <w:rFonts w:eastAsia="Arial"/>
        </w:rPr>
      </w:pPr>
      <w:r w:rsidRPr="005C0A19">
        <w:rPr>
          <w:rFonts w:eastAsia="Arial"/>
        </w:rPr>
        <w:t xml:space="preserve"> </w:t>
      </w:r>
      <w:r w:rsidR="00AE39AD" w:rsidRPr="005C0A19">
        <w:rPr>
          <w:rFonts w:eastAsia="Arial"/>
        </w:rPr>
        <w:t xml:space="preserve">     </w:t>
      </w:r>
      <w:r w:rsidRPr="005C0A19">
        <w:rPr>
          <w:rFonts w:eastAsia="Arial"/>
        </w:rPr>
        <w:t xml:space="preserve">       </w:t>
      </w:r>
      <w:r w:rsidRPr="005C0A19">
        <w:rPr>
          <w:rFonts w:eastAsia="Arial"/>
          <w:b/>
        </w:rPr>
        <w:t xml:space="preserve">IF ReturnFirstLineEmpty </w:t>
      </w:r>
      <w:r w:rsidR="00C05E52">
        <w:rPr>
          <w:rFonts w:eastAsia="Arial"/>
        </w:rPr>
        <w:t>(MT72, 6) = 0 THEN</w:t>
      </w:r>
    </w:p>
    <w:p w14:paraId="0E2BE2E7" w14:textId="05ABE974" w:rsidR="00146F68" w:rsidRPr="005C0A19" w:rsidRDefault="00146F68" w:rsidP="00146F68">
      <w:pPr>
        <w:spacing w:after="9"/>
        <w:ind w:left="0" w:right="157" w:firstLine="0"/>
        <w:rPr>
          <w:rFonts w:eastAsia="Arial"/>
        </w:rPr>
      </w:pPr>
      <w:r w:rsidRPr="005C0A19">
        <w:rPr>
          <w:rFonts w:eastAsia="Arial"/>
        </w:rPr>
        <w:t xml:space="preserve">  </w:t>
      </w:r>
      <w:r w:rsidR="00AE39AD" w:rsidRPr="005C0A19">
        <w:rPr>
          <w:rFonts w:eastAsia="Arial"/>
        </w:rPr>
        <w:t xml:space="preserve">    </w:t>
      </w:r>
      <w:r w:rsidRPr="005C0A19">
        <w:rPr>
          <w:rFonts w:eastAsia="Arial"/>
        </w:rPr>
        <w:t xml:space="preserve">           Flag_MissingInformation = “True”</w:t>
      </w:r>
    </w:p>
    <w:p w14:paraId="44AC80AC" w14:textId="60A6DE40" w:rsidR="00146F68" w:rsidRPr="005C0A19" w:rsidRDefault="00146F68" w:rsidP="00146F68">
      <w:pPr>
        <w:pStyle w:val="Heading4"/>
        <w:tabs>
          <w:tab w:val="center" w:pos="2297"/>
        </w:tabs>
        <w:ind w:left="-14" w:firstLine="0"/>
        <w:rPr>
          <w:rFonts w:ascii="Courier New" w:hAnsi="Courier New" w:cs="Courier New"/>
          <w:b w:val="0"/>
          <w:sz w:val="20"/>
          <w:szCs w:val="20"/>
        </w:rPr>
      </w:pPr>
      <w:r w:rsidRPr="005C0A19">
        <w:rPr>
          <w:rFonts w:ascii="Courier New" w:hAnsi="Courier New" w:cs="Courier New"/>
        </w:rPr>
        <w:t xml:space="preserve">  </w:t>
      </w:r>
      <w:r w:rsidR="00AE39AD" w:rsidRPr="005C0A19">
        <w:rPr>
          <w:rFonts w:ascii="Courier New" w:hAnsi="Courier New" w:cs="Courier New"/>
        </w:rPr>
        <w:t xml:space="preserve">   </w:t>
      </w:r>
      <w:r w:rsidRPr="005C0A19">
        <w:rPr>
          <w:rFonts w:ascii="Courier New" w:hAnsi="Courier New" w:cs="Courier New"/>
        </w:rPr>
        <w:t xml:space="preserve">       </w:t>
      </w:r>
      <w:r w:rsidRPr="005C0A19">
        <w:rPr>
          <w:rFonts w:ascii="Courier New" w:hAnsi="Courier New" w:cs="Courier New"/>
          <w:b w:val="0"/>
          <w:sz w:val="20"/>
          <w:szCs w:val="20"/>
        </w:rPr>
        <w:t>Exit Function MX_To_MT72FullField</w:t>
      </w:r>
      <w:r w:rsidR="00DF4A04" w:rsidRPr="005C0A19">
        <w:rPr>
          <w:rFonts w:ascii="Courier New" w:hAnsi="Courier New" w:cs="Courier New"/>
          <w:b w:val="0"/>
          <w:sz w:val="20"/>
          <w:szCs w:val="20"/>
        </w:rPr>
        <w:t>2</w:t>
      </w:r>
    </w:p>
    <w:p w14:paraId="28D12EA3" w14:textId="210202C3" w:rsidR="00146F68" w:rsidRPr="005C0A19" w:rsidRDefault="00AE39AD" w:rsidP="00146F68">
      <w:pPr>
        <w:spacing w:after="9"/>
        <w:ind w:left="419" w:right="157" w:hanging="277"/>
        <w:rPr>
          <w:rFonts w:eastAsia="Arial"/>
          <w:b/>
        </w:rPr>
      </w:pPr>
      <w:r w:rsidRPr="005C0A19">
        <w:rPr>
          <w:rFonts w:eastAsia="Arial"/>
          <w:b/>
        </w:rPr>
        <w:t xml:space="preserve">      </w:t>
      </w:r>
      <w:r w:rsidR="00146F68" w:rsidRPr="005C0A19">
        <w:rPr>
          <w:rFonts w:eastAsia="Arial"/>
          <w:b/>
        </w:rPr>
        <w:t xml:space="preserve">     </w:t>
      </w:r>
      <w:r w:rsidR="001A3429">
        <w:rPr>
          <w:rFonts w:eastAsia="Arial"/>
          <w:b/>
        </w:rPr>
        <w:t xml:space="preserve"> </w:t>
      </w:r>
      <w:r w:rsidR="00146F68" w:rsidRPr="005C0A19">
        <w:rPr>
          <w:rFonts w:eastAsia="Arial"/>
          <w:b/>
        </w:rPr>
        <w:t>ELSE</w:t>
      </w:r>
    </w:p>
    <w:p w14:paraId="7BF6E91F" w14:textId="068F3CBB" w:rsidR="00146F68" w:rsidRPr="00C05E52" w:rsidRDefault="001A3429" w:rsidP="00146F68">
      <w:pPr>
        <w:spacing w:after="9"/>
        <w:ind w:left="419" w:right="157" w:hanging="7"/>
        <w:rPr>
          <w:rFonts w:eastAsia="Arial"/>
        </w:rPr>
      </w:pPr>
      <w:r w:rsidRPr="00C05E52">
        <w:rPr>
          <w:rFonts w:eastAsia="Arial"/>
        </w:rPr>
        <w:t xml:space="preserve">    </w:t>
      </w:r>
      <w:r w:rsidR="00146F68" w:rsidRPr="00C05E52">
        <w:rPr>
          <w:rFonts w:eastAsia="Arial"/>
        </w:rPr>
        <w:t xml:space="preserve">  NumberOfEmptyLines = 6 - </w:t>
      </w:r>
      <w:r w:rsidR="00146F68" w:rsidRPr="00C05E52">
        <w:rPr>
          <w:rFonts w:eastAsia="Arial"/>
          <w:b/>
        </w:rPr>
        <w:t>ReturnFirstLineEmpty</w:t>
      </w:r>
      <w:r w:rsidR="00146F68" w:rsidRPr="00C05E52">
        <w:rPr>
          <w:rFonts w:eastAsia="Arial"/>
        </w:rPr>
        <w:t xml:space="preserve"> (MT72, 6</w:t>
      </w:r>
      <w:r w:rsidRPr="00C05E52">
        <w:rPr>
          <w:rFonts w:eastAsia="Arial"/>
        </w:rPr>
        <w:t>)</w:t>
      </w:r>
      <w:r w:rsidR="00146F68" w:rsidRPr="00C05E52">
        <w:rPr>
          <w:rFonts w:eastAsia="Arial"/>
        </w:rPr>
        <w:t>+1</w:t>
      </w:r>
    </w:p>
    <w:p w14:paraId="4A5A3628" w14:textId="18849AF7" w:rsidR="00146F68" w:rsidRPr="005C0A19" w:rsidRDefault="00146F68" w:rsidP="001A3429">
      <w:pPr>
        <w:spacing w:after="9"/>
        <w:ind w:left="850" w:right="157" w:firstLine="0"/>
        <w:rPr>
          <w:rFonts w:eastAsia="Arial"/>
        </w:rPr>
      </w:pPr>
      <w:r w:rsidRPr="005C0A19">
        <w:rPr>
          <w:rFonts w:eastAsia="Arial"/>
          <w:b/>
        </w:rPr>
        <w:t>AppendComplexMT72</w:t>
      </w:r>
      <w:r w:rsidRPr="005C0A19">
        <w:rPr>
          <w:rFonts w:eastAsia="Arial"/>
        </w:rPr>
        <w:t xml:space="preserve">(NumberOfEmptyLines, MTInstruction[n] ,MT72; MT72) </w:t>
      </w:r>
    </w:p>
    <w:p w14:paraId="01DC8BF4" w14:textId="1F8632D1" w:rsidR="00146F68" w:rsidRPr="005C0A19" w:rsidRDefault="001A3429" w:rsidP="00146F68">
      <w:pPr>
        <w:spacing w:after="9"/>
        <w:ind w:left="419" w:right="157" w:hanging="7"/>
        <w:rPr>
          <w:rFonts w:eastAsia="Arial"/>
        </w:rPr>
      </w:pPr>
      <w:r>
        <w:rPr>
          <w:rFonts w:eastAsia="Arial"/>
          <w:b/>
        </w:rPr>
        <w:t xml:space="preserve">         </w:t>
      </w:r>
      <w:r w:rsidR="00146F68" w:rsidRPr="005C0A19">
        <w:rPr>
          <w:rFonts w:eastAsia="Arial"/>
          <w:b/>
        </w:rPr>
        <w:t>ENDIF</w:t>
      </w:r>
    </w:p>
    <w:p w14:paraId="04F1C6F1" w14:textId="77777777" w:rsidR="00146F68" w:rsidRPr="005C0A19" w:rsidRDefault="00146F68" w:rsidP="00146F68">
      <w:pPr>
        <w:spacing w:after="9"/>
        <w:ind w:left="419" w:right="157" w:hanging="7"/>
        <w:rPr>
          <w:rFonts w:eastAsia="Arial"/>
        </w:rPr>
      </w:pPr>
    </w:p>
    <w:p w14:paraId="4A69C0FA" w14:textId="6D58B6DF" w:rsidR="00146F68" w:rsidRPr="005C0A19" w:rsidRDefault="00AE39AD" w:rsidP="00146F68">
      <w:pPr>
        <w:spacing w:after="9"/>
        <w:ind w:left="419" w:right="157" w:hanging="7"/>
        <w:rPr>
          <w:rFonts w:eastAsia="Arial"/>
          <w:b/>
        </w:rPr>
      </w:pPr>
      <w:r w:rsidRPr="005C0A19">
        <w:rPr>
          <w:rFonts w:eastAsia="Arial"/>
          <w:b/>
        </w:rPr>
        <w:t xml:space="preserve">          </w:t>
      </w:r>
      <w:r w:rsidR="00146F68" w:rsidRPr="005C0A19">
        <w:rPr>
          <w:rFonts w:eastAsia="Arial"/>
          <w:b/>
        </w:rPr>
        <w:t>}</w:t>
      </w:r>
    </w:p>
    <w:p w14:paraId="34B591D0" w14:textId="181F1E1E" w:rsidR="00146F68" w:rsidRPr="005C0A19" w:rsidRDefault="00C05E52" w:rsidP="00146F68">
      <w:pPr>
        <w:spacing w:after="9"/>
        <w:ind w:left="0" w:right="157" w:firstLine="0"/>
        <w:rPr>
          <w:rFonts w:eastAsia="Arial"/>
          <w:b/>
        </w:rPr>
      </w:pPr>
      <w:r>
        <w:rPr>
          <w:rFonts w:eastAsia="Arial"/>
        </w:rPr>
        <w:t xml:space="preserve">   </w:t>
      </w:r>
      <w:r w:rsidR="00146F68" w:rsidRPr="005C0A19">
        <w:rPr>
          <w:rFonts w:eastAsia="Arial"/>
          <w:b/>
        </w:rPr>
        <w:t>n = n +1</w:t>
      </w:r>
    </w:p>
    <w:p w14:paraId="567E1662" w14:textId="16157A70" w:rsidR="00AE39AD" w:rsidRPr="005C0A19" w:rsidRDefault="00AE39AD" w:rsidP="00146F68">
      <w:pPr>
        <w:spacing w:after="9"/>
        <w:ind w:left="0" w:right="157" w:firstLine="0"/>
        <w:rPr>
          <w:rFonts w:eastAsia="Arial"/>
          <w:b/>
        </w:rPr>
      </w:pPr>
    </w:p>
    <w:p w14:paraId="5B2F980D" w14:textId="26B1D75F" w:rsidR="00000035" w:rsidRPr="005C0A19" w:rsidRDefault="00000035" w:rsidP="00000035">
      <w:pPr>
        <w:spacing w:after="9"/>
        <w:ind w:left="0" w:right="157" w:firstLine="0"/>
        <w:rPr>
          <w:rFonts w:eastAsia="Arial"/>
          <w:b/>
        </w:rPr>
      </w:pPr>
      <w:r w:rsidRPr="005C0A19">
        <w:rPr>
          <w:rFonts w:eastAsia="Arial"/>
          <w:b/>
        </w:rPr>
        <w:t xml:space="preserve">}    </w:t>
      </w:r>
      <w:r w:rsidRPr="005C0A19">
        <w:rPr>
          <w:rFonts w:eastAsia="Arial"/>
        </w:rPr>
        <w:t xml:space="preserve">/* IF </w:t>
      </w:r>
      <w:r w:rsidRPr="005C0A19">
        <w:t>MTInstructionForNextAgent NOT IsEmpty  */</w:t>
      </w:r>
    </w:p>
    <w:p w14:paraId="2C1AD778" w14:textId="0E1F5EE2" w:rsidR="00000035" w:rsidRPr="005C0A19" w:rsidRDefault="00000035" w:rsidP="00146F68">
      <w:pPr>
        <w:spacing w:after="9"/>
        <w:ind w:left="0" w:right="157" w:firstLine="0"/>
        <w:rPr>
          <w:rFonts w:eastAsia="Arial"/>
          <w:b/>
        </w:rPr>
      </w:pPr>
    </w:p>
    <w:p w14:paraId="6487C211" w14:textId="546C1D74" w:rsidR="00E92A01" w:rsidRPr="005C0A19" w:rsidRDefault="00E92A01" w:rsidP="00FB4258">
      <w:pPr>
        <w:tabs>
          <w:tab w:val="left" w:pos="90"/>
        </w:tabs>
        <w:spacing w:after="9"/>
        <w:ind w:left="0" w:right="157" w:firstLine="0"/>
        <w:rPr>
          <w:rFonts w:eastAsia="Arial"/>
          <w:b/>
        </w:rPr>
      </w:pPr>
      <w:r w:rsidRPr="005C0A19">
        <w:rPr>
          <w:rFonts w:eastAsia="Arial"/>
          <w:b/>
        </w:rPr>
        <w:t xml:space="preserve">ENDIF </w:t>
      </w:r>
    </w:p>
    <w:p w14:paraId="5E21F575" w14:textId="4AA01191" w:rsidR="004F7CD9" w:rsidRPr="004F7CD9" w:rsidDel="003D1A35" w:rsidRDefault="004F7CD9" w:rsidP="009C2801">
      <w:pPr>
        <w:ind w:left="180"/>
        <w:rPr>
          <w:del w:id="4078" w:author="BOUVY Martine [2]" w:date="2021-08-26T11:01:00Z"/>
          <w:b/>
        </w:rPr>
      </w:pPr>
    </w:p>
    <w:p w14:paraId="77851F1D" w14:textId="690F93D5" w:rsidR="00701952" w:rsidRDefault="00701952" w:rsidP="009C2801">
      <w:pPr>
        <w:ind w:left="180"/>
        <w:rPr>
          <w:ins w:id="4079" w:author="BOUVY Martine [2]" w:date="2021-12-03T14:20:00Z"/>
          <w:b/>
        </w:rPr>
      </w:pPr>
    </w:p>
    <w:p w14:paraId="4C390723" w14:textId="77777777" w:rsidR="002B1D2A" w:rsidRPr="004F7CD9" w:rsidRDefault="002B1D2A" w:rsidP="009C2801">
      <w:pPr>
        <w:ind w:left="180"/>
        <w:rPr>
          <w:b/>
        </w:rPr>
      </w:pPr>
    </w:p>
    <w:p w14:paraId="490ED4EE" w14:textId="49E555BF" w:rsidR="001F4778" w:rsidRPr="005C0A19" w:rsidRDefault="001F4778" w:rsidP="001F4778">
      <w:pPr>
        <w:ind w:left="180"/>
        <w:rPr>
          <w:b/>
          <w:sz w:val="24"/>
          <w:szCs w:val="24"/>
        </w:rPr>
      </w:pPr>
      <w:r w:rsidRPr="005C0A19">
        <w:rPr>
          <w:b/>
          <w:sz w:val="24"/>
          <w:szCs w:val="24"/>
        </w:rPr>
        <w:t>SubfunctionInstructionForCreditorAgent</w:t>
      </w:r>
    </w:p>
    <w:p w14:paraId="7E175521" w14:textId="77777777" w:rsidR="008F67AA" w:rsidRPr="005C0A19" w:rsidRDefault="008F67AA" w:rsidP="001F4778">
      <w:pPr>
        <w:ind w:left="180"/>
        <w:rPr>
          <w:b/>
          <w:sz w:val="24"/>
          <w:szCs w:val="24"/>
        </w:rPr>
      </w:pPr>
    </w:p>
    <w:p w14:paraId="0E486FD5" w14:textId="4EB81004" w:rsidR="00AC21DE" w:rsidRDefault="00AC21DE" w:rsidP="001F4778">
      <w:pPr>
        <w:ind w:left="180"/>
      </w:pPr>
      <w:r w:rsidRPr="005C0A19">
        <w:t>/* E</w:t>
      </w:r>
      <w:r w:rsidR="00A16510" w:rsidRPr="005C0A19">
        <w:t>xtract the codes and related information</w:t>
      </w:r>
      <w:r w:rsidR="009D7359" w:rsidRPr="005C0A19">
        <w:t xml:space="preserve"> to a T</w:t>
      </w:r>
      <w:r w:rsidRPr="005C0A19">
        <w:t>able</w:t>
      </w:r>
      <w:r w:rsidR="00A16510" w:rsidRPr="005C0A19">
        <w:t>[i] with component Code and InstructionInformation</w:t>
      </w:r>
      <w:r w:rsidR="00396115" w:rsidRPr="005C0A19">
        <w:t>. Codes are /PHOB/, /TELB</w:t>
      </w:r>
      <w:r w:rsidR="006B044E" w:rsidRPr="005C0A19">
        <w:t>/</w:t>
      </w:r>
      <w:r w:rsidR="00396115" w:rsidRPr="005C0A19">
        <w:t xml:space="preserve"> and information with no Code </w:t>
      </w:r>
      <w:r w:rsidR="00CF497B" w:rsidRPr="005C0A19">
        <w:t xml:space="preserve">will be </w:t>
      </w:r>
      <w:r w:rsidR="00396115" w:rsidRPr="005C0A19">
        <w:t>assoc</w:t>
      </w:r>
      <w:r w:rsidR="00CF497B" w:rsidRPr="005C0A19">
        <w:t xml:space="preserve">iated to /ACC/ in MT </w:t>
      </w:r>
      <w:r w:rsidR="00A16510" w:rsidRPr="005C0A19">
        <w:t>*/</w:t>
      </w:r>
    </w:p>
    <w:p w14:paraId="064B362F" w14:textId="77777777" w:rsidR="00406798" w:rsidRDefault="00406798" w:rsidP="001F4778">
      <w:pPr>
        <w:ind w:left="180"/>
        <w:rPr>
          <w:ins w:id="4080" w:author="BOUVY Martine [2]" w:date="2021-08-20T14:11:00Z"/>
        </w:rPr>
      </w:pPr>
    </w:p>
    <w:p w14:paraId="5DA063CB" w14:textId="23452E32" w:rsidR="00406798" w:rsidRDefault="00406798" w:rsidP="001F4778">
      <w:pPr>
        <w:ind w:left="180"/>
        <w:rPr>
          <w:ins w:id="4081" w:author="BOUVY Martine [2]" w:date="2021-12-03T14:08:00Z"/>
        </w:rPr>
      </w:pPr>
      <w:r w:rsidRPr="005C0A19">
        <w:t xml:space="preserve">/* </w:t>
      </w:r>
      <w:r>
        <w:t>The function also s</w:t>
      </w:r>
      <w:r w:rsidRPr="005C0A19">
        <w:t>earch</w:t>
      </w:r>
      <w:r>
        <w:t>es</w:t>
      </w:r>
      <w:r w:rsidRPr="005C0A19">
        <w:t xml:space="preserve"> for codes /PHOB/ and /TELB/ in InstructionInformation as </w:t>
      </w:r>
      <w:r>
        <w:t xml:space="preserve">a side effect of a previous MT to MX </w:t>
      </w:r>
      <w:r w:rsidRPr="005C0A19">
        <w:t xml:space="preserve">translation </w:t>
      </w:r>
      <w:r>
        <w:t xml:space="preserve">(refer to </w:t>
      </w:r>
      <w:r w:rsidRPr="005C0A19">
        <w:t>MT_To_MXInstructionForCreditorAgent</w:t>
      </w:r>
      <w:r>
        <w:t>). Although it is un</w:t>
      </w:r>
      <w:r w:rsidRPr="005C0A19">
        <w:t>likely to use in the same time /PHOB/, /TELB/</w:t>
      </w:r>
      <w:r>
        <w:t xml:space="preserve"> (ie., is even forbidden in field 23E in MT103)*/</w:t>
      </w:r>
    </w:p>
    <w:p w14:paraId="300A0B9B" w14:textId="581F2482" w:rsidR="00C95BD2" w:rsidRDefault="00C95BD2" w:rsidP="001F4778">
      <w:pPr>
        <w:ind w:left="180"/>
        <w:rPr>
          <w:ins w:id="4082" w:author="BOUVY Martine [2]" w:date="2021-12-03T14:08:00Z"/>
        </w:rPr>
      </w:pPr>
    </w:p>
    <w:p w14:paraId="3DC88025" w14:textId="5B2559D8" w:rsidR="00C95BD2" w:rsidRDefault="00C95BD2" w:rsidP="001F4778">
      <w:pPr>
        <w:ind w:left="180"/>
        <w:rPr>
          <w:ins w:id="4083" w:author="BOUVY Martine [2]" w:date="2021-12-03T14:11:00Z"/>
        </w:rPr>
      </w:pPr>
      <w:ins w:id="4084" w:author="BOUVY Martine [2]" w:date="2021-12-03T14:08:00Z">
        <w:r>
          <w:t xml:space="preserve">/* In pacs.009 </w:t>
        </w:r>
      </w:ins>
      <w:ins w:id="4085" w:author="BOUVY Martine" w:date="2021-12-15T13:56:00Z">
        <w:r w:rsidR="006516DC" w:rsidRPr="00DC01A9">
          <w:rPr>
            <w:b/>
            <w:bCs/>
          </w:rPr>
          <w:t>CORE</w:t>
        </w:r>
      </w:ins>
      <w:ins w:id="4086" w:author="BOUVY Martine" w:date="2021-12-15T13:57:00Z">
        <w:r w:rsidR="006516DC">
          <w:t xml:space="preserve"> </w:t>
        </w:r>
        <w:r w:rsidR="006516DC" w:rsidRPr="00DC01A9">
          <w:rPr>
            <w:b/>
            <w:bCs/>
          </w:rPr>
          <w:t>used to settle a previously sent pacs.009 ADV</w:t>
        </w:r>
      </w:ins>
      <w:ins w:id="4087" w:author="BOUVY Martine [2]" w:date="2021-12-03T14:08:00Z">
        <w:r>
          <w:t>, a special code has been introduced to carry information about the Underlying Creditor</w:t>
        </w:r>
      </w:ins>
      <w:ins w:id="4088" w:author="BOUVY Martine" w:date="2021-12-15T13:56:00Z">
        <w:r w:rsidR="006516DC">
          <w:t xml:space="preserve"> </w:t>
        </w:r>
      </w:ins>
      <w:ins w:id="4089" w:author="BOUVY Martine [2]" w:date="2021-12-03T14:08:00Z">
        <w:r>
          <w:t xml:space="preserve">. The </w:t>
        </w:r>
      </w:ins>
      <w:ins w:id="4090" w:author="BOUVY Martine [2]" w:date="2021-12-03T14:09:00Z">
        <w:r>
          <w:t>expected format is /UDLC/BIC or /UDLC/Name and Postal Address. The codeword</w:t>
        </w:r>
      </w:ins>
      <w:ins w:id="4091" w:author="BOUVY Martine [2]" w:date="2021-12-03T14:10:00Z">
        <w:r>
          <w:t xml:space="preserve"> /UDLC/</w:t>
        </w:r>
      </w:ins>
      <w:ins w:id="4092" w:author="BOUVY Martine [2]" w:date="2021-12-03T14:09:00Z">
        <w:r>
          <w:t xml:space="preserve"> and information </w:t>
        </w:r>
      </w:ins>
      <w:ins w:id="4093" w:author="BOUVY Martine [2]" w:date="2021-12-03T14:10:00Z">
        <w:r>
          <w:t xml:space="preserve">are </w:t>
        </w:r>
        <w:r>
          <w:lastRenderedPageBreak/>
          <w:t>translated as such to Field 72 with priority 1 versus codes /ACC/, /</w:t>
        </w:r>
      </w:ins>
      <w:ins w:id="4094" w:author="BOUVY Martine [2]" w:date="2021-12-03T14:11:00Z">
        <w:r>
          <w:t xml:space="preserve">PHONBEN/ and /TELEBEN/ </w:t>
        </w:r>
      </w:ins>
      <w:ins w:id="4095" w:author="BOUVY Martine [2]" w:date="2021-12-03T14:22:00Z">
        <w:r w:rsidR="002B1D2A">
          <w:t xml:space="preserve">(code values </w:t>
        </w:r>
      </w:ins>
      <w:ins w:id="4096" w:author="BOUVY Martine [2]" w:date="2021-12-03T14:11:00Z">
        <w:r>
          <w:t>in MT</w:t>
        </w:r>
      </w:ins>
      <w:ins w:id="4097" w:author="BOUVY Martine [2]" w:date="2021-12-03T14:23:00Z">
        <w:r w:rsidR="002B1D2A">
          <w:t>)</w:t>
        </w:r>
      </w:ins>
      <w:ins w:id="4098" w:author="BOUVY Martine [2]" w:date="2021-12-03T14:11:00Z">
        <w:r>
          <w:t xml:space="preserve">. </w:t>
        </w:r>
      </w:ins>
    </w:p>
    <w:p w14:paraId="24CB8B73" w14:textId="2C4438B3" w:rsidR="00C95BD2" w:rsidRDefault="00C95BD2" w:rsidP="001F4778">
      <w:pPr>
        <w:ind w:left="180"/>
        <w:rPr>
          <w:ins w:id="4099" w:author="BOUVY Martine [2]" w:date="2021-12-03T14:11:00Z"/>
        </w:rPr>
      </w:pPr>
    </w:p>
    <w:p w14:paraId="503FE58C" w14:textId="4983CB82" w:rsidR="00C95BD2" w:rsidRDefault="00C95BD2" w:rsidP="001F4778">
      <w:pPr>
        <w:ind w:left="180"/>
        <w:rPr>
          <w:ins w:id="4100" w:author="BOUVY Martine [2]" w:date="2021-12-03T14:13:00Z"/>
        </w:rPr>
      </w:pPr>
      <w:ins w:id="4101" w:author="BOUVY Martine [2]" w:date="2021-12-03T14:11:00Z">
        <w:r>
          <w:t>It is expected that only 1 occurrence of InstructionInformation can get /UDLC/</w:t>
        </w:r>
      </w:ins>
      <w:ins w:id="4102" w:author="BOUVY Martine [2]" w:date="2021-12-03T14:12:00Z">
        <w:r>
          <w:t xml:space="preserve"> and the code word must start the occurrence of InstructionInformation</w:t>
        </w:r>
      </w:ins>
      <w:ins w:id="4103" w:author="BOUVY Martine [2]" w:date="2021-12-03T14:11:00Z">
        <w:r>
          <w:t>.</w:t>
        </w:r>
      </w:ins>
      <w:ins w:id="4104" w:author="BOUVY Martine" w:date="2021-12-14T15:27:00Z">
        <w:r w:rsidR="00273D85">
          <w:t xml:space="preserve"> </w:t>
        </w:r>
      </w:ins>
      <w:ins w:id="4105" w:author="BOUVY Martine [2]" w:date="2021-12-03T14:11:00Z">
        <w:r>
          <w:t xml:space="preserve"> </w:t>
        </w:r>
      </w:ins>
      <w:ins w:id="4106" w:author="BOUVY Martine" w:date="2021-12-14T15:27:00Z">
        <w:r w:rsidR="00273D85">
          <w:t xml:space="preserve">It is also expected that the latest available occurrence will be used in order </w:t>
        </w:r>
      </w:ins>
      <w:ins w:id="4107" w:author="BOUVY Martine" w:date="2021-12-14T15:28:00Z">
        <w:r w:rsidR="00273D85">
          <w:t xml:space="preserve">to avoid cases where /UDLC/ information fills in the first occurrence with </w:t>
        </w:r>
      </w:ins>
      <w:ins w:id="4108" w:author="BOUVY Martine" w:date="2021-12-14T15:29:00Z">
        <w:r w:rsidR="004C7EC5">
          <w:t xml:space="preserve">exact </w:t>
        </w:r>
      </w:ins>
      <w:ins w:id="4109" w:author="BOUVY Martine" w:date="2021-12-14T15:28:00Z">
        <w:r w:rsidR="00273D85">
          <w:t>140 char and the second occurrence is wrongly assimilate as the continuity of the first occurrence.</w:t>
        </w:r>
      </w:ins>
      <w:r w:rsidR="004C7EC5">
        <w:t xml:space="preserve"> </w:t>
      </w:r>
      <w:ins w:id="4110" w:author="BOUVY Martine" w:date="2021-12-14T15:31:00Z">
        <w:r w:rsidR="004C7EC5">
          <w:t xml:space="preserve">Nevertheless, these usage rules are </w:t>
        </w:r>
      </w:ins>
      <w:ins w:id="4111" w:author="BOUVY Martine [2]" w:date="2021-12-03T14:40:00Z">
        <w:r w:rsidR="00143AD0">
          <w:t xml:space="preserve">not validated. </w:t>
        </w:r>
      </w:ins>
      <w:ins w:id="4112" w:author="BOUVY Martine [2]" w:date="2021-12-03T14:11:00Z">
        <w:r w:rsidR="00143AD0">
          <w:t>So</w:t>
        </w:r>
        <w:r>
          <w:t xml:space="preserve"> </w:t>
        </w:r>
      </w:ins>
      <w:ins w:id="4113" w:author="BOUVY Martine [2]" w:date="2021-12-03T14:12:00Z">
        <w:r>
          <w:t>in order to build a strong translation</w:t>
        </w:r>
      </w:ins>
      <w:ins w:id="4114" w:author="BOUVY Martine [2]" w:date="2021-12-03T14:13:00Z">
        <w:r>
          <w:t>, the function will look for other possible configurations but with the following principles:</w:t>
        </w:r>
      </w:ins>
    </w:p>
    <w:p w14:paraId="0CF11682" w14:textId="3C764F56" w:rsidR="00C95BD2" w:rsidRDefault="00C95BD2" w:rsidP="001F4778">
      <w:pPr>
        <w:ind w:left="180"/>
        <w:rPr>
          <w:ins w:id="4115" w:author="BOUVY Martine [2]" w:date="2021-12-03T14:26:00Z"/>
        </w:rPr>
      </w:pPr>
      <w:ins w:id="4116" w:author="BOUVY Martine [2]" w:date="2021-12-03T14:13:00Z">
        <w:r>
          <w:t xml:space="preserve">If </w:t>
        </w:r>
      </w:ins>
      <w:ins w:id="4117" w:author="BOUVY Martine [2]" w:date="2021-12-03T14:14:00Z">
        <w:r>
          <w:t>in a</w:t>
        </w:r>
      </w:ins>
      <w:ins w:id="4118" w:author="BOUVY Martine [2]" w:date="2021-12-03T14:16:00Z">
        <w:r>
          <w:t>n</w:t>
        </w:r>
      </w:ins>
      <w:ins w:id="4119" w:author="BOUVY Martine [2]" w:date="2021-12-03T14:14:00Z">
        <w:r>
          <w:t xml:space="preserve"> occurrence of </w:t>
        </w:r>
      </w:ins>
      <w:ins w:id="4120" w:author="BOUVY Martine [2]" w:date="2021-12-03T14:13:00Z">
        <w:r>
          <w:t>InstructionForCreditorAgent</w:t>
        </w:r>
      </w:ins>
      <w:ins w:id="4121" w:author="BOUVY Martine [2]" w:date="2021-12-03T14:16:00Z">
        <w:r>
          <w:t xml:space="preserve">, </w:t>
        </w:r>
      </w:ins>
      <w:ins w:id="4122" w:author="BOUVY Martine [2]" w:date="2021-12-03T14:17:00Z">
        <w:r>
          <w:t>InstructionForCreditorAgent.Code</w:t>
        </w:r>
      </w:ins>
      <w:ins w:id="4123" w:author="BOUVY Martine [2]" w:date="2021-12-03T14:13:00Z">
        <w:r>
          <w:t xml:space="preserve"> is present, the</w:t>
        </w:r>
      </w:ins>
      <w:ins w:id="4124" w:author="BOUVY Martine [2]" w:date="2021-12-03T14:14:00Z">
        <w:r>
          <w:t xml:space="preserve">n </w:t>
        </w:r>
      </w:ins>
      <w:ins w:id="4125" w:author="BOUVY Martine [2]" w:date="2021-12-03T14:13:00Z">
        <w:r>
          <w:t xml:space="preserve">the InstructionInformation is expected to be linked to the code and will be analysed </w:t>
        </w:r>
      </w:ins>
      <w:ins w:id="4126" w:author="BOUVY Martine [2]" w:date="2021-12-03T14:18:00Z">
        <w:r w:rsidR="00B91CB1">
          <w:t>alone.</w:t>
        </w:r>
      </w:ins>
    </w:p>
    <w:p w14:paraId="1D5AE0D5" w14:textId="73F8C40B" w:rsidR="00EB2B87" w:rsidRDefault="00EB2B87" w:rsidP="001F4778">
      <w:pPr>
        <w:ind w:left="180"/>
        <w:rPr>
          <w:ins w:id="4127" w:author="BOUVY Martine [2]" w:date="2021-12-03T14:26:00Z"/>
        </w:rPr>
      </w:pPr>
    </w:p>
    <w:p w14:paraId="2985BE40" w14:textId="03ECFCF5" w:rsidR="00EB2B87" w:rsidRDefault="00EB2B87" w:rsidP="001F4778">
      <w:pPr>
        <w:ind w:left="180"/>
        <w:rPr>
          <w:ins w:id="4128" w:author="BOUVY Martine [2]" w:date="2021-12-03T14:28:00Z"/>
        </w:rPr>
      </w:pPr>
      <w:ins w:id="4129" w:author="BOUVY Martine [2]" w:date="2021-12-03T14:26:00Z">
        <w:r>
          <w:t>If there are 2 occurrences of InstructionForCreditorAgent and none of them has the MX code element, then the 2 InstructionInformations are concatenated to optimise the extraction of the</w:t>
        </w:r>
        <w:r w:rsidR="00B91CB1">
          <w:t xml:space="preserve"> information containing possibly</w:t>
        </w:r>
        <w:r>
          <w:t xml:space="preserve"> </w:t>
        </w:r>
      </w:ins>
      <w:ins w:id="4130" w:author="BOUVY Martine [2]" w:date="2021-12-03T14:41:00Z">
        <w:r w:rsidR="00143AD0">
          <w:t xml:space="preserve">the </w:t>
        </w:r>
      </w:ins>
      <w:ins w:id="4131" w:author="BOUVY Martine [2]" w:date="2021-12-03T14:26:00Z">
        <w:r>
          <w:t>o</w:t>
        </w:r>
        <w:r w:rsidR="00143AD0">
          <w:t xml:space="preserve">ther </w:t>
        </w:r>
      </w:ins>
      <w:ins w:id="4132" w:author="BOUVY Martine [2]" w:date="2021-12-03T14:28:00Z">
        <w:r>
          <w:t>code</w:t>
        </w:r>
      </w:ins>
      <w:ins w:id="4133" w:author="BOUVY Martine [2]" w:date="2021-12-03T14:42:00Z">
        <w:r w:rsidR="00143AD0">
          <w:t>s</w:t>
        </w:r>
      </w:ins>
      <w:ins w:id="4134" w:author="BOUVY Martine [2]" w:date="2021-12-03T14:28:00Z">
        <w:r>
          <w:t xml:space="preserve"> /</w:t>
        </w:r>
        <w:r w:rsidR="00B91CB1">
          <w:t xml:space="preserve">UDLC/, </w:t>
        </w:r>
        <w:r w:rsidR="00143AD0">
          <w:t>/PHOB/ and /TELB</w:t>
        </w:r>
      </w:ins>
      <w:ins w:id="4135" w:author="BOUVY Martine [2]" w:date="2021-12-03T14:42:00Z">
        <w:r w:rsidR="00143AD0">
          <w:t>/</w:t>
        </w:r>
      </w:ins>
      <w:ins w:id="4136" w:author="BOUVY Martine [2]" w:date="2021-12-03T14:28:00Z">
        <w:r w:rsidR="00B91CB1">
          <w:t>.</w:t>
        </w:r>
      </w:ins>
    </w:p>
    <w:p w14:paraId="626A1754" w14:textId="3E46DD2C" w:rsidR="00B91CB1" w:rsidRDefault="00B91CB1" w:rsidP="001F4778">
      <w:pPr>
        <w:ind w:left="180"/>
        <w:rPr>
          <w:ins w:id="4137" w:author="BOUVY Martine [2]" w:date="2021-12-06T09:50:00Z"/>
        </w:rPr>
      </w:pPr>
      <w:ins w:id="4138" w:author="BOUVY Martine [2]" w:date="2021-12-03T14:32:00Z">
        <w:r>
          <w:t>If the first occurrence is less than 140 char and the second occurrence does</w:t>
        </w:r>
      </w:ins>
      <w:ins w:id="4139" w:author="BOUVY Martine [2]" w:date="2021-12-03T14:36:00Z">
        <w:r w:rsidR="00927FA6">
          <w:t xml:space="preserve"> </w:t>
        </w:r>
      </w:ins>
      <w:ins w:id="4140" w:author="BOUVY Martine [2]" w:date="2021-12-03T14:32:00Z">
        <w:r>
          <w:t xml:space="preserve">not start with </w:t>
        </w:r>
      </w:ins>
      <w:ins w:id="4141" w:author="BOUVY Martine [2]" w:date="2021-12-03T14:33:00Z">
        <w:r>
          <w:t xml:space="preserve">/UDLC/, /PHOB/ and /TELB/, the 2 occurrences are concatenated with /TempACC/ in between to indicate that the second occurrence is not the </w:t>
        </w:r>
      </w:ins>
      <w:ins w:id="4142" w:author="BOUVY Martine [2]" w:date="2021-12-03T14:34:00Z">
        <w:r>
          <w:t>continuation</w:t>
        </w:r>
      </w:ins>
      <w:ins w:id="4143" w:author="BOUVY Martine [2]" w:date="2021-12-03T14:33:00Z">
        <w:r>
          <w:t xml:space="preserve"> </w:t>
        </w:r>
      </w:ins>
      <w:ins w:id="4144" w:author="BOUVY Martine [2]" w:date="2021-12-03T14:34:00Z">
        <w:r>
          <w:t xml:space="preserve">of the first one. </w:t>
        </w:r>
      </w:ins>
    </w:p>
    <w:p w14:paraId="3F9FBD72" w14:textId="3626D7AF" w:rsidR="009407CC" w:rsidRDefault="009407CC" w:rsidP="001F4778">
      <w:pPr>
        <w:ind w:left="180"/>
        <w:rPr>
          <w:ins w:id="4145" w:author="BOUVY Martine [2]" w:date="2021-12-03T14:28:00Z"/>
        </w:rPr>
      </w:pPr>
      <w:ins w:id="4146" w:author="BOUVY Martine [2]" w:date="2021-12-06T09:50:00Z">
        <w:r>
          <w:t>The information from /TempACC/ will then be translat</w:t>
        </w:r>
        <w:r w:rsidR="00524139">
          <w:t xml:space="preserve">ed to field 72 with code /ACC/after possible concatenation with other information having the same </w:t>
        </w:r>
      </w:ins>
      <w:ins w:id="4147" w:author="BOUVY Martine [2]" w:date="2021-12-06T09:51:00Z">
        <w:r w:rsidR="00524139">
          <w:t>“semantic” /ACC/.</w:t>
        </w:r>
      </w:ins>
    </w:p>
    <w:p w14:paraId="4E9B4833" w14:textId="06816991" w:rsidR="00B91CB1" w:rsidRDefault="00B91CB1" w:rsidP="001F4778">
      <w:pPr>
        <w:ind w:left="180"/>
        <w:rPr>
          <w:ins w:id="4148" w:author="BOUVY Martine [2]" w:date="2021-12-03T14:38:00Z"/>
        </w:rPr>
      </w:pPr>
    </w:p>
    <w:p w14:paraId="2DBB8883" w14:textId="37A1E844" w:rsidR="00143AD0" w:rsidRDefault="00143AD0" w:rsidP="001F4778">
      <w:pPr>
        <w:ind w:left="180"/>
        <w:rPr>
          <w:ins w:id="4149" w:author="BOUVY Martine [2]" w:date="2021-12-03T14:40:00Z"/>
        </w:rPr>
      </w:pPr>
      <w:ins w:id="4150" w:author="BOUVY Martine [2]" w:date="2021-12-03T14:38:00Z">
        <w:r>
          <w:t>If the code /UDLC/ occurs more than one time</w:t>
        </w:r>
      </w:ins>
      <w:ins w:id="4151" w:author="BOUVY Martine [2]" w:date="2021-12-03T16:58:00Z">
        <w:r w:rsidR="001A59C7">
          <w:t xml:space="preserve"> (max twice)</w:t>
        </w:r>
      </w:ins>
      <w:ins w:id="4152" w:author="BOUVY Martine [2]" w:date="2021-12-03T14:38:00Z">
        <w:r>
          <w:t xml:space="preserve">, information is </w:t>
        </w:r>
      </w:ins>
      <w:ins w:id="4153" w:author="BOUVY Martine [2]" w:date="2021-12-03T14:39:00Z">
        <w:r>
          <w:t>concatenate</w:t>
        </w:r>
      </w:ins>
      <w:ins w:id="4154" w:author="BOUVY Martine [2]" w:date="2021-12-03T14:38:00Z">
        <w:r>
          <w:t>d w</w:t>
        </w:r>
      </w:ins>
      <w:ins w:id="4155" w:author="BOUVY Martine [2]" w:date="2021-12-03T14:39:00Z">
        <w:r>
          <w:t xml:space="preserve">ith a space with the information extracted from </w:t>
        </w:r>
      </w:ins>
      <w:ins w:id="4156" w:author="BOUVY Martine [2]" w:date="2021-12-03T16:58:00Z">
        <w:r w:rsidR="001A59C7">
          <w:t xml:space="preserve">the </w:t>
        </w:r>
      </w:ins>
      <w:ins w:id="4157" w:author="BOUVY Martine [2]" w:date="2021-12-03T14:39:00Z">
        <w:r w:rsidR="001A59C7">
          <w:t>other /UDLC/ code</w:t>
        </w:r>
        <w:r>
          <w:t>.</w:t>
        </w:r>
      </w:ins>
      <w:ins w:id="4158" w:author="BOUVY Martine [2]" w:date="2021-12-03T16:58:00Z">
        <w:r w:rsidR="001A59C7">
          <w:t xml:space="preserve"> </w:t>
        </w:r>
      </w:ins>
      <w:ins w:id="4159" w:author="BOUVY Martine [2]" w:date="2021-12-03T17:00:00Z">
        <w:r w:rsidR="001A59C7">
          <w:t>/UDLC/ is assumed to be the only code that can be repeated in InstructionInformation.</w:t>
        </w:r>
      </w:ins>
      <w:ins w:id="4160" w:author="BOUVY Martine [2]" w:date="2021-12-03T14:39:00Z">
        <w:r>
          <w:t xml:space="preserve"> </w:t>
        </w:r>
      </w:ins>
    </w:p>
    <w:p w14:paraId="39E4C5AC" w14:textId="1016075D" w:rsidR="00143AD0" w:rsidRDefault="00143AD0" w:rsidP="001F4778">
      <w:pPr>
        <w:ind w:left="180"/>
        <w:rPr>
          <w:ins w:id="4161" w:author="BOUVY Martine [2]" w:date="2021-12-03T14:43:00Z"/>
        </w:rPr>
      </w:pPr>
    </w:p>
    <w:p w14:paraId="38254437" w14:textId="3CB3D404" w:rsidR="00143AD0" w:rsidRDefault="00143AD0" w:rsidP="001F4778">
      <w:pPr>
        <w:ind w:left="180"/>
        <w:rPr>
          <w:ins w:id="4162" w:author="BOUVY Martine [2]" w:date="2021-12-06T09:55:00Z"/>
        </w:rPr>
      </w:pPr>
      <w:ins w:id="4163" w:author="BOUVY Martine [2]" w:date="2021-12-03T14:43:00Z">
        <w:r>
          <w:t>The information not related to one of the code is translated with the code /ACC/ to Field 72 and possibl</w:t>
        </w:r>
      </w:ins>
      <w:ins w:id="4164" w:author="BOUVY Martine" w:date="2021-12-14T15:34:00Z">
        <w:r w:rsidR="005A380C">
          <w:t>y</w:t>
        </w:r>
      </w:ins>
      <w:ins w:id="4165" w:author="BOUVY Martine [2]" w:date="2021-12-03T14:43:00Z">
        <w:r>
          <w:t xml:space="preserve"> </w:t>
        </w:r>
      </w:ins>
      <w:ins w:id="4166" w:author="BOUVY Martine [2]" w:date="2021-12-03T14:44:00Z">
        <w:r>
          <w:t>concatenated</w:t>
        </w:r>
      </w:ins>
      <w:ins w:id="4167" w:author="BOUVY Martine [2]" w:date="2021-12-03T14:43:00Z">
        <w:r>
          <w:t xml:space="preserve"> </w:t>
        </w:r>
      </w:ins>
      <w:ins w:id="4168" w:author="BOUVY Martine [2]" w:date="2021-12-03T14:44:00Z">
        <w:r>
          <w:t xml:space="preserve">if several piece of such information occur. </w:t>
        </w:r>
      </w:ins>
    </w:p>
    <w:p w14:paraId="0EBE86C6" w14:textId="481D7ACD" w:rsidR="0008244F" w:rsidRDefault="0008244F" w:rsidP="001F4778">
      <w:pPr>
        <w:ind w:left="180"/>
        <w:rPr>
          <w:ins w:id="4169" w:author="BOUVY Martine [2]" w:date="2021-12-06T09:55:00Z"/>
        </w:rPr>
      </w:pPr>
    </w:p>
    <w:p w14:paraId="2DFCE609" w14:textId="452A9337" w:rsidR="0008244F" w:rsidRDefault="0008244F" w:rsidP="001F4778">
      <w:pPr>
        <w:ind w:left="180"/>
        <w:rPr>
          <w:ins w:id="4170" w:author="BOUVY Martine [2]" w:date="2021-12-06T09:55:00Z"/>
        </w:rPr>
      </w:pPr>
      <w:ins w:id="4171" w:author="BOUVY Martine [2]" w:date="2021-12-06T09:55:00Z">
        <w:r>
          <w:t>The information is translated to field 72 with the following priority and depending on the room left:</w:t>
        </w:r>
      </w:ins>
    </w:p>
    <w:p w14:paraId="0D5E8F88" w14:textId="60546A6B" w:rsidR="0008244F" w:rsidRDefault="0008244F" w:rsidP="0008244F">
      <w:pPr>
        <w:pStyle w:val="ListParagraph"/>
        <w:numPr>
          <w:ilvl w:val="0"/>
          <w:numId w:val="41"/>
        </w:numPr>
        <w:rPr>
          <w:ins w:id="4172" w:author="BOUVY Martine [2]" w:date="2021-12-06T09:55:00Z"/>
        </w:rPr>
      </w:pPr>
      <w:ins w:id="4173" w:author="BOUVY Martine [2]" w:date="2021-12-06T09:55:00Z">
        <w:r>
          <w:t>/UDLC/</w:t>
        </w:r>
      </w:ins>
    </w:p>
    <w:p w14:paraId="21837353" w14:textId="79078CCE" w:rsidR="0008244F" w:rsidRDefault="0008244F" w:rsidP="0008244F">
      <w:pPr>
        <w:pStyle w:val="ListParagraph"/>
        <w:numPr>
          <w:ilvl w:val="0"/>
          <w:numId w:val="41"/>
        </w:numPr>
        <w:rPr>
          <w:ins w:id="4174" w:author="BOUVY Martine [2]" w:date="2021-12-06T09:55:00Z"/>
        </w:rPr>
      </w:pPr>
      <w:ins w:id="4175" w:author="BOUVY Martine [2]" w:date="2021-12-06T09:55:00Z">
        <w:r>
          <w:t>/ACC/</w:t>
        </w:r>
      </w:ins>
    </w:p>
    <w:p w14:paraId="31B1A77C" w14:textId="1228E47B" w:rsidR="0008244F" w:rsidRDefault="0008244F" w:rsidP="0008244F">
      <w:pPr>
        <w:pStyle w:val="ListParagraph"/>
        <w:numPr>
          <w:ilvl w:val="0"/>
          <w:numId w:val="41"/>
        </w:numPr>
        <w:rPr>
          <w:ins w:id="4176" w:author="BOUVY Martine [2]" w:date="2021-12-06T09:55:00Z"/>
        </w:rPr>
      </w:pPr>
      <w:ins w:id="4177" w:author="BOUVY Martine [2]" w:date="2021-12-06T09:55:00Z">
        <w:r>
          <w:t>/PHONBEN/</w:t>
        </w:r>
      </w:ins>
    </w:p>
    <w:p w14:paraId="45D20D50" w14:textId="7C28BEBF" w:rsidR="0008244F" w:rsidRDefault="0008244F" w:rsidP="0008244F">
      <w:pPr>
        <w:pStyle w:val="ListParagraph"/>
        <w:numPr>
          <w:ilvl w:val="0"/>
          <w:numId w:val="41"/>
        </w:numPr>
        <w:rPr>
          <w:ins w:id="4178" w:author="BOUVY Martine" w:date="2021-12-10T11:08:00Z"/>
        </w:rPr>
      </w:pPr>
      <w:ins w:id="4179" w:author="BOUVY Martine [2]" w:date="2021-12-06T09:55:00Z">
        <w:r>
          <w:t>/TELEBEN/</w:t>
        </w:r>
      </w:ins>
    </w:p>
    <w:p w14:paraId="422A98B4" w14:textId="4108ACBD" w:rsidR="0085759B" w:rsidRDefault="0085759B" w:rsidP="0085759B">
      <w:pPr>
        <w:rPr>
          <w:ins w:id="4180" w:author="BOUVY Martine" w:date="2021-12-10T11:08:00Z"/>
        </w:rPr>
      </w:pPr>
    </w:p>
    <w:p w14:paraId="04D79BEA" w14:textId="74383B1F" w:rsidR="0085759B" w:rsidRDefault="0085759B" w:rsidP="00E42200">
      <w:pPr>
        <w:ind w:left="180"/>
        <w:rPr>
          <w:ins w:id="4181" w:author="BOUVY Martine [2]" w:date="2021-12-03T14:51:00Z"/>
        </w:rPr>
      </w:pPr>
      <w:ins w:id="4182" w:author="BOUVY Martine" w:date="2021-12-10T11:08:00Z">
        <w:r>
          <w:t>See example 8 and 9 for possible side eff</w:t>
        </w:r>
      </w:ins>
      <w:ins w:id="4183" w:author="BOUVY Martine" w:date="2021-12-10T11:09:00Z">
        <w:r>
          <w:t xml:space="preserve">ect in translation. </w:t>
        </w:r>
      </w:ins>
    </w:p>
    <w:p w14:paraId="0DDC628E" w14:textId="77777777" w:rsidR="00D5427A" w:rsidRDefault="00D5427A" w:rsidP="001F4778">
      <w:pPr>
        <w:ind w:left="180"/>
        <w:rPr>
          <w:ins w:id="4184" w:author="BOUVY Martine [2]" w:date="2021-12-03T14:44:00Z"/>
        </w:rPr>
      </w:pPr>
    </w:p>
    <w:p w14:paraId="55A2C53E" w14:textId="5A695971" w:rsidR="00143AD0" w:rsidRDefault="00D5427A" w:rsidP="001F4778">
      <w:pPr>
        <w:ind w:left="180"/>
        <w:rPr>
          <w:ins w:id="4185" w:author="BOUVY Martine [2]" w:date="2021-12-03T14:44:00Z"/>
        </w:rPr>
      </w:pPr>
      <w:ins w:id="4186" w:author="BOUVY Martine [2]" w:date="2021-12-03T14:44:00Z">
        <w:r>
          <w:t>E</w:t>
        </w:r>
        <w:r w:rsidR="00143AD0">
          <w:t>xample</w:t>
        </w:r>
      </w:ins>
      <w:ins w:id="4187" w:author="BOUVY Martine [2]" w:date="2021-12-03T14:52:00Z">
        <w:r>
          <w:t>1</w:t>
        </w:r>
      </w:ins>
    </w:p>
    <w:p w14:paraId="7CD5E296" w14:textId="7801C4E1" w:rsidR="00143AD0" w:rsidRDefault="00143AD0" w:rsidP="001F4778">
      <w:pPr>
        <w:ind w:left="180"/>
        <w:rPr>
          <w:ins w:id="4188" w:author="BOUVY Martine [2]" w:date="2021-12-03T14:44:00Z"/>
        </w:rPr>
      </w:pPr>
    </w:p>
    <w:p w14:paraId="76EAD6A8" w14:textId="6198CC1E" w:rsidR="00143AD0" w:rsidRDefault="00143AD0" w:rsidP="001F4778">
      <w:pPr>
        <w:ind w:left="180"/>
        <w:rPr>
          <w:ins w:id="4189" w:author="BOUVY Martine [2]" w:date="2021-12-03T14:45:00Z"/>
        </w:rPr>
      </w:pPr>
      <w:ins w:id="4190" w:author="BOUVY Martine [2]" w:date="2021-12-03T14:45:00Z">
        <w:r>
          <w:t>InstructionForCreditorAgent</w:t>
        </w:r>
        <w:r w:rsidR="00975345">
          <w:t>[1].Code Is absent</w:t>
        </w:r>
      </w:ins>
    </w:p>
    <w:p w14:paraId="49832821" w14:textId="14094BDF" w:rsidR="00143AD0" w:rsidRDefault="00143AD0" w:rsidP="001F4778">
      <w:pPr>
        <w:ind w:left="180"/>
        <w:rPr>
          <w:ins w:id="4191" w:author="BOUVY Martine [2]" w:date="2021-12-03T14:45:00Z"/>
        </w:rPr>
      </w:pPr>
      <w:ins w:id="4192" w:author="BOUVY Martine [2]" w:date="2021-12-03T14:45:00Z">
        <w:r>
          <w:lastRenderedPageBreak/>
          <w:t>InstructionForCreditorAgent[1].InstructionInformation = Text1/UDLC/Name and Address</w:t>
        </w:r>
      </w:ins>
    </w:p>
    <w:p w14:paraId="43B06A86" w14:textId="4149C426" w:rsidR="00143AD0" w:rsidRDefault="00143AD0" w:rsidP="001F4778">
      <w:pPr>
        <w:ind w:left="180"/>
        <w:rPr>
          <w:ins w:id="4193" w:author="BOUVY Martine [2]" w:date="2021-12-03T14:46:00Z"/>
        </w:rPr>
      </w:pPr>
    </w:p>
    <w:p w14:paraId="0CA4DD27" w14:textId="21062C2B" w:rsidR="00143AD0" w:rsidRDefault="00143AD0" w:rsidP="00143AD0">
      <w:pPr>
        <w:ind w:left="180"/>
        <w:rPr>
          <w:ins w:id="4194" w:author="BOUVY Martine [2]" w:date="2021-12-03T14:47:00Z"/>
        </w:rPr>
      </w:pPr>
      <w:ins w:id="4195" w:author="BOUVY Martine [2]" w:date="2021-12-03T14:47:00Z">
        <w:r>
          <w:t>InstructionForCreditorAgent[2].Code Is absent</w:t>
        </w:r>
      </w:ins>
    </w:p>
    <w:p w14:paraId="2BC4DB9D" w14:textId="5758C577" w:rsidR="00143AD0" w:rsidRDefault="00143AD0" w:rsidP="00143AD0">
      <w:pPr>
        <w:ind w:left="180"/>
        <w:rPr>
          <w:ins w:id="4196" w:author="BOUVY Martine [2]" w:date="2021-12-03T14:47:00Z"/>
        </w:rPr>
      </w:pPr>
      <w:ins w:id="4197" w:author="BOUVY Martine [2]" w:date="2021-12-03T14:47:00Z">
        <w:r>
          <w:t>InstructionForCreditorAgent[2].InstructionInforma</w:t>
        </w:r>
        <w:r w:rsidR="00975345">
          <w:t>tion = Text2</w:t>
        </w:r>
      </w:ins>
    </w:p>
    <w:p w14:paraId="039C379B" w14:textId="4801962B" w:rsidR="00975345" w:rsidRDefault="00975345" w:rsidP="00143AD0">
      <w:pPr>
        <w:ind w:left="180"/>
        <w:rPr>
          <w:ins w:id="4198" w:author="BOUVY Martine [2]" w:date="2021-12-03T14:49:00Z"/>
        </w:rPr>
      </w:pPr>
    </w:p>
    <w:p w14:paraId="7FEADE10" w14:textId="101EEB9B" w:rsidR="00975345" w:rsidRDefault="00975345" w:rsidP="00143AD0">
      <w:pPr>
        <w:ind w:left="180"/>
        <w:rPr>
          <w:ins w:id="4199" w:author="BOUVY Martine [2]" w:date="2021-12-03T14:50:00Z"/>
        </w:rPr>
      </w:pPr>
      <w:ins w:id="4200" w:author="BOUVY Martine [2]" w:date="2021-12-03T14:50:00Z">
        <w:r>
          <w:t>After extraction:</w:t>
        </w:r>
      </w:ins>
    </w:p>
    <w:p w14:paraId="0D414B5D" w14:textId="77734F2E" w:rsidR="00975345" w:rsidRDefault="00975345" w:rsidP="00143AD0">
      <w:pPr>
        <w:ind w:left="180"/>
        <w:rPr>
          <w:ins w:id="4201" w:author="BOUVY Martine [2]" w:date="2021-12-03T14:50:00Z"/>
        </w:rPr>
      </w:pPr>
      <w:ins w:id="4202" w:author="BOUVY Martine [2]" w:date="2021-12-03T14:50:00Z">
        <w:r>
          <w:t>/UDLC/Name and Address</w:t>
        </w:r>
      </w:ins>
    </w:p>
    <w:p w14:paraId="1DB19585" w14:textId="02B7F629" w:rsidR="00975345" w:rsidRDefault="00975345" w:rsidP="00143AD0">
      <w:pPr>
        <w:ind w:left="180"/>
        <w:rPr>
          <w:ins w:id="4203" w:author="BOUVY Martine [2]" w:date="2021-12-03T14:51:00Z"/>
        </w:rPr>
      </w:pPr>
      <w:ins w:id="4204" w:author="BOUVY Martine [2]" w:date="2021-12-03T14:50:00Z">
        <w:r>
          <w:t>/ACC/Text1 Text2</w:t>
        </w:r>
      </w:ins>
    </w:p>
    <w:p w14:paraId="666B36AB" w14:textId="156F1734" w:rsidR="00D5427A" w:rsidRDefault="00D5427A" w:rsidP="00143AD0">
      <w:pPr>
        <w:ind w:left="180"/>
        <w:rPr>
          <w:ins w:id="4205" w:author="BOUVY Martine [2]" w:date="2021-12-03T14:51:00Z"/>
        </w:rPr>
      </w:pPr>
    </w:p>
    <w:p w14:paraId="61D9DEAF" w14:textId="77777777" w:rsidR="00D5427A" w:rsidRDefault="00D5427A" w:rsidP="00143AD0">
      <w:pPr>
        <w:ind w:left="180"/>
        <w:rPr>
          <w:ins w:id="4206" w:author="BOUVY Martine [2]" w:date="2021-12-03T14:50:00Z"/>
        </w:rPr>
      </w:pPr>
    </w:p>
    <w:p w14:paraId="27E001FD" w14:textId="0FDF8292" w:rsidR="00D5427A" w:rsidRDefault="00D5427A" w:rsidP="00D5427A">
      <w:pPr>
        <w:ind w:left="180"/>
        <w:rPr>
          <w:ins w:id="4207" w:author="BOUVY Martine [2]" w:date="2021-12-03T14:52:00Z"/>
        </w:rPr>
      </w:pPr>
      <w:ins w:id="4208" w:author="BOUVY Martine [2]" w:date="2021-12-03T14:52:00Z">
        <w:r>
          <w:t>Example2</w:t>
        </w:r>
      </w:ins>
    </w:p>
    <w:p w14:paraId="170406B1" w14:textId="2431D701" w:rsidR="00D5427A" w:rsidRDefault="00D5427A" w:rsidP="00D5427A">
      <w:pPr>
        <w:ind w:left="180"/>
        <w:rPr>
          <w:ins w:id="4209" w:author="BOUVY Martine [2]" w:date="2021-12-03T14:52:00Z"/>
        </w:rPr>
      </w:pPr>
      <w:ins w:id="4210" w:author="BOUVY Martine [2]" w:date="2021-12-03T14:52:00Z">
        <w:r>
          <w:t>InstructionForCreditorAgent[1].Code = PHOB</w:t>
        </w:r>
      </w:ins>
    </w:p>
    <w:p w14:paraId="10817B90" w14:textId="77777777" w:rsidR="00D5427A" w:rsidRDefault="00D5427A" w:rsidP="00D5427A">
      <w:pPr>
        <w:ind w:left="180"/>
        <w:rPr>
          <w:ins w:id="4211" w:author="BOUVY Martine [2]" w:date="2021-12-03T14:52:00Z"/>
        </w:rPr>
      </w:pPr>
      <w:ins w:id="4212" w:author="BOUVY Martine [2]" w:date="2021-12-03T14:52:00Z">
        <w:r>
          <w:t>InstructionForCreditorAgent[1].InstructionInformation = Text1/UDLC/Name and Address</w:t>
        </w:r>
      </w:ins>
    </w:p>
    <w:p w14:paraId="526DECD2" w14:textId="77777777" w:rsidR="00D5427A" w:rsidRDefault="00D5427A" w:rsidP="00D5427A">
      <w:pPr>
        <w:ind w:left="180"/>
        <w:rPr>
          <w:ins w:id="4213" w:author="BOUVY Martine [2]" w:date="2021-12-03T14:52:00Z"/>
        </w:rPr>
      </w:pPr>
    </w:p>
    <w:p w14:paraId="5E232641" w14:textId="77777777" w:rsidR="00D5427A" w:rsidRDefault="00D5427A" w:rsidP="00D5427A">
      <w:pPr>
        <w:ind w:left="180"/>
        <w:rPr>
          <w:ins w:id="4214" w:author="BOUVY Martine [2]" w:date="2021-12-03T14:52:00Z"/>
        </w:rPr>
      </w:pPr>
      <w:ins w:id="4215" w:author="BOUVY Martine [2]" w:date="2021-12-03T14:52:00Z">
        <w:r>
          <w:t>InstructionForCreditorAgent[2].Code Is absent</w:t>
        </w:r>
      </w:ins>
    </w:p>
    <w:p w14:paraId="057F7005" w14:textId="77777777" w:rsidR="00D5427A" w:rsidRDefault="00D5427A" w:rsidP="00D5427A">
      <w:pPr>
        <w:ind w:left="180"/>
        <w:rPr>
          <w:ins w:id="4216" w:author="BOUVY Martine [2]" w:date="2021-12-03T14:52:00Z"/>
        </w:rPr>
      </w:pPr>
      <w:ins w:id="4217" w:author="BOUVY Martine [2]" w:date="2021-12-03T14:52:00Z">
        <w:r>
          <w:t>InstructionForCreditorAgent[2].InstructionInformation = Text2</w:t>
        </w:r>
      </w:ins>
    </w:p>
    <w:p w14:paraId="7F960398" w14:textId="77777777" w:rsidR="00975345" w:rsidRDefault="00975345" w:rsidP="00143AD0">
      <w:pPr>
        <w:ind w:left="180"/>
        <w:rPr>
          <w:ins w:id="4218" w:author="BOUVY Martine [2]" w:date="2021-12-03T14:47:00Z"/>
        </w:rPr>
      </w:pPr>
    </w:p>
    <w:p w14:paraId="4CD5DB9C" w14:textId="4B1D60D0" w:rsidR="00D5427A" w:rsidRDefault="00D5427A" w:rsidP="00D5427A">
      <w:pPr>
        <w:ind w:left="180"/>
        <w:rPr>
          <w:ins w:id="4219" w:author="BOUVY Martine [2]" w:date="2021-12-03T14:52:00Z"/>
        </w:rPr>
      </w:pPr>
      <w:ins w:id="4220" w:author="BOUVY Martine [2]" w:date="2021-12-03T14:52:00Z">
        <w:r>
          <w:t>After extraction:</w:t>
        </w:r>
      </w:ins>
    </w:p>
    <w:p w14:paraId="4117F31D" w14:textId="26FFDDD2" w:rsidR="00D5427A" w:rsidRDefault="00D5427A" w:rsidP="00D5427A">
      <w:pPr>
        <w:ind w:left="180"/>
        <w:rPr>
          <w:ins w:id="4221" w:author="BOUVY Martine [2]" w:date="2021-12-03T14:52:00Z"/>
        </w:rPr>
      </w:pPr>
      <w:ins w:id="4222" w:author="BOUVY Martine [2]" w:date="2021-12-03T14:52:00Z">
        <w:r>
          <w:t>/UDLC/Name and Address</w:t>
        </w:r>
      </w:ins>
    </w:p>
    <w:p w14:paraId="40ED94AF" w14:textId="601F0151" w:rsidR="00D5427A" w:rsidRDefault="00D5427A" w:rsidP="00D5427A">
      <w:pPr>
        <w:ind w:left="180"/>
        <w:rPr>
          <w:ins w:id="4223" w:author="BOUVY Martine [2]" w:date="2021-12-03T14:53:00Z"/>
        </w:rPr>
      </w:pPr>
      <w:ins w:id="4224" w:author="BOUVY Martine [2]" w:date="2021-12-03T14:53:00Z">
        <w:r>
          <w:t>/ACC/Text2</w:t>
        </w:r>
      </w:ins>
    </w:p>
    <w:p w14:paraId="208262CF" w14:textId="6C110261" w:rsidR="00D5427A" w:rsidRDefault="00D5427A" w:rsidP="00D5427A">
      <w:pPr>
        <w:ind w:left="180"/>
        <w:rPr>
          <w:ins w:id="4225" w:author="BOUVY Martine [2]" w:date="2021-12-03T14:54:00Z"/>
        </w:rPr>
      </w:pPr>
      <w:ins w:id="4226" w:author="BOUVY Martine [2]" w:date="2021-12-03T14:53:00Z">
        <w:r>
          <w:t>/PHONBEN/Text1</w:t>
        </w:r>
      </w:ins>
    </w:p>
    <w:p w14:paraId="63952FF5" w14:textId="10D3C4DB" w:rsidR="00982575" w:rsidRDefault="00982575" w:rsidP="00D5427A">
      <w:pPr>
        <w:ind w:left="180"/>
        <w:rPr>
          <w:ins w:id="4227" w:author="BOUVY Martine [2]" w:date="2021-12-03T14:54:00Z"/>
        </w:rPr>
      </w:pPr>
    </w:p>
    <w:p w14:paraId="2733D19D" w14:textId="6A4E9DEB" w:rsidR="00982575" w:rsidRDefault="00982575" w:rsidP="00D5427A">
      <w:pPr>
        <w:ind w:left="180"/>
        <w:rPr>
          <w:ins w:id="4228" w:author="BOUVY Martine [2]" w:date="2021-12-03T14:54:00Z"/>
        </w:rPr>
      </w:pPr>
      <w:ins w:id="4229" w:author="BOUVY Martine [2]" w:date="2021-12-03T14:54:00Z">
        <w:r>
          <w:t>Example 3</w:t>
        </w:r>
      </w:ins>
    </w:p>
    <w:p w14:paraId="650D38EE" w14:textId="1CB87040" w:rsidR="00982575" w:rsidRDefault="00982575" w:rsidP="00D5427A">
      <w:pPr>
        <w:ind w:left="180"/>
        <w:rPr>
          <w:ins w:id="4230" w:author="BOUVY Martine [2]" w:date="2021-12-03T14:54:00Z"/>
        </w:rPr>
      </w:pPr>
    </w:p>
    <w:p w14:paraId="3F3D0150" w14:textId="77777777" w:rsidR="00982575" w:rsidRDefault="00982575" w:rsidP="00982575">
      <w:pPr>
        <w:ind w:left="180"/>
        <w:rPr>
          <w:ins w:id="4231" w:author="BOUVY Martine [2]" w:date="2021-12-03T14:54:00Z"/>
        </w:rPr>
      </w:pPr>
      <w:ins w:id="4232" w:author="BOUVY Martine [2]" w:date="2021-12-03T14:54:00Z">
        <w:r>
          <w:t>InstructionForCreditorAgent[1].Code Is absent</w:t>
        </w:r>
      </w:ins>
    </w:p>
    <w:p w14:paraId="22683EC5" w14:textId="77777777" w:rsidR="00982575" w:rsidRDefault="00982575" w:rsidP="00982575">
      <w:pPr>
        <w:ind w:left="180"/>
        <w:rPr>
          <w:ins w:id="4233" w:author="BOUVY Martine [2]" w:date="2021-12-03T14:54:00Z"/>
        </w:rPr>
      </w:pPr>
      <w:ins w:id="4234" w:author="BOUVY Martine [2]" w:date="2021-12-03T14:54:00Z">
        <w:r>
          <w:t>InstructionForCreditorAgent[1].InstructionInformation = Text1/UDLC/Name and Address</w:t>
        </w:r>
      </w:ins>
    </w:p>
    <w:p w14:paraId="143CC3D7" w14:textId="77777777" w:rsidR="00982575" w:rsidRDefault="00982575" w:rsidP="00982575">
      <w:pPr>
        <w:ind w:left="180"/>
        <w:rPr>
          <w:ins w:id="4235" w:author="BOUVY Martine [2]" w:date="2021-12-03T14:54:00Z"/>
        </w:rPr>
      </w:pPr>
    </w:p>
    <w:p w14:paraId="7A31D263" w14:textId="77777777" w:rsidR="00982575" w:rsidRDefault="00982575" w:rsidP="00982575">
      <w:pPr>
        <w:ind w:left="180"/>
        <w:rPr>
          <w:ins w:id="4236" w:author="BOUVY Martine [2]" w:date="2021-12-03T14:54:00Z"/>
        </w:rPr>
      </w:pPr>
      <w:ins w:id="4237" w:author="BOUVY Martine [2]" w:date="2021-12-03T14:54:00Z">
        <w:r>
          <w:t>InstructionForCreditorAgent[2].Code Is absent</w:t>
        </w:r>
      </w:ins>
    </w:p>
    <w:p w14:paraId="64612483" w14:textId="6C60BB15" w:rsidR="00982575" w:rsidRDefault="00982575" w:rsidP="00982575">
      <w:pPr>
        <w:ind w:left="180"/>
        <w:rPr>
          <w:ins w:id="4238" w:author="BOUVY Martine [2]" w:date="2021-12-03T14:54:00Z"/>
        </w:rPr>
      </w:pPr>
      <w:ins w:id="4239" w:author="BOUVY Martine [2]" w:date="2021-12-03T14:54:00Z">
        <w:r>
          <w:t>InstructionForCreditorAgent[2].InstructionInformation = Text2/UDLC/BIC</w:t>
        </w:r>
      </w:ins>
    </w:p>
    <w:p w14:paraId="55F610C9" w14:textId="4E7A013D" w:rsidR="00982575" w:rsidRDefault="00982575" w:rsidP="00982575">
      <w:pPr>
        <w:ind w:left="180"/>
        <w:rPr>
          <w:ins w:id="4240" w:author="BOUVY Martine [2]" w:date="2021-12-03T14:54:00Z"/>
        </w:rPr>
      </w:pPr>
    </w:p>
    <w:p w14:paraId="484CD424" w14:textId="77777777" w:rsidR="00982575" w:rsidRDefault="00982575" w:rsidP="00982575">
      <w:pPr>
        <w:ind w:left="180"/>
        <w:rPr>
          <w:ins w:id="4241" w:author="BOUVY Martine [2]" w:date="2021-12-03T14:54:00Z"/>
        </w:rPr>
      </w:pPr>
      <w:ins w:id="4242" w:author="BOUVY Martine [2]" w:date="2021-12-03T14:54:00Z">
        <w:r>
          <w:t>After extraction:</w:t>
        </w:r>
      </w:ins>
    </w:p>
    <w:p w14:paraId="3655DC8D" w14:textId="0DF28FDA" w:rsidR="00982575" w:rsidRDefault="008E3ED4" w:rsidP="00982575">
      <w:pPr>
        <w:ind w:left="180"/>
        <w:rPr>
          <w:ins w:id="4243" w:author="BOUVY Martine [2]" w:date="2021-12-03T14:55:00Z"/>
        </w:rPr>
      </w:pPr>
      <w:ins w:id="4244" w:author="BOUVY Martine [2]" w:date="2021-12-03T14:55:00Z">
        <w:r>
          <w:t xml:space="preserve">/UDLC/Name </w:t>
        </w:r>
        <w:r w:rsidR="00982575">
          <w:t>and Address BIC</w:t>
        </w:r>
      </w:ins>
    </w:p>
    <w:p w14:paraId="039EB008" w14:textId="4F250548" w:rsidR="00982575" w:rsidRDefault="00982575" w:rsidP="00982575">
      <w:pPr>
        <w:ind w:left="180"/>
        <w:rPr>
          <w:ins w:id="4245" w:author="BOUVY Martine [2]" w:date="2021-12-06T13:50:00Z"/>
        </w:rPr>
      </w:pPr>
      <w:ins w:id="4246" w:author="BOUVY Martine [2]" w:date="2021-12-03T14:55:00Z">
        <w:r>
          <w:t>/ACC/Text1 Text2</w:t>
        </w:r>
      </w:ins>
    </w:p>
    <w:p w14:paraId="38EF87C9" w14:textId="405F3E05" w:rsidR="00DE2B25" w:rsidRDefault="00DE2B25" w:rsidP="00982575">
      <w:pPr>
        <w:ind w:left="180"/>
        <w:rPr>
          <w:ins w:id="4247" w:author="BOUVY Martine [2]" w:date="2021-12-06T13:50:00Z"/>
        </w:rPr>
      </w:pPr>
    </w:p>
    <w:p w14:paraId="20DB26A0" w14:textId="256C6EB9" w:rsidR="00DE2B25" w:rsidRDefault="00DE2B25" w:rsidP="00982575">
      <w:pPr>
        <w:ind w:left="180"/>
        <w:rPr>
          <w:ins w:id="4248" w:author="BOUVY Martine [2]" w:date="2021-12-06T13:50:00Z"/>
        </w:rPr>
      </w:pPr>
      <w:ins w:id="4249" w:author="BOUVY Martine [2]" w:date="2021-12-06T13:50:00Z">
        <w:r>
          <w:t>Example 4</w:t>
        </w:r>
      </w:ins>
    </w:p>
    <w:p w14:paraId="19908377" w14:textId="77F9BFEF" w:rsidR="00DE2B25" w:rsidRDefault="00DE2B25" w:rsidP="00DE2B25">
      <w:pPr>
        <w:ind w:left="180"/>
        <w:rPr>
          <w:ins w:id="4250" w:author="BOUVY Martine [2]" w:date="2021-12-06T13:50:00Z"/>
        </w:rPr>
      </w:pPr>
      <w:ins w:id="4251" w:author="BOUVY Martine [2]" w:date="2021-12-06T13:50:00Z">
        <w:r>
          <w:t xml:space="preserve">InstructionForCreditorAgent[1].Code = </w:t>
        </w:r>
      </w:ins>
      <w:ins w:id="4252" w:author="BOUVY Martine [2]" w:date="2021-12-06T13:51:00Z">
        <w:r>
          <w:t>PHOB</w:t>
        </w:r>
      </w:ins>
    </w:p>
    <w:p w14:paraId="58103B5B" w14:textId="77949B0D" w:rsidR="00DE2B25" w:rsidRDefault="00DE2B25" w:rsidP="00DE2B25">
      <w:pPr>
        <w:ind w:left="180"/>
        <w:rPr>
          <w:ins w:id="4253" w:author="BOUVY Martine [2]" w:date="2021-12-06T13:50:00Z"/>
        </w:rPr>
      </w:pPr>
      <w:ins w:id="4254" w:author="BOUVY Martine [2]" w:date="2021-12-06T13:50:00Z">
        <w:r>
          <w:t>InstructionForCreditorAgent[1].InstructionInformation is absent</w:t>
        </w:r>
      </w:ins>
    </w:p>
    <w:p w14:paraId="01C1E4B5" w14:textId="77777777" w:rsidR="00DE2B25" w:rsidRDefault="00DE2B25" w:rsidP="00DE2B25">
      <w:pPr>
        <w:ind w:left="180"/>
        <w:rPr>
          <w:ins w:id="4255" w:author="BOUVY Martine [2]" w:date="2021-12-06T13:50:00Z"/>
        </w:rPr>
      </w:pPr>
    </w:p>
    <w:p w14:paraId="066FB4A5" w14:textId="77777777" w:rsidR="00DE2B25" w:rsidRDefault="00DE2B25" w:rsidP="00DE2B25">
      <w:pPr>
        <w:ind w:left="180"/>
        <w:rPr>
          <w:ins w:id="4256" w:author="BOUVY Martine [2]" w:date="2021-12-06T13:50:00Z"/>
        </w:rPr>
      </w:pPr>
      <w:ins w:id="4257" w:author="BOUVY Martine [2]" w:date="2021-12-06T13:50:00Z">
        <w:r>
          <w:t>InstructionForCreditorAgent[2].Code Is absent</w:t>
        </w:r>
      </w:ins>
    </w:p>
    <w:p w14:paraId="0671DCF6" w14:textId="77777777" w:rsidR="00DE2B25" w:rsidRDefault="00DE2B25" w:rsidP="00DE2B25">
      <w:pPr>
        <w:ind w:left="180"/>
        <w:rPr>
          <w:ins w:id="4258" w:author="BOUVY Martine [2]" w:date="2021-12-06T13:50:00Z"/>
        </w:rPr>
      </w:pPr>
      <w:ins w:id="4259" w:author="BOUVY Martine [2]" w:date="2021-12-06T13:50:00Z">
        <w:r>
          <w:t>InstructionForCreditorAgent[2].InstructionInformation = Text2/UDLC/BIC</w:t>
        </w:r>
      </w:ins>
    </w:p>
    <w:p w14:paraId="4BE07078" w14:textId="6275150C" w:rsidR="00DE2B25" w:rsidRDefault="00DE2B25" w:rsidP="00982575">
      <w:pPr>
        <w:ind w:left="180"/>
        <w:rPr>
          <w:ins w:id="4260" w:author="BOUVY Martine [2]" w:date="2021-12-06T13:51:00Z"/>
        </w:rPr>
      </w:pPr>
    </w:p>
    <w:p w14:paraId="0F20C635" w14:textId="77777777" w:rsidR="00DE2B25" w:rsidRDefault="00DE2B25" w:rsidP="00DE2B25">
      <w:pPr>
        <w:ind w:left="180"/>
        <w:rPr>
          <w:ins w:id="4261" w:author="BOUVY Martine [2]" w:date="2021-12-06T13:51:00Z"/>
        </w:rPr>
      </w:pPr>
      <w:ins w:id="4262" w:author="BOUVY Martine [2]" w:date="2021-12-06T13:51:00Z">
        <w:r>
          <w:t>After extraction:</w:t>
        </w:r>
      </w:ins>
    </w:p>
    <w:p w14:paraId="40B56B9D" w14:textId="1EEB726C" w:rsidR="00DE2B25" w:rsidRDefault="00DE2B25" w:rsidP="00982575">
      <w:pPr>
        <w:ind w:left="180"/>
        <w:rPr>
          <w:ins w:id="4263" w:author="BOUVY Martine [2]" w:date="2021-12-06T13:51:00Z"/>
        </w:rPr>
      </w:pPr>
      <w:ins w:id="4264" w:author="BOUVY Martine [2]" w:date="2021-12-06T13:51:00Z">
        <w:r>
          <w:t>/UDLC/BIC</w:t>
        </w:r>
      </w:ins>
    </w:p>
    <w:p w14:paraId="4991613D" w14:textId="2ED28228" w:rsidR="00DE2B25" w:rsidRDefault="00DE2B25" w:rsidP="00982575">
      <w:pPr>
        <w:ind w:left="180"/>
        <w:rPr>
          <w:ins w:id="4265" w:author="BOUVY Martine [2]" w:date="2021-12-06T13:52:00Z"/>
        </w:rPr>
      </w:pPr>
      <w:ins w:id="4266" w:author="BOUVY Martine [2]" w:date="2021-12-06T13:52:00Z">
        <w:r>
          <w:t>/ACC/Text2</w:t>
        </w:r>
      </w:ins>
    </w:p>
    <w:p w14:paraId="5CD80508" w14:textId="03536836" w:rsidR="00DE2B25" w:rsidRDefault="002E20FB" w:rsidP="00982575">
      <w:pPr>
        <w:ind w:left="180"/>
        <w:rPr>
          <w:ins w:id="4267" w:author="BOUVY Martine" w:date="2021-12-08T10:05:00Z"/>
        </w:rPr>
      </w:pPr>
      <w:ins w:id="4268" w:author="BOUVY Martine [2]" w:date="2021-12-06T13:52:00Z">
        <w:r>
          <w:t>/PHON</w:t>
        </w:r>
        <w:r w:rsidR="00DE2B25">
          <w:t>BEN/</w:t>
        </w:r>
      </w:ins>
    </w:p>
    <w:p w14:paraId="31D18229" w14:textId="4D7B2E9F" w:rsidR="00A81FCE" w:rsidRDefault="00A81FCE" w:rsidP="00982575">
      <w:pPr>
        <w:ind w:left="180"/>
        <w:rPr>
          <w:ins w:id="4269" w:author="BOUVY Martine" w:date="2021-12-08T10:05:00Z"/>
        </w:rPr>
      </w:pPr>
    </w:p>
    <w:p w14:paraId="010B858B" w14:textId="5AEBC30D" w:rsidR="00A81FCE" w:rsidRDefault="00A81FCE" w:rsidP="00A81FCE">
      <w:pPr>
        <w:ind w:left="180"/>
        <w:rPr>
          <w:ins w:id="4270" w:author="BOUVY Martine" w:date="2021-12-08T10:05:00Z"/>
        </w:rPr>
      </w:pPr>
      <w:ins w:id="4271" w:author="BOUVY Martine" w:date="2021-12-08T10:05:00Z">
        <w:r>
          <w:lastRenderedPageBreak/>
          <w:t>Example 5</w:t>
        </w:r>
      </w:ins>
    </w:p>
    <w:p w14:paraId="320EE855" w14:textId="77777777" w:rsidR="00A81FCE" w:rsidRDefault="00A81FCE" w:rsidP="00A81FCE">
      <w:pPr>
        <w:ind w:left="180"/>
        <w:rPr>
          <w:ins w:id="4272" w:author="BOUVY Martine" w:date="2021-12-08T10:05:00Z"/>
        </w:rPr>
      </w:pPr>
      <w:ins w:id="4273" w:author="BOUVY Martine" w:date="2021-12-08T10:05:00Z">
        <w:r>
          <w:t>InstructionForCreditorAgent[1].Code = PHOB</w:t>
        </w:r>
      </w:ins>
    </w:p>
    <w:p w14:paraId="00F3DF9F" w14:textId="44A7830E" w:rsidR="00A81FCE" w:rsidRDefault="00A81FCE" w:rsidP="00A81FCE">
      <w:pPr>
        <w:ind w:left="180"/>
        <w:rPr>
          <w:ins w:id="4274" w:author="BOUVY Martine" w:date="2021-12-08T10:05:00Z"/>
        </w:rPr>
      </w:pPr>
      <w:ins w:id="4275" w:author="BOUVY Martine" w:date="2021-12-08T10:05:00Z">
        <w:r>
          <w:t>InstructionForCreditorAgent[1].InstructionInformation = /UDLC/BIC</w:t>
        </w:r>
      </w:ins>
    </w:p>
    <w:p w14:paraId="048E969F" w14:textId="77777777" w:rsidR="00A81FCE" w:rsidRDefault="00A81FCE" w:rsidP="00A81FCE">
      <w:pPr>
        <w:ind w:left="180"/>
        <w:rPr>
          <w:ins w:id="4276" w:author="BOUVY Martine" w:date="2021-12-08T10:05:00Z"/>
        </w:rPr>
      </w:pPr>
    </w:p>
    <w:p w14:paraId="6D350995" w14:textId="77777777" w:rsidR="00A81FCE" w:rsidRDefault="00A81FCE" w:rsidP="00A81FCE">
      <w:pPr>
        <w:ind w:left="180"/>
        <w:rPr>
          <w:ins w:id="4277" w:author="BOUVY Martine" w:date="2021-12-08T10:05:00Z"/>
        </w:rPr>
      </w:pPr>
      <w:ins w:id="4278" w:author="BOUVY Martine" w:date="2021-12-08T10:05:00Z">
        <w:r>
          <w:t>After extraction:</w:t>
        </w:r>
      </w:ins>
    </w:p>
    <w:p w14:paraId="26BD7F55" w14:textId="77777777" w:rsidR="00A81FCE" w:rsidRDefault="00A81FCE" w:rsidP="00A81FCE">
      <w:pPr>
        <w:ind w:left="180"/>
        <w:rPr>
          <w:ins w:id="4279" w:author="BOUVY Martine" w:date="2021-12-08T10:05:00Z"/>
        </w:rPr>
      </w:pPr>
      <w:ins w:id="4280" w:author="BOUVY Martine" w:date="2021-12-08T10:05:00Z">
        <w:r>
          <w:t>/UDLC/BIC</w:t>
        </w:r>
      </w:ins>
    </w:p>
    <w:p w14:paraId="09B85E6F" w14:textId="36FE4466" w:rsidR="00A81FCE" w:rsidDel="00A1259D" w:rsidRDefault="00A81FCE" w:rsidP="00982575">
      <w:pPr>
        <w:ind w:left="180"/>
        <w:rPr>
          <w:del w:id="4281" w:author="BOUVY Martine" w:date="2021-12-08T10:07:00Z"/>
        </w:rPr>
      </w:pPr>
      <w:ins w:id="4282" w:author="BOUVY Martine" w:date="2021-12-08T10:05:00Z">
        <w:r>
          <w:t>/PHONBEN/</w:t>
        </w:r>
      </w:ins>
    </w:p>
    <w:p w14:paraId="5392DCBD" w14:textId="442B16C7" w:rsidR="00A1259D" w:rsidRDefault="00A1259D" w:rsidP="00982575">
      <w:pPr>
        <w:ind w:left="180"/>
        <w:rPr>
          <w:ins w:id="4283" w:author="BOUVY Martine" w:date="2021-12-08T10:22:00Z"/>
        </w:rPr>
      </w:pPr>
    </w:p>
    <w:p w14:paraId="0BEDC5E4" w14:textId="54CA09C5" w:rsidR="00A1259D" w:rsidRDefault="00A1259D" w:rsidP="00A1259D">
      <w:pPr>
        <w:ind w:left="180"/>
        <w:rPr>
          <w:ins w:id="4284" w:author="BOUVY Martine" w:date="2021-12-08T10:22:00Z"/>
        </w:rPr>
      </w:pPr>
      <w:ins w:id="4285" w:author="BOUVY Martine" w:date="2021-12-08T10:22:00Z">
        <w:r>
          <w:t>Example 6</w:t>
        </w:r>
      </w:ins>
    </w:p>
    <w:p w14:paraId="3BCD8170" w14:textId="77777777" w:rsidR="00A1259D" w:rsidRDefault="00A1259D" w:rsidP="00A1259D">
      <w:pPr>
        <w:ind w:left="180"/>
        <w:rPr>
          <w:ins w:id="4286" w:author="BOUVY Martine" w:date="2021-12-08T10:22:00Z"/>
        </w:rPr>
      </w:pPr>
      <w:ins w:id="4287" w:author="BOUVY Martine" w:date="2021-12-08T10:22:00Z">
        <w:r>
          <w:t>InstructionForCreditorAgent[1].Code = PHOB</w:t>
        </w:r>
      </w:ins>
    </w:p>
    <w:p w14:paraId="55EB75B6" w14:textId="77777777" w:rsidR="00A1259D" w:rsidRDefault="00A1259D" w:rsidP="00A1259D">
      <w:pPr>
        <w:ind w:left="180"/>
        <w:rPr>
          <w:ins w:id="4288" w:author="BOUVY Martine" w:date="2021-12-08T10:22:00Z"/>
        </w:rPr>
      </w:pPr>
      <w:ins w:id="4289" w:author="BOUVY Martine" w:date="2021-12-08T10:22:00Z">
        <w:r>
          <w:t>InstructionForCreditorAgent[1].InstructionInformation is absent</w:t>
        </w:r>
      </w:ins>
    </w:p>
    <w:p w14:paraId="450FA0A8" w14:textId="77777777" w:rsidR="00A1259D" w:rsidRDefault="00A1259D" w:rsidP="00A1259D">
      <w:pPr>
        <w:ind w:left="180"/>
        <w:rPr>
          <w:ins w:id="4290" w:author="BOUVY Martine" w:date="2021-12-08T10:22:00Z"/>
        </w:rPr>
      </w:pPr>
    </w:p>
    <w:p w14:paraId="03932932" w14:textId="7AF9B83D" w:rsidR="00A1259D" w:rsidRDefault="00A1259D" w:rsidP="00A1259D">
      <w:pPr>
        <w:ind w:left="180"/>
        <w:rPr>
          <w:ins w:id="4291" w:author="BOUVY Martine" w:date="2021-12-08T10:22:00Z"/>
        </w:rPr>
      </w:pPr>
      <w:ins w:id="4292" w:author="BOUVY Martine" w:date="2021-12-08T10:22:00Z">
        <w:r>
          <w:t xml:space="preserve">InstructionForCreditorAgent[2].Code </w:t>
        </w:r>
      </w:ins>
      <w:ins w:id="4293" w:author="BOUVY Martine" w:date="2021-12-08T10:23:00Z">
        <w:r w:rsidR="000578FC">
          <w:t>= TELB</w:t>
        </w:r>
      </w:ins>
    </w:p>
    <w:p w14:paraId="3FA026AD" w14:textId="5B00D924" w:rsidR="00A1259D" w:rsidRDefault="00A1259D" w:rsidP="00A1259D">
      <w:pPr>
        <w:ind w:left="180"/>
        <w:rPr>
          <w:ins w:id="4294" w:author="BOUVY Martine" w:date="2021-12-08T10:22:00Z"/>
        </w:rPr>
      </w:pPr>
      <w:ins w:id="4295" w:author="BOUVY Martine" w:date="2021-12-08T10:22:00Z">
        <w:r>
          <w:t xml:space="preserve">InstructionForCreditorAgent[2].InstructionInformation </w:t>
        </w:r>
      </w:ins>
      <w:ins w:id="4296" w:author="BOUVY Martine" w:date="2021-12-08T10:23:00Z">
        <w:r w:rsidR="000578FC">
          <w:t>is absent</w:t>
        </w:r>
      </w:ins>
    </w:p>
    <w:p w14:paraId="7DF88792" w14:textId="77777777" w:rsidR="00A1259D" w:rsidRDefault="00A1259D" w:rsidP="00A1259D">
      <w:pPr>
        <w:ind w:left="180"/>
        <w:rPr>
          <w:ins w:id="4297" w:author="BOUVY Martine" w:date="2021-12-08T10:22:00Z"/>
        </w:rPr>
      </w:pPr>
    </w:p>
    <w:p w14:paraId="4275EC3E" w14:textId="77777777" w:rsidR="00A1259D" w:rsidRDefault="00A1259D" w:rsidP="00A1259D">
      <w:pPr>
        <w:ind w:left="180"/>
        <w:rPr>
          <w:ins w:id="4298" w:author="BOUVY Martine" w:date="2021-12-08T10:22:00Z"/>
        </w:rPr>
      </w:pPr>
      <w:ins w:id="4299" w:author="BOUVY Martine" w:date="2021-12-08T10:22:00Z">
        <w:r>
          <w:t>After extraction:</w:t>
        </w:r>
      </w:ins>
    </w:p>
    <w:p w14:paraId="506BB2B3" w14:textId="2E3BCE50" w:rsidR="00A1259D" w:rsidRDefault="00A1259D" w:rsidP="00A1259D">
      <w:pPr>
        <w:ind w:left="180"/>
        <w:rPr>
          <w:ins w:id="4300" w:author="BOUVY Martine" w:date="2021-12-08T10:22:00Z"/>
        </w:rPr>
      </w:pPr>
      <w:ins w:id="4301" w:author="BOUVY Martine" w:date="2021-12-08T10:22:00Z">
        <w:r>
          <w:t>/PHONBEN/</w:t>
        </w:r>
      </w:ins>
    </w:p>
    <w:p w14:paraId="4766A0C3" w14:textId="6BCC0A43" w:rsidR="00A1259D" w:rsidRDefault="00A1259D" w:rsidP="00A1259D">
      <w:pPr>
        <w:ind w:left="180"/>
        <w:rPr>
          <w:ins w:id="4302" w:author="BOUVY Martine" w:date="2021-12-08T10:22:00Z"/>
        </w:rPr>
      </w:pPr>
      <w:ins w:id="4303" w:author="BOUVY Martine" w:date="2021-12-08T10:22:00Z">
        <w:r>
          <w:t>/</w:t>
        </w:r>
      </w:ins>
      <w:ins w:id="4304" w:author="BOUVY Martine" w:date="2021-12-08T10:23:00Z">
        <w:r>
          <w:t>TELEBEN/</w:t>
        </w:r>
      </w:ins>
    </w:p>
    <w:p w14:paraId="44159B25" w14:textId="4976C011" w:rsidR="00A1259D" w:rsidRDefault="00A1259D" w:rsidP="00982575">
      <w:pPr>
        <w:ind w:left="180"/>
        <w:rPr>
          <w:ins w:id="4305" w:author="BOUVY Martine" w:date="2021-12-08T10:53:00Z"/>
        </w:rPr>
      </w:pPr>
    </w:p>
    <w:p w14:paraId="54026AE6" w14:textId="35861CD2" w:rsidR="00EC2FC3" w:rsidRDefault="00EC2FC3" w:rsidP="00EC2FC3">
      <w:pPr>
        <w:ind w:left="180"/>
        <w:rPr>
          <w:ins w:id="4306" w:author="BOUVY Martine" w:date="2021-12-08T10:53:00Z"/>
        </w:rPr>
      </w:pPr>
      <w:ins w:id="4307" w:author="BOUVY Martine" w:date="2021-12-08T10:53:00Z">
        <w:r>
          <w:t>Example 7</w:t>
        </w:r>
      </w:ins>
    </w:p>
    <w:p w14:paraId="7BCBD9FC" w14:textId="1B0EB9D7" w:rsidR="00EC2FC3" w:rsidRDefault="00EC2FC3" w:rsidP="00EC2FC3">
      <w:pPr>
        <w:ind w:left="180"/>
        <w:rPr>
          <w:ins w:id="4308" w:author="BOUVY Martine" w:date="2021-12-08T10:53:00Z"/>
        </w:rPr>
      </w:pPr>
      <w:ins w:id="4309" w:author="BOUVY Martine" w:date="2021-12-08T10:53:00Z">
        <w:r>
          <w:t>InstructionForCreditorAgent[1].Code is absent</w:t>
        </w:r>
      </w:ins>
    </w:p>
    <w:p w14:paraId="56768FFB" w14:textId="5A1DAE3B" w:rsidR="00EC2FC3" w:rsidRDefault="00EC2FC3" w:rsidP="00EC2FC3">
      <w:pPr>
        <w:ind w:left="180"/>
        <w:rPr>
          <w:ins w:id="4310" w:author="BOUVY Martine" w:date="2021-12-08T10:53:00Z"/>
        </w:rPr>
      </w:pPr>
      <w:ins w:id="4311" w:author="BOUVY Martine" w:date="2021-12-08T10:53:00Z">
        <w:r>
          <w:t>InstructionForCreditorAgent[1].InstructionInformation</w:t>
        </w:r>
      </w:ins>
      <w:ins w:id="4312" w:author="BOUVY Martine" w:date="2021-12-08T10:54:00Z">
        <w:r>
          <w:t xml:space="preserve"> uses 140 char</w:t>
        </w:r>
      </w:ins>
      <w:ins w:id="4313" w:author="BOUVY Martine" w:date="2021-12-08T10:55:00Z">
        <w:r w:rsidR="003351C3">
          <w:t xml:space="preserve"> and the last </w:t>
        </w:r>
      </w:ins>
      <w:ins w:id="4314" w:author="BOUVY Martine" w:date="2021-12-08T10:56:00Z">
        <w:r w:rsidR="003351C3">
          <w:t>3</w:t>
        </w:r>
      </w:ins>
      <w:ins w:id="4315" w:author="BOUVY Martine" w:date="2021-12-08T10:55:00Z">
        <w:r w:rsidR="003351C3">
          <w:t xml:space="preserve"> characters are </w:t>
        </w:r>
      </w:ins>
      <w:ins w:id="4316" w:author="BOUVY Martine" w:date="2021-12-08T10:56:00Z">
        <w:r w:rsidR="003351C3">
          <w:t>as following</w:t>
        </w:r>
      </w:ins>
      <w:ins w:id="4317" w:author="BOUVY Martine" w:date="2021-12-08T10:53:00Z">
        <w:r>
          <w:t xml:space="preserve"> </w:t>
        </w:r>
      </w:ins>
      <w:ins w:id="4318" w:author="BOUVY Martine" w:date="2021-12-08T10:54:00Z">
        <w:r>
          <w:t xml:space="preserve">: </w:t>
        </w:r>
      </w:ins>
      <w:ins w:id="4319" w:author="BOUVY Martine" w:date="2021-12-08T10:53:00Z">
        <w:r>
          <w:t>TEXT1</w:t>
        </w:r>
      </w:ins>
      <w:ins w:id="4320" w:author="BOUVY Martine" w:date="2021-12-08T10:54:00Z">
        <w:r>
          <w:t>… /PH</w:t>
        </w:r>
      </w:ins>
    </w:p>
    <w:p w14:paraId="1D7E7EB5" w14:textId="77777777" w:rsidR="00EC2FC3" w:rsidRDefault="00EC2FC3" w:rsidP="00EC2FC3">
      <w:pPr>
        <w:ind w:left="180"/>
        <w:rPr>
          <w:ins w:id="4321" w:author="BOUVY Martine" w:date="2021-12-08T10:53:00Z"/>
        </w:rPr>
      </w:pPr>
    </w:p>
    <w:p w14:paraId="18CF9629" w14:textId="237E977A" w:rsidR="00EC2FC3" w:rsidRDefault="00EC2FC3" w:rsidP="00EC2FC3">
      <w:pPr>
        <w:ind w:left="180"/>
        <w:rPr>
          <w:ins w:id="4322" w:author="BOUVY Martine" w:date="2021-12-08T10:53:00Z"/>
        </w:rPr>
      </w:pPr>
      <w:ins w:id="4323" w:author="BOUVY Martine" w:date="2021-12-08T10:53:00Z">
        <w:r>
          <w:t>InstructionForCreditorAgent[2].Code is absent</w:t>
        </w:r>
      </w:ins>
    </w:p>
    <w:p w14:paraId="6EC06368" w14:textId="55AF76D9" w:rsidR="00EC2FC3" w:rsidRDefault="00EC2FC3" w:rsidP="00EC2FC3">
      <w:pPr>
        <w:ind w:left="180"/>
        <w:rPr>
          <w:ins w:id="4324" w:author="BOUVY Martine" w:date="2021-12-08T10:53:00Z"/>
        </w:rPr>
      </w:pPr>
      <w:ins w:id="4325" w:author="BOUVY Martine" w:date="2021-12-08T10:53:00Z">
        <w:r>
          <w:t xml:space="preserve">InstructionForCreditorAgent[2].InstructionInformation </w:t>
        </w:r>
      </w:ins>
      <w:ins w:id="4326" w:author="BOUVY Martine" w:date="2021-12-08T10:54:00Z">
        <w:r>
          <w:t>= OB/Text2</w:t>
        </w:r>
      </w:ins>
    </w:p>
    <w:p w14:paraId="65B275AE" w14:textId="77777777" w:rsidR="00EC2FC3" w:rsidRDefault="00EC2FC3" w:rsidP="00EC2FC3">
      <w:pPr>
        <w:ind w:left="180"/>
        <w:rPr>
          <w:ins w:id="4327" w:author="BOUVY Martine" w:date="2021-12-08T10:53:00Z"/>
        </w:rPr>
      </w:pPr>
    </w:p>
    <w:p w14:paraId="0A597971" w14:textId="645BDB1A" w:rsidR="00EC2FC3" w:rsidRDefault="00EC2FC3" w:rsidP="00EC2FC3">
      <w:pPr>
        <w:ind w:left="180"/>
        <w:rPr>
          <w:ins w:id="4328" w:author="BOUVY Martine" w:date="2021-12-08T10:55:00Z"/>
        </w:rPr>
      </w:pPr>
      <w:ins w:id="4329" w:author="BOUVY Martine" w:date="2021-12-08T10:53:00Z">
        <w:r>
          <w:t>After extraction:</w:t>
        </w:r>
      </w:ins>
    </w:p>
    <w:p w14:paraId="32F172DA" w14:textId="248EEF38" w:rsidR="00EC2FC3" w:rsidRDefault="00EC2FC3" w:rsidP="00EC2FC3">
      <w:pPr>
        <w:ind w:left="180"/>
        <w:rPr>
          <w:ins w:id="4330" w:author="BOUVY Martine" w:date="2021-12-08T10:53:00Z"/>
        </w:rPr>
      </w:pPr>
      <w:ins w:id="4331" w:author="BOUVY Martine" w:date="2021-12-08T10:55:00Z">
        <w:r>
          <w:t xml:space="preserve">/ACC/Text1…. </w:t>
        </w:r>
      </w:ins>
    </w:p>
    <w:p w14:paraId="52CD6D76" w14:textId="680C3BC8" w:rsidR="00EC2FC3" w:rsidRDefault="00EC2FC3" w:rsidP="00EC2FC3">
      <w:pPr>
        <w:ind w:left="180"/>
        <w:rPr>
          <w:ins w:id="4332" w:author="BOUVY Martine" w:date="2021-12-10T10:58:00Z"/>
        </w:rPr>
      </w:pPr>
      <w:ins w:id="4333" w:author="BOUVY Martine" w:date="2021-12-08T10:53:00Z">
        <w:r>
          <w:t>/PHONBEN/</w:t>
        </w:r>
      </w:ins>
      <w:ins w:id="4334" w:author="BOUVY Martine" w:date="2021-12-08T10:55:00Z">
        <w:r>
          <w:t>Text2</w:t>
        </w:r>
      </w:ins>
    </w:p>
    <w:p w14:paraId="385E4CE3" w14:textId="14B86327" w:rsidR="005909F1" w:rsidRDefault="005909F1" w:rsidP="00EC2FC3">
      <w:pPr>
        <w:ind w:left="180"/>
        <w:rPr>
          <w:ins w:id="4335" w:author="BOUVY Martine" w:date="2021-12-10T10:58:00Z"/>
        </w:rPr>
      </w:pPr>
    </w:p>
    <w:p w14:paraId="782C59E6" w14:textId="2ED6FD9F" w:rsidR="005909F1" w:rsidRDefault="005909F1" w:rsidP="005909F1">
      <w:pPr>
        <w:ind w:left="180"/>
        <w:rPr>
          <w:ins w:id="4336" w:author="BOUVY Martine" w:date="2021-12-10T10:58:00Z"/>
        </w:rPr>
      </w:pPr>
      <w:ins w:id="4337" w:author="BOUVY Martine" w:date="2021-12-10T10:58:00Z">
        <w:r>
          <w:t>Example8</w:t>
        </w:r>
      </w:ins>
    </w:p>
    <w:p w14:paraId="5881C078" w14:textId="77777777" w:rsidR="005909F1" w:rsidRDefault="005909F1" w:rsidP="005909F1">
      <w:pPr>
        <w:ind w:left="180"/>
        <w:rPr>
          <w:ins w:id="4338" w:author="BOUVY Martine" w:date="2021-12-10T10:58:00Z"/>
        </w:rPr>
      </w:pPr>
    </w:p>
    <w:p w14:paraId="04C1A0FA" w14:textId="77777777" w:rsidR="005909F1" w:rsidRDefault="005909F1" w:rsidP="005909F1">
      <w:pPr>
        <w:ind w:left="180"/>
        <w:rPr>
          <w:ins w:id="4339" w:author="BOUVY Martine" w:date="2021-12-10T10:58:00Z"/>
        </w:rPr>
      </w:pPr>
      <w:ins w:id="4340" w:author="BOUVY Martine" w:date="2021-12-10T10:58:00Z">
        <w:r>
          <w:t>InstructionForCreditorAgent[1].Code Is absent</w:t>
        </w:r>
      </w:ins>
    </w:p>
    <w:p w14:paraId="13494115" w14:textId="2D4CD128" w:rsidR="005909F1" w:rsidRDefault="005909F1" w:rsidP="005909F1">
      <w:pPr>
        <w:ind w:left="180"/>
        <w:rPr>
          <w:ins w:id="4341" w:author="BOUVY Martine" w:date="2021-12-10T10:58:00Z"/>
        </w:rPr>
      </w:pPr>
      <w:ins w:id="4342" w:author="BOUVY Martine" w:date="2021-12-10T10:58:00Z">
        <w:r>
          <w:t>InstructionForCreditorAgent[1].InstructionInformation = /UDLC/Name and Address =&gt; uses exact 140 char</w:t>
        </w:r>
      </w:ins>
    </w:p>
    <w:p w14:paraId="7C52872F" w14:textId="77777777" w:rsidR="005909F1" w:rsidRDefault="005909F1" w:rsidP="005909F1">
      <w:pPr>
        <w:ind w:left="180"/>
        <w:rPr>
          <w:ins w:id="4343" w:author="BOUVY Martine" w:date="2021-12-10T10:58:00Z"/>
        </w:rPr>
      </w:pPr>
    </w:p>
    <w:p w14:paraId="05191E00" w14:textId="77777777" w:rsidR="005909F1" w:rsidRDefault="005909F1" w:rsidP="005909F1">
      <w:pPr>
        <w:ind w:left="180"/>
        <w:rPr>
          <w:ins w:id="4344" w:author="BOUVY Martine" w:date="2021-12-10T10:58:00Z"/>
        </w:rPr>
      </w:pPr>
      <w:ins w:id="4345" w:author="BOUVY Martine" w:date="2021-12-10T10:58:00Z">
        <w:r>
          <w:t>InstructionForCreditorAgent[2].Code Is absent</w:t>
        </w:r>
      </w:ins>
    </w:p>
    <w:p w14:paraId="2FA0864C" w14:textId="77777777" w:rsidR="005909F1" w:rsidRDefault="005909F1" w:rsidP="005909F1">
      <w:pPr>
        <w:ind w:left="180"/>
        <w:rPr>
          <w:ins w:id="4346" w:author="BOUVY Martine" w:date="2021-12-10T10:58:00Z"/>
        </w:rPr>
      </w:pPr>
      <w:ins w:id="4347" w:author="BOUVY Martine" w:date="2021-12-10T10:58:00Z">
        <w:r>
          <w:t>InstructionForCreditorAgent[2].InstructionInformation = Text2</w:t>
        </w:r>
      </w:ins>
    </w:p>
    <w:p w14:paraId="3C4CD01A" w14:textId="77777777" w:rsidR="005909F1" w:rsidRDefault="005909F1" w:rsidP="005909F1">
      <w:pPr>
        <w:ind w:left="180"/>
        <w:rPr>
          <w:ins w:id="4348" w:author="BOUVY Martine" w:date="2021-12-10T10:58:00Z"/>
        </w:rPr>
      </w:pPr>
    </w:p>
    <w:p w14:paraId="69D83BA7" w14:textId="77777777" w:rsidR="005909F1" w:rsidRDefault="005909F1" w:rsidP="005909F1">
      <w:pPr>
        <w:ind w:left="180"/>
        <w:rPr>
          <w:ins w:id="4349" w:author="BOUVY Martine" w:date="2021-12-10T10:58:00Z"/>
        </w:rPr>
      </w:pPr>
      <w:ins w:id="4350" w:author="BOUVY Martine" w:date="2021-12-10T10:58:00Z">
        <w:r>
          <w:t>After extraction:</w:t>
        </w:r>
      </w:ins>
    </w:p>
    <w:p w14:paraId="27755714" w14:textId="165EE692" w:rsidR="005909F1" w:rsidRDefault="005909F1" w:rsidP="005909F1">
      <w:pPr>
        <w:ind w:left="180"/>
        <w:rPr>
          <w:ins w:id="4351" w:author="BOUVY Martine" w:date="2021-12-10T10:59:00Z"/>
        </w:rPr>
      </w:pPr>
      <w:ins w:id="4352" w:author="BOUVY Martine" w:date="2021-12-10T10:58:00Z">
        <w:r>
          <w:t>/UDLC/Name and Addres</w:t>
        </w:r>
      </w:ins>
      <w:ins w:id="4353" w:author="BOUVY Martine" w:date="2021-12-10T10:59:00Z">
        <w:r>
          <w:t>Text2</w:t>
        </w:r>
      </w:ins>
    </w:p>
    <w:p w14:paraId="51C02AAE" w14:textId="54324587" w:rsidR="005909F1" w:rsidRDefault="005909F1" w:rsidP="005909F1">
      <w:pPr>
        <w:ind w:left="180"/>
        <w:rPr>
          <w:ins w:id="4354" w:author="BOUVY Martine" w:date="2021-12-10T10:59:00Z"/>
        </w:rPr>
      </w:pPr>
    </w:p>
    <w:p w14:paraId="27A23099" w14:textId="71A777DA" w:rsidR="005909F1" w:rsidRPr="005909F1" w:rsidRDefault="005909F1" w:rsidP="005909F1">
      <w:pPr>
        <w:ind w:left="180"/>
        <w:rPr>
          <w:ins w:id="4355" w:author="BOUVY Martine" w:date="2021-12-10T11:00:00Z"/>
          <w:b/>
          <w:bCs/>
        </w:rPr>
      </w:pPr>
      <w:ins w:id="4356" w:author="BOUVY Martine" w:date="2021-12-10T10:59:00Z">
        <w:r w:rsidRPr="005909F1">
          <w:rPr>
            <w:b/>
            <w:bCs/>
          </w:rPr>
          <w:t xml:space="preserve">In </w:t>
        </w:r>
      </w:ins>
      <w:ins w:id="4357" w:author="BOUVY Martine" w:date="2021-12-10T11:00:00Z">
        <w:r w:rsidRPr="005909F1">
          <w:rPr>
            <w:b/>
            <w:bCs/>
          </w:rPr>
          <w:t xml:space="preserve">this example, the second occurrence of InstructionInformation is handled as the continuation of the first occurrence. </w:t>
        </w:r>
      </w:ins>
      <w:ins w:id="4358" w:author="BOUVY Martine" w:date="2021-12-10T11:01:00Z">
        <w:r>
          <w:rPr>
            <w:b/>
            <w:bCs/>
          </w:rPr>
          <w:t xml:space="preserve">So if by accident the first occurrence is full, </w:t>
        </w:r>
      </w:ins>
      <w:ins w:id="4359" w:author="BOUVY Martine" w:date="2021-12-10T11:02:00Z">
        <w:r>
          <w:rPr>
            <w:b/>
            <w:bCs/>
          </w:rPr>
          <w:t xml:space="preserve">and the second occurrence has nothing to do with the code /UDLC/, to avoid such a case, it is </w:t>
        </w:r>
      </w:ins>
      <w:ins w:id="4360" w:author="BOUVY Martine" w:date="2021-12-14T15:38:00Z">
        <w:r w:rsidR="00AA1753">
          <w:rPr>
            <w:b/>
            <w:bCs/>
          </w:rPr>
          <w:t>recommended</w:t>
        </w:r>
      </w:ins>
      <w:ins w:id="4361" w:author="BOUVY Martine" w:date="2021-12-10T11:02:00Z">
        <w:r>
          <w:rPr>
            <w:b/>
            <w:bCs/>
          </w:rPr>
          <w:t xml:space="preserve"> to start the first occurrence with Text</w:t>
        </w:r>
      </w:ins>
      <w:ins w:id="4362" w:author="BOUVY Martine" w:date="2021-12-10T11:03:00Z">
        <w:r>
          <w:rPr>
            <w:b/>
            <w:bCs/>
          </w:rPr>
          <w:t>2 and then start the second occurrence with /UDLC/. Then the translation result will be correct as shown in Example 9</w:t>
        </w:r>
      </w:ins>
    </w:p>
    <w:p w14:paraId="3E5A9601" w14:textId="77777777" w:rsidR="005909F1" w:rsidRDefault="005909F1" w:rsidP="005909F1">
      <w:pPr>
        <w:ind w:left="180"/>
        <w:rPr>
          <w:ins w:id="4363" w:author="BOUVY Martine" w:date="2021-12-10T10:58:00Z"/>
        </w:rPr>
      </w:pPr>
    </w:p>
    <w:p w14:paraId="375FD158" w14:textId="4F3507F0" w:rsidR="005909F1" w:rsidRDefault="005909F1" w:rsidP="005909F1">
      <w:pPr>
        <w:ind w:left="180"/>
        <w:rPr>
          <w:ins w:id="4364" w:author="BOUVY Martine" w:date="2021-12-10T11:03:00Z"/>
        </w:rPr>
      </w:pPr>
      <w:ins w:id="4365" w:author="BOUVY Martine" w:date="2021-12-10T11:03:00Z">
        <w:r>
          <w:lastRenderedPageBreak/>
          <w:t>Example9</w:t>
        </w:r>
      </w:ins>
    </w:p>
    <w:p w14:paraId="71EEF070" w14:textId="77777777" w:rsidR="005909F1" w:rsidRDefault="005909F1" w:rsidP="005909F1">
      <w:pPr>
        <w:ind w:left="180"/>
        <w:rPr>
          <w:ins w:id="4366" w:author="BOUVY Martine" w:date="2021-12-10T11:03:00Z"/>
        </w:rPr>
      </w:pPr>
    </w:p>
    <w:p w14:paraId="768ADFDC" w14:textId="77777777" w:rsidR="005909F1" w:rsidRDefault="005909F1" w:rsidP="005909F1">
      <w:pPr>
        <w:ind w:left="180"/>
        <w:rPr>
          <w:ins w:id="4367" w:author="BOUVY Martine" w:date="2021-12-10T11:03:00Z"/>
        </w:rPr>
      </w:pPr>
      <w:ins w:id="4368" w:author="BOUVY Martine" w:date="2021-12-10T11:03:00Z">
        <w:r>
          <w:t>InstructionForCreditorAgent[1].Code Is absent</w:t>
        </w:r>
      </w:ins>
    </w:p>
    <w:p w14:paraId="48BAFFC5" w14:textId="1B91B57F" w:rsidR="005909F1" w:rsidRDefault="005909F1" w:rsidP="005909F1">
      <w:pPr>
        <w:ind w:left="180"/>
        <w:rPr>
          <w:ins w:id="4369" w:author="BOUVY Martine" w:date="2021-12-10T11:03:00Z"/>
        </w:rPr>
      </w:pPr>
      <w:ins w:id="4370" w:author="BOUVY Martine" w:date="2021-12-10T11:03:00Z">
        <w:r>
          <w:t xml:space="preserve">InstructionForCreditorAgent[1].InstructionInformation = </w:t>
        </w:r>
      </w:ins>
      <w:ins w:id="4371" w:author="BOUVY Martine" w:date="2021-12-10T11:04:00Z">
        <w:r>
          <w:t>Text2</w:t>
        </w:r>
      </w:ins>
    </w:p>
    <w:p w14:paraId="48F3045A" w14:textId="77777777" w:rsidR="005909F1" w:rsidRDefault="005909F1" w:rsidP="005909F1">
      <w:pPr>
        <w:ind w:left="180"/>
        <w:rPr>
          <w:ins w:id="4372" w:author="BOUVY Martine" w:date="2021-12-10T11:03:00Z"/>
        </w:rPr>
      </w:pPr>
    </w:p>
    <w:p w14:paraId="2DFADE18" w14:textId="77777777" w:rsidR="005909F1" w:rsidRDefault="005909F1" w:rsidP="005909F1">
      <w:pPr>
        <w:ind w:left="180"/>
        <w:rPr>
          <w:ins w:id="4373" w:author="BOUVY Martine" w:date="2021-12-10T11:03:00Z"/>
        </w:rPr>
      </w:pPr>
      <w:ins w:id="4374" w:author="BOUVY Martine" w:date="2021-12-10T11:03:00Z">
        <w:r>
          <w:t>InstructionForCreditorAgent[2].Code Is absent</w:t>
        </w:r>
      </w:ins>
    </w:p>
    <w:p w14:paraId="04D46BA1" w14:textId="77777777" w:rsidR="005909F1" w:rsidRDefault="005909F1" w:rsidP="005909F1">
      <w:pPr>
        <w:ind w:left="180"/>
        <w:rPr>
          <w:ins w:id="4375" w:author="BOUVY Martine" w:date="2021-12-10T11:04:00Z"/>
        </w:rPr>
      </w:pPr>
      <w:ins w:id="4376" w:author="BOUVY Martine" w:date="2021-12-10T11:03:00Z">
        <w:r>
          <w:t xml:space="preserve">InstructionForCreditorAgent[2].InstructionInformation = </w:t>
        </w:r>
      </w:ins>
      <w:ins w:id="4377" w:author="BOUVY Martine" w:date="2021-12-10T11:04:00Z">
        <w:r>
          <w:t>/UDLC/Name and Address =&gt; uses exact 140 char</w:t>
        </w:r>
      </w:ins>
    </w:p>
    <w:p w14:paraId="0C26F9B1" w14:textId="6431C3D2" w:rsidR="005909F1" w:rsidRDefault="005909F1" w:rsidP="005909F1">
      <w:pPr>
        <w:ind w:left="180"/>
        <w:rPr>
          <w:ins w:id="4378" w:author="BOUVY Martine" w:date="2021-12-10T11:03:00Z"/>
        </w:rPr>
      </w:pPr>
    </w:p>
    <w:p w14:paraId="4E45ACE7" w14:textId="77777777" w:rsidR="005909F1" w:rsidRDefault="005909F1" w:rsidP="005909F1">
      <w:pPr>
        <w:ind w:left="180"/>
        <w:rPr>
          <w:ins w:id="4379" w:author="BOUVY Martine" w:date="2021-12-10T11:03:00Z"/>
        </w:rPr>
      </w:pPr>
    </w:p>
    <w:p w14:paraId="6206FD32" w14:textId="77777777" w:rsidR="005909F1" w:rsidRDefault="005909F1" w:rsidP="005909F1">
      <w:pPr>
        <w:ind w:left="180"/>
        <w:rPr>
          <w:ins w:id="4380" w:author="BOUVY Martine" w:date="2021-12-10T11:03:00Z"/>
        </w:rPr>
      </w:pPr>
      <w:ins w:id="4381" w:author="BOUVY Martine" w:date="2021-12-10T11:03:00Z">
        <w:r>
          <w:t>After extraction:</w:t>
        </w:r>
      </w:ins>
    </w:p>
    <w:p w14:paraId="412C5ADB" w14:textId="3CE6829D" w:rsidR="005909F1" w:rsidRDefault="005909F1" w:rsidP="005909F1">
      <w:pPr>
        <w:ind w:left="180"/>
        <w:rPr>
          <w:ins w:id="4382" w:author="BOUVY Martine" w:date="2021-12-10T11:04:00Z"/>
        </w:rPr>
      </w:pPr>
      <w:ins w:id="4383" w:author="BOUVY Martine" w:date="2021-12-10T11:03:00Z">
        <w:r>
          <w:t>/UDLC/Name and Addres</w:t>
        </w:r>
      </w:ins>
      <w:ins w:id="4384" w:author="BOUVY Martine" w:date="2021-12-10T11:04:00Z">
        <w:r>
          <w:t>s</w:t>
        </w:r>
      </w:ins>
    </w:p>
    <w:p w14:paraId="722D9E65" w14:textId="260E20AC" w:rsidR="005909F1" w:rsidRDefault="005909F1" w:rsidP="005909F1">
      <w:pPr>
        <w:ind w:left="180"/>
        <w:rPr>
          <w:ins w:id="4385" w:author="BOUVY Martine" w:date="2021-12-10T11:03:00Z"/>
        </w:rPr>
      </w:pPr>
      <w:ins w:id="4386" w:author="BOUVY Martine" w:date="2021-12-10T11:04:00Z">
        <w:r>
          <w:t>/ACC/ = Text2</w:t>
        </w:r>
      </w:ins>
    </w:p>
    <w:p w14:paraId="5B9A52D6" w14:textId="0AB7A371" w:rsidR="005909F1" w:rsidRDefault="005909F1" w:rsidP="005909F1">
      <w:pPr>
        <w:ind w:left="0" w:firstLine="0"/>
        <w:rPr>
          <w:ins w:id="4387" w:author="BOUVY Martine" w:date="2021-12-10T10:58:00Z"/>
        </w:rPr>
      </w:pPr>
    </w:p>
    <w:p w14:paraId="00C09BF9" w14:textId="77777777" w:rsidR="005909F1" w:rsidRDefault="005909F1" w:rsidP="00EC2FC3">
      <w:pPr>
        <w:ind w:left="180"/>
        <w:rPr>
          <w:ins w:id="4388" w:author="BOUVY Martine" w:date="2021-12-08T10:53:00Z"/>
        </w:rPr>
      </w:pPr>
    </w:p>
    <w:p w14:paraId="275B8614" w14:textId="57B8FB9B" w:rsidR="00DE2B25" w:rsidDel="00A53E2C" w:rsidRDefault="00DE2B25" w:rsidP="00A53E2C">
      <w:pPr>
        <w:ind w:left="180"/>
        <w:rPr>
          <w:ins w:id="4389" w:author="BOUVY Martine [2]" w:date="2021-12-03T14:55:00Z"/>
          <w:del w:id="4390" w:author="BOUVY Martine" w:date="2021-12-08T10:07:00Z"/>
        </w:rPr>
      </w:pPr>
    </w:p>
    <w:p w14:paraId="5A488CF9" w14:textId="2D9C2085" w:rsidR="00982575" w:rsidRDefault="00982575" w:rsidP="00A53E2C">
      <w:pPr>
        <w:ind w:left="0" w:firstLine="0"/>
        <w:rPr>
          <w:ins w:id="4391" w:author="BOUVY Martine [2]" w:date="2021-12-03T15:05:00Z"/>
        </w:rPr>
      </w:pPr>
    </w:p>
    <w:p w14:paraId="5998690E" w14:textId="14DE3AB8" w:rsidR="0072166F" w:rsidRDefault="0072166F" w:rsidP="00982575">
      <w:pPr>
        <w:ind w:left="180"/>
        <w:rPr>
          <w:ins w:id="4392" w:author="BOUVY Martine [2]" w:date="2021-12-03T15:05:00Z"/>
        </w:rPr>
      </w:pPr>
      <w:ins w:id="4393" w:author="BOUVY Martine [2]" w:date="2021-12-03T15:05:00Z">
        <w:r>
          <w:t>/* Variables */</w:t>
        </w:r>
      </w:ins>
    </w:p>
    <w:p w14:paraId="1A183750" w14:textId="77777777" w:rsidR="0072166F" w:rsidRDefault="0072166F" w:rsidP="00982575">
      <w:pPr>
        <w:ind w:left="180"/>
        <w:rPr>
          <w:ins w:id="4394" w:author="BOUVY Martine [2]" w:date="2021-12-03T14:55:00Z"/>
        </w:rPr>
      </w:pPr>
    </w:p>
    <w:p w14:paraId="711B4DB0" w14:textId="47820B8D" w:rsidR="0072166F" w:rsidRPr="00C64D7F" w:rsidRDefault="0072166F" w:rsidP="0072166F">
      <w:pPr>
        <w:spacing w:after="9"/>
        <w:ind w:left="0" w:right="157" w:firstLine="0"/>
        <w:rPr>
          <w:ins w:id="4395" w:author="BOUVY Martine [2]" w:date="2021-12-03T15:04:00Z"/>
          <w:rFonts w:eastAsia="Arial"/>
        </w:rPr>
      </w:pPr>
      <w:ins w:id="4396" w:author="BOUVY Martine [2]" w:date="2021-12-03T15:05:00Z">
        <w:r>
          <w:rPr>
            <w:rFonts w:eastAsia="Arial"/>
          </w:rPr>
          <w:t xml:space="preserve">  </w:t>
        </w:r>
      </w:ins>
      <w:ins w:id="4397" w:author="BOUVY Martine [2]" w:date="2021-12-03T15:04:00Z">
        <w:r w:rsidRPr="00C64D7F">
          <w:rPr>
            <w:rFonts w:eastAsia="Arial"/>
          </w:rPr>
          <w:t>Code</w:t>
        </w:r>
        <w:r>
          <w:rPr>
            <w:rFonts w:eastAsia="Arial"/>
          </w:rPr>
          <w:t>Table</w:t>
        </w:r>
        <w:r w:rsidRPr="00C64D7F">
          <w:rPr>
            <w:rFonts w:eastAsia="Arial"/>
          </w:rPr>
          <w:t>[] : table of codes</w:t>
        </w:r>
      </w:ins>
    </w:p>
    <w:p w14:paraId="3F80480E" w14:textId="0CE02D64" w:rsidR="0072166F" w:rsidRDefault="0072166F" w:rsidP="0072166F">
      <w:pPr>
        <w:spacing w:after="9"/>
        <w:ind w:left="0" w:right="157" w:firstLine="0"/>
        <w:rPr>
          <w:ins w:id="4398" w:author="BOUVY Martine [2]" w:date="2021-12-03T15:04:00Z"/>
          <w:szCs w:val="20"/>
        </w:rPr>
      </w:pPr>
      <w:ins w:id="4399" w:author="BOUVY Martine [2]" w:date="2021-12-03T15:05:00Z">
        <w:r>
          <w:rPr>
            <w:szCs w:val="20"/>
          </w:rPr>
          <w:t xml:space="preserve">  </w:t>
        </w:r>
      </w:ins>
      <w:ins w:id="4400" w:author="BOUVY Martine [2]" w:date="2021-12-03T15:04:00Z">
        <w:r>
          <w:rPr>
            <w:szCs w:val="20"/>
          </w:rPr>
          <w:t xml:space="preserve">CodeList : list of codes </w:t>
        </w:r>
        <w:r w:rsidRPr="00D85245">
          <w:rPr>
            <w:szCs w:val="20"/>
          </w:rPr>
          <w:t>{</w:t>
        </w:r>
      </w:ins>
      <w:ins w:id="4401" w:author="BOUVY Martine [2]" w:date="2021-12-03T15:07:00Z">
        <w:r w:rsidR="0082209C">
          <w:rPr>
            <w:szCs w:val="20"/>
          </w:rPr>
          <w:t>/UDLC/</w:t>
        </w:r>
      </w:ins>
      <w:ins w:id="4402" w:author="BOUVY Martine [2]" w:date="2021-12-03T15:04:00Z">
        <w:r w:rsidRPr="00D85245">
          <w:rPr>
            <w:szCs w:val="20"/>
          </w:rPr>
          <w:t xml:space="preserve">, </w:t>
        </w:r>
        <w:r>
          <w:rPr>
            <w:szCs w:val="20"/>
          </w:rPr>
          <w:t>/</w:t>
        </w:r>
        <w:r w:rsidRPr="00D85245">
          <w:rPr>
            <w:szCs w:val="20"/>
          </w:rPr>
          <w:t>PHOB</w:t>
        </w:r>
        <w:r>
          <w:rPr>
            <w:szCs w:val="20"/>
          </w:rPr>
          <w:t>/</w:t>
        </w:r>
        <w:r w:rsidRPr="00D85245">
          <w:rPr>
            <w:szCs w:val="20"/>
          </w:rPr>
          <w:t xml:space="preserve">, </w:t>
        </w:r>
        <w:r>
          <w:rPr>
            <w:szCs w:val="20"/>
          </w:rPr>
          <w:t>/</w:t>
        </w:r>
        <w:r w:rsidRPr="00D85245">
          <w:rPr>
            <w:szCs w:val="20"/>
          </w:rPr>
          <w:t>TELB</w:t>
        </w:r>
        <w:r>
          <w:rPr>
            <w:szCs w:val="20"/>
          </w:rPr>
          <w:t>/</w:t>
        </w:r>
        <w:r w:rsidRPr="00D85245">
          <w:rPr>
            <w:szCs w:val="20"/>
          </w:rPr>
          <w:t>}</w:t>
        </w:r>
      </w:ins>
    </w:p>
    <w:p w14:paraId="7292AEF0" w14:textId="43EC9D99" w:rsidR="0072166F" w:rsidRDefault="0072166F" w:rsidP="0072166F">
      <w:pPr>
        <w:spacing w:after="9"/>
        <w:ind w:left="0" w:right="157" w:firstLine="0"/>
        <w:rPr>
          <w:ins w:id="4403" w:author="BOUVY Martine [2]" w:date="2021-12-03T15:05:00Z"/>
          <w:szCs w:val="20"/>
        </w:rPr>
      </w:pPr>
      <w:ins w:id="4404" w:author="BOUVY Martine [2]" w:date="2021-12-03T15:05:00Z">
        <w:r>
          <w:rPr>
            <w:szCs w:val="20"/>
          </w:rPr>
          <w:t xml:space="preserve">  </w:t>
        </w:r>
      </w:ins>
      <w:ins w:id="4405" w:author="BOUVY Martine [2]" w:date="2021-12-03T15:04:00Z">
        <w:r w:rsidR="00500ECF">
          <w:rPr>
            <w:szCs w:val="20"/>
          </w:rPr>
          <w:t>ExtractedCodeTable[</w:t>
        </w:r>
      </w:ins>
      <w:ins w:id="4406" w:author="BOUVY Martine [2]" w:date="2021-12-03T16:25:00Z">
        <w:r w:rsidR="00AD41AA">
          <w:rPr>
            <w:szCs w:val="20"/>
          </w:rPr>
          <w:t>]</w:t>
        </w:r>
      </w:ins>
      <w:ins w:id="4407" w:author="BOUVY Martine [2]" w:date="2021-12-06T11:41:00Z">
        <w:r w:rsidR="0005307B">
          <w:rPr>
            <w:szCs w:val="20"/>
          </w:rPr>
          <w:t>, ACCTable[1], UDLCTable[1], PHOBTable[1],TELBTAble[1]</w:t>
        </w:r>
      </w:ins>
      <w:ins w:id="4408" w:author="BOUVY Martine [2]" w:date="2021-12-03T15:04:00Z">
        <w:r w:rsidR="00352189">
          <w:rPr>
            <w:szCs w:val="20"/>
          </w:rPr>
          <w:t xml:space="preserve"> : table m</w:t>
        </w:r>
      </w:ins>
      <w:ins w:id="4409" w:author="BOUVY Martine [2]" w:date="2021-12-03T16:07:00Z">
        <w:r w:rsidR="00352189">
          <w:rPr>
            <w:szCs w:val="20"/>
          </w:rPr>
          <w:t>a</w:t>
        </w:r>
      </w:ins>
      <w:ins w:id="4410" w:author="BOUVY Martine [2]" w:date="2021-12-03T15:04:00Z">
        <w:r w:rsidR="00352189">
          <w:rPr>
            <w:szCs w:val="20"/>
          </w:rPr>
          <w:t xml:space="preserve">de of </w:t>
        </w:r>
      </w:ins>
      <w:ins w:id="4411" w:author="BOUVY Martine [2]" w:date="2021-12-03T16:07:00Z">
        <w:r w:rsidR="00352189">
          <w:rPr>
            <w:szCs w:val="20"/>
          </w:rPr>
          <w:t>2 components (</w:t>
        </w:r>
      </w:ins>
      <w:ins w:id="4412" w:author="BOUVY Martine [2]" w:date="2021-12-03T15:04:00Z">
        <w:r w:rsidR="00352189">
          <w:rPr>
            <w:szCs w:val="20"/>
          </w:rPr>
          <w:t>Code and Text</w:t>
        </w:r>
      </w:ins>
      <w:ins w:id="4413" w:author="BOUVY Martine [2]" w:date="2021-12-03T16:07:00Z">
        <w:r w:rsidR="00352189">
          <w:rPr>
            <w:szCs w:val="20"/>
          </w:rPr>
          <w:t>)</w:t>
        </w:r>
      </w:ins>
      <w:ins w:id="4414" w:author="BOUVY Martine [2]" w:date="2021-12-03T15:04:00Z">
        <w:r w:rsidR="00352189">
          <w:rPr>
            <w:szCs w:val="20"/>
          </w:rPr>
          <w:t xml:space="preserve"> components</w:t>
        </w:r>
      </w:ins>
    </w:p>
    <w:p w14:paraId="2ABF0E0E" w14:textId="0BFDE5CB" w:rsidR="009C20C4" w:rsidRDefault="009C20C4" w:rsidP="0072166F">
      <w:pPr>
        <w:spacing w:after="9"/>
        <w:ind w:left="0" w:right="157" w:firstLine="0"/>
        <w:rPr>
          <w:ins w:id="4415" w:author="BOUVY Martine [2]" w:date="2021-12-03T15:49:00Z"/>
          <w:szCs w:val="20"/>
        </w:rPr>
      </w:pPr>
      <w:ins w:id="4416" w:author="BOUVY Martine [2]" w:date="2021-12-03T15:30:00Z">
        <w:r>
          <w:rPr>
            <w:szCs w:val="20"/>
          </w:rPr>
          <w:t xml:space="preserve">  </w:t>
        </w:r>
        <w:r w:rsidR="007503FA">
          <w:rPr>
            <w:szCs w:val="20"/>
          </w:rPr>
          <w:t>m,</w:t>
        </w:r>
      </w:ins>
      <w:ins w:id="4417" w:author="BOUVY Martine [2]" w:date="2021-12-06T13:13:00Z">
        <w:r w:rsidR="007503FA">
          <w:rPr>
            <w:szCs w:val="20"/>
          </w:rPr>
          <w:t>i</w:t>
        </w:r>
      </w:ins>
      <w:ins w:id="4418" w:author="BOUVY Martine [2]" w:date="2021-12-03T15:30:00Z">
        <w:r w:rsidR="007503FA">
          <w:rPr>
            <w:szCs w:val="20"/>
          </w:rPr>
          <w:t>,</w:t>
        </w:r>
      </w:ins>
      <w:ins w:id="4419" w:author="BOUVY Martine [2]" w:date="2021-12-06T13:13:00Z">
        <w:r w:rsidR="007503FA">
          <w:rPr>
            <w:szCs w:val="20"/>
          </w:rPr>
          <w:t>j,k</w:t>
        </w:r>
      </w:ins>
      <w:ins w:id="4420" w:author="BOUVY Martine [2]" w:date="2021-12-06T13:20:00Z">
        <w:r w:rsidR="00714031">
          <w:rPr>
            <w:szCs w:val="20"/>
          </w:rPr>
          <w:t>, t</w:t>
        </w:r>
      </w:ins>
      <w:ins w:id="4421" w:author="BOUVY Martine [2]" w:date="2021-12-06T13:21:00Z">
        <w:r w:rsidR="00714031">
          <w:rPr>
            <w:szCs w:val="20"/>
          </w:rPr>
          <w:t>, u</w:t>
        </w:r>
      </w:ins>
      <w:ins w:id="4422" w:author="BOUVY Martine [2]" w:date="2021-12-03T15:30:00Z">
        <w:r>
          <w:rPr>
            <w:szCs w:val="20"/>
          </w:rPr>
          <w:t xml:space="preserve"> : integer</w:t>
        </w:r>
      </w:ins>
    </w:p>
    <w:p w14:paraId="004E14F8" w14:textId="77777777" w:rsidR="0072166F" w:rsidRDefault="0072166F" w:rsidP="0072166F">
      <w:pPr>
        <w:spacing w:after="9"/>
        <w:ind w:left="0" w:right="157" w:firstLine="0"/>
        <w:rPr>
          <w:ins w:id="4423" w:author="BOUVY Martine [2]" w:date="2021-12-03T15:04:00Z"/>
          <w:rFonts w:eastAsia="Arial"/>
        </w:rPr>
      </w:pPr>
    </w:p>
    <w:p w14:paraId="4E87113C" w14:textId="55299362" w:rsidR="0072166F" w:rsidRDefault="0072166F" w:rsidP="0072166F">
      <w:pPr>
        <w:spacing w:after="9"/>
        <w:ind w:left="450" w:right="157" w:firstLine="0"/>
        <w:rPr>
          <w:ins w:id="4424" w:author="BOUVY Martine [2]" w:date="2021-12-03T15:04:00Z"/>
          <w:rFonts w:eastAsia="Arial"/>
          <w:szCs w:val="20"/>
        </w:rPr>
      </w:pPr>
      <w:ins w:id="4425" w:author="BOUVY Martine [2]" w:date="2021-12-03T15:04:00Z">
        <w:r>
          <w:rPr>
            <w:rFonts w:eastAsia="Arial"/>
            <w:szCs w:val="20"/>
          </w:rPr>
          <w:t>CodeTable[1] = “/UDLC/”</w:t>
        </w:r>
      </w:ins>
    </w:p>
    <w:p w14:paraId="3FAE94BB" w14:textId="43634E79" w:rsidR="0072166F" w:rsidRDefault="0072166F" w:rsidP="0072166F">
      <w:pPr>
        <w:spacing w:after="9"/>
        <w:ind w:left="450" w:right="157" w:firstLine="0"/>
        <w:rPr>
          <w:ins w:id="4426" w:author="BOUVY Martine [2]" w:date="2021-12-03T15:04:00Z"/>
          <w:rFonts w:eastAsia="Arial"/>
          <w:szCs w:val="20"/>
        </w:rPr>
      </w:pPr>
      <w:ins w:id="4427" w:author="BOUVY Martine [2]" w:date="2021-12-03T15:04:00Z">
        <w:r>
          <w:rPr>
            <w:rFonts w:eastAsia="Arial"/>
            <w:szCs w:val="20"/>
          </w:rPr>
          <w:t>CodeTable[2] = “/PHOB/”</w:t>
        </w:r>
      </w:ins>
    </w:p>
    <w:p w14:paraId="278C8E6B" w14:textId="58DCAB27" w:rsidR="0072166F" w:rsidRDefault="0072166F" w:rsidP="0072166F">
      <w:pPr>
        <w:spacing w:after="9"/>
        <w:ind w:left="450" w:right="157" w:firstLine="0"/>
        <w:rPr>
          <w:ins w:id="4428" w:author="BOUVY Martine [2]" w:date="2021-12-03T15:04:00Z"/>
          <w:rFonts w:eastAsia="Arial"/>
          <w:szCs w:val="20"/>
        </w:rPr>
      </w:pPr>
      <w:ins w:id="4429" w:author="BOUVY Martine [2]" w:date="2021-12-03T15:04:00Z">
        <w:r>
          <w:rPr>
            <w:rFonts w:eastAsia="Arial"/>
            <w:szCs w:val="20"/>
          </w:rPr>
          <w:t>CodeTable[3] = “/TELB/”</w:t>
        </w:r>
      </w:ins>
    </w:p>
    <w:p w14:paraId="56407975" w14:textId="5B5B2D28" w:rsidR="0072166F" w:rsidRDefault="0072166F" w:rsidP="0072166F">
      <w:pPr>
        <w:spacing w:after="9"/>
        <w:ind w:left="450" w:right="157" w:firstLine="0"/>
        <w:rPr>
          <w:ins w:id="4430" w:author="BOUVY Martine [2]" w:date="2021-12-03T15:04:00Z"/>
          <w:rFonts w:eastAsia="Arial"/>
          <w:szCs w:val="20"/>
        </w:rPr>
      </w:pPr>
      <w:ins w:id="4431" w:author="BOUVY Martine [2]" w:date="2021-12-03T15:04:00Z">
        <w:r>
          <w:rPr>
            <w:rFonts w:eastAsia="Arial"/>
            <w:szCs w:val="20"/>
          </w:rPr>
          <w:t>CodeTable[4] = “/TempAcc/”</w:t>
        </w:r>
      </w:ins>
    </w:p>
    <w:p w14:paraId="039489EA" w14:textId="0C8C0C16" w:rsidR="001A59C7" w:rsidRDefault="001A59C7" w:rsidP="001A59C7">
      <w:pPr>
        <w:spacing w:after="9"/>
        <w:ind w:left="450" w:right="157" w:firstLine="0"/>
        <w:rPr>
          <w:ins w:id="4432" w:author="BOUVY Martine [2]" w:date="2021-12-03T17:02:00Z"/>
          <w:rFonts w:eastAsia="Arial"/>
          <w:szCs w:val="20"/>
        </w:rPr>
      </w:pPr>
      <w:ins w:id="4433" w:author="BOUVY Martine [2]" w:date="2021-12-03T17:02:00Z">
        <w:r>
          <w:rPr>
            <w:rFonts w:eastAsia="Arial"/>
            <w:szCs w:val="20"/>
          </w:rPr>
          <w:t>CodeTable[5] = “/UDLC/”</w:t>
        </w:r>
      </w:ins>
    </w:p>
    <w:p w14:paraId="73B85CF7" w14:textId="177C22D9" w:rsidR="001A59C7" w:rsidRDefault="001A59C7" w:rsidP="001A59C7">
      <w:pPr>
        <w:spacing w:after="9"/>
        <w:ind w:left="450" w:right="157" w:firstLine="0"/>
        <w:rPr>
          <w:ins w:id="4434" w:author="BOUVY Martine [2]" w:date="2021-12-03T17:02:00Z"/>
          <w:rFonts w:eastAsia="Arial"/>
          <w:szCs w:val="20"/>
        </w:rPr>
      </w:pPr>
      <w:ins w:id="4435" w:author="BOUVY Martine [2]" w:date="2021-12-03T17:02:00Z">
        <w:r>
          <w:rPr>
            <w:rFonts w:eastAsia="Arial"/>
            <w:szCs w:val="20"/>
          </w:rPr>
          <w:t xml:space="preserve">/* </w:t>
        </w:r>
      </w:ins>
      <w:ins w:id="4436" w:author="BOUVY Martine [2]" w:date="2021-12-03T17:03:00Z">
        <w:r w:rsidR="00C366A3">
          <w:rPr>
            <w:rFonts w:eastAsia="Arial"/>
            <w:szCs w:val="20"/>
          </w:rPr>
          <w:t xml:space="preserve">CodeTable[5] </w:t>
        </w:r>
      </w:ins>
      <w:ins w:id="4437" w:author="BOUVY Martine [2]" w:date="2021-12-03T17:02:00Z">
        <w:r>
          <w:rPr>
            <w:rFonts w:eastAsia="Arial"/>
            <w:szCs w:val="20"/>
          </w:rPr>
          <w:t xml:space="preserve">allows to cater for the case where </w:t>
        </w:r>
      </w:ins>
      <w:ins w:id="4438" w:author="BOUVY Martine [2]" w:date="2021-12-03T17:03:00Z">
        <w:r w:rsidR="00C366A3">
          <w:rPr>
            <w:rFonts w:eastAsia="Arial"/>
            <w:szCs w:val="20"/>
          </w:rPr>
          <w:t>“</w:t>
        </w:r>
      </w:ins>
      <w:ins w:id="4439" w:author="BOUVY Martine [2]" w:date="2021-12-03T17:02:00Z">
        <w:r>
          <w:rPr>
            <w:rFonts w:eastAsia="Arial"/>
            <w:szCs w:val="20"/>
          </w:rPr>
          <w:t>/UDLC/</w:t>
        </w:r>
      </w:ins>
      <w:ins w:id="4440" w:author="BOUVY Martine [2]" w:date="2021-12-03T17:03:00Z">
        <w:r w:rsidR="00C366A3">
          <w:rPr>
            <w:rFonts w:eastAsia="Arial"/>
            <w:szCs w:val="20"/>
          </w:rPr>
          <w:t>”</w:t>
        </w:r>
      </w:ins>
      <w:ins w:id="4441" w:author="BOUVY Martine [2]" w:date="2021-12-03T17:02:00Z">
        <w:r w:rsidR="00C366A3">
          <w:rPr>
            <w:rFonts w:eastAsia="Arial"/>
            <w:szCs w:val="20"/>
          </w:rPr>
          <w:t xml:space="preserve"> is used twice in </w:t>
        </w:r>
        <w:r>
          <w:rPr>
            <w:rFonts w:eastAsia="Arial"/>
            <w:szCs w:val="20"/>
          </w:rPr>
          <w:t>InstructionInformation */</w:t>
        </w:r>
      </w:ins>
    </w:p>
    <w:p w14:paraId="65AD42AB" w14:textId="2D99B649" w:rsidR="00982575" w:rsidRDefault="001A59C7" w:rsidP="00982575">
      <w:pPr>
        <w:ind w:left="180"/>
        <w:rPr>
          <w:ins w:id="4442" w:author="BOUVY Martine [2]" w:date="2021-12-03T14:55:00Z"/>
        </w:rPr>
      </w:pPr>
      <w:ins w:id="4443" w:author="BOUVY Martine [2]" w:date="2021-12-03T17:02:00Z">
        <w:r>
          <w:t xml:space="preserve"> </w:t>
        </w:r>
      </w:ins>
    </w:p>
    <w:p w14:paraId="74B1C00E" w14:textId="77777777" w:rsidR="00982575" w:rsidRDefault="00982575" w:rsidP="00982575">
      <w:pPr>
        <w:ind w:left="180"/>
        <w:rPr>
          <w:ins w:id="4444" w:author="BOUVY Martine [2]" w:date="2021-12-03T14:55:00Z"/>
        </w:rPr>
      </w:pPr>
    </w:p>
    <w:p w14:paraId="398E5621" w14:textId="77777777" w:rsidR="00982575" w:rsidRDefault="00982575" w:rsidP="00982575">
      <w:pPr>
        <w:ind w:left="180"/>
        <w:rPr>
          <w:ins w:id="4445" w:author="BOUVY Martine [2]" w:date="2021-12-03T14:54:00Z"/>
        </w:rPr>
      </w:pPr>
    </w:p>
    <w:p w14:paraId="1DA0BDAB" w14:textId="77777777" w:rsidR="0082209C" w:rsidRPr="00504232" w:rsidRDefault="0082209C" w:rsidP="0082209C">
      <w:pPr>
        <w:spacing w:after="9"/>
        <w:ind w:left="450" w:right="157" w:firstLine="0"/>
        <w:rPr>
          <w:ins w:id="4446" w:author="BOUVY Martine [2]" w:date="2021-12-03T15:08:00Z"/>
          <w:rFonts w:eastAsia="Arial"/>
          <w:szCs w:val="20"/>
        </w:rPr>
      </w:pPr>
      <w:ins w:id="4447" w:author="BOUVY Martine [2]" w:date="2021-12-03T15:08:00Z">
        <w:r w:rsidRPr="009B30C7">
          <w:rPr>
            <w:rFonts w:eastAsia="Arial"/>
            <w:b/>
            <w:szCs w:val="20"/>
          </w:rPr>
          <w:t>IF IsPresent</w:t>
        </w:r>
        <w:r w:rsidRPr="00504232">
          <w:rPr>
            <w:rFonts w:eastAsia="Arial"/>
            <w:szCs w:val="20"/>
          </w:rPr>
          <w:t xml:space="preserve">(InstructionForCreditorAgent[1] AND </w:t>
        </w:r>
        <w:r w:rsidRPr="009B30C7">
          <w:rPr>
            <w:rFonts w:eastAsia="Arial"/>
            <w:b/>
            <w:szCs w:val="20"/>
          </w:rPr>
          <w:t>IsAbsent</w:t>
        </w:r>
        <w:r w:rsidRPr="00504232">
          <w:rPr>
            <w:rFonts w:eastAsia="Arial"/>
            <w:szCs w:val="20"/>
          </w:rPr>
          <w:t>(InstructionForCreditorAgent[1].Code) AND</w:t>
        </w:r>
      </w:ins>
    </w:p>
    <w:p w14:paraId="3A990BCF" w14:textId="15670872" w:rsidR="0082209C" w:rsidRPr="00504232" w:rsidRDefault="0082209C" w:rsidP="0082209C">
      <w:pPr>
        <w:spacing w:after="9"/>
        <w:ind w:left="450" w:right="157" w:firstLine="0"/>
        <w:rPr>
          <w:ins w:id="4448" w:author="BOUVY Martine [2]" w:date="2021-12-03T15:08:00Z"/>
          <w:rFonts w:eastAsia="Arial"/>
          <w:szCs w:val="20"/>
        </w:rPr>
      </w:pPr>
      <w:ins w:id="4449" w:author="BOUVY Martine [2]" w:date="2021-12-03T15:08:00Z">
        <w:r w:rsidRPr="00504232">
          <w:rPr>
            <w:rFonts w:eastAsia="Arial"/>
            <w:szCs w:val="20"/>
          </w:rPr>
          <w:t xml:space="preserve"> </w:t>
        </w:r>
        <w:r w:rsidRPr="009B30C7">
          <w:rPr>
            <w:rFonts w:eastAsia="Arial"/>
            <w:b/>
            <w:szCs w:val="20"/>
          </w:rPr>
          <w:t>IsPresent</w:t>
        </w:r>
        <w:r w:rsidRPr="00504232">
          <w:rPr>
            <w:rFonts w:eastAsia="Arial"/>
            <w:szCs w:val="20"/>
          </w:rPr>
          <w:t xml:space="preserve">(InstructionForCreditorAgent[2] AND </w:t>
        </w:r>
        <w:r w:rsidRPr="009B30C7">
          <w:rPr>
            <w:rFonts w:eastAsia="Arial"/>
            <w:b/>
            <w:szCs w:val="20"/>
          </w:rPr>
          <w:t>IsAbsent</w:t>
        </w:r>
        <w:r w:rsidRPr="00504232">
          <w:rPr>
            <w:rFonts w:eastAsia="Arial"/>
            <w:szCs w:val="20"/>
          </w:rPr>
          <w:t>(InstructionForCreditorAgent[2].Code)</w:t>
        </w:r>
      </w:ins>
      <w:ins w:id="4450" w:author="BOUVY Martine [2]" w:date="2021-12-03T15:11:00Z">
        <w:r>
          <w:rPr>
            <w:rFonts w:eastAsia="Arial"/>
            <w:szCs w:val="20"/>
          </w:rPr>
          <w:t xml:space="preserve"> </w:t>
        </w:r>
        <w:r w:rsidRPr="000A32FB">
          <w:rPr>
            <w:rFonts w:eastAsia="Arial"/>
            <w:b/>
            <w:szCs w:val="20"/>
          </w:rPr>
          <w:t>THEN</w:t>
        </w:r>
      </w:ins>
    </w:p>
    <w:p w14:paraId="1C66D101" w14:textId="77777777" w:rsidR="0082209C" w:rsidRDefault="0082209C" w:rsidP="0082209C">
      <w:pPr>
        <w:spacing w:after="9"/>
        <w:ind w:left="450" w:right="157" w:firstLine="0"/>
        <w:rPr>
          <w:ins w:id="4451" w:author="BOUVY Martine [2]" w:date="2021-12-03T15:08:00Z"/>
          <w:rFonts w:eastAsia="Arial"/>
          <w:szCs w:val="20"/>
        </w:rPr>
      </w:pPr>
    </w:p>
    <w:p w14:paraId="2F6CCDCF" w14:textId="6A4D1894" w:rsidR="0082209C" w:rsidRDefault="0082209C" w:rsidP="0082209C">
      <w:pPr>
        <w:spacing w:after="9"/>
        <w:ind w:left="450" w:right="157" w:firstLine="0"/>
        <w:rPr>
          <w:ins w:id="4452" w:author="BOUVY Martine [2]" w:date="2021-12-03T15:09:00Z"/>
          <w:rFonts w:eastAsia="Arial"/>
          <w:szCs w:val="20"/>
        </w:rPr>
      </w:pPr>
      <w:ins w:id="4453" w:author="BOUVY Martine [2]" w:date="2021-12-03T15:08:00Z">
        <w:r>
          <w:rPr>
            <w:rFonts w:eastAsia="Arial"/>
            <w:szCs w:val="20"/>
          </w:rPr>
          <w:t>/* 2 occurrences of InstructionInformation are concatenated */</w:t>
        </w:r>
      </w:ins>
    </w:p>
    <w:p w14:paraId="2AB4C8E6" w14:textId="2B5CCD84" w:rsidR="0082209C" w:rsidRDefault="0082209C" w:rsidP="0082209C">
      <w:pPr>
        <w:spacing w:after="9"/>
        <w:ind w:left="450" w:right="157" w:firstLine="0"/>
        <w:rPr>
          <w:ins w:id="4454" w:author="BOUVY Martine [2]" w:date="2021-12-03T15:09:00Z"/>
          <w:rFonts w:eastAsia="Arial"/>
          <w:szCs w:val="20"/>
        </w:rPr>
      </w:pPr>
    </w:p>
    <w:p w14:paraId="1E3AA21B" w14:textId="6B36309D" w:rsidR="0082209C" w:rsidRDefault="00674703" w:rsidP="0082209C">
      <w:pPr>
        <w:spacing w:after="9"/>
        <w:ind w:left="450" w:right="157" w:firstLine="0"/>
        <w:rPr>
          <w:ins w:id="4455" w:author="BOUVY Martine [2]" w:date="2021-12-03T15:11:00Z"/>
          <w:rFonts w:eastAsia="Arial"/>
          <w:szCs w:val="20"/>
        </w:rPr>
      </w:pPr>
      <w:ins w:id="4456" w:author="BOUVY Martine [2]" w:date="2021-12-06T10:10:00Z">
        <w:r>
          <w:rPr>
            <w:rFonts w:eastAsia="Arial"/>
            <w:b/>
            <w:szCs w:val="20"/>
          </w:rPr>
          <w:t xml:space="preserve"> </w:t>
        </w:r>
      </w:ins>
      <w:ins w:id="4457" w:author="BOUVY Martine [2]" w:date="2021-12-03T15:11:00Z">
        <w:r w:rsidR="0082209C" w:rsidRPr="000A32FB">
          <w:rPr>
            <w:rFonts w:eastAsia="Arial"/>
            <w:b/>
            <w:szCs w:val="20"/>
          </w:rPr>
          <w:t>{</w:t>
        </w:r>
        <w:r w:rsidR="0082209C" w:rsidRPr="00D447BE">
          <w:rPr>
            <w:rFonts w:eastAsia="Arial"/>
            <w:b/>
            <w:szCs w:val="20"/>
          </w:rPr>
          <w:t xml:space="preserve">IF </w:t>
        </w:r>
      </w:ins>
      <w:ins w:id="4458" w:author="BOUVY Martine [2]" w:date="2021-12-06T10:10:00Z">
        <w:r>
          <w:rPr>
            <w:rFonts w:eastAsia="Arial"/>
            <w:b/>
            <w:szCs w:val="20"/>
          </w:rPr>
          <w:t xml:space="preserve">  </w:t>
        </w:r>
      </w:ins>
      <w:ins w:id="4459" w:author="BOUVY Martine [2]" w:date="2021-12-03T15:11:00Z">
        <w:r w:rsidR="0082209C" w:rsidRPr="00D447BE">
          <w:rPr>
            <w:rFonts w:eastAsia="Arial"/>
            <w:b/>
            <w:szCs w:val="20"/>
          </w:rPr>
          <w:t>Length</w:t>
        </w:r>
        <w:r w:rsidR="0082209C">
          <w:rPr>
            <w:rFonts w:eastAsia="Arial"/>
            <w:szCs w:val="20"/>
          </w:rPr>
          <w:t>(</w:t>
        </w:r>
        <w:r w:rsidR="0082209C" w:rsidRPr="00504232">
          <w:rPr>
            <w:rFonts w:eastAsia="Arial"/>
            <w:szCs w:val="20"/>
          </w:rPr>
          <w:t>InstructionForCreditorAgent[1</w:t>
        </w:r>
        <w:r w:rsidR="0082209C">
          <w:rPr>
            <w:rFonts w:eastAsia="Arial"/>
            <w:szCs w:val="20"/>
          </w:rPr>
          <w:t xml:space="preserve">].InstructionInformation)&lt;140 </w:t>
        </w:r>
        <w:r w:rsidR="0082209C" w:rsidRPr="009B30C7">
          <w:rPr>
            <w:rFonts w:eastAsia="Arial"/>
            <w:b/>
            <w:szCs w:val="20"/>
          </w:rPr>
          <w:t>AND NOT WithinList</w:t>
        </w:r>
        <w:r w:rsidR="0082209C">
          <w:rPr>
            <w:rFonts w:eastAsia="Arial"/>
            <w:szCs w:val="20"/>
          </w:rPr>
          <w:t>(</w:t>
        </w:r>
        <w:r w:rsidR="0082209C" w:rsidRPr="009C79B0">
          <w:rPr>
            <w:rFonts w:eastAsia="Arial"/>
            <w:b/>
            <w:szCs w:val="20"/>
          </w:rPr>
          <w:t>Substring</w:t>
        </w:r>
        <w:r w:rsidR="0082209C">
          <w:rPr>
            <w:rFonts w:eastAsia="Arial"/>
            <w:szCs w:val="20"/>
          </w:rPr>
          <w:t>(</w:t>
        </w:r>
        <w:r w:rsidR="0082209C" w:rsidRPr="00504232">
          <w:rPr>
            <w:rFonts w:eastAsia="Arial"/>
            <w:szCs w:val="20"/>
          </w:rPr>
          <w:t>InstructionForCreditorAgent[</w:t>
        </w:r>
        <w:r w:rsidR="0082209C">
          <w:rPr>
            <w:rFonts w:eastAsia="Arial"/>
            <w:szCs w:val="20"/>
          </w:rPr>
          <w:t xml:space="preserve">2].InstructionInformation),1,6), CodeList)THEN </w:t>
        </w:r>
      </w:ins>
    </w:p>
    <w:p w14:paraId="4A69A041" w14:textId="77777777" w:rsidR="0082209C" w:rsidRDefault="0082209C" w:rsidP="0082209C">
      <w:pPr>
        <w:spacing w:after="9"/>
        <w:ind w:left="450" w:right="157" w:firstLine="0"/>
        <w:rPr>
          <w:ins w:id="4460" w:author="BOUVY Martine [2]" w:date="2021-12-03T15:11:00Z"/>
          <w:rFonts w:eastAsia="Arial"/>
          <w:szCs w:val="20"/>
        </w:rPr>
      </w:pPr>
      <w:ins w:id="4461" w:author="BOUVY Martine [2]" w:date="2021-12-03T15:11:00Z">
        <w:r>
          <w:rPr>
            <w:rFonts w:eastAsia="Arial"/>
            <w:szCs w:val="20"/>
          </w:rPr>
          <w:t xml:space="preserve">MXInstruction = </w:t>
        </w:r>
        <w:r w:rsidRPr="009B30C7">
          <w:rPr>
            <w:rFonts w:eastAsia="Arial"/>
            <w:b/>
            <w:szCs w:val="20"/>
          </w:rPr>
          <w:t>Concatenate</w:t>
        </w:r>
        <w:r>
          <w:rPr>
            <w:rFonts w:eastAsia="Arial"/>
            <w:szCs w:val="20"/>
          </w:rPr>
          <w:t>(</w:t>
        </w:r>
        <w:r w:rsidRPr="00504232">
          <w:rPr>
            <w:rFonts w:eastAsia="Arial"/>
            <w:szCs w:val="20"/>
          </w:rPr>
          <w:t>InstructionForCreditorAgent[1</w:t>
        </w:r>
        <w:r>
          <w:rPr>
            <w:rFonts w:eastAsia="Arial"/>
            <w:szCs w:val="20"/>
          </w:rPr>
          <w:t>].InstructionInformation,</w:t>
        </w:r>
        <w:r>
          <w:rPr>
            <w:rFonts w:eastAsia="Arial"/>
            <w:szCs w:val="20"/>
          </w:rPr>
          <w:lastRenderedPageBreak/>
          <w:t xml:space="preserve">”/TempACC/”, </w:t>
        </w:r>
        <w:r w:rsidRPr="00504232">
          <w:rPr>
            <w:rFonts w:eastAsia="Arial"/>
            <w:szCs w:val="20"/>
          </w:rPr>
          <w:t>InstructionForCreditorAgent[</w:t>
        </w:r>
        <w:r>
          <w:rPr>
            <w:rFonts w:eastAsia="Arial"/>
            <w:szCs w:val="20"/>
          </w:rPr>
          <w:t>2].InstructionInformation)</w:t>
        </w:r>
      </w:ins>
    </w:p>
    <w:p w14:paraId="5135AB2A" w14:textId="77777777" w:rsidR="0082209C" w:rsidRPr="009B30C7" w:rsidRDefault="0082209C" w:rsidP="0082209C">
      <w:pPr>
        <w:spacing w:after="9"/>
        <w:ind w:left="450" w:right="157" w:firstLine="0"/>
        <w:rPr>
          <w:ins w:id="4462" w:author="BOUVY Martine [2]" w:date="2021-12-03T15:11:00Z"/>
          <w:rFonts w:eastAsia="Arial"/>
          <w:b/>
          <w:szCs w:val="20"/>
        </w:rPr>
      </w:pPr>
      <w:ins w:id="4463" w:author="BOUVY Martine [2]" w:date="2021-12-03T15:11:00Z">
        <w:r>
          <w:rPr>
            <w:rFonts w:eastAsia="Arial"/>
            <w:szCs w:val="20"/>
          </w:rPr>
          <w:t xml:space="preserve">  </w:t>
        </w:r>
        <w:r w:rsidRPr="009B30C7">
          <w:rPr>
            <w:rFonts w:eastAsia="Arial"/>
            <w:b/>
            <w:szCs w:val="20"/>
          </w:rPr>
          <w:t>ELSE</w:t>
        </w:r>
      </w:ins>
    </w:p>
    <w:p w14:paraId="12F44406" w14:textId="77777777" w:rsidR="0082209C" w:rsidRDefault="0082209C" w:rsidP="0082209C">
      <w:pPr>
        <w:spacing w:after="9"/>
        <w:ind w:left="450" w:right="157" w:firstLine="0"/>
        <w:rPr>
          <w:ins w:id="4464" w:author="BOUVY Martine [2]" w:date="2021-12-03T15:11:00Z"/>
          <w:rFonts w:eastAsia="Arial"/>
          <w:szCs w:val="20"/>
        </w:rPr>
      </w:pPr>
      <w:ins w:id="4465" w:author="BOUVY Martine [2]" w:date="2021-12-03T15:11:00Z">
        <w:r>
          <w:rPr>
            <w:rFonts w:eastAsia="Arial"/>
            <w:szCs w:val="20"/>
          </w:rPr>
          <w:t xml:space="preserve">MXInstruction = </w:t>
        </w:r>
        <w:r w:rsidRPr="001549C5">
          <w:rPr>
            <w:rFonts w:eastAsia="Arial"/>
            <w:b/>
            <w:szCs w:val="20"/>
          </w:rPr>
          <w:t>Concatenate</w:t>
        </w:r>
        <w:r>
          <w:rPr>
            <w:rFonts w:eastAsia="Arial"/>
            <w:szCs w:val="20"/>
          </w:rPr>
          <w:t>(</w:t>
        </w:r>
        <w:r w:rsidRPr="00504232">
          <w:rPr>
            <w:rFonts w:eastAsia="Arial"/>
            <w:szCs w:val="20"/>
          </w:rPr>
          <w:t>InstructionForCreditorAgent[1</w:t>
        </w:r>
        <w:r>
          <w:rPr>
            <w:rFonts w:eastAsia="Arial"/>
            <w:szCs w:val="20"/>
          </w:rPr>
          <w:t xml:space="preserve">].InstructionInformation, </w:t>
        </w:r>
        <w:r w:rsidRPr="00504232">
          <w:rPr>
            <w:rFonts w:eastAsia="Arial"/>
            <w:szCs w:val="20"/>
          </w:rPr>
          <w:t>InstructionForCreditorAgent[</w:t>
        </w:r>
        <w:r>
          <w:rPr>
            <w:rFonts w:eastAsia="Arial"/>
            <w:szCs w:val="20"/>
          </w:rPr>
          <w:t>2].InstructionInformation)</w:t>
        </w:r>
      </w:ins>
    </w:p>
    <w:p w14:paraId="3FE264E2" w14:textId="77777777" w:rsidR="0082209C" w:rsidRDefault="0082209C" w:rsidP="0082209C">
      <w:pPr>
        <w:spacing w:after="9"/>
        <w:ind w:left="450" w:right="157" w:firstLine="0"/>
        <w:rPr>
          <w:ins w:id="4466" w:author="BOUVY Martine [2]" w:date="2021-12-03T15:11:00Z"/>
          <w:rFonts w:eastAsia="Arial"/>
          <w:szCs w:val="20"/>
        </w:rPr>
      </w:pPr>
      <w:ins w:id="4467" w:author="BOUVY Martine [2]" w:date="2021-12-03T15:11:00Z">
        <w:r>
          <w:rPr>
            <w:rFonts w:eastAsia="Arial"/>
            <w:szCs w:val="20"/>
          </w:rPr>
          <w:t xml:space="preserve">  </w:t>
        </w:r>
        <w:r w:rsidRPr="009B30C7">
          <w:rPr>
            <w:rFonts w:eastAsia="Arial"/>
            <w:b/>
            <w:szCs w:val="20"/>
          </w:rPr>
          <w:t>ENDIF</w:t>
        </w:r>
        <w:r w:rsidRPr="000A32FB">
          <w:rPr>
            <w:rFonts w:eastAsia="Arial"/>
            <w:b/>
            <w:szCs w:val="20"/>
          </w:rPr>
          <w:t>}</w:t>
        </w:r>
      </w:ins>
    </w:p>
    <w:p w14:paraId="6B450F9C" w14:textId="77777777" w:rsidR="0082209C" w:rsidRDefault="0082209C" w:rsidP="0082209C">
      <w:pPr>
        <w:spacing w:after="9"/>
        <w:ind w:left="450" w:right="157" w:firstLine="0"/>
        <w:rPr>
          <w:ins w:id="4468" w:author="BOUVY Martine [2]" w:date="2021-12-03T15:11:00Z"/>
          <w:rFonts w:eastAsia="Arial"/>
          <w:szCs w:val="20"/>
        </w:rPr>
      </w:pPr>
    </w:p>
    <w:p w14:paraId="5374C7E3" w14:textId="27AC20A9" w:rsidR="0082209C" w:rsidRDefault="00674703" w:rsidP="0082209C">
      <w:pPr>
        <w:spacing w:after="9"/>
        <w:ind w:left="450" w:right="157" w:firstLine="0"/>
        <w:rPr>
          <w:ins w:id="4469" w:author="BOUVY Martine [2]" w:date="2021-12-03T15:11:00Z"/>
          <w:rFonts w:eastAsia="Arial"/>
          <w:szCs w:val="20"/>
        </w:rPr>
      </w:pPr>
      <w:ins w:id="4470" w:author="BOUVY Martine [2]" w:date="2021-12-06T10:11:00Z">
        <w:r>
          <w:rPr>
            <w:rFonts w:eastAsia="Arial"/>
            <w:szCs w:val="20"/>
          </w:rPr>
          <w:t xml:space="preserve">  </w:t>
        </w:r>
      </w:ins>
      <w:ins w:id="4471" w:author="BOUVY Martine [2]" w:date="2021-12-03T15:11:00Z">
        <w:r w:rsidR="0082209C">
          <w:rPr>
            <w:rFonts w:eastAsia="Arial"/>
            <w:szCs w:val="20"/>
          </w:rPr>
          <w:t>InstructionCode = “”</w:t>
        </w:r>
      </w:ins>
    </w:p>
    <w:p w14:paraId="42251ED0" w14:textId="77777777" w:rsidR="0082209C" w:rsidRDefault="0082209C" w:rsidP="0082209C">
      <w:pPr>
        <w:spacing w:after="9"/>
        <w:ind w:left="450" w:right="157" w:firstLine="0"/>
        <w:rPr>
          <w:ins w:id="4472" w:author="BOUVY Martine [2]" w:date="2021-12-03T15:11:00Z"/>
          <w:rFonts w:eastAsia="Arial"/>
          <w:szCs w:val="20"/>
        </w:rPr>
      </w:pPr>
    </w:p>
    <w:p w14:paraId="251BF91E" w14:textId="77777777" w:rsidR="0082209C" w:rsidRPr="00504232" w:rsidRDefault="0082209C" w:rsidP="0082209C">
      <w:pPr>
        <w:spacing w:after="9"/>
        <w:ind w:left="450" w:right="157" w:firstLine="0"/>
        <w:rPr>
          <w:ins w:id="4473" w:author="BOUVY Martine [2]" w:date="2021-12-03T15:11:00Z"/>
          <w:rFonts w:eastAsia="Arial"/>
          <w:szCs w:val="20"/>
        </w:rPr>
      </w:pPr>
    </w:p>
    <w:p w14:paraId="3D30A86C" w14:textId="5D77196E" w:rsidR="0082209C" w:rsidRPr="009C79B0" w:rsidRDefault="00674703" w:rsidP="0082209C">
      <w:pPr>
        <w:spacing w:after="9"/>
        <w:ind w:left="450" w:right="157"/>
        <w:rPr>
          <w:ins w:id="4474" w:author="BOUVY Martine [2]" w:date="2021-12-03T15:11:00Z"/>
          <w:rFonts w:eastAsia="Arial"/>
          <w:szCs w:val="20"/>
        </w:rPr>
      </w:pPr>
      <w:ins w:id="4475" w:author="BOUVY Martine [2]" w:date="2021-12-06T10:11:00Z">
        <w:r>
          <w:rPr>
            <w:rFonts w:eastAsia="Arial"/>
            <w:b/>
            <w:bCs/>
            <w:szCs w:val="20"/>
          </w:rPr>
          <w:t xml:space="preserve">  </w:t>
        </w:r>
      </w:ins>
      <w:ins w:id="4476" w:author="BOUVY Martine [2]" w:date="2021-12-03T15:11:00Z">
        <w:r w:rsidR="00530FB9">
          <w:rPr>
            <w:rFonts w:eastAsia="Arial"/>
            <w:b/>
            <w:bCs/>
            <w:szCs w:val="20"/>
          </w:rPr>
          <w:t>call SubfunctionExtractCode</w:t>
        </w:r>
        <w:r w:rsidR="0082209C" w:rsidRPr="009C79B0">
          <w:rPr>
            <w:rFonts w:eastAsia="Arial"/>
            <w:szCs w:val="20"/>
          </w:rPr>
          <w:t>(Instructio</w:t>
        </w:r>
        <w:r w:rsidR="0082209C">
          <w:rPr>
            <w:rFonts w:eastAsia="Arial"/>
            <w:szCs w:val="20"/>
          </w:rPr>
          <w:t>nCode,CodeTable[], MXInstruction</w:t>
        </w:r>
        <w:r w:rsidR="00352189">
          <w:rPr>
            <w:rFonts w:eastAsia="Arial"/>
            <w:szCs w:val="20"/>
          </w:rPr>
          <w:t>; ExtractedCode</w:t>
        </w:r>
      </w:ins>
      <w:ins w:id="4477" w:author="BOUVY Martine [2]" w:date="2021-12-03T16:17:00Z">
        <w:r w:rsidR="009408D4">
          <w:rPr>
            <w:rFonts w:eastAsia="Arial"/>
            <w:szCs w:val="20"/>
          </w:rPr>
          <w:t>Table</w:t>
        </w:r>
      </w:ins>
      <w:ins w:id="4478" w:author="BOUVY Martine [2]" w:date="2021-12-03T15:14:00Z">
        <w:r w:rsidR="006F6D73">
          <w:rPr>
            <w:szCs w:val="20"/>
          </w:rPr>
          <w:t>[]</w:t>
        </w:r>
      </w:ins>
      <w:ins w:id="4479" w:author="BOUVY Martine [2]" w:date="2021-12-03T15:11:00Z">
        <w:r w:rsidR="0082209C" w:rsidRPr="009C79B0">
          <w:rPr>
            <w:rFonts w:eastAsia="Arial"/>
            <w:szCs w:val="20"/>
          </w:rPr>
          <w:t xml:space="preserve">) </w:t>
        </w:r>
      </w:ins>
    </w:p>
    <w:p w14:paraId="224500DE" w14:textId="6E251416" w:rsidR="0082209C" w:rsidRDefault="0082209C" w:rsidP="0082209C">
      <w:pPr>
        <w:spacing w:after="9"/>
        <w:ind w:left="450" w:right="157" w:firstLine="0"/>
        <w:rPr>
          <w:ins w:id="4480" w:author="BOUVY Martine [2]" w:date="2021-12-03T15:09:00Z"/>
          <w:rFonts w:eastAsia="Arial"/>
          <w:szCs w:val="20"/>
        </w:rPr>
      </w:pPr>
    </w:p>
    <w:p w14:paraId="72F7225B" w14:textId="77777777" w:rsidR="0082209C" w:rsidRPr="00504232" w:rsidRDefault="0082209C" w:rsidP="0082209C">
      <w:pPr>
        <w:spacing w:after="9"/>
        <w:ind w:left="450" w:right="157" w:firstLine="0"/>
        <w:rPr>
          <w:ins w:id="4481" w:author="BOUVY Martine [2]" w:date="2021-12-03T15:08:00Z"/>
          <w:rFonts w:eastAsia="Arial"/>
          <w:szCs w:val="20"/>
        </w:rPr>
      </w:pPr>
    </w:p>
    <w:p w14:paraId="0DEDF001" w14:textId="77777777" w:rsidR="0082209C" w:rsidRDefault="0082209C" w:rsidP="0082209C">
      <w:pPr>
        <w:spacing w:after="9"/>
        <w:ind w:left="0" w:right="157" w:firstLine="0"/>
        <w:rPr>
          <w:ins w:id="4482" w:author="BOUVY Martine [2]" w:date="2021-12-03T15:08:00Z"/>
          <w:rFonts w:eastAsia="Arial"/>
          <w:b/>
          <w:szCs w:val="20"/>
        </w:rPr>
      </w:pPr>
      <w:ins w:id="4483" w:author="BOUVY Martine [2]" w:date="2021-12-03T15:08:00Z">
        <w:r>
          <w:rPr>
            <w:rFonts w:eastAsia="Arial"/>
            <w:b/>
            <w:szCs w:val="20"/>
          </w:rPr>
          <w:t xml:space="preserve">    </w:t>
        </w:r>
        <w:r w:rsidRPr="00D447BE">
          <w:rPr>
            <w:rFonts w:eastAsia="Arial"/>
            <w:b/>
            <w:szCs w:val="20"/>
          </w:rPr>
          <w:t>ElS</w:t>
        </w:r>
        <w:r>
          <w:rPr>
            <w:rFonts w:eastAsia="Arial"/>
            <w:b/>
            <w:szCs w:val="20"/>
          </w:rPr>
          <w:t>E</w:t>
        </w:r>
      </w:ins>
    </w:p>
    <w:p w14:paraId="7C1CFC0D" w14:textId="39511DC8" w:rsidR="0082209C" w:rsidRDefault="0082209C" w:rsidP="0082209C">
      <w:pPr>
        <w:spacing w:after="9"/>
        <w:ind w:right="-802" w:hanging="408"/>
        <w:rPr>
          <w:ins w:id="4484" w:author="BOUVY Martine [2]" w:date="2021-12-03T15:08:00Z"/>
          <w:rFonts w:eastAsia="Arial"/>
          <w:b/>
          <w:bCs/>
          <w:szCs w:val="20"/>
        </w:rPr>
      </w:pPr>
      <w:ins w:id="4485" w:author="BOUVY Martine [2]" w:date="2021-12-03T15:08:00Z">
        <w:r>
          <w:rPr>
            <w:rFonts w:eastAsia="Arial"/>
            <w:b/>
            <w:szCs w:val="20"/>
          </w:rPr>
          <w:t xml:space="preserve">   </w:t>
        </w:r>
        <w:r>
          <w:rPr>
            <w:rFonts w:eastAsia="Arial"/>
            <w:b/>
            <w:szCs w:val="20"/>
          </w:rPr>
          <w:tab/>
        </w:r>
      </w:ins>
    </w:p>
    <w:p w14:paraId="7EFE6692" w14:textId="5843E7C8" w:rsidR="0082209C" w:rsidRPr="00965C8F" w:rsidRDefault="0082209C" w:rsidP="0082209C">
      <w:pPr>
        <w:spacing w:after="9"/>
        <w:ind w:right="-802" w:hanging="408"/>
        <w:rPr>
          <w:ins w:id="4486" w:author="BOUVY Martine [2]" w:date="2021-12-03T15:08:00Z"/>
          <w:rFonts w:eastAsia="Arial"/>
          <w:b/>
          <w:bCs/>
          <w:szCs w:val="20"/>
        </w:rPr>
      </w:pPr>
      <w:ins w:id="4487" w:author="BOUVY Martine [2]" w:date="2021-12-03T15:08:00Z">
        <w:r w:rsidRPr="001B3AA9">
          <w:rPr>
            <w:rFonts w:eastAsia="Arial"/>
            <w:szCs w:val="20"/>
          </w:rPr>
          <w:t>/* Each occurrence of InstructionInf</w:t>
        </w:r>
        <w:r>
          <w:rPr>
            <w:rFonts w:eastAsia="Arial"/>
            <w:szCs w:val="20"/>
          </w:rPr>
          <w:t>ormation is analysed separately in the</w:t>
        </w:r>
        <w:r>
          <w:rPr>
            <w:rFonts w:eastAsia="Arial"/>
            <w:b/>
            <w:szCs w:val="20"/>
          </w:rPr>
          <w:t xml:space="preserve"> </w:t>
        </w:r>
        <w:r w:rsidRPr="00346515">
          <w:rPr>
            <w:rFonts w:eastAsia="Arial"/>
            <w:szCs w:val="20"/>
          </w:rPr>
          <w:t>subfunction</w:t>
        </w:r>
      </w:ins>
      <w:ins w:id="4488" w:author="BOUVY Martine [2]" w:date="2021-12-06T10:45:00Z">
        <w:r w:rsidR="00AA0B90">
          <w:rPr>
            <w:rFonts w:eastAsia="Arial"/>
            <w:szCs w:val="20"/>
          </w:rPr>
          <w:t>. Subfunction described below</w:t>
        </w:r>
      </w:ins>
      <w:ins w:id="4489" w:author="BOUVY Martine [2]" w:date="2021-12-03T15:08:00Z">
        <w:r w:rsidRPr="00346515">
          <w:rPr>
            <w:rFonts w:eastAsia="Arial"/>
            <w:szCs w:val="20"/>
          </w:rPr>
          <w:t xml:space="preserve"> </w:t>
        </w:r>
        <w:r>
          <w:rPr>
            <w:rFonts w:eastAsia="Arial"/>
            <w:szCs w:val="20"/>
          </w:rPr>
          <w:t>*/</w:t>
        </w:r>
        <w:r>
          <w:rPr>
            <w:rFonts w:eastAsia="Arial"/>
            <w:b/>
            <w:szCs w:val="20"/>
          </w:rPr>
          <w:t xml:space="preserve"> </w:t>
        </w:r>
      </w:ins>
    </w:p>
    <w:p w14:paraId="00B1E5F4" w14:textId="6A46C54D" w:rsidR="0082209C" w:rsidRDefault="0082209C" w:rsidP="00AA0B90">
      <w:pPr>
        <w:tabs>
          <w:tab w:val="left" w:pos="540"/>
          <w:tab w:val="left" w:pos="630"/>
        </w:tabs>
        <w:spacing w:after="9"/>
        <w:ind w:right="157"/>
        <w:rPr>
          <w:ins w:id="4490" w:author="BOUVY Martine [2]" w:date="2021-12-03T15:24:00Z"/>
          <w:rFonts w:eastAsia="Arial"/>
          <w:szCs w:val="20"/>
        </w:rPr>
      </w:pPr>
    </w:p>
    <w:p w14:paraId="047461D2" w14:textId="10D712EB" w:rsidR="009C20C4" w:rsidRDefault="009C20C4" w:rsidP="0082209C">
      <w:pPr>
        <w:tabs>
          <w:tab w:val="left" w:pos="540"/>
          <w:tab w:val="left" w:pos="630"/>
        </w:tabs>
        <w:spacing w:after="9"/>
        <w:ind w:left="450" w:right="157" w:firstLine="0"/>
        <w:rPr>
          <w:ins w:id="4491" w:author="BOUVY Martine [2]" w:date="2021-12-03T15:24:00Z"/>
          <w:rFonts w:eastAsia="Arial"/>
          <w:szCs w:val="20"/>
        </w:rPr>
      </w:pPr>
    </w:p>
    <w:p w14:paraId="25FD70BA" w14:textId="623E9DE6" w:rsidR="009C20C4" w:rsidRPr="004F5DAD" w:rsidRDefault="009C20C4" w:rsidP="0082209C">
      <w:pPr>
        <w:tabs>
          <w:tab w:val="left" w:pos="540"/>
          <w:tab w:val="left" w:pos="630"/>
        </w:tabs>
        <w:spacing w:after="9"/>
        <w:ind w:left="450" w:right="157" w:firstLine="0"/>
        <w:rPr>
          <w:ins w:id="4492" w:author="BOUVY Martine [2]" w:date="2021-12-03T15:08:00Z"/>
          <w:rFonts w:eastAsia="Arial"/>
          <w:szCs w:val="20"/>
        </w:rPr>
      </w:pPr>
      <w:ins w:id="4493" w:author="BOUVY Martine [2]" w:date="2021-12-03T15:27:00Z">
        <w:r>
          <w:rPr>
            <w:rFonts w:eastAsia="Arial"/>
            <w:szCs w:val="20"/>
          </w:rPr>
          <w:t xml:space="preserve">   </w:t>
        </w:r>
        <w:r w:rsidRPr="00F0074C">
          <w:rPr>
            <w:rFonts w:eastAsia="Arial"/>
            <w:b/>
            <w:szCs w:val="20"/>
          </w:rPr>
          <w:t xml:space="preserve">Call </w:t>
        </w:r>
        <w:r w:rsidRPr="00F0074C">
          <w:rPr>
            <w:rFonts w:eastAsia="Arial"/>
            <w:b/>
            <w:bCs/>
            <w:szCs w:val="20"/>
          </w:rPr>
          <w:t>SubfunctionAnalysePer1Occurrence</w:t>
        </w:r>
      </w:ins>
      <w:ins w:id="4494" w:author="BOUVY Martine [2]" w:date="2021-12-03T15:28:00Z">
        <w:r w:rsidRPr="00F0074C">
          <w:rPr>
            <w:rFonts w:eastAsia="Arial"/>
            <w:b/>
            <w:bCs/>
            <w:szCs w:val="20"/>
          </w:rPr>
          <w:t>2</w:t>
        </w:r>
      </w:ins>
    </w:p>
    <w:p w14:paraId="43CF7F4F" w14:textId="77777777" w:rsidR="0082209C" w:rsidRDefault="0082209C" w:rsidP="0082209C">
      <w:pPr>
        <w:spacing w:after="9"/>
        <w:ind w:right="-802" w:hanging="408"/>
        <w:rPr>
          <w:ins w:id="4495" w:author="BOUVY Martine [2]" w:date="2021-12-03T15:08:00Z"/>
          <w:rFonts w:eastAsia="Arial"/>
          <w:b/>
          <w:szCs w:val="20"/>
        </w:rPr>
      </w:pPr>
    </w:p>
    <w:p w14:paraId="0A53BFFD" w14:textId="77777777" w:rsidR="0082209C" w:rsidRDefault="0082209C" w:rsidP="0082209C">
      <w:pPr>
        <w:spacing w:after="9"/>
        <w:ind w:left="0" w:right="157" w:firstLine="0"/>
        <w:rPr>
          <w:ins w:id="4496" w:author="BOUVY Martine [2]" w:date="2021-12-03T15:08:00Z"/>
          <w:rFonts w:eastAsia="Arial"/>
          <w:b/>
          <w:szCs w:val="20"/>
        </w:rPr>
      </w:pPr>
      <w:ins w:id="4497" w:author="BOUVY Martine [2]" w:date="2021-12-03T15:08:00Z">
        <w:r>
          <w:rPr>
            <w:rFonts w:eastAsia="Arial"/>
            <w:b/>
            <w:szCs w:val="20"/>
          </w:rPr>
          <w:t xml:space="preserve"> </w:t>
        </w:r>
      </w:ins>
    </w:p>
    <w:p w14:paraId="49F8F406" w14:textId="2B121082" w:rsidR="0082209C" w:rsidRDefault="0082209C" w:rsidP="0082209C">
      <w:pPr>
        <w:spacing w:after="9"/>
        <w:ind w:left="0" w:right="157" w:firstLine="0"/>
        <w:rPr>
          <w:ins w:id="4498" w:author="BOUVY Martine [2]" w:date="2021-12-03T15:30:00Z"/>
          <w:rFonts w:eastAsia="Arial"/>
          <w:b/>
          <w:szCs w:val="20"/>
        </w:rPr>
      </w:pPr>
      <w:ins w:id="4499" w:author="BOUVY Martine [2]" w:date="2021-12-03T15:08:00Z">
        <w:r>
          <w:rPr>
            <w:rFonts w:eastAsia="Arial"/>
            <w:b/>
            <w:szCs w:val="20"/>
          </w:rPr>
          <w:t xml:space="preserve">    ENDIF</w:t>
        </w:r>
      </w:ins>
    </w:p>
    <w:p w14:paraId="51F87C3B" w14:textId="490AED22" w:rsidR="009C20C4" w:rsidRDefault="009C20C4" w:rsidP="009C20C4">
      <w:pPr>
        <w:spacing w:after="9"/>
        <w:ind w:left="0" w:right="157" w:firstLine="0"/>
        <w:rPr>
          <w:ins w:id="4500" w:author="BOUVY Martine [2]" w:date="2021-12-03T15:30:00Z"/>
          <w:rFonts w:eastAsia="Arial"/>
          <w:b/>
          <w:szCs w:val="20"/>
        </w:rPr>
      </w:pPr>
    </w:p>
    <w:p w14:paraId="44C2D7B9" w14:textId="0AC78853" w:rsidR="009C20C4" w:rsidRPr="00792641" w:rsidRDefault="009C20C4" w:rsidP="009C20C4">
      <w:pPr>
        <w:spacing w:after="9"/>
        <w:ind w:left="0" w:right="157" w:firstLine="0"/>
        <w:rPr>
          <w:ins w:id="4501" w:author="BOUVY Martine [2]" w:date="2021-12-03T15:30:00Z"/>
          <w:rFonts w:eastAsia="Arial"/>
          <w:szCs w:val="20"/>
        </w:rPr>
      </w:pPr>
      <w:ins w:id="4502" w:author="BOUVY Martine [2]" w:date="2021-12-03T15:30:00Z">
        <w:r w:rsidRPr="00F0074C">
          <w:rPr>
            <w:rFonts w:eastAsia="Arial"/>
            <w:szCs w:val="20"/>
          </w:rPr>
          <w:t>/*</w:t>
        </w:r>
        <w:r w:rsidR="009408D4" w:rsidRPr="00F0074C">
          <w:rPr>
            <w:rFonts w:eastAsia="Arial"/>
            <w:szCs w:val="20"/>
          </w:rPr>
          <w:t xml:space="preserve"> Build the string</w:t>
        </w:r>
      </w:ins>
      <w:ins w:id="4503" w:author="BOUVY Martine [2]" w:date="2021-12-03T16:18:00Z">
        <w:r w:rsidR="009408D4" w:rsidRPr="00F0074C">
          <w:rPr>
            <w:rFonts w:eastAsia="Arial"/>
            <w:szCs w:val="20"/>
          </w:rPr>
          <w:t>s</w:t>
        </w:r>
      </w:ins>
      <w:ins w:id="4504" w:author="BOUVY Martine [2]" w:date="2021-12-03T15:30:00Z">
        <w:r w:rsidR="009408D4" w:rsidRPr="00F0074C">
          <w:rPr>
            <w:rFonts w:eastAsia="Arial"/>
            <w:szCs w:val="20"/>
          </w:rPr>
          <w:t xml:space="preserve"> out of the ExtractedCode</w:t>
        </w:r>
        <w:r w:rsidRPr="00F0074C">
          <w:rPr>
            <w:rFonts w:eastAsia="Arial"/>
            <w:szCs w:val="20"/>
          </w:rPr>
          <w:t>Table</w:t>
        </w:r>
      </w:ins>
      <w:ins w:id="4505" w:author="BOUVY Martine [2]" w:date="2021-12-03T16:18:00Z">
        <w:r w:rsidR="009408D4" w:rsidRPr="00F0074C">
          <w:rPr>
            <w:rFonts w:eastAsia="Arial"/>
            <w:szCs w:val="20"/>
          </w:rPr>
          <w:t xml:space="preserve"> for each code /UDLC/, /ACC/, /PHONEBEN/ and /TELEBEN/</w:t>
        </w:r>
      </w:ins>
      <w:ins w:id="4506" w:author="BOUVY Martine [2]" w:date="2021-12-03T16:19:00Z">
        <w:r w:rsidR="009408D4" w:rsidRPr="00F0074C">
          <w:rPr>
            <w:rFonts w:eastAsia="Arial"/>
            <w:szCs w:val="20"/>
          </w:rPr>
          <w:t xml:space="preserve"> by concatenating information related to the same code with a space</w:t>
        </w:r>
      </w:ins>
      <w:ins w:id="4507" w:author="BOUVY Martine [2]" w:date="2021-12-03T16:20:00Z">
        <w:r w:rsidR="009408D4" w:rsidRPr="00F0074C">
          <w:rPr>
            <w:rFonts w:eastAsia="Arial"/>
            <w:szCs w:val="20"/>
          </w:rPr>
          <w:t xml:space="preserve"> between the pieces of information</w:t>
        </w:r>
      </w:ins>
      <w:ins w:id="4508" w:author="BOUVY Martine [2]" w:date="2021-12-03T15:30:00Z">
        <w:r w:rsidRPr="00F0074C">
          <w:rPr>
            <w:rFonts w:eastAsia="Arial"/>
            <w:szCs w:val="20"/>
          </w:rPr>
          <w:t xml:space="preserve"> */</w:t>
        </w:r>
      </w:ins>
      <w:ins w:id="4509" w:author="BOUVY Martine [2]" w:date="2021-12-03T16:00:00Z">
        <w:r w:rsidR="009408D4">
          <w:rPr>
            <w:rFonts w:eastAsia="Arial"/>
            <w:szCs w:val="20"/>
          </w:rPr>
          <w:t xml:space="preserve"> </w:t>
        </w:r>
      </w:ins>
    </w:p>
    <w:p w14:paraId="01DAAA74" w14:textId="77777777" w:rsidR="009C20C4" w:rsidRDefault="009C20C4" w:rsidP="009C20C4">
      <w:pPr>
        <w:spacing w:after="9"/>
        <w:ind w:left="0" w:right="157" w:firstLine="0"/>
        <w:rPr>
          <w:ins w:id="4510" w:author="BOUVY Martine [2]" w:date="2021-12-03T15:30:00Z"/>
          <w:rFonts w:eastAsia="Arial"/>
          <w:b/>
          <w:szCs w:val="20"/>
        </w:rPr>
      </w:pPr>
    </w:p>
    <w:p w14:paraId="57DB8B6C" w14:textId="6E39B9AF" w:rsidR="002C20FF" w:rsidRDefault="00E01F88" w:rsidP="009C20C4">
      <w:pPr>
        <w:spacing w:after="9"/>
        <w:ind w:left="0" w:right="-532" w:firstLine="0"/>
        <w:rPr>
          <w:ins w:id="4511" w:author="BOUVY Martine [2]" w:date="2021-12-03T18:00:00Z"/>
          <w:rFonts w:eastAsia="Arial"/>
          <w:szCs w:val="20"/>
        </w:rPr>
      </w:pPr>
      <w:ins w:id="4512" w:author="BOUVY Martine [2]" w:date="2021-12-03T17:58:00Z">
        <w:r w:rsidRPr="000838AC">
          <w:rPr>
            <w:rFonts w:eastAsia="Arial"/>
            <w:szCs w:val="20"/>
          </w:rPr>
          <w:t xml:space="preserve">/* There </w:t>
        </w:r>
        <w:r w:rsidRPr="00E01F88">
          <w:rPr>
            <w:rFonts w:eastAsia="Arial"/>
            <w:szCs w:val="20"/>
          </w:rPr>
          <w:t>is one table ExtractedCodeTable</w:t>
        </w:r>
        <w:r w:rsidRPr="000838AC">
          <w:rPr>
            <w:rFonts w:eastAsia="Arial"/>
            <w:szCs w:val="20"/>
          </w:rPr>
          <w:t>[]</w:t>
        </w:r>
      </w:ins>
      <w:ins w:id="4513" w:author="BOUVY Martine [2]" w:date="2021-12-03T17:59:00Z">
        <w:r>
          <w:rPr>
            <w:rFonts w:eastAsia="Arial"/>
            <w:szCs w:val="20"/>
          </w:rPr>
          <w:t xml:space="preserve"> which might contain several times the same code. The related information linked to a same code is concatenated </w:t>
        </w:r>
      </w:ins>
      <w:ins w:id="4514" w:author="BOUVY Martine [2]" w:date="2021-12-03T18:00:00Z">
        <w:r>
          <w:rPr>
            <w:rFonts w:eastAsia="Arial"/>
            <w:szCs w:val="20"/>
          </w:rPr>
          <w:t>with</w:t>
        </w:r>
      </w:ins>
      <w:ins w:id="4515" w:author="BOUVY Martine [2]" w:date="2021-12-03T17:59:00Z">
        <w:r>
          <w:rPr>
            <w:rFonts w:eastAsia="Arial"/>
            <w:szCs w:val="20"/>
          </w:rPr>
          <w:t xml:space="preserve"> </w:t>
        </w:r>
      </w:ins>
      <w:ins w:id="4516" w:author="BOUVY Martine [2]" w:date="2021-12-03T18:00:00Z">
        <w:r>
          <w:rPr>
            <w:rFonts w:eastAsia="Arial"/>
            <w:szCs w:val="20"/>
          </w:rPr>
          <w:t xml:space="preserve">a space in order to copy the code only once </w:t>
        </w:r>
      </w:ins>
      <w:ins w:id="4517" w:author="BOUVY Martine" w:date="2021-12-08T09:53:00Z">
        <w:r w:rsidR="00A81B9D">
          <w:rPr>
            <w:rFonts w:eastAsia="Arial"/>
            <w:szCs w:val="20"/>
          </w:rPr>
          <w:t>to</w:t>
        </w:r>
      </w:ins>
      <w:ins w:id="4518" w:author="BOUVY Martine [2]" w:date="2021-12-03T18:00:00Z">
        <w:r>
          <w:rPr>
            <w:rFonts w:eastAsia="Arial"/>
            <w:szCs w:val="20"/>
          </w:rPr>
          <w:t xml:space="preserve"> Field 72 */</w:t>
        </w:r>
      </w:ins>
    </w:p>
    <w:p w14:paraId="3B56459E" w14:textId="128D7595" w:rsidR="00E01F88" w:rsidRDefault="00E01F88" w:rsidP="009C20C4">
      <w:pPr>
        <w:spacing w:after="9"/>
        <w:ind w:left="0" w:right="-532" w:firstLine="0"/>
        <w:rPr>
          <w:ins w:id="4519" w:author="BOUVY Martine [2]" w:date="2021-12-03T18:01:00Z"/>
          <w:rFonts w:eastAsia="Arial"/>
          <w:szCs w:val="20"/>
        </w:rPr>
      </w:pPr>
    </w:p>
    <w:p w14:paraId="57E48EF9" w14:textId="74F115EA" w:rsidR="00E01F88" w:rsidRDefault="00E01F88" w:rsidP="009C20C4">
      <w:pPr>
        <w:spacing w:after="9"/>
        <w:ind w:left="0" w:right="-532" w:firstLine="0"/>
        <w:rPr>
          <w:ins w:id="4520" w:author="BOUVY Martine [2]" w:date="2021-12-03T18:02:00Z"/>
          <w:rFonts w:eastAsia="Arial"/>
          <w:szCs w:val="20"/>
        </w:rPr>
      </w:pPr>
      <w:ins w:id="4521" w:author="BOUVY Martine [2]" w:date="2021-12-03T18:01:00Z">
        <w:r>
          <w:rPr>
            <w:rFonts w:eastAsia="Arial"/>
            <w:szCs w:val="20"/>
          </w:rPr>
          <w:t xml:space="preserve">For m = 1 to </w:t>
        </w:r>
        <w:r w:rsidRPr="000838AC">
          <w:rPr>
            <w:rFonts w:eastAsia="Arial"/>
            <w:b/>
            <w:szCs w:val="20"/>
          </w:rPr>
          <w:t>NumberOfOccurrences</w:t>
        </w:r>
      </w:ins>
      <w:ins w:id="4522" w:author="BOUVY Martine [2]" w:date="2021-12-03T18:02:00Z">
        <w:r>
          <w:rPr>
            <w:rFonts w:eastAsia="Arial"/>
            <w:szCs w:val="20"/>
          </w:rPr>
          <w:t xml:space="preserve">(ExtractedCodeTable[]) </w:t>
        </w:r>
      </w:ins>
    </w:p>
    <w:p w14:paraId="49BCF96C" w14:textId="069E2E72" w:rsidR="00E01F88" w:rsidRDefault="00672E14" w:rsidP="009C20C4">
      <w:pPr>
        <w:spacing w:after="9"/>
        <w:ind w:left="0" w:right="-532" w:firstLine="0"/>
        <w:rPr>
          <w:ins w:id="4523" w:author="BOUVY Martine [2]" w:date="2021-12-06T11:14:00Z"/>
          <w:szCs w:val="20"/>
        </w:rPr>
      </w:pPr>
      <w:ins w:id="4524" w:author="BOUVY Martine [2]" w:date="2021-12-06T11:07:00Z">
        <w:r>
          <w:rPr>
            <w:rFonts w:eastAsia="Arial"/>
            <w:szCs w:val="20"/>
          </w:rPr>
          <w:t xml:space="preserve">  </w:t>
        </w:r>
      </w:ins>
      <w:ins w:id="4525" w:author="BOUVY Martine [2]" w:date="2021-12-06T11:14:00Z">
        <w:r>
          <w:rPr>
            <w:szCs w:val="20"/>
          </w:rPr>
          <w:t xml:space="preserve">/* Fill in </w:t>
        </w:r>
      </w:ins>
      <w:ins w:id="4526" w:author="BOUVY Martine [2]" w:date="2021-12-06T11:42:00Z">
        <w:r w:rsidR="0005307B">
          <w:rPr>
            <w:szCs w:val="20"/>
          </w:rPr>
          <w:t xml:space="preserve">[], ACCTable[1], UDLCTable[1], PHOBTable[1],TELBTAble[1] </w:t>
        </w:r>
      </w:ins>
      <w:ins w:id="4527" w:author="BOUVY Martine [2]" w:date="2021-12-06T11:14:00Z">
        <w:r>
          <w:rPr>
            <w:szCs w:val="20"/>
          </w:rPr>
          <w:t xml:space="preserve"> */</w:t>
        </w:r>
      </w:ins>
    </w:p>
    <w:p w14:paraId="486E800E" w14:textId="47AF4FEB" w:rsidR="00672E14" w:rsidRDefault="00672E14" w:rsidP="009C20C4">
      <w:pPr>
        <w:spacing w:after="9"/>
        <w:ind w:left="0" w:right="-532" w:firstLine="0"/>
        <w:rPr>
          <w:ins w:id="4528" w:author="BOUVY Martine [2]" w:date="2021-12-06T11:15:00Z"/>
          <w:szCs w:val="20"/>
        </w:rPr>
      </w:pPr>
    </w:p>
    <w:p w14:paraId="2B99CE1A" w14:textId="021B8497" w:rsidR="00672E14" w:rsidRDefault="00D440E2" w:rsidP="009C20C4">
      <w:pPr>
        <w:spacing w:after="9"/>
        <w:ind w:left="0" w:right="-532" w:firstLine="0"/>
        <w:rPr>
          <w:ins w:id="4529" w:author="BOUVY Martine [2]" w:date="2021-12-06T11:29:00Z"/>
          <w:szCs w:val="20"/>
        </w:rPr>
      </w:pPr>
      <w:ins w:id="4530" w:author="BOUVY Martine [2]" w:date="2021-12-06T11:51:00Z">
        <w:r>
          <w:rPr>
            <w:b/>
            <w:szCs w:val="20"/>
          </w:rPr>
          <w:t xml:space="preserve">  </w:t>
        </w:r>
      </w:ins>
      <w:ins w:id="4531" w:author="BOUVY Martine [2]" w:date="2021-12-06T11:15:00Z">
        <w:r w:rsidR="00672E14" w:rsidRPr="00EF522F">
          <w:rPr>
            <w:b/>
            <w:szCs w:val="20"/>
          </w:rPr>
          <w:t>IF</w:t>
        </w:r>
        <w:r w:rsidR="00EF522F">
          <w:rPr>
            <w:szCs w:val="20"/>
          </w:rPr>
          <w:t xml:space="preserve"> ExtractCodeTable[m].C</w:t>
        </w:r>
        <w:r w:rsidR="00672E14">
          <w:rPr>
            <w:szCs w:val="20"/>
          </w:rPr>
          <w:t>ode = “/TempACC/”</w:t>
        </w:r>
      </w:ins>
      <w:ins w:id="4532" w:author="BOUVY Martine [2]" w:date="2021-12-06T11:16:00Z">
        <w:r w:rsidR="00672E14">
          <w:rPr>
            <w:szCs w:val="20"/>
          </w:rPr>
          <w:t xml:space="preserve">OR </w:t>
        </w:r>
      </w:ins>
      <w:ins w:id="4533" w:author="BOUVY Martine [2]" w:date="2021-12-06T11:51:00Z">
        <w:r>
          <w:rPr>
            <w:szCs w:val="20"/>
          </w:rPr>
          <w:t xml:space="preserve">  </w:t>
        </w:r>
      </w:ins>
      <w:ins w:id="4534" w:author="BOUVY Martine [2]" w:date="2021-12-06T11:16:00Z">
        <w:r w:rsidR="00672E14" w:rsidRPr="00672E14">
          <w:rPr>
            <w:b/>
            <w:szCs w:val="20"/>
          </w:rPr>
          <w:t>IsEmpty</w:t>
        </w:r>
        <w:r w:rsidR="00672E14">
          <w:rPr>
            <w:szCs w:val="20"/>
          </w:rPr>
          <w:t>(</w:t>
        </w:r>
        <w:r w:rsidR="00EF522F">
          <w:rPr>
            <w:szCs w:val="20"/>
          </w:rPr>
          <w:t>ExtractCodeTable[m].C</w:t>
        </w:r>
        <w:r w:rsidR="00672E14">
          <w:rPr>
            <w:szCs w:val="20"/>
          </w:rPr>
          <w:t xml:space="preserve">ode)THEN </w:t>
        </w:r>
      </w:ins>
    </w:p>
    <w:p w14:paraId="290C996D" w14:textId="1FD47742" w:rsidR="00A833FE" w:rsidRPr="00627738" w:rsidRDefault="00A833FE" w:rsidP="009C20C4">
      <w:pPr>
        <w:spacing w:after="9"/>
        <w:ind w:left="0" w:right="-532" w:firstLine="0"/>
        <w:rPr>
          <w:ins w:id="4535" w:author="BOUVY Martine [2]" w:date="2021-12-06T11:47:00Z"/>
          <w:b/>
          <w:szCs w:val="20"/>
        </w:rPr>
      </w:pPr>
      <w:ins w:id="4536" w:author="BOUVY Martine [2]" w:date="2021-12-06T11:30:00Z">
        <w:r w:rsidRPr="00627738">
          <w:rPr>
            <w:b/>
            <w:szCs w:val="20"/>
          </w:rPr>
          <w:t xml:space="preserve">   </w:t>
        </w:r>
      </w:ins>
      <w:ins w:id="4537" w:author="BOUVY Martine [2]" w:date="2021-12-06T11:29:00Z">
        <w:r w:rsidRPr="00627738">
          <w:rPr>
            <w:b/>
            <w:szCs w:val="20"/>
          </w:rPr>
          <w:t>{</w:t>
        </w:r>
      </w:ins>
    </w:p>
    <w:p w14:paraId="34EFD680" w14:textId="640F0C94" w:rsidR="00BB29C3" w:rsidRDefault="00BB29C3" w:rsidP="009C20C4">
      <w:pPr>
        <w:spacing w:after="9"/>
        <w:ind w:left="0" w:right="-532" w:firstLine="0"/>
        <w:rPr>
          <w:ins w:id="4538" w:author="BOUVY Martine [2]" w:date="2021-12-06T11:58:00Z"/>
          <w:szCs w:val="20"/>
        </w:rPr>
      </w:pPr>
      <w:ins w:id="4539" w:author="BOUVY Martine [2]" w:date="2021-12-06T11:47:00Z">
        <w:r>
          <w:rPr>
            <w:szCs w:val="20"/>
          </w:rPr>
          <w:t xml:space="preserve">            ACCTable[1].Code = “/ACC/”</w:t>
        </w:r>
      </w:ins>
    </w:p>
    <w:p w14:paraId="30626E78" w14:textId="7EEBCE64" w:rsidR="00314ABF" w:rsidRDefault="00314ABF" w:rsidP="009C20C4">
      <w:pPr>
        <w:spacing w:after="9"/>
        <w:ind w:left="0" w:right="-532" w:firstLine="0"/>
        <w:rPr>
          <w:ins w:id="4540" w:author="BOUVY Martine [2]" w:date="2021-12-06T11:58:00Z"/>
          <w:szCs w:val="20"/>
        </w:rPr>
      </w:pPr>
    </w:p>
    <w:p w14:paraId="07FD471C" w14:textId="059492D8" w:rsidR="00314ABF" w:rsidRDefault="00314ABF" w:rsidP="00314ABF">
      <w:pPr>
        <w:ind w:left="180" w:firstLine="90"/>
        <w:rPr>
          <w:ins w:id="4541" w:author="BOUVY Martine [2]" w:date="2021-12-06T11:58:00Z"/>
        </w:rPr>
      </w:pPr>
      <w:ins w:id="4542" w:author="BOUVY Martine [2]" w:date="2021-12-06T11:58:00Z">
        <w:r w:rsidRPr="00D440E2">
          <w:rPr>
            <w:b/>
          </w:rPr>
          <w:t>SubfunctionSameCodeInfoConcatenation</w:t>
        </w:r>
        <w:r w:rsidR="00627738">
          <w:t xml:space="preserve"> (</w:t>
        </w:r>
      </w:ins>
      <w:ins w:id="4543" w:author="BOUVY Martine [2]" w:date="2021-12-06T12:02:00Z">
        <w:r w:rsidR="00627738">
          <w:rPr>
            <w:szCs w:val="20"/>
          </w:rPr>
          <w:t>ExtractCodeTable[m].Text</w:t>
        </w:r>
      </w:ins>
      <w:ins w:id="4544" w:author="BOUVY Martine [2]" w:date="2021-12-06T11:58:00Z">
        <w:r w:rsidR="00627738">
          <w:t xml:space="preserve">, </w:t>
        </w:r>
      </w:ins>
      <w:ins w:id="4545" w:author="BOUVY Martine [2]" w:date="2021-12-06T12:02:00Z">
        <w:r w:rsidR="00627738">
          <w:rPr>
            <w:szCs w:val="20"/>
          </w:rPr>
          <w:t>ACCTable[1].Text</w:t>
        </w:r>
      </w:ins>
      <w:ins w:id="4546" w:author="BOUVY Martine [2]" w:date="2021-12-06T11:58:00Z">
        <w:r w:rsidR="00627738">
          <w:t>;</w:t>
        </w:r>
      </w:ins>
      <w:ins w:id="4547" w:author="BOUVY Martine [2]" w:date="2021-12-06T12:02:00Z">
        <w:r w:rsidR="00627738" w:rsidRPr="00627738">
          <w:rPr>
            <w:szCs w:val="20"/>
          </w:rPr>
          <w:t xml:space="preserve"> </w:t>
        </w:r>
        <w:r w:rsidR="00627738">
          <w:rPr>
            <w:szCs w:val="20"/>
          </w:rPr>
          <w:t>ACCTable[1].Text</w:t>
        </w:r>
      </w:ins>
      <w:ins w:id="4548" w:author="BOUVY Martine [2]" w:date="2021-12-06T11:58:00Z">
        <w:r>
          <w:t>)</w:t>
        </w:r>
      </w:ins>
    </w:p>
    <w:p w14:paraId="1A9DAF27" w14:textId="77777777" w:rsidR="00314ABF" w:rsidRDefault="00314ABF" w:rsidP="00314ABF">
      <w:pPr>
        <w:ind w:left="180" w:firstLine="90"/>
        <w:rPr>
          <w:ins w:id="4549" w:author="BOUVY Martine [2]" w:date="2021-12-06T11:58:00Z"/>
        </w:rPr>
      </w:pPr>
    </w:p>
    <w:p w14:paraId="093FD375" w14:textId="1261B157" w:rsidR="00672E14" w:rsidRPr="00627738" w:rsidRDefault="00A833FE" w:rsidP="009C20C4">
      <w:pPr>
        <w:spacing w:after="9"/>
        <w:ind w:left="0" w:right="-532" w:firstLine="0"/>
        <w:rPr>
          <w:ins w:id="4550" w:author="BOUVY Martine [2]" w:date="2021-12-06T11:20:00Z"/>
          <w:b/>
          <w:szCs w:val="20"/>
        </w:rPr>
      </w:pPr>
      <w:ins w:id="4551" w:author="BOUVY Martine [2]" w:date="2021-12-06T11:30:00Z">
        <w:r w:rsidRPr="00627738">
          <w:rPr>
            <w:b/>
            <w:szCs w:val="20"/>
          </w:rPr>
          <w:t xml:space="preserve">     </w:t>
        </w:r>
      </w:ins>
      <w:ins w:id="4552" w:author="BOUVY Martine [2]" w:date="2021-12-06T11:29:00Z">
        <w:r w:rsidRPr="00627738">
          <w:rPr>
            <w:b/>
            <w:szCs w:val="20"/>
          </w:rPr>
          <w:t>}</w:t>
        </w:r>
      </w:ins>
    </w:p>
    <w:p w14:paraId="3AE0C6E6" w14:textId="1035677D" w:rsidR="00672E14" w:rsidRDefault="00672E14" w:rsidP="009C20C4">
      <w:pPr>
        <w:spacing w:after="9"/>
        <w:ind w:left="0" w:right="-532" w:firstLine="0"/>
        <w:rPr>
          <w:ins w:id="4553" w:author="BOUVY Martine [2]" w:date="2021-12-06T11:16:00Z"/>
          <w:szCs w:val="20"/>
        </w:rPr>
      </w:pPr>
    </w:p>
    <w:p w14:paraId="6BCFDD41" w14:textId="6C40B22A" w:rsidR="00672E14" w:rsidRDefault="00672E14" w:rsidP="009C20C4">
      <w:pPr>
        <w:spacing w:after="9"/>
        <w:ind w:left="0" w:right="-532" w:firstLine="0"/>
        <w:rPr>
          <w:ins w:id="4554" w:author="BOUVY Martine [2]" w:date="2021-12-06T11:16:00Z"/>
          <w:szCs w:val="20"/>
        </w:rPr>
      </w:pPr>
    </w:p>
    <w:p w14:paraId="08FFDE50" w14:textId="76A9B5ED" w:rsidR="00672E14" w:rsidRDefault="00D440E2" w:rsidP="009C20C4">
      <w:pPr>
        <w:spacing w:after="9"/>
        <w:ind w:left="0" w:right="-532" w:firstLine="0"/>
        <w:rPr>
          <w:ins w:id="4555" w:author="BOUVY Martine [2]" w:date="2021-12-06T11:17:00Z"/>
          <w:szCs w:val="20"/>
        </w:rPr>
      </w:pPr>
      <w:ins w:id="4556" w:author="BOUVY Martine [2]" w:date="2021-12-06T11:51:00Z">
        <w:r>
          <w:rPr>
            <w:b/>
            <w:szCs w:val="20"/>
          </w:rPr>
          <w:t xml:space="preserve">  </w:t>
        </w:r>
      </w:ins>
      <w:ins w:id="4557" w:author="BOUVY Martine [2]" w:date="2021-12-06T11:16:00Z">
        <w:r w:rsidR="00672E14" w:rsidRPr="00EF522F">
          <w:rPr>
            <w:b/>
            <w:szCs w:val="20"/>
          </w:rPr>
          <w:t>ELSEIF</w:t>
        </w:r>
      </w:ins>
      <w:ins w:id="4558" w:author="BOUVY Martine [2]" w:date="2021-12-06T11:17:00Z">
        <w:r w:rsidR="00672E14">
          <w:rPr>
            <w:szCs w:val="20"/>
          </w:rPr>
          <w:t xml:space="preserve"> </w:t>
        </w:r>
      </w:ins>
      <w:ins w:id="4559" w:author="BOUVY Martine [2]" w:date="2021-12-06T11:16:00Z">
        <w:r w:rsidR="00672E14">
          <w:rPr>
            <w:szCs w:val="20"/>
          </w:rPr>
          <w:t xml:space="preserve"> </w:t>
        </w:r>
      </w:ins>
      <w:ins w:id="4560" w:author="BOUVY Martine [2]" w:date="2021-12-06T11:17:00Z">
        <w:r w:rsidR="00EF522F">
          <w:rPr>
            <w:szCs w:val="20"/>
          </w:rPr>
          <w:t>ExtractCodeTable[m].C</w:t>
        </w:r>
        <w:r w:rsidR="00672E14">
          <w:rPr>
            <w:szCs w:val="20"/>
          </w:rPr>
          <w:t>ode = “</w:t>
        </w:r>
        <w:r w:rsidR="00EF522F">
          <w:rPr>
            <w:szCs w:val="20"/>
          </w:rPr>
          <w:t>/UDLC/”</w:t>
        </w:r>
      </w:ins>
    </w:p>
    <w:p w14:paraId="744415C3" w14:textId="1A57F547" w:rsidR="00EF522F" w:rsidRPr="00627738" w:rsidRDefault="00A833FE" w:rsidP="009C20C4">
      <w:pPr>
        <w:spacing w:after="9"/>
        <w:ind w:left="0" w:right="-532" w:firstLine="0"/>
        <w:rPr>
          <w:ins w:id="4561" w:author="BOUVY Martine [2]" w:date="2021-12-06T12:04:00Z"/>
          <w:b/>
          <w:szCs w:val="20"/>
        </w:rPr>
      </w:pPr>
      <w:ins w:id="4562" w:author="BOUVY Martine [2]" w:date="2021-12-06T11:30:00Z">
        <w:r w:rsidRPr="00627738">
          <w:rPr>
            <w:b/>
            <w:szCs w:val="20"/>
          </w:rPr>
          <w:lastRenderedPageBreak/>
          <w:t xml:space="preserve">     {</w:t>
        </w:r>
      </w:ins>
    </w:p>
    <w:p w14:paraId="4BD8AFB5" w14:textId="4882D715" w:rsidR="00627738" w:rsidRDefault="00627738" w:rsidP="00627738">
      <w:pPr>
        <w:spacing w:after="9"/>
        <w:ind w:left="0" w:right="-532" w:firstLine="0"/>
        <w:rPr>
          <w:ins w:id="4563" w:author="BOUVY Martine [2]" w:date="2021-12-06T12:04:00Z"/>
          <w:szCs w:val="20"/>
        </w:rPr>
      </w:pPr>
      <w:ins w:id="4564" w:author="BOUVY Martine [2]" w:date="2021-12-06T12:04:00Z">
        <w:r>
          <w:rPr>
            <w:szCs w:val="20"/>
          </w:rPr>
          <w:t xml:space="preserve">            UDLCTable[1].Code = “/UDLC/”</w:t>
        </w:r>
      </w:ins>
    </w:p>
    <w:p w14:paraId="52D9883F" w14:textId="77777777" w:rsidR="00627738" w:rsidRDefault="00627738" w:rsidP="00627738">
      <w:pPr>
        <w:spacing w:after="9"/>
        <w:ind w:left="0" w:right="-532" w:firstLine="0"/>
        <w:rPr>
          <w:ins w:id="4565" w:author="BOUVY Martine [2]" w:date="2021-12-06T12:04:00Z"/>
          <w:szCs w:val="20"/>
        </w:rPr>
      </w:pPr>
    </w:p>
    <w:p w14:paraId="7E4CBC63" w14:textId="632A56A3" w:rsidR="00627738" w:rsidRDefault="00627738" w:rsidP="00627738">
      <w:pPr>
        <w:ind w:left="180" w:firstLine="90"/>
        <w:rPr>
          <w:ins w:id="4566" w:author="BOUVY Martine [2]" w:date="2021-12-06T12:04:00Z"/>
        </w:rPr>
      </w:pPr>
      <w:ins w:id="4567" w:author="BOUVY Martine [2]" w:date="2021-12-06T12:04:00Z">
        <w:r w:rsidRPr="00D440E2">
          <w:rPr>
            <w:b/>
          </w:rPr>
          <w:t>SubfunctionSameCodeInfoConcatenation</w:t>
        </w:r>
        <w:r>
          <w:t xml:space="preserve"> (</w:t>
        </w:r>
        <w:r>
          <w:rPr>
            <w:szCs w:val="20"/>
          </w:rPr>
          <w:t>ExtractCodeTable[m].Text</w:t>
        </w:r>
        <w:r>
          <w:t xml:space="preserve">, </w:t>
        </w:r>
        <w:r>
          <w:rPr>
            <w:szCs w:val="20"/>
          </w:rPr>
          <w:t>UDLCTable[1].Text</w:t>
        </w:r>
        <w:r>
          <w:t>;</w:t>
        </w:r>
        <w:r w:rsidRPr="00627738">
          <w:rPr>
            <w:szCs w:val="20"/>
          </w:rPr>
          <w:t xml:space="preserve"> </w:t>
        </w:r>
        <w:r>
          <w:rPr>
            <w:szCs w:val="20"/>
          </w:rPr>
          <w:t>UDLCTable[1].Text</w:t>
        </w:r>
        <w:r>
          <w:t>)</w:t>
        </w:r>
      </w:ins>
    </w:p>
    <w:p w14:paraId="758CE29D" w14:textId="6659C0A2" w:rsidR="00A833FE" w:rsidRDefault="00A833FE" w:rsidP="009C20C4">
      <w:pPr>
        <w:spacing w:after="9"/>
        <w:ind w:left="0" w:right="-532" w:firstLine="0"/>
        <w:rPr>
          <w:ins w:id="4568" w:author="BOUVY Martine [2]" w:date="2021-12-06T11:30:00Z"/>
          <w:szCs w:val="20"/>
        </w:rPr>
      </w:pPr>
    </w:p>
    <w:p w14:paraId="1C3FFBBE" w14:textId="1E50D5BB" w:rsidR="00A833FE" w:rsidRPr="00627738" w:rsidRDefault="00A833FE" w:rsidP="009C20C4">
      <w:pPr>
        <w:spacing w:after="9"/>
        <w:ind w:left="0" w:right="-532" w:firstLine="0"/>
        <w:rPr>
          <w:ins w:id="4569" w:author="BOUVY Martine [2]" w:date="2021-12-06T11:17:00Z"/>
          <w:b/>
          <w:szCs w:val="20"/>
        </w:rPr>
      </w:pPr>
      <w:ins w:id="4570" w:author="BOUVY Martine [2]" w:date="2021-12-06T11:30:00Z">
        <w:r w:rsidRPr="00627738">
          <w:rPr>
            <w:b/>
            <w:szCs w:val="20"/>
          </w:rPr>
          <w:t xml:space="preserve">     }</w:t>
        </w:r>
      </w:ins>
    </w:p>
    <w:p w14:paraId="73B23333" w14:textId="2044C78A" w:rsidR="00EF522F" w:rsidRDefault="00EF522F" w:rsidP="009C20C4">
      <w:pPr>
        <w:spacing w:after="9"/>
        <w:ind w:left="0" w:right="-532" w:firstLine="0"/>
        <w:rPr>
          <w:ins w:id="4571" w:author="BOUVY Martine [2]" w:date="2021-12-06T11:17:00Z"/>
          <w:szCs w:val="20"/>
        </w:rPr>
      </w:pPr>
    </w:p>
    <w:p w14:paraId="09A7B65A" w14:textId="77777777" w:rsidR="00EF522F" w:rsidRDefault="00EF522F" w:rsidP="009C20C4">
      <w:pPr>
        <w:spacing w:after="9"/>
        <w:ind w:left="0" w:right="-532" w:firstLine="0"/>
        <w:rPr>
          <w:ins w:id="4572" w:author="BOUVY Martine [2]" w:date="2021-12-06T11:17:00Z"/>
          <w:szCs w:val="20"/>
        </w:rPr>
      </w:pPr>
    </w:p>
    <w:p w14:paraId="1A8A277E" w14:textId="53D8AF69" w:rsidR="00EF522F" w:rsidRDefault="00D440E2" w:rsidP="00EF522F">
      <w:pPr>
        <w:spacing w:after="9"/>
        <w:ind w:left="0" w:right="-532" w:firstLine="0"/>
        <w:rPr>
          <w:ins w:id="4573" w:author="BOUVY Martine [2]" w:date="2021-12-06T11:30:00Z"/>
          <w:szCs w:val="20"/>
        </w:rPr>
      </w:pPr>
      <w:ins w:id="4574" w:author="BOUVY Martine [2]" w:date="2021-12-06T11:51:00Z">
        <w:r>
          <w:rPr>
            <w:b/>
            <w:szCs w:val="20"/>
          </w:rPr>
          <w:t xml:space="preserve">  </w:t>
        </w:r>
      </w:ins>
      <w:ins w:id="4575" w:author="BOUVY Martine [2]" w:date="2021-12-06T11:17:00Z">
        <w:r w:rsidR="00EF522F" w:rsidRPr="00EF522F">
          <w:rPr>
            <w:b/>
            <w:szCs w:val="20"/>
          </w:rPr>
          <w:t>ELSEIF</w:t>
        </w:r>
        <w:r w:rsidR="00EF522F">
          <w:rPr>
            <w:szCs w:val="20"/>
          </w:rPr>
          <w:t xml:space="preserve">  ExtractCodeTable[m].Code = “/PHOB/”</w:t>
        </w:r>
      </w:ins>
    </w:p>
    <w:p w14:paraId="572B3BCD" w14:textId="373A9F7E" w:rsidR="00A833FE" w:rsidRDefault="00A833FE" w:rsidP="00EF522F">
      <w:pPr>
        <w:spacing w:after="9"/>
        <w:ind w:left="0" w:right="-532" w:firstLine="0"/>
        <w:rPr>
          <w:ins w:id="4576" w:author="BOUVY Martine [2]" w:date="2021-12-06T11:30:00Z"/>
          <w:szCs w:val="20"/>
        </w:rPr>
      </w:pPr>
    </w:p>
    <w:p w14:paraId="5F057BD7" w14:textId="146B6491" w:rsidR="00A833FE" w:rsidRPr="00627738" w:rsidRDefault="00A833FE" w:rsidP="00EF522F">
      <w:pPr>
        <w:spacing w:after="9"/>
        <w:ind w:left="0" w:right="-532" w:firstLine="0"/>
        <w:rPr>
          <w:ins w:id="4577" w:author="BOUVY Martine [2]" w:date="2021-12-06T12:07:00Z"/>
          <w:b/>
          <w:szCs w:val="20"/>
        </w:rPr>
      </w:pPr>
      <w:ins w:id="4578" w:author="BOUVY Martine [2]" w:date="2021-12-06T11:30:00Z">
        <w:r>
          <w:rPr>
            <w:szCs w:val="20"/>
          </w:rPr>
          <w:t xml:space="preserve">     </w:t>
        </w:r>
        <w:r w:rsidRPr="00627738">
          <w:rPr>
            <w:b/>
            <w:szCs w:val="20"/>
          </w:rPr>
          <w:t>{</w:t>
        </w:r>
      </w:ins>
    </w:p>
    <w:p w14:paraId="215FCE52" w14:textId="386983E2" w:rsidR="00627738" w:rsidRDefault="00627738" w:rsidP="00627738">
      <w:pPr>
        <w:spacing w:after="9"/>
        <w:ind w:left="0" w:right="-532" w:firstLine="0"/>
        <w:rPr>
          <w:ins w:id="4579" w:author="BOUVY Martine [2]" w:date="2021-12-06T12:07:00Z"/>
          <w:szCs w:val="20"/>
        </w:rPr>
      </w:pPr>
      <w:ins w:id="4580" w:author="BOUVY Martine [2]" w:date="2021-12-06T12:07:00Z">
        <w:r>
          <w:rPr>
            <w:szCs w:val="20"/>
          </w:rPr>
          <w:t xml:space="preserve">            PHOBTable[1].Code = “/PHONBEN/”</w:t>
        </w:r>
      </w:ins>
    </w:p>
    <w:p w14:paraId="737ADA9B" w14:textId="77777777" w:rsidR="00627738" w:rsidRDefault="00627738" w:rsidP="00627738">
      <w:pPr>
        <w:spacing w:after="9"/>
        <w:ind w:left="0" w:right="-532" w:firstLine="0"/>
        <w:rPr>
          <w:ins w:id="4581" w:author="BOUVY Martine [2]" w:date="2021-12-06T12:07:00Z"/>
          <w:szCs w:val="20"/>
        </w:rPr>
      </w:pPr>
    </w:p>
    <w:p w14:paraId="4B215CB3" w14:textId="32DADC91" w:rsidR="00627738" w:rsidRDefault="00627738" w:rsidP="00627738">
      <w:pPr>
        <w:ind w:left="180" w:firstLine="90"/>
        <w:rPr>
          <w:ins w:id="4582" w:author="BOUVY Martine [2]" w:date="2021-12-06T12:07:00Z"/>
        </w:rPr>
      </w:pPr>
      <w:ins w:id="4583" w:author="BOUVY Martine [2]" w:date="2021-12-06T12:07:00Z">
        <w:r w:rsidRPr="00D440E2">
          <w:rPr>
            <w:b/>
          </w:rPr>
          <w:t>SubfunctionSameCodeInfoConcatenation</w:t>
        </w:r>
        <w:r>
          <w:t xml:space="preserve"> (</w:t>
        </w:r>
        <w:r>
          <w:rPr>
            <w:szCs w:val="20"/>
          </w:rPr>
          <w:t>ExtractCodeTable[m].Text</w:t>
        </w:r>
        <w:r>
          <w:t xml:space="preserve">, </w:t>
        </w:r>
        <w:r>
          <w:rPr>
            <w:szCs w:val="20"/>
          </w:rPr>
          <w:t>PHOBTable[1].Text</w:t>
        </w:r>
        <w:r>
          <w:t>;</w:t>
        </w:r>
        <w:r w:rsidRPr="00627738">
          <w:rPr>
            <w:szCs w:val="20"/>
          </w:rPr>
          <w:t xml:space="preserve"> </w:t>
        </w:r>
        <w:r>
          <w:rPr>
            <w:szCs w:val="20"/>
          </w:rPr>
          <w:t>PHOBTable[1].Text</w:t>
        </w:r>
        <w:r>
          <w:t>)</w:t>
        </w:r>
      </w:ins>
    </w:p>
    <w:p w14:paraId="76FDC67F" w14:textId="77777777" w:rsidR="00627738" w:rsidRDefault="00627738" w:rsidP="00EF522F">
      <w:pPr>
        <w:spacing w:after="9"/>
        <w:ind w:left="0" w:right="-532" w:firstLine="0"/>
        <w:rPr>
          <w:ins w:id="4584" w:author="BOUVY Martine [2]" w:date="2021-12-06T11:30:00Z"/>
          <w:szCs w:val="20"/>
        </w:rPr>
      </w:pPr>
    </w:p>
    <w:p w14:paraId="59008DEE" w14:textId="290FCFDC" w:rsidR="00A833FE" w:rsidRDefault="00A833FE" w:rsidP="00EF522F">
      <w:pPr>
        <w:spacing w:after="9"/>
        <w:ind w:left="0" w:right="-532" w:firstLine="0"/>
        <w:rPr>
          <w:ins w:id="4585" w:author="BOUVY Martine [2]" w:date="2021-12-06T11:30:00Z"/>
          <w:szCs w:val="20"/>
        </w:rPr>
      </w:pPr>
    </w:p>
    <w:p w14:paraId="2A457979" w14:textId="5F598645" w:rsidR="00A833FE" w:rsidRPr="00627738" w:rsidRDefault="00A833FE" w:rsidP="00EF522F">
      <w:pPr>
        <w:spacing w:after="9"/>
        <w:ind w:left="0" w:right="-532" w:firstLine="0"/>
        <w:rPr>
          <w:ins w:id="4586" w:author="BOUVY Martine [2]" w:date="2021-12-06T11:18:00Z"/>
          <w:b/>
          <w:szCs w:val="20"/>
        </w:rPr>
      </w:pPr>
      <w:ins w:id="4587" w:author="BOUVY Martine [2]" w:date="2021-12-06T11:30:00Z">
        <w:r>
          <w:rPr>
            <w:szCs w:val="20"/>
          </w:rPr>
          <w:t xml:space="preserve">      </w:t>
        </w:r>
        <w:r w:rsidRPr="00627738">
          <w:rPr>
            <w:b/>
            <w:szCs w:val="20"/>
          </w:rPr>
          <w:t>}</w:t>
        </w:r>
      </w:ins>
    </w:p>
    <w:p w14:paraId="49227527" w14:textId="55A2F01F" w:rsidR="00EF522F" w:rsidRDefault="00EF522F" w:rsidP="00EF522F">
      <w:pPr>
        <w:spacing w:after="9"/>
        <w:ind w:left="0" w:right="-532" w:firstLine="0"/>
        <w:rPr>
          <w:ins w:id="4588" w:author="BOUVY Martine [2]" w:date="2021-12-06T11:18:00Z"/>
          <w:szCs w:val="20"/>
        </w:rPr>
      </w:pPr>
    </w:p>
    <w:p w14:paraId="66E2A73B" w14:textId="197846CF" w:rsidR="00EF522F" w:rsidRDefault="00EF522F" w:rsidP="00EF522F">
      <w:pPr>
        <w:spacing w:after="9"/>
        <w:ind w:left="0" w:right="-532" w:firstLine="0"/>
        <w:rPr>
          <w:ins w:id="4589" w:author="BOUVY Martine [2]" w:date="2021-12-06T11:18:00Z"/>
          <w:szCs w:val="20"/>
        </w:rPr>
      </w:pPr>
    </w:p>
    <w:p w14:paraId="4EA52987" w14:textId="07BC526E" w:rsidR="00EF522F" w:rsidRDefault="00D440E2" w:rsidP="00EF522F">
      <w:pPr>
        <w:spacing w:after="9"/>
        <w:ind w:left="0" w:right="-532" w:firstLine="0"/>
        <w:rPr>
          <w:ins w:id="4590" w:author="BOUVY Martine [2]" w:date="2021-12-06T11:30:00Z"/>
          <w:szCs w:val="20"/>
        </w:rPr>
      </w:pPr>
      <w:ins w:id="4591" w:author="BOUVY Martine [2]" w:date="2021-12-06T11:51:00Z">
        <w:r>
          <w:rPr>
            <w:b/>
            <w:szCs w:val="20"/>
          </w:rPr>
          <w:t xml:space="preserve">  </w:t>
        </w:r>
      </w:ins>
      <w:ins w:id="4592" w:author="BOUVY Martine [2]" w:date="2021-12-06T11:18:00Z">
        <w:r w:rsidR="00EF522F" w:rsidRPr="00EF522F">
          <w:rPr>
            <w:b/>
            <w:szCs w:val="20"/>
          </w:rPr>
          <w:t>ELSEIF</w:t>
        </w:r>
        <w:r w:rsidR="00EF522F">
          <w:rPr>
            <w:szCs w:val="20"/>
          </w:rPr>
          <w:t xml:space="preserve">  ExtractCodeTable[m].Code = “/TELB/”</w:t>
        </w:r>
      </w:ins>
    </w:p>
    <w:p w14:paraId="397859FF" w14:textId="35B7C64F" w:rsidR="00A833FE" w:rsidRDefault="00A833FE" w:rsidP="00EF522F">
      <w:pPr>
        <w:spacing w:after="9"/>
        <w:ind w:left="0" w:right="-532" w:firstLine="0"/>
        <w:rPr>
          <w:ins w:id="4593" w:author="BOUVY Martine [2]" w:date="2021-12-06T11:30:00Z"/>
          <w:szCs w:val="20"/>
        </w:rPr>
      </w:pPr>
    </w:p>
    <w:p w14:paraId="2FC1CD1A" w14:textId="70E5C8B6" w:rsidR="00A833FE" w:rsidRPr="00627738" w:rsidRDefault="00A833FE" w:rsidP="00EF522F">
      <w:pPr>
        <w:spacing w:after="9"/>
        <w:ind w:left="0" w:right="-532" w:firstLine="0"/>
        <w:rPr>
          <w:ins w:id="4594" w:author="BOUVY Martine [2]" w:date="2021-12-06T11:30:00Z"/>
          <w:b/>
          <w:szCs w:val="20"/>
        </w:rPr>
      </w:pPr>
      <w:ins w:id="4595" w:author="BOUVY Martine [2]" w:date="2021-12-06T11:30:00Z">
        <w:r>
          <w:rPr>
            <w:szCs w:val="20"/>
          </w:rPr>
          <w:t xml:space="preserve">     </w:t>
        </w:r>
        <w:r w:rsidRPr="00627738">
          <w:rPr>
            <w:b/>
            <w:szCs w:val="20"/>
          </w:rPr>
          <w:t>{</w:t>
        </w:r>
      </w:ins>
    </w:p>
    <w:p w14:paraId="2300E528" w14:textId="52ADA125" w:rsidR="00627738" w:rsidRDefault="00627738" w:rsidP="00627738">
      <w:pPr>
        <w:spacing w:after="9"/>
        <w:ind w:left="0" w:right="-532" w:firstLine="0"/>
        <w:rPr>
          <w:ins w:id="4596" w:author="BOUVY Martine [2]" w:date="2021-12-06T12:09:00Z"/>
          <w:szCs w:val="20"/>
        </w:rPr>
      </w:pPr>
      <w:ins w:id="4597" w:author="BOUVY Martine [2]" w:date="2021-12-06T12:09:00Z">
        <w:r>
          <w:rPr>
            <w:szCs w:val="20"/>
          </w:rPr>
          <w:t xml:space="preserve">            TELBTable[1].Code = “/TELEBEN/”</w:t>
        </w:r>
      </w:ins>
    </w:p>
    <w:p w14:paraId="7463F1C4" w14:textId="77777777" w:rsidR="00627738" w:rsidRDefault="00627738" w:rsidP="00627738">
      <w:pPr>
        <w:spacing w:after="9"/>
        <w:ind w:left="0" w:right="-532" w:firstLine="0"/>
        <w:rPr>
          <w:ins w:id="4598" w:author="BOUVY Martine [2]" w:date="2021-12-06T12:09:00Z"/>
          <w:szCs w:val="20"/>
        </w:rPr>
      </w:pPr>
    </w:p>
    <w:p w14:paraId="393EDBEC" w14:textId="4E909202" w:rsidR="00627738" w:rsidRDefault="00627738" w:rsidP="00627738">
      <w:pPr>
        <w:ind w:left="180" w:firstLine="90"/>
        <w:rPr>
          <w:ins w:id="4599" w:author="BOUVY Martine [2]" w:date="2021-12-06T12:09:00Z"/>
        </w:rPr>
      </w:pPr>
      <w:ins w:id="4600" w:author="BOUVY Martine [2]" w:date="2021-12-06T12:09:00Z">
        <w:r w:rsidRPr="00D440E2">
          <w:rPr>
            <w:b/>
          </w:rPr>
          <w:t>SubfunctionSameCodeInfoConcatenation</w:t>
        </w:r>
        <w:r>
          <w:t xml:space="preserve"> (</w:t>
        </w:r>
        <w:r>
          <w:rPr>
            <w:szCs w:val="20"/>
          </w:rPr>
          <w:t>ExtractCodeTable[m].Text</w:t>
        </w:r>
        <w:r>
          <w:t xml:space="preserve">, </w:t>
        </w:r>
        <w:r>
          <w:rPr>
            <w:szCs w:val="20"/>
          </w:rPr>
          <w:t>TELBTable[1].Text</w:t>
        </w:r>
        <w:r>
          <w:t>;</w:t>
        </w:r>
        <w:r w:rsidRPr="00627738">
          <w:rPr>
            <w:szCs w:val="20"/>
          </w:rPr>
          <w:t xml:space="preserve"> </w:t>
        </w:r>
        <w:r>
          <w:rPr>
            <w:szCs w:val="20"/>
          </w:rPr>
          <w:t>TELBTable[1].Text</w:t>
        </w:r>
        <w:r>
          <w:t>)</w:t>
        </w:r>
      </w:ins>
    </w:p>
    <w:p w14:paraId="3A2D6CE8" w14:textId="67609883" w:rsidR="00A833FE" w:rsidRDefault="00A833FE" w:rsidP="00EF522F">
      <w:pPr>
        <w:spacing w:after="9"/>
        <w:ind w:left="0" w:right="-532" w:firstLine="0"/>
        <w:rPr>
          <w:ins w:id="4601" w:author="BOUVY Martine [2]" w:date="2021-12-06T11:30:00Z"/>
          <w:szCs w:val="20"/>
        </w:rPr>
      </w:pPr>
    </w:p>
    <w:p w14:paraId="7FC7D1FF" w14:textId="65D7C636" w:rsidR="00A833FE" w:rsidRDefault="00A833FE" w:rsidP="00EF522F">
      <w:pPr>
        <w:spacing w:after="9"/>
        <w:ind w:left="0" w:right="-532" w:firstLine="0"/>
        <w:rPr>
          <w:ins w:id="4602" w:author="BOUVY Martine [2]" w:date="2021-12-06T11:30:00Z"/>
          <w:szCs w:val="20"/>
        </w:rPr>
      </w:pPr>
    </w:p>
    <w:p w14:paraId="21DBE9B9" w14:textId="4729414D" w:rsidR="00A833FE" w:rsidRPr="00627738" w:rsidRDefault="00A833FE" w:rsidP="00EF522F">
      <w:pPr>
        <w:spacing w:after="9"/>
        <w:ind w:left="0" w:right="-532" w:firstLine="0"/>
        <w:rPr>
          <w:ins w:id="4603" w:author="BOUVY Martine [2]" w:date="2021-12-06T11:18:00Z"/>
          <w:b/>
          <w:szCs w:val="20"/>
        </w:rPr>
      </w:pPr>
      <w:ins w:id="4604" w:author="BOUVY Martine [2]" w:date="2021-12-06T11:30:00Z">
        <w:r>
          <w:rPr>
            <w:szCs w:val="20"/>
          </w:rPr>
          <w:t xml:space="preserve">     </w:t>
        </w:r>
        <w:r w:rsidRPr="00627738">
          <w:rPr>
            <w:b/>
            <w:szCs w:val="20"/>
          </w:rPr>
          <w:t>}</w:t>
        </w:r>
      </w:ins>
    </w:p>
    <w:p w14:paraId="0C787964" w14:textId="31C2FB25" w:rsidR="00EF522F" w:rsidRDefault="00EF522F" w:rsidP="00EF522F">
      <w:pPr>
        <w:spacing w:after="9"/>
        <w:ind w:left="0" w:right="-532" w:firstLine="0"/>
        <w:rPr>
          <w:ins w:id="4605" w:author="BOUVY Martine [2]" w:date="2021-12-06T11:18:00Z"/>
          <w:szCs w:val="20"/>
        </w:rPr>
      </w:pPr>
    </w:p>
    <w:p w14:paraId="20298898" w14:textId="1202A723" w:rsidR="00EF522F" w:rsidRDefault="00EF522F" w:rsidP="00EF522F">
      <w:pPr>
        <w:spacing w:after="9"/>
        <w:ind w:left="0" w:right="-532" w:firstLine="0"/>
        <w:rPr>
          <w:ins w:id="4606" w:author="BOUVY Martine [2]" w:date="2021-12-06T11:18:00Z"/>
          <w:szCs w:val="20"/>
        </w:rPr>
      </w:pPr>
    </w:p>
    <w:p w14:paraId="0AD29A1F" w14:textId="4C79E714" w:rsidR="00EF522F" w:rsidRDefault="006340F2" w:rsidP="00EF522F">
      <w:pPr>
        <w:spacing w:after="9"/>
        <w:ind w:left="0" w:right="-532" w:firstLine="0"/>
        <w:rPr>
          <w:ins w:id="4607" w:author="BOUVY Martine [2]" w:date="2021-12-06T11:18:00Z"/>
          <w:szCs w:val="20"/>
        </w:rPr>
      </w:pPr>
      <w:ins w:id="4608" w:author="BOUVY Martine [2]" w:date="2021-12-06T12:10:00Z">
        <w:r>
          <w:rPr>
            <w:b/>
            <w:szCs w:val="20"/>
          </w:rPr>
          <w:t xml:space="preserve">  </w:t>
        </w:r>
      </w:ins>
      <w:ins w:id="4609" w:author="BOUVY Martine [2]" w:date="2021-12-06T11:18:00Z">
        <w:r w:rsidR="00EF522F" w:rsidRPr="00EF522F">
          <w:rPr>
            <w:b/>
            <w:szCs w:val="20"/>
          </w:rPr>
          <w:t>ENDIF</w:t>
        </w:r>
        <w:r w:rsidR="00EF522F">
          <w:rPr>
            <w:szCs w:val="20"/>
          </w:rPr>
          <w:t xml:space="preserve"> /* no other values expected */</w:t>
        </w:r>
      </w:ins>
    </w:p>
    <w:p w14:paraId="065431DC" w14:textId="036E7EC2" w:rsidR="00672E14" w:rsidRDefault="00672E14" w:rsidP="009C20C4">
      <w:pPr>
        <w:spacing w:after="9"/>
        <w:ind w:left="0" w:right="-532" w:firstLine="0"/>
        <w:rPr>
          <w:ins w:id="4610" w:author="BOUVY Martine [2]" w:date="2021-12-03T18:02:00Z"/>
          <w:rFonts w:eastAsia="Arial"/>
          <w:szCs w:val="20"/>
        </w:rPr>
      </w:pPr>
    </w:p>
    <w:p w14:paraId="2FB5D73B" w14:textId="117EA35A" w:rsidR="006C1C7D" w:rsidRDefault="006C1C7D" w:rsidP="009C20C4">
      <w:pPr>
        <w:spacing w:after="9"/>
        <w:ind w:left="0" w:right="-532" w:firstLine="0"/>
        <w:rPr>
          <w:ins w:id="4611" w:author="BOUVY Martine [2]" w:date="2021-12-03T18:02:00Z"/>
          <w:rFonts w:eastAsia="Arial"/>
          <w:szCs w:val="20"/>
        </w:rPr>
      </w:pPr>
    </w:p>
    <w:p w14:paraId="424D6E5D" w14:textId="12E3EC3E" w:rsidR="006C1C7D" w:rsidRDefault="006C1C7D" w:rsidP="009C20C4">
      <w:pPr>
        <w:spacing w:after="9"/>
        <w:ind w:left="0" w:right="-532" w:firstLine="0"/>
        <w:rPr>
          <w:ins w:id="4612" w:author="BOUVY Martine [2]" w:date="2021-12-03T18:02:00Z"/>
          <w:rFonts w:eastAsia="Arial"/>
          <w:szCs w:val="20"/>
        </w:rPr>
      </w:pPr>
      <w:ins w:id="4613" w:author="BOUVY Martine [2]" w:date="2021-12-03T18:02:00Z">
        <w:r w:rsidRPr="00EF522F">
          <w:rPr>
            <w:rFonts w:eastAsia="Arial"/>
            <w:b/>
            <w:szCs w:val="20"/>
          </w:rPr>
          <w:t>Next</w:t>
        </w:r>
        <w:r>
          <w:rPr>
            <w:rFonts w:eastAsia="Arial"/>
            <w:szCs w:val="20"/>
          </w:rPr>
          <w:t xml:space="preserve"> m</w:t>
        </w:r>
      </w:ins>
    </w:p>
    <w:p w14:paraId="70186831" w14:textId="77777777" w:rsidR="00E01F88" w:rsidRPr="000838AC" w:rsidRDefault="00E01F88" w:rsidP="009C20C4">
      <w:pPr>
        <w:spacing w:after="9"/>
        <w:ind w:left="0" w:right="-532" w:firstLine="0"/>
        <w:rPr>
          <w:ins w:id="4614" w:author="BOUVY Martine [2]" w:date="2021-12-03T15:52:00Z"/>
          <w:rFonts w:eastAsia="Arial"/>
          <w:szCs w:val="20"/>
        </w:rPr>
      </w:pPr>
    </w:p>
    <w:p w14:paraId="18B2AEAF" w14:textId="04E5BB43" w:rsidR="001E6104" w:rsidRDefault="001E6104" w:rsidP="009C20C4">
      <w:pPr>
        <w:spacing w:after="9"/>
        <w:ind w:left="0" w:right="-532" w:firstLine="0"/>
        <w:rPr>
          <w:ins w:id="4615" w:author="BOUVY Martine [2]" w:date="2021-12-03T15:52:00Z"/>
          <w:rFonts w:eastAsia="Arial"/>
          <w:b/>
          <w:szCs w:val="20"/>
        </w:rPr>
      </w:pPr>
    </w:p>
    <w:p w14:paraId="67A2E277" w14:textId="77777777" w:rsidR="001E6104" w:rsidRPr="005C0A19" w:rsidRDefault="001E6104" w:rsidP="001E6104">
      <w:pPr>
        <w:ind w:left="0" w:firstLine="0"/>
        <w:rPr>
          <w:ins w:id="4616" w:author="BOUVY Martine [2]" w:date="2021-12-03T15:52:00Z"/>
        </w:rPr>
      </w:pPr>
      <w:ins w:id="4617" w:author="BOUVY Martine [2]" w:date="2021-12-03T15:52:00Z">
        <w:r w:rsidRPr="005C0A19">
          <w:t>/* Sort Table to prioritize the information as following</w:t>
        </w:r>
        <w:r>
          <w:t xml:space="preserve"> /UDLC/,</w:t>
        </w:r>
        <w:r w:rsidRPr="005C0A19">
          <w:t xml:space="preserve"> /ACC/, /PHONBEN/, /TELEBEN/</w:t>
        </w:r>
      </w:ins>
    </w:p>
    <w:p w14:paraId="6ED6DD39" w14:textId="77777777" w:rsidR="001E6104" w:rsidRPr="005C0A19" w:rsidRDefault="001E6104" w:rsidP="001E6104">
      <w:pPr>
        <w:ind w:left="0" w:firstLine="0"/>
        <w:rPr>
          <w:ins w:id="4618" w:author="BOUVY Martine [2]" w:date="2021-12-03T15:52:00Z"/>
        </w:rPr>
      </w:pPr>
    </w:p>
    <w:p w14:paraId="567E5F5E" w14:textId="62C59D1F" w:rsidR="001E6104" w:rsidRDefault="001E6104" w:rsidP="001E6104">
      <w:pPr>
        <w:ind w:left="0" w:firstLine="0"/>
        <w:rPr>
          <w:ins w:id="4619" w:author="BOUVY Martine [2]" w:date="2021-12-06T13:15:00Z"/>
        </w:rPr>
      </w:pPr>
      <w:ins w:id="4620" w:author="BOUVY Martine [2]" w:date="2021-12-03T15:52:00Z">
        <w:r w:rsidRPr="005C0A19">
          <w:t>/* There is at least one element in the Table */</w:t>
        </w:r>
      </w:ins>
    </w:p>
    <w:p w14:paraId="52298E18" w14:textId="1CD27F76" w:rsidR="003018AC" w:rsidRDefault="003018AC" w:rsidP="001E6104">
      <w:pPr>
        <w:ind w:left="0" w:firstLine="0"/>
        <w:rPr>
          <w:ins w:id="4621" w:author="BOUVY Martine [2]" w:date="2021-12-06T13:15:00Z"/>
        </w:rPr>
      </w:pPr>
    </w:p>
    <w:p w14:paraId="36968685" w14:textId="77777777" w:rsidR="00A25A21" w:rsidRDefault="00A25A21" w:rsidP="00A25A21">
      <w:pPr>
        <w:ind w:left="0" w:firstLine="0"/>
        <w:rPr>
          <w:ins w:id="4622" w:author="BOUVY Martine [2]" w:date="2021-12-06T13:19:00Z"/>
        </w:rPr>
      </w:pPr>
      <w:ins w:id="4623" w:author="BOUVY Martine [2]" w:date="2021-12-06T13:16:00Z">
        <w:r>
          <w:t xml:space="preserve">i = </w:t>
        </w:r>
      </w:ins>
      <w:ins w:id="4624" w:author="BOUVY Martine [2]" w:date="2021-12-06T13:19:00Z">
        <w:r w:rsidRPr="004E7E9E">
          <w:rPr>
            <w:b/>
            <w:bCs/>
          </w:rPr>
          <w:t>NumberOfOccurrences</w:t>
        </w:r>
        <w:r>
          <w:t>(UDLCTable[])</w:t>
        </w:r>
      </w:ins>
    </w:p>
    <w:p w14:paraId="52708C9C" w14:textId="6A6E0804" w:rsidR="003018AC" w:rsidRDefault="003018AC" w:rsidP="001E6104">
      <w:pPr>
        <w:ind w:left="0" w:firstLine="0"/>
        <w:rPr>
          <w:ins w:id="4625" w:author="BOUVY Martine [2]" w:date="2021-12-06T13:17:00Z"/>
        </w:rPr>
      </w:pPr>
    </w:p>
    <w:p w14:paraId="5346A691" w14:textId="61B03FDD" w:rsidR="00A25A21" w:rsidRDefault="00A25A21" w:rsidP="00A25A21">
      <w:pPr>
        <w:ind w:left="0" w:firstLine="0"/>
        <w:rPr>
          <w:ins w:id="4626" w:author="BOUVY Martine [2]" w:date="2021-12-06T13:19:00Z"/>
        </w:rPr>
      </w:pPr>
      <w:ins w:id="4627" w:author="BOUVY Martine [2]" w:date="2021-12-06T13:17:00Z">
        <w:r>
          <w:t xml:space="preserve">j = </w:t>
        </w:r>
      </w:ins>
      <w:ins w:id="4628" w:author="BOUVY Martine [2]" w:date="2021-12-06T13:19:00Z">
        <w:r w:rsidRPr="004E7E9E">
          <w:rPr>
            <w:b/>
            <w:bCs/>
          </w:rPr>
          <w:t>NumberOfOccurrences</w:t>
        </w:r>
        <w:r>
          <w:t>(ACCTable[])</w:t>
        </w:r>
      </w:ins>
    </w:p>
    <w:p w14:paraId="06A42C32" w14:textId="4F24CDA8" w:rsidR="00A25A21" w:rsidRDefault="00A25A21" w:rsidP="00A25A21">
      <w:pPr>
        <w:ind w:left="0" w:firstLine="0"/>
        <w:rPr>
          <w:ins w:id="4629" w:author="BOUVY Martine [2]" w:date="2021-12-06T13:18:00Z"/>
        </w:rPr>
      </w:pPr>
      <w:ins w:id="4630" w:author="BOUVY Martine [2]" w:date="2021-12-06T13:18:00Z">
        <w:r>
          <w:t xml:space="preserve">k = </w:t>
        </w:r>
        <w:r w:rsidRPr="004E7E9E">
          <w:rPr>
            <w:b/>
            <w:bCs/>
          </w:rPr>
          <w:t>NumberOfOccurrences</w:t>
        </w:r>
        <w:r>
          <w:t>(PHOBTable[])</w:t>
        </w:r>
      </w:ins>
    </w:p>
    <w:p w14:paraId="51F286C3" w14:textId="31F2A19D" w:rsidR="00A25A21" w:rsidRDefault="00A25A21" w:rsidP="00A25A21">
      <w:pPr>
        <w:ind w:left="0" w:firstLine="0"/>
        <w:rPr>
          <w:ins w:id="4631" w:author="BOUVY Martine [2]" w:date="2021-12-06T13:18:00Z"/>
        </w:rPr>
      </w:pPr>
      <w:ins w:id="4632" w:author="BOUVY Martine [2]" w:date="2021-12-06T13:18:00Z">
        <w:r>
          <w:t xml:space="preserve">m = </w:t>
        </w:r>
      </w:ins>
      <w:ins w:id="4633" w:author="BOUVY Martine [2]" w:date="2021-12-06T13:19:00Z">
        <w:r w:rsidRPr="004E7E9E">
          <w:rPr>
            <w:b/>
            <w:bCs/>
          </w:rPr>
          <w:t>NumberOfOccurrences</w:t>
        </w:r>
        <w:r>
          <w:t>(TELBTable[])</w:t>
        </w:r>
      </w:ins>
    </w:p>
    <w:p w14:paraId="3D4ACF24" w14:textId="4766DE44" w:rsidR="00714031" w:rsidRDefault="00714031" w:rsidP="001E6104">
      <w:pPr>
        <w:ind w:left="0" w:firstLine="0"/>
        <w:rPr>
          <w:ins w:id="4634" w:author="BOUVY Martine [2]" w:date="2021-12-06T13:16:00Z"/>
        </w:rPr>
      </w:pPr>
    </w:p>
    <w:p w14:paraId="30B68B49" w14:textId="367C926C" w:rsidR="00714031" w:rsidRDefault="00714031" w:rsidP="001E6104">
      <w:pPr>
        <w:ind w:left="0" w:firstLine="0"/>
        <w:rPr>
          <w:ins w:id="4635" w:author="BOUVY Martine [2]" w:date="2021-12-06T13:20:00Z"/>
        </w:rPr>
      </w:pPr>
      <w:ins w:id="4636" w:author="BOUVY Martine [2]" w:date="2021-12-06T13:20:00Z">
        <w:r>
          <w:t>t = 0</w:t>
        </w:r>
      </w:ins>
    </w:p>
    <w:p w14:paraId="594EFAD5" w14:textId="662C80EA" w:rsidR="00A25A21" w:rsidRDefault="00714031" w:rsidP="001E6104">
      <w:pPr>
        <w:ind w:left="0" w:firstLine="0"/>
        <w:rPr>
          <w:ins w:id="4637" w:author="BOUVY Martine [2]" w:date="2021-12-06T13:20:00Z"/>
        </w:rPr>
      </w:pPr>
      <w:ins w:id="4638" w:author="BOUVY Martine [2]" w:date="2021-12-06T13:19:00Z">
        <w:r w:rsidRPr="00714031">
          <w:rPr>
            <w:b/>
          </w:rPr>
          <w:lastRenderedPageBreak/>
          <w:t>IF</w:t>
        </w:r>
        <w:r>
          <w:t xml:space="preserve"> i &gt; 0 Then</w:t>
        </w:r>
      </w:ins>
    </w:p>
    <w:p w14:paraId="0FF8967C" w14:textId="1A6DD3B7" w:rsidR="00714031" w:rsidRDefault="00714031" w:rsidP="001E6104">
      <w:pPr>
        <w:ind w:left="0" w:firstLine="0"/>
        <w:rPr>
          <w:ins w:id="4639" w:author="BOUVY Martine [2]" w:date="2021-12-06T13:21:00Z"/>
        </w:rPr>
      </w:pPr>
      <w:ins w:id="4640" w:author="BOUVY Martine [2]" w:date="2021-12-06T13:20:00Z">
        <w:r w:rsidRPr="00DF565C">
          <w:rPr>
            <w:b/>
          </w:rPr>
          <w:t xml:space="preserve">  For</w:t>
        </w:r>
        <w:r>
          <w:t xml:space="preserve"> </w:t>
        </w:r>
      </w:ins>
      <w:ins w:id="4641" w:author="BOUVY Martine [2]" w:date="2021-12-06T13:21:00Z">
        <w:r>
          <w:t>u = 1 to i</w:t>
        </w:r>
      </w:ins>
    </w:p>
    <w:p w14:paraId="025FDB7E" w14:textId="19E95CA9" w:rsidR="00714031" w:rsidRDefault="00714031" w:rsidP="001E6104">
      <w:pPr>
        <w:ind w:left="0" w:firstLine="0"/>
        <w:rPr>
          <w:ins w:id="4642" w:author="BOUVY Martine [2]" w:date="2021-12-06T13:22:00Z"/>
        </w:rPr>
      </w:pPr>
      <w:ins w:id="4643" w:author="BOUVY Martine [2]" w:date="2021-12-06T13:21:00Z">
        <w:r>
          <w:t xml:space="preserve">   Table[u].Code = UDLCTable[u].Code</w:t>
        </w:r>
      </w:ins>
    </w:p>
    <w:p w14:paraId="3AFF5FFB" w14:textId="076F2786" w:rsidR="00714031" w:rsidRDefault="00714031" w:rsidP="00714031">
      <w:pPr>
        <w:ind w:left="0" w:firstLine="0"/>
        <w:rPr>
          <w:ins w:id="4644" w:author="BOUVY Martine [2]" w:date="2021-12-06T13:22:00Z"/>
        </w:rPr>
      </w:pPr>
      <w:ins w:id="4645" w:author="BOUVY Martine [2]" w:date="2021-12-06T13:22:00Z">
        <w:r>
          <w:t xml:space="preserve">   Table[u].InstructionInformation = UDLCTable[u].Text</w:t>
        </w:r>
      </w:ins>
    </w:p>
    <w:p w14:paraId="4E4C0331" w14:textId="0332A214" w:rsidR="00714031" w:rsidRDefault="00714031" w:rsidP="00714031">
      <w:pPr>
        <w:ind w:left="0" w:firstLine="0"/>
        <w:rPr>
          <w:ins w:id="4646" w:author="BOUVY Martine [2]" w:date="2021-12-06T13:23:00Z"/>
        </w:rPr>
      </w:pPr>
      <w:ins w:id="4647" w:author="BOUVY Martine [2]" w:date="2021-12-06T13:23:00Z">
        <w:r>
          <w:t xml:space="preserve">  </w:t>
        </w:r>
        <w:r w:rsidRPr="00DF565C">
          <w:rPr>
            <w:b/>
          </w:rPr>
          <w:t>Next</w:t>
        </w:r>
        <w:r>
          <w:t xml:space="preserve"> u</w:t>
        </w:r>
      </w:ins>
    </w:p>
    <w:p w14:paraId="48808FF7" w14:textId="1209483E" w:rsidR="00714031" w:rsidRDefault="00714031" w:rsidP="00714031">
      <w:pPr>
        <w:ind w:left="0" w:firstLine="0"/>
        <w:rPr>
          <w:ins w:id="4648" w:author="BOUVY Martine [2]" w:date="2021-12-06T13:23:00Z"/>
          <w:b/>
        </w:rPr>
      </w:pPr>
      <w:ins w:id="4649" w:author="BOUVY Martine [2]" w:date="2021-12-06T13:23:00Z">
        <w:r w:rsidRPr="00714031">
          <w:rPr>
            <w:b/>
          </w:rPr>
          <w:t>ENDIF</w:t>
        </w:r>
      </w:ins>
    </w:p>
    <w:p w14:paraId="092531FE" w14:textId="6B07ED6F" w:rsidR="00DF565C" w:rsidRDefault="00DF565C" w:rsidP="00714031">
      <w:pPr>
        <w:ind w:left="0" w:firstLine="0"/>
        <w:rPr>
          <w:ins w:id="4650" w:author="BOUVY Martine [2]" w:date="2021-12-06T13:23:00Z"/>
          <w:b/>
        </w:rPr>
      </w:pPr>
    </w:p>
    <w:p w14:paraId="2A2C9C0F" w14:textId="293048F4" w:rsidR="00DF565C" w:rsidRDefault="00DF565C" w:rsidP="00714031">
      <w:pPr>
        <w:ind w:left="0" w:firstLine="0"/>
        <w:rPr>
          <w:ins w:id="4651" w:author="BOUVY Martine [2]" w:date="2021-12-06T13:24:00Z"/>
        </w:rPr>
      </w:pPr>
      <w:ins w:id="4652" w:author="BOUVY Martine [2]" w:date="2021-12-06T13:23:00Z">
        <w:r w:rsidRPr="00DF565C">
          <w:t>t</w:t>
        </w:r>
        <w:r>
          <w:t xml:space="preserve"> = </w:t>
        </w:r>
      </w:ins>
      <w:ins w:id="4653" w:author="BOUVY Martine [2]" w:date="2021-12-06T13:24:00Z">
        <w:r>
          <w:t>i</w:t>
        </w:r>
      </w:ins>
    </w:p>
    <w:p w14:paraId="3C6B702A" w14:textId="71F275DD" w:rsidR="00DF565C" w:rsidRDefault="00DF565C" w:rsidP="00714031">
      <w:pPr>
        <w:ind w:left="0" w:firstLine="0"/>
        <w:rPr>
          <w:ins w:id="4654" w:author="BOUVY Martine [2]" w:date="2021-12-06T13:24:00Z"/>
        </w:rPr>
      </w:pPr>
    </w:p>
    <w:p w14:paraId="0CE2D4AC" w14:textId="7CFEAD8E" w:rsidR="00261C80" w:rsidRDefault="00261C80" w:rsidP="00261C80">
      <w:pPr>
        <w:ind w:left="0" w:firstLine="0"/>
        <w:rPr>
          <w:ins w:id="4655" w:author="BOUVY Martine [2]" w:date="2021-12-06T13:25:00Z"/>
        </w:rPr>
      </w:pPr>
      <w:ins w:id="4656" w:author="BOUVY Martine [2]" w:date="2021-12-06T13:25:00Z">
        <w:r w:rsidRPr="00714031">
          <w:rPr>
            <w:b/>
          </w:rPr>
          <w:t>IF</w:t>
        </w:r>
        <w:r>
          <w:t xml:space="preserve"> j &gt; 0 Then</w:t>
        </w:r>
      </w:ins>
    </w:p>
    <w:p w14:paraId="7505920A" w14:textId="06D40C21" w:rsidR="00261C80" w:rsidRDefault="00261C80" w:rsidP="00261C80">
      <w:pPr>
        <w:ind w:left="0" w:firstLine="0"/>
        <w:rPr>
          <w:ins w:id="4657" w:author="BOUVY Martine [2]" w:date="2021-12-06T13:25:00Z"/>
        </w:rPr>
      </w:pPr>
      <w:ins w:id="4658" w:author="BOUVY Martine [2]" w:date="2021-12-06T13:25:00Z">
        <w:r w:rsidRPr="00DF565C">
          <w:rPr>
            <w:b/>
          </w:rPr>
          <w:t xml:space="preserve">  For</w:t>
        </w:r>
        <w:r>
          <w:t xml:space="preserve"> u = 1 to j</w:t>
        </w:r>
      </w:ins>
    </w:p>
    <w:p w14:paraId="0FE1F40E" w14:textId="6787E437" w:rsidR="00261C80" w:rsidRDefault="00261C80" w:rsidP="00261C80">
      <w:pPr>
        <w:ind w:left="0" w:firstLine="0"/>
        <w:rPr>
          <w:ins w:id="4659" w:author="BOUVY Martine [2]" w:date="2021-12-06T13:25:00Z"/>
        </w:rPr>
      </w:pPr>
      <w:ins w:id="4660" w:author="BOUVY Martine [2]" w:date="2021-12-06T13:25:00Z">
        <w:r>
          <w:t xml:space="preserve">   t = t+1</w:t>
        </w:r>
      </w:ins>
    </w:p>
    <w:p w14:paraId="71C07561" w14:textId="4EEAADDD" w:rsidR="00261C80" w:rsidRDefault="00261C80" w:rsidP="00261C80">
      <w:pPr>
        <w:ind w:left="0" w:firstLine="0"/>
        <w:rPr>
          <w:ins w:id="4661" w:author="BOUVY Martine [2]" w:date="2021-12-06T13:25:00Z"/>
        </w:rPr>
      </w:pPr>
      <w:ins w:id="4662" w:author="BOUVY Martine [2]" w:date="2021-12-06T13:25:00Z">
        <w:r>
          <w:t xml:space="preserve">   Table[t].Code = ACCTable[u].Code</w:t>
        </w:r>
      </w:ins>
    </w:p>
    <w:p w14:paraId="7F63EBDE" w14:textId="00BA319D" w:rsidR="00261C80" w:rsidRDefault="00261C80" w:rsidP="00261C80">
      <w:pPr>
        <w:ind w:left="0" w:firstLine="0"/>
        <w:rPr>
          <w:ins w:id="4663" w:author="BOUVY Martine [2]" w:date="2021-12-06T13:25:00Z"/>
        </w:rPr>
      </w:pPr>
      <w:ins w:id="4664" w:author="BOUVY Martine [2]" w:date="2021-12-06T13:25:00Z">
        <w:r>
          <w:t xml:space="preserve">   Table[t].InstructionInformation = ACCTable[u].Text</w:t>
        </w:r>
      </w:ins>
    </w:p>
    <w:p w14:paraId="375C9790" w14:textId="77777777" w:rsidR="00261C80" w:rsidRDefault="00261C80" w:rsidP="00261C80">
      <w:pPr>
        <w:ind w:left="0" w:firstLine="0"/>
        <w:rPr>
          <w:ins w:id="4665" w:author="BOUVY Martine [2]" w:date="2021-12-06T13:25:00Z"/>
        </w:rPr>
      </w:pPr>
      <w:ins w:id="4666" w:author="BOUVY Martine [2]" w:date="2021-12-06T13:25:00Z">
        <w:r>
          <w:t xml:space="preserve">  </w:t>
        </w:r>
        <w:r w:rsidRPr="00DF565C">
          <w:rPr>
            <w:b/>
          </w:rPr>
          <w:t>Next</w:t>
        </w:r>
        <w:r>
          <w:t xml:space="preserve"> u</w:t>
        </w:r>
      </w:ins>
    </w:p>
    <w:p w14:paraId="762F4926" w14:textId="77777777" w:rsidR="00261C80" w:rsidRDefault="00261C80" w:rsidP="00261C80">
      <w:pPr>
        <w:ind w:left="0" w:firstLine="0"/>
        <w:rPr>
          <w:ins w:id="4667" w:author="BOUVY Martine [2]" w:date="2021-12-06T13:25:00Z"/>
          <w:b/>
        </w:rPr>
      </w:pPr>
      <w:ins w:id="4668" w:author="BOUVY Martine [2]" w:date="2021-12-06T13:25:00Z">
        <w:r w:rsidRPr="00714031">
          <w:rPr>
            <w:b/>
          </w:rPr>
          <w:t>ENDIF</w:t>
        </w:r>
      </w:ins>
    </w:p>
    <w:p w14:paraId="7DA09525" w14:textId="77777777" w:rsidR="00DF565C" w:rsidRPr="00DF565C" w:rsidRDefault="00DF565C" w:rsidP="00714031">
      <w:pPr>
        <w:ind w:left="0" w:firstLine="0"/>
        <w:rPr>
          <w:ins w:id="4669" w:author="BOUVY Martine [2]" w:date="2021-12-06T13:23:00Z"/>
        </w:rPr>
      </w:pPr>
    </w:p>
    <w:p w14:paraId="54E84B3A" w14:textId="5FB5FCC5" w:rsidR="00D8626C" w:rsidRDefault="00D8626C" w:rsidP="00D8626C">
      <w:pPr>
        <w:ind w:left="0" w:firstLine="0"/>
        <w:rPr>
          <w:ins w:id="4670" w:author="BOUVY Martine [2]" w:date="2021-12-06T13:27:00Z"/>
        </w:rPr>
      </w:pPr>
      <w:ins w:id="4671" w:author="BOUVY Martine [2]" w:date="2021-12-06T13:27:00Z">
        <w:r w:rsidRPr="00714031">
          <w:rPr>
            <w:b/>
          </w:rPr>
          <w:t>IF</w:t>
        </w:r>
        <w:r>
          <w:t xml:space="preserve"> k &gt; 0 Then</w:t>
        </w:r>
      </w:ins>
    </w:p>
    <w:p w14:paraId="6E9AC94F" w14:textId="74957DDC" w:rsidR="00D8626C" w:rsidRDefault="00D8626C" w:rsidP="00D8626C">
      <w:pPr>
        <w:ind w:left="0" w:firstLine="0"/>
        <w:rPr>
          <w:ins w:id="4672" w:author="BOUVY Martine [2]" w:date="2021-12-06T13:27:00Z"/>
        </w:rPr>
      </w:pPr>
      <w:ins w:id="4673" w:author="BOUVY Martine [2]" w:date="2021-12-06T13:27:00Z">
        <w:r w:rsidRPr="00DF565C">
          <w:rPr>
            <w:b/>
          </w:rPr>
          <w:t xml:space="preserve">  For</w:t>
        </w:r>
        <w:r>
          <w:t xml:space="preserve"> u = 1 to k</w:t>
        </w:r>
      </w:ins>
    </w:p>
    <w:p w14:paraId="4329C25A" w14:textId="77777777" w:rsidR="00D8626C" w:rsidRDefault="00D8626C" w:rsidP="00D8626C">
      <w:pPr>
        <w:ind w:left="0" w:firstLine="0"/>
        <w:rPr>
          <w:ins w:id="4674" w:author="BOUVY Martine [2]" w:date="2021-12-06T13:27:00Z"/>
        </w:rPr>
      </w:pPr>
      <w:ins w:id="4675" w:author="BOUVY Martine [2]" w:date="2021-12-06T13:27:00Z">
        <w:r>
          <w:t xml:space="preserve">   t = t+1</w:t>
        </w:r>
      </w:ins>
    </w:p>
    <w:p w14:paraId="3411CAD7" w14:textId="28E4A396" w:rsidR="00D8626C" w:rsidRDefault="00D8626C" w:rsidP="00D8626C">
      <w:pPr>
        <w:ind w:left="0" w:firstLine="0"/>
        <w:rPr>
          <w:ins w:id="4676" w:author="BOUVY Martine [2]" w:date="2021-12-06T13:27:00Z"/>
        </w:rPr>
      </w:pPr>
      <w:ins w:id="4677" w:author="BOUVY Martine [2]" w:date="2021-12-06T13:27:00Z">
        <w:r>
          <w:t xml:space="preserve">   Table[t].Code = PHOBTable[u].Code</w:t>
        </w:r>
      </w:ins>
    </w:p>
    <w:p w14:paraId="299F7346" w14:textId="2D9AFE02" w:rsidR="00D8626C" w:rsidRDefault="00D8626C" w:rsidP="00D8626C">
      <w:pPr>
        <w:ind w:left="0" w:firstLine="0"/>
        <w:rPr>
          <w:ins w:id="4678" w:author="BOUVY Martine [2]" w:date="2021-12-06T13:27:00Z"/>
        </w:rPr>
      </w:pPr>
      <w:ins w:id="4679" w:author="BOUVY Martine [2]" w:date="2021-12-06T13:27:00Z">
        <w:r>
          <w:t xml:space="preserve">   Table[t].InstructionInformation = PHOBTable[u].Text</w:t>
        </w:r>
      </w:ins>
    </w:p>
    <w:p w14:paraId="6515FDBF" w14:textId="77777777" w:rsidR="00D8626C" w:rsidRDefault="00D8626C" w:rsidP="00D8626C">
      <w:pPr>
        <w:ind w:left="0" w:firstLine="0"/>
        <w:rPr>
          <w:ins w:id="4680" w:author="BOUVY Martine [2]" w:date="2021-12-06T13:27:00Z"/>
        </w:rPr>
      </w:pPr>
      <w:ins w:id="4681" w:author="BOUVY Martine [2]" w:date="2021-12-06T13:27:00Z">
        <w:r>
          <w:t xml:space="preserve">  </w:t>
        </w:r>
        <w:r w:rsidRPr="00DF565C">
          <w:rPr>
            <w:b/>
          </w:rPr>
          <w:t>Next</w:t>
        </w:r>
        <w:r>
          <w:t xml:space="preserve"> u</w:t>
        </w:r>
      </w:ins>
    </w:p>
    <w:p w14:paraId="17B486DE" w14:textId="77777777" w:rsidR="00D8626C" w:rsidRDefault="00D8626C" w:rsidP="00D8626C">
      <w:pPr>
        <w:ind w:left="0" w:firstLine="0"/>
        <w:rPr>
          <w:ins w:id="4682" w:author="BOUVY Martine [2]" w:date="2021-12-06T13:27:00Z"/>
          <w:b/>
        </w:rPr>
      </w:pPr>
      <w:ins w:id="4683" w:author="BOUVY Martine [2]" w:date="2021-12-06T13:27:00Z">
        <w:r w:rsidRPr="00714031">
          <w:rPr>
            <w:b/>
          </w:rPr>
          <w:t>ENDIF</w:t>
        </w:r>
      </w:ins>
    </w:p>
    <w:p w14:paraId="7F8D7367" w14:textId="77777777" w:rsidR="00DF565C" w:rsidRDefault="00DF565C" w:rsidP="00714031">
      <w:pPr>
        <w:ind w:left="0" w:firstLine="0"/>
        <w:rPr>
          <w:ins w:id="4684" w:author="BOUVY Martine [2]" w:date="2021-12-06T13:23:00Z"/>
          <w:b/>
        </w:rPr>
      </w:pPr>
    </w:p>
    <w:p w14:paraId="519D0B2E" w14:textId="2157528C" w:rsidR="0060547D" w:rsidRDefault="0060547D" w:rsidP="0060547D">
      <w:pPr>
        <w:ind w:left="0" w:firstLine="0"/>
        <w:rPr>
          <w:ins w:id="4685" w:author="BOUVY Martine [2]" w:date="2021-12-06T13:28:00Z"/>
        </w:rPr>
      </w:pPr>
      <w:ins w:id="4686" w:author="BOUVY Martine [2]" w:date="2021-12-06T13:28:00Z">
        <w:r w:rsidRPr="00714031">
          <w:rPr>
            <w:b/>
          </w:rPr>
          <w:t>IF</w:t>
        </w:r>
        <w:r>
          <w:t xml:space="preserve"> m &gt; 0 Then</w:t>
        </w:r>
      </w:ins>
    </w:p>
    <w:p w14:paraId="10C2CF76" w14:textId="64599471" w:rsidR="0060547D" w:rsidRDefault="0060547D" w:rsidP="0060547D">
      <w:pPr>
        <w:ind w:left="0" w:firstLine="0"/>
        <w:rPr>
          <w:ins w:id="4687" w:author="BOUVY Martine [2]" w:date="2021-12-06T13:28:00Z"/>
        </w:rPr>
      </w:pPr>
      <w:ins w:id="4688" w:author="BOUVY Martine [2]" w:date="2021-12-06T13:28:00Z">
        <w:r w:rsidRPr="00DF565C">
          <w:rPr>
            <w:b/>
          </w:rPr>
          <w:t xml:space="preserve">  For</w:t>
        </w:r>
        <w:r>
          <w:t xml:space="preserve"> u = 1 to m</w:t>
        </w:r>
      </w:ins>
    </w:p>
    <w:p w14:paraId="1C9D9CFD" w14:textId="77777777" w:rsidR="0060547D" w:rsidRDefault="0060547D" w:rsidP="0060547D">
      <w:pPr>
        <w:ind w:left="0" w:firstLine="0"/>
        <w:rPr>
          <w:ins w:id="4689" w:author="BOUVY Martine [2]" w:date="2021-12-06T13:28:00Z"/>
        </w:rPr>
      </w:pPr>
      <w:ins w:id="4690" w:author="BOUVY Martine [2]" w:date="2021-12-06T13:28:00Z">
        <w:r>
          <w:t xml:space="preserve">   t = t+1</w:t>
        </w:r>
      </w:ins>
    </w:p>
    <w:p w14:paraId="659C5573" w14:textId="2088AD9B" w:rsidR="0060547D" w:rsidRDefault="0060547D" w:rsidP="0060547D">
      <w:pPr>
        <w:ind w:left="0" w:firstLine="0"/>
        <w:rPr>
          <w:ins w:id="4691" w:author="BOUVY Martine [2]" w:date="2021-12-06T13:28:00Z"/>
        </w:rPr>
      </w:pPr>
      <w:ins w:id="4692" w:author="BOUVY Martine [2]" w:date="2021-12-06T13:28:00Z">
        <w:r>
          <w:t xml:space="preserve">   Table[t].Code = TELBTable[u].Code</w:t>
        </w:r>
      </w:ins>
    </w:p>
    <w:p w14:paraId="3986F7D1" w14:textId="6DB1DC6B" w:rsidR="0060547D" w:rsidRDefault="0060547D" w:rsidP="0060547D">
      <w:pPr>
        <w:ind w:left="0" w:firstLine="0"/>
        <w:rPr>
          <w:ins w:id="4693" w:author="BOUVY Martine [2]" w:date="2021-12-06T13:28:00Z"/>
        </w:rPr>
      </w:pPr>
      <w:ins w:id="4694" w:author="BOUVY Martine [2]" w:date="2021-12-06T13:28:00Z">
        <w:r>
          <w:t xml:space="preserve">   Table[t].InstructionInformation = TELBTable[u].Text</w:t>
        </w:r>
      </w:ins>
    </w:p>
    <w:p w14:paraId="09DDDB01" w14:textId="77777777" w:rsidR="0060547D" w:rsidRDefault="0060547D" w:rsidP="0060547D">
      <w:pPr>
        <w:ind w:left="0" w:firstLine="0"/>
        <w:rPr>
          <w:ins w:id="4695" w:author="BOUVY Martine [2]" w:date="2021-12-06T13:28:00Z"/>
        </w:rPr>
      </w:pPr>
      <w:ins w:id="4696" w:author="BOUVY Martine [2]" w:date="2021-12-06T13:28:00Z">
        <w:r>
          <w:t xml:space="preserve">  </w:t>
        </w:r>
        <w:r w:rsidRPr="00DF565C">
          <w:rPr>
            <w:b/>
          </w:rPr>
          <w:t>Next</w:t>
        </w:r>
        <w:r>
          <w:t xml:space="preserve"> u</w:t>
        </w:r>
      </w:ins>
    </w:p>
    <w:p w14:paraId="1F27732E" w14:textId="77777777" w:rsidR="0060547D" w:rsidRDefault="0060547D" w:rsidP="0060547D">
      <w:pPr>
        <w:ind w:left="0" w:firstLine="0"/>
        <w:rPr>
          <w:ins w:id="4697" w:author="BOUVY Martine [2]" w:date="2021-12-06T13:28:00Z"/>
          <w:b/>
        </w:rPr>
      </w:pPr>
      <w:ins w:id="4698" w:author="BOUVY Martine [2]" w:date="2021-12-06T13:28:00Z">
        <w:r w:rsidRPr="00714031">
          <w:rPr>
            <w:b/>
          </w:rPr>
          <w:t>ENDIF</w:t>
        </w:r>
      </w:ins>
    </w:p>
    <w:p w14:paraId="0141DBED" w14:textId="4358D04E" w:rsidR="00DF565C" w:rsidRDefault="00DF565C" w:rsidP="00714031">
      <w:pPr>
        <w:ind w:left="0" w:firstLine="0"/>
        <w:rPr>
          <w:ins w:id="4699" w:author="BOUVY Martine [2]" w:date="2021-12-06T13:23:00Z"/>
          <w:b/>
        </w:rPr>
      </w:pPr>
    </w:p>
    <w:p w14:paraId="48AA69E6" w14:textId="1C0ECF4A" w:rsidR="007503FA" w:rsidRPr="005C0A19" w:rsidRDefault="00107F10" w:rsidP="001E6104">
      <w:pPr>
        <w:ind w:left="0" w:firstLine="0"/>
        <w:rPr>
          <w:ins w:id="4700" w:author="BOUVY Martine [2]" w:date="2021-12-03T15:52:00Z"/>
        </w:rPr>
      </w:pPr>
      <w:ins w:id="4701" w:author="BOUVY Martine [2]" w:date="2021-12-06T13:53:00Z">
        <w:r>
          <w:t xml:space="preserve">/* Copy information to field 72. Code /PHONBEN/ and /TELEBEN/ can be alone without </w:t>
        </w:r>
      </w:ins>
      <w:ins w:id="4702" w:author="BOUVY Martine [2]" w:date="2021-12-06T13:54:00Z">
        <w:r>
          <w:t>additional</w:t>
        </w:r>
      </w:ins>
      <w:ins w:id="4703" w:author="BOUVY Martine [2]" w:date="2021-12-06T13:53:00Z">
        <w:r>
          <w:t xml:space="preserve"> </w:t>
        </w:r>
      </w:ins>
      <w:ins w:id="4704" w:author="BOUVY Martine [2]" w:date="2021-12-06T13:54:00Z">
        <w:r>
          <w:t>information. /ACC/ must be followed by information. /UDLC/ is expected to be followed by information but in case no information is linked to /UDLC/, the code is translated as such and alone. It is nevertheless a misuse</w:t>
        </w:r>
      </w:ins>
      <w:ins w:id="4705" w:author="BOUVY Martine [2]" w:date="2021-12-06T13:56:00Z">
        <w:r w:rsidR="006875FC">
          <w:t xml:space="preserve"> of the code /UDLC/</w:t>
        </w:r>
      </w:ins>
      <w:ins w:id="4706" w:author="BOUVY Martine [2]" w:date="2021-12-06T13:54:00Z">
        <w:r>
          <w:t>. */</w:t>
        </w:r>
      </w:ins>
    </w:p>
    <w:p w14:paraId="491D6C8B" w14:textId="77777777" w:rsidR="001E6104" w:rsidRPr="005C0A19" w:rsidRDefault="001E6104" w:rsidP="001E6104">
      <w:pPr>
        <w:ind w:left="0" w:firstLine="0"/>
        <w:rPr>
          <w:ins w:id="4707" w:author="BOUVY Martine [2]" w:date="2021-12-03T15:52:00Z"/>
        </w:rPr>
      </w:pPr>
    </w:p>
    <w:p w14:paraId="08D9F0B5" w14:textId="2DCB6752" w:rsidR="001E6104" w:rsidRPr="00206515" w:rsidRDefault="001E6104" w:rsidP="001E6104">
      <w:pPr>
        <w:ind w:left="0" w:firstLine="0"/>
        <w:rPr>
          <w:ins w:id="4708" w:author="BOUVY Martine [2]" w:date="2021-12-03T15:52:00Z"/>
        </w:rPr>
      </w:pPr>
      <w:ins w:id="4709" w:author="BOUVY Martine [2]" w:date="2021-12-03T15:52:00Z">
        <w:r w:rsidRPr="005C0A19">
          <w:rPr>
            <w:b/>
          </w:rPr>
          <w:t>For j</w:t>
        </w:r>
        <w:r>
          <w:rPr>
            <w:b/>
          </w:rPr>
          <w:t xml:space="preserve"> </w:t>
        </w:r>
        <w:r w:rsidR="00C14D1E">
          <w:t>= 1 to t</w:t>
        </w:r>
      </w:ins>
    </w:p>
    <w:p w14:paraId="2BF40BEC" w14:textId="77777777" w:rsidR="001E6104" w:rsidRPr="005C0A19" w:rsidRDefault="001E6104" w:rsidP="001E6104">
      <w:pPr>
        <w:ind w:left="0" w:firstLine="0"/>
        <w:rPr>
          <w:ins w:id="4710" w:author="BOUVY Martine [2]" w:date="2021-12-03T15:52:00Z"/>
        </w:rPr>
      </w:pPr>
    </w:p>
    <w:p w14:paraId="4C7A311A" w14:textId="77777777" w:rsidR="001E6104" w:rsidRPr="005C0A19" w:rsidRDefault="001E6104" w:rsidP="001E6104">
      <w:pPr>
        <w:tabs>
          <w:tab w:val="left" w:pos="540"/>
          <w:tab w:val="left" w:pos="630"/>
        </w:tabs>
        <w:ind w:left="0" w:firstLine="0"/>
        <w:rPr>
          <w:ins w:id="4711" w:author="BOUVY Martine [2]" w:date="2021-12-03T15:52:00Z"/>
        </w:rPr>
      </w:pPr>
      <w:ins w:id="4712" w:author="BOUVY Martine [2]" w:date="2021-12-03T15:52:00Z">
        <w:r w:rsidRPr="005C0A19">
          <w:rPr>
            <w:b/>
          </w:rPr>
          <w:t xml:space="preserve">    IF</w:t>
        </w:r>
        <w:r w:rsidRPr="005C0A19">
          <w:t xml:space="preserve"> </w:t>
        </w:r>
        <w:r w:rsidRPr="00BB2B61">
          <w:rPr>
            <w:b/>
          </w:rPr>
          <w:t>ReturnFirstLineEmpty</w:t>
        </w:r>
        <w:r w:rsidRPr="005C0A19">
          <w:t>(MT72,6) = 0 THEN</w:t>
        </w:r>
      </w:ins>
    </w:p>
    <w:p w14:paraId="06BAA085" w14:textId="77777777" w:rsidR="001E6104" w:rsidRPr="005C0A19" w:rsidRDefault="001E6104" w:rsidP="001E6104">
      <w:pPr>
        <w:ind w:left="0" w:firstLine="0"/>
        <w:rPr>
          <w:ins w:id="4713" w:author="BOUVY Martine [2]" w:date="2021-12-03T15:52:00Z"/>
        </w:rPr>
      </w:pPr>
      <w:ins w:id="4714" w:author="BOUVY Martine [2]" w:date="2021-12-03T15:52:00Z">
        <w:r>
          <w:t xml:space="preserve">      </w:t>
        </w:r>
        <w:r w:rsidRPr="005C0A19">
          <w:t>/* no line left */</w:t>
        </w:r>
      </w:ins>
    </w:p>
    <w:p w14:paraId="40ACBB46" w14:textId="77777777" w:rsidR="001E6104" w:rsidRPr="005C0A19" w:rsidRDefault="001E6104" w:rsidP="001E6104">
      <w:pPr>
        <w:ind w:left="0" w:firstLine="0"/>
        <w:rPr>
          <w:ins w:id="4715" w:author="BOUVY Martine [2]" w:date="2021-12-03T15:52:00Z"/>
        </w:rPr>
      </w:pPr>
      <w:ins w:id="4716" w:author="BOUVY Martine [2]" w:date="2021-12-03T15:52:00Z">
        <w:r w:rsidRPr="005C0A19">
          <w:t xml:space="preserve">      Flag_MissingInformation = “true”</w:t>
        </w:r>
      </w:ins>
    </w:p>
    <w:p w14:paraId="3D9945AB" w14:textId="77777777" w:rsidR="001E6104" w:rsidRPr="005C0A19" w:rsidRDefault="001E6104" w:rsidP="001E6104">
      <w:pPr>
        <w:ind w:left="0" w:firstLine="0"/>
        <w:rPr>
          <w:ins w:id="4717" w:author="BOUVY Martine [2]" w:date="2021-12-03T15:52:00Z"/>
        </w:rPr>
      </w:pPr>
      <w:ins w:id="4718" w:author="BOUVY Martine [2]" w:date="2021-12-03T15:52:00Z">
        <w:r w:rsidRPr="005C0A19">
          <w:t xml:space="preserve">     </w:t>
        </w:r>
        <w:r>
          <w:t xml:space="preserve"> </w:t>
        </w:r>
        <w:r w:rsidRPr="005C0A19">
          <w:t>EXIT function MX_To_MT72FullField2</w:t>
        </w:r>
      </w:ins>
    </w:p>
    <w:p w14:paraId="3C1297C6" w14:textId="77777777" w:rsidR="001E6104" w:rsidRPr="005C0A19" w:rsidRDefault="001E6104" w:rsidP="001E6104">
      <w:pPr>
        <w:ind w:left="0" w:firstLine="0"/>
        <w:rPr>
          <w:ins w:id="4719" w:author="BOUVY Martine [2]" w:date="2021-12-03T15:52:00Z"/>
        </w:rPr>
      </w:pPr>
      <w:ins w:id="4720" w:author="BOUVY Martine [2]" w:date="2021-12-03T15:52:00Z">
        <w:r w:rsidRPr="005C0A19">
          <w:t xml:space="preserve">   </w:t>
        </w:r>
      </w:ins>
    </w:p>
    <w:p w14:paraId="30555AED" w14:textId="77777777" w:rsidR="001E6104" w:rsidRPr="005C0A19" w:rsidRDefault="001E6104" w:rsidP="001E6104">
      <w:pPr>
        <w:ind w:left="0" w:firstLine="0"/>
        <w:rPr>
          <w:ins w:id="4721" w:author="BOUVY Martine [2]" w:date="2021-12-03T15:52:00Z"/>
          <w:b/>
        </w:rPr>
      </w:pPr>
      <w:ins w:id="4722" w:author="BOUVY Martine [2]" w:date="2021-12-03T15:52:00Z">
        <w:r w:rsidRPr="005C0A19">
          <w:t xml:space="preserve">    </w:t>
        </w:r>
        <w:r w:rsidRPr="005C0A19">
          <w:rPr>
            <w:b/>
          </w:rPr>
          <w:t xml:space="preserve">ELSE </w:t>
        </w:r>
      </w:ins>
    </w:p>
    <w:p w14:paraId="558E0153" w14:textId="77777777" w:rsidR="001E6104" w:rsidRPr="00BB2B61" w:rsidRDefault="001E6104" w:rsidP="001E6104">
      <w:pPr>
        <w:ind w:left="0" w:firstLine="0"/>
        <w:rPr>
          <w:ins w:id="4723" w:author="BOUVY Martine [2]" w:date="2021-12-03T15:52:00Z"/>
        </w:rPr>
      </w:pPr>
      <w:ins w:id="4724" w:author="BOUVY Martine [2]" w:date="2021-12-03T15:52:00Z">
        <w:r w:rsidRPr="005C0A19">
          <w:rPr>
            <w:b/>
          </w:rPr>
          <w:t xml:space="preserve">       </w:t>
        </w:r>
        <w:r w:rsidRPr="00BB2B61">
          <w:t xml:space="preserve">  NumberOfEmptyLines = 6 – </w:t>
        </w:r>
        <w:r w:rsidRPr="00BB2B61">
          <w:rPr>
            <w:b/>
          </w:rPr>
          <w:t>ReturnFirstLineEmpty</w:t>
        </w:r>
        <w:r w:rsidRPr="00BB2B61">
          <w:t xml:space="preserve"> (MT72, 6) + 1</w:t>
        </w:r>
      </w:ins>
    </w:p>
    <w:p w14:paraId="43D5B514" w14:textId="77777777" w:rsidR="001E6104" w:rsidRPr="005C0A19" w:rsidRDefault="001E6104" w:rsidP="001E6104">
      <w:pPr>
        <w:ind w:left="0" w:firstLine="0"/>
        <w:rPr>
          <w:ins w:id="4725" w:author="BOUVY Martine [2]" w:date="2021-12-03T15:52:00Z"/>
          <w:b/>
        </w:rPr>
      </w:pPr>
    </w:p>
    <w:p w14:paraId="789097A1" w14:textId="77777777" w:rsidR="001E6104" w:rsidRDefault="001E6104" w:rsidP="001E6104">
      <w:pPr>
        <w:ind w:left="0" w:firstLine="0"/>
        <w:rPr>
          <w:ins w:id="4726" w:author="BOUVY Martine [2]" w:date="2021-12-03T15:52:00Z"/>
        </w:rPr>
      </w:pPr>
      <w:ins w:id="4727" w:author="BOUVY Martine [2]" w:date="2021-12-03T15:52:00Z">
        <w:r w:rsidRPr="005C0A19">
          <w:t xml:space="preserve">         </w:t>
        </w:r>
        <w:r>
          <w:t>/* Append info to Field 72 */</w:t>
        </w:r>
      </w:ins>
    </w:p>
    <w:p w14:paraId="5E15F3BF" w14:textId="77777777" w:rsidR="001E6104" w:rsidRPr="005C0A19" w:rsidRDefault="001E6104" w:rsidP="001E6104">
      <w:pPr>
        <w:ind w:left="0" w:right="-358" w:firstLine="0"/>
        <w:rPr>
          <w:ins w:id="4728" w:author="BOUVY Martine [2]" w:date="2021-12-03T15:52:00Z"/>
        </w:rPr>
      </w:pPr>
      <w:ins w:id="4729" w:author="BOUVY Martine [2]" w:date="2021-12-03T15:52:00Z">
        <w:r w:rsidRPr="005C0A19">
          <w:t xml:space="preserve">    Temp72 = </w:t>
        </w:r>
        <w:r w:rsidRPr="00206515">
          <w:rPr>
            <w:b/>
          </w:rPr>
          <w:t>Concatenate</w:t>
        </w:r>
        <w:r w:rsidRPr="005C0A19">
          <w:t>(Table[j].Code,Table[j].InstructionInformation)</w:t>
        </w:r>
      </w:ins>
    </w:p>
    <w:p w14:paraId="0B34D4C2" w14:textId="77777777" w:rsidR="001E6104" w:rsidRPr="005C0A19" w:rsidRDefault="001E6104" w:rsidP="001E6104">
      <w:pPr>
        <w:ind w:left="0" w:firstLine="0"/>
        <w:rPr>
          <w:ins w:id="4730" w:author="BOUVY Martine [2]" w:date="2021-12-03T15:52:00Z"/>
        </w:rPr>
      </w:pPr>
    </w:p>
    <w:p w14:paraId="04D2DF50" w14:textId="77777777" w:rsidR="001E6104" w:rsidRPr="005C0A19" w:rsidRDefault="001E6104" w:rsidP="001E6104">
      <w:pPr>
        <w:ind w:left="0" w:firstLine="0"/>
        <w:rPr>
          <w:ins w:id="4731" w:author="BOUVY Martine [2]" w:date="2021-12-03T15:52:00Z"/>
        </w:rPr>
      </w:pPr>
      <w:ins w:id="4732" w:author="BOUVY Martine [2]" w:date="2021-12-03T15:52:00Z">
        <w:r w:rsidRPr="005C0A19">
          <w:t xml:space="preserve">         </w:t>
        </w:r>
        <w:r w:rsidRPr="00AB2C85">
          <w:rPr>
            <w:b/>
          </w:rPr>
          <w:t>AppendComplexMT72</w:t>
        </w:r>
        <w:r w:rsidRPr="005C0A19">
          <w:t>(NumberOfEmptyLines, Temp72, MT72;MT72)</w:t>
        </w:r>
      </w:ins>
    </w:p>
    <w:p w14:paraId="28CDA275" w14:textId="77777777" w:rsidR="001E6104" w:rsidRPr="005C0A19" w:rsidRDefault="001E6104" w:rsidP="001E6104">
      <w:pPr>
        <w:ind w:left="0" w:firstLine="0"/>
        <w:rPr>
          <w:ins w:id="4733" w:author="BOUVY Martine [2]" w:date="2021-12-03T15:52:00Z"/>
          <w:b/>
        </w:rPr>
      </w:pPr>
    </w:p>
    <w:p w14:paraId="73DE244A" w14:textId="77777777" w:rsidR="001E6104" w:rsidRPr="005C0A19" w:rsidRDefault="001E6104" w:rsidP="001E6104">
      <w:pPr>
        <w:ind w:left="0" w:firstLine="0"/>
        <w:rPr>
          <w:ins w:id="4734" w:author="BOUVY Martine [2]" w:date="2021-12-03T15:52:00Z"/>
          <w:b/>
        </w:rPr>
      </w:pPr>
      <w:ins w:id="4735" w:author="BOUVY Martine [2]" w:date="2021-12-03T15:52:00Z">
        <w:r>
          <w:rPr>
            <w:b/>
          </w:rPr>
          <w:t xml:space="preserve">    </w:t>
        </w:r>
        <w:r w:rsidRPr="005C0A19">
          <w:rPr>
            <w:b/>
          </w:rPr>
          <w:t>ENDIF</w:t>
        </w:r>
      </w:ins>
    </w:p>
    <w:p w14:paraId="2C231728" w14:textId="77777777" w:rsidR="001E6104" w:rsidRPr="005C0A19" w:rsidRDefault="001E6104" w:rsidP="001E6104">
      <w:pPr>
        <w:ind w:left="0" w:firstLine="0"/>
        <w:rPr>
          <w:ins w:id="4736" w:author="BOUVY Martine [2]" w:date="2021-12-03T15:52:00Z"/>
          <w:b/>
        </w:rPr>
      </w:pPr>
      <w:ins w:id="4737" w:author="BOUVY Martine [2]" w:date="2021-12-03T15:52:00Z">
        <w:r w:rsidRPr="005C0A19">
          <w:rPr>
            <w:b/>
          </w:rPr>
          <w:t>Next j</w:t>
        </w:r>
      </w:ins>
    </w:p>
    <w:p w14:paraId="593C1F23" w14:textId="77777777" w:rsidR="001E6104" w:rsidRPr="005C0A19" w:rsidRDefault="001E6104" w:rsidP="001E6104">
      <w:pPr>
        <w:ind w:left="180"/>
        <w:rPr>
          <w:ins w:id="4738" w:author="BOUVY Martine [2]" w:date="2021-12-03T15:52:00Z"/>
          <w:b/>
        </w:rPr>
      </w:pPr>
    </w:p>
    <w:p w14:paraId="7C4D9E6D" w14:textId="77777777" w:rsidR="001E6104" w:rsidRPr="00563B09" w:rsidRDefault="001E6104" w:rsidP="009C20C4">
      <w:pPr>
        <w:spacing w:after="9"/>
        <w:ind w:left="0" w:right="-532" w:firstLine="0"/>
        <w:rPr>
          <w:ins w:id="4739" w:author="BOUVY Martine [2]" w:date="2021-12-03T15:30:00Z"/>
          <w:rFonts w:eastAsia="Arial"/>
          <w:b/>
          <w:szCs w:val="20"/>
        </w:rPr>
      </w:pPr>
    </w:p>
    <w:p w14:paraId="4E88025D" w14:textId="74C29A73" w:rsidR="009C20C4" w:rsidRDefault="00D440E2" w:rsidP="00D440E2">
      <w:pPr>
        <w:ind w:left="180" w:firstLine="90"/>
        <w:rPr>
          <w:ins w:id="4740" w:author="BOUVY Martine [2]" w:date="2021-12-06T11:57:00Z"/>
        </w:rPr>
      </w:pPr>
      <w:ins w:id="4741" w:author="BOUVY Martine [2]" w:date="2021-12-06T11:55:00Z">
        <w:r w:rsidRPr="00D440E2">
          <w:rPr>
            <w:b/>
          </w:rPr>
          <w:t>SubfunctionSame</w:t>
        </w:r>
      </w:ins>
      <w:ins w:id="4742" w:author="BOUVY Martine [2]" w:date="2021-12-06T11:56:00Z">
        <w:r w:rsidRPr="00D440E2">
          <w:rPr>
            <w:b/>
          </w:rPr>
          <w:t>CodeInfoConcatenation</w:t>
        </w:r>
        <w:r>
          <w:t xml:space="preserve"> (ExtractedString, TableText;TableText</w:t>
        </w:r>
      </w:ins>
      <w:ins w:id="4743" w:author="BOUVY Martine [2]" w:date="2021-12-06T11:57:00Z">
        <w:r>
          <w:t>)</w:t>
        </w:r>
      </w:ins>
    </w:p>
    <w:p w14:paraId="68AC1267" w14:textId="06C6D92A" w:rsidR="00D440E2" w:rsidRDefault="00D440E2" w:rsidP="00D440E2">
      <w:pPr>
        <w:ind w:left="180" w:firstLine="90"/>
        <w:rPr>
          <w:ins w:id="4744" w:author="BOUVY Martine [2]" w:date="2021-12-06T11:57:00Z"/>
        </w:rPr>
      </w:pPr>
    </w:p>
    <w:p w14:paraId="15D05723" w14:textId="43CBE2AB" w:rsidR="00314ABF" w:rsidRDefault="00314ABF" w:rsidP="00314ABF">
      <w:pPr>
        <w:spacing w:after="9"/>
        <w:ind w:left="0" w:right="-532" w:firstLine="0"/>
        <w:rPr>
          <w:ins w:id="4745" w:author="BOUVY Martine [2]" w:date="2021-12-06T11:58:00Z"/>
          <w:szCs w:val="20"/>
        </w:rPr>
      </w:pPr>
      <w:ins w:id="4746" w:author="BOUVY Martine [2]" w:date="2021-12-06T11:58:00Z">
        <w:r w:rsidRPr="00E8345F">
          <w:rPr>
            <w:b/>
            <w:szCs w:val="20"/>
          </w:rPr>
          <w:t xml:space="preserve">            IF NOT IsEmpty</w:t>
        </w:r>
        <w:r>
          <w:rPr>
            <w:szCs w:val="20"/>
          </w:rPr>
          <w:t>(ExtractedString)</w:t>
        </w:r>
      </w:ins>
    </w:p>
    <w:p w14:paraId="74ABA324" w14:textId="2B75673E" w:rsidR="00314ABF" w:rsidRDefault="00314ABF" w:rsidP="00314ABF">
      <w:pPr>
        <w:spacing w:after="9"/>
        <w:ind w:left="0" w:right="-532" w:firstLine="0"/>
        <w:rPr>
          <w:ins w:id="4747" w:author="BOUVY Martine [2]" w:date="2021-12-06T11:58:00Z"/>
          <w:szCs w:val="20"/>
        </w:rPr>
      </w:pPr>
      <w:ins w:id="4748" w:author="BOUVY Martine [2]" w:date="2021-12-06T11:58:00Z">
        <w:r>
          <w:rPr>
            <w:szCs w:val="20"/>
          </w:rPr>
          <w:t xml:space="preserve">                </w:t>
        </w:r>
        <w:r w:rsidRPr="00BB29C3">
          <w:rPr>
            <w:b/>
            <w:szCs w:val="20"/>
          </w:rPr>
          <w:t>IF Length</w:t>
        </w:r>
        <w:r>
          <w:rPr>
            <w:szCs w:val="20"/>
          </w:rPr>
          <w:t>(TableText)&gt; 0 THEN</w:t>
        </w:r>
      </w:ins>
    </w:p>
    <w:p w14:paraId="779E9C94" w14:textId="6DBF913D" w:rsidR="00314ABF" w:rsidRDefault="00314ABF" w:rsidP="005A11E0">
      <w:pPr>
        <w:spacing w:after="9"/>
        <w:ind w:left="0" w:right="-1342" w:firstLine="0"/>
        <w:rPr>
          <w:ins w:id="4749" w:author="BOUVY Martine [2]" w:date="2021-12-06T11:58:00Z"/>
          <w:szCs w:val="20"/>
        </w:rPr>
      </w:pPr>
      <w:ins w:id="4750" w:author="BOUVY Martine [2]" w:date="2021-12-06T11:58:00Z">
        <w:r>
          <w:rPr>
            <w:szCs w:val="20"/>
          </w:rPr>
          <w:t xml:space="preserve">                   </w:t>
        </w:r>
      </w:ins>
      <w:ins w:id="4751" w:author="BOUVY Martine [2]" w:date="2021-12-06T11:59:00Z">
        <w:r>
          <w:rPr>
            <w:szCs w:val="20"/>
          </w:rPr>
          <w:t>TableText</w:t>
        </w:r>
      </w:ins>
      <w:ins w:id="4752" w:author="BOUVY Martine [2]" w:date="2021-12-06T11:58:00Z">
        <w:r>
          <w:rPr>
            <w:szCs w:val="20"/>
          </w:rPr>
          <w:t xml:space="preserve"> = </w:t>
        </w:r>
        <w:r w:rsidRPr="00627738">
          <w:rPr>
            <w:b/>
            <w:szCs w:val="20"/>
          </w:rPr>
          <w:t>Concatenate</w:t>
        </w:r>
        <w:r>
          <w:rPr>
            <w:szCs w:val="20"/>
          </w:rPr>
          <w:t>(</w:t>
        </w:r>
      </w:ins>
      <w:ins w:id="4753" w:author="BOUVY Martine [2]" w:date="2021-12-06T11:59:00Z">
        <w:r>
          <w:rPr>
            <w:szCs w:val="20"/>
          </w:rPr>
          <w:t>TableText</w:t>
        </w:r>
      </w:ins>
      <w:ins w:id="4754" w:author="BOUVY Martine [2]" w:date="2021-12-06T11:58:00Z">
        <w:r>
          <w:rPr>
            <w:szCs w:val="20"/>
          </w:rPr>
          <w:t>, SPACE,</w:t>
        </w:r>
        <w:r w:rsidRPr="00E8345F">
          <w:rPr>
            <w:szCs w:val="20"/>
          </w:rPr>
          <w:t xml:space="preserve"> </w:t>
        </w:r>
        <w:r>
          <w:rPr>
            <w:szCs w:val="20"/>
          </w:rPr>
          <w:t>ExtractedString)</w:t>
        </w:r>
      </w:ins>
    </w:p>
    <w:p w14:paraId="1AE9C763" w14:textId="77777777" w:rsidR="00314ABF" w:rsidRDefault="00314ABF" w:rsidP="00314ABF">
      <w:pPr>
        <w:spacing w:after="9"/>
        <w:ind w:left="0" w:right="-532" w:firstLine="0"/>
        <w:rPr>
          <w:ins w:id="4755" w:author="BOUVY Martine [2]" w:date="2021-12-06T11:58:00Z"/>
          <w:szCs w:val="20"/>
        </w:rPr>
      </w:pPr>
    </w:p>
    <w:p w14:paraId="1592F0EB" w14:textId="77777777" w:rsidR="00314ABF" w:rsidRPr="00BB29C3" w:rsidRDefault="00314ABF" w:rsidP="00314ABF">
      <w:pPr>
        <w:spacing w:after="9"/>
        <w:ind w:left="0" w:right="-532" w:firstLine="0"/>
        <w:rPr>
          <w:ins w:id="4756" w:author="BOUVY Martine [2]" w:date="2021-12-06T11:58:00Z"/>
          <w:b/>
          <w:szCs w:val="20"/>
        </w:rPr>
      </w:pPr>
      <w:ins w:id="4757" w:author="BOUVY Martine [2]" w:date="2021-12-06T11:58:00Z">
        <w:r w:rsidRPr="00BB29C3">
          <w:rPr>
            <w:b/>
            <w:szCs w:val="20"/>
          </w:rPr>
          <w:t xml:space="preserve">                ELSE </w:t>
        </w:r>
      </w:ins>
    </w:p>
    <w:p w14:paraId="41311394" w14:textId="12EDA545" w:rsidR="00314ABF" w:rsidRDefault="00314ABF" w:rsidP="005A11E0">
      <w:pPr>
        <w:spacing w:after="9"/>
        <w:ind w:left="0" w:right="-802" w:firstLine="0"/>
        <w:rPr>
          <w:ins w:id="4758" w:author="BOUVY Martine [2]" w:date="2021-12-06T11:58:00Z"/>
          <w:szCs w:val="20"/>
        </w:rPr>
      </w:pPr>
      <w:ins w:id="4759" w:author="BOUVY Martine [2]" w:date="2021-12-06T11:58:00Z">
        <w:r>
          <w:rPr>
            <w:szCs w:val="20"/>
          </w:rPr>
          <w:t xml:space="preserve">                  </w:t>
        </w:r>
      </w:ins>
      <w:ins w:id="4760" w:author="BOUVY Martine [2]" w:date="2021-12-06T11:59:00Z">
        <w:r>
          <w:rPr>
            <w:szCs w:val="20"/>
          </w:rPr>
          <w:t>TableText</w:t>
        </w:r>
      </w:ins>
      <w:ins w:id="4761" w:author="BOUVY Martine [2]" w:date="2021-12-06T11:58:00Z">
        <w:r>
          <w:rPr>
            <w:szCs w:val="20"/>
          </w:rPr>
          <w:t xml:space="preserve"> = ExtractedString   </w:t>
        </w:r>
      </w:ins>
    </w:p>
    <w:p w14:paraId="12C8F50D" w14:textId="77777777" w:rsidR="00314ABF" w:rsidRPr="00BB29C3" w:rsidRDefault="00314ABF" w:rsidP="00314ABF">
      <w:pPr>
        <w:spacing w:after="9"/>
        <w:ind w:left="0" w:right="-532" w:firstLine="0"/>
        <w:rPr>
          <w:ins w:id="4762" w:author="BOUVY Martine [2]" w:date="2021-12-06T11:58:00Z"/>
          <w:b/>
          <w:szCs w:val="20"/>
        </w:rPr>
      </w:pPr>
      <w:ins w:id="4763" w:author="BOUVY Martine [2]" w:date="2021-12-06T11:58:00Z">
        <w:r>
          <w:rPr>
            <w:szCs w:val="20"/>
          </w:rPr>
          <w:t xml:space="preserve">                </w:t>
        </w:r>
        <w:r w:rsidRPr="00BB29C3">
          <w:rPr>
            <w:b/>
            <w:szCs w:val="20"/>
          </w:rPr>
          <w:t xml:space="preserve">ENDIF </w:t>
        </w:r>
      </w:ins>
    </w:p>
    <w:p w14:paraId="426DB6DC" w14:textId="77777777" w:rsidR="00314ABF" w:rsidRDefault="00314ABF" w:rsidP="00314ABF">
      <w:pPr>
        <w:spacing w:after="9"/>
        <w:ind w:left="0" w:right="-532" w:firstLine="0"/>
        <w:rPr>
          <w:ins w:id="4764" w:author="BOUVY Martine [2]" w:date="2021-12-06T11:58:00Z"/>
          <w:szCs w:val="20"/>
        </w:rPr>
      </w:pPr>
    </w:p>
    <w:p w14:paraId="060CE62D" w14:textId="77777777" w:rsidR="00314ABF" w:rsidRPr="00E8345F" w:rsidRDefault="00314ABF" w:rsidP="00314ABF">
      <w:pPr>
        <w:spacing w:after="9"/>
        <w:ind w:left="0" w:right="-532" w:firstLine="0"/>
        <w:rPr>
          <w:ins w:id="4765" w:author="BOUVY Martine [2]" w:date="2021-12-06T11:58:00Z"/>
          <w:b/>
          <w:szCs w:val="20"/>
        </w:rPr>
      </w:pPr>
      <w:ins w:id="4766" w:author="BOUVY Martine [2]" w:date="2021-12-06T11:58:00Z">
        <w:r w:rsidRPr="00E8345F">
          <w:rPr>
            <w:b/>
            <w:szCs w:val="20"/>
          </w:rPr>
          <w:t xml:space="preserve">            ENDIF</w:t>
        </w:r>
      </w:ins>
    </w:p>
    <w:p w14:paraId="1585E784" w14:textId="3D5A40C1" w:rsidR="00D440E2" w:rsidRDefault="00D440E2" w:rsidP="00D440E2">
      <w:pPr>
        <w:rPr>
          <w:ins w:id="4767" w:author="BOUVY Martine [2]" w:date="2021-12-06T11:56:00Z"/>
        </w:rPr>
      </w:pPr>
    </w:p>
    <w:p w14:paraId="034D1841" w14:textId="36844953" w:rsidR="00D440E2" w:rsidRDefault="00D440E2" w:rsidP="00D440E2">
      <w:pPr>
        <w:ind w:left="180" w:firstLine="90"/>
        <w:rPr>
          <w:ins w:id="4768" w:author="BOUVY Martine [2]" w:date="2021-12-06T11:56:00Z"/>
        </w:rPr>
      </w:pPr>
    </w:p>
    <w:p w14:paraId="0BFDCF25" w14:textId="77777777" w:rsidR="00D440E2" w:rsidRDefault="00D440E2" w:rsidP="00D440E2">
      <w:pPr>
        <w:ind w:left="180" w:firstLine="90"/>
        <w:rPr>
          <w:ins w:id="4769" w:author="BOUVY Martine [2]" w:date="2021-12-03T15:30:00Z"/>
        </w:rPr>
      </w:pPr>
    </w:p>
    <w:p w14:paraId="6F86EDA7" w14:textId="77777777" w:rsidR="009C20C4" w:rsidRDefault="009C20C4" w:rsidP="0082209C">
      <w:pPr>
        <w:spacing w:after="9"/>
        <w:ind w:left="0" w:right="157" w:firstLine="0"/>
        <w:rPr>
          <w:ins w:id="4770" w:author="BOUVY Martine [2]" w:date="2021-12-03T15:08:00Z"/>
          <w:rFonts w:eastAsia="Arial"/>
          <w:b/>
          <w:szCs w:val="20"/>
        </w:rPr>
      </w:pPr>
    </w:p>
    <w:p w14:paraId="6AB7001F" w14:textId="6637E093" w:rsidR="00982575" w:rsidRDefault="00BF0339" w:rsidP="00D5427A">
      <w:pPr>
        <w:ind w:left="180"/>
        <w:rPr>
          <w:ins w:id="4771" w:author="BOUVY Martine [2]" w:date="2021-12-03T15:33:00Z"/>
          <w:rFonts w:eastAsia="Arial"/>
          <w:b/>
          <w:bCs/>
          <w:szCs w:val="20"/>
        </w:rPr>
      </w:pPr>
      <w:ins w:id="4772" w:author="BOUVY Martine [2]" w:date="2021-12-03T15:31:00Z">
        <w:r w:rsidRPr="00B95DF5">
          <w:rPr>
            <w:rFonts w:eastAsia="Arial"/>
            <w:b/>
            <w:bCs/>
            <w:szCs w:val="20"/>
          </w:rPr>
          <w:t>SubfunctionAnalysePer1Occurrence2</w:t>
        </w:r>
      </w:ins>
    </w:p>
    <w:p w14:paraId="08AF4405" w14:textId="4E4E78C0" w:rsidR="00BF0339" w:rsidRDefault="00BF0339" w:rsidP="00D5427A">
      <w:pPr>
        <w:ind w:left="180"/>
        <w:rPr>
          <w:ins w:id="4773" w:author="BOUVY Martine [2]" w:date="2021-12-03T15:33:00Z"/>
          <w:rFonts w:eastAsia="Arial"/>
          <w:b/>
          <w:bCs/>
          <w:szCs w:val="20"/>
        </w:rPr>
      </w:pPr>
    </w:p>
    <w:p w14:paraId="2C40BE7C" w14:textId="22A05555" w:rsidR="00BF0339" w:rsidRDefault="00BF0339" w:rsidP="00D5427A">
      <w:pPr>
        <w:ind w:left="180"/>
        <w:rPr>
          <w:ins w:id="4774" w:author="BOUVY Martine [2]" w:date="2021-12-03T15:31:00Z"/>
          <w:rFonts w:eastAsia="Arial"/>
          <w:b/>
          <w:bCs/>
          <w:szCs w:val="20"/>
        </w:rPr>
      </w:pPr>
    </w:p>
    <w:p w14:paraId="0F6AB836" w14:textId="6F5E0E5E" w:rsidR="00BF0339" w:rsidRDefault="00BF0339" w:rsidP="00BF0339">
      <w:pPr>
        <w:spacing w:after="9"/>
        <w:ind w:left="0" w:right="-352" w:firstLine="0"/>
        <w:rPr>
          <w:ins w:id="4775" w:author="BOUVY Martine [2]" w:date="2021-12-03T15:33:00Z"/>
          <w:rFonts w:eastAsia="Arial"/>
          <w:szCs w:val="20"/>
        </w:rPr>
      </w:pPr>
      <w:ins w:id="4776" w:author="BOUVY Martine [2]" w:date="2021-12-03T15:33:00Z">
        <w:r>
          <w:rPr>
            <w:rFonts w:eastAsia="Arial"/>
            <w:szCs w:val="20"/>
          </w:rPr>
          <w:t>/* Each occurrence of InstructionForCreditorAgent is analysed separately</w:t>
        </w:r>
      </w:ins>
      <w:ins w:id="4777" w:author="BOUVY Martine [2]" w:date="2021-12-06T10:35:00Z">
        <w:r w:rsidR="001613A0">
          <w:rPr>
            <w:rFonts w:eastAsia="Arial"/>
            <w:szCs w:val="20"/>
          </w:rPr>
          <w:t xml:space="preserve">. For each occurrence </w:t>
        </w:r>
        <w:r w:rsidR="00C8094A">
          <w:rPr>
            <w:rFonts w:eastAsia="Arial"/>
            <w:szCs w:val="20"/>
          </w:rPr>
          <w:t xml:space="preserve">at least </w:t>
        </w:r>
        <w:r w:rsidR="001613A0">
          <w:rPr>
            <w:rFonts w:eastAsia="Arial"/>
            <w:szCs w:val="20"/>
          </w:rPr>
          <w:t>either MX Code is present or MX InstructionInformation</w:t>
        </w:r>
      </w:ins>
      <w:ins w:id="4778" w:author="BOUVY Martine [2]" w:date="2021-12-03T15:33:00Z">
        <w:r w:rsidR="00C8094A">
          <w:rPr>
            <w:rFonts w:eastAsia="Arial"/>
            <w:szCs w:val="20"/>
          </w:rPr>
          <w:t xml:space="preserve"> is present</w:t>
        </w:r>
      </w:ins>
      <w:ins w:id="4779" w:author="BOUVY Martine [2]" w:date="2021-12-06T10:35:00Z">
        <w:r w:rsidR="00C8094A">
          <w:rPr>
            <w:rFonts w:eastAsia="Arial"/>
            <w:szCs w:val="20"/>
          </w:rPr>
          <w:t xml:space="preserve">. Both </w:t>
        </w:r>
      </w:ins>
      <w:ins w:id="4780" w:author="BOUVY Martine [2]" w:date="2021-12-06T10:36:00Z">
        <w:r w:rsidR="00C8094A">
          <w:rPr>
            <w:rFonts w:eastAsia="Arial"/>
            <w:szCs w:val="20"/>
          </w:rPr>
          <w:t xml:space="preserve">can be present </w:t>
        </w:r>
      </w:ins>
      <w:ins w:id="4781" w:author="BOUVY Martine [2]" w:date="2021-12-03T15:33:00Z">
        <w:r>
          <w:rPr>
            <w:rFonts w:eastAsia="Arial"/>
            <w:szCs w:val="20"/>
          </w:rPr>
          <w:t>*/</w:t>
        </w:r>
      </w:ins>
    </w:p>
    <w:p w14:paraId="0C299E14" w14:textId="77777777" w:rsidR="00BF0339" w:rsidRDefault="00BF0339" w:rsidP="00BF0339">
      <w:pPr>
        <w:spacing w:after="9"/>
        <w:ind w:left="0" w:right="-352" w:firstLine="0"/>
        <w:rPr>
          <w:ins w:id="4782" w:author="BOUVY Martine [2]" w:date="2021-12-03T15:33:00Z"/>
          <w:rFonts w:eastAsia="Arial"/>
          <w:szCs w:val="20"/>
        </w:rPr>
      </w:pPr>
    </w:p>
    <w:p w14:paraId="33A20A0E" w14:textId="77777777" w:rsidR="00BF0339" w:rsidRDefault="00BF0339" w:rsidP="00BF0339">
      <w:pPr>
        <w:spacing w:after="9"/>
        <w:ind w:left="0" w:right="-352" w:firstLine="0"/>
        <w:rPr>
          <w:ins w:id="4783" w:author="BOUVY Martine [2]" w:date="2021-12-03T15:33:00Z"/>
          <w:rFonts w:eastAsia="Arial"/>
          <w:szCs w:val="20"/>
        </w:rPr>
      </w:pPr>
      <w:ins w:id="4784" w:author="BOUVY Martine [2]" w:date="2021-12-03T15:33:00Z">
        <w:r>
          <w:rPr>
            <w:rFonts w:eastAsia="Arial"/>
            <w:szCs w:val="20"/>
          </w:rPr>
          <w:t>/* local Variables</w:t>
        </w:r>
      </w:ins>
    </w:p>
    <w:p w14:paraId="6A689C0A" w14:textId="77777777" w:rsidR="00BF0339" w:rsidRDefault="00BF0339" w:rsidP="00BF0339">
      <w:pPr>
        <w:spacing w:after="9"/>
        <w:ind w:left="0" w:right="-352" w:firstLine="0"/>
        <w:rPr>
          <w:ins w:id="4785" w:author="BOUVY Martine [2]" w:date="2021-12-03T15:33:00Z"/>
          <w:rFonts w:eastAsia="Arial"/>
          <w:szCs w:val="20"/>
        </w:rPr>
      </w:pPr>
      <w:ins w:id="4786" w:author="BOUVY Martine [2]" w:date="2021-12-03T15:33:00Z">
        <w:r>
          <w:rPr>
            <w:rFonts w:eastAsia="Arial"/>
            <w:szCs w:val="20"/>
          </w:rPr>
          <w:t xml:space="preserve">j,k,m,t:integer </w:t>
        </w:r>
      </w:ins>
    </w:p>
    <w:p w14:paraId="4A372D7C" w14:textId="77777777" w:rsidR="00BF0339" w:rsidRDefault="00BF0339" w:rsidP="00BF0339">
      <w:pPr>
        <w:spacing w:after="9"/>
        <w:ind w:left="0" w:right="-352" w:firstLine="0"/>
        <w:rPr>
          <w:ins w:id="4787" w:author="BOUVY Martine [2]" w:date="2021-12-03T15:33:00Z"/>
          <w:rFonts w:eastAsia="Arial"/>
          <w:bCs/>
          <w:szCs w:val="20"/>
        </w:rPr>
      </w:pPr>
      <w:ins w:id="4788" w:author="BOUVY Martine [2]" w:date="2021-12-03T15:33:00Z">
        <w:r>
          <w:rPr>
            <w:rFonts w:eastAsia="Arial"/>
            <w:bCs/>
            <w:szCs w:val="20"/>
          </w:rPr>
          <w:t>MXInstruction, InstructionCode : string</w:t>
        </w:r>
      </w:ins>
    </w:p>
    <w:p w14:paraId="0916A199" w14:textId="6865B6C6" w:rsidR="0085608A" w:rsidRDefault="0085608A" w:rsidP="0085608A">
      <w:pPr>
        <w:spacing w:after="9"/>
        <w:ind w:left="0" w:right="157" w:firstLine="0"/>
        <w:rPr>
          <w:ins w:id="4789" w:author="BOUVY Martine [2]" w:date="2021-12-03T18:09:00Z"/>
          <w:rFonts w:eastAsia="Arial"/>
          <w:szCs w:val="20"/>
        </w:rPr>
      </w:pPr>
      <w:ins w:id="4790" w:author="BOUVY Martine [2]" w:date="2021-12-03T15:33:00Z">
        <w:r>
          <w:rPr>
            <w:rFonts w:eastAsia="Arial"/>
            <w:bCs/>
            <w:szCs w:val="20"/>
          </w:rPr>
          <w:t>ExtractedCodeTable1[], ExtractedCodeTable2</w:t>
        </w:r>
        <w:r w:rsidR="00500ECF">
          <w:rPr>
            <w:rFonts w:eastAsia="Arial"/>
            <w:bCs/>
            <w:szCs w:val="20"/>
          </w:rPr>
          <w:t>[] : table made of Table.</w:t>
        </w:r>
      </w:ins>
      <w:ins w:id="4791" w:author="BOUVY Martine [2]" w:date="2021-12-03T18:09:00Z">
        <w:r>
          <w:rPr>
            <w:rFonts w:eastAsia="Arial"/>
            <w:szCs w:val="20"/>
          </w:rPr>
          <w:t>Code and Table.Text</w:t>
        </w:r>
      </w:ins>
    </w:p>
    <w:p w14:paraId="41D8BF92" w14:textId="1F98FC0E" w:rsidR="00BF0339" w:rsidRDefault="00BF0339" w:rsidP="00BF0339">
      <w:pPr>
        <w:spacing w:after="9"/>
        <w:ind w:left="0" w:right="-352" w:firstLine="0"/>
        <w:rPr>
          <w:ins w:id="4792" w:author="BOUVY Martine [2]" w:date="2021-12-03T15:33:00Z"/>
          <w:rFonts w:eastAsia="Arial"/>
          <w:szCs w:val="20"/>
        </w:rPr>
      </w:pPr>
      <w:ins w:id="4793" w:author="BOUVY Martine [2]" w:date="2021-12-03T15:33:00Z">
        <w:r>
          <w:rPr>
            <w:rFonts w:eastAsia="Arial"/>
            <w:bCs/>
            <w:szCs w:val="20"/>
          </w:rPr>
          <w:t xml:space="preserve"> </w:t>
        </w:r>
        <w:r>
          <w:rPr>
            <w:rFonts w:eastAsia="Arial"/>
            <w:szCs w:val="20"/>
          </w:rPr>
          <w:t>*/</w:t>
        </w:r>
      </w:ins>
    </w:p>
    <w:p w14:paraId="333A0F7E" w14:textId="77777777" w:rsidR="00BF0339" w:rsidRDefault="00BF0339" w:rsidP="00BF0339">
      <w:pPr>
        <w:spacing w:after="9"/>
        <w:ind w:left="0" w:right="-352" w:firstLine="0"/>
        <w:rPr>
          <w:ins w:id="4794" w:author="BOUVY Martine [2]" w:date="2021-12-03T15:33:00Z"/>
          <w:rFonts w:eastAsia="Arial"/>
          <w:szCs w:val="20"/>
        </w:rPr>
      </w:pPr>
    </w:p>
    <w:p w14:paraId="55712B3D" w14:textId="77777777" w:rsidR="00BF0339" w:rsidRDefault="00BF0339" w:rsidP="00BF0339">
      <w:pPr>
        <w:spacing w:after="9"/>
        <w:ind w:left="0" w:right="-352" w:firstLine="0"/>
        <w:rPr>
          <w:ins w:id="4795" w:author="BOUVY Martine [2]" w:date="2021-12-03T15:33:00Z"/>
          <w:rFonts w:eastAsia="Arial"/>
          <w:szCs w:val="20"/>
        </w:rPr>
      </w:pPr>
      <w:ins w:id="4796" w:author="BOUVY Martine [2]" w:date="2021-12-03T15:33:00Z">
        <w:r w:rsidRPr="00B54747">
          <w:rPr>
            <w:rFonts w:eastAsia="Arial"/>
            <w:b/>
            <w:szCs w:val="20"/>
          </w:rPr>
          <w:t>For j</w:t>
        </w:r>
        <w:r>
          <w:rPr>
            <w:rFonts w:eastAsia="Arial"/>
            <w:szCs w:val="20"/>
          </w:rPr>
          <w:t xml:space="preserve"> = 1 to NumberOfOccurences(InstructionForCreditorAgent)</w:t>
        </w:r>
      </w:ins>
    </w:p>
    <w:p w14:paraId="7194B486" w14:textId="77777777" w:rsidR="00BF0339" w:rsidRDefault="00BF0339" w:rsidP="0085608A">
      <w:pPr>
        <w:tabs>
          <w:tab w:val="left" w:pos="270"/>
          <w:tab w:val="left" w:pos="360"/>
          <w:tab w:val="left" w:pos="450"/>
        </w:tabs>
        <w:spacing w:after="9"/>
        <w:ind w:left="0" w:right="-352" w:firstLine="0"/>
        <w:rPr>
          <w:ins w:id="4797" w:author="BOUVY Martine [2]" w:date="2021-12-03T15:33:00Z"/>
          <w:rFonts w:eastAsia="Arial"/>
          <w:szCs w:val="20"/>
        </w:rPr>
      </w:pPr>
      <w:ins w:id="4798" w:author="BOUVY Martine [2]" w:date="2021-12-03T15:33:00Z">
        <w:r>
          <w:rPr>
            <w:rFonts w:eastAsia="Arial"/>
            <w:szCs w:val="20"/>
          </w:rPr>
          <w:t xml:space="preserve">   </w:t>
        </w:r>
        <w:r w:rsidRPr="00B54747">
          <w:rPr>
            <w:rFonts w:eastAsia="Arial"/>
            <w:b/>
            <w:szCs w:val="20"/>
          </w:rPr>
          <w:t>IF IsPresent</w:t>
        </w:r>
        <w:r>
          <w:rPr>
            <w:rFonts w:eastAsia="Arial"/>
            <w:szCs w:val="20"/>
          </w:rPr>
          <w:t>(InstructionForCreditorAgent[j].InstructionInformation THEN</w:t>
        </w:r>
      </w:ins>
    </w:p>
    <w:p w14:paraId="70DE7210" w14:textId="7B1D83B9" w:rsidR="00BF0339" w:rsidRDefault="00BF0339" w:rsidP="00BF0339">
      <w:pPr>
        <w:spacing w:after="9"/>
        <w:ind w:left="0" w:right="-352" w:firstLine="0"/>
        <w:rPr>
          <w:ins w:id="4799" w:author="BOUVY Martine [2]" w:date="2021-12-03T15:33:00Z"/>
          <w:rFonts w:eastAsia="Arial"/>
          <w:szCs w:val="20"/>
        </w:rPr>
      </w:pPr>
      <w:ins w:id="4800" w:author="BOUVY Martine [2]" w:date="2021-12-03T15:33:00Z">
        <w:r>
          <w:rPr>
            <w:rFonts w:eastAsia="Arial"/>
            <w:szCs w:val="20"/>
          </w:rPr>
          <w:t xml:space="preserve">   </w:t>
        </w:r>
      </w:ins>
    </w:p>
    <w:p w14:paraId="20CAB38B" w14:textId="4E9F4439" w:rsidR="00BF0339" w:rsidRDefault="00BF0339" w:rsidP="00EC0F1B">
      <w:pPr>
        <w:tabs>
          <w:tab w:val="left" w:pos="360"/>
          <w:tab w:val="left" w:pos="450"/>
        </w:tabs>
        <w:spacing w:after="9"/>
        <w:ind w:left="0" w:right="-1252" w:firstLine="0"/>
        <w:rPr>
          <w:ins w:id="4801" w:author="BOUVY Martine [2]" w:date="2021-12-03T18:23:00Z"/>
          <w:rFonts w:eastAsia="Arial"/>
          <w:szCs w:val="20"/>
        </w:rPr>
      </w:pPr>
      <w:ins w:id="4802" w:author="BOUVY Martine [2]" w:date="2021-12-03T15:33:00Z">
        <w:r w:rsidRPr="00EC0F1B">
          <w:rPr>
            <w:rFonts w:eastAsia="Arial"/>
            <w:b/>
            <w:szCs w:val="20"/>
          </w:rPr>
          <w:t xml:space="preserve">  </w:t>
        </w:r>
      </w:ins>
      <w:ins w:id="4803" w:author="BOUVY Martine [2]" w:date="2021-12-06T10:51:00Z">
        <w:r w:rsidR="00EC0F1B" w:rsidRPr="00EC0F1B">
          <w:rPr>
            <w:rFonts w:eastAsia="Arial"/>
            <w:b/>
            <w:szCs w:val="20"/>
          </w:rPr>
          <w:t xml:space="preserve"> {</w:t>
        </w:r>
      </w:ins>
      <w:ins w:id="4804" w:author="BOUVY Martine [2]" w:date="2021-12-03T15:33:00Z">
        <w:r>
          <w:rPr>
            <w:rFonts w:eastAsia="Arial"/>
            <w:szCs w:val="20"/>
          </w:rPr>
          <w:t xml:space="preserve">    MXInstruction = InstructionForCreditorAgent[j].InstructionInformation</w:t>
        </w:r>
      </w:ins>
    </w:p>
    <w:p w14:paraId="4EA9800E" w14:textId="05D68A0E" w:rsidR="00530FB9" w:rsidRDefault="00530FB9" w:rsidP="00BF0339">
      <w:pPr>
        <w:spacing w:after="9"/>
        <w:ind w:left="0" w:right="-1252" w:firstLine="0"/>
        <w:rPr>
          <w:ins w:id="4805" w:author="BOUVY Martine [2]" w:date="2021-12-03T18:23:00Z"/>
          <w:rFonts w:eastAsia="Arial"/>
          <w:szCs w:val="20"/>
        </w:rPr>
      </w:pPr>
      <w:ins w:id="4806" w:author="BOUVY Martine [2]" w:date="2021-12-03T18:31:00Z">
        <w:r>
          <w:rPr>
            <w:rFonts w:eastAsia="Arial"/>
            <w:szCs w:val="20"/>
          </w:rPr>
          <w:t xml:space="preserve">      </w:t>
        </w:r>
      </w:ins>
    </w:p>
    <w:p w14:paraId="4AAE330E" w14:textId="64311549" w:rsidR="00174801" w:rsidRDefault="00EC0F1B" w:rsidP="00BF0339">
      <w:pPr>
        <w:spacing w:after="9"/>
        <w:ind w:left="0" w:right="-1252" w:firstLine="0"/>
        <w:rPr>
          <w:ins w:id="4807" w:author="BOUVY Martine [2]" w:date="2021-12-03T18:22:00Z"/>
          <w:rFonts w:eastAsia="Arial"/>
          <w:b/>
          <w:szCs w:val="20"/>
        </w:rPr>
      </w:pPr>
      <w:ins w:id="4808" w:author="BOUVY Martine [2]" w:date="2021-12-03T18:23:00Z">
        <w:r>
          <w:rPr>
            <w:rFonts w:eastAsia="Arial"/>
            <w:b/>
            <w:szCs w:val="20"/>
          </w:rPr>
          <w:t xml:space="preserve"> </w:t>
        </w:r>
      </w:ins>
      <w:ins w:id="4809" w:author="BOUVY Martine [2]" w:date="2021-12-03T15:33:00Z">
        <w:r w:rsidR="00BF0339" w:rsidRPr="00EE5649">
          <w:rPr>
            <w:rFonts w:eastAsia="Arial"/>
            <w:b/>
            <w:szCs w:val="20"/>
          </w:rPr>
          <w:t xml:space="preserve">     </w:t>
        </w:r>
      </w:ins>
    </w:p>
    <w:p w14:paraId="1B56AC59" w14:textId="7AC0CC87" w:rsidR="00BF0339" w:rsidRDefault="00174801" w:rsidP="00BF0339">
      <w:pPr>
        <w:spacing w:after="9"/>
        <w:ind w:left="0" w:right="-1252" w:firstLine="0"/>
        <w:rPr>
          <w:ins w:id="4810" w:author="BOUVY Martine [2]" w:date="2021-12-03T15:33:00Z"/>
          <w:rFonts w:eastAsia="Arial"/>
          <w:szCs w:val="20"/>
        </w:rPr>
      </w:pPr>
      <w:ins w:id="4811" w:author="BOUVY Martine [2]" w:date="2021-12-03T18:22:00Z">
        <w:r>
          <w:rPr>
            <w:rFonts w:eastAsia="Arial"/>
            <w:b/>
            <w:szCs w:val="20"/>
          </w:rPr>
          <w:t xml:space="preserve">   </w:t>
        </w:r>
      </w:ins>
      <w:ins w:id="4812" w:author="BOUVY Martine [2]" w:date="2021-12-06T10:51:00Z">
        <w:r w:rsidR="00EC0F1B">
          <w:rPr>
            <w:rFonts w:eastAsia="Arial"/>
            <w:b/>
            <w:szCs w:val="20"/>
          </w:rPr>
          <w:t xml:space="preserve"> </w:t>
        </w:r>
      </w:ins>
      <w:ins w:id="4813" w:author="BOUVY Martine [2]" w:date="2021-12-03T15:33:00Z">
        <w:r w:rsidR="00BF0339" w:rsidRPr="00EE5649">
          <w:rPr>
            <w:rFonts w:eastAsia="Arial"/>
            <w:b/>
            <w:szCs w:val="20"/>
          </w:rPr>
          <w:t xml:space="preserve"> IF IsPresent</w:t>
        </w:r>
        <w:r w:rsidR="00BF0339">
          <w:rPr>
            <w:rFonts w:eastAsia="Arial"/>
            <w:szCs w:val="20"/>
          </w:rPr>
          <w:t>(InstructionForCreditorAgent[j].Code) THEN</w:t>
        </w:r>
      </w:ins>
    </w:p>
    <w:p w14:paraId="671E856E" w14:textId="77777777" w:rsidR="00BF0339" w:rsidRDefault="00BF0339" w:rsidP="00BF0339">
      <w:pPr>
        <w:spacing w:after="9"/>
        <w:ind w:left="0" w:right="-1252" w:firstLine="0"/>
        <w:rPr>
          <w:ins w:id="4814" w:author="BOUVY Martine [2]" w:date="2021-12-03T15:33:00Z"/>
          <w:rFonts w:eastAsia="Arial"/>
          <w:szCs w:val="20"/>
        </w:rPr>
      </w:pPr>
      <w:ins w:id="4815" w:author="BOUVY Martine [2]" w:date="2021-12-03T15:33:00Z">
        <w:r>
          <w:rPr>
            <w:rFonts w:eastAsia="Arial"/>
            <w:szCs w:val="20"/>
          </w:rPr>
          <w:t xml:space="preserve">         InstructionCode = InstructionForCreditorAgent[j].Code</w:t>
        </w:r>
      </w:ins>
    </w:p>
    <w:p w14:paraId="18F1C885" w14:textId="382BECB5" w:rsidR="00BF0339" w:rsidRPr="00EE5649" w:rsidRDefault="00174801" w:rsidP="00BF0339">
      <w:pPr>
        <w:spacing w:after="9"/>
        <w:ind w:left="0" w:right="-1252" w:firstLine="0"/>
        <w:rPr>
          <w:ins w:id="4816" w:author="BOUVY Martine [2]" w:date="2021-12-03T15:33:00Z"/>
          <w:rFonts w:eastAsia="Arial"/>
          <w:b/>
          <w:szCs w:val="20"/>
        </w:rPr>
      </w:pPr>
      <w:ins w:id="4817" w:author="BOUVY Martine [2]" w:date="2021-12-03T15:33:00Z">
        <w:r>
          <w:rPr>
            <w:rFonts w:eastAsia="Arial"/>
            <w:b/>
            <w:szCs w:val="20"/>
          </w:rPr>
          <w:t xml:space="preserve">  </w:t>
        </w:r>
      </w:ins>
      <w:ins w:id="4818" w:author="BOUVY Martine [2]" w:date="2021-12-06T10:51:00Z">
        <w:r w:rsidR="00EC0F1B">
          <w:rPr>
            <w:rFonts w:eastAsia="Arial"/>
            <w:b/>
            <w:szCs w:val="20"/>
          </w:rPr>
          <w:t xml:space="preserve"> </w:t>
        </w:r>
      </w:ins>
      <w:ins w:id="4819" w:author="BOUVY Martine [2]" w:date="2021-12-03T15:33:00Z">
        <w:r>
          <w:rPr>
            <w:rFonts w:eastAsia="Arial"/>
            <w:b/>
            <w:szCs w:val="20"/>
          </w:rPr>
          <w:t xml:space="preserve">  </w:t>
        </w:r>
        <w:r w:rsidR="00BF0339" w:rsidRPr="00EE5649">
          <w:rPr>
            <w:rFonts w:eastAsia="Arial"/>
            <w:b/>
            <w:szCs w:val="20"/>
          </w:rPr>
          <w:t>ELSE</w:t>
        </w:r>
      </w:ins>
    </w:p>
    <w:p w14:paraId="0EA65DF4" w14:textId="77777777" w:rsidR="00BF0339" w:rsidRDefault="00BF0339" w:rsidP="00BF0339">
      <w:pPr>
        <w:spacing w:after="9"/>
        <w:ind w:left="0" w:right="-1252" w:firstLine="0"/>
        <w:rPr>
          <w:ins w:id="4820" w:author="BOUVY Martine [2]" w:date="2021-12-03T15:33:00Z"/>
          <w:rFonts w:eastAsia="Arial"/>
          <w:szCs w:val="20"/>
        </w:rPr>
      </w:pPr>
      <w:ins w:id="4821" w:author="BOUVY Martine [2]" w:date="2021-12-03T15:33:00Z">
        <w:r>
          <w:rPr>
            <w:rFonts w:eastAsia="Arial"/>
            <w:szCs w:val="20"/>
          </w:rPr>
          <w:t xml:space="preserve">         InstructionCode = “”</w:t>
        </w:r>
      </w:ins>
    </w:p>
    <w:p w14:paraId="32AF2344" w14:textId="77777777" w:rsidR="00174801" w:rsidRDefault="00BF0339" w:rsidP="00BF0339">
      <w:pPr>
        <w:spacing w:after="9"/>
        <w:ind w:left="0" w:right="-1252" w:firstLine="0"/>
        <w:rPr>
          <w:ins w:id="4822" w:author="BOUVY Martine [2]" w:date="2021-12-03T18:22:00Z"/>
          <w:rFonts w:eastAsia="Arial"/>
          <w:b/>
          <w:szCs w:val="20"/>
        </w:rPr>
      </w:pPr>
      <w:ins w:id="4823" w:author="BOUVY Martine [2]" w:date="2021-12-03T15:33:00Z">
        <w:r w:rsidRPr="00EE5649">
          <w:rPr>
            <w:rFonts w:eastAsia="Arial"/>
            <w:b/>
            <w:szCs w:val="20"/>
          </w:rPr>
          <w:t xml:space="preserve">      </w:t>
        </w:r>
      </w:ins>
    </w:p>
    <w:p w14:paraId="1F6EFFA2" w14:textId="4EF96E40" w:rsidR="00BF0339" w:rsidRDefault="00174801" w:rsidP="00BF0339">
      <w:pPr>
        <w:spacing w:after="9"/>
        <w:ind w:left="0" w:right="-1252" w:firstLine="0"/>
        <w:rPr>
          <w:ins w:id="4824" w:author="BOUVY Martine [2]" w:date="2021-12-03T15:33:00Z"/>
          <w:rFonts w:eastAsia="Arial"/>
          <w:b/>
          <w:szCs w:val="20"/>
        </w:rPr>
      </w:pPr>
      <w:ins w:id="4825" w:author="BOUVY Martine [2]" w:date="2021-12-03T18:22:00Z">
        <w:r>
          <w:rPr>
            <w:rFonts w:eastAsia="Arial"/>
            <w:b/>
            <w:szCs w:val="20"/>
          </w:rPr>
          <w:t xml:space="preserve">   </w:t>
        </w:r>
      </w:ins>
      <w:ins w:id="4826" w:author="BOUVY Martine [2]" w:date="2021-12-06T10:51:00Z">
        <w:r w:rsidR="00EC0F1B">
          <w:rPr>
            <w:rFonts w:eastAsia="Arial"/>
            <w:b/>
            <w:szCs w:val="20"/>
          </w:rPr>
          <w:t xml:space="preserve"> </w:t>
        </w:r>
      </w:ins>
      <w:ins w:id="4827" w:author="BOUVY Martine [2]" w:date="2021-12-03T18:22:00Z">
        <w:r>
          <w:rPr>
            <w:rFonts w:eastAsia="Arial"/>
            <w:b/>
            <w:szCs w:val="20"/>
          </w:rPr>
          <w:t xml:space="preserve"> </w:t>
        </w:r>
      </w:ins>
      <w:ins w:id="4828" w:author="BOUVY Martine [2]" w:date="2021-12-03T15:33:00Z">
        <w:r w:rsidR="00BF0339" w:rsidRPr="00EE5649">
          <w:rPr>
            <w:rFonts w:eastAsia="Arial"/>
            <w:b/>
            <w:szCs w:val="20"/>
          </w:rPr>
          <w:t>ENDIF</w:t>
        </w:r>
      </w:ins>
    </w:p>
    <w:p w14:paraId="0051A0DA" w14:textId="77777777" w:rsidR="00BF0339" w:rsidRDefault="00BF0339" w:rsidP="00BF0339">
      <w:pPr>
        <w:spacing w:after="9"/>
        <w:ind w:left="0" w:right="-1252" w:firstLine="0"/>
        <w:rPr>
          <w:ins w:id="4829" w:author="BOUVY Martine [2]" w:date="2021-12-03T15:33:00Z"/>
          <w:rFonts w:eastAsia="Arial"/>
          <w:b/>
          <w:szCs w:val="20"/>
        </w:rPr>
      </w:pPr>
      <w:ins w:id="4830" w:author="BOUVY Martine [2]" w:date="2021-12-03T15:33:00Z">
        <w:r>
          <w:rPr>
            <w:rFonts w:eastAsia="Arial"/>
            <w:b/>
            <w:szCs w:val="20"/>
          </w:rPr>
          <w:t xml:space="preserve">    </w:t>
        </w:r>
      </w:ins>
    </w:p>
    <w:p w14:paraId="56948B1C" w14:textId="25B3C104" w:rsidR="00BF0339" w:rsidRDefault="00BF0339" w:rsidP="00BF0339">
      <w:pPr>
        <w:spacing w:after="9"/>
        <w:ind w:left="450" w:right="157"/>
        <w:rPr>
          <w:ins w:id="4831" w:author="BOUVY Martine [2]" w:date="2021-12-03T15:33:00Z"/>
          <w:rFonts w:eastAsia="Arial"/>
          <w:szCs w:val="20"/>
        </w:rPr>
      </w:pPr>
      <w:ins w:id="4832" w:author="BOUVY Martine [2]" w:date="2021-12-03T15:33:00Z">
        <w:r>
          <w:rPr>
            <w:rFonts w:eastAsia="Arial"/>
            <w:b/>
            <w:szCs w:val="20"/>
          </w:rPr>
          <w:lastRenderedPageBreak/>
          <w:t xml:space="preserve"> </w:t>
        </w:r>
      </w:ins>
      <w:ins w:id="4833" w:author="BOUVY Martine [2]" w:date="2021-12-06T10:51:00Z">
        <w:r w:rsidR="00EC0F1B">
          <w:rPr>
            <w:rFonts w:eastAsia="Arial"/>
            <w:b/>
            <w:szCs w:val="20"/>
          </w:rPr>
          <w:t xml:space="preserve"> </w:t>
        </w:r>
      </w:ins>
      <w:ins w:id="4834" w:author="BOUVY Martine [2]" w:date="2021-12-03T15:33:00Z">
        <w:r>
          <w:rPr>
            <w:rFonts w:eastAsia="Arial"/>
            <w:b/>
            <w:szCs w:val="20"/>
          </w:rPr>
          <w:t xml:space="preserve"> Call </w:t>
        </w:r>
        <w:r w:rsidR="00530FB9">
          <w:rPr>
            <w:rFonts w:eastAsia="Arial"/>
            <w:b/>
            <w:bCs/>
            <w:szCs w:val="20"/>
          </w:rPr>
          <w:t>SubfunctionExtractCode</w:t>
        </w:r>
        <w:r w:rsidRPr="009C79B0">
          <w:rPr>
            <w:rFonts w:eastAsia="Arial"/>
            <w:szCs w:val="20"/>
          </w:rPr>
          <w:t>(Instructio</w:t>
        </w:r>
        <w:r>
          <w:rPr>
            <w:rFonts w:eastAsia="Arial"/>
            <w:szCs w:val="20"/>
          </w:rPr>
          <w:t>nCode,CodeTable[], MXInstruction</w:t>
        </w:r>
        <w:r w:rsidR="009408D4">
          <w:rPr>
            <w:rFonts w:eastAsia="Arial"/>
            <w:szCs w:val="20"/>
          </w:rPr>
          <w:t>; ExtractedCode</w:t>
        </w:r>
        <w:r w:rsidRPr="009C79B0">
          <w:rPr>
            <w:rFonts w:eastAsia="Arial"/>
            <w:szCs w:val="20"/>
          </w:rPr>
          <w:t xml:space="preserve">Table[]) </w:t>
        </w:r>
      </w:ins>
    </w:p>
    <w:p w14:paraId="1BA988B1" w14:textId="1B162416" w:rsidR="00BF0339" w:rsidRDefault="00BF0339" w:rsidP="00BF0339">
      <w:pPr>
        <w:spacing w:after="9"/>
        <w:ind w:left="450" w:right="157"/>
        <w:rPr>
          <w:ins w:id="4835" w:author="BOUVY Martine [2]" w:date="2021-12-06T10:52:00Z"/>
          <w:rFonts w:eastAsia="Arial"/>
          <w:szCs w:val="20"/>
        </w:rPr>
      </w:pPr>
      <w:ins w:id="4836" w:author="BOUVY Martine [2]" w:date="2021-12-03T15:33:00Z">
        <w:r w:rsidRPr="004E4FF7">
          <w:rPr>
            <w:rFonts w:eastAsia="Arial"/>
            <w:szCs w:val="20"/>
          </w:rPr>
          <w:t>/* TempACC is not used when 2 occurrences are analysed separately, so will not be found in the string to analyse */</w:t>
        </w:r>
      </w:ins>
    </w:p>
    <w:p w14:paraId="3B731AA9" w14:textId="6E0173FE" w:rsidR="00EC0F1B" w:rsidRDefault="00EC0F1B" w:rsidP="00BF0339">
      <w:pPr>
        <w:spacing w:after="9"/>
        <w:ind w:left="450" w:right="157"/>
        <w:rPr>
          <w:ins w:id="4837" w:author="BOUVY Martine [2]" w:date="2021-12-06T10:52:00Z"/>
          <w:rFonts w:eastAsia="Arial"/>
          <w:szCs w:val="20"/>
        </w:rPr>
      </w:pPr>
    </w:p>
    <w:p w14:paraId="48CBD06F" w14:textId="634D45BC" w:rsidR="00EC0F1B" w:rsidRDefault="00EC0F1B" w:rsidP="00BF0339">
      <w:pPr>
        <w:spacing w:after="9"/>
        <w:ind w:left="450" w:right="157"/>
        <w:rPr>
          <w:ins w:id="4838" w:author="BOUVY Martine [2]" w:date="2021-12-06T10:53:00Z"/>
          <w:rFonts w:eastAsia="Arial"/>
          <w:b/>
          <w:szCs w:val="20"/>
        </w:rPr>
      </w:pPr>
      <w:ins w:id="4839" w:author="BOUVY Martine [2]" w:date="2021-12-06T10:52:00Z">
        <w:r w:rsidRPr="00EC0F1B">
          <w:rPr>
            <w:rFonts w:eastAsia="Arial"/>
            <w:b/>
            <w:szCs w:val="20"/>
          </w:rPr>
          <w:t>}</w:t>
        </w:r>
      </w:ins>
    </w:p>
    <w:p w14:paraId="26791AA9" w14:textId="784188F9" w:rsidR="00EC0F1B" w:rsidRDefault="00EC0F1B" w:rsidP="00BF0339">
      <w:pPr>
        <w:spacing w:after="9"/>
        <w:ind w:left="450" w:right="157"/>
        <w:rPr>
          <w:ins w:id="4840" w:author="BOUVY Martine [2]" w:date="2021-12-06T10:53:00Z"/>
          <w:rFonts w:eastAsia="Arial"/>
          <w:b/>
          <w:szCs w:val="20"/>
        </w:rPr>
      </w:pPr>
    </w:p>
    <w:p w14:paraId="6FE3A911" w14:textId="77777777" w:rsidR="00EC0F1B" w:rsidRDefault="00EC0F1B" w:rsidP="00BF0339">
      <w:pPr>
        <w:spacing w:after="9"/>
        <w:ind w:left="450" w:right="157"/>
        <w:rPr>
          <w:ins w:id="4841" w:author="BOUVY Martine [2]" w:date="2021-12-06T10:53:00Z"/>
          <w:rFonts w:eastAsia="Arial"/>
          <w:b/>
          <w:szCs w:val="20"/>
        </w:rPr>
      </w:pPr>
      <w:ins w:id="4842" w:author="BOUVY Martine [2]" w:date="2021-12-06T10:53:00Z">
        <w:r>
          <w:rPr>
            <w:rFonts w:eastAsia="Arial"/>
            <w:b/>
            <w:szCs w:val="20"/>
          </w:rPr>
          <w:t xml:space="preserve">ELSE </w:t>
        </w:r>
      </w:ins>
    </w:p>
    <w:p w14:paraId="0530BBCF" w14:textId="55B08123" w:rsidR="00EC0F1B" w:rsidRDefault="00EC0F1B" w:rsidP="00BF0339">
      <w:pPr>
        <w:spacing w:after="9"/>
        <w:ind w:left="450" w:right="157"/>
        <w:rPr>
          <w:ins w:id="4843" w:author="BOUVY Martine" w:date="2021-12-08T09:57:00Z"/>
          <w:rFonts w:eastAsia="Arial"/>
          <w:szCs w:val="20"/>
        </w:rPr>
      </w:pPr>
      <w:ins w:id="4844" w:author="BOUVY Martine [2]" w:date="2021-12-06T10:53:00Z">
        <w:r w:rsidRPr="00EC0F1B">
          <w:rPr>
            <w:rFonts w:eastAsia="Arial"/>
            <w:szCs w:val="20"/>
          </w:rPr>
          <w:t>/* only MX Code is present without MX InstructionInformation */</w:t>
        </w:r>
      </w:ins>
    </w:p>
    <w:p w14:paraId="6F56F973" w14:textId="77777777" w:rsidR="00AA6AE3" w:rsidRDefault="00AA6AE3" w:rsidP="00BF0339">
      <w:pPr>
        <w:spacing w:after="9"/>
        <w:ind w:left="450" w:right="157"/>
        <w:rPr>
          <w:ins w:id="4845" w:author="BOUVY Martine [2]" w:date="2021-12-06T10:53:00Z"/>
          <w:rFonts w:eastAsia="Arial"/>
          <w:szCs w:val="20"/>
        </w:rPr>
      </w:pPr>
    </w:p>
    <w:p w14:paraId="617ABDD9" w14:textId="524D7BA0" w:rsidR="00EC0F1B" w:rsidRDefault="00EC0F1B" w:rsidP="00BF0339">
      <w:pPr>
        <w:spacing w:after="9"/>
        <w:ind w:left="450" w:right="157"/>
        <w:rPr>
          <w:ins w:id="4846" w:author="BOUVY Martine [2]" w:date="2021-12-06T10:56:00Z"/>
          <w:rFonts w:eastAsia="Arial"/>
          <w:szCs w:val="20"/>
        </w:rPr>
      </w:pPr>
      <w:ins w:id="4847" w:author="BOUVY Martine [2]" w:date="2021-12-06T10:53:00Z">
        <w:r>
          <w:rPr>
            <w:rFonts w:eastAsia="Arial"/>
            <w:szCs w:val="20"/>
          </w:rPr>
          <w:t xml:space="preserve">  </w:t>
        </w:r>
      </w:ins>
      <w:ins w:id="4848" w:author="BOUVY Martine [2]" w:date="2021-12-06T10:54:00Z">
        <w:r>
          <w:rPr>
            <w:rFonts w:eastAsia="Arial"/>
            <w:szCs w:val="20"/>
          </w:rPr>
          <w:t>ExtractedCodeTable</w:t>
        </w:r>
      </w:ins>
      <w:ins w:id="4849" w:author="BOUVY Martine [2]" w:date="2021-12-06T10:55:00Z">
        <w:r>
          <w:rPr>
            <w:rFonts w:eastAsia="Arial"/>
            <w:szCs w:val="20"/>
          </w:rPr>
          <w:t>[1].Code = InstructionForCreditorAgent[j].Code</w:t>
        </w:r>
      </w:ins>
    </w:p>
    <w:p w14:paraId="018C98D9" w14:textId="2715975E" w:rsidR="00EC0F1B" w:rsidRDefault="00EC0F1B" w:rsidP="00BF0339">
      <w:pPr>
        <w:spacing w:after="9"/>
        <w:ind w:left="450" w:right="157"/>
        <w:rPr>
          <w:ins w:id="4850" w:author="BOUVY Martine [2]" w:date="2021-12-06T10:56:00Z"/>
          <w:rFonts w:eastAsia="Arial"/>
          <w:szCs w:val="20"/>
        </w:rPr>
      </w:pPr>
      <w:ins w:id="4851" w:author="BOUVY Martine [2]" w:date="2021-12-06T10:56:00Z">
        <w:r>
          <w:rPr>
            <w:rFonts w:eastAsia="Arial"/>
            <w:szCs w:val="20"/>
          </w:rPr>
          <w:t xml:space="preserve">  ExtractedCodeTable[1].Text = “”</w:t>
        </w:r>
      </w:ins>
    </w:p>
    <w:p w14:paraId="025CB989" w14:textId="4D9C58A9" w:rsidR="00EC0F1B" w:rsidRDefault="00EC0F1B" w:rsidP="00BF0339">
      <w:pPr>
        <w:spacing w:after="9"/>
        <w:ind w:left="450" w:right="157"/>
        <w:rPr>
          <w:ins w:id="4852" w:author="BOUVY Martine [2]" w:date="2021-12-06T10:56:00Z"/>
          <w:rFonts w:eastAsia="Arial"/>
          <w:szCs w:val="20"/>
        </w:rPr>
      </w:pPr>
    </w:p>
    <w:p w14:paraId="0202295C" w14:textId="021DFC04" w:rsidR="00EC0F1B" w:rsidRPr="00EC0F1B" w:rsidRDefault="00EC0F1B" w:rsidP="00BF0339">
      <w:pPr>
        <w:spacing w:after="9"/>
        <w:ind w:left="450" w:right="157"/>
        <w:rPr>
          <w:ins w:id="4853" w:author="BOUVY Martine [2]" w:date="2021-12-06T10:52:00Z"/>
          <w:rFonts w:eastAsia="Arial"/>
          <w:b/>
          <w:szCs w:val="20"/>
        </w:rPr>
      </w:pPr>
      <w:ins w:id="4854" w:author="BOUVY Martine [2]" w:date="2021-12-06T10:56:00Z">
        <w:r w:rsidRPr="00EC0F1B">
          <w:rPr>
            <w:rFonts w:eastAsia="Arial"/>
            <w:b/>
            <w:szCs w:val="20"/>
          </w:rPr>
          <w:t>ENDIF</w:t>
        </w:r>
      </w:ins>
    </w:p>
    <w:p w14:paraId="7F160DD8" w14:textId="5549EB26" w:rsidR="00EC0F1B" w:rsidRDefault="00EC0F1B" w:rsidP="00BF0339">
      <w:pPr>
        <w:spacing w:after="9"/>
        <w:ind w:left="450" w:right="157"/>
        <w:rPr>
          <w:ins w:id="4855" w:author="BOUVY Martine [2]" w:date="2021-12-06T10:52:00Z"/>
          <w:rFonts w:eastAsia="Arial"/>
          <w:szCs w:val="20"/>
        </w:rPr>
      </w:pPr>
    </w:p>
    <w:p w14:paraId="0FCEF01E" w14:textId="77777777" w:rsidR="00EC0F1B" w:rsidRDefault="00EC0F1B" w:rsidP="00BF0339">
      <w:pPr>
        <w:spacing w:after="9"/>
        <w:ind w:left="450" w:right="157"/>
        <w:rPr>
          <w:ins w:id="4856" w:author="BOUVY Martine [2]" w:date="2021-12-06T10:39:00Z"/>
          <w:rFonts w:eastAsia="Arial"/>
          <w:szCs w:val="20"/>
        </w:rPr>
      </w:pPr>
    </w:p>
    <w:p w14:paraId="6F49186E" w14:textId="243F9C01" w:rsidR="000628F1" w:rsidRDefault="000628F1" w:rsidP="00BF0339">
      <w:pPr>
        <w:spacing w:after="9"/>
        <w:ind w:left="450" w:right="157"/>
        <w:rPr>
          <w:ins w:id="4857" w:author="BOUVY Martine [2]" w:date="2021-12-03T15:33:00Z"/>
          <w:rFonts w:eastAsia="Arial"/>
          <w:szCs w:val="20"/>
        </w:rPr>
      </w:pPr>
      <w:ins w:id="4858" w:author="BOUVY Martine [2]" w:date="2021-12-06T10:39:00Z">
        <w:r>
          <w:rPr>
            <w:rFonts w:eastAsia="Arial"/>
            <w:szCs w:val="20"/>
          </w:rPr>
          <w:t>/* Copy the ExtractedCodeTable[] temporarily */</w:t>
        </w:r>
      </w:ins>
    </w:p>
    <w:p w14:paraId="51EDB628" w14:textId="77777777" w:rsidR="00BF0339" w:rsidRDefault="00BF0339" w:rsidP="00BF0339">
      <w:pPr>
        <w:spacing w:after="9"/>
        <w:ind w:left="450" w:right="157"/>
        <w:rPr>
          <w:ins w:id="4859" w:author="BOUVY Martine [2]" w:date="2021-12-03T15:33:00Z"/>
          <w:rFonts w:eastAsia="Arial"/>
          <w:szCs w:val="20"/>
        </w:rPr>
      </w:pPr>
    </w:p>
    <w:p w14:paraId="2771FDCA" w14:textId="77777777" w:rsidR="00BF0339" w:rsidRDefault="00BF0339" w:rsidP="00BF0339">
      <w:pPr>
        <w:spacing w:after="9"/>
        <w:ind w:left="450" w:right="157"/>
        <w:rPr>
          <w:ins w:id="4860" w:author="BOUVY Martine [2]" w:date="2021-12-03T15:33:00Z"/>
          <w:rFonts w:eastAsia="Arial"/>
          <w:szCs w:val="20"/>
        </w:rPr>
      </w:pPr>
      <w:ins w:id="4861" w:author="BOUVY Martine [2]" w:date="2021-12-03T15:33:00Z">
        <w:r w:rsidRPr="005F2A9E">
          <w:rPr>
            <w:rFonts w:eastAsia="Arial"/>
            <w:b/>
            <w:szCs w:val="20"/>
          </w:rPr>
          <w:t xml:space="preserve">  IF</w:t>
        </w:r>
        <w:r>
          <w:rPr>
            <w:rFonts w:eastAsia="Arial"/>
            <w:szCs w:val="20"/>
          </w:rPr>
          <w:t xml:space="preserve"> j = 1 Then </w:t>
        </w:r>
      </w:ins>
    </w:p>
    <w:p w14:paraId="5B21FF61" w14:textId="4DC5879A" w:rsidR="00BF0339" w:rsidRDefault="00BF0339" w:rsidP="00BF0339">
      <w:pPr>
        <w:spacing w:after="9"/>
        <w:ind w:left="450" w:right="157"/>
        <w:rPr>
          <w:ins w:id="4862" w:author="BOUVY Martine [2]" w:date="2021-12-03T15:33:00Z"/>
          <w:rFonts w:eastAsia="Arial"/>
          <w:szCs w:val="20"/>
        </w:rPr>
      </w:pPr>
      <w:ins w:id="4863" w:author="BOUVY Martine [2]" w:date="2021-12-03T15:33:00Z">
        <w:r>
          <w:rPr>
            <w:rFonts w:eastAsia="Arial"/>
            <w:szCs w:val="20"/>
          </w:rPr>
          <w:t xml:space="preserve">    </w:t>
        </w:r>
        <w:r w:rsidRPr="005F2A9E">
          <w:rPr>
            <w:rFonts w:eastAsia="Arial"/>
            <w:b/>
            <w:szCs w:val="20"/>
          </w:rPr>
          <w:t>For k</w:t>
        </w:r>
        <w:r w:rsidR="00AD41AA">
          <w:rPr>
            <w:rFonts w:eastAsia="Arial"/>
            <w:szCs w:val="20"/>
          </w:rPr>
          <w:t xml:space="preserve"> = 1 to </w:t>
        </w:r>
        <w:r w:rsidR="00AD41AA" w:rsidRPr="00FF0DC9">
          <w:rPr>
            <w:rFonts w:eastAsia="Arial"/>
            <w:b/>
            <w:bCs/>
            <w:szCs w:val="20"/>
          </w:rPr>
          <w:t>NumberOf Occurrences</w:t>
        </w:r>
        <w:r w:rsidR="00AD41AA">
          <w:rPr>
            <w:rFonts w:eastAsia="Arial"/>
            <w:szCs w:val="20"/>
          </w:rPr>
          <w:t>(ExtractedCode</w:t>
        </w:r>
        <w:r>
          <w:rPr>
            <w:rFonts w:eastAsia="Arial"/>
            <w:szCs w:val="20"/>
          </w:rPr>
          <w:t>Table[])</w:t>
        </w:r>
      </w:ins>
    </w:p>
    <w:p w14:paraId="424F13A4" w14:textId="552DFCC9" w:rsidR="00BF0339" w:rsidRDefault="00BF0339" w:rsidP="00BF0339">
      <w:pPr>
        <w:spacing w:after="9"/>
        <w:ind w:left="450" w:right="157"/>
        <w:rPr>
          <w:ins w:id="4864" w:author="BOUVY Martine [2]" w:date="2021-12-03T15:33:00Z"/>
          <w:rFonts w:eastAsia="Arial"/>
          <w:szCs w:val="20"/>
        </w:rPr>
      </w:pPr>
      <w:ins w:id="4865" w:author="BOUVY Martine [2]" w:date="2021-12-03T15:33:00Z">
        <w:r>
          <w:rPr>
            <w:rFonts w:eastAsia="Arial"/>
            <w:szCs w:val="20"/>
          </w:rPr>
          <w:t xml:space="preserve">  </w:t>
        </w:r>
        <w:r w:rsidR="00AD41AA">
          <w:rPr>
            <w:rFonts w:eastAsia="Arial"/>
            <w:szCs w:val="20"/>
          </w:rPr>
          <w:t xml:space="preserve">     ExtractedCodeTable</w:t>
        </w:r>
        <w:r w:rsidR="00AD41AA" w:rsidRPr="000628F1">
          <w:rPr>
            <w:rFonts w:eastAsia="Arial"/>
            <w:b/>
            <w:szCs w:val="20"/>
          </w:rPr>
          <w:t>1</w:t>
        </w:r>
        <w:r w:rsidR="00AD41AA">
          <w:rPr>
            <w:rFonts w:eastAsia="Arial"/>
            <w:szCs w:val="20"/>
          </w:rPr>
          <w:t>[k] = ExtractedCode</w:t>
        </w:r>
        <w:r>
          <w:rPr>
            <w:rFonts w:eastAsia="Arial"/>
            <w:szCs w:val="20"/>
          </w:rPr>
          <w:t>Table[k]</w:t>
        </w:r>
      </w:ins>
    </w:p>
    <w:p w14:paraId="6EB14787" w14:textId="77777777" w:rsidR="00BF0339" w:rsidRDefault="00BF0339" w:rsidP="00BF0339">
      <w:pPr>
        <w:spacing w:after="9"/>
        <w:ind w:left="450" w:right="157"/>
        <w:rPr>
          <w:ins w:id="4866" w:author="BOUVY Martine [2]" w:date="2021-12-03T15:33:00Z"/>
          <w:rFonts w:eastAsia="Arial"/>
          <w:szCs w:val="20"/>
        </w:rPr>
      </w:pPr>
      <w:ins w:id="4867" w:author="BOUVY Martine [2]" w:date="2021-12-03T15:33:00Z">
        <w:r>
          <w:rPr>
            <w:rFonts w:eastAsia="Arial"/>
            <w:szCs w:val="20"/>
          </w:rPr>
          <w:t xml:space="preserve">    </w:t>
        </w:r>
        <w:r w:rsidRPr="005F2A9E">
          <w:rPr>
            <w:rFonts w:eastAsia="Arial"/>
            <w:b/>
            <w:szCs w:val="20"/>
          </w:rPr>
          <w:t>Next</w:t>
        </w:r>
        <w:r>
          <w:rPr>
            <w:rFonts w:eastAsia="Arial"/>
            <w:szCs w:val="20"/>
          </w:rPr>
          <w:t xml:space="preserve"> k</w:t>
        </w:r>
      </w:ins>
    </w:p>
    <w:p w14:paraId="2211F4CA" w14:textId="77777777" w:rsidR="00BF0339" w:rsidRPr="005F2A9E" w:rsidRDefault="00BF0339" w:rsidP="00BF0339">
      <w:pPr>
        <w:spacing w:after="9"/>
        <w:ind w:left="450" w:right="157"/>
        <w:rPr>
          <w:ins w:id="4868" w:author="BOUVY Martine [2]" w:date="2021-12-03T15:33:00Z"/>
          <w:rFonts w:eastAsia="Arial"/>
          <w:b/>
          <w:szCs w:val="20"/>
        </w:rPr>
      </w:pPr>
      <w:ins w:id="4869" w:author="BOUVY Martine [2]" w:date="2021-12-03T15:33:00Z">
        <w:r>
          <w:rPr>
            <w:rFonts w:eastAsia="Arial"/>
            <w:szCs w:val="20"/>
          </w:rPr>
          <w:t xml:space="preserve">  </w:t>
        </w:r>
        <w:r w:rsidRPr="005F2A9E">
          <w:rPr>
            <w:rFonts w:eastAsia="Arial"/>
            <w:b/>
            <w:szCs w:val="20"/>
          </w:rPr>
          <w:t>ELSE</w:t>
        </w:r>
      </w:ins>
    </w:p>
    <w:p w14:paraId="25E8AED8" w14:textId="53A68310" w:rsidR="00BF0339" w:rsidRDefault="00BF0339" w:rsidP="00BF0339">
      <w:pPr>
        <w:spacing w:after="9"/>
        <w:ind w:left="450" w:right="157"/>
        <w:rPr>
          <w:ins w:id="4870" w:author="BOUVY Martine [2]" w:date="2021-12-03T15:33:00Z"/>
          <w:rFonts w:eastAsia="Arial"/>
          <w:szCs w:val="20"/>
        </w:rPr>
      </w:pPr>
      <w:ins w:id="4871" w:author="BOUVY Martine [2]" w:date="2021-12-03T15:33:00Z">
        <w:r>
          <w:rPr>
            <w:rFonts w:eastAsia="Arial"/>
            <w:szCs w:val="20"/>
          </w:rPr>
          <w:t xml:space="preserve">    </w:t>
        </w:r>
        <w:r w:rsidRPr="005F2A9E">
          <w:rPr>
            <w:rFonts w:eastAsia="Arial"/>
            <w:b/>
            <w:szCs w:val="20"/>
          </w:rPr>
          <w:t>For</w:t>
        </w:r>
        <w:r>
          <w:rPr>
            <w:rFonts w:eastAsia="Arial"/>
            <w:szCs w:val="20"/>
          </w:rPr>
          <w:t xml:space="preserve"> k</w:t>
        </w:r>
        <w:r w:rsidR="00AD41AA">
          <w:rPr>
            <w:rFonts w:eastAsia="Arial"/>
            <w:szCs w:val="20"/>
          </w:rPr>
          <w:t xml:space="preserve"> = 1 to </w:t>
        </w:r>
        <w:r w:rsidR="00AD41AA" w:rsidRPr="00EE38C1">
          <w:rPr>
            <w:rFonts w:eastAsia="Arial"/>
            <w:b/>
            <w:bCs/>
            <w:szCs w:val="20"/>
          </w:rPr>
          <w:t>NumberOf Occurrences</w:t>
        </w:r>
        <w:r w:rsidR="00AD41AA">
          <w:rPr>
            <w:rFonts w:eastAsia="Arial"/>
            <w:szCs w:val="20"/>
          </w:rPr>
          <w:t>(Extracted</w:t>
        </w:r>
        <w:r>
          <w:rPr>
            <w:rFonts w:eastAsia="Arial"/>
            <w:szCs w:val="20"/>
          </w:rPr>
          <w:t>Table[])</w:t>
        </w:r>
      </w:ins>
    </w:p>
    <w:p w14:paraId="6A88568E" w14:textId="3A0AA505" w:rsidR="00BF0339" w:rsidRDefault="00AD41AA" w:rsidP="00BF0339">
      <w:pPr>
        <w:spacing w:after="9"/>
        <w:ind w:left="450" w:right="157"/>
        <w:rPr>
          <w:ins w:id="4872" w:author="BOUVY Martine [2]" w:date="2021-12-03T15:33:00Z"/>
          <w:rFonts w:eastAsia="Arial"/>
          <w:szCs w:val="20"/>
        </w:rPr>
      </w:pPr>
      <w:ins w:id="4873" w:author="BOUVY Martine [2]" w:date="2021-12-03T15:33:00Z">
        <w:r>
          <w:rPr>
            <w:rFonts w:eastAsia="Arial"/>
            <w:szCs w:val="20"/>
          </w:rPr>
          <w:t xml:space="preserve">       </w:t>
        </w:r>
      </w:ins>
      <w:ins w:id="4874" w:author="BOUVY Martine [2]" w:date="2021-12-03T16:27:00Z">
        <w:r>
          <w:rPr>
            <w:rFonts w:eastAsia="Arial"/>
            <w:szCs w:val="20"/>
          </w:rPr>
          <w:t>ExtractedCodeTable</w:t>
        </w:r>
      </w:ins>
      <w:ins w:id="4875" w:author="BOUVY Martine [2]" w:date="2021-12-03T15:33:00Z">
        <w:r w:rsidRPr="000628F1">
          <w:rPr>
            <w:rFonts w:eastAsia="Arial"/>
            <w:b/>
            <w:szCs w:val="20"/>
          </w:rPr>
          <w:t>2</w:t>
        </w:r>
        <w:r>
          <w:rPr>
            <w:rFonts w:eastAsia="Arial"/>
            <w:szCs w:val="20"/>
          </w:rPr>
          <w:t xml:space="preserve">[k] = </w:t>
        </w:r>
      </w:ins>
      <w:ins w:id="4876" w:author="BOUVY Martine [2]" w:date="2021-12-03T16:26:00Z">
        <w:r>
          <w:rPr>
            <w:rFonts w:eastAsia="Arial"/>
            <w:szCs w:val="20"/>
          </w:rPr>
          <w:t>ExtractedCode</w:t>
        </w:r>
      </w:ins>
      <w:ins w:id="4877" w:author="BOUVY Martine [2]" w:date="2021-12-03T15:33:00Z">
        <w:r w:rsidR="00BF0339">
          <w:rPr>
            <w:rFonts w:eastAsia="Arial"/>
            <w:szCs w:val="20"/>
          </w:rPr>
          <w:t>Table[k]</w:t>
        </w:r>
      </w:ins>
    </w:p>
    <w:p w14:paraId="0B6D675F" w14:textId="77777777" w:rsidR="00BF0339" w:rsidRPr="005F2A9E" w:rsidRDefault="00BF0339" w:rsidP="00BF0339">
      <w:pPr>
        <w:spacing w:after="9"/>
        <w:ind w:left="450" w:right="157"/>
        <w:rPr>
          <w:ins w:id="4878" w:author="BOUVY Martine [2]" w:date="2021-12-03T15:33:00Z"/>
          <w:rFonts w:eastAsia="Arial"/>
          <w:b/>
          <w:szCs w:val="20"/>
        </w:rPr>
      </w:pPr>
      <w:ins w:id="4879" w:author="BOUVY Martine [2]" w:date="2021-12-03T15:33:00Z">
        <w:r w:rsidRPr="005F2A9E">
          <w:rPr>
            <w:rFonts w:eastAsia="Arial"/>
            <w:b/>
            <w:szCs w:val="20"/>
          </w:rPr>
          <w:t xml:space="preserve">    Next k</w:t>
        </w:r>
      </w:ins>
    </w:p>
    <w:p w14:paraId="7F235C8F" w14:textId="77777777" w:rsidR="00BF0339" w:rsidRPr="005F2A9E" w:rsidRDefault="00BF0339" w:rsidP="00BF0339">
      <w:pPr>
        <w:spacing w:after="9"/>
        <w:ind w:left="450" w:right="157"/>
        <w:rPr>
          <w:ins w:id="4880" w:author="BOUVY Martine [2]" w:date="2021-12-03T15:33:00Z"/>
          <w:rFonts w:eastAsia="Arial"/>
          <w:b/>
          <w:szCs w:val="20"/>
        </w:rPr>
      </w:pPr>
      <w:ins w:id="4881" w:author="BOUVY Martine [2]" w:date="2021-12-03T15:33:00Z">
        <w:r w:rsidRPr="005F2A9E">
          <w:rPr>
            <w:rFonts w:eastAsia="Arial"/>
            <w:b/>
            <w:szCs w:val="20"/>
          </w:rPr>
          <w:t xml:space="preserve">  ENDIF</w:t>
        </w:r>
      </w:ins>
    </w:p>
    <w:p w14:paraId="0AA2CADF" w14:textId="4B07F38B" w:rsidR="00BF0339" w:rsidRDefault="00BF0339" w:rsidP="00BF0339">
      <w:pPr>
        <w:spacing w:after="9"/>
        <w:ind w:left="450" w:right="157"/>
        <w:rPr>
          <w:ins w:id="4882" w:author="BOUVY Martine [2]" w:date="2021-12-03T18:05:00Z"/>
          <w:rFonts w:eastAsia="Arial"/>
          <w:szCs w:val="20"/>
        </w:rPr>
      </w:pPr>
    </w:p>
    <w:p w14:paraId="65F18F39" w14:textId="77777777" w:rsidR="0085608A" w:rsidRPr="004E4FF7" w:rsidRDefault="0085608A" w:rsidP="00BF0339">
      <w:pPr>
        <w:spacing w:after="9"/>
        <w:ind w:left="450" w:right="157"/>
        <w:rPr>
          <w:ins w:id="4883" w:author="BOUVY Martine [2]" w:date="2021-12-03T15:33:00Z"/>
          <w:rFonts w:eastAsia="Arial"/>
          <w:szCs w:val="20"/>
        </w:rPr>
      </w:pPr>
    </w:p>
    <w:p w14:paraId="224D764D" w14:textId="77777777" w:rsidR="00BF0339" w:rsidRPr="00B54747" w:rsidRDefault="00BF0339" w:rsidP="00BF0339">
      <w:pPr>
        <w:spacing w:after="9"/>
        <w:ind w:left="0" w:right="-352" w:firstLine="0"/>
        <w:rPr>
          <w:ins w:id="4884" w:author="BOUVY Martine [2]" w:date="2021-12-03T15:33:00Z"/>
          <w:rFonts w:eastAsia="Arial"/>
          <w:b/>
          <w:szCs w:val="20"/>
        </w:rPr>
      </w:pPr>
      <w:ins w:id="4885" w:author="BOUVY Martine [2]" w:date="2021-12-03T15:33:00Z">
        <w:r w:rsidRPr="00B54747">
          <w:rPr>
            <w:rFonts w:eastAsia="Arial"/>
            <w:b/>
            <w:szCs w:val="20"/>
          </w:rPr>
          <w:t xml:space="preserve">   ENDIF</w:t>
        </w:r>
      </w:ins>
    </w:p>
    <w:p w14:paraId="10C01EAC" w14:textId="77777777" w:rsidR="00BF0339" w:rsidRDefault="00BF0339" w:rsidP="00BF0339">
      <w:pPr>
        <w:spacing w:after="9"/>
        <w:ind w:left="0" w:right="-352" w:firstLine="0"/>
        <w:rPr>
          <w:ins w:id="4886" w:author="BOUVY Martine [2]" w:date="2021-12-03T15:33:00Z"/>
          <w:rFonts w:eastAsia="Arial"/>
          <w:b/>
          <w:szCs w:val="20"/>
        </w:rPr>
      </w:pPr>
      <w:ins w:id="4887" w:author="BOUVY Martine [2]" w:date="2021-12-03T15:33:00Z">
        <w:r w:rsidRPr="00B54747">
          <w:rPr>
            <w:rFonts w:eastAsia="Arial"/>
            <w:b/>
            <w:szCs w:val="20"/>
          </w:rPr>
          <w:t>Next j</w:t>
        </w:r>
      </w:ins>
    </w:p>
    <w:p w14:paraId="356576E4" w14:textId="77777777" w:rsidR="00BF0339" w:rsidRDefault="00BF0339" w:rsidP="00BF0339">
      <w:pPr>
        <w:spacing w:after="9"/>
        <w:ind w:left="0" w:right="-352" w:firstLine="0"/>
        <w:rPr>
          <w:ins w:id="4888" w:author="BOUVY Martine [2]" w:date="2021-12-03T15:33:00Z"/>
          <w:rFonts w:eastAsia="Arial"/>
          <w:b/>
          <w:szCs w:val="20"/>
        </w:rPr>
      </w:pPr>
    </w:p>
    <w:p w14:paraId="108ECA78" w14:textId="77777777" w:rsidR="00BF0339" w:rsidRDefault="00BF0339" w:rsidP="00BF0339">
      <w:pPr>
        <w:spacing w:after="9"/>
        <w:ind w:left="0" w:right="-352" w:firstLine="0"/>
        <w:rPr>
          <w:ins w:id="4889" w:author="BOUVY Martine [2]" w:date="2021-12-03T15:33:00Z"/>
          <w:rFonts w:eastAsia="Arial"/>
          <w:szCs w:val="20"/>
        </w:rPr>
      </w:pPr>
      <w:ins w:id="4890" w:author="BOUVY Martine [2]" w:date="2021-12-03T15:33:00Z">
        <w:r w:rsidRPr="005F2A9E">
          <w:rPr>
            <w:rFonts w:eastAsia="Arial"/>
            <w:szCs w:val="20"/>
          </w:rPr>
          <w:t>/* Merge the 2 tables */</w:t>
        </w:r>
      </w:ins>
    </w:p>
    <w:p w14:paraId="50FA1591" w14:textId="1B41C321" w:rsidR="00BF0339" w:rsidRDefault="00AD41AA" w:rsidP="00BF0339">
      <w:pPr>
        <w:spacing w:after="9"/>
        <w:ind w:left="0" w:right="-352" w:firstLine="0"/>
        <w:rPr>
          <w:ins w:id="4891" w:author="BOUVY Martine [2]" w:date="2021-12-03T15:33:00Z"/>
          <w:rFonts w:eastAsia="Arial"/>
          <w:szCs w:val="20"/>
        </w:rPr>
      </w:pPr>
      <w:ins w:id="4892" w:author="BOUVY Martine [2]" w:date="2021-12-03T15:33:00Z">
        <w:r>
          <w:rPr>
            <w:rFonts w:eastAsia="Arial"/>
            <w:szCs w:val="20"/>
          </w:rPr>
          <w:t>j = NumberOfOccurrences(</w:t>
        </w:r>
      </w:ins>
      <w:ins w:id="4893" w:author="BOUVY Martine [2]" w:date="2021-12-03T16:27:00Z">
        <w:r>
          <w:rPr>
            <w:rFonts w:eastAsia="Arial"/>
            <w:szCs w:val="20"/>
          </w:rPr>
          <w:t>ExtractedCode</w:t>
        </w:r>
      </w:ins>
      <w:ins w:id="4894" w:author="BOUVY Martine [2]" w:date="2021-12-03T15:33:00Z">
        <w:r w:rsidR="00BF0339">
          <w:rPr>
            <w:rFonts w:eastAsia="Arial"/>
            <w:szCs w:val="20"/>
          </w:rPr>
          <w:t>Table1[])</w:t>
        </w:r>
      </w:ins>
    </w:p>
    <w:p w14:paraId="251A2974" w14:textId="217D2525" w:rsidR="00BF0339" w:rsidRDefault="00BF0339" w:rsidP="00BF0339">
      <w:pPr>
        <w:spacing w:after="9"/>
        <w:ind w:left="0" w:right="-352" w:firstLine="0"/>
        <w:rPr>
          <w:ins w:id="4895" w:author="BOUVY Martine [2]" w:date="2021-12-03T15:33:00Z"/>
          <w:rFonts w:eastAsia="Arial"/>
          <w:szCs w:val="20"/>
        </w:rPr>
      </w:pPr>
      <w:ins w:id="4896" w:author="BOUVY Martine [2]" w:date="2021-12-03T15:33:00Z">
        <w:r>
          <w:rPr>
            <w:rFonts w:eastAsia="Arial"/>
            <w:szCs w:val="20"/>
          </w:rPr>
          <w:t>k = NumberOfOccurrences</w:t>
        </w:r>
        <w:r w:rsidR="00AD41AA">
          <w:rPr>
            <w:rFonts w:eastAsia="Arial"/>
            <w:szCs w:val="20"/>
          </w:rPr>
          <w:t>(</w:t>
        </w:r>
      </w:ins>
      <w:ins w:id="4897" w:author="BOUVY Martine [2]" w:date="2021-12-03T16:27:00Z">
        <w:r w:rsidR="00AD41AA">
          <w:rPr>
            <w:rFonts w:eastAsia="Arial"/>
            <w:szCs w:val="20"/>
          </w:rPr>
          <w:t>ExtractedCodeT</w:t>
        </w:r>
      </w:ins>
      <w:ins w:id="4898" w:author="BOUVY Martine [2]" w:date="2021-12-03T15:33:00Z">
        <w:r>
          <w:rPr>
            <w:rFonts w:eastAsia="Arial"/>
            <w:szCs w:val="20"/>
          </w:rPr>
          <w:t>able2[])</w:t>
        </w:r>
      </w:ins>
    </w:p>
    <w:p w14:paraId="77B50F71" w14:textId="77A98863" w:rsidR="00BF0339" w:rsidRDefault="00AD41AA" w:rsidP="00BF0339">
      <w:pPr>
        <w:spacing w:after="9"/>
        <w:ind w:left="0" w:right="-352" w:firstLine="0"/>
        <w:rPr>
          <w:ins w:id="4899" w:author="BOUVY Martine [2]" w:date="2021-12-03T15:33:00Z"/>
          <w:rFonts w:eastAsia="Arial"/>
          <w:szCs w:val="20"/>
        </w:rPr>
      </w:pPr>
      <w:ins w:id="4900" w:author="BOUVY Martine [2]" w:date="2021-12-03T15:33:00Z">
        <w:r>
          <w:rPr>
            <w:rFonts w:eastAsia="Arial"/>
            <w:szCs w:val="20"/>
          </w:rPr>
          <w:t>m = NumberOfOccurrences(</w:t>
        </w:r>
      </w:ins>
      <w:ins w:id="4901" w:author="BOUVY Martine [2]" w:date="2021-12-03T16:28:00Z">
        <w:r>
          <w:rPr>
            <w:rFonts w:eastAsia="Arial"/>
            <w:szCs w:val="20"/>
          </w:rPr>
          <w:t>ExtractedCodeTable</w:t>
        </w:r>
      </w:ins>
      <w:ins w:id="4902" w:author="BOUVY Martine [2]" w:date="2021-12-03T15:33:00Z">
        <w:r w:rsidR="00BF0339">
          <w:rPr>
            <w:rFonts w:eastAsia="Arial"/>
            <w:szCs w:val="20"/>
          </w:rPr>
          <w:t>[])</w:t>
        </w:r>
      </w:ins>
    </w:p>
    <w:p w14:paraId="781E6D1D" w14:textId="77777777" w:rsidR="00BF0339" w:rsidRDefault="00BF0339" w:rsidP="00BF0339">
      <w:pPr>
        <w:spacing w:after="9"/>
        <w:ind w:left="0" w:right="-352" w:firstLine="0"/>
        <w:rPr>
          <w:ins w:id="4903" w:author="BOUVY Martine [2]" w:date="2021-12-03T15:33:00Z"/>
          <w:rFonts w:eastAsia="Arial"/>
          <w:szCs w:val="20"/>
        </w:rPr>
      </w:pPr>
    </w:p>
    <w:p w14:paraId="424CF688" w14:textId="695D9321" w:rsidR="00BF0339" w:rsidRDefault="00E604B2" w:rsidP="00BF0339">
      <w:pPr>
        <w:spacing w:after="9"/>
        <w:ind w:left="0" w:right="-352" w:firstLine="0"/>
        <w:rPr>
          <w:ins w:id="4904" w:author="BOUVY Martine [2]" w:date="2021-12-03T15:33:00Z"/>
          <w:rFonts w:eastAsia="Arial"/>
          <w:szCs w:val="20"/>
        </w:rPr>
      </w:pPr>
      <w:ins w:id="4905" w:author="BOUVY Martine [2]" w:date="2021-12-03T15:33:00Z">
        <w:r>
          <w:rPr>
            <w:rFonts w:eastAsia="Arial"/>
            <w:szCs w:val="20"/>
          </w:rPr>
          <w:t>/* Reset ExtractedCode</w:t>
        </w:r>
        <w:r w:rsidR="00BF0339">
          <w:rPr>
            <w:rFonts w:eastAsia="Arial"/>
            <w:szCs w:val="20"/>
          </w:rPr>
          <w:t>Table[] */</w:t>
        </w:r>
      </w:ins>
    </w:p>
    <w:p w14:paraId="1D9AA922" w14:textId="77777777" w:rsidR="00BF0339" w:rsidRDefault="00BF0339" w:rsidP="00BF0339">
      <w:pPr>
        <w:spacing w:after="9"/>
        <w:ind w:left="0" w:right="-352" w:firstLine="0"/>
        <w:rPr>
          <w:ins w:id="4906" w:author="BOUVY Martine [2]" w:date="2021-12-03T15:33:00Z"/>
          <w:rFonts w:eastAsia="Arial"/>
          <w:szCs w:val="20"/>
        </w:rPr>
      </w:pPr>
      <w:ins w:id="4907" w:author="BOUVY Martine [2]" w:date="2021-12-03T15:33:00Z">
        <w:r w:rsidRPr="005F2A9E">
          <w:rPr>
            <w:rFonts w:eastAsia="Arial"/>
            <w:b/>
            <w:szCs w:val="20"/>
          </w:rPr>
          <w:t>IF</w:t>
        </w:r>
        <w:r>
          <w:rPr>
            <w:rFonts w:eastAsia="Arial"/>
            <w:szCs w:val="20"/>
          </w:rPr>
          <w:t xml:space="preserve"> m &gt; 0 THEN</w:t>
        </w:r>
      </w:ins>
    </w:p>
    <w:p w14:paraId="51573C24" w14:textId="77777777" w:rsidR="00BF0339" w:rsidRDefault="00BF0339" w:rsidP="00BF0339">
      <w:pPr>
        <w:spacing w:after="9"/>
        <w:ind w:left="0" w:right="-352" w:firstLine="0"/>
        <w:rPr>
          <w:ins w:id="4908" w:author="BOUVY Martine [2]" w:date="2021-12-03T15:33:00Z"/>
          <w:rFonts w:eastAsia="Arial"/>
          <w:szCs w:val="20"/>
        </w:rPr>
      </w:pPr>
      <w:ins w:id="4909" w:author="BOUVY Martine [2]" w:date="2021-12-03T15:33:00Z">
        <w:r>
          <w:rPr>
            <w:rFonts w:eastAsia="Arial"/>
            <w:szCs w:val="20"/>
          </w:rPr>
          <w:t xml:space="preserve">  </w:t>
        </w:r>
        <w:r w:rsidRPr="005F2A9E">
          <w:rPr>
            <w:rFonts w:eastAsia="Arial"/>
            <w:b/>
            <w:szCs w:val="20"/>
          </w:rPr>
          <w:t>For</w:t>
        </w:r>
        <w:r>
          <w:rPr>
            <w:rFonts w:eastAsia="Arial"/>
            <w:szCs w:val="20"/>
          </w:rPr>
          <w:t xml:space="preserve"> t = 1 to m</w:t>
        </w:r>
      </w:ins>
    </w:p>
    <w:p w14:paraId="1AAB1329" w14:textId="1E30B625" w:rsidR="00BF0339" w:rsidRDefault="00AD41AA" w:rsidP="00BF0339">
      <w:pPr>
        <w:spacing w:after="9"/>
        <w:ind w:left="0" w:right="-352" w:firstLine="0"/>
        <w:rPr>
          <w:ins w:id="4910" w:author="BOUVY Martine [2]" w:date="2021-12-06T10:42:00Z"/>
          <w:rFonts w:eastAsia="Arial"/>
          <w:szCs w:val="20"/>
        </w:rPr>
      </w:pPr>
      <w:ins w:id="4911" w:author="BOUVY Martine [2]" w:date="2021-12-03T15:33:00Z">
        <w:r>
          <w:rPr>
            <w:rFonts w:eastAsia="Arial"/>
            <w:szCs w:val="20"/>
          </w:rPr>
          <w:t xml:space="preserve">    </w:t>
        </w:r>
      </w:ins>
      <w:ins w:id="4912" w:author="BOUVY Martine [2]" w:date="2021-12-03T16:28:00Z">
        <w:r w:rsidR="000C6780">
          <w:rPr>
            <w:rFonts w:eastAsia="Arial"/>
            <w:szCs w:val="20"/>
          </w:rPr>
          <w:t>ExtractedCodeTable</w:t>
        </w:r>
      </w:ins>
      <w:ins w:id="4913" w:author="BOUVY Martine [2]" w:date="2021-12-03T15:33:00Z">
        <w:r w:rsidR="00BF0339">
          <w:rPr>
            <w:rFonts w:eastAsia="Arial"/>
            <w:szCs w:val="20"/>
          </w:rPr>
          <w:t>[t]</w:t>
        </w:r>
      </w:ins>
      <w:ins w:id="4914" w:author="BOUVY Martine [2]" w:date="2021-12-06T10:41:00Z">
        <w:r w:rsidR="000C6780">
          <w:rPr>
            <w:rFonts w:eastAsia="Arial"/>
            <w:szCs w:val="20"/>
          </w:rPr>
          <w:t>.Code</w:t>
        </w:r>
      </w:ins>
      <w:ins w:id="4915" w:author="BOUVY Martine [2]" w:date="2021-12-03T15:33:00Z">
        <w:r w:rsidR="00BF0339">
          <w:rPr>
            <w:rFonts w:eastAsia="Arial"/>
            <w:szCs w:val="20"/>
          </w:rPr>
          <w:t xml:space="preserve"> = “”</w:t>
        </w:r>
      </w:ins>
    </w:p>
    <w:p w14:paraId="4DC85AE5" w14:textId="0979255C" w:rsidR="000C6780" w:rsidRDefault="000C6780" w:rsidP="00BF0339">
      <w:pPr>
        <w:spacing w:after="9"/>
        <w:ind w:left="0" w:right="-352" w:firstLine="0"/>
        <w:rPr>
          <w:ins w:id="4916" w:author="BOUVY Martine [2]" w:date="2021-12-03T15:33:00Z"/>
          <w:rFonts w:eastAsia="Arial"/>
          <w:szCs w:val="20"/>
        </w:rPr>
      </w:pPr>
      <w:ins w:id="4917" w:author="BOUVY Martine [2]" w:date="2021-12-06T10:42:00Z">
        <w:r>
          <w:rPr>
            <w:rFonts w:eastAsia="Arial"/>
            <w:szCs w:val="20"/>
          </w:rPr>
          <w:t xml:space="preserve">    ExtractedCodeTable[t].Text = “”</w:t>
        </w:r>
      </w:ins>
    </w:p>
    <w:p w14:paraId="300ADCD2" w14:textId="77777777" w:rsidR="00BF0339" w:rsidRPr="005F2A9E" w:rsidRDefault="00BF0339" w:rsidP="00BF0339">
      <w:pPr>
        <w:spacing w:after="9"/>
        <w:ind w:left="0" w:right="-352" w:firstLine="0"/>
        <w:rPr>
          <w:ins w:id="4918" w:author="BOUVY Martine [2]" w:date="2021-12-03T15:33:00Z"/>
          <w:rFonts w:eastAsia="Arial"/>
          <w:b/>
          <w:szCs w:val="20"/>
        </w:rPr>
      </w:pPr>
      <w:ins w:id="4919" w:author="BOUVY Martine [2]" w:date="2021-12-03T15:33:00Z">
        <w:r>
          <w:rPr>
            <w:rFonts w:eastAsia="Arial"/>
            <w:szCs w:val="20"/>
          </w:rPr>
          <w:t xml:space="preserve">  </w:t>
        </w:r>
        <w:r w:rsidRPr="005F2A9E">
          <w:rPr>
            <w:rFonts w:eastAsia="Arial"/>
            <w:b/>
            <w:szCs w:val="20"/>
          </w:rPr>
          <w:t>Next t</w:t>
        </w:r>
      </w:ins>
    </w:p>
    <w:p w14:paraId="2BC61E5C" w14:textId="77777777" w:rsidR="00BF0339" w:rsidRPr="005F2A9E" w:rsidRDefault="00BF0339" w:rsidP="00BF0339">
      <w:pPr>
        <w:spacing w:after="9"/>
        <w:ind w:left="0" w:right="-352" w:firstLine="0"/>
        <w:rPr>
          <w:ins w:id="4920" w:author="BOUVY Martine [2]" w:date="2021-12-03T15:33:00Z"/>
          <w:rFonts w:eastAsia="Arial"/>
          <w:b/>
          <w:szCs w:val="20"/>
        </w:rPr>
      </w:pPr>
      <w:ins w:id="4921" w:author="BOUVY Martine [2]" w:date="2021-12-03T15:33:00Z">
        <w:r w:rsidRPr="005F2A9E">
          <w:rPr>
            <w:rFonts w:eastAsia="Arial"/>
            <w:b/>
            <w:szCs w:val="20"/>
          </w:rPr>
          <w:t>ENDIF</w:t>
        </w:r>
      </w:ins>
    </w:p>
    <w:p w14:paraId="6A87807E" w14:textId="77777777" w:rsidR="00BF0339" w:rsidRDefault="00BF0339" w:rsidP="00BF0339">
      <w:pPr>
        <w:spacing w:after="9"/>
        <w:ind w:left="0" w:right="-352" w:firstLine="0"/>
        <w:rPr>
          <w:ins w:id="4922" w:author="BOUVY Martine [2]" w:date="2021-12-03T15:33:00Z"/>
          <w:rFonts w:eastAsia="Arial"/>
          <w:szCs w:val="20"/>
        </w:rPr>
      </w:pPr>
    </w:p>
    <w:p w14:paraId="6B595024" w14:textId="77777777" w:rsidR="00BF0339" w:rsidRDefault="00BF0339" w:rsidP="00BF0339">
      <w:pPr>
        <w:spacing w:after="9"/>
        <w:ind w:left="0" w:right="-352" w:firstLine="0"/>
        <w:rPr>
          <w:ins w:id="4923" w:author="BOUVY Martine [2]" w:date="2021-12-03T15:33:00Z"/>
          <w:rFonts w:eastAsia="Arial"/>
          <w:szCs w:val="20"/>
        </w:rPr>
      </w:pPr>
      <w:ins w:id="4924" w:author="BOUVY Martine [2]" w:date="2021-12-03T15:33:00Z">
        <w:r w:rsidRPr="00C368B5">
          <w:rPr>
            <w:rFonts w:eastAsia="Arial"/>
            <w:b/>
            <w:szCs w:val="20"/>
          </w:rPr>
          <w:t xml:space="preserve">IF </w:t>
        </w:r>
        <w:r>
          <w:rPr>
            <w:rFonts w:eastAsia="Arial"/>
            <w:szCs w:val="20"/>
          </w:rPr>
          <w:t>j &gt; 0 Then</w:t>
        </w:r>
      </w:ins>
    </w:p>
    <w:p w14:paraId="5C646445" w14:textId="77777777" w:rsidR="00BF0339" w:rsidRDefault="00BF0339" w:rsidP="00BF0339">
      <w:pPr>
        <w:spacing w:after="9"/>
        <w:ind w:left="0" w:right="-352" w:firstLine="0"/>
        <w:rPr>
          <w:ins w:id="4925" w:author="BOUVY Martine [2]" w:date="2021-12-03T15:33:00Z"/>
          <w:rFonts w:eastAsia="Arial"/>
          <w:szCs w:val="20"/>
        </w:rPr>
      </w:pPr>
      <w:ins w:id="4926" w:author="BOUVY Martine [2]" w:date="2021-12-03T15:33:00Z">
        <w:r>
          <w:rPr>
            <w:rFonts w:eastAsia="Arial"/>
            <w:szCs w:val="20"/>
          </w:rPr>
          <w:t xml:space="preserve">  </w:t>
        </w:r>
        <w:r w:rsidRPr="00C368B5">
          <w:rPr>
            <w:rFonts w:eastAsia="Arial"/>
            <w:b/>
            <w:szCs w:val="20"/>
          </w:rPr>
          <w:t>For</w:t>
        </w:r>
        <w:r>
          <w:rPr>
            <w:rFonts w:eastAsia="Arial"/>
            <w:szCs w:val="20"/>
          </w:rPr>
          <w:t xml:space="preserve"> t = 1 to j</w:t>
        </w:r>
      </w:ins>
    </w:p>
    <w:p w14:paraId="12679A30" w14:textId="789E9A1E" w:rsidR="00BF0339" w:rsidRDefault="00AD41AA" w:rsidP="00BF0339">
      <w:pPr>
        <w:spacing w:after="9"/>
        <w:ind w:left="0" w:right="-352" w:firstLine="0"/>
        <w:rPr>
          <w:ins w:id="4927" w:author="BOUVY Martine [2]" w:date="2021-12-03T15:33:00Z"/>
          <w:rFonts w:eastAsia="Arial"/>
          <w:szCs w:val="20"/>
        </w:rPr>
      </w:pPr>
      <w:ins w:id="4928" w:author="BOUVY Martine [2]" w:date="2021-12-03T15:33:00Z">
        <w:r>
          <w:rPr>
            <w:rFonts w:eastAsia="Arial"/>
            <w:szCs w:val="20"/>
          </w:rPr>
          <w:t xml:space="preserve">    </w:t>
        </w:r>
      </w:ins>
      <w:ins w:id="4929" w:author="BOUVY Martine [2]" w:date="2021-12-03T16:29:00Z">
        <w:r>
          <w:rPr>
            <w:rFonts w:eastAsia="Arial"/>
            <w:szCs w:val="20"/>
          </w:rPr>
          <w:t>ExtractedCodeTable</w:t>
        </w:r>
      </w:ins>
      <w:ins w:id="4930" w:author="BOUVY Martine [2]" w:date="2021-12-03T15:33:00Z">
        <w:r w:rsidR="00E604B2">
          <w:rPr>
            <w:rFonts w:eastAsia="Arial"/>
            <w:szCs w:val="20"/>
          </w:rPr>
          <w:t>[t</w:t>
        </w:r>
        <w:r>
          <w:rPr>
            <w:rFonts w:eastAsia="Arial"/>
            <w:szCs w:val="20"/>
          </w:rPr>
          <w:t xml:space="preserve">] = </w:t>
        </w:r>
      </w:ins>
      <w:ins w:id="4931" w:author="BOUVY Martine [2]" w:date="2021-12-03T16:29:00Z">
        <w:r>
          <w:rPr>
            <w:rFonts w:eastAsia="Arial"/>
            <w:szCs w:val="20"/>
          </w:rPr>
          <w:t>ExtractedCodeTable</w:t>
        </w:r>
      </w:ins>
      <w:ins w:id="4932" w:author="BOUVY Martine [2]" w:date="2021-12-03T15:33:00Z">
        <w:r w:rsidR="00E604B2" w:rsidRPr="00F42C2D">
          <w:rPr>
            <w:rFonts w:eastAsia="Arial"/>
            <w:b/>
            <w:szCs w:val="20"/>
          </w:rPr>
          <w:t>1</w:t>
        </w:r>
        <w:r w:rsidR="00E604B2">
          <w:rPr>
            <w:rFonts w:eastAsia="Arial"/>
            <w:szCs w:val="20"/>
          </w:rPr>
          <w:t>[t</w:t>
        </w:r>
        <w:r w:rsidR="00BF0339">
          <w:rPr>
            <w:rFonts w:eastAsia="Arial"/>
            <w:szCs w:val="20"/>
          </w:rPr>
          <w:t>]</w:t>
        </w:r>
      </w:ins>
    </w:p>
    <w:p w14:paraId="2B92E53A" w14:textId="77777777" w:rsidR="00BF0339" w:rsidRPr="00C368B5" w:rsidRDefault="00BF0339" w:rsidP="00BF0339">
      <w:pPr>
        <w:spacing w:after="9"/>
        <w:ind w:left="0" w:right="-352" w:firstLine="0"/>
        <w:rPr>
          <w:ins w:id="4933" w:author="BOUVY Martine [2]" w:date="2021-12-03T15:33:00Z"/>
          <w:rFonts w:eastAsia="Arial"/>
          <w:b/>
          <w:szCs w:val="20"/>
        </w:rPr>
      </w:pPr>
      <w:ins w:id="4934" w:author="BOUVY Martine [2]" w:date="2021-12-03T15:33:00Z">
        <w:r>
          <w:rPr>
            <w:rFonts w:eastAsia="Arial"/>
            <w:szCs w:val="20"/>
          </w:rPr>
          <w:t xml:space="preserve">  </w:t>
        </w:r>
        <w:r w:rsidRPr="00C368B5">
          <w:rPr>
            <w:rFonts w:eastAsia="Arial"/>
            <w:b/>
            <w:szCs w:val="20"/>
          </w:rPr>
          <w:t>Next t</w:t>
        </w:r>
      </w:ins>
    </w:p>
    <w:p w14:paraId="3D70A7FB" w14:textId="77777777" w:rsidR="00BF0339" w:rsidRPr="00C368B5" w:rsidRDefault="00BF0339" w:rsidP="00BF0339">
      <w:pPr>
        <w:spacing w:after="9"/>
        <w:ind w:left="0" w:right="-352" w:firstLine="0"/>
        <w:rPr>
          <w:ins w:id="4935" w:author="BOUVY Martine [2]" w:date="2021-12-03T15:33:00Z"/>
          <w:rFonts w:eastAsia="Arial"/>
          <w:b/>
          <w:szCs w:val="20"/>
        </w:rPr>
      </w:pPr>
      <w:ins w:id="4936" w:author="BOUVY Martine [2]" w:date="2021-12-03T15:33:00Z">
        <w:r w:rsidRPr="00C368B5">
          <w:rPr>
            <w:rFonts w:eastAsia="Arial"/>
            <w:b/>
            <w:szCs w:val="20"/>
          </w:rPr>
          <w:t>ENDIF</w:t>
        </w:r>
      </w:ins>
    </w:p>
    <w:p w14:paraId="25E90DB8" w14:textId="77777777" w:rsidR="00BF0339" w:rsidRDefault="00BF0339" w:rsidP="00BF0339">
      <w:pPr>
        <w:spacing w:after="9"/>
        <w:ind w:left="0" w:right="-352" w:firstLine="0"/>
        <w:rPr>
          <w:ins w:id="4937" w:author="BOUVY Martine [2]" w:date="2021-12-03T15:33:00Z"/>
          <w:rFonts w:eastAsia="Arial"/>
          <w:szCs w:val="20"/>
        </w:rPr>
      </w:pPr>
    </w:p>
    <w:p w14:paraId="78C014E5" w14:textId="77777777" w:rsidR="00BF0339" w:rsidRDefault="00BF0339" w:rsidP="00BF0339">
      <w:pPr>
        <w:spacing w:after="9"/>
        <w:ind w:left="0" w:right="-352" w:firstLine="0"/>
        <w:rPr>
          <w:ins w:id="4938" w:author="BOUVY Martine [2]" w:date="2021-12-03T15:33:00Z"/>
          <w:rFonts w:eastAsia="Arial"/>
          <w:szCs w:val="20"/>
        </w:rPr>
      </w:pPr>
      <w:ins w:id="4939" w:author="BOUVY Martine [2]" w:date="2021-12-03T15:33:00Z">
        <w:r w:rsidRPr="00C368B5">
          <w:rPr>
            <w:rFonts w:eastAsia="Arial"/>
            <w:b/>
            <w:szCs w:val="20"/>
          </w:rPr>
          <w:t>IF</w:t>
        </w:r>
        <w:r>
          <w:rPr>
            <w:rFonts w:eastAsia="Arial"/>
            <w:szCs w:val="20"/>
          </w:rPr>
          <w:t xml:space="preserve"> k &gt; 0 THEN</w:t>
        </w:r>
      </w:ins>
    </w:p>
    <w:p w14:paraId="7BEE9936" w14:textId="77777777" w:rsidR="00BF0339" w:rsidRDefault="00BF0339" w:rsidP="00BF0339">
      <w:pPr>
        <w:spacing w:after="9"/>
        <w:ind w:left="0" w:right="-352" w:firstLine="0"/>
        <w:rPr>
          <w:ins w:id="4940" w:author="BOUVY Martine [2]" w:date="2021-12-03T15:33:00Z"/>
          <w:rFonts w:eastAsia="Arial"/>
          <w:szCs w:val="20"/>
        </w:rPr>
      </w:pPr>
      <w:ins w:id="4941" w:author="BOUVY Martine [2]" w:date="2021-12-03T15:33:00Z">
        <w:r>
          <w:rPr>
            <w:rFonts w:eastAsia="Arial"/>
            <w:szCs w:val="20"/>
          </w:rPr>
          <w:t xml:space="preserve">  </w:t>
        </w:r>
        <w:r w:rsidRPr="00C368B5">
          <w:rPr>
            <w:rFonts w:eastAsia="Arial"/>
            <w:b/>
            <w:szCs w:val="20"/>
          </w:rPr>
          <w:t>For</w:t>
        </w:r>
        <w:r>
          <w:rPr>
            <w:rFonts w:eastAsia="Arial"/>
            <w:szCs w:val="20"/>
          </w:rPr>
          <w:t xml:space="preserve"> t = 1 to k</w:t>
        </w:r>
      </w:ins>
    </w:p>
    <w:p w14:paraId="0B78AEEC" w14:textId="77777777" w:rsidR="00BF0339" w:rsidRDefault="00BF0339" w:rsidP="00BF0339">
      <w:pPr>
        <w:spacing w:after="9"/>
        <w:ind w:left="0" w:right="-352" w:firstLine="0"/>
        <w:rPr>
          <w:ins w:id="4942" w:author="BOUVY Martine [2]" w:date="2021-12-03T15:33:00Z"/>
          <w:rFonts w:eastAsia="Arial"/>
          <w:szCs w:val="20"/>
        </w:rPr>
      </w:pPr>
      <w:ins w:id="4943" w:author="BOUVY Martine [2]" w:date="2021-12-03T15:33:00Z">
        <w:r>
          <w:rPr>
            <w:rFonts w:eastAsia="Arial"/>
            <w:szCs w:val="20"/>
          </w:rPr>
          <w:t xml:space="preserve">   j = j+1</w:t>
        </w:r>
      </w:ins>
    </w:p>
    <w:p w14:paraId="2FDB426B" w14:textId="50944C3F" w:rsidR="00BF0339" w:rsidRDefault="00AD41AA" w:rsidP="00BF0339">
      <w:pPr>
        <w:spacing w:after="9"/>
        <w:ind w:left="0" w:right="-352" w:firstLine="0"/>
        <w:rPr>
          <w:ins w:id="4944" w:author="BOUVY Martine [2]" w:date="2021-12-03T15:33:00Z"/>
          <w:rFonts w:eastAsia="Arial"/>
          <w:szCs w:val="20"/>
        </w:rPr>
      </w:pPr>
      <w:ins w:id="4945" w:author="BOUVY Martine [2]" w:date="2021-12-03T15:33:00Z">
        <w:r>
          <w:rPr>
            <w:rFonts w:eastAsia="Arial"/>
            <w:szCs w:val="20"/>
          </w:rPr>
          <w:t xml:space="preserve">   </w:t>
        </w:r>
      </w:ins>
      <w:ins w:id="4946" w:author="BOUVY Martine [2]" w:date="2021-12-03T16:30:00Z">
        <w:r>
          <w:rPr>
            <w:rFonts w:eastAsia="Arial"/>
            <w:szCs w:val="20"/>
          </w:rPr>
          <w:t>ExtractedCodeTable</w:t>
        </w:r>
      </w:ins>
      <w:ins w:id="4947" w:author="BOUVY Martine [2]" w:date="2021-12-03T15:33:00Z">
        <w:r>
          <w:rPr>
            <w:rFonts w:eastAsia="Arial"/>
            <w:szCs w:val="20"/>
          </w:rPr>
          <w:t xml:space="preserve">[j] = </w:t>
        </w:r>
      </w:ins>
      <w:ins w:id="4948" w:author="BOUVY Martine [2]" w:date="2021-12-03T16:29:00Z">
        <w:r>
          <w:rPr>
            <w:rFonts w:eastAsia="Arial"/>
            <w:szCs w:val="20"/>
          </w:rPr>
          <w:t>ExtractedCodeTable</w:t>
        </w:r>
      </w:ins>
      <w:ins w:id="4949" w:author="BOUVY Martine [2]" w:date="2021-12-03T15:33:00Z">
        <w:r w:rsidR="00BF0339" w:rsidRPr="00F42C2D">
          <w:rPr>
            <w:rFonts w:eastAsia="Arial"/>
            <w:b/>
            <w:szCs w:val="20"/>
          </w:rPr>
          <w:t>2</w:t>
        </w:r>
        <w:r w:rsidR="00BF0339">
          <w:rPr>
            <w:rFonts w:eastAsia="Arial"/>
            <w:szCs w:val="20"/>
          </w:rPr>
          <w:t>[t]</w:t>
        </w:r>
      </w:ins>
    </w:p>
    <w:p w14:paraId="098FBC92" w14:textId="77777777" w:rsidR="00BF0339" w:rsidRDefault="00BF0339" w:rsidP="00BF0339">
      <w:pPr>
        <w:spacing w:after="9"/>
        <w:ind w:left="0" w:right="-352" w:firstLine="0"/>
        <w:rPr>
          <w:ins w:id="4950" w:author="BOUVY Martine [2]" w:date="2021-12-03T15:33:00Z"/>
          <w:rFonts w:eastAsia="Arial"/>
          <w:szCs w:val="20"/>
        </w:rPr>
      </w:pPr>
      <w:ins w:id="4951" w:author="BOUVY Martine [2]" w:date="2021-12-03T15:33:00Z">
        <w:r>
          <w:rPr>
            <w:rFonts w:eastAsia="Arial"/>
            <w:szCs w:val="20"/>
          </w:rPr>
          <w:t xml:space="preserve">   </w:t>
        </w:r>
        <w:r w:rsidRPr="00C368B5">
          <w:rPr>
            <w:rFonts w:eastAsia="Arial"/>
            <w:b/>
            <w:szCs w:val="20"/>
          </w:rPr>
          <w:t>Next</w:t>
        </w:r>
        <w:r>
          <w:rPr>
            <w:rFonts w:eastAsia="Arial"/>
            <w:szCs w:val="20"/>
          </w:rPr>
          <w:t xml:space="preserve"> t</w:t>
        </w:r>
      </w:ins>
    </w:p>
    <w:p w14:paraId="6A41DB44" w14:textId="77777777" w:rsidR="00BF0339" w:rsidRPr="00C368B5" w:rsidRDefault="00BF0339" w:rsidP="00BF0339">
      <w:pPr>
        <w:spacing w:after="9"/>
        <w:ind w:left="0" w:right="-352" w:firstLine="0"/>
        <w:rPr>
          <w:ins w:id="4952" w:author="BOUVY Martine [2]" w:date="2021-12-03T15:33:00Z"/>
          <w:rFonts w:eastAsia="Arial"/>
          <w:b/>
          <w:szCs w:val="20"/>
        </w:rPr>
      </w:pPr>
      <w:ins w:id="4953" w:author="BOUVY Martine [2]" w:date="2021-12-03T15:33:00Z">
        <w:r w:rsidRPr="00C368B5">
          <w:rPr>
            <w:rFonts w:eastAsia="Arial"/>
            <w:b/>
            <w:szCs w:val="20"/>
          </w:rPr>
          <w:t>ENDIF</w:t>
        </w:r>
      </w:ins>
    </w:p>
    <w:p w14:paraId="7B85C2AD" w14:textId="340422EB" w:rsidR="00BF0339" w:rsidRDefault="009010F8" w:rsidP="00BF0339">
      <w:pPr>
        <w:spacing w:after="9"/>
        <w:ind w:left="0" w:right="-352" w:firstLine="0"/>
        <w:rPr>
          <w:ins w:id="4954" w:author="BOUVY Martine [2]" w:date="2021-12-03T15:33:00Z"/>
          <w:rFonts w:eastAsia="Arial"/>
          <w:szCs w:val="20"/>
        </w:rPr>
      </w:pPr>
      <w:ins w:id="4955" w:author="BOUVY Martine [2]" w:date="2021-12-03T15:33:00Z">
        <w:r>
          <w:rPr>
            <w:rFonts w:eastAsia="Arial"/>
            <w:szCs w:val="20"/>
          </w:rPr>
          <w:t>/* ExtractedCode</w:t>
        </w:r>
        <w:r w:rsidR="00BF0339">
          <w:rPr>
            <w:rFonts w:eastAsia="Arial"/>
            <w:szCs w:val="20"/>
          </w:rPr>
          <w:t>Table contains all the information to</w:t>
        </w:r>
        <w:r>
          <w:rPr>
            <w:rFonts w:eastAsia="Arial"/>
            <w:szCs w:val="20"/>
          </w:rPr>
          <w:t xml:space="preserve"> be translated to Field 72 </w:t>
        </w:r>
      </w:ins>
      <w:ins w:id="4956" w:author="BOUVY Martine [2]" w:date="2021-12-03T17:54:00Z">
        <w:r w:rsidR="000B6ADD">
          <w:rPr>
            <w:rFonts w:eastAsia="Arial"/>
            <w:szCs w:val="20"/>
          </w:rPr>
          <w:t xml:space="preserve">without code or </w:t>
        </w:r>
      </w:ins>
      <w:ins w:id="4957" w:author="BOUVY Martine [2]" w:date="2021-12-03T15:33:00Z">
        <w:r>
          <w:rPr>
            <w:rFonts w:eastAsia="Arial"/>
            <w:szCs w:val="20"/>
          </w:rPr>
          <w:t>with code /TempACC/, /UDLC/, /PHOB/, /TELB/</w:t>
        </w:r>
        <w:r w:rsidR="00BF0339">
          <w:rPr>
            <w:rFonts w:eastAsia="Arial"/>
            <w:szCs w:val="20"/>
          </w:rPr>
          <w:t xml:space="preserve"> */</w:t>
        </w:r>
      </w:ins>
    </w:p>
    <w:p w14:paraId="558A542B" w14:textId="77777777" w:rsidR="00BF0339" w:rsidRDefault="00BF0339" w:rsidP="00BF0339">
      <w:pPr>
        <w:spacing w:after="9"/>
        <w:ind w:left="0" w:right="-352" w:firstLine="0"/>
        <w:rPr>
          <w:ins w:id="4958" w:author="BOUVY Martine [2]" w:date="2021-12-03T15:33:00Z"/>
          <w:rFonts w:eastAsia="Arial"/>
          <w:szCs w:val="20"/>
        </w:rPr>
      </w:pPr>
    </w:p>
    <w:p w14:paraId="36CBD00F" w14:textId="39D7B59D" w:rsidR="00BF0339" w:rsidRPr="004B55AB" w:rsidRDefault="00BF0339" w:rsidP="00BF0339">
      <w:pPr>
        <w:spacing w:after="9"/>
        <w:ind w:left="0" w:right="-352" w:firstLine="0"/>
        <w:rPr>
          <w:ins w:id="4959" w:author="BOUVY Martine [2]" w:date="2021-12-03T15:33:00Z"/>
          <w:rFonts w:eastAsia="Arial"/>
          <w:bCs/>
          <w:szCs w:val="20"/>
        </w:rPr>
      </w:pPr>
      <w:ins w:id="4960" w:author="BOUVY Martine [2]" w:date="2021-12-03T15:33:00Z">
        <w:r>
          <w:rPr>
            <w:rFonts w:eastAsia="Arial"/>
            <w:szCs w:val="20"/>
          </w:rPr>
          <w:t xml:space="preserve">/* End </w:t>
        </w:r>
        <w:r w:rsidRPr="000004C6">
          <w:rPr>
            <w:rFonts w:eastAsia="Arial"/>
            <w:b/>
            <w:bCs/>
            <w:szCs w:val="20"/>
          </w:rPr>
          <w:t>SubfunctionAnalysePer1Occurrence</w:t>
        </w:r>
      </w:ins>
      <w:ins w:id="4961" w:author="BOUVY Martine [2]" w:date="2021-12-06T11:01:00Z">
        <w:r w:rsidR="001B1FBF">
          <w:rPr>
            <w:rFonts w:eastAsia="Arial"/>
            <w:b/>
            <w:bCs/>
            <w:szCs w:val="20"/>
          </w:rPr>
          <w:t>2</w:t>
        </w:r>
      </w:ins>
      <w:ins w:id="4962" w:author="BOUVY Martine [2]" w:date="2021-12-03T15:33:00Z">
        <w:r>
          <w:rPr>
            <w:rFonts w:eastAsia="Arial"/>
            <w:b/>
            <w:bCs/>
            <w:szCs w:val="20"/>
          </w:rPr>
          <w:t xml:space="preserve"> </w:t>
        </w:r>
        <w:r w:rsidRPr="004B55AB">
          <w:rPr>
            <w:rFonts w:eastAsia="Arial"/>
            <w:bCs/>
            <w:szCs w:val="20"/>
          </w:rPr>
          <w:t>*/</w:t>
        </w:r>
      </w:ins>
    </w:p>
    <w:p w14:paraId="7BF66DD3" w14:textId="77777777" w:rsidR="00BF0339" w:rsidRDefault="00BF0339" w:rsidP="00D5427A">
      <w:pPr>
        <w:ind w:left="180"/>
        <w:rPr>
          <w:ins w:id="4963" w:author="BOUVY Martine [2]" w:date="2021-12-03T14:52:00Z"/>
        </w:rPr>
      </w:pPr>
    </w:p>
    <w:p w14:paraId="2BD842B5" w14:textId="77777777" w:rsidR="00D5427A" w:rsidRDefault="00D5427A" w:rsidP="00D5427A">
      <w:pPr>
        <w:ind w:left="180"/>
        <w:rPr>
          <w:ins w:id="4964" w:author="BOUVY Martine [2]" w:date="2021-12-03T14:52:00Z"/>
        </w:rPr>
      </w:pPr>
    </w:p>
    <w:p w14:paraId="45F6CDBB" w14:textId="77777777" w:rsidR="00143AD0" w:rsidRDefault="00143AD0" w:rsidP="001F4778">
      <w:pPr>
        <w:ind w:left="180"/>
        <w:rPr>
          <w:ins w:id="4965" w:author="BOUVY Martine [2]" w:date="2021-12-03T14:40:00Z"/>
        </w:rPr>
      </w:pPr>
    </w:p>
    <w:p w14:paraId="13B597EB" w14:textId="0436BE3B" w:rsidR="00326298" w:rsidRDefault="00530FB9" w:rsidP="00326298">
      <w:pPr>
        <w:spacing w:after="9"/>
        <w:ind w:left="90" w:right="157"/>
        <w:rPr>
          <w:ins w:id="4966" w:author="BOUVY Martine [2]" w:date="2021-12-03T16:36:00Z"/>
          <w:rFonts w:eastAsia="Arial"/>
          <w:szCs w:val="20"/>
        </w:rPr>
      </w:pPr>
      <w:ins w:id="4967" w:author="BOUVY Martine [2]" w:date="2021-12-03T16:36:00Z">
        <w:r>
          <w:rPr>
            <w:rFonts w:eastAsia="Arial"/>
            <w:b/>
            <w:bCs/>
            <w:szCs w:val="20"/>
          </w:rPr>
          <w:t>SubfunctionExtractCode</w:t>
        </w:r>
        <w:r w:rsidR="00326298" w:rsidRPr="009C79B0">
          <w:rPr>
            <w:rFonts w:eastAsia="Arial"/>
            <w:szCs w:val="20"/>
          </w:rPr>
          <w:t>(Instructio</w:t>
        </w:r>
        <w:r w:rsidR="00326298">
          <w:rPr>
            <w:rFonts w:eastAsia="Arial"/>
            <w:szCs w:val="20"/>
          </w:rPr>
          <w:t>nCode,CodeTable[], MXInstruction</w:t>
        </w:r>
        <w:r w:rsidR="0065246E">
          <w:rPr>
            <w:rFonts w:eastAsia="Arial"/>
            <w:szCs w:val="20"/>
          </w:rPr>
          <w:t xml:space="preserve">; </w:t>
        </w:r>
        <w:r w:rsidR="00326298" w:rsidRPr="009C79B0">
          <w:rPr>
            <w:rFonts w:eastAsia="Arial"/>
            <w:szCs w:val="20"/>
          </w:rPr>
          <w:t xml:space="preserve">Table[]) </w:t>
        </w:r>
      </w:ins>
    </w:p>
    <w:p w14:paraId="3891BF7B" w14:textId="77777777" w:rsidR="00326298" w:rsidRDefault="00326298" w:rsidP="00326298">
      <w:pPr>
        <w:spacing w:after="9"/>
        <w:ind w:left="90" w:right="157"/>
        <w:rPr>
          <w:ins w:id="4968" w:author="BOUVY Martine [2]" w:date="2021-12-03T16:36:00Z"/>
          <w:rFonts w:eastAsia="Arial"/>
          <w:szCs w:val="20"/>
        </w:rPr>
      </w:pPr>
    </w:p>
    <w:p w14:paraId="4A6B927F" w14:textId="77777777" w:rsidR="00326298" w:rsidRDefault="00326298" w:rsidP="00326298">
      <w:pPr>
        <w:spacing w:after="9"/>
        <w:ind w:left="90" w:right="157"/>
        <w:rPr>
          <w:ins w:id="4969" w:author="BOUVY Martine [2]" w:date="2021-12-03T16:36:00Z"/>
          <w:rFonts w:eastAsia="Arial"/>
          <w:szCs w:val="20"/>
        </w:rPr>
      </w:pPr>
      <w:ins w:id="4970" w:author="BOUVY Martine [2]" w:date="2021-12-03T16:36:00Z">
        <w:r>
          <w:rPr>
            <w:rFonts w:eastAsia="Arial"/>
            <w:szCs w:val="20"/>
          </w:rPr>
          <w:t>/* local variables</w:t>
        </w:r>
      </w:ins>
    </w:p>
    <w:p w14:paraId="1BDFF08D" w14:textId="77777777" w:rsidR="00326298" w:rsidRDefault="00326298" w:rsidP="00326298">
      <w:pPr>
        <w:spacing w:after="9"/>
        <w:ind w:left="0" w:right="157" w:firstLine="0"/>
        <w:rPr>
          <w:ins w:id="4971" w:author="BOUVY Martine [2]" w:date="2021-12-03T16:36:00Z"/>
          <w:rFonts w:eastAsia="Arial"/>
          <w:szCs w:val="20"/>
        </w:rPr>
      </w:pPr>
      <w:ins w:id="4972" w:author="BOUVY Martine [2]" w:date="2021-12-03T16:36:00Z">
        <w:r>
          <w:rPr>
            <w:rFonts w:eastAsia="Arial"/>
            <w:szCs w:val="20"/>
          </w:rPr>
          <w:t>k,j,t:integer</w:t>
        </w:r>
      </w:ins>
    </w:p>
    <w:p w14:paraId="791BFF9A" w14:textId="77777777" w:rsidR="00326298" w:rsidRDefault="00326298" w:rsidP="00326298">
      <w:pPr>
        <w:spacing w:after="9"/>
        <w:ind w:left="0" w:right="157" w:firstLine="0"/>
        <w:rPr>
          <w:ins w:id="4973" w:author="BOUVY Martine [2]" w:date="2021-12-03T16:36:00Z"/>
          <w:rFonts w:eastAsia="Arial"/>
          <w:szCs w:val="20"/>
        </w:rPr>
      </w:pPr>
      <w:ins w:id="4974" w:author="BOUVY Martine [2]" w:date="2021-12-03T16:36:00Z">
        <w:r>
          <w:rPr>
            <w:rFonts w:eastAsia="Arial"/>
            <w:szCs w:val="20"/>
          </w:rPr>
          <w:t>MXText,Temp,RemainingString, FoundPatternText : string</w:t>
        </w:r>
      </w:ins>
    </w:p>
    <w:p w14:paraId="4229A17E" w14:textId="562AAF7D" w:rsidR="00326298" w:rsidRDefault="00326298" w:rsidP="00326298">
      <w:pPr>
        <w:spacing w:after="9"/>
        <w:ind w:left="0" w:right="157" w:firstLine="0"/>
        <w:rPr>
          <w:ins w:id="4975" w:author="BOUVY Martine [2]" w:date="2021-12-03T16:36:00Z"/>
          <w:rFonts w:eastAsia="Arial"/>
          <w:szCs w:val="20"/>
        </w:rPr>
      </w:pPr>
      <w:ins w:id="4976" w:author="BOUVY Martine [2]" w:date="2021-12-03T16:36:00Z">
        <w:r>
          <w:rPr>
            <w:rFonts w:eastAsia="Arial"/>
            <w:szCs w:val="20"/>
          </w:rPr>
          <w:t>Table[] is made of Table.Code and Table.Text</w:t>
        </w:r>
      </w:ins>
    </w:p>
    <w:p w14:paraId="52254400" w14:textId="77777777" w:rsidR="00326298" w:rsidRDefault="00326298" w:rsidP="00326298">
      <w:pPr>
        <w:spacing w:after="9"/>
        <w:ind w:left="0" w:right="157" w:firstLine="0"/>
        <w:rPr>
          <w:ins w:id="4977" w:author="BOUVY Martine [2]" w:date="2021-12-03T16:36:00Z"/>
          <w:rFonts w:eastAsia="Arial"/>
          <w:szCs w:val="20"/>
        </w:rPr>
      </w:pPr>
      <w:ins w:id="4978" w:author="BOUVY Martine [2]" w:date="2021-12-03T16:36:00Z">
        <w:r>
          <w:rPr>
            <w:rFonts w:eastAsia="Arial"/>
            <w:szCs w:val="20"/>
          </w:rPr>
          <w:t xml:space="preserve"> */</w:t>
        </w:r>
      </w:ins>
    </w:p>
    <w:p w14:paraId="7AAE9D0C" w14:textId="77777777" w:rsidR="00326298" w:rsidRDefault="00326298" w:rsidP="00326298">
      <w:pPr>
        <w:spacing w:after="9"/>
        <w:ind w:left="0" w:right="157" w:firstLine="0"/>
        <w:rPr>
          <w:ins w:id="4979" w:author="BOUVY Martine [2]" w:date="2021-12-03T16:36:00Z"/>
          <w:rFonts w:eastAsia="Arial"/>
          <w:szCs w:val="20"/>
        </w:rPr>
      </w:pPr>
    </w:p>
    <w:p w14:paraId="17CBC887" w14:textId="7C863AD9" w:rsidR="00326298" w:rsidRDefault="00326298" w:rsidP="00326298">
      <w:pPr>
        <w:spacing w:after="9"/>
        <w:ind w:left="0" w:right="157" w:firstLine="0"/>
        <w:rPr>
          <w:ins w:id="4980" w:author="BOUVY Martine [2]" w:date="2021-12-03T18:27:00Z"/>
          <w:rFonts w:eastAsia="Arial"/>
          <w:szCs w:val="20"/>
        </w:rPr>
      </w:pPr>
      <w:ins w:id="4981" w:author="BOUVY Martine [2]" w:date="2021-12-03T16:36:00Z">
        <w:r>
          <w:rPr>
            <w:rFonts w:eastAsia="Arial"/>
            <w:szCs w:val="20"/>
          </w:rPr>
          <w:t>j = 0</w:t>
        </w:r>
      </w:ins>
    </w:p>
    <w:p w14:paraId="448C83ED" w14:textId="10EBF1D1" w:rsidR="00530FB9" w:rsidRDefault="00530FB9" w:rsidP="00326298">
      <w:pPr>
        <w:spacing w:after="9"/>
        <w:ind w:left="0" w:right="157" w:firstLine="0"/>
        <w:rPr>
          <w:ins w:id="4982" w:author="BOUVY Martine [2]" w:date="2021-12-03T18:27:00Z"/>
          <w:rFonts w:eastAsia="Arial"/>
          <w:szCs w:val="20"/>
        </w:rPr>
      </w:pPr>
    </w:p>
    <w:p w14:paraId="7FD89D8F" w14:textId="77777777" w:rsidR="00326298" w:rsidRDefault="00326298" w:rsidP="00326298">
      <w:pPr>
        <w:spacing w:after="9"/>
        <w:ind w:left="0" w:right="157" w:firstLine="0"/>
        <w:rPr>
          <w:ins w:id="4983" w:author="BOUVY Martine [2]" w:date="2021-12-03T16:36:00Z"/>
          <w:rFonts w:eastAsia="Arial"/>
          <w:szCs w:val="20"/>
        </w:rPr>
      </w:pPr>
    </w:p>
    <w:p w14:paraId="342171D5" w14:textId="3661E96D" w:rsidR="00326298" w:rsidRDefault="00326298" w:rsidP="00326298">
      <w:pPr>
        <w:spacing w:after="9"/>
        <w:ind w:left="0" w:right="157" w:firstLine="0"/>
        <w:rPr>
          <w:ins w:id="4984" w:author="BOUVY Martine [2]" w:date="2021-12-03T18:26:00Z"/>
          <w:rFonts w:eastAsia="Arial"/>
          <w:szCs w:val="20"/>
        </w:rPr>
      </w:pPr>
      <w:ins w:id="4985" w:author="BOUVY Martine [2]" w:date="2021-12-03T16:36:00Z">
        <w:r>
          <w:rPr>
            <w:rFonts w:eastAsia="Arial"/>
            <w:szCs w:val="20"/>
          </w:rPr>
          <w:t>RemainingString = MXInstruction</w:t>
        </w:r>
      </w:ins>
    </w:p>
    <w:p w14:paraId="68F1403C" w14:textId="6EC61979" w:rsidR="00530FB9" w:rsidRDefault="00530FB9" w:rsidP="00326298">
      <w:pPr>
        <w:spacing w:after="9"/>
        <w:ind w:left="0" w:right="157" w:firstLine="0"/>
        <w:rPr>
          <w:ins w:id="4986" w:author="BOUVY Martine [2]" w:date="2021-12-03T16:36:00Z"/>
          <w:rFonts w:eastAsia="Arial"/>
          <w:szCs w:val="20"/>
        </w:rPr>
      </w:pPr>
    </w:p>
    <w:p w14:paraId="0218CE07" w14:textId="77777777" w:rsidR="00326298" w:rsidRDefault="00326298" w:rsidP="00326298">
      <w:pPr>
        <w:spacing w:after="9"/>
        <w:ind w:left="0" w:right="157" w:firstLine="0"/>
        <w:rPr>
          <w:ins w:id="4987" w:author="BOUVY Martine [2]" w:date="2021-12-03T16:36:00Z"/>
          <w:rFonts w:eastAsia="Arial"/>
          <w:szCs w:val="20"/>
        </w:rPr>
      </w:pPr>
    </w:p>
    <w:p w14:paraId="0CA48743" w14:textId="48EFD329" w:rsidR="00326298" w:rsidRPr="001A59C7" w:rsidRDefault="00326298" w:rsidP="00326298">
      <w:pPr>
        <w:spacing w:after="9"/>
        <w:ind w:left="0" w:right="157" w:firstLine="0"/>
        <w:rPr>
          <w:ins w:id="4988" w:author="BOUVY Martine [2]" w:date="2021-12-03T16:36:00Z"/>
          <w:szCs w:val="20"/>
        </w:rPr>
      </w:pPr>
      <w:ins w:id="4989" w:author="BOUVY Martine [2]" w:date="2021-12-03T16:36:00Z">
        <w:r w:rsidRPr="00875EF1">
          <w:rPr>
            <w:b/>
            <w:szCs w:val="20"/>
          </w:rPr>
          <w:t>For k</w:t>
        </w:r>
        <w:r>
          <w:rPr>
            <w:szCs w:val="20"/>
          </w:rPr>
          <w:t xml:space="preserve"> = 1 to </w:t>
        </w:r>
        <w:r w:rsidR="004130FC" w:rsidRPr="004130FC">
          <w:rPr>
            <w:szCs w:val="20"/>
          </w:rPr>
          <w:t>5</w:t>
        </w:r>
      </w:ins>
    </w:p>
    <w:p w14:paraId="1EE5C8F8" w14:textId="77012AEE" w:rsidR="00326298" w:rsidRDefault="00326298" w:rsidP="00326298">
      <w:pPr>
        <w:spacing w:after="9"/>
        <w:ind w:left="0" w:right="157" w:firstLine="0"/>
        <w:rPr>
          <w:ins w:id="4990" w:author="BOUVY Martine [2]" w:date="2021-12-03T16:36:00Z"/>
          <w:szCs w:val="20"/>
        </w:rPr>
      </w:pPr>
      <w:ins w:id="4991" w:author="BOUVY Martine [2]" w:date="2021-12-03T16:36:00Z">
        <w:r w:rsidRPr="009D103F">
          <w:rPr>
            <w:szCs w:val="20"/>
          </w:rPr>
          <w:t>/*</w:t>
        </w:r>
        <w:r w:rsidRPr="00057249">
          <w:rPr>
            <w:szCs w:val="20"/>
          </w:rPr>
          <w:t xml:space="preserve"> k coun</w:t>
        </w:r>
        <w:r>
          <w:rPr>
            <w:szCs w:val="20"/>
          </w:rPr>
          <w:t xml:space="preserve">ts the number of </w:t>
        </w:r>
      </w:ins>
      <w:ins w:id="4992" w:author="BOUVY Martine [2]" w:date="2021-12-06T10:14:00Z">
        <w:r w:rsidR="00674703">
          <w:rPr>
            <w:szCs w:val="20"/>
          </w:rPr>
          <w:t xml:space="preserve">code </w:t>
        </w:r>
      </w:ins>
      <w:ins w:id="4993" w:author="BOUVY Martine [2]" w:date="2021-12-03T16:36:00Z">
        <w:r>
          <w:rPr>
            <w:szCs w:val="20"/>
          </w:rPr>
          <w:t>permutations*/</w:t>
        </w:r>
      </w:ins>
    </w:p>
    <w:p w14:paraId="705BA254" w14:textId="77777777" w:rsidR="00326298" w:rsidRPr="00057249" w:rsidRDefault="00326298" w:rsidP="00326298">
      <w:pPr>
        <w:spacing w:after="9"/>
        <w:ind w:left="0" w:right="157" w:firstLine="0"/>
        <w:rPr>
          <w:ins w:id="4994" w:author="BOUVY Martine [2]" w:date="2021-12-03T16:36:00Z"/>
          <w:szCs w:val="20"/>
        </w:rPr>
      </w:pPr>
      <w:ins w:id="4995" w:author="BOUVY Martine [2]" w:date="2021-12-03T16:36:00Z">
        <w:r w:rsidRPr="00057249">
          <w:rPr>
            <w:szCs w:val="20"/>
          </w:rPr>
          <w:t xml:space="preserve">  </w:t>
        </w:r>
      </w:ins>
    </w:p>
    <w:p w14:paraId="066F7614" w14:textId="77777777" w:rsidR="00326298" w:rsidRPr="009D103F" w:rsidRDefault="00326298" w:rsidP="00326298">
      <w:pPr>
        <w:spacing w:after="9"/>
        <w:ind w:left="0" w:right="157" w:firstLine="0"/>
        <w:rPr>
          <w:ins w:id="4996" w:author="BOUVY Martine [2]" w:date="2021-12-03T16:36:00Z"/>
          <w:szCs w:val="20"/>
        </w:rPr>
      </w:pPr>
      <w:ins w:id="4997" w:author="BOUVY Martine [2]" w:date="2021-12-03T16:36:00Z">
        <w:r w:rsidRPr="00875EF1">
          <w:rPr>
            <w:b/>
            <w:szCs w:val="20"/>
          </w:rPr>
          <w:t>IF Length</w:t>
        </w:r>
        <w:r w:rsidRPr="009D103F">
          <w:rPr>
            <w:szCs w:val="20"/>
          </w:rPr>
          <w:t>(RemainingString) &gt; 0 THEN</w:t>
        </w:r>
      </w:ins>
    </w:p>
    <w:p w14:paraId="7D119B61" w14:textId="77777777" w:rsidR="00326298" w:rsidRPr="009D103F" w:rsidRDefault="00326298" w:rsidP="00326298">
      <w:pPr>
        <w:spacing w:after="9"/>
        <w:ind w:left="0" w:right="157" w:firstLine="0"/>
        <w:rPr>
          <w:ins w:id="4998" w:author="BOUVY Martine [2]" w:date="2021-12-03T16:36:00Z"/>
          <w:szCs w:val="20"/>
        </w:rPr>
      </w:pPr>
      <w:ins w:id="4999" w:author="BOUVY Martine [2]" w:date="2021-12-03T16:36:00Z">
        <w:r w:rsidRPr="009D103F">
          <w:rPr>
            <w:szCs w:val="20"/>
          </w:rPr>
          <w:t xml:space="preserve">       </w:t>
        </w:r>
      </w:ins>
    </w:p>
    <w:p w14:paraId="2782C855" w14:textId="77777777" w:rsidR="00326298" w:rsidRPr="009D103F" w:rsidRDefault="00326298" w:rsidP="00326298">
      <w:pPr>
        <w:tabs>
          <w:tab w:val="left" w:pos="270"/>
          <w:tab w:val="left" w:pos="360"/>
        </w:tabs>
        <w:spacing w:after="9"/>
        <w:ind w:left="0" w:right="157" w:firstLine="0"/>
        <w:rPr>
          <w:ins w:id="5000" w:author="BOUVY Martine [2]" w:date="2021-12-03T16:36:00Z"/>
          <w:szCs w:val="20"/>
        </w:rPr>
      </w:pPr>
      <w:ins w:id="5001" w:author="BOUVY Martine [2]" w:date="2021-12-03T16:36:00Z">
        <w:r w:rsidRPr="00875EF1">
          <w:rPr>
            <w:b/>
            <w:szCs w:val="20"/>
          </w:rPr>
          <w:t xml:space="preserve">   IF IsPresentPattern</w:t>
        </w:r>
        <w:r w:rsidRPr="009D103F">
          <w:rPr>
            <w:szCs w:val="20"/>
          </w:rPr>
          <w:t>(RemainingString, Code</w:t>
        </w:r>
        <w:r>
          <w:rPr>
            <w:szCs w:val="20"/>
          </w:rPr>
          <w:t>Table</w:t>
        </w:r>
        <w:r w:rsidRPr="009D103F">
          <w:rPr>
            <w:szCs w:val="20"/>
          </w:rPr>
          <w:t>[1]) THEN</w:t>
        </w:r>
      </w:ins>
    </w:p>
    <w:p w14:paraId="5F4C3487" w14:textId="77777777" w:rsidR="00326298" w:rsidRPr="009D103F" w:rsidRDefault="00326298" w:rsidP="00326298">
      <w:pPr>
        <w:spacing w:after="9"/>
        <w:ind w:left="0" w:right="157" w:firstLine="0"/>
        <w:rPr>
          <w:ins w:id="5002" w:author="BOUVY Martine [2]" w:date="2021-12-03T16:36:00Z"/>
          <w:szCs w:val="20"/>
        </w:rPr>
      </w:pPr>
    </w:p>
    <w:p w14:paraId="0987FC1C" w14:textId="0ADE1583" w:rsidR="00326298" w:rsidRDefault="00326298" w:rsidP="00326298">
      <w:pPr>
        <w:spacing w:after="9"/>
        <w:ind w:left="0" w:right="157" w:firstLine="0"/>
        <w:rPr>
          <w:ins w:id="5003" w:author="BOUVY Martine [2]" w:date="2021-12-03T16:36:00Z"/>
          <w:szCs w:val="20"/>
        </w:rPr>
      </w:pPr>
      <w:ins w:id="5004" w:author="BOUVY Martine [2]" w:date="2021-12-03T16:36:00Z">
        <w:r w:rsidRPr="009D103F">
          <w:rPr>
            <w:szCs w:val="20"/>
          </w:rPr>
          <w:t xml:space="preserve">MXText = </w:t>
        </w:r>
        <w:r w:rsidRPr="005D5DE6">
          <w:rPr>
            <w:b/>
            <w:szCs w:val="20"/>
          </w:rPr>
          <w:t>ExtractBetweenPattern</w:t>
        </w:r>
        <w:r w:rsidRPr="009D103F">
          <w:rPr>
            <w:szCs w:val="20"/>
          </w:rPr>
          <w:t>(RemainingString, Code</w:t>
        </w:r>
        <w:r>
          <w:rPr>
            <w:szCs w:val="20"/>
          </w:rPr>
          <w:t>Table</w:t>
        </w:r>
        <w:r w:rsidRPr="009D103F">
          <w:rPr>
            <w:szCs w:val="20"/>
          </w:rPr>
          <w:t>[1],{Code</w:t>
        </w:r>
        <w:r>
          <w:rPr>
            <w:szCs w:val="20"/>
          </w:rPr>
          <w:t>Table</w:t>
        </w:r>
        <w:r w:rsidRPr="009D103F">
          <w:rPr>
            <w:szCs w:val="20"/>
          </w:rPr>
          <w:t>[2], Code</w:t>
        </w:r>
        <w:r>
          <w:rPr>
            <w:szCs w:val="20"/>
          </w:rPr>
          <w:t>Table</w:t>
        </w:r>
        <w:r w:rsidRPr="009D103F">
          <w:rPr>
            <w:szCs w:val="20"/>
          </w:rPr>
          <w:t>[3], Code</w:t>
        </w:r>
        <w:r>
          <w:rPr>
            <w:szCs w:val="20"/>
          </w:rPr>
          <w:t>Table</w:t>
        </w:r>
        <w:r w:rsidR="003E648A">
          <w:rPr>
            <w:szCs w:val="20"/>
          </w:rPr>
          <w:t>[4]</w:t>
        </w:r>
      </w:ins>
      <w:ins w:id="5005" w:author="BOUVY Martine [2]" w:date="2021-12-03T17:07:00Z">
        <w:r w:rsidR="00967DBF">
          <w:rPr>
            <w:szCs w:val="20"/>
          </w:rPr>
          <w:t>,</w:t>
        </w:r>
        <w:r w:rsidR="00967DBF" w:rsidRPr="00967DBF">
          <w:rPr>
            <w:szCs w:val="20"/>
          </w:rPr>
          <w:t xml:space="preserve"> </w:t>
        </w:r>
        <w:r w:rsidR="00967DBF" w:rsidRPr="009D103F">
          <w:rPr>
            <w:szCs w:val="20"/>
          </w:rPr>
          <w:t>Code</w:t>
        </w:r>
        <w:r w:rsidR="00967DBF">
          <w:rPr>
            <w:szCs w:val="20"/>
          </w:rPr>
          <w:t>Table[5]</w:t>
        </w:r>
      </w:ins>
      <w:ins w:id="5006" w:author="BOUVY Martine [2]" w:date="2021-12-03T16:36:00Z">
        <w:r w:rsidRPr="009D103F">
          <w:rPr>
            <w:szCs w:val="20"/>
          </w:rPr>
          <w:t>)</w:t>
        </w:r>
      </w:ins>
    </w:p>
    <w:p w14:paraId="40DF6236" w14:textId="77777777" w:rsidR="00326298" w:rsidRDefault="00326298" w:rsidP="00326298">
      <w:pPr>
        <w:spacing w:after="9"/>
        <w:ind w:left="0" w:right="157" w:firstLine="0"/>
        <w:rPr>
          <w:ins w:id="5007" w:author="BOUVY Martine [2]" w:date="2021-12-03T16:36:00Z"/>
          <w:szCs w:val="20"/>
        </w:rPr>
      </w:pPr>
    </w:p>
    <w:p w14:paraId="54C7999E" w14:textId="77777777" w:rsidR="00326298" w:rsidRDefault="00326298" w:rsidP="00326298">
      <w:pPr>
        <w:spacing w:after="9"/>
        <w:ind w:left="0" w:right="157" w:firstLine="0"/>
        <w:rPr>
          <w:ins w:id="5008" w:author="BOUVY Martine [2]" w:date="2021-12-03T16:36:00Z"/>
          <w:szCs w:val="20"/>
        </w:rPr>
      </w:pPr>
      <w:ins w:id="5009" w:author="BOUVY Martine [2]" w:date="2021-12-03T16:36:00Z">
        <w:r>
          <w:rPr>
            <w:szCs w:val="20"/>
          </w:rPr>
          <w:t xml:space="preserve">   j= j + 1 </w:t>
        </w:r>
      </w:ins>
    </w:p>
    <w:p w14:paraId="085D20BD" w14:textId="77777777" w:rsidR="00326298" w:rsidRDefault="00326298" w:rsidP="00326298">
      <w:pPr>
        <w:spacing w:after="9"/>
        <w:ind w:left="0" w:right="157" w:firstLine="0"/>
        <w:rPr>
          <w:ins w:id="5010" w:author="BOUVY Martine [2]" w:date="2021-12-03T16:36:00Z"/>
          <w:szCs w:val="20"/>
        </w:rPr>
      </w:pPr>
      <w:ins w:id="5011" w:author="BOUVY Martine [2]" w:date="2021-12-03T16:36:00Z">
        <w:r>
          <w:rPr>
            <w:szCs w:val="20"/>
          </w:rPr>
          <w:t xml:space="preserve">   Table[j].Code = CodeTable[1]</w:t>
        </w:r>
      </w:ins>
    </w:p>
    <w:p w14:paraId="77BD9A12" w14:textId="77777777" w:rsidR="00326298" w:rsidRPr="009D103F" w:rsidRDefault="00326298" w:rsidP="00326298">
      <w:pPr>
        <w:spacing w:after="9"/>
        <w:ind w:left="0" w:right="157" w:firstLine="0"/>
        <w:rPr>
          <w:ins w:id="5012" w:author="BOUVY Martine [2]" w:date="2021-12-03T16:36:00Z"/>
          <w:szCs w:val="20"/>
        </w:rPr>
      </w:pPr>
      <w:ins w:id="5013" w:author="BOUVY Martine [2]" w:date="2021-12-03T16:36:00Z">
        <w:r>
          <w:rPr>
            <w:szCs w:val="20"/>
          </w:rPr>
          <w:t xml:space="preserve">   Table[j].Text = MXText</w:t>
        </w:r>
      </w:ins>
    </w:p>
    <w:p w14:paraId="3FCC9335" w14:textId="77777777" w:rsidR="00326298" w:rsidRPr="009D103F" w:rsidRDefault="00326298" w:rsidP="00326298">
      <w:pPr>
        <w:spacing w:after="9"/>
        <w:ind w:left="0" w:right="157" w:firstLine="0"/>
        <w:rPr>
          <w:ins w:id="5014" w:author="BOUVY Martine [2]" w:date="2021-12-03T16:36:00Z"/>
          <w:szCs w:val="20"/>
        </w:rPr>
      </w:pPr>
      <w:ins w:id="5015" w:author="BOUVY Martine [2]" w:date="2021-12-03T16:36:00Z">
        <w:r w:rsidRPr="009D103F">
          <w:rPr>
            <w:szCs w:val="20"/>
          </w:rPr>
          <w:t xml:space="preserve">             </w:t>
        </w:r>
      </w:ins>
    </w:p>
    <w:p w14:paraId="26383D09" w14:textId="77777777" w:rsidR="00326298" w:rsidRPr="009D103F" w:rsidRDefault="00326298" w:rsidP="00326298">
      <w:pPr>
        <w:spacing w:after="9"/>
        <w:ind w:left="0" w:right="157" w:firstLine="0"/>
        <w:rPr>
          <w:ins w:id="5016" w:author="BOUVY Martine [2]" w:date="2021-12-03T16:36:00Z"/>
          <w:szCs w:val="20"/>
        </w:rPr>
      </w:pPr>
      <w:ins w:id="5017" w:author="BOUVY Martine [2]" w:date="2021-12-03T16:36:00Z">
        <w:r w:rsidRPr="009D103F">
          <w:rPr>
            <w:szCs w:val="20"/>
          </w:rPr>
          <w:t xml:space="preserve">   FoundPatternText = </w:t>
        </w:r>
        <w:r w:rsidRPr="00E71AE2">
          <w:rPr>
            <w:b/>
            <w:szCs w:val="20"/>
          </w:rPr>
          <w:t>Concatenate</w:t>
        </w:r>
        <w:r w:rsidRPr="009D103F">
          <w:rPr>
            <w:szCs w:val="20"/>
          </w:rPr>
          <w:t>(Code</w:t>
        </w:r>
        <w:r>
          <w:rPr>
            <w:szCs w:val="20"/>
          </w:rPr>
          <w:t>Table</w:t>
        </w:r>
        <w:r w:rsidRPr="009D103F">
          <w:rPr>
            <w:szCs w:val="20"/>
          </w:rPr>
          <w:t>[1], MXText)</w:t>
        </w:r>
      </w:ins>
    </w:p>
    <w:p w14:paraId="568A4182" w14:textId="77777777" w:rsidR="00326298" w:rsidRPr="009D103F" w:rsidRDefault="00326298" w:rsidP="00326298">
      <w:pPr>
        <w:spacing w:after="9"/>
        <w:ind w:left="0" w:right="157" w:firstLine="0"/>
        <w:rPr>
          <w:ins w:id="5018" w:author="BOUVY Martine [2]" w:date="2021-12-03T16:36:00Z"/>
          <w:szCs w:val="20"/>
        </w:rPr>
      </w:pPr>
      <w:ins w:id="5019" w:author="BOUVY Martine [2]" w:date="2021-12-03T16:36:00Z">
        <w:r w:rsidRPr="009D103F">
          <w:rPr>
            <w:szCs w:val="20"/>
          </w:rPr>
          <w:t xml:space="preserve">   RemainingString = </w:t>
        </w:r>
        <w:r w:rsidRPr="00E71AE2">
          <w:rPr>
            <w:b/>
            <w:szCs w:val="20"/>
          </w:rPr>
          <w:t>DeletePattern</w:t>
        </w:r>
        <w:r w:rsidRPr="009D103F">
          <w:rPr>
            <w:szCs w:val="20"/>
          </w:rPr>
          <w:t>(RemainingString, FoundPatternText)</w:t>
        </w:r>
      </w:ins>
    </w:p>
    <w:p w14:paraId="10FFFDC2" w14:textId="77777777" w:rsidR="00326298" w:rsidRPr="009D103F" w:rsidRDefault="00326298" w:rsidP="00326298">
      <w:pPr>
        <w:spacing w:after="9"/>
        <w:ind w:left="0" w:right="157" w:firstLine="0"/>
        <w:rPr>
          <w:ins w:id="5020" w:author="BOUVY Martine [2]" w:date="2021-12-03T16:36:00Z"/>
          <w:szCs w:val="20"/>
        </w:rPr>
      </w:pPr>
    </w:p>
    <w:p w14:paraId="47B6B3AC" w14:textId="77777777" w:rsidR="00326298" w:rsidRDefault="00326298" w:rsidP="00326298">
      <w:pPr>
        <w:spacing w:after="9"/>
        <w:ind w:left="0" w:right="157" w:firstLine="0"/>
        <w:rPr>
          <w:ins w:id="5021" w:author="BOUVY Martine [2]" w:date="2021-12-03T16:36:00Z"/>
          <w:b/>
          <w:szCs w:val="20"/>
        </w:rPr>
      </w:pPr>
      <w:ins w:id="5022" w:author="BOUVY Martine [2]" w:date="2021-12-03T16:36:00Z">
        <w:r w:rsidRPr="005D5DE6">
          <w:rPr>
            <w:b/>
            <w:szCs w:val="20"/>
          </w:rPr>
          <w:t xml:space="preserve">  </w:t>
        </w:r>
        <w:r>
          <w:rPr>
            <w:b/>
            <w:szCs w:val="20"/>
          </w:rPr>
          <w:t xml:space="preserve"> </w:t>
        </w:r>
        <w:r w:rsidRPr="005D5DE6">
          <w:rPr>
            <w:b/>
            <w:szCs w:val="20"/>
          </w:rPr>
          <w:t xml:space="preserve">ENDIF  </w:t>
        </w:r>
      </w:ins>
    </w:p>
    <w:p w14:paraId="4717B02A" w14:textId="77777777" w:rsidR="00326298" w:rsidRDefault="00326298" w:rsidP="00326298">
      <w:pPr>
        <w:spacing w:after="9"/>
        <w:ind w:left="0" w:right="157" w:firstLine="0"/>
        <w:rPr>
          <w:ins w:id="5023" w:author="BOUVY Martine [2]" w:date="2021-12-03T16:36:00Z"/>
          <w:b/>
          <w:szCs w:val="20"/>
        </w:rPr>
      </w:pPr>
    </w:p>
    <w:p w14:paraId="72CE1D90" w14:textId="77777777" w:rsidR="00326298" w:rsidRPr="00BB3DAE" w:rsidRDefault="00326298" w:rsidP="00326298">
      <w:pPr>
        <w:spacing w:after="9"/>
        <w:ind w:left="0" w:right="157" w:firstLine="0"/>
        <w:rPr>
          <w:ins w:id="5024" w:author="BOUVY Martine [2]" w:date="2021-12-03T16:36:00Z"/>
          <w:szCs w:val="20"/>
        </w:rPr>
      </w:pPr>
      <w:ins w:id="5025" w:author="BOUVY Martine [2]" w:date="2021-12-03T16:36:00Z">
        <w:r w:rsidRPr="00BB3DAE">
          <w:rPr>
            <w:szCs w:val="20"/>
          </w:rPr>
          <w:t xml:space="preserve">/* Permutation of the codes */               </w:t>
        </w:r>
      </w:ins>
    </w:p>
    <w:p w14:paraId="68510323" w14:textId="77777777" w:rsidR="00326298" w:rsidRPr="009D103F" w:rsidRDefault="00326298" w:rsidP="00326298">
      <w:pPr>
        <w:spacing w:after="9"/>
        <w:ind w:left="0" w:right="157" w:firstLine="0"/>
        <w:rPr>
          <w:ins w:id="5026" w:author="BOUVY Martine [2]" w:date="2021-12-03T16:36:00Z"/>
          <w:szCs w:val="20"/>
        </w:rPr>
      </w:pPr>
    </w:p>
    <w:p w14:paraId="06F2503A" w14:textId="77777777" w:rsidR="00326298" w:rsidRPr="009D103F" w:rsidRDefault="00326298" w:rsidP="00326298">
      <w:pPr>
        <w:spacing w:after="9"/>
        <w:ind w:left="0" w:right="157" w:firstLine="0"/>
        <w:rPr>
          <w:ins w:id="5027" w:author="BOUVY Martine [2]" w:date="2021-12-03T16:36:00Z"/>
          <w:szCs w:val="20"/>
        </w:rPr>
      </w:pPr>
      <w:ins w:id="5028" w:author="BOUVY Martine [2]" w:date="2021-12-03T16:36:00Z">
        <w:r>
          <w:rPr>
            <w:szCs w:val="20"/>
          </w:rPr>
          <w:lastRenderedPageBreak/>
          <w:t xml:space="preserve">   </w:t>
        </w:r>
        <w:r w:rsidRPr="009D103F">
          <w:rPr>
            <w:szCs w:val="20"/>
          </w:rPr>
          <w:t>Temp = Code[1]</w:t>
        </w:r>
      </w:ins>
    </w:p>
    <w:p w14:paraId="18FC73E0" w14:textId="5E5DA333" w:rsidR="00326298" w:rsidRPr="009D103F" w:rsidRDefault="00326298" w:rsidP="00326298">
      <w:pPr>
        <w:spacing w:after="9"/>
        <w:ind w:left="0" w:right="157" w:firstLine="0"/>
        <w:rPr>
          <w:ins w:id="5029" w:author="BOUVY Martine [2]" w:date="2021-12-03T16:36:00Z"/>
          <w:szCs w:val="20"/>
        </w:rPr>
      </w:pPr>
      <w:ins w:id="5030" w:author="BOUVY Martine [2]" w:date="2021-12-03T16:36:00Z">
        <w:r>
          <w:rPr>
            <w:szCs w:val="20"/>
          </w:rPr>
          <w:t xml:space="preserve">   For t = 2 to </w:t>
        </w:r>
      </w:ins>
      <w:ins w:id="5031" w:author="BOUVY Martine [2]" w:date="2021-12-03T16:52:00Z">
        <w:r w:rsidR="004130FC" w:rsidRPr="004130FC">
          <w:rPr>
            <w:szCs w:val="20"/>
          </w:rPr>
          <w:t>5</w:t>
        </w:r>
      </w:ins>
    </w:p>
    <w:p w14:paraId="27F611B2" w14:textId="77777777" w:rsidR="00326298" w:rsidRPr="009D103F" w:rsidRDefault="00326298" w:rsidP="00326298">
      <w:pPr>
        <w:spacing w:after="9"/>
        <w:ind w:left="0" w:right="157" w:firstLine="0"/>
        <w:rPr>
          <w:ins w:id="5032" w:author="BOUVY Martine [2]" w:date="2021-12-03T16:36:00Z"/>
          <w:szCs w:val="20"/>
        </w:rPr>
      </w:pPr>
      <w:ins w:id="5033" w:author="BOUVY Martine [2]" w:date="2021-12-03T16:36:00Z">
        <w:r>
          <w:rPr>
            <w:szCs w:val="20"/>
          </w:rPr>
          <w:t xml:space="preserve">  </w:t>
        </w:r>
        <w:r w:rsidRPr="009D103F">
          <w:rPr>
            <w:szCs w:val="20"/>
          </w:rPr>
          <w:t xml:space="preserve"> Code</w:t>
        </w:r>
        <w:r>
          <w:rPr>
            <w:szCs w:val="20"/>
          </w:rPr>
          <w:t>Table</w:t>
        </w:r>
        <w:r w:rsidRPr="009D103F">
          <w:rPr>
            <w:szCs w:val="20"/>
          </w:rPr>
          <w:t>[t-1] = Code</w:t>
        </w:r>
        <w:r>
          <w:rPr>
            <w:szCs w:val="20"/>
          </w:rPr>
          <w:t>Table</w:t>
        </w:r>
        <w:r w:rsidRPr="009D103F">
          <w:rPr>
            <w:szCs w:val="20"/>
          </w:rPr>
          <w:t>[t]</w:t>
        </w:r>
      </w:ins>
    </w:p>
    <w:p w14:paraId="2611B1C8" w14:textId="77777777" w:rsidR="00326298" w:rsidRPr="009D103F" w:rsidRDefault="00326298" w:rsidP="00326298">
      <w:pPr>
        <w:spacing w:after="9"/>
        <w:ind w:left="0" w:right="157" w:firstLine="0"/>
        <w:rPr>
          <w:ins w:id="5034" w:author="BOUVY Martine [2]" w:date="2021-12-03T16:36:00Z"/>
          <w:szCs w:val="20"/>
        </w:rPr>
      </w:pPr>
      <w:ins w:id="5035" w:author="BOUVY Martine [2]" w:date="2021-12-03T16:36:00Z">
        <w:r>
          <w:rPr>
            <w:szCs w:val="20"/>
          </w:rPr>
          <w:t xml:space="preserve">   </w:t>
        </w:r>
        <w:r w:rsidRPr="009D103F">
          <w:rPr>
            <w:szCs w:val="20"/>
          </w:rPr>
          <w:t>Next t</w:t>
        </w:r>
      </w:ins>
    </w:p>
    <w:p w14:paraId="0FDE1083" w14:textId="300053ED" w:rsidR="00326298" w:rsidRPr="009D103F" w:rsidRDefault="00326298" w:rsidP="00326298">
      <w:pPr>
        <w:spacing w:after="9"/>
        <w:ind w:left="0" w:right="157" w:firstLine="0"/>
        <w:rPr>
          <w:ins w:id="5036" w:author="BOUVY Martine [2]" w:date="2021-12-03T16:36:00Z"/>
          <w:szCs w:val="20"/>
        </w:rPr>
      </w:pPr>
      <w:ins w:id="5037" w:author="BOUVY Martine [2]" w:date="2021-12-03T16:36:00Z">
        <w:r>
          <w:rPr>
            <w:szCs w:val="20"/>
          </w:rPr>
          <w:t xml:space="preserve">   Code[</w:t>
        </w:r>
        <w:r w:rsidR="004130FC">
          <w:rPr>
            <w:szCs w:val="20"/>
          </w:rPr>
          <w:t>5</w:t>
        </w:r>
        <w:r w:rsidRPr="009D103F">
          <w:rPr>
            <w:szCs w:val="20"/>
          </w:rPr>
          <w:t>] = Temp</w:t>
        </w:r>
      </w:ins>
    </w:p>
    <w:p w14:paraId="552C36AC" w14:textId="77777777" w:rsidR="00326298" w:rsidRPr="009D103F" w:rsidRDefault="00326298" w:rsidP="00326298">
      <w:pPr>
        <w:spacing w:after="9"/>
        <w:ind w:left="0" w:right="157" w:firstLine="0"/>
        <w:rPr>
          <w:ins w:id="5038" w:author="BOUVY Martine [2]" w:date="2021-12-03T16:36:00Z"/>
          <w:szCs w:val="20"/>
        </w:rPr>
      </w:pPr>
      <w:ins w:id="5039" w:author="BOUVY Martine [2]" w:date="2021-12-03T16:36:00Z">
        <w:r w:rsidRPr="009D103F">
          <w:rPr>
            <w:szCs w:val="20"/>
          </w:rPr>
          <w:t xml:space="preserve">   </w:t>
        </w:r>
      </w:ins>
    </w:p>
    <w:p w14:paraId="1C3A5075" w14:textId="77777777" w:rsidR="00326298" w:rsidRPr="009D103F" w:rsidRDefault="00326298" w:rsidP="00326298">
      <w:pPr>
        <w:spacing w:after="9"/>
        <w:ind w:left="0" w:right="157" w:firstLine="0"/>
        <w:rPr>
          <w:ins w:id="5040" w:author="BOUVY Martine [2]" w:date="2021-12-03T16:36:00Z"/>
          <w:szCs w:val="20"/>
        </w:rPr>
      </w:pPr>
      <w:ins w:id="5041" w:author="BOUVY Martine [2]" w:date="2021-12-03T16:36:00Z">
        <w:r w:rsidRPr="009D103F">
          <w:rPr>
            <w:szCs w:val="20"/>
          </w:rPr>
          <w:t xml:space="preserve">    </w:t>
        </w:r>
      </w:ins>
    </w:p>
    <w:p w14:paraId="042D6888" w14:textId="77777777" w:rsidR="00326298" w:rsidRPr="00105719" w:rsidRDefault="00326298" w:rsidP="00326298">
      <w:pPr>
        <w:spacing w:after="9"/>
        <w:ind w:left="0" w:right="157" w:firstLine="0"/>
        <w:rPr>
          <w:ins w:id="5042" w:author="BOUVY Martine [2]" w:date="2021-12-03T16:36:00Z"/>
          <w:b/>
          <w:szCs w:val="20"/>
        </w:rPr>
      </w:pPr>
      <w:ins w:id="5043" w:author="BOUVY Martine [2]" w:date="2021-12-03T16:36:00Z">
        <w:r w:rsidRPr="00105719">
          <w:rPr>
            <w:b/>
            <w:szCs w:val="20"/>
          </w:rPr>
          <w:t xml:space="preserve">ENDIF </w:t>
        </w:r>
      </w:ins>
    </w:p>
    <w:p w14:paraId="5D0FDC95" w14:textId="77777777" w:rsidR="00326298" w:rsidRPr="009D103F" w:rsidRDefault="00326298" w:rsidP="00326298">
      <w:pPr>
        <w:spacing w:after="9"/>
        <w:ind w:left="0" w:right="157" w:firstLine="0"/>
        <w:rPr>
          <w:ins w:id="5044" w:author="BOUVY Martine [2]" w:date="2021-12-03T16:36:00Z"/>
          <w:szCs w:val="20"/>
        </w:rPr>
      </w:pPr>
    </w:p>
    <w:p w14:paraId="448E1C4A" w14:textId="77777777" w:rsidR="00326298" w:rsidRDefault="00326298" w:rsidP="00326298">
      <w:pPr>
        <w:spacing w:after="9"/>
        <w:ind w:left="0" w:right="157" w:firstLine="0"/>
        <w:rPr>
          <w:ins w:id="5045" w:author="BOUVY Martine [2]" w:date="2021-12-03T16:36:00Z"/>
          <w:szCs w:val="20"/>
        </w:rPr>
      </w:pPr>
      <w:ins w:id="5046" w:author="BOUVY Martine [2]" w:date="2021-12-03T16:36:00Z">
        <w:r w:rsidRPr="00105719">
          <w:rPr>
            <w:b/>
            <w:szCs w:val="20"/>
          </w:rPr>
          <w:t xml:space="preserve">Next </w:t>
        </w:r>
        <w:r w:rsidRPr="009D103F">
          <w:rPr>
            <w:szCs w:val="20"/>
          </w:rPr>
          <w:t>k</w:t>
        </w:r>
      </w:ins>
    </w:p>
    <w:p w14:paraId="1AE02CC2" w14:textId="77777777" w:rsidR="00326298" w:rsidRDefault="00326298" w:rsidP="00326298">
      <w:pPr>
        <w:spacing w:after="9"/>
        <w:ind w:left="0" w:right="157" w:firstLine="0"/>
        <w:rPr>
          <w:ins w:id="5047" w:author="BOUVY Martine [2]" w:date="2021-12-03T16:36:00Z"/>
          <w:szCs w:val="20"/>
        </w:rPr>
      </w:pPr>
    </w:p>
    <w:p w14:paraId="4F4D634B" w14:textId="77777777" w:rsidR="00326298" w:rsidRDefault="00326298" w:rsidP="00326298">
      <w:pPr>
        <w:spacing w:after="9"/>
        <w:ind w:left="0" w:right="157" w:firstLine="0"/>
        <w:rPr>
          <w:ins w:id="5048" w:author="BOUVY Martine [2]" w:date="2021-12-03T16:36:00Z"/>
          <w:szCs w:val="20"/>
        </w:rPr>
      </w:pPr>
    </w:p>
    <w:p w14:paraId="66E70517" w14:textId="77777777" w:rsidR="00326298" w:rsidRDefault="00326298" w:rsidP="00326298">
      <w:pPr>
        <w:spacing w:after="9"/>
        <w:ind w:left="0" w:right="157" w:firstLine="0"/>
        <w:rPr>
          <w:ins w:id="5049" w:author="BOUVY Martine [2]" w:date="2021-12-03T16:36:00Z"/>
          <w:szCs w:val="20"/>
        </w:rPr>
      </w:pPr>
    </w:p>
    <w:p w14:paraId="47BB432F" w14:textId="540EC0EC" w:rsidR="00326298" w:rsidRDefault="00326298" w:rsidP="00326298">
      <w:pPr>
        <w:spacing w:after="9"/>
        <w:ind w:left="0" w:right="157" w:firstLine="0"/>
        <w:rPr>
          <w:ins w:id="5050" w:author="BOUVY Martine [2]" w:date="2021-12-03T16:36:00Z"/>
          <w:rFonts w:eastAsia="Arial"/>
          <w:szCs w:val="20"/>
        </w:rPr>
      </w:pPr>
      <w:ins w:id="5051" w:author="BOUVY Martine [2]" w:date="2021-12-03T16:36:00Z">
        <w:r w:rsidRPr="00792641">
          <w:rPr>
            <w:b/>
            <w:szCs w:val="20"/>
          </w:rPr>
          <w:t>IF Length</w:t>
        </w:r>
        <w:r>
          <w:rPr>
            <w:szCs w:val="20"/>
          </w:rPr>
          <w:t>(</w:t>
        </w:r>
        <w:r>
          <w:rPr>
            <w:rFonts w:eastAsia="Arial"/>
            <w:szCs w:val="20"/>
          </w:rPr>
          <w:t>RemainingString)</w:t>
        </w:r>
        <w:r w:rsidR="003948FF">
          <w:rPr>
            <w:rFonts w:eastAsia="Arial"/>
            <w:szCs w:val="20"/>
          </w:rPr>
          <w:t xml:space="preserve">&gt; 0 </w:t>
        </w:r>
      </w:ins>
      <w:ins w:id="5052" w:author="BOUVY Martine" w:date="2021-12-08T10:03:00Z">
        <w:r w:rsidR="00AA6AE3" w:rsidRPr="00AA6AE3">
          <w:rPr>
            <w:rFonts w:eastAsia="Arial"/>
            <w:b/>
            <w:bCs/>
            <w:szCs w:val="20"/>
          </w:rPr>
          <w:t>OR Length</w:t>
        </w:r>
        <w:r w:rsidR="00AA6AE3">
          <w:rPr>
            <w:rFonts w:eastAsia="Arial"/>
            <w:szCs w:val="20"/>
          </w:rPr>
          <w:t xml:space="preserve">(InstructionCode) &gt; 0 </w:t>
        </w:r>
      </w:ins>
      <w:ins w:id="5053" w:author="BOUVY Martine [2]" w:date="2021-12-03T16:36:00Z">
        <w:r>
          <w:rPr>
            <w:rFonts w:eastAsia="Arial"/>
            <w:szCs w:val="20"/>
          </w:rPr>
          <w:t>THEN</w:t>
        </w:r>
      </w:ins>
    </w:p>
    <w:p w14:paraId="760D3744" w14:textId="5492371D" w:rsidR="00326298" w:rsidRDefault="003948FF" w:rsidP="00326298">
      <w:pPr>
        <w:spacing w:after="9"/>
        <w:ind w:left="0" w:right="157" w:firstLine="0"/>
        <w:rPr>
          <w:ins w:id="5054" w:author="BOUVY Martine [2]" w:date="2021-12-03T17:16:00Z"/>
          <w:rFonts w:eastAsia="Arial"/>
          <w:szCs w:val="20"/>
        </w:rPr>
      </w:pPr>
      <w:ins w:id="5055" w:author="BOUVY Martine [2]" w:date="2021-12-03T16:36:00Z">
        <w:r>
          <w:rPr>
            <w:rFonts w:eastAsia="Arial"/>
            <w:szCs w:val="20"/>
          </w:rPr>
          <w:t xml:space="preserve">   j = j</w:t>
        </w:r>
        <w:r w:rsidR="00326298">
          <w:rPr>
            <w:rFonts w:eastAsia="Arial"/>
            <w:szCs w:val="20"/>
          </w:rPr>
          <w:t xml:space="preserve">+1 </w:t>
        </w:r>
      </w:ins>
    </w:p>
    <w:p w14:paraId="0859341F" w14:textId="30C43D05" w:rsidR="003948FF" w:rsidRDefault="003948FF" w:rsidP="00326298">
      <w:pPr>
        <w:spacing w:after="9"/>
        <w:ind w:left="0" w:right="157" w:firstLine="0"/>
        <w:rPr>
          <w:ins w:id="5056" w:author="BOUVY Martine [2]" w:date="2021-12-03T16:36:00Z"/>
          <w:rFonts w:eastAsia="Arial"/>
          <w:szCs w:val="20"/>
        </w:rPr>
      </w:pPr>
      <w:ins w:id="5057" w:author="BOUVY Martine [2]" w:date="2021-12-03T17:16:00Z">
        <w:r>
          <w:rPr>
            <w:rFonts w:eastAsia="Arial"/>
            <w:szCs w:val="20"/>
          </w:rPr>
          <w:t xml:space="preserve">   </w:t>
        </w:r>
        <w:r>
          <w:rPr>
            <w:szCs w:val="20"/>
          </w:rPr>
          <w:t xml:space="preserve">Table[j].Code = </w:t>
        </w:r>
      </w:ins>
      <w:ins w:id="5058" w:author="BOUVY Martine [2]" w:date="2021-12-03T17:18:00Z">
        <w:r>
          <w:rPr>
            <w:szCs w:val="20"/>
          </w:rPr>
          <w:t>InstructionCode</w:t>
        </w:r>
      </w:ins>
    </w:p>
    <w:p w14:paraId="740E19B2" w14:textId="6ED558AC" w:rsidR="00326298" w:rsidRDefault="003948FF" w:rsidP="00326298">
      <w:pPr>
        <w:spacing w:after="9"/>
        <w:ind w:left="0" w:right="157" w:firstLine="0"/>
        <w:rPr>
          <w:ins w:id="5059" w:author="BOUVY Martine [2]" w:date="2021-12-03T16:36:00Z"/>
          <w:rFonts w:eastAsia="Arial"/>
          <w:szCs w:val="20"/>
        </w:rPr>
      </w:pPr>
      <w:ins w:id="5060" w:author="BOUVY Martine [2]" w:date="2021-12-03T16:36:00Z">
        <w:r>
          <w:rPr>
            <w:rFonts w:eastAsia="Arial"/>
            <w:szCs w:val="20"/>
          </w:rPr>
          <w:t xml:space="preserve">   </w:t>
        </w:r>
      </w:ins>
      <w:ins w:id="5061" w:author="BOUVY Martine [2]" w:date="2021-12-03T17:16:00Z">
        <w:r>
          <w:rPr>
            <w:szCs w:val="20"/>
          </w:rPr>
          <w:t>Table[j].Text</w:t>
        </w:r>
      </w:ins>
      <w:ins w:id="5062" w:author="BOUVY Martine [2]" w:date="2021-12-03T16:36:00Z">
        <w:r w:rsidR="00326298">
          <w:rPr>
            <w:rFonts w:eastAsia="Arial"/>
            <w:szCs w:val="20"/>
          </w:rPr>
          <w:t xml:space="preserve"> = Remain</w:t>
        </w:r>
      </w:ins>
      <w:ins w:id="5063" w:author="BOUVY Martine [2]" w:date="2021-12-03T17:18:00Z">
        <w:r w:rsidR="00057ED7">
          <w:rPr>
            <w:rFonts w:eastAsia="Arial"/>
            <w:szCs w:val="20"/>
          </w:rPr>
          <w:t>in</w:t>
        </w:r>
      </w:ins>
      <w:ins w:id="5064" w:author="BOUVY Martine [2]" w:date="2021-12-03T16:36:00Z">
        <w:r w:rsidR="00326298">
          <w:rPr>
            <w:rFonts w:eastAsia="Arial"/>
            <w:szCs w:val="20"/>
          </w:rPr>
          <w:t>gString</w:t>
        </w:r>
      </w:ins>
    </w:p>
    <w:p w14:paraId="5BFCB461" w14:textId="77777777" w:rsidR="00326298" w:rsidRPr="00792641" w:rsidRDefault="00326298" w:rsidP="00326298">
      <w:pPr>
        <w:spacing w:after="9"/>
        <w:ind w:left="0" w:right="157" w:firstLine="0"/>
        <w:rPr>
          <w:ins w:id="5065" w:author="BOUVY Martine [2]" w:date="2021-12-03T16:36:00Z"/>
          <w:b/>
          <w:szCs w:val="20"/>
        </w:rPr>
      </w:pPr>
      <w:ins w:id="5066" w:author="BOUVY Martine [2]" w:date="2021-12-03T16:36:00Z">
        <w:r w:rsidRPr="00792641">
          <w:rPr>
            <w:rFonts w:eastAsia="Arial"/>
            <w:b/>
            <w:szCs w:val="20"/>
          </w:rPr>
          <w:t xml:space="preserve">ENDIF </w:t>
        </w:r>
      </w:ins>
    </w:p>
    <w:p w14:paraId="08A0CAAD" w14:textId="77777777" w:rsidR="00326298" w:rsidRDefault="00326298" w:rsidP="00326298">
      <w:pPr>
        <w:spacing w:after="9"/>
        <w:ind w:left="0" w:right="157" w:firstLine="0"/>
        <w:rPr>
          <w:ins w:id="5067" w:author="BOUVY Martine [2]" w:date="2021-12-03T16:36:00Z"/>
          <w:szCs w:val="20"/>
        </w:rPr>
      </w:pPr>
    </w:p>
    <w:p w14:paraId="1B8C15BB" w14:textId="4DFDE231" w:rsidR="00326298" w:rsidRPr="00116C05" w:rsidRDefault="00326298" w:rsidP="00326298">
      <w:pPr>
        <w:spacing w:after="9"/>
        <w:ind w:left="0" w:right="157" w:firstLine="0"/>
        <w:rPr>
          <w:ins w:id="5068" w:author="BOUVY Martine [2]" w:date="2021-12-03T16:36:00Z"/>
          <w:b/>
          <w:szCs w:val="20"/>
        </w:rPr>
      </w:pPr>
      <w:ins w:id="5069" w:author="BOUVY Martine [2]" w:date="2021-12-03T16:36:00Z">
        <w:r>
          <w:rPr>
            <w:szCs w:val="20"/>
          </w:rPr>
          <w:t xml:space="preserve"> </w:t>
        </w:r>
        <w:r w:rsidRPr="00116C05">
          <w:rPr>
            <w:b/>
            <w:szCs w:val="20"/>
          </w:rPr>
          <w:t xml:space="preserve">/* End </w:t>
        </w:r>
        <w:r w:rsidRPr="00792641">
          <w:rPr>
            <w:rFonts w:eastAsia="Arial"/>
            <w:b/>
            <w:bCs/>
            <w:szCs w:val="20"/>
          </w:rPr>
          <w:t>SubfunctionExtractACC</w:t>
        </w:r>
      </w:ins>
      <w:ins w:id="5070" w:author="BOUVY Martine [2]" w:date="2021-12-03T16:38:00Z">
        <w:r w:rsidR="00CF528D">
          <w:rPr>
            <w:rFonts w:eastAsia="Arial"/>
            <w:b/>
            <w:bCs/>
            <w:szCs w:val="20"/>
          </w:rPr>
          <w:t>2</w:t>
        </w:r>
      </w:ins>
      <w:ins w:id="5071" w:author="BOUVY Martine [2]" w:date="2021-12-03T16:36:00Z">
        <w:r w:rsidRPr="00792641">
          <w:rPr>
            <w:rFonts w:eastAsia="Arial"/>
            <w:b/>
            <w:bCs/>
            <w:szCs w:val="20"/>
          </w:rPr>
          <w:t xml:space="preserve"> */</w:t>
        </w:r>
      </w:ins>
    </w:p>
    <w:p w14:paraId="1AE57E90" w14:textId="77777777" w:rsidR="00143AD0" w:rsidRDefault="00143AD0" w:rsidP="001F4778">
      <w:pPr>
        <w:ind w:left="180"/>
        <w:rPr>
          <w:ins w:id="5072" w:author="BOUVY Martine [2]" w:date="2021-12-03T14:18:00Z"/>
        </w:rPr>
      </w:pPr>
    </w:p>
    <w:p w14:paraId="2DC05F91" w14:textId="61AC842E" w:rsidR="008D1141" w:rsidRDefault="008D1141" w:rsidP="001F4778">
      <w:pPr>
        <w:ind w:left="180"/>
        <w:rPr>
          <w:ins w:id="5073" w:author="BOUVY Martine [2]" w:date="2021-12-03T14:18:00Z"/>
        </w:rPr>
      </w:pPr>
    </w:p>
    <w:p w14:paraId="3257D073" w14:textId="77777777" w:rsidR="008D1141" w:rsidRDefault="008D1141" w:rsidP="001F4778">
      <w:pPr>
        <w:ind w:left="180"/>
      </w:pPr>
    </w:p>
    <w:p w14:paraId="448DC619" w14:textId="5C9C2AFB" w:rsidR="00BA5F79" w:rsidDel="006B1541" w:rsidRDefault="00BA5F79" w:rsidP="001F4778">
      <w:pPr>
        <w:ind w:left="180"/>
        <w:rPr>
          <w:del w:id="5074" w:author="BOUVY Martine [2]" w:date="2021-12-03T14:35:00Z"/>
        </w:rPr>
      </w:pPr>
    </w:p>
    <w:p w14:paraId="4819A33B" w14:textId="5345D0FD" w:rsidR="00BA5F79" w:rsidDel="006B1541" w:rsidRDefault="00BA5F79" w:rsidP="001F4778">
      <w:pPr>
        <w:ind w:left="180"/>
        <w:rPr>
          <w:del w:id="5075" w:author="BOUVY Martine [2]" w:date="2021-12-03T14:35:00Z"/>
        </w:rPr>
      </w:pPr>
      <w:del w:id="5076" w:author="BOUVY Martine [2]" w:date="2021-12-03T14:35:00Z">
        <w:r w:rsidDel="006B1541">
          <w:delText>/* In case there are 2 occurrences of InstructionForCreditorAgent, each occurrence is analysed separately. This means that if the first occurrence uses InstructionForCreditorAgent.Code and the second occurrence only uses InstuctionInformation without InstructionForCreditorAgent.Code then the second InstructionInformation is not treated as the continuity of the first occurrence but as a new information to be linked to /ACC/ */</w:delText>
        </w:r>
      </w:del>
    </w:p>
    <w:p w14:paraId="71B5DB63" w14:textId="386F65A8" w:rsidR="004831B6" w:rsidDel="006B1541" w:rsidRDefault="00BA5F79" w:rsidP="002F2258">
      <w:pPr>
        <w:ind w:left="0" w:firstLine="0"/>
        <w:rPr>
          <w:del w:id="5077" w:author="BOUVY Martine [2]" w:date="2021-12-03T14:35:00Z"/>
        </w:rPr>
      </w:pPr>
      <w:del w:id="5078" w:author="BOUVY Martine [2]" w:date="2021-12-01T15:16:00Z">
        <w:r w:rsidDel="002F2258">
          <w:delText xml:space="preserve"> </w:delText>
        </w:r>
      </w:del>
    </w:p>
    <w:p w14:paraId="715204B2" w14:textId="060EEA7F" w:rsidR="00406798" w:rsidDel="006B1541" w:rsidRDefault="004831B6" w:rsidP="001F4778">
      <w:pPr>
        <w:ind w:left="180"/>
        <w:rPr>
          <w:del w:id="5079" w:author="BOUVY Martine [2]" w:date="2021-12-03T14:35:00Z"/>
        </w:rPr>
      </w:pPr>
      <w:del w:id="5080" w:author="BOUVY Martine [2]" w:date="2021-12-03T14:35:00Z">
        <w:r w:rsidDel="006B1541">
          <w:delText>/* A side effect of the fact that the occurrences of InstructionForCreditorAgent are translated separately will occur in the following case:</w:delText>
        </w:r>
      </w:del>
    </w:p>
    <w:p w14:paraId="3449CBE5" w14:textId="0546BED1" w:rsidR="004831B6" w:rsidDel="006B1541" w:rsidRDefault="004831B6" w:rsidP="001F4778">
      <w:pPr>
        <w:ind w:left="180"/>
        <w:rPr>
          <w:del w:id="5081" w:author="BOUVY Martine [2]" w:date="2021-12-03T14:35:00Z"/>
        </w:rPr>
      </w:pPr>
      <w:del w:id="5082" w:author="BOUVY Martine [2]" w:date="2021-12-03T14:35:00Z">
        <w:r w:rsidDel="006B1541">
          <w:delText>Occurrence 1:</w:delText>
        </w:r>
      </w:del>
    </w:p>
    <w:p w14:paraId="34933C86" w14:textId="0612FFA4" w:rsidR="004831B6" w:rsidDel="006B1541" w:rsidRDefault="004831B6" w:rsidP="001F4778">
      <w:pPr>
        <w:ind w:left="180"/>
        <w:rPr>
          <w:del w:id="5083" w:author="BOUVY Martine [2]" w:date="2021-12-03T14:35:00Z"/>
        </w:rPr>
      </w:pPr>
      <w:del w:id="5084" w:author="BOUVY Martine [2]" w:date="2021-12-03T14:35:00Z">
        <w:r w:rsidDel="006B1541">
          <w:delText>No code</w:delText>
        </w:r>
      </w:del>
    </w:p>
    <w:p w14:paraId="62F34C0D" w14:textId="0DDD9AEA" w:rsidR="004831B6" w:rsidDel="006B1541" w:rsidRDefault="004831B6" w:rsidP="001F4778">
      <w:pPr>
        <w:ind w:left="180"/>
        <w:rPr>
          <w:del w:id="5085" w:author="BOUVY Martine [2]" w:date="2021-12-03T14:35:00Z"/>
        </w:rPr>
      </w:pPr>
      <w:del w:id="5086" w:author="BOUVY Martine [2]" w:date="2021-12-03T14:35:00Z">
        <w:r w:rsidDel="006B1541">
          <w:delText>Text1…………/PH (140 characters are used)</w:delText>
        </w:r>
      </w:del>
    </w:p>
    <w:p w14:paraId="44236BE2" w14:textId="098CBCC8" w:rsidR="004831B6" w:rsidDel="006B1541" w:rsidRDefault="004831B6" w:rsidP="001F4778">
      <w:pPr>
        <w:ind w:left="180"/>
        <w:rPr>
          <w:del w:id="5087" w:author="BOUVY Martine [2]" w:date="2021-12-03T14:35:00Z"/>
        </w:rPr>
      </w:pPr>
    </w:p>
    <w:p w14:paraId="1D21C9E8" w14:textId="7732F9DA" w:rsidR="004831B6" w:rsidDel="006B1541" w:rsidRDefault="004831B6" w:rsidP="001F4778">
      <w:pPr>
        <w:ind w:left="180"/>
        <w:rPr>
          <w:del w:id="5088" w:author="BOUVY Martine [2]" w:date="2021-12-03T14:35:00Z"/>
        </w:rPr>
      </w:pPr>
      <w:del w:id="5089" w:author="BOUVY Martine [2]" w:date="2021-12-03T14:35:00Z">
        <w:r w:rsidDel="006B1541">
          <w:delText>Occurrence 2:</w:delText>
        </w:r>
      </w:del>
    </w:p>
    <w:p w14:paraId="6BD7C46F" w14:textId="79A81F0C" w:rsidR="004831B6" w:rsidDel="006B1541" w:rsidRDefault="004831B6" w:rsidP="001F4778">
      <w:pPr>
        <w:ind w:left="180"/>
        <w:rPr>
          <w:del w:id="5090" w:author="BOUVY Martine [2]" w:date="2021-12-03T14:35:00Z"/>
        </w:rPr>
      </w:pPr>
      <w:del w:id="5091" w:author="BOUVY Martine [2]" w:date="2021-12-03T14:35:00Z">
        <w:r w:rsidDel="006B1541">
          <w:delText>No Code</w:delText>
        </w:r>
      </w:del>
    </w:p>
    <w:p w14:paraId="0C306A23" w14:textId="41BBFD21" w:rsidR="004D2662" w:rsidDel="006B1541" w:rsidRDefault="004D2662" w:rsidP="001F4778">
      <w:pPr>
        <w:ind w:left="180"/>
        <w:rPr>
          <w:del w:id="5092" w:author="BOUVY Martine [2]" w:date="2021-12-03T14:35:00Z"/>
        </w:rPr>
      </w:pPr>
      <w:del w:id="5093" w:author="BOUVY Martine [2]" w:date="2021-12-03T14:35:00Z">
        <w:r w:rsidDel="006B1541">
          <w:delText>OB/Text2</w:delText>
        </w:r>
      </w:del>
    </w:p>
    <w:p w14:paraId="319BD821" w14:textId="63EAB8DF" w:rsidR="004D2662" w:rsidDel="006B1541" w:rsidRDefault="004D2662" w:rsidP="001F4778">
      <w:pPr>
        <w:ind w:left="180"/>
        <w:rPr>
          <w:del w:id="5094" w:author="BOUVY Martine [2]" w:date="2021-12-03T14:35:00Z"/>
        </w:rPr>
      </w:pPr>
    </w:p>
    <w:p w14:paraId="08AFE8AE" w14:textId="53DD4EB0" w:rsidR="004D2662" w:rsidDel="006B1541" w:rsidRDefault="004D2662" w:rsidP="00665D49">
      <w:pPr>
        <w:ind w:left="180" w:right="-262"/>
        <w:rPr>
          <w:del w:id="5095" w:author="BOUVY Martine [2]" w:date="2021-12-03T14:35:00Z"/>
        </w:rPr>
      </w:pPr>
      <w:del w:id="5096" w:author="BOUVY Martine [2]" w:date="2021-12-03T14:35:00Z">
        <w:r w:rsidDel="006B1541">
          <w:delText>After translation</w:delText>
        </w:r>
        <w:r w:rsidR="00665D49" w:rsidDel="006B1541">
          <w:delText xml:space="preserve"> (if no code removed from InstructionInformation[1]</w:delText>
        </w:r>
        <w:r w:rsidDel="006B1541">
          <w:delText xml:space="preserve"> :</w:delText>
        </w:r>
      </w:del>
    </w:p>
    <w:p w14:paraId="55AA2E7D" w14:textId="6C20A9B3" w:rsidR="004D2662" w:rsidDel="006B1541" w:rsidRDefault="004D2662" w:rsidP="001F4778">
      <w:pPr>
        <w:ind w:left="180"/>
        <w:rPr>
          <w:del w:id="5097" w:author="BOUVY Martine [2]" w:date="2021-12-03T14:35:00Z"/>
        </w:rPr>
      </w:pPr>
      <w:del w:id="5098" w:author="BOUVY Martine [2]" w:date="2021-12-03T14:35:00Z">
        <w:r w:rsidDel="006B1541">
          <w:delText>/ACC/Text1/PHOB/Text2</w:delText>
        </w:r>
      </w:del>
    </w:p>
    <w:p w14:paraId="1654C800" w14:textId="3C1B2A38" w:rsidR="004D2662" w:rsidDel="006B1541" w:rsidRDefault="004D2662" w:rsidP="001F4778">
      <w:pPr>
        <w:ind w:left="180"/>
        <w:rPr>
          <w:del w:id="5099" w:author="BOUVY Martine [2]" w:date="2021-12-03T14:35:00Z"/>
        </w:rPr>
      </w:pPr>
    </w:p>
    <w:p w14:paraId="36C8068C" w14:textId="2D4CE8A5" w:rsidR="00541ECA" w:rsidDel="006B1541" w:rsidRDefault="004D2662" w:rsidP="001F4778">
      <w:pPr>
        <w:ind w:left="180"/>
        <w:rPr>
          <w:del w:id="5100" w:author="BOUVY Martine [2]" w:date="2021-12-03T14:35:00Z"/>
        </w:rPr>
      </w:pPr>
      <w:del w:id="5101" w:author="BOUVY Martine [2]" w:date="2021-12-03T14:35:00Z">
        <w:r w:rsidDel="006B1541">
          <w:delText>No information is lost but code /PHOB/ is part of code /ACC/</w:delText>
        </w:r>
      </w:del>
    </w:p>
    <w:p w14:paraId="6A59F429" w14:textId="7A85D6FB" w:rsidR="00665D49" w:rsidDel="006B1541" w:rsidRDefault="00665D49" w:rsidP="001F4778">
      <w:pPr>
        <w:ind w:left="180"/>
        <w:rPr>
          <w:del w:id="5102" w:author="BOUVY Martine [2]" w:date="2021-12-03T14:35:00Z"/>
        </w:rPr>
      </w:pPr>
    </w:p>
    <w:p w14:paraId="37F05ABC" w14:textId="2CCE4C0E" w:rsidR="00665D49" w:rsidDel="006B1541" w:rsidRDefault="00665D49" w:rsidP="00665D49">
      <w:pPr>
        <w:ind w:left="180" w:right="-262"/>
        <w:rPr>
          <w:del w:id="5103" w:author="BOUVY Martine [2]" w:date="2021-12-03T14:35:00Z"/>
        </w:rPr>
      </w:pPr>
      <w:del w:id="5104" w:author="BOUVY Martine [2]" w:date="2021-12-03T14:35:00Z">
        <w:r w:rsidDel="006B1541">
          <w:delText>After translation (if code removed from InstructionInformation[1] :</w:delText>
        </w:r>
      </w:del>
    </w:p>
    <w:p w14:paraId="1AD5A781" w14:textId="0148795A" w:rsidR="00665D49" w:rsidDel="006B1541" w:rsidRDefault="00665D49" w:rsidP="00665D49">
      <w:pPr>
        <w:ind w:left="180"/>
        <w:rPr>
          <w:del w:id="5105" w:author="BOUVY Martine [2]" w:date="2021-12-03T14:35:00Z"/>
        </w:rPr>
      </w:pPr>
      <w:del w:id="5106" w:author="BOUVY Martine [2]" w:date="2021-12-03T14:35:00Z">
        <w:r w:rsidDel="006B1541">
          <w:delText>/ACC/Text1/PH OB/Text2</w:delText>
        </w:r>
      </w:del>
    </w:p>
    <w:p w14:paraId="50B035C4" w14:textId="54641104" w:rsidR="00541ECA" w:rsidDel="006B1541" w:rsidRDefault="00541ECA" w:rsidP="001F4778">
      <w:pPr>
        <w:ind w:left="180"/>
        <w:rPr>
          <w:del w:id="5107" w:author="BOUVY Martine [2]" w:date="2021-12-03T14:35:00Z"/>
        </w:rPr>
      </w:pPr>
    </w:p>
    <w:p w14:paraId="254758BF" w14:textId="5E6E5001" w:rsidR="004831B6" w:rsidDel="006B1541" w:rsidRDefault="00541ECA" w:rsidP="001F4778">
      <w:pPr>
        <w:ind w:left="180"/>
        <w:rPr>
          <w:del w:id="5108" w:author="BOUVY Martine [2]" w:date="2021-12-03T14:35:00Z"/>
        </w:rPr>
      </w:pPr>
      <w:del w:id="5109" w:author="BOUVY Martine [2]" w:date="2021-12-03T14:35:00Z">
        <w:r w:rsidDel="006B1541">
          <w:lastRenderedPageBreak/>
          <w:delText xml:space="preserve">As this </w:delText>
        </w:r>
        <w:r w:rsidR="00965199" w:rsidDel="006B1541">
          <w:delText xml:space="preserve">MX </w:delText>
        </w:r>
        <w:r w:rsidDel="006B1541">
          <w:delText xml:space="preserve">case should not occur as it results from misusing of InstructionForCreditorAgent where PHOB should be used in InstructionForCreditorAgent.Code and not in InstructionInformation and such a case should not result from MT to MX translation, it is not treated otherwise in the function */ </w:delText>
        </w:r>
        <w:r w:rsidR="004831B6" w:rsidDel="006B1541">
          <w:delText xml:space="preserve"> </w:delText>
        </w:r>
      </w:del>
    </w:p>
    <w:p w14:paraId="5B51CA85" w14:textId="49001752" w:rsidR="004831B6" w:rsidDel="006B1541" w:rsidRDefault="004831B6" w:rsidP="001F4778">
      <w:pPr>
        <w:ind w:left="180"/>
        <w:rPr>
          <w:del w:id="5110" w:author="BOUVY Martine [2]" w:date="2021-12-03T14:35:00Z"/>
        </w:rPr>
      </w:pPr>
    </w:p>
    <w:p w14:paraId="7CEBF106" w14:textId="238B8047" w:rsidR="00406798" w:rsidRPr="005C0A19" w:rsidDel="006B1541" w:rsidRDefault="00406798" w:rsidP="001F4778">
      <w:pPr>
        <w:ind w:left="180"/>
        <w:rPr>
          <w:del w:id="5111" w:author="BOUVY Martine [2]" w:date="2021-12-03T14:35:00Z"/>
        </w:rPr>
      </w:pPr>
    </w:p>
    <w:p w14:paraId="75A9F89C" w14:textId="39C4F551" w:rsidR="009739DB" w:rsidRPr="005C0A19" w:rsidDel="006B1541" w:rsidRDefault="009739DB" w:rsidP="001F4778">
      <w:pPr>
        <w:ind w:left="180"/>
        <w:rPr>
          <w:del w:id="5112" w:author="BOUVY Martine [2]" w:date="2021-12-03T14:35:00Z"/>
        </w:rPr>
      </w:pPr>
    </w:p>
    <w:p w14:paraId="7A738C5F" w14:textId="5403EFE1" w:rsidR="00A16510" w:rsidRPr="005C0A19" w:rsidDel="006B1541" w:rsidRDefault="00A16510" w:rsidP="001F4778">
      <w:pPr>
        <w:ind w:left="180"/>
        <w:rPr>
          <w:del w:id="5113" w:author="BOUVY Martine [2]" w:date="2021-12-03T14:35:00Z"/>
        </w:rPr>
      </w:pPr>
      <w:del w:id="5114" w:author="BOUVY Martine [2]" w:date="2021-12-03T14:35:00Z">
        <w:r w:rsidRPr="005C0A19" w:rsidDel="006B1541">
          <w:delText>/* Local variables</w:delText>
        </w:r>
      </w:del>
    </w:p>
    <w:p w14:paraId="17EE80EE" w14:textId="5D4E1BEB" w:rsidR="009D7359" w:rsidRPr="005C0A19" w:rsidDel="006B1541" w:rsidRDefault="00A16510" w:rsidP="001F4778">
      <w:pPr>
        <w:ind w:left="180"/>
        <w:rPr>
          <w:del w:id="5115" w:author="BOUVY Martine [2]" w:date="2021-12-03T14:35:00Z"/>
        </w:rPr>
      </w:pPr>
      <w:del w:id="5116" w:author="BOUVY Martine [2]" w:date="2021-12-03T14:35:00Z">
        <w:r w:rsidRPr="005C0A19" w:rsidDel="006B1541">
          <w:delText>MTInstruction</w:delText>
        </w:r>
        <w:r w:rsidR="005D218F" w:rsidRPr="005C0A19" w:rsidDel="006B1541">
          <w:delText>, MTInstructionTemp</w:delText>
        </w:r>
        <w:r w:rsidR="000042C8" w:rsidRPr="005C0A19" w:rsidDel="006B1541">
          <w:delText>, Temp72</w:delText>
        </w:r>
        <w:r w:rsidRPr="005C0A19" w:rsidDel="006B1541">
          <w:delText xml:space="preserve"> : string</w:delText>
        </w:r>
      </w:del>
    </w:p>
    <w:p w14:paraId="47971AA6" w14:textId="6D2A2214" w:rsidR="009739DB" w:rsidRPr="005C0A19" w:rsidDel="006B1541" w:rsidRDefault="00D84520" w:rsidP="001F4778">
      <w:pPr>
        <w:ind w:left="180"/>
        <w:rPr>
          <w:del w:id="5117" w:author="BOUVY Martine [2]" w:date="2021-12-03T14:35:00Z"/>
        </w:rPr>
      </w:pPr>
      <w:del w:id="5118" w:author="BOUVY Martine [2]" w:date="2021-12-03T14:35:00Z">
        <w:r w:rsidDel="006B1541">
          <w:delText>i,</w:delText>
        </w:r>
        <w:r w:rsidR="00C47D24" w:rsidRPr="005C0A19" w:rsidDel="006B1541">
          <w:delText>j</w:delText>
        </w:r>
        <w:r w:rsidDel="006B1541">
          <w:delText>,</w:delText>
        </w:r>
        <w:r w:rsidR="00F84F48" w:rsidRPr="005C0A19" w:rsidDel="006B1541">
          <w:delText>t</w:delText>
        </w:r>
        <w:r w:rsidR="009D7359" w:rsidRPr="005C0A19" w:rsidDel="006B1541">
          <w:delText>: integer</w:delText>
        </w:r>
      </w:del>
    </w:p>
    <w:p w14:paraId="0F44B727" w14:textId="6A8BB55E" w:rsidR="009739DB" w:rsidRPr="005C0A19" w:rsidDel="006B1541" w:rsidRDefault="009739DB" w:rsidP="009739DB">
      <w:pPr>
        <w:ind w:left="180"/>
        <w:rPr>
          <w:del w:id="5119" w:author="BOUVY Martine [2]" w:date="2021-12-03T14:35:00Z"/>
        </w:rPr>
      </w:pPr>
      <w:del w:id="5120" w:author="BOUVY Martine [2]" w:date="2021-12-03T14:35:00Z">
        <w:r w:rsidRPr="005C0A19" w:rsidDel="006B1541">
          <w:delText>ACCFirstIndicator :</w:delText>
        </w:r>
        <w:r w:rsidR="003475D9" w:rsidDel="006B1541">
          <w:delText>Boolean */</w:delText>
        </w:r>
      </w:del>
    </w:p>
    <w:p w14:paraId="46CD8049" w14:textId="0CB9BCFB" w:rsidR="009D7359" w:rsidRPr="005C0A19" w:rsidDel="006B1541" w:rsidRDefault="009D7359" w:rsidP="001F4778">
      <w:pPr>
        <w:ind w:left="180"/>
        <w:rPr>
          <w:del w:id="5121" w:author="BOUVY Martine [2]" w:date="2021-12-03T14:35:00Z"/>
        </w:rPr>
      </w:pPr>
    </w:p>
    <w:p w14:paraId="2B4D24CC" w14:textId="4C9396E4" w:rsidR="009D7359" w:rsidRPr="005C0A19" w:rsidDel="006B1541" w:rsidRDefault="009D7359" w:rsidP="001F4778">
      <w:pPr>
        <w:ind w:left="180"/>
        <w:rPr>
          <w:del w:id="5122" w:author="BOUVY Martine [2]" w:date="2021-12-03T14:35:00Z"/>
        </w:rPr>
      </w:pPr>
      <w:del w:id="5123" w:author="BOUVY Martine [2]" w:date="2021-12-03T14:35:00Z">
        <w:r w:rsidRPr="005C0A19" w:rsidDel="006B1541">
          <w:delText>i= 0</w:delText>
        </w:r>
      </w:del>
    </w:p>
    <w:p w14:paraId="5A70D13A" w14:textId="34CA334A" w:rsidR="00A16510" w:rsidRPr="005C0A19" w:rsidDel="006B1541" w:rsidRDefault="009739DB" w:rsidP="001F4778">
      <w:pPr>
        <w:ind w:left="180"/>
        <w:rPr>
          <w:del w:id="5124" w:author="BOUVY Martine [2]" w:date="2021-12-03T14:35:00Z"/>
        </w:rPr>
      </w:pPr>
      <w:del w:id="5125" w:author="BOUVY Martine [2]" w:date="2021-12-03T14:35:00Z">
        <w:r w:rsidRPr="005C0A19" w:rsidDel="006B1541">
          <w:delText>ACCFirstIndicator</w:delText>
        </w:r>
        <w:r w:rsidR="001B3F48" w:rsidRPr="005C0A19" w:rsidDel="006B1541">
          <w:delText xml:space="preserve"> = “True”</w:delText>
        </w:r>
      </w:del>
    </w:p>
    <w:p w14:paraId="4B5D8275" w14:textId="4C1E6C55" w:rsidR="00EA0C7A" w:rsidRPr="005C0A19" w:rsidDel="006B1541" w:rsidRDefault="00EA0C7A" w:rsidP="001F4778">
      <w:pPr>
        <w:ind w:left="180"/>
        <w:rPr>
          <w:del w:id="5126" w:author="BOUVY Martine [2]" w:date="2021-12-03T14:35:00Z"/>
        </w:rPr>
      </w:pPr>
    </w:p>
    <w:p w14:paraId="34D28A48" w14:textId="437F9BA5" w:rsidR="00AC21DE" w:rsidRPr="000938F7" w:rsidDel="006B1541" w:rsidRDefault="00AC21DE" w:rsidP="001F4778">
      <w:pPr>
        <w:ind w:left="180"/>
        <w:rPr>
          <w:del w:id="5127" w:author="BOUVY Martine [2]" w:date="2021-12-03T14:35:00Z"/>
        </w:rPr>
      </w:pPr>
      <w:del w:id="5128" w:author="BOUVY Martine [2]" w:date="2021-12-03T14:35:00Z">
        <w:r w:rsidRPr="00F80BD7" w:rsidDel="006B1541">
          <w:rPr>
            <w:b/>
          </w:rPr>
          <w:delText>Repeat for n</w:delText>
        </w:r>
        <w:r w:rsidR="000938F7" w:rsidDel="006B1541">
          <w:rPr>
            <w:b/>
          </w:rPr>
          <w:delText xml:space="preserve"> </w:delText>
        </w:r>
        <w:r w:rsidRPr="000938F7" w:rsidDel="006B1541">
          <w:delText>= 1 to 2</w:delText>
        </w:r>
      </w:del>
    </w:p>
    <w:p w14:paraId="0D22386D" w14:textId="1182ED80" w:rsidR="002A707A" w:rsidRPr="00250232" w:rsidDel="006B1541" w:rsidRDefault="002A707A" w:rsidP="001F4778">
      <w:pPr>
        <w:ind w:left="180"/>
        <w:rPr>
          <w:del w:id="5129" w:author="BOUVY Martine [2]" w:date="2021-12-03T14:35:00Z"/>
        </w:rPr>
      </w:pPr>
    </w:p>
    <w:p w14:paraId="13AC1AB7" w14:textId="464639D2" w:rsidR="002A707A" w:rsidRPr="005C0A19" w:rsidDel="006B1541" w:rsidRDefault="002A707A" w:rsidP="002A707A">
      <w:pPr>
        <w:ind w:left="180"/>
        <w:rPr>
          <w:del w:id="5130" w:author="BOUVY Martine [2]" w:date="2021-12-03T14:35:00Z"/>
        </w:rPr>
      </w:pPr>
      <w:del w:id="5131" w:author="BOUVY Martine [2]" w:date="2021-12-03T14:35:00Z">
        <w:r w:rsidRPr="00250232" w:rsidDel="006B1541">
          <w:rPr>
            <w:b/>
          </w:rPr>
          <w:delText>IF</w:delText>
        </w:r>
        <w:r w:rsidRPr="00250232" w:rsidDel="006B1541">
          <w:delText xml:space="preserve"> InstructionForCreditorAgent[n] </w:delText>
        </w:r>
        <w:r w:rsidRPr="000938F7" w:rsidDel="006B1541">
          <w:rPr>
            <w:b/>
          </w:rPr>
          <w:delText>IsPresent</w:delText>
        </w:r>
        <w:r w:rsidRPr="005C0A19" w:rsidDel="006B1541">
          <w:delText xml:space="preserve"> THEN</w:delText>
        </w:r>
      </w:del>
    </w:p>
    <w:p w14:paraId="08DEFF0D" w14:textId="0F2507A8" w:rsidR="002A707A" w:rsidRPr="005C0A19" w:rsidDel="006B1541" w:rsidRDefault="002A707A" w:rsidP="001F4778">
      <w:pPr>
        <w:ind w:left="180"/>
        <w:rPr>
          <w:del w:id="5132" w:author="BOUVY Martine [2]" w:date="2021-12-03T14:35:00Z"/>
        </w:rPr>
      </w:pPr>
    </w:p>
    <w:p w14:paraId="7D9C9D7E" w14:textId="0AB66806" w:rsidR="005D218F" w:rsidRPr="005C0A19" w:rsidDel="006B1541" w:rsidRDefault="002A707A" w:rsidP="001F4778">
      <w:pPr>
        <w:ind w:left="180"/>
        <w:rPr>
          <w:del w:id="5133" w:author="BOUVY Martine [2]" w:date="2021-12-03T14:35:00Z"/>
        </w:rPr>
      </w:pPr>
      <w:del w:id="5134" w:author="BOUVY Martine [2]" w:date="2021-12-03T14:35:00Z">
        <w:r w:rsidRPr="005C0A19" w:rsidDel="006B1541">
          <w:delText>{</w:delText>
        </w:r>
      </w:del>
    </w:p>
    <w:p w14:paraId="7A60EB8C" w14:textId="48199EE6" w:rsidR="005D218F" w:rsidRPr="005C0A19" w:rsidDel="006B1541" w:rsidRDefault="005D218F" w:rsidP="001F4778">
      <w:pPr>
        <w:ind w:left="180"/>
        <w:rPr>
          <w:del w:id="5135" w:author="BOUVY Martine [2]" w:date="2021-12-03T14:35:00Z"/>
        </w:rPr>
      </w:pPr>
      <w:del w:id="5136" w:author="BOUVY Martine [2]" w:date="2021-12-03T14:35:00Z">
        <w:r w:rsidRPr="005C0A19" w:rsidDel="006B1541">
          <w:delText xml:space="preserve">MTInstruction = </w:delText>
        </w:r>
        <w:r w:rsidR="00021111" w:rsidRPr="005C0A19" w:rsidDel="006B1541">
          <w:delText>InstructionForCreditor</w:delText>
        </w:r>
        <w:r w:rsidRPr="005C0A19" w:rsidDel="006B1541">
          <w:delText>Agent[n].InstructionInformation</w:delText>
        </w:r>
      </w:del>
    </w:p>
    <w:p w14:paraId="31B93123" w14:textId="19F1CB8D" w:rsidR="00AC21DE" w:rsidRPr="005C0A19" w:rsidDel="006B1541" w:rsidRDefault="00AC21DE" w:rsidP="001F4778">
      <w:pPr>
        <w:ind w:left="180"/>
        <w:rPr>
          <w:del w:id="5137" w:author="BOUVY Martine [2]" w:date="2021-12-03T14:35:00Z"/>
        </w:rPr>
      </w:pPr>
      <w:del w:id="5138" w:author="BOUVY Martine [2]" w:date="2021-12-03T14:35:00Z">
        <w:r w:rsidRPr="005C0A19" w:rsidDel="006B1541">
          <w:delText xml:space="preserve">  </w:delText>
        </w:r>
      </w:del>
    </w:p>
    <w:p w14:paraId="629A8167" w14:textId="6C1AAC92" w:rsidR="00210B13" w:rsidRPr="005C0A19" w:rsidDel="006B1541" w:rsidRDefault="00210B13" w:rsidP="009C2801">
      <w:pPr>
        <w:ind w:left="0" w:firstLine="0"/>
        <w:rPr>
          <w:del w:id="5139" w:author="BOUVY Martine [2]" w:date="2021-12-03T14:35:00Z"/>
        </w:rPr>
      </w:pPr>
    </w:p>
    <w:p w14:paraId="0ACE2793" w14:textId="20780B20" w:rsidR="00210B13" w:rsidRPr="005C0A19" w:rsidDel="006B1541" w:rsidRDefault="00210B13" w:rsidP="000938F7">
      <w:pPr>
        <w:tabs>
          <w:tab w:val="left" w:pos="720"/>
          <w:tab w:val="left" w:pos="810"/>
        </w:tabs>
        <w:spacing w:after="9"/>
        <w:ind w:left="0" w:right="157" w:firstLine="0"/>
        <w:rPr>
          <w:del w:id="5140" w:author="BOUVY Martine [2]" w:date="2021-12-03T14:35:00Z"/>
        </w:rPr>
      </w:pPr>
      <w:del w:id="5141" w:author="BOUVY Martine [2]" w:date="2021-12-03T14:35:00Z">
        <w:r w:rsidRPr="005C0A19" w:rsidDel="006B1541">
          <w:rPr>
            <w:rFonts w:eastAsia="Arial"/>
            <w:b/>
          </w:rPr>
          <w:delText xml:space="preserve">      IF</w:delText>
        </w:r>
        <w:r w:rsidRPr="005C0A19" w:rsidDel="006B1541">
          <w:rPr>
            <w:rFonts w:eastAsia="Arial"/>
          </w:rPr>
          <w:delText xml:space="preserve"> </w:delText>
        </w:r>
        <w:r w:rsidRPr="000938F7" w:rsidDel="006B1541">
          <w:rPr>
            <w:b/>
          </w:rPr>
          <w:delText>IsPresentPattern</w:delText>
        </w:r>
        <w:r w:rsidRPr="005C0A19" w:rsidDel="006B1541">
          <w:delText xml:space="preserve">(MTInstruction, "/PHOB/") THEN </w:delText>
        </w:r>
      </w:del>
    </w:p>
    <w:p w14:paraId="21D0EBCD" w14:textId="2A935382" w:rsidR="00210B13" w:rsidRPr="005C0A19" w:rsidDel="006B1541" w:rsidRDefault="00210B13" w:rsidP="00210B13">
      <w:pPr>
        <w:spacing w:after="9"/>
        <w:ind w:left="419" w:right="157" w:hanging="7"/>
        <w:rPr>
          <w:del w:id="5142" w:author="BOUVY Martine [2]" w:date="2021-12-03T14:35:00Z"/>
        </w:rPr>
      </w:pPr>
      <w:del w:id="5143" w:author="BOUVY Martine [2]" w:date="2021-12-03T14:35:00Z">
        <w:r w:rsidRPr="005C0A19" w:rsidDel="006B1541">
          <w:delText xml:space="preserve">MTInstructionTemp = </w:delText>
        </w:r>
        <w:r w:rsidRPr="000938F7" w:rsidDel="006B1541">
          <w:rPr>
            <w:b/>
          </w:rPr>
          <w:delText>ExtractBetweenPatt</w:delText>
        </w:r>
        <w:r w:rsidR="003C493F" w:rsidRPr="000938F7" w:rsidDel="006B1541">
          <w:rPr>
            <w:b/>
          </w:rPr>
          <w:delText>ern</w:delText>
        </w:r>
        <w:r w:rsidR="003C493F" w:rsidRPr="005C0A19" w:rsidDel="006B1541">
          <w:delText>(MTInstruction,”/PHOB/”, “</w:delText>
        </w:r>
        <w:r w:rsidR="00503891" w:rsidRPr="005C0A19" w:rsidDel="006B1541">
          <w:delText>/</w:delText>
        </w:r>
        <w:r w:rsidR="003C493F" w:rsidRPr="005C0A19" w:rsidDel="006B1541">
          <w:delText>TELB/”</w:delText>
        </w:r>
        <w:r w:rsidRPr="005C0A19" w:rsidDel="006B1541">
          <w:delText>)</w:delText>
        </w:r>
      </w:del>
    </w:p>
    <w:p w14:paraId="66F2D031" w14:textId="70F7673C" w:rsidR="00210B13" w:rsidRPr="005C0A19" w:rsidDel="006B1541" w:rsidRDefault="00210B13" w:rsidP="00210B13">
      <w:pPr>
        <w:spacing w:after="9"/>
        <w:ind w:left="419" w:right="157" w:hanging="7"/>
        <w:rPr>
          <w:del w:id="5144" w:author="BOUVY Martine [2]" w:date="2021-12-03T14:35:00Z"/>
        </w:rPr>
      </w:pPr>
      <w:del w:id="5145" w:author="BOUVY Martine [2]" w:date="2021-12-03T14:35:00Z">
        <w:r w:rsidRPr="005C0A19" w:rsidDel="006B1541">
          <w:delText xml:space="preserve">    </w:delText>
        </w:r>
      </w:del>
    </w:p>
    <w:p w14:paraId="0C29D4E6" w14:textId="5D418EFF" w:rsidR="00210B13" w:rsidRPr="005C0A19" w:rsidDel="006B1541" w:rsidRDefault="003C493F" w:rsidP="00F80BD7">
      <w:pPr>
        <w:spacing w:after="9"/>
        <w:ind w:left="0" w:right="-268" w:firstLine="0"/>
        <w:rPr>
          <w:del w:id="5146" w:author="BOUVY Martine [2]" w:date="2021-12-03T14:35:00Z"/>
        </w:rPr>
      </w:pPr>
      <w:del w:id="5147" w:author="BOUVY Martine [2]" w:date="2021-12-03T14:35:00Z">
        <w:r w:rsidRPr="005C0A19" w:rsidDel="006B1541">
          <w:delText xml:space="preserve">      </w:delText>
        </w:r>
        <w:r w:rsidR="00F80BD7" w:rsidDel="006B1541">
          <w:delText xml:space="preserve">/* </w:delText>
        </w:r>
        <w:r w:rsidRPr="005C0A19" w:rsidDel="006B1541">
          <w:delText>/PHOB/ can be present without any additional information */</w:delText>
        </w:r>
      </w:del>
    </w:p>
    <w:p w14:paraId="3BD94104" w14:textId="3717A4C1" w:rsidR="00210B13" w:rsidRPr="005C0A19" w:rsidDel="006B1541" w:rsidRDefault="00210B13" w:rsidP="00210B13">
      <w:pPr>
        <w:spacing w:after="9"/>
        <w:ind w:left="419" w:right="157" w:hanging="7"/>
        <w:rPr>
          <w:del w:id="5148" w:author="BOUVY Martine [2]" w:date="2021-12-03T14:35:00Z"/>
        </w:rPr>
      </w:pPr>
      <w:del w:id="5149" w:author="BOUVY Martine [2]" w:date="2021-12-03T14:35:00Z">
        <w:r w:rsidRPr="005C0A19" w:rsidDel="006B1541">
          <w:delText xml:space="preserve">             /* save information in the table */</w:delText>
        </w:r>
      </w:del>
    </w:p>
    <w:p w14:paraId="189FF88B" w14:textId="21184AF8" w:rsidR="00210B13" w:rsidRPr="005C0A19" w:rsidDel="006B1541" w:rsidRDefault="00210B13" w:rsidP="00210B13">
      <w:pPr>
        <w:spacing w:after="9"/>
        <w:ind w:left="0" w:right="157" w:firstLine="0"/>
        <w:rPr>
          <w:del w:id="5150" w:author="BOUVY Martine [2]" w:date="2021-12-03T14:35:00Z"/>
        </w:rPr>
      </w:pPr>
      <w:del w:id="5151" w:author="BOUVY Martine [2]" w:date="2021-12-03T14:35:00Z">
        <w:r w:rsidRPr="005C0A19" w:rsidDel="006B1541">
          <w:delText xml:space="preserve">                        i = i + 1 </w:delText>
        </w:r>
      </w:del>
    </w:p>
    <w:p w14:paraId="4C0EA7EA" w14:textId="026AF4D1" w:rsidR="00210B13" w:rsidRPr="005C0A19" w:rsidDel="006B1541" w:rsidRDefault="00210B13" w:rsidP="00210B13">
      <w:pPr>
        <w:spacing w:after="9"/>
        <w:ind w:left="419" w:right="157" w:hanging="7"/>
        <w:rPr>
          <w:del w:id="5152" w:author="BOUVY Martine [2]" w:date="2021-12-03T14:35:00Z"/>
        </w:rPr>
      </w:pPr>
      <w:del w:id="5153" w:author="BOUVY Martine [2]" w:date="2021-12-03T14:35:00Z">
        <w:r w:rsidRPr="005C0A19" w:rsidDel="006B1541">
          <w:delText xml:space="preserve">               Table</w:delText>
        </w:r>
        <w:r w:rsidR="00F77405" w:rsidRPr="005C0A19" w:rsidDel="006B1541">
          <w:delText>[i].Code = /PHONBEN</w:delText>
        </w:r>
        <w:r w:rsidRPr="005C0A19" w:rsidDel="006B1541">
          <w:delText>/</w:delText>
        </w:r>
      </w:del>
    </w:p>
    <w:p w14:paraId="694C976B" w14:textId="01E53A1A" w:rsidR="00210B13" w:rsidRPr="005C0A19" w:rsidDel="006B1541" w:rsidRDefault="003C493F" w:rsidP="00E67A3C">
      <w:pPr>
        <w:spacing w:after="9"/>
        <w:ind w:left="419" w:right="157" w:hanging="7"/>
        <w:rPr>
          <w:del w:id="5154" w:author="BOUVY Martine [2]" w:date="2021-12-03T14:35:00Z"/>
        </w:rPr>
      </w:pPr>
      <w:del w:id="5155" w:author="BOUVY Martine [2]" w:date="2021-12-03T14:35:00Z">
        <w:r w:rsidRPr="005C0A19" w:rsidDel="006B1541">
          <w:delText xml:space="preserve">              </w:delText>
        </w:r>
        <w:r w:rsidR="00E67A3C" w:rsidRPr="005C0A19" w:rsidDel="006B1541">
          <w:rPr>
            <w:b/>
          </w:rPr>
          <w:delText xml:space="preserve"> </w:delText>
        </w:r>
        <w:r w:rsidR="00210B13" w:rsidRPr="005C0A19" w:rsidDel="006B1541">
          <w:delText>Table[i].InstructionInformation = MTInstructionTemp</w:delText>
        </w:r>
      </w:del>
    </w:p>
    <w:p w14:paraId="687437FC" w14:textId="51F2ABBF" w:rsidR="00E67A3C" w:rsidRPr="005C0A19" w:rsidDel="006B1541" w:rsidRDefault="00E67A3C" w:rsidP="00E67A3C">
      <w:pPr>
        <w:spacing w:after="9"/>
        <w:ind w:left="419" w:right="157" w:hanging="7"/>
        <w:rPr>
          <w:del w:id="5156" w:author="BOUVY Martine [2]" w:date="2021-12-03T14:35:00Z"/>
          <w:b/>
        </w:rPr>
      </w:pPr>
    </w:p>
    <w:p w14:paraId="2CDB4519" w14:textId="65B38FFC" w:rsidR="00210B13" w:rsidRPr="005C0A19" w:rsidDel="006B1541" w:rsidRDefault="00210B13" w:rsidP="00210B13">
      <w:pPr>
        <w:spacing w:after="9"/>
        <w:ind w:left="419" w:right="157" w:hanging="7"/>
        <w:rPr>
          <w:del w:id="5157" w:author="BOUVY Martine [2]" w:date="2021-12-03T14:35:00Z"/>
        </w:rPr>
      </w:pPr>
      <w:del w:id="5158" w:author="BOUVY Martine [2]" w:date="2021-12-03T14:35:00Z">
        <w:r w:rsidRPr="005C0A19" w:rsidDel="006B1541">
          <w:delText xml:space="preserve">        /* Delete the code and string extracted */</w:delText>
        </w:r>
      </w:del>
    </w:p>
    <w:p w14:paraId="72F69E9B" w14:textId="70C80145" w:rsidR="00210B13" w:rsidRPr="005C0A19" w:rsidDel="006B1541" w:rsidRDefault="00210B13" w:rsidP="00210B13">
      <w:pPr>
        <w:spacing w:after="9"/>
        <w:ind w:left="419" w:right="157" w:hanging="7"/>
        <w:rPr>
          <w:del w:id="5159" w:author="BOUVY Martine [2]" w:date="2021-12-03T14:35:00Z"/>
        </w:rPr>
      </w:pPr>
      <w:del w:id="5160" w:author="BOUVY Martine [2]" w:date="2021-12-03T14:35:00Z">
        <w:r w:rsidRPr="005C0A19" w:rsidDel="006B1541">
          <w:delText xml:space="preserve">         MTInstruction = </w:delText>
        </w:r>
        <w:r w:rsidRPr="000938F7" w:rsidDel="006B1541">
          <w:rPr>
            <w:b/>
          </w:rPr>
          <w:delText>DeletePattern</w:delText>
        </w:r>
        <w:r w:rsidRPr="005C0A19" w:rsidDel="006B1541">
          <w:delText>(MTInstruction,</w:delText>
        </w:r>
        <w:r w:rsidRPr="000938F7" w:rsidDel="006B1541">
          <w:rPr>
            <w:b/>
          </w:rPr>
          <w:delText>Concatenate</w:delText>
        </w:r>
        <w:r w:rsidRPr="005C0A19" w:rsidDel="006B1541">
          <w:delText>(”/PHOB/”,  MTInstructionTemp)</w:delText>
        </w:r>
      </w:del>
    </w:p>
    <w:p w14:paraId="7A2F87EE" w14:textId="6A7FD246" w:rsidR="00210B13" w:rsidRPr="005C0A19" w:rsidDel="006B1541" w:rsidRDefault="000938F7" w:rsidP="00210B13">
      <w:pPr>
        <w:spacing w:after="9"/>
        <w:ind w:left="90" w:right="157"/>
        <w:rPr>
          <w:del w:id="5161" w:author="BOUVY Martine [2]" w:date="2021-12-03T14:35:00Z"/>
        </w:rPr>
      </w:pPr>
      <w:del w:id="5162" w:author="BOUVY Martine [2]" w:date="2021-12-03T14:35:00Z">
        <w:r w:rsidDel="006B1541">
          <w:rPr>
            <w:b/>
          </w:rPr>
          <w:delText xml:space="preserve">     </w:delText>
        </w:r>
        <w:r w:rsidR="00210B13" w:rsidRPr="005C0A19" w:rsidDel="006B1541">
          <w:rPr>
            <w:b/>
          </w:rPr>
          <w:delText xml:space="preserve">ENDIF   </w:delText>
        </w:r>
        <w:r w:rsidR="00210B13" w:rsidRPr="005C0A19" w:rsidDel="006B1541">
          <w:delText>/* EndIF IsPresentPattern(MTInstruction, "/PHOB/")  */</w:delText>
        </w:r>
      </w:del>
    </w:p>
    <w:p w14:paraId="4000D286" w14:textId="44B2A46A" w:rsidR="00210B13" w:rsidRPr="005C0A19" w:rsidDel="006B1541" w:rsidRDefault="00210B13" w:rsidP="009C2801">
      <w:pPr>
        <w:ind w:left="0" w:firstLine="0"/>
        <w:rPr>
          <w:del w:id="5163" w:author="BOUVY Martine [2]" w:date="2021-12-03T14:35:00Z"/>
        </w:rPr>
      </w:pPr>
    </w:p>
    <w:p w14:paraId="6D3E2BAD" w14:textId="27D6E808" w:rsidR="003C493F" w:rsidRPr="005C0A19" w:rsidDel="006B1541" w:rsidRDefault="003C493F" w:rsidP="000938F7">
      <w:pPr>
        <w:tabs>
          <w:tab w:val="left" w:pos="720"/>
        </w:tabs>
        <w:spacing w:after="9"/>
        <w:ind w:left="0" w:right="157" w:firstLine="0"/>
        <w:rPr>
          <w:del w:id="5164" w:author="BOUVY Martine [2]" w:date="2021-12-03T14:35:00Z"/>
        </w:rPr>
      </w:pPr>
      <w:del w:id="5165" w:author="BOUVY Martine [2]" w:date="2021-12-03T14:35:00Z">
        <w:r w:rsidRPr="005C0A19" w:rsidDel="006B1541">
          <w:rPr>
            <w:rFonts w:eastAsia="Arial"/>
            <w:b/>
          </w:rPr>
          <w:delText xml:space="preserve">      IF</w:delText>
        </w:r>
        <w:r w:rsidRPr="005C0A19" w:rsidDel="006B1541">
          <w:rPr>
            <w:rFonts w:eastAsia="Arial"/>
          </w:rPr>
          <w:delText xml:space="preserve"> </w:delText>
        </w:r>
        <w:r w:rsidRPr="000938F7" w:rsidDel="006B1541">
          <w:rPr>
            <w:b/>
          </w:rPr>
          <w:delText>IsPresentPattern</w:delText>
        </w:r>
        <w:r w:rsidRPr="005C0A19" w:rsidDel="006B1541">
          <w:delText xml:space="preserve">(MTInstruction, "/TELB/") THEN </w:delText>
        </w:r>
      </w:del>
    </w:p>
    <w:p w14:paraId="051E86BC" w14:textId="6A67A3AB" w:rsidR="003C493F" w:rsidRPr="005C0A19" w:rsidDel="006B1541" w:rsidRDefault="003C493F" w:rsidP="003C493F">
      <w:pPr>
        <w:spacing w:after="9"/>
        <w:ind w:left="419" w:right="157" w:hanging="7"/>
        <w:rPr>
          <w:del w:id="5166" w:author="BOUVY Martine [2]" w:date="2021-12-03T14:35:00Z"/>
        </w:rPr>
      </w:pPr>
      <w:del w:id="5167" w:author="BOUVY Martine [2]" w:date="2021-12-03T14:35:00Z">
        <w:r w:rsidRPr="005C0A19" w:rsidDel="006B1541">
          <w:delText xml:space="preserve">MTInstructionTemp = </w:delText>
        </w:r>
        <w:r w:rsidRPr="000938F7" w:rsidDel="006B1541">
          <w:rPr>
            <w:b/>
          </w:rPr>
          <w:delText>ExtractBetweenPattern</w:delText>
        </w:r>
        <w:r w:rsidRPr="005C0A19" w:rsidDel="006B1541">
          <w:delText>(MTInstruction,”/TELB/”, “</w:delText>
        </w:r>
        <w:r w:rsidR="00503891" w:rsidRPr="005C0A19" w:rsidDel="006B1541">
          <w:delText>/</w:delText>
        </w:r>
        <w:r w:rsidRPr="005C0A19" w:rsidDel="006B1541">
          <w:delText>PHOB/”)</w:delText>
        </w:r>
      </w:del>
    </w:p>
    <w:p w14:paraId="7F238993" w14:textId="24FECBC9" w:rsidR="003C493F" w:rsidRPr="005C0A19" w:rsidDel="006B1541" w:rsidRDefault="003C493F" w:rsidP="003C493F">
      <w:pPr>
        <w:spacing w:after="9"/>
        <w:ind w:left="419" w:right="157" w:hanging="7"/>
        <w:rPr>
          <w:del w:id="5168" w:author="BOUVY Martine [2]" w:date="2021-12-03T14:35:00Z"/>
        </w:rPr>
      </w:pPr>
      <w:del w:id="5169" w:author="BOUVY Martine [2]" w:date="2021-12-03T14:35:00Z">
        <w:r w:rsidRPr="005C0A19" w:rsidDel="006B1541">
          <w:delText xml:space="preserve">    </w:delText>
        </w:r>
      </w:del>
    </w:p>
    <w:p w14:paraId="1161BDD9" w14:textId="08E10900" w:rsidR="003C493F" w:rsidRPr="005C0A19" w:rsidDel="006B1541" w:rsidRDefault="003C493F" w:rsidP="00F80BD7">
      <w:pPr>
        <w:spacing w:after="9"/>
        <w:ind w:left="850" w:right="-358" w:firstLine="0"/>
        <w:rPr>
          <w:del w:id="5170" w:author="BOUVY Martine [2]" w:date="2021-12-03T14:35:00Z"/>
        </w:rPr>
      </w:pPr>
      <w:del w:id="5171" w:author="BOUVY Martine [2]" w:date="2021-12-03T14:35:00Z">
        <w:r w:rsidRPr="005C0A19" w:rsidDel="006B1541">
          <w:delText xml:space="preserve">    </w:delText>
        </w:r>
        <w:r w:rsidR="00F80BD7" w:rsidDel="006B1541">
          <w:delText xml:space="preserve">/* </w:delText>
        </w:r>
        <w:r w:rsidRPr="005C0A19" w:rsidDel="006B1541">
          <w:delText>/TELB/ can be present without any additional information */</w:delText>
        </w:r>
      </w:del>
    </w:p>
    <w:p w14:paraId="6DBCE19B" w14:textId="3C22EFC9" w:rsidR="003C493F" w:rsidRPr="005C0A19" w:rsidDel="006B1541" w:rsidRDefault="003C493F" w:rsidP="003C493F">
      <w:pPr>
        <w:spacing w:after="9"/>
        <w:ind w:left="419" w:right="157" w:hanging="7"/>
        <w:rPr>
          <w:del w:id="5172" w:author="BOUVY Martine [2]" w:date="2021-12-03T14:35:00Z"/>
        </w:rPr>
      </w:pPr>
      <w:del w:id="5173" w:author="BOUVY Martine [2]" w:date="2021-12-03T14:35:00Z">
        <w:r w:rsidRPr="005C0A19" w:rsidDel="006B1541">
          <w:delText xml:space="preserve">             /* save information in the table */</w:delText>
        </w:r>
      </w:del>
    </w:p>
    <w:p w14:paraId="0227E4DC" w14:textId="2BD9BB59" w:rsidR="003C493F" w:rsidRPr="005C0A19" w:rsidDel="006B1541" w:rsidRDefault="003C493F" w:rsidP="003C493F">
      <w:pPr>
        <w:spacing w:after="9"/>
        <w:ind w:left="0" w:right="157" w:firstLine="0"/>
        <w:rPr>
          <w:del w:id="5174" w:author="BOUVY Martine [2]" w:date="2021-12-03T14:35:00Z"/>
        </w:rPr>
      </w:pPr>
      <w:del w:id="5175" w:author="BOUVY Martine [2]" w:date="2021-12-03T14:35:00Z">
        <w:r w:rsidRPr="005C0A19" w:rsidDel="006B1541">
          <w:delText xml:space="preserve">                        i = i + 1 </w:delText>
        </w:r>
      </w:del>
    </w:p>
    <w:p w14:paraId="4F836E9D" w14:textId="46CB44CD" w:rsidR="003C493F" w:rsidRPr="005C0A19" w:rsidDel="006B1541" w:rsidRDefault="003C493F" w:rsidP="003C493F">
      <w:pPr>
        <w:spacing w:after="9"/>
        <w:ind w:left="419" w:right="157" w:hanging="7"/>
        <w:rPr>
          <w:del w:id="5176" w:author="BOUVY Martine [2]" w:date="2021-12-03T14:35:00Z"/>
        </w:rPr>
      </w:pPr>
      <w:del w:id="5177" w:author="BOUVY Martine [2]" w:date="2021-12-03T14:35:00Z">
        <w:r w:rsidRPr="005C0A19" w:rsidDel="006B1541">
          <w:delText xml:space="preserve">               Table</w:delText>
        </w:r>
        <w:r w:rsidR="00E67A3C" w:rsidRPr="005C0A19" w:rsidDel="006B1541">
          <w:delText>[i].Code = /TELEBEN/</w:delText>
        </w:r>
      </w:del>
    </w:p>
    <w:p w14:paraId="0904B37A" w14:textId="41DF7119" w:rsidR="003C493F" w:rsidRPr="005C0A19" w:rsidDel="006B1541" w:rsidRDefault="00E67A3C" w:rsidP="00E67A3C">
      <w:pPr>
        <w:spacing w:after="9"/>
        <w:ind w:left="419" w:right="157" w:hanging="7"/>
        <w:rPr>
          <w:del w:id="5178" w:author="BOUVY Martine [2]" w:date="2021-12-03T14:35:00Z"/>
        </w:rPr>
      </w:pPr>
      <w:del w:id="5179" w:author="BOUVY Martine [2]" w:date="2021-12-03T14:35:00Z">
        <w:r w:rsidRPr="005C0A19" w:rsidDel="006B1541">
          <w:delText xml:space="preserve">              </w:delText>
        </w:r>
        <w:r w:rsidR="003C493F" w:rsidRPr="005C0A19" w:rsidDel="006B1541">
          <w:rPr>
            <w:b/>
          </w:rPr>
          <w:delText xml:space="preserve"> </w:delText>
        </w:r>
        <w:r w:rsidRPr="005C0A19" w:rsidDel="006B1541">
          <w:delText>Ta</w:delText>
        </w:r>
        <w:r w:rsidR="003C493F" w:rsidRPr="005C0A19" w:rsidDel="006B1541">
          <w:delText>ble[i].InstructionInformation = MTInstructionTemp</w:delText>
        </w:r>
      </w:del>
    </w:p>
    <w:p w14:paraId="262D58D0" w14:textId="3402AE2A" w:rsidR="003C493F" w:rsidRPr="005C0A19" w:rsidDel="006B1541" w:rsidRDefault="003C493F" w:rsidP="003C493F">
      <w:pPr>
        <w:spacing w:after="9"/>
        <w:ind w:left="419" w:right="157" w:hanging="7"/>
        <w:rPr>
          <w:del w:id="5180" w:author="BOUVY Martine [2]" w:date="2021-12-03T14:35:00Z"/>
          <w:b/>
        </w:rPr>
      </w:pPr>
    </w:p>
    <w:p w14:paraId="34B4E7E6" w14:textId="65E0522E" w:rsidR="003C493F" w:rsidRPr="005C0A19" w:rsidDel="006B1541" w:rsidRDefault="003C493F" w:rsidP="003C493F">
      <w:pPr>
        <w:spacing w:after="9"/>
        <w:ind w:left="419" w:right="157" w:hanging="7"/>
        <w:rPr>
          <w:del w:id="5181" w:author="BOUVY Martine [2]" w:date="2021-12-03T14:35:00Z"/>
        </w:rPr>
      </w:pPr>
      <w:del w:id="5182" w:author="BOUVY Martine [2]" w:date="2021-12-03T14:35:00Z">
        <w:r w:rsidRPr="005C0A19" w:rsidDel="006B1541">
          <w:delText xml:space="preserve">        /* Delete the code and string extracted */</w:delText>
        </w:r>
      </w:del>
    </w:p>
    <w:p w14:paraId="1B312F35" w14:textId="7217EB4E" w:rsidR="003C493F" w:rsidRPr="005C0A19" w:rsidDel="006B1541" w:rsidRDefault="003C493F" w:rsidP="003C493F">
      <w:pPr>
        <w:spacing w:after="9"/>
        <w:ind w:left="419" w:right="157" w:hanging="7"/>
        <w:rPr>
          <w:del w:id="5183" w:author="BOUVY Martine [2]" w:date="2021-12-03T14:35:00Z"/>
        </w:rPr>
      </w:pPr>
      <w:del w:id="5184" w:author="BOUVY Martine [2]" w:date="2021-12-03T14:35:00Z">
        <w:r w:rsidRPr="005C0A19" w:rsidDel="006B1541">
          <w:lastRenderedPageBreak/>
          <w:delText xml:space="preserve">         MTInstruction = </w:delText>
        </w:r>
        <w:r w:rsidRPr="000938F7" w:rsidDel="006B1541">
          <w:rPr>
            <w:b/>
          </w:rPr>
          <w:delText>DeletePattern</w:delText>
        </w:r>
        <w:r w:rsidRPr="005C0A19" w:rsidDel="006B1541">
          <w:delText>(MTInstruction,</w:delText>
        </w:r>
        <w:r w:rsidRPr="000938F7" w:rsidDel="006B1541">
          <w:rPr>
            <w:b/>
          </w:rPr>
          <w:delText>Concatenate</w:delText>
        </w:r>
        <w:r w:rsidRPr="005C0A19" w:rsidDel="006B1541">
          <w:delText>(”/TELB/”,  MTInstructionTemp)</w:delText>
        </w:r>
      </w:del>
    </w:p>
    <w:p w14:paraId="48ECD720" w14:textId="47616D40" w:rsidR="003C493F" w:rsidRPr="005C0A19" w:rsidDel="006B1541" w:rsidRDefault="000938F7" w:rsidP="003C493F">
      <w:pPr>
        <w:spacing w:after="9"/>
        <w:ind w:left="90" w:right="157"/>
        <w:rPr>
          <w:del w:id="5185" w:author="BOUVY Martine [2]" w:date="2021-12-03T14:35:00Z"/>
        </w:rPr>
      </w:pPr>
      <w:del w:id="5186" w:author="BOUVY Martine [2]" w:date="2021-12-03T14:35:00Z">
        <w:r w:rsidDel="006B1541">
          <w:rPr>
            <w:b/>
          </w:rPr>
          <w:delText xml:space="preserve">     </w:delText>
        </w:r>
        <w:r w:rsidR="003C493F" w:rsidRPr="005C0A19" w:rsidDel="006B1541">
          <w:rPr>
            <w:b/>
          </w:rPr>
          <w:delText xml:space="preserve">ENDIF   </w:delText>
        </w:r>
        <w:r w:rsidDel="006B1541">
          <w:delText>/* END</w:delText>
        </w:r>
        <w:r w:rsidR="003C493F" w:rsidRPr="005C0A19" w:rsidDel="006B1541">
          <w:delText>IF IsPresentPattern(MTInstruction, "/TELB/")  */</w:delText>
        </w:r>
      </w:del>
    </w:p>
    <w:p w14:paraId="2DA7BFA7" w14:textId="7FA90C69" w:rsidR="00210B13" w:rsidRPr="005C0A19" w:rsidDel="006B1541" w:rsidRDefault="00210B13" w:rsidP="002137E5">
      <w:pPr>
        <w:ind w:left="180"/>
        <w:rPr>
          <w:del w:id="5187" w:author="BOUVY Martine [2]" w:date="2021-12-03T14:35:00Z"/>
        </w:rPr>
      </w:pPr>
    </w:p>
    <w:p w14:paraId="590F599B" w14:textId="134E0205" w:rsidR="00B57421" w:rsidRPr="005C0A19" w:rsidDel="006B1541" w:rsidRDefault="00B57421" w:rsidP="009C2801">
      <w:pPr>
        <w:spacing w:after="9"/>
        <w:ind w:left="90" w:right="157"/>
        <w:rPr>
          <w:del w:id="5188" w:author="BOUVY Martine [2]" w:date="2021-12-03T14:35:00Z"/>
        </w:rPr>
      </w:pPr>
    </w:p>
    <w:p w14:paraId="6477A5CF" w14:textId="7B9ED0A5" w:rsidR="00B57421" w:rsidRPr="005C0A19" w:rsidDel="006B1541" w:rsidRDefault="00B57421" w:rsidP="009C2801">
      <w:pPr>
        <w:spacing w:after="9"/>
        <w:ind w:left="90" w:right="157"/>
        <w:rPr>
          <w:del w:id="5189" w:author="BOUVY Martine [2]" w:date="2021-12-03T14:35:00Z"/>
        </w:rPr>
      </w:pPr>
      <w:del w:id="5190" w:author="BOUVY Martine [2]" w:date="2021-12-03T14:35:00Z">
        <w:r w:rsidRPr="005C0A19" w:rsidDel="006B1541">
          <w:delText>/* Remaining string is either related to ISO code (“PHOB” or “TELB”)</w:delText>
        </w:r>
        <w:r w:rsidR="0004290B" w:rsidRPr="005C0A19" w:rsidDel="006B1541">
          <w:delText xml:space="preserve">. </w:delText>
        </w:r>
        <w:r w:rsidRPr="005C0A19" w:rsidDel="006B1541">
          <w:delText xml:space="preserve"> </w:delText>
        </w:r>
        <w:r w:rsidR="0004290B" w:rsidRPr="005C0A19" w:rsidDel="006B1541">
          <w:delText>I</w:delText>
        </w:r>
        <w:r w:rsidRPr="005C0A19" w:rsidDel="006B1541">
          <w:delText>f no ISO code, it will be translated to /ACC/ */</w:delText>
        </w:r>
      </w:del>
    </w:p>
    <w:p w14:paraId="3308444C" w14:textId="113118C8" w:rsidR="00282925" w:rsidRPr="005C0A19" w:rsidDel="006B1541" w:rsidRDefault="00282925" w:rsidP="009C2801">
      <w:pPr>
        <w:ind w:left="0" w:firstLine="0"/>
        <w:rPr>
          <w:del w:id="5191" w:author="BOUVY Martine [2]" w:date="2021-12-03T14:35:00Z"/>
        </w:rPr>
      </w:pPr>
      <w:del w:id="5192" w:author="BOUVY Martine [2]" w:date="2021-12-03T14:35:00Z">
        <w:r w:rsidRPr="005C0A19" w:rsidDel="006B1541">
          <w:rPr>
            <w:b/>
          </w:rPr>
          <w:delText xml:space="preserve">           </w:delText>
        </w:r>
      </w:del>
    </w:p>
    <w:p w14:paraId="74477904" w14:textId="37CB03AE" w:rsidR="002137E5" w:rsidRPr="005C0A19" w:rsidDel="006B1541" w:rsidRDefault="00021111" w:rsidP="009C2801">
      <w:pPr>
        <w:ind w:left="0" w:firstLine="0"/>
        <w:rPr>
          <w:del w:id="5193" w:author="BOUVY Martine [2]" w:date="2021-12-03T14:35:00Z"/>
        </w:rPr>
      </w:pPr>
      <w:del w:id="5194" w:author="BOUVY Martine [2]" w:date="2021-12-03T14:35:00Z">
        <w:r w:rsidRPr="005C0A19" w:rsidDel="006B1541">
          <w:rPr>
            <w:b/>
          </w:rPr>
          <w:delText xml:space="preserve">  </w:delText>
        </w:r>
        <w:r w:rsidR="003D3F19" w:rsidRPr="005C0A19" w:rsidDel="006B1541">
          <w:rPr>
            <w:b/>
          </w:rPr>
          <w:delText xml:space="preserve">   </w:delText>
        </w:r>
        <w:r w:rsidRPr="005C0A19" w:rsidDel="006B1541">
          <w:rPr>
            <w:b/>
          </w:rPr>
          <w:delText xml:space="preserve"> </w:delText>
        </w:r>
        <w:r w:rsidR="002137E5" w:rsidRPr="005C0A19" w:rsidDel="006B1541">
          <w:rPr>
            <w:b/>
          </w:rPr>
          <w:delText>IF</w:delText>
        </w:r>
        <w:r w:rsidR="002137E5" w:rsidRPr="005C0A19" w:rsidDel="006B1541">
          <w:delText xml:space="preserve"> MTInstruction </w:delText>
        </w:r>
        <w:r w:rsidR="002137E5" w:rsidRPr="000938F7" w:rsidDel="006B1541">
          <w:rPr>
            <w:b/>
          </w:rPr>
          <w:delText>NOT IsEmpty</w:delText>
        </w:r>
        <w:r w:rsidR="002137E5" w:rsidRPr="005C0A19" w:rsidDel="006B1541">
          <w:delText xml:space="preserve"> THEN</w:delText>
        </w:r>
      </w:del>
    </w:p>
    <w:p w14:paraId="3153B990" w14:textId="299EB3AF" w:rsidR="00021111" w:rsidRPr="005C0A19" w:rsidDel="006B1541" w:rsidRDefault="00021111" w:rsidP="00021111">
      <w:pPr>
        <w:spacing w:after="9"/>
        <w:ind w:left="419" w:right="157" w:hanging="7"/>
        <w:rPr>
          <w:del w:id="5195" w:author="BOUVY Martine [2]" w:date="2021-12-03T14:35:00Z"/>
        </w:rPr>
      </w:pPr>
      <w:del w:id="5196" w:author="BOUVY Martine [2]" w:date="2021-12-03T14:35:00Z">
        <w:r w:rsidRPr="005C0A19" w:rsidDel="006B1541">
          <w:delText xml:space="preserve">                      /* save information in the table */</w:delText>
        </w:r>
      </w:del>
    </w:p>
    <w:p w14:paraId="5FB317B4" w14:textId="48600D27" w:rsidR="00021111" w:rsidRPr="005C0A19" w:rsidDel="006B1541" w:rsidRDefault="00021111" w:rsidP="009C2801">
      <w:pPr>
        <w:spacing w:after="9"/>
        <w:ind w:left="0" w:right="157" w:firstLine="0"/>
        <w:rPr>
          <w:del w:id="5197" w:author="BOUVY Martine [2]" w:date="2021-12-03T14:35:00Z"/>
        </w:rPr>
      </w:pPr>
      <w:del w:id="5198" w:author="BOUVY Martine [2]" w:date="2021-12-03T14:35:00Z">
        <w:r w:rsidRPr="005C0A19" w:rsidDel="006B1541">
          <w:delText xml:space="preserve">                        </w:delText>
        </w:r>
      </w:del>
    </w:p>
    <w:p w14:paraId="34DB9663" w14:textId="5504EE21" w:rsidR="00021111" w:rsidRPr="005C0A19" w:rsidDel="006B1541" w:rsidRDefault="00021111" w:rsidP="00F22D36">
      <w:pPr>
        <w:tabs>
          <w:tab w:val="left" w:pos="1800"/>
          <w:tab w:val="left" w:pos="2070"/>
          <w:tab w:val="left" w:pos="2160"/>
        </w:tabs>
        <w:ind w:left="0" w:firstLine="0"/>
        <w:rPr>
          <w:del w:id="5199" w:author="BOUVY Martine [2]" w:date="2021-12-03T14:35:00Z"/>
        </w:rPr>
      </w:pPr>
      <w:del w:id="5200" w:author="BOUVY Martine [2]" w:date="2021-12-03T14:35:00Z">
        <w:r w:rsidRPr="005C0A19" w:rsidDel="006B1541">
          <w:delText xml:space="preserve">       </w:delText>
        </w:r>
        <w:r w:rsidR="00BF3101" w:rsidRPr="005C0A19" w:rsidDel="006B1541">
          <w:delText>{</w:delText>
        </w:r>
        <w:r w:rsidR="00F80BD7" w:rsidDel="006B1541">
          <w:delText xml:space="preserve">       </w:delText>
        </w:r>
        <w:r w:rsidRPr="005C0A19" w:rsidDel="006B1541">
          <w:delText xml:space="preserve">  </w:delText>
        </w:r>
        <w:r w:rsidR="002137E5" w:rsidRPr="00B96958" w:rsidDel="006B1541">
          <w:rPr>
            <w:b/>
          </w:rPr>
          <w:delText>IF</w:delText>
        </w:r>
        <w:r w:rsidR="002137E5" w:rsidRPr="005C0A19" w:rsidDel="006B1541">
          <w:delText xml:space="preserve"> </w:delText>
        </w:r>
        <w:r w:rsidRPr="005C0A19" w:rsidDel="006B1541">
          <w:delText>InstructionForCreditorAgent[n].Code = “PHOB” THEN</w:delText>
        </w:r>
      </w:del>
    </w:p>
    <w:p w14:paraId="10AC3122" w14:textId="39304E44" w:rsidR="009739DB" w:rsidRPr="005C0A19" w:rsidDel="006B1541" w:rsidRDefault="009739DB" w:rsidP="009739DB">
      <w:pPr>
        <w:spacing w:after="9"/>
        <w:ind w:left="0" w:right="157" w:firstLine="0"/>
        <w:rPr>
          <w:del w:id="5201" w:author="BOUVY Martine [2]" w:date="2021-12-03T14:35:00Z"/>
        </w:rPr>
      </w:pPr>
      <w:del w:id="5202" w:author="BOUVY Martine [2]" w:date="2021-12-03T14:35:00Z">
        <w:r w:rsidRPr="005C0A19" w:rsidDel="006B1541">
          <w:delText xml:space="preserve">                             i = i + 1 </w:delText>
        </w:r>
      </w:del>
    </w:p>
    <w:p w14:paraId="45C4D79F" w14:textId="0D375E39" w:rsidR="00021111" w:rsidRPr="005C0A19" w:rsidDel="006B1541" w:rsidRDefault="00021111" w:rsidP="00021111">
      <w:pPr>
        <w:ind w:left="180"/>
        <w:rPr>
          <w:del w:id="5203" w:author="BOUVY Martine [2]" w:date="2021-12-03T14:35:00Z"/>
        </w:rPr>
      </w:pPr>
      <w:del w:id="5204" w:author="BOUVY Martine [2]" w:date="2021-12-03T14:35:00Z">
        <w:r w:rsidRPr="005C0A19" w:rsidDel="006B1541">
          <w:delText xml:space="preserve">                          Table[i].Code = “/PHONBEN/”</w:delText>
        </w:r>
      </w:del>
    </w:p>
    <w:p w14:paraId="6BCA0DB5" w14:textId="0C020008" w:rsidR="00C345EC" w:rsidRPr="005C0A19" w:rsidDel="006B1541" w:rsidRDefault="00F80BD7" w:rsidP="00C345EC">
      <w:pPr>
        <w:spacing w:after="9"/>
        <w:ind w:left="419" w:right="157" w:hanging="7"/>
        <w:rPr>
          <w:del w:id="5205" w:author="BOUVY Martine [2]" w:date="2021-12-03T14:35:00Z"/>
        </w:rPr>
      </w:pPr>
      <w:del w:id="5206" w:author="BOUVY Martine [2]" w:date="2021-12-03T14:35:00Z">
        <w:r w:rsidDel="006B1541">
          <w:delText xml:space="preserve">                </w:delText>
        </w:r>
        <w:r w:rsidR="00C345EC" w:rsidRPr="005C0A19" w:rsidDel="006B1541">
          <w:delText xml:space="preserve"> Table[i].InstructionInformation = MTInstruction</w:delText>
        </w:r>
      </w:del>
    </w:p>
    <w:p w14:paraId="499EA0C2" w14:textId="43C7F8D0" w:rsidR="00C345EC" w:rsidRPr="005C0A19" w:rsidDel="006B1541" w:rsidRDefault="00C345EC" w:rsidP="00021111">
      <w:pPr>
        <w:ind w:left="180"/>
        <w:rPr>
          <w:del w:id="5207" w:author="BOUVY Martine [2]" w:date="2021-12-03T14:35:00Z"/>
        </w:rPr>
      </w:pPr>
    </w:p>
    <w:p w14:paraId="6C6AAAA4" w14:textId="7007C77A" w:rsidR="00B96958" w:rsidRPr="00B96958" w:rsidDel="006B1541" w:rsidRDefault="00B96958" w:rsidP="00846DD2">
      <w:pPr>
        <w:tabs>
          <w:tab w:val="left" w:pos="2070"/>
        </w:tabs>
        <w:ind w:left="0" w:firstLine="0"/>
        <w:rPr>
          <w:del w:id="5208" w:author="BOUVY Martine [2]" w:date="2021-12-03T14:35:00Z"/>
          <w:b/>
        </w:rPr>
      </w:pPr>
      <w:del w:id="5209" w:author="BOUVY Martine [2]" w:date="2021-12-03T14:35:00Z">
        <w:r w:rsidDel="006B1541">
          <w:delText xml:space="preserve">                </w:delText>
        </w:r>
        <w:r w:rsidR="000938F7" w:rsidDel="006B1541">
          <w:rPr>
            <w:b/>
          </w:rPr>
          <w:delText xml:space="preserve"> </w:delText>
        </w:r>
        <w:r w:rsidR="00021111" w:rsidRPr="00B96958" w:rsidDel="006B1541">
          <w:rPr>
            <w:b/>
          </w:rPr>
          <w:delText xml:space="preserve">ELSEIF </w:delText>
        </w:r>
      </w:del>
    </w:p>
    <w:p w14:paraId="2573D0E5" w14:textId="4465ADC2" w:rsidR="00021111" w:rsidRPr="005C0A19" w:rsidDel="006B1541" w:rsidRDefault="00B96958" w:rsidP="00021111">
      <w:pPr>
        <w:ind w:left="0" w:firstLine="0"/>
        <w:rPr>
          <w:del w:id="5210" w:author="BOUVY Martine [2]" w:date="2021-12-03T14:35:00Z"/>
        </w:rPr>
      </w:pPr>
      <w:del w:id="5211" w:author="BOUVY Martine [2]" w:date="2021-12-03T14:35:00Z">
        <w:r w:rsidDel="006B1541">
          <w:delText xml:space="preserve">                     </w:delText>
        </w:r>
        <w:r w:rsidR="00021111" w:rsidRPr="005C0A19" w:rsidDel="006B1541">
          <w:delText>InstructionForCreditorAgent[n].Code = “TELB” THEN</w:delText>
        </w:r>
      </w:del>
    </w:p>
    <w:p w14:paraId="6AB9AFBB" w14:textId="0BC7C65E" w:rsidR="009739DB" w:rsidRPr="005C0A19" w:rsidDel="006B1541" w:rsidRDefault="009739DB" w:rsidP="009739DB">
      <w:pPr>
        <w:spacing w:after="9"/>
        <w:ind w:left="0" w:right="157" w:firstLine="0"/>
        <w:rPr>
          <w:del w:id="5212" w:author="BOUVY Martine [2]" w:date="2021-12-03T14:35:00Z"/>
        </w:rPr>
      </w:pPr>
      <w:del w:id="5213" w:author="BOUVY Martine [2]" w:date="2021-12-03T14:35:00Z">
        <w:r w:rsidRPr="005C0A19" w:rsidDel="006B1541">
          <w:delText xml:space="preserve">                              i = i + 1 </w:delText>
        </w:r>
      </w:del>
    </w:p>
    <w:p w14:paraId="6721957D" w14:textId="3F2AC105" w:rsidR="00021111" w:rsidRPr="005C0A19" w:rsidDel="006B1541" w:rsidRDefault="00021111" w:rsidP="00846DD2">
      <w:pPr>
        <w:tabs>
          <w:tab w:val="left" w:pos="2700"/>
          <w:tab w:val="left" w:pos="2880"/>
        </w:tabs>
        <w:ind w:left="180"/>
        <w:rPr>
          <w:del w:id="5214" w:author="BOUVY Martine [2]" w:date="2021-12-03T14:35:00Z"/>
        </w:rPr>
      </w:pPr>
      <w:del w:id="5215" w:author="BOUVY Martine [2]" w:date="2021-12-03T14:35:00Z">
        <w:r w:rsidRPr="005C0A19" w:rsidDel="006B1541">
          <w:delText xml:space="preserve">                          Table[i].Code = “</w:delText>
        </w:r>
        <w:r w:rsidR="00F65A6E" w:rsidRPr="005C0A19" w:rsidDel="006B1541">
          <w:delText>/TELE</w:delText>
        </w:r>
        <w:r w:rsidRPr="005C0A19" w:rsidDel="006B1541">
          <w:delText>BEN/”</w:delText>
        </w:r>
      </w:del>
    </w:p>
    <w:p w14:paraId="5C953872" w14:textId="3392D0FA" w:rsidR="00C345EC" w:rsidRPr="005C0A19" w:rsidDel="006B1541" w:rsidRDefault="00C345EC" w:rsidP="00C345EC">
      <w:pPr>
        <w:spacing w:after="9"/>
        <w:ind w:left="419" w:right="157" w:hanging="7"/>
        <w:rPr>
          <w:del w:id="5216" w:author="BOUVY Martine [2]" w:date="2021-12-03T14:35:00Z"/>
        </w:rPr>
      </w:pPr>
      <w:del w:id="5217" w:author="BOUVY Martine [2]" w:date="2021-12-03T14:35:00Z">
        <w:r w:rsidRPr="005C0A19" w:rsidDel="006B1541">
          <w:delText xml:space="preserve">     </w:delText>
        </w:r>
        <w:r w:rsidR="00B96958" w:rsidDel="006B1541">
          <w:delText xml:space="preserve">         </w:delText>
        </w:r>
        <w:r w:rsidRPr="005C0A19" w:rsidDel="006B1541">
          <w:delText xml:space="preserve">    Table[i].InstructionInformation = MTInstruction</w:delText>
        </w:r>
      </w:del>
    </w:p>
    <w:p w14:paraId="3D208084" w14:textId="2267C5B0" w:rsidR="00C345EC" w:rsidRPr="005C0A19" w:rsidDel="006B1541" w:rsidRDefault="00C345EC" w:rsidP="00021111">
      <w:pPr>
        <w:ind w:left="180"/>
        <w:rPr>
          <w:del w:id="5218" w:author="BOUVY Martine [2]" w:date="2021-12-03T14:35:00Z"/>
        </w:rPr>
      </w:pPr>
    </w:p>
    <w:p w14:paraId="19E099B7" w14:textId="1DB2DDE9" w:rsidR="00F65A6E" w:rsidRPr="00B96958" w:rsidDel="006B1541" w:rsidRDefault="00B96958" w:rsidP="00021111">
      <w:pPr>
        <w:ind w:left="180"/>
        <w:rPr>
          <w:del w:id="5219" w:author="BOUVY Martine [2]" w:date="2021-12-03T14:35:00Z"/>
          <w:b/>
        </w:rPr>
      </w:pPr>
      <w:del w:id="5220" w:author="BOUVY Martine [2]" w:date="2021-12-03T14:35:00Z">
        <w:r w:rsidRPr="00B96958" w:rsidDel="006B1541">
          <w:rPr>
            <w:b/>
          </w:rPr>
          <w:delText xml:space="preserve">     </w:delText>
        </w:r>
        <w:r w:rsidR="00846DD2" w:rsidDel="006B1541">
          <w:rPr>
            <w:b/>
          </w:rPr>
          <w:delText xml:space="preserve">           </w:delText>
        </w:r>
        <w:r w:rsidR="00F65A6E" w:rsidRPr="00B96958" w:rsidDel="006B1541">
          <w:rPr>
            <w:b/>
          </w:rPr>
          <w:delText xml:space="preserve">ELSE </w:delText>
        </w:r>
      </w:del>
    </w:p>
    <w:p w14:paraId="19F99935" w14:textId="7B910DA6" w:rsidR="009739DB" w:rsidRPr="005C0A19" w:rsidDel="006B1541" w:rsidRDefault="009739DB" w:rsidP="00021111">
      <w:pPr>
        <w:ind w:left="180"/>
        <w:rPr>
          <w:del w:id="5221" w:author="BOUVY Martine [2]" w:date="2021-12-03T14:35:00Z"/>
        </w:rPr>
      </w:pPr>
      <w:del w:id="5222" w:author="BOUVY Martine [2]" w:date="2021-12-03T14:35:00Z">
        <w:r w:rsidRPr="005C0A19" w:rsidDel="006B1541">
          <w:delText xml:space="preserve">  /* all the information with no ISO code related must be concatenated </w:delText>
        </w:r>
        <w:r w:rsidR="005C6469" w:rsidRPr="005C0A19" w:rsidDel="006B1541">
          <w:delText xml:space="preserve">and translated to /ACC/ </w:delText>
        </w:r>
        <w:r w:rsidRPr="005C0A19" w:rsidDel="006B1541">
          <w:delText>*/</w:delText>
        </w:r>
      </w:del>
    </w:p>
    <w:p w14:paraId="15AE7296" w14:textId="77B56429" w:rsidR="009739DB" w:rsidRPr="005C0A19" w:rsidDel="006B1541" w:rsidRDefault="00B96958" w:rsidP="00F22D36">
      <w:pPr>
        <w:tabs>
          <w:tab w:val="left" w:pos="2700"/>
          <w:tab w:val="left" w:pos="2880"/>
        </w:tabs>
        <w:ind w:left="180"/>
        <w:rPr>
          <w:del w:id="5223" w:author="BOUVY Martine [2]" w:date="2021-12-03T14:35:00Z"/>
        </w:rPr>
      </w:pPr>
      <w:del w:id="5224" w:author="BOUVY Martine [2]" w:date="2021-12-03T14:35:00Z">
        <w:r w:rsidDel="006B1541">
          <w:delText xml:space="preserve">                     </w:delText>
        </w:r>
        <w:r w:rsidR="009739DB" w:rsidRPr="005C0A19" w:rsidDel="006B1541">
          <w:delText xml:space="preserve"> </w:delText>
        </w:r>
        <w:r w:rsidR="00F84F48" w:rsidRPr="005C0A19" w:rsidDel="006B1541">
          <w:rPr>
            <w:b/>
          </w:rPr>
          <w:delText xml:space="preserve">IF </w:delText>
        </w:r>
        <w:r w:rsidR="009739DB" w:rsidRPr="005C0A19" w:rsidDel="006B1541">
          <w:delText>ACCFirstIndicator</w:delText>
        </w:r>
        <w:r w:rsidR="00F84F48" w:rsidRPr="005C0A19" w:rsidDel="006B1541">
          <w:delText xml:space="preserve"> = “true” THEN</w:delText>
        </w:r>
      </w:del>
    </w:p>
    <w:p w14:paraId="20870042" w14:textId="5F7BDA70" w:rsidR="001D654A" w:rsidRPr="005C0A19" w:rsidDel="006B1541" w:rsidRDefault="00B96958" w:rsidP="001D654A">
      <w:pPr>
        <w:spacing w:after="9"/>
        <w:ind w:left="419" w:right="157" w:hanging="7"/>
        <w:rPr>
          <w:del w:id="5225" w:author="BOUVY Martine [2]" w:date="2021-12-03T14:35:00Z"/>
        </w:rPr>
      </w:pPr>
      <w:del w:id="5226" w:author="BOUVY Martine [2]" w:date="2021-12-03T14:35:00Z">
        <w:r w:rsidDel="006B1541">
          <w:rPr>
            <w:b/>
          </w:rPr>
          <w:delText xml:space="preserve">                     </w:delText>
        </w:r>
        <w:r w:rsidR="001D654A" w:rsidRPr="005C0A19" w:rsidDel="006B1541">
          <w:rPr>
            <w:b/>
          </w:rPr>
          <w:delText xml:space="preserve">  </w:delText>
        </w:r>
        <w:r w:rsidR="001D654A" w:rsidRPr="005C0A19" w:rsidDel="006B1541">
          <w:delText xml:space="preserve"> i= i + 1</w:delText>
        </w:r>
      </w:del>
    </w:p>
    <w:p w14:paraId="220C33C8" w14:textId="2B31E4D8" w:rsidR="00021111" w:rsidRPr="005C0A19" w:rsidDel="006B1541" w:rsidRDefault="001D654A" w:rsidP="009C2801">
      <w:pPr>
        <w:ind w:left="0" w:firstLine="0"/>
        <w:rPr>
          <w:del w:id="5227" w:author="BOUVY Martine [2]" w:date="2021-12-03T14:35:00Z"/>
        </w:rPr>
      </w:pPr>
      <w:del w:id="5228" w:author="BOUVY Martine [2]" w:date="2021-12-03T14:35:00Z">
        <w:r w:rsidRPr="005C0A19" w:rsidDel="006B1541">
          <w:delText xml:space="preserve">   </w:delText>
        </w:r>
        <w:r w:rsidR="00B96958" w:rsidDel="006B1541">
          <w:delText xml:space="preserve">                         </w:delText>
        </w:r>
        <w:r w:rsidR="00F65A6E" w:rsidRPr="005C0A19" w:rsidDel="006B1541">
          <w:delText>Table[i].Code = “</w:delText>
        </w:r>
        <w:r w:rsidR="005C6469" w:rsidRPr="005C0A19" w:rsidDel="006B1541">
          <w:delText>/ACC/”</w:delText>
        </w:r>
      </w:del>
    </w:p>
    <w:p w14:paraId="4B1F2C9D" w14:textId="0AEBD4AB" w:rsidR="00F84F48" w:rsidRPr="005C0A19" w:rsidDel="006B1541" w:rsidRDefault="00B96958" w:rsidP="00B96958">
      <w:pPr>
        <w:spacing w:after="9"/>
        <w:ind w:left="419" w:right="-898" w:hanging="7"/>
        <w:rPr>
          <w:del w:id="5229" w:author="BOUVY Martine [2]" w:date="2021-12-03T14:35:00Z"/>
        </w:rPr>
      </w:pPr>
      <w:del w:id="5230" w:author="BOUVY Martine [2]" w:date="2021-12-03T14:35:00Z">
        <w:r w:rsidDel="006B1541">
          <w:delText xml:space="preserve">                         </w:delText>
        </w:r>
        <w:r w:rsidR="00F84F48" w:rsidRPr="005C0A19" w:rsidDel="006B1541">
          <w:delText>Table[i].InstructionInformation = MTInstruction</w:delText>
        </w:r>
      </w:del>
    </w:p>
    <w:p w14:paraId="39FFE617" w14:textId="0611B799" w:rsidR="00F84F48" w:rsidRPr="005C0A19" w:rsidDel="006B1541" w:rsidRDefault="00B96958" w:rsidP="00F84F48">
      <w:pPr>
        <w:spacing w:after="9"/>
        <w:ind w:left="419" w:right="157" w:hanging="7"/>
        <w:rPr>
          <w:del w:id="5231" w:author="BOUVY Martine [2]" w:date="2021-12-03T14:35:00Z"/>
        </w:rPr>
      </w:pPr>
      <w:del w:id="5232" w:author="BOUVY Martine [2]" w:date="2021-12-03T14:35:00Z">
        <w:r w:rsidDel="006B1541">
          <w:delText xml:space="preserve">                         </w:delText>
        </w:r>
        <w:r w:rsidR="00F84F48" w:rsidRPr="005C0A19" w:rsidDel="006B1541">
          <w:delText>ACCFirstIndicator = “false”</w:delText>
        </w:r>
      </w:del>
    </w:p>
    <w:p w14:paraId="1A8CD060" w14:textId="56FA9B6C" w:rsidR="00F84F48" w:rsidRPr="005C0A19" w:rsidDel="006B1541" w:rsidRDefault="00B96958" w:rsidP="00F84F48">
      <w:pPr>
        <w:spacing w:after="9"/>
        <w:ind w:left="419" w:right="157" w:hanging="7"/>
        <w:rPr>
          <w:del w:id="5233" w:author="BOUVY Martine [2]" w:date="2021-12-03T14:35:00Z"/>
        </w:rPr>
      </w:pPr>
      <w:del w:id="5234" w:author="BOUVY Martine [2]" w:date="2021-12-03T14:35:00Z">
        <w:r w:rsidDel="006B1541">
          <w:delText xml:space="preserve">           </w:delText>
        </w:r>
        <w:r w:rsidR="00382F2A" w:rsidDel="006B1541">
          <w:delText xml:space="preserve">         </w:delText>
        </w:r>
        <w:r w:rsidR="00F84F48" w:rsidRPr="005C0A19" w:rsidDel="006B1541">
          <w:rPr>
            <w:b/>
          </w:rPr>
          <w:delText xml:space="preserve">ELSE </w:delText>
        </w:r>
        <w:r w:rsidR="00F84F48" w:rsidRPr="005C0A19" w:rsidDel="006B1541">
          <w:delText xml:space="preserve"> </w:delText>
        </w:r>
        <w:r w:rsidR="005C6469" w:rsidRPr="005C0A19" w:rsidDel="006B1541">
          <w:delText>/* search the element with  /ACC/</w:delText>
        </w:r>
        <w:r w:rsidR="00F84F48" w:rsidRPr="005C0A19" w:rsidDel="006B1541">
          <w:delText xml:space="preserve"> */</w:delText>
        </w:r>
      </w:del>
    </w:p>
    <w:p w14:paraId="3B1E6BAF" w14:textId="3A216BAF" w:rsidR="00F84F48" w:rsidRPr="005C0A19" w:rsidDel="006B1541" w:rsidRDefault="00F84F48" w:rsidP="00F84F48">
      <w:pPr>
        <w:spacing w:after="9"/>
        <w:ind w:left="419" w:right="157" w:hanging="7"/>
        <w:rPr>
          <w:del w:id="5235" w:author="BOUVY Martine [2]" w:date="2021-12-03T14:35:00Z"/>
        </w:rPr>
      </w:pPr>
      <w:del w:id="5236" w:author="BOUVY Martine [2]" w:date="2021-12-03T14:35:00Z">
        <w:r w:rsidRPr="005C0A19" w:rsidDel="006B1541">
          <w:delText xml:space="preserve">                             For t = 1 to i</w:delText>
        </w:r>
      </w:del>
    </w:p>
    <w:p w14:paraId="723BF64E" w14:textId="7536D254" w:rsidR="00F84F48" w:rsidRPr="005C0A19" w:rsidDel="006B1541" w:rsidRDefault="00BA6DC6" w:rsidP="00F22D36">
      <w:pPr>
        <w:tabs>
          <w:tab w:val="left" w:pos="3870"/>
          <w:tab w:val="left" w:pos="4050"/>
        </w:tabs>
        <w:spacing w:after="9"/>
        <w:ind w:left="419" w:right="157" w:hanging="7"/>
        <w:rPr>
          <w:del w:id="5237" w:author="BOUVY Martine [2]" w:date="2021-12-03T14:35:00Z"/>
        </w:rPr>
      </w:pPr>
      <w:del w:id="5238" w:author="BOUVY Martine [2]" w:date="2021-12-03T14:35:00Z">
        <w:r w:rsidDel="006B1541">
          <w:delText xml:space="preserve">                            </w:delText>
        </w:r>
        <w:r w:rsidR="00F84F48" w:rsidRPr="005C0A19" w:rsidDel="006B1541">
          <w:delText xml:space="preserve">  </w:delText>
        </w:r>
        <w:r w:rsidR="00F84F48" w:rsidRPr="00BA6DC6" w:rsidDel="006B1541">
          <w:rPr>
            <w:b/>
          </w:rPr>
          <w:delText>IF</w:delText>
        </w:r>
        <w:r w:rsidR="00F84F48" w:rsidRPr="005C0A19" w:rsidDel="006B1541">
          <w:delText xml:space="preserve"> Table[t].Code</w:delText>
        </w:r>
        <w:r w:rsidR="005C6469" w:rsidRPr="005C0A19" w:rsidDel="006B1541">
          <w:delText xml:space="preserve"> = “/ACC/”</w:delText>
        </w:r>
        <w:r w:rsidR="00846DD2" w:rsidDel="006B1541">
          <w:delText xml:space="preserve"> THEN</w:delText>
        </w:r>
      </w:del>
    </w:p>
    <w:p w14:paraId="16CAFD62" w14:textId="1694C0F1" w:rsidR="00D15AB2" w:rsidDel="006B1541" w:rsidRDefault="00F84F48" w:rsidP="008C750D">
      <w:pPr>
        <w:spacing w:after="9"/>
        <w:ind w:left="2520" w:right="157" w:hanging="2108"/>
        <w:rPr>
          <w:del w:id="5239" w:author="BOUVY Martine [2]" w:date="2021-12-03T14:35:00Z"/>
        </w:rPr>
      </w:pPr>
      <w:del w:id="5240" w:author="BOUVY Martine [2]" w:date="2021-12-03T14:35:00Z">
        <w:r w:rsidRPr="005C0A19" w:rsidDel="006B1541">
          <w:delText xml:space="preserve">                              </w:delText>
        </w:r>
        <w:r w:rsidR="00D15AB2" w:rsidDel="006B1541">
          <w:delText>{</w:delText>
        </w:r>
        <w:r w:rsidRPr="005C0A19" w:rsidDel="006B1541">
          <w:delText xml:space="preserve">            </w:delText>
        </w:r>
        <w:r w:rsidR="00D15AB2" w:rsidDel="006B1541">
          <w:delText xml:space="preserve"> </w:delText>
        </w:r>
      </w:del>
    </w:p>
    <w:p w14:paraId="065B0D6F" w14:textId="62866F24" w:rsidR="00D15AB2" w:rsidDel="006B1541" w:rsidRDefault="00D36338" w:rsidP="00D36338">
      <w:pPr>
        <w:spacing w:after="9"/>
        <w:ind w:left="2520" w:right="-178" w:hanging="2108"/>
        <w:rPr>
          <w:del w:id="5241" w:author="BOUVY Martine [2]" w:date="2021-12-03T14:35:00Z"/>
        </w:rPr>
      </w:pPr>
      <w:del w:id="5242" w:author="BOUVY Martine [2]" w:date="2021-12-03T14:35:00Z">
        <w:r w:rsidDel="006B1541">
          <w:delText xml:space="preserve">                 </w:delText>
        </w:r>
        <w:r w:rsidR="00D15AB2" w:rsidRPr="00D36338" w:rsidDel="006B1541">
          <w:rPr>
            <w:b/>
          </w:rPr>
          <w:delText>IF</w:delText>
        </w:r>
        <w:r w:rsidR="00D15AB2" w:rsidDel="006B1541">
          <w:delText xml:space="preserve"> </w:delText>
        </w:r>
        <w:r w:rsidR="00D15AB2" w:rsidRPr="00F22D36" w:rsidDel="006B1541">
          <w:rPr>
            <w:b/>
          </w:rPr>
          <w:delText>L</w:delText>
        </w:r>
        <w:r w:rsidR="00F22D36" w:rsidRPr="00F22D36" w:rsidDel="006B1541">
          <w:rPr>
            <w:b/>
          </w:rPr>
          <w:delText>ength</w:delText>
        </w:r>
        <w:r w:rsidR="00D15AB2" w:rsidDel="006B1541">
          <w:delText>(</w:delText>
        </w:r>
        <w:r w:rsidR="00D15AB2" w:rsidRPr="005C0A19" w:rsidDel="006B1541">
          <w:delText>Table[t].InstructionInformation</w:delText>
        </w:r>
        <w:r w:rsidDel="006B1541">
          <w:delText xml:space="preserve">)&lt; 140 </w:delText>
        </w:r>
        <w:r w:rsidR="00D15AB2" w:rsidDel="006B1541">
          <w:delText>T</w:delText>
        </w:r>
        <w:r w:rsidR="00F22D36" w:rsidDel="006B1541">
          <w:delText>HEN</w:delText>
        </w:r>
      </w:del>
    </w:p>
    <w:p w14:paraId="7258409F" w14:textId="5A62A52C" w:rsidR="00D15AB2" w:rsidDel="006B1541" w:rsidRDefault="00D15AB2" w:rsidP="008C750D">
      <w:pPr>
        <w:spacing w:after="9"/>
        <w:ind w:left="2520" w:right="157" w:hanging="2108"/>
        <w:rPr>
          <w:del w:id="5243" w:author="BOUVY Martine [2]" w:date="2021-12-03T14:35:00Z"/>
        </w:rPr>
      </w:pPr>
    </w:p>
    <w:p w14:paraId="62E6F75B" w14:textId="697DD40D" w:rsidR="00F84F48" w:rsidDel="006B1541" w:rsidRDefault="00D36338" w:rsidP="00D15AB2">
      <w:pPr>
        <w:spacing w:after="9"/>
        <w:ind w:left="450" w:right="157" w:hanging="180"/>
        <w:rPr>
          <w:del w:id="5244" w:author="BOUVY Martine [2]" w:date="2021-12-03T14:35:00Z"/>
        </w:rPr>
      </w:pPr>
      <w:del w:id="5245" w:author="BOUVY Martine [2]" w:date="2021-12-03T14:35:00Z">
        <w:r w:rsidDel="006B1541">
          <w:delText xml:space="preserve">                        </w:delText>
        </w:r>
        <w:r w:rsidR="00F84F48" w:rsidRPr="005C0A19" w:rsidDel="006B1541">
          <w:delText xml:space="preserve">Table[t].InstructionInformation = </w:delText>
        </w:r>
        <w:r w:rsidDel="006B1541">
          <w:delText xml:space="preserve">   </w:delText>
        </w:r>
        <w:r w:rsidR="00F84F48" w:rsidRPr="00F22D36" w:rsidDel="006B1541">
          <w:rPr>
            <w:b/>
          </w:rPr>
          <w:delText>Con</w:delText>
        </w:r>
        <w:r w:rsidR="00602D63" w:rsidRPr="00F22D36" w:rsidDel="006B1541">
          <w:rPr>
            <w:b/>
          </w:rPr>
          <w:delText>c</w:delText>
        </w:r>
        <w:r w:rsidR="00F84F48" w:rsidRPr="00F22D36" w:rsidDel="006B1541">
          <w:rPr>
            <w:b/>
          </w:rPr>
          <w:delText>atenat</w:delText>
        </w:r>
        <w:r w:rsidR="00D15AB2" w:rsidRPr="00F22D36" w:rsidDel="006B1541">
          <w:rPr>
            <w:b/>
          </w:rPr>
          <w:delText>e</w:delText>
        </w:r>
        <w:r w:rsidR="00F84F48" w:rsidRPr="005C0A19" w:rsidDel="006B1541">
          <w:delText>(Table[t].InstructionInformation,</w:delText>
        </w:r>
        <w:r w:rsidR="00D15AB2" w:rsidDel="006B1541">
          <w:delText>SPACE,</w:delText>
        </w:r>
        <w:r w:rsidR="00F84F48" w:rsidRPr="005C0A19" w:rsidDel="006B1541">
          <w:delText xml:space="preserve"> MTInstruction)</w:delText>
        </w:r>
      </w:del>
    </w:p>
    <w:p w14:paraId="2C6AAEF8" w14:textId="0902A001" w:rsidR="00D15AB2" w:rsidRPr="00D36338" w:rsidDel="006B1541" w:rsidRDefault="00D15AB2" w:rsidP="008C750D">
      <w:pPr>
        <w:spacing w:after="9"/>
        <w:ind w:left="2520" w:right="157" w:hanging="2108"/>
        <w:rPr>
          <w:del w:id="5246" w:author="BOUVY Martine [2]" w:date="2021-12-03T14:35:00Z"/>
          <w:b/>
        </w:rPr>
      </w:pPr>
      <w:del w:id="5247" w:author="BOUVY Martine [2]" w:date="2021-12-03T14:35:00Z">
        <w:r w:rsidDel="006B1541">
          <w:delText xml:space="preserve">                 </w:delText>
        </w:r>
        <w:r w:rsidRPr="00D36338" w:rsidDel="006B1541">
          <w:rPr>
            <w:b/>
          </w:rPr>
          <w:delText>ELSE</w:delText>
        </w:r>
      </w:del>
    </w:p>
    <w:p w14:paraId="36367AD4" w14:textId="7F04089D" w:rsidR="00D15AB2" w:rsidDel="006B1541" w:rsidRDefault="00D36338" w:rsidP="00D15AB2">
      <w:pPr>
        <w:spacing w:after="9"/>
        <w:ind w:left="450" w:right="157" w:hanging="180"/>
        <w:rPr>
          <w:del w:id="5248" w:author="BOUVY Martine [2]" w:date="2021-12-03T14:35:00Z"/>
        </w:rPr>
      </w:pPr>
      <w:del w:id="5249" w:author="BOUVY Martine [2]" w:date="2021-12-03T14:35:00Z">
        <w:r w:rsidDel="006B1541">
          <w:delText xml:space="preserve">                    </w:delText>
        </w:r>
        <w:r w:rsidR="00D15AB2" w:rsidRPr="005C0A19" w:rsidDel="006B1541">
          <w:delText xml:space="preserve">Table[t].InstructionInformation = </w:delText>
        </w:r>
        <w:r w:rsidR="00D15AB2" w:rsidRPr="00F22D36" w:rsidDel="006B1541">
          <w:rPr>
            <w:b/>
          </w:rPr>
          <w:delText>Concatenate</w:delText>
        </w:r>
        <w:r w:rsidR="00D15AB2" w:rsidRPr="005C0A19" w:rsidDel="006B1541">
          <w:delText>(</w:delText>
        </w:r>
        <w:r w:rsidR="00D15AB2" w:rsidDel="006B1541">
          <w:delText>Table[t].InstructionInformation,</w:delText>
        </w:r>
        <w:r w:rsidR="00D15AB2" w:rsidRPr="005C0A19" w:rsidDel="006B1541">
          <w:delText xml:space="preserve"> MTInstruction)</w:delText>
        </w:r>
      </w:del>
    </w:p>
    <w:p w14:paraId="24F02AFD" w14:textId="55842C29" w:rsidR="00D15AB2" w:rsidDel="006B1541" w:rsidRDefault="00D15AB2" w:rsidP="008C750D">
      <w:pPr>
        <w:spacing w:after="9"/>
        <w:ind w:left="2520" w:right="157" w:hanging="2108"/>
        <w:rPr>
          <w:del w:id="5250" w:author="BOUVY Martine [2]" w:date="2021-12-03T14:35:00Z"/>
        </w:rPr>
      </w:pPr>
      <w:del w:id="5251" w:author="BOUVY Martine [2]" w:date="2021-12-03T14:35:00Z">
        <w:r w:rsidDel="006B1541">
          <w:delText xml:space="preserve">                 </w:delText>
        </w:r>
        <w:r w:rsidRPr="00D36338" w:rsidDel="006B1541">
          <w:rPr>
            <w:b/>
          </w:rPr>
          <w:delText>ENDIF</w:delText>
        </w:r>
        <w:r w:rsidDel="006B1541">
          <w:delText xml:space="preserve"> /* Length &lt; 140 */</w:delText>
        </w:r>
      </w:del>
    </w:p>
    <w:p w14:paraId="1D9087BA" w14:textId="4A9EFC02" w:rsidR="00D15AB2" w:rsidDel="006B1541" w:rsidRDefault="00D15AB2" w:rsidP="008C750D">
      <w:pPr>
        <w:spacing w:after="9"/>
        <w:ind w:left="2520" w:right="157" w:hanging="2108"/>
        <w:rPr>
          <w:del w:id="5252" w:author="BOUVY Martine [2]" w:date="2021-12-03T14:35:00Z"/>
        </w:rPr>
      </w:pPr>
      <w:del w:id="5253" w:author="BOUVY Martine [2]" w:date="2021-12-03T14:35:00Z">
        <w:r w:rsidDel="006B1541">
          <w:delText xml:space="preserve">                        }</w:delText>
        </w:r>
      </w:del>
    </w:p>
    <w:p w14:paraId="5B27B2AC" w14:textId="5036ADC5" w:rsidR="00D15AB2" w:rsidRPr="005C0A19" w:rsidDel="006B1541" w:rsidRDefault="00D15AB2" w:rsidP="008C750D">
      <w:pPr>
        <w:spacing w:after="9"/>
        <w:ind w:left="2520" w:right="157" w:hanging="2108"/>
        <w:rPr>
          <w:del w:id="5254" w:author="BOUVY Martine [2]" w:date="2021-12-03T14:35:00Z"/>
        </w:rPr>
      </w:pPr>
    </w:p>
    <w:p w14:paraId="29D0A229" w14:textId="72E80100" w:rsidR="00F84F48" w:rsidRPr="005C0A19" w:rsidDel="006B1541" w:rsidRDefault="00F84F48" w:rsidP="00F84F48">
      <w:pPr>
        <w:spacing w:after="9"/>
        <w:ind w:left="419" w:right="157" w:hanging="7"/>
        <w:rPr>
          <w:del w:id="5255" w:author="BOUVY Martine [2]" w:date="2021-12-03T14:35:00Z"/>
        </w:rPr>
      </w:pPr>
      <w:del w:id="5256" w:author="BOUVY Martine [2]" w:date="2021-12-03T14:35:00Z">
        <w:r w:rsidRPr="005C0A19" w:rsidDel="006B1541">
          <w:delText xml:space="preserve">  </w:delText>
        </w:r>
        <w:r w:rsidR="00D15AB2" w:rsidDel="006B1541">
          <w:delText xml:space="preserve">                         </w:delText>
        </w:r>
        <w:r w:rsidR="00BA6DC6" w:rsidDel="006B1541">
          <w:delText xml:space="preserve"> </w:delText>
        </w:r>
        <w:r w:rsidR="00D15AB2" w:rsidDel="006B1541">
          <w:delText xml:space="preserve">  </w:delText>
        </w:r>
        <w:r w:rsidRPr="00BA6DC6" w:rsidDel="006B1541">
          <w:rPr>
            <w:b/>
          </w:rPr>
          <w:delText>ENDIF</w:delText>
        </w:r>
        <w:r w:rsidR="00D15AB2" w:rsidDel="006B1541">
          <w:delText xml:space="preserve"> /* </w:delText>
        </w:r>
        <w:r w:rsidR="00D15AB2" w:rsidRPr="005C0A19" w:rsidDel="006B1541">
          <w:delText xml:space="preserve">IF </w:delText>
        </w:r>
        <w:r w:rsidR="00D15AB2" w:rsidDel="006B1541">
          <w:delText>Table[t]</w:delText>
        </w:r>
        <w:r w:rsidR="00D15AB2" w:rsidRPr="005C0A19" w:rsidDel="006B1541">
          <w:delText>“/ACC/”</w:delText>
        </w:r>
        <w:r w:rsidR="00D15AB2" w:rsidDel="006B1541">
          <w:delText xml:space="preserve"> */</w:delText>
        </w:r>
      </w:del>
    </w:p>
    <w:p w14:paraId="3D0BB681" w14:textId="497B4FB7" w:rsidR="001D654A" w:rsidRPr="005C0A19" w:rsidDel="006B1541" w:rsidRDefault="001D654A" w:rsidP="00F84F48">
      <w:pPr>
        <w:spacing w:after="9"/>
        <w:ind w:left="419" w:right="157" w:hanging="7"/>
        <w:rPr>
          <w:del w:id="5257" w:author="BOUVY Martine [2]" w:date="2021-12-03T14:35:00Z"/>
        </w:rPr>
      </w:pPr>
      <w:del w:id="5258" w:author="BOUVY Martine [2]" w:date="2021-12-03T14:35:00Z">
        <w:r w:rsidRPr="005C0A19" w:rsidDel="006B1541">
          <w:delText xml:space="preserve">                              NEXT t</w:delText>
        </w:r>
      </w:del>
    </w:p>
    <w:p w14:paraId="537E803F" w14:textId="04E0B303" w:rsidR="00F84F48" w:rsidRPr="005C0A19" w:rsidDel="006B1541" w:rsidRDefault="00F22D36" w:rsidP="00F84F48">
      <w:pPr>
        <w:spacing w:after="9"/>
        <w:ind w:left="419" w:right="157" w:hanging="7"/>
        <w:rPr>
          <w:del w:id="5259" w:author="BOUVY Martine [2]" w:date="2021-12-03T14:35:00Z"/>
        </w:rPr>
      </w:pPr>
      <w:del w:id="5260" w:author="BOUVY Martine [2]" w:date="2021-12-03T14:35:00Z">
        <w:r w:rsidDel="006B1541">
          <w:delText xml:space="preserve">                    </w:delText>
        </w:r>
        <w:r w:rsidR="00F84F48" w:rsidRPr="005C0A19" w:rsidDel="006B1541">
          <w:rPr>
            <w:b/>
          </w:rPr>
          <w:delText>ENDIF</w:delText>
        </w:r>
        <w:r w:rsidR="00F84F48" w:rsidRPr="005C0A19" w:rsidDel="006B1541">
          <w:delText xml:space="preserve"> /* End IF ACCFirstIndicator = “true */</w:delText>
        </w:r>
      </w:del>
    </w:p>
    <w:p w14:paraId="0BC66E2D" w14:textId="3B4033EF" w:rsidR="00021111" w:rsidRPr="005C0A19" w:rsidDel="006B1541" w:rsidRDefault="00021111" w:rsidP="00021111">
      <w:pPr>
        <w:ind w:left="180"/>
        <w:rPr>
          <w:del w:id="5261" w:author="BOUVY Martine [2]" w:date="2021-12-03T14:35:00Z"/>
        </w:rPr>
      </w:pPr>
    </w:p>
    <w:p w14:paraId="7EBB0C1B" w14:textId="551B116E" w:rsidR="00F65A6E" w:rsidRPr="005C0A19" w:rsidDel="006B1541" w:rsidRDefault="008C750D" w:rsidP="00BF3101">
      <w:pPr>
        <w:ind w:left="180"/>
        <w:rPr>
          <w:del w:id="5262" w:author="BOUVY Martine [2]" w:date="2021-12-03T14:35:00Z"/>
        </w:rPr>
      </w:pPr>
      <w:del w:id="5263" w:author="BOUVY Martine [2]" w:date="2021-12-03T14:35:00Z">
        <w:r w:rsidDel="006B1541">
          <w:delText xml:space="preserve">            </w:delText>
        </w:r>
        <w:r w:rsidR="00F22D36" w:rsidDel="006B1541">
          <w:delText xml:space="preserve">   </w:delText>
        </w:r>
        <w:r w:rsidR="00F65A6E" w:rsidRPr="005C0A19" w:rsidDel="006B1541">
          <w:delText xml:space="preserve"> </w:delText>
        </w:r>
        <w:r w:rsidR="00F65A6E" w:rsidRPr="00BA6DC6" w:rsidDel="006B1541">
          <w:rPr>
            <w:b/>
          </w:rPr>
          <w:delText>ENDIF</w:delText>
        </w:r>
        <w:r w:rsidR="00F84F48" w:rsidRPr="005C0A19" w:rsidDel="006B1541">
          <w:delText xml:space="preserve"> </w:delText>
        </w:r>
        <w:r w:rsidR="00BF3101" w:rsidRPr="005C0A19" w:rsidDel="006B1541">
          <w:delText>/* InstructionForCreditorAgent[n].Code = “PHOB” */</w:delText>
        </w:r>
      </w:del>
    </w:p>
    <w:p w14:paraId="17EEDCC4" w14:textId="0A7890E4" w:rsidR="00BF3101" w:rsidRPr="005C0A19" w:rsidDel="006B1541" w:rsidRDefault="00BF3101" w:rsidP="00BF3101">
      <w:pPr>
        <w:ind w:left="180"/>
        <w:rPr>
          <w:del w:id="5264" w:author="BOUVY Martine [2]" w:date="2021-12-03T14:35:00Z"/>
        </w:rPr>
      </w:pPr>
      <w:del w:id="5265" w:author="BOUVY Martine [2]" w:date="2021-12-03T14:35:00Z">
        <w:r w:rsidRPr="005C0A19" w:rsidDel="006B1541">
          <w:lastRenderedPageBreak/>
          <w:delText>}</w:delText>
        </w:r>
      </w:del>
    </w:p>
    <w:p w14:paraId="61DA94E8" w14:textId="4E5B2BD5" w:rsidR="00260792" w:rsidRPr="005C0A19" w:rsidDel="006B1541" w:rsidRDefault="00260792" w:rsidP="00021111">
      <w:pPr>
        <w:ind w:left="180"/>
        <w:rPr>
          <w:del w:id="5266" w:author="BOUVY Martine [2]" w:date="2021-12-03T14:35:00Z"/>
        </w:rPr>
      </w:pPr>
    </w:p>
    <w:p w14:paraId="10D9948A" w14:textId="4138E882" w:rsidR="00260792" w:rsidRPr="005C0A19" w:rsidDel="006B1541" w:rsidRDefault="00260792" w:rsidP="00021111">
      <w:pPr>
        <w:ind w:left="180"/>
        <w:rPr>
          <w:del w:id="5267" w:author="BOUVY Martine [2]" w:date="2021-12-03T14:35:00Z"/>
        </w:rPr>
      </w:pPr>
      <w:del w:id="5268" w:author="BOUVY Martine [2]" w:date="2021-12-03T14:35:00Z">
        <w:r w:rsidRPr="005C0A19" w:rsidDel="006B1541">
          <w:rPr>
            <w:b/>
          </w:rPr>
          <w:delText xml:space="preserve">   ELSE   </w:delText>
        </w:r>
        <w:r w:rsidRPr="005C0A19" w:rsidDel="006B1541">
          <w:delText xml:space="preserve">/* </w:delText>
        </w:r>
        <w:r w:rsidR="00F84F48" w:rsidRPr="005C0A19" w:rsidDel="006B1541">
          <w:delText xml:space="preserve">MTInstruction IsEmpty. </w:delText>
        </w:r>
        <w:r w:rsidRPr="005C0A19" w:rsidDel="006B1541">
          <w:delText>PHOB and TELB are meaningful even with</w:delText>
        </w:r>
        <w:r w:rsidR="004D4D38" w:rsidRPr="005C0A19" w:rsidDel="006B1541">
          <w:delText>out</w:delText>
        </w:r>
        <w:r w:rsidRPr="005C0A19" w:rsidDel="006B1541">
          <w:delText xml:space="preserve"> additional information */</w:delText>
        </w:r>
      </w:del>
    </w:p>
    <w:p w14:paraId="415661F4" w14:textId="507B5F70" w:rsidR="004D4D38" w:rsidRPr="005C0A19" w:rsidDel="006B1541" w:rsidRDefault="008C750D" w:rsidP="009C2801">
      <w:pPr>
        <w:ind w:left="0" w:firstLine="0"/>
        <w:rPr>
          <w:del w:id="5269" w:author="BOUVY Martine [2]" w:date="2021-12-03T14:35:00Z"/>
        </w:rPr>
      </w:pPr>
      <w:del w:id="5270" w:author="BOUVY Martine [2]" w:date="2021-12-03T14:35:00Z">
        <w:r w:rsidRPr="00D928EE" w:rsidDel="006B1541">
          <w:rPr>
            <w:b/>
          </w:rPr>
          <w:delText xml:space="preserve">          </w:delText>
        </w:r>
        <w:r w:rsidR="00260792" w:rsidRPr="00D928EE" w:rsidDel="006B1541">
          <w:rPr>
            <w:b/>
          </w:rPr>
          <w:delText xml:space="preserve"> IF</w:delText>
        </w:r>
        <w:r w:rsidR="00260792" w:rsidRPr="005C0A19" w:rsidDel="006B1541">
          <w:delText xml:space="preserve"> InstructionForCreditorAgent[n].Code  IsPresent</w:delText>
        </w:r>
        <w:r w:rsidR="004D4D38" w:rsidRPr="005C0A19" w:rsidDel="006B1541">
          <w:delText xml:space="preserve"> THEN</w:delText>
        </w:r>
      </w:del>
    </w:p>
    <w:p w14:paraId="0D2A4712" w14:textId="28093377" w:rsidR="004D4D38" w:rsidRPr="005C0A19" w:rsidDel="006B1541" w:rsidRDefault="004D4D38" w:rsidP="009C2801">
      <w:pPr>
        <w:ind w:left="0" w:firstLine="0"/>
        <w:rPr>
          <w:del w:id="5271" w:author="BOUVY Martine [2]" w:date="2021-12-03T14:35:00Z"/>
        </w:rPr>
      </w:pPr>
      <w:del w:id="5272" w:author="BOUVY Martine [2]" w:date="2021-12-03T14:35:00Z">
        <w:r w:rsidRPr="005C0A19" w:rsidDel="006B1541">
          <w:delText xml:space="preserve">                             i = i + 1 </w:delText>
        </w:r>
      </w:del>
    </w:p>
    <w:p w14:paraId="64E1A462" w14:textId="6B63B4F3" w:rsidR="008C750D" w:rsidDel="006B1541" w:rsidRDefault="004D4D38" w:rsidP="004D4D38">
      <w:pPr>
        <w:ind w:left="0" w:firstLine="0"/>
        <w:rPr>
          <w:del w:id="5273" w:author="BOUVY Martine [2]" w:date="2021-12-03T14:35:00Z"/>
        </w:rPr>
      </w:pPr>
      <w:del w:id="5274" w:author="BOUVY Martine [2]" w:date="2021-12-03T14:35:00Z">
        <w:r w:rsidRPr="005C0A19" w:rsidDel="006B1541">
          <w:delText xml:space="preserve">                            Table[i].InstructionInformation = “” </w:delText>
        </w:r>
      </w:del>
    </w:p>
    <w:p w14:paraId="32D22D52" w14:textId="4F71D7F0" w:rsidR="004D4D38" w:rsidRPr="005C0A19" w:rsidDel="006B1541" w:rsidRDefault="008C750D" w:rsidP="004D4D38">
      <w:pPr>
        <w:ind w:left="0" w:firstLine="0"/>
        <w:rPr>
          <w:del w:id="5275" w:author="BOUVY Martine [2]" w:date="2021-12-03T14:35:00Z"/>
        </w:rPr>
      </w:pPr>
      <w:del w:id="5276" w:author="BOUVY Martine [2]" w:date="2021-12-03T14:35:00Z">
        <w:r w:rsidDel="006B1541">
          <w:delText xml:space="preserve">                     </w:delText>
        </w:r>
        <w:r w:rsidR="004D4D38" w:rsidRPr="005C0A19" w:rsidDel="006B1541">
          <w:delText>/</w:delText>
        </w:r>
        <w:r w:rsidR="001F075B" w:rsidRPr="005C0A19" w:rsidDel="006B1541">
          <w:delText xml:space="preserve">* </w:delText>
        </w:r>
        <w:r w:rsidR="004D4D38" w:rsidRPr="005C0A19" w:rsidDel="006B1541">
          <w:delText>EMPTY */</w:delText>
        </w:r>
      </w:del>
    </w:p>
    <w:p w14:paraId="509AB35D" w14:textId="5D75F6D1" w:rsidR="004D4D38" w:rsidRPr="005C0A19" w:rsidDel="006B1541" w:rsidRDefault="004D4D38" w:rsidP="004D4D38">
      <w:pPr>
        <w:ind w:left="0" w:firstLine="0"/>
        <w:rPr>
          <w:del w:id="5277" w:author="BOUVY Martine [2]" w:date="2021-12-03T14:35:00Z"/>
        </w:rPr>
      </w:pPr>
    </w:p>
    <w:p w14:paraId="0AE4DA34" w14:textId="0A8099A1" w:rsidR="004D4D38" w:rsidRPr="005C0A19" w:rsidDel="006B1541" w:rsidRDefault="008C750D" w:rsidP="004D4D38">
      <w:pPr>
        <w:ind w:left="0" w:firstLine="0"/>
        <w:rPr>
          <w:del w:id="5278" w:author="BOUVY Martine [2]" w:date="2021-12-03T14:35:00Z"/>
        </w:rPr>
      </w:pPr>
      <w:del w:id="5279" w:author="BOUVY Martine [2]" w:date="2021-12-03T14:35:00Z">
        <w:r w:rsidDel="006B1541">
          <w:delText xml:space="preserve">               </w:delText>
        </w:r>
        <w:r w:rsidR="004D4D38" w:rsidRPr="005C0A19" w:rsidDel="006B1541">
          <w:delText>IF InstructionForCreditorAgent[n].Code = “PHOB” THEN</w:delText>
        </w:r>
      </w:del>
    </w:p>
    <w:p w14:paraId="0893BE02" w14:textId="02926CF0" w:rsidR="004D4D38" w:rsidRPr="005C0A19" w:rsidDel="006B1541" w:rsidRDefault="004D4D38" w:rsidP="004D4D38">
      <w:pPr>
        <w:ind w:left="180"/>
        <w:rPr>
          <w:del w:id="5280" w:author="BOUVY Martine [2]" w:date="2021-12-03T14:35:00Z"/>
        </w:rPr>
      </w:pPr>
      <w:del w:id="5281" w:author="BOUVY Martine [2]" w:date="2021-12-03T14:35:00Z">
        <w:r w:rsidRPr="005C0A19" w:rsidDel="006B1541">
          <w:delText xml:space="preserve">                          Table[i].Code = “/PHONBEN/”</w:delText>
        </w:r>
      </w:del>
    </w:p>
    <w:p w14:paraId="26ED0049" w14:textId="0B6BF22D" w:rsidR="004D4D38" w:rsidRPr="005C0A19" w:rsidDel="006B1541" w:rsidRDefault="008C750D" w:rsidP="004D4D38">
      <w:pPr>
        <w:ind w:left="0" w:firstLine="0"/>
        <w:rPr>
          <w:del w:id="5282" w:author="BOUVY Martine [2]" w:date="2021-12-03T14:35:00Z"/>
        </w:rPr>
      </w:pPr>
      <w:del w:id="5283" w:author="BOUVY Martine [2]" w:date="2021-12-03T14:35:00Z">
        <w:r w:rsidDel="006B1541">
          <w:delText xml:space="preserve">             </w:delText>
        </w:r>
        <w:r w:rsidR="004D4D38" w:rsidRPr="005C0A19" w:rsidDel="006B1541">
          <w:delText xml:space="preserve">  ELSEIF InstructionForCreditorAgent[n].Code = “TELB” THEN</w:delText>
        </w:r>
      </w:del>
    </w:p>
    <w:p w14:paraId="6D30B4C7" w14:textId="47367034" w:rsidR="004D4D38" w:rsidRPr="005C0A19" w:rsidDel="006B1541" w:rsidRDefault="004D4D38" w:rsidP="004D4D38">
      <w:pPr>
        <w:ind w:left="180"/>
        <w:rPr>
          <w:del w:id="5284" w:author="BOUVY Martine [2]" w:date="2021-12-03T14:35:00Z"/>
        </w:rPr>
      </w:pPr>
      <w:del w:id="5285" w:author="BOUVY Martine [2]" w:date="2021-12-03T14:35:00Z">
        <w:r w:rsidRPr="005C0A19" w:rsidDel="006B1541">
          <w:delText xml:space="preserve">                          Table[i].Code = “/TELEBEN/”     </w:delText>
        </w:r>
      </w:del>
    </w:p>
    <w:p w14:paraId="6D6BDCC4" w14:textId="2D8AEECE" w:rsidR="004D4D38" w:rsidRPr="005C0A19" w:rsidDel="006B1541" w:rsidRDefault="00D928EE" w:rsidP="004D4D38">
      <w:pPr>
        <w:ind w:left="180"/>
        <w:rPr>
          <w:del w:id="5286" w:author="BOUVY Martine [2]" w:date="2021-12-03T14:35:00Z"/>
        </w:rPr>
      </w:pPr>
      <w:del w:id="5287" w:author="BOUVY Martine [2]" w:date="2021-12-03T14:35:00Z">
        <w:r w:rsidDel="006B1541">
          <w:delText xml:space="preserve">              </w:delText>
        </w:r>
        <w:r w:rsidR="004D4D38" w:rsidRPr="005C0A19" w:rsidDel="006B1541">
          <w:delText>ENDIF</w:delText>
        </w:r>
      </w:del>
    </w:p>
    <w:p w14:paraId="29491D07" w14:textId="45F815E0" w:rsidR="004D4D38" w:rsidRPr="005C0A19" w:rsidDel="006B1541" w:rsidRDefault="004D4D38" w:rsidP="004D4D38">
      <w:pPr>
        <w:ind w:left="180"/>
        <w:rPr>
          <w:del w:id="5288" w:author="BOUVY Martine [2]" w:date="2021-12-03T14:35:00Z"/>
        </w:rPr>
      </w:pPr>
    </w:p>
    <w:p w14:paraId="6B6E748A" w14:textId="1F2F01E6" w:rsidR="004D4D38" w:rsidRPr="00D928EE" w:rsidDel="006B1541" w:rsidRDefault="00D928EE" w:rsidP="004D4D38">
      <w:pPr>
        <w:ind w:left="0" w:firstLine="0"/>
        <w:rPr>
          <w:del w:id="5289" w:author="BOUVY Martine [2]" w:date="2021-12-03T14:35:00Z"/>
          <w:b/>
        </w:rPr>
      </w:pPr>
      <w:del w:id="5290" w:author="BOUVY Martine [2]" w:date="2021-12-03T14:35:00Z">
        <w:r w:rsidRPr="00D928EE" w:rsidDel="006B1541">
          <w:rPr>
            <w:b/>
          </w:rPr>
          <w:delText xml:space="preserve">             </w:delText>
        </w:r>
        <w:r w:rsidR="004D4D38" w:rsidRPr="00D928EE" w:rsidDel="006B1541">
          <w:rPr>
            <w:b/>
          </w:rPr>
          <w:delText xml:space="preserve">ENDIF </w:delText>
        </w:r>
      </w:del>
    </w:p>
    <w:p w14:paraId="63D277AA" w14:textId="696899DC" w:rsidR="00260792" w:rsidRPr="005C0A19" w:rsidDel="006B1541" w:rsidRDefault="00260792" w:rsidP="00021111">
      <w:pPr>
        <w:ind w:left="180"/>
        <w:rPr>
          <w:del w:id="5291" w:author="BOUVY Martine [2]" w:date="2021-12-03T14:35:00Z"/>
        </w:rPr>
      </w:pPr>
    </w:p>
    <w:p w14:paraId="0DD47746" w14:textId="6CE38DCC" w:rsidR="00F65A6E" w:rsidRPr="005C0A19" w:rsidDel="006B1541" w:rsidRDefault="00F65A6E" w:rsidP="00021111">
      <w:pPr>
        <w:ind w:left="180"/>
        <w:rPr>
          <w:del w:id="5292" w:author="BOUVY Martine [2]" w:date="2021-12-03T14:35:00Z"/>
        </w:rPr>
      </w:pPr>
    </w:p>
    <w:p w14:paraId="1871060A" w14:textId="2BF1AEFF" w:rsidR="00F65A6E" w:rsidRPr="005C0A19" w:rsidDel="006B1541" w:rsidRDefault="003D3F19" w:rsidP="00F65A6E">
      <w:pPr>
        <w:ind w:left="180"/>
        <w:rPr>
          <w:del w:id="5293" w:author="BOUVY Martine [2]" w:date="2021-12-03T14:35:00Z"/>
        </w:rPr>
      </w:pPr>
      <w:del w:id="5294" w:author="BOUVY Martine [2]" w:date="2021-12-03T14:35:00Z">
        <w:r w:rsidRPr="005C0A19" w:rsidDel="006B1541">
          <w:delText xml:space="preserve">   </w:delText>
        </w:r>
        <w:r w:rsidR="00F65A6E" w:rsidRPr="005C0A19" w:rsidDel="006B1541">
          <w:rPr>
            <w:b/>
          </w:rPr>
          <w:delText>ENDIF</w:delText>
        </w:r>
        <w:r w:rsidR="00F65A6E" w:rsidRPr="005C0A19" w:rsidDel="006B1541">
          <w:delText xml:space="preserve"> /* IF MTInstruction NOT IsEmpty  */</w:delText>
        </w:r>
      </w:del>
    </w:p>
    <w:p w14:paraId="6FF5DBD7" w14:textId="71D341E7" w:rsidR="003D3F19" w:rsidRPr="005C0A19" w:rsidDel="006B1541" w:rsidRDefault="003D3F19" w:rsidP="00F65A6E">
      <w:pPr>
        <w:ind w:left="180"/>
        <w:rPr>
          <w:del w:id="5295" w:author="BOUVY Martine [2]" w:date="2021-12-03T14:35:00Z"/>
          <w:b/>
        </w:rPr>
      </w:pPr>
    </w:p>
    <w:p w14:paraId="39A3F255" w14:textId="50942FE1" w:rsidR="003D3F19" w:rsidRPr="005C0A19" w:rsidDel="006B1541" w:rsidRDefault="003D3F19" w:rsidP="00F65A6E">
      <w:pPr>
        <w:ind w:left="180"/>
        <w:rPr>
          <w:del w:id="5296" w:author="BOUVY Martine [2]" w:date="2021-12-03T14:35:00Z"/>
          <w:b/>
        </w:rPr>
      </w:pPr>
      <w:del w:id="5297" w:author="BOUVY Martine [2]" w:date="2021-12-03T14:35:00Z">
        <w:r w:rsidRPr="005C0A19" w:rsidDel="006B1541">
          <w:rPr>
            <w:b/>
          </w:rPr>
          <w:delText>}</w:delText>
        </w:r>
      </w:del>
    </w:p>
    <w:p w14:paraId="48E111D8" w14:textId="5FFDB968" w:rsidR="003D3F19" w:rsidRPr="005C0A19" w:rsidDel="006B1541" w:rsidRDefault="003D3F19" w:rsidP="009C2801">
      <w:pPr>
        <w:ind w:left="0" w:firstLine="0"/>
        <w:rPr>
          <w:del w:id="5298" w:author="BOUVY Martine [2]" w:date="2021-12-03T14:35:00Z"/>
          <w:b/>
        </w:rPr>
      </w:pPr>
    </w:p>
    <w:p w14:paraId="10ACDC20" w14:textId="67C1B14C" w:rsidR="003D3F19" w:rsidRPr="005C0A19" w:rsidDel="006B1541" w:rsidRDefault="00F22D36" w:rsidP="009C2801">
      <w:pPr>
        <w:ind w:left="0" w:firstLine="0"/>
        <w:rPr>
          <w:del w:id="5299" w:author="BOUVY Martine [2]" w:date="2021-12-03T14:35:00Z"/>
        </w:rPr>
      </w:pPr>
      <w:del w:id="5300" w:author="BOUVY Martine [2]" w:date="2021-12-03T14:35:00Z">
        <w:r w:rsidDel="006B1541">
          <w:rPr>
            <w:b/>
          </w:rPr>
          <w:delText xml:space="preserve"> </w:delText>
        </w:r>
        <w:r w:rsidR="003D3F19" w:rsidRPr="005C0A19" w:rsidDel="006B1541">
          <w:rPr>
            <w:b/>
          </w:rPr>
          <w:delText>ENDIF</w:delText>
        </w:r>
        <w:r w:rsidR="003D3F19" w:rsidRPr="005C0A19" w:rsidDel="006B1541">
          <w:delText xml:space="preserve"> </w:delText>
        </w:r>
        <w:r w:rsidR="001F075B" w:rsidRPr="005C0A19" w:rsidDel="006B1541">
          <w:delText xml:space="preserve">  </w:delText>
        </w:r>
        <w:r w:rsidR="003D3F19" w:rsidRPr="005C0A19" w:rsidDel="006B1541">
          <w:delText>/*</w:delText>
        </w:r>
        <w:r w:rsidDel="006B1541">
          <w:delText xml:space="preserve"> END</w:delText>
        </w:r>
        <w:r w:rsidR="001F075B" w:rsidRPr="005C0A19" w:rsidDel="006B1541">
          <w:delText>IF InstructionForCreditorAgent[n] IsPresent */</w:delText>
        </w:r>
      </w:del>
    </w:p>
    <w:p w14:paraId="7A4D8AD6" w14:textId="0CBB9D1C" w:rsidR="003D3F19" w:rsidRPr="005C0A19" w:rsidDel="006B1541" w:rsidRDefault="003D3F19" w:rsidP="009C2801">
      <w:pPr>
        <w:ind w:left="0" w:firstLine="0"/>
        <w:rPr>
          <w:del w:id="5301" w:author="BOUVY Martine [2]" w:date="2021-12-03T14:35:00Z"/>
        </w:rPr>
      </w:pPr>
    </w:p>
    <w:p w14:paraId="4341E5A7" w14:textId="194CF328" w:rsidR="003D3F19" w:rsidRPr="005C0A19" w:rsidDel="006B1541" w:rsidRDefault="00F22D36" w:rsidP="009C2801">
      <w:pPr>
        <w:ind w:left="0" w:firstLine="0"/>
        <w:rPr>
          <w:del w:id="5302" w:author="BOUVY Martine [2]" w:date="2021-12-03T14:35:00Z"/>
          <w:b/>
        </w:rPr>
      </w:pPr>
      <w:del w:id="5303" w:author="BOUVY Martine [2]" w:date="2021-12-03T14:35:00Z">
        <w:r w:rsidDel="006B1541">
          <w:rPr>
            <w:b/>
          </w:rPr>
          <w:delText xml:space="preserve"> </w:delText>
        </w:r>
        <w:r w:rsidR="003D3F19" w:rsidRPr="005C0A19" w:rsidDel="006B1541">
          <w:rPr>
            <w:b/>
          </w:rPr>
          <w:delText>Next n</w:delText>
        </w:r>
      </w:del>
    </w:p>
    <w:p w14:paraId="13DBF494" w14:textId="2B24DEA3" w:rsidR="003E30F8" w:rsidRPr="005C0A19" w:rsidRDefault="003E30F8" w:rsidP="009C2801">
      <w:pPr>
        <w:ind w:left="0" w:firstLine="0"/>
        <w:rPr>
          <w:b/>
        </w:rPr>
      </w:pPr>
    </w:p>
    <w:p w14:paraId="74F59060" w14:textId="61272D79" w:rsidR="006B1541" w:rsidRDefault="006B1541" w:rsidP="009C2801">
      <w:pPr>
        <w:ind w:left="0" w:firstLine="0"/>
        <w:rPr>
          <w:ins w:id="5304" w:author="BOUVY Martine [2]" w:date="2021-12-03T14:35:00Z"/>
        </w:rPr>
      </w:pPr>
    </w:p>
    <w:p w14:paraId="7A69DFF8" w14:textId="77777777" w:rsidR="006B1541" w:rsidRPr="005C0A19" w:rsidRDefault="006B1541" w:rsidP="009C2801">
      <w:pPr>
        <w:ind w:left="0" w:firstLine="0"/>
      </w:pPr>
    </w:p>
    <w:p w14:paraId="232214CC" w14:textId="7AEC3595" w:rsidR="008779E6" w:rsidRPr="005C0A19" w:rsidDel="001E6104" w:rsidRDefault="000E6670" w:rsidP="009C2801">
      <w:pPr>
        <w:ind w:left="0" w:firstLine="0"/>
        <w:rPr>
          <w:del w:id="5305" w:author="BOUVY Martine [2]" w:date="2021-12-03T15:52:00Z"/>
        </w:rPr>
      </w:pPr>
      <w:del w:id="5306" w:author="BOUVY Martine [2]" w:date="2021-12-03T15:52:00Z">
        <w:r w:rsidRPr="005C0A19" w:rsidDel="001E6104">
          <w:delText>/* Sort T</w:delText>
        </w:r>
        <w:r w:rsidR="00524859" w:rsidRPr="005C0A19" w:rsidDel="001E6104">
          <w:delText>able to pri</w:delText>
        </w:r>
        <w:r w:rsidR="008779E6" w:rsidRPr="005C0A19" w:rsidDel="001E6104">
          <w:delText>o</w:delText>
        </w:r>
        <w:r w:rsidR="00524859" w:rsidRPr="005C0A19" w:rsidDel="001E6104">
          <w:delText>ri</w:delText>
        </w:r>
        <w:r w:rsidR="008779E6" w:rsidRPr="005C0A19" w:rsidDel="001E6104">
          <w:delText>tize the information as following /ACC/, /PHON</w:delText>
        </w:r>
      </w:del>
      <w:del w:id="5307" w:author="BOUVY Martine [2]" w:date="2021-07-20T11:32:00Z">
        <w:r w:rsidR="008779E6" w:rsidRPr="005C0A19" w:rsidDel="0079013C">
          <w:delText>E</w:delText>
        </w:r>
      </w:del>
      <w:del w:id="5308" w:author="BOUVY Martine [2]" w:date="2021-12-03T15:52:00Z">
        <w:r w:rsidR="008779E6" w:rsidRPr="005C0A19" w:rsidDel="001E6104">
          <w:delText>BEN</w:delText>
        </w:r>
        <w:r w:rsidR="00E81F88" w:rsidRPr="005C0A19" w:rsidDel="001E6104">
          <w:delText>/, /TELEBEN/</w:delText>
        </w:r>
      </w:del>
    </w:p>
    <w:p w14:paraId="12CC3569" w14:textId="52D08C6A" w:rsidR="008779E6" w:rsidRPr="005C0A19" w:rsidDel="001E6104" w:rsidRDefault="008779E6" w:rsidP="009C2801">
      <w:pPr>
        <w:ind w:left="0" w:firstLine="0"/>
        <w:rPr>
          <w:del w:id="5309" w:author="BOUVY Martine [2]" w:date="2021-12-03T15:52:00Z"/>
        </w:rPr>
      </w:pPr>
    </w:p>
    <w:p w14:paraId="2A280EDB" w14:textId="2A8954A0" w:rsidR="008779E6" w:rsidRPr="005C0A19" w:rsidDel="001E6104" w:rsidRDefault="008779E6" w:rsidP="009C2801">
      <w:pPr>
        <w:ind w:left="0" w:firstLine="0"/>
        <w:rPr>
          <w:del w:id="5310" w:author="BOUVY Martine [2]" w:date="2021-12-03T15:52:00Z"/>
          <w:b/>
        </w:rPr>
      </w:pPr>
      <w:del w:id="5311" w:author="BOUVY Martine [2]" w:date="2021-12-03T15:52:00Z">
        <w:r w:rsidRPr="005C0A19" w:rsidDel="001E6104">
          <w:rPr>
            <w:b/>
          </w:rPr>
          <w:delText xml:space="preserve">SORT Table. </w:delText>
        </w:r>
      </w:del>
    </w:p>
    <w:p w14:paraId="3D066975" w14:textId="71804621" w:rsidR="008F13A8" w:rsidRPr="005C0A19" w:rsidDel="001E6104" w:rsidRDefault="008F13A8" w:rsidP="009C2801">
      <w:pPr>
        <w:ind w:left="0" w:firstLine="0"/>
        <w:rPr>
          <w:del w:id="5312" w:author="BOUVY Martine [2]" w:date="2021-12-03T15:52:00Z"/>
        </w:rPr>
      </w:pPr>
    </w:p>
    <w:p w14:paraId="74E1A0B0" w14:textId="235D86D5" w:rsidR="00BD6229" w:rsidRPr="005C0A19" w:rsidDel="001E6104" w:rsidRDefault="00BD6229" w:rsidP="009C2801">
      <w:pPr>
        <w:ind w:left="0" w:firstLine="0"/>
        <w:rPr>
          <w:del w:id="5313" w:author="BOUVY Martine [2]" w:date="2021-12-03T15:52:00Z"/>
        </w:rPr>
      </w:pPr>
      <w:del w:id="5314" w:author="BOUVY Martine [2]" w:date="2021-12-03T15:52:00Z">
        <w:r w:rsidRPr="005C0A19" w:rsidDel="001E6104">
          <w:delText>/* There is at least one element in the Table */</w:delText>
        </w:r>
      </w:del>
    </w:p>
    <w:p w14:paraId="13104DF7" w14:textId="560A5B2A" w:rsidR="006951D0" w:rsidRPr="005C0A19" w:rsidDel="001E6104" w:rsidRDefault="006951D0" w:rsidP="009C2801">
      <w:pPr>
        <w:ind w:left="0" w:firstLine="0"/>
        <w:rPr>
          <w:del w:id="5315" w:author="BOUVY Martine [2]" w:date="2021-12-03T15:52:00Z"/>
        </w:rPr>
      </w:pPr>
    </w:p>
    <w:p w14:paraId="71FB7E4A" w14:textId="0689D9F9" w:rsidR="006951D0" w:rsidRPr="00206515" w:rsidDel="001E6104" w:rsidRDefault="000E6670" w:rsidP="009C2801">
      <w:pPr>
        <w:ind w:left="0" w:firstLine="0"/>
        <w:rPr>
          <w:del w:id="5316" w:author="BOUVY Martine [2]" w:date="2021-12-03T15:52:00Z"/>
        </w:rPr>
      </w:pPr>
      <w:del w:id="5317" w:author="BOUVY Martine [2]" w:date="2021-12-03T15:52:00Z">
        <w:r w:rsidRPr="005C0A19" w:rsidDel="001E6104">
          <w:rPr>
            <w:b/>
          </w:rPr>
          <w:delText>For j</w:delText>
        </w:r>
        <w:r w:rsidR="00206515" w:rsidDel="001E6104">
          <w:rPr>
            <w:b/>
          </w:rPr>
          <w:delText xml:space="preserve"> </w:delText>
        </w:r>
        <w:r w:rsidRPr="00206515" w:rsidDel="001E6104">
          <w:delText>= 1 to i</w:delText>
        </w:r>
      </w:del>
    </w:p>
    <w:p w14:paraId="7E28ADBE" w14:textId="717BDAE1" w:rsidR="000E6670" w:rsidRPr="005C0A19" w:rsidDel="001E6104" w:rsidRDefault="000E6670" w:rsidP="009C2801">
      <w:pPr>
        <w:ind w:left="0" w:firstLine="0"/>
        <w:rPr>
          <w:del w:id="5318" w:author="BOUVY Martine [2]" w:date="2021-12-03T15:52:00Z"/>
        </w:rPr>
      </w:pPr>
    </w:p>
    <w:p w14:paraId="1F6CE5C1" w14:textId="3F224A03" w:rsidR="00FC74C7" w:rsidRPr="005C0A19" w:rsidDel="001E6104" w:rsidRDefault="00127BE7" w:rsidP="00206515">
      <w:pPr>
        <w:tabs>
          <w:tab w:val="left" w:pos="540"/>
          <w:tab w:val="left" w:pos="630"/>
        </w:tabs>
        <w:ind w:left="0" w:firstLine="0"/>
        <w:rPr>
          <w:del w:id="5319" w:author="BOUVY Martine [2]" w:date="2021-12-03T15:52:00Z"/>
        </w:rPr>
      </w:pPr>
      <w:del w:id="5320" w:author="BOUVY Martine [2]" w:date="2021-12-03T15:52:00Z">
        <w:r w:rsidRPr="005C0A19" w:rsidDel="001E6104">
          <w:rPr>
            <w:b/>
          </w:rPr>
          <w:delText xml:space="preserve">  </w:delText>
        </w:r>
        <w:r w:rsidR="006977E9" w:rsidRPr="005C0A19" w:rsidDel="001E6104">
          <w:rPr>
            <w:b/>
          </w:rPr>
          <w:delText xml:space="preserve">  </w:delText>
        </w:r>
        <w:r w:rsidR="00FC74C7" w:rsidRPr="005C0A19" w:rsidDel="001E6104">
          <w:rPr>
            <w:b/>
          </w:rPr>
          <w:delText>IF</w:delText>
        </w:r>
        <w:r w:rsidR="00FC74C7" w:rsidRPr="005C0A19" w:rsidDel="001E6104">
          <w:delText xml:space="preserve"> </w:delText>
        </w:r>
        <w:r w:rsidR="00FC74C7" w:rsidRPr="00BB2B61" w:rsidDel="001E6104">
          <w:rPr>
            <w:b/>
          </w:rPr>
          <w:delText>ReturnFirstLineEmpty</w:delText>
        </w:r>
        <w:r w:rsidR="00FC74C7" w:rsidRPr="005C0A19" w:rsidDel="001E6104">
          <w:delText>(MT72,6) = 0 THEN</w:delText>
        </w:r>
      </w:del>
    </w:p>
    <w:p w14:paraId="1BB65A41" w14:textId="19792C07" w:rsidR="00127BE7" w:rsidRPr="005C0A19" w:rsidDel="001E6104" w:rsidRDefault="00AB2C85" w:rsidP="009C2801">
      <w:pPr>
        <w:ind w:left="0" w:firstLine="0"/>
        <w:rPr>
          <w:del w:id="5321" w:author="BOUVY Martine [2]" w:date="2021-12-03T15:52:00Z"/>
        </w:rPr>
      </w:pPr>
      <w:del w:id="5322" w:author="BOUVY Martine [2]" w:date="2021-12-03T15:52:00Z">
        <w:r w:rsidDel="001E6104">
          <w:delText xml:space="preserve">      </w:delText>
        </w:r>
        <w:r w:rsidR="00127BE7" w:rsidRPr="005C0A19" w:rsidDel="001E6104">
          <w:delText>/* no line left */</w:delText>
        </w:r>
      </w:del>
    </w:p>
    <w:p w14:paraId="2D762C13" w14:textId="4357070D" w:rsidR="00FC74C7" w:rsidRPr="005C0A19" w:rsidDel="001E6104" w:rsidRDefault="00127BE7" w:rsidP="009C2801">
      <w:pPr>
        <w:ind w:left="0" w:firstLine="0"/>
        <w:rPr>
          <w:del w:id="5323" w:author="BOUVY Martine [2]" w:date="2021-12-03T15:52:00Z"/>
        </w:rPr>
      </w:pPr>
      <w:del w:id="5324" w:author="BOUVY Martine [2]" w:date="2021-12-03T15:52:00Z">
        <w:r w:rsidRPr="005C0A19" w:rsidDel="001E6104">
          <w:delText xml:space="preserve">      Flag_MissingInformation = “true”</w:delText>
        </w:r>
      </w:del>
    </w:p>
    <w:p w14:paraId="79F92053" w14:textId="102DC86C" w:rsidR="00127BE7" w:rsidRPr="005C0A19" w:rsidDel="001E6104" w:rsidRDefault="00127BE7" w:rsidP="009C2801">
      <w:pPr>
        <w:ind w:left="0" w:firstLine="0"/>
        <w:rPr>
          <w:del w:id="5325" w:author="BOUVY Martine [2]" w:date="2021-12-03T15:52:00Z"/>
        </w:rPr>
      </w:pPr>
      <w:del w:id="5326" w:author="BOUVY Martine [2]" w:date="2021-12-03T15:52:00Z">
        <w:r w:rsidRPr="005C0A19" w:rsidDel="001E6104">
          <w:delText xml:space="preserve">     </w:delText>
        </w:r>
        <w:r w:rsidR="002252FD" w:rsidDel="001E6104">
          <w:delText xml:space="preserve"> </w:delText>
        </w:r>
        <w:r w:rsidRPr="005C0A19" w:rsidDel="001E6104">
          <w:delText>EXIT function MX_To_MT72FullField2</w:delText>
        </w:r>
      </w:del>
    </w:p>
    <w:p w14:paraId="6706DC58" w14:textId="76C959EA" w:rsidR="00127BE7" w:rsidRPr="005C0A19" w:rsidDel="001E6104" w:rsidRDefault="006977E9" w:rsidP="009C2801">
      <w:pPr>
        <w:ind w:left="0" w:firstLine="0"/>
        <w:rPr>
          <w:del w:id="5327" w:author="BOUVY Martine [2]" w:date="2021-12-03T15:52:00Z"/>
        </w:rPr>
      </w:pPr>
      <w:del w:id="5328" w:author="BOUVY Martine [2]" w:date="2021-12-03T15:52:00Z">
        <w:r w:rsidRPr="005C0A19" w:rsidDel="001E6104">
          <w:delText xml:space="preserve">   </w:delText>
        </w:r>
      </w:del>
    </w:p>
    <w:p w14:paraId="3610B10E" w14:textId="61DDC4BD" w:rsidR="00127BE7" w:rsidRPr="005C0A19" w:rsidDel="001E6104" w:rsidRDefault="00127BE7" w:rsidP="009C2801">
      <w:pPr>
        <w:ind w:left="0" w:firstLine="0"/>
        <w:rPr>
          <w:del w:id="5329" w:author="BOUVY Martine [2]" w:date="2021-12-03T15:52:00Z"/>
          <w:b/>
        </w:rPr>
      </w:pPr>
      <w:del w:id="5330" w:author="BOUVY Martine [2]" w:date="2021-12-03T15:52:00Z">
        <w:r w:rsidRPr="005C0A19" w:rsidDel="001E6104">
          <w:delText xml:space="preserve">  </w:delText>
        </w:r>
        <w:r w:rsidR="006977E9" w:rsidRPr="005C0A19" w:rsidDel="001E6104">
          <w:delText xml:space="preserve">  </w:delText>
        </w:r>
        <w:r w:rsidRPr="005C0A19" w:rsidDel="001E6104">
          <w:rPr>
            <w:b/>
          </w:rPr>
          <w:delText xml:space="preserve">ELSE </w:delText>
        </w:r>
      </w:del>
    </w:p>
    <w:p w14:paraId="01BB76F0" w14:textId="2DECF0A6" w:rsidR="000E6670" w:rsidRPr="00BB2B61" w:rsidDel="001E6104" w:rsidRDefault="00127BE7" w:rsidP="009C2801">
      <w:pPr>
        <w:ind w:left="0" w:firstLine="0"/>
        <w:rPr>
          <w:del w:id="5331" w:author="BOUVY Martine [2]" w:date="2021-12-03T15:52:00Z"/>
        </w:rPr>
      </w:pPr>
      <w:del w:id="5332" w:author="BOUVY Martine [2]" w:date="2021-12-03T15:52:00Z">
        <w:r w:rsidRPr="005C0A19" w:rsidDel="001E6104">
          <w:rPr>
            <w:b/>
          </w:rPr>
          <w:delText xml:space="preserve">       </w:delText>
        </w:r>
        <w:r w:rsidRPr="00BB2B61" w:rsidDel="001E6104">
          <w:delText xml:space="preserve">  </w:delText>
        </w:r>
        <w:r w:rsidR="001B3F48" w:rsidRPr="00BB2B61" w:rsidDel="001E6104">
          <w:delText xml:space="preserve">NumberOfEmptyLines = 6 – </w:delText>
        </w:r>
        <w:r w:rsidR="001B3F48" w:rsidRPr="00BB2B61" w:rsidDel="001E6104">
          <w:rPr>
            <w:b/>
          </w:rPr>
          <w:delText>ReturnFirstLineEmpty</w:delText>
        </w:r>
        <w:r w:rsidR="001B3F48" w:rsidRPr="00BB2B61" w:rsidDel="001E6104">
          <w:delText xml:space="preserve"> (MT72, 6) + 1</w:delText>
        </w:r>
      </w:del>
    </w:p>
    <w:p w14:paraId="782F7422" w14:textId="75D8DC34" w:rsidR="001B3F48" w:rsidRPr="005C0A19" w:rsidDel="001E6104" w:rsidRDefault="001B3F48" w:rsidP="009C2801">
      <w:pPr>
        <w:ind w:left="0" w:firstLine="0"/>
        <w:rPr>
          <w:del w:id="5333" w:author="BOUVY Martine [2]" w:date="2021-12-03T15:52:00Z"/>
          <w:b/>
        </w:rPr>
      </w:pPr>
    </w:p>
    <w:p w14:paraId="426CB9CA" w14:textId="6D63709B" w:rsidR="00AB2C85" w:rsidDel="001E6104" w:rsidRDefault="00127BE7" w:rsidP="005C6469">
      <w:pPr>
        <w:ind w:left="0" w:firstLine="0"/>
        <w:rPr>
          <w:del w:id="5334" w:author="BOUVY Martine [2]" w:date="2021-12-03T15:52:00Z"/>
        </w:rPr>
      </w:pPr>
      <w:del w:id="5335" w:author="BOUVY Martine [2]" w:date="2021-12-03T15:52:00Z">
        <w:r w:rsidRPr="005C0A19" w:rsidDel="001E6104">
          <w:delText xml:space="preserve">         </w:delText>
        </w:r>
        <w:r w:rsidR="00AB2C85" w:rsidDel="001E6104">
          <w:delText>/* Append info to Field 72 */</w:delText>
        </w:r>
      </w:del>
    </w:p>
    <w:p w14:paraId="11D8564D" w14:textId="42AF9780" w:rsidR="005C6469" w:rsidRPr="005C0A19" w:rsidDel="001E6104" w:rsidRDefault="00127BE7" w:rsidP="00AB2C85">
      <w:pPr>
        <w:ind w:left="0" w:right="-358" w:firstLine="0"/>
        <w:rPr>
          <w:del w:id="5336" w:author="BOUVY Martine [2]" w:date="2021-12-03T15:52:00Z"/>
        </w:rPr>
      </w:pPr>
      <w:del w:id="5337" w:author="BOUVY Martine [2]" w:date="2021-12-03T15:52:00Z">
        <w:r w:rsidRPr="005C0A19" w:rsidDel="001E6104">
          <w:delText xml:space="preserve">    </w:delText>
        </w:r>
        <w:r w:rsidR="005C6469" w:rsidRPr="005C0A19" w:rsidDel="001E6104">
          <w:delText xml:space="preserve">Temp72 = </w:delText>
        </w:r>
        <w:r w:rsidR="005C6469" w:rsidRPr="00206515" w:rsidDel="001E6104">
          <w:rPr>
            <w:b/>
          </w:rPr>
          <w:delText>Concatenate</w:delText>
        </w:r>
        <w:r w:rsidR="005C6469" w:rsidRPr="005C0A19" w:rsidDel="001E6104">
          <w:delText>(Table[j].Code,Table[j].InstructionInformation)</w:delText>
        </w:r>
      </w:del>
    </w:p>
    <w:p w14:paraId="5BDB901D" w14:textId="6553E7AF" w:rsidR="005C6469" w:rsidRPr="005C0A19" w:rsidDel="001E6104" w:rsidRDefault="005C6469" w:rsidP="005C6469">
      <w:pPr>
        <w:ind w:left="0" w:firstLine="0"/>
        <w:rPr>
          <w:del w:id="5338" w:author="BOUVY Martine [2]" w:date="2021-12-03T15:52:00Z"/>
        </w:rPr>
      </w:pPr>
    </w:p>
    <w:p w14:paraId="470B0179" w14:textId="4A46791F" w:rsidR="005C6469" w:rsidRPr="005C0A19" w:rsidDel="001E6104" w:rsidRDefault="00127BE7" w:rsidP="005C6469">
      <w:pPr>
        <w:ind w:left="0" w:firstLine="0"/>
        <w:rPr>
          <w:del w:id="5339" w:author="BOUVY Martine [2]" w:date="2021-12-03T15:52:00Z"/>
        </w:rPr>
      </w:pPr>
      <w:del w:id="5340" w:author="BOUVY Martine [2]" w:date="2021-12-03T15:52:00Z">
        <w:r w:rsidRPr="005C0A19" w:rsidDel="001E6104">
          <w:delText xml:space="preserve">         </w:delText>
        </w:r>
        <w:r w:rsidR="005C6469" w:rsidRPr="00AB2C85" w:rsidDel="001E6104">
          <w:rPr>
            <w:b/>
          </w:rPr>
          <w:delText>AppendComplexMT72</w:delText>
        </w:r>
        <w:r w:rsidR="005C6469" w:rsidRPr="005C0A19" w:rsidDel="001E6104">
          <w:delText xml:space="preserve">(NumberOfEmptyLines, </w:delText>
        </w:r>
        <w:r w:rsidR="00361CF2" w:rsidRPr="005C0A19" w:rsidDel="001E6104">
          <w:delText>Temp72, MT72;MT72)</w:delText>
        </w:r>
      </w:del>
    </w:p>
    <w:p w14:paraId="734AEA76" w14:textId="0CA174B4" w:rsidR="005C6469" w:rsidRPr="005C0A19" w:rsidDel="001E6104" w:rsidRDefault="005C6469" w:rsidP="009C2801">
      <w:pPr>
        <w:ind w:left="0" w:firstLine="0"/>
        <w:rPr>
          <w:del w:id="5341" w:author="BOUVY Martine [2]" w:date="2021-12-03T15:52:00Z"/>
          <w:b/>
        </w:rPr>
      </w:pPr>
    </w:p>
    <w:p w14:paraId="7708A681" w14:textId="3BD951BB" w:rsidR="001B3F48" w:rsidRPr="005C0A19" w:rsidDel="001E6104" w:rsidRDefault="00206515" w:rsidP="009C2801">
      <w:pPr>
        <w:ind w:left="0" w:firstLine="0"/>
        <w:rPr>
          <w:del w:id="5342" w:author="BOUVY Martine [2]" w:date="2021-12-03T15:52:00Z"/>
          <w:b/>
        </w:rPr>
      </w:pPr>
      <w:del w:id="5343" w:author="BOUVY Martine [2]" w:date="2021-12-03T15:52:00Z">
        <w:r w:rsidDel="001E6104">
          <w:rPr>
            <w:b/>
          </w:rPr>
          <w:delText xml:space="preserve">    </w:delText>
        </w:r>
        <w:r w:rsidR="00127BE7" w:rsidRPr="005C0A19" w:rsidDel="001E6104">
          <w:rPr>
            <w:b/>
          </w:rPr>
          <w:delText>ENDIF</w:delText>
        </w:r>
      </w:del>
    </w:p>
    <w:p w14:paraId="57ECE260" w14:textId="66F5A053" w:rsidR="00E81F88" w:rsidRPr="005C0A19" w:rsidDel="001E6104" w:rsidRDefault="00E81F88" w:rsidP="009C2801">
      <w:pPr>
        <w:ind w:left="0" w:firstLine="0"/>
        <w:rPr>
          <w:del w:id="5344" w:author="BOUVY Martine [2]" w:date="2021-12-03T15:52:00Z"/>
          <w:b/>
        </w:rPr>
      </w:pPr>
      <w:del w:id="5345" w:author="BOUVY Martine [2]" w:date="2021-12-03T15:52:00Z">
        <w:r w:rsidRPr="005C0A19" w:rsidDel="001E6104">
          <w:rPr>
            <w:b/>
          </w:rPr>
          <w:lastRenderedPageBreak/>
          <w:delText>Next j</w:delText>
        </w:r>
      </w:del>
    </w:p>
    <w:p w14:paraId="5285603C" w14:textId="78148004" w:rsidR="003D3F19" w:rsidRPr="005C0A19" w:rsidDel="001E6104" w:rsidRDefault="003D3F19" w:rsidP="003D3F19">
      <w:pPr>
        <w:ind w:left="180"/>
        <w:rPr>
          <w:del w:id="5346" w:author="BOUVY Martine [2]" w:date="2021-12-03T15:52:00Z"/>
          <w:b/>
        </w:rPr>
      </w:pPr>
    </w:p>
    <w:p w14:paraId="1A0E2715" w14:textId="204C80F0" w:rsidR="00DF6E5E" w:rsidRPr="005C0A19" w:rsidRDefault="00DF6E5E" w:rsidP="00021111">
      <w:pPr>
        <w:spacing w:after="9"/>
        <w:ind w:left="419" w:right="157" w:hanging="7"/>
      </w:pPr>
    </w:p>
    <w:p w14:paraId="1105D37E" w14:textId="34F39BFC" w:rsidR="00524859" w:rsidRPr="005C0A19" w:rsidRDefault="00524859" w:rsidP="00524859">
      <w:pPr>
        <w:ind w:left="180"/>
        <w:rPr>
          <w:b/>
          <w:sz w:val="24"/>
          <w:szCs w:val="24"/>
        </w:rPr>
      </w:pPr>
      <w:r w:rsidRPr="005C0A19">
        <w:rPr>
          <w:b/>
          <w:sz w:val="24"/>
          <w:szCs w:val="24"/>
        </w:rPr>
        <w:t>SubfunctionRemittanceInformation</w:t>
      </w:r>
    </w:p>
    <w:p w14:paraId="00B3DD68" w14:textId="20391A18" w:rsidR="009A7B78" w:rsidRPr="005C0A19" w:rsidRDefault="009A7B78" w:rsidP="00524859">
      <w:pPr>
        <w:ind w:left="180"/>
        <w:rPr>
          <w:b/>
        </w:rPr>
      </w:pPr>
    </w:p>
    <w:p w14:paraId="49AAC47D" w14:textId="09D00923" w:rsidR="009A7B78" w:rsidRPr="005C0A19" w:rsidRDefault="009A7B78" w:rsidP="00524859">
      <w:pPr>
        <w:ind w:left="180"/>
      </w:pPr>
      <w:r w:rsidRPr="00156067">
        <w:t>/*</w:t>
      </w:r>
      <w:r w:rsidRPr="005C0A19">
        <w:rPr>
          <w:b/>
        </w:rPr>
        <w:t xml:space="preserve"> </w:t>
      </w:r>
      <w:r w:rsidRPr="005C0A19">
        <w:t>Local variables</w:t>
      </w:r>
    </w:p>
    <w:p w14:paraId="58E39972" w14:textId="77777777" w:rsidR="009A7B78" w:rsidRPr="005C0A19" w:rsidRDefault="009A7B78" w:rsidP="00524859">
      <w:pPr>
        <w:ind w:left="180"/>
      </w:pPr>
      <w:r w:rsidRPr="005C0A19">
        <w:t>Table is made of Table.Code and Table.Information : string</w:t>
      </w:r>
    </w:p>
    <w:p w14:paraId="6474895D" w14:textId="16054F04" w:rsidR="00B678CB" w:rsidRPr="005C0A19" w:rsidRDefault="00FE3F50" w:rsidP="00156067">
      <w:pPr>
        <w:ind w:left="180" w:firstLine="0"/>
      </w:pPr>
      <w:r w:rsidRPr="005C0A19">
        <w:t>TempInformation</w:t>
      </w:r>
      <w:r w:rsidR="009A7B78" w:rsidRPr="005C0A19">
        <w:t>, MXRemittanceInformation : string</w:t>
      </w:r>
    </w:p>
    <w:p w14:paraId="17003AEE" w14:textId="61078C86" w:rsidR="00BE5E9C" w:rsidRPr="005C0A19" w:rsidRDefault="00156067" w:rsidP="00156067">
      <w:pPr>
        <w:ind w:left="0" w:firstLine="0"/>
      </w:pPr>
      <w:r>
        <w:t xml:space="preserve">  </w:t>
      </w:r>
      <w:r w:rsidR="00B678CB" w:rsidRPr="005C0A19">
        <w:t>i : integer</w:t>
      </w:r>
    </w:p>
    <w:p w14:paraId="0CFB3DB6" w14:textId="76D60741" w:rsidR="009A7B78" w:rsidRPr="005C0A19" w:rsidRDefault="00BE5E9C" w:rsidP="00524859">
      <w:pPr>
        <w:ind w:left="180"/>
      </w:pPr>
      <w:r w:rsidRPr="005C0A19">
        <w:t>BNFIndicator : boolean</w:t>
      </w:r>
      <w:r w:rsidR="009A7B78" w:rsidRPr="005C0A19">
        <w:t xml:space="preserve"> */</w:t>
      </w:r>
    </w:p>
    <w:p w14:paraId="0ACF3BB5" w14:textId="500076DE" w:rsidR="00DF6E5E" w:rsidRPr="005C0A19" w:rsidRDefault="00DF6E5E" w:rsidP="00021111">
      <w:pPr>
        <w:spacing w:after="9"/>
        <w:ind w:left="419" w:right="157" w:hanging="7"/>
        <w:rPr>
          <w:b/>
        </w:rPr>
      </w:pPr>
    </w:p>
    <w:p w14:paraId="7DC43699" w14:textId="03DF556D" w:rsidR="00866F05" w:rsidRPr="005C0A19" w:rsidRDefault="00D05413" w:rsidP="00866F05">
      <w:pPr>
        <w:ind w:left="180"/>
      </w:pPr>
      <w:r>
        <w:t xml:space="preserve">/* </w:t>
      </w:r>
      <w:r w:rsidR="003E3069" w:rsidRPr="005C0A19">
        <w:t>Precondition</w:t>
      </w:r>
      <w:r w:rsidR="0021296A" w:rsidRPr="005C0A19">
        <w:t xml:space="preserve"> is that</w:t>
      </w:r>
      <w:r w:rsidR="00075154">
        <w:rPr>
          <w:b/>
        </w:rPr>
        <w:t xml:space="preserve"> </w:t>
      </w:r>
      <w:r w:rsidR="00866F05" w:rsidRPr="005C0A19">
        <w:t>RemittanceInformation IsPr</w:t>
      </w:r>
      <w:r w:rsidR="0021296A" w:rsidRPr="005C0A19">
        <w:t>esent (ie.,  Not empty) */</w:t>
      </w:r>
    </w:p>
    <w:p w14:paraId="6B6F8D48" w14:textId="131297F6" w:rsidR="00866F05" w:rsidRPr="005C0A19" w:rsidRDefault="00866F05" w:rsidP="00866F05">
      <w:pPr>
        <w:ind w:left="180"/>
      </w:pPr>
    </w:p>
    <w:p w14:paraId="4B5C6F5D" w14:textId="44064830" w:rsidR="00B678CB" w:rsidRPr="005C0A19" w:rsidRDefault="00B678CB" w:rsidP="00866F05">
      <w:pPr>
        <w:ind w:left="180"/>
      </w:pPr>
      <w:r w:rsidRPr="005C0A19">
        <w:t>i = 0</w:t>
      </w:r>
    </w:p>
    <w:p w14:paraId="400C28C9" w14:textId="6CBF5138" w:rsidR="00BE5E9C" w:rsidRPr="005C0A19" w:rsidRDefault="00BE5E9C" w:rsidP="00866F05">
      <w:pPr>
        <w:ind w:left="180"/>
      </w:pPr>
      <w:r w:rsidRPr="005C0A19">
        <w:t>BNFIndicator = “false”</w:t>
      </w:r>
    </w:p>
    <w:p w14:paraId="5C9F91DB" w14:textId="77777777" w:rsidR="00B678CB" w:rsidRPr="005C0A19" w:rsidRDefault="00B678CB" w:rsidP="00866F05">
      <w:pPr>
        <w:ind w:left="180"/>
      </w:pPr>
    </w:p>
    <w:p w14:paraId="6016D873" w14:textId="0A6F29E5" w:rsidR="00866F05" w:rsidRPr="005C0A19" w:rsidRDefault="00866F05" w:rsidP="00866F05">
      <w:pPr>
        <w:ind w:left="180"/>
      </w:pPr>
      <w:r w:rsidRPr="005C0A19">
        <w:t xml:space="preserve">MXRemittanceInformation = </w:t>
      </w:r>
      <w:r w:rsidR="00886988" w:rsidRPr="005C0A19">
        <w:t>RemittanceInformation</w:t>
      </w:r>
      <w:r w:rsidRPr="005C0A19">
        <w:t>.Unstructured</w:t>
      </w:r>
      <w:r w:rsidR="00886988" w:rsidRPr="005C0A19">
        <w:t>[1]</w:t>
      </w:r>
    </w:p>
    <w:p w14:paraId="6366DA44" w14:textId="0D2C0BDA" w:rsidR="00866F05" w:rsidRPr="005C0A19" w:rsidRDefault="009A7B78" w:rsidP="009A7B78">
      <w:pPr>
        <w:ind w:left="180"/>
      </w:pPr>
      <w:r w:rsidRPr="005C0A19">
        <w:t xml:space="preserve">  </w:t>
      </w:r>
    </w:p>
    <w:p w14:paraId="7BD05BC9" w14:textId="74BF147D" w:rsidR="00866F05" w:rsidRPr="005C0A19" w:rsidRDefault="00866F05" w:rsidP="00866F05">
      <w:pPr>
        <w:ind w:left="180"/>
      </w:pPr>
      <w:r w:rsidRPr="005C0A19">
        <w:t xml:space="preserve">  </w:t>
      </w:r>
      <w:r w:rsidR="00886988" w:rsidRPr="005C0A19">
        <w:t xml:space="preserve">   /*Search for the /BNF/ </w:t>
      </w:r>
      <w:r w:rsidRPr="005C0A19">
        <w:t>codes</w:t>
      </w:r>
      <w:r w:rsidR="00BE5E9C" w:rsidRPr="005C0A19">
        <w:t>. It is not expected there will be several ones.</w:t>
      </w:r>
      <w:r w:rsidRPr="005C0A19">
        <w:t xml:space="preserve"> */</w:t>
      </w:r>
    </w:p>
    <w:p w14:paraId="035E1C3E" w14:textId="0E734035" w:rsidR="00866F05" w:rsidRPr="005C0A19" w:rsidRDefault="00866F05" w:rsidP="00785659">
      <w:pPr>
        <w:tabs>
          <w:tab w:val="left" w:pos="810"/>
        </w:tabs>
        <w:spacing w:after="9"/>
        <w:ind w:left="0" w:right="157" w:firstLine="0"/>
      </w:pPr>
      <w:r w:rsidRPr="005C0A19">
        <w:rPr>
          <w:rFonts w:eastAsia="Arial"/>
          <w:b/>
        </w:rPr>
        <w:t xml:space="preserve">      IF</w:t>
      </w:r>
      <w:r w:rsidRPr="005C0A19">
        <w:rPr>
          <w:rFonts w:eastAsia="Arial"/>
        </w:rPr>
        <w:t xml:space="preserve"> </w:t>
      </w:r>
      <w:r w:rsidR="00B678CB" w:rsidRPr="00785659">
        <w:rPr>
          <w:b/>
        </w:rPr>
        <w:t>IsPresentPattern</w:t>
      </w:r>
      <w:r w:rsidR="00B678CB" w:rsidRPr="005C0A19">
        <w:t>(MXRemittanceInformation</w:t>
      </w:r>
      <w:r w:rsidRPr="005C0A19">
        <w:t xml:space="preserve">, "/BNF/") THEN </w:t>
      </w:r>
    </w:p>
    <w:p w14:paraId="4C6E317E" w14:textId="3D1C2C01" w:rsidR="00866F05" w:rsidRPr="005C0A19" w:rsidRDefault="00B678CB" w:rsidP="00866F05">
      <w:pPr>
        <w:spacing w:after="9"/>
        <w:ind w:left="419" w:right="157" w:hanging="7"/>
      </w:pPr>
      <w:r w:rsidRPr="005C0A19">
        <w:t>Temp</w:t>
      </w:r>
      <w:r w:rsidR="00FE3F50" w:rsidRPr="005C0A19">
        <w:t>Information</w:t>
      </w:r>
      <w:r w:rsidR="00866F05" w:rsidRPr="005C0A19">
        <w:t xml:space="preserve"> = </w:t>
      </w:r>
      <w:r w:rsidR="00866F05" w:rsidRPr="00785659">
        <w:rPr>
          <w:b/>
        </w:rPr>
        <w:t>Ex</w:t>
      </w:r>
      <w:r w:rsidR="009A7B78" w:rsidRPr="00785659">
        <w:rPr>
          <w:b/>
        </w:rPr>
        <w:t>tractBetweenPattern</w:t>
      </w:r>
      <w:r w:rsidR="009A7B78" w:rsidRPr="005C0A19">
        <w:t>(MXRemittanceInformation,”/BNF/”, “/TSU/”</w:t>
      </w:r>
      <w:r w:rsidR="00866F05" w:rsidRPr="005C0A19">
        <w:t>)</w:t>
      </w:r>
    </w:p>
    <w:p w14:paraId="3A6D86BD" w14:textId="77777777" w:rsidR="00866F05" w:rsidRPr="005C0A19" w:rsidRDefault="00866F05" w:rsidP="00866F05">
      <w:pPr>
        <w:spacing w:after="9"/>
        <w:ind w:left="419" w:right="157" w:hanging="7"/>
      </w:pPr>
      <w:r w:rsidRPr="005C0A19">
        <w:t xml:space="preserve">    </w:t>
      </w:r>
    </w:p>
    <w:p w14:paraId="16D6E3F1" w14:textId="6FB9F27E" w:rsidR="00866F05" w:rsidRPr="005C0A19" w:rsidRDefault="00866F05" w:rsidP="00785659">
      <w:pPr>
        <w:tabs>
          <w:tab w:val="left" w:pos="1350"/>
        </w:tabs>
        <w:spacing w:after="9"/>
        <w:ind w:left="419" w:right="157" w:hanging="7"/>
      </w:pPr>
      <w:r w:rsidRPr="005C0A19">
        <w:rPr>
          <w:b/>
        </w:rPr>
        <w:t xml:space="preserve">        IF</w:t>
      </w:r>
      <w:r w:rsidR="00C0269E" w:rsidRPr="005C0A19">
        <w:t xml:space="preserve"> </w:t>
      </w:r>
      <w:r w:rsidR="00FE3F50" w:rsidRPr="005C0A19">
        <w:t>Temp</w:t>
      </w:r>
      <w:r w:rsidR="00B678CB" w:rsidRPr="005C0A19">
        <w:t>Information</w:t>
      </w:r>
      <w:r w:rsidRPr="005C0A19">
        <w:t xml:space="preserve"> </w:t>
      </w:r>
      <w:r w:rsidRPr="00785659">
        <w:rPr>
          <w:b/>
        </w:rPr>
        <w:t>NOT IsEmpty</w:t>
      </w:r>
      <w:r w:rsidRPr="005C0A19">
        <w:t xml:space="preserve"> THEN</w:t>
      </w:r>
    </w:p>
    <w:p w14:paraId="4CF361E0" w14:textId="77777777" w:rsidR="00866F05" w:rsidRPr="005C0A19" w:rsidRDefault="00866F05" w:rsidP="00866F05">
      <w:pPr>
        <w:spacing w:after="9"/>
        <w:ind w:left="419" w:right="157" w:hanging="7"/>
      </w:pPr>
      <w:r w:rsidRPr="005C0A19">
        <w:t xml:space="preserve">             /* save information in the table */</w:t>
      </w:r>
    </w:p>
    <w:p w14:paraId="2FFEB999" w14:textId="77777777" w:rsidR="00866F05" w:rsidRPr="005C0A19" w:rsidRDefault="00866F05" w:rsidP="00866F05">
      <w:pPr>
        <w:spacing w:after="9"/>
        <w:ind w:left="0" w:right="157" w:firstLine="0"/>
      </w:pPr>
      <w:r w:rsidRPr="005C0A19">
        <w:t xml:space="preserve">                        i = i + 1 </w:t>
      </w:r>
    </w:p>
    <w:p w14:paraId="5A22F9A6" w14:textId="42D98D78" w:rsidR="00866F05" w:rsidRPr="005C0A19" w:rsidRDefault="00866F05" w:rsidP="00866F05">
      <w:pPr>
        <w:spacing w:after="9"/>
        <w:ind w:left="419" w:right="157" w:hanging="7"/>
      </w:pPr>
      <w:r w:rsidRPr="005C0A19">
        <w:t xml:space="preserve">               Table[i].Code = </w:t>
      </w:r>
      <w:r w:rsidR="00BE5E9C" w:rsidRPr="005C0A19">
        <w:t>“</w:t>
      </w:r>
      <w:r w:rsidRPr="005C0A19">
        <w:t>/BNF/</w:t>
      </w:r>
      <w:r w:rsidR="00BE5E9C" w:rsidRPr="005C0A19">
        <w:t>”</w:t>
      </w:r>
    </w:p>
    <w:p w14:paraId="0AD031B2" w14:textId="2510AB28" w:rsidR="00866F05" w:rsidRPr="005C0A19" w:rsidRDefault="00866F05" w:rsidP="00866F05">
      <w:pPr>
        <w:spacing w:after="9"/>
        <w:ind w:left="419" w:right="157" w:hanging="7"/>
      </w:pPr>
      <w:r w:rsidRPr="005C0A19">
        <w:t xml:space="preserve">   </w:t>
      </w:r>
      <w:r w:rsidR="00B678CB" w:rsidRPr="005C0A19">
        <w:t xml:space="preserve">            Table[i].</w:t>
      </w:r>
      <w:r w:rsidR="00FE3F50" w:rsidRPr="005C0A19">
        <w:t>Information = Temp</w:t>
      </w:r>
      <w:r w:rsidR="00B678CB" w:rsidRPr="005C0A19">
        <w:t>Information</w:t>
      </w:r>
    </w:p>
    <w:p w14:paraId="700F2BB7" w14:textId="54CBE3BB" w:rsidR="00866F05" w:rsidRPr="005C0A19" w:rsidRDefault="007B3261" w:rsidP="00866F05">
      <w:pPr>
        <w:spacing w:after="9"/>
        <w:ind w:left="419" w:right="157" w:hanging="7"/>
        <w:rPr>
          <w:b/>
        </w:rPr>
      </w:pPr>
      <w:r w:rsidRPr="005C0A19">
        <w:t xml:space="preserve">        </w:t>
      </w:r>
      <w:r w:rsidR="00866F05" w:rsidRPr="005C0A19">
        <w:rPr>
          <w:b/>
        </w:rPr>
        <w:t>ENDIF</w:t>
      </w:r>
    </w:p>
    <w:p w14:paraId="110CF236" w14:textId="77777777" w:rsidR="00866F05" w:rsidRPr="005C0A19" w:rsidRDefault="00866F05" w:rsidP="00866F05">
      <w:pPr>
        <w:spacing w:after="9"/>
        <w:ind w:left="419" w:right="157" w:hanging="7"/>
        <w:rPr>
          <w:b/>
        </w:rPr>
      </w:pPr>
    </w:p>
    <w:p w14:paraId="38B4B64B" w14:textId="77777777" w:rsidR="00866F05" w:rsidRPr="005C0A19" w:rsidRDefault="00866F05" w:rsidP="00866F05">
      <w:pPr>
        <w:spacing w:after="9"/>
        <w:ind w:left="419" w:right="157" w:hanging="7"/>
      </w:pPr>
      <w:r w:rsidRPr="005C0A19">
        <w:t xml:space="preserve">        /* Delete the code and string extracted */</w:t>
      </w:r>
    </w:p>
    <w:p w14:paraId="07C22953" w14:textId="3E7C2B38" w:rsidR="00866F05" w:rsidRPr="005C0A19" w:rsidRDefault="00B678CB" w:rsidP="00866F05">
      <w:pPr>
        <w:spacing w:after="9"/>
        <w:ind w:left="419" w:right="157" w:hanging="7"/>
      </w:pPr>
      <w:r w:rsidRPr="005C0A19">
        <w:t xml:space="preserve">        </w:t>
      </w:r>
      <w:r w:rsidR="00FE3F50" w:rsidRPr="005C0A19">
        <w:t>MX</w:t>
      </w:r>
      <w:r w:rsidRPr="005C0A19">
        <w:t>RemittanceInformation</w:t>
      </w:r>
      <w:r w:rsidR="00FE3F50" w:rsidRPr="005C0A19">
        <w:t xml:space="preserve"> = </w:t>
      </w:r>
      <w:r w:rsidR="00FE3F50" w:rsidRPr="00785659">
        <w:rPr>
          <w:b/>
        </w:rPr>
        <w:t>DeletePattern</w:t>
      </w:r>
      <w:r w:rsidR="00FE3F50" w:rsidRPr="005C0A19">
        <w:t>(MXRemittanceInformation</w:t>
      </w:r>
      <w:r w:rsidR="00866F05" w:rsidRPr="005C0A19">
        <w:t>,</w:t>
      </w:r>
      <w:r w:rsidR="00866F05" w:rsidRPr="00785659">
        <w:rPr>
          <w:b/>
        </w:rPr>
        <w:t>Concate</w:t>
      </w:r>
      <w:r w:rsidR="00FE3F50" w:rsidRPr="00785659">
        <w:rPr>
          <w:b/>
        </w:rPr>
        <w:t>nate</w:t>
      </w:r>
      <w:r w:rsidR="00FE3F50" w:rsidRPr="005C0A19">
        <w:t>(”/BNF/”,  TempInformation</w:t>
      </w:r>
      <w:r w:rsidR="00866F05" w:rsidRPr="005C0A19">
        <w:t>)</w:t>
      </w:r>
    </w:p>
    <w:p w14:paraId="3EB812F8" w14:textId="4D8690E2" w:rsidR="00866F05" w:rsidRPr="005C0A19" w:rsidRDefault="007B3261" w:rsidP="00524921">
      <w:pPr>
        <w:tabs>
          <w:tab w:val="left" w:pos="630"/>
          <w:tab w:val="left" w:pos="720"/>
        </w:tabs>
        <w:spacing w:after="9"/>
        <w:ind w:left="90" w:right="-982"/>
      </w:pPr>
      <w:r w:rsidRPr="005C0A19">
        <w:rPr>
          <w:b/>
        </w:rPr>
        <w:t xml:space="preserve">     </w:t>
      </w:r>
      <w:r w:rsidR="00866F05" w:rsidRPr="005C0A19">
        <w:rPr>
          <w:b/>
        </w:rPr>
        <w:t xml:space="preserve">ENDIF   </w:t>
      </w:r>
      <w:r w:rsidR="00785659">
        <w:t>/* END</w:t>
      </w:r>
      <w:r w:rsidR="00866F05" w:rsidRPr="005C0A19">
        <w:t xml:space="preserve">IF </w:t>
      </w:r>
      <w:r w:rsidR="00FE3F50" w:rsidRPr="005C0A19">
        <w:t>IsPresentPattern(MXRemittance</w:t>
      </w:r>
      <w:r w:rsidR="005F3C50" w:rsidRPr="005C0A19">
        <w:t>Information</w:t>
      </w:r>
      <w:r w:rsidR="00866F05" w:rsidRPr="005C0A19">
        <w:t>, "/BNF/")  */</w:t>
      </w:r>
    </w:p>
    <w:p w14:paraId="3CDD1045" w14:textId="77777777" w:rsidR="00524859" w:rsidRPr="005C0A19" w:rsidRDefault="00524859" w:rsidP="00021111">
      <w:pPr>
        <w:spacing w:after="9"/>
        <w:ind w:left="419" w:right="157" w:hanging="7"/>
        <w:rPr>
          <w:b/>
        </w:rPr>
      </w:pPr>
    </w:p>
    <w:p w14:paraId="4988421C" w14:textId="77777777" w:rsidR="00DF6E5E" w:rsidRPr="005C0A19" w:rsidRDefault="00DF6E5E" w:rsidP="00021111">
      <w:pPr>
        <w:spacing w:after="9"/>
        <w:ind w:left="419" w:right="157" w:hanging="7"/>
      </w:pPr>
    </w:p>
    <w:p w14:paraId="77D8CB3B" w14:textId="626DEE89" w:rsidR="007B3261" w:rsidRPr="005C0A19" w:rsidRDefault="00021111" w:rsidP="00524921">
      <w:pPr>
        <w:ind w:left="720" w:hanging="360"/>
      </w:pPr>
      <w:r w:rsidRPr="005C0A19">
        <w:t xml:space="preserve"> </w:t>
      </w:r>
      <w:r w:rsidR="007B3261" w:rsidRPr="005C0A19">
        <w:t xml:space="preserve">     /*Search for the /TSU/ codes</w:t>
      </w:r>
      <w:r w:rsidR="00BE5E9C" w:rsidRPr="005C0A19">
        <w:t>. It is not expected there will be several ones.</w:t>
      </w:r>
      <w:r w:rsidR="007B3261" w:rsidRPr="005C0A19">
        <w:t xml:space="preserve"> */</w:t>
      </w:r>
    </w:p>
    <w:p w14:paraId="52F99FC7" w14:textId="24610A06" w:rsidR="007B3261" w:rsidRPr="005C0A19" w:rsidRDefault="007B3261" w:rsidP="00DE7276">
      <w:pPr>
        <w:tabs>
          <w:tab w:val="left" w:pos="720"/>
          <w:tab w:val="left" w:pos="810"/>
        </w:tabs>
        <w:spacing w:after="9"/>
        <w:ind w:left="0" w:right="157" w:firstLine="0"/>
      </w:pPr>
      <w:r w:rsidRPr="005C0A19">
        <w:rPr>
          <w:rFonts w:eastAsia="Arial"/>
          <w:b/>
        </w:rPr>
        <w:t xml:space="preserve">      IF</w:t>
      </w:r>
      <w:r w:rsidRPr="005C0A19">
        <w:rPr>
          <w:rFonts w:eastAsia="Arial"/>
        </w:rPr>
        <w:t xml:space="preserve"> </w:t>
      </w:r>
      <w:r w:rsidRPr="00524921">
        <w:rPr>
          <w:b/>
        </w:rPr>
        <w:t>IsPresentPattern</w:t>
      </w:r>
      <w:r w:rsidRPr="005C0A19">
        <w:t xml:space="preserve">(MXRemittanceInformation, "/TSU/") THEN </w:t>
      </w:r>
    </w:p>
    <w:p w14:paraId="4D73841D" w14:textId="13AF4B98" w:rsidR="007B3261" w:rsidRPr="005C0A19" w:rsidRDefault="007B3261" w:rsidP="007B3261">
      <w:pPr>
        <w:spacing w:after="9"/>
        <w:ind w:left="419" w:right="157" w:hanging="7"/>
      </w:pPr>
      <w:r w:rsidRPr="005C0A19">
        <w:t xml:space="preserve">TempInformation = </w:t>
      </w:r>
      <w:r w:rsidRPr="00DE7276">
        <w:rPr>
          <w:b/>
        </w:rPr>
        <w:t>ExtractBetweenPattern</w:t>
      </w:r>
      <w:r w:rsidRPr="005C0A19">
        <w:t>(MXRemittanceInformation,”/TSU/”, “/BNF/”)</w:t>
      </w:r>
    </w:p>
    <w:p w14:paraId="63A018CF" w14:textId="77777777" w:rsidR="007B3261" w:rsidRPr="005C0A19" w:rsidRDefault="007B3261" w:rsidP="007B3261">
      <w:pPr>
        <w:spacing w:after="9"/>
        <w:ind w:left="419" w:right="157" w:hanging="7"/>
      </w:pPr>
      <w:r w:rsidRPr="005C0A19">
        <w:t xml:space="preserve">    </w:t>
      </w:r>
    </w:p>
    <w:p w14:paraId="0FE4B9F5" w14:textId="77777777" w:rsidR="007B3261" w:rsidRPr="005C0A19" w:rsidRDefault="007B3261" w:rsidP="007B3261">
      <w:pPr>
        <w:spacing w:after="9"/>
        <w:ind w:left="419" w:right="157" w:hanging="7"/>
      </w:pPr>
      <w:r w:rsidRPr="005C0A19">
        <w:rPr>
          <w:b/>
        </w:rPr>
        <w:t xml:space="preserve">        IF</w:t>
      </w:r>
      <w:r w:rsidRPr="005C0A19">
        <w:t xml:space="preserve"> TempInformation </w:t>
      </w:r>
      <w:r w:rsidRPr="00DE7276">
        <w:rPr>
          <w:b/>
        </w:rPr>
        <w:t>NOT IsEmpty</w:t>
      </w:r>
      <w:r w:rsidRPr="005C0A19">
        <w:t xml:space="preserve"> THEN</w:t>
      </w:r>
    </w:p>
    <w:p w14:paraId="54BEB00A" w14:textId="77777777" w:rsidR="007B3261" w:rsidRPr="005C0A19" w:rsidRDefault="007B3261" w:rsidP="007B3261">
      <w:pPr>
        <w:spacing w:after="9"/>
        <w:ind w:left="419" w:right="157" w:hanging="7"/>
      </w:pPr>
      <w:r w:rsidRPr="005C0A19">
        <w:t xml:space="preserve">             /* save information in the table */</w:t>
      </w:r>
    </w:p>
    <w:p w14:paraId="327446C7" w14:textId="77777777" w:rsidR="007B3261" w:rsidRPr="005C0A19" w:rsidRDefault="007B3261" w:rsidP="007B3261">
      <w:pPr>
        <w:spacing w:after="9"/>
        <w:ind w:left="0" w:right="157" w:firstLine="0"/>
      </w:pPr>
      <w:r w:rsidRPr="005C0A19">
        <w:t xml:space="preserve">                        i = i + 1 </w:t>
      </w:r>
    </w:p>
    <w:p w14:paraId="31CBFD49" w14:textId="0F1139AF" w:rsidR="007B3261" w:rsidRPr="005C0A19" w:rsidRDefault="007B3261" w:rsidP="007B3261">
      <w:pPr>
        <w:spacing w:after="9"/>
        <w:ind w:left="419" w:right="157" w:hanging="7"/>
      </w:pPr>
      <w:r w:rsidRPr="005C0A19">
        <w:t xml:space="preserve">               Table[i].Code = </w:t>
      </w:r>
      <w:r w:rsidR="00BE5E9C" w:rsidRPr="005C0A19">
        <w:t>“</w:t>
      </w:r>
      <w:r w:rsidRPr="005C0A19">
        <w:t>/TSU/</w:t>
      </w:r>
      <w:r w:rsidR="00BE5E9C" w:rsidRPr="005C0A19">
        <w:t>”</w:t>
      </w:r>
    </w:p>
    <w:p w14:paraId="79C0ADD0" w14:textId="77777777" w:rsidR="007B3261" w:rsidRPr="005C0A19" w:rsidRDefault="007B3261" w:rsidP="007B3261">
      <w:pPr>
        <w:spacing w:after="9"/>
        <w:ind w:left="419" w:right="157" w:hanging="7"/>
      </w:pPr>
      <w:r w:rsidRPr="005C0A19">
        <w:t xml:space="preserve">               Table[i].Information = TempInformation</w:t>
      </w:r>
    </w:p>
    <w:p w14:paraId="6FD8EBA9" w14:textId="77777777" w:rsidR="007B3261" w:rsidRPr="005C0A19" w:rsidRDefault="007B3261" w:rsidP="007B3261">
      <w:pPr>
        <w:spacing w:after="9"/>
        <w:ind w:left="419" w:right="157" w:hanging="7"/>
        <w:rPr>
          <w:b/>
        </w:rPr>
      </w:pPr>
      <w:r w:rsidRPr="005C0A19">
        <w:t xml:space="preserve">        </w:t>
      </w:r>
      <w:r w:rsidRPr="005C0A19">
        <w:rPr>
          <w:b/>
        </w:rPr>
        <w:t>ENDIF</w:t>
      </w:r>
    </w:p>
    <w:p w14:paraId="6FD5B032" w14:textId="77777777" w:rsidR="007B3261" w:rsidRPr="005C0A19" w:rsidRDefault="007B3261" w:rsidP="007B3261">
      <w:pPr>
        <w:spacing w:after="9"/>
        <w:ind w:left="419" w:right="157" w:hanging="7"/>
        <w:rPr>
          <w:b/>
        </w:rPr>
      </w:pPr>
    </w:p>
    <w:p w14:paraId="73D56D77" w14:textId="77777777" w:rsidR="007B3261" w:rsidRPr="005C0A19" w:rsidRDefault="007B3261" w:rsidP="007B3261">
      <w:pPr>
        <w:spacing w:after="9"/>
        <w:ind w:left="419" w:right="157" w:hanging="7"/>
      </w:pPr>
      <w:r w:rsidRPr="005C0A19">
        <w:t xml:space="preserve">        /* Delete the code and string extracted */</w:t>
      </w:r>
    </w:p>
    <w:p w14:paraId="5DD55F72" w14:textId="7683D978" w:rsidR="007B3261" w:rsidRPr="005C0A19" w:rsidRDefault="007B3261" w:rsidP="007B3261">
      <w:pPr>
        <w:spacing w:after="9"/>
        <w:ind w:left="419" w:right="157" w:hanging="7"/>
      </w:pPr>
      <w:r w:rsidRPr="005C0A19">
        <w:t xml:space="preserve">        MXRemittanceInformation = </w:t>
      </w:r>
      <w:r w:rsidRPr="00DE7276">
        <w:rPr>
          <w:b/>
        </w:rPr>
        <w:t>DeletePattern</w:t>
      </w:r>
      <w:r w:rsidRPr="005C0A19">
        <w:t>(MXRemittanceInformation,</w:t>
      </w:r>
      <w:r w:rsidRPr="00DE7276">
        <w:rPr>
          <w:b/>
        </w:rPr>
        <w:t>Concatenate</w:t>
      </w:r>
      <w:r w:rsidRPr="005C0A19">
        <w:t>(”/TSU/”,  TempInformation)</w:t>
      </w:r>
    </w:p>
    <w:p w14:paraId="5DBB83EF" w14:textId="5F788FE1" w:rsidR="007B3261" w:rsidRPr="005C0A19" w:rsidRDefault="007B3261" w:rsidP="00524921">
      <w:pPr>
        <w:spacing w:after="9"/>
        <w:ind w:left="90" w:right="-1252"/>
      </w:pPr>
      <w:r w:rsidRPr="005C0A19">
        <w:rPr>
          <w:b/>
        </w:rPr>
        <w:t xml:space="preserve">     ENDIF   </w:t>
      </w:r>
      <w:r w:rsidR="00524921">
        <w:t>/* END</w:t>
      </w:r>
      <w:r w:rsidRPr="005C0A19">
        <w:t>IF IsPresentPattern(MXRemittanceInformation, "/TSU/")  */</w:t>
      </w:r>
    </w:p>
    <w:p w14:paraId="58292620" w14:textId="260C8648" w:rsidR="00021111" w:rsidRPr="005C0A19" w:rsidRDefault="00021111" w:rsidP="00021111">
      <w:pPr>
        <w:spacing w:after="9"/>
        <w:ind w:left="419" w:right="157" w:hanging="7"/>
      </w:pPr>
    </w:p>
    <w:p w14:paraId="14F565C0" w14:textId="1643BA66" w:rsidR="005621D6" w:rsidRPr="005C0A19" w:rsidRDefault="007B3261" w:rsidP="009C2801">
      <w:r w:rsidRPr="005C0A19">
        <w:t>/* Check if MXRemittanceInformation has still information which might be the case if the payment is originated in MX. That information will be translated with code /BNF/ */</w:t>
      </w:r>
    </w:p>
    <w:p w14:paraId="003F6235" w14:textId="01BB2C7E" w:rsidR="007B3261" w:rsidRPr="005C0A19" w:rsidRDefault="007B3261" w:rsidP="009C2801"/>
    <w:p w14:paraId="04A68BC9" w14:textId="005618C3" w:rsidR="007B3261" w:rsidRPr="005C0A19" w:rsidRDefault="00DE7276" w:rsidP="001F3A76">
      <w:pPr>
        <w:tabs>
          <w:tab w:val="left" w:pos="540"/>
          <w:tab w:val="left" w:pos="630"/>
          <w:tab w:val="left" w:pos="720"/>
          <w:tab w:val="left" w:pos="810"/>
        </w:tabs>
        <w:ind w:left="360" w:firstLine="0"/>
      </w:pPr>
      <w:r>
        <w:rPr>
          <w:b/>
        </w:rPr>
        <w:t xml:space="preserve">   </w:t>
      </w:r>
      <w:r w:rsidR="00BE5E9C" w:rsidRPr="005C0A19">
        <w:rPr>
          <w:b/>
        </w:rPr>
        <w:t xml:space="preserve">IF </w:t>
      </w:r>
      <w:r w:rsidR="00BE5E9C" w:rsidRPr="005C0A19">
        <w:t xml:space="preserve">MXRemittanceInformation </w:t>
      </w:r>
      <w:r w:rsidR="00BE5E9C" w:rsidRPr="00DE7276">
        <w:rPr>
          <w:b/>
        </w:rPr>
        <w:t>NOT IsEmpty</w:t>
      </w:r>
      <w:r>
        <w:t xml:space="preserve"> THEN</w:t>
      </w:r>
    </w:p>
    <w:p w14:paraId="765859E6" w14:textId="10728E23" w:rsidR="00BE5E9C" w:rsidRPr="005C0A19" w:rsidRDefault="00BE5E9C" w:rsidP="009C2801">
      <w:pPr>
        <w:ind w:left="360" w:firstLine="0"/>
      </w:pPr>
      <w:r w:rsidRPr="005C0A19">
        <w:t xml:space="preserve">   /*concatenate with /BNF/ or create a new element in Table. */</w:t>
      </w:r>
    </w:p>
    <w:p w14:paraId="4A35802F" w14:textId="77777777" w:rsidR="000D68DA" w:rsidRPr="005C0A19" w:rsidRDefault="000D68DA" w:rsidP="009C2801">
      <w:pPr>
        <w:ind w:left="360" w:firstLine="0"/>
      </w:pPr>
      <w:r w:rsidRPr="005C0A19">
        <w:t xml:space="preserve">  </w:t>
      </w:r>
    </w:p>
    <w:p w14:paraId="741A5DB8" w14:textId="3AEB7086" w:rsidR="000D68DA" w:rsidRPr="005C0A19" w:rsidRDefault="00535B3E" w:rsidP="001F3A76">
      <w:pPr>
        <w:tabs>
          <w:tab w:val="left" w:pos="810"/>
          <w:tab w:val="left" w:pos="900"/>
          <w:tab w:val="left" w:pos="990"/>
        </w:tabs>
        <w:ind w:left="360" w:firstLine="0"/>
      </w:pPr>
      <w:r w:rsidRPr="005C0A19">
        <w:rPr>
          <w:b/>
        </w:rPr>
        <w:t xml:space="preserve">    </w:t>
      </w:r>
      <w:r w:rsidR="000D68DA" w:rsidRPr="005C0A19">
        <w:rPr>
          <w:b/>
        </w:rPr>
        <w:t xml:space="preserve">IF </w:t>
      </w:r>
      <w:r w:rsidR="00DE7276">
        <w:t xml:space="preserve"> i &gt; 0 THEN</w:t>
      </w:r>
    </w:p>
    <w:p w14:paraId="660896B1" w14:textId="26966E83" w:rsidR="000D68DA" w:rsidRPr="005C0A19" w:rsidRDefault="00BE5E9C" w:rsidP="009C2801">
      <w:pPr>
        <w:ind w:left="360" w:firstLine="0"/>
      </w:pPr>
      <w:r w:rsidRPr="005C0A19">
        <w:t xml:space="preserve"> </w:t>
      </w:r>
    </w:p>
    <w:p w14:paraId="5B145FDB" w14:textId="14FFCC9C" w:rsidR="00BE5E9C" w:rsidRPr="005C0A19" w:rsidRDefault="00535B3E" w:rsidP="00DE7276">
      <w:pPr>
        <w:tabs>
          <w:tab w:val="left" w:pos="990"/>
          <w:tab w:val="left" w:pos="1080"/>
        </w:tabs>
        <w:ind w:left="360" w:firstLine="0"/>
      </w:pPr>
      <w:r w:rsidRPr="005C0A19">
        <w:t xml:space="preserve">    </w:t>
      </w:r>
      <w:r w:rsidR="00BE5E9C" w:rsidRPr="005C0A19">
        <w:t xml:space="preserve">  </w:t>
      </w:r>
      <w:r w:rsidR="00BE5E9C" w:rsidRPr="00DE7276">
        <w:rPr>
          <w:b/>
        </w:rPr>
        <w:t>For t</w:t>
      </w:r>
      <w:r w:rsidR="00DE7276">
        <w:t xml:space="preserve"> </w:t>
      </w:r>
      <w:r w:rsidR="00BE5E9C" w:rsidRPr="005C0A19">
        <w:t>= 1 to i</w:t>
      </w:r>
    </w:p>
    <w:p w14:paraId="34EEF1C8" w14:textId="4BD8815D" w:rsidR="00BE5E9C" w:rsidRPr="005C0A19" w:rsidRDefault="00BE5E9C" w:rsidP="00DE7276">
      <w:pPr>
        <w:tabs>
          <w:tab w:val="left" w:pos="1260"/>
        </w:tabs>
        <w:spacing w:after="9"/>
        <w:ind w:left="419" w:right="157" w:hanging="7"/>
      </w:pPr>
      <w:r w:rsidRPr="005C0A19">
        <w:t xml:space="preserve">       </w:t>
      </w:r>
      <w:r w:rsidRPr="00DE7276">
        <w:rPr>
          <w:b/>
        </w:rPr>
        <w:t>IF</w:t>
      </w:r>
      <w:r w:rsidRPr="005C0A19">
        <w:t xml:space="preserve"> Table[t].Code = “/BNF/” THEN </w:t>
      </w:r>
    </w:p>
    <w:p w14:paraId="4BE7B276" w14:textId="119A7531" w:rsidR="00BE5E9C" w:rsidRPr="005C0A19" w:rsidRDefault="00BE5E9C" w:rsidP="00BE5E9C">
      <w:pPr>
        <w:spacing w:after="9"/>
        <w:ind w:left="419" w:right="157" w:hanging="7"/>
      </w:pPr>
      <w:r w:rsidRPr="005C0A19">
        <w:t xml:space="preserve">          Table[t].Information = </w:t>
      </w:r>
      <w:r w:rsidRPr="00DE7276">
        <w:rPr>
          <w:b/>
        </w:rPr>
        <w:t>Concatenate</w:t>
      </w:r>
      <w:r w:rsidRPr="005C0A19">
        <w:t xml:space="preserve">(Table[t].Information, </w:t>
      </w:r>
      <w:r w:rsidR="00FD51A0" w:rsidRPr="005C0A19">
        <w:t xml:space="preserve">“ “, </w:t>
      </w:r>
      <w:r w:rsidRPr="005C0A19">
        <w:t>MXRemittanceInformation)</w:t>
      </w:r>
    </w:p>
    <w:p w14:paraId="46CB8EC1" w14:textId="55B2E291" w:rsidR="00BE5E9C" w:rsidRPr="005C0A19" w:rsidRDefault="00BE5E9C" w:rsidP="00BE5E9C">
      <w:pPr>
        <w:spacing w:after="9"/>
        <w:ind w:left="419" w:right="157" w:hanging="7"/>
      </w:pPr>
      <w:r w:rsidRPr="005C0A19">
        <w:t xml:space="preserve">           BNFIndicator = “true”</w:t>
      </w:r>
    </w:p>
    <w:p w14:paraId="4CBEA921" w14:textId="4BC7BB77" w:rsidR="00BE5E9C" w:rsidRPr="005C0A19" w:rsidRDefault="00BE5E9C" w:rsidP="00BE5E9C">
      <w:pPr>
        <w:spacing w:after="9"/>
        <w:ind w:left="419" w:right="157" w:hanging="7"/>
      </w:pPr>
      <w:r w:rsidRPr="005C0A19">
        <w:t xml:space="preserve">            Exit loop For</w:t>
      </w:r>
    </w:p>
    <w:p w14:paraId="486F95AD" w14:textId="6C0B65FD" w:rsidR="00BE5E9C" w:rsidRPr="00DE7276" w:rsidRDefault="000D68DA" w:rsidP="00BE5E9C">
      <w:pPr>
        <w:spacing w:after="9"/>
        <w:ind w:left="419" w:right="157" w:hanging="7"/>
        <w:rPr>
          <w:b/>
        </w:rPr>
      </w:pPr>
      <w:r w:rsidRPr="005C0A19">
        <w:t xml:space="preserve">       </w:t>
      </w:r>
      <w:r w:rsidR="00BE5E9C" w:rsidRPr="00DE7276">
        <w:rPr>
          <w:b/>
        </w:rPr>
        <w:t>ENDIF</w:t>
      </w:r>
    </w:p>
    <w:p w14:paraId="4A31CCCC" w14:textId="2FD9A850" w:rsidR="000D68DA" w:rsidRPr="00DE7276" w:rsidRDefault="000D68DA" w:rsidP="009C2801">
      <w:pPr>
        <w:spacing w:after="9"/>
        <w:ind w:left="0" w:right="157" w:firstLine="0"/>
        <w:rPr>
          <w:b/>
        </w:rPr>
      </w:pPr>
      <w:r w:rsidRPr="00DE7276">
        <w:rPr>
          <w:b/>
        </w:rPr>
        <w:t xml:space="preserve">         END Loop</w:t>
      </w:r>
    </w:p>
    <w:p w14:paraId="3487D24F" w14:textId="65CCB4AD" w:rsidR="000D68DA" w:rsidRPr="005C0A19" w:rsidRDefault="000D68DA" w:rsidP="009C2801">
      <w:pPr>
        <w:spacing w:after="9"/>
        <w:ind w:left="0" w:right="157" w:firstLine="0"/>
      </w:pPr>
      <w:r w:rsidRPr="005C0A19">
        <w:t xml:space="preserve">          </w:t>
      </w:r>
    </w:p>
    <w:p w14:paraId="69BB4B52" w14:textId="6AE42A04" w:rsidR="000D68DA" w:rsidRPr="005C0A19" w:rsidRDefault="000D68DA" w:rsidP="009C2801">
      <w:pPr>
        <w:spacing w:after="9"/>
        <w:ind w:left="0" w:right="157" w:firstLine="0"/>
        <w:rPr>
          <w:b/>
        </w:rPr>
      </w:pPr>
      <w:r w:rsidRPr="005C0A19">
        <w:rPr>
          <w:b/>
        </w:rPr>
        <w:t xml:space="preserve">      </w:t>
      </w:r>
      <w:r w:rsidR="002D587D">
        <w:rPr>
          <w:b/>
        </w:rPr>
        <w:t xml:space="preserve"> </w:t>
      </w:r>
      <w:r w:rsidRPr="005C0A19">
        <w:rPr>
          <w:b/>
        </w:rPr>
        <w:t xml:space="preserve">ENDIF      </w:t>
      </w:r>
    </w:p>
    <w:p w14:paraId="6E47DC9F" w14:textId="77777777" w:rsidR="000D68DA" w:rsidRPr="005C0A19" w:rsidRDefault="000D68DA" w:rsidP="009C2801">
      <w:pPr>
        <w:spacing w:after="9"/>
        <w:ind w:left="0" w:right="157" w:firstLine="0"/>
      </w:pPr>
    </w:p>
    <w:p w14:paraId="534F7F25" w14:textId="122F7AF2" w:rsidR="000D68DA" w:rsidRPr="005C0A19" w:rsidRDefault="000D68DA" w:rsidP="001F3A76">
      <w:pPr>
        <w:tabs>
          <w:tab w:val="left" w:pos="810"/>
        </w:tabs>
        <w:spacing w:after="9"/>
        <w:ind w:left="0" w:right="157" w:firstLine="0"/>
      </w:pPr>
      <w:r w:rsidRPr="005C0A19">
        <w:t xml:space="preserve">  </w:t>
      </w:r>
      <w:r w:rsidR="00535B3E" w:rsidRPr="005C0A19">
        <w:t xml:space="preserve"> </w:t>
      </w:r>
      <w:r w:rsidR="001F3A76">
        <w:t xml:space="preserve"> </w:t>
      </w:r>
      <w:r w:rsidR="00535B3E" w:rsidRPr="005C0A19">
        <w:t xml:space="preserve"> </w:t>
      </w:r>
      <w:r w:rsidR="002D587D">
        <w:t xml:space="preserve">  </w:t>
      </w:r>
      <w:r w:rsidRPr="005C0A19">
        <w:rPr>
          <w:b/>
        </w:rPr>
        <w:t>IF</w:t>
      </w:r>
      <w:r w:rsidR="001F3A76">
        <w:t xml:space="preserve"> BNFIndicator = “false” THEN</w:t>
      </w:r>
    </w:p>
    <w:p w14:paraId="19DB63DA" w14:textId="2700F0BE" w:rsidR="000D68DA" w:rsidRPr="005C0A19" w:rsidRDefault="000D68DA" w:rsidP="009C2801">
      <w:pPr>
        <w:spacing w:after="9"/>
        <w:ind w:left="0" w:right="157" w:firstLine="0"/>
      </w:pPr>
      <w:r w:rsidRPr="005C0A19">
        <w:t xml:space="preserve">         /* create a new element in the table */</w:t>
      </w:r>
    </w:p>
    <w:p w14:paraId="30078ACE" w14:textId="0851CC00" w:rsidR="000D68DA" w:rsidRPr="005C0A19" w:rsidRDefault="000D68DA" w:rsidP="009C2801">
      <w:pPr>
        <w:spacing w:after="9"/>
        <w:ind w:left="0" w:right="157" w:firstLine="0"/>
      </w:pPr>
      <w:r w:rsidRPr="005C0A19">
        <w:t xml:space="preserve">            i = i + i</w:t>
      </w:r>
    </w:p>
    <w:p w14:paraId="450BCC8E" w14:textId="3B3A9565" w:rsidR="000D68DA" w:rsidRPr="005C0A19" w:rsidRDefault="000D68DA" w:rsidP="009C2801">
      <w:pPr>
        <w:spacing w:after="9"/>
        <w:ind w:left="0" w:right="157" w:firstLine="0"/>
      </w:pPr>
      <w:r w:rsidRPr="005C0A19">
        <w:t xml:space="preserve">            Table[i].Code = “/BNF/</w:t>
      </w:r>
    </w:p>
    <w:p w14:paraId="04C43D1C" w14:textId="3488AA1F" w:rsidR="00BE5E9C" w:rsidRPr="005C0A19" w:rsidRDefault="000D68DA" w:rsidP="009C2801">
      <w:pPr>
        <w:spacing w:after="9"/>
        <w:ind w:left="0" w:right="157" w:firstLine="0"/>
      </w:pPr>
      <w:r w:rsidRPr="005C0A19">
        <w:t xml:space="preserve">            Table[i].Information = MXRemittanceInformation</w:t>
      </w:r>
    </w:p>
    <w:p w14:paraId="11F14FE1" w14:textId="63075577" w:rsidR="000D68DA" w:rsidRPr="005C0A19" w:rsidRDefault="002D587D" w:rsidP="009C2801">
      <w:pPr>
        <w:ind w:left="360" w:firstLine="0"/>
      </w:pPr>
      <w:r>
        <w:rPr>
          <w:b/>
        </w:rPr>
        <w:t xml:space="preserve">    </w:t>
      </w:r>
      <w:r w:rsidR="000D68DA" w:rsidRPr="005C0A19">
        <w:rPr>
          <w:b/>
        </w:rPr>
        <w:t>ENDIF</w:t>
      </w:r>
    </w:p>
    <w:p w14:paraId="30250746" w14:textId="4340E4E2" w:rsidR="00535B3E" w:rsidRPr="005C0A19" w:rsidRDefault="00535B3E" w:rsidP="009C2801">
      <w:pPr>
        <w:ind w:left="360" w:firstLine="0"/>
      </w:pPr>
    </w:p>
    <w:p w14:paraId="2B998905" w14:textId="5C191C60" w:rsidR="00535B3E" w:rsidRPr="005C0A19" w:rsidRDefault="001F3A76" w:rsidP="009C2801">
      <w:pPr>
        <w:ind w:left="180" w:firstLine="0"/>
      </w:pPr>
      <w:r>
        <w:rPr>
          <w:b/>
        </w:rPr>
        <w:t xml:space="preserve">     </w:t>
      </w:r>
      <w:r w:rsidR="00535B3E" w:rsidRPr="005C0A19">
        <w:rPr>
          <w:b/>
        </w:rPr>
        <w:t xml:space="preserve">ENDIF /* </w:t>
      </w:r>
      <w:r w:rsidR="00535B3E" w:rsidRPr="005C0A19">
        <w:t>MXRemittanceInformation NOT IsEmpty  */</w:t>
      </w:r>
    </w:p>
    <w:p w14:paraId="0574546F" w14:textId="7A117D14" w:rsidR="00535B3E" w:rsidRPr="005C0A19" w:rsidRDefault="00535B3E" w:rsidP="009C2801">
      <w:pPr>
        <w:ind w:left="360" w:firstLine="0"/>
      </w:pPr>
    </w:p>
    <w:p w14:paraId="0BF87463" w14:textId="77777777" w:rsidR="00535B3E" w:rsidRPr="005C0A19" w:rsidRDefault="00535B3E" w:rsidP="009C2801">
      <w:pPr>
        <w:ind w:left="360" w:firstLine="0"/>
      </w:pPr>
    </w:p>
    <w:p w14:paraId="74817D02" w14:textId="2E29BAD5" w:rsidR="00BE5E9C" w:rsidRPr="005C0A19" w:rsidRDefault="00BE5E9C" w:rsidP="009C2801">
      <w:pPr>
        <w:ind w:left="360" w:firstLine="0"/>
      </w:pPr>
      <w:r w:rsidRPr="005C0A19">
        <w:t xml:space="preserve">  </w:t>
      </w:r>
    </w:p>
    <w:p w14:paraId="79A2172A" w14:textId="1684CBBA" w:rsidR="007B3261" w:rsidRPr="005C0A19" w:rsidRDefault="00C7134C" w:rsidP="009C2801">
      <w:r w:rsidRPr="005C0A19">
        <w:t xml:space="preserve">/ * Fill in Field 72. At this stage at least one line is free </w:t>
      </w:r>
      <w:r w:rsidR="00535B3E" w:rsidRPr="005C0A19">
        <w:t>and at least one element in the table</w:t>
      </w:r>
      <w:r w:rsidRPr="005C0A19">
        <w:t>*/</w:t>
      </w:r>
    </w:p>
    <w:p w14:paraId="2D4D5D58" w14:textId="21B13AC6" w:rsidR="00C7134C" w:rsidRPr="005C0A19" w:rsidRDefault="00C7134C" w:rsidP="009C2801"/>
    <w:p w14:paraId="272889AF" w14:textId="23E78EFA" w:rsidR="0041707B" w:rsidRPr="001F3A76" w:rsidRDefault="0041707B" w:rsidP="009C2801">
      <w:r w:rsidRPr="001F3A76">
        <w:t>/* Sort the Table to get first code “/BNF/” then “/TSU/” */</w:t>
      </w:r>
    </w:p>
    <w:p w14:paraId="4A69EB69" w14:textId="77777777" w:rsidR="0041707B" w:rsidRPr="005C0A19" w:rsidRDefault="0041707B" w:rsidP="009C2801">
      <w:pPr>
        <w:ind w:left="360" w:firstLine="0"/>
      </w:pPr>
    </w:p>
    <w:p w14:paraId="30EBB77C" w14:textId="55B98D2D" w:rsidR="0041707B" w:rsidRPr="001F3A76" w:rsidRDefault="0041707B" w:rsidP="001F3A76">
      <w:pPr>
        <w:tabs>
          <w:tab w:val="left" w:pos="450"/>
        </w:tabs>
        <w:ind w:left="360" w:firstLine="0"/>
      </w:pPr>
      <w:r w:rsidRPr="005C0A19">
        <w:rPr>
          <w:b/>
        </w:rPr>
        <w:t xml:space="preserve">For t </w:t>
      </w:r>
      <w:r w:rsidRPr="001F3A76">
        <w:t>= 1 to i</w:t>
      </w:r>
    </w:p>
    <w:p w14:paraId="6939018D" w14:textId="77777777" w:rsidR="0041707B" w:rsidRPr="005C0A19" w:rsidRDefault="0041707B" w:rsidP="009C2801">
      <w:pPr>
        <w:ind w:left="360" w:firstLine="0"/>
      </w:pPr>
    </w:p>
    <w:p w14:paraId="7C31477A" w14:textId="7DB1B595" w:rsidR="0041707B" w:rsidRPr="005C0A19" w:rsidRDefault="0041707B" w:rsidP="001F3A76">
      <w:pPr>
        <w:tabs>
          <w:tab w:val="left" w:pos="990"/>
          <w:tab w:val="left" w:pos="1170"/>
          <w:tab w:val="left" w:pos="1260"/>
        </w:tabs>
        <w:spacing w:after="9"/>
        <w:ind w:left="0" w:right="157" w:firstLine="0"/>
        <w:rPr>
          <w:rFonts w:eastAsia="Arial"/>
          <w:b/>
        </w:rPr>
      </w:pPr>
      <w:r w:rsidRPr="005C0A19">
        <w:rPr>
          <w:rFonts w:eastAsia="Arial"/>
        </w:rPr>
        <w:t xml:space="preserve">         </w:t>
      </w:r>
      <w:r w:rsidRPr="005C0A19">
        <w:rPr>
          <w:rFonts w:eastAsia="Arial"/>
          <w:b/>
        </w:rPr>
        <w:t xml:space="preserve">IF ReturnFirstLineEmpty </w:t>
      </w:r>
      <w:r w:rsidR="001F3A76">
        <w:rPr>
          <w:rFonts w:eastAsia="Arial"/>
        </w:rPr>
        <w:t>(MT72, 6) = 0 THEN</w:t>
      </w:r>
    </w:p>
    <w:p w14:paraId="0990158D" w14:textId="77777777" w:rsidR="0041707B" w:rsidRPr="005C0A19" w:rsidRDefault="0041707B" w:rsidP="0041707B">
      <w:pPr>
        <w:spacing w:after="9"/>
        <w:ind w:left="0" w:right="157" w:firstLine="0"/>
        <w:rPr>
          <w:rFonts w:eastAsia="Arial"/>
        </w:rPr>
      </w:pPr>
      <w:r w:rsidRPr="005C0A19">
        <w:rPr>
          <w:rFonts w:eastAsia="Arial"/>
        </w:rPr>
        <w:t xml:space="preserve">             Flag_MissingInformation = “True”</w:t>
      </w:r>
    </w:p>
    <w:p w14:paraId="77976A02" w14:textId="47DA7A4C" w:rsidR="0041707B" w:rsidRPr="005C0A19" w:rsidRDefault="0041707B" w:rsidP="0041707B">
      <w:pPr>
        <w:pStyle w:val="Heading4"/>
        <w:tabs>
          <w:tab w:val="center" w:pos="2297"/>
        </w:tabs>
        <w:ind w:left="-14" w:firstLine="0"/>
        <w:rPr>
          <w:rFonts w:ascii="Courier New" w:hAnsi="Courier New" w:cs="Courier New"/>
          <w:b w:val="0"/>
          <w:sz w:val="20"/>
          <w:szCs w:val="20"/>
        </w:rPr>
      </w:pPr>
      <w:r w:rsidRPr="005C0A19">
        <w:rPr>
          <w:rFonts w:ascii="Courier New" w:hAnsi="Courier New" w:cs="Courier New"/>
        </w:rPr>
        <w:t xml:space="preserve">         </w:t>
      </w:r>
      <w:r w:rsidRPr="005C0A19">
        <w:rPr>
          <w:rFonts w:ascii="Courier New" w:hAnsi="Courier New" w:cs="Courier New"/>
          <w:b w:val="0"/>
          <w:sz w:val="20"/>
          <w:szCs w:val="20"/>
        </w:rPr>
        <w:t>Exit Function MX_To_MT72FullField</w:t>
      </w:r>
    </w:p>
    <w:p w14:paraId="06CAB9E1" w14:textId="28571B4F" w:rsidR="0041707B" w:rsidRPr="005C0A19" w:rsidRDefault="0041707B" w:rsidP="0041707B">
      <w:pPr>
        <w:spacing w:after="9"/>
        <w:ind w:left="419" w:right="157" w:hanging="277"/>
        <w:rPr>
          <w:rFonts w:eastAsia="Arial"/>
          <w:b/>
        </w:rPr>
      </w:pPr>
      <w:r w:rsidRPr="005C0A19">
        <w:rPr>
          <w:rFonts w:eastAsia="Arial"/>
          <w:b/>
        </w:rPr>
        <w:t xml:space="preserve">      </w:t>
      </w:r>
      <w:r w:rsidR="008520C7">
        <w:rPr>
          <w:rFonts w:eastAsia="Arial"/>
          <w:b/>
        </w:rPr>
        <w:t xml:space="preserve"> </w:t>
      </w:r>
      <w:r w:rsidRPr="005C0A19">
        <w:rPr>
          <w:rFonts w:eastAsia="Arial"/>
          <w:b/>
        </w:rPr>
        <w:t xml:space="preserve"> ELSE</w:t>
      </w:r>
    </w:p>
    <w:p w14:paraId="2A4996A0" w14:textId="257835F3" w:rsidR="0041707B" w:rsidRPr="005C0A19" w:rsidRDefault="0041707B" w:rsidP="0041707B">
      <w:pPr>
        <w:spacing w:after="9"/>
        <w:ind w:left="419" w:right="157" w:hanging="7"/>
        <w:rPr>
          <w:rFonts w:eastAsia="Arial"/>
        </w:rPr>
      </w:pPr>
      <w:r w:rsidRPr="005C0A19">
        <w:rPr>
          <w:rFonts w:eastAsia="Arial"/>
        </w:rPr>
        <w:t xml:space="preserve">     NumberOfEmptyLines = 6 - </w:t>
      </w:r>
      <w:r w:rsidRPr="005C0A19">
        <w:rPr>
          <w:rFonts w:eastAsia="Arial"/>
          <w:b/>
        </w:rPr>
        <w:t xml:space="preserve">ReturnFirstLineEmpty (MT72, 6) </w:t>
      </w:r>
      <w:r w:rsidRPr="005C0A19">
        <w:rPr>
          <w:rFonts w:eastAsia="Arial"/>
        </w:rPr>
        <w:t>+1</w:t>
      </w:r>
    </w:p>
    <w:p w14:paraId="0FBA78FB" w14:textId="1CD69230" w:rsidR="0041707B" w:rsidRPr="005C0A19" w:rsidRDefault="0041707B" w:rsidP="0041707B">
      <w:pPr>
        <w:spacing w:after="9"/>
        <w:ind w:left="419" w:right="157" w:hanging="7"/>
        <w:rPr>
          <w:rFonts w:eastAsia="Arial"/>
        </w:rPr>
      </w:pPr>
      <w:r w:rsidRPr="005C0A19">
        <w:rPr>
          <w:rFonts w:eastAsia="Arial"/>
        </w:rPr>
        <w:lastRenderedPageBreak/>
        <w:t xml:space="preserve">      TempInformation = </w:t>
      </w:r>
      <w:r w:rsidRPr="001F3A76">
        <w:rPr>
          <w:rFonts w:eastAsia="Arial"/>
          <w:b/>
        </w:rPr>
        <w:t>Concatenate</w:t>
      </w:r>
      <w:r w:rsidRPr="005C0A19">
        <w:rPr>
          <w:rFonts w:eastAsia="Arial"/>
        </w:rPr>
        <w:t>(Table[t].Code, Table[t].Information)</w:t>
      </w:r>
    </w:p>
    <w:p w14:paraId="64244034" w14:textId="3B82544F" w:rsidR="0041707B" w:rsidRPr="005C0A19" w:rsidRDefault="0041707B" w:rsidP="00894F05">
      <w:pPr>
        <w:spacing w:after="9"/>
        <w:ind w:left="419" w:right="-718" w:hanging="7"/>
        <w:rPr>
          <w:rFonts w:eastAsia="Arial"/>
        </w:rPr>
      </w:pPr>
      <w:r w:rsidRPr="005C0A19">
        <w:rPr>
          <w:rFonts w:eastAsia="Arial"/>
          <w:b/>
        </w:rPr>
        <w:t xml:space="preserve">        AppendComplexMT72</w:t>
      </w:r>
      <w:r w:rsidRPr="005C0A19">
        <w:rPr>
          <w:rFonts w:eastAsia="Arial"/>
        </w:rPr>
        <w:t>(Numb</w:t>
      </w:r>
      <w:r w:rsidR="00894F05">
        <w:rPr>
          <w:rFonts w:eastAsia="Arial"/>
        </w:rPr>
        <w:t>erOfEmptyLines, TempInformation</w:t>
      </w:r>
      <w:r w:rsidRPr="005C0A19">
        <w:rPr>
          <w:rFonts w:eastAsia="Arial"/>
        </w:rPr>
        <w:t xml:space="preserve">,MT72; MT72) </w:t>
      </w:r>
    </w:p>
    <w:p w14:paraId="5DC0010D" w14:textId="6F3D78A9" w:rsidR="0041707B" w:rsidRPr="005C0A19" w:rsidRDefault="0041707B" w:rsidP="0041707B">
      <w:pPr>
        <w:spacing w:after="9"/>
        <w:ind w:left="419" w:right="157" w:hanging="7"/>
        <w:rPr>
          <w:rFonts w:eastAsia="Arial"/>
          <w:b/>
        </w:rPr>
      </w:pPr>
      <w:r w:rsidRPr="005C0A19">
        <w:rPr>
          <w:rFonts w:eastAsia="Arial"/>
          <w:b/>
        </w:rPr>
        <w:t xml:space="preserve">  </w:t>
      </w:r>
      <w:r w:rsidR="008520C7">
        <w:rPr>
          <w:rFonts w:eastAsia="Arial"/>
          <w:b/>
        </w:rPr>
        <w:t xml:space="preserve"> </w:t>
      </w:r>
      <w:r w:rsidR="001F3A76">
        <w:rPr>
          <w:rFonts w:eastAsia="Arial"/>
          <w:b/>
        </w:rPr>
        <w:t xml:space="preserve"> </w:t>
      </w:r>
      <w:r w:rsidR="008520C7">
        <w:rPr>
          <w:rFonts w:eastAsia="Arial"/>
          <w:b/>
        </w:rPr>
        <w:t xml:space="preserve">  </w:t>
      </w:r>
      <w:r w:rsidRPr="005C0A19">
        <w:rPr>
          <w:rFonts w:eastAsia="Arial"/>
          <w:b/>
        </w:rPr>
        <w:t xml:space="preserve">ENDIF </w:t>
      </w:r>
    </w:p>
    <w:p w14:paraId="07BB32F5" w14:textId="277A74AA" w:rsidR="0041707B" w:rsidRPr="005C0A19" w:rsidRDefault="001F3A76" w:rsidP="0041707B">
      <w:pPr>
        <w:spacing w:after="9"/>
        <w:ind w:left="419" w:right="157" w:hanging="7"/>
        <w:rPr>
          <w:rFonts w:eastAsia="Arial"/>
        </w:rPr>
      </w:pPr>
      <w:r>
        <w:rPr>
          <w:rFonts w:eastAsia="Arial"/>
          <w:b/>
        </w:rPr>
        <w:t>END LOOP</w:t>
      </w:r>
    </w:p>
    <w:p w14:paraId="2CDB50FC" w14:textId="123089B4" w:rsidR="00491A36" w:rsidRPr="005C0A19" w:rsidRDefault="00491A36" w:rsidP="0041707B">
      <w:pPr>
        <w:spacing w:after="9"/>
        <w:ind w:left="0" w:right="157" w:firstLine="0"/>
        <w:rPr>
          <w:rFonts w:eastAsia="Arial"/>
          <w:b/>
          <w:sz w:val="24"/>
          <w:szCs w:val="24"/>
        </w:rPr>
      </w:pPr>
    </w:p>
    <w:p w14:paraId="6B1F6BCB" w14:textId="2894EB1A" w:rsidR="00491A36" w:rsidRPr="005C0A19" w:rsidRDefault="00331730" w:rsidP="0041707B">
      <w:pPr>
        <w:spacing w:after="9"/>
        <w:ind w:left="0" w:right="157" w:firstLine="0"/>
        <w:rPr>
          <w:rFonts w:eastAsia="Arial"/>
          <w:b/>
          <w:sz w:val="24"/>
          <w:szCs w:val="24"/>
        </w:rPr>
      </w:pPr>
      <w:r w:rsidRPr="005C0A19">
        <w:rPr>
          <w:rFonts w:eastAsia="Arial"/>
          <w:b/>
          <w:sz w:val="24"/>
          <w:szCs w:val="24"/>
        </w:rPr>
        <w:t>Subfu</w:t>
      </w:r>
      <w:r w:rsidR="00491A36" w:rsidRPr="005C0A19">
        <w:rPr>
          <w:rFonts w:eastAsia="Arial"/>
          <w:b/>
          <w:sz w:val="24"/>
          <w:szCs w:val="24"/>
        </w:rPr>
        <w:t>nctionPreviousInstructingAgent</w:t>
      </w:r>
    </w:p>
    <w:p w14:paraId="740C15E4" w14:textId="2F2D66FD" w:rsidR="00B22222" w:rsidRPr="005C0A19" w:rsidRDefault="00B22222" w:rsidP="0041707B">
      <w:pPr>
        <w:spacing w:after="9"/>
        <w:ind w:left="0" w:right="157" w:firstLine="0"/>
        <w:rPr>
          <w:rFonts w:eastAsia="Arial"/>
          <w:b/>
          <w:sz w:val="24"/>
          <w:szCs w:val="24"/>
        </w:rPr>
      </w:pPr>
    </w:p>
    <w:p w14:paraId="4A34B094" w14:textId="77777777" w:rsidR="00B22222" w:rsidRPr="000E2FF9" w:rsidRDefault="00B22222" w:rsidP="009C2801">
      <w:pPr>
        <w:spacing w:after="9"/>
        <w:ind w:left="0" w:right="157" w:firstLine="0"/>
        <w:rPr>
          <w:rFonts w:eastAsia="Arial"/>
        </w:rPr>
      </w:pPr>
      <w:r w:rsidRPr="000E2FF9">
        <w:rPr>
          <w:rFonts w:eastAsia="Arial"/>
        </w:rPr>
        <w:t>/* Local variables:</w:t>
      </w:r>
    </w:p>
    <w:p w14:paraId="6266EAB7" w14:textId="77777777" w:rsidR="00B22222" w:rsidRPr="005C0A19" w:rsidRDefault="00B22222" w:rsidP="00B22222">
      <w:pPr>
        <w:spacing w:after="9"/>
        <w:ind w:left="419" w:right="157" w:hanging="7"/>
        <w:rPr>
          <w:rFonts w:eastAsia="Arial"/>
        </w:rPr>
      </w:pPr>
      <w:r w:rsidRPr="005C0A19">
        <w:rPr>
          <w:rFonts w:eastAsia="Arial"/>
        </w:rPr>
        <w:t xml:space="preserve">MTAgent : string </w:t>
      </w:r>
    </w:p>
    <w:p w14:paraId="21475D3A" w14:textId="77777777" w:rsidR="00B22222" w:rsidRPr="005C0A19" w:rsidRDefault="00B22222" w:rsidP="00B22222">
      <w:pPr>
        <w:spacing w:after="9"/>
        <w:ind w:left="419" w:right="157" w:hanging="7"/>
        <w:rPr>
          <w:rFonts w:eastAsia="Arial"/>
        </w:rPr>
      </w:pPr>
      <w:r w:rsidRPr="005C0A19">
        <w:t>NumberOfEmptyLines : integer</w:t>
      </w:r>
      <w:r w:rsidRPr="005C0A19">
        <w:rPr>
          <w:rFonts w:eastAsia="Arial"/>
        </w:rPr>
        <w:t xml:space="preserve"> </w:t>
      </w:r>
    </w:p>
    <w:p w14:paraId="49D03F61" w14:textId="3F64A7C4" w:rsidR="00B22222" w:rsidRPr="005C0A19" w:rsidRDefault="00B22222" w:rsidP="00B22222">
      <w:pPr>
        <w:spacing w:after="9"/>
        <w:ind w:left="419" w:right="157" w:hanging="7"/>
        <w:rPr>
          <w:rFonts w:eastAsia="Arial"/>
        </w:rPr>
      </w:pPr>
      <w:r w:rsidRPr="005C0A19">
        <w:rPr>
          <w:rFonts w:eastAsia="Arial"/>
        </w:rPr>
        <w:t>RequiredLength: integer</w:t>
      </w:r>
      <w:r w:rsidR="000E2FF9">
        <w:rPr>
          <w:rFonts w:eastAsia="Arial"/>
        </w:rPr>
        <w:t xml:space="preserve"> </w:t>
      </w:r>
      <w:r w:rsidRPr="005C0A19">
        <w:rPr>
          <w:rFonts w:eastAsia="Arial"/>
        </w:rPr>
        <w:t>*/</w:t>
      </w:r>
    </w:p>
    <w:p w14:paraId="7BD4C5C2" w14:textId="77777777" w:rsidR="00B22222" w:rsidRPr="005C0A19" w:rsidRDefault="00B22222" w:rsidP="0041707B">
      <w:pPr>
        <w:spacing w:after="9"/>
        <w:ind w:left="0" w:right="157" w:firstLine="0"/>
        <w:rPr>
          <w:rFonts w:eastAsia="Arial"/>
          <w:b/>
          <w:sz w:val="24"/>
          <w:szCs w:val="24"/>
        </w:rPr>
      </w:pPr>
    </w:p>
    <w:p w14:paraId="21513510" w14:textId="40CD7EBF" w:rsidR="00491A36" w:rsidRPr="005C0A19" w:rsidRDefault="00491A36" w:rsidP="0041707B">
      <w:pPr>
        <w:spacing w:after="9"/>
        <w:ind w:left="0" w:right="157" w:firstLine="0"/>
        <w:rPr>
          <w:rFonts w:eastAsia="Arial"/>
          <w:b/>
        </w:rPr>
      </w:pPr>
    </w:p>
    <w:p w14:paraId="3EA1B235" w14:textId="77777777" w:rsidR="00491A36" w:rsidRPr="005C0A19" w:rsidRDefault="00491A36" w:rsidP="00491A36">
      <w:pPr>
        <w:ind w:hanging="432"/>
        <w:rPr>
          <w:b/>
        </w:rPr>
      </w:pPr>
      <w:r w:rsidRPr="005C0A19">
        <w:rPr>
          <w:b/>
        </w:rPr>
        <w:t>/* PreviousInstructingAgent1,2,3 */</w:t>
      </w:r>
    </w:p>
    <w:p w14:paraId="641CD15C" w14:textId="1337A828" w:rsidR="003D08B5" w:rsidRPr="005C0A19" w:rsidRDefault="00491A36" w:rsidP="003D08B5">
      <w:pPr>
        <w:ind w:left="0" w:firstLine="0"/>
        <w:rPr>
          <w:rFonts w:eastAsia="Arial"/>
        </w:rPr>
      </w:pPr>
      <w:r w:rsidRPr="005C0A19">
        <w:t>/* The same logic applies to each agent</w:t>
      </w:r>
      <w:r w:rsidR="003D08B5" w:rsidRPr="005C0A19">
        <w:t xml:space="preserve">. There is a standard rule stating that </w:t>
      </w:r>
      <w:r w:rsidR="003D08B5" w:rsidRPr="005C0A19">
        <w:rPr>
          <w:rFonts w:eastAsia="Arial"/>
        </w:rPr>
        <w:t xml:space="preserve">PreviousInstructingAgent3 cannot be present if PreviousInstructingAgent2 is absent and PreviousInstructingAgent2 cannot be present if PreviousInstructingAgent1 is absent </w:t>
      </w:r>
      <w:r w:rsidR="006338CD" w:rsidRPr="005C0A19">
        <w:rPr>
          <w:rFonts w:eastAsia="Arial"/>
        </w:rPr>
        <w:t>. S</w:t>
      </w:r>
      <w:r w:rsidR="00D227E3" w:rsidRPr="005C0A19">
        <w:rPr>
          <w:rFonts w:eastAsia="Arial"/>
        </w:rPr>
        <w:t>o assuming that the source message is a valid message as a precondition for translation, there is no need to establish dependencies in the translation rules.</w:t>
      </w:r>
      <w:r w:rsidR="000E2FF9">
        <w:rPr>
          <w:rFonts w:eastAsia="Arial"/>
        </w:rPr>
        <w:t xml:space="preserve"> </w:t>
      </w:r>
      <w:r w:rsidR="003D08B5" w:rsidRPr="005C0A19">
        <w:rPr>
          <w:rFonts w:eastAsia="Arial"/>
        </w:rPr>
        <w:t>*/</w:t>
      </w:r>
    </w:p>
    <w:p w14:paraId="18298C8C" w14:textId="04E9FF58" w:rsidR="00B22222" w:rsidRPr="005C0A19" w:rsidRDefault="00B22222" w:rsidP="003D08B5">
      <w:pPr>
        <w:ind w:left="0" w:firstLine="0"/>
        <w:rPr>
          <w:rFonts w:eastAsia="Arial"/>
        </w:rPr>
      </w:pPr>
    </w:p>
    <w:p w14:paraId="4D404E3F" w14:textId="280A9F3B" w:rsidR="00B22222" w:rsidRPr="005C0A19" w:rsidRDefault="00B22222" w:rsidP="009C2801">
      <w:pPr>
        <w:spacing w:after="9"/>
        <w:ind w:left="0" w:right="157" w:firstLine="0"/>
        <w:rPr>
          <w:rFonts w:eastAsia="Arial"/>
        </w:rPr>
      </w:pPr>
      <w:r w:rsidRPr="000E2FF9">
        <w:rPr>
          <w:rFonts w:eastAsia="Arial"/>
        </w:rPr>
        <w:t xml:space="preserve">RequiredLength </w:t>
      </w:r>
      <w:r w:rsidR="00CE55F0" w:rsidRPr="000E2FF9">
        <w:rPr>
          <w:rFonts w:eastAsia="Arial"/>
        </w:rPr>
        <w:t>= 210</w:t>
      </w:r>
    </w:p>
    <w:p w14:paraId="1FF59429" w14:textId="38A1816D" w:rsidR="00B22222" w:rsidRDefault="00B22222" w:rsidP="003D08B5">
      <w:pPr>
        <w:ind w:left="0" w:firstLine="0"/>
        <w:rPr>
          <w:rFonts w:eastAsia="Arial"/>
        </w:rPr>
      </w:pPr>
    </w:p>
    <w:p w14:paraId="26EEF2AA" w14:textId="77777777" w:rsidR="0074292C" w:rsidRPr="005C0A19" w:rsidRDefault="0074292C" w:rsidP="003D08B5">
      <w:pPr>
        <w:ind w:left="0" w:firstLine="0"/>
        <w:rPr>
          <w:rFonts w:eastAsia="Arial"/>
        </w:rPr>
      </w:pPr>
    </w:p>
    <w:p w14:paraId="6E80B871" w14:textId="75BF86B5" w:rsidR="00B22222" w:rsidRPr="0074292C" w:rsidRDefault="00B22222" w:rsidP="00477D03">
      <w:pPr>
        <w:tabs>
          <w:tab w:val="left" w:pos="90"/>
          <w:tab w:val="left" w:pos="180"/>
        </w:tabs>
        <w:ind w:left="0" w:firstLine="0"/>
      </w:pPr>
      <w:r w:rsidRPr="005C0A19">
        <w:rPr>
          <w:rFonts w:eastAsia="Arial"/>
        </w:rPr>
        <w:t xml:space="preserve"> </w:t>
      </w:r>
      <w:r w:rsidRPr="005C0A19">
        <w:rPr>
          <w:rFonts w:eastAsia="Arial"/>
          <w:b/>
        </w:rPr>
        <w:t xml:space="preserve">IF </w:t>
      </w:r>
      <w:r w:rsidRPr="0074292C">
        <w:rPr>
          <w:rFonts w:eastAsia="Arial"/>
        </w:rPr>
        <w:t xml:space="preserve">PreviousInstructingAgent1 </w:t>
      </w:r>
      <w:r w:rsidRPr="00477D03">
        <w:rPr>
          <w:rFonts w:eastAsia="Arial"/>
          <w:b/>
        </w:rPr>
        <w:t>IsPresent</w:t>
      </w:r>
      <w:r w:rsidRPr="0074292C">
        <w:rPr>
          <w:rFonts w:eastAsia="Arial"/>
        </w:rPr>
        <w:t xml:space="preserve">  THEN</w:t>
      </w:r>
    </w:p>
    <w:p w14:paraId="5B30C2AE" w14:textId="6FE6EA73" w:rsidR="00B22222" w:rsidRPr="005C0A19" w:rsidRDefault="0074292C" w:rsidP="00B22222">
      <w:pPr>
        <w:spacing w:after="9"/>
        <w:ind w:left="0" w:right="157" w:firstLine="0"/>
        <w:rPr>
          <w:rFonts w:eastAsia="Arial"/>
        </w:rPr>
      </w:pPr>
      <w:r>
        <w:rPr>
          <w:rFonts w:eastAsia="Arial"/>
        </w:rPr>
        <w:t xml:space="preserve">       </w:t>
      </w:r>
      <w:r w:rsidR="00B22222" w:rsidRPr="005C0A19">
        <w:rPr>
          <w:rFonts w:eastAsia="Arial"/>
        </w:rPr>
        <w:t>MXAgent = MXPreviousInstructingAgent1</w:t>
      </w:r>
    </w:p>
    <w:p w14:paraId="6AEA889A" w14:textId="58A95124" w:rsidR="00B22222" w:rsidRPr="005C0A19" w:rsidRDefault="0074292C" w:rsidP="00B22222">
      <w:pPr>
        <w:spacing w:after="112" w:line="249" w:lineRule="auto"/>
        <w:ind w:left="0" w:right="15" w:firstLine="0"/>
        <w:rPr>
          <w:rFonts w:eastAsia="Arial"/>
        </w:rPr>
      </w:pPr>
      <w:r>
        <w:rPr>
          <w:rFonts w:eastAsia="Arial"/>
        </w:rPr>
        <w:t xml:space="preserve">       </w:t>
      </w:r>
      <w:r w:rsidR="00B22222" w:rsidRPr="005C0A19">
        <w:rPr>
          <w:rFonts w:eastAsia="Arial"/>
          <w:b/>
        </w:rPr>
        <w:t>MX_To_MTBICNameAgent</w:t>
      </w:r>
      <w:r w:rsidR="00B22222" w:rsidRPr="005C0A19">
        <w:rPr>
          <w:rFonts w:eastAsia="Arial"/>
        </w:rPr>
        <w:t>(MXAgent, RequiredLength; MTAgent)</w:t>
      </w:r>
    </w:p>
    <w:p w14:paraId="428763F2" w14:textId="47E35696" w:rsidR="00B22222" w:rsidRPr="005C0A19" w:rsidRDefault="00B22222" w:rsidP="00477D03">
      <w:pPr>
        <w:tabs>
          <w:tab w:val="left" w:pos="1350"/>
        </w:tabs>
        <w:spacing w:after="112" w:line="249" w:lineRule="auto"/>
        <w:ind w:left="0" w:right="15" w:firstLine="0"/>
        <w:rPr>
          <w:rFonts w:eastAsia="Arial"/>
        </w:rPr>
      </w:pPr>
      <w:r w:rsidRPr="005C0A19">
        <w:rPr>
          <w:rFonts w:eastAsia="Arial"/>
          <w:b/>
        </w:rPr>
        <w:t xml:space="preserve">           IF</w:t>
      </w:r>
      <w:r w:rsidR="00477D03">
        <w:rPr>
          <w:rFonts w:eastAsia="Arial"/>
        </w:rPr>
        <w:t xml:space="preserve"> </w:t>
      </w:r>
      <w:r w:rsidR="00477D03" w:rsidRPr="00477D03">
        <w:rPr>
          <w:rFonts w:eastAsia="Arial"/>
          <w:b/>
        </w:rPr>
        <w:t>Length</w:t>
      </w:r>
      <w:r w:rsidR="00477D03">
        <w:rPr>
          <w:rFonts w:eastAsia="Arial"/>
        </w:rPr>
        <w:t>(MTAgent) &gt; 0 THEN</w:t>
      </w:r>
      <w:r w:rsidRPr="005C0A19">
        <w:rPr>
          <w:rFonts w:eastAsia="Arial"/>
        </w:rPr>
        <w:t xml:space="preserve"> </w:t>
      </w:r>
    </w:p>
    <w:p w14:paraId="5F12193F" w14:textId="77777777" w:rsidR="00B22222" w:rsidRPr="005C0A19" w:rsidRDefault="00B22222" w:rsidP="00B22222">
      <w:pPr>
        <w:ind w:left="180"/>
      </w:pPr>
      <w:r w:rsidRPr="005C0A19">
        <w:rPr>
          <w:rFonts w:eastAsia="Arial"/>
        </w:rPr>
        <w:t xml:space="preserve">              </w:t>
      </w:r>
      <w:r w:rsidRPr="005C0A19">
        <w:t xml:space="preserve">    / *check room left */</w:t>
      </w:r>
    </w:p>
    <w:p w14:paraId="545F7A06" w14:textId="77777777" w:rsidR="00B22222" w:rsidRPr="005C0A19" w:rsidRDefault="00B22222" w:rsidP="00B22222">
      <w:pPr>
        <w:ind w:hanging="498"/>
      </w:pPr>
    </w:p>
    <w:p w14:paraId="6DD926D9" w14:textId="61496E98" w:rsidR="00B22222" w:rsidRPr="005C0A19" w:rsidRDefault="00B22222" w:rsidP="00477D03">
      <w:pPr>
        <w:tabs>
          <w:tab w:val="left" w:pos="1710"/>
          <w:tab w:val="left" w:pos="1890"/>
          <w:tab w:val="left" w:pos="1980"/>
          <w:tab w:val="left" w:pos="2070"/>
        </w:tabs>
        <w:spacing w:after="112" w:line="249" w:lineRule="auto"/>
        <w:ind w:left="0" w:right="15" w:firstLine="0"/>
        <w:rPr>
          <w:rFonts w:eastAsia="Arial"/>
        </w:rPr>
      </w:pPr>
      <w:r w:rsidRPr="005C0A19">
        <w:rPr>
          <w:rFonts w:eastAsia="Arial"/>
        </w:rPr>
        <w:t xml:space="preserve">               </w:t>
      </w:r>
      <w:r w:rsidR="00477D03">
        <w:rPr>
          <w:rFonts w:eastAsia="Arial"/>
        </w:rPr>
        <w:t xml:space="preserve"> </w:t>
      </w:r>
      <w:r w:rsidRPr="005C0A19">
        <w:rPr>
          <w:rFonts w:eastAsia="Arial"/>
        </w:rPr>
        <w:t xml:space="preserve">MTAgent = </w:t>
      </w:r>
      <w:r w:rsidRPr="00477D03">
        <w:rPr>
          <w:rFonts w:eastAsia="Arial"/>
          <w:b/>
        </w:rPr>
        <w:t>Concatenate</w:t>
      </w:r>
      <w:r w:rsidRPr="005C0A19">
        <w:rPr>
          <w:rFonts w:eastAsia="Arial"/>
        </w:rPr>
        <w:t xml:space="preserve"> (“/INS/”, MTAgent)</w:t>
      </w:r>
    </w:p>
    <w:p w14:paraId="7236379B" w14:textId="01C0EC10" w:rsidR="00B22222" w:rsidRPr="005C0A19" w:rsidRDefault="0074292C" w:rsidP="00477D03">
      <w:pPr>
        <w:tabs>
          <w:tab w:val="left" w:pos="1620"/>
          <w:tab w:val="left" w:pos="1980"/>
        </w:tabs>
        <w:spacing w:after="9"/>
        <w:ind w:right="157"/>
        <w:rPr>
          <w:rFonts w:eastAsia="Arial"/>
          <w:b/>
        </w:rPr>
      </w:pPr>
      <w:r>
        <w:rPr>
          <w:rFonts w:eastAsia="Arial"/>
        </w:rPr>
        <w:t xml:space="preserve">        </w:t>
      </w:r>
      <w:r w:rsidR="00B22222" w:rsidRPr="005C0A19">
        <w:rPr>
          <w:rFonts w:eastAsia="Arial"/>
        </w:rPr>
        <w:t xml:space="preserve"> </w:t>
      </w:r>
      <w:r w:rsidR="00B22222" w:rsidRPr="005C0A19">
        <w:rPr>
          <w:rFonts w:eastAsia="Arial"/>
          <w:b/>
        </w:rPr>
        <w:t xml:space="preserve">IF ReturnFirstLineEmpty </w:t>
      </w:r>
      <w:r w:rsidR="00B22222" w:rsidRPr="00477D03">
        <w:rPr>
          <w:rFonts w:eastAsia="Arial"/>
        </w:rPr>
        <w:t>(MT72, 6) = 0  THEN</w:t>
      </w:r>
    </w:p>
    <w:p w14:paraId="250018E4" w14:textId="77777777" w:rsidR="00B22222" w:rsidRPr="005C0A19" w:rsidRDefault="00B22222" w:rsidP="00B22222">
      <w:pPr>
        <w:spacing w:after="9"/>
        <w:ind w:left="0" w:right="157" w:firstLine="0"/>
        <w:rPr>
          <w:rFonts w:eastAsia="Arial"/>
        </w:rPr>
      </w:pPr>
      <w:r w:rsidRPr="005C0A19">
        <w:rPr>
          <w:rFonts w:eastAsia="Arial"/>
        </w:rPr>
        <w:t xml:space="preserve">                      Flag_MissingInformation = “True”</w:t>
      </w:r>
    </w:p>
    <w:p w14:paraId="0FC7A5BE" w14:textId="71DE3B3D" w:rsidR="00B22222" w:rsidRPr="005C0A19" w:rsidRDefault="00B22222" w:rsidP="00B22222">
      <w:pPr>
        <w:pStyle w:val="Heading4"/>
        <w:tabs>
          <w:tab w:val="center" w:pos="2297"/>
        </w:tabs>
        <w:ind w:left="-14" w:firstLine="0"/>
        <w:rPr>
          <w:rFonts w:ascii="Courier New" w:hAnsi="Courier New" w:cs="Courier New"/>
          <w:b w:val="0"/>
          <w:sz w:val="20"/>
          <w:szCs w:val="20"/>
        </w:rPr>
      </w:pPr>
      <w:r w:rsidRPr="005C0A19">
        <w:rPr>
          <w:rFonts w:ascii="Courier New" w:hAnsi="Courier New" w:cs="Courier New"/>
        </w:rPr>
        <w:t xml:space="preserve"> </w:t>
      </w:r>
      <w:r w:rsidRPr="005C0A19">
        <w:rPr>
          <w:rFonts w:ascii="Courier New" w:hAnsi="Courier New" w:cs="Courier New"/>
        </w:rPr>
        <w:tab/>
        <w:t xml:space="preserve">            </w:t>
      </w:r>
      <w:r w:rsidR="0074292C">
        <w:rPr>
          <w:rFonts w:ascii="Courier New" w:hAnsi="Courier New" w:cs="Courier New"/>
        </w:rPr>
        <w:t xml:space="preserve"> </w:t>
      </w:r>
      <w:r w:rsidRPr="005C0A19">
        <w:rPr>
          <w:rFonts w:ascii="Courier New" w:hAnsi="Courier New" w:cs="Courier New"/>
        </w:rPr>
        <w:t xml:space="preserve">  </w:t>
      </w:r>
      <w:r w:rsidRPr="005C0A19">
        <w:rPr>
          <w:rFonts w:ascii="Courier New" w:hAnsi="Courier New" w:cs="Courier New"/>
          <w:b w:val="0"/>
          <w:sz w:val="20"/>
          <w:szCs w:val="20"/>
        </w:rPr>
        <w:t>Exit Function MX_To_MT72FullField2</w:t>
      </w:r>
    </w:p>
    <w:p w14:paraId="792E255D" w14:textId="77777777" w:rsidR="00B22222" w:rsidRPr="005C0A19" w:rsidRDefault="00B22222" w:rsidP="00B22222">
      <w:pPr>
        <w:spacing w:after="9"/>
        <w:ind w:left="419" w:right="157" w:hanging="7"/>
        <w:rPr>
          <w:rFonts w:eastAsia="Arial"/>
        </w:rPr>
      </w:pPr>
    </w:p>
    <w:p w14:paraId="7D4D0454" w14:textId="332C0A77" w:rsidR="0074292C" w:rsidRDefault="00477D03" w:rsidP="00B22222">
      <w:pPr>
        <w:spacing w:after="9"/>
        <w:ind w:left="0" w:right="157" w:firstLine="0"/>
        <w:rPr>
          <w:rFonts w:eastAsia="Arial"/>
          <w:b/>
        </w:rPr>
      </w:pPr>
      <w:r>
        <w:rPr>
          <w:rFonts w:eastAsia="Arial"/>
          <w:b/>
        </w:rPr>
        <w:t xml:space="preserve">                </w:t>
      </w:r>
      <w:r w:rsidR="00B22222" w:rsidRPr="005C0A19">
        <w:rPr>
          <w:rFonts w:eastAsia="Arial"/>
          <w:b/>
        </w:rPr>
        <w:t xml:space="preserve">ELSE  </w:t>
      </w:r>
    </w:p>
    <w:p w14:paraId="7A5C5B97" w14:textId="24FDA3C5" w:rsidR="00B22222" w:rsidRPr="005C0A19" w:rsidRDefault="0074292C" w:rsidP="00B22222">
      <w:pPr>
        <w:spacing w:after="9"/>
        <w:ind w:left="0" w:right="157" w:firstLine="0"/>
        <w:rPr>
          <w:rFonts w:eastAsia="Arial"/>
          <w:b/>
        </w:rPr>
      </w:pPr>
      <w:r>
        <w:rPr>
          <w:rFonts w:eastAsia="Arial"/>
        </w:rPr>
        <w:t xml:space="preserve">              </w:t>
      </w:r>
      <w:r w:rsidR="00B22222" w:rsidRPr="005C0A19">
        <w:rPr>
          <w:rFonts w:eastAsia="Arial"/>
        </w:rPr>
        <w:t>/*Append PreviousInstructingAgent1 to Field 72*/</w:t>
      </w:r>
    </w:p>
    <w:p w14:paraId="22C36168" w14:textId="7C9D40FA" w:rsidR="00B22222" w:rsidRPr="00477D03" w:rsidRDefault="0074292C" w:rsidP="00B22222">
      <w:pPr>
        <w:ind w:left="0" w:firstLine="0"/>
      </w:pPr>
      <w:r w:rsidRPr="00477D03">
        <w:t xml:space="preserve">        </w:t>
      </w:r>
      <w:r w:rsidR="00B22222" w:rsidRPr="00477D03">
        <w:t xml:space="preserve">    NumberOfEmptyLines = 6 – </w:t>
      </w:r>
      <w:r w:rsidR="00B22222" w:rsidRPr="00477D03">
        <w:rPr>
          <w:b/>
        </w:rPr>
        <w:t>ReturnFirstLineEmpty</w:t>
      </w:r>
      <w:r w:rsidR="00B22222" w:rsidRPr="00477D03">
        <w:t xml:space="preserve"> (MT72, 6) + 1</w:t>
      </w:r>
    </w:p>
    <w:p w14:paraId="3C7C9611" w14:textId="7F33CE0B" w:rsidR="00B22222" w:rsidRPr="005C0A19" w:rsidRDefault="00B22222" w:rsidP="00B22222">
      <w:pPr>
        <w:ind w:left="0" w:firstLine="0"/>
      </w:pPr>
      <w:r w:rsidRPr="005C0A19">
        <w:t xml:space="preserve">                         /* Append info to Field 72 */</w:t>
      </w:r>
    </w:p>
    <w:p w14:paraId="1295E85D" w14:textId="52372D77" w:rsidR="00B22222" w:rsidRPr="005C0A19" w:rsidRDefault="0074292C" w:rsidP="00B22222">
      <w:pPr>
        <w:ind w:left="0" w:firstLine="0"/>
      </w:pPr>
      <w:r>
        <w:t xml:space="preserve">            </w:t>
      </w:r>
      <w:r w:rsidR="00B22222" w:rsidRPr="0074292C">
        <w:rPr>
          <w:b/>
        </w:rPr>
        <w:t>AppendComplexMT72</w:t>
      </w:r>
      <w:r w:rsidR="00B22222" w:rsidRPr="005C0A19">
        <w:t>(NumberOfEmptyLines, MTAgent, MT72;MT72)</w:t>
      </w:r>
    </w:p>
    <w:p w14:paraId="1BFFF7A0" w14:textId="77777777" w:rsidR="00B22222" w:rsidRPr="005C0A19" w:rsidRDefault="00B22222" w:rsidP="00B22222">
      <w:pPr>
        <w:ind w:left="180"/>
      </w:pPr>
    </w:p>
    <w:p w14:paraId="45CB85AC" w14:textId="2DB7C57B" w:rsidR="00B22222" w:rsidRPr="005C0A19" w:rsidRDefault="00B22222" w:rsidP="00B22222">
      <w:pPr>
        <w:spacing w:after="9"/>
        <w:ind w:left="419" w:right="157" w:hanging="7"/>
        <w:rPr>
          <w:rFonts w:eastAsia="Arial"/>
          <w:b/>
        </w:rPr>
      </w:pPr>
      <w:r w:rsidRPr="005C0A19">
        <w:rPr>
          <w:rFonts w:eastAsia="Arial"/>
          <w:b/>
        </w:rPr>
        <w:t xml:space="preserve">     </w:t>
      </w:r>
      <w:r w:rsidR="0074292C">
        <w:rPr>
          <w:rFonts w:eastAsia="Arial"/>
          <w:b/>
        </w:rPr>
        <w:t xml:space="preserve">    </w:t>
      </w:r>
      <w:r w:rsidRPr="005C0A19">
        <w:rPr>
          <w:rFonts w:eastAsia="Arial"/>
          <w:b/>
        </w:rPr>
        <w:t xml:space="preserve">    ENDIF</w:t>
      </w:r>
    </w:p>
    <w:p w14:paraId="28010D57" w14:textId="71418BAD" w:rsidR="00475679" w:rsidRPr="005C0A19" w:rsidRDefault="0074292C" w:rsidP="00475679">
      <w:pPr>
        <w:spacing w:after="9"/>
        <w:ind w:left="419" w:right="157" w:hanging="7"/>
        <w:rPr>
          <w:rFonts w:eastAsia="Arial"/>
          <w:b/>
        </w:rPr>
      </w:pPr>
      <w:r>
        <w:rPr>
          <w:rFonts w:eastAsia="Arial"/>
          <w:b/>
        </w:rPr>
        <w:t xml:space="preserve">        </w:t>
      </w:r>
      <w:r w:rsidR="00475679" w:rsidRPr="005C0A19">
        <w:rPr>
          <w:rFonts w:eastAsia="Arial"/>
          <w:b/>
        </w:rPr>
        <w:t xml:space="preserve">ENDIF </w:t>
      </w:r>
      <w:r w:rsidR="00477D03">
        <w:rPr>
          <w:rFonts w:eastAsia="Arial"/>
        </w:rPr>
        <w:t>/* IF Length</w:t>
      </w:r>
      <w:r w:rsidR="00475679" w:rsidRPr="005C0A19">
        <w:rPr>
          <w:rFonts w:eastAsia="Arial"/>
        </w:rPr>
        <w:t>(MTAgent) &gt; 0 */</w:t>
      </w:r>
    </w:p>
    <w:p w14:paraId="221B3A5F" w14:textId="2D5BEDBE" w:rsidR="00491A36" w:rsidRPr="005C0A19" w:rsidRDefault="00491A36" w:rsidP="009C2801">
      <w:pPr>
        <w:spacing w:after="9"/>
        <w:ind w:left="0" w:right="157" w:firstLine="0"/>
      </w:pPr>
      <w:r w:rsidRPr="005C0A19">
        <w:rPr>
          <w:rFonts w:eastAsia="Arial"/>
        </w:rPr>
        <w:t xml:space="preserve">                </w:t>
      </w:r>
    </w:p>
    <w:p w14:paraId="3ABC6040" w14:textId="4BDA412A" w:rsidR="00AE3809" w:rsidRPr="005C0A19" w:rsidRDefault="00477D03" w:rsidP="00512536">
      <w:pPr>
        <w:tabs>
          <w:tab w:val="left" w:pos="180"/>
        </w:tabs>
        <w:spacing w:after="9"/>
        <w:ind w:left="0" w:right="157" w:firstLine="0"/>
        <w:rPr>
          <w:szCs w:val="20"/>
        </w:rPr>
      </w:pPr>
      <w:r>
        <w:rPr>
          <w:rFonts w:eastAsia="Arial"/>
          <w:b/>
        </w:rPr>
        <w:t xml:space="preserve"> </w:t>
      </w:r>
      <w:r w:rsidR="00AE3809" w:rsidRPr="005C0A19">
        <w:rPr>
          <w:rFonts w:eastAsia="Arial"/>
          <w:b/>
        </w:rPr>
        <w:t xml:space="preserve">ENDIF </w:t>
      </w:r>
      <w:r w:rsidR="00AE3809" w:rsidRPr="005C0A19">
        <w:rPr>
          <w:rFonts w:eastAsia="Arial"/>
        </w:rPr>
        <w:t xml:space="preserve"> /* PreviousInstructingAgent1 IsPresent   */</w:t>
      </w:r>
    </w:p>
    <w:p w14:paraId="099B1F83" w14:textId="77777777" w:rsidR="00491A36" w:rsidRPr="005C0A19" w:rsidRDefault="00491A36" w:rsidP="00491A36">
      <w:pPr>
        <w:spacing w:after="112" w:line="249" w:lineRule="auto"/>
        <w:ind w:left="0" w:right="15" w:firstLine="0"/>
      </w:pPr>
    </w:p>
    <w:p w14:paraId="1F14A5A1" w14:textId="5968E51E" w:rsidR="00491A36" w:rsidRPr="005C0A19" w:rsidRDefault="00491A36" w:rsidP="009C2801">
      <w:pPr>
        <w:spacing w:after="9"/>
        <w:ind w:left="0" w:right="157" w:firstLine="0"/>
        <w:rPr>
          <w:rFonts w:eastAsia="Arial"/>
        </w:rPr>
      </w:pPr>
    </w:p>
    <w:p w14:paraId="5699BD57" w14:textId="74532D1D" w:rsidR="00B22222" w:rsidRPr="00DC5AE3" w:rsidRDefault="00512536" w:rsidP="00574280">
      <w:pPr>
        <w:tabs>
          <w:tab w:val="left" w:pos="180"/>
          <w:tab w:val="left" w:pos="270"/>
          <w:tab w:val="left" w:pos="360"/>
        </w:tabs>
        <w:ind w:left="0" w:firstLine="0"/>
      </w:pPr>
      <w:r>
        <w:rPr>
          <w:rFonts w:eastAsia="Arial"/>
        </w:rPr>
        <w:lastRenderedPageBreak/>
        <w:t xml:space="preserve"> </w:t>
      </w:r>
      <w:r w:rsidR="00B22222" w:rsidRPr="005C0A19">
        <w:rPr>
          <w:rFonts w:eastAsia="Arial"/>
          <w:b/>
        </w:rPr>
        <w:t xml:space="preserve">IF </w:t>
      </w:r>
      <w:r w:rsidR="00B22222" w:rsidRPr="00DC5AE3">
        <w:rPr>
          <w:rFonts w:eastAsia="Arial"/>
        </w:rPr>
        <w:t xml:space="preserve">PreviousInstructingAgent2 </w:t>
      </w:r>
      <w:r w:rsidR="00B22222" w:rsidRPr="007C5112">
        <w:rPr>
          <w:rFonts w:eastAsia="Arial"/>
          <w:b/>
        </w:rPr>
        <w:t>IsPresent</w:t>
      </w:r>
      <w:r w:rsidR="00B22222" w:rsidRPr="00DC5AE3">
        <w:rPr>
          <w:rFonts w:eastAsia="Arial"/>
        </w:rPr>
        <w:t xml:space="preserve">  THEN</w:t>
      </w:r>
    </w:p>
    <w:p w14:paraId="6301A971" w14:textId="5462C971" w:rsidR="00B22222" w:rsidRPr="005C0A19" w:rsidRDefault="00B23F86" w:rsidP="00B22222">
      <w:pPr>
        <w:spacing w:after="9"/>
        <w:ind w:left="0" w:right="157" w:firstLine="0"/>
        <w:rPr>
          <w:rFonts w:eastAsia="Arial"/>
        </w:rPr>
      </w:pPr>
      <w:r>
        <w:rPr>
          <w:rFonts w:eastAsia="Arial"/>
        </w:rPr>
        <w:t xml:space="preserve">          </w:t>
      </w:r>
      <w:r w:rsidR="00B22222" w:rsidRPr="005C0A19">
        <w:rPr>
          <w:rFonts w:eastAsia="Arial"/>
        </w:rPr>
        <w:t xml:space="preserve"> MXAgent = MXPreviousInstructingAgent2</w:t>
      </w:r>
    </w:p>
    <w:p w14:paraId="6E3C1011" w14:textId="77777777" w:rsidR="00B22222" w:rsidRPr="005C0A19" w:rsidRDefault="00B22222" w:rsidP="00B22222">
      <w:pPr>
        <w:spacing w:after="112" w:line="249" w:lineRule="auto"/>
        <w:ind w:left="0" w:right="15" w:firstLine="0"/>
        <w:rPr>
          <w:rFonts w:eastAsia="Arial"/>
        </w:rPr>
      </w:pPr>
      <w:r w:rsidRPr="005C0A19">
        <w:rPr>
          <w:rFonts w:eastAsia="Arial"/>
        </w:rPr>
        <w:t xml:space="preserve">           </w:t>
      </w:r>
      <w:r w:rsidRPr="005C0A19">
        <w:rPr>
          <w:rFonts w:eastAsia="Arial"/>
          <w:b/>
        </w:rPr>
        <w:t>MX_To_MTBICNameAgent</w:t>
      </w:r>
      <w:r w:rsidRPr="005C0A19">
        <w:rPr>
          <w:rFonts w:eastAsia="Arial"/>
        </w:rPr>
        <w:t>(MXAgent, RequiredLength; MTAgent)</w:t>
      </w:r>
    </w:p>
    <w:p w14:paraId="1141484D" w14:textId="035957FD" w:rsidR="00B22222" w:rsidRPr="005C0A19" w:rsidRDefault="00B22222" w:rsidP="00512536">
      <w:pPr>
        <w:tabs>
          <w:tab w:val="left" w:pos="1350"/>
        </w:tabs>
        <w:spacing w:after="112" w:line="249" w:lineRule="auto"/>
        <w:ind w:left="0" w:right="15" w:firstLine="0"/>
        <w:rPr>
          <w:rFonts w:eastAsia="Arial"/>
        </w:rPr>
      </w:pPr>
      <w:r w:rsidRPr="005C0A19">
        <w:rPr>
          <w:rFonts w:eastAsia="Arial"/>
          <w:b/>
        </w:rPr>
        <w:t xml:space="preserve">           IF</w:t>
      </w:r>
      <w:r w:rsidR="007C5112">
        <w:rPr>
          <w:rFonts w:eastAsia="Arial"/>
        </w:rPr>
        <w:t xml:space="preserve"> </w:t>
      </w:r>
      <w:r w:rsidR="007C5112" w:rsidRPr="007C5112">
        <w:rPr>
          <w:rFonts w:eastAsia="Arial"/>
          <w:b/>
        </w:rPr>
        <w:t>Length</w:t>
      </w:r>
      <w:r w:rsidR="007C5112">
        <w:rPr>
          <w:rFonts w:eastAsia="Arial"/>
        </w:rPr>
        <w:t>(MTAgent) &gt; 0 THEN</w:t>
      </w:r>
      <w:r w:rsidRPr="005C0A19">
        <w:rPr>
          <w:rFonts w:eastAsia="Arial"/>
        </w:rPr>
        <w:t xml:space="preserve"> </w:t>
      </w:r>
    </w:p>
    <w:p w14:paraId="107F69A6" w14:textId="77777777" w:rsidR="00B22222" w:rsidRPr="005C0A19" w:rsidRDefault="00B22222" w:rsidP="00B22222">
      <w:pPr>
        <w:ind w:left="180"/>
      </w:pPr>
      <w:r w:rsidRPr="005C0A19">
        <w:rPr>
          <w:rFonts w:eastAsia="Arial"/>
        </w:rPr>
        <w:t xml:space="preserve">              </w:t>
      </w:r>
      <w:r w:rsidRPr="005C0A19">
        <w:t xml:space="preserve">    / *check room left */</w:t>
      </w:r>
    </w:p>
    <w:p w14:paraId="0304B736" w14:textId="77777777" w:rsidR="00B22222" w:rsidRPr="005C0A19" w:rsidRDefault="00B22222" w:rsidP="00B22222">
      <w:pPr>
        <w:ind w:hanging="498"/>
      </w:pPr>
    </w:p>
    <w:p w14:paraId="66F5450B" w14:textId="77777777" w:rsidR="00B22222" w:rsidRPr="005C0A19" w:rsidRDefault="00B22222" w:rsidP="00B22222">
      <w:pPr>
        <w:spacing w:after="112" w:line="249" w:lineRule="auto"/>
        <w:ind w:left="0" w:right="15" w:firstLine="0"/>
        <w:rPr>
          <w:rFonts w:eastAsia="Arial"/>
        </w:rPr>
      </w:pPr>
      <w:r w:rsidRPr="005C0A19">
        <w:rPr>
          <w:rFonts w:eastAsia="Arial"/>
        </w:rPr>
        <w:t xml:space="preserve">               MTAgent = </w:t>
      </w:r>
      <w:r w:rsidRPr="007C5112">
        <w:rPr>
          <w:rFonts w:eastAsia="Arial"/>
          <w:b/>
        </w:rPr>
        <w:t>Concatenate</w:t>
      </w:r>
      <w:r w:rsidRPr="005C0A19">
        <w:rPr>
          <w:rFonts w:eastAsia="Arial"/>
        </w:rPr>
        <w:t xml:space="preserve"> (“/INS/”, MTAgent)</w:t>
      </w:r>
    </w:p>
    <w:p w14:paraId="6A669A34" w14:textId="325F56B1" w:rsidR="00B22222" w:rsidRPr="007C5112" w:rsidRDefault="00B22222" w:rsidP="007C5112">
      <w:pPr>
        <w:tabs>
          <w:tab w:val="left" w:pos="1710"/>
          <w:tab w:val="left" w:pos="1800"/>
          <w:tab w:val="left" w:pos="1890"/>
        </w:tabs>
        <w:spacing w:after="9"/>
        <w:ind w:right="157"/>
        <w:rPr>
          <w:rFonts w:eastAsia="Arial"/>
        </w:rPr>
      </w:pPr>
      <w:r w:rsidRPr="005C0A19">
        <w:rPr>
          <w:rFonts w:eastAsia="Arial"/>
        </w:rPr>
        <w:t xml:space="preserve"> </w:t>
      </w:r>
      <w:r w:rsidR="00B23F86">
        <w:rPr>
          <w:rFonts w:eastAsia="Arial"/>
        </w:rPr>
        <w:t xml:space="preserve">       </w:t>
      </w:r>
      <w:r w:rsidRPr="005C0A19">
        <w:rPr>
          <w:rFonts w:eastAsia="Arial"/>
          <w:b/>
        </w:rPr>
        <w:t xml:space="preserve">IF ReturnFirstLineEmpty </w:t>
      </w:r>
      <w:r w:rsidRPr="007C5112">
        <w:rPr>
          <w:rFonts w:eastAsia="Arial"/>
        </w:rPr>
        <w:t>(MT72, 6) = 0  THEN</w:t>
      </w:r>
    </w:p>
    <w:p w14:paraId="7D369A3F" w14:textId="77777777" w:rsidR="00B22222" w:rsidRPr="005C0A19" w:rsidRDefault="00B22222" w:rsidP="00B22222">
      <w:pPr>
        <w:spacing w:after="9"/>
        <w:ind w:left="0" w:right="157" w:firstLine="0"/>
        <w:rPr>
          <w:rFonts w:eastAsia="Arial"/>
        </w:rPr>
      </w:pPr>
      <w:r w:rsidRPr="005C0A19">
        <w:rPr>
          <w:rFonts w:eastAsia="Arial"/>
        </w:rPr>
        <w:t xml:space="preserve">                      Flag_MissingInformation = “True”</w:t>
      </w:r>
    </w:p>
    <w:p w14:paraId="32C86F87" w14:textId="1FAB26D9" w:rsidR="00B22222" w:rsidRPr="005C0A19" w:rsidRDefault="00B22222" w:rsidP="00B22222">
      <w:pPr>
        <w:pStyle w:val="Heading4"/>
        <w:tabs>
          <w:tab w:val="center" w:pos="2297"/>
        </w:tabs>
        <w:ind w:left="-14" w:firstLine="0"/>
        <w:rPr>
          <w:rFonts w:ascii="Courier New" w:hAnsi="Courier New" w:cs="Courier New"/>
          <w:b w:val="0"/>
          <w:sz w:val="20"/>
          <w:szCs w:val="20"/>
        </w:rPr>
      </w:pPr>
      <w:r w:rsidRPr="005C0A19">
        <w:rPr>
          <w:rFonts w:ascii="Courier New" w:hAnsi="Courier New" w:cs="Courier New"/>
        </w:rPr>
        <w:t xml:space="preserve"> </w:t>
      </w:r>
      <w:r w:rsidRPr="005C0A19">
        <w:rPr>
          <w:rFonts w:ascii="Courier New" w:hAnsi="Courier New" w:cs="Courier New"/>
        </w:rPr>
        <w:tab/>
        <w:t xml:space="preserve">          </w:t>
      </w:r>
      <w:r w:rsidR="00B23F86">
        <w:rPr>
          <w:rFonts w:ascii="Courier New" w:hAnsi="Courier New" w:cs="Courier New"/>
        </w:rPr>
        <w:t xml:space="preserve"> </w:t>
      </w:r>
      <w:r w:rsidRPr="005C0A19">
        <w:rPr>
          <w:rFonts w:ascii="Courier New" w:hAnsi="Courier New" w:cs="Courier New"/>
        </w:rPr>
        <w:t xml:space="preserve">    </w:t>
      </w:r>
      <w:r w:rsidRPr="005C0A19">
        <w:rPr>
          <w:rFonts w:ascii="Courier New" w:hAnsi="Courier New" w:cs="Courier New"/>
          <w:b w:val="0"/>
          <w:sz w:val="20"/>
          <w:szCs w:val="20"/>
        </w:rPr>
        <w:t>Exit Function MX_To_MT72FullField2</w:t>
      </w:r>
    </w:p>
    <w:p w14:paraId="4E6B65A2" w14:textId="77777777" w:rsidR="00B22222" w:rsidRPr="005C0A19" w:rsidRDefault="00B22222" w:rsidP="00B22222">
      <w:pPr>
        <w:spacing w:after="9"/>
        <w:ind w:left="419" w:right="157" w:hanging="7"/>
        <w:rPr>
          <w:rFonts w:eastAsia="Arial"/>
        </w:rPr>
      </w:pPr>
    </w:p>
    <w:p w14:paraId="0926DEA8" w14:textId="120494F6" w:rsidR="00B22222" w:rsidRPr="005C0A19" w:rsidRDefault="00B23F86" w:rsidP="00B22222">
      <w:pPr>
        <w:spacing w:after="9"/>
        <w:ind w:left="0" w:right="157" w:firstLine="0"/>
        <w:rPr>
          <w:rFonts w:eastAsia="Arial"/>
          <w:b/>
        </w:rPr>
      </w:pPr>
      <w:r>
        <w:rPr>
          <w:rFonts w:eastAsia="Arial"/>
          <w:b/>
        </w:rPr>
        <w:t xml:space="preserve">              </w:t>
      </w:r>
      <w:r w:rsidR="00B22222" w:rsidRPr="005C0A19">
        <w:rPr>
          <w:rFonts w:eastAsia="Arial"/>
          <w:b/>
        </w:rPr>
        <w:t xml:space="preserve"> ELSE  </w:t>
      </w:r>
      <w:r w:rsidR="00B22222" w:rsidRPr="005C0A19">
        <w:rPr>
          <w:rFonts w:eastAsia="Arial"/>
        </w:rPr>
        <w:t>/*Append PreviousInstru</w:t>
      </w:r>
      <w:r w:rsidR="003E1A15" w:rsidRPr="005C0A19">
        <w:rPr>
          <w:rFonts w:eastAsia="Arial"/>
        </w:rPr>
        <w:t>ctingAgent2</w:t>
      </w:r>
      <w:r w:rsidR="00B22222" w:rsidRPr="005C0A19">
        <w:rPr>
          <w:rFonts w:eastAsia="Arial"/>
        </w:rPr>
        <w:t xml:space="preserve"> to Field 72*/</w:t>
      </w:r>
    </w:p>
    <w:p w14:paraId="60C7C64D" w14:textId="77777777" w:rsidR="00B23F86" w:rsidRDefault="00B22222" w:rsidP="00B22222">
      <w:pPr>
        <w:ind w:left="0" w:firstLine="0"/>
        <w:rPr>
          <w:b/>
        </w:rPr>
      </w:pPr>
      <w:r w:rsidRPr="005C0A19">
        <w:rPr>
          <w:b/>
        </w:rPr>
        <w:t xml:space="preserve">                  </w:t>
      </w:r>
    </w:p>
    <w:p w14:paraId="33388E9A" w14:textId="312671AA" w:rsidR="00B22222" w:rsidRPr="007C5112" w:rsidRDefault="00B23F86" w:rsidP="00B22222">
      <w:pPr>
        <w:ind w:left="0" w:firstLine="0"/>
      </w:pPr>
      <w:r w:rsidRPr="007C5112">
        <w:t xml:space="preserve">        </w:t>
      </w:r>
      <w:r w:rsidR="00B22222" w:rsidRPr="007C5112">
        <w:t xml:space="preserve">    NumberOfEmptyLines = 6 – </w:t>
      </w:r>
      <w:r w:rsidR="00B22222" w:rsidRPr="007C5112">
        <w:rPr>
          <w:b/>
        </w:rPr>
        <w:t>ReturnFirstLineEmpty</w:t>
      </w:r>
      <w:r w:rsidR="00B22222" w:rsidRPr="007C5112">
        <w:t xml:space="preserve"> (MT72, 6) + 1</w:t>
      </w:r>
    </w:p>
    <w:p w14:paraId="1BC36CEF" w14:textId="77777777" w:rsidR="00B22222" w:rsidRPr="005C0A19" w:rsidRDefault="00B22222" w:rsidP="00B22222">
      <w:pPr>
        <w:ind w:left="0" w:firstLine="0"/>
      </w:pPr>
      <w:r w:rsidRPr="005C0A19">
        <w:t xml:space="preserve">                         /* Append info to Field 72 */</w:t>
      </w:r>
    </w:p>
    <w:p w14:paraId="3336CF23" w14:textId="2A20C0BA" w:rsidR="00B22222" w:rsidRPr="005C0A19" w:rsidRDefault="00B23F86" w:rsidP="00B22222">
      <w:pPr>
        <w:ind w:left="0" w:firstLine="0"/>
      </w:pPr>
      <w:r>
        <w:t xml:space="preserve">            </w:t>
      </w:r>
      <w:r w:rsidR="00B22222" w:rsidRPr="00B23F86">
        <w:rPr>
          <w:b/>
        </w:rPr>
        <w:t>AppendComplexMT72</w:t>
      </w:r>
      <w:r w:rsidR="00B22222" w:rsidRPr="005C0A19">
        <w:t>(NumberOfEmptyLines, MTAgent, MT72;MT72)</w:t>
      </w:r>
    </w:p>
    <w:p w14:paraId="58B54209" w14:textId="77777777" w:rsidR="00B22222" w:rsidRPr="005C0A19" w:rsidRDefault="00B22222" w:rsidP="00B22222">
      <w:pPr>
        <w:ind w:left="180"/>
      </w:pPr>
    </w:p>
    <w:p w14:paraId="3CB348AF" w14:textId="4F701891" w:rsidR="00B22222" w:rsidRPr="005C0A19" w:rsidRDefault="00B22222" w:rsidP="00B22222">
      <w:pPr>
        <w:spacing w:after="9"/>
        <w:ind w:left="419" w:right="157" w:hanging="7"/>
        <w:rPr>
          <w:rFonts w:eastAsia="Arial"/>
          <w:b/>
        </w:rPr>
      </w:pPr>
      <w:r w:rsidRPr="005C0A19">
        <w:rPr>
          <w:rFonts w:eastAsia="Arial"/>
          <w:b/>
        </w:rPr>
        <w:t xml:space="preserve">        </w:t>
      </w:r>
      <w:r w:rsidR="00B23F86">
        <w:rPr>
          <w:rFonts w:eastAsia="Arial"/>
          <w:b/>
        </w:rPr>
        <w:t xml:space="preserve">  </w:t>
      </w:r>
      <w:r w:rsidR="007C5112">
        <w:rPr>
          <w:rFonts w:eastAsia="Arial"/>
          <w:b/>
        </w:rPr>
        <w:t xml:space="preserve"> </w:t>
      </w:r>
      <w:r w:rsidRPr="005C0A19">
        <w:rPr>
          <w:rFonts w:eastAsia="Arial"/>
          <w:b/>
        </w:rPr>
        <w:t xml:space="preserve"> ENDIF</w:t>
      </w:r>
    </w:p>
    <w:p w14:paraId="507320A9" w14:textId="17CBE3B3" w:rsidR="00475679" w:rsidRPr="005C0A19" w:rsidRDefault="00475679" w:rsidP="00475679">
      <w:pPr>
        <w:spacing w:after="9"/>
        <w:ind w:left="419" w:right="157" w:hanging="7"/>
        <w:rPr>
          <w:rFonts w:eastAsia="Arial"/>
          <w:b/>
        </w:rPr>
      </w:pPr>
      <w:r w:rsidRPr="005C0A19">
        <w:rPr>
          <w:rFonts w:eastAsia="Arial"/>
        </w:rPr>
        <w:t xml:space="preserve">   </w:t>
      </w:r>
      <w:r w:rsidR="00B23F86">
        <w:rPr>
          <w:rFonts w:eastAsia="Arial"/>
        </w:rPr>
        <w:t xml:space="preserve">  </w:t>
      </w:r>
      <w:r w:rsidR="00512536">
        <w:rPr>
          <w:rFonts w:eastAsia="Arial"/>
        </w:rPr>
        <w:t xml:space="preserve">  </w:t>
      </w:r>
      <w:r w:rsidRPr="005C0A19">
        <w:rPr>
          <w:rFonts w:eastAsia="Arial"/>
          <w:b/>
        </w:rPr>
        <w:t xml:space="preserve">ENDIF </w:t>
      </w:r>
      <w:r w:rsidR="00512536">
        <w:rPr>
          <w:rFonts w:eastAsia="Arial"/>
        </w:rPr>
        <w:t>/* IF Length</w:t>
      </w:r>
      <w:r w:rsidRPr="005C0A19">
        <w:rPr>
          <w:rFonts w:eastAsia="Arial"/>
        </w:rPr>
        <w:t>(MTAgent) &gt; 0 */</w:t>
      </w:r>
    </w:p>
    <w:p w14:paraId="44F82D40" w14:textId="77777777" w:rsidR="00B22222" w:rsidRPr="005C0A19" w:rsidRDefault="00B22222" w:rsidP="00B22222">
      <w:pPr>
        <w:spacing w:after="9"/>
        <w:ind w:left="0" w:right="157" w:firstLine="0"/>
      </w:pPr>
    </w:p>
    <w:p w14:paraId="7FECDB9E" w14:textId="7FFF2481" w:rsidR="00B22222" w:rsidRPr="005C0A19" w:rsidRDefault="00512536" w:rsidP="00B22222">
      <w:pPr>
        <w:spacing w:after="9"/>
        <w:ind w:left="0" w:right="157" w:firstLine="0"/>
        <w:rPr>
          <w:szCs w:val="20"/>
        </w:rPr>
      </w:pPr>
      <w:r>
        <w:rPr>
          <w:rFonts w:eastAsia="Arial"/>
          <w:b/>
        </w:rPr>
        <w:t xml:space="preserve"> </w:t>
      </w:r>
      <w:r w:rsidR="00B22222" w:rsidRPr="005C0A19">
        <w:rPr>
          <w:rFonts w:eastAsia="Arial"/>
          <w:b/>
        </w:rPr>
        <w:t xml:space="preserve">ENDIF </w:t>
      </w:r>
      <w:r w:rsidR="00B22222" w:rsidRPr="005C0A19">
        <w:rPr>
          <w:rFonts w:eastAsia="Arial"/>
        </w:rPr>
        <w:t xml:space="preserve"> /* PreviousInstructingAgent2 IsPresent   */</w:t>
      </w:r>
    </w:p>
    <w:p w14:paraId="6B074F5B" w14:textId="7C2B4E7A" w:rsidR="00B22222" w:rsidRDefault="00B22222" w:rsidP="009C2801">
      <w:pPr>
        <w:spacing w:after="9"/>
        <w:ind w:right="157"/>
        <w:rPr>
          <w:rFonts w:eastAsia="Arial"/>
        </w:rPr>
      </w:pPr>
    </w:p>
    <w:p w14:paraId="437318D4" w14:textId="0CD2A6F2" w:rsidR="000A0E06" w:rsidRPr="00DC5AE3" w:rsidRDefault="000A0E06" w:rsidP="00574280">
      <w:pPr>
        <w:tabs>
          <w:tab w:val="left" w:pos="90"/>
          <w:tab w:val="left" w:pos="180"/>
          <w:tab w:val="left" w:pos="270"/>
        </w:tabs>
        <w:ind w:left="0" w:firstLine="0"/>
      </w:pPr>
      <w:r w:rsidRPr="005C0A19">
        <w:rPr>
          <w:rFonts w:eastAsia="Arial"/>
        </w:rPr>
        <w:t xml:space="preserve"> </w:t>
      </w:r>
      <w:r w:rsidRPr="005C0A19">
        <w:rPr>
          <w:rFonts w:eastAsia="Arial"/>
          <w:b/>
        </w:rPr>
        <w:t xml:space="preserve">IF </w:t>
      </w:r>
      <w:r w:rsidRPr="00DC5AE3">
        <w:rPr>
          <w:rFonts w:eastAsia="Arial"/>
        </w:rPr>
        <w:t xml:space="preserve">PreviousInstructingAgent3 </w:t>
      </w:r>
      <w:r w:rsidRPr="00574280">
        <w:rPr>
          <w:rFonts w:eastAsia="Arial"/>
          <w:b/>
        </w:rPr>
        <w:t>IsPresent</w:t>
      </w:r>
      <w:r w:rsidRPr="00DC5AE3">
        <w:rPr>
          <w:rFonts w:eastAsia="Arial"/>
        </w:rPr>
        <w:t xml:space="preserve">  THEN</w:t>
      </w:r>
    </w:p>
    <w:p w14:paraId="318C5D99" w14:textId="451ED1B1" w:rsidR="000A0E06" w:rsidRPr="005C0A19" w:rsidRDefault="00DC5AE3" w:rsidP="000A0E06">
      <w:pPr>
        <w:spacing w:after="9"/>
        <w:ind w:left="0" w:right="157" w:firstLine="0"/>
        <w:rPr>
          <w:rFonts w:eastAsia="Arial"/>
        </w:rPr>
      </w:pPr>
      <w:r>
        <w:rPr>
          <w:rFonts w:eastAsia="Arial"/>
        </w:rPr>
        <w:t xml:space="preserve">           </w:t>
      </w:r>
      <w:r w:rsidR="000A0E06" w:rsidRPr="005C0A19">
        <w:rPr>
          <w:rFonts w:eastAsia="Arial"/>
        </w:rPr>
        <w:t>MXAgent = MXPreviousInstructingAgent3</w:t>
      </w:r>
    </w:p>
    <w:p w14:paraId="324AA7FC" w14:textId="77777777" w:rsidR="000A0E06" w:rsidRPr="005C0A19" w:rsidRDefault="000A0E06" w:rsidP="000A0E06">
      <w:pPr>
        <w:spacing w:after="112" w:line="249" w:lineRule="auto"/>
        <w:ind w:left="0" w:right="15" w:firstLine="0"/>
        <w:rPr>
          <w:rFonts w:eastAsia="Arial"/>
        </w:rPr>
      </w:pPr>
      <w:r w:rsidRPr="005C0A19">
        <w:rPr>
          <w:rFonts w:eastAsia="Arial"/>
        </w:rPr>
        <w:t xml:space="preserve">           </w:t>
      </w:r>
      <w:r w:rsidRPr="005C0A19">
        <w:rPr>
          <w:rFonts w:eastAsia="Arial"/>
          <w:b/>
        </w:rPr>
        <w:t>MX_To_MTBICNameAgent</w:t>
      </w:r>
      <w:r w:rsidRPr="005C0A19">
        <w:rPr>
          <w:rFonts w:eastAsia="Arial"/>
        </w:rPr>
        <w:t>(MXAgent, RequiredLength; MTAgent)</w:t>
      </w:r>
    </w:p>
    <w:p w14:paraId="751B3833" w14:textId="0A716871" w:rsidR="000A0E06" w:rsidRPr="005C0A19" w:rsidRDefault="000A0E06" w:rsidP="00574280">
      <w:pPr>
        <w:tabs>
          <w:tab w:val="left" w:pos="1350"/>
        </w:tabs>
        <w:spacing w:after="112" w:line="249" w:lineRule="auto"/>
        <w:ind w:left="0" w:right="15" w:firstLine="0"/>
        <w:rPr>
          <w:rFonts w:eastAsia="Arial"/>
        </w:rPr>
      </w:pPr>
      <w:r w:rsidRPr="005C0A19">
        <w:rPr>
          <w:rFonts w:eastAsia="Arial"/>
          <w:b/>
        </w:rPr>
        <w:t xml:space="preserve">           IF</w:t>
      </w:r>
      <w:r w:rsidR="00574280">
        <w:rPr>
          <w:rFonts w:eastAsia="Arial"/>
        </w:rPr>
        <w:t xml:space="preserve"> </w:t>
      </w:r>
      <w:r w:rsidR="00574280" w:rsidRPr="00574280">
        <w:rPr>
          <w:rFonts w:eastAsia="Arial"/>
          <w:b/>
        </w:rPr>
        <w:t>Length</w:t>
      </w:r>
      <w:r w:rsidR="00574280">
        <w:rPr>
          <w:rFonts w:eastAsia="Arial"/>
        </w:rPr>
        <w:t>(MTAgent) &gt; 0 THEN</w:t>
      </w:r>
      <w:r w:rsidRPr="005C0A19">
        <w:rPr>
          <w:rFonts w:eastAsia="Arial"/>
        </w:rPr>
        <w:t xml:space="preserve"> </w:t>
      </w:r>
    </w:p>
    <w:p w14:paraId="3047EB93" w14:textId="77777777" w:rsidR="000A0E06" w:rsidRPr="005C0A19" w:rsidRDefault="000A0E06" w:rsidP="000A0E06">
      <w:pPr>
        <w:ind w:left="180"/>
      </w:pPr>
      <w:r w:rsidRPr="005C0A19">
        <w:rPr>
          <w:rFonts w:eastAsia="Arial"/>
        </w:rPr>
        <w:t xml:space="preserve">              </w:t>
      </w:r>
      <w:r w:rsidRPr="005C0A19">
        <w:t xml:space="preserve">    / *check room left */</w:t>
      </w:r>
    </w:p>
    <w:p w14:paraId="5225215F" w14:textId="77777777" w:rsidR="000A0E06" w:rsidRPr="005C0A19" w:rsidRDefault="000A0E06" w:rsidP="000A0E06">
      <w:pPr>
        <w:ind w:hanging="498"/>
      </w:pPr>
    </w:p>
    <w:p w14:paraId="757E1179" w14:textId="77777777" w:rsidR="000A0E06" w:rsidRPr="005C0A19" w:rsidRDefault="000A0E06" w:rsidP="000A0E06">
      <w:pPr>
        <w:spacing w:after="112" w:line="249" w:lineRule="auto"/>
        <w:ind w:left="0" w:right="15" w:firstLine="0"/>
        <w:rPr>
          <w:rFonts w:eastAsia="Arial"/>
        </w:rPr>
      </w:pPr>
      <w:r w:rsidRPr="005C0A19">
        <w:rPr>
          <w:rFonts w:eastAsia="Arial"/>
        </w:rPr>
        <w:t xml:space="preserve">               MTAgent = </w:t>
      </w:r>
      <w:r w:rsidRPr="00574280">
        <w:rPr>
          <w:rFonts w:eastAsia="Arial"/>
          <w:b/>
        </w:rPr>
        <w:t>Concatenate</w:t>
      </w:r>
      <w:r w:rsidRPr="005C0A19">
        <w:rPr>
          <w:rFonts w:eastAsia="Arial"/>
        </w:rPr>
        <w:t xml:space="preserve"> (“/INS/”, MTAgent)</w:t>
      </w:r>
    </w:p>
    <w:p w14:paraId="0071589B" w14:textId="7E598361" w:rsidR="000A0E06" w:rsidRPr="00574280" w:rsidRDefault="00DC5AE3" w:rsidP="00574280">
      <w:pPr>
        <w:tabs>
          <w:tab w:val="left" w:pos="1530"/>
          <w:tab w:val="left" w:pos="1620"/>
          <w:tab w:val="left" w:pos="1800"/>
        </w:tabs>
        <w:spacing w:after="9"/>
        <w:ind w:right="157"/>
        <w:rPr>
          <w:rFonts w:eastAsia="Arial"/>
        </w:rPr>
      </w:pPr>
      <w:r>
        <w:rPr>
          <w:rFonts w:eastAsia="Arial"/>
        </w:rPr>
        <w:t xml:space="preserve">       </w:t>
      </w:r>
      <w:r w:rsidR="000A0E06" w:rsidRPr="005C0A19">
        <w:rPr>
          <w:rFonts w:eastAsia="Arial"/>
        </w:rPr>
        <w:t xml:space="preserve"> </w:t>
      </w:r>
      <w:r w:rsidR="000A0E06" w:rsidRPr="005C0A19">
        <w:rPr>
          <w:rFonts w:eastAsia="Arial"/>
          <w:b/>
        </w:rPr>
        <w:t xml:space="preserve">IF ReturnFirstLineEmpty </w:t>
      </w:r>
      <w:r w:rsidR="000A0E06" w:rsidRPr="00574280">
        <w:rPr>
          <w:rFonts w:eastAsia="Arial"/>
        </w:rPr>
        <w:t>(MT72, 6) = 0  THEN</w:t>
      </w:r>
    </w:p>
    <w:p w14:paraId="1760D959" w14:textId="77777777" w:rsidR="000A0E06" w:rsidRPr="005C0A19" w:rsidRDefault="000A0E06" w:rsidP="000A0E06">
      <w:pPr>
        <w:spacing w:after="9"/>
        <w:ind w:left="0" w:right="157" w:firstLine="0"/>
        <w:rPr>
          <w:rFonts w:eastAsia="Arial"/>
        </w:rPr>
      </w:pPr>
      <w:r w:rsidRPr="005C0A19">
        <w:rPr>
          <w:rFonts w:eastAsia="Arial"/>
        </w:rPr>
        <w:t xml:space="preserve">                      Flag_MissingInformation = “True”</w:t>
      </w:r>
    </w:p>
    <w:p w14:paraId="797EF728" w14:textId="7962AEB1" w:rsidR="000A0E06" w:rsidRPr="005C0A19" w:rsidRDefault="000A0E06" w:rsidP="000A0E06">
      <w:pPr>
        <w:pStyle w:val="Heading4"/>
        <w:tabs>
          <w:tab w:val="center" w:pos="2297"/>
        </w:tabs>
        <w:ind w:left="-14" w:firstLine="0"/>
        <w:rPr>
          <w:rFonts w:ascii="Courier New" w:hAnsi="Courier New" w:cs="Courier New"/>
          <w:b w:val="0"/>
          <w:sz w:val="20"/>
          <w:szCs w:val="20"/>
        </w:rPr>
      </w:pPr>
      <w:r w:rsidRPr="005C0A19">
        <w:rPr>
          <w:rFonts w:ascii="Courier New" w:hAnsi="Courier New" w:cs="Courier New"/>
        </w:rPr>
        <w:t xml:space="preserve"> </w:t>
      </w:r>
      <w:r w:rsidRPr="005C0A19">
        <w:rPr>
          <w:rFonts w:ascii="Courier New" w:hAnsi="Courier New" w:cs="Courier New"/>
        </w:rPr>
        <w:tab/>
        <w:t xml:space="preserve">              </w:t>
      </w:r>
      <w:r w:rsidR="00DC5AE3">
        <w:rPr>
          <w:rFonts w:ascii="Courier New" w:hAnsi="Courier New" w:cs="Courier New"/>
        </w:rPr>
        <w:t xml:space="preserve"> </w:t>
      </w:r>
      <w:r w:rsidRPr="005C0A19">
        <w:rPr>
          <w:rFonts w:ascii="Courier New" w:hAnsi="Courier New" w:cs="Courier New"/>
          <w:b w:val="0"/>
          <w:sz w:val="20"/>
          <w:szCs w:val="20"/>
        </w:rPr>
        <w:t>Exit Function MX_To_MT72FullField2</w:t>
      </w:r>
    </w:p>
    <w:p w14:paraId="16DCBE58" w14:textId="77777777" w:rsidR="000A0E06" w:rsidRPr="005C0A19" w:rsidRDefault="000A0E06" w:rsidP="000A0E06">
      <w:pPr>
        <w:spacing w:after="9"/>
        <w:ind w:left="419" w:right="157" w:hanging="7"/>
        <w:rPr>
          <w:rFonts w:eastAsia="Arial"/>
        </w:rPr>
      </w:pPr>
    </w:p>
    <w:p w14:paraId="2D7EFB21" w14:textId="2E918760" w:rsidR="000A0E06" w:rsidRPr="005C0A19" w:rsidRDefault="00DC5AE3" w:rsidP="000A0E06">
      <w:pPr>
        <w:spacing w:after="9"/>
        <w:ind w:left="0" w:right="157" w:firstLine="0"/>
        <w:rPr>
          <w:rFonts w:eastAsia="Arial"/>
          <w:b/>
        </w:rPr>
      </w:pPr>
      <w:r>
        <w:rPr>
          <w:rFonts w:eastAsia="Arial"/>
          <w:b/>
        </w:rPr>
        <w:t xml:space="preserve">               </w:t>
      </w:r>
      <w:r w:rsidR="000A0E06" w:rsidRPr="005C0A19">
        <w:rPr>
          <w:rFonts w:eastAsia="Arial"/>
          <w:b/>
        </w:rPr>
        <w:t xml:space="preserve">ELSE  </w:t>
      </w:r>
      <w:r w:rsidR="000A0E06" w:rsidRPr="005C0A19">
        <w:rPr>
          <w:rFonts w:eastAsia="Arial"/>
        </w:rPr>
        <w:t>/*Append PreviousInstru</w:t>
      </w:r>
      <w:r w:rsidR="003E1A15" w:rsidRPr="005C0A19">
        <w:rPr>
          <w:rFonts w:eastAsia="Arial"/>
        </w:rPr>
        <w:t>ctingAgent3</w:t>
      </w:r>
      <w:r w:rsidR="000A0E06" w:rsidRPr="005C0A19">
        <w:rPr>
          <w:rFonts w:eastAsia="Arial"/>
        </w:rPr>
        <w:t xml:space="preserve"> to Field 72*/</w:t>
      </w:r>
    </w:p>
    <w:p w14:paraId="7B74ED90" w14:textId="7F06BEFA" w:rsidR="000A0E06" w:rsidRPr="00574280" w:rsidRDefault="00DC5AE3" w:rsidP="000A0E06">
      <w:pPr>
        <w:ind w:left="0" w:firstLine="0"/>
      </w:pPr>
      <w:r>
        <w:rPr>
          <w:b/>
        </w:rPr>
        <w:t xml:space="preserve">            </w:t>
      </w:r>
      <w:r w:rsidR="000A0E06" w:rsidRPr="00574280">
        <w:t xml:space="preserve">NumberOfEmptyLines = 6 – </w:t>
      </w:r>
      <w:r w:rsidR="000A0E06" w:rsidRPr="00574280">
        <w:rPr>
          <w:b/>
        </w:rPr>
        <w:t>ReturnFirstLineEmpty</w:t>
      </w:r>
      <w:r w:rsidR="000A0E06" w:rsidRPr="00574280">
        <w:t xml:space="preserve"> (MT72, 6) + 1</w:t>
      </w:r>
    </w:p>
    <w:p w14:paraId="4FCA9F94" w14:textId="77777777" w:rsidR="000A0E06" w:rsidRPr="005C0A19" w:rsidRDefault="000A0E06" w:rsidP="000A0E06">
      <w:pPr>
        <w:ind w:left="0" w:firstLine="0"/>
      </w:pPr>
      <w:r w:rsidRPr="005C0A19">
        <w:t xml:space="preserve">                         /* Append info to Field 72 */</w:t>
      </w:r>
    </w:p>
    <w:p w14:paraId="2B58CAC2" w14:textId="259DA91F" w:rsidR="000A0E06" w:rsidRPr="005C0A19" w:rsidRDefault="00DC5AE3" w:rsidP="000A0E06">
      <w:pPr>
        <w:ind w:left="0" w:firstLine="0"/>
      </w:pPr>
      <w:r w:rsidRPr="00DC5AE3">
        <w:rPr>
          <w:b/>
        </w:rPr>
        <w:t xml:space="preserve">            </w:t>
      </w:r>
      <w:r w:rsidR="000A0E06" w:rsidRPr="00DC5AE3">
        <w:rPr>
          <w:b/>
        </w:rPr>
        <w:t>AppendComplexMT72</w:t>
      </w:r>
      <w:r w:rsidR="000A0E06" w:rsidRPr="005C0A19">
        <w:t>(NumberOfEmptyLines, MTAgent, MT72;MT72)</w:t>
      </w:r>
    </w:p>
    <w:p w14:paraId="08672DBA" w14:textId="77777777" w:rsidR="000A0E06" w:rsidRPr="005C0A19" w:rsidRDefault="000A0E06" w:rsidP="000A0E06">
      <w:pPr>
        <w:ind w:left="180"/>
      </w:pPr>
    </w:p>
    <w:p w14:paraId="7951E35A" w14:textId="58B4DA4E" w:rsidR="000A0E06" w:rsidRPr="005C0A19" w:rsidRDefault="000A0E06" w:rsidP="000A0E06">
      <w:pPr>
        <w:spacing w:after="9"/>
        <w:ind w:left="419" w:right="157" w:hanging="7"/>
        <w:rPr>
          <w:rFonts w:eastAsia="Arial"/>
          <w:b/>
        </w:rPr>
      </w:pPr>
      <w:r w:rsidRPr="005C0A19">
        <w:rPr>
          <w:rFonts w:eastAsia="Arial"/>
          <w:b/>
        </w:rPr>
        <w:t xml:space="preserve">        </w:t>
      </w:r>
      <w:r w:rsidR="00DC5AE3">
        <w:rPr>
          <w:rFonts w:eastAsia="Arial"/>
          <w:b/>
        </w:rPr>
        <w:t xml:space="preserve">  </w:t>
      </w:r>
      <w:r w:rsidRPr="005C0A19">
        <w:rPr>
          <w:rFonts w:eastAsia="Arial"/>
          <w:b/>
        </w:rPr>
        <w:t xml:space="preserve"> ENDIF</w:t>
      </w:r>
    </w:p>
    <w:p w14:paraId="4D6A11DF" w14:textId="57B180B0" w:rsidR="00475679" w:rsidRPr="005C0A19" w:rsidRDefault="00475679" w:rsidP="00475679">
      <w:pPr>
        <w:spacing w:after="9"/>
        <w:ind w:left="419" w:right="157" w:hanging="7"/>
        <w:rPr>
          <w:rFonts w:eastAsia="Arial"/>
          <w:b/>
        </w:rPr>
      </w:pPr>
      <w:r w:rsidRPr="005C0A19">
        <w:rPr>
          <w:rFonts w:eastAsia="Arial"/>
        </w:rPr>
        <w:t xml:space="preserve">   </w:t>
      </w:r>
      <w:r w:rsidR="00DC5AE3">
        <w:rPr>
          <w:rFonts w:eastAsia="Arial"/>
        </w:rPr>
        <w:t xml:space="preserve">   </w:t>
      </w:r>
      <w:r w:rsidRPr="005C0A19">
        <w:rPr>
          <w:rFonts w:eastAsia="Arial"/>
        </w:rPr>
        <w:t xml:space="preserve">  </w:t>
      </w:r>
      <w:r w:rsidRPr="005C0A19">
        <w:rPr>
          <w:rFonts w:eastAsia="Arial"/>
          <w:b/>
        </w:rPr>
        <w:t xml:space="preserve">ENDIF </w:t>
      </w:r>
      <w:r w:rsidR="00574280">
        <w:rPr>
          <w:rFonts w:eastAsia="Arial"/>
        </w:rPr>
        <w:t>/* IF Length</w:t>
      </w:r>
      <w:r w:rsidRPr="005C0A19">
        <w:rPr>
          <w:rFonts w:eastAsia="Arial"/>
        </w:rPr>
        <w:t>(MTAgent) &gt; 0 */</w:t>
      </w:r>
    </w:p>
    <w:p w14:paraId="558BE908" w14:textId="77777777" w:rsidR="000A0E06" w:rsidRPr="005C0A19" w:rsidRDefault="000A0E06" w:rsidP="000A0E06">
      <w:pPr>
        <w:spacing w:after="9"/>
        <w:ind w:left="0" w:right="157" w:firstLine="0"/>
      </w:pPr>
    </w:p>
    <w:p w14:paraId="7377C320" w14:textId="0BF1B77D" w:rsidR="000A0E06" w:rsidRDefault="00DC5AE3" w:rsidP="00574280">
      <w:pPr>
        <w:tabs>
          <w:tab w:val="left" w:pos="90"/>
          <w:tab w:val="left" w:pos="180"/>
        </w:tabs>
        <w:spacing w:after="9"/>
        <w:ind w:left="0" w:right="157" w:firstLine="0"/>
        <w:rPr>
          <w:rFonts w:eastAsia="Arial"/>
        </w:rPr>
      </w:pPr>
      <w:r>
        <w:rPr>
          <w:rFonts w:eastAsia="Arial"/>
          <w:b/>
        </w:rPr>
        <w:t xml:space="preserve"> </w:t>
      </w:r>
      <w:r w:rsidR="000A0E06" w:rsidRPr="005C0A19">
        <w:rPr>
          <w:rFonts w:eastAsia="Arial"/>
          <w:b/>
        </w:rPr>
        <w:t xml:space="preserve">ENDIF </w:t>
      </w:r>
      <w:r w:rsidR="000A0E06" w:rsidRPr="005C0A19">
        <w:rPr>
          <w:rFonts w:eastAsia="Arial"/>
        </w:rPr>
        <w:t xml:space="preserve"> /*</w:t>
      </w:r>
      <w:r w:rsidR="003E1A15" w:rsidRPr="005C0A19">
        <w:rPr>
          <w:rFonts w:eastAsia="Arial"/>
        </w:rPr>
        <w:t xml:space="preserve"> PreviousInstructingAgent3</w:t>
      </w:r>
      <w:r w:rsidR="000A0E06" w:rsidRPr="005C0A19">
        <w:rPr>
          <w:rFonts w:eastAsia="Arial"/>
        </w:rPr>
        <w:t xml:space="preserve"> IsPresent   */</w:t>
      </w:r>
    </w:p>
    <w:p w14:paraId="7A24B283" w14:textId="77777777" w:rsidR="00B12012" w:rsidRPr="005C0A19" w:rsidRDefault="00B12012" w:rsidP="000A0E06">
      <w:pPr>
        <w:spacing w:after="9"/>
        <w:ind w:left="0" w:right="157" w:firstLine="0"/>
        <w:rPr>
          <w:szCs w:val="20"/>
        </w:rPr>
      </w:pPr>
    </w:p>
    <w:p w14:paraId="4CBBE4AD" w14:textId="0F710136" w:rsidR="00E9537B" w:rsidRPr="005C0A19" w:rsidRDefault="00E9537B" w:rsidP="00E9537B">
      <w:pPr>
        <w:spacing w:after="9"/>
        <w:ind w:left="0" w:right="157" w:firstLine="0"/>
        <w:rPr>
          <w:ins w:id="5347" w:author="BOUVY Martine [3]" w:date="2020-07-14T09:47:00Z"/>
          <w:rFonts w:eastAsia="Arial"/>
          <w:b/>
          <w:sz w:val="24"/>
          <w:szCs w:val="24"/>
        </w:rPr>
      </w:pPr>
      <w:ins w:id="5348" w:author="BOUVY Martine [3]" w:date="2020-07-14T09:47:00Z">
        <w:r w:rsidRPr="005C0A19">
          <w:rPr>
            <w:rFonts w:eastAsia="Arial"/>
            <w:b/>
            <w:sz w:val="24"/>
            <w:szCs w:val="24"/>
          </w:rPr>
          <w:t>Subfu</w:t>
        </w:r>
        <w:r>
          <w:rPr>
            <w:rFonts w:eastAsia="Arial"/>
            <w:b/>
            <w:sz w:val="24"/>
            <w:szCs w:val="24"/>
          </w:rPr>
          <w:t>nctionDebtor</w:t>
        </w:r>
        <w:r w:rsidRPr="005C0A19">
          <w:rPr>
            <w:rFonts w:eastAsia="Arial"/>
            <w:b/>
            <w:sz w:val="24"/>
            <w:szCs w:val="24"/>
          </w:rPr>
          <w:t>Agent</w:t>
        </w:r>
      </w:ins>
    </w:p>
    <w:p w14:paraId="5F408DF3" w14:textId="77777777" w:rsidR="00E9537B" w:rsidRPr="005C0A19" w:rsidRDefault="00E9537B" w:rsidP="00E9537B">
      <w:pPr>
        <w:spacing w:after="9"/>
        <w:ind w:left="0" w:right="157" w:firstLine="0"/>
        <w:rPr>
          <w:ins w:id="5349" w:author="BOUVY Martine [3]" w:date="2020-07-14T09:47:00Z"/>
          <w:rFonts w:eastAsia="Arial"/>
          <w:b/>
          <w:sz w:val="24"/>
          <w:szCs w:val="24"/>
        </w:rPr>
      </w:pPr>
    </w:p>
    <w:p w14:paraId="4A927998" w14:textId="77777777" w:rsidR="00E9537B" w:rsidRPr="000E2FF9" w:rsidRDefault="00E9537B" w:rsidP="00E9537B">
      <w:pPr>
        <w:spacing w:after="9"/>
        <w:ind w:left="0" w:right="157" w:firstLine="0"/>
        <w:rPr>
          <w:ins w:id="5350" w:author="BOUVY Martine [3]" w:date="2020-07-14T09:47:00Z"/>
          <w:rFonts w:eastAsia="Arial"/>
        </w:rPr>
      </w:pPr>
      <w:ins w:id="5351" w:author="BOUVY Martine [3]" w:date="2020-07-14T09:47:00Z">
        <w:r w:rsidRPr="000E2FF9">
          <w:rPr>
            <w:rFonts w:eastAsia="Arial"/>
          </w:rPr>
          <w:t>/* Local variables:</w:t>
        </w:r>
      </w:ins>
    </w:p>
    <w:p w14:paraId="704F9FA5" w14:textId="77777777" w:rsidR="00E9537B" w:rsidRPr="005C0A19" w:rsidRDefault="00E9537B" w:rsidP="00E9537B">
      <w:pPr>
        <w:spacing w:after="9"/>
        <w:ind w:left="419" w:right="157" w:hanging="7"/>
        <w:rPr>
          <w:ins w:id="5352" w:author="BOUVY Martine [3]" w:date="2020-07-14T09:47:00Z"/>
          <w:rFonts w:eastAsia="Arial"/>
        </w:rPr>
      </w:pPr>
      <w:ins w:id="5353" w:author="BOUVY Martine [3]" w:date="2020-07-14T09:47:00Z">
        <w:r w:rsidRPr="005C0A19">
          <w:rPr>
            <w:rFonts w:eastAsia="Arial"/>
          </w:rPr>
          <w:t xml:space="preserve">MTAgent : string </w:t>
        </w:r>
      </w:ins>
    </w:p>
    <w:p w14:paraId="39AC7E91" w14:textId="77777777" w:rsidR="00E9537B" w:rsidRPr="005C0A19" w:rsidRDefault="00E9537B" w:rsidP="00E9537B">
      <w:pPr>
        <w:spacing w:after="9"/>
        <w:ind w:left="419" w:right="157" w:hanging="7"/>
        <w:rPr>
          <w:ins w:id="5354" w:author="BOUVY Martine [3]" w:date="2020-07-14T09:47:00Z"/>
          <w:rFonts w:eastAsia="Arial"/>
        </w:rPr>
      </w:pPr>
      <w:ins w:id="5355" w:author="BOUVY Martine [3]" w:date="2020-07-14T09:47:00Z">
        <w:r w:rsidRPr="005C0A19">
          <w:t>NumberOfEmptyLines : integer</w:t>
        </w:r>
        <w:r w:rsidRPr="005C0A19">
          <w:rPr>
            <w:rFonts w:eastAsia="Arial"/>
          </w:rPr>
          <w:t xml:space="preserve"> </w:t>
        </w:r>
      </w:ins>
    </w:p>
    <w:p w14:paraId="219F287A" w14:textId="77777777" w:rsidR="00DB4049" w:rsidRDefault="00E9537B" w:rsidP="00E9537B">
      <w:pPr>
        <w:spacing w:after="9"/>
        <w:ind w:left="419" w:right="157" w:hanging="7"/>
        <w:rPr>
          <w:ins w:id="5356" w:author="BOUVY Martine [3]" w:date="2020-07-14T09:57:00Z"/>
          <w:rFonts w:eastAsia="Arial"/>
        </w:rPr>
      </w:pPr>
      <w:ins w:id="5357" w:author="BOUVY Martine [3]" w:date="2020-07-14T09:47:00Z">
        <w:r w:rsidRPr="005C0A19">
          <w:rPr>
            <w:rFonts w:eastAsia="Arial"/>
          </w:rPr>
          <w:lastRenderedPageBreak/>
          <w:t>RequiredLength: integer</w:t>
        </w:r>
      </w:ins>
    </w:p>
    <w:p w14:paraId="298063CF" w14:textId="7F5D4BCE" w:rsidR="00E9537B" w:rsidRPr="00DB4049" w:rsidRDefault="00DB4049" w:rsidP="004C50A3">
      <w:pPr>
        <w:spacing w:after="95"/>
        <w:ind w:left="0" w:right="-892" w:firstLine="0"/>
        <w:rPr>
          <w:ins w:id="5358" w:author="BOUVY Martine [3]" w:date="2020-07-14T09:47:00Z"/>
          <w:rFonts w:ascii="Arial" w:eastAsia="Arial" w:hAnsi="Arial" w:cs="Arial"/>
        </w:rPr>
      </w:pPr>
      <w:ins w:id="5359" w:author="BOUVY Martine [3]" w:date="2020-07-14T09:57:00Z">
        <w:r>
          <w:rPr>
            <w:rFonts w:eastAsia="Arial"/>
          </w:rPr>
          <w:t xml:space="preserve">    MXAgent : structure </w:t>
        </w:r>
        <w:r w:rsidRPr="00DB4049">
          <w:rPr>
            <w:rFonts w:eastAsia="Arial"/>
          </w:rPr>
          <w:t>typed BranchAndFinancialInstitutionIdentification6</w:t>
        </w:r>
      </w:ins>
      <w:ins w:id="5360" w:author="BOUVY Martine [3]" w:date="2020-07-14T09:58:00Z">
        <w:r>
          <w:rPr>
            <w:rFonts w:ascii="Arial" w:eastAsia="Arial" w:hAnsi="Arial" w:cs="Arial"/>
          </w:rPr>
          <w:t xml:space="preserve"> </w:t>
        </w:r>
      </w:ins>
      <w:ins w:id="5361" w:author="BOUVY Martine [3]" w:date="2020-07-14T09:47:00Z">
        <w:r w:rsidR="00E9537B" w:rsidRPr="005C0A19">
          <w:rPr>
            <w:rFonts w:eastAsia="Arial"/>
          </w:rPr>
          <w:t>*/</w:t>
        </w:r>
      </w:ins>
    </w:p>
    <w:p w14:paraId="3D81BB97" w14:textId="77777777" w:rsidR="00E9537B" w:rsidRPr="005C0A19" w:rsidRDefault="00E9537B" w:rsidP="00E9537B">
      <w:pPr>
        <w:spacing w:after="9"/>
        <w:ind w:left="0" w:right="157" w:firstLine="0"/>
        <w:rPr>
          <w:ins w:id="5362" w:author="BOUVY Martine [3]" w:date="2020-07-14T09:47:00Z"/>
          <w:rFonts w:eastAsia="Arial"/>
          <w:b/>
          <w:sz w:val="24"/>
          <w:szCs w:val="24"/>
        </w:rPr>
      </w:pPr>
    </w:p>
    <w:p w14:paraId="4EF1A238" w14:textId="09E39008" w:rsidR="00E9537B" w:rsidRPr="005C0A19" w:rsidRDefault="00E9537B" w:rsidP="00E9537B">
      <w:pPr>
        <w:ind w:left="0" w:firstLine="0"/>
        <w:rPr>
          <w:ins w:id="5363" w:author="BOUVY Martine [3]" w:date="2020-07-14T09:47:00Z"/>
          <w:rFonts w:eastAsia="Arial"/>
        </w:rPr>
      </w:pPr>
      <w:ins w:id="5364" w:author="BOUVY Martine [3]" w:date="2020-07-14T09:47:00Z">
        <w:r>
          <w:t>/* Same logic as PreviousInstructingAgent translation */</w:t>
        </w:r>
      </w:ins>
    </w:p>
    <w:p w14:paraId="26E9199C" w14:textId="77777777" w:rsidR="00E9537B" w:rsidRPr="005C0A19" w:rsidRDefault="00E9537B" w:rsidP="00E9537B">
      <w:pPr>
        <w:ind w:left="0" w:firstLine="0"/>
        <w:rPr>
          <w:ins w:id="5365" w:author="BOUVY Martine [3]" w:date="2020-07-14T09:47:00Z"/>
          <w:rFonts w:eastAsia="Arial"/>
        </w:rPr>
      </w:pPr>
    </w:p>
    <w:p w14:paraId="5788324A" w14:textId="77777777" w:rsidR="00E9537B" w:rsidRPr="005C0A19" w:rsidRDefault="00E9537B" w:rsidP="00E9537B">
      <w:pPr>
        <w:spacing w:after="9"/>
        <w:ind w:left="0" w:right="157" w:firstLine="0"/>
        <w:rPr>
          <w:ins w:id="5366" w:author="BOUVY Martine [3]" w:date="2020-07-14T09:47:00Z"/>
          <w:rFonts w:eastAsia="Arial"/>
        </w:rPr>
      </w:pPr>
      <w:ins w:id="5367" w:author="BOUVY Martine [3]" w:date="2020-07-14T09:47:00Z">
        <w:r w:rsidRPr="000E2FF9">
          <w:rPr>
            <w:rFonts w:eastAsia="Arial"/>
          </w:rPr>
          <w:t>RequiredLength = 210</w:t>
        </w:r>
      </w:ins>
    </w:p>
    <w:p w14:paraId="1EFE18B3" w14:textId="77777777" w:rsidR="00E9537B" w:rsidRDefault="00E9537B" w:rsidP="00E9537B">
      <w:pPr>
        <w:ind w:left="0" w:firstLine="0"/>
        <w:rPr>
          <w:ins w:id="5368" w:author="BOUVY Martine [3]" w:date="2020-07-14T09:47:00Z"/>
          <w:rFonts w:eastAsia="Arial"/>
        </w:rPr>
      </w:pPr>
    </w:p>
    <w:p w14:paraId="15066060" w14:textId="77777777" w:rsidR="00E9537B" w:rsidRPr="005C0A19" w:rsidRDefault="00E9537B" w:rsidP="00E9537B">
      <w:pPr>
        <w:ind w:left="0" w:firstLine="0"/>
        <w:rPr>
          <w:ins w:id="5369" w:author="BOUVY Martine [3]" w:date="2020-07-14T09:47:00Z"/>
          <w:rFonts w:eastAsia="Arial"/>
        </w:rPr>
      </w:pPr>
    </w:p>
    <w:p w14:paraId="30ABF215" w14:textId="01C9D656" w:rsidR="00E9537B" w:rsidRPr="0074292C" w:rsidRDefault="00E9537B" w:rsidP="00E9537B">
      <w:pPr>
        <w:tabs>
          <w:tab w:val="left" w:pos="90"/>
          <w:tab w:val="left" w:pos="180"/>
        </w:tabs>
        <w:ind w:left="0" w:firstLine="0"/>
        <w:rPr>
          <w:ins w:id="5370" w:author="BOUVY Martine [3]" w:date="2020-07-14T09:47:00Z"/>
        </w:rPr>
      </w:pPr>
      <w:ins w:id="5371" w:author="BOUVY Martine [3]" w:date="2020-07-14T09:47:00Z">
        <w:r w:rsidRPr="005C0A19">
          <w:rPr>
            <w:rFonts w:eastAsia="Arial"/>
          </w:rPr>
          <w:t xml:space="preserve"> </w:t>
        </w:r>
        <w:r w:rsidRPr="005C0A19">
          <w:rPr>
            <w:rFonts w:eastAsia="Arial"/>
            <w:b/>
          </w:rPr>
          <w:t xml:space="preserve">IF </w:t>
        </w:r>
        <w:r>
          <w:rPr>
            <w:rFonts w:eastAsia="Arial"/>
          </w:rPr>
          <w:t>DebtorAgent</w:t>
        </w:r>
        <w:r w:rsidRPr="0074292C">
          <w:rPr>
            <w:rFonts w:eastAsia="Arial"/>
          </w:rPr>
          <w:t xml:space="preserve"> </w:t>
        </w:r>
        <w:r w:rsidRPr="00477D03">
          <w:rPr>
            <w:rFonts w:eastAsia="Arial"/>
            <w:b/>
          </w:rPr>
          <w:t>IsPresent</w:t>
        </w:r>
        <w:r w:rsidRPr="0074292C">
          <w:rPr>
            <w:rFonts w:eastAsia="Arial"/>
          </w:rPr>
          <w:t xml:space="preserve">  THEN</w:t>
        </w:r>
      </w:ins>
    </w:p>
    <w:p w14:paraId="4F72D3BD" w14:textId="61D2E809" w:rsidR="00E9537B" w:rsidRPr="005C0A19" w:rsidRDefault="00E9537B" w:rsidP="00E9537B">
      <w:pPr>
        <w:spacing w:after="9"/>
        <w:ind w:left="0" w:right="157" w:firstLine="0"/>
        <w:rPr>
          <w:ins w:id="5372" w:author="BOUVY Martine [3]" w:date="2020-07-14T09:47:00Z"/>
          <w:rFonts w:eastAsia="Arial"/>
        </w:rPr>
      </w:pPr>
      <w:ins w:id="5373" w:author="BOUVY Martine [3]" w:date="2020-07-14T09:47:00Z">
        <w:r>
          <w:rPr>
            <w:rFonts w:eastAsia="Arial"/>
          </w:rPr>
          <w:t xml:space="preserve">       </w:t>
        </w:r>
        <w:r w:rsidRPr="005C0A19">
          <w:rPr>
            <w:rFonts w:eastAsia="Arial"/>
          </w:rPr>
          <w:t>MXAge</w:t>
        </w:r>
        <w:r w:rsidR="00DB4049">
          <w:rPr>
            <w:rFonts w:eastAsia="Arial"/>
          </w:rPr>
          <w:t xml:space="preserve">nt = </w:t>
        </w:r>
        <w:r>
          <w:rPr>
            <w:rFonts w:eastAsia="Arial"/>
          </w:rPr>
          <w:t>DebtorAgent</w:t>
        </w:r>
      </w:ins>
    </w:p>
    <w:p w14:paraId="0331D7C6" w14:textId="77777777" w:rsidR="00E9537B" w:rsidRPr="005C0A19" w:rsidRDefault="00E9537B" w:rsidP="00E9537B">
      <w:pPr>
        <w:spacing w:after="112" w:line="249" w:lineRule="auto"/>
        <w:ind w:left="0" w:right="15" w:firstLine="0"/>
        <w:rPr>
          <w:ins w:id="5374" w:author="BOUVY Martine [3]" w:date="2020-07-14T09:47:00Z"/>
          <w:rFonts w:eastAsia="Arial"/>
        </w:rPr>
      </w:pPr>
      <w:ins w:id="5375" w:author="BOUVY Martine [3]" w:date="2020-07-14T09:47:00Z">
        <w:r>
          <w:rPr>
            <w:rFonts w:eastAsia="Arial"/>
          </w:rPr>
          <w:t xml:space="preserve">       </w:t>
        </w:r>
        <w:r w:rsidRPr="005C0A19">
          <w:rPr>
            <w:rFonts w:eastAsia="Arial"/>
            <w:b/>
          </w:rPr>
          <w:t>MX_To_MTBICNameAgent</w:t>
        </w:r>
        <w:r w:rsidRPr="005C0A19">
          <w:rPr>
            <w:rFonts w:eastAsia="Arial"/>
          </w:rPr>
          <w:t>(MXAgent, RequiredLength; MTAgent)</w:t>
        </w:r>
      </w:ins>
    </w:p>
    <w:p w14:paraId="2A2F7FCD" w14:textId="77777777" w:rsidR="00E9537B" w:rsidRPr="005C0A19" w:rsidRDefault="00E9537B" w:rsidP="00E9537B">
      <w:pPr>
        <w:tabs>
          <w:tab w:val="left" w:pos="1350"/>
        </w:tabs>
        <w:spacing w:after="112" w:line="249" w:lineRule="auto"/>
        <w:ind w:left="0" w:right="15" w:firstLine="0"/>
        <w:rPr>
          <w:ins w:id="5376" w:author="BOUVY Martine [3]" w:date="2020-07-14T09:47:00Z"/>
          <w:rFonts w:eastAsia="Arial"/>
        </w:rPr>
      </w:pPr>
      <w:ins w:id="5377" w:author="BOUVY Martine [3]" w:date="2020-07-14T09:47:00Z">
        <w:r w:rsidRPr="005C0A19">
          <w:rPr>
            <w:rFonts w:eastAsia="Arial"/>
            <w:b/>
          </w:rPr>
          <w:t xml:space="preserve">           IF</w:t>
        </w:r>
        <w:r>
          <w:rPr>
            <w:rFonts w:eastAsia="Arial"/>
          </w:rPr>
          <w:t xml:space="preserve"> </w:t>
        </w:r>
        <w:r w:rsidRPr="00477D03">
          <w:rPr>
            <w:rFonts w:eastAsia="Arial"/>
            <w:b/>
          </w:rPr>
          <w:t>Length</w:t>
        </w:r>
        <w:r>
          <w:rPr>
            <w:rFonts w:eastAsia="Arial"/>
          </w:rPr>
          <w:t>(MTAgent) &gt; 0 THEN</w:t>
        </w:r>
        <w:r w:rsidRPr="005C0A19">
          <w:rPr>
            <w:rFonts w:eastAsia="Arial"/>
          </w:rPr>
          <w:t xml:space="preserve"> </w:t>
        </w:r>
      </w:ins>
    </w:p>
    <w:p w14:paraId="7B46B024" w14:textId="77777777" w:rsidR="00E9537B" w:rsidRPr="005C0A19" w:rsidRDefault="00E9537B" w:rsidP="00E9537B">
      <w:pPr>
        <w:ind w:left="180"/>
        <w:rPr>
          <w:ins w:id="5378" w:author="BOUVY Martine [3]" w:date="2020-07-14T09:47:00Z"/>
        </w:rPr>
      </w:pPr>
      <w:ins w:id="5379" w:author="BOUVY Martine [3]" w:date="2020-07-14T09:47:00Z">
        <w:r w:rsidRPr="005C0A19">
          <w:rPr>
            <w:rFonts w:eastAsia="Arial"/>
          </w:rPr>
          <w:t xml:space="preserve">              </w:t>
        </w:r>
        <w:r w:rsidRPr="005C0A19">
          <w:t xml:space="preserve">    / *check room left */</w:t>
        </w:r>
      </w:ins>
    </w:p>
    <w:p w14:paraId="61E04FA9" w14:textId="77777777" w:rsidR="00E9537B" w:rsidRPr="005C0A19" w:rsidRDefault="00E9537B" w:rsidP="00E9537B">
      <w:pPr>
        <w:ind w:hanging="498"/>
        <w:rPr>
          <w:ins w:id="5380" w:author="BOUVY Martine [3]" w:date="2020-07-14T09:47:00Z"/>
        </w:rPr>
      </w:pPr>
    </w:p>
    <w:p w14:paraId="755CE686" w14:textId="77777777" w:rsidR="00E9537B" w:rsidRPr="005C0A19" w:rsidRDefault="00E9537B" w:rsidP="00E9537B">
      <w:pPr>
        <w:tabs>
          <w:tab w:val="left" w:pos="1710"/>
          <w:tab w:val="left" w:pos="1890"/>
          <w:tab w:val="left" w:pos="1980"/>
          <w:tab w:val="left" w:pos="2070"/>
        </w:tabs>
        <w:spacing w:after="112" w:line="249" w:lineRule="auto"/>
        <w:ind w:left="0" w:right="15" w:firstLine="0"/>
        <w:rPr>
          <w:ins w:id="5381" w:author="BOUVY Martine [3]" w:date="2020-07-14T09:47:00Z"/>
          <w:rFonts w:eastAsia="Arial"/>
        </w:rPr>
      </w:pPr>
      <w:ins w:id="5382" w:author="BOUVY Martine [3]" w:date="2020-07-14T09:47:00Z">
        <w:r w:rsidRPr="005C0A19">
          <w:rPr>
            <w:rFonts w:eastAsia="Arial"/>
          </w:rPr>
          <w:t xml:space="preserve">               </w:t>
        </w:r>
        <w:r>
          <w:rPr>
            <w:rFonts w:eastAsia="Arial"/>
          </w:rPr>
          <w:t xml:space="preserve"> </w:t>
        </w:r>
        <w:r w:rsidRPr="005C0A19">
          <w:rPr>
            <w:rFonts w:eastAsia="Arial"/>
          </w:rPr>
          <w:t xml:space="preserve">MTAgent = </w:t>
        </w:r>
        <w:r w:rsidRPr="00477D03">
          <w:rPr>
            <w:rFonts w:eastAsia="Arial"/>
            <w:b/>
          </w:rPr>
          <w:t>Concatenate</w:t>
        </w:r>
        <w:r w:rsidRPr="005C0A19">
          <w:rPr>
            <w:rFonts w:eastAsia="Arial"/>
          </w:rPr>
          <w:t xml:space="preserve"> (“/INS/”, MTAgent)</w:t>
        </w:r>
      </w:ins>
    </w:p>
    <w:p w14:paraId="0804A49C" w14:textId="77777777" w:rsidR="00E9537B" w:rsidRPr="005C0A19" w:rsidRDefault="00E9537B" w:rsidP="00E9537B">
      <w:pPr>
        <w:tabs>
          <w:tab w:val="left" w:pos="1620"/>
          <w:tab w:val="left" w:pos="1980"/>
        </w:tabs>
        <w:spacing w:after="9"/>
        <w:ind w:right="157"/>
        <w:rPr>
          <w:ins w:id="5383" w:author="BOUVY Martine [3]" w:date="2020-07-14T09:47:00Z"/>
          <w:rFonts w:eastAsia="Arial"/>
          <w:b/>
        </w:rPr>
      </w:pPr>
      <w:ins w:id="5384" w:author="BOUVY Martine [3]" w:date="2020-07-14T09:47:00Z">
        <w:r>
          <w:rPr>
            <w:rFonts w:eastAsia="Arial"/>
          </w:rPr>
          <w:t xml:space="preserve">        </w:t>
        </w:r>
        <w:r w:rsidRPr="005C0A19">
          <w:rPr>
            <w:rFonts w:eastAsia="Arial"/>
          </w:rPr>
          <w:t xml:space="preserve"> </w:t>
        </w:r>
        <w:r w:rsidRPr="005C0A19">
          <w:rPr>
            <w:rFonts w:eastAsia="Arial"/>
            <w:b/>
          </w:rPr>
          <w:t xml:space="preserve">IF ReturnFirstLineEmpty </w:t>
        </w:r>
        <w:r w:rsidRPr="00477D03">
          <w:rPr>
            <w:rFonts w:eastAsia="Arial"/>
          </w:rPr>
          <w:t>(MT72, 6) = 0  THEN</w:t>
        </w:r>
      </w:ins>
    </w:p>
    <w:p w14:paraId="352BA6F3" w14:textId="77777777" w:rsidR="00E9537B" w:rsidRPr="005C0A19" w:rsidRDefault="00E9537B" w:rsidP="00E9537B">
      <w:pPr>
        <w:spacing w:after="9"/>
        <w:ind w:left="0" w:right="157" w:firstLine="0"/>
        <w:rPr>
          <w:ins w:id="5385" w:author="BOUVY Martine [3]" w:date="2020-07-14T09:47:00Z"/>
          <w:rFonts w:eastAsia="Arial"/>
        </w:rPr>
      </w:pPr>
      <w:ins w:id="5386" w:author="BOUVY Martine [3]" w:date="2020-07-14T09:47:00Z">
        <w:r w:rsidRPr="005C0A19">
          <w:rPr>
            <w:rFonts w:eastAsia="Arial"/>
          </w:rPr>
          <w:t xml:space="preserve">                      Flag_MissingInformation = “True”</w:t>
        </w:r>
      </w:ins>
    </w:p>
    <w:p w14:paraId="66B08D8B" w14:textId="77777777" w:rsidR="00E9537B" w:rsidRPr="005C0A19" w:rsidRDefault="00E9537B" w:rsidP="00E9537B">
      <w:pPr>
        <w:pStyle w:val="Heading4"/>
        <w:tabs>
          <w:tab w:val="center" w:pos="2297"/>
        </w:tabs>
        <w:ind w:left="-14" w:firstLine="0"/>
        <w:rPr>
          <w:ins w:id="5387" w:author="BOUVY Martine [3]" w:date="2020-07-14T09:47:00Z"/>
          <w:rFonts w:ascii="Courier New" w:hAnsi="Courier New" w:cs="Courier New"/>
          <w:b w:val="0"/>
          <w:sz w:val="20"/>
          <w:szCs w:val="20"/>
        </w:rPr>
      </w:pPr>
      <w:ins w:id="5388" w:author="BOUVY Martine [3]" w:date="2020-07-14T09:47:00Z">
        <w:r w:rsidRPr="005C0A19">
          <w:rPr>
            <w:rFonts w:ascii="Courier New" w:hAnsi="Courier New" w:cs="Courier New"/>
          </w:rPr>
          <w:t xml:space="preserve"> </w:t>
        </w:r>
        <w:r w:rsidRPr="005C0A19">
          <w:rPr>
            <w:rFonts w:ascii="Courier New" w:hAnsi="Courier New" w:cs="Courier New"/>
          </w:rPr>
          <w:tab/>
          <w:t xml:space="preserve">            </w:t>
        </w:r>
        <w:r>
          <w:rPr>
            <w:rFonts w:ascii="Courier New" w:hAnsi="Courier New" w:cs="Courier New"/>
          </w:rPr>
          <w:t xml:space="preserve"> </w:t>
        </w:r>
        <w:r w:rsidRPr="005C0A19">
          <w:rPr>
            <w:rFonts w:ascii="Courier New" w:hAnsi="Courier New" w:cs="Courier New"/>
          </w:rPr>
          <w:t xml:space="preserve">  </w:t>
        </w:r>
        <w:r w:rsidRPr="005C0A19">
          <w:rPr>
            <w:rFonts w:ascii="Courier New" w:hAnsi="Courier New" w:cs="Courier New"/>
            <w:b w:val="0"/>
            <w:sz w:val="20"/>
            <w:szCs w:val="20"/>
          </w:rPr>
          <w:t>Exit Function MX_To_MT72FullField2</w:t>
        </w:r>
      </w:ins>
    </w:p>
    <w:p w14:paraId="1E330276" w14:textId="77777777" w:rsidR="00E9537B" w:rsidRPr="005C0A19" w:rsidRDefault="00E9537B" w:rsidP="00E9537B">
      <w:pPr>
        <w:spacing w:after="9"/>
        <w:ind w:left="419" w:right="157" w:hanging="7"/>
        <w:rPr>
          <w:ins w:id="5389" w:author="BOUVY Martine [3]" w:date="2020-07-14T09:47:00Z"/>
          <w:rFonts w:eastAsia="Arial"/>
        </w:rPr>
      </w:pPr>
    </w:p>
    <w:p w14:paraId="25F2311A" w14:textId="77777777" w:rsidR="00E9537B" w:rsidRDefault="00E9537B" w:rsidP="00E9537B">
      <w:pPr>
        <w:spacing w:after="9"/>
        <w:ind w:left="0" w:right="157" w:firstLine="0"/>
        <w:rPr>
          <w:ins w:id="5390" w:author="BOUVY Martine [3]" w:date="2020-07-14T09:47:00Z"/>
          <w:rFonts w:eastAsia="Arial"/>
          <w:b/>
        </w:rPr>
      </w:pPr>
      <w:ins w:id="5391" w:author="BOUVY Martine [3]" w:date="2020-07-14T09:47:00Z">
        <w:r>
          <w:rPr>
            <w:rFonts w:eastAsia="Arial"/>
            <w:b/>
          </w:rPr>
          <w:t xml:space="preserve">                </w:t>
        </w:r>
        <w:r w:rsidRPr="005C0A19">
          <w:rPr>
            <w:rFonts w:eastAsia="Arial"/>
            <w:b/>
          </w:rPr>
          <w:t xml:space="preserve">ELSE  </w:t>
        </w:r>
      </w:ins>
    </w:p>
    <w:p w14:paraId="575269D1" w14:textId="558FE407" w:rsidR="00E9537B" w:rsidRPr="005C0A19" w:rsidRDefault="00E9537B" w:rsidP="00E9537B">
      <w:pPr>
        <w:spacing w:after="9"/>
        <w:ind w:left="0" w:right="157" w:firstLine="0"/>
        <w:rPr>
          <w:ins w:id="5392" w:author="BOUVY Martine [3]" w:date="2020-07-14T09:47:00Z"/>
          <w:rFonts w:eastAsia="Arial"/>
          <w:b/>
        </w:rPr>
      </w:pPr>
      <w:ins w:id="5393" w:author="BOUVY Martine [3]" w:date="2020-07-14T09:47:00Z">
        <w:r>
          <w:rPr>
            <w:rFonts w:eastAsia="Arial"/>
          </w:rPr>
          <w:t xml:space="preserve">              </w:t>
        </w:r>
        <w:r w:rsidRPr="005C0A19">
          <w:rPr>
            <w:rFonts w:eastAsia="Arial"/>
          </w:rPr>
          <w:t>/*</w:t>
        </w:r>
        <w:r w:rsidR="008D08C4">
          <w:rPr>
            <w:rFonts w:eastAsia="Arial"/>
          </w:rPr>
          <w:t>Append DebtorAgent</w:t>
        </w:r>
        <w:r w:rsidRPr="005C0A19">
          <w:rPr>
            <w:rFonts w:eastAsia="Arial"/>
          </w:rPr>
          <w:t xml:space="preserve"> to Field 72*/</w:t>
        </w:r>
      </w:ins>
    </w:p>
    <w:p w14:paraId="0FB259AF" w14:textId="77777777" w:rsidR="00E9537B" w:rsidRPr="00477D03" w:rsidRDefault="00E9537B" w:rsidP="00E9537B">
      <w:pPr>
        <w:ind w:left="0" w:firstLine="0"/>
        <w:rPr>
          <w:ins w:id="5394" w:author="BOUVY Martine [3]" w:date="2020-07-14T09:47:00Z"/>
        </w:rPr>
      </w:pPr>
      <w:ins w:id="5395" w:author="BOUVY Martine [3]" w:date="2020-07-14T09:47:00Z">
        <w:r w:rsidRPr="00477D03">
          <w:t xml:space="preserve">            NumberOfEmptyLines = 6 – </w:t>
        </w:r>
        <w:r w:rsidRPr="00477D03">
          <w:rPr>
            <w:b/>
          </w:rPr>
          <w:t>ReturnFirstLineEmpty</w:t>
        </w:r>
        <w:r w:rsidRPr="00477D03">
          <w:t xml:space="preserve"> (MT72, 6) + 1</w:t>
        </w:r>
      </w:ins>
    </w:p>
    <w:p w14:paraId="4827517C" w14:textId="77777777" w:rsidR="00E9537B" w:rsidRPr="005C0A19" w:rsidRDefault="00E9537B" w:rsidP="00E9537B">
      <w:pPr>
        <w:ind w:left="0" w:firstLine="0"/>
        <w:rPr>
          <w:ins w:id="5396" w:author="BOUVY Martine [3]" w:date="2020-07-14T09:47:00Z"/>
        </w:rPr>
      </w:pPr>
      <w:ins w:id="5397" w:author="BOUVY Martine [3]" w:date="2020-07-14T09:47:00Z">
        <w:r w:rsidRPr="005C0A19">
          <w:t xml:space="preserve">                         /* Append info to Field 72 */</w:t>
        </w:r>
      </w:ins>
    </w:p>
    <w:p w14:paraId="276DE3C1" w14:textId="77777777" w:rsidR="00E9537B" w:rsidRPr="005C0A19" w:rsidRDefault="00E9537B" w:rsidP="00E9537B">
      <w:pPr>
        <w:ind w:left="0" w:firstLine="0"/>
        <w:rPr>
          <w:ins w:id="5398" w:author="BOUVY Martine [3]" w:date="2020-07-14T09:47:00Z"/>
        </w:rPr>
      </w:pPr>
      <w:ins w:id="5399" w:author="BOUVY Martine [3]" w:date="2020-07-14T09:47:00Z">
        <w:r>
          <w:t xml:space="preserve">            </w:t>
        </w:r>
        <w:r w:rsidRPr="0074292C">
          <w:rPr>
            <w:b/>
          </w:rPr>
          <w:t>AppendComplexMT72</w:t>
        </w:r>
        <w:r w:rsidRPr="005C0A19">
          <w:t>(NumberOfEmptyLines, MTAgent, MT72;MT72)</w:t>
        </w:r>
      </w:ins>
    </w:p>
    <w:p w14:paraId="3DC7378F" w14:textId="77777777" w:rsidR="00E9537B" w:rsidRPr="005C0A19" w:rsidRDefault="00E9537B" w:rsidP="00E9537B">
      <w:pPr>
        <w:ind w:left="180"/>
        <w:rPr>
          <w:ins w:id="5400" w:author="BOUVY Martine [3]" w:date="2020-07-14T09:47:00Z"/>
        </w:rPr>
      </w:pPr>
    </w:p>
    <w:p w14:paraId="1EAB37A0" w14:textId="77777777" w:rsidR="00E9537B" w:rsidRPr="005C0A19" w:rsidRDefault="00E9537B" w:rsidP="00E9537B">
      <w:pPr>
        <w:spacing w:after="9"/>
        <w:ind w:left="419" w:right="157" w:hanging="7"/>
        <w:rPr>
          <w:ins w:id="5401" w:author="BOUVY Martine [3]" w:date="2020-07-14T09:47:00Z"/>
          <w:rFonts w:eastAsia="Arial"/>
          <w:b/>
        </w:rPr>
      </w:pPr>
      <w:ins w:id="5402" w:author="BOUVY Martine [3]" w:date="2020-07-14T09:47:00Z">
        <w:r w:rsidRPr="005C0A19">
          <w:rPr>
            <w:rFonts w:eastAsia="Arial"/>
            <w:b/>
          </w:rPr>
          <w:t xml:space="preserve">     </w:t>
        </w:r>
        <w:r>
          <w:rPr>
            <w:rFonts w:eastAsia="Arial"/>
            <w:b/>
          </w:rPr>
          <w:t xml:space="preserve">    </w:t>
        </w:r>
        <w:r w:rsidRPr="005C0A19">
          <w:rPr>
            <w:rFonts w:eastAsia="Arial"/>
            <w:b/>
          </w:rPr>
          <w:t xml:space="preserve">    ENDIF</w:t>
        </w:r>
      </w:ins>
    </w:p>
    <w:p w14:paraId="2981C453" w14:textId="77777777" w:rsidR="00E9537B" w:rsidRPr="005C0A19" w:rsidRDefault="00E9537B" w:rsidP="00E9537B">
      <w:pPr>
        <w:spacing w:after="9"/>
        <w:ind w:left="419" w:right="157" w:hanging="7"/>
        <w:rPr>
          <w:ins w:id="5403" w:author="BOUVY Martine [3]" w:date="2020-07-14T09:47:00Z"/>
          <w:rFonts w:eastAsia="Arial"/>
          <w:b/>
        </w:rPr>
      </w:pPr>
      <w:ins w:id="5404" w:author="BOUVY Martine [3]" w:date="2020-07-14T09:47:00Z">
        <w:r>
          <w:rPr>
            <w:rFonts w:eastAsia="Arial"/>
            <w:b/>
          </w:rPr>
          <w:t xml:space="preserve">        </w:t>
        </w:r>
        <w:r w:rsidRPr="005C0A19">
          <w:rPr>
            <w:rFonts w:eastAsia="Arial"/>
            <w:b/>
          </w:rPr>
          <w:t xml:space="preserve">ENDIF </w:t>
        </w:r>
        <w:r>
          <w:rPr>
            <w:rFonts w:eastAsia="Arial"/>
          </w:rPr>
          <w:t>/* IF Length</w:t>
        </w:r>
        <w:r w:rsidRPr="005C0A19">
          <w:rPr>
            <w:rFonts w:eastAsia="Arial"/>
          </w:rPr>
          <w:t>(MTAgent) &gt; 0 */</w:t>
        </w:r>
      </w:ins>
    </w:p>
    <w:p w14:paraId="72557DC4" w14:textId="77777777" w:rsidR="00E9537B" w:rsidRPr="005C0A19" w:rsidRDefault="00E9537B" w:rsidP="00E9537B">
      <w:pPr>
        <w:spacing w:after="9"/>
        <w:ind w:left="0" w:right="157" w:firstLine="0"/>
        <w:rPr>
          <w:ins w:id="5405" w:author="BOUVY Martine [3]" w:date="2020-07-14T09:47:00Z"/>
        </w:rPr>
      </w:pPr>
      <w:ins w:id="5406" w:author="BOUVY Martine [3]" w:date="2020-07-14T09:47:00Z">
        <w:r w:rsidRPr="005C0A19">
          <w:rPr>
            <w:rFonts w:eastAsia="Arial"/>
          </w:rPr>
          <w:t xml:space="preserve">                </w:t>
        </w:r>
      </w:ins>
    </w:p>
    <w:p w14:paraId="54C6AB55" w14:textId="74E97535" w:rsidR="00E9537B" w:rsidRPr="005C0A19" w:rsidRDefault="00E9537B" w:rsidP="00E9537B">
      <w:pPr>
        <w:tabs>
          <w:tab w:val="left" w:pos="180"/>
        </w:tabs>
        <w:spacing w:after="9"/>
        <w:ind w:left="0" w:right="157" w:firstLine="0"/>
        <w:rPr>
          <w:ins w:id="5407" w:author="BOUVY Martine [3]" w:date="2020-07-14T09:47:00Z"/>
          <w:szCs w:val="20"/>
        </w:rPr>
      </w:pPr>
      <w:ins w:id="5408" w:author="BOUVY Martine [3]" w:date="2020-07-14T09:47:00Z">
        <w:r>
          <w:rPr>
            <w:rFonts w:eastAsia="Arial"/>
            <w:b/>
          </w:rPr>
          <w:t xml:space="preserve"> </w:t>
        </w:r>
        <w:r w:rsidRPr="005C0A19">
          <w:rPr>
            <w:rFonts w:eastAsia="Arial"/>
            <w:b/>
          </w:rPr>
          <w:t xml:space="preserve">ENDIF </w:t>
        </w:r>
        <w:r w:rsidR="008D08C4">
          <w:rPr>
            <w:rFonts w:eastAsia="Arial"/>
          </w:rPr>
          <w:t xml:space="preserve"> /* DebtorAgent</w:t>
        </w:r>
        <w:r w:rsidRPr="005C0A19">
          <w:rPr>
            <w:rFonts w:eastAsia="Arial"/>
          </w:rPr>
          <w:t xml:space="preserve"> IsPresent   */</w:t>
        </w:r>
      </w:ins>
    </w:p>
    <w:p w14:paraId="53F79B4B" w14:textId="7E7FD0E4" w:rsidR="005621D6" w:rsidRDefault="005621D6" w:rsidP="00E70542"/>
    <w:p w14:paraId="2D2B8BE5" w14:textId="30554517" w:rsidR="00933B17" w:rsidRDefault="00933B17" w:rsidP="00433A25">
      <w:pPr>
        <w:ind w:right="-137"/>
      </w:pPr>
    </w:p>
    <w:p w14:paraId="26BD15D6" w14:textId="4CE47422" w:rsidR="00965AF3" w:rsidRDefault="00965AF3" w:rsidP="0048598F">
      <w:pPr>
        <w:ind w:left="810" w:right="-137"/>
      </w:pPr>
    </w:p>
    <w:p w14:paraId="1BBE5A61" w14:textId="642C0AB0" w:rsidR="00965AF3" w:rsidRPr="004138E7" w:rsidRDefault="004138E7" w:rsidP="004138E7">
      <w:pPr>
        <w:pStyle w:val="Heading3"/>
      </w:pPr>
      <w:bookmarkStart w:id="5409" w:name="_Toc136351304"/>
      <w:r w:rsidRPr="004138E7">
        <w:t>4</w:t>
      </w:r>
      <w:r w:rsidR="00C32594">
        <w:rPr>
          <w:rStyle w:val="Heading3Char"/>
          <w:b/>
        </w:rPr>
        <w:t>.3.15</w:t>
      </w:r>
      <w:r w:rsidRPr="004138E7">
        <w:rPr>
          <w:rStyle w:val="Heading3Char"/>
          <w:b/>
        </w:rPr>
        <w:t xml:space="preserve">  </w:t>
      </w:r>
      <w:r w:rsidR="00965AF3" w:rsidRPr="004138E7">
        <w:rPr>
          <w:rStyle w:val="Heading3Char"/>
          <w:b/>
        </w:rPr>
        <w:t>MX_To_MTAddressLineType</w:t>
      </w:r>
      <w:bookmarkEnd w:id="5409"/>
    </w:p>
    <w:p w14:paraId="709E0018" w14:textId="77777777" w:rsidR="00965AF3" w:rsidRDefault="00965AF3" w:rsidP="00965AF3">
      <w:pPr>
        <w:spacing w:after="95"/>
        <w:ind w:left="419" w:right="157" w:hanging="7"/>
      </w:pPr>
      <w:r>
        <w:rPr>
          <w:rFonts w:ascii="Arial" w:eastAsia="Arial" w:hAnsi="Arial" w:cs="Arial"/>
          <w:b/>
        </w:rPr>
        <w:t xml:space="preserve">Name </w:t>
      </w:r>
    </w:p>
    <w:p w14:paraId="78769625" w14:textId="34D4D2CF" w:rsidR="00965AF3" w:rsidRDefault="00965AF3" w:rsidP="00965AF3">
      <w:pPr>
        <w:spacing w:after="112" w:line="249" w:lineRule="auto"/>
        <w:ind w:left="849" w:right="15" w:hanging="10"/>
      </w:pPr>
      <w:r>
        <w:rPr>
          <w:rFonts w:ascii="Arial" w:eastAsia="Arial" w:hAnsi="Arial" w:cs="Arial"/>
        </w:rPr>
        <w:t>MX_To_MTAddressLineType</w:t>
      </w:r>
    </w:p>
    <w:p w14:paraId="786B0C57" w14:textId="77777777" w:rsidR="00965AF3" w:rsidRDefault="00965AF3" w:rsidP="00965AF3">
      <w:pPr>
        <w:spacing w:after="95"/>
        <w:ind w:left="419" w:right="157" w:hanging="7"/>
      </w:pPr>
      <w:r>
        <w:rPr>
          <w:rFonts w:ascii="Arial" w:eastAsia="Arial" w:hAnsi="Arial" w:cs="Arial"/>
          <w:b/>
        </w:rPr>
        <w:t xml:space="preserve">Business description  </w:t>
      </w:r>
    </w:p>
    <w:p w14:paraId="15E773E8" w14:textId="52AFBBCE" w:rsidR="00965AF3" w:rsidRDefault="00965AF3" w:rsidP="00965AF3">
      <w:pPr>
        <w:ind w:left="0" w:firstLine="0"/>
        <w:rPr>
          <w:rFonts w:ascii="Arial" w:eastAsia="Arial" w:hAnsi="Arial" w:cs="Arial"/>
        </w:rPr>
      </w:pPr>
      <w:r>
        <w:rPr>
          <w:rFonts w:ascii="Arial" w:eastAsia="Arial" w:hAnsi="Arial" w:cs="Arial"/>
        </w:rPr>
        <w:t xml:space="preserve">      </w:t>
      </w:r>
      <w:r w:rsidR="001605AB">
        <w:rPr>
          <w:rFonts w:ascii="Arial" w:eastAsia="Arial" w:hAnsi="Arial" w:cs="Arial"/>
        </w:rPr>
        <w:t>The</w:t>
      </w:r>
      <w:r>
        <w:rPr>
          <w:rFonts w:ascii="Arial" w:eastAsia="Arial" w:hAnsi="Arial" w:cs="Arial"/>
        </w:rPr>
        <w:t xml:space="preserve"> function analyses the type of information present in the MX </w:t>
      </w:r>
      <w:r w:rsidR="00EF57F0">
        <w:rPr>
          <w:rFonts w:ascii="Arial" w:eastAsia="Arial" w:hAnsi="Arial" w:cs="Arial"/>
        </w:rPr>
        <w:t xml:space="preserve">party </w:t>
      </w:r>
      <w:r>
        <w:rPr>
          <w:rFonts w:ascii="Arial" w:eastAsia="Arial" w:hAnsi="Arial" w:cs="Arial"/>
        </w:rPr>
        <w:t>address line</w:t>
      </w:r>
      <w:r w:rsidR="001605AB">
        <w:rPr>
          <w:rFonts w:ascii="Arial" w:eastAsia="Arial" w:hAnsi="Arial" w:cs="Arial"/>
        </w:rPr>
        <w:t>.</w:t>
      </w:r>
      <w:r>
        <w:rPr>
          <w:rFonts w:ascii="Arial" w:eastAsia="Arial" w:hAnsi="Arial" w:cs="Arial"/>
        </w:rPr>
        <w:t xml:space="preserve"> </w:t>
      </w:r>
    </w:p>
    <w:p w14:paraId="1B89B5AB" w14:textId="3DDC8F25" w:rsidR="00052DFC" w:rsidRDefault="00965AF3" w:rsidP="008A4831">
      <w:pPr>
        <w:ind w:left="360" w:firstLine="0"/>
        <w:rPr>
          <w:rFonts w:ascii="Arial" w:eastAsia="Arial" w:hAnsi="Arial" w:cs="Arial"/>
        </w:rPr>
      </w:pPr>
      <w:r>
        <w:rPr>
          <w:rFonts w:ascii="Arial" w:eastAsia="Arial" w:hAnsi="Arial" w:cs="Arial"/>
        </w:rPr>
        <w:t xml:space="preserve">If all lines start with “2/” or “3/” then it comes from a previous translation of field 50 F or 59F using a structured address line or from a previous MX with a structured postal address translated to MT and then translated back to MX. </w:t>
      </w:r>
    </w:p>
    <w:p w14:paraId="3FA3DD3B" w14:textId="6594E107" w:rsidR="00965AF3" w:rsidRDefault="00965AF3" w:rsidP="00965AF3">
      <w:pPr>
        <w:ind w:left="0" w:firstLine="0"/>
        <w:rPr>
          <w:rFonts w:ascii="Arial" w:eastAsia="Arial" w:hAnsi="Arial" w:cs="Arial"/>
        </w:rPr>
      </w:pPr>
      <w:r>
        <w:rPr>
          <w:rFonts w:ascii="Arial" w:eastAsia="Arial" w:hAnsi="Arial" w:cs="Arial"/>
        </w:rPr>
        <w:t xml:space="preserve"> </w:t>
      </w:r>
    </w:p>
    <w:p w14:paraId="1625C631" w14:textId="2EC65B6A" w:rsidR="001C58DE" w:rsidRPr="00213AC5" w:rsidRDefault="00213AC5" w:rsidP="00213AC5">
      <w:pPr>
        <w:ind w:left="360" w:firstLine="0"/>
        <w:rPr>
          <w:rFonts w:ascii="Arial" w:eastAsia="Arial" w:hAnsi="Arial" w:cs="Arial"/>
        </w:rPr>
      </w:pPr>
      <w:r>
        <w:rPr>
          <w:rFonts w:ascii="Arial" w:eastAsia="Arial" w:hAnsi="Arial" w:cs="Arial"/>
        </w:rPr>
        <w:t>The function checks</w:t>
      </w:r>
      <w:r w:rsidR="001C58DE" w:rsidRPr="00213AC5">
        <w:rPr>
          <w:rFonts w:ascii="Arial" w:eastAsia="Arial" w:hAnsi="Arial" w:cs="Arial"/>
        </w:rPr>
        <w:t xml:space="preserve"> that </w:t>
      </w:r>
      <w:r w:rsidR="00AB58E8" w:rsidRPr="00213AC5">
        <w:rPr>
          <w:rFonts w:ascii="Arial" w:eastAsia="Arial" w:hAnsi="Arial" w:cs="Arial"/>
        </w:rPr>
        <w:t>:</w:t>
      </w:r>
    </w:p>
    <w:p w14:paraId="109C635B" w14:textId="4732C11E" w:rsidR="001C58DE" w:rsidRPr="00C47690" w:rsidRDefault="00572A75" w:rsidP="00C47690">
      <w:pPr>
        <w:pStyle w:val="ListParagraph"/>
        <w:numPr>
          <w:ilvl w:val="0"/>
          <w:numId w:val="36"/>
        </w:numPr>
        <w:rPr>
          <w:rFonts w:ascii="Arial" w:eastAsia="Arial" w:hAnsi="Arial" w:cs="Arial"/>
        </w:rPr>
      </w:pPr>
      <w:r w:rsidRPr="00C47690">
        <w:rPr>
          <w:rFonts w:ascii="Arial" w:eastAsia="Arial" w:hAnsi="Arial" w:cs="Arial"/>
        </w:rPr>
        <w:t>each line</w:t>
      </w:r>
      <w:r w:rsidR="001D4AD1" w:rsidRPr="00C47690">
        <w:rPr>
          <w:rFonts w:ascii="Arial" w:eastAsia="Arial" w:hAnsi="Arial" w:cs="Arial"/>
        </w:rPr>
        <w:t xml:space="preserve"> of A</w:t>
      </w:r>
      <w:r w:rsidR="00AB58E8" w:rsidRPr="00C47690">
        <w:rPr>
          <w:rFonts w:ascii="Arial" w:eastAsia="Arial" w:hAnsi="Arial" w:cs="Arial"/>
        </w:rPr>
        <w:t>ddressLine</w:t>
      </w:r>
      <w:r w:rsidR="001C58DE" w:rsidRPr="00C47690">
        <w:rPr>
          <w:rFonts w:ascii="Arial" w:eastAsia="Arial" w:hAnsi="Arial" w:cs="Arial"/>
        </w:rPr>
        <w:t xml:space="preserve"> must start</w:t>
      </w:r>
      <w:r w:rsidR="00F87FCD" w:rsidRPr="00C47690">
        <w:rPr>
          <w:rFonts w:ascii="Arial" w:eastAsia="Arial" w:hAnsi="Arial" w:cs="Arial"/>
        </w:rPr>
        <w:t xml:space="preserve"> with “2/” or “3/” </w:t>
      </w:r>
    </w:p>
    <w:p w14:paraId="50DF8F6E" w14:textId="68A9C5A6" w:rsidR="001C58DE" w:rsidRPr="00C47690" w:rsidRDefault="00F87FCD" w:rsidP="00C47690">
      <w:pPr>
        <w:pStyle w:val="ListParagraph"/>
        <w:numPr>
          <w:ilvl w:val="0"/>
          <w:numId w:val="36"/>
        </w:numPr>
        <w:rPr>
          <w:rFonts w:ascii="Arial" w:eastAsia="Arial" w:hAnsi="Arial" w:cs="Arial"/>
        </w:rPr>
      </w:pPr>
      <w:r w:rsidRPr="00C47690">
        <w:rPr>
          <w:rFonts w:ascii="Arial" w:eastAsia="Arial" w:hAnsi="Arial" w:cs="Arial"/>
        </w:rPr>
        <w:t>and at l</w:t>
      </w:r>
      <w:r w:rsidR="00AA09F0" w:rsidRPr="00C47690">
        <w:rPr>
          <w:rFonts w:ascii="Arial" w:eastAsia="Arial" w:hAnsi="Arial" w:cs="Arial"/>
        </w:rPr>
        <w:t>ea</w:t>
      </w:r>
      <w:r w:rsidRPr="00C47690">
        <w:rPr>
          <w:rFonts w:ascii="Arial" w:eastAsia="Arial" w:hAnsi="Arial" w:cs="Arial"/>
        </w:rPr>
        <w:t>st one line starts with “</w:t>
      </w:r>
      <w:r w:rsidR="001C58DE" w:rsidRPr="00C47690">
        <w:rPr>
          <w:rFonts w:ascii="Arial" w:eastAsia="Arial" w:hAnsi="Arial" w:cs="Arial"/>
        </w:rPr>
        <w:t>3/</w:t>
      </w:r>
      <w:r w:rsidRPr="00C47690">
        <w:rPr>
          <w:rFonts w:ascii="Arial" w:eastAsia="Arial" w:hAnsi="Arial" w:cs="Arial"/>
        </w:rPr>
        <w:t xml:space="preserve">” </w:t>
      </w:r>
    </w:p>
    <w:p w14:paraId="21C14ACA" w14:textId="196B5FCB" w:rsidR="001C58DE" w:rsidRPr="00C47690" w:rsidRDefault="001C58DE" w:rsidP="00C47690">
      <w:pPr>
        <w:pStyle w:val="ListParagraph"/>
        <w:numPr>
          <w:ilvl w:val="0"/>
          <w:numId w:val="36"/>
        </w:numPr>
        <w:rPr>
          <w:rFonts w:ascii="Arial" w:eastAsia="Arial" w:hAnsi="Arial" w:cs="Arial"/>
        </w:rPr>
      </w:pPr>
      <w:r w:rsidRPr="00C47690">
        <w:rPr>
          <w:rFonts w:ascii="Arial" w:eastAsia="Arial" w:hAnsi="Arial" w:cs="Arial"/>
        </w:rPr>
        <w:t xml:space="preserve">and the first line starting with “3/” must be </w:t>
      </w:r>
      <w:r w:rsidR="00F87FCD" w:rsidRPr="00C47690">
        <w:rPr>
          <w:rFonts w:ascii="Arial" w:eastAsia="Arial" w:hAnsi="Arial" w:cs="Arial"/>
        </w:rPr>
        <w:t xml:space="preserve">followed by the country code </w:t>
      </w:r>
    </w:p>
    <w:p w14:paraId="360B601A" w14:textId="72730C1A" w:rsidR="001C58DE" w:rsidRDefault="00F87FCD" w:rsidP="00C47690">
      <w:pPr>
        <w:pStyle w:val="ListParagraph"/>
        <w:numPr>
          <w:ilvl w:val="0"/>
          <w:numId w:val="36"/>
        </w:numPr>
        <w:rPr>
          <w:ins w:id="5410" w:author="BOUVY Martine" w:date="2022-04-04T16:33:00Z"/>
          <w:rFonts w:ascii="Arial" w:eastAsia="Arial" w:hAnsi="Arial" w:cs="Arial"/>
        </w:rPr>
      </w:pPr>
      <w:r w:rsidRPr="00C47690">
        <w:rPr>
          <w:rFonts w:ascii="Arial" w:eastAsia="Arial" w:hAnsi="Arial" w:cs="Arial"/>
        </w:rPr>
        <w:t>and number “</w:t>
      </w:r>
      <w:r w:rsidR="001C58DE" w:rsidRPr="00C47690">
        <w:rPr>
          <w:rFonts w:ascii="Arial" w:eastAsia="Arial" w:hAnsi="Arial" w:cs="Arial"/>
        </w:rPr>
        <w:t>2/</w:t>
      </w:r>
      <w:r w:rsidRPr="00C47690">
        <w:rPr>
          <w:rFonts w:ascii="Arial" w:eastAsia="Arial" w:hAnsi="Arial" w:cs="Arial"/>
        </w:rPr>
        <w:t>” cannot follow “</w:t>
      </w:r>
      <w:r w:rsidR="001C58DE" w:rsidRPr="00C47690">
        <w:rPr>
          <w:rFonts w:ascii="Arial" w:eastAsia="Arial" w:hAnsi="Arial" w:cs="Arial"/>
        </w:rPr>
        <w:t>3/</w:t>
      </w:r>
      <w:r w:rsidRPr="00C47690">
        <w:rPr>
          <w:rFonts w:ascii="Arial" w:eastAsia="Arial" w:hAnsi="Arial" w:cs="Arial"/>
        </w:rPr>
        <w:t xml:space="preserve">” </w:t>
      </w:r>
    </w:p>
    <w:p w14:paraId="42A43AD4" w14:textId="0F72E099" w:rsidR="005B2F8B" w:rsidRPr="00C47690" w:rsidRDefault="005B2F8B" w:rsidP="00C47690">
      <w:pPr>
        <w:pStyle w:val="ListParagraph"/>
        <w:numPr>
          <w:ilvl w:val="0"/>
          <w:numId w:val="36"/>
        </w:numPr>
        <w:rPr>
          <w:rFonts w:ascii="Arial" w:eastAsia="Arial" w:hAnsi="Arial" w:cs="Arial"/>
        </w:rPr>
      </w:pPr>
      <w:ins w:id="5411" w:author="BOUVY Martine" w:date="2022-04-04T16:33:00Z">
        <w:r>
          <w:rPr>
            <w:rFonts w:ascii="Arial" w:eastAsia="Arial" w:hAnsi="Arial" w:cs="Arial"/>
          </w:rPr>
          <w:t>and max 2 lines with “2/” and max 2 lines with “3/”</w:t>
        </w:r>
      </w:ins>
    </w:p>
    <w:p w14:paraId="22862658" w14:textId="1259BBAB" w:rsidR="001C58DE" w:rsidRPr="00C47690" w:rsidRDefault="00F87FCD" w:rsidP="00C47690">
      <w:pPr>
        <w:pStyle w:val="ListParagraph"/>
        <w:numPr>
          <w:ilvl w:val="0"/>
          <w:numId w:val="36"/>
        </w:numPr>
        <w:rPr>
          <w:rFonts w:ascii="Arial" w:eastAsia="Arial" w:hAnsi="Arial" w:cs="Arial"/>
        </w:rPr>
      </w:pPr>
      <w:r w:rsidRPr="00C47690">
        <w:rPr>
          <w:rFonts w:ascii="Arial" w:eastAsia="Arial" w:hAnsi="Arial" w:cs="Arial"/>
        </w:rPr>
        <w:lastRenderedPageBreak/>
        <w:t>then</w:t>
      </w:r>
      <w:r w:rsidR="001605AB" w:rsidRPr="00C47690">
        <w:rPr>
          <w:rFonts w:ascii="Arial" w:eastAsia="Arial" w:hAnsi="Arial" w:cs="Arial"/>
        </w:rPr>
        <w:t xml:space="preserve"> </w:t>
      </w:r>
      <w:r w:rsidR="0087477F">
        <w:rPr>
          <w:rFonts w:ascii="Arial" w:eastAsia="Arial" w:hAnsi="Arial" w:cs="Arial"/>
        </w:rPr>
        <w:t xml:space="preserve">returns </w:t>
      </w:r>
      <w:r w:rsidR="00572A75" w:rsidRPr="00C47690">
        <w:rPr>
          <w:rFonts w:ascii="Arial" w:eastAsia="Arial" w:hAnsi="Arial" w:cs="Arial"/>
        </w:rPr>
        <w:t xml:space="preserve">the Boolean </w:t>
      </w:r>
      <w:r w:rsidR="001605AB" w:rsidRPr="00C47690">
        <w:rPr>
          <w:rFonts w:ascii="Arial" w:eastAsia="Arial" w:hAnsi="Arial" w:cs="Arial"/>
        </w:rPr>
        <w:t xml:space="preserve">StructuredIndicator is true </w:t>
      </w:r>
    </w:p>
    <w:p w14:paraId="4CDC9DDF" w14:textId="464E366A" w:rsidR="001605AB" w:rsidRPr="00C47690" w:rsidRDefault="001C58DE" w:rsidP="00C47690">
      <w:pPr>
        <w:pStyle w:val="ListParagraph"/>
        <w:numPr>
          <w:ilvl w:val="0"/>
          <w:numId w:val="36"/>
        </w:numPr>
        <w:rPr>
          <w:rFonts w:ascii="Arial" w:eastAsia="Arial" w:hAnsi="Arial" w:cs="Arial"/>
        </w:rPr>
      </w:pPr>
      <w:r w:rsidRPr="00C47690">
        <w:rPr>
          <w:rFonts w:ascii="Arial" w:eastAsia="Arial" w:hAnsi="Arial" w:cs="Arial"/>
        </w:rPr>
        <w:t xml:space="preserve">else Boolean StructuredIndicator is false. </w:t>
      </w:r>
      <w:r w:rsidR="001605AB" w:rsidRPr="00C47690">
        <w:rPr>
          <w:rFonts w:ascii="Arial" w:eastAsia="Arial" w:hAnsi="Arial" w:cs="Arial"/>
        </w:rPr>
        <w:t xml:space="preserve"> </w:t>
      </w:r>
    </w:p>
    <w:p w14:paraId="51D83FC3" w14:textId="77777777" w:rsidR="00965AF3" w:rsidRPr="00014E37" w:rsidRDefault="00965AF3" w:rsidP="00965AF3">
      <w:pPr>
        <w:ind w:left="0" w:firstLine="0"/>
        <w:rPr>
          <w:rFonts w:ascii="Arial" w:eastAsia="Arial" w:hAnsi="Arial" w:cs="Arial"/>
        </w:rPr>
      </w:pPr>
    </w:p>
    <w:p w14:paraId="292F8769" w14:textId="77777777" w:rsidR="00965AF3" w:rsidRDefault="00965AF3" w:rsidP="00965AF3">
      <w:pPr>
        <w:spacing w:after="95"/>
        <w:ind w:left="419" w:right="157" w:hanging="7"/>
      </w:pPr>
      <w:r>
        <w:rPr>
          <w:rFonts w:ascii="Arial" w:eastAsia="Arial" w:hAnsi="Arial" w:cs="Arial"/>
          <w:b/>
        </w:rPr>
        <w:t xml:space="preserve">Format </w:t>
      </w:r>
    </w:p>
    <w:p w14:paraId="1F6A985E" w14:textId="5B7B5055" w:rsidR="00965AF3" w:rsidRDefault="00965AF3" w:rsidP="00965AF3">
      <w:pPr>
        <w:spacing w:after="0"/>
        <w:ind w:left="860" w:right="157" w:hanging="7"/>
      </w:pPr>
      <w:r>
        <w:rPr>
          <w:rFonts w:ascii="Arial" w:eastAsia="Arial" w:hAnsi="Arial" w:cs="Arial"/>
          <w:b/>
        </w:rPr>
        <w:t>MX_To_MT</w:t>
      </w:r>
      <w:r w:rsidR="001605AB">
        <w:rPr>
          <w:rFonts w:ascii="Arial" w:eastAsia="Arial" w:hAnsi="Arial" w:cs="Arial"/>
          <w:b/>
        </w:rPr>
        <w:t>AddressLineType</w:t>
      </w:r>
      <w:r>
        <w:rPr>
          <w:rFonts w:ascii="Arial" w:eastAsia="Arial" w:hAnsi="Arial" w:cs="Arial"/>
        </w:rPr>
        <w:t>(MXParty</w:t>
      </w:r>
      <w:r w:rsidR="001605AB">
        <w:rPr>
          <w:rFonts w:ascii="Arial" w:eastAsia="Arial" w:hAnsi="Arial" w:cs="Arial"/>
        </w:rPr>
        <w:t>; StructuredIndicator</w:t>
      </w:r>
      <w:r>
        <w:rPr>
          <w:rFonts w:ascii="Arial" w:eastAsia="Arial" w:hAnsi="Arial" w:cs="Arial"/>
        </w:rPr>
        <w:t xml:space="preserve">)  </w:t>
      </w:r>
    </w:p>
    <w:p w14:paraId="57642417" w14:textId="77777777" w:rsidR="00965AF3" w:rsidRDefault="00965AF3" w:rsidP="00965AF3">
      <w:pPr>
        <w:spacing w:after="95"/>
        <w:ind w:left="860" w:right="157" w:hanging="7"/>
      </w:pPr>
      <w:r>
        <w:rPr>
          <w:rFonts w:ascii="Arial" w:eastAsia="Arial" w:hAnsi="Arial" w:cs="Arial"/>
          <w:b/>
        </w:rPr>
        <w:t xml:space="preserve">Input </w:t>
      </w:r>
    </w:p>
    <w:p w14:paraId="37C96D4F" w14:textId="77777777" w:rsidR="00965AF3" w:rsidRDefault="00965AF3" w:rsidP="00965AF3">
      <w:pPr>
        <w:spacing w:after="112" w:line="249" w:lineRule="auto"/>
        <w:ind w:left="849" w:right="15" w:hanging="10"/>
        <w:rPr>
          <w:rFonts w:ascii="Arial" w:eastAsia="Arial" w:hAnsi="Arial" w:cs="Arial"/>
        </w:rPr>
      </w:pPr>
      <w:r>
        <w:rPr>
          <w:rFonts w:ascii="Arial" w:eastAsia="Arial" w:hAnsi="Arial" w:cs="Arial"/>
        </w:rPr>
        <w:t xml:space="preserve">MXParty: the entire structure of the MXParty  typed </w:t>
      </w:r>
      <w:r>
        <w:rPr>
          <w:rFonts w:ascii="Arial" w:eastAsia="Arial" w:hAnsi="Arial" w:cs="Arial"/>
          <w:i/>
        </w:rPr>
        <w:t>PartyIdentification135</w:t>
      </w:r>
      <w:r>
        <w:rPr>
          <w:rFonts w:ascii="Arial" w:eastAsia="Arial" w:hAnsi="Arial" w:cs="Arial"/>
        </w:rPr>
        <w:t xml:space="preserve">. </w:t>
      </w:r>
    </w:p>
    <w:p w14:paraId="706660FF" w14:textId="77777777" w:rsidR="00965AF3" w:rsidRDefault="00965AF3" w:rsidP="00965AF3">
      <w:pPr>
        <w:spacing w:after="95"/>
        <w:ind w:left="860" w:right="157" w:hanging="7"/>
        <w:rPr>
          <w:rFonts w:ascii="Arial" w:eastAsia="Arial" w:hAnsi="Arial" w:cs="Arial"/>
          <w:b/>
        </w:rPr>
      </w:pPr>
      <w:r>
        <w:rPr>
          <w:rFonts w:ascii="Arial" w:eastAsia="Arial" w:hAnsi="Arial" w:cs="Arial"/>
          <w:b/>
        </w:rPr>
        <w:t xml:space="preserve">Output </w:t>
      </w:r>
    </w:p>
    <w:p w14:paraId="22A40010" w14:textId="513BA393" w:rsidR="00965AF3" w:rsidRPr="001605AB" w:rsidRDefault="001605AB" w:rsidP="00965AF3">
      <w:pPr>
        <w:spacing w:after="95"/>
        <w:ind w:left="860" w:right="157" w:hanging="7"/>
      </w:pPr>
      <w:r w:rsidRPr="001605AB">
        <w:rPr>
          <w:rFonts w:ascii="Arial" w:eastAsia="Arial" w:hAnsi="Arial" w:cs="Arial"/>
        </w:rPr>
        <w:t xml:space="preserve">StructuredIndicator </w:t>
      </w:r>
      <w:r>
        <w:rPr>
          <w:rFonts w:ascii="Arial" w:eastAsia="Arial" w:hAnsi="Arial" w:cs="Arial"/>
        </w:rPr>
        <w:t>: boolean</w:t>
      </w:r>
    </w:p>
    <w:p w14:paraId="08A32F2C" w14:textId="77777777" w:rsidR="00965AF3" w:rsidRPr="008A473A" w:rsidRDefault="00965AF3" w:rsidP="00965AF3">
      <w:pPr>
        <w:spacing w:after="112" w:line="249" w:lineRule="auto"/>
        <w:ind w:left="0" w:right="15" w:firstLine="0"/>
        <w:rPr>
          <w:rFonts w:ascii="Arial" w:hAnsi="Arial" w:cs="Arial"/>
        </w:rPr>
      </w:pPr>
      <w:r w:rsidRPr="008A473A">
        <w:rPr>
          <w:rFonts w:ascii="Arial" w:hAnsi="Arial" w:cs="Arial"/>
        </w:rPr>
        <w:t xml:space="preserve">         </w:t>
      </w:r>
      <w:r>
        <w:rPr>
          <w:rFonts w:ascii="Arial" w:hAnsi="Arial" w:cs="Arial"/>
        </w:rPr>
        <w:t xml:space="preserve">       </w:t>
      </w:r>
    </w:p>
    <w:p w14:paraId="775557CA" w14:textId="04200208" w:rsidR="00965AF3" w:rsidRDefault="00965AF3" w:rsidP="00965AF3">
      <w:pPr>
        <w:spacing w:after="95"/>
        <w:ind w:left="419" w:right="157" w:hanging="7"/>
        <w:rPr>
          <w:rFonts w:ascii="Arial" w:eastAsia="Arial" w:hAnsi="Arial" w:cs="Arial"/>
          <w:b/>
        </w:rPr>
      </w:pPr>
      <w:r>
        <w:rPr>
          <w:rFonts w:ascii="Arial" w:eastAsia="Arial" w:hAnsi="Arial" w:cs="Arial"/>
          <w:b/>
        </w:rPr>
        <w:t xml:space="preserve">Preconditions </w:t>
      </w:r>
    </w:p>
    <w:p w14:paraId="5AFA9EE2" w14:textId="1ADC0119" w:rsidR="001605AB" w:rsidRPr="001605AB" w:rsidRDefault="001605AB" w:rsidP="00965AF3">
      <w:pPr>
        <w:spacing w:after="95"/>
        <w:ind w:left="419" w:right="157" w:hanging="7"/>
        <w:rPr>
          <w:rFonts w:ascii="Arial" w:eastAsia="Arial" w:hAnsi="Arial" w:cs="Arial"/>
        </w:rPr>
      </w:pPr>
      <w:r w:rsidRPr="001605AB">
        <w:rPr>
          <w:rFonts w:ascii="Arial" w:eastAsia="Arial" w:hAnsi="Arial" w:cs="Arial"/>
        </w:rPr>
        <w:t>MX Address Line is present</w:t>
      </w:r>
    </w:p>
    <w:p w14:paraId="2015D20D" w14:textId="77777777" w:rsidR="00965AF3" w:rsidRDefault="00965AF3" w:rsidP="00965AF3">
      <w:pPr>
        <w:spacing w:after="95"/>
        <w:ind w:left="419" w:right="157" w:hanging="7"/>
        <w:rPr>
          <w:rFonts w:ascii="Arial" w:eastAsia="Arial" w:hAnsi="Arial" w:cs="Arial"/>
          <w:b/>
        </w:rPr>
      </w:pPr>
      <w:r>
        <w:rPr>
          <w:rFonts w:ascii="Arial" w:eastAsia="Arial" w:hAnsi="Arial" w:cs="Arial"/>
          <w:b/>
        </w:rPr>
        <w:t>None</w:t>
      </w:r>
    </w:p>
    <w:p w14:paraId="00280555" w14:textId="77777777" w:rsidR="00965AF3" w:rsidRDefault="00965AF3" w:rsidP="00965AF3">
      <w:pPr>
        <w:ind w:right="-137"/>
        <w:rPr>
          <w:b/>
        </w:rPr>
      </w:pPr>
    </w:p>
    <w:p w14:paraId="20237116" w14:textId="77777777" w:rsidR="00965AF3" w:rsidRDefault="00965AF3" w:rsidP="00965AF3">
      <w:pPr>
        <w:spacing w:after="7"/>
        <w:ind w:left="419" w:right="157" w:hanging="7"/>
        <w:rPr>
          <w:rFonts w:ascii="Arial" w:eastAsia="Arial" w:hAnsi="Arial" w:cs="Arial"/>
          <w:b/>
        </w:rPr>
      </w:pPr>
      <w:r>
        <w:rPr>
          <w:rFonts w:ascii="Arial" w:eastAsia="Arial" w:hAnsi="Arial" w:cs="Arial"/>
          <w:b/>
        </w:rPr>
        <w:t xml:space="preserve">Formal description </w:t>
      </w:r>
    </w:p>
    <w:p w14:paraId="734824CD" w14:textId="110B7C66" w:rsidR="00965AF3" w:rsidRDefault="00965AF3" w:rsidP="0048598F">
      <w:pPr>
        <w:ind w:left="810" w:right="-137"/>
      </w:pPr>
    </w:p>
    <w:p w14:paraId="21BFBBB5" w14:textId="77777777" w:rsidR="00D52D19" w:rsidRDefault="00FB0222" w:rsidP="0048598F">
      <w:pPr>
        <w:ind w:left="810" w:right="-137"/>
      </w:pPr>
      <w:r>
        <w:t>/* Local variables</w:t>
      </w:r>
    </w:p>
    <w:p w14:paraId="3CE0D888" w14:textId="37BD21EC" w:rsidR="00D52D19" w:rsidRPr="00173EC6" w:rsidRDefault="00D52D19" w:rsidP="0048598F">
      <w:pPr>
        <w:ind w:left="810" w:right="-137"/>
      </w:pPr>
      <w:r w:rsidRPr="00173EC6">
        <w:t>Index</w:t>
      </w:r>
      <w:r w:rsidR="007125A7" w:rsidRPr="00173EC6">
        <w:t>, i</w:t>
      </w:r>
      <w:r w:rsidRPr="00173EC6">
        <w:t xml:space="preserve"> :integer</w:t>
      </w:r>
    </w:p>
    <w:p w14:paraId="02230F67" w14:textId="5B781DD0" w:rsidR="00D52D19" w:rsidRDefault="00CE026C">
      <w:pPr>
        <w:ind w:left="0" w:right="-137" w:firstLine="0"/>
      </w:pPr>
      <w:r w:rsidRPr="00173EC6">
        <w:t xml:space="preserve">       StructuredI</w:t>
      </w:r>
      <w:r w:rsidR="00A305F1" w:rsidRPr="00173EC6">
        <w:t>ndicator</w:t>
      </w:r>
      <w:r w:rsidRPr="00173EC6">
        <w:t xml:space="preserve"> : boolean</w:t>
      </w:r>
      <w:r w:rsidR="00173EC6">
        <w:t xml:space="preserve"> */</w:t>
      </w:r>
    </w:p>
    <w:p w14:paraId="51D733DD" w14:textId="03C579B0" w:rsidR="00ED43B6" w:rsidRDefault="00ED43B6" w:rsidP="009B243A">
      <w:pPr>
        <w:ind w:left="810" w:right="-137"/>
      </w:pPr>
    </w:p>
    <w:p w14:paraId="244DF9ED" w14:textId="6E5427F7" w:rsidR="00904ED4" w:rsidRDefault="00904ED4" w:rsidP="00904ED4">
      <w:pPr>
        <w:ind w:left="810" w:right="-137"/>
        <w:rPr>
          <w:ins w:id="5412" w:author="BOUVY Martine" w:date="2022-04-04T16:38:00Z"/>
        </w:rPr>
      </w:pPr>
      <w:r>
        <w:t>StructuredIndicator = “false”</w:t>
      </w:r>
    </w:p>
    <w:p w14:paraId="5DD0A410" w14:textId="2FDB5039" w:rsidR="00FB6A3F" w:rsidDel="0018775D" w:rsidRDefault="00FB6A3F" w:rsidP="00904ED4">
      <w:pPr>
        <w:ind w:left="810" w:right="-137"/>
        <w:rPr>
          <w:del w:id="5413" w:author="BOUVY Martine" w:date="2022-04-04T16:40:00Z"/>
        </w:rPr>
      </w:pPr>
    </w:p>
    <w:p w14:paraId="67D2E13E" w14:textId="5DCE0EB9" w:rsidR="00D52D19" w:rsidRDefault="00D52D19" w:rsidP="009B243A">
      <w:pPr>
        <w:ind w:left="810" w:right="-137"/>
      </w:pPr>
    </w:p>
    <w:p w14:paraId="73398050" w14:textId="621F5F13" w:rsidR="00D52D19" w:rsidRDefault="00D52D19" w:rsidP="00F80078">
      <w:pPr>
        <w:ind w:left="810" w:right="-712"/>
      </w:pPr>
      <w:r w:rsidRPr="00D52D19">
        <w:rPr>
          <w:b/>
        </w:rPr>
        <w:t>IF</w:t>
      </w:r>
      <w:r>
        <w:t xml:space="preserve"> NumberOfOccurrences(MXParty. PostalAddress.AddressLine)&gt; 0 THEN </w:t>
      </w:r>
    </w:p>
    <w:p w14:paraId="4517B602" w14:textId="76A7E706" w:rsidR="00D52D19" w:rsidRDefault="00904ED4" w:rsidP="009B243A">
      <w:pPr>
        <w:ind w:left="810" w:right="-137"/>
      </w:pPr>
      <w:r>
        <w:t xml:space="preserve"> </w:t>
      </w:r>
    </w:p>
    <w:p w14:paraId="042D158E" w14:textId="241CB0D5" w:rsidR="00904ED4" w:rsidRDefault="00904ED4" w:rsidP="00904ED4">
      <w:pPr>
        <w:ind w:left="810" w:right="-137"/>
      </w:pPr>
      <w:r>
        <w:t xml:space="preserve">   StructuredIndicator = “true”</w:t>
      </w:r>
    </w:p>
    <w:p w14:paraId="2256CA6A" w14:textId="77777777" w:rsidR="00904ED4" w:rsidRDefault="00904ED4" w:rsidP="009B243A">
      <w:pPr>
        <w:ind w:left="810" w:right="-137"/>
      </w:pPr>
    </w:p>
    <w:p w14:paraId="0B0E9583" w14:textId="3244A847" w:rsidR="00D52D19" w:rsidRDefault="00444245" w:rsidP="009B243A">
      <w:pPr>
        <w:ind w:left="810" w:right="-137"/>
      </w:pPr>
      <w:r w:rsidRPr="005604F7">
        <w:t>/* Check each line starts with “</w:t>
      </w:r>
      <w:r w:rsidR="00871D10" w:rsidRPr="005604F7">
        <w:t>2</w:t>
      </w:r>
      <w:r w:rsidRPr="005604F7">
        <w:t>” or “</w:t>
      </w:r>
      <w:r w:rsidR="00871D10" w:rsidRPr="005604F7">
        <w:t>3</w:t>
      </w:r>
      <w:r w:rsidRPr="005604F7">
        <w:t>/” */</w:t>
      </w:r>
    </w:p>
    <w:p w14:paraId="61B28556" w14:textId="56CAB162" w:rsidR="00D52D19" w:rsidRDefault="00D52D19" w:rsidP="00542F3D">
      <w:pPr>
        <w:tabs>
          <w:tab w:val="left" w:pos="1170"/>
        </w:tabs>
        <w:ind w:left="810" w:right="-137"/>
      </w:pPr>
      <w:r>
        <w:t xml:space="preserve">   </w:t>
      </w:r>
      <w:r w:rsidRPr="00904ED4">
        <w:rPr>
          <w:b/>
        </w:rPr>
        <w:t>For</w:t>
      </w:r>
      <w:r>
        <w:t xml:space="preserve"> Index = 1 to NumberOfOccurrences(MXParty.    PostalAddress.AddressLine)</w:t>
      </w:r>
    </w:p>
    <w:p w14:paraId="63B1B1A0" w14:textId="0B3C4A07" w:rsidR="00D52D19" w:rsidRDefault="00D52D19" w:rsidP="009B243A">
      <w:pPr>
        <w:ind w:left="810" w:right="-137"/>
      </w:pPr>
    </w:p>
    <w:p w14:paraId="22F09E80" w14:textId="7AD2D2CF" w:rsidR="00D52D19" w:rsidRDefault="00D52D19" w:rsidP="00542F3D">
      <w:pPr>
        <w:tabs>
          <w:tab w:val="left" w:pos="1440"/>
        </w:tabs>
        <w:ind w:left="810" w:right="-137" w:firstLine="630"/>
      </w:pPr>
      <w:r w:rsidRPr="00904ED4">
        <w:rPr>
          <w:b/>
        </w:rPr>
        <w:t>IF</w:t>
      </w:r>
      <w:r>
        <w:t xml:space="preserve"> </w:t>
      </w:r>
      <w:r w:rsidRPr="00F80078">
        <w:rPr>
          <w:b/>
        </w:rPr>
        <w:t>Substring</w:t>
      </w:r>
      <w:r>
        <w:t>(MXParty. PostalAddress.AddressLine[Index]</w:t>
      </w:r>
      <w:r w:rsidR="00F80078">
        <w:t>, 1,2) Not</w:t>
      </w:r>
      <w:r>
        <w:t>InList {“2/”, “3/”} Then</w:t>
      </w:r>
    </w:p>
    <w:p w14:paraId="1FFDCEBC" w14:textId="77777777" w:rsidR="00D52D19" w:rsidRDefault="00D52D19" w:rsidP="009B243A">
      <w:pPr>
        <w:ind w:left="810" w:right="-137"/>
      </w:pPr>
    </w:p>
    <w:p w14:paraId="2B558FD5" w14:textId="0F1D6E95" w:rsidR="00D52D19" w:rsidRDefault="00D52D19" w:rsidP="009B243A">
      <w:pPr>
        <w:ind w:left="810" w:right="-137"/>
      </w:pPr>
      <w:r>
        <w:t xml:space="preserve">       StructuredIndicator = “false”</w:t>
      </w:r>
    </w:p>
    <w:p w14:paraId="5AE70223" w14:textId="77777777" w:rsidR="00444245" w:rsidRDefault="00D52D19" w:rsidP="00444245">
      <w:pPr>
        <w:spacing w:after="112" w:line="249" w:lineRule="auto"/>
        <w:ind w:left="849" w:right="15" w:hanging="10"/>
      </w:pPr>
      <w:r>
        <w:t xml:space="preserve">       </w:t>
      </w:r>
      <w:r w:rsidRPr="005604F7">
        <w:t xml:space="preserve">Exit </w:t>
      </w:r>
      <w:r w:rsidR="00444245" w:rsidRPr="005604F7">
        <w:t xml:space="preserve">function </w:t>
      </w:r>
      <w:r w:rsidR="00444245" w:rsidRPr="00542F3D">
        <w:rPr>
          <w:rFonts w:eastAsia="Arial"/>
        </w:rPr>
        <w:t>MX_To_MTAddressLineType</w:t>
      </w:r>
    </w:p>
    <w:p w14:paraId="5BDD062A" w14:textId="77777777" w:rsidR="00444245" w:rsidRDefault="00444245" w:rsidP="009B243A">
      <w:pPr>
        <w:ind w:left="810" w:right="-137"/>
      </w:pPr>
    </w:p>
    <w:p w14:paraId="33AF61FA" w14:textId="4872EFA6" w:rsidR="00D52D19" w:rsidRPr="00904ED4" w:rsidRDefault="00D52D19" w:rsidP="009B243A">
      <w:pPr>
        <w:ind w:left="810" w:right="-137"/>
        <w:rPr>
          <w:b/>
        </w:rPr>
      </w:pPr>
      <w:r>
        <w:t xml:space="preserve">     </w:t>
      </w:r>
      <w:r w:rsidRPr="00904ED4">
        <w:rPr>
          <w:b/>
        </w:rPr>
        <w:t>ENDIF</w:t>
      </w:r>
    </w:p>
    <w:p w14:paraId="566CDA1C" w14:textId="5794EC9B" w:rsidR="00D52D19" w:rsidRDefault="00D52D19" w:rsidP="009B243A">
      <w:pPr>
        <w:ind w:left="810" w:right="-137"/>
      </w:pPr>
    </w:p>
    <w:p w14:paraId="0745D16D" w14:textId="729FA819" w:rsidR="00D52D19" w:rsidRDefault="00D52D19" w:rsidP="009B243A">
      <w:pPr>
        <w:ind w:left="810" w:right="-137"/>
        <w:rPr>
          <w:b/>
        </w:rPr>
      </w:pPr>
      <w:r w:rsidRPr="00904ED4">
        <w:rPr>
          <w:b/>
        </w:rPr>
        <w:t xml:space="preserve">   END Loop</w:t>
      </w:r>
    </w:p>
    <w:p w14:paraId="7200C196" w14:textId="13ED9C4D" w:rsidR="00D908D0" w:rsidRDefault="00D908D0" w:rsidP="009B243A">
      <w:pPr>
        <w:ind w:left="810" w:right="-137"/>
        <w:rPr>
          <w:b/>
        </w:rPr>
      </w:pPr>
    </w:p>
    <w:p w14:paraId="1D91F776" w14:textId="24283D55" w:rsidR="00D908D0" w:rsidRDefault="00D908D0" w:rsidP="009B243A">
      <w:pPr>
        <w:ind w:left="810" w:right="-137"/>
        <w:rPr>
          <w:b/>
        </w:rPr>
      </w:pPr>
    </w:p>
    <w:p w14:paraId="36C59E9A" w14:textId="6C684956" w:rsidR="00D908D0" w:rsidRPr="00B64817" w:rsidRDefault="00D908D0" w:rsidP="009B243A">
      <w:pPr>
        <w:ind w:left="810" w:right="-137"/>
      </w:pPr>
      <w:r w:rsidRPr="00B64817">
        <w:t>/* Check Number “</w:t>
      </w:r>
      <w:r w:rsidR="00871D10" w:rsidRPr="00B64817">
        <w:t>2/</w:t>
      </w:r>
      <w:r w:rsidRPr="00B64817">
        <w:t>” cannot follow “</w:t>
      </w:r>
      <w:r w:rsidR="00871D10" w:rsidRPr="00B64817">
        <w:t>3/</w:t>
      </w:r>
      <w:r w:rsidRPr="00B64817">
        <w:t>” */</w:t>
      </w:r>
    </w:p>
    <w:p w14:paraId="0366A663" w14:textId="52E534B0" w:rsidR="00D908D0" w:rsidRPr="00B64817" w:rsidRDefault="00D908D0" w:rsidP="009B243A">
      <w:pPr>
        <w:ind w:left="810" w:right="-137"/>
        <w:rPr>
          <w:b/>
        </w:rPr>
      </w:pPr>
    </w:p>
    <w:p w14:paraId="6027CE8C" w14:textId="77777777" w:rsidR="00D908D0" w:rsidRPr="00B64817" w:rsidRDefault="00D908D0" w:rsidP="009F2D48">
      <w:pPr>
        <w:tabs>
          <w:tab w:val="left" w:pos="1080"/>
          <w:tab w:val="left" w:pos="1170"/>
          <w:tab w:val="left" w:pos="1260"/>
        </w:tabs>
        <w:ind w:left="810" w:right="-137"/>
      </w:pPr>
      <w:bookmarkStart w:id="5414" w:name="_Hlk99983137"/>
      <w:r w:rsidRPr="00B64817">
        <w:t xml:space="preserve">   </w:t>
      </w:r>
      <w:r w:rsidRPr="00B64817">
        <w:rPr>
          <w:b/>
        </w:rPr>
        <w:t>For</w:t>
      </w:r>
      <w:r w:rsidRPr="00B64817">
        <w:t xml:space="preserve"> Index = 1 to NumberOfOccurrences(MXParty.    PostalAddress.AddressLine)</w:t>
      </w:r>
    </w:p>
    <w:p w14:paraId="722BC54C" w14:textId="77777777" w:rsidR="00D908D0" w:rsidRPr="00B64817" w:rsidRDefault="00D908D0" w:rsidP="00D908D0">
      <w:pPr>
        <w:ind w:left="810" w:right="-137"/>
      </w:pPr>
    </w:p>
    <w:p w14:paraId="143CD8CB" w14:textId="7B74FFA1" w:rsidR="00D908D0" w:rsidRPr="00B64817" w:rsidRDefault="00D908D0" w:rsidP="009F2D48">
      <w:pPr>
        <w:tabs>
          <w:tab w:val="left" w:pos="1440"/>
        </w:tabs>
        <w:ind w:left="810" w:right="-137" w:firstLine="630"/>
      </w:pPr>
      <w:r w:rsidRPr="00B64817">
        <w:rPr>
          <w:b/>
        </w:rPr>
        <w:lastRenderedPageBreak/>
        <w:t>IF</w:t>
      </w:r>
      <w:r w:rsidRPr="00B64817">
        <w:t xml:space="preserve"> </w:t>
      </w:r>
      <w:r w:rsidRPr="00542F3D">
        <w:rPr>
          <w:b/>
        </w:rPr>
        <w:t>Substring</w:t>
      </w:r>
      <w:r w:rsidRPr="00B64817">
        <w:t>(MXParty. PostalAddress.Address</w:t>
      </w:r>
      <w:r w:rsidR="00542F3D">
        <w:t xml:space="preserve">Line[Index], 1,2) </w:t>
      </w:r>
      <w:r w:rsidR="00542F3D" w:rsidRPr="00542F3D">
        <w:rPr>
          <w:b/>
        </w:rPr>
        <w:t>I</w:t>
      </w:r>
      <w:r w:rsidRPr="00542F3D">
        <w:rPr>
          <w:b/>
        </w:rPr>
        <w:t>sEqual</w:t>
      </w:r>
      <w:r w:rsidRPr="00B64817">
        <w:t xml:space="preserve"> to “3</w:t>
      </w:r>
      <w:r w:rsidR="00871D10" w:rsidRPr="00B64817">
        <w:t>/</w:t>
      </w:r>
      <w:r w:rsidR="00542F3D">
        <w:t>” THEN</w:t>
      </w:r>
    </w:p>
    <w:bookmarkEnd w:id="5414"/>
    <w:p w14:paraId="3988334F" w14:textId="77777777" w:rsidR="00F31146" w:rsidRPr="00B64817" w:rsidRDefault="007125A7" w:rsidP="007125A7">
      <w:pPr>
        <w:ind w:left="810" w:right="-137"/>
      </w:pPr>
      <w:r w:rsidRPr="00B64817">
        <w:t xml:space="preserve">           </w:t>
      </w:r>
      <w:r w:rsidRPr="00B64817">
        <w:rPr>
          <w:b/>
        </w:rPr>
        <w:t>i</w:t>
      </w:r>
      <w:r w:rsidRPr="00B64817">
        <w:t xml:space="preserve">= Index + 1 </w:t>
      </w:r>
    </w:p>
    <w:p w14:paraId="607985C0" w14:textId="0CC394AC" w:rsidR="007125A7" w:rsidRPr="00B64817" w:rsidRDefault="00F31146" w:rsidP="007125A7">
      <w:pPr>
        <w:ind w:left="810" w:right="-137"/>
      </w:pPr>
      <w:r w:rsidRPr="00B64817">
        <w:rPr>
          <w:b/>
        </w:rPr>
        <w:t xml:space="preserve">           While i &lt;= </w:t>
      </w:r>
      <w:r w:rsidR="007125A7" w:rsidRPr="00B64817">
        <w:t>NumberOfOccurrences(MXParty.    PostalAddress.AddressLine)</w:t>
      </w:r>
    </w:p>
    <w:p w14:paraId="74E9FD66" w14:textId="68442B33" w:rsidR="007125A7" w:rsidRPr="00B64817" w:rsidRDefault="007125A7" w:rsidP="007125A7">
      <w:pPr>
        <w:ind w:left="810" w:right="-137"/>
      </w:pPr>
    </w:p>
    <w:p w14:paraId="66AD2DBB" w14:textId="42011370" w:rsidR="007125A7" w:rsidRPr="00B64817" w:rsidRDefault="007125A7" w:rsidP="009F2D48">
      <w:pPr>
        <w:tabs>
          <w:tab w:val="left" w:pos="2430"/>
          <w:tab w:val="left" w:pos="2520"/>
          <w:tab w:val="left" w:pos="2610"/>
        </w:tabs>
        <w:ind w:left="810" w:right="-137"/>
      </w:pPr>
      <w:r w:rsidRPr="00B64817">
        <w:t xml:space="preserve">            </w:t>
      </w:r>
      <w:r w:rsidR="004926EA" w:rsidRPr="00B64817">
        <w:rPr>
          <w:b/>
        </w:rPr>
        <w:t>{</w:t>
      </w:r>
      <w:r w:rsidRPr="00B64817">
        <w:t xml:space="preserve"> </w:t>
      </w:r>
      <w:r w:rsidRPr="00B64817">
        <w:rPr>
          <w:b/>
        </w:rPr>
        <w:t>IF</w:t>
      </w:r>
      <w:r w:rsidRPr="00B64817">
        <w:t xml:space="preserve"> </w:t>
      </w:r>
      <w:r w:rsidRPr="009F2D48">
        <w:rPr>
          <w:b/>
        </w:rPr>
        <w:t>Substring</w:t>
      </w:r>
      <w:r w:rsidRPr="00B64817">
        <w:t>(MXParty. PostalAd</w:t>
      </w:r>
      <w:r w:rsidR="00542F3D">
        <w:t xml:space="preserve">dress.AddressLine[i], 1,2) </w:t>
      </w:r>
      <w:r w:rsidR="00542F3D" w:rsidRPr="00542F3D">
        <w:rPr>
          <w:b/>
        </w:rPr>
        <w:t>Not I</w:t>
      </w:r>
      <w:r w:rsidRPr="00542F3D">
        <w:rPr>
          <w:b/>
        </w:rPr>
        <w:t>sEqual</w:t>
      </w:r>
      <w:r w:rsidRPr="00B64817">
        <w:t xml:space="preserve"> to “3</w:t>
      </w:r>
      <w:r w:rsidR="00871D10" w:rsidRPr="00B64817">
        <w:t>/</w:t>
      </w:r>
      <w:r w:rsidR="00542F3D">
        <w:t>” THEN</w:t>
      </w:r>
    </w:p>
    <w:p w14:paraId="1B2FA5BB" w14:textId="77777777" w:rsidR="007125A7" w:rsidRPr="00B64817" w:rsidRDefault="007125A7" w:rsidP="007125A7">
      <w:pPr>
        <w:ind w:left="810" w:right="-137"/>
      </w:pPr>
      <w:r w:rsidRPr="00B64817">
        <w:rPr>
          <w:b/>
        </w:rPr>
        <w:t xml:space="preserve">              </w:t>
      </w:r>
      <w:r w:rsidRPr="00B64817">
        <w:t xml:space="preserve">      StructuredIndicator = “false”</w:t>
      </w:r>
    </w:p>
    <w:p w14:paraId="0DF5A82A" w14:textId="32B84509" w:rsidR="007125A7" w:rsidRPr="00B64817" w:rsidRDefault="007125A7" w:rsidP="007125A7">
      <w:pPr>
        <w:spacing w:after="112" w:line="249" w:lineRule="auto"/>
        <w:ind w:left="849" w:right="15" w:hanging="10"/>
      </w:pPr>
      <w:r w:rsidRPr="00B64817">
        <w:t xml:space="preserve">                    Exit function </w:t>
      </w:r>
      <w:r w:rsidRPr="009F2D48">
        <w:rPr>
          <w:rFonts w:eastAsia="Arial"/>
        </w:rPr>
        <w:t>MX_To_MTAddressLineType</w:t>
      </w:r>
    </w:p>
    <w:p w14:paraId="1A3A2610" w14:textId="4D17FD9E" w:rsidR="007125A7" w:rsidRPr="00B64817" w:rsidRDefault="007125A7" w:rsidP="007125A7">
      <w:pPr>
        <w:ind w:left="810" w:right="-137"/>
        <w:rPr>
          <w:b/>
        </w:rPr>
      </w:pPr>
      <w:r w:rsidRPr="00B64817">
        <w:t xml:space="preserve">              </w:t>
      </w:r>
      <w:r w:rsidRPr="00B64817">
        <w:rPr>
          <w:b/>
        </w:rPr>
        <w:t>ENDIF</w:t>
      </w:r>
    </w:p>
    <w:p w14:paraId="74901FFB" w14:textId="22ECFB28" w:rsidR="007125A7" w:rsidRPr="00B64817" w:rsidRDefault="007125A7" w:rsidP="007125A7">
      <w:pPr>
        <w:ind w:left="810" w:right="-137" w:firstLine="630"/>
      </w:pPr>
    </w:p>
    <w:p w14:paraId="2C449A76" w14:textId="41549D97" w:rsidR="007125A7" w:rsidRPr="00B64817" w:rsidRDefault="009F2D48" w:rsidP="009F2D48">
      <w:pPr>
        <w:tabs>
          <w:tab w:val="left" w:pos="2160"/>
          <w:tab w:val="left" w:pos="2250"/>
          <w:tab w:val="left" w:pos="2340"/>
        </w:tabs>
        <w:ind w:left="810" w:right="-137" w:firstLine="630"/>
        <w:rPr>
          <w:b/>
        </w:rPr>
      </w:pPr>
      <w:r>
        <w:t xml:space="preserve">  </w:t>
      </w:r>
      <w:r w:rsidR="007125A7" w:rsidRPr="00B64817">
        <w:t xml:space="preserve">  </w:t>
      </w:r>
      <w:r w:rsidR="00F31146" w:rsidRPr="00B64817">
        <w:t xml:space="preserve"> </w:t>
      </w:r>
      <w:r>
        <w:t xml:space="preserve"> </w:t>
      </w:r>
      <w:r w:rsidR="00F31146" w:rsidRPr="00B64817">
        <w:rPr>
          <w:b/>
        </w:rPr>
        <w:t>i = i + 1</w:t>
      </w:r>
      <w:r w:rsidR="004926EA" w:rsidRPr="00B64817">
        <w:rPr>
          <w:b/>
        </w:rPr>
        <w:t xml:space="preserve"> }</w:t>
      </w:r>
    </w:p>
    <w:p w14:paraId="0A2D8E05" w14:textId="77777777" w:rsidR="007125A7" w:rsidRPr="00B64817" w:rsidRDefault="007125A7" w:rsidP="007125A7">
      <w:pPr>
        <w:ind w:left="810" w:right="-137" w:firstLine="630"/>
      </w:pPr>
    </w:p>
    <w:p w14:paraId="1E028CA0" w14:textId="5A9F55F5" w:rsidR="007125A7" w:rsidRPr="00B64817" w:rsidRDefault="007125A7" w:rsidP="007125A7">
      <w:pPr>
        <w:ind w:left="810" w:right="-137" w:firstLine="630"/>
      </w:pPr>
      <w:r w:rsidRPr="00B64817">
        <w:rPr>
          <w:b/>
        </w:rPr>
        <w:t>ENDIF</w:t>
      </w:r>
    </w:p>
    <w:p w14:paraId="7039F035" w14:textId="2020BEDA" w:rsidR="007125A7" w:rsidRPr="00B64817" w:rsidRDefault="007125A7" w:rsidP="007125A7">
      <w:pPr>
        <w:ind w:left="810" w:right="-137" w:firstLine="360"/>
        <w:rPr>
          <w:b/>
        </w:rPr>
      </w:pPr>
      <w:r w:rsidRPr="00B64817">
        <w:rPr>
          <w:b/>
        </w:rPr>
        <w:t>END loop</w:t>
      </w:r>
    </w:p>
    <w:p w14:paraId="2D8E8612" w14:textId="1CD0F755" w:rsidR="00D908D0" w:rsidRPr="00B64817" w:rsidRDefault="00D908D0" w:rsidP="00D908D0">
      <w:pPr>
        <w:ind w:left="810" w:right="-137" w:firstLine="630"/>
      </w:pPr>
      <w:r w:rsidRPr="00B64817">
        <w:rPr>
          <w:b/>
        </w:rPr>
        <w:t xml:space="preserve">     </w:t>
      </w:r>
    </w:p>
    <w:p w14:paraId="3E231A55" w14:textId="6A4946B3" w:rsidR="00D908D0" w:rsidRPr="00B64817" w:rsidRDefault="00CE026C" w:rsidP="009B243A">
      <w:pPr>
        <w:ind w:left="810" w:right="-137"/>
      </w:pPr>
      <w:r w:rsidRPr="00B64817">
        <w:t xml:space="preserve">/* </w:t>
      </w:r>
      <w:r w:rsidR="00085C23" w:rsidRPr="00B64817">
        <w:t>One line starting with “</w:t>
      </w:r>
      <w:r w:rsidRPr="00B64817">
        <w:t>3</w:t>
      </w:r>
      <w:r w:rsidR="00085C23" w:rsidRPr="00B64817">
        <w:t>/</w:t>
      </w:r>
      <w:r w:rsidRPr="00B64817">
        <w:t>” is mandatory. Chec</w:t>
      </w:r>
      <w:r w:rsidR="00F87C9E" w:rsidRPr="00B64817">
        <w:t xml:space="preserve">k if first line </w:t>
      </w:r>
      <w:r w:rsidR="00085C23" w:rsidRPr="00B64817">
        <w:t>starting with “</w:t>
      </w:r>
      <w:r w:rsidRPr="00B64817">
        <w:t>3</w:t>
      </w:r>
      <w:r w:rsidR="00085C23" w:rsidRPr="00B64817">
        <w:t>/</w:t>
      </w:r>
      <w:r w:rsidRPr="00B64817">
        <w:t xml:space="preserve">” is followed by </w:t>
      </w:r>
      <w:r w:rsidR="00F87C9E" w:rsidRPr="00B64817">
        <w:t xml:space="preserve">a </w:t>
      </w:r>
      <w:r w:rsidRPr="00B64817">
        <w:t>country code. If the country code is followed by additional information it must be preceded by “/” */</w:t>
      </w:r>
    </w:p>
    <w:p w14:paraId="39542E69" w14:textId="265AF809" w:rsidR="00CE026C" w:rsidRPr="00B64817" w:rsidRDefault="00CE026C" w:rsidP="009B243A">
      <w:pPr>
        <w:ind w:left="810" w:right="-137"/>
      </w:pPr>
      <w:r w:rsidRPr="00B64817">
        <w:t xml:space="preserve"> </w:t>
      </w:r>
    </w:p>
    <w:p w14:paraId="4B8305ED" w14:textId="77777777" w:rsidR="00CE026C" w:rsidRPr="00B64817" w:rsidRDefault="00CE026C" w:rsidP="009F2D48">
      <w:pPr>
        <w:tabs>
          <w:tab w:val="left" w:pos="1080"/>
          <w:tab w:val="left" w:pos="1260"/>
        </w:tabs>
        <w:ind w:left="810" w:right="-137"/>
      </w:pPr>
      <w:r w:rsidRPr="00B64817">
        <w:t xml:space="preserve">   </w:t>
      </w:r>
      <w:r w:rsidRPr="00B64817">
        <w:rPr>
          <w:b/>
        </w:rPr>
        <w:t>For</w:t>
      </w:r>
      <w:r w:rsidRPr="00B64817">
        <w:t xml:space="preserve"> Index = 1 to NumberOfOccurrences(MXParty.    PostalAddress.AddressLine)</w:t>
      </w:r>
    </w:p>
    <w:p w14:paraId="7C873CA5" w14:textId="77777777" w:rsidR="00CE026C" w:rsidRPr="00B64817" w:rsidRDefault="00CE026C" w:rsidP="00CE026C">
      <w:pPr>
        <w:ind w:left="810" w:right="-137"/>
      </w:pPr>
    </w:p>
    <w:p w14:paraId="6B2E8731" w14:textId="5835D226" w:rsidR="00CE026C" w:rsidRPr="00B64817" w:rsidRDefault="00CE026C" w:rsidP="009F2D48">
      <w:pPr>
        <w:tabs>
          <w:tab w:val="left" w:pos="1350"/>
          <w:tab w:val="left" w:pos="1440"/>
        </w:tabs>
        <w:ind w:left="810" w:right="-137" w:firstLine="630"/>
      </w:pPr>
      <w:r w:rsidRPr="00B64817">
        <w:rPr>
          <w:b/>
        </w:rPr>
        <w:t>IF</w:t>
      </w:r>
      <w:r w:rsidRPr="00B64817">
        <w:t xml:space="preserve"> </w:t>
      </w:r>
      <w:r w:rsidRPr="009F2D48">
        <w:rPr>
          <w:b/>
        </w:rPr>
        <w:t>Substring</w:t>
      </w:r>
      <w:r w:rsidRPr="00B64817">
        <w:t>(MXParty. PostalAddress.Address</w:t>
      </w:r>
      <w:r w:rsidR="009F2D48">
        <w:t xml:space="preserve">Line[Index], 1,2) </w:t>
      </w:r>
      <w:r w:rsidR="009F2D48" w:rsidRPr="009F2D48">
        <w:rPr>
          <w:b/>
        </w:rPr>
        <w:t>I</w:t>
      </w:r>
      <w:r w:rsidR="00085C23" w:rsidRPr="009F2D48">
        <w:rPr>
          <w:b/>
        </w:rPr>
        <w:t>sEqual</w:t>
      </w:r>
      <w:r w:rsidR="00085C23" w:rsidRPr="00B64817">
        <w:t xml:space="preserve"> to “3/</w:t>
      </w:r>
      <w:r w:rsidR="009F2D48">
        <w:t>” THEN</w:t>
      </w:r>
    </w:p>
    <w:p w14:paraId="4038F193" w14:textId="1B08F74A" w:rsidR="00C17B87" w:rsidRPr="00B64817" w:rsidRDefault="00C17B87" w:rsidP="009F2D48">
      <w:pPr>
        <w:tabs>
          <w:tab w:val="left" w:pos="1980"/>
          <w:tab w:val="left" w:pos="2070"/>
        </w:tabs>
        <w:ind w:left="810" w:right="-137" w:firstLine="630"/>
        <w:rPr>
          <w:b/>
        </w:rPr>
      </w:pPr>
      <w:r w:rsidRPr="00B64817">
        <w:rPr>
          <w:b/>
        </w:rPr>
        <w:t xml:space="preserve">     IF IsValidCountryCode(</w:t>
      </w:r>
      <w:r w:rsidRPr="009F2D48">
        <w:rPr>
          <w:b/>
        </w:rPr>
        <w:t>Substring</w:t>
      </w:r>
      <w:r w:rsidRPr="00B64817">
        <w:t>(MXParty. PostalAddress.AddressLine[Index], 3,2)</w:t>
      </w:r>
      <w:r w:rsidRPr="00B64817">
        <w:rPr>
          <w:b/>
        </w:rPr>
        <w:t>)AND</w:t>
      </w:r>
      <w:r w:rsidRPr="00B64817">
        <w:t xml:space="preserve"> </w:t>
      </w:r>
      <w:r w:rsidR="00F87C9E" w:rsidRPr="00B64817">
        <w:rPr>
          <w:b/>
        </w:rPr>
        <w:t>[</w:t>
      </w:r>
      <w:r w:rsidRPr="009F2D48">
        <w:rPr>
          <w:b/>
        </w:rPr>
        <w:t>Substring</w:t>
      </w:r>
      <w:r w:rsidRPr="00B64817">
        <w:t xml:space="preserve">(MXParty. </w:t>
      </w:r>
      <w:r w:rsidR="00F87C9E" w:rsidRPr="00B64817">
        <w:t xml:space="preserve"> </w:t>
      </w:r>
      <w:r w:rsidRPr="00B64817">
        <w:t>PostalAddress.AddressLine[Index]</w:t>
      </w:r>
      <w:r w:rsidR="00F87C9E" w:rsidRPr="00B64817">
        <w:t>,</w:t>
      </w:r>
      <w:r w:rsidRPr="00B64817">
        <w:t>3))</w:t>
      </w:r>
      <w:r w:rsidR="00F87C9E" w:rsidRPr="009F2D48">
        <w:rPr>
          <w:b/>
        </w:rPr>
        <w:t>has pattern</w:t>
      </w:r>
      <w:r w:rsidR="00F87C9E" w:rsidRPr="00B64817">
        <w:t xml:space="preserve"> ([A-Z]</w:t>
      </w:r>
      <w:ins w:id="5415" w:author="BOUVY Martine [2]" w:date="2021-10-13T14:33:00Z">
        <w:r w:rsidR="00F81C5E">
          <w:t>{2}</w:t>
        </w:r>
      </w:ins>
      <w:r w:rsidR="00F87C9E" w:rsidRPr="00B64817">
        <w:t>|[A-Z]</w:t>
      </w:r>
      <w:ins w:id="5416" w:author="BOUVY Martine [2]" w:date="2021-10-13T14:33:00Z">
        <w:r w:rsidR="00033451">
          <w:t>{2}</w:t>
        </w:r>
      </w:ins>
      <w:r w:rsidR="00F87C9E" w:rsidRPr="00B64817">
        <w:t>”/” optionally followed by any characters)</w:t>
      </w:r>
      <w:r w:rsidR="00F87C9E" w:rsidRPr="00B64817">
        <w:rPr>
          <w:b/>
        </w:rPr>
        <w:t>]</w:t>
      </w:r>
      <w:r w:rsidR="009F2D48">
        <w:rPr>
          <w:b/>
        </w:rPr>
        <w:t xml:space="preserve"> </w:t>
      </w:r>
      <w:r w:rsidR="009F2D48" w:rsidRPr="009F2D48">
        <w:t>THEN</w:t>
      </w:r>
    </w:p>
    <w:p w14:paraId="2B5475EC" w14:textId="3A841E98" w:rsidR="00AF37E7" w:rsidRPr="00B64817" w:rsidRDefault="00AF37E7" w:rsidP="00AF37E7">
      <w:pPr>
        <w:ind w:left="810" w:right="-137"/>
      </w:pPr>
      <w:r w:rsidRPr="00B64817">
        <w:rPr>
          <w:b/>
        </w:rPr>
        <w:t xml:space="preserve">     </w:t>
      </w:r>
      <w:r w:rsidR="00CD678E" w:rsidRPr="00B64817">
        <w:rPr>
          <w:b/>
        </w:rPr>
        <w:t xml:space="preserve">               </w:t>
      </w:r>
      <w:r w:rsidRPr="00B64817">
        <w:t>StructuredIndicator = “true”</w:t>
      </w:r>
    </w:p>
    <w:p w14:paraId="623CA11E" w14:textId="77777777" w:rsidR="00AF37E7" w:rsidRPr="00B64817" w:rsidRDefault="00AF37E7" w:rsidP="00AF37E7">
      <w:pPr>
        <w:spacing w:after="112" w:line="249" w:lineRule="auto"/>
        <w:ind w:left="849" w:right="15" w:hanging="10"/>
      </w:pPr>
      <w:r w:rsidRPr="00B64817">
        <w:t xml:space="preserve">                    Exit function </w:t>
      </w:r>
      <w:r w:rsidRPr="00B64817">
        <w:rPr>
          <w:rFonts w:ascii="Arial" w:eastAsia="Arial" w:hAnsi="Arial" w:cs="Arial"/>
        </w:rPr>
        <w:t>MX_To_MTAddressLineType</w:t>
      </w:r>
    </w:p>
    <w:p w14:paraId="13B537A6" w14:textId="5F41B44A" w:rsidR="00C17B87" w:rsidRPr="00B64817" w:rsidRDefault="00CD678E" w:rsidP="00CE026C">
      <w:pPr>
        <w:ind w:left="810" w:right="-137" w:firstLine="630"/>
        <w:rPr>
          <w:b/>
        </w:rPr>
      </w:pPr>
      <w:r w:rsidRPr="00B64817">
        <w:t xml:space="preserve">     </w:t>
      </w:r>
      <w:r w:rsidRPr="00B64817">
        <w:rPr>
          <w:b/>
        </w:rPr>
        <w:t>ELSE</w:t>
      </w:r>
    </w:p>
    <w:p w14:paraId="49800F29" w14:textId="7CCB6C4F" w:rsidR="00CD678E" w:rsidRPr="00B64817" w:rsidRDefault="00CD678E" w:rsidP="00CE026C">
      <w:pPr>
        <w:ind w:left="810" w:right="-137" w:firstLine="630"/>
      </w:pPr>
      <w:r w:rsidRPr="00B64817">
        <w:t xml:space="preserve"> /* first occurrence of </w:t>
      </w:r>
      <w:r w:rsidR="00085C23" w:rsidRPr="00B64817">
        <w:t>“</w:t>
      </w:r>
      <w:r w:rsidRPr="00B64817">
        <w:t>3</w:t>
      </w:r>
      <w:r w:rsidR="00085C23" w:rsidRPr="00B64817">
        <w:t>/</w:t>
      </w:r>
      <w:r w:rsidRPr="00B64817">
        <w:t>” does not start with country code */</w:t>
      </w:r>
    </w:p>
    <w:p w14:paraId="1BC8A694" w14:textId="7D71221D" w:rsidR="00CD678E" w:rsidRPr="00B64817" w:rsidRDefault="00CD678E" w:rsidP="00CD678E">
      <w:pPr>
        <w:ind w:left="810" w:right="-137"/>
      </w:pPr>
      <w:r w:rsidRPr="00B64817">
        <w:t xml:space="preserve">                    StructuredIndicator = “false”</w:t>
      </w:r>
    </w:p>
    <w:p w14:paraId="7BAB2F9D" w14:textId="77777777" w:rsidR="00CD678E" w:rsidRPr="00B64817" w:rsidRDefault="00CD678E" w:rsidP="00CD678E">
      <w:pPr>
        <w:spacing w:after="112" w:line="249" w:lineRule="auto"/>
        <w:ind w:left="849" w:right="15" w:hanging="10"/>
      </w:pPr>
      <w:r w:rsidRPr="00B64817">
        <w:t xml:space="preserve">                    Exit function </w:t>
      </w:r>
      <w:r w:rsidRPr="00B64817">
        <w:rPr>
          <w:rFonts w:ascii="Arial" w:eastAsia="Arial" w:hAnsi="Arial" w:cs="Arial"/>
        </w:rPr>
        <w:t>MX_To_MTAddressLineType</w:t>
      </w:r>
    </w:p>
    <w:p w14:paraId="1CA40A1B" w14:textId="4C1C2BAB" w:rsidR="00CD678E" w:rsidRPr="00B64817" w:rsidRDefault="00CD678E" w:rsidP="00CE026C">
      <w:pPr>
        <w:ind w:left="810" w:right="-137" w:firstLine="630"/>
      </w:pPr>
    </w:p>
    <w:p w14:paraId="6FC40A1F" w14:textId="77777777" w:rsidR="00CD678E" w:rsidRPr="00B64817" w:rsidRDefault="00CD678E" w:rsidP="00CE026C">
      <w:pPr>
        <w:ind w:left="810" w:right="-137" w:firstLine="630"/>
      </w:pPr>
    </w:p>
    <w:p w14:paraId="534247FB" w14:textId="19047ACC" w:rsidR="00C17B87" w:rsidRPr="00B64817" w:rsidRDefault="00CD678E" w:rsidP="00CE026C">
      <w:pPr>
        <w:ind w:left="810" w:right="-137" w:firstLine="630"/>
        <w:rPr>
          <w:b/>
        </w:rPr>
      </w:pPr>
      <w:r w:rsidRPr="00B64817">
        <w:t xml:space="preserve">     </w:t>
      </w:r>
      <w:r w:rsidR="00C17B87" w:rsidRPr="00B64817">
        <w:rPr>
          <w:b/>
        </w:rPr>
        <w:t>ENDIF</w:t>
      </w:r>
      <w:r w:rsidRPr="00B64817">
        <w:rPr>
          <w:b/>
        </w:rPr>
        <w:t xml:space="preserve">  /* Valid country code */</w:t>
      </w:r>
    </w:p>
    <w:p w14:paraId="329D7596" w14:textId="38F4E471" w:rsidR="00CD678E" w:rsidRPr="00B64817" w:rsidRDefault="00CD678E" w:rsidP="00CE026C">
      <w:pPr>
        <w:ind w:left="810" w:right="-137" w:firstLine="630"/>
        <w:rPr>
          <w:b/>
        </w:rPr>
      </w:pPr>
    </w:p>
    <w:p w14:paraId="25EC87D6" w14:textId="3B0D5AAD" w:rsidR="00CD678E" w:rsidRPr="00B64817" w:rsidRDefault="00CD678E" w:rsidP="00CE026C">
      <w:pPr>
        <w:ind w:left="810" w:right="-137" w:firstLine="630"/>
        <w:rPr>
          <w:b/>
        </w:rPr>
      </w:pPr>
      <w:r w:rsidRPr="00B64817">
        <w:rPr>
          <w:b/>
        </w:rPr>
        <w:t xml:space="preserve">ENDIF </w:t>
      </w:r>
      <w:r w:rsidRPr="00CF56B4">
        <w:t>/* ENDIF line starts with “/3”</w:t>
      </w:r>
      <w:r w:rsidR="00CF56B4" w:rsidRPr="00CF56B4">
        <w:t xml:space="preserve"> */</w:t>
      </w:r>
    </w:p>
    <w:p w14:paraId="13210258" w14:textId="5CA1F52B" w:rsidR="00C17B87" w:rsidRPr="00B64817" w:rsidRDefault="00C17B87" w:rsidP="00CE026C">
      <w:pPr>
        <w:ind w:left="810" w:right="-137" w:firstLine="630"/>
      </w:pPr>
    </w:p>
    <w:p w14:paraId="4C47664F" w14:textId="7CB8A8EF" w:rsidR="00C17B87" w:rsidRPr="00B64817" w:rsidRDefault="00C17B87" w:rsidP="00C17B87">
      <w:pPr>
        <w:ind w:left="810" w:right="-137" w:firstLine="360"/>
        <w:rPr>
          <w:b/>
        </w:rPr>
      </w:pPr>
      <w:r w:rsidRPr="00B64817">
        <w:rPr>
          <w:b/>
        </w:rPr>
        <w:t>END LOOP</w:t>
      </w:r>
    </w:p>
    <w:p w14:paraId="5335D5A7" w14:textId="77777777" w:rsidR="00CD678E" w:rsidRPr="00B64817" w:rsidRDefault="00CD678E" w:rsidP="00C17B87">
      <w:pPr>
        <w:ind w:left="810" w:right="-137" w:firstLine="360"/>
        <w:rPr>
          <w:b/>
        </w:rPr>
      </w:pPr>
    </w:p>
    <w:p w14:paraId="56597D52" w14:textId="368C7145" w:rsidR="00CE026C" w:rsidRPr="000202A3" w:rsidRDefault="00CE026C" w:rsidP="00CE026C">
      <w:pPr>
        <w:ind w:left="810" w:right="-137" w:firstLine="630"/>
      </w:pPr>
      <w:r w:rsidRPr="000202A3">
        <w:t xml:space="preserve">    </w:t>
      </w:r>
      <w:r w:rsidR="00CD678E" w:rsidRPr="000202A3">
        <w:t>/* No line starting with “/3” is found</w:t>
      </w:r>
      <w:r w:rsidR="000030BD" w:rsidRPr="000202A3">
        <w:t>. So it is not a valid MT structured address.</w:t>
      </w:r>
      <w:r w:rsidR="00CD678E" w:rsidRPr="000202A3">
        <w:t xml:space="preserve"> */</w:t>
      </w:r>
    </w:p>
    <w:p w14:paraId="533942BB" w14:textId="77777777" w:rsidR="00CD678E" w:rsidRPr="00B64817" w:rsidRDefault="005047AA" w:rsidP="005047AA">
      <w:pPr>
        <w:ind w:left="810" w:right="-137"/>
        <w:rPr>
          <w:b/>
        </w:rPr>
      </w:pPr>
      <w:r w:rsidRPr="00B64817">
        <w:rPr>
          <w:b/>
        </w:rPr>
        <w:t xml:space="preserve">   </w:t>
      </w:r>
    </w:p>
    <w:p w14:paraId="711EB0E9" w14:textId="03401365" w:rsidR="005047AA" w:rsidRPr="00B64817" w:rsidRDefault="002A2E7D" w:rsidP="005047AA">
      <w:pPr>
        <w:ind w:left="810" w:right="-137"/>
      </w:pPr>
      <w:r w:rsidRPr="00B64817">
        <w:t xml:space="preserve">   </w:t>
      </w:r>
      <w:bookmarkStart w:id="5417" w:name="_Hlk99983228"/>
      <w:r w:rsidR="005047AA" w:rsidRPr="00B64817">
        <w:t>StructuredIndicator = “false”</w:t>
      </w:r>
      <w:bookmarkEnd w:id="5417"/>
    </w:p>
    <w:p w14:paraId="529079F3" w14:textId="64CBB234" w:rsidR="00CE026C" w:rsidRPr="00B64817" w:rsidRDefault="00CE026C" w:rsidP="00CE026C">
      <w:pPr>
        <w:ind w:left="810" w:right="-137" w:firstLine="630"/>
      </w:pPr>
      <w:r w:rsidRPr="00B64817">
        <w:lastRenderedPageBreak/>
        <w:t xml:space="preserve">  </w:t>
      </w:r>
    </w:p>
    <w:p w14:paraId="0834F0AA" w14:textId="3A128177" w:rsidR="00D52D19" w:rsidRPr="00B64817" w:rsidRDefault="00D52D19" w:rsidP="009B243A">
      <w:pPr>
        <w:ind w:left="810" w:right="-137"/>
      </w:pPr>
    </w:p>
    <w:p w14:paraId="2FB7477D" w14:textId="6094DE60" w:rsidR="0018775D" w:rsidRDefault="00D52D19" w:rsidP="009B243A">
      <w:pPr>
        <w:ind w:left="810" w:right="-137"/>
        <w:rPr>
          <w:ins w:id="5418" w:author="BOUVY Martine" w:date="2022-04-04T16:48:00Z"/>
        </w:rPr>
      </w:pPr>
      <w:moveFromRangeStart w:id="5419" w:author="BOUVY Martine" w:date="2022-04-04T16:48:00Z" w:name="move99983345"/>
      <w:moveFrom w:id="5420" w:author="BOUVY Martine" w:date="2022-04-04T16:48:00Z">
        <w:r w:rsidRPr="00D52D19" w:rsidDel="007B5533">
          <w:rPr>
            <w:b/>
          </w:rPr>
          <w:t>ENDIF</w:t>
        </w:r>
        <w:r w:rsidR="00D908D0" w:rsidRPr="00B64817" w:rsidDel="007B5533">
          <w:rPr>
            <w:b/>
          </w:rPr>
          <w:t xml:space="preserve">    </w:t>
        </w:r>
        <w:r w:rsidR="00D908D0" w:rsidRPr="000202A3" w:rsidDel="007B5533">
          <w:t xml:space="preserve">/* </w:t>
        </w:r>
        <w:r w:rsidR="00D908D0" w:rsidRPr="00B64817" w:rsidDel="007B5533">
          <w:t>NumberOfOccurrences(MXParty. PostalAddress.AddressLine)&gt; 0 */</w:t>
        </w:r>
      </w:moveFrom>
      <w:moveFromRangeEnd w:id="5419"/>
    </w:p>
    <w:p w14:paraId="4A23F82E" w14:textId="77777777" w:rsidR="007B5533" w:rsidRDefault="007B5533" w:rsidP="009B243A">
      <w:pPr>
        <w:ind w:left="810" w:right="-137"/>
        <w:rPr>
          <w:ins w:id="5421" w:author="BOUVY Martine" w:date="2022-04-04T16:39:00Z"/>
          <w:b/>
        </w:rPr>
      </w:pPr>
    </w:p>
    <w:p w14:paraId="658662D7" w14:textId="4A1B8E5B" w:rsidR="0018775D" w:rsidRDefault="0018775D" w:rsidP="009B243A">
      <w:pPr>
        <w:ind w:left="810" w:right="-137"/>
        <w:rPr>
          <w:ins w:id="5422" w:author="BOUVY Martine" w:date="2022-04-04T16:40:00Z"/>
          <w:bCs/>
        </w:rPr>
      </w:pPr>
      <w:ins w:id="5423" w:author="BOUVY Martine" w:date="2022-04-04T16:39:00Z">
        <w:r w:rsidRPr="0018775D">
          <w:rPr>
            <w:bCs/>
          </w:rPr>
          <w:t>/* check number of lines starting with “2/” *</w:t>
        </w:r>
      </w:ins>
    </w:p>
    <w:p w14:paraId="1E3104D0" w14:textId="59926B8A" w:rsidR="0018775D" w:rsidRDefault="0018775D" w:rsidP="009B243A">
      <w:pPr>
        <w:ind w:left="810" w:right="-137"/>
        <w:rPr>
          <w:ins w:id="5424" w:author="BOUVY Martine" w:date="2022-04-04T16:40:00Z"/>
          <w:bCs/>
        </w:rPr>
      </w:pPr>
    </w:p>
    <w:p w14:paraId="61346E03" w14:textId="6D96B181" w:rsidR="0018775D" w:rsidRDefault="007B5533" w:rsidP="009B243A">
      <w:pPr>
        <w:ind w:left="810" w:right="-137"/>
        <w:rPr>
          <w:ins w:id="5425" w:author="BOUVY Martine" w:date="2022-04-04T16:43:00Z"/>
          <w:bCs/>
        </w:rPr>
      </w:pPr>
      <w:ins w:id="5426" w:author="BOUVY Martine" w:date="2022-04-04T16:49:00Z">
        <w:r>
          <w:rPr>
            <w:bCs/>
          </w:rPr>
          <w:t xml:space="preserve">   </w:t>
        </w:r>
      </w:ins>
      <w:ins w:id="5427" w:author="BOUVY Martine" w:date="2022-04-04T16:43:00Z">
        <w:r>
          <w:rPr>
            <w:bCs/>
          </w:rPr>
          <w:t>i = 0</w:t>
        </w:r>
      </w:ins>
    </w:p>
    <w:p w14:paraId="463040A4" w14:textId="442CA9E5" w:rsidR="007B5533" w:rsidRDefault="007B5533" w:rsidP="009B243A">
      <w:pPr>
        <w:ind w:left="810" w:right="-137"/>
        <w:rPr>
          <w:ins w:id="5428" w:author="BOUVY Martine" w:date="2022-04-04T16:43:00Z"/>
          <w:bCs/>
        </w:rPr>
      </w:pPr>
    </w:p>
    <w:p w14:paraId="13D84407" w14:textId="77777777" w:rsidR="007B5533" w:rsidRPr="00B64817" w:rsidRDefault="007B5533" w:rsidP="007B5533">
      <w:pPr>
        <w:tabs>
          <w:tab w:val="left" w:pos="1080"/>
          <w:tab w:val="left" w:pos="1170"/>
          <w:tab w:val="left" w:pos="1260"/>
        </w:tabs>
        <w:ind w:left="810" w:right="-137"/>
        <w:rPr>
          <w:ins w:id="5429" w:author="BOUVY Martine" w:date="2022-04-04T16:43:00Z"/>
        </w:rPr>
      </w:pPr>
      <w:ins w:id="5430" w:author="BOUVY Martine" w:date="2022-04-04T16:43:00Z">
        <w:r w:rsidRPr="00B64817">
          <w:t xml:space="preserve">   </w:t>
        </w:r>
        <w:r w:rsidRPr="00B64817">
          <w:rPr>
            <w:b/>
          </w:rPr>
          <w:t>For</w:t>
        </w:r>
        <w:r w:rsidRPr="00B64817">
          <w:t xml:space="preserve"> Index = 1 to NumberOfOccurrences(MXParty.    PostalAddress.AddressLine)</w:t>
        </w:r>
      </w:ins>
    </w:p>
    <w:p w14:paraId="6AB67D29" w14:textId="77777777" w:rsidR="007B5533" w:rsidRPr="00B64817" w:rsidRDefault="007B5533" w:rsidP="007B5533">
      <w:pPr>
        <w:ind w:left="810" w:right="-137"/>
        <w:rPr>
          <w:ins w:id="5431" w:author="BOUVY Martine" w:date="2022-04-04T16:43:00Z"/>
        </w:rPr>
      </w:pPr>
    </w:p>
    <w:p w14:paraId="75EC7136" w14:textId="4EE24EB8" w:rsidR="007B5533" w:rsidRDefault="007B5533" w:rsidP="007B5533">
      <w:pPr>
        <w:tabs>
          <w:tab w:val="left" w:pos="1440"/>
        </w:tabs>
        <w:ind w:left="810" w:right="-137" w:firstLine="630"/>
        <w:rPr>
          <w:ins w:id="5432" w:author="BOUVY Martine" w:date="2022-04-04T16:43:00Z"/>
        </w:rPr>
      </w:pPr>
      <w:ins w:id="5433" w:author="BOUVY Martine" w:date="2022-04-04T16:43:00Z">
        <w:r w:rsidRPr="00B64817">
          <w:rPr>
            <w:b/>
          </w:rPr>
          <w:t>IF</w:t>
        </w:r>
        <w:r w:rsidRPr="00B64817">
          <w:t xml:space="preserve"> </w:t>
        </w:r>
        <w:r w:rsidRPr="00542F3D">
          <w:rPr>
            <w:b/>
          </w:rPr>
          <w:t>Substring</w:t>
        </w:r>
        <w:r w:rsidRPr="00B64817">
          <w:t>(MXParty. PostalAddress.Address</w:t>
        </w:r>
        <w:r>
          <w:t xml:space="preserve">Line[Index], 1,2) </w:t>
        </w:r>
        <w:r w:rsidRPr="00542F3D">
          <w:rPr>
            <w:b/>
          </w:rPr>
          <w:t>IsEqual</w:t>
        </w:r>
        <w:r w:rsidRPr="00B64817">
          <w:t xml:space="preserve"> to “</w:t>
        </w:r>
        <w:r>
          <w:t>2</w:t>
        </w:r>
        <w:r w:rsidRPr="00B64817">
          <w:t>/</w:t>
        </w:r>
        <w:r>
          <w:t>” THEN</w:t>
        </w:r>
      </w:ins>
    </w:p>
    <w:p w14:paraId="5AF2BB0A" w14:textId="15A945A2" w:rsidR="007B5533" w:rsidRDefault="007B5533" w:rsidP="007B5533">
      <w:pPr>
        <w:tabs>
          <w:tab w:val="left" w:pos="1440"/>
        </w:tabs>
        <w:ind w:left="810" w:right="-137" w:firstLine="630"/>
        <w:rPr>
          <w:ins w:id="5434" w:author="BOUVY Martine" w:date="2022-04-04T16:44:00Z"/>
          <w:b/>
        </w:rPr>
      </w:pPr>
      <w:ins w:id="5435" w:author="BOUVY Martine" w:date="2022-04-04T16:43:00Z">
        <w:r>
          <w:rPr>
            <w:b/>
          </w:rPr>
          <w:t xml:space="preserve">  </w:t>
        </w:r>
      </w:ins>
      <w:ins w:id="5436" w:author="BOUVY Martine" w:date="2022-04-04T16:44:00Z">
        <w:r>
          <w:rPr>
            <w:b/>
          </w:rPr>
          <w:t>i</w:t>
        </w:r>
      </w:ins>
      <w:ins w:id="5437" w:author="BOUVY Martine" w:date="2022-04-04T16:43:00Z">
        <w:r>
          <w:rPr>
            <w:b/>
          </w:rPr>
          <w:t xml:space="preserve"> = </w:t>
        </w:r>
      </w:ins>
      <w:ins w:id="5438" w:author="BOUVY Martine" w:date="2022-04-04T16:44:00Z">
        <w:r>
          <w:rPr>
            <w:b/>
          </w:rPr>
          <w:t>i</w:t>
        </w:r>
      </w:ins>
      <w:ins w:id="5439" w:author="BOUVY Martine" w:date="2022-04-04T16:43:00Z">
        <w:r>
          <w:rPr>
            <w:b/>
          </w:rPr>
          <w:t xml:space="preserve"> </w:t>
        </w:r>
      </w:ins>
      <w:ins w:id="5440" w:author="BOUVY Martine" w:date="2022-04-04T16:44:00Z">
        <w:r>
          <w:rPr>
            <w:b/>
          </w:rPr>
          <w:t>+ 1</w:t>
        </w:r>
      </w:ins>
    </w:p>
    <w:p w14:paraId="19E108EF" w14:textId="69206B53" w:rsidR="007B5533" w:rsidRDefault="007B5533" w:rsidP="007B5533">
      <w:pPr>
        <w:tabs>
          <w:tab w:val="left" w:pos="1440"/>
        </w:tabs>
        <w:ind w:left="810" w:right="-137" w:firstLine="630"/>
        <w:rPr>
          <w:ins w:id="5441" w:author="BOUVY Martine" w:date="2022-04-04T16:44:00Z"/>
          <w:b/>
        </w:rPr>
      </w:pPr>
    </w:p>
    <w:p w14:paraId="1BC23954" w14:textId="789368D9" w:rsidR="007B5533" w:rsidRDefault="007B5533" w:rsidP="007B5533">
      <w:pPr>
        <w:tabs>
          <w:tab w:val="left" w:pos="1440"/>
        </w:tabs>
        <w:ind w:left="810" w:right="-137" w:firstLine="630"/>
        <w:rPr>
          <w:ins w:id="5442" w:author="BOUVY Martine" w:date="2022-04-04T16:44:00Z"/>
          <w:b/>
        </w:rPr>
      </w:pPr>
      <w:ins w:id="5443" w:author="BOUVY Martine" w:date="2022-04-04T16:44:00Z">
        <w:r>
          <w:rPr>
            <w:b/>
          </w:rPr>
          <w:t>E</w:t>
        </w:r>
      </w:ins>
      <w:ins w:id="5444" w:author="BOUVY Martine" w:date="2022-04-04T16:51:00Z">
        <w:r w:rsidR="009035BB">
          <w:rPr>
            <w:b/>
          </w:rPr>
          <w:t>ND</w:t>
        </w:r>
      </w:ins>
      <w:ins w:id="5445" w:author="BOUVY Martine" w:date="2022-04-04T16:44:00Z">
        <w:r>
          <w:rPr>
            <w:b/>
          </w:rPr>
          <w:t>IF</w:t>
        </w:r>
      </w:ins>
    </w:p>
    <w:p w14:paraId="77AC5551" w14:textId="2951F5B8" w:rsidR="007B5533" w:rsidRDefault="007B5533" w:rsidP="007B5533">
      <w:pPr>
        <w:tabs>
          <w:tab w:val="left" w:pos="1440"/>
        </w:tabs>
        <w:ind w:left="810" w:right="-137" w:firstLine="630"/>
        <w:rPr>
          <w:ins w:id="5446" w:author="BOUVY Martine" w:date="2022-04-04T16:44:00Z"/>
          <w:b/>
        </w:rPr>
      </w:pPr>
    </w:p>
    <w:p w14:paraId="484C5FE5" w14:textId="5996C002" w:rsidR="007B5533" w:rsidRDefault="007B5533" w:rsidP="007B5533">
      <w:pPr>
        <w:tabs>
          <w:tab w:val="left" w:pos="1170"/>
        </w:tabs>
        <w:ind w:left="810" w:right="-137" w:firstLine="270"/>
        <w:rPr>
          <w:ins w:id="5447" w:author="BOUVY Martine" w:date="2022-04-04T16:45:00Z"/>
          <w:b/>
        </w:rPr>
      </w:pPr>
      <w:ins w:id="5448" w:author="BOUVY Martine" w:date="2022-04-04T16:45:00Z">
        <w:r>
          <w:rPr>
            <w:b/>
          </w:rPr>
          <w:t>End Loop</w:t>
        </w:r>
      </w:ins>
    </w:p>
    <w:p w14:paraId="0750F182" w14:textId="474DC777" w:rsidR="007B5533" w:rsidRDefault="007B5533" w:rsidP="007B5533">
      <w:pPr>
        <w:tabs>
          <w:tab w:val="left" w:pos="1170"/>
        </w:tabs>
        <w:ind w:left="810" w:right="-137" w:firstLine="270"/>
        <w:rPr>
          <w:ins w:id="5449" w:author="BOUVY Martine" w:date="2022-04-04T16:46:00Z"/>
          <w:b/>
        </w:rPr>
      </w:pPr>
    </w:p>
    <w:p w14:paraId="0DEA05C3" w14:textId="702D4096" w:rsidR="007B5533" w:rsidRDefault="007B5533" w:rsidP="007B5533">
      <w:pPr>
        <w:tabs>
          <w:tab w:val="left" w:pos="1170"/>
        </w:tabs>
        <w:ind w:left="810" w:right="-137" w:firstLine="270"/>
        <w:rPr>
          <w:ins w:id="5450" w:author="BOUVY Martine" w:date="2022-04-04T16:46:00Z"/>
          <w:b/>
        </w:rPr>
      </w:pPr>
      <w:ins w:id="5451" w:author="BOUVY Martine" w:date="2022-04-04T16:46:00Z">
        <w:r>
          <w:rPr>
            <w:b/>
          </w:rPr>
          <w:t xml:space="preserve">IF </w:t>
        </w:r>
        <w:r w:rsidRPr="007B5533">
          <w:rPr>
            <w:bCs/>
          </w:rPr>
          <w:t>i &gt; 2</w:t>
        </w:r>
        <w:r>
          <w:rPr>
            <w:b/>
          </w:rPr>
          <w:t xml:space="preserve"> THEN</w:t>
        </w:r>
      </w:ins>
    </w:p>
    <w:p w14:paraId="1313A0FF" w14:textId="4924A6C9" w:rsidR="007B5533" w:rsidRDefault="007B5533" w:rsidP="007B5533">
      <w:pPr>
        <w:tabs>
          <w:tab w:val="left" w:pos="1170"/>
        </w:tabs>
        <w:ind w:left="810" w:right="-137" w:firstLine="270"/>
        <w:rPr>
          <w:ins w:id="5452" w:author="BOUVY Martine" w:date="2022-04-04T16:49:00Z"/>
        </w:rPr>
      </w:pPr>
      <w:ins w:id="5453" w:author="BOUVY Martine" w:date="2022-04-04T16:46:00Z">
        <w:r>
          <w:rPr>
            <w:b/>
          </w:rPr>
          <w:t xml:space="preserve">  </w:t>
        </w:r>
        <w:r w:rsidRPr="00B64817">
          <w:t>StructuredIndicator = “false”</w:t>
        </w:r>
      </w:ins>
    </w:p>
    <w:p w14:paraId="1E1F4FDA" w14:textId="5244A096" w:rsidR="007B5533" w:rsidRDefault="007B5533" w:rsidP="007B5533">
      <w:pPr>
        <w:tabs>
          <w:tab w:val="left" w:pos="1170"/>
        </w:tabs>
        <w:ind w:left="810" w:right="-137" w:firstLine="270"/>
        <w:rPr>
          <w:ins w:id="5454" w:author="BOUVY Martine" w:date="2022-04-04T16:47:00Z"/>
        </w:rPr>
      </w:pPr>
      <w:ins w:id="5455" w:author="BOUVY Martine" w:date="2022-04-04T16:49:00Z">
        <w:r>
          <w:t xml:space="preserve">  </w:t>
        </w:r>
        <w:r w:rsidRPr="005604F7">
          <w:t xml:space="preserve">Exit function </w:t>
        </w:r>
        <w:r w:rsidRPr="00542F3D">
          <w:rPr>
            <w:rFonts w:eastAsia="Arial"/>
          </w:rPr>
          <w:t>MX_To_MTAddressLineType</w:t>
        </w:r>
        <w:r>
          <w:t xml:space="preserve"> </w:t>
        </w:r>
      </w:ins>
    </w:p>
    <w:p w14:paraId="33F93E0E" w14:textId="473749BA" w:rsidR="007B5533" w:rsidRPr="007B5533" w:rsidRDefault="007B5533" w:rsidP="007B5533">
      <w:pPr>
        <w:tabs>
          <w:tab w:val="left" w:pos="1170"/>
        </w:tabs>
        <w:ind w:left="810" w:right="-137" w:firstLine="270"/>
        <w:rPr>
          <w:ins w:id="5456" w:author="BOUVY Martine" w:date="2022-04-04T16:44:00Z"/>
          <w:b/>
          <w:bCs/>
        </w:rPr>
      </w:pPr>
      <w:ins w:id="5457" w:author="BOUVY Martine" w:date="2022-04-04T16:47:00Z">
        <w:r w:rsidRPr="007B5533">
          <w:rPr>
            <w:b/>
            <w:bCs/>
          </w:rPr>
          <w:t>ENDIF</w:t>
        </w:r>
      </w:ins>
    </w:p>
    <w:p w14:paraId="2A7B8DA0" w14:textId="60F50E9D" w:rsidR="007B5533" w:rsidRDefault="007B5533" w:rsidP="007B5533">
      <w:pPr>
        <w:tabs>
          <w:tab w:val="left" w:pos="1440"/>
        </w:tabs>
        <w:ind w:left="810" w:right="-137" w:firstLine="630"/>
        <w:rPr>
          <w:ins w:id="5458" w:author="BOUVY Martine" w:date="2022-04-04T16:44:00Z"/>
          <w:b/>
        </w:rPr>
      </w:pPr>
    </w:p>
    <w:p w14:paraId="100F41C4" w14:textId="77777777" w:rsidR="007B5533" w:rsidRDefault="007B5533" w:rsidP="007B5533">
      <w:pPr>
        <w:ind w:left="810" w:right="-137"/>
        <w:rPr>
          <w:ins w:id="5459" w:author="BOUVY Martine" w:date="2022-04-04T16:50:00Z"/>
          <w:b/>
        </w:rPr>
      </w:pPr>
    </w:p>
    <w:p w14:paraId="345AB97F" w14:textId="59239F68" w:rsidR="007B5533" w:rsidRDefault="007B5533" w:rsidP="007B5533">
      <w:pPr>
        <w:ind w:left="810" w:right="-137"/>
        <w:rPr>
          <w:ins w:id="5460" w:author="BOUVY Martine" w:date="2022-04-04T16:50:00Z"/>
          <w:bCs/>
        </w:rPr>
      </w:pPr>
      <w:ins w:id="5461" w:author="BOUVY Martine" w:date="2022-04-04T16:50:00Z">
        <w:r w:rsidRPr="0018775D">
          <w:rPr>
            <w:bCs/>
          </w:rPr>
          <w:t>/* check number of lines starting with “</w:t>
        </w:r>
        <w:r>
          <w:rPr>
            <w:bCs/>
          </w:rPr>
          <w:t>3</w:t>
        </w:r>
        <w:r w:rsidRPr="0018775D">
          <w:rPr>
            <w:bCs/>
          </w:rPr>
          <w:t>/” *</w:t>
        </w:r>
      </w:ins>
    </w:p>
    <w:p w14:paraId="178B06F2" w14:textId="77777777" w:rsidR="007B5533" w:rsidRDefault="007B5533" w:rsidP="007B5533">
      <w:pPr>
        <w:ind w:left="810" w:right="-137"/>
        <w:rPr>
          <w:ins w:id="5462" w:author="BOUVY Martine" w:date="2022-04-04T16:50:00Z"/>
          <w:bCs/>
        </w:rPr>
      </w:pPr>
    </w:p>
    <w:p w14:paraId="4B96222B" w14:textId="77777777" w:rsidR="007B5533" w:rsidRDefault="007B5533" w:rsidP="007B5533">
      <w:pPr>
        <w:ind w:left="810" w:right="-137"/>
        <w:rPr>
          <w:ins w:id="5463" w:author="BOUVY Martine" w:date="2022-04-04T16:50:00Z"/>
          <w:bCs/>
        </w:rPr>
      </w:pPr>
      <w:ins w:id="5464" w:author="BOUVY Martine" w:date="2022-04-04T16:50:00Z">
        <w:r>
          <w:rPr>
            <w:bCs/>
          </w:rPr>
          <w:t xml:space="preserve">   i = 0</w:t>
        </w:r>
      </w:ins>
    </w:p>
    <w:p w14:paraId="59A9A48F" w14:textId="77777777" w:rsidR="007B5533" w:rsidRDefault="007B5533" w:rsidP="007B5533">
      <w:pPr>
        <w:ind w:left="810" w:right="-137"/>
        <w:rPr>
          <w:ins w:id="5465" w:author="BOUVY Martine" w:date="2022-04-04T16:50:00Z"/>
          <w:bCs/>
        </w:rPr>
      </w:pPr>
    </w:p>
    <w:p w14:paraId="5C1AF317" w14:textId="77777777" w:rsidR="007B5533" w:rsidRPr="00B64817" w:rsidRDefault="007B5533" w:rsidP="007B5533">
      <w:pPr>
        <w:tabs>
          <w:tab w:val="left" w:pos="1080"/>
          <w:tab w:val="left" w:pos="1170"/>
          <w:tab w:val="left" w:pos="1260"/>
        </w:tabs>
        <w:ind w:left="810" w:right="-137"/>
        <w:rPr>
          <w:ins w:id="5466" w:author="BOUVY Martine" w:date="2022-04-04T16:50:00Z"/>
        </w:rPr>
      </w:pPr>
      <w:ins w:id="5467" w:author="BOUVY Martine" w:date="2022-04-04T16:50:00Z">
        <w:r w:rsidRPr="00B64817">
          <w:t xml:space="preserve">   </w:t>
        </w:r>
        <w:r w:rsidRPr="00B64817">
          <w:rPr>
            <w:b/>
          </w:rPr>
          <w:t>For</w:t>
        </w:r>
        <w:r w:rsidRPr="00B64817">
          <w:t xml:space="preserve"> Index = 1 to NumberOfOccurrences(MXParty.    PostalAddress.AddressLine)</w:t>
        </w:r>
      </w:ins>
    </w:p>
    <w:p w14:paraId="10EC9DD6" w14:textId="77777777" w:rsidR="007B5533" w:rsidRPr="00B64817" w:rsidRDefault="007B5533" w:rsidP="007B5533">
      <w:pPr>
        <w:ind w:left="810" w:right="-137"/>
        <w:rPr>
          <w:ins w:id="5468" w:author="BOUVY Martine" w:date="2022-04-04T16:50:00Z"/>
        </w:rPr>
      </w:pPr>
    </w:p>
    <w:p w14:paraId="606FE478" w14:textId="19253A3A" w:rsidR="007B5533" w:rsidRDefault="007B5533" w:rsidP="007B5533">
      <w:pPr>
        <w:tabs>
          <w:tab w:val="left" w:pos="1440"/>
        </w:tabs>
        <w:ind w:left="810" w:right="-137" w:firstLine="630"/>
        <w:rPr>
          <w:ins w:id="5469" w:author="BOUVY Martine" w:date="2022-04-04T16:50:00Z"/>
        </w:rPr>
      </w:pPr>
      <w:ins w:id="5470" w:author="BOUVY Martine" w:date="2022-04-04T16:50:00Z">
        <w:r w:rsidRPr="00B64817">
          <w:rPr>
            <w:b/>
          </w:rPr>
          <w:t>IF</w:t>
        </w:r>
        <w:r w:rsidRPr="00B64817">
          <w:t xml:space="preserve"> </w:t>
        </w:r>
        <w:r w:rsidRPr="00542F3D">
          <w:rPr>
            <w:b/>
          </w:rPr>
          <w:t>Substring</w:t>
        </w:r>
        <w:r w:rsidRPr="00B64817">
          <w:t>(MXParty. PostalAddress.Address</w:t>
        </w:r>
        <w:r>
          <w:t xml:space="preserve">Line[Index], 1,2) </w:t>
        </w:r>
        <w:r w:rsidRPr="00542F3D">
          <w:rPr>
            <w:b/>
          </w:rPr>
          <w:t>IsEqual</w:t>
        </w:r>
        <w:r w:rsidRPr="00B64817">
          <w:t xml:space="preserve"> to “</w:t>
        </w:r>
        <w:r>
          <w:t>3</w:t>
        </w:r>
        <w:r w:rsidRPr="00B64817">
          <w:t>/</w:t>
        </w:r>
        <w:r>
          <w:t>” THEN</w:t>
        </w:r>
      </w:ins>
    </w:p>
    <w:p w14:paraId="3F9CC59B" w14:textId="77777777" w:rsidR="007B5533" w:rsidRPr="007B5533" w:rsidRDefault="007B5533" w:rsidP="007B5533">
      <w:pPr>
        <w:tabs>
          <w:tab w:val="left" w:pos="1440"/>
        </w:tabs>
        <w:ind w:left="810" w:right="-137" w:firstLine="630"/>
        <w:rPr>
          <w:ins w:id="5471" w:author="BOUVY Martine" w:date="2022-04-04T16:50:00Z"/>
          <w:bCs/>
        </w:rPr>
      </w:pPr>
      <w:ins w:id="5472" w:author="BOUVY Martine" w:date="2022-04-04T16:50:00Z">
        <w:r w:rsidRPr="007B5533">
          <w:rPr>
            <w:bCs/>
          </w:rPr>
          <w:t xml:space="preserve">  i = i + 1</w:t>
        </w:r>
      </w:ins>
    </w:p>
    <w:p w14:paraId="7C55A85E" w14:textId="5E9C9405" w:rsidR="007B5533" w:rsidRDefault="007B5533" w:rsidP="007B5533">
      <w:pPr>
        <w:tabs>
          <w:tab w:val="left" w:pos="1440"/>
        </w:tabs>
        <w:ind w:left="810" w:right="-137" w:firstLine="630"/>
        <w:rPr>
          <w:ins w:id="5473" w:author="BOUVY Martine" w:date="2022-04-04T16:50:00Z"/>
          <w:b/>
        </w:rPr>
      </w:pPr>
    </w:p>
    <w:p w14:paraId="7D290EEA" w14:textId="1AD12CD7" w:rsidR="007B5533" w:rsidRDefault="007B5533" w:rsidP="007B5533">
      <w:pPr>
        <w:tabs>
          <w:tab w:val="left" w:pos="1440"/>
        </w:tabs>
        <w:ind w:left="810" w:right="-137" w:firstLine="630"/>
        <w:rPr>
          <w:ins w:id="5474" w:author="BOUVY Martine" w:date="2022-04-04T16:50:00Z"/>
          <w:b/>
        </w:rPr>
      </w:pPr>
      <w:ins w:id="5475" w:author="BOUVY Martine" w:date="2022-04-04T16:50:00Z">
        <w:r>
          <w:rPr>
            <w:b/>
          </w:rPr>
          <w:t>ENDIF</w:t>
        </w:r>
      </w:ins>
    </w:p>
    <w:p w14:paraId="2B2E0F16" w14:textId="77777777" w:rsidR="007B5533" w:rsidRDefault="007B5533" w:rsidP="007B5533">
      <w:pPr>
        <w:tabs>
          <w:tab w:val="left" w:pos="1440"/>
        </w:tabs>
        <w:ind w:left="810" w:right="-137" w:firstLine="630"/>
        <w:rPr>
          <w:ins w:id="5476" w:author="BOUVY Martine" w:date="2022-04-04T16:50:00Z"/>
          <w:b/>
        </w:rPr>
      </w:pPr>
    </w:p>
    <w:p w14:paraId="21057E02" w14:textId="77777777" w:rsidR="007B5533" w:rsidRDefault="007B5533" w:rsidP="007B5533">
      <w:pPr>
        <w:tabs>
          <w:tab w:val="left" w:pos="1170"/>
        </w:tabs>
        <w:ind w:left="810" w:right="-137" w:firstLine="270"/>
        <w:rPr>
          <w:ins w:id="5477" w:author="BOUVY Martine" w:date="2022-04-04T16:50:00Z"/>
          <w:b/>
        </w:rPr>
      </w:pPr>
      <w:ins w:id="5478" w:author="BOUVY Martine" w:date="2022-04-04T16:50:00Z">
        <w:r>
          <w:rPr>
            <w:b/>
          </w:rPr>
          <w:t>End Loop</w:t>
        </w:r>
      </w:ins>
    </w:p>
    <w:p w14:paraId="6ABFE359" w14:textId="77777777" w:rsidR="007B5533" w:rsidRDefault="007B5533" w:rsidP="007B5533">
      <w:pPr>
        <w:tabs>
          <w:tab w:val="left" w:pos="1170"/>
        </w:tabs>
        <w:ind w:left="810" w:right="-137" w:firstLine="270"/>
        <w:rPr>
          <w:ins w:id="5479" w:author="BOUVY Martine" w:date="2022-04-04T16:50:00Z"/>
          <w:b/>
        </w:rPr>
      </w:pPr>
    </w:p>
    <w:p w14:paraId="5E81B841" w14:textId="77777777" w:rsidR="007B5533" w:rsidRDefault="007B5533" w:rsidP="007B5533">
      <w:pPr>
        <w:tabs>
          <w:tab w:val="left" w:pos="1170"/>
        </w:tabs>
        <w:ind w:left="810" w:right="-137" w:firstLine="270"/>
        <w:rPr>
          <w:ins w:id="5480" w:author="BOUVY Martine" w:date="2022-04-04T16:50:00Z"/>
          <w:b/>
        </w:rPr>
      </w:pPr>
      <w:ins w:id="5481" w:author="BOUVY Martine" w:date="2022-04-04T16:50:00Z">
        <w:r>
          <w:rPr>
            <w:b/>
          </w:rPr>
          <w:t xml:space="preserve">IF </w:t>
        </w:r>
        <w:r w:rsidRPr="007B5533">
          <w:rPr>
            <w:bCs/>
          </w:rPr>
          <w:t>i &gt; 2</w:t>
        </w:r>
        <w:r>
          <w:rPr>
            <w:b/>
          </w:rPr>
          <w:t xml:space="preserve"> THEN</w:t>
        </w:r>
      </w:ins>
    </w:p>
    <w:p w14:paraId="3186772C" w14:textId="77777777" w:rsidR="007B5533" w:rsidRDefault="007B5533" w:rsidP="007B5533">
      <w:pPr>
        <w:tabs>
          <w:tab w:val="left" w:pos="1170"/>
        </w:tabs>
        <w:ind w:left="810" w:right="-137" w:firstLine="270"/>
        <w:rPr>
          <w:ins w:id="5482" w:author="BOUVY Martine" w:date="2022-04-04T16:50:00Z"/>
        </w:rPr>
      </w:pPr>
      <w:ins w:id="5483" w:author="BOUVY Martine" w:date="2022-04-04T16:50:00Z">
        <w:r>
          <w:rPr>
            <w:b/>
          </w:rPr>
          <w:t xml:space="preserve">  </w:t>
        </w:r>
        <w:r w:rsidRPr="00B64817">
          <w:t>StructuredIndicator = “false”</w:t>
        </w:r>
      </w:ins>
    </w:p>
    <w:p w14:paraId="0E96997F" w14:textId="77777777" w:rsidR="007B5533" w:rsidRDefault="007B5533" w:rsidP="007B5533">
      <w:pPr>
        <w:tabs>
          <w:tab w:val="left" w:pos="1170"/>
        </w:tabs>
        <w:ind w:left="810" w:right="-137" w:firstLine="270"/>
        <w:rPr>
          <w:ins w:id="5484" w:author="BOUVY Martine" w:date="2022-04-04T16:50:00Z"/>
        </w:rPr>
      </w:pPr>
      <w:ins w:id="5485" w:author="BOUVY Martine" w:date="2022-04-04T16:50:00Z">
        <w:r>
          <w:t xml:space="preserve">  </w:t>
        </w:r>
        <w:r w:rsidRPr="005604F7">
          <w:t xml:space="preserve">Exit function </w:t>
        </w:r>
        <w:r w:rsidRPr="00542F3D">
          <w:rPr>
            <w:rFonts w:eastAsia="Arial"/>
          </w:rPr>
          <w:t>MX_To_MTAddressLineType</w:t>
        </w:r>
        <w:r>
          <w:t xml:space="preserve"> </w:t>
        </w:r>
      </w:ins>
    </w:p>
    <w:p w14:paraId="428B4DB1" w14:textId="77777777" w:rsidR="007B5533" w:rsidRPr="007B5533" w:rsidRDefault="007B5533" w:rsidP="007B5533">
      <w:pPr>
        <w:tabs>
          <w:tab w:val="left" w:pos="1170"/>
        </w:tabs>
        <w:ind w:left="810" w:right="-137" w:firstLine="270"/>
        <w:rPr>
          <w:ins w:id="5486" w:author="BOUVY Martine" w:date="2022-04-04T16:50:00Z"/>
          <w:b/>
          <w:bCs/>
        </w:rPr>
      </w:pPr>
      <w:ins w:id="5487" w:author="BOUVY Martine" w:date="2022-04-04T16:50:00Z">
        <w:r w:rsidRPr="007B5533">
          <w:rPr>
            <w:b/>
            <w:bCs/>
          </w:rPr>
          <w:t>ENDIF</w:t>
        </w:r>
      </w:ins>
    </w:p>
    <w:p w14:paraId="343E8590" w14:textId="77777777" w:rsidR="007B5533" w:rsidRDefault="007B5533" w:rsidP="007B5533">
      <w:pPr>
        <w:tabs>
          <w:tab w:val="left" w:pos="1440"/>
        </w:tabs>
        <w:ind w:left="810" w:right="-137" w:firstLine="630"/>
        <w:rPr>
          <w:ins w:id="5488" w:author="BOUVY Martine" w:date="2022-04-04T16:44:00Z"/>
          <w:b/>
        </w:rPr>
      </w:pPr>
    </w:p>
    <w:p w14:paraId="105A1306" w14:textId="77777777" w:rsidR="007B5533" w:rsidRPr="00B64817" w:rsidRDefault="007B5533" w:rsidP="007B5533">
      <w:pPr>
        <w:tabs>
          <w:tab w:val="left" w:pos="1440"/>
        </w:tabs>
        <w:ind w:left="810" w:right="-137" w:firstLine="630"/>
        <w:rPr>
          <w:ins w:id="5489" w:author="BOUVY Martine" w:date="2022-04-04T16:43:00Z"/>
        </w:rPr>
      </w:pPr>
    </w:p>
    <w:p w14:paraId="007E99A0" w14:textId="77777777" w:rsidR="007B5533" w:rsidRPr="0018775D" w:rsidRDefault="007B5533" w:rsidP="009B243A">
      <w:pPr>
        <w:ind w:left="810" w:right="-137"/>
        <w:rPr>
          <w:bCs/>
        </w:rPr>
      </w:pPr>
    </w:p>
    <w:p w14:paraId="60F4E310" w14:textId="77777777" w:rsidR="007B5533" w:rsidRDefault="007B5533" w:rsidP="007B5533">
      <w:pPr>
        <w:ind w:left="810" w:right="-137"/>
        <w:rPr>
          <w:moveTo w:id="5490" w:author="BOUVY Martine" w:date="2022-04-04T16:48:00Z"/>
        </w:rPr>
      </w:pPr>
      <w:moveToRangeStart w:id="5491" w:author="BOUVY Martine" w:date="2022-04-04T16:48:00Z" w:name="move99983345"/>
      <w:moveTo w:id="5492" w:author="BOUVY Martine" w:date="2022-04-04T16:48:00Z">
        <w:r w:rsidRPr="00D52D19">
          <w:rPr>
            <w:b/>
          </w:rPr>
          <w:t>ENDIF</w:t>
        </w:r>
        <w:r w:rsidRPr="00B64817">
          <w:rPr>
            <w:b/>
          </w:rPr>
          <w:t xml:space="preserve">    </w:t>
        </w:r>
        <w:r w:rsidRPr="000202A3">
          <w:t xml:space="preserve">/* </w:t>
        </w:r>
        <w:r w:rsidRPr="00B64817">
          <w:t>NumberOfOccurrences(MXParty. PostalAddress.AddressLine)&gt; 0 */</w:t>
        </w:r>
      </w:moveTo>
    </w:p>
    <w:moveToRangeEnd w:id="5491"/>
    <w:p w14:paraId="679755D8" w14:textId="283487AF" w:rsidR="00CA6D38" w:rsidRDefault="00CA6D38" w:rsidP="009B243A">
      <w:pPr>
        <w:ind w:left="810" w:right="-137"/>
      </w:pPr>
    </w:p>
    <w:p w14:paraId="58D5124E" w14:textId="77777777" w:rsidR="00E224DC" w:rsidRPr="006573C7" w:rsidRDefault="00E224DC" w:rsidP="00E224DC">
      <w:pPr>
        <w:spacing w:after="9"/>
        <w:ind w:left="419" w:right="157" w:hanging="7"/>
        <w:rPr>
          <w:rFonts w:eastAsia="Arial"/>
        </w:rPr>
      </w:pPr>
    </w:p>
    <w:p w14:paraId="21C4D57F" w14:textId="77777777" w:rsidR="00220EAA" w:rsidRPr="00A60A61" w:rsidRDefault="00220EAA" w:rsidP="00A60A61">
      <w:pPr>
        <w:spacing w:after="306" w:line="216" w:lineRule="auto"/>
        <w:ind w:right="8"/>
        <w:rPr>
          <w:rFonts w:ascii="Arial" w:eastAsia="Arial" w:hAnsi="Arial" w:cs="Arial"/>
        </w:rPr>
      </w:pPr>
    </w:p>
    <w:p w14:paraId="36D6E92D" w14:textId="40A4957A" w:rsidR="00FD54A8" w:rsidRDefault="00A04723" w:rsidP="001E7BAB">
      <w:pPr>
        <w:pStyle w:val="Heading3"/>
      </w:pPr>
      <w:r>
        <w:t xml:space="preserve">    </w:t>
      </w:r>
      <w:bookmarkStart w:id="5493" w:name="_Toc136351305"/>
      <w:r w:rsidR="003F5EFA">
        <w:t>4.3.16</w:t>
      </w:r>
      <w:r w:rsidR="001E7BAB">
        <w:t xml:space="preserve">  </w:t>
      </w:r>
      <w:r w:rsidR="00FD54A8">
        <w:t>MX_To_MTStarting</w:t>
      </w:r>
      <w:r>
        <w:t>Line</w:t>
      </w:r>
      <w:r w:rsidR="00FD54A8">
        <w:t>Character</w:t>
      </w:r>
      <w:bookmarkEnd w:id="5493"/>
    </w:p>
    <w:p w14:paraId="6DBC44C1" w14:textId="598845D5" w:rsidR="00FD54A8" w:rsidRDefault="00A04723" w:rsidP="00FD54A8">
      <w:pPr>
        <w:spacing w:after="95"/>
        <w:ind w:left="419" w:right="157" w:hanging="7"/>
      </w:pPr>
      <w:r>
        <w:rPr>
          <w:rFonts w:ascii="Arial" w:eastAsia="Arial" w:hAnsi="Arial" w:cs="Arial"/>
          <w:b/>
        </w:rPr>
        <w:t xml:space="preserve">    </w:t>
      </w:r>
      <w:r w:rsidR="00FD54A8">
        <w:rPr>
          <w:rFonts w:ascii="Arial" w:eastAsia="Arial" w:hAnsi="Arial" w:cs="Arial"/>
          <w:b/>
        </w:rPr>
        <w:t xml:space="preserve">Name </w:t>
      </w:r>
    </w:p>
    <w:p w14:paraId="6AA67F0C" w14:textId="17F358C3" w:rsidR="00FD54A8" w:rsidRDefault="00636E83" w:rsidP="00FD54A8">
      <w:pPr>
        <w:spacing w:after="112" w:line="249" w:lineRule="auto"/>
        <w:ind w:left="849" w:right="15" w:hanging="10"/>
      </w:pPr>
      <w:r>
        <w:rPr>
          <w:rFonts w:ascii="Arial" w:eastAsia="Arial" w:hAnsi="Arial" w:cs="Arial"/>
        </w:rPr>
        <w:t>MX_To_MTStartingLine</w:t>
      </w:r>
      <w:r w:rsidR="00FD54A8">
        <w:rPr>
          <w:rFonts w:ascii="Arial" w:eastAsia="Arial" w:hAnsi="Arial" w:cs="Arial"/>
        </w:rPr>
        <w:t>Character</w:t>
      </w:r>
    </w:p>
    <w:p w14:paraId="1064CE99" w14:textId="084A9D2C" w:rsidR="00FD54A8" w:rsidRDefault="00A04723" w:rsidP="00D645EC">
      <w:pPr>
        <w:tabs>
          <w:tab w:val="left" w:pos="630"/>
        </w:tabs>
        <w:spacing w:after="95"/>
        <w:ind w:left="419" w:right="157" w:hanging="7"/>
      </w:pPr>
      <w:r>
        <w:rPr>
          <w:rFonts w:ascii="Arial" w:eastAsia="Arial" w:hAnsi="Arial" w:cs="Arial"/>
          <w:b/>
        </w:rPr>
        <w:t xml:space="preserve">   </w:t>
      </w:r>
      <w:r w:rsidR="00FD54A8">
        <w:rPr>
          <w:rFonts w:ascii="Arial" w:eastAsia="Arial" w:hAnsi="Arial" w:cs="Arial"/>
          <w:b/>
        </w:rPr>
        <w:t xml:space="preserve">Business description  </w:t>
      </w:r>
    </w:p>
    <w:p w14:paraId="08B2D13A" w14:textId="0EE92379" w:rsidR="00AE3D6E" w:rsidRPr="00A60A61" w:rsidRDefault="00A60A61" w:rsidP="00A60A61">
      <w:pPr>
        <w:ind w:left="630" w:hanging="228"/>
        <w:rPr>
          <w:rFonts w:ascii="Arial" w:eastAsia="Arial" w:hAnsi="Arial" w:cs="Arial"/>
          <w:b/>
        </w:rPr>
      </w:pPr>
      <w:r>
        <w:rPr>
          <w:rFonts w:ascii="Arial" w:eastAsia="Arial" w:hAnsi="Arial" w:cs="Arial"/>
        </w:rPr>
        <w:t xml:space="preserve">   </w:t>
      </w:r>
      <w:r w:rsidR="00A04723">
        <w:rPr>
          <w:rFonts w:ascii="Arial" w:eastAsia="Arial" w:hAnsi="Arial" w:cs="Arial"/>
        </w:rPr>
        <w:t xml:space="preserve">The function </w:t>
      </w:r>
      <w:r w:rsidR="00691271">
        <w:rPr>
          <w:rFonts w:ascii="Arial" w:eastAsia="Arial" w:hAnsi="Arial" w:cs="Arial"/>
        </w:rPr>
        <w:t xml:space="preserve">replaces by a “.” (dot) </w:t>
      </w:r>
      <w:r w:rsidR="00A04723">
        <w:rPr>
          <w:rFonts w:ascii="Arial" w:eastAsia="Arial" w:hAnsi="Arial" w:cs="Arial"/>
        </w:rPr>
        <w:t>the Colon</w:t>
      </w:r>
      <w:r w:rsidR="00F30B0C">
        <w:rPr>
          <w:rFonts w:ascii="Arial" w:eastAsia="Arial" w:hAnsi="Arial" w:cs="Arial"/>
        </w:rPr>
        <w:t xml:space="preserve"> and the Hyphen</w:t>
      </w:r>
      <w:r w:rsidR="00A04723">
        <w:rPr>
          <w:rFonts w:ascii="Arial" w:eastAsia="Arial" w:hAnsi="Arial" w:cs="Arial"/>
        </w:rPr>
        <w:t xml:space="preserve"> character</w:t>
      </w:r>
      <w:r w:rsidR="00F30B0C">
        <w:rPr>
          <w:rFonts w:ascii="Arial" w:eastAsia="Arial" w:hAnsi="Arial" w:cs="Arial"/>
        </w:rPr>
        <w:t xml:space="preserve">s at the beginning of each line starting with the </w:t>
      </w:r>
      <w:r w:rsidR="000B669C">
        <w:rPr>
          <w:rFonts w:ascii="Arial" w:eastAsia="Arial" w:hAnsi="Arial" w:cs="Arial"/>
        </w:rPr>
        <w:t>second line in multiline</w:t>
      </w:r>
      <w:r w:rsidR="00F30B0C">
        <w:rPr>
          <w:rFonts w:ascii="Arial" w:eastAsia="Arial" w:hAnsi="Arial" w:cs="Arial"/>
        </w:rPr>
        <w:t xml:space="preserve"> fields (eg., first line without </w:t>
      </w:r>
      <w:r w:rsidR="001A2191">
        <w:rPr>
          <w:rFonts w:ascii="Arial" w:eastAsia="Arial" w:hAnsi="Arial" w:cs="Arial"/>
        </w:rPr>
        <w:t xml:space="preserve">FIN </w:t>
      </w:r>
      <w:r w:rsidR="00F30B0C">
        <w:rPr>
          <w:rFonts w:ascii="Arial" w:eastAsia="Arial" w:hAnsi="Arial" w:cs="Arial"/>
        </w:rPr>
        <w:t>tag)</w:t>
      </w:r>
      <w:r w:rsidR="00A04723">
        <w:rPr>
          <w:rFonts w:ascii="Arial" w:eastAsia="Arial" w:hAnsi="Arial" w:cs="Arial"/>
        </w:rPr>
        <w:t xml:space="preserve"> </w:t>
      </w:r>
    </w:p>
    <w:p w14:paraId="29853EF1" w14:textId="3A2985EB" w:rsidR="00C24C48" w:rsidRDefault="00C24C48" w:rsidP="00126AD8">
      <w:pPr>
        <w:ind w:left="630" w:firstLine="0"/>
        <w:rPr>
          <w:rFonts w:ascii="Arial" w:eastAsia="Arial" w:hAnsi="Arial" w:cs="Arial"/>
        </w:rPr>
      </w:pPr>
    </w:p>
    <w:p w14:paraId="660357DE" w14:textId="26AB3FA7" w:rsidR="00C24C48" w:rsidRDefault="00C24C48" w:rsidP="00126AD8">
      <w:pPr>
        <w:ind w:left="630" w:firstLine="0"/>
        <w:rPr>
          <w:rFonts w:ascii="Arial" w:eastAsia="Arial" w:hAnsi="Arial" w:cs="Arial"/>
        </w:rPr>
      </w:pPr>
      <w:r>
        <w:rPr>
          <w:rFonts w:ascii="Arial" w:eastAsia="Arial" w:hAnsi="Arial" w:cs="Arial"/>
        </w:rPr>
        <w:t xml:space="preserve">If the lines start with multiple consecutive hyphen or colon characters, only the first one is replaced by the dot. </w:t>
      </w:r>
    </w:p>
    <w:p w14:paraId="3D5BF50C" w14:textId="77777777" w:rsidR="00FD54A8" w:rsidRPr="00014E37" w:rsidRDefault="00FD54A8" w:rsidP="00FD54A8">
      <w:pPr>
        <w:ind w:left="0" w:firstLine="0"/>
        <w:rPr>
          <w:rFonts w:ascii="Arial" w:eastAsia="Arial" w:hAnsi="Arial" w:cs="Arial"/>
        </w:rPr>
      </w:pPr>
    </w:p>
    <w:p w14:paraId="0BD49033" w14:textId="05724936" w:rsidR="00FD54A8" w:rsidRDefault="00D645EC" w:rsidP="00D645EC">
      <w:pPr>
        <w:tabs>
          <w:tab w:val="left" w:pos="630"/>
          <w:tab w:val="left" w:pos="720"/>
        </w:tabs>
        <w:spacing w:after="95"/>
        <w:ind w:left="419" w:right="157" w:hanging="7"/>
      </w:pPr>
      <w:r>
        <w:rPr>
          <w:rFonts w:ascii="Arial" w:eastAsia="Arial" w:hAnsi="Arial" w:cs="Arial"/>
          <w:b/>
        </w:rPr>
        <w:t xml:space="preserve">   </w:t>
      </w:r>
      <w:r w:rsidR="00FD54A8">
        <w:rPr>
          <w:rFonts w:ascii="Arial" w:eastAsia="Arial" w:hAnsi="Arial" w:cs="Arial"/>
          <w:b/>
        </w:rPr>
        <w:t xml:space="preserve">Format </w:t>
      </w:r>
    </w:p>
    <w:p w14:paraId="74ACA8E6" w14:textId="6EFC4BAA" w:rsidR="00FD54A8" w:rsidRDefault="00636E83" w:rsidP="00FD54A8">
      <w:pPr>
        <w:spacing w:after="0"/>
        <w:ind w:left="860" w:right="157" w:hanging="7"/>
      </w:pPr>
      <w:r>
        <w:rPr>
          <w:rFonts w:ascii="Arial" w:eastAsia="Arial" w:hAnsi="Arial" w:cs="Arial"/>
          <w:b/>
        </w:rPr>
        <w:t>MX_To_MTStartingLine</w:t>
      </w:r>
      <w:r w:rsidR="00FD54A8">
        <w:rPr>
          <w:rFonts w:ascii="Arial" w:eastAsia="Arial" w:hAnsi="Arial" w:cs="Arial"/>
          <w:b/>
        </w:rPr>
        <w:t>Character</w:t>
      </w:r>
      <w:r w:rsidR="00FD54A8">
        <w:rPr>
          <w:rFonts w:ascii="Arial" w:eastAsia="Arial" w:hAnsi="Arial" w:cs="Arial"/>
        </w:rPr>
        <w:t>(In</w:t>
      </w:r>
      <w:r w:rsidR="0057186D">
        <w:rPr>
          <w:rFonts w:ascii="Arial" w:eastAsia="Arial" w:hAnsi="Arial" w:cs="Arial"/>
        </w:rPr>
        <w:t>Multiline</w:t>
      </w:r>
      <w:r w:rsidR="00FD54A8">
        <w:rPr>
          <w:rFonts w:ascii="Arial" w:eastAsia="Arial" w:hAnsi="Arial" w:cs="Arial"/>
        </w:rPr>
        <w:t>Field; Out</w:t>
      </w:r>
      <w:r w:rsidR="0057186D">
        <w:rPr>
          <w:rFonts w:ascii="Arial" w:eastAsia="Arial" w:hAnsi="Arial" w:cs="Arial"/>
        </w:rPr>
        <w:t>Multiline</w:t>
      </w:r>
      <w:r w:rsidR="00FD54A8">
        <w:rPr>
          <w:rFonts w:ascii="Arial" w:eastAsia="Arial" w:hAnsi="Arial" w:cs="Arial"/>
        </w:rPr>
        <w:t xml:space="preserve">Field)  </w:t>
      </w:r>
    </w:p>
    <w:p w14:paraId="1ED87E7C" w14:textId="77777777" w:rsidR="00FD54A8" w:rsidRDefault="00FD54A8" w:rsidP="00FD54A8">
      <w:pPr>
        <w:spacing w:after="95"/>
        <w:ind w:left="860" w:right="157" w:hanging="7"/>
      </w:pPr>
      <w:r>
        <w:rPr>
          <w:rFonts w:ascii="Arial" w:eastAsia="Arial" w:hAnsi="Arial" w:cs="Arial"/>
          <w:b/>
        </w:rPr>
        <w:t xml:space="preserve">Input </w:t>
      </w:r>
    </w:p>
    <w:p w14:paraId="2D39CDCC" w14:textId="5BB81785" w:rsidR="00FD54A8" w:rsidRPr="00AB1DD2" w:rsidRDefault="00FD54A8" w:rsidP="00AB1DD2">
      <w:pPr>
        <w:spacing w:after="112" w:line="249" w:lineRule="auto"/>
        <w:ind w:left="849" w:right="15" w:hanging="10"/>
        <w:rPr>
          <w:rFonts w:ascii="Arial" w:eastAsia="Arial" w:hAnsi="Arial" w:cs="Arial"/>
        </w:rPr>
      </w:pPr>
      <w:r>
        <w:rPr>
          <w:rFonts w:ascii="Arial" w:eastAsia="Arial" w:hAnsi="Arial" w:cs="Arial"/>
        </w:rPr>
        <w:t>In</w:t>
      </w:r>
      <w:r w:rsidR="0057186D">
        <w:rPr>
          <w:rFonts w:ascii="Arial" w:eastAsia="Arial" w:hAnsi="Arial" w:cs="Arial"/>
        </w:rPr>
        <w:t>Multiline</w:t>
      </w:r>
      <w:r w:rsidR="008E0976">
        <w:rPr>
          <w:rFonts w:ascii="Arial" w:eastAsia="Arial" w:hAnsi="Arial" w:cs="Arial"/>
        </w:rPr>
        <w:t>Field is a MT multiline</w:t>
      </w:r>
      <w:r w:rsidR="00AB1DD2">
        <w:rPr>
          <w:rFonts w:ascii="Arial" w:eastAsia="Arial" w:hAnsi="Arial" w:cs="Arial"/>
        </w:rPr>
        <w:t xml:space="preserve"> Fields*. </w:t>
      </w:r>
    </w:p>
    <w:p w14:paraId="1D98CAE0" w14:textId="77777777" w:rsidR="00FD54A8" w:rsidRDefault="00FD54A8" w:rsidP="00FD54A8">
      <w:pPr>
        <w:spacing w:after="95"/>
        <w:ind w:left="860" w:right="157" w:hanging="7"/>
        <w:rPr>
          <w:rFonts w:ascii="Arial" w:eastAsia="Arial" w:hAnsi="Arial" w:cs="Arial"/>
          <w:b/>
        </w:rPr>
      </w:pPr>
      <w:r>
        <w:rPr>
          <w:rFonts w:ascii="Arial" w:eastAsia="Arial" w:hAnsi="Arial" w:cs="Arial"/>
          <w:b/>
        </w:rPr>
        <w:t xml:space="preserve">Output </w:t>
      </w:r>
    </w:p>
    <w:p w14:paraId="09ABBCF5" w14:textId="1E70DA07" w:rsidR="00FD54A8" w:rsidRDefault="00FD54A8" w:rsidP="00FD54A8">
      <w:pPr>
        <w:spacing w:after="112" w:line="249" w:lineRule="auto"/>
        <w:ind w:left="849" w:right="15" w:hanging="10"/>
        <w:rPr>
          <w:rFonts w:ascii="Arial" w:eastAsia="Arial" w:hAnsi="Arial" w:cs="Arial"/>
        </w:rPr>
      </w:pPr>
      <w:r>
        <w:rPr>
          <w:rFonts w:ascii="Arial" w:eastAsia="Arial" w:hAnsi="Arial" w:cs="Arial"/>
        </w:rPr>
        <w:t>Out</w:t>
      </w:r>
      <w:r w:rsidR="0057186D">
        <w:rPr>
          <w:rFonts w:ascii="Arial" w:eastAsia="Arial" w:hAnsi="Arial" w:cs="Arial"/>
        </w:rPr>
        <w:t>Multiline</w:t>
      </w:r>
      <w:r w:rsidR="008E0976">
        <w:rPr>
          <w:rFonts w:ascii="Arial" w:eastAsia="Arial" w:hAnsi="Arial" w:cs="Arial"/>
        </w:rPr>
        <w:t>Field is a MT multiline</w:t>
      </w:r>
      <w:r>
        <w:rPr>
          <w:rFonts w:ascii="Arial" w:eastAsia="Arial" w:hAnsi="Arial" w:cs="Arial"/>
        </w:rPr>
        <w:t xml:space="preserve"> Fields*. </w:t>
      </w:r>
    </w:p>
    <w:p w14:paraId="799385C8" w14:textId="118A03A4" w:rsidR="00FD54A8" w:rsidRPr="00AB1DD2" w:rsidRDefault="00AB1DD2" w:rsidP="00FD54A8">
      <w:pPr>
        <w:spacing w:after="95"/>
        <w:ind w:left="860" w:right="157" w:hanging="7"/>
        <w:rPr>
          <w:rFonts w:ascii="Arial" w:hAnsi="Arial" w:cs="Arial"/>
        </w:rPr>
      </w:pPr>
      <w:r w:rsidRPr="00AB1DD2">
        <w:rPr>
          <w:rFonts w:ascii="Arial" w:hAnsi="Arial" w:cs="Arial"/>
        </w:rPr>
        <w:t>(</w:t>
      </w:r>
      <w:r w:rsidR="0057186D" w:rsidRPr="00AB1DD2">
        <w:rPr>
          <w:rFonts w:ascii="Arial" w:hAnsi="Arial" w:cs="Arial"/>
        </w:rPr>
        <w:t>*</w:t>
      </w:r>
      <w:r w:rsidRPr="00AB1DD2">
        <w:rPr>
          <w:rFonts w:ascii="Arial" w:hAnsi="Arial" w:cs="Arial"/>
        </w:rPr>
        <w:t>)</w:t>
      </w:r>
      <w:r w:rsidR="0057186D" w:rsidRPr="00AB1DD2">
        <w:rPr>
          <w:rFonts w:ascii="Arial" w:hAnsi="Arial" w:cs="Arial"/>
        </w:rPr>
        <w:t xml:space="preserve"> </w:t>
      </w:r>
      <w:r w:rsidR="00D7203F" w:rsidRPr="00AB1DD2">
        <w:rPr>
          <w:rFonts w:ascii="Arial" w:hAnsi="Arial" w:cs="Arial"/>
        </w:rPr>
        <w:t xml:space="preserve">Multiline Fields being </w:t>
      </w:r>
      <w:r w:rsidR="009555D9" w:rsidRPr="00AB1DD2">
        <w:rPr>
          <w:rFonts w:ascii="Arial" w:hAnsi="Arial" w:cs="Arial"/>
        </w:rPr>
        <w:t xml:space="preserve">for example in MT103 </w:t>
      </w:r>
      <w:r w:rsidR="00D7203F" w:rsidRPr="00AB1DD2">
        <w:rPr>
          <w:rFonts w:ascii="Arial" w:hAnsi="Arial" w:cs="Arial"/>
        </w:rPr>
        <w:t xml:space="preserve">Field 70, </w:t>
      </w:r>
      <w:r w:rsidR="00FD54A8" w:rsidRPr="00AB1DD2">
        <w:rPr>
          <w:rFonts w:ascii="Arial" w:hAnsi="Arial" w:cs="Arial"/>
        </w:rPr>
        <w:t>F</w:t>
      </w:r>
      <w:r w:rsidR="00D7203F" w:rsidRPr="00AB1DD2">
        <w:rPr>
          <w:rFonts w:ascii="Arial" w:hAnsi="Arial" w:cs="Arial"/>
        </w:rPr>
        <w:t xml:space="preserve">ield 72, Field 77, 52D, 53D, 54D, 55D, 56D, </w:t>
      </w:r>
      <w:r w:rsidR="00FD54A8" w:rsidRPr="00AB1DD2">
        <w:rPr>
          <w:rFonts w:ascii="Arial" w:hAnsi="Arial" w:cs="Arial"/>
        </w:rPr>
        <w:t>57D, 50K,</w:t>
      </w:r>
      <w:r w:rsidR="00D7203F" w:rsidRPr="00AB1DD2">
        <w:rPr>
          <w:rFonts w:ascii="Arial" w:hAnsi="Arial" w:cs="Arial"/>
        </w:rPr>
        <w:t xml:space="preserve"> </w:t>
      </w:r>
      <w:r w:rsidR="006B01EB" w:rsidRPr="00AB1DD2">
        <w:rPr>
          <w:rFonts w:ascii="Arial" w:hAnsi="Arial" w:cs="Arial"/>
        </w:rPr>
        <w:t>59 No letter</w:t>
      </w:r>
      <w:r w:rsidR="00FD54A8" w:rsidRPr="00AB1DD2">
        <w:rPr>
          <w:rFonts w:ascii="Arial" w:hAnsi="Arial" w:cs="Arial"/>
        </w:rPr>
        <w:t>.</w:t>
      </w:r>
    </w:p>
    <w:p w14:paraId="71316A9A" w14:textId="7A1AB489" w:rsidR="00FD54A8" w:rsidRPr="008A473A" w:rsidRDefault="00FD54A8" w:rsidP="00AB1DD2">
      <w:pPr>
        <w:spacing w:after="95"/>
        <w:ind w:left="860" w:right="157" w:hanging="7"/>
        <w:rPr>
          <w:rFonts w:ascii="Arial" w:hAnsi="Arial" w:cs="Arial"/>
        </w:rPr>
      </w:pPr>
      <w:r>
        <w:t xml:space="preserve"> </w:t>
      </w:r>
      <w:r w:rsidR="00AB1DD2">
        <w:rPr>
          <w:rFonts w:ascii="Arial" w:hAnsi="Arial" w:cs="Arial"/>
        </w:rPr>
        <w:t xml:space="preserve">       </w:t>
      </w:r>
      <w:r>
        <w:rPr>
          <w:rFonts w:ascii="Arial" w:hAnsi="Arial" w:cs="Arial"/>
        </w:rPr>
        <w:t xml:space="preserve">  </w:t>
      </w:r>
    </w:p>
    <w:p w14:paraId="0FD37E19" w14:textId="77777777" w:rsidR="00FD54A8" w:rsidRDefault="00FD54A8" w:rsidP="00FD54A8">
      <w:pPr>
        <w:spacing w:after="95"/>
        <w:ind w:left="419" w:right="157" w:hanging="7"/>
        <w:rPr>
          <w:rFonts w:ascii="Arial" w:eastAsia="Arial" w:hAnsi="Arial" w:cs="Arial"/>
          <w:b/>
        </w:rPr>
      </w:pPr>
      <w:r>
        <w:rPr>
          <w:rFonts w:ascii="Arial" w:eastAsia="Arial" w:hAnsi="Arial" w:cs="Arial"/>
          <w:b/>
        </w:rPr>
        <w:t xml:space="preserve">Preconditions </w:t>
      </w:r>
    </w:p>
    <w:p w14:paraId="35CB1D09" w14:textId="19254B8E" w:rsidR="00FD54A8" w:rsidRPr="00F82985" w:rsidRDefault="00F82985" w:rsidP="00FD54A8">
      <w:pPr>
        <w:ind w:right="-137"/>
        <w:rPr>
          <w:rFonts w:ascii="Arial" w:hAnsi="Arial" w:cs="Arial"/>
          <w:b/>
        </w:rPr>
      </w:pPr>
      <w:r w:rsidRPr="00F82985">
        <w:rPr>
          <w:rFonts w:ascii="Arial" w:hAnsi="Arial" w:cs="Arial"/>
          <w:b/>
        </w:rPr>
        <w:t>None</w:t>
      </w:r>
    </w:p>
    <w:p w14:paraId="4C25C0C1" w14:textId="77777777" w:rsidR="00FD54A8" w:rsidRDefault="00FD54A8" w:rsidP="00FD54A8">
      <w:pPr>
        <w:spacing w:after="7"/>
        <w:ind w:left="419" w:right="157" w:hanging="7"/>
        <w:rPr>
          <w:rFonts w:ascii="Arial" w:eastAsia="Arial" w:hAnsi="Arial" w:cs="Arial"/>
          <w:b/>
        </w:rPr>
      </w:pPr>
      <w:r>
        <w:rPr>
          <w:rFonts w:ascii="Arial" w:eastAsia="Arial" w:hAnsi="Arial" w:cs="Arial"/>
          <w:b/>
        </w:rPr>
        <w:t xml:space="preserve">Formal description </w:t>
      </w:r>
    </w:p>
    <w:p w14:paraId="0F3C58B7" w14:textId="77777777" w:rsidR="00861E34" w:rsidRPr="00AB1DD2" w:rsidRDefault="00F30B0C" w:rsidP="00F82985">
      <w:pPr>
        <w:spacing w:after="0" w:line="216" w:lineRule="auto"/>
        <w:ind w:right="8"/>
        <w:rPr>
          <w:rFonts w:eastAsia="Arial"/>
        </w:rPr>
      </w:pPr>
      <w:r w:rsidRPr="00AB1DD2">
        <w:rPr>
          <w:rFonts w:eastAsia="Arial"/>
        </w:rPr>
        <w:t xml:space="preserve">/* Local variables </w:t>
      </w:r>
    </w:p>
    <w:p w14:paraId="08FD6283" w14:textId="6F5D3F6D" w:rsidR="00861E34" w:rsidRPr="00AB1DD2" w:rsidRDefault="00F30B0C" w:rsidP="00F82985">
      <w:pPr>
        <w:spacing w:after="0" w:line="216" w:lineRule="auto"/>
        <w:ind w:right="8"/>
        <w:rPr>
          <w:rFonts w:eastAsia="Arial"/>
        </w:rPr>
      </w:pPr>
      <w:r w:rsidRPr="00AB1DD2">
        <w:rPr>
          <w:rFonts w:eastAsia="Arial"/>
        </w:rPr>
        <w:t>NumberOfLines</w:t>
      </w:r>
      <w:r w:rsidR="009B2719" w:rsidRPr="00AB1DD2">
        <w:rPr>
          <w:rFonts w:eastAsia="Arial"/>
        </w:rPr>
        <w:t xml:space="preserve">, </w:t>
      </w:r>
      <w:r w:rsidR="005720F1" w:rsidRPr="00AB1DD2">
        <w:rPr>
          <w:rFonts w:eastAsia="Arial"/>
        </w:rPr>
        <w:t xml:space="preserve">i, </w:t>
      </w:r>
      <w:r w:rsidR="001C708D" w:rsidRPr="00F82985">
        <w:rPr>
          <w:rFonts w:eastAsia="Arial"/>
        </w:rPr>
        <w:t>j,</w:t>
      </w:r>
      <w:r w:rsidR="001C708D" w:rsidRPr="00AB1DD2">
        <w:rPr>
          <w:rFonts w:eastAsia="Arial"/>
        </w:rPr>
        <w:t xml:space="preserve"> </w:t>
      </w:r>
      <w:r w:rsidRPr="00AB1DD2">
        <w:rPr>
          <w:rFonts w:eastAsia="Arial"/>
        </w:rPr>
        <w:t>: number</w:t>
      </w:r>
    </w:p>
    <w:p w14:paraId="5FCBCEDF" w14:textId="14622DE1" w:rsidR="00C24C48" w:rsidRPr="00AB1DD2" w:rsidRDefault="00C24C48" w:rsidP="00F82985">
      <w:pPr>
        <w:spacing w:after="0" w:line="216" w:lineRule="auto"/>
        <w:ind w:right="8"/>
        <w:rPr>
          <w:rFonts w:eastAsia="Arial"/>
        </w:rPr>
      </w:pPr>
      <w:r>
        <w:rPr>
          <w:rFonts w:eastAsia="Arial"/>
        </w:rPr>
        <w:t>Replacementchar : string</w:t>
      </w:r>
    </w:p>
    <w:p w14:paraId="76169369" w14:textId="78E8C34F" w:rsidR="00062B0C" w:rsidRPr="00AB1DD2" w:rsidRDefault="00062B0C" w:rsidP="00F82985">
      <w:pPr>
        <w:spacing w:after="0" w:line="216" w:lineRule="auto"/>
        <w:ind w:right="8"/>
        <w:rPr>
          <w:rFonts w:eastAsia="Arial"/>
        </w:rPr>
      </w:pPr>
      <w:r w:rsidRPr="00AB1DD2">
        <w:rPr>
          <w:rFonts w:eastAsia="Arial"/>
        </w:rPr>
        <w:t>NotAllowedPattern  :Pattern</w:t>
      </w:r>
      <w:r w:rsidR="00E3541A" w:rsidRPr="00AB1DD2">
        <w:rPr>
          <w:rFonts w:eastAsia="Arial"/>
        </w:rPr>
        <w:t xml:space="preserve"> (regular expression)</w:t>
      </w:r>
    </w:p>
    <w:p w14:paraId="5EE48984" w14:textId="20A5F699" w:rsidR="001C708D" w:rsidRDefault="00E14D4A" w:rsidP="00F82985">
      <w:pPr>
        <w:spacing w:after="0" w:line="216" w:lineRule="auto"/>
        <w:ind w:right="8"/>
        <w:rPr>
          <w:rFonts w:eastAsia="Arial"/>
        </w:rPr>
      </w:pPr>
      <w:r w:rsidRPr="00AB1DD2">
        <w:rPr>
          <w:rFonts w:eastAsia="Arial"/>
        </w:rPr>
        <w:t>,</w:t>
      </w:r>
      <w:r w:rsidR="004A1B1C" w:rsidRPr="00AB1DD2">
        <w:rPr>
          <w:rFonts w:eastAsia="Arial"/>
        </w:rPr>
        <w:t xml:space="preserve"> </w:t>
      </w:r>
      <w:r w:rsidR="00F82985">
        <w:rPr>
          <w:rFonts w:eastAsia="Arial"/>
        </w:rPr>
        <w:t>*/</w:t>
      </w:r>
    </w:p>
    <w:p w14:paraId="1760D07B" w14:textId="77777777" w:rsidR="00F82985" w:rsidRPr="00AB1DD2" w:rsidRDefault="00F82985" w:rsidP="00F82985">
      <w:pPr>
        <w:spacing w:after="0" w:line="216" w:lineRule="auto"/>
        <w:ind w:right="8"/>
        <w:rPr>
          <w:rFonts w:eastAsia="Arial"/>
        </w:rPr>
      </w:pPr>
    </w:p>
    <w:p w14:paraId="5722AF72" w14:textId="1944E489" w:rsidR="00861E34" w:rsidRPr="00AB1DD2" w:rsidRDefault="009B2719" w:rsidP="00F30B0C">
      <w:pPr>
        <w:spacing w:after="306" w:line="216" w:lineRule="auto"/>
        <w:ind w:right="8"/>
        <w:rPr>
          <w:rFonts w:eastAsia="Arial"/>
        </w:rPr>
      </w:pPr>
      <w:r w:rsidRPr="00AB1DD2">
        <w:rPr>
          <w:rFonts w:eastAsia="Arial"/>
        </w:rPr>
        <w:t>/* InMultilineField[n] and OutMultilineField[n] designate</w:t>
      </w:r>
      <w:r w:rsidR="00DD0EC0" w:rsidRPr="00AB1DD2">
        <w:rPr>
          <w:rFonts w:eastAsia="Arial"/>
        </w:rPr>
        <w:t xml:space="preserve"> </w:t>
      </w:r>
      <w:r w:rsidRPr="00AB1DD2">
        <w:rPr>
          <w:rFonts w:eastAsia="Arial"/>
        </w:rPr>
        <w:t>th</w:t>
      </w:r>
      <w:r w:rsidR="00FC1736" w:rsidRPr="00AB1DD2">
        <w:rPr>
          <w:rFonts w:eastAsia="Arial"/>
        </w:rPr>
        <w:t xml:space="preserve">e line n of the multiline field. </w:t>
      </w:r>
      <w:r w:rsidR="00861E34" w:rsidRPr="00AB1DD2">
        <w:rPr>
          <w:rFonts w:eastAsia="Arial"/>
        </w:rPr>
        <w:t>*/</w:t>
      </w:r>
    </w:p>
    <w:p w14:paraId="67B526EC" w14:textId="2A88ADA3" w:rsidR="00861E34" w:rsidRPr="00AB1DD2" w:rsidRDefault="00861E34" w:rsidP="00861E34">
      <w:pPr>
        <w:spacing w:after="306" w:line="216" w:lineRule="auto"/>
        <w:ind w:right="8"/>
        <w:rPr>
          <w:rFonts w:eastAsia="Arial"/>
        </w:rPr>
      </w:pPr>
      <w:r w:rsidRPr="00AB1DD2">
        <w:rPr>
          <w:rFonts w:eastAsia="Arial"/>
        </w:rPr>
        <w:t xml:space="preserve">/* The line 2 and next lines cannot start </w:t>
      </w:r>
      <w:r w:rsidR="00FC1736" w:rsidRPr="00AB1DD2">
        <w:rPr>
          <w:rFonts w:eastAsia="Arial"/>
        </w:rPr>
        <w:t xml:space="preserve">neither </w:t>
      </w:r>
      <w:r w:rsidRPr="00AB1DD2">
        <w:rPr>
          <w:rFonts w:eastAsia="Arial"/>
        </w:rPr>
        <w:t>with Colon = “:” nor Hyphen = “-“  */</w:t>
      </w:r>
    </w:p>
    <w:p w14:paraId="2AC88D62" w14:textId="19F20D12" w:rsidR="0042375F" w:rsidRPr="00AB1DD2" w:rsidRDefault="00C24C48" w:rsidP="00F30B0C">
      <w:pPr>
        <w:spacing w:after="306" w:line="216" w:lineRule="auto"/>
        <w:ind w:right="8"/>
        <w:rPr>
          <w:rFonts w:eastAsia="Arial"/>
        </w:rPr>
      </w:pPr>
      <w:r>
        <w:rPr>
          <w:rFonts w:eastAsia="Arial"/>
        </w:rPr>
        <w:t>ReplacementChar = “.”</w:t>
      </w:r>
      <w:r w:rsidR="00861E34" w:rsidRPr="00AB1DD2">
        <w:rPr>
          <w:rFonts w:eastAsia="Arial"/>
        </w:rPr>
        <w:t xml:space="preserve">  </w:t>
      </w:r>
    </w:p>
    <w:p w14:paraId="0BFADE8C" w14:textId="75EC3BEF" w:rsidR="00062B0C" w:rsidRPr="00AB1DD2" w:rsidRDefault="00062B0C" w:rsidP="00F30B0C">
      <w:pPr>
        <w:spacing w:after="306" w:line="216" w:lineRule="auto"/>
        <w:ind w:right="8"/>
        <w:rPr>
          <w:rFonts w:eastAsia="Arial"/>
        </w:rPr>
      </w:pPr>
      <w:r w:rsidRPr="00F82985">
        <w:rPr>
          <w:rFonts w:eastAsia="Arial"/>
        </w:rPr>
        <w:t>NotAllowedPattern = [Hyphen Colon]</w:t>
      </w:r>
    </w:p>
    <w:p w14:paraId="1D97CB4D" w14:textId="4B55E318" w:rsidR="00861E34" w:rsidRPr="00AB1DD2" w:rsidRDefault="004563D8" w:rsidP="00F30B0C">
      <w:pPr>
        <w:spacing w:after="306" w:line="216" w:lineRule="auto"/>
        <w:ind w:right="8"/>
        <w:rPr>
          <w:rFonts w:eastAsia="Arial"/>
        </w:rPr>
      </w:pPr>
      <w:r w:rsidRPr="00AB1DD2">
        <w:rPr>
          <w:rFonts w:eastAsia="Arial"/>
        </w:rPr>
        <w:t xml:space="preserve">  </w:t>
      </w:r>
      <w:r w:rsidR="00861E34" w:rsidRPr="00AB1DD2">
        <w:rPr>
          <w:rFonts w:eastAsia="Arial"/>
        </w:rPr>
        <w:t>/* Extract the number of lines not empty from InMultilineField</w:t>
      </w:r>
      <w:r w:rsidR="005720F1" w:rsidRPr="00AB1DD2">
        <w:rPr>
          <w:rFonts w:eastAsia="Arial"/>
        </w:rPr>
        <w:t>. In case the field has subfield1 and subfield2</w:t>
      </w:r>
      <w:r w:rsidR="00BB059E" w:rsidRPr="00AB1DD2">
        <w:rPr>
          <w:rFonts w:eastAsia="Arial"/>
        </w:rPr>
        <w:t xml:space="preserve"> (eg 50K)</w:t>
      </w:r>
      <w:r w:rsidR="005720F1" w:rsidRPr="00AB1DD2">
        <w:rPr>
          <w:rFonts w:eastAsia="Arial"/>
        </w:rPr>
        <w:t>, the total number of lines under the same FIN tag is returned</w:t>
      </w:r>
      <w:r w:rsidR="00861E34" w:rsidRPr="00AB1DD2">
        <w:rPr>
          <w:rFonts w:eastAsia="Arial"/>
        </w:rPr>
        <w:t xml:space="preserve"> */</w:t>
      </w:r>
    </w:p>
    <w:p w14:paraId="13E5FF15" w14:textId="51A660B5" w:rsidR="009B2719" w:rsidRPr="00AB1DD2" w:rsidRDefault="00861E34" w:rsidP="00F30B0C">
      <w:pPr>
        <w:spacing w:after="306" w:line="216" w:lineRule="auto"/>
        <w:ind w:right="8"/>
        <w:rPr>
          <w:rFonts w:eastAsia="Arial"/>
        </w:rPr>
      </w:pPr>
      <w:r w:rsidRPr="00AB1DD2">
        <w:rPr>
          <w:rFonts w:eastAsia="Arial"/>
        </w:rPr>
        <w:t xml:space="preserve">NumberOfLines = </w:t>
      </w:r>
      <w:r w:rsidRPr="009F1878">
        <w:rPr>
          <w:rFonts w:eastAsia="Arial"/>
          <w:b/>
        </w:rPr>
        <w:t>NumberOfOccurrences</w:t>
      </w:r>
      <w:r w:rsidRPr="00AB1DD2">
        <w:rPr>
          <w:rFonts w:eastAsia="Arial"/>
        </w:rPr>
        <w:t>(InMultilineField)</w:t>
      </w:r>
    </w:p>
    <w:p w14:paraId="76D8D6D1" w14:textId="4897C1EE" w:rsidR="00CA5AD6" w:rsidRPr="00AB1DD2" w:rsidRDefault="00CA5AD6" w:rsidP="00F30B0C">
      <w:pPr>
        <w:spacing w:after="306" w:line="216" w:lineRule="auto"/>
        <w:ind w:right="8"/>
        <w:rPr>
          <w:rFonts w:eastAsia="Arial"/>
        </w:rPr>
      </w:pPr>
      <w:r w:rsidRPr="00AB1DD2">
        <w:rPr>
          <w:rFonts w:eastAsia="Arial"/>
        </w:rPr>
        <w:t>/* assumption is that in the input, empty lines cannot</w:t>
      </w:r>
      <w:r w:rsidR="007A577C">
        <w:rPr>
          <w:rFonts w:eastAsia="Arial"/>
        </w:rPr>
        <w:t xml:space="preserve"> be present between used lines </w:t>
      </w:r>
      <w:r w:rsidRPr="00AB1DD2">
        <w:rPr>
          <w:rFonts w:eastAsia="Arial"/>
        </w:rPr>
        <w:t>*/</w:t>
      </w:r>
    </w:p>
    <w:p w14:paraId="2E3FFCB4" w14:textId="3ED75F52" w:rsidR="00861E34" w:rsidRPr="008C7CDC" w:rsidRDefault="00E14D4A" w:rsidP="007A577C">
      <w:pPr>
        <w:spacing w:after="0" w:line="216" w:lineRule="auto"/>
        <w:ind w:right="8"/>
        <w:rPr>
          <w:rFonts w:eastAsia="Arial"/>
        </w:rPr>
      </w:pPr>
      <w:r w:rsidRPr="007A577C">
        <w:rPr>
          <w:rFonts w:eastAsia="Arial"/>
          <w:b/>
        </w:rPr>
        <w:lastRenderedPageBreak/>
        <w:t xml:space="preserve">IF NumberOfLines </w:t>
      </w:r>
      <w:r w:rsidRPr="007A577C">
        <w:rPr>
          <w:rFonts w:eastAsia="Arial"/>
        </w:rPr>
        <w:t>&lt;=</w:t>
      </w:r>
      <w:r w:rsidR="00861E34" w:rsidRPr="007A577C">
        <w:rPr>
          <w:rFonts w:eastAsia="Arial"/>
        </w:rPr>
        <w:t xml:space="preserve"> 1</w:t>
      </w:r>
      <w:r w:rsidR="00861E34" w:rsidRPr="007A577C">
        <w:rPr>
          <w:rFonts w:eastAsia="Arial"/>
          <w:b/>
        </w:rPr>
        <w:t xml:space="preserve"> </w:t>
      </w:r>
      <w:r w:rsidR="00D645EC">
        <w:rPr>
          <w:rFonts w:eastAsia="Arial"/>
        </w:rPr>
        <w:t>THEN</w:t>
      </w:r>
      <w:r w:rsidR="00861E34" w:rsidRPr="008C7CDC">
        <w:rPr>
          <w:rFonts w:eastAsia="Arial"/>
        </w:rPr>
        <w:t xml:space="preserve"> </w:t>
      </w:r>
    </w:p>
    <w:p w14:paraId="1923E550" w14:textId="63CE5AA0" w:rsidR="00E14D4A" w:rsidRPr="008C7CDC" w:rsidRDefault="00E14D4A" w:rsidP="007A577C">
      <w:pPr>
        <w:spacing w:after="0" w:line="216" w:lineRule="auto"/>
        <w:ind w:right="8"/>
        <w:rPr>
          <w:rFonts w:eastAsia="Arial"/>
        </w:rPr>
      </w:pPr>
      <w:r w:rsidRPr="008C7CDC">
        <w:rPr>
          <w:rFonts w:eastAsia="Arial"/>
        </w:rPr>
        <w:t xml:space="preserve">  </w:t>
      </w:r>
      <w:r w:rsidR="00D645EC">
        <w:rPr>
          <w:rFonts w:eastAsia="Arial"/>
        </w:rPr>
        <w:t xml:space="preserve"> </w:t>
      </w:r>
      <w:r w:rsidRPr="008C7CDC">
        <w:rPr>
          <w:rFonts w:eastAsia="Arial"/>
        </w:rPr>
        <w:t xml:space="preserve">  Exit function</w:t>
      </w:r>
    </w:p>
    <w:p w14:paraId="6D4B1B3C" w14:textId="4C1388B4" w:rsidR="00C87682" w:rsidRPr="008C7CDC" w:rsidRDefault="007A577C" w:rsidP="007A577C">
      <w:pPr>
        <w:spacing w:after="0" w:line="216" w:lineRule="auto"/>
        <w:ind w:right="8"/>
        <w:rPr>
          <w:rFonts w:eastAsia="Arial"/>
        </w:rPr>
      </w:pPr>
      <w:r w:rsidRPr="007A577C">
        <w:rPr>
          <w:rFonts w:eastAsia="Arial"/>
        </w:rPr>
        <w:t xml:space="preserve">  </w:t>
      </w:r>
      <w:r w:rsidR="00C87682" w:rsidRPr="008C7CDC">
        <w:rPr>
          <w:rFonts w:eastAsia="Arial"/>
        </w:rPr>
        <w:t xml:space="preserve">  </w:t>
      </w:r>
      <w:r w:rsidR="002A7016" w:rsidRPr="007A577C">
        <w:rPr>
          <w:rFonts w:eastAsia="Arial"/>
        </w:rPr>
        <w:t>/* If NumberOfLines less or equal to</w:t>
      </w:r>
      <w:r w:rsidR="00C87682" w:rsidRPr="008C7CDC">
        <w:rPr>
          <w:rFonts w:eastAsia="Arial"/>
        </w:rPr>
        <w:t xml:space="preserve"> 1,</w:t>
      </w:r>
      <w:r w:rsidR="002A7016" w:rsidRPr="007A577C">
        <w:rPr>
          <w:rFonts w:eastAsia="Arial"/>
        </w:rPr>
        <w:t xml:space="preserve"> </w:t>
      </w:r>
      <w:r w:rsidR="00C87682" w:rsidRPr="008C7CDC">
        <w:rPr>
          <w:rFonts w:eastAsia="Arial"/>
        </w:rPr>
        <w:t>nothing to r</w:t>
      </w:r>
      <w:r w:rsidR="00E14D4A" w:rsidRPr="008C7CDC">
        <w:rPr>
          <w:rFonts w:eastAsia="Arial"/>
        </w:rPr>
        <w:t xml:space="preserve">emove </w:t>
      </w:r>
      <w:r w:rsidR="00C87682" w:rsidRPr="008C7CDC">
        <w:rPr>
          <w:rFonts w:eastAsia="Arial"/>
        </w:rPr>
        <w:t>*/</w:t>
      </w:r>
    </w:p>
    <w:p w14:paraId="7E674EBC" w14:textId="2E27A402" w:rsidR="00E14D4A" w:rsidRDefault="00E14D4A" w:rsidP="007A577C">
      <w:pPr>
        <w:spacing w:after="0" w:line="216" w:lineRule="auto"/>
        <w:ind w:right="8"/>
        <w:rPr>
          <w:rFonts w:eastAsia="Arial"/>
          <w:b/>
        </w:rPr>
      </w:pPr>
      <w:r w:rsidRPr="008C7CDC">
        <w:rPr>
          <w:rFonts w:eastAsia="Arial"/>
          <w:b/>
        </w:rPr>
        <w:t>ENDIF</w:t>
      </w:r>
    </w:p>
    <w:p w14:paraId="41CB9B65" w14:textId="77777777" w:rsidR="007A577C" w:rsidRPr="008C7CDC" w:rsidRDefault="007A577C" w:rsidP="007A577C">
      <w:pPr>
        <w:spacing w:after="0" w:line="216" w:lineRule="auto"/>
        <w:ind w:right="8"/>
        <w:rPr>
          <w:rFonts w:eastAsia="Arial"/>
          <w:b/>
        </w:rPr>
      </w:pPr>
    </w:p>
    <w:p w14:paraId="0615568F" w14:textId="147DC76F" w:rsidR="00861E34" w:rsidRPr="00AB1DD2" w:rsidRDefault="007A577C" w:rsidP="00D645EC">
      <w:pPr>
        <w:tabs>
          <w:tab w:val="left" w:pos="900"/>
          <w:tab w:val="left" w:pos="990"/>
        </w:tabs>
        <w:spacing w:after="306" w:line="216" w:lineRule="auto"/>
        <w:ind w:left="0" w:right="8" w:firstLine="0"/>
        <w:rPr>
          <w:rFonts w:eastAsia="Arial"/>
        </w:rPr>
      </w:pPr>
      <w:r>
        <w:rPr>
          <w:rFonts w:eastAsia="Arial"/>
        </w:rPr>
        <w:t xml:space="preserve">      </w:t>
      </w:r>
      <w:r w:rsidR="007100E8" w:rsidRPr="00AB1DD2">
        <w:rPr>
          <w:rFonts w:eastAsia="Arial"/>
        </w:rPr>
        <w:t xml:space="preserve"> </w:t>
      </w:r>
      <w:r w:rsidR="00861E34" w:rsidRPr="008C7CDC">
        <w:rPr>
          <w:rFonts w:eastAsia="Arial"/>
          <w:b/>
        </w:rPr>
        <w:t>For</w:t>
      </w:r>
      <w:r w:rsidR="00861E34" w:rsidRPr="00AB1DD2">
        <w:rPr>
          <w:rFonts w:eastAsia="Arial"/>
        </w:rPr>
        <w:t xml:space="preserve"> i = 2 to NumberOfLines </w:t>
      </w:r>
    </w:p>
    <w:p w14:paraId="7843374D" w14:textId="3BC6B57E" w:rsidR="00861E34" w:rsidRPr="008C7CDC" w:rsidRDefault="008C7CDC" w:rsidP="008C7CDC">
      <w:pPr>
        <w:spacing w:after="0" w:line="216" w:lineRule="auto"/>
        <w:ind w:left="1170" w:right="8" w:hanging="540"/>
        <w:rPr>
          <w:rFonts w:eastAsia="Arial"/>
        </w:rPr>
      </w:pPr>
      <w:r w:rsidRPr="00D645EC">
        <w:rPr>
          <w:rFonts w:eastAsia="Arial"/>
          <w:b/>
        </w:rPr>
        <w:t xml:space="preserve">    </w:t>
      </w:r>
      <w:r w:rsidR="00E3541A" w:rsidRPr="00D645EC">
        <w:rPr>
          <w:rFonts w:eastAsia="Arial"/>
          <w:b/>
        </w:rPr>
        <w:t>IF</w:t>
      </w:r>
      <w:r w:rsidR="00E3541A" w:rsidRPr="008C7CDC">
        <w:rPr>
          <w:rFonts w:eastAsia="Arial"/>
        </w:rPr>
        <w:t xml:space="preserve"> </w:t>
      </w:r>
      <w:r w:rsidR="00E3541A" w:rsidRPr="00D645EC">
        <w:rPr>
          <w:rFonts w:eastAsia="Arial"/>
          <w:b/>
        </w:rPr>
        <w:t>IsPresentPattern</w:t>
      </w:r>
      <w:r w:rsidR="00E3541A" w:rsidRPr="008C7CDC">
        <w:rPr>
          <w:rFonts w:eastAsia="Arial"/>
        </w:rPr>
        <w:t>(</w:t>
      </w:r>
      <w:r w:rsidR="0033305D" w:rsidRPr="00D645EC">
        <w:rPr>
          <w:rFonts w:eastAsia="Arial"/>
          <w:b/>
        </w:rPr>
        <w:t>Substring</w:t>
      </w:r>
      <w:r w:rsidR="0033305D">
        <w:rPr>
          <w:rFonts w:eastAsia="Arial"/>
        </w:rPr>
        <w:t>(</w:t>
      </w:r>
      <w:r w:rsidR="00861E34" w:rsidRPr="008C7CDC">
        <w:rPr>
          <w:rFonts w:eastAsia="Arial"/>
        </w:rPr>
        <w:t>InMultiline</w:t>
      </w:r>
      <w:r w:rsidR="0042375F" w:rsidRPr="008C7CDC">
        <w:rPr>
          <w:rFonts w:eastAsia="Arial"/>
        </w:rPr>
        <w:t>Field</w:t>
      </w:r>
      <w:r w:rsidR="00861E34" w:rsidRPr="008C7CDC">
        <w:rPr>
          <w:rFonts w:eastAsia="Arial"/>
        </w:rPr>
        <w:t>[i]</w:t>
      </w:r>
      <w:r w:rsidR="00E3541A" w:rsidRPr="008C7CDC">
        <w:rPr>
          <w:rFonts w:eastAsia="Arial"/>
        </w:rPr>
        <w:t>,</w:t>
      </w:r>
      <w:r w:rsidR="0033305D">
        <w:rPr>
          <w:rFonts w:eastAsia="Arial"/>
        </w:rPr>
        <w:t>1,1)</w:t>
      </w:r>
      <w:r w:rsidR="002E3253">
        <w:rPr>
          <w:rFonts w:eastAsia="Arial"/>
        </w:rPr>
        <w:t xml:space="preserve"> NotAllowedPattern)</w:t>
      </w:r>
      <w:r>
        <w:rPr>
          <w:rFonts w:eastAsia="Arial"/>
        </w:rPr>
        <w:t>THEN</w:t>
      </w:r>
    </w:p>
    <w:p w14:paraId="7696F184" w14:textId="6491BAAF" w:rsidR="00861E34" w:rsidRPr="00AB1DD2" w:rsidRDefault="008C7CDC" w:rsidP="008C7CDC">
      <w:pPr>
        <w:spacing w:after="0" w:line="216" w:lineRule="auto"/>
        <w:ind w:right="8"/>
        <w:rPr>
          <w:rFonts w:eastAsia="Arial"/>
        </w:rPr>
      </w:pPr>
      <w:r>
        <w:rPr>
          <w:rFonts w:eastAsia="Arial"/>
        </w:rPr>
        <w:t xml:space="preserve">   </w:t>
      </w:r>
      <w:r w:rsidR="00861E34" w:rsidRPr="008C7CDC">
        <w:rPr>
          <w:rFonts w:eastAsia="Arial"/>
        </w:rPr>
        <w:t>OutMultiline</w:t>
      </w:r>
      <w:r w:rsidR="0042375F" w:rsidRPr="008C7CDC">
        <w:rPr>
          <w:rFonts w:eastAsia="Arial"/>
        </w:rPr>
        <w:t xml:space="preserve">Field[i] = </w:t>
      </w:r>
      <w:r w:rsidR="0033305D" w:rsidRPr="00D645EC">
        <w:rPr>
          <w:rFonts w:eastAsia="Arial"/>
          <w:b/>
        </w:rPr>
        <w:t>Replace</w:t>
      </w:r>
      <w:r w:rsidR="00E3541A" w:rsidRPr="00D645EC">
        <w:rPr>
          <w:rFonts w:eastAsia="Arial"/>
          <w:b/>
        </w:rPr>
        <w:t>Pattern</w:t>
      </w:r>
      <w:r w:rsidR="00E3541A" w:rsidRPr="008C7CDC">
        <w:rPr>
          <w:rFonts w:eastAsia="Arial"/>
        </w:rPr>
        <w:t>(</w:t>
      </w:r>
      <w:r w:rsidR="0033305D" w:rsidRPr="00D645EC">
        <w:rPr>
          <w:rFonts w:eastAsia="Arial"/>
          <w:b/>
        </w:rPr>
        <w:t>Substring</w:t>
      </w:r>
      <w:r w:rsidR="0033305D">
        <w:rPr>
          <w:rFonts w:eastAsia="Arial"/>
        </w:rPr>
        <w:t>(</w:t>
      </w:r>
      <w:r w:rsidR="00E3541A" w:rsidRPr="008C7CDC">
        <w:rPr>
          <w:rFonts w:eastAsia="Arial"/>
        </w:rPr>
        <w:t>InMultilineField[i],</w:t>
      </w:r>
      <w:r w:rsidR="0033305D">
        <w:rPr>
          <w:rFonts w:eastAsia="Arial"/>
        </w:rPr>
        <w:t>1,1)</w:t>
      </w:r>
      <w:r w:rsidR="00E3541A" w:rsidRPr="008C7CDC">
        <w:rPr>
          <w:rFonts w:eastAsia="Arial"/>
        </w:rPr>
        <w:t>NotAllowedPattern</w:t>
      </w:r>
      <w:r w:rsidR="0033305D">
        <w:rPr>
          <w:rFonts w:eastAsia="Arial"/>
        </w:rPr>
        <w:t>,ReplacementChar</w:t>
      </w:r>
      <w:r w:rsidR="00E3541A" w:rsidRPr="008C7CDC">
        <w:rPr>
          <w:rFonts w:eastAsia="Arial"/>
        </w:rPr>
        <w:t>)</w:t>
      </w:r>
    </w:p>
    <w:p w14:paraId="1C1455E9" w14:textId="45B3B419" w:rsidR="0042375F" w:rsidRPr="00AB1DD2" w:rsidRDefault="008C7CDC" w:rsidP="008C7CDC">
      <w:pPr>
        <w:spacing w:after="0" w:line="216" w:lineRule="auto"/>
        <w:ind w:right="8"/>
        <w:rPr>
          <w:rFonts w:eastAsia="Arial"/>
        </w:rPr>
      </w:pPr>
      <w:r>
        <w:rPr>
          <w:rFonts w:eastAsia="Arial"/>
        </w:rPr>
        <w:t xml:space="preserve">   </w:t>
      </w:r>
    </w:p>
    <w:p w14:paraId="4156A86B" w14:textId="1B1B289E" w:rsidR="0042375F" w:rsidRPr="00D645EC" w:rsidRDefault="008C7CDC" w:rsidP="008C7CDC">
      <w:pPr>
        <w:spacing w:after="0" w:line="216" w:lineRule="auto"/>
        <w:ind w:right="8"/>
        <w:rPr>
          <w:rFonts w:eastAsia="Arial"/>
          <w:b/>
        </w:rPr>
      </w:pPr>
      <w:r w:rsidRPr="00D645EC">
        <w:rPr>
          <w:rFonts w:eastAsia="Arial"/>
          <w:b/>
        </w:rPr>
        <w:t xml:space="preserve">  </w:t>
      </w:r>
      <w:r w:rsidR="0042375F" w:rsidRPr="00D645EC">
        <w:rPr>
          <w:rFonts w:eastAsia="Arial"/>
          <w:b/>
        </w:rPr>
        <w:t xml:space="preserve">ENDIF   </w:t>
      </w:r>
    </w:p>
    <w:p w14:paraId="3E98C104" w14:textId="77777777" w:rsidR="008C7CDC" w:rsidRPr="00AB1DD2" w:rsidRDefault="008C7CDC" w:rsidP="008C7CDC">
      <w:pPr>
        <w:spacing w:after="0" w:line="216" w:lineRule="auto"/>
        <w:ind w:right="8"/>
        <w:rPr>
          <w:rFonts w:eastAsia="Arial"/>
        </w:rPr>
      </w:pPr>
    </w:p>
    <w:p w14:paraId="71D659DB" w14:textId="38669FAA" w:rsidR="0042375F" w:rsidRPr="00AB1DD2" w:rsidRDefault="0042375F" w:rsidP="00F30B0C">
      <w:pPr>
        <w:spacing w:after="306" w:line="216" w:lineRule="auto"/>
        <w:ind w:right="8"/>
        <w:rPr>
          <w:rFonts w:eastAsia="Arial"/>
        </w:rPr>
      </w:pPr>
      <w:r w:rsidRPr="008C7CDC">
        <w:rPr>
          <w:rFonts w:eastAsia="Arial"/>
          <w:b/>
        </w:rPr>
        <w:t>Next</w:t>
      </w:r>
      <w:r w:rsidRPr="00AB1DD2">
        <w:rPr>
          <w:rFonts w:eastAsia="Arial"/>
        </w:rPr>
        <w:t xml:space="preserve"> i</w:t>
      </w:r>
    </w:p>
    <w:p w14:paraId="6DA5E61C" w14:textId="2A0FDD2D" w:rsidR="00870340" w:rsidRDefault="00870340" w:rsidP="00870340">
      <w:pPr>
        <w:rPr>
          <w:rFonts w:eastAsia="Arial"/>
        </w:rPr>
      </w:pPr>
    </w:p>
    <w:p w14:paraId="1E66A2F6" w14:textId="77777777" w:rsidR="0033305D" w:rsidRPr="00870340" w:rsidRDefault="0033305D" w:rsidP="00870340"/>
    <w:p w14:paraId="4EAF61F2" w14:textId="0D805FD5" w:rsidR="00B629C0" w:rsidRDefault="003F5EFA" w:rsidP="00C7360F">
      <w:pPr>
        <w:pStyle w:val="Heading3"/>
      </w:pPr>
      <w:bookmarkStart w:id="5494" w:name="_Toc136351306"/>
      <w:r>
        <w:t>4.3.17</w:t>
      </w:r>
      <w:r w:rsidR="00C7360F">
        <w:t xml:space="preserve">  </w:t>
      </w:r>
      <w:r w:rsidR="00B629C0" w:rsidRPr="00B629C0">
        <w:t>MX_To_MTRemittanceInformation2</w:t>
      </w:r>
      <w:bookmarkEnd w:id="5494"/>
    </w:p>
    <w:p w14:paraId="394D5595" w14:textId="77777777" w:rsidR="00B629C0" w:rsidRDefault="00B629C0" w:rsidP="00B27D1B">
      <w:pPr>
        <w:tabs>
          <w:tab w:val="left" w:pos="630"/>
        </w:tabs>
        <w:spacing w:after="95"/>
        <w:ind w:left="419" w:right="157" w:hanging="7"/>
      </w:pPr>
      <w:r>
        <w:rPr>
          <w:rFonts w:ascii="Arial" w:eastAsia="Arial" w:hAnsi="Arial" w:cs="Arial"/>
          <w:b/>
        </w:rPr>
        <w:t xml:space="preserve">    Name </w:t>
      </w:r>
    </w:p>
    <w:p w14:paraId="66D918B5" w14:textId="1DF3B397" w:rsidR="00B629C0" w:rsidRPr="004D1A17" w:rsidRDefault="00B629C0" w:rsidP="00B629C0">
      <w:pPr>
        <w:spacing w:after="112" w:line="249" w:lineRule="auto"/>
        <w:ind w:left="849" w:right="15" w:hanging="10"/>
        <w:rPr>
          <w:rFonts w:ascii="Arial" w:hAnsi="Arial" w:cs="Arial"/>
        </w:rPr>
      </w:pPr>
      <w:r w:rsidRPr="004D1A17">
        <w:rPr>
          <w:rFonts w:ascii="Arial" w:hAnsi="Arial" w:cs="Arial"/>
        </w:rPr>
        <w:t>MX_To_MTRemittanceInformation2</w:t>
      </w:r>
    </w:p>
    <w:p w14:paraId="3195C0F4" w14:textId="2210A320" w:rsidR="00B629C0" w:rsidRDefault="00B629C0" w:rsidP="00B629C0">
      <w:pPr>
        <w:spacing w:after="95"/>
        <w:ind w:left="419" w:right="157" w:hanging="7"/>
        <w:rPr>
          <w:rFonts w:ascii="Arial" w:eastAsia="Arial" w:hAnsi="Arial" w:cs="Arial"/>
          <w:b/>
        </w:rPr>
      </w:pPr>
      <w:r>
        <w:rPr>
          <w:rFonts w:ascii="Arial" w:eastAsia="Arial" w:hAnsi="Arial" w:cs="Arial"/>
          <w:b/>
        </w:rPr>
        <w:t xml:space="preserve">   Business description  </w:t>
      </w:r>
    </w:p>
    <w:p w14:paraId="734ECA7A" w14:textId="415FF378" w:rsidR="00B629C0" w:rsidRDefault="0030793B" w:rsidP="00F03506">
      <w:pPr>
        <w:spacing w:after="95"/>
        <w:ind w:left="630" w:right="157" w:firstLine="0"/>
        <w:rPr>
          <w:rFonts w:ascii="Arial" w:eastAsia="Arial" w:hAnsi="Arial" w:cs="Arial"/>
        </w:rPr>
      </w:pPr>
      <w:r w:rsidRPr="0030793B">
        <w:rPr>
          <w:rFonts w:ascii="Arial" w:eastAsia="Arial" w:hAnsi="Arial" w:cs="Arial"/>
        </w:rPr>
        <w:t>The</w:t>
      </w:r>
      <w:r w:rsidRPr="00F03506">
        <w:rPr>
          <w:rFonts w:ascii="Arial" w:eastAsia="Arial" w:hAnsi="Arial" w:cs="Arial"/>
        </w:rPr>
        <w:t xml:space="preserve"> function</w:t>
      </w:r>
      <w:r w:rsidRPr="0030793B">
        <w:rPr>
          <w:rFonts w:ascii="Arial" w:eastAsia="Arial" w:hAnsi="Arial" w:cs="Arial"/>
        </w:rPr>
        <w:t xml:space="preserve"> translates UltimateDebtor, UltimateCreditor information </w:t>
      </w:r>
      <w:r>
        <w:rPr>
          <w:rFonts w:ascii="Arial" w:eastAsia="Arial" w:hAnsi="Arial" w:cs="Arial"/>
        </w:rPr>
        <w:t xml:space="preserve">to field 70 Remittance information </w:t>
      </w:r>
      <w:r w:rsidRPr="0030793B">
        <w:rPr>
          <w:rFonts w:ascii="Arial" w:eastAsia="Arial" w:hAnsi="Arial" w:cs="Arial"/>
        </w:rPr>
        <w:t>from pacs.004 to MT103</w:t>
      </w:r>
    </w:p>
    <w:p w14:paraId="190C2CC5" w14:textId="10099144" w:rsidR="0030793B" w:rsidRDefault="004A2117" w:rsidP="00F03506">
      <w:pPr>
        <w:spacing w:after="95"/>
        <w:ind w:left="630" w:right="157" w:firstLine="0"/>
        <w:rPr>
          <w:rFonts w:ascii="Arial" w:eastAsia="Arial" w:hAnsi="Arial" w:cs="Arial"/>
        </w:rPr>
      </w:pPr>
      <w:r>
        <w:rPr>
          <w:rFonts w:ascii="Arial" w:eastAsia="Arial" w:hAnsi="Arial" w:cs="Arial"/>
        </w:rPr>
        <w:t>The UltimateParties</w:t>
      </w:r>
      <w:r w:rsidR="00B64096">
        <w:rPr>
          <w:rFonts w:ascii="Arial" w:eastAsia="Arial" w:hAnsi="Arial" w:cs="Arial"/>
        </w:rPr>
        <w:t xml:space="preserve"> are extracted from </w:t>
      </w:r>
      <w:r w:rsidR="0030793B">
        <w:rPr>
          <w:rFonts w:ascii="Arial" w:eastAsia="Arial" w:hAnsi="Arial" w:cs="Arial"/>
        </w:rPr>
        <w:t>the ReturnChain</w:t>
      </w:r>
      <w:r w:rsidR="006F62BF">
        <w:rPr>
          <w:rFonts w:ascii="Arial" w:eastAsia="Arial" w:hAnsi="Arial" w:cs="Arial"/>
        </w:rPr>
        <w:t xml:space="preserve"> component</w:t>
      </w:r>
      <w:r w:rsidR="00B64096">
        <w:rPr>
          <w:rFonts w:ascii="Arial" w:eastAsia="Arial" w:hAnsi="Arial" w:cs="Arial"/>
        </w:rPr>
        <w:t>.</w:t>
      </w:r>
    </w:p>
    <w:p w14:paraId="5507DC76" w14:textId="0C78B006" w:rsidR="006F62BF" w:rsidRDefault="006F62BF" w:rsidP="00F03506">
      <w:pPr>
        <w:spacing w:after="95"/>
        <w:ind w:left="630" w:right="157" w:firstLine="0"/>
        <w:rPr>
          <w:rFonts w:ascii="Arial" w:eastAsia="Arial" w:hAnsi="Arial" w:cs="Arial"/>
        </w:rPr>
      </w:pPr>
      <w:r>
        <w:rPr>
          <w:rFonts w:ascii="Arial" w:eastAsia="Arial" w:hAnsi="Arial" w:cs="Arial"/>
        </w:rPr>
        <w:t xml:space="preserve">The following code words will be used /ULTB/ to designate the ultimate creditor in the return and /ULTD/ to designate the ultimate debtor in the return. </w:t>
      </w:r>
    </w:p>
    <w:p w14:paraId="43F53F4F" w14:textId="77777777" w:rsidR="0030793B" w:rsidRPr="00F03506" w:rsidRDefault="0030793B" w:rsidP="00F03506">
      <w:pPr>
        <w:spacing w:after="95"/>
        <w:ind w:left="630" w:right="157" w:firstLine="0"/>
        <w:rPr>
          <w:rFonts w:ascii="Arial" w:eastAsia="Arial" w:hAnsi="Arial" w:cs="Arial"/>
        </w:rPr>
      </w:pPr>
    </w:p>
    <w:p w14:paraId="1A0027BC" w14:textId="2DC7ACC0" w:rsidR="00B629C0" w:rsidRDefault="00B629C0" w:rsidP="00F03506">
      <w:pPr>
        <w:spacing w:after="0" w:line="367" w:lineRule="auto"/>
        <w:ind w:left="630" w:right="15" w:firstLine="0"/>
        <w:rPr>
          <w:rFonts w:ascii="Arial" w:eastAsia="Arial" w:hAnsi="Arial" w:cs="Arial"/>
        </w:rPr>
      </w:pPr>
      <w:r>
        <w:rPr>
          <w:rFonts w:ascii="Arial" w:eastAsia="Arial" w:hAnsi="Arial" w:cs="Arial"/>
        </w:rPr>
        <w:t xml:space="preserve">/ULTB/ is followed by information about the UltimateCreditor </w:t>
      </w:r>
      <w:ins w:id="5495" w:author="BOUVY Martine [2]" w:date="2021-06-07T10:58:00Z">
        <w:r w:rsidR="00ED50C1">
          <w:rPr>
            <w:rFonts w:ascii="Arial" w:eastAsia="Arial" w:hAnsi="Arial" w:cs="Arial"/>
          </w:rPr>
          <w:t xml:space="preserve">BIC or </w:t>
        </w:r>
      </w:ins>
      <w:r>
        <w:rPr>
          <w:rFonts w:ascii="Arial" w:eastAsia="Arial" w:hAnsi="Arial" w:cs="Arial"/>
        </w:rPr>
        <w:t>(Name/Country [/TownName]), TownName is optional or (Name/OtherId) or Name alone or OtherId alone. Depending on the information available, that priority will be applied</w:t>
      </w:r>
    </w:p>
    <w:p w14:paraId="13011484" w14:textId="191C2CDE" w:rsidR="00B629C0" w:rsidRDefault="00B629C0" w:rsidP="00F03506">
      <w:pPr>
        <w:spacing w:after="0" w:line="367" w:lineRule="auto"/>
        <w:ind w:left="630" w:right="15" w:firstLine="0"/>
        <w:rPr>
          <w:ins w:id="5496" w:author="BOUVY Martine [2]" w:date="2021-06-07T10:58:00Z"/>
          <w:rFonts w:ascii="Arial" w:eastAsia="Arial" w:hAnsi="Arial" w:cs="Arial"/>
        </w:rPr>
      </w:pPr>
      <w:r>
        <w:rPr>
          <w:rFonts w:ascii="Arial" w:eastAsia="Arial" w:hAnsi="Arial" w:cs="Arial"/>
        </w:rPr>
        <w:t>/ULTD/ is followed by information about the UltimateDebtor</w:t>
      </w:r>
      <w:ins w:id="5497" w:author="BOUVY Martine [2]" w:date="2021-06-07T10:58:00Z">
        <w:r w:rsidR="00ED50C1">
          <w:rPr>
            <w:rFonts w:ascii="Arial" w:eastAsia="Arial" w:hAnsi="Arial" w:cs="Arial"/>
          </w:rPr>
          <w:t xml:space="preserve"> BIC or </w:t>
        </w:r>
      </w:ins>
      <w:r>
        <w:rPr>
          <w:rFonts w:ascii="Arial" w:eastAsia="Arial" w:hAnsi="Arial" w:cs="Arial"/>
        </w:rPr>
        <w:t xml:space="preserve"> (Name/Country/TownName), TownName is mandatory or (Name/OtherId) or Name alone or OtherId alone. Depending on the information available, that priority will be applied</w:t>
      </w:r>
    </w:p>
    <w:p w14:paraId="68F1F10D" w14:textId="61BFD7E0" w:rsidR="00ED50C1" w:rsidRDefault="00ED50C1" w:rsidP="00F03506">
      <w:pPr>
        <w:spacing w:after="0" w:line="367" w:lineRule="auto"/>
        <w:ind w:left="630" w:right="15" w:firstLine="0"/>
        <w:rPr>
          <w:rFonts w:ascii="Arial" w:eastAsia="Arial" w:hAnsi="Arial" w:cs="Arial"/>
        </w:rPr>
      </w:pPr>
      <w:ins w:id="5498" w:author="BOUVY Martine [2]" w:date="2021-06-07T10:58:00Z">
        <w:r>
          <w:rPr>
            <w:rFonts w:ascii="Arial" w:eastAsia="Arial" w:hAnsi="Arial" w:cs="Arial"/>
          </w:rPr>
          <w:t>IF BIC is present for the ultimate party, it is translated and the other informations are ignored.</w:t>
        </w:r>
      </w:ins>
    </w:p>
    <w:p w14:paraId="7396FD20" w14:textId="4A04B890" w:rsidR="001E6213" w:rsidRDefault="001E6213" w:rsidP="00F03506">
      <w:pPr>
        <w:spacing w:after="0" w:line="367" w:lineRule="auto"/>
        <w:ind w:left="630" w:right="15" w:firstLine="0"/>
        <w:rPr>
          <w:rFonts w:ascii="Arial" w:eastAsia="Arial" w:hAnsi="Arial" w:cs="Arial"/>
        </w:rPr>
      </w:pPr>
    </w:p>
    <w:p w14:paraId="33527FC2" w14:textId="6C331A72" w:rsidR="001E6213" w:rsidRDefault="001E6213" w:rsidP="00F03506">
      <w:pPr>
        <w:spacing w:after="0" w:line="367" w:lineRule="auto"/>
        <w:ind w:left="630" w:right="15" w:firstLine="0"/>
        <w:rPr>
          <w:rFonts w:ascii="Arial" w:eastAsia="Arial" w:hAnsi="Arial" w:cs="Arial"/>
        </w:rPr>
      </w:pPr>
      <w:r>
        <w:rPr>
          <w:rFonts w:ascii="Arial" w:eastAsia="Arial" w:hAnsi="Arial" w:cs="Arial"/>
        </w:rPr>
        <w:t xml:space="preserve">The MTRemittanceInformation is built applying </w:t>
      </w:r>
      <w:r w:rsidRPr="00F52315">
        <w:rPr>
          <w:rFonts w:ascii="Arial" w:eastAsia="Arial" w:hAnsi="Arial" w:cs="Arial"/>
          <w:b/>
        </w:rPr>
        <w:t>priority</w:t>
      </w:r>
      <w:r>
        <w:rPr>
          <w:rFonts w:ascii="Arial" w:eastAsia="Arial" w:hAnsi="Arial" w:cs="Arial"/>
        </w:rPr>
        <w:t xml:space="preserve"> in the information</w:t>
      </w:r>
      <w:ins w:id="5499" w:author="BOUVY Martine" w:date="2021-12-07T14:59:00Z">
        <w:r w:rsidR="0079575B">
          <w:rPr>
            <w:rFonts w:ascii="Arial" w:eastAsia="Arial" w:hAnsi="Arial" w:cs="Arial"/>
          </w:rPr>
          <w:t xml:space="preserve"> ie., </w:t>
        </w:r>
      </w:ins>
      <w:del w:id="5500" w:author="BOUVY Martine" w:date="2021-12-07T14:59:00Z">
        <w:r w:rsidDel="0079575B">
          <w:rPr>
            <w:rFonts w:ascii="Arial" w:eastAsia="Arial" w:hAnsi="Arial" w:cs="Arial"/>
          </w:rPr>
          <w:delText xml:space="preserve">. </w:delText>
        </w:r>
      </w:del>
      <w:ins w:id="5501" w:author="BOUVY Martine" w:date="2021-12-07T14:57:00Z">
        <w:r w:rsidR="00F61570">
          <w:rPr>
            <w:rFonts w:ascii="Arial" w:eastAsia="Arial" w:hAnsi="Arial" w:cs="Arial"/>
          </w:rPr>
          <w:t xml:space="preserve">UltimateCreditor </w:t>
        </w:r>
      </w:ins>
      <w:ins w:id="5502" w:author="BOUVY Martine" w:date="2021-12-07T14:59:00Z">
        <w:r w:rsidR="00F61570">
          <w:rPr>
            <w:rFonts w:ascii="Arial" w:eastAsia="Arial" w:hAnsi="Arial" w:cs="Arial"/>
          </w:rPr>
          <w:t xml:space="preserve">is first translated follows by UltimateDebtor. </w:t>
        </w:r>
      </w:ins>
      <w:r>
        <w:rPr>
          <w:rFonts w:ascii="Arial" w:eastAsia="Arial" w:hAnsi="Arial" w:cs="Arial"/>
        </w:rPr>
        <w:t>This means that the information can be truncated (eg</w:t>
      </w:r>
      <w:r w:rsidR="00281878">
        <w:rPr>
          <w:rFonts w:ascii="Arial" w:eastAsia="Arial" w:hAnsi="Arial" w:cs="Arial"/>
        </w:rPr>
        <w:t>.,</w:t>
      </w:r>
      <w:r>
        <w:rPr>
          <w:rFonts w:ascii="Arial" w:eastAsia="Arial" w:hAnsi="Arial" w:cs="Arial"/>
        </w:rPr>
        <w:t xml:space="preserve"> if the Name of ultimate creditor is about 140 characters) . Sign “+” is added at the en</w:t>
      </w:r>
      <w:r w:rsidR="00281878">
        <w:rPr>
          <w:rFonts w:ascii="Arial" w:eastAsia="Arial" w:hAnsi="Arial" w:cs="Arial"/>
        </w:rPr>
        <w:t>d of the string to indicate characters truncation</w:t>
      </w:r>
      <w:r>
        <w:rPr>
          <w:rFonts w:ascii="Arial" w:eastAsia="Arial" w:hAnsi="Arial" w:cs="Arial"/>
        </w:rPr>
        <w:t xml:space="preserve">. If a </w:t>
      </w:r>
      <w:r w:rsidRPr="00F52315">
        <w:rPr>
          <w:rFonts w:ascii="Arial" w:eastAsia="Arial" w:hAnsi="Arial" w:cs="Arial"/>
          <w:b/>
        </w:rPr>
        <w:t>full data</w:t>
      </w:r>
      <w:r>
        <w:rPr>
          <w:rFonts w:ascii="Arial" w:eastAsia="Arial" w:hAnsi="Arial" w:cs="Arial"/>
        </w:rPr>
        <w:t xml:space="preserve"> is not copied because lack of room then the indicator Flag_MissingInformation is returned with value “True””. </w:t>
      </w:r>
    </w:p>
    <w:p w14:paraId="5C932042" w14:textId="77777777" w:rsidR="00B629C0" w:rsidRPr="00014E37" w:rsidRDefault="00B629C0" w:rsidP="00B629C0">
      <w:pPr>
        <w:ind w:left="0" w:firstLine="0"/>
        <w:rPr>
          <w:rFonts w:ascii="Arial" w:eastAsia="Arial" w:hAnsi="Arial" w:cs="Arial"/>
        </w:rPr>
      </w:pPr>
    </w:p>
    <w:p w14:paraId="13497951" w14:textId="77777777" w:rsidR="00B629C0" w:rsidRDefault="00B629C0" w:rsidP="00F03506">
      <w:pPr>
        <w:spacing w:after="95"/>
        <w:ind w:left="419" w:right="157" w:firstLine="211"/>
      </w:pPr>
      <w:r>
        <w:rPr>
          <w:rFonts w:ascii="Arial" w:eastAsia="Arial" w:hAnsi="Arial" w:cs="Arial"/>
          <w:b/>
        </w:rPr>
        <w:t xml:space="preserve">Format </w:t>
      </w:r>
    </w:p>
    <w:p w14:paraId="494633B4" w14:textId="29749383" w:rsidR="00B629C0" w:rsidRPr="00393BD1" w:rsidRDefault="00B629C0" w:rsidP="00F03506">
      <w:pPr>
        <w:spacing w:after="95"/>
        <w:ind w:left="630" w:right="157" w:firstLine="0"/>
      </w:pPr>
      <w:r w:rsidRPr="00B629C0">
        <w:rPr>
          <w:rFonts w:ascii="Arial" w:eastAsia="Arial" w:hAnsi="Arial" w:cs="Arial"/>
        </w:rPr>
        <w:lastRenderedPageBreak/>
        <w:t xml:space="preserve">MX_To_MTRemittanceInformation2 </w:t>
      </w:r>
      <w:r>
        <w:rPr>
          <w:rFonts w:ascii="Arial" w:eastAsia="Arial" w:hAnsi="Arial" w:cs="Arial"/>
        </w:rPr>
        <w:t>(</w:t>
      </w:r>
      <w:r w:rsidRPr="00F52315">
        <w:rPr>
          <w:rFonts w:ascii="Arial" w:eastAsia="Arial" w:hAnsi="Arial" w:cs="Arial"/>
        </w:rPr>
        <w:t>MX</w:t>
      </w:r>
      <w:r>
        <w:rPr>
          <w:rFonts w:ascii="Arial" w:eastAsia="Arial" w:hAnsi="Arial" w:cs="Arial"/>
        </w:rPr>
        <w:t>Return</w:t>
      </w:r>
      <w:r w:rsidRPr="00F52315">
        <w:rPr>
          <w:rFonts w:ascii="Arial" w:eastAsia="Arial" w:hAnsi="Arial" w:cs="Arial"/>
        </w:rPr>
        <w:t>UltimateCreditor</w:t>
      </w:r>
      <w:r>
        <w:rPr>
          <w:rFonts w:ascii="Arial" w:eastAsia="Arial" w:hAnsi="Arial" w:cs="Arial"/>
        </w:rPr>
        <w:t>, MXReturn</w:t>
      </w:r>
      <w:r w:rsidR="00037378">
        <w:rPr>
          <w:rFonts w:ascii="Arial" w:eastAsia="Arial" w:hAnsi="Arial" w:cs="Arial"/>
        </w:rPr>
        <w:t>UltimateDebtor;</w:t>
      </w:r>
      <w:r>
        <w:rPr>
          <w:rFonts w:ascii="Arial" w:eastAsia="Arial" w:hAnsi="Arial" w:cs="Arial"/>
        </w:rPr>
        <w:t xml:space="preserve"> MTRemittanceInfo)</w:t>
      </w:r>
    </w:p>
    <w:p w14:paraId="04BFDD24" w14:textId="3DF85F07" w:rsidR="00B629C0" w:rsidRDefault="00B629C0" w:rsidP="00F03506">
      <w:pPr>
        <w:spacing w:after="0"/>
        <w:ind w:left="860" w:right="157" w:hanging="230"/>
      </w:pPr>
    </w:p>
    <w:p w14:paraId="4F9350D8" w14:textId="5C5EFEFD" w:rsidR="00B629C0" w:rsidRDefault="00B629C0" w:rsidP="00F03506">
      <w:pPr>
        <w:spacing w:after="95"/>
        <w:ind w:left="630" w:right="157" w:firstLine="0"/>
        <w:rPr>
          <w:rFonts w:ascii="Arial" w:eastAsia="Arial" w:hAnsi="Arial" w:cs="Arial"/>
          <w:b/>
        </w:rPr>
      </w:pPr>
      <w:r>
        <w:rPr>
          <w:rFonts w:ascii="Arial" w:eastAsia="Arial" w:hAnsi="Arial" w:cs="Arial"/>
          <w:b/>
        </w:rPr>
        <w:t xml:space="preserve">Input </w:t>
      </w:r>
    </w:p>
    <w:p w14:paraId="7377F8FE" w14:textId="2854D74B" w:rsidR="00B629C0" w:rsidRDefault="00B629C0" w:rsidP="00F03506">
      <w:pPr>
        <w:spacing w:after="95"/>
        <w:ind w:left="630" w:right="157" w:firstLine="0"/>
        <w:rPr>
          <w:rFonts w:ascii="Arial" w:eastAsia="Arial" w:hAnsi="Arial" w:cs="Arial"/>
        </w:rPr>
      </w:pPr>
      <w:r w:rsidRPr="00F52315">
        <w:rPr>
          <w:rFonts w:ascii="Arial" w:eastAsia="Arial" w:hAnsi="Arial" w:cs="Arial"/>
        </w:rPr>
        <w:t>MX</w:t>
      </w:r>
      <w:r w:rsidR="00E8742C">
        <w:rPr>
          <w:rFonts w:ascii="Arial" w:eastAsia="Arial" w:hAnsi="Arial" w:cs="Arial"/>
        </w:rPr>
        <w:t>Return</w:t>
      </w:r>
      <w:r w:rsidRPr="00F52315">
        <w:rPr>
          <w:rFonts w:ascii="Arial" w:eastAsia="Arial" w:hAnsi="Arial" w:cs="Arial"/>
        </w:rPr>
        <w:t>UltimateCreditor</w:t>
      </w:r>
      <w:r w:rsidR="00AB676A">
        <w:rPr>
          <w:rFonts w:ascii="Arial" w:eastAsia="Arial" w:hAnsi="Arial" w:cs="Arial"/>
        </w:rPr>
        <w:t xml:space="preserve">, </w:t>
      </w:r>
      <w:r w:rsidRPr="00F52315">
        <w:rPr>
          <w:rFonts w:ascii="Arial" w:eastAsia="Arial" w:hAnsi="Arial" w:cs="Arial"/>
        </w:rPr>
        <w:t xml:space="preserve"> </w:t>
      </w:r>
      <w:r w:rsidR="00AB676A" w:rsidRPr="00F52315">
        <w:rPr>
          <w:rFonts w:ascii="Arial" w:eastAsia="Arial" w:hAnsi="Arial" w:cs="Arial"/>
        </w:rPr>
        <w:t>MX</w:t>
      </w:r>
      <w:r w:rsidR="00AB676A">
        <w:rPr>
          <w:rFonts w:ascii="Arial" w:eastAsia="Arial" w:hAnsi="Arial" w:cs="Arial"/>
        </w:rPr>
        <w:t>Return</w:t>
      </w:r>
      <w:r w:rsidR="00294350">
        <w:rPr>
          <w:rFonts w:ascii="Arial" w:eastAsia="Arial" w:hAnsi="Arial" w:cs="Arial"/>
        </w:rPr>
        <w:t>UltimateDebtor</w:t>
      </w:r>
      <w:r w:rsidR="00AB676A" w:rsidRPr="00F52315">
        <w:rPr>
          <w:rFonts w:ascii="Arial" w:eastAsia="Arial" w:hAnsi="Arial" w:cs="Arial"/>
        </w:rPr>
        <w:t xml:space="preserve"> </w:t>
      </w:r>
      <w:r w:rsidRPr="00F52315">
        <w:rPr>
          <w:rFonts w:ascii="Arial" w:eastAsia="Arial" w:hAnsi="Arial" w:cs="Arial"/>
        </w:rPr>
        <w:t>typed</w:t>
      </w:r>
      <w:r>
        <w:rPr>
          <w:rFonts w:ascii="Arial" w:eastAsia="Arial" w:hAnsi="Arial" w:cs="Arial"/>
        </w:rPr>
        <w:t xml:space="preserve"> PartyIdentification135</w:t>
      </w:r>
    </w:p>
    <w:p w14:paraId="6076D48A" w14:textId="3CA5F975" w:rsidR="00922832" w:rsidRDefault="00922832" w:rsidP="00F03506">
      <w:pPr>
        <w:spacing w:after="95"/>
        <w:ind w:left="630" w:right="157" w:firstLine="0"/>
        <w:rPr>
          <w:rFonts w:ascii="Arial" w:eastAsia="Arial" w:hAnsi="Arial" w:cs="Arial"/>
        </w:rPr>
      </w:pPr>
      <w:r w:rsidRPr="00F52315">
        <w:rPr>
          <w:rFonts w:ascii="Arial" w:eastAsia="Arial" w:hAnsi="Arial" w:cs="Arial"/>
        </w:rPr>
        <w:t>MX</w:t>
      </w:r>
      <w:r w:rsidR="00E8742C">
        <w:rPr>
          <w:rFonts w:ascii="Arial" w:eastAsia="Arial" w:hAnsi="Arial" w:cs="Arial"/>
        </w:rPr>
        <w:t>Return</w:t>
      </w:r>
      <w:r w:rsidRPr="00F52315">
        <w:rPr>
          <w:rFonts w:ascii="Arial" w:eastAsia="Arial" w:hAnsi="Arial" w:cs="Arial"/>
        </w:rPr>
        <w:t>UltimateCreditor</w:t>
      </w:r>
      <w:r>
        <w:rPr>
          <w:rFonts w:ascii="Arial" w:eastAsia="Arial" w:hAnsi="Arial" w:cs="Arial"/>
        </w:rPr>
        <w:t xml:space="preserve"> and </w:t>
      </w:r>
      <w:r w:rsidRPr="00F52315">
        <w:rPr>
          <w:rFonts w:ascii="Arial" w:eastAsia="Arial" w:hAnsi="Arial" w:cs="Arial"/>
        </w:rPr>
        <w:t>MX</w:t>
      </w:r>
      <w:r w:rsidR="00AB676A">
        <w:rPr>
          <w:rFonts w:ascii="Arial" w:eastAsia="Arial" w:hAnsi="Arial" w:cs="Arial"/>
        </w:rPr>
        <w:t>Return</w:t>
      </w:r>
      <w:r w:rsidRPr="00F52315">
        <w:rPr>
          <w:rFonts w:ascii="Arial" w:eastAsia="Arial" w:hAnsi="Arial" w:cs="Arial"/>
        </w:rPr>
        <w:t>UltimateDebtor</w:t>
      </w:r>
      <w:r>
        <w:rPr>
          <w:rFonts w:ascii="Arial" w:eastAsia="Arial" w:hAnsi="Arial" w:cs="Arial"/>
        </w:rPr>
        <w:t xml:space="preserve"> are located in ReturnChain</w:t>
      </w:r>
      <w:r w:rsidR="004A2088">
        <w:rPr>
          <w:rFonts w:ascii="Arial" w:eastAsia="Arial" w:hAnsi="Arial" w:cs="Arial"/>
        </w:rPr>
        <w:t xml:space="preserve"> component.</w:t>
      </w:r>
    </w:p>
    <w:p w14:paraId="59E54D19" w14:textId="77777777" w:rsidR="004C1D32" w:rsidRDefault="004C1D32" w:rsidP="00F03506">
      <w:pPr>
        <w:spacing w:after="95"/>
        <w:ind w:left="0" w:right="157" w:firstLine="211"/>
        <w:rPr>
          <w:rFonts w:ascii="Arial" w:eastAsia="Arial" w:hAnsi="Arial" w:cs="Arial"/>
          <w:b/>
        </w:rPr>
      </w:pPr>
    </w:p>
    <w:p w14:paraId="38D53628" w14:textId="47F33FD9" w:rsidR="00B629C0" w:rsidRDefault="00B629C0" w:rsidP="00F03506">
      <w:pPr>
        <w:spacing w:after="95"/>
        <w:ind w:left="630" w:right="157" w:firstLine="0"/>
        <w:rPr>
          <w:rFonts w:ascii="Arial" w:eastAsia="Arial" w:hAnsi="Arial" w:cs="Arial"/>
          <w:b/>
        </w:rPr>
      </w:pPr>
      <w:r>
        <w:rPr>
          <w:rFonts w:ascii="Arial" w:eastAsia="Arial" w:hAnsi="Arial" w:cs="Arial"/>
          <w:b/>
        </w:rPr>
        <w:t xml:space="preserve">Output </w:t>
      </w:r>
    </w:p>
    <w:p w14:paraId="296CC7C2" w14:textId="77777777" w:rsidR="00B629C0" w:rsidRDefault="00B629C0" w:rsidP="00F03506">
      <w:pPr>
        <w:spacing w:after="112" w:line="249" w:lineRule="auto"/>
        <w:ind w:left="630" w:right="15" w:firstLine="0"/>
      </w:pPr>
      <w:r>
        <w:rPr>
          <w:rFonts w:ascii="Arial" w:eastAsia="Arial" w:hAnsi="Arial" w:cs="Arial"/>
        </w:rPr>
        <w:t xml:space="preserve">MTRemittanceInfo: remittance information in an MT field 70 format of 4*35x.  </w:t>
      </w:r>
    </w:p>
    <w:p w14:paraId="377CC1D0" w14:textId="77777777" w:rsidR="00B629C0" w:rsidRPr="008A473A" w:rsidRDefault="00B629C0" w:rsidP="00F03506">
      <w:pPr>
        <w:spacing w:after="112" w:line="249" w:lineRule="auto"/>
        <w:ind w:left="0" w:right="15" w:firstLine="211"/>
        <w:rPr>
          <w:rFonts w:ascii="Arial" w:hAnsi="Arial" w:cs="Arial"/>
        </w:rPr>
      </w:pPr>
      <w:r w:rsidRPr="008A473A">
        <w:rPr>
          <w:rFonts w:ascii="Arial" w:hAnsi="Arial" w:cs="Arial"/>
        </w:rPr>
        <w:t xml:space="preserve">         </w:t>
      </w:r>
      <w:r>
        <w:rPr>
          <w:rFonts w:ascii="Arial" w:hAnsi="Arial" w:cs="Arial"/>
        </w:rPr>
        <w:t xml:space="preserve">       </w:t>
      </w:r>
    </w:p>
    <w:p w14:paraId="482428FF" w14:textId="76AA73AA" w:rsidR="00B629C0" w:rsidRDefault="00B27D1B" w:rsidP="00B27D1B">
      <w:pPr>
        <w:tabs>
          <w:tab w:val="left" w:pos="540"/>
          <w:tab w:val="left" w:pos="630"/>
        </w:tabs>
        <w:spacing w:after="95"/>
        <w:ind w:left="0" w:right="157" w:firstLine="0"/>
        <w:rPr>
          <w:rFonts w:ascii="Arial" w:eastAsia="Arial" w:hAnsi="Arial" w:cs="Arial"/>
          <w:b/>
        </w:rPr>
      </w:pPr>
      <w:r>
        <w:rPr>
          <w:rFonts w:ascii="Arial" w:eastAsia="Arial" w:hAnsi="Arial" w:cs="Arial"/>
          <w:b/>
        </w:rPr>
        <w:t xml:space="preserve">           </w:t>
      </w:r>
      <w:r w:rsidR="00B629C0">
        <w:rPr>
          <w:rFonts w:ascii="Arial" w:eastAsia="Arial" w:hAnsi="Arial" w:cs="Arial"/>
          <w:b/>
        </w:rPr>
        <w:t xml:space="preserve">Preconditions </w:t>
      </w:r>
    </w:p>
    <w:p w14:paraId="2E458FB6" w14:textId="363DB86D" w:rsidR="00B629C0" w:rsidRPr="00B157AA" w:rsidRDefault="00F03506" w:rsidP="00F03506">
      <w:pPr>
        <w:spacing w:after="95"/>
        <w:ind w:left="0" w:right="157" w:firstLine="211"/>
        <w:rPr>
          <w:rFonts w:ascii="Arial" w:eastAsia="Arial" w:hAnsi="Arial" w:cs="Arial"/>
        </w:rPr>
      </w:pPr>
      <w:r>
        <w:rPr>
          <w:rFonts w:ascii="Arial" w:eastAsia="Arial" w:hAnsi="Arial" w:cs="Arial"/>
        </w:rPr>
        <w:t xml:space="preserve">         </w:t>
      </w:r>
      <w:r w:rsidR="00037378">
        <w:rPr>
          <w:rFonts w:ascii="Arial" w:eastAsia="Arial" w:hAnsi="Arial" w:cs="Arial"/>
        </w:rPr>
        <w:t xml:space="preserve">At least </w:t>
      </w:r>
      <w:r w:rsidR="00037378" w:rsidRPr="00F52315">
        <w:rPr>
          <w:rFonts w:ascii="Arial" w:eastAsia="Arial" w:hAnsi="Arial" w:cs="Arial"/>
        </w:rPr>
        <w:t>MX</w:t>
      </w:r>
      <w:r w:rsidR="00294350">
        <w:rPr>
          <w:rFonts w:ascii="Arial" w:eastAsia="Arial" w:hAnsi="Arial" w:cs="Arial"/>
        </w:rPr>
        <w:t>Return</w:t>
      </w:r>
      <w:r w:rsidR="00037378" w:rsidRPr="00F52315">
        <w:rPr>
          <w:rFonts w:ascii="Arial" w:eastAsia="Arial" w:hAnsi="Arial" w:cs="Arial"/>
        </w:rPr>
        <w:t>UltimateCreditor</w:t>
      </w:r>
      <w:r w:rsidR="00037378">
        <w:rPr>
          <w:rFonts w:ascii="Arial" w:eastAsia="Arial" w:hAnsi="Arial" w:cs="Arial"/>
        </w:rPr>
        <w:t xml:space="preserve"> or MX</w:t>
      </w:r>
      <w:r w:rsidR="00294350">
        <w:rPr>
          <w:rFonts w:ascii="Arial" w:eastAsia="Arial" w:hAnsi="Arial" w:cs="Arial"/>
        </w:rPr>
        <w:t>Return</w:t>
      </w:r>
      <w:r w:rsidR="00037378">
        <w:rPr>
          <w:rFonts w:ascii="Arial" w:eastAsia="Arial" w:hAnsi="Arial" w:cs="Arial"/>
        </w:rPr>
        <w:t>UltimateDebtor should not be empty</w:t>
      </w:r>
    </w:p>
    <w:p w14:paraId="4AE2F174" w14:textId="58568003" w:rsidR="00B629C0" w:rsidRDefault="00F03506" w:rsidP="00F03506">
      <w:pPr>
        <w:ind w:left="0" w:right="-137" w:firstLine="211"/>
        <w:rPr>
          <w:b/>
        </w:rPr>
      </w:pPr>
      <w:r>
        <w:rPr>
          <w:b/>
        </w:rPr>
        <w:t xml:space="preserve"> </w:t>
      </w:r>
    </w:p>
    <w:p w14:paraId="7F55DE41" w14:textId="1120924E" w:rsidR="00B629C0" w:rsidRDefault="00B27D1B" w:rsidP="00B27D1B">
      <w:pPr>
        <w:tabs>
          <w:tab w:val="left" w:pos="450"/>
          <w:tab w:val="left" w:pos="630"/>
        </w:tabs>
        <w:spacing w:after="7"/>
        <w:ind w:left="0" w:right="157" w:firstLine="211"/>
        <w:rPr>
          <w:rFonts w:ascii="Arial" w:eastAsia="Arial" w:hAnsi="Arial" w:cs="Arial"/>
          <w:b/>
        </w:rPr>
      </w:pPr>
      <w:r>
        <w:rPr>
          <w:rFonts w:ascii="Arial" w:eastAsia="Arial" w:hAnsi="Arial" w:cs="Arial"/>
          <w:b/>
        </w:rPr>
        <w:t xml:space="preserve">       </w:t>
      </w:r>
      <w:r w:rsidR="00B629C0">
        <w:rPr>
          <w:rFonts w:ascii="Arial" w:eastAsia="Arial" w:hAnsi="Arial" w:cs="Arial"/>
          <w:b/>
        </w:rPr>
        <w:t xml:space="preserve">Formal description </w:t>
      </w:r>
    </w:p>
    <w:p w14:paraId="0FA4F2CD" w14:textId="77777777" w:rsidR="00F03506" w:rsidRDefault="00F03506" w:rsidP="00F03506">
      <w:pPr>
        <w:spacing w:after="0" w:line="216" w:lineRule="auto"/>
        <w:ind w:left="0" w:right="8" w:firstLine="0"/>
        <w:rPr>
          <w:rFonts w:ascii="Arial" w:eastAsia="Arial" w:hAnsi="Arial" w:cs="Arial"/>
        </w:rPr>
      </w:pPr>
    </w:p>
    <w:p w14:paraId="5F1EB1BC" w14:textId="1CBCBCD5" w:rsidR="00BD0BBC" w:rsidRPr="00A616C9" w:rsidRDefault="00B629C0" w:rsidP="00BF6E34">
      <w:pPr>
        <w:spacing w:after="0" w:line="218" w:lineRule="auto"/>
        <w:ind w:left="0" w:right="14" w:firstLine="0"/>
        <w:rPr>
          <w:rFonts w:eastAsia="Arial"/>
        </w:rPr>
      </w:pPr>
      <w:r w:rsidRPr="00A616C9">
        <w:rPr>
          <w:rFonts w:eastAsia="Arial"/>
        </w:rPr>
        <w:t>/* Local variables</w:t>
      </w:r>
    </w:p>
    <w:p w14:paraId="73555F5E" w14:textId="11BC192A" w:rsidR="00BD0BBC" w:rsidRPr="00A616C9" w:rsidRDefault="00B629C0" w:rsidP="00BF6E34">
      <w:pPr>
        <w:spacing w:after="0" w:line="218" w:lineRule="auto"/>
        <w:ind w:left="0" w:right="14" w:firstLine="0"/>
        <w:rPr>
          <w:rFonts w:eastAsia="Arial"/>
        </w:rPr>
      </w:pPr>
      <w:r w:rsidRPr="00A616C9">
        <w:rPr>
          <w:rFonts w:eastAsia="Arial"/>
        </w:rPr>
        <w:t xml:space="preserve"> </w:t>
      </w:r>
      <w:r w:rsidR="00BD0BBC" w:rsidRPr="00A616C9">
        <w:rPr>
          <w:rFonts w:eastAsia="Arial"/>
        </w:rPr>
        <w:t>UCIndicator, UDIndicator : Boolean</w:t>
      </w:r>
    </w:p>
    <w:p w14:paraId="10CEB5F1" w14:textId="244B48A3" w:rsidR="00BD0BBC" w:rsidRPr="00A616C9" w:rsidRDefault="00BD0BBC" w:rsidP="00BF6E34">
      <w:pPr>
        <w:spacing w:after="0" w:line="218" w:lineRule="auto"/>
        <w:ind w:left="0" w:right="14" w:firstLine="0"/>
        <w:rPr>
          <w:rFonts w:eastAsia="Arial"/>
        </w:rPr>
      </w:pPr>
      <w:r w:rsidRPr="00BF6E34">
        <w:rPr>
          <w:rFonts w:eastAsia="Arial"/>
        </w:rPr>
        <w:t>MTUltimateCreditor, MTUltimateDebtor</w:t>
      </w:r>
      <w:r w:rsidR="00EA7BF1" w:rsidRPr="00A616C9">
        <w:rPr>
          <w:rFonts w:eastAsia="Arial"/>
        </w:rPr>
        <w:t>, MT70FullString</w:t>
      </w:r>
      <w:r w:rsidRPr="00BF6E34">
        <w:rPr>
          <w:rFonts w:eastAsia="Arial"/>
        </w:rPr>
        <w:t xml:space="preserve"> : string</w:t>
      </w:r>
      <w:r w:rsidR="00F03506" w:rsidRPr="00A616C9">
        <w:rPr>
          <w:rFonts w:eastAsia="Arial"/>
        </w:rPr>
        <w:t xml:space="preserve"> */</w:t>
      </w:r>
    </w:p>
    <w:p w14:paraId="48737414" w14:textId="487C0B77" w:rsidR="002D0751" w:rsidRPr="00A616C9" w:rsidRDefault="00B629C0" w:rsidP="00F9601E">
      <w:pPr>
        <w:spacing w:after="0" w:line="218" w:lineRule="auto"/>
        <w:ind w:left="0" w:right="14" w:firstLine="0"/>
        <w:rPr>
          <w:rFonts w:eastAsia="Arial"/>
        </w:rPr>
      </w:pPr>
      <w:r w:rsidRPr="00A616C9">
        <w:rPr>
          <w:rFonts w:eastAsia="Arial"/>
        </w:rPr>
        <w:t xml:space="preserve"> </w:t>
      </w:r>
    </w:p>
    <w:p w14:paraId="12A247F0" w14:textId="0499C558" w:rsidR="002D0751" w:rsidRPr="00A616C9" w:rsidRDefault="002D0751" w:rsidP="002D0751">
      <w:pPr>
        <w:ind w:left="0" w:firstLine="0"/>
        <w:rPr>
          <w:szCs w:val="20"/>
        </w:rPr>
      </w:pPr>
      <w:r w:rsidRPr="00E627FA">
        <w:rPr>
          <w:b/>
          <w:szCs w:val="20"/>
        </w:rPr>
        <w:t>IF</w:t>
      </w:r>
      <w:r w:rsidRPr="00A616C9">
        <w:rPr>
          <w:szCs w:val="20"/>
        </w:rPr>
        <w:t xml:space="preserve"> </w:t>
      </w:r>
      <w:r w:rsidRPr="00A616C9">
        <w:rPr>
          <w:rFonts w:eastAsia="Arial"/>
        </w:rPr>
        <w:t>MX</w:t>
      </w:r>
      <w:r w:rsidR="00294350" w:rsidRPr="00A616C9">
        <w:rPr>
          <w:rFonts w:eastAsia="Arial"/>
        </w:rPr>
        <w:t>Return</w:t>
      </w:r>
      <w:r w:rsidRPr="00A616C9">
        <w:rPr>
          <w:rFonts w:eastAsia="Arial"/>
        </w:rPr>
        <w:t>UltimateCreditor AND MX</w:t>
      </w:r>
      <w:r w:rsidR="00294350" w:rsidRPr="00A616C9">
        <w:rPr>
          <w:rFonts w:eastAsia="Arial"/>
        </w:rPr>
        <w:t>Return</w:t>
      </w:r>
      <w:r w:rsidRPr="00A616C9">
        <w:rPr>
          <w:rFonts w:eastAsia="Arial"/>
        </w:rPr>
        <w:t>Ultimate</w:t>
      </w:r>
      <w:r w:rsidRPr="00A616C9">
        <w:rPr>
          <w:szCs w:val="20"/>
        </w:rPr>
        <w:t xml:space="preserve">Debtor </w:t>
      </w:r>
      <w:r w:rsidRPr="00E627FA">
        <w:rPr>
          <w:b/>
          <w:szCs w:val="20"/>
        </w:rPr>
        <w:t>IsEmpty</w:t>
      </w:r>
      <w:r w:rsidR="00E627FA">
        <w:rPr>
          <w:szCs w:val="20"/>
        </w:rPr>
        <w:t xml:space="preserve"> THEN</w:t>
      </w:r>
    </w:p>
    <w:p w14:paraId="4E3DE3D0" w14:textId="14F8BD1A" w:rsidR="002D0751" w:rsidRPr="00A616C9" w:rsidRDefault="002D0751" w:rsidP="002D0751">
      <w:pPr>
        <w:ind w:left="0" w:firstLine="0"/>
        <w:rPr>
          <w:szCs w:val="20"/>
        </w:rPr>
      </w:pPr>
      <w:r w:rsidRPr="00A616C9">
        <w:rPr>
          <w:szCs w:val="20"/>
        </w:rPr>
        <w:t xml:space="preserve">  </w:t>
      </w:r>
      <w:r w:rsidR="00E627FA">
        <w:rPr>
          <w:szCs w:val="20"/>
        </w:rPr>
        <w:t xml:space="preserve">  </w:t>
      </w:r>
      <w:r w:rsidRPr="00A616C9">
        <w:rPr>
          <w:szCs w:val="20"/>
        </w:rPr>
        <w:t>EXIT Function</w:t>
      </w:r>
    </w:p>
    <w:p w14:paraId="2BA1ED32" w14:textId="0836CBE1" w:rsidR="00840E32" w:rsidRPr="00A616C9" w:rsidRDefault="00A616C9" w:rsidP="002D0751">
      <w:pPr>
        <w:ind w:left="0" w:firstLine="0"/>
        <w:rPr>
          <w:szCs w:val="20"/>
        </w:rPr>
      </w:pPr>
      <w:r w:rsidRPr="00A616C9">
        <w:rPr>
          <w:szCs w:val="20"/>
        </w:rPr>
        <w:t xml:space="preserve">     </w:t>
      </w:r>
      <w:r w:rsidR="00840E32" w:rsidRPr="00A616C9">
        <w:rPr>
          <w:szCs w:val="20"/>
        </w:rPr>
        <w:t>/* No Remittance information field */</w:t>
      </w:r>
    </w:p>
    <w:p w14:paraId="257E0105" w14:textId="57B1F1BF" w:rsidR="002D0751" w:rsidRPr="00E627FA" w:rsidRDefault="002D0751" w:rsidP="002D0751">
      <w:pPr>
        <w:ind w:left="0" w:firstLine="0"/>
        <w:rPr>
          <w:b/>
          <w:szCs w:val="20"/>
        </w:rPr>
      </w:pPr>
      <w:r w:rsidRPr="00E627FA">
        <w:rPr>
          <w:b/>
          <w:szCs w:val="20"/>
        </w:rPr>
        <w:t>ENDIF</w:t>
      </w:r>
    </w:p>
    <w:p w14:paraId="60940A58" w14:textId="625B9B79" w:rsidR="00BF6E34" w:rsidRDefault="00BF6E34" w:rsidP="002D0751">
      <w:pPr>
        <w:ind w:left="0" w:firstLine="0"/>
        <w:rPr>
          <w:szCs w:val="20"/>
        </w:rPr>
      </w:pPr>
      <w:r>
        <w:rPr>
          <w:szCs w:val="20"/>
        </w:rPr>
        <w:t xml:space="preserve"> </w:t>
      </w:r>
    </w:p>
    <w:p w14:paraId="75982179" w14:textId="19B670C0" w:rsidR="00840E32" w:rsidRPr="00BF6E34" w:rsidRDefault="00840E32" w:rsidP="00BF6E34">
      <w:pPr>
        <w:spacing w:after="0" w:line="367" w:lineRule="auto"/>
        <w:ind w:left="0" w:right="15" w:firstLine="0"/>
        <w:rPr>
          <w:rFonts w:eastAsia="Arial"/>
        </w:rPr>
      </w:pPr>
      <w:r w:rsidRPr="00BF6E34">
        <w:rPr>
          <w:rFonts w:eastAsia="Arial"/>
        </w:rPr>
        <w:t>/* Fill in info</w:t>
      </w:r>
      <w:r w:rsidR="00BF6E34">
        <w:rPr>
          <w:rFonts w:eastAsia="Arial"/>
        </w:rPr>
        <w:t>rmation from Ultimate Parties *</w:t>
      </w:r>
      <w:r w:rsidRPr="00BF6E34">
        <w:rPr>
          <w:rFonts w:eastAsia="Arial"/>
        </w:rPr>
        <w:t>/</w:t>
      </w:r>
    </w:p>
    <w:p w14:paraId="68492228" w14:textId="77777777" w:rsidR="00840E32" w:rsidRPr="00A616C9" w:rsidRDefault="00840E32" w:rsidP="009B4515">
      <w:pPr>
        <w:spacing w:after="0" w:line="367" w:lineRule="auto"/>
        <w:ind w:left="0" w:right="15" w:hanging="10"/>
        <w:rPr>
          <w:rFonts w:eastAsia="Arial"/>
          <w:b/>
        </w:rPr>
      </w:pPr>
    </w:p>
    <w:p w14:paraId="58B03478" w14:textId="77777777" w:rsidR="00840E32" w:rsidRPr="00A616C9" w:rsidRDefault="00840E32" w:rsidP="009B4515">
      <w:pPr>
        <w:spacing w:after="0" w:line="367" w:lineRule="auto"/>
        <w:ind w:left="0" w:right="15" w:hanging="10"/>
        <w:rPr>
          <w:rFonts w:eastAsia="Arial"/>
        </w:rPr>
      </w:pPr>
      <w:r w:rsidRPr="00A616C9">
        <w:rPr>
          <w:rFonts w:eastAsia="Arial"/>
        </w:rPr>
        <w:t>UCIndicator = “false”</w:t>
      </w:r>
    </w:p>
    <w:p w14:paraId="7AD9B48F" w14:textId="77777777" w:rsidR="00840E32" w:rsidRPr="00A616C9" w:rsidRDefault="00840E32" w:rsidP="009B4515">
      <w:pPr>
        <w:spacing w:after="0" w:line="367" w:lineRule="auto"/>
        <w:ind w:left="0" w:right="15" w:hanging="10"/>
        <w:rPr>
          <w:rFonts w:eastAsia="Arial"/>
        </w:rPr>
      </w:pPr>
      <w:r w:rsidRPr="00A616C9">
        <w:rPr>
          <w:rFonts w:eastAsia="Arial"/>
        </w:rPr>
        <w:t>UDIndicator = “false”</w:t>
      </w:r>
    </w:p>
    <w:p w14:paraId="0CF0D168" w14:textId="77777777" w:rsidR="00840E32" w:rsidRPr="00A616C9" w:rsidRDefault="00840E32" w:rsidP="00840E32">
      <w:pPr>
        <w:spacing w:after="0" w:line="367" w:lineRule="auto"/>
        <w:ind w:left="849" w:right="15" w:hanging="10"/>
        <w:rPr>
          <w:rFonts w:eastAsia="Arial"/>
          <w:b/>
        </w:rPr>
      </w:pPr>
    </w:p>
    <w:p w14:paraId="0D9E3536" w14:textId="467EE922" w:rsidR="00840E32" w:rsidRPr="00A616C9" w:rsidRDefault="00840E32" w:rsidP="009B4515">
      <w:pPr>
        <w:spacing w:after="0" w:line="367" w:lineRule="auto"/>
        <w:ind w:left="0" w:right="15" w:firstLine="0"/>
        <w:rPr>
          <w:rFonts w:eastAsia="Arial"/>
        </w:rPr>
      </w:pPr>
      <w:r w:rsidRPr="00A616C9">
        <w:rPr>
          <w:rFonts w:eastAsia="Arial"/>
          <w:b/>
        </w:rPr>
        <w:t xml:space="preserve">IF </w:t>
      </w:r>
      <w:r w:rsidRPr="009B4515">
        <w:rPr>
          <w:rFonts w:eastAsia="Arial"/>
        </w:rPr>
        <w:t>MX</w:t>
      </w:r>
      <w:r w:rsidR="0092353F" w:rsidRPr="009B4515">
        <w:rPr>
          <w:rFonts w:eastAsia="Arial"/>
        </w:rPr>
        <w:t>Return</w:t>
      </w:r>
      <w:r w:rsidRPr="009B4515">
        <w:rPr>
          <w:rFonts w:eastAsia="Arial"/>
        </w:rPr>
        <w:t xml:space="preserve">UltimateCreditor </w:t>
      </w:r>
      <w:r w:rsidRPr="00853CFF">
        <w:rPr>
          <w:rFonts w:eastAsia="Arial"/>
          <w:b/>
        </w:rPr>
        <w:t>IsPresent</w:t>
      </w:r>
      <w:r w:rsidRPr="00A616C9">
        <w:rPr>
          <w:rFonts w:eastAsia="Arial"/>
          <w:b/>
        </w:rPr>
        <w:t xml:space="preserve"> </w:t>
      </w:r>
      <w:r w:rsidR="009B4515">
        <w:rPr>
          <w:rFonts w:eastAsia="Arial"/>
        </w:rPr>
        <w:t xml:space="preserve"> THEN</w:t>
      </w:r>
    </w:p>
    <w:p w14:paraId="490684D6" w14:textId="77777777" w:rsidR="009B4515" w:rsidRPr="00853CFF" w:rsidRDefault="00840E32" w:rsidP="009B4515">
      <w:pPr>
        <w:spacing w:after="0" w:line="367" w:lineRule="auto"/>
        <w:ind w:left="850" w:right="15" w:firstLine="0"/>
        <w:rPr>
          <w:rFonts w:eastAsia="Arial"/>
        </w:rPr>
      </w:pPr>
      <w:r w:rsidRPr="00A616C9">
        <w:rPr>
          <w:rFonts w:eastAsia="Arial"/>
          <w:b/>
        </w:rPr>
        <w:t>MX_To_MTUltimateParty</w:t>
      </w:r>
      <w:r w:rsidRPr="00853CFF">
        <w:rPr>
          <w:rFonts w:eastAsia="Arial"/>
        </w:rPr>
        <w:t>(MX</w:t>
      </w:r>
      <w:r w:rsidR="0092353F" w:rsidRPr="00853CFF">
        <w:rPr>
          <w:rFonts w:eastAsia="Arial"/>
        </w:rPr>
        <w:t>Return</w:t>
      </w:r>
      <w:r w:rsidRPr="00853CFF">
        <w:rPr>
          <w:rFonts w:eastAsia="Arial"/>
        </w:rPr>
        <w:t>UltimateCreditor, MTUltimateCreditor)</w:t>
      </w:r>
    </w:p>
    <w:p w14:paraId="42579D63" w14:textId="30DA7D52" w:rsidR="009B4515" w:rsidRPr="009B4515" w:rsidRDefault="00840E32" w:rsidP="009B4515">
      <w:pPr>
        <w:spacing w:after="0" w:line="367" w:lineRule="auto"/>
        <w:ind w:left="850" w:right="15" w:firstLine="0"/>
        <w:rPr>
          <w:rFonts w:eastAsia="Arial"/>
        </w:rPr>
      </w:pPr>
      <w:r w:rsidRPr="00A616C9">
        <w:rPr>
          <w:rFonts w:eastAsia="Arial"/>
          <w:b/>
        </w:rPr>
        <w:t xml:space="preserve">            </w:t>
      </w:r>
    </w:p>
    <w:p w14:paraId="56E1780D" w14:textId="569D83A9" w:rsidR="00840E32" w:rsidRPr="00A616C9" w:rsidRDefault="00840E32" w:rsidP="00840E32">
      <w:pPr>
        <w:spacing w:after="0" w:line="367" w:lineRule="auto"/>
        <w:ind w:right="15"/>
        <w:rPr>
          <w:rFonts w:eastAsia="Arial"/>
        </w:rPr>
      </w:pPr>
      <w:r w:rsidRPr="00A616C9">
        <w:rPr>
          <w:rFonts w:eastAsia="Arial"/>
          <w:b/>
        </w:rPr>
        <w:t>IF</w:t>
      </w:r>
      <w:r w:rsidR="00853CFF">
        <w:rPr>
          <w:rFonts w:eastAsia="Arial"/>
        </w:rPr>
        <w:t xml:space="preserve"> </w:t>
      </w:r>
      <w:r w:rsidR="00853CFF" w:rsidRPr="00853CFF">
        <w:rPr>
          <w:rFonts w:eastAsia="Arial"/>
          <w:b/>
        </w:rPr>
        <w:t>Length</w:t>
      </w:r>
      <w:r w:rsidR="00853CFF">
        <w:rPr>
          <w:rFonts w:eastAsia="Arial"/>
        </w:rPr>
        <w:t>(MTUltimateCreditor) &gt; 0 THEN</w:t>
      </w:r>
    </w:p>
    <w:p w14:paraId="22C7616B" w14:textId="6ADEC8C5" w:rsidR="00840E32" w:rsidRPr="00A616C9" w:rsidRDefault="004E5E4E" w:rsidP="004E5E4E">
      <w:pPr>
        <w:spacing w:after="0" w:line="367" w:lineRule="auto"/>
        <w:ind w:left="0" w:right="-532" w:firstLine="0"/>
        <w:rPr>
          <w:rFonts w:eastAsia="Arial"/>
        </w:rPr>
      </w:pPr>
      <w:r>
        <w:rPr>
          <w:rFonts w:eastAsia="Arial"/>
        </w:rPr>
        <w:t xml:space="preserve">          </w:t>
      </w:r>
      <w:r w:rsidR="00840E32" w:rsidRPr="00A616C9">
        <w:rPr>
          <w:rFonts w:eastAsia="Arial"/>
        </w:rPr>
        <w:t xml:space="preserve">UCIndicator = “True”     </w:t>
      </w:r>
    </w:p>
    <w:p w14:paraId="55F0FF6A" w14:textId="6EF8B0D9" w:rsidR="00840E32" w:rsidRPr="00A616C9" w:rsidRDefault="004E5E4E" w:rsidP="00840E32">
      <w:pPr>
        <w:spacing w:after="0" w:line="367" w:lineRule="auto"/>
        <w:ind w:right="15"/>
        <w:rPr>
          <w:rFonts w:eastAsia="Arial"/>
        </w:rPr>
      </w:pPr>
      <w:r>
        <w:rPr>
          <w:rFonts w:eastAsia="Arial"/>
        </w:rPr>
        <w:t xml:space="preserve">   </w:t>
      </w:r>
      <w:r w:rsidR="00840E32" w:rsidRPr="00A616C9">
        <w:rPr>
          <w:rFonts w:eastAsia="Arial"/>
        </w:rPr>
        <w:t xml:space="preserve">MTUltimateCreditor = </w:t>
      </w:r>
      <w:r w:rsidR="00840E32" w:rsidRPr="00853CFF">
        <w:rPr>
          <w:rFonts w:eastAsia="Arial"/>
          <w:b/>
        </w:rPr>
        <w:t>Concatenate</w:t>
      </w:r>
      <w:r w:rsidR="00840E32" w:rsidRPr="00A616C9">
        <w:rPr>
          <w:rFonts w:eastAsia="Arial"/>
        </w:rPr>
        <w:t>(“”/ULTB/”, MTUltimateCreditor)</w:t>
      </w:r>
    </w:p>
    <w:p w14:paraId="19837288" w14:textId="6684B3B2" w:rsidR="00840E32" w:rsidRPr="00A616C9" w:rsidRDefault="00F42912" w:rsidP="00853CFF">
      <w:pPr>
        <w:tabs>
          <w:tab w:val="left" w:pos="1620"/>
        </w:tabs>
        <w:spacing w:after="0" w:line="367" w:lineRule="auto"/>
        <w:ind w:right="15" w:firstLine="582"/>
        <w:rPr>
          <w:rFonts w:eastAsia="Arial"/>
        </w:rPr>
      </w:pPr>
      <w:r w:rsidRPr="00853CFF">
        <w:rPr>
          <w:rFonts w:eastAsia="Arial"/>
          <w:b/>
        </w:rPr>
        <w:t xml:space="preserve"> </w:t>
      </w:r>
      <w:r w:rsidR="00853CFF" w:rsidRPr="00853CFF">
        <w:rPr>
          <w:rFonts w:eastAsia="Arial"/>
          <w:b/>
        </w:rPr>
        <w:t>IF</w:t>
      </w:r>
      <w:r w:rsidR="00853CFF">
        <w:rPr>
          <w:rFonts w:eastAsia="Arial"/>
        </w:rPr>
        <w:t xml:space="preserve"> </w:t>
      </w:r>
      <w:r w:rsidR="00853CFF" w:rsidRPr="00853CFF">
        <w:rPr>
          <w:rFonts w:eastAsia="Arial"/>
          <w:b/>
        </w:rPr>
        <w:t>Length</w:t>
      </w:r>
      <w:r w:rsidR="00840E32" w:rsidRPr="00A616C9">
        <w:rPr>
          <w:rFonts w:eastAsia="Arial"/>
        </w:rPr>
        <w:t xml:space="preserve"> (MTUltimateCreditor) &gt; 140 THEN</w:t>
      </w:r>
    </w:p>
    <w:p w14:paraId="62CD89E5" w14:textId="74A2E64A" w:rsidR="00840E32" w:rsidRPr="00A616C9" w:rsidRDefault="00853CFF" w:rsidP="00840E32">
      <w:pPr>
        <w:spacing w:after="0" w:line="367" w:lineRule="auto"/>
        <w:ind w:right="15" w:firstLine="582"/>
        <w:rPr>
          <w:rFonts w:eastAsia="Arial"/>
        </w:rPr>
      </w:pPr>
      <w:r>
        <w:rPr>
          <w:rFonts w:eastAsia="Arial"/>
        </w:rPr>
        <w:t xml:space="preserve">        </w:t>
      </w:r>
      <w:r w:rsidR="00840E32" w:rsidRPr="00A616C9">
        <w:rPr>
          <w:rFonts w:eastAsia="Arial"/>
        </w:rPr>
        <w:t xml:space="preserve">MT70FullString = </w:t>
      </w:r>
      <w:r w:rsidR="00840E32" w:rsidRPr="00853CFF">
        <w:rPr>
          <w:rFonts w:eastAsia="Arial"/>
          <w:b/>
        </w:rPr>
        <w:t>Concatenate</w:t>
      </w:r>
      <w:r w:rsidR="00840E32" w:rsidRPr="00A616C9">
        <w:rPr>
          <w:rFonts w:eastAsia="Arial"/>
        </w:rPr>
        <w:t>(</w:t>
      </w:r>
      <w:r w:rsidR="00840E32" w:rsidRPr="00853CFF">
        <w:rPr>
          <w:rFonts w:eastAsia="Arial"/>
          <w:b/>
        </w:rPr>
        <w:t>Substring</w:t>
      </w:r>
      <w:r w:rsidR="00840E32" w:rsidRPr="00A616C9">
        <w:rPr>
          <w:rFonts w:eastAsia="Arial"/>
        </w:rPr>
        <w:t>(MTUltimateCreditor,1, 139),”+”))</w:t>
      </w:r>
    </w:p>
    <w:p w14:paraId="023002C4" w14:textId="73E264D9" w:rsidR="00840E32" w:rsidRPr="00853CFF" w:rsidRDefault="00853CFF" w:rsidP="00853CFF">
      <w:pPr>
        <w:tabs>
          <w:tab w:val="left" w:pos="1620"/>
        </w:tabs>
        <w:spacing w:after="0" w:line="367" w:lineRule="auto"/>
        <w:ind w:right="15" w:firstLine="582"/>
        <w:rPr>
          <w:rFonts w:eastAsia="Arial"/>
          <w:b/>
        </w:rPr>
      </w:pPr>
      <w:r>
        <w:rPr>
          <w:rFonts w:eastAsia="Arial"/>
        </w:rPr>
        <w:t xml:space="preserve"> </w:t>
      </w:r>
      <w:r w:rsidR="00840E32" w:rsidRPr="00853CFF">
        <w:rPr>
          <w:rFonts w:eastAsia="Arial"/>
          <w:b/>
        </w:rPr>
        <w:t xml:space="preserve">ELSE </w:t>
      </w:r>
    </w:p>
    <w:p w14:paraId="06E6D440" w14:textId="66568283" w:rsidR="00840E32" w:rsidRPr="00A616C9" w:rsidRDefault="00853CFF" w:rsidP="00840E32">
      <w:pPr>
        <w:spacing w:after="0" w:line="367" w:lineRule="auto"/>
        <w:ind w:left="1440" w:right="15" w:firstLine="0"/>
        <w:rPr>
          <w:rFonts w:eastAsia="Arial"/>
        </w:rPr>
      </w:pPr>
      <w:r>
        <w:rPr>
          <w:rFonts w:eastAsia="Arial"/>
        </w:rPr>
        <w:lastRenderedPageBreak/>
        <w:t xml:space="preserve">        </w:t>
      </w:r>
      <w:r w:rsidR="00840E32" w:rsidRPr="00A616C9">
        <w:rPr>
          <w:rFonts w:eastAsia="Arial"/>
        </w:rPr>
        <w:t xml:space="preserve">MT70FullString = </w:t>
      </w:r>
      <w:r w:rsidR="00840E32" w:rsidRPr="00853CFF">
        <w:rPr>
          <w:rFonts w:eastAsia="Arial"/>
          <w:b/>
        </w:rPr>
        <w:t>Substring</w:t>
      </w:r>
      <w:r>
        <w:rPr>
          <w:rFonts w:eastAsia="Arial"/>
        </w:rPr>
        <w:t xml:space="preserve">(MTUltimateCreditor,1, </w:t>
      </w:r>
      <w:r w:rsidRPr="00853CFF">
        <w:rPr>
          <w:rFonts w:eastAsia="Arial"/>
          <w:b/>
        </w:rPr>
        <w:t>Length</w:t>
      </w:r>
      <w:r w:rsidR="00840E32" w:rsidRPr="00A616C9">
        <w:rPr>
          <w:rFonts w:eastAsia="Arial"/>
        </w:rPr>
        <w:t xml:space="preserve">(MTUltimateCreditor))            </w:t>
      </w:r>
    </w:p>
    <w:p w14:paraId="606953D2" w14:textId="0E16A630" w:rsidR="00840E32" w:rsidRPr="00853CFF" w:rsidRDefault="00853CFF" w:rsidP="00840E32">
      <w:pPr>
        <w:spacing w:after="0" w:line="367" w:lineRule="auto"/>
        <w:ind w:left="1440" w:right="15" w:firstLine="0"/>
        <w:rPr>
          <w:rFonts w:eastAsia="Arial"/>
          <w:b/>
        </w:rPr>
      </w:pPr>
      <w:r w:rsidRPr="00853CFF">
        <w:rPr>
          <w:rFonts w:eastAsia="Arial"/>
          <w:b/>
        </w:rPr>
        <w:t xml:space="preserve"> </w:t>
      </w:r>
      <w:r w:rsidR="00840E32" w:rsidRPr="00853CFF">
        <w:rPr>
          <w:rFonts w:eastAsia="Arial"/>
          <w:b/>
        </w:rPr>
        <w:t>ENDIF</w:t>
      </w:r>
    </w:p>
    <w:p w14:paraId="43C19571" w14:textId="70ADCC09" w:rsidR="00840E32" w:rsidRPr="00A616C9" w:rsidRDefault="00840E32" w:rsidP="00F42912">
      <w:pPr>
        <w:spacing w:after="0" w:line="367" w:lineRule="auto"/>
        <w:ind w:right="15"/>
        <w:rPr>
          <w:rFonts w:eastAsia="Arial"/>
        </w:rPr>
      </w:pPr>
      <w:r w:rsidRPr="00A616C9">
        <w:rPr>
          <w:rFonts w:eastAsia="Arial"/>
          <w:b/>
        </w:rPr>
        <w:t>ENDIF</w:t>
      </w:r>
      <w:r w:rsidR="00853CFF">
        <w:rPr>
          <w:rFonts w:eastAsia="Arial"/>
        </w:rPr>
        <w:t xml:space="preserve"> /* IF Length</w:t>
      </w:r>
      <w:r w:rsidRPr="00A616C9">
        <w:rPr>
          <w:rFonts w:eastAsia="Arial"/>
        </w:rPr>
        <w:t>(MTULtimateCreditor) &gt; 0  */</w:t>
      </w:r>
    </w:p>
    <w:p w14:paraId="748EEBC3" w14:textId="5EFD9B12" w:rsidR="00840E32" w:rsidRPr="00A616C9" w:rsidRDefault="00840E32" w:rsidP="00F42912">
      <w:pPr>
        <w:spacing w:after="0" w:line="367" w:lineRule="auto"/>
        <w:ind w:left="0" w:right="15" w:firstLine="0"/>
        <w:rPr>
          <w:rFonts w:eastAsia="Arial"/>
        </w:rPr>
      </w:pPr>
      <w:r w:rsidRPr="0037707D">
        <w:rPr>
          <w:rFonts w:eastAsia="Arial"/>
          <w:b/>
        </w:rPr>
        <w:t>ENDIF</w:t>
      </w:r>
      <w:r w:rsidRPr="00A616C9">
        <w:rPr>
          <w:rFonts w:eastAsia="Arial"/>
        </w:rPr>
        <w:t xml:space="preserve">  /* MX</w:t>
      </w:r>
      <w:r w:rsidR="00E26EE4" w:rsidRPr="00A616C9">
        <w:rPr>
          <w:rFonts w:eastAsia="Arial"/>
        </w:rPr>
        <w:t>Return</w:t>
      </w:r>
      <w:r w:rsidRPr="00A616C9">
        <w:rPr>
          <w:rFonts w:eastAsia="Arial"/>
        </w:rPr>
        <w:t>UltimateCreditor IsPresent  */</w:t>
      </w:r>
    </w:p>
    <w:p w14:paraId="29F77E45" w14:textId="77777777" w:rsidR="00840E32" w:rsidRPr="00A616C9" w:rsidRDefault="00840E32" w:rsidP="00840E32">
      <w:pPr>
        <w:spacing w:after="0" w:line="367" w:lineRule="auto"/>
        <w:ind w:left="849" w:right="15" w:hanging="10"/>
        <w:rPr>
          <w:rFonts w:eastAsia="Arial"/>
        </w:rPr>
      </w:pPr>
      <w:r w:rsidRPr="00A616C9">
        <w:rPr>
          <w:rFonts w:eastAsia="Arial"/>
        </w:rPr>
        <w:t xml:space="preserve"> </w:t>
      </w:r>
    </w:p>
    <w:p w14:paraId="16B3DC3C" w14:textId="0FA2EB2D" w:rsidR="00840E32" w:rsidRPr="00A616C9" w:rsidRDefault="00840E32" w:rsidP="0037707D">
      <w:pPr>
        <w:spacing w:after="0" w:line="367" w:lineRule="auto"/>
        <w:ind w:left="0" w:right="15" w:firstLine="0"/>
        <w:rPr>
          <w:rFonts w:eastAsia="Arial"/>
        </w:rPr>
      </w:pPr>
      <w:r w:rsidRPr="00A616C9">
        <w:rPr>
          <w:rFonts w:eastAsia="Arial"/>
          <w:b/>
        </w:rPr>
        <w:t xml:space="preserve">IF </w:t>
      </w:r>
      <w:r w:rsidRPr="0037707D">
        <w:rPr>
          <w:rFonts w:eastAsia="Arial"/>
        </w:rPr>
        <w:t>MX</w:t>
      </w:r>
      <w:r w:rsidR="0092353F" w:rsidRPr="0037707D">
        <w:rPr>
          <w:rFonts w:eastAsia="Arial"/>
        </w:rPr>
        <w:t>Return</w:t>
      </w:r>
      <w:r w:rsidRPr="0037707D">
        <w:rPr>
          <w:rFonts w:eastAsia="Arial"/>
        </w:rPr>
        <w:t xml:space="preserve">UltimateDebtor </w:t>
      </w:r>
      <w:r w:rsidRPr="009139BF">
        <w:rPr>
          <w:rFonts w:eastAsia="Arial"/>
          <w:b/>
        </w:rPr>
        <w:t>IsPresent</w:t>
      </w:r>
      <w:r w:rsidR="009139BF">
        <w:rPr>
          <w:rFonts w:eastAsia="Arial"/>
        </w:rPr>
        <w:t xml:space="preserve">  THEN</w:t>
      </w:r>
    </w:p>
    <w:p w14:paraId="0D14A1FF" w14:textId="336BFD02" w:rsidR="00840E32" w:rsidRPr="009139BF" w:rsidRDefault="0037707D" w:rsidP="00840E32">
      <w:pPr>
        <w:spacing w:after="0" w:line="367" w:lineRule="auto"/>
        <w:ind w:left="869" w:right="15" w:hanging="10"/>
        <w:rPr>
          <w:rFonts w:eastAsia="Arial"/>
        </w:rPr>
      </w:pPr>
      <w:r>
        <w:rPr>
          <w:rFonts w:eastAsia="Arial"/>
        </w:rPr>
        <w:t xml:space="preserve"> </w:t>
      </w:r>
      <w:r w:rsidR="00840E32" w:rsidRPr="00A616C9">
        <w:rPr>
          <w:rFonts w:eastAsia="Arial"/>
          <w:b/>
        </w:rPr>
        <w:t xml:space="preserve">MX_To_MTUltimateParty </w:t>
      </w:r>
      <w:r w:rsidR="00840E32" w:rsidRPr="009139BF">
        <w:rPr>
          <w:rFonts w:eastAsia="Arial"/>
        </w:rPr>
        <w:t>(MX</w:t>
      </w:r>
      <w:r w:rsidR="0092353F" w:rsidRPr="009139BF">
        <w:rPr>
          <w:rFonts w:eastAsia="Arial"/>
        </w:rPr>
        <w:t>Return</w:t>
      </w:r>
      <w:r w:rsidR="00840E32" w:rsidRPr="009139BF">
        <w:rPr>
          <w:rFonts w:eastAsia="Arial"/>
        </w:rPr>
        <w:t>UltimateDebtor, MTUltimateDebtor)</w:t>
      </w:r>
    </w:p>
    <w:p w14:paraId="6B976FF4" w14:textId="31E7E4B2" w:rsidR="00840E32" w:rsidRPr="00A616C9" w:rsidRDefault="0037707D" w:rsidP="00BB6B19">
      <w:pPr>
        <w:tabs>
          <w:tab w:val="left" w:pos="990"/>
          <w:tab w:val="left" w:pos="1080"/>
        </w:tabs>
        <w:spacing w:after="0" w:line="367" w:lineRule="auto"/>
        <w:ind w:right="15"/>
        <w:rPr>
          <w:rFonts w:eastAsia="Arial"/>
        </w:rPr>
      </w:pPr>
      <w:r>
        <w:rPr>
          <w:rFonts w:eastAsia="Arial"/>
          <w:b/>
        </w:rPr>
        <w:t xml:space="preserve"> </w:t>
      </w:r>
      <w:r w:rsidR="00840E32" w:rsidRPr="00A616C9">
        <w:rPr>
          <w:rFonts w:eastAsia="Arial"/>
          <w:b/>
        </w:rPr>
        <w:t>IF</w:t>
      </w:r>
      <w:r w:rsidR="00BB6B19">
        <w:rPr>
          <w:rFonts w:eastAsia="Arial"/>
        </w:rPr>
        <w:t xml:space="preserve"> </w:t>
      </w:r>
      <w:r w:rsidR="00BB6B19" w:rsidRPr="00BB6B19">
        <w:rPr>
          <w:rFonts w:eastAsia="Arial"/>
          <w:b/>
        </w:rPr>
        <w:t>Length</w:t>
      </w:r>
      <w:r w:rsidR="00BB6B19">
        <w:rPr>
          <w:rFonts w:eastAsia="Arial"/>
        </w:rPr>
        <w:t>(MTUltimateDebtor) &gt; 0 THEN</w:t>
      </w:r>
    </w:p>
    <w:p w14:paraId="2BAEC5F3" w14:textId="6B7098BB" w:rsidR="00840E32" w:rsidRPr="00A616C9" w:rsidRDefault="0037707D" w:rsidP="00840E32">
      <w:pPr>
        <w:spacing w:after="0" w:line="367" w:lineRule="auto"/>
        <w:ind w:right="15" w:firstLine="582"/>
        <w:rPr>
          <w:rFonts w:eastAsia="Arial"/>
        </w:rPr>
      </w:pPr>
      <w:r>
        <w:rPr>
          <w:rFonts w:eastAsia="Arial"/>
        </w:rPr>
        <w:t xml:space="preserve">{  </w:t>
      </w:r>
      <w:r w:rsidR="00840E32" w:rsidRPr="00A616C9">
        <w:rPr>
          <w:rFonts w:eastAsia="Arial"/>
        </w:rPr>
        <w:t xml:space="preserve">UDIndicator = “True”     </w:t>
      </w:r>
    </w:p>
    <w:p w14:paraId="16C4DF19" w14:textId="0DE8BD97" w:rsidR="00840E32" w:rsidRPr="00A616C9" w:rsidRDefault="0037707D" w:rsidP="00BB6B19">
      <w:pPr>
        <w:tabs>
          <w:tab w:val="left" w:pos="1620"/>
          <w:tab w:val="left" w:pos="1710"/>
          <w:tab w:val="left" w:pos="1800"/>
          <w:tab w:val="left" w:pos="1890"/>
        </w:tabs>
        <w:spacing w:after="0" w:line="367" w:lineRule="auto"/>
        <w:ind w:left="869" w:right="15" w:hanging="10"/>
        <w:rPr>
          <w:rFonts w:eastAsia="Arial"/>
          <w:b/>
        </w:rPr>
      </w:pPr>
      <w:r>
        <w:rPr>
          <w:rFonts w:eastAsia="Arial"/>
          <w:b/>
        </w:rPr>
        <w:t xml:space="preserve">       </w:t>
      </w:r>
      <w:r w:rsidR="00840E32" w:rsidRPr="00A616C9">
        <w:rPr>
          <w:rFonts w:eastAsia="Arial"/>
          <w:b/>
        </w:rPr>
        <w:t xml:space="preserve"> CASE  UCIndicator = “True” </w:t>
      </w:r>
    </w:p>
    <w:p w14:paraId="19AF6E11" w14:textId="77777777" w:rsidR="00840E32" w:rsidRPr="00A616C9" w:rsidRDefault="00840E32" w:rsidP="00840E32">
      <w:pPr>
        <w:spacing w:after="0" w:line="367" w:lineRule="auto"/>
        <w:ind w:left="869" w:right="15" w:hanging="10"/>
        <w:rPr>
          <w:rFonts w:eastAsia="Arial"/>
        </w:rPr>
      </w:pPr>
      <w:r w:rsidRPr="00A616C9">
        <w:rPr>
          <w:rFonts w:eastAsia="Arial"/>
        </w:rPr>
        <w:t xml:space="preserve">    /* Next Concatenation starting with “///ULTD/”,  */</w:t>
      </w:r>
    </w:p>
    <w:p w14:paraId="7A1E4D8D" w14:textId="4C7A2363" w:rsidR="00840E32" w:rsidRPr="00A616C9" w:rsidRDefault="0037707D" w:rsidP="0037707D">
      <w:pPr>
        <w:tabs>
          <w:tab w:val="left" w:pos="1620"/>
          <w:tab w:val="left" w:pos="1890"/>
          <w:tab w:val="left" w:pos="2070"/>
        </w:tabs>
        <w:spacing w:after="0" w:line="367" w:lineRule="auto"/>
        <w:ind w:left="139" w:right="15" w:firstLine="720"/>
        <w:rPr>
          <w:rFonts w:eastAsia="Arial"/>
        </w:rPr>
      </w:pPr>
      <w:r>
        <w:rPr>
          <w:rFonts w:eastAsia="Arial"/>
        </w:rPr>
        <w:t xml:space="preserve">          </w:t>
      </w:r>
      <w:r w:rsidR="00BB6B19">
        <w:rPr>
          <w:rFonts w:eastAsia="Arial"/>
        </w:rPr>
        <w:t xml:space="preserve">RemaingLine = 140 – </w:t>
      </w:r>
      <w:r w:rsidR="00BB6B19" w:rsidRPr="00BB6B19">
        <w:rPr>
          <w:rFonts w:eastAsia="Arial"/>
          <w:b/>
        </w:rPr>
        <w:t>Length</w:t>
      </w:r>
      <w:r w:rsidR="00840E32" w:rsidRPr="00A616C9">
        <w:rPr>
          <w:rFonts w:eastAsia="Arial"/>
        </w:rPr>
        <w:t>(MT70FullString)  - 8</w:t>
      </w:r>
    </w:p>
    <w:p w14:paraId="397FEB31" w14:textId="66D36AFA" w:rsidR="00840E32" w:rsidRPr="00A616C9" w:rsidRDefault="0037707D" w:rsidP="00BB6B19">
      <w:pPr>
        <w:tabs>
          <w:tab w:val="left" w:pos="2070"/>
        </w:tabs>
        <w:spacing w:after="0" w:line="367" w:lineRule="auto"/>
        <w:ind w:left="869" w:right="15" w:hanging="10"/>
        <w:rPr>
          <w:rFonts w:eastAsia="Arial"/>
        </w:rPr>
      </w:pPr>
      <w:r>
        <w:rPr>
          <w:rFonts w:eastAsia="Arial"/>
          <w:b/>
        </w:rPr>
        <w:t xml:space="preserve">          </w:t>
      </w:r>
      <w:r w:rsidR="00840E32" w:rsidRPr="00A616C9">
        <w:rPr>
          <w:rFonts w:eastAsia="Arial"/>
          <w:b/>
        </w:rPr>
        <w:t>IF</w:t>
      </w:r>
      <w:r>
        <w:rPr>
          <w:rFonts w:eastAsia="Arial"/>
        </w:rPr>
        <w:t xml:space="preserve"> RemainingLine  &gt; 0 THEN</w:t>
      </w:r>
    </w:p>
    <w:p w14:paraId="7B6E907D" w14:textId="231878E3" w:rsidR="00840E32" w:rsidRPr="00A616C9" w:rsidRDefault="0037707D" w:rsidP="00840E32">
      <w:pPr>
        <w:spacing w:after="0" w:line="367" w:lineRule="auto"/>
        <w:ind w:left="869" w:right="15" w:firstLine="571"/>
        <w:rPr>
          <w:rFonts w:eastAsia="Arial"/>
        </w:rPr>
      </w:pPr>
      <w:r>
        <w:rPr>
          <w:rFonts w:eastAsia="Arial"/>
        </w:rPr>
        <w:t xml:space="preserve">          </w:t>
      </w:r>
      <w:r w:rsidR="00840E32" w:rsidRPr="0037707D">
        <w:rPr>
          <w:rFonts w:eastAsia="Arial"/>
          <w:b/>
        </w:rPr>
        <w:t>IF</w:t>
      </w:r>
      <w:r w:rsidR="00BB6B19">
        <w:rPr>
          <w:rFonts w:eastAsia="Arial"/>
        </w:rPr>
        <w:t xml:space="preserve"> </w:t>
      </w:r>
      <w:r w:rsidR="00BB6B19" w:rsidRPr="00BB6B19">
        <w:rPr>
          <w:rFonts w:eastAsia="Arial"/>
          <w:b/>
        </w:rPr>
        <w:t>Length</w:t>
      </w:r>
      <w:r w:rsidR="00840E32" w:rsidRPr="00A616C9">
        <w:rPr>
          <w:rFonts w:eastAsia="Arial"/>
        </w:rPr>
        <w:t>(MTUlti</w:t>
      </w:r>
      <w:r>
        <w:rPr>
          <w:rFonts w:eastAsia="Arial"/>
        </w:rPr>
        <w:t>mateDebtor) &gt; RemainingLine THEN</w:t>
      </w:r>
    </w:p>
    <w:p w14:paraId="5BA9F582" w14:textId="55E8EFD8" w:rsidR="00840E32" w:rsidRPr="00A616C9" w:rsidRDefault="00840E32" w:rsidP="00840E32">
      <w:pPr>
        <w:spacing w:after="0" w:line="367" w:lineRule="auto"/>
        <w:ind w:left="869" w:right="15" w:firstLine="571"/>
        <w:rPr>
          <w:rFonts w:eastAsia="Arial"/>
        </w:rPr>
      </w:pPr>
      <w:r w:rsidRPr="00A616C9">
        <w:rPr>
          <w:rFonts w:eastAsia="Arial"/>
        </w:rPr>
        <w:t xml:space="preserve">          MT70FullString = </w:t>
      </w:r>
      <w:r w:rsidRPr="00BB6B19">
        <w:rPr>
          <w:rFonts w:eastAsia="Arial"/>
          <w:b/>
        </w:rPr>
        <w:t>Concatenate</w:t>
      </w:r>
      <w:r w:rsidRPr="00A616C9">
        <w:rPr>
          <w:rFonts w:eastAsia="Arial"/>
        </w:rPr>
        <w:t>(M</w:t>
      </w:r>
      <w:r w:rsidR="0037707D">
        <w:rPr>
          <w:rFonts w:eastAsia="Arial"/>
        </w:rPr>
        <w:t>T70FullString, “///ULTD/”,</w:t>
      </w:r>
      <w:r w:rsidR="0037707D" w:rsidRPr="00BB6B19">
        <w:rPr>
          <w:rFonts w:eastAsia="Arial"/>
          <w:b/>
        </w:rPr>
        <w:t>Substring</w:t>
      </w:r>
      <w:r w:rsidR="0037707D">
        <w:rPr>
          <w:rFonts w:eastAsia="Arial"/>
        </w:rPr>
        <w:t>(MTUltimateDebtor,1,</w:t>
      </w:r>
      <w:r w:rsidRPr="00A616C9">
        <w:rPr>
          <w:rFonts w:eastAsia="Arial"/>
        </w:rPr>
        <w:t>RemainingLine-1), “+”)</w:t>
      </w:r>
    </w:p>
    <w:p w14:paraId="223C5DDC" w14:textId="1D24332A" w:rsidR="00840E32" w:rsidRPr="0037707D" w:rsidRDefault="00840E32" w:rsidP="00840E32">
      <w:pPr>
        <w:spacing w:after="0" w:line="367" w:lineRule="auto"/>
        <w:ind w:left="869" w:right="15" w:firstLine="571"/>
        <w:rPr>
          <w:rFonts w:eastAsia="Arial"/>
          <w:b/>
        </w:rPr>
      </w:pPr>
      <w:r w:rsidRPr="00A616C9">
        <w:rPr>
          <w:rFonts w:eastAsia="Arial"/>
        </w:rPr>
        <w:t xml:space="preserve">         </w:t>
      </w:r>
      <w:r w:rsidR="0037707D">
        <w:rPr>
          <w:rFonts w:eastAsia="Arial"/>
        </w:rPr>
        <w:t xml:space="preserve"> </w:t>
      </w:r>
      <w:r w:rsidRPr="0037707D">
        <w:rPr>
          <w:rFonts w:eastAsia="Arial"/>
          <w:b/>
        </w:rPr>
        <w:t>ELSE</w:t>
      </w:r>
    </w:p>
    <w:p w14:paraId="00E98E67" w14:textId="77777777" w:rsidR="00840E32" w:rsidRPr="00A616C9" w:rsidRDefault="00840E32" w:rsidP="00840E32">
      <w:pPr>
        <w:spacing w:after="0" w:line="367" w:lineRule="auto"/>
        <w:ind w:left="1440" w:right="15" w:firstLine="0"/>
        <w:rPr>
          <w:rFonts w:eastAsia="Arial"/>
        </w:rPr>
      </w:pPr>
      <w:r w:rsidRPr="00A616C9">
        <w:rPr>
          <w:rFonts w:eastAsia="Arial"/>
        </w:rPr>
        <w:t xml:space="preserve">MT70FullString = </w:t>
      </w:r>
      <w:r w:rsidRPr="00BB6B19">
        <w:rPr>
          <w:rFonts w:eastAsia="Arial"/>
          <w:b/>
        </w:rPr>
        <w:t>Concatenate</w:t>
      </w:r>
      <w:r w:rsidRPr="00A616C9">
        <w:rPr>
          <w:rFonts w:eastAsia="Arial"/>
        </w:rPr>
        <w:t xml:space="preserve">(MT70FullString, “///ULTD/”, </w:t>
      </w:r>
      <w:r w:rsidRPr="00BB6B19">
        <w:rPr>
          <w:rFonts w:eastAsia="Arial"/>
          <w:b/>
        </w:rPr>
        <w:t>Substring</w:t>
      </w:r>
      <w:r w:rsidRPr="00A616C9">
        <w:rPr>
          <w:rFonts w:eastAsia="Arial"/>
        </w:rPr>
        <w:t>(MTUltimateDebtor, 1))</w:t>
      </w:r>
    </w:p>
    <w:p w14:paraId="1B08B1DA" w14:textId="125A7F07" w:rsidR="00840E32" w:rsidRPr="0037707D" w:rsidRDefault="0037707D" w:rsidP="00840E32">
      <w:pPr>
        <w:spacing w:after="0" w:line="367" w:lineRule="auto"/>
        <w:ind w:left="1440" w:right="15" w:firstLine="0"/>
        <w:rPr>
          <w:rFonts w:eastAsia="Arial"/>
          <w:b/>
        </w:rPr>
      </w:pPr>
      <w:r>
        <w:rPr>
          <w:rFonts w:eastAsia="Arial"/>
        </w:rPr>
        <w:t xml:space="preserve">          </w:t>
      </w:r>
      <w:r w:rsidR="00840E32" w:rsidRPr="0037707D">
        <w:rPr>
          <w:rFonts w:eastAsia="Arial"/>
          <w:b/>
        </w:rPr>
        <w:t>ENDIF</w:t>
      </w:r>
    </w:p>
    <w:p w14:paraId="379BC706" w14:textId="77777777" w:rsidR="00840E32" w:rsidRPr="00A616C9" w:rsidRDefault="00840E32" w:rsidP="00840E32">
      <w:pPr>
        <w:spacing w:after="0" w:line="367" w:lineRule="auto"/>
        <w:ind w:left="869" w:right="15" w:firstLine="571"/>
        <w:rPr>
          <w:rFonts w:eastAsia="Arial"/>
        </w:rPr>
      </w:pPr>
    </w:p>
    <w:p w14:paraId="6E2EF374" w14:textId="123794D5" w:rsidR="00840E32" w:rsidRPr="00A616C9" w:rsidRDefault="0037707D" w:rsidP="0037707D">
      <w:pPr>
        <w:tabs>
          <w:tab w:val="left" w:pos="1800"/>
          <w:tab w:val="left" w:pos="1890"/>
        </w:tabs>
        <w:spacing w:after="0" w:line="367" w:lineRule="auto"/>
        <w:ind w:left="869" w:right="15" w:hanging="18"/>
        <w:rPr>
          <w:rFonts w:eastAsia="Arial"/>
          <w:b/>
        </w:rPr>
      </w:pPr>
      <w:r>
        <w:rPr>
          <w:rFonts w:eastAsia="Arial"/>
          <w:b/>
        </w:rPr>
        <w:t xml:space="preserve">          </w:t>
      </w:r>
      <w:r w:rsidR="00840E32" w:rsidRPr="00A616C9">
        <w:rPr>
          <w:rFonts w:eastAsia="Arial"/>
          <w:b/>
        </w:rPr>
        <w:t xml:space="preserve">ELSE </w:t>
      </w:r>
    </w:p>
    <w:p w14:paraId="1A3E8934" w14:textId="4122BC22" w:rsidR="00840E32" w:rsidRPr="00A616C9" w:rsidRDefault="00840E32" w:rsidP="00840E32">
      <w:pPr>
        <w:spacing w:after="0" w:line="367" w:lineRule="auto"/>
        <w:ind w:left="869" w:right="15" w:hanging="18"/>
        <w:rPr>
          <w:rFonts w:eastAsia="Arial"/>
        </w:rPr>
      </w:pPr>
      <w:r w:rsidRPr="00A616C9">
        <w:rPr>
          <w:rFonts w:eastAsia="Arial"/>
          <w:b/>
        </w:rPr>
        <w:tab/>
      </w:r>
      <w:r w:rsidRPr="00A616C9">
        <w:rPr>
          <w:rFonts w:eastAsia="Arial"/>
          <w:b/>
        </w:rPr>
        <w:tab/>
      </w:r>
      <w:r w:rsidR="0037707D">
        <w:rPr>
          <w:rFonts w:eastAsia="Arial"/>
          <w:b/>
        </w:rPr>
        <w:t xml:space="preserve">       </w:t>
      </w:r>
      <w:r w:rsidRPr="00A616C9">
        <w:rPr>
          <w:rFonts w:eastAsia="Arial"/>
        </w:rPr>
        <w:t>/*no partial data can be copied */</w:t>
      </w:r>
    </w:p>
    <w:p w14:paraId="6C223E45" w14:textId="77777777" w:rsidR="00840E32" w:rsidRPr="00A616C9" w:rsidRDefault="00840E32" w:rsidP="00840E32">
      <w:pPr>
        <w:spacing w:after="0" w:line="367" w:lineRule="auto"/>
        <w:ind w:left="869" w:right="15" w:hanging="18"/>
        <w:rPr>
          <w:rFonts w:eastAsia="Arial"/>
        </w:rPr>
      </w:pPr>
      <w:r w:rsidRPr="00A616C9">
        <w:rPr>
          <w:rFonts w:eastAsia="Arial"/>
        </w:rPr>
        <w:t xml:space="preserve">            Flag_MissingInformation = “True”</w:t>
      </w:r>
    </w:p>
    <w:p w14:paraId="78BBC79C" w14:textId="131C281F" w:rsidR="00840E32" w:rsidRPr="00A616C9" w:rsidRDefault="0037707D" w:rsidP="00840E32">
      <w:pPr>
        <w:spacing w:after="0" w:line="367" w:lineRule="auto"/>
        <w:ind w:left="869" w:right="15" w:hanging="18"/>
        <w:rPr>
          <w:rFonts w:eastAsia="Arial"/>
          <w:b/>
        </w:rPr>
      </w:pPr>
      <w:r>
        <w:rPr>
          <w:rFonts w:eastAsia="Arial"/>
          <w:b/>
        </w:rPr>
        <w:t xml:space="preserve">          </w:t>
      </w:r>
      <w:r w:rsidR="00840E32" w:rsidRPr="00A616C9">
        <w:rPr>
          <w:rFonts w:eastAsia="Arial"/>
          <w:b/>
        </w:rPr>
        <w:t>ENDIF</w:t>
      </w:r>
    </w:p>
    <w:p w14:paraId="56E5B743" w14:textId="551900E0" w:rsidR="00840E32" w:rsidRPr="00A616C9" w:rsidRDefault="0037707D" w:rsidP="00840E32">
      <w:pPr>
        <w:spacing w:after="0" w:line="367" w:lineRule="auto"/>
        <w:ind w:left="869" w:right="15" w:hanging="18"/>
        <w:rPr>
          <w:rFonts w:eastAsia="Arial"/>
          <w:b/>
        </w:rPr>
      </w:pPr>
      <w:r>
        <w:rPr>
          <w:rFonts w:eastAsia="Arial"/>
          <w:b/>
        </w:rPr>
        <w:t xml:space="preserve">        </w:t>
      </w:r>
      <w:r w:rsidR="00840E32" w:rsidRPr="00A616C9">
        <w:rPr>
          <w:rFonts w:eastAsia="Arial"/>
          <w:b/>
        </w:rPr>
        <w:t>END CASE</w:t>
      </w:r>
      <w:r w:rsidR="00840E32" w:rsidRPr="00A616C9">
        <w:rPr>
          <w:rFonts w:eastAsia="Arial"/>
        </w:rPr>
        <w:t xml:space="preserve">  /*  </w:t>
      </w:r>
      <w:r w:rsidR="00840E32" w:rsidRPr="00A616C9">
        <w:rPr>
          <w:rFonts w:eastAsia="Arial"/>
          <w:b/>
        </w:rPr>
        <w:t>UCIndicator = “True” */</w:t>
      </w:r>
    </w:p>
    <w:p w14:paraId="075F1AE4" w14:textId="588FE889" w:rsidR="0037707D" w:rsidRDefault="00840E32" w:rsidP="00840E32">
      <w:pPr>
        <w:spacing w:after="0" w:line="367" w:lineRule="auto"/>
        <w:ind w:left="869" w:right="15" w:hanging="10"/>
        <w:rPr>
          <w:rFonts w:eastAsia="Arial"/>
          <w:b/>
        </w:rPr>
      </w:pPr>
      <w:r w:rsidRPr="00A616C9">
        <w:rPr>
          <w:rFonts w:eastAsia="Arial"/>
          <w:b/>
        </w:rPr>
        <w:t xml:space="preserve">              </w:t>
      </w:r>
      <w:r w:rsidR="0037707D">
        <w:rPr>
          <w:rFonts w:eastAsia="Arial"/>
          <w:b/>
        </w:rPr>
        <w:t xml:space="preserve">    </w:t>
      </w:r>
    </w:p>
    <w:p w14:paraId="35FE9F00" w14:textId="426E9258" w:rsidR="00840E32" w:rsidRPr="00A616C9" w:rsidRDefault="0037707D" w:rsidP="00840E32">
      <w:pPr>
        <w:spacing w:after="0" w:line="367" w:lineRule="auto"/>
        <w:ind w:left="869" w:right="15" w:hanging="10"/>
        <w:rPr>
          <w:rFonts w:eastAsia="Arial"/>
          <w:b/>
        </w:rPr>
      </w:pPr>
      <w:r>
        <w:rPr>
          <w:rFonts w:eastAsia="Arial"/>
          <w:b/>
        </w:rPr>
        <w:t xml:space="preserve">        </w:t>
      </w:r>
      <w:r w:rsidR="00840E32" w:rsidRPr="00A616C9">
        <w:rPr>
          <w:rFonts w:eastAsia="Arial"/>
          <w:b/>
        </w:rPr>
        <w:t xml:space="preserve">CASE  UCIndicator = “False ” </w:t>
      </w:r>
    </w:p>
    <w:p w14:paraId="04269FB1" w14:textId="409270B8" w:rsidR="00840E32" w:rsidRPr="00A616C9" w:rsidRDefault="0037707D" w:rsidP="00840E32">
      <w:pPr>
        <w:spacing w:after="0" w:line="367" w:lineRule="auto"/>
        <w:ind w:left="869" w:right="15" w:hanging="10"/>
        <w:rPr>
          <w:rFonts w:eastAsia="Arial"/>
        </w:rPr>
      </w:pPr>
      <w:r>
        <w:rPr>
          <w:rFonts w:eastAsia="Arial"/>
        </w:rPr>
        <w:t xml:space="preserve">    </w:t>
      </w:r>
      <w:r w:rsidR="00840E32" w:rsidRPr="00A616C9">
        <w:rPr>
          <w:rFonts w:eastAsia="Arial"/>
        </w:rPr>
        <w:t xml:space="preserve">     /* Next Concatenation starting with “/ULTD/”,  */</w:t>
      </w:r>
    </w:p>
    <w:p w14:paraId="58C8F0DD" w14:textId="5C9DE666" w:rsidR="00840E32" w:rsidRPr="00A616C9" w:rsidRDefault="0037707D" w:rsidP="00840E32">
      <w:pPr>
        <w:spacing w:after="0" w:line="367" w:lineRule="auto"/>
        <w:ind w:right="15"/>
        <w:rPr>
          <w:rFonts w:eastAsia="Arial"/>
        </w:rPr>
      </w:pPr>
      <w:r>
        <w:rPr>
          <w:rFonts w:eastAsia="Arial"/>
        </w:rPr>
        <w:t xml:space="preserve">           </w:t>
      </w:r>
      <w:r w:rsidR="00BB6B19">
        <w:rPr>
          <w:rFonts w:eastAsia="Arial"/>
        </w:rPr>
        <w:t xml:space="preserve">RemaingLine = 140 – </w:t>
      </w:r>
      <w:r w:rsidR="00BB6B19" w:rsidRPr="00BB6B19">
        <w:rPr>
          <w:rFonts w:eastAsia="Arial"/>
          <w:b/>
        </w:rPr>
        <w:t>Length</w:t>
      </w:r>
      <w:r w:rsidR="00840E32" w:rsidRPr="00A616C9">
        <w:rPr>
          <w:rFonts w:eastAsia="Arial"/>
        </w:rPr>
        <w:t>(MT70FullString)  - 6</w:t>
      </w:r>
    </w:p>
    <w:p w14:paraId="2FCD2487" w14:textId="088E9C26" w:rsidR="00840E32" w:rsidRPr="00A616C9" w:rsidRDefault="0037707D" w:rsidP="00BB6B19">
      <w:pPr>
        <w:tabs>
          <w:tab w:val="left" w:pos="2160"/>
          <w:tab w:val="left" w:pos="2250"/>
          <w:tab w:val="left" w:pos="2340"/>
        </w:tabs>
        <w:spacing w:after="0" w:line="367" w:lineRule="auto"/>
        <w:ind w:left="869" w:right="15" w:hanging="10"/>
        <w:rPr>
          <w:rFonts w:eastAsia="Arial"/>
        </w:rPr>
      </w:pPr>
      <w:r>
        <w:rPr>
          <w:rFonts w:eastAsia="Arial"/>
          <w:b/>
        </w:rPr>
        <w:t xml:space="preserve">           </w:t>
      </w:r>
      <w:r w:rsidR="00840E32" w:rsidRPr="00A616C9">
        <w:rPr>
          <w:rFonts w:eastAsia="Arial"/>
          <w:b/>
        </w:rPr>
        <w:t>IF</w:t>
      </w:r>
      <w:r w:rsidR="00BB6B19">
        <w:rPr>
          <w:rFonts w:eastAsia="Arial"/>
        </w:rPr>
        <w:t xml:space="preserve"> RemainingLine  &gt; 0 THEN</w:t>
      </w:r>
    </w:p>
    <w:p w14:paraId="6BFF2B81" w14:textId="322A2AB1" w:rsidR="00840E32" w:rsidRPr="00A616C9" w:rsidRDefault="0037707D" w:rsidP="00BB6B19">
      <w:pPr>
        <w:tabs>
          <w:tab w:val="left" w:pos="2700"/>
        </w:tabs>
        <w:spacing w:after="0" w:line="367" w:lineRule="auto"/>
        <w:ind w:left="869" w:right="15" w:firstLine="571"/>
        <w:rPr>
          <w:rFonts w:eastAsia="Arial"/>
        </w:rPr>
      </w:pPr>
      <w:r>
        <w:rPr>
          <w:rFonts w:eastAsia="Arial"/>
        </w:rPr>
        <w:t xml:space="preserve">          </w:t>
      </w:r>
      <w:r w:rsidR="00840E32" w:rsidRPr="0037707D">
        <w:rPr>
          <w:rFonts w:eastAsia="Arial"/>
          <w:b/>
        </w:rPr>
        <w:t>IF</w:t>
      </w:r>
      <w:r w:rsidR="00BB6B19">
        <w:rPr>
          <w:rFonts w:eastAsia="Arial"/>
        </w:rPr>
        <w:t xml:space="preserve"> </w:t>
      </w:r>
      <w:r w:rsidR="00BB6B19" w:rsidRPr="00BB6B19">
        <w:rPr>
          <w:rFonts w:eastAsia="Arial"/>
          <w:b/>
        </w:rPr>
        <w:t>Length</w:t>
      </w:r>
      <w:r w:rsidR="00840E32" w:rsidRPr="00A616C9">
        <w:rPr>
          <w:rFonts w:eastAsia="Arial"/>
        </w:rPr>
        <w:t>(MTUlti</w:t>
      </w:r>
      <w:r>
        <w:rPr>
          <w:rFonts w:eastAsia="Arial"/>
        </w:rPr>
        <w:t>mateDebtor) &gt; RemainingLine THEN</w:t>
      </w:r>
    </w:p>
    <w:p w14:paraId="3734D33F" w14:textId="7ADDE279" w:rsidR="00840E32" w:rsidRPr="00A616C9" w:rsidRDefault="0037707D" w:rsidP="00840E32">
      <w:pPr>
        <w:spacing w:after="0" w:line="367" w:lineRule="auto"/>
        <w:ind w:left="1440" w:right="15" w:firstLine="0"/>
        <w:rPr>
          <w:rFonts w:eastAsia="Arial"/>
        </w:rPr>
      </w:pPr>
      <w:r>
        <w:rPr>
          <w:rFonts w:eastAsia="Arial"/>
        </w:rPr>
        <w:t xml:space="preserve">            </w:t>
      </w:r>
      <w:r w:rsidR="00840E32" w:rsidRPr="00A616C9">
        <w:rPr>
          <w:rFonts w:eastAsia="Arial"/>
        </w:rPr>
        <w:t xml:space="preserve">  MT70FullString = </w:t>
      </w:r>
      <w:r w:rsidR="00840E32" w:rsidRPr="00BB6B19">
        <w:rPr>
          <w:rFonts w:eastAsia="Arial"/>
          <w:b/>
        </w:rPr>
        <w:t>Concatenate</w:t>
      </w:r>
      <w:r w:rsidR="00840E32" w:rsidRPr="00A616C9">
        <w:rPr>
          <w:rFonts w:eastAsia="Arial"/>
        </w:rPr>
        <w:t xml:space="preserve">( “/ULTD/”,  </w:t>
      </w:r>
      <w:r>
        <w:rPr>
          <w:rFonts w:eastAsia="Arial"/>
        </w:rPr>
        <w:t xml:space="preserve">    </w:t>
      </w:r>
      <w:r w:rsidRPr="00BB6B19">
        <w:rPr>
          <w:rFonts w:eastAsia="Arial"/>
          <w:b/>
        </w:rPr>
        <w:t>Substring</w:t>
      </w:r>
      <w:r>
        <w:rPr>
          <w:rFonts w:eastAsia="Arial"/>
        </w:rPr>
        <w:t>(MTUltimateDebtor,1,</w:t>
      </w:r>
      <w:r w:rsidR="00840E32" w:rsidRPr="00A616C9">
        <w:rPr>
          <w:rFonts w:eastAsia="Arial"/>
        </w:rPr>
        <w:t>RemainingLine-1), “+”)</w:t>
      </w:r>
    </w:p>
    <w:p w14:paraId="0098FA92" w14:textId="6F694DE4" w:rsidR="00840E32" w:rsidRPr="0037707D" w:rsidRDefault="0037707D" w:rsidP="00840E32">
      <w:pPr>
        <w:spacing w:after="0" w:line="367" w:lineRule="auto"/>
        <w:ind w:left="869" w:right="15" w:firstLine="571"/>
        <w:rPr>
          <w:rFonts w:eastAsia="Arial"/>
          <w:b/>
        </w:rPr>
      </w:pPr>
      <w:r>
        <w:rPr>
          <w:rFonts w:eastAsia="Arial"/>
        </w:rPr>
        <w:t xml:space="preserve">          </w:t>
      </w:r>
      <w:r w:rsidR="00840E32" w:rsidRPr="0037707D">
        <w:rPr>
          <w:rFonts w:eastAsia="Arial"/>
          <w:b/>
        </w:rPr>
        <w:t>ELSE</w:t>
      </w:r>
    </w:p>
    <w:p w14:paraId="07D16EFC" w14:textId="77777777" w:rsidR="00840E32" w:rsidRPr="00A616C9" w:rsidRDefault="00840E32" w:rsidP="00840E32">
      <w:pPr>
        <w:spacing w:after="0" w:line="367" w:lineRule="auto"/>
        <w:ind w:left="1440" w:right="15" w:firstLine="0"/>
        <w:rPr>
          <w:rFonts w:eastAsia="Arial"/>
        </w:rPr>
      </w:pPr>
      <w:r w:rsidRPr="00A616C9">
        <w:rPr>
          <w:rFonts w:eastAsia="Arial"/>
        </w:rPr>
        <w:t xml:space="preserve">MT70FullString = </w:t>
      </w:r>
      <w:r w:rsidRPr="00BB6B19">
        <w:rPr>
          <w:rFonts w:eastAsia="Arial"/>
          <w:b/>
        </w:rPr>
        <w:t>Concatenate</w:t>
      </w:r>
      <w:r w:rsidRPr="00A616C9">
        <w:rPr>
          <w:rFonts w:eastAsia="Arial"/>
        </w:rPr>
        <w:t xml:space="preserve">( “/ULTD/”, </w:t>
      </w:r>
      <w:r w:rsidRPr="00BB6B19">
        <w:rPr>
          <w:rFonts w:eastAsia="Arial"/>
          <w:b/>
        </w:rPr>
        <w:t>Substring</w:t>
      </w:r>
      <w:r w:rsidRPr="00A616C9">
        <w:rPr>
          <w:rFonts w:eastAsia="Arial"/>
        </w:rPr>
        <w:t>(MTUltimateDebtor, 1))</w:t>
      </w:r>
    </w:p>
    <w:p w14:paraId="089B7904" w14:textId="7B66031B" w:rsidR="00840E32" w:rsidRPr="0037707D" w:rsidRDefault="0037707D" w:rsidP="0037707D">
      <w:pPr>
        <w:tabs>
          <w:tab w:val="left" w:pos="2340"/>
          <w:tab w:val="left" w:pos="2610"/>
          <w:tab w:val="left" w:pos="2700"/>
        </w:tabs>
        <w:spacing w:after="0" w:line="367" w:lineRule="auto"/>
        <w:ind w:left="1440" w:right="15" w:firstLine="0"/>
        <w:rPr>
          <w:rFonts w:eastAsia="Arial"/>
          <w:b/>
        </w:rPr>
      </w:pPr>
      <w:r>
        <w:rPr>
          <w:rFonts w:eastAsia="Arial"/>
        </w:rPr>
        <w:lastRenderedPageBreak/>
        <w:t xml:space="preserve">          </w:t>
      </w:r>
      <w:r w:rsidR="00840E32" w:rsidRPr="0037707D">
        <w:rPr>
          <w:rFonts w:eastAsia="Arial"/>
          <w:b/>
        </w:rPr>
        <w:t>ENDIF</w:t>
      </w:r>
    </w:p>
    <w:p w14:paraId="4F7E47A9" w14:textId="77777777" w:rsidR="00840E32" w:rsidRPr="00A616C9" w:rsidRDefault="00840E32" w:rsidP="00840E32">
      <w:pPr>
        <w:spacing w:after="0" w:line="367" w:lineRule="auto"/>
        <w:ind w:left="1440" w:right="15" w:firstLine="0"/>
        <w:rPr>
          <w:rFonts w:eastAsia="Arial"/>
        </w:rPr>
      </w:pPr>
    </w:p>
    <w:p w14:paraId="3A8FFF3D" w14:textId="347DBA99" w:rsidR="00840E32" w:rsidRPr="00A616C9" w:rsidRDefault="00840E32" w:rsidP="00840E32">
      <w:pPr>
        <w:spacing w:after="0" w:line="367" w:lineRule="auto"/>
        <w:ind w:left="869" w:right="15" w:hanging="18"/>
        <w:rPr>
          <w:rFonts w:eastAsia="Arial"/>
          <w:b/>
        </w:rPr>
      </w:pPr>
      <w:r w:rsidRPr="00A616C9">
        <w:rPr>
          <w:rFonts w:eastAsia="Arial"/>
          <w:b/>
        </w:rPr>
        <w:t xml:space="preserve">          </w:t>
      </w:r>
      <w:r w:rsidR="001363F5">
        <w:rPr>
          <w:rFonts w:eastAsia="Arial"/>
          <w:b/>
        </w:rPr>
        <w:t xml:space="preserve"> </w:t>
      </w:r>
      <w:r w:rsidRPr="00A616C9">
        <w:rPr>
          <w:rFonts w:eastAsia="Arial"/>
          <w:b/>
        </w:rPr>
        <w:t xml:space="preserve">ELSE /* </w:t>
      </w:r>
      <w:r w:rsidRPr="00A616C9">
        <w:rPr>
          <w:rFonts w:eastAsia="Arial"/>
        </w:rPr>
        <w:t>RemainingLine  = 0 */</w:t>
      </w:r>
    </w:p>
    <w:p w14:paraId="413FAB6A" w14:textId="3F06BEC5" w:rsidR="00840E32" w:rsidRPr="00A616C9" w:rsidRDefault="00840E32" w:rsidP="00840E32">
      <w:pPr>
        <w:spacing w:after="0" w:line="367" w:lineRule="auto"/>
        <w:ind w:left="869" w:right="15" w:hanging="18"/>
        <w:rPr>
          <w:rFonts w:eastAsia="Arial"/>
        </w:rPr>
      </w:pPr>
      <w:r w:rsidRPr="00A616C9">
        <w:rPr>
          <w:rFonts w:eastAsia="Arial"/>
          <w:b/>
        </w:rPr>
        <w:tab/>
      </w:r>
      <w:r w:rsidRPr="00A616C9">
        <w:rPr>
          <w:rFonts w:eastAsia="Arial"/>
          <w:b/>
        </w:rPr>
        <w:tab/>
      </w:r>
      <w:r w:rsidR="0037707D">
        <w:rPr>
          <w:rFonts w:eastAsia="Arial"/>
          <w:b/>
        </w:rPr>
        <w:t xml:space="preserve">       </w:t>
      </w:r>
      <w:r w:rsidRPr="00A616C9">
        <w:rPr>
          <w:rFonts w:eastAsia="Arial"/>
        </w:rPr>
        <w:t>/*no partial data can be copied */</w:t>
      </w:r>
    </w:p>
    <w:p w14:paraId="429FDCB2" w14:textId="63B5FB1B" w:rsidR="00840E32" w:rsidRDefault="00840E32" w:rsidP="00840E32">
      <w:pPr>
        <w:spacing w:after="0" w:line="367" w:lineRule="auto"/>
        <w:ind w:left="869" w:right="15" w:hanging="18"/>
        <w:rPr>
          <w:rFonts w:eastAsia="Arial"/>
        </w:rPr>
      </w:pPr>
      <w:r w:rsidRPr="00A616C9">
        <w:rPr>
          <w:rFonts w:eastAsia="Arial"/>
        </w:rPr>
        <w:t xml:space="preserve">        </w:t>
      </w:r>
      <w:r w:rsidR="0037707D">
        <w:rPr>
          <w:rFonts w:eastAsia="Arial"/>
        </w:rPr>
        <w:t xml:space="preserve">  </w:t>
      </w:r>
      <w:r w:rsidRPr="00A616C9">
        <w:rPr>
          <w:rFonts w:eastAsia="Arial"/>
        </w:rPr>
        <w:t xml:space="preserve">   Flag_MissingInformation = “True”</w:t>
      </w:r>
    </w:p>
    <w:p w14:paraId="576F2C53" w14:textId="29546965" w:rsidR="00E06281" w:rsidRPr="00E06281" w:rsidRDefault="001363F5" w:rsidP="00840E32">
      <w:pPr>
        <w:spacing w:after="0" w:line="367" w:lineRule="auto"/>
        <w:ind w:left="869" w:right="15" w:hanging="18"/>
        <w:rPr>
          <w:rFonts w:eastAsia="Arial"/>
          <w:b/>
        </w:rPr>
      </w:pPr>
      <w:r>
        <w:rPr>
          <w:rFonts w:eastAsia="Arial"/>
          <w:b/>
        </w:rPr>
        <w:t xml:space="preserve">           </w:t>
      </w:r>
      <w:r w:rsidR="00E06281" w:rsidRPr="00E06281">
        <w:rPr>
          <w:rFonts w:eastAsia="Arial"/>
          <w:b/>
        </w:rPr>
        <w:t>ENDIF</w:t>
      </w:r>
    </w:p>
    <w:p w14:paraId="09E274AE" w14:textId="77777777" w:rsidR="00840E32" w:rsidRPr="00A616C9" w:rsidRDefault="00840E32" w:rsidP="00840E32">
      <w:pPr>
        <w:spacing w:after="0" w:line="367" w:lineRule="auto"/>
        <w:ind w:left="869" w:right="15" w:hanging="18"/>
        <w:rPr>
          <w:rFonts w:eastAsia="Arial"/>
        </w:rPr>
      </w:pPr>
      <w:r w:rsidRPr="00A616C9">
        <w:rPr>
          <w:rFonts w:eastAsia="Arial"/>
        </w:rPr>
        <w:t>}</w:t>
      </w:r>
    </w:p>
    <w:p w14:paraId="4FA2ECC9" w14:textId="3D5C9705" w:rsidR="00840E32" w:rsidRPr="00A616C9" w:rsidRDefault="00BB6B19" w:rsidP="00840E32">
      <w:pPr>
        <w:spacing w:after="0" w:line="367" w:lineRule="auto"/>
        <w:ind w:left="869" w:right="15" w:hanging="18"/>
        <w:rPr>
          <w:rFonts w:eastAsia="Arial"/>
        </w:rPr>
      </w:pPr>
      <w:r>
        <w:rPr>
          <w:rFonts w:eastAsia="Arial"/>
        </w:rPr>
        <w:t xml:space="preserve"> </w:t>
      </w:r>
      <w:r w:rsidR="00840E32" w:rsidRPr="00E06281">
        <w:rPr>
          <w:rFonts w:eastAsia="Arial"/>
          <w:b/>
        </w:rPr>
        <w:t>ENDIF</w:t>
      </w:r>
      <w:r w:rsidR="00840E32" w:rsidRPr="00A616C9">
        <w:rPr>
          <w:rFonts w:eastAsia="Arial"/>
        </w:rPr>
        <w:t xml:space="preserve"> /* LENGTH(MTUltimateDebtor) &gt; 0  */</w:t>
      </w:r>
    </w:p>
    <w:p w14:paraId="3862AFFD" w14:textId="140BB2C1" w:rsidR="00840E32" w:rsidRPr="00A616C9" w:rsidRDefault="00840E32" w:rsidP="00BB6B19">
      <w:pPr>
        <w:spacing w:after="0" w:line="367" w:lineRule="auto"/>
        <w:ind w:left="0" w:right="15" w:firstLine="0"/>
        <w:rPr>
          <w:rFonts w:eastAsia="Arial"/>
        </w:rPr>
      </w:pPr>
      <w:r w:rsidRPr="00E06281">
        <w:rPr>
          <w:rFonts w:eastAsia="Arial"/>
          <w:b/>
        </w:rPr>
        <w:t>ENDIF</w:t>
      </w:r>
      <w:r w:rsidRPr="00A616C9">
        <w:rPr>
          <w:rFonts w:eastAsia="Arial"/>
        </w:rPr>
        <w:t xml:space="preserve"> /* MX</w:t>
      </w:r>
      <w:r w:rsidR="00E26EE4" w:rsidRPr="00A616C9">
        <w:rPr>
          <w:rFonts w:eastAsia="Arial"/>
        </w:rPr>
        <w:t>Return</w:t>
      </w:r>
      <w:r w:rsidR="00C900E2">
        <w:rPr>
          <w:rFonts w:eastAsia="Arial"/>
        </w:rPr>
        <w:t xml:space="preserve">UltimateDebtor IsPresent </w:t>
      </w:r>
      <w:r w:rsidRPr="00A616C9">
        <w:rPr>
          <w:rFonts w:eastAsia="Arial"/>
        </w:rPr>
        <w:t>*/</w:t>
      </w:r>
    </w:p>
    <w:p w14:paraId="5E5E7689" w14:textId="77777777" w:rsidR="0030777B" w:rsidRPr="00A616C9" w:rsidRDefault="0030777B" w:rsidP="0030777B">
      <w:pPr>
        <w:spacing w:after="0" w:line="367" w:lineRule="auto"/>
        <w:ind w:left="849" w:right="15" w:hanging="10"/>
        <w:rPr>
          <w:rFonts w:eastAsia="Arial"/>
        </w:rPr>
      </w:pPr>
    </w:p>
    <w:p w14:paraId="68F65449" w14:textId="77777777" w:rsidR="0030777B" w:rsidRPr="009E2EA3" w:rsidRDefault="0030777B" w:rsidP="0030777B">
      <w:pPr>
        <w:spacing w:after="0" w:line="367" w:lineRule="auto"/>
        <w:ind w:left="849" w:right="15" w:hanging="10"/>
        <w:rPr>
          <w:rFonts w:eastAsia="Arial"/>
        </w:rPr>
      </w:pPr>
      <w:r w:rsidRPr="009E2EA3">
        <w:rPr>
          <w:rFonts w:eastAsia="Arial"/>
        </w:rPr>
        <w:t>/* Copy the MT70FullString in 4*35 Format */</w:t>
      </w:r>
    </w:p>
    <w:p w14:paraId="7170D42E" w14:textId="52E247F4" w:rsidR="0030777B" w:rsidRPr="00A616C9" w:rsidRDefault="0030777B" w:rsidP="0030777B">
      <w:pPr>
        <w:spacing w:after="0" w:line="367" w:lineRule="auto"/>
        <w:ind w:left="849" w:right="15" w:hanging="10"/>
        <w:rPr>
          <w:rFonts w:eastAsia="Arial"/>
        </w:rPr>
      </w:pPr>
      <w:r w:rsidRPr="009E2EA3">
        <w:rPr>
          <w:rFonts w:eastAsia="Arial"/>
          <w:b/>
        </w:rPr>
        <w:t>IF</w:t>
      </w:r>
      <w:r w:rsidR="00DC1650">
        <w:rPr>
          <w:rFonts w:eastAsia="Arial"/>
        </w:rPr>
        <w:t xml:space="preserve"> </w:t>
      </w:r>
      <w:r w:rsidR="00DC1650" w:rsidRPr="00DC1650">
        <w:rPr>
          <w:rFonts w:eastAsia="Arial"/>
          <w:b/>
        </w:rPr>
        <w:t>Length</w:t>
      </w:r>
      <w:r w:rsidRPr="00A616C9">
        <w:rPr>
          <w:rFonts w:eastAsia="Arial"/>
        </w:rPr>
        <w:t>(MT70FullString)&gt; 105</w:t>
      </w:r>
      <w:r w:rsidR="009E2EA3">
        <w:rPr>
          <w:rFonts w:eastAsia="Arial"/>
        </w:rPr>
        <w:t xml:space="preserve"> THEN</w:t>
      </w:r>
    </w:p>
    <w:p w14:paraId="1088D19D" w14:textId="3CBF72CB" w:rsidR="0030777B" w:rsidRPr="00A616C9" w:rsidRDefault="009E2EA3" w:rsidP="008B6975">
      <w:pPr>
        <w:tabs>
          <w:tab w:val="left" w:pos="990"/>
          <w:tab w:val="left" w:pos="1080"/>
        </w:tabs>
        <w:spacing w:after="0" w:line="367" w:lineRule="auto"/>
        <w:ind w:left="900" w:right="15" w:hanging="10"/>
        <w:rPr>
          <w:rFonts w:eastAsia="Arial"/>
        </w:rPr>
      </w:pPr>
      <w:r>
        <w:rPr>
          <w:rFonts w:eastAsia="Arial"/>
        </w:rPr>
        <w:t xml:space="preserve"> </w:t>
      </w:r>
      <w:r w:rsidR="0030777B" w:rsidRPr="00A616C9">
        <w:rPr>
          <w:rFonts w:eastAsia="Arial"/>
        </w:rPr>
        <w:t>MTRemittanceInfo</w:t>
      </w:r>
      <w:r>
        <w:rPr>
          <w:rFonts w:eastAsia="Arial"/>
        </w:rPr>
        <w:t xml:space="preserve">[1] = </w:t>
      </w:r>
      <w:r w:rsidRPr="00DC1650">
        <w:rPr>
          <w:rFonts w:eastAsia="Arial"/>
          <w:b/>
        </w:rPr>
        <w:t>Substring</w:t>
      </w:r>
      <w:r>
        <w:rPr>
          <w:rFonts w:eastAsia="Arial"/>
        </w:rPr>
        <w:t>(MT70FullString,1,</w:t>
      </w:r>
      <w:r w:rsidR="0030777B" w:rsidRPr="00A616C9">
        <w:rPr>
          <w:rFonts w:eastAsia="Arial"/>
        </w:rPr>
        <w:t>35)</w:t>
      </w:r>
    </w:p>
    <w:p w14:paraId="6BDE32E6" w14:textId="3FC4CC3C" w:rsidR="0030777B" w:rsidRPr="00A616C9" w:rsidRDefault="00C96A37" w:rsidP="008B6975">
      <w:pPr>
        <w:spacing w:after="0" w:line="367" w:lineRule="auto"/>
        <w:ind w:left="900" w:right="15" w:hanging="180"/>
        <w:rPr>
          <w:rFonts w:eastAsia="Arial"/>
        </w:rPr>
      </w:pPr>
      <w:r>
        <w:rPr>
          <w:rFonts w:eastAsia="Arial"/>
        </w:rPr>
        <w:t xml:space="preserve">MTRemittanceInfo[2] = </w:t>
      </w:r>
      <w:r w:rsidR="0030777B" w:rsidRPr="00DC1650">
        <w:rPr>
          <w:rFonts w:eastAsia="Arial"/>
          <w:b/>
        </w:rPr>
        <w:t>Concatenate</w:t>
      </w:r>
      <w:r w:rsidR="0030777B" w:rsidRPr="00A616C9">
        <w:rPr>
          <w:rFonts w:eastAsia="Arial"/>
        </w:rPr>
        <w:t>(CRL</w:t>
      </w:r>
      <w:r w:rsidR="008B6975">
        <w:rPr>
          <w:rFonts w:eastAsia="Arial"/>
        </w:rPr>
        <w:t>F,</w:t>
      </w:r>
      <w:r w:rsidR="008B6975" w:rsidRPr="00DC1650">
        <w:rPr>
          <w:rFonts w:eastAsia="Arial"/>
          <w:b/>
        </w:rPr>
        <w:t>Substring</w:t>
      </w:r>
      <w:r w:rsidR="008B6975">
        <w:rPr>
          <w:rFonts w:eastAsia="Arial"/>
        </w:rPr>
        <w:t>(MT70FullString,36,</w:t>
      </w:r>
      <w:r w:rsidR="0030777B" w:rsidRPr="00A616C9">
        <w:rPr>
          <w:rFonts w:eastAsia="Arial"/>
        </w:rPr>
        <w:t>70)</w:t>
      </w:r>
    </w:p>
    <w:p w14:paraId="46538A9B" w14:textId="4FBE140D" w:rsidR="0030777B" w:rsidRPr="00A616C9" w:rsidRDefault="0030777B" w:rsidP="00C96A37">
      <w:pPr>
        <w:tabs>
          <w:tab w:val="left" w:pos="850"/>
        </w:tabs>
        <w:spacing w:after="0" w:line="367" w:lineRule="auto"/>
        <w:ind w:right="15"/>
        <w:rPr>
          <w:rFonts w:eastAsia="Arial"/>
        </w:rPr>
      </w:pPr>
      <w:r w:rsidRPr="00A616C9">
        <w:rPr>
          <w:rFonts w:eastAsia="Arial"/>
        </w:rPr>
        <w:t xml:space="preserve">MTRemittanceInfo[3] = </w:t>
      </w:r>
      <w:r w:rsidR="008B6975">
        <w:rPr>
          <w:rFonts w:eastAsia="Arial"/>
        </w:rPr>
        <w:t xml:space="preserve">  </w:t>
      </w:r>
      <w:r w:rsidRPr="00DC1650">
        <w:rPr>
          <w:rFonts w:eastAsia="Arial"/>
          <w:b/>
        </w:rPr>
        <w:t>Concatenate</w:t>
      </w:r>
      <w:r w:rsidR="008B6975">
        <w:rPr>
          <w:rFonts w:eastAsia="Arial"/>
        </w:rPr>
        <w:t>(CRLF,</w:t>
      </w:r>
      <w:r w:rsidR="008B6975" w:rsidRPr="00DC1650">
        <w:rPr>
          <w:rFonts w:eastAsia="Arial"/>
          <w:b/>
        </w:rPr>
        <w:t>Substring</w:t>
      </w:r>
      <w:r w:rsidR="008B6975">
        <w:rPr>
          <w:rFonts w:eastAsia="Arial"/>
        </w:rPr>
        <w:t>(MT70FullString,71,</w:t>
      </w:r>
      <w:r w:rsidRPr="00A616C9">
        <w:rPr>
          <w:rFonts w:eastAsia="Arial"/>
        </w:rPr>
        <w:t>105)</w:t>
      </w:r>
    </w:p>
    <w:p w14:paraId="0DF92943" w14:textId="77777777" w:rsidR="0030777B" w:rsidRPr="00A616C9" w:rsidRDefault="0030777B" w:rsidP="0030777B">
      <w:pPr>
        <w:spacing w:after="0" w:line="367" w:lineRule="auto"/>
        <w:ind w:left="849" w:right="15" w:hanging="10"/>
        <w:rPr>
          <w:rFonts w:eastAsia="Arial"/>
        </w:rPr>
      </w:pPr>
      <w:r w:rsidRPr="00A616C9">
        <w:rPr>
          <w:rFonts w:eastAsia="Arial"/>
        </w:rPr>
        <w:t xml:space="preserve">MTRemittanceInfo[4] = </w:t>
      </w:r>
      <w:r w:rsidRPr="00DC1650">
        <w:rPr>
          <w:rFonts w:eastAsia="Arial"/>
          <w:b/>
        </w:rPr>
        <w:t>Concatenate</w:t>
      </w:r>
      <w:r w:rsidRPr="00A616C9">
        <w:rPr>
          <w:rFonts w:eastAsia="Arial"/>
        </w:rPr>
        <w:t>(CRLF,</w:t>
      </w:r>
      <w:r w:rsidRPr="00DC1650">
        <w:rPr>
          <w:rFonts w:eastAsia="Arial"/>
          <w:b/>
        </w:rPr>
        <w:t>Substring</w:t>
      </w:r>
      <w:r w:rsidRPr="00A616C9">
        <w:rPr>
          <w:rFonts w:eastAsia="Arial"/>
        </w:rPr>
        <w:t>(MT70FullString, 106)</w:t>
      </w:r>
    </w:p>
    <w:p w14:paraId="2AB0B7B9" w14:textId="77777777" w:rsidR="0030777B" w:rsidRPr="00A616C9" w:rsidRDefault="0030777B" w:rsidP="0030777B">
      <w:pPr>
        <w:spacing w:after="0" w:line="367" w:lineRule="auto"/>
        <w:ind w:left="849" w:right="15" w:hanging="10"/>
        <w:rPr>
          <w:rFonts w:eastAsia="Arial"/>
        </w:rPr>
      </w:pPr>
    </w:p>
    <w:p w14:paraId="5884F984" w14:textId="32737E8D" w:rsidR="0030777B" w:rsidRPr="00A616C9" w:rsidRDefault="00C96A37" w:rsidP="0030777B">
      <w:pPr>
        <w:spacing w:after="0" w:line="367" w:lineRule="auto"/>
        <w:ind w:left="849" w:right="15" w:hanging="10"/>
        <w:rPr>
          <w:rFonts w:eastAsia="Arial"/>
        </w:rPr>
      </w:pPr>
      <w:r w:rsidRPr="00C96A37">
        <w:rPr>
          <w:rFonts w:eastAsia="Arial"/>
          <w:b/>
        </w:rPr>
        <w:t>ELSE</w:t>
      </w:r>
      <w:r w:rsidR="0030777B" w:rsidRPr="00C96A37">
        <w:rPr>
          <w:rFonts w:eastAsia="Arial"/>
          <w:b/>
        </w:rPr>
        <w:t>IF</w:t>
      </w:r>
      <w:r w:rsidR="00DC1650">
        <w:rPr>
          <w:rFonts w:eastAsia="Arial"/>
        </w:rPr>
        <w:t xml:space="preserve"> </w:t>
      </w:r>
      <w:r w:rsidR="00DC1650" w:rsidRPr="00DC1650">
        <w:rPr>
          <w:rFonts w:eastAsia="Arial"/>
          <w:b/>
        </w:rPr>
        <w:t>Length</w:t>
      </w:r>
      <w:r w:rsidR="0030777B" w:rsidRPr="00A616C9">
        <w:rPr>
          <w:rFonts w:eastAsia="Arial"/>
        </w:rPr>
        <w:t>(MT70FullString)&gt; 70</w:t>
      </w:r>
      <w:r>
        <w:rPr>
          <w:rFonts w:eastAsia="Arial"/>
        </w:rPr>
        <w:t xml:space="preserve"> THEN</w:t>
      </w:r>
    </w:p>
    <w:p w14:paraId="00651779" w14:textId="4B61CC1F" w:rsidR="0030777B" w:rsidRPr="00A616C9" w:rsidRDefault="0030777B" w:rsidP="0030777B">
      <w:pPr>
        <w:spacing w:after="0" w:line="367" w:lineRule="auto"/>
        <w:ind w:left="849" w:right="15" w:hanging="10"/>
        <w:rPr>
          <w:rFonts w:eastAsia="Arial"/>
        </w:rPr>
      </w:pPr>
      <w:r w:rsidRPr="00A616C9">
        <w:rPr>
          <w:rFonts w:eastAsia="Arial"/>
        </w:rPr>
        <w:t>MTRemittanceInfo</w:t>
      </w:r>
      <w:r w:rsidR="00C96A37">
        <w:rPr>
          <w:rFonts w:eastAsia="Arial"/>
        </w:rPr>
        <w:t xml:space="preserve">[1] = </w:t>
      </w:r>
      <w:r w:rsidR="00C96A37" w:rsidRPr="00DC1650">
        <w:rPr>
          <w:rFonts w:eastAsia="Arial"/>
          <w:b/>
        </w:rPr>
        <w:t>Substring</w:t>
      </w:r>
      <w:r w:rsidR="00C96A37">
        <w:rPr>
          <w:rFonts w:eastAsia="Arial"/>
        </w:rPr>
        <w:t>(MT70FullString,1,</w:t>
      </w:r>
      <w:r w:rsidRPr="00A616C9">
        <w:rPr>
          <w:rFonts w:eastAsia="Arial"/>
        </w:rPr>
        <w:t>35)</w:t>
      </w:r>
    </w:p>
    <w:p w14:paraId="41421A41" w14:textId="66A5AB62" w:rsidR="0030777B" w:rsidRPr="00A616C9" w:rsidRDefault="0030777B" w:rsidP="0030777B">
      <w:pPr>
        <w:spacing w:after="0" w:line="367" w:lineRule="auto"/>
        <w:ind w:left="849" w:right="15" w:hanging="10"/>
        <w:rPr>
          <w:rFonts w:eastAsia="Arial"/>
        </w:rPr>
      </w:pPr>
      <w:r w:rsidRPr="00A616C9">
        <w:rPr>
          <w:rFonts w:eastAsia="Arial"/>
        </w:rPr>
        <w:t xml:space="preserve">MTRemittanceInfo[2] = </w:t>
      </w:r>
      <w:r w:rsidRPr="00DC1650">
        <w:rPr>
          <w:rFonts w:eastAsia="Arial"/>
          <w:b/>
        </w:rPr>
        <w:t>Concatenate</w:t>
      </w:r>
      <w:r w:rsidRPr="00A616C9">
        <w:rPr>
          <w:rFonts w:eastAsia="Arial"/>
        </w:rPr>
        <w:t>(CRL</w:t>
      </w:r>
      <w:r w:rsidR="00C96A37">
        <w:rPr>
          <w:rFonts w:eastAsia="Arial"/>
        </w:rPr>
        <w:t>F,</w:t>
      </w:r>
      <w:r w:rsidR="00C96A37" w:rsidRPr="00DC1650">
        <w:rPr>
          <w:rFonts w:eastAsia="Arial"/>
          <w:b/>
        </w:rPr>
        <w:t>Substring</w:t>
      </w:r>
      <w:r w:rsidR="00C96A37">
        <w:rPr>
          <w:rFonts w:eastAsia="Arial"/>
        </w:rPr>
        <w:t>(MT70FullString,36,</w:t>
      </w:r>
      <w:r w:rsidRPr="00A616C9">
        <w:rPr>
          <w:rFonts w:eastAsia="Arial"/>
        </w:rPr>
        <w:t>70)</w:t>
      </w:r>
    </w:p>
    <w:p w14:paraId="1FF60A48" w14:textId="77777777" w:rsidR="0030777B" w:rsidRPr="00A616C9" w:rsidRDefault="0030777B" w:rsidP="0030777B">
      <w:pPr>
        <w:spacing w:after="0" w:line="367" w:lineRule="auto"/>
        <w:ind w:left="849" w:right="15" w:hanging="10"/>
        <w:rPr>
          <w:rFonts w:eastAsia="Arial"/>
        </w:rPr>
      </w:pPr>
      <w:r w:rsidRPr="00A616C9">
        <w:rPr>
          <w:rFonts w:eastAsia="Arial"/>
        </w:rPr>
        <w:t xml:space="preserve">MTRemittanceInfo[3] = </w:t>
      </w:r>
      <w:r w:rsidRPr="00DC1650">
        <w:rPr>
          <w:rFonts w:eastAsia="Arial"/>
          <w:b/>
        </w:rPr>
        <w:t>Concatenate</w:t>
      </w:r>
      <w:r w:rsidRPr="00A616C9">
        <w:rPr>
          <w:rFonts w:eastAsia="Arial"/>
        </w:rPr>
        <w:t>(CRLF,</w:t>
      </w:r>
      <w:r w:rsidRPr="00CB7490">
        <w:rPr>
          <w:rFonts w:eastAsia="Arial"/>
          <w:b/>
        </w:rPr>
        <w:t>Substring</w:t>
      </w:r>
      <w:r w:rsidRPr="00A616C9">
        <w:rPr>
          <w:rFonts w:eastAsia="Arial"/>
        </w:rPr>
        <w:t>(MT70FullString, 71)</w:t>
      </w:r>
    </w:p>
    <w:p w14:paraId="23B710EC" w14:textId="3E6BAB68" w:rsidR="0030777B" w:rsidRPr="00A616C9" w:rsidRDefault="00C96A37" w:rsidP="0030777B">
      <w:pPr>
        <w:spacing w:after="0" w:line="367" w:lineRule="auto"/>
        <w:ind w:left="849" w:right="15" w:hanging="10"/>
        <w:rPr>
          <w:rFonts w:eastAsia="Arial"/>
        </w:rPr>
      </w:pPr>
      <w:r w:rsidRPr="00C96A37">
        <w:rPr>
          <w:rFonts w:eastAsia="Arial"/>
          <w:b/>
        </w:rPr>
        <w:t>ELSE</w:t>
      </w:r>
      <w:r w:rsidR="0030777B" w:rsidRPr="00C96A37">
        <w:rPr>
          <w:rFonts w:eastAsia="Arial"/>
          <w:b/>
        </w:rPr>
        <w:t>IF</w:t>
      </w:r>
      <w:r w:rsidR="00DC1650">
        <w:rPr>
          <w:rFonts w:eastAsia="Arial"/>
        </w:rPr>
        <w:t xml:space="preserve"> </w:t>
      </w:r>
      <w:r w:rsidR="00DC1650" w:rsidRPr="00DC1650">
        <w:rPr>
          <w:rFonts w:eastAsia="Arial"/>
          <w:b/>
        </w:rPr>
        <w:t>Length</w:t>
      </w:r>
      <w:r w:rsidR="0030777B" w:rsidRPr="00A616C9">
        <w:rPr>
          <w:rFonts w:eastAsia="Arial"/>
        </w:rPr>
        <w:t>(MT70FullString)&gt; 35</w:t>
      </w:r>
      <w:r>
        <w:rPr>
          <w:rFonts w:eastAsia="Arial"/>
        </w:rPr>
        <w:t xml:space="preserve"> THEN</w:t>
      </w:r>
    </w:p>
    <w:p w14:paraId="4110E81B" w14:textId="77777777" w:rsidR="0030777B" w:rsidRPr="00A616C9" w:rsidRDefault="0030777B" w:rsidP="0030777B">
      <w:pPr>
        <w:spacing w:after="0" w:line="367" w:lineRule="auto"/>
        <w:ind w:left="849" w:right="15" w:hanging="10"/>
        <w:rPr>
          <w:rFonts w:eastAsia="Arial"/>
        </w:rPr>
      </w:pPr>
      <w:r w:rsidRPr="00A616C9">
        <w:rPr>
          <w:rFonts w:eastAsia="Arial"/>
        </w:rPr>
        <w:t xml:space="preserve">MTRemittanceInfo[1] = </w:t>
      </w:r>
      <w:r w:rsidRPr="00DC1650">
        <w:rPr>
          <w:rFonts w:eastAsia="Arial"/>
          <w:b/>
        </w:rPr>
        <w:t>Substring</w:t>
      </w:r>
      <w:r w:rsidRPr="00A616C9">
        <w:rPr>
          <w:rFonts w:eastAsia="Arial"/>
        </w:rPr>
        <w:t>(MT70FullString, 1, 35)</w:t>
      </w:r>
    </w:p>
    <w:p w14:paraId="40A51A64" w14:textId="77777777" w:rsidR="0030777B" w:rsidRPr="00A616C9" w:rsidRDefault="0030777B" w:rsidP="0030777B">
      <w:pPr>
        <w:spacing w:after="0" w:line="367" w:lineRule="auto"/>
        <w:ind w:left="849" w:right="15" w:hanging="10"/>
        <w:rPr>
          <w:rFonts w:eastAsia="Arial"/>
        </w:rPr>
      </w:pPr>
      <w:r w:rsidRPr="00A616C9">
        <w:rPr>
          <w:rFonts w:eastAsia="Arial"/>
        </w:rPr>
        <w:t xml:space="preserve">MTRemittanceInfo[2] = </w:t>
      </w:r>
      <w:r w:rsidRPr="00DC1650">
        <w:rPr>
          <w:rFonts w:eastAsia="Arial"/>
          <w:b/>
        </w:rPr>
        <w:t>Concatenate</w:t>
      </w:r>
      <w:r w:rsidRPr="00A616C9">
        <w:rPr>
          <w:rFonts w:eastAsia="Arial"/>
        </w:rPr>
        <w:t>(CRLF,</w:t>
      </w:r>
      <w:r w:rsidRPr="00DC1650">
        <w:rPr>
          <w:rFonts w:eastAsia="Arial"/>
          <w:b/>
        </w:rPr>
        <w:t>Substring</w:t>
      </w:r>
      <w:r w:rsidRPr="00A616C9">
        <w:rPr>
          <w:rFonts w:eastAsia="Arial"/>
        </w:rPr>
        <w:t>(MT70FullString, 36)</w:t>
      </w:r>
    </w:p>
    <w:p w14:paraId="2262A450" w14:textId="0139AFDA" w:rsidR="0030777B" w:rsidRPr="00A616C9" w:rsidRDefault="00C96A37" w:rsidP="0030777B">
      <w:pPr>
        <w:spacing w:after="0" w:line="367" w:lineRule="auto"/>
        <w:ind w:left="849" w:right="15" w:hanging="10"/>
        <w:rPr>
          <w:rFonts w:eastAsia="Arial"/>
        </w:rPr>
      </w:pPr>
      <w:r w:rsidRPr="00C96A37">
        <w:rPr>
          <w:rFonts w:eastAsia="Arial"/>
          <w:b/>
        </w:rPr>
        <w:t>ELSE</w:t>
      </w:r>
      <w:r w:rsidR="00856046" w:rsidRPr="00C96A37">
        <w:rPr>
          <w:rFonts w:eastAsia="Arial"/>
          <w:b/>
        </w:rPr>
        <w:t>IF</w:t>
      </w:r>
      <w:r w:rsidR="0030777B" w:rsidRPr="00A616C9">
        <w:rPr>
          <w:rFonts w:eastAsia="Arial"/>
        </w:rPr>
        <w:t xml:space="preserve"> LENGTH(MT70FullString)&lt;= 35</w:t>
      </w:r>
    </w:p>
    <w:p w14:paraId="3D464BBB" w14:textId="54A6DCC9" w:rsidR="0030777B" w:rsidRPr="00A616C9" w:rsidRDefault="0030777B" w:rsidP="0030777B">
      <w:pPr>
        <w:spacing w:after="0" w:line="367" w:lineRule="auto"/>
        <w:ind w:left="849" w:right="15" w:hanging="10"/>
        <w:rPr>
          <w:rFonts w:eastAsia="Arial"/>
        </w:rPr>
      </w:pPr>
      <w:r w:rsidRPr="00A616C9">
        <w:rPr>
          <w:rFonts w:eastAsia="Arial"/>
        </w:rPr>
        <w:t>MTRemittanceInfo</w:t>
      </w:r>
      <w:r w:rsidR="003E7D95">
        <w:rPr>
          <w:rFonts w:eastAsia="Arial"/>
        </w:rPr>
        <w:t xml:space="preserve">[1] = </w:t>
      </w:r>
      <w:r w:rsidR="003E7D95" w:rsidRPr="00DC1650">
        <w:rPr>
          <w:rFonts w:eastAsia="Arial"/>
          <w:b/>
        </w:rPr>
        <w:t>Substring(</w:t>
      </w:r>
      <w:r w:rsidR="003E7D95">
        <w:rPr>
          <w:rFonts w:eastAsia="Arial"/>
        </w:rPr>
        <w:t>MT70FullString,</w:t>
      </w:r>
      <w:r w:rsidRPr="00A616C9">
        <w:rPr>
          <w:rFonts w:eastAsia="Arial"/>
        </w:rPr>
        <w:t>1)</w:t>
      </w:r>
    </w:p>
    <w:p w14:paraId="5637211F" w14:textId="42FFA419" w:rsidR="0008609D" w:rsidRPr="003E7D95" w:rsidRDefault="00856046" w:rsidP="003E7D95">
      <w:pPr>
        <w:spacing w:after="0" w:line="367" w:lineRule="auto"/>
        <w:ind w:left="849" w:right="15" w:hanging="10"/>
        <w:rPr>
          <w:rFonts w:eastAsia="Arial"/>
          <w:b/>
        </w:rPr>
      </w:pPr>
      <w:r w:rsidRPr="003E7D95">
        <w:rPr>
          <w:rFonts w:eastAsia="Arial"/>
          <w:b/>
        </w:rPr>
        <w:t>ENDIF</w:t>
      </w:r>
    </w:p>
    <w:p w14:paraId="798BE0AD" w14:textId="58CEF18E" w:rsidR="00A165A8" w:rsidRDefault="00A165A8" w:rsidP="00FE4DB1">
      <w:pPr>
        <w:spacing w:after="306" w:line="216" w:lineRule="auto"/>
        <w:ind w:left="846" w:right="8" w:hanging="756"/>
        <w:rPr>
          <w:rFonts w:ascii="Arial" w:eastAsia="Arial" w:hAnsi="Arial" w:cs="Arial"/>
        </w:rPr>
      </w:pPr>
    </w:p>
    <w:p w14:paraId="1BF80A62" w14:textId="31348C69" w:rsidR="00A165A8" w:rsidRDefault="003F5EFA" w:rsidP="003F25FF">
      <w:pPr>
        <w:pStyle w:val="Heading3"/>
      </w:pPr>
      <w:bookmarkStart w:id="5503" w:name="_Toc136351307"/>
      <w:r>
        <w:t>4.3.18</w:t>
      </w:r>
      <w:r w:rsidR="003F25FF">
        <w:t xml:space="preserve">  </w:t>
      </w:r>
      <w:r w:rsidR="00A165A8">
        <w:t>MX_To_MT72FullField3</w:t>
      </w:r>
      <w:bookmarkEnd w:id="5503"/>
    </w:p>
    <w:p w14:paraId="15B30023" w14:textId="66CF93EB" w:rsidR="00A165A8" w:rsidRPr="00B74479" w:rsidRDefault="00BB1CFA" w:rsidP="00B665B3">
      <w:pPr>
        <w:tabs>
          <w:tab w:val="left" w:pos="540"/>
          <w:tab w:val="left" w:pos="630"/>
          <w:tab w:val="left" w:pos="720"/>
          <w:tab w:val="left" w:pos="810"/>
        </w:tabs>
        <w:spacing w:after="95"/>
        <w:ind w:left="419" w:right="157" w:hanging="7"/>
        <w:rPr>
          <w:rFonts w:ascii="Arial" w:hAnsi="Arial" w:cs="Arial"/>
        </w:rPr>
      </w:pPr>
      <w:r>
        <w:rPr>
          <w:rFonts w:ascii="Arial" w:eastAsia="Arial" w:hAnsi="Arial" w:cs="Arial"/>
          <w:b/>
        </w:rPr>
        <w:t xml:space="preserve">   </w:t>
      </w:r>
      <w:r w:rsidR="00A165A8" w:rsidRPr="00B74479">
        <w:rPr>
          <w:rFonts w:ascii="Arial" w:eastAsia="Arial" w:hAnsi="Arial" w:cs="Arial"/>
          <w:b/>
        </w:rPr>
        <w:t xml:space="preserve">Name </w:t>
      </w:r>
    </w:p>
    <w:p w14:paraId="0F18EA7A" w14:textId="3C3A829A" w:rsidR="00A165A8" w:rsidRPr="00B74479" w:rsidRDefault="00A165A8" w:rsidP="00A165A8">
      <w:pPr>
        <w:spacing w:after="112" w:line="249" w:lineRule="auto"/>
        <w:ind w:left="849" w:right="15" w:hanging="10"/>
        <w:rPr>
          <w:rFonts w:ascii="Arial" w:hAnsi="Arial" w:cs="Arial"/>
        </w:rPr>
      </w:pPr>
      <w:r w:rsidRPr="00B74479">
        <w:rPr>
          <w:rFonts w:ascii="Arial" w:hAnsi="Arial" w:cs="Arial"/>
        </w:rPr>
        <w:t>MX_To_MT72FullField3</w:t>
      </w:r>
    </w:p>
    <w:p w14:paraId="49E800CB" w14:textId="01879D0C" w:rsidR="00A165A8" w:rsidRPr="00B74479" w:rsidRDefault="00BB1CFA" w:rsidP="00BB1CFA">
      <w:pPr>
        <w:tabs>
          <w:tab w:val="left" w:pos="540"/>
          <w:tab w:val="left" w:pos="630"/>
        </w:tabs>
        <w:spacing w:after="95"/>
        <w:ind w:left="0" w:right="157" w:firstLine="0"/>
        <w:rPr>
          <w:rFonts w:ascii="Arial" w:eastAsia="Arial" w:hAnsi="Arial" w:cs="Arial"/>
          <w:b/>
        </w:rPr>
      </w:pPr>
      <w:r>
        <w:rPr>
          <w:rFonts w:ascii="Arial" w:eastAsia="Arial" w:hAnsi="Arial" w:cs="Arial"/>
          <w:b/>
        </w:rPr>
        <w:t xml:space="preserve">           </w:t>
      </w:r>
      <w:r w:rsidR="00A165A8" w:rsidRPr="00B74479">
        <w:rPr>
          <w:rFonts w:ascii="Arial" w:eastAsia="Arial" w:hAnsi="Arial" w:cs="Arial"/>
          <w:b/>
        </w:rPr>
        <w:t xml:space="preserve">Business description  </w:t>
      </w:r>
    </w:p>
    <w:p w14:paraId="07D8EFC2" w14:textId="173DF364" w:rsidR="00A165A8" w:rsidRPr="00B74479" w:rsidRDefault="005F3A8F" w:rsidP="009B47B9">
      <w:pPr>
        <w:spacing w:after="95"/>
        <w:ind w:left="630" w:right="157" w:firstLine="0"/>
        <w:rPr>
          <w:rFonts w:ascii="Arial" w:hAnsi="Arial" w:cs="Arial"/>
        </w:rPr>
      </w:pPr>
      <w:r w:rsidRPr="00B74479">
        <w:rPr>
          <w:rFonts w:ascii="Arial" w:hAnsi="Arial" w:cs="Arial"/>
        </w:rPr>
        <w:lastRenderedPageBreak/>
        <w:t xml:space="preserve">The function </w:t>
      </w:r>
      <w:r w:rsidR="00491BCE" w:rsidRPr="00B74479">
        <w:rPr>
          <w:rFonts w:ascii="Arial" w:hAnsi="Arial" w:cs="Arial"/>
        </w:rPr>
        <w:t xml:space="preserve">builds the field 72 used for a </w:t>
      </w:r>
      <w:r w:rsidRPr="00B74479">
        <w:rPr>
          <w:rFonts w:ascii="Arial" w:hAnsi="Arial" w:cs="Arial"/>
        </w:rPr>
        <w:t>returned payment using a new MT1</w:t>
      </w:r>
      <w:r w:rsidR="00444974" w:rsidRPr="00B74479">
        <w:rPr>
          <w:rFonts w:ascii="Arial" w:hAnsi="Arial" w:cs="Arial"/>
        </w:rPr>
        <w:t>03</w:t>
      </w:r>
      <w:r w:rsidR="00E06BC0" w:rsidRPr="00B74479">
        <w:rPr>
          <w:rFonts w:ascii="Arial" w:hAnsi="Arial" w:cs="Arial"/>
        </w:rPr>
        <w:t>/MT202</w:t>
      </w:r>
      <w:r w:rsidR="00444974" w:rsidRPr="00B74479">
        <w:rPr>
          <w:rFonts w:ascii="Arial" w:hAnsi="Arial" w:cs="Arial"/>
        </w:rPr>
        <w:t xml:space="preserve"> as target message and pacs.004 as a source message.</w:t>
      </w:r>
      <w:r w:rsidRPr="00B74479">
        <w:rPr>
          <w:rFonts w:ascii="Arial" w:hAnsi="Arial" w:cs="Arial"/>
        </w:rPr>
        <w:t xml:space="preserve"> </w:t>
      </w:r>
    </w:p>
    <w:p w14:paraId="10857231" w14:textId="2A6B8B60" w:rsidR="005F3A8F" w:rsidRPr="00B74479" w:rsidRDefault="005F3A8F" w:rsidP="009B47B9">
      <w:pPr>
        <w:spacing w:after="95"/>
        <w:ind w:left="630" w:right="157" w:firstLine="0"/>
        <w:rPr>
          <w:rFonts w:ascii="Arial" w:hAnsi="Arial" w:cs="Arial"/>
        </w:rPr>
      </w:pPr>
      <w:r w:rsidRPr="00B74479">
        <w:rPr>
          <w:rFonts w:ascii="Arial" w:hAnsi="Arial" w:cs="Arial"/>
        </w:rPr>
        <w:t>The field 72 will contain information about the return reason and possibly information from</w:t>
      </w:r>
      <w:r w:rsidR="00CD69E6" w:rsidRPr="00B74479">
        <w:rPr>
          <w:rFonts w:ascii="Arial" w:hAnsi="Arial" w:cs="Arial"/>
        </w:rPr>
        <w:t xml:space="preserve"> original payment Local Instrument</w:t>
      </w:r>
      <w:r w:rsidR="007A29A5" w:rsidRPr="00B74479">
        <w:rPr>
          <w:rFonts w:ascii="Arial" w:hAnsi="Arial" w:cs="Arial"/>
        </w:rPr>
        <w:t xml:space="preserve"> (code</w:t>
      </w:r>
      <w:r w:rsidR="00491BCE" w:rsidRPr="00B74479">
        <w:rPr>
          <w:rFonts w:ascii="Arial" w:hAnsi="Arial" w:cs="Arial"/>
        </w:rPr>
        <w:t xml:space="preserve"> only</w:t>
      </w:r>
      <w:r w:rsidR="007A29A5" w:rsidRPr="00B74479">
        <w:rPr>
          <w:rFonts w:ascii="Arial" w:hAnsi="Arial" w:cs="Arial"/>
        </w:rPr>
        <w:t>)</w:t>
      </w:r>
      <w:r w:rsidR="00CD69E6" w:rsidRPr="00B74479">
        <w:rPr>
          <w:rFonts w:ascii="Arial" w:hAnsi="Arial" w:cs="Arial"/>
        </w:rPr>
        <w:t xml:space="preserve">, </w:t>
      </w:r>
      <w:r w:rsidRPr="00B74479">
        <w:rPr>
          <w:rFonts w:ascii="Arial" w:hAnsi="Arial" w:cs="Arial"/>
        </w:rPr>
        <w:t xml:space="preserve">IntermediaryAgent2,3 and PreviousInstructionAgent1,2,3 </w:t>
      </w:r>
      <w:r w:rsidR="00A35B9E" w:rsidRPr="00B74479">
        <w:rPr>
          <w:rFonts w:ascii="Arial" w:hAnsi="Arial" w:cs="Arial"/>
        </w:rPr>
        <w:t>if present in the return chain</w:t>
      </w:r>
      <w:r w:rsidR="00CD69E6" w:rsidRPr="00B74479">
        <w:rPr>
          <w:rFonts w:ascii="Arial" w:hAnsi="Arial" w:cs="Arial"/>
        </w:rPr>
        <w:t xml:space="preserve"> and if room left in field 72.</w:t>
      </w:r>
    </w:p>
    <w:p w14:paraId="1520004E" w14:textId="558D9992" w:rsidR="008A042D" w:rsidRPr="00B74479" w:rsidRDefault="00FB5014" w:rsidP="009B47B9">
      <w:pPr>
        <w:spacing w:after="95"/>
        <w:ind w:left="630" w:right="157" w:firstLine="0"/>
        <w:rPr>
          <w:rFonts w:ascii="Arial" w:hAnsi="Arial" w:cs="Arial"/>
        </w:rPr>
      </w:pPr>
      <w:r w:rsidRPr="00B74479">
        <w:rPr>
          <w:rFonts w:ascii="Arial" w:hAnsi="Arial" w:cs="Arial"/>
        </w:rPr>
        <w:t>If the target message is MT202, additional information about</w:t>
      </w:r>
      <w:r w:rsidR="00EC2917" w:rsidRPr="00B74479">
        <w:rPr>
          <w:rFonts w:ascii="Arial" w:hAnsi="Arial" w:cs="Arial"/>
        </w:rPr>
        <w:t xml:space="preserve"> Charge Bearer and charge amount</w:t>
      </w:r>
      <w:r w:rsidRPr="00B74479">
        <w:rPr>
          <w:rFonts w:ascii="Arial" w:hAnsi="Arial" w:cs="Arial"/>
        </w:rPr>
        <w:t>(s)</w:t>
      </w:r>
      <w:ins w:id="5504" w:author="BOUVY Martine [3]" w:date="2020-12-18T14:10:00Z">
        <w:r w:rsidR="006302EF">
          <w:rPr>
            <w:rFonts w:ascii="Arial" w:hAnsi="Arial" w:cs="Arial"/>
          </w:rPr>
          <w:t xml:space="preserve"> </w:t>
        </w:r>
      </w:ins>
      <w:r w:rsidRPr="00B74479">
        <w:rPr>
          <w:rFonts w:ascii="Arial" w:hAnsi="Arial" w:cs="Arial"/>
        </w:rPr>
        <w:t>are translated to Field 72</w:t>
      </w:r>
      <w:r w:rsidR="005F43CA" w:rsidRPr="00B74479">
        <w:rPr>
          <w:rFonts w:ascii="Arial" w:hAnsi="Arial" w:cs="Arial"/>
        </w:rPr>
        <w:t xml:space="preserve"> as such without any calculation like for field 71G in MT10</w:t>
      </w:r>
      <w:r w:rsidR="004E0D9F" w:rsidRPr="00B74479">
        <w:rPr>
          <w:rFonts w:ascii="Arial" w:hAnsi="Arial" w:cs="Arial"/>
        </w:rPr>
        <w:t>3 and without any dependency between the presence of ChargeBearer and ChargesInformation, meaning that ChargesInformation may be present without ChargeBearer in pacs.004.</w:t>
      </w:r>
    </w:p>
    <w:p w14:paraId="79983CE5" w14:textId="77777777" w:rsidR="00FB5014" w:rsidRPr="00B74479" w:rsidRDefault="00FB5014" w:rsidP="00A165A8">
      <w:pPr>
        <w:spacing w:after="95"/>
        <w:ind w:left="419" w:right="157" w:hanging="7"/>
        <w:rPr>
          <w:rFonts w:ascii="Arial" w:hAnsi="Arial" w:cs="Arial"/>
        </w:rPr>
      </w:pPr>
    </w:p>
    <w:p w14:paraId="2C48F615" w14:textId="77777777" w:rsidR="00CD69E6" w:rsidRPr="00B74479" w:rsidRDefault="005F3A8F" w:rsidP="009B47B9">
      <w:pPr>
        <w:spacing w:after="95"/>
        <w:ind w:left="419" w:right="157" w:firstLine="211"/>
        <w:rPr>
          <w:rFonts w:ascii="Arial" w:hAnsi="Arial" w:cs="Arial"/>
        </w:rPr>
      </w:pPr>
      <w:r w:rsidRPr="00B74479">
        <w:rPr>
          <w:rFonts w:ascii="Arial" w:hAnsi="Arial" w:cs="Arial"/>
        </w:rPr>
        <w:t>The following code words and priority apply</w:t>
      </w:r>
      <w:r w:rsidR="00CD69E6" w:rsidRPr="00B74479">
        <w:rPr>
          <w:rFonts w:ascii="Arial" w:hAnsi="Arial" w:cs="Arial"/>
        </w:rPr>
        <w:t>:</w:t>
      </w:r>
    </w:p>
    <w:p w14:paraId="6C71C9E5" w14:textId="041E9566" w:rsidR="00FB5014" w:rsidRPr="00B74479" w:rsidRDefault="00705365" w:rsidP="00F70E69">
      <w:pPr>
        <w:tabs>
          <w:tab w:val="left" w:pos="630"/>
        </w:tabs>
        <w:spacing w:after="95"/>
        <w:ind w:left="419" w:right="157" w:firstLine="211"/>
        <w:rPr>
          <w:rFonts w:ascii="Arial" w:hAnsi="Arial" w:cs="Arial"/>
          <w:b/>
          <w:u w:val="single"/>
        </w:rPr>
      </w:pPr>
      <w:r w:rsidRPr="00B74479">
        <w:rPr>
          <w:rFonts w:ascii="Arial" w:hAnsi="Arial" w:cs="Arial"/>
          <w:b/>
          <w:u w:val="single"/>
        </w:rPr>
        <w:t>IF Target message is</w:t>
      </w:r>
      <w:r w:rsidR="00FB5014" w:rsidRPr="00B74479">
        <w:rPr>
          <w:rFonts w:ascii="Arial" w:hAnsi="Arial" w:cs="Arial"/>
          <w:b/>
          <w:u w:val="single"/>
        </w:rPr>
        <w:t xml:space="preserve"> MT103 : </w:t>
      </w:r>
    </w:p>
    <w:p w14:paraId="7FFCBCF2" w14:textId="4906B765" w:rsidR="005F3A8F" w:rsidRPr="00B74479" w:rsidRDefault="00517871" w:rsidP="009B47B9">
      <w:pPr>
        <w:spacing w:after="95"/>
        <w:ind w:left="419" w:right="157" w:firstLine="211"/>
        <w:rPr>
          <w:rFonts w:ascii="Arial" w:hAnsi="Arial" w:cs="Arial"/>
        </w:rPr>
      </w:pPr>
      <w:r w:rsidRPr="00B74479">
        <w:rPr>
          <w:rFonts w:ascii="Arial" w:hAnsi="Arial" w:cs="Arial"/>
        </w:rPr>
        <w:t>Priority 1 : Return R</w:t>
      </w:r>
      <w:r w:rsidR="005F3A8F" w:rsidRPr="00B74479">
        <w:rPr>
          <w:rFonts w:ascii="Arial" w:hAnsi="Arial" w:cs="Arial"/>
        </w:rPr>
        <w:t>eason</w:t>
      </w:r>
      <w:r w:rsidRPr="00B74479">
        <w:rPr>
          <w:rFonts w:ascii="Arial" w:hAnsi="Arial" w:cs="Arial"/>
        </w:rPr>
        <w:t xml:space="preserve"> Code</w:t>
      </w:r>
      <w:r w:rsidR="005F3A8F" w:rsidRPr="00B74479">
        <w:rPr>
          <w:rFonts w:ascii="Arial" w:hAnsi="Arial" w:cs="Arial"/>
        </w:rPr>
        <w:t>, /</w:t>
      </w:r>
      <w:r w:rsidRPr="00B74479">
        <w:rPr>
          <w:rFonts w:ascii="Arial" w:hAnsi="Arial" w:cs="Arial"/>
        </w:rPr>
        <w:t>RRC</w:t>
      </w:r>
      <w:r w:rsidR="005F3A8F" w:rsidRPr="00B74479">
        <w:rPr>
          <w:rFonts w:ascii="Arial" w:hAnsi="Arial" w:cs="Arial"/>
        </w:rPr>
        <w:t>/</w:t>
      </w:r>
    </w:p>
    <w:p w14:paraId="46FBE015" w14:textId="5D438FB8" w:rsidR="005F3A8F" w:rsidRPr="00B74479" w:rsidRDefault="00E1342F" w:rsidP="00F70E69">
      <w:pPr>
        <w:tabs>
          <w:tab w:val="left" w:pos="630"/>
        </w:tabs>
        <w:spacing w:after="95"/>
        <w:ind w:left="419" w:right="157" w:firstLine="211"/>
        <w:rPr>
          <w:rFonts w:ascii="Arial" w:hAnsi="Arial" w:cs="Arial"/>
        </w:rPr>
      </w:pPr>
      <w:r w:rsidRPr="00B74479">
        <w:rPr>
          <w:rFonts w:ascii="Arial" w:hAnsi="Arial" w:cs="Arial"/>
        </w:rPr>
        <w:t>Priority 2</w:t>
      </w:r>
      <w:r w:rsidR="005F3A8F" w:rsidRPr="00B74479">
        <w:rPr>
          <w:rFonts w:ascii="Arial" w:hAnsi="Arial" w:cs="Arial"/>
        </w:rPr>
        <w:t xml:space="preserve"> : IntermediaryAgent2,3, /INTA/</w:t>
      </w:r>
    </w:p>
    <w:p w14:paraId="57E9772D" w14:textId="3F317F26" w:rsidR="00E1342F" w:rsidRPr="00B74479" w:rsidRDefault="00E1342F" w:rsidP="009B47B9">
      <w:pPr>
        <w:spacing w:after="95"/>
        <w:ind w:left="630" w:right="157" w:firstLine="0"/>
        <w:rPr>
          <w:rFonts w:ascii="Arial" w:hAnsi="Arial" w:cs="Arial"/>
        </w:rPr>
      </w:pPr>
      <w:r w:rsidRPr="00B74479">
        <w:rPr>
          <w:rFonts w:ascii="Arial" w:hAnsi="Arial" w:cs="Arial"/>
        </w:rPr>
        <w:t>Priority 3 : Local Instrument /LOCINS/Code</w:t>
      </w:r>
    </w:p>
    <w:p w14:paraId="2E8AD7FC" w14:textId="4FE11E9E" w:rsidR="005F3A8F" w:rsidRPr="00B74479" w:rsidRDefault="00517871" w:rsidP="009B47B9">
      <w:pPr>
        <w:spacing w:after="95"/>
        <w:ind w:left="630" w:right="157" w:firstLine="0"/>
        <w:rPr>
          <w:rFonts w:ascii="Arial" w:hAnsi="Arial" w:cs="Arial"/>
        </w:rPr>
      </w:pPr>
      <w:r w:rsidRPr="00B74479">
        <w:rPr>
          <w:rFonts w:ascii="Arial" w:hAnsi="Arial" w:cs="Arial"/>
        </w:rPr>
        <w:t>Priority 4</w:t>
      </w:r>
      <w:r w:rsidR="005F3A8F" w:rsidRPr="00B74479">
        <w:rPr>
          <w:rFonts w:ascii="Arial" w:hAnsi="Arial" w:cs="Arial"/>
        </w:rPr>
        <w:t xml:space="preserve"> : PreviousInstructingAgent1,2,3</w:t>
      </w:r>
      <w:r w:rsidR="00444974" w:rsidRPr="00B74479">
        <w:rPr>
          <w:rFonts w:ascii="Arial" w:hAnsi="Arial" w:cs="Arial"/>
        </w:rPr>
        <w:t>, /INS/</w:t>
      </w:r>
    </w:p>
    <w:p w14:paraId="0A607735" w14:textId="4B1A137B" w:rsidR="00FB5014" w:rsidRPr="00B74479" w:rsidRDefault="00FB5014" w:rsidP="00A165A8">
      <w:pPr>
        <w:spacing w:after="95"/>
        <w:ind w:left="419" w:right="157" w:hanging="7"/>
        <w:rPr>
          <w:rFonts w:ascii="Arial" w:hAnsi="Arial" w:cs="Arial"/>
        </w:rPr>
      </w:pPr>
    </w:p>
    <w:p w14:paraId="426A416E" w14:textId="64B5F3C4" w:rsidR="00FB5014" w:rsidRPr="00B74479" w:rsidRDefault="00F70E69" w:rsidP="00F70E69">
      <w:pPr>
        <w:tabs>
          <w:tab w:val="left" w:pos="540"/>
          <w:tab w:val="left" w:pos="630"/>
        </w:tabs>
        <w:spacing w:after="95"/>
        <w:ind w:left="0" w:right="157" w:firstLine="0"/>
        <w:rPr>
          <w:rFonts w:ascii="Arial" w:hAnsi="Arial" w:cs="Arial"/>
          <w:b/>
          <w:u w:val="single"/>
        </w:rPr>
      </w:pPr>
      <w:r w:rsidRPr="00F70E69">
        <w:rPr>
          <w:rFonts w:ascii="Arial" w:hAnsi="Arial" w:cs="Arial"/>
        </w:rPr>
        <w:t xml:space="preserve">   </w:t>
      </w:r>
      <w:r>
        <w:rPr>
          <w:rFonts w:ascii="Arial" w:hAnsi="Arial" w:cs="Arial"/>
        </w:rPr>
        <w:t xml:space="preserve"> </w:t>
      </w:r>
      <w:r w:rsidRPr="00F70E69">
        <w:rPr>
          <w:rFonts w:ascii="Arial" w:hAnsi="Arial" w:cs="Arial"/>
        </w:rPr>
        <w:t xml:space="preserve">      </w:t>
      </w:r>
      <w:r>
        <w:rPr>
          <w:rFonts w:ascii="Arial" w:hAnsi="Arial" w:cs="Arial"/>
        </w:rPr>
        <w:t xml:space="preserve"> </w:t>
      </w:r>
      <w:r w:rsidR="00FB5014" w:rsidRPr="00B74479">
        <w:rPr>
          <w:rFonts w:ascii="Arial" w:hAnsi="Arial" w:cs="Arial"/>
          <w:b/>
          <w:u w:val="single"/>
        </w:rPr>
        <w:t>IF Target Message is MT202 :</w:t>
      </w:r>
    </w:p>
    <w:p w14:paraId="4107655A" w14:textId="454093E2" w:rsidR="00FB5014" w:rsidRPr="00B74479" w:rsidRDefault="00F70E69" w:rsidP="00F70E69">
      <w:pPr>
        <w:spacing w:after="95"/>
        <w:ind w:left="0" w:right="157" w:firstLine="0"/>
        <w:rPr>
          <w:rFonts w:ascii="Arial" w:hAnsi="Arial" w:cs="Arial"/>
        </w:rPr>
      </w:pPr>
      <w:r>
        <w:rPr>
          <w:rFonts w:ascii="Arial" w:hAnsi="Arial" w:cs="Arial"/>
        </w:rPr>
        <w:t xml:space="preserve">           </w:t>
      </w:r>
      <w:r w:rsidR="00FB5014" w:rsidRPr="00B74479">
        <w:rPr>
          <w:rFonts w:ascii="Arial" w:hAnsi="Arial" w:cs="Arial"/>
        </w:rPr>
        <w:t>Priority 1 : Return Reason Code, /RRC/</w:t>
      </w:r>
    </w:p>
    <w:p w14:paraId="53C7FDF1" w14:textId="4C75A309" w:rsidR="00FB5014" w:rsidRPr="00B74479" w:rsidRDefault="00FB5014" w:rsidP="00F70E69">
      <w:pPr>
        <w:spacing w:after="95"/>
        <w:ind w:left="630" w:right="157" w:firstLine="0"/>
        <w:rPr>
          <w:rFonts w:ascii="Arial" w:hAnsi="Arial" w:cs="Arial"/>
        </w:rPr>
      </w:pPr>
      <w:r w:rsidRPr="00B74479">
        <w:rPr>
          <w:rFonts w:ascii="Arial" w:hAnsi="Arial" w:cs="Arial"/>
        </w:rPr>
        <w:t>Priority 2 : IntermediaryAgent2,3, /INTA/</w:t>
      </w:r>
    </w:p>
    <w:p w14:paraId="57FC7FD6" w14:textId="01AA38AE" w:rsidR="00FB5014" w:rsidRPr="00B74479" w:rsidRDefault="00FB5014" w:rsidP="00F70E69">
      <w:pPr>
        <w:spacing w:after="95"/>
        <w:ind w:left="630" w:right="157" w:firstLine="0"/>
        <w:rPr>
          <w:rFonts w:ascii="Arial" w:hAnsi="Arial" w:cs="Arial"/>
        </w:rPr>
      </w:pPr>
      <w:r w:rsidRPr="00B74479">
        <w:rPr>
          <w:rFonts w:ascii="Arial" w:hAnsi="Arial" w:cs="Arial"/>
        </w:rPr>
        <w:t>Priority 3 : Charge Bearer /CH</w:t>
      </w:r>
      <w:r w:rsidR="007446BB" w:rsidRPr="00B74479">
        <w:rPr>
          <w:rFonts w:ascii="Arial" w:hAnsi="Arial" w:cs="Arial"/>
        </w:rPr>
        <w:t>GB</w:t>
      </w:r>
      <w:r w:rsidRPr="00B74479">
        <w:rPr>
          <w:rFonts w:ascii="Arial" w:hAnsi="Arial" w:cs="Arial"/>
        </w:rPr>
        <w:t>/ and Amounts</w:t>
      </w:r>
      <w:r w:rsidR="004B7617" w:rsidRPr="00B74479">
        <w:rPr>
          <w:rFonts w:ascii="Arial" w:hAnsi="Arial" w:cs="Arial"/>
        </w:rPr>
        <w:t xml:space="preserve"> /CHGA</w:t>
      </w:r>
      <w:r w:rsidR="009E15F0" w:rsidRPr="00B74479">
        <w:rPr>
          <w:rFonts w:ascii="Arial" w:hAnsi="Arial" w:cs="Arial"/>
        </w:rPr>
        <w:t xml:space="preserve">/ which can be repeated. </w:t>
      </w:r>
    </w:p>
    <w:p w14:paraId="3A65F4FF" w14:textId="382F4DF9" w:rsidR="00FB5014" w:rsidRPr="00B74479" w:rsidRDefault="00FB5014" w:rsidP="00F70E69">
      <w:pPr>
        <w:spacing w:after="95"/>
        <w:ind w:left="630" w:right="157" w:firstLine="0"/>
        <w:rPr>
          <w:rFonts w:ascii="Arial" w:hAnsi="Arial" w:cs="Arial"/>
        </w:rPr>
      </w:pPr>
      <w:r w:rsidRPr="00B74479">
        <w:rPr>
          <w:rFonts w:ascii="Arial" w:hAnsi="Arial" w:cs="Arial"/>
        </w:rPr>
        <w:t>Priority 4 : Local Instrument /LOCINS/Code</w:t>
      </w:r>
    </w:p>
    <w:p w14:paraId="7474AA6F" w14:textId="28AAB874" w:rsidR="00FB5014" w:rsidRPr="00B74479" w:rsidRDefault="00FB5014" w:rsidP="00F70E69">
      <w:pPr>
        <w:spacing w:after="95"/>
        <w:ind w:left="630" w:right="157" w:firstLine="0"/>
        <w:rPr>
          <w:rFonts w:ascii="Arial" w:hAnsi="Arial" w:cs="Arial"/>
        </w:rPr>
      </w:pPr>
      <w:r w:rsidRPr="00B74479">
        <w:rPr>
          <w:rFonts w:ascii="Arial" w:hAnsi="Arial" w:cs="Arial"/>
        </w:rPr>
        <w:t>Priority 5 : PreviousInstructingAgent1,2,3, /INS/</w:t>
      </w:r>
    </w:p>
    <w:p w14:paraId="51614AF8" w14:textId="77777777" w:rsidR="00B74479" w:rsidRDefault="00B74479" w:rsidP="00A165A8">
      <w:pPr>
        <w:spacing w:after="95"/>
        <w:ind w:left="419" w:right="157" w:hanging="7"/>
        <w:rPr>
          <w:rFonts w:ascii="Arial" w:hAnsi="Arial" w:cs="Arial"/>
        </w:rPr>
      </w:pPr>
    </w:p>
    <w:p w14:paraId="4B33CA88" w14:textId="52A4A9E7" w:rsidR="00D04D4C" w:rsidRPr="00B74479" w:rsidRDefault="009B47B9" w:rsidP="00F70E69">
      <w:pPr>
        <w:tabs>
          <w:tab w:val="left" w:pos="630"/>
          <w:tab w:val="left" w:pos="720"/>
        </w:tabs>
        <w:spacing w:after="95"/>
        <w:ind w:left="419" w:right="157" w:hanging="7"/>
        <w:rPr>
          <w:rFonts w:ascii="Arial" w:hAnsi="Arial" w:cs="Arial"/>
        </w:rPr>
      </w:pPr>
      <w:r>
        <w:rPr>
          <w:rFonts w:ascii="Arial" w:hAnsi="Arial" w:cs="Arial"/>
        </w:rPr>
        <w:t xml:space="preserve">     </w:t>
      </w:r>
      <w:r w:rsidR="00D04D4C" w:rsidRPr="00B74479">
        <w:rPr>
          <w:rFonts w:ascii="Arial" w:hAnsi="Arial" w:cs="Arial"/>
        </w:rPr>
        <w:t>The Reason code line</w:t>
      </w:r>
      <w:r w:rsidR="008265DE" w:rsidRPr="00B74479">
        <w:rPr>
          <w:rFonts w:ascii="Arial" w:hAnsi="Arial" w:cs="Arial"/>
        </w:rPr>
        <w:t>(s)</w:t>
      </w:r>
      <w:r w:rsidR="00D04D4C" w:rsidRPr="00B74479">
        <w:rPr>
          <w:rFonts w:ascii="Arial" w:hAnsi="Arial" w:cs="Arial"/>
        </w:rPr>
        <w:t xml:space="preserve"> will have the following structure:</w:t>
      </w:r>
    </w:p>
    <w:p w14:paraId="6E47E902" w14:textId="77777777" w:rsidR="00D04D4C" w:rsidRPr="00B74479" w:rsidRDefault="00D04D4C" w:rsidP="00D04D4C">
      <w:pPr>
        <w:spacing w:after="7"/>
        <w:ind w:right="157"/>
        <w:rPr>
          <w:rFonts w:ascii="Arial" w:eastAsia="Arial" w:hAnsi="Arial" w:cs="Arial"/>
        </w:rPr>
      </w:pPr>
      <w:r w:rsidRPr="00B74479">
        <w:rPr>
          <w:rFonts w:ascii="Arial" w:eastAsia="Arial" w:hAnsi="Arial" w:cs="Arial"/>
        </w:rPr>
        <w:t xml:space="preserve">If the MX reason Code has an equivalent </w:t>
      </w:r>
      <w:r w:rsidR="00680B0E" w:rsidRPr="00B74479">
        <w:rPr>
          <w:rFonts w:ascii="Arial" w:eastAsia="Arial" w:hAnsi="Arial" w:cs="Arial"/>
        </w:rPr>
        <w:t>(code and code meaning</w:t>
      </w:r>
      <w:r w:rsidRPr="00B74479">
        <w:rPr>
          <w:rFonts w:ascii="Arial" w:eastAsia="Arial" w:hAnsi="Arial" w:cs="Arial"/>
        </w:rPr>
        <w:t xml:space="preserve">) MT reason code: </w:t>
      </w:r>
    </w:p>
    <w:p w14:paraId="57C2D0F6" w14:textId="77777777" w:rsidR="00D04D4C" w:rsidRPr="00B74479" w:rsidRDefault="00D04D4C" w:rsidP="00D04D4C">
      <w:pPr>
        <w:spacing w:after="7"/>
        <w:ind w:right="157"/>
        <w:rPr>
          <w:rFonts w:ascii="Arial" w:eastAsia="Arial" w:hAnsi="Arial" w:cs="Arial"/>
          <w:vanish/>
          <w:specVanish/>
        </w:rPr>
      </w:pPr>
      <w:r w:rsidRPr="00B74479">
        <w:rPr>
          <w:rFonts w:ascii="Arial" w:eastAsia="Arial" w:hAnsi="Arial" w:cs="Arial"/>
        </w:rPr>
        <w:t>:72:/RRC/MTErrorCode/Text1</w:t>
      </w:r>
    </w:p>
    <w:p w14:paraId="67D7421C" w14:textId="77777777" w:rsidR="00D04D4C" w:rsidRPr="00B74479" w:rsidRDefault="00D04D4C" w:rsidP="00D04D4C">
      <w:pPr>
        <w:spacing w:after="7"/>
        <w:ind w:right="157"/>
        <w:rPr>
          <w:rFonts w:ascii="Arial" w:eastAsia="Arial" w:hAnsi="Arial" w:cs="Arial"/>
        </w:rPr>
      </w:pPr>
      <w:r w:rsidRPr="00B74479">
        <w:rPr>
          <w:rFonts w:ascii="Arial" w:eastAsia="Arial" w:hAnsi="Arial" w:cs="Arial"/>
        </w:rPr>
        <w:t xml:space="preserve"> </w:t>
      </w:r>
    </w:p>
    <w:p w14:paraId="481016B8" w14:textId="77777777" w:rsidR="00D04D4C" w:rsidRPr="00B74479" w:rsidRDefault="00D04D4C" w:rsidP="00D04D4C">
      <w:pPr>
        <w:spacing w:after="7"/>
        <w:ind w:right="157"/>
        <w:rPr>
          <w:rFonts w:ascii="Arial" w:eastAsia="Arial" w:hAnsi="Arial" w:cs="Arial"/>
        </w:rPr>
      </w:pPr>
      <w:r w:rsidRPr="00B74479">
        <w:rPr>
          <w:rFonts w:ascii="Arial" w:eastAsia="Arial" w:hAnsi="Arial" w:cs="Arial"/>
        </w:rPr>
        <w:t>//Text2</w:t>
      </w:r>
    </w:p>
    <w:p w14:paraId="2C4475EC" w14:textId="77777777" w:rsidR="00D04D4C" w:rsidRPr="00B74479" w:rsidRDefault="00D04D4C" w:rsidP="00D04D4C">
      <w:pPr>
        <w:spacing w:after="7"/>
        <w:ind w:right="157"/>
        <w:rPr>
          <w:rFonts w:ascii="Arial" w:eastAsia="Arial" w:hAnsi="Arial" w:cs="Arial"/>
        </w:rPr>
      </w:pPr>
      <w:r w:rsidRPr="00B74479">
        <w:rPr>
          <w:rFonts w:ascii="Arial" w:eastAsia="Arial" w:hAnsi="Arial" w:cs="Arial"/>
        </w:rPr>
        <w:t>//Text3</w:t>
      </w:r>
    </w:p>
    <w:p w14:paraId="596CB9D9" w14:textId="77777777" w:rsidR="00D04D4C" w:rsidRPr="00B74479" w:rsidRDefault="00D04D4C" w:rsidP="00D04D4C">
      <w:pPr>
        <w:spacing w:after="7"/>
        <w:ind w:right="157"/>
        <w:rPr>
          <w:rFonts w:ascii="Arial" w:eastAsia="Arial" w:hAnsi="Arial" w:cs="Arial"/>
        </w:rPr>
      </w:pPr>
    </w:p>
    <w:p w14:paraId="3B228EE0" w14:textId="0CB9AB0D" w:rsidR="00D04D4C" w:rsidRPr="00B74479" w:rsidRDefault="009B47B9" w:rsidP="009B47B9">
      <w:pPr>
        <w:tabs>
          <w:tab w:val="left" w:pos="810"/>
        </w:tabs>
        <w:spacing w:after="7"/>
        <w:ind w:left="0" w:right="157" w:firstLine="0"/>
        <w:rPr>
          <w:rFonts w:ascii="Arial" w:eastAsia="Arial" w:hAnsi="Arial" w:cs="Arial"/>
        </w:rPr>
      </w:pPr>
      <w:r>
        <w:rPr>
          <w:rFonts w:ascii="Arial" w:eastAsia="Arial" w:hAnsi="Arial" w:cs="Arial"/>
        </w:rPr>
        <w:t xml:space="preserve">               </w:t>
      </w:r>
      <w:r w:rsidR="00D04D4C" w:rsidRPr="00B74479">
        <w:rPr>
          <w:rFonts w:ascii="Arial" w:eastAsia="Arial" w:hAnsi="Arial" w:cs="Arial"/>
        </w:rPr>
        <w:t>If the MX reason Code has no equivalent</w:t>
      </w:r>
      <w:r w:rsidR="00F9134D" w:rsidRPr="00B74479">
        <w:rPr>
          <w:rFonts w:ascii="Arial" w:eastAsia="Arial" w:hAnsi="Arial" w:cs="Arial"/>
        </w:rPr>
        <w:t xml:space="preserve"> MT reason code</w:t>
      </w:r>
      <w:r w:rsidR="00D04D4C" w:rsidRPr="00B74479">
        <w:rPr>
          <w:rFonts w:ascii="Arial" w:eastAsia="Arial" w:hAnsi="Arial" w:cs="Arial"/>
        </w:rPr>
        <w:t xml:space="preserve"> (code and code meaning): </w:t>
      </w:r>
    </w:p>
    <w:p w14:paraId="37D0076F" w14:textId="77777777" w:rsidR="00D04D4C" w:rsidRPr="00B74479" w:rsidRDefault="00D04D4C" w:rsidP="00D04D4C">
      <w:pPr>
        <w:spacing w:after="7"/>
        <w:ind w:right="157"/>
        <w:rPr>
          <w:rFonts w:ascii="Arial" w:eastAsia="Arial" w:hAnsi="Arial" w:cs="Arial"/>
          <w:vanish/>
          <w:specVanish/>
        </w:rPr>
      </w:pPr>
      <w:r w:rsidRPr="00B74479">
        <w:rPr>
          <w:rFonts w:ascii="Arial" w:eastAsia="Arial" w:hAnsi="Arial" w:cs="Arial"/>
        </w:rPr>
        <w:t>:72:/RRC/XT99/ISOErrorCode/Text1</w:t>
      </w:r>
    </w:p>
    <w:p w14:paraId="42BA01EB" w14:textId="77777777" w:rsidR="00D04D4C" w:rsidRPr="00B74479" w:rsidRDefault="00D04D4C" w:rsidP="00D04D4C">
      <w:pPr>
        <w:spacing w:after="7"/>
        <w:ind w:right="157"/>
        <w:rPr>
          <w:rFonts w:ascii="Arial" w:eastAsia="Arial" w:hAnsi="Arial" w:cs="Arial"/>
        </w:rPr>
      </w:pPr>
      <w:r w:rsidRPr="00B74479">
        <w:rPr>
          <w:rFonts w:ascii="Arial" w:eastAsia="Arial" w:hAnsi="Arial" w:cs="Arial"/>
        </w:rPr>
        <w:t xml:space="preserve"> </w:t>
      </w:r>
    </w:p>
    <w:p w14:paraId="74E870FB" w14:textId="77777777" w:rsidR="00D04D4C" w:rsidRPr="00B74479" w:rsidRDefault="00D04D4C" w:rsidP="00D04D4C">
      <w:pPr>
        <w:spacing w:after="7"/>
        <w:ind w:right="157"/>
        <w:rPr>
          <w:rFonts w:ascii="Arial" w:eastAsia="Arial" w:hAnsi="Arial" w:cs="Arial"/>
        </w:rPr>
      </w:pPr>
      <w:r w:rsidRPr="00B74479">
        <w:rPr>
          <w:rFonts w:ascii="Arial" w:eastAsia="Arial" w:hAnsi="Arial" w:cs="Arial"/>
        </w:rPr>
        <w:t>//Text2</w:t>
      </w:r>
    </w:p>
    <w:p w14:paraId="14433A82" w14:textId="77777777" w:rsidR="00D04D4C" w:rsidRPr="00B74479" w:rsidRDefault="00D04D4C" w:rsidP="00D04D4C">
      <w:pPr>
        <w:spacing w:after="7"/>
        <w:ind w:right="157"/>
        <w:rPr>
          <w:rFonts w:ascii="Arial" w:eastAsia="Arial" w:hAnsi="Arial" w:cs="Arial"/>
        </w:rPr>
      </w:pPr>
      <w:r w:rsidRPr="00B74479">
        <w:rPr>
          <w:rFonts w:ascii="Arial" w:eastAsia="Arial" w:hAnsi="Arial" w:cs="Arial"/>
        </w:rPr>
        <w:t>//Text3</w:t>
      </w:r>
    </w:p>
    <w:p w14:paraId="7228414D" w14:textId="77777777" w:rsidR="00D04D4C" w:rsidRPr="00B74479" w:rsidRDefault="00D04D4C" w:rsidP="00D04D4C">
      <w:pPr>
        <w:spacing w:after="7"/>
        <w:ind w:right="157"/>
        <w:rPr>
          <w:rFonts w:ascii="Arial" w:eastAsia="Arial" w:hAnsi="Arial" w:cs="Arial"/>
        </w:rPr>
      </w:pPr>
    </w:p>
    <w:p w14:paraId="0D5E0A08" w14:textId="77777777" w:rsidR="00D04D4C" w:rsidRPr="00B74479" w:rsidRDefault="00D04D4C" w:rsidP="009B47B9">
      <w:pPr>
        <w:spacing w:after="7"/>
        <w:ind w:left="850" w:right="157" w:firstLine="0"/>
        <w:rPr>
          <w:rFonts w:ascii="Arial" w:eastAsia="Arial" w:hAnsi="Arial" w:cs="Arial"/>
        </w:rPr>
      </w:pPr>
      <w:r w:rsidRPr="00B74479">
        <w:rPr>
          <w:rFonts w:ascii="Arial" w:eastAsia="Arial" w:hAnsi="Arial" w:cs="Arial"/>
        </w:rPr>
        <w:t>Where XT99 is a fixed code meaning that there is no MT error code equivalent and the next information is the MX ISO code.</w:t>
      </w:r>
    </w:p>
    <w:p w14:paraId="6BB38D7A" w14:textId="77777777" w:rsidR="00D04D4C" w:rsidRPr="00B74479" w:rsidRDefault="00D04D4C" w:rsidP="00D04D4C">
      <w:pPr>
        <w:spacing w:after="7"/>
        <w:ind w:right="157"/>
        <w:rPr>
          <w:rFonts w:ascii="Arial" w:eastAsia="Arial" w:hAnsi="Arial" w:cs="Arial"/>
        </w:rPr>
      </w:pPr>
    </w:p>
    <w:p w14:paraId="6247607A" w14:textId="53417D7C" w:rsidR="00D04D4C" w:rsidRPr="00B74479" w:rsidRDefault="00D04D4C" w:rsidP="00D04D4C">
      <w:pPr>
        <w:spacing w:after="7"/>
        <w:ind w:right="157"/>
        <w:rPr>
          <w:rFonts w:ascii="Arial" w:eastAsia="Arial" w:hAnsi="Arial" w:cs="Arial"/>
        </w:rPr>
      </w:pPr>
      <w:r w:rsidRPr="00B74479">
        <w:rPr>
          <w:rFonts w:ascii="Arial" w:eastAsia="Arial" w:hAnsi="Arial" w:cs="Arial"/>
        </w:rPr>
        <w:t xml:space="preserve">Text1, Text2, Text3, … is from the MX Additional information split in multiple lines if needed. </w:t>
      </w:r>
    </w:p>
    <w:p w14:paraId="6EED78B8" w14:textId="77777777" w:rsidR="00D04D4C" w:rsidRPr="00B74479" w:rsidRDefault="00D04D4C" w:rsidP="00A165A8">
      <w:pPr>
        <w:spacing w:after="95"/>
        <w:ind w:left="419" w:right="157" w:hanging="7"/>
        <w:rPr>
          <w:rFonts w:ascii="Arial" w:hAnsi="Arial" w:cs="Arial"/>
        </w:rPr>
      </w:pPr>
    </w:p>
    <w:p w14:paraId="26D969C6" w14:textId="0D9CA2EF" w:rsidR="005F3A8F" w:rsidRPr="00B74479" w:rsidRDefault="005F3A8F" w:rsidP="00F70E69">
      <w:pPr>
        <w:spacing w:after="95"/>
        <w:ind w:left="720" w:right="157" w:hanging="7"/>
        <w:rPr>
          <w:rFonts w:ascii="Arial" w:hAnsi="Arial" w:cs="Arial"/>
        </w:rPr>
      </w:pPr>
      <w:r w:rsidRPr="00B74479">
        <w:rPr>
          <w:rFonts w:ascii="Arial" w:hAnsi="Arial" w:cs="Arial"/>
        </w:rPr>
        <w:lastRenderedPageBreak/>
        <w:t>If a data (string) has to be truncated, a sign “+” is added at the end of the data. If all the information cannot be translated to field 72, the Flag</w:t>
      </w:r>
      <w:r w:rsidR="00EF032F" w:rsidRPr="00B74479">
        <w:rPr>
          <w:rFonts w:ascii="Arial" w:hAnsi="Arial" w:cs="Arial"/>
        </w:rPr>
        <w:t xml:space="preserve">_Missinginformation will </w:t>
      </w:r>
      <w:r w:rsidRPr="00B74479">
        <w:rPr>
          <w:rFonts w:ascii="Arial" w:hAnsi="Arial" w:cs="Arial"/>
        </w:rPr>
        <w:t xml:space="preserve">get the value “true”. </w:t>
      </w:r>
    </w:p>
    <w:p w14:paraId="28729A87" w14:textId="77777777" w:rsidR="00A165A8" w:rsidRPr="00B74479" w:rsidRDefault="00A165A8" w:rsidP="00A165A8">
      <w:pPr>
        <w:ind w:left="0" w:firstLine="0"/>
        <w:rPr>
          <w:rFonts w:ascii="Arial" w:eastAsia="Arial" w:hAnsi="Arial" w:cs="Arial"/>
        </w:rPr>
      </w:pPr>
    </w:p>
    <w:p w14:paraId="4F9EF799" w14:textId="747925B1" w:rsidR="00A165A8" w:rsidRPr="00B74479" w:rsidRDefault="00BB1CFA" w:rsidP="00BB1CFA">
      <w:pPr>
        <w:spacing w:after="95"/>
        <w:ind w:left="720" w:right="157" w:hanging="509"/>
        <w:rPr>
          <w:rFonts w:ascii="Arial" w:hAnsi="Arial" w:cs="Arial"/>
        </w:rPr>
      </w:pPr>
      <w:r>
        <w:rPr>
          <w:rFonts w:ascii="Arial" w:eastAsia="Arial" w:hAnsi="Arial" w:cs="Arial"/>
          <w:b/>
        </w:rPr>
        <w:t xml:space="preserve">         </w:t>
      </w:r>
      <w:r w:rsidR="00A165A8" w:rsidRPr="00B74479">
        <w:rPr>
          <w:rFonts w:ascii="Arial" w:eastAsia="Arial" w:hAnsi="Arial" w:cs="Arial"/>
          <w:b/>
        </w:rPr>
        <w:t xml:space="preserve">Format </w:t>
      </w:r>
    </w:p>
    <w:p w14:paraId="208D7828" w14:textId="42FA67A8" w:rsidR="00A165A8" w:rsidRPr="00B74479" w:rsidRDefault="00A165A8" w:rsidP="00BB1CFA">
      <w:pPr>
        <w:spacing w:after="95"/>
        <w:ind w:left="720" w:right="157" w:firstLine="0"/>
        <w:rPr>
          <w:rFonts w:ascii="Arial" w:hAnsi="Arial" w:cs="Arial"/>
        </w:rPr>
      </w:pPr>
      <w:r w:rsidRPr="00B74479">
        <w:rPr>
          <w:rFonts w:ascii="Arial" w:eastAsia="Arial" w:hAnsi="Arial" w:cs="Arial"/>
        </w:rPr>
        <w:t>MX_To_MT72FullField3 (</w:t>
      </w:r>
      <w:r w:rsidR="00444974" w:rsidRPr="00B74479">
        <w:rPr>
          <w:rFonts w:ascii="Arial" w:eastAsia="Arial" w:hAnsi="Arial" w:cs="Arial"/>
        </w:rPr>
        <w:t>MXReturnReasonInformation</w:t>
      </w:r>
      <w:r w:rsidR="00BE1386" w:rsidRPr="00B74479">
        <w:rPr>
          <w:rFonts w:ascii="Arial" w:eastAsia="Arial" w:hAnsi="Arial" w:cs="Arial"/>
        </w:rPr>
        <w:t>, MXReturnChain</w:t>
      </w:r>
      <w:r w:rsidR="00163AC3" w:rsidRPr="00B74479">
        <w:rPr>
          <w:rFonts w:ascii="Arial" w:eastAsia="Arial" w:hAnsi="Arial" w:cs="Arial"/>
        </w:rPr>
        <w:t>, MXOriginalTransactionReference</w:t>
      </w:r>
      <w:r w:rsidR="0087138A" w:rsidRPr="00B74479">
        <w:rPr>
          <w:rFonts w:ascii="Arial" w:eastAsia="Arial" w:hAnsi="Arial" w:cs="Arial"/>
        </w:rPr>
        <w:t xml:space="preserve">, </w:t>
      </w:r>
      <w:r w:rsidR="0087138A" w:rsidRPr="00F70E69">
        <w:rPr>
          <w:rFonts w:ascii="Arial" w:eastAsia="Arial" w:hAnsi="Arial" w:cs="Arial"/>
        </w:rPr>
        <w:t>MXChargeBearer, MXChargesInformation</w:t>
      </w:r>
      <w:r w:rsidR="00BE1386" w:rsidRPr="00B74479">
        <w:rPr>
          <w:rFonts w:ascii="Arial" w:eastAsia="Arial" w:hAnsi="Arial" w:cs="Arial"/>
        </w:rPr>
        <w:t>; MT72</w:t>
      </w:r>
      <w:r w:rsidRPr="00B74479">
        <w:rPr>
          <w:rFonts w:ascii="Arial" w:eastAsia="Arial" w:hAnsi="Arial" w:cs="Arial"/>
        </w:rPr>
        <w:t>)</w:t>
      </w:r>
    </w:p>
    <w:p w14:paraId="6E476C9F" w14:textId="77777777" w:rsidR="00A165A8" w:rsidRPr="00B74479" w:rsidRDefault="00A165A8" w:rsidP="00BB1CFA">
      <w:pPr>
        <w:spacing w:after="0"/>
        <w:ind w:left="720" w:right="157" w:hanging="7"/>
        <w:rPr>
          <w:rFonts w:ascii="Arial" w:hAnsi="Arial" w:cs="Arial"/>
        </w:rPr>
      </w:pPr>
    </w:p>
    <w:p w14:paraId="451F04A6" w14:textId="77777777" w:rsidR="00A165A8" w:rsidRPr="00B74479" w:rsidRDefault="00A165A8" w:rsidP="00BB1CFA">
      <w:pPr>
        <w:spacing w:after="95"/>
        <w:ind w:left="720" w:right="157" w:hanging="7"/>
        <w:rPr>
          <w:rFonts w:ascii="Arial" w:eastAsia="Arial" w:hAnsi="Arial" w:cs="Arial"/>
          <w:b/>
        </w:rPr>
      </w:pPr>
      <w:r w:rsidRPr="00B74479">
        <w:rPr>
          <w:rFonts w:ascii="Arial" w:eastAsia="Arial" w:hAnsi="Arial" w:cs="Arial"/>
          <w:b/>
        </w:rPr>
        <w:t xml:space="preserve">Input </w:t>
      </w:r>
    </w:p>
    <w:p w14:paraId="0767A9CE" w14:textId="3C39B345" w:rsidR="00A165A8" w:rsidRPr="00B74479" w:rsidRDefault="00B63607" w:rsidP="00BB1CFA">
      <w:pPr>
        <w:spacing w:after="95"/>
        <w:ind w:left="720" w:right="157" w:firstLine="0"/>
        <w:rPr>
          <w:rFonts w:ascii="Arial" w:eastAsia="Arial" w:hAnsi="Arial" w:cs="Arial"/>
        </w:rPr>
      </w:pPr>
      <w:r w:rsidRPr="00B74479">
        <w:rPr>
          <w:rFonts w:ascii="Arial" w:eastAsia="Arial" w:hAnsi="Arial" w:cs="Arial"/>
        </w:rPr>
        <w:t xml:space="preserve">MXReturnReasonInformation : MX </w:t>
      </w:r>
      <w:r w:rsidR="00163AC3" w:rsidRPr="00B74479">
        <w:rPr>
          <w:rFonts w:ascii="Arial" w:eastAsia="Arial" w:hAnsi="Arial" w:cs="Arial"/>
        </w:rPr>
        <w:t xml:space="preserve">message </w:t>
      </w:r>
      <w:r w:rsidRPr="00B74479">
        <w:rPr>
          <w:rFonts w:ascii="Arial" w:eastAsia="Arial" w:hAnsi="Arial" w:cs="Arial"/>
        </w:rPr>
        <w:t>element typed PaymentReturnReason6</w:t>
      </w:r>
    </w:p>
    <w:p w14:paraId="6A611757" w14:textId="44F4DBC0" w:rsidR="00DE117D" w:rsidRPr="00B74479" w:rsidRDefault="00444974" w:rsidP="00BB1CFA">
      <w:pPr>
        <w:spacing w:after="95"/>
        <w:ind w:left="720" w:right="157" w:firstLine="0"/>
        <w:rPr>
          <w:rFonts w:ascii="Arial" w:eastAsia="Arial" w:hAnsi="Arial" w:cs="Arial"/>
        </w:rPr>
      </w:pPr>
      <w:r w:rsidRPr="00B74479">
        <w:rPr>
          <w:rFonts w:ascii="Arial" w:eastAsia="Arial" w:hAnsi="Arial" w:cs="Arial"/>
        </w:rPr>
        <w:t>MXReturn</w:t>
      </w:r>
      <w:r w:rsidR="00F5448D" w:rsidRPr="00B74479">
        <w:rPr>
          <w:rFonts w:ascii="Arial" w:eastAsia="Arial" w:hAnsi="Arial" w:cs="Arial"/>
        </w:rPr>
        <w:t xml:space="preserve">Chain : MX </w:t>
      </w:r>
      <w:r w:rsidR="00163AC3" w:rsidRPr="00B74479">
        <w:rPr>
          <w:rFonts w:ascii="Arial" w:eastAsia="Arial" w:hAnsi="Arial" w:cs="Arial"/>
        </w:rPr>
        <w:t xml:space="preserve">message </w:t>
      </w:r>
      <w:r w:rsidR="00F5448D" w:rsidRPr="00B74479">
        <w:rPr>
          <w:rFonts w:ascii="Arial" w:eastAsia="Arial" w:hAnsi="Arial" w:cs="Arial"/>
        </w:rPr>
        <w:t>element typed TransactionParties7</w:t>
      </w:r>
    </w:p>
    <w:p w14:paraId="54696EB9" w14:textId="3DA466F3" w:rsidR="00163AC3" w:rsidRPr="00F70E69" w:rsidRDefault="00163AC3" w:rsidP="00BB1CFA">
      <w:pPr>
        <w:spacing w:after="95"/>
        <w:ind w:left="720" w:right="157" w:firstLine="0"/>
        <w:rPr>
          <w:rFonts w:ascii="Arial" w:eastAsia="Arial" w:hAnsi="Arial" w:cs="Arial"/>
        </w:rPr>
      </w:pPr>
      <w:r w:rsidRPr="00B74479">
        <w:rPr>
          <w:rFonts w:ascii="Arial" w:eastAsia="Arial" w:hAnsi="Arial" w:cs="Arial"/>
        </w:rPr>
        <w:t xml:space="preserve">MXOriginalTransactionReference : MX message element typed </w:t>
      </w:r>
      <w:r w:rsidRPr="00F70E69">
        <w:rPr>
          <w:rFonts w:ascii="Arial" w:eastAsia="Arial" w:hAnsi="Arial" w:cs="Arial"/>
        </w:rPr>
        <w:t>OriginalTransactionReference28</w:t>
      </w:r>
    </w:p>
    <w:p w14:paraId="670E5E2E" w14:textId="59A2392D" w:rsidR="00E7772D" w:rsidRPr="00F70E69" w:rsidRDefault="00E7772D" w:rsidP="00BB1CFA">
      <w:pPr>
        <w:spacing w:after="95"/>
        <w:ind w:left="720" w:right="157" w:firstLine="0"/>
        <w:rPr>
          <w:rFonts w:ascii="Arial" w:eastAsia="Arial" w:hAnsi="Arial" w:cs="Arial"/>
        </w:rPr>
      </w:pPr>
      <w:r w:rsidRPr="00F70E69">
        <w:rPr>
          <w:rFonts w:ascii="Arial" w:eastAsia="Arial" w:hAnsi="Arial" w:cs="Arial"/>
        </w:rPr>
        <w:t>MXChargeBearer : MX element typed ChargeBearerType1Code</w:t>
      </w:r>
    </w:p>
    <w:p w14:paraId="3F78610B" w14:textId="16A2CCC5" w:rsidR="00E7772D" w:rsidRPr="00B74479" w:rsidRDefault="00E7772D" w:rsidP="00BB1CFA">
      <w:pPr>
        <w:spacing w:after="95"/>
        <w:ind w:left="720" w:right="157" w:firstLine="0"/>
        <w:rPr>
          <w:rFonts w:ascii="Arial" w:eastAsia="Arial" w:hAnsi="Arial" w:cs="Arial"/>
        </w:rPr>
      </w:pPr>
      <w:r w:rsidRPr="00F70E69">
        <w:rPr>
          <w:rFonts w:ascii="Arial" w:eastAsia="Arial" w:hAnsi="Arial" w:cs="Arial"/>
        </w:rPr>
        <w:t>MXChargesInformation : MX message element typed Charges7</w:t>
      </w:r>
    </w:p>
    <w:p w14:paraId="0D26E810" w14:textId="2938215E" w:rsidR="00B63607" w:rsidRPr="00B74479" w:rsidRDefault="00B63607" w:rsidP="00BB1CFA">
      <w:pPr>
        <w:spacing w:after="95"/>
        <w:ind w:left="720" w:right="157" w:firstLine="0"/>
        <w:rPr>
          <w:rFonts w:ascii="Arial" w:eastAsia="Arial" w:hAnsi="Arial" w:cs="Arial"/>
        </w:rPr>
      </w:pPr>
    </w:p>
    <w:p w14:paraId="5FAAB647" w14:textId="65F8B103" w:rsidR="00A165A8" w:rsidRPr="00B74479" w:rsidRDefault="00A165A8" w:rsidP="00BB1CFA">
      <w:pPr>
        <w:spacing w:after="95"/>
        <w:ind w:left="720" w:right="157" w:firstLine="0"/>
        <w:rPr>
          <w:rFonts w:ascii="Arial" w:eastAsia="Arial" w:hAnsi="Arial" w:cs="Arial"/>
          <w:b/>
        </w:rPr>
      </w:pPr>
      <w:r w:rsidRPr="00B74479">
        <w:rPr>
          <w:rFonts w:ascii="Arial" w:eastAsia="Arial" w:hAnsi="Arial" w:cs="Arial"/>
          <w:b/>
        </w:rPr>
        <w:t xml:space="preserve">Output </w:t>
      </w:r>
    </w:p>
    <w:p w14:paraId="10ABBF06" w14:textId="2FD918D3" w:rsidR="00A165A8" w:rsidRPr="00B74479" w:rsidRDefault="00444974" w:rsidP="00BB1CFA">
      <w:pPr>
        <w:spacing w:after="95"/>
        <w:ind w:left="720" w:right="157" w:firstLine="0"/>
        <w:rPr>
          <w:rFonts w:ascii="Arial" w:eastAsia="Arial" w:hAnsi="Arial" w:cs="Arial"/>
        </w:rPr>
      </w:pPr>
      <w:r w:rsidRPr="00B74479">
        <w:rPr>
          <w:rFonts w:ascii="Arial" w:eastAsia="Arial" w:hAnsi="Arial" w:cs="Arial"/>
        </w:rPr>
        <w:t>MT72 : field with structure of field 72</w:t>
      </w:r>
    </w:p>
    <w:p w14:paraId="331FAB4B" w14:textId="0F9BAC1C" w:rsidR="00A165A8" w:rsidRPr="00B74479" w:rsidRDefault="00A165A8" w:rsidP="00BB1CFA">
      <w:pPr>
        <w:spacing w:after="112" w:line="249" w:lineRule="auto"/>
        <w:ind w:left="720" w:right="15" w:firstLine="0"/>
        <w:rPr>
          <w:rFonts w:ascii="Arial" w:hAnsi="Arial" w:cs="Arial"/>
        </w:rPr>
      </w:pPr>
      <w:r w:rsidRPr="00B74479">
        <w:rPr>
          <w:rFonts w:ascii="Arial" w:hAnsi="Arial" w:cs="Arial"/>
        </w:rPr>
        <w:t xml:space="preserve">             </w:t>
      </w:r>
    </w:p>
    <w:p w14:paraId="60FB2C7E" w14:textId="77777777" w:rsidR="00A165A8" w:rsidRPr="00B74479" w:rsidRDefault="00A165A8" w:rsidP="00BB1CFA">
      <w:pPr>
        <w:spacing w:after="95"/>
        <w:ind w:left="720" w:right="157" w:firstLine="0"/>
        <w:rPr>
          <w:rFonts w:ascii="Arial" w:eastAsia="Arial" w:hAnsi="Arial" w:cs="Arial"/>
          <w:b/>
        </w:rPr>
      </w:pPr>
      <w:r w:rsidRPr="00B74479">
        <w:rPr>
          <w:rFonts w:ascii="Arial" w:eastAsia="Arial" w:hAnsi="Arial" w:cs="Arial"/>
          <w:b/>
        </w:rPr>
        <w:t xml:space="preserve">Preconditions </w:t>
      </w:r>
    </w:p>
    <w:p w14:paraId="1EE6CC38" w14:textId="77777777" w:rsidR="00A165A8" w:rsidRPr="00B74479" w:rsidRDefault="00A165A8" w:rsidP="00BB1CFA">
      <w:pPr>
        <w:spacing w:after="95"/>
        <w:ind w:left="720" w:right="157" w:firstLine="0"/>
        <w:rPr>
          <w:rFonts w:ascii="Arial" w:eastAsia="Arial" w:hAnsi="Arial" w:cs="Arial"/>
        </w:rPr>
      </w:pPr>
      <w:r w:rsidRPr="00B74479">
        <w:rPr>
          <w:rFonts w:ascii="Arial" w:eastAsia="Arial" w:hAnsi="Arial" w:cs="Arial"/>
        </w:rPr>
        <w:t>None</w:t>
      </w:r>
    </w:p>
    <w:p w14:paraId="73506013" w14:textId="77777777" w:rsidR="00A165A8" w:rsidRPr="00B74479" w:rsidRDefault="00A165A8" w:rsidP="00BB1CFA">
      <w:pPr>
        <w:ind w:left="720" w:right="-137" w:firstLine="0"/>
        <w:rPr>
          <w:rFonts w:ascii="Arial" w:hAnsi="Arial" w:cs="Arial"/>
          <w:b/>
        </w:rPr>
      </w:pPr>
    </w:p>
    <w:p w14:paraId="6D82A16D" w14:textId="77777777" w:rsidR="00A165A8" w:rsidRPr="00B74479" w:rsidRDefault="00A165A8" w:rsidP="00BB1CFA">
      <w:pPr>
        <w:spacing w:after="7"/>
        <w:ind w:left="720" w:right="157" w:firstLine="0"/>
        <w:rPr>
          <w:rFonts w:ascii="Arial" w:eastAsia="Arial" w:hAnsi="Arial" w:cs="Arial"/>
          <w:b/>
        </w:rPr>
      </w:pPr>
      <w:r w:rsidRPr="00B74479">
        <w:rPr>
          <w:rFonts w:ascii="Arial" w:eastAsia="Arial" w:hAnsi="Arial" w:cs="Arial"/>
          <w:b/>
        </w:rPr>
        <w:t xml:space="preserve">Formal description </w:t>
      </w:r>
    </w:p>
    <w:p w14:paraId="1615B625" w14:textId="77777777" w:rsidR="00A165A8" w:rsidRDefault="00A165A8" w:rsidP="00FE4DB1">
      <w:pPr>
        <w:spacing w:after="306" w:line="216" w:lineRule="auto"/>
        <w:ind w:left="846" w:right="8" w:hanging="756"/>
        <w:rPr>
          <w:rFonts w:ascii="Arial" w:eastAsia="Arial" w:hAnsi="Arial" w:cs="Arial"/>
        </w:rPr>
      </w:pPr>
    </w:p>
    <w:p w14:paraId="35AEC063" w14:textId="42E38098" w:rsidR="0008609D" w:rsidRPr="00B74479" w:rsidRDefault="0059056F" w:rsidP="00B74479">
      <w:pPr>
        <w:spacing w:after="306" w:line="216" w:lineRule="auto"/>
        <w:ind w:left="0" w:right="8" w:firstLine="0"/>
        <w:rPr>
          <w:rFonts w:eastAsia="Arial"/>
          <w:b/>
        </w:rPr>
      </w:pPr>
      <w:r w:rsidRPr="00B74479">
        <w:rPr>
          <w:rFonts w:eastAsia="Arial"/>
          <w:b/>
        </w:rPr>
        <w:t>Call SubfunctionReturnReason</w:t>
      </w:r>
      <w:r w:rsidR="00BA23FD" w:rsidRPr="00B74479">
        <w:rPr>
          <w:rFonts w:eastAsia="Arial"/>
          <w:b/>
        </w:rPr>
        <w:t>(</w:t>
      </w:r>
      <w:r w:rsidR="00453D7A" w:rsidRPr="00B74479">
        <w:rPr>
          <w:rFonts w:eastAsia="Arial"/>
        </w:rPr>
        <w:t>M</w:t>
      </w:r>
      <w:r w:rsidR="00BA23FD" w:rsidRPr="00B74479">
        <w:rPr>
          <w:rFonts w:eastAsia="Arial"/>
        </w:rPr>
        <w:t>XReturnReasonInformation, MT72; MT72)</w:t>
      </w:r>
    </w:p>
    <w:p w14:paraId="2A7102F5" w14:textId="5B6188D1" w:rsidR="006567E4" w:rsidRPr="00B74479" w:rsidRDefault="008E2556" w:rsidP="00B74479">
      <w:pPr>
        <w:spacing w:after="306" w:line="216" w:lineRule="auto"/>
        <w:ind w:left="0" w:right="8" w:firstLine="0"/>
        <w:rPr>
          <w:rFonts w:eastAsia="Arial"/>
        </w:rPr>
      </w:pPr>
      <w:r w:rsidRPr="00B74479">
        <w:rPr>
          <w:rFonts w:eastAsia="Arial"/>
        </w:rPr>
        <w:t xml:space="preserve">          </w:t>
      </w:r>
      <w:r w:rsidR="006567E4" w:rsidRPr="00B74479">
        <w:rPr>
          <w:rFonts w:eastAsia="Arial"/>
        </w:rPr>
        <w:t>/*SubfunctionReturnReason described below */</w:t>
      </w:r>
    </w:p>
    <w:p w14:paraId="64FBD2F5" w14:textId="06A21B28" w:rsidR="0059056F" w:rsidRPr="00B74479" w:rsidRDefault="0059056F" w:rsidP="00B74479">
      <w:pPr>
        <w:ind w:left="0" w:firstLine="0"/>
      </w:pPr>
      <w:r w:rsidRPr="00B74479">
        <w:rPr>
          <w:b/>
        </w:rPr>
        <w:t>IF</w:t>
      </w:r>
      <w:r w:rsidRPr="00B74479">
        <w:t xml:space="preserve"> </w:t>
      </w:r>
      <w:r w:rsidR="009D71AB" w:rsidRPr="00B74479">
        <w:rPr>
          <w:rFonts w:eastAsia="Arial"/>
        </w:rPr>
        <w:t>MXReturnChain</w:t>
      </w:r>
      <w:r w:rsidR="009D71AB" w:rsidRPr="00B74479">
        <w:t>/IntermediaryAgent2</w:t>
      </w:r>
      <w:r w:rsidRPr="00B74479">
        <w:t xml:space="preserve"> </w:t>
      </w:r>
      <w:r w:rsidRPr="00B665B3">
        <w:rPr>
          <w:b/>
        </w:rPr>
        <w:t>IsPresent</w:t>
      </w:r>
      <w:r w:rsidRPr="00B74479">
        <w:t xml:space="preserve"> THEN </w:t>
      </w:r>
    </w:p>
    <w:p w14:paraId="2BD8F78B" w14:textId="1CD3D745" w:rsidR="0059056F" w:rsidRPr="00B74479" w:rsidRDefault="00BB1CFA" w:rsidP="0059056F">
      <w:pPr>
        <w:ind w:left="180"/>
        <w:rPr>
          <w:rFonts w:eastAsia="Arial"/>
        </w:rPr>
      </w:pPr>
      <w:r>
        <w:t xml:space="preserve">    </w:t>
      </w:r>
      <w:r w:rsidR="0059056F" w:rsidRPr="00B665B3">
        <w:rPr>
          <w:b/>
        </w:rPr>
        <w:t>Call</w:t>
      </w:r>
      <w:r w:rsidR="0059056F" w:rsidRPr="00B74479">
        <w:t xml:space="preserve"> </w:t>
      </w:r>
      <w:r w:rsidR="0059056F" w:rsidRPr="00B74479">
        <w:rPr>
          <w:b/>
        </w:rPr>
        <w:t>SubfunctionIntermediaryAgents</w:t>
      </w:r>
      <w:r w:rsidR="00B95C81" w:rsidRPr="00B74479">
        <w:rPr>
          <w:b/>
        </w:rPr>
        <w:t>(</w:t>
      </w:r>
      <w:r w:rsidR="00FE19ED">
        <w:rPr>
          <w:rFonts w:eastAsia="Arial"/>
        </w:rPr>
        <w:t>MXReturnChain,MT72;</w:t>
      </w:r>
      <w:r w:rsidR="00B95C81" w:rsidRPr="00B74479">
        <w:rPr>
          <w:rFonts w:eastAsia="Arial"/>
        </w:rPr>
        <w:t>MT72)</w:t>
      </w:r>
    </w:p>
    <w:p w14:paraId="45E5A70A" w14:textId="77777777" w:rsidR="00C116B1" w:rsidRPr="00B74479" w:rsidRDefault="00C116B1" w:rsidP="00743A35">
      <w:pPr>
        <w:ind w:left="180"/>
        <w:rPr>
          <w:highlight w:val="yellow"/>
        </w:rPr>
      </w:pPr>
    </w:p>
    <w:p w14:paraId="18D8DF28" w14:textId="2B8EFD30" w:rsidR="00743A35" w:rsidRPr="00B74479" w:rsidRDefault="00743A35" w:rsidP="00743A35">
      <w:pPr>
        <w:ind w:left="180"/>
      </w:pPr>
      <w:r w:rsidRPr="00B74479">
        <w:t xml:space="preserve">/*For developers only : </w:t>
      </w:r>
      <w:r w:rsidR="00560CF8" w:rsidRPr="00B74479">
        <w:rPr>
          <w:b/>
        </w:rPr>
        <w:t>SubfunctionIntermediaryAgents</w:t>
      </w:r>
      <w:r w:rsidRPr="00B74479">
        <w:t xml:space="preserve"> described in MX_To_MT72FullField2 but replace</w:t>
      </w:r>
    </w:p>
    <w:p w14:paraId="52F5C7E3" w14:textId="449E8649" w:rsidR="00743A35" w:rsidRPr="00B74479" w:rsidRDefault="00743A35" w:rsidP="00743A35">
      <w:pPr>
        <w:ind w:left="180"/>
        <w:rPr>
          <w:szCs w:val="20"/>
        </w:rPr>
      </w:pPr>
      <w:r w:rsidRPr="00B74479">
        <w:rPr>
          <w:szCs w:val="20"/>
        </w:rPr>
        <w:t>“Exit Function MX_To_MT72FullField2”</w:t>
      </w:r>
      <w:r w:rsidRPr="00B74479">
        <w:t xml:space="preserve">  by </w:t>
      </w:r>
      <w:r w:rsidRPr="00B74479">
        <w:rPr>
          <w:szCs w:val="20"/>
        </w:rPr>
        <w:t>Exit Function “MX_To_MT72FullField3”</w:t>
      </w:r>
    </w:p>
    <w:p w14:paraId="1092809B" w14:textId="564A9823" w:rsidR="00743A35" w:rsidRPr="00B74479" w:rsidRDefault="00743A35" w:rsidP="00743A35">
      <w:pPr>
        <w:ind w:left="180"/>
      </w:pPr>
      <w:r w:rsidRPr="00B74479">
        <w:t>IntermediaryAgent2,3 are extracted from MXReturnChain</w:t>
      </w:r>
      <w:r w:rsidR="004D4A53" w:rsidRPr="00B74479">
        <w:t xml:space="preserve"> element</w:t>
      </w:r>
      <w:r w:rsidR="00BB1CFA">
        <w:t xml:space="preserve"> */</w:t>
      </w:r>
    </w:p>
    <w:p w14:paraId="3A023ECF" w14:textId="27BC7416" w:rsidR="00743A35" w:rsidRPr="00B74479" w:rsidRDefault="00743A35" w:rsidP="00BB1CFA">
      <w:pPr>
        <w:ind w:left="0" w:firstLine="0"/>
      </w:pPr>
    </w:p>
    <w:p w14:paraId="0F8E0A69" w14:textId="445E78C3" w:rsidR="00B921BE" w:rsidRPr="00B74479" w:rsidRDefault="0059056F" w:rsidP="00B74479">
      <w:pPr>
        <w:spacing w:after="7"/>
        <w:ind w:left="0" w:right="157" w:firstLine="0"/>
        <w:rPr>
          <w:b/>
        </w:rPr>
      </w:pPr>
      <w:r w:rsidRPr="00B74479">
        <w:rPr>
          <w:b/>
        </w:rPr>
        <w:t>ENDIF</w:t>
      </w:r>
    </w:p>
    <w:p w14:paraId="263E7045" w14:textId="5DC195D0" w:rsidR="009E15F0" w:rsidRPr="00B74479" w:rsidRDefault="009E15F0" w:rsidP="00B74479">
      <w:pPr>
        <w:spacing w:after="7"/>
        <w:ind w:left="0" w:right="157" w:firstLine="0"/>
        <w:rPr>
          <w:b/>
        </w:rPr>
      </w:pPr>
    </w:p>
    <w:p w14:paraId="669D2B7F" w14:textId="76CBF547" w:rsidR="00C9472E" w:rsidRPr="00B665B3" w:rsidRDefault="00C9472E" w:rsidP="00B74479">
      <w:pPr>
        <w:spacing w:after="7"/>
        <w:ind w:left="0" w:right="157" w:firstLine="0"/>
      </w:pPr>
      <w:r w:rsidRPr="00B665B3">
        <w:t>/* Charges in</w:t>
      </w:r>
      <w:r w:rsidR="00B82953" w:rsidRPr="00B665B3">
        <w:t>formation to be translated to F</w:t>
      </w:r>
      <w:r w:rsidRPr="00B665B3">
        <w:t>ie</w:t>
      </w:r>
      <w:r w:rsidR="00B82953" w:rsidRPr="00B665B3">
        <w:t>l</w:t>
      </w:r>
      <w:r w:rsidRPr="00B665B3">
        <w:t>d 72 only if the target message is MT202 */</w:t>
      </w:r>
    </w:p>
    <w:p w14:paraId="68AB5CF5" w14:textId="77777777" w:rsidR="00CE7D2B" w:rsidRPr="00B74479" w:rsidRDefault="00CE7D2B" w:rsidP="00B74479">
      <w:pPr>
        <w:spacing w:after="7"/>
        <w:ind w:left="0" w:right="157" w:firstLine="0"/>
        <w:rPr>
          <w:b/>
        </w:rPr>
      </w:pPr>
    </w:p>
    <w:p w14:paraId="49BB1430" w14:textId="0C44626A" w:rsidR="009E15F0" w:rsidRPr="00CD2E40" w:rsidRDefault="00AF711D" w:rsidP="00B74479">
      <w:pPr>
        <w:spacing w:after="7"/>
        <w:ind w:left="0" w:right="157" w:firstLine="0"/>
        <w:rPr>
          <w:rFonts w:eastAsia="Arial"/>
        </w:rPr>
      </w:pPr>
      <w:r w:rsidRPr="00CD2E40">
        <w:rPr>
          <w:b/>
        </w:rPr>
        <w:t xml:space="preserve">IF Target message is “MT202” AND </w:t>
      </w:r>
      <w:r w:rsidR="009E15F0" w:rsidRPr="00CD2E40">
        <w:rPr>
          <w:b/>
        </w:rPr>
        <w:t xml:space="preserve">IF </w:t>
      </w:r>
      <w:r w:rsidRPr="00CD2E40">
        <w:rPr>
          <w:b/>
        </w:rPr>
        <w:t>(</w:t>
      </w:r>
      <w:r w:rsidRPr="00CD2E40">
        <w:t>M</w:t>
      </w:r>
      <w:r w:rsidR="009E15F0" w:rsidRPr="00CD2E40">
        <w:t>XChargeBearer OR</w:t>
      </w:r>
      <w:r w:rsidR="009E15F0" w:rsidRPr="00CD2E40">
        <w:rPr>
          <w:b/>
        </w:rPr>
        <w:t xml:space="preserve"> </w:t>
      </w:r>
      <w:r w:rsidR="009E15F0" w:rsidRPr="00CD2E40">
        <w:rPr>
          <w:rFonts w:eastAsia="Arial"/>
        </w:rPr>
        <w:t>MXChargesInformation</w:t>
      </w:r>
      <w:r w:rsidRPr="00CD2E40">
        <w:rPr>
          <w:rFonts w:eastAsia="Arial"/>
        </w:rPr>
        <w:t>)</w:t>
      </w:r>
      <w:r w:rsidR="009E15F0" w:rsidRPr="00CD2E40">
        <w:rPr>
          <w:rFonts w:eastAsia="Arial"/>
        </w:rPr>
        <w:t xml:space="preserve"> </w:t>
      </w:r>
      <w:r w:rsidR="009E15F0" w:rsidRPr="00B665B3">
        <w:rPr>
          <w:rFonts w:eastAsia="Arial"/>
          <w:b/>
        </w:rPr>
        <w:t>IsPresent</w:t>
      </w:r>
      <w:r w:rsidR="00B665B3">
        <w:rPr>
          <w:rFonts w:eastAsia="Arial"/>
        </w:rPr>
        <w:t xml:space="preserve"> THEN</w:t>
      </w:r>
    </w:p>
    <w:p w14:paraId="575374D0" w14:textId="2E3A0AF9" w:rsidR="009E15F0" w:rsidRPr="00CD2E40" w:rsidRDefault="009E15F0" w:rsidP="00B74479">
      <w:pPr>
        <w:spacing w:after="7"/>
        <w:ind w:left="0" w:right="157" w:firstLine="0"/>
        <w:rPr>
          <w:rFonts w:eastAsia="Arial"/>
        </w:rPr>
      </w:pPr>
      <w:r w:rsidRPr="00B665B3">
        <w:rPr>
          <w:b/>
        </w:rPr>
        <w:lastRenderedPageBreak/>
        <w:t xml:space="preserve">   Call</w:t>
      </w:r>
      <w:r w:rsidRPr="00CD2E40">
        <w:t xml:space="preserve"> </w:t>
      </w:r>
      <w:r w:rsidRPr="00CD2E40">
        <w:rPr>
          <w:b/>
        </w:rPr>
        <w:t>SubfunctionChargesInformation(</w:t>
      </w:r>
      <w:r w:rsidR="00AF711D" w:rsidRPr="00CD2E40">
        <w:rPr>
          <w:rFonts w:eastAsia="Arial"/>
        </w:rPr>
        <w:t>MXChargeBearer, MXChargesInformation</w:t>
      </w:r>
      <w:r w:rsidRPr="00CD2E40">
        <w:rPr>
          <w:rFonts w:eastAsia="Arial"/>
        </w:rPr>
        <w:t>, MT72; MT72)</w:t>
      </w:r>
    </w:p>
    <w:p w14:paraId="03C3B380" w14:textId="10C3DF1A" w:rsidR="0038272D" w:rsidRPr="00CD2E40" w:rsidRDefault="0038272D" w:rsidP="00B74479">
      <w:pPr>
        <w:spacing w:after="7"/>
        <w:ind w:left="0" w:right="157" w:firstLine="0"/>
        <w:rPr>
          <w:rFonts w:eastAsia="Arial"/>
        </w:rPr>
      </w:pPr>
      <w:r w:rsidRPr="00CD2E40">
        <w:rPr>
          <w:rFonts w:eastAsia="Arial"/>
        </w:rPr>
        <w:t xml:space="preserve">            /* </w:t>
      </w:r>
      <w:r w:rsidRPr="00CD2E40">
        <w:t>SubfunctionChargesInformation described below */</w:t>
      </w:r>
    </w:p>
    <w:p w14:paraId="0A811110" w14:textId="7F0DC2DC" w:rsidR="00AF711D" w:rsidRPr="00B74479" w:rsidRDefault="00AF711D" w:rsidP="00B74479">
      <w:pPr>
        <w:spacing w:after="7"/>
        <w:ind w:left="0" w:right="157" w:firstLine="0"/>
        <w:rPr>
          <w:b/>
        </w:rPr>
      </w:pPr>
      <w:r w:rsidRPr="00CD2E40">
        <w:rPr>
          <w:rFonts w:eastAsia="Arial"/>
          <w:b/>
        </w:rPr>
        <w:t>ENDIF</w:t>
      </w:r>
    </w:p>
    <w:p w14:paraId="00A28CA6" w14:textId="77777777" w:rsidR="009E15F0" w:rsidRPr="00B74479" w:rsidRDefault="009E15F0" w:rsidP="00B74479">
      <w:pPr>
        <w:spacing w:after="7"/>
        <w:ind w:left="0" w:right="157" w:firstLine="0"/>
        <w:rPr>
          <w:b/>
        </w:rPr>
      </w:pPr>
    </w:p>
    <w:p w14:paraId="7659CC21" w14:textId="6E265791" w:rsidR="0094308D" w:rsidRPr="00B74479" w:rsidRDefault="0094308D" w:rsidP="00B74479">
      <w:pPr>
        <w:spacing w:after="7"/>
        <w:ind w:left="0" w:right="157" w:firstLine="0"/>
        <w:rPr>
          <w:b/>
        </w:rPr>
      </w:pPr>
    </w:p>
    <w:p w14:paraId="26C79AB0" w14:textId="77777777" w:rsidR="0094308D" w:rsidRPr="00B74479" w:rsidRDefault="0094308D" w:rsidP="0094308D">
      <w:pPr>
        <w:ind w:left="0" w:firstLine="0"/>
      </w:pPr>
      <w:r w:rsidRPr="00B74479">
        <w:rPr>
          <w:b/>
        </w:rPr>
        <w:t>IF</w:t>
      </w:r>
      <w:r w:rsidRPr="00B74479">
        <w:t xml:space="preserve">  </w:t>
      </w:r>
      <w:r w:rsidRPr="00B74479">
        <w:rPr>
          <w:rFonts w:eastAsia="Arial"/>
        </w:rPr>
        <w:t xml:space="preserve">MXOriginalTransactionReference /PaymentTypeInformation/LocalInstrument/Code </w:t>
      </w:r>
      <w:r w:rsidRPr="00B665B3">
        <w:rPr>
          <w:b/>
        </w:rPr>
        <w:t xml:space="preserve">IsPresent </w:t>
      </w:r>
      <w:r w:rsidRPr="00B665B3">
        <w:rPr>
          <w:rFonts w:eastAsia="Arial"/>
          <w:b/>
        </w:rPr>
        <w:t>AND NOT</w:t>
      </w:r>
      <w:r w:rsidRPr="00B74479">
        <w:rPr>
          <w:rFonts w:eastAsia="Arial"/>
        </w:rPr>
        <w:t xml:space="preserve"> </w:t>
      </w:r>
      <w:r w:rsidRPr="00B665B3">
        <w:rPr>
          <w:rFonts w:eastAsia="Arial"/>
          <w:b/>
        </w:rPr>
        <w:t>InList</w:t>
      </w:r>
      <w:r w:rsidRPr="00B74479">
        <w:rPr>
          <w:rFonts w:eastAsia="Arial"/>
        </w:rPr>
        <w:t xml:space="preserve">{CRED,CRTS,SPAY,SPRI, SSTD} </w:t>
      </w:r>
      <w:r w:rsidRPr="00B74479">
        <w:t xml:space="preserve">THEN </w:t>
      </w:r>
    </w:p>
    <w:p w14:paraId="52860FFA" w14:textId="77777777" w:rsidR="0094308D" w:rsidRPr="00B74479" w:rsidRDefault="0094308D" w:rsidP="0094308D">
      <w:pPr>
        <w:ind w:left="180"/>
        <w:rPr>
          <w:rFonts w:eastAsia="Arial"/>
        </w:rPr>
      </w:pPr>
      <w:r w:rsidRPr="00B74479">
        <w:t xml:space="preserve">       </w:t>
      </w:r>
      <w:r w:rsidRPr="00B665B3">
        <w:rPr>
          <w:b/>
        </w:rPr>
        <w:t xml:space="preserve">Call </w:t>
      </w:r>
      <w:r w:rsidRPr="00B74479">
        <w:rPr>
          <w:b/>
        </w:rPr>
        <w:t>SubfunctionLocalInstrument1(</w:t>
      </w:r>
      <w:r w:rsidRPr="00B74479">
        <w:rPr>
          <w:rFonts w:eastAsia="Arial"/>
        </w:rPr>
        <w:t>MXOriginalTransactionReference /PaymentTypeInformation/LocalInstrument/Code, MT72; MT72)</w:t>
      </w:r>
    </w:p>
    <w:p w14:paraId="7C1FD2F1" w14:textId="77777777" w:rsidR="0094308D" w:rsidRPr="00B74479" w:rsidRDefault="0094308D" w:rsidP="0094308D">
      <w:pPr>
        <w:ind w:left="180"/>
        <w:rPr>
          <w:b/>
        </w:rPr>
      </w:pPr>
    </w:p>
    <w:p w14:paraId="6BEC61AE" w14:textId="77777777" w:rsidR="0094308D" w:rsidRPr="00B74479" w:rsidRDefault="0094308D" w:rsidP="0094308D">
      <w:pPr>
        <w:ind w:left="0" w:firstLine="0"/>
        <w:rPr>
          <w:b/>
        </w:rPr>
      </w:pPr>
      <w:r w:rsidRPr="00B74479">
        <w:rPr>
          <w:b/>
        </w:rPr>
        <w:t>ENDIF</w:t>
      </w:r>
    </w:p>
    <w:p w14:paraId="4FFA5641" w14:textId="77777777" w:rsidR="0094308D" w:rsidRPr="00B74479" w:rsidRDefault="0094308D" w:rsidP="00B74479">
      <w:pPr>
        <w:spacing w:after="7"/>
        <w:ind w:left="0" w:right="157" w:firstLine="0"/>
        <w:rPr>
          <w:b/>
        </w:rPr>
      </w:pPr>
    </w:p>
    <w:p w14:paraId="7A64DD80" w14:textId="64C49F09" w:rsidR="0059056F" w:rsidRPr="00B74479" w:rsidRDefault="0059056F" w:rsidP="0059056F">
      <w:pPr>
        <w:spacing w:after="7"/>
        <w:ind w:left="419" w:right="157" w:hanging="7"/>
      </w:pPr>
    </w:p>
    <w:p w14:paraId="2B6A7EC3" w14:textId="199F8785" w:rsidR="0059056F" w:rsidRPr="00B74479" w:rsidRDefault="0059056F" w:rsidP="00B74479">
      <w:pPr>
        <w:ind w:left="0" w:firstLine="0"/>
      </w:pPr>
      <w:r w:rsidRPr="00B74479">
        <w:rPr>
          <w:b/>
        </w:rPr>
        <w:t>IF</w:t>
      </w:r>
      <w:r w:rsidRPr="00B74479">
        <w:t xml:space="preserve">  </w:t>
      </w:r>
      <w:r w:rsidR="009D71AB" w:rsidRPr="00B74479">
        <w:rPr>
          <w:rFonts w:eastAsia="Arial"/>
        </w:rPr>
        <w:t>MXReturnChain /</w:t>
      </w:r>
      <w:r w:rsidRPr="00B74479">
        <w:rPr>
          <w:rFonts w:eastAsia="Arial"/>
        </w:rPr>
        <w:t>PreviousInstructingAgent</w:t>
      </w:r>
      <w:r w:rsidR="009D71AB" w:rsidRPr="00B74479">
        <w:rPr>
          <w:rFonts w:eastAsia="Arial"/>
        </w:rPr>
        <w:t>1</w:t>
      </w:r>
      <w:r w:rsidRPr="00B74479">
        <w:rPr>
          <w:rFonts w:eastAsia="Arial"/>
        </w:rPr>
        <w:t xml:space="preserve"> </w:t>
      </w:r>
      <w:r w:rsidRPr="00B665B3">
        <w:rPr>
          <w:b/>
        </w:rPr>
        <w:t>IsPresent</w:t>
      </w:r>
      <w:r w:rsidRPr="00B74479">
        <w:t xml:space="preserve"> THEN </w:t>
      </w:r>
    </w:p>
    <w:p w14:paraId="2F8DBB75" w14:textId="6900BE69" w:rsidR="0059056F" w:rsidRPr="00B74479" w:rsidRDefault="007B4BE8" w:rsidP="0059056F">
      <w:pPr>
        <w:ind w:left="180"/>
        <w:rPr>
          <w:rFonts w:eastAsia="Arial"/>
        </w:rPr>
      </w:pPr>
      <w:r w:rsidRPr="00B665B3">
        <w:rPr>
          <w:b/>
        </w:rPr>
        <w:t xml:space="preserve"> </w:t>
      </w:r>
      <w:r w:rsidR="0059056F" w:rsidRPr="00B665B3">
        <w:rPr>
          <w:b/>
        </w:rPr>
        <w:t xml:space="preserve"> Call</w:t>
      </w:r>
      <w:r w:rsidR="0059056F" w:rsidRPr="00B74479">
        <w:t xml:space="preserve"> </w:t>
      </w:r>
      <w:r w:rsidR="0059056F" w:rsidRPr="00B74479">
        <w:rPr>
          <w:b/>
        </w:rPr>
        <w:t>Subfunction</w:t>
      </w:r>
      <w:r w:rsidR="0059056F" w:rsidRPr="00B74479">
        <w:rPr>
          <w:rFonts w:eastAsia="Arial"/>
          <w:b/>
        </w:rPr>
        <w:t>PreviousInstructingAgent</w:t>
      </w:r>
      <w:r w:rsidR="00B95C81" w:rsidRPr="00B74479">
        <w:rPr>
          <w:rFonts w:eastAsia="Arial"/>
          <w:b/>
        </w:rPr>
        <w:t>(</w:t>
      </w:r>
      <w:r w:rsidR="00B95C81" w:rsidRPr="00B74479">
        <w:rPr>
          <w:rFonts w:eastAsia="Arial"/>
        </w:rPr>
        <w:t>MXReturnChain, MT72; MT72)</w:t>
      </w:r>
    </w:p>
    <w:p w14:paraId="056E3BFB" w14:textId="77777777" w:rsidR="00D831C9" w:rsidRPr="00B74479" w:rsidRDefault="00D831C9" w:rsidP="00360F73">
      <w:pPr>
        <w:ind w:left="180"/>
        <w:rPr>
          <w:highlight w:val="yellow"/>
        </w:rPr>
      </w:pPr>
    </w:p>
    <w:p w14:paraId="465DC341" w14:textId="0E1CE447" w:rsidR="00360F73" w:rsidRPr="00B74479" w:rsidRDefault="00360F73" w:rsidP="00360F73">
      <w:pPr>
        <w:ind w:left="180"/>
      </w:pPr>
      <w:r w:rsidRPr="00B74479">
        <w:t xml:space="preserve">/*For developers only : </w:t>
      </w:r>
      <w:r w:rsidR="00560CF8" w:rsidRPr="00B74479">
        <w:rPr>
          <w:b/>
        </w:rPr>
        <w:t>Subfunction</w:t>
      </w:r>
      <w:r w:rsidR="00560CF8" w:rsidRPr="00B74479">
        <w:rPr>
          <w:rFonts w:eastAsia="Arial"/>
          <w:b/>
        </w:rPr>
        <w:t>PreviousInstructingAgent</w:t>
      </w:r>
      <w:r w:rsidRPr="00B74479">
        <w:t xml:space="preserve"> described in MX_To_MT72FullField2 but replace</w:t>
      </w:r>
    </w:p>
    <w:p w14:paraId="16185C9F" w14:textId="77777777" w:rsidR="00360F73" w:rsidRPr="00B74479" w:rsidRDefault="00360F73" w:rsidP="00360F73">
      <w:pPr>
        <w:ind w:left="180"/>
        <w:rPr>
          <w:szCs w:val="20"/>
        </w:rPr>
      </w:pPr>
      <w:r w:rsidRPr="00B74479">
        <w:rPr>
          <w:szCs w:val="20"/>
        </w:rPr>
        <w:t>“Exit Function MX_To_MT72FullField2”</w:t>
      </w:r>
      <w:r w:rsidRPr="00B74479">
        <w:t xml:space="preserve">  by </w:t>
      </w:r>
      <w:r w:rsidRPr="00B74479">
        <w:rPr>
          <w:szCs w:val="20"/>
        </w:rPr>
        <w:t>Exit Function “MX_To_MT72FullField3”</w:t>
      </w:r>
    </w:p>
    <w:p w14:paraId="3FA60898" w14:textId="6FBF1BCA" w:rsidR="00360F73" w:rsidRPr="00B74479" w:rsidRDefault="00360F73" w:rsidP="00360F73">
      <w:pPr>
        <w:ind w:left="180"/>
      </w:pPr>
      <w:r w:rsidRPr="00B74479">
        <w:t>PreviousInstructingAgent1,2,3 are extracted from MXReturnChain element</w:t>
      </w:r>
    </w:p>
    <w:p w14:paraId="5FA477F9" w14:textId="77777777" w:rsidR="00360F73" w:rsidRPr="00B74479" w:rsidRDefault="00360F73" w:rsidP="00360F73">
      <w:pPr>
        <w:ind w:left="180"/>
      </w:pPr>
      <w:r w:rsidRPr="00B74479">
        <w:t>*/</w:t>
      </w:r>
    </w:p>
    <w:p w14:paraId="5D643043" w14:textId="5A623818" w:rsidR="00B95C81" w:rsidRPr="00B74479" w:rsidRDefault="00B95C81" w:rsidP="0059056F">
      <w:pPr>
        <w:ind w:left="180"/>
        <w:rPr>
          <w:b/>
        </w:rPr>
      </w:pPr>
    </w:p>
    <w:p w14:paraId="6B5D4F51" w14:textId="42845579" w:rsidR="0059056F" w:rsidRPr="00B74479" w:rsidRDefault="0059056F" w:rsidP="00B74479">
      <w:pPr>
        <w:ind w:left="0" w:firstLine="0"/>
        <w:rPr>
          <w:b/>
        </w:rPr>
      </w:pPr>
      <w:r w:rsidRPr="00B74479">
        <w:rPr>
          <w:b/>
        </w:rPr>
        <w:t>ENDIF</w:t>
      </w:r>
    </w:p>
    <w:p w14:paraId="6BD85CD6" w14:textId="011683C6" w:rsidR="00187BFD" w:rsidRPr="00B74479" w:rsidRDefault="00187BFD" w:rsidP="000E6181">
      <w:pPr>
        <w:spacing w:after="7"/>
        <w:ind w:left="419" w:right="157" w:hanging="7"/>
        <w:rPr>
          <w:rFonts w:eastAsia="Arial"/>
        </w:rPr>
      </w:pPr>
    </w:p>
    <w:p w14:paraId="0DDB0799" w14:textId="77777777" w:rsidR="0028119D" w:rsidRPr="00B74479" w:rsidRDefault="0028119D" w:rsidP="000E6181">
      <w:pPr>
        <w:spacing w:after="7"/>
        <w:ind w:left="419" w:right="157" w:hanging="7"/>
        <w:rPr>
          <w:rFonts w:eastAsia="Arial"/>
        </w:rPr>
      </w:pPr>
    </w:p>
    <w:p w14:paraId="43DD6C34" w14:textId="5E31BF48" w:rsidR="000E6181" w:rsidRPr="00B74479" w:rsidRDefault="00B665B3" w:rsidP="00CA6D38">
      <w:pPr>
        <w:spacing w:after="7"/>
        <w:ind w:left="419" w:right="157" w:hanging="7"/>
        <w:rPr>
          <w:rFonts w:eastAsia="Arial"/>
          <w:b/>
        </w:rPr>
      </w:pPr>
      <w:r>
        <w:rPr>
          <w:rFonts w:eastAsia="Arial"/>
          <w:b/>
        </w:rPr>
        <w:t xml:space="preserve">   </w:t>
      </w:r>
      <w:r w:rsidR="0059056F" w:rsidRPr="00B74479">
        <w:rPr>
          <w:rFonts w:eastAsia="Arial"/>
          <w:b/>
        </w:rPr>
        <w:t>/* Subfunctions description */</w:t>
      </w:r>
    </w:p>
    <w:p w14:paraId="7510097B" w14:textId="3D0026B4" w:rsidR="000E6181" w:rsidRPr="00B74479" w:rsidRDefault="000E6181" w:rsidP="00E90BB6">
      <w:pPr>
        <w:spacing w:after="7"/>
        <w:ind w:left="419" w:right="157" w:hanging="7"/>
        <w:rPr>
          <w:rFonts w:eastAsia="Arial"/>
        </w:rPr>
      </w:pPr>
    </w:p>
    <w:p w14:paraId="49D9A6A0" w14:textId="1EFF7BD9" w:rsidR="000E6181" w:rsidRPr="00B74479" w:rsidRDefault="0059056F" w:rsidP="00E90BB6">
      <w:pPr>
        <w:spacing w:after="7"/>
        <w:ind w:left="0" w:right="157"/>
        <w:rPr>
          <w:rFonts w:eastAsia="Arial"/>
          <w:b/>
        </w:rPr>
      </w:pPr>
      <w:r w:rsidRPr="00B74479">
        <w:rPr>
          <w:rFonts w:eastAsia="Arial"/>
          <w:b/>
        </w:rPr>
        <w:t>SubfunctionReturnReason</w:t>
      </w:r>
    </w:p>
    <w:p w14:paraId="32D960F0" w14:textId="2728DEC7" w:rsidR="0028119D" w:rsidRPr="00B74479" w:rsidRDefault="0028119D" w:rsidP="00E90BB6">
      <w:pPr>
        <w:spacing w:after="7"/>
        <w:ind w:left="0" w:right="157" w:firstLine="0"/>
        <w:rPr>
          <w:rFonts w:eastAsia="Arial"/>
        </w:rPr>
      </w:pPr>
    </w:p>
    <w:p w14:paraId="3ECDA239" w14:textId="1C6F5C80" w:rsidR="0028119D" w:rsidRPr="00B74479" w:rsidRDefault="00027E45" w:rsidP="00E90BB6">
      <w:pPr>
        <w:spacing w:after="7"/>
        <w:ind w:left="0" w:right="157"/>
        <w:rPr>
          <w:rFonts w:eastAsia="Arial"/>
        </w:rPr>
      </w:pPr>
      <w:r w:rsidRPr="00B74479">
        <w:rPr>
          <w:rFonts w:eastAsia="Arial"/>
        </w:rPr>
        <w:t xml:space="preserve">/* </w:t>
      </w:r>
      <w:r w:rsidR="0028119D" w:rsidRPr="00B74479">
        <w:rPr>
          <w:rFonts w:eastAsia="Arial"/>
        </w:rPr>
        <w:t xml:space="preserve">The table with MT MX </w:t>
      </w:r>
      <w:r w:rsidR="00223530" w:rsidRPr="00B74479">
        <w:rPr>
          <w:rFonts w:eastAsia="Arial"/>
        </w:rPr>
        <w:t xml:space="preserve">reason </w:t>
      </w:r>
      <w:r w:rsidR="0028119D" w:rsidRPr="00B74479">
        <w:rPr>
          <w:rFonts w:eastAsia="Arial"/>
        </w:rPr>
        <w:t>code equivalence is described in the Excel file pacs.004 to MT103 New, sheet “Error Codes RETN”</w:t>
      </w:r>
      <w:r w:rsidRPr="00B74479">
        <w:rPr>
          <w:rFonts w:eastAsia="Arial"/>
        </w:rPr>
        <w:t xml:space="preserve">  */</w:t>
      </w:r>
    </w:p>
    <w:p w14:paraId="70E17FC6" w14:textId="77777777" w:rsidR="0057558F" w:rsidRPr="00B74479" w:rsidRDefault="0057558F" w:rsidP="00B74479">
      <w:pPr>
        <w:spacing w:after="7"/>
        <w:ind w:right="157"/>
        <w:rPr>
          <w:rFonts w:eastAsia="Arial"/>
          <w:b/>
        </w:rPr>
      </w:pPr>
    </w:p>
    <w:p w14:paraId="6B3E3E4F" w14:textId="1E82214A" w:rsidR="0057558F" w:rsidRPr="00B74479" w:rsidRDefault="0057558F" w:rsidP="0057558F">
      <w:pPr>
        <w:spacing w:after="0" w:line="216" w:lineRule="auto"/>
        <w:ind w:left="0" w:right="8" w:firstLine="0"/>
        <w:rPr>
          <w:rFonts w:eastAsia="Arial"/>
        </w:rPr>
      </w:pPr>
      <w:r w:rsidRPr="00B74479">
        <w:rPr>
          <w:rFonts w:eastAsia="Arial"/>
        </w:rPr>
        <w:t>/* Local variables</w:t>
      </w:r>
    </w:p>
    <w:p w14:paraId="0143D094" w14:textId="67B7815A" w:rsidR="0057558F" w:rsidRPr="00B74479" w:rsidRDefault="0057558F" w:rsidP="0057558F">
      <w:pPr>
        <w:spacing w:after="0" w:line="216" w:lineRule="auto"/>
        <w:ind w:left="0" w:right="8" w:firstLine="0"/>
        <w:rPr>
          <w:rFonts w:eastAsia="Arial"/>
          <w:szCs w:val="20"/>
        </w:rPr>
      </w:pPr>
      <w:r w:rsidRPr="00B74479">
        <w:rPr>
          <w:rFonts w:eastAsia="Arial"/>
          <w:szCs w:val="20"/>
        </w:rPr>
        <w:t>MXR</w:t>
      </w:r>
      <w:r w:rsidR="00D40B1E" w:rsidRPr="00B74479">
        <w:rPr>
          <w:rFonts w:eastAsia="Arial"/>
          <w:szCs w:val="20"/>
        </w:rPr>
        <w:t>eturnCode  :string (</w:t>
      </w:r>
      <w:r w:rsidR="00D40B1E" w:rsidRPr="00B74479">
        <w:rPr>
          <w:rStyle w:val="error7"/>
          <w:color w:val="172B4D"/>
          <w:szCs w:val="20"/>
          <w:lang w:val="en"/>
        </w:rPr>
        <w:t>[A-Z0-9]</w:t>
      </w:r>
      <w:r w:rsidR="00D40B1E" w:rsidRPr="00B74479">
        <w:rPr>
          <w:color w:val="172B4D"/>
          <w:szCs w:val="20"/>
          <w:lang w:val="en"/>
        </w:rPr>
        <w:t>{4}</w:t>
      </w:r>
      <w:r w:rsidRPr="00B74479">
        <w:rPr>
          <w:rFonts w:eastAsia="Arial"/>
          <w:szCs w:val="20"/>
        </w:rPr>
        <w:t>)</w:t>
      </w:r>
    </w:p>
    <w:p w14:paraId="14BFB183" w14:textId="6664E989" w:rsidR="00D40B1E" w:rsidRPr="00B74479" w:rsidRDefault="003E7F0D" w:rsidP="00D40B1E">
      <w:pPr>
        <w:spacing w:after="0" w:line="216" w:lineRule="auto"/>
        <w:ind w:left="0" w:right="8" w:firstLine="0"/>
        <w:rPr>
          <w:rFonts w:eastAsia="Arial"/>
          <w:szCs w:val="20"/>
        </w:rPr>
      </w:pPr>
      <w:r w:rsidRPr="00B74479">
        <w:rPr>
          <w:rFonts w:eastAsia="Arial"/>
          <w:szCs w:val="20"/>
        </w:rPr>
        <w:t>MTReturnCode</w:t>
      </w:r>
      <w:r w:rsidR="00C0719E" w:rsidRPr="00B74479">
        <w:rPr>
          <w:rFonts w:eastAsia="Arial"/>
          <w:szCs w:val="20"/>
        </w:rPr>
        <w:t>, MTFixedCode</w:t>
      </w:r>
      <w:r w:rsidR="00D40B1E" w:rsidRPr="00B74479">
        <w:rPr>
          <w:rFonts w:eastAsia="Arial"/>
          <w:szCs w:val="20"/>
        </w:rPr>
        <w:t xml:space="preserve">  :string(</w:t>
      </w:r>
      <w:r w:rsidR="00D40B1E" w:rsidRPr="00B74479">
        <w:rPr>
          <w:rStyle w:val="error7"/>
          <w:color w:val="172B4D"/>
          <w:szCs w:val="20"/>
          <w:lang w:val="en"/>
        </w:rPr>
        <w:t>[A-Z0-9]</w:t>
      </w:r>
      <w:r w:rsidR="00D40B1E" w:rsidRPr="00B74479">
        <w:rPr>
          <w:color w:val="172B4D"/>
          <w:szCs w:val="20"/>
          <w:lang w:val="en"/>
        </w:rPr>
        <w:t>{4}</w:t>
      </w:r>
      <w:r w:rsidR="00D40B1E" w:rsidRPr="00B74479">
        <w:rPr>
          <w:rFonts w:eastAsia="Arial"/>
          <w:szCs w:val="20"/>
        </w:rPr>
        <w:t>)</w:t>
      </w:r>
    </w:p>
    <w:p w14:paraId="29BB4968" w14:textId="76CC1109" w:rsidR="003E7F0D" w:rsidRPr="00B74479" w:rsidRDefault="003E7F0D" w:rsidP="003E7F0D">
      <w:pPr>
        <w:spacing w:after="0" w:line="216" w:lineRule="auto"/>
        <w:ind w:left="0" w:right="8" w:firstLine="0"/>
        <w:rPr>
          <w:rFonts w:eastAsia="Arial"/>
          <w:szCs w:val="20"/>
        </w:rPr>
      </w:pPr>
    </w:p>
    <w:p w14:paraId="615EB4D0" w14:textId="42C9F2BB" w:rsidR="009C51C6" w:rsidRPr="00B74479" w:rsidRDefault="007A1ABF" w:rsidP="003E7F0D">
      <w:pPr>
        <w:spacing w:after="0" w:line="216" w:lineRule="auto"/>
        <w:ind w:left="0" w:right="8" w:firstLine="0"/>
        <w:rPr>
          <w:rFonts w:eastAsia="Arial"/>
          <w:szCs w:val="20"/>
        </w:rPr>
      </w:pPr>
      <w:r w:rsidRPr="00B74479">
        <w:rPr>
          <w:rFonts w:eastAsia="Arial"/>
          <w:szCs w:val="20"/>
        </w:rPr>
        <w:t>MTReturnReasonLine</w:t>
      </w:r>
      <w:r w:rsidR="009C51C6" w:rsidRPr="00B74479">
        <w:rPr>
          <w:rFonts w:eastAsia="Arial"/>
          <w:szCs w:val="20"/>
        </w:rPr>
        <w:t xml:space="preserve"> : string</w:t>
      </w:r>
    </w:p>
    <w:p w14:paraId="069ADD2B" w14:textId="77777777" w:rsidR="003E7F0D" w:rsidRPr="00B74479" w:rsidRDefault="003E7F0D" w:rsidP="0057558F">
      <w:pPr>
        <w:spacing w:after="0" w:line="216" w:lineRule="auto"/>
        <w:ind w:left="0" w:right="8" w:firstLine="0"/>
        <w:rPr>
          <w:rFonts w:eastAsia="Arial"/>
          <w:szCs w:val="20"/>
        </w:rPr>
      </w:pPr>
    </w:p>
    <w:p w14:paraId="58C2906D" w14:textId="2A599856" w:rsidR="00E95CAA" w:rsidRPr="00B74479" w:rsidRDefault="0057558F" w:rsidP="0057558F">
      <w:pPr>
        <w:spacing w:after="0" w:line="216" w:lineRule="auto"/>
        <w:ind w:left="0" w:right="8" w:firstLine="0"/>
        <w:rPr>
          <w:rFonts w:eastAsia="Arial"/>
          <w:szCs w:val="20"/>
        </w:rPr>
      </w:pPr>
      <w:r w:rsidRPr="00B74479">
        <w:rPr>
          <w:rFonts w:eastAsia="Arial"/>
          <w:szCs w:val="20"/>
        </w:rPr>
        <w:t xml:space="preserve">MXAdditionalInformation : string </w:t>
      </w:r>
    </w:p>
    <w:p w14:paraId="1C8A2DD4" w14:textId="6F8FF7B6" w:rsidR="00A61F61" w:rsidRPr="00B74479" w:rsidRDefault="00A61F61" w:rsidP="0057558F">
      <w:pPr>
        <w:spacing w:after="0" w:line="216" w:lineRule="auto"/>
        <w:ind w:left="0" w:right="8" w:firstLine="0"/>
        <w:rPr>
          <w:rFonts w:eastAsia="Arial"/>
        </w:rPr>
      </w:pPr>
      <w:r w:rsidRPr="00B74479">
        <w:rPr>
          <w:rFonts w:eastAsia="Arial"/>
          <w:szCs w:val="20"/>
        </w:rPr>
        <w:t xml:space="preserve">ErrorCodeTable : </w:t>
      </w:r>
      <w:r w:rsidR="007A1ABF" w:rsidRPr="00B74479">
        <w:rPr>
          <w:rFonts w:eastAsia="Arial"/>
          <w:szCs w:val="20"/>
        </w:rPr>
        <w:t xml:space="preserve">Excel </w:t>
      </w:r>
      <w:r w:rsidRPr="00B74479">
        <w:rPr>
          <w:rFonts w:eastAsia="Arial"/>
        </w:rPr>
        <w:t>pacs.004 to MT103 New, sheet “Error Codes RETN</w:t>
      </w:r>
      <w:r w:rsidR="007A1ABF" w:rsidRPr="00B74479">
        <w:rPr>
          <w:rFonts w:eastAsia="Arial"/>
        </w:rPr>
        <w:t>”</w:t>
      </w:r>
    </w:p>
    <w:p w14:paraId="7AE430B1" w14:textId="0D6F5E3D" w:rsidR="004005D0" w:rsidRPr="00B74479" w:rsidRDefault="004005D0" w:rsidP="0057558F">
      <w:pPr>
        <w:spacing w:after="0" w:line="216" w:lineRule="auto"/>
        <w:ind w:left="0" w:right="8" w:firstLine="0"/>
        <w:rPr>
          <w:rFonts w:eastAsia="Arial"/>
          <w:szCs w:val="20"/>
        </w:rPr>
      </w:pPr>
      <w:r w:rsidRPr="00B74479">
        <w:rPr>
          <w:rFonts w:eastAsia="Arial"/>
          <w:szCs w:val="20"/>
        </w:rPr>
        <w:t xml:space="preserve">IsMTErrorCodePresent: </w:t>
      </w:r>
      <w:r w:rsidR="009C51C6" w:rsidRPr="00B74479">
        <w:rPr>
          <w:rFonts w:eastAsia="Arial"/>
          <w:szCs w:val="20"/>
        </w:rPr>
        <w:t>boolean</w:t>
      </w:r>
    </w:p>
    <w:p w14:paraId="5001FB05" w14:textId="0622431D" w:rsidR="009C51C6" w:rsidRPr="00B74479" w:rsidRDefault="007A1ABF" w:rsidP="0057558F">
      <w:pPr>
        <w:spacing w:after="0" w:line="216" w:lineRule="auto"/>
        <w:ind w:left="0" w:right="8" w:firstLine="0"/>
        <w:rPr>
          <w:rFonts w:eastAsia="Arial"/>
          <w:szCs w:val="20"/>
        </w:rPr>
      </w:pPr>
      <w:r w:rsidRPr="00B74479">
        <w:rPr>
          <w:rFonts w:eastAsia="Arial"/>
          <w:szCs w:val="20"/>
        </w:rPr>
        <w:t>MT</w:t>
      </w:r>
      <w:r w:rsidR="009C51C6" w:rsidRPr="00B74479">
        <w:rPr>
          <w:rFonts w:eastAsia="Arial"/>
          <w:szCs w:val="20"/>
        </w:rPr>
        <w:t>ReturnCodeWord : string</w:t>
      </w:r>
      <w:r w:rsidR="00E61EED">
        <w:rPr>
          <w:rFonts w:eastAsia="Arial"/>
          <w:szCs w:val="20"/>
        </w:rPr>
        <w:t xml:space="preserve"> */</w:t>
      </w:r>
    </w:p>
    <w:p w14:paraId="5E40E880" w14:textId="5AC9AC2B" w:rsidR="00E95CAA" w:rsidRPr="00B74479" w:rsidRDefault="00E95CAA" w:rsidP="0057558F">
      <w:pPr>
        <w:spacing w:after="0" w:line="216" w:lineRule="auto"/>
        <w:ind w:left="0" w:right="8" w:firstLine="0"/>
        <w:rPr>
          <w:rFonts w:eastAsia="Arial"/>
          <w:sz w:val="18"/>
          <w:szCs w:val="18"/>
        </w:rPr>
      </w:pPr>
    </w:p>
    <w:p w14:paraId="763A593B" w14:textId="3A70DCF1" w:rsidR="000E6181" w:rsidRPr="00B74479" w:rsidRDefault="000E6181" w:rsidP="00CA6D38">
      <w:pPr>
        <w:spacing w:after="7"/>
        <w:ind w:left="419" w:right="157" w:hanging="7"/>
        <w:rPr>
          <w:rFonts w:eastAsia="Arial"/>
        </w:rPr>
      </w:pPr>
    </w:p>
    <w:p w14:paraId="16D8CAE4" w14:textId="5D806A26" w:rsidR="009C51C6" w:rsidRPr="00B74479" w:rsidRDefault="007A1ABF" w:rsidP="009C51C6">
      <w:pPr>
        <w:spacing w:after="7"/>
        <w:ind w:left="0" w:right="157" w:hanging="7"/>
        <w:rPr>
          <w:rFonts w:eastAsia="Arial"/>
          <w:szCs w:val="20"/>
        </w:rPr>
      </w:pPr>
      <w:r w:rsidRPr="00B74479">
        <w:rPr>
          <w:rFonts w:eastAsia="Arial"/>
          <w:szCs w:val="20"/>
        </w:rPr>
        <w:t>MT</w:t>
      </w:r>
      <w:r w:rsidR="009C51C6" w:rsidRPr="00B74479">
        <w:rPr>
          <w:rFonts w:eastAsia="Arial"/>
          <w:szCs w:val="20"/>
        </w:rPr>
        <w:t>ReturnCodeWord = “/RRC/”</w:t>
      </w:r>
    </w:p>
    <w:p w14:paraId="22750F98" w14:textId="16074854" w:rsidR="00C0719E" w:rsidRPr="00B74479" w:rsidRDefault="00C0719E" w:rsidP="009C51C6">
      <w:pPr>
        <w:spacing w:after="7"/>
        <w:ind w:left="0" w:right="157" w:hanging="7"/>
        <w:rPr>
          <w:rFonts w:eastAsia="Arial"/>
        </w:rPr>
      </w:pPr>
      <w:r w:rsidRPr="00B74479">
        <w:rPr>
          <w:rFonts w:eastAsia="Arial"/>
          <w:szCs w:val="20"/>
        </w:rPr>
        <w:t>MTFixedCode = “XT99”</w:t>
      </w:r>
    </w:p>
    <w:p w14:paraId="41EEAB5D" w14:textId="77777777" w:rsidR="00664411" w:rsidRPr="00B74479" w:rsidRDefault="00664411" w:rsidP="0057558F">
      <w:pPr>
        <w:ind w:left="810" w:right="-137" w:hanging="810"/>
      </w:pPr>
    </w:p>
    <w:p w14:paraId="024610C8" w14:textId="248FF675" w:rsidR="00CA6D38" w:rsidRPr="00B74479" w:rsidRDefault="0057558F" w:rsidP="0057558F">
      <w:pPr>
        <w:ind w:left="810" w:right="-137" w:hanging="810"/>
        <w:rPr>
          <w:rFonts w:eastAsia="Arial"/>
        </w:rPr>
      </w:pPr>
      <w:r w:rsidRPr="00B74479">
        <w:t xml:space="preserve">MXReturnCode = </w:t>
      </w:r>
      <w:r w:rsidRPr="00B74479">
        <w:rPr>
          <w:rFonts w:eastAsia="Arial"/>
        </w:rPr>
        <w:t>MXReturnReasonInformation.Reason.Code</w:t>
      </w:r>
    </w:p>
    <w:p w14:paraId="7AA75284" w14:textId="05285E5F" w:rsidR="0057558F" w:rsidRPr="00B74479" w:rsidRDefault="0057558F" w:rsidP="0057558F">
      <w:pPr>
        <w:ind w:left="810" w:right="-137" w:hanging="810"/>
      </w:pPr>
    </w:p>
    <w:p w14:paraId="78B926EB" w14:textId="1781C750" w:rsidR="00E95CAA" w:rsidRPr="00B74479" w:rsidRDefault="00E95CAA" w:rsidP="00B74479">
      <w:pPr>
        <w:ind w:left="0" w:right="-137" w:firstLine="0"/>
      </w:pPr>
    </w:p>
    <w:p w14:paraId="46791426" w14:textId="39BBF983" w:rsidR="00E95CAA" w:rsidRPr="00B74479" w:rsidRDefault="005F6FA8" w:rsidP="00DC4EDE">
      <w:pPr>
        <w:tabs>
          <w:tab w:val="left" w:pos="90"/>
          <w:tab w:val="left" w:pos="180"/>
        </w:tabs>
        <w:ind w:left="0" w:right="-137" w:firstLine="0"/>
        <w:rPr>
          <w:rFonts w:eastAsia="Arial"/>
        </w:rPr>
      </w:pPr>
      <w:r w:rsidRPr="00B74479">
        <w:rPr>
          <w:b/>
        </w:rPr>
        <w:t>IF</w:t>
      </w:r>
      <w:r w:rsidR="00DC4EDE">
        <w:t xml:space="preserve"> </w:t>
      </w:r>
      <w:r w:rsidR="00DC4EDE" w:rsidRPr="00DC4EDE">
        <w:rPr>
          <w:b/>
        </w:rPr>
        <w:t>Length</w:t>
      </w:r>
      <w:r w:rsidR="00E95CAA" w:rsidRPr="00B74479">
        <w:t>(</w:t>
      </w:r>
      <w:r w:rsidR="00E95CAA" w:rsidRPr="00B74479">
        <w:rPr>
          <w:rFonts w:eastAsia="Arial"/>
        </w:rPr>
        <w:t>MXReturnReasonInformation.AdditionalInformation</w:t>
      </w:r>
      <w:r w:rsidRPr="00B74479">
        <w:rPr>
          <w:rFonts w:eastAsia="Arial"/>
        </w:rPr>
        <w:t>[1</w:t>
      </w:r>
      <w:r w:rsidR="00E95CAA" w:rsidRPr="00B74479">
        <w:rPr>
          <w:rFonts w:eastAsia="Arial"/>
        </w:rPr>
        <w:t>]</w:t>
      </w:r>
      <w:r w:rsidR="00E61EED">
        <w:rPr>
          <w:rFonts w:eastAsia="Arial"/>
        </w:rPr>
        <w:t>) &gt; 0 THEN</w:t>
      </w:r>
    </w:p>
    <w:p w14:paraId="08E70824" w14:textId="0A362FDD" w:rsidR="00E95CAA" w:rsidRPr="00B74479" w:rsidRDefault="00E95CAA" w:rsidP="00B74479">
      <w:pPr>
        <w:ind w:left="0" w:right="-137" w:firstLine="0"/>
        <w:rPr>
          <w:rFonts w:eastAsia="Arial"/>
        </w:rPr>
      </w:pPr>
    </w:p>
    <w:p w14:paraId="5BD6D600" w14:textId="3A2E0B5F" w:rsidR="00E95CAA" w:rsidRPr="00B74479" w:rsidRDefault="005F6FA8" w:rsidP="00B74479">
      <w:pPr>
        <w:ind w:left="0" w:right="-137" w:firstLine="0"/>
        <w:rPr>
          <w:rFonts w:eastAsia="Arial"/>
        </w:rPr>
      </w:pPr>
      <w:r w:rsidRPr="00B74479">
        <w:rPr>
          <w:rFonts w:eastAsia="Arial"/>
          <w:szCs w:val="20"/>
        </w:rPr>
        <w:t xml:space="preserve">MXAdditionalInformation = </w:t>
      </w:r>
      <w:r w:rsidRPr="00B74479">
        <w:rPr>
          <w:rFonts w:eastAsia="Arial"/>
        </w:rPr>
        <w:t>MXReturnReasonInformation.AdditionalInformation[1]</w:t>
      </w:r>
    </w:p>
    <w:p w14:paraId="13771B33" w14:textId="50E19699" w:rsidR="001F0235" w:rsidRPr="00B74479" w:rsidRDefault="001F0235" w:rsidP="00B74479">
      <w:pPr>
        <w:ind w:left="0" w:right="-137" w:firstLine="0"/>
        <w:rPr>
          <w:rFonts w:eastAsia="Arial"/>
        </w:rPr>
      </w:pPr>
    </w:p>
    <w:p w14:paraId="795B517B" w14:textId="6D6F8995" w:rsidR="001F0235" w:rsidRPr="00B74479" w:rsidRDefault="001F0235" w:rsidP="00DC4EDE">
      <w:pPr>
        <w:tabs>
          <w:tab w:val="left" w:pos="270"/>
        </w:tabs>
        <w:ind w:left="0" w:right="-137" w:firstLine="0"/>
        <w:rPr>
          <w:rFonts w:eastAsia="Arial"/>
        </w:rPr>
      </w:pPr>
      <w:r w:rsidRPr="00B74479">
        <w:rPr>
          <w:rFonts w:eastAsia="Arial"/>
        </w:rPr>
        <w:t xml:space="preserve">  </w:t>
      </w:r>
      <w:r w:rsidRPr="00B74479">
        <w:rPr>
          <w:b/>
        </w:rPr>
        <w:t>IF</w:t>
      </w:r>
      <w:r w:rsidR="00DC4EDE">
        <w:t xml:space="preserve"> </w:t>
      </w:r>
      <w:r w:rsidR="00DC4EDE" w:rsidRPr="00DC4EDE">
        <w:rPr>
          <w:b/>
        </w:rPr>
        <w:t>Length</w:t>
      </w:r>
      <w:r w:rsidRPr="00B74479">
        <w:t>(</w:t>
      </w:r>
      <w:r w:rsidRPr="00B74479">
        <w:rPr>
          <w:rFonts w:eastAsia="Arial"/>
        </w:rPr>
        <w:t>MXReturnReasonInformation.AdditionalInformation[2]) &gt; 0 THEN</w:t>
      </w:r>
    </w:p>
    <w:p w14:paraId="75429DC9" w14:textId="45B7A52B" w:rsidR="005F6FA8" w:rsidRPr="00B74479" w:rsidRDefault="005F6FA8" w:rsidP="00B74479">
      <w:pPr>
        <w:ind w:left="0" w:right="-137" w:firstLine="0"/>
        <w:rPr>
          <w:rFonts w:eastAsia="Arial"/>
        </w:rPr>
      </w:pPr>
    </w:p>
    <w:p w14:paraId="7666622B" w14:textId="2886F07D" w:rsidR="001F0235" w:rsidRPr="00B74479" w:rsidRDefault="005F6FA8" w:rsidP="00DC4EDE">
      <w:pPr>
        <w:tabs>
          <w:tab w:val="left" w:pos="540"/>
        </w:tabs>
        <w:ind w:left="0" w:right="-137" w:firstLine="0"/>
        <w:rPr>
          <w:rFonts w:eastAsia="Arial"/>
        </w:rPr>
      </w:pPr>
      <w:r w:rsidRPr="00B74479">
        <w:rPr>
          <w:rFonts w:eastAsia="Arial"/>
        </w:rPr>
        <w:t xml:space="preserve">    </w:t>
      </w:r>
      <w:r w:rsidRPr="00B74479">
        <w:rPr>
          <w:rFonts w:eastAsia="Arial"/>
          <w:b/>
        </w:rPr>
        <w:t>IF</w:t>
      </w:r>
      <w:r w:rsidRPr="00B74479">
        <w:rPr>
          <w:rFonts w:eastAsia="Arial"/>
        </w:rPr>
        <w:t xml:space="preserve"> </w:t>
      </w:r>
      <w:r w:rsidR="00DC4EDE" w:rsidRPr="00DC4EDE">
        <w:rPr>
          <w:b/>
        </w:rPr>
        <w:t>Length</w:t>
      </w:r>
      <w:r w:rsidRPr="00B74479">
        <w:t>(</w:t>
      </w:r>
      <w:r w:rsidRPr="00B74479">
        <w:rPr>
          <w:rFonts w:eastAsia="Arial"/>
        </w:rPr>
        <w:t>MXReturnReasonInformation.AdditionalInformation</w:t>
      </w:r>
      <w:r w:rsidR="001F0235" w:rsidRPr="00B74479">
        <w:rPr>
          <w:rFonts w:eastAsia="Arial"/>
        </w:rPr>
        <w:t>[1</w:t>
      </w:r>
      <w:r w:rsidRPr="00B74479">
        <w:rPr>
          <w:rFonts w:eastAsia="Arial"/>
        </w:rPr>
        <w:t>])</w:t>
      </w:r>
      <w:r w:rsidR="001F0235" w:rsidRPr="00B74479">
        <w:rPr>
          <w:rFonts w:eastAsia="Arial"/>
        </w:rPr>
        <w:t xml:space="preserve"> &gt; 104</w:t>
      </w:r>
    </w:p>
    <w:p w14:paraId="30A63E40" w14:textId="2BDC084E" w:rsidR="001F0235" w:rsidRPr="00B74479" w:rsidRDefault="001F0235" w:rsidP="00B74479">
      <w:pPr>
        <w:ind w:left="0" w:right="-137" w:firstLine="0"/>
        <w:rPr>
          <w:rFonts w:eastAsia="Arial"/>
        </w:rPr>
      </w:pPr>
      <w:r w:rsidRPr="00B74479">
        <w:rPr>
          <w:rFonts w:eastAsia="Arial"/>
        </w:rPr>
        <w:t xml:space="preserve">      /*</w:t>
      </w:r>
      <w:r w:rsidR="00E61EED">
        <w:rPr>
          <w:rFonts w:eastAsia="Arial"/>
        </w:rPr>
        <w:t xml:space="preserve"> A</w:t>
      </w:r>
      <w:r w:rsidRPr="00B74479">
        <w:rPr>
          <w:rFonts w:eastAsia="Arial"/>
        </w:rPr>
        <w:t>ssumption is that the next line is the continuation of the first one and therefor</w:t>
      </w:r>
      <w:r w:rsidR="007A1ABF" w:rsidRPr="00B74479">
        <w:rPr>
          <w:rFonts w:eastAsia="Arial"/>
        </w:rPr>
        <w:t>e</w:t>
      </w:r>
      <w:r w:rsidRPr="00B74479">
        <w:rPr>
          <w:rFonts w:eastAsia="Arial"/>
        </w:rPr>
        <w:t xml:space="preserve"> no space is added between the 2 occurrences</w:t>
      </w:r>
      <w:r w:rsidR="00E61EED">
        <w:rPr>
          <w:rFonts w:eastAsia="Arial"/>
        </w:rPr>
        <w:t xml:space="preserve"> </w:t>
      </w:r>
      <w:r w:rsidRPr="00B74479">
        <w:rPr>
          <w:rFonts w:eastAsia="Arial"/>
        </w:rPr>
        <w:t>*/</w:t>
      </w:r>
    </w:p>
    <w:p w14:paraId="31483CC3" w14:textId="5E8E97D7" w:rsidR="005F6FA8" w:rsidRPr="00B74479" w:rsidRDefault="005F6FA8" w:rsidP="00B74479">
      <w:pPr>
        <w:ind w:left="0" w:right="-137" w:firstLine="0"/>
        <w:rPr>
          <w:rFonts w:eastAsia="Arial"/>
        </w:rPr>
      </w:pPr>
      <w:r w:rsidRPr="00B74479">
        <w:rPr>
          <w:rFonts w:eastAsia="Arial"/>
        </w:rPr>
        <w:t xml:space="preserve">       THEN</w:t>
      </w:r>
    </w:p>
    <w:p w14:paraId="1F63F63D" w14:textId="09DBADCF" w:rsidR="001F0235" w:rsidRPr="00B74479" w:rsidRDefault="001F0235" w:rsidP="00B74479">
      <w:pPr>
        <w:ind w:left="0" w:right="-137" w:firstLine="0"/>
        <w:rPr>
          <w:rFonts w:eastAsia="Arial"/>
        </w:rPr>
      </w:pPr>
      <w:r w:rsidRPr="00B74479">
        <w:rPr>
          <w:rFonts w:eastAsia="Arial"/>
        </w:rPr>
        <w:t xml:space="preserve">        </w:t>
      </w:r>
      <w:r w:rsidRPr="00B74479">
        <w:rPr>
          <w:rFonts w:eastAsia="Arial"/>
          <w:szCs w:val="20"/>
        </w:rPr>
        <w:t xml:space="preserve">MXAdditionalInformation = </w:t>
      </w:r>
      <w:r w:rsidRPr="00DC4EDE">
        <w:rPr>
          <w:rFonts w:eastAsia="Arial"/>
          <w:b/>
          <w:szCs w:val="20"/>
        </w:rPr>
        <w:t>Concatenate</w:t>
      </w:r>
      <w:r w:rsidRPr="00B74479">
        <w:rPr>
          <w:rFonts w:eastAsia="Arial"/>
          <w:szCs w:val="20"/>
        </w:rPr>
        <w:t>(MXAdditionalInformation,</w:t>
      </w:r>
      <w:r w:rsidRPr="00B74479">
        <w:rPr>
          <w:rFonts w:eastAsia="Arial"/>
        </w:rPr>
        <w:t xml:space="preserve"> MXReturnReasonInformation.AdditionalInformation[2])</w:t>
      </w:r>
    </w:p>
    <w:p w14:paraId="4BA791AD" w14:textId="3851A928" w:rsidR="001F0235" w:rsidRPr="00B74479" w:rsidRDefault="001F0235" w:rsidP="00B74479">
      <w:pPr>
        <w:ind w:left="0" w:right="-137" w:firstLine="0"/>
        <w:rPr>
          <w:rFonts w:eastAsia="Arial"/>
        </w:rPr>
      </w:pPr>
    </w:p>
    <w:p w14:paraId="2FD328C4" w14:textId="2ED6DE84" w:rsidR="001F0235" w:rsidRPr="00B74479" w:rsidRDefault="001F0235" w:rsidP="00B74479">
      <w:pPr>
        <w:ind w:left="0" w:right="-137" w:firstLine="0"/>
        <w:rPr>
          <w:rFonts w:eastAsia="Arial"/>
          <w:b/>
        </w:rPr>
      </w:pPr>
      <w:r w:rsidRPr="00B74479">
        <w:rPr>
          <w:rFonts w:eastAsia="Arial"/>
        </w:rPr>
        <w:t xml:space="preserve">    </w:t>
      </w:r>
      <w:r w:rsidRPr="00B74479">
        <w:rPr>
          <w:rFonts w:eastAsia="Arial"/>
          <w:b/>
        </w:rPr>
        <w:t>ELSE</w:t>
      </w:r>
    </w:p>
    <w:p w14:paraId="042327A7" w14:textId="69A99153" w:rsidR="001F0235" w:rsidRPr="00B74479" w:rsidRDefault="001F0235" w:rsidP="00B74479">
      <w:pPr>
        <w:ind w:left="0" w:right="-137" w:firstLine="0"/>
        <w:rPr>
          <w:rFonts w:eastAsia="Arial"/>
        </w:rPr>
      </w:pPr>
    </w:p>
    <w:p w14:paraId="2D2C907A" w14:textId="55D0DB45" w:rsidR="001F0235" w:rsidRPr="00B74479" w:rsidRDefault="001F0235" w:rsidP="001F0235">
      <w:pPr>
        <w:ind w:left="0" w:right="-137" w:firstLine="0"/>
        <w:rPr>
          <w:rFonts w:eastAsia="Arial"/>
        </w:rPr>
      </w:pPr>
      <w:r w:rsidRPr="00B74479">
        <w:rPr>
          <w:rFonts w:eastAsia="Arial"/>
        </w:rPr>
        <w:t xml:space="preserve">               </w:t>
      </w:r>
      <w:r w:rsidRPr="00B74479">
        <w:rPr>
          <w:rFonts w:eastAsia="Arial"/>
          <w:szCs w:val="20"/>
        </w:rPr>
        <w:t xml:space="preserve">MXAdditionalInformation = </w:t>
      </w:r>
      <w:r w:rsidRPr="00DC4EDE">
        <w:rPr>
          <w:rFonts w:eastAsia="Arial"/>
          <w:b/>
          <w:szCs w:val="20"/>
        </w:rPr>
        <w:t>Concatenate</w:t>
      </w:r>
      <w:r w:rsidRPr="00B74479">
        <w:rPr>
          <w:rFonts w:eastAsia="Arial"/>
          <w:szCs w:val="20"/>
        </w:rPr>
        <w:t>(MXAdditionalInformation,</w:t>
      </w:r>
      <w:r w:rsidRPr="00B74479">
        <w:rPr>
          <w:rFonts w:eastAsia="Arial"/>
        </w:rPr>
        <w:t xml:space="preserve"> SPACE, MXReturnReasonInformation.AdditionalInformation[2])</w:t>
      </w:r>
    </w:p>
    <w:p w14:paraId="4878D93B" w14:textId="1F8DC64B" w:rsidR="001F0235" w:rsidRPr="00B74479" w:rsidRDefault="001F0235" w:rsidP="001F0235">
      <w:pPr>
        <w:ind w:left="0" w:right="-137" w:firstLine="0"/>
        <w:rPr>
          <w:rFonts w:eastAsia="Arial"/>
        </w:rPr>
      </w:pPr>
    </w:p>
    <w:p w14:paraId="1CFCFBF2" w14:textId="43CB9086" w:rsidR="001F0235" w:rsidRPr="00B74479" w:rsidRDefault="001F0235" w:rsidP="001F0235">
      <w:pPr>
        <w:ind w:left="0" w:right="-137" w:firstLine="0"/>
        <w:rPr>
          <w:rFonts w:eastAsia="Arial"/>
          <w:b/>
        </w:rPr>
      </w:pPr>
      <w:r w:rsidRPr="00B74479">
        <w:rPr>
          <w:rFonts w:eastAsia="Arial"/>
        </w:rPr>
        <w:t xml:space="preserve">    </w:t>
      </w:r>
      <w:r w:rsidRPr="00B74479">
        <w:rPr>
          <w:rFonts w:eastAsia="Arial"/>
          <w:b/>
        </w:rPr>
        <w:t>ENDIF</w:t>
      </w:r>
    </w:p>
    <w:p w14:paraId="29390C0C" w14:textId="4A3FD111" w:rsidR="001F0235" w:rsidRPr="00B74479" w:rsidRDefault="001F0235" w:rsidP="00B74479">
      <w:pPr>
        <w:ind w:left="0" w:right="-137" w:firstLine="0"/>
        <w:rPr>
          <w:rFonts w:eastAsia="Arial"/>
        </w:rPr>
      </w:pPr>
    </w:p>
    <w:p w14:paraId="0D44453B" w14:textId="28EEF1A0" w:rsidR="001F0235" w:rsidRPr="00B74479" w:rsidRDefault="001F0235" w:rsidP="00B74479">
      <w:pPr>
        <w:ind w:left="0" w:right="-137" w:firstLine="0"/>
        <w:rPr>
          <w:rFonts w:eastAsia="Arial"/>
          <w:b/>
        </w:rPr>
      </w:pPr>
      <w:r w:rsidRPr="00B74479">
        <w:rPr>
          <w:rFonts w:eastAsia="Arial"/>
          <w:b/>
        </w:rPr>
        <w:t xml:space="preserve">  ENDIF</w:t>
      </w:r>
    </w:p>
    <w:p w14:paraId="45B6BBDD" w14:textId="794AE464" w:rsidR="001F0235" w:rsidRPr="00B74479" w:rsidRDefault="001F0235" w:rsidP="00B74479">
      <w:pPr>
        <w:ind w:left="0" w:right="-137" w:firstLine="0"/>
        <w:rPr>
          <w:rFonts w:eastAsia="Arial"/>
        </w:rPr>
      </w:pPr>
    </w:p>
    <w:p w14:paraId="4928D57A" w14:textId="26C25B02" w:rsidR="001F0235" w:rsidRPr="00B74479" w:rsidRDefault="001F0235" w:rsidP="00B74479">
      <w:pPr>
        <w:ind w:left="0" w:right="-137" w:firstLine="0"/>
        <w:rPr>
          <w:rFonts w:eastAsia="Arial"/>
          <w:b/>
        </w:rPr>
      </w:pPr>
      <w:r w:rsidRPr="00B74479">
        <w:rPr>
          <w:rFonts w:eastAsia="Arial"/>
          <w:b/>
        </w:rPr>
        <w:t>ENDIF</w:t>
      </w:r>
    </w:p>
    <w:p w14:paraId="1A517BB7" w14:textId="1C990BEC" w:rsidR="005F6FA8" w:rsidRPr="00B74479" w:rsidRDefault="005F6FA8" w:rsidP="00B74479">
      <w:pPr>
        <w:ind w:left="0" w:right="-137" w:firstLine="0"/>
        <w:rPr>
          <w:rFonts w:eastAsia="Arial"/>
        </w:rPr>
      </w:pPr>
      <w:r w:rsidRPr="00B74479">
        <w:rPr>
          <w:rFonts w:eastAsia="Arial"/>
        </w:rPr>
        <w:t xml:space="preserve">        </w:t>
      </w:r>
    </w:p>
    <w:p w14:paraId="49362328" w14:textId="2F778056" w:rsidR="003E7F0D" w:rsidRPr="00B74479" w:rsidRDefault="00E05D9B" w:rsidP="00B74479">
      <w:pPr>
        <w:ind w:left="0" w:right="-137" w:firstLine="0"/>
        <w:rPr>
          <w:rFonts w:eastAsia="Arial"/>
          <w:szCs w:val="20"/>
        </w:rPr>
      </w:pPr>
      <w:r w:rsidRPr="00B74479">
        <w:t xml:space="preserve">/* In </w:t>
      </w:r>
      <w:r w:rsidR="00793F3A">
        <w:t>“</w:t>
      </w:r>
      <w:r w:rsidR="00793F3A">
        <w:rPr>
          <w:rFonts w:eastAsia="Arial"/>
          <w:szCs w:val="20"/>
        </w:rPr>
        <w:t xml:space="preserve">Error Codes RETN” sheet </w:t>
      </w:r>
      <w:r w:rsidR="007038FC">
        <w:rPr>
          <w:rFonts w:eastAsia="Arial"/>
          <w:szCs w:val="20"/>
        </w:rPr>
        <w:t>in EXCEL</w:t>
      </w:r>
      <w:r w:rsidR="00A700E7">
        <w:rPr>
          <w:rFonts w:eastAsia="Arial"/>
          <w:szCs w:val="20"/>
        </w:rPr>
        <w:t xml:space="preserve"> </w:t>
      </w:r>
      <w:r w:rsidR="007038FC">
        <w:rPr>
          <w:rFonts w:eastAsia="Arial"/>
          <w:szCs w:val="20"/>
        </w:rPr>
        <w:t>document describing pacs.004 to MT103 New</w:t>
      </w:r>
      <w:r w:rsidRPr="00B74479">
        <w:rPr>
          <w:rFonts w:eastAsia="Arial"/>
          <w:szCs w:val="20"/>
        </w:rPr>
        <w:t>, col H, sea</w:t>
      </w:r>
      <w:r w:rsidR="008D1ACA" w:rsidRPr="00B74479">
        <w:rPr>
          <w:rFonts w:eastAsia="Arial"/>
          <w:szCs w:val="20"/>
        </w:rPr>
        <w:t>r</w:t>
      </w:r>
      <w:r w:rsidRPr="00B74479">
        <w:rPr>
          <w:rFonts w:eastAsia="Arial"/>
          <w:szCs w:val="20"/>
        </w:rPr>
        <w:t xml:space="preserve">ch for MXReturnCode. Return the corresponding value IsMTErrorCodePresent from column </w:t>
      </w:r>
      <w:r w:rsidR="003E7F0D" w:rsidRPr="00B74479">
        <w:rPr>
          <w:rFonts w:eastAsia="Arial"/>
          <w:szCs w:val="20"/>
        </w:rPr>
        <w:t>D. If the MXRetu</w:t>
      </w:r>
      <w:r w:rsidRPr="00B74479">
        <w:rPr>
          <w:rFonts w:eastAsia="Arial"/>
          <w:szCs w:val="20"/>
        </w:rPr>
        <w:t>r</w:t>
      </w:r>
      <w:r w:rsidR="003E7F0D" w:rsidRPr="00B74479">
        <w:rPr>
          <w:rFonts w:eastAsia="Arial"/>
          <w:szCs w:val="20"/>
        </w:rPr>
        <w:t>n</w:t>
      </w:r>
      <w:r w:rsidRPr="00B74479">
        <w:rPr>
          <w:rFonts w:eastAsia="Arial"/>
          <w:szCs w:val="20"/>
        </w:rPr>
        <w:t>Code is not found in col H</w:t>
      </w:r>
      <w:r w:rsidR="002F42CC" w:rsidRPr="00B74479">
        <w:rPr>
          <w:rFonts w:eastAsia="Arial"/>
          <w:szCs w:val="20"/>
        </w:rPr>
        <w:t xml:space="preserve"> (ie., excel list not up to date)</w:t>
      </w:r>
      <w:r w:rsidRPr="00B74479">
        <w:rPr>
          <w:rFonts w:eastAsia="Arial"/>
          <w:szCs w:val="20"/>
        </w:rPr>
        <w:t>, IsMTErrorCodePresent = “False”</w:t>
      </w:r>
      <w:r w:rsidR="003E7F0D" w:rsidRPr="00B74479">
        <w:rPr>
          <w:rFonts w:eastAsia="Arial"/>
          <w:szCs w:val="20"/>
        </w:rPr>
        <w:t xml:space="preserve">. </w:t>
      </w:r>
    </w:p>
    <w:p w14:paraId="2FD3EC43" w14:textId="588184BE" w:rsidR="005F6FA8" w:rsidRPr="00B74479" w:rsidRDefault="008F324D" w:rsidP="00B74479">
      <w:pPr>
        <w:ind w:left="0" w:right="-137" w:firstLine="0"/>
      </w:pPr>
      <w:r w:rsidRPr="00B74479">
        <w:rPr>
          <w:rFonts w:eastAsia="Arial"/>
          <w:szCs w:val="20"/>
        </w:rPr>
        <w:t>If</w:t>
      </w:r>
      <w:r w:rsidR="003E7F0D" w:rsidRPr="00B74479">
        <w:rPr>
          <w:rFonts w:eastAsia="Arial"/>
          <w:szCs w:val="20"/>
        </w:rPr>
        <w:t xml:space="preserve"> IsMTErrorCodePresent is “True”, extract the MT equivalent code</w:t>
      </w:r>
      <w:r w:rsidR="008D1ACA" w:rsidRPr="00B74479">
        <w:rPr>
          <w:rFonts w:eastAsia="Arial"/>
          <w:szCs w:val="20"/>
        </w:rPr>
        <w:t xml:space="preserve"> </w:t>
      </w:r>
      <w:r w:rsidR="00AD064C" w:rsidRPr="00B74479">
        <w:rPr>
          <w:rFonts w:eastAsia="Arial"/>
          <w:szCs w:val="20"/>
        </w:rPr>
        <w:t xml:space="preserve">named </w:t>
      </w:r>
      <w:r w:rsidR="008D1ACA" w:rsidRPr="00B74479">
        <w:rPr>
          <w:rFonts w:eastAsia="Arial"/>
          <w:szCs w:val="20"/>
        </w:rPr>
        <w:t>MTReturnCode</w:t>
      </w:r>
      <w:r w:rsidR="003E7F0D" w:rsidRPr="00B74479">
        <w:rPr>
          <w:rFonts w:eastAsia="Arial"/>
          <w:szCs w:val="20"/>
        </w:rPr>
        <w:t xml:space="preserve"> from column A</w:t>
      </w:r>
      <w:r w:rsidR="00E05D9B" w:rsidRPr="00B74479">
        <w:rPr>
          <w:rFonts w:eastAsia="Arial"/>
          <w:szCs w:val="20"/>
        </w:rPr>
        <w:t xml:space="preserve"> */</w:t>
      </w:r>
    </w:p>
    <w:p w14:paraId="04F48F6F" w14:textId="38BFE4E5" w:rsidR="0057558F" w:rsidRPr="00B74479" w:rsidRDefault="0057558F" w:rsidP="0057558F">
      <w:pPr>
        <w:ind w:left="810" w:right="-137" w:hanging="810"/>
      </w:pPr>
    </w:p>
    <w:p w14:paraId="5C0F2BFD" w14:textId="05C0B069" w:rsidR="00C0719E" w:rsidRPr="00B74479" w:rsidRDefault="00C0719E" w:rsidP="00E11359">
      <w:pPr>
        <w:tabs>
          <w:tab w:val="left" w:pos="90"/>
          <w:tab w:val="left" w:pos="180"/>
        </w:tabs>
        <w:ind w:left="810" w:right="-137" w:hanging="810"/>
      </w:pPr>
      <w:r w:rsidRPr="00B74479">
        <w:rPr>
          <w:b/>
        </w:rPr>
        <w:t>IF</w:t>
      </w:r>
      <w:r w:rsidRPr="00B74479">
        <w:t xml:space="preserve"> </w:t>
      </w:r>
      <w:r w:rsidRPr="00E11359">
        <w:rPr>
          <w:b/>
        </w:rPr>
        <w:t>IsInTable</w:t>
      </w:r>
      <w:r w:rsidRPr="00B74479">
        <w:t>(MXReturnCode) THEN</w:t>
      </w:r>
    </w:p>
    <w:p w14:paraId="358C55BD" w14:textId="77777777" w:rsidR="00C0719E" w:rsidRPr="00B74479" w:rsidRDefault="00C0719E" w:rsidP="0057558F">
      <w:pPr>
        <w:ind w:left="810" w:right="-137" w:hanging="810"/>
      </w:pPr>
    </w:p>
    <w:p w14:paraId="34BCF597" w14:textId="147F43EB" w:rsidR="009C51C6" w:rsidRPr="00B74479" w:rsidRDefault="00C0719E" w:rsidP="00E11359">
      <w:pPr>
        <w:tabs>
          <w:tab w:val="left" w:pos="630"/>
          <w:tab w:val="left" w:pos="720"/>
        </w:tabs>
        <w:ind w:left="810" w:right="-137" w:hanging="810"/>
      </w:pPr>
      <w:r w:rsidRPr="00B74479">
        <w:t xml:space="preserve">   </w:t>
      </w:r>
      <w:r w:rsidR="006567E4" w:rsidRPr="00B74479">
        <w:t xml:space="preserve"> </w:t>
      </w:r>
      <w:r w:rsidRPr="00B74479">
        <w:t xml:space="preserve"> </w:t>
      </w:r>
      <w:r w:rsidR="009C51C6" w:rsidRPr="00B74479">
        <w:rPr>
          <w:b/>
        </w:rPr>
        <w:t>IF</w:t>
      </w:r>
      <w:r w:rsidR="009C51C6" w:rsidRPr="00B74479">
        <w:t xml:space="preserve"> </w:t>
      </w:r>
      <w:r w:rsidR="009C51C6" w:rsidRPr="00E11359">
        <w:rPr>
          <w:rFonts w:eastAsia="Arial"/>
          <w:b/>
          <w:szCs w:val="20"/>
        </w:rPr>
        <w:t>IsMTErrorCodePresent</w:t>
      </w:r>
      <w:r w:rsidR="00E11359">
        <w:rPr>
          <w:rFonts w:eastAsia="Arial"/>
          <w:szCs w:val="20"/>
        </w:rPr>
        <w:t xml:space="preserve"> THEN</w:t>
      </w:r>
    </w:p>
    <w:p w14:paraId="75DED625" w14:textId="74D78AF5" w:rsidR="003E7F0D" w:rsidRPr="00B74479" w:rsidRDefault="00C0719E" w:rsidP="003E7F0D">
      <w:pPr>
        <w:spacing w:after="0" w:line="216" w:lineRule="auto"/>
        <w:ind w:left="0" w:right="8" w:firstLine="0"/>
        <w:rPr>
          <w:rFonts w:eastAsia="Arial"/>
          <w:szCs w:val="20"/>
        </w:rPr>
      </w:pPr>
      <w:r w:rsidRPr="00B74479">
        <w:rPr>
          <w:rFonts w:eastAsia="Arial"/>
          <w:szCs w:val="20"/>
        </w:rPr>
        <w:t xml:space="preserve">   </w:t>
      </w:r>
      <w:r w:rsidR="009C51C6" w:rsidRPr="00B74479">
        <w:rPr>
          <w:rFonts w:eastAsia="Arial"/>
          <w:szCs w:val="20"/>
        </w:rPr>
        <w:t xml:space="preserve">    </w:t>
      </w:r>
      <w:r w:rsidR="003E7F0D" w:rsidRPr="00B74479">
        <w:rPr>
          <w:rFonts w:eastAsia="Arial"/>
          <w:szCs w:val="20"/>
        </w:rPr>
        <w:t xml:space="preserve">MTReturnCode = </w:t>
      </w:r>
      <w:r w:rsidR="009C51C6" w:rsidRPr="00E11359">
        <w:rPr>
          <w:rFonts w:eastAsia="Arial"/>
          <w:b/>
          <w:szCs w:val="20"/>
        </w:rPr>
        <w:t>GetEquivalent</w:t>
      </w:r>
      <w:r w:rsidR="009C51C6" w:rsidRPr="00B74479">
        <w:rPr>
          <w:rFonts w:eastAsia="Arial"/>
          <w:szCs w:val="20"/>
        </w:rPr>
        <w:t>(MXReturnCode)</w:t>
      </w:r>
    </w:p>
    <w:p w14:paraId="28230316" w14:textId="60D054D4" w:rsidR="009C51C6" w:rsidRPr="00B74479" w:rsidRDefault="00C0719E" w:rsidP="003E7F0D">
      <w:pPr>
        <w:spacing w:after="0" w:line="216" w:lineRule="auto"/>
        <w:ind w:left="0" w:right="8" w:firstLine="0"/>
        <w:rPr>
          <w:rFonts w:eastAsia="Arial"/>
          <w:szCs w:val="20"/>
        </w:rPr>
      </w:pPr>
      <w:r w:rsidRPr="00B74479">
        <w:rPr>
          <w:rFonts w:eastAsia="Arial"/>
          <w:szCs w:val="20"/>
        </w:rPr>
        <w:t xml:space="preserve">   </w:t>
      </w:r>
      <w:r w:rsidR="009C51C6" w:rsidRPr="00B74479">
        <w:rPr>
          <w:rFonts w:eastAsia="Arial"/>
          <w:szCs w:val="20"/>
        </w:rPr>
        <w:t xml:space="preserve">    </w:t>
      </w:r>
      <w:r w:rsidR="007A1ABF" w:rsidRPr="00B74479">
        <w:rPr>
          <w:rFonts w:eastAsia="Arial"/>
          <w:szCs w:val="20"/>
        </w:rPr>
        <w:t>MTReturnReasonLine</w:t>
      </w:r>
      <w:r w:rsidR="009C51C6" w:rsidRPr="00B74479">
        <w:rPr>
          <w:rFonts w:eastAsia="Arial"/>
          <w:szCs w:val="20"/>
        </w:rPr>
        <w:t xml:space="preserve"> = </w:t>
      </w:r>
      <w:r w:rsidRPr="00B74479">
        <w:rPr>
          <w:rFonts w:eastAsia="Arial"/>
          <w:szCs w:val="20"/>
        </w:rPr>
        <w:t xml:space="preserve">   </w:t>
      </w:r>
      <w:r w:rsidR="00E11359" w:rsidRPr="00E11359">
        <w:rPr>
          <w:rFonts w:eastAsia="Arial"/>
          <w:b/>
          <w:szCs w:val="20"/>
        </w:rPr>
        <w:t>C</w:t>
      </w:r>
      <w:r w:rsidR="009C51C6" w:rsidRPr="00E11359">
        <w:rPr>
          <w:rFonts w:eastAsia="Arial"/>
          <w:b/>
          <w:szCs w:val="20"/>
        </w:rPr>
        <w:t>oncatenate</w:t>
      </w:r>
      <w:r w:rsidR="009C51C6" w:rsidRPr="00B74479">
        <w:rPr>
          <w:rFonts w:eastAsia="Arial"/>
          <w:szCs w:val="20"/>
        </w:rPr>
        <w:t>(</w:t>
      </w:r>
      <w:r w:rsidRPr="00B74479">
        <w:rPr>
          <w:rFonts w:eastAsia="Arial"/>
          <w:szCs w:val="20"/>
        </w:rPr>
        <w:t>MT</w:t>
      </w:r>
      <w:r w:rsidR="005F41CF" w:rsidRPr="00B74479">
        <w:rPr>
          <w:rFonts w:eastAsia="Arial"/>
          <w:szCs w:val="20"/>
        </w:rPr>
        <w:t>ReturnCodeWord,</w:t>
      </w:r>
      <w:r w:rsidRPr="00B74479">
        <w:rPr>
          <w:rFonts w:eastAsia="Arial"/>
          <w:szCs w:val="20"/>
        </w:rPr>
        <w:t>MTReturnCode,”/”, MXAdditionalInformation)</w:t>
      </w:r>
    </w:p>
    <w:p w14:paraId="06A19BCB" w14:textId="3E34BF77" w:rsidR="00C0719E" w:rsidRPr="00B74479" w:rsidRDefault="00C0719E" w:rsidP="003E7F0D">
      <w:pPr>
        <w:spacing w:after="0" w:line="216" w:lineRule="auto"/>
        <w:ind w:left="0" w:right="8" w:firstLine="0"/>
        <w:rPr>
          <w:rFonts w:eastAsia="Arial"/>
          <w:szCs w:val="20"/>
        </w:rPr>
      </w:pPr>
    </w:p>
    <w:p w14:paraId="530479D6" w14:textId="77777777" w:rsidR="00C0719E" w:rsidRPr="00B74479" w:rsidRDefault="00C0719E" w:rsidP="003E7F0D">
      <w:pPr>
        <w:spacing w:after="0" w:line="216" w:lineRule="auto"/>
        <w:ind w:left="0" w:right="8" w:firstLine="0"/>
        <w:rPr>
          <w:rFonts w:eastAsia="Arial"/>
          <w:b/>
          <w:szCs w:val="20"/>
        </w:rPr>
      </w:pPr>
      <w:r w:rsidRPr="00B74479">
        <w:rPr>
          <w:rFonts w:eastAsia="Arial"/>
          <w:szCs w:val="20"/>
        </w:rPr>
        <w:t xml:space="preserve">     </w:t>
      </w:r>
      <w:r w:rsidRPr="00B74479">
        <w:rPr>
          <w:rFonts w:eastAsia="Arial"/>
          <w:b/>
          <w:szCs w:val="20"/>
        </w:rPr>
        <w:t>ELSE</w:t>
      </w:r>
    </w:p>
    <w:p w14:paraId="5B5572B9" w14:textId="72550769" w:rsidR="00C0719E" w:rsidRPr="00B74479" w:rsidRDefault="00C0719E" w:rsidP="003E7F0D">
      <w:pPr>
        <w:spacing w:after="0" w:line="216" w:lineRule="auto"/>
        <w:ind w:left="0" w:right="8" w:firstLine="0"/>
        <w:rPr>
          <w:rFonts w:eastAsia="Arial"/>
          <w:szCs w:val="20"/>
        </w:rPr>
      </w:pPr>
      <w:r w:rsidRPr="00B74479">
        <w:rPr>
          <w:rFonts w:eastAsia="Arial"/>
          <w:szCs w:val="20"/>
        </w:rPr>
        <w:t xml:space="preserve">       /* No MT equivalent code */</w:t>
      </w:r>
    </w:p>
    <w:p w14:paraId="430A49F8" w14:textId="59409DD7" w:rsidR="00C0719E" w:rsidRPr="00B74479" w:rsidRDefault="00C0719E" w:rsidP="003E7F0D">
      <w:pPr>
        <w:spacing w:after="0" w:line="216" w:lineRule="auto"/>
        <w:ind w:left="0" w:right="8" w:firstLine="0"/>
        <w:rPr>
          <w:rFonts w:eastAsia="Arial"/>
          <w:szCs w:val="20"/>
        </w:rPr>
      </w:pPr>
    </w:p>
    <w:p w14:paraId="02993E6F" w14:textId="170C12B1" w:rsidR="00C0719E" w:rsidRPr="00B74479" w:rsidRDefault="00790D99" w:rsidP="00C0719E">
      <w:pPr>
        <w:spacing w:after="0" w:line="216" w:lineRule="auto"/>
        <w:ind w:left="0" w:right="8" w:firstLine="0"/>
        <w:rPr>
          <w:rFonts w:eastAsia="Arial"/>
          <w:szCs w:val="20"/>
        </w:rPr>
      </w:pPr>
      <w:r>
        <w:rPr>
          <w:rFonts w:eastAsia="Arial"/>
          <w:szCs w:val="20"/>
        </w:rPr>
        <w:t xml:space="preserve">       </w:t>
      </w:r>
      <w:r w:rsidR="00C0719E" w:rsidRPr="00B74479">
        <w:rPr>
          <w:rFonts w:eastAsia="Arial"/>
          <w:szCs w:val="20"/>
        </w:rPr>
        <w:t xml:space="preserve">MTReturnReasonLine =    </w:t>
      </w:r>
      <w:r w:rsidR="00C0719E" w:rsidRPr="00E11359">
        <w:rPr>
          <w:rFonts w:eastAsia="Arial"/>
          <w:b/>
          <w:szCs w:val="20"/>
        </w:rPr>
        <w:t>Concatenate</w:t>
      </w:r>
      <w:r w:rsidR="00C0719E" w:rsidRPr="00B74479">
        <w:rPr>
          <w:rFonts w:eastAsia="Arial"/>
          <w:szCs w:val="20"/>
        </w:rPr>
        <w:t>(MTReturnCodeWord,MTFixedCode,”/”,MXReturnCode,”/”, MXAdditionalInformation)</w:t>
      </w:r>
    </w:p>
    <w:p w14:paraId="6D4EDE3F" w14:textId="2F094808" w:rsidR="00C0719E" w:rsidRPr="00B74479" w:rsidRDefault="00C0719E" w:rsidP="00C0719E">
      <w:pPr>
        <w:spacing w:after="0" w:line="216" w:lineRule="auto"/>
        <w:ind w:left="0" w:right="8" w:firstLine="0"/>
        <w:rPr>
          <w:rFonts w:eastAsia="Arial"/>
          <w:szCs w:val="20"/>
        </w:rPr>
      </w:pPr>
      <w:r w:rsidRPr="00B74479">
        <w:rPr>
          <w:rFonts w:eastAsia="Arial"/>
          <w:szCs w:val="20"/>
        </w:rPr>
        <w:t xml:space="preserve"> </w:t>
      </w:r>
    </w:p>
    <w:p w14:paraId="121D1F2B" w14:textId="341DD537" w:rsidR="00C0719E" w:rsidRPr="00B74479" w:rsidRDefault="00AE0943" w:rsidP="00C0719E">
      <w:pPr>
        <w:spacing w:after="0" w:line="216" w:lineRule="auto"/>
        <w:ind w:left="0" w:right="8" w:firstLine="0"/>
        <w:rPr>
          <w:rFonts w:eastAsia="Arial"/>
          <w:b/>
          <w:szCs w:val="20"/>
        </w:rPr>
      </w:pPr>
      <w:r>
        <w:rPr>
          <w:rFonts w:eastAsia="Arial"/>
          <w:b/>
          <w:szCs w:val="20"/>
        </w:rPr>
        <w:t xml:space="preserve">     </w:t>
      </w:r>
      <w:r w:rsidR="00C0719E" w:rsidRPr="00B74479">
        <w:rPr>
          <w:rFonts w:eastAsia="Arial"/>
          <w:b/>
          <w:szCs w:val="20"/>
        </w:rPr>
        <w:t>ENDIF</w:t>
      </w:r>
    </w:p>
    <w:p w14:paraId="1EF43745" w14:textId="344D10E1" w:rsidR="00C0719E" w:rsidRPr="00B74479" w:rsidRDefault="00C0719E" w:rsidP="003E7F0D">
      <w:pPr>
        <w:spacing w:after="0" w:line="216" w:lineRule="auto"/>
        <w:ind w:left="0" w:right="8" w:firstLine="0"/>
        <w:rPr>
          <w:rFonts w:eastAsia="Arial"/>
          <w:szCs w:val="20"/>
        </w:rPr>
      </w:pPr>
      <w:r w:rsidRPr="00B74479">
        <w:rPr>
          <w:rFonts w:eastAsia="Arial"/>
          <w:szCs w:val="20"/>
        </w:rPr>
        <w:t xml:space="preserve"> </w:t>
      </w:r>
    </w:p>
    <w:p w14:paraId="08A20915" w14:textId="3795D6C1" w:rsidR="00C0719E" w:rsidRPr="00B74479" w:rsidRDefault="00C0719E" w:rsidP="003E7F0D">
      <w:pPr>
        <w:spacing w:after="0" w:line="216" w:lineRule="auto"/>
        <w:ind w:left="0" w:right="8" w:firstLine="0"/>
        <w:rPr>
          <w:rFonts w:eastAsia="Arial"/>
          <w:b/>
          <w:szCs w:val="20"/>
        </w:rPr>
      </w:pPr>
      <w:r w:rsidRPr="00B74479">
        <w:rPr>
          <w:rFonts w:eastAsia="Arial"/>
          <w:b/>
          <w:szCs w:val="20"/>
        </w:rPr>
        <w:t>ELSE</w:t>
      </w:r>
    </w:p>
    <w:p w14:paraId="50D0B20A" w14:textId="56D63DD1" w:rsidR="00C0719E" w:rsidRPr="00B74479" w:rsidRDefault="00C0719E" w:rsidP="003E7F0D">
      <w:pPr>
        <w:spacing w:after="0" w:line="216" w:lineRule="auto"/>
        <w:ind w:left="0" w:right="8" w:firstLine="0"/>
        <w:rPr>
          <w:rFonts w:eastAsia="Arial"/>
          <w:szCs w:val="20"/>
        </w:rPr>
      </w:pPr>
      <w:r w:rsidRPr="00B74479">
        <w:rPr>
          <w:rFonts w:eastAsia="Arial"/>
          <w:szCs w:val="20"/>
        </w:rPr>
        <w:t>/* MX code is not in the table but m</w:t>
      </w:r>
      <w:r w:rsidR="000D2766">
        <w:rPr>
          <w:rFonts w:eastAsia="Arial"/>
          <w:szCs w:val="20"/>
        </w:rPr>
        <w:t xml:space="preserve">ust still be a valid ISO code. </w:t>
      </w:r>
      <w:r w:rsidRPr="00B74479">
        <w:rPr>
          <w:rFonts w:eastAsia="Arial"/>
          <w:szCs w:val="20"/>
        </w:rPr>
        <w:t>This assumption is to avoid maintenance issue with the table in Excel</w:t>
      </w:r>
      <w:r w:rsidR="000D2766">
        <w:rPr>
          <w:rFonts w:eastAsia="Arial"/>
          <w:szCs w:val="20"/>
        </w:rPr>
        <w:t xml:space="preserve"> */</w:t>
      </w:r>
    </w:p>
    <w:p w14:paraId="5F2163E2" w14:textId="4CE91C72" w:rsidR="009C51C6" w:rsidRPr="00B74479" w:rsidRDefault="009C51C6" w:rsidP="003E7F0D">
      <w:pPr>
        <w:spacing w:after="0" w:line="216" w:lineRule="auto"/>
        <w:ind w:left="0" w:right="8" w:firstLine="0"/>
        <w:rPr>
          <w:rFonts w:eastAsia="Arial"/>
          <w:szCs w:val="20"/>
        </w:rPr>
      </w:pPr>
    </w:p>
    <w:p w14:paraId="04B9087F" w14:textId="1600E8CC" w:rsidR="008D1ACA" w:rsidRPr="00B74479" w:rsidRDefault="008D1ACA" w:rsidP="008D1ACA">
      <w:pPr>
        <w:spacing w:after="0" w:line="216" w:lineRule="auto"/>
        <w:ind w:left="0" w:right="8" w:firstLine="0"/>
        <w:rPr>
          <w:rFonts w:eastAsia="Arial"/>
          <w:szCs w:val="20"/>
        </w:rPr>
      </w:pPr>
      <w:r w:rsidRPr="00B74479">
        <w:rPr>
          <w:rFonts w:eastAsia="Arial"/>
          <w:szCs w:val="20"/>
        </w:rPr>
        <w:lastRenderedPageBreak/>
        <w:t xml:space="preserve">    </w:t>
      </w:r>
      <w:r w:rsidR="000D2766">
        <w:rPr>
          <w:rFonts w:eastAsia="Arial"/>
          <w:szCs w:val="20"/>
        </w:rPr>
        <w:t xml:space="preserve">  </w:t>
      </w:r>
      <w:r w:rsidRPr="00B74479">
        <w:rPr>
          <w:rFonts w:eastAsia="Arial"/>
          <w:szCs w:val="20"/>
        </w:rPr>
        <w:t xml:space="preserve">MTReturnReasonLine =    </w:t>
      </w:r>
      <w:r w:rsidRPr="00E11359">
        <w:rPr>
          <w:rFonts w:eastAsia="Arial"/>
          <w:b/>
          <w:szCs w:val="20"/>
        </w:rPr>
        <w:t>Concatenate</w:t>
      </w:r>
      <w:r w:rsidRPr="00B74479">
        <w:rPr>
          <w:rFonts w:eastAsia="Arial"/>
          <w:szCs w:val="20"/>
        </w:rPr>
        <w:t>(MTReturnCodeWord,MTFixedCode,”/”,MXReturnCode,”/”, MXAdditionalInformation)</w:t>
      </w:r>
    </w:p>
    <w:p w14:paraId="25F52273" w14:textId="36ACAF89" w:rsidR="008D1ACA" w:rsidRPr="00B74479" w:rsidRDefault="008D1ACA" w:rsidP="003E7F0D">
      <w:pPr>
        <w:spacing w:after="0" w:line="216" w:lineRule="auto"/>
        <w:ind w:left="0" w:right="8" w:firstLine="0"/>
        <w:rPr>
          <w:rFonts w:eastAsia="Arial"/>
          <w:szCs w:val="20"/>
        </w:rPr>
      </w:pPr>
      <w:r w:rsidRPr="00B74479">
        <w:rPr>
          <w:rFonts w:eastAsia="Arial"/>
          <w:szCs w:val="20"/>
        </w:rPr>
        <w:t xml:space="preserve"> </w:t>
      </w:r>
    </w:p>
    <w:p w14:paraId="63133447" w14:textId="1C406949" w:rsidR="008D1ACA" w:rsidRPr="00B74479" w:rsidRDefault="008D1ACA" w:rsidP="003E7F0D">
      <w:pPr>
        <w:spacing w:after="0" w:line="216" w:lineRule="auto"/>
        <w:ind w:left="0" w:right="8" w:firstLine="0"/>
        <w:rPr>
          <w:rFonts w:eastAsia="Arial"/>
          <w:szCs w:val="20"/>
        </w:rPr>
      </w:pPr>
      <w:r w:rsidRPr="00B74479">
        <w:rPr>
          <w:rFonts w:eastAsia="Arial"/>
          <w:szCs w:val="20"/>
        </w:rPr>
        <w:t xml:space="preserve">     </w:t>
      </w:r>
    </w:p>
    <w:p w14:paraId="2F174AC5" w14:textId="79809A29" w:rsidR="009C51C6" w:rsidRPr="00B74479" w:rsidRDefault="009C51C6" w:rsidP="003E7F0D">
      <w:pPr>
        <w:spacing w:after="0" w:line="216" w:lineRule="auto"/>
        <w:ind w:left="0" w:right="8" w:firstLine="0"/>
        <w:rPr>
          <w:rFonts w:eastAsia="Arial"/>
          <w:b/>
          <w:szCs w:val="20"/>
        </w:rPr>
      </w:pPr>
      <w:r w:rsidRPr="00B74479">
        <w:rPr>
          <w:rFonts w:eastAsia="Arial"/>
          <w:b/>
          <w:szCs w:val="20"/>
        </w:rPr>
        <w:t>ENDIF</w:t>
      </w:r>
    </w:p>
    <w:p w14:paraId="1C60D2FC" w14:textId="53EC7A12" w:rsidR="00C0719E" w:rsidRPr="00B74479" w:rsidRDefault="00C0719E" w:rsidP="003E7F0D">
      <w:pPr>
        <w:spacing w:after="0" w:line="216" w:lineRule="auto"/>
        <w:ind w:left="0" w:right="8" w:firstLine="0"/>
        <w:rPr>
          <w:rFonts w:eastAsia="Arial"/>
          <w:szCs w:val="20"/>
        </w:rPr>
      </w:pPr>
    </w:p>
    <w:p w14:paraId="3213E965" w14:textId="236BA94D" w:rsidR="00C0719E" w:rsidRPr="00B74479" w:rsidRDefault="00C0719E" w:rsidP="003E7F0D">
      <w:pPr>
        <w:spacing w:after="0" w:line="216" w:lineRule="auto"/>
        <w:ind w:left="0" w:right="8" w:firstLine="0"/>
        <w:rPr>
          <w:rFonts w:eastAsia="Arial"/>
          <w:szCs w:val="20"/>
        </w:rPr>
      </w:pPr>
    </w:p>
    <w:p w14:paraId="692FA647" w14:textId="5B3D6AFE" w:rsidR="00E25115" w:rsidRPr="00B74479" w:rsidRDefault="002F76FE" w:rsidP="009B243A">
      <w:pPr>
        <w:ind w:left="810" w:right="-137"/>
      </w:pPr>
      <w:r w:rsidRPr="00B74479">
        <w:t>/* A</w:t>
      </w:r>
      <w:r w:rsidR="00786ACD" w:rsidRPr="00B74479">
        <w:t>ppend to field MT72 */</w:t>
      </w:r>
    </w:p>
    <w:p w14:paraId="5E3E661E" w14:textId="5A926AD6" w:rsidR="00223B4C" w:rsidRPr="00B74479" w:rsidRDefault="00223B4C" w:rsidP="009B243A">
      <w:pPr>
        <w:ind w:left="810" w:right="-137"/>
      </w:pPr>
    </w:p>
    <w:p w14:paraId="7B1295C9" w14:textId="4E791E48" w:rsidR="00223B4C" w:rsidRPr="00B74479" w:rsidRDefault="00223B4C" w:rsidP="00790D99">
      <w:pPr>
        <w:ind w:left="0" w:firstLine="0"/>
      </w:pPr>
      <w:r w:rsidRPr="00B74479">
        <w:rPr>
          <w:b/>
        </w:rPr>
        <w:t>IF</w:t>
      </w:r>
      <w:r w:rsidR="00E11359">
        <w:t xml:space="preserve"> Length</w:t>
      </w:r>
      <w:r w:rsidR="00202094" w:rsidRPr="00B74479">
        <w:t>(</w:t>
      </w:r>
      <w:r w:rsidR="00202094" w:rsidRPr="00B74479">
        <w:rPr>
          <w:rFonts w:eastAsia="Arial"/>
          <w:szCs w:val="20"/>
        </w:rPr>
        <w:t>MTReturnReasonLine</w:t>
      </w:r>
      <w:r w:rsidR="00AE0943">
        <w:t>) &gt; 0 THEN</w:t>
      </w:r>
    </w:p>
    <w:p w14:paraId="13093F07" w14:textId="77777777" w:rsidR="00223B4C" w:rsidRPr="00B74479" w:rsidRDefault="00223B4C" w:rsidP="00223B4C">
      <w:pPr>
        <w:ind w:left="180"/>
      </w:pPr>
      <w:r w:rsidRPr="00B74479">
        <w:t xml:space="preserve">  </w:t>
      </w:r>
    </w:p>
    <w:p w14:paraId="64C39E85" w14:textId="233DCCB8" w:rsidR="00223B4C" w:rsidRPr="00B74479" w:rsidRDefault="00AE0943" w:rsidP="00223B4C">
      <w:pPr>
        <w:ind w:left="180"/>
      </w:pPr>
      <w:r>
        <w:t xml:space="preserve">    /* C</w:t>
      </w:r>
      <w:r w:rsidR="00223B4C" w:rsidRPr="00B74479">
        <w:t>heck room left */</w:t>
      </w:r>
    </w:p>
    <w:p w14:paraId="3FA55040" w14:textId="2C2EF1BA" w:rsidR="00223B4C" w:rsidRPr="00E11359" w:rsidRDefault="00AE0943" w:rsidP="00223B4C">
      <w:pPr>
        <w:spacing w:after="9"/>
        <w:ind w:right="157" w:hanging="716"/>
        <w:rPr>
          <w:rFonts w:eastAsia="Arial"/>
        </w:rPr>
      </w:pPr>
      <w:r>
        <w:t xml:space="preserve">  </w:t>
      </w:r>
      <w:r w:rsidR="00223B4C" w:rsidRPr="00B74479">
        <w:t xml:space="preserve"> </w:t>
      </w:r>
      <w:r w:rsidR="00223B4C" w:rsidRPr="00B74479">
        <w:rPr>
          <w:rFonts w:eastAsia="Arial"/>
          <w:b/>
        </w:rPr>
        <w:t xml:space="preserve">IF ReturnFirstLineEmpty </w:t>
      </w:r>
      <w:r w:rsidR="00223B4C" w:rsidRPr="00E11359">
        <w:rPr>
          <w:rFonts w:eastAsia="Arial"/>
        </w:rPr>
        <w:t>(MT72, 6) = 0  THEN</w:t>
      </w:r>
    </w:p>
    <w:p w14:paraId="44046B5C" w14:textId="045C7544" w:rsidR="00223B4C" w:rsidRPr="00B74479" w:rsidRDefault="00AE0943" w:rsidP="00223B4C">
      <w:pPr>
        <w:spacing w:after="9"/>
        <w:ind w:left="0" w:right="157" w:firstLine="0"/>
        <w:rPr>
          <w:rFonts w:eastAsia="Arial"/>
        </w:rPr>
      </w:pPr>
      <w:r>
        <w:rPr>
          <w:rFonts w:eastAsia="Arial"/>
        </w:rPr>
        <w:t xml:space="preserve">                   </w:t>
      </w:r>
      <w:r w:rsidR="00223B4C" w:rsidRPr="00B74479">
        <w:rPr>
          <w:rFonts w:eastAsia="Arial"/>
        </w:rPr>
        <w:t>Flag_MissingInformation = “True”</w:t>
      </w:r>
    </w:p>
    <w:p w14:paraId="78978687" w14:textId="07B7795C" w:rsidR="00223B4C" w:rsidRPr="00B74479" w:rsidRDefault="00223B4C" w:rsidP="00223B4C">
      <w:pPr>
        <w:pStyle w:val="Heading4"/>
        <w:tabs>
          <w:tab w:val="center" w:pos="2297"/>
        </w:tabs>
        <w:ind w:left="-14" w:firstLine="0"/>
        <w:rPr>
          <w:rFonts w:ascii="Courier New" w:hAnsi="Courier New" w:cs="Courier New"/>
          <w:b w:val="0"/>
          <w:sz w:val="20"/>
          <w:szCs w:val="20"/>
        </w:rPr>
      </w:pPr>
      <w:r w:rsidRPr="00B74479">
        <w:rPr>
          <w:rFonts w:ascii="Courier New" w:hAnsi="Courier New" w:cs="Courier New"/>
        </w:rPr>
        <w:t xml:space="preserve">              </w:t>
      </w:r>
      <w:r w:rsidRPr="00B74479">
        <w:rPr>
          <w:rFonts w:ascii="Courier New" w:hAnsi="Courier New" w:cs="Courier New"/>
          <w:b w:val="0"/>
          <w:sz w:val="20"/>
          <w:szCs w:val="20"/>
        </w:rPr>
        <w:t>Exit Function MX_To_MT72FullField</w:t>
      </w:r>
      <w:r w:rsidR="00202094" w:rsidRPr="00B74479">
        <w:rPr>
          <w:rFonts w:ascii="Courier New" w:hAnsi="Courier New" w:cs="Courier New"/>
          <w:b w:val="0"/>
          <w:sz w:val="20"/>
          <w:szCs w:val="20"/>
        </w:rPr>
        <w:t>3</w:t>
      </w:r>
    </w:p>
    <w:p w14:paraId="6810EEA3" w14:textId="67F329FD" w:rsidR="00223B4C" w:rsidRPr="00B74479" w:rsidRDefault="00AE0943" w:rsidP="00223B4C">
      <w:pPr>
        <w:ind w:hanging="498"/>
      </w:pPr>
      <w:r>
        <w:rPr>
          <w:b/>
        </w:rPr>
        <w:t xml:space="preserve"> </w:t>
      </w:r>
      <w:r w:rsidR="00223B4C" w:rsidRPr="00B74479">
        <w:rPr>
          <w:b/>
        </w:rPr>
        <w:t>ENDIF</w:t>
      </w:r>
    </w:p>
    <w:p w14:paraId="6C9FDE52" w14:textId="77777777" w:rsidR="00223B4C" w:rsidRPr="00B74479" w:rsidRDefault="00223B4C" w:rsidP="00223B4C">
      <w:pPr>
        <w:ind w:left="180"/>
      </w:pPr>
      <w:r w:rsidRPr="00B74479">
        <w:t xml:space="preserve">    </w:t>
      </w:r>
    </w:p>
    <w:p w14:paraId="6810A4BE" w14:textId="77777777" w:rsidR="00223B4C" w:rsidRPr="00B74479" w:rsidRDefault="00223B4C" w:rsidP="00223B4C">
      <w:pPr>
        <w:ind w:left="180"/>
      </w:pPr>
      <w:r w:rsidRPr="00B74479">
        <w:t xml:space="preserve">                  </w:t>
      </w:r>
    </w:p>
    <w:p w14:paraId="618CEDE7" w14:textId="2A12D7AE" w:rsidR="00223B4C" w:rsidRPr="00E11359" w:rsidRDefault="00B059FE" w:rsidP="00223B4C">
      <w:pPr>
        <w:ind w:left="0" w:firstLine="0"/>
      </w:pPr>
      <w:r w:rsidRPr="00E11359">
        <w:t xml:space="preserve">      </w:t>
      </w:r>
      <w:r w:rsidR="00223B4C" w:rsidRPr="00E11359">
        <w:t xml:space="preserve">NumberOfEmptyLines = 6 – </w:t>
      </w:r>
      <w:r w:rsidR="00223B4C" w:rsidRPr="00E11359">
        <w:rPr>
          <w:b/>
        </w:rPr>
        <w:t>ReturnFirstLineEmpty</w:t>
      </w:r>
      <w:r w:rsidR="00223B4C" w:rsidRPr="00E11359">
        <w:t xml:space="preserve"> (MT72, 6) + 1</w:t>
      </w:r>
    </w:p>
    <w:p w14:paraId="768FB1CC" w14:textId="77777777" w:rsidR="00223B4C" w:rsidRPr="00B74479" w:rsidRDefault="00223B4C" w:rsidP="00223B4C">
      <w:pPr>
        <w:ind w:left="0" w:firstLine="0"/>
      </w:pPr>
      <w:r w:rsidRPr="00B74479">
        <w:t xml:space="preserve">                     /* Append info to Field 72 */</w:t>
      </w:r>
    </w:p>
    <w:p w14:paraId="01A4DB1F" w14:textId="533E6E0C" w:rsidR="00223B4C" w:rsidRPr="00B74479" w:rsidRDefault="00223B4C" w:rsidP="00223B4C">
      <w:pPr>
        <w:ind w:left="0" w:firstLine="0"/>
      </w:pPr>
      <w:r w:rsidRPr="00E11359">
        <w:rPr>
          <w:b/>
        </w:rPr>
        <w:t xml:space="preserve">                  AppendComplexMT72</w:t>
      </w:r>
      <w:r w:rsidRPr="00B74479">
        <w:t>(Numbe</w:t>
      </w:r>
      <w:r w:rsidR="00F161FA" w:rsidRPr="00B74479">
        <w:t xml:space="preserve">rOfEmptyLines, </w:t>
      </w:r>
      <w:r w:rsidR="00F161FA" w:rsidRPr="00B74479">
        <w:rPr>
          <w:rFonts w:eastAsia="Arial"/>
          <w:szCs w:val="20"/>
        </w:rPr>
        <w:t>MTReturnReasonLine</w:t>
      </w:r>
      <w:r w:rsidRPr="00B74479">
        <w:t>, MT72;MT72)</w:t>
      </w:r>
    </w:p>
    <w:p w14:paraId="2C76D90E" w14:textId="77777777" w:rsidR="00223B4C" w:rsidRPr="00B74479" w:rsidRDefault="00223B4C" w:rsidP="00223B4C">
      <w:pPr>
        <w:ind w:left="180"/>
      </w:pPr>
    </w:p>
    <w:p w14:paraId="6671A8AE" w14:textId="3834B95B" w:rsidR="00223B4C" w:rsidRPr="00B74479" w:rsidRDefault="00223B4C" w:rsidP="00B059FE">
      <w:pPr>
        <w:ind w:left="0"/>
        <w:rPr>
          <w:b/>
        </w:rPr>
      </w:pPr>
      <w:r w:rsidRPr="00B74479">
        <w:rPr>
          <w:b/>
        </w:rPr>
        <w:t xml:space="preserve">ELSE </w:t>
      </w:r>
    </w:p>
    <w:p w14:paraId="31610233" w14:textId="77777777" w:rsidR="00223B4C" w:rsidRPr="00B74479" w:rsidRDefault="00223B4C" w:rsidP="00223B4C">
      <w:pPr>
        <w:ind w:left="180"/>
      </w:pPr>
      <w:r w:rsidRPr="00B74479">
        <w:t xml:space="preserve">   /* nothing to translate */</w:t>
      </w:r>
    </w:p>
    <w:p w14:paraId="719E3EBC" w14:textId="77777777" w:rsidR="00223B4C" w:rsidRPr="00B74479" w:rsidRDefault="00223B4C" w:rsidP="00223B4C">
      <w:pPr>
        <w:ind w:left="180"/>
      </w:pPr>
    </w:p>
    <w:p w14:paraId="5ED994D3" w14:textId="4F933A0B" w:rsidR="00223B4C" w:rsidRPr="00B74479" w:rsidRDefault="00223B4C" w:rsidP="00B059FE">
      <w:pPr>
        <w:ind w:left="0" w:firstLine="0"/>
        <w:rPr>
          <w:b/>
        </w:rPr>
      </w:pPr>
      <w:r w:rsidRPr="00B74479">
        <w:rPr>
          <w:b/>
        </w:rPr>
        <w:t xml:space="preserve">ENDIF  /* </w:t>
      </w:r>
      <w:r w:rsidR="00E11359">
        <w:t>Length</w:t>
      </w:r>
      <w:r w:rsidR="00C63ABE" w:rsidRPr="00B74479">
        <w:t>(</w:t>
      </w:r>
      <w:r w:rsidR="00C63ABE" w:rsidRPr="00B74479">
        <w:rPr>
          <w:rFonts w:eastAsia="Arial"/>
          <w:szCs w:val="20"/>
        </w:rPr>
        <w:t>MTReturnReasonLine</w:t>
      </w:r>
      <w:r w:rsidRPr="00B74479">
        <w:t>) &gt; 0 */</w:t>
      </w:r>
    </w:p>
    <w:p w14:paraId="5C2F5D75" w14:textId="77777777" w:rsidR="00223B4C" w:rsidRPr="00B74479" w:rsidRDefault="00223B4C" w:rsidP="00223B4C">
      <w:pPr>
        <w:ind w:left="180"/>
      </w:pPr>
    </w:p>
    <w:p w14:paraId="6B562ECA" w14:textId="7343DE55" w:rsidR="00704A4F" w:rsidRPr="00B059FE" w:rsidRDefault="00704A4F" w:rsidP="00704A4F">
      <w:pPr>
        <w:spacing w:after="7"/>
        <w:ind w:right="157"/>
        <w:rPr>
          <w:rFonts w:eastAsia="Arial"/>
        </w:rPr>
      </w:pPr>
      <w:r w:rsidRPr="00B74479">
        <w:t xml:space="preserve">/* END </w:t>
      </w:r>
      <w:r w:rsidRPr="00B74479">
        <w:rPr>
          <w:rFonts w:eastAsia="Arial"/>
          <w:b/>
        </w:rPr>
        <w:t xml:space="preserve">SubfunctionReturnReason  </w:t>
      </w:r>
      <w:r w:rsidRPr="00B059FE">
        <w:rPr>
          <w:rFonts w:eastAsia="Arial"/>
        </w:rPr>
        <w:t>*/</w:t>
      </w:r>
    </w:p>
    <w:p w14:paraId="3E1970CE" w14:textId="611AE902" w:rsidR="00223B4C" w:rsidRPr="00B74479" w:rsidRDefault="00223B4C" w:rsidP="009B243A">
      <w:pPr>
        <w:ind w:left="810" w:right="-137"/>
      </w:pPr>
    </w:p>
    <w:p w14:paraId="593FF840" w14:textId="77777777" w:rsidR="003A30A0" w:rsidRPr="00B74479" w:rsidRDefault="003A30A0" w:rsidP="009B243A">
      <w:pPr>
        <w:ind w:left="810" w:right="-137"/>
      </w:pPr>
    </w:p>
    <w:p w14:paraId="1B9499A6" w14:textId="7D6027B8" w:rsidR="003A30A0" w:rsidRPr="00B74479" w:rsidRDefault="003A30A0" w:rsidP="00B059FE">
      <w:pPr>
        <w:ind w:left="0"/>
        <w:rPr>
          <w:rFonts w:eastAsia="Arial"/>
        </w:rPr>
      </w:pPr>
      <w:r w:rsidRPr="00B74479">
        <w:rPr>
          <w:b/>
        </w:rPr>
        <w:t>SubfunctionLocalInstrument1(</w:t>
      </w:r>
      <w:r w:rsidRPr="00B74479">
        <w:rPr>
          <w:rFonts w:eastAsia="Arial"/>
        </w:rPr>
        <w:t>MXLocalInstrument, MT72; MT72)</w:t>
      </w:r>
    </w:p>
    <w:p w14:paraId="198C30F9" w14:textId="77777777" w:rsidR="003A30A0" w:rsidRPr="00B74479" w:rsidRDefault="003A30A0" w:rsidP="003A30A0">
      <w:pPr>
        <w:ind w:left="180"/>
      </w:pPr>
    </w:p>
    <w:p w14:paraId="323F9008" w14:textId="42FB2BAE" w:rsidR="003A30A0" w:rsidRPr="00B74479" w:rsidRDefault="00E11359" w:rsidP="00E11359">
      <w:pPr>
        <w:tabs>
          <w:tab w:val="left" w:pos="720"/>
          <w:tab w:val="left" w:pos="810"/>
        </w:tabs>
        <w:ind w:left="180"/>
      </w:pPr>
      <w:r>
        <w:t xml:space="preserve">  </w:t>
      </w:r>
      <w:r w:rsidR="003A30A0" w:rsidRPr="00B74479">
        <w:t xml:space="preserve">  </w:t>
      </w:r>
      <w:r w:rsidR="003A30A0" w:rsidRPr="00B74479">
        <w:rPr>
          <w:b/>
        </w:rPr>
        <w:t>IF</w:t>
      </w:r>
      <w:r>
        <w:t xml:space="preserve"> </w:t>
      </w:r>
      <w:r w:rsidRPr="00E11359">
        <w:rPr>
          <w:b/>
        </w:rPr>
        <w:t>Length</w:t>
      </w:r>
      <w:r>
        <w:t>(MXLocalInstrument) &gt; 0 THEN</w:t>
      </w:r>
    </w:p>
    <w:p w14:paraId="4B855900" w14:textId="77777777" w:rsidR="003A30A0" w:rsidRPr="00B74479" w:rsidRDefault="003A30A0" w:rsidP="003A30A0">
      <w:pPr>
        <w:ind w:left="180"/>
      </w:pPr>
      <w:r w:rsidRPr="00B74479">
        <w:t xml:space="preserve">  </w:t>
      </w:r>
    </w:p>
    <w:p w14:paraId="55B42386" w14:textId="77777777" w:rsidR="003A30A0" w:rsidRPr="00B74479" w:rsidRDefault="003A30A0" w:rsidP="003A30A0">
      <w:pPr>
        <w:ind w:left="180"/>
      </w:pPr>
      <w:r w:rsidRPr="00B74479">
        <w:t xml:space="preserve">    / *check room left */</w:t>
      </w:r>
    </w:p>
    <w:p w14:paraId="7AC3B34D" w14:textId="77777777" w:rsidR="003A30A0" w:rsidRPr="00B74479" w:rsidRDefault="003A30A0" w:rsidP="003A30A0">
      <w:pPr>
        <w:spacing w:after="9"/>
        <w:ind w:right="157" w:hanging="716"/>
        <w:rPr>
          <w:rFonts w:eastAsia="Arial"/>
          <w:b/>
        </w:rPr>
      </w:pPr>
      <w:r w:rsidRPr="00B74479">
        <w:t xml:space="preserve">         </w:t>
      </w:r>
      <w:r w:rsidRPr="00B74479">
        <w:rPr>
          <w:rFonts w:eastAsia="Arial"/>
          <w:b/>
        </w:rPr>
        <w:t xml:space="preserve">IF ReturnFirstLineEmpty </w:t>
      </w:r>
      <w:r w:rsidRPr="00E11359">
        <w:rPr>
          <w:rFonts w:eastAsia="Arial"/>
        </w:rPr>
        <w:t>(MT72, 6) = 0  THEN</w:t>
      </w:r>
    </w:p>
    <w:p w14:paraId="40C29931" w14:textId="77777777" w:rsidR="003A30A0" w:rsidRPr="00B74479" w:rsidRDefault="003A30A0" w:rsidP="003A30A0">
      <w:pPr>
        <w:spacing w:after="9"/>
        <w:ind w:left="0" w:right="157" w:firstLine="0"/>
        <w:rPr>
          <w:rFonts w:eastAsia="Arial"/>
        </w:rPr>
      </w:pPr>
      <w:r w:rsidRPr="00B74479">
        <w:rPr>
          <w:rFonts w:eastAsia="Arial"/>
        </w:rPr>
        <w:t xml:space="preserve">                    Flag_MissingInformation = “True”</w:t>
      </w:r>
    </w:p>
    <w:p w14:paraId="047BCF56" w14:textId="4F0CEA15" w:rsidR="003A30A0" w:rsidRPr="00B74479" w:rsidRDefault="003A30A0" w:rsidP="003A30A0">
      <w:pPr>
        <w:pStyle w:val="Heading4"/>
        <w:tabs>
          <w:tab w:val="center" w:pos="2297"/>
        </w:tabs>
        <w:ind w:left="-14" w:firstLine="0"/>
        <w:rPr>
          <w:rFonts w:ascii="Courier New" w:hAnsi="Courier New" w:cs="Courier New"/>
          <w:b w:val="0"/>
          <w:sz w:val="20"/>
          <w:szCs w:val="20"/>
        </w:rPr>
      </w:pPr>
      <w:r w:rsidRPr="00B74479">
        <w:rPr>
          <w:rFonts w:ascii="Courier New" w:hAnsi="Courier New" w:cs="Courier New"/>
        </w:rPr>
        <w:t xml:space="preserve">              </w:t>
      </w:r>
      <w:r w:rsidRPr="00B74479">
        <w:rPr>
          <w:rFonts w:ascii="Courier New" w:hAnsi="Courier New" w:cs="Courier New"/>
          <w:b w:val="0"/>
          <w:sz w:val="20"/>
          <w:szCs w:val="20"/>
        </w:rPr>
        <w:t>Exit Function MX_To_MT72FullField3</w:t>
      </w:r>
    </w:p>
    <w:p w14:paraId="1CCDC440" w14:textId="5BF1B40C" w:rsidR="003A30A0" w:rsidRPr="00B74479" w:rsidRDefault="00612D05" w:rsidP="00612D05">
      <w:pPr>
        <w:tabs>
          <w:tab w:val="left" w:pos="1080"/>
          <w:tab w:val="left" w:pos="1170"/>
          <w:tab w:val="left" w:pos="1260"/>
        </w:tabs>
        <w:ind w:hanging="498"/>
      </w:pPr>
      <w:r>
        <w:rPr>
          <w:b/>
        </w:rPr>
        <w:t xml:space="preserve">       </w:t>
      </w:r>
      <w:r w:rsidR="003A30A0" w:rsidRPr="00B74479">
        <w:rPr>
          <w:b/>
        </w:rPr>
        <w:t>ENDIF</w:t>
      </w:r>
    </w:p>
    <w:p w14:paraId="1CEE92F5" w14:textId="77777777" w:rsidR="003A30A0" w:rsidRPr="00B74479" w:rsidRDefault="003A30A0" w:rsidP="003A30A0">
      <w:pPr>
        <w:ind w:left="180"/>
      </w:pPr>
      <w:r w:rsidRPr="00B74479">
        <w:t xml:space="preserve">    </w:t>
      </w:r>
    </w:p>
    <w:p w14:paraId="07889454" w14:textId="40375932" w:rsidR="003A30A0" w:rsidRPr="00B74479" w:rsidRDefault="00612D05" w:rsidP="003A30A0">
      <w:pPr>
        <w:ind w:left="180"/>
      </w:pPr>
      <w:r>
        <w:t xml:space="preserve">      </w:t>
      </w:r>
      <w:r w:rsidR="003A30A0" w:rsidRPr="00B74479">
        <w:t xml:space="preserve">MXLocalInstrument = </w:t>
      </w:r>
      <w:r w:rsidR="003A30A0" w:rsidRPr="00E11359">
        <w:rPr>
          <w:b/>
        </w:rPr>
        <w:t>Concatenate</w:t>
      </w:r>
      <w:r w:rsidR="003A30A0" w:rsidRPr="00B74479">
        <w:t xml:space="preserve"> (“/LOCINS/”, MXLocalInstrument)</w:t>
      </w:r>
    </w:p>
    <w:p w14:paraId="1DAF0D65" w14:textId="77777777" w:rsidR="003A30A0" w:rsidRPr="00B74479" w:rsidRDefault="003A30A0" w:rsidP="003A30A0">
      <w:pPr>
        <w:ind w:left="180"/>
      </w:pPr>
    </w:p>
    <w:p w14:paraId="55E9C02D" w14:textId="77777777" w:rsidR="003A30A0" w:rsidRPr="00B74479" w:rsidRDefault="003A30A0" w:rsidP="003A30A0">
      <w:pPr>
        <w:ind w:left="180"/>
      </w:pPr>
      <w:r w:rsidRPr="00B74479">
        <w:t xml:space="preserve">                  </w:t>
      </w:r>
    </w:p>
    <w:p w14:paraId="037E6FF1" w14:textId="73AAC86F" w:rsidR="003A30A0" w:rsidRPr="00B74479" w:rsidRDefault="00EF374B" w:rsidP="003A30A0">
      <w:pPr>
        <w:ind w:left="0" w:firstLine="0"/>
        <w:rPr>
          <w:b/>
        </w:rPr>
      </w:pPr>
      <w:r>
        <w:rPr>
          <w:b/>
        </w:rPr>
        <w:t xml:space="preserve">          </w:t>
      </w:r>
      <w:r w:rsidR="003A30A0" w:rsidRPr="00B74479">
        <w:rPr>
          <w:b/>
        </w:rPr>
        <w:t>NumberOfEmptyLines = 6 – ReturnFirstLineEmpty (MT72, 6) + 1</w:t>
      </w:r>
    </w:p>
    <w:p w14:paraId="2499321D" w14:textId="77777777" w:rsidR="003A30A0" w:rsidRPr="00B74479" w:rsidRDefault="003A30A0" w:rsidP="003A30A0">
      <w:pPr>
        <w:ind w:left="0" w:firstLine="0"/>
      </w:pPr>
      <w:r w:rsidRPr="00B74479">
        <w:t xml:space="preserve">                     /* Append info to Field 72 */</w:t>
      </w:r>
    </w:p>
    <w:p w14:paraId="242459E7" w14:textId="5D7F0DA9" w:rsidR="003A30A0" w:rsidRPr="00B74479" w:rsidRDefault="00787A36" w:rsidP="003A30A0">
      <w:pPr>
        <w:ind w:left="0" w:firstLine="0"/>
      </w:pPr>
      <w:r>
        <w:t xml:space="preserve">   </w:t>
      </w:r>
      <w:r w:rsidR="003A30A0" w:rsidRPr="00B74479">
        <w:t xml:space="preserve"> </w:t>
      </w:r>
      <w:r w:rsidR="003A30A0" w:rsidRPr="00E11359">
        <w:rPr>
          <w:b/>
        </w:rPr>
        <w:t>AppendComplexMT72</w:t>
      </w:r>
      <w:r w:rsidR="003A30A0" w:rsidRPr="00B74479">
        <w:t>(NumberOfEmptyLines, MXLocalInstrument, MT72;MT72)</w:t>
      </w:r>
    </w:p>
    <w:p w14:paraId="2199C4D1" w14:textId="77777777" w:rsidR="003A30A0" w:rsidRPr="00B74479" w:rsidRDefault="003A30A0" w:rsidP="003A30A0">
      <w:pPr>
        <w:ind w:left="180"/>
      </w:pPr>
    </w:p>
    <w:p w14:paraId="23204DDC" w14:textId="17735259" w:rsidR="003A30A0" w:rsidRPr="00B74479" w:rsidRDefault="00E11359" w:rsidP="003A30A0">
      <w:pPr>
        <w:ind w:left="180"/>
        <w:rPr>
          <w:b/>
        </w:rPr>
      </w:pPr>
      <w:r>
        <w:rPr>
          <w:b/>
        </w:rPr>
        <w:t xml:space="preserve">    </w:t>
      </w:r>
      <w:r w:rsidR="003A30A0" w:rsidRPr="00B74479">
        <w:rPr>
          <w:b/>
        </w:rPr>
        <w:t xml:space="preserve">ELSE </w:t>
      </w:r>
    </w:p>
    <w:p w14:paraId="2957B2C9" w14:textId="52CD4DA9" w:rsidR="003A30A0" w:rsidRPr="00B74479" w:rsidRDefault="003A30A0" w:rsidP="003A30A0">
      <w:pPr>
        <w:ind w:left="180"/>
      </w:pPr>
      <w:r w:rsidRPr="00B74479">
        <w:t xml:space="preserve"> </w:t>
      </w:r>
      <w:r w:rsidR="00787A36">
        <w:t xml:space="preserve">      </w:t>
      </w:r>
      <w:r w:rsidRPr="00B74479">
        <w:t xml:space="preserve">  /* nothing to translate */</w:t>
      </w:r>
    </w:p>
    <w:p w14:paraId="247295E6" w14:textId="77777777" w:rsidR="003A30A0" w:rsidRPr="00B74479" w:rsidRDefault="003A30A0" w:rsidP="003A30A0">
      <w:pPr>
        <w:ind w:left="180"/>
      </w:pPr>
    </w:p>
    <w:p w14:paraId="5AED59F7" w14:textId="6621F4D6" w:rsidR="003A30A0" w:rsidRPr="00B74479" w:rsidRDefault="003A30A0" w:rsidP="003A30A0">
      <w:pPr>
        <w:ind w:left="180"/>
      </w:pPr>
      <w:r w:rsidRPr="00B74479">
        <w:t xml:space="preserve">  </w:t>
      </w:r>
      <w:r w:rsidR="00787A36">
        <w:t xml:space="preserve"> </w:t>
      </w:r>
      <w:r w:rsidR="00E11359">
        <w:t xml:space="preserve"> </w:t>
      </w:r>
      <w:r w:rsidRPr="00B74479">
        <w:rPr>
          <w:b/>
        </w:rPr>
        <w:t xml:space="preserve">ENDIF  /* </w:t>
      </w:r>
      <w:r w:rsidR="00E11359">
        <w:t>Length</w:t>
      </w:r>
      <w:r w:rsidRPr="00B74479">
        <w:t>(MXLocalInstrument) &gt; 0 */</w:t>
      </w:r>
    </w:p>
    <w:p w14:paraId="40E3A461" w14:textId="539DA612" w:rsidR="00810E58" w:rsidRPr="00B74479" w:rsidRDefault="00810E58" w:rsidP="003A30A0">
      <w:pPr>
        <w:ind w:left="180"/>
        <w:rPr>
          <w:b/>
        </w:rPr>
      </w:pPr>
    </w:p>
    <w:p w14:paraId="058EA03E" w14:textId="6CDCE90A" w:rsidR="00810E58" w:rsidRPr="00B74479" w:rsidRDefault="00810E58" w:rsidP="003A30A0">
      <w:pPr>
        <w:ind w:left="180"/>
        <w:rPr>
          <w:b/>
        </w:rPr>
      </w:pPr>
    </w:p>
    <w:p w14:paraId="43AE4A0E" w14:textId="5246ACB2" w:rsidR="00810E58" w:rsidRPr="00FE19ED" w:rsidRDefault="00810E58" w:rsidP="00810E58">
      <w:pPr>
        <w:spacing w:after="7"/>
        <w:ind w:left="0" w:right="157" w:firstLine="0"/>
        <w:rPr>
          <w:rFonts w:eastAsia="Arial"/>
        </w:rPr>
      </w:pPr>
      <w:r w:rsidRPr="00FE19ED">
        <w:rPr>
          <w:b/>
        </w:rPr>
        <w:t>SubfunctionChargesInformation(</w:t>
      </w:r>
      <w:r w:rsidR="001677F8">
        <w:rPr>
          <w:rFonts w:eastAsia="Arial"/>
        </w:rPr>
        <w:t xml:space="preserve">MXChargeBearer, </w:t>
      </w:r>
      <w:r w:rsidRPr="00FE19ED">
        <w:rPr>
          <w:rFonts w:eastAsia="Arial"/>
        </w:rPr>
        <w:t>MXChargesInformation, MT72; MT72)</w:t>
      </w:r>
    </w:p>
    <w:p w14:paraId="3F917303" w14:textId="77777777" w:rsidR="00810E58" w:rsidRPr="00FE19ED" w:rsidRDefault="00810E58" w:rsidP="003A30A0">
      <w:pPr>
        <w:ind w:left="180"/>
        <w:rPr>
          <w:b/>
          <w:color w:val="FF0000"/>
        </w:rPr>
      </w:pPr>
    </w:p>
    <w:p w14:paraId="30C5B0EC" w14:textId="1C1D9484" w:rsidR="00705365" w:rsidRPr="00FE19ED" w:rsidRDefault="00705365" w:rsidP="00705365">
      <w:pPr>
        <w:spacing w:after="0" w:line="216" w:lineRule="auto"/>
        <w:ind w:left="0" w:right="8" w:firstLine="0"/>
        <w:rPr>
          <w:rFonts w:eastAsia="Arial"/>
          <w:color w:val="auto"/>
        </w:rPr>
      </w:pPr>
      <w:r w:rsidRPr="00FE19ED">
        <w:rPr>
          <w:rFonts w:eastAsia="Arial"/>
          <w:color w:val="auto"/>
        </w:rPr>
        <w:t>/* Local variables</w:t>
      </w:r>
    </w:p>
    <w:p w14:paraId="5DA8B7C3" w14:textId="0D66D43F" w:rsidR="00705365" w:rsidRPr="00FE19ED" w:rsidRDefault="00705365" w:rsidP="00D06157">
      <w:pPr>
        <w:spacing w:after="0" w:line="218" w:lineRule="auto"/>
        <w:ind w:left="0" w:right="14" w:firstLine="0"/>
        <w:rPr>
          <w:rFonts w:eastAsia="Arial"/>
          <w:color w:val="auto"/>
        </w:rPr>
      </w:pPr>
      <w:r w:rsidRPr="00FE19ED">
        <w:rPr>
          <w:rFonts w:eastAsia="Arial"/>
          <w:color w:val="auto"/>
        </w:rPr>
        <w:t>MXChargeAmount : Amount</w:t>
      </w:r>
    </w:p>
    <w:p w14:paraId="0E0D92A8" w14:textId="77777777" w:rsidR="00705365" w:rsidRPr="00FE19ED" w:rsidRDefault="00705365" w:rsidP="00D06157">
      <w:pPr>
        <w:spacing w:after="0" w:line="218" w:lineRule="auto"/>
        <w:ind w:left="0" w:right="14" w:firstLine="0"/>
        <w:rPr>
          <w:rFonts w:eastAsia="Arial"/>
          <w:color w:val="auto"/>
        </w:rPr>
      </w:pPr>
      <w:r w:rsidRPr="00FE19ED">
        <w:rPr>
          <w:rFonts w:eastAsia="Arial"/>
          <w:color w:val="auto"/>
        </w:rPr>
        <w:t>MTChargeBearer : code in list {BEN, OUR, SHA}</w:t>
      </w:r>
    </w:p>
    <w:p w14:paraId="39BFF958" w14:textId="273D4506" w:rsidR="00705365" w:rsidRPr="00FE19ED" w:rsidRDefault="00705365" w:rsidP="00D06157">
      <w:pPr>
        <w:spacing w:after="0" w:line="218" w:lineRule="auto"/>
        <w:ind w:left="0" w:right="14" w:firstLine="0"/>
        <w:rPr>
          <w:rFonts w:eastAsia="Arial"/>
          <w:color w:val="auto"/>
        </w:rPr>
      </w:pPr>
      <w:r w:rsidRPr="00FE19ED">
        <w:rPr>
          <w:rFonts w:eastAsia="Arial"/>
          <w:color w:val="auto"/>
        </w:rPr>
        <w:t xml:space="preserve">MTAmount : </w:t>
      </w:r>
      <w:r w:rsidR="00677E85" w:rsidRPr="00FE19ED">
        <w:rPr>
          <w:rFonts w:eastAsia="Arial"/>
          <w:color w:val="auto"/>
        </w:rPr>
        <w:t xml:space="preserve">MT </w:t>
      </w:r>
      <w:r w:rsidRPr="00FE19ED">
        <w:rPr>
          <w:rFonts w:eastAsia="Arial"/>
          <w:color w:val="auto"/>
        </w:rPr>
        <w:t>Amount</w:t>
      </w:r>
      <w:r w:rsidR="00677E85" w:rsidRPr="00FE19ED">
        <w:rPr>
          <w:rFonts w:eastAsia="Arial"/>
          <w:color w:val="auto"/>
        </w:rPr>
        <w:t xml:space="preserve"> type</w:t>
      </w:r>
    </w:p>
    <w:p w14:paraId="77B7EAD6" w14:textId="78AED597" w:rsidR="009D73F9" w:rsidRPr="00FE19ED" w:rsidRDefault="009D73F9" w:rsidP="00D06157">
      <w:pPr>
        <w:spacing w:after="0" w:line="218" w:lineRule="auto"/>
        <w:ind w:left="0" w:right="14" w:firstLine="0"/>
        <w:rPr>
          <w:rFonts w:eastAsia="Arial"/>
          <w:color w:val="auto"/>
        </w:rPr>
      </w:pPr>
      <w:r w:rsidRPr="00FE19ED">
        <w:rPr>
          <w:rFonts w:eastAsia="Arial"/>
          <w:color w:val="auto"/>
        </w:rPr>
        <w:t>MTCurrency : ISO currency code</w:t>
      </w:r>
    </w:p>
    <w:p w14:paraId="66450C05" w14:textId="27D2100B" w:rsidR="00152A19" w:rsidRPr="00FE19ED" w:rsidRDefault="00152A19" w:rsidP="00D06157">
      <w:pPr>
        <w:spacing w:after="0" w:line="218" w:lineRule="auto"/>
        <w:ind w:left="0" w:right="14" w:firstLine="0"/>
        <w:rPr>
          <w:rFonts w:eastAsia="Arial"/>
          <w:color w:val="auto"/>
        </w:rPr>
      </w:pPr>
      <w:r w:rsidRPr="00FE19ED">
        <w:rPr>
          <w:rFonts w:eastAsia="Arial"/>
          <w:color w:val="auto"/>
        </w:rPr>
        <w:t>MTCurrencyAmount : string</w:t>
      </w:r>
    </w:p>
    <w:p w14:paraId="30841925" w14:textId="1267404E" w:rsidR="007446BB" w:rsidRPr="00FE19ED" w:rsidRDefault="007446BB" w:rsidP="00D06157">
      <w:pPr>
        <w:spacing w:after="0" w:line="218" w:lineRule="auto"/>
        <w:ind w:left="0" w:right="14" w:firstLine="0"/>
        <w:rPr>
          <w:rFonts w:eastAsia="Arial"/>
          <w:color w:val="auto"/>
        </w:rPr>
      </w:pPr>
      <w:r w:rsidRPr="00FE19ED">
        <w:rPr>
          <w:rFonts w:eastAsia="Arial"/>
          <w:color w:val="auto"/>
        </w:rPr>
        <w:t>MTChargeBearerCodeWord : string</w:t>
      </w:r>
    </w:p>
    <w:p w14:paraId="4E8D6E2F" w14:textId="369D3C1C" w:rsidR="007446BB" w:rsidRPr="00FE19ED" w:rsidRDefault="007446BB" w:rsidP="00D06157">
      <w:pPr>
        <w:spacing w:after="0" w:line="218" w:lineRule="auto"/>
        <w:ind w:left="0" w:right="14" w:firstLine="0"/>
        <w:rPr>
          <w:rFonts w:eastAsia="Arial"/>
          <w:color w:val="auto"/>
        </w:rPr>
      </w:pPr>
      <w:r w:rsidRPr="00FE19ED">
        <w:rPr>
          <w:rFonts w:eastAsia="Arial"/>
          <w:color w:val="auto"/>
        </w:rPr>
        <w:t>MTChargeAmountCodeWord : string</w:t>
      </w:r>
      <w:r w:rsidR="00D06157">
        <w:rPr>
          <w:rFonts w:eastAsia="Arial"/>
          <w:color w:val="auto"/>
        </w:rPr>
        <w:t xml:space="preserve"> */</w:t>
      </w:r>
    </w:p>
    <w:p w14:paraId="5D734FFB" w14:textId="2027652A" w:rsidR="00705365" w:rsidRPr="00FE19ED" w:rsidRDefault="00705365" w:rsidP="00705365">
      <w:pPr>
        <w:spacing w:after="0" w:line="216" w:lineRule="auto"/>
        <w:ind w:left="0" w:right="8" w:firstLine="0"/>
        <w:rPr>
          <w:rFonts w:eastAsia="Arial"/>
          <w:color w:val="auto"/>
        </w:rPr>
      </w:pPr>
    </w:p>
    <w:p w14:paraId="60F12404" w14:textId="62A92C82" w:rsidR="00705365" w:rsidRPr="00FE19ED" w:rsidRDefault="00705365" w:rsidP="00705365">
      <w:pPr>
        <w:spacing w:after="0" w:line="216" w:lineRule="auto"/>
        <w:ind w:left="0" w:right="8" w:firstLine="0"/>
        <w:rPr>
          <w:rFonts w:eastAsia="Arial"/>
          <w:color w:val="auto"/>
        </w:rPr>
      </w:pPr>
    </w:p>
    <w:p w14:paraId="7C0B87CE" w14:textId="0A1B22D8" w:rsidR="007446BB" w:rsidRPr="00FE19ED" w:rsidRDefault="007446BB" w:rsidP="00705365">
      <w:pPr>
        <w:spacing w:after="0" w:line="216" w:lineRule="auto"/>
        <w:ind w:left="0" w:right="8" w:firstLine="0"/>
        <w:rPr>
          <w:rFonts w:eastAsia="Arial"/>
          <w:color w:val="auto"/>
        </w:rPr>
      </w:pPr>
      <w:r w:rsidRPr="00FE19ED">
        <w:rPr>
          <w:rFonts w:eastAsia="Arial"/>
          <w:color w:val="auto"/>
        </w:rPr>
        <w:t>MTChargeBearerCodeWord = “/CHGB/”</w:t>
      </w:r>
    </w:p>
    <w:p w14:paraId="79E4209D" w14:textId="330AA7F5" w:rsidR="007446BB" w:rsidRPr="00FE19ED" w:rsidRDefault="007446BB" w:rsidP="00705365">
      <w:pPr>
        <w:spacing w:after="0" w:line="216" w:lineRule="auto"/>
        <w:ind w:left="0" w:right="8" w:firstLine="0"/>
        <w:rPr>
          <w:rFonts w:eastAsia="Arial"/>
          <w:color w:val="auto"/>
        </w:rPr>
      </w:pPr>
      <w:r w:rsidRPr="00FE19ED">
        <w:rPr>
          <w:rFonts w:eastAsia="Arial"/>
          <w:color w:val="auto"/>
        </w:rPr>
        <w:t>MTChargeAmountCodeWord = “/CHGA/”</w:t>
      </w:r>
    </w:p>
    <w:p w14:paraId="1ACE848B" w14:textId="77777777" w:rsidR="007446BB" w:rsidRPr="00FE19ED" w:rsidRDefault="007446BB" w:rsidP="00705365">
      <w:pPr>
        <w:spacing w:after="0" w:line="216" w:lineRule="auto"/>
        <w:ind w:left="0" w:right="8" w:firstLine="0"/>
        <w:rPr>
          <w:rFonts w:eastAsia="Arial"/>
          <w:color w:val="auto"/>
        </w:rPr>
      </w:pPr>
    </w:p>
    <w:p w14:paraId="7BBA22E0" w14:textId="7A9FE6A7" w:rsidR="007446BB" w:rsidRPr="00FE19ED" w:rsidRDefault="007446BB" w:rsidP="00705365">
      <w:pPr>
        <w:spacing w:after="0" w:line="216" w:lineRule="auto"/>
        <w:ind w:left="0" w:right="8" w:firstLine="0"/>
        <w:rPr>
          <w:rFonts w:eastAsia="Arial"/>
          <w:color w:val="auto"/>
        </w:rPr>
      </w:pPr>
    </w:p>
    <w:p w14:paraId="63608C1A" w14:textId="657F522C" w:rsidR="007446BB" w:rsidRPr="00FE19ED" w:rsidRDefault="007446BB" w:rsidP="00705365">
      <w:pPr>
        <w:spacing w:after="0" w:line="216" w:lineRule="auto"/>
        <w:ind w:left="0" w:right="8" w:firstLine="0"/>
        <w:rPr>
          <w:rFonts w:eastAsia="Arial"/>
          <w:color w:val="auto"/>
        </w:rPr>
      </w:pPr>
      <w:r w:rsidRPr="00FE19ED">
        <w:rPr>
          <w:rFonts w:eastAsia="Arial"/>
          <w:color w:val="auto"/>
        </w:rPr>
        <w:t>/* SLEV is not allowed */</w:t>
      </w:r>
    </w:p>
    <w:p w14:paraId="0AF3D5DB" w14:textId="77777777" w:rsidR="007446BB" w:rsidRPr="00FE19ED" w:rsidRDefault="007446BB" w:rsidP="00705365">
      <w:pPr>
        <w:spacing w:after="0" w:line="216" w:lineRule="auto"/>
        <w:ind w:left="0" w:right="8" w:firstLine="0"/>
        <w:rPr>
          <w:rFonts w:eastAsia="Arial"/>
          <w:color w:val="auto"/>
        </w:rPr>
      </w:pPr>
    </w:p>
    <w:p w14:paraId="5CF9E8AA" w14:textId="137502A9" w:rsidR="007446BB" w:rsidRPr="00FE19ED" w:rsidRDefault="007446BB" w:rsidP="00705365">
      <w:pPr>
        <w:spacing w:after="0" w:line="216" w:lineRule="auto"/>
        <w:ind w:left="0" w:right="8" w:firstLine="0"/>
        <w:rPr>
          <w:rFonts w:eastAsia="Arial"/>
          <w:color w:val="auto"/>
        </w:rPr>
      </w:pPr>
      <w:r w:rsidRPr="001677F8">
        <w:rPr>
          <w:rFonts w:eastAsia="Arial"/>
          <w:b/>
          <w:color w:val="auto"/>
        </w:rPr>
        <w:t>IF</w:t>
      </w:r>
      <w:r w:rsidRPr="00FE19ED">
        <w:rPr>
          <w:rFonts w:eastAsia="Arial"/>
          <w:color w:val="auto"/>
        </w:rPr>
        <w:t xml:space="preserve"> MXChargeBearer = “CRED” THEN</w:t>
      </w:r>
    </w:p>
    <w:p w14:paraId="415FB942" w14:textId="77777777" w:rsidR="007446BB" w:rsidRPr="00FE19ED" w:rsidRDefault="007446BB" w:rsidP="00705365">
      <w:pPr>
        <w:spacing w:after="0" w:line="216" w:lineRule="auto"/>
        <w:ind w:left="0" w:right="8" w:firstLine="0"/>
        <w:rPr>
          <w:rFonts w:eastAsia="Arial"/>
          <w:color w:val="auto"/>
        </w:rPr>
      </w:pPr>
      <w:r w:rsidRPr="00FE19ED">
        <w:rPr>
          <w:rFonts w:eastAsia="Arial"/>
          <w:color w:val="auto"/>
        </w:rPr>
        <w:t xml:space="preserve">  MTChargeBearer = “BEN”</w:t>
      </w:r>
    </w:p>
    <w:p w14:paraId="0F1D71D0" w14:textId="792EB2D2" w:rsidR="00705365" w:rsidRPr="00FE19ED" w:rsidRDefault="001677F8" w:rsidP="00705365">
      <w:pPr>
        <w:spacing w:after="0" w:line="216" w:lineRule="auto"/>
        <w:ind w:left="0" w:right="8" w:firstLine="0"/>
        <w:rPr>
          <w:rFonts w:eastAsia="Arial"/>
          <w:color w:val="auto"/>
        </w:rPr>
      </w:pPr>
      <w:r w:rsidRPr="001677F8">
        <w:rPr>
          <w:rFonts w:eastAsia="Arial"/>
          <w:b/>
          <w:color w:val="auto"/>
        </w:rPr>
        <w:t>ELSE</w:t>
      </w:r>
      <w:r w:rsidR="007446BB" w:rsidRPr="001677F8">
        <w:rPr>
          <w:rFonts w:eastAsia="Arial"/>
          <w:b/>
          <w:color w:val="auto"/>
        </w:rPr>
        <w:t>IF</w:t>
      </w:r>
      <w:r w:rsidR="007446BB" w:rsidRPr="00FE19ED">
        <w:rPr>
          <w:rFonts w:eastAsia="Arial"/>
          <w:color w:val="auto"/>
        </w:rPr>
        <w:t xml:space="preserve"> MXChargeBearer = “DEBT” THEN</w:t>
      </w:r>
    </w:p>
    <w:p w14:paraId="73C8F38C" w14:textId="59B105D1" w:rsidR="007446BB" w:rsidRPr="00FE19ED" w:rsidRDefault="007446BB" w:rsidP="007446BB">
      <w:pPr>
        <w:spacing w:after="0" w:line="216" w:lineRule="auto"/>
        <w:ind w:left="0" w:right="8" w:firstLine="0"/>
        <w:rPr>
          <w:rFonts w:eastAsia="Arial"/>
          <w:color w:val="auto"/>
        </w:rPr>
      </w:pPr>
      <w:r w:rsidRPr="00FE19ED">
        <w:rPr>
          <w:rFonts w:eastAsia="Arial"/>
          <w:color w:val="auto"/>
        </w:rPr>
        <w:t xml:space="preserve">  MTChargeBearer = “OUR”</w:t>
      </w:r>
    </w:p>
    <w:p w14:paraId="0446D7DE" w14:textId="4CE8B817" w:rsidR="007446BB" w:rsidRPr="00FE19ED" w:rsidRDefault="001677F8" w:rsidP="00705365">
      <w:pPr>
        <w:spacing w:after="0" w:line="216" w:lineRule="auto"/>
        <w:ind w:left="0" w:right="8" w:firstLine="0"/>
        <w:rPr>
          <w:rFonts w:eastAsia="Arial"/>
          <w:color w:val="auto"/>
        </w:rPr>
      </w:pPr>
      <w:r w:rsidRPr="001677F8">
        <w:rPr>
          <w:rFonts w:eastAsia="Arial"/>
          <w:b/>
          <w:color w:val="auto"/>
        </w:rPr>
        <w:t>ELSE</w:t>
      </w:r>
      <w:r w:rsidR="007446BB" w:rsidRPr="001677F8">
        <w:rPr>
          <w:rFonts w:eastAsia="Arial"/>
          <w:b/>
          <w:color w:val="auto"/>
        </w:rPr>
        <w:t>IF</w:t>
      </w:r>
      <w:r w:rsidR="007446BB" w:rsidRPr="00FE19ED">
        <w:rPr>
          <w:rFonts w:eastAsia="Arial"/>
          <w:color w:val="auto"/>
        </w:rPr>
        <w:t xml:space="preserve"> MXChargeBearer = “SHAR” THEN</w:t>
      </w:r>
    </w:p>
    <w:p w14:paraId="5EA14886" w14:textId="2FF3EFB6" w:rsidR="003A30A0" w:rsidRPr="00FE19ED" w:rsidRDefault="007446BB" w:rsidP="003A30A0">
      <w:pPr>
        <w:ind w:left="180"/>
        <w:rPr>
          <w:rFonts w:eastAsia="Arial"/>
          <w:color w:val="auto"/>
        </w:rPr>
      </w:pPr>
      <w:r w:rsidRPr="00FE19ED">
        <w:rPr>
          <w:rFonts w:eastAsia="Arial"/>
          <w:color w:val="auto"/>
        </w:rPr>
        <w:t>MTChargeBearer = “SHA”</w:t>
      </w:r>
    </w:p>
    <w:p w14:paraId="3C3FE146" w14:textId="567FCA90" w:rsidR="007446BB" w:rsidRPr="001677F8" w:rsidRDefault="007446BB" w:rsidP="00B74479">
      <w:pPr>
        <w:ind w:left="0" w:firstLine="0"/>
        <w:rPr>
          <w:rFonts w:eastAsia="Arial"/>
          <w:b/>
          <w:color w:val="auto"/>
        </w:rPr>
      </w:pPr>
      <w:r w:rsidRPr="001677F8">
        <w:rPr>
          <w:rFonts w:eastAsia="Arial"/>
          <w:b/>
          <w:color w:val="auto"/>
        </w:rPr>
        <w:t>ENDIF</w:t>
      </w:r>
    </w:p>
    <w:p w14:paraId="7F8ADD8F" w14:textId="78E5D418" w:rsidR="007446BB" w:rsidRPr="00FE19ED" w:rsidRDefault="007446BB" w:rsidP="003A30A0">
      <w:pPr>
        <w:ind w:left="180"/>
        <w:rPr>
          <w:rFonts w:eastAsia="Arial"/>
          <w:color w:val="auto"/>
        </w:rPr>
      </w:pPr>
    </w:p>
    <w:p w14:paraId="24069116" w14:textId="74DC5C3F" w:rsidR="007446BB" w:rsidRPr="00FE19ED" w:rsidRDefault="007446BB" w:rsidP="001677F8">
      <w:pPr>
        <w:ind w:left="0" w:firstLine="0"/>
        <w:rPr>
          <w:rFonts w:eastAsia="Arial"/>
          <w:color w:val="auto"/>
        </w:rPr>
      </w:pPr>
      <w:r w:rsidRPr="001677F8">
        <w:rPr>
          <w:rFonts w:eastAsia="Arial"/>
          <w:b/>
          <w:color w:val="auto"/>
        </w:rPr>
        <w:t>IF</w:t>
      </w:r>
      <w:r w:rsidR="007B11C4">
        <w:rPr>
          <w:rFonts w:eastAsia="Arial"/>
          <w:color w:val="auto"/>
        </w:rPr>
        <w:t xml:space="preserve"> </w:t>
      </w:r>
      <w:r w:rsidR="007B11C4" w:rsidRPr="007B11C4">
        <w:rPr>
          <w:rFonts w:eastAsia="Arial"/>
          <w:b/>
          <w:color w:val="auto"/>
        </w:rPr>
        <w:t>Length</w:t>
      </w:r>
      <w:r w:rsidRPr="00FE19ED">
        <w:rPr>
          <w:rFonts w:eastAsia="Arial"/>
          <w:color w:val="auto"/>
        </w:rPr>
        <w:t>(MTChargeBearer) &gt; 0 THEN</w:t>
      </w:r>
    </w:p>
    <w:p w14:paraId="106DD1C6" w14:textId="12B05F5E" w:rsidR="007446BB" w:rsidRPr="00FE19ED" w:rsidRDefault="001677F8" w:rsidP="003A30A0">
      <w:pPr>
        <w:ind w:left="180"/>
        <w:rPr>
          <w:rFonts w:eastAsia="Arial"/>
          <w:color w:val="auto"/>
        </w:rPr>
      </w:pPr>
      <w:r>
        <w:rPr>
          <w:rFonts w:eastAsia="Arial"/>
          <w:color w:val="auto"/>
        </w:rPr>
        <w:t xml:space="preserve"> </w:t>
      </w:r>
      <w:r w:rsidR="007446BB" w:rsidRPr="00FE19ED">
        <w:rPr>
          <w:rFonts w:eastAsia="Arial"/>
          <w:color w:val="auto"/>
        </w:rPr>
        <w:t xml:space="preserve">MTChargeBearer = </w:t>
      </w:r>
      <w:r w:rsidR="007446BB" w:rsidRPr="007B11C4">
        <w:rPr>
          <w:rFonts w:eastAsia="Arial"/>
          <w:b/>
          <w:color w:val="auto"/>
        </w:rPr>
        <w:t>Concatenate</w:t>
      </w:r>
      <w:r w:rsidR="007446BB" w:rsidRPr="00FE19ED">
        <w:rPr>
          <w:rFonts w:eastAsia="Arial"/>
          <w:color w:val="auto"/>
        </w:rPr>
        <w:t>(</w:t>
      </w:r>
      <w:r w:rsidR="005E3273" w:rsidRPr="00FE19ED">
        <w:rPr>
          <w:rFonts w:eastAsia="Arial"/>
          <w:color w:val="auto"/>
        </w:rPr>
        <w:t>MTChargeBearerCodeWord, MTChargeBearer)</w:t>
      </w:r>
    </w:p>
    <w:p w14:paraId="1E619136" w14:textId="77777777" w:rsidR="005E3273" w:rsidRPr="00FE19ED" w:rsidRDefault="005E3273" w:rsidP="005E3273">
      <w:pPr>
        <w:ind w:left="180"/>
        <w:rPr>
          <w:color w:val="auto"/>
        </w:rPr>
      </w:pPr>
      <w:r w:rsidRPr="00FE19ED">
        <w:rPr>
          <w:rFonts w:eastAsia="Arial"/>
          <w:color w:val="auto"/>
        </w:rPr>
        <w:t xml:space="preserve">   </w:t>
      </w:r>
      <w:r w:rsidRPr="00FE19ED">
        <w:rPr>
          <w:color w:val="auto"/>
        </w:rPr>
        <w:t xml:space="preserve">    / *check room left */</w:t>
      </w:r>
    </w:p>
    <w:p w14:paraId="200C7579" w14:textId="51057399" w:rsidR="005E3273" w:rsidRPr="007B11C4" w:rsidRDefault="005E3273" w:rsidP="007B11C4">
      <w:pPr>
        <w:tabs>
          <w:tab w:val="left" w:pos="630"/>
          <w:tab w:val="left" w:pos="720"/>
        </w:tabs>
        <w:spacing w:after="9"/>
        <w:ind w:right="157" w:hanging="716"/>
        <w:rPr>
          <w:rFonts w:eastAsia="Arial"/>
          <w:color w:val="auto"/>
        </w:rPr>
      </w:pPr>
      <w:r w:rsidRPr="00FE19ED">
        <w:rPr>
          <w:color w:val="auto"/>
        </w:rPr>
        <w:t xml:space="preserve">  </w:t>
      </w:r>
      <w:r w:rsidR="007B11C4">
        <w:rPr>
          <w:color w:val="auto"/>
        </w:rPr>
        <w:t xml:space="preserve">  </w:t>
      </w:r>
      <w:r w:rsidRPr="00FE19ED">
        <w:rPr>
          <w:rFonts w:eastAsia="Arial"/>
          <w:b/>
          <w:color w:val="auto"/>
        </w:rPr>
        <w:t xml:space="preserve">IF ReturnFirstLineEmpty </w:t>
      </w:r>
      <w:r w:rsidRPr="007B11C4">
        <w:rPr>
          <w:rFonts w:eastAsia="Arial"/>
          <w:color w:val="auto"/>
        </w:rPr>
        <w:t>(MT72, 6) = 0  THEN</w:t>
      </w:r>
    </w:p>
    <w:p w14:paraId="190366EB" w14:textId="7ED99E4E" w:rsidR="005E3273" w:rsidRPr="00FE19ED" w:rsidRDefault="001677F8" w:rsidP="005E3273">
      <w:pPr>
        <w:spacing w:after="9"/>
        <w:ind w:left="0" w:right="157" w:firstLine="0"/>
        <w:rPr>
          <w:rFonts w:eastAsia="Arial"/>
          <w:color w:val="auto"/>
        </w:rPr>
      </w:pPr>
      <w:r>
        <w:rPr>
          <w:rFonts w:eastAsia="Arial"/>
          <w:color w:val="auto"/>
        </w:rPr>
        <w:t xml:space="preserve">                   </w:t>
      </w:r>
      <w:r w:rsidR="005E3273" w:rsidRPr="00FE19ED">
        <w:rPr>
          <w:rFonts w:eastAsia="Arial"/>
          <w:color w:val="auto"/>
        </w:rPr>
        <w:t>Flag_MissingInformation = “True”</w:t>
      </w:r>
    </w:p>
    <w:p w14:paraId="3290158C" w14:textId="77777777" w:rsidR="005E3273" w:rsidRPr="00FE19ED" w:rsidRDefault="005E3273" w:rsidP="005E3273">
      <w:pPr>
        <w:pStyle w:val="Heading4"/>
        <w:tabs>
          <w:tab w:val="center" w:pos="2297"/>
        </w:tabs>
        <w:ind w:left="-14" w:firstLine="0"/>
        <w:rPr>
          <w:rFonts w:ascii="Courier New" w:hAnsi="Courier New" w:cs="Courier New"/>
          <w:b w:val="0"/>
          <w:color w:val="auto"/>
          <w:sz w:val="20"/>
          <w:szCs w:val="20"/>
        </w:rPr>
      </w:pPr>
      <w:r w:rsidRPr="00FE19ED">
        <w:rPr>
          <w:rFonts w:ascii="Courier New" w:hAnsi="Courier New" w:cs="Courier New"/>
          <w:color w:val="auto"/>
        </w:rPr>
        <w:t xml:space="preserve">              </w:t>
      </w:r>
      <w:r w:rsidRPr="00FE19ED">
        <w:rPr>
          <w:rFonts w:ascii="Courier New" w:hAnsi="Courier New" w:cs="Courier New"/>
          <w:b w:val="0"/>
          <w:color w:val="auto"/>
          <w:sz w:val="20"/>
          <w:szCs w:val="20"/>
        </w:rPr>
        <w:t>Exit Function MX_To_MT72FullField3</w:t>
      </w:r>
    </w:p>
    <w:p w14:paraId="5C975CF8" w14:textId="0A8F5101" w:rsidR="005E3273" w:rsidRPr="00FE19ED" w:rsidRDefault="007B11C4" w:rsidP="005E3273">
      <w:pPr>
        <w:ind w:hanging="498"/>
        <w:rPr>
          <w:color w:val="auto"/>
        </w:rPr>
      </w:pPr>
      <w:r>
        <w:rPr>
          <w:b/>
          <w:color w:val="auto"/>
        </w:rPr>
        <w:t xml:space="preserve">  </w:t>
      </w:r>
      <w:r w:rsidR="005E3273" w:rsidRPr="00FE19ED">
        <w:rPr>
          <w:b/>
          <w:color w:val="auto"/>
        </w:rPr>
        <w:t>ENDIF</w:t>
      </w:r>
    </w:p>
    <w:p w14:paraId="4418A846" w14:textId="0FC7C52E" w:rsidR="005E3273" w:rsidRPr="00FE19ED" w:rsidRDefault="005E3273" w:rsidP="003A30A0">
      <w:pPr>
        <w:ind w:left="180"/>
        <w:rPr>
          <w:rFonts w:eastAsia="Arial"/>
          <w:color w:val="auto"/>
        </w:rPr>
      </w:pPr>
    </w:p>
    <w:p w14:paraId="6299E672" w14:textId="0E7F2885" w:rsidR="005E3273" w:rsidRPr="00FE19ED" w:rsidRDefault="001677F8" w:rsidP="005E3273">
      <w:pPr>
        <w:ind w:left="0" w:firstLine="0"/>
        <w:rPr>
          <w:b/>
          <w:color w:val="auto"/>
        </w:rPr>
      </w:pPr>
      <w:r>
        <w:rPr>
          <w:b/>
          <w:color w:val="auto"/>
        </w:rPr>
        <w:t xml:space="preserve">      </w:t>
      </w:r>
      <w:r w:rsidR="005E3273" w:rsidRPr="00FE19ED">
        <w:rPr>
          <w:b/>
          <w:color w:val="auto"/>
        </w:rPr>
        <w:t>NumberOfEmptyLines = 6 – ReturnFirstLineEmpty (MT72, 6) + 1</w:t>
      </w:r>
    </w:p>
    <w:p w14:paraId="452A8FAF" w14:textId="77777777" w:rsidR="005E3273" w:rsidRPr="00FE19ED" w:rsidRDefault="005E3273" w:rsidP="005E3273">
      <w:pPr>
        <w:ind w:left="0" w:firstLine="0"/>
        <w:rPr>
          <w:color w:val="auto"/>
        </w:rPr>
      </w:pPr>
      <w:r w:rsidRPr="00FE19ED">
        <w:rPr>
          <w:color w:val="auto"/>
        </w:rPr>
        <w:t xml:space="preserve">                     /* Append info to Field 72 */</w:t>
      </w:r>
    </w:p>
    <w:p w14:paraId="1B85C755" w14:textId="0002260B" w:rsidR="001677F8" w:rsidRDefault="001677F8" w:rsidP="001677F8">
      <w:pPr>
        <w:ind w:left="0" w:firstLine="0"/>
        <w:rPr>
          <w:color w:val="auto"/>
        </w:rPr>
      </w:pPr>
      <w:r>
        <w:rPr>
          <w:color w:val="auto"/>
        </w:rPr>
        <w:t xml:space="preserve">      </w:t>
      </w:r>
      <w:r w:rsidR="005E3273" w:rsidRPr="001677F8">
        <w:rPr>
          <w:b/>
          <w:color w:val="auto"/>
        </w:rPr>
        <w:t>AppendComplexMT72</w:t>
      </w:r>
      <w:r w:rsidR="005E3273" w:rsidRPr="00FE19ED">
        <w:rPr>
          <w:color w:val="auto"/>
        </w:rPr>
        <w:t>(NumberOfEmptyLines, MTChargeBearer</w:t>
      </w:r>
      <w:r>
        <w:rPr>
          <w:color w:val="auto"/>
        </w:rPr>
        <w:t>, MT72;MT72)</w:t>
      </w:r>
    </w:p>
    <w:p w14:paraId="22C9AF6F" w14:textId="77777777" w:rsidR="001677F8" w:rsidRDefault="001677F8" w:rsidP="001677F8">
      <w:pPr>
        <w:ind w:left="0" w:firstLine="0"/>
        <w:rPr>
          <w:color w:val="auto"/>
        </w:rPr>
      </w:pPr>
    </w:p>
    <w:p w14:paraId="7DE42A9B" w14:textId="61EEA6E7" w:rsidR="005E3273" w:rsidRPr="001677F8" w:rsidRDefault="005E3273" w:rsidP="001677F8">
      <w:pPr>
        <w:ind w:left="0" w:firstLine="0"/>
        <w:rPr>
          <w:b/>
          <w:color w:val="auto"/>
        </w:rPr>
      </w:pPr>
      <w:r w:rsidRPr="001677F8">
        <w:rPr>
          <w:rFonts w:eastAsia="Arial"/>
          <w:b/>
          <w:color w:val="auto"/>
        </w:rPr>
        <w:t>ENDIF</w:t>
      </w:r>
    </w:p>
    <w:p w14:paraId="76599D1F" w14:textId="70792877" w:rsidR="00382062" w:rsidRPr="00FE19ED" w:rsidRDefault="00382062" w:rsidP="003A30A0">
      <w:pPr>
        <w:ind w:left="180"/>
        <w:rPr>
          <w:rFonts w:eastAsia="Arial"/>
          <w:color w:val="auto"/>
        </w:rPr>
      </w:pPr>
    </w:p>
    <w:p w14:paraId="73125B08" w14:textId="09FDEA1A" w:rsidR="00382062" w:rsidRPr="00FE19ED" w:rsidRDefault="00382062" w:rsidP="003A30A0">
      <w:pPr>
        <w:ind w:left="180"/>
        <w:rPr>
          <w:rFonts w:eastAsia="Arial"/>
          <w:color w:val="auto"/>
        </w:rPr>
      </w:pPr>
    </w:p>
    <w:p w14:paraId="6D0AA75B" w14:textId="04D0B50A" w:rsidR="00783AE4" w:rsidRPr="00FE19ED" w:rsidRDefault="00783AE4" w:rsidP="00A71142">
      <w:pPr>
        <w:ind w:left="0" w:firstLine="0"/>
        <w:rPr>
          <w:rFonts w:eastAsia="Arial"/>
          <w:color w:val="auto"/>
        </w:rPr>
      </w:pPr>
      <w:r w:rsidRPr="00FE19ED">
        <w:rPr>
          <w:rFonts w:eastAsia="Arial"/>
          <w:b/>
          <w:color w:val="auto"/>
        </w:rPr>
        <w:t>IF</w:t>
      </w:r>
      <w:r w:rsidRPr="00FE19ED">
        <w:rPr>
          <w:rFonts w:eastAsia="Arial"/>
          <w:color w:val="auto"/>
        </w:rPr>
        <w:t xml:space="preserve"> MXChargesInformation </w:t>
      </w:r>
      <w:r w:rsidRPr="007B11C4">
        <w:rPr>
          <w:rFonts w:eastAsia="Arial"/>
          <w:b/>
          <w:color w:val="auto"/>
        </w:rPr>
        <w:t>IsPresent</w:t>
      </w:r>
      <w:r w:rsidRPr="00FE19ED">
        <w:rPr>
          <w:rFonts w:eastAsia="Arial"/>
          <w:color w:val="auto"/>
        </w:rPr>
        <w:t xml:space="preserve"> THEN</w:t>
      </w:r>
    </w:p>
    <w:p w14:paraId="7D40D22F" w14:textId="63C0AB39" w:rsidR="00382062" w:rsidRPr="00FE19ED" w:rsidRDefault="00A71142" w:rsidP="007B11C4">
      <w:pPr>
        <w:tabs>
          <w:tab w:val="left" w:pos="720"/>
        </w:tabs>
        <w:ind w:left="180"/>
        <w:rPr>
          <w:rFonts w:eastAsia="Arial"/>
          <w:color w:val="auto"/>
        </w:rPr>
      </w:pPr>
      <w:r>
        <w:rPr>
          <w:rFonts w:eastAsia="Arial"/>
          <w:color w:val="auto"/>
        </w:rPr>
        <w:t xml:space="preserve">    </w:t>
      </w:r>
      <w:r w:rsidR="00783AE4" w:rsidRPr="00FE19ED">
        <w:rPr>
          <w:rFonts w:eastAsia="Arial"/>
          <w:b/>
          <w:color w:val="auto"/>
        </w:rPr>
        <w:t>For i</w:t>
      </w:r>
      <w:r w:rsidR="00783AE4" w:rsidRPr="00FE19ED">
        <w:rPr>
          <w:rFonts w:eastAsia="Arial"/>
          <w:color w:val="auto"/>
        </w:rPr>
        <w:t xml:space="preserve"> = 1 to </w:t>
      </w:r>
      <w:r w:rsidR="00783AE4" w:rsidRPr="000614AE">
        <w:rPr>
          <w:rFonts w:eastAsia="Arial"/>
          <w:b/>
          <w:color w:val="auto"/>
        </w:rPr>
        <w:t>NumberOfOccurrences</w:t>
      </w:r>
      <w:r w:rsidR="00783AE4" w:rsidRPr="00FE19ED">
        <w:rPr>
          <w:rFonts w:eastAsia="Arial"/>
          <w:color w:val="auto"/>
        </w:rPr>
        <w:t>(MXChargesInformation) THEN</w:t>
      </w:r>
    </w:p>
    <w:p w14:paraId="06051163" w14:textId="618DD097" w:rsidR="009D73F9" w:rsidRPr="00FE19ED" w:rsidRDefault="00A71142" w:rsidP="00A71142">
      <w:pPr>
        <w:spacing w:after="0" w:line="218" w:lineRule="auto"/>
        <w:ind w:left="0" w:right="8" w:firstLine="0"/>
        <w:rPr>
          <w:rFonts w:eastAsia="Arial"/>
          <w:color w:val="auto"/>
        </w:rPr>
      </w:pPr>
      <w:r>
        <w:rPr>
          <w:rFonts w:eastAsia="Arial"/>
          <w:color w:val="auto"/>
        </w:rPr>
        <w:t xml:space="preserve">          </w:t>
      </w:r>
      <w:r w:rsidR="009D73F9" w:rsidRPr="00FE19ED">
        <w:rPr>
          <w:rFonts w:eastAsia="Arial"/>
          <w:color w:val="auto"/>
        </w:rPr>
        <w:t>MXChargeAmount = MXChargesInformation[i].Amount</w:t>
      </w:r>
    </w:p>
    <w:p w14:paraId="1B0CFFE5" w14:textId="6A274FA0" w:rsidR="009D73F9" w:rsidRPr="00FE19ED" w:rsidRDefault="009D73F9" w:rsidP="00A71142">
      <w:pPr>
        <w:spacing w:line="218" w:lineRule="auto"/>
        <w:ind w:left="180"/>
        <w:rPr>
          <w:rFonts w:eastAsia="Arial"/>
          <w:color w:val="auto"/>
        </w:rPr>
      </w:pPr>
    </w:p>
    <w:p w14:paraId="5BB83DD6" w14:textId="5C6FFE05" w:rsidR="00783AE4" w:rsidRPr="00FE19ED" w:rsidRDefault="00A71142" w:rsidP="00A71142">
      <w:pPr>
        <w:tabs>
          <w:tab w:val="left" w:pos="1080"/>
          <w:tab w:val="left" w:pos="1170"/>
        </w:tabs>
        <w:spacing w:line="218" w:lineRule="auto"/>
        <w:ind w:left="180"/>
        <w:rPr>
          <w:rFonts w:eastAsia="Arial"/>
          <w:color w:val="auto"/>
        </w:rPr>
      </w:pPr>
      <w:r>
        <w:rPr>
          <w:rFonts w:eastAsia="Arial"/>
          <w:color w:val="auto"/>
        </w:rPr>
        <w:t xml:space="preserve">        </w:t>
      </w:r>
      <w:r w:rsidR="009D73F9" w:rsidRPr="00FE19ED">
        <w:rPr>
          <w:rFonts w:eastAsia="Arial"/>
          <w:b/>
          <w:color w:val="auto"/>
        </w:rPr>
        <w:t>MX_To_MTCurrencyAmount</w:t>
      </w:r>
      <w:r w:rsidR="009D73F9" w:rsidRPr="00FE19ED">
        <w:rPr>
          <w:rFonts w:eastAsia="Arial"/>
          <w:color w:val="auto"/>
        </w:rPr>
        <w:t>(MXChargeAmount; MTCurrency, MTAmount)</w:t>
      </w:r>
    </w:p>
    <w:p w14:paraId="73B95578" w14:textId="77777777" w:rsidR="00A71142" w:rsidRDefault="00152A19" w:rsidP="00A71142">
      <w:pPr>
        <w:spacing w:line="218" w:lineRule="auto"/>
        <w:ind w:left="180"/>
        <w:rPr>
          <w:rFonts w:eastAsia="Arial"/>
          <w:color w:val="auto"/>
        </w:rPr>
      </w:pPr>
      <w:r w:rsidRPr="00FE19ED">
        <w:rPr>
          <w:rFonts w:eastAsia="Arial"/>
          <w:color w:val="auto"/>
        </w:rPr>
        <w:t xml:space="preserve">          </w:t>
      </w:r>
    </w:p>
    <w:p w14:paraId="567877AC" w14:textId="16EB4660" w:rsidR="00152A19" w:rsidRPr="00FE19ED" w:rsidRDefault="00A71142" w:rsidP="00A71142">
      <w:pPr>
        <w:spacing w:line="218" w:lineRule="auto"/>
        <w:ind w:left="180"/>
        <w:rPr>
          <w:rFonts w:eastAsia="Arial"/>
          <w:color w:val="auto"/>
        </w:rPr>
      </w:pPr>
      <w:r>
        <w:rPr>
          <w:rFonts w:eastAsia="Arial"/>
          <w:color w:val="auto"/>
        </w:rPr>
        <w:t xml:space="preserve">       </w:t>
      </w:r>
      <w:r w:rsidR="00152A19" w:rsidRPr="00FE19ED">
        <w:rPr>
          <w:rFonts w:eastAsia="Arial"/>
          <w:color w:val="auto"/>
        </w:rPr>
        <w:t xml:space="preserve"> MTCurrencyAmount = </w:t>
      </w:r>
      <w:r w:rsidR="00152A19" w:rsidRPr="007B11C4">
        <w:rPr>
          <w:rFonts w:eastAsia="Arial"/>
          <w:b/>
          <w:color w:val="auto"/>
        </w:rPr>
        <w:t>Concatenate</w:t>
      </w:r>
      <w:r w:rsidR="00152A19" w:rsidRPr="00FE19ED">
        <w:rPr>
          <w:rFonts w:eastAsia="Arial"/>
          <w:color w:val="auto"/>
        </w:rPr>
        <w:t>(MTChargeAmountCodeWord, MTCurrency, MTAmount)</w:t>
      </w:r>
    </w:p>
    <w:p w14:paraId="01D78E12" w14:textId="01187CD4" w:rsidR="00152A19" w:rsidRPr="00FE19ED" w:rsidRDefault="00152A19" w:rsidP="003A30A0">
      <w:pPr>
        <w:ind w:left="180"/>
        <w:rPr>
          <w:rFonts w:eastAsia="Arial"/>
          <w:color w:val="auto"/>
        </w:rPr>
      </w:pPr>
      <w:r w:rsidRPr="00FE19ED">
        <w:rPr>
          <w:rFonts w:eastAsia="Arial"/>
          <w:color w:val="auto"/>
        </w:rPr>
        <w:t xml:space="preserve">          </w:t>
      </w:r>
    </w:p>
    <w:p w14:paraId="2034F237" w14:textId="77777777" w:rsidR="00A965FC" w:rsidRPr="00FE19ED" w:rsidRDefault="00A965FC" w:rsidP="00A965FC">
      <w:pPr>
        <w:ind w:left="180"/>
        <w:rPr>
          <w:color w:val="auto"/>
        </w:rPr>
      </w:pPr>
      <w:r w:rsidRPr="00FE19ED">
        <w:rPr>
          <w:rFonts w:eastAsia="Arial"/>
          <w:color w:val="auto"/>
        </w:rPr>
        <w:t xml:space="preserve">              </w:t>
      </w:r>
      <w:r w:rsidRPr="00FE19ED">
        <w:rPr>
          <w:color w:val="auto"/>
        </w:rPr>
        <w:t xml:space="preserve">    / *check room left */</w:t>
      </w:r>
    </w:p>
    <w:p w14:paraId="2A3CE041" w14:textId="1F2530FC" w:rsidR="00A965FC" w:rsidRPr="00FE19ED" w:rsidRDefault="00A965FC" w:rsidP="00A965FC">
      <w:pPr>
        <w:spacing w:after="9"/>
        <w:ind w:right="157" w:hanging="716"/>
        <w:rPr>
          <w:rFonts w:eastAsia="Arial"/>
          <w:b/>
          <w:color w:val="auto"/>
        </w:rPr>
      </w:pPr>
      <w:r w:rsidRPr="00FE19ED">
        <w:rPr>
          <w:color w:val="auto"/>
        </w:rPr>
        <w:t xml:space="preserve">         </w:t>
      </w:r>
      <w:r w:rsidR="00902C30">
        <w:rPr>
          <w:rFonts w:eastAsia="Arial"/>
          <w:b/>
          <w:color w:val="auto"/>
        </w:rPr>
        <w:t>IF ReturnFirstLineEmpty</w:t>
      </w:r>
      <w:r w:rsidRPr="007B11C4">
        <w:rPr>
          <w:rFonts w:eastAsia="Arial"/>
          <w:color w:val="auto"/>
        </w:rPr>
        <w:t>(MT72, 6) = 0  THEN</w:t>
      </w:r>
    </w:p>
    <w:p w14:paraId="7C73E0E5" w14:textId="77777777" w:rsidR="00A965FC" w:rsidRPr="00FE19ED" w:rsidRDefault="00A965FC" w:rsidP="00A965FC">
      <w:pPr>
        <w:spacing w:after="9"/>
        <w:ind w:left="0" w:right="157" w:firstLine="0"/>
        <w:rPr>
          <w:rFonts w:eastAsia="Arial"/>
          <w:color w:val="auto"/>
        </w:rPr>
      </w:pPr>
      <w:r w:rsidRPr="00FE19ED">
        <w:rPr>
          <w:rFonts w:eastAsia="Arial"/>
          <w:color w:val="auto"/>
        </w:rPr>
        <w:t xml:space="preserve">                    Flag_MissingInformation = “True”</w:t>
      </w:r>
    </w:p>
    <w:p w14:paraId="0487B5BE" w14:textId="77777777" w:rsidR="00A965FC" w:rsidRPr="00FE19ED" w:rsidRDefault="00A965FC" w:rsidP="00A965FC">
      <w:pPr>
        <w:pStyle w:val="Heading4"/>
        <w:tabs>
          <w:tab w:val="center" w:pos="2297"/>
        </w:tabs>
        <w:ind w:left="-14" w:firstLine="0"/>
        <w:rPr>
          <w:rFonts w:ascii="Courier New" w:hAnsi="Courier New" w:cs="Courier New"/>
          <w:b w:val="0"/>
          <w:color w:val="auto"/>
          <w:sz w:val="20"/>
          <w:szCs w:val="20"/>
        </w:rPr>
      </w:pPr>
      <w:r w:rsidRPr="00FE19ED">
        <w:rPr>
          <w:rFonts w:ascii="Courier New" w:hAnsi="Courier New" w:cs="Courier New"/>
          <w:color w:val="auto"/>
        </w:rPr>
        <w:lastRenderedPageBreak/>
        <w:t xml:space="preserve">              </w:t>
      </w:r>
      <w:r w:rsidRPr="00FE19ED">
        <w:rPr>
          <w:rFonts w:ascii="Courier New" w:hAnsi="Courier New" w:cs="Courier New"/>
          <w:b w:val="0"/>
          <w:color w:val="auto"/>
          <w:sz w:val="20"/>
          <w:szCs w:val="20"/>
        </w:rPr>
        <w:t>Exit Function MX_To_MT72FullField3</w:t>
      </w:r>
    </w:p>
    <w:p w14:paraId="6553F9EF" w14:textId="3A67EEF0" w:rsidR="00A965FC" w:rsidRPr="00FE19ED" w:rsidRDefault="00A965FC" w:rsidP="00A965FC">
      <w:pPr>
        <w:ind w:hanging="498"/>
        <w:rPr>
          <w:color w:val="auto"/>
        </w:rPr>
      </w:pPr>
      <w:r w:rsidRPr="00FE19ED">
        <w:rPr>
          <w:b/>
          <w:color w:val="auto"/>
        </w:rPr>
        <w:t xml:space="preserve">     </w:t>
      </w:r>
      <w:r w:rsidR="00A71142">
        <w:rPr>
          <w:b/>
          <w:color w:val="auto"/>
        </w:rPr>
        <w:t xml:space="preserve">  </w:t>
      </w:r>
      <w:r w:rsidRPr="00FE19ED">
        <w:rPr>
          <w:b/>
          <w:color w:val="auto"/>
        </w:rPr>
        <w:t>ENDIF</w:t>
      </w:r>
    </w:p>
    <w:p w14:paraId="61A843B4" w14:textId="77777777" w:rsidR="00A965FC" w:rsidRPr="00FE19ED" w:rsidRDefault="00A965FC" w:rsidP="00A965FC">
      <w:pPr>
        <w:ind w:left="180"/>
        <w:rPr>
          <w:rFonts w:eastAsia="Arial"/>
          <w:color w:val="auto"/>
        </w:rPr>
      </w:pPr>
    </w:p>
    <w:p w14:paraId="0F3A303A" w14:textId="73D2D268" w:rsidR="00A965FC" w:rsidRPr="00902C30" w:rsidRDefault="00A71142" w:rsidP="00A965FC">
      <w:pPr>
        <w:ind w:left="0" w:firstLine="0"/>
        <w:rPr>
          <w:color w:val="auto"/>
        </w:rPr>
      </w:pPr>
      <w:r>
        <w:rPr>
          <w:b/>
          <w:color w:val="auto"/>
        </w:rPr>
        <w:t xml:space="preserve">          </w:t>
      </w:r>
      <w:r w:rsidR="00A965FC" w:rsidRPr="00902C30">
        <w:rPr>
          <w:color w:val="auto"/>
        </w:rPr>
        <w:t xml:space="preserve">NumberOfEmptyLines = 6 – </w:t>
      </w:r>
      <w:r w:rsidR="00A965FC" w:rsidRPr="007D05B6">
        <w:rPr>
          <w:b/>
          <w:color w:val="auto"/>
        </w:rPr>
        <w:t>ReturnFirstLineEmpty</w:t>
      </w:r>
      <w:r w:rsidR="00A965FC" w:rsidRPr="00902C30">
        <w:rPr>
          <w:color w:val="auto"/>
        </w:rPr>
        <w:t xml:space="preserve"> (MT72, 6) + 1</w:t>
      </w:r>
    </w:p>
    <w:p w14:paraId="4658E0C2" w14:textId="77777777" w:rsidR="00A965FC" w:rsidRPr="00FE19ED" w:rsidRDefault="00A965FC" w:rsidP="00A965FC">
      <w:pPr>
        <w:ind w:left="0" w:firstLine="0"/>
        <w:rPr>
          <w:color w:val="auto"/>
        </w:rPr>
      </w:pPr>
      <w:r w:rsidRPr="00FE19ED">
        <w:rPr>
          <w:color w:val="auto"/>
        </w:rPr>
        <w:t xml:space="preserve">                     /* Append info to Field 72 */</w:t>
      </w:r>
    </w:p>
    <w:p w14:paraId="5AB35B73" w14:textId="53A80D46" w:rsidR="00A965FC" w:rsidRPr="00FE19ED" w:rsidRDefault="00A71142" w:rsidP="00A965FC">
      <w:pPr>
        <w:ind w:left="0" w:firstLine="0"/>
        <w:rPr>
          <w:color w:val="auto"/>
        </w:rPr>
      </w:pPr>
      <w:r>
        <w:rPr>
          <w:color w:val="auto"/>
        </w:rPr>
        <w:t xml:space="preserve">     </w:t>
      </w:r>
      <w:r w:rsidR="00A965FC" w:rsidRPr="00902C30">
        <w:rPr>
          <w:b/>
          <w:color w:val="auto"/>
        </w:rPr>
        <w:t>AppendComplexMT72</w:t>
      </w:r>
      <w:r w:rsidR="00A965FC" w:rsidRPr="00FE19ED">
        <w:rPr>
          <w:color w:val="auto"/>
        </w:rPr>
        <w:t xml:space="preserve">(NumberOfEmptyLines, </w:t>
      </w:r>
      <w:r w:rsidR="00A965FC" w:rsidRPr="00FE19ED">
        <w:rPr>
          <w:rFonts w:eastAsia="Arial"/>
          <w:color w:val="auto"/>
        </w:rPr>
        <w:t>MTCurrencyAmount</w:t>
      </w:r>
      <w:r w:rsidR="00A965FC" w:rsidRPr="00FE19ED">
        <w:rPr>
          <w:color w:val="auto"/>
        </w:rPr>
        <w:t>, MT72;MT72)</w:t>
      </w:r>
    </w:p>
    <w:p w14:paraId="017784F2" w14:textId="77777777" w:rsidR="00783AE4" w:rsidRPr="00FE19ED" w:rsidRDefault="00783AE4" w:rsidP="003A30A0">
      <w:pPr>
        <w:ind w:left="180"/>
        <w:rPr>
          <w:rFonts w:eastAsia="Arial"/>
          <w:color w:val="auto"/>
        </w:rPr>
      </w:pPr>
    </w:p>
    <w:p w14:paraId="78EAC682" w14:textId="788224F6" w:rsidR="00783AE4" w:rsidRPr="00FE19ED" w:rsidRDefault="00783AE4" w:rsidP="00A71142">
      <w:pPr>
        <w:tabs>
          <w:tab w:val="left" w:pos="720"/>
        </w:tabs>
        <w:ind w:left="180"/>
        <w:rPr>
          <w:rFonts w:eastAsia="Arial"/>
          <w:b/>
          <w:color w:val="auto"/>
        </w:rPr>
      </w:pPr>
      <w:r w:rsidRPr="00FE19ED">
        <w:rPr>
          <w:rFonts w:eastAsia="Arial"/>
          <w:color w:val="auto"/>
        </w:rPr>
        <w:t xml:space="preserve">   </w:t>
      </w:r>
      <w:r w:rsidR="00A71142">
        <w:rPr>
          <w:rFonts w:eastAsia="Arial"/>
          <w:color w:val="auto"/>
        </w:rPr>
        <w:t xml:space="preserve"> </w:t>
      </w:r>
      <w:r w:rsidR="00A965FC" w:rsidRPr="00FE19ED">
        <w:rPr>
          <w:rFonts w:eastAsia="Arial"/>
          <w:b/>
          <w:color w:val="auto"/>
        </w:rPr>
        <w:t>Next i</w:t>
      </w:r>
    </w:p>
    <w:p w14:paraId="54D5C265" w14:textId="4038C77C" w:rsidR="00A965FC" w:rsidRPr="00FE19ED" w:rsidRDefault="00A965FC" w:rsidP="00A71142">
      <w:pPr>
        <w:ind w:left="0" w:firstLine="0"/>
        <w:rPr>
          <w:rFonts w:eastAsia="Arial"/>
          <w:color w:val="auto"/>
        </w:rPr>
      </w:pPr>
      <w:r w:rsidRPr="00FE19ED">
        <w:rPr>
          <w:rFonts w:eastAsia="Arial"/>
          <w:b/>
          <w:color w:val="auto"/>
        </w:rPr>
        <w:t xml:space="preserve">ENDIF </w:t>
      </w:r>
      <w:r w:rsidRPr="00FE19ED">
        <w:rPr>
          <w:rFonts w:eastAsia="Arial"/>
          <w:color w:val="auto"/>
        </w:rPr>
        <w:t xml:space="preserve"> /* MXChargesInformation IsPresent */</w:t>
      </w:r>
    </w:p>
    <w:p w14:paraId="0C1B3596" w14:textId="77777777" w:rsidR="00A965FC" w:rsidRPr="00B74479" w:rsidRDefault="00A965FC" w:rsidP="003A30A0">
      <w:pPr>
        <w:ind w:left="180"/>
        <w:rPr>
          <w:rFonts w:eastAsia="Arial"/>
        </w:rPr>
      </w:pPr>
    </w:p>
    <w:p w14:paraId="27474C16" w14:textId="5FB6915A" w:rsidR="00A965FC" w:rsidRPr="00B74479" w:rsidRDefault="00A965FC" w:rsidP="003A30A0">
      <w:pPr>
        <w:ind w:left="180"/>
        <w:rPr>
          <w:rFonts w:eastAsia="Arial"/>
        </w:rPr>
      </w:pPr>
    </w:p>
    <w:p w14:paraId="0E2216CB" w14:textId="00773734" w:rsidR="00EE48FF" w:rsidRDefault="00EE48FF" w:rsidP="009B243A">
      <w:pPr>
        <w:ind w:left="810" w:right="-137"/>
      </w:pPr>
    </w:p>
    <w:p w14:paraId="478F6C84" w14:textId="6E2A5F50" w:rsidR="00EE48FF" w:rsidRDefault="003F5EFA" w:rsidP="006713A0">
      <w:pPr>
        <w:pStyle w:val="Heading3"/>
      </w:pPr>
      <w:bookmarkStart w:id="5505" w:name="_Toc136351308"/>
      <w:r>
        <w:t>4.3.19</w:t>
      </w:r>
      <w:r w:rsidR="006741B9">
        <w:t xml:space="preserve">  </w:t>
      </w:r>
      <w:r w:rsidR="00EE48FF">
        <w:t>MX_To_MTRegulatoryReporting</w:t>
      </w:r>
      <w:bookmarkEnd w:id="5505"/>
    </w:p>
    <w:p w14:paraId="6442E4C2" w14:textId="77777777" w:rsidR="00EE48FF" w:rsidRPr="00767B2A" w:rsidRDefault="00EE48FF" w:rsidP="00EE48FF"/>
    <w:p w14:paraId="754EDA63" w14:textId="77777777" w:rsidR="00EE48FF" w:rsidRDefault="00EE48FF" w:rsidP="00EE48FF">
      <w:pPr>
        <w:spacing w:after="95"/>
        <w:ind w:left="419" w:right="157" w:hanging="7"/>
        <w:rPr>
          <w:rFonts w:ascii="Arial" w:eastAsia="Arial" w:hAnsi="Arial" w:cs="Arial"/>
          <w:b/>
        </w:rPr>
      </w:pPr>
      <w:r>
        <w:rPr>
          <w:rFonts w:ascii="Arial" w:eastAsia="Arial" w:hAnsi="Arial" w:cs="Arial"/>
          <w:b/>
        </w:rPr>
        <w:t xml:space="preserve">Name </w:t>
      </w:r>
    </w:p>
    <w:p w14:paraId="6D1D0817" w14:textId="77777777" w:rsidR="00EE48FF" w:rsidRDefault="00EE48FF" w:rsidP="00EE48FF">
      <w:pPr>
        <w:spacing w:after="112" w:line="249" w:lineRule="auto"/>
        <w:ind w:left="849" w:right="15" w:hanging="10"/>
      </w:pPr>
      <w:r>
        <w:rPr>
          <w:rFonts w:ascii="Arial" w:eastAsia="Arial" w:hAnsi="Arial" w:cs="Arial"/>
        </w:rPr>
        <w:t>MX_To_MTRegulatoryReporting</w:t>
      </w:r>
    </w:p>
    <w:p w14:paraId="0DCC4B93" w14:textId="77777777" w:rsidR="00EE48FF" w:rsidRDefault="00EE48FF" w:rsidP="00EE48FF">
      <w:pPr>
        <w:spacing w:after="95"/>
        <w:ind w:left="419" w:right="157" w:hanging="7"/>
        <w:rPr>
          <w:rFonts w:ascii="Arial" w:eastAsia="Arial" w:hAnsi="Arial" w:cs="Arial"/>
          <w:b/>
        </w:rPr>
      </w:pPr>
      <w:r>
        <w:rPr>
          <w:rFonts w:ascii="Arial" w:eastAsia="Arial" w:hAnsi="Arial" w:cs="Arial"/>
          <w:b/>
        </w:rPr>
        <w:t xml:space="preserve">Business description  </w:t>
      </w:r>
    </w:p>
    <w:p w14:paraId="3ED45FE4" w14:textId="323A7E52" w:rsidR="00EE48FF" w:rsidRDefault="00EE48FF" w:rsidP="00EE48FF">
      <w:pPr>
        <w:spacing w:after="95"/>
        <w:ind w:left="419" w:right="157" w:hanging="7"/>
        <w:rPr>
          <w:rFonts w:ascii="Arial" w:eastAsia="Arial" w:hAnsi="Arial" w:cs="Arial"/>
        </w:rPr>
      </w:pPr>
      <w:r>
        <w:rPr>
          <w:rFonts w:ascii="Arial" w:eastAsia="Arial" w:hAnsi="Arial" w:cs="Arial"/>
        </w:rPr>
        <w:t>MX RegulatoryReporting/Details/Information</w:t>
      </w:r>
      <w:r w:rsidR="00F0010C">
        <w:rPr>
          <w:rFonts w:ascii="Arial" w:eastAsia="Arial" w:hAnsi="Arial" w:cs="Arial"/>
        </w:rPr>
        <w:t xml:space="preserve"> is translated to field 77B in a pure textual</w:t>
      </w:r>
      <w:r w:rsidR="003F7B74">
        <w:rPr>
          <w:rFonts w:ascii="Arial" w:eastAsia="Arial" w:hAnsi="Arial" w:cs="Arial"/>
        </w:rPr>
        <w:t xml:space="preserve"> format in order to save space (meaning that if the code word “/ORDERRES/” or “/BENEFRES/” is present</w:t>
      </w:r>
      <w:r w:rsidR="00E50538">
        <w:rPr>
          <w:rFonts w:ascii="Arial" w:eastAsia="Arial" w:hAnsi="Arial" w:cs="Arial"/>
        </w:rPr>
        <w:t xml:space="preserve"> in MX RegulatoryReporting</w:t>
      </w:r>
      <w:r w:rsidR="003F7B74">
        <w:rPr>
          <w:rFonts w:ascii="Arial" w:eastAsia="Arial" w:hAnsi="Arial" w:cs="Arial"/>
        </w:rPr>
        <w:t>, it will not be extracted from MX to start a new line in MT Field 77B.</w:t>
      </w:r>
    </w:p>
    <w:p w14:paraId="5F7EF2A3" w14:textId="64CFF745" w:rsidR="00277E33" w:rsidRDefault="007A5CB2" w:rsidP="00277E33">
      <w:pPr>
        <w:spacing w:after="95"/>
        <w:ind w:left="419" w:right="157" w:hanging="7"/>
        <w:rPr>
          <w:rFonts w:ascii="Arial" w:eastAsia="Arial" w:hAnsi="Arial" w:cs="Arial"/>
        </w:rPr>
      </w:pPr>
      <w:r>
        <w:rPr>
          <w:rFonts w:ascii="Arial" w:eastAsia="Arial" w:hAnsi="Arial" w:cs="Arial"/>
        </w:rPr>
        <w:t>If there is still room left</w:t>
      </w:r>
      <w:r w:rsidR="00E459A4">
        <w:rPr>
          <w:rFonts w:ascii="Arial" w:eastAsia="Arial" w:hAnsi="Arial" w:cs="Arial"/>
        </w:rPr>
        <w:t>,</w:t>
      </w:r>
      <w:r>
        <w:rPr>
          <w:rFonts w:ascii="Arial" w:eastAsia="Arial" w:hAnsi="Arial" w:cs="Arial"/>
        </w:rPr>
        <w:t xml:space="preserve"> </w:t>
      </w:r>
      <w:r w:rsidR="00E459A4">
        <w:rPr>
          <w:rFonts w:ascii="Arial" w:eastAsia="Arial" w:hAnsi="Arial" w:cs="Arial"/>
        </w:rPr>
        <w:t>and if the code words “/ORDERRES/”, “/BENEFRES/” are not present in MX RegulatoryReporting/Details/Information, t</w:t>
      </w:r>
      <w:r w:rsidR="00277E33" w:rsidRPr="00012566">
        <w:rPr>
          <w:rFonts w:ascii="Arial" w:eastAsia="Arial" w:hAnsi="Arial" w:cs="Arial"/>
        </w:rPr>
        <w:t xml:space="preserve">he </w:t>
      </w:r>
      <w:r w:rsidR="00277E33">
        <w:rPr>
          <w:rFonts w:ascii="Arial" w:eastAsia="Arial" w:hAnsi="Arial" w:cs="Arial"/>
        </w:rPr>
        <w:t>function extracts information from Debtor and Creditor CountryOfResidence, if present and concatenates with the MT code word respectively /ORDERRES/ and /BENEFRES/</w:t>
      </w:r>
      <w:r w:rsidR="00F175DD">
        <w:rPr>
          <w:rFonts w:ascii="Arial" w:eastAsia="Arial" w:hAnsi="Arial" w:cs="Arial"/>
        </w:rPr>
        <w:t>. This information is concatenated</w:t>
      </w:r>
      <w:r w:rsidR="00A31E1A">
        <w:rPr>
          <w:rFonts w:ascii="Arial" w:eastAsia="Arial" w:hAnsi="Arial" w:cs="Arial"/>
        </w:rPr>
        <w:t xml:space="preserve"> </w:t>
      </w:r>
      <w:r w:rsidR="00E459A4">
        <w:rPr>
          <w:rFonts w:ascii="Arial" w:eastAsia="Arial" w:hAnsi="Arial" w:cs="Arial"/>
        </w:rPr>
        <w:t>to field 77B</w:t>
      </w:r>
      <w:r w:rsidR="00607269">
        <w:rPr>
          <w:rFonts w:ascii="Arial" w:eastAsia="Arial" w:hAnsi="Arial" w:cs="Arial"/>
        </w:rPr>
        <w:t>, if there is still room left.</w:t>
      </w:r>
    </w:p>
    <w:p w14:paraId="26F7603B" w14:textId="5ECDE3E2" w:rsidR="00391247" w:rsidRDefault="00391247" w:rsidP="00277E33">
      <w:pPr>
        <w:spacing w:after="95"/>
        <w:ind w:left="419" w:right="157" w:hanging="7"/>
        <w:rPr>
          <w:rFonts w:ascii="Arial" w:eastAsia="Arial" w:hAnsi="Arial" w:cs="Arial"/>
        </w:rPr>
      </w:pPr>
      <w:r>
        <w:rPr>
          <w:rFonts w:ascii="Arial" w:eastAsia="Arial" w:hAnsi="Arial" w:cs="Arial"/>
        </w:rPr>
        <w:t>It is assumed that if “/ORDERRES/” or “/BENEFRES/”</w:t>
      </w:r>
      <w:r w:rsidR="006A1698">
        <w:rPr>
          <w:rFonts w:ascii="Arial" w:eastAsia="Arial" w:hAnsi="Arial" w:cs="Arial"/>
        </w:rPr>
        <w:t xml:space="preserve"> if present in MX Regulato</w:t>
      </w:r>
      <w:r w:rsidR="003F1832">
        <w:rPr>
          <w:rFonts w:ascii="Arial" w:eastAsia="Arial" w:hAnsi="Arial" w:cs="Arial"/>
        </w:rPr>
        <w:t>ryReporting/Details/Information</w:t>
      </w:r>
      <w:r w:rsidR="00607269">
        <w:rPr>
          <w:rFonts w:ascii="Arial" w:eastAsia="Arial" w:hAnsi="Arial" w:cs="Arial"/>
        </w:rPr>
        <w:t xml:space="preserve">, </w:t>
      </w:r>
      <w:r>
        <w:rPr>
          <w:rFonts w:ascii="Arial" w:eastAsia="Arial" w:hAnsi="Arial" w:cs="Arial"/>
        </w:rPr>
        <w:t>is followed with the country of residence of the debto</w:t>
      </w:r>
      <w:r w:rsidR="006A1698">
        <w:rPr>
          <w:rFonts w:ascii="Arial" w:eastAsia="Arial" w:hAnsi="Arial" w:cs="Arial"/>
        </w:rPr>
        <w:t>r, creditor respectively.</w:t>
      </w:r>
      <w:r w:rsidR="00C13D52">
        <w:rPr>
          <w:rFonts w:ascii="Arial" w:eastAsia="Arial" w:hAnsi="Arial" w:cs="Arial"/>
        </w:rPr>
        <w:t xml:space="preserve"> But no check is done. If the Debtor (Creditor) country of residence is also present, it will be ignored and no missing information is reported. </w:t>
      </w:r>
    </w:p>
    <w:p w14:paraId="5AB2C21A" w14:textId="77777777" w:rsidR="00E459A4" w:rsidRDefault="00E459A4" w:rsidP="00E459A4">
      <w:pPr>
        <w:spacing w:after="95"/>
        <w:ind w:left="419" w:right="157" w:hanging="7"/>
        <w:rPr>
          <w:rFonts w:ascii="Arial" w:eastAsia="Arial" w:hAnsi="Arial" w:cs="Arial"/>
        </w:rPr>
      </w:pPr>
      <w:r>
        <w:rPr>
          <w:rFonts w:ascii="Arial" w:eastAsia="Arial" w:hAnsi="Arial" w:cs="Arial"/>
        </w:rPr>
        <w:t xml:space="preserve">If truncation is needed, sign “+” is added. </w:t>
      </w:r>
    </w:p>
    <w:p w14:paraId="746F79E1" w14:textId="77777777" w:rsidR="00EE48FF" w:rsidRDefault="00EE48FF" w:rsidP="00EE48FF">
      <w:pPr>
        <w:spacing w:after="95"/>
        <w:ind w:left="419" w:right="157" w:hanging="7"/>
        <w:rPr>
          <w:rFonts w:ascii="Arial" w:eastAsia="Arial" w:hAnsi="Arial" w:cs="Arial"/>
        </w:rPr>
      </w:pPr>
      <w:r>
        <w:rPr>
          <w:rFonts w:ascii="Arial" w:eastAsia="Arial" w:hAnsi="Arial" w:cs="Arial"/>
        </w:rPr>
        <w:t xml:space="preserve">Other data present in the component  RegulatoryReporting will not be translated. </w:t>
      </w:r>
    </w:p>
    <w:p w14:paraId="5F1EB53C" w14:textId="77777777" w:rsidR="00EE48FF" w:rsidRDefault="00EE48FF" w:rsidP="00EE48FF">
      <w:pPr>
        <w:spacing w:after="95"/>
        <w:ind w:left="419" w:right="157" w:hanging="7"/>
        <w:rPr>
          <w:rFonts w:ascii="Arial" w:eastAsia="Arial" w:hAnsi="Arial" w:cs="Arial"/>
        </w:rPr>
      </w:pPr>
      <w:r>
        <w:rPr>
          <w:rFonts w:ascii="Arial" w:eastAsia="Arial" w:hAnsi="Arial" w:cs="Arial"/>
        </w:rPr>
        <w:t xml:space="preserve">         </w:t>
      </w:r>
    </w:p>
    <w:p w14:paraId="381BB615" w14:textId="77777777" w:rsidR="00EE48FF" w:rsidRDefault="00EE48FF" w:rsidP="00EE48FF">
      <w:pPr>
        <w:spacing w:after="95"/>
        <w:ind w:left="419" w:right="157" w:hanging="7"/>
      </w:pPr>
      <w:r>
        <w:rPr>
          <w:rFonts w:ascii="Arial" w:eastAsia="Arial" w:hAnsi="Arial" w:cs="Arial"/>
          <w:b/>
        </w:rPr>
        <w:t xml:space="preserve">Format </w:t>
      </w:r>
    </w:p>
    <w:p w14:paraId="1A252410" w14:textId="77777777" w:rsidR="00EE48FF" w:rsidRDefault="00EE48FF" w:rsidP="00EE48FF">
      <w:pPr>
        <w:spacing w:after="112" w:line="249" w:lineRule="auto"/>
        <w:ind w:left="849" w:right="15" w:hanging="10"/>
      </w:pPr>
      <w:r>
        <w:rPr>
          <w:rFonts w:ascii="Arial" w:eastAsia="Arial" w:hAnsi="Arial" w:cs="Arial"/>
          <w:b/>
        </w:rPr>
        <w:t>MX_To_MTRegulatoryReporting</w:t>
      </w:r>
      <w:r>
        <w:rPr>
          <w:rFonts w:ascii="Arial" w:eastAsia="Arial" w:hAnsi="Arial" w:cs="Arial"/>
        </w:rPr>
        <w:t xml:space="preserve">(MXRegulatoryReporting, Debtor, Creditor; MT77) </w:t>
      </w:r>
    </w:p>
    <w:p w14:paraId="1DE54AE3" w14:textId="77777777" w:rsidR="00EE48FF" w:rsidRDefault="00EE48FF" w:rsidP="00EE48FF">
      <w:pPr>
        <w:spacing w:after="95"/>
        <w:ind w:left="860" w:right="157" w:hanging="7"/>
      </w:pPr>
      <w:r>
        <w:rPr>
          <w:rFonts w:ascii="Arial" w:eastAsia="Arial" w:hAnsi="Arial" w:cs="Arial"/>
          <w:b/>
        </w:rPr>
        <w:t xml:space="preserve">Input </w:t>
      </w:r>
    </w:p>
    <w:p w14:paraId="0076AE7A" w14:textId="77777777" w:rsidR="00EE48FF" w:rsidRDefault="00EE48FF" w:rsidP="00EE48FF">
      <w:pPr>
        <w:spacing w:after="112" w:line="249" w:lineRule="auto"/>
        <w:ind w:left="849" w:right="15" w:hanging="10"/>
        <w:rPr>
          <w:rFonts w:ascii="Arial" w:eastAsia="Arial" w:hAnsi="Arial" w:cs="Arial"/>
        </w:rPr>
      </w:pPr>
      <w:r>
        <w:rPr>
          <w:rFonts w:ascii="Arial" w:eastAsia="Arial" w:hAnsi="Arial" w:cs="Arial"/>
        </w:rPr>
        <w:t>MXRegulatoryReporting typed RegulatoryReporting3</w:t>
      </w:r>
    </w:p>
    <w:p w14:paraId="641020C9" w14:textId="77777777" w:rsidR="00EE48FF" w:rsidRDefault="00EE48FF" w:rsidP="00EE48FF">
      <w:pPr>
        <w:spacing w:after="112" w:line="249" w:lineRule="auto"/>
        <w:ind w:left="849" w:right="15" w:hanging="10"/>
      </w:pPr>
      <w:r>
        <w:rPr>
          <w:rFonts w:ascii="Arial" w:eastAsia="Arial" w:hAnsi="Arial" w:cs="Arial"/>
        </w:rPr>
        <w:t>Debtor, Creditor typed PartyIdentifier135</w:t>
      </w:r>
    </w:p>
    <w:p w14:paraId="59C6AE23" w14:textId="77777777" w:rsidR="00EE48FF" w:rsidRDefault="00EE48FF" w:rsidP="00EE48FF">
      <w:pPr>
        <w:spacing w:after="95"/>
        <w:ind w:left="860" w:right="157" w:hanging="7"/>
      </w:pPr>
      <w:r>
        <w:rPr>
          <w:rFonts w:ascii="Arial" w:eastAsia="Arial" w:hAnsi="Arial" w:cs="Arial"/>
          <w:b/>
        </w:rPr>
        <w:t xml:space="preserve">Output </w:t>
      </w:r>
    </w:p>
    <w:p w14:paraId="36136855" w14:textId="77777777" w:rsidR="00EE48FF" w:rsidRDefault="00EE48FF" w:rsidP="00EE48FF">
      <w:pPr>
        <w:spacing w:after="112" w:line="249" w:lineRule="auto"/>
        <w:ind w:left="0" w:right="15" w:firstLine="0"/>
      </w:pPr>
      <w:r>
        <w:rPr>
          <w:rFonts w:ascii="Arial" w:eastAsia="Arial" w:hAnsi="Arial" w:cs="Arial"/>
        </w:rPr>
        <w:tab/>
        <w:t xml:space="preserve">   MT77 is field MT 77B (3*35 char)</w:t>
      </w:r>
    </w:p>
    <w:p w14:paraId="219642C6" w14:textId="77777777" w:rsidR="00EE48FF" w:rsidRDefault="00EE48FF" w:rsidP="00EE48FF">
      <w:pPr>
        <w:spacing w:after="0" w:line="370" w:lineRule="auto"/>
        <w:ind w:left="839" w:right="6155" w:hanging="427"/>
        <w:rPr>
          <w:rFonts w:ascii="Arial" w:eastAsia="Arial" w:hAnsi="Arial" w:cs="Arial"/>
          <w:b/>
        </w:rPr>
      </w:pPr>
      <w:r>
        <w:rPr>
          <w:rFonts w:ascii="Arial" w:eastAsia="Arial" w:hAnsi="Arial" w:cs="Arial"/>
          <w:b/>
        </w:rPr>
        <w:t xml:space="preserve">Preconditions </w:t>
      </w:r>
    </w:p>
    <w:p w14:paraId="1C8C5AC2" w14:textId="62858848" w:rsidR="00EE48FF" w:rsidRDefault="006713A0" w:rsidP="00EE48FF">
      <w:pPr>
        <w:spacing w:after="0" w:line="370" w:lineRule="auto"/>
        <w:ind w:left="839" w:right="-1703" w:hanging="427"/>
        <w:rPr>
          <w:rFonts w:ascii="Arial" w:eastAsia="Arial" w:hAnsi="Arial" w:cs="Arial"/>
        </w:rPr>
      </w:pPr>
      <w:r>
        <w:rPr>
          <w:rFonts w:ascii="Arial" w:hAnsi="Arial" w:cs="Arial"/>
        </w:rPr>
        <w:t xml:space="preserve">       </w:t>
      </w:r>
      <w:r w:rsidR="00EE48FF">
        <w:rPr>
          <w:rFonts w:ascii="Arial" w:hAnsi="Arial" w:cs="Arial"/>
        </w:rPr>
        <w:t xml:space="preserve">None </w:t>
      </w:r>
    </w:p>
    <w:p w14:paraId="4F827A20" w14:textId="77777777" w:rsidR="00EE48FF" w:rsidRDefault="00EE48FF" w:rsidP="00EE48FF">
      <w:pPr>
        <w:ind w:left="0" w:firstLine="0"/>
        <w:rPr>
          <w:rFonts w:ascii="Arial" w:eastAsia="Arial" w:hAnsi="Arial" w:cs="Arial"/>
          <w:b/>
        </w:rPr>
      </w:pPr>
      <w:r>
        <w:rPr>
          <w:rFonts w:ascii="Arial" w:eastAsia="Arial" w:hAnsi="Arial" w:cs="Arial"/>
          <w:b/>
        </w:rPr>
        <w:t xml:space="preserve">       Formal description</w:t>
      </w:r>
    </w:p>
    <w:p w14:paraId="5B93F990" w14:textId="77777777" w:rsidR="00EE48FF" w:rsidRDefault="00EE48FF" w:rsidP="00EE48FF">
      <w:pPr>
        <w:ind w:left="0" w:firstLine="0"/>
        <w:rPr>
          <w:rFonts w:ascii="Arial" w:eastAsia="Arial" w:hAnsi="Arial" w:cs="Arial"/>
          <w:b/>
        </w:rPr>
      </w:pPr>
    </w:p>
    <w:p w14:paraId="56D9DE48" w14:textId="3C97B9EE" w:rsidR="00EE48FF" w:rsidRPr="006713A0" w:rsidRDefault="00EE48FF" w:rsidP="00EE48FF">
      <w:pPr>
        <w:ind w:left="0" w:firstLine="0"/>
        <w:rPr>
          <w:rFonts w:eastAsia="Arial"/>
        </w:rPr>
      </w:pPr>
      <w:r w:rsidRPr="006713A0">
        <w:rPr>
          <w:rFonts w:eastAsia="Arial"/>
        </w:rPr>
        <w:lastRenderedPageBreak/>
        <w:t xml:space="preserve">/* Local variables </w:t>
      </w:r>
    </w:p>
    <w:p w14:paraId="751A758E" w14:textId="367C34B0" w:rsidR="001F20B1" w:rsidRPr="006713A0" w:rsidRDefault="001F20B1" w:rsidP="001F20B1">
      <w:pPr>
        <w:ind w:left="0" w:firstLine="0"/>
        <w:rPr>
          <w:rFonts w:eastAsia="Arial"/>
        </w:rPr>
      </w:pPr>
      <w:r w:rsidRPr="006713A0">
        <w:rPr>
          <w:rFonts w:eastAsia="Arial"/>
        </w:rPr>
        <w:t>NumberOfRegulatoryReportingOccurrences, NumberOfDetailsOccurrences, NumberOfInformationOccurrences</w:t>
      </w:r>
      <w:r w:rsidR="002536B0" w:rsidRPr="006713A0">
        <w:rPr>
          <w:rFonts w:eastAsia="Arial"/>
        </w:rPr>
        <w:t>, RemainingSpace</w:t>
      </w:r>
      <w:r w:rsidRPr="006713A0">
        <w:rPr>
          <w:rFonts w:eastAsia="Arial"/>
        </w:rPr>
        <w:t xml:space="preserve"> : integer</w:t>
      </w:r>
    </w:p>
    <w:p w14:paraId="2790D7A6" w14:textId="152B2FBA" w:rsidR="001F20B1" w:rsidRPr="006713A0" w:rsidRDefault="001F20B1" w:rsidP="001F20B1">
      <w:pPr>
        <w:ind w:left="0" w:firstLine="0"/>
        <w:rPr>
          <w:rFonts w:eastAsia="Arial"/>
        </w:rPr>
      </w:pPr>
      <w:r w:rsidRPr="006713A0">
        <w:rPr>
          <w:rFonts w:eastAsia="Arial"/>
        </w:rPr>
        <w:t>DebtorCountryOfResidenceIndicator, CreditorCountryOfResidenceIndicator</w:t>
      </w:r>
      <w:r w:rsidR="007B5F66" w:rsidRPr="006713A0">
        <w:rPr>
          <w:rFonts w:eastAsia="Arial"/>
        </w:rPr>
        <w:t>, BENEFFound,ORDER</w:t>
      </w:r>
      <w:r w:rsidR="00F2009A" w:rsidRPr="006713A0">
        <w:rPr>
          <w:rFonts w:eastAsia="Arial"/>
        </w:rPr>
        <w:t>Found</w:t>
      </w:r>
      <w:r w:rsidRPr="006713A0">
        <w:rPr>
          <w:rFonts w:eastAsia="Arial"/>
        </w:rPr>
        <w:t xml:space="preserve"> : Boolean</w:t>
      </w:r>
    </w:p>
    <w:p w14:paraId="295E57CC" w14:textId="2E981A8F" w:rsidR="00FF0F75" w:rsidRPr="006713A0" w:rsidRDefault="00FF0F75" w:rsidP="001F20B1">
      <w:pPr>
        <w:ind w:left="0" w:firstLine="0"/>
        <w:rPr>
          <w:rFonts w:eastAsia="Arial"/>
        </w:rPr>
      </w:pPr>
      <w:r w:rsidRPr="006713A0">
        <w:rPr>
          <w:rFonts w:eastAsia="Arial"/>
        </w:rPr>
        <w:t>MTRegulatoryReporting</w:t>
      </w:r>
      <w:r w:rsidR="002064BD" w:rsidRPr="006713A0">
        <w:rPr>
          <w:rFonts w:eastAsia="Arial"/>
        </w:rPr>
        <w:t>Concatenated</w:t>
      </w:r>
      <w:r w:rsidR="00F2009A" w:rsidRPr="006713A0">
        <w:rPr>
          <w:rFonts w:eastAsia="Arial"/>
        </w:rPr>
        <w:t>, BENEFCode, ORDERCode</w:t>
      </w:r>
      <w:r w:rsidRPr="006713A0">
        <w:rPr>
          <w:rFonts w:eastAsia="Arial"/>
        </w:rPr>
        <w:t xml:space="preserve"> : string</w:t>
      </w:r>
      <w:r w:rsidR="006713A0">
        <w:rPr>
          <w:rFonts w:eastAsia="Arial"/>
        </w:rPr>
        <w:t xml:space="preserve"> */</w:t>
      </w:r>
    </w:p>
    <w:p w14:paraId="3F2808F8" w14:textId="7F33701A" w:rsidR="00F77F91" w:rsidRPr="006713A0" w:rsidRDefault="00F77F91" w:rsidP="009B243A">
      <w:pPr>
        <w:ind w:left="810" w:right="-137"/>
      </w:pPr>
    </w:p>
    <w:p w14:paraId="3B3FC0B7" w14:textId="0F8C0CC2" w:rsidR="001F20B1" w:rsidRPr="006713A0" w:rsidRDefault="001F20B1" w:rsidP="001F20B1">
      <w:pPr>
        <w:ind w:left="0" w:right="-137"/>
        <w:rPr>
          <w:rFonts w:eastAsia="Arial"/>
        </w:rPr>
      </w:pPr>
      <w:r w:rsidRPr="006713A0">
        <w:rPr>
          <w:rFonts w:eastAsia="Arial"/>
        </w:rPr>
        <w:t>DebtorCountryOfResidenceIndicator = false</w:t>
      </w:r>
    </w:p>
    <w:p w14:paraId="73609F63" w14:textId="4B011B94" w:rsidR="001F20B1" w:rsidRPr="006713A0" w:rsidRDefault="001F20B1" w:rsidP="001F20B1">
      <w:pPr>
        <w:ind w:left="0" w:right="-137"/>
        <w:rPr>
          <w:rFonts w:eastAsia="Arial"/>
        </w:rPr>
      </w:pPr>
      <w:r w:rsidRPr="006713A0">
        <w:rPr>
          <w:rFonts w:eastAsia="Arial"/>
        </w:rPr>
        <w:t>CreditorCountryOfResidenceIndicator = false</w:t>
      </w:r>
    </w:p>
    <w:p w14:paraId="048BD3E9" w14:textId="67727A23" w:rsidR="00F2009A" w:rsidRPr="006713A0" w:rsidRDefault="00F2009A" w:rsidP="001F20B1">
      <w:pPr>
        <w:ind w:left="0" w:right="-137"/>
        <w:rPr>
          <w:rFonts w:eastAsia="Arial"/>
        </w:rPr>
      </w:pPr>
    </w:p>
    <w:p w14:paraId="5BE642CD" w14:textId="17BBCC1D" w:rsidR="00F2009A" w:rsidRPr="006713A0" w:rsidRDefault="00F2009A" w:rsidP="001F20B1">
      <w:pPr>
        <w:ind w:left="0" w:right="-137"/>
        <w:rPr>
          <w:rFonts w:eastAsia="Arial"/>
        </w:rPr>
      </w:pPr>
      <w:r w:rsidRPr="006713A0">
        <w:rPr>
          <w:rFonts w:eastAsia="Arial"/>
        </w:rPr>
        <w:t>BENEFFound = false</w:t>
      </w:r>
    </w:p>
    <w:p w14:paraId="2DC47977" w14:textId="1ADE0382" w:rsidR="00F2009A" w:rsidRPr="006713A0" w:rsidRDefault="00F2009A" w:rsidP="001F20B1">
      <w:pPr>
        <w:ind w:left="0" w:right="-137"/>
        <w:rPr>
          <w:rFonts w:eastAsia="Arial"/>
        </w:rPr>
      </w:pPr>
      <w:r w:rsidRPr="006713A0">
        <w:rPr>
          <w:rFonts w:eastAsia="Arial"/>
        </w:rPr>
        <w:t>ORDERFound =</w:t>
      </w:r>
      <w:r w:rsidR="00B96DC6">
        <w:rPr>
          <w:rFonts w:eastAsia="Arial"/>
        </w:rPr>
        <w:t xml:space="preserve"> </w:t>
      </w:r>
      <w:r w:rsidRPr="006713A0">
        <w:rPr>
          <w:rFonts w:eastAsia="Arial"/>
        </w:rPr>
        <w:t>false</w:t>
      </w:r>
    </w:p>
    <w:p w14:paraId="4EFE168C" w14:textId="49E47459" w:rsidR="00F2009A" w:rsidRPr="006713A0" w:rsidRDefault="00F2009A" w:rsidP="001F20B1">
      <w:pPr>
        <w:ind w:left="0" w:right="-137"/>
        <w:rPr>
          <w:rFonts w:eastAsia="Arial"/>
        </w:rPr>
      </w:pPr>
    </w:p>
    <w:p w14:paraId="6C3645BC" w14:textId="2D5DB81A" w:rsidR="00F2009A" w:rsidRPr="006713A0" w:rsidRDefault="00F2009A" w:rsidP="00F2009A">
      <w:pPr>
        <w:ind w:left="0" w:firstLine="0"/>
        <w:rPr>
          <w:rFonts w:eastAsia="Arial"/>
        </w:rPr>
      </w:pPr>
      <w:r w:rsidRPr="006713A0">
        <w:rPr>
          <w:rFonts w:eastAsia="Arial"/>
        </w:rPr>
        <w:t>BENEFCode = “/BENEFRES/</w:t>
      </w:r>
      <w:r w:rsidR="00B96DC6">
        <w:rPr>
          <w:rFonts w:eastAsia="Arial"/>
        </w:rPr>
        <w:t>”</w:t>
      </w:r>
    </w:p>
    <w:p w14:paraId="791E3973" w14:textId="59853824" w:rsidR="00F2009A" w:rsidRPr="006713A0" w:rsidRDefault="00F2009A" w:rsidP="00F2009A">
      <w:pPr>
        <w:ind w:left="0" w:firstLine="0"/>
        <w:rPr>
          <w:rFonts w:eastAsia="Arial"/>
        </w:rPr>
      </w:pPr>
      <w:r w:rsidRPr="006713A0">
        <w:rPr>
          <w:rFonts w:eastAsia="Arial"/>
        </w:rPr>
        <w:t>ORDERCode = “/ORDERRES/”</w:t>
      </w:r>
    </w:p>
    <w:p w14:paraId="66C7A381" w14:textId="3AAB8EC4" w:rsidR="00A33525" w:rsidRPr="006713A0" w:rsidRDefault="00A33525" w:rsidP="00F2009A">
      <w:pPr>
        <w:ind w:left="0" w:firstLine="0"/>
        <w:rPr>
          <w:rFonts w:eastAsia="Arial"/>
        </w:rPr>
      </w:pPr>
    </w:p>
    <w:p w14:paraId="6290C440" w14:textId="0E1ED99A" w:rsidR="00A33525" w:rsidRPr="006713A0" w:rsidRDefault="00A33525" w:rsidP="00F2009A">
      <w:pPr>
        <w:ind w:left="0" w:firstLine="0"/>
        <w:rPr>
          <w:rFonts w:eastAsia="Arial"/>
        </w:rPr>
      </w:pPr>
      <w:r w:rsidRPr="006713A0">
        <w:rPr>
          <w:rFonts w:eastAsia="Arial"/>
        </w:rPr>
        <w:t>MTRegulatoryReportingConcatenated = “”</w:t>
      </w:r>
    </w:p>
    <w:p w14:paraId="5C5059DD" w14:textId="653660CE" w:rsidR="00F2009A" w:rsidRPr="006713A0" w:rsidRDefault="00F2009A" w:rsidP="001F20B1">
      <w:pPr>
        <w:ind w:left="0" w:right="-137"/>
      </w:pPr>
    </w:p>
    <w:p w14:paraId="722CAB08" w14:textId="70366C28" w:rsidR="00223A2F" w:rsidRPr="006713A0" w:rsidRDefault="00223A2F" w:rsidP="001F20B1">
      <w:pPr>
        <w:ind w:left="0" w:right="-137"/>
      </w:pPr>
      <w:r w:rsidRPr="006713A0">
        <w:rPr>
          <w:rFonts w:eastAsia="Arial"/>
          <w:b/>
        </w:rPr>
        <w:t>IF</w:t>
      </w:r>
      <w:r w:rsidRPr="006713A0">
        <w:rPr>
          <w:rFonts w:eastAsia="Arial"/>
        </w:rPr>
        <w:t xml:space="preserve"> RegulatoryReporting/Details/Information </w:t>
      </w:r>
      <w:r w:rsidRPr="00E4520C">
        <w:rPr>
          <w:rFonts w:eastAsia="Arial"/>
          <w:b/>
        </w:rPr>
        <w:t>IsPresent</w:t>
      </w:r>
      <w:r w:rsidR="00316F7F">
        <w:rPr>
          <w:rFonts w:eastAsia="Arial"/>
        </w:rPr>
        <w:t xml:space="preserve"> THEN</w:t>
      </w:r>
    </w:p>
    <w:p w14:paraId="152EB534" w14:textId="06DBC218" w:rsidR="00F77F91" w:rsidRPr="006713A0" w:rsidRDefault="00F77F91" w:rsidP="009B243A">
      <w:pPr>
        <w:ind w:left="810" w:right="-137"/>
      </w:pPr>
    </w:p>
    <w:p w14:paraId="1C86C568" w14:textId="0B71312A" w:rsidR="00F77F91" w:rsidRPr="006713A0" w:rsidRDefault="00223A2F" w:rsidP="00F77F91">
      <w:pPr>
        <w:ind w:left="0" w:firstLine="0"/>
        <w:rPr>
          <w:rFonts w:eastAsia="Arial"/>
          <w:b/>
        </w:rPr>
      </w:pPr>
      <w:r w:rsidRPr="006713A0">
        <w:rPr>
          <w:rFonts w:eastAsia="Arial"/>
        </w:rPr>
        <w:t xml:space="preserve">    </w:t>
      </w:r>
      <w:r w:rsidR="00FF0F75" w:rsidRPr="006713A0">
        <w:rPr>
          <w:rFonts w:eastAsia="Arial"/>
        </w:rPr>
        <w:t>MTRegulatoryReporting</w:t>
      </w:r>
      <w:r w:rsidR="00B1391A" w:rsidRPr="006713A0">
        <w:rPr>
          <w:rFonts w:eastAsia="Arial"/>
        </w:rPr>
        <w:t>Concatenated</w:t>
      </w:r>
      <w:r w:rsidR="00FF0F75" w:rsidRPr="006713A0">
        <w:rPr>
          <w:rFonts w:eastAsia="Arial"/>
          <w:b/>
        </w:rPr>
        <w:t xml:space="preserve">  =  </w:t>
      </w:r>
      <w:r w:rsidR="00F77F91" w:rsidRPr="006713A0">
        <w:rPr>
          <w:rFonts w:eastAsia="Arial"/>
          <w:b/>
        </w:rPr>
        <w:t>Subfunction</w:t>
      </w:r>
      <w:r w:rsidR="00F77F91" w:rsidRPr="006713A0">
        <w:rPr>
          <w:rFonts w:eastAsia="Arial"/>
        </w:rPr>
        <w:t xml:space="preserve"> </w:t>
      </w:r>
      <w:r w:rsidRPr="006713A0">
        <w:rPr>
          <w:rFonts w:eastAsia="Arial"/>
        </w:rPr>
        <w:t xml:space="preserve">    </w:t>
      </w:r>
      <w:r w:rsidR="00F77F91" w:rsidRPr="006713A0">
        <w:rPr>
          <w:rFonts w:eastAsia="Arial"/>
          <w:b/>
        </w:rPr>
        <w:t>ExtractMTRegulatoryReportingInformation</w:t>
      </w:r>
      <w:r w:rsidR="005C1881" w:rsidRPr="006713A0">
        <w:rPr>
          <w:rFonts w:eastAsia="Arial"/>
          <w:b/>
        </w:rPr>
        <w:t>(</w:t>
      </w:r>
      <w:r w:rsidR="005C1881" w:rsidRPr="006713A0">
        <w:rPr>
          <w:rFonts w:eastAsia="Arial"/>
        </w:rPr>
        <w:t>MXRegulatoryReporting</w:t>
      </w:r>
      <w:r w:rsidR="005C1881" w:rsidRPr="006713A0">
        <w:rPr>
          <w:rFonts w:eastAsia="Arial"/>
          <w:b/>
        </w:rPr>
        <w:t xml:space="preserve">; </w:t>
      </w:r>
      <w:r w:rsidR="005C1881" w:rsidRPr="006713A0">
        <w:rPr>
          <w:rFonts w:eastAsia="Arial"/>
        </w:rPr>
        <w:t>MTRegulatoryReportingConcatenated)</w:t>
      </w:r>
    </w:p>
    <w:p w14:paraId="6D8F6478" w14:textId="77777777" w:rsidR="00301972" w:rsidRPr="006713A0" w:rsidRDefault="00301972" w:rsidP="00F77F91">
      <w:pPr>
        <w:ind w:left="0" w:firstLine="0"/>
        <w:rPr>
          <w:rFonts w:eastAsia="Arial"/>
          <w:b/>
        </w:rPr>
      </w:pPr>
    </w:p>
    <w:p w14:paraId="41B94616" w14:textId="13DC673F" w:rsidR="00301972" w:rsidRPr="00316F7F" w:rsidRDefault="00316F7F" w:rsidP="00301972">
      <w:pPr>
        <w:spacing w:after="112" w:line="249" w:lineRule="auto"/>
        <w:ind w:left="0" w:right="15" w:firstLine="0"/>
        <w:rPr>
          <w:rFonts w:eastAsia="Arial"/>
        </w:rPr>
      </w:pPr>
      <w:r w:rsidRPr="00316F7F">
        <w:t xml:space="preserve">/* </w:t>
      </w:r>
      <w:r w:rsidR="001F77A9" w:rsidRPr="00316F7F">
        <w:t>Subfunctions described below</w:t>
      </w:r>
      <w:r w:rsidR="00301972" w:rsidRPr="00316F7F">
        <w:rPr>
          <w:rFonts w:eastAsia="Arial"/>
        </w:rPr>
        <w:t>. */</w:t>
      </w:r>
    </w:p>
    <w:p w14:paraId="6A6D44EE" w14:textId="3645BAD2" w:rsidR="00FF0F75" w:rsidRPr="006713A0" w:rsidRDefault="00FF0F75" w:rsidP="00F77F91">
      <w:pPr>
        <w:ind w:left="0" w:firstLine="0"/>
        <w:rPr>
          <w:rFonts w:eastAsia="Arial"/>
        </w:rPr>
      </w:pPr>
      <w:r w:rsidRPr="006713A0">
        <w:rPr>
          <w:rFonts w:eastAsia="Arial"/>
        </w:rPr>
        <w:t>/* remove space</w:t>
      </w:r>
      <w:r w:rsidR="00CF541C">
        <w:rPr>
          <w:rFonts w:eastAsia="Arial"/>
        </w:rPr>
        <w:t>(s)</w:t>
      </w:r>
      <w:r w:rsidRPr="006713A0">
        <w:rPr>
          <w:rFonts w:eastAsia="Arial"/>
        </w:rPr>
        <w:t xml:space="preserve"> at the end possibly added in the last occurrence</w:t>
      </w:r>
      <w:r w:rsidR="00CF541C">
        <w:rPr>
          <w:rFonts w:eastAsia="Arial"/>
        </w:rPr>
        <w:t xml:space="preserve">. Consequence of the Trimright function is that all spaces on the right, even the ones belonging to the data are removed. It is not the principle applied in other data translation. If this is an issue, then only the last SPACE character will be removed, knowing that there is still a risk it is part of the data in case the last line consumes 35 char with a SPACE as last character. </w:t>
      </w:r>
      <w:r w:rsidRPr="006713A0">
        <w:rPr>
          <w:rFonts w:eastAsia="Arial"/>
        </w:rPr>
        <w:t xml:space="preserve"> */</w:t>
      </w:r>
    </w:p>
    <w:p w14:paraId="5167629F" w14:textId="77777777" w:rsidR="004E0BFE" w:rsidRPr="006713A0" w:rsidRDefault="004E0BFE" w:rsidP="00F77F91">
      <w:pPr>
        <w:ind w:left="0" w:firstLine="0"/>
        <w:rPr>
          <w:rFonts w:eastAsia="Arial"/>
        </w:rPr>
      </w:pPr>
    </w:p>
    <w:p w14:paraId="10377B2E" w14:textId="06AA6FF7" w:rsidR="00FF0F75" w:rsidRPr="006713A0" w:rsidRDefault="00223A2F" w:rsidP="00F77F91">
      <w:pPr>
        <w:ind w:left="0" w:firstLine="0"/>
        <w:rPr>
          <w:rFonts w:eastAsia="Arial"/>
        </w:rPr>
      </w:pPr>
      <w:r w:rsidRPr="006713A0">
        <w:rPr>
          <w:rFonts w:eastAsia="Arial"/>
        </w:rPr>
        <w:t xml:space="preserve">    </w:t>
      </w:r>
      <w:r w:rsidR="00FF0F75" w:rsidRPr="006713A0">
        <w:rPr>
          <w:rFonts w:eastAsia="Arial"/>
        </w:rPr>
        <w:t>MTRegulatoryReporting</w:t>
      </w:r>
      <w:r w:rsidR="004E0BFE" w:rsidRPr="006713A0">
        <w:rPr>
          <w:rFonts w:eastAsia="Arial"/>
        </w:rPr>
        <w:t>Concatenated</w:t>
      </w:r>
      <w:r w:rsidR="00FF0F75" w:rsidRPr="006713A0">
        <w:rPr>
          <w:rFonts w:eastAsia="Arial"/>
        </w:rPr>
        <w:t xml:space="preserve"> = </w:t>
      </w:r>
      <w:r w:rsidR="00FF0F75" w:rsidRPr="00316F7F">
        <w:rPr>
          <w:rFonts w:eastAsia="Arial"/>
          <w:b/>
        </w:rPr>
        <w:t>TrimRight</w:t>
      </w:r>
      <w:r w:rsidR="00FF0F75" w:rsidRPr="006713A0">
        <w:rPr>
          <w:rFonts w:eastAsia="Arial"/>
        </w:rPr>
        <w:t>(MTRegulatoryReporting</w:t>
      </w:r>
      <w:r w:rsidR="00D87B0B" w:rsidRPr="006713A0">
        <w:rPr>
          <w:rFonts w:eastAsia="Arial"/>
        </w:rPr>
        <w:t>, SPACE</w:t>
      </w:r>
      <w:r w:rsidR="00FF0F75" w:rsidRPr="006713A0">
        <w:rPr>
          <w:rFonts w:eastAsia="Arial"/>
        </w:rPr>
        <w:t>)</w:t>
      </w:r>
    </w:p>
    <w:p w14:paraId="53961B10" w14:textId="12AC5A9B" w:rsidR="00123317" w:rsidRPr="006713A0" w:rsidRDefault="00123317" w:rsidP="00F77F91">
      <w:pPr>
        <w:ind w:left="0" w:firstLine="0"/>
        <w:rPr>
          <w:rFonts w:eastAsia="Arial"/>
        </w:rPr>
      </w:pPr>
    </w:p>
    <w:p w14:paraId="3DA6E24C" w14:textId="77777777" w:rsidR="00123317" w:rsidRPr="006713A0" w:rsidRDefault="00123317" w:rsidP="00123317">
      <w:pPr>
        <w:spacing w:after="112" w:line="249" w:lineRule="auto"/>
        <w:ind w:left="0" w:right="15" w:firstLine="0"/>
        <w:rPr>
          <w:rFonts w:eastAsia="Arial"/>
        </w:rPr>
      </w:pPr>
      <w:r w:rsidRPr="006713A0">
        <w:rPr>
          <w:rFonts w:eastAsia="Arial"/>
          <w:b/>
        </w:rPr>
        <w:t>ENDIF</w:t>
      </w:r>
      <w:r w:rsidRPr="006713A0">
        <w:rPr>
          <w:rFonts w:eastAsia="Arial"/>
        </w:rPr>
        <w:t xml:space="preserve"> /* RegulatoryReporting/Details/Information IsPresent  */</w:t>
      </w:r>
    </w:p>
    <w:p w14:paraId="4E5AD4EC" w14:textId="1AE7CD44" w:rsidR="00301972" w:rsidRPr="006713A0" w:rsidRDefault="00301972" w:rsidP="00F77F91">
      <w:pPr>
        <w:ind w:left="0" w:firstLine="0"/>
        <w:rPr>
          <w:rFonts w:eastAsia="Arial"/>
        </w:rPr>
      </w:pPr>
    </w:p>
    <w:p w14:paraId="49BA5DB4" w14:textId="243025A5" w:rsidR="00301972" w:rsidRPr="006713A0" w:rsidRDefault="00301972" w:rsidP="00F77F91">
      <w:pPr>
        <w:ind w:left="0" w:firstLine="0"/>
        <w:rPr>
          <w:rFonts w:eastAsia="Arial"/>
        </w:rPr>
      </w:pPr>
      <w:r w:rsidRPr="006713A0">
        <w:rPr>
          <w:rFonts w:eastAsia="Arial"/>
        </w:rPr>
        <w:t xml:space="preserve">/* </w:t>
      </w:r>
      <w:r w:rsidR="00123317" w:rsidRPr="006713A0">
        <w:rPr>
          <w:rFonts w:eastAsia="Arial"/>
        </w:rPr>
        <w:t xml:space="preserve">Concatenate with </w:t>
      </w:r>
      <w:r w:rsidR="00E62C1C" w:rsidRPr="006713A0">
        <w:rPr>
          <w:rFonts w:eastAsia="Arial"/>
        </w:rPr>
        <w:t xml:space="preserve">Debtor/Creditor </w:t>
      </w:r>
      <w:r w:rsidR="00123317" w:rsidRPr="006713A0">
        <w:rPr>
          <w:rFonts w:eastAsia="Arial"/>
        </w:rPr>
        <w:t>C</w:t>
      </w:r>
      <w:r w:rsidR="00C738A4" w:rsidRPr="006713A0">
        <w:rPr>
          <w:rFonts w:eastAsia="Arial"/>
        </w:rPr>
        <w:t>ountryOfResidence</w:t>
      </w:r>
      <w:r w:rsidR="00C4704D" w:rsidRPr="006713A0">
        <w:rPr>
          <w:rFonts w:eastAsia="Arial"/>
        </w:rPr>
        <w:t>, if</w:t>
      </w:r>
      <w:r w:rsidR="0022623D" w:rsidRPr="006713A0">
        <w:rPr>
          <w:rFonts w:eastAsia="Arial"/>
        </w:rPr>
        <w:t xml:space="preserve"> not present in Regulator</w:t>
      </w:r>
      <w:r w:rsidR="00316F7F">
        <w:rPr>
          <w:rFonts w:eastAsia="Arial"/>
        </w:rPr>
        <w:t>yReporting and if room left. At</w:t>
      </w:r>
      <w:r w:rsidR="00C4704D" w:rsidRPr="006713A0">
        <w:rPr>
          <w:rFonts w:eastAsia="Arial"/>
        </w:rPr>
        <w:t xml:space="preserve"> least one character after the code word </w:t>
      </w:r>
      <w:r w:rsidR="00C738A4" w:rsidRPr="006713A0">
        <w:rPr>
          <w:rFonts w:eastAsia="Arial"/>
        </w:rPr>
        <w:t xml:space="preserve">“/ORDERRES/” or “/BENEFRES/” </w:t>
      </w:r>
      <w:r w:rsidR="00C4704D" w:rsidRPr="006713A0">
        <w:rPr>
          <w:rFonts w:eastAsia="Arial"/>
        </w:rPr>
        <w:t>can be copied otherwise CountryOfResidence is reported as missing</w:t>
      </w:r>
      <w:r w:rsidRPr="006713A0">
        <w:rPr>
          <w:rFonts w:eastAsia="Arial"/>
        </w:rPr>
        <w:t xml:space="preserve"> */</w:t>
      </w:r>
    </w:p>
    <w:p w14:paraId="551ED713" w14:textId="77777777" w:rsidR="00123317" w:rsidRPr="006713A0" w:rsidRDefault="00123317" w:rsidP="00F77F91">
      <w:pPr>
        <w:ind w:left="0" w:firstLine="0"/>
        <w:rPr>
          <w:rFonts w:eastAsia="Arial"/>
        </w:rPr>
      </w:pPr>
    </w:p>
    <w:p w14:paraId="1D90AEC5" w14:textId="2AF4F7DE" w:rsidR="001F20B1" w:rsidRPr="006713A0" w:rsidRDefault="001F20B1" w:rsidP="006713A0">
      <w:pPr>
        <w:spacing w:after="112" w:line="249" w:lineRule="auto"/>
        <w:ind w:left="0" w:right="15" w:firstLine="0"/>
      </w:pPr>
      <w:r w:rsidRPr="00316F7F">
        <w:rPr>
          <w:b/>
        </w:rPr>
        <w:t>IF</w:t>
      </w:r>
      <w:r w:rsidRPr="006713A0">
        <w:t xml:space="preserve"> Debtor.C</w:t>
      </w:r>
      <w:r w:rsidR="00316F7F">
        <w:t>ountryOfResidence IsPresent THEN</w:t>
      </w:r>
    </w:p>
    <w:p w14:paraId="33907A4B" w14:textId="28FBB82A" w:rsidR="001F20B1" w:rsidRPr="006713A0" w:rsidRDefault="001F20B1" w:rsidP="006713A0">
      <w:pPr>
        <w:spacing w:after="112" w:line="249" w:lineRule="auto"/>
        <w:ind w:left="0" w:right="15" w:firstLine="0"/>
        <w:rPr>
          <w:rFonts w:eastAsia="Arial"/>
        </w:rPr>
      </w:pPr>
      <w:r w:rsidRPr="006713A0">
        <w:t xml:space="preserve">  </w:t>
      </w:r>
      <w:r w:rsidRPr="006713A0">
        <w:rPr>
          <w:rFonts w:eastAsia="Arial"/>
        </w:rPr>
        <w:t>DebtorCountryOfResidenceIndicator = true</w:t>
      </w:r>
    </w:p>
    <w:p w14:paraId="5BD4E2F2" w14:textId="7416BE5A" w:rsidR="001F20B1" w:rsidRPr="00316F7F" w:rsidRDefault="001F20B1" w:rsidP="006713A0">
      <w:pPr>
        <w:spacing w:after="112" w:line="249" w:lineRule="auto"/>
        <w:ind w:left="0" w:right="15" w:firstLine="0"/>
        <w:rPr>
          <w:rFonts w:eastAsia="Arial"/>
          <w:b/>
        </w:rPr>
      </w:pPr>
      <w:r w:rsidRPr="00316F7F">
        <w:rPr>
          <w:rFonts w:eastAsia="Arial"/>
          <w:b/>
        </w:rPr>
        <w:t>ENDIF</w:t>
      </w:r>
    </w:p>
    <w:p w14:paraId="279178EF" w14:textId="404C6DAE" w:rsidR="001F20B1" w:rsidRPr="006713A0" w:rsidRDefault="001F20B1" w:rsidP="006713A0">
      <w:pPr>
        <w:spacing w:after="112" w:line="249" w:lineRule="auto"/>
        <w:ind w:left="0" w:right="15" w:firstLine="0"/>
        <w:rPr>
          <w:rFonts w:eastAsia="Arial"/>
        </w:rPr>
      </w:pPr>
    </w:p>
    <w:p w14:paraId="3F364E1D" w14:textId="240C9E0F" w:rsidR="001F20B1" w:rsidRPr="006713A0" w:rsidRDefault="001F20B1" w:rsidP="001F20B1">
      <w:pPr>
        <w:spacing w:after="112" w:line="249" w:lineRule="auto"/>
        <w:ind w:left="0" w:right="15" w:firstLine="0"/>
      </w:pPr>
      <w:r w:rsidRPr="00316F7F">
        <w:rPr>
          <w:b/>
        </w:rPr>
        <w:t>IF</w:t>
      </w:r>
      <w:r w:rsidRPr="006713A0">
        <w:t xml:space="preserve"> Creditor.C</w:t>
      </w:r>
      <w:r w:rsidR="00316F7F">
        <w:t>ountryOfResidence IsPresent THEN</w:t>
      </w:r>
    </w:p>
    <w:p w14:paraId="215F71BF" w14:textId="45C418FA" w:rsidR="001F20B1" w:rsidRPr="006713A0" w:rsidRDefault="001F20B1" w:rsidP="001F20B1">
      <w:pPr>
        <w:spacing w:after="112" w:line="249" w:lineRule="auto"/>
        <w:ind w:left="0" w:right="15" w:firstLine="0"/>
        <w:rPr>
          <w:rFonts w:eastAsia="Arial"/>
        </w:rPr>
      </w:pPr>
      <w:r w:rsidRPr="006713A0">
        <w:t xml:space="preserve">  </w:t>
      </w:r>
      <w:r w:rsidRPr="006713A0">
        <w:rPr>
          <w:rFonts w:eastAsia="Arial"/>
        </w:rPr>
        <w:t>CreditorCountryOfResidenceIndicator = true</w:t>
      </w:r>
    </w:p>
    <w:p w14:paraId="659B839A" w14:textId="77777777" w:rsidR="001F20B1" w:rsidRPr="00316F7F" w:rsidRDefault="001F20B1" w:rsidP="001F20B1">
      <w:pPr>
        <w:spacing w:after="112" w:line="249" w:lineRule="auto"/>
        <w:ind w:left="0" w:right="15" w:firstLine="0"/>
        <w:rPr>
          <w:rFonts w:eastAsia="Arial"/>
          <w:b/>
        </w:rPr>
      </w:pPr>
      <w:r w:rsidRPr="00316F7F">
        <w:rPr>
          <w:rFonts w:eastAsia="Arial"/>
          <w:b/>
        </w:rPr>
        <w:lastRenderedPageBreak/>
        <w:t>ENDIF</w:t>
      </w:r>
    </w:p>
    <w:p w14:paraId="4F1887B3" w14:textId="77777777" w:rsidR="001F20B1" w:rsidRPr="006713A0" w:rsidRDefault="001F20B1" w:rsidP="006713A0">
      <w:pPr>
        <w:spacing w:after="112" w:line="249" w:lineRule="auto"/>
        <w:ind w:left="0" w:right="15" w:firstLine="0"/>
      </w:pPr>
    </w:p>
    <w:p w14:paraId="64BA8559" w14:textId="77777777" w:rsidR="00F2009A" w:rsidRPr="006713A0" w:rsidRDefault="00F2009A" w:rsidP="002D4545">
      <w:pPr>
        <w:ind w:left="0" w:right="-137" w:firstLine="0"/>
        <w:rPr>
          <w:rFonts w:eastAsia="Arial"/>
        </w:rPr>
      </w:pPr>
    </w:p>
    <w:p w14:paraId="1F4B58F4" w14:textId="0D495632" w:rsidR="002D4545" w:rsidRPr="006713A0" w:rsidRDefault="00F2009A" w:rsidP="002D4545">
      <w:pPr>
        <w:ind w:left="0" w:right="-137" w:firstLine="0"/>
        <w:rPr>
          <w:rFonts w:eastAsia="Arial"/>
        </w:rPr>
      </w:pPr>
      <w:r w:rsidRPr="00316F7F">
        <w:rPr>
          <w:b/>
        </w:rPr>
        <w:t>IF</w:t>
      </w:r>
      <w:r w:rsidRPr="006713A0">
        <w:t xml:space="preserve"> IsPresentPattern(</w:t>
      </w:r>
      <w:r w:rsidRPr="006713A0">
        <w:rPr>
          <w:rFonts w:eastAsia="Arial"/>
        </w:rPr>
        <w:t>MTRegulatoryReportingConcatenated, BENEFCode</w:t>
      </w:r>
      <w:r w:rsidR="00316F7F">
        <w:rPr>
          <w:rFonts w:eastAsia="Arial"/>
        </w:rPr>
        <w:t>) THEN</w:t>
      </w:r>
    </w:p>
    <w:p w14:paraId="3AE2CD64" w14:textId="5C904DD1" w:rsidR="00F2009A" w:rsidRPr="006713A0" w:rsidRDefault="00F2009A" w:rsidP="002D4545">
      <w:pPr>
        <w:ind w:left="0" w:right="-137" w:firstLine="0"/>
        <w:rPr>
          <w:rFonts w:eastAsia="Arial"/>
        </w:rPr>
      </w:pPr>
      <w:r w:rsidRPr="006713A0">
        <w:rPr>
          <w:rFonts w:eastAsia="Arial"/>
        </w:rPr>
        <w:t xml:space="preserve">   BENEFFound = true</w:t>
      </w:r>
    </w:p>
    <w:p w14:paraId="68CED7F6" w14:textId="5939FDAF" w:rsidR="002D4545" w:rsidRPr="00316F7F" w:rsidRDefault="00F2009A" w:rsidP="002D4545">
      <w:pPr>
        <w:ind w:left="0" w:right="-137" w:firstLine="0"/>
        <w:rPr>
          <w:b/>
        </w:rPr>
      </w:pPr>
      <w:r w:rsidRPr="00316F7F">
        <w:rPr>
          <w:rFonts w:eastAsia="Arial"/>
          <w:b/>
        </w:rPr>
        <w:t xml:space="preserve">ENDIF </w:t>
      </w:r>
    </w:p>
    <w:p w14:paraId="2D370D36" w14:textId="3815E40B" w:rsidR="002D4545" w:rsidRPr="006713A0" w:rsidRDefault="002D4545" w:rsidP="002D4545">
      <w:pPr>
        <w:ind w:left="0" w:right="-137" w:firstLine="0"/>
      </w:pPr>
    </w:p>
    <w:p w14:paraId="4321806E" w14:textId="66D7DBDD" w:rsidR="00F2009A" w:rsidRPr="006713A0" w:rsidRDefault="00F2009A" w:rsidP="00F2009A">
      <w:pPr>
        <w:ind w:left="0" w:right="-137" w:firstLine="0"/>
        <w:rPr>
          <w:rFonts w:eastAsia="Arial"/>
        </w:rPr>
      </w:pPr>
      <w:r w:rsidRPr="00316F7F">
        <w:rPr>
          <w:b/>
        </w:rPr>
        <w:t>IF</w:t>
      </w:r>
      <w:r w:rsidRPr="006713A0">
        <w:t xml:space="preserve"> IsPresentPattern(</w:t>
      </w:r>
      <w:r w:rsidRPr="006713A0">
        <w:rPr>
          <w:rFonts w:eastAsia="Arial"/>
        </w:rPr>
        <w:t>MTRegulatoryReportingConcatenated, ORDERCo</w:t>
      </w:r>
      <w:r w:rsidR="00316F7F">
        <w:rPr>
          <w:rFonts w:eastAsia="Arial"/>
        </w:rPr>
        <w:t>de) THEN</w:t>
      </w:r>
    </w:p>
    <w:p w14:paraId="7748C876" w14:textId="62BCD9A0" w:rsidR="00F2009A" w:rsidRPr="006713A0" w:rsidRDefault="00F2009A" w:rsidP="00F2009A">
      <w:pPr>
        <w:ind w:left="0" w:right="-137" w:firstLine="0"/>
        <w:rPr>
          <w:rFonts w:eastAsia="Arial"/>
        </w:rPr>
      </w:pPr>
      <w:r w:rsidRPr="006713A0">
        <w:rPr>
          <w:rFonts w:eastAsia="Arial"/>
        </w:rPr>
        <w:t xml:space="preserve">   ORDERFound = true</w:t>
      </w:r>
    </w:p>
    <w:p w14:paraId="3E3F422A" w14:textId="77777777" w:rsidR="00F2009A" w:rsidRPr="00316F7F" w:rsidRDefault="00F2009A" w:rsidP="00F2009A">
      <w:pPr>
        <w:ind w:left="0" w:right="-137" w:firstLine="0"/>
        <w:rPr>
          <w:b/>
        </w:rPr>
      </w:pPr>
      <w:r w:rsidRPr="00316F7F">
        <w:rPr>
          <w:rFonts w:eastAsia="Arial"/>
          <w:b/>
        </w:rPr>
        <w:t xml:space="preserve">ENDIF </w:t>
      </w:r>
    </w:p>
    <w:p w14:paraId="3ADA4D04" w14:textId="7B172D48" w:rsidR="002D4545" w:rsidRPr="006713A0" w:rsidRDefault="002D4545" w:rsidP="002D4545">
      <w:pPr>
        <w:ind w:left="0" w:right="-137" w:firstLine="0"/>
      </w:pPr>
    </w:p>
    <w:p w14:paraId="2190E3AF" w14:textId="4AD75917" w:rsidR="00123317" w:rsidRPr="006713A0" w:rsidRDefault="00123317" w:rsidP="00123317">
      <w:pPr>
        <w:spacing w:after="112" w:line="249" w:lineRule="auto"/>
        <w:ind w:left="0" w:right="15" w:firstLine="0"/>
        <w:rPr>
          <w:rFonts w:eastAsia="Arial"/>
        </w:rPr>
      </w:pPr>
      <w:r w:rsidRPr="006713A0">
        <w:rPr>
          <w:b/>
        </w:rPr>
        <w:t xml:space="preserve">IF </w:t>
      </w:r>
      <w:r w:rsidRPr="006713A0">
        <w:rPr>
          <w:rFonts w:eastAsia="Arial"/>
        </w:rPr>
        <w:t>ORDERFound = False AND DebtorCountryOfResidenceIndicator</w:t>
      </w:r>
      <w:r w:rsidR="00391247" w:rsidRPr="006713A0">
        <w:rPr>
          <w:rFonts w:eastAsia="Arial"/>
        </w:rPr>
        <w:t xml:space="preserve"> = T</w:t>
      </w:r>
      <w:r w:rsidRPr="006713A0">
        <w:rPr>
          <w:rFonts w:eastAsia="Arial"/>
        </w:rPr>
        <w:t>rue THEN</w:t>
      </w:r>
    </w:p>
    <w:p w14:paraId="4281B487" w14:textId="08A9AA98" w:rsidR="00D236E3" w:rsidRPr="006713A0" w:rsidRDefault="00D236E3" w:rsidP="00123317">
      <w:pPr>
        <w:spacing w:after="112" w:line="249" w:lineRule="auto"/>
        <w:ind w:left="0" w:right="15" w:firstLine="0"/>
        <w:rPr>
          <w:rFonts w:eastAsia="Arial"/>
        </w:rPr>
      </w:pPr>
      <w:r w:rsidRPr="006713A0">
        <w:rPr>
          <w:rFonts w:eastAsia="Arial"/>
        </w:rPr>
        <w:t>/* this case handles also</w:t>
      </w:r>
      <w:r w:rsidR="00C044E0" w:rsidRPr="006713A0">
        <w:rPr>
          <w:rFonts w:eastAsia="Arial"/>
        </w:rPr>
        <w:t xml:space="preserve"> the case where </w:t>
      </w:r>
      <w:r w:rsidRPr="006713A0">
        <w:rPr>
          <w:rFonts w:eastAsia="Arial"/>
        </w:rPr>
        <w:t>Re</w:t>
      </w:r>
      <w:r w:rsidR="00C044E0" w:rsidRPr="006713A0">
        <w:rPr>
          <w:rFonts w:eastAsia="Arial"/>
        </w:rPr>
        <w:t>g</w:t>
      </w:r>
      <w:r w:rsidRPr="006713A0">
        <w:rPr>
          <w:rFonts w:eastAsia="Arial"/>
        </w:rPr>
        <w:t>ulatoryReporting is absent because ORDERFound = false if MTRegulatoryReportingConcatenated is empty */</w:t>
      </w:r>
    </w:p>
    <w:p w14:paraId="747C5B4F" w14:textId="02CC3F0B" w:rsidR="00391247" w:rsidRPr="006713A0" w:rsidRDefault="00E4520C" w:rsidP="00123317">
      <w:pPr>
        <w:spacing w:after="112" w:line="249" w:lineRule="auto"/>
        <w:ind w:left="0" w:right="15" w:firstLine="0"/>
        <w:rPr>
          <w:rFonts w:eastAsia="Arial"/>
        </w:rPr>
      </w:pPr>
      <w:r>
        <w:rPr>
          <w:rFonts w:eastAsia="Arial"/>
        </w:rPr>
        <w:t xml:space="preserve">   RemainingSpace = 105 – </w:t>
      </w:r>
      <w:r w:rsidRPr="00E4520C">
        <w:rPr>
          <w:rFonts w:eastAsia="Arial"/>
          <w:b/>
        </w:rPr>
        <w:t>Length</w:t>
      </w:r>
      <w:r w:rsidR="00391247" w:rsidRPr="006713A0">
        <w:rPr>
          <w:rFonts w:eastAsia="Arial"/>
        </w:rPr>
        <w:t>(MTRegulator</w:t>
      </w:r>
      <w:r>
        <w:rPr>
          <w:rFonts w:eastAsia="Arial"/>
        </w:rPr>
        <w:t xml:space="preserve">yReportingConcatenated) – </w:t>
      </w:r>
      <w:r w:rsidRPr="00E4520C">
        <w:rPr>
          <w:rFonts w:eastAsia="Arial"/>
          <w:b/>
        </w:rPr>
        <w:t>Length</w:t>
      </w:r>
      <w:r w:rsidR="00391247" w:rsidRPr="006713A0">
        <w:rPr>
          <w:rFonts w:eastAsia="Arial"/>
        </w:rPr>
        <w:t xml:space="preserve">(ORDERCode) </w:t>
      </w:r>
    </w:p>
    <w:p w14:paraId="58894D83" w14:textId="0A5B13C4" w:rsidR="00937661" w:rsidRPr="006713A0" w:rsidRDefault="005C5D12" w:rsidP="00E4520C">
      <w:pPr>
        <w:tabs>
          <w:tab w:val="left" w:pos="720"/>
        </w:tabs>
        <w:spacing w:after="112" w:line="249" w:lineRule="auto"/>
        <w:ind w:left="0" w:right="15" w:firstLine="0"/>
        <w:rPr>
          <w:rFonts w:eastAsia="Arial"/>
        </w:rPr>
      </w:pPr>
      <w:r>
        <w:rPr>
          <w:rFonts w:eastAsia="Arial"/>
          <w:b/>
        </w:rPr>
        <w:t xml:space="preserve">      </w:t>
      </w:r>
      <w:r w:rsidR="00937661" w:rsidRPr="006713A0">
        <w:rPr>
          <w:rFonts w:eastAsia="Arial"/>
          <w:b/>
        </w:rPr>
        <w:t>IF</w:t>
      </w:r>
      <w:r>
        <w:rPr>
          <w:rFonts w:eastAsia="Arial"/>
        </w:rPr>
        <w:t xml:space="preserve"> RemainingSpace  &gt; 0 THEN</w:t>
      </w:r>
    </w:p>
    <w:p w14:paraId="13F11D7C" w14:textId="2B1173EE" w:rsidR="00391247" w:rsidRPr="006713A0" w:rsidRDefault="00391247" w:rsidP="00123317">
      <w:pPr>
        <w:spacing w:after="112" w:line="249" w:lineRule="auto"/>
        <w:ind w:left="0" w:right="15" w:firstLine="0"/>
        <w:rPr>
          <w:rFonts w:eastAsia="Arial"/>
        </w:rPr>
      </w:pPr>
      <w:r w:rsidRPr="006713A0">
        <w:rPr>
          <w:rFonts w:eastAsia="Arial"/>
        </w:rPr>
        <w:t xml:space="preserve">   </w:t>
      </w:r>
      <w:r w:rsidR="005C5D12">
        <w:rPr>
          <w:rFonts w:eastAsia="Arial"/>
        </w:rPr>
        <w:t xml:space="preserve">      </w:t>
      </w:r>
      <w:r w:rsidRPr="006713A0">
        <w:rPr>
          <w:rFonts w:eastAsia="Arial"/>
        </w:rPr>
        <w:t xml:space="preserve">  </w:t>
      </w:r>
      <w:r w:rsidRPr="006713A0">
        <w:rPr>
          <w:rFonts w:eastAsia="Arial"/>
          <w:b/>
        </w:rPr>
        <w:t>IF</w:t>
      </w:r>
      <w:r w:rsidR="00E4520C">
        <w:rPr>
          <w:rFonts w:eastAsia="Arial"/>
        </w:rPr>
        <w:t xml:space="preserve"> </w:t>
      </w:r>
      <w:r w:rsidR="00E4520C" w:rsidRPr="00E4520C">
        <w:rPr>
          <w:rFonts w:eastAsia="Arial"/>
          <w:b/>
        </w:rPr>
        <w:t>Length</w:t>
      </w:r>
      <w:r w:rsidR="00DA1D3B" w:rsidRPr="006713A0">
        <w:rPr>
          <w:rFonts w:eastAsia="Arial"/>
        </w:rPr>
        <w:t>(</w:t>
      </w:r>
      <w:r w:rsidR="00DA1D3B" w:rsidRPr="006713A0">
        <w:t>Debtor.CountryOfResidence)</w:t>
      </w:r>
      <w:r w:rsidR="00DA1D3B" w:rsidRPr="006713A0">
        <w:rPr>
          <w:rFonts w:eastAsia="Arial"/>
        </w:rPr>
        <w:t xml:space="preserve"> &gt; RemainingSpace</w:t>
      </w:r>
      <w:r w:rsidRPr="006713A0">
        <w:rPr>
          <w:rFonts w:eastAsia="Arial"/>
        </w:rPr>
        <w:t xml:space="preserve"> THEN </w:t>
      </w:r>
    </w:p>
    <w:p w14:paraId="21E67C1B" w14:textId="12DB66D4" w:rsidR="00C14DD8" w:rsidRPr="006713A0" w:rsidRDefault="00123317" w:rsidP="00123317">
      <w:pPr>
        <w:spacing w:after="112" w:line="249" w:lineRule="auto"/>
        <w:ind w:left="0" w:right="15" w:firstLine="0"/>
      </w:pPr>
      <w:r w:rsidRPr="006713A0">
        <w:rPr>
          <w:rFonts w:eastAsia="Arial"/>
        </w:rPr>
        <w:t xml:space="preserve">  </w:t>
      </w:r>
      <w:r w:rsidR="00391247" w:rsidRPr="006713A0">
        <w:rPr>
          <w:rFonts w:eastAsia="Arial"/>
        </w:rPr>
        <w:t xml:space="preserve">   </w:t>
      </w:r>
      <w:r w:rsidRPr="006713A0">
        <w:rPr>
          <w:rFonts w:eastAsia="Arial"/>
        </w:rPr>
        <w:t xml:space="preserve"> MTRegulatoryReportingConcatenated = </w:t>
      </w:r>
      <w:r w:rsidR="00391247" w:rsidRPr="006713A0">
        <w:rPr>
          <w:rFonts w:eastAsia="Arial"/>
        </w:rPr>
        <w:t xml:space="preserve">    </w:t>
      </w:r>
      <w:r w:rsidRPr="00E4520C">
        <w:rPr>
          <w:rFonts w:eastAsia="Arial"/>
          <w:b/>
        </w:rPr>
        <w:t>Concatenate</w:t>
      </w:r>
      <w:r w:rsidRPr="006713A0">
        <w:rPr>
          <w:rFonts w:eastAsia="Arial"/>
        </w:rPr>
        <w:t xml:space="preserve">(MTRegulatoryReportingConcatenated, ORDERCode, </w:t>
      </w:r>
      <w:r w:rsidR="00937661" w:rsidRPr="00E4520C">
        <w:rPr>
          <w:rFonts w:eastAsia="Arial"/>
          <w:b/>
        </w:rPr>
        <w:t>Substring</w:t>
      </w:r>
      <w:r w:rsidR="00937661" w:rsidRPr="006713A0">
        <w:rPr>
          <w:rFonts w:eastAsia="Arial"/>
        </w:rPr>
        <w:t>(</w:t>
      </w:r>
      <w:r w:rsidRPr="006713A0">
        <w:t>Debtor.CountryOfResidence</w:t>
      </w:r>
      <w:r w:rsidR="00937661" w:rsidRPr="006713A0">
        <w:t>, 1, RemainingSpace – 1</w:t>
      </w:r>
      <w:r w:rsidR="00C14DD8" w:rsidRPr="006713A0">
        <w:t>)</w:t>
      </w:r>
      <w:r w:rsidR="00937661" w:rsidRPr="006713A0">
        <w:t xml:space="preserve"> , “+”)</w:t>
      </w:r>
    </w:p>
    <w:p w14:paraId="10A8F89D" w14:textId="768880EF" w:rsidR="00937661" w:rsidRPr="006713A0" w:rsidRDefault="005C5D12" w:rsidP="00123317">
      <w:pPr>
        <w:spacing w:after="112" w:line="249" w:lineRule="auto"/>
        <w:ind w:left="0" w:right="15" w:firstLine="0"/>
        <w:rPr>
          <w:b/>
        </w:rPr>
      </w:pPr>
      <w:r>
        <w:rPr>
          <w:b/>
        </w:rPr>
        <w:t xml:space="preserve">          </w:t>
      </w:r>
      <w:r w:rsidR="00937661" w:rsidRPr="006713A0">
        <w:rPr>
          <w:b/>
        </w:rPr>
        <w:t xml:space="preserve"> ELSE</w:t>
      </w:r>
    </w:p>
    <w:p w14:paraId="502DC5F7" w14:textId="23961CC9" w:rsidR="00937661" w:rsidRPr="006713A0" w:rsidRDefault="00937661" w:rsidP="00123317">
      <w:pPr>
        <w:spacing w:after="112" w:line="249" w:lineRule="auto"/>
        <w:ind w:left="0" w:right="15" w:firstLine="0"/>
      </w:pPr>
      <w:r w:rsidRPr="006713A0">
        <w:t xml:space="preserve">       </w:t>
      </w:r>
      <w:r w:rsidRPr="006713A0">
        <w:rPr>
          <w:rFonts w:eastAsia="Arial"/>
        </w:rPr>
        <w:t xml:space="preserve">      MTRegulatoryReportingConcatenated =     </w:t>
      </w:r>
      <w:r w:rsidRPr="00E4520C">
        <w:rPr>
          <w:rFonts w:eastAsia="Arial"/>
          <w:b/>
        </w:rPr>
        <w:t>Concatenate</w:t>
      </w:r>
      <w:r w:rsidRPr="006713A0">
        <w:rPr>
          <w:rFonts w:eastAsia="Arial"/>
        </w:rPr>
        <w:t xml:space="preserve">(MTRegulatoryReportingConcatenated, ORDERCode, </w:t>
      </w:r>
      <w:r w:rsidRPr="006713A0">
        <w:t>Debtor.CountryOfResidence)</w:t>
      </w:r>
    </w:p>
    <w:p w14:paraId="20B33C71" w14:textId="28A1A44B" w:rsidR="00937661" w:rsidRPr="006713A0" w:rsidRDefault="00937661" w:rsidP="00123317">
      <w:pPr>
        <w:spacing w:after="112" w:line="249" w:lineRule="auto"/>
        <w:ind w:left="0" w:right="15" w:firstLine="0"/>
        <w:rPr>
          <w:b/>
        </w:rPr>
      </w:pPr>
      <w:r w:rsidRPr="006713A0">
        <w:t xml:space="preserve">      </w:t>
      </w:r>
      <w:r w:rsidR="005C5D12">
        <w:t xml:space="preserve">    </w:t>
      </w:r>
      <w:r w:rsidRPr="006713A0">
        <w:t xml:space="preserve"> </w:t>
      </w:r>
      <w:r w:rsidRPr="006713A0">
        <w:rPr>
          <w:b/>
        </w:rPr>
        <w:t>ENDIF</w:t>
      </w:r>
    </w:p>
    <w:p w14:paraId="5E8C4F60" w14:textId="63A62A9E" w:rsidR="00391247" w:rsidRPr="006713A0" w:rsidRDefault="00937661" w:rsidP="00123317">
      <w:pPr>
        <w:spacing w:after="112" w:line="249" w:lineRule="auto"/>
        <w:ind w:left="0" w:right="15" w:firstLine="0"/>
      </w:pPr>
      <w:r w:rsidRPr="006713A0">
        <w:t xml:space="preserve">           </w:t>
      </w:r>
    </w:p>
    <w:p w14:paraId="39106695" w14:textId="2DC3A136" w:rsidR="00391247" w:rsidRPr="006713A0" w:rsidRDefault="00391247" w:rsidP="00E4520C">
      <w:pPr>
        <w:tabs>
          <w:tab w:val="left" w:pos="720"/>
        </w:tabs>
        <w:spacing w:after="112" w:line="249" w:lineRule="auto"/>
        <w:ind w:left="0" w:right="15" w:firstLine="0"/>
        <w:rPr>
          <w:b/>
        </w:rPr>
      </w:pPr>
      <w:r w:rsidRPr="006713A0">
        <w:t xml:space="preserve">      </w:t>
      </w:r>
      <w:r w:rsidRPr="006713A0">
        <w:rPr>
          <w:b/>
        </w:rPr>
        <w:t xml:space="preserve">ELSE </w:t>
      </w:r>
    </w:p>
    <w:p w14:paraId="450C55A8" w14:textId="41729D70" w:rsidR="00391247" w:rsidRPr="006713A0" w:rsidRDefault="00391247" w:rsidP="00123317">
      <w:pPr>
        <w:spacing w:after="112" w:line="249" w:lineRule="auto"/>
        <w:ind w:left="0" w:right="15" w:firstLine="0"/>
      </w:pPr>
      <w:r w:rsidRPr="006713A0">
        <w:t xml:space="preserve">  /* Debtor Country of Residence  is missing */</w:t>
      </w:r>
    </w:p>
    <w:p w14:paraId="01C4611C" w14:textId="058DAB8B" w:rsidR="00391247" w:rsidRPr="006713A0" w:rsidRDefault="00391247" w:rsidP="00123317">
      <w:pPr>
        <w:spacing w:after="112" w:line="249" w:lineRule="auto"/>
        <w:ind w:left="0" w:right="15" w:firstLine="0"/>
      </w:pPr>
      <w:r w:rsidRPr="006713A0">
        <w:t xml:space="preserve">          Flag_MissingInformation = “true”</w:t>
      </w:r>
    </w:p>
    <w:p w14:paraId="773F2BCF" w14:textId="77777777" w:rsidR="005C5D12" w:rsidRDefault="00391247" w:rsidP="00123317">
      <w:pPr>
        <w:spacing w:after="112" w:line="249" w:lineRule="auto"/>
        <w:ind w:left="0" w:right="15" w:firstLine="0"/>
      </w:pPr>
      <w:r w:rsidRPr="006713A0">
        <w:t xml:space="preserve">  </w:t>
      </w:r>
    </w:p>
    <w:p w14:paraId="31C5A729" w14:textId="5368D1A3" w:rsidR="00391247" w:rsidRPr="00290E0A" w:rsidRDefault="00391247" w:rsidP="00123317">
      <w:pPr>
        <w:spacing w:after="112" w:line="249" w:lineRule="auto"/>
        <w:ind w:left="0" w:right="15" w:firstLine="0"/>
      </w:pPr>
      <w:r w:rsidRPr="006713A0">
        <w:t xml:space="preserve">      </w:t>
      </w:r>
      <w:r w:rsidRPr="006713A0">
        <w:rPr>
          <w:b/>
        </w:rPr>
        <w:t>ENDIF</w:t>
      </w:r>
      <w:r w:rsidR="00937661" w:rsidRPr="006713A0">
        <w:rPr>
          <w:b/>
        </w:rPr>
        <w:t xml:space="preserve">  </w:t>
      </w:r>
      <w:r w:rsidR="00937661" w:rsidRPr="00290E0A">
        <w:t>/* End IF RemainingSpace &gt; 0 */</w:t>
      </w:r>
    </w:p>
    <w:p w14:paraId="612EAAC5" w14:textId="77777777" w:rsidR="00391247" w:rsidRPr="006713A0" w:rsidRDefault="00391247" w:rsidP="00123317">
      <w:pPr>
        <w:spacing w:after="112" w:line="249" w:lineRule="auto"/>
        <w:ind w:left="0" w:right="15" w:firstLine="0"/>
      </w:pPr>
    </w:p>
    <w:p w14:paraId="0121FB82" w14:textId="4AB52B07" w:rsidR="00123317" w:rsidRPr="006713A0" w:rsidRDefault="00123317" w:rsidP="00123317">
      <w:pPr>
        <w:spacing w:after="112" w:line="249" w:lineRule="auto"/>
        <w:ind w:left="0" w:right="15" w:firstLine="0"/>
        <w:rPr>
          <w:b/>
        </w:rPr>
      </w:pPr>
      <w:r w:rsidRPr="006713A0">
        <w:rPr>
          <w:b/>
        </w:rPr>
        <w:t>ENDIF</w:t>
      </w:r>
      <w:r w:rsidR="00937661" w:rsidRPr="006713A0">
        <w:rPr>
          <w:b/>
        </w:rPr>
        <w:t xml:space="preserve">  </w:t>
      </w:r>
      <w:r w:rsidR="00E4520C">
        <w:t>/* END</w:t>
      </w:r>
      <w:r w:rsidR="00937661" w:rsidRPr="006713A0">
        <w:t>IF ORDERFound */</w:t>
      </w:r>
    </w:p>
    <w:p w14:paraId="4E074E82" w14:textId="77777777" w:rsidR="00346E4D" w:rsidRPr="006713A0" w:rsidRDefault="00346E4D" w:rsidP="00123317">
      <w:pPr>
        <w:spacing w:after="112" w:line="249" w:lineRule="auto"/>
        <w:ind w:left="0" w:right="15" w:firstLine="0"/>
        <w:rPr>
          <w:b/>
        </w:rPr>
      </w:pPr>
    </w:p>
    <w:p w14:paraId="4108D5AA" w14:textId="1B410403" w:rsidR="000816BC" w:rsidRPr="006713A0" w:rsidRDefault="000816BC" w:rsidP="000816BC">
      <w:pPr>
        <w:spacing w:after="112" w:line="249" w:lineRule="auto"/>
        <w:ind w:left="0" w:right="15" w:firstLine="0"/>
        <w:rPr>
          <w:rFonts w:eastAsia="Arial"/>
        </w:rPr>
      </w:pPr>
      <w:r w:rsidRPr="006713A0">
        <w:rPr>
          <w:b/>
        </w:rPr>
        <w:t xml:space="preserve">IF </w:t>
      </w:r>
      <w:r w:rsidRPr="006713A0">
        <w:rPr>
          <w:rFonts w:eastAsia="Arial"/>
        </w:rPr>
        <w:t>BENEFFound = False AND CreditorCountryOfResidenceIndicator = True THEN</w:t>
      </w:r>
    </w:p>
    <w:p w14:paraId="0AF9B6A0" w14:textId="379CCA70" w:rsidR="000816BC" w:rsidRPr="006713A0" w:rsidRDefault="00E4520C" w:rsidP="000816BC">
      <w:pPr>
        <w:spacing w:after="112" w:line="249" w:lineRule="auto"/>
        <w:ind w:left="0" w:right="15" w:firstLine="0"/>
        <w:rPr>
          <w:rFonts w:eastAsia="Arial"/>
        </w:rPr>
      </w:pPr>
      <w:r>
        <w:rPr>
          <w:rFonts w:eastAsia="Arial"/>
        </w:rPr>
        <w:t xml:space="preserve">   RemainingSpace = 105 – </w:t>
      </w:r>
      <w:r w:rsidRPr="00E4520C">
        <w:rPr>
          <w:rFonts w:eastAsia="Arial"/>
          <w:b/>
        </w:rPr>
        <w:t>Length</w:t>
      </w:r>
      <w:r w:rsidR="000816BC" w:rsidRPr="006713A0">
        <w:rPr>
          <w:rFonts w:eastAsia="Arial"/>
        </w:rPr>
        <w:t>(MTRegulator</w:t>
      </w:r>
      <w:r>
        <w:rPr>
          <w:rFonts w:eastAsia="Arial"/>
        </w:rPr>
        <w:t xml:space="preserve">yReportingConcatenated) – </w:t>
      </w:r>
      <w:r w:rsidRPr="00E4520C">
        <w:rPr>
          <w:rFonts w:eastAsia="Arial"/>
          <w:b/>
        </w:rPr>
        <w:t>Length</w:t>
      </w:r>
      <w:r w:rsidR="000816BC" w:rsidRPr="006713A0">
        <w:rPr>
          <w:rFonts w:eastAsia="Arial"/>
        </w:rPr>
        <w:t xml:space="preserve">(BENEFCode) </w:t>
      </w:r>
    </w:p>
    <w:p w14:paraId="2ACC790D" w14:textId="31468500" w:rsidR="000816BC" w:rsidRPr="006713A0" w:rsidRDefault="005B1B76" w:rsidP="00E72242">
      <w:pPr>
        <w:tabs>
          <w:tab w:val="left" w:pos="630"/>
          <w:tab w:val="left" w:pos="720"/>
          <w:tab w:val="left" w:pos="900"/>
        </w:tabs>
        <w:spacing w:after="112" w:line="249" w:lineRule="auto"/>
        <w:ind w:left="0" w:right="15" w:firstLine="0"/>
        <w:rPr>
          <w:rFonts w:eastAsia="Arial"/>
        </w:rPr>
      </w:pPr>
      <w:r>
        <w:rPr>
          <w:rFonts w:eastAsia="Arial"/>
          <w:b/>
        </w:rPr>
        <w:t xml:space="preserve">     </w:t>
      </w:r>
      <w:r w:rsidR="000816BC" w:rsidRPr="006713A0">
        <w:rPr>
          <w:rFonts w:eastAsia="Arial"/>
          <w:b/>
        </w:rPr>
        <w:t>IF</w:t>
      </w:r>
      <w:r w:rsidR="00E4520C">
        <w:rPr>
          <w:rFonts w:eastAsia="Arial"/>
        </w:rPr>
        <w:t xml:space="preserve"> RemainingSpace  &gt; 0 THEN</w:t>
      </w:r>
    </w:p>
    <w:p w14:paraId="78710591" w14:textId="29B09A67" w:rsidR="000816BC" w:rsidRPr="006713A0" w:rsidRDefault="001E64F7" w:rsidP="000816BC">
      <w:pPr>
        <w:spacing w:after="112" w:line="249" w:lineRule="auto"/>
        <w:ind w:left="0" w:right="15" w:firstLine="0"/>
        <w:rPr>
          <w:rFonts w:eastAsia="Arial"/>
        </w:rPr>
      </w:pPr>
      <w:r>
        <w:rPr>
          <w:rFonts w:eastAsia="Arial"/>
        </w:rPr>
        <w:t xml:space="preserve">          </w:t>
      </w:r>
      <w:r w:rsidR="000816BC" w:rsidRPr="006713A0">
        <w:rPr>
          <w:rFonts w:eastAsia="Arial"/>
          <w:b/>
        </w:rPr>
        <w:t>IF</w:t>
      </w:r>
      <w:r w:rsidR="00E4520C">
        <w:rPr>
          <w:rFonts w:eastAsia="Arial"/>
        </w:rPr>
        <w:t xml:space="preserve"> </w:t>
      </w:r>
      <w:r w:rsidR="00E4520C" w:rsidRPr="00E4520C">
        <w:rPr>
          <w:rFonts w:eastAsia="Arial"/>
          <w:b/>
        </w:rPr>
        <w:t>Length</w:t>
      </w:r>
      <w:r w:rsidR="000816BC" w:rsidRPr="006713A0">
        <w:rPr>
          <w:rFonts w:eastAsia="Arial"/>
        </w:rPr>
        <w:t>(</w:t>
      </w:r>
      <w:r w:rsidR="000816BC" w:rsidRPr="006713A0">
        <w:t>Creditor.CountryOfResidence)</w:t>
      </w:r>
      <w:r w:rsidR="000816BC" w:rsidRPr="006713A0">
        <w:rPr>
          <w:rFonts w:eastAsia="Arial"/>
        </w:rPr>
        <w:t xml:space="preserve"> &gt; RemainingSpace THEN </w:t>
      </w:r>
    </w:p>
    <w:p w14:paraId="22EF9120" w14:textId="34C57EE2" w:rsidR="000816BC" w:rsidRPr="006713A0" w:rsidRDefault="000816BC" w:rsidP="000816BC">
      <w:pPr>
        <w:spacing w:after="112" w:line="249" w:lineRule="auto"/>
        <w:ind w:left="0" w:right="15" w:firstLine="0"/>
      </w:pPr>
      <w:r w:rsidRPr="006713A0">
        <w:rPr>
          <w:rFonts w:eastAsia="Arial"/>
        </w:rPr>
        <w:lastRenderedPageBreak/>
        <w:t xml:space="preserve">      MTRegulatoryReportingConcatenated =     </w:t>
      </w:r>
      <w:r w:rsidRPr="00E4520C">
        <w:rPr>
          <w:rFonts w:eastAsia="Arial"/>
          <w:b/>
        </w:rPr>
        <w:t>Concatenate</w:t>
      </w:r>
      <w:r w:rsidRPr="006713A0">
        <w:rPr>
          <w:rFonts w:eastAsia="Arial"/>
        </w:rPr>
        <w:t xml:space="preserve">(MTRegulatoryReportingConcatenated, BENEFCode, </w:t>
      </w:r>
      <w:r w:rsidRPr="00E4520C">
        <w:rPr>
          <w:rFonts w:eastAsia="Arial"/>
          <w:b/>
        </w:rPr>
        <w:t>Substring</w:t>
      </w:r>
      <w:r w:rsidRPr="006713A0">
        <w:rPr>
          <w:rFonts w:eastAsia="Arial"/>
        </w:rPr>
        <w:t>(</w:t>
      </w:r>
      <w:r w:rsidRPr="006713A0">
        <w:t>Creditor.CountryOfResidence, 1, RemainingSpace –</w:t>
      </w:r>
      <w:r w:rsidR="007C3862" w:rsidRPr="006713A0">
        <w:t xml:space="preserve"> 1)</w:t>
      </w:r>
      <w:r w:rsidRPr="006713A0">
        <w:t xml:space="preserve"> , “+”)</w:t>
      </w:r>
    </w:p>
    <w:p w14:paraId="090BFDD7" w14:textId="67DDB43F" w:rsidR="000816BC" w:rsidRPr="006713A0" w:rsidRDefault="001E64F7" w:rsidP="001E64F7">
      <w:pPr>
        <w:tabs>
          <w:tab w:val="left" w:pos="990"/>
          <w:tab w:val="left" w:pos="1080"/>
          <w:tab w:val="left" w:pos="1260"/>
        </w:tabs>
        <w:spacing w:after="112" w:line="249" w:lineRule="auto"/>
        <w:ind w:left="0" w:right="15" w:firstLine="0"/>
        <w:rPr>
          <w:b/>
        </w:rPr>
      </w:pPr>
      <w:r>
        <w:rPr>
          <w:b/>
        </w:rPr>
        <w:t xml:space="preserve">          </w:t>
      </w:r>
      <w:r w:rsidR="000816BC" w:rsidRPr="006713A0">
        <w:rPr>
          <w:b/>
        </w:rPr>
        <w:t>ELSE</w:t>
      </w:r>
    </w:p>
    <w:p w14:paraId="2C15CA3E" w14:textId="164DE98C" w:rsidR="000816BC" w:rsidRPr="006713A0" w:rsidRDefault="000816BC" w:rsidP="000816BC">
      <w:pPr>
        <w:spacing w:after="112" w:line="249" w:lineRule="auto"/>
        <w:ind w:left="0" w:right="15" w:firstLine="0"/>
      </w:pPr>
      <w:r w:rsidRPr="006713A0">
        <w:t xml:space="preserve">       </w:t>
      </w:r>
      <w:r w:rsidRPr="006713A0">
        <w:rPr>
          <w:rFonts w:eastAsia="Arial"/>
        </w:rPr>
        <w:t xml:space="preserve">      MTRegulatoryReportingConcatenated =     Concatenate(MTRegulatoryReportingConcatenated, BENEFCode, </w:t>
      </w:r>
      <w:r w:rsidRPr="006713A0">
        <w:t>Creditor.CountryOfResidence)</w:t>
      </w:r>
    </w:p>
    <w:p w14:paraId="232061F4" w14:textId="2FB86768" w:rsidR="000816BC" w:rsidRPr="006713A0" w:rsidRDefault="000816BC" w:rsidP="000816BC">
      <w:pPr>
        <w:spacing w:after="112" w:line="249" w:lineRule="auto"/>
        <w:ind w:left="0" w:right="15" w:firstLine="0"/>
        <w:rPr>
          <w:b/>
        </w:rPr>
      </w:pPr>
      <w:r w:rsidRPr="006713A0">
        <w:t xml:space="preserve">      </w:t>
      </w:r>
      <w:r w:rsidR="001E64F7">
        <w:t xml:space="preserve">    </w:t>
      </w:r>
      <w:r w:rsidRPr="006713A0">
        <w:rPr>
          <w:b/>
        </w:rPr>
        <w:t>ENDIF</w:t>
      </w:r>
    </w:p>
    <w:p w14:paraId="2C5A8E88" w14:textId="77777777" w:rsidR="000816BC" w:rsidRPr="006713A0" w:rsidRDefault="000816BC" w:rsidP="000816BC">
      <w:pPr>
        <w:spacing w:after="112" w:line="249" w:lineRule="auto"/>
        <w:ind w:left="0" w:right="15" w:firstLine="0"/>
      </w:pPr>
      <w:r w:rsidRPr="006713A0">
        <w:t xml:space="preserve">           </w:t>
      </w:r>
    </w:p>
    <w:p w14:paraId="291AB66C" w14:textId="69E7CBB5" w:rsidR="000816BC" w:rsidRPr="006713A0" w:rsidRDefault="005B1B76" w:rsidP="000816BC">
      <w:pPr>
        <w:spacing w:after="112" w:line="249" w:lineRule="auto"/>
        <w:ind w:left="0" w:right="15" w:firstLine="0"/>
        <w:rPr>
          <w:b/>
        </w:rPr>
      </w:pPr>
      <w:r>
        <w:t xml:space="preserve">     </w:t>
      </w:r>
      <w:r w:rsidR="000816BC" w:rsidRPr="006713A0">
        <w:rPr>
          <w:b/>
        </w:rPr>
        <w:t xml:space="preserve">ELSE </w:t>
      </w:r>
    </w:p>
    <w:p w14:paraId="00D51DDD" w14:textId="29982BB4" w:rsidR="000816BC" w:rsidRPr="006713A0" w:rsidRDefault="000816BC" w:rsidP="000816BC">
      <w:pPr>
        <w:spacing w:after="112" w:line="249" w:lineRule="auto"/>
        <w:ind w:left="0" w:right="15" w:firstLine="0"/>
      </w:pPr>
      <w:r w:rsidRPr="006713A0">
        <w:t xml:space="preserve">  /* Creditor Country of Residence  is missing */</w:t>
      </w:r>
    </w:p>
    <w:p w14:paraId="0AE7457C" w14:textId="77777777" w:rsidR="000816BC" w:rsidRPr="006713A0" w:rsidRDefault="000816BC" w:rsidP="000816BC">
      <w:pPr>
        <w:spacing w:after="112" w:line="249" w:lineRule="auto"/>
        <w:ind w:left="0" w:right="15" w:firstLine="0"/>
      </w:pPr>
      <w:r w:rsidRPr="006713A0">
        <w:t xml:space="preserve">          Flag_MissingInformation = “true”</w:t>
      </w:r>
    </w:p>
    <w:p w14:paraId="6561613D" w14:textId="77777777" w:rsidR="000816BC" w:rsidRPr="006713A0" w:rsidRDefault="000816BC" w:rsidP="000816BC">
      <w:pPr>
        <w:spacing w:after="112" w:line="249" w:lineRule="auto"/>
        <w:ind w:left="0" w:right="15" w:firstLine="0"/>
      </w:pPr>
      <w:r w:rsidRPr="006713A0">
        <w:t xml:space="preserve">  </w:t>
      </w:r>
    </w:p>
    <w:p w14:paraId="63DC5988" w14:textId="2A2E752B" w:rsidR="000816BC" w:rsidRPr="006713A0" w:rsidRDefault="00F21A91" w:rsidP="00F21A91">
      <w:pPr>
        <w:tabs>
          <w:tab w:val="left" w:pos="360"/>
          <w:tab w:val="left" w:pos="540"/>
          <w:tab w:val="left" w:pos="630"/>
        </w:tabs>
        <w:spacing w:after="112" w:line="249" w:lineRule="auto"/>
        <w:ind w:left="0" w:right="15" w:firstLine="0"/>
        <w:rPr>
          <w:b/>
        </w:rPr>
      </w:pPr>
      <w:r>
        <w:t xml:space="preserve">     </w:t>
      </w:r>
      <w:r w:rsidR="00E72242">
        <w:rPr>
          <w:b/>
        </w:rPr>
        <w:t xml:space="preserve">ENDIF  </w:t>
      </w:r>
      <w:r w:rsidR="00E72242" w:rsidRPr="00290E0A">
        <w:t>/* END</w:t>
      </w:r>
      <w:r w:rsidR="000816BC" w:rsidRPr="00290E0A">
        <w:t>IF RemainingSpace &gt; 0 */</w:t>
      </w:r>
    </w:p>
    <w:p w14:paraId="17639C03" w14:textId="77777777" w:rsidR="000816BC" w:rsidRPr="006713A0" w:rsidRDefault="000816BC" w:rsidP="000816BC">
      <w:pPr>
        <w:spacing w:after="112" w:line="249" w:lineRule="auto"/>
        <w:ind w:left="0" w:right="15" w:firstLine="0"/>
      </w:pPr>
    </w:p>
    <w:p w14:paraId="6364DE41" w14:textId="3941BB5E" w:rsidR="000816BC" w:rsidRPr="006713A0" w:rsidRDefault="000816BC" w:rsidP="000816BC">
      <w:pPr>
        <w:spacing w:after="112" w:line="249" w:lineRule="auto"/>
        <w:ind w:left="0" w:right="15" w:firstLine="0"/>
      </w:pPr>
      <w:r w:rsidRPr="006713A0">
        <w:rPr>
          <w:b/>
        </w:rPr>
        <w:t xml:space="preserve">ENDIF  </w:t>
      </w:r>
      <w:r w:rsidR="00A741A9">
        <w:t>/* END</w:t>
      </w:r>
      <w:r w:rsidRPr="006713A0">
        <w:t>IF BENEFFound */</w:t>
      </w:r>
    </w:p>
    <w:p w14:paraId="33C71851" w14:textId="0A8382D2" w:rsidR="00541AFB" w:rsidRPr="006713A0" w:rsidRDefault="00541AFB" w:rsidP="000816BC">
      <w:pPr>
        <w:spacing w:after="112" w:line="249" w:lineRule="auto"/>
        <w:ind w:left="0" w:right="15" w:firstLine="0"/>
      </w:pPr>
    </w:p>
    <w:p w14:paraId="723E6516" w14:textId="2FCD1BCE" w:rsidR="00541AFB" w:rsidRPr="006713A0" w:rsidRDefault="00541AFB" w:rsidP="000816BC">
      <w:pPr>
        <w:spacing w:after="112" w:line="249" w:lineRule="auto"/>
        <w:ind w:left="0" w:right="15" w:firstLine="0"/>
        <w:rPr>
          <w:b/>
        </w:rPr>
      </w:pPr>
      <w:r w:rsidRPr="006713A0">
        <w:t>/* Copy information to Field 77B */</w:t>
      </w:r>
    </w:p>
    <w:p w14:paraId="4CE75AD7" w14:textId="0F797524" w:rsidR="002D4545" w:rsidRPr="006713A0" w:rsidRDefault="002D4545" w:rsidP="002D4545">
      <w:pPr>
        <w:ind w:left="0" w:right="-137" w:firstLine="0"/>
      </w:pPr>
    </w:p>
    <w:p w14:paraId="3ADBA912" w14:textId="2DE22D3A" w:rsidR="002D4545" w:rsidRPr="006713A0" w:rsidRDefault="00290E0A" w:rsidP="002D4545">
      <w:pPr>
        <w:ind w:left="0" w:right="-137" w:firstLine="0"/>
        <w:rPr>
          <w:rFonts w:eastAsia="Arial"/>
        </w:rPr>
      </w:pPr>
      <w:r w:rsidRPr="00290E0A">
        <w:rPr>
          <w:b/>
        </w:rPr>
        <w:t>IF</w:t>
      </w:r>
      <w:r>
        <w:t xml:space="preserve"> </w:t>
      </w:r>
      <w:r w:rsidRPr="00290E0A">
        <w:rPr>
          <w:b/>
        </w:rPr>
        <w:t>Length</w:t>
      </w:r>
      <w:r w:rsidR="00541AFB" w:rsidRPr="006713A0">
        <w:t>(</w:t>
      </w:r>
      <w:r w:rsidR="00541AFB" w:rsidRPr="006713A0">
        <w:rPr>
          <w:rFonts w:eastAsia="Arial"/>
        </w:rPr>
        <w:t>MTRegulator</w:t>
      </w:r>
      <w:r>
        <w:rPr>
          <w:rFonts w:eastAsia="Arial"/>
        </w:rPr>
        <w:t>yReportingConcatenated) &gt; 0 THEN</w:t>
      </w:r>
    </w:p>
    <w:p w14:paraId="7382F517" w14:textId="427E86E5" w:rsidR="00301972" w:rsidRPr="006713A0" w:rsidRDefault="00541AFB" w:rsidP="00301972">
      <w:pPr>
        <w:ind w:left="0" w:firstLine="0"/>
        <w:rPr>
          <w:rFonts w:eastAsia="Arial"/>
        </w:rPr>
      </w:pPr>
      <w:r w:rsidRPr="006713A0">
        <w:t xml:space="preserve">    </w:t>
      </w:r>
      <w:r w:rsidRPr="006713A0">
        <w:rPr>
          <w:rFonts w:eastAsia="Arial"/>
        </w:rPr>
        <w:t xml:space="preserve"> </w:t>
      </w:r>
      <w:r w:rsidR="00301972" w:rsidRPr="00290E0A">
        <w:rPr>
          <w:rFonts w:eastAsia="Arial"/>
          <w:b/>
        </w:rPr>
        <w:t>Call</w:t>
      </w:r>
      <w:r w:rsidR="00301972" w:rsidRPr="006713A0">
        <w:rPr>
          <w:rFonts w:eastAsia="Arial"/>
        </w:rPr>
        <w:t xml:space="preserve"> </w:t>
      </w:r>
      <w:r w:rsidR="00301972" w:rsidRPr="006713A0">
        <w:rPr>
          <w:rFonts w:eastAsia="Arial"/>
          <w:b/>
        </w:rPr>
        <w:t>Subfunction FillInMTRegulatoryReportingInformation (</w:t>
      </w:r>
      <w:r w:rsidR="00301972" w:rsidRPr="006713A0">
        <w:rPr>
          <w:rFonts w:eastAsia="Arial"/>
        </w:rPr>
        <w:t>MTRegulatoryReportingConcatenated; MT77)</w:t>
      </w:r>
    </w:p>
    <w:p w14:paraId="0B09E4F3" w14:textId="672A9278" w:rsidR="00541AFB" w:rsidRPr="00290E0A" w:rsidRDefault="00541AFB" w:rsidP="00301972">
      <w:pPr>
        <w:ind w:left="0" w:firstLine="0"/>
        <w:rPr>
          <w:rFonts w:eastAsia="Arial"/>
          <w:b/>
        </w:rPr>
      </w:pPr>
      <w:r w:rsidRPr="00290E0A">
        <w:rPr>
          <w:rFonts w:eastAsia="Arial"/>
          <w:b/>
        </w:rPr>
        <w:t>ENDIF</w:t>
      </w:r>
    </w:p>
    <w:p w14:paraId="58173726" w14:textId="30FDEF40" w:rsidR="00541AFB" w:rsidRPr="006713A0" w:rsidRDefault="00541AFB" w:rsidP="00301972">
      <w:pPr>
        <w:ind w:left="0" w:firstLine="0"/>
        <w:rPr>
          <w:rFonts w:eastAsia="Arial"/>
        </w:rPr>
      </w:pPr>
    </w:p>
    <w:p w14:paraId="21768834" w14:textId="4749307B" w:rsidR="001F77A9" w:rsidRPr="006713A0" w:rsidRDefault="001F77A9">
      <w:pPr>
        <w:spacing w:after="88" w:line="259" w:lineRule="auto"/>
        <w:ind w:left="10" w:right="46" w:hanging="10"/>
        <w:jc w:val="right"/>
      </w:pPr>
    </w:p>
    <w:p w14:paraId="3C54F1C1" w14:textId="12CACE4B" w:rsidR="001F77A9" w:rsidRPr="006713A0" w:rsidRDefault="001F77A9" w:rsidP="001F77A9">
      <w:pPr>
        <w:ind w:left="0" w:firstLine="0"/>
        <w:rPr>
          <w:rFonts w:eastAsia="Arial"/>
          <w:b/>
        </w:rPr>
      </w:pPr>
      <w:r w:rsidRPr="006713A0">
        <w:rPr>
          <w:rFonts w:eastAsia="Arial"/>
          <w:b/>
        </w:rPr>
        <w:t>/* Subfunction specifications */</w:t>
      </w:r>
    </w:p>
    <w:p w14:paraId="0958BE1C" w14:textId="7EDEDA60" w:rsidR="000432D8" w:rsidRPr="006713A0" w:rsidRDefault="000432D8" w:rsidP="001F77A9">
      <w:pPr>
        <w:ind w:left="0" w:firstLine="0"/>
        <w:rPr>
          <w:rFonts w:eastAsia="Arial"/>
          <w:b/>
        </w:rPr>
      </w:pPr>
    </w:p>
    <w:p w14:paraId="120EB73C" w14:textId="390539A6" w:rsidR="001F77A9" w:rsidRPr="006713A0" w:rsidRDefault="004C5713" w:rsidP="006713A0">
      <w:pPr>
        <w:spacing w:after="112" w:line="249" w:lineRule="auto"/>
        <w:ind w:left="0" w:right="15" w:firstLine="0"/>
        <w:rPr>
          <w:rFonts w:eastAsia="Arial"/>
        </w:rPr>
      </w:pPr>
      <w:r w:rsidRPr="006713A0">
        <w:rPr>
          <w:rFonts w:eastAsia="Arial"/>
          <w:b/>
        </w:rPr>
        <w:t>Su</w:t>
      </w:r>
      <w:r w:rsidR="001F77A9" w:rsidRPr="006713A0">
        <w:rPr>
          <w:rFonts w:eastAsia="Arial"/>
          <w:b/>
        </w:rPr>
        <w:t>bfunction</w:t>
      </w:r>
      <w:r w:rsidR="00E62C1C" w:rsidRPr="006713A0">
        <w:rPr>
          <w:rFonts w:eastAsia="Arial"/>
        </w:rPr>
        <w:t xml:space="preserve"> </w:t>
      </w:r>
      <w:r w:rsidR="001F77A9" w:rsidRPr="006713A0">
        <w:rPr>
          <w:rFonts w:eastAsia="Arial"/>
          <w:b/>
        </w:rPr>
        <w:t>ExtractMTRegulatoryReportingInformation</w:t>
      </w:r>
      <w:r w:rsidR="001458D7" w:rsidRPr="006713A0">
        <w:rPr>
          <w:rFonts w:eastAsia="Arial"/>
          <w:b/>
        </w:rPr>
        <w:t>(</w:t>
      </w:r>
      <w:r w:rsidR="001458D7" w:rsidRPr="006713A0">
        <w:rPr>
          <w:rFonts w:eastAsia="Arial"/>
        </w:rPr>
        <w:t>MXRegulatoryReporting</w:t>
      </w:r>
      <w:r w:rsidR="005C1881" w:rsidRPr="006713A0">
        <w:rPr>
          <w:rFonts w:eastAsia="Arial"/>
          <w:b/>
        </w:rPr>
        <w:t xml:space="preserve">; </w:t>
      </w:r>
      <w:r w:rsidR="001458D7" w:rsidRPr="006713A0">
        <w:rPr>
          <w:rFonts w:eastAsia="Arial"/>
        </w:rPr>
        <w:t>MTRegulatoryReporting</w:t>
      </w:r>
      <w:r w:rsidR="005C1881" w:rsidRPr="006713A0">
        <w:rPr>
          <w:rFonts w:eastAsia="Arial"/>
        </w:rPr>
        <w:t>)</w:t>
      </w:r>
    </w:p>
    <w:p w14:paraId="59983EA1" w14:textId="77777777" w:rsidR="001F77A9" w:rsidRPr="006713A0" w:rsidRDefault="001F77A9" w:rsidP="001F77A9">
      <w:pPr>
        <w:ind w:left="0" w:firstLine="0"/>
        <w:rPr>
          <w:rFonts w:eastAsia="Arial"/>
          <w:b/>
        </w:rPr>
      </w:pPr>
    </w:p>
    <w:p w14:paraId="40A78B6B" w14:textId="6359C995" w:rsidR="001F77A9" w:rsidRPr="00222FBB" w:rsidRDefault="001F77A9" w:rsidP="001F77A9">
      <w:pPr>
        <w:ind w:left="0" w:firstLine="0"/>
        <w:rPr>
          <w:rFonts w:eastAsia="Arial"/>
        </w:rPr>
      </w:pPr>
      <w:r w:rsidRPr="00222FBB">
        <w:rPr>
          <w:rFonts w:eastAsia="Arial"/>
        </w:rPr>
        <w:t>/* Extract the information from RegulatoryReporting/Details/Information and build a string by concatenation of the occurrences */</w:t>
      </w:r>
    </w:p>
    <w:p w14:paraId="06974674" w14:textId="7DA9B17C" w:rsidR="001458D7" w:rsidRPr="006713A0" w:rsidRDefault="001458D7" w:rsidP="001F77A9">
      <w:pPr>
        <w:ind w:left="0" w:firstLine="0"/>
        <w:rPr>
          <w:rFonts w:eastAsia="Arial"/>
          <w:b/>
        </w:rPr>
      </w:pPr>
    </w:p>
    <w:p w14:paraId="720AE28C" w14:textId="23EC79E3" w:rsidR="001458D7" w:rsidRPr="00222FBB" w:rsidRDefault="001458D7" w:rsidP="001F77A9">
      <w:pPr>
        <w:ind w:left="0" w:firstLine="0"/>
        <w:rPr>
          <w:rFonts w:eastAsia="Arial"/>
        </w:rPr>
      </w:pPr>
      <w:r w:rsidRPr="00222FBB">
        <w:rPr>
          <w:rFonts w:eastAsia="Arial"/>
        </w:rPr>
        <w:t>/* Local variables</w:t>
      </w:r>
    </w:p>
    <w:p w14:paraId="352B8774" w14:textId="494EDEEE" w:rsidR="001458D7" w:rsidRPr="006713A0" w:rsidRDefault="001458D7" w:rsidP="00222FBB">
      <w:pPr>
        <w:spacing w:after="0" w:line="249" w:lineRule="auto"/>
        <w:ind w:left="0" w:right="15" w:firstLine="0"/>
        <w:rPr>
          <w:rFonts w:eastAsia="Arial"/>
        </w:rPr>
      </w:pPr>
      <w:r w:rsidRPr="006713A0">
        <w:rPr>
          <w:rFonts w:eastAsia="Arial"/>
        </w:rPr>
        <w:t>MXRegulatoryReporting typed RegulatoryReporting3</w:t>
      </w:r>
    </w:p>
    <w:p w14:paraId="55836B80" w14:textId="77777777" w:rsidR="00D35073" w:rsidRPr="006713A0" w:rsidRDefault="001458D7" w:rsidP="00222FBB">
      <w:pPr>
        <w:spacing w:after="0" w:line="249" w:lineRule="auto"/>
        <w:ind w:left="0" w:right="15" w:firstLine="0"/>
        <w:rPr>
          <w:rFonts w:eastAsia="Arial"/>
        </w:rPr>
      </w:pPr>
      <w:r w:rsidRPr="006713A0">
        <w:rPr>
          <w:rFonts w:eastAsia="Arial"/>
        </w:rPr>
        <w:t>MTRegulatoryReporting : string</w:t>
      </w:r>
    </w:p>
    <w:p w14:paraId="56E1E3FA" w14:textId="77777777" w:rsidR="00724143" w:rsidRDefault="00D35073" w:rsidP="00222FBB">
      <w:pPr>
        <w:spacing w:after="0" w:line="249" w:lineRule="auto"/>
        <w:ind w:left="0" w:right="15" w:firstLine="0"/>
        <w:rPr>
          <w:rFonts w:eastAsia="Arial"/>
        </w:rPr>
      </w:pPr>
      <w:r w:rsidRPr="006713A0">
        <w:rPr>
          <w:rFonts w:eastAsia="Arial"/>
        </w:rPr>
        <w:t>i,j,k : integer</w:t>
      </w:r>
    </w:p>
    <w:p w14:paraId="71CB2906" w14:textId="139D4D2D" w:rsidR="001458D7" w:rsidRPr="006713A0" w:rsidRDefault="00724143" w:rsidP="00222FBB">
      <w:pPr>
        <w:spacing w:after="0" w:line="249" w:lineRule="auto"/>
        <w:ind w:left="0" w:right="15" w:firstLine="0"/>
        <w:rPr>
          <w:rFonts w:eastAsia="Arial"/>
        </w:rPr>
      </w:pPr>
      <w:r w:rsidRPr="006713A0">
        <w:rPr>
          <w:rFonts w:eastAsia="Arial"/>
        </w:rPr>
        <w:t>NumberOfRegulatoryReportingOccurrences</w:t>
      </w:r>
      <w:r w:rsidR="004F5ACD">
        <w:rPr>
          <w:rFonts w:eastAsia="Arial"/>
        </w:rPr>
        <w:t xml:space="preserve">, </w:t>
      </w:r>
      <w:r w:rsidR="004F5ACD" w:rsidRPr="006713A0">
        <w:rPr>
          <w:rFonts w:eastAsia="Arial"/>
        </w:rPr>
        <w:t>NumberOfDetailsOccurrences</w:t>
      </w:r>
      <w:r w:rsidR="004F5ACD">
        <w:rPr>
          <w:rFonts w:eastAsia="Arial"/>
        </w:rPr>
        <w:t xml:space="preserve">, </w:t>
      </w:r>
      <w:r w:rsidR="004F5ACD" w:rsidRPr="006713A0">
        <w:rPr>
          <w:rFonts w:eastAsia="Arial"/>
        </w:rPr>
        <w:t>NumberOfInformationOccurrences</w:t>
      </w:r>
      <w:r>
        <w:rPr>
          <w:rFonts w:eastAsia="Arial"/>
        </w:rPr>
        <w:t xml:space="preserve"> : integer</w:t>
      </w:r>
      <w:r w:rsidR="001458D7" w:rsidRPr="006713A0">
        <w:rPr>
          <w:rFonts w:eastAsia="Arial"/>
        </w:rPr>
        <w:t xml:space="preserve"> */</w:t>
      </w:r>
    </w:p>
    <w:p w14:paraId="769C550B" w14:textId="77777777" w:rsidR="001F77A9" w:rsidRPr="006713A0" w:rsidRDefault="001F77A9" w:rsidP="001F77A9">
      <w:pPr>
        <w:ind w:left="0" w:firstLine="0"/>
        <w:rPr>
          <w:rFonts w:eastAsia="Arial"/>
          <w:b/>
        </w:rPr>
      </w:pPr>
    </w:p>
    <w:p w14:paraId="66778AA5" w14:textId="77777777" w:rsidR="001F77A9" w:rsidRPr="006713A0" w:rsidRDefault="001F77A9" w:rsidP="001F77A9">
      <w:pPr>
        <w:ind w:left="0" w:firstLine="0"/>
        <w:rPr>
          <w:rFonts w:eastAsia="Arial"/>
        </w:rPr>
      </w:pPr>
      <w:r w:rsidRPr="006713A0">
        <w:rPr>
          <w:rFonts w:eastAsia="Arial"/>
        </w:rPr>
        <w:t xml:space="preserve">NumberOfRegulatoryReportingOccurrences = </w:t>
      </w:r>
      <w:r w:rsidRPr="006713A0">
        <w:rPr>
          <w:rFonts w:eastAsia="Arial"/>
          <w:b/>
        </w:rPr>
        <w:t>NumberOfOccurences</w:t>
      </w:r>
      <w:r w:rsidRPr="006713A0">
        <w:rPr>
          <w:rFonts w:eastAsia="Arial"/>
        </w:rPr>
        <w:t>(RegulatoryReporting)</w:t>
      </w:r>
    </w:p>
    <w:p w14:paraId="130EBB54" w14:textId="77777777" w:rsidR="001F77A9" w:rsidRPr="006713A0" w:rsidRDefault="001F77A9" w:rsidP="001F77A9">
      <w:pPr>
        <w:ind w:left="0" w:firstLine="0"/>
        <w:rPr>
          <w:rFonts w:eastAsia="Arial"/>
        </w:rPr>
      </w:pPr>
    </w:p>
    <w:p w14:paraId="373541C2" w14:textId="286331F0" w:rsidR="001F77A9" w:rsidRPr="006713A0" w:rsidRDefault="001F77A9" w:rsidP="001F77A9">
      <w:pPr>
        <w:ind w:left="0" w:firstLine="0"/>
        <w:rPr>
          <w:rFonts w:eastAsia="Arial"/>
        </w:rPr>
      </w:pPr>
      <w:r w:rsidRPr="006713A0">
        <w:rPr>
          <w:rFonts w:eastAsia="Arial"/>
          <w:b/>
        </w:rPr>
        <w:t xml:space="preserve">IF </w:t>
      </w:r>
      <w:r w:rsidRPr="006713A0">
        <w:rPr>
          <w:rFonts w:eastAsia="Arial"/>
        </w:rPr>
        <w:t>NumberOfRegulat</w:t>
      </w:r>
      <w:r w:rsidR="004F5ACD">
        <w:rPr>
          <w:rFonts w:eastAsia="Arial"/>
        </w:rPr>
        <w:t>oryReportingOccurrences &gt; 0 THEN</w:t>
      </w:r>
    </w:p>
    <w:p w14:paraId="11288AD1" w14:textId="77777777" w:rsidR="001F77A9" w:rsidRPr="006713A0" w:rsidRDefault="001F77A9" w:rsidP="001F77A9">
      <w:pPr>
        <w:ind w:left="0" w:firstLine="0"/>
        <w:rPr>
          <w:rFonts w:eastAsia="Arial"/>
        </w:rPr>
      </w:pPr>
    </w:p>
    <w:p w14:paraId="5B623782" w14:textId="77777777" w:rsidR="001F77A9" w:rsidRPr="006713A0" w:rsidRDefault="001F77A9" w:rsidP="001F77A9">
      <w:pPr>
        <w:ind w:left="0" w:firstLine="0"/>
        <w:rPr>
          <w:rFonts w:eastAsia="Arial"/>
        </w:rPr>
      </w:pPr>
      <w:r w:rsidRPr="006713A0">
        <w:rPr>
          <w:rFonts w:eastAsia="Arial"/>
        </w:rPr>
        <w:t xml:space="preserve">  </w:t>
      </w:r>
      <w:r w:rsidRPr="004F5ACD">
        <w:rPr>
          <w:rFonts w:eastAsia="Arial"/>
          <w:b/>
        </w:rPr>
        <w:t>For</w:t>
      </w:r>
      <w:r w:rsidRPr="006713A0">
        <w:rPr>
          <w:rFonts w:eastAsia="Arial"/>
        </w:rPr>
        <w:t xml:space="preserve"> </w:t>
      </w:r>
      <w:r w:rsidRPr="00290E0A">
        <w:rPr>
          <w:rFonts w:eastAsia="Arial"/>
          <w:b/>
        </w:rPr>
        <w:t>i</w:t>
      </w:r>
      <w:r w:rsidRPr="006713A0">
        <w:rPr>
          <w:rFonts w:eastAsia="Arial"/>
        </w:rPr>
        <w:t xml:space="preserve"> = 1 to NumberOfRegulatoryReportingOccurrences</w:t>
      </w:r>
    </w:p>
    <w:p w14:paraId="61F87048" w14:textId="77777777" w:rsidR="001F77A9" w:rsidRPr="006713A0" w:rsidRDefault="001F77A9" w:rsidP="001F77A9">
      <w:pPr>
        <w:ind w:left="0" w:firstLine="0"/>
        <w:rPr>
          <w:rFonts w:eastAsia="Arial"/>
        </w:rPr>
      </w:pPr>
    </w:p>
    <w:p w14:paraId="12F8763E" w14:textId="77777777" w:rsidR="001F77A9" w:rsidRPr="006713A0" w:rsidRDefault="001F77A9" w:rsidP="001F77A9">
      <w:pPr>
        <w:ind w:left="0" w:firstLine="0"/>
        <w:rPr>
          <w:rFonts w:eastAsia="Arial"/>
        </w:rPr>
      </w:pPr>
      <w:r w:rsidRPr="006713A0">
        <w:rPr>
          <w:rFonts w:eastAsia="Arial"/>
        </w:rPr>
        <w:t xml:space="preserve">     NumberOfDetailsOccurrences = </w:t>
      </w:r>
      <w:r w:rsidRPr="006713A0">
        <w:rPr>
          <w:rFonts w:eastAsia="Arial"/>
          <w:b/>
        </w:rPr>
        <w:t>NumberOfOccurences</w:t>
      </w:r>
      <w:r w:rsidRPr="006713A0">
        <w:rPr>
          <w:rFonts w:eastAsia="Arial"/>
        </w:rPr>
        <w:t>(RegulatoryReporting[i]/Details)</w:t>
      </w:r>
    </w:p>
    <w:p w14:paraId="60DCD434" w14:textId="77777777" w:rsidR="001F77A9" w:rsidRPr="006713A0" w:rsidRDefault="001F77A9" w:rsidP="001F77A9">
      <w:pPr>
        <w:ind w:left="0" w:firstLine="0"/>
        <w:rPr>
          <w:rFonts w:eastAsia="Arial"/>
        </w:rPr>
      </w:pPr>
    </w:p>
    <w:p w14:paraId="12C5CB20" w14:textId="1543F1DA" w:rsidR="001F77A9" w:rsidRPr="006713A0" w:rsidRDefault="001F77A9" w:rsidP="001F77A9">
      <w:pPr>
        <w:ind w:left="0" w:firstLine="0"/>
        <w:rPr>
          <w:rFonts w:eastAsia="Arial"/>
        </w:rPr>
      </w:pPr>
      <w:r w:rsidRPr="006713A0">
        <w:rPr>
          <w:rFonts w:eastAsia="Arial"/>
        </w:rPr>
        <w:t xml:space="preserve">       </w:t>
      </w:r>
      <w:r w:rsidRPr="006713A0">
        <w:rPr>
          <w:rFonts w:eastAsia="Arial"/>
          <w:b/>
        </w:rPr>
        <w:t>IF</w:t>
      </w:r>
      <w:r w:rsidRPr="006713A0">
        <w:rPr>
          <w:rFonts w:eastAsia="Arial"/>
        </w:rPr>
        <w:t xml:space="preserve"> Numb</w:t>
      </w:r>
      <w:r w:rsidR="004F5ACD">
        <w:rPr>
          <w:rFonts w:eastAsia="Arial"/>
        </w:rPr>
        <w:t>erOfDetailsOccurrences &gt; 0 THEN</w:t>
      </w:r>
      <w:r w:rsidRPr="006713A0">
        <w:rPr>
          <w:rFonts w:eastAsia="Arial"/>
        </w:rPr>
        <w:t xml:space="preserve">    </w:t>
      </w:r>
    </w:p>
    <w:p w14:paraId="5FD06C52" w14:textId="2D52B4EB" w:rsidR="001F77A9" w:rsidRPr="006713A0" w:rsidRDefault="001F77A9" w:rsidP="001F77A9">
      <w:pPr>
        <w:ind w:left="0" w:firstLine="0"/>
        <w:rPr>
          <w:rFonts w:eastAsia="Arial"/>
        </w:rPr>
      </w:pPr>
      <w:r w:rsidRPr="006713A0">
        <w:rPr>
          <w:rFonts w:eastAsia="Arial"/>
        </w:rPr>
        <w:t xml:space="preserve">      </w:t>
      </w:r>
      <w:r w:rsidR="004F5ACD">
        <w:rPr>
          <w:rFonts w:eastAsia="Arial"/>
        </w:rPr>
        <w:t xml:space="preserve">     </w:t>
      </w:r>
      <w:r w:rsidRPr="004F5ACD">
        <w:rPr>
          <w:rFonts w:eastAsia="Arial"/>
          <w:b/>
        </w:rPr>
        <w:t>For</w:t>
      </w:r>
      <w:r w:rsidRPr="006713A0">
        <w:rPr>
          <w:rFonts w:eastAsia="Arial"/>
        </w:rPr>
        <w:t xml:space="preserve"> j = 1 to </w:t>
      </w:r>
      <w:r w:rsidR="004F5ACD">
        <w:rPr>
          <w:rFonts w:eastAsia="Arial"/>
        </w:rPr>
        <w:t xml:space="preserve">NumberOfDetailsOccurrences     </w:t>
      </w:r>
    </w:p>
    <w:p w14:paraId="59D872BC" w14:textId="2F9A3424" w:rsidR="001F77A9" w:rsidRPr="006713A0" w:rsidRDefault="004F5ACD" w:rsidP="001F77A9">
      <w:pPr>
        <w:ind w:left="0" w:firstLine="0"/>
        <w:rPr>
          <w:rFonts w:eastAsia="Arial"/>
        </w:rPr>
      </w:pPr>
      <w:r>
        <w:rPr>
          <w:rFonts w:eastAsia="Arial"/>
        </w:rPr>
        <w:t xml:space="preserve">            </w:t>
      </w:r>
      <w:r w:rsidR="001F77A9" w:rsidRPr="006713A0">
        <w:rPr>
          <w:rFonts w:eastAsia="Arial"/>
        </w:rPr>
        <w:t xml:space="preserve">   NumberOfInformationOccurrences =     </w:t>
      </w:r>
      <w:r w:rsidR="001F77A9" w:rsidRPr="00290E0A">
        <w:rPr>
          <w:rFonts w:eastAsia="Arial"/>
          <w:b/>
        </w:rPr>
        <w:t>NumberOfOccurences</w:t>
      </w:r>
      <w:r w:rsidR="001F77A9" w:rsidRPr="006713A0">
        <w:rPr>
          <w:rFonts w:eastAsia="Arial"/>
        </w:rPr>
        <w:t>(RegulatoryReporting[i]/Details[j]/Information)</w:t>
      </w:r>
    </w:p>
    <w:p w14:paraId="5FB6742E" w14:textId="77777777" w:rsidR="001F77A9" w:rsidRPr="006713A0" w:rsidRDefault="001F77A9" w:rsidP="001F77A9">
      <w:pPr>
        <w:ind w:left="0" w:firstLine="0"/>
        <w:rPr>
          <w:rFonts w:eastAsia="Arial"/>
          <w:b/>
        </w:rPr>
      </w:pPr>
    </w:p>
    <w:p w14:paraId="7593F966" w14:textId="61ABAEF1" w:rsidR="001F77A9" w:rsidRPr="006713A0" w:rsidRDefault="001F77A9" w:rsidP="001F77A9">
      <w:pPr>
        <w:ind w:left="0" w:firstLine="0"/>
        <w:rPr>
          <w:rFonts w:eastAsia="Arial"/>
        </w:rPr>
      </w:pPr>
      <w:r w:rsidRPr="006713A0">
        <w:rPr>
          <w:rFonts w:eastAsia="Arial"/>
          <w:b/>
        </w:rPr>
        <w:t xml:space="preserve">        </w:t>
      </w:r>
      <w:r w:rsidR="004F5ACD">
        <w:rPr>
          <w:rFonts w:eastAsia="Arial"/>
          <w:b/>
        </w:rPr>
        <w:t xml:space="preserve">      </w:t>
      </w:r>
      <w:r w:rsidRPr="006713A0">
        <w:rPr>
          <w:rFonts w:eastAsia="Arial"/>
          <w:b/>
        </w:rPr>
        <w:t xml:space="preserve"> IF</w:t>
      </w:r>
      <w:r w:rsidRPr="006713A0">
        <w:rPr>
          <w:rFonts w:eastAsia="Arial"/>
        </w:rPr>
        <w:t xml:space="preserve"> NumberO</w:t>
      </w:r>
      <w:r w:rsidR="008C38B6">
        <w:rPr>
          <w:rFonts w:eastAsia="Arial"/>
        </w:rPr>
        <w:t>fInformationOccurrences &gt; 0 THEN</w:t>
      </w:r>
      <w:r w:rsidRPr="006713A0">
        <w:rPr>
          <w:rFonts w:eastAsia="Arial"/>
        </w:rPr>
        <w:t xml:space="preserve"> </w:t>
      </w:r>
    </w:p>
    <w:p w14:paraId="7F4AAF4E" w14:textId="054E2785" w:rsidR="001F77A9" w:rsidRPr="006713A0" w:rsidRDefault="008C38B6" w:rsidP="001F77A9">
      <w:pPr>
        <w:ind w:left="0" w:firstLine="0"/>
        <w:rPr>
          <w:rFonts w:eastAsia="Arial"/>
        </w:rPr>
      </w:pPr>
      <w:r>
        <w:rPr>
          <w:rFonts w:eastAsia="Arial"/>
        </w:rPr>
        <w:t xml:space="preserve">               </w:t>
      </w:r>
      <w:r w:rsidR="001F77A9" w:rsidRPr="006713A0">
        <w:rPr>
          <w:rFonts w:eastAsia="Arial"/>
        </w:rPr>
        <w:t xml:space="preserve">  </w:t>
      </w:r>
      <w:r w:rsidR="001F77A9" w:rsidRPr="008C38B6">
        <w:rPr>
          <w:rFonts w:eastAsia="Arial"/>
          <w:b/>
        </w:rPr>
        <w:t>For</w:t>
      </w:r>
      <w:r w:rsidR="001F77A9" w:rsidRPr="006713A0">
        <w:rPr>
          <w:rFonts w:eastAsia="Arial"/>
        </w:rPr>
        <w:t xml:space="preserve"> k = 1 to NumberOfInformationOccurrences</w:t>
      </w:r>
    </w:p>
    <w:p w14:paraId="6F343E11" w14:textId="77777777" w:rsidR="001F77A9" w:rsidRPr="006713A0" w:rsidRDefault="001F77A9" w:rsidP="001F77A9">
      <w:pPr>
        <w:ind w:left="0" w:firstLine="0"/>
        <w:rPr>
          <w:rFonts w:eastAsia="Arial"/>
        </w:rPr>
      </w:pPr>
      <w:r w:rsidRPr="006713A0">
        <w:rPr>
          <w:rFonts w:eastAsia="Arial"/>
        </w:rPr>
        <w:t xml:space="preserve">                       /* If the line is not full, add a space */</w:t>
      </w:r>
    </w:p>
    <w:p w14:paraId="423E0065" w14:textId="0ECDE322" w:rsidR="001F77A9" w:rsidRPr="006713A0" w:rsidRDefault="008C38B6" w:rsidP="001F77A9">
      <w:pPr>
        <w:ind w:left="0" w:firstLine="0"/>
        <w:rPr>
          <w:rFonts w:eastAsia="Arial"/>
        </w:rPr>
      </w:pPr>
      <w:r>
        <w:rPr>
          <w:rFonts w:eastAsia="Arial"/>
        </w:rPr>
        <w:t xml:space="preserve">                 </w:t>
      </w:r>
      <w:r w:rsidR="001F77A9" w:rsidRPr="006713A0">
        <w:rPr>
          <w:rFonts w:eastAsia="Arial"/>
        </w:rPr>
        <w:t xml:space="preserve">  </w:t>
      </w:r>
      <w:r w:rsidR="001F77A9" w:rsidRPr="008C38B6">
        <w:rPr>
          <w:rFonts w:eastAsia="Arial"/>
          <w:b/>
        </w:rPr>
        <w:t>IF</w:t>
      </w:r>
      <w:r w:rsidR="00290E0A">
        <w:rPr>
          <w:rFonts w:eastAsia="Arial"/>
        </w:rPr>
        <w:t xml:space="preserve"> </w:t>
      </w:r>
      <w:r w:rsidR="00290E0A" w:rsidRPr="00290E0A">
        <w:rPr>
          <w:rFonts w:eastAsia="Arial"/>
          <w:b/>
        </w:rPr>
        <w:t>Length</w:t>
      </w:r>
      <w:r w:rsidR="001F77A9" w:rsidRPr="006713A0">
        <w:rPr>
          <w:rFonts w:eastAsia="Arial"/>
        </w:rPr>
        <w:t>(RegulatoryReporting[i]/Details[j]/Information[k]) &lt; 35 THEN</w:t>
      </w:r>
    </w:p>
    <w:p w14:paraId="5FA20406" w14:textId="3D9C0A5B" w:rsidR="001F77A9" w:rsidRPr="006713A0" w:rsidRDefault="001F77A9" w:rsidP="001F77A9">
      <w:pPr>
        <w:ind w:left="0" w:firstLine="0"/>
        <w:rPr>
          <w:rFonts w:eastAsia="Arial"/>
        </w:rPr>
      </w:pPr>
      <w:r w:rsidRPr="006713A0">
        <w:rPr>
          <w:rFonts w:eastAsia="Arial"/>
        </w:rPr>
        <w:t xml:space="preserve">                         RegulatoryReporting[i]/Details[j]/Information[k] = </w:t>
      </w:r>
      <w:r w:rsidRPr="00290E0A">
        <w:rPr>
          <w:rFonts w:eastAsia="Arial"/>
          <w:b/>
        </w:rPr>
        <w:t>Concatenate</w:t>
      </w:r>
      <w:r w:rsidRPr="006713A0">
        <w:rPr>
          <w:rFonts w:eastAsia="Arial"/>
        </w:rPr>
        <w:t>(RegulatoryReporting[i]/D</w:t>
      </w:r>
      <w:r w:rsidR="008C38B6">
        <w:rPr>
          <w:rFonts w:eastAsia="Arial"/>
        </w:rPr>
        <w:t>etails[j]/Information[k], SPACE</w:t>
      </w:r>
      <w:r w:rsidRPr="006713A0">
        <w:rPr>
          <w:rFonts w:eastAsia="Arial"/>
        </w:rPr>
        <w:t>)</w:t>
      </w:r>
    </w:p>
    <w:p w14:paraId="65813225" w14:textId="79F24BF5" w:rsidR="001F77A9" w:rsidRPr="008C38B6" w:rsidRDefault="001F77A9" w:rsidP="0091003C">
      <w:pPr>
        <w:tabs>
          <w:tab w:val="left" w:pos="2070"/>
          <w:tab w:val="left" w:pos="2250"/>
          <w:tab w:val="left" w:pos="2340"/>
          <w:tab w:val="left" w:pos="2430"/>
        </w:tabs>
        <w:ind w:left="0" w:firstLine="0"/>
        <w:rPr>
          <w:rFonts w:eastAsia="Arial"/>
          <w:b/>
        </w:rPr>
      </w:pPr>
      <w:r w:rsidRPr="008C38B6">
        <w:rPr>
          <w:rFonts w:eastAsia="Arial"/>
          <w:b/>
        </w:rPr>
        <w:t xml:space="preserve"> </w:t>
      </w:r>
      <w:r w:rsidR="008C38B6" w:rsidRPr="008C38B6">
        <w:rPr>
          <w:rFonts w:eastAsia="Arial"/>
          <w:b/>
        </w:rPr>
        <w:t xml:space="preserve">                  </w:t>
      </w:r>
      <w:r w:rsidRPr="008C38B6">
        <w:rPr>
          <w:rFonts w:eastAsia="Arial"/>
          <w:b/>
        </w:rPr>
        <w:t>ENDIF</w:t>
      </w:r>
    </w:p>
    <w:p w14:paraId="286D98B9" w14:textId="77777777" w:rsidR="001F77A9" w:rsidRPr="006713A0" w:rsidRDefault="001F77A9" w:rsidP="001F77A9">
      <w:pPr>
        <w:ind w:left="0" w:firstLine="0"/>
        <w:rPr>
          <w:rFonts w:eastAsia="Arial"/>
        </w:rPr>
      </w:pPr>
    </w:p>
    <w:p w14:paraId="0F88BE89" w14:textId="639BEE64" w:rsidR="001F77A9" w:rsidRPr="006713A0" w:rsidRDefault="0091003C" w:rsidP="001F77A9">
      <w:pPr>
        <w:ind w:left="0" w:firstLine="0"/>
        <w:rPr>
          <w:rFonts w:eastAsia="Arial"/>
        </w:rPr>
      </w:pPr>
      <w:r>
        <w:rPr>
          <w:rFonts w:eastAsia="Arial"/>
        </w:rPr>
        <w:t xml:space="preserve">                   </w:t>
      </w:r>
      <w:r w:rsidR="001F77A9" w:rsidRPr="006713A0">
        <w:rPr>
          <w:rFonts w:eastAsia="Arial"/>
        </w:rPr>
        <w:t xml:space="preserve">MTRegulatoryReporting = </w:t>
      </w:r>
      <w:r w:rsidR="001F77A9" w:rsidRPr="00290E0A">
        <w:rPr>
          <w:rFonts w:eastAsia="Arial"/>
          <w:b/>
        </w:rPr>
        <w:t>Concatenate</w:t>
      </w:r>
      <w:r w:rsidR="001F77A9" w:rsidRPr="006713A0">
        <w:rPr>
          <w:rFonts w:eastAsia="Arial"/>
        </w:rPr>
        <w:t>(MTRegulatoryReporting, RegulatoryReporting[i]/Details[j]/Information[k])</w:t>
      </w:r>
    </w:p>
    <w:p w14:paraId="0C0252A2" w14:textId="77777777" w:rsidR="001F77A9" w:rsidRPr="0091003C" w:rsidRDefault="001F77A9" w:rsidP="001F77A9">
      <w:pPr>
        <w:ind w:left="0" w:firstLine="0"/>
        <w:rPr>
          <w:rFonts w:eastAsia="Arial"/>
          <w:b/>
        </w:rPr>
      </w:pPr>
      <w:r w:rsidRPr="006713A0">
        <w:rPr>
          <w:rFonts w:eastAsia="Arial"/>
        </w:rPr>
        <w:t xml:space="preserve">                  </w:t>
      </w:r>
      <w:r w:rsidRPr="0091003C">
        <w:rPr>
          <w:rFonts w:eastAsia="Arial"/>
          <w:b/>
        </w:rPr>
        <w:t>Next k</w:t>
      </w:r>
    </w:p>
    <w:p w14:paraId="5028C18E" w14:textId="77777777" w:rsidR="001F77A9" w:rsidRPr="0091003C" w:rsidRDefault="001F77A9" w:rsidP="001F77A9">
      <w:pPr>
        <w:ind w:left="0" w:firstLine="0"/>
        <w:rPr>
          <w:rFonts w:eastAsia="Arial"/>
          <w:b/>
        </w:rPr>
      </w:pPr>
      <w:r w:rsidRPr="0091003C">
        <w:rPr>
          <w:rFonts w:eastAsia="Arial"/>
          <w:b/>
        </w:rPr>
        <w:t xml:space="preserve">            ENDIF</w:t>
      </w:r>
    </w:p>
    <w:p w14:paraId="469640F9" w14:textId="77777777" w:rsidR="001F77A9" w:rsidRPr="0091003C" w:rsidRDefault="001F77A9" w:rsidP="001F77A9">
      <w:pPr>
        <w:ind w:left="0" w:firstLine="0"/>
        <w:rPr>
          <w:rFonts w:eastAsia="Arial"/>
          <w:b/>
        </w:rPr>
      </w:pPr>
      <w:r w:rsidRPr="0091003C">
        <w:rPr>
          <w:rFonts w:eastAsia="Arial"/>
          <w:b/>
        </w:rPr>
        <w:t xml:space="preserve">         Next j</w:t>
      </w:r>
    </w:p>
    <w:p w14:paraId="0D4768E0" w14:textId="77777777" w:rsidR="001F77A9" w:rsidRPr="0091003C" w:rsidRDefault="001F77A9" w:rsidP="001F77A9">
      <w:pPr>
        <w:ind w:left="0" w:firstLine="0"/>
        <w:rPr>
          <w:rFonts w:eastAsia="Arial"/>
          <w:b/>
        </w:rPr>
      </w:pPr>
      <w:r w:rsidRPr="0091003C">
        <w:rPr>
          <w:rFonts w:eastAsia="Arial"/>
          <w:b/>
        </w:rPr>
        <w:t xml:space="preserve">      ENDIF</w:t>
      </w:r>
    </w:p>
    <w:p w14:paraId="078F19BE" w14:textId="77777777" w:rsidR="001F77A9" w:rsidRPr="0091003C" w:rsidRDefault="001F77A9" w:rsidP="001F77A9">
      <w:pPr>
        <w:ind w:left="0" w:firstLine="0"/>
        <w:rPr>
          <w:rFonts w:eastAsia="Arial"/>
          <w:b/>
        </w:rPr>
      </w:pPr>
      <w:r w:rsidRPr="0091003C">
        <w:rPr>
          <w:rFonts w:eastAsia="Arial"/>
          <w:b/>
        </w:rPr>
        <w:t xml:space="preserve">   Next i</w:t>
      </w:r>
    </w:p>
    <w:p w14:paraId="17DB42A0" w14:textId="4D6EA489" w:rsidR="001F77A9" w:rsidRPr="0091003C" w:rsidRDefault="001F77A9" w:rsidP="001F77A9">
      <w:pPr>
        <w:ind w:left="0" w:firstLine="0"/>
        <w:rPr>
          <w:rFonts w:eastAsia="Arial"/>
          <w:b/>
        </w:rPr>
      </w:pPr>
      <w:r w:rsidRPr="0091003C">
        <w:rPr>
          <w:rFonts w:eastAsia="Arial"/>
          <w:b/>
        </w:rPr>
        <w:t>ENDIF</w:t>
      </w:r>
    </w:p>
    <w:p w14:paraId="28AB0BCA" w14:textId="77777777" w:rsidR="00871221" w:rsidRPr="006713A0" w:rsidRDefault="00871221" w:rsidP="001F77A9">
      <w:pPr>
        <w:ind w:left="0" w:firstLine="0"/>
        <w:rPr>
          <w:rFonts w:eastAsia="Arial"/>
        </w:rPr>
      </w:pPr>
    </w:p>
    <w:p w14:paraId="5197BB3B" w14:textId="77777777" w:rsidR="001F77A9" w:rsidRPr="006713A0" w:rsidRDefault="001F77A9" w:rsidP="001F77A9">
      <w:pPr>
        <w:ind w:left="0" w:firstLine="0"/>
        <w:rPr>
          <w:rFonts w:eastAsia="Arial"/>
        </w:rPr>
      </w:pPr>
    </w:p>
    <w:p w14:paraId="44F6AEBC" w14:textId="4B7FC25D" w:rsidR="001F77A9" w:rsidRPr="006713A0" w:rsidRDefault="001F77A9" w:rsidP="001F77A9">
      <w:pPr>
        <w:ind w:left="0" w:firstLine="0"/>
        <w:rPr>
          <w:rFonts w:eastAsia="Arial"/>
          <w:b/>
        </w:rPr>
      </w:pPr>
      <w:r w:rsidRPr="00C33F75">
        <w:rPr>
          <w:rFonts w:eastAsia="Arial"/>
          <w:b/>
        </w:rPr>
        <w:t>Subfunction FillInMTRegulatoryReportingInformation</w:t>
      </w:r>
      <w:r w:rsidR="00871221" w:rsidRPr="00C33F75">
        <w:rPr>
          <w:rFonts w:eastAsia="Arial"/>
          <w:b/>
        </w:rPr>
        <w:t>(MTRegulatoryReporting; MT77)</w:t>
      </w:r>
    </w:p>
    <w:p w14:paraId="469A3624" w14:textId="77777777" w:rsidR="001F77A9" w:rsidRPr="006713A0" w:rsidRDefault="001F77A9" w:rsidP="001F77A9">
      <w:pPr>
        <w:ind w:left="0" w:firstLine="0"/>
        <w:rPr>
          <w:rFonts w:eastAsia="Arial"/>
          <w:b/>
        </w:rPr>
      </w:pPr>
    </w:p>
    <w:p w14:paraId="251BE6BC" w14:textId="76D0EB62" w:rsidR="001F77A9" w:rsidRDefault="001F77A9" w:rsidP="001F77A9">
      <w:pPr>
        <w:ind w:left="0" w:firstLine="0"/>
        <w:rPr>
          <w:rFonts w:eastAsia="Arial"/>
        </w:rPr>
      </w:pPr>
      <w:r w:rsidRPr="006713A0">
        <w:rPr>
          <w:rFonts w:eastAsia="Arial"/>
        </w:rPr>
        <w:t>/* Copy the MTRegulatoryReporting information to field 77B by just splitting over 3 lines */</w:t>
      </w:r>
    </w:p>
    <w:p w14:paraId="47E30789" w14:textId="77777777" w:rsidR="00C33F75" w:rsidRPr="006713A0" w:rsidRDefault="00C33F75" w:rsidP="001F77A9">
      <w:pPr>
        <w:ind w:left="0" w:firstLine="0"/>
        <w:rPr>
          <w:rFonts w:eastAsia="Arial"/>
        </w:rPr>
      </w:pPr>
    </w:p>
    <w:p w14:paraId="1ED4F88B" w14:textId="4E7FF38B" w:rsidR="00B07DA1" w:rsidRPr="006713A0" w:rsidRDefault="00B07DA1" w:rsidP="001F77A9">
      <w:pPr>
        <w:ind w:left="0" w:firstLine="0"/>
        <w:rPr>
          <w:rFonts w:eastAsia="Arial"/>
        </w:rPr>
      </w:pPr>
      <w:r w:rsidRPr="006713A0">
        <w:rPr>
          <w:rFonts w:eastAsia="Arial"/>
        </w:rPr>
        <w:t>/* Local variables</w:t>
      </w:r>
    </w:p>
    <w:p w14:paraId="1DAEF75C" w14:textId="65F9AD2C" w:rsidR="00B07DA1" w:rsidRPr="006713A0" w:rsidRDefault="00B07DA1" w:rsidP="001F77A9">
      <w:pPr>
        <w:ind w:left="0" w:firstLine="0"/>
        <w:rPr>
          <w:rFonts w:eastAsia="Arial"/>
        </w:rPr>
      </w:pPr>
      <w:r w:rsidRPr="006713A0">
        <w:rPr>
          <w:rFonts w:eastAsia="Arial"/>
        </w:rPr>
        <w:t>MTRegulatoryReporting : string</w:t>
      </w:r>
    </w:p>
    <w:p w14:paraId="36756EA4" w14:textId="1E484F00" w:rsidR="00B07DA1" w:rsidRPr="006713A0" w:rsidRDefault="00B07DA1" w:rsidP="001F77A9">
      <w:pPr>
        <w:ind w:left="0" w:firstLine="0"/>
        <w:rPr>
          <w:rFonts w:eastAsia="Arial"/>
        </w:rPr>
      </w:pPr>
      <w:r w:rsidRPr="006713A0">
        <w:rPr>
          <w:rFonts w:eastAsia="Arial"/>
        </w:rPr>
        <w:t>MT77  : Field with MT 77B structure */</w:t>
      </w:r>
    </w:p>
    <w:p w14:paraId="3A6F841A" w14:textId="77777777" w:rsidR="001F77A9" w:rsidRPr="006713A0" w:rsidRDefault="001F77A9" w:rsidP="001F77A9">
      <w:pPr>
        <w:ind w:left="0" w:firstLine="0"/>
        <w:rPr>
          <w:rFonts w:eastAsia="Arial"/>
          <w:b/>
        </w:rPr>
      </w:pPr>
    </w:p>
    <w:p w14:paraId="632BB010" w14:textId="6F8594FD" w:rsidR="001F77A9" w:rsidRPr="006713A0" w:rsidRDefault="001F77A9" w:rsidP="001F77A9">
      <w:pPr>
        <w:ind w:left="0" w:firstLine="0"/>
        <w:rPr>
          <w:rFonts w:eastAsia="Arial"/>
        </w:rPr>
      </w:pPr>
      <w:r w:rsidRPr="006713A0">
        <w:rPr>
          <w:rFonts w:eastAsia="Arial"/>
          <w:b/>
        </w:rPr>
        <w:t xml:space="preserve">IF </w:t>
      </w:r>
      <w:r w:rsidR="00F21C56" w:rsidRPr="00F21C56">
        <w:rPr>
          <w:rFonts w:eastAsia="Arial"/>
          <w:b/>
        </w:rPr>
        <w:t>Length</w:t>
      </w:r>
      <w:r w:rsidRPr="006713A0">
        <w:rPr>
          <w:rFonts w:eastAsia="Arial"/>
        </w:rPr>
        <w:t>(MTRegulatoryReporting) &lt; 1 THEN</w:t>
      </w:r>
    </w:p>
    <w:p w14:paraId="1E0E2EC1" w14:textId="388D28C7" w:rsidR="001F77A9" w:rsidRPr="006713A0" w:rsidRDefault="00C33F75" w:rsidP="001F77A9">
      <w:pPr>
        <w:ind w:left="0" w:firstLine="0"/>
        <w:rPr>
          <w:rFonts w:eastAsia="Arial"/>
        </w:rPr>
      </w:pPr>
      <w:r>
        <w:rPr>
          <w:rFonts w:eastAsia="Arial"/>
        </w:rPr>
        <w:t xml:space="preserve"> </w:t>
      </w:r>
      <w:r w:rsidR="001F77A9" w:rsidRPr="006713A0">
        <w:rPr>
          <w:rFonts w:eastAsia="Arial"/>
        </w:rPr>
        <w:t xml:space="preserve">Exit </w:t>
      </w:r>
      <w:r w:rsidR="002F4915" w:rsidRPr="00C33F75">
        <w:rPr>
          <w:rFonts w:eastAsia="Arial"/>
        </w:rPr>
        <w:t>Sub</w:t>
      </w:r>
      <w:r w:rsidR="001F77A9" w:rsidRPr="006713A0">
        <w:rPr>
          <w:rFonts w:eastAsia="Arial"/>
        </w:rPr>
        <w:t>function</w:t>
      </w:r>
    </w:p>
    <w:p w14:paraId="21246CE5" w14:textId="77777777" w:rsidR="001F77A9" w:rsidRPr="006713A0" w:rsidRDefault="001F77A9" w:rsidP="001F77A9">
      <w:pPr>
        <w:ind w:left="0" w:firstLine="0"/>
        <w:rPr>
          <w:rFonts w:eastAsia="Arial"/>
          <w:b/>
        </w:rPr>
      </w:pPr>
      <w:r w:rsidRPr="006713A0">
        <w:rPr>
          <w:rFonts w:eastAsia="Arial"/>
          <w:b/>
        </w:rPr>
        <w:t>ENDIF</w:t>
      </w:r>
    </w:p>
    <w:p w14:paraId="0D724B4F" w14:textId="77777777" w:rsidR="001F77A9" w:rsidRPr="006713A0" w:rsidRDefault="001F77A9" w:rsidP="001F77A9">
      <w:pPr>
        <w:ind w:left="0" w:firstLine="0"/>
        <w:rPr>
          <w:rFonts w:eastAsia="Arial"/>
        </w:rPr>
      </w:pPr>
    </w:p>
    <w:p w14:paraId="74BFDF6D" w14:textId="77777777" w:rsidR="001F77A9" w:rsidRPr="006713A0" w:rsidRDefault="001F77A9" w:rsidP="001F77A9">
      <w:pPr>
        <w:ind w:left="0" w:firstLine="0"/>
        <w:rPr>
          <w:rFonts w:eastAsia="Arial"/>
        </w:rPr>
      </w:pPr>
    </w:p>
    <w:p w14:paraId="7FEB4E9B" w14:textId="268E3618" w:rsidR="001F77A9" w:rsidRPr="006713A0" w:rsidRDefault="001F77A9" w:rsidP="00366F4C">
      <w:pPr>
        <w:tabs>
          <w:tab w:val="left" w:pos="90"/>
        </w:tabs>
        <w:ind w:left="0" w:firstLine="0"/>
        <w:rPr>
          <w:rFonts w:eastAsia="Arial"/>
        </w:rPr>
      </w:pPr>
      <w:r w:rsidRPr="006713A0">
        <w:rPr>
          <w:rFonts w:eastAsia="Arial"/>
          <w:b/>
        </w:rPr>
        <w:t>IF</w:t>
      </w:r>
      <w:r w:rsidR="00F21C56">
        <w:rPr>
          <w:rFonts w:eastAsia="Arial"/>
        </w:rPr>
        <w:t xml:space="preserve"> </w:t>
      </w:r>
      <w:r w:rsidR="00F21C56" w:rsidRPr="00F21C56">
        <w:rPr>
          <w:rFonts w:eastAsia="Arial"/>
          <w:b/>
        </w:rPr>
        <w:t>Length</w:t>
      </w:r>
      <w:r w:rsidRPr="006713A0">
        <w:rPr>
          <w:rFonts w:eastAsia="Arial"/>
        </w:rPr>
        <w:t>(MTRegulatoryReporting) &gt; 105 THEN</w:t>
      </w:r>
    </w:p>
    <w:p w14:paraId="013393D0" w14:textId="77777777" w:rsidR="001F77A9" w:rsidRPr="006713A0" w:rsidRDefault="001F77A9" w:rsidP="001F77A9">
      <w:pPr>
        <w:ind w:left="0" w:firstLine="0"/>
        <w:rPr>
          <w:rFonts w:eastAsia="Arial"/>
        </w:rPr>
      </w:pPr>
      <w:r w:rsidRPr="006713A0">
        <w:rPr>
          <w:rFonts w:eastAsia="Arial"/>
        </w:rPr>
        <w:tab/>
        <w:t xml:space="preserve">MTRegulatoryReporting = </w:t>
      </w:r>
      <w:r w:rsidRPr="00F21C56">
        <w:rPr>
          <w:rFonts w:eastAsia="Arial"/>
          <w:b/>
        </w:rPr>
        <w:t>Concatenate</w:t>
      </w:r>
      <w:r w:rsidRPr="006713A0">
        <w:rPr>
          <w:rFonts w:eastAsia="Arial"/>
        </w:rPr>
        <w:t>(</w:t>
      </w:r>
      <w:r w:rsidRPr="00F21C56">
        <w:rPr>
          <w:rFonts w:eastAsia="Arial"/>
          <w:b/>
        </w:rPr>
        <w:t>Substring</w:t>
      </w:r>
      <w:r w:rsidRPr="006713A0">
        <w:rPr>
          <w:rFonts w:eastAsia="Arial"/>
        </w:rPr>
        <w:t>(MTRegulatoryReporting,1, 104), “+”)</w:t>
      </w:r>
    </w:p>
    <w:p w14:paraId="32BA3DA6" w14:textId="01B90CEA" w:rsidR="001F77A9" w:rsidRPr="006713A0" w:rsidRDefault="001F77A9" w:rsidP="001F77A9">
      <w:pPr>
        <w:ind w:left="0" w:firstLine="0"/>
        <w:rPr>
          <w:rFonts w:eastAsia="Arial"/>
          <w:b/>
        </w:rPr>
      </w:pPr>
      <w:r w:rsidRPr="006713A0">
        <w:rPr>
          <w:rFonts w:eastAsia="Arial"/>
          <w:b/>
        </w:rPr>
        <w:t>ENDIF</w:t>
      </w:r>
    </w:p>
    <w:p w14:paraId="2DDBCDCB" w14:textId="77777777" w:rsidR="001F77A9" w:rsidRPr="006713A0" w:rsidRDefault="001F77A9" w:rsidP="001F77A9">
      <w:pPr>
        <w:ind w:left="0" w:firstLine="0"/>
        <w:rPr>
          <w:rFonts w:eastAsia="Arial"/>
          <w:b/>
        </w:rPr>
      </w:pPr>
    </w:p>
    <w:p w14:paraId="6472A479" w14:textId="77777777" w:rsidR="001F77A9" w:rsidRPr="006713A0" w:rsidRDefault="001F77A9" w:rsidP="001F77A9">
      <w:pPr>
        <w:ind w:left="0" w:firstLine="0"/>
        <w:rPr>
          <w:rFonts w:eastAsia="Arial"/>
        </w:rPr>
      </w:pPr>
      <w:r w:rsidRPr="006713A0">
        <w:rPr>
          <w:rFonts w:eastAsia="Arial"/>
          <w:b/>
        </w:rPr>
        <w:tab/>
      </w:r>
      <w:r w:rsidRPr="006713A0">
        <w:rPr>
          <w:rFonts w:eastAsia="Arial"/>
        </w:rPr>
        <w:t>/* Copy to MT77 */</w:t>
      </w:r>
    </w:p>
    <w:p w14:paraId="1D1C8F3D" w14:textId="77777777" w:rsidR="001F77A9" w:rsidRPr="006713A0" w:rsidRDefault="001F77A9" w:rsidP="001F77A9">
      <w:pPr>
        <w:ind w:left="0" w:firstLine="0"/>
        <w:rPr>
          <w:rFonts w:eastAsia="Arial"/>
        </w:rPr>
      </w:pPr>
    </w:p>
    <w:p w14:paraId="6BAFC7B6" w14:textId="1A88D31B" w:rsidR="001F77A9" w:rsidRPr="006713A0" w:rsidRDefault="001F77A9" w:rsidP="001F77A9">
      <w:pPr>
        <w:ind w:left="0" w:firstLine="0"/>
        <w:rPr>
          <w:rFonts w:eastAsia="Arial"/>
        </w:rPr>
      </w:pPr>
      <w:r w:rsidRPr="006713A0">
        <w:rPr>
          <w:rFonts w:eastAsia="Arial"/>
          <w:b/>
        </w:rPr>
        <w:t>IF</w:t>
      </w:r>
      <w:r w:rsidR="00F21C56">
        <w:rPr>
          <w:rFonts w:eastAsia="Arial"/>
        </w:rPr>
        <w:t xml:space="preserve"> </w:t>
      </w:r>
      <w:r w:rsidR="00F21C56" w:rsidRPr="00F21C56">
        <w:rPr>
          <w:rFonts w:eastAsia="Arial"/>
          <w:b/>
        </w:rPr>
        <w:t>Length</w:t>
      </w:r>
      <w:r w:rsidRPr="006713A0">
        <w:rPr>
          <w:rFonts w:eastAsia="Arial"/>
        </w:rPr>
        <w:t>(MTRegulatoryReporting) &lt; 36</w:t>
      </w:r>
      <w:r w:rsidR="00F21C56">
        <w:rPr>
          <w:rFonts w:eastAsia="Arial"/>
        </w:rPr>
        <w:t xml:space="preserve"> THEN</w:t>
      </w:r>
    </w:p>
    <w:p w14:paraId="518D85EE" w14:textId="14F2322A" w:rsidR="001F77A9" w:rsidRPr="006713A0" w:rsidRDefault="00366F4C" w:rsidP="001F77A9">
      <w:pPr>
        <w:ind w:left="0" w:firstLine="0"/>
        <w:rPr>
          <w:rFonts w:eastAsia="Arial"/>
        </w:rPr>
      </w:pPr>
      <w:r>
        <w:rPr>
          <w:rFonts w:eastAsia="Arial"/>
        </w:rPr>
        <w:t xml:space="preserve">  </w:t>
      </w:r>
      <w:r w:rsidR="001F77A9" w:rsidRPr="006713A0">
        <w:rPr>
          <w:rFonts w:eastAsia="Arial"/>
        </w:rPr>
        <w:t xml:space="preserve">     </w:t>
      </w:r>
      <w:r w:rsidR="001F77A9" w:rsidRPr="00F21C56">
        <w:rPr>
          <w:rFonts w:eastAsia="Arial"/>
          <w:b/>
        </w:rPr>
        <w:t>AppendToNextLine</w:t>
      </w:r>
      <w:r w:rsidR="001F77A9" w:rsidRPr="006713A0">
        <w:rPr>
          <w:rFonts w:eastAsia="Arial"/>
        </w:rPr>
        <w:t>(Substring(MTRegulatoryReporting,1,35), MT77)</w:t>
      </w:r>
    </w:p>
    <w:p w14:paraId="3D57DC32" w14:textId="77777777" w:rsidR="001F77A9" w:rsidRPr="006713A0" w:rsidRDefault="001F77A9" w:rsidP="001F77A9">
      <w:pPr>
        <w:ind w:left="0" w:firstLine="0"/>
        <w:rPr>
          <w:rFonts w:eastAsia="Arial"/>
        </w:rPr>
      </w:pPr>
    </w:p>
    <w:p w14:paraId="6EA730BE" w14:textId="0592FA46" w:rsidR="001F77A9" w:rsidRPr="006713A0" w:rsidRDefault="001F77A9" w:rsidP="001F77A9">
      <w:pPr>
        <w:ind w:left="0" w:firstLine="0"/>
        <w:rPr>
          <w:rFonts w:eastAsia="Arial"/>
        </w:rPr>
      </w:pPr>
      <w:r w:rsidRPr="006713A0">
        <w:rPr>
          <w:rFonts w:eastAsia="Arial"/>
          <w:b/>
        </w:rPr>
        <w:t xml:space="preserve">ELSEIF </w:t>
      </w:r>
      <w:r w:rsidR="00F21C56" w:rsidRPr="00F21C56">
        <w:rPr>
          <w:rFonts w:eastAsia="Arial"/>
          <w:b/>
        </w:rPr>
        <w:t>Length</w:t>
      </w:r>
      <w:r w:rsidRPr="006713A0">
        <w:rPr>
          <w:rFonts w:eastAsia="Arial"/>
        </w:rPr>
        <w:t>(MTRegulatoryReporting) &lt; 71</w:t>
      </w:r>
      <w:r w:rsidR="00F21C56">
        <w:rPr>
          <w:rFonts w:eastAsia="Arial"/>
        </w:rPr>
        <w:t xml:space="preserve"> THEN</w:t>
      </w:r>
    </w:p>
    <w:p w14:paraId="1F05ED46" w14:textId="77777777" w:rsidR="001F77A9" w:rsidRPr="006713A0" w:rsidRDefault="001F77A9" w:rsidP="001F77A9">
      <w:pPr>
        <w:ind w:left="0" w:firstLine="0"/>
        <w:rPr>
          <w:rFonts w:eastAsia="Arial"/>
        </w:rPr>
      </w:pPr>
      <w:r w:rsidRPr="006713A0">
        <w:rPr>
          <w:rFonts w:eastAsia="Arial"/>
        </w:rPr>
        <w:t xml:space="preserve">         </w:t>
      </w:r>
      <w:r w:rsidRPr="00F21C56">
        <w:rPr>
          <w:rFonts w:eastAsia="Arial"/>
          <w:b/>
        </w:rPr>
        <w:t>AppendToNextLine</w:t>
      </w:r>
      <w:r w:rsidRPr="006713A0">
        <w:rPr>
          <w:rFonts w:eastAsia="Arial"/>
        </w:rPr>
        <w:t>(Substring(MTRegulatoryReporting,1,35), MT77)</w:t>
      </w:r>
    </w:p>
    <w:p w14:paraId="416C60D5" w14:textId="5E9FB215" w:rsidR="001F77A9" w:rsidRPr="008A1434" w:rsidRDefault="001F77A9" w:rsidP="001F77A9">
      <w:pPr>
        <w:ind w:left="0" w:firstLine="0"/>
        <w:rPr>
          <w:rFonts w:eastAsia="Arial"/>
        </w:rPr>
      </w:pPr>
      <w:r w:rsidRPr="006713A0">
        <w:rPr>
          <w:rFonts w:eastAsia="Arial"/>
        </w:rPr>
        <w:t xml:space="preserve">         </w:t>
      </w:r>
      <w:r w:rsidRPr="00F21C56">
        <w:rPr>
          <w:rFonts w:eastAsia="Arial"/>
          <w:b/>
        </w:rPr>
        <w:t>AppendToNextLine</w:t>
      </w:r>
      <w:r w:rsidRPr="008A1434">
        <w:rPr>
          <w:rFonts w:eastAsia="Arial"/>
        </w:rPr>
        <w:t>(Subst</w:t>
      </w:r>
      <w:r w:rsidR="006B686E" w:rsidRPr="008A1434">
        <w:rPr>
          <w:rFonts w:eastAsia="Arial"/>
        </w:rPr>
        <w:t>ring(MTRegulatoryReporting,36,35</w:t>
      </w:r>
      <w:r w:rsidRPr="008A1434">
        <w:rPr>
          <w:rFonts w:eastAsia="Arial"/>
        </w:rPr>
        <w:t>), MT77)</w:t>
      </w:r>
    </w:p>
    <w:p w14:paraId="75CBB360" w14:textId="77777777" w:rsidR="001F77A9" w:rsidRPr="008A1434" w:rsidRDefault="001F77A9" w:rsidP="001F77A9">
      <w:pPr>
        <w:ind w:left="0" w:firstLine="0"/>
        <w:rPr>
          <w:rFonts w:eastAsia="Arial"/>
        </w:rPr>
      </w:pPr>
    </w:p>
    <w:p w14:paraId="22AD6E93" w14:textId="5AD4E47F" w:rsidR="001F77A9" w:rsidRPr="008A1434" w:rsidRDefault="001F77A9" w:rsidP="001F77A9">
      <w:pPr>
        <w:ind w:left="0" w:firstLine="0"/>
        <w:rPr>
          <w:rFonts w:eastAsia="Arial"/>
        </w:rPr>
      </w:pPr>
      <w:r w:rsidRPr="008A1434">
        <w:rPr>
          <w:rFonts w:eastAsia="Arial"/>
          <w:b/>
        </w:rPr>
        <w:t xml:space="preserve">ELSEIF </w:t>
      </w:r>
      <w:r w:rsidR="00F21C56" w:rsidRPr="00F21C56">
        <w:rPr>
          <w:rFonts w:eastAsia="Arial"/>
          <w:b/>
        </w:rPr>
        <w:t>Length</w:t>
      </w:r>
      <w:r w:rsidRPr="008A1434">
        <w:rPr>
          <w:rFonts w:eastAsia="Arial"/>
        </w:rPr>
        <w:t>(MTRegulatoryReporting) &lt; 106</w:t>
      </w:r>
      <w:r w:rsidR="00F21C56">
        <w:rPr>
          <w:rFonts w:eastAsia="Arial"/>
        </w:rPr>
        <w:t xml:space="preserve"> THEN</w:t>
      </w:r>
    </w:p>
    <w:p w14:paraId="7277CB40" w14:textId="77777777" w:rsidR="001F77A9" w:rsidRPr="008A1434" w:rsidRDefault="001F77A9" w:rsidP="001F77A9">
      <w:pPr>
        <w:ind w:left="0" w:firstLine="0"/>
        <w:rPr>
          <w:rFonts w:eastAsia="Arial"/>
        </w:rPr>
      </w:pPr>
      <w:r w:rsidRPr="008A1434">
        <w:rPr>
          <w:rFonts w:eastAsia="Arial"/>
        </w:rPr>
        <w:t xml:space="preserve">         </w:t>
      </w:r>
      <w:r w:rsidRPr="00F21C56">
        <w:rPr>
          <w:rFonts w:eastAsia="Arial"/>
          <w:b/>
        </w:rPr>
        <w:t>AppendToNextLine</w:t>
      </w:r>
      <w:r w:rsidRPr="008A1434">
        <w:rPr>
          <w:rFonts w:eastAsia="Arial"/>
        </w:rPr>
        <w:t>(Substring(MTRegulatoryReporting,1,35), MT77)</w:t>
      </w:r>
    </w:p>
    <w:p w14:paraId="78BD4BE2" w14:textId="13FB824A" w:rsidR="001F77A9" w:rsidRPr="008A1434" w:rsidRDefault="001F77A9" w:rsidP="001F77A9">
      <w:pPr>
        <w:ind w:left="0" w:firstLine="0"/>
        <w:rPr>
          <w:rFonts w:eastAsia="Arial"/>
        </w:rPr>
      </w:pPr>
      <w:r w:rsidRPr="008A1434">
        <w:rPr>
          <w:rFonts w:eastAsia="Arial"/>
        </w:rPr>
        <w:t xml:space="preserve">         </w:t>
      </w:r>
      <w:r w:rsidRPr="00F21C56">
        <w:rPr>
          <w:rFonts w:eastAsia="Arial"/>
          <w:b/>
        </w:rPr>
        <w:t>AppendToNextLine</w:t>
      </w:r>
      <w:r w:rsidRPr="008A1434">
        <w:rPr>
          <w:rFonts w:eastAsia="Arial"/>
        </w:rPr>
        <w:t>(Subst</w:t>
      </w:r>
      <w:r w:rsidR="006B686E" w:rsidRPr="008A1434">
        <w:rPr>
          <w:rFonts w:eastAsia="Arial"/>
        </w:rPr>
        <w:t>ring(MTRegulatoryReporting,36,35</w:t>
      </w:r>
      <w:r w:rsidRPr="008A1434">
        <w:rPr>
          <w:rFonts w:eastAsia="Arial"/>
        </w:rPr>
        <w:t>), MT77)</w:t>
      </w:r>
    </w:p>
    <w:p w14:paraId="11152433" w14:textId="0B7B1D19" w:rsidR="001F77A9" w:rsidRPr="008A1434" w:rsidRDefault="001F77A9" w:rsidP="001F77A9">
      <w:pPr>
        <w:ind w:left="0" w:firstLine="0"/>
        <w:rPr>
          <w:rFonts w:eastAsia="Arial"/>
        </w:rPr>
      </w:pPr>
      <w:r w:rsidRPr="008A1434">
        <w:rPr>
          <w:rFonts w:eastAsia="Arial"/>
        </w:rPr>
        <w:t xml:space="preserve">         </w:t>
      </w:r>
      <w:r w:rsidRPr="00F21C56">
        <w:rPr>
          <w:rFonts w:eastAsia="Arial"/>
          <w:b/>
        </w:rPr>
        <w:t>AppendToNextLine</w:t>
      </w:r>
      <w:r w:rsidRPr="008A1434">
        <w:rPr>
          <w:rFonts w:eastAsia="Arial"/>
        </w:rPr>
        <w:t>(Substr</w:t>
      </w:r>
      <w:r w:rsidR="006B686E" w:rsidRPr="008A1434">
        <w:rPr>
          <w:rFonts w:eastAsia="Arial"/>
        </w:rPr>
        <w:t>ing(MTRegulatoryReporting,71,35</w:t>
      </w:r>
      <w:r w:rsidRPr="008A1434">
        <w:rPr>
          <w:rFonts w:eastAsia="Arial"/>
        </w:rPr>
        <w:t>), MT77)</w:t>
      </w:r>
    </w:p>
    <w:p w14:paraId="5A8E12ED" w14:textId="15684264" w:rsidR="001F77A9" w:rsidRPr="006713A0" w:rsidRDefault="001F77A9" w:rsidP="001F77A9">
      <w:pPr>
        <w:ind w:left="0" w:firstLine="0"/>
        <w:rPr>
          <w:rFonts w:eastAsia="Arial"/>
          <w:b/>
        </w:rPr>
      </w:pPr>
      <w:r w:rsidRPr="008A1434">
        <w:rPr>
          <w:rFonts w:eastAsia="Arial"/>
          <w:b/>
        </w:rPr>
        <w:t>ENDIF</w:t>
      </w:r>
    </w:p>
    <w:p w14:paraId="1778FAD2" w14:textId="77777777" w:rsidR="001F77A9" w:rsidRPr="006713A0" w:rsidRDefault="001F77A9" w:rsidP="001F77A9">
      <w:pPr>
        <w:ind w:left="0" w:firstLine="0"/>
        <w:rPr>
          <w:rFonts w:eastAsia="Arial"/>
        </w:rPr>
      </w:pPr>
    </w:p>
    <w:p w14:paraId="56E5F77A" w14:textId="77777777" w:rsidR="006B3D87" w:rsidRDefault="006B3D87" w:rsidP="001F77A9">
      <w:pPr>
        <w:ind w:left="0" w:firstLine="0"/>
        <w:rPr>
          <w:rFonts w:ascii="Arial" w:eastAsia="Arial" w:hAnsi="Arial" w:cs="Arial"/>
        </w:rPr>
      </w:pPr>
    </w:p>
    <w:p w14:paraId="2BADB11C" w14:textId="1EAA9D82" w:rsidR="00AC5B98" w:rsidRDefault="003F5EFA" w:rsidP="000E6BDA">
      <w:pPr>
        <w:pStyle w:val="Heading3"/>
      </w:pPr>
      <w:bookmarkStart w:id="5506" w:name="_Toc136351309"/>
      <w:r>
        <w:t>4.3.20</w:t>
      </w:r>
      <w:r w:rsidR="000E6BDA">
        <w:t xml:space="preserve">  </w:t>
      </w:r>
      <w:r w:rsidR="00AC5B98">
        <w:t>MX_To_MT79FullField</w:t>
      </w:r>
      <w:bookmarkEnd w:id="5506"/>
    </w:p>
    <w:p w14:paraId="417044DB" w14:textId="582414C9" w:rsidR="00AC5B98" w:rsidRPr="003B7B21" w:rsidRDefault="00AC5B98" w:rsidP="00311111">
      <w:pPr>
        <w:tabs>
          <w:tab w:val="left" w:pos="630"/>
          <w:tab w:val="left" w:pos="720"/>
          <w:tab w:val="left" w:pos="810"/>
        </w:tabs>
        <w:spacing w:after="95"/>
        <w:ind w:left="419" w:right="157" w:hanging="7"/>
        <w:rPr>
          <w:rFonts w:ascii="Arial" w:hAnsi="Arial" w:cs="Arial"/>
        </w:rPr>
      </w:pPr>
      <w:r w:rsidRPr="003B7B21">
        <w:rPr>
          <w:rFonts w:ascii="Arial" w:eastAsia="Arial" w:hAnsi="Arial" w:cs="Arial"/>
          <w:b/>
        </w:rPr>
        <w:t xml:space="preserve">   </w:t>
      </w:r>
      <w:r w:rsidR="00311111">
        <w:rPr>
          <w:rFonts w:ascii="Arial" w:eastAsia="Arial" w:hAnsi="Arial" w:cs="Arial"/>
          <w:b/>
        </w:rPr>
        <w:t xml:space="preserve"> </w:t>
      </w:r>
      <w:r w:rsidRPr="003B7B21">
        <w:rPr>
          <w:rFonts w:ascii="Arial" w:eastAsia="Arial" w:hAnsi="Arial" w:cs="Arial"/>
          <w:b/>
        </w:rPr>
        <w:t xml:space="preserve"> Name </w:t>
      </w:r>
    </w:p>
    <w:p w14:paraId="0B0E5C8E" w14:textId="143D16E2" w:rsidR="00AC5B98" w:rsidRPr="003B7B21" w:rsidRDefault="00AC5B98" w:rsidP="00AC5B98">
      <w:pPr>
        <w:spacing w:after="112" w:line="249" w:lineRule="auto"/>
        <w:ind w:left="849" w:right="15" w:hanging="10"/>
        <w:rPr>
          <w:rFonts w:ascii="Arial" w:hAnsi="Arial" w:cs="Arial"/>
        </w:rPr>
      </w:pPr>
      <w:r w:rsidRPr="003B7B21">
        <w:rPr>
          <w:rFonts w:ascii="Arial" w:hAnsi="Arial" w:cs="Arial"/>
        </w:rPr>
        <w:t>MX_To_MT79FullField</w:t>
      </w:r>
    </w:p>
    <w:p w14:paraId="410162A4" w14:textId="05193076" w:rsidR="00AC5B98" w:rsidRPr="003B7B21" w:rsidRDefault="00311111" w:rsidP="00311111">
      <w:pPr>
        <w:tabs>
          <w:tab w:val="left" w:pos="630"/>
        </w:tabs>
        <w:spacing w:after="95"/>
        <w:ind w:left="419" w:right="157" w:hanging="7"/>
        <w:rPr>
          <w:rFonts w:ascii="Arial" w:eastAsia="Arial" w:hAnsi="Arial" w:cs="Arial"/>
          <w:b/>
        </w:rPr>
      </w:pPr>
      <w:r>
        <w:rPr>
          <w:rFonts w:ascii="Arial" w:eastAsia="Arial" w:hAnsi="Arial" w:cs="Arial"/>
          <w:b/>
        </w:rPr>
        <w:t xml:space="preserve"> </w:t>
      </w:r>
      <w:r w:rsidR="00AC5B98" w:rsidRPr="003B7B21">
        <w:rPr>
          <w:rFonts w:ascii="Arial" w:eastAsia="Arial" w:hAnsi="Arial" w:cs="Arial"/>
          <w:b/>
        </w:rPr>
        <w:t xml:space="preserve">   Business description  </w:t>
      </w:r>
    </w:p>
    <w:p w14:paraId="6D320A1D" w14:textId="1D7F5244" w:rsidR="00AC5B98" w:rsidRPr="003B7B21" w:rsidRDefault="00AC5B98" w:rsidP="00DE454E">
      <w:pPr>
        <w:spacing w:after="95"/>
        <w:ind w:left="720" w:right="157" w:hanging="7"/>
        <w:rPr>
          <w:rFonts w:ascii="Arial" w:hAnsi="Arial" w:cs="Arial"/>
        </w:rPr>
      </w:pPr>
      <w:r w:rsidRPr="003B7B21">
        <w:rPr>
          <w:rFonts w:ascii="Arial" w:hAnsi="Arial" w:cs="Arial"/>
        </w:rPr>
        <w:t>The function builds the field 79 used fo</w:t>
      </w:r>
      <w:r w:rsidR="001B0FFB" w:rsidRPr="003B7B21">
        <w:rPr>
          <w:rFonts w:ascii="Arial" w:hAnsi="Arial" w:cs="Arial"/>
        </w:rPr>
        <w:t xml:space="preserve">r a rejected payment using a </w:t>
      </w:r>
      <w:r w:rsidRPr="003B7B21">
        <w:rPr>
          <w:rFonts w:ascii="Arial" w:hAnsi="Arial" w:cs="Arial"/>
        </w:rPr>
        <w:t xml:space="preserve">MT199/MT299 as target message and pacs.002 as a source message. </w:t>
      </w:r>
    </w:p>
    <w:p w14:paraId="2352431A" w14:textId="10D69EFB" w:rsidR="00AC5B98" w:rsidRPr="003B7B21" w:rsidRDefault="00AC5B98" w:rsidP="00DE454E">
      <w:pPr>
        <w:spacing w:after="95"/>
        <w:ind w:left="720" w:right="157" w:hanging="7"/>
        <w:rPr>
          <w:rFonts w:ascii="Arial" w:hAnsi="Arial" w:cs="Arial"/>
        </w:rPr>
      </w:pPr>
      <w:r w:rsidRPr="003B7B21">
        <w:rPr>
          <w:rFonts w:ascii="Arial" w:hAnsi="Arial" w:cs="Arial"/>
        </w:rPr>
        <w:t>The field 79 will contain information about the reject reason and references identify</w:t>
      </w:r>
      <w:r w:rsidR="0044140F" w:rsidRPr="003B7B21">
        <w:rPr>
          <w:rFonts w:ascii="Arial" w:hAnsi="Arial" w:cs="Arial"/>
        </w:rPr>
        <w:t>ing</w:t>
      </w:r>
      <w:r w:rsidRPr="003B7B21">
        <w:rPr>
          <w:rFonts w:ascii="Arial" w:hAnsi="Arial" w:cs="Arial"/>
        </w:rPr>
        <w:t xml:space="preserve"> the payment which is rejected. </w:t>
      </w:r>
    </w:p>
    <w:p w14:paraId="149DD070" w14:textId="5076A90E" w:rsidR="00581514" w:rsidRPr="003B7B21" w:rsidRDefault="00581514" w:rsidP="00DE454E">
      <w:pPr>
        <w:spacing w:after="95"/>
        <w:ind w:left="720" w:right="157" w:hanging="7"/>
        <w:rPr>
          <w:rFonts w:ascii="Arial" w:hAnsi="Arial" w:cs="Arial"/>
        </w:rPr>
      </w:pPr>
      <w:r w:rsidRPr="003B7B21">
        <w:rPr>
          <w:rFonts w:ascii="Arial" w:hAnsi="Arial" w:cs="Arial"/>
        </w:rPr>
        <w:t xml:space="preserve">The </w:t>
      </w:r>
      <w:r w:rsidR="00901FF4" w:rsidRPr="003B7B21">
        <w:rPr>
          <w:rFonts w:ascii="Arial" w:hAnsi="Arial" w:cs="Arial"/>
        </w:rPr>
        <w:t>first line of Field 79 must start with</w:t>
      </w:r>
      <w:r w:rsidRPr="003B7B21">
        <w:rPr>
          <w:rFonts w:ascii="Arial" w:hAnsi="Arial" w:cs="Arial"/>
        </w:rPr>
        <w:t xml:space="preserve"> the code word /RJCT/ defining the scope of the MT199/MT299</w:t>
      </w:r>
      <w:r w:rsidR="00B6534B" w:rsidRPr="003B7B21">
        <w:rPr>
          <w:rFonts w:ascii="Arial" w:hAnsi="Arial" w:cs="Arial"/>
        </w:rPr>
        <w:t>.</w:t>
      </w:r>
    </w:p>
    <w:p w14:paraId="5D33871E" w14:textId="77777777" w:rsidR="00AC5B98" w:rsidRPr="003B7B21" w:rsidRDefault="00AC5B98" w:rsidP="00DE454E">
      <w:pPr>
        <w:spacing w:after="95"/>
        <w:ind w:left="720" w:right="157" w:hanging="7"/>
        <w:rPr>
          <w:rFonts w:ascii="Arial" w:hAnsi="Arial" w:cs="Arial"/>
        </w:rPr>
      </w:pPr>
    </w:p>
    <w:p w14:paraId="1CD3701A" w14:textId="77777777" w:rsidR="00AC5B98" w:rsidRPr="003B7B21" w:rsidRDefault="00AC5B98" w:rsidP="00DE454E">
      <w:pPr>
        <w:spacing w:after="95"/>
        <w:ind w:left="720" w:right="157" w:hanging="7"/>
        <w:rPr>
          <w:rFonts w:ascii="Arial" w:hAnsi="Arial" w:cs="Arial"/>
        </w:rPr>
      </w:pPr>
      <w:r w:rsidRPr="003B7B21">
        <w:rPr>
          <w:rFonts w:ascii="Arial" w:hAnsi="Arial" w:cs="Arial"/>
        </w:rPr>
        <w:t>The following code words and priority apply:</w:t>
      </w:r>
    </w:p>
    <w:p w14:paraId="768065FD" w14:textId="77777777" w:rsidR="00AC5B98" w:rsidRPr="003B7B21" w:rsidRDefault="00AC5B98" w:rsidP="00DE454E">
      <w:pPr>
        <w:spacing w:after="95"/>
        <w:ind w:left="720" w:right="157" w:hanging="7"/>
        <w:rPr>
          <w:rFonts w:ascii="Arial" w:hAnsi="Arial" w:cs="Arial"/>
        </w:rPr>
      </w:pPr>
      <w:r w:rsidRPr="003B7B21">
        <w:rPr>
          <w:rFonts w:ascii="Arial" w:hAnsi="Arial" w:cs="Arial"/>
        </w:rPr>
        <w:t xml:space="preserve"> </w:t>
      </w:r>
    </w:p>
    <w:p w14:paraId="3D3087E6" w14:textId="1DDF0C7A" w:rsidR="00AC5B98" w:rsidRPr="003B7B21" w:rsidRDefault="00AC5B98" w:rsidP="00DE454E">
      <w:pPr>
        <w:spacing w:after="95"/>
        <w:ind w:left="720" w:right="157" w:hanging="7"/>
        <w:rPr>
          <w:rFonts w:ascii="Arial" w:hAnsi="Arial" w:cs="Arial"/>
        </w:rPr>
      </w:pPr>
      <w:r w:rsidRPr="003B7B21">
        <w:rPr>
          <w:rFonts w:ascii="Arial" w:hAnsi="Arial" w:cs="Arial"/>
        </w:rPr>
        <w:t>Priority 1 : Reject status Code, /RJCT/</w:t>
      </w:r>
    </w:p>
    <w:p w14:paraId="09DA56A1" w14:textId="36BBD9C6" w:rsidR="00AC5B98" w:rsidRPr="003B7B21" w:rsidRDefault="00AC5B98" w:rsidP="00DE454E">
      <w:pPr>
        <w:spacing w:after="95"/>
        <w:ind w:left="720" w:right="157" w:hanging="7"/>
        <w:rPr>
          <w:rFonts w:ascii="Arial" w:hAnsi="Arial" w:cs="Arial"/>
        </w:rPr>
      </w:pPr>
      <w:r w:rsidRPr="003B7B21">
        <w:rPr>
          <w:rFonts w:ascii="Arial" w:hAnsi="Arial" w:cs="Arial"/>
        </w:rPr>
        <w:t>Priority 2 : Original UETR, /UETR/</w:t>
      </w:r>
    </w:p>
    <w:p w14:paraId="183A0A53" w14:textId="35F555FB" w:rsidR="00AC5B98" w:rsidRPr="003B7B21" w:rsidRDefault="00AC5B98" w:rsidP="00DE454E">
      <w:pPr>
        <w:spacing w:after="95"/>
        <w:ind w:left="720" w:right="157" w:hanging="7"/>
        <w:rPr>
          <w:rFonts w:ascii="Arial" w:hAnsi="Arial" w:cs="Arial"/>
        </w:rPr>
      </w:pPr>
      <w:r w:rsidRPr="003B7B21">
        <w:rPr>
          <w:rFonts w:ascii="Arial" w:hAnsi="Arial" w:cs="Arial"/>
        </w:rPr>
        <w:t xml:space="preserve">Priority 3 : Original Message Identification, </w:t>
      </w:r>
      <w:del w:id="5507" w:author="BOUVY Martine [3]" w:date="2020-08-04T15:43:00Z">
        <w:r w:rsidRPr="003B7B21" w:rsidDel="00E45775">
          <w:rPr>
            <w:rFonts w:ascii="Arial" w:hAnsi="Arial" w:cs="Arial"/>
          </w:rPr>
          <w:delText>/OMID/</w:delText>
        </w:r>
      </w:del>
      <w:ins w:id="5508" w:author="BOUVY Martine [3]" w:date="2020-08-04T15:43:00Z">
        <w:r w:rsidR="00E45775">
          <w:rPr>
            <w:rFonts w:ascii="Arial" w:hAnsi="Arial" w:cs="Arial"/>
          </w:rPr>
          <w:t>/MREF/</w:t>
        </w:r>
      </w:ins>
    </w:p>
    <w:p w14:paraId="108D890F" w14:textId="52F16A15" w:rsidR="00EE0D39" w:rsidRPr="003B7B21" w:rsidRDefault="008604F7" w:rsidP="00DE454E">
      <w:pPr>
        <w:spacing w:after="95"/>
        <w:ind w:left="720" w:right="157" w:hanging="7"/>
        <w:rPr>
          <w:rFonts w:ascii="Arial" w:hAnsi="Arial" w:cs="Arial"/>
        </w:rPr>
      </w:pPr>
      <w:r>
        <w:rPr>
          <w:rFonts w:ascii="Arial" w:hAnsi="Arial" w:cs="Arial"/>
        </w:rPr>
        <w:t>Priority 4</w:t>
      </w:r>
      <w:r w:rsidR="00EE0D39" w:rsidRPr="003B7B21">
        <w:rPr>
          <w:rFonts w:ascii="Arial" w:hAnsi="Arial" w:cs="Arial"/>
        </w:rPr>
        <w:t xml:space="preserve"> : Reject Reason Information, </w:t>
      </w:r>
      <w:del w:id="5509" w:author="BOUVY Martine [3]" w:date="2020-06-08T08:41:00Z">
        <w:r w:rsidR="00EE0D39" w:rsidRPr="003B7B21" w:rsidDel="00592794">
          <w:rPr>
            <w:rFonts w:ascii="Arial" w:hAnsi="Arial" w:cs="Arial"/>
          </w:rPr>
          <w:delText>/RRIN/</w:delText>
        </w:r>
      </w:del>
      <w:ins w:id="5510" w:author="BOUVY Martine [3]" w:date="2020-06-08T08:41:00Z">
        <w:r w:rsidR="00592794">
          <w:rPr>
            <w:rFonts w:ascii="Arial" w:hAnsi="Arial" w:cs="Arial"/>
          </w:rPr>
          <w:t>/RRC/</w:t>
        </w:r>
      </w:ins>
    </w:p>
    <w:p w14:paraId="48AF9A28" w14:textId="2BC8ADE3" w:rsidR="00EE0D39" w:rsidRPr="003B7B21" w:rsidRDefault="00EE0D39" w:rsidP="00DE454E">
      <w:pPr>
        <w:spacing w:after="95"/>
        <w:ind w:left="720" w:right="157" w:hanging="7"/>
        <w:rPr>
          <w:rFonts w:ascii="Arial" w:hAnsi="Arial" w:cs="Arial"/>
        </w:rPr>
      </w:pPr>
      <w:r w:rsidRPr="003B7B21">
        <w:rPr>
          <w:rFonts w:ascii="Arial" w:hAnsi="Arial" w:cs="Arial"/>
        </w:rPr>
        <w:t xml:space="preserve">Priority </w:t>
      </w:r>
      <w:r w:rsidR="008604F7">
        <w:rPr>
          <w:rFonts w:ascii="Arial" w:hAnsi="Arial" w:cs="Arial"/>
        </w:rPr>
        <w:t>5</w:t>
      </w:r>
      <w:r w:rsidRPr="003B7B21">
        <w:rPr>
          <w:rFonts w:ascii="Arial" w:hAnsi="Arial" w:cs="Arial"/>
        </w:rPr>
        <w:t xml:space="preserve"> : Original End To End Identification, </w:t>
      </w:r>
      <w:del w:id="5511" w:author="BOUVY Martine [3]" w:date="2020-08-04T15:44:00Z">
        <w:r w:rsidRPr="003B7B21" w:rsidDel="00E65232">
          <w:rPr>
            <w:rFonts w:ascii="Arial" w:hAnsi="Arial" w:cs="Arial"/>
          </w:rPr>
          <w:delText>/OEID/</w:delText>
        </w:r>
      </w:del>
      <w:ins w:id="5512" w:author="BOUVY Martine [3]" w:date="2020-08-04T15:44:00Z">
        <w:r w:rsidR="00E65232">
          <w:rPr>
            <w:rFonts w:ascii="Arial" w:hAnsi="Arial" w:cs="Arial"/>
          </w:rPr>
          <w:t>/ROC/</w:t>
        </w:r>
      </w:ins>
    </w:p>
    <w:p w14:paraId="1F9D6ECD" w14:textId="5702E040" w:rsidR="00EE0D39" w:rsidRPr="003B7B21" w:rsidRDefault="00EE0D39" w:rsidP="00DE454E">
      <w:pPr>
        <w:spacing w:after="95"/>
        <w:ind w:left="720" w:right="157" w:hanging="7"/>
        <w:rPr>
          <w:rFonts w:ascii="Arial" w:hAnsi="Arial" w:cs="Arial"/>
        </w:rPr>
      </w:pPr>
      <w:r w:rsidRPr="003B7B21">
        <w:rPr>
          <w:rFonts w:ascii="Arial" w:hAnsi="Arial" w:cs="Arial"/>
        </w:rPr>
        <w:t xml:space="preserve">Priority </w:t>
      </w:r>
      <w:r w:rsidR="008604F7">
        <w:rPr>
          <w:rFonts w:ascii="Arial" w:hAnsi="Arial" w:cs="Arial"/>
        </w:rPr>
        <w:t>6</w:t>
      </w:r>
      <w:r w:rsidRPr="003B7B21">
        <w:rPr>
          <w:rFonts w:ascii="Arial" w:hAnsi="Arial" w:cs="Arial"/>
        </w:rPr>
        <w:t xml:space="preserve"> : Clearing System Reference, /CLRF/</w:t>
      </w:r>
    </w:p>
    <w:p w14:paraId="04EAD1F7" w14:textId="77777777" w:rsidR="00AC5B98" w:rsidRPr="003B7B21" w:rsidRDefault="00AC5B98" w:rsidP="00DE454E">
      <w:pPr>
        <w:spacing w:after="95"/>
        <w:ind w:left="720" w:right="157" w:hanging="7"/>
        <w:rPr>
          <w:rFonts w:ascii="Arial" w:hAnsi="Arial" w:cs="Arial"/>
        </w:rPr>
      </w:pPr>
    </w:p>
    <w:p w14:paraId="365CF7F9" w14:textId="3E467212" w:rsidR="00AC5B98" w:rsidRPr="003B7B21" w:rsidRDefault="00AC5B98" w:rsidP="00DE454E">
      <w:pPr>
        <w:spacing w:after="95"/>
        <w:ind w:left="720" w:right="157" w:hanging="7"/>
        <w:rPr>
          <w:rFonts w:ascii="Arial" w:hAnsi="Arial" w:cs="Arial"/>
        </w:rPr>
      </w:pPr>
      <w:r w:rsidRPr="003B7B21">
        <w:rPr>
          <w:rFonts w:ascii="Arial" w:hAnsi="Arial" w:cs="Arial"/>
        </w:rPr>
        <w:t xml:space="preserve">The Reject </w:t>
      </w:r>
      <w:r w:rsidR="00BA5452" w:rsidRPr="003B7B21">
        <w:rPr>
          <w:rFonts w:ascii="Arial" w:hAnsi="Arial" w:cs="Arial"/>
        </w:rPr>
        <w:t>Reason information</w:t>
      </w:r>
      <w:r w:rsidRPr="003B7B21">
        <w:rPr>
          <w:rFonts w:ascii="Arial" w:hAnsi="Arial" w:cs="Arial"/>
        </w:rPr>
        <w:t xml:space="preserve"> line(s) will have the following structure:</w:t>
      </w:r>
    </w:p>
    <w:p w14:paraId="27A1E8F8" w14:textId="77777777" w:rsidR="00AC5B98" w:rsidRPr="003B7B21" w:rsidRDefault="00AC5B98" w:rsidP="00DE454E">
      <w:pPr>
        <w:spacing w:after="95"/>
        <w:ind w:left="720" w:right="157" w:hanging="7"/>
        <w:rPr>
          <w:rFonts w:ascii="Arial" w:hAnsi="Arial" w:cs="Arial"/>
        </w:rPr>
      </w:pPr>
    </w:p>
    <w:p w14:paraId="2568F631" w14:textId="730E66E3" w:rsidR="00AC5B98" w:rsidRPr="003B7B21" w:rsidRDefault="00BA5452" w:rsidP="00DE454E">
      <w:pPr>
        <w:spacing w:after="7"/>
        <w:ind w:left="720" w:right="157"/>
        <w:rPr>
          <w:rFonts w:ascii="Arial" w:eastAsia="Arial" w:hAnsi="Arial" w:cs="Arial"/>
          <w:vanish/>
          <w:specVanish/>
        </w:rPr>
      </w:pPr>
      <w:r w:rsidRPr="003B7B21">
        <w:rPr>
          <w:rFonts w:ascii="Arial" w:eastAsia="Arial" w:hAnsi="Arial" w:cs="Arial"/>
        </w:rPr>
        <w:t>/RR</w:t>
      </w:r>
      <w:ins w:id="5513" w:author="BOUVY Martine [3]" w:date="2020-06-08T08:41:00Z">
        <w:r w:rsidR="00592794">
          <w:rPr>
            <w:rFonts w:ascii="Arial" w:eastAsia="Arial" w:hAnsi="Arial" w:cs="Arial"/>
          </w:rPr>
          <w:t>C</w:t>
        </w:r>
      </w:ins>
      <w:del w:id="5514" w:author="BOUVY Martine [3]" w:date="2020-06-08T08:41:00Z">
        <w:r w:rsidRPr="003B7B21" w:rsidDel="00592794">
          <w:rPr>
            <w:rFonts w:ascii="Arial" w:eastAsia="Arial" w:hAnsi="Arial" w:cs="Arial"/>
          </w:rPr>
          <w:delText>IN</w:delText>
        </w:r>
      </w:del>
      <w:r w:rsidRPr="003B7B21">
        <w:rPr>
          <w:rFonts w:ascii="Arial" w:eastAsia="Arial" w:hAnsi="Arial" w:cs="Arial"/>
        </w:rPr>
        <w:t>/MXReject</w:t>
      </w:r>
      <w:r w:rsidR="0030368C" w:rsidRPr="003B7B21">
        <w:rPr>
          <w:rFonts w:ascii="Arial" w:eastAsia="Arial" w:hAnsi="Arial" w:cs="Arial"/>
        </w:rPr>
        <w:t>Reason</w:t>
      </w:r>
      <w:r w:rsidRPr="003B7B21">
        <w:rPr>
          <w:rFonts w:ascii="Arial" w:eastAsia="Arial" w:hAnsi="Arial" w:cs="Arial"/>
        </w:rPr>
        <w:t>CodeorProprietary</w:t>
      </w:r>
      <w:r w:rsidR="005D01AE" w:rsidRPr="003B7B21">
        <w:rPr>
          <w:rFonts w:ascii="Arial" w:eastAsia="Arial" w:hAnsi="Arial" w:cs="Arial"/>
        </w:rPr>
        <w:t xml:space="preserve">/AdditionalInformation </w:t>
      </w:r>
    </w:p>
    <w:p w14:paraId="46B97005" w14:textId="5E345337" w:rsidR="00AC5B98" w:rsidRPr="003B7B21" w:rsidRDefault="00AC5B98" w:rsidP="00FF4BAF">
      <w:pPr>
        <w:spacing w:after="7"/>
        <w:ind w:left="720" w:right="157" w:firstLine="0"/>
        <w:rPr>
          <w:rFonts w:ascii="Arial" w:eastAsia="Arial" w:hAnsi="Arial" w:cs="Arial"/>
        </w:rPr>
      </w:pPr>
    </w:p>
    <w:p w14:paraId="530B4ED3" w14:textId="28EDC0FA" w:rsidR="00AC5B98" w:rsidRPr="003B7B21" w:rsidRDefault="005D01AE" w:rsidP="00DE454E">
      <w:pPr>
        <w:spacing w:after="7"/>
        <w:ind w:left="720" w:right="157"/>
        <w:rPr>
          <w:rFonts w:ascii="Arial" w:eastAsia="Arial" w:hAnsi="Arial" w:cs="Arial"/>
        </w:rPr>
      </w:pPr>
      <w:r w:rsidRPr="003B7B21">
        <w:rPr>
          <w:rFonts w:ascii="Arial" w:eastAsia="Arial" w:hAnsi="Arial" w:cs="Arial"/>
        </w:rPr>
        <w:t>AdditionalInformation (continued)</w:t>
      </w:r>
    </w:p>
    <w:p w14:paraId="73DBDAC7" w14:textId="1BD7B071" w:rsidR="00AC5B98" w:rsidRPr="003B7B21" w:rsidRDefault="005D01AE" w:rsidP="00DE454E">
      <w:pPr>
        <w:spacing w:after="7"/>
        <w:ind w:left="720" w:right="157"/>
        <w:rPr>
          <w:rFonts w:ascii="Arial" w:eastAsia="Arial" w:hAnsi="Arial" w:cs="Arial"/>
        </w:rPr>
      </w:pPr>
      <w:r w:rsidRPr="003B7B21">
        <w:rPr>
          <w:rFonts w:ascii="Arial" w:eastAsia="Arial" w:hAnsi="Arial" w:cs="Arial"/>
        </w:rPr>
        <w:t>AdditionalInformation (continued</w:t>
      </w:r>
    </w:p>
    <w:p w14:paraId="5464F43C" w14:textId="4ACE01F6" w:rsidR="00AC5B98" w:rsidRPr="003B7B21" w:rsidRDefault="005D1D87" w:rsidP="00DE454E">
      <w:pPr>
        <w:spacing w:after="7"/>
        <w:ind w:left="720" w:right="157"/>
        <w:rPr>
          <w:rFonts w:ascii="Arial" w:eastAsia="Arial" w:hAnsi="Arial" w:cs="Arial"/>
        </w:rPr>
      </w:pPr>
      <w:r w:rsidRPr="003B7B21">
        <w:rPr>
          <w:rFonts w:ascii="Arial" w:eastAsia="Arial" w:hAnsi="Arial" w:cs="Arial"/>
        </w:rPr>
        <w:t xml:space="preserve">… </w:t>
      </w:r>
    </w:p>
    <w:p w14:paraId="013B6720" w14:textId="4BCC611C" w:rsidR="00AC5B98" w:rsidRPr="003B7B21" w:rsidRDefault="005D1D87" w:rsidP="00DE454E">
      <w:pPr>
        <w:spacing w:after="7"/>
        <w:ind w:left="720" w:right="157"/>
        <w:rPr>
          <w:rFonts w:ascii="Arial" w:eastAsia="Arial" w:hAnsi="Arial" w:cs="Arial"/>
        </w:rPr>
      </w:pPr>
      <w:r w:rsidRPr="003B7B21">
        <w:rPr>
          <w:rFonts w:ascii="Arial" w:eastAsia="Arial" w:hAnsi="Arial" w:cs="Arial"/>
        </w:rPr>
        <w:t>AdditionalInformation</w:t>
      </w:r>
      <w:r w:rsidR="00AC5B98" w:rsidRPr="003B7B21">
        <w:rPr>
          <w:rFonts w:ascii="Arial" w:eastAsia="Arial" w:hAnsi="Arial" w:cs="Arial"/>
        </w:rPr>
        <w:t xml:space="preserve"> from the MX Additional information split in multiple lines if needed. </w:t>
      </w:r>
    </w:p>
    <w:p w14:paraId="5EEFD68B" w14:textId="77777777" w:rsidR="00AC5B98" w:rsidRPr="003B7B21" w:rsidRDefault="00AC5B98" w:rsidP="00DE454E">
      <w:pPr>
        <w:spacing w:after="95"/>
        <w:ind w:left="720" w:right="157" w:hanging="7"/>
        <w:rPr>
          <w:rFonts w:ascii="Arial" w:hAnsi="Arial" w:cs="Arial"/>
        </w:rPr>
      </w:pPr>
    </w:p>
    <w:p w14:paraId="32067AE0" w14:textId="59E04925" w:rsidR="00AC5B98" w:rsidRPr="003B7B21" w:rsidRDefault="004109B7" w:rsidP="00CD2593">
      <w:pPr>
        <w:spacing w:after="95"/>
        <w:ind w:left="720" w:right="157"/>
        <w:rPr>
          <w:rFonts w:ascii="Arial" w:hAnsi="Arial" w:cs="Arial"/>
        </w:rPr>
      </w:pPr>
      <w:r w:rsidRPr="003B7B21">
        <w:rPr>
          <w:rFonts w:ascii="Arial" w:hAnsi="Arial" w:cs="Arial"/>
        </w:rPr>
        <w:lastRenderedPageBreak/>
        <w:t xml:space="preserve">Each code word will start a new line. </w:t>
      </w:r>
    </w:p>
    <w:p w14:paraId="0FBC99E4" w14:textId="77777777" w:rsidR="00AC5B98" w:rsidRPr="00014E37" w:rsidRDefault="00AC5B98" w:rsidP="00AC5B98">
      <w:pPr>
        <w:ind w:left="0" w:firstLine="0"/>
        <w:rPr>
          <w:rFonts w:ascii="Arial" w:eastAsia="Arial" w:hAnsi="Arial" w:cs="Arial"/>
        </w:rPr>
      </w:pPr>
    </w:p>
    <w:p w14:paraId="51687F97" w14:textId="7878FA42" w:rsidR="00AC5B98" w:rsidRDefault="00311111" w:rsidP="00311111">
      <w:pPr>
        <w:tabs>
          <w:tab w:val="left" w:pos="540"/>
          <w:tab w:val="left" w:pos="630"/>
        </w:tabs>
        <w:spacing w:after="95"/>
        <w:ind w:left="419" w:right="157" w:hanging="509"/>
      </w:pPr>
      <w:r>
        <w:rPr>
          <w:rFonts w:ascii="Arial" w:eastAsia="Arial" w:hAnsi="Arial" w:cs="Arial"/>
          <w:b/>
        </w:rPr>
        <w:t xml:space="preserve">            </w:t>
      </w:r>
      <w:r w:rsidR="00AC5B98">
        <w:rPr>
          <w:rFonts w:ascii="Arial" w:eastAsia="Arial" w:hAnsi="Arial" w:cs="Arial"/>
          <w:b/>
        </w:rPr>
        <w:t xml:space="preserve">Format </w:t>
      </w:r>
    </w:p>
    <w:p w14:paraId="30F3B3CD" w14:textId="4D974830" w:rsidR="00AC5B98" w:rsidRPr="00393BD1" w:rsidRDefault="00311111" w:rsidP="00AC5B98">
      <w:pPr>
        <w:spacing w:after="95"/>
        <w:ind w:left="0" w:right="157" w:firstLine="0"/>
      </w:pPr>
      <w:r>
        <w:rPr>
          <w:rFonts w:ascii="Arial" w:eastAsia="Arial" w:hAnsi="Arial" w:cs="Arial"/>
        </w:rPr>
        <w:t xml:space="preserve">           </w:t>
      </w:r>
      <w:r w:rsidR="00784477">
        <w:rPr>
          <w:rFonts w:ascii="Arial" w:eastAsia="Arial" w:hAnsi="Arial" w:cs="Arial"/>
        </w:rPr>
        <w:t>MX_To_MT79FullField</w:t>
      </w:r>
      <w:r w:rsidR="00AC5B98" w:rsidRPr="00B629C0">
        <w:rPr>
          <w:rFonts w:ascii="Arial" w:eastAsia="Arial" w:hAnsi="Arial" w:cs="Arial"/>
        </w:rPr>
        <w:t xml:space="preserve"> </w:t>
      </w:r>
      <w:r w:rsidR="00AC5B98">
        <w:rPr>
          <w:rFonts w:ascii="Arial" w:eastAsia="Arial" w:hAnsi="Arial" w:cs="Arial"/>
        </w:rPr>
        <w:t>(</w:t>
      </w:r>
      <w:r w:rsidR="00784477">
        <w:rPr>
          <w:rFonts w:ascii="Arial" w:eastAsia="Arial" w:hAnsi="Arial" w:cs="Arial"/>
        </w:rPr>
        <w:t>MX</w:t>
      </w:r>
      <w:r w:rsidR="00A835DA">
        <w:rPr>
          <w:rFonts w:ascii="Arial" w:eastAsia="Arial" w:hAnsi="Arial" w:cs="Arial"/>
        </w:rPr>
        <w:t>TransactionInformationandStatus</w:t>
      </w:r>
      <w:r w:rsidR="00AC5B98">
        <w:rPr>
          <w:rFonts w:ascii="Arial" w:eastAsia="Arial" w:hAnsi="Arial" w:cs="Arial"/>
        </w:rPr>
        <w:t>; MT7</w:t>
      </w:r>
      <w:r w:rsidR="00784477">
        <w:rPr>
          <w:rFonts w:ascii="Arial" w:eastAsia="Arial" w:hAnsi="Arial" w:cs="Arial"/>
        </w:rPr>
        <w:t>9</w:t>
      </w:r>
      <w:r w:rsidR="00A310B1">
        <w:rPr>
          <w:rFonts w:ascii="Arial" w:eastAsia="Arial" w:hAnsi="Arial" w:cs="Arial"/>
        </w:rPr>
        <w:t>)</w:t>
      </w:r>
    </w:p>
    <w:p w14:paraId="10458130" w14:textId="77777777" w:rsidR="00AC5B98" w:rsidRDefault="00AC5B98" w:rsidP="00AC5B98">
      <w:pPr>
        <w:spacing w:after="0"/>
        <w:ind w:left="860" w:right="157" w:hanging="7"/>
      </w:pPr>
    </w:p>
    <w:p w14:paraId="5579CD60" w14:textId="7F07AA7E" w:rsidR="00AC5B98" w:rsidRDefault="00311111" w:rsidP="00AC5B98">
      <w:pPr>
        <w:spacing w:after="95"/>
        <w:ind w:left="0" w:right="157" w:hanging="7"/>
        <w:rPr>
          <w:rFonts w:ascii="Arial" w:eastAsia="Arial" w:hAnsi="Arial" w:cs="Arial"/>
          <w:b/>
        </w:rPr>
      </w:pPr>
      <w:r>
        <w:rPr>
          <w:rFonts w:ascii="Arial" w:eastAsia="Arial" w:hAnsi="Arial" w:cs="Arial"/>
          <w:b/>
        </w:rPr>
        <w:t xml:space="preserve">          </w:t>
      </w:r>
      <w:r w:rsidR="00AC5B98">
        <w:rPr>
          <w:rFonts w:ascii="Arial" w:eastAsia="Arial" w:hAnsi="Arial" w:cs="Arial"/>
          <w:b/>
        </w:rPr>
        <w:t xml:space="preserve">Input </w:t>
      </w:r>
    </w:p>
    <w:p w14:paraId="3CC8CBE5" w14:textId="2D5EAF10" w:rsidR="00AC5B98" w:rsidRDefault="00311111" w:rsidP="00AC5B98">
      <w:pPr>
        <w:spacing w:after="95"/>
        <w:ind w:left="0" w:right="157" w:firstLine="0"/>
        <w:rPr>
          <w:rFonts w:ascii="Arial" w:eastAsia="Arial" w:hAnsi="Arial" w:cs="Arial"/>
        </w:rPr>
      </w:pPr>
      <w:r>
        <w:rPr>
          <w:rFonts w:ascii="Arial" w:eastAsia="Arial" w:hAnsi="Arial" w:cs="Arial"/>
        </w:rPr>
        <w:t xml:space="preserve">         </w:t>
      </w:r>
      <w:r w:rsidR="00A835DA">
        <w:rPr>
          <w:rFonts w:ascii="Arial" w:eastAsia="Arial" w:hAnsi="Arial" w:cs="Arial"/>
        </w:rPr>
        <w:t>MXTransactionInformationAndStatus</w:t>
      </w:r>
      <w:r w:rsidR="00AC5B98" w:rsidRPr="00B11AE4">
        <w:rPr>
          <w:rFonts w:ascii="Arial" w:eastAsia="Arial" w:hAnsi="Arial" w:cs="Arial"/>
        </w:rPr>
        <w:t xml:space="preserve"> </w:t>
      </w:r>
      <w:r w:rsidR="00AC5B98">
        <w:rPr>
          <w:rFonts w:ascii="Arial" w:eastAsia="Arial" w:hAnsi="Arial" w:cs="Arial"/>
        </w:rPr>
        <w:t>: MX message el</w:t>
      </w:r>
      <w:r w:rsidR="00A835DA">
        <w:rPr>
          <w:rFonts w:ascii="Arial" w:eastAsia="Arial" w:hAnsi="Arial" w:cs="Arial"/>
        </w:rPr>
        <w:t>ement typed PaymentTransaction110</w:t>
      </w:r>
    </w:p>
    <w:p w14:paraId="3E6EF50A" w14:textId="77777777" w:rsidR="00AC5B98" w:rsidRPr="00B11AE4" w:rsidRDefault="00AC5B98" w:rsidP="00AC5B98">
      <w:pPr>
        <w:spacing w:after="95"/>
        <w:ind w:left="0" w:right="157" w:firstLine="0"/>
        <w:rPr>
          <w:rFonts w:ascii="Arial" w:eastAsia="Arial" w:hAnsi="Arial" w:cs="Arial"/>
        </w:rPr>
      </w:pPr>
    </w:p>
    <w:p w14:paraId="41BB5706" w14:textId="753767A0" w:rsidR="00AC5B98" w:rsidRDefault="00311111" w:rsidP="00311111">
      <w:pPr>
        <w:tabs>
          <w:tab w:val="left" w:pos="450"/>
          <w:tab w:val="left" w:pos="540"/>
        </w:tabs>
        <w:spacing w:after="95"/>
        <w:ind w:left="0" w:right="157" w:firstLine="0"/>
        <w:rPr>
          <w:rFonts w:ascii="Arial" w:eastAsia="Arial" w:hAnsi="Arial" w:cs="Arial"/>
          <w:b/>
        </w:rPr>
      </w:pPr>
      <w:r>
        <w:rPr>
          <w:rFonts w:ascii="Arial" w:eastAsia="Arial" w:hAnsi="Arial" w:cs="Arial"/>
          <w:b/>
        </w:rPr>
        <w:t xml:space="preserve">          </w:t>
      </w:r>
      <w:r w:rsidR="00AC5B98">
        <w:rPr>
          <w:rFonts w:ascii="Arial" w:eastAsia="Arial" w:hAnsi="Arial" w:cs="Arial"/>
          <w:b/>
        </w:rPr>
        <w:t xml:space="preserve">Output </w:t>
      </w:r>
    </w:p>
    <w:p w14:paraId="4B066B94" w14:textId="597202EA" w:rsidR="00AC5B98" w:rsidRPr="00B11AE4" w:rsidRDefault="00A835DA" w:rsidP="00AC5B98">
      <w:pPr>
        <w:spacing w:after="95"/>
        <w:ind w:left="0" w:right="157" w:firstLine="0"/>
        <w:rPr>
          <w:rFonts w:ascii="Arial" w:eastAsia="Arial" w:hAnsi="Arial" w:cs="Arial"/>
        </w:rPr>
      </w:pPr>
      <w:r>
        <w:rPr>
          <w:rFonts w:ascii="Arial" w:eastAsia="Arial" w:hAnsi="Arial" w:cs="Arial"/>
        </w:rPr>
        <w:t>MT79</w:t>
      </w:r>
      <w:r w:rsidR="00AC5B98" w:rsidRPr="00B11AE4">
        <w:rPr>
          <w:rFonts w:ascii="Arial" w:eastAsia="Arial" w:hAnsi="Arial" w:cs="Arial"/>
        </w:rPr>
        <w:t xml:space="preserve"> : </w:t>
      </w:r>
      <w:r>
        <w:rPr>
          <w:rFonts w:ascii="Arial" w:eastAsia="Arial" w:hAnsi="Arial" w:cs="Arial"/>
        </w:rPr>
        <w:t>field with structure of field 79</w:t>
      </w:r>
      <w:r w:rsidR="003D5DD9">
        <w:rPr>
          <w:rFonts w:ascii="Arial" w:eastAsia="Arial" w:hAnsi="Arial" w:cs="Arial"/>
        </w:rPr>
        <w:t xml:space="preserve"> (35 lines of 50 characters)</w:t>
      </w:r>
    </w:p>
    <w:p w14:paraId="5059E3E8" w14:textId="77777777" w:rsidR="00AC5B98" w:rsidRPr="008A473A" w:rsidRDefault="00AC5B98" w:rsidP="00AC5B98">
      <w:pPr>
        <w:spacing w:after="112" w:line="249" w:lineRule="auto"/>
        <w:ind w:left="0" w:right="15" w:firstLine="0"/>
        <w:rPr>
          <w:rFonts w:ascii="Arial" w:hAnsi="Arial" w:cs="Arial"/>
        </w:rPr>
      </w:pPr>
      <w:r w:rsidRPr="008A473A">
        <w:rPr>
          <w:rFonts w:ascii="Arial" w:hAnsi="Arial" w:cs="Arial"/>
        </w:rPr>
        <w:t xml:space="preserve">         </w:t>
      </w:r>
      <w:r>
        <w:rPr>
          <w:rFonts w:ascii="Arial" w:hAnsi="Arial" w:cs="Arial"/>
        </w:rPr>
        <w:t xml:space="preserve">       </w:t>
      </w:r>
    </w:p>
    <w:p w14:paraId="23891EA3" w14:textId="5B3DE1CE" w:rsidR="00AC5B98" w:rsidRDefault="00311111" w:rsidP="00AC5B98">
      <w:pPr>
        <w:spacing w:after="95"/>
        <w:ind w:left="0" w:right="157" w:firstLine="0"/>
        <w:rPr>
          <w:rFonts w:ascii="Arial" w:eastAsia="Arial" w:hAnsi="Arial" w:cs="Arial"/>
          <w:b/>
        </w:rPr>
      </w:pPr>
      <w:r>
        <w:rPr>
          <w:rFonts w:ascii="Arial" w:eastAsia="Arial" w:hAnsi="Arial" w:cs="Arial"/>
          <w:b/>
        </w:rPr>
        <w:t xml:space="preserve">          </w:t>
      </w:r>
      <w:r w:rsidR="00AC5B98">
        <w:rPr>
          <w:rFonts w:ascii="Arial" w:eastAsia="Arial" w:hAnsi="Arial" w:cs="Arial"/>
          <w:b/>
        </w:rPr>
        <w:t xml:space="preserve">Preconditions </w:t>
      </w:r>
    </w:p>
    <w:p w14:paraId="5E692782" w14:textId="4CF49936" w:rsidR="00AC5B98" w:rsidRPr="00B157AA" w:rsidRDefault="00311111" w:rsidP="00AC5B98">
      <w:pPr>
        <w:spacing w:after="95"/>
        <w:ind w:left="0" w:right="157" w:firstLine="0"/>
        <w:rPr>
          <w:rFonts w:ascii="Arial" w:eastAsia="Arial" w:hAnsi="Arial" w:cs="Arial"/>
        </w:rPr>
      </w:pPr>
      <w:r>
        <w:rPr>
          <w:rFonts w:ascii="Arial" w:eastAsia="Arial" w:hAnsi="Arial" w:cs="Arial"/>
        </w:rPr>
        <w:t xml:space="preserve">            </w:t>
      </w:r>
      <w:r w:rsidR="00AC5B98">
        <w:rPr>
          <w:rFonts w:ascii="Arial" w:eastAsia="Arial" w:hAnsi="Arial" w:cs="Arial"/>
        </w:rPr>
        <w:t>None</w:t>
      </w:r>
    </w:p>
    <w:p w14:paraId="031D8D55" w14:textId="77777777" w:rsidR="00AC5B98" w:rsidRDefault="00AC5B98" w:rsidP="00AC5B98">
      <w:pPr>
        <w:ind w:left="0" w:right="-137" w:firstLine="0"/>
        <w:rPr>
          <w:b/>
        </w:rPr>
      </w:pPr>
    </w:p>
    <w:p w14:paraId="2FE8DDDF" w14:textId="289E18F2" w:rsidR="00AC5B98" w:rsidRDefault="00311111" w:rsidP="00AC5B98">
      <w:pPr>
        <w:spacing w:after="7"/>
        <w:ind w:left="0" w:right="157" w:firstLine="0"/>
        <w:rPr>
          <w:rFonts w:ascii="Arial" w:eastAsia="Arial" w:hAnsi="Arial" w:cs="Arial"/>
          <w:b/>
        </w:rPr>
      </w:pPr>
      <w:r>
        <w:rPr>
          <w:rFonts w:ascii="Arial" w:eastAsia="Arial" w:hAnsi="Arial" w:cs="Arial"/>
          <w:b/>
        </w:rPr>
        <w:t xml:space="preserve">          </w:t>
      </w:r>
      <w:r w:rsidR="00AC5B98">
        <w:rPr>
          <w:rFonts w:ascii="Arial" w:eastAsia="Arial" w:hAnsi="Arial" w:cs="Arial"/>
          <w:b/>
        </w:rPr>
        <w:t xml:space="preserve">Formal description </w:t>
      </w:r>
    </w:p>
    <w:p w14:paraId="3E991C12" w14:textId="5562E83F" w:rsidR="00A835DA" w:rsidRDefault="00A835DA" w:rsidP="00AC5B98">
      <w:pPr>
        <w:spacing w:after="7"/>
        <w:ind w:left="0" w:right="157" w:firstLine="0"/>
        <w:rPr>
          <w:rFonts w:ascii="Arial" w:eastAsia="Arial" w:hAnsi="Arial" w:cs="Arial"/>
          <w:b/>
        </w:rPr>
      </w:pPr>
    </w:p>
    <w:p w14:paraId="4E74ACCD" w14:textId="18966364" w:rsidR="00A835DA" w:rsidRPr="005637E7" w:rsidRDefault="001B46DE" w:rsidP="00AC5B98">
      <w:pPr>
        <w:spacing w:after="7"/>
        <w:ind w:left="0" w:right="157" w:firstLine="0"/>
        <w:rPr>
          <w:rFonts w:eastAsia="Arial"/>
        </w:rPr>
      </w:pPr>
      <w:r w:rsidRPr="005637E7">
        <w:rPr>
          <w:rFonts w:eastAsia="Arial"/>
        </w:rPr>
        <w:t>/* Local variables</w:t>
      </w:r>
    </w:p>
    <w:p w14:paraId="5C6FA395" w14:textId="7C5F005C" w:rsidR="001B46DE" w:rsidRPr="003B7B21" w:rsidRDefault="001B46DE" w:rsidP="00AC5B98">
      <w:pPr>
        <w:spacing w:after="7"/>
        <w:ind w:left="0" w:right="157" w:firstLine="0"/>
        <w:rPr>
          <w:rFonts w:eastAsia="Arial"/>
        </w:rPr>
      </w:pPr>
      <w:r w:rsidRPr="003B7B21">
        <w:rPr>
          <w:rFonts w:eastAsia="Arial"/>
        </w:rPr>
        <w:t>MXUETR, MXOriginalMsgId, MXOriginalMsgName, MXRejectReason, MXAdditionalInformation, , MXOriginalE2EID, MXClearingSystemReference : string</w:t>
      </w:r>
    </w:p>
    <w:p w14:paraId="07E18DDD" w14:textId="31863606" w:rsidR="001B46DE" w:rsidRPr="003B7B21" w:rsidRDefault="00AE229D" w:rsidP="00AC5B98">
      <w:pPr>
        <w:spacing w:after="7"/>
        <w:ind w:left="0" w:right="157" w:firstLine="0"/>
        <w:rPr>
          <w:rFonts w:eastAsia="Arial"/>
        </w:rPr>
      </w:pPr>
      <w:r w:rsidRPr="003B7B21">
        <w:rPr>
          <w:rFonts w:eastAsia="Arial"/>
        </w:rPr>
        <w:t>MT</w:t>
      </w:r>
      <w:r w:rsidR="001B46DE" w:rsidRPr="003B7B21">
        <w:rPr>
          <w:rFonts w:eastAsia="Arial"/>
        </w:rPr>
        <w:t>RejectCodeword, M</w:t>
      </w:r>
      <w:r w:rsidRPr="003B7B21">
        <w:rPr>
          <w:rFonts w:eastAsia="Arial"/>
        </w:rPr>
        <w:t>T</w:t>
      </w:r>
      <w:r w:rsidR="001B46DE" w:rsidRPr="003B7B21">
        <w:rPr>
          <w:rFonts w:eastAsia="Arial"/>
        </w:rPr>
        <w:t>UETRCodeword, M</w:t>
      </w:r>
      <w:r w:rsidRPr="003B7B21">
        <w:rPr>
          <w:rFonts w:eastAsia="Arial"/>
        </w:rPr>
        <w:t>T</w:t>
      </w:r>
      <w:r w:rsidR="001B46DE" w:rsidRPr="003B7B21">
        <w:rPr>
          <w:rFonts w:eastAsia="Arial"/>
        </w:rPr>
        <w:t>OriginalMsgIdCodeword, M</w:t>
      </w:r>
      <w:r w:rsidRPr="003B7B21">
        <w:rPr>
          <w:rFonts w:eastAsia="Arial"/>
        </w:rPr>
        <w:t>T</w:t>
      </w:r>
      <w:r w:rsidR="001B46DE" w:rsidRPr="003B7B21">
        <w:rPr>
          <w:rFonts w:eastAsia="Arial"/>
        </w:rPr>
        <w:t>OriginalMsgNameCodeword, M</w:t>
      </w:r>
      <w:r w:rsidRPr="003B7B21">
        <w:rPr>
          <w:rFonts w:eastAsia="Arial"/>
        </w:rPr>
        <w:t>T</w:t>
      </w:r>
      <w:r w:rsidR="001B46DE" w:rsidRPr="003B7B21">
        <w:rPr>
          <w:rFonts w:eastAsia="Arial"/>
        </w:rPr>
        <w:t>RejectInfoCodeword</w:t>
      </w:r>
      <w:r w:rsidR="00E84B6E" w:rsidRPr="003B7B21">
        <w:rPr>
          <w:rFonts w:eastAsia="Arial"/>
        </w:rPr>
        <w:t xml:space="preserve">, </w:t>
      </w:r>
      <w:r w:rsidRPr="003B7B21">
        <w:rPr>
          <w:rFonts w:eastAsia="Arial"/>
        </w:rPr>
        <w:t>MTOriginalE2EIDCodeword, MTClearingSystemCodeword</w:t>
      </w:r>
      <w:r w:rsidR="001B46DE" w:rsidRPr="003B7B21">
        <w:rPr>
          <w:rFonts w:eastAsia="Arial"/>
        </w:rPr>
        <w:t xml:space="preserve">  : string</w:t>
      </w:r>
    </w:p>
    <w:p w14:paraId="55D5FFEB" w14:textId="38B15B2F" w:rsidR="004D0DAB" w:rsidRPr="003B7B21" w:rsidRDefault="00287DFC" w:rsidP="00AC5B98">
      <w:pPr>
        <w:spacing w:after="7"/>
        <w:ind w:left="0" w:right="157" w:firstLine="0"/>
        <w:rPr>
          <w:rFonts w:eastAsia="Arial"/>
        </w:rPr>
      </w:pPr>
      <w:r w:rsidRPr="003B7B21">
        <w:rPr>
          <w:rFonts w:eastAsia="Arial"/>
        </w:rPr>
        <w:t xml:space="preserve"> MTRejectReason</w:t>
      </w:r>
      <w:r w:rsidR="004D0DAB" w:rsidRPr="003B7B21">
        <w:rPr>
          <w:rFonts w:eastAsia="Arial"/>
        </w:rPr>
        <w:t xml:space="preserve"> : string</w:t>
      </w:r>
    </w:p>
    <w:p w14:paraId="1C0A7307" w14:textId="4706D135" w:rsidR="00FB7802" w:rsidRPr="003B7B21" w:rsidRDefault="00FB7802" w:rsidP="00AC5B98">
      <w:pPr>
        <w:spacing w:after="7"/>
        <w:ind w:left="0" w:right="157" w:firstLine="0"/>
        <w:rPr>
          <w:rFonts w:eastAsia="Arial"/>
        </w:rPr>
      </w:pPr>
      <w:r w:rsidRPr="003B7B21">
        <w:rPr>
          <w:rFonts w:eastAsia="Arial"/>
        </w:rPr>
        <w:t>NumberLinesNeeded, i : integer</w:t>
      </w:r>
      <w:r w:rsidR="005637E7">
        <w:rPr>
          <w:rFonts w:eastAsia="Arial"/>
        </w:rPr>
        <w:t xml:space="preserve"> */</w:t>
      </w:r>
    </w:p>
    <w:p w14:paraId="011DACA5" w14:textId="4EF60283" w:rsidR="001B46DE" w:rsidRPr="003B7B21" w:rsidRDefault="001B46DE" w:rsidP="00AC5B98">
      <w:pPr>
        <w:spacing w:after="7"/>
        <w:ind w:left="0" w:right="157" w:firstLine="0"/>
        <w:rPr>
          <w:rFonts w:eastAsia="Arial"/>
        </w:rPr>
      </w:pPr>
    </w:p>
    <w:p w14:paraId="4ECB36A1" w14:textId="71C83E5E" w:rsidR="001B46DE" w:rsidRPr="005B5B99" w:rsidRDefault="001B46DE" w:rsidP="005B5B99">
      <w:pPr>
        <w:spacing w:after="0" w:line="240" w:lineRule="auto"/>
        <w:ind w:left="0" w:right="157" w:firstLine="0"/>
        <w:rPr>
          <w:rFonts w:eastAsia="Arial"/>
        </w:rPr>
      </w:pPr>
      <w:r w:rsidRPr="003B7B21">
        <w:rPr>
          <w:rFonts w:eastAsia="Arial"/>
        </w:rPr>
        <w:t>M</w:t>
      </w:r>
      <w:r w:rsidR="00AE229D" w:rsidRPr="003B7B21">
        <w:rPr>
          <w:rFonts w:eastAsia="Arial"/>
        </w:rPr>
        <w:t>T</w:t>
      </w:r>
      <w:r w:rsidRPr="003B7B21">
        <w:rPr>
          <w:rFonts w:eastAsia="Arial"/>
        </w:rPr>
        <w:t>RejectCodeword = “/RJCT/”</w:t>
      </w:r>
    </w:p>
    <w:p w14:paraId="2EA685DA" w14:textId="5F27B917" w:rsidR="001B46DE" w:rsidRPr="003B7B21" w:rsidRDefault="001B46DE" w:rsidP="005B5B99">
      <w:pPr>
        <w:spacing w:after="0" w:line="240" w:lineRule="auto"/>
        <w:ind w:left="0" w:right="8" w:firstLine="0"/>
        <w:rPr>
          <w:rFonts w:eastAsia="Arial"/>
        </w:rPr>
      </w:pPr>
      <w:r w:rsidRPr="003B7B21">
        <w:rPr>
          <w:rFonts w:eastAsia="Arial"/>
        </w:rPr>
        <w:t>M</w:t>
      </w:r>
      <w:r w:rsidR="00AE229D" w:rsidRPr="003B7B21">
        <w:rPr>
          <w:rFonts w:eastAsia="Arial"/>
        </w:rPr>
        <w:t>T</w:t>
      </w:r>
      <w:r w:rsidRPr="003B7B21">
        <w:rPr>
          <w:rFonts w:eastAsia="Arial"/>
        </w:rPr>
        <w:t>UETRCodeword = “/UETR/”</w:t>
      </w:r>
    </w:p>
    <w:p w14:paraId="277CF05B" w14:textId="1D6BF978" w:rsidR="001B46DE" w:rsidRPr="003B7B21" w:rsidRDefault="001B46DE" w:rsidP="005B5B99">
      <w:pPr>
        <w:spacing w:after="0" w:line="240" w:lineRule="auto"/>
        <w:ind w:left="0" w:right="8" w:firstLine="0"/>
        <w:rPr>
          <w:rFonts w:eastAsia="Arial"/>
        </w:rPr>
      </w:pPr>
      <w:r w:rsidRPr="003B7B21">
        <w:rPr>
          <w:rFonts w:eastAsia="Arial"/>
        </w:rPr>
        <w:t>M</w:t>
      </w:r>
      <w:r w:rsidR="00AE229D" w:rsidRPr="003B7B21">
        <w:rPr>
          <w:rFonts w:eastAsia="Arial"/>
        </w:rPr>
        <w:t>T</w:t>
      </w:r>
      <w:r w:rsidRPr="003B7B21">
        <w:rPr>
          <w:rFonts w:eastAsia="Arial"/>
        </w:rPr>
        <w:t xml:space="preserve">OriginalMsgIdCodeword = </w:t>
      </w:r>
      <w:r w:rsidR="003266DC">
        <w:rPr>
          <w:rFonts w:eastAsia="Arial"/>
        </w:rPr>
        <w:t>“/MREF</w:t>
      </w:r>
      <w:r w:rsidR="003266DC" w:rsidRPr="003B7B21">
        <w:rPr>
          <w:rFonts w:eastAsia="Arial"/>
        </w:rPr>
        <w:t>/”</w:t>
      </w:r>
    </w:p>
    <w:p w14:paraId="6A450D9E" w14:textId="72966D8D" w:rsidR="001B46DE" w:rsidRPr="003B7B21" w:rsidRDefault="001B46DE" w:rsidP="005B5B99">
      <w:pPr>
        <w:spacing w:after="0" w:line="240" w:lineRule="auto"/>
        <w:ind w:left="0" w:right="8" w:firstLine="0"/>
        <w:rPr>
          <w:rFonts w:eastAsia="Arial"/>
        </w:rPr>
      </w:pPr>
      <w:r w:rsidRPr="003B7B21">
        <w:rPr>
          <w:rFonts w:eastAsia="Arial"/>
        </w:rPr>
        <w:t>M</w:t>
      </w:r>
      <w:r w:rsidR="00AE229D" w:rsidRPr="003B7B21">
        <w:rPr>
          <w:rFonts w:eastAsia="Arial"/>
        </w:rPr>
        <w:t>T</w:t>
      </w:r>
      <w:r w:rsidRPr="003B7B21">
        <w:rPr>
          <w:rFonts w:eastAsia="Arial"/>
        </w:rPr>
        <w:t>RejectInfoCodeword = “/RR</w:t>
      </w:r>
      <w:ins w:id="5515" w:author="BOUVY Martine [3]" w:date="2020-06-08T08:41:00Z">
        <w:r w:rsidR="00592794">
          <w:rPr>
            <w:rFonts w:eastAsia="Arial"/>
          </w:rPr>
          <w:t>C</w:t>
        </w:r>
      </w:ins>
      <w:del w:id="5516" w:author="BOUVY Martine [3]" w:date="2020-06-08T08:41:00Z">
        <w:r w:rsidRPr="003B7B21" w:rsidDel="00592794">
          <w:rPr>
            <w:rFonts w:eastAsia="Arial"/>
          </w:rPr>
          <w:delText>IN</w:delText>
        </w:r>
      </w:del>
      <w:r w:rsidRPr="003B7B21">
        <w:rPr>
          <w:rFonts w:eastAsia="Arial"/>
        </w:rPr>
        <w:t>/”</w:t>
      </w:r>
    </w:p>
    <w:p w14:paraId="76787F40" w14:textId="3BE81224" w:rsidR="00AE229D" w:rsidRPr="003B7B21" w:rsidRDefault="00AE229D" w:rsidP="005B5B99">
      <w:pPr>
        <w:spacing w:after="0" w:line="216" w:lineRule="auto"/>
        <w:ind w:left="0" w:right="8" w:firstLine="0"/>
        <w:rPr>
          <w:rFonts w:eastAsia="Arial"/>
        </w:rPr>
      </w:pPr>
      <w:r w:rsidRPr="003B7B21">
        <w:rPr>
          <w:rFonts w:eastAsia="Arial"/>
        </w:rPr>
        <w:t xml:space="preserve">MTOriginalE2EIDCodeword = </w:t>
      </w:r>
      <w:r w:rsidR="003266DC">
        <w:rPr>
          <w:rFonts w:eastAsia="Arial"/>
        </w:rPr>
        <w:t>“/ROC</w:t>
      </w:r>
      <w:r w:rsidR="003266DC" w:rsidRPr="003B7B21">
        <w:rPr>
          <w:rFonts w:eastAsia="Arial"/>
        </w:rPr>
        <w:t>/”</w:t>
      </w:r>
    </w:p>
    <w:p w14:paraId="3FA8C286" w14:textId="20795E56" w:rsidR="00AE229D" w:rsidRPr="003B7B21" w:rsidRDefault="00AE229D" w:rsidP="005B5B99">
      <w:pPr>
        <w:spacing w:after="0" w:line="216" w:lineRule="auto"/>
        <w:ind w:left="0" w:right="8" w:firstLine="0"/>
        <w:rPr>
          <w:rFonts w:eastAsia="Arial"/>
        </w:rPr>
      </w:pPr>
      <w:r w:rsidRPr="003B7B21">
        <w:rPr>
          <w:rFonts w:eastAsia="Arial"/>
        </w:rPr>
        <w:t>MTClearingSystemCodeword = “/CLRF/”</w:t>
      </w:r>
    </w:p>
    <w:p w14:paraId="6B24BBF7" w14:textId="663486A3" w:rsidR="00B00115" w:rsidRPr="003B7B21" w:rsidRDefault="00B00115" w:rsidP="005B5B99">
      <w:pPr>
        <w:spacing w:after="0" w:line="216" w:lineRule="auto"/>
        <w:ind w:left="0" w:right="8" w:firstLine="0"/>
        <w:rPr>
          <w:rFonts w:eastAsia="Arial"/>
        </w:rPr>
      </w:pPr>
    </w:p>
    <w:p w14:paraId="081DFD13" w14:textId="5C153387" w:rsidR="00B00115" w:rsidRPr="003B7B21" w:rsidRDefault="00B00115" w:rsidP="005B5B99">
      <w:pPr>
        <w:spacing w:after="0" w:line="216" w:lineRule="auto"/>
        <w:ind w:left="0" w:right="8" w:firstLine="0"/>
        <w:rPr>
          <w:rFonts w:eastAsia="Arial"/>
        </w:rPr>
      </w:pPr>
    </w:p>
    <w:p w14:paraId="3466AD57" w14:textId="12CD200F" w:rsidR="00B00115" w:rsidRPr="003B7B21" w:rsidRDefault="00B00115" w:rsidP="005B5B99">
      <w:pPr>
        <w:spacing w:after="0" w:line="216" w:lineRule="auto"/>
        <w:ind w:left="0" w:right="8" w:firstLine="0"/>
        <w:rPr>
          <w:rFonts w:eastAsia="Arial"/>
        </w:rPr>
      </w:pPr>
      <w:r w:rsidRPr="003B7B21">
        <w:rPr>
          <w:rFonts w:eastAsia="Arial"/>
        </w:rPr>
        <w:t>/* Extraction of MX information</w:t>
      </w:r>
      <w:r w:rsidR="003168E4" w:rsidRPr="003B7B21">
        <w:rPr>
          <w:rFonts w:eastAsia="Arial"/>
        </w:rPr>
        <w:t xml:space="preserve"> and </w:t>
      </w:r>
      <w:r w:rsidR="00DB3FE2" w:rsidRPr="003B7B21">
        <w:rPr>
          <w:rFonts w:eastAsia="Arial"/>
        </w:rPr>
        <w:t>format</w:t>
      </w:r>
      <w:r w:rsidR="003168E4" w:rsidRPr="003B7B21">
        <w:rPr>
          <w:rFonts w:eastAsia="Arial"/>
        </w:rPr>
        <w:t xml:space="preserve"> transformation</w:t>
      </w:r>
      <w:r w:rsidR="00DB3FE2" w:rsidRPr="003B7B21">
        <w:rPr>
          <w:rFonts w:eastAsia="Arial"/>
        </w:rPr>
        <w:t xml:space="preserve"> if needed</w:t>
      </w:r>
      <w:r w:rsidRPr="003B7B21">
        <w:rPr>
          <w:rFonts w:eastAsia="Arial"/>
        </w:rPr>
        <w:t xml:space="preserve"> */</w:t>
      </w:r>
    </w:p>
    <w:p w14:paraId="05F4C075" w14:textId="269AC1E9" w:rsidR="00AE229D" w:rsidRPr="003B7B21" w:rsidRDefault="00AE229D" w:rsidP="005B5B99">
      <w:pPr>
        <w:spacing w:after="0" w:line="216" w:lineRule="auto"/>
        <w:ind w:left="0" w:right="8" w:firstLine="0"/>
        <w:rPr>
          <w:rFonts w:eastAsia="Arial"/>
        </w:rPr>
      </w:pPr>
    </w:p>
    <w:p w14:paraId="1A0DDCFE" w14:textId="26439256" w:rsidR="00562AA0" w:rsidRPr="003B7B21" w:rsidRDefault="00562AA0" w:rsidP="005B5B99">
      <w:pPr>
        <w:spacing w:after="0" w:line="216" w:lineRule="auto"/>
        <w:ind w:left="0" w:right="8" w:firstLine="0"/>
        <w:rPr>
          <w:rFonts w:eastAsia="Arial"/>
        </w:rPr>
      </w:pPr>
      <w:r w:rsidRPr="003B7B21">
        <w:rPr>
          <w:rFonts w:eastAsia="Arial"/>
        </w:rPr>
        <w:t>MXUETR = MXTransactionInformationAndStatus.OriginalUETR</w:t>
      </w:r>
    </w:p>
    <w:p w14:paraId="0951A8BD" w14:textId="1DA18C5B" w:rsidR="00562AA0" w:rsidRPr="003B7B21" w:rsidRDefault="00562AA0" w:rsidP="005B5B99">
      <w:pPr>
        <w:spacing w:after="0" w:line="216" w:lineRule="auto"/>
        <w:ind w:left="0" w:right="8" w:firstLine="0"/>
        <w:rPr>
          <w:rFonts w:eastAsia="Arial"/>
        </w:rPr>
      </w:pPr>
      <w:r w:rsidRPr="003B7B21">
        <w:rPr>
          <w:rFonts w:eastAsia="Arial"/>
        </w:rPr>
        <w:t>MXOriginalMsgId = MXTransactionInformationAndStatus.</w:t>
      </w:r>
      <w:r w:rsidR="00C136C8" w:rsidRPr="003B7B21">
        <w:rPr>
          <w:rFonts w:eastAsia="Arial"/>
        </w:rPr>
        <w:t>OriginalGroupInformation.OriginalMessageIdentification</w:t>
      </w:r>
    </w:p>
    <w:p w14:paraId="2B183330" w14:textId="2B49D34B" w:rsidR="00562AA0" w:rsidRPr="003B7B21" w:rsidRDefault="00562AA0" w:rsidP="00CD2593">
      <w:pPr>
        <w:spacing w:after="0" w:line="216" w:lineRule="auto"/>
        <w:ind w:left="0" w:right="8" w:firstLine="0"/>
        <w:rPr>
          <w:rFonts w:eastAsia="Arial"/>
        </w:rPr>
      </w:pPr>
    </w:p>
    <w:p w14:paraId="3A1ABB26" w14:textId="78B8383D" w:rsidR="00562AA0" w:rsidRPr="003B7B21" w:rsidRDefault="00562AA0" w:rsidP="00CD2593">
      <w:pPr>
        <w:spacing w:after="0" w:line="216" w:lineRule="auto"/>
        <w:ind w:left="0" w:right="8" w:firstLine="0"/>
        <w:rPr>
          <w:rFonts w:eastAsia="Arial"/>
        </w:rPr>
      </w:pPr>
      <w:r w:rsidRPr="003B7B21">
        <w:rPr>
          <w:rFonts w:eastAsia="Arial"/>
        </w:rPr>
        <w:t>MXOriginalE2EID = MXTransactionInformationAndStatus.</w:t>
      </w:r>
      <w:r w:rsidR="00C136C8" w:rsidRPr="003B7B21">
        <w:rPr>
          <w:rFonts w:eastAsia="Arial"/>
        </w:rPr>
        <w:t>OriginalendToEndIdentification</w:t>
      </w:r>
    </w:p>
    <w:p w14:paraId="7B41255B" w14:textId="563DC213" w:rsidR="00562AA0" w:rsidRPr="003B7B21" w:rsidRDefault="00562AA0" w:rsidP="00CD2593">
      <w:pPr>
        <w:spacing w:after="0" w:line="216" w:lineRule="auto"/>
        <w:ind w:left="0" w:right="8" w:firstLine="0"/>
        <w:rPr>
          <w:rFonts w:eastAsia="Arial"/>
        </w:rPr>
      </w:pPr>
      <w:r w:rsidRPr="003B7B21">
        <w:rPr>
          <w:rFonts w:eastAsia="Arial"/>
        </w:rPr>
        <w:t>MXClearingSystemReference = MXTransactionInformationAndStatus.</w:t>
      </w:r>
      <w:r w:rsidR="00EC144C" w:rsidRPr="003B7B21">
        <w:rPr>
          <w:rFonts w:eastAsia="Arial"/>
        </w:rPr>
        <w:t>ClearingSystemReference</w:t>
      </w:r>
    </w:p>
    <w:p w14:paraId="1F51C4B9" w14:textId="77777777" w:rsidR="00562AA0" w:rsidRPr="003B7B21" w:rsidRDefault="00562AA0" w:rsidP="00CD2593">
      <w:pPr>
        <w:spacing w:after="0" w:line="216" w:lineRule="auto"/>
        <w:ind w:left="0" w:right="8" w:firstLine="0"/>
        <w:rPr>
          <w:rFonts w:eastAsia="Arial"/>
        </w:rPr>
      </w:pPr>
    </w:p>
    <w:p w14:paraId="3D4B200B" w14:textId="264A2028" w:rsidR="00EC144C" w:rsidRPr="003B7B21" w:rsidRDefault="00EC144C" w:rsidP="00C136C8">
      <w:pPr>
        <w:spacing w:after="0" w:line="216" w:lineRule="auto"/>
        <w:ind w:left="0" w:right="8" w:firstLine="0"/>
        <w:rPr>
          <w:rFonts w:eastAsia="Arial"/>
        </w:rPr>
      </w:pPr>
    </w:p>
    <w:p w14:paraId="04C05A1A" w14:textId="2F7E7BFD" w:rsidR="001223DC" w:rsidRPr="003B7B21" w:rsidRDefault="001223DC" w:rsidP="00C136C8">
      <w:pPr>
        <w:spacing w:after="0" w:line="216" w:lineRule="auto"/>
        <w:ind w:left="0" w:right="8" w:firstLine="0"/>
        <w:rPr>
          <w:rFonts w:eastAsia="Arial"/>
        </w:rPr>
      </w:pPr>
      <w:r w:rsidRPr="00CD2593">
        <w:rPr>
          <w:rFonts w:eastAsia="Arial"/>
          <w:b/>
        </w:rPr>
        <w:t>IF</w:t>
      </w:r>
      <w:r w:rsidRPr="003B7B21">
        <w:rPr>
          <w:rFonts w:eastAsia="Arial"/>
        </w:rPr>
        <w:t xml:space="preserve"> MXTransactionInformationAndStatus.StatusReasonInformation.Reason.Code </w:t>
      </w:r>
      <w:r w:rsidRPr="00CD2593">
        <w:rPr>
          <w:rFonts w:eastAsia="Arial"/>
          <w:b/>
        </w:rPr>
        <w:t>IsPresent</w:t>
      </w:r>
      <w:r w:rsidRPr="003B7B21">
        <w:rPr>
          <w:rFonts w:eastAsia="Arial"/>
        </w:rPr>
        <w:t xml:space="preserve"> THEN</w:t>
      </w:r>
    </w:p>
    <w:p w14:paraId="64AD3C64" w14:textId="46C7B179" w:rsidR="00C136C8" w:rsidRPr="003B7B21" w:rsidRDefault="00C136C8" w:rsidP="00C136C8">
      <w:pPr>
        <w:spacing w:after="0" w:line="216" w:lineRule="auto"/>
        <w:ind w:left="0" w:right="8" w:firstLine="0"/>
        <w:rPr>
          <w:rFonts w:eastAsia="Arial"/>
        </w:rPr>
      </w:pPr>
      <w:r w:rsidRPr="003B7B21">
        <w:rPr>
          <w:rFonts w:eastAsia="Arial"/>
        </w:rPr>
        <w:lastRenderedPageBreak/>
        <w:t>MXRejectReason = MXTransactionInformationAndStatus.</w:t>
      </w:r>
      <w:r w:rsidR="001223DC" w:rsidRPr="003B7B21">
        <w:rPr>
          <w:rFonts w:eastAsia="Arial"/>
        </w:rPr>
        <w:t>StatusReasonInformation.Reason.Code</w:t>
      </w:r>
    </w:p>
    <w:p w14:paraId="75F04605" w14:textId="6766E2CE" w:rsidR="001223DC" w:rsidRPr="003B7B21" w:rsidRDefault="00CD2593" w:rsidP="00C136C8">
      <w:pPr>
        <w:spacing w:after="0" w:line="216" w:lineRule="auto"/>
        <w:ind w:left="0" w:right="8" w:firstLine="0"/>
        <w:rPr>
          <w:rFonts w:eastAsia="Arial"/>
        </w:rPr>
      </w:pPr>
      <w:r w:rsidRPr="00CD2593">
        <w:rPr>
          <w:rFonts w:eastAsia="Arial"/>
          <w:b/>
        </w:rPr>
        <w:t>ELSE</w:t>
      </w:r>
      <w:r w:rsidR="001223DC" w:rsidRPr="00CD2593">
        <w:rPr>
          <w:rFonts w:eastAsia="Arial"/>
          <w:b/>
        </w:rPr>
        <w:t>IF</w:t>
      </w:r>
      <w:r w:rsidR="001223DC" w:rsidRPr="003B7B21">
        <w:rPr>
          <w:rFonts w:eastAsia="Arial"/>
        </w:rPr>
        <w:t xml:space="preserve"> MXTransactionInformationAndStatus.StatusReasonInformation.Reason.Proprietary </w:t>
      </w:r>
      <w:r w:rsidR="001223DC" w:rsidRPr="00CD2593">
        <w:rPr>
          <w:rFonts w:eastAsia="Arial"/>
          <w:b/>
        </w:rPr>
        <w:t>IsPresent</w:t>
      </w:r>
      <w:r w:rsidR="001223DC" w:rsidRPr="003B7B21">
        <w:rPr>
          <w:rFonts w:eastAsia="Arial"/>
        </w:rPr>
        <w:t xml:space="preserve"> THEN</w:t>
      </w:r>
    </w:p>
    <w:p w14:paraId="24282248" w14:textId="520B72CF" w:rsidR="001223DC" w:rsidRPr="003B7B21" w:rsidRDefault="001223DC" w:rsidP="001223DC">
      <w:pPr>
        <w:spacing w:after="0" w:line="216" w:lineRule="auto"/>
        <w:ind w:left="0" w:right="8" w:firstLine="0"/>
        <w:rPr>
          <w:rFonts w:eastAsia="Arial"/>
        </w:rPr>
      </w:pPr>
      <w:r w:rsidRPr="003B7B21">
        <w:rPr>
          <w:rFonts w:eastAsia="Arial"/>
        </w:rPr>
        <w:t>MXRejectReason = MXTransactionInformationAndStatus.StatusReasonInformation.Reason.Proprietary</w:t>
      </w:r>
    </w:p>
    <w:p w14:paraId="1C40455F" w14:textId="797E510B" w:rsidR="001223DC" w:rsidRPr="00CD2593" w:rsidRDefault="001223DC" w:rsidP="001223DC">
      <w:pPr>
        <w:spacing w:after="0" w:line="216" w:lineRule="auto"/>
        <w:ind w:left="0" w:right="8" w:firstLine="0"/>
        <w:rPr>
          <w:rFonts w:eastAsia="Arial"/>
          <w:b/>
        </w:rPr>
      </w:pPr>
      <w:r w:rsidRPr="00CD2593">
        <w:rPr>
          <w:rFonts w:eastAsia="Arial"/>
          <w:b/>
        </w:rPr>
        <w:t>ENDIF</w:t>
      </w:r>
    </w:p>
    <w:p w14:paraId="2E43FAAF" w14:textId="77777777" w:rsidR="001223DC" w:rsidRPr="003B7B21" w:rsidRDefault="001223DC" w:rsidP="00C136C8">
      <w:pPr>
        <w:spacing w:after="0" w:line="216" w:lineRule="auto"/>
        <w:ind w:left="0" w:right="8" w:firstLine="0"/>
        <w:rPr>
          <w:rFonts w:eastAsia="Arial"/>
        </w:rPr>
      </w:pPr>
    </w:p>
    <w:p w14:paraId="716E7CA7" w14:textId="4AE35103" w:rsidR="00C136C8" w:rsidRPr="003B7B21" w:rsidRDefault="004734AE" w:rsidP="00C136C8">
      <w:pPr>
        <w:spacing w:after="0" w:line="216" w:lineRule="auto"/>
        <w:ind w:left="0" w:right="8" w:firstLine="0"/>
        <w:rPr>
          <w:rFonts w:eastAsia="Arial"/>
        </w:rPr>
      </w:pPr>
      <w:r w:rsidRPr="00CD2593">
        <w:rPr>
          <w:rFonts w:eastAsia="Arial"/>
          <w:b/>
        </w:rPr>
        <w:t>IF</w:t>
      </w:r>
      <w:r w:rsidRPr="003B7B21">
        <w:rPr>
          <w:rFonts w:eastAsia="Arial"/>
        </w:rPr>
        <w:t xml:space="preserve"> MXTransactionInformationAndStatus.StatusReasonInformation.AdditionalInformation </w:t>
      </w:r>
      <w:r w:rsidRPr="005637E7">
        <w:rPr>
          <w:rFonts w:eastAsia="Arial"/>
          <w:b/>
        </w:rPr>
        <w:t>IsPresent</w:t>
      </w:r>
      <w:r w:rsidRPr="003B7B21">
        <w:rPr>
          <w:rFonts w:eastAsia="Arial"/>
        </w:rPr>
        <w:t xml:space="preserve"> THEN</w:t>
      </w:r>
    </w:p>
    <w:p w14:paraId="0DA7B2AA" w14:textId="24EF2920" w:rsidR="004734AE" w:rsidRPr="003B7B21" w:rsidRDefault="004734AE" w:rsidP="00C136C8">
      <w:pPr>
        <w:spacing w:after="0" w:line="216" w:lineRule="auto"/>
        <w:ind w:left="0" w:right="8" w:firstLine="0"/>
        <w:rPr>
          <w:rFonts w:eastAsia="Arial"/>
        </w:rPr>
      </w:pPr>
      <w:r w:rsidRPr="003B7B21">
        <w:rPr>
          <w:rFonts w:eastAsia="Arial"/>
        </w:rPr>
        <w:t>MXAdditionalInformation = MXTransactionInformationAndStatus.StatusReasonInformation.AdditionalInformation[1]</w:t>
      </w:r>
    </w:p>
    <w:p w14:paraId="060984C6" w14:textId="46019CA8" w:rsidR="004734AE" w:rsidRPr="003B7B21" w:rsidRDefault="004734AE" w:rsidP="00C136C8">
      <w:pPr>
        <w:spacing w:after="0" w:line="216" w:lineRule="auto"/>
        <w:ind w:left="0" w:right="8" w:firstLine="0"/>
        <w:rPr>
          <w:rFonts w:eastAsia="Arial"/>
        </w:rPr>
      </w:pPr>
    </w:p>
    <w:p w14:paraId="144C9FD3" w14:textId="0B7857FE" w:rsidR="004734AE" w:rsidRPr="003B7B21" w:rsidRDefault="004734AE" w:rsidP="005637E7">
      <w:pPr>
        <w:tabs>
          <w:tab w:val="left" w:pos="630"/>
        </w:tabs>
        <w:spacing w:after="0" w:line="216" w:lineRule="auto"/>
        <w:ind w:left="0" w:right="8" w:firstLine="0"/>
        <w:rPr>
          <w:rFonts w:eastAsia="Arial"/>
        </w:rPr>
      </w:pPr>
      <w:r w:rsidRPr="00CD2593">
        <w:rPr>
          <w:rFonts w:eastAsia="Arial"/>
          <w:b/>
        </w:rPr>
        <w:t xml:space="preserve">     IF</w:t>
      </w:r>
      <w:r w:rsidRPr="003B7B21">
        <w:rPr>
          <w:rFonts w:eastAsia="Arial"/>
        </w:rPr>
        <w:t xml:space="preserve"> MXTransactionInformationAndStatus.StatusReasonInformation.AdditionalInformation[2] </w:t>
      </w:r>
      <w:r w:rsidRPr="005637E7">
        <w:rPr>
          <w:rFonts w:eastAsia="Arial"/>
          <w:b/>
        </w:rPr>
        <w:t>IsPresent</w:t>
      </w:r>
      <w:r w:rsidR="005637E7">
        <w:rPr>
          <w:rFonts w:eastAsia="Arial"/>
        </w:rPr>
        <w:t xml:space="preserve"> THEN</w:t>
      </w:r>
      <w:r w:rsidRPr="003B7B21">
        <w:rPr>
          <w:rFonts w:eastAsia="Arial"/>
        </w:rPr>
        <w:t xml:space="preserve"> </w:t>
      </w:r>
    </w:p>
    <w:p w14:paraId="340EC1C3" w14:textId="1E71660A" w:rsidR="004734AE" w:rsidRPr="003B7B21" w:rsidRDefault="004734AE" w:rsidP="004734AE">
      <w:pPr>
        <w:spacing w:after="0" w:line="216" w:lineRule="auto"/>
        <w:ind w:left="0" w:right="8" w:firstLine="0"/>
        <w:rPr>
          <w:rFonts w:eastAsia="Arial"/>
        </w:rPr>
      </w:pPr>
    </w:p>
    <w:p w14:paraId="7F6458EF" w14:textId="680593C8" w:rsidR="004734AE" w:rsidRPr="003B7B21" w:rsidRDefault="004734AE" w:rsidP="005637E7">
      <w:pPr>
        <w:tabs>
          <w:tab w:val="left" w:pos="900"/>
          <w:tab w:val="left" w:pos="990"/>
        </w:tabs>
        <w:spacing w:after="0" w:line="216" w:lineRule="auto"/>
        <w:ind w:left="0" w:right="8" w:firstLine="0"/>
        <w:rPr>
          <w:rFonts w:eastAsia="Arial"/>
        </w:rPr>
      </w:pPr>
      <w:r w:rsidRPr="003B7B21">
        <w:rPr>
          <w:rFonts w:eastAsia="Arial"/>
        </w:rPr>
        <w:t xml:space="preserve">        </w:t>
      </w:r>
      <w:r w:rsidRPr="004A363B">
        <w:rPr>
          <w:rFonts w:eastAsia="Arial"/>
          <w:b/>
        </w:rPr>
        <w:t>IF</w:t>
      </w:r>
      <w:r w:rsidRPr="003B7B21">
        <w:rPr>
          <w:rFonts w:eastAsia="Arial"/>
        </w:rPr>
        <w:t xml:space="preserve"> </w:t>
      </w:r>
      <w:r w:rsidR="005637E7">
        <w:rPr>
          <w:rFonts w:eastAsia="Arial"/>
          <w:b/>
        </w:rPr>
        <w:t>Length</w:t>
      </w:r>
      <w:r w:rsidRPr="003B7B21">
        <w:rPr>
          <w:rFonts w:eastAsia="Arial"/>
        </w:rPr>
        <w:t xml:space="preserve">(MXAdditionalInformation) = 105 THEN </w:t>
      </w:r>
    </w:p>
    <w:p w14:paraId="3A8C229A" w14:textId="66C054DD" w:rsidR="004734AE" w:rsidRPr="003B7B21" w:rsidRDefault="004734AE" w:rsidP="004734AE">
      <w:pPr>
        <w:spacing w:after="0" w:line="216" w:lineRule="auto"/>
        <w:ind w:left="0" w:right="8" w:firstLine="0"/>
        <w:rPr>
          <w:rFonts w:eastAsia="Arial"/>
        </w:rPr>
      </w:pPr>
      <w:r w:rsidRPr="003B7B21">
        <w:rPr>
          <w:rFonts w:eastAsia="Arial"/>
        </w:rPr>
        <w:t xml:space="preserve">           </w:t>
      </w:r>
    </w:p>
    <w:p w14:paraId="0651DF40" w14:textId="1274E798" w:rsidR="004734AE" w:rsidRPr="003B7B21" w:rsidRDefault="004734AE" w:rsidP="004734AE">
      <w:pPr>
        <w:spacing w:after="0" w:line="216" w:lineRule="auto"/>
        <w:ind w:left="0" w:right="8" w:firstLine="0"/>
        <w:rPr>
          <w:rFonts w:eastAsia="Arial"/>
        </w:rPr>
      </w:pPr>
      <w:r w:rsidRPr="003B7B21">
        <w:rPr>
          <w:rFonts w:eastAsia="Arial"/>
        </w:rPr>
        <w:t xml:space="preserve">           MXAdditionalInformation = </w:t>
      </w:r>
      <w:r w:rsidRPr="004A363B">
        <w:rPr>
          <w:rFonts w:eastAsia="Arial"/>
          <w:b/>
        </w:rPr>
        <w:t>Conc</w:t>
      </w:r>
      <w:r w:rsidR="00A352C0" w:rsidRPr="004A363B">
        <w:rPr>
          <w:rFonts w:eastAsia="Arial"/>
          <w:b/>
        </w:rPr>
        <w:t>a</w:t>
      </w:r>
      <w:r w:rsidRPr="004A363B">
        <w:rPr>
          <w:rFonts w:eastAsia="Arial"/>
          <w:b/>
        </w:rPr>
        <w:t>tenate</w:t>
      </w:r>
      <w:r w:rsidRPr="003B7B21">
        <w:rPr>
          <w:rFonts w:eastAsia="Arial"/>
        </w:rPr>
        <w:t>(MXAdditionalInformation, MXTransactionInformationAndStatus.StatusReasonInformation.AdditionalInformation[2])</w:t>
      </w:r>
    </w:p>
    <w:p w14:paraId="129D322F" w14:textId="0E8954ED" w:rsidR="004734AE" w:rsidRPr="003B7B21" w:rsidRDefault="004734AE" w:rsidP="004734AE">
      <w:pPr>
        <w:spacing w:after="0" w:line="216" w:lineRule="auto"/>
        <w:ind w:left="0" w:right="8" w:firstLine="0"/>
        <w:rPr>
          <w:rFonts w:eastAsia="Arial"/>
        </w:rPr>
      </w:pPr>
    </w:p>
    <w:p w14:paraId="458BB0B5" w14:textId="2ED7D69B" w:rsidR="004734AE" w:rsidRPr="003B7B21" w:rsidRDefault="004734AE" w:rsidP="004734AE">
      <w:pPr>
        <w:spacing w:after="0" w:line="216" w:lineRule="auto"/>
        <w:ind w:left="0" w:right="8" w:firstLine="0"/>
        <w:rPr>
          <w:rFonts w:eastAsia="Arial"/>
        </w:rPr>
      </w:pPr>
    </w:p>
    <w:p w14:paraId="2950CB2E" w14:textId="015D0B81" w:rsidR="004734AE" w:rsidRPr="005637E7" w:rsidRDefault="004734AE" w:rsidP="004734AE">
      <w:pPr>
        <w:spacing w:after="0" w:line="216" w:lineRule="auto"/>
        <w:ind w:left="0" w:right="8" w:firstLine="0"/>
        <w:rPr>
          <w:rFonts w:eastAsia="Arial"/>
          <w:b/>
        </w:rPr>
      </w:pPr>
      <w:r w:rsidRPr="005637E7">
        <w:rPr>
          <w:rFonts w:eastAsia="Arial"/>
          <w:b/>
        </w:rPr>
        <w:t xml:space="preserve">        ELSE </w:t>
      </w:r>
    </w:p>
    <w:p w14:paraId="698EFC9F" w14:textId="07230B72" w:rsidR="004734AE" w:rsidRPr="003B7B21" w:rsidRDefault="004734AE" w:rsidP="004734AE">
      <w:pPr>
        <w:spacing w:after="0" w:line="216" w:lineRule="auto"/>
        <w:ind w:left="0" w:right="8" w:firstLine="0"/>
        <w:rPr>
          <w:rFonts w:eastAsia="Arial"/>
        </w:rPr>
      </w:pPr>
    </w:p>
    <w:p w14:paraId="51B3172A" w14:textId="2F97A45E" w:rsidR="004734AE" w:rsidRPr="003B7B21" w:rsidRDefault="004734AE" w:rsidP="004734AE">
      <w:pPr>
        <w:spacing w:after="0" w:line="216" w:lineRule="auto"/>
        <w:ind w:left="0" w:right="8" w:firstLine="0"/>
        <w:rPr>
          <w:rFonts w:eastAsia="Arial"/>
        </w:rPr>
      </w:pPr>
      <w:r w:rsidRPr="003B7B21">
        <w:rPr>
          <w:rFonts w:eastAsia="Arial"/>
        </w:rPr>
        <w:t xml:space="preserve">           MXAdditionalInformation = </w:t>
      </w:r>
      <w:r w:rsidRPr="004A363B">
        <w:rPr>
          <w:rFonts w:eastAsia="Arial"/>
          <w:b/>
        </w:rPr>
        <w:t>Conc</w:t>
      </w:r>
      <w:r w:rsidR="00616BE2" w:rsidRPr="004A363B">
        <w:rPr>
          <w:rFonts w:eastAsia="Arial"/>
          <w:b/>
        </w:rPr>
        <w:t>a</w:t>
      </w:r>
      <w:r w:rsidRPr="004A363B">
        <w:rPr>
          <w:rFonts w:eastAsia="Arial"/>
          <w:b/>
        </w:rPr>
        <w:t>tenate</w:t>
      </w:r>
      <w:r w:rsidRPr="003B7B21">
        <w:rPr>
          <w:rFonts w:eastAsia="Arial"/>
        </w:rPr>
        <w:t>(MXAdditionalInformation, SPACE, MXTransactionInformationAndStatus.StatusReasonInformation.AdditionalInformation[2])</w:t>
      </w:r>
    </w:p>
    <w:p w14:paraId="5E8C76CE" w14:textId="77777777" w:rsidR="004734AE" w:rsidRPr="003B7B21" w:rsidRDefault="004734AE" w:rsidP="004734AE">
      <w:pPr>
        <w:spacing w:after="0" w:line="216" w:lineRule="auto"/>
        <w:ind w:left="0" w:right="8" w:firstLine="0"/>
        <w:rPr>
          <w:rFonts w:eastAsia="Arial"/>
        </w:rPr>
      </w:pPr>
    </w:p>
    <w:p w14:paraId="4DB6A0CA" w14:textId="77777777" w:rsidR="004734AE" w:rsidRPr="003B7B21" w:rsidRDefault="004734AE" w:rsidP="004734AE">
      <w:pPr>
        <w:spacing w:after="0" w:line="216" w:lineRule="auto"/>
        <w:ind w:left="0" w:right="8" w:firstLine="0"/>
        <w:rPr>
          <w:rFonts w:eastAsia="Arial"/>
        </w:rPr>
      </w:pPr>
    </w:p>
    <w:p w14:paraId="667ADAD8" w14:textId="44026A3C" w:rsidR="004734AE" w:rsidRPr="004A363B" w:rsidRDefault="00A352C0" w:rsidP="004734AE">
      <w:pPr>
        <w:spacing w:after="0" w:line="216" w:lineRule="auto"/>
        <w:ind w:left="0" w:right="8" w:firstLine="0"/>
        <w:rPr>
          <w:rFonts w:eastAsia="Arial"/>
          <w:b/>
        </w:rPr>
      </w:pPr>
      <w:r w:rsidRPr="003B7B21">
        <w:rPr>
          <w:rFonts w:eastAsia="Arial"/>
        </w:rPr>
        <w:t xml:space="preserve">      </w:t>
      </w:r>
      <w:r w:rsidR="005637E7">
        <w:rPr>
          <w:rFonts w:eastAsia="Arial"/>
        </w:rPr>
        <w:t xml:space="preserve"> </w:t>
      </w:r>
      <w:r w:rsidRPr="003B7B21">
        <w:rPr>
          <w:rFonts w:eastAsia="Arial"/>
        </w:rPr>
        <w:t xml:space="preserve"> </w:t>
      </w:r>
      <w:r w:rsidRPr="004A363B">
        <w:rPr>
          <w:rFonts w:eastAsia="Arial"/>
          <w:b/>
        </w:rPr>
        <w:t>ENDIF</w:t>
      </w:r>
    </w:p>
    <w:p w14:paraId="5A8326E6" w14:textId="1CA6532A" w:rsidR="00A352C0" w:rsidRPr="003B7B21" w:rsidRDefault="00A352C0" w:rsidP="004734AE">
      <w:pPr>
        <w:spacing w:after="0" w:line="216" w:lineRule="auto"/>
        <w:ind w:left="0" w:right="8" w:firstLine="0"/>
        <w:rPr>
          <w:rFonts w:eastAsia="Arial"/>
        </w:rPr>
      </w:pPr>
      <w:r w:rsidRPr="003B7B21">
        <w:rPr>
          <w:rFonts w:eastAsia="Arial"/>
        </w:rPr>
        <w:t xml:space="preserve">  </w:t>
      </w:r>
    </w:p>
    <w:p w14:paraId="33D13552" w14:textId="710D098B" w:rsidR="00A352C0" w:rsidRPr="005637E7" w:rsidRDefault="00A352C0" w:rsidP="004734AE">
      <w:pPr>
        <w:spacing w:after="0" w:line="216" w:lineRule="auto"/>
        <w:ind w:left="0" w:right="8" w:firstLine="0"/>
        <w:rPr>
          <w:rFonts w:eastAsia="Arial"/>
          <w:b/>
        </w:rPr>
      </w:pPr>
      <w:r w:rsidRPr="005637E7">
        <w:rPr>
          <w:rFonts w:eastAsia="Arial"/>
          <w:b/>
        </w:rPr>
        <w:t xml:space="preserve"> </w:t>
      </w:r>
      <w:r w:rsidR="005637E7">
        <w:rPr>
          <w:rFonts w:eastAsia="Arial"/>
          <w:b/>
        </w:rPr>
        <w:t xml:space="preserve"> </w:t>
      </w:r>
      <w:r w:rsidRPr="005637E7">
        <w:rPr>
          <w:rFonts w:eastAsia="Arial"/>
          <w:b/>
        </w:rPr>
        <w:t xml:space="preserve">   ENDIF</w:t>
      </w:r>
    </w:p>
    <w:p w14:paraId="2E933C7B" w14:textId="77777777" w:rsidR="004734AE" w:rsidRPr="003B7B21" w:rsidRDefault="004734AE" w:rsidP="004734AE">
      <w:pPr>
        <w:spacing w:after="0" w:line="216" w:lineRule="auto"/>
        <w:ind w:left="0" w:right="8" w:firstLine="0"/>
        <w:rPr>
          <w:rFonts w:eastAsia="Arial"/>
        </w:rPr>
      </w:pPr>
    </w:p>
    <w:p w14:paraId="29F8AF1E" w14:textId="387E8DA1" w:rsidR="001924A4" w:rsidRPr="003B7B21" w:rsidRDefault="001924A4" w:rsidP="001924A4">
      <w:pPr>
        <w:spacing w:after="0" w:line="216" w:lineRule="auto"/>
        <w:ind w:left="0" w:right="8" w:firstLine="0"/>
        <w:rPr>
          <w:rFonts w:eastAsia="Arial"/>
        </w:rPr>
      </w:pPr>
      <w:r w:rsidRPr="005637E7">
        <w:rPr>
          <w:rFonts w:eastAsia="Arial"/>
          <w:b/>
        </w:rPr>
        <w:t>ENDIF</w:t>
      </w:r>
      <w:r w:rsidRPr="003B7B21">
        <w:rPr>
          <w:rFonts w:eastAsia="Arial"/>
        </w:rPr>
        <w:t xml:space="preserve"> /* AdditionalInformation IsPresent */</w:t>
      </w:r>
    </w:p>
    <w:p w14:paraId="3008131F" w14:textId="063E0D5C" w:rsidR="004734AE" w:rsidRPr="003B7B21" w:rsidRDefault="004734AE" w:rsidP="004734AE">
      <w:pPr>
        <w:spacing w:after="0" w:line="216" w:lineRule="auto"/>
        <w:ind w:left="0" w:right="8" w:firstLine="0"/>
        <w:rPr>
          <w:rFonts w:eastAsia="Arial"/>
        </w:rPr>
      </w:pPr>
    </w:p>
    <w:p w14:paraId="00186EBA" w14:textId="449DD8EA" w:rsidR="00FA3EB3" w:rsidRPr="003B7B21" w:rsidRDefault="00FA3EB3" w:rsidP="005637E7">
      <w:pPr>
        <w:spacing w:after="306" w:line="216" w:lineRule="auto"/>
        <w:ind w:left="0" w:right="8" w:firstLine="0"/>
        <w:rPr>
          <w:rFonts w:eastAsia="Arial"/>
        </w:rPr>
      </w:pPr>
    </w:p>
    <w:p w14:paraId="769766AA" w14:textId="395AF062" w:rsidR="00287DFC" w:rsidRPr="003B7B21" w:rsidRDefault="00287DFC" w:rsidP="005637E7">
      <w:pPr>
        <w:spacing w:after="306" w:line="216" w:lineRule="auto"/>
        <w:ind w:left="0" w:right="8" w:firstLine="0"/>
        <w:rPr>
          <w:rFonts w:eastAsia="Arial"/>
        </w:rPr>
      </w:pPr>
      <w:r w:rsidRPr="003B7B21">
        <w:rPr>
          <w:rFonts w:eastAsia="Arial"/>
        </w:rPr>
        <w:t>/* create the MT string containing reject reason and additional information that can only be present if reject reason is “NARR” as per rule in MX</w:t>
      </w:r>
      <w:r w:rsidR="00E27CBB" w:rsidRPr="003B7B21">
        <w:rPr>
          <w:rFonts w:eastAsia="Arial"/>
        </w:rPr>
        <w:t>. No double</w:t>
      </w:r>
      <w:r w:rsidR="00D779E0" w:rsidRPr="003B7B21">
        <w:rPr>
          <w:rFonts w:eastAsia="Arial"/>
        </w:rPr>
        <w:t xml:space="preserve"> check</w:t>
      </w:r>
      <w:r w:rsidR="00E27CBB" w:rsidRPr="003B7B21">
        <w:rPr>
          <w:rFonts w:eastAsia="Arial"/>
        </w:rPr>
        <w:t xml:space="preserve"> in translation as it is assumed that the source message is valid</w:t>
      </w:r>
      <w:r w:rsidRPr="003B7B21">
        <w:rPr>
          <w:rFonts w:eastAsia="Arial"/>
        </w:rPr>
        <w:t xml:space="preserve"> */</w:t>
      </w:r>
    </w:p>
    <w:p w14:paraId="1E655939" w14:textId="2B43D3E0" w:rsidR="000B5DF9" w:rsidRPr="003B7B21" w:rsidRDefault="000B5DF9" w:rsidP="005637E7">
      <w:pPr>
        <w:spacing w:after="0" w:line="216" w:lineRule="auto"/>
        <w:ind w:left="0" w:right="8" w:firstLine="0"/>
        <w:rPr>
          <w:rFonts w:eastAsia="Arial"/>
        </w:rPr>
      </w:pPr>
      <w:r w:rsidRPr="005637E7">
        <w:rPr>
          <w:rFonts w:eastAsia="Arial"/>
          <w:b/>
        </w:rPr>
        <w:t xml:space="preserve">IF </w:t>
      </w:r>
      <w:r w:rsidRPr="004A363B">
        <w:rPr>
          <w:rFonts w:eastAsia="Arial"/>
          <w:b/>
        </w:rPr>
        <w:t>LENGTH</w:t>
      </w:r>
      <w:r w:rsidRPr="003B7B21">
        <w:rPr>
          <w:rFonts w:eastAsia="Arial"/>
        </w:rPr>
        <w:t>(MXRejectReason) &gt; 0 Then</w:t>
      </w:r>
    </w:p>
    <w:p w14:paraId="5960EA2D" w14:textId="34B276BC" w:rsidR="00287DFC" w:rsidRPr="003B7B21" w:rsidRDefault="000B5DF9" w:rsidP="005637E7">
      <w:pPr>
        <w:spacing w:after="0" w:line="216" w:lineRule="auto"/>
        <w:ind w:left="0" w:right="8" w:firstLine="0"/>
        <w:rPr>
          <w:rFonts w:eastAsia="Arial"/>
        </w:rPr>
      </w:pPr>
      <w:r w:rsidRPr="003B7B21">
        <w:rPr>
          <w:rFonts w:eastAsia="Arial"/>
        </w:rPr>
        <w:t xml:space="preserve">     </w:t>
      </w:r>
      <w:r w:rsidR="00FF373E" w:rsidRPr="003B7B21">
        <w:rPr>
          <w:rFonts w:eastAsia="Arial"/>
        </w:rPr>
        <w:t xml:space="preserve">    </w:t>
      </w:r>
      <w:r w:rsidRPr="003B7B21">
        <w:rPr>
          <w:rFonts w:eastAsia="Arial"/>
        </w:rPr>
        <w:t>MTRejectReason = MXRejectReason</w:t>
      </w:r>
    </w:p>
    <w:p w14:paraId="1D781E09" w14:textId="2BA34805" w:rsidR="006962ED" w:rsidRPr="003B7B21" w:rsidRDefault="006962ED" w:rsidP="005637E7">
      <w:pPr>
        <w:spacing w:after="0" w:line="216" w:lineRule="auto"/>
        <w:ind w:left="0" w:right="8" w:firstLine="0"/>
        <w:rPr>
          <w:rFonts w:eastAsia="Arial"/>
        </w:rPr>
      </w:pPr>
      <w:r w:rsidRPr="003B7B21">
        <w:rPr>
          <w:rFonts w:eastAsia="Arial"/>
        </w:rPr>
        <w:t xml:space="preserve">         </w:t>
      </w:r>
      <w:r w:rsidRPr="005637E7">
        <w:rPr>
          <w:rFonts w:eastAsia="Arial"/>
          <w:b/>
        </w:rPr>
        <w:t>IF</w:t>
      </w:r>
      <w:r w:rsidR="005637E7">
        <w:rPr>
          <w:rFonts w:eastAsia="Arial"/>
        </w:rPr>
        <w:t xml:space="preserve"> </w:t>
      </w:r>
      <w:r w:rsidR="005637E7" w:rsidRPr="005637E7">
        <w:rPr>
          <w:rFonts w:eastAsia="Arial"/>
          <w:b/>
        </w:rPr>
        <w:t>Length</w:t>
      </w:r>
      <w:r w:rsidRPr="003B7B21">
        <w:rPr>
          <w:rFonts w:eastAsia="Arial"/>
        </w:rPr>
        <w:t>(M</w:t>
      </w:r>
      <w:r w:rsidR="005637E7">
        <w:rPr>
          <w:rFonts w:eastAsia="Arial"/>
        </w:rPr>
        <w:t>XAdditionalInformation) &gt; 0 THEN</w:t>
      </w:r>
      <w:r w:rsidRPr="003B7B21">
        <w:rPr>
          <w:rFonts w:eastAsia="Arial"/>
        </w:rPr>
        <w:t xml:space="preserve"> </w:t>
      </w:r>
    </w:p>
    <w:p w14:paraId="2373CC7A" w14:textId="76E0B936" w:rsidR="006962ED" w:rsidRPr="003B7B21" w:rsidRDefault="004A363B" w:rsidP="005637E7">
      <w:pPr>
        <w:spacing w:after="0" w:line="216" w:lineRule="auto"/>
        <w:ind w:left="0" w:right="8" w:firstLine="0"/>
        <w:rPr>
          <w:rFonts w:eastAsia="Arial"/>
        </w:rPr>
      </w:pPr>
      <w:r>
        <w:rPr>
          <w:rFonts w:eastAsia="Arial"/>
        </w:rPr>
        <w:t xml:space="preserve">          </w:t>
      </w:r>
      <w:r w:rsidR="006962ED" w:rsidRPr="003B7B21">
        <w:rPr>
          <w:rFonts w:eastAsia="Arial"/>
        </w:rPr>
        <w:t xml:space="preserve">MTRejectReason </w:t>
      </w:r>
      <w:r w:rsidR="00FF373E" w:rsidRPr="003B7B21">
        <w:rPr>
          <w:rFonts w:eastAsia="Arial"/>
        </w:rPr>
        <w:t xml:space="preserve">= </w:t>
      </w:r>
      <w:r w:rsidR="00FF373E" w:rsidRPr="005637E7">
        <w:rPr>
          <w:rFonts w:eastAsia="Arial"/>
          <w:b/>
        </w:rPr>
        <w:t>C</w:t>
      </w:r>
      <w:r w:rsidR="006962ED" w:rsidRPr="005637E7">
        <w:rPr>
          <w:rFonts w:eastAsia="Arial"/>
          <w:b/>
        </w:rPr>
        <w:t>oncatenate</w:t>
      </w:r>
      <w:r w:rsidR="006962ED" w:rsidRPr="003B7B21">
        <w:rPr>
          <w:rFonts w:eastAsia="Arial"/>
        </w:rPr>
        <w:t>(MTRejectReason, “/”, MXAdditionalInformation)</w:t>
      </w:r>
    </w:p>
    <w:p w14:paraId="3C13F91E" w14:textId="25AF4708" w:rsidR="006962ED" w:rsidRPr="005637E7" w:rsidRDefault="006962ED" w:rsidP="005637E7">
      <w:pPr>
        <w:spacing w:after="0" w:line="216" w:lineRule="auto"/>
        <w:ind w:left="0" w:right="8" w:firstLine="0"/>
        <w:rPr>
          <w:rFonts w:eastAsia="Arial"/>
          <w:b/>
        </w:rPr>
      </w:pPr>
      <w:r w:rsidRPr="003B7B21">
        <w:rPr>
          <w:rFonts w:eastAsia="Arial"/>
        </w:rPr>
        <w:t xml:space="preserve">         </w:t>
      </w:r>
      <w:r w:rsidRPr="005637E7">
        <w:rPr>
          <w:rFonts w:eastAsia="Arial"/>
          <w:b/>
        </w:rPr>
        <w:t>ENDIF</w:t>
      </w:r>
    </w:p>
    <w:p w14:paraId="5044B50E" w14:textId="35E9398D" w:rsidR="006962ED" w:rsidRPr="005637E7" w:rsidRDefault="006962ED" w:rsidP="005637E7">
      <w:pPr>
        <w:spacing w:after="0" w:line="216" w:lineRule="auto"/>
        <w:ind w:left="0" w:right="8" w:firstLine="0"/>
        <w:rPr>
          <w:rFonts w:eastAsia="Arial"/>
          <w:b/>
        </w:rPr>
      </w:pPr>
      <w:r w:rsidRPr="005637E7">
        <w:rPr>
          <w:rFonts w:eastAsia="Arial"/>
          <w:b/>
        </w:rPr>
        <w:t>ENDIF</w:t>
      </w:r>
    </w:p>
    <w:p w14:paraId="574CC3C5" w14:textId="0DDA06AC" w:rsidR="00287DFC" w:rsidRPr="003B7B21" w:rsidRDefault="004A363B" w:rsidP="005637E7">
      <w:pPr>
        <w:spacing w:after="306" w:line="216" w:lineRule="auto"/>
        <w:ind w:left="0" w:right="8" w:firstLine="0"/>
        <w:rPr>
          <w:rFonts w:eastAsia="Arial"/>
        </w:rPr>
      </w:pPr>
      <w:r>
        <w:rPr>
          <w:rFonts w:eastAsia="Arial"/>
        </w:rPr>
        <w:t xml:space="preserve">          </w:t>
      </w:r>
      <w:r w:rsidR="006962ED" w:rsidRPr="003B7B21">
        <w:rPr>
          <w:rFonts w:eastAsia="Arial"/>
        </w:rPr>
        <w:t xml:space="preserve">   </w:t>
      </w:r>
    </w:p>
    <w:p w14:paraId="44EFEB65" w14:textId="14532E0D" w:rsidR="00287DFC" w:rsidRPr="003B7B21" w:rsidRDefault="00A87A24" w:rsidP="00FA3EB3">
      <w:pPr>
        <w:spacing w:after="306" w:line="216" w:lineRule="auto"/>
        <w:ind w:left="0" w:right="8" w:firstLine="0"/>
        <w:rPr>
          <w:rFonts w:eastAsia="Arial"/>
        </w:rPr>
      </w:pPr>
      <w:r w:rsidRPr="003B7B21">
        <w:rPr>
          <w:rFonts w:eastAsia="Arial"/>
        </w:rPr>
        <w:t xml:space="preserve">/* Fill in Fill 79 with codewords defined above </w:t>
      </w:r>
      <w:r w:rsidR="00B6534B" w:rsidRPr="003B7B21">
        <w:rPr>
          <w:rFonts w:eastAsia="Arial"/>
        </w:rPr>
        <w:t xml:space="preserve">– 35 lines of 50 characters are available </w:t>
      </w:r>
      <w:r w:rsidRPr="003B7B21">
        <w:rPr>
          <w:rFonts w:eastAsia="Arial"/>
        </w:rPr>
        <w:t>*/</w:t>
      </w:r>
    </w:p>
    <w:p w14:paraId="45CD98E3" w14:textId="4BCECF98" w:rsidR="00A87A24" w:rsidRPr="003B7B21" w:rsidRDefault="00581514" w:rsidP="00FA3EB3">
      <w:pPr>
        <w:spacing w:after="306" w:line="216" w:lineRule="auto"/>
        <w:ind w:left="0" w:right="8" w:firstLine="0"/>
        <w:rPr>
          <w:rFonts w:eastAsia="Arial"/>
        </w:rPr>
      </w:pPr>
      <w:r w:rsidRPr="003B7B21">
        <w:rPr>
          <w:rFonts w:eastAsia="Arial"/>
        </w:rPr>
        <w:lastRenderedPageBreak/>
        <w:t>/* First line gets the reject status code word</w:t>
      </w:r>
      <w:r w:rsidR="002F0FE7" w:rsidRPr="003B7B21">
        <w:rPr>
          <w:rFonts w:eastAsia="Arial"/>
        </w:rPr>
        <w:t xml:space="preserve"> and other lines are filled as per priority above</w:t>
      </w:r>
      <w:r w:rsidRPr="003B7B21">
        <w:rPr>
          <w:rFonts w:eastAsia="Arial"/>
        </w:rPr>
        <w:t xml:space="preserve"> */</w:t>
      </w:r>
    </w:p>
    <w:p w14:paraId="285429B9" w14:textId="380DDD78" w:rsidR="00A87A24" w:rsidRPr="003B7B21" w:rsidRDefault="00B6534B" w:rsidP="00FA3EB3">
      <w:pPr>
        <w:spacing w:after="306" w:line="216" w:lineRule="auto"/>
        <w:ind w:left="0" w:right="8" w:firstLine="0"/>
        <w:rPr>
          <w:rFonts w:eastAsia="Arial"/>
        </w:rPr>
      </w:pPr>
      <w:r w:rsidRPr="00D56895">
        <w:rPr>
          <w:rFonts w:eastAsia="Arial"/>
          <w:b/>
        </w:rPr>
        <w:t>AppendToNextLine</w:t>
      </w:r>
      <w:r w:rsidRPr="003B7B21">
        <w:rPr>
          <w:rFonts w:eastAsia="Arial"/>
        </w:rPr>
        <w:t>(MTRejectCodeword, MT79)</w:t>
      </w:r>
    </w:p>
    <w:p w14:paraId="06F62854" w14:textId="3440A20D" w:rsidR="002F0FE7" w:rsidRPr="003B7B21" w:rsidRDefault="002F0FE7" w:rsidP="00FA3EB3">
      <w:pPr>
        <w:spacing w:after="306" w:line="216" w:lineRule="auto"/>
        <w:ind w:left="0" w:right="8" w:firstLine="0"/>
        <w:rPr>
          <w:rFonts w:eastAsia="Arial"/>
        </w:rPr>
      </w:pPr>
      <w:r w:rsidRPr="00D56895">
        <w:rPr>
          <w:rFonts w:eastAsia="Arial"/>
          <w:b/>
        </w:rPr>
        <w:t>AppendToNextLine</w:t>
      </w:r>
      <w:r w:rsidRPr="003B7B21">
        <w:rPr>
          <w:rFonts w:eastAsia="Arial"/>
        </w:rPr>
        <w:t>(Concatenate(MTUETRCodeword,MXUETR), MT79</w:t>
      </w:r>
      <w:r w:rsidR="00A310B1" w:rsidRPr="003B7B21">
        <w:rPr>
          <w:rFonts w:eastAsia="Arial"/>
        </w:rPr>
        <w:t>)</w:t>
      </w:r>
    </w:p>
    <w:p w14:paraId="1A3FD0B4" w14:textId="3AB56829" w:rsidR="007023EA" w:rsidRPr="003B7B21" w:rsidRDefault="007023EA" w:rsidP="007023EA">
      <w:pPr>
        <w:spacing w:after="306" w:line="216" w:lineRule="auto"/>
        <w:ind w:left="0" w:right="8" w:firstLine="0"/>
        <w:rPr>
          <w:rFonts w:eastAsia="Arial"/>
        </w:rPr>
      </w:pPr>
      <w:r w:rsidRPr="00D56895">
        <w:rPr>
          <w:rFonts w:eastAsia="Arial"/>
          <w:b/>
        </w:rPr>
        <w:t>AppendToNextLine</w:t>
      </w:r>
      <w:r w:rsidRPr="003B7B21">
        <w:rPr>
          <w:rFonts w:eastAsia="Arial"/>
        </w:rPr>
        <w:t>(Concatenate(MTOriginalMsgIdCodeword,MXOriginalMsgId), MT79)</w:t>
      </w:r>
    </w:p>
    <w:p w14:paraId="3ADB53FB" w14:textId="38CB2D55" w:rsidR="007F0807" w:rsidRPr="003B7B21" w:rsidRDefault="007F0807" w:rsidP="007023EA">
      <w:pPr>
        <w:spacing w:after="306" w:line="216" w:lineRule="auto"/>
        <w:ind w:left="0" w:right="8" w:firstLine="0"/>
        <w:rPr>
          <w:rFonts w:eastAsia="Arial"/>
        </w:rPr>
      </w:pPr>
      <w:r w:rsidRPr="003B7B21">
        <w:rPr>
          <w:rFonts w:eastAsia="Arial"/>
        </w:rPr>
        <w:t>/* Max 6 lines of 50 char are needed for MTRejectReason information  */</w:t>
      </w:r>
    </w:p>
    <w:p w14:paraId="5C69B80C" w14:textId="6CE10818" w:rsidR="007F0807" w:rsidRPr="003B7B21" w:rsidRDefault="007F0807" w:rsidP="007023EA">
      <w:pPr>
        <w:spacing w:after="306" w:line="216" w:lineRule="auto"/>
        <w:ind w:left="0" w:right="8" w:firstLine="0"/>
        <w:rPr>
          <w:rFonts w:eastAsia="Arial"/>
        </w:rPr>
      </w:pPr>
      <w:r w:rsidRPr="00FA5CD0">
        <w:rPr>
          <w:rFonts w:eastAsia="Arial"/>
          <w:b/>
        </w:rPr>
        <w:t>IF</w:t>
      </w:r>
      <w:r w:rsidR="00D56895">
        <w:rPr>
          <w:rFonts w:eastAsia="Arial"/>
        </w:rPr>
        <w:t xml:space="preserve"> </w:t>
      </w:r>
      <w:r w:rsidR="00D56895" w:rsidRPr="00D56895">
        <w:rPr>
          <w:rFonts w:eastAsia="Arial"/>
          <w:b/>
        </w:rPr>
        <w:t>Length</w:t>
      </w:r>
      <w:r w:rsidR="00D56895">
        <w:rPr>
          <w:rFonts w:eastAsia="Arial"/>
        </w:rPr>
        <w:t>(MTRejectReason) &gt; 0 THEN</w:t>
      </w:r>
    </w:p>
    <w:p w14:paraId="0017E2B4" w14:textId="39003326" w:rsidR="007F0807" w:rsidRPr="003B7B21" w:rsidRDefault="007F0807" w:rsidP="00FA5CD0">
      <w:pPr>
        <w:spacing w:after="0" w:line="216" w:lineRule="auto"/>
        <w:ind w:left="0" w:right="8" w:firstLine="0"/>
        <w:rPr>
          <w:rFonts w:eastAsia="Arial"/>
        </w:rPr>
      </w:pPr>
      <w:r w:rsidRPr="003B7B21">
        <w:rPr>
          <w:rFonts w:eastAsia="Arial"/>
        </w:rPr>
        <w:t xml:space="preserve">    MTRejectReason = </w:t>
      </w:r>
      <w:r w:rsidRPr="00D56895">
        <w:rPr>
          <w:rFonts w:eastAsia="Arial"/>
          <w:b/>
        </w:rPr>
        <w:t>Concatenate</w:t>
      </w:r>
      <w:r w:rsidRPr="003B7B21">
        <w:rPr>
          <w:rFonts w:eastAsia="Arial"/>
        </w:rPr>
        <w:t>(MTRejectInfoCodeword, MTRejectReason)</w:t>
      </w:r>
    </w:p>
    <w:p w14:paraId="57B70A1A" w14:textId="44FCDB15" w:rsidR="00F7299A" w:rsidRPr="003B7B21" w:rsidRDefault="00F7299A" w:rsidP="00FA5CD0">
      <w:pPr>
        <w:spacing w:after="0" w:line="216" w:lineRule="auto"/>
        <w:ind w:left="0" w:right="8" w:firstLine="0"/>
        <w:rPr>
          <w:rFonts w:eastAsia="Arial"/>
        </w:rPr>
      </w:pPr>
      <w:r w:rsidRPr="003B7B21">
        <w:rPr>
          <w:rFonts w:eastAsia="Arial"/>
        </w:rPr>
        <w:t xml:space="preserve">    </w:t>
      </w:r>
      <w:r w:rsidR="00FB7802" w:rsidRPr="003B7B21">
        <w:rPr>
          <w:rFonts w:eastAsia="Arial"/>
        </w:rPr>
        <w:t>Nu</w:t>
      </w:r>
      <w:r w:rsidR="00D56895">
        <w:rPr>
          <w:rFonts w:eastAsia="Arial"/>
        </w:rPr>
        <w:t xml:space="preserve">mberLinesNeeded = </w:t>
      </w:r>
      <w:r w:rsidR="00D56895" w:rsidRPr="00B529B0">
        <w:rPr>
          <w:rFonts w:eastAsia="Arial"/>
          <w:b/>
        </w:rPr>
        <w:t>Integer</w:t>
      </w:r>
      <w:r w:rsidR="00D56895">
        <w:rPr>
          <w:rFonts w:eastAsia="Arial"/>
        </w:rPr>
        <w:t>(</w:t>
      </w:r>
      <w:r w:rsidR="00D56895" w:rsidRPr="00D56895">
        <w:rPr>
          <w:rFonts w:eastAsia="Arial"/>
          <w:b/>
        </w:rPr>
        <w:t>Length</w:t>
      </w:r>
      <w:r w:rsidR="00FB7802" w:rsidRPr="003B7B21">
        <w:rPr>
          <w:rFonts w:eastAsia="Arial"/>
        </w:rPr>
        <w:t>(MTRejectReason)/50) + 1</w:t>
      </w:r>
    </w:p>
    <w:p w14:paraId="596F5B79" w14:textId="6335FA0E" w:rsidR="00FB7802" w:rsidRPr="003B7B21" w:rsidRDefault="00FB7802" w:rsidP="007023EA">
      <w:pPr>
        <w:spacing w:after="306" w:line="216" w:lineRule="auto"/>
        <w:ind w:left="0" w:right="8" w:firstLine="0"/>
        <w:rPr>
          <w:rFonts w:eastAsia="Arial"/>
        </w:rPr>
      </w:pPr>
      <w:r w:rsidRPr="003B7B21">
        <w:rPr>
          <w:rFonts w:eastAsia="Arial"/>
        </w:rPr>
        <w:t xml:space="preserve">  </w:t>
      </w:r>
    </w:p>
    <w:p w14:paraId="28C6E632" w14:textId="01AE4B2D" w:rsidR="0093726A" w:rsidRPr="003B7B21" w:rsidRDefault="0093726A" w:rsidP="007023EA">
      <w:pPr>
        <w:spacing w:after="306" w:line="216" w:lineRule="auto"/>
        <w:ind w:left="0" w:right="8" w:firstLine="0"/>
        <w:rPr>
          <w:rFonts w:eastAsia="Arial"/>
        </w:rPr>
      </w:pPr>
      <w:r w:rsidRPr="003B7B21">
        <w:rPr>
          <w:rFonts w:eastAsia="Arial"/>
        </w:rPr>
        <w:t>/* Split MTRejectReason in multiple lines of max 50 characters */</w:t>
      </w:r>
    </w:p>
    <w:p w14:paraId="315DF38F" w14:textId="5165E87D" w:rsidR="007F0807" w:rsidRPr="003B7B21" w:rsidRDefault="00FB7802" w:rsidP="007023EA">
      <w:pPr>
        <w:spacing w:after="306" w:line="216" w:lineRule="auto"/>
        <w:ind w:left="0" w:right="8" w:firstLine="0"/>
        <w:rPr>
          <w:rFonts w:eastAsia="Arial"/>
        </w:rPr>
      </w:pPr>
      <w:r w:rsidRPr="00B529B0">
        <w:rPr>
          <w:rFonts w:eastAsia="Arial"/>
          <w:b/>
        </w:rPr>
        <w:t xml:space="preserve">    For i</w:t>
      </w:r>
      <w:r w:rsidRPr="003B7B21">
        <w:rPr>
          <w:rFonts w:eastAsia="Arial"/>
        </w:rPr>
        <w:t xml:space="preserve"> = 1 to NumberLinesNeeded</w:t>
      </w:r>
    </w:p>
    <w:p w14:paraId="4D94F0CE" w14:textId="0B5500A0" w:rsidR="00FB7802" w:rsidRPr="003B7B21" w:rsidRDefault="00FB7802" w:rsidP="007023EA">
      <w:pPr>
        <w:spacing w:after="306" w:line="216" w:lineRule="auto"/>
        <w:ind w:left="0" w:right="8" w:firstLine="0"/>
        <w:rPr>
          <w:rFonts w:eastAsia="Arial"/>
        </w:rPr>
      </w:pPr>
      <w:r w:rsidRPr="003B7B21">
        <w:rPr>
          <w:rFonts w:eastAsia="Arial"/>
        </w:rPr>
        <w:t xml:space="preserve">       </w:t>
      </w:r>
      <w:r w:rsidRPr="00B529B0">
        <w:rPr>
          <w:rFonts w:eastAsia="Arial"/>
          <w:b/>
        </w:rPr>
        <w:t>AppendToNextLine</w:t>
      </w:r>
      <w:r w:rsidRPr="003B7B21">
        <w:rPr>
          <w:rFonts w:eastAsia="Arial"/>
        </w:rPr>
        <w:t>(</w:t>
      </w:r>
      <w:r w:rsidRPr="00B529B0">
        <w:rPr>
          <w:rFonts w:eastAsia="Arial"/>
          <w:b/>
        </w:rPr>
        <w:t>Substring</w:t>
      </w:r>
      <w:r w:rsidRPr="003B7B21">
        <w:rPr>
          <w:rFonts w:eastAsia="Arial"/>
        </w:rPr>
        <w:t xml:space="preserve">(MTRejectReason, </w:t>
      </w:r>
      <w:r w:rsidR="0093726A" w:rsidRPr="003B7B21">
        <w:rPr>
          <w:rFonts w:eastAsia="Arial"/>
        </w:rPr>
        <w:t>(</w:t>
      </w:r>
      <w:r w:rsidRPr="003B7B21">
        <w:rPr>
          <w:rFonts w:eastAsia="Arial"/>
        </w:rPr>
        <w:t>i</w:t>
      </w:r>
      <w:r w:rsidR="0093726A" w:rsidRPr="003B7B21">
        <w:rPr>
          <w:rFonts w:eastAsia="Arial"/>
        </w:rPr>
        <w:t>-1)*50+1</w:t>
      </w:r>
      <w:r w:rsidRPr="003B7B21">
        <w:rPr>
          <w:rFonts w:eastAsia="Arial"/>
        </w:rPr>
        <w:t>, 50), MT79</w:t>
      </w:r>
      <w:r w:rsidR="0093726A" w:rsidRPr="003B7B21">
        <w:rPr>
          <w:rFonts w:eastAsia="Arial"/>
        </w:rPr>
        <w:t>)</w:t>
      </w:r>
    </w:p>
    <w:p w14:paraId="5705B5C4" w14:textId="795A51EB" w:rsidR="0093726A" w:rsidRPr="00B529B0" w:rsidRDefault="0093726A" w:rsidP="007023EA">
      <w:pPr>
        <w:spacing w:after="306" w:line="216" w:lineRule="auto"/>
        <w:ind w:left="0" w:right="8" w:firstLine="0"/>
        <w:rPr>
          <w:rFonts w:eastAsia="Arial"/>
          <w:b/>
        </w:rPr>
      </w:pPr>
      <w:r w:rsidRPr="00B529B0">
        <w:rPr>
          <w:rFonts w:eastAsia="Arial"/>
          <w:b/>
        </w:rPr>
        <w:t xml:space="preserve">    Next i</w:t>
      </w:r>
    </w:p>
    <w:p w14:paraId="1905A480" w14:textId="06562371" w:rsidR="0093726A" w:rsidRPr="00FA5CD0" w:rsidRDefault="0093726A" w:rsidP="007023EA">
      <w:pPr>
        <w:spacing w:after="306" w:line="216" w:lineRule="auto"/>
        <w:ind w:left="0" w:right="8" w:firstLine="0"/>
        <w:rPr>
          <w:rFonts w:eastAsia="Arial"/>
          <w:b/>
        </w:rPr>
      </w:pPr>
      <w:r w:rsidRPr="00FA5CD0">
        <w:rPr>
          <w:rFonts w:eastAsia="Arial"/>
          <w:b/>
        </w:rPr>
        <w:t>ENDIF</w:t>
      </w:r>
    </w:p>
    <w:p w14:paraId="60C0FFEA" w14:textId="77777777" w:rsidR="0087036C" w:rsidRPr="003B7B21" w:rsidRDefault="0087036C" w:rsidP="00FA5CD0">
      <w:pPr>
        <w:spacing w:after="0" w:line="216" w:lineRule="auto"/>
        <w:ind w:left="0" w:right="8" w:firstLine="0"/>
        <w:rPr>
          <w:rFonts w:eastAsia="Arial"/>
        </w:rPr>
      </w:pPr>
    </w:p>
    <w:p w14:paraId="68E954C3" w14:textId="547E38AF" w:rsidR="0087036C" w:rsidRPr="003B7B21" w:rsidRDefault="0087036C" w:rsidP="0087036C">
      <w:pPr>
        <w:spacing w:after="0" w:line="216" w:lineRule="auto"/>
        <w:ind w:left="0" w:right="8" w:firstLine="0"/>
        <w:rPr>
          <w:rFonts w:eastAsia="Arial"/>
        </w:rPr>
      </w:pPr>
      <w:r w:rsidRPr="00B529B0">
        <w:rPr>
          <w:rFonts w:eastAsia="Arial"/>
          <w:b/>
        </w:rPr>
        <w:t>AppendToNextLine</w:t>
      </w:r>
      <w:r w:rsidRPr="003B7B21">
        <w:rPr>
          <w:rFonts w:eastAsia="Arial"/>
        </w:rPr>
        <w:t>(Concatenate(MTOriginalE2EIDCodeword,MXOriginalE2EID), MT79)</w:t>
      </w:r>
    </w:p>
    <w:p w14:paraId="1FF7C801" w14:textId="5F5FE9AC" w:rsidR="00FB7802" w:rsidRPr="003B7B21" w:rsidRDefault="00FB7802" w:rsidP="007023EA">
      <w:pPr>
        <w:spacing w:after="306" w:line="216" w:lineRule="auto"/>
        <w:ind w:left="0" w:right="8" w:firstLine="0"/>
        <w:rPr>
          <w:rFonts w:eastAsia="Arial"/>
        </w:rPr>
      </w:pPr>
    </w:p>
    <w:p w14:paraId="7D944BB0" w14:textId="21FE319E" w:rsidR="0087036C" w:rsidRPr="003B7B21" w:rsidRDefault="0087036C" w:rsidP="00C73ACB">
      <w:pPr>
        <w:spacing w:after="0" w:line="216" w:lineRule="auto"/>
        <w:ind w:left="0" w:right="8" w:firstLine="0"/>
        <w:rPr>
          <w:rFonts w:eastAsia="Arial"/>
        </w:rPr>
      </w:pPr>
      <w:r w:rsidRPr="00C73ACB">
        <w:rPr>
          <w:rFonts w:eastAsia="Arial"/>
          <w:b/>
        </w:rPr>
        <w:t>IF</w:t>
      </w:r>
      <w:r w:rsidR="00B529B0">
        <w:rPr>
          <w:rFonts w:eastAsia="Arial"/>
        </w:rPr>
        <w:t xml:space="preserve"> </w:t>
      </w:r>
      <w:r w:rsidR="00B529B0" w:rsidRPr="00B529B0">
        <w:rPr>
          <w:rFonts w:eastAsia="Arial"/>
          <w:b/>
        </w:rPr>
        <w:t>Length</w:t>
      </w:r>
      <w:r w:rsidRPr="003B7B21">
        <w:rPr>
          <w:rFonts w:eastAsia="Arial"/>
        </w:rPr>
        <w:t>(MXC</w:t>
      </w:r>
      <w:r w:rsidR="00B529B0">
        <w:rPr>
          <w:rFonts w:eastAsia="Arial"/>
        </w:rPr>
        <w:t>learingSystemReference) &gt; 0 THEN</w:t>
      </w:r>
    </w:p>
    <w:p w14:paraId="74F44731" w14:textId="77777777" w:rsidR="0087036C" w:rsidRPr="003B7B21" w:rsidRDefault="0087036C" w:rsidP="0087036C">
      <w:pPr>
        <w:spacing w:after="0" w:line="216" w:lineRule="auto"/>
        <w:ind w:left="0" w:right="8" w:firstLine="0"/>
        <w:rPr>
          <w:rFonts w:eastAsia="Arial"/>
        </w:rPr>
      </w:pPr>
      <w:r w:rsidRPr="003B7B21">
        <w:rPr>
          <w:rFonts w:eastAsia="Arial"/>
        </w:rPr>
        <w:t xml:space="preserve"> </w:t>
      </w:r>
    </w:p>
    <w:p w14:paraId="074DCC70" w14:textId="4F146BD4" w:rsidR="0087036C" w:rsidRPr="003B7B21" w:rsidRDefault="0087036C" w:rsidP="0087036C">
      <w:pPr>
        <w:spacing w:after="0" w:line="216" w:lineRule="auto"/>
        <w:ind w:left="0" w:right="8" w:firstLine="0"/>
        <w:rPr>
          <w:rFonts w:eastAsia="Arial"/>
        </w:rPr>
      </w:pPr>
      <w:r w:rsidRPr="003B7B21">
        <w:rPr>
          <w:rFonts w:eastAsia="Arial"/>
        </w:rPr>
        <w:t xml:space="preserve">  </w:t>
      </w:r>
      <w:r w:rsidRPr="00B529B0">
        <w:rPr>
          <w:rFonts w:eastAsia="Arial"/>
          <w:b/>
        </w:rPr>
        <w:t>AppendToNextLine</w:t>
      </w:r>
      <w:r w:rsidRPr="003B7B21">
        <w:rPr>
          <w:rFonts w:eastAsia="Arial"/>
        </w:rPr>
        <w:t>(</w:t>
      </w:r>
      <w:r w:rsidRPr="00B529B0">
        <w:rPr>
          <w:rFonts w:eastAsia="Arial"/>
          <w:b/>
        </w:rPr>
        <w:t>Concatenate</w:t>
      </w:r>
      <w:r w:rsidRPr="003B7B21">
        <w:rPr>
          <w:rFonts w:eastAsia="Arial"/>
        </w:rPr>
        <w:t>(MTClearingSystemCodeword,MXClearingSystemReference), MT79)</w:t>
      </w:r>
    </w:p>
    <w:p w14:paraId="3C8FB636" w14:textId="64D401F1" w:rsidR="0087036C" w:rsidRPr="003B7B21" w:rsidRDefault="0087036C" w:rsidP="0087036C">
      <w:pPr>
        <w:spacing w:after="0" w:line="216" w:lineRule="auto"/>
        <w:ind w:left="0" w:right="8" w:firstLine="0"/>
        <w:rPr>
          <w:rFonts w:eastAsia="Arial"/>
        </w:rPr>
      </w:pPr>
    </w:p>
    <w:p w14:paraId="345B7775" w14:textId="4208740C" w:rsidR="0087036C" w:rsidRDefault="0087036C" w:rsidP="0087036C">
      <w:pPr>
        <w:spacing w:after="0" w:line="216" w:lineRule="auto"/>
        <w:ind w:left="0" w:right="8" w:firstLine="0"/>
        <w:rPr>
          <w:rFonts w:eastAsia="Arial"/>
          <w:b/>
        </w:rPr>
      </w:pPr>
      <w:r w:rsidRPr="00C73ACB">
        <w:rPr>
          <w:rFonts w:eastAsia="Arial"/>
          <w:b/>
        </w:rPr>
        <w:t>ENDIF</w:t>
      </w:r>
    </w:p>
    <w:p w14:paraId="5958D776" w14:textId="2C0371A4" w:rsidR="0063193F" w:rsidRDefault="0063193F" w:rsidP="0087036C">
      <w:pPr>
        <w:spacing w:after="0" w:line="216" w:lineRule="auto"/>
        <w:ind w:left="0" w:right="8" w:firstLine="0"/>
        <w:rPr>
          <w:rFonts w:eastAsia="Arial"/>
          <w:b/>
        </w:rPr>
      </w:pPr>
    </w:p>
    <w:p w14:paraId="1B2B6883" w14:textId="51677B4C" w:rsidR="0063193F" w:rsidRDefault="0063193F" w:rsidP="0087036C">
      <w:pPr>
        <w:spacing w:after="0" w:line="216" w:lineRule="auto"/>
        <w:ind w:left="0" w:right="8" w:firstLine="0"/>
        <w:rPr>
          <w:rFonts w:eastAsia="Arial"/>
          <w:b/>
        </w:rPr>
      </w:pPr>
    </w:p>
    <w:p w14:paraId="0D562B87" w14:textId="392526ED" w:rsidR="00CE09EC" w:rsidRDefault="00CE09EC" w:rsidP="00CE09EC">
      <w:pPr>
        <w:pStyle w:val="Heading3"/>
      </w:pPr>
      <w:bookmarkStart w:id="5517" w:name="_Toc136351310"/>
      <w:r>
        <w:t>4.3.21  MX_To_MT72RETN</w:t>
      </w:r>
      <w:bookmarkEnd w:id="5517"/>
    </w:p>
    <w:p w14:paraId="3DD0A4D2" w14:textId="77777777" w:rsidR="00CE09EC" w:rsidRPr="003B7B21" w:rsidRDefault="00CE09EC" w:rsidP="00CE09EC">
      <w:pPr>
        <w:tabs>
          <w:tab w:val="left" w:pos="630"/>
          <w:tab w:val="left" w:pos="720"/>
          <w:tab w:val="left" w:pos="810"/>
        </w:tabs>
        <w:spacing w:after="95"/>
        <w:ind w:left="419" w:right="157" w:hanging="7"/>
        <w:rPr>
          <w:rFonts w:ascii="Arial" w:hAnsi="Arial" w:cs="Arial"/>
        </w:rPr>
      </w:pPr>
      <w:r w:rsidRPr="003B7B21">
        <w:rPr>
          <w:rFonts w:ascii="Arial" w:eastAsia="Arial" w:hAnsi="Arial" w:cs="Arial"/>
          <w:b/>
        </w:rPr>
        <w:t xml:space="preserve">   </w:t>
      </w:r>
      <w:r>
        <w:rPr>
          <w:rFonts w:ascii="Arial" w:eastAsia="Arial" w:hAnsi="Arial" w:cs="Arial"/>
          <w:b/>
        </w:rPr>
        <w:t xml:space="preserve"> </w:t>
      </w:r>
      <w:r w:rsidRPr="003B7B21">
        <w:rPr>
          <w:rFonts w:ascii="Arial" w:eastAsia="Arial" w:hAnsi="Arial" w:cs="Arial"/>
          <w:b/>
        </w:rPr>
        <w:t xml:space="preserve"> Name </w:t>
      </w:r>
    </w:p>
    <w:p w14:paraId="084FF0C6" w14:textId="01B29F50" w:rsidR="00CE09EC" w:rsidRPr="003B7B21" w:rsidRDefault="00CE09EC" w:rsidP="00CE09EC">
      <w:pPr>
        <w:spacing w:after="112" w:line="249" w:lineRule="auto"/>
        <w:ind w:left="849" w:right="15" w:hanging="10"/>
        <w:rPr>
          <w:rFonts w:ascii="Arial" w:hAnsi="Arial" w:cs="Arial"/>
        </w:rPr>
      </w:pPr>
      <w:r>
        <w:rPr>
          <w:rFonts w:ascii="Arial" w:hAnsi="Arial" w:cs="Arial"/>
        </w:rPr>
        <w:t>MX_To_MT72RETN</w:t>
      </w:r>
    </w:p>
    <w:p w14:paraId="7DD47F4B" w14:textId="77777777" w:rsidR="00CE09EC" w:rsidRPr="003B7B21" w:rsidRDefault="00CE09EC" w:rsidP="00CE09EC">
      <w:pPr>
        <w:tabs>
          <w:tab w:val="left" w:pos="630"/>
        </w:tabs>
        <w:spacing w:after="95"/>
        <w:ind w:left="419" w:right="157" w:hanging="7"/>
        <w:rPr>
          <w:rFonts w:ascii="Arial" w:eastAsia="Arial" w:hAnsi="Arial" w:cs="Arial"/>
          <w:b/>
        </w:rPr>
      </w:pPr>
      <w:r>
        <w:rPr>
          <w:rFonts w:ascii="Arial" w:eastAsia="Arial" w:hAnsi="Arial" w:cs="Arial"/>
          <w:b/>
        </w:rPr>
        <w:t xml:space="preserve"> </w:t>
      </w:r>
      <w:r w:rsidRPr="003B7B21">
        <w:rPr>
          <w:rFonts w:ascii="Arial" w:eastAsia="Arial" w:hAnsi="Arial" w:cs="Arial"/>
          <w:b/>
        </w:rPr>
        <w:t xml:space="preserve">   Business description  </w:t>
      </w:r>
    </w:p>
    <w:p w14:paraId="5C245642" w14:textId="39F54B19" w:rsidR="00CE09EC" w:rsidRPr="003B7B21" w:rsidRDefault="00CE09EC" w:rsidP="00CE09EC">
      <w:pPr>
        <w:spacing w:after="95"/>
        <w:ind w:left="720" w:right="157" w:hanging="7"/>
        <w:rPr>
          <w:rFonts w:ascii="Arial" w:hAnsi="Arial" w:cs="Arial"/>
        </w:rPr>
      </w:pPr>
      <w:r>
        <w:rPr>
          <w:rFonts w:ascii="Arial" w:hAnsi="Arial" w:cs="Arial"/>
        </w:rPr>
        <w:t>The function builds the field 72 used in a return p</w:t>
      </w:r>
      <w:r>
        <w:rPr>
          <w:rFonts w:ascii="Arial" w:hAnsi="Arial" w:cs="Arial"/>
        </w:rPr>
        <w:tab/>
        <w:t>ayment (eg MT103 RETN</w:t>
      </w:r>
      <w:r w:rsidR="002648BB">
        <w:rPr>
          <w:rFonts w:ascii="Arial" w:hAnsi="Arial" w:cs="Arial"/>
        </w:rPr>
        <w:t>, MT202 RETN</w:t>
      </w:r>
      <w:r w:rsidR="00AD3286">
        <w:rPr>
          <w:rFonts w:ascii="Arial" w:hAnsi="Arial" w:cs="Arial"/>
        </w:rPr>
        <w:t xml:space="preserve"> or MT205 RETN</w:t>
      </w:r>
      <w:r>
        <w:rPr>
          <w:rFonts w:ascii="Arial" w:hAnsi="Arial" w:cs="Arial"/>
        </w:rPr>
        <w:t>) when translated from pacs.004</w:t>
      </w:r>
      <w:r w:rsidRPr="003B7B21">
        <w:rPr>
          <w:rFonts w:ascii="Arial" w:hAnsi="Arial" w:cs="Arial"/>
        </w:rPr>
        <w:t xml:space="preserve"> as a source message. </w:t>
      </w:r>
    </w:p>
    <w:p w14:paraId="0A94F759" w14:textId="31333A29" w:rsidR="00CE09EC" w:rsidRDefault="00CE09EC" w:rsidP="00CE09EC">
      <w:pPr>
        <w:spacing w:after="95"/>
        <w:ind w:left="0" w:right="157" w:firstLine="0"/>
        <w:rPr>
          <w:rFonts w:ascii="Arial" w:hAnsi="Arial" w:cs="Arial"/>
        </w:rPr>
      </w:pPr>
      <w:r>
        <w:rPr>
          <w:rFonts w:ascii="Arial" w:hAnsi="Arial" w:cs="Arial"/>
        </w:rPr>
        <w:t xml:space="preserve">             Structure of field 72 is as follows:</w:t>
      </w:r>
    </w:p>
    <w:p w14:paraId="02EE22A9" w14:textId="591279F4" w:rsidR="002D6290" w:rsidRDefault="0028376F" w:rsidP="0028376F">
      <w:pPr>
        <w:spacing w:after="95"/>
        <w:ind w:left="720" w:right="157" w:firstLine="0"/>
        <w:rPr>
          <w:rFonts w:ascii="Arial" w:hAnsi="Arial" w:cs="Arial"/>
        </w:rPr>
      </w:pPr>
      <w:r>
        <w:rPr>
          <w:rFonts w:ascii="Arial" w:hAnsi="Arial" w:cs="Arial"/>
        </w:rPr>
        <w:t xml:space="preserve"> -</w:t>
      </w:r>
      <w:r w:rsidR="00CE09EC">
        <w:rPr>
          <w:rFonts w:ascii="Arial" w:hAnsi="Arial" w:cs="Arial"/>
        </w:rPr>
        <w:t xml:space="preserve">Line 1 : /RETN/2!n where 2!n is the tag of the field </w:t>
      </w:r>
      <w:r>
        <w:rPr>
          <w:rFonts w:ascii="Arial" w:hAnsi="Arial" w:cs="Arial"/>
        </w:rPr>
        <w:t xml:space="preserve">in error. Default value “99” is      used </w:t>
      </w:r>
      <w:r w:rsidR="002D6290">
        <w:rPr>
          <w:rFonts w:ascii="Arial" w:hAnsi="Arial" w:cs="Arial"/>
        </w:rPr>
        <w:t>as identification</w:t>
      </w:r>
      <w:r w:rsidR="00A5325C">
        <w:rPr>
          <w:rFonts w:ascii="Arial" w:hAnsi="Arial" w:cs="Arial"/>
        </w:rPr>
        <w:t xml:space="preserve"> of the tag in error</w:t>
      </w:r>
      <w:r w:rsidR="002D6290">
        <w:rPr>
          <w:rFonts w:ascii="Arial" w:hAnsi="Arial" w:cs="Arial"/>
        </w:rPr>
        <w:t xml:space="preserve"> </w:t>
      </w:r>
      <w:r w:rsidR="00CC4982">
        <w:rPr>
          <w:rFonts w:ascii="Arial" w:hAnsi="Arial" w:cs="Arial"/>
        </w:rPr>
        <w:t>from</w:t>
      </w:r>
      <w:r w:rsidR="00DA5DB2">
        <w:rPr>
          <w:rFonts w:ascii="Arial" w:hAnsi="Arial" w:cs="Arial"/>
        </w:rPr>
        <w:t xml:space="preserve"> pacs.004 is not straightforward.</w:t>
      </w:r>
    </w:p>
    <w:p w14:paraId="6D5057F7" w14:textId="6C678A48" w:rsidR="0028376F" w:rsidRDefault="0028376F" w:rsidP="0028376F">
      <w:pPr>
        <w:spacing w:after="7"/>
        <w:ind w:left="810" w:right="157" w:firstLine="0"/>
        <w:rPr>
          <w:rFonts w:ascii="Arial" w:eastAsia="Arial" w:hAnsi="Arial" w:cs="Arial"/>
        </w:rPr>
      </w:pPr>
      <w:r>
        <w:rPr>
          <w:rFonts w:ascii="Arial" w:hAnsi="Arial" w:cs="Arial"/>
        </w:rPr>
        <w:lastRenderedPageBreak/>
        <w:t>-</w:t>
      </w:r>
      <w:r w:rsidR="002D6290">
        <w:rPr>
          <w:rFonts w:ascii="Arial" w:hAnsi="Arial" w:cs="Arial"/>
        </w:rPr>
        <w:t>Line 2 : /2!c2!n/[29x] contains the MT return reason code follows by narrative information. The MT code is obtained by</w:t>
      </w:r>
      <w:r w:rsidR="00F309FF">
        <w:rPr>
          <w:rFonts w:ascii="Arial" w:hAnsi="Arial" w:cs="Arial"/>
        </w:rPr>
        <w:t xml:space="preserve"> conversion from MX code. If no</w:t>
      </w:r>
      <w:r w:rsidR="002D6290">
        <w:rPr>
          <w:rFonts w:ascii="Arial" w:hAnsi="Arial" w:cs="Arial"/>
        </w:rPr>
        <w:t xml:space="preserve"> equivalent exists, the default value /XT99/ is used</w:t>
      </w:r>
      <w:r>
        <w:rPr>
          <w:rFonts w:ascii="Arial" w:hAnsi="Arial" w:cs="Arial"/>
        </w:rPr>
        <w:t xml:space="preserve"> follows by the MX ISO Error code, ie, </w:t>
      </w:r>
      <w:r w:rsidRPr="00B74479">
        <w:rPr>
          <w:rFonts w:ascii="Arial" w:eastAsia="Arial" w:hAnsi="Arial" w:cs="Arial"/>
        </w:rPr>
        <w:t>/XT99/ISOErrorCode/</w:t>
      </w:r>
      <w:r w:rsidR="00131AE8">
        <w:rPr>
          <w:rFonts w:ascii="Arial" w:eastAsia="Arial" w:hAnsi="Arial" w:cs="Arial"/>
        </w:rPr>
        <w:t>[</w:t>
      </w:r>
      <w:r w:rsidRPr="00B74479">
        <w:rPr>
          <w:rFonts w:ascii="Arial" w:eastAsia="Arial" w:hAnsi="Arial" w:cs="Arial"/>
        </w:rPr>
        <w:t>Text1</w:t>
      </w:r>
      <w:r w:rsidR="00131AE8">
        <w:rPr>
          <w:rFonts w:ascii="Arial" w:eastAsia="Arial" w:hAnsi="Arial" w:cs="Arial"/>
        </w:rPr>
        <w:t>]</w:t>
      </w:r>
    </w:p>
    <w:p w14:paraId="5B30E251" w14:textId="77777777" w:rsidR="00EB4136" w:rsidRDefault="00EB4136" w:rsidP="0028376F">
      <w:pPr>
        <w:spacing w:after="7"/>
        <w:ind w:left="810" w:right="157" w:firstLine="0"/>
        <w:rPr>
          <w:rFonts w:ascii="Arial" w:eastAsia="Arial" w:hAnsi="Arial" w:cs="Arial"/>
        </w:rPr>
      </w:pPr>
    </w:p>
    <w:p w14:paraId="5B1A0438" w14:textId="6F49E951" w:rsidR="00140ABB" w:rsidRDefault="00140ABB" w:rsidP="0028376F">
      <w:pPr>
        <w:spacing w:after="7"/>
        <w:ind w:left="810" w:right="157" w:firstLine="0"/>
        <w:rPr>
          <w:rFonts w:ascii="Arial" w:eastAsia="Arial" w:hAnsi="Arial" w:cs="Arial"/>
        </w:rPr>
      </w:pPr>
      <w:r>
        <w:rPr>
          <w:rFonts w:ascii="Arial" w:eastAsia="Arial" w:hAnsi="Arial" w:cs="Arial"/>
        </w:rPr>
        <w:t>IF 29 characters are not sufficient to copy</w:t>
      </w:r>
      <w:r w:rsidR="00195660">
        <w:rPr>
          <w:rFonts w:ascii="Arial" w:eastAsia="Arial" w:hAnsi="Arial" w:cs="Arial"/>
        </w:rPr>
        <w:t xml:space="preserve"> the</w:t>
      </w:r>
      <w:r>
        <w:rPr>
          <w:rFonts w:ascii="Arial" w:eastAsia="Arial" w:hAnsi="Arial" w:cs="Arial"/>
        </w:rPr>
        <w:t xml:space="preserve"> textual information then it will be continued in Line 6. </w:t>
      </w:r>
    </w:p>
    <w:p w14:paraId="7A214844" w14:textId="21F7A985" w:rsidR="0028376F" w:rsidRDefault="0028376F" w:rsidP="0028376F">
      <w:pPr>
        <w:spacing w:after="7"/>
        <w:ind w:left="810" w:right="157" w:firstLine="0"/>
        <w:rPr>
          <w:rFonts w:ascii="Arial" w:eastAsia="Arial" w:hAnsi="Arial" w:cs="Arial"/>
        </w:rPr>
      </w:pPr>
      <w:r>
        <w:rPr>
          <w:rFonts w:ascii="Arial" w:eastAsia="Arial" w:hAnsi="Arial" w:cs="Arial"/>
        </w:rPr>
        <w:t xml:space="preserve"> </w:t>
      </w:r>
    </w:p>
    <w:p w14:paraId="352F28D0" w14:textId="11D0E29B" w:rsidR="0028376F" w:rsidRDefault="00803C31" w:rsidP="00803C31">
      <w:pPr>
        <w:tabs>
          <w:tab w:val="left" w:pos="720"/>
          <w:tab w:val="left" w:pos="900"/>
          <w:tab w:val="left" w:pos="990"/>
        </w:tabs>
        <w:spacing w:after="7"/>
        <w:ind w:left="0" w:right="157" w:firstLine="0"/>
        <w:rPr>
          <w:rFonts w:ascii="Arial" w:eastAsia="Arial" w:hAnsi="Arial" w:cs="Arial"/>
        </w:rPr>
      </w:pPr>
      <w:r>
        <w:rPr>
          <w:rFonts w:ascii="Arial" w:eastAsia="Arial" w:hAnsi="Arial" w:cs="Arial"/>
        </w:rPr>
        <w:t xml:space="preserve">               </w:t>
      </w:r>
      <w:r w:rsidR="0028376F">
        <w:rPr>
          <w:rFonts w:ascii="Arial" w:eastAsia="Arial" w:hAnsi="Arial" w:cs="Arial"/>
        </w:rPr>
        <w:t>-</w:t>
      </w:r>
      <w:r>
        <w:rPr>
          <w:rFonts w:ascii="Arial" w:eastAsia="Arial" w:hAnsi="Arial" w:cs="Arial"/>
        </w:rPr>
        <w:t>Line 3 : /MREF/16x contains field 20 of the original message (ie payment message)</w:t>
      </w:r>
    </w:p>
    <w:p w14:paraId="15920B3C" w14:textId="1E443BBD" w:rsidR="00803C31" w:rsidRDefault="00803C31" w:rsidP="00803C31">
      <w:pPr>
        <w:tabs>
          <w:tab w:val="left" w:pos="720"/>
          <w:tab w:val="left" w:pos="900"/>
          <w:tab w:val="left" w:pos="990"/>
        </w:tabs>
        <w:spacing w:after="7"/>
        <w:ind w:left="0" w:right="157" w:firstLine="0"/>
        <w:rPr>
          <w:rFonts w:ascii="Arial" w:eastAsia="Arial" w:hAnsi="Arial" w:cs="Arial"/>
        </w:rPr>
      </w:pPr>
      <w:r>
        <w:rPr>
          <w:rFonts w:ascii="Arial" w:eastAsia="Arial" w:hAnsi="Arial" w:cs="Arial"/>
        </w:rPr>
        <w:t xml:space="preserve">     </w:t>
      </w:r>
    </w:p>
    <w:p w14:paraId="3AB4853F" w14:textId="1B9F080D" w:rsidR="00803C31" w:rsidRDefault="00803C31" w:rsidP="00803C31">
      <w:pPr>
        <w:tabs>
          <w:tab w:val="left" w:pos="720"/>
          <w:tab w:val="left" w:pos="900"/>
          <w:tab w:val="left" w:pos="990"/>
        </w:tabs>
        <w:spacing w:after="7"/>
        <w:ind w:left="0" w:right="157" w:firstLine="0"/>
        <w:rPr>
          <w:rFonts w:ascii="Arial" w:eastAsia="Arial" w:hAnsi="Arial" w:cs="Arial"/>
        </w:rPr>
      </w:pPr>
      <w:r>
        <w:rPr>
          <w:rFonts w:ascii="Arial" w:eastAsia="Arial" w:hAnsi="Arial" w:cs="Arial"/>
        </w:rPr>
        <w:t xml:space="preserve">               -Line 4 : /TREF/16x contains the transaction reference</w:t>
      </w:r>
    </w:p>
    <w:p w14:paraId="3F048CB3" w14:textId="77777777" w:rsidR="005A37AC" w:rsidRDefault="005A37AC" w:rsidP="00803C31">
      <w:pPr>
        <w:tabs>
          <w:tab w:val="left" w:pos="720"/>
          <w:tab w:val="left" w:pos="900"/>
          <w:tab w:val="left" w:pos="990"/>
        </w:tabs>
        <w:spacing w:after="7"/>
        <w:ind w:left="0" w:right="157" w:firstLine="0"/>
        <w:rPr>
          <w:rFonts w:ascii="Arial" w:eastAsia="Arial" w:hAnsi="Arial" w:cs="Arial"/>
        </w:rPr>
      </w:pPr>
    </w:p>
    <w:p w14:paraId="07DB01BD" w14:textId="4FF21DA8" w:rsidR="00803C31" w:rsidRDefault="00803C31" w:rsidP="005A37AC">
      <w:pPr>
        <w:tabs>
          <w:tab w:val="left" w:pos="900"/>
          <w:tab w:val="left" w:pos="990"/>
        </w:tabs>
        <w:spacing w:after="7"/>
        <w:ind w:left="850" w:right="157" w:firstLine="0"/>
        <w:rPr>
          <w:rFonts w:ascii="Arial" w:eastAsia="Arial" w:hAnsi="Arial" w:cs="Arial"/>
        </w:rPr>
      </w:pPr>
      <w:r>
        <w:rPr>
          <w:rFonts w:ascii="Arial" w:eastAsia="Arial" w:hAnsi="Arial" w:cs="Arial"/>
        </w:rPr>
        <w:t>-Line 5</w:t>
      </w:r>
      <w:r w:rsidR="00BC2663">
        <w:rPr>
          <w:rFonts w:ascii="Arial" w:eastAsia="Arial" w:hAnsi="Arial" w:cs="Arial"/>
        </w:rPr>
        <w:t xml:space="preserve"> </w:t>
      </w:r>
      <w:r w:rsidR="00BC2663" w:rsidRPr="00BC2663">
        <w:rPr>
          <w:rFonts w:ascii="Arial" w:eastAsia="Arial" w:hAnsi="Arial" w:cs="Arial"/>
          <w:u w:val="single"/>
        </w:rPr>
        <w:t>in MT103</w:t>
      </w:r>
      <w:r>
        <w:rPr>
          <w:rFonts w:ascii="Arial" w:eastAsia="Arial" w:hAnsi="Arial" w:cs="Arial"/>
        </w:rPr>
        <w:t xml:space="preserve"> : /CHGS/ is not used as Charges are translated to field </w:t>
      </w:r>
      <w:r w:rsidR="00F61EFC">
        <w:rPr>
          <w:rFonts w:ascii="Arial" w:eastAsia="Arial" w:hAnsi="Arial" w:cs="Arial"/>
        </w:rPr>
        <w:t>71F or 71G using</w:t>
      </w:r>
      <w:r>
        <w:rPr>
          <w:rFonts w:ascii="Arial" w:eastAsia="Arial" w:hAnsi="Arial" w:cs="Arial"/>
        </w:rPr>
        <w:t xml:space="preserve"> another </w:t>
      </w:r>
      <w:r w:rsidR="005A37AC">
        <w:rPr>
          <w:rFonts w:ascii="Arial" w:eastAsia="Arial" w:hAnsi="Arial" w:cs="Arial"/>
        </w:rPr>
        <w:t xml:space="preserve"> </w:t>
      </w:r>
      <w:r>
        <w:rPr>
          <w:rFonts w:ascii="Arial" w:eastAsia="Arial" w:hAnsi="Arial" w:cs="Arial"/>
        </w:rPr>
        <w:t>function</w:t>
      </w:r>
    </w:p>
    <w:p w14:paraId="166893EB" w14:textId="5643F79E" w:rsidR="00BC2663" w:rsidRDefault="00BC2663" w:rsidP="005A37AC">
      <w:pPr>
        <w:tabs>
          <w:tab w:val="left" w:pos="900"/>
          <w:tab w:val="left" w:pos="990"/>
        </w:tabs>
        <w:spacing w:after="7"/>
        <w:ind w:left="850" w:right="157" w:firstLine="0"/>
        <w:rPr>
          <w:rFonts w:ascii="Arial" w:eastAsia="Arial" w:hAnsi="Arial" w:cs="Arial"/>
        </w:rPr>
      </w:pPr>
    </w:p>
    <w:p w14:paraId="087F4251" w14:textId="2AE81651" w:rsidR="00BC2663" w:rsidRDefault="00BC2663" w:rsidP="005A37AC">
      <w:pPr>
        <w:tabs>
          <w:tab w:val="left" w:pos="900"/>
          <w:tab w:val="left" w:pos="990"/>
        </w:tabs>
        <w:spacing w:after="7"/>
        <w:ind w:left="850" w:right="157" w:firstLine="0"/>
        <w:rPr>
          <w:rFonts w:ascii="Arial" w:eastAsia="Arial" w:hAnsi="Arial" w:cs="Arial"/>
        </w:rPr>
      </w:pPr>
      <w:r>
        <w:rPr>
          <w:rFonts w:ascii="Arial" w:eastAsia="Arial" w:hAnsi="Arial" w:cs="Arial"/>
        </w:rPr>
        <w:t xml:space="preserve">-Line 5 </w:t>
      </w:r>
      <w:r w:rsidRPr="00BC2663">
        <w:rPr>
          <w:rFonts w:ascii="Arial" w:eastAsia="Arial" w:hAnsi="Arial" w:cs="Arial"/>
          <w:u w:val="single"/>
        </w:rPr>
        <w:t>in MT202</w:t>
      </w:r>
      <w:r w:rsidR="003B32EF">
        <w:rPr>
          <w:rFonts w:ascii="Arial" w:eastAsia="Arial" w:hAnsi="Arial" w:cs="Arial"/>
          <w:u w:val="single"/>
        </w:rPr>
        <w:t xml:space="preserve"> 205</w:t>
      </w:r>
      <w:r>
        <w:rPr>
          <w:rFonts w:ascii="Arial" w:eastAsia="Arial" w:hAnsi="Arial" w:cs="Arial"/>
        </w:rPr>
        <w:t xml:space="preserve"> : /CHGS/ is used to contain the total of MX Charge Amounts</w:t>
      </w:r>
    </w:p>
    <w:p w14:paraId="3EA9D289" w14:textId="1325231B" w:rsidR="005A37AC" w:rsidRDefault="005A37AC" w:rsidP="005A37AC">
      <w:pPr>
        <w:tabs>
          <w:tab w:val="left" w:pos="900"/>
          <w:tab w:val="left" w:pos="990"/>
        </w:tabs>
        <w:spacing w:after="7"/>
        <w:ind w:left="850" w:right="157" w:firstLine="0"/>
        <w:rPr>
          <w:rFonts w:ascii="Arial" w:eastAsia="Arial" w:hAnsi="Arial" w:cs="Arial"/>
        </w:rPr>
      </w:pPr>
    </w:p>
    <w:p w14:paraId="12C080B4" w14:textId="32D4FA6D" w:rsidR="005A37AC" w:rsidRDefault="005A37AC" w:rsidP="005A37AC">
      <w:pPr>
        <w:tabs>
          <w:tab w:val="left" w:pos="900"/>
          <w:tab w:val="left" w:pos="990"/>
        </w:tabs>
        <w:spacing w:after="7"/>
        <w:ind w:left="850" w:right="157" w:firstLine="0"/>
        <w:rPr>
          <w:rFonts w:ascii="Arial" w:eastAsia="Arial" w:hAnsi="Arial" w:cs="Arial"/>
        </w:rPr>
      </w:pPr>
      <w:r>
        <w:rPr>
          <w:rFonts w:ascii="Arial" w:eastAsia="Arial" w:hAnsi="Arial" w:cs="Arial"/>
        </w:rPr>
        <w:t>-Line 6 : /TEXT/29x : narrative description that can be contin</w:t>
      </w:r>
      <w:r w:rsidR="00CB260A">
        <w:rPr>
          <w:rFonts w:ascii="Arial" w:eastAsia="Arial" w:hAnsi="Arial" w:cs="Arial"/>
        </w:rPr>
        <w:t>u</w:t>
      </w:r>
      <w:r>
        <w:rPr>
          <w:rFonts w:ascii="Arial" w:eastAsia="Arial" w:hAnsi="Arial" w:cs="Arial"/>
        </w:rPr>
        <w:t>ed on next line starting with “//”</w:t>
      </w:r>
    </w:p>
    <w:p w14:paraId="7F9D52F9" w14:textId="3F29BF48" w:rsidR="00803C31" w:rsidRDefault="00803C31" w:rsidP="00803C31">
      <w:pPr>
        <w:tabs>
          <w:tab w:val="left" w:pos="720"/>
          <w:tab w:val="left" w:pos="900"/>
          <w:tab w:val="left" w:pos="990"/>
        </w:tabs>
        <w:spacing w:after="7"/>
        <w:ind w:left="0" w:right="157" w:firstLine="0"/>
        <w:rPr>
          <w:rFonts w:ascii="Arial" w:eastAsia="Arial" w:hAnsi="Arial" w:cs="Arial"/>
        </w:rPr>
      </w:pPr>
    </w:p>
    <w:p w14:paraId="3F9BF4CA" w14:textId="3F963025" w:rsidR="00D34038" w:rsidRDefault="00D34038" w:rsidP="00D34038">
      <w:pPr>
        <w:tabs>
          <w:tab w:val="left" w:pos="180"/>
          <w:tab w:val="left" w:pos="720"/>
          <w:tab w:val="left" w:pos="900"/>
          <w:tab w:val="left" w:pos="990"/>
        </w:tabs>
        <w:spacing w:after="7"/>
        <w:ind w:left="0" w:right="-892" w:firstLine="0"/>
        <w:rPr>
          <w:rFonts w:ascii="Arial" w:eastAsia="Arial" w:hAnsi="Arial" w:cs="Arial"/>
        </w:rPr>
      </w:pPr>
      <w:r>
        <w:rPr>
          <w:rFonts w:ascii="Arial" w:eastAsia="Arial" w:hAnsi="Arial" w:cs="Arial"/>
        </w:rPr>
        <w:t xml:space="preserve">             The function also handles the translation of the specific structure with MX Reason code is “NARR” </w:t>
      </w:r>
    </w:p>
    <w:p w14:paraId="7FC1DA4C" w14:textId="3824952C" w:rsidR="00D34038" w:rsidRDefault="00D34038" w:rsidP="00D34038">
      <w:pPr>
        <w:tabs>
          <w:tab w:val="left" w:pos="720"/>
          <w:tab w:val="left" w:pos="810"/>
          <w:tab w:val="left" w:pos="900"/>
          <w:tab w:val="left" w:pos="990"/>
        </w:tabs>
        <w:spacing w:after="7"/>
        <w:ind w:left="720" w:right="-892" w:firstLine="0"/>
        <w:rPr>
          <w:rFonts w:ascii="Arial" w:eastAsia="Arial" w:hAnsi="Arial" w:cs="Arial"/>
        </w:rPr>
      </w:pPr>
      <w:r>
        <w:rPr>
          <w:rFonts w:ascii="Arial" w:eastAsia="Arial" w:hAnsi="Arial" w:cs="Arial"/>
        </w:rPr>
        <w:t xml:space="preserve"> And </w:t>
      </w:r>
      <w:r w:rsidR="00A0071F">
        <w:rPr>
          <w:rFonts w:ascii="Arial" w:eastAsia="Arial" w:hAnsi="Arial" w:cs="Arial"/>
        </w:rPr>
        <w:t>MX A</w:t>
      </w:r>
      <w:r>
        <w:rPr>
          <w:rFonts w:ascii="Arial" w:eastAsia="Arial" w:hAnsi="Arial" w:cs="Arial"/>
        </w:rPr>
        <w:t xml:space="preserve">dditional </w:t>
      </w:r>
      <w:r w:rsidR="00A0071F">
        <w:rPr>
          <w:rFonts w:ascii="Arial" w:eastAsia="Arial" w:hAnsi="Arial" w:cs="Arial"/>
        </w:rPr>
        <w:t>I</w:t>
      </w:r>
      <w:r>
        <w:rPr>
          <w:rFonts w:ascii="Arial" w:eastAsia="Arial" w:hAnsi="Arial" w:cs="Arial"/>
        </w:rPr>
        <w:t>nformation has the structure “MTReasonCode[/AdditionalInformation]” which  comes from a previous translation MT to MX when the MTReasonCode has no MX equivalent (refer to function MT_To_MXReturn72)</w:t>
      </w:r>
      <w:r w:rsidR="00A0071F">
        <w:rPr>
          <w:rFonts w:ascii="Arial" w:eastAsia="Arial" w:hAnsi="Arial" w:cs="Arial"/>
        </w:rPr>
        <w:t xml:space="preserve">. </w:t>
      </w:r>
    </w:p>
    <w:p w14:paraId="1E5E2A7B" w14:textId="0870277C" w:rsidR="00CE09EC" w:rsidRPr="00014E37" w:rsidRDefault="00BC2663" w:rsidP="000C0E7A">
      <w:pPr>
        <w:tabs>
          <w:tab w:val="left" w:pos="720"/>
          <w:tab w:val="left" w:pos="900"/>
          <w:tab w:val="left" w:pos="990"/>
        </w:tabs>
        <w:spacing w:after="7"/>
        <w:ind w:left="0" w:right="157" w:firstLine="0"/>
        <w:rPr>
          <w:rFonts w:ascii="Arial" w:eastAsia="Arial" w:hAnsi="Arial" w:cs="Arial"/>
        </w:rPr>
      </w:pPr>
      <w:r>
        <w:rPr>
          <w:rFonts w:ascii="Arial" w:eastAsia="Arial" w:hAnsi="Arial" w:cs="Arial"/>
        </w:rPr>
        <w:t xml:space="preserve">               </w:t>
      </w:r>
    </w:p>
    <w:p w14:paraId="1D905FE4" w14:textId="77777777" w:rsidR="00CE09EC" w:rsidRDefault="00CE09EC" w:rsidP="00CE09EC">
      <w:pPr>
        <w:tabs>
          <w:tab w:val="left" w:pos="540"/>
          <w:tab w:val="left" w:pos="630"/>
        </w:tabs>
        <w:spacing w:after="95"/>
        <w:ind w:left="419" w:right="157" w:hanging="509"/>
      </w:pPr>
      <w:r>
        <w:rPr>
          <w:rFonts w:ascii="Arial" w:eastAsia="Arial" w:hAnsi="Arial" w:cs="Arial"/>
          <w:b/>
        </w:rPr>
        <w:t xml:space="preserve">            Format </w:t>
      </w:r>
    </w:p>
    <w:p w14:paraId="46BB71F0" w14:textId="15555893" w:rsidR="00CE09EC" w:rsidRPr="00393BD1" w:rsidRDefault="003E15A3" w:rsidP="00CE09EC">
      <w:pPr>
        <w:spacing w:after="95"/>
        <w:ind w:left="0" w:right="157" w:firstLine="0"/>
      </w:pPr>
      <w:r>
        <w:rPr>
          <w:rFonts w:ascii="Arial" w:eastAsia="Arial" w:hAnsi="Arial" w:cs="Arial"/>
        </w:rPr>
        <w:t xml:space="preserve">           MX_To_MT72RETN</w:t>
      </w:r>
      <w:r w:rsidR="00CE09EC" w:rsidRPr="00B629C0">
        <w:rPr>
          <w:rFonts w:ascii="Arial" w:eastAsia="Arial" w:hAnsi="Arial" w:cs="Arial"/>
        </w:rPr>
        <w:t xml:space="preserve"> </w:t>
      </w:r>
      <w:r>
        <w:rPr>
          <w:rFonts w:ascii="Arial" w:eastAsia="Arial" w:hAnsi="Arial" w:cs="Arial"/>
        </w:rPr>
        <w:t>(</w:t>
      </w:r>
      <w:r w:rsidR="00042C3A">
        <w:rPr>
          <w:rFonts w:ascii="Arial" w:eastAsia="Arial" w:hAnsi="Arial" w:cs="Arial"/>
        </w:rPr>
        <w:t>MXReturnReasonInformation, MXTransactionInformation</w:t>
      </w:r>
      <w:r w:rsidR="00BC2663">
        <w:rPr>
          <w:rFonts w:ascii="Arial" w:eastAsia="Arial" w:hAnsi="Arial" w:cs="Arial"/>
        </w:rPr>
        <w:t>, MTType</w:t>
      </w:r>
      <w:r w:rsidR="00042C3A">
        <w:rPr>
          <w:rFonts w:ascii="Arial" w:eastAsia="Arial" w:hAnsi="Arial" w:cs="Arial"/>
        </w:rPr>
        <w:t>; MT72</w:t>
      </w:r>
      <w:r w:rsidR="00CE09EC">
        <w:rPr>
          <w:rFonts w:ascii="Arial" w:eastAsia="Arial" w:hAnsi="Arial" w:cs="Arial"/>
        </w:rPr>
        <w:t>)</w:t>
      </w:r>
    </w:p>
    <w:p w14:paraId="200EE24D" w14:textId="77777777" w:rsidR="00CE09EC" w:rsidRDefault="00CE09EC" w:rsidP="00CE09EC">
      <w:pPr>
        <w:spacing w:after="0"/>
        <w:ind w:left="860" w:right="157" w:hanging="7"/>
      </w:pPr>
    </w:p>
    <w:p w14:paraId="760C5CD7" w14:textId="77777777" w:rsidR="00CE09EC" w:rsidRDefault="00CE09EC" w:rsidP="00CE09EC">
      <w:pPr>
        <w:spacing w:after="95"/>
        <w:ind w:left="0" w:right="157" w:hanging="7"/>
        <w:rPr>
          <w:rFonts w:ascii="Arial" w:eastAsia="Arial" w:hAnsi="Arial" w:cs="Arial"/>
          <w:b/>
        </w:rPr>
      </w:pPr>
      <w:r>
        <w:rPr>
          <w:rFonts w:ascii="Arial" w:eastAsia="Arial" w:hAnsi="Arial" w:cs="Arial"/>
          <w:b/>
        </w:rPr>
        <w:t xml:space="preserve">          Input </w:t>
      </w:r>
    </w:p>
    <w:p w14:paraId="53529F23" w14:textId="44548120" w:rsidR="00CE09EC" w:rsidRDefault="00042C3A" w:rsidP="00CE09EC">
      <w:pPr>
        <w:spacing w:after="95"/>
        <w:ind w:left="0" w:right="157" w:firstLine="0"/>
        <w:rPr>
          <w:rFonts w:ascii="Arial" w:eastAsia="Arial" w:hAnsi="Arial" w:cs="Arial"/>
        </w:rPr>
      </w:pPr>
      <w:r>
        <w:rPr>
          <w:rFonts w:ascii="Arial" w:eastAsia="Arial" w:hAnsi="Arial" w:cs="Arial"/>
        </w:rPr>
        <w:t xml:space="preserve">          </w:t>
      </w:r>
      <w:r w:rsidR="00CE09EC" w:rsidRPr="00B11AE4">
        <w:rPr>
          <w:rFonts w:ascii="Arial" w:eastAsia="Arial" w:hAnsi="Arial" w:cs="Arial"/>
        </w:rPr>
        <w:t xml:space="preserve"> </w:t>
      </w:r>
      <w:r>
        <w:rPr>
          <w:rFonts w:ascii="Arial" w:eastAsia="Arial" w:hAnsi="Arial" w:cs="Arial"/>
        </w:rPr>
        <w:t>MXReturnReasonInformation</w:t>
      </w:r>
      <w:r w:rsidR="00CE09EC">
        <w:rPr>
          <w:rFonts w:ascii="Arial" w:eastAsia="Arial" w:hAnsi="Arial" w:cs="Arial"/>
        </w:rPr>
        <w:t>: MX message ele</w:t>
      </w:r>
      <w:r>
        <w:rPr>
          <w:rFonts w:ascii="Arial" w:eastAsia="Arial" w:hAnsi="Arial" w:cs="Arial"/>
        </w:rPr>
        <w:t>ment typed PaymentReturnReason6</w:t>
      </w:r>
    </w:p>
    <w:p w14:paraId="78EA82C3" w14:textId="34A24BC7" w:rsidR="00042C3A" w:rsidRDefault="00042C3A" w:rsidP="00CE09EC">
      <w:pPr>
        <w:spacing w:after="95"/>
        <w:ind w:left="0" w:right="157" w:firstLine="0"/>
        <w:rPr>
          <w:rFonts w:ascii="Arial" w:eastAsia="Arial" w:hAnsi="Arial" w:cs="Arial"/>
        </w:rPr>
      </w:pPr>
      <w:r>
        <w:rPr>
          <w:rFonts w:ascii="Arial" w:eastAsia="Arial" w:hAnsi="Arial" w:cs="Arial"/>
        </w:rPr>
        <w:t xml:space="preserve">           MXTransactionInformation:</w:t>
      </w:r>
      <w:r w:rsidRPr="00042C3A">
        <w:rPr>
          <w:rFonts w:ascii="Arial" w:eastAsia="Arial" w:hAnsi="Arial" w:cs="Arial"/>
        </w:rPr>
        <w:t xml:space="preserve"> </w:t>
      </w:r>
      <w:r>
        <w:rPr>
          <w:rFonts w:ascii="Arial" w:eastAsia="Arial" w:hAnsi="Arial" w:cs="Arial"/>
        </w:rPr>
        <w:t>MX message element typed PaymentTransaction112</w:t>
      </w:r>
    </w:p>
    <w:p w14:paraId="5141EB22" w14:textId="5146EB69" w:rsidR="00BC2663" w:rsidRDefault="000475B5" w:rsidP="0003361B">
      <w:pPr>
        <w:spacing w:after="95"/>
        <w:ind w:left="630" w:right="157" w:firstLine="0"/>
        <w:rPr>
          <w:rFonts w:ascii="Arial" w:eastAsia="Arial" w:hAnsi="Arial" w:cs="Arial"/>
        </w:rPr>
      </w:pPr>
      <w:r>
        <w:rPr>
          <w:rFonts w:ascii="Arial" w:eastAsia="Arial" w:hAnsi="Arial" w:cs="Arial"/>
        </w:rPr>
        <w:t xml:space="preserve">MTType : </w:t>
      </w:r>
      <w:r w:rsidR="00BC2663">
        <w:rPr>
          <w:rFonts w:ascii="Arial" w:eastAsia="Arial" w:hAnsi="Arial" w:cs="Arial"/>
        </w:rPr>
        <w:t>type of th</w:t>
      </w:r>
      <w:r w:rsidR="00964914">
        <w:rPr>
          <w:rFonts w:ascii="Arial" w:eastAsia="Arial" w:hAnsi="Arial" w:cs="Arial"/>
        </w:rPr>
        <w:t>e output message {</w:t>
      </w:r>
      <w:r w:rsidR="000218DA">
        <w:rPr>
          <w:rFonts w:ascii="Arial" w:eastAsia="Arial" w:hAnsi="Arial" w:cs="Arial"/>
        </w:rPr>
        <w:t>MT</w:t>
      </w:r>
      <w:r w:rsidR="00964914">
        <w:rPr>
          <w:rFonts w:ascii="Arial" w:eastAsia="Arial" w:hAnsi="Arial" w:cs="Arial"/>
        </w:rPr>
        <w:t>1,</w:t>
      </w:r>
      <w:r w:rsidR="000218DA">
        <w:rPr>
          <w:rFonts w:ascii="Arial" w:eastAsia="Arial" w:hAnsi="Arial" w:cs="Arial"/>
        </w:rPr>
        <w:t>MT</w:t>
      </w:r>
      <w:r w:rsidR="00964914">
        <w:rPr>
          <w:rFonts w:ascii="Arial" w:eastAsia="Arial" w:hAnsi="Arial" w:cs="Arial"/>
        </w:rPr>
        <w:t>2}</w:t>
      </w:r>
      <w:r w:rsidR="0003361B">
        <w:rPr>
          <w:rFonts w:ascii="Arial" w:eastAsia="Arial" w:hAnsi="Arial" w:cs="Arial"/>
        </w:rPr>
        <w:t xml:space="preserve"> where MT1 means category 1 and MT2 means category 2</w:t>
      </w:r>
    </w:p>
    <w:p w14:paraId="23AFE572" w14:textId="77777777" w:rsidR="00CE09EC" w:rsidRPr="00B11AE4" w:rsidRDefault="00CE09EC" w:rsidP="00CE09EC">
      <w:pPr>
        <w:spacing w:after="95"/>
        <w:ind w:left="0" w:right="157" w:firstLine="0"/>
        <w:rPr>
          <w:rFonts w:ascii="Arial" w:eastAsia="Arial" w:hAnsi="Arial" w:cs="Arial"/>
        </w:rPr>
      </w:pPr>
    </w:p>
    <w:p w14:paraId="2E021730" w14:textId="77777777" w:rsidR="00CE09EC" w:rsidRDefault="00CE09EC" w:rsidP="00CE09EC">
      <w:pPr>
        <w:tabs>
          <w:tab w:val="left" w:pos="450"/>
          <w:tab w:val="left" w:pos="540"/>
        </w:tabs>
        <w:spacing w:after="95"/>
        <w:ind w:left="0" w:right="157" w:firstLine="0"/>
        <w:rPr>
          <w:rFonts w:ascii="Arial" w:eastAsia="Arial" w:hAnsi="Arial" w:cs="Arial"/>
          <w:b/>
        </w:rPr>
      </w:pPr>
      <w:r>
        <w:rPr>
          <w:rFonts w:ascii="Arial" w:eastAsia="Arial" w:hAnsi="Arial" w:cs="Arial"/>
          <w:b/>
        </w:rPr>
        <w:t xml:space="preserve">          Output </w:t>
      </w:r>
    </w:p>
    <w:p w14:paraId="21405EF0" w14:textId="7B3B37C1" w:rsidR="00CE09EC" w:rsidRPr="00B11AE4" w:rsidRDefault="0061757E" w:rsidP="00CE09EC">
      <w:pPr>
        <w:spacing w:after="95"/>
        <w:ind w:left="0" w:right="157" w:firstLine="0"/>
        <w:rPr>
          <w:rFonts w:ascii="Arial" w:eastAsia="Arial" w:hAnsi="Arial" w:cs="Arial"/>
        </w:rPr>
      </w:pPr>
      <w:r>
        <w:rPr>
          <w:rFonts w:ascii="Arial" w:eastAsia="Arial" w:hAnsi="Arial" w:cs="Arial"/>
        </w:rPr>
        <w:t xml:space="preserve">           MT72</w:t>
      </w:r>
      <w:r w:rsidR="00CE09EC" w:rsidRPr="00B11AE4">
        <w:rPr>
          <w:rFonts w:ascii="Arial" w:eastAsia="Arial" w:hAnsi="Arial" w:cs="Arial"/>
        </w:rPr>
        <w:t xml:space="preserve"> : </w:t>
      </w:r>
      <w:r>
        <w:rPr>
          <w:rFonts w:ascii="Arial" w:eastAsia="Arial" w:hAnsi="Arial" w:cs="Arial"/>
        </w:rPr>
        <w:t>field with structure of field 72 (6</w:t>
      </w:r>
      <w:r w:rsidR="00CE09EC">
        <w:rPr>
          <w:rFonts w:ascii="Arial" w:eastAsia="Arial" w:hAnsi="Arial" w:cs="Arial"/>
        </w:rPr>
        <w:t xml:space="preserve"> lines</w:t>
      </w:r>
      <w:r>
        <w:rPr>
          <w:rFonts w:ascii="Arial" w:eastAsia="Arial" w:hAnsi="Arial" w:cs="Arial"/>
        </w:rPr>
        <w:t xml:space="preserve"> of 35</w:t>
      </w:r>
      <w:r w:rsidR="00CE09EC">
        <w:rPr>
          <w:rFonts w:ascii="Arial" w:eastAsia="Arial" w:hAnsi="Arial" w:cs="Arial"/>
        </w:rPr>
        <w:t xml:space="preserve"> characters</w:t>
      </w:r>
      <w:r>
        <w:rPr>
          <w:rFonts w:ascii="Arial" w:eastAsia="Arial" w:hAnsi="Arial" w:cs="Arial"/>
        </w:rPr>
        <w:t xml:space="preserve">, see MT103 </w:t>
      </w:r>
      <w:r w:rsidR="00042722">
        <w:rPr>
          <w:rFonts w:ascii="Arial" w:eastAsia="Arial" w:hAnsi="Arial" w:cs="Arial"/>
        </w:rPr>
        <w:t>/</w:t>
      </w:r>
      <w:r>
        <w:rPr>
          <w:rFonts w:ascii="Arial" w:eastAsia="Arial" w:hAnsi="Arial" w:cs="Arial"/>
        </w:rPr>
        <w:t>RETN</w:t>
      </w:r>
      <w:r w:rsidR="00042722">
        <w:rPr>
          <w:rFonts w:ascii="Arial" w:eastAsia="Arial" w:hAnsi="Arial" w:cs="Arial"/>
        </w:rPr>
        <w:t>/</w:t>
      </w:r>
      <w:r w:rsidR="00CE09EC">
        <w:rPr>
          <w:rFonts w:ascii="Arial" w:eastAsia="Arial" w:hAnsi="Arial" w:cs="Arial"/>
        </w:rPr>
        <w:t>)</w:t>
      </w:r>
    </w:p>
    <w:p w14:paraId="3D86D024" w14:textId="77777777" w:rsidR="00CE09EC" w:rsidRPr="008A473A" w:rsidRDefault="00CE09EC" w:rsidP="00CE09EC">
      <w:pPr>
        <w:spacing w:after="112" w:line="249" w:lineRule="auto"/>
        <w:ind w:left="0" w:right="15" w:firstLine="0"/>
        <w:rPr>
          <w:rFonts w:ascii="Arial" w:hAnsi="Arial" w:cs="Arial"/>
        </w:rPr>
      </w:pPr>
      <w:r w:rsidRPr="008A473A">
        <w:rPr>
          <w:rFonts w:ascii="Arial" w:hAnsi="Arial" w:cs="Arial"/>
        </w:rPr>
        <w:t xml:space="preserve">         </w:t>
      </w:r>
      <w:r>
        <w:rPr>
          <w:rFonts w:ascii="Arial" w:hAnsi="Arial" w:cs="Arial"/>
        </w:rPr>
        <w:t xml:space="preserve">       </w:t>
      </w:r>
    </w:p>
    <w:p w14:paraId="77EBBC55" w14:textId="77777777" w:rsidR="00CE09EC" w:rsidRDefault="00CE09EC" w:rsidP="00CE09EC">
      <w:pPr>
        <w:spacing w:after="95"/>
        <w:ind w:left="0" w:right="157" w:firstLine="0"/>
        <w:rPr>
          <w:rFonts w:ascii="Arial" w:eastAsia="Arial" w:hAnsi="Arial" w:cs="Arial"/>
          <w:b/>
        </w:rPr>
      </w:pPr>
      <w:r>
        <w:rPr>
          <w:rFonts w:ascii="Arial" w:eastAsia="Arial" w:hAnsi="Arial" w:cs="Arial"/>
          <w:b/>
        </w:rPr>
        <w:t xml:space="preserve">          Preconditions </w:t>
      </w:r>
    </w:p>
    <w:p w14:paraId="29A4FF1E" w14:textId="77777777" w:rsidR="00CE09EC" w:rsidRPr="00B157AA" w:rsidRDefault="00CE09EC" w:rsidP="00CE09EC">
      <w:pPr>
        <w:spacing w:after="95"/>
        <w:ind w:left="0" w:right="157" w:firstLine="0"/>
        <w:rPr>
          <w:rFonts w:ascii="Arial" w:eastAsia="Arial" w:hAnsi="Arial" w:cs="Arial"/>
        </w:rPr>
      </w:pPr>
      <w:r>
        <w:rPr>
          <w:rFonts w:ascii="Arial" w:eastAsia="Arial" w:hAnsi="Arial" w:cs="Arial"/>
        </w:rPr>
        <w:t xml:space="preserve">            None</w:t>
      </w:r>
    </w:p>
    <w:p w14:paraId="39DBEDA7" w14:textId="77777777" w:rsidR="00CE09EC" w:rsidRDefault="00CE09EC" w:rsidP="00CE09EC">
      <w:pPr>
        <w:ind w:left="0" w:right="-137" w:firstLine="0"/>
        <w:rPr>
          <w:b/>
        </w:rPr>
      </w:pPr>
    </w:p>
    <w:p w14:paraId="4538EBA5" w14:textId="77777777" w:rsidR="00CE09EC" w:rsidRDefault="00CE09EC" w:rsidP="00CE09EC">
      <w:pPr>
        <w:spacing w:after="7"/>
        <w:ind w:left="0" w:right="157" w:firstLine="0"/>
        <w:rPr>
          <w:rFonts w:ascii="Arial" w:eastAsia="Arial" w:hAnsi="Arial" w:cs="Arial"/>
          <w:b/>
        </w:rPr>
      </w:pPr>
      <w:r>
        <w:rPr>
          <w:rFonts w:ascii="Arial" w:eastAsia="Arial" w:hAnsi="Arial" w:cs="Arial"/>
          <w:b/>
        </w:rPr>
        <w:t xml:space="preserve">          Formal description </w:t>
      </w:r>
    </w:p>
    <w:p w14:paraId="33B4F9D3" w14:textId="77777777" w:rsidR="00CE09EC" w:rsidRDefault="00CE09EC" w:rsidP="00CE09EC">
      <w:pPr>
        <w:spacing w:after="7"/>
        <w:ind w:left="0" w:right="157" w:firstLine="0"/>
        <w:rPr>
          <w:rFonts w:ascii="Arial" w:eastAsia="Arial" w:hAnsi="Arial" w:cs="Arial"/>
          <w:b/>
        </w:rPr>
      </w:pPr>
    </w:p>
    <w:p w14:paraId="40E0E82C" w14:textId="1672D5A4" w:rsidR="00CE09EC" w:rsidRDefault="004F3064" w:rsidP="00CE09EC">
      <w:pPr>
        <w:spacing w:after="7"/>
        <w:ind w:left="0" w:right="157" w:firstLine="0"/>
        <w:rPr>
          <w:rFonts w:eastAsia="Arial"/>
        </w:rPr>
      </w:pPr>
      <w:r>
        <w:rPr>
          <w:rFonts w:eastAsia="Arial"/>
        </w:rPr>
        <w:t xml:space="preserve">     </w:t>
      </w:r>
      <w:r w:rsidR="00CE09EC" w:rsidRPr="005637E7">
        <w:rPr>
          <w:rFonts w:eastAsia="Arial"/>
        </w:rPr>
        <w:t>/* Local variables</w:t>
      </w:r>
    </w:p>
    <w:p w14:paraId="7FC59B19" w14:textId="0E14C517" w:rsidR="004F3064" w:rsidRDefault="004F3064" w:rsidP="00CB260A">
      <w:pPr>
        <w:spacing w:after="7"/>
        <w:ind w:left="720" w:right="157" w:firstLine="0"/>
        <w:rPr>
          <w:rFonts w:eastAsia="Arial"/>
        </w:rPr>
      </w:pPr>
      <w:r>
        <w:rPr>
          <w:rFonts w:eastAsia="Arial"/>
        </w:rPr>
        <w:t>MXReasonCode, MXAdditionalInformation</w:t>
      </w:r>
      <w:r w:rsidR="00BA0F01">
        <w:rPr>
          <w:rFonts w:eastAsia="Arial"/>
        </w:rPr>
        <w:t>, NarrativeLeft</w:t>
      </w:r>
      <w:r w:rsidR="00CB260A">
        <w:rPr>
          <w:rFonts w:eastAsia="Arial"/>
        </w:rPr>
        <w:t>,</w:t>
      </w:r>
      <w:r w:rsidR="00CB260A" w:rsidRPr="00CB260A">
        <w:rPr>
          <w:rFonts w:eastAsia="Arial"/>
        </w:rPr>
        <w:t xml:space="preserve"> </w:t>
      </w:r>
      <w:r w:rsidR="00CB260A">
        <w:rPr>
          <w:rFonts w:eastAsia="Arial"/>
        </w:rPr>
        <w:t xml:space="preserve">    MTReasonCode</w:t>
      </w:r>
      <w:r>
        <w:rPr>
          <w:rFonts w:eastAsia="Arial"/>
        </w:rPr>
        <w:t>: string</w:t>
      </w:r>
    </w:p>
    <w:p w14:paraId="008947A3" w14:textId="262F31D8" w:rsidR="00E97D2A" w:rsidRDefault="0047793E" w:rsidP="00CE09EC">
      <w:pPr>
        <w:spacing w:after="7"/>
        <w:ind w:left="0" w:right="157" w:firstLine="0"/>
        <w:rPr>
          <w:rFonts w:eastAsia="Arial"/>
        </w:rPr>
      </w:pPr>
      <w:r>
        <w:rPr>
          <w:rFonts w:eastAsia="Arial"/>
        </w:rPr>
        <w:lastRenderedPageBreak/>
        <w:t xml:space="preserve">    </w:t>
      </w:r>
      <w:r w:rsidR="007D2E8F">
        <w:rPr>
          <w:rFonts w:eastAsia="Arial"/>
        </w:rPr>
        <w:t xml:space="preserve"> </w:t>
      </w:r>
      <w:r>
        <w:rPr>
          <w:rFonts w:eastAsia="Arial"/>
        </w:rPr>
        <w:t xml:space="preserve"> MTLine[]</w:t>
      </w:r>
      <w:r w:rsidR="00E97D2A">
        <w:rPr>
          <w:rFonts w:eastAsia="Arial"/>
        </w:rPr>
        <w:t xml:space="preserve">: </w:t>
      </w:r>
      <w:r>
        <w:rPr>
          <w:rFonts w:eastAsia="Arial"/>
        </w:rPr>
        <w:t xml:space="preserve">table of </w:t>
      </w:r>
      <w:r w:rsidR="00E97D2A">
        <w:rPr>
          <w:rFonts w:eastAsia="Arial"/>
        </w:rPr>
        <w:t>string</w:t>
      </w:r>
    </w:p>
    <w:p w14:paraId="3185AA98" w14:textId="70D26BC6" w:rsidR="00576101" w:rsidRDefault="00576101" w:rsidP="00CE09EC">
      <w:pPr>
        <w:spacing w:after="7"/>
        <w:ind w:left="0" w:right="157" w:firstLine="0"/>
        <w:rPr>
          <w:rFonts w:eastAsia="Arial"/>
        </w:rPr>
      </w:pPr>
      <w:r>
        <w:rPr>
          <w:rFonts w:eastAsia="Arial"/>
        </w:rPr>
        <w:t xml:space="preserve">    </w:t>
      </w:r>
      <w:r w:rsidR="007D2E8F">
        <w:rPr>
          <w:rFonts w:eastAsia="Arial"/>
        </w:rPr>
        <w:t xml:space="preserve"> </w:t>
      </w:r>
      <w:r>
        <w:rPr>
          <w:rFonts w:eastAsia="Arial"/>
        </w:rPr>
        <w:t xml:space="preserve"> IsInstructionID</w:t>
      </w:r>
      <w:r w:rsidR="009D7032">
        <w:rPr>
          <w:rFonts w:eastAsia="Arial"/>
        </w:rPr>
        <w:t>, IsNARRSpecificScenario</w:t>
      </w:r>
      <w:r>
        <w:rPr>
          <w:rFonts w:eastAsia="Arial"/>
        </w:rPr>
        <w:t xml:space="preserve"> : </w:t>
      </w:r>
      <w:r w:rsidR="00BA0F01">
        <w:rPr>
          <w:rFonts w:eastAsia="Arial"/>
        </w:rPr>
        <w:t>Boolean</w:t>
      </w:r>
    </w:p>
    <w:p w14:paraId="03959FB4" w14:textId="639546BF" w:rsidR="007C433D" w:rsidRDefault="007C433D" w:rsidP="00CE09EC">
      <w:pPr>
        <w:spacing w:after="7"/>
        <w:ind w:left="0" w:right="157" w:firstLine="0"/>
        <w:rPr>
          <w:rFonts w:eastAsia="Arial"/>
        </w:rPr>
      </w:pPr>
      <w:r>
        <w:t xml:space="preserve">   </w:t>
      </w:r>
      <w:r w:rsidR="007D2E8F">
        <w:t xml:space="preserve"> </w:t>
      </w:r>
      <w:r>
        <w:t xml:space="preserve">  </w:t>
      </w:r>
      <w:r w:rsidRPr="00E11359">
        <w:t>NumberOfEmptyLines</w:t>
      </w:r>
      <w:r>
        <w:t xml:space="preserve"> : integer</w:t>
      </w:r>
    </w:p>
    <w:p w14:paraId="498726FE" w14:textId="7CD8797F" w:rsidR="004F3064" w:rsidRDefault="00F57FF3" w:rsidP="00CE09EC">
      <w:pPr>
        <w:spacing w:after="7"/>
        <w:ind w:left="0" w:right="157" w:firstLine="0"/>
        <w:rPr>
          <w:rFonts w:eastAsia="Arial"/>
        </w:rPr>
      </w:pPr>
      <w:r>
        <w:rPr>
          <w:rFonts w:eastAsia="Arial"/>
        </w:rPr>
        <w:t xml:space="preserve">      </w:t>
      </w:r>
      <w:r w:rsidR="004F3064">
        <w:rPr>
          <w:rFonts w:eastAsia="Arial"/>
        </w:rPr>
        <w:t>*/</w:t>
      </w:r>
    </w:p>
    <w:p w14:paraId="45ABC6AA" w14:textId="361E7E37" w:rsidR="004F3064" w:rsidRDefault="004F3064" w:rsidP="00CE09EC">
      <w:pPr>
        <w:spacing w:after="7"/>
        <w:ind w:left="0" w:right="157" w:firstLine="0"/>
        <w:rPr>
          <w:rFonts w:eastAsia="Arial"/>
        </w:rPr>
      </w:pPr>
    </w:p>
    <w:p w14:paraId="4ADCCDEF" w14:textId="651D7305" w:rsidR="004F3064" w:rsidRDefault="004F3064" w:rsidP="00CE09EC">
      <w:pPr>
        <w:spacing w:after="7"/>
        <w:ind w:left="0" w:right="157" w:firstLine="0"/>
        <w:rPr>
          <w:rFonts w:eastAsia="Arial"/>
        </w:rPr>
      </w:pPr>
      <w:r>
        <w:rPr>
          <w:rFonts w:eastAsia="Arial"/>
        </w:rPr>
        <w:t xml:space="preserve">     /* Extract MX information */</w:t>
      </w:r>
    </w:p>
    <w:p w14:paraId="35D26860" w14:textId="7BE582E1" w:rsidR="004F3064" w:rsidRDefault="004F3064" w:rsidP="00CE09EC">
      <w:pPr>
        <w:spacing w:after="7"/>
        <w:ind w:left="0" w:right="157" w:firstLine="0"/>
        <w:rPr>
          <w:rFonts w:eastAsia="Arial"/>
        </w:rPr>
      </w:pPr>
    </w:p>
    <w:p w14:paraId="2EDADDB6" w14:textId="15D13EA1" w:rsidR="004F3064" w:rsidRDefault="004F3064" w:rsidP="00CE09EC">
      <w:pPr>
        <w:spacing w:after="7"/>
        <w:ind w:left="0" w:right="157" w:firstLine="0"/>
        <w:rPr>
          <w:rFonts w:eastAsia="Arial"/>
        </w:rPr>
      </w:pPr>
      <w:r>
        <w:rPr>
          <w:rFonts w:eastAsia="Arial"/>
        </w:rPr>
        <w:t xml:space="preserve">     MXReasonCode = </w:t>
      </w:r>
      <w:r w:rsidRPr="004F3064">
        <w:rPr>
          <w:rFonts w:eastAsia="Arial"/>
        </w:rPr>
        <w:t>MXReturnReasonInformation</w:t>
      </w:r>
      <w:r>
        <w:rPr>
          <w:rFonts w:eastAsia="Arial"/>
        </w:rPr>
        <w:t>.Reason.Code</w:t>
      </w:r>
    </w:p>
    <w:p w14:paraId="51DC41FD" w14:textId="77777777" w:rsidR="00D762D4" w:rsidRDefault="004F3064" w:rsidP="00CE09EC">
      <w:pPr>
        <w:spacing w:after="7"/>
        <w:ind w:left="0" w:right="157" w:firstLine="0"/>
        <w:rPr>
          <w:rFonts w:eastAsia="Arial"/>
        </w:rPr>
      </w:pPr>
      <w:r>
        <w:rPr>
          <w:rFonts w:eastAsia="Arial"/>
        </w:rPr>
        <w:t xml:space="preserve">     </w:t>
      </w:r>
    </w:p>
    <w:p w14:paraId="4B8C5A8C" w14:textId="77777777" w:rsidR="00AB271F" w:rsidRPr="00B74479" w:rsidRDefault="00AB271F" w:rsidP="00AB271F">
      <w:pPr>
        <w:tabs>
          <w:tab w:val="left" w:pos="90"/>
          <w:tab w:val="left" w:pos="180"/>
        </w:tabs>
        <w:ind w:left="0" w:right="-137" w:firstLine="0"/>
        <w:rPr>
          <w:rFonts w:eastAsia="Arial"/>
        </w:rPr>
      </w:pPr>
      <w:r w:rsidRPr="00B74479">
        <w:rPr>
          <w:b/>
        </w:rPr>
        <w:t>IF</w:t>
      </w:r>
      <w:r>
        <w:t xml:space="preserve"> </w:t>
      </w:r>
      <w:r w:rsidRPr="00DC4EDE">
        <w:rPr>
          <w:b/>
        </w:rPr>
        <w:t>Length</w:t>
      </w:r>
      <w:r w:rsidRPr="00B74479">
        <w:t>(</w:t>
      </w:r>
      <w:r w:rsidRPr="00B74479">
        <w:rPr>
          <w:rFonts w:eastAsia="Arial"/>
        </w:rPr>
        <w:t>MXReturnReasonInformation.AdditionalInformation[1]</w:t>
      </w:r>
      <w:r>
        <w:rPr>
          <w:rFonts w:eastAsia="Arial"/>
        </w:rPr>
        <w:t>) &gt; 0 THEN</w:t>
      </w:r>
    </w:p>
    <w:p w14:paraId="627A8C2B" w14:textId="77777777" w:rsidR="00AB271F" w:rsidRPr="00B74479" w:rsidRDefault="00AB271F" w:rsidP="00AB271F">
      <w:pPr>
        <w:ind w:left="0" w:right="-137" w:firstLine="0"/>
        <w:rPr>
          <w:rFonts w:eastAsia="Arial"/>
        </w:rPr>
      </w:pPr>
    </w:p>
    <w:p w14:paraId="12602943" w14:textId="77777777" w:rsidR="00AB271F" w:rsidRPr="00B74479" w:rsidRDefault="00AB271F" w:rsidP="00AB271F">
      <w:pPr>
        <w:ind w:left="0" w:right="-137" w:firstLine="0"/>
        <w:rPr>
          <w:rFonts w:eastAsia="Arial"/>
        </w:rPr>
      </w:pPr>
      <w:r w:rsidRPr="00B74479">
        <w:rPr>
          <w:rFonts w:eastAsia="Arial"/>
          <w:szCs w:val="20"/>
        </w:rPr>
        <w:t xml:space="preserve">MXAdditionalInformation = </w:t>
      </w:r>
      <w:r w:rsidRPr="00B74479">
        <w:rPr>
          <w:rFonts w:eastAsia="Arial"/>
        </w:rPr>
        <w:t>MXReturnReasonInformation.AdditionalInformation[1]</w:t>
      </w:r>
    </w:p>
    <w:p w14:paraId="0E1BA870" w14:textId="77777777" w:rsidR="00AB271F" w:rsidRPr="00B74479" w:rsidRDefault="00AB271F" w:rsidP="00AB271F">
      <w:pPr>
        <w:ind w:left="0" w:right="-137" w:firstLine="0"/>
        <w:rPr>
          <w:rFonts w:eastAsia="Arial"/>
        </w:rPr>
      </w:pPr>
    </w:p>
    <w:p w14:paraId="561993E6" w14:textId="77777777" w:rsidR="00AB271F" w:rsidRPr="00B74479" w:rsidRDefault="00AB271F" w:rsidP="00AB271F">
      <w:pPr>
        <w:tabs>
          <w:tab w:val="left" w:pos="270"/>
        </w:tabs>
        <w:ind w:left="0" w:right="-137" w:firstLine="0"/>
        <w:rPr>
          <w:rFonts w:eastAsia="Arial"/>
        </w:rPr>
      </w:pPr>
      <w:r w:rsidRPr="00B74479">
        <w:rPr>
          <w:rFonts w:eastAsia="Arial"/>
        </w:rPr>
        <w:t xml:space="preserve">  </w:t>
      </w:r>
      <w:r w:rsidRPr="00B74479">
        <w:rPr>
          <w:b/>
        </w:rPr>
        <w:t>IF</w:t>
      </w:r>
      <w:r>
        <w:t xml:space="preserve"> </w:t>
      </w:r>
      <w:r w:rsidRPr="00DC4EDE">
        <w:rPr>
          <w:b/>
        </w:rPr>
        <w:t>Length</w:t>
      </w:r>
      <w:r w:rsidRPr="00B74479">
        <w:t>(</w:t>
      </w:r>
      <w:r w:rsidRPr="00B74479">
        <w:rPr>
          <w:rFonts w:eastAsia="Arial"/>
        </w:rPr>
        <w:t>MXReturnReasonInformation.AdditionalInformation[2]) &gt; 0 THEN</w:t>
      </w:r>
    </w:p>
    <w:p w14:paraId="2E4BB5C6" w14:textId="77777777" w:rsidR="00AB271F" w:rsidRPr="00B74479" w:rsidRDefault="00AB271F" w:rsidP="00AB271F">
      <w:pPr>
        <w:ind w:left="0" w:right="-137" w:firstLine="0"/>
        <w:rPr>
          <w:rFonts w:eastAsia="Arial"/>
        </w:rPr>
      </w:pPr>
    </w:p>
    <w:p w14:paraId="298930E4" w14:textId="77777777" w:rsidR="00AB271F" w:rsidRPr="00B74479" w:rsidRDefault="00AB271F" w:rsidP="00AB271F">
      <w:pPr>
        <w:tabs>
          <w:tab w:val="left" w:pos="540"/>
        </w:tabs>
        <w:ind w:left="0" w:right="-137" w:firstLine="0"/>
        <w:rPr>
          <w:rFonts w:eastAsia="Arial"/>
        </w:rPr>
      </w:pPr>
      <w:r w:rsidRPr="00B74479">
        <w:rPr>
          <w:rFonts w:eastAsia="Arial"/>
        </w:rPr>
        <w:t xml:space="preserve">    </w:t>
      </w:r>
      <w:r w:rsidRPr="00B74479">
        <w:rPr>
          <w:rFonts w:eastAsia="Arial"/>
          <w:b/>
        </w:rPr>
        <w:t>IF</w:t>
      </w:r>
      <w:r w:rsidRPr="00B74479">
        <w:rPr>
          <w:rFonts w:eastAsia="Arial"/>
        </w:rPr>
        <w:t xml:space="preserve"> </w:t>
      </w:r>
      <w:r w:rsidRPr="00DC4EDE">
        <w:rPr>
          <w:b/>
        </w:rPr>
        <w:t>Length</w:t>
      </w:r>
      <w:r w:rsidRPr="00B74479">
        <w:t>(</w:t>
      </w:r>
      <w:r w:rsidRPr="00B74479">
        <w:rPr>
          <w:rFonts w:eastAsia="Arial"/>
        </w:rPr>
        <w:t>MXReturnReasonInformation.AdditionalInformation[1]) &gt; 104</w:t>
      </w:r>
    </w:p>
    <w:p w14:paraId="0F256B01" w14:textId="77777777" w:rsidR="00AB271F" w:rsidRPr="00B74479" w:rsidRDefault="00AB271F" w:rsidP="00AB271F">
      <w:pPr>
        <w:ind w:left="0" w:right="-137" w:firstLine="0"/>
        <w:rPr>
          <w:rFonts w:eastAsia="Arial"/>
        </w:rPr>
      </w:pPr>
      <w:r w:rsidRPr="00B74479">
        <w:rPr>
          <w:rFonts w:eastAsia="Arial"/>
        </w:rPr>
        <w:t xml:space="preserve">      /*</w:t>
      </w:r>
      <w:r>
        <w:rPr>
          <w:rFonts w:eastAsia="Arial"/>
        </w:rPr>
        <w:t xml:space="preserve"> A</w:t>
      </w:r>
      <w:r w:rsidRPr="00B74479">
        <w:rPr>
          <w:rFonts w:eastAsia="Arial"/>
        </w:rPr>
        <w:t>ssumption is that the next line is the continuation of the first one and therefore no space is added between the 2 occurrences</w:t>
      </w:r>
      <w:r>
        <w:rPr>
          <w:rFonts w:eastAsia="Arial"/>
        </w:rPr>
        <w:t xml:space="preserve"> </w:t>
      </w:r>
      <w:r w:rsidRPr="00B74479">
        <w:rPr>
          <w:rFonts w:eastAsia="Arial"/>
        </w:rPr>
        <w:t>*/</w:t>
      </w:r>
    </w:p>
    <w:p w14:paraId="2986C67A" w14:textId="77777777" w:rsidR="00AB271F" w:rsidRPr="00B74479" w:rsidRDefault="00AB271F" w:rsidP="00AB271F">
      <w:pPr>
        <w:ind w:left="0" w:right="-137" w:firstLine="0"/>
        <w:rPr>
          <w:rFonts w:eastAsia="Arial"/>
        </w:rPr>
      </w:pPr>
      <w:r w:rsidRPr="00B74479">
        <w:rPr>
          <w:rFonts w:eastAsia="Arial"/>
        </w:rPr>
        <w:t xml:space="preserve">       THEN</w:t>
      </w:r>
    </w:p>
    <w:p w14:paraId="32790A3E" w14:textId="77777777" w:rsidR="00AB271F" w:rsidRPr="00B74479" w:rsidRDefault="00AB271F" w:rsidP="00AB271F">
      <w:pPr>
        <w:ind w:left="0" w:right="-137" w:firstLine="0"/>
        <w:rPr>
          <w:rFonts w:eastAsia="Arial"/>
        </w:rPr>
      </w:pPr>
      <w:r w:rsidRPr="00B74479">
        <w:rPr>
          <w:rFonts w:eastAsia="Arial"/>
        </w:rPr>
        <w:t xml:space="preserve">        </w:t>
      </w:r>
      <w:r w:rsidRPr="00B74479">
        <w:rPr>
          <w:rFonts w:eastAsia="Arial"/>
          <w:szCs w:val="20"/>
        </w:rPr>
        <w:t xml:space="preserve">MXAdditionalInformation = </w:t>
      </w:r>
      <w:r w:rsidRPr="00DC4EDE">
        <w:rPr>
          <w:rFonts w:eastAsia="Arial"/>
          <w:b/>
          <w:szCs w:val="20"/>
        </w:rPr>
        <w:t>Concatenate</w:t>
      </w:r>
      <w:r w:rsidRPr="00B74479">
        <w:rPr>
          <w:rFonts w:eastAsia="Arial"/>
          <w:szCs w:val="20"/>
        </w:rPr>
        <w:t>(MXAdditionalInformation,</w:t>
      </w:r>
      <w:r w:rsidRPr="00B74479">
        <w:rPr>
          <w:rFonts w:eastAsia="Arial"/>
        </w:rPr>
        <w:t xml:space="preserve"> MXReturnReasonInformation.AdditionalInformation[2])</w:t>
      </w:r>
    </w:p>
    <w:p w14:paraId="688AB0C8" w14:textId="77777777" w:rsidR="00AB271F" w:rsidRPr="00B74479" w:rsidRDefault="00AB271F" w:rsidP="00AB271F">
      <w:pPr>
        <w:ind w:left="0" w:right="-137" w:firstLine="0"/>
        <w:rPr>
          <w:rFonts w:eastAsia="Arial"/>
        </w:rPr>
      </w:pPr>
    </w:p>
    <w:p w14:paraId="2BACD4B4" w14:textId="77777777" w:rsidR="00AB271F" w:rsidRPr="00B74479" w:rsidRDefault="00AB271F" w:rsidP="007D2E8F">
      <w:pPr>
        <w:tabs>
          <w:tab w:val="left" w:pos="540"/>
        </w:tabs>
        <w:ind w:left="0" w:right="-137" w:firstLine="0"/>
        <w:rPr>
          <w:rFonts w:eastAsia="Arial"/>
          <w:b/>
        </w:rPr>
      </w:pPr>
      <w:r w:rsidRPr="00B74479">
        <w:rPr>
          <w:rFonts w:eastAsia="Arial"/>
        </w:rPr>
        <w:t xml:space="preserve">    </w:t>
      </w:r>
      <w:r w:rsidRPr="00B74479">
        <w:rPr>
          <w:rFonts w:eastAsia="Arial"/>
          <w:b/>
        </w:rPr>
        <w:t>ELSE</w:t>
      </w:r>
    </w:p>
    <w:p w14:paraId="2068D462" w14:textId="77777777" w:rsidR="00AB271F" w:rsidRPr="00B74479" w:rsidRDefault="00AB271F" w:rsidP="00AB271F">
      <w:pPr>
        <w:ind w:left="0" w:right="-137" w:firstLine="0"/>
        <w:rPr>
          <w:rFonts w:eastAsia="Arial"/>
        </w:rPr>
      </w:pPr>
    </w:p>
    <w:p w14:paraId="70A88904" w14:textId="77777777" w:rsidR="00AB271F" w:rsidRPr="00B74479" w:rsidRDefault="00AB271F" w:rsidP="00AB271F">
      <w:pPr>
        <w:ind w:left="0" w:right="-137" w:firstLine="0"/>
        <w:rPr>
          <w:rFonts w:eastAsia="Arial"/>
        </w:rPr>
      </w:pPr>
      <w:r w:rsidRPr="00B74479">
        <w:rPr>
          <w:rFonts w:eastAsia="Arial"/>
        </w:rPr>
        <w:t xml:space="preserve">               </w:t>
      </w:r>
      <w:r w:rsidRPr="00B74479">
        <w:rPr>
          <w:rFonts w:eastAsia="Arial"/>
          <w:szCs w:val="20"/>
        </w:rPr>
        <w:t xml:space="preserve">MXAdditionalInformation = </w:t>
      </w:r>
      <w:r w:rsidRPr="00DC4EDE">
        <w:rPr>
          <w:rFonts w:eastAsia="Arial"/>
          <w:b/>
          <w:szCs w:val="20"/>
        </w:rPr>
        <w:t>Concatenate</w:t>
      </w:r>
      <w:r w:rsidRPr="00B74479">
        <w:rPr>
          <w:rFonts w:eastAsia="Arial"/>
          <w:szCs w:val="20"/>
        </w:rPr>
        <w:t>(MXAdditionalInformation,</w:t>
      </w:r>
      <w:r w:rsidRPr="00B74479">
        <w:rPr>
          <w:rFonts w:eastAsia="Arial"/>
        </w:rPr>
        <w:t xml:space="preserve"> SPACE, MXReturnReasonInformation.AdditionalInformation[2])</w:t>
      </w:r>
    </w:p>
    <w:p w14:paraId="0C9D615B" w14:textId="77777777" w:rsidR="00AB271F" w:rsidRPr="00B74479" w:rsidRDefault="00AB271F" w:rsidP="00AB271F">
      <w:pPr>
        <w:ind w:left="0" w:right="-137" w:firstLine="0"/>
        <w:rPr>
          <w:rFonts w:eastAsia="Arial"/>
        </w:rPr>
      </w:pPr>
    </w:p>
    <w:p w14:paraId="0CACA020" w14:textId="77777777" w:rsidR="00AB271F" w:rsidRPr="00B74479" w:rsidRDefault="00AB271F" w:rsidP="00AB271F">
      <w:pPr>
        <w:ind w:left="0" w:right="-137" w:firstLine="0"/>
        <w:rPr>
          <w:rFonts w:eastAsia="Arial"/>
          <w:b/>
        </w:rPr>
      </w:pPr>
      <w:r w:rsidRPr="00B74479">
        <w:rPr>
          <w:rFonts w:eastAsia="Arial"/>
        </w:rPr>
        <w:t xml:space="preserve">    </w:t>
      </w:r>
      <w:r w:rsidRPr="00B74479">
        <w:rPr>
          <w:rFonts w:eastAsia="Arial"/>
          <w:b/>
        </w:rPr>
        <w:t>ENDIF</w:t>
      </w:r>
    </w:p>
    <w:p w14:paraId="5587AAB7" w14:textId="77777777" w:rsidR="00AB271F" w:rsidRPr="00B74479" w:rsidRDefault="00AB271F" w:rsidP="00AB271F">
      <w:pPr>
        <w:ind w:left="0" w:right="-137" w:firstLine="0"/>
        <w:rPr>
          <w:rFonts w:eastAsia="Arial"/>
        </w:rPr>
      </w:pPr>
    </w:p>
    <w:p w14:paraId="50AD0612" w14:textId="77777777" w:rsidR="00AB271F" w:rsidRPr="00B74479" w:rsidRDefault="00AB271F" w:rsidP="00AB271F">
      <w:pPr>
        <w:ind w:left="0" w:right="-137" w:firstLine="0"/>
        <w:rPr>
          <w:rFonts w:eastAsia="Arial"/>
          <w:b/>
        </w:rPr>
      </w:pPr>
      <w:r w:rsidRPr="00B74479">
        <w:rPr>
          <w:rFonts w:eastAsia="Arial"/>
          <w:b/>
        </w:rPr>
        <w:t xml:space="preserve">  ENDIF</w:t>
      </w:r>
    </w:p>
    <w:p w14:paraId="18CEC758" w14:textId="77777777" w:rsidR="00AB271F" w:rsidRPr="00B74479" w:rsidRDefault="00AB271F" w:rsidP="00AB271F">
      <w:pPr>
        <w:ind w:left="0" w:right="-137" w:firstLine="0"/>
        <w:rPr>
          <w:rFonts w:eastAsia="Arial"/>
        </w:rPr>
      </w:pPr>
    </w:p>
    <w:p w14:paraId="4FC23689" w14:textId="77777777" w:rsidR="00AB271F" w:rsidRPr="00B74479" w:rsidRDefault="00AB271F" w:rsidP="00AB271F">
      <w:pPr>
        <w:ind w:left="0" w:right="-137" w:firstLine="0"/>
        <w:rPr>
          <w:rFonts w:eastAsia="Arial"/>
          <w:b/>
        </w:rPr>
      </w:pPr>
      <w:r w:rsidRPr="00B74479">
        <w:rPr>
          <w:rFonts w:eastAsia="Arial"/>
          <w:b/>
        </w:rPr>
        <w:t>ENDIF</w:t>
      </w:r>
    </w:p>
    <w:p w14:paraId="26902182" w14:textId="77777777" w:rsidR="00D762D4" w:rsidRDefault="00D762D4" w:rsidP="00D762D4">
      <w:pPr>
        <w:rPr>
          <w:rFonts w:ascii="Arial" w:hAnsi="Arial" w:cs="Arial"/>
        </w:rPr>
      </w:pPr>
    </w:p>
    <w:p w14:paraId="0982900E" w14:textId="2FDCD663" w:rsidR="00D762D4" w:rsidRDefault="00D762D4" w:rsidP="00CE09EC">
      <w:pPr>
        <w:spacing w:after="7"/>
        <w:ind w:left="0" w:right="157" w:firstLine="0"/>
        <w:rPr>
          <w:rFonts w:eastAsia="Arial"/>
        </w:rPr>
      </w:pPr>
      <w:r>
        <w:rPr>
          <w:rFonts w:eastAsia="Arial"/>
        </w:rPr>
        <w:t xml:space="preserve">  </w:t>
      </w:r>
    </w:p>
    <w:p w14:paraId="27629E5B" w14:textId="40C2BB95" w:rsidR="004F3064" w:rsidRPr="00EB10F1" w:rsidRDefault="00E97D2A" w:rsidP="00CE09EC">
      <w:pPr>
        <w:spacing w:after="7"/>
        <w:ind w:left="0" w:right="157" w:firstLine="0"/>
        <w:rPr>
          <w:rFonts w:eastAsia="Arial"/>
          <w:b/>
        </w:rPr>
      </w:pPr>
      <w:r>
        <w:rPr>
          <w:rFonts w:eastAsia="Arial"/>
        </w:rPr>
        <w:t xml:space="preserve">         </w:t>
      </w:r>
      <w:r w:rsidR="00502718">
        <w:rPr>
          <w:rFonts w:eastAsia="Arial"/>
        </w:rPr>
        <w:t xml:space="preserve">     </w:t>
      </w:r>
      <w:r w:rsidR="004F3064">
        <w:rPr>
          <w:rFonts w:eastAsia="Arial"/>
        </w:rPr>
        <w:t xml:space="preserve"> </w:t>
      </w:r>
      <w:r w:rsidR="004F3064" w:rsidRPr="00EB10F1">
        <w:rPr>
          <w:rFonts w:eastAsia="Arial"/>
          <w:b/>
        </w:rPr>
        <w:t xml:space="preserve"> </w:t>
      </w:r>
      <w:r w:rsidRPr="00EB10F1">
        <w:rPr>
          <w:rFonts w:eastAsia="Arial"/>
          <w:b/>
        </w:rPr>
        <w:t>/* Buile MTLine</w:t>
      </w:r>
      <w:r w:rsidR="0047793E" w:rsidRPr="00EB10F1">
        <w:rPr>
          <w:rFonts w:eastAsia="Arial"/>
          <w:b/>
        </w:rPr>
        <w:t xml:space="preserve"> </w:t>
      </w:r>
      <w:r w:rsidRPr="00EB10F1">
        <w:rPr>
          <w:rFonts w:eastAsia="Arial"/>
          <w:b/>
        </w:rPr>
        <w:t>1 */</w:t>
      </w:r>
    </w:p>
    <w:p w14:paraId="799DD9FB" w14:textId="118A8DE9" w:rsidR="00E97D2A" w:rsidRDefault="00E97D2A" w:rsidP="00CE09EC">
      <w:pPr>
        <w:spacing w:after="7"/>
        <w:ind w:left="0" w:right="157" w:firstLine="0"/>
        <w:rPr>
          <w:rFonts w:eastAsia="Arial"/>
        </w:rPr>
      </w:pPr>
      <w:r>
        <w:rPr>
          <w:rFonts w:eastAsia="Arial"/>
        </w:rPr>
        <w:t xml:space="preserve"> </w:t>
      </w:r>
      <w:r w:rsidR="00502718">
        <w:rPr>
          <w:rFonts w:eastAsia="Arial"/>
        </w:rPr>
        <w:t xml:space="preserve">  </w:t>
      </w:r>
      <w:r>
        <w:rPr>
          <w:rFonts w:eastAsia="Arial"/>
        </w:rPr>
        <w:t xml:space="preserve">   MTLine</w:t>
      </w:r>
      <w:r w:rsidR="0047793E">
        <w:rPr>
          <w:rFonts w:eastAsia="Arial"/>
        </w:rPr>
        <w:t>[</w:t>
      </w:r>
      <w:r>
        <w:rPr>
          <w:rFonts w:eastAsia="Arial"/>
        </w:rPr>
        <w:t>1</w:t>
      </w:r>
      <w:r w:rsidR="0047793E">
        <w:rPr>
          <w:rFonts w:eastAsia="Arial"/>
        </w:rPr>
        <w:t>]</w:t>
      </w:r>
      <w:r>
        <w:rPr>
          <w:rFonts w:eastAsia="Arial"/>
        </w:rPr>
        <w:t xml:space="preserve"> = </w:t>
      </w:r>
      <w:r w:rsidRPr="00E97D2A">
        <w:rPr>
          <w:rFonts w:eastAsia="Arial"/>
          <w:b/>
        </w:rPr>
        <w:t>Concatenate</w:t>
      </w:r>
      <w:r>
        <w:rPr>
          <w:rFonts w:eastAsia="Arial"/>
        </w:rPr>
        <w:t>(“/RETN/”, “99”)</w:t>
      </w:r>
    </w:p>
    <w:p w14:paraId="74627985" w14:textId="245C709D" w:rsidR="0047793E" w:rsidRDefault="00502718" w:rsidP="00CE09EC">
      <w:pPr>
        <w:spacing w:after="7"/>
        <w:ind w:left="0" w:right="157" w:firstLine="0"/>
        <w:rPr>
          <w:rFonts w:eastAsia="Arial"/>
        </w:rPr>
      </w:pPr>
      <w:r>
        <w:rPr>
          <w:rFonts w:eastAsia="Arial"/>
        </w:rPr>
        <w:t xml:space="preserve">             </w:t>
      </w:r>
    </w:p>
    <w:p w14:paraId="554D39D4" w14:textId="0D326811" w:rsidR="00871408" w:rsidRDefault="00871408" w:rsidP="0047793E">
      <w:pPr>
        <w:spacing w:after="7"/>
        <w:ind w:left="0" w:right="-262" w:firstLine="720"/>
        <w:rPr>
          <w:rFonts w:eastAsia="Arial"/>
        </w:rPr>
      </w:pPr>
    </w:p>
    <w:p w14:paraId="195706F4" w14:textId="7DC39D68" w:rsidR="00871408" w:rsidRPr="00EB10F1" w:rsidRDefault="00EB10F1" w:rsidP="00E95E96">
      <w:pPr>
        <w:tabs>
          <w:tab w:val="left" w:pos="1800"/>
        </w:tabs>
        <w:spacing w:after="7"/>
        <w:ind w:left="0" w:right="-262" w:firstLine="720"/>
        <w:rPr>
          <w:rFonts w:eastAsia="Arial"/>
          <w:b/>
        </w:rPr>
      </w:pPr>
      <w:r w:rsidRPr="00EB10F1">
        <w:rPr>
          <w:rFonts w:eastAsia="Arial"/>
          <w:b/>
        </w:rPr>
        <w:t xml:space="preserve">       </w:t>
      </w:r>
      <w:r w:rsidR="00576101" w:rsidRPr="00EB10F1">
        <w:rPr>
          <w:rFonts w:eastAsia="Arial"/>
          <w:b/>
        </w:rPr>
        <w:t xml:space="preserve"> </w:t>
      </w:r>
      <w:r w:rsidR="00E95E96">
        <w:rPr>
          <w:rFonts w:eastAsia="Arial"/>
          <w:b/>
        </w:rPr>
        <w:t xml:space="preserve"> </w:t>
      </w:r>
      <w:r w:rsidR="00576101" w:rsidRPr="00EB10F1">
        <w:rPr>
          <w:rFonts w:eastAsia="Arial"/>
          <w:b/>
        </w:rPr>
        <w:t>/* Build MTLine 3 */</w:t>
      </w:r>
    </w:p>
    <w:p w14:paraId="711FE5ED" w14:textId="1A602772" w:rsidR="00576101" w:rsidRDefault="00576101" w:rsidP="0047793E">
      <w:pPr>
        <w:spacing w:after="7"/>
        <w:ind w:left="0" w:right="-262" w:firstLine="720"/>
        <w:rPr>
          <w:rFonts w:eastAsia="Arial"/>
        </w:rPr>
      </w:pPr>
      <w:r>
        <w:rPr>
          <w:rFonts w:eastAsia="Arial"/>
        </w:rPr>
        <w:t xml:space="preserve"> IsInstructionID = “true”</w:t>
      </w:r>
    </w:p>
    <w:p w14:paraId="074484E2" w14:textId="77777777" w:rsidR="00EB10F1" w:rsidRDefault="00EB10F1" w:rsidP="0047793E">
      <w:pPr>
        <w:spacing w:after="7"/>
        <w:ind w:left="0" w:right="-262" w:firstLine="720"/>
        <w:rPr>
          <w:rFonts w:eastAsia="Arial"/>
        </w:rPr>
      </w:pPr>
    </w:p>
    <w:p w14:paraId="6B400746" w14:textId="0F592710" w:rsidR="00EB10F1" w:rsidRDefault="00EB10F1" w:rsidP="00EB10F1">
      <w:pPr>
        <w:spacing w:after="7"/>
        <w:ind w:left="0" w:right="157" w:firstLine="0"/>
        <w:rPr>
          <w:rFonts w:eastAsia="Arial"/>
        </w:rPr>
      </w:pPr>
      <w:r>
        <w:rPr>
          <w:rFonts w:eastAsia="Arial"/>
          <w:b/>
        </w:rPr>
        <w:t xml:space="preserve">       Call </w:t>
      </w:r>
      <w:r w:rsidRPr="00CB3A02">
        <w:rPr>
          <w:rFonts w:eastAsia="Arial"/>
          <w:b/>
        </w:rPr>
        <w:t>SubfunctionIDTruncation</w:t>
      </w:r>
      <w:r>
        <w:rPr>
          <w:rFonts w:eastAsia="Arial"/>
        </w:rPr>
        <w:t>(MXtransactionInformation.OriginalInstructionID, IsInstructionID;</w:t>
      </w:r>
      <w:r w:rsidR="00E95E96">
        <w:rPr>
          <w:rFonts w:eastAsia="Arial"/>
        </w:rPr>
        <w:t xml:space="preserve"> MTID</w:t>
      </w:r>
      <w:r>
        <w:rPr>
          <w:rFonts w:eastAsia="Arial"/>
        </w:rPr>
        <w:t>)</w:t>
      </w:r>
    </w:p>
    <w:p w14:paraId="454670C7" w14:textId="47ABDD92" w:rsidR="00E95E96" w:rsidRDefault="00E95E96" w:rsidP="00EB10F1">
      <w:pPr>
        <w:spacing w:after="7"/>
        <w:ind w:left="0" w:right="157" w:firstLine="0"/>
        <w:rPr>
          <w:rFonts w:eastAsia="Arial"/>
        </w:rPr>
      </w:pPr>
    </w:p>
    <w:p w14:paraId="275FF472" w14:textId="6DF77AA1" w:rsidR="00E95E96" w:rsidRDefault="00E95E96" w:rsidP="00EB10F1">
      <w:pPr>
        <w:spacing w:after="7"/>
        <w:ind w:left="0" w:right="157" w:firstLine="0"/>
        <w:rPr>
          <w:rFonts w:eastAsia="Arial"/>
        </w:rPr>
      </w:pPr>
      <w:r>
        <w:rPr>
          <w:rFonts w:eastAsia="Arial"/>
        </w:rPr>
        <w:t xml:space="preserve">      MTLine[3] = </w:t>
      </w:r>
      <w:r w:rsidRPr="00BF6977">
        <w:rPr>
          <w:rFonts w:eastAsia="Arial"/>
          <w:b/>
        </w:rPr>
        <w:t>Concatenate</w:t>
      </w:r>
      <w:r>
        <w:rPr>
          <w:rFonts w:eastAsia="Arial"/>
        </w:rPr>
        <w:t>(“/MREF/”, MTID)</w:t>
      </w:r>
    </w:p>
    <w:p w14:paraId="49B85EF7" w14:textId="77777777" w:rsidR="00E95E96" w:rsidRDefault="00E95E96" w:rsidP="00E95E96">
      <w:pPr>
        <w:spacing w:after="7"/>
        <w:ind w:left="0" w:right="-262" w:firstLine="720"/>
        <w:rPr>
          <w:rFonts w:eastAsia="Arial"/>
        </w:rPr>
      </w:pPr>
      <w:r>
        <w:rPr>
          <w:rFonts w:eastAsia="Arial"/>
        </w:rPr>
        <w:t xml:space="preserve">                   </w:t>
      </w:r>
    </w:p>
    <w:p w14:paraId="412016A4" w14:textId="310982C3" w:rsidR="00E95E96" w:rsidRDefault="00E95E96" w:rsidP="00E95E96">
      <w:pPr>
        <w:tabs>
          <w:tab w:val="left" w:pos="1800"/>
        </w:tabs>
        <w:spacing w:after="7"/>
        <w:ind w:left="0" w:right="-262" w:firstLine="720"/>
        <w:rPr>
          <w:rFonts w:eastAsia="Arial"/>
          <w:b/>
        </w:rPr>
      </w:pPr>
      <w:r w:rsidRPr="00EB10F1">
        <w:rPr>
          <w:rFonts w:eastAsia="Arial"/>
          <w:b/>
        </w:rPr>
        <w:t xml:space="preserve">        </w:t>
      </w:r>
      <w:r>
        <w:rPr>
          <w:rFonts w:eastAsia="Arial"/>
          <w:b/>
        </w:rPr>
        <w:t xml:space="preserve"> /* Build MTLine 4</w:t>
      </w:r>
      <w:r w:rsidR="00F409C4">
        <w:rPr>
          <w:rFonts w:eastAsia="Arial"/>
          <w:b/>
        </w:rPr>
        <w:t xml:space="preserve"> - optional</w:t>
      </w:r>
      <w:r w:rsidRPr="00EB10F1">
        <w:rPr>
          <w:rFonts w:eastAsia="Arial"/>
          <w:b/>
        </w:rPr>
        <w:t xml:space="preserve"> */</w:t>
      </w:r>
    </w:p>
    <w:p w14:paraId="35A4CF1D" w14:textId="35F46FFB" w:rsidR="00E95E96" w:rsidRDefault="00E95E96" w:rsidP="00E95E96">
      <w:pPr>
        <w:tabs>
          <w:tab w:val="left" w:pos="1800"/>
        </w:tabs>
        <w:spacing w:after="7"/>
        <w:ind w:left="0" w:right="-262" w:firstLine="720"/>
        <w:rPr>
          <w:rFonts w:eastAsia="Arial"/>
          <w:b/>
        </w:rPr>
      </w:pPr>
    </w:p>
    <w:p w14:paraId="55AC730A" w14:textId="77777777" w:rsidR="00F409C4" w:rsidRDefault="00F409C4" w:rsidP="00BF6977">
      <w:pPr>
        <w:spacing w:after="7"/>
        <w:ind w:left="0" w:right="-262" w:firstLine="720"/>
        <w:rPr>
          <w:rFonts w:eastAsia="Arial"/>
        </w:rPr>
      </w:pPr>
    </w:p>
    <w:p w14:paraId="3B0883AF" w14:textId="32D89F69" w:rsidR="00F409C4" w:rsidRDefault="00F409C4" w:rsidP="00F409C4">
      <w:pPr>
        <w:tabs>
          <w:tab w:val="left" w:pos="720"/>
        </w:tabs>
        <w:spacing w:after="7"/>
        <w:ind w:left="0" w:right="-262" w:firstLine="720"/>
        <w:rPr>
          <w:rFonts w:eastAsia="Arial"/>
        </w:rPr>
      </w:pPr>
      <w:r w:rsidRPr="00F409C4">
        <w:rPr>
          <w:rFonts w:eastAsia="Arial"/>
          <w:b/>
        </w:rPr>
        <w:t>IF Length</w:t>
      </w:r>
      <w:r w:rsidR="00313C07">
        <w:rPr>
          <w:rFonts w:eastAsia="Arial"/>
        </w:rPr>
        <w:t>(MXT</w:t>
      </w:r>
      <w:r>
        <w:rPr>
          <w:rFonts w:eastAsia="Arial"/>
        </w:rPr>
        <w:t>ransactionInformation.OriginalEndToEndID)&gt; 0 and</w:t>
      </w:r>
    </w:p>
    <w:p w14:paraId="0EAF7C03" w14:textId="2FEF78C9" w:rsidR="00F409C4" w:rsidRDefault="00F409C4" w:rsidP="00F409C4">
      <w:pPr>
        <w:spacing w:after="7"/>
        <w:ind w:left="720" w:right="-262" w:firstLine="0"/>
        <w:rPr>
          <w:rFonts w:eastAsia="Arial"/>
        </w:rPr>
      </w:pPr>
      <w:r>
        <w:rPr>
          <w:rFonts w:eastAsia="Arial"/>
        </w:rPr>
        <w:t xml:space="preserve">MXtransactionInformation.OriginalEndToEndID </w:t>
      </w:r>
      <w:r w:rsidRPr="002E6E07">
        <w:rPr>
          <w:rFonts w:eastAsia="Arial"/>
          <w:b/>
        </w:rPr>
        <w:t>NOT Equal</w:t>
      </w:r>
      <w:r>
        <w:rPr>
          <w:rFonts w:eastAsia="Arial"/>
        </w:rPr>
        <w:t xml:space="preserve"> to  “NOTPROVIDED” THEN  </w:t>
      </w:r>
    </w:p>
    <w:p w14:paraId="265B26D9" w14:textId="4DE29C20" w:rsidR="00BF6977" w:rsidRDefault="00F409C4" w:rsidP="00BF6977">
      <w:pPr>
        <w:spacing w:after="7"/>
        <w:ind w:left="0" w:right="-262" w:firstLine="720"/>
        <w:rPr>
          <w:rFonts w:eastAsia="Arial"/>
        </w:rPr>
      </w:pPr>
      <w:r>
        <w:rPr>
          <w:rFonts w:eastAsia="Arial"/>
        </w:rPr>
        <w:t xml:space="preserve">   { </w:t>
      </w:r>
      <w:r w:rsidR="00BF6977">
        <w:rPr>
          <w:rFonts w:eastAsia="Arial"/>
        </w:rPr>
        <w:t>IsInstructionID = “false”</w:t>
      </w:r>
    </w:p>
    <w:p w14:paraId="11EE21BC" w14:textId="77777777" w:rsidR="00BF6977" w:rsidRDefault="00BF6977" w:rsidP="00BF6977">
      <w:pPr>
        <w:spacing w:after="7"/>
        <w:ind w:left="0" w:right="-262" w:firstLine="720"/>
        <w:rPr>
          <w:rFonts w:eastAsia="Arial"/>
        </w:rPr>
      </w:pPr>
    </w:p>
    <w:p w14:paraId="7790E709" w14:textId="30979256" w:rsidR="00BF6977" w:rsidRDefault="00BF6977" w:rsidP="00BF6977">
      <w:pPr>
        <w:spacing w:after="7"/>
        <w:ind w:left="0" w:right="157" w:firstLine="0"/>
        <w:rPr>
          <w:rFonts w:eastAsia="Arial"/>
        </w:rPr>
      </w:pPr>
      <w:r>
        <w:rPr>
          <w:rFonts w:eastAsia="Arial"/>
          <w:b/>
        </w:rPr>
        <w:t xml:space="preserve">      </w:t>
      </w:r>
      <w:r w:rsidR="00F409C4">
        <w:rPr>
          <w:rFonts w:eastAsia="Arial"/>
          <w:b/>
        </w:rPr>
        <w:t xml:space="preserve">   </w:t>
      </w:r>
      <w:r>
        <w:rPr>
          <w:rFonts w:eastAsia="Arial"/>
          <w:b/>
        </w:rPr>
        <w:t xml:space="preserve"> Call </w:t>
      </w:r>
      <w:r w:rsidRPr="00CB3A02">
        <w:rPr>
          <w:rFonts w:eastAsia="Arial"/>
          <w:b/>
        </w:rPr>
        <w:t>SubfunctionIDTruncation</w:t>
      </w:r>
      <w:r>
        <w:rPr>
          <w:rFonts w:eastAsia="Arial"/>
        </w:rPr>
        <w:t>(MXtransactionInformation.OriginalEndToEndID, IsInstructionID; MTID)</w:t>
      </w:r>
    </w:p>
    <w:p w14:paraId="0CFC37E3" w14:textId="77777777" w:rsidR="00BF6977" w:rsidRDefault="00BF6977" w:rsidP="00BF6977">
      <w:pPr>
        <w:spacing w:after="7"/>
        <w:ind w:left="0" w:right="157" w:firstLine="0"/>
        <w:rPr>
          <w:rFonts w:eastAsia="Arial"/>
        </w:rPr>
      </w:pPr>
    </w:p>
    <w:p w14:paraId="42F8BD6E" w14:textId="73560659" w:rsidR="00BF6977" w:rsidRDefault="00BF6977" w:rsidP="00BF6977">
      <w:pPr>
        <w:spacing w:after="7"/>
        <w:ind w:left="0" w:right="157" w:firstLine="0"/>
        <w:rPr>
          <w:rFonts w:eastAsia="Arial"/>
        </w:rPr>
      </w:pPr>
      <w:r>
        <w:rPr>
          <w:rFonts w:eastAsia="Arial"/>
        </w:rPr>
        <w:t xml:space="preserve">   </w:t>
      </w:r>
      <w:r w:rsidR="00F409C4">
        <w:rPr>
          <w:rFonts w:eastAsia="Arial"/>
        </w:rPr>
        <w:t xml:space="preserve">     </w:t>
      </w:r>
      <w:r>
        <w:rPr>
          <w:rFonts w:eastAsia="Arial"/>
        </w:rPr>
        <w:t xml:space="preserve">   MTLine[4] = </w:t>
      </w:r>
      <w:r w:rsidRPr="00BF6977">
        <w:rPr>
          <w:rFonts w:eastAsia="Arial"/>
          <w:b/>
        </w:rPr>
        <w:t>Concatenate</w:t>
      </w:r>
      <w:r>
        <w:rPr>
          <w:rFonts w:eastAsia="Arial"/>
        </w:rPr>
        <w:t>(“/TREF/”, MTID)</w:t>
      </w:r>
      <w:r w:rsidR="00F409C4">
        <w:rPr>
          <w:rFonts w:eastAsia="Arial"/>
        </w:rPr>
        <w:t xml:space="preserve">}     </w:t>
      </w:r>
    </w:p>
    <w:p w14:paraId="463E77CC" w14:textId="75469809" w:rsidR="00F409C4" w:rsidRDefault="00F409C4" w:rsidP="00BF6977">
      <w:pPr>
        <w:spacing w:after="7"/>
        <w:ind w:left="0" w:right="157" w:firstLine="0"/>
        <w:rPr>
          <w:rFonts w:eastAsia="Arial"/>
        </w:rPr>
      </w:pPr>
    </w:p>
    <w:p w14:paraId="30438256" w14:textId="3909010A" w:rsidR="00F409C4" w:rsidRDefault="00F409C4" w:rsidP="00BF6977">
      <w:pPr>
        <w:spacing w:after="7"/>
        <w:ind w:left="0" w:right="157" w:firstLine="0"/>
        <w:rPr>
          <w:rFonts w:eastAsia="Arial"/>
        </w:rPr>
      </w:pPr>
      <w:r>
        <w:rPr>
          <w:rFonts w:eastAsia="Arial"/>
        </w:rPr>
        <w:t xml:space="preserve">      </w:t>
      </w:r>
      <w:r w:rsidRPr="00F409C4">
        <w:rPr>
          <w:rFonts w:eastAsia="Arial"/>
          <w:b/>
        </w:rPr>
        <w:t>ELSE</w:t>
      </w:r>
      <w:r>
        <w:rPr>
          <w:rFonts w:eastAsia="Arial"/>
        </w:rPr>
        <w:t xml:space="preserve"> MTLine[4] = “”</w:t>
      </w:r>
    </w:p>
    <w:p w14:paraId="4326C2D3" w14:textId="34C8E77C" w:rsidR="00F409C4" w:rsidRDefault="00F409C4" w:rsidP="00BF6977">
      <w:pPr>
        <w:spacing w:after="7"/>
        <w:ind w:left="0" w:right="157" w:firstLine="0"/>
        <w:rPr>
          <w:rFonts w:eastAsia="Arial"/>
        </w:rPr>
      </w:pPr>
    </w:p>
    <w:p w14:paraId="1A655744" w14:textId="4F52CE08" w:rsidR="00F409C4" w:rsidRDefault="00F409C4" w:rsidP="00BF6977">
      <w:pPr>
        <w:spacing w:after="7"/>
        <w:ind w:left="0" w:right="157" w:firstLine="0"/>
        <w:rPr>
          <w:rFonts w:eastAsia="Arial"/>
          <w:b/>
        </w:rPr>
      </w:pPr>
      <w:r>
        <w:rPr>
          <w:rFonts w:eastAsia="Arial"/>
        </w:rPr>
        <w:t xml:space="preserve">      </w:t>
      </w:r>
      <w:r w:rsidRPr="00F409C4">
        <w:rPr>
          <w:rFonts w:eastAsia="Arial"/>
          <w:b/>
        </w:rPr>
        <w:t>ENDIF</w:t>
      </w:r>
    </w:p>
    <w:p w14:paraId="36B6DCC0" w14:textId="77777777" w:rsidR="00F76891" w:rsidRPr="00F409C4" w:rsidRDefault="00F76891" w:rsidP="00BF6977">
      <w:pPr>
        <w:spacing w:after="7"/>
        <w:ind w:left="0" w:right="157" w:firstLine="0"/>
        <w:rPr>
          <w:rFonts w:eastAsia="Arial"/>
          <w:b/>
        </w:rPr>
      </w:pPr>
    </w:p>
    <w:p w14:paraId="7D78BC62" w14:textId="553D6DE6" w:rsidR="00E95E96" w:rsidRDefault="00E95E96" w:rsidP="00E95E96">
      <w:pPr>
        <w:tabs>
          <w:tab w:val="left" w:pos="1800"/>
        </w:tabs>
        <w:spacing w:after="7"/>
        <w:ind w:left="0" w:right="-262" w:firstLine="720"/>
        <w:rPr>
          <w:rFonts w:eastAsia="Arial"/>
          <w:b/>
        </w:rPr>
      </w:pPr>
    </w:p>
    <w:p w14:paraId="30ADE201" w14:textId="77A5768D" w:rsidR="00A6759D" w:rsidRDefault="00A6759D" w:rsidP="00A6759D">
      <w:pPr>
        <w:tabs>
          <w:tab w:val="left" w:pos="990"/>
        </w:tabs>
        <w:spacing w:after="7"/>
        <w:ind w:left="0" w:right="-262" w:hanging="360"/>
        <w:rPr>
          <w:rFonts w:eastAsia="Arial"/>
          <w:b/>
        </w:rPr>
      </w:pPr>
      <w:r>
        <w:rPr>
          <w:rFonts w:eastAsia="Arial"/>
          <w:b/>
        </w:rPr>
        <w:t xml:space="preserve">          /* Build MTLine 5 /CHGS/ only if Output message is MT202</w:t>
      </w:r>
      <w:r w:rsidR="00C10EE2">
        <w:rPr>
          <w:rFonts w:eastAsia="Arial"/>
          <w:b/>
        </w:rPr>
        <w:t>/MT205</w:t>
      </w:r>
      <w:r>
        <w:rPr>
          <w:rFonts w:eastAsia="Arial"/>
          <w:b/>
        </w:rPr>
        <w:t xml:space="preserve"> */</w:t>
      </w:r>
    </w:p>
    <w:p w14:paraId="76424013" w14:textId="77777777" w:rsidR="004F7BE8" w:rsidRDefault="004F7BE8" w:rsidP="00E95E96">
      <w:pPr>
        <w:tabs>
          <w:tab w:val="left" w:pos="1800"/>
        </w:tabs>
        <w:spacing w:after="7"/>
        <w:ind w:left="0" w:right="-262" w:firstLine="720"/>
        <w:rPr>
          <w:rFonts w:eastAsia="Arial"/>
          <w:b/>
        </w:rPr>
      </w:pPr>
    </w:p>
    <w:p w14:paraId="195B34A6" w14:textId="0E8E11AD" w:rsidR="00A6759D" w:rsidRDefault="004F7BE8" w:rsidP="00E95E96">
      <w:pPr>
        <w:tabs>
          <w:tab w:val="left" w:pos="1800"/>
        </w:tabs>
        <w:spacing w:after="7"/>
        <w:ind w:left="0" w:right="-262" w:firstLine="720"/>
        <w:rPr>
          <w:rFonts w:eastAsia="Arial"/>
          <w:b/>
        </w:rPr>
      </w:pPr>
      <w:r w:rsidRPr="004F7BE8">
        <w:rPr>
          <w:rFonts w:eastAsia="Arial"/>
        </w:rPr>
        <w:t>MTLine[5]</w:t>
      </w:r>
      <w:r>
        <w:rPr>
          <w:rFonts w:eastAsia="Arial"/>
          <w:b/>
        </w:rPr>
        <w:t xml:space="preserve"> = “”</w:t>
      </w:r>
    </w:p>
    <w:p w14:paraId="7B48C5C1" w14:textId="77777777" w:rsidR="00C67217" w:rsidRDefault="00C67217" w:rsidP="00E95E96">
      <w:pPr>
        <w:tabs>
          <w:tab w:val="left" w:pos="1800"/>
        </w:tabs>
        <w:spacing w:after="7"/>
        <w:ind w:left="0" w:right="-262" w:firstLine="720"/>
        <w:rPr>
          <w:rFonts w:eastAsia="Arial"/>
          <w:b/>
        </w:rPr>
      </w:pPr>
    </w:p>
    <w:p w14:paraId="109D7061" w14:textId="65F93AE2" w:rsidR="004F7BE8" w:rsidRPr="00C67217" w:rsidRDefault="00C67217" w:rsidP="00E95E96">
      <w:pPr>
        <w:tabs>
          <w:tab w:val="left" w:pos="1800"/>
        </w:tabs>
        <w:spacing w:after="7"/>
        <w:ind w:left="0" w:right="-262" w:firstLine="720"/>
        <w:rPr>
          <w:rFonts w:eastAsia="Arial"/>
        </w:rPr>
      </w:pPr>
      <w:r>
        <w:rPr>
          <w:rFonts w:eastAsia="Arial"/>
        </w:rPr>
        <w:t>/* C</w:t>
      </w:r>
      <w:r w:rsidRPr="00C67217">
        <w:rPr>
          <w:rFonts w:eastAsia="Arial"/>
        </w:rPr>
        <w:t>heck if MTtype is MT103 or MT202/MT205 */</w:t>
      </w:r>
    </w:p>
    <w:p w14:paraId="44E93015" w14:textId="77777777" w:rsidR="00C67217" w:rsidRDefault="00C67217" w:rsidP="00E95E96">
      <w:pPr>
        <w:tabs>
          <w:tab w:val="left" w:pos="1800"/>
        </w:tabs>
        <w:spacing w:after="7"/>
        <w:ind w:left="0" w:right="-262" w:firstLine="720"/>
        <w:rPr>
          <w:rFonts w:eastAsia="Arial"/>
          <w:b/>
        </w:rPr>
      </w:pPr>
    </w:p>
    <w:p w14:paraId="4F3C7A83" w14:textId="56D35F17" w:rsidR="0043622B" w:rsidRDefault="0043622B" w:rsidP="00E95E96">
      <w:pPr>
        <w:tabs>
          <w:tab w:val="left" w:pos="1800"/>
        </w:tabs>
        <w:spacing w:after="7"/>
        <w:ind w:left="0" w:right="-262" w:firstLine="720"/>
        <w:rPr>
          <w:rFonts w:eastAsia="Arial"/>
        </w:rPr>
      </w:pPr>
      <w:r w:rsidRPr="0043622B">
        <w:rPr>
          <w:rFonts w:eastAsia="Arial"/>
          <w:b/>
        </w:rPr>
        <w:t>IF</w:t>
      </w:r>
      <w:r w:rsidRPr="0043622B">
        <w:rPr>
          <w:rFonts w:eastAsia="Arial"/>
        </w:rPr>
        <w:t xml:space="preserve"> </w:t>
      </w:r>
      <w:r w:rsidR="002854A0" w:rsidRPr="002854A0">
        <w:rPr>
          <w:rFonts w:eastAsia="Arial"/>
        </w:rPr>
        <w:t>MTType = “MT2”</w:t>
      </w:r>
      <w:r w:rsidR="009B2936">
        <w:rPr>
          <w:rFonts w:eastAsia="Arial"/>
        </w:rPr>
        <w:t xml:space="preserve"> </w:t>
      </w:r>
      <w:r>
        <w:rPr>
          <w:rFonts w:eastAsia="Arial"/>
        </w:rPr>
        <w:t xml:space="preserve"> THEN</w:t>
      </w:r>
    </w:p>
    <w:p w14:paraId="5CD20EBD" w14:textId="5F508BDD" w:rsidR="0087458F" w:rsidRDefault="0087458F" w:rsidP="0087458F">
      <w:pPr>
        <w:tabs>
          <w:tab w:val="left" w:pos="1800"/>
        </w:tabs>
        <w:spacing w:after="7"/>
        <w:ind w:left="0" w:right="-262" w:hanging="90"/>
        <w:rPr>
          <w:rFonts w:eastAsia="Arial"/>
        </w:rPr>
      </w:pPr>
      <w:r>
        <w:rPr>
          <w:rFonts w:eastAsia="Arial"/>
          <w:b/>
        </w:rPr>
        <w:t xml:space="preserve">         Call SubfunbctionChargeCalculation(</w:t>
      </w:r>
      <w:r>
        <w:rPr>
          <w:rFonts w:eastAsia="Arial"/>
        </w:rPr>
        <w:t>MXTransactionInformation;MTLine[5])</w:t>
      </w:r>
    </w:p>
    <w:p w14:paraId="6C2F4E6D" w14:textId="16E3FF73" w:rsidR="00655F33" w:rsidRDefault="00655F33" w:rsidP="0087458F">
      <w:pPr>
        <w:tabs>
          <w:tab w:val="left" w:pos="1800"/>
        </w:tabs>
        <w:spacing w:after="7"/>
        <w:ind w:left="0" w:right="-1432" w:firstLine="90"/>
        <w:rPr>
          <w:rFonts w:eastAsia="Arial"/>
        </w:rPr>
      </w:pPr>
    </w:p>
    <w:p w14:paraId="055B12BD" w14:textId="27575CEB" w:rsidR="0043622B" w:rsidRPr="0043622B" w:rsidRDefault="0043622B" w:rsidP="00E95E96">
      <w:pPr>
        <w:tabs>
          <w:tab w:val="left" w:pos="1800"/>
        </w:tabs>
        <w:spacing w:after="7"/>
        <w:ind w:left="0" w:right="-262" w:firstLine="720"/>
        <w:rPr>
          <w:rFonts w:eastAsia="Arial"/>
          <w:b/>
        </w:rPr>
      </w:pPr>
      <w:r w:rsidRPr="0043622B">
        <w:rPr>
          <w:rFonts w:eastAsia="Arial"/>
          <w:b/>
        </w:rPr>
        <w:t>ENDIF</w:t>
      </w:r>
      <w:r>
        <w:rPr>
          <w:rFonts w:eastAsia="Arial"/>
          <w:b/>
        </w:rPr>
        <w:t xml:space="preserve"> </w:t>
      </w:r>
      <w:r w:rsidRPr="0043622B">
        <w:rPr>
          <w:rFonts w:eastAsia="Arial"/>
        </w:rPr>
        <w:t>/* MTType = “MT202</w:t>
      </w:r>
      <w:r w:rsidR="00C67217">
        <w:rPr>
          <w:rFonts w:eastAsia="Arial"/>
        </w:rPr>
        <w:t>/205</w:t>
      </w:r>
      <w:r w:rsidRPr="0043622B">
        <w:rPr>
          <w:rFonts w:eastAsia="Arial"/>
        </w:rPr>
        <w:t>” */</w:t>
      </w:r>
    </w:p>
    <w:p w14:paraId="36A9FB45" w14:textId="5C37D7D1" w:rsidR="00A6759D" w:rsidRDefault="00A6759D" w:rsidP="00E95E96">
      <w:pPr>
        <w:tabs>
          <w:tab w:val="left" w:pos="1800"/>
        </w:tabs>
        <w:spacing w:after="7"/>
        <w:ind w:left="0" w:right="-262" w:firstLine="720"/>
        <w:rPr>
          <w:rFonts w:eastAsia="Arial"/>
          <w:b/>
        </w:rPr>
      </w:pPr>
    </w:p>
    <w:p w14:paraId="66305ED3" w14:textId="77777777" w:rsidR="00626320" w:rsidRDefault="00626320" w:rsidP="00626320">
      <w:pPr>
        <w:spacing w:after="7"/>
        <w:ind w:left="0" w:right="157" w:firstLine="0"/>
        <w:rPr>
          <w:rFonts w:eastAsia="Arial"/>
        </w:rPr>
      </w:pPr>
    </w:p>
    <w:p w14:paraId="68B2AE13" w14:textId="2C2106FA" w:rsidR="00626320" w:rsidRPr="00EB10F1" w:rsidRDefault="00626320" w:rsidP="00626320">
      <w:pPr>
        <w:spacing w:after="7"/>
        <w:ind w:left="0" w:right="157" w:firstLine="0"/>
        <w:rPr>
          <w:rFonts w:eastAsia="Arial"/>
          <w:b/>
        </w:rPr>
      </w:pPr>
      <w:r>
        <w:rPr>
          <w:rFonts w:eastAsia="Arial"/>
        </w:rPr>
        <w:t xml:space="preserve">            </w:t>
      </w:r>
      <w:r w:rsidRPr="00EB10F1">
        <w:rPr>
          <w:rFonts w:eastAsia="Arial"/>
          <w:b/>
        </w:rPr>
        <w:t xml:space="preserve">   </w:t>
      </w:r>
      <w:r>
        <w:rPr>
          <w:rFonts w:eastAsia="Arial"/>
          <w:b/>
        </w:rPr>
        <w:t>/* Build</w:t>
      </w:r>
      <w:r w:rsidRPr="00EB10F1">
        <w:rPr>
          <w:rFonts w:eastAsia="Arial"/>
          <w:b/>
        </w:rPr>
        <w:t xml:space="preserve"> MTLine 2</w:t>
      </w:r>
      <w:r>
        <w:rPr>
          <w:rFonts w:eastAsia="Arial"/>
          <w:b/>
        </w:rPr>
        <w:t xml:space="preserve"> and MTLine 6 </w:t>
      </w:r>
      <w:r w:rsidRPr="00EB10F1">
        <w:rPr>
          <w:rFonts w:eastAsia="Arial"/>
          <w:b/>
        </w:rPr>
        <w:t>*/</w:t>
      </w:r>
    </w:p>
    <w:p w14:paraId="29CCFE8C" w14:textId="3769C69C" w:rsidR="00626320" w:rsidRDefault="00626320" w:rsidP="00626320">
      <w:pPr>
        <w:spacing w:after="7"/>
        <w:ind w:left="0" w:right="157"/>
        <w:rPr>
          <w:rFonts w:eastAsia="Arial"/>
        </w:rPr>
      </w:pPr>
    </w:p>
    <w:p w14:paraId="6FF51C5F" w14:textId="375519CC" w:rsidR="009D7032" w:rsidRDefault="009D7032" w:rsidP="00626320">
      <w:pPr>
        <w:spacing w:after="7"/>
        <w:ind w:left="0" w:right="157"/>
        <w:rPr>
          <w:rFonts w:eastAsia="Arial"/>
        </w:rPr>
      </w:pPr>
      <w:r>
        <w:rPr>
          <w:rFonts w:eastAsia="Arial"/>
        </w:rPr>
        <w:t xml:space="preserve">         IsNARRSpecificScenario = “False”</w:t>
      </w:r>
    </w:p>
    <w:p w14:paraId="56CB6A2B" w14:textId="77777777" w:rsidR="00B84510" w:rsidRDefault="00B84510" w:rsidP="00626320">
      <w:pPr>
        <w:spacing w:after="7"/>
        <w:ind w:left="0" w:right="157"/>
        <w:rPr>
          <w:rFonts w:eastAsia="Arial"/>
        </w:rPr>
      </w:pPr>
    </w:p>
    <w:p w14:paraId="1B4FD2CB" w14:textId="13FC9AA0" w:rsidR="009D7032" w:rsidRDefault="009D7032" w:rsidP="009D7032">
      <w:pPr>
        <w:spacing w:after="7"/>
        <w:ind w:left="-90" w:right="-982" w:firstLine="0"/>
        <w:rPr>
          <w:rFonts w:eastAsia="Arial"/>
          <w:szCs w:val="20"/>
        </w:rPr>
      </w:pPr>
      <w:r w:rsidRPr="009D7032">
        <w:rPr>
          <w:rFonts w:eastAsia="Arial"/>
          <w:b/>
        </w:rPr>
        <w:t xml:space="preserve">      IF</w:t>
      </w:r>
      <w:r>
        <w:rPr>
          <w:rFonts w:eastAsia="Arial"/>
        </w:rPr>
        <w:t xml:space="preserve"> MXReasonCode = “NARR” AND </w:t>
      </w:r>
      <w:r w:rsidRPr="009D7032">
        <w:rPr>
          <w:rFonts w:eastAsia="Arial"/>
          <w:b/>
        </w:rPr>
        <w:t>Length</w:t>
      </w:r>
      <w:r>
        <w:rPr>
          <w:rFonts w:eastAsia="Arial"/>
        </w:rPr>
        <w:t>(</w:t>
      </w:r>
      <w:r w:rsidRPr="00B74479">
        <w:rPr>
          <w:rFonts w:eastAsia="Arial"/>
          <w:szCs w:val="20"/>
        </w:rPr>
        <w:t>MXAdditionalInformation</w:t>
      </w:r>
      <w:r>
        <w:rPr>
          <w:rFonts w:eastAsia="Arial"/>
          <w:szCs w:val="20"/>
        </w:rPr>
        <w:t>) &gt; 0 THEN</w:t>
      </w:r>
    </w:p>
    <w:p w14:paraId="5CC4A824" w14:textId="797ABB34" w:rsidR="00F16ED6" w:rsidRPr="00F16ED6" w:rsidRDefault="00F16ED6" w:rsidP="009D7032">
      <w:pPr>
        <w:spacing w:after="7"/>
        <w:ind w:left="-90" w:right="-982" w:firstLine="0"/>
        <w:rPr>
          <w:rFonts w:eastAsia="Arial"/>
          <w:szCs w:val="20"/>
        </w:rPr>
      </w:pPr>
      <w:r w:rsidRPr="00F16ED6">
        <w:rPr>
          <w:rFonts w:eastAsia="Arial"/>
        </w:rPr>
        <w:t xml:space="preserve">     /* </w:t>
      </w:r>
      <w:r>
        <w:rPr>
          <w:rFonts w:eastAsia="Arial"/>
        </w:rPr>
        <w:t>IF NARR is present then AdditionalInformation is mandatory */</w:t>
      </w:r>
    </w:p>
    <w:p w14:paraId="21CE7379" w14:textId="79819E83" w:rsidR="009D7032" w:rsidRDefault="009D7032" w:rsidP="00626320">
      <w:pPr>
        <w:spacing w:after="7"/>
        <w:ind w:left="0" w:right="157"/>
        <w:rPr>
          <w:rFonts w:eastAsia="Arial"/>
          <w:szCs w:val="20"/>
        </w:rPr>
      </w:pPr>
    </w:p>
    <w:p w14:paraId="7CAAEEEA" w14:textId="74A7822E" w:rsidR="009D7032" w:rsidRDefault="009D7032" w:rsidP="009D7032">
      <w:pPr>
        <w:spacing w:after="7"/>
        <w:ind w:left="0" w:right="-1522"/>
        <w:rPr>
          <w:rFonts w:eastAsia="Arial"/>
        </w:rPr>
      </w:pPr>
      <w:r w:rsidRPr="009D7032">
        <w:rPr>
          <w:rFonts w:eastAsia="Arial"/>
          <w:b/>
        </w:rPr>
        <w:t xml:space="preserve">       Call</w:t>
      </w:r>
      <w:r>
        <w:rPr>
          <w:rFonts w:eastAsia="Arial"/>
        </w:rPr>
        <w:t xml:space="preserve"> </w:t>
      </w:r>
      <w:r w:rsidRPr="009D7032">
        <w:rPr>
          <w:rFonts w:eastAsia="Arial"/>
          <w:b/>
        </w:rPr>
        <w:t>SubfunctionNARRSpecificScenario</w:t>
      </w:r>
      <w:r>
        <w:rPr>
          <w:rFonts w:eastAsia="Arial"/>
        </w:rPr>
        <w:t>(MXAdditionalInformation;IsNARRSpecificScenario, MTLine[2], MXAdditionalInformation)</w:t>
      </w:r>
    </w:p>
    <w:p w14:paraId="593A1A44" w14:textId="77777777" w:rsidR="009D7032" w:rsidRDefault="009D7032" w:rsidP="009D7032">
      <w:pPr>
        <w:spacing w:after="7"/>
        <w:ind w:left="0" w:right="-1522"/>
        <w:rPr>
          <w:rFonts w:eastAsia="Arial"/>
        </w:rPr>
      </w:pPr>
    </w:p>
    <w:p w14:paraId="0C4559B7" w14:textId="1D796FDD" w:rsidR="009D7032" w:rsidRDefault="009D7032" w:rsidP="009D7032">
      <w:pPr>
        <w:spacing w:after="7"/>
        <w:ind w:left="0" w:right="-1522"/>
        <w:rPr>
          <w:rFonts w:eastAsia="Arial"/>
        </w:rPr>
      </w:pPr>
      <w:r>
        <w:rPr>
          <w:rFonts w:eastAsia="Arial"/>
        </w:rPr>
        <w:t>/* The subfunction checks if MXAdditionalInformation has a structure like “</w:t>
      </w:r>
      <w:r w:rsidRPr="009D7032">
        <w:rPr>
          <w:rFonts w:eastAsia="Arial"/>
        </w:rPr>
        <w:t>MTReasonCode[/AdditionalInformation]</w:t>
      </w:r>
      <w:r>
        <w:rPr>
          <w:rFonts w:eastAsia="Arial"/>
        </w:rPr>
        <w:t>” and if MTReasonCode is in the list of allowed codes in MT. if yes, then the MT code is extracted and fills Line[2] and removed from MXAdditionalInformation</w:t>
      </w:r>
      <w:r w:rsidR="00C565A3">
        <w:rPr>
          <w:rFonts w:eastAsia="Arial"/>
        </w:rPr>
        <w:t>.</w:t>
      </w:r>
      <w:r w:rsidR="00B84510" w:rsidRPr="00B84510">
        <w:rPr>
          <w:rFonts w:eastAsia="Arial"/>
        </w:rPr>
        <w:t xml:space="preserve"> </w:t>
      </w:r>
      <w:r w:rsidR="008C0165">
        <w:rPr>
          <w:rFonts w:eastAsia="Arial"/>
        </w:rPr>
        <w:t>In that case,</w:t>
      </w:r>
      <w:r w:rsidR="00B84510">
        <w:rPr>
          <w:rFonts w:eastAsia="Arial"/>
        </w:rPr>
        <w:t>IsNARRSpecificScenario gets value “true”.</w:t>
      </w:r>
      <w:r w:rsidR="00C565A3">
        <w:rPr>
          <w:rFonts w:eastAsia="Arial"/>
        </w:rPr>
        <w:t xml:space="preserve"> If not, IsNARRSpecificScenario gets value “false”</w:t>
      </w:r>
      <w:r w:rsidR="00D83449">
        <w:rPr>
          <w:rFonts w:eastAsia="Arial"/>
        </w:rPr>
        <w:t xml:space="preserve"> and MXAdditionalInformation is unchanged</w:t>
      </w:r>
      <w:r>
        <w:rPr>
          <w:rFonts w:eastAsia="Arial"/>
        </w:rPr>
        <w:t xml:space="preserve"> */ </w:t>
      </w:r>
    </w:p>
    <w:p w14:paraId="50EBD801" w14:textId="77777777" w:rsidR="009D7032" w:rsidRDefault="009D7032" w:rsidP="009D7032">
      <w:pPr>
        <w:spacing w:after="7"/>
        <w:ind w:left="0" w:right="-1522"/>
        <w:rPr>
          <w:rFonts w:eastAsia="Arial"/>
        </w:rPr>
      </w:pPr>
      <w:r>
        <w:rPr>
          <w:rFonts w:eastAsia="Arial"/>
        </w:rPr>
        <w:t xml:space="preserve">     </w:t>
      </w:r>
    </w:p>
    <w:p w14:paraId="21CF61CD" w14:textId="48373013" w:rsidR="009D7032" w:rsidRDefault="009D7032" w:rsidP="008C0165">
      <w:pPr>
        <w:tabs>
          <w:tab w:val="left" w:pos="720"/>
          <w:tab w:val="left" w:pos="810"/>
          <w:tab w:val="left" w:pos="900"/>
        </w:tabs>
        <w:spacing w:after="7"/>
        <w:ind w:left="0" w:right="-1522"/>
        <w:rPr>
          <w:rFonts w:eastAsia="Arial"/>
          <w:b/>
        </w:rPr>
      </w:pPr>
      <w:r>
        <w:rPr>
          <w:rFonts w:eastAsia="Arial"/>
        </w:rPr>
        <w:t xml:space="preserve">      </w:t>
      </w:r>
      <w:r w:rsidRPr="009D7032">
        <w:rPr>
          <w:rFonts w:eastAsia="Arial"/>
          <w:b/>
        </w:rPr>
        <w:t>ENDIF</w:t>
      </w:r>
    </w:p>
    <w:p w14:paraId="083C11A9" w14:textId="5D53ECF9" w:rsidR="009D7032" w:rsidRDefault="009D7032" w:rsidP="009D7032">
      <w:pPr>
        <w:tabs>
          <w:tab w:val="left" w:pos="720"/>
          <w:tab w:val="left" w:pos="810"/>
          <w:tab w:val="left" w:pos="900"/>
        </w:tabs>
        <w:spacing w:after="7"/>
        <w:ind w:left="0" w:right="-1522"/>
        <w:rPr>
          <w:rFonts w:eastAsia="Arial"/>
          <w:b/>
        </w:rPr>
      </w:pPr>
    </w:p>
    <w:p w14:paraId="77B704B7" w14:textId="3AC6A320" w:rsidR="009D7032" w:rsidRDefault="009D7032" w:rsidP="009D7032">
      <w:pPr>
        <w:tabs>
          <w:tab w:val="left" w:pos="720"/>
          <w:tab w:val="left" w:pos="810"/>
          <w:tab w:val="left" w:pos="900"/>
        </w:tabs>
        <w:spacing w:after="7"/>
        <w:ind w:left="0" w:right="-1522"/>
        <w:rPr>
          <w:rFonts w:eastAsia="Arial"/>
          <w:b/>
        </w:rPr>
      </w:pPr>
      <w:r>
        <w:rPr>
          <w:rFonts w:eastAsia="Arial"/>
          <w:b/>
        </w:rPr>
        <w:t xml:space="preserve">      </w:t>
      </w:r>
    </w:p>
    <w:p w14:paraId="6E3E23F8" w14:textId="6D7F71F7" w:rsidR="009D7032" w:rsidRDefault="000862B4" w:rsidP="009D7032">
      <w:pPr>
        <w:tabs>
          <w:tab w:val="left" w:pos="720"/>
          <w:tab w:val="left" w:pos="810"/>
          <w:tab w:val="left" w:pos="900"/>
        </w:tabs>
        <w:spacing w:after="7"/>
        <w:ind w:left="0" w:right="-1522"/>
        <w:rPr>
          <w:rFonts w:eastAsia="Arial"/>
        </w:rPr>
      </w:pPr>
      <w:r>
        <w:rPr>
          <w:rFonts w:eastAsia="Arial"/>
          <w:b/>
        </w:rPr>
        <w:lastRenderedPageBreak/>
        <w:t xml:space="preserve">      IF NOT </w:t>
      </w:r>
      <w:r w:rsidR="00116896">
        <w:rPr>
          <w:rFonts w:eastAsia="Arial"/>
        </w:rPr>
        <w:t>IsNARRSpecificScenario THEN</w:t>
      </w:r>
    </w:p>
    <w:p w14:paraId="0809C5A2" w14:textId="77777777" w:rsidR="006045CE" w:rsidRDefault="006045CE" w:rsidP="009D7032">
      <w:pPr>
        <w:tabs>
          <w:tab w:val="left" w:pos="720"/>
          <w:tab w:val="left" w:pos="810"/>
          <w:tab w:val="left" w:pos="900"/>
        </w:tabs>
        <w:spacing w:after="7"/>
        <w:ind w:left="0" w:right="-1522"/>
        <w:rPr>
          <w:rFonts w:eastAsia="Arial"/>
        </w:rPr>
      </w:pPr>
    </w:p>
    <w:p w14:paraId="012E19F5" w14:textId="148DFBF9" w:rsidR="006042AF" w:rsidRPr="009D7032" w:rsidRDefault="006042AF" w:rsidP="009D7032">
      <w:pPr>
        <w:tabs>
          <w:tab w:val="left" w:pos="720"/>
          <w:tab w:val="left" w:pos="810"/>
          <w:tab w:val="left" w:pos="900"/>
        </w:tabs>
        <w:spacing w:after="7"/>
        <w:ind w:left="0" w:right="-1522"/>
        <w:rPr>
          <w:rFonts w:eastAsia="Arial"/>
          <w:b/>
        </w:rPr>
      </w:pPr>
      <w:r>
        <w:rPr>
          <w:rFonts w:eastAsia="Arial"/>
        </w:rPr>
        <w:t xml:space="preserve">/* </w:t>
      </w:r>
      <w:r w:rsidR="00C23293">
        <w:rPr>
          <w:rFonts w:eastAsia="Arial"/>
        </w:rPr>
        <w:t>Cases where IsNARRSpe</w:t>
      </w:r>
      <w:r w:rsidR="000862B4">
        <w:rPr>
          <w:rFonts w:eastAsia="Arial"/>
        </w:rPr>
        <w:t xml:space="preserve">cificScenario = </w:t>
      </w:r>
      <w:r w:rsidR="00C23293">
        <w:rPr>
          <w:rFonts w:eastAsia="Arial"/>
        </w:rPr>
        <w:t>“</w:t>
      </w:r>
      <w:r w:rsidR="000862B4">
        <w:rPr>
          <w:rFonts w:eastAsia="Arial"/>
        </w:rPr>
        <w:t>False</w:t>
      </w:r>
      <w:r w:rsidR="00C23293">
        <w:rPr>
          <w:rFonts w:eastAsia="Arial"/>
        </w:rPr>
        <w:t>”</w:t>
      </w:r>
      <w:r w:rsidR="000862B4">
        <w:rPr>
          <w:rFonts w:eastAsia="Arial"/>
        </w:rPr>
        <w:t xml:space="preserve"> : </w:t>
      </w:r>
      <w:r w:rsidR="00794D50">
        <w:rPr>
          <w:rFonts w:eastAsia="Arial"/>
        </w:rPr>
        <w:t>c</w:t>
      </w:r>
      <w:r>
        <w:rPr>
          <w:rFonts w:eastAsia="Arial"/>
        </w:rPr>
        <w:t>ases where NARR is present and MXAdditionalInf</w:t>
      </w:r>
      <w:r w:rsidR="00204385">
        <w:rPr>
          <w:rFonts w:eastAsia="Arial"/>
        </w:rPr>
        <w:t>oration is pure narrative</w:t>
      </w:r>
      <w:r w:rsidR="005E0509">
        <w:rPr>
          <w:rFonts w:eastAsia="Arial"/>
        </w:rPr>
        <w:t xml:space="preserve"> (ie no MTReasonCode)</w:t>
      </w:r>
      <w:r w:rsidR="00204385">
        <w:rPr>
          <w:rFonts w:eastAsia="Arial"/>
        </w:rPr>
        <w:t xml:space="preserve"> or MXC</w:t>
      </w:r>
      <w:r>
        <w:rPr>
          <w:rFonts w:eastAsia="Arial"/>
        </w:rPr>
        <w:t>ode is different from “NARR” */</w:t>
      </w:r>
    </w:p>
    <w:p w14:paraId="7E8D73FF" w14:textId="77777777" w:rsidR="009D7032" w:rsidRDefault="009D7032" w:rsidP="00626320">
      <w:pPr>
        <w:spacing w:after="7"/>
        <w:ind w:left="0" w:right="157"/>
        <w:rPr>
          <w:rFonts w:eastAsia="Arial"/>
        </w:rPr>
      </w:pPr>
    </w:p>
    <w:p w14:paraId="2557EE3D" w14:textId="77777777" w:rsidR="00626320" w:rsidRDefault="00626320" w:rsidP="00626320">
      <w:pPr>
        <w:spacing w:after="7"/>
        <w:ind w:left="0" w:right="157" w:firstLine="720"/>
        <w:rPr>
          <w:rFonts w:eastAsia="Arial"/>
        </w:rPr>
      </w:pPr>
      <w:r w:rsidRPr="0047793E">
        <w:rPr>
          <w:rFonts w:eastAsia="Arial"/>
          <w:b/>
        </w:rPr>
        <w:t>Call SubfunbctionReasonCodeTranslation</w:t>
      </w:r>
      <w:r>
        <w:rPr>
          <w:rFonts w:eastAsia="Arial"/>
        </w:rPr>
        <w:t xml:space="preserve"> (MXReasonCode; MTLine[2])</w:t>
      </w:r>
    </w:p>
    <w:p w14:paraId="395B6251" w14:textId="3A1F468E" w:rsidR="00626320" w:rsidRDefault="00626320" w:rsidP="00626320">
      <w:pPr>
        <w:spacing w:after="7"/>
        <w:ind w:left="0" w:right="157" w:firstLine="720"/>
        <w:rPr>
          <w:rFonts w:eastAsia="Arial"/>
        </w:rPr>
      </w:pPr>
      <w:r w:rsidRPr="00F85A10">
        <w:rPr>
          <w:rFonts w:eastAsia="Arial"/>
        </w:rPr>
        <w:t>/* SubfunbctionReasonCodeTranslation is described below</w:t>
      </w:r>
      <w:r w:rsidR="00655AB2">
        <w:rPr>
          <w:rFonts w:eastAsia="Arial"/>
        </w:rPr>
        <w:t xml:space="preserve">. Line[2] is returned with the format </w:t>
      </w:r>
      <w:r w:rsidR="007E4F12">
        <w:rPr>
          <w:rFonts w:eastAsia="Arial"/>
        </w:rPr>
        <w:t>“</w:t>
      </w:r>
      <w:r w:rsidR="00655AB2">
        <w:rPr>
          <w:rFonts w:eastAsia="Arial"/>
        </w:rPr>
        <w:t>/MTReasonCode/</w:t>
      </w:r>
      <w:r w:rsidR="007E4F12">
        <w:rPr>
          <w:rFonts w:eastAsia="Arial"/>
        </w:rPr>
        <w:t>”</w:t>
      </w:r>
      <w:r w:rsidR="00655AB2">
        <w:rPr>
          <w:rFonts w:eastAsia="Arial"/>
        </w:rPr>
        <w:t xml:space="preserve"> OR if the MXCode is NARR or has no </w:t>
      </w:r>
      <w:r w:rsidR="00190061">
        <w:rPr>
          <w:rFonts w:eastAsia="Arial"/>
        </w:rPr>
        <w:t xml:space="preserve">MT </w:t>
      </w:r>
      <w:r w:rsidR="00655AB2">
        <w:rPr>
          <w:rFonts w:eastAsia="Arial"/>
        </w:rPr>
        <w:t>equivalent</w:t>
      </w:r>
      <w:r w:rsidR="0026798C">
        <w:rPr>
          <w:rFonts w:eastAsia="Arial"/>
        </w:rPr>
        <w:t>,the structure is</w:t>
      </w:r>
      <w:r w:rsidR="00655AB2">
        <w:rPr>
          <w:rFonts w:eastAsia="Arial"/>
        </w:rPr>
        <w:t xml:space="preserve"> </w:t>
      </w:r>
      <w:r w:rsidR="007E4F12">
        <w:rPr>
          <w:rFonts w:eastAsia="Arial"/>
        </w:rPr>
        <w:t>“</w:t>
      </w:r>
      <w:r w:rsidR="00655AB2">
        <w:rPr>
          <w:rFonts w:eastAsia="Arial"/>
        </w:rPr>
        <w:t>/XT99/MXRe</w:t>
      </w:r>
      <w:r w:rsidR="00A2112E">
        <w:rPr>
          <w:rFonts w:eastAsia="Arial"/>
        </w:rPr>
        <w:t>a</w:t>
      </w:r>
      <w:r w:rsidR="00655AB2">
        <w:rPr>
          <w:rFonts w:eastAsia="Arial"/>
        </w:rPr>
        <w:t>sonCode/</w:t>
      </w:r>
      <w:r w:rsidR="007E4F12">
        <w:rPr>
          <w:rFonts w:eastAsia="Arial"/>
        </w:rPr>
        <w:t>”</w:t>
      </w:r>
      <w:r w:rsidRPr="00F85A10">
        <w:rPr>
          <w:rFonts w:eastAsia="Arial"/>
        </w:rPr>
        <w:t xml:space="preserve"> */</w:t>
      </w:r>
    </w:p>
    <w:p w14:paraId="4029117E" w14:textId="7156C051" w:rsidR="00116896" w:rsidRDefault="00116896" w:rsidP="00626320">
      <w:pPr>
        <w:spacing w:after="7"/>
        <w:ind w:left="0" w:right="157" w:firstLine="720"/>
        <w:rPr>
          <w:rFonts w:eastAsia="Arial"/>
        </w:rPr>
      </w:pPr>
    </w:p>
    <w:p w14:paraId="281CCA74" w14:textId="0867CE91" w:rsidR="00116896" w:rsidRPr="00116896" w:rsidRDefault="00116896" w:rsidP="00626320">
      <w:pPr>
        <w:spacing w:after="7"/>
        <w:ind w:left="0" w:right="157" w:firstLine="720"/>
        <w:rPr>
          <w:rFonts w:eastAsia="Arial"/>
          <w:b/>
        </w:rPr>
      </w:pPr>
      <w:r w:rsidRPr="00116896">
        <w:rPr>
          <w:rFonts w:eastAsia="Arial"/>
          <w:b/>
        </w:rPr>
        <w:t>ENDIF</w:t>
      </w:r>
    </w:p>
    <w:p w14:paraId="4A285D43" w14:textId="1688F794" w:rsidR="00E95E96" w:rsidRDefault="00E95E96" w:rsidP="00EB10F1">
      <w:pPr>
        <w:spacing w:after="7"/>
        <w:ind w:left="0" w:right="157" w:firstLine="0"/>
        <w:rPr>
          <w:rFonts w:eastAsia="Arial"/>
        </w:rPr>
      </w:pPr>
    </w:p>
    <w:p w14:paraId="1263F6E1" w14:textId="1E88A35D" w:rsidR="00EB10F1" w:rsidRDefault="00BA0F01" w:rsidP="00BA0F01">
      <w:pPr>
        <w:spacing w:after="7"/>
        <w:ind w:left="0" w:right="-1072" w:firstLine="0"/>
        <w:rPr>
          <w:rFonts w:eastAsia="Arial"/>
        </w:rPr>
      </w:pPr>
      <w:r>
        <w:rPr>
          <w:rFonts w:eastAsia="Arial"/>
        </w:rPr>
        <w:t xml:space="preserve">     </w:t>
      </w:r>
      <w:r w:rsidRPr="00BA0F01">
        <w:rPr>
          <w:rFonts w:eastAsia="Arial"/>
          <w:b/>
        </w:rPr>
        <w:t>IF Length</w:t>
      </w:r>
      <w:r>
        <w:rPr>
          <w:rFonts w:eastAsia="Arial"/>
        </w:rPr>
        <w:t xml:space="preserve">(MXAdditionalInformation) &gt; 35 – </w:t>
      </w:r>
      <w:r w:rsidRPr="00BA0F01">
        <w:rPr>
          <w:rFonts w:eastAsia="Arial"/>
          <w:b/>
        </w:rPr>
        <w:t>Length</w:t>
      </w:r>
      <w:r w:rsidR="00B10F11">
        <w:rPr>
          <w:rFonts w:eastAsia="Arial"/>
        </w:rPr>
        <w:t>(MTLine[2]</w:t>
      </w:r>
      <w:r w:rsidR="00190061">
        <w:rPr>
          <w:rFonts w:eastAsia="Arial"/>
        </w:rPr>
        <w:t>)</w:t>
      </w:r>
      <w:r>
        <w:rPr>
          <w:rFonts w:eastAsia="Arial"/>
        </w:rPr>
        <w:t xml:space="preserve"> THEN</w:t>
      </w:r>
    </w:p>
    <w:p w14:paraId="2B6A9FA0" w14:textId="63B4E1C5" w:rsidR="00BA0F01" w:rsidRDefault="00BA0F01" w:rsidP="00EB10F1">
      <w:pPr>
        <w:spacing w:after="7"/>
        <w:ind w:left="0" w:right="157" w:firstLine="0"/>
        <w:rPr>
          <w:rFonts w:eastAsia="Arial"/>
        </w:rPr>
      </w:pPr>
      <w:r>
        <w:rPr>
          <w:rFonts w:eastAsia="Arial"/>
        </w:rPr>
        <w:t xml:space="preserve">        MTLine[2] =  </w:t>
      </w:r>
      <w:r w:rsidRPr="00933753">
        <w:rPr>
          <w:rFonts w:eastAsia="Arial"/>
          <w:b/>
        </w:rPr>
        <w:t>Concatenate</w:t>
      </w:r>
      <w:r>
        <w:rPr>
          <w:rFonts w:eastAsia="Arial"/>
        </w:rPr>
        <w:t>(MTLine[2],</w:t>
      </w:r>
      <w:r w:rsidRPr="00036E9D">
        <w:rPr>
          <w:rFonts w:eastAsia="Arial"/>
          <w:b/>
        </w:rPr>
        <w:t>Substring</w:t>
      </w:r>
      <w:r>
        <w:rPr>
          <w:rFonts w:eastAsia="Arial"/>
        </w:rPr>
        <w:t>(MXAdditionalInformation,1,</w:t>
      </w:r>
      <w:r w:rsidRPr="00BA0F01">
        <w:rPr>
          <w:rFonts w:eastAsia="Arial"/>
        </w:rPr>
        <w:t xml:space="preserve"> </w:t>
      </w:r>
      <w:r>
        <w:rPr>
          <w:rFonts w:eastAsia="Arial"/>
        </w:rPr>
        <w:t xml:space="preserve">35 – </w:t>
      </w:r>
      <w:r w:rsidRPr="00BA0F01">
        <w:rPr>
          <w:rFonts w:eastAsia="Arial"/>
          <w:b/>
        </w:rPr>
        <w:t>Length</w:t>
      </w:r>
      <w:r>
        <w:rPr>
          <w:rFonts w:eastAsia="Arial"/>
        </w:rPr>
        <w:t>(MTLine[2]))</w:t>
      </w:r>
    </w:p>
    <w:p w14:paraId="3DDBD2AC" w14:textId="04276DFD" w:rsidR="00BA0F01" w:rsidRDefault="00BA0F01" w:rsidP="00EB10F1">
      <w:pPr>
        <w:spacing w:after="7"/>
        <w:ind w:left="0" w:right="157" w:firstLine="0"/>
        <w:rPr>
          <w:rFonts w:eastAsia="Arial"/>
        </w:rPr>
      </w:pPr>
      <w:r>
        <w:rPr>
          <w:rFonts w:eastAsia="Arial"/>
        </w:rPr>
        <w:t xml:space="preserve">NarrativeLeft = </w:t>
      </w:r>
      <w:r w:rsidRPr="00036E9D">
        <w:rPr>
          <w:rFonts w:eastAsia="Arial"/>
          <w:b/>
        </w:rPr>
        <w:t>Substring</w:t>
      </w:r>
      <w:r w:rsidR="002F1BBD">
        <w:rPr>
          <w:rFonts w:eastAsia="Arial"/>
        </w:rPr>
        <w:t>(MXA</w:t>
      </w:r>
      <w:r>
        <w:rPr>
          <w:rFonts w:eastAsia="Arial"/>
        </w:rPr>
        <w:t>dditioanlInformation,</w:t>
      </w:r>
      <w:r w:rsidR="00F57FF3" w:rsidRPr="00F57FF3">
        <w:rPr>
          <w:rFonts w:eastAsia="Arial"/>
        </w:rPr>
        <w:t xml:space="preserve"> </w:t>
      </w:r>
      <w:r w:rsidR="00F57FF3">
        <w:rPr>
          <w:rFonts w:eastAsia="Arial"/>
        </w:rPr>
        <w:t xml:space="preserve">35 – </w:t>
      </w:r>
      <w:r w:rsidR="00F57FF3" w:rsidRPr="00BA0F01">
        <w:rPr>
          <w:rFonts w:eastAsia="Arial"/>
          <w:b/>
        </w:rPr>
        <w:t>Length</w:t>
      </w:r>
      <w:r w:rsidR="00F57FF3">
        <w:rPr>
          <w:rFonts w:eastAsia="Arial"/>
        </w:rPr>
        <w:t>(MTLine[2]</w:t>
      </w:r>
      <w:r w:rsidR="00933753">
        <w:rPr>
          <w:rFonts w:eastAsia="Arial"/>
        </w:rPr>
        <w:t>)</w:t>
      </w:r>
      <w:r w:rsidR="00F57FF3">
        <w:rPr>
          <w:rFonts w:eastAsia="Arial"/>
        </w:rPr>
        <w:t>+1</w:t>
      </w:r>
      <w:r>
        <w:rPr>
          <w:rFonts w:eastAsia="Arial"/>
        </w:rPr>
        <w:t>)</w:t>
      </w:r>
    </w:p>
    <w:p w14:paraId="0659F8D0" w14:textId="221CC999" w:rsidR="00BA0F01" w:rsidRDefault="00BA0F01" w:rsidP="00EB10F1">
      <w:pPr>
        <w:spacing w:after="7"/>
        <w:ind w:left="0" w:right="157" w:firstLine="0"/>
        <w:rPr>
          <w:rFonts w:eastAsia="Arial"/>
        </w:rPr>
      </w:pPr>
    </w:p>
    <w:p w14:paraId="456EAF0D" w14:textId="452A4E9E" w:rsidR="00BA0F01" w:rsidRPr="00933753" w:rsidRDefault="00BA0F01" w:rsidP="00EB10F1">
      <w:pPr>
        <w:spacing w:after="7"/>
        <w:ind w:left="0" w:right="157" w:firstLine="0"/>
        <w:rPr>
          <w:rFonts w:eastAsia="Arial"/>
          <w:b/>
        </w:rPr>
      </w:pPr>
      <w:r>
        <w:rPr>
          <w:rFonts w:eastAsia="Arial"/>
        </w:rPr>
        <w:t xml:space="preserve">     </w:t>
      </w:r>
      <w:r w:rsidRPr="00933753">
        <w:rPr>
          <w:rFonts w:eastAsia="Arial"/>
          <w:b/>
        </w:rPr>
        <w:t>ELSE</w:t>
      </w:r>
    </w:p>
    <w:p w14:paraId="0316DAC5" w14:textId="724967C1" w:rsidR="006366C1" w:rsidRDefault="006366C1" w:rsidP="00EB10F1">
      <w:pPr>
        <w:spacing w:after="7"/>
        <w:ind w:left="0" w:right="157" w:firstLine="0"/>
        <w:rPr>
          <w:rFonts w:eastAsia="Arial"/>
        </w:rPr>
      </w:pPr>
      <w:r>
        <w:rPr>
          <w:rFonts w:eastAsia="Arial"/>
        </w:rPr>
        <w:t xml:space="preserve">       MTLine[2] = </w:t>
      </w:r>
      <w:r w:rsidRPr="00036E9D">
        <w:rPr>
          <w:rFonts w:eastAsia="Arial"/>
          <w:b/>
        </w:rPr>
        <w:t>Concatenate</w:t>
      </w:r>
      <w:r>
        <w:rPr>
          <w:rFonts w:eastAsia="Arial"/>
        </w:rPr>
        <w:t>(MTLine[2],MXAdditionalInformation)</w:t>
      </w:r>
    </w:p>
    <w:p w14:paraId="051E5B24" w14:textId="703124A7" w:rsidR="004C4820" w:rsidRDefault="004C4820" w:rsidP="00EB10F1">
      <w:pPr>
        <w:spacing w:after="7"/>
        <w:ind w:left="0" w:right="157" w:firstLine="0"/>
        <w:rPr>
          <w:rFonts w:eastAsia="Arial"/>
        </w:rPr>
      </w:pPr>
      <w:r>
        <w:rPr>
          <w:rFonts w:eastAsia="Arial"/>
        </w:rPr>
        <w:t xml:space="preserve">       NarrativeLeft = “”</w:t>
      </w:r>
    </w:p>
    <w:p w14:paraId="2C7392DD" w14:textId="5E5CDE59" w:rsidR="00933753" w:rsidRDefault="00933753" w:rsidP="00EB10F1">
      <w:pPr>
        <w:spacing w:after="7"/>
        <w:ind w:left="0" w:right="157" w:firstLine="0"/>
        <w:rPr>
          <w:rFonts w:eastAsia="Arial"/>
          <w:b/>
        </w:rPr>
      </w:pPr>
      <w:r>
        <w:rPr>
          <w:rFonts w:eastAsia="Arial"/>
        </w:rPr>
        <w:t xml:space="preserve">     </w:t>
      </w:r>
      <w:r w:rsidRPr="00933753">
        <w:rPr>
          <w:rFonts w:eastAsia="Arial"/>
          <w:b/>
        </w:rPr>
        <w:t>ENDIF</w:t>
      </w:r>
    </w:p>
    <w:p w14:paraId="2BCAE9CE" w14:textId="0074270C" w:rsidR="00933753" w:rsidRDefault="00933753" w:rsidP="00EB10F1">
      <w:pPr>
        <w:spacing w:after="7"/>
        <w:ind w:left="0" w:right="157" w:firstLine="0"/>
        <w:rPr>
          <w:rFonts w:eastAsia="Arial"/>
          <w:b/>
        </w:rPr>
      </w:pPr>
      <w:r>
        <w:rPr>
          <w:rFonts w:eastAsia="Arial"/>
          <w:b/>
        </w:rPr>
        <w:t xml:space="preserve">     </w:t>
      </w:r>
    </w:p>
    <w:p w14:paraId="030AB062" w14:textId="0CBDC0EC" w:rsidR="00933753" w:rsidRDefault="00933753" w:rsidP="00EB10F1">
      <w:pPr>
        <w:spacing w:after="7"/>
        <w:ind w:left="0" w:right="157" w:firstLine="0"/>
        <w:rPr>
          <w:rFonts w:eastAsia="Arial"/>
        </w:rPr>
      </w:pPr>
      <w:r>
        <w:rPr>
          <w:rFonts w:eastAsia="Arial"/>
          <w:b/>
        </w:rPr>
        <w:t xml:space="preserve">   </w:t>
      </w:r>
      <w:r w:rsidRPr="00933753">
        <w:rPr>
          <w:rFonts w:eastAsia="Arial"/>
        </w:rPr>
        <w:t xml:space="preserve"> /* If</w:t>
      </w:r>
      <w:r w:rsidR="00036E9D">
        <w:rPr>
          <w:rFonts w:eastAsia="Arial"/>
        </w:rPr>
        <w:t xml:space="preserve"> Narrative left</w:t>
      </w:r>
      <w:r w:rsidR="000C3F13">
        <w:rPr>
          <w:rFonts w:eastAsia="Arial"/>
        </w:rPr>
        <w:t xml:space="preserve"> is not empty</w:t>
      </w:r>
      <w:r w:rsidR="00036E9D">
        <w:rPr>
          <w:rFonts w:eastAsia="Arial"/>
        </w:rPr>
        <w:t>, copy it to MTLine</w:t>
      </w:r>
      <w:r w:rsidR="0087458F">
        <w:rPr>
          <w:rFonts w:eastAsia="Arial"/>
        </w:rPr>
        <w:t>[</w:t>
      </w:r>
      <w:r w:rsidRPr="00933753">
        <w:rPr>
          <w:rFonts w:eastAsia="Arial"/>
        </w:rPr>
        <w:t>6</w:t>
      </w:r>
      <w:r w:rsidR="0087458F">
        <w:rPr>
          <w:rFonts w:eastAsia="Arial"/>
        </w:rPr>
        <w:t>]</w:t>
      </w:r>
      <w:r w:rsidRPr="00933753">
        <w:rPr>
          <w:rFonts w:eastAsia="Arial"/>
        </w:rPr>
        <w:t xml:space="preserve"> */</w:t>
      </w:r>
    </w:p>
    <w:p w14:paraId="7CF1BCAB" w14:textId="6B1AD963" w:rsidR="00933753" w:rsidRDefault="00933753" w:rsidP="00EB10F1">
      <w:pPr>
        <w:spacing w:after="7"/>
        <w:ind w:left="0" w:right="157" w:firstLine="0"/>
        <w:rPr>
          <w:rFonts w:eastAsia="Arial"/>
        </w:rPr>
      </w:pPr>
    </w:p>
    <w:p w14:paraId="0012ADB8" w14:textId="6234DE93" w:rsidR="00933753" w:rsidRDefault="00933753" w:rsidP="00EB10F1">
      <w:pPr>
        <w:spacing w:after="7"/>
        <w:ind w:left="0" w:right="157" w:firstLine="0"/>
        <w:rPr>
          <w:rFonts w:eastAsia="Arial"/>
        </w:rPr>
      </w:pPr>
    </w:p>
    <w:p w14:paraId="214B92EF" w14:textId="45F5CDA7" w:rsidR="00933753" w:rsidRDefault="00933753" w:rsidP="00EB10F1">
      <w:pPr>
        <w:spacing w:after="7"/>
        <w:ind w:left="0" w:right="157" w:firstLine="0"/>
        <w:rPr>
          <w:rFonts w:eastAsia="Arial"/>
        </w:rPr>
      </w:pPr>
      <w:r>
        <w:rPr>
          <w:rFonts w:eastAsia="Arial"/>
        </w:rPr>
        <w:t xml:space="preserve">    </w:t>
      </w:r>
      <w:r w:rsidRPr="00933753">
        <w:rPr>
          <w:rFonts w:eastAsia="Arial"/>
          <w:b/>
        </w:rPr>
        <w:t>IF Length</w:t>
      </w:r>
      <w:r>
        <w:rPr>
          <w:rFonts w:eastAsia="Arial"/>
        </w:rPr>
        <w:t>(NarrativeLeft) &gt; 0 THEN</w:t>
      </w:r>
    </w:p>
    <w:p w14:paraId="01DF48A7" w14:textId="7313B9F6" w:rsidR="00933753" w:rsidRDefault="0087458F" w:rsidP="00EB10F1">
      <w:pPr>
        <w:spacing w:after="7"/>
        <w:ind w:left="0" w:right="157" w:firstLine="0"/>
        <w:rPr>
          <w:rFonts w:eastAsia="Arial"/>
        </w:rPr>
      </w:pPr>
      <w:r>
        <w:rPr>
          <w:rFonts w:eastAsia="Arial"/>
        </w:rPr>
        <w:t xml:space="preserve">        /* Build MTLine[</w:t>
      </w:r>
      <w:r w:rsidR="00933753">
        <w:rPr>
          <w:rFonts w:eastAsia="Arial"/>
        </w:rPr>
        <w:t>6</w:t>
      </w:r>
      <w:r>
        <w:rPr>
          <w:rFonts w:eastAsia="Arial"/>
        </w:rPr>
        <w:t>]</w:t>
      </w:r>
      <w:r w:rsidR="00933753">
        <w:rPr>
          <w:rFonts w:eastAsia="Arial"/>
        </w:rPr>
        <w:t xml:space="preserve"> */</w:t>
      </w:r>
    </w:p>
    <w:p w14:paraId="3F8C7494" w14:textId="61FA0A64" w:rsidR="00933753" w:rsidRDefault="00E358FD" w:rsidP="00E358FD">
      <w:pPr>
        <w:spacing w:after="7"/>
        <w:ind w:left="720" w:right="-712" w:firstLine="0"/>
        <w:rPr>
          <w:rFonts w:eastAsia="Arial"/>
        </w:rPr>
      </w:pPr>
      <w:r>
        <w:rPr>
          <w:rFonts w:eastAsia="Arial"/>
        </w:rPr>
        <w:t>/* NarrativeLeft is concatenated with MTLine</w:t>
      </w:r>
      <w:r w:rsidR="00036E9D">
        <w:rPr>
          <w:rFonts w:eastAsia="Arial"/>
        </w:rPr>
        <w:t>[</w:t>
      </w:r>
      <w:r w:rsidR="0087458F">
        <w:rPr>
          <w:rFonts w:eastAsia="Arial"/>
        </w:rPr>
        <w:t>6</w:t>
      </w:r>
      <w:r w:rsidR="00036E9D">
        <w:rPr>
          <w:rFonts w:eastAsia="Arial"/>
        </w:rPr>
        <w:t>]</w:t>
      </w:r>
      <w:r>
        <w:rPr>
          <w:rFonts w:eastAsia="Arial"/>
        </w:rPr>
        <w:t>, even if total length &gt; 35 */</w:t>
      </w:r>
    </w:p>
    <w:p w14:paraId="62A1552E" w14:textId="0CB1FACF" w:rsidR="00933753" w:rsidRDefault="00421EE6" w:rsidP="00E358FD">
      <w:pPr>
        <w:spacing w:after="7"/>
        <w:ind w:left="720" w:right="157" w:firstLine="0"/>
        <w:rPr>
          <w:rFonts w:eastAsia="Arial"/>
        </w:rPr>
      </w:pPr>
      <w:r>
        <w:rPr>
          <w:rFonts w:eastAsia="Arial"/>
        </w:rPr>
        <w:t xml:space="preserve">    </w:t>
      </w:r>
      <w:r w:rsidR="0087458F">
        <w:rPr>
          <w:rFonts w:eastAsia="Arial"/>
        </w:rPr>
        <w:t>MTLine[6</w:t>
      </w:r>
      <w:r w:rsidR="006E5D40">
        <w:rPr>
          <w:rFonts w:eastAsia="Arial"/>
        </w:rPr>
        <w:t xml:space="preserve">] = </w:t>
      </w:r>
      <w:r w:rsidR="006E5D40" w:rsidRPr="006E5D40">
        <w:rPr>
          <w:rFonts w:eastAsia="Arial"/>
          <w:b/>
        </w:rPr>
        <w:t>Concatenate</w:t>
      </w:r>
      <w:r w:rsidR="00E358FD">
        <w:rPr>
          <w:rFonts w:eastAsia="Arial"/>
        </w:rPr>
        <w:t>(“/TEXT/”</w:t>
      </w:r>
      <w:r w:rsidR="006E5D40">
        <w:rPr>
          <w:rFonts w:eastAsia="Arial"/>
        </w:rPr>
        <w:t>,NarrativeLeft)</w:t>
      </w:r>
    </w:p>
    <w:p w14:paraId="68612F6A" w14:textId="0E7F6325" w:rsidR="00421EE6" w:rsidRPr="00421EE6" w:rsidRDefault="00421EE6" w:rsidP="00E358FD">
      <w:pPr>
        <w:spacing w:after="7"/>
        <w:ind w:left="720" w:right="157" w:firstLine="0"/>
        <w:rPr>
          <w:rFonts w:eastAsia="Arial"/>
          <w:b/>
        </w:rPr>
      </w:pPr>
      <w:r w:rsidRPr="00421EE6">
        <w:rPr>
          <w:rFonts w:eastAsia="Arial"/>
          <w:b/>
        </w:rPr>
        <w:t>ELSE</w:t>
      </w:r>
    </w:p>
    <w:p w14:paraId="480B29B4" w14:textId="3EBCE60E" w:rsidR="00421EE6" w:rsidRDefault="00421EE6" w:rsidP="00E358FD">
      <w:pPr>
        <w:spacing w:after="7"/>
        <w:ind w:left="720" w:right="157" w:firstLine="0"/>
        <w:rPr>
          <w:rFonts w:eastAsia="Arial"/>
        </w:rPr>
      </w:pPr>
      <w:r>
        <w:rPr>
          <w:rFonts w:eastAsia="Arial"/>
        </w:rPr>
        <w:t xml:space="preserve">    MTLine[6]= “”</w:t>
      </w:r>
    </w:p>
    <w:p w14:paraId="798D1CC7" w14:textId="31996A62" w:rsidR="00933753" w:rsidRDefault="00933753" w:rsidP="00EB10F1">
      <w:pPr>
        <w:spacing w:after="7"/>
        <w:ind w:left="0" w:right="157" w:firstLine="0"/>
        <w:rPr>
          <w:rFonts w:eastAsia="Arial"/>
        </w:rPr>
      </w:pPr>
      <w:r>
        <w:rPr>
          <w:rFonts w:eastAsia="Arial"/>
        </w:rPr>
        <w:t xml:space="preserve">           </w:t>
      </w:r>
    </w:p>
    <w:p w14:paraId="397AA6FE" w14:textId="23694ED9" w:rsidR="00933753" w:rsidRDefault="006E5D40" w:rsidP="00EB10F1">
      <w:pPr>
        <w:spacing w:after="7"/>
        <w:ind w:left="0" w:right="157" w:firstLine="0"/>
        <w:rPr>
          <w:rFonts w:eastAsia="Arial"/>
          <w:b/>
        </w:rPr>
      </w:pPr>
      <w:r w:rsidRPr="006E5D40">
        <w:rPr>
          <w:rFonts w:eastAsia="Arial"/>
          <w:b/>
        </w:rPr>
        <w:t xml:space="preserve">    </w:t>
      </w:r>
      <w:r w:rsidR="003959BD">
        <w:rPr>
          <w:rFonts w:eastAsia="Arial"/>
          <w:b/>
        </w:rPr>
        <w:t xml:space="preserve"> </w:t>
      </w:r>
      <w:r w:rsidRPr="006E5D40">
        <w:rPr>
          <w:rFonts w:eastAsia="Arial"/>
          <w:b/>
        </w:rPr>
        <w:t>ENDIF</w:t>
      </w:r>
    </w:p>
    <w:p w14:paraId="48E5F439" w14:textId="42EB98A8" w:rsidR="00063D49" w:rsidRPr="006E5D40" w:rsidRDefault="00063D49" w:rsidP="00EB10F1">
      <w:pPr>
        <w:spacing w:after="7"/>
        <w:ind w:left="0" w:right="157" w:firstLine="0"/>
        <w:rPr>
          <w:rFonts w:eastAsia="Arial"/>
          <w:b/>
        </w:rPr>
      </w:pPr>
    </w:p>
    <w:p w14:paraId="33FE25B2" w14:textId="68B9A6BE" w:rsidR="00933753" w:rsidRDefault="00933753" w:rsidP="00EB10F1">
      <w:pPr>
        <w:spacing w:after="7"/>
        <w:ind w:left="0" w:right="157" w:firstLine="0"/>
        <w:rPr>
          <w:rFonts w:eastAsia="Arial"/>
        </w:rPr>
      </w:pPr>
    </w:p>
    <w:p w14:paraId="353EA8A8" w14:textId="7D90F9DA" w:rsidR="00933753" w:rsidRDefault="00063D49" w:rsidP="00EB10F1">
      <w:pPr>
        <w:spacing w:after="7"/>
        <w:ind w:left="0" w:right="157" w:firstLine="0"/>
        <w:rPr>
          <w:rFonts w:eastAsia="Arial"/>
        </w:rPr>
      </w:pPr>
      <w:r>
        <w:rPr>
          <w:rFonts w:eastAsia="Arial"/>
        </w:rPr>
        <w:t xml:space="preserve">     /* fill in Field 72 */</w:t>
      </w:r>
    </w:p>
    <w:p w14:paraId="3DCE2D49" w14:textId="5943225F" w:rsidR="00063D49" w:rsidRDefault="00063D49" w:rsidP="00EB10F1">
      <w:pPr>
        <w:spacing w:after="7"/>
        <w:ind w:left="0" w:right="157" w:firstLine="0"/>
        <w:rPr>
          <w:rFonts w:eastAsia="Arial"/>
        </w:rPr>
      </w:pPr>
    </w:p>
    <w:p w14:paraId="7F8A7B96" w14:textId="6D91EC3E" w:rsidR="00063D49" w:rsidRPr="00933753" w:rsidRDefault="007B7CDD" w:rsidP="00EB10F1">
      <w:pPr>
        <w:spacing w:after="7"/>
        <w:ind w:left="0" w:right="157" w:firstLine="0"/>
        <w:rPr>
          <w:rFonts w:eastAsia="Arial"/>
        </w:rPr>
      </w:pPr>
      <w:r w:rsidRPr="007B7CDD">
        <w:rPr>
          <w:rFonts w:eastAsia="Arial"/>
          <w:b/>
        </w:rPr>
        <w:t>For i</w:t>
      </w:r>
      <w:r>
        <w:rPr>
          <w:rFonts w:eastAsia="Arial"/>
        </w:rPr>
        <w:t xml:space="preserve"> </w:t>
      </w:r>
      <w:r w:rsidR="00B10F11">
        <w:rPr>
          <w:rFonts w:eastAsia="Arial"/>
        </w:rPr>
        <w:t>= 1 to 5</w:t>
      </w:r>
    </w:p>
    <w:p w14:paraId="77580180" w14:textId="34402E07" w:rsidR="00933753" w:rsidRDefault="007B7CDD" w:rsidP="00EB10F1">
      <w:pPr>
        <w:spacing w:after="7"/>
        <w:ind w:left="0" w:right="157" w:firstLine="0"/>
        <w:rPr>
          <w:rFonts w:eastAsia="Arial"/>
        </w:rPr>
      </w:pPr>
      <w:r>
        <w:rPr>
          <w:rFonts w:eastAsia="Arial"/>
          <w:b/>
        </w:rPr>
        <w:t xml:space="preserve">   IF Lengh</w:t>
      </w:r>
      <w:r w:rsidRPr="007B7CDD">
        <w:rPr>
          <w:rFonts w:eastAsia="Arial"/>
        </w:rPr>
        <w:t>(</w:t>
      </w:r>
      <w:r>
        <w:rPr>
          <w:rFonts w:eastAsia="Arial"/>
        </w:rPr>
        <w:t>MTLine[i]</w:t>
      </w:r>
      <w:r w:rsidR="00036E9D">
        <w:rPr>
          <w:rFonts w:eastAsia="Arial"/>
        </w:rPr>
        <w:t>)</w:t>
      </w:r>
      <w:r>
        <w:rPr>
          <w:rFonts w:eastAsia="Arial"/>
        </w:rPr>
        <w:t xml:space="preserve"> &gt; 0 THEN</w:t>
      </w:r>
    </w:p>
    <w:p w14:paraId="45B62EC7" w14:textId="47FFB3DC" w:rsidR="007B7CDD" w:rsidRDefault="007B7CDD" w:rsidP="00EB10F1">
      <w:pPr>
        <w:spacing w:after="7"/>
        <w:ind w:left="0" w:right="157" w:firstLine="0"/>
        <w:rPr>
          <w:rFonts w:eastAsia="Arial"/>
        </w:rPr>
      </w:pPr>
      <w:r>
        <w:rPr>
          <w:rFonts w:eastAsia="Arial"/>
        </w:rPr>
        <w:t xml:space="preserve">      </w:t>
      </w:r>
      <w:r w:rsidRPr="007B7CDD">
        <w:rPr>
          <w:rFonts w:eastAsia="Arial"/>
          <w:b/>
        </w:rPr>
        <w:t>AppendToNextLine</w:t>
      </w:r>
      <w:r>
        <w:rPr>
          <w:rFonts w:eastAsia="Arial"/>
        </w:rPr>
        <w:t>(MTLine[i], MT72)</w:t>
      </w:r>
    </w:p>
    <w:p w14:paraId="37A3D251" w14:textId="4A2424E9" w:rsidR="007B7CDD" w:rsidRDefault="007B7CDD" w:rsidP="00EB10F1">
      <w:pPr>
        <w:spacing w:after="7"/>
        <w:ind w:left="0" w:right="157" w:firstLine="0"/>
        <w:rPr>
          <w:rFonts w:eastAsia="Arial"/>
          <w:b/>
        </w:rPr>
      </w:pPr>
      <w:r w:rsidRPr="007B7CDD">
        <w:rPr>
          <w:rFonts w:eastAsia="Arial"/>
          <w:b/>
        </w:rPr>
        <w:t xml:space="preserve">   ENDIF</w:t>
      </w:r>
    </w:p>
    <w:p w14:paraId="67A8D7BB" w14:textId="102A46FB" w:rsidR="007B7CDD" w:rsidRDefault="00337028" w:rsidP="00EB10F1">
      <w:pPr>
        <w:spacing w:after="7"/>
        <w:ind w:left="0" w:right="157" w:firstLine="0"/>
        <w:rPr>
          <w:rFonts w:eastAsia="Arial"/>
          <w:b/>
        </w:rPr>
      </w:pPr>
      <w:r>
        <w:rPr>
          <w:rFonts w:eastAsia="Arial"/>
          <w:b/>
        </w:rPr>
        <w:t xml:space="preserve"> Next i</w:t>
      </w:r>
    </w:p>
    <w:p w14:paraId="71433C0F" w14:textId="49E6B99C" w:rsidR="007B7CDD" w:rsidRDefault="007B7CDD" w:rsidP="00EB10F1">
      <w:pPr>
        <w:spacing w:after="7"/>
        <w:ind w:left="0" w:right="157" w:firstLine="0"/>
        <w:rPr>
          <w:rFonts w:eastAsia="Arial"/>
          <w:b/>
        </w:rPr>
      </w:pPr>
    </w:p>
    <w:p w14:paraId="7B92938E" w14:textId="7778B473" w:rsidR="007B7CDD" w:rsidRDefault="007B7CDD" w:rsidP="00EB10F1">
      <w:pPr>
        <w:spacing w:after="7"/>
        <w:ind w:left="0" w:right="157" w:firstLine="0"/>
        <w:rPr>
          <w:rFonts w:eastAsia="Arial"/>
        </w:rPr>
      </w:pPr>
      <w:r>
        <w:rPr>
          <w:rFonts w:eastAsia="Arial"/>
        </w:rPr>
        <w:t xml:space="preserve">/* IF </w:t>
      </w:r>
      <w:r w:rsidR="00B10F11">
        <w:rPr>
          <w:rFonts w:eastAsia="Arial"/>
        </w:rPr>
        <w:t>Length(MTLine[6</w:t>
      </w:r>
      <w:r w:rsidR="00CA45E1">
        <w:rPr>
          <w:rFonts w:eastAsia="Arial"/>
        </w:rPr>
        <w:t>])</w:t>
      </w:r>
      <w:r>
        <w:rPr>
          <w:rFonts w:eastAsia="Arial"/>
        </w:rPr>
        <w:t>&gt; 0, check if still space to copy in Field 72</w:t>
      </w:r>
      <w:r w:rsidR="00AF262A">
        <w:rPr>
          <w:rFonts w:eastAsia="Arial"/>
        </w:rPr>
        <w:t>, possibly using continuation “//” if needed</w:t>
      </w:r>
      <w:r>
        <w:rPr>
          <w:rFonts w:eastAsia="Arial"/>
        </w:rPr>
        <w:t xml:space="preserve"> */</w:t>
      </w:r>
    </w:p>
    <w:p w14:paraId="2FBAB907" w14:textId="3AF9B6A3" w:rsidR="007B7CDD" w:rsidRDefault="007B7CDD" w:rsidP="00EB10F1">
      <w:pPr>
        <w:spacing w:after="7"/>
        <w:ind w:left="0" w:right="157" w:firstLine="0"/>
        <w:rPr>
          <w:rFonts w:eastAsia="Arial"/>
        </w:rPr>
      </w:pPr>
    </w:p>
    <w:p w14:paraId="29BA7264" w14:textId="0BC8251E" w:rsidR="007B7CDD" w:rsidRPr="00B74479" w:rsidRDefault="007B7CDD" w:rsidP="007B7CDD">
      <w:pPr>
        <w:ind w:left="0" w:firstLine="0"/>
      </w:pPr>
      <w:r w:rsidRPr="00B74479">
        <w:rPr>
          <w:b/>
        </w:rPr>
        <w:t>IF</w:t>
      </w:r>
      <w:r>
        <w:t xml:space="preserve"> </w:t>
      </w:r>
      <w:r w:rsidRPr="007B7CDD">
        <w:rPr>
          <w:b/>
        </w:rPr>
        <w:t>Length</w:t>
      </w:r>
      <w:r w:rsidRPr="00B74479">
        <w:t>(</w:t>
      </w:r>
      <w:r w:rsidR="00B10F11">
        <w:rPr>
          <w:rFonts w:eastAsia="Arial"/>
          <w:szCs w:val="20"/>
        </w:rPr>
        <w:t>MTLine[6</w:t>
      </w:r>
      <w:r w:rsidR="00CA45E1">
        <w:rPr>
          <w:rFonts w:eastAsia="Arial"/>
          <w:szCs w:val="20"/>
        </w:rPr>
        <w:t>]</w:t>
      </w:r>
      <w:r>
        <w:t>) &gt; 0 THEN</w:t>
      </w:r>
    </w:p>
    <w:p w14:paraId="70C334ED" w14:textId="77777777" w:rsidR="007B7CDD" w:rsidRPr="00B74479" w:rsidRDefault="007B7CDD" w:rsidP="007B7CDD">
      <w:pPr>
        <w:ind w:left="180"/>
      </w:pPr>
      <w:r w:rsidRPr="00B74479">
        <w:t xml:space="preserve">  </w:t>
      </w:r>
    </w:p>
    <w:p w14:paraId="0BD256B2" w14:textId="77777777" w:rsidR="007B7CDD" w:rsidRPr="00B74479" w:rsidRDefault="007B7CDD" w:rsidP="007B7CDD">
      <w:pPr>
        <w:ind w:left="180"/>
      </w:pPr>
      <w:r>
        <w:t xml:space="preserve">    /* C</w:t>
      </w:r>
      <w:r w:rsidRPr="00B74479">
        <w:t>heck room left */</w:t>
      </w:r>
    </w:p>
    <w:p w14:paraId="1F54A20A" w14:textId="77777777" w:rsidR="007B7CDD" w:rsidRPr="00E11359" w:rsidRDefault="007B7CDD" w:rsidP="007B7CDD">
      <w:pPr>
        <w:spacing w:after="9"/>
        <w:ind w:right="157" w:hanging="716"/>
        <w:rPr>
          <w:rFonts w:eastAsia="Arial"/>
        </w:rPr>
      </w:pPr>
      <w:r>
        <w:t xml:space="preserve">  </w:t>
      </w:r>
      <w:r w:rsidRPr="00B74479">
        <w:t xml:space="preserve"> </w:t>
      </w:r>
      <w:r w:rsidRPr="00B74479">
        <w:rPr>
          <w:rFonts w:eastAsia="Arial"/>
          <w:b/>
        </w:rPr>
        <w:t xml:space="preserve">IF ReturnFirstLineEmpty </w:t>
      </w:r>
      <w:r w:rsidRPr="00E11359">
        <w:rPr>
          <w:rFonts w:eastAsia="Arial"/>
        </w:rPr>
        <w:t>(MT72, 6) = 0  THEN</w:t>
      </w:r>
    </w:p>
    <w:p w14:paraId="0CD91607" w14:textId="77777777" w:rsidR="007B7CDD" w:rsidRPr="00B74479" w:rsidRDefault="007B7CDD" w:rsidP="007B7CDD">
      <w:pPr>
        <w:spacing w:after="9"/>
        <w:ind w:left="0" w:right="157" w:firstLine="0"/>
        <w:rPr>
          <w:rFonts w:eastAsia="Arial"/>
        </w:rPr>
      </w:pPr>
      <w:r>
        <w:rPr>
          <w:rFonts w:eastAsia="Arial"/>
        </w:rPr>
        <w:t xml:space="preserve">                   </w:t>
      </w:r>
      <w:r w:rsidRPr="00B74479">
        <w:rPr>
          <w:rFonts w:eastAsia="Arial"/>
        </w:rPr>
        <w:t>Flag_MissingInformation = “True”</w:t>
      </w:r>
    </w:p>
    <w:p w14:paraId="7F2ECD73" w14:textId="740C7D17" w:rsidR="007B7CDD" w:rsidRPr="007B7CDD" w:rsidRDefault="007B7CDD" w:rsidP="007B7CDD">
      <w:pPr>
        <w:pStyle w:val="Heading4"/>
        <w:tabs>
          <w:tab w:val="center" w:pos="2297"/>
        </w:tabs>
        <w:ind w:left="-14" w:firstLine="0"/>
        <w:rPr>
          <w:rFonts w:ascii="Courier New" w:hAnsi="Courier New" w:cs="Courier New"/>
          <w:b w:val="0"/>
          <w:sz w:val="20"/>
          <w:szCs w:val="20"/>
        </w:rPr>
      </w:pPr>
      <w:r w:rsidRPr="00B74479">
        <w:rPr>
          <w:rFonts w:ascii="Courier New" w:hAnsi="Courier New" w:cs="Courier New"/>
        </w:rPr>
        <w:t xml:space="preserve">              </w:t>
      </w:r>
    </w:p>
    <w:p w14:paraId="418CBCD9" w14:textId="7AF1919D" w:rsidR="007B7CDD" w:rsidRPr="00B74479" w:rsidRDefault="007B7CDD" w:rsidP="007B7CDD">
      <w:pPr>
        <w:ind w:hanging="498"/>
      </w:pPr>
      <w:r>
        <w:rPr>
          <w:b/>
        </w:rPr>
        <w:t xml:space="preserve"> </w:t>
      </w:r>
      <w:r w:rsidR="007C433D">
        <w:rPr>
          <w:b/>
        </w:rPr>
        <w:t>ELSE</w:t>
      </w:r>
    </w:p>
    <w:p w14:paraId="58126377" w14:textId="6A885CDF" w:rsidR="007B7CDD" w:rsidRPr="00B74479" w:rsidRDefault="007B7CDD" w:rsidP="007B7CDD">
      <w:pPr>
        <w:ind w:left="180"/>
      </w:pPr>
      <w:r w:rsidRPr="00B74479">
        <w:t xml:space="preserve">                 </w:t>
      </w:r>
    </w:p>
    <w:p w14:paraId="547EC1CB" w14:textId="77777777" w:rsidR="007B7CDD" w:rsidRPr="00E11359" w:rsidRDefault="007B7CDD" w:rsidP="007B7CDD">
      <w:pPr>
        <w:ind w:left="0" w:firstLine="0"/>
      </w:pPr>
      <w:r w:rsidRPr="00E11359">
        <w:t xml:space="preserve">      NumberOfEmptyLines = 6 – </w:t>
      </w:r>
      <w:r w:rsidRPr="00E11359">
        <w:rPr>
          <w:b/>
        </w:rPr>
        <w:t>ReturnFirstLineEmpty</w:t>
      </w:r>
      <w:r w:rsidRPr="00E11359">
        <w:t xml:space="preserve"> (MT72, 6) + 1</w:t>
      </w:r>
    </w:p>
    <w:p w14:paraId="1DDD625D" w14:textId="177BF43E" w:rsidR="007B7CDD" w:rsidRPr="00B74479" w:rsidRDefault="00212AC3" w:rsidP="000C0CAD">
      <w:pPr>
        <w:ind w:left="0" w:right="-982" w:firstLine="0"/>
      </w:pPr>
      <w:r>
        <w:t xml:space="preserve">     </w:t>
      </w:r>
      <w:r w:rsidR="000C0CAD">
        <w:t xml:space="preserve">  </w:t>
      </w:r>
      <w:r w:rsidR="007B7CDD" w:rsidRPr="00B74479">
        <w:t>/* Append info to Field 72</w:t>
      </w:r>
      <w:r>
        <w:t xml:space="preserve"> using “//” as continuation line indicator</w:t>
      </w:r>
      <w:r w:rsidR="007B7CDD" w:rsidRPr="00B74479">
        <w:t xml:space="preserve"> */</w:t>
      </w:r>
    </w:p>
    <w:p w14:paraId="5113468D" w14:textId="6DB6EB33" w:rsidR="007B7CDD" w:rsidRPr="00B74479" w:rsidRDefault="007164E6" w:rsidP="007B7CDD">
      <w:pPr>
        <w:ind w:left="0" w:firstLine="0"/>
      </w:pPr>
      <w:r>
        <w:rPr>
          <w:b/>
        </w:rPr>
        <w:t xml:space="preserve">   </w:t>
      </w:r>
      <w:r w:rsidR="007B7CDD" w:rsidRPr="00E11359">
        <w:rPr>
          <w:b/>
        </w:rPr>
        <w:t xml:space="preserve">    AppendComplexMT72</w:t>
      </w:r>
      <w:r w:rsidR="007B7CDD" w:rsidRPr="00B74479">
        <w:t>(Numbe</w:t>
      </w:r>
      <w:r w:rsidR="00A411AB">
        <w:t>rOfEmptyLines, MTLine[6</w:t>
      </w:r>
      <w:r w:rsidR="00CA45E1">
        <w:t>]</w:t>
      </w:r>
      <w:r w:rsidR="007B7CDD" w:rsidRPr="00B74479">
        <w:t>, MT72;MT72)</w:t>
      </w:r>
    </w:p>
    <w:p w14:paraId="6B8674F9" w14:textId="50443ACC" w:rsidR="007B7CDD" w:rsidRDefault="007B7CDD" w:rsidP="007B7CDD">
      <w:pPr>
        <w:ind w:left="180"/>
      </w:pPr>
    </w:p>
    <w:p w14:paraId="26D68840" w14:textId="77777777" w:rsidR="007C433D" w:rsidRPr="007C433D" w:rsidRDefault="007C433D" w:rsidP="007B7CDD">
      <w:pPr>
        <w:ind w:left="180"/>
        <w:rPr>
          <w:b/>
        </w:rPr>
      </w:pPr>
      <w:r w:rsidRPr="007C433D">
        <w:rPr>
          <w:b/>
        </w:rPr>
        <w:t xml:space="preserve">   ENDIF</w:t>
      </w:r>
    </w:p>
    <w:p w14:paraId="6372A928" w14:textId="77777777" w:rsidR="007C433D" w:rsidRDefault="007C433D" w:rsidP="007B7CDD">
      <w:pPr>
        <w:ind w:left="180"/>
      </w:pPr>
    </w:p>
    <w:p w14:paraId="649085F7" w14:textId="1B3D5B06" w:rsidR="007C433D" w:rsidRPr="007C433D" w:rsidRDefault="007C433D" w:rsidP="007B7CDD">
      <w:pPr>
        <w:ind w:left="180"/>
        <w:rPr>
          <w:b/>
        </w:rPr>
      </w:pPr>
      <w:r w:rsidRPr="007C433D">
        <w:rPr>
          <w:b/>
        </w:rPr>
        <w:t xml:space="preserve">ENDIF </w:t>
      </w:r>
    </w:p>
    <w:p w14:paraId="29C3539B" w14:textId="2E6B3646" w:rsidR="00EB10F1" w:rsidRPr="00EB10F1" w:rsidRDefault="00EB10F1" w:rsidP="007C433D">
      <w:pPr>
        <w:spacing w:after="7"/>
        <w:ind w:left="0" w:right="-262" w:firstLine="0"/>
        <w:rPr>
          <w:rFonts w:eastAsia="Arial"/>
          <w:b/>
        </w:rPr>
      </w:pPr>
    </w:p>
    <w:p w14:paraId="0237A99D" w14:textId="2689F278" w:rsidR="0047793E" w:rsidRDefault="0047793E" w:rsidP="00AB271F">
      <w:pPr>
        <w:spacing w:after="7"/>
        <w:ind w:left="0" w:right="157" w:firstLine="720"/>
        <w:rPr>
          <w:rFonts w:eastAsia="Arial"/>
        </w:rPr>
      </w:pPr>
    </w:p>
    <w:p w14:paraId="1527AEF4" w14:textId="42EE63D1" w:rsidR="000A6730" w:rsidRPr="003E30B6" w:rsidRDefault="000A6730" w:rsidP="00AB271F">
      <w:pPr>
        <w:spacing w:after="7"/>
        <w:ind w:left="0" w:right="157" w:firstLine="720"/>
        <w:rPr>
          <w:rFonts w:eastAsia="Arial"/>
          <w:b/>
        </w:rPr>
      </w:pPr>
      <w:r w:rsidRPr="003E30B6">
        <w:rPr>
          <w:rFonts w:eastAsia="Arial"/>
          <w:b/>
        </w:rPr>
        <w:t>/ *subfunctions description */</w:t>
      </w:r>
    </w:p>
    <w:p w14:paraId="4F66DD4A" w14:textId="77777777" w:rsidR="0047793E" w:rsidRPr="003E30B6" w:rsidRDefault="0047793E" w:rsidP="00AB271F">
      <w:pPr>
        <w:spacing w:after="7"/>
        <w:ind w:left="0" w:right="157" w:firstLine="720"/>
        <w:rPr>
          <w:rFonts w:eastAsia="Arial"/>
          <w:b/>
        </w:rPr>
      </w:pPr>
    </w:p>
    <w:p w14:paraId="0AC504D0" w14:textId="46EACD1E" w:rsidR="00CB3A02" w:rsidRDefault="0047793E" w:rsidP="00CB3A02">
      <w:pPr>
        <w:spacing w:after="7"/>
        <w:ind w:left="0" w:right="157" w:firstLine="720"/>
        <w:rPr>
          <w:rFonts w:eastAsia="Arial"/>
        </w:rPr>
      </w:pPr>
      <w:r w:rsidRPr="0047793E">
        <w:rPr>
          <w:rFonts w:eastAsia="Arial"/>
          <w:b/>
        </w:rPr>
        <w:t>SubfunbctionReasonCodeTranslation</w:t>
      </w:r>
      <w:r w:rsidR="00CB3A02">
        <w:rPr>
          <w:rFonts w:eastAsia="Arial"/>
        </w:rPr>
        <w:t>(MXReasonCode; MTReasonCode)</w:t>
      </w:r>
    </w:p>
    <w:p w14:paraId="050105B1" w14:textId="643C7022" w:rsidR="0047793E" w:rsidRPr="0047793E" w:rsidRDefault="0047793E" w:rsidP="00AB271F">
      <w:pPr>
        <w:spacing w:after="7"/>
        <w:ind w:left="0" w:right="157" w:firstLine="720"/>
        <w:rPr>
          <w:rFonts w:eastAsia="Arial"/>
          <w:b/>
        </w:rPr>
      </w:pPr>
    </w:p>
    <w:p w14:paraId="7FF1F936" w14:textId="3225D073" w:rsidR="00FE0A44" w:rsidRPr="00B74479" w:rsidRDefault="00FE0A44" w:rsidP="00FE0A44">
      <w:pPr>
        <w:spacing w:after="7"/>
        <w:ind w:left="0" w:right="157"/>
        <w:rPr>
          <w:rFonts w:eastAsia="Arial"/>
        </w:rPr>
      </w:pPr>
      <w:r w:rsidRPr="00B74479">
        <w:rPr>
          <w:rFonts w:eastAsia="Arial"/>
        </w:rPr>
        <w:t xml:space="preserve">/* The table with MT MX reason code equivalence is described in the </w:t>
      </w:r>
      <w:r w:rsidR="0084144F">
        <w:rPr>
          <w:rFonts w:eastAsia="Arial"/>
        </w:rPr>
        <w:t>E</w:t>
      </w:r>
      <w:r w:rsidR="00AD2A32">
        <w:rPr>
          <w:rFonts w:eastAsia="Arial"/>
        </w:rPr>
        <w:t>xcel file pacs.002 to MT199/299 /REJT/</w:t>
      </w:r>
      <w:r w:rsidRPr="00B74479">
        <w:rPr>
          <w:rFonts w:eastAsia="Arial"/>
        </w:rPr>
        <w:t>, sheet “Error Codes RETN</w:t>
      </w:r>
      <w:r w:rsidR="00AD2A32">
        <w:rPr>
          <w:rFonts w:eastAsia="Arial"/>
        </w:rPr>
        <w:t xml:space="preserve"> REJT</w:t>
      </w:r>
      <w:r w:rsidRPr="00B74479">
        <w:rPr>
          <w:rFonts w:eastAsia="Arial"/>
        </w:rPr>
        <w:t>”  */</w:t>
      </w:r>
    </w:p>
    <w:p w14:paraId="07BD3527" w14:textId="77777777" w:rsidR="00AB271F" w:rsidRDefault="00AB271F" w:rsidP="00AB271F">
      <w:pPr>
        <w:spacing w:after="7"/>
        <w:ind w:left="0" w:right="157" w:firstLine="720"/>
        <w:rPr>
          <w:rFonts w:eastAsia="Arial"/>
        </w:rPr>
      </w:pPr>
    </w:p>
    <w:p w14:paraId="3A3D5082" w14:textId="54CB2FE8" w:rsidR="0047793E" w:rsidRPr="00B74479" w:rsidRDefault="0047793E" w:rsidP="0047793E">
      <w:pPr>
        <w:ind w:left="0" w:right="-137" w:firstLine="0"/>
        <w:rPr>
          <w:rFonts w:eastAsia="Arial"/>
          <w:szCs w:val="20"/>
        </w:rPr>
      </w:pPr>
      <w:r w:rsidRPr="00B74479">
        <w:t xml:space="preserve">/* In </w:t>
      </w:r>
      <w:r>
        <w:t>“</w:t>
      </w:r>
      <w:r>
        <w:rPr>
          <w:rFonts w:eastAsia="Arial"/>
          <w:szCs w:val="20"/>
        </w:rPr>
        <w:t>Error Codes RETN</w:t>
      </w:r>
      <w:r w:rsidR="004C69B9">
        <w:rPr>
          <w:rFonts w:eastAsia="Arial"/>
          <w:szCs w:val="20"/>
        </w:rPr>
        <w:t xml:space="preserve"> REJT</w:t>
      </w:r>
      <w:r w:rsidR="001E76CD">
        <w:rPr>
          <w:rFonts w:eastAsia="Arial"/>
          <w:szCs w:val="20"/>
        </w:rPr>
        <w:t>” sheet in EXCEL document</w:t>
      </w:r>
      <w:r w:rsidRPr="00B74479">
        <w:rPr>
          <w:rFonts w:eastAsia="Arial"/>
          <w:szCs w:val="20"/>
        </w:rPr>
        <w:t xml:space="preserve">, </w:t>
      </w:r>
      <w:r w:rsidR="000A6730">
        <w:rPr>
          <w:rFonts w:eastAsia="Arial"/>
          <w:szCs w:val="20"/>
        </w:rPr>
        <w:t xml:space="preserve">in </w:t>
      </w:r>
      <w:r w:rsidRPr="00B74479">
        <w:rPr>
          <w:rFonts w:eastAsia="Arial"/>
          <w:szCs w:val="20"/>
        </w:rPr>
        <w:t>col H, sear</w:t>
      </w:r>
      <w:r w:rsidR="000A6730">
        <w:rPr>
          <w:rFonts w:eastAsia="Arial"/>
          <w:szCs w:val="20"/>
        </w:rPr>
        <w:t>ch for MXReason</w:t>
      </w:r>
      <w:r w:rsidRPr="00B74479">
        <w:rPr>
          <w:rFonts w:eastAsia="Arial"/>
          <w:szCs w:val="20"/>
        </w:rPr>
        <w:t xml:space="preserve">Code. Return the corresponding value IsMTErrorCodePresent from column </w:t>
      </w:r>
      <w:r w:rsidR="000A6730">
        <w:rPr>
          <w:rFonts w:eastAsia="Arial"/>
          <w:szCs w:val="20"/>
        </w:rPr>
        <w:t>D. If the MXReason</w:t>
      </w:r>
      <w:r w:rsidRPr="00B74479">
        <w:rPr>
          <w:rFonts w:eastAsia="Arial"/>
          <w:szCs w:val="20"/>
        </w:rPr>
        <w:t xml:space="preserve">Code is not found in col H (ie., excel list not up to date), IsMTErrorCodePresent = “False”. </w:t>
      </w:r>
    </w:p>
    <w:p w14:paraId="5D46631E" w14:textId="5048E1F3" w:rsidR="0047793E" w:rsidRDefault="0047793E" w:rsidP="0047793E">
      <w:pPr>
        <w:ind w:left="0" w:right="-137" w:firstLine="0"/>
        <w:rPr>
          <w:rFonts w:eastAsia="Arial"/>
          <w:szCs w:val="20"/>
        </w:rPr>
      </w:pPr>
      <w:r w:rsidRPr="00B74479">
        <w:rPr>
          <w:rFonts w:eastAsia="Arial"/>
          <w:szCs w:val="20"/>
        </w:rPr>
        <w:t xml:space="preserve">If IsMTErrorCodePresent is “True”, extract the MT equivalent code named </w:t>
      </w:r>
      <w:r w:rsidR="000A6730">
        <w:rPr>
          <w:rFonts w:eastAsia="Arial"/>
          <w:szCs w:val="20"/>
        </w:rPr>
        <w:t>MTReason</w:t>
      </w:r>
      <w:r w:rsidRPr="00B74479">
        <w:rPr>
          <w:rFonts w:eastAsia="Arial"/>
          <w:szCs w:val="20"/>
        </w:rPr>
        <w:t>Code from column A */</w:t>
      </w:r>
    </w:p>
    <w:p w14:paraId="17110551" w14:textId="4DEB9531" w:rsidR="008F51E1" w:rsidRDefault="008F51E1" w:rsidP="0047793E">
      <w:pPr>
        <w:ind w:left="0" w:right="-137" w:firstLine="0"/>
        <w:rPr>
          <w:rFonts w:eastAsia="Arial"/>
          <w:szCs w:val="20"/>
        </w:rPr>
      </w:pPr>
    </w:p>
    <w:p w14:paraId="61C7576F" w14:textId="0B289390" w:rsidR="00052CD4" w:rsidRDefault="00052CD4" w:rsidP="0047793E">
      <w:pPr>
        <w:ind w:left="0" w:right="-137" w:firstLine="0"/>
        <w:rPr>
          <w:rFonts w:eastAsia="Arial"/>
          <w:szCs w:val="20"/>
        </w:rPr>
      </w:pPr>
      <w:r>
        <w:rPr>
          <w:rFonts w:eastAsia="Arial"/>
          <w:szCs w:val="20"/>
        </w:rPr>
        <w:t>/* Local variables</w:t>
      </w:r>
    </w:p>
    <w:p w14:paraId="4C1329F4" w14:textId="4B00332F" w:rsidR="00052CD4" w:rsidRDefault="00052CD4" w:rsidP="00052CD4">
      <w:pPr>
        <w:ind w:left="0" w:right="-137" w:firstLine="0"/>
        <w:rPr>
          <w:rFonts w:eastAsia="Arial"/>
        </w:rPr>
      </w:pPr>
      <w:r>
        <w:rPr>
          <w:rFonts w:eastAsia="Arial"/>
        </w:rPr>
        <w:t>MTFixedCode : string</w:t>
      </w:r>
    </w:p>
    <w:p w14:paraId="61B8762D" w14:textId="30C831CC" w:rsidR="00052CD4" w:rsidRDefault="00052CD4" w:rsidP="00052CD4">
      <w:pPr>
        <w:ind w:left="0" w:right="-137" w:firstLine="0"/>
        <w:rPr>
          <w:rFonts w:eastAsia="Arial"/>
        </w:rPr>
      </w:pPr>
      <w:r>
        <w:rPr>
          <w:rFonts w:eastAsia="Arial"/>
        </w:rPr>
        <w:t>*/</w:t>
      </w:r>
    </w:p>
    <w:p w14:paraId="0B2B2698" w14:textId="3FBDD321" w:rsidR="006D51E7" w:rsidRDefault="006D51E7" w:rsidP="00052CD4">
      <w:pPr>
        <w:ind w:left="0" w:right="-137" w:firstLine="0"/>
        <w:rPr>
          <w:rFonts w:eastAsia="Arial"/>
        </w:rPr>
      </w:pPr>
    </w:p>
    <w:p w14:paraId="5C496B99" w14:textId="77777777" w:rsidR="006D51E7" w:rsidRDefault="006D51E7" w:rsidP="006D51E7">
      <w:pPr>
        <w:ind w:left="0" w:right="-137" w:firstLine="0"/>
        <w:rPr>
          <w:rFonts w:eastAsia="Arial"/>
          <w:szCs w:val="20"/>
        </w:rPr>
      </w:pPr>
      <w:r>
        <w:rPr>
          <w:rFonts w:eastAsia="Arial"/>
          <w:szCs w:val="20"/>
        </w:rPr>
        <w:t>IsInTable, IsMTErrorcodePresent : look up function returning boolean</w:t>
      </w:r>
    </w:p>
    <w:p w14:paraId="73B4AC28" w14:textId="0FE20F1A" w:rsidR="00052CD4" w:rsidRDefault="00052CD4" w:rsidP="0047793E">
      <w:pPr>
        <w:ind w:left="0" w:right="-137" w:firstLine="0"/>
        <w:rPr>
          <w:rFonts w:eastAsia="Arial"/>
          <w:szCs w:val="20"/>
        </w:rPr>
      </w:pPr>
    </w:p>
    <w:p w14:paraId="5965E37E" w14:textId="77777777" w:rsidR="00052CD4" w:rsidRPr="0047793E" w:rsidRDefault="00052CD4" w:rsidP="00052CD4">
      <w:pPr>
        <w:spacing w:after="7"/>
        <w:ind w:left="0" w:right="157" w:firstLine="0"/>
        <w:rPr>
          <w:rFonts w:eastAsia="Arial"/>
          <w:b/>
        </w:rPr>
      </w:pPr>
      <w:r>
        <w:rPr>
          <w:rFonts w:eastAsia="Arial"/>
        </w:rPr>
        <w:t>MTFixedCode = “/XT99/”</w:t>
      </w:r>
    </w:p>
    <w:p w14:paraId="70555235" w14:textId="77777777" w:rsidR="0047793E" w:rsidRPr="00B74479" w:rsidRDefault="0047793E" w:rsidP="0047793E">
      <w:pPr>
        <w:ind w:left="810" w:right="-137" w:hanging="810"/>
      </w:pPr>
    </w:p>
    <w:p w14:paraId="143FB311" w14:textId="6C90719D" w:rsidR="0047793E" w:rsidRPr="00B74479" w:rsidRDefault="0047793E" w:rsidP="0047793E">
      <w:pPr>
        <w:tabs>
          <w:tab w:val="left" w:pos="90"/>
          <w:tab w:val="left" w:pos="180"/>
        </w:tabs>
        <w:ind w:left="810" w:right="-137" w:hanging="810"/>
      </w:pPr>
      <w:r w:rsidRPr="00B74479">
        <w:rPr>
          <w:b/>
        </w:rPr>
        <w:t>IF</w:t>
      </w:r>
      <w:r w:rsidRPr="00B74479">
        <w:t xml:space="preserve"> </w:t>
      </w:r>
      <w:r w:rsidRPr="00E11359">
        <w:rPr>
          <w:b/>
        </w:rPr>
        <w:t>IsInTable</w:t>
      </w:r>
      <w:r w:rsidR="000A6730">
        <w:t>(MXReason</w:t>
      </w:r>
      <w:r w:rsidRPr="00B74479">
        <w:t>Code</w:t>
      </w:r>
      <w:r w:rsidR="008F51E1">
        <w:t>, col H</w:t>
      </w:r>
      <w:r w:rsidRPr="00B74479">
        <w:t>) THEN</w:t>
      </w:r>
    </w:p>
    <w:p w14:paraId="6AC557BC" w14:textId="77777777" w:rsidR="0047793E" w:rsidRPr="00B74479" w:rsidRDefault="0047793E" w:rsidP="0047793E">
      <w:pPr>
        <w:ind w:left="810" w:right="-137" w:hanging="810"/>
      </w:pPr>
    </w:p>
    <w:p w14:paraId="2FC3A8DB" w14:textId="02C0AA4A" w:rsidR="0047793E" w:rsidRPr="00B74479" w:rsidRDefault="0047793E" w:rsidP="0047793E">
      <w:pPr>
        <w:tabs>
          <w:tab w:val="left" w:pos="630"/>
          <w:tab w:val="left" w:pos="720"/>
        </w:tabs>
        <w:ind w:left="810" w:right="-137" w:hanging="810"/>
      </w:pPr>
      <w:r w:rsidRPr="00B74479">
        <w:t xml:space="preserve">     </w:t>
      </w:r>
      <w:r w:rsidRPr="00B74479">
        <w:rPr>
          <w:b/>
        </w:rPr>
        <w:t>IF</w:t>
      </w:r>
      <w:r w:rsidRPr="00B74479">
        <w:t xml:space="preserve"> </w:t>
      </w:r>
      <w:r w:rsidRPr="00E11359">
        <w:rPr>
          <w:rFonts w:eastAsia="Arial"/>
          <w:b/>
          <w:szCs w:val="20"/>
        </w:rPr>
        <w:t>IsMTErrorCodePresent</w:t>
      </w:r>
      <w:r w:rsidR="008F51E1" w:rsidRPr="008F51E1">
        <w:rPr>
          <w:rFonts w:eastAsia="Arial"/>
          <w:szCs w:val="20"/>
        </w:rPr>
        <w:t>(col D)</w:t>
      </w:r>
      <w:r>
        <w:rPr>
          <w:rFonts w:eastAsia="Arial"/>
          <w:szCs w:val="20"/>
        </w:rPr>
        <w:t xml:space="preserve"> THEN</w:t>
      </w:r>
    </w:p>
    <w:p w14:paraId="0031A038" w14:textId="3D9E4972" w:rsidR="0047793E" w:rsidRPr="00B74479" w:rsidRDefault="0047793E" w:rsidP="0047793E">
      <w:pPr>
        <w:spacing w:after="0" w:line="216" w:lineRule="auto"/>
        <w:ind w:left="0" w:right="8" w:firstLine="0"/>
        <w:rPr>
          <w:rFonts w:eastAsia="Arial"/>
          <w:szCs w:val="20"/>
        </w:rPr>
      </w:pPr>
      <w:r w:rsidRPr="00B74479">
        <w:rPr>
          <w:rFonts w:eastAsia="Arial"/>
          <w:szCs w:val="20"/>
        </w:rPr>
        <w:t xml:space="preserve">       </w:t>
      </w:r>
      <w:r w:rsidR="008F51E1">
        <w:rPr>
          <w:rFonts w:eastAsia="Arial"/>
          <w:szCs w:val="20"/>
        </w:rPr>
        <w:t>MTReason</w:t>
      </w:r>
      <w:r w:rsidRPr="00B74479">
        <w:rPr>
          <w:rFonts w:eastAsia="Arial"/>
          <w:szCs w:val="20"/>
        </w:rPr>
        <w:t xml:space="preserve">Code = </w:t>
      </w:r>
      <w:r w:rsidRPr="00E11359">
        <w:rPr>
          <w:rFonts w:eastAsia="Arial"/>
          <w:b/>
          <w:szCs w:val="20"/>
        </w:rPr>
        <w:t>GetEquivalent</w:t>
      </w:r>
      <w:r w:rsidR="008F51E1">
        <w:rPr>
          <w:rFonts w:eastAsia="Arial"/>
          <w:szCs w:val="20"/>
        </w:rPr>
        <w:t>(MXReason</w:t>
      </w:r>
      <w:r w:rsidRPr="00B74479">
        <w:rPr>
          <w:rFonts w:eastAsia="Arial"/>
          <w:szCs w:val="20"/>
        </w:rPr>
        <w:t>Code</w:t>
      </w:r>
      <w:r w:rsidR="003D216B">
        <w:rPr>
          <w:rFonts w:eastAsia="Arial"/>
          <w:szCs w:val="20"/>
        </w:rPr>
        <w:t>, col A</w:t>
      </w:r>
      <w:r w:rsidRPr="00B74479">
        <w:rPr>
          <w:rFonts w:eastAsia="Arial"/>
          <w:szCs w:val="20"/>
        </w:rPr>
        <w:t>)</w:t>
      </w:r>
    </w:p>
    <w:p w14:paraId="0ADC42D6" w14:textId="340C0D51" w:rsidR="0047793E" w:rsidRPr="00B74479" w:rsidRDefault="0047793E" w:rsidP="0047793E">
      <w:pPr>
        <w:spacing w:after="0" w:line="216" w:lineRule="auto"/>
        <w:ind w:left="0" w:right="8" w:firstLine="0"/>
        <w:rPr>
          <w:rFonts w:eastAsia="Arial"/>
          <w:szCs w:val="20"/>
        </w:rPr>
      </w:pPr>
      <w:r w:rsidRPr="00B74479">
        <w:rPr>
          <w:rFonts w:eastAsia="Arial"/>
          <w:szCs w:val="20"/>
        </w:rPr>
        <w:t xml:space="preserve">       </w:t>
      </w:r>
      <w:r w:rsidR="00B63A46">
        <w:rPr>
          <w:rFonts w:eastAsia="Arial"/>
          <w:szCs w:val="20"/>
        </w:rPr>
        <w:t>MTReasonCode</w:t>
      </w:r>
      <w:r w:rsidRPr="00B74479">
        <w:rPr>
          <w:rFonts w:eastAsia="Arial"/>
          <w:szCs w:val="20"/>
        </w:rPr>
        <w:t xml:space="preserve"> = </w:t>
      </w:r>
      <w:r w:rsidR="008F51E1">
        <w:rPr>
          <w:rFonts w:eastAsia="Arial"/>
          <w:szCs w:val="20"/>
        </w:rPr>
        <w:t>concatenate(“/”</w:t>
      </w:r>
      <w:r w:rsidR="001A4685">
        <w:rPr>
          <w:rFonts w:eastAsia="Arial"/>
          <w:szCs w:val="20"/>
        </w:rPr>
        <w:t>, MTR</w:t>
      </w:r>
      <w:r w:rsidR="008F51E1">
        <w:rPr>
          <w:rFonts w:eastAsia="Arial"/>
          <w:szCs w:val="20"/>
        </w:rPr>
        <w:t>easonCode, “/”)</w:t>
      </w:r>
    </w:p>
    <w:p w14:paraId="3EFCD1F4" w14:textId="77777777" w:rsidR="0047793E" w:rsidRPr="00B74479" w:rsidRDefault="0047793E" w:rsidP="0047793E">
      <w:pPr>
        <w:spacing w:after="0" w:line="216" w:lineRule="auto"/>
        <w:ind w:left="0" w:right="8" w:firstLine="0"/>
        <w:rPr>
          <w:rFonts w:eastAsia="Arial"/>
          <w:szCs w:val="20"/>
        </w:rPr>
      </w:pPr>
    </w:p>
    <w:p w14:paraId="040F4711" w14:textId="77777777" w:rsidR="0047793E" w:rsidRPr="00B74479" w:rsidRDefault="0047793E" w:rsidP="0047793E">
      <w:pPr>
        <w:spacing w:after="0" w:line="216" w:lineRule="auto"/>
        <w:ind w:left="0" w:right="8" w:firstLine="0"/>
        <w:rPr>
          <w:rFonts w:eastAsia="Arial"/>
          <w:b/>
          <w:szCs w:val="20"/>
        </w:rPr>
      </w:pPr>
      <w:r w:rsidRPr="00B74479">
        <w:rPr>
          <w:rFonts w:eastAsia="Arial"/>
          <w:szCs w:val="20"/>
        </w:rPr>
        <w:t xml:space="preserve">     </w:t>
      </w:r>
      <w:r w:rsidRPr="00B74479">
        <w:rPr>
          <w:rFonts w:eastAsia="Arial"/>
          <w:b/>
          <w:szCs w:val="20"/>
        </w:rPr>
        <w:t>ELSE</w:t>
      </w:r>
    </w:p>
    <w:p w14:paraId="5925FBAA" w14:textId="77777777" w:rsidR="0047793E" w:rsidRPr="00B74479" w:rsidRDefault="0047793E" w:rsidP="0047793E">
      <w:pPr>
        <w:spacing w:after="0" w:line="216" w:lineRule="auto"/>
        <w:ind w:left="0" w:right="8" w:firstLine="0"/>
        <w:rPr>
          <w:rFonts w:eastAsia="Arial"/>
          <w:szCs w:val="20"/>
        </w:rPr>
      </w:pPr>
      <w:r w:rsidRPr="00B74479">
        <w:rPr>
          <w:rFonts w:eastAsia="Arial"/>
          <w:szCs w:val="20"/>
        </w:rPr>
        <w:t xml:space="preserve">       /* No MT equivalent code */</w:t>
      </w:r>
    </w:p>
    <w:p w14:paraId="21349435" w14:textId="77777777" w:rsidR="0047793E" w:rsidRPr="00B74479" w:rsidRDefault="0047793E" w:rsidP="0047793E">
      <w:pPr>
        <w:spacing w:after="0" w:line="216" w:lineRule="auto"/>
        <w:ind w:left="0" w:right="8" w:firstLine="0"/>
        <w:rPr>
          <w:rFonts w:eastAsia="Arial"/>
          <w:szCs w:val="20"/>
        </w:rPr>
      </w:pPr>
    </w:p>
    <w:p w14:paraId="79267ADC" w14:textId="520ED9CA" w:rsidR="0047793E" w:rsidRPr="00B74479" w:rsidRDefault="0047793E" w:rsidP="0047793E">
      <w:pPr>
        <w:spacing w:after="0" w:line="216" w:lineRule="auto"/>
        <w:ind w:left="0" w:right="8" w:firstLine="0"/>
        <w:rPr>
          <w:rFonts w:eastAsia="Arial"/>
          <w:szCs w:val="20"/>
        </w:rPr>
      </w:pPr>
      <w:r>
        <w:rPr>
          <w:rFonts w:eastAsia="Arial"/>
          <w:szCs w:val="20"/>
        </w:rPr>
        <w:t xml:space="preserve">       </w:t>
      </w:r>
      <w:r w:rsidR="00B63A46">
        <w:rPr>
          <w:rFonts w:eastAsia="Arial"/>
          <w:szCs w:val="20"/>
        </w:rPr>
        <w:t>MTReasonCode</w:t>
      </w:r>
      <w:r w:rsidR="0002342B">
        <w:rPr>
          <w:rFonts w:eastAsia="Arial"/>
          <w:szCs w:val="20"/>
        </w:rPr>
        <w:t xml:space="preserve"> = </w:t>
      </w:r>
      <w:r w:rsidRPr="00E11359">
        <w:rPr>
          <w:rFonts w:eastAsia="Arial"/>
          <w:b/>
          <w:szCs w:val="20"/>
        </w:rPr>
        <w:t>Concatenate</w:t>
      </w:r>
      <w:r w:rsidR="008F51E1">
        <w:rPr>
          <w:rFonts w:eastAsia="Arial"/>
          <w:szCs w:val="20"/>
        </w:rPr>
        <w:t>(</w:t>
      </w:r>
      <w:r w:rsidR="0005634B">
        <w:rPr>
          <w:rFonts w:eastAsia="Arial"/>
          <w:szCs w:val="20"/>
        </w:rPr>
        <w:t>MT</w:t>
      </w:r>
      <w:r w:rsidR="00963AE8">
        <w:rPr>
          <w:rFonts w:eastAsia="Arial"/>
          <w:szCs w:val="20"/>
        </w:rPr>
        <w:t>FixedCode,MX</w:t>
      </w:r>
      <w:r w:rsidR="0005634B">
        <w:rPr>
          <w:rFonts w:eastAsia="Arial"/>
          <w:szCs w:val="20"/>
        </w:rPr>
        <w:t>ReasonCode, “/”</w:t>
      </w:r>
      <w:r w:rsidRPr="00B74479">
        <w:rPr>
          <w:rFonts w:eastAsia="Arial"/>
          <w:szCs w:val="20"/>
        </w:rPr>
        <w:t>)</w:t>
      </w:r>
    </w:p>
    <w:p w14:paraId="5444404F" w14:textId="77777777" w:rsidR="0047793E" w:rsidRPr="00B74479" w:rsidRDefault="0047793E" w:rsidP="0047793E">
      <w:pPr>
        <w:spacing w:after="0" w:line="216" w:lineRule="auto"/>
        <w:ind w:left="0" w:right="8" w:firstLine="0"/>
        <w:rPr>
          <w:rFonts w:eastAsia="Arial"/>
          <w:szCs w:val="20"/>
        </w:rPr>
      </w:pPr>
      <w:r w:rsidRPr="00B74479">
        <w:rPr>
          <w:rFonts w:eastAsia="Arial"/>
          <w:szCs w:val="20"/>
        </w:rPr>
        <w:t xml:space="preserve"> </w:t>
      </w:r>
    </w:p>
    <w:p w14:paraId="5963F03D" w14:textId="77777777" w:rsidR="0047793E" w:rsidRPr="00B74479" w:rsidRDefault="0047793E" w:rsidP="0047793E">
      <w:pPr>
        <w:spacing w:after="0" w:line="216" w:lineRule="auto"/>
        <w:ind w:left="0" w:right="8" w:firstLine="0"/>
        <w:rPr>
          <w:rFonts w:eastAsia="Arial"/>
          <w:b/>
          <w:szCs w:val="20"/>
        </w:rPr>
      </w:pPr>
      <w:r>
        <w:rPr>
          <w:rFonts w:eastAsia="Arial"/>
          <w:b/>
          <w:szCs w:val="20"/>
        </w:rPr>
        <w:t xml:space="preserve">     </w:t>
      </w:r>
      <w:r w:rsidRPr="00B74479">
        <w:rPr>
          <w:rFonts w:eastAsia="Arial"/>
          <w:b/>
          <w:szCs w:val="20"/>
        </w:rPr>
        <w:t>ENDIF</w:t>
      </w:r>
    </w:p>
    <w:p w14:paraId="6A043052" w14:textId="77777777" w:rsidR="0047793E" w:rsidRPr="00B74479" w:rsidRDefault="0047793E" w:rsidP="0047793E">
      <w:pPr>
        <w:spacing w:after="0" w:line="216" w:lineRule="auto"/>
        <w:ind w:left="0" w:right="8" w:firstLine="0"/>
        <w:rPr>
          <w:rFonts w:eastAsia="Arial"/>
          <w:szCs w:val="20"/>
        </w:rPr>
      </w:pPr>
      <w:r w:rsidRPr="00B74479">
        <w:rPr>
          <w:rFonts w:eastAsia="Arial"/>
          <w:szCs w:val="20"/>
        </w:rPr>
        <w:lastRenderedPageBreak/>
        <w:t xml:space="preserve"> </w:t>
      </w:r>
    </w:p>
    <w:p w14:paraId="3DBEA3AA" w14:textId="77777777" w:rsidR="0047793E" w:rsidRPr="00B74479" w:rsidRDefault="0047793E" w:rsidP="0047793E">
      <w:pPr>
        <w:spacing w:after="0" w:line="216" w:lineRule="auto"/>
        <w:ind w:left="0" w:right="8" w:firstLine="0"/>
        <w:rPr>
          <w:rFonts w:eastAsia="Arial"/>
          <w:b/>
          <w:szCs w:val="20"/>
        </w:rPr>
      </w:pPr>
      <w:r w:rsidRPr="00B74479">
        <w:rPr>
          <w:rFonts w:eastAsia="Arial"/>
          <w:b/>
          <w:szCs w:val="20"/>
        </w:rPr>
        <w:t>ELSE</w:t>
      </w:r>
    </w:p>
    <w:p w14:paraId="55997D7C" w14:textId="77777777" w:rsidR="0047793E" w:rsidRPr="00B74479" w:rsidRDefault="0047793E" w:rsidP="0047793E">
      <w:pPr>
        <w:spacing w:after="0" w:line="216" w:lineRule="auto"/>
        <w:ind w:left="0" w:right="8" w:firstLine="0"/>
        <w:rPr>
          <w:rFonts w:eastAsia="Arial"/>
          <w:szCs w:val="20"/>
        </w:rPr>
      </w:pPr>
      <w:r w:rsidRPr="00B74479">
        <w:rPr>
          <w:rFonts w:eastAsia="Arial"/>
          <w:szCs w:val="20"/>
        </w:rPr>
        <w:t>/* MX code is not in the table but m</w:t>
      </w:r>
      <w:r>
        <w:rPr>
          <w:rFonts w:eastAsia="Arial"/>
          <w:szCs w:val="20"/>
        </w:rPr>
        <w:t xml:space="preserve">ust still be a valid ISO code. </w:t>
      </w:r>
      <w:r w:rsidRPr="00B74479">
        <w:rPr>
          <w:rFonts w:eastAsia="Arial"/>
          <w:szCs w:val="20"/>
        </w:rPr>
        <w:t>This assumption is to avoid maintenance issue with the table in Excel</w:t>
      </w:r>
      <w:r>
        <w:rPr>
          <w:rFonts w:eastAsia="Arial"/>
          <w:szCs w:val="20"/>
        </w:rPr>
        <w:t xml:space="preserve"> */</w:t>
      </w:r>
    </w:p>
    <w:p w14:paraId="7C6FD7E2" w14:textId="77777777" w:rsidR="0047793E" w:rsidRPr="00B74479" w:rsidRDefault="0047793E" w:rsidP="0047793E">
      <w:pPr>
        <w:spacing w:after="0" w:line="216" w:lineRule="auto"/>
        <w:ind w:left="0" w:right="8" w:firstLine="0"/>
        <w:rPr>
          <w:rFonts w:eastAsia="Arial"/>
          <w:szCs w:val="20"/>
        </w:rPr>
      </w:pPr>
    </w:p>
    <w:p w14:paraId="69B9F122" w14:textId="0BF6DCDC" w:rsidR="0047793E" w:rsidRPr="00B74479" w:rsidRDefault="0047793E" w:rsidP="0047793E">
      <w:pPr>
        <w:spacing w:after="0" w:line="216" w:lineRule="auto"/>
        <w:ind w:left="0" w:right="8" w:firstLine="0"/>
        <w:rPr>
          <w:rFonts w:eastAsia="Arial"/>
          <w:szCs w:val="20"/>
        </w:rPr>
      </w:pPr>
      <w:r w:rsidRPr="00B74479">
        <w:rPr>
          <w:rFonts w:eastAsia="Arial"/>
          <w:szCs w:val="20"/>
        </w:rPr>
        <w:t xml:space="preserve">    </w:t>
      </w:r>
      <w:r>
        <w:rPr>
          <w:rFonts w:eastAsia="Arial"/>
          <w:szCs w:val="20"/>
        </w:rPr>
        <w:t xml:space="preserve">  </w:t>
      </w:r>
      <w:r w:rsidR="00B63A46">
        <w:rPr>
          <w:rFonts w:eastAsia="Arial"/>
          <w:szCs w:val="20"/>
        </w:rPr>
        <w:t>MTReasonCode</w:t>
      </w:r>
      <w:r w:rsidR="0002342B">
        <w:rPr>
          <w:rFonts w:eastAsia="Arial"/>
          <w:szCs w:val="20"/>
        </w:rPr>
        <w:t xml:space="preserve"> = </w:t>
      </w:r>
      <w:r w:rsidRPr="00E11359">
        <w:rPr>
          <w:rFonts w:eastAsia="Arial"/>
          <w:b/>
          <w:szCs w:val="20"/>
        </w:rPr>
        <w:t>Concatenate</w:t>
      </w:r>
      <w:r w:rsidR="0005634B">
        <w:rPr>
          <w:rFonts w:eastAsia="Arial"/>
          <w:szCs w:val="20"/>
        </w:rPr>
        <w:t>(MT</w:t>
      </w:r>
      <w:r w:rsidR="003D216B">
        <w:rPr>
          <w:rFonts w:eastAsia="Arial"/>
          <w:szCs w:val="20"/>
        </w:rPr>
        <w:t>FixedCode,MX</w:t>
      </w:r>
      <w:r w:rsidR="0005634B">
        <w:rPr>
          <w:rFonts w:eastAsia="Arial"/>
          <w:szCs w:val="20"/>
        </w:rPr>
        <w:t>ReasonCode, “/”</w:t>
      </w:r>
      <w:r w:rsidR="0005634B" w:rsidRPr="00B74479">
        <w:rPr>
          <w:rFonts w:eastAsia="Arial"/>
          <w:szCs w:val="20"/>
        </w:rPr>
        <w:t>)</w:t>
      </w:r>
    </w:p>
    <w:p w14:paraId="1D64A542" w14:textId="77777777" w:rsidR="0047793E" w:rsidRPr="00B74479" w:rsidRDefault="0047793E" w:rsidP="0047793E">
      <w:pPr>
        <w:spacing w:after="0" w:line="216" w:lineRule="auto"/>
        <w:ind w:left="0" w:right="8" w:firstLine="0"/>
        <w:rPr>
          <w:rFonts w:eastAsia="Arial"/>
          <w:szCs w:val="20"/>
        </w:rPr>
      </w:pPr>
      <w:r w:rsidRPr="00B74479">
        <w:rPr>
          <w:rFonts w:eastAsia="Arial"/>
          <w:szCs w:val="20"/>
        </w:rPr>
        <w:t xml:space="preserve"> </w:t>
      </w:r>
    </w:p>
    <w:p w14:paraId="39248AC7" w14:textId="77777777" w:rsidR="0047793E" w:rsidRPr="00B74479" w:rsidRDefault="0047793E" w:rsidP="0047793E">
      <w:pPr>
        <w:spacing w:after="0" w:line="216" w:lineRule="auto"/>
        <w:ind w:left="0" w:right="8" w:firstLine="0"/>
        <w:rPr>
          <w:rFonts w:eastAsia="Arial"/>
          <w:szCs w:val="20"/>
        </w:rPr>
      </w:pPr>
      <w:r w:rsidRPr="00B74479">
        <w:rPr>
          <w:rFonts w:eastAsia="Arial"/>
          <w:szCs w:val="20"/>
        </w:rPr>
        <w:t xml:space="preserve">     </w:t>
      </w:r>
    </w:p>
    <w:p w14:paraId="49ECB7CE" w14:textId="77777777" w:rsidR="0047793E" w:rsidRPr="00B74479" w:rsidRDefault="0047793E" w:rsidP="0047793E">
      <w:pPr>
        <w:spacing w:after="0" w:line="216" w:lineRule="auto"/>
        <w:ind w:left="0" w:right="8" w:firstLine="0"/>
        <w:rPr>
          <w:rFonts w:eastAsia="Arial"/>
          <w:b/>
          <w:szCs w:val="20"/>
        </w:rPr>
      </w:pPr>
      <w:r w:rsidRPr="00B74479">
        <w:rPr>
          <w:rFonts w:eastAsia="Arial"/>
          <w:b/>
          <w:szCs w:val="20"/>
        </w:rPr>
        <w:t>ENDIF</w:t>
      </w:r>
    </w:p>
    <w:p w14:paraId="55570553" w14:textId="77777777" w:rsidR="00AB271F" w:rsidRDefault="00AB271F" w:rsidP="00AB271F">
      <w:pPr>
        <w:spacing w:after="7"/>
        <w:ind w:left="0" w:right="157" w:firstLine="720"/>
        <w:rPr>
          <w:rFonts w:eastAsia="Arial"/>
        </w:rPr>
      </w:pPr>
    </w:p>
    <w:p w14:paraId="5231394F" w14:textId="7B843264" w:rsidR="00AB271F" w:rsidRDefault="005478A7" w:rsidP="00AB271F">
      <w:pPr>
        <w:spacing w:after="7"/>
        <w:ind w:left="0" w:right="157"/>
        <w:rPr>
          <w:rFonts w:eastAsia="Arial"/>
        </w:rPr>
      </w:pPr>
      <w:r>
        <w:rPr>
          <w:rFonts w:eastAsia="Arial"/>
          <w:b/>
        </w:rPr>
        <w:t xml:space="preserve">   /* End of </w:t>
      </w:r>
      <w:r w:rsidRPr="0047793E">
        <w:rPr>
          <w:rFonts w:eastAsia="Arial"/>
          <w:b/>
        </w:rPr>
        <w:t>SubfunbctionReasonCodeTranslation</w:t>
      </w:r>
      <w:r>
        <w:rPr>
          <w:rFonts w:eastAsia="Arial"/>
          <w:b/>
        </w:rPr>
        <w:t xml:space="preserve"> */</w:t>
      </w:r>
    </w:p>
    <w:p w14:paraId="193DD69F" w14:textId="19A66DEF" w:rsidR="00AB271F" w:rsidRPr="00B74479" w:rsidRDefault="00CB3A02" w:rsidP="00AB271F">
      <w:pPr>
        <w:spacing w:after="7"/>
        <w:ind w:left="0" w:right="157"/>
        <w:rPr>
          <w:rFonts w:eastAsia="Arial"/>
        </w:rPr>
      </w:pPr>
      <w:r>
        <w:rPr>
          <w:rFonts w:eastAsia="Arial"/>
        </w:rPr>
        <w:t xml:space="preserve">    </w:t>
      </w:r>
    </w:p>
    <w:p w14:paraId="1A730AD7" w14:textId="29186EFE" w:rsidR="00502718" w:rsidRDefault="00CB3A02" w:rsidP="00CE09EC">
      <w:pPr>
        <w:spacing w:after="7"/>
        <w:ind w:left="0" w:right="157" w:firstLine="0"/>
        <w:rPr>
          <w:rFonts w:eastAsia="Arial"/>
        </w:rPr>
      </w:pPr>
      <w:r>
        <w:rPr>
          <w:rFonts w:eastAsia="Arial"/>
          <w:b/>
        </w:rPr>
        <w:t xml:space="preserve">        </w:t>
      </w:r>
      <w:r w:rsidR="00871408" w:rsidRPr="00CB3A02">
        <w:rPr>
          <w:rFonts w:eastAsia="Arial"/>
          <w:b/>
        </w:rPr>
        <w:t>SubfunctionIDTruncation</w:t>
      </w:r>
      <w:r w:rsidR="00576101">
        <w:rPr>
          <w:rFonts w:eastAsia="Arial"/>
        </w:rPr>
        <w:t>(MXID, IsInstructionID;</w:t>
      </w:r>
      <w:r w:rsidR="00E95E96">
        <w:rPr>
          <w:rFonts w:eastAsia="Arial"/>
        </w:rPr>
        <w:t xml:space="preserve"> MTID</w:t>
      </w:r>
      <w:r w:rsidR="00871408">
        <w:rPr>
          <w:rFonts w:eastAsia="Arial"/>
        </w:rPr>
        <w:t>)</w:t>
      </w:r>
    </w:p>
    <w:p w14:paraId="7631A401" w14:textId="77777777" w:rsidR="00CB3A02" w:rsidRDefault="00CB3A02" w:rsidP="00CE09EC">
      <w:pPr>
        <w:spacing w:after="7"/>
        <w:ind w:left="0" w:right="157" w:firstLine="0"/>
        <w:rPr>
          <w:rFonts w:eastAsia="Arial"/>
        </w:rPr>
      </w:pPr>
    </w:p>
    <w:p w14:paraId="3B1E83E0" w14:textId="5121E45D" w:rsidR="00871408" w:rsidRDefault="00871408" w:rsidP="00CE09EC">
      <w:pPr>
        <w:spacing w:after="7"/>
        <w:ind w:left="0" w:right="157" w:firstLine="0"/>
        <w:rPr>
          <w:rFonts w:eastAsia="Arial"/>
        </w:rPr>
      </w:pPr>
      <w:r>
        <w:rPr>
          <w:rFonts w:eastAsia="Arial"/>
        </w:rPr>
        <w:t xml:space="preserve">  /* This function con</w:t>
      </w:r>
      <w:r w:rsidR="00CB3A02">
        <w:rPr>
          <w:rFonts w:eastAsia="Arial"/>
        </w:rPr>
        <w:t>vert</w:t>
      </w:r>
      <w:r w:rsidR="00E95E96">
        <w:rPr>
          <w:rFonts w:eastAsia="Arial"/>
        </w:rPr>
        <w:t>s</w:t>
      </w:r>
      <w:r w:rsidR="00CB3A02">
        <w:rPr>
          <w:rFonts w:eastAsia="Arial"/>
        </w:rPr>
        <w:t xml:space="preserve"> MXID to MT</w:t>
      </w:r>
      <w:r>
        <w:rPr>
          <w:rFonts w:eastAsia="Arial"/>
        </w:rPr>
        <w:t>ID limited to max 1</w:t>
      </w:r>
      <w:r w:rsidR="00CB3A02">
        <w:rPr>
          <w:rFonts w:eastAsia="Arial"/>
        </w:rPr>
        <w:t>6 char</w:t>
      </w:r>
      <w:r>
        <w:rPr>
          <w:rFonts w:eastAsia="Arial"/>
        </w:rPr>
        <w:t xml:space="preserve">. </w:t>
      </w:r>
      <w:r w:rsidR="00723307">
        <w:rPr>
          <w:rFonts w:eastAsia="Arial"/>
        </w:rPr>
        <w:t xml:space="preserve">If not possible to generate </w:t>
      </w:r>
      <w:r w:rsidR="00CB3A02">
        <w:rPr>
          <w:rFonts w:eastAsia="Arial"/>
        </w:rPr>
        <w:t>a valid MT</w:t>
      </w:r>
      <w:r w:rsidR="00723307">
        <w:rPr>
          <w:rFonts w:eastAsia="Arial"/>
        </w:rPr>
        <w:t>ID value “NOTPROVIDED” is returned */</w:t>
      </w:r>
    </w:p>
    <w:p w14:paraId="47051817" w14:textId="05AD361A" w:rsidR="00CB3A02" w:rsidRDefault="00CB3A02" w:rsidP="00CE09EC">
      <w:pPr>
        <w:spacing w:after="7"/>
        <w:ind w:left="0" w:right="157" w:firstLine="0"/>
        <w:rPr>
          <w:rFonts w:eastAsia="Arial"/>
        </w:rPr>
      </w:pPr>
    </w:p>
    <w:p w14:paraId="6101290F" w14:textId="45703DC7" w:rsidR="00EB10F1" w:rsidRDefault="00EB10F1" w:rsidP="00CE09EC">
      <w:pPr>
        <w:spacing w:after="7"/>
        <w:ind w:left="0" w:right="157" w:firstLine="0"/>
        <w:rPr>
          <w:rFonts w:eastAsia="Arial"/>
        </w:rPr>
      </w:pPr>
      <w:r w:rsidRPr="00F2061C">
        <w:rPr>
          <w:rFonts w:eastAsia="Arial"/>
          <w:b/>
        </w:rPr>
        <w:t>IF Length</w:t>
      </w:r>
      <w:r>
        <w:rPr>
          <w:rFonts w:eastAsia="Arial"/>
        </w:rPr>
        <w:t xml:space="preserve">(MXID) = 0 THEN </w:t>
      </w:r>
    </w:p>
    <w:p w14:paraId="7DFEC2B2" w14:textId="06BCF03C" w:rsidR="00EB10F1" w:rsidRDefault="00E95E96" w:rsidP="00CE09EC">
      <w:pPr>
        <w:spacing w:after="7"/>
        <w:ind w:left="0" w:right="157" w:firstLine="0"/>
        <w:rPr>
          <w:rFonts w:eastAsia="Arial"/>
        </w:rPr>
      </w:pPr>
      <w:r>
        <w:rPr>
          <w:rFonts w:eastAsia="Arial"/>
        </w:rPr>
        <w:t xml:space="preserve">  MTID</w:t>
      </w:r>
      <w:r w:rsidR="00EB10F1">
        <w:rPr>
          <w:rFonts w:eastAsia="Arial"/>
        </w:rPr>
        <w:t xml:space="preserve"> = “NOTPROVIDED”</w:t>
      </w:r>
    </w:p>
    <w:p w14:paraId="601AAE39" w14:textId="77777777" w:rsidR="00F2061C" w:rsidRDefault="00F2061C" w:rsidP="00CE09EC">
      <w:pPr>
        <w:spacing w:after="7"/>
        <w:ind w:left="0" w:right="157" w:firstLine="0"/>
        <w:rPr>
          <w:rFonts w:eastAsia="Arial"/>
        </w:rPr>
      </w:pPr>
      <w:r w:rsidRPr="00F2061C">
        <w:rPr>
          <w:rFonts w:eastAsia="Arial"/>
          <w:b/>
        </w:rPr>
        <w:t xml:space="preserve">  IF</w:t>
      </w:r>
      <w:r>
        <w:rPr>
          <w:rFonts w:eastAsia="Arial"/>
        </w:rPr>
        <w:t xml:space="preserve"> ISInstructionID THEN</w:t>
      </w:r>
    </w:p>
    <w:p w14:paraId="0EEE7FAF" w14:textId="1126E954" w:rsidR="00F2061C" w:rsidRDefault="00F2061C" w:rsidP="00CE09EC">
      <w:pPr>
        <w:spacing w:after="7"/>
        <w:ind w:left="0" w:right="157" w:firstLine="0"/>
        <w:rPr>
          <w:rFonts w:eastAsia="Arial"/>
        </w:rPr>
      </w:pPr>
      <w:r>
        <w:rPr>
          <w:rFonts w:eastAsia="Arial"/>
        </w:rPr>
        <w:t xml:space="preserve">     T</w:t>
      </w:r>
      <w:ins w:id="5518" w:author="BOUVY Martine [2]" w:date="2021-02-03T15:14:00Z">
        <w:r w:rsidR="00CA67F0">
          <w:rPr>
            <w:rFonts w:eastAsia="Arial"/>
          </w:rPr>
          <w:t>2</w:t>
        </w:r>
      </w:ins>
      <w:del w:id="5519" w:author="BOUVY Martine [2]" w:date="2021-02-03T15:14:00Z">
        <w:r w:rsidDel="00CA67F0">
          <w:rPr>
            <w:rFonts w:eastAsia="Arial"/>
          </w:rPr>
          <w:delText>0</w:delText>
        </w:r>
      </w:del>
      <w:r>
        <w:rPr>
          <w:rFonts w:eastAsia="Arial"/>
        </w:rPr>
        <w:t>0072</w:t>
      </w:r>
    </w:p>
    <w:p w14:paraId="4CDD3441" w14:textId="4220D619" w:rsidR="00F2061C" w:rsidRPr="00F2061C" w:rsidRDefault="00F2061C" w:rsidP="00CE09EC">
      <w:pPr>
        <w:spacing w:after="7"/>
        <w:ind w:left="0" w:right="157" w:firstLine="0"/>
        <w:rPr>
          <w:rFonts w:eastAsia="Arial"/>
          <w:b/>
        </w:rPr>
      </w:pPr>
      <w:r w:rsidRPr="00F2061C">
        <w:rPr>
          <w:rFonts w:eastAsia="Arial"/>
          <w:b/>
        </w:rPr>
        <w:t xml:space="preserve">  ELSE</w:t>
      </w:r>
    </w:p>
    <w:p w14:paraId="00C251D5" w14:textId="5E422EDC" w:rsidR="00F2061C" w:rsidRDefault="00F2061C" w:rsidP="00CE09EC">
      <w:pPr>
        <w:spacing w:after="7"/>
        <w:ind w:left="0" w:right="157" w:firstLine="0"/>
        <w:rPr>
          <w:rFonts w:eastAsia="Arial"/>
        </w:rPr>
      </w:pPr>
      <w:r>
        <w:rPr>
          <w:rFonts w:eastAsia="Arial"/>
        </w:rPr>
        <w:t xml:space="preserve">     T</w:t>
      </w:r>
      <w:ins w:id="5520" w:author="BOUVY Martine [2]" w:date="2021-02-03T15:14:00Z">
        <w:r w:rsidR="00CA67F0">
          <w:rPr>
            <w:rFonts w:eastAsia="Arial"/>
          </w:rPr>
          <w:t>2</w:t>
        </w:r>
      </w:ins>
      <w:del w:id="5521" w:author="BOUVY Martine [2]" w:date="2021-02-03T15:14:00Z">
        <w:r w:rsidDel="00CA67F0">
          <w:rPr>
            <w:rFonts w:eastAsia="Arial"/>
          </w:rPr>
          <w:delText>0</w:delText>
        </w:r>
      </w:del>
      <w:r>
        <w:rPr>
          <w:rFonts w:eastAsia="Arial"/>
        </w:rPr>
        <w:t>0073</w:t>
      </w:r>
    </w:p>
    <w:p w14:paraId="6204AFD0" w14:textId="7388DD86" w:rsidR="00F2061C" w:rsidRPr="00F2061C" w:rsidRDefault="00F2061C" w:rsidP="00CE09EC">
      <w:pPr>
        <w:spacing w:after="7"/>
        <w:ind w:left="0" w:right="157" w:firstLine="0"/>
        <w:rPr>
          <w:rFonts w:eastAsia="Arial"/>
          <w:b/>
        </w:rPr>
      </w:pPr>
      <w:r w:rsidRPr="00F2061C">
        <w:rPr>
          <w:rFonts w:eastAsia="Arial"/>
          <w:b/>
        </w:rPr>
        <w:t xml:space="preserve">  ENDIF</w:t>
      </w:r>
    </w:p>
    <w:p w14:paraId="5E30C0CD" w14:textId="77777777" w:rsidR="00F2061C" w:rsidRDefault="00F2061C" w:rsidP="00CE09EC">
      <w:pPr>
        <w:spacing w:after="7"/>
        <w:ind w:left="0" w:right="157" w:firstLine="0"/>
        <w:rPr>
          <w:rFonts w:eastAsia="Arial"/>
        </w:rPr>
      </w:pPr>
    </w:p>
    <w:p w14:paraId="16C4B34C" w14:textId="7AD34B5C" w:rsidR="00EB10F1" w:rsidRDefault="00EB10F1" w:rsidP="00CB3A02">
      <w:pPr>
        <w:spacing w:after="7"/>
        <w:ind w:left="0" w:right="157" w:firstLine="0"/>
        <w:rPr>
          <w:rFonts w:eastAsia="Arial"/>
        </w:rPr>
      </w:pPr>
      <w:r>
        <w:rPr>
          <w:rFonts w:eastAsia="Arial"/>
        </w:rPr>
        <w:t xml:space="preserve">  </w:t>
      </w:r>
    </w:p>
    <w:p w14:paraId="57792FD8" w14:textId="291D0794" w:rsidR="00EB10F1" w:rsidRPr="00F2061C" w:rsidRDefault="00EB10F1" w:rsidP="00CB3A02">
      <w:pPr>
        <w:spacing w:after="7"/>
        <w:ind w:left="0" w:right="157" w:firstLine="0"/>
        <w:rPr>
          <w:rFonts w:eastAsia="Arial"/>
          <w:b/>
        </w:rPr>
      </w:pPr>
      <w:r w:rsidRPr="00F2061C">
        <w:rPr>
          <w:rFonts w:eastAsia="Arial"/>
          <w:b/>
        </w:rPr>
        <w:t>ELSE</w:t>
      </w:r>
      <w:r w:rsidR="00F2061C">
        <w:rPr>
          <w:rFonts w:eastAsia="Arial"/>
          <w:b/>
        </w:rPr>
        <w:t xml:space="preserve"> </w:t>
      </w:r>
      <w:r w:rsidR="00F2061C" w:rsidRPr="00F2061C">
        <w:rPr>
          <w:rFonts w:eastAsia="Arial"/>
        </w:rPr>
        <w:t>/* Length MXID &gt; 0 */</w:t>
      </w:r>
    </w:p>
    <w:p w14:paraId="4B137FD5" w14:textId="77777777" w:rsidR="00EB10F1" w:rsidRPr="00CB3A02" w:rsidRDefault="00EB10F1" w:rsidP="00CB3A02">
      <w:pPr>
        <w:spacing w:after="7"/>
        <w:ind w:left="0" w:right="157" w:firstLine="0"/>
        <w:rPr>
          <w:rFonts w:eastAsia="Arial"/>
        </w:rPr>
      </w:pPr>
    </w:p>
    <w:p w14:paraId="5B5BC531" w14:textId="1603034D" w:rsidR="00CB3A02" w:rsidRPr="00CB3A02" w:rsidRDefault="00F2061C" w:rsidP="00CB3A02">
      <w:pPr>
        <w:spacing w:after="7"/>
        <w:ind w:left="0" w:right="157" w:firstLine="0"/>
        <w:rPr>
          <w:rFonts w:eastAsia="Arial"/>
        </w:rPr>
      </w:pPr>
      <w:r>
        <w:rPr>
          <w:rFonts w:eastAsia="Arial"/>
          <w:b/>
        </w:rPr>
        <w:t xml:space="preserve">  </w:t>
      </w:r>
      <w:r w:rsidR="00CB3A02" w:rsidRPr="00CB3A02">
        <w:rPr>
          <w:rFonts w:eastAsia="Arial"/>
          <w:b/>
        </w:rPr>
        <w:t>IF Length</w:t>
      </w:r>
      <w:r w:rsidR="00CB3A02">
        <w:rPr>
          <w:rFonts w:eastAsia="Arial"/>
        </w:rPr>
        <w:t>(MXID</w:t>
      </w:r>
      <w:r w:rsidR="00CB3A02" w:rsidRPr="00CB3A02">
        <w:rPr>
          <w:rFonts w:eastAsia="Arial"/>
        </w:rPr>
        <w:t>) &gt; 16 THEN</w:t>
      </w:r>
    </w:p>
    <w:p w14:paraId="6AA8D72B" w14:textId="72482DCB" w:rsidR="00CB3A02" w:rsidRPr="00CB3A02" w:rsidRDefault="00CB3A02" w:rsidP="00CB3A02">
      <w:pPr>
        <w:spacing w:after="7"/>
        <w:ind w:left="0" w:right="157" w:firstLine="0"/>
        <w:rPr>
          <w:rFonts w:eastAsia="Arial"/>
        </w:rPr>
      </w:pPr>
      <w:r>
        <w:rPr>
          <w:rFonts w:eastAsia="Arial"/>
        </w:rPr>
        <w:t xml:space="preserve">              MTID = (</w:t>
      </w:r>
      <w:r w:rsidRPr="00CB3A02">
        <w:rPr>
          <w:rFonts w:eastAsia="Arial"/>
          <w:b/>
        </w:rPr>
        <w:t>Concatenate</w:t>
      </w:r>
      <w:r>
        <w:rPr>
          <w:rFonts w:eastAsia="Arial"/>
        </w:rPr>
        <w:t>(</w:t>
      </w:r>
      <w:r w:rsidRPr="00EF7162">
        <w:rPr>
          <w:rFonts w:eastAsia="Arial"/>
          <w:b/>
        </w:rPr>
        <w:t>Substring</w:t>
      </w:r>
      <w:r>
        <w:rPr>
          <w:rFonts w:eastAsia="Arial"/>
        </w:rPr>
        <w:t>(MXID, 1, 15)),"+"))</w:t>
      </w:r>
    </w:p>
    <w:p w14:paraId="6A537BD0" w14:textId="71E6E069" w:rsidR="00CB3A02" w:rsidRPr="00CB3A02" w:rsidRDefault="00CB3A02" w:rsidP="00CB3A02">
      <w:pPr>
        <w:spacing w:after="7"/>
        <w:ind w:right="157"/>
        <w:rPr>
          <w:rFonts w:eastAsia="Arial"/>
        </w:rPr>
      </w:pPr>
      <w:r w:rsidRPr="00CB3A02">
        <w:rPr>
          <w:rFonts w:eastAsia="Arial"/>
        </w:rPr>
        <w:t xml:space="preserve">/* Reference truncation should be reported by Error </w:t>
      </w:r>
      <w:r>
        <w:rPr>
          <w:rFonts w:eastAsia="Arial"/>
        </w:rPr>
        <w:t xml:space="preserve">    </w:t>
      </w:r>
      <w:r w:rsidRPr="00CB3A02">
        <w:rPr>
          <w:rFonts w:eastAsia="Arial"/>
        </w:rPr>
        <w:t>Handling */</w:t>
      </w:r>
    </w:p>
    <w:p w14:paraId="1FC1C9AF" w14:textId="4C36BE6B" w:rsidR="00CB3A02" w:rsidRPr="00CB3A02" w:rsidRDefault="00F2061C" w:rsidP="00CB3A02">
      <w:pPr>
        <w:spacing w:after="7"/>
        <w:ind w:left="0" w:right="157" w:firstLine="0"/>
        <w:rPr>
          <w:rFonts w:eastAsia="Arial"/>
        </w:rPr>
      </w:pPr>
      <w:r>
        <w:rPr>
          <w:rFonts w:eastAsia="Arial"/>
          <w:b/>
        </w:rPr>
        <w:t xml:space="preserve">  </w:t>
      </w:r>
      <w:r w:rsidR="00CB3A02" w:rsidRPr="00CB3A02">
        <w:rPr>
          <w:rFonts w:eastAsia="Arial"/>
          <w:b/>
        </w:rPr>
        <w:t>ELSE</w:t>
      </w:r>
      <w:r w:rsidR="00CB3A02">
        <w:rPr>
          <w:rFonts w:eastAsia="Arial"/>
        </w:rPr>
        <w:t xml:space="preserve"> MTID = MXID</w:t>
      </w:r>
    </w:p>
    <w:p w14:paraId="435330B8" w14:textId="78634C43" w:rsidR="00576101" w:rsidRDefault="00F2061C" w:rsidP="00CB3A02">
      <w:pPr>
        <w:spacing w:after="7"/>
        <w:ind w:left="0" w:right="157" w:firstLine="0"/>
        <w:rPr>
          <w:rFonts w:eastAsia="Arial"/>
        </w:rPr>
      </w:pPr>
      <w:r>
        <w:rPr>
          <w:rFonts w:eastAsia="Arial"/>
          <w:b/>
        </w:rPr>
        <w:t xml:space="preserve">  </w:t>
      </w:r>
      <w:r w:rsidR="00CB3A02" w:rsidRPr="00CB3A02">
        <w:rPr>
          <w:rFonts w:eastAsia="Arial"/>
          <w:b/>
        </w:rPr>
        <w:t>ENDIF</w:t>
      </w:r>
    </w:p>
    <w:p w14:paraId="6863005C" w14:textId="77777777" w:rsidR="00CB3A02" w:rsidRPr="00CB3A02" w:rsidRDefault="00CB3A02" w:rsidP="00CB3A02">
      <w:pPr>
        <w:spacing w:after="7"/>
        <w:ind w:left="0" w:right="157" w:firstLine="0"/>
        <w:rPr>
          <w:rFonts w:eastAsia="Arial"/>
          <w:b/>
        </w:rPr>
      </w:pPr>
    </w:p>
    <w:p w14:paraId="3911B5B2" w14:textId="254DE0A3" w:rsidR="00CB3A02" w:rsidRPr="00CB3A02" w:rsidRDefault="00F2061C" w:rsidP="009A230F">
      <w:pPr>
        <w:tabs>
          <w:tab w:val="left" w:pos="180"/>
          <w:tab w:val="left" w:pos="270"/>
        </w:tabs>
        <w:spacing w:after="7"/>
        <w:ind w:left="0" w:right="157" w:firstLine="0"/>
        <w:rPr>
          <w:rFonts w:eastAsia="Arial"/>
        </w:rPr>
      </w:pPr>
      <w:r>
        <w:rPr>
          <w:rFonts w:eastAsia="Arial"/>
          <w:b/>
        </w:rPr>
        <w:t xml:space="preserve">  </w:t>
      </w:r>
      <w:r w:rsidR="00CB3A02" w:rsidRPr="00CB3A02">
        <w:rPr>
          <w:rFonts w:eastAsia="Arial"/>
          <w:b/>
        </w:rPr>
        <w:t>IF</w:t>
      </w:r>
      <w:r w:rsidR="00CB3A02">
        <w:rPr>
          <w:rFonts w:eastAsia="Arial"/>
        </w:rPr>
        <w:t xml:space="preserve"> MTID</w:t>
      </w:r>
      <w:r w:rsidR="00CB3A02" w:rsidRPr="00CB3A02">
        <w:rPr>
          <w:rFonts w:eastAsia="Arial"/>
        </w:rPr>
        <w:t xml:space="preserve"> does not comply with '(/.*)|(.*/)|(.*//.*)'</w:t>
      </w:r>
    </w:p>
    <w:p w14:paraId="77743332" w14:textId="77777777" w:rsidR="00CB3A02" w:rsidRPr="00CB3A02" w:rsidRDefault="00CB3A02" w:rsidP="00CB3A02">
      <w:pPr>
        <w:spacing w:after="7"/>
        <w:ind w:left="0" w:right="157" w:firstLine="0"/>
        <w:rPr>
          <w:rFonts w:eastAsia="Arial"/>
        </w:rPr>
      </w:pPr>
      <w:r w:rsidRPr="00CB3A02">
        <w:rPr>
          <w:rFonts w:eastAsia="Arial"/>
        </w:rPr>
        <w:t>/* meaning does not start or end with "/" and does not contain "//" within the string . */</w:t>
      </w:r>
    </w:p>
    <w:p w14:paraId="3FDCF495" w14:textId="05C2B46C" w:rsidR="00CB3A02" w:rsidRPr="00CB3A02" w:rsidRDefault="00183574" w:rsidP="00CB3A02">
      <w:pPr>
        <w:spacing w:after="7"/>
        <w:ind w:left="0" w:right="157" w:firstLine="0"/>
        <w:rPr>
          <w:rFonts w:eastAsia="Arial"/>
        </w:rPr>
      </w:pPr>
      <w:r>
        <w:rPr>
          <w:rFonts w:eastAsia="Arial"/>
        </w:rPr>
        <w:t xml:space="preserve">             </w:t>
      </w:r>
      <w:r w:rsidR="00CB3A02">
        <w:rPr>
          <w:rFonts w:eastAsia="Arial"/>
        </w:rPr>
        <w:t>THEN return MTID</w:t>
      </w:r>
    </w:p>
    <w:p w14:paraId="1A9FD5DE" w14:textId="19B968A4" w:rsidR="00CB3A02" w:rsidRPr="00CB3A02" w:rsidRDefault="00F2061C" w:rsidP="00CB3A02">
      <w:pPr>
        <w:spacing w:after="7"/>
        <w:ind w:left="0" w:right="157" w:firstLine="0"/>
        <w:rPr>
          <w:rFonts w:eastAsia="Arial"/>
          <w:b/>
        </w:rPr>
      </w:pPr>
      <w:r>
        <w:rPr>
          <w:rFonts w:eastAsia="Arial"/>
          <w:b/>
        </w:rPr>
        <w:t xml:space="preserve">  </w:t>
      </w:r>
      <w:r w:rsidR="00CB3A02" w:rsidRPr="00CB3A02">
        <w:rPr>
          <w:rFonts w:eastAsia="Arial"/>
          <w:b/>
        </w:rPr>
        <w:t>ELSE</w:t>
      </w:r>
    </w:p>
    <w:p w14:paraId="718D4ECB" w14:textId="6F792E19" w:rsidR="00576101" w:rsidRDefault="00183574" w:rsidP="00CB3A02">
      <w:pPr>
        <w:spacing w:after="7"/>
        <w:ind w:left="0" w:right="157" w:firstLine="0"/>
        <w:rPr>
          <w:rFonts w:eastAsia="Arial"/>
        </w:rPr>
      </w:pPr>
      <w:r>
        <w:rPr>
          <w:rFonts w:eastAsia="Arial"/>
        </w:rPr>
        <w:t xml:space="preserve">    </w:t>
      </w:r>
      <w:r w:rsidR="00CB3A02">
        <w:rPr>
          <w:rFonts w:eastAsia="Arial"/>
        </w:rPr>
        <w:t xml:space="preserve">MTID = </w:t>
      </w:r>
      <w:r w:rsidR="00CB3A02" w:rsidRPr="00CB3A02">
        <w:rPr>
          <w:rFonts w:eastAsia="Arial"/>
        </w:rPr>
        <w:t xml:space="preserve"> "NOTPROVIDED"</w:t>
      </w:r>
    </w:p>
    <w:p w14:paraId="4AE22983" w14:textId="2E1927AA" w:rsidR="00576101" w:rsidRDefault="00F2061C" w:rsidP="00576101">
      <w:pPr>
        <w:spacing w:after="7"/>
        <w:ind w:left="0" w:right="157" w:firstLine="0"/>
        <w:rPr>
          <w:rFonts w:eastAsia="Arial"/>
        </w:rPr>
      </w:pPr>
      <w:r>
        <w:rPr>
          <w:rFonts w:eastAsia="Arial"/>
        </w:rPr>
        <w:t xml:space="preserve">   </w:t>
      </w:r>
      <w:r w:rsidR="00576101">
        <w:rPr>
          <w:rFonts w:eastAsia="Arial"/>
        </w:rPr>
        <w:t xml:space="preserve"> </w:t>
      </w:r>
      <w:r w:rsidR="00576101" w:rsidRPr="00576101">
        <w:rPr>
          <w:rFonts w:eastAsia="Arial"/>
          <w:b/>
        </w:rPr>
        <w:t>IF</w:t>
      </w:r>
      <w:r w:rsidR="00576101">
        <w:rPr>
          <w:rFonts w:eastAsia="Arial"/>
        </w:rPr>
        <w:t xml:space="preserve"> IsInstructionID = “True” THEN  </w:t>
      </w:r>
      <w:del w:id="5522" w:author="BOUVY Martine" w:date="2022-01-28T15:59:00Z">
        <w:r w:rsidR="00576101" w:rsidDel="00804599">
          <w:rPr>
            <w:rFonts w:eastAsia="Arial"/>
          </w:rPr>
          <w:delText>T</w:delText>
        </w:r>
      </w:del>
      <w:ins w:id="5523" w:author="BOUVY Martine [2]" w:date="2021-02-03T15:15:00Z">
        <w:del w:id="5524" w:author="BOUVY Martine" w:date="2022-01-28T15:59:00Z">
          <w:r w:rsidR="00CA67F0" w:rsidDel="00804599">
            <w:rPr>
              <w:rFonts w:eastAsia="Arial"/>
            </w:rPr>
            <w:delText>2</w:delText>
          </w:r>
        </w:del>
      </w:ins>
      <w:del w:id="5525" w:author="BOUVY Martine" w:date="2022-01-28T15:59:00Z">
        <w:r w:rsidR="00576101" w:rsidDel="00804599">
          <w:rPr>
            <w:rFonts w:eastAsia="Arial"/>
          </w:rPr>
          <w:delText>0</w:delText>
        </w:r>
        <w:r w:rsidR="0063059E" w:rsidDel="00804599">
          <w:rPr>
            <w:rFonts w:eastAsia="Arial"/>
          </w:rPr>
          <w:delText>0095</w:delText>
        </w:r>
      </w:del>
      <w:ins w:id="5526" w:author="BOUVY Martine" w:date="2022-01-28T15:59:00Z">
        <w:r w:rsidR="00804599">
          <w:rPr>
            <w:rFonts w:eastAsia="Arial"/>
          </w:rPr>
          <w:t xml:space="preserve"> </w:t>
        </w:r>
      </w:ins>
      <w:ins w:id="5527" w:author="BOUVY Martine" w:date="2022-01-28T15:58:00Z">
        <w:r w:rsidR="00804599">
          <w:rPr>
            <w:rFonts w:eastAsia="Arial"/>
          </w:rPr>
          <w:t>T</w:t>
        </w:r>
      </w:ins>
      <w:ins w:id="5528" w:author="BOUVY Martine" w:date="2022-01-28T15:59:00Z">
        <w:r w:rsidR="00804599">
          <w:rPr>
            <w:rFonts w:eastAsia="Arial"/>
          </w:rPr>
          <w:t>14002</w:t>
        </w:r>
      </w:ins>
    </w:p>
    <w:p w14:paraId="0D4EC2B2" w14:textId="5CAA535B" w:rsidR="00F638AA" w:rsidRDefault="009F4D05" w:rsidP="00F638AA">
      <w:pPr>
        <w:spacing w:after="7"/>
        <w:ind w:left="720" w:right="-1162" w:firstLine="0"/>
        <w:rPr>
          <w:rFonts w:eastAsia="Arial"/>
        </w:rPr>
      </w:pPr>
      <w:r>
        <w:rPr>
          <w:rFonts w:eastAsia="Arial"/>
        </w:rPr>
        <w:t xml:space="preserve"> /* need a gen</w:t>
      </w:r>
      <w:r w:rsidR="00F638AA">
        <w:rPr>
          <w:rFonts w:eastAsia="Arial"/>
        </w:rPr>
        <w:t xml:space="preserve">eric reporting message to cover both an invalid    OriginalInstructionID or </w:t>
      </w:r>
      <w:r>
        <w:rPr>
          <w:rFonts w:eastAsia="Arial"/>
        </w:rPr>
        <w:t xml:space="preserve">invalid </w:t>
      </w:r>
      <w:r w:rsidR="00F638AA">
        <w:rPr>
          <w:rFonts w:eastAsia="Arial"/>
        </w:rPr>
        <w:t>OriginalMsgID */</w:t>
      </w:r>
    </w:p>
    <w:p w14:paraId="615F5770" w14:textId="7D2E3276" w:rsidR="00576101" w:rsidRPr="00576101" w:rsidRDefault="00F2061C" w:rsidP="00576101">
      <w:pPr>
        <w:spacing w:after="7"/>
        <w:ind w:left="0" w:right="157" w:firstLine="0"/>
        <w:rPr>
          <w:rFonts w:eastAsia="Arial"/>
          <w:b/>
        </w:rPr>
      </w:pPr>
      <w:r>
        <w:rPr>
          <w:rFonts w:eastAsia="Arial"/>
        </w:rPr>
        <w:t xml:space="preserve">   </w:t>
      </w:r>
      <w:r w:rsidR="00576101">
        <w:rPr>
          <w:rFonts w:eastAsia="Arial"/>
        </w:rPr>
        <w:t xml:space="preserve"> </w:t>
      </w:r>
      <w:r w:rsidR="00576101" w:rsidRPr="00576101">
        <w:rPr>
          <w:rFonts w:eastAsia="Arial"/>
          <w:b/>
        </w:rPr>
        <w:t>ELSE</w:t>
      </w:r>
    </w:p>
    <w:p w14:paraId="7A45A154" w14:textId="12E01DB3" w:rsidR="00576101" w:rsidRDefault="00F2061C" w:rsidP="00CB3A02">
      <w:pPr>
        <w:spacing w:after="7"/>
        <w:ind w:left="0" w:right="157" w:firstLine="0"/>
        <w:rPr>
          <w:rFonts w:eastAsia="Arial"/>
        </w:rPr>
      </w:pPr>
      <w:r>
        <w:rPr>
          <w:rFonts w:eastAsia="Arial"/>
        </w:rPr>
        <w:t xml:space="preserve">    </w:t>
      </w:r>
      <w:r w:rsidR="00576101">
        <w:rPr>
          <w:rFonts w:eastAsia="Arial"/>
        </w:rPr>
        <w:t xml:space="preserve">  </w:t>
      </w:r>
      <w:del w:id="5529" w:author="BOUVY Martine" w:date="2022-01-28T11:43:00Z">
        <w:r w:rsidR="00576101" w:rsidDel="00424887">
          <w:rPr>
            <w:rFonts w:eastAsia="Arial"/>
          </w:rPr>
          <w:delText>T</w:delText>
        </w:r>
      </w:del>
      <w:ins w:id="5530" w:author="BOUVY Martine [2]" w:date="2021-02-03T15:15:00Z">
        <w:del w:id="5531" w:author="BOUVY Martine" w:date="2022-01-28T11:43:00Z">
          <w:r w:rsidR="00CA67F0" w:rsidDel="00424887">
            <w:rPr>
              <w:rFonts w:eastAsia="Arial"/>
            </w:rPr>
            <w:delText>2</w:delText>
          </w:r>
        </w:del>
      </w:ins>
      <w:del w:id="5532" w:author="BOUVY Martine" w:date="2022-01-28T11:43:00Z">
        <w:r w:rsidR="00576101" w:rsidDel="00424887">
          <w:rPr>
            <w:rFonts w:eastAsia="Arial"/>
          </w:rPr>
          <w:delText>00035</w:delText>
        </w:r>
      </w:del>
      <w:ins w:id="5533" w:author="BOUVY Martine" w:date="2022-01-28T11:43:00Z">
        <w:r w:rsidR="00424887">
          <w:rPr>
            <w:rFonts w:eastAsia="Arial"/>
          </w:rPr>
          <w:t xml:space="preserve"> T14001</w:t>
        </w:r>
      </w:ins>
    </w:p>
    <w:p w14:paraId="4E9935EA" w14:textId="0D77B281" w:rsidR="00576101" w:rsidRDefault="00F2061C" w:rsidP="00CB3A02">
      <w:pPr>
        <w:spacing w:after="7"/>
        <w:ind w:left="0" w:right="157" w:firstLine="0"/>
        <w:rPr>
          <w:rFonts w:eastAsia="Arial"/>
          <w:b/>
        </w:rPr>
      </w:pPr>
      <w:r>
        <w:rPr>
          <w:rFonts w:eastAsia="Arial"/>
          <w:b/>
        </w:rPr>
        <w:t xml:space="preserve">   </w:t>
      </w:r>
      <w:r w:rsidR="00576101">
        <w:rPr>
          <w:rFonts w:eastAsia="Arial"/>
          <w:b/>
        </w:rPr>
        <w:t xml:space="preserve"> </w:t>
      </w:r>
      <w:r w:rsidR="00576101" w:rsidRPr="00576101">
        <w:rPr>
          <w:rFonts w:eastAsia="Arial"/>
          <w:b/>
        </w:rPr>
        <w:t>ENDIF</w:t>
      </w:r>
    </w:p>
    <w:p w14:paraId="23143B58" w14:textId="77777777" w:rsidR="00576101" w:rsidRPr="00576101" w:rsidRDefault="00576101" w:rsidP="00CB3A02">
      <w:pPr>
        <w:spacing w:after="7"/>
        <w:ind w:left="0" w:right="157" w:firstLine="0"/>
        <w:rPr>
          <w:rFonts w:eastAsia="Arial"/>
          <w:b/>
        </w:rPr>
      </w:pPr>
    </w:p>
    <w:p w14:paraId="00DC620B" w14:textId="052337EC" w:rsidR="00CB3A02" w:rsidRDefault="00F2061C" w:rsidP="007D2E8F">
      <w:pPr>
        <w:tabs>
          <w:tab w:val="left" w:pos="270"/>
        </w:tabs>
        <w:spacing w:after="7"/>
        <w:ind w:left="0" w:right="157" w:firstLine="0"/>
        <w:rPr>
          <w:rFonts w:eastAsia="Arial"/>
          <w:b/>
        </w:rPr>
      </w:pPr>
      <w:r>
        <w:rPr>
          <w:rFonts w:eastAsia="Arial"/>
          <w:b/>
        </w:rPr>
        <w:t xml:space="preserve">  </w:t>
      </w:r>
      <w:r w:rsidR="00576101" w:rsidRPr="00576101">
        <w:rPr>
          <w:rFonts w:eastAsia="Arial"/>
          <w:b/>
        </w:rPr>
        <w:t>ENDIF</w:t>
      </w:r>
      <w:r>
        <w:rPr>
          <w:rFonts w:eastAsia="Arial"/>
          <w:b/>
        </w:rPr>
        <w:t xml:space="preserve">  </w:t>
      </w:r>
    </w:p>
    <w:p w14:paraId="3324FF06" w14:textId="1B72CD47" w:rsidR="00F2061C" w:rsidRDefault="00F2061C" w:rsidP="00CB3A02">
      <w:pPr>
        <w:spacing w:after="7"/>
        <w:ind w:left="0" w:right="157" w:firstLine="0"/>
        <w:rPr>
          <w:rFonts w:eastAsia="Arial"/>
          <w:b/>
        </w:rPr>
      </w:pPr>
    </w:p>
    <w:p w14:paraId="1E39DD15" w14:textId="13267D4B" w:rsidR="00F2061C" w:rsidRDefault="00F2061C" w:rsidP="00CB3A02">
      <w:pPr>
        <w:spacing w:after="7"/>
        <w:ind w:left="0" w:right="157" w:firstLine="0"/>
        <w:rPr>
          <w:rFonts w:eastAsia="Arial"/>
        </w:rPr>
      </w:pPr>
      <w:r>
        <w:rPr>
          <w:rFonts w:eastAsia="Arial"/>
          <w:b/>
        </w:rPr>
        <w:t>ENDIF</w:t>
      </w:r>
      <w:r w:rsidR="009A230F">
        <w:rPr>
          <w:rFonts w:eastAsia="Arial"/>
          <w:b/>
        </w:rPr>
        <w:t xml:space="preserve"> </w:t>
      </w:r>
      <w:r w:rsidR="009A230F" w:rsidRPr="009A230F">
        <w:rPr>
          <w:rFonts w:eastAsia="Arial"/>
        </w:rPr>
        <w:t>/* End IF Length(MXID) = 0 */</w:t>
      </w:r>
    </w:p>
    <w:p w14:paraId="0D5D7626" w14:textId="77777777" w:rsidR="005478A7" w:rsidRDefault="005478A7" w:rsidP="00CB3A02">
      <w:pPr>
        <w:spacing w:after="7"/>
        <w:ind w:left="0" w:right="157" w:firstLine="0"/>
        <w:rPr>
          <w:rFonts w:eastAsia="Arial"/>
        </w:rPr>
      </w:pPr>
      <w:r>
        <w:rPr>
          <w:rFonts w:eastAsia="Arial"/>
        </w:rPr>
        <w:t xml:space="preserve"> </w:t>
      </w:r>
    </w:p>
    <w:p w14:paraId="46A16290" w14:textId="67AE6A19" w:rsidR="0087458F" w:rsidRPr="005478A7" w:rsidRDefault="005478A7" w:rsidP="00CB3A02">
      <w:pPr>
        <w:spacing w:after="7"/>
        <w:ind w:left="0" w:right="157" w:firstLine="0"/>
        <w:rPr>
          <w:rFonts w:eastAsia="Arial"/>
          <w:b/>
        </w:rPr>
      </w:pPr>
      <w:r>
        <w:rPr>
          <w:rFonts w:eastAsia="Arial"/>
        </w:rPr>
        <w:lastRenderedPageBreak/>
        <w:t xml:space="preserve">   </w:t>
      </w:r>
      <w:r w:rsidRPr="005478A7">
        <w:rPr>
          <w:rFonts w:eastAsia="Arial"/>
          <w:b/>
        </w:rPr>
        <w:t xml:space="preserve"> /* End of SubfunctionIDTruncation */</w:t>
      </w:r>
    </w:p>
    <w:p w14:paraId="505B3611" w14:textId="589ADBCD" w:rsidR="0087458F" w:rsidRDefault="0087458F" w:rsidP="00CB3A02">
      <w:pPr>
        <w:spacing w:after="7"/>
        <w:ind w:left="0" w:right="157" w:firstLine="0"/>
        <w:rPr>
          <w:rFonts w:eastAsia="Arial"/>
        </w:rPr>
      </w:pPr>
    </w:p>
    <w:p w14:paraId="47EF1D1E" w14:textId="15BC4A46" w:rsidR="0087458F" w:rsidRDefault="0087458F" w:rsidP="00CB3A02">
      <w:pPr>
        <w:spacing w:after="7"/>
        <w:ind w:left="0" w:right="157" w:firstLine="0"/>
        <w:rPr>
          <w:rFonts w:eastAsia="Arial"/>
        </w:rPr>
      </w:pPr>
    </w:p>
    <w:p w14:paraId="0AE1FE4C" w14:textId="621C5ADE" w:rsidR="0087458F" w:rsidRDefault="0087458F" w:rsidP="0087458F">
      <w:pPr>
        <w:tabs>
          <w:tab w:val="left" w:pos="1800"/>
        </w:tabs>
        <w:spacing w:after="7"/>
        <w:ind w:left="0" w:right="-262" w:firstLine="720"/>
        <w:rPr>
          <w:rFonts w:eastAsia="Arial"/>
        </w:rPr>
      </w:pPr>
      <w:r>
        <w:rPr>
          <w:rFonts w:eastAsia="Arial"/>
          <w:b/>
        </w:rPr>
        <w:t>SubfunbctionChargeCalculation(</w:t>
      </w:r>
      <w:r>
        <w:rPr>
          <w:rFonts w:eastAsia="Arial"/>
        </w:rPr>
        <w:t>MXTransactionInformation;MTLine[5])</w:t>
      </w:r>
    </w:p>
    <w:p w14:paraId="4A194366" w14:textId="77777777" w:rsidR="00FC1196" w:rsidRDefault="00FC1196" w:rsidP="0087458F">
      <w:pPr>
        <w:tabs>
          <w:tab w:val="left" w:pos="1800"/>
        </w:tabs>
        <w:spacing w:after="7"/>
        <w:ind w:left="0" w:right="-262" w:firstLine="720"/>
        <w:rPr>
          <w:rFonts w:eastAsia="Arial"/>
        </w:rPr>
      </w:pPr>
      <w:r>
        <w:rPr>
          <w:rFonts w:eastAsia="Arial"/>
        </w:rPr>
        <w:t>/* Local variables</w:t>
      </w:r>
    </w:p>
    <w:p w14:paraId="74D6D1AF" w14:textId="4246D269" w:rsidR="00FC1196" w:rsidRDefault="00FC1196" w:rsidP="0087458F">
      <w:pPr>
        <w:tabs>
          <w:tab w:val="left" w:pos="1800"/>
        </w:tabs>
        <w:spacing w:after="7"/>
        <w:ind w:left="0" w:right="-262" w:firstLine="720"/>
        <w:rPr>
          <w:rFonts w:eastAsia="Arial"/>
        </w:rPr>
      </w:pPr>
      <w:r>
        <w:rPr>
          <w:rFonts w:eastAsia="Arial"/>
        </w:rPr>
        <w:t>MXTotalAmount : MX Amount */</w:t>
      </w:r>
    </w:p>
    <w:p w14:paraId="2D409C15" w14:textId="77777777" w:rsidR="00FC1196" w:rsidRDefault="00FC1196" w:rsidP="0087458F">
      <w:pPr>
        <w:tabs>
          <w:tab w:val="left" w:pos="1800"/>
        </w:tabs>
        <w:spacing w:after="7"/>
        <w:ind w:left="0" w:right="-262" w:firstLine="720"/>
        <w:rPr>
          <w:rFonts w:eastAsia="Arial"/>
        </w:rPr>
      </w:pPr>
    </w:p>
    <w:p w14:paraId="1AE56BEC" w14:textId="77777777" w:rsidR="0087458F" w:rsidRDefault="0087458F" w:rsidP="0087458F">
      <w:pPr>
        <w:tabs>
          <w:tab w:val="left" w:pos="1800"/>
        </w:tabs>
        <w:spacing w:after="7"/>
        <w:ind w:left="0" w:right="-262" w:firstLine="720"/>
        <w:rPr>
          <w:rFonts w:eastAsia="Arial"/>
        </w:rPr>
      </w:pPr>
      <w:r>
        <w:rPr>
          <w:rFonts w:eastAsia="Arial"/>
        </w:rPr>
        <w:t xml:space="preserve">  </w:t>
      </w:r>
      <w:r w:rsidRPr="00655F33">
        <w:rPr>
          <w:rFonts w:eastAsia="Arial"/>
          <w:b/>
        </w:rPr>
        <w:t>For</w:t>
      </w:r>
      <w:r>
        <w:rPr>
          <w:rFonts w:eastAsia="Arial"/>
        </w:rPr>
        <w:t xml:space="preserve"> i = 1 to </w:t>
      </w:r>
      <w:r w:rsidRPr="00F76891">
        <w:rPr>
          <w:rFonts w:eastAsia="Arial"/>
          <w:b/>
        </w:rPr>
        <w:t>NumberOfOccurrences</w:t>
      </w:r>
      <w:r>
        <w:rPr>
          <w:rFonts w:eastAsia="Arial"/>
        </w:rPr>
        <w:t xml:space="preserve">(MXTransactionInformation.ChargesInformation.Amount) </w:t>
      </w:r>
    </w:p>
    <w:p w14:paraId="5A011645" w14:textId="77777777" w:rsidR="00FA5849" w:rsidRDefault="0087458F" w:rsidP="00FA5849">
      <w:pPr>
        <w:tabs>
          <w:tab w:val="left" w:pos="1800"/>
        </w:tabs>
        <w:spacing w:after="7"/>
        <w:ind w:left="0" w:right="-262" w:firstLine="720"/>
        <w:rPr>
          <w:rFonts w:eastAsia="Arial"/>
        </w:rPr>
      </w:pPr>
      <w:r>
        <w:rPr>
          <w:rFonts w:eastAsia="Arial"/>
        </w:rPr>
        <w:t xml:space="preserve">     </w:t>
      </w:r>
    </w:p>
    <w:p w14:paraId="54191924" w14:textId="4C5E8337" w:rsidR="00FA5849" w:rsidRPr="0087458F" w:rsidRDefault="00FA5849" w:rsidP="00FA5849">
      <w:pPr>
        <w:tabs>
          <w:tab w:val="left" w:pos="1440"/>
          <w:tab w:val="left" w:pos="1530"/>
          <w:tab w:val="left" w:pos="1620"/>
          <w:tab w:val="left" w:pos="1800"/>
        </w:tabs>
        <w:spacing w:after="7"/>
        <w:ind w:left="0" w:right="-262" w:firstLine="720"/>
        <w:rPr>
          <w:rFonts w:eastAsia="Arial"/>
        </w:rPr>
      </w:pPr>
      <w:r w:rsidRPr="00FA5849">
        <w:rPr>
          <w:rFonts w:eastAsia="Arial"/>
          <w:b/>
        </w:rPr>
        <w:t xml:space="preserve">     </w:t>
      </w:r>
      <w:r>
        <w:rPr>
          <w:rFonts w:eastAsia="Arial"/>
          <w:b/>
        </w:rPr>
        <w:t xml:space="preserve"> </w:t>
      </w:r>
      <w:r w:rsidRPr="00FA5849">
        <w:rPr>
          <w:rFonts w:eastAsia="Arial"/>
          <w:b/>
        </w:rPr>
        <w:t>IF</w:t>
      </w:r>
      <w:r w:rsidRPr="0087458F">
        <w:rPr>
          <w:rFonts w:eastAsia="Arial"/>
        </w:rPr>
        <w:t xml:space="preserve"> </w:t>
      </w:r>
      <w:r>
        <w:rPr>
          <w:rFonts w:eastAsia="Arial"/>
        </w:rPr>
        <w:t>MXTransactionInformation.ChargesInformation[i].</w:t>
      </w:r>
      <w:r w:rsidRPr="0087458F">
        <w:rPr>
          <w:rFonts w:eastAsia="Arial"/>
        </w:rPr>
        <w:t xml:space="preserve">Amount.XMLAttribute(Ccy) </w:t>
      </w:r>
      <w:r w:rsidRPr="00FA5849">
        <w:rPr>
          <w:rFonts w:eastAsia="Arial"/>
          <w:b/>
        </w:rPr>
        <w:t>NOT Equal</w:t>
      </w:r>
      <w:r w:rsidRPr="0087458F">
        <w:rPr>
          <w:rFonts w:eastAsia="Arial"/>
        </w:rPr>
        <w:t xml:space="preserve"> to  </w:t>
      </w:r>
      <w:r>
        <w:rPr>
          <w:rFonts w:eastAsia="Arial"/>
        </w:rPr>
        <w:t>MXTransactionInformation.ChargesInformation[1].</w:t>
      </w:r>
      <w:r w:rsidRPr="0087458F">
        <w:rPr>
          <w:rFonts w:eastAsia="Arial"/>
        </w:rPr>
        <w:t>Amount.XMLAttribute(Ccy) THEN</w:t>
      </w:r>
    </w:p>
    <w:p w14:paraId="61E64FB8" w14:textId="247E611E" w:rsidR="00FA5849" w:rsidRDefault="00FA5849" w:rsidP="00FA5849">
      <w:pPr>
        <w:tabs>
          <w:tab w:val="left" w:pos="1800"/>
        </w:tabs>
        <w:spacing w:after="7"/>
        <w:ind w:left="0" w:right="-262" w:firstLine="720"/>
        <w:rPr>
          <w:rFonts w:eastAsia="Arial"/>
        </w:rPr>
      </w:pPr>
      <w:r>
        <w:rPr>
          <w:rFonts w:eastAsia="Arial"/>
        </w:rPr>
        <w:t xml:space="preserve">                     </w:t>
      </w:r>
      <w:del w:id="5534" w:author="BOUVY Martine" w:date="2022-01-28T15:16:00Z">
        <w:r w:rsidR="00735297" w:rsidDel="00EE3D18">
          <w:rPr>
            <w:rFonts w:eastAsia="Arial"/>
          </w:rPr>
          <w:delText>T22003</w:delText>
        </w:r>
      </w:del>
      <w:ins w:id="5535" w:author="BOUVY Martine" w:date="2022-01-28T15:16:00Z">
        <w:r w:rsidR="00EE3D18">
          <w:rPr>
            <w:rFonts w:eastAsia="Arial"/>
          </w:rPr>
          <w:t xml:space="preserve"> T13006</w:t>
        </w:r>
      </w:ins>
      <w:r w:rsidRPr="0087458F">
        <w:rPr>
          <w:rFonts w:eastAsia="Arial"/>
        </w:rPr>
        <w:t xml:space="preserve">  /* Error code list */</w:t>
      </w:r>
    </w:p>
    <w:p w14:paraId="73D78DDE" w14:textId="30B4D483" w:rsidR="00FA5849" w:rsidRPr="0087458F" w:rsidRDefault="00FA5849" w:rsidP="00FA5849">
      <w:pPr>
        <w:tabs>
          <w:tab w:val="left" w:pos="1800"/>
        </w:tabs>
        <w:spacing w:after="7"/>
        <w:ind w:left="0" w:right="-262" w:firstLine="720"/>
        <w:rPr>
          <w:rFonts w:eastAsia="Arial"/>
        </w:rPr>
      </w:pPr>
      <w:r>
        <w:rPr>
          <w:rFonts w:eastAsia="Arial"/>
        </w:rPr>
        <w:t xml:space="preserve">                     MTLine[5] = “” </w:t>
      </w:r>
    </w:p>
    <w:p w14:paraId="5B8D3749" w14:textId="4AD59675" w:rsidR="00FA5849" w:rsidRPr="0087458F" w:rsidRDefault="00FA5849" w:rsidP="00FA5849">
      <w:pPr>
        <w:tabs>
          <w:tab w:val="left" w:pos="1800"/>
        </w:tabs>
        <w:spacing w:after="7"/>
        <w:ind w:left="0" w:right="-262" w:firstLine="720"/>
        <w:rPr>
          <w:rFonts w:eastAsia="Arial"/>
        </w:rPr>
      </w:pPr>
      <w:r w:rsidRPr="0087458F">
        <w:rPr>
          <w:rFonts w:eastAsia="Arial"/>
        </w:rPr>
        <w:t xml:space="preserve">                     Exit </w:t>
      </w:r>
      <w:r>
        <w:rPr>
          <w:rFonts w:eastAsia="Arial"/>
        </w:rPr>
        <w:t>Sub</w:t>
      </w:r>
      <w:r w:rsidRPr="0087458F">
        <w:rPr>
          <w:rFonts w:eastAsia="Arial"/>
        </w:rPr>
        <w:t>function</w:t>
      </w:r>
      <w:r>
        <w:rPr>
          <w:rFonts w:eastAsia="Arial"/>
        </w:rPr>
        <w:t>ChargeCalculation</w:t>
      </w:r>
    </w:p>
    <w:p w14:paraId="2CA17E9B" w14:textId="16F3B330" w:rsidR="00FA5849" w:rsidRPr="00FA5849" w:rsidRDefault="00FA5849" w:rsidP="00FA5849">
      <w:pPr>
        <w:tabs>
          <w:tab w:val="left" w:pos="1440"/>
          <w:tab w:val="left" w:pos="1800"/>
          <w:tab w:val="left" w:pos="1890"/>
        </w:tabs>
        <w:spacing w:after="7"/>
        <w:ind w:left="0" w:right="-262" w:firstLine="720"/>
        <w:rPr>
          <w:rFonts w:eastAsia="Arial"/>
          <w:b/>
        </w:rPr>
      </w:pPr>
      <w:r>
        <w:rPr>
          <w:rFonts w:eastAsia="Arial"/>
        </w:rPr>
        <w:t xml:space="preserve">      </w:t>
      </w:r>
      <w:r w:rsidRPr="00FA5849">
        <w:rPr>
          <w:rFonts w:eastAsia="Arial"/>
          <w:b/>
        </w:rPr>
        <w:t>ELSE</w:t>
      </w:r>
    </w:p>
    <w:p w14:paraId="1AD5DEA4" w14:textId="77777777" w:rsidR="00FA5849" w:rsidRDefault="00FA5849" w:rsidP="0087458F">
      <w:pPr>
        <w:tabs>
          <w:tab w:val="left" w:pos="1800"/>
        </w:tabs>
        <w:spacing w:after="7"/>
        <w:ind w:left="0" w:right="-262" w:firstLine="720"/>
        <w:rPr>
          <w:rFonts w:eastAsia="Arial"/>
        </w:rPr>
      </w:pPr>
    </w:p>
    <w:p w14:paraId="5CA61577" w14:textId="77777777" w:rsidR="006F338A" w:rsidRDefault="0087458F" w:rsidP="0087458F">
      <w:pPr>
        <w:tabs>
          <w:tab w:val="left" w:pos="1800"/>
        </w:tabs>
        <w:spacing w:after="7"/>
        <w:ind w:left="0" w:right="-262" w:firstLine="720"/>
        <w:rPr>
          <w:rFonts w:eastAsia="Arial"/>
        </w:rPr>
      </w:pPr>
      <w:r>
        <w:rPr>
          <w:rFonts w:eastAsia="Arial"/>
        </w:rPr>
        <w:t>MXTotalAmount = MXTotalAmount + MXTransactionInformation.ChargesInformation[i].Amount</w:t>
      </w:r>
      <w:r w:rsidR="006F338A">
        <w:rPr>
          <w:rFonts w:eastAsia="Arial"/>
        </w:rPr>
        <w:t xml:space="preserve"> </w:t>
      </w:r>
    </w:p>
    <w:p w14:paraId="6E6A0D0E" w14:textId="433804BB" w:rsidR="0087458F" w:rsidRDefault="006F338A" w:rsidP="0087458F">
      <w:pPr>
        <w:tabs>
          <w:tab w:val="left" w:pos="1800"/>
        </w:tabs>
        <w:spacing w:after="7"/>
        <w:ind w:left="0" w:right="-262" w:firstLine="720"/>
        <w:rPr>
          <w:rFonts w:eastAsia="Arial"/>
        </w:rPr>
      </w:pPr>
      <w:r>
        <w:rPr>
          <w:rFonts w:eastAsia="Arial"/>
        </w:rPr>
        <w:t xml:space="preserve">   ENDIF </w:t>
      </w:r>
    </w:p>
    <w:p w14:paraId="37E20094" w14:textId="77777777" w:rsidR="006F338A" w:rsidRDefault="006F338A" w:rsidP="0087458F">
      <w:pPr>
        <w:tabs>
          <w:tab w:val="left" w:pos="1800"/>
        </w:tabs>
        <w:spacing w:after="7"/>
        <w:ind w:left="0" w:right="-262" w:firstLine="720"/>
        <w:rPr>
          <w:rFonts w:eastAsia="Arial"/>
        </w:rPr>
      </w:pPr>
    </w:p>
    <w:p w14:paraId="7583C77F" w14:textId="77777777" w:rsidR="0087458F" w:rsidRDefault="0087458F" w:rsidP="0087458F">
      <w:pPr>
        <w:tabs>
          <w:tab w:val="left" w:pos="1800"/>
        </w:tabs>
        <w:spacing w:after="7"/>
        <w:ind w:left="0" w:right="-262" w:firstLine="720"/>
        <w:rPr>
          <w:rFonts w:eastAsia="Arial"/>
        </w:rPr>
      </w:pPr>
      <w:r>
        <w:rPr>
          <w:rFonts w:eastAsia="Arial"/>
        </w:rPr>
        <w:t xml:space="preserve">  </w:t>
      </w:r>
      <w:r w:rsidRPr="00655F33">
        <w:rPr>
          <w:rFonts w:eastAsia="Arial"/>
          <w:b/>
        </w:rPr>
        <w:t>Next</w:t>
      </w:r>
      <w:r>
        <w:rPr>
          <w:rFonts w:eastAsia="Arial"/>
        </w:rPr>
        <w:t xml:space="preserve"> i</w:t>
      </w:r>
    </w:p>
    <w:p w14:paraId="5B894540" w14:textId="77777777" w:rsidR="0087458F" w:rsidRDefault="0087458F" w:rsidP="0087458F">
      <w:pPr>
        <w:tabs>
          <w:tab w:val="left" w:pos="1800"/>
        </w:tabs>
        <w:spacing w:after="7"/>
        <w:ind w:left="0" w:right="-262" w:firstLine="720"/>
        <w:rPr>
          <w:rFonts w:eastAsia="Arial"/>
        </w:rPr>
      </w:pPr>
    </w:p>
    <w:p w14:paraId="43F53DFF" w14:textId="328F844A" w:rsidR="0087458F" w:rsidRPr="0087458F" w:rsidRDefault="0087458F" w:rsidP="0087458F">
      <w:pPr>
        <w:tabs>
          <w:tab w:val="left" w:pos="1800"/>
        </w:tabs>
        <w:spacing w:after="7"/>
        <w:ind w:left="0" w:right="-262" w:firstLine="720"/>
        <w:rPr>
          <w:rFonts w:eastAsia="Arial"/>
        </w:rPr>
      </w:pPr>
      <w:r w:rsidRPr="0087458F">
        <w:rPr>
          <w:rFonts w:eastAsia="Arial"/>
        </w:rPr>
        <w:t xml:space="preserve"> </w:t>
      </w:r>
      <w:r w:rsidR="006A48AE" w:rsidRPr="006A48AE">
        <w:rPr>
          <w:rFonts w:eastAsia="Arial"/>
          <w:b/>
        </w:rPr>
        <w:t xml:space="preserve">IF </w:t>
      </w:r>
      <w:r w:rsidR="006A48AE">
        <w:rPr>
          <w:rFonts w:eastAsia="Arial"/>
        </w:rPr>
        <w:t xml:space="preserve">MXtotalAmount </w:t>
      </w:r>
      <w:r w:rsidR="00022EE0" w:rsidRPr="00022EE0">
        <w:rPr>
          <w:rFonts w:eastAsia="Arial"/>
        </w:rPr>
        <w:t>&gt; 0</w:t>
      </w:r>
      <w:r w:rsidR="006A48AE">
        <w:rPr>
          <w:rFonts w:eastAsia="Arial"/>
        </w:rPr>
        <w:t xml:space="preserve"> THEN</w:t>
      </w:r>
      <w:r w:rsidRPr="0087458F">
        <w:rPr>
          <w:rFonts w:eastAsia="Arial"/>
        </w:rPr>
        <w:t xml:space="preserve">  </w:t>
      </w:r>
    </w:p>
    <w:p w14:paraId="32583235" w14:textId="2749357A" w:rsidR="0087458F" w:rsidRPr="0087458F" w:rsidRDefault="00C60C1A" w:rsidP="0087458F">
      <w:pPr>
        <w:tabs>
          <w:tab w:val="left" w:pos="1800"/>
        </w:tabs>
        <w:spacing w:after="7"/>
        <w:ind w:left="0" w:right="-262" w:firstLine="720"/>
        <w:rPr>
          <w:rFonts w:eastAsia="Arial"/>
        </w:rPr>
      </w:pPr>
      <w:r>
        <w:rPr>
          <w:rFonts w:eastAsia="Arial"/>
        </w:rPr>
        <w:t xml:space="preserve">  </w:t>
      </w:r>
      <w:r w:rsidR="0087458F" w:rsidRPr="00C60C1A">
        <w:rPr>
          <w:rFonts w:eastAsia="Arial"/>
          <w:b/>
        </w:rPr>
        <w:t>MX_To_MTcurrencyAmount</w:t>
      </w:r>
      <w:r w:rsidR="0087458F" w:rsidRPr="0087458F">
        <w:rPr>
          <w:rFonts w:eastAsia="Arial"/>
        </w:rPr>
        <w:t>(MX</w:t>
      </w:r>
      <w:r>
        <w:rPr>
          <w:rFonts w:eastAsia="Arial"/>
        </w:rPr>
        <w:t>Total</w:t>
      </w:r>
      <w:r w:rsidR="00ED3F83">
        <w:rPr>
          <w:rFonts w:eastAsia="Arial"/>
        </w:rPr>
        <w:t>Amount</w:t>
      </w:r>
      <w:r w:rsidR="0087458F" w:rsidRPr="0087458F">
        <w:rPr>
          <w:rFonts w:eastAsia="Arial"/>
        </w:rPr>
        <w:t>(with currency), MTCurrency, MTAmount)</w:t>
      </w:r>
    </w:p>
    <w:p w14:paraId="7C8AFB89" w14:textId="77777777" w:rsidR="0087458F" w:rsidRPr="0087458F" w:rsidRDefault="0087458F" w:rsidP="0087458F">
      <w:pPr>
        <w:tabs>
          <w:tab w:val="left" w:pos="1800"/>
        </w:tabs>
        <w:spacing w:after="7"/>
        <w:ind w:left="0" w:right="-262" w:firstLine="720"/>
        <w:rPr>
          <w:rFonts w:eastAsia="Arial"/>
        </w:rPr>
      </w:pPr>
    </w:p>
    <w:p w14:paraId="7AE0A044" w14:textId="77777777" w:rsidR="0087458F" w:rsidRPr="0087458F" w:rsidRDefault="0087458F" w:rsidP="0087458F">
      <w:pPr>
        <w:tabs>
          <w:tab w:val="left" w:pos="1800"/>
        </w:tabs>
        <w:spacing w:after="7"/>
        <w:ind w:left="0" w:right="-262" w:firstLine="720"/>
        <w:rPr>
          <w:rFonts w:eastAsia="Arial"/>
        </w:rPr>
      </w:pPr>
      <w:r w:rsidRPr="00C60C1A">
        <w:rPr>
          <w:rFonts w:eastAsia="Arial"/>
          <w:b/>
        </w:rPr>
        <w:t xml:space="preserve">             IF</w:t>
      </w:r>
      <w:r w:rsidRPr="0087458F">
        <w:rPr>
          <w:rFonts w:eastAsia="Arial"/>
        </w:rPr>
        <w:t xml:space="preserve"> </w:t>
      </w:r>
      <w:r w:rsidRPr="009D0492">
        <w:rPr>
          <w:rFonts w:eastAsia="Arial"/>
          <w:b/>
        </w:rPr>
        <w:t>Length</w:t>
      </w:r>
      <w:r w:rsidRPr="0087458F">
        <w:rPr>
          <w:rFonts w:eastAsia="Arial"/>
        </w:rPr>
        <w:t xml:space="preserve">(MTAmount) &gt; 15 THEN </w:t>
      </w:r>
    </w:p>
    <w:p w14:paraId="16714751" w14:textId="239DD8A1" w:rsidR="0087458F" w:rsidRDefault="0087458F" w:rsidP="0087458F">
      <w:pPr>
        <w:tabs>
          <w:tab w:val="left" w:pos="1800"/>
        </w:tabs>
        <w:spacing w:after="7"/>
        <w:ind w:left="0" w:right="-262" w:firstLine="720"/>
        <w:rPr>
          <w:rFonts w:eastAsia="Arial"/>
        </w:rPr>
      </w:pPr>
      <w:r w:rsidRPr="0087458F">
        <w:rPr>
          <w:rFonts w:eastAsia="Arial"/>
        </w:rPr>
        <w:t xml:space="preserve">              /* max 15d in MT, decimal included */</w:t>
      </w:r>
    </w:p>
    <w:p w14:paraId="798C5DF2" w14:textId="3AD4224D" w:rsidR="00AD319A" w:rsidRPr="0087458F" w:rsidRDefault="00AD319A" w:rsidP="0087458F">
      <w:pPr>
        <w:tabs>
          <w:tab w:val="left" w:pos="1800"/>
        </w:tabs>
        <w:spacing w:after="7"/>
        <w:ind w:left="0" w:right="-262" w:firstLine="720"/>
        <w:rPr>
          <w:rFonts w:eastAsia="Arial"/>
        </w:rPr>
      </w:pPr>
      <w:r>
        <w:rPr>
          <w:rFonts w:eastAsia="Arial"/>
        </w:rPr>
        <w:t xml:space="preserve">               Line[5] = “”</w:t>
      </w:r>
    </w:p>
    <w:p w14:paraId="12C9B696" w14:textId="448D6271" w:rsidR="0087458F" w:rsidRPr="0087458F" w:rsidRDefault="0087458F" w:rsidP="0087458F">
      <w:pPr>
        <w:tabs>
          <w:tab w:val="left" w:pos="1800"/>
        </w:tabs>
        <w:spacing w:after="7"/>
        <w:ind w:left="0" w:right="-262" w:firstLine="720"/>
        <w:rPr>
          <w:rFonts w:eastAsia="Arial"/>
        </w:rPr>
      </w:pPr>
      <w:r w:rsidRPr="0087458F">
        <w:rPr>
          <w:rFonts w:eastAsia="Arial"/>
        </w:rPr>
        <w:t xml:space="preserve">               T</w:t>
      </w:r>
      <w:ins w:id="5536" w:author="BOUVY Martine [2]" w:date="2021-02-03T15:15:00Z">
        <w:r w:rsidR="00CA67F0">
          <w:rPr>
            <w:rFonts w:eastAsia="Arial"/>
          </w:rPr>
          <w:t>2</w:t>
        </w:r>
      </w:ins>
      <w:del w:id="5537" w:author="BOUVY Martine [2]" w:date="2021-02-03T15:15:00Z">
        <w:r w:rsidRPr="0087458F" w:rsidDel="00CA67F0">
          <w:rPr>
            <w:rFonts w:eastAsia="Arial"/>
          </w:rPr>
          <w:delText>0</w:delText>
        </w:r>
      </w:del>
      <w:r w:rsidRPr="0087458F">
        <w:rPr>
          <w:rFonts w:eastAsia="Arial"/>
        </w:rPr>
        <w:t>0039 /*Error code list */</w:t>
      </w:r>
    </w:p>
    <w:p w14:paraId="5F6E48E5" w14:textId="285AE589" w:rsidR="0087458F" w:rsidRPr="00C60C1A" w:rsidRDefault="00C60C1A" w:rsidP="0087458F">
      <w:pPr>
        <w:tabs>
          <w:tab w:val="left" w:pos="1800"/>
        </w:tabs>
        <w:spacing w:after="7"/>
        <w:ind w:left="0" w:right="-262" w:firstLine="720"/>
        <w:rPr>
          <w:rFonts w:eastAsia="Arial"/>
          <w:b/>
        </w:rPr>
      </w:pPr>
      <w:r>
        <w:rPr>
          <w:rFonts w:eastAsia="Arial"/>
        </w:rPr>
        <w:t xml:space="preserve">               </w:t>
      </w:r>
      <w:r w:rsidRPr="00C60C1A">
        <w:rPr>
          <w:rFonts w:eastAsia="Arial"/>
          <w:b/>
        </w:rPr>
        <w:t>Exit</w:t>
      </w:r>
      <w:r>
        <w:rPr>
          <w:rFonts w:eastAsia="Arial"/>
        </w:rPr>
        <w:t xml:space="preserve"> Sub</w:t>
      </w:r>
      <w:r w:rsidRPr="0087458F">
        <w:rPr>
          <w:rFonts w:eastAsia="Arial"/>
        </w:rPr>
        <w:t>function</w:t>
      </w:r>
      <w:r>
        <w:rPr>
          <w:rFonts w:eastAsia="Arial"/>
        </w:rPr>
        <w:t>ChargeCalculation</w:t>
      </w:r>
    </w:p>
    <w:p w14:paraId="24EF6012" w14:textId="77777777" w:rsidR="0087458F" w:rsidRPr="00C60C1A" w:rsidRDefault="0087458F" w:rsidP="0087458F">
      <w:pPr>
        <w:tabs>
          <w:tab w:val="left" w:pos="1800"/>
        </w:tabs>
        <w:spacing w:after="7"/>
        <w:ind w:left="0" w:right="-262" w:firstLine="720"/>
        <w:rPr>
          <w:rFonts w:eastAsia="Arial"/>
          <w:b/>
        </w:rPr>
      </w:pPr>
      <w:r w:rsidRPr="00C60C1A">
        <w:rPr>
          <w:rFonts w:eastAsia="Arial"/>
          <w:b/>
        </w:rPr>
        <w:t xml:space="preserve">             ENDIF</w:t>
      </w:r>
    </w:p>
    <w:p w14:paraId="0E455514" w14:textId="77777777" w:rsidR="0087458F" w:rsidRPr="0087458F" w:rsidRDefault="0087458F" w:rsidP="0087458F">
      <w:pPr>
        <w:tabs>
          <w:tab w:val="left" w:pos="1800"/>
        </w:tabs>
        <w:spacing w:after="7"/>
        <w:ind w:left="0" w:right="-262" w:firstLine="720"/>
        <w:rPr>
          <w:rFonts w:eastAsia="Arial"/>
        </w:rPr>
      </w:pPr>
    </w:p>
    <w:p w14:paraId="14DD9F22" w14:textId="08F4791A" w:rsidR="0087458F" w:rsidRDefault="00C60C1A" w:rsidP="0087458F">
      <w:pPr>
        <w:tabs>
          <w:tab w:val="left" w:pos="1800"/>
        </w:tabs>
        <w:spacing w:after="7"/>
        <w:ind w:left="0" w:right="-262" w:firstLine="720"/>
        <w:rPr>
          <w:rFonts w:eastAsia="Arial"/>
        </w:rPr>
      </w:pPr>
      <w:r>
        <w:rPr>
          <w:rFonts w:eastAsia="Arial"/>
        </w:rPr>
        <w:t xml:space="preserve">            Line[5]</w:t>
      </w:r>
      <w:r w:rsidR="0087458F" w:rsidRPr="0087458F">
        <w:rPr>
          <w:rFonts w:eastAsia="Arial"/>
        </w:rPr>
        <w:t xml:space="preserve"> = </w:t>
      </w:r>
      <w:r w:rsidR="0087458F" w:rsidRPr="00ED3F83">
        <w:rPr>
          <w:rFonts w:eastAsia="Arial"/>
          <w:b/>
        </w:rPr>
        <w:t>Concatenate</w:t>
      </w:r>
      <w:r w:rsidR="0087458F" w:rsidRPr="0087458F">
        <w:rPr>
          <w:rFonts w:eastAsia="Arial"/>
        </w:rPr>
        <w:t>(</w:t>
      </w:r>
      <w:r>
        <w:rPr>
          <w:rFonts w:eastAsia="Arial"/>
        </w:rPr>
        <w:t>“/CHGS/”,</w:t>
      </w:r>
      <w:r w:rsidR="0087458F" w:rsidRPr="0087458F">
        <w:rPr>
          <w:rFonts w:eastAsia="Arial"/>
        </w:rPr>
        <w:t>MTCurrency, MTAmount)</w:t>
      </w:r>
    </w:p>
    <w:p w14:paraId="25D68E5F" w14:textId="7A32F558" w:rsidR="006A48AE" w:rsidRDefault="006A48AE" w:rsidP="0087458F">
      <w:pPr>
        <w:tabs>
          <w:tab w:val="left" w:pos="1800"/>
        </w:tabs>
        <w:spacing w:after="7"/>
        <w:ind w:left="0" w:right="-262" w:firstLine="720"/>
        <w:rPr>
          <w:rFonts w:eastAsia="Arial"/>
        </w:rPr>
      </w:pPr>
    </w:p>
    <w:p w14:paraId="0FFB1F1E" w14:textId="4FF2C8EE" w:rsidR="006A48AE" w:rsidRPr="006A48AE" w:rsidRDefault="006A48AE" w:rsidP="0087458F">
      <w:pPr>
        <w:tabs>
          <w:tab w:val="left" w:pos="1800"/>
        </w:tabs>
        <w:spacing w:after="7"/>
        <w:ind w:left="0" w:right="-262" w:firstLine="720"/>
        <w:rPr>
          <w:rFonts w:eastAsia="Arial"/>
          <w:b/>
        </w:rPr>
      </w:pPr>
      <w:r>
        <w:rPr>
          <w:rFonts w:eastAsia="Arial"/>
        </w:rPr>
        <w:t xml:space="preserve">  </w:t>
      </w:r>
      <w:r w:rsidRPr="006A48AE">
        <w:rPr>
          <w:rFonts w:eastAsia="Arial"/>
          <w:b/>
        </w:rPr>
        <w:t>ELSE</w:t>
      </w:r>
    </w:p>
    <w:p w14:paraId="30131FF0" w14:textId="70D38876" w:rsidR="006A48AE" w:rsidRDefault="006A48AE" w:rsidP="0087458F">
      <w:pPr>
        <w:tabs>
          <w:tab w:val="left" w:pos="1800"/>
        </w:tabs>
        <w:spacing w:after="7"/>
        <w:ind w:left="0" w:right="-262" w:firstLine="720"/>
        <w:rPr>
          <w:rFonts w:eastAsia="Arial"/>
        </w:rPr>
      </w:pPr>
      <w:r>
        <w:rPr>
          <w:rFonts w:eastAsia="Arial"/>
        </w:rPr>
        <w:t xml:space="preserve">      Line[5] = “”</w:t>
      </w:r>
    </w:p>
    <w:p w14:paraId="7E2701B6" w14:textId="545B9420" w:rsidR="006A48AE" w:rsidRDefault="006A48AE" w:rsidP="0087458F">
      <w:pPr>
        <w:tabs>
          <w:tab w:val="left" w:pos="1800"/>
        </w:tabs>
        <w:spacing w:after="7"/>
        <w:ind w:left="0" w:right="-262" w:firstLine="720"/>
        <w:rPr>
          <w:rFonts w:eastAsia="Arial"/>
        </w:rPr>
      </w:pPr>
    </w:p>
    <w:p w14:paraId="584E77D9" w14:textId="2FC0BFDA" w:rsidR="006A48AE" w:rsidRPr="006A48AE" w:rsidRDefault="006A48AE" w:rsidP="0087458F">
      <w:pPr>
        <w:tabs>
          <w:tab w:val="left" w:pos="1800"/>
        </w:tabs>
        <w:spacing w:after="7"/>
        <w:ind w:left="0" w:right="-262" w:firstLine="720"/>
        <w:rPr>
          <w:rFonts w:eastAsia="Arial"/>
          <w:b/>
        </w:rPr>
      </w:pPr>
      <w:r w:rsidRPr="006A48AE">
        <w:rPr>
          <w:rFonts w:eastAsia="Arial"/>
          <w:b/>
        </w:rPr>
        <w:t xml:space="preserve">  ENDIF</w:t>
      </w:r>
    </w:p>
    <w:p w14:paraId="737A2808" w14:textId="77777777" w:rsidR="0087458F" w:rsidRPr="00576101" w:rsidRDefault="0087458F" w:rsidP="00CB3A02">
      <w:pPr>
        <w:spacing w:after="7"/>
        <w:ind w:left="0" w:right="157" w:firstLine="0"/>
        <w:rPr>
          <w:rFonts w:eastAsia="Arial"/>
          <w:b/>
        </w:rPr>
      </w:pPr>
    </w:p>
    <w:p w14:paraId="7D7F1983" w14:textId="59B62E06" w:rsidR="009D0492" w:rsidRDefault="009D0492" w:rsidP="009D0492">
      <w:pPr>
        <w:tabs>
          <w:tab w:val="left" w:pos="1800"/>
        </w:tabs>
        <w:spacing w:after="7"/>
        <w:ind w:left="0" w:right="-262" w:firstLine="720"/>
        <w:rPr>
          <w:rFonts w:eastAsia="Arial"/>
          <w:b/>
        </w:rPr>
      </w:pPr>
      <w:r>
        <w:rPr>
          <w:rFonts w:eastAsia="Arial"/>
        </w:rPr>
        <w:t xml:space="preserve">  </w:t>
      </w:r>
      <w:r w:rsidRPr="005478A7">
        <w:rPr>
          <w:rFonts w:eastAsia="Arial"/>
          <w:b/>
        </w:rPr>
        <w:t>/* End SubfunctionChargeCalculation  */</w:t>
      </w:r>
    </w:p>
    <w:p w14:paraId="3D108CA6" w14:textId="5762F2F0" w:rsidR="001623B4" w:rsidRDefault="001623B4" w:rsidP="009D0492">
      <w:pPr>
        <w:tabs>
          <w:tab w:val="left" w:pos="1800"/>
        </w:tabs>
        <w:spacing w:after="7"/>
        <w:ind w:left="0" w:right="-262" w:firstLine="720"/>
        <w:rPr>
          <w:rFonts w:eastAsia="Arial"/>
          <w:b/>
        </w:rPr>
      </w:pPr>
    </w:p>
    <w:p w14:paraId="0A0ECC6A" w14:textId="465E7371" w:rsidR="001623B4" w:rsidRDefault="001623B4" w:rsidP="009D0492">
      <w:pPr>
        <w:tabs>
          <w:tab w:val="left" w:pos="1800"/>
        </w:tabs>
        <w:spacing w:after="7"/>
        <w:ind w:left="0" w:right="-262" w:firstLine="720"/>
        <w:rPr>
          <w:rFonts w:eastAsia="Arial"/>
          <w:b/>
        </w:rPr>
      </w:pPr>
    </w:p>
    <w:p w14:paraId="307F9F8E" w14:textId="059D5DBF" w:rsidR="001623B4" w:rsidRDefault="001623B4" w:rsidP="009D0492">
      <w:pPr>
        <w:tabs>
          <w:tab w:val="left" w:pos="1800"/>
        </w:tabs>
        <w:spacing w:after="7"/>
        <w:ind w:left="0" w:right="-262" w:firstLine="720"/>
        <w:rPr>
          <w:rFonts w:eastAsia="Arial"/>
        </w:rPr>
      </w:pPr>
      <w:r w:rsidRPr="009D7032">
        <w:rPr>
          <w:rFonts w:eastAsia="Arial"/>
          <w:b/>
        </w:rPr>
        <w:t>SubfunctionNARRSpecificScenario</w:t>
      </w:r>
      <w:r>
        <w:rPr>
          <w:rFonts w:eastAsia="Arial"/>
        </w:rPr>
        <w:t>(MXAdditionalInformation;IsNARRSpecificScenario, MTReasonCode, MXAdditionalInformation)</w:t>
      </w:r>
    </w:p>
    <w:p w14:paraId="01221054" w14:textId="4224AB57" w:rsidR="00DA10DB" w:rsidRDefault="00DA10DB" w:rsidP="009D0492">
      <w:pPr>
        <w:tabs>
          <w:tab w:val="left" w:pos="1800"/>
        </w:tabs>
        <w:spacing w:after="7"/>
        <w:ind w:left="0" w:right="-262" w:firstLine="720"/>
        <w:rPr>
          <w:rFonts w:eastAsia="Arial"/>
        </w:rPr>
      </w:pPr>
    </w:p>
    <w:p w14:paraId="13CDEDB1" w14:textId="55C4FFE2" w:rsidR="00DA10DB" w:rsidRDefault="00DA10DB" w:rsidP="009D0492">
      <w:pPr>
        <w:tabs>
          <w:tab w:val="left" w:pos="1800"/>
        </w:tabs>
        <w:spacing w:after="7"/>
        <w:ind w:left="0" w:right="-262" w:firstLine="720"/>
        <w:rPr>
          <w:rFonts w:eastAsia="Arial"/>
        </w:rPr>
      </w:pPr>
      <w:r>
        <w:rPr>
          <w:rFonts w:eastAsia="Arial"/>
        </w:rPr>
        <w:t>/*LocalVariable</w:t>
      </w:r>
    </w:p>
    <w:p w14:paraId="019955A0" w14:textId="0A926F33" w:rsidR="00DA10DB" w:rsidRDefault="00094F9D" w:rsidP="009D0492">
      <w:pPr>
        <w:tabs>
          <w:tab w:val="left" w:pos="1800"/>
        </w:tabs>
        <w:spacing w:after="7"/>
        <w:ind w:left="0" w:right="-262" w:firstLine="720"/>
        <w:rPr>
          <w:rFonts w:eastAsia="Arial"/>
        </w:rPr>
      </w:pPr>
      <w:r>
        <w:rPr>
          <w:rFonts w:eastAsia="Arial"/>
        </w:rPr>
        <w:lastRenderedPageBreak/>
        <w:t>ReasonCode : string */</w:t>
      </w:r>
    </w:p>
    <w:p w14:paraId="3ACB641C" w14:textId="015AFBC0" w:rsidR="00DA10DB" w:rsidRDefault="00DA10DB" w:rsidP="009D0492">
      <w:pPr>
        <w:tabs>
          <w:tab w:val="left" w:pos="1800"/>
        </w:tabs>
        <w:spacing w:after="7"/>
        <w:ind w:left="0" w:right="-262" w:firstLine="720"/>
        <w:rPr>
          <w:rFonts w:eastAsia="Arial"/>
        </w:rPr>
      </w:pPr>
    </w:p>
    <w:p w14:paraId="1A78B112" w14:textId="000AFEDC" w:rsidR="00DA10DB" w:rsidRDefault="00DA10DB" w:rsidP="009D0492">
      <w:pPr>
        <w:tabs>
          <w:tab w:val="left" w:pos="1800"/>
        </w:tabs>
        <w:spacing w:after="7"/>
        <w:ind w:left="0" w:right="-262" w:firstLine="720"/>
        <w:rPr>
          <w:rFonts w:eastAsia="Arial"/>
        </w:rPr>
      </w:pPr>
      <w:r>
        <w:rPr>
          <w:rFonts w:eastAsia="Arial"/>
        </w:rPr>
        <w:t xml:space="preserve">ReasonCode = </w:t>
      </w:r>
      <w:r w:rsidRPr="00DA10DB">
        <w:rPr>
          <w:rFonts w:eastAsia="Arial"/>
          <w:b/>
        </w:rPr>
        <w:t>Substring</w:t>
      </w:r>
      <w:r>
        <w:rPr>
          <w:rFonts w:eastAsia="Arial"/>
        </w:rPr>
        <w:t>(MXAdditionalInformation,1,4)</w:t>
      </w:r>
    </w:p>
    <w:p w14:paraId="40DFF13F" w14:textId="161409FD" w:rsidR="00DA10DB" w:rsidRDefault="00DA10DB" w:rsidP="009D0492">
      <w:pPr>
        <w:tabs>
          <w:tab w:val="left" w:pos="1800"/>
        </w:tabs>
        <w:spacing w:after="7"/>
        <w:ind w:left="0" w:right="-262" w:firstLine="720"/>
        <w:rPr>
          <w:rFonts w:eastAsia="Arial"/>
        </w:rPr>
      </w:pPr>
    </w:p>
    <w:p w14:paraId="19CFDB7F" w14:textId="2F92FCBA" w:rsidR="00DA10DB" w:rsidRDefault="00C64017" w:rsidP="009D0492">
      <w:pPr>
        <w:tabs>
          <w:tab w:val="left" w:pos="1800"/>
        </w:tabs>
        <w:spacing w:after="7"/>
        <w:ind w:left="0" w:right="-262" w:firstLine="720"/>
        <w:rPr>
          <w:rFonts w:eastAsia="Arial"/>
        </w:rPr>
      </w:pPr>
      <w:r>
        <w:rPr>
          <w:rFonts w:eastAsia="Arial"/>
        </w:rPr>
        <w:t xml:space="preserve">ReasonCode = </w:t>
      </w:r>
      <w:r w:rsidRPr="00C64017">
        <w:rPr>
          <w:rFonts w:eastAsia="Arial"/>
          <w:b/>
        </w:rPr>
        <w:t>ExtractPattern</w:t>
      </w:r>
      <w:r>
        <w:rPr>
          <w:rFonts w:eastAsia="Arial"/>
        </w:rPr>
        <w:t>(ReasonCode,[0-9A-Z]{2}[0-9]{2})</w:t>
      </w:r>
    </w:p>
    <w:p w14:paraId="34F628DD" w14:textId="69FBDCF8" w:rsidR="00C64017" w:rsidRDefault="007D540F" w:rsidP="009D0492">
      <w:pPr>
        <w:tabs>
          <w:tab w:val="left" w:pos="1800"/>
        </w:tabs>
        <w:spacing w:after="7"/>
        <w:ind w:left="0" w:right="-262" w:firstLine="720"/>
        <w:rPr>
          <w:rFonts w:eastAsia="Arial"/>
        </w:rPr>
      </w:pPr>
      <w:r>
        <w:rPr>
          <w:rFonts w:eastAsia="Arial"/>
        </w:rPr>
        <w:t>/* this is to check the first 4 char are possible MT codes */</w:t>
      </w:r>
    </w:p>
    <w:p w14:paraId="37A8DEC6" w14:textId="77777777" w:rsidR="007D540F" w:rsidRDefault="007D540F" w:rsidP="001D4161">
      <w:pPr>
        <w:tabs>
          <w:tab w:val="left" w:pos="1080"/>
          <w:tab w:val="left" w:pos="1800"/>
        </w:tabs>
        <w:spacing w:after="7"/>
        <w:ind w:left="0" w:right="-262" w:firstLine="720"/>
        <w:rPr>
          <w:rFonts w:eastAsia="Arial"/>
        </w:rPr>
      </w:pPr>
    </w:p>
    <w:p w14:paraId="792F42C8" w14:textId="26A6E816" w:rsidR="00C64017" w:rsidRDefault="00C64017" w:rsidP="009D0492">
      <w:pPr>
        <w:tabs>
          <w:tab w:val="left" w:pos="1800"/>
        </w:tabs>
        <w:spacing w:after="7"/>
        <w:ind w:left="0" w:right="-262" w:firstLine="720"/>
        <w:rPr>
          <w:rFonts w:eastAsia="Arial"/>
        </w:rPr>
      </w:pPr>
      <w:r w:rsidRPr="00C64017">
        <w:rPr>
          <w:rFonts w:eastAsia="Arial"/>
          <w:b/>
        </w:rPr>
        <w:t>IF Length</w:t>
      </w:r>
      <w:r>
        <w:rPr>
          <w:rFonts w:eastAsia="Arial"/>
        </w:rPr>
        <w:t xml:space="preserve">(ReasonCode)= 0 THEN </w:t>
      </w:r>
    </w:p>
    <w:p w14:paraId="6C225973" w14:textId="29BE31CE" w:rsidR="00C64017" w:rsidRDefault="00C64017" w:rsidP="009D0492">
      <w:pPr>
        <w:tabs>
          <w:tab w:val="left" w:pos="1800"/>
        </w:tabs>
        <w:spacing w:after="7"/>
        <w:ind w:left="0" w:right="-262" w:firstLine="720"/>
        <w:rPr>
          <w:rFonts w:eastAsia="Arial"/>
        </w:rPr>
      </w:pPr>
      <w:r>
        <w:rPr>
          <w:rFonts w:eastAsia="Arial"/>
        </w:rPr>
        <w:t xml:space="preserve">  IsNARRSpecificScenario = “False”</w:t>
      </w:r>
    </w:p>
    <w:p w14:paraId="582CC981" w14:textId="6CC85536" w:rsidR="00C64017" w:rsidRDefault="00C64017" w:rsidP="009D0492">
      <w:pPr>
        <w:tabs>
          <w:tab w:val="left" w:pos="1800"/>
        </w:tabs>
        <w:spacing w:after="7"/>
        <w:ind w:left="0" w:right="-262" w:firstLine="720"/>
        <w:rPr>
          <w:rFonts w:eastAsia="Arial"/>
        </w:rPr>
      </w:pPr>
      <w:r>
        <w:rPr>
          <w:rFonts w:eastAsia="Arial"/>
        </w:rPr>
        <w:t xml:space="preserve">  Return</w:t>
      </w:r>
      <w:r w:rsidR="0026798C">
        <w:rPr>
          <w:rFonts w:eastAsia="Arial"/>
        </w:rPr>
        <w:t xml:space="preserve">  /* Exit subfunction */</w:t>
      </w:r>
    </w:p>
    <w:p w14:paraId="685D4193" w14:textId="77777777" w:rsidR="00C64017" w:rsidRDefault="00C64017" w:rsidP="009D0492">
      <w:pPr>
        <w:tabs>
          <w:tab w:val="left" w:pos="1800"/>
        </w:tabs>
        <w:spacing w:after="7"/>
        <w:ind w:left="0" w:right="-262" w:firstLine="720"/>
        <w:rPr>
          <w:rFonts w:eastAsia="Arial"/>
        </w:rPr>
      </w:pPr>
    </w:p>
    <w:p w14:paraId="00897E69" w14:textId="6ED64016" w:rsidR="00C64017" w:rsidRDefault="00C64017" w:rsidP="009D0492">
      <w:pPr>
        <w:tabs>
          <w:tab w:val="left" w:pos="1800"/>
        </w:tabs>
        <w:spacing w:after="7"/>
        <w:ind w:left="0" w:right="-262" w:firstLine="720"/>
        <w:rPr>
          <w:rFonts w:eastAsia="Arial"/>
          <w:b/>
        </w:rPr>
      </w:pPr>
      <w:r w:rsidRPr="00C64017">
        <w:rPr>
          <w:rFonts w:eastAsia="Arial"/>
          <w:b/>
        </w:rPr>
        <w:t xml:space="preserve">ELSE </w:t>
      </w:r>
    </w:p>
    <w:p w14:paraId="2C657BDD" w14:textId="6DD9C797" w:rsidR="00C64017" w:rsidRDefault="00C64017" w:rsidP="009D0492">
      <w:pPr>
        <w:tabs>
          <w:tab w:val="left" w:pos="1800"/>
        </w:tabs>
        <w:spacing w:after="7"/>
        <w:ind w:left="0" w:right="-262" w:firstLine="720"/>
        <w:rPr>
          <w:rFonts w:eastAsia="Arial"/>
          <w:b/>
        </w:rPr>
      </w:pPr>
    </w:p>
    <w:p w14:paraId="56CAE41D" w14:textId="7510D0C8" w:rsidR="00C64017" w:rsidRDefault="00C64017" w:rsidP="009D0492">
      <w:pPr>
        <w:tabs>
          <w:tab w:val="left" w:pos="1800"/>
        </w:tabs>
        <w:spacing w:after="7"/>
        <w:ind w:left="0" w:right="-262" w:firstLine="720"/>
        <w:rPr>
          <w:rFonts w:eastAsia="Arial"/>
        </w:rPr>
      </w:pPr>
      <w:r>
        <w:rPr>
          <w:rFonts w:eastAsia="Arial"/>
          <w:b/>
        </w:rPr>
        <w:t xml:space="preserve">   IF Withinlist</w:t>
      </w:r>
      <w:r w:rsidRPr="00C64017">
        <w:rPr>
          <w:rFonts w:eastAsia="Arial"/>
        </w:rPr>
        <w:t>(</w:t>
      </w:r>
      <w:r>
        <w:rPr>
          <w:rFonts w:eastAsia="Arial"/>
        </w:rPr>
        <w:t xml:space="preserve">ReasonCode, MTReturnCodeList) OR </w:t>
      </w:r>
      <w:r w:rsidRPr="00C64017">
        <w:rPr>
          <w:rFonts w:eastAsia="Arial"/>
          <w:b/>
        </w:rPr>
        <w:t xml:space="preserve">Length </w:t>
      </w:r>
      <w:r>
        <w:rPr>
          <w:rFonts w:eastAsia="Arial"/>
        </w:rPr>
        <w:t>(</w:t>
      </w:r>
      <w:r w:rsidRPr="00C64017">
        <w:rPr>
          <w:rFonts w:eastAsia="Arial"/>
          <w:b/>
        </w:rPr>
        <w:t>ExtractPattern</w:t>
      </w:r>
      <w:r>
        <w:rPr>
          <w:rFonts w:eastAsia="Arial"/>
        </w:rPr>
        <w:t>(ReasonCode, X[0-9A-Z]{1}[0-9]{2}))</w:t>
      </w:r>
      <w:r w:rsidR="00FE368D">
        <w:rPr>
          <w:rFonts w:eastAsia="Arial"/>
        </w:rPr>
        <w:t xml:space="preserve">&gt; 0 </w:t>
      </w:r>
      <w:r w:rsidR="00AB447D">
        <w:rPr>
          <w:rFonts w:eastAsia="Arial"/>
        </w:rPr>
        <w:t>THEN</w:t>
      </w:r>
    </w:p>
    <w:p w14:paraId="0C544B7C" w14:textId="77777777" w:rsidR="002D091D" w:rsidRDefault="00C64017" w:rsidP="00C64017">
      <w:pPr>
        <w:tabs>
          <w:tab w:val="left" w:pos="1800"/>
        </w:tabs>
        <w:spacing w:after="7"/>
        <w:ind w:left="720" w:right="-262" w:firstLine="0"/>
        <w:rPr>
          <w:rFonts w:eastAsia="Arial"/>
        </w:rPr>
      </w:pPr>
      <w:r>
        <w:rPr>
          <w:rFonts w:eastAsia="Arial"/>
        </w:rPr>
        <w:t>/* MTReturnCodeL</w:t>
      </w:r>
      <w:r w:rsidR="00820875">
        <w:rPr>
          <w:rFonts w:eastAsia="Arial"/>
        </w:rPr>
        <w:t>ist is defined in excel pacs.002 to MT199 MT299 REJT</w:t>
      </w:r>
      <w:r>
        <w:rPr>
          <w:rFonts w:eastAsia="Arial"/>
        </w:rPr>
        <w:t>, spreadsheet “Error Codes RETN</w:t>
      </w:r>
      <w:r w:rsidR="00754E18">
        <w:rPr>
          <w:rFonts w:eastAsia="Arial"/>
        </w:rPr>
        <w:t xml:space="preserve"> REJT</w:t>
      </w:r>
      <w:r>
        <w:rPr>
          <w:rFonts w:eastAsia="Arial"/>
        </w:rPr>
        <w:t>”, col A</w:t>
      </w:r>
      <w:r w:rsidR="002D091D">
        <w:rPr>
          <w:rFonts w:eastAsia="Arial"/>
        </w:rPr>
        <w:t>.</w:t>
      </w:r>
    </w:p>
    <w:p w14:paraId="54998C68" w14:textId="044F45DA" w:rsidR="00C64017" w:rsidRDefault="002D091D" w:rsidP="00C64017">
      <w:pPr>
        <w:tabs>
          <w:tab w:val="left" w:pos="1800"/>
        </w:tabs>
        <w:spacing w:after="7"/>
        <w:ind w:left="720" w:right="-262" w:firstLine="0"/>
        <w:rPr>
          <w:rFonts w:eastAsia="Arial"/>
        </w:rPr>
      </w:pPr>
      <w:r>
        <w:rPr>
          <w:rFonts w:eastAsia="Arial"/>
        </w:rPr>
        <w:t>Check if Reasoncode is in MT code list or is a bilaterally agreed code</w:t>
      </w:r>
      <w:r w:rsidR="00C64017">
        <w:rPr>
          <w:rFonts w:eastAsia="Arial"/>
        </w:rPr>
        <w:t xml:space="preserve"> */</w:t>
      </w:r>
    </w:p>
    <w:p w14:paraId="41178404" w14:textId="23C13B18" w:rsidR="00C64017" w:rsidRDefault="00AB447D" w:rsidP="009D0492">
      <w:pPr>
        <w:tabs>
          <w:tab w:val="left" w:pos="1800"/>
        </w:tabs>
        <w:spacing w:after="7"/>
        <w:ind w:left="0" w:right="-262" w:firstLine="720"/>
        <w:rPr>
          <w:rFonts w:eastAsia="Arial"/>
        </w:rPr>
      </w:pPr>
      <w:r>
        <w:rPr>
          <w:rFonts w:eastAsia="Arial"/>
        </w:rPr>
        <w:t xml:space="preserve"> </w:t>
      </w:r>
    </w:p>
    <w:p w14:paraId="749C74F2" w14:textId="62367DBA" w:rsidR="00C64017" w:rsidRDefault="00AB447D" w:rsidP="009D0492">
      <w:pPr>
        <w:tabs>
          <w:tab w:val="left" w:pos="1800"/>
        </w:tabs>
        <w:spacing w:after="7"/>
        <w:ind w:left="0" w:right="-262" w:firstLine="720"/>
        <w:rPr>
          <w:rFonts w:eastAsia="Arial"/>
        </w:rPr>
      </w:pPr>
      <w:r>
        <w:rPr>
          <w:rFonts w:eastAsia="Arial"/>
        </w:rPr>
        <w:t>IsNARRSpecificScenario = “True”</w:t>
      </w:r>
    </w:p>
    <w:p w14:paraId="5F824300" w14:textId="11D5096C" w:rsidR="00AB447D" w:rsidRDefault="00AB447D" w:rsidP="009D0492">
      <w:pPr>
        <w:tabs>
          <w:tab w:val="left" w:pos="1800"/>
        </w:tabs>
        <w:spacing w:after="7"/>
        <w:ind w:left="0" w:right="-262" w:firstLine="720"/>
        <w:rPr>
          <w:rFonts w:eastAsia="Arial"/>
        </w:rPr>
      </w:pPr>
      <w:r>
        <w:rPr>
          <w:rFonts w:eastAsia="Arial"/>
        </w:rPr>
        <w:t xml:space="preserve">MTReasonCode = </w:t>
      </w:r>
      <w:r w:rsidRPr="00480869">
        <w:rPr>
          <w:rFonts w:eastAsia="Arial"/>
          <w:b/>
        </w:rPr>
        <w:t>Concatenate</w:t>
      </w:r>
      <w:r>
        <w:rPr>
          <w:rFonts w:eastAsia="Arial"/>
        </w:rPr>
        <w:t>(“/”,ReasonCode, “/”)</w:t>
      </w:r>
    </w:p>
    <w:p w14:paraId="5DD40E77" w14:textId="5890EDC0" w:rsidR="001D4161" w:rsidRDefault="001D4161" w:rsidP="009D0492">
      <w:pPr>
        <w:tabs>
          <w:tab w:val="left" w:pos="1800"/>
        </w:tabs>
        <w:spacing w:after="7"/>
        <w:ind w:left="0" w:right="-262" w:firstLine="720"/>
        <w:rPr>
          <w:rFonts w:eastAsia="Arial"/>
        </w:rPr>
      </w:pPr>
      <w:r>
        <w:rPr>
          <w:rFonts w:eastAsia="Arial"/>
        </w:rPr>
        <w:t xml:space="preserve">      </w:t>
      </w:r>
      <w:r w:rsidRPr="001D4161">
        <w:rPr>
          <w:rFonts w:eastAsia="Arial"/>
          <w:b/>
        </w:rPr>
        <w:t>IF</w:t>
      </w:r>
      <w:r>
        <w:rPr>
          <w:rFonts w:eastAsia="Arial"/>
        </w:rPr>
        <w:t xml:space="preserve"> </w:t>
      </w:r>
      <w:r w:rsidRPr="00480869">
        <w:rPr>
          <w:rFonts w:eastAsia="Arial"/>
          <w:b/>
        </w:rPr>
        <w:t>Substring</w:t>
      </w:r>
      <w:r>
        <w:rPr>
          <w:rFonts w:eastAsia="Arial"/>
        </w:rPr>
        <w:t>(MXAdditionalInformation,5,1)= “/” THEN</w:t>
      </w:r>
    </w:p>
    <w:p w14:paraId="34D73C17" w14:textId="473C2F9C" w:rsidR="00AB447D" w:rsidRDefault="001D4161" w:rsidP="001D4161">
      <w:pPr>
        <w:tabs>
          <w:tab w:val="left" w:pos="1800"/>
        </w:tabs>
        <w:spacing w:after="7"/>
        <w:ind w:left="0" w:right="-1162" w:firstLine="720"/>
        <w:rPr>
          <w:rFonts w:eastAsia="Arial"/>
        </w:rPr>
      </w:pPr>
      <w:r>
        <w:rPr>
          <w:rFonts w:eastAsia="Arial"/>
        </w:rPr>
        <w:t xml:space="preserve">       </w:t>
      </w:r>
      <w:r w:rsidR="00AB447D">
        <w:rPr>
          <w:rFonts w:eastAsia="Arial"/>
        </w:rPr>
        <w:t xml:space="preserve">MXAdditionalInformation = </w:t>
      </w:r>
      <w:r w:rsidR="00AB447D" w:rsidRPr="00480869">
        <w:rPr>
          <w:rFonts w:eastAsia="Arial"/>
          <w:b/>
        </w:rPr>
        <w:t>Substring</w:t>
      </w:r>
      <w:r w:rsidR="000B7445">
        <w:rPr>
          <w:rFonts w:eastAsia="Arial"/>
        </w:rPr>
        <w:t>(MXAdditionalInformation,6</w:t>
      </w:r>
      <w:r w:rsidR="00AB447D">
        <w:rPr>
          <w:rFonts w:eastAsia="Arial"/>
        </w:rPr>
        <w:t>)</w:t>
      </w:r>
    </w:p>
    <w:p w14:paraId="4151B4A0" w14:textId="77B62A95" w:rsidR="00AB447D" w:rsidRDefault="001D4161" w:rsidP="009D0492">
      <w:pPr>
        <w:tabs>
          <w:tab w:val="left" w:pos="1800"/>
        </w:tabs>
        <w:spacing w:after="7"/>
        <w:ind w:left="0" w:right="-262" w:firstLine="720"/>
        <w:rPr>
          <w:rFonts w:eastAsia="Arial"/>
        </w:rPr>
      </w:pPr>
      <w:r>
        <w:rPr>
          <w:rFonts w:eastAsia="Arial"/>
        </w:rPr>
        <w:t xml:space="preserve">          </w:t>
      </w:r>
      <w:r w:rsidR="00AB447D">
        <w:rPr>
          <w:rFonts w:eastAsia="Arial"/>
        </w:rPr>
        <w:t>/* remove the MTReasonCode</w:t>
      </w:r>
      <w:r w:rsidR="000B7445">
        <w:rPr>
          <w:rFonts w:eastAsia="Arial"/>
        </w:rPr>
        <w:t xml:space="preserve"> and slash separator</w:t>
      </w:r>
      <w:r w:rsidR="00AB447D">
        <w:rPr>
          <w:rFonts w:eastAsia="Arial"/>
        </w:rPr>
        <w:t xml:space="preserve"> */</w:t>
      </w:r>
      <w:r>
        <w:rPr>
          <w:rFonts w:eastAsia="Arial"/>
        </w:rPr>
        <w:t xml:space="preserve">     </w:t>
      </w:r>
    </w:p>
    <w:p w14:paraId="228C96C8" w14:textId="45298ED1" w:rsidR="001D4161" w:rsidRPr="001D4161" w:rsidRDefault="001D4161" w:rsidP="009D0492">
      <w:pPr>
        <w:tabs>
          <w:tab w:val="left" w:pos="1800"/>
        </w:tabs>
        <w:spacing w:after="7"/>
        <w:ind w:left="0" w:right="-262" w:firstLine="720"/>
        <w:rPr>
          <w:rFonts w:eastAsia="Arial"/>
          <w:b/>
        </w:rPr>
      </w:pPr>
      <w:r>
        <w:rPr>
          <w:rFonts w:eastAsia="Arial"/>
        </w:rPr>
        <w:t xml:space="preserve">      </w:t>
      </w:r>
      <w:r w:rsidRPr="001D4161">
        <w:rPr>
          <w:rFonts w:eastAsia="Arial"/>
          <w:b/>
        </w:rPr>
        <w:t>ELSE</w:t>
      </w:r>
    </w:p>
    <w:p w14:paraId="6E13CBAF" w14:textId="006B190D" w:rsidR="001D4161" w:rsidRDefault="001D4161" w:rsidP="001D4161">
      <w:pPr>
        <w:tabs>
          <w:tab w:val="left" w:pos="1620"/>
          <w:tab w:val="left" w:pos="1800"/>
        </w:tabs>
        <w:spacing w:after="7"/>
        <w:ind w:left="0" w:right="-1162" w:firstLine="720"/>
        <w:rPr>
          <w:rFonts w:eastAsia="Arial"/>
        </w:rPr>
      </w:pPr>
      <w:r>
        <w:rPr>
          <w:rFonts w:eastAsia="Arial"/>
        </w:rPr>
        <w:t xml:space="preserve">       MXAdditionalInformation = </w:t>
      </w:r>
      <w:r w:rsidRPr="00480869">
        <w:rPr>
          <w:rFonts w:eastAsia="Arial"/>
          <w:b/>
        </w:rPr>
        <w:t>Substring</w:t>
      </w:r>
      <w:r>
        <w:rPr>
          <w:rFonts w:eastAsia="Arial"/>
        </w:rPr>
        <w:t>(MXAdditionalInformation,5)</w:t>
      </w:r>
    </w:p>
    <w:p w14:paraId="27ACAA6B" w14:textId="0E5D9BAD" w:rsidR="001D4161" w:rsidRDefault="001D4161" w:rsidP="001D4161">
      <w:pPr>
        <w:tabs>
          <w:tab w:val="left" w:pos="1620"/>
          <w:tab w:val="left" w:pos="1800"/>
        </w:tabs>
        <w:spacing w:after="7"/>
        <w:ind w:left="1620" w:right="-1162" w:firstLine="0"/>
        <w:rPr>
          <w:rFonts w:eastAsia="Arial"/>
        </w:rPr>
      </w:pPr>
      <w:r>
        <w:rPr>
          <w:rFonts w:eastAsia="Arial"/>
        </w:rPr>
        <w:t xml:space="preserve">  /* this should no happen if the correct structure generated from   MT to MX is followed */  </w:t>
      </w:r>
    </w:p>
    <w:p w14:paraId="3829E476" w14:textId="6DB6BC3A" w:rsidR="001D4161" w:rsidRPr="001D4161" w:rsidRDefault="001D4161" w:rsidP="001D4161">
      <w:pPr>
        <w:tabs>
          <w:tab w:val="left" w:pos="1620"/>
          <w:tab w:val="left" w:pos="1800"/>
        </w:tabs>
        <w:spacing w:after="7"/>
        <w:ind w:left="1620" w:right="-1162" w:hanging="180"/>
        <w:rPr>
          <w:rFonts w:eastAsia="Arial"/>
          <w:b/>
        </w:rPr>
      </w:pPr>
      <w:r w:rsidRPr="001D4161">
        <w:rPr>
          <w:rFonts w:eastAsia="Arial"/>
          <w:b/>
        </w:rPr>
        <w:t>ENDIF</w:t>
      </w:r>
    </w:p>
    <w:p w14:paraId="1C8BB7F5" w14:textId="77777777" w:rsidR="001D4161" w:rsidRDefault="001D4161" w:rsidP="001D4161">
      <w:pPr>
        <w:tabs>
          <w:tab w:val="left" w:pos="1620"/>
          <w:tab w:val="left" w:pos="1800"/>
        </w:tabs>
        <w:spacing w:after="7"/>
        <w:ind w:left="1620" w:right="-1162" w:firstLine="0"/>
        <w:rPr>
          <w:rFonts w:eastAsia="Arial"/>
        </w:rPr>
      </w:pPr>
    </w:p>
    <w:p w14:paraId="17965C23" w14:textId="374C835B" w:rsidR="005436A7" w:rsidRDefault="001D4161" w:rsidP="009D0492">
      <w:pPr>
        <w:tabs>
          <w:tab w:val="left" w:pos="1800"/>
        </w:tabs>
        <w:spacing w:after="7"/>
        <w:ind w:left="0" w:right="-262" w:firstLine="720"/>
        <w:rPr>
          <w:rFonts w:eastAsia="Arial"/>
        </w:rPr>
      </w:pPr>
      <w:r>
        <w:rPr>
          <w:rFonts w:eastAsia="Arial"/>
        </w:rPr>
        <w:t xml:space="preserve">  </w:t>
      </w:r>
    </w:p>
    <w:p w14:paraId="3383B08C" w14:textId="6B8A4C89" w:rsidR="005436A7" w:rsidRPr="005436A7" w:rsidRDefault="005436A7" w:rsidP="005436A7">
      <w:pPr>
        <w:tabs>
          <w:tab w:val="left" w:pos="990"/>
          <w:tab w:val="left" w:pos="1080"/>
          <w:tab w:val="left" w:pos="1170"/>
          <w:tab w:val="left" w:pos="1800"/>
        </w:tabs>
        <w:spacing w:after="7"/>
        <w:ind w:left="0" w:right="-262" w:firstLine="720"/>
        <w:rPr>
          <w:rFonts w:eastAsia="Arial"/>
          <w:b/>
        </w:rPr>
      </w:pPr>
      <w:r>
        <w:rPr>
          <w:rFonts w:eastAsia="Arial"/>
        </w:rPr>
        <w:t xml:space="preserve">   </w:t>
      </w:r>
      <w:r w:rsidRPr="005436A7">
        <w:rPr>
          <w:rFonts w:eastAsia="Arial"/>
          <w:b/>
        </w:rPr>
        <w:t>ELSE</w:t>
      </w:r>
    </w:p>
    <w:p w14:paraId="53971A01" w14:textId="6CA7DBE6" w:rsidR="00AB447D" w:rsidRDefault="005436A7" w:rsidP="009D0492">
      <w:pPr>
        <w:tabs>
          <w:tab w:val="left" w:pos="1800"/>
        </w:tabs>
        <w:spacing w:after="7"/>
        <w:ind w:left="0" w:right="-262" w:firstLine="720"/>
        <w:rPr>
          <w:rFonts w:eastAsia="Arial"/>
        </w:rPr>
      </w:pPr>
      <w:r>
        <w:rPr>
          <w:rFonts w:eastAsia="Arial"/>
          <w:b/>
        </w:rPr>
        <w:t xml:space="preserve">      </w:t>
      </w:r>
      <w:r>
        <w:rPr>
          <w:rFonts w:eastAsia="Arial"/>
        </w:rPr>
        <w:t>IsNARRSpecificScenario = “False”</w:t>
      </w:r>
    </w:p>
    <w:p w14:paraId="7EAC0135" w14:textId="157A7D50" w:rsidR="005436A7" w:rsidRPr="005436A7" w:rsidRDefault="005436A7" w:rsidP="009D0492">
      <w:pPr>
        <w:tabs>
          <w:tab w:val="left" w:pos="1800"/>
        </w:tabs>
        <w:spacing w:after="7"/>
        <w:ind w:left="0" w:right="-262" w:firstLine="720"/>
        <w:rPr>
          <w:rFonts w:eastAsia="Arial"/>
          <w:b/>
        </w:rPr>
      </w:pPr>
      <w:r w:rsidRPr="005436A7">
        <w:rPr>
          <w:rFonts w:eastAsia="Arial"/>
          <w:b/>
        </w:rPr>
        <w:t xml:space="preserve">   ENDIF</w:t>
      </w:r>
    </w:p>
    <w:p w14:paraId="7ED948B8" w14:textId="400E7772" w:rsidR="00C64017" w:rsidRDefault="00C64017" w:rsidP="009D0492">
      <w:pPr>
        <w:tabs>
          <w:tab w:val="left" w:pos="1800"/>
        </w:tabs>
        <w:spacing w:after="7"/>
        <w:ind w:left="0" w:right="-262" w:firstLine="720"/>
        <w:rPr>
          <w:rFonts w:eastAsia="Arial"/>
        </w:rPr>
      </w:pPr>
    </w:p>
    <w:p w14:paraId="0609222A" w14:textId="742E3506" w:rsidR="00C64017" w:rsidRPr="00C64017" w:rsidRDefault="00C64017" w:rsidP="009D0492">
      <w:pPr>
        <w:tabs>
          <w:tab w:val="left" w:pos="1800"/>
        </w:tabs>
        <w:spacing w:after="7"/>
        <w:ind w:left="0" w:right="-262" w:firstLine="720"/>
        <w:rPr>
          <w:rFonts w:eastAsia="Arial"/>
          <w:b/>
        </w:rPr>
      </w:pPr>
      <w:r w:rsidRPr="00C64017">
        <w:rPr>
          <w:rFonts w:eastAsia="Arial"/>
          <w:b/>
        </w:rPr>
        <w:t>ENDIF</w:t>
      </w:r>
    </w:p>
    <w:p w14:paraId="4F2838F7" w14:textId="166E359D" w:rsidR="001623B4" w:rsidRDefault="001623B4" w:rsidP="001623B4">
      <w:pPr>
        <w:tabs>
          <w:tab w:val="left" w:pos="630"/>
        </w:tabs>
        <w:spacing w:after="7"/>
        <w:ind w:left="0" w:right="-262" w:firstLine="720"/>
        <w:rPr>
          <w:rFonts w:eastAsia="Arial"/>
          <w:b/>
        </w:rPr>
      </w:pPr>
      <w:r>
        <w:rPr>
          <w:rFonts w:eastAsia="Arial"/>
        </w:rPr>
        <w:t xml:space="preserve">     </w:t>
      </w:r>
      <w:r w:rsidRPr="005478A7">
        <w:rPr>
          <w:rFonts w:eastAsia="Arial"/>
          <w:b/>
        </w:rPr>
        <w:t xml:space="preserve">/* </w:t>
      </w:r>
      <w:r>
        <w:rPr>
          <w:rFonts w:eastAsia="Arial"/>
          <w:b/>
        </w:rPr>
        <w:t xml:space="preserve">End </w:t>
      </w:r>
      <w:r w:rsidRPr="009D7032">
        <w:rPr>
          <w:rFonts w:eastAsia="Arial"/>
          <w:b/>
        </w:rPr>
        <w:t>SubfunctionNARRSpecificScenario</w:t>
      </w:r>
      <w:r w:rsidRPr="005478A7">
        <w:rPr>
          <w:rFonts w:eastAsia="Arial"/>
          <w:b/>
        </w:rPr>
        <w:t xml:space="preserve">  */</w:t>
      </w:r>
    </w:p>
    <w:p w14:paraId="1121AC31" w14:textId="77777777" w:rsidR="001623B4" w:rsidRPr="005478A7" w:rsidRDefault="001623B4" w:rsidP="009D0492">
      <w:pPr>
        <w:tabs>
          <w:tab w:val="left" w:pos="1800"/>
        </w:tabs>
        <w:spacing w:after="7"/>
        <w:ind w:left="0" w:right="-262" w:firstLine="720"/>
        <w:rPr>
          <w:rFonts w:eastAsia="Arial"/>
          <w:b/>
        </w:rPr>
      </w:pPr>
    </w:p>
    <w:p w14:paraId="53F674A1" w14:textId="454CE553" w:rsidR="00576101" w:rsidRDefault="00576101" w:rsidP="00CB3A02">
      <w:pPr>
        <w:spacing w:after="7"/>
        <w:ind w:left="0" w:right="157" w:firstLine="0"/>
        <w:rPr>
          <w:rFonts w:eastAsia="Arial"/>
        </w:rPr>
      </w:pPr>
    </w:p>
    <w:p w14:paraId="3B86D77E" w14:textId="5823473A" w:rsidR="0050726A" w:rsidRDefault="0050726A" w:rsidP="00CB3A02">
      <w:pPr>
        <w:spacing w:after="7"/>
        <w:ind w:left="0" w:right="157" w:firstLine="0"/>
        <w:rPr>
          <w:rFonts w:eastAsia="Arial"/>
        </w:rPr>
      </w:pPr>
    </w:p>
    <w:p w14:paraId="045DD688" w14:textId="203CFC4F" w:rsidR="0050726A" w:rsidRDefault="0050726A" w:rsidP="0050726A">
      <w:pPr>
        <w:pStyle w:val="Heading3"/>
      </w:pPr>
      <w:bookmarkStart w:id="5538" w:name="_Toc136351311"/>
      <w:r>
        <w:t>4.3.22  MX_To_MT72</w:t>
      </w:r>
      <w:r w:rsidR="00425520">
        <w:t>Or79</w:t>
      </w:r>
      <w:r>
        <w:t>REJT</w:t>
      </w:r>
      <w:bookmarkEnd w:id="5538"/>
    </w:p>
    <w:p w14:paraId="1EFBC53F" w14:textId="77777777" w:rsidR="0050726A" w:rsidRPr="003B7B21" w:rsidRDefault="0050726A" w:rsidP="0050726A">
      <w:pPr>
        <w:tabs>
          <w:tab w:val="left" w:pos="630"/>
          <w:tab w:val="left" w:pos="720"/>
          <w:tab w:val="left" w:pos="810"/>
        </w:tabs>
        <w:spacing w:after="95"/>
        <w:ind w:left="419" w:right="157" w:hanging="7"/>
        <w:rPr>
          <w:rFonts w:ascii="Arial" w:hAnsi="Arial" w:cs="Arial"/>
        </w:rPr>
      </w:pPr>
      <w:r w:rsidRPr="003B7B21">
        <w:rPr>
          <w:rFonts w:ascii="Arial" w:eastAsia="Arial" w:hAnsi="Arial" w:cs="Arial"/>
          <w:b/>
        </w:rPr>
        <w:t xml:space="preserve">   </w:t>
      </w:r>
      <w:r>
        <w:rPr>
          <w:rFonts w:ascii="Arial" w:eastAsia="Arial" w:hAnsi="Arial" w:cs="Arial"/>
          <w:b/>
        </w:rPr>
        <w:t xml:space="preserve"> </w:t>
      </w:r>
      <w:r w:rsidRPr="003B7B21">
        <w:rPr>
          <w:rFonts w:ascii="Arial" w:eastAsia="Arial" w:hAnsi="Arial" w:cs="Arial"/>
          <w:b/>
        </w:rPr>
        <w:t xml:space="preserve"> Name </w:t>
      </w:r>
    </w:p>
    <w:p w14:paraId="3BCAD150" w14:textId="4A39804C" w:rsidR="0050726A" w:rsidRPr="003B7B21" w:rsidRDefault="0050726A" w:rsidP="0050726A">
      <w:pPr>
        <w:spacing w:after="112" w:line="249" w:lineRule="auto"/>
        <w:ind w:left="849" w:right="15" w:hanging="10"/>
        <w:rPr>
          <w:rFonts w:ascii="Arial" w:hAnsi="Arial" w:cs="Arial"/>
        </w:rPr>
      </w:pPr>
      <w:r>
        <w:rPr>
          <w:rFonts w:ascii="Arial" w:hAnsi="Arial" w:cs="Arial"/>
        </w:rPr>
        <w:t>MX_To_MT72</w:t>
      </w:r>
      <w:r w:rsidR="00425520">
        <w:rPr>
          <w:rFonts w:ascii="Arial" w:hAnsi="Arial" w:cs="Arial"/>
        </w:rPr>
        <w:t>Or79</w:t>
      </w:r>
      <w:r>
        <w:rPr>
          <w:rFonts w:ascii="Arial" w:hAnsi="Arial" w:cs="Arial"/>
        </w:rPr>
        <w:t>REJT</w:t>
      </w:r>
    </w:p>
    <w:p w14:paraId="6ECCB237" w14:textId="77777777" w:rsidR="0050726A" w:rsidRPr="003B7B21" w:rsidRDefault="0050726A" w:rsidP="0050726A">
      <w:pPr>
        <w:tabs>
          <w:tab w:val="left" w:pos="630"/>
        </w:tabs>
        <w:spacing w:after="95"/>
        <w:ind w:left="419" w:right="157" w:hanging="7"/>
        <w:rPr>
          <w:rFonts w:ascii="Arial" w:eastAsia="Arial" w:hAnsi="Arial" w:cs="Arial"/>
          <w:b/>
        </w:rPr>
      </w:pPr>
      <w:r>
        <w:rPr>
          <w:rFonts w:ascii="Arial" w:eastAsia="Arial" w:hAnsi="Arial" w:cs="Arial"/>
          <w:b/>
        </w:rPr>
        <w:t xml:space="preserve"> </w:t>
      </w:r>
      <w:r w:rsidRPr="003B7B21">
        <w:rPr>
          <w:rFonts w:ascii="Arial" w:eastAsia="Arial" w:hAnsi="Arial" w:cs="Arial"/>
          <w:b/>
        </w:rPr>
        <w:t xml:space="preserve">   Business description  </w:t>
      </w:r>
    </w:p>
    <w:p w14:paraId="3DDDE51C" w14:textId="0A2ED9DC" w:rsidR="0050726A" w:rsidRPr="003B7B21" w:rsidRDefault="0050726A" w:rsidP="0050726A">
      <w:pPr>
        <w:spacing w:after="95"/>
        <w:ind w:left="720" w:right="157" w:hanging="7"/>
        <w:rPr>
          <w:rFonts w:ascii="Arial" w:hAnsi="Arial" w:cs="Arial"/>
        </w:rPr>
      </w:pPr>
      <w:r>
        <w:rPr>
          <w:rFonts w:ascii="Arial" w:hAnsi="Arial" w:cs="Arial"/>
        </w:rPr>
        <w:t>The function builds the field 72 used in a reject p</w:t>
      </w:r>
      <w:r>
        <w:rPr>
          <w:rFonts w:ascii="Arial" w:hAnsi="Arial" w:cs="Arial"/>
        </w:rPr>
        <w:tab/>
        <w:t xml:space="preserve">ayment (eg MT103 REJT, MT202 REJT) </w:t>
      </w:r>
      <w:r w:rsidR="00425520">
        <w:rPr>
          <w:rFonts w:ascii="Arial" w:hAnsi="Arial" w:cs="Arial"/>
        </w:rPr>
        <w:t xml:space="preserve">or field 79 in MTn99 </w:t>
      </w:r>
      <w:r>
        <w:rPr>
          <w:rFonts w:ascii="Arial" w:hAnsi="Arial" w:cs="Arial"/>
        </w:rPr>
        <w:t xml:space="preserve">when translated from </w:t>
      </w:r>
      <w:r w:rsidR="00FD38C5">
        <w:rPr>
          <w:rFonts w:ascii="Arial" w:hAnsi="Arial" w:cs="Arial"/>
        </w:rPr>
        <w:t>pacs.002</w:t>
      </w:r>
      <w:r w:rsidRPr="003B7B21">
        <w:rPr>
          <w:rFonts w:ascii="Arial" w:hAnsi="Arial" w:cs="Arial"/>
        </w:rPr>
        <w:t xml:space="preserve"> as a source message. </w:t>
      </w:r>
    </w:p>
    <w:p w14:paraId="04AB4A34" w14:textId="27787F46" w:rsidR="0050726A" w:rsidRDefault="0050726A" w:rsidP="0050726A">
      <w:pPr>
        <w:spacing w:after="95"/>
        <w:ind w:left="0" w:right="157" w:firstLine="0"/>
        <w:rPr>
          <w:rFonts w:ascii="Arial" w:hAnsi="Arial" w:cs="Arial"/>
        </w:rPr>
      </w:pPr>
      <w:r>
        <w:rPr>
          <w:rFonts w:ascii="Arial" w:hAnsi="Arial" w:cs="Arial"/>
        </w:rPr>
        <w:t xml:space="preserve">             Structure of field 72</w:t>
      </w:r>
      <w:r w:rsidR="00425520">
        <w:rPr>
          <w:rFonts w:ascii="Arial" w:hAnsi="Arial" w:cs="Arial"/>
        </w:rPr>
        <w:t>/79</w:t>
      </w:r>
      <w:r>
        <w:rPr>
          <w:rFonts w:ascii="Arial" w:hAnsi="Arial" w:cs="Arial"/>
        </w:rPr>
        <w:t xml:space="preserve"> is as follows:</w:t>
      </w:r>
    </w:p>
    <w:p w14:paraId="3A4A5700" w14:textId="09F8703A" w:rsidR="0050726A" w:rsidRDefault="0050726A" w:rsidP="0050726A">
      <w:pPr>
        <w:spacing w:after="95"/>
        <w:ind w:left="720" w:right="157" w:firstLine="0"/>
        <w:rPr>
          <w:rFonts w:ascii="Arial" w:hAnsi="Arial" w:cs="Arial"/>
        </w:rPr>
      </w:pPr>
      <w:r>
        <w:rPr>
          <w:rFonts w:ascii="Arial" w:hAnsi="Arial" w:cs="Arial"/>
        </w:rPr>
        <w:lastRenderedPageBreak/>
        <w:t xml:space="preserve"> -Line 1 : /REJT/2!n where 2!n is the tag of the field in error. Default value “99” is      used as identification of the tag in error from</w:t>
      </w:r>
      <w:r w:rsidR="00FD38C5">
        <w:rPr>
          <w:rFonts w:ascii="Arial" w:hAnsi="Arial" w:cs="Arial"/>
        </w:rPr>
        <w:t xml:space="preserve"> pacs.002</w:t>
      </w:r>
      <w:r>
        <w:rPr>
          <w:rFonts w:ascii="Arial" w:hAnsi="Arial" w:cs="Arial"/>
        </w:rPr>
        <w:t xml:space="preserve"> is not straightforward.</w:t>
      </w:r>
    </w:p>
    <w:p w14:paraId="50F877FC" w14:textId="7953418E" w:rsidR="0050726A" w:rsidRDefault="0050726A" w:rsidP="0050726A">
      <w:pPr>
        <w:spacing w:after="7"/>
        <w:ind w:left="810" w:right="157" w:firstLine="0"/>
        <w:rPr>
          <w:rFonts w:ascii="Arial" w:eastAsia="Arial" w:hAnsi="Arial" w:cs="Arial"/>
        </w:rPr>
      </w:pPr>
      <w:r>
        <w:rPr>
          <w:rFonts w:ascii="Arial" w:hAnsi="Arial" w:cs="Arial"/>
        </w:rPr>
        <w:t>-Line 2 : /2!c</w:t>
      </w:r>
      <w:r w:rsidR="00425520">
        <w:rPr>
          <w:rFonts w:ascii="Arial" w:hAnsi="Arial" w:cs="Arial"/>
        </w:rPr>
        <w:t>2!n/[Parameter</w:t>
      </w:r>
      <w:r w:rsidR="00A27613">
        <w:rPr>
          <w:rFonts w:ascii="Arial" w:hAnsi="Arial" w:cs="Arial"/>
        </w:rPr>
        <w:t>*</w:t>
      </w:r>
      <w:r w:rsidR="004B2944">
        <w:rPr>
          <w:rFonts w:ascii="Arial" w:hAnsi="Arial" w:cs="Arial"/>
        </w:rPr>
        <w:t>] contains the MT reject</w:t>
      </w:r>
      <w:r>
        <w:rPr>
          <w:rFonts w:ascii="Arial" w:hAnsi="Arial" w:cs="Arial"/>
        </w:rPr>
        <w:t xml:space="preserve"> reason code follows by narrative information. The MT code is obtained by conversion from MX code. If no equivalent exists, the default value /XT99/ is used</w:t>
      </w:r>
      <w:r w:rsidR="00C07AAC">
        <w:rPr>
          <w:rFonts w:ascii="Arial" w:hAnsi="Arial" w:cs="Arial"/>
        </w:rPr>
        <w:t xml:space="preserve"> followed</w:t>
      </w:r>
      <w:r w:rsidR="007940B1">
        <w:rPr>
          <w:rFonts w:ascii="Arial" w:hAnsi="Arial" w:cs="Arial"/>
        </w:rPr>
        <w:t xml:space="preserve"> by the MX ISO Reason</w:t>
      </w:r>
      <w:r>
        <w:rPr>
          <w:rFonts w:ascii="Arial" w:hAnsi="Arial" w:cs="Arial"/>
        </w:rPr>
        <w:t xml:space="preserve"> code, ie, </w:t>
      </w:r>
      <w:r w:rsidR="007940B1">
        <w:rPr>
          <w:rFonts w:ascii="Arial" w:eastAsia="Arial" w:hAnsi="Arial" w:cs="Arial"/>
        </w:rPr>
        <w:t>/XT99/ISOReason</w:t>
      </w:r>
      <w:r w:rsidRPr="00B74479">
        <w:rPr>
          <w:rFonts w:ascii="Arial" w:eastAsia="Arial" w:hAnsi="Arial" w:cs="Arial"/>
        </w:rPr>
        <w:t>Code/</w:t>
      </w:r>
      <w:r w:rsidR="00300AB2">
        <w:rPr>
          <w:rFonts w:ascii="Arial" w:eastAsia="Arial" w:hAnsi="Arial" w:cs="Arial"/>
        </w:rPr>
        <w:t>[</w:t>
      </w:r>
      <w:r w:rsidRPr="00B74479">
        <w:rPr>
          <w:rFonts w:ascii="Arial" w:eastAsia="Arial" w:hAnsi="Arial" w:cs="Arial"/>
        </w:rPr>
        <w:t>Text1</w:t>
      </w:r>
      <w:r w:rsidR="00300AB2">
        <w:rPr>
          <w:rFonts w:ascii="Arial" w:eastAsia="Arial" w:hAnsi="Arial" w:cs="Arial"/>
        </w:rPr>
        <w:t>]</w:t>
      </w:r>
      <w:r w:rsidR="00E509B0">
        <w:rPr>
          <w:rFonts w:ascii="Arial" w:eastAsia="Arial" w:hAnsi="Arial" w:cs="Arial"/>
        </w:rPr>
        <w:t>. If the MX Reason is proprietary, it is also added after the code /XT99/MXReasonProprietary/</w:t>
      </w:r>
      <w:r w:rsidR="00300AB2">
        <w:rPr>
          <w:rFonts w:ascii="Arial" w:eastAsia="Arial" w:hAnsi="Arial" w:cs="Arial"/>
        </w:rPr>
        <w:t>[</w:t>
      </w:r>
      <w:r w:rsidR="00E509B0">
        <w:rPr>
          <w:rFonts w:ascii="Arial" w:eastAsia="Arial" w:hAnsi="Arial" w:cs="Arial"/>
        </w:rPr>
        <w:t>Text1</w:t>
      </w:r>
      <w:r w:rsidR="00300AB2">
        <w:rPr>
          <w:rFonts w:ascii="Arial" w:eastAsia="Arial" w:hAnsi="Arial" w:cs="Arial"/>
        </w:rPr>
        <w:t>]</w:t>
      </w:r>
      <w:r w:rsidR="0093726B">
        <w:rPr>
          <w:rFonts w:ascii="Arial" w:eastAsia="Arial" w:hAnsi="Arial" w:cs="Arial"/>
        </w:rPr>
        <w:t xml:space="preserve"> where Text1 is the Additional I</w:t>
      </w:r>
      <w:r w:rsidR="00E509B0">
        <w:rPr>
          <w:rFonts w:ascii="Arial" w:eastAsia="Arial" w:hAnsi="Arial" w:cs="Arial"/>
        </w:rPr>
        <w:t>nformation.</w:t>
      </w:r>
      <w:r w:rsidR="00782D0F">
        <w:rPr>
          <w:rFonts w:ascii="Arial" w:eastAsia="Arial" w:hAnsi="Arial" w:cs="Arial"/>
        </w:rPr>
        <w:t xml:space="preserve"> Line 6 is the continuation of Line 2.</w:t>
      </w:r>
    </w:p>
    <w:p w14:paraId="671FE858" w14:textId="77777777" w:rsidR="0050726A" w:rsidRDefault="0050726A" w:rsidP="0050726A">
      <w:pPr>
        <w:spacing w:after="7"/>
        <w:ind w:left="810" w:right="157" w:firstLine="0"/>
        <w:rPr>
          <w:rFonts w:ascii="Arial" w:eastAsia="Arial" w:hAnsi="Arial" w:cs="Arial"/>
        </w:rPr>
      </w:pPr>
      <w:r>
        <w:rPr>
          <w:rFonts w:ascii="Arial" w:eastAsia="Arial" w:hAnsi="Arial" w:cs="Arial"/>
        </w:rPr>
        <w:t xml:space="preserve"> </w:t>
      </w:r>
    </w:p>
    <w:p w14:paraId="4E216417" w14:textId="4688A19E" w:rsidR="0050726A" w:rsidRDefault="0050726A" w:rsidP="0050726A">
      <w:pPr>
        <w:tabs>
          <w:tab w:val="left" w:pos="720"/>
          <w:tab w:val="left" w:pos="900"/>
          <w:tab w:val="left" w:pos="990"/>
        </w:tabs>
        <w:spacing w:after="7"/>
        <w:ind w:left="0" w:right="157" w:firstLine="0"/>
        <w:rPr>
          <w:rFonts w:ascii="Arial" w:eastAsia="Arial" w:hAnsi="Arial" w:cs="Arial"/>
        </w:rPr>
      </w:pPr>
      <w:r>
        <w:rPr>
          <w:rFonts w:ascii="Arial" w:eastAsia="Arial" w:hAnsi="Arial" w:cs="Arial"/>
        </w:rPr>
        <w:t xml:space="preserve">               -Line 3 : /MREF/16x contains field 20 of the original message (ie payment message)</w:t>
      </w:r>
    </w:p>
    <w:p w14:paraId="02ACFFE5" w14:textId="3D099717" w:rsidR="00781B0E" w:rsidRDefault="00781B0E" w:rsidP="0050726A">
      <w:pPr>
        <w:tabs>
          <w:tab w:val="left" w:pos="720"/>
          <w:tab w:val="left" w:pos="900"/>
          <w:tab w:val="left" w:pos="990"/>
        </w:tabs>
        <w:spacing w:after="7"/>
        <w:ind w:left="0" w:right="157" w:firstLine="0"/>
        <w:rPr>
          <w:rFonts w:ascii="Arial" w:eastAsia="Arial" w:hAnsi="Arial" w:cs="Arial"/>
        </w:rPr>
      </w:pPr>
      <w:r>
        <w:rPr>
          <w:rFonts w:ascii="Arial" w:eastAsia="Arial" w:hAnsi="Arial" w:cs="Arial"/>
        </w:rPr>
        <w:t xml:space="preserve">                  (ie., in Field 72 =&gt; OriginalInstructionID; in Field 79 =&gt; OriginalMsgId.)</w:t>
      </w:r>
    </w:p>
    <w:p w14:paraId="7209A450" w14:textId="77777777" w:rsidR="0050726A" w:rsidRDefault="0050726A" w:rsidP="0050726A">
      <w:pPr>
        <w:tabs>
          <w:tab w:val="left" w:pos="720"/>
          <w:tab w:val="left" w:pos="900"/>
          <w:tab w:val="left" w:pos="990"/>
        </w:tabs>
        <w:spacing w:after="7"/>
        <w:ind w:left="0" w:right="157" w:firstLine="0"/>
        <w:rPr>
          <w:rFonts w:ascii="Arial" w:eastAsia="Arial" w:hAnsi="Arial" w:cs="Arial"/>
        </w:rPr>
      </w:pPr>
      <w:r>
        <w:rPr>
          <w:rFonts w:ascii="Arial" w:eastAsia="Arial" w:hAnsi="Arial" w:cs="Arial"/>
        </w:rPr>
        <w:t xml:space="preserve">     </w:t>
      </w:r>
    </w:p>
    <w:p w14:paraId="76F188B8" w14:textId="4E4CDF76" w:rsidR="0050726A" w:rsidRDefault="00874BFF" w:rsidP="00843B98">
      <w:pPr>
        <w:tabs>
          <w:tab w:val="left" w:pos="720"/>
          <w:tab w:val="left" w:pos="900"/>
          <w:tab w:val="left" w:pos="990"/>
        </w:tabs>
        <w:spacing w:after="7"/>
        <w:ind w:left="720" w:right="-1162" w:firstLine="0"/>
        <w:rPr>
          <w:rFonts w:ascii="Arial" w:eastAsia="Arial" w:hAnsi="Arial" w:cs="Arial"/>
        </w:rPr>
      </w:pPr>
      <w:r>
        <w:rPr>
          <w:rFonts w:ascii="Arial" w:eastAsia="Arial" w:hAnsi="Arial" w:cs="Arial"/>
        </w:rPr>
        <w:t xml:space="preserve">  </w:t>
      </w:r>
      <w:r w:rsidR="0050726A">
        <w:rPr>
          <w:rFonts w:ascii="Arial" w:eastAsia="Arial" w:hAnsi="Arial" w:cs="Arial"/>
        </w:rPr>
        <w:t>-Line 4 : /TREF/16x contains the transaction reference</w:t>
      </w:r>
      <w:r>
        <w:rPr>
          <w:rFonts w:ascii="Arial" w:eastAsia="Arial" w:hAnsi="Arial" w:cs="Arial"/>
        </w:rPr>
        <w:t xml:space="preserve"> (ie OriginalE</w:t>
      </w:r>
      <w:r w:rsidR="00422D79">
        <w:rPr>
          <w:rFonts w:ascii="Arial" w:eastAsia="Arial" w:hAnsi="Arial" w:cs="Arial"/>
        </w:rPr>
        <w:t>ndToEndID</w:t>
      </w:r>
      <w:r>
        <w:rPr>
          <w:rFonts w:ascii="Arial" w:eastAsia="Arial" w:hAnsi="Arial" w:cs="Arial"/>
        </w:rPr>
        <w:t>, if value is different rrom “NOTPROVIDED”</w:t>
      </w:r>
      <w:r w:rsidR="00422D79">
        <w:rPr>
          <w:rFonts w:ascii="Arial" w:eastAsia="Arial" w:hAnsi="Arial" w:cs="Arial"/>
        </w:rPr>
        <w:t>)</w:t>
      </w:r>
    </w:p>
    <w:p w14:paraId="2B16FE32" w14:textId="77777777" w:rsidR="0050726A" w:rsidRDefault="0050726A" w:rsidP="0050726A">
      <w:pPr>
        <w:tabs>
          <w:tab w:val="left" w:pos="720"/>
          <w:tab w:val="left" w:pos="900"/>
          <w:tab w:val="left" w:pos="990"/>
        </w:tabs>
        <w:spacing w:after="7"/>
        <w:ind w:left="0" w:right="157" w:firstLine="0"/>
        <w:rPr>
          <w:rFonts w:ascii="Arial" w:eastAsia="Arial" w:hAnsi="Arial" w:cs="Arial"/>
        </w:rPr>
      </w:pPr>
    </w:p>
    <w:p w14:paraId="2C2287AD" w14:textId="08110C62" w:rsidR="0050726A" w:rsidRDefault="0050726A" w:rsidP="0050726A">
      <w:pPr>
        <w:tabs>
          <w:tab w:val="left" w:pos="900"/>
          <w:tab w:val="left" w:pos="990"/>
        </w:tabs>
        <w:spacing w:after="7"/>
        <w:ind w:left="850" w:right="157" w:firstLine="0"/>
        <w:rPr>
          <w:rFonts w:ascii="Arial" w:eastAsia="Arial" w:hAnsi="Arial" w:cs="Arial"/>
        </w:rPr>
      </w:pPr>
      <w:r>
        <w:rPr>
          <w:rFonts w:ascii="Arial" w:eastAsia="Arial" w:hAnsi="Arial" w:cs="Arial"/>
        </w:rPr>
        <w:t xml:space="preserve">-Line 5  : /CHGS/ is not used </w:t>
      </w:r>
      <w:r w:rsidR="00FD38C5">
        <w:rPr>
          <w:rFonts w:ascii="Arial" w:eastAsia="Arial" w:hAnsi="Arial" w:cs="Arial"/>
        </w:rPr>
        <w:t>as Charges are removed from CBPR+ pacs.002</w:t>
      </w:r>
    </w:p>
    <w:p w14:paraId="43BBC493" w14:textId="77777777" w:rsidR="0050726A" w:rsidRDefault="0050726A" w:rsidP="0050726A">
      <w:pPr>
        <w:tabs>
          <w:tab w:val="left" w:pos="900"/>
          <w:tab w:val="left" w:pos="990"/>
        </w:tabs>
        <w:spacing w:after="7"/>
        <w:ind w:left="850" w:right="157" w:firstLine="0"/>
        <w:rPr>
          <w:rFonts w:ascii="Arial" w:eastAsia="Arial" w:hAnsi="Arial" w:cs="Arial"/>
        </w:rPr>
      </w:pPr>
    </w:p>
    <w:p w14:paraId="378F008E" w14:textId="76194C39" w:rsidR="0050726A" w:rsidRDefault="00425520" w:rsidP="0050726A">
      <w:pPr>
        <w:tabs>
          <w:tab w:val="left" w:pos="900"/>
          <w:tab w:val="left" w:pos="990"/>
        </w:tabs>
        <w:spacing w:after="7"/>
        <w:ind w:left="850" w:right="157" w:firstLine="0"/>
        <w:rPr>
          <w:rFonts w:ascii="Arial" w:eastAsia="Arial" w:hAnsi="Arial" w:cs="Arial"/>
        </w:rPr>
      </w:pPr>
      <w:r>
        <w:rPr>
          <w:rFonts w:ascii="Arial" w:eastAsia="Arial" w:hAnsi="Arial" w:cs="Arial"/>
        </w:rPr>
        <w:t>-Line 6 : /TEXT/Parameter</w:t>
      </w:r>
      <w:r w:rsidR="0050726A">
        <w:rPr>
          <w:rFonts w:ascii="Arial" w:eastAsia="Arial" w:hAnsi="Arial" w:cs="Arial"/>
        </w:rPr>
        <w:t xml:space="preserve"> : narrative description that can be continued on next line starting with “//”</w:t>
      </w:r>
    </w:p>
    <w:p w14:paraId="438E1EE4" w14:textId="31C1DD63" w:rsidR="00632F37" w:rsidRDefault="00632F37" w:rsidP="0050726A">
      <w:pPr>
        <w:tabs>
          <w:tab w:val="left" w:pos="900"/>
          <w:tab w:val="left" w:pos="990"/>
        </w:tabs>
        <w:spacing w:after="7"/>
        <w:ind w:left="850" w:right="157" w:firstLine="0"/>
        <w:rPr>
          <w:rFonts w:ascii="Arial" w:eastAsia="Arial" w:hAnsi="Arial" w:cs="Arial"/>
        </w:rPr>
      </w:pPr>
      <w:r>
        <w:rPr>
          <w:rFonts w:ascii="Arial" w:eastAsia="Arial" w:hAnsi="Arial" w:cs="Arial"/>
        </w:rPr>
        <w:t xml:space="preserve">In Field 79, the code word /UETR/ follows by the UETR value of the Original Payment is added as last line of the Field. </w:t>
      </w:r>
    </w:p>
    <w:p w14:paraId="041515D1" w14:textId="77777777" w:rsidR="0050726A" w:rsidRDefault="0050726A" w:rsidP="0050726A">
      <w:pPr>
        <w:tabs>
          <w:tab w:val="left" w:pos="720"/>
          <w:tab w:val="left" w:pos="900"/>
          <w:tab w:val="left" w:pos="990"/>
        </w:tabs>
        <w:spacing w:after="7"/>
        <w:ind w:left="0" w:right="157" w:firstLine="0"/>
        <w:rPr>
          <w:rFonts w:ascii="Arial" w:eastAsia="Arial" w:hAnsi="Arial" w:cs="Arial"/>
        </w:rPr>
      </w:pPr>
    </w:p>
    <w:p w14:paraId="37F29851" w14:textId="3D6702A4" w:rsidR="0050726A" w:rsidRDefault="0050726A" w:rsidP="0050726A">
      <w:pPr>
        <w:tabs>
          <w:tab w:val="left" w:pos="720"/>
          <w:tab w:val="left" w:pos="900"/>
          <w:tab w:val="left" w:pos="990"/>
        </w:tabs>
        <w:spacing w:after="7"/>
        <w:ind w:left="0" w:right="157" w:firstLine="0"/>
        <w:rPr>
          <w:rFonts w:ascii="Arial" w:eastAsia="Arial" w:hAnsi="Arial" w:cs="Arial"/>
        </w:rPr>
      </w:pPr>
      <w:r>
        <w:rPr>
          <w:rFonts w:ascii="Arial" w:eastAsia="Arial" w:hAnsi="Arial" w:cs="Arial"/>
        </w:rPr>
        <w:t xml:space="preserve">               </w:t>
      </w:r>
      <w:r w:rsidR="00A27613">
        <w:rPr>
          <w:rFonts w:ascii="Arial" w:eastAsia="Arial" w:hAnsi="Arial" w:cs="Arial"/>
        </w:rPr>
        <w:t>*</w:t>
      </w:r>
      <w:r w:rsidR="00425520">
        <w:rPr>
          <w:rFonts w:ascii="Arial" w:eastAsia="Arial" w:hAnsi="Arial" w:cs="Arial"/>
        </w:rPr>
        <w:t>Parameter represents 29x in field 72 and 44x in field 79.</w:t>
      </w:r>
    </w:p>
    <w:p w14:paraId="27570A68" w14:textId="77777777" w:rsidR="00396E43" w:rsidRPr="00014E37" w:rsidRDefault="00396E43" w:rsidP="0050726A">
      <w:pPr>
        <w:tabs>
          <w:tab w:val="left" w:pos="720"/>
          <w:tab w:val="left" w:pos="900"/>
          <w:tab w:val="left" w:pos="990"/>
        </w:tabs>
        <w:spacing w:after="7"/>
        <w:ind w:left="0" w:right="157" w:firstLine="0"/>
        <w:rPr>
          <w:rFonts w:ascii="Arial" w:eastAsia="Arial" w:hAnsi="Arial" w:cs="Arial"/>
        </w:rPr>
      </w:pPr>
    </w:p>
    <w:p w14:paraId="70CA2767" w14:textId="77777777" w:rsidR="0050726A" w:rsidRDefault="0050726A" w:rsidP="0050726A">
      <w:pPr>
        <w:tabs>
          <w:tab w:val="left" w:pos="540"/>
          <w:tab w:val="left" w:pos="630"/>
        </w:tabs>
        <w:spacing w:after="95"/>
        <w:ind w:left="419" w:right="157" w:hanging="509"/>
      </w:pPr>
      <w:r>
        <w:rPr>
          <w:rFonts w:ascii="Arial" w:eastAsia="Arial" w:hAnsi="Arial" w:cs="Arial"/>
          <w:b/>
        </w:rPr>
        <w:t xml:space="preserve">            Format </w:t>
      </w:r>
    </w:p>
    <w:p w14:paraId="16567B4E" w14:textId="29A0C627" w:rsidR="0050726A" w:rsidRPr="00393BD1" w:rsidRDefault="00FD38C5" w:rsidP="00843B98">
      <w:pPr>
        <w:spacing w:after="95"/>
        <w:ind w:left="630" w:right="-1342" w:firstLine="0"/>
      </w:pPr>
      <w:r>
        <w:rPr>
          <w:rFonts w:ascii="Arial" w:eastAsia="Arial" w:hAnsi="Arial" w:cs="Arial"/>
        </w:rPr>
        <w:t>MX_To_MT72REJT</w:t>
      </w:r>
      <w:r w:rsidR="0050726A" w:rsidRPr="00B629C0">
        <w:rPr>
          <w:rFonts w:ascii="Arial" w:eastAsia="Arial" w:hAnsi="Arial" w:cs="Arial"/>
        </w:rPr>
        <w:t xml:space="preserve"> </w:t>
      </w:r>
      <w:r w:rsidR="0050726A">
        <w:rPr>
          <w:rFonts w:ascii="Arial" w:eastAsia="Arial" w:hAnsi="Arial" w:cs="Arial"/>
        </w:rPr>
        <w:t>(</w:t>
      </w:r>
      <w:r>
        <w:rPr>
          <w:rFonts w:ascii="Arial" w:eastAsia="Arial" w:hAnsi="Arial" w:cs="Arial"/>
        </w:rPr>
        <w:t>MX</w:t>
      </w:r>
      <w:r w:rsidR="00E06C1F">
        <w:rPr>
          <w:rFonts w:ascii="Arial" w:eastAsia="Arial" w:hAnsi="Arial" w:cs="Arial"/>
        </w:rPr>
        <w:t>Status</w:t>
      </w:r>
      <w:r w:rsidR="0050726A">
        <w:rPr>
          <w:rFonts w:ascii="Arial" w:eastAsia="Arial" w:hAnsi="Arial" w:cs="Arial"/>
        </w:rPr>
        <w:t>ReasonInformation, MXTransactionInformation</w:t>
      </w:r>
      <w:r w:rsidR="00E06C1F">
        <w:rPr>
          <w:rFonts w:ascii="Arial" w:eastAsia="Arial" w:hAnsi="Arial" w:cs="Arial"/>
        </w:rPr>
        <w:t>AndStatus</w:t>
      </w:r>
      <w:r w:rsidR="00877307">
        <w:rPr>
          <w:rFonts w:ascii="Arial" w:eastAsia="Arial" w:hAnsi="Arial" w:cs="Arial"/>
        </w:rPr>
        <w:t>, FieldType</w:t>
      </w:r>
      <w:r w:rsidR="0050726A">
        <w:rPr>
          <w:rFonts w:ascii="Arial" w:eastAsia="Arial" w:hAnsi="Arial" w:cs="Arial"/>
        </w:rPr>
        <w:t xml:space="preserve">; </w:t>
      </w:r>
      <w:r w:rsidR="00843B98">
        <w:rPr>
          <w:rFonts w:ascii="Arial" w:eastAsia="Arial" w:hAnsi="Arial" w:cs="Arial"/>
        </w:rPr>
        <w:t xml:space="preserve">  </w:t>
      </w:r>
      <w:r w:rsidR="0050726A">
        <w:rPr>
          <w:rFonts w:ascii="Arial" w:eastAsia="Arial" w:hAnsi="Arial" w:cs="Arial"/>
        </w:rPr>
        <w:t>MT72</w:t>
      </w:r>
      <w:r w:rsidR="0028239F">
        <w:rPr>
          <w:rFonts w:ascii="Arial" w:eastAsia="Arial" w:hAnsi="Arial" w:cs="Arial"/>
        </w:rPr>
        <w:t>_79</w:t>
      </w:r>
      <w:r w:rsidR="0050726A">
        <w:rPr>
          <w:rFonts w:ascii="Arial" w:eastAsia="Arial" w:hAnsi="Arial" w:cs="Arial"/>
        </w:rPr>
        <w:t>)</w:t>
      </w:r>
    </w:p>
    <w:p w14:paraId="0EC50D92" w14:textId="77777777" w:rsidR="0050726A" w:rsidRDefault="0050726A" w:rsidP="0050726A">
      <w:pPr>
        <w:spacing w:after="0"/>
        <w:ind w:left="860" w:right="157" w:hanging="7"/>
      </w:pPr>
    </w:p>
    <w:p w14:paraId="38A6504A" w14:textId="77777777" w:rsidR="0050726A" w:rsidRDefault="0050726A" w:rsidP="0050726A">
      <w:pPr>
        <w:spacing w:after="95"/>
        <w:ind w:left="0" w:right="157" w:hanging="7"/>
        <w:rPr>
          <w:rFonts w:ascii="Arial" w:eastAsia="Arial" w:hAnsi="Arial" w:cs="Arial"/>
          <w:b/>
        </w:rPr>
      </w:pPr>
      <w:r>
        <w:rPr>
          <w:rFonts w:ascii="Arial" w:eastAsia="Arial" w:hAnsi="Arial" w:cs="Arial"/>
          <w:b/>
        </w:rPr>
        <w:t xml:space="preserve">          Input </w:t>
      </w:r>
    </w:p>
    <w:p w14:paraId="5F62EDD7" w14:textId="3E568904" w:rsidR="0050726A" w:rsidRDefault="0050726A" w:rsidP="0050726A">
      <w:pPr>
        <w:spacing w:after="95"/>
        <w:ind w:left="0" w:right="157" w:firstLine="0"/>
        <w:rPr>
          <w:rFonts w:ascii="Arial" w:eastAsia="Arial" w:hAnsi="Arial" w:cs="Arial"/>
        </w:rPr>
      </w:pPr>
      <w:r>
        <w:rPr>
          <w:rFonts w:ascii="Arial" w:eastAsia="Arial" w:hAnsi="Arial" w:cs="Arial"/>
        </w:rPr>
        <w:t xml:space="preserve">          </w:t>
      </w:r>
      <w:r w:rsidRPr="00B11AE4">
        <w:rPr>
          <w:rFonts w:ascii="Arial" w:eastAsia="Arial" w:hAnsi="Arial" w:cs="Arial"/>
        </w:rPr>
        <w:t xml:space="preserve"> </w:t>
      </w:r>
      <w:r w:rsidR="00FD38C5">
        <w:rPr>
          <w:rFonts w:ascii="Arial" w:eastAsia="Arial" w:hAnsi="Arial" w:cs="Arial"/>
        </w:rPr>
        <w:t>MX</w:t>
      </w:r>
      <w:r w:rsidR="00E06C1F">
        <w:rPr>
          <w:rFonts w:ascii="Arial" w:eastAsia="Arial" w:hAnsi="Arial" w:cs="Arial"/>
        </w:rPr>
        <w:t>Status</w:t>
      </w:r>
      <w:r>
        <w:rPr>
          <w:rFonts w:ascii="Arial" w:eastAsia="Arial" w:hAnsi="Arial" w:cs="Arial"/>
        </w:rPr>
        <w:t>ReasonInformation: MX message ele</w:t>
      </w:r>
      <w:r w:rsidR="00FD38C5">
        <w:rPr>
          <w:rFonts w:ascii="Arial" w:eastAsia="Arial" w:hAnsi="Arial" w:cs="Arial"/>
        </w:rPr>
        <w:t>ment typed StatusReasonInformation12</w:t>
      </w:r>
    </w:p>
    <w:p w14:paraId="49DF2AE3" w14:textId="446EB49B" w:rsidR="00396E43" w:rsidRDefault="0050726A" w:rsidP="00D67C5B">
      <w:pPr>
        <w:spacing w:after="95"/>
        <w:ind w:left="0" w:right="-1612" w:firstLine="0"/>
        <w:rPr>
          <w:rFonts w:ascii="Arial" w:eastAsia="Arial" w:hAnsi="Arial" w:cs="Arial"/>
        </w:rPr>
      </w:pPr>
      <w:r>
        <w:rPr>
          <w:rFonts w:ascii="Arial" w:eastAsia="Arial" w:hAnsi="Arial" w:cs="Arial"/>
        </w:rPr>
        <w:t xml:space="preserve">           MXTransactionInformation</w:t>
      </w:r>
      <w:r w:rsidR="00825AC0">
        <w:rPr>
          <w:rFonts w:ascii="Arial" w:eastAsia="Arial" w:hAnsi="Arial" w:cs="Arial"/>
        </w:rPr>
        <w:t>AndStatus</w:t>
      </w:r>
      <w:r>
        <w:rPr>
          <w:rFonts w:ascii="Arial" w:eastAsia="Arial" w:hAnsi="Arial" w:cs="Arial"/>
        </w:rPr>
        <w:t>:</w:t>
      </w:r>
      <w:r w:rsidRPr="00042C3A">
        <w:rPr>
          <w:rFonts w:ascii="Arial" w:eastAsia="Arial" w:hAnsi="Arial" w:cs="Arial"/>
        </w:rPr>
        <w:t xml:space="preserve"> </w:t>
      </w:r>
      <w:r>
        <w:rPr>
          <w:rFonts w:ascii="Arial" w:eastAsia="Arial" w:hAnsi="Arial" w:cs="Arial"/>
        </w:rPr>
        <w:t>MX message element type</w:t>
      </w:r>
      <w:r w:rsidR="00FD38C5">
        <w:rPr>
          <w:rFonts w:ascii="Arial" w:eastAsia="Arial" w:hAnsi="Arial" w:cs="Arial"/>
        </w:rPr>
        <w:t>d PaymentTransaction110</w:t>
      </w:r>
    </w:p>
    <w:p w14:paraId="49C74F75" w14:textId="0C10499F" w:rsidR="00396E43" w:rsidRDefault="00190409" w:rsidP="0050726A">
      <w:pPr>
        <w:spacing w:after="95"/>
        <w:ind w:left="0" w:right="157" w:firstLine="0"/>
        <w:rPr>
          <w:rFonts w:ascii="Arial" w:eastAsia="Arial" w:hAnsi="Arial" w:cs="Arial"/>
        </w:rPr>
      </w:pPr>
      <w:r>
        <w:rPr>
          <w:rFonts w:ascii="Arial" w:eastAsia="Arial" w:hAnsi="Arial" w:cs="Arial"/>
        </w:rPr>
        <w:t xml:space="preserve">           FieldType has one of the values</w:t>
      </w:r>
      <w:r w:rsidR="00877307">
        <w:rPr>
          <w:rFonts w:ascii="Arial" w:eastAsia="Arial" w:hAnsi="Arial" w:cs="Arial"/>
        </w:rPr>
        <w:t xml:space="preserve"> {72,79}</w:t>
      </w:r>
    </w:p>
    <w:p w14:paraId="1108D432" w14:textId="77777777" w:rsidR="0050726A" w:rsidRPr="00B11AE4" w:rsidRDefault="0050726A" w:rsidP="0050726A">
      <w:pPr>
        <w:spacing w:after="95"/>
        <w:ind w:left="0" w:right="157" w:firstLine="0"/>
        <w:rPr>
          <w:rFonts w:ascii="Arial" w:eastAsia="Arial" w:hAnsi="Arial" w:cs="Arial"/>
        </w:rPr>
      </w:pPr>
    </w:p>
    <w:p w14:paraId="1AC133B2" w14:textId="77777777" w:rsidR="0050726A" w:rsidRDefault="0050726A" w:rsidP="0050726A">
      <w:pPr>
        <w:tabs>
          <w:tab w:val="left" w:pos="450"/>
          <w:tab w:val="left" w:pos="540"/>
        </w:tabs>
        <w:spacing w:after="95"/>
        <w:ind w:left="0" w:right="157" w:firstLine="0"/>
        <w:rPr>
          <w:rFonts w:ascii="Arial" w:eastAsia="Arial" w:hAnsi="Arial" w:cs="Arial"/>
          <w:b/>
        </w:rPr>
      </w:pPr>
      <w:r>
        <w:rPr>
          <w:rFonts w:ascii="Arial" w:eastAsia="Arial" w:hAnsi="Arial" w:cs="Arial"/>
          <w:b/>
        </w:rPr>
        <w:t xml:space="preserve">          Output </w:t>
      </w:r>
    </w:p>
    <w:p w14:paraId="00E8E99E" w14:textId="0D9D9539" w:rsidR="0050726A" w:rsidRPr="00B11AE4" w:rsidRDefault="0050726A" w:rsidP="005202A2">
      <w:pPr>
        <w:spacing w:after="95"/>
        <w:ind w:left="720" w:right="157" w:firstLine="0"/>
        <w:rPr>
          <w:rFonts w:ascii="Arial" w:eastAsia="Arial" w:hAnsi="Arial" w:cs="Arial"/>
        </w:rPr>
      </w:pPr>
      <w:r>
        <w:rPr>
          <w:rFonts w:ascii="Arial" w:eastAsia="Arial" w:hAnsi="Arial" w:cs="Arial"/>
        </w:rPr>
        <w:t>MT72</w:t>
      </w:r>
      <w:r w:rsidR="0028239F">
        <w:rPr>
          <w:rFonts w:ascii="Arial" w:eastAsia="Arial" w:hAnsi="Arial" w:cs="Arial"/>
        </w:rPr>
        <w:t>_79</w:t>
      </w:r>
      <w:r w:rsidRPr="00B11AE4">
        <w:rPr>
          <w:rFonts w:ascii="Arial" w:eastAsia="Arial" w:hAnsi="Arial" w:cs="Arial"/>
        </w:rPr>
        <w:t xml:space="preserve"> : </w:t>
      </w:r>
      <w:r>
        <w:rPr>
          <w:rFonts w:ascii="Arial" w:eastAsia="Arial" w:hAnsi="Arial" w:cs="Arial"/>
        </w:rPr>
        <w:t>field with structure of field 72 (6 lines of 35 characters, see MT103 RETN)</w:t>
      </w:r>
      <w:r w:rsidR="0028239F">
        <w:rPr>
          <w:rFonts w:ascii="Arial" w:eastAsia="Arial" w:hAnsi="Arial" w:cs="Arial"/>
        </w:rPr>
        <w:t xml:space="preserve"> OR  structure of Field 79 (35 lines of 50 characters, see MTn99)</w:t>
      </w:r>
      <w:r w:rsidR="00876EB9">
        <w:rPr>
          <w:rFonts w:ascii="Arial" w:eastAsia="Arial" w:hAnsi="Arial" w:cs="Arial"/>
        </w:rPr>
        <w:t xml:space="preserve"> depending on the input parameter fieldType. IF FieldType = “72”, output structure is Field 72 else </w:t>
      </w:r>
      <w:r w:rsidR="00AD66D3">
        <w:rPr>
          <w:rFonts w:ascii="Arial" w:eastAsia="Arial" w:hAnsi="Arial" w:cs="Arial"/>
        </w:rPr>
        <w:t xml:space="preserve">output structure is </w:t>
      </w:r>
      <w:r w:rsidR="00876EB9">
        <w:rPr>
          <w:rFonts w:ascii="Arial" w:eastAsia="Arial" w:hAnsi="Arial" w:cs="Arial"/>
        </w:rPr>
        <w:t>Field 79.</w:t>
      </w:r>
    </w:p>
    <w:p w14:paraId="0256FD7C" w14:textId="77777777" w:rsidR="0050726A" w:rsidRPr="008A473A" w:rsidRDefault="0050726A" w:rsidP="0050726A">
      <w:pPr>
        <w:spacing w:after="112" w:line="249" w:lineRule="auto"/>
        <w:ind w:left="0" w:right="15" w:firstLine="0"/>
        <w:rPr>
          <w:rFonts w:ascii="Arial" w:hAnsi="Arial" w:cs="Arial"/>
        </w:rPr>
      </w:pPr>
      <w:r w:rsidRPr="008A473A">
        <w:rPr>
          <w:rFonts w:ascii="Arial" w:hAnsi="Arial" w:cs="Arial"/>
        </w:rPr>
        <w:t xml:space="preserve">         </w:t>
      </w:r>
      <w:r>
        <w:rPr>
          <w:rFonts w:ascii="Arial" w:hAnsi="Arial" w:cs="Arial"/>
        </w:rPr>
        <w:t xml:space="preserve">       </w:t>
      </w:r>
    </w:p>
    <w:p w14:paraId="5E474288" w14:textId="77777777" w:rsidR="0050726A" w:rsidRDefault="0050726A" w:rsidP="0050726A">
      <w:pPr>
        <w:spacing w:after="95"/>
        <w:ind w:left="0" w:right="157" w:firstLine="0"/>
        <w:rPr>
          <w:rFonts w:ascii="Arial" w:eastAsia="Arial" w:hAnsi="Arial" w:cs="Arial"/>
          <w:b/>
        </w:rPr>
      </w:pPr>
      <w:r>
        <w:rPr>
          <w:rFonts w:ascii="Arial" w:eastAsia="Arial" w:hAnsi="Arial" w:cs="Arial"/>
          <w:b/>
        </w:rPr>
        <w:t xml:space="preserve">          Preconditions </w:t>
      </w:r>
    </w:p>
    <w:p w14:paraId="6ED0417E" w14:textId="77777777" w:rsidR="0050726A" w:rsidRPr="00B157AA" w:rsidRDefault="0050726A" w:rsidP="0050726A">
      <w:pPr>
        <w:spacing w:after="95"/>
        <w:ind w:left="0" w:right="157" w:firstLine="0"/>
        <w:rPr>
          <w:rFonts w:ascii="Arial" w:eastAsia="Arial" w:hAnsi="Arial" w:cs="Arial"/>
        </w:rPr>
      </w:pPr>
      <w:r>
        <w:rPr>
          <w:rFonts w:ascii="Arial" w:eastAsia="Arial" w:hAnsi="Arial" w:cs="Arial"/>
        </w:rPr>
        <w:t xml:space="preserve">            None</w:t>
      </w:r>
    </w:p>
    <w:p w14:paraId="466D6773" w14:textId="77777777" w:rsidR="0050726A" w:rsidRDefault="0050726A" w:rsidP="0050726A">
      <w:pPr>
        <w:ind w:left="0" w:right="-137" w:firstLine="0"/>
        <w:rPr>
          <w:b/>
        </w:rPr>
      </w:pPr>
    </w:p>
    <w:p w14:paraId="6E26772C" w14:textId="6C348602" w:rsidR="0050726A" w:rsidRDefault="0050726A" w:rsidP="0050726A">
      <w:pPr>
        <w:spacing w:after="7"/>
        <w:ind w:left="0" w:right="157" w:firstLine="0"/>
        <w:rPr>
          <w:rFonts w:ascii="Arial" w:eastAsia="Arial" w:hAnsi="Arial" w:cs="Arial"/>
          <w:b/>
        </w:rPr>
      </w:pPr>
      <w:r>
        <w:rPr>
          <w:rFonts w:ascii="Arial" w:eastAsia="Arial" w:hAnsi="Arial" w:cs="Arial"/>
          <w:b/>
        </w:rPr>
        <w:t xml:space="preserve">          Formal description </w:t>
      </w:r>
    </w:p>
    <w:p w14:paraId="3605F802" w14:textId="5490C589" w:rsidR="003A6743" w:rsidRDefault="003A6743" w:rsidP="0050726A">
      <w:pPr>
        <w:spacing w:after="7"/>
        <w:ind w:left="0" w:right="157" w:firstLine="0"/>
        <w:rPr>
          <w:rFonts w:ascii="Arial" w:eastAsia="Arial" w:hAnsi="Arial" w:cs="Arial"/>
          <w:b/>
        </w:rPr>
      </w:pPr>
    </w:p>
    <w:p w14:paraId="50F6FB39" w14:textId="5BA06A9D" w:rsidR="003A6743" w:rsidRPr="003A6743" w:rsidRDefault="003A6743" w:rsidP="003A6743">
      <w:pPr>
        <w:spacing w:after="7"/>
        <w:ind w:left="720" w:right="157" w:firstLine="0"/>
        <w:rPr>
          <w:rFonts w:eastAsia="Arial"/>
        </w:rPr>
      </w:pPr>
      <w:r w:rsidRPr="003A6743">
        <w:rPr>
          <w:rFonts w:eastAsia="Arial"/>
        </w:rPr>
        <w:lastRenderedPageBreak/>
        <w:t>/* MX_To_MT72</w:t>
      </w:r>
      <w:r w:rsidR="00555055">
        <w:rPr>
          <w:rFonts w:eastAsia="Arial"/>
        </w:rPr>
        <w:t>Or79</w:t>
      </w:r>
      <w:r w:rsidRPr="003A6743">
        <w:rPr>
          <w:rFonts w:eastAsia="Arial"/>
        </w:rPr>
        <w:t>REJT</w:t>
      </w:r>
      <w:r>
        <w:rPr>
          <w:rFonts w:eastAsia="Arial"/>
        </w:rPr>
        <w:t xml:space="preserve"> is very similar to MX_To_MT72RETN despite the fact that the types of input parameters are different</w:t>
      </w:r>
      <w:r w:rsidRPr="00446A87">
        <w:rPr>
          <w:rFonts w:eastAsia="Arial"/>
          <w:b/>
        </w:rPr>
        <w:t>. The subfunctions are described in MX_To_MT72RETN</w:t>
      </w:r>
      <w:r>
        <w:rPr>
          <w:rFonts w:eastAsia="Arial"/>
        </w:rPr>
        <w:t xml:space="preserve"> */</w:t>
      </w:r>
    </w:p>
    <w:p w14:paraId="54B6CF5D" w14:textId="77777777" w:rsidR="0050726A" w:rsidRDefault="0050726A" w:rsidP="0050726A">
      <w:pPr>
        <w:spacing w:after="7"/>
        <w:ind w:left="0" w:right="157" w:firstLine="0"/>
        <w:rPr>
          <w:rFonts w:ascii="Arial" w:eastAsia="Arial" w:hAnsi="Arial" w:cs="Arial"/>
          <w:b/>
        </w:rPr>
      </w:pPr>
    </w:p>
    <w:p w14:paraId="043E10B5" w14:textId="77777777" w:rsidR="0050726A" w:rsidRDefault="0050726A" w:rsidP="0050726A">
      <w:pPr>
        <w:spacing w:after="7"/>
        <w:ind w:left="0" w:right="157" w:firstLine="0"/>
        <w:rPr>
          <w:rFonts w:eastAsia="Arial"/>
        </w:rPr>
      </w:pPr>
      <w:r>
        <w:rPr>
          <w:rFonts w:eastAsia="Arial"/>
        </w:rPr>
        <w:t xml:space="preserve">     </w:t>
      </w:r>
      <w:r w:rsidRPr="005637E7">
        <w:rPr>
          <w:rFonts w:eastAsia="Arial"/>
        </w:rPr>
        <w:t>/* Local variables</w:t>
      </w:r>
    </w:p>
    <w:p w14:paraId="5C13B523" w14:textId="32FE7DE7" w:rsidR="0050726A" w:rsidRDefault="0050726A" w:rsidP="0050726A">
      <w:pPr>
        <w:spacing w:after="7"/>
        <w:ind w:left="720" w:right="157" w:firstLine="0"/>
        <w:rPr>
          <w:rFonts w:eastAsia="Arial"/>
        </w:rPr>
      </w:pPr>
      <w:r>
        <w:rPr>
          <w:rFonts w:eastAsia="Arial"/>
        </w:rPr>
        <w:t>MXReasonCode, MXAdditionalInformation, NarrativeLeft,</w:t>
      </w:r>
      <w:r w:rsidRPr="00CB260A">
        <w:rPr>
          <w:rFonts w:eastAsia="Arial"/>
        </w:rPr>
        <w:t xml:space="preserve"> </w:t>
      </w:r>
      <w:r>
        <w:rPr>
          <w:rFonts w:eastAsia="Arial"/>
        </w:rPr>
        <w:t xml:space="preserve">    MTReasonCode</w:t>
      </w:r>
      <w:r w:rsidR="00DB0F46">
        <w:rPr>
          <w:rFonts w:eastAsia="Arial"/>
        </w:rPr>
        <w:t>, MXReasonProprietary</w:t>
      </w:r>
      <w:r w:rsidR="006112DB">
        <w:rPr>
          <w:rFonts w:eastAsia="Arial"/>
        </w:rPr>
        <w:t>, MTFixedCode</w:t>
      </w:r>
      <w:r w:rsidR="00974969">
        <w:rPr>
          <w:rFonts w:eastAsia="Arial"/>
        </w:rPr>
        <w:t>, MREF_ID</w:t>
      </w:r>
      <w:r w:rsidR="00632F37">
        <w:rPr>
          <w:rFonts w:eastAsia="Arial"/>
        </w:rPr>
        <w:t>, UETRCodeWord, MXUETR</w:t>
      </w:r>
      <w:r w:rsidR="005E2A76">
        <w:rPr>
          <w:rFonts w:eastAsia="Arial"/>
        </w:rPr>
        <w:t>, MTUETR</w:t>
      </w:r>
      <w:r>
        <w:rPr>
          <w:rFonts w:eastAsia="Arial"/>
        </w:rPr>
        <w:t>: string</w:t>
      </w:r>
    </w:p>
    <w:p w14:paraId="7B18E131" w14:textId="77777777" w:rsidR="0050726A" w:rsidRDefault="0050726A" w:rsidP="0050726A">
      <w:pPr>
        <w:spacing w:after="7"/>
        <w:ind w:left="0" w:right="157" w:firstLine="0"/>
        <w:rPr>
          <w:rFonts w:eastAsia="Arial"/>
        </w:rPr>
      </w:pPr>
      <w:r>
        <w:rPr>
          <w:rFonts w:eastAsia="Arial"/>
        </w:rPr>
        <w:t xml:space="preserve">      MTLine[]: table of string</w:t>
      </w:r>
    </w:p>
    <w:p w14:paraId="04842112" w14:textId="77777777" w:rsidR="0050726A" w:rsidRDefault="0050726A" w:rsidP="0050726A">
      <w:pPr>
        <w:spacing w:after="7"/>
        <w:ind w:left="0" w:right="157" w:firstLine="0"/>
        <w:rPr>
          <w:rFonts w:eastAsia="Arial"/>
        </w:rPr>
      </w:pPr>
      <w:r>
        <w:rPr>
          <w:rFonts w:eastAsia="Arial"/>
        </w:rPr>
        <w:t xml:space="preserve">      IsInstructionID : Boolean</w:t>
      </w:r>
    </w:p>
    <w:p w14:paraId="5BF56436" w14:textId="2C044CC7" w:rsidR="0050726A" w:rsidRDefault="0050726A" w:rsidP="0050726A">
      <w:pPr>
        <w:spacing w:after="7"/>
        <w:ind w:left="0" w:right="157" w:firstLine="0"/>
        <w:rPr>
          <w:rFonts w:eastAsia="Arial"/>
        </w:rPr>
      </w:pPr>
      <w:r>
        <w:t xml:space="preserve">      </w:t>
      </w:r>
      <w:r w:rsidRPr="00E11359">
        <w:t>NumberOfEmptyLines</w:t>
      </w:r>
      <w:r w:rsidR="005D3C21">
        <w:t>, MaxNumberOfLines</w:t>
      </w:r>
      <w:r w:rsidR="00877307">
        <w:t>, LineLength</w:t>
      </w:r>
      <w:r>
        <w:t xml:space="preserve"> : integer</w:t>
      </w:r>
    </w:p>
    <w:p w14:paraId="7012600E" w14:textId="77777777" w:rsidR="0050726A" w:rsidRDefault="0050726A" w:rsidP="0050726A">
      <w:pPr>
        <w:spacing w:after="7"/>
        <w:ind w:left="0" w:right="157" w:firstLine="0"/>
        <w:rPr>
          <w:rFonts w:eastAsia="Arial"/>
        </w:rPr>
      </w:pPr>
      <w:r>
        <w:rPr>
          <w:rFonts w:eastAsia="Arial"/>
        </w:rPr>
        <w:t xml:space="preserve">      */</w:t>
      </w:r>
    </w:p>
    <w:p w14:paraId="0BFBDD45" w14:textId="787AD720" w:rsidR="0050726A" w:rsidRDefault="0050726A" w:rsidP="0050726A">
      <w:pPr>
        <w:spacing w:after="7"/>
        <w:ind w:left="0" w:right="157" w:firstLine="0"/>
        <w:rPr>
          <w:rFonts w:eastAsia="Arial"/>
        </w:rPr>
      </w:pPr>
    </w:p>
    <w:p w14:paraId="1B9BD213" w14:textId="428CCA3D" w:rsidR="00877307" w:rsidRDefault="00877307" w:rsidP="0050726A">
      <w:pPr>
        <w:spacing w:after="7"/>
        <w:ind w:left="0" w:right="157" w:firstLine="0"/>
        <w:rPr>
          <w:rFonts w:eastAsia="Arial"/>
        </w:rPr>
      </w:pPr>
      <w:r w:rsidRPr="00877307">
        <w:rPr>
          <w:rFonts w:eastAsia="Arial"/>
          <w:b/>
        </w:rPr>
        <w:t xml:space="preserve">      IF</w:t>
      </w:r>
      <w:r>
        <w:rPr>
          <w:rFonts w:eastAsia="Arial"/>
        </w:rPr>
        <w:t xml:space="preserve"> FieldType = 72 THEN</w:t>
      </w:r>
    </w:p>
    <w:p w14:paraId="2E376CAA" w14:textId="0B51F1A9" w:rsidR="00877307" w:rsidRDefault="00877307" w:rsidP="0050726A">
      <w:pPr>
        <w:spacing w:after="7"/>
        <w:ind w:left="0" w:right="157" w:firstLine="0"/>
        <w:rPr>
          <w:rFonts w:eastAsia="Arial"/>
        </w:rPr>
      </w:pPr>
      <w:r>
        <w:rPr>
          <w:rFonts w:eastAsia="Arial"/>
        </w:rPr>
        <w:t xml:space="preserve">         LineLength = 35</w:t>
      </w:r>
    </w:p>
    <w:p w14:paraId="09951798" w14:textId="77777777" w:rsidR="00877307" w:rsidRPr="00877307" w:rsidRDefault="00877307" w:rsidP="0050726A">
      <w:pPr>
        <w:spacing w:after="7"/>
        <w:ind w:left="0" w:right="157" w:firstLine="0"/>
        <w:rPr>
          <w:rFonts w:eastAsia="Arial"/>
          <w:b/>
        </w:rPr>
      </w:pPr>
      <w:r w:rsidRPr="00877307">
        <w:rPr>
          <w:rFonts w:eastAsia="Arial"/>
          <w:b/>
        </w:rPr>
        <w:t xml:space="preserve">      ELSE</w:t>
      </w:r>
    </w:p>
    <w:p w14:paraId="581A4F1A" w14:textId="63F4113E" w:rsidR="00877307" w:rsidRDefault="00877307" w:rsidP="00877307">
      <w:pPr>
        <w:spacing w:after="7"/>
        <w:ind w:left="0" w:right="157" w:firstLine="0"/>
        <w:rPr>
          <w:rFonts w:eastAsia="Arial"/>
        </w:rPr>
      </w:pPr>
      <w:r>
        <w:rPr>
          <w:rFonts w:eastAsia="Arial"/>
        </w:rPr>
        <w:t xml:space="preserve">         LineLength = 50</w:t>
      </w:r>
    </w:p>
    <w:p w14:paraId="2546637F" w14:textId="05624A12" w:rsidR="00877307" w:rsidRPr="00877307" w:rsidRDefault="00877307" w:rsidP="00877307">
      <w:pPr>
        <w:spacing w:after="7"/>
        <w:ind w:left="0" w:right="157" w:firstLine="0"/>
        <w:rPr>
          <w:rFonts w:eastAsia="Arial"/>
          <w:b/>
        </w:rPr>
      </w:pPr>
      <w:r w:rsidRPr="00877307">
        <w:rPr>
          <w:rFonts w:eastAsia="Arial"/>
          <w:b/>
        </w:rPr>
        <w:t xml:space="preserve">      ENDIF</w:t>
      </w:r>
    </w:p>
    <w:p w14:paraId="61B08CFA" w14:textId="101C8160" w:rsidR="00877307" w:rsidRPr="00877307" w:rsidRDefault="00877307" w:rsidP="00877307">
      <w:pPr>
        <w:spacing w:after="7"/>
        <w:ind w:left="0" w:right="157" w:firstLine="0"/>
        <w:rPr>
          <w:rFonts w:eastAsia="Arial"/>
          <w:b/>
        </w:rPr>
      </w:pPr>
    </w:p>
    <w:p w14:paraId="538F3291" w14:textId="70705AAC" w:rsidR="006112DB" w:rsidRDefault="006112DB" w:rsidP="006112DB">
      <w:pPr>
        <w:spacing w:after="7"/>
        <w:ind w:left="0" w:right="157" w:firstLine="0"/>
        <w:rPr>
          <w:rFonts w:eastAsia="Arial"/>
        </w:rPr>
      </w:pPr>
      <w:r>
        <w:rPr>
          <w:rFonts w:eastAsia="Arial"/>
        </w:rPr>
        <w:t xml:space="preserve">      MTFixedCode = “/XT99/”</w:t>
      </w:r>
    </w:p>
    <w:p w14:paraId="67DA37C7" w14:textId="5ACCB557" w:rsidR="00632F37" w:rsidRDefault="00632F37" w:rsidP="00632F37">
      <w:pPr>
        <w:spacing w:after="160" w:line="240" w:lineRule="auto"/>
        <w:ind w:left="0" w:firstLine="0"/>
      </w:pPr>
      <w:r>
        <w:rPr>
          <w:rFonts w:eastAsia="Arial"/>
        </w:rPr>
        <w:t xml:space="preserve">      </w:t>
      </w:r>
      <w:r>
        <w:t>UETRCodeWord = “/UETR/”</w:t>
      </w:r>
    </w:p>
    <w:p w14:paraId="7A55A3EB" w14:textId="0B8CA451" w:rsidR="00BD41FB" w:rsidRPr="006D20F7" w:rsidRDefault="00BD41FB" w:rsidP="006D20F7">
      <w:pPr>
        <w:ind w:left="630" w:right="-137" w:firstLine="0"/>
        <w:rPr>
          <w:rFonts w:eastAsia="Arial"/>
        </w:rPr>
      </w:pPr>
      <w:r>
        <w:rPr>
          <w:rFonts w:eastAsia="Arial"/>
        </w:rPr>
        <w:t>/* UETRCodeWord is used as a parameter, in case it is decided to not translate UETR to Field79, UETRCodeWord would be initiated as an empty string */</w:t>
      </w:r>
    </w:p>
    <w:p w14:paraId="51EAF5C5" w14:textId="6126E256" w:rsidR="006112DB" w:rsidRDefault="00632F37" w:rsidP="006D20F7">
      <w:pPr>
        <w:spacing w:after="7"/>
        <w:ind w:left="0" w:right="-1252" w:firstLine="0"/>
        <w:rPr>
          <w:rFonts w:eastAsia="Arial"/>
        </w:rPr>
      </w:pPr>
      <w:r>
        <w:rPr>
          <w:rFonts w:eastAsia="Arial"/>
        </w:rPr>
        <w:t xml:space="preserve"> </w:t>
      </w:r>
      <w:r w:rsidR="006112DB">
        <w:rPr>
          <w:rFonts w:eastAsia="Arial"/>
        </w:rPr>
        <w:t xml:space="preserve"> </w:t>
      </w:r>
    </w:p>
    <w:p w14:paraId="58644DFF" w14:textId="52C3420E" w:rsidR="0050726A" w:rsidRDefault="0050726A" w:rsidP="006D20F7">
      <w:pPr>
        <w:spacing w:after="7"/>
        <w:ind w:left="0" w:right="-1522" w:firstLine="0"/>
        <w:rPr>
          <w:rFonts w:eastAsia="Arial"/>
        </w:rPr>
      </w:pPr>
      <w:r>
        <w:rPr>
          <w:rFonts w:eastAsia="Arial"/>
        </w:rPr>
        <w:t xml:space="preserve">     /* Extract MX information</w:t>
      </w:r>
      <w:r w:rsidR="00555055">
        <w:rPr>
          <w:rFonts w:eastAsia="Arial"/>
        </w:rPr>
        <w:t>. With Status “Reject”, the Reason is mandatory</w:t>
      </w:r>
      <w:r>
        <w:rPr>
          <w:rFonts w:eastAsia="Arial"/>
        </w:rPr>
        <w:t xml:space="preserve"> */</w:t>
      </w:r>
    </w:p>
    <w:p w14:paraId="1B1116BE" w14:textId="6B0C0259" w:rsidR="0050726A" w:rsidRDefault="0050726A" w:rsidP="0050726A">
      <w:pPr>
        <w:spacing w:after="7"/>
        <w:ind w:left="0" w:right="157" w:firstLine="0"/>
        <w:rPr>
          <w:rFonts w:eastAsia="Arial"/>
        </w:rPr>
      </w:pPr>
    </w:p>
    <w:p w14:paraId="46C2F004" w14:textId="54E68E50" w:rsidR="00DB0F46" w:rsidRDefault="00DB0F46" w:rsidP="0050726A">
      <w:pPr>
        <w:spacing w:after="7"/>
        <w:ind w:left="0" w:right="157" w:firstLine="0"/>
        <w:rPr>
          <w:rFonts w:eastAsia="Arial"/>
        </w:rPr>
      </w:pPr>
      <w:r>
        <w:rPr>
          <w:rFonts w:eastAsia="Arial"/>
        </w:rPr>
        <w:t xml:space="preserve">     </w:t>
      </w:r>
      <w:r w:rsidRPr="009E4EAA">
        <w:rPr>
          <w:rFonts w:eastAsia="Arial"/>
          <w:b/>
        </w:rPr>
        <w:t>IF IsPresent</w:t>
      </w:r>
      <w:r>
        <w:rPr>
          <w:rFonts w:eastAsia="Arial"/>
        </w:rPr>
        <w:t>(MXStatus</w:t>
      </w:r>
      <w:r w:rsidRPr="004F3064">
        <w:rPr>
          <w:rFonts w:eastAsia="Arial"/>
        </w:rPr>
        <w:t>ReasonInformation</w:t>
      </w:r>
      <w:r>
        <w:rPr>
          <w:rFonts w:eastAsia="Arial"/>
        </w:rPr>
        <w:t>.Reason.Code) THEN</w:t>
      </w:r>
    </w:p>
    <w:p w14:paraId="79A22819" w14:textId="59665042" w:rsidR="0050726A" w:rsidRDefault="0050726A" w:rsidP="0050726A">
      <w:pPr>
        <w:spacing w:after="7"/>
        <w:ind w:left="0" w:right="157" w:firstLine="0"/>
        <w:rPr>
          <w:rFonts w:eastAsia="Arial"/>
        </w:rPr>
      </w:pPr>
      <w:r>
        <w:rPr>
          <w:rFonts w:eastAsia="Arial"/>
        </w:rPr>
        <w:t xml:space="preserve">     </w:t>
      </w:r>
      <w:r w:rsidR="00DB0F46">
        <w:rPr>
          <w:rFonts w:eastAsia="Arial"/>
        </w:rPr>
        <w:t xml:space="preserve">    </w:t>
      </w:r>
      <w:r>
        <w:rPr>
          <w:rFonts w:eastAsia="Arial"/>
        </w:rPr>
        <w:t xml:space="preserve">MXReasonCode = </w:t>
      </w:r>
      <w:r w:rsidR="00E06C1F">
        <w:rPr>
          <w:rFonts w:eastAsia="Arial"/>
        </w:rPr>
        <w:t>MX</w:t>
      </w:r>
      <w:r w:rsidR="00825AC0">
        <w:rPr>
          <w:rFonts w:eastAsia="Arial"/>
        </w:rPr>
        <w:t>Status</w:t>
      </w:r>
      <w:r w:rsidRPr="004F3064">
        <w:rPr>
          <w:rFonts w:eastAsia="Arial"/>
        </w:rPr>
        <w:t>ReasonInformation</w:t>
      </w:r>
      <w:r>
        <w:rPr>
          <w:rFonts w:eastAsia="Arial"/>
        </w:rPr>
        <w:t>.Reason.Code</w:t>
      </w:r>
      <w:r w:rsidR="00DB0F46">
        <w:rPr>
          <w:rFonts w:eastAsia="Arial"/>
        </w:rPr>
        <w:t xml:space="preserve">    </w:t>
      </w:r>
    </w:p>
    <w:p w14:paraId="4521E365" w14:textId="666A961C" w:rsidR="00DB0F46" w:rsidRDefault="00DB0F46" w:rsidP="0050726A">
      <w:pPr>
        <w:spacing w:after="7"/>
        <w:ind w:left="0" w:right="157" w:firstLine="0"/>
        <w:rPr>
          <w:rFonts w:eastAsia="Arial"/>
        </w:rPr>
      </w:pPr>
      <w:r>
        <w:rPr>
          <w:rFonts w:eastAsia="Arial"/>
        </w:rPr>
        <w:t xml:space="preserve">     </w:t>
      </w:r>
      <w:r w:rsidRPr="009E4EAA">
        <w:rPr>
          <w:rFonts w:eastAsia="Arial"/>
          <w:b/>
        </w:rPr>
        <w:t>ELSEIF</w:t>
      </w:r>
      <w:r>
        <w:rPr>
          <w:rFonts w:eastAsia="Arial"/>
        </w:rPr>
        <w:t xml:space="preserve"> </w:t>
      </w:r>
      <w:r w:rsidRPr="009E4EAA">
        <w:rPr>
          <w:rFonts w:eastAsia="Arial"/>
          <w:b/>
        </w:rPr>
        <w:t>IsPresent</w:t>
      </w:r>
      <w:r>
        <w:rPr>
          <w:rFonts w:eastAsia="Arial"/>
        </w:rPr>
        <w:t xml:space="preserve"> (MXStatus</w:t>
      </w:r>
      <w:r w:rsidRPr="004F3064">
        <w:rPr>
          <w:rFonts w:eastAsia="Arial"/>
        </w:rPr>
        <w:t>ReasonInformation</w:t>
      </w:r>
      <w:r>
        <w:rPr>
          <w:rFonts w:eastAsia="Arial"/>
        </w:rPr>
        <w:t xml:space="preserve">.Reason.Proprietary) </w:t>
      </w:r>
    </w:p>
    <w:p w14:paraId="5CE9464F" w14:textId="1E9EF8A3" w:rsidR="0050726A" w:rsidRDefault="00DB0F46" w:rsidP="00DB0F46">
      <w:pPr>
        <w:spacing w:after="7"/>
        <w:ind w:left="0" w:right="-1252" w:firstLine="0"/>
        <w:rPr>
          <w:rFonts w:eastAsia="Arial"/>
        </w:rPr>
      </w:pPr>
      <w:r>
        <w:rPr>
          <w:rFonts w:eastAsia="Arial"/>
        </w:rPr>
        <w:t xml:space="preserve"> </w:t>
      </w:r>
      <w:r w:rsidR="0050726A">
        <w:rPr>
          <w:rFonts w:eastAsia="Arial"/>
        </w:rPr>
        <w:t xml:space="preserve">   </w:t>
      </w:r>
      <w:r>
        <w:rPr>
          <w:rFonts w:eastAsia="Arial"/>
        </w:rPr>
        <w:t xml:space="preserve">   </w:t>
      </w:r>
      <w:r w:rsidR="0050726A">
        <w:rPr>
          <w:rFonts w:eastAsia="Arial"/>
        </w:rPr>
        <w:t xml:space="preserve">  </w:t>
      </w:r>
      <w:r>
        <w:rPr>
          <w:rFonts w:eastAsia="Arial"/>
        </w:rPr>
        <w:t>MXReasonProprietary = MXStatus</w:t>
      </w:r>
      <w:r w:rsidRPr="004F3064">
        <w:rPr>
          <w:rFonts w:eastAsia="Arial"/>
        </w:rPr>
        <w:t>ReasonInformation</w:t>
      </w:r>
      <w:r>
        <w:rPr>
          <w:rFonts w:eastAsia="Arial"/>
        </w:rPr>
        <w:t>.Reason.Proprietary</w:t>
      </w:r>
    </w:p>
    <w:p w14:paraId="53B54E92" w14:textId="120C51B0" w:rsidR="00DB0F46" w:rsidRPr="009E4EAA" w:rsidRDefault="00DB0F46" w:rsidP="00DB0F46">
      <w:pPr>
        <w:spacing w:after="7"/>
        <w:ind w:left="0" w:right="-1252" w:firstLine="0"/>
        <w:rPr>
          <w:rFonts w:eastAsia="Arial"/>
          <w:b/>
        </w:rPr>
      </w:pPr>
      <w:r>
        <w:rPr>
          <w:rFonts w:eastAsia="Arial"/>
        </w:rPr>
        <w:t xml:space="preserve">     </w:t>
      </w:r>
      <w:r w:rsidRPr="009E4EAA">
        <w:rPr>
          <w:rFonts w:eastAsia="Arial"/>
          <w:b/>
        </w:rPr>
        <w:t>ENDIF</w:t>
      </w:r>
    </w:p>
    <w:p w14:paraId="4D769CC1" w14:textId="77777777" w:rsidR="00DB0F46" w:rsidRDefault="00DB0F46" w:rsidP="0050726A">
      <w:pPr>
        <w:spacing w:after="7"/>
        <w:ind w:left="0" w:right="157" w:firstLine="0"/>
        <w:rPr>
          <w:rFonts w:eastAsia="Arial"/>
        </w:rPr>
      </w:pPr>
    </w:p>
    <w:p w14:paraId="7C3B2F05" w14:textId="1AC8A8C0" w:rsidR="0050726A" w:rsidRPr="00B74479" w:rsidRDefault="0050726A" w:rsidP="0050726A">
      <w:pPr>
        <w:tabs>
          <w:tab w:val="left" w:pos="90"/>
          <w:tab w:val="left" w:pos="180"/>
        </w:tabs>
        <w:ind w:left="0" w:right="-137" w:firstLine="0"/>
        <w:rPr>
          <w:rFonts w:eastAsia="Arial"/>
        </w:rPr>
      </w:pPr>
      <w:r w:rsidRPr="00B74479">
        <w:rPr>
          <w:b/>
        </w:rPr>
        <w:t>IF</w:t>
      </w:r>
      <w:r>
        <w:t xml:space="preserve"> </w:t>
      </w:r>
      <w:r w:rsidRPr="00DC4EDE">
        <w:rPr>
          <w:b/>
        </w:rPr>
        <w:t>Length</w:t>
      </w:r>
      <w:r w:rsidRPr="00B74479">
        <w:t>(</w:t>
      </w:r>
      <w:r w:rsidR="00E06C1F">
        <w:rPr>
          <w:rFonts w:eastAsia="Arial"/>
        </w:rPr>
        <w:t>MX</w:t>
      </w:r>
      <w:r w:rsidR="00825AC0">
        <w:rPr>
          <w:rFonts w:eastAsia="Arial"/>
        </w:rPr>
        <w:t>Status</w:t>
      </w:r>
      <w:r w:rsidRPr="00B74479">
        <w:rPr>
          <w:rFonts w:eastAsia="Arial"/>
        </w:rPr>
        <w:t>ReasonInformation.AdditionalInformation[1]</w:t>
      </w:r>
      <w:r>
        <w:rPr>
          <w:rFonts w:eastAsia="Arial"/>
        </w:rPr>
        <w:t>) &gt; 0 THEN</w:t>
      </w:r>
    </w:p>
    <w:p w14:paraId="0587C95B" w14:textId="77777777" w:rsidR="0050726A" w:rsidRPr="00B74479" w:rsidRDefault="0050726A" w:rsidP="0050726A">
      <w:pPr>
        <w:ind w:left="0" w:right="-137" w:firstLine="0"/>
        <w:rPr>
          <w:rFonts w:eastAsia="Arial"/>
        </w:rPr>
      </w:pPr>
    </w:p>
    <w:p w14:paraId="45446952" w14:textId="2A52F586" w:rsidR="0050726A" w:rsidRPr="00B74479" w:rsidRDefault="0050726A" w:rsidP="0050726A">
      <w:pPr>
        <w:ind w:left="0" w:right="-137" w:firstLine="0"/>
        <w:rPr>
          <w:rFonts w:eastAsia="Arial"/>
        </w:rPr>
      </w:pPr>
      <w:r w:rsidRPr="00B74479">
        <w:rPr>
          <w:rFonts w:eastAsia="Arial"/>
          <w:szCs w:val="20"/>
        </w:rPr>
        <w:t xml:space="preserve">MXAdditionalInformation = </w:t>
      </w:r>
      <w:r w:rsidR="00825AC0">
        <w:rPr>
          <w:rFonts w:eastAsia="Arial"/>
        </w:rPr>
        <w:t>MXStatus</w:t>
      </w:r>
      <w:r w:rsidRPr="00B74479">
        <w:rPr>
          <w:rFonts w:eastAsia="Arial"/>
        </w:rPr>
        <w:t>ReasonInformation.AdditionalInformation[1]</w:t>
      </w:r>
    </w:p>
    <w:p w14:paraId="6C8950A5" w14:textId="77777777" w:rsidR="0050726A" w:rsidRPr="00B74479" w:rsidRDefault="0050726A" w:rsidP="0050726A">
      <w:pPr>
        <w:ind w:left="0" w:right="-137" w:firstLine="0"/>
        <w:rPr>
          <w:rFonts w:eastAsia="Arial"/>
        </w:rPr>
      </w:pPr>
    </w:p>
    <w:p w14:paraId="6AE7AC52" w14:textId="3B763850" w:rsidR="0050726A" w:rsidRPr="00B74479" w:rsidRDefault="0050726A" w:rsidP="0050726A">
      <w:pPr>
        <w:tabs>
          <w:tab w:val="left" w:pos="270"/>
        </w:tabs>
        <w:ind w:left="0" w:right="-137" w:firstLine="0"/>
        <w:rPr>
          <w:rFonts w:eastAsia="Arial"/>
        </w:rPr>
      </w:pPr>
      <w:r w:rsidRPr="00B74479">
        <w:rPr>
          <w:rFonts w:eastAsia="Arial"/>
        </w:rPr>
        <w:t xml:space="preserve">  </w:t>
      </w:r>
      <w:r w:rsidRPr="00B74479">
        <w:rPr>
          <w:b/>
        </w:rPr>
        <w:t>IF</w:t>
      </w:r>
      <w:r>
        <w:t xml:space="preserve"> </w:t>
      </w:r>
      <w:r w:rsidRPr="00DC4EDE">
        <w:rPr>
          <w:b/>
        </w:rPr>
        <w:t>Length</w:t>
      </w:r>
      <w:r w:rsidRPr="00B74479">
        <w:t>(</w:t>
      </w:r>
      <w:r w:rsidR="00825AC0">
        <w:rPr>
          <w:rFonts w:eastAsia="Arial"/>
        </w:rPr>
        <w:t>MXStatus</w:t>
      </w:r>
      <w:r w:rsidRPr="00B74479">
        <w:rPr>
          <w:rFonts w:eastAsia="Arial"/>
        </w:rPr>
        <w:t>ReasonInformation.AdditionalInformation[2]) &gt; 0 THEN</w:t>
      </w:r>
    </w:p>
    <w:p w14:paraId="54CAB2A9" w14:textId="77777777" w:rsidR="0050726A" w:rsidRPr="00B74479" w:rsidRDefault="0050726A" w:rsidP="0050726A">
      <w:pPr>
        <w:ind w:left="0" w:right="-137" w:firstLine="0"/>
        <w:rPr>
          <w:rFonts w:eastAsia="Arial"/>
        </w:rPr>
      </w:pPr>
    </w:p>
    <w:p w14:paraId="7F34D462" w14:textId="75267D8C" w:rsidR="0050726A" w:rsidRPr="00B74479" w:rsidRDefault="0050726A" w:rsidP="0050726A">
      <w:pPr>
        <w:tabs>
          <w:tab w:val="left" w:pos="540"/>
        </w:tabs>
        <w:ind w:left="0" w:right="-137" w:firstLine="0"/>
        <w:rPr>
          <w:rFonts w:eastAsia="Arial"/>
        </w:rPr>
      </w:pPr>
      <w:r w:rsidRPr="00B74479">
        <w:rPr>
          <w:rFonts w:eastAsia="Arial"/>
        </w:rPr>
        <w:t xml:space="preserve">    </w:t>
      </w:r>
      <w:r w:rsidRPr="00B74479">
        <w:rPr>
          <w:rFonts w:eastAsia="Arial"/>
          <w:b/>
        </w:rPr>
        <w:t>IF</w:t>
      </w:r>
      <w:r w:rsidRPr="00B74479">
        <w:rPr>
          <w:rFonts w:eastAsia="Arial"/>
        </w:rPr>
        <w:t xml:space="preserve"> </w:t>
      </w:r>
      <w:r w:rsidRPr="00DC4EDE">
        <w:rPr>
          <w:b/>
        </w:rPr>
        <w:t>Length</w:t>
      </w:r>
      <w:r w:rsidRPr="00B74479">
        <w:t>(</w:t>
      </w:r>
      <w:r w:rsidR="00825AC0">
        <w:rPr>
          <w:rFonts w:eastAsia="Arial"/>
        </w:rPr>
        <w:t>MXStatus</w:t>
      </w:r>
      <w:r w:rsidRPr="00B74479">
        <w:rPr>
          <w:rFonts w:eastAsia="Arial"/>
        </w:rPr>
        <w:t>ReasonInformation.AdditionalInformation[1]) &gt; 104</w:t>
      </w:r>
    </w:p>
    <w:p w14:paraId="28C4AF63" w14:textId="77777777" w:rsidR="0050726A" w:rsidRPr="00B74479" w:rsidRDefault="0050726A" w:rsidP="0050726A">
      <w:pPr>
        <w:ind w:left="0" w:right="-137" w:firstLine="0"/>
        <w:rPr>
          <w:rFonts w:eastAsia="Arial"/>
        </w:rPr>
      </w:pPr>
      <w:r w:rsidRPr="00B74479">
        <w:rPr>
          <w:rFonts w:eastAsia="Arial"/>
        </w:rPr>
        <w:t xml:space="preserve">      /*</w:t>
      </w:r>
      <w:r>
        <w:rPr>
          <w:rFonts w:eastAsia="Arial"/>
        </w:rPr>
        <w:t xml:space="preserve"> A</w:t>
      </w:r>
      <w:r w:rsidRPr="00B74479">
        <w:rPr>
          <w:rFonts w:eastAsia="Arial"/>
        </w:rPr>
        <w:t>ssumption is that the next line is the continuation of the first one and therefore no space is added between the 2 occurrences</w:t>
      </w:r>
      <w:r>
        <w:rPr>
          <w:rFonts w:eastAsia="Arial"/>
        </w:rPr>
        <w:t xml:space="preserve"> </w:t>
      </w:r>
      <w:r w:rsidRPr="00B74479">
        <w:rPr>
          <w:rFonts w:eastAsia="Arial"/>
        </w:rPr>
        <w:t>*/</w:t>
      </w:r>
    </w:p>
    <w:p w14:paraId="1C891F24" w14:textId="77777777" w:rsidR="0050726A" w:rsidRPr="00B74479" w:rsidRDefault="0050726A" w:rsidP="0050726A">
      <w:pPr>
        <w:ind w:left="0" w:right="-137" w:firstLine="0"/>
        <w:rPr>
          <w:rFonts w:eastAsia="Arial"/>
        </w:rPr>
      </w:pPr>
      <w:r w:rsidRPr="00B74479">
        <w:rPr>
          <w:rFonts w:eastAsia="Arial"/>
        </w:rPr>
        <w:t xml:space="preserve">       THEN</w:t>
      </w:r>
    </w:p>
    <w:p w14:paraId="537C6811" w14:textId="24294F82" w:rsidR="0050726A" w:rsidRPr="00B74479" w:rsidRDefault="0050726A" w:rsidP="0050726A">
      <w:pPr>
        <w:ind w:left="0" w:right="-137" w:firstLine="0"/>
        <w:rPr>
          <w:rFonts w:eastAsia="Arial"/>
        </w:rPr>
      </w:pPr>
      <w:r w:rsidRPr="00B74479">
        <w:rPr>
          <w:rFonts w:eastAsia="Arial"/>
        </w:rPr>
        <w:t xml:space="preserve">        </w:t>
      </w:r>
      <w:r w:rsidRPr="00B74479">
        <w:rPr>
          <w:rFonts w:eastAsia="Arial"/>
          <w:szCs w:val="20"/>
        </w:rPr>
        <w:t xml:space="preserve">MXAdditionalInformation = </w:t>
      </w:r>
      <w:r w:rsidRPr="00DC4EDE">
        <w:rPr>
          <w:rFonts w:eastAsia="Arial"/>
          <w:b/>
          <w:szCs w:val="20"/>
        </w:rPr>
        <w:t>Concatenate</w:t>
      </w:r>
      <w:r w:rsidRPr="00B74479">
        <w:rPr>
          <w:rFonts w:eastAsia="Arial"/>
          <w:szCs w:val="20"/>
        </w:rPr>
        <w:t>(MXAdditionalInformation,</w:t>
      </w:r>
      <w:r w:rsidR="00825AC0">
        <w:rPr>
          <w:rFonts w:eastAsia="Arial"/>
        </w:rPr>
        <w:t xml:space="preserve"> MXStatus</w:t>
      </w:r>
      <w:r w:rsidRPr="00B74479">
        <w:rPr>
          <w:rFonts w:eastAsia="Arial"/>
        </w:rPr>
        <w:t>ReasonInformation.AdditionalInformation[2])</w:t>
      </w:r>
    </w:p>
    <w:p w14:paraId="66B132A9" w14:textId="77777777" w:rsidR="0050726A" w:rsidRPr="00B74479" w:rsidRDefault="0050726A" w:rsidP="0050726A">
      <w:pPr>
        <w:ind w:left="0" w:right="-137" w:firstLine="0"/>
        <w:rPr>
          <w:rFonts w:eastAsia="Arial"/>
        </w:rPr>
      </w:pPr>
    </w:p>
    <w:p w14:paraId="36F1591C" w14:textId="77777777" w:rsidR="0050726A" w:rsidRPr="00B74479" w:rsidRDefault="0050726A" w:rsidP="0050726A">
      <w:pPr>
        <w:tabs>
          <w:tab w:val="left" w:pos="540"/>
        </w:tabs>
        <w:ind w:left="0" w:right="-137" w:firstLine="0"/>
        <w:rPr>
          <w:rFonts w:eastAsia="Arial"/>
          <w:b/>
        </w:rPr>
      </w:pPr>
      <w:r w:rsidRPr="00B74479">
        <w:rPr>
          <w:rFonts w:eastAsia="Arial"/>
        </w:rPr>
        <w:t xml:space="preserve">    </w:t>
      </w:r>
      <w:r w:rsidRPr="00B74479">
        <w:rPr>
          <w:rFonts w:eastAsia="Arial"/>
          <w:b/>
        </w:rPr>
        <w:t>ELSE</w:t>
      </w:r>
    </w:p>
    <w:p w14:paraId="63F4473C" w14:textId="77777777" w:rsidR="0050726A" w:rsidRPr="00B74479" w:rsidRDefault="0050726A" w:rsidP="0050726A">
      <w:pPr>
        <w:ind w:left="0" w:right="-137" w:firstLine="0"/>
        <w:rPr>
          <w:rFonts w:eastAsia="Arial"/>
        </w:rPr>
      </w:pPr>
    </w:p>
    <w:p w14:paraId="2D5DAE40" w14:textId="01AEBE8B" w:rsidR="0050726A" w:rsidRPr="00B74479" w:rsidRDefault="0050726A" w:rsidP="0050726A">
      <w:pPr>
        <w:ind w:left="0" w:right="-137" w:firstLine="0"/>
        <w:rPr>
          <w:rFonts w:eastAsia="Arial"/>
        </w:rPr>
      </w:pPr>
      <w:r w:rsidRPr="00B74479">
        <w:rPr>
          <w:rFonts w:eastAsia="Arial"/>
        </w:rPr>
        <w:lastRenderedPageBreak/>
        <w:t xml:space="preserve">               </w:t>
      </w:r>
      <w:r w:rsidRPr="00B74479">
        <w:rPr>
          <w:rFonts w:eastAsia="Arial"/>
          <w:szCs w:val="20"/>
        </w:rPr>
        <w:t xml:space="preserve">MXAdditionalInformation = </w:t>
      </w:r>
      <w:r w:rsidRPr="00DC4EDE">
        <w:rPr>
          <w:rFonts w:eastAsia="Arial"/>
          <w:b/>
          <w:szCs w:val="20"/>
        </w:rPr>
        <w:t>Concatenate</w:t>
      </w:r>
      <w:r w:rsidRPr="00B74479">
        <w:rPr>
          <w:rFonts w:eastAsia="Arial"/>
          <w:szCs w:val="20"/>
        </w:rPr>
        <w:t>(MXAdditionalInformation,</w:t>
      </w:r>
      <w:r w:rsidR="00825AC0">
        <w:rPr>
          <w:rFonts w:eastAsia="Arial"/>
        </w:rPr>
        <w:t xml:space="preserve"> SPACE, MXStatus</w:t>
      </w:r>
      <w:r w:rsidRPr="00B74479">
        <w:rPr>
          <w:rFonts w:eastAsia="Arial"/>
        </w:rPr>
        <w:t>ReasonInformation.AdditionalInformation[2])</w:t>
      </w:r>
    </w:p>
    <w:p w14:paraId="7DF2A4D6" w14:textId="77777777" w:rsidR="0050726A" w:rsidRPr="00B74479" w:rsidRDefault="0050726A" w:rsidP="0050726A">
      <w:pPr>
        <w:ind w:left="0" w:right="-137" w:firstLine="0"/>
        <w:rPr>
          <w:rFonts w:eastAsia="Arial"/>
        </w:rPr>
      </w:pPr>
    </w:p>
    <w:p w14:paraId="60AAB2E8" w14:textId="77777777" w:rsidR="0050726A" w:rsidRPr="00B74479" w:rsidRDefault="0050726A" w:rsidP="0050726A">
      <w:pPr>
        <w:ind w:left="0" w:right="-137" w:firstLine="0"/>
        <w:rPr>
          <w:rFonts w:eastAsia="Arial"/>
          <w:b/>
        </w:rPr>
      </w:pPr>
      <w:r w:rsidRPr="00B74479">
        <w:rPr>
          <w:rFonts w:eastAsia="Arial"/>
        </w:rPr>
        <w:t xml:space="preserve">    </w:t>
      </w:r>
      <w:r w:rsidRPr="00B74479">
        <w:rPr>
          <w:rFonts w:eastAsia="Arial"/>
          <w:b/>
        </w:rPr>
        <w:t>ENDIF</w:t>
      </w:r>
    </w:p>
    <w:p w14:paraId="0F9E5037" w14:textId="77777777" w:rsidR="0050726A" w:rsidRPr="00B74479" w:rsidRDefault="0050726A" w:rsidP="0050726A">
      <w:pPr>
        <w:ind w:left="0" w:right="-137" w:firstLine="0"/>
        <w:rPr>
          <w:rFonts w:eastAsia="Arial"/>
        </w:rPr>
      </w:pPr>
    </w:p>
    <w:p w14:paraId="477810F7" w14:textId="77777777" w:rsidR="0050726A" w:rsidRPr="00B74479" w:rsidRDefault="0050726A" w:rsidP="0050726A">
      <w:pPr>
        <w:ind w:left="0" w:right="-137" w:firstLine="0"/>
        <w:rPr>
          <w:rFonts w:eastAsia="Arial"/>
          <w:b/>
        </w:rPr>
      </w:pPr>
      <w:r w:rsidRPr="00B74479">
        <w:rPr>
          <w:rFonts w:eastAsia="Arial"/>
          <w:b/>
        </w:rPr>
        <w:t xml:space="preserve">  ENDIF</w:t>
      </w:r>
    </w:p>
    <w:p w14:paraId="642FBC67" w14:textId="77777777" w:rsidR="0050726A" w:rsidRPr="00B74479" w:rsidRDefault="0050726A" w:rsidP="0050726A">
      <w:pPr>
        <w:ind w:left="0" w:right="-137" w:firstLine="0"/>
        <w:rPr>
          <w:rFonts w:eastAsia="Arial"/>
        </w:rPr>
      </w:pPr>
    </w:p>
    <w:p w14:paraId="165BB21B" w14:textId="77777777" w:rsidR="0050726A" w:rsidRPr="00B74479" w:rsidRDefault="0050726A" w:rsidP="0050726A">
      <w:pPr>
        <w:ind w:left="0" w:right="-137" w:firstLine="0"/>
        <w:rPr>
          <w:rFonts w:eastAsia="Arial"/>
          <w:b/>
        </w:rPr>
      </w:pPr>
      <w:r w:rsidRPr="00B74479">
        <w:rPr>
          <w:rFonts w:eastAsia="Arial"/>
          <w:b/>
        </w:rPr>
        <w:t>ENDIF</w:t>
      </w:r>
    </w:p>
    <w:p w14:paraId="56CC84DB" w14:textId="487CADC2" w:rsidR="0050726A" w:rsidRDefault="0050726A" w:rsidP="006515E9">
      <w:pPr>
        <w:ind w:left="0" w:firstLine="0"/>
        <w:rPr>
          <w:rFonts w:ascii="Arial" w:hAnsi="Arial" w:cs="Arial"/>
        </w:rPr>
      </w:pPr>
    </w:p>
    <w:p w14:paraId="7F11B799" w14:textId="77777777" w:rsidR="0050726A" w:rsidRDefault="0050726A" w:rsidP="0050726A">
      <w:pPr>
        <w:spacing w:after="7"/>
        <w:ind w:left="0" w:right="157" w:firstLine="0"/>
        <w:rPr>
          <w:rFonts w:eastAsia="Arial"/>
        </w:rPr>
      </w:pPr>
      <w:r>
        <w:rPr>
          <w:rFonts w:eastAsia="Arial"/>
        </w:rPr>
        <w:t xml:space="preserve">  </w:t>
      </w:r>
    </w:p>
    <w:p w14:paraId="65BD53F4" w14:textId="768A8409" w:rsidR="0050726A" w:rsidRPr="00EB10F1" w:rsidRDefault="0050726A" w:rsidP="0050726A">
      <w:pPr>
        <w:spacing w:after="7"/>
        <w:ind w:left="0" w:right="157" w:firstLine="0"/>
        <w:rPr>
          <w:rFonts w:eastAsia="Arial"/>
          <w:b/>
        </w:rPr>
      </w:pPr>
      <w:r>
        <w:rPr>
          <w:rFonts w:eastAsia="Arial"/>
        </w:rPr>
        <w:t xml:space="preserve">               </w:t>
      </w:r>
      <w:r w:rsidRPr="00EB10F1">
        <w:rPr>
          <w:rFonts w:eastAsia="Arial"/>
          <w:b/>
        </w:rPr>
        <w:t xml:space="preserve"> </w:t>
      </w:r>
      <w:r w:rsidR="00446A87">
        <w:rPr>
          <w:rFonts w:eastAsia="Arial"/>
          <w:b/>
        </w:rPr>
        <w:t>/* Build</w:t>
      </w:r>
      <w:r w:rsidRPr="00EB10F1">
        <w:rPr>
          <w:rFonts w:eastAsia="Arial"/>
          <w:b/>
        </w:rPr>
        <w:t xml:space="preserve"> MTLine 1 */</w:t>
      </w:r>
    </w:p>
    <w:p w14:paraId="2B4A9CB8" w14:textId="722B0BFA" w:rsidR="0050726A" w:rsidRDefault="0050726A" w:rsidP="0050726A">
      <w:pPr>
        <w:spacing w:after="7"/>
        <w:ind w:left="0" w:right="157" w:firstLine="0"/>
        <w:rPr>
          <w:rFonts w:eastAsia="Arial"/>
        </w:rPr>
      </w:pPr>
      <w:r>
        <w:rPr>
          <w:rFonts w:eastAsia="Arial"/>
        </w:rPr>
        <w:t xml:space="preserve">      MTLine[1] = </w:t>
      </w:r>
      <w:r w:rsidRPr="00E97D2A">
        <w:rPr>
          <w:rFonts w:eastAsia="Arial"/>
          <w:b/>
        </w:rPr>
        <w:t>Concatenate</w:t>
      </w:r>
      <w:r w:rsidR="006515E9">
        <w:rPr>
          <w:rFonts w:eastAsia="Arial"/>
        </w:rPr>
        <w:t>(“/REJT</w:t>
      </w:r>
      <w:r>
        <w:rPr>
          <w:rFonts w:eastAsia="Arial"/>
        </w:rPr>
        <w:t>/”, “99”)</w:t>
      </w:r>
    </w:p>
    <w:p w14:paraId="686B19F4" w14:textId="77777777" w:rsidR="0050726A" w:rsidRDefault="0050726A" w:rsidP="0050726A">
      <w:pPr>
        <w:spacing w:after="7"/>
        <w:ind w:left="0" w:right="157" w:firstLine="0"/>
        <w:rPr>
          <w:rFonts w:eastAsia="Arial"/>
        </w:rPr>
      </w:pPr>
      <w:r>
        <w:rPr>
          <w:rFonts w:eastAsia="Arial"/>
        </w:rPr>
        <w:t xml:space="preserve">             </w:t>
      </w:r>
    </w:p>
    <w:p w14:paraId="6FCFA10C" w14:textId="77777777" w:rsidR="0050726A" w:rsidRDefault="0050726A" w:rsidP="0050726A">
      <w:pPr>
        <w:spacing w:after="7"/>
        <w:ind w:left="0" w:right="-262" w:firstLine="720"/>
        <w:rPr>
          <w:rFonts w:eastAsia="Arial"/>
        </w:rPr>
      </w:pPr>
    </w:p>
    <w:p w14:paraId="0B62296C" w14:textId="77777777" w:rsidR="0050726A" w:rsidRPr="00EB10F1" w:rsidRDefault="0050726A" w:rsidP="0050726A">
      <w:pPr>
        <w:tabs>
          <w:tab w:val="left" w:pos="1800"/>
        </w:tabs>
        <w:spacing w:after="7"/>
        <w:ind w:left="0" w:right="-262" w:firstLine="720"/>
        <w:rPr>
          <w:rFonts w:eastAsia="Arial"/>
          <w:b/>
        </w:rPr>
      </w:pPr>
      <w:r w:rsidRPr="00EB10F1">
        <w:rPr>
          <w:rFonts w:eastAsia="Arial"/>
          <w:b/>
        </w:rPr>
        <w:t xml:space="preserve">        </w:t>
      </w:r>
      <w:r>
        <w:rPr>
          <w:rFonts w:eastAsia="Arial"/>
          <w:b/>
        </w:rPr>
        <w:t xml:space="preserve"> </w:t>
      </w:r>
      <w:r w:rsidRPr="00EB10F1">
        <w:rPr>
          <w:rFonts w:eastAsia="Arial"/>
          <w:b/>
        </w:rPr>
        <w:t>/* Build MTLine 3 */</w:t>
      </w:r>
    </w:p>
    <w:p w14:paraId="5B6C0536" w14:textId="77777777" w:rsidR="00974969" w:rsidRDefault="0050726A" w:rsidP="0050726A">
      <w:pPr>
        <w:spacing w:after="7"/>
        <w:ind w:left="0" w:right="-262" w:firstLine="720"/>
        <w:rPr>
          <w:rFonts w:eastAsia="Arial"/>
        </w:rPr>
      </w:pPr>
      <w:r>
        <w:rPr>
          <w:rFonts w:eastAsia="Arial"/>
        </w:rPr>
        <w:t xml:space="preserve"> </w:t>
      </w:r>
    </w:p>
    <w:p w14:paraId="4FDBC29D" w14:textId="65CBEDBB" w:rsidR="0050726A" w:rsidRDefault="0050726A" w:rsidP="0050726A">
      <w:pPr>
        <w:spacing w:after="7"/>
        <w:ind w:left="0" w:right="-262" w:firstLine="720"/>
        <w:rPr>
          <w:rFonts w:eastAsia="Arial"/>
        </w:rPr>
      </w:pPr>
      <w:r>
        <w:rPr>
          <w:rFonts w:eastAsia="Arial"/>
        </w:rPr>
        <w:t>IsInstructionID = “true”</w:t>
      </w:r>
    </w:p>
    <w:p w14:paraId="221E64CF" w14:textId="21C5075A" w:rsidR="00974969" w:rsidRDefault="00974969" w:rsidP="0050726A">
      <w:pPr>
        <w:spacing w:after="7"/>
        <w:ind w:left="0" w:right="-262" w:firstLine="720"/>
        <w:rPr>
          <w:rFonts w:eastAsia="Arial"/>
        </w:rPr>
      </w:pPr>
    </w:p>
    <w:p w14:paraId="1EB7BA33" w14:textId="5EF5D5FC" w:rsidR="00974969" w:rsidRDefault="00974969" w:rsidP="0050726A">
      <w:pPr>
        <w:spacing w:after="7"/>
        <w:ind w:left="0" w:right="-262" w:firstLine="720"/>
        <w:rPr>
          <w:rFonts w:eastAsia="Arial"/>
        </w:rPr>
      </w:pPr>
      <w:r w:rsidRPr="00974969">
        <w:rPr>
          <w:rFonts w:eastAsia="Arial"/>
          <w:b/>
        </w:rPr>
        <w:t>IF</w:t>
      </w:r>
      <w:r>
        <w:rPr>
          <w:rFonts w:eastAsia="Arial"/>
        </w:rPr>
        <w:t xml:space="preserve"> FieldType = 72 THEN </w:t>
      </w:r>
    </w:p>
    <w:p w14:paraId="181F0DF9" w14:textId="2CA726D0" w:rsidR="00974969" w:rsidRDefault="00974969" w:rsidP="00974969">
      <w:pPr>
        <w:spacing w:after="7"/>
        <w:ind w:left="0" w:right="-892" w:firstLine="720"/>
        <w:rPr>
          <w:rFonts w:eastAsia="Arial"/>
        </w:rPr>
      </w:pPr>
      <w:r>
        <w:rPr>
          <w:rFonts w:eastAsia="Arial"/>
        </w:rPr>
        <w:t xml:space="preserve">   MREF_ID  = MXTransactionInformationAndStatus.OriginalInstructionID</w:t>
      </w:r>
    </w:p>
    <w:p w14:paraId="2388B309" w14:textId="2A6E04C9" w:rsidR="00974969" w:rsidRPr="00974969" w:rsidRDefault="00974969" w:rsidP="00974969">
      <w:pPr>
        <w:spacing w:after="7"/>
        <w:ind w:left="0" w:right="-892" w:firstLine="720"/>
        <w:rPr>
          <w:rFonts w:eastAsia="Arial"/>
          <w:b/>
        </w:rPr>
      </w:pPr>
      <w:r w:rsidRPr="00974969">
        <w:rPr>
          <w:rFonts w:eastAsia="Arial"/>
          <w:b/>
        </w:rPr>
        <w:t xml:space="preserve">ELSE </w:t>
      </w:r>
    </w:p>
    <w:p w14:paraId="59BA56E7" w14:textId="5997F190" w:rsidR="00974969" w:rsidRDefault="00974969" w:rsidP="00974969">
      <w:pPr>
        <w:spacing w:after="7"/>
        <w:ind w:left="0" w:right="-892" w:firstLine="720"/>
        <w:rPr>
          <w:rFonts w:eastAsia="Arial"/>
        </w:rPr>
      </w:pPr>
      <w:r>
        <w:rPr>
          <w:rFonts w:eastAsia="Arial"/>
        </w:rPr>
        <w:t xml:space="preserve">   MREF_ID = MXTransactionInformationAndStatus.OriginalGroupInformation/OriginalMessageIdentification)</w:t>
      </w:r>
    </w:p>
    <w:p w14:paraId="351AF8E8" w14:textId="40575B22" w:rsidR="00761EAF" w:rsidRDefault="00761EAF" w:rsidP="00974969">
      <w:pPr>
        <w:spacing w:after="7"/>
        <w:ind w:left="0" w:right="-892" w:firstLine="720"/>
        <w:rPr>
          <w:rFonts w:eastAsia="Arial"/>
        </w:rPr>
      </w:pPr>
      <w:r>
        <w:rPr>
          <w:rFonts w:eastAsia="Arial"/>
        </w:rPr>
        <w:t>/* I</w:t>
      </w:r>
      <w:r w:rsidR="001F764B">
        <w:rPr>
          <w:rFonts w:eastAsia="Arial"/>
        </w:rPr>
        <w:t>n MT199/299, OriginalInstr</w:t>
      </w:r>
      <w:r>
        <w:rPr>
          <w:rFonts w:eastAsia="Arial"/>
        </w:rPr>
        <w:t>uctionId is copied to Field 21 optional */</w:t>
      </w:r>
    </w:p>
    <w:p w14:paraId="62C10E80" w14:textId="45F6AEF3" w:rsidR="00D02DBB" w:rsidRPr="00D02DBB" w:rsidRDefault="00D02DBB" w:rsidP="00974969">
      <w:pPr>
        <w:spacing w:after="7"/>
        <w:ind w:left="0" w:right="-892" w:firstLine="720"/>
        <w:rPr>
          <w:rFonts w:eastAsia="Arial"/>
          <w:b/>
        </w:rPr>
      </w:pPr>
      <w:r w:rsidRPr="00D02DBB">
        <w:rPr>
          <w:rFonts w:eastAsia="Arial"/>
          <w:b/>
        </w:rPr>
        <w:t>ENDIF</w:t>
      </w:r>
    </w:p>
    <w:p w14:paraId="400639EC" w14:textId="34DEA7AE" w:rsidR="00974969" w:rsidRPr="00974969" w:rsidRDefault="00974969" w:rsidP="00D02DBB">
      <w:pPr>
        <w:spacing w:after="7"/>
        <w:ind w:left="0" w:right="-892" w:firstLine="720"/>
        <w:rPr>
          <w:rFonts w:eastAsia="Arial"/>
          <w:b/>
        </w:rPr>
      </w:pPr>
      <w:r w:rsidRPr="00974969">
        <w:rPr>
          <w:rFonts w:eastAsia="Arial"/>
          <w:b/>
        </w:rPr>
        <w:t xml:space="preserve">   </w:t>
      </w:r>
    </w:p>
    <w:p w14:paraId="3CC5EB95" w14:textId="77777777" w:rsidR="0050726A" w:rsidRDefault="0050726A" w:rsidP="0050726A">
      <w:pPr>
        <w:spacing w:after="7"/>
        <w:ind w:left="0" w:right="-262" w:firstLine="720"/>
        <w:rPr>
          <w:rFonts w:eastAsia="Arial"/>
        </w:rPr>
      </w:pPr>
    </w:p>
    <w:p w14:paraId="0FEB9836" w14:textId="14F94074" w:rsidR="0050726A" w:rsidRDefault="0050726A" w:rsidP="0050726A">
      <w:pPr>
        <w:spacing w:after="7"/>
        <w:ind w:left="0" w:right="157" w:firstLine="0"/>
        <w:rPr>
          <w:rFonts w:eastAsia="Arial"/>
        </w:rPr>
      </w:pPr>
      <w:r>
        <w:rPr>
          <w:rFonts w:eastAsia="Arial"/>
          <w:b/>
        </w:rPr>
        <w:t xml:space="preserve">       Call </w:t>
      </w:r>
      <w:r w:rsidRPr="00CB3A02">
        <w:rPr>
          <w:rFonts w:eastAsia="Arial"/>
          <w:b/>
        </w:rPr>
        <w:t>SubfunctionIDTruncation</w:t>
      </w:r>
      <w:r w:rsidR="008923D7">
        <w:rPr>
          <w:rFonts w:eastAsia="Arial"/>
        </w:rPr>
        <w:t>(MREF_ID</w:t>
      </w:r>
      <w:r>
        <w:rPr>
          <w:rFonts w:eastAsia="Arial"/>
        </w:rPr>
        <w:t>, IsInstructionID; MTID)</w:t>
      </w:r>
    </w:p>
    <w:p w14:paraId="5C3B045E" w14:textId="77777777" w:rsidR="0050726A" w:rsidRDefault="0050726A" w:rsidP="0050726A">
      <w:pPr>
        <w:spacing w:after="7"/>
        <w:ind w:left="0" w:right="157" w:firstLine="0"/>
        <w:rPr>
          <w:rFonts w:eastAsia="Arial"/>
        </w:rPr>
      </w:pPr>
    </w:p>
    <w:p w14:paraId="5F235F31" w14:textId="77777777" w:rsidR="0050726A" w:rsidRDefault="0050726A" w:rsidP="0050726A">
      <w:pPr>
        <w:spacing w:after="7"/>
        <w:ind w:left="0" w:right="157" w:firstLine="0"/>
        <w:rPr>
          <w:rFonts w:eastAsia="Arial"/>
        </w:rPr>
      </w:pPr>
      <w:r>
        <w:rPr>
          <w:rFonts w:eastAsia="Arial"/>
        </w:rPr>
        <w:t xml:space="preserve">      MTLine[3] = </w:t>
      </w:r>
      <w:r w:rsidRPr="00BF6977">
        <w:rPr>
          <w:rFonts w:eastAsia="Arial"/>
          <w:b/>
        </w:rPr>
        <w:t>Concatenate</w:t>
      </w:r>
      <w:r>
        <w:rPr>
          <w:rFonts w:eastAsia="Arial"/>
        </w:rPr>
        <w:t>(“/MREF/”, MTID)</w:t>
      </w:r>
    </w:p>
    <w:p w14:paraId="6B07BADB" w14:textId="77777777" w:rsidR="0050726A" w:rsidRDefault="0050726A" w:rsidP="0050726A">
      <w:pPr>
        <w:spacing w:after="7"/>
        <w:ind w:left="0" w:right="-262" w:firstLine="720"/>
        <w:rPr>
          <w:rFonts w:eastAsia="Arial"/>
        </w:rPr>
      </w:pPr>
      <w:r>
        <w:rPr>
          <w:rFonts w:eastAsia="Arial"/>
        </w:rPr>
        <w:t xml:space="preserve">                   </w:t>
      </w:r>
    </w:p>
    <w:p w14:paraId="22985E85" w14:textId="77777777" w:rsidR="0050726A" w:rsidRDefault="0050726A" w:rsidP="0050726A">
      <w:pPr>
        <w:tabs>
          <w:tab w:val="left" w:pos="1800"/>
        </w:tabs>
        <w:spacing w:after="7"/>
        <w:ind w:left="0" w:right="-262" w:firstLine="720"/>
        <w:rPr>
          <w:rFonts w:eastAsia="Arial"/>
          <w:b/>
        </w:rPr>
      </w:pPr>
      <w:r w:rsidRPr="00EB10F1">
        <w:rPr>
          <w:rFonts w:eastAsia="Arial"/>
          <w:b/>
        </w:rPr>
        <w:t xml:space="preserve">        </w:t>
      </w:r>
      <w:r>
        <w:rPr>
          <w:rFonts w:eastAsia="Arial"/>
          <w:b/>
        </w:rPr>
        <w:t xml:space="preserve"> /* Build MTLine 4 - optional</w:t>
      </w:r>
      <w:r w:rsidRPr="00EB10F1">
        <w:rPr>
          <w:rFonts w:eastAsia="Arial"/>
          <w:b/>
        </w:rPr>
        <w:t xml:space="preserve"> */</w:t>
      </w:r>
    </w:p>
    <w:p w14:paraId="4A6ECAA4" w14:textId="77777777" w:rsidR="0050726A" w:rsidRDefault="0050726A" w:rsidP="0050726A">
      <w:pPr>
        <w:tabs>
          <w:tab w:val="left" w:pos="1800"/>
        </w:tabs>
        <w:spacing w:after="7"/>
        <w:ind w:left="0" w:right="-262" w:firstLine="720"/>
        <w:rPr>
          <w:rFonts w:eastAsia="Arial"/>
          <w:b/>
        </w:rPr>
      </w:pPr>
    </w:p>
    <w:p w14:paraId="7639021A" w14:textId="4D765A3D" w:rsidR="0050726A" w:rsidRDefault="0050726A" w:rsidP="00EC77F4">
      <w:pPr>
        <w:tabs>
          <w:tab w:val="left" w:pos="720"/>
        </w:tabs>
        <w:spacing w:after="7"/>
        <w:ind w:left="720" w:right="-262" w:firstLine="0"/>
        <w:rPr>
          <w:rFonts w:eastAsia="Arial"/>
        </w:rPr>
      </w:pPr>
      <w:r w:rsidRPr="00F409C4">
        <w:rPr>
          <w:rFonts w:eastAsia="Arial"/>
          <w:b/>
        </w:rPr>
        <w:t>IF Length</w:t>
      </w:r>
      <w:r>
        <w:rPr>
          <w:rFonts w:eastAsia="Arial"/>
        </w:rPr>
        <w:t>(MX</w:t>
      </w:r>
      <w:r w:rsidR="006515E9">
        <w:rPr>
          <w:rFonts w:eastAsia="Arial"/>
        </w:rPr>
        <w:t>T</w:t>
      </w:r>
      <w:r>
        <w:rPr>
          <w:rFonts w:eastAsia="Arial"/>
        </w:rPr>
        <w:t>ransactionInformation</w:t>
      </w:r>
      <w:r w:rsidR="006515E9">
        <w:rPr>
          <w:rFonts w:eastAsia="Arial"/>
        </w:rPr>
        <w:t>AndStatus</w:t>
      </w:r>
      <w:r w:rsidR="004458A2">
        <w:rPr>
          <w:rFonts w:eastAsia="Arial"/>
        </w:rPr>
        <w:t>.OriginalEndToEndID)&gt; 0 AND</w:t>
      </w:r>
    </w:p>
    <w:p w14:paraId="0412A246" w14:textId="479468C9" w:rsidR="0050726A" w:rsidRDefault="006515E9" w:rsidP="0050726A">
      <w:pPr>
        <w:spacing w:after="7"/>
        <w:ind w:left="720" w:right="-262" w:firstLine="0"/>
        <w:rPr>
          <w:rFonts w:eastAsia="Arial"/>
        </w:rPr>
      </w:pPr>
      <w:r>
        <w:rPr>
          <w:rFonts w:eastAsia="Arial"/>
        </w:rPr>
        <w:t>MXT</w:t>
      </w:r>
      <w:r w:rsidR="0050726A">
        <w:rPr>
          <w:rFonts w:eastAsia="Arial"/>
        </w:rPr>
        <w:t>ransactionInformation</w:t>
      </w:r>
      <w:r>
        <w:rPr>
          <w:rFonts w:eastAsia="Arial"/>
        </w:rPr>
        <w:t>AndStatus</w:t>
      </w:r>
      <w:r w:rsidR="0050726A">
        <w:rPr>
          <w:rFonts w:eastAsia="Arial"/>
        </w:rPr>
        <w:t xml:space="preserve">.OriginalEndToEndID </w:t>
      </w:r>
      <w:r w:rsidR="0050726A" w:rsidRPr="002E6E07">
        <w:rPr>
          <w:rFonts w:eastAsia="Arial"/>
          <w:b/>
        </w:rPr>
        <w:t>NOT Equal</w:t>
      </w:r>
      <w:r w:rsidR="0050726A">
        <w:rPr>
          <w:rFonts w:eastAsia="Arial"/>
        </w:rPr>
        <w:t xml:space="preserve"> to  “NOTPROVIDED” THEN  </w:t>
      </w:r>
    </w:p>
    <w:p w14:paraId="59E81099" w14:textId="77777777" w:rsidR="0050726A" w:rsidRDefault="0050726A" w:rsidP="0050726A">
      <w:pPr>
        <w:spacing w:after="7"/>
        <w:ind w:left="0" w:right="-262" w:firstLine="720"/>
        <w:rPr>
          <w:rFonts w:eastAsia="Arial"/>
        </w:rPr>
      </w:pPr>
      <w:r>
        <w:rPr>
          <w:rFonts w:eastAsia="Arial"/>
        </w:rPr>
        <w:t xml:space="preserve">   { IsInstructionID = “false”</w:t>
      </w:r>
    </w:p>
    <w:p w14:paraId="36D1AE20" w14:textId="77777777" w:rsidR="0050726A" w:rsidRDefault="0050726A" w:rsidP="0050726A">
      <w:pPr>
        <w:spacing w:after="7"/>
        <w:ind w:left="0" w:right="-262" w:firstLine="720"/>
        <w:rPr>
          <w:rFonts w:eastAsia="Arial"/>
        </w:rPr>
      </w:pPr>
    </w:p>
    <w:p w14:paraId="2511D4B9" w14:textId="4653A2D1" w:rsidR="0050726A" w:rsidRDefault="0050726A" w:rsidP="0050726A">
      <w:pPr>
        <w:spacing w:after="7"/>
        <w:ind w:left="0" w:right="157" w:firstLine="0"/>
        <w:rPr>
          <w:rFonts w:eastAsia="Arial"/>
        </w:rPr>
      </w:pPr>
      <w:r>
        <w:rPr>
          <w:rFonts w:eastAsia="Arial"/>
          <w:b/>
        </w:rPr>
        <w:t xml:space="preserve">          Call </w:t>
      </w:r>
      <w:r w:rsidRPr="00CB3A02">
        <w:rPr>
          <w:rFonts w:eastAsia="Arial"/>
          <w:b/>
        </w:rPr>
        <w:t>SubfunctionIDTruncation</w:t>
      </w:r>
      <w:r>
        <w:rPr>
          <w:rFonts w:eastAsia="Arial"/>
        </w:rPr>
        <w:t>(MXtransactionInformation</w:t>
      </w:r>
      <w:r w:rsidR="002F55C2">
        <w:rPr>
          <w:rFonts w:eastAsia="Arial"/>
        </w:rPr>
        <w:t>AndStatus</w:t>
      </w:r>
      <w:r>
        <w:rPr>
          <w:rFonts w:eastAsia="Arial"/>
        </w:rPr>
        <w:t>.OriginalEndToEndID, IsInstructionID; MTID)</w:t>
      </w:r>
    </w:p>
    <w:p w14:paraId="381A818B" w14:textId="77777777" w:rsidR="0050726A" w:rsidRDefault="0050726A" w:rsidP="0050726A">
      <w:pPr>
        <w:spacing w:after="7"/>
        <w:ind w:left="0" w:right="157" w:firstLine="0"/>
        <w:rPr>
          <w:rFonts w:eastAsia="Arial"/>
        </w:rPr>
      </w:pPr>
    </w:p>
    <w:p w14:paraId="6BE87E25" w14:textId="77777777" w:rsidR="0050726A" w:rsidRDefault="0050726A" w:rsidP="0050726A">
      <w:pPr>
        <w:spacing w:after="7"/>
        <w:ind w:left="0" w:right="157" w:firstLine="0"/>
        <w:rPr>
          <w:rFonts w:eastAsia="Arial"/>
        </w:rPr>
      </w:pPr>
      <w:r>
        <w:rPr>
          <w:rFonts w:eastAsia="Arial"/>
        </w:rPr>
        <w:t xml:space="preserve">           MTLine[4] = </w:t>
      </w:r>
      <w:r w:rsidRPr="00BF6977">
        <w:rPr>
          <w:rFonts w:eastAsia="Arial"/>
          <w:b/>
        </w:rPr>
        <w:t>Concatenate</w:t>
      </w:r>
      <w:r>
        <w:rPr>
          <w:rFonts w:eastAsia="Arial"/>
        </w:rPr>
        <w:t xml:space="preserve">(“/TREF/”, MTID)}     </w:t>
      </w:r>
    </w:p>
    <w:p w14:paraId="513C4AAD" w14:textId="77777777" w:rsidR="0050726A" w:rsidRDefault="0050726A" w:rsidP="0050726A">
      <w:pPr>
        <w:spacing w:after="7"/>
        <w:ind w:left="0" w:right="157" w:firstLine="0"/>
        <w:rPr>
          <w:rFonts w:eastAsia="Arial"/>
        </w:rPr>
      </w:pPr>
    </w:p>
    <w:p w14:paraId="1109A4CB" w14:textId="77777777" w:rsidR="0050726A" w:rsidRDefault="0050726A" w:rsidP="0050726A">
      <w:pPr>
        <w:spacing w:after="7"/>
        <w:ind w:left="0" w:right="157" w:firstLine="0"/>
        <w:rPr>
          <w:rFonts w:eastAsia="Arial"/>
        </w:rPr>
      </w:pPr>
      <w:r>
        <w:rPr>
          <w:rFonts w:eastAsia="Arial"/>
        </w:rPr>
        <w:t xml:space="preserve">      </w:t>
      </w:r>
      <w:r w:rsidRPr="00F409C4">
        <w:rPr>
          <w:rFonts w:eastAsia="Arial"/>
          <w:b/>
        </w:rPr>
        <w:t>ELSE</w:t>
      </w:r>
      <w:r>
        <w:rPr>
          <w:rFonts w:eastAsia="Arial"/>
        </w:rPr>
        <w:t xml:space="preserve"> MTLine[4] = “”</w:t>
      </w:r>
    </w:p>
    <w:p w14:paraId="3A03C056" w14:textId="77777777" w:rsidR="0050726A" w:rsidRDefault="0050726A" w:rsidP="0050726A">
      <w:pPr>
        <w:spacing w:after="7"/>
        <w:ind w:left="0" w:right="157" w:firstLine="0"/>
        <w:rPr>
          <w:rFonts w:eastAsia="Arial"/>
        </w:rPr>
      </w:pPr>
    </w:p>
    <w:p w14:paraId="3CF66CBF" w14:textId="77777777" w:rsidR="0050726A" w:rsidRDefault="0050726A" w:rsidP="0050726A">
      <w:pPr>
        <w:spacing w:after="7"/>
        <w:ind w:left="0" w:right="157" w:firstLine="0"/>
        <w:rPr>
          <w:rFonts w:eastAsia="Arial"/>
          <w:b/>
        </w:rPr>
      </w:pPr>
      <w:r>
        <w:rPr>
          <w:rFonts w:eastAsia="Arial"/>
        </w:rPr>
        <w:t xml:space="preserve">      </w:t>
      </w:r>
      <w:r w:rsidRPr="00F409C4">
        <w:rPr>
          <w:rFonts w:eastAsia="Arial"/>
          <w:b/>
        </w:rPr>
        <w:t>ENDIF</w:t>
      </w:r>
    </w:p>
    <w:p w14:paraId="54B6BC7E" w14:textId="77777777" w:rsidR="0050726A" w:rsidRPr="00F409C4" w:rsidRDefault="0050726A" w:rsidP="0050726A">
      <w:pPr>
        <w:spacing w:after="7"/>
        <w:ind w:left="0" w:right="157" w:firstLine="0"/>
        <w:rPr>
          <w:rFonts w:eastAsia="Arial"/>
          <w:b/>
        </w:rPr>
      </w:pPr>
    </w:p>
    <w:p w14:paraId="016A1734" w14:textId="1CCDFEE6" w:rsidR="0050726A" w:rsidRDefault="004C5577" w:rsidP="0050726A">
      <w:pPr>
        <w:tabs>
          <w:tab w:val="left" w:pos="1800"/>
        </w:tabs>
        <w:spacing w:after="7"/>
        <w:ind w:left="0" w:right="-262" w:firstLine="720"/>
        <w:rPr>
          <w:rFonts w:eastAsia="Arial"/>
          <w:b/>
        </w:rPr>
      </w:pPr>
      <w:r>
        <w:rPr>
          <w:rFonts w:eastAsia="Arial"/>
          <w:b/>
        </w:rPr>
        <w:lastRenderedPageBreak/>
        <w:t xml:space="preserve">   </w:t>
      </w:r>
    </w:p>
    <w:p w14:paraId="5E08C8CE" w14:textId="3231E678" w:rsidR="0050726A" w:rsidRDefault="0050726A" w:rsidP="0050726A">
      <w:pPr>
        <w:tabs>
          <w:tab w:val="left" w:pos="990"/>
        </w:tabs>
        <w:spacing w:after="7"/>
        <w:ind w:left="0" w:right="-262" w:hanging="360"/>
        <w:rPr>
          <w:rFonts w:eastAsia="Arial"/>
          <w:b/>
        </w:rPr>
      </w:pPr>
      <w:r>
        <w:rPr>
          <w:rFonts w:eastAsia="Arial"/>
          <w:b/>
        </w:rPr>
        <w:t xml:space="preserve">  </w:t>
      </w:r>
      <w:r w:rsidR="002F55C2">
        <w:rPr>
          <w:rFonts w:eastAsia="Arial"/>
          <w:b/>
        </w:rPr>
        <w:t xml:space="preserve">   </w:t>
      </w:r>
      <w:r w:rsidR="004C5577">
        <w:rPr>
          <w:rFonts w:eastAsia="Arial"/>
          <w:b/>
        </w:rPr>
        <w:t xml:space="preserve">        </w:t>
      </w:r>
      <w:r w:rsidR="002F55C2">
        <w:rPr>
          <w:rFonts w:eastAsia="Arial"/>
          <w:b/>
        </w:rPr>
        <w:t xml:space="preserve">     /* no MTLine 5 needed</w:t>
      </w:r>
      <w:r>
        <w:rPr>
          <w:rFonts w:eastAsia="Arial"/>
          <w:b/>
        </w:rPr>
        <w:t xml:space="preserve"> */</w:t>
      </w:r>
    </w:p>
    <w:p w14:paraId="120C7968" w14:textId="77777777" w:rsidR="0050726A" w:rsidRDefault="0050726A" w:rsidP="0050726A">
      <w:pPr>
        <w:tabs>
          <w:tab w:val="left" w:pos="1800"/>
        </w:tabs>
        <w:spacing w:after="7"/>
        <w:ind w:left="0" w:right="-262" w:firstLine="720"/>
        <w:rPr>
          <w:rFonts w:eastAsia="Arial"/>
          <w:b/>
        </w:rPr>
      </w:pPr>
    </w:p>
    <w:p w14:paraId="039A3F4F" w14:textId="77777777" w:rsidR="0050726A" w:rsidRDefault="0050726A" w:rsidP="0050726A">
      <w:pPr>
        <w:tabs>
          <w:tab w:val="left" w:pos="1800"/>
        </w:tabs>
        <w:spacing w:after="7"/>
        <w:ind w:left="0" w:right="-262" w:firstLine="720"/>
        <w:rPr>
          <w:rFonts w:eastAsia="Arial"/>
          <w:b/>
        </w:rPr>
      </w:pPr>
      <w:r w:rsidRPr="004F7BE8">
        <w:rPr>
          <w:rFonts w:eastAsia="Arial"/>
        </w:rPr>
        <w:t>MTLine[5]</w:t>
      </w:r>
      <w:r>
        <w:rPr>
          <w:rFonts w:eastAsia="Arial"/>
          <w:b/>
        </w:rPr>
        <w:t xml:space="preserve"> = “”</w:t>
      </w:r>
    </w:p>
    <w:p w14:paraId="4F7B79D6" w14:textId="77777777" w:rsidR="0050726A" w:rsidRDefault="0050726A" w:rsidP="0050726A">
      <w:pPr>
        <w:tabs>
          <w:tab w:val="left" w:pos="1800"/>
        </w:tabs>
        <w:spacing w:after="7"/>
        <w:ind w:left="0" w:right="-262" w:firstLine="720"/>
        <w:rPr>
          <w:rFonts w:eastAsia="Arial"/>
          <w:b/>
        </w:rPr>
      </w:pPr>
    </w:p>
    <w:p w14:paraId="141AFF1C" w14:textId="77777777" w:rsidR="0050726A" w:rsidRDefault="0050726A" w:rsidP="0050726A">
      <w:pPr>
        <w:spacing w:after="7"/>
        <w:ind w:left="0" w:right="157" w:firstLine="0"/>
        <w:rPr>
          <w:rFonts w:eastAsia="Arial"/>
        </w:rPr>
      </w:pPr>
    </w:p>
    <w:p w14:paraId="6AB99875" w14:textId="77777777" w:rsidR="0050726A" w:rsidRPr="00EB10F1" w:rsidRDefault="0050726A" w:rsidP="0050726A">
      <w:pPr>
        <w:spacing w:after="7"/>
        <w:ind w:left="0" w:right="157" w:firstLine="0"/>
        <w:rPr>
          <w:rFonts w:eastAsia="Arial"/>
          <w:b/>
        </w:rPr>
      </w:pPr>
      <w:r>
        <w:rPr>
          <w:rFonts w:eastAsia="Arial"/>
        </w:rPr>
        <w:t xml:space="preserve">            </w:t>
      </w:r>
      <w:r w:rsidRPr="00EB10F1">
        <w:rPr>
          <w:rFonts w:eastAsia="Arial"/>
          <w:b/>
        </w:rPr>
        <w:t xml:space="preserve">   </w:t>
      </w:r>
      <w:r>
        <w:rPr>
          <w:rFonts w:eastAsia="Arial"/>
          <w:b/>
        </w:rPr>
        <w:t>/* Build</w:t>
      </w:r>
      <w:r w:rsidRPr="00EB10F1">
        <w:rPr>
          <w:rFonts w:eastAsia="Arial"/>
          <w:b/>
        </w:rPr>
        <w:t xml:space="preserve"> MTLine 2</w:t>
      </w:r>
      <w:r>
        <w:rPr>
          <w:rFonts w:eastAsia="Arial"/>
          <w:b/>
        </w:rPr>
        <w:t xml:space="preserve"> and MTLine 6 </w:t>
      </w:r>
      <w:r w:rsidRPr="00EB10F1">
        <w:rPr>
          <w:rFonts w:eastAsia="Arial"/>
          <w:b/>
        </w:rPr>
        <w:t>*/</w:t>
      </w:r>
    </w:p>
    <w:p w14:paraId="6D1A9EB0" w14:textId="05FEBBD7" w:rsidR="0050726A" w:rsidRDefault="0050726A" w:rsidP="0050726A">
      <w:pPr>
        <w:spacing w:after="7"/>
        <w:ind w:left="0" w:right="157"/>
        <w:rPr>
          <w:rFonts w:eastAsia="Arial"/>
        </w:rPr>
      </w:pPr>
    </w:p>
    <w:p w14:paraId="1C6F8E7E" w14:textId="77777777" w:rsidR="006112DB" w:rsidRDefault="006112DB" w:rsidP="006112DB">
      <w:pPr>
        <w:spacing w:after="7"/>
        <w:ind w:left="0" w:right="157"/>
        <w:rPr>
          <w:rFonts w:eastAsia="Arial"/>
        </w:rPr>
      </w:pPr>
      <w:r w:rsidRPr="009E4EAA">
        <w:rPr>
          <w:rFonts w:eastAsia="Arial"/>
          <w:b/>
        </w:rPr>
        <w:t>IF IsPresent</w:t>
      </w:r>
      <w:r>
        <w:rPr>
          <w:rFonts w:eastAsia="Arial"/>
        </w:rPr>
        <w:t>(MXStatus</w:t>
      </w:r>
      <w:r w:rsidRPr="004F3064">
        <w:rPr>
          <w:rFonts w:eastAsia="Arial"/>
        </w:rPr>
        <w:t>ReasonInformation</w:t>
      </w:r>
      <w:r>
        <w:rPr>
          <w:rFonts w:eastAsia="Arial"/>
        </w:rPr>
        <w:t>.Reason.Code)THEN</w:t>
      </w:r>
    </w:p>
    <w:p w14:paraId="15CE67EF" w14:textId="77777777" w:rsidR="006112DB" w:rsidRDefault="006112DB" w:rsidP="0050726A">
      <w:pPr>
        <w:spacing w:after="7"/>
        <w:ind w:left="0" w:right="157"/>
        <w:rPr>
          <w:rFonts w:eastAsia="Arial"/>
        </w:rPr>
      </w:pPr>
    </w:p>
    <w:p w14:paraId="3146AC24" w14:textId="388B96AD" w:rsidR="0050726A" w:rsidRDefault="0050726A" w:rsidP="0050726A">
      <w:pPr>
        <w:spacing w:after="7"/>
        <w:ind w:left="0" w:right="157" w:firstLine="720"/>
        <w:rPr>
          <w:rFonts w:eastAsia="Arial"/>
        </w:rPr>
      </w:pPr>
      <w:r w:rsidRPr="0047793E">
        <w:rPr>
          <w:rFonts w:eastAsia="Arial"/>
          <w:b/>
        </w:rPr>
        <w:t>Call SubfunbctionReasonCodeTranslation</w:t>
      </w:r>
      <w:r>
        <w:rPr>
          <w:rFonts w:eastAsia="Arial"/>
        </w:rPr>
        <w:t xml:space="preserve"> (MXReasonCode; MTLine[2])</w:t>
      </w:r>
    </w:p>
    <w:p w14:paraId="5E20425D" w14:textId="4D9B6736" w:rsidR="007F49D1" w:rsidRDefault="007F49D1" w:rsidP="0050726A">
      <w:pPr>
        <w:spacing w:after="7"/>
        <w:ind w:left="0" w:right="157" w:firstLine="720"/>
        <w:rPr>
          <w:rFonts w:eastAsia="Arial"/>
        </w:rPr>
      </w:pPr>
      <w:r>
        <w:rPr>
          <w:rFonts w:eastAsia="Arial"/>
        </w:rPr>
        <w:t>/* as output of the function MTLine[2] must be “/MTReasonCode/” or “/XT99/MXReasonCode/”</w:t>
      </w:r>
    </w:p>
    <w:p w14:paraId="5DD36EF6" w14:textId="3E9277C0" w:rsidR="006B4AFF" w:rsidRDefault="006B4AFF" w:rsidP="0050726A">
      <w:pPr>
        <w:spacing w:after="7"/>
        <w:ind w:left="0" w:right="157" w:firstLine="720"/>
        <w:rPr>
          <w:rFonts w:eastAsia="Arial"/>
        </w:rPr>
      </w:pPr>
    </w:p>
    <w:p w14:paraId="0954E548" w14:textId="70FEE791" w:rsidR="006112DB" w:rsidRDefault="006112DB" w:rsidP="0050726A">
      <w:pPr>
        <w:spacing w:after="7"/>
        <w:ind w:left="0" w:right="157" w:firstLine="720"/>
        <w:rPr>
          <w:rFonts w:eastAsia="Arial"/>
        </w:rPr>
      </w:pPr>
    </w:p>
    <w:p w14:paraId="37B08CC6" w14:textId="77777777" w:rsidR="006112DB" w:rsidRPr="00557948" w:rsidRDefault="006112DB" w:rsidP="006112DB">
      <w:pPr>
        <w:spacing w:after="7"/>
        <w:ind w:left="0" w:right="157" w:firstLine="0"/>
        <w:rPr>
          <w:rFonts w:eastAsia="Arial"/>
          <w:b/>
        </w:rPr>
      </w:pPr>
      <w:r w:rsidRPr="00557948">
        <w:rPr>
          <w:rFonts w:eastAsia="Arial"/>
          <w:b/>
        </w:rPr>
        <w:t>ELSE</w:t>
      </w:r>
    </w:p>
    <w:p w14:paraId="0B155064" w14:textId="77777777" w:rsidR="006112DB" w:rsidRDefault="006112DB" w:rsidP="006112DB">
      <w:pPr>
        <w:spacing w:after="7"/>
        <w:ind w:left="0" w:right="157" w:firstLine="0"/>
        <w:rPr>
          <w:rFonts w:eastAsia="Arial"/>
        </w:rPr>
      </w:pPr>
      <w:r>
        <w:rPr>
          <w:rFonts w:eastAsia="Arial"/>
        </w:rPr>
        <w:t xml:space="preserve">    /* Reason Proprietary must be present */</w:t>
      </w:r>
    </w:p>
    <w:p w14:paraId="4BB9B23E" w14:textId="77777777" w:rsidR="006112DB" w:rsidRDefault="006112DB" w:rsidP="006112DB">
      <w:pPr>
        <w:spacing w:after="7"/>
        <w:ind w:left="0" w:right="157" w:firstLine="0"/>
        <w:rPr>
          <w:rFonts w:eastAsia="Arial"/>
        </w:rPr>
      </w:pPr>
    </w:p>
    <w:p w14:paraId="35B778EF" w14:textId="3B4A3EEE" w:rsidR="006112DB" w:rsidRDefault="006112DB" w:rsidP="006112DB">
      <w:pPr>
        <w:spacing w:after="7"/>
        <w:ind w:left="0" w:right="157" w:firstLine="0"/>
        <w:rPr>
          <w:rFonts w:eastAsia="Arial"/>
        </w:rPr>
      </w:pPr>
      <w:r>
        <w:rPr>
          <w:rFonts w:eastAsia="Arial"/>
        </w:rPr>
        <w:t xml:space="preserve">  MTLine[2] = </w:t>
      </w:r>
      <w:r w:rsidR="000D2289" w:rsidRPr="000D2289">
        <w:rPr>
          <w:rFonts w:eastAsia="Arial"/>
          <w:b/>
        </w:rPr>
        <w:t>Concatenate</w:t>
      </w:r>
      <w:r w:rsidR="000D2289">
        <w:rPr>
          <w:rFonts w:eastAsia="Arial"/>
        </w:rPr>
        <w:t>(</w:t>
      </w:r>
      <w:r w:rsidR="00557948">
        <w:rPr>
          <w:rFonts w:eastAsia="Arial"/>
        </w:rPr>
        <w:t>MTFixedCode</w:t>
      </w:r>
      <w:r w:rsidR="000D2289">
        <w:rPr>
          <w:rFonts w:eastAsia="Arial"/>
        </w:rPr>
        <w:t>,MXReasonProprietary</w:t>
      </w:r>
      <w:r w:rsidR="00581EE1">
        <w:rPr>
          <w:rFonts w:eastAsia="Arial"/>
        </w:rPr>
        <w:t>,”/”</w:t>
      </w:r>
      <w:r w:rsidR="000D2289">
        <w:rPr>
          <w:rFonts w:eastAsia="Arial"/>
        </w:rPr>
        <w:t>)</w:t>
      </w:r>
    </w:p>
    <w:p w14:paraId="54C889D7" w14:textId="738930EA" w:rsidR="00557948" w:rsidRDefault="00557948" w:rsidP="006112DB">
      <w:pPr>
        <w:spacing w:after="7"/>
        <w:ind w:left="0" w:right="157" w:firstLine="0"/>
        <w:rPr>
          <w:rFonts w:eastAsia="Arial"/>
        </w:rPr>
      </w:pPr>
      <w:r>
        <w:rPr>
          <w:rFonts w:eastAsia="Arial"/>
        </w:rPr>
        <w:t xml:space="preserve">  </w:t>
      </w:r>
    </w:p>
    <w:p w14:paraId="5792D069" w14:textId="79822E4C" w:rsidR="00557948" w:rsidRDefault="00557948" w:rsidP="006112DB">
      <w:pPr>
        <w:spacing w:after="7"/>
        <w:ind w:left="0" w:right="157" w:firstLine="0"/>
        <w:rPr>
          <w:rFonts w:eastAsia="Arial"/>
        </w:rPr>
      </w:pPr>
    </w:p>
    <w:p w14:paraId="72B35506" w14:textId="0AA435DD" w:rsidR="00557948" w:rsidRPr="00557948" w:rsidRDefault="00557948" w:rsidP="006112DB">
      <w:pPr>
        <w:spacing w:after="7"/>
        <w:ind w:left="0" w:right="157" w:firstLine="0"/>
        <w:rPr>
          <w:rFonts w:eastAsia="Arial"/>
          <w:b/>
        </w:rPr>
      </w:pPr>
      <w:r w:rsidRPr="00557948">
        <w:rPr>
          <w:rFonts w:eastAsia="Arial"/>
          <w:b/>
        </w:rPr>
        <w:t>ENDIF</w:t>
      </w:r>
    </w:p>
    <w:p w14:paraId="2DF7CAEB" w14:textId="12F358E6" w:rsidR="006112DB" w:rsidRDefault="006112DB" w:rsidP="006112DB">
      <w:pPr>
        <w:spacing w:after="7"/>
        <w:ind w:left="0" w:right="157" w:firstLine="0"/>
        <w:rPr>
          <w:rFonts w:eastAsia="Arial"/>
        </w:rPr>
      </w:pPr>
    </w:p>
    <w:p w14:paraId="535D33FF" w14:textId="34247A05" w:rsidR="006112DB" w:rsidRDefault="007F49D1" w:rsidP="0050726A">
      <w:pPr>
        <w:spacing w:after="7"/>
        <w:ind w:left="0" w:right="157" w:firstLine="720"/>
        <w:rPr>
          <w:rFonts w:eastAsia="Arial"/>
        </w:rPr>
      </w:pPr>
      <w:r>
        <w:rPr>
          <w:rFonts w:eastAsia="Arial"/>
        </w:rPr>
        <w:t>/* Start to copy MXAdditionalInformation t</w:t>
      </w:r>
      <w:r w:rsidR="00997196">
        <w:rPr>
          <w:rFonts w:eastAsia="Arial"/>
        </w:rPr>
        <w:t>o Line 2 and continue to Line 6. LineLength is an input parameter as described above</w:t>
      </w:r>
      <w:r>
        <w:rPr>
          <w:rFonts w:eastAsia="Arial"/>
        </w:rPr>
        <w:t>*/</w:t>
      </w:r>
    </w:p>
    <w:p w14:paraId="56192B14" w14:textId="77777777" w:rsidR="0050726A" w:rsidRDefault="0050726A" w:rsidP="0050726A">
      <w:pPr>
        <w:spacing w:after="7"/>
        <w:ind w:left="0" w:right="157" w:firstLine="0"/>
        <w:rPr>
          <w:rFonts w:eastAsia="Arial"/>
        </w:rPr>
      </w:pPr>
    </w:p>
    <w:p w14:paraId="1E968418" w14:textId="3C30F531" w:rsidR="0050726A" w:rsidRDefault="0050726A" w:rsidP="0050726A">
      <w:pPr>
        <w:spacing w:after="7"/>
        <w:ind w:left="0" w:right="-1072" w:firstLine="0"/>
        <w:rPr>
          <w:rFonts w:eastAsia="Arial"/>
        </w:rPr>
      </w:pPr>
      <w:r>
        <w:rPr>
          <w:rFonts w:eastAsia="Arial"/>
        </w:rPr>
        <w:t xml:space="preserve">     </w:t>
      </w:r>
      <w:r w:rsidRPr="00BA0F01">
        <w:rPr>
          <w:rFonts w:eastAsia="Arial"/>
          <w:b/>
        </w:rPr>
        <w:t>IF Length</w:t>
      </w:r>
      <w:r>
        <w:rPr>
          <w:rFonts w:eastAsia="Arial"/>
        </w:rPr>
        <w:t>(MXAdditionalInforma</w:t>
      </w:r>
      <w:r w:rsidR="00997196">
        <w:rPr>
          <w:rFonts w:eastAsia="Arial"/>
        </w:rPr>
        <w:t>tion) &gt; LineLength</w:t>
      </w:r>
      <w:r>
        <w:rPr>
          <w:rFonts w:eastAsia="Arial"/>
        </w:rPr>
        <w:t xml:space="preserve"> – </w:t>
      </w:r>
      <w:r w:rsidRPr="00BA0F01">
        <w:rPr>
          <w:rFonts w:eastAsia="Arial"/>
          <w:b/>
        </w:rPr>
        <w:t>Length</w:t>
      </w:r>
      <w:r>
        <w:rPr>
          <w:rFonts w:eastAsia="Arial"/>
        </w:rPr>
        <w:t>(MTLine[2] THEN</w:t>
      </w:r>
    </w:p>
    <w:p w14:paraId="0F5660CB" w14:textId="6A29C546" w:rsidR="0050726A" w:rsidRDefault="0050726A" w:rsidP="00997196">
      <w:pPr>
        <w:spacing w:after="7"/>
        <w:ind w:left="0" w:right="-1162" w:firstLine="0"/>
        <w:rPr>
          <w:rFonts w:eastAsia="Arial"/>
        </w:rPr>
      </w:pPr>
      <w:r>
        <w:rPr>
          <w:rFonts w:eastAsia="Arial"/>
        </w:rPr>
        <w:t xml:space="preserve">        MTLine[2] =  </w:t>
      </w:r>
      <w:r w:rsidRPr="00933753">
        <w:rPr>
          <w:rFonts w:eastAsia="Arial"/>
          <w:b/>
        </w:rPr>
        <w:t>Concatenate</w:t>
      </w:r>
      <w:r>
        <w:rPr>
          <w:rFonts w:eastAsia="Arial"/>
        </w:rPr>
        <w:t>(MTLine[2],</w:t>
      </w:r>
      <w:r w:rsidRPr="00036E9D">
        <w:rPr>
          <w:rFonts w:eastAsia="Arial"/>
          <w:b/>
        </w:rPr>
        <w:t>Substring</w:t>
      </w:r>
      <w:r>
        <w:rPr>
          <w:rFonts w:eastAsia="Arial"/>
        </w:rPr>
        <w:t>(MXAdditionalInformation,1,</w:t>
      </w:r>
      <w:r w:rsidRPr="00BA0F01">
        <w:rPr>
          <w:rFonts w:eastAsia="Arial"/>
        </w:rPr>
        <w:t xml:space="preserve"> </w:t>
      </w:r>
      <w:r w:rsidR="00997196">
        <w:rPr>
          <w:rFonts w:eastAsia="Arial"/>
        </w:rPr>
        <w:t>LineLength</w:t>
      </w:r>
      <w:r>
        <w:rPr>
          <w:rFonts w:eastAsia="Arial"/>
        </w:rPr>
        <w:t xml:space="preserve"> – </w:t>
      </w:r>
      <w:r w:rsidRPr="00BA0F01">
        <w:rPr>
          <w:rFonts w:eastAsia="Arial"/>
          <w:b/>
        </w:rPr>
        <w:t>Length</w:t>
      </w:r>
      <w:r>
        <w:rPr>
          <w:rFonts w:eastAsia="Arial"/>
        </w:rPr>
        <w:t>(MTLine[2]))</w:t>
      </w:r>
    </w:p>
    <w:p w14:paraId="7FCBF793" w14:textId="19AFAC8F" w:rsidR="0050726A" w:rsidRDefault="0050726A" w:rsidP="0050726A">
      <w:pPr>
        <w:spacing w:after="7"/>
        <w:ind w:left="0" w:right="157" w:firstLine="0"/>
        <w:rPr>
          <w:rFonts w:eastAsia="Arial"/>
        </w:rPr>
      </w:pPr>
      <w:r>
        <w:rPr>
          <w:rFonts w:eastAsia="Arial"/>
        </w:rPr>
        <w:t xml:space="preserve">NarrativeLeft = </w:t>
      </w:r>
      <w:r w:rsidRPr="00036E9D">
        <w:rPr>
          <w:rFonts w:eastAsia="Arial"/>
          <w:b/>
        </w:rPr>
        <w:t>Substring</w:t>
      </w:r>
      <w:r>
        <w:rPr>
          <w:rFonts w:eastAsia="Arial"/>
        </w:rPr>
        <w:t>(MXAdditioanlInformation,</w:t>
      </w:r>
      <w:r w:rsidRPr="00F57FF3">
        <w:rPr>
          <w:rFonts w:eastAsia="Arial"/>
        </w:rPr>
        <w:t xml:space="preserve"> </w:t>
      </w:r>
      <w:r w:rsidR="00997196">
        <w:rPr>
          <w:rFonts w:eastAsia="Arial"/>
        </w:rPr>
        <w:t>LineLength</w:t>
      </w:r>
      <w:r>
        <w:rPr>
          <w:rFonts w:eastAsia="Arial"/>
        </w:rPr>
        <w:t xml:space="preserve"> – </w:t>
      </w:r>
      <w:r w:rsidRPr="00BA0F01">
        <w:rPr>
          <w:rFonts w:eastAsia="Arial"/>
          <w:b/>
        </w:rPr>
        <w:t>Length</w:t>
      </w:r>
      <w:r>
        <w:rPr>
          <w:rFonts w:eastAsia="Arial"/>
        </w:rPr>
        <w:t>(MTLine[2])+1)</w:t>
      </w:r>
    </w:p>
    <w:p w14:paraId="4EE5CC92" w14:textId="77777777" w:rsidR="0050726A" w:rsidRDefault="0050726A" w:rsidP="0050726A">
      <w:pPr>
        <w:spacing w:after="7"/>
        <w:ind w:left="0" w:right="157" w:firstLine="0"/>
        <w:rPr>
          <w:rFonts w:eastAsia="Arial"/>
        </w:rPr>
      </w:pPr>
    </w:p>
    <w:p w14:paraId="60E5D4C7" w14:textId="77777777" w:rsidR="0050726A" w:rsidRPr="00933753" w:rsidRDefault="0050726A" w:rsidP="0050726A">
      <w:pPr>
        <w:spacing w:after="7"/>
        <w:ind w:left="0" w:right="157" w:firstLine="0"/>
        <w:rPr>
          <w:rFonts w:eastAsia="Arial"/>
          <w:b/>
        </w:rPr>
      </w:pPr>
      <w:r>
        <w:rPr>
          <w:rFonts w:eastAsia="Arial"/>
        </w:rPr>
        <w:t xml:space="preserve">     </w:t>
      </w:r>
      <w:r w:rsidRPr="00933753">
        <w:rPr>
          <w:rFonts w:eastAsia="Arial"/>
          <w:b/>
        </w:rPr>
        <w:t>ELSE</w:t>
      </w:r>
    </w:p>
    <w:p w14:paraId="6C20CB07" w14:textId="77777777" w:rsidR="0050726A" w:rsidRDefault="0050726A" w:rsidP="0050726A">
      <w:pPr>
        <w:spacing w:after="7"/>
        <w:ind w:left="0" w:right="157" w:firstLine="0"/>
        <w:rPr>
          <w:rFonts w:eastAsia="Arial"/>
        </w:rPr>
      </w:pPr>
      <w:r>
        <w:rPr>
          <w:rFonts w:eastAsia="Arial"/>
        </w:rPr>
        <w:t xml:space="preserve">       MTLine[2] = </w:t>
      </w:r>
      <w:r w:rsidRPr="00036E9D">
        <w:rPr>
          <w:rFonts w:eastAsia="Arial"/>
          <w:b/>
        </w:rPr>
        <w:t>Concatenate</w:t>
      </w:r>
      <w:r>
        <w:rPr>
          <w:rFonts w:eastAsia="Arial"/>
        </w:rPr>
        <w:t>(MTLine[2],MXAdditionalInformation)</w:t>
      </w:r>
    </w:p>
    <w:p w14:paraId="4119CB98" w14:textId="77777777" w:rsidR="0050726A" w:rsidRDefault="0050726A" w:rsidP="0050726A">
      <w:pPr>
        <w:spacing w:after="7"/>
        <w:ind w:left="0" w:right="157" w:firstLine="0"/>
        <w:rPr>
          <w:rFonts w:eastAsia="Arial"/>
        </w:rPr>
      </w:pPr>
      <w:r>
        <w:rPr>
          <w:rFonts w:eastAsia="Arial"/>
        </w:rPr>
        <w:t xml:space="preserve">       NarrativeLeft = “”</w:t>
      </w:r>
    </w:p>
    <w:p w14:paraId="15A47065" w14:textId="77777777" w:rsidR="0050726A" w:rsidRDefault="0050726A" w:rsidP="0050726A">
      <w:pPr>
        <w:spacing w:after="7"/>
        <w:ind w:left="0" w:right="157" w:firstLine="0"/>
        <w:rPr>
          <w:rFonts w:eastAsia="Arial"/>
          <w:b/>
        </w:rPr>
      </w:pPr>
      <w:r>
        <w:rPr>
          <w:rFonts w:eastAsia="Arial"/>
        </w:rPr>
        <w:t xml:space="preserve">     </w:t>
      </w:r>
      <w:r w:rsidRPr="00933753">
        <w:rPr>
          <w:rFonts w:eastAsia="Arial"/>
          <w:b/>
        </w:rPr>
        <w:t>ENDIF</w:t>
      </w:r>
    </w:p>
    <w:p w14:paraId="607894ED" w14:textId="77777777" w:rsidR="0050726A" w:rsidRDefault="0050726A" w:rsidP="0050726A">
      <w:pPr>
        <w:spacing w:after="7"/>
        <w:ind w:left="0" w:right="157" w:firstLine="0"/>
        <w:rPr>
          <w:rFonts w:eastAsia="Arial"/>
          <w:b/>
        </w:rPr>
      </w:pPr>
      <w:r>
        <w:rPr>
          <w:rFonts w:eastAsia="Arial"/>
          <w:b/>
        </w:rPr>
        <w:t xml:space="preserve">     </w:t>
      </w:r>
    </w:p>
    <w:p w14:paraId="0CF637D2" w14:textId="77777777" w:rsidR="0050726A" w:rsidRDefault="0050726A" w:rsidP="0050726A">
      <w:pPr>
        <w:spacing w:after="7"/>
        <w:ind w:left="0" w:right="157" w:firstLine="0"/>
        <w:rPr>
          <w:rFonts w:eastAsia="Arial"/>
        </w:rPr>
      </w:pPr>
      <w:r>
        <w:rPr>
          <w:rFonts w:eastAsia="Arial"/>
          <w:b/>
        </w:rPr>
        <w:t xml:space="preserve">   </w:t>
      </w:r>
      <w:r w:rsidRPr="00933753">
        <w:rPr>
          <w:rFonts w:eastAsia="Arial"/>
        </w:rPr>
        <w:t xml:space="preserve"> /* If</w:t>
      </w:r>
      <w:r>
        <w:rPr>
          <w:rFonts w:eastAsia="Arial"/>
        </w:rPr>
        <w:t xml:space="preserve"> Narrative left is not empty, copy it to MTLine[</w:t>
      </w:r>
      <w:r w:rsidRPr="00933753">
        <w:rPr>
          <w:rFonts w:eastAsia="Arial"/>
        </w:rPr>
        <w:t>6</w:t>
      </w:r>
      <w:r>
        <w:rPr>
          <w:rFonts w:eastAsia="Arial"/>
        </w:rPr>
        <w:t>]</w:t>
      </w:r>
      <w:r w:rsidRPr="00933753">
        <w:rPr>
          <w:rFonts w:eastAsia="Arial"/>
        </w:rPr>
        <w:t xml:space="preserve"> */</w:t>
      </w:r>
    </w:p>
    <w:p w14:paraId="5CC82018" w14:textId="77777777" w:rsidR="0050726A" w:rsidRDefault="0050726A" w:rsidP="0050726A">
      <w:pPr>
        <w:spacing w:after="7"/>
        <w:ind w:left="0" w:right="157" w:firstLine="0"/>
        <w:rPr>
          <w:rFonts w:eastAsia="Arial"/>
        </w:rPr>
      </w:pPr>
    </w:p>
    <w:p w14:paraId="04842A64" w14:textId="77777777" w:rsidR="0050726A" w:rsidRDefault="0050726A" w:rsidP="0050726A">
      <w:pPr>
        <w:spacing w:after="7"/>
        <w:ind w:left="0" w:right="157" w:firstLine="0"/>
        <w:rPr>
          <w:rFonts w:eastAsia="Arial"/>
        </w:rPr>
      </w:pPr>
    </w:p>
    <w:p w14:paraId="5D5AE07E" w14:textId="77777777" w:rsidR="0050726A" w:rsidRDefault="0050726A" w:rsidP="0050726A">
      <w:pPr>
        <w:spacing w:after="7"/>
        <w:ind w:left="0" w:right="157" w:firstLine="0"/>
        <w:rPr>
          <w:rFonts w:eastAsia="Arial"/>
        </w:rPr>
      </w:pPr>
      <w:r>
        <w:rPr>
          <w:rFonts w:eastAsia="Arial"/>
        </w:rPr>
        <w:t xml:space="preserve">    </w:t>
      </w:r>
      <w:r w:rsidRPr="00933753">
        <w:rPr>
          <w:rFonts w:eastAsia="Arial"/>
          <w:b/>
        </w:rPr>
        <w:t>IF Length</w:t>
      </w:r>
      <w:r>
        <w:rPr>
          <w:rFonts w:eastAsia="Arial"/>
        </w:rPr>
        <w:t>(NarrativeLeft) &gt; 0 THEN</w:t>
      </w:r>
    </w:p>
    <w:p w14:paraId="02633B63" w14:textId="77777777" w:rsidR="0050726A" w:rsidRDefault="0050726A" w:rsidP="0050726A">
      <w:pPr>
        <w:spacing w:after="7"/>
        <w:ind w:left="0" w:right="157" w:firstLine="0"/>
        <w:rPr>
          <w:rFonts w:eastAsia="Arial"/>
        </w:rPr>
      </w:pPr>
      <w:r>
        <w:rPr>
          <w:rFonts w:eastAsia="Arial"/>
        </w:rPr>
        <w:t xml:space="preserve">        /* Build MTLine[6] */</w:t>
      </w:r>
    </w:p>
    <w:p w14:paraId="33E9F0E0" w14:textId="5AE22A6A" w:rsidR="0050726A" w:rsidRDefault="0050726A" w:rsidP="0050726A">
      <w:pPr>
        <w:spacing w:after="7"/>
        <w:ind w:left="720" w:right="-712" w:firstLine="0"/>
        <w:rPr>
          <w:rFonts w:eastAsia="Arial"/>
        </w:rPr>
      </w:pPr>
      <w:r>
        <w:rPr>
          <w:rFonts w:eastAsia="Arial"/>
        </w:rPr>
        <w:t>/* Na</w:t>
      </w:r>
      <w:r w:rsidR="007A76B4">
        <w:rPr>
          <w:rFonts w:eastAsia="Arial"/>
        </w:rPr>
        <w:t>rrativeLeft is translated to</w:t>
      </w:r>
      <w:r>
        <w:rPr>
          <w:rFonts w:eastAsia="Arial"/>
        </w:rPr>
        <w:t xml:space="preserve"> MTLin</w:t>
      </w:r>
      <w:r w:rsidR="00997196">
        <w:rPr>
          <w:rFonts w:eastAsia="Arial"/>
        </w:rPr>
        <w:t>e[6], even if total length &gt; LineLength</w:t>
      </w:r>
      <w:r>
        <w:rPr>
          <w:rFonts w:eastAsia="Arial"/>
        </w:rPr>
        <w:t xml:space="preserve"> */</w:t>
      </w:r>
    </w:p>
    <w:p w14:paraId="30CA85CA" w14:textId="77777777" w:rsidR="0050726A" w:rsidRDefault="0050726A" w:rsidP="0050726A">
      <w:pPr>
        <w:spacing w:after="7"/>
        <w:ind w:left="720" w:right="157" w:firstLine="0"/>
        <w:rPr>
          <w:rFonts w:eastAsia="Arial"/>
        </w:rPr>
      </w:pPr>
      <w:r>
        <w:rPr>
          <w:rFonts w:eastAsia="Arial"/>
        </w:rPr>
        <w:t xml:space="preserve">MTLine[6] = </w:t>
      </w:r>
      <w:r w:rsidRPr="006E5D40">
        <w:rPr>
          <w:rFonts w:eastAsia="Arial"/>
          <w:b/>
        </w:rPr>
        <w:t>Concatenate</w:t>
      </w:r>
      <w:r>
        <w:rPr>
          <w:rFonts w:eastAsia="Arial"/>
        </w:rPr>
        <w:t>(“/TEXT/”,NarrativeLeft)</w:t>
      </w:r>
    </w:p>
    <w:p w14:paraId="647B5AA4" w14:textId="77777777" w:rsidR="0050726A" w:rsidRDefault="0050726A" w:rsidP="0050726A">
      <w:pPr>
        <w:spacing w:after="7"/>
        <w:ind w:left="0" w:right="157" w:firstLine="0"/>
        <w:rPr>
          <w:rFonts w:eastAsia="Arial"/>
        </w:rPr>
      </w:pPr>
      <w:r>
        <w:rPr>
          <w:rFonts w:eastAsia="Arial"/>
        </w:rPr>
        <w:t xml:space="preserve">           </w:t>
      </w:r>
    </w:p>
    <w:p w14:paraId="6B51319F" w14:textId="4E6A5D26" w:rsidR="0050726A" w:rsidRDefault="0050726A" w:rsidP="0050726A">
      <w:pPr>
        <w:spacing w:after="7"/>
        <w:ind w:left="0" w:right="157" w:firstLine="0"/>
        <w:rPr>
          <w:rFonts w:eastAsia="Arial"/>
          <w:b/>
        </w:rPr>
      </w:pPr>
      <w:r w:rsidRPr="006E5D40">
        <w:rPr>
          <w:rFonts w:eastAsia="Arial"/>
          <w:b/>
        </w:rPr>
        <w:t xml:space="preserve">    </w:t>
      </w:r>
      <w:r w:rsidR="00016355">
        <w:rPr>
          <w:rFonts w:eastAsia="Arial"/>
          <w:b/>
        </w:rPr>
        <w:t xml:space="preserve"> </w:t>
      </w:r>
      <w:r w:rsidRPr="006E5D40">
        <w:rPr>
          <w:rFonts w:eastAsia="Arial"/>
          <w:b/>
        </w:rPr>
        <w:t>ENDIF</w:t>
      </w:r>
    </w:p>
    <w:p w14:paraId="24E99E1E" w14:textId="77777777" w:rsidR="0050726A" w:rsidRPr="006E5D40" w:rsidRDefault="0050726A" w:rsidP="0050726A">
      <w:pPr>
        <w:spacing w:after="7"/>
        <w:ind w:left="0" w:right="157" w:firstLine="0"/>
        <w:rPr>
          <w:rFonts w:eastAsia="Arial"/>
          <w:b/>
        </w:rPr>
      </w:pPr>
    </w:p>
    <w:p w14:paraId="3163BA65" w14:textId="77777777" w:rsidR="0050726A" w:rsidRDefault="0050726A" w:rsidP="0050726A">
      <w:pPr>
        <w:spacing w:after="7"/>
        <w:ind w:left="0" w:right="157" w:firstLine="0"/>
        <w:rPr>
          <w:rFonts w:eastAsia="Arial"/>
        </w:rPr>
      </w:pPr>
    </w:p>
    <w:p w14:paraId="59F271D5" w14:textId="42B0E484" w:rsidR="0050726A" w:rsidRDefault="0050726A" w:rsidP="0050726A">
      <w:pPr>
        <w:spacing w:after="7"/>
        <w:ind w:left="0" w:right="157" w:firstLine="0"/>
        <w:rPr>
          <w:rFonts w:eastAsia="Arial"/>
        </w:rPr>
      </w:pPr>
      <w:r>
        <w:rPr>
          <w:rFonts w:eastAsia="Arial"/>
        </w:rPr>
        <w:t xml:space="preserve">     /* fill in Field 72</w:t>
      </w:r>
      <w:r w:rsidR="00811718">
        <w:rPr>
          <w:rFonts w:eastAsia="Arial"/>
        </w:rPr>
        <w:t xml:space="preserve"> or 79</w:t>
      </w:r>
      <w:r>
        <w:rPr>
          <w:rFonts w:eastAsia="Arial"/>
        </w:rPr>
        <w:t xml:space="preserve"> */</w:t>
      </w:r>
    </w:p>
    <w:p w14:paraId="4505DA9C" w14:textId="77777777" w:rsidR="0050726A" w:rsidRDefault="0050726A" w:rsidP="0050726A">
      <w:pPr>
        <w:spacing w:after="7"/>
        <w:ind w:left="0" w:right="157" w:firstLine="0"/>
        <w:rPr>
          <w:rFonts w:eastAsia="Arial"/>
        </w:rPr>
      </w:pPr>
    </w:p>
    <w:p w14:paraId="0CA07189" w14:textId="77777777" w:rsidR="0050726A" w:rsidRPr="00933753" w:rsidRDefault="0050726A" w:rsidP="0050726A">
      <w:pPr>
        <w:spacing w:after="7"/>
        <w:ind w:left="0" w:right="157" w:firstLine="0"/>
        <w:rPr>
          <w:rFonts w:eastAsia="Arial"/>
        </w:rPr>
      </w:pPr>
      <w:r w:rsidRPr="007B7CDD">
        <w:rPr>
          <w:rFonts w:eastAsia="Arial"/>
          <w:b/>
        </w:rPr>
        <w:t>For i</w:t>
      </w:r>
      <w:r>
        <w:rPr>
          <w:rFonts w:eastAsia="Arial"/>
        </w:rPr>
        <w:t xml:space="preserve"> = 1 to 5</w:t>
      </w:r>
    </w:p>
    <w:p w14:paraId="0230469A" w14:textId="77777777" w:rsidR="0050726A" w:rsidRDefault="0050726A" w:rsidP="0050726A">
      <w:pPr>
        <w:spacing w:after="7"/>
        <w:ind w:left="0" w:right="157" w:firstLine="0"/>
        <w:rPr>
          <w:rFonts w:eastAsia="Arial"/>
        </w:rPr>
      </w:pPr>
      <w:r>
        <w:rPr>
          <w:rFonts w:eastAsia="Arial"/>
          <w:b/>
        </w:rPr>
        <w:t xml:space="preserve">   IF Lengh</w:t>
      </w:r>
      <w:r w:rsidRPr="007B7CDD">
        <w:rPr>
          <w:rFonts w:eastAsia="Arial"/>
        </w:rPr>
        <w:t>(</w:t>
      </w:r>
      <w:r>
        <w:rPr>
          <w:rFonts w:eastAsia="Arial"/>
        </w:rPr>
        <w:t>MTLine[i]) &gt; 0 THEN</w:t>
      </w:r>
    </w:p>
    <w:p w14:paraId="11112D68" w14:textId="49BDE0FE" w:rsidR="0050726A" w:rsidRDefault="0050726A" w:rsidP="0050726A">
      <w:pPr>
        <w:spacing w:after="7"/>
        <w:ind w:left="0" w:right="157" w:firstLine="0"/>
        <w:rPr>
          <w:rFonts w:eastAsia="Arial"/>
        </w:rPr>
      </w:pPr>
      <w:r>
        <w:rPr>
          <w:rFonts w:eastAsia="Arial"/>
        </w:rPr>
        <w:t xml:space="preserve">      </w:t>
      </w:r>
      <w:r w:rsidRPr="007B7CDD">
        <w:rPr>
          <w:rFonts w:eastAsia="Arial"/>
          <w:b/>
        </w:rPr>
        <w:t>AppendToNextLine</w:t>
      </w:r>
      <w:r>
        <w:rPr>
          <w:rFonts w:eastAsia="Arial"/>
        </w:rPr>
        <w:t>(MTLine[i], MT72</w:t>
      </w:r>
      <w:r w:rsidR="00811718">
        <w:rPr>
          <w:rFonts w:eastAsia="Arial"/>
        </w:rPr>
        <w:t>_79</w:t>
      </w:r>
      <w:r>
        <w:rPr>
          <w:rFonts w:eastAsia="Arial"/>
        </w:rPr>
        <w:t>)</w:t>
      </w:r>
    </w:p>
    <w:p w14:paraId="5B07AFBF" w14:textId="77777777" w:rsidR="0050726A" w:rsidRDefault="0050726A" w:rsidP="0050726A">
      <w:pPr>
        <w:spacing w:after="7"/>
        <w:ind w:left="0" w:right="157" w:firstLine="0"/>
        <w:rPr>
          <w:rFonts w:eastAsia="Arial"/>
          <w:b/>
        </w:rPr>
      </w:pPr>
      <w:r w:rsidRPr="007B7CDD">
        <w:rPr>
          <w:rFonts w:eastAsia="Arial"/>
          <w:b/>
        </w:rPr>
        <w:t xml:space="preserve">   ENDIF</w:t>
      </w:r>
    </w:p>
    <w:p w14:paraId="50EE0F5F" w14:textId="6DF1F14E" w:rsidR="0050726A" w:rsidRDefault="00641228" w:rsidP="0050726A">
      <w:pPr>
        <w:spacing w:after="7"/>
        <w:ind w:left="0" w:right="157" w:firstLine="0"/>
        <w:rPr>
          <w:rFonts w:eastAsia="Arial"/>
          <w:b/>
        </w:rPr>
      </w:pPr>
      <w:r>
        <w:rPr>
          <w:rFonts w:eastAsia="Arial"/>
          <w:b/>
        </w:rPr>
        <w:t>Next i</w:t>
      </w:r>
    </w:p>
    <w:p w14:paraId="57D0994F" w14:textId="77777777" w:rsidR="0050726A" w:rsidRDefault="0050726A" w:rsidP="0050726A">
      <w:pPr>
        <w:spacing w:after="7"/>
        <w:ind w:left="0" w:right="157" w:firstLine="0"/>
        <w:rPr>
          <w:rFonts w:eastAsia="Arial"/>
          <w:b/>
        </w:rPr>
      </w:pPr>
    </w:p>
    <w:p w14:paraId="789657D1" w14:textId="35F51E30" w:rsidR="0050726A" w:rsidRDefault="0050726A" w:rsidP="0050726A">
      <w:pPr>
        <w:spacing w:after="7"/>
        <w:ind w:left="0" w:right="157" w:firstLine="0"/>
        <w:rPr>
          <w:rFonts w:eastAsia="Arial"/>
        </w:rPr>
      </w:pPr>
      <w:r>
        <w:rPr>
          <w:rFonts w:eastAsia="Arial"/>
        </w:rPr>
        <w:t>/* IF Length(MTLine[6])&gt; 0, check if still space to copy in Field 72</w:t>
      </w:r>
      <w:r w:rsidR="00004A8E">
        <w:rPr>
          <w:rFonts w:eastAsia="Arial"/>
        </w:rPr>
        <w:t xml:space="preserve"> or 79</w:t>
      </w:r>
      <w:r>
        <w:rPr>
          <w:rFonts w:eastAsia="Arial"/>
        </w:rPr>
        <w:t>, possibly using continuation “//” if needed */</w:t>
      </w:r>
    </w:p>
    <w:p w14:paraId="3AB3F140" w14:textId="77777777" w:rsidR="0050726A" w:rsidRDefault="0050726A" w:rsidP="0050726A">
      <w:pPr>
        <w:spacing w:after="7"/>
        <w:ind w:left="0" w:right="157" w:firstLine="0"/>
        <w:rPr>
          <w:rFonts w:eastAsia="Arial"/>
        </w:rPr>
      </w:pPr>
    </w:p>
    <w:p w14:paraId="243AF5B3" w14:textId="77777777" w:rsidR="0050726A" w:rsidRPr="00B74479" w:rsidRDefault="0050726A" w:rsidP="0050726A">
      <w:pPr>
        <w:ind w:left="0" w:firstLine="0"/>
      </w:pPr>
      <w:r w:rsidRPr="00B74479">
        <w:rPr>
          <w:b/>
        </w:rPr>
        <w:t>IF</w:t>
      </w:r>
      <w:r>
        <w:t xml:space="preserve"> </w:t>
      </w:r>
      <w:r w:rsidRPr="007B7CDD">
        <w:rPr>
          <w:b/>
        </w:rPr>
        <w:t>Length</w:t>
      </w:r>
      <w:r w:rsidRPr="00B74479">
        <w:t>(</w:t>
      </w:r>
      <w:r>
        <w:rPr>
          <w:rFonts w:eastAsia="Arial"/>
          <w:szCs w:val="20"/>
        </w:rPr>
        <w:t>MTLine[6]</w:t>
      </w:r>
      <w:r>
        <w:t>) &gt; 0 THEN</w:t>
      </w:r>
    </w:p>
    <w:p w14:paraId="216C2856" w14:textId="77777777" w:rsidR="00B12729" w:rsidRDefault="00B12729" w:rsidP="0050726A">
      <w:pPr>
        <w:ind w:left="180"/>
      </w:pPr>
    </w:p>
    <w:p w14:paraId="603E2E2F" w14:textId="3BAE923A" w:rsidR="00B12729" w:rsidRDefault="00004A8E" w:rsidP="0050726A">
      <w:pPr>
        <w:ind w:left="180"/>
      </w:pPr>
      <w:r>
        <w:rPr>
          <w:b/>
        </w:rPr>
        <w:t xml:space="preserve">IF </w:t>
      </w:r>
      <w:r w:rsidRPr="003B32A0">
        <w:t>FieldType = “72”</w:t>
      </w:r>
      <w:r w:rsidR="00B12729">
        <w:t xml:space="preserve"> THEN</w:t>
      </w:r>
    </w:p>
    <w:p w14:paraId="04F09884" w14:textId="09D57275" w:rsidR="0050726A" w:rsidRDefault="00B12729" w:rsidP="0050726A">
      <w:pPr>
        <w:ind w:left="180"/>
      </w:pPr>
      <w:r>
        <w:t xml:space="preserve">    MaxNumberOfLines = 6</w:t>
      </w:r>
    </w:p>
    <w:p w14:paraId="5C94ABAC" w14:textId="4D6E682F" w:rsidR="00B12729" w:rsidRPr="00B12729" w:rsidRDefault="00B12729" w:rsidP="0050726A">
      <w:pPr>
        <w:ind w:left="180"/>
        <w:rPr>
          <w:b/>
        </w:rPr>
      </w:pPr>
      <w:r w:rsidRPr="00B12729">
        <w:rPr>
          <w:b/>
        </w:rPr>
        <w:t>ELSE</w:t>
      </w:r>
    </w:p>
    <w:p w14:paraId="1AD3A084" w14:textId="32ABC47E" w:rsidR="00B12729" w:rsidRDefault="00B12729" w:rsidP="00B12729">
      <w:pPr>
        <w:ind w:left="180"/>
      </w:pPr>
      <w:r>
        <w:t xml:space="preserve">    MaxNumberOfLines = 35</w:t>
      </w:r>
    </w:p>
    <w:p w14:paraId="029DD491" w14:textId="08DBAEA0" w:rsidR="00B12729" w:rsidRPr="00B12729" w:rsidRDefault="00B12729" w:rsidP="00B12729">
      <w:pPr>
        <w:ind w:left="180"/>
        <w:rPr>
          <w:b/>
        </w:rPr>
      </w:pPr>
      <w:r w:rsidRPr="00B12729">
        <w:rPr>
          <w:b/>
        </w:rPr>
        <w:t>ENDIF</w:t>
      </w:r>
    </w:p>
    <w:p w14:paraId="1F9FA220" w14:textId="6D50B012" w:rsidR="00B12729" w:rsidRDefault="00B12729" w:rsidP="0050726A">
      <w:pPr>
        <w:ind w:left="180"/>
      </w:pPr>
    </w:p>
    <w:p w14:paraId="7936D962" w14:textId="77777777" w:rsidR="00B12729" w:rsidRPr="00B74479" w:rsidRDefault="00B12729" w:rsidP="0050726A">
      <w:pPr>
        <w:ind w:left="180"/>
      </w:pPr>
    </w:p>
    <w:p w14:paraId="1D17B42E" w14:textId="77777777" w:rsidR="0050726A" w:rsidRPr="00B74479" w:rsidRDefault="0050726A" w:rsidP="0050726A">
      <w:pPr>
        <w:ind w:left="180"/>
      </w:pPr>
      <w:r>
        <w:t xml:space="preserve">    /* C</w:t>
      </w:r>
      <w:r w:rsidRPr="00B74479">
        <w:t>heck room left */</w:t>
      </w:r>
    </w:p>
    <w:p w14:paraId="31681357" w14:textId="1696B0E4" w:rsidR="0050726A" w:rsidRPr="00E11359" w:rsidRDefault="0050726A" w:rsidP="0050726A">
      <w:pPr>
        <w:spacing w:after="9"/>
        <w:ind w:right="157" w:hanging="716"/>
        <w:rPr>
          <w:rFonts w:eastAsia="Arial"/>
        </w:rPr>
      </w:pPr>
      <w:r>
        <w:t xml:space="preserve">  </w:t>
      </w:r>
      <w:r w:rsidRPr="00B74479">
        <w:t xml:space="preserve"> </w:t>
      </w:r>
      <w:r w:rsidRPr="00B74479">
        <w:rPr>
          <w:rFonts w:eastAsia="Arial"/>
          <w:b/>
        </w:rPr>
        <w:t>IF ReturnFirstLineEmpty</w:t>
      </w:r>
      <w:r w:rsidR="006663C6">
        <w:rPr>
          <w:rFonts w:eastAsia="Arial"/>
          <w:b/>
        </w:rPr>
        <w:t>Extended</w:t>
      </w:r>
      <w:r w:rsidRPr="00B74479">
        <w:rPr>
          <w:rFonts w:eastAsia="Arial"/>
          <w:b/>
        </w:rPr>
        <w:t xml:space="preserve"> </w:t>
      </w:r>
      <w:r w:rsidR="00B12729">
        <w:rPr>
          <w:rFonts w:eastAsia="Arial"/>
        </w:rPr>
        <w:t>(MT72</w:t>
      </w:r>
      <w:r w:rsidR="003B32A0">
        <w:rPr>
          <w:rFonts w:eastAsia="Arial"/>
        </w:rPr>
        <w:t>_79</w:t>
      </w:r>
      <w:r w:rsidR="00B12729">
        <w:rPr>
          <w:rFonts w:eastAsia="Arial"/>
        </w:rPr>
        <w:t xml:space="preserve">, </w:t>
      </w:r>
      <w:r w:rsidR="00B12729">
        <w:t>MaxNumberOfLines</w:t>
      </w:r>
      <w:r w:rsidR="006663C6">
        <w:t>, LineLength</w:t>
      </w:r>
      <w:r w:rsidRPr="00E11359">
        <w:rPr>
          <w:rFonts w:eastAsia="Arial"/>
        </w:rPr>
        <w:t>) = 0  THEN</w:t>
      </w:r>
    </w:p>
    <w:p w14:paraId="00BAC727" w14:textId="77777777" w:rsidR="0050726A" w:rsidRPr="00B74479" w:rsidRDefault="0050726A" w:rsidP="0050726A">
      <w:pPr>
        <w:spacing w:after="9"/>
        <w:ind w:left="0" w:right="157" w:firstLine="0"/>
        <w:rPr>
          <w:rFonts w:eastAsia="Arial"/>
        </w:rPr>
      </w:pPr>
      <w:r>
        <w:rPr>
          <w:rFonts w:eastAsia="Arial"/>
        </w:rPr>
        <w:t xml:space="preserve">                   </w:t>
      </w:r>
      <w:r w:rsidRPr="00B74479">
        <w:rPr>
          <w:rFonts w:eastAsia="Arial"/>
        </w:rPr>
        <w:t>Flag_MissingInformation = “True”</w:t>
      </w:r>
    </w:p>
    <w:p w14:paraId="1876CEC7" w14:textId="77777777" w:rsidR="0050726A" w:rsidRPr="007B7CDD" w:rsidRDefault="0050726A" w:rsidP="0050726A">
      <w:pPr>
        <w:pStyle w:val="Heading4"/>
        <w:tabs>
          <w:tab w:val="center" w:pos="2297"/>
        </w:tabs>
        <w:ind w:left="-14" w:firstLine="0"/>
        <w:rPr>
          <w:rFonts w:ascii="Courier New" w:hAnsi="Courier New" w:cs="Courier New"/>
          <w:b w:val="0"/>
          <w:sz w:val="20"/>
          <w:szCs w:val="20"/>
        </w:rPr>
      </w:pPr>
      <w:r w:rsidRPr="00B74479">
        <w:rPr>
          <w:rFonts w:ascii="Courier New" w:hAnsi="Courier New" w:cs="Courier New"/>
        </w:rPr>
        <w:t xml:space="preserve">              </w:t>
      </w:r>
    </w:p>
    <w:p w14:paraId="20E77732" w14:textId="77777777" w:rsidR="0050726A" w:rsidRPr="00B74479" w:rsidRDefault="0050726A" w:rsidP="0050726A">
      <w:pPr>
        <w:ind w:hanging="498"/>
      </w:pPr>
      <w:r>
        <w:rPr>
          <w:b/>
        </w:rPr>
        <w:t xml:space="preserve"> ELSE</w:t>
      </w:r>
    </w:p>
    <w:p w14:paraId="6AD48267" w14:textId="77777777" w:rsidR="0050726A" w:rsidRPr="00B74479" w:rsidRDefault="0050726A" w:rsidP="0050726A">
      <w:pPr>
        <w:ind w:left="180"/>
      </w:pPr>
      <w:r w:rsidRPr="00B74479">
        <w:t xml:space="preserve">                 </w:t>
      </w:r>
    </w:p>
    <w:p w14:paraId="759BABAE" w14:textId="169F57F1" w:rsidR="0050726A" w:rsidRPr="00E11359" w:rsidRDefault="00982D3D" w:rsidP="0050726A">
      <w:pPr>
        <w:ind w:left="0" w:firstLine="0"/>
      </w:pPr>
      <w:r>
        <w:t xml:space="preserve">      NumberOfEmptyLines = MaxNumberOfLines</w:t>
      </w:r>
      <w:r w:rsidR="0050726A" w:rsidRPr="00E11359">
        <w:t xml:space="preserve"> – </w:t>
      </w:r>
      <w:r w:rsidR="0050726A" w:rsidRPr="00E11359">
        <w:rPr>
          <w:b/>
        </w:rPr>
        <w:t>ReturnFirstLineEmpty</w:t>
      </w:r>
      <w:r>
        <w:t xml:space="preserve"> (MT72</w:t>
      </w:r>
      <w:r w:rsidR="003B32A0">
        <w:t>_79</w:t>
      </w:r>
      <w:r>
        <w:t>, MaxNumberOfLines</w:t>
      </w:r>
      <w:r w:rsidR="0050726A" w:rsidRPr="00E11359">
        <w:t>) + 1</w:t>
      </w:r>
    </w:p>
    <w:p w14:paraId="701616FD" w14:textId="6C6D93F2" w:rsidR="0050726A" w:rsidRDefault="0050726A" w:rsidP="0050726A">
      <w:pPr>
        <w:ind w:left="0" w:firstLine="0"/>
      </w:pPr>
      <w:r w:rsidRPr="00B74479">
        <w:t xml:space="preserve">                     /* Append info to Field 72</w:t>
      </w:r>
      <w:r w:rsidR="006663C6">
        <w:t xml:space="preserve"> or 79</w:t>
      </w:r>
      <w:r w:rsidRPr="00B74479">
        <w:t xml:space="preserve"> */</w:t>
      </w:r>
    </w:p>
    <w:p w14:paraId="42D1A187" w14:textId="1B5B4E49" w:rsidR="006663C6" w:rsidRDefault="006663C6" w:rsidP="0050726A">
      <w:pPr>
        <w:ind w:left="0" w:firstLine="0"/>
      </w:pPr>
    </w:p>
    <w:p w14:paraId="18D7162C" w14:textId="0AAC9B63" w:rsidR="006663C6" w:rsidRPr="00B74479" w:rsidRDefault="006663C6" w:rsidP="0050726A">
      <w:pPr>
        <w:ind w:left="0" w:firstLine="0"/>
      </w:pPr>
      <w:r>
        <w:t xml:space="preserve">       </w:t>
      </w:r>
      <w:r w:rsidRPr="006663C6">
        <w:rPr>
          <w:b/>
        </w:rPr>
        <w:t>IF</w:t>
      </w:r>
      <w:r w:rsidR="003B32A0">
        <w:t xml:space="preserve"> </w:t>
      </w:r>
      <w:r w:rsidR="003B32A0" w:rsidRPr="003B32A0">
        <w:t>FieldType = “72”</w:t>
      </w:r>
      <w:r w:rsidR="003B32A0">
        <w:t xml:space="preserve"> </w:t>
      </w:r>
      <w:r>
        <w:t xml:space="preserve"> THEN</w:t>
      </w:r>
    </w:p>
    <w:p w14:paraId="1A7CCD97" w14:textId="1921EA6B" w:rsidR="0050726A" w:rsidRPr="00B74479" w:rsidRDefault="0050726A" w:rsidP="0050726A">
      <w:pPr>
        <w:ind w:left="0" w:firstLine="0"/>
      </w:pPr>
      <w:r>
        <w:rPr>
          <w:b/>
        </w:rPr>
        <w:t xml:space="preserve">   </w:t>
      </w:r>
      <w:r w:rsidRPr="00E11359">
        <w:rPr>
          <w:b/>
        </w:rPr>
        <w:t xml:space="preserve">    </w:t>
      </w:r>
      <w:r w:rsidR="006663C6">
        <w:rPr>
          <w:b/>
        </w:rPr>
        <w:t xml:space="preserve">     </w:t>
      </w:r>
      <w:r w:rsidRPr="00E11359">
        <w:rPr>
          <w:b/>
        </w:rPr>
        <w:t>AppendComplexMT72</w:t>
      </w:r>
      <w:r w:rsidRPr="00B74479">
        <w:t>(Numbe</w:t>
      </w:r>
      <w:r>
        <w:t>rOfEmptyLines, MTLine[6]</w:t>
      </w:r>
      <w:r w:rsidRPr="00B74479">
        <w:t>, MT72</w:t>
      </w:r>
      <w:r w:rsidR="006663C6">
        <w:t>_79</w:t>
      </w:r>
      <w:r w:rsidRPr="00B74479">
        <w:t>;MT72</w:t>
      </w:r>
      <w:r w:rsidR="006663C6">
        <w:t>_79</w:t>
      </w:r>
      <w:r w:rsidRPr="00B74479">
        <w:t>)</w:t>
      </w:r>
    </w:p>
    <w:p w14:paraId="40E7E010" w14:textId="7DA55441" w:rsidR="0050726A" w:rsidRPr="006663C6" w:rsidRDefault="006663C6" w:rsidP="0050726A">
      <w:pPr>
        <w:ind w:left="180"/>
        <w:rPr>
          <w:b/>
        </w:rPr>
      </w:pPr>
      <w:r>
        <w:t xml:space="preserve">      </w:t>
      </w:r>
      <w:r w:rsidRPr="006663C6">
        <w:rPr>
          <w:b/>
        </w:rPr>
        <w:t>ELSE</w:t>
      </w:r>
    </w:p>
    <w:p w14:paraId="5D710E03" w14:textId="40688FB2" w:rsidR="006663C6" w:rsidRDefault="006663C6" w:rsidP="006663C6">
      <w:pPr>
        <w:ind w:left="180" w:right="-1252"/>
      </w:pPr>
      <w:r>
        <w:t xml:space="preserve">          </w:t>
      </w:r>
      <w:r>
        <w:rPr>
          <w:b/>
        </w:rPr>
        <w:t>AppendComplexMT79</w:t>
      </w:r>
      <w:r w:rsidRPr="00B74479">
        <w:t>(Numbe</w:t>
      </w:r>
      <w:r>
        <w:t>rOfEmptyLines, MTLine[6]</w:t>
      </w:r>
      <w:r w:rsidRPr="00B74479">
        <w:t>, MT72</w:t>
      </w:r>
      <w:r>
        <w:t>_79</w:t>
      </w:r>
      <w:r w:rsidRPr="00B74479">
        <w:t>;MT72</w:t>
      </w:r>
      <w:r>
        <w:t>_79</w:t>
      </w:r>
      <w:r w:rsidRPr="00B74479">
        <w:t>)</w:t>
      </w:r>
    </w:p>
    <w:p w14:paraId="065D63A1" w14:textId="77777777" w:rsidR="006663C6" w:rsidRDefault="006663C6" w:rsidP="006663C6">
      <w:pPr>
        <w:ind w:left="180" w:right="-1252"/>
      </w:pPr>
    </w:p>
    <w:p w14:paraId="4A9E3E38" w14:textId="3EC70F9C" w:rsidR="006663C6" w:rsidRPr="006663C6" w:rsidRDefault="006663C6" w:rsidP="006663C6">
      <w:pPr>
        <w:ind w:left="180" w:right="-1252"/>
      </w:pPr>
      <w:r w:rsidRPr="006663C6">
        <w:t xml:space="preserve">      /* </w:t>
      </w:r>
      <w:r>
        <w:t xml:space="preserve">AppendComplexMT79 will do the same as function </w:t>
      </w:r>
      <w:r w:rsidRPr="006663C6">
        <w:t>AppendComplexMT72</w:t>
      </w:r>
      <w:r>
        <w:t xml:space="preserve"> but with lines of max 50 char and max number of lines is 35. Due to the similarities between the 2 functions,</w:t>
      </w:r>
      <w:r w:rsidRPr="006663C6">
        <w:t xml:space="preserve"> </w:t>
      </w:r>
      <w:r>
        <w:t>AppendComplexMT79 is not described in this document  */</w:t>
      </w:r>
    </w:p>
    <w:p w14:paraId="7E69FCCD" w14:textId="6C21CEE6" w:rsidR="006663C6" w:rsidRPr="007D71E9" w:rsidRDefault="006663C6" w:rsidP="007D71E9">
      <w:pPr>
        <w:tabs>
          <w:tab w:val="left" w:pos="450"/>
          <w:tab w:val="left" w:pos="630"/>
          <w:tab w:val="left" w:pos="900"/>
          <w:tab w:val="left" w:pos="990"/>
        </w:tabs>
        <w:ind w:left="180"/>
        <w:rPr>
          <w:b/>
        </w:rPr>
      </w:pPr>
      <w:r>
        <w:t xml:space="preserve">   </w:t>
      </w:r>
      <w:r w:rsidR="007D71E9">
        <w:t xml:space="preserve">   </w:t>
      </w:r>
      <w:r w:rsidR="007D71E9" w:rsidRPr="007D71E9">
        <w:rPr>
          <w:b/>
        </w:rPr>
        <w:t>ENDIF</w:t>
      </w:r>
    </w:p>
    <w:p w14:paraId="1A8BA739" w14:textId="77777777" w:rsidR="0050726A" w:rsidRPr="007C433D" w:rsidRDefault="0050726A" w:rsidP="0050726A">
      <w:pPr>
        <w:ind w:left="180"/>
        <w:rPr>
          <w:b/>
        </w:rPr>
      </w:pPr>
      <w:r w:rsidRPr="007C433D">
        <w:rPr>
          <w:b/>
        </w:rPr>
        <w:t xml:space="preserve">   ENDIF</w:t>
      </w:r>
    </w:p>
    <w:p w14:paraId="7A9AEE46" w14:textId="77777777" w:rsidR="0050726A" w:rsidRDefault="0050726A" w:rsidP="0050726A">
      <w:pPr>
        <w:ind w:left="180"/>
      </w:pPr>
    </w:p>
    <w:p w14:paraId="24B3F8F4" w14:textId="77777777" w:rsidR="0050726A" w:rsidRPr="007C433D" w:rsidRDefault="0050726A" w:rsidP="0050726A">
      <w:pPr>
        <w:ind w:left="180"/>
        <w:rPr>
          <w:b/>
        </w:rPr>
      </w:pPr>
      <w:r w:rsidRPr="007C433D">
        <w:rPr>
          <w:b/>
        </w:rPr>
        <w:t xml:space="preserve">ENDIF </w:t>
      </w:r>
    </w:p>
    <w:p w14:paraId="2762767E" w14:textId="77777777" w:rsidR="0050726A" w:rsidRPr="00EB10F1" w:rsidRDefault="0050726A" w:rsidP="0050726A">
      <w:pPr>
        <w:spacing w:after="7"/>
        <w:ind w:left="0" w:right="-262" w:firstLine="0"/>
        <w:rPr>
          <w:rFonts w:eastAsia="Arial"/>
          <w:b/>
        </w:rPr>
      </w:pPr>
    </w:p>
    <w:p w14:paraId="07688F0D" w14:textId="77777777" w:rsidR="0050726A" w:rsidRDefault="0050726A" w:rsidP="0050726A">
      <w:pPr>
        <w:spacing w:after="7"/>
        <w:ind w:left="0" w:right="157" w:firstLine="720"/>
        <w:rPr>
          <w:rFonts w:eastAsia="Arial"/>
        </w:rPr>
      </w:pPr>
    </w:p>
    <w:p w14:paraId="4DF63ABB" w14:textId="31F567D6" w:rsidR="0050726A" w:rsidRDefault="00632F37" w:rsidP="00CB3A02">
      <w:pPr>
        <w:spacing w:after="7"/>
        <w:ind w:left="0" w:right="157" w:firstLine="0"/>
        <w:rPr>
          <w:rFonts w:eastAsia="Arial"/>
        </w:rPr>
      </w:pPr>
      <w:r w:rsidRPr="00BD41FB">
        <w:rPr>
          <w:rFonts w:eastAsia="Arial"/>
          <w:b/>
        </w:rPr>
        <w:t>IF</w:t>
      </w:r>
      <w:r>
        <w:rPr>
          <w:rFonts w:eastAsia="Arial"/>
        </w:rPr>
        <w:t xml:space="preserve"> FieldType = “79” </w:t>
      </w:r>
      <w:r w:rsidR="00BD41FB">
        <w:rPr>
          <w:rFonts w:eastAsia="Arial"/>
        </w:rPr>
        <w:t xml:space="preserve">AND </w:t>
      </w:r>
      <w:r w:rsidR="00BD41FB" w:rsidRPr="00BD41FB">
        <w:rPr>
          <w:rFonts w:eastAsia="Arial"/>
          <w:b/>
        </w:rPr>
        <w:t>Length</w:t>
      </w:r>
      <w:r w:rsidR="00BD41FB">
        <w:rPr>
          <w:rFonts w:eastAsia="Arial"/>
        </w:rPr>
        <w:t xml:space="preserve">(UETRCodeWord) &gt; 0 </w:t>
      </w:r>
      <w:r>
        <w:rPr>
          <w:rFonts w:eastAsia="Arial"/>
        </w:rPr>
        <w:t>THEN</w:t>
      </w:r>
    </w:p>
    <w:p w14:paraId="44BF89CB" w14:textId="77777777" w:rsidR="00BD41FB" w:rsidRDefault="00BD41FB" w:rsidP="00BD41FB">
      <w:pPr>
        <w:ind w:left="0" w:right="-137" w:firstLine="0"/>
        <w:rPr>
          <w:rFonts w:eastAsia="Arial"/>
        </w:rPr>
      </w:pPr>
      <w:r>
        <w:rPr>
          <w:rFonts w:eastAsia="Arial"/>
        </w:rPr>
        <w:t xml:space="preserve">  /* UETRCodeWord is used as a parameter, in case it is decided to not translate UETR to Field79, UETRCodeWord would be initiated as an empty string */</w:t>
      </w:r>
    </w:p>
    <w:p w14:paraId="2E9D4713" w14:textId="77777777" w:rsidR="00BD41FB" w:rsidRDefault="00BD41FB" w:rsidP="00CB3A02">
      <w:pPr>
        <w:spacing w:after="7"/>
        <w:ind w:left="0" w:right="157" w:firstLine="0"/>
        <w:rPr>
          <w:rFonts w:eastAsia="Arial"/>
        </w:rPr>
      </w:pPr>
    </w:p>
    <w:p w14:paraId="39F92EA6" w14:textId="77777777" w:rsidR="00632F37" w:rsidRDefault="00632F37" w:rsidP="00CB3A02">
      <w:pPr>
        <w:spacing w:after="7"/>
        <w:ind w:left="0" w:right="157" w:firstLine="0"/>
        <w:rPr>
          <w:rFonts w:eastAsia="Arial"/>
        </w:rPr>
      </w:pPr>
    </w:p>
    <w:p w14:paraId="0224B274" w14:textId="251F8FAB" w:rsidR="00632F37" w:rsidRDefault="00632F37" w:rsidP="00CB3A02">
      <w:pPr>
        <w:spacing w:after="7"/>
        <w:ind w:left="0" w:right="157" w:firstLine="0"/>
        <w:rPr>
          <w:rFonts w:eastAsia="Arial"/>
        </w:rPr>
      </w:pPr>
      <w:r>
        <w:rPr>
          <w:rFonts w:eastAsia="Arial"/>
        </w:rPr>
        <w:lastRenderedPageBreak/>
        <w:t xml:space="preserve">  MXUETR = MXTransactionInformationAndStatus.OriginalUETR</w:t>
      </w:r>
    </w:p>
    <w:p w14:paraId="20BE4AD4" w14:textId="77777777" w:rsidR="00632F37" w:rsidRDefault="00632F37" w:rsidP="00CB3A02">
      <w:pPr>
        <w:spacing w:after="7"/>
        <w:ind w:left="0" w:right="157" w:firstLine="0"/>
        <w:rPr>
          <w:rFonts w:eastAsia="Arial"/>
        </w:rPr>
      </w:pPr>
    </w:p>
    <w:p w14:paraId="5A80AB35" w14:textId="28F3FCFD" w:rsidR="00632F37" w:rsidRDefault="00632F37" w:rsidP="00CB3A02">
      <w:pPr>
        <w:spacing w:after="7"/>
        <w:ind w:left="0" w:right="157" w:firstLine="0"/>
        <w:rPr>
          <w:rFonts w:eastAsia="Arial"/>
        </w:rPr>
      </w:pPr>
      <w:r w:rsidRPr="00AD52EF">
        <w:rPr>
          <w:rFonts w:eastAsia="Arial"/>
          <w:b/>
        </w:rPr>
        <w:t xml:space="preserve">  </w:t>
      </w:r>
      <w:r w:rsidR="00AD52EF">
        <w:rPr>
          <w:rFonts w:eastAsia="Arial"/>
          <w:b/>
        </w:rPr>
        <w:t xml:space="preserve">  </w:t>
      </w:r>
      <w:r w:rsidRPr="00AD52EF">
        <w:rPr>
          <w:rFonts w:eastAsia="Arial"/>
          <w:b/>
        </w:rPr>
        <w:t>IF</w:t>
      </w:r>
      <w:r>
        <w:rPr>
          <w:rFonts w:eastAsia="Arial"/>
        </w:rPr>
        <w:t xml:space="preserve"> </w:t>
      </w:r>
      <w:r w:rsidRPr="00F61D55">
        <w:rPr>
          <w:rFonts w:eastAsia="Arial"/>
          <w:b/>
        </w:rPr>
        <w:t>IsEmpty</w:t>
      </w:r>
      <w:r>
        <w:rPr>
          <w:rFonts w:eastAsia="Arial"/>
        </w:rPr>
        <w:t>(MTLine[6]) THEN</w:t>
      </w:r>
    </w:p>
    <w:p w14:paraId="4024E47A" w14:textId="049B06A8" w:rsidR="00BD41FB" w:rsidRDefault="00BD41FB" w:rsidP="00CB3A02">
      <w:pPr>
        <w:spacing w:after="7"/>
        <w:ind w:left="0" w:right="157" w:firstLine="0"/>
        <w:rPr>
          <w:rFonts w:eastAsia="Arial"/>
        </w:rPr>
      </w:pPr>
      <w:r>
        <w:rPr>
          <w:rFonts w:eastAsia="Arial"/>
        </w:rPr>
        <w:t xml:space="preserve">  </w:t>
      </w:r>
      <w:r w:rsidR="00AD52EF">
        <w:rPr>
          <w:rFonts w:eastAsia="Arial"/>
        </w:rPr>
        <w:t xml:space="preserve">      </w:t>
      </w:r>
      <w:r>
        <w:rPr>
          <w:rFonts w:eastAsia="Arial"/>
        </w:rPr>
        <w:t xml:space="preserve"> MTUETR = Concatenate(“/TEXT/”,UETRCode</w:t>
      </w:r>
      <w:r w:rsidR="00AD52EF">
        <w:rPr>
          <w:rFonts w:eastAsia="Arial"/>
        </w:rPr>
        <w:t>Word,MXUETR)</w:t>
      </w:r>
    </w:p>
    <w:p w14:paraId="291EBA68" w14:textId="21D2C4D3" w:rsidR="00632F37" w:rsidRPr="00AD52EF" w:rsidRDefault="00632F37" w:rsidP="00CB3A02">
      <w:pPr>
        <w:spacing w:after="7"/>
        <w:ind w:left="0" w:right="157" w:firstLine="0"/>
        <w:rPr>
          <w:rFonts w:eastAsia="Arial"/>
          <w:b/>
        </w:rPr>
      </w:pPr>
      <w:r>
        <w:rPr>
          <w:rFonts w:eastAsia="Arial"/>
        </w:rPr>
        <w:t xml:space="preserve">   </w:t>
      </w:r>
      <w:r w:rsidRPr="00AD52EF">
        <w:rPr>
          <w:rFonts w:eastAsia="Arial"/>
          <w:b/>
        </w:rPr>
        <w:t xml:space="preserve"> ELSE</w:t>
      </w:r>
    </w:p>
    <w:p w14:paraId="64815BFE" w14:textId="37876928" w:rsidR="00AD52EF" w:rsidRDefault="00AD52EF" w:rsidP="00CB3A02">
      <w:pPr>
        <w:spacing w:after="7"/>
        <w:ind w:left="0" w:right="157" w:firstLine="0"/>
        <w:rPr>
          <w:rFonts w:eastAsia="Arial"/>
        </w:rPr>
      </w:pPr>
      <w:r>
        <w:rPr>
          <w:rFonts w:eastAsia="Arial"/>
        </w:rPr>
        <w:t xml:space="preserve">         MTUETR = Concatenate(“//”,UETRCodeWord,MXUETR)</w:t>
      </w:r>
    </w:p>
    <w:p w14:paraId="60D9E6AA" w14:textId="00078859" w:rsidR="00930F4C" w:rsidRDefault="00930F4C" w:rsidP="00CB3A02">
      <w:pPr>
        <w:spacing w:after="7"/>
        <w:ind w:left="0" w:right="157" w:firstLine="0"/>
        <w:rPr>
          <w:rFonts w:eastAsia="Arial"/>
        </w:rPr>
      </w:pPr>
      <w:r>
        <w:rPr>
          <w:rFonts w:eastAsia="Arial"/>
        </w:rPr>
        <w:t xml:space="preserve"> /* line starts with ///UETR/UETRValue where the first 2 slashes are the continuation slashes in order to comply with field 79 /REJT/ structure */</w:t>
      </w:r>
    </w:p>
    <w:p w14:paraId="5490E4BA" w14:textId="546FFE3C" w:rsidR="00632F37" w:rsidRPr="00AD52EF" w:rsidRDefault="00632F37" w:rsidP="00CB3A02">
      <w:pPr>
        <w:spacing w:after="7"/>
        <w:ind w:left="0" w:right="157" w:firstLine="0"/>
        <w:rPr>
          <w:rFonts w:eastAsia="Arial"/>
          <w:b/>
        </w:rPr>
      </w:pPr>
      <w:r>
        <w:rPr>
          <w:rFonts w:eastAsia="Arial"/>
        </w:rPr>
        <w:t xml:space="preserve">  </w:t>
      </w:r>
      <w:r w:rsidR="00AD52EF">
        <w:rPr>
          <w:rFonts w:eastAsia="Arial"/>
        </w:rPr>
        <w:t xml:space="preserve"> </w:t>
      </w:r>
      <w:r w:rsidR="00AD52EF" w:rsidRPr="00AD52EF">
        <w:rPr>
          <w:rFonts w:eastAsia="Arial"/>
          <w:b/>
        </w:rPr>
        <w:t xml:space="preserve"> </w:t>
      </w:r>
      <w:r w:rsidRPr="00AD52EF">
        <w:rPr>
          <w:rFonts w:eastAsia="Arial"/>
          <w:b/>
        </w:rPr>
        <w:t>ENDIF</w:t>
      </w:r>
    </w:p>
    <w:p w14:paraId="10A59A01" w14:textId="77777777" w:rsidR="00632F37" w:rsidRDefault="00632F37" w:rsidP="00CB3A02">
      <w:pPr>
        <w:spacing w:after="7"/>
        <w:ind w:left="0" w:right="157" w:firstLine="0"/>
        <w:rPr>
          <w:rFonts w:eastAsia="Arial"/>
        </w:rPr>
      </w:pPr>
    </w:p>
    <w:p w14:paraId="0BC33865" w14:textId="3DB40BFA" w:rsidR="00632F37" w:rsidRDefault="00632F37" w:rsidP="00CB3A02">
      <w:pPr>
        <w:spacing w:after="7"/>
        <w:ind w:left="0" w:right="157" w:firstLine="0"/>
        <w:rPr>
          <w:rFonts w:eastAsia="Arial"/>
        </w:rPr>
      </w:pPr>
      <w:r>
        <w:rPr>
          <w:rFonts w:eastAsia="Arial"/>
        </w:rPr>
        <w:t>/*</w:t>
      </w:r>
      <w:r w:rsidR="005E2A76">
        <w:rPr>
          <w:rFonts w:eastAsia="Arial"/>
        </w:rPr>
        <w:t xml:space="preserve"> Append the lines. No issue with room left as Field 79 allows 35 lines of 50 char.</w:t>
      </w:r>
      <w:r>
        <w:rPr>
          <w:rFonts w:eastAsia="Arial"/>
        </w:rPr>
        <w:t xml:space="preserve"> */ </w:t>
      </w:r>
    </w:p>
    <w:p w14:paraId="3F3C446C" w14:textId="427935AD" w:rsidR="00F61D55" w:rsidRDefault="00F61D55" w:rsidP="00CB3A02">
      <w:pPr>
        <w:spacing w:after="7"/>
        <w:ind w:left="0" w:right="157" w:firstLine="0"/>
        <w:rPr>
          <w:rFonts w:eastAsia="Arial"/>
        </w:rPr>
      </w:pPr>
    </w:p>
    <w:p w14:paraId="1026ECCE" w14:textId="42E50F24" w:rsidR="00F61D55" w:rsidRDefault="00F61D55" w:rsidP="00F61D55">
      <w:pPr>
        <w:spacing w:after="7"/>
        <w:ind w:left="0" w:right="157" w:firstLine="0"/>
        <w:rPr>
          <w:rFonts w:eastAsia="Arial"/>
        </w:rPr>
      </w:pPr>
      <w:r>
        <w:rPr>
          <w:rFonts w:eastAsia="Arial"/>
        </w:rPr>
        <w:t xml:space="preserve">    </w:t>
      </w:r>
      <w:r w:rsidRPr="007B7CDD">
        <w:rPr>
          <w:rFonts w:eastAsia="Arial"/>
          <w:b/>
        </w:rPr>
        <w:t>AppendToNextLine</w:t>
      </w:r>
      <w:r>
        <w:rPr>
          <w:rFonts w:eastAsia="Arial"/>
        </w:rPr>
        <w:t>(MTUETR, MT72_79)</w:t>
      </w:r>
    </w:p>
    <w:p w14:paraId="3F0D116E" w14:textId="4256B2EE" w:rsidR="00F61D55" w:rsidRDefault="00F61D55" w:rsidP="00CB3A02">
      <w:pPr>
        <w:spacing w:after="7"/>
        <w:ind w:left="0" w:right="157" w:firstLine="0"/>
        <w:rPr>
          <w:rFonts w:eastAsia="Arial"/>
        </w:rPr>
      </w:pPr>
    </w:p>
    <w:p w14:paraId="6A3CBA3A" w14:textId="5287EFE9" w:rsidR="00BD41FB" w:rsidRDefault="00BD41FB" w:rsidP="00CB3A02">
      <w:pPr>
        <w:spacing w:after="7"/>
        <w:ind w:left="0" w:right="157" w:firstLine="0"/>
        <w:rPr>
          <w:rFonts w:eastAsia="Arial"/>
        </w:rPr>
      </w:pPr>
    </w:p>
    <w:p w14:paraId="440BA5CC" w14:textId="4F1DE136" w:rsidR="00BD41FB" w:rsidRPr="00BD41FB" w:rsidRDefault="00BD41FB" w:rsidP="00CB3A02">
      <w:pPr>
        <w:spacing w:after="7"/>
        <w:ind w:left="0" w:right="157" w:firstLine="0"/>
        <w:rPr>
          <w:rFonts w:eastAsia="Arial"/>
          <w:b/>
        </w:rPr>
      </w:pPr>
      <w:r w:rsidRPr="00BD41FB">
        <w:rPr>
          <w:rFonts w:eastAsia="Arial"/>
          <w:b/>
        </w:rPr>
        <w:t>ENDIF</w:t>
      </w:r>
    </w:p>
    <w:p w14:paraId="38EA7021" w14:textId="2AF6CF0A" w:rsidR="00632F37" w:rsidRDefault="00632F37" w:rsidP="00CB3A02">
      <w:pPr>
        <w:spacing w:after="7"/>
        <w:ind w:left="0" w:right="157" w:firstLine="0"/>
        <w:rPr>
          <w:rFonts w:eastAsia="Arial"/>
        </w:rPr>
      </w:pPr>
      <w:r>
        <w:rPr>
          <w:rFonts w:eastAsia="Arial"/>
        </w:rPr>
        <w:t xml:space="preserve">  </w:t>
      </w:r>
    </w:p>
    <w:p w14:paraId="287C5DE3" w14:textId="328D3185" w:rsidR="0050726A" w:rsidRDefault="0050726A" w:rsidP="00CB3A02">
      <w:pPr>
        <w:spacing w:after="7"/>
        <w:ind w:left="0" w:right="157" w:firstLine="0"/>
        <w:rPr>
          <w:rFonts w:eastAsia="Arial"/>
        </w:rPr>
      </w:pPr>
    </w:p>
    <w:p w14:paraId="1FF46E87" w14:textId="3DC7DAA7" w:rsidR="008602BC" w:rsidRDefault="0050726A" w:rsidP="008602BC">
      <w:pPr>
        <w:pStyle w:val="Heading3"/>
      </w:pPr>
      <w:bookmarkStart w:id="5539" w:name="_Toc136351312"/>
      <w:r>
        <w:t>4.3.23</w:t>
      </w:r>
      <w:r w:rsidR="008602BC">
        <w:t xml:space="preserve">  MX_To_MTEmptyLine</w:t>
      </w:r>
      <w:bookmarkEnd w:id="5539"/>
    </w:p>
    <w:p w14:paraId="7F410602" w14:textId="77777777" w:rsidR="008602BC" w:rsidRPr="003B7B21" w:rsidRDefault="008602BC" w:rsidP="008602BC">
      <w:pPr>
        <w:tabs>
          <w:tab w:val="left" w:pos="630"/>
          <w:tab w:val="left" w:pos="720"/>
          <w:tab w:val="left" w:pos="810"/>
        </w:tabs>
        <w:spacing w:after="95"/>
        <w:ind w:left="419" w:right="157" w:hanging="7"/>
        <w:rPr>
          <w:rFonts w:ascii="Arial" w:hAnsi="Arial" w:cs="Arial"/>
        </w:rPr>
      </w:pPr>
      <w:r w:rsidRPr="003B7B21">
        <w:rPr>
          <w:rFonts w:ascii="Arial" w:eastAsia="Arial" w:hAnsi="Arial" w:cs="Arial"/>
          <w:b/>
        </w:rPr>
        <w:t xml:space="preserve">   </w:t>
      </w:r>
      <w:r>
        <w:rPr>
          <w:rFonts w:ascii="Arial" w:eastAsia="Arial" w:hAnsi="Arial" w:cs="Arial"/>
          <w:b/>
        </w:rPr>
        <w:t xml:space="preserve"> </w:t>
      </w:r>
      <w:r w:rsidRPr="003B7B21">
        <w:rPr>
          <w:rFonts w:ascii="Arial" w:eastAsia="Arial" w:hAnsi="Arial" w:cs="Arial"/>
          <w:b/>
        </w:rPr>
        <w:t xml:space="preserve"> Name </w:t>
      </w:r>
    </w:p>
    <w:p w14:paraId="7C907A2D" w14:textId="51BBCD93" w:rsidR="008602BC" w:rsidRPr="003B7B21" w:rsidRDefault="008602BC" w:rsidP="008602BC">
      <w:pPr>
        <w:spacing w:after="112" w:line="249" w:lineRule="auto"/>
        <w:ind w:left="849" w:right="15" w:hanging="10"/>
        <w:rPr>
          <w:rFonts w:ascii="Arial" w:hAnsi="Arial" w:cs="Arial"/>
        </w:rPr>
      </w:pPr>
      <w:r>
        <w:rPr>
          <w:rFonts w:ascii="Arial" w:hAnsi="Arial" w:cs="Arial"/>
        </w:rPr>
        <w:t>MX_To_MTEmptyLine</w:t>
      </w:r>
    </w:p>
    <w:p w14:paraId="4DAC0F80" w14:textId="77777777" w:rsidR="008602BC" w:rsidRPr="003B7B21" w:rsidRDefault="008602BC" w:rsidP="008602BC">
      <w:pPr>
        <w:tabs>
          <w:tab w:val="left" w:pos="630"/>
        </w:tabs>
        <w:spacing w:after="95"/>
        <w:ind w:left="419" w:right="157" w:hanging="7"/>
        <w:rPr>
          <w:rFonts w:ascii="Arial" w:eastAsia="Arial" w:hAnsi="Arial" w:cs="Arial"/>
          <w:b/>
        </w:rPr>
      </w:pPr>
      <w:r>
        <w:rPr>
          <w:rFonts w:ascii="Arial" w:eastAsia="Arial" w:hAnsi="Arial" w:cs="Arial"/>
          <w:b/>
        </w:rPr>
        <w:t xml:space="preserve"> </w:t>
      </w:r>
      <w:r w:rsidRPr="003B7B21">
        <w:rPr>
          <w:rFonts w:ascii="Arial" w:eastAsia="Arial" w:hAnsi="Arial" w:cs="Arial"/>
          <w:b/>
        </w:rPr>
        <w:t xml:space="preserve">   Business description  </w:t>
      </w:r>
    </w:p>
    <w:p w14:paraId="3AF946BF" w14:textId="67B2260C" w:rsidR="008602BC" w:rsidRDefault="008602BC" w:rsidP="008602BC">
      <w:pPr>
        <w:spacing w:after="95"/>
        <w:ind w:left="720" w:right="157" w:hanging="7"/>
        <w:rPr>
          <w:rFonts w:ascii="Arial" w:hAnsi="Arial" w:cs="Arial"/>
        </w:rPr>
      </w:pPr>
      <w:r>
        <w:rPr>
          <w:rFonts w:ascii="Arial" w:hAnsi="Arial" w:cs="Arial"/>
        </w:rPr>
        <w:t xml:space="preserve">The function </w:t>
      </w:r>
      <w:r w:rsidR="003C31A0">
        <w:rPr>
          <w:rFonts w:ascii="Arial" w:hAnsi="Arial" w:cs="Arial"/>
        </w:rPr>
        <w:t xml:space="preserve">looks </w:t>
      </w:r>
      <w:r w:rsidR="00D7450B">
        <w:rPr>
          <w:rFonts w:ascii="Arial" w:hAnsi="Arial" w:cs="Arial"/>
        </w:rPr>
        <w:t>in a multiline field</w:t>
      </w:r>
      <w:r w:rsidR="007F05E3">
        <w:rPr>
          <w:rFonts w:ascii="Arial" w:hAnsi="Arial" w:cs="Arial"/>
        </w:rPr>
        <w:t xml:space="preserve"> (eg Field 70, 77B, 56D </w:t>
      </w:r>
      <w:r w:rsidR="007F05E3" w:rsidRPr="006E2CC6">
        <w:rPr>
          <w:rFonts w:ascii="Arial" w:hAnsi="Arial" w:cs="Arial"/>
          <w:b/>
          <w:bCs/>
        </w:rPr>
        <w:t>in MT103</w:t>
      </w:r>
      <w:r w:rsidR="007F05E3">
        <w:rPr>
          <w:rFonts w:ascii="Arial" w:hAnsi="Arial" w:cs="Arial"/>
        </w:rPr>
        <w:t>)</w:t>
      </w:r>
      <w:r w:rsidR="00D7450B">
        <w:rPr>
          <w:rFonts w:ascii="Arial" w:hAnsi="Arial" w:cs="Arial"/>
        </w:rPr>
        <w:t xml:space="preserve"> </w:t>
      </w:r>
      <w:r w:rsidR="003C31A0">
        <w:rPr>
          <w:rFonts w:ascii="Arial" w:hAnsi="Arial" w:cs="Arial"/>
        </w:rPr>
        <w:t xml:space="preserve">for </w:t>
      </w:r>
      <w:r w:rsidR="0018229A">
        <w:rPr>
          <w:rFonts w:ascii="Arial" w:hAnsi="Arial" w:cs="Arial"/>
        </w:rPr>
        <w:t>lines with only C</w:t>
      </w:r>
      <w:r w:rsidR="00FE6C84">
        <w:rPr>
          <w:rFonts w:ascii="Arial" w:hAnsi="Arial" w:cs="Arial"/>
        </w:rPr>
        <w:t>RLF present</w:t>
      </w:r>
      <w:del w:id="5540" w:author="BOUVY Martine" w:date="2022-01-06T16:17:00Z">
        <w:r w:rsidR="00FE6C84" w:rsidDel="000870FD">
          <w:rPr>
            <w:rFonts w:ascii="Arial" w:hAnsi="Arial" w:cs="Arial"/>
          </w:rPr>
          <w:delText xml:space="preserve"> </w:delText>
        </w:r>
      </w:del>
      <w:r w:rsidR="00FE6C84">
        <w:rPr>
          <w:rFonts w:ascii="Arial" w:hAnsi="Arial" w:cs="Arial"/>
        </w:rPr>
        <w:t>or lines with SPACE</w:t>
      </w:r>
      <w:r w:rsidR="0018229A">
        <w:rPr>
          <w:rFonts w:ascii="Arial" w:hAnsi="Arial" w:cs="Arial"/>
        </w:rPr>
        <w:t xml:space="preserve"> </w:t>
      </w:r>
      <w:r w:rsidR="00FE6C84">
        <w:rPr>
          <w:rFonts w:ascii="Arial" w:hAnsi="Arial" w:cs="Arial"/>
        </w:rPr>
        <w:t>and CRLF</w:t>
      </w:r>
      <w:r w:rsidR="005937D5">
        <w:rPr>
          <w:rFonts w:ascii="Arial" w:hAnsi="Arial" w:cs="Arial"/>
        </w:rPr>
        <w:t>.</w:t>
      </w:r>
    </w:p>
    <w:p w14:paraId="035398D5" w14:textId="77777777" w:rsidR="00FE6C84" w:rsidRDefault="0092121B" w:rsidP="008602BC">
      <w:pPr>
        <w:spacing w:after="95"/>
        <w:ind w:left="720" w:right="157" w:hanging="7"/>
        <w:rPr>
          <w:rFonts w:ascii="Arial" w:hAnsi="Arial" w:cs="Arial"/>
        </w:rPr>
      </w:pPr>
      <w:r>
        <w:rPr>
          <w:rFonts w:ascii="Arial" w:hAnsi="Arial" w:cs="Arial"/>
        </w:rPr>
        <w:t xml:space="preserve">Special checks for </w:t>
      </w:r>
    </w:p>
    <w:p w14:paraId="768EEA1E" w14:textId="2607E7D9" w:rsidR="00FE6C84" w:rsidDel="000870FD" w:rsidRDefault="00FE6C84" w:rsidP="00A66FDC">
      <w:pPr>
        <w:spacing w:after="95"/>
        <w:ind w:left="720" w:right="157" w:hanging="7"/>
        <w:rPr>
          <w:del w:id="5541" w:author="BOUVY Martine" w:date="2022-01-06T16:17:00Z"/>
          <w:rFonts w:ascii="Arial" w:hAnsi="Arial" w:cs="Arial"/>
        </w:rPr>
      </w:pPr>
      <w:r>
        <w:rPr>
          <w:rFonts w:ascii="Arial" w:hAnsi="Arial" w:cs="Arial"/>
        </w:rPr>
        <w:t>-</w:t>
      </w:r>
      <w:r w:rsidR="0092121B">
        <w:rPr>
          <w:rFonts w:ascii="Arial" w:hAnsi="Arial" w:cs="Arial"/>
        </w:rPr>
        <w:t xml:space="preserve">Field 72 </w:t>
      </w:r>
      <w:r>
        <w:rPr>
          <w:rFonts w:ascii="Arial" w:hAnsi="Arial" w:cs="Arial"/>
        </w:rPr>
        <w:t xml:space="preserve">with line </w:t>
      </w:r>
      <w:r w:rsidR="0092121B">
        <w:rPr>
          <w:rFonts w:ascii="Arial" w:hAnsi="Arial" w:cs="Arial"/>
        </w:rPr>
        <w:t>which cannot be filled only with “//</w:t>
      </w:r>
      <w:r>
        <w:rPr>
          <w:rFonts w:ascii="Arial" w:hAnsi="Arial" w:cs="Arial"/>
        </w:rPr>
        <w:t>CRLF</w:t>
      </w:r>
      <w:r w:rsidR="0092121B">
        <w:rPr>
          <w:rFonts w:ascii="Arial" w:hAnsi="Arial" w:cs="Arial"/>
        </w:rPr>
        <w:t xml:space="preserve">” </w:t>
      </w:r>
      <w:r w:rsidR="004E13D2">
        <w:rPr>
          <w:rFonts w:ascii="Arial" w:hAnsi="Arial" w:cs="Arial"/>
        </w:rPr>
        <w:t xml:space="preserve">or </w:t>
      </w:r>
      <w:r>
        <w:rPr>
          <w:rFonts w:ascii="Arial" w:hAnsi="Arial" w:cs="Arial"/>
        </w:rPr>
        <w:t>“//SPACE CRLF”</w:t>
      </w:r>
      <w:ins w:id="5542" w:author="BOUVY Martine" w:date="2021-12-17T10:33:00Z">
        <w:r w:rsidR="00281B05">
          <w:rPr>
            <w:rFonts w:ascii="Arial" w:hAnsi="Arial" w:cs="Arial"/>
          </w:rPr>
          <w:t xml:space="preserve"> in MT103</w:t>
        </w:r>
      </w:ins>
      <w:ins w:id="5543" w:author="BOUVY Martine" w:date="2022-01-31T13:30:00Z">
        <w:r w:rsidR="0070629B">
          <w:rPr>
            <w:rFonts w:ascii="Arial" w:hAnsi="Arial" w:cs="Arial"/>
          </w:rPr>
          <w:t xml:space="preserve">, </w:t>
        </w:r>
      </w:ins>
      <w:ins w:id="5544" w:author="BOUVY Martine" w:date="2021-12-17T10:33:00Z">
        <w:r w:rsidR="00281B05">
          <w:rPr>
            <w:rFonts w:ascii="Arial" w:hAnsi="Arial" w:cs="Arial"/>
          </w:rPr>
          <w:t>MT202</w:t>
        </w:r>
      </w:ins>
      <w:ins w:id="5545" w:author="BOUVY Martine" w:date="2022-01-31T13:40:00Z">
        <w:r w:rsidR="00B07AC1">
          <w:rPr>
            <w:rFonts w:ascii="Arial" w:hAnsi="Arial" w:cs="Arial"/>
          </w:rPr>
          <w:t>,</w:t>
        </w:r>
      </w:ins>
      <w:ins w:id="5546" w:author="BOUVY Martine" w:date="2021-12-17T10:33:00Z">
        <w:r w:rsidR="00281B05">
          <w:rPr>
            <w:rFonts w:ascii="Arial" w:hAnsi="Arial" w:cs="Arial"/>
          </w:rPr>
          <w:t xml:space="preserve"> </w:t>
        </w:r>
        <w:r w:rsidR="00171F72">
          <w:rPr>
            <w:rFonts w:ascii="Arial" w:hAnsi="Arial" w:cs="Arial"/>
          </w:rPr>
          <w:t xml:space="preserve">MT </w:t>
        </w:r>
        <w:r w:rsidR="00281B05">
          <w:rPr>
            <w:rFonts w:ascii="Arial" w:hAnsi="Arial" w:cs="Arial"/>
          </w:rPr>
          <w:t>205</w:t>
        </w:r>
      </w:ins>
      <w:ins w:id="5547" w:author="BOUVY Martine" w:date="2022-01-31T13:30:00Z">
        <w:r w:rsidR="0070629B">
          <w:rPr>
            <w:rFonts w:ascii="Arial" w:hAnsi="Arial" w:cs="Arial"/>
          </w:rPr>
          <w:t>, MT900, MT910</w:t>
        </w:r>
      </w:ins>
      <w:ins w:id="5548" w:author="BOUVY Martine" w:date="2022-01-31T13:32:00Z">
        <w:r w:rsidR="0070629B">
          <w:rPr>
            <w:rFonts w:ascii="Arial" w:hAnsi="Arial" w:cs="Arial"/>
          </w:rPr>
          <w:t xml:space="preserve">. </w:t>
        </w:r>
      </w:ins>
      <w:ins w:id="5549" w:author="BOUVY Martine" w:date="2022-01-31T13:40:00Z">
        <w:r w:rsidR="00F613E6">
          <w:rPr>
            <w:rFonts w:ascii="Arial" w:hAnsi="Arial" w:cs="Arial"/>
          </w:rPr>
          <w:t>Not relevant in the other MT mess</w:t>
        </w:r>
      </w:ins>
      <w:ins w:id="5550" w:author="BOUVY Martine" w:date="2022-01-31T13:41:00Z">
        <w:r w:rsidR="00F613E6">
          <w:rPr>
            <w:rFonts w:ascii="Arial" w:hAnsi="Arial" w:cs="Arial"/>
          </w:rPr>
          <w:t>ages used in CBPR+ translation scope because Field 72 is not present.</w:t>
        </w:r>
      </w:ins>
    </w:p>
    <w:p w14:paraId="14160316" w14:textId="045EB197" w:rsidR="00FE6C84" w:rsidRDefault="00FE6C84" w:rsidP="008602BC">
      <w:pPr>
        <w:spacing w:after="95"/>
        <w:ind w:left="720" w:right="157" w:hanging="7"/>
        <w:rPr>
          <w:rFonts w:ascii="Arial" w:hAnsi="Arial" w:cs="Arial"/>
        </w:rPr>
      </w:pPr>
      <w:r>
        <w:rPr>
          <w:rFonts w:ascii="Arial" w:hAnsi="Arial" w:cs="Arial"/>
        </w:rPr>
        <w:t>-Field 50F/59F with line which cannot be filled only with “Number/CRLF” or “Number/SPACE CRLF”.</w:t>
      </w:r>
    </w:p>
    <w:p w14:paraId="1B62AD48" w14:textId="4CB6E2D3" w:rsidR="001F1BCF" w:rsidRDefault="001F1BCF" w:rsidP="008602BC">
      <w:pPr>
        <w:spacing w:after="95"/>
        <w:ind w:left="720" w:right="157" w:hanging="7"/>
        <w:rPr>
          <w:ins w:id="5551" w:author="BOUVY Martine" w:date="2022-01-06T16:18:00Z"/>
          <w:rFonts w:ascii="Arial" w:hAnsi="Arial" w:cs="Arial"/>
        </w:rPr>
      </w:pPr>
      <w:r>
        <w:rPr>
          <w:rFonts w:ascii="Arial" w:hAnsi="Arial" w:cs="Arial"/>
        </w:rPr>
        <w:t xml:space="preserve">Those </w:t>
      </w:r>
      <w:ins w:id="5552" w:author="BOUVY Martine" w:date="2022-01-31T13:41:00Z">
        <w:r w:rsidR="00F613E6">
          <w:rPr>
            <w:rFonts w:ascii="Arial" w:hAnsi="Arial" w:cs="Arial"/>
          </w:rPr>
          <w:t>“</w:t>
        </w:r>
      </w:ins>
      <w:r>
        <w:rPr>
          <w:rFonts w:ascii="Arial" w:hAnsi="Arial" w:cs="Arial"/>
        </w:rPr>
        <w:t>empty lines</w:t>
      </w:r>
      <w:ins w:id="5553" w:author="BOUVY Martine" w:date="2022-01-31T13:42:00Z">
        <w:r w:rsidR="00F613E6">
          <w:rPr>
            <w:rFonts w:ascii="Arial" w:hAnsi="Arial" w:cs="Arial"/>
          </w:rPr>
          <w:t>”</w:t>
        </w:r>
      </w:ins>
      <w:r>
        <w:rPr>
          <w:rFonts w:ascii="Arial" w:hAnsi="Arial" w:cs="Arial"/>
        </w:rPr>
        <w:t xml:space="preserve"> are then removed from the MTMultilineField because they generate an invalid MT</w:t>
      </w:r>
      <w:del w:id="5554" w:author="BOUVY Martine" w:date="2022-01-06T14:12:00Z">
        <w:r w:rsidDel="00844613">
          <w:rPr>
            <w:rFonts w:ascii="Arial" w:hAnsi="Arial" w:cs="Arial"/>
          </w:rPr>
          <w:delText xml:space="preserve">. </w:delText>
        </w:r>
      </w:del>
    </w:p>
    <w:p w14:paraId="27F23315" w14:textId="2F3AD789" w:rsidR="000870FD" w:rsidDel="0070629B" w:rsidRDefault="000870FD" w:rsidP="008602BC">
      <w:pPr>
        <w:spacing w:after="95"/>
        <w:ind w:left="720" w:right="157" w:hanging="7"/>
        <w:rPr>
          <w:del w:id="5555" w:author="BOUVY Martine" w:date="2022-01-31T13:33:00Z"/>
          <w:rFonts w:ascii="Arial" w:eastAsia="Arial" w:hAnsi="Arial" w:cs="Arial"/>
        </w:rPr>
      </w:pPr>
    </w:p>
    <w:p w14:paraId="308E18BC" w14:textId="77777777" w:rsidR="008602BC" w:rsidRPr="00014E37" w:rsidRDefault="008602BC" w:rsidP="008602BC">
      <w:pPr>
        <w:ind w:left="0" w:firstLine="0"/>
        <w:rPr>
          <w:rFonts w:ascii="Arial" w:eastAsia="Arial" w:hAnsi="Arial" w:cs="Arial"/>
        </w:rPr>
      </w:pPr>
    </w:p>
    <w:p w14:paraId="5657C2B5" w14:textId="77777777" w:rsidR="008602BC" w:rsidRDefault="008602BC" w:rsidP="008602BC">
      <w:pPr>
        <w:tabs>
          <w:tab w:val="left" w:pos="540"/>
          <w:tab w:val="left" w:pos="630"/>
        </w:tabs>
        <w:spacing w:after="95"/>
        <w:ind w:left="419" w:right="157" w:hanging="509"/>
      </w:pPr>
      <w:r>
        <w:rPr>
          <w:rFonts w:ascii="Arial" w:eastAsia="Arial" w:hAnsi="Arial" w:cs="Arial"/>
          <w:b/>
        </w:rPr>
        <w:t xml:space="preserve">            Format </w:t>
      </w:r>
    </w:p>
    <w:p w14:paraId="7FD56E7F" w14:textId="08EE4539" w:rsidR="008602BC" w:rsidRPr="00393BD1" w:rsidRDefault="008602BC" w:rsidP="008602BC">
      <w:pPr>
        <w:spacing w:after="95"/>
        <w:ind w:left="0" w:right="157" w:firstLine="0"/>
      </w:pPr>
      <w:r>
        <w:rPr>
          <w:rFonts w:ascii="Arial" w:eastAsia="Arial" w:hAnsi="Arial" w:cs="Arial"/>
        </w:rPr>
        <w:t xml:space="preserve">           MX_To_MTEmptyLine</w:t>
      </w:r>
      <w:r w:rsidRPr="00B629C0">
        <w:rPr>
          <w:rFonts w:ascii="Arial" w:eastAsia="Arial" w:hAnsi="Arial" w:cs="Arial"/>
        </w:rPr>
        <w:t xml:space="preserve"> </w:t>
      </w:r>
      <w:r>
        <w:rPr>
          <w:rFonts w:ascii="Arial" w:eastAsia="Arial" w:hAnsi="Arial" w:cs="Arial"/>
        </w:rPr>
        <w:t>(MTMultilineField; MTMultilineField)</w:t>
      </w:r>
    </w:p>
    <w:p w14:paraId="39FCE8AF" w14:textId="77777777" w:rsidR="008602BC" w:rsidRDefault="008602BC" w:rsidP="008602BC">
      <w:pPr>
        <w:spacing w:after="0"/>
        <w:ind w:left="860" w:right="157" w:hanging="7"/>
      </w:pPr>
    </w:p>
    <w:p w14:paraId="367766CE" w14:textId="77777777" w:rsidR="008602BC" w:rsidRDefault="008602BC" w:rsidP="008602BC">
      <w:pPr>
        <w:spacing w:after="95"/>
        <w:ind w:left="0" w:right="157" w:hanging="7"/>
        <w:rPr>
          <w:rFonts w:ascii="Arial" w:eastAsia="Arial" w:hAnsi="Arial" w:cs="Arial"/>
          <w:b/>
        </w:rPr>
      </w:pPr>
      <w:r>
        <w:rPr>
          <w:rFonts w:ascii="Arial" w:eastAsia="Arial" w:hAnsi="Arial" w:cs="Arial"/>
          <w:b/>
        </w:rPr>
        <w:t xml:space="preserve">          Input </w:t>
      </w:r>
    </w:p>
    <w:p w14:paraId="77ED747A" w14:textId="4DEA80F9" w:rsidR="008602BC" w:rsidRDefault="008602BC" w:rsidP="003342CF">
      <w:pPr>
        <w:spacing w:after="95"/>
        <w:ind w:left="630" w:right="157" w:firstLine="0"/>
        <w:rPr>
          <w:rFonts w:ascii="Arial" w:eastAsia="Arial" w:hAnsi="Arial" w:cs="Arial"/>
        </w:rPr>
      </w:pPr>
      <w:r>
        <w:rPr>
          <w:rFonts w:ascii="Arial" w:eastAsia="Arial" w:hAnsi="Arial" w:cs="Arial"/>
        </w:rPr>
        <w:t>MTMultilineField : field which as a structure like 70, 72, 77B (in MT103) or Agents with option D Name and Address (eg 56D)</w:t>
      </w:r>
    </w:p>
    <w:p w14:paraId="6B9A737D" w14:textId="77777777" w:rsidR="008602BC" w:rsidRPr="00B11AE4" w:rsidRDefault="008602BC" w:rsidP="008602BC">
      <w:pPr>
        <w:spacing w:after="95"/>
        <w:ind w:left="0" w:right="157" w:firstLine="0"/>
        <w:rPr>
          <w:rFonts w:ascii="Arial" w:eastAsia="Arial" w:hAnsi="Arial" w:cs="Arial"/>
        </w:rPr>
      </w:pPr>
    </w:p>
    <w:p w14:paraId="1F4D7654" w14:textId="77777777" w:rsidR="008602BC" w:rsidRDefault="008602BC" w:rsidP="008602BC">
      <w:pPr>
        <w:tabs>
          <w:tab w:val="left" w:pos="450"/>
          <w:tab w:val="left" w:pos="540"/>
        </w:tabs>
        <w:spacing w:after="95"/>
        <w:ind w:left="0" w:right="157" w:firstLine="0"/>
        <w:rPr>
          <w:rFonts w:ascii="Arial" w:eastAsia="Arial" w:hAnsi="Arial" w:cs="Arial"/>
          <w:b/>
        </w:rPr>
      </w:pPr>
      <w:r>
        <w:rPr>
          <w:rFonts w:ascii="Arial" w:eastAsia="Arial" w:hAnsi="Arial" w:cs="Arial"/>
          <w:b/>
        </w:rPr>
        <w:t xml:space="preserve">          Output </w:t>
      </w:r>
    </w:p>
    <w:p w14:paraId="79C127FD" w14:textId="182EDE0B" w:rsidR="008602BC" w:rsidRPr="00B11AE4" w:rsidRDefault="00FB3F03" w:rsidP="00FB3F03">
      <w:pPr>
        <w:spacing w:after="95"/>
        <w:ind w:left="720" w:right="157" w:firstLine="0"/>
        <w:rPr>
          <w:rFonts w:ascii="Arial" w:eastAsia="Arial" w:hAnsi="Arial" w:cs="Arial"/>
        </w:rPr>
      </w:pPr>
      <w:r>
        <w:rPr>
          <w:rFonts w:ascii="Arial" w:eastAsia="Arial" w:hAnsi="Arial" w:cs="Arial"/>
        </w:rPr>
        <w:lastRenderedPageBreak/>
        <w:t>Same MTMultilineField but with empty lines removed and replaced by the next lines, if    any.</w:t>
      </w:r>
    </w:p>
    <w:p w14:paraId="02280CF3" w14:textId="77777777" w:rsidR="008602BC" w:rsidRPr="008A473A" w:rsidRDefault="008602BC" w:rsidP="008602BC">
      <w:pPr>
        <w:spacing w:after="112" w:line="249" w:lineRule="auto"/>
        <w:ind w:left="0" w:right="15" w:firstLine="0"/>
        <w:rPr>
          <w:rFonts w:ascii="Arial" w:hAnsi="Arial" w:cs="Arial"/>
        </w:rPr>
      </w:pPr>
      <w:r w:rsidRPr="008A473A">
        <w:rPr>
          <w:rFonts w:ascii="Arial" w:hAnsi="Arial" w:cs="Arial"/>
        </w:rPr>
        <w:t xml:space="preserve">         </w:t>
      </w:r>
      <w:r>
        <w:rPr>
          <w:rFonts w:ascii="Arial" w:hAnsi="Arial" w:cs="Arial"/>
        </w:rPr>
        <w:t xml:space="preserve">       </w:t>
      </w:r>
    </w:p>
    <w:p w14:paraId="55857974" w14:textId="77777777" w:rsidR="008602BC" w:rsidRDefault="008602BC" w:rsidP="008602BC">
      <w:pPr>
        <w:spacing w:after="95"/>
        <w:ind w:left="0" w:right="157" w:firstLine="0"/>
        <w:rPr>
          <w:rFonts w:ascii="Arial" w:eastAsia="Arial" w:hAnsi="Arial" w:cs="Arial"/>
          <w:b/>
        </w:rPr>
      </w:pPr>
      <w:r>
        <w:rPr>
          <w:rFonts w:ascii="Arial" w:eastAsia="Arial" w:hAnsi="Arial" w:cs="Arial"/>
          <w:b/>
        </w:rPr>
        <w:t xml:space="preserve">          Preconditions </w:t>
      </w:r>
    </w:p>
    <w:p w14:paraId="696A11D9" w14:textId="77777777" w:rsidR="008602BC" w:rsidRDefault="008602BC" w:rsidP="008602BC">
      <w:pPr>
        <w:ind w:left="0" w:right="-137" w:firstLine="0"/>
        <w:rPr>
          <w:b/>
        </w:rPr>
      </w:pPr>
    </w:p>
    <w:p w14:paraId="253B9BDC" w14:textId="77777777" w:rsidR="008602BC" w:rsidRDefault="008602BC" w:rsidP="008602BC">
      <w:pPr>
        <w:spacing w:after="7"/>
        <w:ind w:left="0" w:right="157" w:firstLine="0"/>
        <w:rPr>
          <w:rFonts w:ascii="Arial" w:eastAsia="Arial" w:hAnsi="Arial" w:cs="Arial"/>
          <w:b/>
        </w:rPr>
      </w:pPr>
      <w:r>
        <w:rPr>
          <w:rFonts w:ascii="Arial" w:eastAsia="Arial" w:hAnsi="Arial" w:cs="Arial"/>
          <w:b/>
        </w:rPr>
        <w:t xml:space="preserve">          Formal description </w:t>
      </w:r>
    </w:p>
    <w:p w14:paraId="7AD6FB38" w14:textId="77777777" w:rsidR="008602BC" w:rsidRDefault="008602BC" w:rsidP="008602BC">
      <w:pPr>
        <w:spacing w:after="7"/>
        <w:ind w:left="0" w:right="157" w:firstLine="0"/>
        <w:rPr>
          <w:rFonts w:ascii="Arial" w:eastAsia="Arial" w:hAnsi="Arial" w:cs="Arial"/>
          <w:b/>
        </w:rPr>
      </w:pPr>
    </w:p>
    <w:p w14:paraId="00E4FFC2" w14:textId="70482F09" w:rsidR="001F1BCF" w:rsidRDefault="008602BC" w:rsidP="008602BC">
      <w:pPr>
        <w:spacing w:after="7"/>
        <w:ind w:left="0" w:right="157" w:firstLine="0"/>
        <w:rPr>
          <w:rFonts w:eastAsia="Arial"/>
        </w:rPr>
      </w:pPr>
      <w:r>
        <w:rPr>
          <w:rFonts w:eastAsia="Arial"/>
        </w:rPr>
        <w:t xml:space="preserve">     </w:t>
      </w:r>
      <w:r w:rsidRPr="005637E7">
        <w:rPr>
          <w:rFonts w:eastAsia="Arial"/>
        </w:rPr>
        <w:t>/* Local variables</w:t>
      </w:r>
      <w:ins w:id="5556" w:author="BOUVY Martine" w:date="2022-01-06T17:12:00Z">
        <w:r w:rsidR="009C12F0">
          <w:rPr>
            <w:rFonts w:eastAsia="Arial"/>
          </w:rPr>
          <w:t xml:space="preserve"> */</w:t>
        </w:r>
      </w:ins>
    </w:p>
    <w:p w14:paraId="6C3465BA" w14:textId="77777777" w:rsidR="001F1BCF" w:rsidRDefault="001F1BCF" w:rsidP="008602BC">
      <w:pPr>
        <w:spacing w:after="7"/>
        <w:ind w:left="0" w:right="157" w:firstLine="0"/>
        <w:rPr>
          <w:rFonts w:eastAsia="Arial"/>
        </w:rPr>
      </w:pPr>
    </w:p>
    <w:p w14:paraId="24708B4E" w14:textId="099C475D" w:rsidR="008602BC" w:rsidRDefault="001F1BCF" w:rsidP="008602BC">
      <w:pPr>
        <w:spacing w:after="7"/>
        <w:ind w:left="0" w:right="157" w:firstLine="0"/>
        <w:rPr>
          <w:rFonts w:eastAsia="Arial"/>
        </w:rPr>
      </w:pPr>
      <w:r>
        <w:rPr>
          <w:rFonts w:eastAsia="Arial"/>
        </w:rPr>
        <w:t>SPACE : char containing the “space” char</w:t>
      </w:r>
    </w:p>
    <w:p w14:paraId="686B2C97" w14:textId="4CEB2C26" w:rsidR="001F1BCF" w:rsidRDefault="001F1BCF" w:rsidP="008602BC">
      <w:pPr>
        <w:spacing w:after="7"/>
        <w:ind w:left="0" w:right="157" w:firstLine="0"/>
        <w:rPr>
          <w:rFonts w:eastAsia="Arial"/>
        </w:rPr>
      </w:pPr>
      <w:r>
        <w:rPr>
          <w:rFonts w:eastAsia="Arial"/>
        </w:rPr>
        <w:t>CRLF : char containing the CRLF char</w:t>
      </w:r>
    </w:p>
    <w:p w14:paraId="75098E76" w14:textId="68C0CDF5" w:rsidR="00F150E5" w:rsidRDefault="00F150E5" w:rsidP="008602BC">
      <w:pPr>
        <w:spacing w:after="7"/>
        <w:ind w:left="0" w:right="157" w:firstLine="0"/>
        <w:rPr>
          <w:rFonts w:eastAsia="Arial"/>
        </w:rPr>
      </w:pPr>
      <w:r>
        <w:rPr>
          <w:rFonts w:eastAsia="Arial"/>
        </w:rPr>
        <w:t>Line : string</w:t>
      </w:r>
    </w:p>
    <w:p w14:paraId="0C4175FF" w14:textId="67B5E705" w:rsidR="003840B4" w:rsidRDefault="003840B4" w:rsidP="008602BC">
      <w:pPr>
        <w:spacing w:after="7"/>
        <w:ind w:left="0" w:right="157" w:firstLine="0"/>
        <w:rPr>
          <w:rFonts w:eastAsia="Arial"/>
        </w:rPr>
      </w:pPr>
      <w:r>
        <w:rPr>
          <w:rFonts w:eastAsia="Arial"/>
        </w:rPr>
        <w:t>I, Index</w:t>
      </w:r>
      <w:r w:rsidR="001F1BCF">
        <w:rPr>
          <w:rFonts w:eastAsia="Arial"/>
        </w:rPr>
        <w:t xml:space="preserve"> : integer</w:t>
      </w:r>
    </w:p>
    <w:p w14:paraId="4CC9BE28" w14:textId="77777777" w:rsidR="00661E34" w:rsidRDefault="003840B4" w:rsidP="008602BC">
      <w:pPr>
        <w:spacing w:after="7"/>
        <w:ind w:left="0" w:right="157" w:firstLine="0"/>
        <w:rPr>
          <w:rFonts w:eastAsia="Arial"/>
        </w:rPr>
      </w:pPr>
      <w:r>
        <w:rPr>
          <w:rFonts w:eastAsia="Arial"/>
        </w:rPr>
        <w:t>IndexTable : table of integer</w:t>
      </w:r>
    </w:p>
    <w:p w14:paraId="4F033C92" w14:textId="12674CAD" w:rsidR="001F1BCF" w:rsidRDefault="00661E34" w:rsidP="008602BC">
      <w:pPr>
        <w:spacing w:after="7"/>
        <w:ind w:left="0" w:right="157" w:firstLine="0"/>
        <w:rPr>
          <w:ins w:id="5557" w:author="BOUVY Martine" w:date="2022-01-06T17:12:00Z"/>
          <w:rFonts w:eastAsia="Arial"/>
        </w:rPr>
      </w:pPr>
      <w:r>
        <w:rPr>
          <w:rFonts w:eastAsia="Arial"/>
        </w:rPr>
        <w:t>PatternNumber : 2 char</w:t>
      </w:r>
      <w:r w:rsidR="00F4744F">
        <w:rPr>
          <w:rFonts w:eastAsia="Arial"/>
        </w:rPr>
        <w:t xml:space="preserve">  </w:t>
      </w:r>
      <w:del w:id="5558" w:author="BOUVY Martine" w:date="2022-01-06T17:12:00Z">
        <w:r w:rsidR="00F4744F" w:rsidDel="009C12F0">
          <w:rPr>
            <w:rFonts w:eastAsia="Arial"/>
          </w:rPr>
          <w:delText>*/</w:delText>
        </w:r>
      </w:del>
    </w:p>
    <w:p w14:paraId="1FF5453E" w14:textId="215BEF3F" w:rsidR="009C12F0" w:rsidRDefault="009C12F0" w:rsidP="008602BC">
      <w:pPr>
        <w:spacing w:after="7"/>
        <w:ind w:left="0" w:right="157" w:firstLine="0"/>
        <w:rPr>
          <w:rFonts w:eastAsia="Arial"/>
        </w:rPr>
      </w:pPr>
      <w:ins w:id="5559" w:author="BOUVY Martine" w:date="2022-01-06T17:12:00Z">
        <w:r>
          <w:rPr>
            <w:rFonts w:eastAsia="Arial"/>
          </w:rPr>
          <w:t>EmptyLine</w:t>
        </w:r>
      </w:ins>
      <w:ins w:id="5560" w:author="BOUVY Martine" w:date="2022-01-06T17:13:00Z">
        <w:r>
          <w:rPr>
            <w:rFonts w:eastAsia="Arial"/>
          </w:rPr>
          <w:t>Indicator : boolean</w:t>
        </w:r>
      </w:ins>
    </w:p>
    <w:p w14:paraId="36EEF47A" w14:textId="75C7BD2C" w:rsidR="003840B4" w:rsidRDefault="003840B4" w:rsidP="008602BC">
      <w:pPr>
        <w:spacing w:after="7"/>
        <w:ind w:left="0" w:right="157" w:firstLine="0"/>
        <w:rPr>
          <w:rFonts w:eastAsia="Arial"/>
        </w:rPr>
      </w:pPr>
    </w:p>
    <w:p w14:paraId="3102B7AA" w14:textId="77777777" w:rsidR="00661E34" w:rsidRDefault="00661E34" w:rsidP="008602BC">
      <w:pPr>
        <w:spacing w:after="7"/>
        <w:ind w:left="0" w:right="157" w:firstLine="0"/>
        <w:rPr>
          <w:rFonts w:eastAsia="Arial"/>
        </w:rPr>
      </w:pPr>
      <w:r>
        <w:rPr>
          <w:rFonts w:eastAsia="Arial"/>
        </w:rPr>
        <w:t xml:space="preserve">PatternNumber = “[1-8]/”  </w:t>
      </w:r>
    </w:p>
    <w:p w14:paraId="0AB133C7" w14:textId="4C7A5A90" w:rsidR="00661E34" w:rsidRDefault="00661E34" w:rsidP="008602BC">
      <w:pPr>
        <w:spacing w:after="7"/>
        <w:ind w:left="0" w:right="157" w:firstLine="0"/>
        <w:rPr>
          <w:rFonts w:eastAsia="Arial"/>
        </w:rPr>
      </w:pPr>
      <w:r>
        <w:rPr>
          <w:rFonts w:eastAsia="Arial"/>
        </w:rPr>
        <w:t>/* Number followed by slash in the structured Address in subfield2 in 50F like “1/”) */</w:t>
      </w:r>
    </w:p>
    <w:p w14:paraId="4AB9A192" w14:textId="77777777" w:rsidR="00661E34" w:rsidRDefault="00661E34" w:rsidP="008602BC">
      <w:pPr>
        <w:spacing w:after="7"/>
        <w:ind w:left="0" w:right="157" w:firstLine="0"/>
        <w:rPr>
          <w:rFonts w:eastAsia="Arial"/>
        </w:rPr>
      </w:pPr>
    </w:p>
    <w:p w14:paraId="630C3FC9" w14:textId="5EF61AF4" w:rsidR="003840B4" w:rsidRDefault="003840B4" w:rsidP="008602BC">
      <w:pPr>
        <w:spacing w:after="7"/>
        <w:ind w:left="0" w:right="157" w:firstLine="0"/>
        <w:rPr>
          <w:ins w:id="5561" w:author="BOUVY Martine" w:date="2022-01-06T17:13:00Z"/>
          <w:rFonts w:eastAsia="Arial"/>
        </w:rPr>
      </w:pPr>
      <w:r>
        <w:rPr>
          <w:rFonts w:eastAsia="Arial"/>
        </w:rPr>
        <w:t xml:space="preserve">Index = 0 </w:t>
      </w:r>
    </w:p>
    <w:p w14:paraId="33EB31F9" w14:textId="77777777" w:rsidR="009C12F0" w:rsidRDefault="009C12F0" w:rsidP="008602BC">
      <w:pPr>
        <w:spacing w:after="7"/>
        <w:ind w:left="0" w:right="157" w:firstLine="0"/>
        <w:rPr>
          <w:rFonts w:eastAsia="Arial"/>
        </w:rPr>
      </w:pPr>
    </w:p>
    <w:p w14:paraId="5CB9093C" w14:textId="4BE5F169" w:rsidR="00F4744F" w:rsidRDefault="005937D5" w:rsidP="008602BC">
      <w:pPr>
        <w:spacing w:after="7"/>
        <w:ind w:left="0" w:right="157" w:firstLine="0"/>
        <w:rPr>
          <w:rFonts w:eastAsia="Arial"/>
        </w:rPr>
      </w:pPr>
      <w:r>
        <w:rPr>
          <w:rFonts w:eastAsia="Arial"/>
        </w:rPr>
        <w:t xml:space="preserve">/* Search for </w:t>
      </w:r>
      <w:ins w:id="5562" w:author="BOUVY Martine" w:date="2022-01-06T17:13:00Z">
        <w:r w:rsidR="00E36E86">
          <w:rPr>
            <w:rFonts w:eastAsia="Arial"/>
          </w:rPr>
          <w:t xml:space="preserve">invalid </w:t>
        </w:r>
      </w:ins>
      <w:r>
        <w:rPr>
          <w:rFonts w:eastAsia="Arial"/>
        </w:rPr>
        <w:t>empty lines */</w:t>
      </w:r>
    </w:p>
    <w:p w14:paraId="468840CA" w14:textId="77777777" w:rsidR="005937D5" w:rsidRDefault="005937D5" w:rsidP="008602BC">
      <w:pPr>
        <w:spacing w:after="7"/>
        <w:ind w:left="0" w:right="157" w:firstLine="0"/>
        <w:rPr>
          <w:rFonts w:eastAsia="Arial"/>
        </w:rPr>
      </w:pPr>
    </w:p>
    <w:p w14:paraId="66922A83" w14:textId="357361FE" w:rsidR="001F1BCF" w:rsidRDefault="001F1BCF" w:rsidP="008602BC">
      <w:pPr>
        <w:spacing w:after="7"/>
        <w:ind w:left="0" w:right="157" w:firstLine="0"/>
        <w:rPr>
          <w:rFonts w:eastAsia="Arial"/>
        </w:rPr>
      </w:pPr>
      <w:r w:rsidRPr="003C31A0">
        <w:rPr>
          <w:rFonts w:eastAsia="Arial"/>
          <w:b/>
        </w:rPr>
        <w:t>For</w:t>
      </w:r>
      <w:r>
        <w:rPr>
          <w:rFonts w:eastAsia="Arial"/>
        </w:rPr>
        <w:t xml:space="preserve"> i = 1 to </w:t>
      </w:r>
      <w:r w:rsidRPr="003C31A0">
        <w:rPr>
          <w:rFonts w:eastAsia="Arial"/>
          <w:b/>
        </w:rPr>
        <w:t>NumberOfOccurrences</w:t>
      </w:r>
      <w:r>
        <w:rPr>
          <w:rFonts w:eastAsia="Arial"/>
        </w:rPr>
        <w:t>(</w:t>
      </w:r>
      <w:r w:rsidR="00F4744F">
        <w:rPr>
          <w:rFonts w:eastAsia="Arial"/>
        </w:rPr>
        <w:t>MultilineField)</w:t>
      </w:r>
    </w:p>
    <w:p w14:paraId="268329BD" w14:textId="0FAF7DB1" w:rsidR="00F4744F" w:rsidRDefault="00F4744F" w:rsidP="008602BC">
      <w:pPr>
        <w:spacing w:after="7"/>
        <w:ind w:left="0" w:right="157" w:firstLine="0"/>
        <w:rPr>
          <w:rFonts w:eastAsia="Arial"/>
        </w:rPr>
      </w:pPr>
      <w:r>
        <w:rPr>
          <w:rFonts w:eastAsia="Arial"/>
        </w:rPr>
        <w:t>/* Repeat for each line in MultilineField  */</w:t>
      </w:r>
    </w:p>
    <w:p w14:paraId="5A7595D0" w14:textId="0E0ACA31" w:rsidR="00F4744F" w:rsidRDefault="00F4744F" w:rsidP="008602BC">
      <w:pPr>
        <w:spacing w:after="7"/>
        <w:ind w:left="0" w:right="157" w:firstLine="0"/>
        <w:rPr>
          <w:rFonts w:eastAsia="Arial"/>
        </w:rPr>
      </w:pPr>
    </w:p>
    <w:p w14:paraId="3A4E17BC" w14:textId="16B5740E" w:rsidR="00F150E5" w:rsidRDefault="00276304" w:rsidP="008602BC">
      <w:pPr>
        <w:spacing w:after="7"/>
        <w:ind w:left="0" w:right="157" w:firstLine="0"/>
        <w:rPr>
          <w:rFonts w:eastAsia="Arial"/>
        </w:rPr>
      </w:pPr>
      <w:r>
        <w:rPr>
          <w:rFonts w:eastAsia="Arial"/>
        </w:rPr>
        <w:t xml:space="preserve">  </w:t>
      </w:r>
      <w:r w:rsidR="00D04D3C">
        <w:rPr>
          <w:rFonts w:eastAsia="Arial"/>
        </w:rPr>
        <w:t xml:space="preserve">Line = </w:t>
      </w:r>
      <w:r w:rsidR="008E7499">
        <w:rPr>
          <w:rFonts w:eastAsia="Arial"/>
        </w:rPr>
        <w:t>MultilineF</w:t>
      </w:r>
      <w:r w:rsidR="00F4744F">
        <w:rPr>
          <w:rFonts w:eastAsia="Arial"/>
        </w:rPr>
        <w:t>ield.Line[i]</w:t>
      </w:r>
    </w:p>
    <w:p w14:paraId="4EFB80E8" w14:textId="7EF6DF23" w:rsidR="00F4744F" w:rsidRDefault="00F150E5" w:rsidP="008602BC">
      <w:pPr>
        <w:spacing w:after="7"/>
        <w:ind w:left="0" w:right="157" w:firstLine="0"/>
        <w:rPr>
          <w:ins w:id="5563" w:author="BOUVY Martine" w:date="2022-01-07T09:24:00Z"/>
          <w:rFonts w:eastAsia="Arial"/>
        </w:rPr>
      </w:pPr>
      <w:r>
        <w:rPr>
          <w:rFonts w:eastAsia="Arial"/>
        </w:rPr>
        <w:t xml:space="preserve">      /* Remove CRLF */</w:t>
      </w:r>
      <w:r w:rsidR="00F4744F">
        <w:rPr>
          <w:rFonts w:eastAsia="Arial"/>
        </w:rPr>
        <w:t xml:space="preserve"> </w:t>
      </w:r>
    </w:p>
    <w:p w14:paraId="5FDB4D01" w14:textId="7B2612F9" w:rsidR="00532810" w:rsidRDefault="00532810" w:rsidP="008602BC">
      <w:pPr>
        <w:spacing w:after="7"/>
        <w:ind w:left="0" w:right="157" w:firstLine="0"/>
        <w:rPr>
          <w:ins w:id="5564" w:author="BOUVY Martine" w:date="2022-01-07T09:24:00Z"/>
          <w:rFonts w:eastAsia="Arial"/>
        </w:rPr>
      </w:pPr>
    </w:p>
    <w:p w14:paraId="300AE53E" w14:textId="56C9C8BD" w:rsidR="00532810" w:rsidRDefault="00532810" w:rsidP="00532810">
      <w:pPr>
        <w:spacing w:after="7"/>
        <w:ind w:left="0" w:right="157" w:firstLine="0"/>
        <w:rPr>
          <w:ins w:id="5565" w:author="BOUVY Martine" w:date="2022-01-07T09:24:00Z"/>
          <w:rFonts w:eastAsia="Arial"/>
        </w:rPr>
      </w:pPr>
      <w:ins w:id="5566" w:author="BOUVY Martine" w:date="2022-01-07T09:24:00Z">
        <w:r>
          <w:rPr>
            <w:rFonts w:eastAsia="Arial"/>
          </w:rPr>
          <w:t xml:space="preserve">  EmptyLineIndicator = false</w:t>
        </w:r>
      </w:ins>
    </w:p>
    <w:p w14:paraId="7EB2E512" w14:textId="77777777" w:rsidR="00532810" w:rsidRDefault="00532810" w:rsidP="008602BC">
      <w:pPr>
        <w:spacing w:after="7"/>
        <w:ind w:left="0" w:right="157" w:firstLine="0"/>
        <w:rPr>
          <w:ins w:id="5567" w:author="BOUVY Martine" w:date="2022-01-06T17:05:00Z"/>
          <w:rFonts w:eastAsia="Arial"/>
        </w:rPr>
      </w:pPr>
    </w:p>
    <w:p w14:paraId="68A8E0E7" w14:textId="31C8EDC9" w:rsidR="00043B1B" w:rsidRDefault="00043B1B" w:rsidP="008602BC">
      <w:pPr>
        <w:spacing w:after="7"/>
        <w:ind w:left="0" w:right="157" w:firstLine="0"/>
        <w:rPr>
          <w:ins w:id="5568" w:author="BOUVY Martine" w:date="2022-01-06T17:05:00Z"/>
          <w:rFonts w:eastAsia="Arial"/>
        </w:rPr>
      </w:pPr>
    </w:p>
    <w:p w14:paraId="04571921" w14:textId="1C6BCA0D" w:rsidR="00043B1B" w:rsidRDefault="00043B1B" w:rsidP="008602BC">
      <w:pPr>
        <w:spacing w:after="7"/>
        <w:ind w:left="0" w:right="157" w:firstLine="0"/>
        <w:rPr>
          <w:ins w:id="5569" w:author="BOUVY Martine" w:date="2022-01-06T17:05:00Z"/>
          <w:rFonts w:eastAsia="Arial"/>
        </w:rPr>
      </w:pPr>
    </w:p>
    <w:p w14:paraId="6E331E00" w14:textId="1DB1D4FB" w:rsidR="00043B1B" w:rsidRDefault="00043B1B" w:rsidP="008602BC">
      <w:pPr>
        <w:spacing w:after="7"/>
        <w:ind w:left="0" w:right="157" w:firstLine="0"/>
        <w:rPr>
          <w:rFonts w:eastAsia="Arial"/>
        </w:rPr>
      </w:pPr>
      <w:ins w:id="5570" w:author="BOUVY Martine" w:date="2022-01-06T17:05:00Z">
        <w:r w:rsidRPr="00661E34">
          <w:rPr>
            <w:rFonts w:eastAsia="Arial"/>
            <w:b/>
          </w:rPr>
          <w:t>IF</w:t>
        </w:r>
        <w:r>
          <w:rPr>
            <w:rFonts w:eastAsia="Arial"/>
          </w:rPr>
          <w:t xml:space="preserve"> MultilineField.Type = 72 </w:t>
        </w:r>
        <w:r w:rsidRPr="0052380B">
          <w:rPr>
            <w:rFonts w:eastAsia="Arial"/>
            <w:b/>
          </w:rPr>
          <w:t>AND</w:t>
        </w:r>
        <w:r>
          <w:rPr>
            <w:rFonts w:eastAsia="Arial"/>
          </w:rPr>
          <w:t xml:space="preserve"> Line starts with “//”</w:t>
        </w:r>
      </w:ins>
    </w:p>
    <w:p w14:paraId="5272A6F4" w14:textId="38A47333" w:rsidR="00F150E5" w:rsidRDefault="00F150E5" w:rsidP="008602BC">
      <w:pPr>
        <w:spacing w:after="7"/>
        <w:ind w:left="0" w:right="157" w:firstLine="0"/>
        <w:rPr>
          <w:rFonts w:eastAsia="Arial"/>
        </w:rPr>
      </w:pPr>
    </w:p>
    <w:p w14:paraId="17E43CD4" w14:textId="54C5B8EA" w:rsidR="00F150E5" w:rsidDel="00727090" w:rsidRDefault="00F150E5" w:rsidP="008602BC">
      <w:pPr>
        <w:spacing w:after="7"/>
        <w:ind w:left="0" w:right="157" w:firstLine="0"/>
        <w:rPr>
          <w:del w:id="5571" w:author="BOUVY Martine" w:date="2022-01-07T09:34:00Z"/>
          <w:rFonts w:eastAsia="Arial"/>
        </w:rPr>
      </w:pPr>
      <w:r>
        <w:rPr>
          <w:rFonts w:eastAsia="Arial"/>
        </w:rPr>
        <w:t xml:space="preserve">  Line = </w:t>
      </w:r>
      <w:r w:rsidRPr="002D4DDF">
        <w:rPr>
          <w:rFonts w:eastAsia="Arial"/>
          <w:b/>
        </w:rPr>
        <w:t>TrimRight</w:t>
      </w:r>
      <w:r w:rsidR="00D04D3C">
        <w:rPr>
          <w:rFonts w:eastAsia="Arial"/>
        </w:rPr>
        <w:t>(Line, CRLF)</w:t>
      </w:r>
    </w:p>
    <w:p w14:paraId="03B99620" w14:textId="336AAB51" w:rsidR="00D04D3C" w:rsidRDefault="00D04D3C" w:rsidP="00D04D3C">
      <w:pPr>
        <w:spacing w:after="7"/>
        <w:ind w:left="0" w:right="157" w:firstLine="0"/>
        <w:rPr>
          <w:ins w:id="5572" w:author="BOUVY Martine" w:date="2022-01-06T17:09:00Z"/>
          <w:rFonts w:eastAsia="Arial"/>
        </w:rPr>
      </w:pPr>
      <w:r>
        <w:rPr>
          <w:rFonts w:eastAsia="Arial"/>
        </w:rPr>
        <w:t xml:space="preserve"> </w:t>
      </w:r>
      <w:r w:rsidR="00BB2AC6">
        <w:rPr>
          <w:rFonts w:eastAsia="Arial"/>
        </w:rPr>
        <w:t xml:space="preserve"> </w:t>
      </w:r>
      <w:r>
        <w:rPr>
          <w:rFonts w:eastAsia="Arial"/>
        </w:rPr>
        <w:t xml:space="preserve">Line = </w:t>
      </w:r>
      <w:r w:rsidRPr="002D4DDF">
        <w:rPr>
          <w:rFonts w:eastAsia="Arial"/>
          <w:b/>
        </w:rPr>
        <w:t>TrimRight</w:t>
      </w:r>
      <w:r>
        <w:rPr>
          <w:rFonts w:eastAsia="Arial"/>
        </w:rPr>
        <w:t>(Line, SPACE)</w:t>
      </w:r>
    </w:p>
    <w:p w14:paraId="32918860" w14:textId="7E54514C" w:rsidR="009C12F0" w:rsidRDefault="009C12F0" w:rsidP="00D04D3C">
      <w:pPr>
        <w:spacing w:after="7"/>
        <w:ind w:left="0" w:right="157" w:firstLine="0"/>
        <w:rPr>
          <w:rFonts w:eastAsia="Arial"/>
        </w:rPr>
      </w:pPr>
      <w:ins w:id="5573" w:author="BOUVY Martine" w:date="2022-01-06T17:09:00Z">
        <w:r>
          <w:rPr>
            <w:rFonts w:eastAsia="Arial"/>
          </w:rPr>
          <w:t xml:space="preserve">  Line = </w:t>
        </w:r>
        <w:r w:rsidRPr="002D4DDF">
          <w:rPr>
            <w:rFonts w:eastAsia="Arial"/>
            <w:b/>
          </w:rPr>
          <w:t>Trim</w:t>
        </w:r>
      </w:ins>
      <w:ins w:id="5574" w:author="BOUVY Martine" w:date="2022-01-06T17:52:00Z">
        <w:r w:rsidR="00906306">
          <w:rPr>
            <w:rFonts w:eastAsia="Arial"/>
            <w:b/>
          </w:rPr>
          <w:t>Left</w:t>
        </w:r>
      </w:ins>
      <w:ins w:id="5575" w:author="BOUVY Martine" w:date="2022-01-06T17:09:00Z">
        <w:r>
          <w:rPr>
            <w:rFonts w:eastAsia="Arial"/>
          </w:rPr>
          <w:t>(Line, “//”)</w:t>
        </w:r>
      </w:ins>
    </w:p>
    <w:p w14:paraId="3C19FE82" w14:textId="49C05BE6" w:rsidR="00C644C9" w:rsidRDefault="00C644C9" w:rsidP="00D04D3C">
      <w:pPr>
        <w:spacing w:after="7"/>
        <w:ind w:left="0" w:right="157" w:firstLine="0"/>
        <w:rPr>
          <w:ins w:id="5576" w:author="BOUVY Martine" w:date="2022-01-06T17:06:00Z"/>
          <w:rFonts w:eastAsia="Arial"/>
          <w:b/>
          <w:strike/>
        </w:rPr>
      </w:pPr>
    </w:p>
    <w:p w14:paraId="10D6792B" w14:textId="219A6516" w:rsidR="00043B1B" w:rsidRDefault="009C12F0" w:rsidP="00D04D3C">
      <w:pPr>
        <w:spacing w:after="7"/>
        <w:ind w:left="0" w:right="157" w:firstLine="0"/>
        <w:rPr>
          <w:ins w:id="5577" w:author="BOUVY Martine" w:date="2022-01-06T17:16:00Z"/>
          <w:rFonts w:eastAsia="Arial"/>
          <w:b/>
        </w:rPr>
      </w:pPr>
      <w:ins w:id="5578" w:author="BOUVY Martine" w:date="2022-01-06T17:10:00Z">
        <w:r>
          <w:rPr>
            <w:rFonts w:eastAsia="Arial"/>
            <w:b/>
          </w:rPr>
          <w:t xml:space="preserve">  </w:t>
        </w:r>
      </w:ins>
      <w:ins w:id="5579" w:author="BOUVY Martine" w:date="2022-01-06T17:06:00Z">
        <w:r w:rsidR="00043B1B" w:rsidRPr="00043B1B">
          <w:rPr>
            <w:rFonts w:eastAsia="Arial"/>
            <w:b/>
          </w:rPr>
          <w:t xml:space="preserve">  IF Length</w:t>
        </w:r>
        <w:r w:rsidR="00043B1B" w:rsidRPr="00E36E86">
          <w:rPr>
            <w:rFonts w:eastAsia="Arial"/>
            <w:bCs/>
          </w:rPr>
          <w:t>(Line)</w:t>
        </w:r>
      </w:ins>
      <w:ins w:id="5580" w:author="BOUVY Martine" w:date="2022-01-06T17:07:00Z">
        <w:r w:rsidR="00043B1B" w:rsidRPr="00E36E86">
          <w:rPr>
            <w:rFonts w:eastAsia="Arial"/>
            <w:bCs/>
          </w:rPr>
          <w:t>= 0 THEN</w:t>
        </w:r>
        <w:r w:rsidR="00043B1B">
          <w:rPr>
            <w:rFonts w:eastAsia="Arial"/>
            <w:b/>
          </w:rPr>
          <w:t xml:space="preserve"> </w:t>
        </w:r>
      </w:ins>
    </w:p>
    <w:p w14:paraId="3B24C3CD" w14:textId="55FAE90D" w:rsidR="00E36E86" w:rsidRDefault="00E36E86" w:rsidP="00D04D3C">
      <w:pPr>
        <w:spacing w:after="7"/>
        <w:ind w:left="0" w:right="157" w:firstLine="0"/>
        <w:rPr>
          <w:ins w:id="5581" w:author="BOUVY Martine" w:date="2022-01-06T17:07:00Z"/>
          <w:rFonts w:eastAsia="Arial"/>
          <w:b/>
        </w:rPr>
      </w:pPr>
      <w:ins w:id="5582" w:author="BOUVY Martine" w:date="2022-01-06T17:16:00Z">
        <w:r>
          <w:rPr>
            <w:rFonts w:eastAsia="Arial"/>
            <w:b/>
          </w:rPr>
          <w:t xml:space="preserve">     </w:t>
        </w:r>
        <w:r>
          <w:rPr>
            <w:rFonts w:eastAsia="Arial"/>
          </w:rPr>
          <w:t>EmptyLineIndicator = true</w:t>
        </w:r>
      </w:ins>
    </w:p>
    <w:p w14:paraId="11EB0E02" w14:textId="0D2CF00D" w:rsidR="009C12F0" w:rsidRDefault="009C12F0" w:rsidP="009C12F0">
      <w:pPr>
        <w:spacing w:after="7"/>
        <w:ind w:left="0" w:right="157" w:firstLine="0"/>
        <w:rPr>
          <w:ins w:id="5583" w:author="BOUVY Martine" w:date="2022-01-06T17:09:00Z"/>
          <w:rFonts w:eastAsia="Arial"/>
          <w:b/>
          <w:bCs/>
        </w:rPr>
      </w:pPr>
      <w:ins w:id="5584" w:author="BOUVY Martine" w:date="2022-01-06T17:10:00Z">
        <w:r>
          <w:rPr>
            <w:rFonts w:eastAsia="Arial"/>
          </w:rPr>
          <w:t xml:space="preserve">  </w:t>
        </w:r>
      </w:ins>
      <w:ins w:id="5585" w:author="BOUVY Martine" w:date="2022-01-06T17:07:00Z">
        <w:r>
          <w:rPr>
            <w:rFonts w:eastAsia="Arial"/>
          </w:rPr>
          <w:t xml:space="preserve">  </w:t>
        </w:r>
        <w:r w:rsidRPr="009C12F0">
          <w:rPr>
            <w:rFonts w:eastAsia="Arial"/>
            <w:b/>
            <w:bCs/>
          </w:rPr>
          <w:t>ENDI</w:t>
        </w:r>
      </w:ins>
      <w:ins w:id="5586" w:author="BOUVY Martine" w:date="2022-01-06T17:08:00Z">
        <w:r w:rsidRPr="009C12F0">
          <w:rPr>
            <w:rFonts w:eastAsia="Arial"/>
            <w:b/>
            <w:bCs/>
          </w:rPr>
          <w:t>F</w:t>
        </w:r>
      </w:ins>
      <w:ins w:id="5587" w:author="BOUVY Martine" w:date="2022-01-06T17:07:00Z">
        <w:r w:rsidRPr="009C12F0">
          <w:rPr>
            <w:rFonts w:eastAsia="Arial"/>
            <w:b/>
            <w:bCs/>
          </w:rPr>
          <w:t xml:space="preserve"> </w:t>
        </w:r>
      </w:ins>
    </w:p>
    <w:p w14:paraId="3421D61D" w14:textId="111FE25E" w:rsidR="009C12F0" w:rsidRDefault="009C12F0" w:rsidP="009C12F0">
      <w:pPr>
        <w:spacing w:after="7"/>
        <w:ind w:left="0" w:right="157" w:firstLine="0"/>
        <w:rPr>
          <w:ins w:id="5588" w:author="BOUVY Martine" w:date="2022-01-06T17:09:00Z"/>
          <w:rFonts w:eastAsia="Arial"/>
          <w:b/>
          <w:bCs/>
        </w:rPr>
      </w:pPr>
    </w:p>
    <w:p w14:paraId="0F3BDCBC" w14:textId="537D1E49" w:rsidR="009C12F0" w:rsidRPr="009C12F0" w:rsidRDefault="009C12F0" w:rsidP="009C12F0">
      <w:pPr>
        <w:spacing w:after="7"/>
        <w:ind w:left="0" w:right="157" w:firstLine="0"/>
        <w:rPr>
          <w:ins w:id="5589" w:author="BOUVY Martine" w:date="2022-01-06T17:07:00Z"/>
          <w:rFonts w:eastAsia="Arial"/>
          <w:b/>
          <w:bCs/>
        </w:rPr>
      </w:pPr>
      <w:ins w:id="5590" w:author="BOUVY Martine" w:date="2022-01-06T17:09:00Z">
        <w:r>
          <w:rPr>
            <w:rFonts w:eastAsia="Arial"/>
            <w:b/>
            <w:bCs/>
          </w:rPr>
          <w:t xml:space="preserve">ELSEIF </w:t>
        </w:r>
        <w:r>
          <w:rPr>
            <w:rFonts w:eastAsia="Arial"/>
          </w:rPr>
          <w:t xml:space="preserve">MultilineField.Type = Subfield2 in Field 50F OR Subfield2 in Field 59F) </w:t>
        </w:r>
      </w:ins>
    </w:p>
    <w:p w14:paraId="3537505E" w14:textId="15CB8CD7" w:rsidR="009C12F0" w:rsidRDefault="009C12F0" w:rsidP="009C12F0">
      <w:pPr>
        <w:spacing w:after="7"/>
        <w:ind w:left="0" w:right="157" w:firstLine="0"/>
        <w:rPr>
          <w:ins w:id="5591" w:author="BOUVY Martine" w:date="2022-01-06T17:17:00Z"/>
          <w:rFonts w:eastAsia="Arial"/>
        </w:rPr>
      </w:pPr>
      <w:ins w:id="5592" w:author="BOUVY Martine" w:date="2022-01-06T17:10:00Z">
        <w:r>
          <w:rPr>
            <w:rFonts w:eastAsia="Arial"/>
          </w:rPr>
          <w:t>/* Subfield 2 means Number Name and Address */</w:t>
        </w:r>
      </w:ins>
    </w:p>
    <w:p w14:paraId="4B986DC8" w14:textId="77777777" w:rsidR="007400F8" w:rsidRDefault="007400F8" w:rsidP="007400F8">
      <w:pPr>
        <w:spacing w:after="7"/>
        <w:ind w:left="0" w:right="157" w:firstLine="0"/>
        <w:rPr>
          <w:ins w:id="5593" w:author="BOUVY Martine" w:date="2022-01-06T17:18:00Z"/>
          <w:rFonts w:eastAsia="Arial"/>
        </w:rPr>
      </w:pPr>
      <w:ins w:id="5594" w:author="BOUVY Martine" w:date="2022-01-06T17:17:00Z">
        <w:r>
          <w:rPr>
            <w:rFonts w:eastAsia="Arial"/>
          </w:rPr>
          <w:t xml:space="preserve">   </w:t>
        </w:r>
      </w:ins>
    </w:p>
    <w:p w14:paraId="4C6AC09C" w14:textId="77777777" w:rsidR="00532810" w:rsidRDefault="007400F8" w:rsidP="009C12F0">
      <w:pPr>
        <w:spacing w:after="7"/>
        <w:ind w:left="0" w:right="157" w:firstLine="0"/>
        <w:rPr>
          <w:ins w:id="5595" w:author="BOUVY Martine" w:date="2022-01-07T09:27:00Z"/>
          <w:rFonts w:eastAsia="Arial"/>
        </w:rPr>
      </w:pPr>
      <w:ins w:id="5596" w:author="BOUVY Martine" w:date="2022-01-06T17:18:00Z">
        <w:r>
          <w:rPr>
            <w:rFonts w:eastAsia="Arial"/>
          </w:rPr>
          <w:t xml:space="preserve">   </w:t>
        </w:r>
      </w:ins>
      <w:ins w:id="5597" w:author="BOUVY Martine" w:date="2022-01-06T17:17:00Z">
        <w:r>
          <w:rPr>
            <w:rFonts w:eastAsia="Arial"/>
          </w:rPr>
          <w:t xml:space="preserve">Line = </w:t>
        </w:r>
        <w:r w:rsidRPr="002D4DDF">
          <w:rPr>
            <w:rFonts w:eastAsia="Arial"/>
            <w:b/>
          </w:rPr>
          <w:t>TrimRight</w:t>
        </w:r>
        <w:r>
          <w:rPr>
            <w:rFonts w:eastAsia="Arial"/>
          </w:rPr>
          <w:t>(Line, CRLF)</w:t>
        </w:r>
      </w:ins>
    </w:p>
    <w:p w14:paraId="0857AB2B" w14:textId="04F0D34E" w:rsidR="00532810" w:rsidRDefault="00532810" w:rsidP="00532810">
      <w:pPr>
        <w:spacing w:after="7"/>
        <w:ind w:left="0" w:right="157" w:firstLine="0"/>
        <w:rPr>
          <w:ins w:id="5598" w:author="BOUVY Martine" w:date="2022-01-07T09:27:00Z"/>
          <w:rFonts w:eastAsia="Arial"/>
        </w:rPr>
      </w:pPr>
      <w:ins w:id="5599" w:author="BOUVY Martine" w:date="2022-01-07T09:27:00Z">
        <w:r>
          <w:rPr>
            <w:rFonts w:eastAsia="Arial"/>
          </w:rPr>
          <w:lastRenderedPageBreak/>
          <w:t xml:space="preserve">   Line = </w:t>
        </w:r>
        <w:r w:rsidRPr="002D4DDF">
          <w:rPr>
            <w:rFonts w:eastAsia="Arial"/>
            <w:b/>
          </w:rPr>
          <w:t>TrimRight</w:t>
        </w:r>
        <w:r>
          <w:rPr>
            <w:rFonts w:eastAsia="Arial"/>
          </w:rPr>
          <w:t xml:space="preserve">(Line, SPACE)  </w:t>
        </w:r>
      </w:ins>
    </w:p>
    <w:p w14:paraId="5E0A8F93" w14:textId="264E3AE2" w:rsidR="007400F8" w:rsidRDefault="007400F8" w:rsidP="009C12F0">
      <w:pPr>
        <w:spacing w:after="7"/>
        <w:ind w:left="0" w:right="157" w:firstLine="0"/>
        <w:rPr>
          <w:ins w:id="5600" w:author="BOUVY Martine" w:date="2022-01-07T09:26:00Z"/>
          <w:rFonts w:eastAsia="Arial"/>
        </w:rPr>
      </w:pPr>
      <w:ins w:id="5601" w:author="BOUVY Martine" w:date="2022-01-06T17:17:00Z">
        <w:r>
          <w:rPr>
            <w:rFonts w:eastAsia="Arial"/>
          </w:rPr>
          <w:t xml:space="preserve">  </w:t>
        </w:r>
      </w:ins>
    </w:p>
    <w:p w14:paraId="6976D265" w14:textId="77777777" w:rsidR="00532810" w:rsidRDefault="00532810" w:rsidP="009C12F0">
      <w:pPr>
        <w:spacing w:after="7"/>
        <w:ind w:left="0" w:right="157" w:firstLine="0"/>
        <w:rPr>
          <w:ins w:id="5602" w:author="BOUVY Martine" w:date="2022-01-06T17:10:00Z"/>
          <w:rFonts w:eastAsia="Arial"/>
        </w:rPr>
      </w:pPr>
    </w:p>
    <w:p w14:paraId="739275AC" w14:textId="46B3A6D9" w:rsidR="00043B1B" w:rsidRDefault="009C12F0" w:rsidP="00D04D3C">
      <w:pPr>
        <w:spacing w:after="7"/>
        <w:ind w:left="0" w:right="157" w:firstLine="0"/>
        <w:rPr>
          <w:ins w:id="5603" w:author="BOUVY Martine" w:date="2022-01-06T17:18:00Z"/>
          <w:rFonts w:eastAsia="Arial"/>
        </w:rPr>
      </w:pPr>
      <w:ins w:id="5604" w:author="BOUVY Martine" w:date="2022-01-06T17:11:00Z">
        <w:r>
          <w:rPr>
            <w:rFonts w:eastAsia="Arial"/>
            <w:b/>
          </w:rPr>
          <w:t xml:space="preserve">  </w:t>
        </w:r>
      </w:ins>
      <w:ins w:id="5605" w:author="BOUVY Martine" w:date="2022-01-06T17:18:00Z">
        <w:r w:rsidR="007400F8">
          <w:rPr>
            <w:rFonts w:eastAsia="Arial"/>
            <w:b/>
          </w:rPr>
          <w:t xml:space="preserve">   </w:t>
        </w:r>
      </w:ins>
      <w:ins w:id="5606" w:author="BOUVY Martine" w:date="2022-01-06T17:11:00Z">
        <w:r>
          <w:rPr>
            <w:rFonts w:eastAsia="Arial"/>
            <w:b/>
          </w:rPr>
          <w:t xml:space="preserve"> IF </w:t>
        </w:r>
        <w:r>
          <w:rPr>
            <w:rFonts w:eastAsia="Arial"/>
          </w:rPr>
          <w:t>Line = PatternNumber</w:t>
        </w:r>
      </w:ins>
    </w:p>
    <w:p w14:paraId="1E40E1DB" w14:textId="5E2BA73E" w:rsidR="007400F8" w:rsidRDefault="007400F8" w:rsidP="007400F8">
      <w:pPr>
        <w:spacing w:after="7"/>
        <w:ind w:left="0" w:right="157" w:firstLine="0"/>
        <w:rPr>
          <w:ins w:id="5607" w:author="BOUVY Martine" w:date="2022-01-06T17:18:00Z"/>
          <w:rFonts w:eastAsia="Arial"/>
          <w:b/>
        </w:rPr>
      </w:pPr>
      <w:ins w:id="5608" w:author="BOUVY Martine" w:date="2022-01-06T17:18:00Z">
        <w:r>
          <w:rPr>
            <w:rFonts w:eastAsia="Arial"/>
          </w:rPr>
          <w:t xml:space="preserve">         EmptyLineIndicator = true</w:t>
        </w:r>
      </w:ins>
    </w:p>
    <w:p w14:paraId="7514A15B" w14:textId="5433ACA2" w:rsidR="007400F8" w:rsidRDefault="007400F8" w:rsidP="00D04D3C">
      <w:pPr>
        <w:spacing w:after="7"/>
        <w:ind w:left="0" w:right="157" w:firstLine="0"/>
        <w:rPr>
          <w:ins w:id="5609" w:author="BOUVY Martine" w:date="2022-01-06T17:24:00Z"/>
          <w:rFonts w:eastAsia="Arial"/>
          <w:b/>
        </w:rPr>
      </w:pPr>
      <w:ins w:id="5610" w:author="BOUVY Martine" w:date="2022-01-06T17:19:00Z">
        <w:r>
          <w:rPr>
            <w:rFonts w:eastAsia="Arial"/>
            <w:b/>
          </w:rPr>
          <w:t xml:space="preserve">      ENDIF</w:t>
        </w:r>
      </w:ins>
    </w:p>
    <w:p w14:paraId="5D72B69D" w14:textId="14D4973B" w:rsidR="007400F8" w:rsidRDefault="007400F8" w:rsidP="00D04D3C">
      <w:pPr>
        <w:spacing w:after="7"/>
        <w:ind w:left="0" w:right="157" w:firstLine="0"/>
        <w:rPr>
          <w:ins w:id="5611" w:author="BOUVY Martine" w:date="2022-01-06T17:24:00Z"/>
          <w:rFonts w:eastAsia="Arial"/>
          <w:b/>
        </w:rPr>
      </w:pPr>
    </w:p>
    <w:p w14:paraId="3ABA5F04" w14:textId="3515EBCD" w:rsidR="007400F8" w:rsidRDefault="007400F8" w:rsidP="00D04D3C">
      <w:pPr>
        <w:spacing w:after="7"/>
        <w:ind w:left="0" w:right="157" w:firstLine="0"/>
        <w:rPr>
          <w:ins w:id="5612" w:author="BOUVY Martine" w:date="2022-01-07T09:36:00Z"/>
          <w:rFonts w:eastAsia="Arial"/>
          <w:b/>
        </w:rPr>
      </w:pPr>
      <w:ins w:id="5613" w:author="BOUVY Martine" w:date="2022-01-06T17:24:00Z">
        <w:r>
          <w:rPr>
            <w:rFonts w:eastAsia="Arial"/>
            <w:b/>
          </w:rPr>
          <w:t>ELSE</w:t>
        </w:r>
      </w:ins>
    </w:p>
    <w:p w14:paraId="2503F9A2" w14:textId="2D112594" w:rsidR="00EA0270" w:rsidRPr="00EA0270" w:rsidRDefault="00EA0270" w:rsidP="00D04D3C">
      <w:pPr>
        <w:spacing w:after="7"/>
        <w:ind w:left="0" w:right="157" w:firstLine="0"/>
        <w:rPr>
          <w:ins w:id="5614" w:author="BOUVY Martine" w:date="2022-01-06T17:24:00Z"/>
          <w:rFonts w:eastAsia="Arial"/>
          <w:bCs/>
        </w:rPr>
      </w:pPr>
      <w:ins w:id="5615" w:author="BOUVY Martine" w:date="2022-01-07T09:36:00Z">
        <w:r w:rsidRPr="00EA0270">
          <w:rPr>
            <w:rFonts w:eastAsia="Arial"/>
            <w:bCs/>
          </w:rPr>
          <w:t>/* Remove lines with SPACES */</w:t>
        </w:r>
      </w:ins>
    </w:p>
    <w:p w14:paraId="3D6C3DCA" w14:textId="7C8B4B97" w:rsidR="007400F8" w:rsidRDefault="007400F8" w:rsidP="00D04D3C">
      <w:pPr>
        <w:spacing w:after="7"/>
        <w:ind w:left="0" w:right="157" w:firstLine="0"/>
        <w:rPr>
          <w:ins w:id="5616" w:author="BOUVY Martine" w:date="2022-01-06T17:24:00Z"/>
          <w:rFonts w:eastAsia="Arial"/>
          <w:b/>
        </w:rPr>
      </w:pPr>
    </w:p>
    <w:p w14:paraId="444E5987" w14:textId="05DB62F4" w:rsidR="007400F8" w:rsidRDefault="007400F8" w:rsidP="007400F8">
      <w:pPr>
        <w:spacing w:after="7"/>
        <w:ind w:left="0" w:right="157" w:firstLine="0"/>
        <w:rPr>
          <w:ins w:id="5617" w:author="BOUVY Martine" w:date="2022-01-07T09:37:00Z"/>
          <w:rFonts w:eastAsia="Arial"/>
        </w:rPr>
      </w:pPr>
      <w:ins w:id="5618" w:author="BOUVY Martine" w:date="2022-01-06T17:24:00Z">
        <w:r>
          <w:rPr>
            <w:rFonts w:eastAsia="Arial"/>
            <w:b/>
          </w:rPr>
          <w:t xml:space="preserve">    </w:t>
        </w:r>
        <w:r>
          <w:rPr>
            <w:rFonts w:eastAsia="Arial"/>
          </w:rPr>
          <w:t xml:space="preserve">  Line = </w:t>
        </w:r>
        <w:r w:rsidRPr="002D4DDF">
          <w:rPr>
            <w:rFonts w:eastAsia="Arial"/>
            <w:b/>
          </w:rPr>
          <w:t>TrimRight</w:t>
        </w:r>
        <w:r>
          <w:rPr>
            <w:rFonts w:eastAsia="Arial"/>
          </w:rPr>
          <w:t>(Line, CRLF)</w:t>
        </w:r>
      </w:ins>
    </w:p>
    <w:p w14:paraId="5C4A2407" w14:textId="4598A347" w:rsidR="00EA0270" w:rsidRDefault="00EA0270" w:rsidP="00EA0270">
      <w:pPr>
        <w:spacing w:after="7"/>
        <w:ind w:left="0" w:right="157" w:firstLine="0"/>
        <w:rPr>
          <w:ins w:id="5619" w:author="BOUVY Martine" w:date="2022-01-07T09:37:00Z"/>
          <w:rFonts w:eastAsia="Arial"/>
        </w:rPr>
      </w:pPr>
      <w:ins w:id="5620" w:author="BOUVY Martine" w:date="2022-01-07T09:37:00Z">
        <w:r>
          <w:rPr>
            <w:rFonts w:eastAsia="Arial"/>
            <w:b/>
          </w:rPr>
          <w:t xml:space="preserve">    </w:t>
        </w:r>
        <w:r>
          <w:rPr>
            <w:rFonts w:eastAsia="Arial"/>
          </w:rPr>
          <w:t xml:space="preserve">  Line = </w:t>
        </w:r>
        <w:r w:rsidRPr="002D4DDF">
          <w:rPr>
            <w:rFonts w:eastAsia="Arial"/>
            <w:b/>
          </w:rPr>
          <w:t>TrimRight</w:t>
        </w:r>
        <w:r>
          <w:rPr>
            <w:rFonts w:eastAsia="Arial"/>
          </w:rPr>
          <w:t>(Line, SPACE)</w:t>
        </w:r>
      </w:ins>
    </w:p>
    <w:p w14:paraId="4C6FE95B" w14:textId="77777777" w:rsidR="00EA0270" w:rsidRDefault="00EA0270" w:rsidP="007400F8">
      <w:pPr>
        <w:spacing w:after="7"/>
        <w:ind w:left="0" w:right="157" w:firstLine="0"/>
        <w:rPr>
          <w:ins w:id="5621" w:author="BOUVY Martine" w:date="2022-01-06T17:25:00Z"/>
          <w:rFonts w:eastAsia="Arial"/>
        </w:rPr>
      </w:pPr>
    </w:p>
    <w:p w14:paraId="3FFA98E2" w14:textId="674FC32C" w:rsidR="007400F8" w:rsidRDefault="007400F8" w:rsidP="007400F8">
      <w:pPr>
        <w:spacing w:after="7"/>
        <w:ind w:left="0" w:right="157" w:firstLine="0"/>
        <w:rPr>
          <w:ins w:id="5622" w:author="BOUVY Martine" w:date="2022-01-06T17:25:00Z"/>
          <w:rFonts w:eastAsia="Arial"/>
          <w:b/>
        </w:rPr>
      </w:pPr>
      <w:ins w:id="5623" w:author="BOUVY Martine" w:date="2022-01-06T17:25:00Z">
        <w:r>
          <w:rPr>
            <w:rFonts w:eastAsia="Arial"/>
          </w:rPr>
          <w:t xml:space="preserve">      </w:t>
        </w:r>
        <w:r>
          <w:rPr>
            <w:rFonts w:eastAsia="Arial"/>
            <w:b/>
          </w:rPr>
          <w:t xml:space="preserve"> </w:t>
        </w:r>
        <w:r w:rsidRPr="00043B1B">
          <w:rPr>
            <w:rFonts w:eastAsia="Arial"/>
            <w:b/>
          </w:rPr>
          <w:t>IF Length</w:t>
        </w:r>
        <w:r w:rsidRPr="00E36E86">
          <w:rPr>
            <w:rFonts w:eastAsia="Arial"/>
            <w:bCs/>
          </w:rPr>
          <w:t>(Line)= 0 THEN</w:t>
        </w:r>
        <w:r>
          <w:rPr>
            <w:rFonts w:eastAsia="Arial"/>
            <w:b/>
          </w:rPr>
          <w:t xml:space="preserve"> </w:t>
        </w:r>
      </w:ins>
    </w:p>
    <w:p w14:paraId="0BC7E920" w14:textId="50C8B0E1" w:rsidR="007400F8" w:rsidRDefault="007400F8" w:rsidP="007400F8">
      <w:pPr>
        <w:spacing w:after="7"/>
        <w:ind w:left="0" w:right="157" w:firstLine="0"/>
        <w:rPr>
          <w:ins w:id="5624" w:author="BOUVY Martine" w:date="2022-01-06T17:25:00Z"/>
          <w:rFonts w:eastAsia="Arial"/>
          <w:b/>
        </w:rPr>
      </w:pPr>
      <w:ins w:id="5625" w:author="BOUVY Martine" w:date="2022-01-06T17:25:00Z">
        <w:r>
          <w:rPr>
            <w:rFonts w:eastAsia="Arial"/>
            <w:b/>
          </w:rPr>
          <w:t xml:space="preserve">          </w:t>
        </w:r>
        <w:r>
          <w:rPr>
            <w:rFonts w:eastAsia="Arial"/>
          </w:rPr>
          <w:t>EmptyLineIndicator = true</w:t>
        </w:r>
      </w:ins>
    </w:p>
    <w:p w14:paraId="6A47AD7B" w14:textId="638C9ADF" w:rsidR="007400F8" w:rsidRDefault="007400F8" w:rsidP="007400F8">
      <w:pPr>
        <w:spacing w:after="7"/>
        <w:ind w:left="0" w:right="157" w:firstLine="0"/>
        <w:rPr>
          <w:ins w:id="5626" w:author="BOUVY Martine" w:date="2022-01-06T17:24:00Z"/>
          <w:rFonts w:eastAsia="Arial"/>
        </w:rPr>
      </w:pPr>
      <w:ins w:id="5627" w:author="BOUVY Martine" w:date="2022-01-06T17:25:00Z">
        <w:r>
          <w:rPr>
            <w:rFonts w:eastAsia="Arial"/>
          </w:rPr>
          <w:t xml:space="preserve">       </w:t>
        </w:r>
        <w:r w:rsidRPr="009C12F0">
          <w:rPr>
            <w:rFonts w:eastAsia="Arial"/>
            <w:b/>
            <w:bCs/>
          </w:rPr>
          <w:t>ENDIF</w:t>
        </w:r>
      </w:ins>
    </w:p>
    <w:p w14:paraId="06DFDE90" w14:textId="0CCD6D55" w:rsidR="007400F8" w:rsidRPr="00043B1B" w:rsidRDefault="007400F8" w:rsidP="00D04D3C">
      <w:pPr>
        <w:spacing w:after="7"/>
        <w:ind w:left="0" w:right="157" w:firstLine="0"/>
        <w:rPr>
          <w:ins w:id="5628" w:author="BOUVY Martine" w:date="2022-01-06T17:06:00Z"/>
          <w:rFonts w:eastAsia="Arial"/>
          <w:b/>
        </w:rPr>
      </w:pPr>
    </w:p>
    <w:p w14:paraId="5F654645" w14:textId="187277BD" w:rsidR="00043B1B" w:rsidRPr="00043B1B" w:rsidRDefault="007400F8" w:rsidP="00D04D3C">
      <w:pPr>
        <w:spacing w:after="7"/>
        <w:ind w:left="0" w:right="157" w:firstLine="0"/>
        <w:rPr>
          <w:rFonts w:eastAsia="Arial"/>
          <w:b/>
        </w:rPr>
      </w:pPr>
      <w:ins w:id="5629" w:author="BOUVY Martine" w:date="2022-01-06T17:25:00Z">
        <w:r>
          <w:rPr>
            <w:rFonts w:eastAsia="Arial"/>
            <w:b/>
          </w:rPr>
          <w:t>ENDIF</w:t>
        </w:r>
      </w:ins>
    </w:p>
    <w:p w14:paraId="27B0D1AF" w14:textId="0BFF9B4F" w:rsidR="00D04D3C" w:rsidRDefault="00D04D3C" w:rsidP="00D04D3C">
      <w:pPr>
        <w:spacing w:after="7"/>
        <w:ind w:left="0" w:right="157" w:firstLine="0"/>
        <w:rPr>
          <w:rFonts w:eastAsia="Arial"/>
        </w:rPr>
      </w:pPr>
    </w:p>
    <w:p w14:paraId="4EA76190" w14:textId="32571CB4" w:rsidR="0052380B" w:rsidRDefault="00D04D3C" w:rsidP="00D04D3C">
      <w:pPr>
        <w:spacing w:after="7"/>
        <w:ind w:left="0" w:right="157" w:firstLine="0"/>
        <w:rPr>
          <w:rFonts w:eastAsia="Arial"/>
        </w:rPr>
      </w:pPr>
      <w:del w:id="5630" w:author="BOUVY Martine" w:date="2022-01-06T17:15:00Z">
        <w:r w:rsidDel="00E36E86">
          <w:rPr>
            <w:rFonts w:eastAsia="Arial"/>
          </w:rPr>
          <w:delText xml:space="preserve">  </w:delText>
        </w:r>
        <w:r w:rsidRPr="003840B4" w:rsidDel="00E36E86">
          <w:rPr>
            <w:rFonts w:eastAsia="Arial"/>
            <w:b/>
          </w:rPr>
          <w:delText>IF</w:delText>
        </w:r>
        <w:r w:rsidDel="00E36E86">
          <w:rPr>
            <w:rFonts w:eastAsia="Arial"/>
          </w:rPr>
          <w:delText xml:space="preserve"> LENGTH(Line)=0 </w:delText>
        </w:r>
        <w:r w:rsidR="0052380B" w:rsidRPr="0052380B" w:rsidDel="00E36E86">
          <w:rPr>
            <w:rFonts w:eastAsia="Arial"/>
            <w:b/>
          </w:rPr>
          <w:delText>OR</w:delText>
        </w:r>
      </w:del>
      <w:r w:rsidR="0052380B">
        <w:rPr>
          <w:rFonts w:eastAsia="Arial"/>
        </w:rPr>
        <w:t xml:space="preserve"> (</w:t>
      </w:r>
      <w:del w:id="5631" w:author="BOUVY Martine" w:date="2022-01-06T17:05:00Z">
        <w:r w:rsidR="0052380B" w:rsidRPr="00661E34" w:rsidDel="00043B1B">
          <w:rPr>
            <w:rFonts w:eastAsia="Arial"/>
            <w:b/>
          </w:rPr>
          <w:delText>IF</w:delText>
        </w:r>
        <w:r w:rsidR="0052380B" w:rsidDel="00043B1B">
          <w:rPr>
            <w:rFonts w:eastAsia="Arial"/>
          </w:rPr>
          <w:delText xml:space="preserve"> MultilineField</w:delText>
        </w:r>
        <w:r w:rsidR="0066772A" w:rsidDel="00043B1B">
          <w:rPr>
            <w:rFonts w:eastAsia="Arial"/>
          </w:rPr>
          <w:delText>.Type</w:delText>
        </w:r>
        <w:r w:rsidR="0052380B" w:rsidDel="00043B1B">
          <w:rPr>
            <w:rFonts w:eastAsia="Arial"/>
          </w:rPr>
          <w:delText xml:space="preserve"> = Field</w:delText>
        </w:r>
        <w:r w:rsidR="008C214B" w:rsidDel="00043B1B">
          <w:rPr>
            <w:rFonts w:eastAsia="Arial"/>
          </w:rPr>
          <w:delText xml:space="preserve"> </w:delText>
        </w:r>
        <w:r w:rsidR="0052380B" w:rsidDel="00043B1B">
          <w:rPr>
            <w:rFonts w:eastAsia="Arial"/>
          </w:rPr>
          <w:delText xml:space="preserve">72 </w:delText>
        </w:r>
        <w:r w:rsidR="0052380B" w:rsidRPr="0052380B" w:rsidDel="00043B1B">
          <w:rPr>
            <w:rFonts w:eastAsia="Arial"/>
            <w:b/>
          </w:rPr>
          <w:delText>AND</w:delText>
        </w:r>
        <w:r w:rsidR="0052380B" w:rsidDel="00043B1B">
          <w:rPr>
            <w:rFonts w:eastAsia="Arial"/>
          </w:rPr>
          <w:delText xml:space="preserve"> Line = “//”</w:delText>
        </w:r>
      </w:del>
      <w:r w:rsidR="0052380B">
        <w:rPr>
          <w:rFonts w:eastAsia="Arial"/>
        </w:rPr>
        <w:t xml:space="preserve">) </w:t>
      </w:r>
      <w:r w:rsidR="0052380B" w:rsidRPr="0052380B">
        <w:rPr>
          <w:rFonts w:eastAsia="Arial"/>
          <w:b/>
        </w:rPr>
        <w:t>OR</w:t>
      </w:r>
      <w:r w:rsidR="0052380B">
        <w:rPr>
          <w:rFonts w:eastAsia="Arial"/>
        </w:rPr>
        <w:t xml:space="preserve"> (</w:t>
      </w:r>
      <w:r w:rsidR="008C214B">
        <w:rPr>
          <w:rFonts w:eastAsia="Arial"/>
        </w:rPr>
        <w:t>(</w:t>
      </w:r>
      <w:del w:id="5632" w:author="BOUVY Martine" w:date="2022-01-06T17:09:00Z">
        <w:r w:rsidR="0052380B" w:rsidRPr="00661E34" w:rsidDel="009C12F0">
          <w:rPr>
            <w:rFonts w:eastAsia="Arial"/>
            <w:b/>
          </w:rPr>
          <w:delText>IF</w:delText>
        </w:r>
        <w:r w:rsidR="0052380B" w:rsidDel="009C12F0">
          <w:rPr>
            <w:rFonts w:eastAsia="Arial"/>
          </w:rPr>
          <w:delText xml:space="preserve"> MultilineField</w:delText>
        </w:r>
        <w:r w:rsidR="0066772A" w:rsidDel="009C12F0">
          <w:rPr>
            <w:rFonts w:eastAsia="Arial"/>
          </w:rPr>
          <w:delText>.Type</w:delText>
        </w:r>
        <w:r w:rsidR="0052380B" w:rsidDel="009C12F0">
          <w:rPr>
            <w:rFonts w:eastAsia="Arial"/>
          </w:rPr>
          <w:delText xml:space="preserve"> = Subfield2 in Field</w:delText>
        </w:r>
        <w:r w:rsidR="008C214B" w:rsidDel="009C12F0">
          <w:rPr>
            <w:rFonts w:eastAsia="Arial"/>
          </w:rPr>
          <w:delText xml:space="preserve"> </w:delText>
        </w:r>
        <w:r w:rsidR="0052380B" w:rsidDel="009C12F0">
          <w:rPr>
            <w:rFonts w:eastAsia="Arial"/>
          </w:rPr>
          <w:delText>50F OR Subfield2 in Field</w:delText>
        </w:r>
        <w:r w:rsidR="008C214B" w:rsidDel="009C12F0">
          <w:rPr>
            <w:rFonts w:eastAsia="Arial"/>
          </w:rPr>
          <w:delText xml:space="preserve"> </w:delText>
        </w:r>
        <w:r w:rsidR="0052380B" w:rsidDel="009C12F0">
          <w:rPr>
            <w:rFonts w:eastAsia="Arial"/>
          </w:rPr>
          <w:delText>59F</w:delText>
        </w:r>
        <w:r w:rsidR="008C214B" w:rsidDel="009C12F0">
          <w:rPr>
            <w:rFonts w:eastAsia="Arial"/>
          </w:rPr>
          <w:delText>)</w:delText>
        </w:r>
        <w:r w:rsidR="0052380B" w:rsidDel="009C12F0">
          <w:rPr>
            <w:rFonts w:eastAsia="Arial"/>
          </w:rPr>
          <w:delText xml:space="preserve"> </w:delText>
        </w:r>
        <w:r w:rsidR="0052380B" w:rsidRPr="00661E34" w:rsidDel="009C12F0">
          <w:rPr>
            <w:rFonts w:eastAsia="Arial"/>
            <w:b/>
          </w:rPr>
          <w:delText>AND</w:delText>
        </w:r>
        <w:r w:rsidR="0052380B" w:rsidDel="009C12F0">
          <w:rPr>
            <w:rFonts w:eastAsia="Arial"/>
          </w:rPr>
          <w:delText xml:space="preserve"> Line = </w:delText>
        </w:r>
        <w:r w:rsidR="00661E34" w:rsidDel="009C12F0">
          <w:rPr>
            <w:rFonts w:eastAsia="Arial"/>
          </w:rPr>
          <w:delText>PatternNumber</w:delText>
        </w:r>
      </w:del>
      <w:r w:rsidR="0052380B">
        <w:rPr>
          <w:rFonts w:eastAsia="Arial"/>
        </w:rPr>
        <w:t>)</w:t>
      </w:r>
    </w:p>
    <w:p w14:paraId="0E918F4E" w14:textId="431CD06C" w:rsidR="0052380B" w:rsidRDefault="0052380B" w:rsidP="00D04D3C">
      <w:pPr>
        <w:spacing w:after="7"/>
        <w:ind w:left="0" w:right="157" w:firstLine="0"/>
        <w:rPr>
          <w:ins w:id="5633" w:author="BOUVY Martine" w:date="2022-01-06T16:23:00Z"/>
          <w:rFonts w:eastAsia="Arial"/>
        </w:rPr>
      </w:pPr>
    </w:p>
    <w:p w14:paraId="61217767" w14:textId="76460C0D" w:rsidR="00BC3452" w:rsidRDefault="00E36E86" w:rsidP="00D04D3C">
      <w:pPr>
        <w:spacing w:after="7"/>
        <w:ind w:left="0" w:right="157" w:firstLine="0"/>
        <w:rPr>
          <w:rFonts w:eastAsia="Arial"/>
        </w:rPr>
      </w:pPr>
      <w:ins w:id="5634" w:author="BOUVY Martine" w:date="2022-01-06T17:15:00Z">
        <w:r>
          <w:rPr>
            <w:rFonts w:eastAsia="Arial"/>
          </w:rPr>
          <w:t xml:space="preserve">  </w:t>
        </w:r>
        <w:r w:rsidRPr="00E36E86">
          <w:rPr>
            <w:rFonts w:eastAsia="Arial"/>
            <w:b/>
            <w:bCs/>
          </w:rPr>
          <w:t>IF</w:t>
        </w:r>
        <w:r>
          <w:rPr>
            <w:rFonts w:eastAsia="Arial"/>
          </w:rPr>
          <w:t xml:space="preserve"> EmptyLineIndicator = True</w:t>
        </w:r>
      </w:ins>
      <w:ins w:id="5635" w:author="BOUVY Martine" w:date="2022-01-06T17:24:00Z">
        <w:r w:rsidR="007400F8">
          <w:rPr>
            <w:rFonts w:eastAsia="Arial"/>
          </w:rPr>
          <w:t xml:space="preserve"> THEN</w:t>
        </w:r>
      </w:ins>
    </w:p>
    <w:p w14:paraId="67F5D92C" w14:textId="4B173406" w:rsidR="00D04D3C" w:rsidDel="007400F8" w:rsidRDefault="0052380B" w:rsidP="00D04D3C">
      <w:pPr>
        <w:spacing w:after="7"/>
        <w:ind w:left="0" w:right="157" w:firstLine="0"/>
        <w:rPr>
          <w:del w:id="5636" w:author="BOUVY Martine" w:date="2022-01-06T17:24:00Z"/>
          <w:rFonts w:eastAsia="Arial"/>
        </w:rPr>
      </w:pPr>
      <w:del w:id="5637" w:author="BOUVY Martine" w:date="2022-01-06T17:24:00Z">
        <w:r w:rsidDel="007400F8">
          <w:rPr>
            <w:rFonts w:eastAsia="Arial"/>
          </w:rPr>
          <w:delText xml:space="preserve">    </w:delText>
        </w:r>
        <w:r w:rsidR="00D04D3C" w:rsidDel="007400F8">
          <w:rPr>
            <w:rFonts w:eastAsia="Arial"/>
          </w:rPr>
          <w:delText>THEN</w:delText>
        </w:r>
      </w:del>
    </w:p>
    <w:p w14:paraId="1340120F" w14:textId="38E2D8DA" w:rsidR="00D04D3C" w:rsidRDefault="00D04D3C" w:rsidP="003840B4">
      <w:pPr>
        <w:spacing w:after="7"/>
        <w:ind w:left="0" w:right="157" w:firstLine="0"/>
        <w:rPr>
          <w:rFonts w:eastAsia="Arial"/>
        </w:rPr>
      </w:pPr>
      <w:r>
        <w:rPr>
          <w:rFonts w:eastAsia="Arial"/>
        </w:rPr>
        <w:t xml:space="preserve">      </w:t>
      </w:r>
      <w:r w:rsidR="003840B4">
        <w:rPr>
          <w:rFonts w:eastAsia="Arial"/>
        </w:rPr>
        <w:t xml:space="preserve">/* store the number of the line which is empty */ </w:t>
      </w:r>
    </w:p>
    <w:p w14:paraId="71A5E3DB" w14:textId="6C64576D" w:rsidR="003840B4" w:rsidRDefault="003840B4" w:rsidP="003840B4">
      <w:pPr>
        <w:spacing w:after="7"/>
        <w:ind w:left="0" w:right="157" w:firstLine="0"/>
        <w:rPr>
          <w:rFonts w:eastAsia="Arial"/>
        </w:rPr>
      </w:pPr>
      <w:r>
        <w:rPr>
          <w:rFonts w:eastAsia="Arial"/>
        </w:rPr>
        <w:t xml:space="preserve">      Index = Index + 1</w:t>
      </w:r>
    </w:p>
    <w:p w14:paraId="28B151E9" w14:textId="71B57051" w:rsidR="00D04D3C" w:rsidRDefault="003840B4" w:rsidP="008602BC">
      <w:pPr>
        <w:spacing w:after="7"/>
        <w:ind w:left="0" w:right="157" w:firstLine="0"/>
        <w:rPr>
          <w:rFonts w:eastAsia="Arial"/>
        </w:rPr>
      </w:pPr>
      <w:r>
        <w:rPr>
          <w:rFonts w:eastAsia="Arial"/>
        </w:rPr>
        <w:t xml:space="preserve">      IndexTable[Index] = i</w:t>
      </w:r>
    </w:p>
    <w:p w14:paraId="58A2D4C0" w14:textId="4042D50F" w:rsidR="003840B4" w:rsidRPr="003840B4" w:rsidRDefault="003840B4" w:rsidP="008602BC">
      <w:pPr>
        <w:spacing w:after="7"/>
        <w:ind w:left="0" w:right="157" w:firstLine="0"/>
        <w:rPr>
          <w:rFonts w:eastAsia="Arial"/>
          <w:b/>
        </w:rPr>
      </w:pPr>
      <w:r>
        <w:rPr>
          <w:rFonts w:eastAsia="Arial"/>
        </w:rPr>
        <w:t xml:space="preserve">  </w:t>
      </w:r>
      <w:r w:rsidRPr="003840B4">
        <w:rPr>
          <w:rFonts w:eastAsia="Arial"/>
          <w:b/>
        </w:rPr>
        <w:t xml:space="preserve">ENDIF </w:t>
      </w:r>
    </w:p>
    <w:p w14:paraId="6CA207FD" w14:textId="1959C55C" w:rsidR="003840B4" w:rsidRDefault="003840B4" w:rsidP="008602BC">
      <w:pPr>
        <w:spacing w:after="7"/>
        <w:ind w:left="0" w:right="157" w:firstLine="0"/>
        <w:rPr>
          <w:rFonts w:eastAsia="Arial"/>
        </w:rPr>
      </w:pPr>
      <w:r>
        <w:rPr>
          <w:rFonts w:eastAsia="Arial"/>
        </w:rPr>
        <w:t xml:space="preserve">      </w:t>
      </w:r>
    </w:p>
    <w:p w14:paraId="4A624C6D" w14:textId="0E0794D5" w:rsidR="00D04D3C" w:rsidRDefault="003840B4" w:rsidP="008602BC">
      <w:pPr>
        <w:spacing w:after="7"/>
        <w:ind w:left="0" w:right="157" w:firstLine="0"/>
        <w:rPr>
          <w:rFonts w:eastAsia="Arial"/>
        </w:rPr>
      </w:pPr>
      <w:r>
        <w:rPr>
          <w:rFonts w:eastAsia="Arial"/>
        </w:rPr>
        <w:t xml:space="preserve">       </w:t>
      </w:r>
    </w:p>
    <w:p w14:paraId="058F7AB6" w14:textId="7605A876" w:rsidR="001F1BCF" w:rsidRDefault="003840B4" w:rsidP="008602BC">
      <w:pPr>
        <w:spacing w:after="7"/>
        <w:ind w:left="0" w:right="157" w:firstLine="0"/>
        <w:rPr>
          <w:rFonts w:eastAsia="Arial"/>
        </w:rPr>
      </w:pPr>
      <w:r w:rsidRPr="003840B4">
        <w:rPr>
          <w:rFonts w:eastAsia="Arial"/>
          <w:b/>
        </w:rPr>
        <w:t>Next</w:t>
      </w:r>
      <w:r>
        <w:rPr>
          <w:rFonts w:eastAsia="Arial"/>
        </w:rPr>
        <w:t xml:space="preserve"> i</w:t>
      </w:r>
    </w:p>
    <w:p w14:paraId="53FD0A9D" w14:textId="51CF0906" w:rsidR="001F1BCF" w:rsidRDefault="001F1BCF" w:rsidP="008602BC">
      <w:pPr>
        <w:spacing w:after="7"/>
        <w:ind w:left="0" w:right="157" w:firstLine="0"/>
        <w:rPr>
          <w:rFonts w:eastAsia="Arial"/>
        </w:rPr>
      </w:pPr>
    </w:p>
    <w:p w14:paraId="0E99FE21" w14:textId="5D3466CA" w:rsidR="001F1BCF" w:rsidRDefault="003840B4" w:rsidP="003840B4">
      <w:pPr>
        <w:tabs>
          <w:tab w:val="left" w:pos="1267"/>
        </w:tabs>
        <w:spacing w:after="7"/>
        <w:ind w:left="0" w:right="157" w:firstLine="0"/>
        <w:rPr>
          <w:rFonts w:eastAsia="Arial"/>
        </w:rPr>
      </w:pPr>
      <w:r>
        <w:rPr>
          <w:rFonts w:eastAsia="Arial"/>
        </w:rPr>
        <w:tab/>
      </w:r>
    </w:p>
    <w:p w14:paraId="3FC2323B" w14:textId="239EF61E" w:rsidR="008602BC" w:rsidRDefault="008E7499" w:rsidP="00CE09EC">
      <w:pPr>
        <w:spacing w:after="7"/>
        <w:ind w:left="0" w:right="157" w:firstLine="0"/>
        <w:rPr>
          <w:rFonts w:eastAsia="Arial"/>
        </w:rPr>
      </w:pPr>
      <w:r>
        <w:rPr>
          <w:rFonts w:eastAsia="Arial"/>
        </w:rPr>
        <w:t>/* Remove the empty lines from MultilineField which are at the position IndexTable[Index] */</w:t>
      </w:r>
    </w:p>
    <w:p w14:paraId="21CF93A2" w14:textId="77777777" w:rsidR="008E7499" w:rsidRDefault="008E7499" w:rsidP="00CE09EC">
      <w:pPr>
        <w:spacing w:after="7"/>
        <w:ind w:left="0" w:right="157" w:firstLine="0"/>
        <w:rPr>
          <w:rFonts w:eastAsia="Arial"/>
        </w:rPr>
      </w:pPr>
    </w:p>
    <w:p w14:paraId="760296EA" w14:textId="2FBFF714" w:rsidR="008E7499" w:rsidRDefault="008E7499" w:rsidP="008E7499">
      <w:pPr>
        <w:spacing w:after="7"/>
        <w:ind w:left="0" w:right="157" w:firstLine="0"/>
        <w:rPr>
          <w:rFonts w:eastAsia="Arial"/>
          <w:b/>
        </w:rPr>
      </w:pPr>
      <w:r w:rsidRPr="003C31A0">
        <w:rPr>
          <w:rFonts w:eastAsia="Arial"/>
          <w:b/>
        </w:rPr>
        <w:t>For</w:t>
      </w:r>
      <w:r>
        <w:rPr>
          <w:rFonts w:eastAsia="Arial"/>
        </w:rPr>
        <w:t xml:space="preserve"> i = 1 to </w:t>
      </w:r>
      <w:r>
        <w:rPr>
          <w:rFonts w:eastAsia="Arial"/>
          <w:b/>
        </w:rPr>
        <w:t xml:space="preserve">Index </w:t>
      </w:r>
    </w:p>
    <w:p w14:paraId="7276808C" w14:textId="3C557497" w:rsidR="008E7499" w:rsidRDefault="00820932" w:rsidP="00A2572D">
      <w:pPr>
        <w:tabs>
          <w:tab w:val="left" w:pos="630"/>
          <w:tab w:val="left" w:pos="720"/>
        </w:tabs>
        <w:spacing w:after="7"/>
        <w:ind w:left="0" w:right="157" w:firstLine="0"/>
        <w:rPr>
          <w:rFonts w:eastAsia="Arial"/>
        </w:rPr>
      </w:pPr>
      <w:r>
        <w:rPr>
          <w:rFonts w:eastAsia="Arial"/>
          <w:b/>
        </w:rPr>
        <w:t xml:space="preserve">     </w:t>
      </w:r>
      <w:r w:rsidR="00A2572D">
        <w:rPr>
          <w:rFonts w:eastAsia="Arial"/>
          <w:b/>
        </w:rPr>
        <w:t xml:space="preserve"> </w:t>
      </w:r>
      <w:r>
        <w:rPr>
          <w:rFonts w:eastAsia="Arial"/>
          <w:b/>
        </w:rPr>
        <w:t>DeleteLine</w:t>
      </w:r>
      <w:r w:rsidR="008E7499">
        <w:rPr>
          <w:rFonts w:eastAsia="Arial"/>
          <w:b/>
        </w:rPr>
        <w:t>(</w:t>
      </w:r>
      <w:r w:rsidR="008E7499" w:rsidRPr="008E7499">
        <w:rPr>
          <w:rFonts w:eastAsia="Arial"/>
        </w:rPr>
        <w:t>MultilineField</w:t>
      </w:r>
      <w:r w:rsidR="005324B9">
        <w:rPr>
          <w:rFonts w:eastAsia="Arial"/>
        </w:rPr>
        <w:t>,</w:t>
      </w:r>
      <w:r w:rsidR="008E7499" w:rsidRPr="008E7499">
        <w:rPr>
          <w:rFonts w:eastAsia="Arial"/>
        </w:rPr>
        <w:t>IndexTable[Index])</w:t>
      </w:r>
    </w:p>
    <w:p w14:paraId="3950F82B" w14:textId="3C53889B" w:rsidR="00A35D79" w:rsidRDefault="00A35D79" w:rsidP="00A35D79">
      <w:pPr>
        <w:spacing w:after="7"/>
        <w:ind w:left="0" w:right="157" w:firstLine="0"/>
      </w:pPr>
      <w:r w:rsidRPr="00A2572D">
        <w:t xml:space="preserve">  </w:t>
      </w:r>
      <w:r>
        <w:t xml:space="preserve"> </w:t>
      </w:r>
      <w:r w:rsidRPr="00A2572D">
        <w:t xml:space="preserve">  </w:t>
      </w:r>
      <w:r w:rsidRPr="00665C00">
        <w:rPr>
          <w:rFonts w:eastAsiaTheme="minorEastAsia"/>
          <w:strike/>
          <w:sz w:val="22"/>
        </w:rPr>
        <w:t>T</w:t>
      </w:r>
      <w:ins w:id="5638" w:author="BOUVY Martine [2]" w:date="2021-02-03T15:15:00Z">
        <w:r w:rsidR="00CA67F0" w:rsidRPr="00665C00">
          <w:rPr>
            <w:rFonts w:eastAsiaTheme="minorEastAsia"/>
            <w:strike/>
            <w:sz w:val="22"/>
          </w:rPr>
          <w:t>2</w:t>
        </w:r>
      </w:ins>
      <w:del w:id="5639" w:author="BOUVY Martine [2]" w:date="2021-02-03T15:15:00Z">
        <w:r w:rsidRPr="00665C00" w:rsidDel="00CA67F0">
          <w:rPr>
            <w:rFonts w:eastAsiaTheme="minorEastAsia"/>
            <w:strike/>
            <w:sz w:val="22"/>
          </w:rPr>
          <w:delText>0</w:delText>
        </w:r>
      </w:del>
      <w:r w:rsidRPr="00665C00">
        <w:rPr>
          <w:rFonts w:eastAsiaTheme="minorEastAsia"/>
          <w:strike/>
          <w:sz w:val="22"/>
        </w:rPr>
        <w:t>0074</w:t>
      </w:r>
      <w:ins w:id="5640" w:author="BOUVY Martine" w:date="2023-01-13T14:37:00Z">
        <w:r w:rsidR="00665C00">
          <w:rPr>
            <w:rFonts w:eastAsiaTheme="minorEastAsia"/>
            <w:sz w:val="22"/>
          </w:rPr>
          <w:t xml:space="preserve"> T0000E</w:t>
        </w:r>
      </w:ins>
      <w:r>
        <w:rPr>
          <w:rFonts w:ascii="Calibri" w:eastAsiaTheme="minorEastAsia" w:hAnsi="Calibri" w:cs="Calibri"/>
          <w:sz w:val="22"/>
        </w:rPr>
        <w:t xml:space="preserve">  </w:t>
      </w:r>
      <w:r w:rsidR="00801DB8">
        <w:rPr>
          <w:rFonts w:ascii="Calibri" w:eastAsiaTheme="minorEastAsia" w:hAnsi="Calibri" w:cs="Calibri"/>
          <w:sz w:val="22"/>
        </w:rPr>
        <w:t xml:space="preserve">   </w:t>
      </w:r>
      <w:r>
        <w:t>/* Error code decripted in Error code list */</w:t>
      </w:r>
    </w:p>
    <w:p w14:paraId="4132120F" w14:textId="77777777" w:rsidR="00A35D79" w:rsidRDefault="00A35D79" w:rsidP="00A35D79">
      <w:pPr>
        <w:spacing w:after="7"/>
        <w:ind w:left="0" w:right="157" w:firstLine="0"/>
        <w:rPr>
          <w:rFonts w:eastAsia="Arial"/>
        </w:rPr>
      </w:pPr>
      <w:r w:rsidRPr="008E7499">
        <w:rPr>
          <w:rFonts w:eastAsia="Arial"/>
          <w:b/>
        </w:rPr>
        <w:t>Next</w:t>
      </w:r>
      <w:r>
        <w:rPr>
          <w:rFonts w:eastAsia="Arial"/>
        </w:rPr>
        <w:t xml:space="preserve"> i</w:t>
      </w:r>
    </w:p>
    <w:p w14:paraId="4E312FA5" w14:textId="05062639" w:rsidR="00EB39CB" w:rsidRDefault="00EB39CB" w:rsidP="00D762D4">
      <w:pPr>
        <w:spacing w:after="160" w:line="259" w:lineRule="auto"/>
        <w:ind w:left="0" w:firstLine="0"/>
        <w:rPr>
          <w:rFonts w:ascii="Arial" w:hAnsi="Arial" w:cs="Arial"/>
        </w:rPr>
      </w:pPr>
    </w:p>
    <w:p w14:paraId="044770B2" w14:textId="2A04BA35" w:rsidR="00EB39CB" w:rsidRDefault="00EB39CB" w:rsidP="00EB39CB">
      <w:pPr>
        <w:pStyle w:val="Heading3"/>
      </w:pPr>
      <w:bookmarkStart w:id="5641" w:name="_Toc136351313"/>
      <w:r>
        <w:t>4.3.24  MX_To_MT79CANC</w:t>
      </w:r>
      <w:bookmarkEnd w:id="5641"/>
    </w:p>
    <w:p w14:paraId="43BB0E6B" w14:textId="77777777" w:rsidR="00EB39CB" w:rsidRPr="003B7B21" w:rsidRDefault="00EB39CB" w:rsidP="00EB39CB">
      <w:pPr>
        <w:tabs>
          <w:tab w:val="left" w:pos="630"/>
          <w:tab w:val="left" w:pos="720"/>
          <w:tab w:val="left" w:pos="810"/>
        </w:tabs>
        <w:spacing w:after="95"/>
        <w:ind w:left="419" w:right="157" w:hanging="7"/>
        <w:rPr>
          <w:rFonts w:ascii="Arial" w:hAnsi="Arial" w:cs="Arial"/>
        </w:rPr>
      </w:pPr>
      <w:r w:rsidRPr="003B7B21">
        <w:rPr>
          <w:rFonts w:ascii="Arial" w:eastAsia="Arial" w:hAnsi="Arial" w:cs="Arial"/>
          <w:b/>
        </w:rPr>
        <w:t xml:space="preserve">   </w:t>
      </w:r>
      <w:r>
        <w:rPr>
          <w:rFonts w:ascii="Arial" w:eastAsia="Arial" w:hAnsi="Arial" w:cs="Arial"/>
          <w:b/>
        </w:rPr>
        <w:t xml:space="preserve"> </w:t>
      </w:r>
      <w:r w:rsidRPr="003B7B21">
        <w:rPr>
          <w:rFonts w:ascii="Arial" w:eastAsia="Arial" w:hAnsi="Arial" w:cs="Arial"/>
          <w:b/>
        </w:rPr>
        <w:t xml:space="preserve"> Name </w:t>
      </w:r>
    </w:p>
    <w:p w14:paraId="7A24E9B9" w14:textId="61E7339C" w:rsidR="00EB39CB" w:rsidRPr="003B7B21" w:rsidRDefault="00BD7051" w:rsidP="00EB39CB">
      <w:pPr>
        <w:spacing w:after="112" w:line="249" w:lineRule="auto"/>
        <w:ind w:left="849" w:right="15" w:hanging="10"/>
        <w:rPr>
          <w:rFonts w:ascii="Arial" w:hAnsi="Arial" w:cs="Arial"/>
        </w:rPr>
      </w:pPr>
      <w:r>
        <w:rPr>
          <w:rFonts w:ascii="Arial" w:hAnsi="Arial" w:cs="Arial"/>
        </w:rPr>
        <w:t>MX_To_MT7</w:t>
      </w:r>
      <w:r w:rsidR="00EB39CB">
        <w:rPr>
          <w:rFonts w:ascii="Arial" w:hAnsi="Arial" w:cs="Arial"/>
        </w:rPr>
        <w:t>9CANC</w:t>
      </w:r>
    </w:p>
    <w:p w14:paraId="29F19968" w14:textId="77777777" w:rsidR="007C1E1D" w:rsidRPr="003B7B21" w:rsidRDefault="00EB39CB" w:rsidP="007C1E1D">
      <w:pPr>
        <w:tabs>
          <w:tab w:val="left" w:pos="630"/>
        </w:tabs>
        <w:spacing w:after="95"/>
        <w:ind w:left="419" w:right="157" w:hanging="7"/>
        <w:rPr>
          <w:rFonts w:ascii="Arial" w:eastAsia="Arial" w:hAnsi="Arial" w:cs="Arial"/>
          <w:b/>
        </w:rPr>
      </w:pPr>
      <w:r>
        <w:rPr>
          <w:rFonts w:ascii="Arial" w:eastAsia="Arial" w:hAnsi="Arial" w:cs="Arial"/>
          <w:b/>
        </w:rPr>
        <w:t xml:space="preserve"> </w:t>
      </w:r>
      <w:r w:rsidRPr="003B7B21">
        <w:rPr>
          <w:rFonts w:ascii="Arial" w:eastAsia="Arial" w:hAnsi="Arial" w:cs="Arial"/>
          <w:b/>
        </w:rPr>
        <w:t xml:space="preserve">   </w:t>
      </w:r>
      <w:r w:rsidR="007C1E1D" w:rsidRPr="003B7B21">
        <w:rPr>
          <w:rFonts w:ascii="Arial" w:eastAsia="Arial" w:hAnsi="Arial" w:cs="Arial"/>
          <w:b/>
        </w:rPr>
        <w:t xml:space="preserve">Business description  </w:t>
      </w:r>
    </w:p>
    <w:p w14:paraId="3496E2D4" w14:textId="77777777" w:rsidR="007C1E1D" w:rsidRPr="003B7B21" w:rsidRDefault="007C1E1D" w:rsidP="007C1E1D">
      <w:pPr>
        <w:spacing w:after="95"/>
        <w:ind w:left="720" w:right="157" w:hanging="7"/>
        <w:rPr>
          <w:rFonts w:ascii="Arial" w:hAnsi="Arial" w:cs="Arial"/>
        </w:rPr>
      </w:pPr>
      <w:r>
        <w:rPr>
          <w:rFonts w:ascii="Arial" w:hAnsi="Arial" w:cs="Arial"/>
        </w:rPr>
        <w:t>The function builds the field 79 in a payment cancellation request (eg MT192/MT292) when translated from camt.056</w:t>
      </w:r>
      <w:r w:rsidRPr="003B7B21">
        <w:rPr>
          <w:rFonts w:ascii="Arial" w:hAnsi="Arial" w:cs="Arial"/>
        </w:rPr>
        <w:t xml:space="preserve"> as a source message. </w:t>
      </w:r>
    </w:p>
    <w:p w14:paraId="1B88B3C3" w14:textId="77777777" w:rsidR="007C1E1D" w:rsidRDefault="007C1E1D" w:rsidP="007C1E1D">
      <w:pPr>
        <w:spacing w:after="95"/>
        <w:ind w:left="0" w:right="157" w:firstLine="0"/>
        <w:rPr>
          <w:rFonts w:ascii="Arial" w:hAnsi="Arial" w:cs="Arial"/>
        </w:rPr>
      </w:pPr>
      <w:r>
        <w:rPr>
          <w:rFonts w:ascii="Arial" w:hAnsi="Arial" w:cs="Arial"/>
        </w:rPr>
        <w:lastRenderedPageBreak/>
        <w:t xml:space="preserve">             Structure of field 79 is as follows 35*50x with:</w:t>
      </w:r>
    </w:p>
    <w:p w14:paraId="66650406" w14:textId="77777777" w:rsidR="007C1E1D" w:rsidRDefault="007C1E1D" w:rsidP="007C1E1D">
      <w:pPr>
        <w:tabs>
          <w:tab w:val="left" w:pos="720"/>
          <w:tab w:val="left" w:pos="900"/>
          <w:tab w:val="left" w:pos="990"/>
        </w:tabs>
        <w:spacing w:after="7"/>
        <w:ind w:left="0" w:right="157" w:firstLine="0"/>
        <w:rPr>
          <w:rFonts w:ascii="Arial" w:eastAsia="Arial" w:hAnsi="Arial" w:cs="Arial"/>
        </w:rPr>
      </w:pPr>
      <w:r>
        <w:rPr>
          <w:rFonts w:ascii="Arial" w:eastAsia="Arial" w:hAnsi="Arial" w:cs="Arial"/>
        </w:rPr>
        <w:t xml:space="preserve">             Line 1 : /4!c/[AdditionalInformation] </w:t>
      </w:r>
    </w:p>
    <w:p w14:paraId="4C583F42" w14:textId="77777777" w:rsidR="007C1E1D" w:rsidRDefault="007C1E1D" w:rsidP="007C1E1D">
      <w:pPr>
        <w:tabs>
          <w:tab w:val="left" w:pos="720"/>
          <w:tab w:val="left" w:pos="900"/>
          <w:tab w:val="left" w:pos="990"/>
        </w:tabs>
        <w:spacing w:after="7"/>
        <w:ind w:left="0" w:right="157" w:firstLine="0"/>
        <w:rPr>
          <w:rFonts w:ascii="Arial" w:eastAsia="Arial" w:hAnsi="Arial" w:cs="Arial"/>
        </w:rPr>
      </w:pPr>
      <w:r>
        <w:rPr>
          <w:rFonts w:ascii="Arial" w:eastAsia="Arial" w:hAnsi="Arial" w:cs="Arial"/>
        </w:rPr>
        <w:t xml:space="preserve">             Line 2-35 //Continuation of Additional Information</w:t>
      </w:r>
    </w:p>
    <w:p w14:paraId="707FA216" w14:textId="77777777" w:rsidR="007C1E1D" w:rsidRDefault="007C1E1D" w:rsidP="007C1E1D">
      <w:pPr>
        <w:spacing w:after="95"/>
        <w:ind w:left="0" w:right="157" w:firstLine="0"/>
        <w:rPr>
          <w:rFonts w:ascii="Arial" w:hAnsi="Arial" w:cs="Arial"/>
        </w:rPr>
      </w:pPr>
      <w:r>
        <w:rPr>
          <w:rFonts w:ascii="Arial" w:hAnsi="Arial" w:cs="Arial"/>
        </w:rPr>
        <w:t xml:space="preserve">             Line [Last] : /UETR/UETRNumber</w:t>
      </w:r>
    </w:p>
    <w:p w14:paraId="6B7A2166" w14:textId="77777777" w:rsidR="007C1E1D" w:rsidRDefault="007C1E1D" w:rsidP="007C1E1D">
      <w:pPr>
        <w:spacing w:after="95"/>
        <w:ind w:left="720" w:right="157" w:firstLine="0"/>
        <w:rPr>
          <w:rFonts w:ascii="Arial" w:hAnsi="Arial" w:cs="Arial"/>
        </w:rPr>
      </w:pPr>
      <w:r>
        <w:rPr>
          <w:rFonts w:ascii="Arial" w:hAnsi="Arial" w:cs="Arial"/>
        </w:rPr>
        <w:t>/UETR/UETRNumber is the last line used in Field79 in order to be aligned with gpi structure expecting the cancellation request reason /4!c/ on the first line of field 79.</w:t>
      </w:r>
    </w:p>
    <w:p w14:paraId="47602630" w14:textId="77777777" w:rsidR="007C1E1D" w:rsidRPr="00014E37" w:rsidRDefault="007C1E1D" w:rsidP="007C1E1D">
      <w:pPr>
        <w:tabs>
          <w:tab w:val="left" w:pos="720"/>
          <w:tab w:val="left" w:pos="900"/>
          <w:tab w:val="left" w:pos="990"/>
        </w:tabs>
        <w:spacing w:after="7"/>
        <w:ind w:left="0" w:right="157" w:firstLine="0"/>
        <w:rPr>
          <w:rFonts w:ascii="Arial" w:eastAsia="Arial" w:hAnsi="Arial" w:cs="Arial"/>
        </w:rPr>
      </w:pPr>
      <w:r>
        <w:rPr>
          <w:rFonts w:ascii="Arial" w:eastAsia="Arial" w:hAnsi="Arial" w:cs="Arial"/>
        </w:rPr>
        <w:t xml:space="preserve">               </w:t>
      </w:r>
    </w:p>
    <w:p w14:paraId="4EA5DB13" w14:textId="77777777" w:rsidR="007C1E1D" w:rsidRDefault="007C1E1D" w:rsidP="007C1E1D">
      <w:pPr>
        <w:tabs>
          <w:tab w:val="left" w:pos="540"/>
          <w:tab w:val="left" w:pos="630"/>
        </w:tabs>
        <w:spacing w:after="95"/>
        <w:ind w:left="419" w:right="157" w:hanging="509"/>
      </w:pPr>
      <w:r>
        <w:rPr>
          <w:rFonts w:ascii="Arial" w:eastAsia="Arial" w:hAnsi="Arial" w:cs="Arial"/>
          <w:b/>
        </w:rPr>
        <w:t xml:space="preserve">            Format </w:t>
      </w:r>
    </w:p>
    <w:p w14:paraId="4BD2475C" w14:textId="5C036D30" w:rsidR="007C1E1D" w:rsidRPr="00393BD1" w:rsidRDefault="007C1E1D" w:rsidP="007C1E1D">
      <w:pPr>
        <w:spacing w:after="95"/>
        <w:ind w:left="0" w:right="-1342" w:firstLine="0"/>
      </w:pPr>
      <w:r>
        <w:rPr>
          <w:rFonts w:ascii="Arial" w:eastAsia="Arial" w:hAnsi="Arial" w:cs="Arial"/>
        </w:rPr>
        <w:t xml:space="preserve">           MX_To_MT79CANC</w:t>
      </w:r>
      <w:r w:rsidRPr="00B629C0">
        <w:rPr>
          <w:rFonts w:ascii="Arial" w:eastAsia="Arial" w:hAnsi="Arial" w:cs="Arial"/>
        </w:rPr>
        <w:t xml:space="preserve"> </w:t>
      </w:r>
      <w:r w:rsidR="00B8724E">
        <w:rPr>
          <w:rFonts w:ascii="Arial" w:eastAsia="Arial" w:hAnsi="Arial" w:cs="Arial"/>
        </w:rPr>
        <w:t>(MXOriginalUETR</w:t>
      </w:r>
      <w:r>
        <w:rPr>
          <w:rFonts w:ascii="Arial" w:eastAsia="Arial" w:hAnsi="Arial" w:cs="Arial"/>
        </w:rPr>
        <w:t>, MXCancellationReasonInformation; MT79)</w:t>
      </w:r>
    </w:p>
    <w:p w14:paraId="5D087DFF" w14:textId="77777777" w:rsidR="007C1E1D" w:rsidRDefault="007C1E1D" w:rsidP="007C1E1D">
      <w:pPr>
        <w:spacing w:after="0"/>
        <w:ind w:left="860" w:right="157" w:hanging="7"/>
      </w:pPr>
    </w:p>
    <w:p w14:paraId="29D676DB" w14:textId="77777777" w:rsidR="007C1E1D" w:rsidRDefault="007C1E1D" w:rsidP="007C1E1D">
      <w:pPr>
        <w:spacing w:after="95"/>
        <w:ind w:left="0" w:right="157" w:hanging="7"/>
        <w:rPr>
          <w:rFonts w:ascii="Arial" w:eastAsia="Arial" w:hAnsi="Arial" w:cs="Arial"/>
          <w:b/>
        </w:rPr>
      </w:pPr>
      <w:r>
        <w:rPr>
          <w:rFonts w:ascii="Arial" w:eastAsia="Arial" w:hAnsi="Arial" w:cs="Arial"/>
          <w:b/>
        </w:rPr>
        <w:t xml:space="preserve">          Input </w:t>
      </w:r>
    </w:p>
    <w:p w14:paraId="239A7385" w14:textId="77777777" w:rsidR="007C1E1D" w:rsidRDefault="007C1E1D" w:rsidP="007C1E1D">
      <w:pPr>
        <w:spacing w:after="95"/>
        <w:ind w:left="0" w:right="-1252" w:firstLine="0"/>
        <w:rPr>
          <w:rFonts w:ascii="Arial" w:eastAsia="Arial" w:hAnsi="Arial" w:cs="Arial"/>
        </w:rPr>
      </w:pPr>
      <w:r>
        <w:rPr>
          <w:rFonts w:ascii="Arial" w:eastAsia="Arial" w:hAnsi="Arial" w:cs="Arial"/>
        </w:rPr>
        <w:t xml:space="preserve">          </w:t>
      </w:r>
      <w:r w:rsidRPr="00B11AE4">
        <w:rPr>
          <w:rFonts w:ascii="Arial" w:eastAsia="Arial" w:hAnsi="Arial" w:cs="Arial"/>
        </w:rPr>
        <w:t xml:space="preserve"> </w:t>
      </w:r>
      <w:r>
        <w:rPr>
          <w:rFonts w:ascii="Arial" w:eastAsia="Arial" w:hAnsi="Arial" w:cs="Arial"/>
        </w:rPr>
        <w:t>MXCancellationReasonInformation: MX message component typed PaymentCancellationReason5</w:t>
      </w:r>
    </w:p>
    <w:p w14:paraId="774E857D" w14:textId="22025D16" w:rsidR="007C1E1D" w:rsidRDefault="00B8724E" w:rsidP="00B8724E">
      <w:pPr>
        <w:spacing w:after="95"/>
        <w:ind w:left="630" w:right="-1252" w:firstLine="0"/>
        <w:rPr>
          <w:rFonts w:ascii="Arial" w:eastAsia="Arial" w:hAnsi="Arial" w:cs="Arial"/>
        </w:rPr>
      </w:pPr>
      <w:r>
        <w:rPr>
          <w:rFonts w:ascii="Arial" w:eastAsia="Arial" w:hAnsi="Arial" w:cs="Arial"/>
        </w:rPr>
        <w:t>MXOriginalUETR</w:t>
      </w:r>
      <w:r w:rsidR="007C1E1D">
        <w:rPr>
          <w:rFonts w:ascii="Arial" w:eastAsia="Arial" w:hAnsi="Arial" w:cs="Arial"/>
        </w:rPr>
        <w:t>: MX message compo</w:t>
      </w:r>
      <w:r>
        <w:rPr>
          <w:rFonts w:ascii="Arial" w:eastAsia="Arial" w:hAnsi="Arial" w:cs="Arial"/>
        </w:rPr>
        <w:t xml:space="preserve">nent typed </w:t>
      </w:r>
      <w:r w:rsidRPr="00B8724E">
        <w:rPr>
          <w:rFonts w:ascii="Arial" w:eastAsia="Arial" w:hAnsi="Arial" w:cs="Arial"/>
        </w:rPr>
        <w:t>UUIDv4Identifier</w:t>
      </w:r>
      <w:r>
        <w:rPr>
          <w:rFonts w:ascii="Arial" w:eastAsia="Arial" w:hAnsi="Arial" w:cs="Arial"/>
        </w:rPr>
        <w:t xml:space="preserve">    (</w:t>
      </w:r>
      <w:r w:rsidR="001B74F7">
        <w:rPr>
          <w:rFonts w:ascii="Arial" w:eastAsia="Arial" w:hAnsi="Arial" w:cs="Arial"/>
        </w:rPr>
        <w:t xml:space="preserve">from </w:t>
      </w:r>
      <w:r>
        <w:rPr>
          <w:rFonts w:ascii="Arial" w:eastAsia="Arial" w:hAnsi="Arial" w:cs="Arial"/>
        </w:rPr>
        <w:t>TransactionInformation.OriginalUETR)</w:t>
      </w:r>
    </w:p>
    <w:p w14:paraId="1A63F3E4" w14:textId="77777777" w:rsidR="007C1E1D" w:rsidRDefault="007C1E1D" w:rsidP="007C1E1D">
      <w:pPr>
        <w:tabs>
          <w:tab w:val="left" w:pos="450"/>
          <w:tab w:val="left" w:pos="540"/>
        </w:tabs>
        <w:spacing w:after="95"/>
        <w:ind w:left="0" w:right="157" w:firstLine="0"/>
        <w:rPr>
          <w:rFonts w:ascii="Arial" w:eastAsia="Arial" w:hAnsi="Arial" w:cs="Arial"/>
          <w:b/>
        </w:rPr>
      </w:pPr>
      <w:r>
        <w:rPr>
          <w:rFonts w:ascii="Arial" w:eastAsia="Arial" w:hAnsi="Arial" w:cs="Arial"/>
          <w:b/>
        </w:rPr>
        <w:t xml:space="preserve">          Output </w:t>
      </w:r>
    </w:p>
    <w:p w14:paraId="07901F77" w14:textId="77777777" w:rsidR="007C1E1D" w:rsidRPr="00B11AE4" w:rsidRDefault="007C1E1D" w:rsidP="007C1E1D">
      <w:pPr>
        <w:spacing w:after="95"/>
        <w:ind w:left="0" w:right="157" w:firstLine="0"/>
        <w:rPr>
          <w:rFonts w:ascii="Arial" w:eastAsia="Arial" w:hAnsi="Arial" w:cs="Arial"/>
        </w:rPr>
      </w:pPr>
      <w:r>
        <w:rPr>
          <w:rFonts w:ascii="Arial" w:eastAsia="Arial" w:hAnsi="Arial" w:cs="Arial"/>
        </w:rPr>
        <w:t xml:space="preserve">           MT79</w:t>
      </w:r>
      <w:r w:rsidRPr="00B11AE4">
        <w:rPr>
          <w:rFonts w:ascii="Arial" w:eastAsia="Arial" w:hAnsi="Arial" w:cs="Arial"/>
        </w:rPr>
        <w:t xml:space="preserve"> : </w:t>
      </w:r>
      <w:r>
        <w:rPr>
          <w:rFonts w:ascii="Arial" w:eastAsia="Arial" w:hAnsi="Arial" w:cs="Arial"/>
        </w:rPr>
        <w:t>field with structure of field 79 (35*50x)</w:t>
      </w:r>
    </w:p>
    <w:p w14:paraId="3F13BD18" w14:textId="77777777" w:rsidR="007C1E1D" w:rsidRPr="008A473A" w:rsidRDefault="007C1E1D" w:rsidP="007C1E1D">
      <w:pPr>
        <w:spacing w:after="112" w:line="249" w:lineRule="auto"/>
        <w:ind w:left="0" w:right="15" w:firstLine="0"/>
        <w:rPr>
          <w:rFonts w:ascii="Arial" w:hAnsi="Arial" w:cs="Arial"/>
        </w:rPr>
      </w:pPr>
      <w:r w:rsidRPr="008A473A">
        <w:rPr>
          <w:rFonts w:ascii="Arial" w:hAnsi="Arial" w:cs="Arial"/>
        </w:rPr>
        <w:t xml:space="preserve">         </w:t>
      </w:r>
      <w:r>
        <w:rPr>
          <w:rFonts w:ascii="Arial" w:hAnsi="Arial" w:cs="Arial"/>
        </w:rPr>
        <w:t xml:space="preserve">       </w:t>
      </w:r>
    </w:p>
    <w:p w14:paraId="734A29A4" w14:textId="77777777" w:rsidR="007C1E1D" w:rsidRDefault="007C1E1D" w:rsidP="007C1E1D">
      <w:pPr>
        <w:spacing w:after="95"/>
        <w:ind w:left="0" w:right="157" w:firstLine="0"/>
        <w:rPr>
          <w:rFonts w:ascii="Arial" w:eastAsia="Arial" w:hAnsi="Arial" w:cs="Arial"/>
          <w:b/>
        </w:rPr>
      </w:pPr>
      <w:r>
        <w:rPr>
          <w:rFonts w:ascii="Arial" w:eastAsia="Arial" w:hAnsi="Arial" w:cs="Arial"/>
          <w:b/>
        </w:rPr>
        <w:t xml:space="preserve">          Preconditions </w:t>
      </w:r>
    </w:p>
    <w:p w14:paraId="7F2C764E" w14:textId="77777777" w:rsidR="007C1E1D" w:rsidRPr="00B157AA" w:rsidRDefault="007C1E1D" w:rsidP="007C1E1D">
      <w:pPr>
        <w:spacing w:after="95"/>
        <w:ind w:left="0" w:right="157" w:firstLine="0"/>
        <w:rPr>
          <w:rFonts w:ascii="Arial" w:eastAsia="Arial" w:hAnsi="Arial" w:cs="Arial"/>
        </w:rPr>
      </w:pPr>
      <w:r>
        <w:rPr>
          <w:rFonts w:ascii="Arial" w:eastAsia="Arial" w:hAnsi="Arial" w:cs="Arial"/>
        </w:rPr>
        <w:t xml:space="preserve">            None</w:t>
      </w:r>
    </w:p>
    <w:p w14:paraId="67C386BE" w14:textId="77777777" w:rsidR="007C1E1D" w:rsidRDefault="007C1E1D" w:rsidP="007C1E1D">
      <w:pPr>
        <w:ind w:left="0" w:right="-137" w:firstLine="0"/>
        <w:rPr>
          <w:b/>
        </w:rPr>
      </w:pPr>
    </w:p>
    <w:p w14:paraId="53152354" w14:textId="77777777" w:rsidR="007C1E1D" w:rsidRDefault="007C1E1D" w:rsidP="007C1E1D">
      <w:pPr>
        <w:spacing w:after="7"/>
        <w:ind w:left="0" w:right="157" w:firstLine="0"/>
        <w:rPr>
          <w:rFonts w:ascii="Arial" w:eastAsia="Arial" w:hAnsi="Arial" w:cs="Arial"/>
          <w:b/>
        </w:rPr>
      </w:pPr>
      <w:r>
        <w:rPr>
          <w:rFonts w:ascii="Arial" w:eastAsia="Arial" w:hAnsi="Arial" w:cs="Arial"/>
          <w:b/>
        </w:rPr>
        <w:t xml:space="preserve">          Formal description </w:t>
      </w:r>
    </w:p>
    <w:p w14:paraId="6CF93477" w14:textId="77777777" w:rsidR="007C1E1D" w:rsidRDefault="007C1E1D" w:rsidP="007C1E1D">
      <w:pPr>
        <w:spacing w:after="160" w:line="240" w:lineRule="auto"/>
        <w:ind w:left="0" w:firstLine="0"/>
      </w:pPr>
      <w:r>
        <w:t xml:space="preserve">      </w:t>
      </w:r>
      <w:r w:rsidRPr="00113CBB">
        <w:t>/* Local variables</w:t>
      </w:r>
    </w:p>
    <w:p w14:paraId="2F5EA91A" w14:textId="62318AAA" w:rsidR="007C1E1D" w:rsidRDefault="007C1E1D" w:rsidP="007C1E1D">
      <w:pPr>
        <w:spacing w:after="160" w:line="240" w:lineRule="auto"/>
        <w:ind w:left="720" w:firstLine="0"/>
      </w:pPr>
      <w:r>
        <w:t>MXReasonCode, MXAdditionalInformation, 79String, UETRCodeWord,    MXUETR : string</w:t>
      </w:r>
    </w:p>
    <w:p w14:paraId="21A174C6" w14:textId="6E8C4A34" w:rsidR="00420B44" w:rsidRDefault="00420B44" w:rsidP="007C1E1D">
      <w:pPr>
        <w:spacing w:after="160" w:line="240" w:lineRule="auto"/>
        <w:ind w:left="720" w:firstLine="0"/>
      </w:pPr>
      <w:r>
        <w:t>*/</w:t>
      </w:r>
    </w:p>
    <w:p w14:paraId="6DACB074" w14:textId="77777777" w:rsidR="007C1E1D" w:rsidRDefault="007C1E1D" w:rsidP="007C1E1D">
      <w:pPr>
        <w:spacing w:after="160" w:line="240" w:lineRule="auto"/>
        <w:ind w:left="0" w:firstLine="0"/>
      </w:pPr>
      <w:r>
        <w:t xml:space="preserve">      UETRCodeWord = “/UETR/”</w:t>
      </w:r>
    </w:p>
    <w:p w14:paraId="14FA4515" w14:textId="77777777" w:rsidR="007C1E1D" w:rsidRDefault="007C1E1D" w:rsidP="007C1E1D">
      <w:pPr>
        <w:spacing w:after="7"/>
        <w:ind w:left="0" w:right="157" w:firstLine="0"/>
        <w:rPr>
          <w:rFonts w:eastAsia="Arial"/>
        </w:rPr>
      </w:pPr>
      <w:r>
        <w:rPr>
          <w:rFonts w:eastAsia="Arial"/>
        </w:rPr>
        <w:t xml:space="preserve">     /* Extract MX information */</w:t>
      </w:r>
    </w:p>
    <w:p w14:paraId="603902AE" w14:textId="5BECE30C" w:rsidR="007C1E1D" w:rsidRDefault="007C1E1D" w:rsidP="007C1E1D">
      <w:pPr>
        <w:spacing w:after="7"/>
        <w:ind w:left="0" w:right="157" w:firstLine="0"/>
        <w:rPr>
          <w:rFonts w:eastAsia="Arial"/>
        </w:rPr>
      </w:pPr>
      <w:r>
        <w:rPr>
          <w:rFonts w:eastAsia="Arial"/>
        </w:rPr>
        <w:t xml:space="preserve">   </w:t>
      </w:r>
      <w:r w:rsidR="006E6A66">
        <w:rPr>
          <w:rFonts w:eastAsia="Arial"/>
        </w:rPr>
        <w:t xml:space="preserve">  MXUETR = MX</w:t>
      </w:r>
      <w:r>
        <w:rPr>
          <w:rFonts w:eastAsia="Arial"/>
        </w:rPr>
        <w:t>OriginalUETR</w:t>
      </w:r>
    </w:p>
    <w:p w14:paraId="0628B511" w14:textId="77777777" w:rsidR="007C1E1D" w:rsidRDefault="007C1E1D" w:rsidP="007C1E1D">
      <w:pPr>
        <w:spacing w:after="7"/>
        <w:ind w:left="0" w:right="157" w:firstLine="0"/>
        <w:rPr>
          <w:rFonts w:eastAsia="Arial"/>
        </w:rPr>
      </w:pPr>
      <w:r>
        <w:rPr>
          <w:rFonts w:eastAsia="Arial"/>
        </w:rPr>
        <w:t xml:space="preserve">     MXReasonCode = MXCancellation</w:t>
      </w:r>
      <w:r w:rsidRPr="004F3064">
        <w:rPr>
          <w:rFonts w:eastAsia="Arial"/>
        </w:rPr>
        <w:t>ReasonInformation</w:t>
      </w:r>
      <w:r>
        <w:rPr>
          <w:rFonts w:eastAsia="Arial"/>
        </w:rPr>
        <w:t>.Reason.Code</w:t>
      </w:r>
    </w:p>
    <w:p w14:paraId="62B6F735" w14:textId="77777777" w:rsidR="007C1E1D" w:rsidRDefault="007C1E1D" w:rsidP="007C1E1D">
      <w:pPr>
        <w:spacing w:after="7"/>
        <w:ind w:left="0" w:right="157" w:firstLine="0"/>
        <w:rPr>
          <w:rFonts w:eastAsia="Arial"/>
        </w:rPr>
      </w:pPr>
      <w:r>
        <w:rPr>
          <w:rFonts w:eastAsia="Arial"/>
        </w:rPr>
        <w:t xml:space="preserve">     </w:t>
      </w:r>
    </w:p>
    <w:p w14:paraId="2036A8A3" w14:textId="77777777" w:rsidR="007C1E1D" w:rsidRPr="00B74479" w:rsidRDefault="007C1E1D" w:rsidP="007C1E1D">
      <w:pPr>
        <w:tabs>
          <w:tab w:val="left" w:pos="90"/>
          <w:tab w:val="left" w:pos="180"/>
        </w:tabs>
        <w:ind w:left="0" w:right="-137" w:firstLine="0"/>
        <w:rPr>
          <w:rFonts w:eastAsia="Arial"/>
        </w:rPr>
      </w:pPr>
      <w:r w:rsidRPr="00B74479">
        <w:rPr>
          <w:b/>
        </w:rPr>
        <w:t>IF</w:t>
      </w:r>
      <w:r>
        <w:t xml:space="preserve"> </w:t>
      </w:r>
      <w:r w:rsidRPr="00DC4EDE">
        <w:rPr>
          <w:b/>
        </w:rPr>
        <w:t>Length</w:t>
      </w:r>
      <w:r w:rsidRPr="00B74479">
        <w:t>(</w:t>
      </w:r>
      <w:r>
        <w:rPr>
          <w:rFonts w:eastAsia="Arial"/>
        </w:rPr>
        <w:t>MXCancellation</w:t>
      </w:r>
      <w:r w:rsidRPr="00B74479">
        <w:rPr>
          <w:rFonts w:eastAsia="Arial"/>
        </w:rPr>
        <w:t>ReasonInformation.AdditionalInformation[1]</w:t>
      </w:r>
      <w:r>
        <w:rPr>
          <w:rFonts w:eastAsia="Arial"/>
        </w:rPr>
        <w:t>) &gt; 0 THEN</w:t>
      </w:r>
    </w:p>
    <w:p w14:paraId="6BF03CC5" w14:textId="77777777" w:rsidR="007C1E1D" w:rsidRPr="00B74479" w:rsidRDefault="007C1E1D" w:rsidP="007C1E1D">
      <w:pPr>
        <w:ind w:left="0" w:right="-137" w:firstLine="0"/>
        <w:rPr>
          <w:rFonts w:eastAsia="Arial"/>
        </w:rPr>
      </w:pPr>
    </w:p>
    <w:p w14:paraId="7A583D4F" w14:textId="77777777" w:rsidR="007C1E1D" w:rsidRPr="00B74479" w:rsidRDefault="007C1E1D" w:rsidP="007C1E1D">
      <w:pPr>
        <w:ind w:left="0" w:right="-137" w:firstLine="0"/>
        <w:rPr>
          <w:rFonts w:eastAsia="Arial"/>
        </w:rPr>
      </w:pPr>
      <w:r w:rsidRPr="00B74479">
        <w:rPr>
          <w:rFonts w:eastAsia="Arial"/>
          <w:szCs w:val="20"/>
        </w:rPr>
        <w:t xml:space="preserve">MXAdditionalInformation = </w:t>
      </w:r>
      <w:r>
        <w:rPr>
          <w:rFonts w:eastAsia="Arial"/>
        </w:rPr>
        <w:t>MXCancellation</w:t>
      </w:r>
      <w:r w:rsidRPr="00B74479">
        <w:rPr>
          <w:rFonts w:eastAsia="Arial"/>
        </w:rPr>
        <w:t>ReasonInformation.AdditionalInformation[1]</w:t>
      </w:r>
    </w:p>
    <w:p w14:paraId="263507B2" w14:textId="77777777" w:rsidR="007C1E1D" w:rsidRPr="00B74479" w:rsidRDefault="007C1E1D" w:rsidP="007C1E1D">
      <w:pPr>
        <w:ind w:left="0" w:right="-137" w:firstLine="0"/>
        <w:rPr>
          <w:rFonts w:eastAsia="Arial"/>
        </w:rPr>
      </w:pPr>
    </w:p>
    <w:p w14:paraId="5B750537" w14:textId="77777777" w:rsidR="007C1E1D" w:rsidRPr="00B74479" w:rsidRDefault="007C1E1D" w:rsidP="007C1E1D">
      <w:pPr>
        <w:tabs>
          <w:tab w:val="left" w:pos="270"/>
        </w:tabs>
        <w:ind w:left="0" w:right="-1162" w:firstLine="0"/>
        <w:rPr>
          <w:rFonts w:eastAsia="Arial"/>
        </w:rPr>
      </w:pPr>
      <w:r w:rsidRPr="00B74479">
        <w:rPr>
          <w:rFonts w:eastAsia="Arial"/>
        </w:rPr>
        <w:t xml:space="preserve">  </w:t>
      </w:r>
      <w:r w:rsidRPr="00B74479">
        <w:rPr>
          <w:b/>
        </w:rPr>
        <w:t>IF</w:t>
      </w:r>
      <w:r>
        <w:t xml:space="preserve"> </w:t>
      </w:r>
      <w:r w:rsidRPr="00DC4EDE">
        <w:rPr>
          <w:b/>
        </w:rPr>
        <w:t>Length</w:t>
      </w:r>
      <w:r w:rsidRPr="00B74479">
        <w:t>(</w:t>
      </w:r>
      <w:r>
        <w:rPr>
          <w:rFonts w:eastAsia="Arial"/>
        </w:rPr>
        <w:t>MXCancellation</w:t>
      </w:r>
      <w:r w:rsidRPr="00B74479">
        <w:rPr>
          <w:rFonts w:eastAsia="Arial"/>
        </w:rPr>
        <w:t>ReasonInformation.AdditionalInformation[2]) &gt; 0 THEN</w:t>
      </w:r>
    </w:p>
    <w:p w14:paraId="3355E8BF" w14:textId="77777777" w:rsidR="007C1E1D" w:rsidRPr="00B74479" w:rsidRDefault="007C1E1D" w:rsidP="007C1E1D">
      <w:pPr>
        <w:ind w:left="0" w:right="-137" w:firstLine="0"/>
        <w:rPr>
          <w:rFonts w:eastAsia="Arial"/>
        </w:rPr>
      </w:pPr>
    </w:p>
    <w:p w14:paraId="01CEB218" w14:textId="77777777" w:rsidR="007C1E1D" w:rsidRPr="00B74479" w:rsidRDefault="007C1E1D" w:rsidP="007C1E1D">
      <w:pPr>
        <w:tabs>
          <w:tab w:val="left" w:pos="540"/>
        </w:tabs>
        <w:ind w:left="0" w:right="-1522" w:firstLine="0"/>
        <w:rPr>
          <w:rFonts w:eastAsia="Arial"/>
        </w:rPr>
      </w:pPr>
      <w:r w:rsidRPr="00B74479">
        <w:rPr>
          <w:rFonts w:eastAsia="Arial"/>
        </w:rPr>
        <w:t xml:space="preserve">    </w:t>
      </w:r>
      <w:r w:rsidRPr="00B74479">
        <w:rPr>
          <w:rFonts w:eastAsia="Arial"/>
          <w:b/>
        </w:rPr>
        <w:t>IF</w:t>
      </w:r>
      <w:r w:rsidRPr="00B74479">
        <w:rPr>
          <w:rFonts w:eastAsia="Arial"/>
        </w:rPr>
        <w:t xml:space="preserve"> </w:t>
      </w:r>
      <w:r w:rsidRPr="00DC4EDE">
        <w:rPr>
          <w:b/>
        </w:rPr>
        <w:t>Length</w:t>
      </w:r>
      <w:r w:rsidRPr="00B74479">
        <w:t>(</w:t>
      </w:r>
      <w:r>
        <w:rPr>
          <w:rFonts w:eastAsia="Arial"/>
        </w:rPr>
        <w:t>MXCancellation</w:t>
      </w:r>
      <w:r w:rsidRPr="00B74479">
        <w:rPr>
          <w:rFonts w:eastAsia="Arial"/>
        </w:rPr>
        <w:t>ReasonInformation.AdditionalInformation[1]) &gt; 104</w:t>
      </w:r>
    </w:p>
    <w:p w14:paraId="7192F9DD" w14:textId="77777777" w:rsidR="007C1E1D" w:rsidRPr="00B74479" w:rsidRDefault="007C1E1D" w:rsidP="007C1E1D">
      <w:pPr>
        <w:ind w:left="0" w:right="-137" w:firstLine="0"/>
        <w:rPr>
          <w:rFonts w:eastAsia="Arial"/>
        </w:rPr>
      </w:pPr>
      <w:r w:rsidRPr="00B74479">
        <w:rPr>
          <w:rFonts w:eastAsia="Arial"/>
        </w:rPr>
        <w:t xml:space="preserve">      /*</w:t>
      </w:r>
      <w:r>
        <w:rPr>
          <w:rFonts w:eastAsia="Arial"/>
        </w:rPr>
        <w:t xml:space="preserve"> A</w:t>
      </w:r>
      <w:r w:rsidRPr="00B74479">
        <w:rPr>
          <w:rFonts w:eastAsia="Arial"/>
        </w:rPr>
        <w:t>ssumption is that the next line is the continuation of the first one and therefore no space is added between the 2 occurrences</w:t>
      </w:r>
      <w:r>
        <w:rPr>
          <w:rFonts w:eastAsia="Arial"/>
        </w:rPr>
        <w:t xml:space="preserve"> </w:t>
      </w:r>
      <w:r w:rsidRPr="00B74479">
        <w:rPr>
          <w:rFonts w:eastAsia="Arial"/>
        </w:rPr>
        <w:t>*/</w:t>
      </w:r>
    </w:p>
    <w:p w14:paraId="2E888781" w14:textId="77777777" w:rsidR="007C1E1D" w:rsidRPr="00B74479" w:rsidRDefault="007C1E1D" w:rsidP="007C1E1D">
      <w:pPr>
        <w:ind w:left="0" w:right="-137" w:firstLine="0"/>
        <w:rPr>
          <w:rFonts w:eastAsia="Arial"/>
        </w:rPr>
      </w:pPr>
      <w:r w:rsidRPr="00B74479">
        <w:rPr>
          <w:rFonts w:eastAsia="Arial"/>
        </w:rPr>
        <w:t xml:space="preserve">       THEN</w:t>
      </w:r>
    </w:p>
    <w:p w14:paraId="46C31FC7" w14:textId="77777777" w:rsidR="007C1E1D" w:rsidRPr="00B74479" w:rsidRDefault="007C1E1D" w:rsidP="007C1E1D">
      <w:pPr>
        <w:ind w:left="0" w:right="-137" w:firstLine="0"/>
        <w:rPr>
          <w:rFonts w:eastAsia="Arial"/>
        </w:rPr>
      </w:pPr>
      <w:r w:rsidRPr="00B74479">
        <w:rPr>
          <w:rFonts w:eastAsia="Arial"/>
        </w:rPr>
        <w:t xml:space="preserve">        </w:t>
      </w:r>
      <w:r w:rsidRPr="00B74479">
        <w:rPr>
          <w:rFonts w:eastAsia="Arial"/>
          <w:szCs w:val="20"/>
        </w:rPr>
        <w:t xml:space="preserve">MXAdditionalInformation = </w:t>
      </w:r>
      <w:r w:rsidRPr="00DC4EDE">
        <w:rPr>
          <w:rFonts w:eastAsia="Arial"/>
          <w:b/>
          <w:szCs w:val="20"/>
        </w:rPr>
        <w:t>Concatenate</w:t>
      </w:r>
      <w:r w:rsidRPr="00B74479">
        <w:rPr>
          <w:rFonts w:eastAsia="Arial"/>
          <w:szCs w:val="20"/>
        </w:rPr>
        <w:t>(MXAdditionalInformation,</w:t>
      </w:r>
      <w:r w:rsidRPr="00393196">
        <w:rPr>
          <w:rFonts w:eastAsia="Arial"/>
        </w:rPr>
        <w:t xml:space="preserve"> </w:t>
      </w:r>
      <w:r>
        <w:rPr>
          <w:rFonts w:eastAsia="Arial"/>
        </w:rPr>
        <w:t>MXCancellation</w:t>
      </w:r>
      <w:r w:rsidRPr="00B74479">
        <w:rPr>
          <w:rFonts w:eastAsia="Arial"/>
        </w:rPr>
        <w:t>ReasonInformation.AdditionalInformation[2])</w:t>
      </w:r>
    </w:p>
    <w:p w14:paraId="46A6ECCF" w14:textId="77777777" w:rsidR="007C1E1D" w:rsidRPr="00B74479" w:rsidRDefault="007C1E1D" w:rsidP="007C1E1D">
      <w:pPr>
        <w:ind w:left="0" w:right="-137" w:firstLine="0"/>
        <w:rPr>
          <w:rFonts w:eastAsia="Arial"/>
        </w:rPr>
      </w:pPr>
    </w:p>
    <w:p w14:paraId="0CD7A109" w14:textId="77777777" w:rsidR="007C1E1D" w:rsidRPr="00B74479" w:rsidRDefault="007C1E1D" w:rsidP="007C1E1D">
      <w:pPr>
        <w:tabs>
          <w:tab w:val="left" w:pos="540"/>
        </w:tabs>
        <w:ind w:left="0" w:right="-137" w:firstLine="0"/>
        <w:rPr>
          <w:rFonts w:eastAsia="Arial"/>
          <w:b/>
        </w:rPr>
      </w:pPr>
      <w:r w:rsidRPr="00B74479">
        <w:rPr>
          <w:rFonts w:eastAsia="Arial"/>
        </w:rPr>
        <w:lastRenderedPageBreak/>
        <w:t xml:space="preserve">    </w:t>
      </w:r>
      <w:r w:rsidRPr="00B74479">
        <w:rPr>
          <w:rFonts w:eastAsia="Arial"/>
          <w:b/>
        </w:rPr>
        <w:t>ELSE</w:t>
      </w:r>
    </w:p>
    <w:p w14:paraId="474995F5" w14:textId="77777777" w:rsidR="007C1E1D" w:rsidRPr="00B74479" w:rsidRDefault="007C1E1D" w:rsidP="007C1E1D">
      <w:pPr>
        <w:ind w:left="0" w:right="-137" w:firstLine="0"/>
        <w:rPr>
          <w:rFonts w:eastAsia="Arial"/>
        </w:rPr>
      </w:pPr>
    </w:p>
    <w:p w14:paraId="6D0AC0FA" w14:textId="77777777" w:rsidR="007C1E1D" w:rsidRPr="00B74479" w:rsidRDefault="007C1E1D" w:rsidP="007C1E1D">
      <w:pPr>
        <w:ind w:left="0" w:right="-137" w:firstLine="0"/>
        <w:rPr>
          <w:rFonts w:eastAsia="Arial"/>
        </w:rPr>
      </w:pPr>
      <w:r w:rsidRPr="00B74479">
        <w:rPr>
          <w:rFonts w:eastAsia="Arial"/>
        </w:rPr>
        <w:t xml:space="preserve">               </w:t>
      </w:r>
      <w:r w:rsidRPr="00B74479">
        <w:rPr>
          <w:rFonts w:eastAsia="Arial"/>
          <w:szCs w:val="20"/>
        </w:rPr>
        <w:t xml:space="preserve">MXAdditionalInformation = </w:t>
      </w:r>
      <w:r w:rsidRPr="00DC4EDE">
        <w:rPr>
          <w:rFonts w:eastAsia="Arial"/>
          <w:b/>
          <w:szCs w:val="20"/>
        </w:rPr>
        <w:t>Concatenate</w:t>
      </w:r>
      <w:r w:rsidRPr="00B74479">
        <w:rPr>
          <w:rFonts w:eastAsia="Arial"/>
          <w:szCs w:val="20"/>
        </w:rPr>
        <w:t>(MXAdditionalInformation,</w:t>
      </w:r>
      <w:r w:rsidRPr="00B74479">
        <w:rPr>
          <w:rFonts w:eastAsia="Arial"/>
        </w:rPr>
        <w:t xml:space="preserve"> </w:t>
      </w:r>
      <w:r>
        <w:rPr>
          <w:rFonts w:eastAsia="Arial"/>
        </w:rPr>
        <w:t>SPACE, MXCancellation</w:t>
      </w:r>
      <w:r w:rsidRPr="00B74479">
        <w:rPr>
          <w:rFonts w:eastAsia="Arial"/>
        </w:rPr>
        <w:t>ReasonInformation.AdditionalInformation[2])</w:t>
      </w:r>
    </w:p>
    <w:p w14:paraId="509A2304" w14:textId="77777777" w:rsidR="007C1E1D" w:rsidRPr="00B74479" w:rsidRDefault="007C1E1D" w:rsidP="007C1E1D">
      <w:pPr>
        <w:ind w:left="0" w:right="-137" w:firstLine="0"/>
        <w:rPr>
          <w:rFonts w:eastAsia="Arial"/>
        </w:rPr>
      </w:pPr>
    </w:p>
    <w:p w14:paraId="443E3562" w14:textId="77777777" w:rsidR="007C1E1D" w:rsidRPr="00B74479" w:rsidRDefault="007C1E1D" w:rsidP="007C1E1D">
      <w:pPr>
        <w:ind w:left="0" w:right="-137" w:firstLine="0"/>
        <w:rPr>
          <w:rFonts w:eastAsia="Arial"/>
          <w:b/>
        </w:rPr>
      </w:pPr>
      <w:r w:rsidRPr="00B74479">
        <w:rPr>
          <w:rFonts w:eastAsia="Arial"/>
        </w:rPr>
        <w:t xml:space="preserve">    </w:t>
      </w:r>
      <w:r w:rsidRPr="00B74479">
        <w:rPr>
          <w:rFonts w:eastAsia="Arial"/>
          <w:b/>
        </w:rPr>
        <w:t>ENDIF</w:t>
      </w:r>
    </w:p>
    <w:p w14:paraId="2192BDC8" w14:textId="77777777" w:rsidR="007C1E1D" w:rsidRPr="00B74479" w:rsidRDefault="007C1E1D" w:rsidP="007C1E1D">
      <w:pPr>
        <w:ind w:left="0" w:right="-137" w:firstLine="0"/>
        <w:rPr>
          <w:rFonts w:eastAsia="Arial"/>
        </w:rPr>
      </w:pPr>
    </w:p>
    <w:p w14:paraId="15875895" w14:textId="77777777" w:rsidR="007C1E1D" w:rsidRPr="00B74479" w:rsidRDefault="007C1E1D" w:rsidP="007C1E1D">
      <w:pPr>
        <w:ind w:left="0" w:right="-137" w:firstLine="0"/>
        <w:rPr>
          <w:rFonts w:eastAsia="Arial"/>
          <w:b/>
        </w:rPr>
      </w:pPr>
      <w:r w:rsidRPr="00B74479">
        <w:rPr>
          <w:rFonts w:eastAsia="Arial"/>
          <w:b/>
        </w:rPr>
        <w:t xml:space="preserve">  ENDIF</w:t>
      </w:r>
    </w:p>
    <w:p w14:paraId="045E0514" w14:textId="77777777" w:rsidR="007C1E1D" w:rsidRPr="00B74479" w:rsidRDefault="007C1E1D" w:rsidP="007C1E1D">
      <w:pPr>
        <w:ind w:left="0" w:right="-137" w:firstLine="0"/>
        <w:rPr>
          <w:rFonts w:eastAsia="Arial"/>
        </w:rPr>
      </w:pPr>
    </w:p>
    <w:p w14:paraId="25F5858B" w14:textId="77777777" w:rsidR="007C1E1D" w:rsidRDefault="007C1E1D" w:rsidP="007C1E1D">
      <w:pPr>
        <w:ind w:left="0" w:right="-137" w:firstLine="0"/>
        <w:rPr>
          <w:rFonts w:eastAsia="Arial"/>
          <w:b/>
        </w:rPr>
      </w:pPr>
      <w:r w:rsidRPr="00B74479">
        <w:rPr>
          <w:rFonts w:eastAsia="Arial"/>
          <w:b/>
        </w:rPr>
        <w:t>ENDIF</w:t>
      </w:r>
    </w:p>
    <w:p w14:paraId="5710DE97" w14:textId="77777777" w:rsidR="007C1E1D" w:rsidRDefault="007C1E1D" w:rsidP="007C1E1D">
      <w:pPr>
        <w:ind w:left="0" w:right="-137" w:firstLine="0"/>
        <w:rPr>
          <w:rFonts w:eastAsia="Arial"/>
          <w:b/>
        </w:rPr>
      </w:pPr>
    </w:p>
    <w:p w14:paraId="3D38306E" w14:textId="77777777" w:rsidR="007C1E1D" w:rsidRDefault="007C1E1D" w:rsidP="007C1E1D">
      <w:pPr>
        <w:rPr>
          <w:rFonts w:ascii="Arial" w:hAnsi="Arial" w:cs="Arial"/>
        </w:rPr>
      </w:pPr>
    </w:p>
    <w:p w14:paraId="2FA6C32E" w14:textId="77777777" w:rsidR="007C1E1D" w:rsidRPr="004D1C02" w:rsidRDefault="007C1E1D" w:rsidP="007C1E1D">
      <w:pPr>
        <w:spacing w:after="160" w:line="259" w:lineRule="auto"/>
        <w:ind w:left="0" w:firstLine="0"/>
      </w:pPr>
      <w:r>
        <w:t xml:space="preserve">            </w:t>
      </w:r>
      <w:r w:rsidRPr="00A528FE">
        <w:t xml:space="preserve">/* </w:t>
      </w:r>
      <w:r>
        <w:t>Build /4!c/AdditionalInformation</w:t>
      </w:r>
      <w:r w:rsidRPr="00A528FE">
        <w:t xml:space="preserve"> */</w:t>
      </w:r>
      <w:r>
        <w:t xml:space="preserve">     </w:t>
      </w:r>
    </w:p>
    <w:p w14:paraId="2B9A7FAC" w14:textId="77777777" w:rsidR="007C1E1D" w:rsidRDefault="007C1E1D" w:rsidP="007C1E1D">
      <w:pPr>
        <w:spacing w:after="160" w:line="259" w:lineRule="auto"/>
        <w:ind w:left="0" w:firstLine="0"/>
        <w:rPr>
          <w:rFonts w:eastAsia="Arial"/>
        </w:rPr>
      </w:pPr>
      <w:r>
        <w:rPr>
          <w:rFonts w:eastAsia="Arial"/>
        </w:rPr>
        <w:t xml:space="preserve">/* Translate to structure /4!c/[Additional Information]. If next lines are needed they must start with “//” */ </w:t>
      </w:r>
    </w:p>
    <w:p w14:paraId="6120B9A8" w14:textId="77777777" w:rsidR="007C1E1D" w:rsidRDefault="007C1E1D" w:rsidP="007C1E1D">
      <w:pPr>
        <w:spacing w:after="160" w:line="259" w:lineRule="auto"/>
        <w:ind w:left="0" w:right="-802" w:firstLine="0"/>
        <w:rPr>
          <w:rFonts w:eastAsia="Arial"/>
        </w:rPr>
      </w:pPr>
      <w:r>
        <w:rPr>
          <w:rFonts w:eastAsia="Arial"/>
        </w:rPr>
        <w:t xml:space="preserve">    79String = </w:t>
      </w:r>
      <w:r w:rsidRPr="005C1A86">
        <w:rPr>
          <w:rFonts w:eastAsia="Arial"/>
          <w:b/>
        </w:rPr>
        <w:t>Concatenate</w:t>
      </w:r>
      <w:r>
        <w:rPr>
          <w:rFonts w:eastAsia="Arial"/>
        </w:rPr>
        <w:t>(“/”,MXReasonCode,”/’,MXAdditioanlInformation)</w:t>
      </w:r>
    </w:p>
    <w:p w14:paraId="3F7F4982" w14:textId="77777777" w:rsidR="007C1E1D" w:rsidRDefault="007C1E1D" w:rsidP="007C1E1D">
      <w:pPr>
        <w:spacing w:after="160" w:line="259" w:lineRule="auto"/>
        <w:ind w:left="0" w:firstLine="0"/>
        <w:rPr>
          <w:rFonts w:eastAsia="Arial"/>
        </w:rPr>
      </w:pPr>
      <w:r>
        <w:rPr>
          <w:rFonts w:eastAsia="Arial"/>
        </w:rPr>
        <w:t xml:space="preserve">      </w:t>
      </w:r>
      <w:r w:rsidRPr="007E20D2">
        <w:rPr>
          <w:rFonts w:eastAsia="Arial"/>
          <w:b/>
        </w:rPr>
        <w:t>AppendComplexMT79</w:t>
      </w:r>
      <w:r>
        <w:rPr>
          <w:rFonts w:eastAsia="Arial"/>
        </w:rPr>
        <w:t>(35,79String,MT79;MT79)</w:t>
      </w:r>
    </w:p>
    <w:p w14:paraId="1133D426" w14:textId="74F99903" w:rsidR="007C1E1D" w:rsidRPr="007E20D2" w:rsidRDefault="007C1E1D" w:rsidP="007C1E1D">
      <w:pPr>
        <w:spacing w:after="160" w:line="259" w:lineRule="auto"/>
        <w:ind w:left="0" w:firstLine="0"/>
        <w:rPr>
          <w:rFonts w:eastAsia="Arial"/>
        </w:rPr>
      </w:pPr>
      <w:r w:rsidRPr="00CA3990">
        <w:rPr>
          <w:rFonts w:eastAsia="Arial"/>
          <w:b/>
        </w:rPr>
        <w:t xml:space="preserve">   </w:t>
      </w:r>
      <w:r>
        <w:rPr>
          <w:rFonts w:eastAsia="Arial"/>
        </w:rPr>
        <w:t xml:space="preserve">  /* The function </w:t>
      </w:r>
      <w:r w:rsidRPr="007E20D2">
        <w:rPr>
          <w:rFonts w:eastAsia="Arial"/>
        </w:rPr>
        <w:t>AppendComplexMT79</w:t>
      </w:r>
      <w:r>
        <w:rPr>
          <w:rFonts w:eastAsia="Arial"/>
        </w:rPr>
        <w:t xml:space="preserve"> is similar to AppendComplexMT72 </w:t>
      </w:r>
      <w:r w:rsidRPr="00470037">
        <w:rPr>
          <w:rFonts w:eastAsia="Arial"/>
          <w:i/>
        </w:rPr>
        <w:t xml:space="preserve">but fill in lines with </w:t>
      </w:r>
      <w:r w:rsidRPr="008C1F33">
        <w:rPr>
          <w:rFonts w:eastAsia="Arial"/>
          <w:i/>
          <w:u w:val="single"/>
        </w:rPr>
        <w:t>max 50 characters</w:t>
      </w:r>
      <w:r w:rsidR="008C1F33">
        <w:rPr>
          <w:rFonts w:eastAsia="Arial"/>
        </w:rPr>
        <w:t>. Due to the similarities, the function</w:t>
      </w:r>
      <w:r>
        <w:rPr>
          <w:rFonts w:eastAsia="Arial"/>
        </w:rPr>
        <w:t xml:space="preserve"> is not formally defined as </w:t>
      </w:r>
      <w:r w:rsidRPr="00E818D4">
        <w:rPr>
          <w:rFonts w:eastAsia="Arial"/>
        </w:rPr>
        <w:t>AppendComplexMT72</w:t>
      </w:r>
      <w:r>
        <w:rPr>
          <w:rFonts w:eastAsia="Arial"/>
        </w:rPr>
        <w:t xml:space="preserve"> could be used with a parameter for the length of a line</w:t>
      </w:r>
      <w:r w:rsidR="00D16F67">
        <w:rPr>
          <w:rFonts w:eastAsia="Arial"/>
        </w:rPr>
        <w:t>. Each line after the first one starts with “//”</w:t>
      </w:r>
      <w:r w:rsidR="00703FA5">
        <w:rPr>
          <w:rFonts w:eastAsia="Arial"/>
        </w:rPr>
        <w:t>. No truncation is expected.</w:t>
      </w:r>
      <w:r>
        <w:rPr>
          <w:rFonts w:eastAsia="Arial"/>
        </w:rPr>
        <w:t xml:space="preserve"> */</w:t>
      </w:r>
    </w:p>
    <w:p w14:paraId="0C5E7A11" w14:textId="77777777" w:rsidR="007C1E1D" w:rsidRDefault="007C1E1D" w:rsidP="007C1E1D">
      <w:pPr>
        <w:ind w:left="0" w:right="-137" w:firstLine="0"/>
        <w:rPr>
          <w:rFonts w:eastAsia="Arial"/>
        </w:rPr>
      </w:pPr>
      <w:r w:rsidRPr="00225C42">
        <w:rPr>
          <w:rFonts w:eastAsia="Arial"/>
        </w:rPr>
        <w:t xml:space="preserve">       </w:t>
      </w:r>
      <w:r>
        <w:rPr>
          <w:rFonts w:eastAsia="Arial"/>
        </w:rPr>
        <w:t>/* Build last Line</w:t>
      </w:r>
      <w:r w:rsidRPr="00225C42">
        <w:rPr>
          <w:rFonts w:eastAsia="Arial"/>
        </w:rPr>
        <w:t xml:space="preserve"> with UETR */</w:t>
      </w:r>
    </w:p>
    <w:p w14:paraId="1F7DA3DD" w14:textId="77777777" w:rsidR="007C1E1D" w:rsidRDefault="007C1E1D" w:rsidP="007C1E1D">
      <w:pPr>
        <w:ind w:left="0" w:right="-137" w:firstLine="0"/>
        <w:rPr>
          <w:rFonts w:eastAsia="Arial"/>
        </w:rPr>
      </w:pPr>
    </w:p>
    <w:p w14:paraId="320405EA" w14:textId="77777777" w:rsidR="007C1E1D" w:rsidRDefault="007C1E1D" w:rsidP="007C1E1D">
      <w:pPr>
        <w:ind w:left="0" w:right="-137" w:firstLine="0"/>
        <w:rPr>
          <w:rFonts w:eastAsia="Arial"/>
        </w:rPr>
      </w:pPr>
      <w:r w:rsidRPr="00B23E8F">
        <w:rPr>
          <w:rFonts w:eastAsia="Arial"/>
          <w:b/>
        </w:rPr>
        <w:t>IF Length</w:t>
      </w:r>
      <w:r>
        <w:rPr>
          <w:rFonts w:eastAsia="Arial"/>
        </w:rPr>
        <w:t>(UETRCodeWord) &gt; 0 THEN</w:t>
      </w:r>
    </w:p>
    <w:p w14:paraId="5F63B76D" w14:textId="4654E76A" w:rsidR="007C1E1D" w:rsidRDefault="007C1E1D" w:rsidP="007C1E1D">
      <w:pPr>
        <w:ind w:left="0" w:right="-137" w:firstLine="0"/>
        <w:rPr>
          <w:rFonts w:eastAsia="Arial"/>
        </w:rPr>
      </w:pPr>
      <w:r>
        <w:rPr>
          <w:rFonts w:eastAsia="Arial"/>
        </w:rPr>
        <w:t xml:space="preserve">  /* UETRCodeWord is used as a parameter, in case it is decided to not translate </w:t>
      </w:r>
      <w:r w:rsidR="00321A06">
        <w:rPr>
          <w:rFonts w:eastAsia="Arial"/>
        </w:rPr>
        <w:t>UETR to Field79, UETRCodeWord would be</w:t>
      </w:r>
      <w:r>
        <w:rPr>
          <w:rFonts w:eastAsia="Arial"/>
        </w:rPr>
        <w:t xml:space="preserve"> initiated as an empty string */</w:t>
      </w:r>
    </w:p>
    <w:p w14:paraId="0F80AD23" w14:textId="77777777" w:rsidR="007C1E1D" w:rsidRDefault="007C1E1D" w:rsidP="007C1E1D">
      <w:pPr>
        <w:ind w:left="0" w:right="-137" w:firstLine="0"/>
        <w:rPr>
          <w:rFonts w:eastAsia="Arial"/>
        </w:rPr>
      </w:pPr>
      <w:r>
        <w:rPr>
          <w:rFonts w:eastAsia="Arial"/>
        </w:rPr>
        <w:t xml:space="preserve">     MTUETR = </w:t>
      </w:r>
      <w:r w:rsidRPr="001333EA">
        <w:rPr>
          <w:rFonts w:eastAsia="Arial"/>
          <w:b/>
        </w:rPr>
        <w:t>Concatenate</w:t>
      </w:r>
      <w:r>
        <w:rPr>
          <w:rFonts w:eastAsia="Arial"/>
        </w:rPr>
        <w:t xml:space="preserve">(UETRCodeWord,MXUETR)    </w:t>
      </w:r>
    </w:p>
    <w:p w14:paraId="567ED7B4" w14:textId="77777777" w:rsidR="007C1E1D" w:rsidRDefault="007C1E1D" w:rsidP="007C1E1D">
      <w:pPr>
        <w:ind w:left="0" w:right="-137" w:firstLine="0"/>
        <w:rPr>
          <w:rFonts w:eastAsia="Arial"/>
        </w:rPr>
      </w:pPr>
      <w:r>
        <w:rPr>
          <w:rFonts w:eastAsia="Arial"/>
        </w:rPr>
        <w:t xml:space="preserve">     </w:t>
      </w:r>
      <w:r w:rsidRPr="006C4EF9">
        <w:rPr>
          <w:rFonts w:eastAsia="Arial"/>
          <w:b/>
        </w:rPr>
        <w:t>AppendToNextLine</w:t>
      </w:r>
      <w:r>
        <w:rPr>
          <w:rFonts w:eastAsia="Arial"/>
        </w:rPr>
        <w:t>(MTUETR,MT79)</w:t>
      </w:r>
    </w:p>
    <w:p w14:paraId="5B25F2E0" w14:textId="6004A15E" w:rsidR="007C1E1D" w:rsidRDefault="007C1E1D" w:rsidP="007C1E1D">
      <w:pPr>
        <w:ind w:left="0" w:right="-137" w:firstLine="0"/>
        <w:rPr>
          <w:rFonts w:eastAsia="Arial"/>
          <w:b/>
        </w:rPr>
      </w:pPr>
      <w:r w:rsidRPr="006C4EF9">
        <w:rPr>
          <w:rFonts w:eastAsia="Arial"/>
          <w:b/>
        </w:rPr>
        <w:t>ENDIF</w:t>
      </w:r>
    </w:p>
    <w:p w14:paraId="2CAF70A9" w14:textId="72EDA850" w:rsidR="002075A9" w:rsidRDefault="002075A9" w:rsidP="007C1E1D">
      <w:pPr>
        <w:ind w:left="0" w:right="-137" w:firstLine="0"/>
        <w:rPr>
          <w:rFonts w:eastAsia="Arial"/>
          <w:b/>
        </w:rPr>
      </w:pPr>
    </w:p>
    <w:p w14:paraId="4FF640B6" w14:textId="77777777" w:rsidR="002075A9" w:rsidRDefault="002075A9" w:rsidP="007C1E1D">
      <w:pPr>
        <w:tabs>
          <w:tab w:val="left" w:pos="630"/>
        </w:tabs>
        <w:spacing w:after="95"/>
        <w:ind w:left="419" w:right="157" w:hanging="7"/>
        <w:rPr>
          <w:rFonts w:ascii="Arial" w:hAnsi="Arial" w:cs="Arial"/>
        </w:rPr>
      </w:pPr>
    </w:p>
    <w:p w14:paraId="78FDED71" w14:textId="1336CBE0" w:rsidR="002075A9" w:rsidRDefault="000425C8" w:rsidP="002075A9">
      <w:pPr>
        <w:pStyle w:val="Heading3"/>
      </w:pPr>
      <w:r>
        <w:t xml:space="preserve"> </w:t>
      </w:r>
      <w:bookmarkStart w:id="5642" w:name="_Toc136351314"/>
      <w:r w:rsidR="002075A9">
        <w:t>4.3.25  MX_To_MT76RCANC</w:t>
      </w:r>
      <w:bookmarkEnd w:id="5642"/>
    </w:p>
    <w:p w14:paraId="408AEF61" w14:textId="77777777" w:rsidR="002075A9" w:rsidRPr="003B7B21" w:rsidRDefault="002075A9" w:rsidP="002075A9">
      <w:pPr>
        <w:tabs>
          <w:tab w:val="left" w:pos="630"/>
          <w:tab w:val="left" w:pos="720"/>
          <w:tab w:val="left" w:pos="810"/>
        </w:tabs>
        <w:spacing w:after="95"/>
        <w:ind w:left="419" w:right="157" w:hanging="7"/>
        <w:rPr>
          <w:rFonts w:ascii="Arial" w:hAnsi="Arial" w:cs="Arial"/>
        </w:rPr>
      </w:pPr>
      <w:r w:rsidRPr="003B7B21">
        <w:rPr>
          <w:rFonts w:ascii="Arial" w:eastAsia="Arial" w:hAnsi="Arial" w:cs="Arial"/>
          <w:b/>
        </w:rPr>
        <w:t xml:space="preserve">   </w:t>
      </w:r>
      <w:r>
        <w:rPr>
          <w:rFonts w:ascii="Arial" w:eastAsia="Arial" w:hAnsi="Arial" w:cs="Arial"/>
          <w:b/>
        </w:rPr>
        <w:t xml:space="preserve"> </w:t>
      </w:r>
      <w:r w:rsidRPr="003B7B21">
        <w:rPr>
          <w:rFonts w:ascii="Arial" w:eastAsia="Arial" w:hAnsi="Arial" w:cs="Arial"/>
          <w:b/>
        </w:rPr>
        <w:t xml:space="preserve"> Name </w:t>
      </w:r>
    </w:p>
    <w:p w14:paraId="2D0E224C" w14:textId="65833815" w:rsidR="002075A9" w:rsidRPr="003B7B21" w:rsidRDefault="002075A9" w:rsidP="002075A9">
      <w:pPr>
        <w:spacing w:after="112" w:line="249" w:lineRule="auto"/>
        <w:ind w:left="849" w:right="15" w:hanging="10"/>
        <w:rPr>
          <w:rFonts w:ascii="Arial" w:hAnsi="Arial" w:cs="Arial"/>
        </w:rPr>
      </w:pPr>
      <w:r>
        <w:rPr>
          <w:rFonts w:ascii="Arial" w:hAnsi="Arial" w:cs="Arial"/>
        </w:rPr>
        <w:t>MX_To_MT76RCANC</w:t>
      </w:r>
    </w:p>
    <w:p w14:paraId="12469115" w14:textId="77777777" w:rsidR="002075A9" w:rsidRPr="003B7B21" w:rsidRDefault="002075A9" w:rsidP="002075A9">
      <w:pPr>
        <w:tabs>
          <w:tab w:val="left" w:pos="630"/>
        </w:tabs>
        <w:spacing w:after="95"/>
        <w:ind w:left="419" w:right="157" w:hanging="7"/>
        <w:rPr>
          <w:rFonts w:ascii="Arial" w:eastAsia="Arial" w:hAnsi="Arial" w:cs="Arial"/>
          <w:b/>
        </w:rPr>
      </w:pPr>
      <w:r>
        <w:rPr>
          <w:rFonts w:ascii="Arial" w:eastAsia="Arial" w:hAnsi="Arial" w:cs="Arial"/>
          <w:b/>
        </w:rPr>
        <w:t xml:space="preserve"> </w:t>
      </w:r>
      <w:r w:rsidRPr="003B7B21">
        <w:rPr>
          <w:rFonts w:ascii="Arial" w:eastAsia="Arial" w:hAnsi="Arial" w:cs="Arial"/>
          <w:b/>
        </w:rPr>
        <w:t xml:space="preserve">   Business description  </w:t>
      </w:r>
    </w:p>
    <w:p w14:paraId="38389371" w14:textId="4E484554" w:rsidR="002075A9" w:rsidRPr="003B7B21" w:rsidRDefault="002075A9" w:rsidP="002075A9">
      <w:pPr>
        <w:spacing w:after="95"/>
        <w:ind w:left="720" w:right="157" w:hanging="7"/>
        <w:rPr>
          <w:rFonts w:ascii="Arial" w:hAnsi="Arial" w:cs="Arial"/>
        </w:rPr>
      </w:pPr>
      <w:r>
        <w:rPr>
          <w:rFonts w:ascii="Arial" w:hAnsi="Arial" w:cs="Arial"/>
        </w:rPr>
        <w:t xml:space="preserve">The function builds the field 76 </w:t>
      </w:r>
      <w:r w:rsidR="00D517EF">
        <w:rPr>
          <w:rFonts w:ascii="Arial" w:hAnsi="Arial" w:cs="Arial"/>
        </w:rPr>
        <w:t>in MT196/MT296</w:t>
      </w:r>
      <w:r w:rsidR="00B673A4">
        <w:rPr>
          <w:rFonts w:ascii="Arial" w:hAnsi="Arial" w:cs="Arial"/>
        </w:rPr>
        <w:t xml:space="preserve"> </w:t>
      </w:r>
      <w:r w:rsidR="00D517EF">
        <w:rPr>
          <w:rFonts w:ascii="Arial" w:hAnsi="Arial" w:cs="Arial"/>
        </w:rPr>
        <w:t>as</w:t>
      </w:r>
      <w:r>
        <w:rPr>
          <w:rFonts w:ascii="Arial" w:hAnsi="Arial" w:cs="Arial"/>
        </w:rPr>
        <w:t xml:space="preserve"> a response to </w:t>
      </w:r>
      <w:r w:rsidR="00D517EF">
        <w:rPr>
          <w:rFonts w:ascii="Arial" w:hAnsi="Arial" w:cs="Arial"/>
        </w:rPr>
        <w:t xml:space="preserve">a </w:t>
      </w:r>
      <w:r>
        <w:rPr>
          <w:rFonts w:ascii="Arial" w:hAnsi="Arial" w:cs="Arial"/>
        </w:rPr>
        <w:t>paymen</w:t>
      </w:r>
      <w:r w:rsidR="00B673A4">
        <w:rPr>
          <w:rFonts w:ascii="Arial" w:hAnsi="Arial" w:cs="Arial"/>
        </w:rPr>
        <w:t xml:space="preserve">t cancellation request </w:t>
      </w:r>
      <w:r>
        <w:rPr>
          <w:rFonts w:ascii="Arial" w:hAnsi="Arial" w:cs="Arial"/>
        </w:rPr>
        <w:t>when translated from camt.029</w:t>
      </w:r>
      <w:r w:rsidRPr="003B7B21">
        <w:rPr>
          <w:rFonts w:ascii="Arial" w:hAnsi="Arial" w:cs="Arial"/>
        </w:rPr>
        <w:t xml:space="preserve"> as a source message. </w:t>
      </w:r>
    </w:p>
    <w:p w14:paraId="6D7D3475" w14:textId="1484A337" w:rsidR="002075A9" w:rsidRDefault="002075A9" w:rsidP="002075A9">
      <w:pPr>
        <w:spacing w:after="95"/>
        <w:ind w:left="0" w:right="157" w:firstLine="0"/>
        <w:rPr>
          <w:rFonts w:ascii="Arial" w:hAnsi="Arial" w:cs="Arial"/>
        </w:rPr>
      </w:pPr>
      <w:r>
        <w:rPr>
          <w:rFonts w:ascii="Arial" w:hAnsi="Arial" w:cs="Arial"/>
        </w:rPr>
        <w:t xml:space="preserve">             Structure of field 76 is as follows 6*35x with:</w:t>
      </w:r>
    </w:p>
    <w:p w14:paraId="7752679C" w14:textId="45846D53" w:rsidR="002075A9" w:rsidRDefault="002075A9" w:rsidP="002075A9">
      <w:pPr>
        <w:tabs>
          <w:tab w:val="left" w:pos="720"/>
          <w:tab w:val="left" w:pos="900"/>
          <w:tab w:val="left" w:pos="990"/>
        </w:tabs>
        <w:spacing w:after="7"/>
        <w:ind w:left="0" w:right="157" w:firstLine="0"/>
        <w:rPr>
          <w:rFonts w:ascii="Arial" w:eastAsia="Arial" w:hAnsi="Arial" w:cs="Arial"/>
        </w:rPr>
      </w:pPr>
      <w:r>
        <w:rPr>
          <w:rFonts w:ascii="Arial" w:eastAsia="Arial" w:hAnsi="Arial" w:cs="Arial"/>
        </w:rPr>
        <w:t xml:space="preserve">             Line 1 : /4!c/</w:t>
      </w:r>
      <w:r w:rsidR="003857F6">
        <w:rPr>
          <w:rFonts w:ascii="Arial" w:eastAsia="Arial" w:hAnsi="Arial" w:cs="Arial"/>
        </w:rPr>
        <w:t>[</w:t>
      </w:r>
      <w:r>
        <w:rPr>
          <w:rFonts w:ascii="Arial" w:eastAsia="Arial" w:hAnsi="Arial" w:cs="Arial"/>
        </w:rPr>
        <w:t>AdditionalInformation</w:t>
      </w:r>
      <w:r w:rsidR="003857F6">
        <w:rPr>
          <w:rFonts w:ascii="Arial" w:eastAsia="Arial" w:hAnsi="Arial" w:cs="Arial"/>
        </w:rPr>
        <w:t>1</w:t>
      </w:r>
      <w:r>
        <w:rPr>
          <w:rFonts w:ascii="Arial" w:eastAsia="Arial" w:hAnsi="Arial" w:cs="Arial"/>
        </w:rPr>
        <w:t xml:space="preserve">] </w:t>
      </w:r>
      <w:r w:rsidR="00047687">
        <w:rPr>
          <w:rFonts w:ascii="Arial" w:eastAsia="Arial" w:hAnsi="Arial" w:cs="Arial"/>
        </w:rPr>
        <w:t>[[/]AdditionalInformation2]</w:t>
      </w:r>
    </w:p>
    <w:p w14:paraId="2F5DB64C" w14:textId="5C2D6831" w:rsidR="002075A9" w:rsidRDefault="003857F6" w:rsidP="002075A9">
      <w:pPr>
        <w:tabs>
          <w:tab w:val="left" w:pos="720"/>
          <w:tab w:val="left" w:pos="900"/>
          <w:tab w:val="left" w:pos="990"/>
        </w:tabs>
        <w:spacing w:after="7"/>
        <w:ind w:left="0" w:right="157" w:firstLine="0"/>
        <w:rPr>
          <w:rFonts w:ascii="Arial" w:eastAsia="Arial" w:hAnsi="Arial" w:cs="Arial"/>
        </w:rPr>
      </w:pPr>
      <w:r>
        <w:rPr>
          <w:rFonts w:ascii="Arial" w:eastAsia="Arial" w:hAnsi="Arial" w:cs="Arial"/>
        </w:rPr>
        <w:t xml:space="preserve">             Line 2-6</w:t>
      </w:r>
      <w:r w:rsidR="002075A9">
        <w:rPr>
          <w:rFonts w:ascii="Arial" w:eastAsia="Arial" w:hAnsi="Arial" w:cs="Arial"/>
        </w:rPr>
        <w:t xml:space="preserve"> //Continuation of Additional Information</w:t>
      </w:r>
    </w:p>
    <w:p w14:paraId="5502F90A" w14:textId="4CBDDC36" w:rsidR="00047687" w:rsidRDefault="00047687" w:rsidP="002075A9">
      <w:pPr>
        <w:tabs>
          <w:tab w:val="left" w:pos="720"/>
          <w:tab w:val="left" w:pos="900"/>
          <w:tab w:val="left" w:pos="990"/>
        </w:tabs>
        <w:spacing w:after="7"/>
        <w:ind w:left="0" w:right="157" w:firstLine="0"/>
        <w:rPr>
          <w:rFonts w:ascii="Arial" w:eastAsia="Arial" w:hAnsi="Arial" w:cs="Arial"/>
        </w:rPr>
      </w:pPr>
    </w:p>
    <w:p w14:paraId="21BEB8BC" w14:textId="77777777" w:rsidR="00047687" w:rsidRDefault="00047687" w:rsidP="002075A9">
      <w:pPr>
        <w:tabs>
          <w:tab w:val="left" w:pos="720"/>
          <w:tab w:val="left" w:pos="900"/>
          <w:tab w:val="left" w:pos="990"/>
        </w:tabs>
        <w:spacing w:after="7"/>
        <w:ind w:left="0" w:right="157" w:firstLine="0"/>
        <w:rPr>
          <w:rFonts w:ascii="Arial" w:eastAsia="Arial" w:hAnsi="Arial" w:cs="Arial"/>
        </w:rPr>
      </w:pPr>
      <w:r>
        <w:rPr>
          <w:rFonts w:ascii="Arial" w:eastAsia="Arial" w:hAnsi="Arial" w:cs="Arial"/>
        </w:rPr>
        <w:t xml:space="preserve">             Where </w:t>
      </w:r>
    </w:p>
    <w:p w14:paraId="7DDC725F" w14:textId="37EF3221" w:rsidR="00047687" w:rsidRDefault="00047687" w:rsidP="002075A9">
      <w:pPr>
        <w:tabs>
          <w:tab w:val="left" w:pos="720"/>
          <w:tab w:val="left" w:pos="900"/>
          <w:tab w:val="left" w:pos="990"/>
        </w:tabs>
        <w:spacing w:after="7"/>
        <w:ind w:left="0" w:right="157" w:firstLine="0"/>
        <w:rPr>
          <w:rFonts w:ascii="Arial" w:eastAsia="Arial" w:hAnsi="Arial" w:cs="Arial"/>
        </w:rPr>
      </w:pPr>
      <w:r>
        <w:rPr>
          <w:rFonts w:ascii="Arial" w:eastAsia="Arial" w:hAnsi="Arial" w:cs="Arial"/>
        </w:rPr>
        <w:t xml:space="preserve">             -/4!c/ contains the cancellation status {CNCL, PDCR, RJCR}</w:t>
      </w:r>
    </w:p>
    <w:p w14:paraId="2AB5EE47" w14:textId="2F22BEE3" w:rsidR="00047687" w:rsidRDefault="00047687" w:rsidP="002075A9">
      <w:pPr>
        <w:tabs>
          <w:tab w:val="left" w:pos="720"/>
          <w:tab w:val="left" w:pos="900"/>
          <w:tab w:val="left" w:pos="990"/>
        </w:tabs>
        <w:spacing w:after="7"/>
        <w:ind w:left="0" w:right="157" w:firstLine="0"/>
        <w:rPr>
          <w:rFonts w:ascii="Arial" w:eastAsia="Arial" w:hAnsi="Arial" w:cs="Arial"/>
        </w:rPr>
      </w:pPr>
      <w:r>
        <w:rPr>
          <w:rFonts w:ascii="Arial" w:eastAsia="Arial" w:hAnsi="Arial" w:cs="Arial"/>
        </w:rPr>
        <w:lastRenderedPageBreak/>
        <w:t xml:space="preserve">             -AdditionalInformation1 contains the MXReasonCode, if present</w:t>
      </w:r>
    </w:p>
    <w:p w14:paraId="36D080C3" w14:textId="7E91EB30" w:rsidR="00047687" w:rsidRDefault="00047687" w:rsidP="00047687">
      <w:pPr>
        <w:tabs>
          <w:tab w:val="left" w:pos="720"/>
          <w:tab w:val="left" w:pos="990"/>
        </w:tabs>
        <w:spacing w:after="7"/>
        <w:ind w:left="720" w:right="157" w:firstLine="0"/>
        <w:rPr>
          <w:rFonts w:ascii="Arial" w:eastAsia="Arial" w:hAnsi="Arial" w:cs="Arial"/>
        </w:rPr>
      </w:pPr>
      <w:r>
        <w:rPr>
          <w:rFonts w:ascii="Arial" w:eastAsia="Arial" w:hAnsi="Arial" w:cs="Arial"/>
        </w:rPr>
        <w:t>-AdditionalInformation2 contains MXAdditionalInformation, if present. Both are    independent. If Status</w:t>
      </w:r>
      <w:r w:rsidRPr="00047687">
        <w:rPr>
          <w:rFonts w:ascii="Arial" w:eastAsia="Arial" w:hAnsi="Arial" w:cs="Arial"/>
        </w:rPr>
        <w:t xml:space="preserve"> =</w:t>
      </w:r>
      <w:r>
        <w:rPr>
          <w:rFonts w:ascii="Arial" w:eastAsia="Arial" w:hAnsi="Arial" w:cs="Arial"/>
        </w:rPr>
        <w:t>”</w:t>
      </w:r>
      <w:r w:rsidRPr="00047687">
        <w:rPr>
          <w:rFonts w:ascii="Arial" w:eastAsia="Arial" w:hAnsi="Arial" w:cs="Arial"/>
        </w:rPr>
        <w:t>RJCR</w:t>
      </w:r>
      <w:r>
        <w:rPr>
          <w:rFonts w:ascii="Arial" w:eastAsia="Arial" w:hAnsi="Arial" w:cs="Arial"/>
        </w:rPr>
        <w:t>” then MX</w:t>
      </w:r>
      <w:r w:rsidRPr="00047687">
        <w:rPr>
          <w:rFonts w:ascii="Arial" w:eastAsia="Arial" w:hAnsi="Arial" w:cs="Arial"/>
        </w:rPr>
        <w:t>Reason</w:t>
      </w:r>
      <w:r>
        <w:rPr>
          <w:rFonts w:ascii="Arial" w:eastAsia="Arial" w:hAnsi="Arial" w:cs="Arial"/>
        </w:rPr>
        <w:t>Code</w:t>
      </w:r>
      <w:r w:rsidRPr="00047687">
        <w:rPr>
          <w:rFonts w:ascii="Arial" w:eastAsia="Arial" w:hAnsi="Arial" w:cs="Arial"/>
        </w:rPr>
        <w:t xml:space="preserve"> is mandatory.</w:t>
      </w:r>
    </w:p>
    <w:p w14:paraId="098B5D44" w14:textId="3D96ABD8" w:rsidR="003857F6" w:rsidRDefault="003857F6" w:rsidP="002075A9">
      <w:pPr>
        <w:tabs>
          <w:tab w:val="left" w:pos="720"/>
          <w:tab w:val="left" w:pos="900"/>
          <w:tab w:val="left" w:pos="990"/>
        </w:tabs>
        <w:spacing w:after="7"/>
        <w:ind w:left="0" w:right="157" w:firstLine="0"/>
        <w:rPr>
          <w:rFonts w:ascii="Arial" w:eastAsia="Arial" w:hAnsi="Arial" w:cs="Arial"/>
        </w:rPr>
      </w:pPr>
    </w:p>
    <w:p w14:paraId="584B4673" w14:textId="212270D7" w:rsidR="003857F6" w:rsidRDefault="003857F6" w:rsidP="00AE7CD0">
      <w:pPr>
        <w:tabs>
          <w:tab w:val="left" w:pos="720"/>
          <w:tab w:val="left" w:pos="900"/>
          <w:tab w:val="left" w:pos="990"/>
        </w:tabs>
        <w:spacing w:after="7"/>
        <w:ind w:left="720" w:right="157" w:firstLine="0"/>
        <w:rPr>
          <w:rFonts w:ascii="Arial" w:eastAsia="Arial" w:hAnsi="Arial" w:cs="Arial"/>
        </w:rPr>
      </w:pPr>
      <w:r>
        <w:rPr>
          <w:rFonts w:ascii="Arial" w:eastAsia="Arial" w:hAnsi="Arial" w:cs="Arial"/>
        </w:rPr>
        <w:t>Field 77A (20*35x) will be used if no room enough in field 76</w:t>
      </w:r>
      <w:r w:rsidR="00AE7CD0">
        <w:rPr>
          <w:rFonts w:ascii="Arial" w:eastAsia="Arial" w:hAnsi="Arial" w:cs="Arial"/>
        </w:rPr>
        <w:t xml:space="preserve">. MX UETR will be copied    in the last </w:t>
      </w:r>
      <w:ins w:id="5643" w:author="BOUVY Martine" w:date="2022-05-05T17:42:00Z">
        <w:r w:rsidR="009137C1">
          <w:rPr>
            <w:rFonts w:ascii="Arial" w:eastAsia="Arial" w:hAnsi="Arial" w:cs="Arial"/>
          </w:rPr>
          <w:t xml:space="preserve">2 </w:t>
        </w:r>
      </w:ins>
      <w:r w:rsidR="00AE7CD0">
        <w:rPr>
          <w:rFonts w:ascii="Arial" w:eastAsia="Arial" w:hAnsi="Arial" w:cs="Arial"/>
        </w:rPr>
        <w:t>line</w:t>
      </w:r>
      <w:ins w:id="5644" w:author="BOUVY Martine" w:date="2022-05-05T17:42:00Z">
        <w:r w:rsidR="009137C1">
          <w:rPr>
            <w:rFonts w:ascii="Arial" w:eastAsia="Arial" w:hAnsi="Arial" w:cs="Arial"/>
          </w:rPr>
          <w:t>s</w:t>
        </w:r>
      </w:ins>
      <w:r w:rsidR="00AE7CD0">
        <w:rPr>
          <w:rFonts w:ascii="Arial" w:eastAsia="Arial" w:hAnsi="Arial" w:cs="Arial"/>
        </w:rPr>
        <w:t xml:space="preserve"> used of field 77A with code word /UETR/</w:t>
      </w:r>
      <w:r w:rsidR="00A139B3">
        <w:rPr>
          <w:rFonts w:ascii="Arial" w:eastAsia="Arial" w:hAnsi="Arial" w:cs="Arial"/>
        </w:rPr>
        <w:t>.</w:t>
      </w:r>
      <w:ins w:id="5645" w:author="BOUVY Martine" w:date="2022-05-05T17:42:00Z">
        <w:r w:rsidR="009137C1">
          <w:rPr>
            <w:rFonts w:ascii="Arial" w:eastAsia="Arial" w:hAnsi="Arial" w:cs="Arial"/>
          </w:rPr>
          <w:t xml:space="preserve"> Continuation </w:t>
        </w:r>
      </w:ins>
      <w:ins w:id="5646" w:author="BOUVY Martine" w:date="2022-05-05T17:43:00Z">
        <w:r w:rsidR="009137C1">
          <w:rPr>
            <w:rFonts w:ascii="Arial" w:eastAsia="Arial" w:hAnsi="Arial" w:cs="Arial"/>
          </w:rPr>
          <w:t xml:space="preserve">slash “//” is used on the second line. </w:t>
        </w:r>
      </w:ins>
    </w:p>
    <w:p w14:paraId="4C556678" w14:textId="77777777" w:rsidR="002075A9" w:rsidRPr="00014E37" w:rsidRDefault="002075A9" w:rsidP="002075A9">
      <w:pPr>
        <w:tabs>
          <w:tab w:val="left" w:pos="720"/>
          <w:tab w:val="left" w:pos="900"/>
          <w:tab w:val="left" w:pos="990"/>
        </w:tabs>
        <w:spacing w:after="7"/>
        <w:ind w:left="0" w:right="157" w:firstLine="0"/>
        <w:rPr>
          <w:rFonts w:ascii="Arial" w:eastAsia="Arial" w:hAnsi="Arial" w:cs="Arial"/>
        </w:rPr>
      </w:pPr>
      <w:r>
        <w:rPr>
          <w:rFonts w:ascii="Arial" w:eastAsia="Arial" w:hAnsi="Arial" w:cs="Arial"/>
        </w:rPr>
        <w:t xml:space="preserve">               </w:t>
      </w:r>
    </w:p>
    <w:p w14:paraId="0348E682" w14:textId="77777777" w:rsidR="002075A9" w:rsidRDefault="002075A9" w:rsidP="002075A9">
      <w:pPr>
        <w:tabs>
          <w:tab w:val="left" w:pos="540"/>
          <w:tab w:val="left" w:pos="630"/>
        </w:tabs>
        <w:spacing w:after="95"/>
        <w:ind w:left="419" w:right="157" w:hanging="509"/>
      </w:pPr>
      <w:r>
        <w:rPr>
          <w:rFonts w:ascii="Arial" w:eastAsia="Arial" w:hAnsi="Arial" w:cs="Arial"/>
          <w:b/>
        </w:rPr>
        <w:t xml:space="preserve">            Format </w:t>
      </w:r>
    </w:p>
    <w:p w14:paraId="1EBFC5B2" w14:textId="6DC92E03" w:rsidR="002075A9" w:rsidRPr="00393BD1" w:rsidRDefault="00D517EF" w:rsidP="002075A9">
      <w:pPr>
        <w:spacing w:after="95"/>
        <w:ind w:left="0" w:right="-1342" w:firstLine="0"/>
      </w:pPr>
      <w:r>
        <w:rPr>
          <w:rFonts w:ascii="Arial" w:eastAsia="Arial" w:hAnsi="Arial" w:cs="Arial"/>
        </w:rPr>
        <w:t xml:space="preserve">           MX_To_MT76R</w:t>
      </w:r>
      <w:r w:rsidR="002075A9">
        <w:rPr>
          <w:rFonts w:ascii="Arial" w:eastAsia="Arial" w:hAnsi="Arial" w:cs="Arial"/>
        </w:rPr>
        <w:t>CANC</w:t>
      </w:r>
      <w:r w:rsidR="002075A9" w:rsidRPr="00B629C0">
        <w:rPr>
          <w:rFonts w:ascii="Arial" w:eastAsia="Arial" w:hAnsi="Arial" w:cs="Arial"/>
        </w:rPr>
        <w:t xml:space="preserve"> </w:t>
      </w:r>
      <w:r>
        <w:rPr>
          <w:rFonts w:ascii="Arial" w:eastAsia="Arial" w:hAnsi="Arial" w:cs="Arial"/>
        </w:rPr>
        <w:t>(MXStatus</w:t>
      </w:r>
      <w:r w:rsidR="002075A9">
        <w:rPr>
          <w:rFonts w:ascii="Arial" w:eastAsia="Arial" w:hAnsi="Arial" w:cs="Arial"/>
        </w:rPr>
        <w:t>, MXCancellation</w:t>
      </w:r>
      <w:r>
        <w:rPr>
          <w:rFonts w:ascii="Arial" w:eastAsia="Arial" w:hAnsi="Arial" w:cs="Arial"/>
        </w:rPr>
        <w:t>StatusReasonInformation</w:t>
      </w:r>
      <w:r w:rsidR="00A139B3">
        <w:rPr>
          <w:rFonts w:ascii="Arial" w:eastAsia="Arial" w:hAnsi="Arial" w:cs="Arial"/>
        </w:rPr>
        <w:t>, MXUETR</w:t>
      </w:r>
      <w:r>
        <w:rPr>
          <w:rFonts w:ascii="Arial" w:eastAsia="Arial" w:hAnsi="Arial" w:cs="Arial"/>
        </w:rPr>
        <w:t>; MT76, MT77A</w:t>
      </w:r>
      <w:r w:rsidR="002075A9">
        <w:rPr>
          <w:rFonts w:ascii="Arial" w:eastAsia="Arial" w:hAnsi="Arial" w:cs="Arial"/>
        </w:rPr>
        <w:t>)</w:t>
      </w:r>
    </w:p>
    <w:p w14:paraId="3E10078C" w14:textId="77777777" w:rsidR="002075A9" w:rsidRDefault="002075A9" w:rsidP="002075A9">
      <w:pPr>
        <w:spacing w:after="0"/>
        <w:ind w:left="860" w:right="157" w:hanging="7"/>
      </w:pPr>
    </w:p>
    <w:p w14:paraId="07FE5417" w14:textId="77777777" w:rsidR="002075A9" w:rsidRDefault="002075A9" w:rsidP="002075A9">
      <w:pPr>
        <w:spacing w:after="95"/>
        <w:ind w:left="0" w:right="157" w:hanging="7"/>
        <w:rPr>
          <w:rFonts w:ascii="Arial" w:eastAsia="Arial" w:hAnsi="Arial" w:cs="Arial"/>
          <w:b/>
        </w:rPr>
      </w:pPr>
      <w:r>
        <w:rPr>
          <w:rFonts w:ascii="Arial" w:eastAsia="Arial" w:hAnsi="Arial" w:cs="Arial"/>
          <w:b/>
        </w:rPr>
        <w:t xml:space="preserve">          Input </w:t>
      </w:r>
    </w:p>
    <w:p w14:paraId="42EC9BBF" w14:textId="0DB31CDC" w:rsidR="002075A9" w:rsidRDefault="002075A9" w:rsidP="002075A9">
      <w:pPr>
        <w:spacing w:after="95"/>
        <w:ind w:left="0" w:right="-1252" w:firstLine="0"/>
        <w:rPr>
          <w:rFonts w:ascii="Arial" w:eastAsia="Arial" w:hAnsi="Arial" w:cs="Arial"/>
        </w:rPr>
      </w:pPr>
      <w:r>
        <w:rPr>
          <w:rFonts w:ascii="Arial" w:eastAsia="Arial" w:hAnsi="Arial" w:cs="Arial"/>
        </w:rPr>
        <w:t xml:space="preserve">          </w:t>
      </w:r>
      <w:r w:rsidRPr="00B11AE4">
        <w:rPr>
          <w:rFonts w:ascii="Arial" w:eastAsia="Arial" w:hAnsi="Arial" w:cs="Arial"/>
        </w:rPr>
        <w:t xml:space="preserve"> </w:t>
      </w:r>
      <w:r w:rsidR="00D517EF">
        <w:rPr>
          <w:rFonts w:ascii="Arial" w:eastAsia="Arial" w:hAnsi="Arial" w:cs="Arial"/>
        </w:rPr>
        <w:t>MXStatus: MX message element type CBPR_CancellationStatus</w:t>
      </w:r>
    </w:p>
    <w:p w14:paraId="0A1FBA5E" w14:textId="23D6EC98" w:rsidR="002075A9" w:rsidRDefault="00D517EF" w:rsidP="002075A9">
      <w:pPr>
        <w:spacing w:after="95"/>
        <w:ind w:left="0" w:right="-1252" w:firstLine="0"/>
        <w:rPr>
          <w:rFonts w:ascii="Arial" w:eastAsia="Arial" w:hAnsi="Arial" w:cs="Arial"/>
        </w:rPr>
      </w:pPr>
      <w:r>
        <w:rPr>
          <w:rFonts w:ascii="Arial" w:eastAsia="Arial" w:hAnsi="Arial" w:cs="Arial"/>
        </w:rPr>
        <w:t xml:space="preserve">           MXCancellationStatusReasonInformation</w:t>
      </w:r>
      <w:r w:rsidR="002075A9">
        <w:rPr>
          <w:rFonts w:ascii="Arial" w:eastAsia="Arial" w:hAnsi="Arial" w:cs="Arial"/>
        </w:rPr>
        <w:t>: MX message compo</w:t>
      </w:r>
      <w:r>
        <w:rPr>
          <w:rFonts w:ascii="Arial" w:eastAsia="Arial" w:hAnsi="Arial" w:cs="Arial"/>
        </w:rPr>
        <w:t>nent typed CancellationStatusReason4</w:t>
      </w:r>
    </w:p>
    <w:p w14:paraId="073F4C47" w14:textId="22B8C0BB" w:rsidR="00A139B3" w:rsidRDefault="00A139B3" w:rsidP="002075A9">
      <w:pPr>
        <w:spacing w:after="95"/>
        <w:ind w:left="0" w:right="-1252" w:firstLine="0"/>
        <w:rPr>
          <w:rFonts w:ascii="Arial" w:eastAsia="Arial" w:hAnsi="Arial" w:cs="Arial"/>
        </w:rPr>
      </w:pPr>
      <w:r>
        <w:rPr>
          <w:rFonts w:ascii="Arial" w:eastAsia="Arial" w:hAnsi="Arial" w:cs="Arial"/>
        </w:rPr>
        <w:t xml:space="preserve">           MXUETR : </w:t>
      </w:r>
      <w:r w:rsidRPr="00A139B3">
        <w:rPr>
          <w:rFonts w:ascii="Arial" w:eastAsia="Arial" w:hAnsi="Arial" w:cs="Arial"/>
        </w:rPr>
        <w:t>UUIDv4Identifier</w:t>
      </w:r>
      <w:r w:rsidR="007243C4">
        <w:rPr>
          <w:rFonts w:ascii="Arial" w:eastAsia="Arial" w:hAnsi="Arial" w:cs="Arial"/>
        </w:rPr>
        <w:t xml:space="preserve"> (from TransactionInformationAndStatus.OriginalUETR)</w:t>
      </w:r>
    </w:p>
    <w:p w14:paraId="7E3D62AA" w14:textId="77777777" w:rsidR="002075A9" w:rsidRDefault="002075A9" w:rsidP="002075A9">
      <w:pPr>
        <w:tabs>
          <w:tab w:val="left" w:pos="450"/>
          <w:tab w:val="left" w:pos="540"/>
        </w:tabs>
        <w:spacing w:after="95"/>
        <w:ind w:left="0" w:right="157" w:firstLine="0"/>
        <w:rPr>
          <w:rFonts w:ascii="Arial" w:eastAsia="Arial" w:hAnsi="Arial" w:cs="Arial"/>
          <w:b/>
        </w:rPr>
      </w:pPr>
      <w:r>
        <w:rPr>
          <w:rFonts w:ascii="Arial" w:eastAsia="Arial" w:hAnsi="Arial" w:cs="Arial"/>
          <w:b/>
        </w:rPr>
        <w:t xml:space="preserve">          Output </w:t>
      </w:r>
    </w:p>
    <w:p w14:paraId="13FF0EA5" w14:textId="16AB13D6" w:rsidR="002075A9" w:rsidRDefault="00D517EF" w:rsidP="002075A9">
      <w:pPr>
        <w:spacing w:after="95"/>
        <w:ind w:left="0" w:right="157" w:firstLine="0"/>
        <w:rPr>
          <w:rFonts w:ascii="Arial" w:eastAsia="Arial" w:hAnsi="Arial" w:cs="Arial"/>
        </w:rPr>
      </w:pPr>
      <w:r>
        <w:rPr>
          <w:rFonts w:ascii="Arial" w:eastAsia="Arial" w:hAnsi="Arial" w:cs="Arial"/>
        </w:rPr>
        <w:t xml:space="preserve">           MT76</w:t>
      </w:r>
      <w:r w:rsidR="002075A9" w:rsidRPr="00B11AE4">
        <w:rPr>
          <w:rFonts w:ascii="Arial" w:eastAsia="Arial" w:hAnsi="Arial" w:cs="Arial"/>
        </w:rPr>
        <w:t xml:space="preserve"> : </w:t>
      </w:r>
      <w:r>
        <w:rPr>
          <w:rFonts w:ascii="Arial" w:eastAsia="Arial" w:hAnsi="Arial" w:cs="Arial"/>
        </w:rPr>
        <w:t>field with structure of field 76 (6*35</w:t>
      </w:r>
      <w:r w:rsidR="002075A9">
        <w:rPr>
          <w:rFonts w:ascii="Arial" w:eastAsia="Arial" w:hAnsi="Arial" w:cs="Arial"/>
        </w:rPr>
        <w:t>x)</w:t>
      </w:r>
    </w:p>
    <w:p w14:paraId="28EE2557" w14:textId="25B94404" w:rsidR="00D517EF" w:rsidRDefault="00D517EF" w:rsidP="00D517EF">
      <w:pPr>
        <w:spacing w:after="95"/>
        <w:ind w:left="0" w:right="157" w:firstLine="0"/>
        <w:rPr>
          <w:rFonts w:ascii="Arial" w:eastAsia="Arial" w:hAnsi="Arial" w:cs="Arial"/>
        </w:rPr>
      </w:pPr>
      <w:r>
        <w:rPr>
          <w:rFonts w:ascii="Arial" w:eastAsia="Arial" w:hAnsi="Arial" w:cs="Arial"/>
        </w:rPr>
        <w:t xml:space="preserve">           MT77A : field with structure of field 77A (20*35x)</w:t>
      </w:r>
    </w:p>
    <w:p w14:paraId="3C24C77E" w14:textId="7228CCBC" w:rsidR="00D517EF" w:rsidRPr="00B11AE4" w:rsidRDefault="00D517EF" w:rsidP="002075A9">
      <w:pPr>
        <w:spacing w:after="95"/>
        <w:ind w:left="0" w:right="157" w:firstLine="0"/>
        <w:rPr>
          <w:rFonts w:ascii="Arial" w:eastAsia="Arial" w:hAnsi="Arial" w:cs="Arial"/>
        </w:rPr>
      </w:pPr>
    </w:p>
    <w:p w14:paraId="77DA78C8" w14:textId="47A422D7" w:rsidR="002075A9" w:rsidRDefault="002075A9" w:rsidP="0031655A">
      <w:pPr>
        <w:spacing w:after="112" w:line="249" w:lineRule="auto"/>
        <w:ind w:left="0" w:right="15" w:firstLine="0"/>
        <w:rPr>
          <w:rFonts w:ascii="Arial" w:eastAsia="Arial" w:hAnsi="Arial" w:cs="Arial"/>
          <w:b/>
        </w:rPr>
      </w:pPr>
      <w:r w:rsidRPr="008A473A">
        <w:rPr>
          <w:rFonts w:ascii="Arial" w:hAnsi="Arial" w:cs="Arial"/>
        </w:rPr>
        <w:t xml:space="preserve">         </w:t>
      </w:r>
      <w:r w:rsidR="0031655A">
        <w:rPr>
          <w:rFonts w:ascii="Arial" w:hAnsi="Arial" w:cs="Arial"/>
        </w:rPr>
        <w:t xml:space="preserve">   </w:t>
      </w:r>
      <w:r>
        <w:rPr>
          <w:rFonts w:ascii="Arial" w:eastAsia="Arial" w:hAnsi="Arial" w:cs="Arial"/>
          <w:b/>
        </w:rPr>
        <w:t xml:space="preserve">Preconditions </w:t>
      </w:r>
    </w:p>
    <w:p w14:paraId="13589103" w14:textId="77777777" w:rsidR="002075A9" w:rsidRPr="00B157AA" w:rsidRDefault="002075A9" w:rsidP="002075A9">
      <w:pPr>
        <w:spacing w:after="95"/>
        <w:ind w:left="0" w:right="157" w:firstLine="0"/>
        <w:rPr>
          <w:rFonts w:ascii="Arial" w:eastAsia="Arial" w:hAnsi="Arial" w:cs="Arial"/>
        </w:rPr>
      </w:pPr>
      <w:r>
        <w:rPr>
          <w:rFonts w:ascii="Arial" w:eastAsia="Arial" w:hAnsi="Arial" w:cs="Arial"/>
        </w:rPr>
        <w:t xml:space="preserve">            None</w:t>
      </w:r>
    </w:p>
    <w:p w14:paraId="47BFD969" w14:textId="77777777" w:rsidR="002075A9" w:rsidRDefault="002075A9" w:rsidP="002075A9">
      <w:pPr>
        <w:ind w:left="0" w:right="-137" w:firstLine="0"/>
        <w:rPr>
          <w:b/>
        </w:rPr>
      </w:pPr>
    </w:p>
    <w:p w14:paraId="26046943" w14:textId="77777777" w:rsidR="002075A9" w:rsidRDefault="002075A9" w:rsidP="002075A9">
      <w:pPr>
        <w:spacing w:after="7"/>
        <w:ind w:left="0" w:right="157" w:firstLine="0"/>
        <w:rPr>
          <w:rFonts w:ascii="Arial" w:eastAsia="Arial" w:hAnsi="Arial" w:cs="Arial"/>
          <w:b/>
        </w:rPr>
      </w:pPr>
      <w:r>
        <w:rPr>
          <w:rFonts w:ascii="Arial" w:eastAsia="Arial" w:hAnsi="Arial" w:cs="Arial"/>
          <w:b/>
        </w:rPr>
        <w:t xml:space="preserve">          Formal description </w:t>
      </w:r>
    </w:p>
    <w:p w14:paraId="2D762404" w14:textId="77777777" w:rsidR="00B924F4" w:rsidRDefault="002075A9" w:rsidP="002075A9">
      <w:pPr>
        <w:spacing w:after="160" w:line="240" w:lineRule="auto"/>
        <w:ind w:left="0" w:firstLine="0"/>
      </w:pPr>
      <w:r>
        <w:t xml:space="preserve">      </w:t>
      </w:r>
      <w:r w:rsidRPr="00113CBB">
        <w:t>/* Local variables</w:t>
      </w:r>
    </w:p>
    <w:p w14:paraId="2199E868" w14:textId="77777777" w:rsidR="00A411CB" w:rsidRDefault="00B924F4" w:rsidP="002075A9">
      <w:pPr>
        <w:spacing w:after="160" w:line="240" w:lineRule="auto"/>
        <w:ind w:left="0" w:firstLine="0"/>
      </w:pPr>
      <w:r>
        <w:t xml:space="preserve">       MXReasonCode, MXAdditionalInformation</w:t>
      </w:r>
      <w:r w:rsidR="0070241F">
        <w:t xml:space="preserve">, </w:t>
      </w:r>
      <w:r w:rsidR="002F75A4">
        <w:t>MX</w:t>
      </w:r>
      <w:r w:rsidR="0070241F">
        <w:t>String76</w:t>
      </w:r>
      <w:r>
        <w:t xml:space="preserve"> : string</w:t>
      </w:r>
    </w:p>
    <w:p w14:paraId="1A53417F" w14:textId="77777777" w:rsidR="00257F4B" w:rsidRDefault="00E35829" w:rsidP="00A411CB">
      <w:pPr>
        <w:spacing w:after="160" w:line="240" w:lineRule="auto"/>
        <w:ind w:left="720" w:firstLine="0"/>
      </w:pPr>
      <w:r>
        <w:t xml:space="preserve"> MTMultiLines : </w:t>
      </w:r>
      <w:r w:rsidR="0031655A">
        <w:t xml:space="preserve"> </w:t>
      </w:r>
      <w:r>
        <w:t xml:space="preserve">multiLines field with </w:t>
      </w:r>
      <w:r w:rsidR="000B5B7B">
        <w:t xml:space="preserve">max </w:t>
      </w:r>
      <w:r w:rsidR="00257F4B">
        <w:t>26 lines of 35 char</w:t>
      </w:r>
    </w:p>
    <w:p w14:paraId="1246FA32" w14:textId="3AA45338" w:rsidR="002075A9" w:rsidRDefault="00257F4B" w:rsidP="00A411CB">
      <w:pPr>
        <w:spacing w:after="160" w:line="240" w:lineRule="auto"/>
        <w:ind w:left="720" w:firstLine="0"/>
      </w:pPr>
      <w:r>
        <w:rPr>
          <w:rFonts w:eastAsia="Arial"/>
        </w:rPr>
        <w:t xml:space="preserve"> MaxLineNumber, i</w:t>
      </w:r>
      <w:ins w:id="5647" w:author="BOUVY Martine" w:date="2022-05-05T17:59:00Z">
        <w:r w:rsidR="00E8406C">
          <w:rPr>
            <w:rFonts w:eastAsia="Arial"/>
          </w:rPr>
          <w:t xml:space="preserve">, </w:t>
        </w:r>
        <w:r w:rsidR="00E8406C" w:rsidRPr="009137C1">
          <w:rPr>
            <w:rFonts w:eastAsia="Arial"/>
          </w:rPr>
          <w:t>NumberOfEmptyLines</w:t>
        </w:r>
      </w:ins>
      <w:r>
        <w:rPr>
          <w:rFonts w:eastAsia="Arial"/>
        </w:rPr>
        <w:t xml:space="preserve"> : integer</w:t>
      </w:r>
      <w:r w:rsidR="000B5B7B">
        <w:t xml:space="preserve"> </w:t>
      </w:r>
      <w:r w:rsidR="0031655A">
        <w:t>*/</w:t>
      </w:r>
    </w:p>
    <w:p w14:paraId="6A600677" w14:textId="2BEF9FEB" w:rsidR="0031655A" w:rsidRDefault="0031655A" w:rsidP="002075A9">
      <w:pPr>
        <w:spacing w:after="160" w:line="240" w:lineRule="auto"/>
        <w:ind w:left="0" w:firstLine="0"/>
      </w:pPr>
    </w:p>
    <w:p w14:paraId="22D6C381" w14:textId="59BC4017" w:rsidR="0031655A" w:rsidRDefault="0031655A" w:rsidP="002075A9">
      <w:pPr>
        <w:spacing w:after="160" w:line="240" w:lineRule="auto"/>
        <w:ind w:left="0" w:firstLine="0"/>
      </w:pPr>
      <w:r>
        <w:t xml:space="preserve">             /* Extract information */</w:t>
      </w:r>
    </w:p>
    <w:p w14:paraId="6D509ED3" w14:textId="395A3CA2" w:rsidR="00B924F4" w:rsidRDefault="00B924F4" w:rsidP="007C1E1D">
      <w:pPr>
        <w:tabs>
          <w:tab w:val="left" w:pos="630"/>
        </w:tabs>
        <w:spacing w:after="95"/>
        <w:ind w:left="419" w:right="157" w:hanging="7"/>
      </w:pPr>
      <w:r w:rsidRPr="00B924F4">
        <w:rPr>
          <w:rFonts w:eastAsia="Arial"/>
          <w:b/>
        </w:rPr>
        <w:t>IF IsPresent</w:t>
      </w:r>
      <w:r>
        <w:rPr>
          <w:rFonts w:eastAsia="Arial"/>
        </w:rPr>
        <w:t>(</w:t>
      </w:r>
      <w:r w:rsidRPr="00B924F4">
        <w:rPr>
          <w:rFonts w:eastAsia="Arial"/>
        </w:rPr>
        <w:t>MXCancellationStatusReasonInformation</w:t>
      </w:r>
      <w:r>
        <w:rPr>
          <w:rFonts w:eastAsia="Arial"/>
        </w:rPr>
        <w:t xml:space="preserve">.Reason)THEN </w:t>
      </w:r>
      <w:r w:rsidRPr="00B924F4">
        <w:t xml:space="preserve"> </w:t>
      </w:r>
    </w:p>
    <w:p w14:paraId="3305F7CF" w14:textId="77777777" w:rsidR="00B924F4" w:rsidRDefault="00B924F4" w:rsidP="00B924F4">
      <w:pPr>
        <w:tabs>
          <w:tab w:val="left" w:pos="630"/>
        </w:tabs>
        <w:spacing w:after="95"/>
        <w:ind w:left="419" w:right="-1252" w:hanging="7"/>
      </w:pPr>
      <w:r>
        <w:t xml:space="preserve">    MXReasonCode</w:t>
      </w:r>
      <w:r w:rsidRPr="00B924F4">
        <w:t xml:space="preserve"> </w:t>
      </w:r>
      <w:r>
        <w:t xml:space="preserve">= </w:t>
      </w:r>
      <w:r w:rsidRPr="00B924F4">
        <w:rPr>
          <w:rFonts w:eastAsia="Arial"/>
        </w:rPr>
        <w:t>MXCancellationStatusReasonInformation</w:t>
      </w:r>
      <w:r>
        <w:rPr>
          <w:rFonts w:eastAsia="Arial"/>
        </w:rPr>
        <w:t>.Reason</w:t>
      </w:r>
      <w:r>
        <w:t>.Code</w:t>
      </w:r>
    </w:p>
    <w:p w14:paraId="0CD11EBF" w14:textId="77777777" w:rsidR="00B924F4" w:rsidRDefault="00B924F4" w:rsidP="00B924F4">
      <w:pPr>
        <w:tabs>
          <w:tab w:val="left" w:pos="630"/>
        </w:tabs>
        <w:spacing w:after="95"/>
        <w:ind w:left="419" w:right="-1252" w:hanging="7"/>
        <w:rPr>
          <w:b/>
        </w:rPr>
      </w:pPr>
      <w:r w:rsidRPr="00B924F4">
        <w:rPr>
          <w:b/>
        </w:rPr>
        <w:t>ENDIF</w:t>
      </w:r>
    </w:p>
    <w:p w14:paraId="02D79057" w14:textId="77777777" w:rsidR="00B924F4" w:rsidRDefault="00B924F4" w:rsidP="00B924F4">
      <w:pPr>
        <w:tabs>
          <w:tab w:val="left" w:pos="630"/>
        </w:tabs>
        <w:spacing w:after="95"/>
        <w:ind w:left="419" w:right="-1252" w:hanging="7"/>
        <w:rPr>
          <w:b/>
        </w:rPr>
      </w:pPr>
    </w:p>
    <w:p w14:paraId="34682A86" w14:textId="0D1467BA" w:rsidR="00EF044C" w:rsidRPr="00B74479" w:rsidRDefault="00EF044C" w:rsidP="00EF044C">
      <w:pPr>
        <w:tabs>
          <w:tab w:val="left" w:pos="90"/>
          <w:tab w:val="left" w:pos="180"/>
        </w:tabs>
        <w:ind w:left="0" w:right="-892" w:firstLine="0"/>
        <w:rPr>
          <w:rFonts w:eastAsia="Arial"/>
        </w:rPr>
      </w:pPr>
      <w:r w:rsidRPr="00B74479">
        <w:rPr>
          <w:b/>
        </w:rPr>
        <w:t>IF</w:t>
      </w:r>
      <w:r>
        <w:t xml:space="preserve"> </w:t>
      </w:r>
      <w:r w:rsidRPr="00DC4EDE">
        <w:rPr>
          <w:b/>
        </w:rPr>
        <w:t>Length</w:t>
      </w:r>
      <w:r w:rsidRPr="00B74479">
        <w:t>(</w:t>
      </w:r>
      <w:r>
        <w:rPr>
          <w:rFonts w:eastAsia="Arial"/>
        </w:rPr>
        <w:t>MXCancellationStatus</w:t>
      </w:r>
      <w:r w:rsidRPr="00B74479">
        <w:rPr>
          <w:rFonts w:eastAsia="Arial"/>
        </w:rPr>
        <w:t>ReasonInformation.AdditionalInformation[1]</w:t>
      </w:r>
      <w:r>
        <w:rPr>
          <w:rFonts w:eastAsia="Arial"/>
        </w:rPr>
        <w:t>) &gt; 0 THEN</w:t>
      </w:r>
    </w:p>
    <w:p w14:paraId="1B342A01" w14:textId="77777777" w:rsidR="00EF044C" w:rsidRPr="00B74479" w:rsidRDefault="00EF044C" w:rsidP="00EF044C">
      <w:pPr>
        <w:ind w:left="0" w:right="-137" w:firstLine="0"/>
        <w:rPr>
          <w:rFonts w:eastAsia="Arial"/>
        </w:rPr>
      </w:pPr>
    </w:p>
    <w:p w14:paraId="3B3C1B3D" w14:textId="09D08C0D" w:rsidR="00EF044C" w:rsidRPr="00B74479" w:rsidRDefault="00EF044C" w:rsidP="00EF044C">
      <w:pPr>
        <w:ind w:left="0" w:right="-137" w:firstLine="0"/>
        <w:rPr>
          <w:rFonts w:eastAsia="Arial"/>
        </w:rPr>
      </w:pPr>
      <w:r w:rsidRPr="00B74479">
        <w:rPr>
          <w:rFonts w:eastAsia="Arial"/>
          <w:szCs w:val="20"/>
        </w:rPr>
        <w:t xml:space="preserve">MXAdditionalInformation = </w:t>
      </w:r>
      <w:r>
        <w:rPr>
          <w:rFonts w:eastAsia="Arial"/>
        </w:rPr>
        <w:t>MXCancellationStatus</w:t>
      </w:r>
      <w:r w:rsidRPr="00B74479">
        <w:rPr>
          <w:rFonts w:eastAsia="Arial"/>
        </w:rPr>
        <w:t>ReasonInformation.AdditionalInformation[1]</w:t>
      </w:r>
    </w:p>
    <w:p w14:paraId="0BEDD9D1" w14:textId="77777777" w:rsidR="00EF044C" w:rsidRPr="00B74479" w:rsidRDefault="00EF044C" w:rsidP="00EF044C">
      <w:pPr>
        <w:ind w:left="0" w:right="-137" w:firstLine="0"/>
        <w:rPr>
          <w:rFonts w:eastAsia="Arial"/>
        </w:rPr>
      </w:pPr>
    </w:p>
    <w:p w14:paraId="3EC9D48F" w14:textId="2B0BDDC4" w:rsidR="00EF044C" w:rsidRPr="00B74479" w:rsidRDefault="00EF044C" w:rsidP="006D5DCF">
      <w:pPr>
        <w:tabs>
          <w:tab w:val="left" w:pos="270"/>
          <w:tab w:val="left" w:pos="360"/>
        </w:tabs>
        <w:ind w:left="0" w:right="-1162" w:firstLine="0"/>
        <w:rPr>
          <w:rFonts w:eastAsia="Arial"/>
        </w:rPr>
      </w:pPr>
      <w:r w:rsidRPr="00B74479">
        <w:rPr>
          <w:rFonts w:eastAsia="Arial"/>
        </w:rPr>
        <w:t xml:space="preserve">  </w:t>
      </w:r>
      <w:r w:rsidRPr="00B74479">
        <w:rPr>
          <w:b/>
        </w:rPr>
        <w:t>IF</w:t>
      </w:r>
      <w:r>
        <w:t xml:space="preserve"> </w:t>
      </w:r>
      <w:r w:rsidRPr="00DC4EDE">
        <w:rPr>
          <w:b/>
        </w:rPr>
        <w:t>Length</w:t>
      </w:r>
      <w:r w:rsidRPr="00B74479">
        <w:t>(</w:t>
      </w:r>
      <w:r>
        <w:rPr>
          <w:rFonts w:eastAsia="Arial"/>
        </w:rPr>
        <w:t>MXCancellationStatus</w:t>
      </w:r>
      <w:r w:rsidRPr="00B74479">
        <w:rPr>
          <w:rFonts w:eastAsia="Arial"/>
        </w:rPr>
        <w:t>ReasonInformation.AdditionalInformation[2]) &gt; 0 THEN</w:t>
      </w:r>
    </w:p>
    <w:p w14:paraId="5FEC3D2D" w14:textId="77777777" w:rsidR="00EF044C" w:rsidRPr="00B74479" w:rsidRDefault="00EF044C" w:rsidP="00EF044C">
      <w:pPr>
        <w:ind w:left="0" w:right="-137" w:firstLine="0"/>
        <w:rPr>
          <w:rFonts w:eastAsia="Arial"/>
        </w:rPr>
      </w:pPr>
    </w:p>
    <w:p w14:paraId="04F3CF47" w14:textId="78B1A797" w:rsidR="00EF044C" w:rsidRPr="00B74479" w:rsidRDefault="00EF044C" w:rsidP="00EF044C">
      <w:pPr>
        <w:tabs>
          <w:tab w:val="left" w:pos="540"/>
        </w:tabs>
        <w:ind w:left="0" w:right="-1522" w:firstLine="0"/>
        <w:rPr>
          <w:rFonts w:eastAsia="Arial"/>
        </w:rPr>
      </w:pPr>
      <w:r w:rsidRPr="00B74479">
        <w:rPr>
          <w:rFonts w:eastAsia="Arial"/>
        </w:rPr>
        <w:lastRenderedPageBreak/>
        <w:t xml:space="preserve">    </w:t>
      </w:r>
      <w:r w:rsidRPr="00B74479">
        <w:rPr>
          <w:rFonts w:eastAsia="Arial"/>
          <w:b/>
        </w:rPr>
        <w:t>IF</w:t>
      </w:r>
      <w:r w:rsidRPr="00B74479">
        <w:rPr>
          <w:rFonts w:eastAsia="Arial"/>
        </w:rPr>
        <w:t xml:space="preserve"> </w:t>
      </w:r>
      <w:r w:rsidRPr="00DC4EDE">
        <w:rPr>
          <w:b/>
        </w:rPr>
        <w:t>Length</w:t>
      </w:r>
      <w:r w:rsidRPr="00B74479">
        <w:t>(</w:t>
      </w:r>
      <w:r>
        <w:rPr>
          <w:rFonts w:eastAsia="Arial"/>
        </w:rPr>
        <w:t>MXCancellationStatus</w:t>
      </w:r>
      <w:r w:rsidRPr="00B74479">
        <w:rPr>
          <w:rFonts w:eastAsia="Arial"/>
        </w:rPr>
        <w:t>ReasonInformation.AdditionalInformation[1]) &gt; 104</w:t>
      </w:r>
    </w:p>
    <w:p w14:paraId="186387CC" w14:textId="77777777" w:rsidR="00EF044C" w:rsidRPr="00B74479" w:rsidRDefault="00EF044C" w:rsidP="00EF044C">
      <w:pPr>
        <w:ind w:left="0" w:right="-137" w:firstLine="0"/>
        <w:rPr>
          <w:rFonts w:eastAsia="Arial"/>
        </w:rPr>
      </w:pPr>
      <w:r w:rsidRPr="00B74479">
        <w:rPr>
          <w:rFonts w:eastAsia="Arial"/>
        </w:rPr>
        <w:t xml:space="preserve">      /*</w:t>
      </w:r>
      <w:r>
        <w:rPr>
          <w:rFonts w:eastAsia="Arial"/>
        </w:rPr>
        <w:t xml:space="preserve"> A</w:t>
      </w:r>
      <w:r w:rsidRPr="00B74479">
        <w:rPr>
          <w:rFonts w:eastAsia="Arial"/>
        </w:rPr>
        <w:t>ssumption is that the next line is the continuation of the first one and therefore no space is added between the 2 occurrences</w:t>
      </w:r>
      <w:r>
        <w:rPr>
          <w:rFonts w:eastAsia="Arial"/>
        </w:rPr>
        <w:t xml:space="preserve"> </w:t>
      </w:r>
      <w:r w:rsidRPr="00B74479">
        <w:rPr>
          <w:rFonts w:eastAsia="Arial"/>
        </w:rPr>
        <w:t>*/</w:t>
      </w:r>
    </w:p>
    <w:p w14:paraId="3D5D6F02" w14:textId="77777777" w:rsidR="00EF044C" w:rsidRPr="00B74479" w:rsidRDefault="00EF044C" w:rsidP="00EF044C">
      <w:pPr>
        <w:ind w:left="0" w:right="-137" w:firstLine="0"/>
        <w:rPr>
          <w:rFonts w:eastAsia="Arial"/>
        </w:rPr>
      </w:pPr>
      <w:r w:rsidRPr="00B74479">
        <w:rPr>
          <w:rFonts w:eastAsia="Arial"/>
        </w:rPr>
        <w:t xml:space="preserve">       THEN</w:t>
      </w:r>
    </w:p>
    <w:p w14:paraId="447867A8" w14:textId="3371BEFB" w:rsidR="00EF044C" w:rsidRPr="00B74479" w:rsidRDefault="00EF044C" w:rsidP="00EF044C">
      <w:pPr>
        <w:ind w:left="0" w:right="-137" w:firstLine="0"/>
        <w:rPr>
          <w:rFonts w:eastAsia="Arial"/>
        </w:rPr>
      </w:pPr>
      <w:r w:rsidRPr="00B74479">
        <w:rPr>
          <w:rFonts w:eastAsia="Arial"/>
        </w:rPr>
        <w:t xml:space="preserve">        </w:t>
      </w:r>
      <w:r w:rsidRPr="00B74479">
        <w:rPr>
          <w:rFonts w:eastAsia="Arial"/>
          <w:szCs w:val="20"/>
        </w:rPr>
        <w:t xml:space="preserve">MXAdditionalInformation = </w:t>
      </w:r>
      <w:r w:rsidRPr="00DC4EDE">
        <w:rPr>
          <w:rFonts w:eastAsia="Arial"/>
          <w:b/>
          <w:szCs w:val="20"/>
        </w:rPr>
        <w:t>Concatenate</w:t>
      </w:r>
      <w:r w:rsidRPr="00B74479">
        <w:rPr>
          <w:rFonts w:eastAsia="Arial"/>
          <w:szCs w:val="20"/>
        </w:rPr>
        <w:t>(MXAdditionalInformation,</w:t>
      </w:r>
      <w:r w:rsidRPr="00393196">
        <w:rPr>
          <w:rFonts w:eastAsia="Arial"/>
        </w:rPr>
        <w:t xml:space="preserve"> </w:t>
      </w:r>
      <w:r>
        <w:rPr>
          <w:rFonts w:eastAsia="Arial"/>
        </w:rPr>
        <w:t>MXCancellationStatus</w:t>
      </w:r>
      <w:r w:rsidRPr="00B74479">
        <w:rPr>
          <w:rFonts w:eastAsia="Arial"/>
        </w:rPr>
        <w:t>ReasonInformation.AdditionalInformation[2])</w:t>
      </w:r>
    </w:p>
    <w:p w14:paraId="5A2D8041" w14:textId="77777777" w:rsidR="00EF044C" w:rsidRPr="00B74479" w:rsidRDefault="00EF044C" w:rsidP="00EF044C">
      <w:pPr>
        <w:ind w:left="0" w:right="-137" w:firstLine="0"/>
        <w:rPr>
          <w:rFonts w:eastAsia="Arial"/>
        </w:rPr>
      </w:pPr>
    </w:p>
    <w:p w14:paraId="1E9E30DB" w14:textId="77777777" w:rsidR="00EF044C" w:rsidRPr="00B74479" w:rsidRDefault="00EF044C" w:rsidP="00EF044C">
      <w:pPr>
        <w:tabs>
          <w:tab w:val="left" w:pos="540"/>
        </w:tabs>
        <w:ind w:left="0" w:right="-137" w:firstLine="0"/>
        <w:rPr>
          <w:rFonts w:eastAsia="Arial"/>
          <w:b/>
        </w:rPr>
      </w:pPr>
      <w:r w:rsidRPr="00B74479">
        <w:rPr>
          <w:rFonts w:eastAsia="Arial"/>
        </w:rPr>
        <w:t xml:space="preserve">    </w:t>
      </w:r>
      <w:r w:rsidRPr="00B74479">
        <w:rPr>
          <w:rFonts w:eastAsia="Arial"/>
          <w:b/>
        </w:rPr>
        <w:t>ELSE</w:t>
      </w:r>
    </w:p>
    <w:p w14:paraId="35C502F9" w14:textId="77777777" w:rsidR="00EF044C" w:rsidRPr="00B74479" w:rsidRDefault="00EF044C" w:rsidP="00EF044C">
      <w:pPr>
        <w:ind w:left="0" w:right="-137" w:firstLine="0"/>
        <w:rPr>
          <w:rFonts w:eastAsia="Arial"/>
        </w:rPr>
      </w:pPr>
    </w:p>
    <w:p w14:paraId="620FD3E3" w14:textId="4FE677C3" w:rsidR="00EF044C" w:rsidRPr="00B74479" w:rsidRDefault="00EF044C" w:rsidP="00EF044C">
      <w:pPr>
        <w:ind w:left="0" w:right="-137" w:firstLine="0"/>
        <w:rPr>
          <w:rFonts w:eastAsia="Arial"/>
        </w:rPr>
      </w:pPr>
      <w:r w:rsidRPr="00B74479">
        <w:rPr>
          <w:rFonts w:eastAsia="Arial"/>
        </w:rPr>
        <w:t xml:space="preserve">               </w:t>
      </w:r>
      <w:r w:rsidRPr="00B74479">
        <w:rPr>
          <w:rFonts w:eastAsia="Arial"/>
          <w:szCs w:val="20"/>
        </w:rPr>
        <w:t xml:space="preserve">MXAdditionalInformation = </w:t>
      </w:r>
      <w:r w:rsidRPr="00DC4EDE">
        <w:rPr>
          <w:rFonts w:eastAsia="Arial"/>
          <w:b/>
          <w:szCs w:val="20"/>
        </w:rPr>
        <w:t>Concatenate</w:t>
      </w:r>
      <w:r w:rsidRPr="00B74479">
        <w:rPr>
          <w:rFonts w:eastAsia="Arial"/>
          <w:szCs w:val="20"/>
        </w:rPr>
        <w:t>(MXAdditionalInformation,</w:t>
      </w:r>
      <w:r w:rsidRPr="00B74479">
        <w:rPr>
          <w:rFonts w:eastAsia="Arial"/>
        </w:rPr>
        <w:t xml:space="preserve"> </w:t>
      </w:r>
      <w:r>
        <w:rPr>
          <w:rFonts w:eastAsia="Arial"/>
        </w:rPr>
        <w:t>SPACE, MXCancellationStatus</w:t>
      </w:r>
      <w:r w:rsidRPr="00B74479">
        <w:rPr>
          <w:rFonts w:eastAsia="Arial"/>
        </w:rPr>
        <w:t>ReasonInformation.AdditionalInformation[2])</w:t>
      </w:r>
    </w:p>
    <w:p w14:paraId="1440859B" w14:textId="77777777" w:rsidR="00EF044C" w:rsidRPr="00B74479" w:rsidRDefault="00EF044C" w:rsidP="00EF044C">
      <w:pPr>
        <w:ind w:left="0" w:right="-137" w:firstLine="0"/>
        <w:rPr>
          <w:rFonts w:eastAsia="Arial"/>
        </w:rPr>
      </w:pPr>
    </w:p>
    <w:p w14:paraId="0A52527E" w14:textId="758111C3" w:rsidR="00EF044C" w:rsidRDefault="006D5DCF" w:rsidP="00EF044C">
      <w:pPr>
        <w:ind w:left="0" w:right="-137" w:firstLine="0"/>
        <w:rPr>
          <w:rFonts w:eastAsia="Arial"/>
          <w:b/>
        </w:rPr>
      </w:pPr>
      <w:r>
        <w:rPr>
          <w:rFonts w:eastAsia="Arial"/>
        </w:rPr>
        <w:t xml:space="preserve">    </w:t>
      </w:r>
      <w:r w:rsidR="00EF044C" w:rsidRPr="00B74479">
        <w:rPr>
          <w:rFonts w:eastAsia="Arial"/>
          <w:b/>
        </w:rPr>
        <w:t>ENDIF</w:t>
      </w:r>
    </w:p>
    <w:p w14:paraId="4CF30540" w14:textId="77777777" w:rsidR="006D5DCF" w:rsidRDefault="006D5DCF" w:rsidP="00EF044C">
      <w:pPr>
        <w:ind w:left="0" w:right="-137" w:firstLine="0"/>
        <w:rPr>
          <w:rFonts w:eastAsia="Arial"/>
          <w:b/>
        </w:rPr>
      </w:pPr>
    </w:p>
    <w:p w14:paraId="2306F3AF" w14:textId="6D630110" w:rsidR="006D5DCF" w:rsidRDefault="006D5DCF" w:rsidP="006D5DCF">
      <w:pPr>
        <w:tabs>
          <w:tab w:val="left" w:pos="270"/>
        </w:tabs>
        <w:ind w:left="0" w:right="-137" w:firstLine="0"/>
        <w:rPr>
          <w:rFonts w:eastAsia="Arial"/>
          <w:b/>
        </w:rPr>
      </w:pPr>
      <w:r>
        <w:rPr>
          <w:rFonts w:eastAsia="Arial"/>
          <w:b/>
        </w:rPr>
        <w:t xml:space="preserve">  ENDIF</w:t>
      </w:r>
    </w:p>
    <w:p w14:paraId="0A2CA51F" w14:textId="32DC904F" w:rsidR="006D5DCF" w:rsidRDefault="006D5DCF" w:rsidP="006D5DCF">
      <w:pPr>
        <w:tabs>
          <w:tab w:val="left" w:pos="270"/>
        </w:tabs>
        <w:ind w:left="0" w:right="-137" w:firstLine="0"/>
        <w:rPr>
          <w:rFonts w:eastAsia="Arial"/>
          <w:b/>
        </w:rPr>
      </w:pPr>
      <w:r>
        <w:rPr>
          <w:rFonts w:eastAsia="Arial"/>
          <w:b/>
        </w:rPr>
        <w:t>ENDIF</w:t>
      </w:r>
    </w:p>
    <w:p w14:paraId="5298FA3E" w14:textId="53EF1FAA" w:rsidR="0070241F" w:rsidRDefault="0070241F" w:rsidP="006D5DCF">
      <w:pPr>
        <w:tabs>
          <w:tab w:val="left" w:pos="270"/>
        </w:tabs>
        <w:ind w:left="0" w:right="-137" w:firstLine="0"/>
        <w:rPr>
          <w:rFonts w:eastAsia="Arial"/>
          <w:b/>
        </w:rPr>
      </w:pPr>
    </w:p>
    <w:p w14:paraId="179EA536" w14:textId="10C9653A" w:rsidR="0070241F" w:rsidRDefault="0070241F" w:rsidP="006D5DCF">
      <w:pPr>
        <w:tabs>
          <w:tab w:val="left" w:pos="270"/>
        </w:tabs>
        <w:ind w:left="0" w:right="-137" w:firstLine="0"/>
        <w:rPr>
          <w:rFonts w:eastAsia="Arial"/>
        </w:rPr>
      </w:pPr>
      <w:r>
        <w:rPr>
          <w:rFonts w:eastAsia="Arial"/>
        </w:rPr>
        <w:t xml:space="preserve">            / *B</w:t>
      </w:r>
      <w:r w:rsidRPr="0070241F">
        <w:rPr>
          <w:rFonts w:eastAsia="Arial"/>
        </w:rPr>
        <w:t>uild the string */</w:t>
      </w:r>
    </w:p>
    <w:p w14:paraId="193D2D60" w14:textId="285D731E" w:rsidR="0070241F" w:rsidRDefault="0070241F" w:rsidP="006D5DCF">
      <w:pPr>
        <w:tabs>
          <w:tab w:val="left" w:pos="270"/>
        </w:tabs>
        <w:ind w:left="0" w:right="-137" w:firstLine="0"/>
        <w:rPr>
          <w:rFonts w:eastAsia="Arial"/>
        </w:rPr>
      </w:pPr>
    </w:p>
    <w:p w14:paraId="241614F3" w14:textId="64E83FC9" w:rsidR="0070241F" w:rsidRDefault="002F75A4" w:rsidP="006D5DCF">
      <w:pPr>
        <w:tabs>
          <w:tab w:val="left" w:pos="270"/>
        </w:tabs>
        <w:ind w:left="0" w:right="-137" w:firstLine="0"/>
        <w:rPr>
          <w:rFonts w:eastAsia="Arial"/>
        </w:rPr>
      </w:pPr>
      <w:r>
        <w:rPr>
          <w:rFonts w:eastAsia="Arial"/>
        </w:rPr>
        <w:t xml:space="preserve">MXString76 = </w:t>
      </w:r>
      <w:r w:rsidR="00F13EA0">
        <w:rPr>
          <w:rFonts w:eastAsia="Arial"/>
        </w:rPr>
        <w:t>Concatenate(“/”, MXStatus,”/”)</w:t>
      </w:r>
    </w:p>
    <w:p w14:paraId="3CE3F615" w14:textId="51466B6B" w:rsidR="00C92E70" w:rsidRDefault="00851C8B" w:rsidP="006D5DCF">
      <w:pPr>
        <w:tabs>
          <w:tab w:val="left" w:pos="270"/>
        </w:tabs>
        <w:ind w:left="0" w:right="-137" w:firstLine="0"/>
        <w:rPr>
          <w:rFonts w:eastAsia="Arial"/>
        </w:rPr>
      </w:pPr>
      <w:r>
        <w:rPr>
          <w:rFonts w:eastAsia="Arial"/>
        </w:rPr>
        <w:tab/>
      </w:r>
      <w:r>
        <w:rPr>
          <w:rFonts w:eastAsia="Arial"/>
        </w:rPr>
        <w:tab/>
      </w:r>
      <w:r w:rsidR="00C92E70">
        <w:rPr>
          <w:rFonts w:eastAsia="Arial"/>
        </w:rPr>
        <w:t>/*</w:t>
      </w:r>
      <w:r w:rsidR="009C0460">
        <w:rPr>
          <w:rFonts w:eastAsia="Arial"/>
        </w:rPr>
        <w:t xml:space="preserve"> </w:t>
      </w:r>
      <w:r w:rsidR="00C92E70">
        <w:rPr>
          <w:rFonts w:eastAsia="Arial"/>
        </w:rPr>
        <w:t>MXStatus is passed as input parameter */</w:t>
      </w:r>
    </w:p>
    <w:p w14:paraId="7AEA7766" w14:textId="16429FD2" w:rsidR="00F13EA0" w:rsidRDefault="00F13EA0" w:rsidP="006D5DCF">
      <w:pPr>
        <w:tabs>
          <w:tab w:val="left" w:pos="270"/>
        </w:tabs>
        <w:ind w:left="0" w:right="-137" w:firstLine="0"/>
        <w:rPr>
          <w:rFonts w:eastAsia="Arial"/>
        </w:rPr>
      </w:pPr>
    </w:p>
    <w:p w14:paraId="14F9E8B3" w14:textId="3944C482" w:rsidR="00F13EA0" w:rsidRDefault="00F13EA0" w:rsidP="006D5DCF">
      <w:pPr>
        <w:tabs>
          <w:tab w:val="left" w:pos="270"/>
        </w:tabs>
        <w:ind w:left="0" w:right="-137" w:firstLine="0"/>
        <w:rPr>
          <w:rFonts w:eastAsia="Arial"/>
        </w:rPr>
      </w:pPr>
      <w:r w:rsidRPr="00F13EA0">
        <w:rPr>
          <w:rFonts w:eastAsia="Arial"/>
          <w:b/>
        </w:rPr>
        <w:t>IF Length</w:t>
      </w:r>
      <w:r>
        <w:rPr>
          <w:rFonts w:eastAsia="Arial"/>
        </w:rPr>
        <w:t>(MXReasonCode) &gt; 0 THEN</w:t>
      </w:r>
    </w:p>
    <w:p w14:paraId="1E338A31" w14:textId="49553DAF" w:rsidR="00F13EA0" w:rsidRDefault="00F13EA0" w:rsidP="006D5DCF">
      <w:pPr>
        <w:tabs>
          <w:tab w:val="left" w:pos="270"/>
        </w:tabs>
        <w:ind w:left="0" w:right="-137" w:firstLine="0"/>
        <w:rPr>
          <w:rFonts w:eastAsia="Arial"/>
        </w:rPr>
      </w:pPr>
      <w:r w:rsidRPr="00F13EA0">
        <w:rPr>
          <w:rFonts w:eastAsia="Arial"/>
          <w:b/>
        </w:rPr>
        <w:t xml:space="preserve">    IF Length</w:t>
      </w:r>
      <w:r>
        <w:rPr>
          <w:rFonts w:eastAsia="Arial"/>
        </w:rPr>
        <w:t>(MXAdditionalInformation) &gt; 0 THEN</w:t>
      </w:r>
    </w:p>
    <w:p w14:paraId="662C3525" w14:textId="794547C2" w:rsidR="00F13EA0" w:rsidRDefault="00F13EA0" w:rsidP="00F13EA0">
      <w:pPr>
        <w:tabs>
          <w:tab w:val="left" w:pos="270"/>
        </w:tabs>
        <w:ind w:left="720" w:right="-137" w:firstLine="0"/>
        <w:rPr>
          <w:rFonts w:eastAsia="Arial"/>
        </w:rPr>
      </w:pPr>
      <w:r>
        <w:rPr>
          <w:rFonts w:eastAsia="Arial"/>
        </w:rPr>
        <w:t xml:space="preserve">     MXString76 =      </w:t>
      </w:r>
      <w:r w:rsidRPr="00F13EA0">
        <w:rPr>
          <w:rFonts w:eastAsia="Arial"/>
          <w:b/>
        </w:rPr>
        <w:t>Concatenate</w:t>
      </w:r>
      <w:r>
        <w:rPr>
          <w:rFonts w:eastAsia="Arial"/>
        </w:rPr>
        <w:t>(MXString76,MXReasonCode,”/”</w:t>
      </w:r>
      <w:r w:rsidR="006741C2">
        <w:rPr>
          <w:rFonts w:eastAsia="Arial"/>
        </w:rPr>
        <w:t>,</w:t>
      </w:r>
      <w:r>
        <w:rPr>
          <w:rFonts w:eastAsia="Arial"/>
        </w:rPr>
        <w:t>MXAdditionalInformation)</w:t>
      </w:r>
    </w:p>
    <w:p w14:paraId="5BFC7320" w14:textId="338E35B3" w:rsidR="00F13EA0" w:rsidRPr="00F13EA0" w:rsidRDefault="00F13EA0" w:rsidP="006D5DCF">
      <w:pPr>
        <w:tabs>
          <w:tab w:val="left" w:pos="270"/>
        </w:tabs>
        <w:ind w:left="0" w:right="-137" w:firstLine="0"/>
        <w:rPr>
          <w:rFonts w:eastAsia="Arial"/>
          <w:b/>
        </w:rPr>
      </w:pPr>
      <w:r>
        <w:rPr>
          <w:rFonts w:eastAsia="Arial"/>
        </w:rPr>
        <w:t xml:space="preserve">    </w:t>
      </w:r>
      <w:r w:rsidRPr="00F13EA0">
        <w:rPr>
          <w:rFonts w:eastAsia="Arial"/>
          <w:b/>
        </w:rPr>
        <w:t>ELSE</w:t>
      </w:r>
    </w:p>
    <w:p w14:paraId="5EF6F5D8" w14:textId="4A0CC881" w:rsidR="00F13EA0" w:rsidRDefault="00F13EA0" w:rsidP="00F13EA0">
      <w:pPr>
        <w:tabs>
          <w:tab w:val="left" w:pos="270"/>
        </w:tabs>
        <w:ind w:left="0" w:right="-137" w:firstLine="0"/>
        <w:rPr>
          <w:rFonts w:eastAsia="Arial"/>
        </w:rPr>
      </w:pPr>
      <w:r>
        <w:rPr>
          <w:rFonts w:eastAsia="Arial"/>
        </w:rPr>
        <w:tab/>
      </w:r>
      <w:r>
        <w:rPr>
          <w:rFonts w:eastAsia="Arial"/>
        </w:rPr>
        <w:tab/>
        <w:t xml:space="preserve">     MXString76 = </w:t>
      </w:r>
      <w:r w:rsidRPr="005B4EA0">
        <w:rPr>
          <w:rFonts w:eastAsia="Arial"/>
          <w:b/>
        </w:rPr>
        <w:t>Concatenate</w:t>
      </w:r>
      <w:r>
        <w:rPr>
          <w:rFonts w:eastAsia="Arial"/>
        </w:rPr>
        <w:t>(MXString76,MXReasonCode)</w:t>
      </w:r>
    </w:p>
    <w:p w14:paraId="71AED151" w14:textId="79AD0265" w:rsidR="00F13EA0" w:rsidRDefault="00F13EA0" w:rsidP="00F13EA0">
      <w:pPr>
        <w:tabs>
          <w:tab w:val="left" w:pos="270"/>
        </w:tabs>
        <w:ind w:left="0" w:right="-982" w:firstLine="0"/>
        <w:rPr>
          <w:rFonts w:eastAsia="Arial"/>
        </w:rPr>
      </w:pPr>
      <w:r>
        <w:rPr>
          <w:rFonts w:eastAsia="Arial"/>
        </w:rPr>
        <w:t xml:space="preserve"> </w:t>
      </w:r>
    </w:p>
    <w:p w14:paraId="7D41E44F" w14:textId="24BB2035" w:rsidR="00F13EA0" w:rsidRPr="00F13EA0" w:rsidRDefault="00F13EA0" w:rsidP="00F13EA0">
      <w:pPr>
        <w:tabs>
          <w:tab w:val="left" w:pos="270"/>
        </w:tabs>
        <w:ind w:left="0" w:right="-982" w:firstLine="0"/>
        <w:rPr>
          <w:rFonts w:eastAsia="Arial"/>
          <w:b/>
        </w:rPr>
      </w:pPr>
      <w:r>
        <w:rPr>
          <w:rFonts w:eastAsia="Arial"/>
        </w:rPr>
        <w:t xml:space="preserve">    </w:t>
      </w:r>
      <w:r w:rsidRPr="00F13EA0">
        <w:rPr>
          <w:rFonts w:eastAsia="Arial"/>
          <w:b/>
        </w:rPr>
        <w:t>ENDIF</w:t>
      </w:r>
    </w:p>
    <w:p w14:paraId="39CF66AC" w14:textId="680F629C" w:rsidR="00F13EA0" w:rsidRPr="00F13EA0" w:rsidRDefault="00F13EA0" w:rsidP="00F13EA0">
      <w:pPr>
        <w:tabs>
          <w:tab w:val="left" w:pos="270"/>
        </w:tabs>
        <w:ind w:left="0" w:right="-982" w:firstLine="0"/>
        <w:rPr>
          <w:rFonts w:eastAsia="Arial"/>
          <w:b/>
        </w:rPr>
      </w:pPr>
      <w:r w:rsidRPr="00F13EA0">
        <w:rPr>
          <w:rFonts w:eastAsia="Arial"/>
          <w:b/>
        </w:rPr>
        <w:t>ELSE</w:t>
      </w:r>
    </w:p>
    <w:p w14:paraId="3146F794" w14:textId="33AFD654" w:rsidR="00F13EA0" w:rsidRDefault="00F13EA0" w:rsidP="00F13EA0">
      <w:pPr>
        <w:tabs>
          <w:tab w:val="left" w:pos="270"/>
        </w:tabs>
        <w:ind w:left="0" w:right="-982" w:firstLine="0"/>
        <w:rPr>
          <w:rFonts w:eastAsia="Arial"/>
        </w:rPr>
      </w:pPr>
      <w:r>
        <w:rPr>
          <w:rFonts w:eastAsia="Arial"/>
        </w:rPr>
        <w:t xml:space="preserve">   </w:t>
      </w:r>
      <w:r w:rsidRPr="00F13EA0">
        <w:rPr>
          <w:rFonts w:eastAsia="Arial"/>
          <w:b/>
        </w:rPr>
        <w:t>IF Length</w:t>
      </w:r>
      <w:r>
        <w:rPr>
          <w:rFonts w:eastAsia="Arial"/>
        </w:rPr>
        <w:t>(MXAdditionalInformation) &gt; 0 THEN</w:t>
      </w:r>
    </w:p>
    <w:p w14:paraId="7BBE19E5" w14:textId="68C1544D" w:rsidR="00F13EA0" w:rsidRDefault="00F13EA0" w:rsidP="00F13EA0">
      <w:pPr>
        <w:tabs>
          <w:tab w:val="left" w:pos="270"/>
        </w:tabs>
        <w:ind w:left="0" w:right="-982" w:firstLine="0"/>
        <w:rPr>
          <w:rFonts w:eastAsia="Arial"/>
        </w:rPr>
      </w:pPr>
      <w:r>
        <w:rPr>
          <w:rFonts w:eastAsia="Arial"/>
        </w:rPr>
        <w:t xml:space="preserve">          MXString76 = </w:t>
      </w:r>
      <w:r w:rsidRPr="005B4EA0">
        <w:rPr>
          <w:rFonts w:eastAsia="Arial"/>
          <w:b/>
        </w:rPr>
        <w:t>Concatenate</w:t>
      </w:r>
      <w:r>
        <w:rPr>
          <w:rFonts w:eastAsia="Arial"/>
        </w:rPr>
        <w:t>(MXString76,MXAdditionalInformation)</w:t>
      </w:r>
    </w:p>
    <w:p w14:paraId="5BCBF765" w14:textId="65E1D6DD" w:rsidR="00F13EA0" w:rsidRPr="00F13EA0" w:rsidRDefault="00F13EA0" w:rsidP="00F13EA0">
      <w:pPr>
        <w:tabs>
          <w:tab w:val="left" w:pos="270"/>
        </w:tabs>
        <w:ind w:left="0" w:right="-982" w:firstLine="0"/>
        <w:rPr>
          <w:rFonts w:eastAsia="Arial"/>
          <w:b/>
        </w:rPr>
      </w:pPr>
      <w:r>
        <w:rPr>
          <w:rFonts w:eastAsia="Arial"/>
        </w:rPr>
        <w:t xml:space="preserve">   </w:t>
      </w:r>
      <w:r w:rsidRPr="00F13EA0">
        <w:rPr>
          <w:rFonts w:eastAsia="Arial"/>
          <w:b/>
        </w:rPr>
        <w:t>ENDIF</w:t>
      </w:r>
    </w:p>
    <w:p w14:paraId="23FCD2AD" w14:textId="5E4B6DAA" w:rsidR="00F13EA0" w:rsidRDefault="00F13EA0" w:rsidP="00F13EA0">
      <w:pPr>
        <w:tabs>
          <w:tab w:val="left" w:pos="270"/>
        </w:tabs>
        <w:ind w:left="0" w:right="-982" w:firstLine="0"/>
        <w:rPr>
          <w:rFonts w:eastAsia="Arial"/>
          <w:b/>
        </w:rPr>
      </w:pPr>
      <w:r w:rsidRPr="00F13EA0">
        <w:rPr>
          <w:rFonts w:eastAsia="Arial"/>
          <w:b/>
        </w:rPr>
        <w:t>ENDIF</w:t>
      </w:r>
    </w:p>
    <w:p w14:paraId="0EBAF178" w14:textId="4D8DBF70" w:rsidR="001D0F55" w:rsidRDefault="001D0F55" w:rsidP="00F13EA0">
      <w:pPr>
        <w:tabs>
          <w:tab w:val="left" w:pos="270"/>
        </w:tabs>
        <w:ind w:left="0" w:right="-982" w:firstLine="0"/>
        <w:rPr>
          <w:rFonts w:eastAsia="Arial"/>
          <w:b/>
        </w:rPr>
      </w:pPr>
    </w:p>
    <w:p w14:paraId="51F5F9B0" w14:textId="7F2467E2" w:rsidR="001D0F55" w:rsidRDefault="001D0F55" w:rsidP="00ED6DC6">
      <w:pPr>
        <w:tabs>
          <w:tab w:val="left" w:pos="270"/>
          <w:tab w:val="left" w:pos="540"/>
          <w:tab w:val="left" w:pos="630"/>
        </w:tabs>
        <w:ind w:left="0" w:right="-982" w:firstLine="0"/>
        <w:rPr>
          <w:rFonts w:eastAsia="Arial"/>
        </w:rPr>
      </w:pPr>
      <w:r>
        <w:rPr>
          <w:rFonts w:eastAsia="Arial"/>
        </w:rPr>
        <w:t xml:space="preserve">          </w:t>
      </w:r>
      <w:r w:rsidRPr="001D0F55">
        <w:rPr>
          <w:rFonts w:eastAsia="Arial"/>
        </w:rPr>
        <w:t xml:space="preserve">/* </w:t>
      </w:r>
      <w:r w:rsidR="00E43124">
        <w:rPr>
          <w:rFonts w:eastAsia="Arial"/>
        </w:rPr>
        <w:t>MXString76 will be formatted as a MT multi</w:t>
      </w:r>
      <w:r w:rsidR="002118EE">
        <w:rPr>
          <w:rFonts w:eastAsia="Arial"/>
        </w:rPr>
        <w:t>lines</w:t>
      </w:r>
      <w:r w:rsidR="00C5191B">
        <w:rPr>
          <w:rFonts w:eastAsia="Arial"/>
        </w:rPr>
        <w:t xml:space="preserve"> field, each </w:t>
      </w:r>
      <w:r w:rsidR="00E43124">
        <w:rPr>
          <w:rFonts w:eastAsia="Arial"/>
        </w:rPr>
        <w:t>line</w:t>
      </w:r>
      <w:r w:rsidR="002118EE">
        <w:rPr>
          <w:rFonts w:eastAsia="Arial"/>
        </w:rPr>
        <w:t xml:space="preserve"> of max 35 char </w:t>
      </w:r>
      <w:r>
        <w:rPr>
          <w:rFonts w:eastAsia="Arial"/>
        </w:rPr>
        <w:t>with continuation lines starting with “//”</w:t>
      </w:r>
      <w:r w:rsidR="002118EE">
        <w:rPr>
          <w:rFonts w:eastAsia="Arial"/>
        </w:rPr>
        <w:t>. Mo</w:t>
      </w:r>
      <w:r w:rsidR="00E43124">
        <w:rPr>
          <w:rFonts w:eastAsia="Arial"/>
        </w:rPr>
        <w:t>re than 6 lines might be needed.</w:t>
      </w:r>
      <w:r w:rsidR="002118EE">
        <w:rPr>
          <w:rFonts w:eastAsia="Arial"/>
        </w:rPr>
        <w:t xml:space="preserve"> That is why first the field to be built is an intermediary one named </w:t>
      </w:r>
      <w:r w:rsidR="00E35829">
        <w:t>MTMultiLines</w:t>
      </w:r>
      <w:r w:rsidR="002118EE">
        <w:t xml:space="preserve"> </w:t>
      </w:r>
      <w:r w:rsidR="00E35829">
        <w:t>and then once the MTMultiLines</w:t>
      </w:r>
      <w:r w:rsidR="002118EE">
        <w:t xml:space="preserve"> is built it will be split into field 76 and 77A if needed.</w:t>
      </w:r>
      <w:r w:rsidR="00FA3C20">
        <w:t xml:space="preserve"> No truncation expected.</w:t>
      </w:r>
      <w:r w:rsidR="002118EE">
        <w:rPr>
          <w:rFonts w:eastAsia="Arial"/>
        </w:rPr>
        <w:t xml:space="preserve"> </w:t>
      </w:r>
      <w:r w:rsidRPr="001D0F55">
        <w:rPr>
          <w:rFonts w:eastAsia="Arial"/>
        </w:rPr>
        <w:t xml:space="preserve"> */</w:t>
      </w:r>
    </w:p>
    <w:p w14:paraId="081E52F2" w14:textId="56DFC375" w:rsidR="00E35829" w:rsidRDefault="00E35829" w:rsidP="00F13EA0">
      <w:pPr>
        <w:tabs>
          <w:tab w:val="left" w:pos="270"/>
        </w:tabs>
        <w:ind w:left="0" w:right="-982" w:firstLine="0"/>
        <w:rPr>
          <w:rFonts w:eastAsia="Arial"/>
        </w:rPr>
      </w:pPr>
    </w:p>
    <w:p w14:paraId="615A3EF6" w14:textId="64E84CD6" w:rsidR="00E35829" w:rsidRDefault="00E35829" w:rsidP="00F13EA0">
      <w:pPr>
        <w:tabs>
          <w:tab w:val="left" w:pos="270"/>
        </w:tabs>
        <w:ind w:left="0" w:right="-982" w:firstLine="0"/>
        <w:rPr>
          <w:rFonts w:eastAsia="Arial"/>
        </w:rPr>
      </w:pPr>
      <w:r>
        <w:rPr>
          <w:rFonts w:eastAsia="Arial"/>
        </w:rPr>
        <w:t xml:space="preserve">MTMultiLines =  </w:t>
      </w:r>
      <w:r w:rsidR="00257F4B" w:rsidRPr="00257F4B">
        <w:rPr>
          <w:rFonts w:eastAsia="Arial"/>
          <w:b/>
        </w:rPr>
        <w:t>SplitInLines</w:t>
      </w:r>
      <w:r w:rsidR="00257F4B">
        <w:rPr>
          <w:rFonts w:eastAsia="Arial"/>
        </w:rPr>
        <w:t>(MXString76,35,”//”)</w:t>
      </w:r>
    </w:p>
    <w:p w14:paraId="3ED8A4F4" w14:textId="2EF9033F" w:rsidR="00257F4B" w:rsidRDefault="00257F4B" w:rsidP="00F13EA0">
      <w:pPr>
        <w:tabs>
          <w:tab w:val="left" w:pos="270"/>
        </w:tabs>
        <w:ind w:left="0" w:right="-982" w:firstLine="0"/>
        <w:rPr>
          <w:rFonts w:eastAsia="Arial"/>
        </w:rPr>
      </w:pPr>
    </w:p>
    <w:p w14:paraId="21FE6480" w14:textId="3BECB684" w:rsidR="00257F4B" w:rsidRDefault="00257F4B" w:rsidP="00F13EA0">
      <w:pPr>
        <w:tabs>
          <w:tab w:val="left" w:pos="270"/>
        </w:tabs>
        <w:ind w:left="0" w:right="-982" w:firstLine="0"/>
        <w:rPr>
          <w:rFonts w:eastAsia="Arial"/>
        </w:rPr>
      </w:pPr>
      <w:r>
        <w:rPr>
          <w:rFonts w:eastAsia="Arial"/>
        </w:rPr>
        <w:t>/* Search the number of lines used in MultiLines */</w:t>
      </w:r>
    </w:p>
    <w:p w14:paraId="0322B48F" w14:textId="571A23A5" w:rsidR="00257F4B" w:rsidRDefault="00257F4B" w:rsidP="00F13EA0">
      <w:pPr>
        <w:tabs>
          <w:tab w:val="left" w:pos="270"/>
        </w:tabs>
        <w:ind w:left="0" w:right="-982" w:firstLine="0"/>
        <w:rPr>
          <w:rFonts w:eastAsia="Arial"/>
        </w:rPr>
      </w:pPr>
    </w:p>
    <w:p w14:paraId="20D64936" w14:textId="3F9DB4F0" w:rsidR="00257F4B" w:rsidRDefault="00257F4B" w:rsidP="00F13EA0">
      <w:pPr>
        <w:tabs>
          <w:tab w:val="left" w:pos="270"/>
        </w:tabs>
        <w:ind w:left="0" w:right="-982" w:firstLine="0"/>
        <w:rPr>
          <w:rFonts w:eastAsia="Arial"/>
        </w:rPr>
      </w:pPr>
      <w:r>
        <w:rPr>
          <w:rFonts w:eastAsia="Arial"/>
        </w:rPr>
        <w:t xml:space="preserve">MaxLineNumber = </w:t>
      </w:r>
      <w:r w:rsidRPr="00257F4B">
        <w:rPr>
          <w:rFonts w:eastAsia="Arial"/>
          <w:b/>
        </w:rPr>
        <w:t>NumberOfOccurrences</w:t>
      </w:r>
      <w:r>
        <w:rPr>
          <w:rFonts w:eastAsia="Arial"/>
        </w:rPr>
        <w:t>(MTMultiLines)</w:t>
      </w:r>
    </w:p>
    <w:p w14:paraId="20332E6F" w14:textId="169A1743" w:rsidR="00257F4B" w:rsidRDefault="00257F4B" w:rsidP="00F13EA0">
      <w:pPr>
        <w:tabs>
          <w:tab w:val="left" w:pos="270"/>
        </w:tabs>
        <w:ind w:left="0" w:right="-982" w:firstLine="0"/>
        <w:rPr>
          <w:rFonts w:eastAsia="Arial"/>
        </w:rPr>
      </w:pPr>
    </w:p>
    <w:p w14:paraId="2A017733" w14:textId="63BE59B4" w:rsidR="003313AC" w:rsidRDefault="003313AC" w:rsidP="00F13EA0">
      <w:pPr>
        <w:tabs>
          <w:tab w:val="left" w:pos="270"/>
        </w:tabs>
        <w:ind w:left="0" w:right="-982" w:firstLine="0"/>
        <w:rPr>
          <w:rFonts w:eastAsia="Arial"/>
        </w:rPr>
      </w:pPr>
      <w:r w:rsidRPr="003313AC">
        <w:rPr>
          <w:rFonts w:eastAsia="Arial"/>
          <w:b/>
        </w:rPr>
        <w:t xml:space="preserve">IF </w:t>
      </w:r>
      <w:r w:rsidRPr="00BB4E1A">
        <w:rPr>
          <w:rFonts w:eastAsia="Arial"/>
        </w:rPr>
        <w:t>MaxLineNumber</w:t>
      </w:r>
      <w:r>
        <w:rPr>
          <w:rFonts w:eastAsia="Arial"/>
        </w:rPr>
        <w:t xml:space="preserve"> &gt; 0 THEN</w:t>
      </w:r>
    </w:p>
    <w:p w14:paraId="18842DDA" w14:textId="48E958B8" w:rsidR="003313AC" w:rsidRDefault="003313AC" w:rsidP="00F13EA0">
      <w:pPr>
        <w:tabs>
          <w:tab w:val="left" w:pos="270"/>
        </w:tabs>
        <w:ind w:left="0" w:right="-982" w:firstLine="0"/>
        <w:rPr>
          <w:rFonts w:eastAsia="Arial"/>
        </w:rPr>
      </w:pPr>
      <w:r>
        <w:rPr>
          <w:rFonts w:eastAsia="Arial"/>
        </w:rPr>
        <w:t xml:space="preserve">   </w:t>
      </w:r>
      <w:r w:rsidRPr="00ED6DC6">
        <w:rPr>
          <w:rFonts w:eastAsia="Arial"/>
          <w:b/>
        </w:rPr>
        <w:t xml:space="preserve">IF </w:t>
      </w:r>
      <w:r w:rsidRPr="00BB4E1A">
        <w:rPr>
          <w:rFonts w:eastAsia="Arial"/>
        </w:rPr>
        <w:t>MaxLineNumber</w:t>
      </w:r>
      <w:r>
        <w:rPr>
          <w:rFonts w:eastAsia="Arial"/>
        </w:rPr>
        <w:t xml:space="preserve"> &lt; 7 THEN</w:t>
      </w:r>
    </w:p>
    <w:p w14:paraId="3A2135A8" w14:textId="5AD18946" w:rsidR="00257F4B" w:rsidRDefault="00257F4B" w:rsidP="00F13EA0">
      <w:pPr>
        <w:tabs>
          <w:tab w:val="left" w:pos="270"/>
        </w:tabs>
        <w:ind w:left="0" w:right="-982" w:firstLine="0"/>
        <w:rPr>
          <w:rFonts w:eastAsia="Arial"/>
        </w:rPr>
      </w:pPr>
      <w:r w:rsidRPr="00ED6DC6">
        <w:rPr>
          <w:rFonts w:eastAsia="Arial"/>
          <w:b/>
        </w:rPr>
        <w:lastRenderedPageBreak/>
        <w:t xml:space="preserve">    For i</w:t>
      </w:r>
      <w:r>
        <w:rPr>
          <w:rFonts w:eastAsia="Arial"/>
        </w:rPr>
        <w:t xml:space="preserve"> = 1 to MaxLineNumber</w:t>
      </w:r>
    </w:p>
    <w:p w14:paraId="7A5D9119" w14:textId="0BC9866E" w:rsidR="003313AC" w:rsidRDefault="006217C2" w:rsidP="00F13EA0">
      <w:pPr>
        <w:tabs>
          <w:tab w:val="left" w:pos="270"/>
        </w:tabs>
        <w:ind w:left="0" w:right="-982" w:firstLine="0"/>
        <w:rPr>
          <w:rFonts w:eastAsia="Arial"/>
        </w:rPr>
      </w:pPr>
      <w:r>
        <w:rPr>
          <w:rFonts w:eastAsia="Arial"/>
        </w:rPr>
        <w:t xml:space="preserve">        </w:t>
      </w:r>
      <w:r w:rsidRPr="006217C2">
        <w:rPr>
          <w:rFonts w:eastAsia="Arial"/>
          <w:b/>
        </w:rPr>
        <w:t>AppendToNext</w:t>
      </w:r>
      <w:r w:rsidR="00257F4B" w:rsidRPr="006217C2">
        <w:rPr>
          <w:rFonts w:eastAsia="Arial"/>
          <w:b/>
        </w:rPr>
        <w:t>Lines</w:t>
      </w:r>
      <w:r w:rsidR="00257F4B">
        <w:rPr>
          <w:rFonts w:eastAsia="Arial"/>
        </w:rPr>
        <w:t>(MTMultiLines[i], MT76)</w:t>
      </w:r>
    </w:p>
    <w:p w14:paraId="4B10716A" w14:textId="370DD2E2" w:rsidR="003313AC" w:rsidRPr="00ED6DC6" w:rsidRDefault="003313AC" w:rsidP="00F13EA0">
      <w:pPr>
        <w:tabs>
          <w:tab w:val="left" w:pos="270"/>
        </w:tabs>
        <w:ind w:left="0" w:right="-982" w:firstLine="0"/>
        <w:rPr>
          <w:rFonts w:eastAsia="Arial"/>
          <w:b/>
        </w:rPr>
      </w:pPr>
      <w:r w:rsidRPr="00ED6DC6">
        <w:rPr>
          <w:rFonts w:eastAsia="Arial"/>
          <w:b/>
        </w:rPr>
        <w:t xml:space="preserve">    Next i</w:t>
      </w:r>
    </w:p>
    <w:p w14:paraId="110245E3" w14:textId="64522C0E" w:rsidR="003313AC" w:rsidRPr="00ED6DC6" w:rsidRDefault="003313AC" w:rsidP="00F13EA0">
      <w:pPr>
        <w:tabs>
          <w:tab w:val="left" w:pos="270"/>
        </w:tabs>
        <w:ind w:left="0" w:right="-982" w:firstLine="0"/>
        <w:rPr>
          <w:rFonts w:eastAsia="Arial"/>
          <w:b/>
        </w:rPr>
      </w:pPr>
    </w:p>
    <w:p w14:paraId="3F710D32" w14:textId="0489181D" w:rsidR="003313AC" w:rsidRPr="00ED6DC6" w:rsidRDefault="00ED6DC6" w:rsidP="00ED6DC6">
      <w:pPr>
        <w:tabs>
          <w:tab w:val="left" w:pos="270"/>
          <w:tab w:val="left" w:pos="450"/>
        </w:tabs>
        <w:ind w:left="0" w:right="-982" w:firstLine="0"/>
        <w:rPr>
          <w:rFonts w:eastAsia="Arial"/>
          <w:b/>
        </w:rPr>
      </w:pPr>
      <w:r>
        <w:rPr>
          <w:rFonts w:eastAsia="Arial"/>
        </w:rPr>
        <w:t xml:space="preserve">   </w:t>
      </w:r>
      <w:r w:rsidR="003313AC" w:rsidRPr="00ED6DC6">
        <w:rPr>
          <w:rFonts w:eastAsia="Arial"/>
          <w:b/>
        </w:rPr>
        <w:t>ELSE</w:t>
      </w:r>
    </w:p>
    <w:p w14:paraId="3857FD1D" w14:textId="1AFB349E" w:rsidR="003313AC" w:rsidRDefault="003313AC" w:rsidP="003313AC">
      <w:pPr>
        <w:tabs>
          <w:tab w:val="left" w:pos="270"/>
        </w:tabs>
        <w:ind w:left="0" w:right="-982" w:firstLine="0"/>
        <w:rPr>
          <w:rFonts w:eastAsia="Arial"/>
        </w:rPr>
      </w:pPr>
      <w:r>
        <w:rPr>
          <w:rFonts w:eastAsia="Arial"/>
        </w:rPr>
        <w:t xml:space="preserve">      </w:t>
      </w:r>
      <w:r w:rsidRPr="006217C2">
        <w:rPr>
          <w:rFonts w:eastAsia="Arial"/>
          <w:b/>
        </w:rPr>
        <w:t>For i</w:t>
      </w:r>
      <w:r>
        <w:rPr>
          <w:rFonts w:eastAsia="Arial"/>
        </w:rPr>
        <w:t xml:space="preserve"> = 1 to 6</w:t>
      </w:r>
    </w:p>
    <w:p w14:paraId="22961F93" w14:textId="77777777" w:rsidR="003313AC" w:rsidRDefault="003313AC" w:rsidP="003313AC">
      <w:pPr>
        <w:tabs>
          <w:tab w:val="left" w:pos="270"/>
        </w:tabs>
        <w:ind w:left="0" w:right="-982" w:firstLine="0"/>
        <w:rPr>
          <w:rFonts w:eastAsia="Arial"/>
        </w:rPr>
      </w:pPr>
      <w:r>
        <w:rPr>
          <w:rFonts w:eastAsia="Arial"/>
        </w:rPr>
        <w:t xml:space="preserve">        </w:t>
      </w:r>
      <w:r w:rsidRPr="006217C2">
        <w:rPr>
          <w:rFonts w:eastAsia="Arial"/>
          <w:b/>
        </w:rPr>
        <w:t>AppendToNetxLines</w:t>
      </w:r>
      <w:r>
        <w:rPr>
          <w:rFonts w:eastAsia="Arial"/>
        </w:rPr>
        <w:t>(MTMultiLines[i], MT76)</w:t>
      </w:r>
    </w:p>
    <w:p w14:paraId="7445FC4D" w14:textId="7CE76DFC" w:rsidR="003313AC" w:rsidRPr="006217C2" w:rsidRDefault="003313AC" w:rsidP="003313AC">
      <w:pPr>
        <w:tabs>
          <w:tab w:val="left" w:pos="270"/>
        </w:tabs>
        <w:ind w:left="0" w:right="-982" w:firstLine="0"/>
        <w:rPr>
          <w:rFonts w:eastAsia="Arial"/>
          <w:b/>
        </w:rPr>
      </w:pPr>
      <w:r>
        <w:rPr>
          <w:rFonts w:eastAsia="Arial"/>
        </w:rPr>
        <w:t xml:space="preserve">      </w:t>
      </w:r>
      <w:r w:rsidRPr="006217C2">
        <w:rPr>
          <w:rFonts w:eastAsia="Arial"/>
          <w:b/>
        </w:rPr>
        <w:t>Next i</w:t>
      </w:r>
    </w:p>
    <w:p w14:paraId="557367D6" w14:textId="6DD0CB29" w:rsidR="003313AC" w:rsidRDefault="003313AC" w:rsidP="003313AC">
      <w:pPr>
        <w:tabs>
          <w:tab w:val="left" w:pos="270"/>
        </w:tabs>
        <w:ind w:left="0" w:right="-982" w:firstLine="0"/>
        <w:rPr>
          <w:rFonts w:eastAsia="Arial"/>
        </w:rPr>
      </w:pPr>
    </w:p>
    <w:p w14:paraId="7E0EC419" w14:textId="20FA6EC2" w:rsidR="003313AC" w:rsidRDefault="003313AC" w:rsidP="003313AC">
      <w:pPr>
        <w:tabs>
          <w:tab w:val="left" w:pos="270"/>
        </w:tabs>
        <w:ind w:left="0" w:right="-982" w:firstLine="0"/>
        <w:rPr>
          <w:rFonts w:eastAsia="Arial"/>
        </w:rPr>
      </w:pPr>
      <w:r>
        <w:rPr>
          <w:rFonts w:eastAsia="Arial"/>
        </w:rPr>
        <w:t xml:space="preserve">     </w:t>
      </w:r>
      <w:r w:rsidR="006217C2">
        <w:rPr>
          <w:rFonts w:eastAsia="Arial"/>
        </w:rPr>
        <w:t xml:space="preserve"> </w:t>
      </w:r>
      <w:r w:rsidRPr="006217C2">
        <w:rPr>
          <w:rFonts w:eastAsia="Arial"/>
          <w:b/>
        </w:rPr>
        <w:t>For i</w:t>
      </w:r>
      <w:r>
        <w:rPr>
          <w:rFonts w:eastAsia="Arial"/>
        </w:rPr>
        <w:t xml:space="preserve"> = 7 to MaxLineNumber</w:t>
      </w:r>
    </w:p>
    <w:p w14:paraId="7433B932" w14:textId="020E9062" w:rsidR="003313AC" w:rsidRDefault="003313AC" w:rsidP="003313AC">
      <w:pPr>
        <w:tabs>
          <w:tab w:val="left" w:pos="270"/>
        </w:tabs>
        <w:ind w:left="0" w:right="-982" w:firstLine="0"/>
        <w:rPr>
          <w:rFonts w:eastAsia="Arial"/>
        </w:rPr>
      </w:pPr>
      <w:r>
        <w:rPr>
          <w:rFonts w:eastAsia="Arial"/>
        </w:rPr>
        <w:t xml:space="preserve">      </w:t>
      </w:r>
      <w:r w:rsidR="006217C2">
        <w:rPr>
          <w:rFonts w:eastAsia="Arial"/>
        </w:rPr>
        <w:t xml:space="preserve">  </w:t>
      </w:r>
      <w:r w:rsidRPr="006217C2">
        <w:rPr>
          <w:rFonts w:eastAsia="Arial"/>
          <w:b/>
        </w:rPr>
        <w:t>AppendT</w:t>
      </w:r>
      <w:r w:rsidR="006217C2" w:rsidRPr="006217C2">
        <w:rPr>
          <w:rFonts w:eastAsia="Arial"/>
          <w:b/>
        </w:rPr>
        <w:t>oNext</w:t>
      </w:r>
      <w:r w:rsidRPr="006217C2">
        <w:rPr>
          <w:rFonts w:eastAsia="Arial"/>
          <w:b/>
        </w:rPr>
        <w:t>Lines</w:t>
      </w:r>
      <w:r>
        <w:rPr>
          <w:rFonts w:eastAsia="Arial"/>
        </w:rPr>
        <w:t>(MTMultiLines[i], MT77</w:t>
      </w:r>
      <w:r w:rsidR="005D721D">
        <w:rPr>
          <w:rFonts w:eastAsia="Arial"/>
        </w:rPr>
        <w:t>A</w:t>
      </w:r>
      <w:r>
        <w:rPr>
          <w:rFonts w:eastAsia="Arial"/>
        </w:rPr>
        <w:t>)</w:t>
      </w:r>
    </w:p>
    <w:p w14:paraId="207ECD5F" w14:textId="73ACF296" w:rsidR="003313AC" w:rsidRPr="00080C90" w:rsidRDefault="003313AC" w:rsidP="00080C90">
      <w:pPr>
        <w:tabs>
          <w:tab w:val="left" w:pos="270"/>
          <w:tab w:val="left" w:pos="540"/>
          <w:tab w:val="left" w:pos="900"/>
        </w:tabs>
        <w:ind w:left="0" w:right="-982" w:firstLine="0"/>
        <w:rPr>
          <w:rFonts w:eastAsia="Arial"/>
          <w:b/>
        </w:rPr>
      </w:pPr>
      <w:r>
        <w:rPr>
          <w:rFonts w:eastAsia="Arial"/>
        </w:rPr>
        <w:t xml:space="preserve">    </w:t>
      </w:r>
      <w:r w:rsidR="00080C90">
        <w:rPr>
          <w:rFonts w:eastAsia="Arial"/>
        </w:rPr>
        <w:t xml:space="preserve"> </w:t>
      </w:r>
      <w:r w:rsidR="00356678">
        <w:rPr>
          <w:rFonts w:eastAsia="Arial"/>
        </w:rPr>
        <w:t xml:space="preserve"> </w:t>
      </w:r>
      <w:r w:rsidRPr="00080C90">
        <w:rPr>
          <w:rFonts w:eastAsia="Arial"/>
          <w:b/>
        </w:rPr>
        <w:t>Next i</w:t>
      </w:r>
    </w:p>
    <w:p w14:paraId="43D375E7" w14:textId="77777777" w:rsidR="003313AC" w:rsidRDefault="003313AC" w:rsidP="003313AC">
      <w:pPr>
        <w:tabs>
          <w:tab w:val="left" w:pos="270"/>
        </w:tabs>
        <w:ind w:left="0" w:right="-982" w:firstLine="0"/>
        <w:rPr>
          <w:rFonts w:eastAsia="Arial"/>
        </w:rPr>
      </w:pPr>
    </w:p>
    <w:p w14:paraId="2036C425" w14:textId="677F9CDA" w:rsidR="003313AC" w:rsidRPr="00ED6DC6" w:rsidRDefault="00ED6DC6" w:rsidP="00ED6DC6">
      <w:pPr>
        <w:tabs>
          <w:tab w:val="left" w:pos="270"/>
          <w:tab w:val="left" w:pos="360"/>
        </w:tabs>
        <w:ind w:left="0" w:right="-982" w:firstLine="0"/>
        <w:rPr>
          <w:rFonts w:eastAsia="Arial"/>
          <w:b/>
        </w:rPr>
      </w:pPr>
      <w:r>
        <w:rPr>
          <w:rFonts w:eastAsia="Arial"/>
        </w:rPr>
        <w:t xml:space="preserve">   </w:t>
      </w:r>
      <w:r w:rsidR="003313AC" w:rsidRPr="00ED6DC6">
        <w:rPr>
          <w:rFonts w:eastAsia="Arial"/>
          <w:b/>
        </w:rPr>
        <w:t>ENDIF</w:t>
      </w:r>
    </w:p>
    <w:p w14:paraId="5FC6A022" w14:textId="56206524" w:rsidR="003313AC" w:rsidRDefault="003313AC" w:rsidP="003313AC">
      <w:pPr>
        <w:tabs>
          <w:tab w:val="left" w:pos="270"/>
        </w:tabs>
        <w:ind w:left="0" w:right="-982" w:firstLine="0"/>
        <w:rPr>
          <w:rFonts w:eastAsia="Arial"/>
        </w:rPr>
      </w:pPr>
      <w:r>
        <w:rPr>
          <w:rFonts w:eastAsia="Arial"/>
        </w:rPr>
        <w:t xml:space="preserve">   </w:t>
      </w:r>
    </w:p>
    <w:p w14:paraId="75D8EE90" w14:textId="39B3AA09" w:rsidR="003313AC" w:rsidRDefault="00A139B3" w:rsidP="00A3110C">
      <w:pPr>
        <w:tabs>
          <w:tab w:val="left" w:pos="270"/>
        </w:tabs>
        <w:ind w:left="720" w:right="-982" w:firstLine="0"/>
        <w:rPr>
          <w:ins w:id="5648" w:author="BOUVY Martine" w:date="2022-05-05T17:34:00Z"/>
          <w:rFonts w:eastAsia="Arial"/>
        </w:rPr>
      </w:pPr>
      <w:r>
        <w:rPr>
          <w:rFonts w:eastAsia="Arial"/>
        </w:rPr>
        <w:t>/* Fill in UETR in last</w:t>
      </w:r>
      <w:r w:rsidR="00A3110C">
        <w:rPr>
          <w:rFonts w:eastAsia="Arial"/>
        </w:rPr>
        <w:t xml:space="preserve"> used</w:t>
      </w:r>
      <w:r>
        <w:rPr>
          <w:rFonts w:eastAsia="Arial"/>
        </w:rPr>
        <w:t xml:space="preserve"> line of MT77A. As MT77A has 20*35x there is no truncation issue</w:t>
      </w:r>
      <w:ins w:id="5649" w:author="BOUVY Martine" w:date="2022-05-05T17:35:00Z">
        <w:r w:rsidR="009A59E1">
          <w:rPr>
            <w:rFonts w:eastAsia="Arial"/>
          </w:rPr>
          <w:t xml:space="preserve"> but 2 lines are needed and the</w:t>
        </w:r>
      </w:ins>
      <w:ins w:id="5650" w:author="BOUVY Martine" w:date="2022-05-05T17:36:00Z">
        <w:r w:rsidR="009A59E1">
          <w:rPr>
            <w:rFonts w:eastAsia="Arial"/>
          </w:rPr>
          <w:t xml:space="preserve"> continuation “//” is used on the second line</w:t>
        </w:r>
      </w:ins>
      <w:r>
        <w:rPr>
          <w:rFonts w:eastAsia="Arial"/>
        </w:rPr>
        <w:t xml:space="preserve"> */</w:t>
      </w:r>
    </w:p>
    <w:p w14:paraId="09413CD0" w14:textId="26C6A8DE" w:rsidR="009A59E1" w:rsidRDefault="009A59E1" w:rsidP="00A3110C">
      <w:pPr>
        <w:tabs>
          <w:tab w:val="left" w:pos="270"/>
        </w:tabs>
        <w:ind w:left="720" w:right="-982" w:firstLine="0"/>
        <w:rPr>
          <w:ins w:id="5651" w:author="BOUVY Martine" w:date="2022-05-05T17:34:00Z"/>
          <w:rFonts w:eastAsia="Arial"/>
        </w:rPr>
      </w:pPr>
    </w:p>
    <w:p w14:paraId="44933AE5" w14:textId="3F025C9F" w:rsidR="009A59E1" w:rsidRPr="006663C6" w:rsidRDefault="009A59E1" w:rsidP="009A59E1">
      <w:pPr>
        <w:ind w:left="180" w:right="-1252"/>
        <w:rPr>
          <w:ins w:id="5652" w:author="BOUVY Martine" w:date="2022-05-05T17:34:00Z"/>
        </w:rPr>
      </w:pPr>
      <w:ins w:id="5653" w:author="BOUVY Martine" w:date="2022-05-05T17:34:00Z">
        <w:r w:rsidRPr="006663C6">
          <w:t xml:space="preserve">      /* </w:t>
        </w:r>
        <w:r>
          <w:t xml:space="preserve">AppendComplexMT77A will do the same as function </w:t>
        </w:r>
        <w:r w:rsidRPr="006663C6">
          <w:t>AppendComplexMT72</w:t>
        </w:r>
        <w:r>
          <w:t xml:space="preserve"> but max number of lines is </w:t>
        </w:r>
      </w:ins>
      <w:ins w:id="5654" w:author="BOUVY Martine" w:date="2022-05-05T17:35:00Z">
        <w:r>
          <w:t>20</w:t>
        </w:r>
      </w:ins>
      <w:ins w:id="5655" w:author="BOUVY Martine" w:date="2022-05-05T17:34:00Z">
        <w:r>
          <w:t>. Due to the similarities between the 2 functions,</w:t>
        </w:r>
        <w:r w:rsidRPr="006663C6">
          <w:t xml:space="preserve"> </w:t>
        </w:r>
        <w:r>
          <w:t>AppendComplexMT7</w:t>
        </w:r>
      </w:ins>
      <w:ins w:id="5656" w:author="BOUVY Martine" w:date="2022-05-05T17:35:00Z">
        <w:r>
          <w:t>7A</w:t>
        </w:r>
      </w:ins>
      <w:ins w:id="5657" w:author="BOUVY Martine" w:date="2022-05-05T17:34:00Z">
        <w:r>
          <w:t xml:space="preserve"> is not described in this document  */</w:t>
        </w:r>
      </w:ins>
    </w:p>
    <w:p w14:paraId="2E49140E" w14:textId="77777777" w:rsidR="009A59E1" w:rsidRDefault="009A59E1" w:rsidP="00A3110C">
      <w:pPr>
        <w:tabs>
          <w:tab w:val="left" w:pos="270"/>
        </w:tabs>
        <w:ind w:left="720" w:right="-982" w:firstLine="0"/>
        <w:rPr>
          <w:rFonts w:eastAsia="Arial"/>
        </w:rPr>
      </w:pPr>
    </w:p>
    <w:p w14:paraId="4ABC1707" w14:textId="0D3CFE94" w:rsidR="00A139B3" w:rsidRDefault="00A139B3" w:rsidP="003313AC">
      <w:pPr>
        <w:tabs>
          <w:tab w:val="left" w:pos="270"/>
        </w:tabs>
        <w:ind w:left="0" w:right="-982" w:firstLine="0"/>
        <w:rPr>
          <w:rFonts w:eastAsia="Arial"/>
        </w:rPr>
      </w:pPr>
    </w:p>
    <w:p w14:paraId="293270B8" w14:textId="20998A66" w:rsidR="009137C1" w:rsidRDefault="00A139B3" w:rsidP="003313AC">
      <w:pPr>
        <w:tabs>
          <w:tab w:val="left" w:pos="270"/>
        </w:tabs>
        <w:ind w:left="0" w:right="-982" w:firstLine="0"/>
        <w:rPr>
          <w:ins w:id="5658" w:author="BOUVY Martine" w:date="2022-05-05T17:47:00Z"/>
          <w:rFonts w:eastAsia="Arial"/>
        </w:rPr>
      </w:pPr>
      <w:del w:id="5659" w:author="BOUVY Martine" w:date="2022-05-05T17:47:00Z">
        <w:r w:rsidDel="009137C1">
          <w:rPr>
            <w:rFonts w:eastAsia="Arial"/>
          </w:rPr>
          <w:delText xml:space="preserve">       </w:delText>
        </w:r>
        <w:r w:rsidRPr="00A139B3" w:rsidDel="009137C1">
          <w:rPr>
            <w:rFonts w:eastAsia="Arial"/>
            <w:b/>
          </w:rPr>
          <w:delText>AppendToNextLines</w:delText>
        </w:r>
        <w:r w:rsidDel="009137C1">
          <w:rPr>
            <w:rFonts w:eastAsia="Arial"/>
          </w:rPr>
          <w:delText>(</w:delText>
        </w:r>
        <w:r w:rsidRPr="00F93CD9" w:rsidDel="009137C1">
          <w:rPr>
            <w:rFonts w:eastAsia="Arial"/>
            <w:b/>
          </w:rPr>
          <w:delText>Concatenate</w:delText>
        </w:r>
        <w:r w:rsidDel="009137C1">
          <w:rPr>
            <w:rFonts w:eastAsia="Arial"/>
          </w:rPr>
          <w:delText>(“/”,</w:delText>
        </w:r>
      </w:del>
      <w:del w:id="5660" w:author="BOUVY Martine" w:date="2022-02-10T10:54:00Z">
        <w:r w:rsidDel="008E7614">
          <w:rPr>
            <w:rFonts w:eastAsia="Arial"/>
          </w:rPr>
          <w:delText>MX</w:delText>
        </w:r>
      </w:del>
      <w:del w:id="5661" w:author="BOUVY Martine" w:date="2022-05-05T17:47:00Z">
        <w:r w:rsidDel="009137C1">
          <w:rPr>
            <w:rFonts w:eastAsia="Arial"/>
          </w:rPr>
          <w:delText>UETR,”/”),MT77A)</w:delText>
        </w:r>
      </w:del>
    </w:p>
    <w:p w14:paraId="3D5F1D68" w14:textId="77777777" w:rsidR="009137C1" w:rsidRDefault="009137C1" w:rsidP="003313AC">
      <w:pPr>
        <w:tabs>
          <w:tab w:val="left" w:pos="270"/>
        </w:tabs>
        <w:ind w:left="0" w:right="-982" w:firstLine="0"/>
        <w:rPr>
          <w:ins w:id="5662" w:author="BOUVY Martine" w:date="2022-05-05T17:44:00Z"/>
          <w:rFonts w:eastAsia="Arial"/>
        </w:rPr>
      </w:pPr>
    </w:p>
    <w:p w14:paraId="1E421616" w14:textId="7C4C6A3F" w:rsidR="009137C1" w:rsidRDefault="009137C1" w:rsidP="003313AC">
      <w:pPr>
        <w:tabs>
          <w:tab w:val="left" w:pos="270"/>
        </w:tabs>
        <w:ind w:left="0" w:right="-982" w:firstLine="0"/>
        <w:rPr>
          <w:ins w:id="5663" w:author="BOUVY Martine" w:date="2022-05-05T17:46:00Z"/>
          <w:rFonts w:eastAsia="Arial"/>
        </w:rPr>
      </w:pPr>
      <w:ins w:id="5664" w:author="BOUVY Martine" w:date="2022-05-05T17:45:00Z">
        <w:r>
          <w:rPr>
            <w:rFonts w:eastAsia="Arial"/>
          </w:rPr>
          <w:t xml:space="preserve">       MXUETR = </w:t>
        </w:r>
        <w:r w:rsidRPr="00244FA3">
          <w:rPr>
            <w:rFonts w:eastAsia="Arial"/>
            <w:b/>
            <w:bCs/>
          </w:rPr>
          <w:t xml:space="preserve">Concatenate </w:t>
        </w:r>
        <w:r>
          <w:rPr>
            <w:rFonts w:eastAsia="Arial"/>
          </w:rPr>
          <w:t>(“/UETR/”, MXUETR</w:t>
        </w:r>
      </w:ins>
      <w:ins w:id="5665" w:author="BOUVY Martine" w:date="2022-05-05T17:46:00Z">
        <w:r>
          <w:rPr>
            <w:rFonts w:eastAsia="Arial"/>
          </w:rPr>
          <w:t>)</w:t>
        </w:r>
      </w:ins>
    </w:p>
    <w:p w14:paraId="1A94E71A" w14:textId="5D729FCB" w:rsidR="009137C1" w:rsidRDefault="009137C1" w:rsidP="003313AC">
      <w:pPr>
        <w:tabs>
          <w:tab w:val="left" w:pos="270"/>
        </w:tabs>
        <w:ind w:left="0" w:right="-982" w:firstLine="0"/>
        <w:rPr>
          <w:ins w:id="5666" w:author="BOUVY Martine" w:date="2022-05-05T17:46:00Z"/>
          <w:rFonts w:eastAsia="Arial"/>
        </w:rPr>
      </w:pPr>
    </w:p>
    <w:p w14:paraId="2ED45185" w14:textId="795C4148" w:rsidR="009137C1" w:rsidRPr="009137C1" w:rsidRDefault="009137C1" w:rsidP="009137C1">
      <w:pPr>
        <w:tabs>
          <w:tab w:val="left" w:pos="270"/>
        </w:tabs>
        <w:ind w:left="0" w:right="-982" w:firstLine="0"/>
        <w:rPr>
          <w:ins w:id="5667" w:author="BOUVY Martine" w:date="2022-05-05T17:46:00Z"/>
          <w:rFonts w:eastAsia="Arial"/>
        </w:rPr>
      </w:pPr>
      <w:ins w:id="5668" w:author="BOUVY Martine" w:date="2022-05-05T17:46:00Z">
        <w:r>
          <w:rPr>
            <w:rFonts w:eastAsia="Arial"/>
          </w:rPr>
          <w:t xml:space="preserve">       </w:t>
        </w:r>
        <w:r w:rsidRPr="009137C1">
          <w:rPr>
            <w:rFonts w:eastAsia="Arial"/>
            <w:b/>
            <w:bCs/>
          </w:rPr>
          <w:t>IF</w:t>
        </w:r>
        <w:r w:rsidRPr="009137C1">
          <w:rPr>
            <w:rFonts w:eastAsia="Arial"/>
          </w:rPr>
          <w:t xml:space="preserve"> </w:t>
        </w:r>
        <w:r w:rsidRPr="009137C1">
          <w:rPr>
            <w:rFonts w:eastAsia="Arial"/>
            <w:b/>
            <w:bCs/>
          </w:rPr>
          <w:t>ReturnFirstLineEmpty</w:t>
        </w:r>
        <w:r w:rsidRPr="009137C1">
          <w:rPr>
            <w:rFonts w:eastAsia="Arial"/>
          </w:rPr>
          <w:t xml:space="preserve"> (MT7</w:t>
        </w:r>
      </w:ins>
      <w:ins w:id="5669" w:author="BOUVY Martine" w:date="2022-05-05T17:47:00Z">
        <w:r>
          <w:rPr>
            <w:rFonts w:eastAsia="Arial"/>
          </w:rPr>
          <w:t>7A</w:t>
        </w:r>
      </w:ins>
      <w:ins w:id="5670" w:author="BOUVY Martine" w:date="2022-05-05T17:46:00Z">
        <w:r w:rsidRPr="009137C1">
          <w:rPr>
            <w:rFonts w:eastAsia="Arial"/>
          </w:rPr>
          <w:t xml:space="preserve">, </w:t>
        </w:r>
      </w:ins>
      <w:ins w:id="5671" w:author="BOUVY Martine" w:date="2022-05-05T17:47:00Z">
        <w:r>
          <w:rPr>
            <w:rFonts w:eastAsia="Arial"/>
          </w:rPr>
          <w:t>20</w:t>
        </w:r>
      </w:ins>
      <w:ins w:id="5672" w:author="BOUVY Martine" w:date="2022-05-05T17:46:00Z">
        <w:r w:rsidRPr="009137C1">
          <w:rPr>
            <w:rFonts w:eastAsia="Arial"/>
          </w:rPr>
          <w:t>) = 0  THEN</w:t>
        </w:r>
      </w:ins>
    </w:p>
    <w:p w14:paraId="22483A67" w14:textId="2332F607" w:rsidR="009137C1" w:rsidRPr="009137C1" w:rsidRDefault="009137C1" w:rsidP="009137C1">
      <w:pPr>
        <w:tabs>
          <w:tab w:val="left" w:pos="270"/>
        </w:tabs>
        <w:ind w:left="0" w:right="-982" w:firstLine="0"/>
        <w:rPr>
          <w:ins w:id="5673" w:author="BOUVY Martine" w:date="2022-05-05T17:46:00Z"/>
          <w:rFonts w:eastAsia="Arial"/>
        </w:rPr>
      </w:pPr>
      <w:ins w:id="5674" w:author="BOUVY Martine" w:date="2022-05-05T17:46:00Z">
        <w:r w:rsidRPr="009137C1">
          <w:rPr>
            <w:rFonts w:eastAsia="Arial"/>
          </w:rPr>
          <w:t xml:space="preserve">              Flag_MissingInformation = “True”</w:t>
        </w:r>
      </w:ins>
    </w:p>
    <w:p w14:paraId="47F54826" w14:textId="3C8548C1" w:rsidR="009137C1" w:rsidRPr="009137C1" w:rsidRDefault="009137C1" w:rsidP="009137C1">
      <w:pPr>
        <w:tabs>
          <w:tab w:val="left" w:pos="270"/>
        </w:tabs>
        <w:ind w:left="0" w:right="-982" w:firstLine="0"/>
        <w:rPr>
          <w:ins w:id="5675" w:author="BOUVY Martine" w:date="2022-05-05T17:46:00Z"/>
          <w:rFonts w:eastAsia="Arial"/>
        </w:rPr>
      </w:pPr>
      <w:ins w:id="5676" w:author="BOUVY Martine" w:date="2022-05-05T17:46:00Z">
        <w:r w:rsidRPr="009137C1">
          <w:rPr>
            <w:rFonts w:eastAsia="Arial"/>
          </w:rPr>
          <w:t xml:space="preserve">              Exit Function</w:t>
        </w:r>
      </w:ins>
      <w:ins w:id="5677" w:author="BOUVY Martine" w:date="2022-05-05T17:47:00Z">
        <w:r>
          <w:rPr>
            <w:rFonts w:eastAsia="Arial"/>
          </w:rPr>
          <w:t xml:space="preserve"> MX_To_MT</w:t>
        </w:r>
      </w:ins>
      <w:ins w:id="5678" w:author="BOUVY Martine" w:date="2022-05-05T17:48:00Z">
        <w:r>
          <w:rPr>
            <w:rFonts w:eastAsia="Arial"/>
          </w:rPr>
          <w:t>76RCANC</w:t>
        </w:r>
      </w:ins>
    </w:p>
    <w:p w14:paraId="27DDC5A1" w14:textId="77777777" w:rsidR="009137C1" w:rsidRPr="009137C1" w:rsidRDefault="009137C1" w:rsidP="009137C1">
      <w:pPr>
        <w:tabs>
          <w:tab w:val="left" w:pos="270"/>
        </w:tabs>
        <w:ind w:left="0" w:right="-982" w:firstLine="0"/>
        <w:rPr>
          <w:ins w:id="5679" w:author="BOUVY Martine" w:date="2022-05-05T17:46:00Z"/>
          <w:rFonts w:eastAsia="Arial"/>
          <w:b/>
          <w:bCs/>
        </w:rPr>
      </w:pPr>
      <w:ins w:id="5680" w:author="BOUVY Martine" w:date="2022-05-05T17:46:00Z">
        <w:r w:rsidRPr="009137C1">
          <w:rPr>
            <w:rFonts w:eastAsia="Arial"/>
            <w:b/>
            <w:bCs/>
          </w:rPr>
          <w:t xml:space="preserve">       ENDIF</w:t>
        </w:r>
      </w:ins>
    </w:p>
    <w:p w14:paraId="01F37394" w14:textId="77777777" w:rsidR="009137C1" w:rsidRPr="009137C1" w:rsidRDefault="009137C1" w:rsidP="009137C1">
      <w:pPr>
        <w:tabs>
          <w:tab w:val="left" w:pos="270"/>
        </w:tabs>
        <w:ind w:left="0" w:right="-982" w:firstLine="0"/>
        <w:rPr>
          <w:ins w:id="5681" w:author="BOUVY Martine" w:date="2022-05-05T17:46:00Z"/>
          <w:rFonts w:eastAsia="Arial"/>
        </w:rPr>
      </w:pPr>
    </w:p>
    <w:p w14:paraId="73A5B02E" w14:textId="77777777" w:rsidR="009137C1" w:rsidRPr="009137C1" w:rsidRDefault="009137C1" w:rsidP="009137C1">
      <w:pPr>
        <w:tabs>
          <w:tab w:val="left" w:pos="270"/>
        </w:tabs>
        <w:ind w:left="0" w:right="-982" w:firstLine="0"/>
        <w:rPr>
          <w:ins w:id="5682" w:author="BOUVY Martine" w:date="2022-05-05T17:46:00Z"/>
          <w:rFonts w:eastAsia="Arial"/>
        </w:rPr>
      </w:pPr>
    </w:p>
    <w:p w14:paraId="3664D67D" w14:textId="3D12DC0C" w:rsidR="009137C1" w:rsidRPr="009137C1" w:rsidRDefault="009137C1" w:rsidP="009137C1">
      <w:pPr>
        <w:tabs>
          <w:tab w:val="left" w:pos="270"/>
        </w:tabs>
        <w:ind w:left="0" w:right="-982" w:firstLine="0"/>
        <w:rPr>
          <w:ins w:id="5683" w:author="BOUVY Martine" w:date="2022-05-05T17:46:00Z"/>
          <w:rFonts w:eastAsia="Arial"/>
        </w:rPr>
      </w:pPr>
      <w:ins w:id="5684" w:author="BOUVY Martine" w:date="2022-05-05T17:46:00Z">
        <w:r w:rsidRPr="009137C1">
          <w:rPr>
            <w:rFonts w:eastAsia="Arial"/>
          </w:rPr>
          <w:t xml:space="preserve">NumberOfEmptyLines = </w:t>
        </w:r>
      </w:ins>
      <w:ins w:id="5685" w:author="BOUVY Martine" w:date="2022-05-05T17:48:00Z">
        <w:r>
          <w:rPr>
            <w:rFonts w:eastAsia="Arial"/>
          </w:rPr>
          <w:t>20</w:t>
        </w:r>
      </w:ins>
      <w:ins w:id="5686" w:author="BOUVY Martine" w:date="2022-05-05T17:46:00Z">
        <w:r w:rsidRPr="009137C1">
          <w:rPr>
            <w:rFonts w:eastAsia="Arial"/>
          </w:rPr>
          <w:t xml:space="preserve"> – </w:t>
        </w:r>
        <w:r w:rsidRPr="009137C1">
          <w:rPr>
            <w:rFonts w:eastAsia="Arial"/>
            <w:b/>
            <w:bCs/>
          </w:rPr>
          <w:t>ReturnFirstLineEmpty</w:t>
        </w:r>
        <w:r w:rsidRPr="009137C1">
          <w:rPr>
            <w:rFonts w:eastAsia="Arial"/>
          </w:rPr>
          <w:t xml:space="preserve"> (MT7</w:t>
        </w:r>
      </w:ins>
      <w:ins w:id="5687" w:author="BOUVY Martine" w:date="2022-05-05T17:48:00Z">
        <w:r>
          <w:rPr>
            <w:rFonts w:eastAsia="Arial"/>
          </w:rPr>
          <w:t>7A</w:t>
        </w:r>
      </w:ins>
      <w:ins w:id="5688" w:author="BOUVY Martine" w:date="2022-05-05T17:46:00Z">
        <w:r w:rsidRPr="009137C1">
          <w:rPr>
            <w:rFonts w:eastAsia="Arial"/>
          </w:rPr>
          <w:t xml:space="preserve">, </w:t>
        </w:r>
      </w:ins>
      <w:ins w:id="5689" w:author="BOUVY Martine" w:date="2022-05-05T17:48:00Z">
        <w:r>
          <w:rPr>
            <w:rFonts w:eastAsia="Arial"/>
          </w:rPr>
          <w:t>20</w:t>
        </w:r>
      </w:ins>
      <w:ins w:id="5690" w:author="BOUVY Martine" w:date="2022-05-05T17:46:00Z">
        <w:r w:rsidRPr="009137C1">
          <w:rPr>
            <w:rFonts w:eastAsia="Arial"/>
          </w:rPr>
          <w:t>) + 1</w:t>
        </w:r>
      </w:ins>
    </w:p>
    <w:p w14:paraId="55855B0A" w14:textId="7801060E" w:rsidR="009137C1" w:rsidRPr="009137C1" w:rsidRDefault="009137C1" w:rsidP="009137C1">
      <w:pPr>
        <w:tabs>
          <w:tab w:val="left" w:pos="270"/>
        </w:tabs>
        <w:ind w:left="0" w:right="-982" w:firstLine="0"/>
        <w:rPr>
          <w:ins w:id="5691" w:author="BOUVY Martine" w:date="2022-05-05T17:46:00Z"/>
          <w:rFonts w:eastAsia="Arial"/>
        </w:rPr>
      </w:pPr>
      <w:ins w:id="5692" w:author="BOUVY Martine" w:date="2022-05-05T17:46:00Z">
        <w:r w:rsidRPr="009137C1">
          <w:rPr>
            <w:rFonts w:eastAsia="Arial"/>
          </w:rPr>
          <w:t xml:space="preserve">                     /* Append info to Field 7</w:t>
        </w:r>
      </w:ins>
      <w:ins w:id="5693" w:author="BOUVY Martine" w:date="2022-05-05T17:49:00Z">
        <w:r>
          <w:rPr>
            <w:rFonts w:eastAsia="Arial"/>
          </w:rPr>
          <w:t>7A</w:t>
        </w:r>
      </w:ins>
      <w:ins w:id="5694" w:author="BOUVY Martine" w:date="2022-05-05T17:46:00Z">
        <w:r w:rsidRPr="009137C1">
          <w:rPr>
            <w:rFonts w:eastAsia="Arial"/>
          </w:rPr>
          <w:t xml:space="preserve"> */</w:t>
        </w:r>
      </w:ins>
    </w:p>
    <w:p w14:paraId="1169164D" w14:textId="06DD187F" w:rsidR="009137C1" w:rsidRDefault="009137C1" w:rsidP="009137C1">
      <w:pPr>
        <w:tabs>
          <w:tab w:val="left" w:pos="270"/>
        </w:tabs>
        <w:ind w:left="0" w:right="-982" w:firstLine="0"/>
        <w:rPr>
          <w:rFonts w:eastAsia="Arial"/>
        </w:rPr>
      </w:pPr>
      <w:ins w:id="5695" w:author="BOUVY Martine" w:date="2022-05-05T17:46:00Z">
        <w:r w:rsidRPr="009137C1">
          <w:rPr>
            <w:rFonts w:eastAsia="Arial"/>
          </w:rPr>
          <w:t xml:space="preserve">                  </w:t>
        </w:r>
        <w:r w:rsidRPr="009137C1">
          <w:rPr>
            <w:rFonts w:eastAsia="Arial"/>
            <w:b/>
            <w:bCs/>
          </w:rPr>
          <w:t>AppendComplexMT7</w:t>
        </w:r>
      </w:ins>
      <w:ins w:id="5696" w:author="BOUVY Martine" w:date="2022-05-05T17:49:00Z">
        <w:r w:rsidRPr="009137C1">
          <w:rPr>
            <w:rFonts w:eastAsia="Arial"/>
            <w:b/>
            <w:bCs/>
          </w:rPr>
          <w:t>7A</w:t>
        </w:r>
      </w:ins>
      <w:ins w:id="5697" w:author="BOUVY Martine" w:date="2022-05-05T17:46:00Z">
        <w:r w:rsidRPr="009137C1">
          <w:rPr>
            <w:rFonts w:eastAsia="Arial"/>
          </w:rPr>
          <w:t xml:space="preserve">(NumberOfEmptyLines, </w:t>
        </w:r>
      </w:ins>
      <w:ins w:id="5698" w:author="BOUVY Martine" w:date="2022-05-05T17:49:00Z">
        <w:r>
          <w:rPr>
            <w:rFonts w:eastAsia="Arial"/>
          </w:rPr>
          <w:t>MXUETR</w:t>
        </w:r>
      </w:ins>
      <w:ins w:id="5699" w:author="BOUVY Martine" w:date="2022-05-05T17:46:00Z">
        <w:r w:rsidRPr="009137C1">
          <w:rPr>
            <w:rFonts w:eastAsia="Arial"/>
          </w:rPr>
          <w:t>, MT7</w:t>
        </w:r>
      </w:ins>
      <w:ins w:id="5700" w:author="BOUVY Martine" w:date="2022-05-05T17:49:00Z">
        <w:r>
          <w:rPr>
            <w:rFonts w:eastAsia="Arial"/>
          </w:rPr>
          <w:t>7A</w:t>
        </w:r>
      </w:ins>
      <w:ins w:id="5701" w:author="BOUVY Martine" w:date="2022-05-05T17:46:00Z">
        <w:r w:rsidRPr="009137C1">
          <w:rPr>
            <w:rFonts w:eastAsia="Arial"/>
          </w:rPr>
          <w:t>;MT7</w:t>
        </w:r>
      </w:ins>
      <w:ins w:id="5702" w:author="BOUVY Martine" w:date="2022-05-05T17:49:00Z">
        <w:r>
          <w:rPr>
            <w:rFonts w:eastAsia="Arial"/>
          </w:rPr>
          <w:t>7A</w:t>
        </w:r>
      </w:ins>
      <w:ins w:id="5703" w:author="BOUVY Martine" w:date="2022-05-05T17:46:00Z">
        <w:r w:rsidRPr="009137C1">
          <w:rPr>
            <w:rFonts w:eastAsia="Arial"/>
          </w:rPr>
          <w:t>)</w:t>
        </w:r>
      </w:ins>
    </w:p>
    <w:p w14:paraId="00AF0FF6" w14:textId="092E3B1D" w:rsidR="003313AC" w:rsidRDefault="003313AC" w:rsidP="003313AC">
      <w:pPr>
        <w:tabs>
          <w:tab w:val="left" w:pos="270"/>
        </w:tabs>
        <w:ind w:left="0" w:right="-982" w:firstLine="0"/>
        <w:rPr>
          <w:rFonts w:eastAsia="Arial"/>
        </w:rPr>
      </w:pPr>
      <w:r>
        <w:rPr>
          <w:rFonts w:eastAsia="Arial"/>
        </w:rPr>
        <w:t xml:space="preserve">    </w:t>
      </w:r>
    </w:p>
    <w:p w14:paraId="4F7FB0D0" w14:textId="17FA9862" w:rsidR="004B7EF9" w:rsidRDefault="004B7EF9" w:rsidP="00F13EA0">
      <w:pPr>
        <w:tabs>
          <w:tab w:val="left" w:pos="270"/>
        </w:tabs>
        <w:ind w:left="0" w:right="-982" w:firstLine="0"/>
        <w:rPr>
          <w:rFonts w:eastAsia="Arial"/>
        </w:rPr>
      </w:pPr>
    </w:p>
    <w:p w14:paraId="45DDD9DB" w14:textId="1CD9E665" w:rsidR="004B7EF9" w:rsidRDefault="00454539" w:rsidP="004B7EF9">
      <w:pPr>
        <w:pStyle w:val="Heading3"/>
      </w:pPr>
      <w:bookmarkStart w:id="5704" w:name="_Toc136351315"/>
      <w:r>
        <w:t xml:space="preserve">4.3.26 </w:t>
      </w:r>
      <w:r w:rsidR="00056B59">
        <w:t xml:space="preserve"> </w:t>
      </w:r>
      <w:r w:rsidR="004B7EF9">
        <w:t>MX_To_MT23E_BIS</w:t>
      </w:r>
      <w:bookmarkEnd w:id="5704"/>
    </w:p>
    <w:p w14:paraId="6AFB6E0A" w14:textId="77777777" w:rsidR="004B7EF9" w:rsidRDefault="004B7EF9" w:rsidP="004B7EF9">
      <w:pPr>
        <w:spacing w:after="95"/>
        <w:ind w:left="419" w:right="157" w:hanging="7"/>
      </w:pPr>
      <w:r>
        <w:rPr>
          <w:rFonts w:ascii="Arial" w:eastAsia="Arial" w:hAnsi="Arial" w:cs="Arial"/>
          <w:b/>
        </w:rPr>
        <w:t xml:space="preserve">Name </w:t>
      </w:r>
    </w:p>
    <w:p w14:paraId="4AB95A69" w14:textId="7C058ACE" w:rsidR="004B7EF9" w:rsidRDefault="004B7EF9" w:rsidP="004B7EF9">
      <w:pPr>
        <w:spacing w:after="112" w:line="249" w:lineRule="auto"/>
        <w:ind w:left="849" w:right="15" w:hanging="10"/>
      </w:pPr>
      <w:r>
        <w:rPr>
          <w:rFonts w:ascii="Arial" w:eastAsia="Arial" w:hAnsi="Arial" w:cs="Arial"/>
        </w:rPr>
        <w:t>MX_To_MT23E_BIS</w:t>
      </w:r>
    </w:p>
    <w:p w14:paraId="43CE53D3" w14:textId="77777777" w:rsidR="004B7EF9" w:rsidRDefault="004B7EF9" w:rsidP="004B7EF9">
      <w:pPr>
        <w:spacing w:after="95"/>
        <w:ind w:left="419" w:right="157" w:hanging="7"/>
      </w:pPr>
      <w:r>
        <w:rPr>
          <w:rFonts w:ascii="Arial" w:eastAsia="Arial" w:hAnsi="Arial" w:cs="Arial"/>
          <w:b/>
        </w:rPr>
        <w:t xml:space="preserve">Business description  </w:t>
      </w:r>
    </w:p>
    <w:p w14:paraId="61B6CCA1" w14:textId="5D0ABB13" w:rsidR="000035F1" w:rsidRDefault="000035F1" w:rsidP="004B7EF9">
      <w:pPr>
        <w:spacing w:after="112" w:line="249" w:lineRule="auto"/>
        <w:ind w:left="849" w:right="15" w:hanging="10"/>
        <w:rPr>
          <w:ins w:id="5705" w:author="BOUVY Martine [2]" w:date="2021-08-16T12:52:00Z"/>
          <w:rFonts w:ascii="Arial" w:eastAsia="Arial" w:hAnsi="Arial" w:cs="Arial"/>
        </w:rPr>
      </w:pPr>
      <w:r>
        <w:rPr>
          <w:rFonts w:ascii="Arial" w:eastAsia="Arial" w:hAnsi="Arial" w:cs="Arial"/>
        </w:rPr>
        <w:t xml:space="preserve">The function is very similar to MX_To_MT23E but in MX_ToMT23E_BIS InstructionForCreditorAgent.Code is </w:t>
      </w:r>
      <w:r w:rsidR="00C946EA">
        <w:rPr>
          <w:rFonts w:ascii="Arial" w:eastAsia="Arial" w:hAnsi="Arial" w:cs="Arial"/>
        </w:rPr>
        <w:t>absent. The function scans</w:t>
      </w:r>
      <w:r>
        <w:rPr>
          <w:rFonts w:ascii="Arial" w:eastAsia="Arial" w:hAnsi="Arial" w:cs="Arial"/>
        </w:rPr>
        <w:t xml:space="preserve"> </w:t>
      </w:r>
      <w:r w:rsidR="0049124C">
        <w:rPr>
          <w:rFonts w:ascii="Arial" w:eastAsia="Arial" w:hAnsi="Arial" w:cs="Arial"/>
        </w:rPr>
        <w:t>I</w:t>
      </w:r>
      <w:r w:rsidR="003F308F">
        <w:rPr>
          <w:rFonts w:ascii="Arial" w:eastAsia="Arial" w:hAnsi="Arial" w:cs="Arial"/>
        </w:rPr>
        <w:t>nstructionForCreditorAgent.</w:t>
      </w:r>
      <w:r>
        <w:rPr>
          <w:rFonts w:ascii="Arial" w:eastAsia="Arial" w:hAnsi="Arial" w:cs="Arial"/>
        </w:rPr>
        <w:t>InstructionInformation</w:t>
      </w:r>
      <w:r w:rsidR="0049124C">
        <w:rPr>
          <w:rFonts w:ascii="Arial" w:eastAsia="Arial" w:hAnsi="Arial" w:cs="Arial"/>
        </w:rPr>
        <w:t xml:space="preserve"> (MXInstruction)</w:t>
      </w:r>
      <w:r>
        <w:rPr>
          <w:rFonts w:ascii="Arial" w:eastAsia="Arial" w:hAnsi="Arial" w:cs="Arial"/>
        </w:rPr>
        <w:t xml:space="preserve"> to look for codes in the list {/CHQB/, /HOLD/, /PHOB/,/TELB/}.</w:t>
      </w:r>
    </w:p>
    <w:p w14:paraId="0E32D961" w14:textId="12DDC4D8" w:rsidR="00092C75" w:rsidRDefault="00092C75" w:rsidP="004B7EF9">
      <w:pPr>
        <w:spacing w:after="112" w:line="249" w:lineRule="auto"/>
        <w:ind w:left="849" w:right="15" w:hanging="10"/>
        <w:rPr>
          <w:rFonts w:ascii="Arial" w:eastAsia="Arial" w:hAnsi="Arial" w:cs="Arial"/>
        </w:rPr>
      </w:pPr>
      <w:ins w:id="5706" w:author="BOUVY Martine [2]" w:date="2021-08-16T12:52:00Z">
        <w:r>
          <w:rPr>
            <w:rFonts w:ascii="Arial" w:eastAsia="Arial" w:hAnsi="Arial" w:cs="Arial"/>
          </w:rPr>
          <w:t>If there are 2 occurences of InstructionForCre</w:t>
        </w:r>
        <w:r w:rsidR="006D1635">
          <w:rPr>
            <w:rFonts w:ascii="Arial" w:eastAsia="Arial" w:hAnsi="Arial" w:cs="Arial"/>
          </w:rPr>
          <w:t>ditorAgent and each of them has</w:t>
        </w:r>
        <w:r>
          <w:rPr>
            <w:rFonts w:ascii="Arial" w:eastAsia="Arial" w:hAnsi="Arial" w:cs="Arial"/>
          </w:rPr>
          <w:t xml:space="preserve"> no Code in InstructionForCreditorAgent.Code then the </w:t>
        </w:r>
      </w:ins>
      <w:ins w:id="5707" w:author="BOUVY Martine [2]" w:date="2021-08-16T12:53:00Z">
        <w:r>
          <w:rPr>
            <w:rFonts w:ascii="Arial" w:eastAsia="Arial" w:hAnsi="Arial" w:cs="Arial"/>
          </w:rPr>
          <w:t xml:space="preserve">2 occurrences of InstructionInformation are concatenated to cater for the case where a code </w:t>
        </w:r>
      </w:ins>
      <w:ins w:id="5708" w:author="BOUVY Martine [2]" w:date="2021-08-16T13:51:00Z">
        <w:r w:rsidR="006D1635">
          <w:rPr>
            <w:rFonts w:ascii="Arial" w:eastAsia="Arial" w:hAnsi="Arial" w:cs="Arial"/>
          </w:rPr>
          <w:t xml:space="preserve">from the list </w:t>
        </w:r>
        <w:r w:rsidR="006D1635">
          <w:rPr>
            <w:rFonts w:ascii="Arial" w:eastAsia="Arial" w:hAnsi="Arial" w:cs="Arial"/>
          </w:rPr>
          <w:lastRenderedPageBreak/>
          <w:t>{/CHQB/, /HOLD/, /PHOB/,/TELB/} is split between the 2 occurrences.</w:t>
        </w:r>
      </w:ins>
      <w:ins w:id="5709" w:author="BOUVY Martine [2]" w:date="2021-08-16T13:52:00Z">
        <w:r w:rsidR="00646CC1">
          <w:rPr>
            <w:rFonts w:ascii="Arial" w:eastAsia="Arial" w:hAnsi="Arial" w:cs="Arial"/>
          </w:rPr>
          <w:t xml:space="preserve"> If</w:t>
        </w:r>
        <w:r w:rsidR="006D1635">
          <w:rPr>
            <w:rFonts w:ascii="Arial" w:eastAsia="Arial" w:hAnsi="Arial" w:cs="Arial"/>
          </w:rPr>
          <w:t xml:space="preserve"> the length of the first occurrence is less than 140 characters and the second occurrence does not start with one of the 4 codes, then the textual information starting the </w:t>
        </w:r>
        <w:r w:rsidR="00646CC1">
          <w:rPr>
            <w:rFonts w:ascii="Arial" w:eastAsia="Arial" w:hAnsi="Arial" w:cs="Arial"/>
          </w:rPr>
          <w:t xml:space="preserve">second occurrence is assumed </w:t>
        </w:r>
        <w:r w:rsidR="006D1635">
          <w:rPr>
            <w:rFonts w:ascii="Arial" w:eastAsia="Arial" w:hAnsi="Arial" w:cs="Arial"/>
          </w:rPr>
          <w:t xml:space="preserve">being a new information that will be translated to </w:t>
        </w:r>
      </w:ins>
      <w:ins w:id="5710" w:author="BOUVY Martine [2]" w:date="2021-08-16T13:54:00Z">
        <w:r w:rsidR="006D1635">
          <w:rPr>
            <w:rFonts w:ascii="Arial" w:eastAsia="Arial" w:hAnsi="Arial" w:cs="Arial"/>
          </w:rPr>
          <w:t>field 72 /ACC/ using another function (</w:t>
        </w:r>
        <w:r w:rsidR="006D1635" w:rsidRPr="006D1635">
          <w:rPr>
            <w:rFonts w:ascii="Arial" w:eastAsia="Arial" w:hAnsi="Arial" w:cs="Arial"/>
          </w:rPr>
          <w:t>SubfunctionInstructionForCreditorAgentAndJP</w:t>
        </w:r>
        <w:r w:rsidR="006D1635">
          <w:rPr>
            <w:rFonts w:ascii="Arial" w:eastAsia="Arial" w:hAnsi="Arial" w:cs="Arial"/>
          </w:rPr>
          <w:t xml:space="preserve">). Otherwise the 2 occurrences are concatenated in one string that will be analysed to search codes from the list </w:t>
        </w:r>
      </w:ins>
      <w:ins w:id="5711" w:author="BOUVY Martine [2]" w:date="2021-08-16T13:55:00Z">
        <w:r w:rsidR="006D1635">
          <w:rPr>
            <w:rFonts w:ascii="Arial" w:eastAsia="Arial" w:hAnsi="Arial" w:cs="Arial"/>
          </w:rPr>
          <w:t>{/CHQB/, /HOLD/, /PHOB/,/TELB/}</w:t>
        </w:r>
      </w:ins>
      <w:ins w:id="5712" w:author="BOUVY Martine [2]" w:date="2021-08-16T13:56:00Z">
        <w:r w:rsidR="006D1635">
          <w:rPr>
            <w:rFonts w:ascii="Arial" w:eastAsia="Arial" w:hAnsi="Arial" w:cs="Arial"/>
          </w:rPr>
          <w:t xml:space="preserve">. All textual information linked to code CHQB is translated to field 72 /ACC/ with the mentioned above subfunction. </w:t>
        </w:r>
      </w:ins>
    </w:p>
    <w:p w14:paraId="40F4986F" w14:textId="0891AFEC" w:rsidR="000035F1" w:rsidRDefault="000035F1" w:rsidP="004B7EF9">
      <w:pPr>
        <w:spacing w:after="112" w:line="249" w:lineRule="auto"/>
        <w:ind w:left="849" w:right="15" w:hanging="10"/>
        <w:rPr>
          <w:rFonts w:ascii="Arial" w:eastAsia="Arial" w:hAnsi="Arial" w:cs="Arial"/>
        </w:rPr>
      </w:pPr>
      <w:r>
        <w:rPr>
          <w:rFonts w:ascii="Arial" w:eastAsia="Arial" w:hAnsi="Arial" w:cs="Arial"/>
        </w:rPr>
        <w:t>Although this structure is not expected, it is still foreseen in translation to cater for cases where the payment is originated in MX. If the payment is originated in MT, the pattern expected is covered in MX_To_MT23E where InstructionForCreditorAgent.Code</w:t>
      </w:r>
      <w:r w:rsidR="00C946EA">
        <w:rPr>
          <w:rFonts w:ascii="Arial" w:eastAsia="Arial" w:hAnsi="Arial" w:cs="Arial"/>
        </w:rPr>
        <w:t xml:space="preserve"> should be present</w:t>
      </w:r>
      <w:r>
        <w:rPr>
          <w:rFonts w:ascii="Arial" w:eastAsia="Arial" w:hAnsi="Arial" w:cs="Arial"/>
        </w:rPr>
        <w:t xml:space="preserve"> as a result of the translation MT to MX when Field 23E is present with CHQB, HOLD, PHOB or TELB. </w:t>
      </w:r>
    </w:p>
    <w:p w14:paraId="4A29C84E" w14:textId="107296FA" w:rsidR="00FE3CAA" w:rsidDel="006D1635" w:rsidRDefault="00FE3CAA" w:rsidP="00FE3CAA">
      <w:pPr>
        <w:spacing w:after="112" w:line="249" w:lineRule="auto"/>
        <w:ind w:left="849" w:right="15" w:hanging="10"/>
        <w:rPr>
          <w:del w:id="5713" w:author="BOUVY Martine [2]" w:date="2021-08-16T13:56:00Z"/>
          <w:rFonts w:ascii="Arial" w:eastAsia="Arial" w:hAnsi="Arial" w:cs="Arial"/>
        </w:rPr>
      </w:pPr>
      <w:del w:id="5714" w:author="BOUVY Martine [2]" w:date="2021-08-16T13:56:00Z">
        <w:r w:rsidDel="006D1635">
          <w:rPr>
            <w:rFonts w:ascii="Arial" w:eastAsia="Arial" w:hAnsi="Arial" w:cs="Arial"/>
            <w:szCs w:val="20"/>
          </w:rPr>
          <w:delText xml:space="preserve">With </w:delText>
        </w:r>
        <w:r w:rsidDel="006D1635">
          <w:rPr>
            <w:rFonts w:ascii="Arial" w:eastAsia="Arial" w:hAnsi="Arial" w:cs="Arial"/>
          </w:rPr>
          <w:delText>InstructionForCreditorAgent.Code absent</w:delText>
        </w:r>
        <w:r w:rsidR="00C14FCD" w:rsidDel="006D1635">
          <w:rPr>
            <w:rFonts w:ascii="Arial" w:eastAsia="Arial" w:hAnsi="Arial" w:cs="Arial"/>
          </w:rPr>
          <w:delText xml:space="preserve"> or equal to “CHQB”</w:delText>
        </w:r>
        <w:r w:rsidDel="006D1635">
          <w:rPr>
            <w:rFonts w:ascii="Arial" w:eastAsia="Arial" w:hAnsi="Arial" w:cs="Arial"/>
          </w:rPr>
          <w:delText>,</w:delText>
        </w:r>
      </w:del>
    </w:p>
    <w:p w14:paraId="17D89E90" w14:textId="51963337" w:rsidR="00C946EA" w:rsidDel="006D1635" w:rsidRDefault="00FE3CAA" w:rsidP="00C946EA">
      <w:pPr>
        <w:spacing w:after="9"/>
        <w:ind w:right="157"/>
        <w:rPr>
          <w:del w:id="5715" w:author="BOUVY Martine [2]" w:date="2021-08-16T13:56:00Z"/>
          <w:rFonts w:ascii="Arial" w:eastAsia="Arial" w:hAnsi="Arial" w:cs="Arial"/>
          <w:i/>
          <w:szCs w:val="20"/>
        </w:rPr>
      </w:pPr>
      <w:del w:id="5716" w:author="BOUVY Martine [2]" w:date="2021-08-16T13:56:00Z">
        <w:r w:rsidDel="006D1635">
          <w:rPr>
            <w:rFonts w:ascii="Arial" w:eastAsia="Arial" w:hAnsi="Arial" w:cs="Arial"/>
            <w:szCs w:val="20"/>
          </w:rPr>
          <w:delText>-</w:delText>
        </w:r>
        <w:r w:rsidR="00C946EA" w:rsidRPr="00C946EA" w:rsidDel="006D1635">
          <w:rPr>
            <w:rFonts w:ascii="Arial" w:eastAsia="Arial" w:hAnsi="Arial" w:cs="Arial"/>
            <w:szCs w:val="20"/>
          </w:rPr>
          <w:delText>IF code /CHQB/ occurs in MXInstruction, the f</w:delText>
        </w:r>
      </w:del>
      <w:del w:id="5717" w:author="BOUVY Martine [2]" w:date="2021-08-10T08:54:00Z">
        <w:r w:rsidR="00C946EA" w:rsidRPr="00C946EA" w:rsidDel="00D4002A">
          <w:rPr>
            <w:rFonts w:ascii="Arial" w:eastAsia="Arial" w:hAnsi="Arial" w:cs="Arial"/>
            <w:szCs w:val="20"/>
          </w:rPr>
          <w:delText>ollowing</w:delText>
        </w:r>
      </w:del>
      <w:del w:id="5718" w:author="BOUVY Martine [2]" w:date="2021-08-16T13:56:00Z">
        <w:r w:rsidR="00C946EA" w:rsidRPr="00C946EA" w:rsidDel="006D1635">
          <w:rPr>
            <w:rFonts w:ascii="Arial" w:eastAsia="Arial" w:hAnsi="Arial" w:cs="Arial"/>
            <w:szCs w:val="20"/>
          </w:rPr>
          <w:delText xml:space="preserve"> </w:delText>
        </w:r>
        <w:r w:rsidR="0049124C" w:rsidDel="006D1635">
          <w:rPr>
            <w:rFonts w:ascii="Arial" w:eastAsia="Arial" w:hAnsi="Arial" w:cs="Arial"/>
            <w:szCs w:val="20"/>
          </w:rPr>
          <w:delText xml:space="preserve">textual </w:delText>
        </w:r>
        <w:r w:rsidR="00C946EA" w:rsidRPr="00C946EA" w:rsidDel="006D1635">
          <w:rPr>
            <w:rFonts w:ascii="Arial" w:eastAsia="Arial" w:hAnsi="Arial" w:cs="Arial"/>
            <w:szCs w:val="20"/>
          </w:rPr>
          <w:delText xml:space="preserve">information is translated to field 72 /ACC/ with subfunction </w:delText>
        </w:r>
        <w:r w:rsidR="00C946EA" w:rsidRPr="00C946EA" w:rsidDel="006D1635">
          <w:rPr>
            <w:rFonts w:ascii="Arial" w:eastAsia="Arial" w:hAnsi="Arial" w:cs="Arial"/>
            <w:i/>
            <w:szCs w:val="20"/>
          </w:rPr>
          <w:delText>SubfunctionInstructionForCreditorAgentAndJP</w:delText>
        </w:r>
        <w:r w:rsidR="00C14FCD" w:rsidDel="006D1635">
          <w:rPr>
            <w:rFonts w:ascii="Arial" w:eastAsia="Arial" w:hAnsi="Arial" w:cs="Arial"/>
            <w:i/>
            <w:szCs w:val="20"/>
          </w:rPr>
          <w:delText xml:space="preserve"> called from </w:delText>
        </w:r>
        <w:r w:rsidR="00C14FCD" w:rsidRPr="00C946EA" w:rsidDel="006D1635">
          <w:rPr>
            <w:rFonts w:ascii="Arial" w:eastAsia="Arial" w:hAnsi="Arial" w:cs="Arial"/>
            <w:szCs w:val="20"/>
          </w:rPr>
          <w:delText>MX_To_MT72FullField.</w:delText>
        </w:r>
      </w:del>
    </w:p>
    <w:p w14:paraId="1D8331AB" w14:textId="77777777" w:rsidR="0049124C" w:rsidRPr="00C946EA" w:rsidRDefault="0049124C" w:rsidP="00C946EA">
      <w:pPr>
        <w:spacing w:after="9"/>
        <w:ind w:right="157"/>
        <w:rPr>
          <w:rFonts w:ascii="Arial" w:eastAsia="Arial" w:hAnsi="Arial" w:cs="Arial"/>
          <w:i/>
          <w:szCs w:val="20"/>
        </w:rPr>
      </w:pPr>
    </w:p>
    <w:p w14:paraId="77A6784D" w14:textId="290A4378" w:rsidR="00C946EA" w:rsidDel="003E2687" w:rsidRDefault="0049124C" w:rsidP="0049124C">
      <w:pPr>
        <w:spacing w:after="112" w:line="249" w:lineRule="auto"/>
        <w:ind w:left="839" w:right="15" w:firstLine="0"/>
        <w:rPr>
          <w:del w:id="5719" w:author="BOUVY Martine [2]" w:date="2021-08-16T13:57:00Z"/>
          <w:rFonts w:ascii="Arial" w:eastAsia="Arial" w:hAnsi="Arial" w:cs="Arial"/>
          <w:szCs w:val="20"/>
        </w:rPr>
      </w:pPr>
      <w:del w:id="5720" w:author="BOUVY Martine [2]" w:date="2021-08-16T13:57:00Z">
        <w:r w:rsidDel="003E2687">
          <w:rPr>
            <w:rFonts w:ascii="Arial" w:eastAsia="Arial" w:hAnsi="Arial" w:cs="Arial"/>
            <w:szCs w:val="20"/>
          </w:rPr>
          <w:delText>-</w:delText>
        </w:r>
        <w:r w:rsidR="00C946EA" w:rsidRPr="00C946EA" w:rsidDel="003E2687">
          <w:rPr>
            <w:rFonts w:ascii="Arial" w:eastAsia="Arial" w:hAnsi="Arial" w:cs="Arial"/>
            <w:szCs w:val="20"/>
          </w:rPr>
          <w:delText>MXInstruction starts with textual information or if MXInstruction is full textual information withou</w:delText>
        </w:r>
        <w:r w:rsidDel="003E2687">
          <w:rPr>
            <w:rFonts w:ascii="Arial" w:eastAsia="Arial" w:hAnsi="Arial" w:cs="Arial"/>
            <w:szCs w:val="20"/>
          </w:rPr>
          <w:delText>t any of the code words listed</w:delText>
        </w:r>
        <w:r w:rsidR="00C946EA" w:rsidRPr="00C946EA" w:rsidDel="003E2687">
          <w:rPr>
            <w:rFonts w:ascii="Arial" w:eastAsia="Arial" w:hAnsi="Arial" w:cs="Arial"/>
            <w:szCs w:val="20"/>
          </w:rPr>
          <w:delText>, it is also translated with the subfunction from MX_To_MT72FullField.</w:delText>
        </w:r>
      </w:del>
    </w:p>
    <w:p w14:paraId="357CEB8D" w14:textId="0C68A6F9" w:rsidR="00643F44" w:rsidDel="00646CC1" w:rsidRDefault="00643F44" w:rsidP="004B7EF9">
      <w:pPr>
        <w:spacing w:after="112" w:line="249" w:lineRule="auto"/>
        <w:ind w:left="849" w:right="15" w:hanging="10"/>
        <w:rPr>
          <w:del w:id="5721" w:author="BOUVY Martine [2]" w:date="2021-08-16T13:58:00Z"/>
          <w:rFonts w:ascii="Arial" w:eastAsia="Arial" w:hAnsi="Arial" w:cs="Arial"/>
        </w:rPr>
      </w:pPr>
    </w:p>
    <w:p w14:paraId="0E697876" w14:textId="634EA840" w:rsidR="004B7EF9" w:rsidRDefault="00C946EA" w:rsidP="004B7EF9">
      <w:pPr>
        <w:spacing w:after="112" w:line="249" w:lineRule="auto"/>
        <w:ind w:left="849" w:right="15" w:hanging="10"/>
      </w:pPr>
      <w:r>
        <w:rPr>
          <w:rFonts w:ascii="Arial" w:eastAsia="Arial" w:hAnsi="Arial" w:cs="Arial"/>
        </w:rPr>
        <w:t xml:space="preserve">MT </w:t>
      </w:r>
      <w:r w:rsidR="004B7EF9">
        <w:rPr>
          <w:rFonts w:ascii="Arial" w:eastAsia="Arial" w:hAnsi="Arial" w:cs="Arial"/>
        </w:rPr>
        <w:t>InstructionInformation</w:t>
      </w:r>
      <w:ins w:id="5722" w:author="BOUVY Martine [2]" w:date="2021-08-16T13:57:00Z">
        <w:r w:rsidR="003E2687">
          <w:rPr>
            <w:rFonts w:ascii="Arial" w:eastAsia="Arial" w:hAnsi="Arial" w:cs="Arial"/>
          </w:rPr>
          <w:t xml:space="preserve"> linked to one of the codes { /HOLD/, /PHOB/,/TELB/}</w:t>
        </w:r>
      </w:ins>
      <w:r w:rsidR="004B7EF9">
        <w:rPr>
          <w:rFonts w:ascii="Arial" w:eastAsia="Arial" w:hAnsi="Arial" w:cs="Arial"/>
        </w:rPr>
        <w:t xml:space="preserve"> is truncated if length is greater that 30 characters and truncation is indicated with a “+” sign. </w:t>
      </w:r>
    </w:p>
    <w:p w14:paraId="7F3F038E" w14:textId="77777777" w:rsidR="004B7EF9" w:rsidRDefault="004B7EF9" w:rsidP="004B7EF9">
      <w:pPr>
        <w:spacing w:after="95"/>
        <w:ind w:left="419" w:right="157" w:hanging="7"/>
      </w:pPr>
      <w:r>
        <w:rPr>
          <w:rFonts w:ascii="Arial" w:eastAsia="Arial" w:hAnsi="Arial" w:cs="Arial"/>
          <w:b/>
        </w:rPr>
        <w:t xml:space="preserve">Format </w:t>
      </w:r>
    </w:p>
    <w:p w14:paraId="2F7863BC" w14:textId="06F26C31" w:rsidR="004B7EF9" w:rsidRDefault="004B7EF9" w:rsidP="004B7EF9">
      <w:pPr>
        <w:spacing w:after="112" w:line="249" w:lineRule="auto"/>
        <w:ind w:left="849" w:right="15" w:hanging="10"/>
      </w:pPr>
      <w:r>
        <w:rPr>
          <w:rFonts w:ascii="Arial" w:eastAsia="Arial" w:hAnsi="Arial" w:cs="Arial"/>
          <w:b/>
        </w:rPr>
        <w:t>MX_To_MT23E</w:t>
      </w:r>
      <w:r w:rsidR="007C0EF2">
        <w:rPr>
          <w:rFonts w:ascii="Arial" w:eastAsia="Arial" w:hAnsi="Arial" w:cs="Arial"/>
          <w:b/>
        </w:rPr>
        <w:t>_BIS</w:t>
      </w:r>
      <w:r>
        <w:rPr>
          <w:rFonts w:ascii="Arial" w:eastAsia="Arial" w:hAnsi="Arial" w:cs="Arial"/>
        </w:rPr>
        <w:t>(InstructionForCreditorAgent[1],</w:t>
      </w:r>
      <w:r w:rsidRPr="00B603E1">
        <w:rPr>
          <w:rFonts w:ascii="Arial" w:eastAsia="Arial" w:hAnsi="Arial" w:cs="Arial"/>
        </w:rPr>
        <w:t xml:space="preserve"> </w:t>
      </w:r>
      <w:r>
        <w:rPr>
          <w:rFonts w:ascii="Arial" w:eastAsia="Arial" w:hAnsi="Arial" w:cs="Arial"/>
        </w:rPr>
        <w:t xml:space="preserve">InstructionForCreditorAgent[2]; 23E[n]) </w:t>
      </w:r>
    </w:p>
    <w:p w14:paraId="3896F498" w14:textId="77777777" w:rsidR="004B7EF9" w:rsidRDefault="004B7EF9" w:rsidP="004B7EF9">
      <w:pPr>
        <w:spacing w:after="95"/>
        <w:ind w:left="860" w:right="157" w:hanging="7"/>
      </w:pPr>
      <w:r>
        <w:rPr>
          <w:rFonts w:ascii="Arial" w:eastAsia="Arial" w:hAnsi="Arial" w:cs="Arial"/>
          <w:b/>
        </w:rPr>
        <w:t xml:space="preserve">Input </w:t>
      </w:r>
    </w:p>
    <w:p w14:paraId="12324822" w14:textId="77777777" w:rsidR="004B7EF9" w:rsidRDefault="004B7EF9" w:rsidP="004B7EF9">
      <w:pPr>
        <w:spacing w:after="112" w:line="249" w:lineRule="auto"/>
        <w:ind w:left="849" w:right="15" w:hanging="10"/>
      </w:pPr>
      <w:r>
        <w:rPr>
          <w:rFonts w:ascii="Arial" w:eastAsia="Arial" w:hAnsi="Arial" w:cs="Arial"/>
        </w:rPr>
        <w:t>InstructionForCreditorAgent typed InstructionForCreditorAgent1, max 2 occurrences</w:t>
      </w:r>
    </w:p>
    <w:p w14:paraId="2E05FCD2" w14:textId="77777777" w:rsidR="004B7EF9" w:rsidRDefault="004B7EF9" w:rsidP="004B7EF9">
      <w:pPr>
        <w:spacing w:after="95"/>
        <w:ind w:left="860" w:right="157" w:hanging="7"/>
      </w:pPr>
      <w:r>
        <w:rPr>
          <w:rFonts w:ascii="Arial" w:eastAsia="Arial" w:hAnsi="Arial" w:cs="Arial"/>
          <w:b/>
        </w:rPr>
        <w:t xml:space="preserve">Output </w:t>
      </w:r>
    </w:p>
    <w:p w14:paraId="36C0CE2B" w14:textId="568C3D3E" w:rsidR="004B7EF9" w:rsidRDefault="004B7EF9" w:rsidP="004B7EF9">
      <w:pPr>
        <w:spacing w:after="112" w:line="249" w:lineRule="auto"/>
        <w:ind w:left="0" w:right="15" w:firstLine="0"/>
      </w:pPr>
      <w:r>
        <w:rPr>
          <w:rFonts w:ascii="Arial" w:eastAsia="Arial" w:hAnsi="Arial" w:cs="Arial"/>
        </w:rPr>
        <w:tab/>
      </w:r>
      <w:r w:rsidR="00BE6544">
        <w:rPr>
          <w:rFonts w:ascii="Arial" w:eastAsia="Arial" w:hAnsi="Arial" w:cs="Arial"/>
        </w:rPr>
        <w:t xml:space="preserve">   </w:t>
      </w:r>
      <w:r>
        <w:rPr>
          <w:rFonts w:ascii="Arial" w:eastAsia="Arial" w:hAnsi="Arial" w:cs="Arial"/>
        </w:rPr>
        <w:t>Field23E (multiple occurrences if any)</w:t>
      </w:r>
    </w:p>
    <w:p w14:paraId="1DB22535" w14:textId="77777777" w:rsidR="004B7EF9" w:rsidRDefault="004B7EF9" w:rsidP="004B7EF9">
      <w:pPr>
        <w:spacing w:after="0" w:line="370" w:lineRule="auto"/>
        <w:ind w:left="839" w:right="6155" w:hanging="427"/>
        <w:rPr>
          <w:rFonts w:ascii="Arial" w:eastAsia="Arial" w:hAnsi="Arial" w:cs="Arial"/>
          <w:b/>
        </w:rPr>
      </w:pPr>
      <w:r>
        <w:rPr>
          <w:rFonts w:ascii="Arial" w:eastAsia="Arial" w:hAnsi="Arial" w:cs="Arial"/>
          <w:b/>
        </w:rPr>
        <w:t xml:space="preserve">Preconditions </w:t>
      </w:r>
    </w:p>
    <w:p w14:paraId="564A3712" w14:textId="56A81681" w:rsidR="004B7EF9" w:rsidRDefault="004B7EF9" w:rsidP="004B7EF9">
      <w:pPr>
        <w:spacing w:after="0" w:line="370" w:lineRule="auto"/>
        <w:ind w:left="839" w:right="-1703" w:hanging="427"/>
        <w:rPr>
          <w:rFonts w:ascii="Arial" w:eastAsia="Arial" w:hAnsi="Arial" w:cs="Arial"/>
        </w:rPr>
      </w:pPr>
      <w:r>
        <w:rPr>
          <w:rFonts w:ascii="Arial" w:hAnsi="Arial" w:cs="Arial"/>
        </w:rPr>
        <w:t xml:space="preserve">      InstructionForCreditorAgent</w:t>
      </w:r>
      <w:r w:rsidR="007C0EF2">
        <w:rPr>
          <w:rFonts w:ascii="Arial" w:hAnsi="Arial" w:cs="Arial"/>
        </w:rPr>
        <w:t>.Code is absent</w:t>
      </w:r>
    </w:p>
    <w:p w14:paraId="782F9F0D" w14:textId="77777777" w:rsidR="004B7EF9" w:rsidRDefault="004B7EF9" w:rsidP="004B7EF9">
      <w:pPr>
        <w:spacing w:after="9"/>
        <w:ind w:left="419" w:right="157" w:hanging="7"/>
      </w:pPr>
      <w:r>
        <w:rPr>
          <w:rFonts w:ascii="Arial" w:eastAsia="Arial" w:hAnsi="Arial" w:cs="Arial"/>
          <w:b/>
        </w:rPr>
        <w:t xml:space="preserve">Formal description </w:t>
      </w:r>
    </w:p>
    <w:p w14:paraId="12897538" w14:textId="77777777" w:rsidR="007C0EF2" w:rsidRDefault="007C0EF2" w:rsidP="007C0EF2">
      <w:pPr>
        <w:spacing w:after="9"/>
        <w:ind w:left="450" w:right="157" w:firstLine="0"/>
        <w:rPr>
          <w:rFonts w:eastAsia="Arial"/>
          <w:szCs w:val="20"/>
        </w:rPr>
      </w:pPr>
      <w:r w:rsidRPr="00A76389">
        <w:rPr>
          <w:rFonts w:eastAsia="Arial"/>
          <w:szCs w:val="20"/>
        </w:rPr>
        <w:t>/* Local variables</w:t>
      </w:r>
    </w:p>
    <w:p w14:paraId="3E6292FA" w14:textId="77777777" w:rsidR="007C0EF2" w:rsidRDefault="007C0EF2" w:rsidP="007C0EF2">
      <w:pPr>
        <w:spacing w:after="9"/>
        <w:ind w:left="450" w:right="157" w:firstLine="0"/>
        <w:rPr>
          <w:rFonts w:eastAsia="Arial"/>
          <w:szCs w:val="20"/>
        </w:rPr>
      </w:pPr>
      <w:r>
        <w:rPr>
          <w:rFonts w:eastAsia="Arial"/>
          <w:szCs w:val="20"/>
        </w:rPr>
        <w:t>MxInstruction, RemainingString : string</w:t>
      </w:r>
    </w:p>
    <w:p w14:paraId="66AD4C0C" w14:textId="77777777" w:rsidR="007C0EF2" w:rsidRDefault="007C0EF2" w:rsidP="007C0EF2">
      <w:pPr>
        <w:spacing w:after="9"/>
        <w:ind w:left="450" w:right="157" w:firstLine="0"/>
        <w:rPr>
          <w:rFonts w:eastAsia="Arial"/>
          <w:szCs w:val="20"/>
        </w:rPr>
      </w:pPr>
      <w:r>
        <w:rPr>
          <w:rFonts w:eastAsia="Arial"/>
          <w:szCs w:val="20"/>
        </w:rPr>
        <w:t>n, k, j : integer</w:t>
      </w:r>
    </w:p>
    <w:p w14:paraId="214B504A" w14:textId="77777777" w:rsidR="007C0EF2" w:rsidRDefault="007C0EF2" w:rsidP="007C0EF2">
      <w:pPr>
        <w:spacing w:after="9"/>
        <w:ind w:left="450" w:right="157" w:firstLine="0"/>
        <w:rPr>
          <w:rFonts w:eastAsia="Arial"/>
          <w:szCs w:val="20"/>
        </w:rPr>
      </w:pPr>
      <w:r>
        <w:rPr>
          <w:rFonts w:eastAsia="Arial"/>
          <w:szCs w:val="20"/>
        </w:rPr>
        <w:t>Instruction[] : table made of</w:t>
      </w:r>
    </w:p>
    <w:p w14:paraId="6153D7E2" w14:textId="77777777" w:rsidR="007C0EF2" w:rsidRDefault="007C0EF2" w:rsidP="007C0EF2">
      <w:pPr>
        <w:spacing w:after="9"/>
        <w:ind w:left="450" w:right="157" w:firstLine="0"/>
        <w:rPr>
          <w:rFonts w:eastAsia="Arial"/>
          <w:szCs w:val="20"/>
        </w:rPr>
      </w:pPr>
      <w:r>
        <w:rPr>
          <w:rFonts w:eastAsia="Arial"/>
          <w:szCs w:val="20"/>
        </w:rPr>
        <w:t>Instruction.Code  : 4 characters</w:t>
      </w:r>
    </w:p>
    <w:p w14:paraId="688DF15C" w14:textId="416AB268" w:rsidR="007C0EF2" w:rsidRDefault="007C0EF2" w:rsidP="007C0EF2">
      <w:pPr>
        <w:spacing w:after="9"/>
        <w:ind w:left="450" w:right="157" w:firstLine="0"/>
        <w:rPr>
          <w:ins w:id="5723" w:author="BOUVY Martine [2]" w:date="2021-08-16T14:22:00Z"/>
          <w:rFonts w:eastAsia="Arial"/>
          <w:szCs w:val="20"/>
        </w:rPr>
      </w:pPr>
      <w:r>
        <w:rPr>
          <w:rFonts w:eastAsia="Arial"/>
          <w:szCs w:val="20"/>
        </w:rPr>
        <w:t>Instruction.AdditionalInformation : string</w:t>
      </w:r>
    </w:p>
    <w:p w14:paraId="354B1BDE" w14:textId="2B7DA846" w:rsidR="00504232" w:rsidRDefault="00504232" w:rsidP="007C0EF2">
      <w:pPr>
        <w:spacing w:after="9"/>
        <w:ind w:left="450" w:right="157" w:firstLine="0"/>
        <w:rPr>
          <w:rFonts w:eastAsia="Arial"/>
          <w:szCs w:val="20"/>
        </w:rPr>
      </w:pPr>
      <w:ins w:id="5724" w:author="BOUVY Martine [2]" w:date="2021-08-16T14:22:00Z">
        <w:r>
          <w:rPr>
            <w:rFonts w:eastAsia="Arial"/>
            <w:szCs w:val="20"/>
          </w:rPr>
          <w:t xml:space="preserve">CodeList = </w:t>
        </w:r>
        <w:r>
          <w:rPr>
            <w:rFonts w:ascii="Arial" w:eastAsia="Arial" w:hAnsi="Arial" w:cs="Arial"/>
          </w:rPr>
          <w:t>{/CHQB/, /HOLD/, /PHOB/,/TELB/}</w:t>
        </w:r>
      </w:ins>
    </w:p>
    <w:p w14:paraId="287144B8" w14:textId="77777777" w:rsidR="007C0EF2" w:rsidRPr="00A76389" w:rsidRDefault="007C0EF2" w:rsidP="007C0EF2">
      <w:pPr>
        <w:spacing w:after="9"/>
        <w:ind w:left="450" w:right="157" w:firstLine="0"/>
        <w:rPr>
          <w:rFonts w:eastAsia="Arial"/>
          <w:szCs w:val="20"/>
        </w:rPr>
      </w:pPr>
      <w:r>
        <w:rPr>
          <w:rFonts w:eastAsia="Arial"/>
          <w:szCs w:val="20"/>
        </w:rPr>
        <w:t xml:space="preserve"> */</w:t>
      </w:r>
    </w:p>
    <w:p w14:paraId="1C6608B5" w14:textId="77777777" w:rsidR="007C0EF2" w:rsidRDefault="007C0EF2" w:rsidP="007C0EF2">
      <w:pPr>
        <w:spacing w:after="9"/>
        <w:ind w:left="450" w:right="157" w:firstLine="0"/>
        <w:rPr>
          <w:rFonts w:eastAsia="Arial"/>
          <w:b/>
          <w:szCs w:val="20"/>
        </w:rPr>
      </w:pPr>
    </w:p>
    <w:p w14:paraId="1168D4A2" w14:textId="77777777" w:rsidR="007C0EF2" w:rsidRPr="00C82812" w:rsidRDefault="007C0EF2" w:rsidP="007C0EF2">
      <w:pPr>
        <w:spacing w:after="9"/>
        <w:ind w:left="450" w:right="157" w:firstLine="0"/>
        <w:rPr>
          <w:rFonts w:eastAsia="Arial"/>
          <w:szCs w:val="20"/>
        </w:rPr>
      </w:pPr>
      <w:r>
        <w:rPr>
          <w:rFonts w:eastAsia="Arial"/>
          <w:szCs w:val="20"/>
        </w:rPr>
        <w:t>j</w:t>
      </w:r>
      <w:r w:rsidRPr="00C82812">
        <w:rPr>
          <w:rFonts w:eastAsia="Arial"/>
          <w:szCs w:val="20"/>
        </w:rPr>
        <w:t xml:space="preserve"> = 0</w:t>
      </w:r>
    </w:p>
    <w:p w14:paraId="7DB20C43" w14:textId="77777777" w:rsidR="007C0EF2" w:rsidRDefault="007C0EF2" w:rsidP="007C0EF2">
      <w:pPr>
        <w:spacing w:after="9"/>
        <w:ind w:left="450" w:right="157" w:firstLine="0"/>
        <w:rPr>
          <w:rFonts w:eastAsia="Arial"/>
          <w:b/>
          <w:szCs w:val="20"/>
        </w:rPr>
      </w:pPr>
    </w:p>
    <w:p w14:paraId="328D5622" w14:textId="3820BFA6" w:rsidR="007C0EF2" w:rsidRPr="004F4A55" w:rsidDel="00DF7AA9" w:rsidRDefault="007C0EF2" w:rsidP="007C0EF2">
      <w:pPr>
        <w:spacing w:after="9"/>
        <w:ind w:left="450" w:right="157" w:firstLine="0"/>
        <w:rPr>
          <w:del w:id="5725" w:author="BOUVY Martine [2]" w:date="2021-08-16T14:07:00Z"/>
          <w:rFonts w:eastAsia="Arial"/>
          <w:szCs w:val="20"/>
        </w:rPr>
      </w:pPr>
      <w:del w:id="5726" w:author="BOUVY Martine [2]" w:date="2021-08-16T14:07:00Z">
        <w:r w:rsidRPr="004F4A55" w:rsidDel="00DF7AA9">
          <w:rPr>
            <w:rFonts w:eastAsia="Arial"/>
            <w:b/>
            <w:szCs w:val="20"/>
          </w:rPr>
          <w:delText>Repeat</w:delText>
        </w:r>
        <w:r w:rsidRPr="004F4A55" w:rsidDel="00DF7AA9">
          <w:rPr>
            <w:rFonts w:eastAsia="Arial"/>
            <w:szCs w:val="20"/>
          </w:rPr>
          <w:delText xml:space="preserve"> </w:delText>
        </w:r>
        <w:r w:rsidRPr="002E42DB" w:rsidDel="00DF7AA9">
          <w:rPr>
            <w:rFonts w:eastAsia="Arial"/>
            <w:b/>
            <w:szCs w:val="20"/>
          </w:rPr>
          <w:delText>for n</w:delText>
        </w:r>
        <w:r w:rsidRPr="004F4A55" w:rsidDel="00DF7AA9">
          <w:rPr>
            <w:rFonts w:eastAsia="Arial"/>
            <w:szCs w:val="20"/>
          </w:rPr>
          <w:delText>=1 to 2</w:delText>
        </w:r>
      </w:del>
    </w:p>
    <w:p w14:paraId="732E307D" w14:textId="5B651C9E" w:rsidR="007C0EF2" w:rsidRPr="004F4A55" w:rsidDel="00DF7AA9" w:rsidRDefault="007C0EF2" w:rsidP="007C0EF2">
      <w:pPr>
        <w:spacing w:after="9"/>
        <w:ind w:left="450" w:right="157" w:firstLine="0"/>
        <w:rPr>
          <w:del w:id="5727" w:author="BOUVY Martine [2]" w:date="2021-08-16T14:07:00Z"/>
          <w:rFonts w:eastAsia="Arial"/>
          <w:szCs w:val="20"/>
        </w:rPr>
      </w:pPr>
    </w:p>
    <w:p w14:paraId="4E0718F4" w14:textId="19D551E0" w:rsidR="007C0EF2" w:rsidRPr="004F4A55" w:rsidDel="00DF7AA9" w:rsidRDefault="007C0EF2" w:rsidP="007C0EF2">
      <w:pPr>
        <w:spacing w:after="9"/>
        <w:ind w:left="450" w:right="157" w:firstLine="0"/>
        <w:rPr>
          <w:del w:id="5728" w:author="BOUVY Martine [2]" w:date="2021-08-16T14:07:00Z"/>
          <w:rFonts w:eastAsia="Arial"/>
          <w:szCs w:val="20"/>
        </w:rPr>
      </w:pPr>
      <w:del w:id="5729" w:author="BOUVY Martine [2]" w:date="2021-08-16T14:07:00Z">
        <w:r w:rsidRPr="00195B8A" w:rsidDel="00DF7AA9">
          <w:rPr>
            <w:rFonts w:eastAsia="Arial"/>
            <w:b/>
            <w:szCs w:val="20"/>
          </w:rPr>
          <w:delText>IF</w:delText>
        </w:r>
        <w:r w:rsidRPr="004F4A55" w:rsidDel="00DF7AA9">
          <w:rPr>
            <w:rFonts w:eastAsia="Arial"/>
            <w:szCs w:val="20"/>
          </w:rPr>
          <w:delText xml:space="preserve"> (InstructionForCreditorAgent[n].Code </w:delText>
        </w:r>
        <w:r w:rsidRPr="00195B8A" w:rsidDel="00DF7AA9">
          <w:rPr>
            <w:rFonts w:eastAsia="Arial"/>
            <w:b/>
            <w:szCs w:val="20"/>
          </w:rPr>
          <w:delText>IsAbsent</w:delText>
        </w:r>
        <w:r w:rsidRPr="004F4A55" w:rsidDel="00DF7AA9">
          <w:rPr>
            <w:rFonts w:eastAsia="Arial"/>
            <w:szCs w:val="20"/>
          </w:rPr>
          <w:delText xml:space="preserve"> AND IF InstructionForCreditorAgent[n].InstructionInfomation </w:delText>
        </w:r>
        <w:r w:rsidRPr="00195B8A" w:rsidDel="00DF7AA9">
          <w:rPr>
            <w:rFonts w:eastAsia="Arial"/>
            <w:b/>
            <w:szCs w:val="20"/>
          </w:rPr>
          <w:delText xml:space="preserve">IsPresent </w:delText>
        </w:r>
        <w:r w:rsidDel="00DF7AA9">
          <w:rPr>
            <w:rFonts w:eastAsia="Arial"/>
            <w:szCs w:val="20"/>
          </w:rPr>
          <w:delText>THEN</w:delText>
        </w:r>
      </w:del>
    </w:p>
    <w:p w14:paraId="01553810" w14:textId="0FB96EB6" w:rsidR="007C0EF2" w:rsidRPr="004F4A55" w:rsidDel="00DF7AA9" w:rsidRDefault="007C0EF2" w:rsidP="007C0EF2">
      <w:pPr>
        <w:spacing w:after="9"/>
        <w:ind w:left="450" w:right="157" w:firstLine="0"/>
        <w:rPr>
          <w:del w:id="5730" w:author="BOUVY Martine [2]" w:date="2021-08-16T14:07:00Z"/>
          <w:rFonts w:eastAsia="Arial"/>
          <w:szCs w:val="20"/>
        </w:rPr>
      </w:pPr>
      <w:del w:id="5731" w:author="BOUVY Martine [2]" w:date="2021-08-16T14:07:00Z">
        <w:r w:rsidDel="00DF7AA9">
          <w:rPr>
            <w:rFonts w:eastAsia="Arial"/>
            <w:szCs w:val="20"/>
          </w:rPr>
          <w:delText xml:space="preserve"> /* build one string</w:delText>
        </w:r>
        <w:r w:rsidRPr="004F4A55" w:rsidDel="00DF7AA9">
          <w:rPr>
            <w:rFonts w:eastAsia="Arial"/>
            <w:szCs w:val="20"/>
          </w:rPr>
          <w:delText xml:space="preserve"> */</w:delText>
        </w:r>
      </w:del>
    </w:p>
    <w:p w14:paraId="3D54751C" w14:textId="76F6E329" w:rsidR="007C0EF2" w:rsidRPr="004F4A55" w:rsidDel="00DF7AA9" w:rsidRDefault="007C0EF2" w:rsidP="007C0EF2">
      <w:pPr>
        <w:tabs>
          <w:tab w:val="left" w:pos="900"/>
          <w:tab w:val="left" w:pos="1170"/>
        </w:tabs>
        <w:spacing w:after="9"/>
        <w:ind w:left="450" w:right="157" w:firstLine="0"/>
        <w:rPr>
          <w:del w:id="5732" w:author="BOUVY Martine [2]" w:date="2021-08-16T14:07:00Z"/>
          <w:rFonts w:eastAsia="Arial"/>
          <w:szCs w:val="20"/>
        </w:rPr>
      </w:pPr>
      <w:del w:id="5733" w:author="BOUVY Martine [2]" w:date="2021-08-16T14:07:00Z">
        <w:r w:rsidRPr="004F4A55" w:rsidDel="00DF7AA9">
          <w:rPr>
            <w:rFonts w:eastAsia="Arial"/>
            <w:b/>
            <w:szCs w:val="20"/>
          </w:rPr>
          <w:delText xml:space="preserve">   IF</w:delText>
        </w:r>
        <w:r w:rsidDel="00DF7AA9">
          <w:rPr>
            <w:rFonts w:eastAsia="Arial"/>
            <w:szCs w:val="20"/>
          </w:rPr>
          <w:delText xml:space="preserve"> MXInstruction IsEmpty THEN</w:delText>
        </w:r>
      </w:del>
    </w:p>
    <w:p w14:paraId="6C1D8EF5" w14:textId="7875962D" w:rsidR="007C0EF2" w:rsidRPr="004F4A55" w:rsidDel="00DF7AA9" w:rsidRDefault="007C0EF2" w:rsidP="007C0EF2">
      <w:pPr>
        <w:spacing w:after="9"/>
        <w:ind w:left="450" w:right="157" w:firstLine="0"/>
        <w:rPr>
          <w:del w:id="5734" w:author="BOUVY Martine [2]" w:date="2021-08-16T14:07:00Z"/>
          <w:rFonts w:eastAsia="Arial"/>
          <w:szCs w:val="20"/>
        </w:rPr>
      </w:pPr>
      <w:del w:id="5735" w:author="BOUVY Martine [2]" w:date="2021-08-16T14:07:00Z">
        <w:r w:rsidRPr="004F4A55" w:rsidDel="00DF7AA9">
          <w:rPr>
            <w:rFonts w:eastAsia="Arial"/>
            <w:szCs w:val="20"/>
          </w:rPr>
          <w:delText xml:space="preserve">        MXInstruction = InstructionForCreditorAgent[n].InstructionInfomation</w:delText>
        </w:r>
      </w:del>
    </w:p>
    <w:p w14:paraId="450245DD" w14:textId="2A56E438" w:rsidR="007C0EF2" w:rsidRPr="004F4A55" w:rsidDel="00DF7AA9" w:rsidRDefault="007C0EF2" w:rsidP="007C0EF2">
      <w:pPr>
        <w:tabs>
          <w:tab w:val="left" w:pos="1080"/>
        </w:tabs>
        <w:spacing w:after="9"/>
        <w:ind w:left="450" w:right="157" w:firstLine="0"/>
        <w:rPr>
          <w:del w:id="5736" w:author="BOUVY Martine [2]" w:date="2021-08-16T14:07:00Z"/>
          <w:rFonts w:eastAsia="Arial"/>
          <w:b/>
          <w:szCs w:val="20"/>
        </w:rPr>
      </w:pPr>
      <w:del w:id="5737" w:author="BOUVY Martine [2]" w:date="2021-08-16T14:07:00Z">
        <w:r w:rsidRPr="004F4A55" w:rsidDel="00DF7AA9">
          <w:rPr>
            <w:rFonts w:eastAsia="Arial"/>
            <w:szCs w:val="20"/>
          </w:rPr>
          <w:delText xml:space="preserve">   </w:delText>
        </w:r>
        <w:r w:rsidRPr="004F4A55" w:rsidDel="00DF7AA9">
          <w:rPr>
            <w:rFonts w:eastAsia="Arial"/>
            <w:b/>
            <w:szCs w:val="20"/>
          </w:rPr>
          <w:delText>ELSE</w:delText>
        </w:r>
      </w:del>
    </w:p>
    <w:p w14:paraId="033F08AE" w14:textId="32D19870" w:rsidR="007C0EF2" w:rsidRPr="00BA7132" w:rsidDel="00DF7AA9" w:rsidRDefault="007C0EF2" w:rsidP="007C0EF2">
      <w:pPr>
        <w:spacing w:after="9"/>
        <w:ind w:left="450" w:right="157" w:firstLine="0"/>
        <w:rPr>
          <w:del w:id="5738" w:author="BOUVY Martine [2]" w:date="2021-08-16T14:07:00Z"/>
          <w:rFonts w:eastAsia="Arial"/>
          <w:szCs w:val="20"/>
        </w:rPr>
      </w:pPr>
      <w:del w:id="5739" w:author="BOUVY Martine [2]" w:date="2021-08-16T14:07:00Z">
        <w:r w:rsidRPr="004F4A55" w:rsidDel="00DF7AA9">
          <w:rPr>
            <w:rFonts w:eastAsia="Arial"/>
            <w:b/>
            <w:szCs w:val="20"/>
          </w:rPr>
          <w:delText xml:space="preserve">       </w:delText>
        </w:r>
        <w:r w:rsidRPr="00FA4A06" w:rsidDel="00DF7AA9">
          <w:rPr>
            <w:rFonts w:eastAsia="Arial"/>
            <w:b/>
            <w:szCs w:val="20"/>
          </w:rPr>
          <w:delText xml:space="preserve">IF </w:delText>
        </w:r>
        <w:r w:rsidRPr="00BA7132" w:rsidDel="00DF7AA9">
          <w:rPr>
            <w:rFonts w:eastAsia="Arial"/>
            <w:szCs w:val="20"/>
          </w:rPr>
          <w:delText>LENGTH(MXInstruction)&lt; 140 T</w:delText>
        </w:r>
        <w:r w:rsidDel="00DF7AA9">
          <w:rPr>
            <w:rFonts w:eastAsia="Arial"/>
            <w:szCs w:val="20"/>
          </w:rPr>
          <w:delText>HEN</w:delText>
        </w:r>
        <w:r w:rsidRPr="00BA7132" w:rsidDel="00DF7AA9">
          <w:rPr>
            <w:rFonts w:eastAsia="Arial"/>
            <w:szCs w:val="20"/>
          </w:rPr>
          <w:delText xml:space="preserve"> </w:delText>
        </w:r>
      </w:del>
    </w:p>
    <w:p w14:paraId="243CA313" w14:textId="6748F83F" w:rsidR="007C0EF2" w:rsidRPr="004F4A55" w:rsidDel="00DF7AA9" w:rsidRDefault="007C0EF2" w:rsidP="007C0EF2">
      <w:pPr>
        <w:spacing w:after="9"/>
        <w:ind w:left="450" w:right="157" w:firstLine="0"/>
        <w:rPr>
          <w:del w:id="5740" w:author="BOUVY Martine [2]" w:date="2021-08-16T14:07:00Z"/>
          <w:rFonts w:eastAsia="Arial"/>
          <w:szCs w:val="20"/>
        </w:rPr>
      </w:pPr>
      <w:del w:id="5741" w:author="BOUVY Martine [2]" w:date="2021-08-16T14:07:00Z">
        <w:r w:rsidRPr="004F4A55" w:rsidDel="00DF7AA9">
          <w:rPr>
            <w:rFonts w:eastAsia="Arial"/>
            <w:szCs w:val="20"/>
          </w:rPr>
          <w:delText xml:space="preserve">         MXInstruction = Concatenate(MXInstruction,SPACE,     InstructionForCreditorAgent[n].InstructionInfomation)</w:delText>
        </w:r>
      </w:del>
    </w:p>
    <w:p w14:paraId="4548DBA8" w14:textId="442CA260" w:rsidR="007C0EF2" w:rsidRPr="00FA4A06" w:rsidDel="00DF7AA9" w:rsidRDefault="007C0EF2" w:rsidP="007C0EF2">
      <w:pPr>
        <w:spacing w:after="9"/>
        <w:ind w:left="450" w:right="157" w:firstLine="0"/>
        <w:rPr>
          <w:del w:id="5742" w:author="BOUVY Martine [2]" w:date="2021-08-16T14:07:00Z"/>
          <w:rFonts w:eastAsia="Arial"/>
          <w:b/>
          <w:szCs w:val="20"/>
        </w:rPr>
      </w:pPr>
      <w:del w:id="5743" w:author="BOUVY Martine [2]" w:date="2021-08-16T14:07:00Z">
        <w:r w:rsidRPr="004F4A55" w:rsidDel="00DF7AA9">
          <w:rPr>
            <w:rFonts w:eastAsia="Arial"/>
            <w:szCs w:val="20"/>
          </w:rPr>
          <w:delText xml:space="preserve">       </w:delText>
        </w:r>
        <w:r w:rsidRPr="00FA4A06" w:rsidDel="00DF7AA9">
          <w:rPr>
            <w:rFonts w:eastAsia="Arial"/>
            <w:b/>
            <w:szCs w:val="20"/>
          </w:rPr>
          <w:delText>ELSE</w:delText>
        </w:r>
      </w:del>
    </w:p>
    <w:p w14:paraId="171F9F04" w14:textId="7F5E1882" w:rsidR="007C0EF2" w:rsidRPr="004F4A55" w:rsidDel="00DF7AA9" w:rsidRDefault="007C0EF2" w:rsidP="007C0EF2">
      <w:pPr>
        <w:spacing w:after="9"/>
        <w:ind w:left="450" w:right="157" w:firstLine="0"/>
        <w:rPr>
          <w:del w:id="5744" w:author="BOUVY Martine [2]" w:date="2021-08-16T14:07:00Z"/>
          <w:rFonts w:eastAsia="Arial"/>
          <w:szCs w:val="20"/>
        </w:rPr>
      </w:pPr>
      <w:del w:id="5745" w:author="BOUVY Martine [2]" w:date="2021-08-16T14:07:00Z">
        <w:r w:rsidRPr="004F4A55" w:rsidDel="00DF7AA9">
          <w:rPr>
            <w:rFonts w:eastAsia="Arial"/>
            <w:szCs w:val="20"/>
          </w:rPr>
          <w:delText xml:space="preserve">         MXInstruction = Concatenate(MXInstruction,     InstructionForCreditorAgent[n].InstructionInfomation)</w:delText>
        </w:r>
      </w:del>
    </w:p>
    <w:p w14:paraId="33240DE8" w14:textId="299C6B16" w:rsidR="007C0EF2" w:rsidRPr="00FA4A06" w:rsidDel="00DF7AA9" w:rsidRDefault="007C0EF2" w:rsidP="007C0EF2">
      <w:pPr>
        <w:spacing w:after="9"/>
        <w:ind w:left="450" w:right="157" w:firstLine="0"/>
        <w:rPr>
          <w:del w:id="5746" w:author="BOUVY Martine [2]" w:date="2021-08-16T14:07:00Z"/>
          <w:rFonts w:eastAsia="Arial"/>
          <w:b/>
          <w:szCs w:val="20"/>
        </w:rPr>
      </w:pPr>
      <w:del w:id="5747" w:author="BOUVY Martine [2]" w:date="2021-08-16T14:07:00Z">
        <w:r w:rsidRPr="004F4A55" w:rsidDel="00DF7AA9">
          <w:rPr>
            <w:rFonts w:eastAsia="Arial"/>
            <w:szCs w:val="20"/>
          </w:rPr>
          <w:delText xml:space="preserve">       </w:delText>
        </w:r>
        <w:r w:rsidRPr="00FA4A06" w:rsidDel="00DF7AA9">
          <w:rPr>
            <w:rFonts w:eastAsia="Arial"/>
            <w:b/>
            <w:szCs w:val="20"/>
          </w:rPr>
          <w:delText xml:space="preserve">ENDIF </w:delText>
        </w:r>
      </w:del>
    </w:p>
    <w:p w14:paraId="093652A1" w14:textId="70C4E9C8" w:rsidR="007C0EF2" w:rsidRPr="004F4A55" w:rsidDel="00DF7AA9" w:rsidRDefault="007C0EF2" w:rsidP="007C0EF2">
      <w:pPr>
        <w:spacing w:after="9"/>
        <w:ind w:left="450" w:right="157" w:firstLine="0"/>
        <w:rPr>
          <w:del w:id="5748" w:author="BOUVY Martine [2]" w:date="2021-08-16T14:07:00Z"/>
          <w:rFonts w:eastAsia="Arial"/>
          <w:szCs w:val="20"/>
        </w:rPr>
      </w:pPr>
    </w:p>
    <w:p w14:paraId="040C99B2" w14:textId="17B646A9" w:rsidR="007C0EF2" w:rsidDel="00DF7AA9" w:rsidRDefault="007C0EF2" w:rsidP="007C0EF2">
      <w:pPr>
        <w:spacing w:after="9"/>
        <w:ind w:left="450" w:right="157" w:firstLine="0"/>
        <w:rPr>
          <w:del w:id="5749" w:author="BOUVY Martine [2]" w:date="2021-08-16T14:07:00Z"/>
          <w:rFonts w:eastAsia="Arial"/>
          <w:b/>
          <w:szCs w:val="20"/>
        </w:rPr>
      </w:pPr>
      <w:del w:id="5750" w:author="BOUVY Martine [2]" w:date="2021-08-16T14:07:00Z">
        <w:r w:rsidRPr="004F4A55" w:rsidDel="00DF7AA9">
          <w:rPr>
            <w:rFonts w:eastAsia="Arial"/>
            <w:b/>
            <w:szCs w:val="20"/>
          </w:rPr>
          <w:delText xml:space="preserve">   ENDIF</w:delText>
        </w:r>
      </w:del>
    </w:p>
    <w:p w14:paraId="727105C5" w14:textId="08B5A947" w:rsidR="007C0EF2" w:rsidRPr="004F4A55" w:rsidDel="00DF7AA9" w:rsidRDefault="007C0EF2" w:rsidP="007C0EF2">
      <w:pPr>
        <w:spacing w:after="9"/>
        <w:ind w:left="450" w:right="157" w:firstLine="0"/>
        <w:rPr>
          <w:del w:id="5751" w:author="BOUVY Martine [2]" w:date="2021-08-16T14:07:00Z"/>
          <w:rFonts w:eastAsia="Arial"/>
          <w:b/>
          <w:szCs w:val="20"/>
        </w:rPr>
      </w:pPr>
      <w:del w:id="5752" w:author="BOUVY Martine [2]" w:date="2021-08-16T14:07:00Z">
        <w:r w:rsidDel="00DF7AA9">
          <w:rPr>
            <w:rFonts w:eastAsia="Arial"/>
            <w:b/>
            <w:szCs w:val="20"/>
          </w:rPr>
          <w:delText>ENDIF</w:delText>
        </w:r>
      </w:del>
    </w:p>
    <w:p w14:paraId="74F75B09" w14:textId="3C2BD12D" w:rsidR="007C0EF2" w:rsidRPr="004F4A55" w:rsidDel="00DF7AA9" w:rsidRDefault="007C0EF2" w:rsidP="007C0EF2">
      <w:pPr>
        <w:spacing w:after="9"/>
        <w:ind w:left="450" w:right="157" w:firstLine="0"/>
        <w:rPr>
          <w:del w:id="5753" w:author="BOUVY Martine [2]" w:date="2021-08-16T14:07:00Z"/>
          <w:rFonts w:eastAsia="Arial"/>
          <w:szCs w:val="20"/>
        </w:rPr>
      </w:pPr>
    </w:p>
    <w:p w14:paraId="506C6DDE" w14:textId="468CD13C" w:rsidR="007C0EF2" w:rsidDel="00504232" w:rsidRDefault="007C0EF2" w:rsidP="007C0EF2">
      <w:pPr>
        <w:spacing w:after="9"/>
        <w:ind w:left="450" w:right="157" w:firstLine="0"/>
        <w:rPr>
          <w:del w:id="5754" w:author="BOUVY Martine [2]" w:date="2021-08-16T14:07:00Z"/>
          <w:rFonts w:eastAsia="Arial"/>
          <w:b/>
          <w:szCs w:val="20"/>
        </w:rPr>
      </w:pPr>
      <w:del w:id="5755" w:author="BOUVY Martine [2]" w:date="2021-08-16T14:07:00Z">
        <w:r w:rsidRPr="004F4A55" w:rsidDel="00DF7AA9">
          <w:rPr>
            <w:rFonts w:eastAsia="Arial"/>
            <w:b/>
            <w:szCs w:val="20"/>
          </w:rPr>
          <w:delText>End Repeat</w:delText>
        </w:r>
      </w:del>
    </w:p>
    <w:p w14:paraId="2343D32D" w14:textId="25315B07" w:rsidR="00504232" w:rsidRPr="00504232" w:rsidRDefault="00504232" w:rsidP="007C0EF2">
      <w:pPr>
        <w:spacing w:after="9"/>
        <w:ind w:left="450" w:right="157" w:firstLine="0"/>
        <w:rPr>
          <w:ins w:id="5756" w:author="BOUVY Martine [2]" w:date="2021-08-16T14:14:00Z"/>
          <w:rFonts w:eastAsia="Arial"/>
          <w:szCs w:val="20"/>
        </w:rPr>
      </w:pPr>
    </w:p>
    <w:p w14:paraId="717DE040" w14:textId="064D3A7F" w:rsidR="00504232" w:rsidRPr="00504232" w:rsidRDefault="00504232" w:rsidP="007C0EF2">
      <w:pPr>
        <w:spacing w:after="9"/>
        <w:ind w:left="450" w:right="157" w:firstLine="0"/>
        <w:rPr>
          <w:ins w:id="5757" w:author="BOUVY Martine [2]" w:date="2021-08-16T14:14:00Z"/>
          <w:rFonts w:eastAsia="Arial"/>
          <w:szCs w:val="20"/>
        </w:rPr>
      </w:pPr>
      <w:ins w:id="5758" w:author="BOUVY Martine [2]" w:date="2021-08-16T14:14:00Z">
        <w:r w:rsidRPr="00504232">
          <w:rPr>
            <w:rFonts w:eastAsia="Arial"/>
            <w:szCs w:val="20"/>
          </w:rPr>
          <w:t>/* Define the string to analyse */</w:t>
        </w:r>
      </w:ins>
    </w:p>
    <w:p w14:paraId="41C27348" w14:textId="085BA22C" w:rsidR="00DF7AA9" w:rsidRPr="00504232" w:rsidRDefault="00DF7AA9" w:rsidP="007C0EF2">
      <w:pPr>
        <w:spacing w:after="9"/>
        <w:ind w:left="450" w:right="157" w:firstLine="0"/>
        <w:rPr>
          <w:ins w:id="5759" w:author="BOUVY Martine [2]" w:date="2021-08-16T14:07:00Z"/>
          <w:rFonts w:eastAsia="Arial"/>
          <w:szCs w:val="20"/>
        </w:rPr>
      </w:pPr>
    </w:p>
    <w:p w14:paraId="3A206E9D" w14:textId="2BE3A77B" w:rsidR="00DF7AA9" w:rsidRPr="00504232" w:rsidRDefault="00504232" w:rsidP="007C0EF2">
      <w:pPr>
        <w:spacing w:after="9"/>
        <w:ind w:left="450" w:right="157" w:firstLine="0"/>
        <w:rPr>
          <w:ins w:id="5760" w:author="BOUVY Martine [2]" w:date="2021-08-16T14:09:00Z"/>
          <w:rFonts w:eastAsia="Arial"/>
          <w:szCs w:val="20"/>
        </w:rPr>
      </w:pPr>
      <w:ins w:id="5761" w:author="BOUVY Martine [2]" w:date="2021-08-16T14:07:00Z">
        <w:r w:rsidRPr="009B30C7">
          <w:rPr>
            <w:rFonts w:eastAsia="Arial"/>
            <w:b/>
            <w:szCs w:val="20"/>
          </w:rPr>
          <w:t xml:space="preserve">IF </w:t>
        </w:r>
      </w:ins>
      <w:ins w:id="5762" w:author="BOUVY Martine [2]" w:date="2021-08-16T14:08:00Z">
        <w:r w:rsidR="00DF7AA9" w:rsidRPr="009B30C7">
          <w:rPr>
            <w:rFonts w:eastAsia="Arial"/>
            <w:b/>
            <w:szCs w:val="20"/>
          </w:rPr>
          <w:t>IsPresent</w:t>
        </w:r>
        <w:r w:rsidR="00DF7AA9" w:rsidRPr="00504232">
          <w:rPr>
            <w:rFonts w:eastAsia="Arial"/>
            <w:szCs w:val="20"/>
          </w:rPr>
          <w:t xml:space="preserve">(InstructionForCreditorAgent[1] AND </w:t>
        </w:r>
      </w:ins>
      <w:ins w:id="5763" w:author="BOUVY Martine [2]" w:date="2021-08-16T14:09:00Z">
        <w:r w:rsidR="00DF7AA9" w:rsidRPr="009B30C7">
          <w:rPr>
            <w:rFonts w:eastAsia="Arial"/>
            <w:b/>
            <w:szCs w:val="20"/>
          </w:rPr>
          <w:t>IsAbsent</w:t>
        </w:r>
        <w:r w:rsidR="00DF7AA9" w:rsidRPr="00504232">
          <w:rPr>
            <w:rFonts w:eastAsia="Arial"/>
            <w:szCs w:val="20"/>
          </w:rPr>
          <w:t>(InstructionForCreditorAgent[1].Code) AND</w:t>
        </w:r>
      </w:ins>
    </w:p>
    <w:p w14:paraId="3E6922EA" w14:textId="486E7D9D" w:rsidR="00DF7AA9" w:rsidRPr="00504232" w:rsidRDefault="00DF7AA9" w:rsidP="007C0EF2">
      <w:pPr>
        <w:spacing w:after="9"/>
        <w:ind w:left="450" w:right="157" w:firstLine="0"/>
        <w:rPr>
          <w:ins w:id="5764" w:author="BOUVY Martine [2]" w:date="2021-08-16T14:14:00Z"/>
          <w:rFonts w:eastAsia="Arial"/>
          <w:szCs w:val="20"/>
        </w:rPr>
      </w:pPr>
      <w:ins w:id="5765" w:author="BOUVY Martine [2]" w:date="2021-08-16T14:08:00Z">
        <w:r w:rsidRPr="00504232">
          <w:rPr>
            <w:rFonts w:eastAsia="Arial"/>
            <w:szCs w:val="20"/>
          </w:rPr>
          <w:t xml:space="preserve"> </w:t>
        </w:r>
      </w:ins>
      <w:ins w:id="5766" w:author="BOUVY Martine [2]" w:date="2021-08-16T14:09:00Z">
        <w:r w:rsidRPr="009B30C7">
          <w:rPr>
            <w:rFonts w:eastAsia="Arial"/>
            <w:b/>
            <w:szCs w:val="20"/>
          </w:rPr>
          <w:t>IsPresent</w:t>
        </w:r>
        <w:r w:rsidRPr="00504232">
          <w:rPr>
            <w:rFonts w:eastAsia="Arial"/>
            <w:szCs w:val="20"/>
          </w:rPr>
          <w:t xml:space="preserve">(InstructionForCreditorAgent[2] AND </w:t>
        </w:r>
        <w:r w:rsidRPr="009B30C7">
          <w:rPr>
            <w:rFonts w:eastAsia="Arial"/>
            <w:b/>
            <w:szCs w:val="20"/>
          </w:rPr>
          <w:t>IsAbsent</w:t>
        </w:r>
        <w:r w:rsidRPr="00504232">
          <w:rPr>
            <w:rFonts w:eastAsia="Arial"/>
            <w:szCs w:val="20"/>
          </w:rPr>
          <w:t>(InstructionForCreditorAgent[2].Code)</w:t>
        </w:r>
      </w:ins>
    </w:p>
    <w:p w14:paraId="51D5B891" w14:textId="336911A2" w:rsidR="00504232" w:rsidRPr="00504232" w:rsidRDefault="00504232" w:rsidP="007C0EF2">
      <w:pPr>
        <w:spacing w:after="9"/>
        <w:ind w:left="450" w:right="157" w:firstLine="0"/>
        <w:rPr>
          <w:ins w:id="5767" w:author="BOUVY Martine [2]" w:date="2021-08-16T14:14:00Z"/>
          <w:rFonts w:eastAsia="Arial"/>
          <w:szCs w:val="20"/>
        </w:rPr>
      </w:pPr>
    </w:p>
    <w:p w14:paraId="6F20D8BE" w14:textId="0AC14B07" w:rsidR="00DF7AA9" w:rsidRPr="00504232" w:rsidRDefault="00504232" w:rsidP="007C0EF2">
      <w:pPr>
        <w:spacing w:after="9"/>
        <w:ind w:left="450" w:right="157" w:firstLine="0"/>
        <w:rPr>
          <w:ins w:id="5768" w:author="BOUVY Martine [2]" w:date="2021-08-16T14:15:00Z"/>
          <w:rFonts w:eastAsia="Arial"/>
          <w:szCs w:val="20"/>
        </w:rPr>
      </w:pPr>
      <w:ins w:id="5769" w:author="BOUVY Martine [2]" w:date="2021-08-16T14:15:00Z">
        <w:r w:rsidRPr="00504232">
          <w:rPr>
            <w:rFonts w:eastAsia="Arial"/>
            <w:szCs w:val="20"/>
          </w:rPr>
          <w:t xml:space="preserve">  </w:t>
        </w:r>
      </w:ins>
      <w:ins w:id="5770" w:author="BOUVY Martine [2]" w:date="2021-08-16T14:10:00Z">
        <w:r w:rsidR="00DF7AA9" w:rsidRPr="00504232">
          <w:rPr>
            <w:rFonts w:eastAsia="Arial"/>
            <w:szCs w:val="20"/>
          </w:rPr>
          <w:t xml:space="preserve">THEN </w:t>
        </w:r>
      </w:ins>
    </w:p>
    <w:p w14:paraId="3467F3A1" w14:textId="2001FB8E" w:rsidR="00504232" w:rsidRDefault="00504232" w:rsidP="007C0EF2">
      <w:pPr>
        <w:spacing w:after="9"/>
        <w:ind w:left="450" w:right="157" w:firstLine="0"/>
        <w:rPr>
          <w:ins w:id="5771" w:author="BOUVY Martine [2]" w:date="2021-08-16T14:27:00Z"/>
          <w:rFonts w:eastAsia="Arial"/>
          <w:szCs w:val="20"/>
        </w:rPr>
      </w:pPr>
      <w:ins w:id="5772" w:author="BOUVY Martine [2]" w:date="2021-08-16T14:15:00Z">
        <w:r w:rsidRPr="00504232">
          <w:rPr>
            <w:rFonts w:eastAsia="Arial"/>
            <w:szCs w:val="20"/>
          </w:rPr>
          <w:t xml:space="preserve">   {</w:t>
        </w:r>
        <w:r w:rsidRPr="00D447BE">
          <w:rPr>
            <w:rFonts w:eastAsia="Arial"/>
            <w:b/>
            <w:szCs w:val="20"/>
          </w:rPr>
          <w:t xml:space="preserve">IF </w:t>
        </w:r>
      </w:ins>
      <w:ins w:id="5773" w:author="BOUVY Martine [2]" w:date="2021-08-16T14:20:00Z">
        <w:r w:rsidRPr="00D447BE">
          <w:rPr>
            <w:rFonts w:eastAsia="Arial"/>
            <w:b/>
            <w:szCs w:val="20"/>
          </w:rPr>
          <w:t>Length</w:t>
        </w:r>
        <w:r>
          <w:rPr>
            <w:rFonts w:eastAsia="Arial"/>
            <w:szCs w:val="20"/>
          </w:rPr>
          <w:t>(</w:t>
        </w:r>
      </w:ins>
      <w:ins w:id="5774" w:author="BOUVY Martine [2]" w:date="2021-08-16T14:21:00Z">
        <w:r w:rsidRPr="00504232">
          <w:rPr>
            <w:rFonts w:eastAsia="Arial"/>
            <w:szCs w:val="20"/>
          </w:rPr>
          <w:t>InstructionForCreditorAgent[1</w:t>
        </w:r>
        <w:r>
          <w:rPr>
            <w:rFonts w:eastAsia="Arial"/>
            <w:szCs w:val="20"/>
          </w:rPr>
          <w:t xml:space="preserve">].InstructionInformation)&lt;140 </w:t>
        </w:r>
        <w:r w:rsidRPr="009B30C7">
          <w:rPr>
            <w:rFonts w:eastAsia="Arial"/>
            <w:b/>
            <w:szCs w:val="20"/>
          </w:rPr>
          <w:t>AND NOT WithinList</w:t>
        </w:r>
      </w:ins>
      <w:ins w:id="5775" w:author="BOUVY Martine [2]" w:date="2021-08-16T14:25:00Z">
        <w:r w:rsidR="009B30C7">
          <w:rPr>
            <w:rFonts w:eastAsia="Arial"/>
            <w:szCs w:val="20"/>
          </w:rPr>
          <w:t>(Substring(</w:t>
        </w:r>
      </w:ins>
      <w:ins w:id="5776" w:author="BOUVY Martine [2]" w:date="2021-08-16T14:26:00Z">
        <w:r w:rsidR="009B30C7" w:rsidRPr="00504232">
          <w:rPr>
            <w:rFonts w:eastAsia="Arial"/>
            <w:szCs w:val="20"/>
          </w:rPr>
          <w:t>InstructionForCreditorAgent[</w:t>
        </w:r>
        <w:r w:rsidR="009B30C7">
          <w:rPr>
            <w:rFonts w:eastAsia="Arial"/>
            <w:szCs w:val="20"/>
          </w:rPr>
          <w:t>2].InstructionInformation),1,6), CodeList)</w:t>
        </w:r>
      </w:ins>
      <w:ins w:id="5777" w:author="BOUVY Martine [2]" w:date="2021-08-16T14:27:00Z">
        <w:r w:rsidR="009B30C7">
          <w:rPr>
            <w:rFonts w:eastAsia="Arial"/>
            <w:szCs w:val="20"/>
          </w:rPr>
          <w:t xml:space="preserve">THEN </w:t>
        </w:r>
      </w:ins>
    </w:p>
    <w:p w14:paraId="071C31C8" w14:textId="7103389D" w:rsidR="009B30C7" w:rsidRDefault="009B30C7" w:rsidP="007C0EF2">
      <w:pPr>
        <w:spacing w:after="9"/>
        <w:ind w:left="450" w:right="157" w:firstLine="0"/>
        <w:rPr>
          <w:ins w:id="5778" w:author="BOUVY Martine [2]" w:date="2021-08-16T14:29:00Z"/>
          <w:rFonts w:eastAsia="Arial"/>
          <w:szCs w:val="20"/>
        </w:rPr>
      </w:pPr>
      <w:ins w:id="5779" w:author="BOUVY Martine [2]" w:date="2021-08-16T14:28:00Z">
        <w:r>
          <w:rPr>
            <w:rFonts w:eastAsia="Arial"/>
            <w:szCs w:val="20"/>
          </w:rPr>
          <w:t xml:space="preserve">MXInstruction = </w:t>
        </w:r>
        <w:r w:rsidRPr="009B30C7">
          <w:rPr>
            <w:rFonts w:eastAsia="Arial"/>
            <w:b/>
            <w:szCs w:val="20"/>
          </w:rPr>
          <w:t>Concatenate</w:t>
        </w:r>
        <w:r>
          <w:rPr>
            <w:rFonts w:eastAsia="Arial"/>
            <w:szCs w:val="20"/>
          </w:rPr>
          <w:t>(</w:t>
        </w:r>
        <w:r w:rsidRPr="00504232">
          <w:rPr>
            <w:rFonts w:eastAsia="Arial"/>
            <w:szCs w:val="20"/>
          </w:rPr>
          <w:t>InstructionForCreditorAgent[1</w:t>
        </w:r>
        <w:r>
          <w:rPr>
            <w:rFonts w:eastAsia="Arial"/>
            <w:szCs w:val="20"/>
          </w:rPr>
          <w:t>].InstructionInformation,”/TempACC/</w:t>
        </w:r>
      </w:ins>
      <w:ins w:id="5780" w:author="BOUVY Martine [2]" w:date="2021-08-16T14:29:00Z">
        <w:r>
          <w:rPr>
            <w:rFonts w:eastAsia="Arial"/>
            <w:szCs w:val="20"/>
          </w:rPr>
          <w:t xml:space="preserve">”, </w:t>
        </w:r>
        <w:r w:rsidRPr="00504232">
          <w:rPr>
            <w:rFonts w:eastAsia="Arial"/>
            <w:szCs w:val="20"/>
          </w:rPr>
          <w:t>InstructionForCreditorAgent[</w:t>
        </w:r>
        <w:r>
          <w:rPr>
            <w:rFonts w:eastAsia="Arial"/>
            <w:szCs w:val="20"/>
          </w:rPr>
          <w:t>2].InstructionInformation)</w:t>
        </w:r>
      </w:ins>
    </w:p>
    <w:p w14:paraId="239FC16B" w14:textId="07C30B64" w:rsidR="009B30C7" w:rsidRPr="009B30C7" w:rsidRDefault="009B30C7" w:rsidP="007C0EF2">
      <w:pPr>
        <w:spacing w:after="9"/>
        <w:ind w:left="450" w:right="157" w:firstLine="0"/>
        <w:rPr>
          <w:ins w:id="5781" w:author="BOUVY Martine [2]" w:date="2021-08-16T14:29:00Z"/>
          <w:rFonts w:eastAsia="Arial"/>
          <w:b/>
          <w:szCs w:val="20"/>
        </w:rPr>
      </w:pPr>
      <w:ins w:id="5782" w:author="BOUVY Martine [2]" w:date="2021-08-16T14:29:00Z">
        <w:r>
          <w:rPr>
            <w:rFonts w:eastAsia="Arial"/>
            <w:szCs w:val="20"/>
          </w:rPr>
          <w:t xml:space="preserve">  </w:t>
        </w:r>
        <w:r w:rsidRPr="009B30C7">
          <w:rPr>
            <w:rFonts w:eastAsia="Arial"/>
            <w:b/>
            <w:szCs w:val="20"/>
          </w:rPr>
          <w:t>ELSE</w:t>
        </w:r>
      </w:ins>
    </w:p>
    <w:p w14:paraId="0FA537EE" w14:textId="6DE4E416" w:rsidR="009B30C7" w:rsidRDefault="009B30C7" w:rsidP="009B30C7">
      <w:pPr>
        <w:spacing w:after="9"/>
        <w:ind w:left="450" w:right="157" w:firstLine="0"/>
        <w:rPr>
          <w:ins w:id="5783" w:author="BOUVY Martine [2]" w:date="2021-08-16T14:30:00Z"/>
          <w:rFonts w:eastAsia="Arial"/>
          <w:szCs w:val="20"/>
        </w:rPr>
      </w:pPr>
      <w:ins w:id="5784" w:author="BOUVY Martine [2]" w:date="2021-08-16T14:29:00Z">
        <w:r>
          <w:rPr>
            <w:rFonts w:eastAsia="Arial"/>
            <w:szCs w:val="20"/>
          </w:rPr>
          <w:t xml:space="preserve">MXInstruction = </w:t>
        </w:r>
        <w:r w:rsidRPr="001549C5">
          <w:rPr>
            <w:rFonts w:eastAsia="Arial"/>
            <w:b/>
            <w:szCs w:val="20"/>
          </w:rPr>
          <w:t>Concatenate</w:t>
        </w:r>
        <w:r>
          <w:rPr>
            <w:rFonts w:eastAsia="Arial"/>
            <w:szCs w:val="20"/>
          </w:rPr>
          <w:t>(</w:t>
        </w:r>
        <w:r w:rsidRPr="00504232">
          <w:rPr>
            <w:rFonts w:eastAsia="Arial"/>
            <w:szCs w:val="20"/>
          </w:rPr>
          <w:t>InstructionForCreditorAgent[1</w:t>
        </w:r>
        <w:r>
          <w:rPr>
            <w:rFonts w:eastAsia="Arial"/>
            <w:szCs w:val="20"/>
          </w:rPr>
          <w:t xml:space="preserve">].InstructionInformation, </w:t>
        </w:r>
        <w:r w:rsidRPr="00504232">
          <w:rPr>
            <w:rFonts w:eastAsia="Arial"/>
            <w:szCs w:val="20"/>
          </w:rPr>
          <w:t>InstructionForCreditorAgent[</w:t>
        </w:r>
        <w:r>
          <w:rPr>
            <w:rFonts w:eastAsia="Arial"/>
            <w:szCs w:val="20"/>
          </w:rPr>
          <w:t>2].InstructionInformation)</w:t>
        </w:r>
      </w:ins>
    </w:p>
    <w:p w14:paraId="010F1CAD" w14:textId="097DA47E" w:rsidR="009B30C7" w:rsidRDefault="009B30C7" w:rsidP="009B30C7">
      <w:pPr>
        <w:spacing w:after="9"/>
        <w:ind w:left="450" w:right="157" w:firstLine="0"/>
        <w:rPr>
          <w:ins w:id="5785" w:author="BOUVY Martine [2]" w:date="2021-08-16T14:29:00Z"/>
          <w:rFonts w:eastAsia="Arial"/>
          <w:szCs w:val="20"/>
        </w:rPr>
      </w:pPr>
      <w:ins w:id="5786" w:author="BOUVY Martine [2]" w:date="2021-08-16T14:30:00Z">
        <w:r>
          <w:rPr>
            <w:rFonts w:eastAsia="Arial"/>
            <w:szCs w:val="20"/>
          </w:rPr>
          <w:t xml:space="preserve">  </w:t>
        </w:r>
        <w:r w:rsidRPr="009B30C7">
          <w:rPr>
            <w:rFonts w:eastAsia="Arial"/>
            <w:b/>
            <w:szCs w:val="20"/>
          </w:rPr>
          <w:t>ENDIF</w:t>
        </w:r>
        <w:r>
          <w:rPr>
            <w:rFonts w:eastAsia="Arial"/>
            <w:szCs w:val="20"/>
          </w:rPr>
          <w:t>}</w:t>
        </w:r>
      </w:ins>
    </w:p>
    <w:p w14:paraId="60989FF7" w14:textId="77777777" w:rsidR="009B30C7" w:rsidRPr="00504232" w:rsidRDefault="009B30C7" w:rsidP="007C0EF2">
      <w:pPr>
        <w:spacing w:after="9"/>
        <w:ind w:left="450" w:right="157" w:firstLine="0"/>
        <w:rPr>
          <w:ins w:id="5787" w:author="BOUVY Martine [2]" w:date="2021-08-16T14:10:00Z"/>
          <w:rFonts w:eastAsia="Arial"/>
          <w:szCs w:val="20"/>
        </w:rPr>
      </w:pPr>
    </w:p>
    <w:p w14:paraId="06D7890C" w14:textId="42EE4E89" w:rsidR="00DF7AA9" w:rsidRPr="00504232" w:rsidRDefault="00DF7AA9" w:rsidP="007C0EF2">
      <w:pPr>
        <w:spacing w:after="9"/>
        <w:ind w:left="450" w:right="157" w:firstLine="0"/>
        <w:rPr>
          <w:ins w:id="5788" w:author="BOUVY Martine [2]" w:date="2021-08-16T14:10:00Z"/>
          <w:rFonts w:eastAsia="Arial"/>
          <w:szCs w:val="20"/>
        </w:rPr>
      </w:pPr>
    </w:p>
    <w:p w14:paraId="4B47B523" w14:textId="79953F3E" w:rsidR="00DF7AA9" w:rsidRPr="00504232" w:rsidRDefault="00DF7AA9" w:rsidP="007C0EF2">
      <w:pPr>
        <w:spacing w:after="9"/>
        <w:ind w:left="450" w:right="157" w:firstLine="0"/>
        <w:rPr>
          <w:ins w:id="5789" w:author="BOUVY Martine [2]" w:date="2021-08-16T14:10:00Z"/>
          <w:rFonts w:eastAsia="Arial"/>
          <w:szCs w:val="20"/>
        </w:rPr>
      </w:pPr>
    </w:p>
    <w:p w14:paraId="6DA826FB" w14:textId="553BDE0E" w:rsidR="00DF7AA9" w:rsidRDefault="00DF7AA9" w:rsidP="007C0EF2">
      <w:pPr>
        <w:spacing w:after="9"/>
        <w:ind w:left="450" w:right="157" w:firstLine="0"/>
        <w:rPr>
          <w:ins w:id="5790" w:author="BOUVY Martine [2]" w:date="2021-08-16T14:32:00Z"/>
          <w:rFonts w:eastAsia="Arial"/>
          <w:szCs w:val="20"/>
        </w:rPr>
      </w:pPr>
      <w:ins w:id="5791" w:author="BOUVY Martine [2]" w:date="2021-08-16T14:10:00Z">
        <w:r w:rsidRPr="00D447BE">
          <w:rPr>
            <w:rFonts w:eastAsia="Arial"/>
            <w:b/>
            <w:szCs w:val="20"/>
          </w:rPr>
          <w:t>ElS</w:t>
        </w:r>
      </w:ins>
      <w:ins w:id="5792" w:author="BOUVY Martine [2]" w:date="2021-08-16T14:11:00Z">
        <w:r w:rsidRPr="00D447BE">
          <w:rPr>
            <w:rFonts w:eastAsia="Arial"/>
            <w:b/>
            <w:szCs w:val="20"/>
          </w:rPr>
          <w:t>EIF</w:t>
        </w:r>
      </w:ins>
      <w:ins w:id="5793" w:author="BOUVY Martine [2]" w:date="2021-08-16T14:12:00Z">
        <w:r w:rsidRPr="00D447BE">
          <w:rPr>
            <w:rFonts w:eastAsia="Arial"/>
            <w:b/>
            <w:szCs w:val="20"/>
          </w:rPr>
          <w:t xml:space="preserve"> IsPresent</w:t>
        </w:r>
        <w:r w:rsidRPr="00504232">
          <w:rPr>
            <w:rFonts w:eastAsia="Arial"/>
            <w:szCs w:val="20"/>
          </w:rPr>
          <w:t xml:space="preserve">(InstructionForCreditorAgent[1] </w:t>
        </w:r>
        <w:r w:rsidRPr="00D447BE">
          <w:rPr>
            <w:rFonts w:eastAsia="Arial"/>
            <w:b/>
            <w:szCs w:val="20"/>
          </w:rPr>
          <w:t>AND IsAbsent</w:t>
        </w:r>
        <w:r w:rsidRPr="00504232">
          <w:rPr>
            <w:rFonts w:eastAsia="Arial"/>
            <w:szCs w:val="20"/>
          </w:rPr>
          <w:t>(InstructionForCreditorAgent[1].Code)</w:t>
        </w:r>
      </w:ins>
      <w:ins w:id="5794" w:author="BOUVY Martine [2]" w:date="2021-08-16T14:32:00Z">
        <w:r w:rsidR="009B30C7">
          <w:rPr>
            <w:rFonts w:eastAsia="Arial"/>
            <w:szCs w:val="20"/>
          </w:rPr>
          <w:t>THEN</w:t>
        </w:r>
      </w:ins>
    </w:p>
    <w:p w14:paraId="74C29E04" w14:textId="5F9A4819" w:rsidR="009B30C7" w:rsidRPr="009B30C7" w:rsidRDefault="009B30C7" w:rsidP="007C0EF2">
      <w:pPr>
        <w:spacing w:after="9"/>
        <w:ind w:left="450" w:right="157" w:firstLine="0"/>
        <w:rPr>
          <w:ins w:id="5795" w:author="BOUVY Martine [2]" w:date="2021-08-16T14:12:00Z"/>
          <w:rFonts w:eastAsia="Arial"/>
          <w:szCs w:val="20"/>
        </w:rPr>
      </w:pPr>
      <w:ins w:id="5796" w:author="BOUVY Martine [2]" w:date="2021-08-16T14:32:00Z">
        <w:r w:rsidRPr="00D447BE">
          <w:rPr>
            <w:rFonts w:eastAsia="Arial"/>
            <w:szCs w:val="20"/>
          </w:rPr>
          <w:t xml:space="preserve">MXInstruction = </w:t>
        </w:r>
      </w:ins>
      <w:ins w:id="5797" w:author="BOUVY Martine [2]" w:date="2021-08-16T14:33:00Z">
        <w:r w:rsidRPr="00504232">
          <w:rPr>
            <w:rFonts w:eastAsia="Arial"/>
            <w:szCs w:val="20"/>
          </w:rPr>
          <w:t>InstructionForCreditorAgent[1]</w:t>
        </w:r>
        <w:r>
          <w:rPr>
            <w:rFonts w:eastAsia="Arial"/>
            <w:szCs w:val="20"/>
          </w:rPr>
          <w:t>.InstructionInformation</w:t>
        </w:r>
      </w:ins>
    </w:p>
    <w:p w14:paraId="334A43F6" w14:textId="1068363A" w:rsidR="00DF7AA9" w:rsidRPr="00504232" w:rsidRDefault="00DF7AA9" w:rsidP="007C0EF2">
      <w:pPr>
        <w:spacing w:after="9"/>
        <w:ind w:left="450" w:right="157" w:firstLine="0"/>
        <w:rPr>
          <w:ins w:id="5798" w:author="BOUVY Martine [2]" w:date="2021-08-16T14:12:00Z"/>
          <w:rFonts w:eastAsia="Arial"/>
          <w:szCs w:val="20"/>
        </w:rPr>
      </w:pPr>
    </w:p>
    <w:p w14:paraId="08F4F97C" w14:textId="504B109C" w:rsidR="00DF7AA9" w:rsidRPr="00D447BE" w:rsidRDefault="00DF7AA9" w:rsidP="007C0EF2">
      <w:pPr>
        <w:spacing w:after="9"/>
        <w:ind w:left="450" w:right="157" w:firstLine="0"/>
        <w:rPr>
          <w:ins w:id="5799" w:author="BOUVY Martine [2]" w:date="2021-08-16T14:12:00Z"/>
          <w:rFonts w:eastAsia="Arial"/>
          <w:b/>
          <w:szCs w:val="20"/>
        </w:rPr>
      </w:pPr>
      <w:ins w:id="5800" w:author="BOUVY Martine [2]" w:date="2021-08-16T14:12:00Z">
        <w:r w:rsidRPr="00D447BE">
          <w:rPr>
            <w:rFonts w:eastAsia="Arial"/>
            <w:b/>
            <w:szCs w:val="20"/>
          </w:rPr>
          <w:t>ELSEIF</w:t>
        </w:r>
      </w:ins>
    </w:p>
    <w:p w14:paraId="6AC91081" w14:textId="10596C07" w:rsidR="00DF7AA9" w:rsidRDefault="00DF7AA9" w:rsidP="007C0EF2">
      <w:pPr>
        <w:spacing w:after="9"/>
        <w:ind w:left="450" w:right="157" w:firstLine="0"/>
        <w:rPr>
          <w:ins w:id="5801" w:author="BOUVY Martine [2]" w:date="2021-08-16T14:33:00Z"/>
          <w:rFonts w:eastAsia="Arial"/>
          <w:szCs w:val="20"/>
        </w:rPr>
      </w:pPr>
      <w:ins w:id="5802" w:author="BOUVY Martine [2]" w:date="2021-08-16T14:12:00Z">
        <w:r w:rsidRPr="00D447BE">
          <w:rPr>
            <w:rFonts w:eastAsia="Arial"/>
            <w:b/>
            <w:szCs w:val="20"/>
          </w:rPr>
          <w:t>IsPresent</w:t>
        </w:r>
        <w:r w:rsidRPr="00504232">
          <w:rPr>
            <w:rFonts w:eastAsia="Arial"/>
            <w:szCs w:val="20"/>
          </w:rPr>
          <w:t xml:space="preserve">(InstructionForCreditorAgent[2] </w:t>
        </w:r>
        <w:r w:rsidRPr="00D447BE">
          <w:rPr>
            <w:rFonts w:eastAsia="Arial"/>
            <w:b/>
            <w:szCs w:val="20"/>
          </w:rPr>
          <w:t>AND IsAbsent</w:t>
        </w:r>
        <w:r w:rsidRPr="00504232">
          <w:rPr>
            <w:rFonts w:eastAsia="Arial"/>
            <w:szCs w:val="20"/>
          </w:rPr>
          <w:t>(InstructionForCreditorAgent[2].Code)</w:t>
        </w:r>
      </w:ins>
      <w:ins w:id="5803" w:author="BOUVY Martine [2]" w:date="2021-08-16T14:33:00Z">
        <w:r w:rsidR="009B30C7">
          <w:rPr>
            <w:rFonts w:eastAsia="Arial"/>
            <w:szCs w:val="20"/>
          </w:rPr>
          <w:t>THEN</w:t>
        </w:r>
      </w:ins>
    </w:p>
    <w:p w14:paraId="067242B5" w14:textId="7C328040" w:rsidR="009B30C7" w:rsidRPr="009B30C7" w:rsidRDefault="009B30C7" w:rsidP="009B30C7">
      <w:pPr>
        <w:spacing w:after="9"/>
        <w:ind w:left="450" w:right="157" w:firstLine="0"/>
        <w:rPr>
          <w:ins w:id="5804" w:author="BOUVY Martine [2]" w:date="2021-08-16T14:33:00Z"/>
          <w:rFonts w:eastAsia="Arial"/>
          <w:szCs w:val="20"/>
        </w:rPr>
      </w:pPr>
      <w:ins w:id="5805" w:author="BOUVY Martine [2]" w:date="2021-08-16T14:33:00Z">
        <w:r w:rsidRPr="004E328C">
          <w:rPr>
            <w:rFonts w:eastAsia="Arial"/>
            <w:szCs w:val="20"/>
          </w:rPr>
          <w:t xml:space="preserve">MXInstruction = </w:t>
        </w:r>
        <w:r w:rsidRPr="00504232">
          <w:rPr>
            <w:rFonts w:eastAsia="Arial"/>
            <w:szCs w:val="20"/>
          </w:rPr>
          <w:t>InstructionForCreditorAgent[</w:t>
        </w:r>
        <w:r>
          <w:rPr>
            <w:rFonts w:eastAsia="Arial"/>
            <w:szCs w:val="20"/>
          </w:rPr>
          <w:t>2</w:t>
        </w:r>
        <w:r w:rsidRPr="00504232">
          <w:rPr>
            <w:rFonts w:eastAsia="Arial"/>
            <w:szCs w:val="20"/>
          </w:rPr>
          <w:t>]</w:t>
        </w:r>
        <w:r>
          <w:rPr>
            <w:rFonts w:eastAsia="Arial"/>
            <w:szCs w:val="20"/>
          </w:rPr>
          <w:t>.InstructionInformation</w:t>
        </w:r>
      </w:ins>
    </w:p>
    <w:p w14:paraId="5192017D" w14:textId="77777777" w:rsidR="009B30C7" w:rsidRPr="00504232" w:rsidRDefault="009B30C7" w:rsidP="007C0EF2">
      <w:pPr>
        <w:spacing w:after="9"/>
        <w:ind w:left="450" w:right="157" w:firstLine="0"/>
        <w:rPr>
          <w:ins w:id="5806" w:author="BOUVY Martine [2]" w:date="2021-08-16T14:11:00Z"/>
          <w:rFonts w:eastAsia="Arial"/>
          <w:szCs w:val="20"/>
        </w:rPr>
      </w:pPr>
    </w:p>
    <w:p w14:paraId="3F5D144A" w14:textId="114A8BAB" w:rsidR="00DF7AA9" w:rsidRPr="00504232" w:rsidRDefault="00DF7AA9" w:rsidP="007C0EF2">
      <w:pPr>
        <w:spacing w:after="9"/>
        <w:ind w:left="450" w:right="157" w:firstLine="0"/>
        <w:rPr>
          <w:ins w:id="5807" w:author="BOUVY Martine [2]" w:date="2021-08-16T14:11:00Z"/>
          <w:rFonts w:eastAsia="Arial"/>
          <w:szCs w:val="20"/>
        </w:rPr>
      </w:pPr>
    </w:p>
    <w:p w14:paraId="73DCE660" w14:textId="457E57E3" w:rsidR="00DF7AA9" w:rsidRPr="00D447BE" w:rsidRDefault="00DF7AA9" w:rsidP="007C0EF2">
      <w:pPr>
        <w:spacing w:after="9"/>
        <w:ind w:left="450" w:right="157" w:firstLine="0"/>
        <w:rPr>
          <w:ins w:id="5808" w:author="BOUVY Martine [2]" w:date="2021-08-16T14:12:00Z"/>
          <w:rFonts w:eastAsia="Arial"/>
          <w:b/>
          <w:szCs w:val="20"/>
        </w:rPr>
      </w:pPr>
      <w:ins w:id="5809" w:author="BOUVY Martine [2]" w:date="2021-08-16T14:12:00Z">
        <w:r w:rsidRPr="00D447BE">
          <w:rPr>
            <w:rFonts w:eastAsia="Arial"/>
            <w:b/>
            <w:szCs w:val="20"/>
          </w:rPr>
          <w:t>ELSE</w:t>
        </w:r>
      </w:ins>
    </w:p>
    <w:p w14:paraId="1AFE6EF7" w14:textId="37CB4888" w:rsidR="00DF7AA9" w:rsidRPr="00504232" w:rsidRDefault="00DF7AA9" w:rsidP="007C0EF2">
      <w:pPr>
        <w:spacing w:after="9"/>
        <w:ind w:left="450" w:right="157" w:firstLine="0"/>
        <w:rPr>
          <w:ins w:id="5810" w:author="BOUVY Martine [2]" w:date="2021-08-16T14:12:00Z"/>
          <w:rFonts w:eastAsia="Arial"/>
          <w:szCs w:val="20"/>
        </w:rPr>
      </w:pPr>
      <w:ins w:id="5811" w:author="BOUVY Martine [2]" w:date="2021-08-16T14:12:00Z">
        <w:r w:rsidRPr="00D447BE">
          <w:rPr>
            <w:rFonts w:eastAsia="Arial"/>
            <w:b/>
            <w:szCs w:val="20"/>
          </w:rPr>
          <w:t xml:space="preserve">  EXIT</w:t>
        </w:r>
        <w:r w:rsidRPr="00504232">
          <w:rPr>
            <w:rFonts w:eastAsia="Arial"/>
            <w:szCs w:val="20"/>
          </w:rPr>
          <w:t xml:space="preserve"> function </w:t>
        </w:r>
      </w:ins>
    </w:p>
    <w:p w14:paraId="0CAA5B88" w14:textId="251D094B" w:rsidR="00DF7AA9" w:rsidRPr="00504232" w:rsidRDefault="00DF7AA9" w:rsidP="007C0EF2">
      <w:pPr>
        <w:spacing w:after="9"/>
        <w:ind w:left="450" w:right="157" w:firstLine="0"/>
        <w:rPr>
          <w:ins w:id="5812" w:author="BOUVY Martine [2]" w:date="2021-08-16T14:14:00Z"/>
          <w:rFonts w:eastAsia="Arial"/>
          <w:szCs w:val="20"/>
        </w:rPr>
      </w:pPr>
      <w:ins w:id="5813" w:author="BOUVY Martine [2]" w:date="2021-08-16T14:12:00Z">
        <w:r w:rsidRPr="00504232">
          <w:rPr>
            <w:rFonts w:eastAsia="Arial"/>
            <w:szCs w:val="20"/>
          </w:rPr>
          <w:t xml:space="preserve"> /* Case to be covered in </w:t>
        </w:r>
      </w:ins>
      <w:ins w:id="5814" w:author="BOUVY Martine [2]" w:date="2021-08-16T14:13:00Z">
        <w:r w:rsidRPr="00504232">
          <w:rPr>
            <w:rFonts w:ascii="Arial" w:eastAsia="Arial" w:hAnsi="Arial" w:cs="Arial"/>
          </w:rPr>
          <w:t xml:space="preserve">MX_To_MT23E if </w:t>
        </w:r>
        <w:r w:rsidRPr="00504232">
          <w:rPr>
            <w:rFonts w:eastAsia="Arial"/>
            <w:szCs w:val="20"/>
          </w:rPr>
          <w:t xml:space="preserve">InstructionForCreditorAgent.Code is present in the occurrence of </w:t>
        </w:r>
      </w:ins>
      <w:ins w:id="5815" w:author="BOUVY Martine [2]" w:date="2021-08-16T14:14:00Z">
        <w:r w:rsidRPr="00504232">
          <w:rPr>
            <w:rFonts w:eastAsia="Arial"/>
            <w:szCs w:val="20"/>
          </w:rPr>
          <w:t>InstructionForCreditorAgent */</w:t>
        </w:r>
      </w:ins>
    </w:p>
    <w:p w14:paraId="65FA52A4" w14:textId="28AB7457" w:rsidR="00DF7AA9" w:rsidRPr="00504232" w:rsidRDefault="00DF7AA9" w:rsidP="007C0EF2">
      <w:pPr>
        <w:spacing w:after="9"/>
        <w:ind w:left="450" w:right="157" w:firstLine="0"/>
        <w:rPr>
          <w:ins w:id="5816" w:author="BOUVY Martine [2]" w:date="2021-08-16T14:14:00Z"/>
          <w:rFonts w:eastAsia="Arial"/>
          <w:szCs w:val="20"/>
        </w:rPr>
      </w:pPr>
    </w:p>
    <w:p w14:paraId="549AFC34" w14:textId="0ACBABB5" w:rsidR="00DF7AA9" w:rsidRPr="00D447BE" w:rsidRDefault="00DF7AA9" w:rsidP="007C0EF2">
      <w:pPr>
        <w:spacing w:after="9"/>
        <w:ind w:left="450" w:right="157" w:firstLine="0"/>
        <w:rPr>
          <w:ins w:id="5817" w:author="BOUVY Martine [2]" w:date="2021-08-16T14:10:00Z"/>
          <w:rFonts w:eastAsia="Arial"/>
          <w:b/>
          <w:szCs w:val="20"/>
        </w:rPr>
      </w:pPr>
      <w:ins w:id="5818" w:author="BOUVY Martine [2]" w:date="2021-08-16T14:14:00Z">
        <w:r w:rsidRPr="00D447BE">
          <w:rPr>
            <w:rFonts w:eastAsia="Arial"/>
            <w:b/>
            <w:szCs w:val="20"/>
          </w:rPr>
          <w:t>ENDIF</w:t>
        </w:r>
      </w:ins>
    </w:p>
    <w:p w14:paraId="5E5828C4" w14:textId="4818F7D2" w:rsidR="00DF7AA9" w:rsidRPr="00504232" w:rsidRDefault="00DF7AA9" w:rsidP="007C0EF2">
      <w:pPr>
        <w:spacing w:after="9"/>
        <w:ind w:left="450" w:right="157" w:firstLine="0"/>
        <w:rPr>
          <w:ins w:id="5819" w:author="BOUVY Martine [2]" w:date="2021-08-16T14:10:00Z"/>
          <w:rFonts w:eastAsia="Arial"/>
          <w:szCs w:val="20"/>
        </w:rPr>
      </w:pPr>
    </w:p>
    <w:p w14:paraId="00E81F91" w14:textId="77777777" w:rsidR="00DF7AA9" w:rsidRPr="004F4A55" w:rsidRDefault="00DF7AA9" w:rsidP="007C0EF2">
      <w:pPr>
        <w:spacing w:after="9"/>
        <w:ind w:left="450" w:right="157" w:firstLine="0"/>
        <w:rPr>
          <w:ins w:id="5820" w:author="BOUVY Martine [2]" w:date="2021-08-16T14:07:00Z"/>
          <w:rFonts w:eastAsia="Arial"/>
          <w:b/>
          <w:szCs w:val="20"/>
        </w:rPr>
      </w:pPr>
    </w:p>
    <w:p w14:paraId="6ABFB264" w14:textId="77777777" w:rsidR="007C0EF2" w:rsidRPr="004F4A55" w:rsidRDefault="007C0EF2" w:rsidP="007C0EF2">
      <w:pPr>
        <w:spacing w:after="9"/>
        <w:ind w:left="450" w:right="157" w:firstLine="0"/>
        <w:rPr>
          <w:rFonts w:eastAsia="Arial"/>
          <w:b/>
          <w:szCs w:val="20"/>
        </w:rPr>
      </w:pPr>
    </w:p>
    <w:p w14:paraId="572B90E0" w14:textId="77777777" w:rsidR="007C0EF2" w:rsidRDefault="007C0EF2" w:rsidP="007C0EF2">
      <w:pPr>
        <w:spacing w:after="9"/>
        <w:ind w:left="450" w:right="157" w:firstLine="0"/>
        <w:rPr>
          <w:rFonts w:eastAsia="Arial"/>
          <w:i/>
          <w:szCs w:val="20"/>
        </w:rPr>
      </w:pPr>
      <w:r w:rsidRPr="004F4A55">
        <w:rPr>
          <w:rFonts w:eastAsia="Arial"/>
          <w:szCs w:val="20"/>
        </w:rPr>
        <w:t>/*</w:t>
      </w:r>
      <w:r>
        <w:rPr>
          <w:rFonts w:eastAsia="Arial"/>
          <w:szCs w:val="20"/>
        </w:rPr>
        <w:t xml:space="preserve"> Analyse MXInstruction to extract</w:t>
      </w:r>
      <w:r w:rsidRPr="004F4A55">
        <w:rPr>
          <w:rFonts w:eastAsia="Arial"/>
          <w:szCs w:val="20"/>
        </w:rPr>
        <w:t xml:space="preserve"> codes </w:t>
      </w:r>
      <w:r>
        <w:rPr>
          <w:rFonts w:eastAsia="Arial"/>
          <w:szCs w:val="20"/>
        </w:rPr>
        <w:t xml:space="preserve">in List {/CHQB/, /HOLD/, /PHOB/, /TELB/} if present and related information which are translated to field 23E. IF code /CHQB/ occurs in MXInstruction, the following textual information is translated to field 72 /ACC/ with subfunction </w:t>
      </w:r>
      <w:r w:rsidRPr="00907F43">
        <w:rPr>
          <w:rFonts w:eastAsia="Arial"/>
          <w:i/>
          <w:szCs w:val="20"/>
        </w:rPr>
        <w:t>SubfunctionInstructionForCreditorAgentAndJP</w:t>
      </w:r>
    </w:p>
    <w:p w14:paraId="3D61C674" w14:textId="0872B4D6" w:rsidR="007C0EF2" w:rsidRPr="000E53A5" w:rsidRDefault="007C0EF2" w:rsidP="007C0EF2">
      <w:pPr>
        <w:spacing w:after="9"/>
        <w:ind w:left="450" w:right="157" w:firstLine="0"/>
        <w:rPr>
          <w:rFonts w:eastAsia="Arial"/>
          <w:i/>
          <w:szCs w:val="20"/>
        </w:rPr>
      </w:pPr>
      <w:r>
        <w:rPr>
          <w:rFonts w:eastAsia="Arial"/>
          <w:szCs w:val="20"/>
        </w:rPr>
        <w:t xml:space="preserve">IF MXInstruction starts with textual information or if MXInstruction is full textual information without any of the code words listed, , it is also translated with the subfunction from </w:t>
      </w:r>
      <w:r w:rsidRPr="000E53A5">
        <w:rPr>
          <w:rFonts w:eastAsia="Arial"/>
          <w:szCs w:val="20"/>
        </w:rPr>
        <w:t>MX_To_MT72FullField</w:t>
      </w:r>
      <w:r>
        <w:rPr>
          <w:rFonts w:eastAsia="Arial"/>
          <w:szCs w:val="20"/>
        </w:rPr>
        <w:t xml:space="preserve">. </w:t>
      </w:r>
      <w:ins w:id="5821" w:author="BOUVY Martine [2]" w:date="2021-08-16T14:37:00Z">
        <w:r w:rsidR="002C6063">
          <w:rPr>
            <w:rFonts w:eastAsia="Arial"/>
            <w:szCs w:val="20"/>
          </w:rPr>
          <w:t>T</w:t>
        </w:r>
        <w:r w:rsidR="00551771">
          <w:rPr>
            <w:rFonts w:eastAsia="Arial"/>
            <w:szCs w:val="20"/>
          </w:rPr>
          <w:t>he information related to</w:t>
        </w:r>
        <w:r w:rsidR="002C6063">
          <w:rPr>
            <w:rFonts w:eastAsia="Arial"/>
            <w:szCs w:val="20"/>
          </w:rPr>
          <w:t xml:space="preserve"> code “/TempACC/” is also translated to Field 72 /ACC</w:t>
        </w:r>
      </w:ins>
      <w:ins w:id="5822" w:author="BOUVY Martine [2]" w:date="2021-08-16T14:38:00Z">
        <w:r w:rsidR="002C6063">
          <w:rPr>
            <w:rFonts w:eastAsia="Arial"/>
            <w:szCs w:val="20"/>
          </w:rPr>
          <w:t>/ in the mentioned subfunction</w:t>
        </w:r>
      </w:ins>
      <w:r>
        <w:rPr>
          <w:rFonts w:eastAsia="Arial"/>
          <w:szCs w:val="20"/>
        </w:rPr>
        <w:t xml:space="preserve"> */</w:t>
      </w:r>
    </w:p>
    <w:p w14:paraId="0D1331A9" w14:textId="77777777" w:rsidR="007C0EF2" w:rsidRPr="004F4A55" w:rsidRDefault="007C0EF2" w:rsidP="007C0EF2">
      <w:pPr>
        <w:spacing w:after="9"/>
        <w:ind w:left="450" w:right="157" w:firstLine="0"/>
        <w:rPr>
          <w:rFonts w:eastAsia="Arial"/>
          <w:b/>
          <w:szCs w:val="20"/>
        </w:rPr>
      </w:pPr>
    </w:p>
    <w:p w14:paraId="3464DA2A" w14:textId="77777777" w:rsidR="007C0EF2" w:rsidRPr="004F4A55" w:rsidRDefault="007C0EF2" w:rsidP="007C0EF2">
      <w:pPr>
        <w:spacing w:after="9"/>
        <w:ind w:left="450" w:right="157" w:hanging="7"/>
        <w:rPr>
          <w:szCs w:val="20"/>
        </w:rPr>
      </w:pPr>
      <w:r w:rsidRPr="004F4A55">
        <w:rPr>
          <w:szCs w:val="20"/>
        </w:rPr>
        <w:t>Code[1] = “/CHQB/”</w:t>
      </w:r>
    </w:p>
    <w:p w14:paraId="1C1258D3" w14:textId="77777777" w:rsidR="007C0EF2" w:rsidRPr="004F4A55" w:rsidRDefault="007C0EF2" w:rsidP="007C0EF2">
      <w:pPr>
        <w:spacing w:after="9"/>
        <w:ind w:left="450" w:right="157" w:hanging="7"/>
        <w:rPr>
          <w:szCs w:val="20"/>
        </w:rPr>
      </w:pPr>
      <w:r w:rsidRPr="004F4A55">
        <w:rPr>
          <w:szCs w:val="20"/>
        </w:rPr>
        <w:t>Code[2] = “/HOLD/”</w:t>
      </w:r>
    </w:p>
    <w:p w14:paraId="06E648C8" w14:textId="77777777" w:rsidR="007C0EF2" w:rsidRPr="004F4A55" w:rsidRDefault="007C0EF2" w:rsidP="007C0EF2">
      <w:pPr>
        <w:spacing w:after="9"/>
        <w:ind w:left="450" w:right="157" w:hanging="7"/>
        <w:rPr>
          <w:szCs w:val="20"/>
        </w:rPr>
      </w:pPr>
      <w:r w:rsidRPr="004F4A55">
        <w:rPr>
          <w:szCs w:val="20"/>
        </w:rPr>
        <w:t>Code[3] = “/PHOB/”</w:t>
      </w:r>
    </w:p>
    <w:p w14:paraId="4B82E7FD" w14:textId="29F2403F" w:rsidR="007C0EF2" w:rsidRDefault="007C0EF2" w:rsidP="007C0EF2">
      <w:pPr>
        <w:spacing w:after="9"/>
        <w:ind w:left="450" w:right="157" w:hanging="7"/>
        <w:rPr>
          <w:ins w:id="5823" w:author="BOUVY Martine [2]" w:date="2021-08-16T14:35:00Z"/>
          <w:szCs w:val="20"/>
        </w:rPr>
      </w:pPr>
      <w:r w:rsidRPr="004F4A55">
        <w:rPr>
          <w:szCs w:val="20"/>
        </w:rPr>
        <w:t>Code[4] = “/TELB/”</w:t>
      </w:r>
    </w:p>
    <w:p w14:paraId="4D977E36" w14:textId="3904C688" w:rsidR="002C6063" w:rsidRPr="004F4A55" w:rsidRDefault="002C6063" w:rsidP="007C0EF2">
      <w:pPr>
        <w:spacing w:after="9"/>
        <w:ind w:left="450" w:right="157" w:hanging="7"/>
        <w:rPr>
          <w:szCs w:val="20"/>
        </w:rPr>
      </w:pPr>
      <w:ins w:id="5824" w:author="BOUVY Martine [2]" w:date="2021-08-16T14:35:00Z">
        <w:r>
          <w:rPr>
            <w:szCs w:val="20"/>
          </w:rPr>
          <w:t>Code[5] = “/TempACC/”</w:t>
        </w:r>
      </w:ins>
    </w:p>
    <w:p w14:paraId="780AABC0" w14:textId="77777777" w:rsidR="007C0EF2" w:rsidRPr="004F4A55" w:rsidRDefault="007C0EF2" w:rsidP="007C0EF2">
      <w:pPr>
        <w:spacing w:after="9"/>
        <w:ind w:left="450" w:right="157" w:hanging="7"/>
        <w:rPr>
          <w:szCs w:val="20"/>
        </w:rPr>
      </w:pPr>
    </w:p>
    <w:p w14:paraId="4C6BD298" w14:textId="77777777" w:rsidR="007C0EF2" w:rsidRPr="004F4A55" w:rsidRDefault="007C0EF2" w:rsidP="007C0EF2">
      <w:pPr>
        <w:spacing w:after="9"/>
        <w:ind w:left="450" w:right="157" w:hanging="7"/>
        <w:rPr>
          <w:szCs w:val="20"/>
        </w:rPr>
      </w:pPr>
      <w:r w:rsidRPr="004F4A55">
        <w:rPr>
          <w:szCs w:val="20"/>
        </w:rPr>
        <w:t>RemainingString = MXInstruction</w:t>
      </w:r>
    </w:p>
    <w:p w14:paraId="5F7AF625" w14:textId="77777777" w:rsidR="007C0EF2" w:rsidRPr="004F4A55" w:rsidRDefault="007C0EF2" w:rsidP="007C0EF2">
      <w:pPr>
        <w:spacing w:after="9"/>
        <w:ind w:left="450" w:right="157" w:hanging="7"/>
        <w:rPr>
          <w:szCs w:val="20"/>
        </w:rPr>
      </w:pPr>
    </w:p>
    <w:p w14:paraId="0B41DCFC" w14:textId="14C74FDC" w:rsidR="007C0EF2" w:rsidRPr="004F4A55" w:rsidRDefault="007C0EF2" w:rsidP="007C0EF2">
      <w:pPr>
        <w:tabs>
          <w:tab w:val="left" w:pos="270"/>
          <w:tab w:val="left" w:pos="360"/>
        </w:tabs>
        <w:spacing w:after="9"/>
        <w:ind w:left="450" w:right="157" w:firstLine="0"/>
        <w:rPr>
          <w:szCs w:val="20"/>
        </w:rPr>
      </w:pPr>
      <w:r>
        <w:rPr>
          <w:b/>
          <w:szCs w:val="20"/>
        </w:rPr>
        <w:t xml:space="preserve">   </w:t>
      </w:r>
      <w:r w:rsidRPr="00890D50">
        <w:rPr>
          <w:b/>
          <w:szCs w:val="20"/>
        </w:rPr>
        <w:t>For k</w:t>
      </w:r>
      <w:r w:rsidRPr="004F4A55">
        <w:rPr>
          <w:szCs w:val="20"/>
        </w:rPr>
        <w:t xml:space="preserve"> = 1 to </w:t>
      </w:r>
      <w:del w:id="5825" w:author="BOUVY Martine [2]" w:date="2021-08-16T14:39:00Z">
        <w:r w:rsidRPr="004F4A55" w:rsidDel="00551771">
          <w:rPr>
            <w:szCs w:val="20"/>
          </w:rPr>
          <w:delText>4</w:delText>
        </w:r>
      </w:del>
      <w:ins w:id="5826" w:author="BOUVY Martine [2]" w:date="2021-08-16T14:39:00Z">
        <w:r w:rsidR="00551771">
          <w:rPr>
            <w:szCs w:val="20"/>
          </w:rPr>
          <w:t>5</w:t>
        </w:r>
      </w:ins>
    </w:p>
    <w:p w14:paraId="78C76677" w14:textId="77777777" w:rsidR="007C0EF2" w:rsidRPr="004F4A55" w:rsidRDefault="007C0EF2" w:rsidP="007C0EF2">
      <w:pPr>
        <w:spacing w:after="9"/>
        <w:ind w:left="450" w:right="157" w:hanging="7"/>
        <w:rPr>
          <w:szCs w:val="20"/>
        </w:rPr>
      </w:pPr>
      <w:r w:rsidRPr="004F4A55">
        <w:rPr>
          <w:szCs w:val="20"/>
        </w:rPr>
        <w:t xml:space="preserve">      /* k counts the number of permutations */</w:t>
      </w:r>
    </w:p>
    <w:p w14:paraId="14B2E8E8" w14:textId="77777777" w:rsidR="007C0EF2" w:rsidRPr="004F4A55" w:rsidRDefault="007C0EF2" w:rsidP="007C0EF2">
      <w:pPr>
        <w:spacing w:after="9"/>
        <w:ind w:left="450" w:right="157" w:hanging="7"/>
        <w:rPr>
          <w:szCs w:val="20"/>
        </w:rPr>
      </w:pPr>
      <w:r w:rsidRPr="004F4A55">
        <w:rPr>
          <w:szCs w:val="20"/>
        </w:rPr>
        <w:t xml:space="preserve"> </w:t>
      </w:r>
    </w:p>
    <w:p w14:paraId="2E9DC18F" w14:textId="77777777" w:rsidR="007C0EF2" w:rsidRPr="004F4A55" w:rsidRDefault="007C0EF2" w:rsidP="007C0EF2">
      <w:pPr>
        <w:tabs>
          <w:tab w:val="left" w:pos="1440"/>
          <w:tab w:val="left" w:pos="1530"/>
          <w:tab w:val="left" w:pos="1620"/>
        </w:tabs>
        <w:spacing w:after="9"/>
        <w:ind w:left="450" w:right="157" w:hanging="7"/>
        <w:rPr>
          <w:szCs w:val="20"/>
        </w:rPr>
      </w:pPr>
      <w:r w:rsidRPr="004F4A55">
        <w:rPr>
          <w:szCs w:val="20"/>
        </w:rPr>
        <w:t xml:space="preserve">          </w:t>
      </w:r>
      <w:r w:rsidRPr="004F4A55">
        <w:rPr>
          <w:b/>
          <w:szCs w:val="20"/>
        </w:rPr>
        <w:t>IF</w:t>
      </w:r>
      <w:r>
        <w:rPr>
          <w:szCs w:val="20"/>
        </w:rPr>
        <w:t xml:space="preserve">  </w:t>
      </w:r>
      <w:r w:rsidRPr="00890D50">
        <w:rPr>
          <w:b/>
          <w:szCs w:val="20"/>
        </w:rPr>
        <w:t>Length</w:t>
      </w:r>
      <w:r w:rsidRPr="004F4A55">
        <w:rPr>
          <w:szCs w:val="20"/>
        </w:rPr>
        <w:t>(RemainingString) &gt; 0 THEN</w:t>
      </w:r>
    </w:p>
    <w:p w14:paraId="7517440B" w14:textId="77777777" w:rsidR="007C0EF2" w:rsidRPr="004F4A55" w:rsidRDefault="007C0EF2" w:rsidP="007C0EF2">
      <w:pPr>
        <w:spacing w:after="9"/>
        <w:ind w:left="450" w:right="157" w:hanging="7"/>
        <w:rPr>
          <w:szCs w:val="20"/>
        </w:rPr>
      </w:pPr>
      <w:r w:rsidRPr="004F4A55">
        <w:rPr>
          <w:szCs w:val="20"/>
        </w:rPr>
        <w:t xml:space="preserve">       </w:t>
      </w:r>
    </w:p>
    <w:p w14:paraId="189A4393" w14:textId="77777777" w:rsidR="007C0EF2" w:rsidRPr="004F4A55" w:rsidRDefault="007C0EF2" w:rsidP="007C0EF2">
      <w:pPr>
        <w:tabs>
          <w:tab w:val="left" w:pos="2520"/>
          <w:tab w:val="left" w:pos="2610"/>
          <w:tab w:val="left" w:pos="2700"/>
        </w:tabs>
        <w:spacing w:after="9"/>
        <w:ind w:left="450" w:right="-622" w:hanging="7"/>
        <w:rPr>
          <w:szCs w:val="20"/>
        </w:rPr>
      </w:pPr>
      <w:r w:rsidRPr="004F4A55">
        <w:rPr>
          <w:b/>
          <w:szCs w:val="20"/>
        </w:rPr>
        <w:t xml:space="preserve">                  IF</w:t>
      </w:r>
      <w:r w:rsidRPr="004F4A55">
        <w:rPr>
          <w:szCs w:val="20"/>
        </w:rPr>
        <w:t xml:space="preserve"> </w:t>
      </w:r>
      <w:r w:rsidRPr="00890D50">
        <w:rPr>
          <w:b/>
          <w:szCs w:val="20"/>
        </w:rPr>
        <w:t>IsPresentPattern</w:t>
      </w:r>
      <w:r w:rsidRPr="004F4A55">
        <w:rPr>
          <w:szCs w:val="20"/>
        </w:rPr>
        <w:t>(RemainingString, Code[1]) THEN</w:t>
      </w:r>
    </w:p>
    <w:p w14:paraId="711F0F54" w14:textId="77777777" w:rsidR="007C0EF2" w:rsidRPr="004F4A55" w:rsidRDefault="007C0EF2" w:rsidP="007C0EF2">
      <w:pPr>
        <w:spacing w:after="9"/>
        <w:ind w:left="450" w:right="157" w:hanging="7"/>
        <w:rPr>
          <w:szCs w:val="20"/>
        </w:rPr>
      </w:pPr>
    </w:p>
    <w:p w14:paraId="4F9BFACE" w14:textId="04D7B245" w:rsidR="007C0EF2" w:rsidRPr="004F4A55" w:rsidRDefault="007C0EF2" w:rsidP="007C0EF2">
      <w:pPr>
        <w:spacing w:after="9"/>
        <w:ind w:left="450" w:right="157" w:firstLine="301"/>
        <w:rPr>
          <w:szCs w:val="20"/>
        </w:rPr>
      </w:pPr>
      <w:r w:rsidRPr="004F4A55">
        <w:rPr>
          <w:szCs w:val="20"/>
        </w:rPr>
        <w:t xml:space="preserve">MXText = </w:t>
      </w:r>
      <w:r w:rsidRPr="00890D50">
        <w:rPr>
          <w:b/>
          <w:szCs w:val="20"/>
        </w:rPr>
        <w:t>ExtractBetweenPattern</w:t>
      </w:r>
      <w:r w:rsidRPr="004F4A55">
        <w:rPr>
          <w:szCs w:val="20"/>
        </w:rPr>
        <w:t>(RemainingString, Code[1],{Code[2], Code[3], Code[4]</w:t>
      </w:r>
      <w:ins w:id="5827" w:author="BOUVY Martine [2]" w:date="2021-08-16T14:39:00Z">
        <w:r w:rsidR="00551771">
          <w:rPr>
            <w:szCs w:val="20"/>
          </w:rPr>
          <w:t>, Code[5]</w:t>
        </w:r>
      </w:ins>
      <w:r w:rsidRPr="004F4A55">
        <w:rPr>
          <w:szCs w:val="20"/>
        </w:rPr>
        <w:t>})</w:t>
      </w:r>
    </w:p>
    <w:p w14:paraId="2DF1A341" w14:textId="77777777" w:rsidR="007C0EF2" w:rsidRDefault="007C0EF2" w:rsidP="007C0EF2">
      <w:pPr>
        <w:spacing w:after="9"/>
        <w:ind w:left="450" w:right="157" w:hanging="7"/>
        <w:rPr>
          <w:szCs w:val="20"/>
        </w:rPr>
      </w:pPr>
      <w:r w:rsidRPr="004F4A55">
        <w:rPr>
          <w:szCs w:val="20"/>
        </w:rPr>
        <w:t xml:space="preserve">             </w:t>
      </w:r>
    </w:p>
    <w:p w14:paraId="2A10B61A" w14:textId="77777777" w:rsidR="007C0EF2" w:rsidRDefault="007C0EF2" w:rsidP="007C0EF2">
      <w:pPr>
        <w:spacing w:after="9"/>
        <w:ind w:left="450" w:right="157" w:hanging="7"/>
        <w:rPr>
          <w:szCs w:val="20"/>
        </w:rPr>
      </w:pPr>
      <w:r>
        <w:rPr>
          <w:szCs w:val="20"/>
        </w:rPr>
        <w:t xml:space="preserve">            j = j + 1</w:t>
      </w:r>
    </w:p>
    <w:p w14:paraId="5E26D3D8" w14:textId="79AFA127" w:rsidR="007C0EF2" w:rsidRDefault="004E1CA5" w:rsidP="004E1CA5">
      <w:pPr>
        <w:spacing w:after="9"/>
        <w:ind w:left="1440" w:right="-1612" w:hanging="7"/>
        <w:rPr>
          <w:szCs w:val="20"/>
        </w:rPr>
      </w:pPr>
      <w:r>
        <w:rPr>
          <w:szCs w:val="20"/>
        </w:rPr>
        <w:t xml:space="preserve">    </w:t>
      </w:r>
      <w:r w:rsidR="007C0EF2">
        <w:rPr>
          <w:szCs w:val="20"/>
        </w:rPr>
        <w:t xml:space="preserve">Instruction[j].Code = </w:t>
      </w:r>
      <w:r w:rsidR="007C0EF2" w:rsidRPr="007B5478">
        <w:rPr>
          <w:b/>
          <w:szCs w:val="20"/>
        </w:rPr>
        <w:t>Substring</w:t>
      </w:r>
      <w:r w:rsidR="007C0EF2">
        <w:rPr>
          <w:szCs w:val="20"/>
        </w:rPr>
        <w:t>(Code[1],2,</w:t>
      </w:r>
      <w:del w:id="5828" w:author="BOUVY Martine [2]" w:date="2021-08-16T14:51:00Z">
        <w:r w:rsidR="007C0EF2" w:rsidDel="004E1CA5">
          <w:rPr>
            <w:szCs w:val="20"/>
          </w:rPr>
          <w:delText>4</w:delText>
        </w:r>
      </w:del>
      <w:ins w:id="5829" w:author="BOUVY Martine [2]" w:date="2021-08-16T14:51:00Z">
        <w:r>
          <w:rPr>
            <w:szCs w:val="20"/>
          </w:rPr>
          <w:t>Length(Code[1]</w:t>
        </w:r>
      </w:ins>
      <w:ins w:id="5830" w:author="BOUVY Martine [2]" w:date="2021-08-16T14:53:00Z">
        <w:r>
          <w:rPr>
            <w:szCs w:val="20"/>
          </w:rPr>
          <w:t>-2</w:t>
        </w:r>
      </w:ins>
      <w:r w:rsidR="007C0EF2">
        <w:rPr>
          <w:szCs w:val="20"/>
        </w:rPr>
        <w:t>)</w:t>
      </w:r>
    </w:p>
    <w:p w14:paraId="1299DB7D" w14:textId="77777777" w:rsidR="007C0EF2" w:rsidRDefault="007C0EF2" w:rsidP="007C0EF2">
      <w:pPr>
        <w:spacing w:after="9"/>
        <w:ind w:left="450" w:right="157" w:hanging="7"/>
        <w:rPr>
          <w:szCs w:val="20"/>
        </w:rPr>
      </w:pPr>
      <w:r>
        <w:rPr>
          <w:szCs w:val="20"/>
        </w:rPr>
        <w:t xml:space="preserve">            Instruction[j].AdditionalInformation = MXText</w:t>
      </w:r>
    </w:p>
    <w:p w14:paraId="338611F8" w14:textId="77777777" w:rsidR="007C0EF2" w:rsidRPr="004F4A55" w:rsidRDefault="007C0EF2" w:rsidP="007C0EF2">
      <w:pPr>
        <w:spacing w:after="9"/>
        <w:ind w:left="450" w:right="157" w:hanging="7"/>
        <w:rPr>
          <w:szCs w:val="20"/>
        </w:rPr>
      </w:pPr>
    </w:p>
    <w:p w14:paraId="396C1C7A" w14:textId="77777777" w:rsidR="007C0EF2" w:rsidRPr="004F4A55" w:rsidRDefault="007C0EF2" w:rsidP="007C0EF2">
      <w:pPr>
        <w:spacing w:after="9"/>
        <w:ind w:left="450" w:right="157" w:hanging="7"/>
        <w:rPr>
          <w:szCs w:val="20"/>
        </w:rPr>
      </w:pPr>
      <w:r w:rsidRPr="004F4A55">
        <w:rPr>
          <w:szCs w:val="20"/>
        </w:rPr>
        <w:t xml:space="preserve">   FoundPatternText = </w:t>
      </w:r>
      <w:r w:rsidRPr="00C964B3">
        <w:rPr>
          <w:b/>
          <w:szCs w:val="20"/>
        </w:rPr>
        <w:t>Concatenate</w:t>
      </w:r>
      <w:r w:rsidRPr="004F4A55">
        <w:rPr>
          <w:szCs w:val="20"/>
        </w:rPr>
        <w:t>(Code[1], MXText)</w:t>
      </w:r>
    </w:p>
    <w:p w14:paraId="038D55CE" w14:textId="77777777" w:rsidR="007C0EF2" w:rsidRDefault="007C0EF2" w:rsidP="007C0EF2">
      <w:pPr>
        <w:spacing w:after="9"/>
        <w:ind w:left="450" w:right="157" w:hanging="7"/>
        <w:rPr>
          <w:szCs w:val="20"/>
        </w:rPr>
      </w:pPr>
      <w:r w:rsidRPr="004F4A55">
        <w:rPr>
          <w:szCs w:val="20"/>
        </w:rPr>
        <w:t xml:space="preserve">   RemainingString = </w:t>
      </w:r>
      <w:r w:rsidRPr="004F4A55">
        <w:rPr>
          <w:b/>
          <w:szCs w:val="20"/>
        </w:rPr>
        <w:t>DeletePattern</w:t>
      </w:r>
      <w:r w:rsidRPr="004F4A55">
        <w:rPr>
          <w:szCs w:val="20"/>
        </w:rPr>
        <w:t>(RemainingString, FoundPatternText)</w:t>
      </w:r>
    </w:p>
    <w:p w14:paraId="60217F60" w14:textId="77777777" w:rsidR="007C0EF2" w:rsidRDefault="007C0EF2" w:rsidP="007C0EF2">
      <w:pPr>
        <w:spacing w:after="9"/>
        <w:ind w:left="450" w:right="-892" w:hanging="7"/>
        <w:rPr>
          <w:szCs w:val="20"/>
        </w:rPr>
      </w:pPr>
      <w:r>
        <w:rPr>
          <w:szCs w:val="20"/>
        </w:rPr>
        <w:t xml:space="preserve">           </w:t>
      </w:r>
      <w:r w:rsidRPr="000C040E">
        <w:rPr>
          <w:b/>
          <w:szCs w:val="20"/>
        </w:rPr>
        <w:t>IF</w:t>
      </w:r>
      <w:r>
        <w:rPr>
          <w:szCs w:val="20"/>
        </w:rPr>
        <w:t xml:space="preserve"> Code[1] = “/CHQB/” AND Length(MXText) &gt; 0 THEN</w:t>
      </w:r>
    </w:p>
    <w:p w14:paraId="002060EB" w14:textId="77777777" w:rsidR="007C0EF2" w:rsidRDefault="007C0EF2" w:rsidP="007C0EF2">
      <w:pPr>
        <w:spacing w:after="9"/>
        <w:ind w:left="450" w:right="157"/>
        <w:rPr>
          <w:szCs w:val="20"/>
        </w:rPr>
      </w:pPr>
      <w:r>
        <w:rPr>
          <w:szCs w:val="20"/>
        </w:rPr>
        <w:t xml:space="preserve">       /* Additional information not allowed in 23E with CHQB */  </w:t>
      </w:r>
    </w:p>
    <w:p w14:paraId="7532BF15" w14:textId="77777777" w:rsidR="007C0EF2" w:rsidRDefault="007C0EF2" w:rsidP="007C0EF2">
      <w:pPr>
        <w:spacing w:after="9"/>
        <w:ind w:left="450" w:right="157"/>
        <w:rPr>
          <w:szCs w:val="20"/>
        </w:rPr>
      </w:pPr>
      <w:r>
        <w:rPr>
          <w:szCs w:val="20"/>
        </w:rPr>
        <w:t xml:space="preserve">                  Instruction[j].AdditionalInformation = “”</w:t>
      </w:r>
    </w:p>
    <w:p w14:paraId="36D96CCF" w14:textId="77777777" w:rsidR="007C0EF2" w:rsidRPr="000C040E" w:rsidRDefault="007C0EF2" w:rsidP="007C0EF2">
      <w:pPr>
        <w:spacing w:after="9"/>
        <w:ind w:left="450" w:right="157" w:hanging="7"/>
        <w:rPr>
          <w:b/>
          <w:szCs w:val="20"/>
        </w:rPr>
      </w:pPr>
      <w:r>
        <w:rPr>
          <w:szCs w:val="20"/>
        </w:rPr>
        <w:t xml:space="preserve">           </w:t>
      </w:r>
      <w:r w:rsidRPr="000C040E">
        <w:rPr>
          <w:b/>
          <w:szCs w:val="20"/>
        </w:rPr>
        <w:t>ENDIF</w:t>
      </w:r>
    </w:p>
    <w:p w14:paraId="4E3023E1" w14:textId="77777777" w:rsidR="007C0EF2" w:rsidRPr="004F4A55" w:rsidRDefault="007C0EF2" w:rsidP="007C0EF2">
      <w:pPr>
        <w:spacing w:after="9"/>
        <w:ind w:left="450" w:right="157" w:hanging="7"/>
        <w:rPr>
          <w:szCs w:val="20"/>
        </w:rPr>
      </w:pPr>
      <w:r w:rsidRPr="004F4A55">
        <w:rPr>
          <w:szCs w:val="20"/>
        </w:rPr>
        <w:t xml:space="preserve"> </w:t>
      </w:r>
    </w:p>
    <w:p w14:paraId="27DD510C" w14:textId="77777777" w:rsidR="007C0EF2" w:rsidRPr="00837218" w:rsidRDefault="007C0EF2" w:rsidP="007C0EF2">
      <w:pPr>
        <w:spacing w:after="9"/>
        <w:ind w:left="450" w:right="157" w:hanging="1021"/>
        <w:rPr>
          <w:szCs w:val="20"/>
        </w:rPr>
      </w:pPr>
      <w:r w:rsidRPr="004F4A55">
        <w:rPr>
          <w:szCs w:val="20"/>
        </w:rPr>
        <w:t xml:space="preserve">               </w:t>
      </w:r>
      <w:r>
        <w:rPr>
          <w:szCs w:val="20"/>
        </w:rPr>
        <w:t xml:space="preserve"> </w:t>
      </w:r>
      <w:r w:rsidRPr="004F4A55">
        <w:rPr>
          <w:szCs w:val="20"/>
        </w:rPr>
        <w:t xml:space="preserve">  </w:t>
      </w:r>
      <w:r w:rsidRPr="004F4A55">
        <w:rPr>
          <w:b/>
          <w:szCs w:val="20"/>
        </w:rPr>
        <w:t>ENDIF</w:t>
      </w:r>
      <w:r>
        <w:rPr>
          <w:b/>
          <w:szCs w:val="20"/>
        </w:rPr>
        <w:t xml:space="preserve"> </w:t>
      </w:r>
      <w:r w:rsidRPr="00837218">
        <w:rPr>
          <w:szCs w:val="20"/>
        </w:rPr>
        <w:t>/* IsPresentPattern */</w:t>
      </w:r>
    </w:p>
    <w:p w14:paraId="707AF8D2" w14:textId="77777777" w:rsidR="007C0EF2" w:rsidRPr="004F4A55" w:rsidRDefault="007C0EF2" w:rsidP="007C0EF2">
      <w:pPr>
        <w:spacing w:after="9"/>
        <w:ind w:left="450" w:right="157" w:hanging="1021"/>
        <w:rPr>
          <w:b/>
          <w:szCs w:val="20"/>
        </w:rPr>
      </w:pPr>
      <w:r>
        <w:rPr>
          <w:b/>
          <w:szCs w:val="20"/>
        </w:rPr>
        <w:t xml:space="preserve">             </w:t>
      </w:r>
      <w:r>
        <w:rPr>
          <w:szCs w:val="20"/>
        </w:rPr>
        <w:t xml:space="preserve">           </w:t>
      </w:r>
      <w:r w:rsidRPr="004F4A55">
        <w:rPr>
          <w:b/>
          <w:szCs w:val="20"/>
        </w:rPr>
        <w:t xml:space="preserve">                 </w:t>
      </w:r>
    </w:p>
    <w:p w14:paraId="38A88AB9" w14:textId="77777777" w:rsidR="007C0EF2" w:rsidRPr="004F4A55" w:rsidRDefault="007C0EF2" w:rsidP="007C0EF2">
      <w:pPr>
        <w:ind w:left="450"/>
        <w:rPr>
          <w:szCs w:val="20"/>
        </w:rPr>
      </w:pPr>
    </w:p>
    <w:p w14:paraId="34DEAD8E" w14:textId="77777777" w:rsidR="007C0EF2" w:rsidRPr="004F4A55" w:rsidRDefault="007C0EF2" w:rsidP="007C0EF2">
      <w:pPr>
        <w:ind w:left="450"/>
        <w:rPr>
          <w:szCs w:val="20"/>
        </w:rPr>
      </w:pPr>
      <w:r w:rsidRPr="004F4A55">
        <w:rPr>
          <w:szCs w:val="20"/>
        </w:rPr>
        <w:t xml:space="preserve">     </w:t>
      </w:r>
      <w:r>
        <w:rPr>
          <w:szCs w:val="20"/>
        </w:rPr>
        <w:t xml:space="preserve"> </w:t>
      </w:r>
      <w:r w:rsidRPr="004F4A55">
        <w:rPr>
          <w:szCs w:val="20"/>
        </w:rPr>
        <w:t xml:space="preserve">    Temp = Code[1]</w:t>
      </w:r>
    </w:p>
    <w:p w14:paraId="5DB4EBF6" w14:textId="77777777" w:rsidR="007C0EF2" w:rsidRPr="004F4A55" w:rsidRDefault="007C0EF2" w:rsidP="007C0EF2">
      <w:pPr>
        <w:ind w:left="450"/>
        <w:rPr>
          <w:szCs w:val="20"/>
        </w:rPr>
      </w:pPr>
      <w:r w:rsidRPr="00050291">
        <w:rPr>
          <w:b/>
          <w:szCs w:val="20"/>
        </w:rPr>
        <w:t xml:space="preserve">          For t</w:t>
      </w:r>
      <w:r w:rsidRPr="004F4A55">
        <w:rPr>
          <w:szCs w:val="20"/>
        </w:rPr>
        <w:t xml:space="preserve"> = 2 to 4</w:t>
      </w:r>
    </w:p>
    <w:p w14:paraId="00CD323C" w14:textId="77777777" w:rsidR="007C0EF2" w:rsidRPr="004F4A55" w:rsidRDefault="007C0EF2" w:rsidP="007C0EF2">
      <w:pPr>
        <w:ind w:left="450"/>
        <w:rPr>
          <w:szCs w:val="20"/>
        </w:rPr>
      </w:pPr>
      <w:r w:rsidRPr="004F4A55">
        <w:rPr>
          <w:szCs w:val="20"/>
        </w:rPr>
        <w:t xml:space="preserve">             Code[t-1] = Code[t]</w:t>
      </w:r>
    </w:p>
    <w:p w14:paraId="5B0CD08E" w14:textId="77777777" w:rsidR="007C0EF2" w:rsidRPr="00050291" w:rsidRDefault="007C0EF2" w:rsidP="007C0EF2">
      <w:pPr>
        <w:ind w:left="450"/>
        <w:rPr>
          <w:b/>
          <w:szCs w:val="20"/>
        </w:rPr>
      </w:pPr>
      <w:r w:rsidRPr="004F4A55">
        <w:rPr>
          <w:szCs w:val="20"/>
        </w:rPr>
        <w:t xml:space="preserve">          </w:t>
      </w:r>
      <w:r w:rsidRPr="00050291">
        <w:rPr>
          <w:b/>
          <w:szCs w:val="20"/>
        </w:rPr>
        <w:t>Next</w:t>
      </w:r>
      <w:r w:rsidRPr="004F4A55">
        <w:rPr>
          <w:szCs w:val="20"/>
        </w:rPr>
        <w:t xml:space="preserve"> </w:t>
      </w:r>
      <w:r w:rsidRPr="00050291">
        <w:rPr>
          <w:b/>
          <w:szCs w:val="20"/>
        </w:rPr>
        <w:t>t</w:t>
      </w:r>
    </w:p>
    <w:p w14:paraId="15A9D099" w14:textId="77777777" w:rsidR="007C0EF2" w:rsidRPr="004F4A55" w:rsidRDefault="007C0EF2" w:rsidP="007C0EF2">
      <w:pPr>
        <w:ind w:left="450"/>
        <w:rPr>
          <w:szCs w:val="20"/>
        </w:rPr>
      </w:pPr>
      <w:r w:rsidRPr="004F4A55">
        <w:rPr>
          <w:szCs w:val="20"/>
        </w:rPr>
        <w:t xml:space="preserve">         Code[4] = Temp</w:t>
      </w:r>
    </w:p>
    <w:p w14:paraId="2EB449EF" w14:textId="77777777" w:rsidR="007C0EF2" w:rsidRPr="004F4A55" w:rsidRDefault="007C0EF2" w:rsidP="007C0EF2">
      <w:pPr>
        <w:ind w:left="450"/>
        <w:rPr>
          <w:szCs w:val="20"/>
        </w:rPr>
      </w:pPr>
      <w:r w:rsidRPr="004F4A55">
        <w:rPr>
          <w:szCs w:val="20"/>
        </w:rPr>
        <w:t xml:space="preserve">   </w:t>
      </w:r>
    </w:p>
    <w:p w14:paraId="5585332F" w14:textId="77777777" w:rsidR="007C0EF2" w:rsidRPr="004F4A55" w:rsidRDefault="007C0EF2" w:rsidP="007C0EF2">
      <w:pPr>
        <w:ind w:left="450"/>
        <w:rPr>
          <w:b/>
          <w:szCs w:val="20"/>
        </w:rPr>
      </w:pPr>
      <w:r w:rsidRPr="004F4A55">
        <w:rPr>
          <w:b/>
          <w:szCs w:val="20"/>
        </w:rPr>
        <w:t xml:space="preserve">    </w:t>
      </w:r>
    </w:p>
    <w:p w14:paraId="72097859" w14:textId="77777777" w:rsidR="007C0EF2" w:rsidRDefault="007C0EF2" w:rsidP="007C0EF2">
      <w:pPr>
        <w:tabs>
          <w:tab w:val="left" w:pos="1530"/>
          <w:tab w:val="left" w:pos="1620"/>
          <w:tab w:val="left" w:pos="1710"/>
        </w:tabs>
        <w:ind w:left="450"/>
        <w:rPr>
          <w:b/>
          <w:szCs w:val="20"/>
        </w:rPr>
      </w:pPr>
      <w:r>
        <w:t xml:space="preserve">    </w:t>
      </w:r>
      <w:r>
        <w:rPr>
          <w:szCs w:val="20"/>
        </w:rPr>
        <w:t xml:space="preserve">  </w:t>
      </w:r>
      <w:r w:rsidRPr="004F4A55">
        <w:rPr>
          <w:b/>
          <w:szCs w:val="20"/>
        </w:rPr>
        <w:t xml:space="preserve">ENDIF </w:t>
      </w:r>
      <w:r w:rsidRPr="00837218">
        <w:rPr>
          <w:szCs w:val="20"/>
        </w:rPr>
        <w:t>/* Length</w:t>
      </w:r>
      <w:r w:rsidRPr="004F4A55">
        <w:rPr>
          <w:szCs w:val="20"/>
        </w:rPr>
        <w:t>(RemainingString) &gt; 0</w:t>
      </w:r>
      <w:r>
        <w:rPr>
          <w:szCs w:val="20"/>
        </w:rPr>
        <w:t xml:space="preserve"> */</w:t>
      </w:r>
    </w:p>
    <w:p w14:paraId="705AEC35" w14:textId="77777777" w:rsidR="007C0EF2" w:rsidRPr="004F4A55" w:rsidRDefault="007C0EF2" w:rsidP="007C0EF2">
      <w:pPr>
        <w:tabs>
          <w:tab w:val="left" w:pos="1530"/>
          <w:tab w:val="left" w:pos="1620"/>
          <w:tab w:val="left" w:pos="1710"/>
        </w:tabs>
        <w:ind w:left="450"/>
        <w:rPr>
          <w:b/>
          <w:szCs w:val="20"/>
        </w:rPr>
      </w:pPr>
      <w:r>
        <w:rPr>
          <w:b/>
          <w:szCs w:val="20"/>
        </w:rPr>
        <w:t>Next k</w:t>
      </w:r>
    </w:p>
    <w:p w14:paraId="6B24B373" w14:textId="77777777" w:rsidR="007C0EF2" w:rsidRDefault="007C0EF2" w:rsidP="007C0EF2">
      <w:pPr>
        <w:ind w:left="450"/>
      </w:pPr>
    </w:p>
    <w:p w14:paraId="7A0528E7" w14:textId="0DA65202" w:rsidR="007C0EF2" w:rsidRDefault="007C0EF2" w:rsidP="007C0EF2">
      <w:pPr>
        <w:ind w:left="450"/>
        <w:rPr>
          <w:ins w:id="5831" w:author="BOUVY Martine [2]" w:date="2021-08-16T14:48:00Z"/>
        </w:rPr>
      </w:pPr>
      <w:r>
        <w:t>/* Translate to field 23E */</w:t>
      </w:r>
    </w:p>
    <w:p w14:paraId="40A4C508" w14:textId="67630F93" w:rsidR="004E1CA5" w:rsidRDefault="004E1CA5" w:rsidP="007C0EF2">
      <w:pPr>
        <w:ind w:left="450"/>
        <w:rPr>
          <w:ins w:id="5832" w:author="BOUVY Martine [2]" w:date="2021-08-16T14:48:00Z"/>
        </w:rPr>
      </w:pPr>
      <w:ins w:id="5833" w:author="BOUVY Martine [2]" w:date="2021-08-16T14:48:00Z">
        <w:r>
          <w:t xml:space="preserve">/* k </w:t>
        </w:r>
      </w:ins>
      <w:ins w:id="5834" w:author="BOUVY Martine [2]" w:date="2021-08-16T15:03:00Z">
        <w:r w:rsidR="00E90A6E">
          <w:t xml:space="preserve">below </w:t>
        </w:r>
      </w:ins>
      <w:ins w:id="5835" w:author="BOUVY Martine [2]" w:date="2021-08-16T14:48:00Z">
        <w:r>
          <w:t>counts the number of instance</w:t>
        </w:r>
      </w:ins>
      <w:ins w:id="5836" w:author="BOUVY Martine [2]" w:date="2021-08-16T14:54:00Z">
        <w:r w:rsidR="00FB216F">
          <w:t>s</w:t>
        </w:r>
      </w:ins>
      <w:ins w:id="5837" w:author="BOUVY Martine [2]" w:date="2021-08-16T14:48:00Z">
        <w:r>
          <w:t xml:space="preserve"> of 23E to be created */</w:t>
        </w:r>
      </w:ins>
    </w:p>
    <w:p w14:paraId="5066030D" w14:textId="61200F59" w:rsidR="004E1CA5" w:rsidRDefault="00FB216F" w:rsidP="007C0EF2">
      <w:pPr>
        <w:ind w:left="450"/>
      </w:pPr>
      <w:ins w:id="5838" w:author="BOUVY Martine [2]" w:date="2021-08-16T14:48:00Z">
        <w:r>
          <w:t>k</w:t>
        </w:r>
        <w:r w:rsidR="004E1CA5">
          <w:t xml:space="preserve"> = 0</w:t>
        </w:r>
      </w:ins>
    </w:p>
    <w:p w14:paraId="32FF15F0" w14:textId="77777777" w:rsidR="007C0EF2" w:rsidRDefault="007C0EF2" w:rsidP="007C0EF2">
      <w:pPr>
        <w:ind w:left="450"/>
      </w:pPr>
    </w:p>
    <w:p w14:paraId="7EF960F0" w14:textId="77777777" w:rsidR="007C0EF2" w:rsidRDefault="007C0EF2" w:rsidP="007C0EF2">
      <w:pPr>
        <w:spacing w:after="9"/>
        <w:ind w:left="450" w:right="157" w:hanging="7"/>
        <w:rPr>
          <w:b/>
        </w:rPr>
      </w:pPr>
      <w:r>
        <w:rPr>
          <w:b/>
        </w:rPr>
        <w:t xml:space="preserve">IF </w:t>
      </w:r>
      <w:r w:rsidRPr="00DE4903">
        <w:t>j &gt; 0</w:t>
      </w:r>
      <w:r>
        <w:rPr>
          <w:b/>
        </w:rPr>
        <w:t xml:space="preserve"> THEN</w:t>
      </w:r>
    </w:p>
    <w:p w14:paraId="4008E5B4" w14:textId="77777777" w:rsidR="007C0EF2" w:rsidRDefault="007C0EF2" w:rsidP="007C0EF2">
      <w:pPr>
        <w:spacing w:after="9"/>
        <w:ind w:left="450" w:right="157" w:hanging="7"/>
        <w:rPr>
          <w:b/>
        </w:rPr>
      </w:pPr>
    </w:p>
    <w:p w14:paraId="3060F073" w14:textId="3DB958AC" w:rsidR="007C0EF2" w:rsidRDefault="007C0EF2" w:rsidP="007C0EF2">
      <w:pPr>
        <w:spacing w:after="9"/>
        <w:ind w:left="450" w:right="157" w:hanging="7"/>
        <w:rPr>
          <w:ins w:id="5839" w:author="BOUVY Martine [2]" w:date="2021-08-16T14:44:00Z"/>
        </w:rPr>
      </w:pPr>
      <w:r>
        <w:rPr>
          <w:b/>
        </w:rPr>
        <w:t xml:space="preserve">  </w:t>
      </w:r>
      <w:r w:rsidRPr="006D0747">
        <w:rPr>
          <w:b/>
        </w:rPr>
        <w:t>For n</w:t>
      </w:r>
      <w:r w:rsidRPr="00E2061E">
        <w:t>=1 to j</w:t>
      </w:r>
    </w:p>
    <w:p w14:paraId="0A8BA092" w14:textId="455CE0E6" w:rsidR="004E1CA5" w:rsidRDefault="004E1CA5" w:rsidP="007C0EF2">
      <w:pPr>
        <w:spacing w:after="9"/>
        <w:ind w:left="450" w:right="157" w:hanging="7"/>
        <w:rPr>
          <w:ins w:id="5840" w:author="BOUVY Martine [2]" w:date="2021-08-16T14:55:00Z"/>
        </w:rPr>
      </w:pPr>
      <w:ins w:id="5841" w:author="BOUVY Martine [2]" w:date="2021-08-16T14:49:00Z">
        <w:r w:rsidRPr="00F91E23">
          <w:rPr>
            <w:b/>
          </w:rPr>
          <w:t xml:space="preserve">    IF</w:t>
        </w:r>
        <w:r>
          <w:t xml:space="preserve"> </w:t>
        </w:r>
      </w:ins>
      <w:ins w:id="5842" w:author="BOUVY Martine [2]" w:date="2021-08-16T14:50:00Z">
        <w:r>
          <w:t>Instruction[n].Code = “</w:t>
        </w:r>
      </w:ins>
      <w:ins w:id="5843" w:author="BOUVY Martine [2]" w:date="2021-08-16T14:55:00Z">
        <w:r w:rsidR="00FB216F">
          <w:t>TempACC”</w:t>
        </w:r>
      </w:ins>
    </w:p>
    <w:p w14:paraId="172CA628" w14:textId="4DBF1189" w:rsidR="00FB216F" w:rsidRDefault="00FB216F" w:rsidP="007C0EF2">
      <w:pPr>
        <w:spacing w:after="9"/>
        <w:ind w:left="450" w:right="157" w:hanging="7"/>
        <w:rPr>
          <w:ins w:id="5844" w:author="BOUVY Martine [2]" w:date="2021-08-16T14:49:00Z"/>
        </w:rPr>
      </w:pPr>
      <w:ins w:id="5845" w:author="BOUVY Martine [2]" w:date="2021-08-16T14:55:00Z">
        <w:r>
          <w:t xml:space="preserve">       /*Do not create 23E */</w:t>
        </w:r>
      </w:ins>
    </w:p>
    <w:p w14:paraId="3B22EC0E" w14:textId="0E85DD5B" w:rsidR="004E1CA5" w:rsidRDefault="004E1CA5" w:rsidP="007C0EF2">
      <w:pPr>
        <w:spacing w:after="9"/>
        <w:ind w:left="450" w:right="157" w:hanging="7"/>
        <w:rPr>
          <w:ins w:id="5846" w:author="BOUVY Martine [2]" w:date="2021-08-16T14:49:00Z"/>
        </w:rPr>
      </w:pPr>
    </w:p>
    <w:p w14:paraId="40899891" w14:textId="2F08CA61" w:rsidR="004E1CA5" w:rsidRDefault="004E1CA5" w:rsidP="007C0EF2">
      <w:pPr>
        <w:spacing w:after="9"/>
        <w:ind w:left="450" w:right="157" w:hanging="7"/>
        <w:rPr>
          <w:ins w:id="5847" w:author="BOUVY Martine [2]" w:date="2021-08-16T14:49:00Z"/>
        </w:rPr>
      </w:pPr>
      <w:ins w:id="5848" w:author="BOUVY Martine [2]" w:date="2021-08-16T14:49:00Z">
        <w:r>
          <w:t xml:space="preserve"> </w:t>
        </w:r>
      </w:ins>
    </w:p>
    <w:p w14:paraId="7F48C2D3" w14:textId="14ED0696" w:rsidR="004E1CA5" w:rsidRPr="00F91E23" w:rsidRDefault="004E1CA5" w:rsidP="007C0EF2">
      <w:pPr>
        <w:spacing w:after="9"/>
        <w:ind w:left="450" w:right="157" w:hanging="7"/>
        <w:rPr>
          <w:ins w:id="5849" w:author="BOUVY Martine [2]" w:date="2021-08-16T14:44:00Z"/>
          <w:b/>
        </w:rPr>
      </w:pPr>
      <w:ins w:id="5850" w:author="BOUVY Martine [2]" w:date="2021-08-16T14:49:00Z">
        <w:r w:rsidRPr="00F91E23">
          <w:rPr>
            <w:b/>
          </w:rPr>
          <w:t xml:space="preserve">    ELSE</w:t>
        </w:r>
      </w:ins>
    </w:p>
    <w:p w14:paraId="4B9E4D65" w14:textId="46D13DF6" w:rsidR="004E1CA5" w:rsidRPr="00E2061E" w:rsidRDefault="004E1CA5" w:rsidP="007C0EF2">
      <w:pPr>
        <w:spacing w:after="9"/>
        <w:ind w:left="450" w:right="157" w:hanging="7"/>
      </w:pPr>
      <w:ins w:id="5851" w:author="BOUVY Martine [2]" w:date="2021-08-16T14:44:00Z">
        <w:r>
          <w:t xml:space="preserve">  </w:t>
        </w:r>
      </w:ins>
    </w:p>
    <w:p w14:paraId="11F53F40" w14:textId="27F90B09" w:rsidR="007C0EF2" w:rsidRPr="00E2061E" w:rsidRDefault="004E1CA5" w:rsidP="007C0EF2">
      <w:pPr>
        <w:spacing w:after="9"/>
        <w:ind w:left="450" w:right="157" w:hanging="7"/>
      </w:pPr>
      <w:ins w:id="5852" w:author="BOUVY Martine [2]" w:date="2021-08-16T14:49:00Z">
        <w:r>
          <w:t xml:space="preserve"> </w:t>
        </w:r>
      </w:ins>
      <w:ins w:id="5853" w:author="BOUVY Martine [2]" w:date="2021-08-16T14:55:00Z">
        <w:r w:rsidR="00FB216F">
          <w:t xml:space="preserve">   </w:t>
        </w:r>
      </w:ins>
    </w:p>
    <w:p w14:paraId="0CA4CF9F" w14:textId="7652B436" w:rsidR="00FB216F" w:rsidRDefault="007C0EF2" w:rsidP="007C0EF2">
      <w:pPr>
        <w:tabs>
          <w:tab w:val="left" w:pos="630"/>
          <w:tab w:val="left" w:pos="720"/>
        </w:tabs>
        <w:spacing w:after="9"/>
        <w:ind w:left="450" w:right="157" w:hanging="7"/>
        <w:rPr>
          <w:ins w:id="5854" w:author="BOUVY Martine [2]" w:date="2021-08-16T14:57:00Z"/>
        </w:rPr>
      </w:pPr>
      <w:r w:rsidRPr="00E2061E">
        <w:t xml:space="preserve"> </w:t>
      </w:r>
      <w:ins w:id="5855" w:author="BOUVY Martine [2]" w:date="2021-08-16T14:49:00Z">
        <w:r w:rsidR="004E1CA5">
          <w:t>{</w:t>
        </w:r>
      </w:ins>
      <w:r w:rsidRPr="00E2061E">
        <w:t xml:space="preserve"> </w:t>
      </w:r>
      <w:ins w:id="5856" w:author="BOUVY Martine [2]" w:date="2021-08-16T14:57:00Z">
        <w:r w:rsidR="00FB216F">
          <w:t>k = k+1</w:t>
        </w:r>
      </w:ins>
    </w:p>
    <w:p w14:paraId="37BE1544" w14:textId="77777777" w:rsidR="00FB216F" w:rsidRDefault="00FB216F" w:rsidP="007C0EF2">
      <w:pPr>
        <w:tabs>
          <w:tab w:val="left" w:pos="630"/>
          <w:tab w:val="left" w:pos="720"/>
        </w:tabs>
        <w:spacing w:after="9"/>
        <w:ind w:left="450" w:right="157" w:hanging="7"/>
        <w:rPr>
          <w:ins w:id="5857" w:author="BOUVY Martine [2]" w:date="2021-08-16T14:57:00Z"/>
        </w:rPr>
      </w:pPr>
    </w:p>
    <w:p w14:paraId="08883B11" w14:textId="362EAD60" w:rsidR="007C0EF2" w:rsidRPr="00E2061E" w:rsidRDefault="007C0EF2" w:rsidP="007C0EF2">
      <w:pPr>
        <w:tabs>
          <w:tab w:val="left" w:pos="630"/>
          <w:tab w:val="left" w:pos="720"/>
        </w:tabs>
        <w:spacing w:after="9"/>
        <w:ind w:left="450" w:right="157" w:hanging="7"/>
      </w:pPr>
      <w:r w:rsidRPr="00E15E52">
        <w:rPr>
          <w:b/>
        </w:rPr>
        <w:t>IF</w:t>
      </w:r>
      <w:r>
        <w:t xml:space="preserve"> Instruction[n].Additional</w:t>
      </w:r>
      <w:r w:rsidRPr="00E2061E">
        <w:t xml:space="preserve">Information </w:t>
      </w:r>
      <w:r w:rsidRPr="00E15E52">
        <w:rPr>
          <w:b/>
        </w:rPr>
        <w:t>NOT IsEmpty</w:t>
      </w:r>
      <w:r>
        <w:t xml:space="preserve"> THEN</w:t>
      </w:r>
    </w:p>
    <w:p w14:paraId="6D4EB338" w14:textId="77777777" w:rsidR="007C0EF2" w:rsidRPr="00E2061E" w:rsidRDefault="007C0EF2" w:rsidP="007C0EF2">
      <w:pPr>
        <w:spacing w:after="9"/>
        <w:ind w:left="450" w:right="157" w:hanging="7"/>
      </w:pPr>
      <w:r w:rsidRPr="00E2061E">
        <w:t xml:space="preserve">      </w:t>
      </w:r>
      <w:r w:rsidRPr="000A00B0">
        <w:rPr>
          <w:b/>
        </w:rPr>
        <w:t>IF</w:t>
      </w:r>
      <w:r w:rsidRPr="00E2061E">
        <w:t xml:space="preserve"> </w:t>
      </w:r>
      <w:r>
        <w:rPr>
          <w:b/>
        </w:rPr>
        <w:t>Length</w:t>
      </w:r>
      <w:r>
        <w:t>(Instruction[n].</w:t>
      </w:r>
      <w:r w:rsidRPr="00E2061E">
        <w:t>A</w:t>
      </w:r>
      <w:r>
        <w:t>dditionalInformation) &gt; 30 THEN</w:t>
      </w:r>
    </w:p>
    <w:p w14:paraId="7F3E6673" w14:textId="77777777" w:rsidR="007C0EF2" w:rsidRPr="00E2061E" w:rsidRDefault="007C0EF2" w:rsidP="007C0EF2">
      <w:pPr>
        <w:spacing w:after="9"/>
        <w:ind w:left="450" w:right="157" w:hanging="7"/>
      </w:pPr>
      <w:r>
        <w:t xml:space="preserve">             Instruction[n].Additional</w:t>
      </w:r>
      <w:r w:rsidRPr="00E2061E">
        <w:t xml:space="preserve">Information = </w:t>
      </w:r>
      <w:r w:rsidRPr="00E15E52">
        <w:rPr>
          <w:b/>
        </w:rPr>
        <w:t>Concatenate</w:t>
      </w:r>
      <w:r w:rsidRPr="00E2061E">
        <w:t>(</w:t>
      </w:r>
      <w:r w:rsidRPr="00E15E52">
        <w:rPr>
          <w:b/>
        </w:rPr>
        <w:t>Substring</w:t>
      </w:r>
      <w:r w:rsidRPr="00E2061E">
        <w:t>(Instruction</w:t>
      </w:r>
      <w:r>
        <w:t>[n].Additional</w:t>
      </w:r>
      <w:r w:rsidRPr="00E2061E">
        <w:t>Information,1, 29), “+”)</w:t>
      </w:r>
    </w:p>
    <w:p w14:paraId="17ED3467" w14:textId="77777777" w:rsidR="007C0EF2" w:rsidRPr="000A00B0" w:rsidRDefault="007C0EF2" w:rsidP="007C0EF2">
      <w:pPr>
        <w:spacing w:after="9"/>
        <w:ind w:left="450" w:right="157" w:hanging="7"/>
        <w:rPr>
          <w:b/>
        </w:rPr>
      </w:pPr>
      <w:r w:rsidRPr="00E2061E">
        <w:t xml:space="preserve">  </w:t>
      </w:r>
    </w:p>
    <w:p w14:paraId="0200192E" w14:textId="77777777" w:rsidR="007C0EF2" w:rsidRPr="000A00B0" w:rsidRDefault="007C0EF2" w:rsidP="007C0EF2">
      <w:pPr>
        <w:spacing w:after="9"/>
        <w:ind w:left="450" w:right="157" w:hanging="7"/>
        <w:rPr>
          <w:b/>
        </w:rPr>
      </w:pPr>
      <w:r w:rsidRPr="000A00B0">
        <w:rPr>
          <w:b/>
        </w:rPr>
        <w:t xml:space="preserve">      ENDIF</w:t>
      </w:r>
    </w:p>
    <w:p w14:paraId="58D2B14E" w14:textId="255E1410" w:rsidR="007C0EF2" w:rsidRDefault="00FB216F" w:rsidP="007C0EF2">
      <w:pPr>
        <w:spacing w:after="9"/>
        <w:ind w:left="450" w:right="157" w:hanging="7"/>
      </w:pPr>
      <w:ins w:id="5858" w:author="BOUVY Martine [2]" w:date="2021-08-16T14:56:00Z">
        <w:r>
          <w:t xml:space="preserve">    </w:t>
        </w:r>
      </w:ins>
    </w:p>
    <w:p w14:paraId="25E8F500" w14:textId="10076111" w:rsidR="007C0EF2" w:rsidRPr="00E2061E" w:rsidRDefault="007C0EF2" w:rsidP="007C0EF2">
      <w:pPr>
        <w:spacing w:after="9"/>
        <w:ind w:left="450" w:right="157" w:hanging="7"/>
      </w:pPr>
      <w:r>
        <w:t xml:space="preserve">    </w:t>
      </w:r>
      <w:r w:rsidRPr="00E2061E">
        <w:t>23E[</w:t>
      </w:r>
      <w:del w:id="5859" w:author="BOUVY Martine [2]" w:date="2021-08-16T14:56:00Z">
        <w:r w:rsidRPr="00E2061E" w:rsidDel="00FB216F">
          <w:delText>n</w:delText>
        </w:r>
      </w:del>
      <w:ins w:id="5860" w:author="BOUVY Martine [2]" w:date="2021-08-16T14:56:00Z">
        <w:r w:rsidR="00FB216F">
          <w:t>k</w:t>
        </w:r>
      </w:ins>
      <w:r w:rsidRPr="00E2061E">
        <w:t>]=</w:t>
      </w:r>
      <w:r w:rsidRPr="00E15E52">
        <w:rPr>
          <w:b/>
        </w:rPr>
        <w:t>Concatenate</w:t>
      </w:r>
      <w:r w:rsidRPr="00E2061E">
        <w:t>(Instruction[n].Instruction Code</w:t>
      </w:r>
    </w:p>
    <w:p w14:paraId="750BCE8C" w14:textId="77777777" w:rsidR="007C0EF2" w:rsidRPr="00E2061E" w:rsidRDefault="007C0EF2" w:rsidP="007C0EF2">
      <w:pPr>
        <w:spacing w:after="9"/>
        <w:ind w:left="450" w:right="157" w:firstLine="0"/>
      </w:pPr>
      <w:r>
        <w:t xml:space="preserve">                      </w:t>
      </w:r>
      <w:r w:rsidRPr="00E2061E">
        <w:t xml:space="preserve">  “/”, Instruction[n</w:t>
      </w:r>
      <w:r>
        <w:t>].Additional</w:t>
      </w:r>
      <w:r w:rsidRPr="00E2061E">
        <w:t xml:space="preserve">Information)  </w:t>
      </w:r>
    </w:p>
    <w:p w14:paraId="60FFD0FC" w14:textId="77777777" w:rsidR="007C0EF2" w:rsidRPr="00E2061E" w:rsidRDefault="007C0EF2" w:rsidP="007C0EF2">
      <w:pPr>
        <w:spacing w:after="9"/>
        <w:ind w:left="450" w:right="157" w:firstLine="0"/>
      </w:pPr>
    </w:p>
    <w:p w14:paraId="510144C3" w14:textId="2DFAFE4E" w:rsidR="007C0EF2" w:rsidRPr="00E15E52" w:rsidRDefault="00F91E23" w:rsidP="00BC6B38">
      <w:pPr>
        <w:tabs>
          <w:tab w:val="left" w:pos="720"/>
          <w:tab w:val="left" w:pos="900"/>
        </w:tabs>
        <w:spacing w:after="9"/>
        <w:ind w:left="450" w:right="157" w:firstLine="0"/>
        <w:rPr>
          <w:b/>
        </w:rPr>
      </w:pPr>
      <w:r>
        <w:rPr>
          <w:b/>
        </w:rPr>
        <w:t xml:space="preserve"> </w:t>
      </w:r>
      <w:r w:rsidR="007C0EF2" w:rsidRPr="00E15E52">
        <w:rPr>
          <w:b/>
        </w:rPr>
        <w:t>ELSE</w:t>
      </w:r>
    </w:p>
    <w:p w14:paraId="38B7D84A" w14:textId="4FB5985B" w:rsidR="007C0EF2" w:rsidRPr="00E2061E" w:rsidRDefault="007C0EF2" w:rsidP="007C0EF2">
      <w:pPr>
        <w:spacing w:after="9"/>
        <w:ind w:left="450" w:right="157"/>
      </w:pPr>
      <w:r w:rsidRPr="00E2061E">
        <w:t xml:space="preserve">            23E[</w:t>
      </w:r>
      <w:del w:id="5861" w:author="BOUVY Martine [2]" w:date="2021-08-16T14:58:00Z">
        <w:r w:rsidDel="00FB216F">
          <w:delText>n</w:delText>
        </w:r>
      </w:del>
      <w:ins w:id="5862" w:author="BOUVY Martine [2]" w:date="2021-08-16T14:58:00Z">
        <w:r w:rsidR="00FB216F">
          <w:t>k</w:t>
        </w:r>
      </w:ins>
      <w:r>
        <w:t>] = Instruction[n].Instruction</w:t>
      </w:r>
      <w:r w:rsidRPr="00E2061E">
        <w:t>Code</w:t>
      </w:r>
    </w:p>
    <w:p w14:paraId="7FF1547D" w14:textId="77777777" w:rsidR="007C0EF2" w:rsidRPr="00E2061E" w:rsidRDefault="007C0EF2" w:rsidP="007C0EF2">
      <w:pPr>
        <w:spacing w:after="9"/>
        <w:ind w:left="450" w:right="157" w:firstLine="0"/>
      </w:pPr>
    </w:p>
    <w:p w14:paraId="684335CB" w14:textId="77777777" w:rsidR="007C0EF2" w:rsidRPr="00E2061E" w:rsidRDefault="007C0EF2" w:rsidP="007C0EF2">
      <w:pPr>
        <w:spacing w:after="9"/>
        <w:ind w:left="450" w:right="157" w:firstLine="0"/>
      </w:pPr>
    </w:p>
    <w:p w14:paraId="0F50525F" w14:textId="369E6956" w:rsidR="004E1CA5" w:rsidRDefault="00F91E23" w:rsidP="007C0EF2">
      <w:pPr>
        <w:spacing w:after="9"/>
        <w:ind w:left="450" w:right="157" w:firstLine="0"/>
        <w:rPr>
          <w:ins w:id="5863" w:author="BOUVY Martine [2]" w:date="2021-08-16T14:49:00Z"/>
          <w:b/>
        </w:rPr>
      </w:pPr>
      <w:r>
        <w:t xml:space="preserve">  </w:t>
      </w:r>
      <w:r w:rsidR="007C0EF2" w:rsidRPr="00E15E52">
        <w:rPr>
          <w:b/>
        </w:rPr>
        <w:t>ENDIF</w:t>
      </w:r>
    </w:p>
    <w:p w14:paraId="1A1A3DA5" w14:textId="77777777" w:rsidR="004E1CA5" w:rsidRDefault="004E1CA5" w:rsidP="007C0EF2">
      <w:pPr>
        <w:spacing w:after="9"/>
        <w:ind w:left="450" w:right="157" w:firstLine="0"/>
        <w:rPr>
          <w:ins w:id="5864" w:author="BOUVY Martine [2]" w:date="2021-08-16T14:49:00Z"/>
          <w:b/>
        </w:rPr>
      </w:pPr>
    </w:p>
    <w:p w14:paraId="7573ACA5" w14:textId="4A5C3B6D" w:rsidR="007C0EF2" w:rsidRDefault="004E1CA5" w:rsidP="007C0EF2">
      <w:pPr>
        <w:spacing w:after="9"/>
        <w:ind w:left="450" w:right="157" w:firstLine="0"/>
        <w:rPr>
          <w:ins w:id="5865" w:author="BOUVY Martine [2]" w:date="2021-08-16T15:00:00Z"/>
        </w:rPr>
      </w:pPr>
      <w:ins w:id="5866" w:author="BOUVY Martine [2]" w:date="2021-08-16T14:49:00Z">
        <w:r w:rsidRPr="00FB216F">
          <w:t xml:space="preserve">  }</w:t>
        </w:r>
      </w:ins>
      <w:r w:rsidR="007C0EF2" w:rsidRPr="00FB216F">
        <w:t xml:space="preserve"> </w:t>
      </w:r>
    </w:p>
    <w:p w14:paraId="4F60967E" w14:textId="06B140E2" w:rsidR="00FB216F" w:rsidRPr="00FB216F" w:rsidRDefault="00FB216F" w:rsidP="007C0EF2">
      <w:pPr>
        <w:spacing w:after="9"/>
        <w:ind w:left="450" w:right="157" w:firstLine="0"/>
      </w:pPr>
      <w:ins w:id="5867" w:author="BOUVY Martine [2]" w:date="2021-08-16T15:00:00Z">
        <w:r w:rsidRPr="00FB216F">
          <w:rPr>
            <w:b/>
          </w:rPr>
          <w:t xml:space="preserve">  ENDIF</w:t>
        </w:r>
        <w:r>
          <w:t xml:space="preserve"> /* </w:t>
        </w:r>
      </w:ins>
      <w:ins w:id="5868" w:author="BOUVY Martine [2]" w:date="2021-08-16T15:01:00Z">
        <w:r w:rsidR="00AC6A8F">
          <w:t xml:space="preserve">End </w:t>
        </w:r>
      </w:ins>
      <w:ins w:id="5869" w:author="BOUVY Martine [2]" w:date="2021-08-16T15:00:00Z">
        <w:r>
          <w:t>Instruction[n].Code = “TempACC” */</w:t>
        </w:r>
      </w:ins>
    </w:p>
    <w:p w14:paraId="71B33877" w14:textId="77777777" w:rsidR="007C0EF2" w:rsidRPr="00E2061E" w:rsidRDefault="007C0EF2" w:rsidP="007C0EF2">
      <w:pPr>
        <w:spacing w:after="9"/>
        <w:ind w:left="450" w:right="157"/>
      </w:pPr>
    </w:p>
    <w:p w14:paraId="038A1742" w14:textId="77777777" w:rsidR="007C0EF2" w:rsidRDefault="007C0EF2" w:rsidP="007C0EF2">
      <w:pPr>
        <w:spacing w:after="9"/>
        <w:ind w:left="450" w:right="157" w:hanging="7"/>
        <w:rPr>
          <w:b/>
        </w:rPr>
      </w:pPr>
      <w:r>
        <w:rPr>
          <w:b/>
        </w:rPr>
        <w:t xml:space="preserve">  </w:t>
      </w:r>
      <w:r w:rsidRPr="006D0747">
        <w:rPr>
          <w:b/>
        </w:rPr>
        <w:t>n=n+1</w:t>
      </w:r>
    </w:p>
    <w:p w14:paraId="63AAF359" w14:textId="77777777" w:rsidR="007C0EF2" w:rsidRDefault="007C0EF2" w:rsidP="007C0EF2">
      <w:pPr>
        <w:spacing w:after="9"/>
        <w:ind w:left="450" w:right="157" w:hanging="7"/>
        <w:rPr>
          <w:b/>
        </w:rPr>
      </w:pPr>
    </w:p>
    <w:p w14:paraId="30469C43" w14:textId="3CA3991A" w:rsidR="007C0EF2" w:rsidRPr="006D0747" w:rsidRDefault="007C0EF2" w:rsidP="007C0EF2">
      <w:pPr>
        <w:spacing w:after="9"/>
        <w:ind w:left="450" w:right="157" w:hanging="7"/>
        <w:rPr>
          <w:b/>
        </w:rPr>
      </w:pPr>
      <w:r>
        <w:rPr>
          <w:b/>
        </w:rPr>
        <w:t>ENDIF</w:t>
      </w:r>
      <w:r w:rsidR="00BC6B38">
        <w:rPr>
          <w:b/>
        </w:rPr>
        <w:t xml:space="preserve"> </w:t>
      </w:r>
      <w:r w:rsidR="00BC6B38" w:rsidRPr="00BC6B38">
        <w:t>/* End j &gt; 0 */</w:t>
      </w:r>
    </w:p>
    <w:p w14:paraId="1FE584A4" w14:textId="77777777" w:rsidR="007C0EF2" w:rsidRDefault="007C0EF2" w:rsidP="007C0EF2">
      <w:pPr>
        <w:ind w:left="450"/>
      </w:pPr>
    </w:p>
    <w:p w14:paraId="431E5A4D" w14:textId="34BFD5DF" w:rsidR="007C0EF2" w:rsidRDefault="007C0EF2" w:rsidP="007C0EF2">
      <w:pPr>
        <w:ind w:left="450"/>
      </w:pPr>
      <w:r>
        <w:t>/* translation postconditions are defined</w:t>
      </w:r>
      <w:r w:rsidR="00D148DD">
        <w:t xml:space="preserve"> in excel file</w:t>
      </w:r>
      <w:r>
        <w:t xml:space="preserve"> to sort out the order of the code as requested in Field 23E */</w:t>
      </w:r>
    </w:p>
    <w:p w14:paraId="55F5BD0B" w14:textId="77777777" w:rsidR="004B7EF9" w:rsidRPr="00061D20" w:rsidRDefault="004B7EF9" w:rsidP="007C0EF2">
      <w:pPr>
        <w:spacing w:after="9"/>
        <w:ind w:left="450" w:right="157" w:hanging="7"/>
        <w:rPr>
          <w:rFonts w:ascii="Arial" w:hAnsi="Arial" w:cs="Arial"/>
        </w:rPr>
      </w:pPr>
    </w:p>
    <w:p w14:paraId="03B494DD" w14:textId="468E199D" w:rsidR="004B7EF9" w:rsidDel="0077366F" w:rsidRDefault="004B7EF9" w:rsidP="007C0EF2">
      <w:pPr>
        <w:tabs>
          <w:tab w:val="left" w:pos="270"/>
        </w:tabs>
        <w:ind w:left="450" w:right="-982" w:firstLine="0"/>
        <w:rPr>
          <w:del w:id="5870" w:author="BOUVY Martine" w:date="2022-04-05T10:12:00Z"/>
          <w:rFonts w:eastAsia="Arial"/>
        </w:rPr>
      </w:pPr>
    </w:p>
    <w:p w14:paraId="027E2B8B" w14:textId="23FA77B4" w:rsidR="00257F4B" w:rsidDel="0077366F" w:rsidRDefault="00257F4B" w:rsidP="00F13EA0">
      <w:pPr>
        <w:tabs>
          <w:tab w:val="left" w:pos="270"/>
        </w:tabs>
        <w:ind w:left="0" w:right="-982" w:firstLine="0"/>
        <w:rPr>
          <w:del w:id="5871" w:author="BOUVY Martine" w:date="2022-04-05T10:12:00Z"/>
          <w:rFonts w:eastAsia="Arial"/>
        </w:rPr>
      </w:pPr>
      <w:del w:id="5872" w:author="BOUVY Martine" w:date="2022-04-05T10:12:00Z">
        <w:r w:rsidDel="0077366F">
          <w:rPr>
            <w:rFonts w:eastAsia="Arial"/>
          </w:rPr>
          <w:delText xml:space="preserve">        </w:delText>
        </w:r>
      </w:del>
    </w:p>
    <w:p w14:paraId="329EB184" w14:textId="34495885" w:rsidR="00257F4B" w:rsidDel="0077366F" w:rsidRDefault="00257F4B" w:rsidP="00F13EA0">
      <w:pPr>
        <w:tabs>
          <w:tab w:val="left" w:pos="270"/>
        </w:tabs>
        <w:ind w:left="0" w:right="-982" w:firstLine="0"/>
        <w:rPr>
          <w:del w:id="5873" w:author="BOUVY Martine" w:date="2022-04-05T10:12:00Z"/>
          <w:rFonts w:eastAsia="Arial"/>
        </w:rPr>
      </w:pPr>
    </w:p>
    <w:p w14:paraId="7CD5AC99" w14:textId="4B779B50" w:rsidR="00257F4B" w:rsidRDefault="00257F4B" w:rsidP="00F13EA0">
      <w:pPr>
        <w:tabs>
          <w:tab w:val="left" w:pos="270"/>
        </w:tabs>
        <w:ind w:left="0" w:right="-982" w:firstLine="0"/>
        <w:rPr>
          <w:ins w:id="5874" w:author="BOUVY Martine" w:date="2022-04-05T10:03:00Z"/>
          <w:rFonts w:eastAsia="Arial"/>
        </w:rPr>
      </w:pPr>
    </w:p>
    <w:p w14:paraId="44966A17" w14:textId="5970CA60" w:rsidR="00A072CE" w:rsidRDefault="00A072CE" w:rsidP="00F13EA0">
      <w:pPr>
        <w:tabs>
          <w:tab w:val="left" w:pos="270"/>
        </w:tabs>
        <w:ind w:left="0" w:right="-982" w:firstLine="0"/>
        <w:rPr>
          <w:ins w:id="5875" w:author="BOUVY Martine" w:date="2022-04-05T10:03:00Z"/>
          <w:rFonts w:eastAsia="Arial"/>
        </w:rPr>
      </w:pPr>
    </w:p>
    <w:p w14:paraId="345ABC01" w14:textId="017A848D" w:rsidR="00A072CE" w:rsidRDefault="00A072CE" w:rsidP="00A072CE">
      <w:pPr>
        <w:pStyle w:val="Heading3"/>
        <w:rPr>
          <w:ins w:id="5876" w:author="BOUVY Martine" w:date="2022-04-05T10:03:00Z"/>
        </w:rPr>
      </w:pPr>
      <w:bookmarkStart w:id="5877" w:name="_Toc136351316"/>
      <w:ins w:id="5878" w:author="BOUVY Martine" w:date="2022-04-05T10:03:00Z">
        <w:r>
          <w:t>4.3.2</w:t>
        </w:r>
      </w:ins>
      <w:ins w:id="5879" w:author="BOUVY Martine" w:date="2022-04-05T10:04:00Z">
        <w:r>
          <w:t>7</w:t>
        </w:r>
      </w:ins>
      <w:ins w:id="5880" w:author="BOUVY Martine" w:date="2022-04-05T10:03:00Z">
        <w:r>
          <w:t xml:space="preserve">  MX_To_MT</w:t>
        </w:r>
      </w:ins>
      <w:ins w:id="5881" w:author="BOUVY Martine" w:date="2022-04-05T10:09:00Z">
        <w:r w:rsidR="0077366F">
          <w:t>PartyNameAndStructuredAddress1</w:t>
        </w:r>
      </w:ins>
      <w:bookmarkEnd w:id="5877"/>
    </w:p>
    <w:p w14:paraId="5710A36F" w14:textId="77777777" w:rsidR="00A072CE" w:rsidRDefault="00A072CE" w:rsidP="00F13EA0">
      <w:pPr>
        <w:tabs>
          <w:tab w:val="left" w:pos="270"/>
        </w:tabs>
        <w:ind w:left="0" w:right="-982" w:firstLine="0"/>
        <w:rPr>
          <w:rFonts w:eastAsia="Arial"/>
        </w:rPr>
      </w:pPr>
    </w:p>
    <w:p w14:paraId="2F1FA698" w14:textId="77777777" w:rsidR="0077366F" w:rsidRDefault="0077366F" w:rsidP="0077366F">
      <w:pPr>
        <w:spacing w:after="95"/>
        <w:ind w:left="419" w:right="157" w:hanging="7"/>
        <w:rPr>
          <w:ins w:id="5882" w:author="BOUVY Martine" w:date="2022-04-05T10:08:00Z"/>
        </w:rPr>
      </w:pPr>
      <w:ins w:id="5883" w:author="BOUVY Martine" w:date="2022-04-05T10:08:00Z">
        <w:r>
          <w:rPr>
            <w:rFonts w:ascii="Arial" w:eastAsia="Arial" w:hAnsi="Arial" w:cs="Arial"/>
            <w:b/>
          </w:rPr>
          <w:t xml:space="preserve">Name </w:t>
        </w:r>
      </w:ins>
    </w:p>
    <w:p w14:paraId="6C46D02F" w14:textId="1829AE77" w:rsidR="0077366F" w:rsidRDefault="0077366F" w:rsidP="0077366F">
      <w:pPr>
        <w:spacing w:after="112" w:line="249" w:lineRule="auto"/>
        <w:ind w:left="849" w:right="15" w:hanging="10"/>
        <w:rPr>
          <w:ins w:id="5884" w:author="BOUVY Martine" w:date="2022-04-05T10:08:00Z"/>
        </w:rPr>
      </w:pPr>
      <w:ins w:id="5885" w:author="BOUVY Martine" w:date="2022-04-05T10:08:00Z">
        <w:r>
          <w:rPr>
            <w:rFonts w:ascii="Arial" w:eastAsia="Arial" w:hAnsi="Arial" w:cs="Arial"/>
          </w:rPr>
          <w:t>MX_To_MTPartyNameAndStructuredAddress1</w:t>
        </w:r>
      </w:ins>
    </w:p>
    <w:p w14:paraId="73AD9967" w14:textId="543BC0AE" w:rsidR="0077366F" w:rsidRDefault="0077366F" w:rsidP="0077366F">
      <w:pPr>
        <w:spacing w:after="95"/>
        <w:ind w:left="419" w:right="157" w:hanging="7"/>
        <w:rPr>
          <w:ins w:id="5886" w:author="BOUVY Martine" w:date="2022-04-05T10:09:00Z"/>
          <w:rFonts w:ascii="Arial" w:eastAsia="Arial" w:hAnsi="Arial" w:cs="Arial"/>
          <w:b/>
        </w:rPr>
      </w:pPr>
      <w:ins w:id="5887" w:author="BOUVY Martine" w:date="2022-04-05T10:08:00Z">
        <w:r>
          <w:rPr>
            <w:rFonts w:ascii="Arial" w:eastAsia="Arial" w:hAnsi="Arial" w:cs="Arial"/>
            <w:b/>
          </w:rPr>
          <w:t xml:space="preserve">Business description  </w:t>
        </w:r>
      </w:ins>
    </w:p>
    <w:p w14:paraId="41DF9998" w14:textId="0156C636" w:rsidR="0077366F" w:rsidRDefault="0077366F" w:rsidP="0077366F">
      <w:pPr>
        <w:spacing w:after="112" w:line="249" w:lineRule="auto"/>
        <w:ind w:left="540" w:right="15" w:hanging="10"/>
        <w:rPr>
          <w:ins w:id="5888" w:author="BOUVY Martine" w:date="2022-04-05T10:09:00Z"/>
        </w:rPr>
      </w:pPr>
      <w:ins w:id="5889" w:author="BOUVY Martine" w:date="2022-04-05T10:09:00Z">
        <w:r w:rsidRPr="0077366F">
          <w:rPr>
            <w:rFonts w:ascii="Arial" w:eastAsia="Arial" w:hAnsi="Arial" w:cs="Arial"/>
            <w:bCs/>
          </w:rPr>
          <w:t xml:space="preserve">This </w:t>
        </w:r>
        <w:r>
          <w:rPr>
            <w:rFonts w:ascii="Arial" w:eastAsia="Arial" w:hAnsi="Arial" w:cs="Arial"/>
            <w:bCs/>
          </w:rPr>
          <w:t xml:space="preserve">function is similar to </w:t>
        </w:r>
        <w:r>
          <w:rPr>
            <w:rFonts w:ascii="Arial" w:eastAsia="Arial" w:hAnsi="Arial" w:cs="Arial"/>
          </w:rPr>
          <w:t>MX_To_MTPartyNameAndStructuredAddress but is</w:t>
        </w:r>
      </w:ins>
      <w:ins w:id="5890" w:author="BOUVY Martine" w:date="2022-04-05T10:10:00Z">
        <w:r>
          <w:rPr>
            <w:rFonts w:ascii="Arial" w:eastAsia="Arial" w:hAnsi="Arial" w:cs="Arial"/>
          </w:rPr>
          <w:t xml:space="preserve"> used to translate to 59F </w:t>
        </w:r>
        <w:r w:rsidRPr="009614E2">
          <w:rPr>
            <w:rFonts w:ascii="Arial" w:eastAsia="Arial" w:hAnsi="Arial" w:cs="Arial"/>
            <w:b/>
            <w:bCs/>
          </w:rPr>
          <w:t>when LEI is present</w:t>
        </w:r>
      </w:ins>
      <w:ins w:id="5891" w:author="BOUVY Martine" w:date="2022-04-05T10:40:00Z">
        <w:r w:rsidR="00B63F04">
          <w:rPr>
            <w:rFonts w:ascii="Arial" w:eastAsia="Arial" w:hAnsi="Arial" w:cs="Arial"/>
            <w:b/>
            <w:bCs/>
          </w:rPr>
          <w:t xml:space="preserve"> and MX Country Code is p</w:t>
        </w:r>
      </w:ins>
      <w:ins w:id="5892" w:author="BOUVY Martine" w:date="2022-04-05T10:41:00Z">
        <w:r w:rsidR="00B63F04">
          <w:rPr>
            <w:rFonts w:ascii="Arial" w:eastAsia="Arial" w:hAnsi="Arial" w:cs="Arial"/>
            <w:b/>
            <w:bCs/>
          </w:rPr>
          <w:t>resent</w:t>
        </w:r>
      </w:ins>
      <w:ins w:id="5893" w:author="BOUVY Martine" w:date="2022-04-05T10:10:00Z">
        <w:r>
          <w:rPr>
            <w:rFonts w:ascii="Arial" w:eastAsia="Arial" w:hAnsi="Arial" w:cs="Arial"/>
          </w:rPr>
          <w:t>. In the case one line is reserved for LEI translation to 3/LEI… l</w:t>
        </w:r>
      </w:ins>
      <w:ins w:id="5894" w:author="BOUVY Martine" w:date="2022-04-05T10:11:00Z">
        <w:r>
          <w:rPr>
            <w:rFonts w:ascii="Arial" w:eastAsia="Arial" w:hAnsi="Arial" w:cs="Arial"/>
          </w:rPr>
          <w:t xml:space="preserve">eaving only 1 line for the CountryLine 3/ as Numbers 1/, 2/ and 3/ can be repeated but maximum twice for the same number. </w:t>
        </w:r>
      </w:ins>
      <w:ins w:id="5895" w:author="BOUVY Martine" w:date="2022-04-05T10:13:00Z">
        <w:r>
          <w:rPr>
            <w:rFonts w:ascii="Arial" w:eastAsia="Arial" w:hAnsi="Arial" w:cs="Arial"/>
          </w:rPr>
          <w:t xml:space="preserve">LEI translation is handled in another function. </w:t>
        </w:r>
      </w:ins>
    </w:p>
    <w:p w14:paraId="135BBA8B" w14:textId="3A14244D" w:rsidR="0077366F" w:rsidRPr="0077366F" w:rsidRDefault="0077366F" w:rsidP="0077366F">
      <w:pPr>
        <w:spacing w:after="95"/>
        <w:ind w:left="419" w:right="157" w:hanging="7"/>
        <w:rPr>
          <w:ins w:id="5896" w:author="BOUVY Martine" w:date="2022-04-05T10:08:00Z"/>
          <w:bCs/>
        </w:rPr>
      </w:pPr>
    </w:p>
    <w:p w14:paraId="4CE54B2B" w14:textId="77777777" w:rsidR="0077366F" w:rsidRDefault="0077366F" w:rsidP="0077366F">
      <w:pPr>
        <w:ind w:left="450" w:firstLine="0"/>
        <w:rPr>
          <w:ins w:id="5897" w:author="BOUVY Martine" w:date="2022-04-05T10:08:00Z"/>
          <w:rFonts w:ascii="Arial" w:eastAsia="Arial" w:hAnsi="Arial" w:cs="Arial"/>
        </w:rPr>
      </w:pPr>
      <w:ins w:id="5898" w:author="BOUVY Martine" w:date="2022-04-05T10:08:00Z">
        <w:r>
          <w:rPr>
            <w:rFonts w:ascii="Arial" w:eastAsia="Arial" w:hAnsi="Arial" w:cs="Arial"/>
          </w:rPr>
          <w:t>The information will be translated following the order:</w:t>
        </w:r>
      </w:ins>
    </w:p>
    <w:p w14:paraId="13819A93" w14:textId="77777777" w:rsidR="0077366F" w:rsidRDefault="0077366F" w:rsidP="0077366F">
      <w:pPr>
        <w:ind w:left="450" w:firstLine="0"/>
        <w:rPr>
          <w:ins w:id="5899" w:author="BOUVY Martine" w:date="2022-04-05T10:08:00Z"/>
          <w:rFonts w:ascii="Arial" w:eastAsia="Arial" w:hAnsi="Arial" w:cs="Arial"/>
        </w:rPr>
      </w:pPr>
      <w:ins w:id="5900" w:author="BOUVY Martine" w:date="2022-04-05T10:08:00Z">
        <w:r>
          <w:rPr>
            <w:rFonts w:ascii="Arial" w:eastAsia="Arial" w:hAnsi="Arial" w:cs="Arial"/>
          </w:rPr>
          <w:t>1/ Name</w:t>
        </w:r>
      </w:ins>
    </w:p>
    <w:p w14:paraId="6E13A6BB" w14:textId="77777777" w:rsidR="0077366F" w:rsidRDefault="0077366F" w:rsidP="0077366F">
      <w:pPr>
        <w:ind w:left="450" w:firstLine="0"/>
        <w:rPr>
          <w:ins w:id="5901" w:author="BOUVY Martine" w:date="2022-04-05T10:08:00Z"/>
          <w:rFonts w:ascii="Arial" w:eastAsia="Arial" w:hAnsi="Arial" w:cs="Arial"/>
        </w:rPr>
      </w:pPr>
      <w:ins w:id="5902" w:author="BOUVY Martine" w:date="2022-04-05T10:08:00Z">
        <w:r>
          <w:rPr>
            <w:rFonts w:ascii="Arial" w:eastAsia="Arial" w:hAnsi="Arial" w:cs="Arial"/>
          </w:rPr>
          <w:t>2/StreetName, BuildingNumber, BuildingName, Floor, PostBox, Room, Department, SubDepartment</w:t>
        </w:r>
      </w:ins>
    </w:p>
    <w:p w14:paraId="02F05005" w14:textId="757EA7EE" w:rsidR="0077366F" w:rsidRDefault="0077366F" w:rsidP="0077366F">
      <w:pPr>
        <w:ind w:left="450" w:firstLine="0"/>
        <w:rPr>
          <w:ins w:id="5903" w:author="BOUVY Martine" w:date="2022-04-05T10:16:00Z"/>
          <w:rFonts w:ascii="Arial" w:eastAsia="Arial" w:hAnsi="Arial" w:cs="Arial"/>
        </w:rPr>
      </w:pPr>
      <w:ins w:id="5904" w:author="BOUVY Martine" w:date="2022-04-05T10:08:00Z">
        <w:r>
          <w:rPr>
            <w:rFonts w:ascii="Arial" w:eastAsia="Arial" w:hAnsi="Arial" w:cs="Arial"/>
          </w:rPr>
          <w:t>3/Country/ TownName, PostCode, Country SubDivision, TownLocationName, DistrictName</w:t>
        </w:r>
      </w:ins>
    </w:p>
    <w:p w14:paraId="16FD4110" w14:textId="0CB5AFFF" w:rsidR="002E6C5D" w:rsidRDefault="002E6C5D" w:rsidP="0077366F">
      <w:pPr>
        <w:ind w:left="450" w:firstLine="0"/>
        <w:rPr>
          <w:ins w:id="5905" w:author="BOUVY Martine" w:date="2022-04-05T10:16:00Z"/>
          <w:rFonts w:ascii="Arial" w:eastAsia="Arial" w:hAnsi="Arial" w:cs="Arial"/>
        </w:rPr>
      </w:pPr>
    </w:p>
    <w:p w14:paraId="6E0E1422" w14:textId="77777777" w:rsidR="0077366F" w:rsidRDefault="0077366F" w:rsidP="0077366F">
      <w:pPr>
        <w:ind w:left="450" w:firstLine="0"/>
        <w:rPr>
          <w:ins w:id="5906" w:author="BOUVY Martine" w:date="2022-04-05T10:08:00Z"/>
          <w:rFonts w:ascii="Arial" w:eastAsia="Arial" w:hAnsi="Arial" w:cs="Arial"/>
        </w:rPr>
      </w:pPr>
    </w:p>
    <w:p w14:paraId="2D274747" w14:textId="77777777" w:rsidR="0077366F" w:rsidRDefault="0077366F" w:rsidP="0077366F">
      <w:pPr>
        <w:ind w:left="450" w:firstLine="0"/>
        <w:rPr>
          <w:ins w:id="5907" w:author="BOUVY Martine" w:date="2022-04-05T10:08:00Z"/>
          <w:rFonts w:ascii="Arial" w:eastAsia="Arial" w:hAnsi="Arial" w:cs="Arial"/>
        </w:rPr>
      </w:pPr>
      <w:ins w:id="5908" w:author="BOUVY Martine" w:date="2022-04-05T10:08:00Z">
        <w:r>
          <w:rPr>
            <w:rFonts w:ascii="Arial" w:eastAsia="Arial" w:hAnsi="Arial" w:cs="Arial"/>
          </w:rPr>
          <w:t>If an element is missing there will be no indication it is missing in the MT string (ie., the position in the MT string will be insufficient to identify unambiguously the type of information)</w:t>
        </w:r>
      </w:ins>
    </w:p>
    <w:p w14:paraId="56E62A0F" w14:textId="77777777" w:rsidR="0077366F" w:rsidRDefault="0077366F" w:rsidP="0077366F">
      <w:pPr>
        <w:ind w:left="450" w:firstLine="0"/>
        <w:rPr>
          <w:ins w:id="5909" w:author="BOUVY Martine" w:date="2022-04-05T10:08:00Z"/>
          <w:rFonts w:ascii="Arial" w:eastAsia="Arial" w:hAnsi="Arial" w:cs="Arial"/>
        </w:rPr>
      </w:pPr>
    </w:p>
    <w:p w14:paraId="56E8754A" w14:textId="77777777" w:rsidR="0077366F" w:rsidRDefault="0077366F" w:rsidP="0077366F">
      <w:pPr>
        <w:ind w:left="450" w:firstLine="0"/>
        <w:rPr>
          <w:ins w:id="5910" w:author="BOUVY Martine" w:date="2022-04-05T10:08:00Z"/>
          <w:rFonts w:ascii="Arial" w:eastAsia="Arial" w:hAnsi="Arial" w:cs="Arial"/>
        </w:rPr>
      </w:pPr>
      <w:ins w:id="5911" w:author="BOUVY Martine" w:date="2022-04-05T10:08:00Z">
        <w:r>
          <w:rPr>
            <w:rFonts w:ascii="Arial" w:eastAsia="Arial" w:hAnsi="Arial" w:cs="Arial"/>
          </w:rPr>
          <w:t>The separator Comma will be used to separate the element in the MT string except between Country and TownName where “/” is used to be aligned with the MT structure for number “3/”</w:t>
        </w:r>
      </w:ins>
    </w:p>
    <w:p w14:paraId="2EE86AAE" w14:textId="77777777" w:rsidR="0077366F" w:rsidRDefault="0077366F" w:rsidP="0077366F">
      <w:pPr>
        <w:ind w:left="450" w:firstLine="0"/>
        <w:rPr>
          <w:ins w:id="5912" w:author="BOUVY Martine" w:date="2022-04-05T10:08:00Z"/>
          <w:rFonts w:ascii="Arial" w:eastAsia="Arial" w:hAnsi="Arial" w:cs="Arial"/>
        </w:rPr>
      </w:pPr>
    </w:p>
    <w:p w14:paraId="2551640A" w14:textId="77777777" w:rsidR="0077366F" w:rsidRDefault="0077366F" w:rsidP="0077366F">
      <w:pPr>
        <w:ind w:left="450" w:firstLine="0"/>
        <w:rPr>
          <w:ins w:id="5913" w:author="BOUVY Martine" w:date="2022-04-05T10:08:00Z"/>
          <w:rFonts w:ascii="Arial" w:eastAsia="Arial" w:hAnsi="Arial" w:cs="Arial"/>
        </w:rPr>
      </w:pPr>
      <w:ins w:id="5914" w:author="BOUVY Martine" w:date="2022-04-05T10:08:00Z">
        <w:r>
          <w:rPr>
            <w:rFonts w:ascii="Arial" w:eastAsia="Arial" w:hAnsi="Arial" w:cs="Arial"/>
          </w:rPr>
          <w:t>Country and TownName are mandatory in CBPR+ if structured postal address is used.</w:t>
        </w:r>
      </w:ins>
    </w:p>
    <w:p w14:paraId="4D275F0F" w14:textId="77777777" w:rsidR="0077366F" w:rsidRDefault="0077366F" w:rsidP="0077366F">
      <w:pPr>
        <w:ind w:left="450" w:firstLine="0"/>
        <w:rPr>
          <w:ins w:id="5915" w:author="BOUVY Martine" w:date="2022-04-05T10:08:00Z"/>
          <w:rFonts w:ascii="Arial" w:eastAsia="Arial" w:hAnsi="Arial" w:cs="Arial"/>
        </w:rPr>
      </w:pPr>
    </w:p>
    <w:p w14:paraId="512FBDE8" w14:textId="77777777" w:rsidR="002E6C5D" w:rsidRDefault="002E6C5D" w:rsidP="002E6C5D">
      <w:pPr>
        <w:ind w:left="450" w:firstLine="0"/>
        <w:rPr>
          <w:ins w:id="5916" w:author="BOUVY Martine" w:date="2022-04-05T10:21:00Z"/>
          <w:rFonts w:ascii="Arial" w:eastAsia="Arial" w:hAnsi="Arial" w:cs="Arial"/>
        </w:rPr>
      </w:pPr>
      <w:ins w:id="5917" w:author="BOUVY Martine" w:date="2022-04-05T10:21:00Z">
        <w:r>
          <w:rPr>
            <w:rFonts w:ascii="Arial" w:eastAsia="Arial" w:hAnsi="Arial" w:cs="Arial"/>
          </w:rPr>
          <w:t xml:space="preserve">As LEI is present then the NameLine 1/ is limited to one occurrence, the StreetLine 2/ is limited to 1 occurrence and the CountryLine is limited to 1 occurrence. </w:t>
        </w:r>
      </w:ins>
    </w:p>
    <w:p w14:paraId="2F954639" w14:textId="51CE8CBE" w:rsidR="002E6C5D" w:rsidRDefault="002E6C5D" w:rsidP="002E6C5D">
      <w:pPr>
        <w:ind w:left="450" w:firstLine="0"/>
        <w:rPr>
          <w:ins w:id="5918" w:author="BOUVY Martine" w:date="2022-04-05T10:21:00Z"/>
          <w:rFonts w:ascii="Arial" w:eastAsia="Arial" w:hAnsi="Arial" w:cs="Arial"/>
        </w:rPr>
      </w:pPr>
      <w:ins w:id="5919" w:author="BOUVY Martine" w:date="2022-04-05T10:23:00Z">
        <w:r>
          <w:rPr>
            <w:rFonts w:ascii="Arial" w:eastAsia="Arial" w:hAnsi="Arial" w:cs="Arial"/>
          </w:rPr>
          <w:lastRenderedPageBreak/>
          <w:t>If StreetLine is absent</w:t>
        </w:r>
      </w:ins>
      <w:ins w:id="5920" w:author="BOUVY Martine" w:date="2022-04-05T10:21:00Z">
        <w:r>
          <w:rPr>
            <w:rFonts w:ascii="Arial" w:eastAsia="Arial" w:hAnsi="Arial" w:cs="Arial"/>
          </w:rPr>
          <w:t xml:space="preserve">, if there is one line with Number “1/” and Name is longer than 33 characters then one additional occurrence of “1/” is filled in. </w:t>
        </w:r>
      </w:ins>
      <w:ins w:id="5921" w:author="BOUVY Martine" w:date="2022-04-05T12:03:00Z">
        <w:r w:rsidR="00975EE1">
          <w:rPr>
            <w:rFonts w:ascii="Arial" w:eastAsia="Arial" w:hAnsi="Arial" w:cs="Arial"/>
          </w:rPr>
          <w:t xml:space="preserve">Maximum 3 lines are filled in the MTNameAndAddress (as 1 line is reserved for LEI). </w:t>
        </w:r>
      </w:ins>
    </w:p>
    <w:p w14:paraId="3647B2AC" w14:textId="77777777" w:rsidR="0077366F" w:rsidRDefault="0077366F" w:rsidP="0077366F">
      <w:pPr>
        <w:ind w:left="450" w:firstLine="0"/>
        <w:rPr>
          <w:ins w:id="5922" w:author="BOUVY Martine" w:date="2022-04-05T10:08:00Z"/>
          <w:rFonts w:ascii="Arial" w:eastAsia="Arial" w:hAnsi="Arial" w:cs="Arial"/>
        </w:rPr>
      </w:pPr>
    </w:p>
    <w:p w14:paraId="0DB02E2C" w14:textId="77777777" w:rsidR="0077366F" w:rsidRDefault="0077366F" w:rsidP="0077366F">
      <w:pPr>
        <w:ind w:left="450" w:firstLine="0"/>
        <w:rPr>
          <w:ins w:id="5923" w:author="BOUVY Martine" w:date="2022-04-05T10:08:00Z"/>
          <w:rFonts w:ascii="Arial" w:eastAsia="Arial" w:hAnsi="Arial" w:cs="Arial"/>
        </w:rPr>
      </w:pPr>
    </w:p>
    <w:p w14:paraId="3AE817F0" w14:textId="77777777" w:rsidR="0077366F" w:rsidRDefault="0077366F" w:rsidP="0077366F">
      <w:pPr>
        <w:spacing w:after="95"/>
        <w:ind w:left="419" w:right="157" w:hanging="7"/>
        <w:rPr>
          <w:ins w:id="5924" w:author="BOUVY Martine" w:date="2022-04-05T10:08:00Z"/>
        </w:rPr>
      </w:pPr>
      <w:ins w:id="5925" w:author="BOUVY Martine" w:date="2022-04-05T10:08:00Z">
        <w:r>
          <w:rPr>
            <w:rFonts w:ascii="Arial" w:eastAsia="Arial" w:hAnsi="Arial" w:cs="Arial"/>
            <w:b/>
          </w:rPr>
          <w:t xml:space="preserve">Format </w:t>
        </w:r>
      </w:ins>
    </w:p>
    <w:p w14:paraId="74EB36BD" w14:textId="58888D44" w:rsidR="0077366F" w:rsidRDefault="0077366F" w:rsidP="0077366F">
      <w:pPr>
        <w:spacing w:after="0"/>
        <w:ind w:left="860" w:right="157" w:hanging="7"/>
        <w:rPr>
          <w:ins w:id="5926" w:author="BOUVY Martine" w:date="2022-04-05T10:08:00Z"/>
        </w:rPr>
      </w:pPr>
      <w:ins w:id="5927" w:author="BOUVY Martine" w:date="2022-04-05T10:08:00Z">
        <w:r>
          <w:rPr>
            <w:rFonts w:ascii="Arial" w:eastAsia="Arial" w:hAnsi="Arial" w:cs="Arial"/>
            <w:b/>
          </w:rPr>
          <w:t>MX_To_MTStructuredPartyNameAndStructuredAddress</w:t>
        </w:r>
      </w:ins>
      <w:ins w:id="5928" w:author="BOUVY Martine" w:date="2022-04-05T10:23:00Z">
        <w:r w:rsidR="00504150">
          <w:rPr>
            <w:rFonts w:ascii="Arial" w:eastAsia="Arial" w:hAnsi="Arial" w:cs="Arial"/>
            <w:b/>
          </w:rPr>
          <w:t>1</w:t>
        </w:r>
      </w:ins>
      <w:ins w:id="5929" w:author="BOUVY Martine" w:date="2022-04-05T10:08:00Z">
        <w:r>
          <w:rPr>
            <w:rFonts w:ascii="Arial" w:eastAsia="Arial" w:hAnsi="Arial" w:cs="Arial"/>
          </w:rPr>
          <w:t xml:space="preserve">(MXParty; MTNameAndAddress )  </w:t>
        </w:r>
      </w:ins>
    </w:p>
    <w:p w14:paraId="7E9FE7B8" w14:textId="77777777" w:rsidR="0077366F" w:rsidRDefault="0077366F" w:rsidP="0077366F">
      <w:pPr>
        <w:spacing w:after="95"/>
        <w:ind w:left="860" w:right="157" w:hanging="7"/>
        <w:rPr>
          <w:ins w:id="5930" w:author="BOUVY Martine" w:date="2022-04-05T10:08:00Z"/>
        </w:rPr>
      </w:pPr>
      <w:ins w:id="5931" w:author="BOUVY Martine" w:date="2022-04-05T10:08:00Z">
        <w:r>
          <w:rPr>
            <w:rFonts w:ascii="Arial" w:eastAsia="Arial" w:hAnsi="Arial" w:cs="Arial"/>
            <w:b/>
          </w:rPr>
          <w:t xml:space="preserve">Input </w:t>
        </w:r>
      </w:ins>
    </w:p>
    <w:p w14:paraId="57896FCF" w14:textId="77777777" w:rsidR="0077366F" w:rsidRDefault="0077366F" w:rsidP="0077366F">
      <w:pPr>
        <w:spacing w:after="112" w:line="249" w:lineRule="auto"/>
        <w:ind w:left="849" w:right="15" w:hanging="10"/>
        <w:rPr>
          <w:ins w:id="5932" w:author="BOUVY Martine" w:date="2022-04-05T10:08:00Z"/>
          <w:rFonts w:ascii="Arial" w:eastAsia="Arial" w:hAnsi="Arial" w:cs="Arial"/>
        </w:rPr>
      </w:pPr>
      <w:ins w:id="5933" w:author="BOUVY Martine" w:date="2022-04-05T10:08:00Z">
        <w:r>
          <w:rPr>
            <w:rFonts w:ascii="Arial" w:eastAsia="Arial" w:hAnsi="Arial" w:cs="Arial"/>
          </w:rPr>
          <w:t xml:space="preserve">MXParty: the entire structure of the MXParty  typed </w:t>
        </w:r>
        <w:r>
          <w:rPr>
            <w:rFonts w:ascii="Arial" w:eastAsia="Arial" w:hAnsi="Arial" w:cs="Arial"/>
            <w:i/>
          </w:rPr>
          <w:t>PartyIdentification135</w:t>
        </w:r>
        <w:r>
          <w:rPr>
            <w:rFonts w:ascii="Arial" w:eastAsia="Arial" w:hAnsi="Arial" w:cs="Arial"/>
          </w:rPr>
          <w:t xml:space="preserve">. </w:t>
        </w:r>
      </w:ins>
    </w:p>
    <w:p w14:paraId="4E933CAD" w14:textId="77777777" w:rsidR="0077366F" w:rsidRDefault="0077366F" w:rsidP="0077366F">
      <w:pPr>
        <w:spacing w:after="112" w:line="249" w:lineRule="auto"/>
        <w:ind w:left="0" w:right="15" w:firstLine="0"/>
        <w:rPr>
          <w:ins w:id="5934" w:author="BOUVY Martine" w:date="2022-04-05T10:08:00Z"/>
        </w:rPr>
      </w:pPr>
    </w:p>
    <w:p w14:paraId="018BA8F2" w14:textId="77777777" w:rsidR="0077366F" w:rsidRDefault="0077366F" w:rsidP="0077366F">
      <w:pPr>
        <w:spacing w:after="95"/>
        <w:ind w:left="860" w:right="157" w:hanging="7"/>
        <w:rPr>
          <w:ins w:id="5935" w:author="BOUVY Martine" w:date="2022-04-05T10:08:00Z"/>
          <w:rFonts w:ascii="Arial" w:eastAsia="Arial" w:hAnsi="Arial" w:cs="Arial"/>
          <w:b/>
        </w:rPr>
      </w:pPr>
      <w:ins w:id="5936" w:author="BOUVY Martine" w:date="2022-04-05T10:08:00Z">
        <w:r>
          <w:rPr>
            <w:rFonts w:ascii="Arial" w:eastAsia="Arial" w:hAnsi="Arial" w:cs="Arial"/>
            <w:b/>
          </w:rPr>
          <w:t xml:space="preserve">Output </w:t>
        </w:r>
      </w:ins>
    </w:p>
    <w:p w14:paraId="65DCF533" w14:textId="341EA4A0" w:rsidR="0077366F" w:rsidRPr="00AD1A3F" w:rsidRDefault="0077366F" w:rsidP="0077366F">
      <w:pPr>
        <w:spacing w:after="95"/>
        <w:ind w:left="860" w:right="157" w:hanging="7"/>
        <w:rPr>
          <w:ins w:id="5937" w:author="BOUVY Martine" w:date="2022-04-05T10:08:00Z"/>
        </w:rPr>
      </w:pPr>
      <w:ins w:id="5938" w:author="BOUVY Martine" w:date="2022-04-05T10:08:00Z">
        <w:r w:rsidRPr="00AD1A3F">
          <w:rPr>
            <w:rFonts w:ascii="Arial" w:eastAsia="Arial" w:hAnsi="Arial" w:cs="Arial"/>
          </w:rPr>
          <w:t xml:space="preserve">MTNameAndAddress : max </w:t>
        </w:r>
      </w:ins>
      <w:ins w:id="5939" w:author="BOUVY Martine" w:date="2022-04-05T10:24:00Z">
        <w:r w:rsidR="00847DA1">
          <w:rPr>
            <w:rFonts w:ascii="Arial" w:eastAsia="Arial" w:hAnsi="Arial" w:cs="Arial"/>
          </w:rPr>
          <w:t>3</w:t>
        </w:r>
      </w:ins>
      <w:ins w:id="5940" w:author="BOUVY Martine" w:date="2022-04-05T10:08:00Z">
        <w:r w:rsidRPr="00AD1A3F">
          <w:rPr>
            <w:rFonts w:ascii="Arial" w:eastAsia="Arial" w:hAnsi="Arial" w:cs="Arial"/>
          </w:rPr>
          <w:t xml:space="preserve"> lines of 35 char</w:t>
        </w:r>
      </w:ins>
    </w:p>
    <w:p w14:paraId="68B78296" w14:textId="77777777" w:rsidR="0077366F" w:rsidRPr="008A473A" w:rsidRDefault="0077366F" w:rsidP="0077366F">
      <w:pPr>
        <w:spacing w:after="112" w:line="249" w:lineRule="auto"/>
        <w:ind w:left="0" w:right="15" w:firstLine="0"/>
        <w:rPr>
          <w:ins w:id="5941" w:author="BOUVY Martine" w:date="2022-04-05T10:08:00Z"/>
          <w:rFonts w:ascii="Arial" w:hAnsi="Arial" w:cs="Arial"/>
        </w:rPr>
      </w:pPr>
      <w:ins w:id="5942" w:author="BOUVY Martine" w:date="2022-04-05T10:08:00Z">
        <w:r w:rsidRPr="008A473A">
          <w:rPr>
            <w:rFonts w:ascii="Arial" w:hAnsi="Arial" w:cs="Arial"/>
          </w:rPr>
          <w:t xml:space="preserve">         </w:t>
        </w:r>
        <w:r>
          <w:rPr>
            <w:rFonts w:ascii="Arial" w:hAnsi="Arial" w:cs="Arial"/>
          </w:rPr>
          <w:t xml:space="preserve">       </w:t>
        </w:r>
      </w:ins>
    </w:p>
    <w:p w14:paraId="6319B0B9" w14:textId="77777777" w:rsidR="0077366F" w:rsidRDefault="0077366F" w:rsidP="0077366F">
      <w:pPr>
        <w:spacing w:after="95"/>
        <w:ind w:left="419" w:right="157" w:hanging="7"/>
        <w:rPr>
          <w:ins w:id="5943" w:author="BOUVY Martine" w:date="2022-04-05T10:08:00Z"/>
          <w:rFonts w:ascii="Arial" w:eastAsia="Arial" w:hAnsi="Arial" w:cs="Arial"/>
          <w:b/>
        </w:rPr>
      </w:pPr>
      <w:ins w:id="5944" w:author="BOUVY Martine" w:date="2022-04-05T10:08:00Z">
        <w:r>
          <w:rPr>
            <w:rFonts w:ascii="Arial" w:eastAsia="Arial" w:hAnsi="Arial" w:cs="Arial"/>
            <w:b/>
          </w:rPr>
          <w:t xml:space="preserve">Preconditions </w:t>
        </w:r>
      </w:ins>
    </w:p>
    <w:p w14:paraId="6B9D8930" w14:textId="77777777" w:rsidR="0077366F" w:rsidRPr="00AD1A3F" w:rsidRDefault="0077366F" w:rsidP="0077366F">
      <w:pPr>
        <w:spacing w:after="95"/>
        <w:ind w:left="419" w:right="157" w:hanging="7"/>
        <w:rPr>
          <w:ins w:id="5945" w:author="BOUVY Martine" w:date="2022-04-05T10:08:00Z"/>
          <w:rFonts w:ascii="Arial" w:eastAsia="Arial" w:hAnsi="Arial" w:cs="Arial"/>
        </w:rPr>
      </w:pPr>
      <w:ins w:id="5946" w:author="BOUVY Martine" w:date="2022-04-05T10:08:00Z">
        <w:r w:rsidRPr="00AD1A3F">
          <w:rPr>
            <w:rFonts w:ascii="Arial" w:eastAsia="Arial" w:hAnsi="Arial" w:cs="Arial"/>
          </w:rPr>
          <w:t xml:space="preserve">       </w:t>
        </w:r>
        <w:r>
          <w:rPr>
            <w:rFonts w:ascii="Arial" w:eastAsia="Arial" w:hAnsi="Arial" w:cs="Arial"/>
          </w:rPr>
          <w:t xml:space="preserve"> </w:t>
        </w:r>
        <w:r w:rsidRPr="00AD1A3F">
          <w:rPr>
            <w:rFonts w:ascii="Arial" w:eastAsia="Arial" w:hAnsi="Arial" w:cs="Arial"/>
          </w:rPr>
          <w:t>None</w:t>
        </w:r>
      </w:ins>
    </w:p>
    <w:p w14:paraId="15A4EA6E" w14:textId="77777777" w:rsidR="0077366F" w:rsidRDefault="0077366F" w:rsidP="0077366F">
      <w:pPr>
        <w:ind w:right="-137"/>
        <w:rPr>
          <w:ins w:id="5947" w:author="BOUVY Martine" w:date="2022-04-05T10:08:00Z"/>
          <w:b/>
        </w:rPr>
      </w:pPr>
    </w:p>
    <w:p w14:paraId="72C23854" w14:textId="77777777" w:rsidR="0077366F" w:rsidRDefault="0077366F" w:rsidP="0077366F">
      <w:pPr>
        <w:spacing w:after="7"/>
        <w:ind w:left="419" w:right="157" w:hanging="7"/>
        <w:rPr>
          <w:ins w:id="5948" w:author="BOUVY Martine" w:date="2022-04-05T10:08:00Z"/>
          <w:rFonts w:ascii="Arial" w:eastAsia="Arial" w:hAnsi="Arial" w:cs="Arial"/>
          <w:b/>
        </w:rPr>
      </w:pPr>
      <w:ins w:id="5949" w:author="BOUVY Martine" w:date="2022-04-05T10:08:00Z">
        <w:r>
          <w:rPr>
            <w:rFonts w:ascii="Arial" w:eastAsia="Arial" w:hAnsi="Arial" w:cs="Arial"/>
            <w:b/>
          </w:rPr>
          <w:t xml:space="preserve">Formal description </w:t>
        </w:r>
      </w:ins>
    </w:p>
    <w:p w14:paraId="1FF7DB77" w14:textId="77777777" w:rsidR="0077366F" w:rsidRDefault="0077366F" w:rsidP="0077366F">
      <w:pPr>
        <w:spacing w:after="0" w:line="218" w:lineRule="auto"/>
        <w:ind w:left="849" w:right="14" w:hanging="14"/>
        <w:rPr>
          <w:ins w:id="5950" w:author="BOUVY Martine" w:date="2022-04-05T10:08:00Z"/>
        </w:rPr>
      </w:pPr>
      <w:ins w:id="5951" w:author="BOUVY Martine" w:date="2022-04-05T10:08:00Z">
        <w:r>
          <w:t xml:space="preserve">/* Throughout the function, if translation of the source </w:t>
        </w:r>
      </w:ins>
    </w:p>
    <w:p w14:paraId="02AB1BE8" w14:textId="77777777" w:rsidR="0077366F" w:rsidRDefault="0077366F" w:rsidP="0077366F">
      <w:pPr>
        <w:spacing w:after="0" w:line="218" w:lineRule="auto"/>
        <w:ind w:left="849" w:right="14" w:hanging="14"/>
        <w:rPr>
          <w:ins w:id="5952" w:author="BOUVY Martine" w:date="2022-04-05T10:08:00Z"/>
        </w:rPr>
      </w:pPr>
      <w:ins w:id="5953" w:author="BOUVY Martine" w:date="2022-04-05T10:08:00Z">
        <w:r>
          <w:t>component is spread over more than one line of the 4*35x format, a Carriage Return Line Feed (</w:t>
        </w:r>
        <w:r>
          <w:rPr>
            <w:i/>
            <w:sz w:val="31"/>
            <w:vertAlign w:val="subscript"/>
          </w:rPr>
          <w:t>CRLF</w:t>
        </w:r>
        <w:r>
          <w:t xml:space="preserve">) will be added </w:t>
        </w:r>
      </w:ins>
    </w:p>
    <w:p w14:paraId="795A452E" w14:textId="77777777" w:rsidR="0077366F" w:rsidRDefault="0077366F" w:rsidP="0077366F">
      <w:pPr>
        <w:spacing w:after="0" w:line="216" w:lineRule="auto"/>
        <w:ind w:left="846" w:right="8"/>
        <w:rPr>
          <w:ins w:id="5954" w:author="BOUVY Martine" w:date="2022-04-05T10:08:00Z"/>
        </w:rPr>
      </w:pPr>
      <w:ins w:id="5955" w:author="BOUVY Martine" w:date="2022-04-05T10:08:00Z">
        <w:r>
          <w:t xml:space="preserve">between consecutive lines to comply with the format of an MT field with multiple lines */ </w:t>
        </w:r>
      </w:ins>
    </w:p>
    <w:p w14:paraId="171CF4DF" w14:textId="77777777" w:rsidR="0077366F" w:rsidRDefault="0077366F" w:rsidP="0077366F">
      <w:pPr>
        <w:ind w:right="-137"/>
        <w:rPr>
          <w:ins w:id="5956" w:author="BOUVY Martine" w:date="2022-04-05T10:08:00Z"/>
          <w:b/>
        </w:rPr>
      </w:pPr>
    </w:p>
    <w:p w14:paraId="4CEABC7E" w14:textId="77777777" w:rsidR="0077366F" w:rsidRDefault="0077366F" w:rsidP="0077366F">
      <w:pPr>
        <w:ind w:right="-137"/>
        <w:rPr>
          <w:ins w:id="5957" w:author="BOUVY Martine" w:date="2022-04-05T10:08:00Z"/>
          <w:b/>
        </w:rPr>
      </w:pPr>
    </w:p>
    <w:p w14:paraId="644E116D" w14:textId="77777777" w:rsidR="0077366F" w:rsidRPr="00461370" w:rsidRDefault="0077366F" w:rsidP="0077366F">
      <w:pPr>
        <w:ind w:right="-137"/>
        <w:rPr>
          <w:ins w:id="5958" w:author="BOUVY Martine" w:date="2022-04-05T10:08:00Z"/>
        </w:rPr>
      </w:pPr>
      <w:ins w:id="5959" w:author="BOUVY Martine" w:date="2022-04-05T10:08:00Z">
        <w:r w:rsidRPr="00461370">
          <w:t xml:space="preserve">/*  Local variables </w:t>
        </w:r>
      </w:ins>
    </w:p>
    <w:p w14:paraId="21FF72C4" w14:textId="5C4B3B3F" w:rsidR="0077366F" w:rsidRPr="00461370" w:rsidRDefault="0077366F" w:rsidP="0077366F">
      <w:pPr>
        <w:ind w:right="-137"/>
        <w:rPr>
          <w:ins w:id="5960" w:author="BOUVY Martine" w:date="2022-04-05T10:08:00Z"/>
        </w:rPr>
      </w:pPr>
      <w:ins w:id="5961" w:author="BOUVY Martine" w:date="2022-04-05T10:08:00Z">
        <w:r>
          <w:t>i,</w:t>
        </w:r>
      </w:ins>
      <w:ins w:id="5962" w:author="BOUVY Martine" w:date="2022-04-05T11:28:00Z">
        <w:r w:rsidR="00C34B14">
          <w:t>Next</w:t>
        </w:r>
      </w:ins>
      <w:ins w:id="5963" w:author="BOUVY Martine" w:date="2022-04-05T10:08:00Z">
        <w:r>
          <w:t>Index, NumberOfNameOccurrences</w:t>
        </w:r>
        <w:r w:rsidRPr="00461370">
          <w:t xml:space="preserve"> : integer</w:t>
        </w:r>
      </w:ins>
    </w:p>
    <w:p w14:paraId="5FE29FD2" w14:textId="77777777" w:rsidR="0077366F" w:rsidRPr="00461370" w:rsidRDefault="0077366F" w:rsidP="0077366F">
      <w:pPr>
        <w:ind w:right="-137"/>
        <w:rPr>
          <w:ins w:id="5964" w:author="BOUVY Martine" w:date="2022-04-05T10:08:00Z"/>
        </w:rPr>
      </w:pPr>
      <w:ins w:id="5965" w:author="BOUVY Martine" w:date="2022-04-05T10:08:00Z">
        <w:r w:rsidRPr="00461370">
          <w:t>Separ  : string</w:t>
        </w:r>
      </w:ins>
    </w:p>
    <w:p w14:paraId="141A143B" w14:textId="17FDCD4E" w:rsidR="0077366F" w:rsidRPr="00461370" w:rsidRDefault="0077366F" w:rsidP="0077366F">
      <w:pPr>
        <w:ind w:right="-137"/>
        <w:rPr>
          <w:ins w:id="5966" w:author="BOUVY Martine" w:date="2022-04-05T10:08:00Z"/>
        </w:rPr>
      </w:pPr>
      <w:ins w:id="5967" w:author="BOUVY Martine" w:date="2022-04-05T10:08:00Z">
        <w:r>
          <w:t>Temp</w:t>
        </w:r>
        <w:r w:rsidRPr="00461370">
          <w:t xml:space="preserve"> : string</w:t>
        </w:r>
      </w:ins>
    </w:p>
    <w:p w14:paraId="4786E636" w14:textId="77777777" w:rsidR="0077366F" w:rsidRPr="00461370" w:rsidRDefault="0077366F" w:rsidP="0077366F">
      <w:pPr>
        <w:ind w:right="-137"/>
        <w:rPr>
          <w:ins w:id="5968" w:author="BOUVY Martine" w:date="2022-04-05T10:08:00Z"/>
        </w:rPr>
      </w:pPr>
      <w:ins w:id="5969" w:author="BOUVY Martine" w:date="2022-04-05T10:08:00Z">
        <w:r w:rsidRPr="00461370">
          <w:t xml:space="preserve">MXNumber1, MXNumber2, MXNumber3  :string </w:t>
        </w:r>
      </w:ins>
    </w:p>
    <w:p w14:paraId="1D3A8A19" w14:textId="77777777" w:rsidR="0077366F" w:rsidRPr="00461370" w:rsidRDefault="0077366F" w:rsidP="0077366F">
      <w:pPr>
        <w:ind w:right="-137"/>
        <w:rPr>
          <w:ins w:id="5970" w:author="BOUVY Martine" w:date="2022-04-05T10:08:00Z"/>
        </w:rPr>
      </w:pPr>
      <w:ins w:id="5971" w:author="BOUVY Martine" w:date="2022-04-05T10:08:00Z">
        <w:r w:rsidRPr="00461370">
          <w:t>MXTable2[], MXTable3[], MTNameAndAddressTable[] : table of string</w:t>
        </w:r>
      </w:ins>
    </w:p>
    <w:p w14:paraId="69D0AACF" w14:textId="77777777" w:rsidR="0077366F" w:rsidRDefault="0077366F" w:rsidP="0077366F">
      <w:pPr>
        <w:ind w:right="-137"/>
        <w:rPr>
          <w:ins w:id="5972" w:author="BOUVY Martine" w:date="2022-04-05T10:08:00Z"/>
        </w:rPr>
      </w:pPr>
      <w:ins w:id="5973" w:author="BOUVY Martine" w:date="2022-04-05T10:08:00Z">
        <w:r w:rsidRPr="00461370">
          <w:t>NumberRemainingLines : Integer</w:t>
        </w:r>
      </w:ins>
    </w:p>
    <w:p w14:paraId="0535BD37" w14:textId="3AAA34AD" w:rsidR="0077366F" w:rsidRPr="00461370" w:rsidRDefault="0077366F" w:rsidP="0077366F">
      <w:pPr>
        <w:ind w:right="-137"/>
        <w:rPr>
          <w:ins w:id="5974" w:author="BOUVY Martine" w:date="2022-04-05T10:08:00Z"/>
        </w:rPr>
      </w:pPr>
      <w:ins w:id="5975" w:author="BOUVY Martine" w:date="2022-04-05T10:08:00Z">
        <w:r>
          <w:t>MXNumber2Prese</w:t>
        </w:r>
      </w:ins>
      <w:ins w:id="5976" w:author="BOUVY Martine" w:date="2022-04-05T12:43:00Z">
        <w:r w:rsidR="00E63C69">
          <w:t>nt</w:t>
        </w:r>
      </w:ins>
      <w:ins w:id="5977" w:author="BOUVY Martine" w:date="2022-04-05T10:08:00Z">
        <w:r>
          <w:t xml:space="preserve"> : Boolean */</w:t>
        </w:r>
      </w:ins>
    </w:p>
    <w:p w14:paraId="79A89DAD" w14:textId="77777777" w:rsidR="0077366F" w:rsidRPr="00461370" w:rsidRDefault="0077366F" w:rsidP="0077366F">
      <w:pPr>
        <w:ind w:right="-137"/>
        <w:rPr>
          <w:ins w:id="5978" w:author="BOUVY Martine" w:date="2022-04-05T10:08:00Z"/>
        </w:rPr>
      </w:pPr>
    </w:p>
    <w:p w14:paraId="54B5E69D" w14:textId="77777777" w:rsidR="0077366F" w:rsidRDefault="0077366F" w:rsidP="0077366F">
      <w:pPr>
        <w:ind w:left="810" w:right="-137"/>
        <w:rPr>
          <w:ins w:id="5979" w:author="BOUVY Martine" w:date="2022-04-05T10:08:00Z"/>
          <w:b/>
        </w:rPr>
      </w:pPr>
    </w:p>
    <w:p w14:paraId="4767007A" w14:textId="77777777" w:rsidR="0077366F" w:rsidRDefault="0077366F" w:rsidP="0077366F">
      <w:pPr>
        <w:ind w:left="810" w:right="-137"/>
        <w:rPr>
          <w:ins w:id="5980" w:author="BOUVY Martine" w:date="2022-04-05T10:08:00Z"/>
        </w:rPr>
      </w:pPr>
    </w:p>
    <w:p w14:paraId="558A11F9" w14:textId="77777777" w:rsidR="0077366F" w:rsidRDefault="0077366F" w:rsidP="0077366F">
      <w:pPr>
        <w:ind w:left="810" w:right="-137"/>
        <w:rPr>
          <w:ins w:id="5981" w:author="BOUVY Martine" w:date="2022-04-05T10:08:00Z"/>
        </w:rPr>
      </w:pPr>
      <w:ins w:id="5982" w:author="BOUVY Martine" w:date="2022-04-05T10:08:00Z">
        <w:r>
          <w:t>MXTable2[1] = MXParty.PostalAddress.StreetName</w:t>
        </w:r>
      </w:ins>
    </w:p>
    <w:p w14:paraId="2CE06C81" w14:textId="77777777" w:rsidR="0077366F" w:rsidRDefault="0077366F" w:rsidP="0077366F">
      <w:pPr>
        <w:ind w:left="810" w:right="-137"/>
        <w:rPr>
          <w:ins w:id="5983" w:author="BOUVY Martine" w:date="2022-04-05T10:08:00Z"/>
        </w:rPr>
      </w:pPr>
      <w:ins w:id="5984" w:author="BOUVY Martine" w:date="2022-04-05T10:08:00Z">
        <w:r>
          <w:t>MXTable2[2]  = MXParty.PostalAddress.BuildingNumber</w:t>
        </w:r>
      </w:ins>
    </w:p>
    <w:p w14:paraId="38AF4BAF" w14:textId="77777777" w:rsidR="0077366F" w:rsidRDefault="0077366F" w:rsidP="0077366F">
      <w:pPr>
        <w:ind w:left="810" w:right="-137"/>
        <w:rPr>
          <w:ins w:id="5985" w:author="BOUVY Martine" w:date="2022-04-05T10:08:00Z"/>
        </w:rPr>
      </w:pPr>
      <w:ins w:id="5986" w:author="BOUVY Martine" w:date="2022-04-05T10:08:00Z">
        <w:r>
          <w:t>MXTable2[3]  = MXParty.PostalAddress.BuildingName</w:t>
        </w:r>
      </w:ins>
    </w:p>
    <w:p w14:paraId="37F7429B" w14:textId="77777777" w:rsidR="0077366F" w:rsidRDefault="0077366F" w:rsidP="0077366F">
      <w:pPr>
        <w:ind w:left="810" w:right="-137"/>
        <w:rPr>
          <w:ins w:id="5987" w:author="BOUVY Martine" w:date="2022-04-05T10:08:00Z"/>
        </w:rPr>
      </w:pPr>
      <w:ins w:id="5988" w:author="BOUVY Martine" w:date="2022-04-05T10:08:00Z">
        <w:r>
          <w:t>MXTable2[4]  = MXParty.PostalAddress.Floor</w:t>
        </w:r>
      </w:ins>
    </w:p>
    <w:p w14:paraId="23C2F978" w14:textId="77777777" w:rsidR="0077366F" w:rsidRDefault="0077366F" w:rsidP="0077366F">
      <w:pPr>
        <w:ind w:left="810" w:right="-137"/>
        <w:rPr>
          <w:ins w:id="5989" w:author="BOUVY Martine" w:date="2022-04-05T10:08:00Z"/>
        </w:rPr>
      </w:pPr>
      <w:ins w:id="5990" w:author="BOUVY Martine" w:date="2022-04-05T10:08:00Z">
        <w:r>
          <w:t>MXTable2[5]  = MXParty.PostalAddress.PostBox</w:t>
        </w:r>
      </w:ins>
    </w:p>
    <w:p w14:paraId="09E93D2D" w14:textId="77777777" w:rsidR="0077366F" w:rsidRDefault="0077366F" w:rsidP="0077366F">
      <w:pPr>
        <w:ind w:left="810" w:right="-137"/>
        <w:rPr>
          <w:ins w:id="5991" w:author="BOUVY Martine" w:date="2022-04-05T10:08:00Z"/>
        </w:rPr>
      </w:pPr>
      <w:ins w:id="5992" w:author="BOUVY Martine" w:date="2022-04-05T10:08:00Z">
        <w:r>
          <w:t>MXTable2[6]  = MXParty.PostalAddress.Room</w:t>
        </w:r>
      </w:ins>
    </w:p>
    <w:p w14:paraId="53DC8CE3" w14:textId="77777777" w:rsidR="0077366F" w:rsidRDefault="0077366F" w:rsidP="0077366F">
      <w:pPr>
        <w:ind w:left="810" w:right="-137"/>
        <w:rPr>
          <w:ins w:id="5993" w:author="BOUVY Martine" w:date="2022-04-05T10:08:00Z"/>
        </w:rPr>
      </w:pPr>
      <w:ins w:id="5994" w:author="BOUVY Martine" w:date="2022-04-05T10:08:00Z">
        <w:r>
          <w:t>MXTable2[7]  = MXParty.PostalAddress.Department</w:t>
        </w:r>
      </w:ins>
    </w:p>
    <w:p w14:paraId="4F15BA61" w14:textId="77777777" w:rsidR="0077366F" w:rsidRDefault="0077366F" w:rsidP="0077366F">
      <w:pPr>
        <w:ind w:left="810" w:right="-137"/>
        <w:rPr>
          <w:ins w:id="5995" w:author="BOUVY Martine" w:date="2022-04-05T10:08:00Z"/>
        </w:rPr>
      </w:pPr>
      <w:ins w:id="5996" w:author="BOUVY Martine" w:date="2022-04-05T10:08:00Z">
        <w:r>
          <w:t>MXTable2[8]  = MXParty.PostalAddress.SubDepartment</w:t>
        </w:r>
      </w:ins>
    </w:p>
    <w:p w14:paraId="0F9BF3E2" w14:textId="77777777" w:rsidR="0077366F" w:rsidRDefault="0077366F" w:rsidP="0077366F">
      <w:pPr>
        <w:ind w:left="810" w:right="-137"/>
        <w:rPr>
          <w:ins w:id="5997" w:author="BOUVY Martine" w:date="2022-04-05T10:08:00Z"/>
        </w:rPr>
      </w:pPr>
    </w:p>
    <w:p w14:paraId="6CE7D401" w14:textId="77777777" w:rsidR="0077366F" w:rsidRDefault="0077366F" w:rsidP="0077366F">
      <w:pPr>
        <w:ind w:left="810" w:right="-137"/>
        <w:rPr>
          <w:ins w:id="5998" w:author="BOUVY Martine" w:date="2022-04-05T10:08:00Z"/>
        </w:rPr>
      </w:pPr>
      <w:ins w:id="5999" w:author="BOUVY Martine" w:date="2022-04-05T10:08:00Z">
        <w:r>
          <w:t>MXTable3[1] = MXParty.PostalAddress.Country</w:t>
        </w:r>
      </w:ins>
    </w:p>
    <w:p w14:paraId="14BD1F54" w14:textId="77777777" w:rsidR="0077366F" w:rsidRDefault="0077366F" w:rsidP="0077366F">
      <w:pPr>
        <w:ind w:left="810" w:right="-137"/>
        <w:rPr>
          <w:ins w:id="6000" w:author="BOUVY Martine" w:date="2022-04-05T10:08:00Z"/>
        </w:rPr>
      </w:pPr>
      <w:ins w:id="6001" w:author="BOUVY Martine" w:date="2022-04-05T10:08:00Z">
        <w:r>
          <w:t>MXTable3[2]  = MXParty.PostalAddress.TownName</w:t>
        </w:r>
      </w:ins>
    </w:p>
    <w:p w14:paraId="3667A1D3" w14:textId="77777777" w:rsidR="0077366F" w:rsidRDefault="0077366F" w:rsidP="0077366F">
      <w:pPr>
        <w:ind w:left="810" w:right="-137"/>
        <w:rPr>
          <w:ins w:id="6002" w:author="BOUVY Martine" w:date="2022-04-05T10:08:00Z"/>
        </w:rPr>
      </w:pPr>
      <w:ins w:id="6003" w:author="BOUVY Martine" w:date="2022-04-05T10:08:00Z">
        <w:r>
          <w:t>MXTable3[3]  = MXParty.PostalAddress.PostCode</w:t>
        </w:r>
      </w:ins>
    </w:p>
    <w:p w14:paraId="40B7D9FE" w14:textId="77777777" w:rsidR="0077366F" w:rsidRDefault="0077366F" w:rsidP="0077366F">
      <w:pPr>
        <w:ind w:left="810" w:right="-137"/>
        <w:rPr>
          <w:ins w:id="6004" w:author="BOUVY Martine" w:date="2022-04-05T10:08:00Z"/>
        </w:rPr>
      </w:pPr>
      <w:ins w:id="6005" w:author="BOUVY Martine" w:date="2022-04-05T10:08:00Z">
        <w:r>
          <w:lastRenderedPageBreak/>
          <w:t>MXTable3[4]  = MXParty.PostalAddress.CountrySubdivision</w:t>
        </w:r>
      </w:ins>
    </w:p>
    <w:p w14:paraId="6832C3E8" w14:textId="77777777" w:rsidR="0077366F" w:rsidRDefault="0077366F" w:rsidP="0077366F">
      <w:pPr>
        <w:ind w:left="810" w:right="-137"/>
        <w:rPr>
          <w:ins w:id="6006" w:author="BOUVY Martine" w:date="2022-04-05T10:08:00Z"/>
        </w:rPr>
      </w:pPr>
      <w:ins w:id="6007" w:author="BOUVY Martine" w:date="2022-04-05T10:08:00Z">
        <w:r>
          <w:t>MXTable3[5]  = MXParty.PostalAddress.TownNameLocation</w:t>
        </w:r>
      </w:ins>
    </w:p>
    <w:p w14:paraId="7E9284ED" w14:textId="77777777" w:rsidR="0077366F" w:rsidRDefault="0077366F" w:rsidP="0077366F">
      <w:pPr>
        <w:ind w:left="810" w:right="-137"/>
        <w:rPr>
          <w:ins w:id="6008" w:author="BOUVY Martine" w:date="2022-04-05T10:08:00Z"/>
        </w:rPr>
      </w:pPr>
      <w:ins w:id="6009" w:author="BOUVY Martine" w:date="2022-04-05T10:08:00Z">
        <w:r>
          <w:t>MXTable3[6]  = MXParty.PostalAddress.DistrictName</w:t>
        </w:r>
      </w:ins>
    </w:p>
    <w:p w14:paraId="56027CA5" w14:textId="77777777" w:rsidR="0077366F" w:rsidRDefault="0077366F" w:rsidP="0077366F">
      <w:pPr>
        <w:ind w:left="810" w:right="-137"/>
        <w:rPr>
          <w:ins w:id="6010" w:author="BOUVY Martine" w:date="2022-04-05T10:08:00Z"/>
        </w:rPr>
      </w:pPr>
    </w:p>
    <w:p w14:paraId="6EFFB7DC" w14:textId="77777777" w:rsidR="0077366F" w:rsidRDefault="0077366F" w:rsidP="0077366F">
      <w:pPr>
        <w:ind w:left="810" w:right="-137"/>
        <w:rPr>
          <w:ins w:id="6011" w:author="BOUVY Martine" w:date="2022-04-05T10:08:00Z"/>
        </w:rPr>
      </w:pPr>
    </w:p>
    <w:p w14:paraId="633D52C1" w14:textId="77777777" w:rsidR="0077366F" w:rsidRDefault="0077366F" w:rsidP="0077366F">
      <w:pPr>
        <w:ind w:left="810" w:right="-137"/>
        <w:rPr>
          <w:ins w:id="6012" w:author="BOUVY Martine" w:date="2022-04-05T10:08:00Z"/>
        </w:rPr>
      </w:pPr>
      <w:ins w:id="6013" w:author="BOUVY Martine" w:date="2022-04-05T10:08:00Z">
        <w:r>
          <w:t>Separ = “,”</w:t>
        </w:r>
      </w:ins>
    </w:p>
    <w:p w14:paraId="429C9C3E" w14:textId="77777777" w:rsidR="0077366F" w:rsidRDefault="0077366F" w:rsidP="0077366F">
      <w:pPr>
        <w:ind w:left="810" w:right="-137"/>
        <w:rPr>
          <w:ins w:id="6014" w:author="BOUVY Martine" w:date="2022-04-05T10:08:00Z"/>
        </w:rPr>
      </w:pPr>
    </w:p>
    <w:p w14:paraId="0D22C01B" w14:textId="77777777" w:rsidR="0077366F" w:rsidRDefault="0077366F" w:rsidP="0077366F">
      <w:pPr>
        <w:ind w:left="810" w:right="-137"/>
        <w:rPr>
          <w:ins w:id="6015" w:author="BOUVY Martine" w:date="2022-04-05T10:08:00Z"/>
        </w:rPr>
      </w:pPr>
      <w:ins w:id="6016" w:author="BOUVY Martine" w:date="2022-04-05T10:08:00Z">
        <w:r>
          <w:t>MXNumber1 = MXParty.Name</w:t>
        </w:r>
      </w:ins>
    </w:p>
    <w:p w14:paraId="09308D86" w14:textId="77777777" w:rsidR="0077366F" w:rsidRDefault="0077366F" w:rsidP="0077366F">
      <w:pPr>
        <w:ind w:left="810" w:right="-137"/>
        <w:rPr>
          <w:ins w:id="6017" w:author="BOUVY Martine" w:date="2022-04-05T10:08:00Z"/>
        </w:rPr>
      </w:pPr>
    </w:p>
    <w:p w14:paraId="26B20C9F" w14:textId="77777777" w:rsidR="0077366F" w:rsidRDefault="0077366F" w:rsidP="0077366F">
      <w:pPr>
        <w:ind w:left="810" w:right="-137"/>
        <w:rPr>
          <w:ins w:id="6018" w:author="BOUVY Martine" w:date="2022-04-05T10:08:00Z"/>
        </w:rPr>
      </w:pPr>
      <w:ins w:id="6019" w:author="BOUVY Martine" w:date="2022-04-05T10:08:00Z">
        <w:r w:rsidRPr="00DE6885">
          <w:rPr>
            <w:b/>
          </w:rPr>
          <w:t>IF</w:t>
        </w:r>
        <w:r>
          <w:t xml:space="preserve"> </w:t>
        </w:r>
        <w:r w:rsidRPr="00AD1A3F">
          <w:rPr>
            <w:b/>
          </w:rPr>
          <w:t>Length</w:t>
        </w:r>
        <w:r>
          <w:t xml:space="preserve">(MXNumber1) = 0 THEN </w:t>
        </w:r>
      </w:ins>
    </w:p>
    <w:p w14:paraId="179AF96B" w14:textId="77777777" w:rsidR="0077366F" w:rsidRDefault="0077366F" w:rsidP="0077366F">
      <w:pPr>
        <w:ind w:left="810" w:right="-137"/>
        <w:rPr>
          <w:ins w:id="6020" w:author="BOUVY Martine" w:date="2022-04-05T10:08:00Z"/>
        </w:rPr>
      </w:pPr>
      <w:ins w:id="6021" w:author="BOUVY Martine" w:date="2022-04-05T10:08:00Z">
        <w:r>
          <w:t xml:space="preserve"> MXNumber1 = “NOTPROVIDED”</w:t>
        </w:r>
      </w:ins>
    </w:p>
    <w:p w14:paraId="2F5F468E" w14:textId="77777777" w:rsidR="0077366F" w:rsidRDefault="0077366F" w:rsidP="0077366F">
      <w:pPr>
        <w:ind w:left="810" w:right="-137"/>
        <w:rPr>
          <w:ins w:id="6022" w:author="BOUVY Martine" w:date="2022-04-05T10:08:00Z"/>
        </w:rPr>
      </w:pPr>
      <w:ins w:id="6023" w:author="BOUVY Martine" w:date="2022-04-05T10:08:00Z">
        <w:r>
          <w:t xml:space="preserve"> </w:t>
        </w:r>
        <w:r w:rsidRPr="00B6500E">
          <w:rPr>
            <w:strike/>
          </w:rPr>
          <w:t>T20130</w:t>
        </w:r>
        <w:r>
          <w:t xml:space="preserve"> T12009</w:t>
        </w:r>
      </w:ins>
    </w:p>
    <w:p w14:paraId="75227067" w14:textId="77777777" w:rsidR="0077366F" w:rsidRDefault="0077366F" w:rsidP="0077366F">
      <w:pPr>
        <w:ind w:left="810" w:right="-137"/>
        <w:rPr>
          <w:ins w:id="6024" w:author="BOUVY Martine" w:date="2022-04-05T10:08:00Z"/>
        </w:rPr>
      </w:pPr>
      <w:ins w:id="6025" w:author="BOUVY Martine" w:date="2022-04-05T10:08:00Z">
        <w:r>
          <w:t>/* This is not expected in pacs because if BIC is absent then Name is mandatory in CBPR+ but possible in camt (eg., camt.054) */</w:t>
        </w:r>
      </w:ins>
    </w:p>
    <w:p w14:paraId="453F0FCF" w14:textId="77777777" w:rsidR="0077366F" w:rsidRPr="00DE6885" w:rsidRDefault="0077366F" w:rsidP="0077366F">
      <w:pPr>
        <w:ind w:left="810" w:right="-137"/>
        <w:rPr>
          <w:ins w:id="6026" w:author="BOUVY Martine" w:date="2022-04-05T10:08:00Z"/>
          <w:b/>
        </w:rPr>
      </w:pPr>
      <w:ins w:id="6027" w:author="BOUVY Martine" w:date="2022-04-05T10:08:00Z">
        <w:r w:rsidRPr="00DE6885">
          <w:rPr>
            <w:b/>
          </w:rPr>
          <w:t>ENDIF</w:t>
        </w:r>
      </w:ins>
    </w:p>
    <w:p w14:paraId="1F4E63B9" w14:textId="77777777" w:rsidR="0077366F" w:rsidRDefault="0077366F" w:rsidP="0077366F">
      <w:pPr>
        <w:ind w:left="0" w:right="-137" w:firstLine="0"/>
        <w:rPr>
          <w:ins w:id="6028" w:author="BOUVY Martine" w:date="2022-04-05T10:08:00Z"/>
        </w:rPr>
      </w:pPr>
    </w:p>
    <w:p w14:paraId="6AADD99F" w14:textId="77777777" w:rsidR="0077366F" w:rsidRDefault="0077366F" w:rsidP="0077366F">
      <w:pPr>
        <w:ind w:left="810" w:right="-137"/>
        <w:rPr>
          <w:ins w:id="6029" w:author="BOUVY Martine" w:date="2022-04-05T10:08:00Z"/>
        </w:rPr>
      </w:pPr>
    </w:p>
    <w:p w14:paraId="590D6CA4" w14:textId="77777777" w:rsidR="0077366F" w:rsidRDefault="0077366F" w:rsidP="0077366F">
      <w:pPr>
        <w:ind w:left="810" w:right="-137"/>
        <w:rPr>
          <w:ins w:id="6030" w:author="BOUVY Martine" w:date="2022-04-05T10:08:00Z"/>
        </w:rPr>
      </w:pPr>
    </w:p>
    <w:p w14:paraId="730DBA46" w14:textId="77777777" w:rsidR="0077366F" w:rsidRDefault="0077366F" w:rsidP="0077366F">
      <w:pPr>
        <w:ind w:left="810" w:right="-137"/>
        <w:rPr>
          <w:ins w:id="6031" w:author="BOUVY Martine" w:date="2022-04-05T10:08:00Z"/>
        </w:rPr>
      </w:pPr>
      <w:ins w:id="6032" w:author="BOUVY Martine" w:date="2022-04-05T10:08:00Z">
        <w:r>
          <w:t>/* Fill in  MXNumber2  respecting the following order StreetName, BuildingNumber, BuildingName, Floor, PostBox, Room, Department, SubDepartment and using the separator between elements. Missing information is not indicated. */</w:t>
        </w:r>
      </w:ins>
    </w:p>
    <w:p w14:paraId="70B00271" w14:textId="77777777" w:rsidR="0077366F" w:rsidRDefault="0077366F" w:rsidP="0077366F">
      <w:pPr>
        <w:ind w:left="810" w:right="-137"/>
        <w:rPr>
          <w:ins w:id="6033" w:author="BOUVY Martine" w:date="2022-04-05T10:08:00Z"/>
        </w:rPr>
      </w:pPr>
    </w:p>
    <w:p w14:paraId="2B5AA25C" w14:textId="77777777" w:rsidR="0077366F" w:rsidRPr="00C806D2" w:rsidRDefault="0077366F" w:rsidP="0077366F">
      <w:pPr>
        <w:ind w:left="810" w:right="-137"/>
        <w:rPr>
          <w:ins w:id="6034" w:author="BOUVY Martine" w:date="2022-04-05T10:08:00Z"/>
          <w:b/>
        </w:rPr>
      </w:pPr>
      <w:ins w:id="6035" w:author="BOUVY Martine" w:date="2022-04-05T10:08:00Z">
        <w:r>
          <w:t xml:space="preserve"> </w:t>
        </w:r>
        <w:r w:rsidRPr="0023526B">
          <w:rPr>
            <w:b/>
          </w:rPr>
          <w:t xml:space="preserve">For i = </w:t>
        </w:r>
        <w:r>
          <w:rPr>
            <w:b/>
          </w:rPr>
          <w:t>1</w:t>
        </w:r>
        <w:r w:rsidRPr="00C806D2">
          <w:rPr>
            <w:b/>
          </w:rPr>
          <w:t xml:space="preserve"> to 8 </w:t>
        </w:r>
      </w:ins>
    </w:p>
    <w:p w14:paraId="4F138042" w14:textId="77777777" w:rsidR="0077366F" w:rsidRDefault="0077366F" w:rsidP="0077366F">
      <w:pPr>
        <w:ind w:left="810" w:right="-137"/>
        <w:rPr>
          <w:ins w:id="6036" w:author="BOUVY Martine" w:date="2022-04-05T10:08:00Z"/>
        </w:rPr>
      </w:pPr>
      <w:ins w:id="6037" w:author="BOUVY Martine" w:date="2022-04-05T10:08:00Z">
        <w:r>
          <w:t>{</w:t>
        </w:r>
      </w:ins>
    </w:p>
    <w:p w14:paraId="3A2C3FD7" w14:textId="77777777" w:rsidR="0077366F" w:rsidRDefault="0077366F" w:rsidP="0077366F">
      <w:pPr>
        <w:ind w:left="810" w:right="-137"/>
        <w:rPr>
          <w:ins w:id="6038" w:author="BOUVY Martine" w:date="2022-04-05T10:08:00Z"/>
        </w:rPr>
      </w:pPr>
      <w:ins w:id="6039" w:author="BOUVY Martine" w:date="2022-04-05T10:08:00Z">
        <w:r>
          <w:t xml:space="preserve">  </w:t>
        </w:r>
        <w:r w:rsidRPr="009A5423">
          <w:rPr>
            <w:b/>
          </w:rPr>
          <w:t>IF</w:t>
        </w:r>
        <w:r>
          <w:t xml:space="preserve"> </w:t>
        </w:r>
        <w:r w:rsidRPr="003A6127">
          <w:rPr>
            <w:b/>
          </w:rPr>
          <w:t>Length</w:t>
        </w:r>
        <w:r>
          <w:t>(MXTable2[i])&gt; 0 THEN</w:t>
        </w:r>
      </w:ins>
    </w:p>
    <w:p w14:paraId="4E99E91B" w14:textId="77777777" w:rsidR="0077366F" w:rsidRDefault="0077366F" w:rsidP="0077366F">
      <w:pPr>
        <w:ind w:left="810" w:right="-137"/>
        <w:rPr>
          <w:ins w:id="6040" w:author="BOUVY Martine" w:date="2022-04-05T10:08:00Z"/>
        </w:rPr>
      </w:pPr>
      <w:ins w:id="6041" w:author="BOUVY Martine" w:date="2022-04-05T10:08:00Z">
        <w:r w:rsidRPr="0023526B">
          <w:t xml:space="preserve">         </w:t>
        </w:r>
        <w:r w:rsidRPr="0023526B">
          <w:rPr>
            <w:b/>
          </w:rPr>
          <w:t>IF</w:t>
        </w:r>
        <w:r>
          <w:t xml:space="preserve"> </w:t>
        </w:r>
        <w:r w:rsidRPr="003A6127">
          <w:rPr>
            <w:b/>
          </w:rPr>
          <w:t>Length</w:t>
        </w:r>
        <w:r w:rsidRPr="0023526B">
          <w:t>(MXNumber2</w:t>
        </w:r>
        <w:r>
          <w:t>) = 0 THEN</w:t>
        </w:r>
      </w:ins>
    </w:p>
    <w:p w14:paraId="01908E06" w14:textId="77777777" w:rsidR="0077366F" w:rsidRPr="0023526B" w:rsidRDefault="0077366F" w:rsidP="0077366F">
      <w:pPr>
        <w:ind w:left="810" w:right="-137"/>
        <w:rPr>
          <w:ins w:id="6042" w:author="BOUVY Martine" w:date="2022-04-05T10:08:00Z"/>
        </w:rPr>
      </w:pPr>
      <w:ins w:id="6043" w:author="BOUVY Martine" w:date="2022-04-05T10:08:00Z">
        <w:r>
          <w:t xml:space="preserve">            /* it is the first element found */</w:t>
        </w:r>
        <w:r w:rsidRPr="0023526B">
          <w:t xml:space="preserve"> </w:t>
        </w:r>
      </w:ins>
    </w:p>
    <w:p w14:paraId="21A52E29" w14:textId="77777777" w:rsidR="0077366F" w:rsidRDefault="0077366F" w:rsidP="0077366F">
      <w:pPr>
        <w:ind w:left="810" w:right="-137"/>
        <w:rPr>
          <w:ins w:id="6044" w:author="BOUVY Martine" w:date="2022-04-05T10:08:00Z"/>
        </w:rPr>
      </w:pPr>
      <w:ins w:id="6045" w:author="BOUVY Martine" w:date="2022-04-05T10:08:00Z">
        <w:r>
          <w:t xml:space="preserve">          MXNumber2 = </w:t>
        </w:r>
        <w:r w:rsidRPr="003A6127">
          <w:rPr>
            <w:b/>
          </w:rPr>
          <w:t>Concatenate</w:t>
        </w:r>
        <w:r>
          <w:t>(MXTable2[i])</w:t>
        </w:r>
      </w:ins>
    </w:p>
    <w:p w14:paraId="58E8944A" w14:textId="77777777" w:rsidR="0077366F" w:rsidRPr="0023526B" w:rsidRDefault="0077366F" w:rsidP="0077366F">
      <w:pPr>
        <w:ind w:left="810" w:right="-137"/>
        <w:rPr>
          <w:ins w:id="6046" w:author="BOUVY Martine" w:date="2022-04-05T10:08:00Z"/>
          <w:b/>
        </w:rPr>
      </w:pPr>
      <w:ins w:id="6047" w:author="BOUVY Martine" w:date="2022-04-05T10:08:00Z">
        <w:r w:rsidRPr="0023526B">
          <w:rPr>
            <w:b/>
          </w:rPr>
          <w:t xml:space="preserve">         ELSE</w:t>
        </w:r>
      </w:ins>
    </w:p>
    <w:p w14:paraId="6D8DC577" w14:textId="77777777" w:rsidR="0077366F" w:rsidRDefault="0077366F" w:rsidP="0077366F">
      <w:pPr>
        <w:ind w:left="810" w:right="-137"/>
        <w:rPr>
          <w:ins w:id="6048" w:author="BOUVY Martine" w:date="2022-04-05T10:08:00Z"/>
        </w:rPr>
      </w:pPr>
      <w:ins w:id="6049" w:author="BOUVY Martine" w:date="2022-04-05T10:08:00Z">
        <w:r>
          <w:t xml:space="preserve">          MXNumber2 = </w:t>
        </w:r>
        <w:r w:rsidRPr="003A6127">
          <w:rPr>
            <w:b/>
          </w:rPr>
          <w:t>Concatenate</w:t>
        </w:r>
        <w:r>
          <w:t>(MXNumber2,Separ,</w:t>
        </w:r>
        <w:r w:rsidRPr="00647F33">
          <w:t xml:space="preserve"> </w:t>
        </w:r>
        <w:r>
          <w:t>MXTable2[i])</w:t>
        </w:r>
      </w:ins>
    </w:p>
    <w:p w14:paraId="72DD6202" w14:textId="77777777" w:rsidR="0077366F" w:rsidRPr="005C4B31" w:rsidRDefault="0077366F" w:rsidP="0077366F">
      <w:pPr>
        <w:ind w:left="810" w:right="-137"/>
        <w:rPr>
          <w:ins w:id="6050" w:author="BOUVY Martine" w:date="2022-04-05T10:08:00Z"/>
          <w:b/>
        </w:rPr>
      </w:pPr>
      <w:ins w:id="6051" w:author="BOUVY Martine" w:date="2022-04-05T10:08:00Z">
        <w:r>
          <w:t xml:space="preserve">         </w:t>
        </w:r>
        <w:r w:rsidRPr="005C4B31">
          <w:rPr>
            <w:b/>
          </w:rPr>
          <w:t xml:space="preserve">ENDIF </w:t>
        </w:r>
      </w:ins>
    </w:p>
    <w:p w14:paraId="3205E9A1" w14:textId="77777777" w:rsidR="0077366F" w:rsidRDefault="0077366F" w:rsidP="0077366F">
      <w:pPr>
        <w:ind w:left="810" w:right="-137"/>
        <w:rPr>
          <w:ins w:id="6052" w:author="BOUVY Martine" w:date="2022-04-05T10:08:00Z"/>
          <w:b/>
        </w:rPr>
      </w:pPr>
      <w:ins w:id="6053" w:author="BOUVY Martine" w:date="2022-04-05T10:08:00Z">
        <w:r>
          <w:t xml:space="preserve">   </w:t>
        </w:r>
        <w:r w:rsidRPr="005C4B31">
          <w:rPr>
            <w:b/>
          </w:rPr>
          <w:t>ENDIF</w:t>
        </w:r>
      </w:ins>
    </w:p>
    <w:p w14:paraId="27E0858E" w14:textId="77777777" w:rsidR="0077366F" w:rsidRDefault="0077366F" w:rsidP="0077366F">
      <w:pPr>
        <w:ind w:left="810" w:right="-137"/>
        <w:rPr>
          <w:ins w:id="6054" w:author="BOUVY Martine" w:date="2022-04-05T10:08:00Z"/>
        </w:rPr>
      </w:pPr>
      <w:ins w:id="6055" w:author="BOUVY Martine" w:date="2022-04-05T10:08:00Z">
        <w:r>
          <w:rPr>
            <w:b/>
          </w:rPr>
          <w:t xml:space="preserve"> </w:t>
        </w:r>
        <w:r>
          <w:t>}</w:t>
        </w:r>
      </w:ins>
    </w:p>
    <w:p w14:paraId="6B7057AC" w14:textId="77777777" w:rsidR="0077366F" w:rsidRDefault="0077366F" w:rsidP="0077366F">
      <w:pPr>
        <w:ind w:left="810" w:right="-137"/>
        <w:rPr>
          <w:ins w:id="6056" w:author="BOUVY Martine" w:date="2022-04-05T10:08:00Z"/>
        </w:rPr>
      </w:pPr>
    </w:p>
    <w:p w14:paraId="4FE05F70" w14:textId="77777777" w:rsidR="0077366F" w:rsidRPr="00503798" w:rsidRDefault="0077366F" w:rsidP="0077366F">
      <w:pPr>
        <w:tabs>
          <w:tab w:val="left" w:pos="900"/>
          <w:tab w:val="left" w:pos="990"/>
        </w:tabs>
        <w:ind w:left="810" w:right="-137"/>
        <w:rPr>
          <w:ins w:id="6057" w:author="BOUVY Martine" w:date="2022-04-05T10:08:00Z"/>
          <w:b/>
        </w:rPr>
      </w:pPr>
      <w:ins w:id="6058" w:author="BOUVY Martine" w:date="2022-04-05T10:08:00Z">
        <w:r>
          <w:rPr>
            <w:b/>
          </w:rPr>
          <w:t xml:space="preserve">  </w:t>
        </w:r>
        <w:r w:rsidRPr="00503798">
          <w:rPr>
            <w:b/>
          </w:rPr>
          <w:t>Next i</w:t>
        </w:r>
      </w:ins>
    </w:p>
    <w:p w14:paraId="6DBA3290" w14:textId="77777777" w:rsidR="0077366F" w:rsidRDefault="0077366F" w:rsidP="0077366F">
      <w:pPr>
        <w:ind w:left="810" w:right="-137"/>
        <w:rPr>
          <w:ins w:id="6059" w:author="BOUVY Martine" w:date="2022-04-05T10:08:00Z"/>
        </w:rPr>
      </w:pPr>
    </w:p>
    <w:p w14:paraId="1B32A737" w14:textId="77777777" w:rsidR="0077366F" w:rsidRDefault="0077366F" w:rsidP="0077366F">
      <w:pPr>
        <w:ind w:left="810" w:right="-137"/>
        <w:rPr>
          <w:ins w:id="6060" w:author="BOUVY Martine" w:date="2022-04-05T10:08:00Z"/>
        </w:rPr>
      </w:pPr>
      <w:ins w:id="6061" w:author="BOUVY Martine" w:date="2022-04-05T10:08:00Z">
        <w:r>
          <w:t xml:space="preserve">      /* Fill in  MXNumber3  respecting the following order Country, TownName, PostCode, CountrySubDivision, TownLocationName, DistrictName and using the separator between elements except between Country and TownName where “/” is used. In CBPR+, if Structured postal address is used, Country and TownName are mandatory */</w:t>
        </w:r>
      </w:ins>
    </w:p>
    <w:p w14:paraId="0145A7D9" w14:textId="77777777" w:rsidR="0077366F" w:rsidRDefault="0077366F" w:rsidP="0077366F">
      <w:pPr>
        <w:ind w:left="810" w:right="-137"/>
        <w:rPr>
          <w:ins w:id="6062" w:author="BOUVY Martine" w:date="2022-04-05T10:08:00Z"/>
        </w:rPr>
      </w:pPr>
      <w:ins w:id="6063" w:author="BOUVY Martine" w:date="2022-04-05T10:08:00Z">
        <w:r>
          <w:t xml:space="preserve">   </w:t>
        </w:r>
      </w:ins>
    </w:p>
    <w:p w14:paraId="6844F284" w14:textId="77777777" w:rsidR="0077366F" w:rsidRDefault="0077366F" w:rsidP="0077366F">
      <w:pPr>
        <w:ind w:left="810" w:right="-137"/>
        <w:rPr>
          <w:ins w:id="6064" w:author="BOUVY Martine" w:date="2022-04-05T10:08:00Z"/>
        </w:rPr>
      </w:pPr>
      <w:ins w:id="6065" w:author="BOUVY Martine" w:date="2022-04-05T10:08:00Z">
        <w:r>
          <w:t xml:space="preserve">        </w:t>
        </w:r>
      </w:ins>
    </w:p>
    <w:p w14:paraId="3818A51F" w14:textId="77777777" w:rsidR="0077366F" w:rsidRDefault="0077366F" w:rsidP="0077366F">
      <w:pPr>
        <w:ind w:left="810" w:right="-137"/>
        <w:rPr>
          <w:ins w:id="6066" w:author="BOUVY Martine" w:date="2022-04-05T10:08:00Z"/>
        </w:rPr>
      </w:pPr>
      <w:ins w:id="6067" w:author="BOUVY Martine" w:date="2022-04-05T10:08:00Z">
        <w:r>
          <w:t xml:space="preserve">   /* Start with Country and TownName */</w:t>
        </w:r>
      </w:ins>
    </w:p>
    <w:p w14:paraId="24835C2C" w14:textId="77777777" w:rsidR="0077366F" w:rsidRDefault="0077366F" w:rsidP="0077366F">
      <w:pPr>
        <w:spacing w:after="0"/>
        <w:ind w:left="810" w:right="-137"/>
        <w:rPr>
          <w:ins w:id="6068" w:author="BOUVY Martine" w:date="2022-04-05T10:08:00Z"/>
        </w:rPr>
      </w:pPr>
      <w:ins w:id="6069" w:author="BOUVY Martine" w:date="2022-04-05T10:08:00Z">
        <w:r>
          <w:t xml:space="preserve">       MXNumber3 = </w:t>
        </w:r>
        <w:r w:rsidRPr="00F9203B">
          <w:rPr>
            <w:b/>
          </w:rPr>
          <w:t>Concatenate</w:t>
        </w:r>
        <w:r>
          <w:t>(MXTable3[1], “/”)</w:t>
        </w:r>
      </w:ins>
    </w:p>
    <w:p w14:paraId="5E73C984" w14:textId="77777777" w:rsidR="0077366F" w:rsidRDefault="0077366F" w:rsidP="0077366F">
      <w:pPr>
        <w:spacing w:after="0"/>
        <w:ind w:left="810" w:right="-137"/>
        <w:rPr>
          <w:ins w:id="6070" w:author="BOUVY Martine" w:date="2022-04-05T10:08:00Z"/>
        </w:rPr>
      </w:pPr>
      <w:ins w:id="6071" w:author="BOUVY Martine" w:date="2022-04-05T10:08:00Z">
        <w:r>
          <w:t xml:space="preserve">       MXNumber3 = </w:t>
        </w:r>
        <w:r w:rsidRPr="00F9203B">
          <w:rPr>
            <w:b/>
          </w:rPr>
          <w:t>Concatenate</w:t>
        </w:r>
        <w:r>
          <w:t>(MXNumber3, MXTable3[2])</w:t>
        </w:r>
      </w:ins>
    </w:p>
    <w:p w14:paraId="1B06BC60" w14:textId="77777777" w:rsidR="0077366F" w:rsidRDefault="0077366F" w:rsidP="0077366F">
      <w:pPr>
        <w:spacing w:after="0"/>
        <w:ind w:left="810" w:right="-137"/>
        <w:rPr>
          <w:ins w:id="6072" w:author="BOUVY Martine" w:date="2022-04-05T10:08:00Z"/>
        </w:rPr>
      </w:pPr>
    </w:p>
    <w:p w14:paraId="6C75662B" w14:textId="77777777" w:rsidR="0077366F" w:rsidRDefault="0077366F" w:rsidP="0077366F">
      <w:pPr>
        <w:ind w:left="810" w:right="-137"/>
        <w:rPr>
          <w:ins w:id="6073" w:author="BOUVY Martine" w:date="2022-04-05T10:08:00Z"/>
        </w:rPr>
      </w:pPr>
    </w:p>
    <w:p w14:paraId="6EDD81C5" w14:textId="77777777" w:rsidR="0077366F" w:rsidRDefault="0077366F" w:rsidP="0077366F">
      <w:pPr>
        <w:ind w:left="810" w:right="-137"/>
        <w:rPr>
          <w:ins w:id="6074" w:author="BOUVY Martine" w:date="2022-04-05T10:08:00Z"/>
        </w:rPr>
      </w:pPr>
      <w:ins w:id="6075" w:author="BOUVY Martine" w:date="2022-04-05T10:08:00Z">
        <w:r>
          <w:lastRenderedPageBreak/>
          <w:t xml:space="preserve">  /* Continue with other elements */</w:t>
        </w:r>
      </w:ins>
    </w:p>
    <w:p w14:paraId="42C85009" w14:textId="77777777" w:rsidR="0077366F" w:rsidRDefault="0077366F" w:rsidP="0077366F">
      <w:pPr>
        <w:ind w:left="810" w:right="-137"/>
        <w:rPr>
          <w:ins w:id="6076" w:author="BOUVY Martine" w:date="2022-04-05T10:08:00Z"/>
        </w:rPr>
      </w:pPr>
      <w:ins w:id="6077" w:author="BOUVY Martine" w:date="2022-04-05T10:08:00Z">
        <w:r>
          <w:t xml:space="preserve">  </w:t>
        </w:r>
        <w:r w:rsidRPr="00025366">
          <w:rPr>
            <w:b/>
          </w:rPr>
          <w:t>For i</w:t>
        </w:r>
        <w:r>
          <w:t xml:space="preserve"> = 3 to 6 </w:t>
        </w:r>
      </w:ins>
    </w:p>
    <w:p w14:paraId="19B351A6" w14:textId="77777777" w:rsidR="0077366F" w:rsidRDefault="0077366F" w:rsidP="0077366F">
      <w:pPr>
        <w:ind w:left="810" w:right="-137"/>
        <w:rPr>
          <w:ins w:id="6078" w:author="BOUVY Martine" w:date="2022-04-05T10:08:00Z"/>
        </w:rPr>
      </w:pPr>
      <w:ins w:id="6079" w:author="BOUVY Martine" w:date="2022-04-05T10:08:00Z">
        <w:r>
          <w:t xml:space="preserve">  {</w:t>
        </w:r>
        <w:r w:rsidRPr="003B49D0">
          <w:rPr>
            <w:b/>
          </w:rPr>
          <w:t>IF</w:t>
        </w:r>
        <w:r>
          <w:t xml:space="preserve"> </w:t>
        </w:r>
        <w:r w:rsidRPr="00797B49">
          <w:rPr>
            <w:b/>
          </w:rPr>
          <w:t>Length</w:t>
        </w:r>
        <w:r>
          <w:t>(MXTable3[i])&gt; 0 THEN</w:t>
        </w:r>
      </w:ins>
    </w:p>
    <w:p w14:paraId="0F5001C2" w14:textId="77777777" w:rsidR="0077366F" w:rsidRDefault="0077366F" w:rsidP="0077366F">
      <w:pPr>
        <w:ind w:left="810" w:right="-137"/>
        <w:rPr>
          <w:ins w:id="6080" w:author="BOUVY Martine" w:date="2022-04-05T10:08:00Z"/>
        </w:rPr>
      </w:pPr>
      <w:ins w:id="6081" w:author="BOUVY Martine" w:date="2022-04-05T10:08:00Z">
        <w:r>
          <w:t xml:space="preserve">          MXNumber3 = Concatenate (MXNumber3,Separ,</w:t>
        </w:r>
        <w:r w:rsidRPr="00647F33">
          <w:t xml:space="preserve"> </w:t>
        </w:r>
        <w:r>
          <w:t>MXTable3[i])</w:t>
        </w:r>
      </w:ins>
    </w:p>
    <w:p w14:paraId="0B6028A6" w14:textId="77777777" w:rsidR="0077366F" w:rsidRPr="003B49D0" w:rsidRDefault="0077366F" w:rsidP="0077366F">
      <w:pPr>
        <w:ind w:left="810" w:right="-137"/>
        <w:rPr>
          <w:ins w:id="6082" w:author="BOUVY Martine" w:date="2022-04-05T10:08:00Z"/>
          <w:b/>
        </w:rPr>
      </w:pPr>
      <w:ins w:id="6083" w:author="BOUVY Martine" w:date="2022-04-05T10:08:00Z">
        <w:r>
          <w:t xml:space="preserve">   </w:t>
        </w:r>
        <w:r w:rsidRPr="003B49D0">
          <w:rPr>
            <w:b/>
          </w:rPr>
          <w:t xml:space="preserve">ENDIF </w:t>
        </w:r>
      </w:ins>
    </w:p>
    <w:p w14:paraId="0304327D" w14:textId="77777777" w:rsidR="0077366F" w:rsidRDefault="0077366F" w:rsidP="0077366F">
      <w:pPr>
        <w:ind w:left="810" w:right="-137"/>
        <w:rPr>
          <w:ins w:id="6084" w:author="BOUVY Martine" w:date="2022-04-05T10:08:00Z"/>
        </w:rPr>
      </w:pPr>
      <w:ins w:id="6085" w:author="BOUVY Martine" w:date="2022-04-05T10:08:00Z">
        <w:r>
          <w:t xml:space="preserve">   }</w:t>
        </w:r>
      </w:ins>
    </w:p>
    <w:p w14:paraId="53119224" w14:textId="77777777" w:rsidR="0077366F" w:rsidRDefault="0077366F" w:rsidP="0077366F">
      <w:pPr>
        <w:ind w:left="810" w:right="-137"/>
        <w:rPr>
          <w:ins w:id="6086" w:author="BOUVY Martine" w:date="2022-04-05T10:08:00Z"/>
        </w:rPr>
      </w:pPr>
    </w:p>
    <w:p w14:paraId="642059C7" w14:textId="77777777" w:rsidR="0077366F" w:rsidRPr="00025366" w:rsidRDefault="0077366F" w:rsidP="0077366F">
      <w:pPr>
        <w:tabs>
          <w:tab w:val="left" w:pos="1080"/>
        </w:tabs>
        <w:ind w:left="810" w:right="-137"/>
        <w:rPr>
          <w:ins w:id="6087" w:author="BOUVY Martine" w:date="2022-04-05T10:08:00Z"/>
          <w:b/>
        </w:rPr>
      </w:pPr>
      <w:ins w:id="6088" w:author="BOUVY Martine" w:date="2022-04-05T10:08:00Z">
        <w:r w:rsidRPr="00025366">
          <w:rPr>
            <w:b/>
          </w:rPr>
          <w:t xml:space="preserve"> </w:t>
        </w:r>
        <w:r>
          <w:rPr>
            <w:b/>
          </w:rPr>
          <w:t xml:space="preserve"> </w:t>
        </w:r>
        <w:r w:rsidRPr="00025366">
          <w:rPr>
            <w:b/>
          </w:rPr>
          <w:t>Next i</w:t>
        </w:r>
      </w:ins>
    </w:p>
    <w:p w14:paraId="48210AF3" w14:textId="77777777" w:rsidR="0077366F" w:rsidRDefault="0077366F" w:rsidP="0077366F">
      <w:pPr>
        <w:ind w:left="810" w:right="-137"/>
        <w:rPr>
          <w:ins w:id="6089" w:author="BOUVY Martine" w:date="2022-04-05T10:08:00Z"/>
        </w:rPr>
      </w:pPr>
    </w:p>
    <w:p w14:paraId="36ADD615" w14:textId="77777777" w:rsidR="0077366F" w:rsidRDefault="0077366F" w:rsidP="0077366F">
      <w:pPr>
        <w:ind w:left="810" w:right="-137"/>
        <w:rPr>
          <w:ins w:id="6090" w:author="BOUVY Martine" w:date="2022-04-05T10:08:00Z"/>
          <w:b/>
        </w:rPr>
      </w:pPr>
    </w:p>
    <w:p w14:paraId="45FABA3F" w14:textId="77777777" w:rsidR="0077366F" w:rsidRDefault="0077366F" w:rsidP="0077366F">
      <w:pPr>
        <w:ind w:left="810" w:right="-137"/>
        <w:rPr>
          <w:ins w:id="6091" w:author="BOUVY Martine" w:date="2022-04-05T10:08:00Z"/>
        </w:rPr>
      </w:pPr>
      <w:ins w:id="6092" w:author="BOUVY Martine" w:date="2022-04-05T10:08:00Z">
        <w:r w:rsidRPr="00FE2BC1">
          <w:t xml:space="preserve">/* Check if </w:t>
        </w:r>
        <w:r>
          <w:t>MXNumber2 has meaningful information */</w:t>
        </w:r>
      </w:ins>
    </w:p>
    <w:p w14:paraId="3EC7DBD4" w14:textId="77777777" w:rsidR="0077366F" w:rsidRDefault="0077366F" w:rsidP="0077366F">
      <w:pPr>
        <w:ind w:left="810" w:right="-137"/>
        <w:rPr>
          <w:ins w:id="6093" w:author="BOUVY Martine" w:date="2022-04-05T10:08:00Z"/>
        </w:rPr>
      </w:pPr>
      <w:ins w:id="6094" w:author="BOUVY Martine" w:date="2022-04-05T10:08:00Z">
        <w:r>
          <w:rPr>
            <w:b/>
          </w:rPr>
          <w:t xml:space="preserve"> </w:t>
        </w:r>
        <w:r w:rsidRPr="007B2CC7">
          <w:rPr>
            <w:b/>
          </w:rPr>
          <w:t>IF</w:t>
        </w:r>
        <w:r>
          <w:t xml:space="preserve"> </w:t>
        </w:r>
        <w:r w:rsidRPr="00797B49">
          <w:rPr>
            <w:b/>
          </w:rPr>
          <w:t>Length</w:t>
        </w:r>
        <w:r>
          <w:t>(MXNumber2) &gt; 0 THEN</w:t>
        </w:r>
      </w:ins>
    </w:p>
    <w:p w14:paraId="14491ECC" w14:textId="77777777" w:rsidR="0077366F" w:rsidRDefault="0077366F" w:rsidP="0077366F">
      <w:pPr>
        <w:ind w:left="810" w:right="-137"/>
        <w:rPr>
          <w:ins w:id="6095" w:author="BOUVY Martine" w:date="2022-04-05T10:08:00Z"/>
        </w:rPr>
      </w:pPr>
      <w:ins w:id="6096" w:author="BOUVY Martine" w:date="2022-04-05T10:08:00Z">
        <w:r>
          <w:t xml:space="preserve">      MXNumber2Present = “true”</w:t>
        </w:r>
      </w:ins>
    </w:p>
    <w:p w14:paraId="542F3639" w14:textId="77777777" w:rsidR="0077366F" w:rsidRPr="007B2CC7" w:rsidRDefault="0077366F" w:rsidP="0077366F">
      <w:pPr>
        <w:ind w:left="810" w:right="-137"/>
        <w:rPr>
          <w:ins w:id="6097" w:author="BOUVY Martine" w:date="2022-04-05T10:08:00Z"/>
          <w:b/>
        </w:rPr>
      </w:pPr>
      <w:ins w:id="6098" w:author="BOUVY Martine" w:date="2022-04-05T10:08:00Z">
        <w:r>
          <w:rPr>
            <w:b/>
          </w:rPr>
          <w:t xml:space="preserve"> </w:t>
        </w:r>
        <w:r w:rsidRPr="007B2CC7">
          <w:rPr>
            <w:b/>
          </w:rPr>
          <w:t>ELSE</w:t>
        </w:r>
      </w:ins>
    </w:p>
    <w:p w14:paraId="324018CD" w14:textId="77777777" w:rsidR="0077366F" w:rsidRDefault="0077366F" w:rsidP="0077366F">
      <w:pPr>
        <w:ind w:left="810" w:right="-137"/>
        <w:rPr>
          <w:ins w:id="6099" w:author="BOUVY Martine" w:date="2022-04-05T10:08:00Z"/>
        </w:rPr>
      </w:pPr>
      <w:ins w:id="6100" w:author="BOUVY Martine" w:date="2022-04-05T10:08:00Z">
        <w:r>
          <w:t xml:space="preserve">      MXNumber2Present = “false”</w:t>
        </w:r>
      </w:ins>
    </w:p>
    <w:p w14:paraId="6004401F" w14:textId="77777777" w:rsidR="0077366F" w:rsidRPr="007B2CC7" w:rsidRDefault="0077366F" w:rsidP="0077366F">
      <w:pPr>
        <w:ind w:left="810" w:right="-137"/>
        <w:rPr>
          <w:ins w:id="6101" w:author="BOUVY Martine" w:date="2022-04-05T10:08:00Z"/>
          <w:b/>
        </w:rPr>
      </w:pPr>
      <w:ins w:id="6102" w:author="BOUVY Martine" w:date="2022-04-05T10:08:00Z">
        <w:r w:rsidRPr="007B2CC7">
          <w:rPr>
            <w:b/>
          </w:rPr>
          <w:t>ENDIF</w:t>
        </w:r>
      </w:ins>
    </w:p>
    <w:p w14:paraId="141CD0F9" w14:textId="41383BB8" w:rsidR="00C34B14" w:rsidRDefault="00C34B14" w:rsidP="0061011A">
      <w:pPr>
        <w:ind w:left="0" w:right="-137" w:firstLine="0"/>
        <w:rPr>
          <w:ins w:id="6103" w:author="BOUVY Martine" w:date="2022-04-05T10:08:00Z"/>
        </w:rPr>
      </w:pPr>
    </w:p>
    <w:p w14:paraId="3AADA84A" w14:textId="1EF11440" w:rsidR="003A665B" w:rsidRDefault="003A665B" w:rsidP="0077366F">
      <w:pPr>
        <w:ind w:left="810" w:right="-137"/>
        <w:rPr>
          <w:ins w:id="6104" w:author="BOUVY Martine" w:date="2022-04-05T10:48:00Z"/>
        </w:rPr>
      </w:pPr>
    </w:p>
    <w:p w14:paraId="682F0C76" w14:textId="7912A11F" w:rsidR="003A665B" w:rsidRDefault="00CA642E" w:rsidP="0077366F">
      <w:pPr>
        <w:ind w:left="810" w:right="-137"/>
        <w:rPr>
          <w:ins w:id="6105" w:author="BOUVY Martine" w:date="2022-04-05T11:06:00Z"/>
        </w:rPr>
      </w:pPr>
      <w:ins w:id="6106" w:author="BOUVY Martine" w:date="2022-04-05T11:06:00Z">
        <w:r>
          <w:t>/* IF MXNumber2 is absent then Name can use 2 lines */</w:t>
        </w:r>
      </w:ins>
    </w:p>
    <w:p w14:paraId="18986907" w14:textId="77777777" w:rsidR="00CA642E" w:rsidRDefault="00CA642E" w:rsidP="00CA642E">
      <w:pPr>
        <w:ind w:left="810" w:right="-137"/>
        <w:rPr>
          <w:ins w:id="6107" w:author="BOUVY Martine" w:date="2022-04-05T11:11:00Z"/>
        </w:rPr>
      </w:pPr>
    </w:p>
    <w:p w14:paraId="4FE0D03C" w14:textId="3605D3BA" w:rsidR="00CA642E" w:rsidRDefault="00CA642E" w:rsidP="00CA642E">
      <w:pPr>
        <w:ind w:left="810" w:right="-137"/>
        <w:rPr>
          <w:ins w:id="6108" w:author="BOUVY Martine" w:date="2022-04-05T11:08:00Z"/>
        </w:rPr>
      </w:pPr>
      <w:ins w:id="6109" w:author="BOUVY Martine" w:date="2022-04-05T11:08:00Z">
        <w:r w:rsidRPr="00D7615C">
          <w:rPr>
            <w:b/>
            <w:bCs/>
          </w:rPr>
          <w:t>IF MXNumber2Present</w:t>
        </w:r>
        <w:r>
          <w:t xml:space="preserve"> = “true” THEN</w:t>
        </w:r>
      </w:ins>
    </w:p>
    <w:p w14:paraId="5ABC16C6" w14:textId="77777777" w:rsidR="00CA642E" w:rsidRDefault="00CA642E" w:rsidP="0077366F">
      <w:pPr>
        <w:ind w:left="810" w:right="-137"/>
        <w:rPr>
          <w:ins w:id="6110" w:author="BOUVY Martine" w:date="2022-04-05T10:08:00Z"/>
        </w:rPr>
      </w:pPr>
    </w:p>
    <w:p w14:paraId="06DCAAA5" w14:textId="30DF3A5B" w:rsidR="0077366F" w:rsidRPr="007E540A" w:rsidRDefault="0077366F" w:rsidP="00CA642E">
      <w:pPr>
        <w:ind w:left="0" w:right="-137" w:firstLine="0"/>
        <w:rPr>
          <w:ins w:id="6111" w:author="BOUVY Martine" w:date="2022-04-05T10:08:00Z"/>
          <w:b/>
        </w:rPr>
      </w:pPr>
      <w:ins w:id="6112" w:author="BOUVY Martine" w:date="2022-04-05T10:08:00Z">
        <w:r w:rsidRPr="00D83C49">
          <w:t xml:space="preserve">  </w:t>
        </w:r>
      </w:ins>
    </w:p>
    <w:p w14:paraId="3713F1B6" w14:textId="77777777" w:rsidR="00CA642E" w:rsidRDefault="00CA642E" w:rsidP="00CA642E">
      <w:pPr>
        <w:ind w:left="810" w:right="-137"/>
        <w:rPr>
          <w:ins w:id="6113" w:author="BOUVY Martine" w:date="2022-04-05T11:04:00Z"/>
        </w:rPr>
      </w:pPr>
      <w:ins w:id="6114" w:author="BOUVY Martine" w:date="2022-04-05T11:04:00Z">
        <w:r w:rsidRPr="00AD1A3F">
          <w:rPr>
            <w:b/>
          </w:rPr>
          <w:t xml:space="preserve">    IF</w:t>
        </w:r>
        <w:r>
          <w:t xml:space="preserve"> </w:t>
        </w:r>
        <w:r w:rsidRPr="00AD1A3F">
          <w:rPr>
            <w:b/>
          </w:rPr>
          <w:t>Length</w:t>
        </w:r>
        <w:r>
          <w:t>(MXNumber1)&gt; 33 THEN</w:t>
        </w:r>
      </w:ins>
    </w:p>
    <w:p w14:paraId="132C98E1" w14:textId="77777777" w:rsidR="00CA642E" w:rsidRDefault="00CA642E" w:rsidP="00CA642E">
      <w:pPr>
        <w:ind w:left="810" w:right="-137"/>
        <w:rPr>
          <w:ins w:id="6115" w:author="BOUVY Martine" w:date="2022-04-05T11:04:00Z"/>
        </w:rPr>
      </w:pPr>
      <w:ins w:id="6116" w:author="BOUVY Martine" w:date="2022-04-05T11:04:00Z">
        <w:r>
          <w:t xml:space="preserve">       MXNumber1 = </w:t>
        </w:r>
        <w:r w:rsidRPr="00AD1A3F">
          <w:rPr>
            <w:b/>
          </w:rPr>
          <w:t>Concatenate</w:t>
        </w:r>
        <w:r>
          <w:t>(</w:t>
        </w:r>
        <w:r w:rsidRPr="00AD1A3F">
          <w:rPr>
            <w:b/>
          </w:rPr>
          <w:t>Substring</w:t>
        </w:r>
        <w:r>
          <w:t>(MXNumber1), 1, 32), “+”)</w:t>
        </w:r>
      </w:ins>
    </w:p>
    <w:p w14:paraId="30F1A756" w14:textId="7985C821" w:rsidR="00CA642E" w:rsidRDefault="00CA642E" w:rsidP="00CA642E">
      <w:pPr>
        <w:ind w:left="810" w:right="-137"/>
        <w:rPr>
          <w:ins w:id="6117" w:author="BOUVY Martine" w:date="2022-04-05T11:25:00Z"/>
          <w:b/>
        </w:rPr>
      </w:pPr>
      <w:ins w:id="6118" w:author="BOUVY Martine" w:date="2022-04-05T11:04:00Z">
        <w:r>
          <w:t xml:space="preserve">    </w:t>
        </w:r>
        <w:r w:rsidRPr="00AD1A3F">
          <w:rPr>
            <w:b/>
          </w:rPr>
          <w:t>ENDIF</w:t>
        </w:r>
      </w:ins>
    </w:p>
    <w:p w14:paraId="1C5B9E50" w14:textId="77777777" w:rsidR="00C34B14" w:rsidRDefault="00C34B14" w:rsidP="00CA642E">
      <w:pPr>
        <w:ind w:left="810" w:right="-137"/>
        <w:rPr>
          <w:ins w:id="6119" w:author="BOUVY Martine" w:date="2022-04-05T11:25:00Z"/>
          <w:b/>
        </w:rPr>
      </w:pPr>
    </w:p>
    <w:p w14:paraId="1FAC7359" w14:textId="6E94C7C0" w:rsidR="00C34B14" w:rsidRDefault="00C34B14" w:rsidP="00CA642E">
      <w:pPr>
        <w:ind w:left="810" w:right="-137"/>
        <w:rPr>
          <w:ins w:id="6120" w:author="BOUVY Martine" w:date="2022-04-05T11:26:00Z"/>
        </w:rPr>
      </w:pPr>
      <w:ins w:id="6121" w:author="BOUVY Martine" w:date="2022-04-05T11:25:00Z">
        <w:r>
          <w:rPr>
            <w:b/>
          </w:rPr>
          <w:t xml:space="preserve">    </w:t>
        </w:r>
        <w:r w:rsidRPr="00D83C49">
          <w:t>MTNameAndAddressTable[</w:t>
        </w:r>
        <w:r>
          <w:t>1</w:t>
        </w:r>
        <w:r w:rsidRPr="00D83C49">
          <w:t>]</w:t>
        </w:r>
        <w:r>
          <w:t xml:space="preserve">= </w:t>
        </w:r>
        <w:r w:rsidRPr="00AD1A3F">
          <w:rPr>
            <w:b/>
          </w:rPr>
          <w:t>Concatenate</w:t>
        </w:r>
        <w:r>
          <w:t>(“1/”, MXNumber1)</w:t>
        </w:r>
      </w:ins>
    </w:p>
    <w:p w14:paraId="5CC0143F" w14:textId="109EE89D" w:rsidR="00C34B14" w:rsidRDefault="00C34B14" w:rsidP="00CA642E">
      <w:pPr>
        <w:ind w:left="810" w:right="-137"/>
        <w:rPr>
          <w:ins w:id="6122" w:author="BOUVY Martine" w:date="2022-04-05T11:43:00Z"/>
        </w:rPr>
      </w:pPr>
      <w:ins w:id="6123" w:author="BOUVY Martine" w:date="2022-04-05T11:26:00Z">
        <w:r>
          <w:t xml:space="preserve">    </w:t>
        </w:r>
      </w:ins>
    </w:p>
    <w:p w14:paraId="2B74A323" w14:textId="34A33C39" w:rsidR="006917C9" w:rsidRDefault="006917C9" w:rsidP="00CA642E">
      <w:pPr>
        <w:ind w:left="810" w:right="-137"/>
        <w:rPr>
          <w:ins w:id="6124" w:author="BOUVY Martine" w:date="2022-04-05T11:43:00Z"/>
        </w:rPr>
      </w:pPr>
    </w:p>
    <w:p w14:paraId="754A2D9F" w14:textId="1EDB10C2" w:rsidR="006917C9" w:rsidRDefault="006917C9" w:rsidP="00CA642E">
      <w:pPr>
        <w:ind w:left="810" w:right="-137"/>
        <w:rPr>
          <w:ins w:id="6125" w:author="BOUVY Martine" w:date="2022-04-05T11:44:00Z"/>
        </w:rPr>
      </w:pPr>
      <w:ins w:id="6126" w:author="BOUVY Martine" w:date="2022-04-05T11:44:00Z">
        <w:r>
          <w:t xml:space="preserve">    /* Fill in MXNumber2 */</w:t>
        </w:r>
      </w:ins>
    </w:p>
    <w:p w14:paraId="551E9F3E" w14:textId="12CFF347" w:rsidR="00004C98" w:rsidRDefault="00004C98" w:rsidP="00CA642E">
      <w:pPr>
        <w:ind w:left="810" w:right="-137"/>
        <w:rPr>
          <w:ins w:id="6127" w:author="BOUVY Martine" w:date="2022-04-05T11:44:00Z"/>
        </w:rPr>
      </w:pPr>
    </w:p>
    <w:p w14:paraId="4EB4B7E5" w14:textId="6606BE91" w:rsidR="00004C98" w:rsidRDefault="00004C98" w:rsidP="00CA642E">
      <w:pPr>
        <w:ind w:left="810" w:right="-137"/>
        <w:rPr>
          <w:ins w:id="6128" w:author="BOUVY Martine" w:date="2022-04-05T11:45:00Z"/>
        </w:rPr>
      </w:pPr>
      <w:ins w:id="6129" w:author="BOUVY Martine" w:date="2022-04-05T11:45:00Z">
        <w:r w:rsidRPr="00004C98">
          <w:rPr>
            <w:b/>
            <w:bCs/>
          </w:rPr>
          <w:t xml:space="preserve">    IF Length</w:t>
        </w:r>
        <w:r>
          <w:t>(MXNumber2)&gt; 33 THEN</w:t>
        </w:r>
      </w:ins>
    </w:p>
    <w:p w14:paraId="2BC9A0BC" w14:textId="1790FBDB" w:rsidR="00004C98" w:rsidRDefault="00004C98" w:rsidP="00CA642E">
      <w:pPr>
        <w:ind w:left="810" w:right="-137"/>
        <w:rPr>
          <w:ins w:id="6130" w:author="BOUVY Martine" w:date="2022-04-05T11:45:00Z"/>
        </w:rPr>
      </w:pPr>
      <w:ins w:id="6131" w:author="BOUVY Martine" w:date="2022-04-05T11:45:00Z">
        <w:r>
          <w:t xml:space="preserve">      MXNumber2 = </w:t>
        </w:r>
        <w:r w:rsidRPr="00AD1A3F">
          <w:rPr>
            <w:b/>
          </w:rPr>
          <w:t>Concatenate</w:t>
        </w:r>
        <w:r>
          <w:t>(</w:t>
        </w:r>
        <w:r w:rsidRPr="00AD1A3F">
          <w:rPr>
            <w:b/>
          </w:rPr>
          <w:t>Substring</w:t>
        </w:r>
        <w:r>
          <w:t>(MXNumber2), 1, 32), “+”)</w:t>
        </w:r>
      </w:ins>
    </w:p>
    <w:p w14:paraId="73FB4BEC" w14:textId="7E187B22" w:rsidR="00004C98" w:rsidRDefault="00004C98" w:rsidP="00CA642E">
      <w:pPr>
        <w:ind w:left="810" w:right="-137"/>
        <w:rPr>
          <w:ins w:id="6132" w:author="BOUVY Martine" w:date="2022-04-05T11:46:00Z"/>
          <w:b/>
          <w:bCs/>
        </w:rPr>
      </w:pPr>
      <w:ins w:id="6133" w:author="BOUVY Martine" w:date="2022-04-05T11:45:00Z">
        <w:r w:rsidRPr="00004C98">
          <w:rPr>
            <w:b/>
            <w:bCs/>
          </w:rPr>
          <w:t xml:space="preserve">    </w:t>
        </w:r>
      </w:ins>
      <w:ins w:id="6134" w:author="BOUVY Martine" w:date="2022-04-05T11:46:00Z">
        <w:r w:rsidRPr="00004C98">
          <w:rPr>
            <w:b/>
            <w:bCs/>
          </w:rPr>
          <w:t>ENDIF</w:t>
        </w:r>
      </w:ins>
    </w:p>
    <w:p w14:paraId="0C38D532" w14:textId="7B578CCB" w:rsidR="00004C98" w:rsidRDefault="00004C98" w:rsidP="00CA642E">
      <w:pPr>
        <w:ind w:left="810" w:right="-137"/>
        <w:rPr>
          <w:ins w:id="6135" w:author="BOUVY Martine" w:date="2022-04-05T11:46:00Z"/>
          <w:b/>
          <w:bCs/>
        </w:rPr>
      </w:pPr>
    </w:p>
    <w:p w14:paraId="365CE4B5" w14:textId="6326597E" w:rsidR="00004C98" w:rsidRDefault="00004C98" w:rsidP="00004C98">
      <w:pPr>
        <w:ind w:left="810" w:right="-137"/>
        <w:rPr>
          <w:ins w:id="6136" w:author="BOUVY Martine" w:date="2022-04-05T11:46:00Z"/>
        </w:rPr>
      </w:pPr>
      <w:ins w:id="6137" w:author="BOUVY Martine" w:date="2022-04-05T11:46:00Z">
        <w:r>
          <w:rPr>
            <w:b/>
            <w:bCs/>
          </w:rPr>
          <w:t xml:space="preserve">    </w:t>
        </w:r>
        <w:r w:rsidRPr="00D83C49">
          <w:t>MTNameAndAddressTable[</w:t>
        </w:r>
        <w:r>
          <w:t>2</w:t>
        </w:r>
        <w:r w:rsidRPr="00D83C49">
          <w:t>]</w:t>
        </w:r>
        <w:r>
          <w:t xml:space="preserve">= </w:t>
        </w:r>
        <w:r w:rsidRPr="00AD1A3F">
          <w:rPr>
            <w:b/>
          </w:rPr>
          <w:t>Concatenate</w:t>
        </w:r>
        <w:r>
          <w:t>(“</w:t>
        </w:r>
      </w:ins>
      <w:ins w:id="6138" w:author="BOUVY Martine" w:date="2022-04-05T11:47:00Z">
        <w:r>
          <w:t>2</w:t>
        </w:r>
      </w:ins>
      <w:ins w:id="6139" w:author="BOUVY Martine" w:date="2022-04-05T11:46:00Z">
        <w:r>
          <w:t>/”, MXNumber</w:t>
        </w:r>
      </w:ins>
      <w:ins w:id="6140" w:author="BOUVY Martine" w:date="2022-04-05T11:47:00Z">
        <w:r>
          <w:t>2</w:t>
        </w:r>
      </w:ins>
      <w:ins w:id="6141" w:author="BOUVY Martine" w:date="2022-04-05T11:46:00Z">
        <w:r>
          <w:t>)</w:t>
        </w:r>
      </w:ins>
    </w:p>
    <w:p w14:paraId="68C13956" w14:textId="24BECBB9" w:rsidR="00004C98" w:rsidRDefault="00004C98" w:rsidP="00CA642E">
      <w:pPr>
        <w:ind w:left="810" w:right="-137"/>
        <w:rPr>
          <w:ins w:id="6142" w:author="BOUVY Martine" w:date="2022-04-05T11:46:00Z"/>
          <w:b/>
          <w:bCs/>
        </w:rPr>
      </w:pPr>
    </w:p>
    <w:p w14:paraId="1576D81B" w14:textId="694E3D43" w:rsidR="006917C9" w:rsidRPr="0061011A" w:rsidRDefault="00004C98" w:rsidP="00CA642E">
      <w:pPr>
        <w:ind w:left="810" w:right="-137"/>
        <w:rPr>
          <w:ins w:id="6143" w:author="BOUVY Martine" w:date="2022-04-05T11:11:00Z"/>
        </w:rPr>
      </w:pPr>
      <w:ins w:id="6144" w:author="BOUVY Martine" w:date="2022-04-05T11:46:00Z">
        <w:r w:rsidRPr="0061011A">
          <w:t xml:space="preserve">    </w:t>
        </w:r>
      </w:ins>
      <w:ins w:id="6145" w:author="BOUVY Martine" w:date="2022-04-05T11:56:00Z">
        <w:r w:rsidR="00441E3F" w:rsidRPr="0061011A">
          <w:t>NextIndex = 3</w:t>
        </w:r>
      </w:ins>
      <w:ins w:id="6146" w:author="BOUVY Martine" w:date="2022-04-05T11:44:00Z">
        <w:r w:rsidR="006917C9" w:rsidRPr="00441E3F">
          <w:t xml:space="preserve"> </w:t>
        </w:r>
      </w:ins>
    </w:p>
    <w:p w14:paraId="299E55BE" w14:textId="3A4C2CF8" w:rsidR="00CA642E" w:rsidRDefault="00CA642E" w:rsidP="00CA642E">
      <w:pPr>
        <w:ind w:left="810" w:right="-137"/>
        <w:rPr>
          <w:ins w:id="6147" w:author="BOUVY Martine" w:date="2022-04-05T11:11:00Z"/>
          <w:b/>
        </w:rPr>
      </w:pPr>
    </w:p>
    <w:p w14:paraId="176602DC" w14:textId="47347C9A" w:rsidR="00CA642E" w:rsidRDefault="00CA642E" w:rsidP="00CA642E">
      <w:pPr>
        <w:ind w:left="810" w:right="-137"/>
        <w:rPr>
          <w:ins w:id="6148" w:author="BOUVY Martine" w:date="2022-04-05T11:14:00Z"/>
          <w:b/>
        </w:rPr>
      </w:pPr>
      <w:ins w:id="6149" w:author="BOUVY Martine" w:date="2022-04-05T11:11:00Z">
        <w:r>
          <w:rPr>
            <w:b/>
          </w:rPr>
          <w:t xml:space="preserve">ELSE </w:t>
        </w:r>
      </w:ins>
    </w:p>
    <w:p w14:paraId="439D0254" w14:textId="1E2FBD88" w:rsidR="00D7615C" w:rsidRDefault="00C34B14" w:rsidP="00CA642E">
      <w:pPr>
        <w:ind w:left="810" w:right="-137"/>
        <w:rPr>
          <w:ins w:id="6150" w:author="BOUVY Martine" w:date="2022-04-05T11:29:00Z"/>
          <w:bCs/>
        </w:rPr>
      </w:pPr>
      <w:ins w:id="6151" w:author="BOUVY Martine" w:date="2022-04-05T11:25:00Z">
        <w:r>
          <w:rPr>
            <w:b/>
          </w:rPr>
          <w:t xml:space="preserve">    </w:t>
        </w:r>
        <w:r w:rsidRPr="008D3AD3">
          <w:rPr>
            <w:bCs/>
          </w:rPr>
          <w:t xml:space="preserve">  </w:t>
        </w:r>
      </w:ins>
      <w:ins w:id="6152" w:author="BOUVY Martine" w:date="2022-04-05T11:14:00Z">
        <w:r w:rsidR="00D7615C" w:rsidRPr="008D3AD3">
          <w:rPr>
            <w:bCs/>
          </w:rPr>
          <w:t>/* 2 lines can be used by Name */</w:t>
        </w:r>
      </w:ins>
    </w:p>
    <w:p w14:paraId="7CC527EC" w14:textId="7DD62C1A" w:rsidR="008D3AD3" w:rsidRDefault="008D3AD3" w:rsidP="008D3AD3">
      <w:pPr>
        <w:ind w:left="810" w:right="-137"/>
        <w:rPr>
          <w:ins w:id="6153" w:author="BOUVY Martine" w:date="2022-04-05T11:30:00Z"/>
        </w:rPr>
      </w:pPr>
      <w:ins w:id="6154" w:author="BOUVY Martine" w:date="2022-04-05T11:30:00Z">
        <w:r>
          <w:rPr>
            <w:bCs/>
          </w:rPr>
          <w:t xml:space="preserve">    </w:t>
        </w:r>
        <w:r w:rsidRPr="00AD1A3F">
          <w:rPr>
            <w:b/>
          </w:rPr>
          <w:t>IF</w:t>
        </w:r>
        <w:r>
          <w:t xml:space="preserve"> </w:t>
        </w:r>
        <w:r w:rsidRPr="00AD1A3F">
          <w:rPr>
            <w:b/>
          </w:rPr>
          <w:t>Length</w:t>
        </w:r>
        <w:r>
          <w:t>(MXNumber1)&gt; 66 THEN</w:t>
        </w:r>
      </w:ins>
    </w:p>
    <w:p w14:paraId="32998843" w14:textId="14E0C778" w:rsidR="008D3AD3" w:rsidRDefault="008D3AD3" w:rsidP="008D3AD3">
      <w:pPr>
        <w:ind w:left="810" w:right="-137"/>
        <w:rPr>
          <w:ins w:id="6155" w:author="BOUVY Martine" w:date="2022-04-05T11:30:00Z"/>
        </w:rPr>
      </w:pPr>
      <w:ins w:id="6156" w:author="BOUVY Martine" w:date="2022-04-05T11:30:00Z">
        <w:r>
          <w:t xml:space="preserve">       MXNumber1 = </w:t>
        </w:r>
        <w:r w:rsidRPr="00AD1A3F">
          <w:rPr>
            <w:b/>
          </w:rPr>
          <w:t>Concatenate</w:t>
        </w:r>
        <w:r>
          <w:t>(</w:t>
        </w:r>
        <w:r w:rsidRPr="00AD1A3F">
          <w:rPr>
            <w:b/>
          </w:rPr>
          <w:t>Substring</w:t>
        </w:r>
        <w:r>
          <w:t>(MXNumber1), 1, 65), “+”)</w:t>
        </w:r>
      </w:ins>
    </w:p>
    <w:p w14:paraId="470D522C" w14:textId="77777777" w:rsidR="008D3AD3" w:rsidRDefault="008D3AD3" w:rsidP="008D3AD3">
      <w:pPr>
        <w:ind w:left="810" w:right="-137"/>
        <w:rPr>
          <w:ins w:id="6157" w:author="BOUVY Martine" w:date="2022-04-05T11:30:00Z"/>
          <w:b/>
        </w:rPr>
      </w:pPr>
      <w:ins w:id="6158" w:author="BOUVY Martine" w:date="2022-04-05T11:30:00Z">
        <w:r>
          <w:t xml:space="preserve">    </w:t>
        </w:r>
        <w:r w:rsidRPr="00AD1A3F">
          <w:rPr>
            <w:b/>
          </w:rPr>
          <w:t>ENDIF</w:t>
        </w:r>
      </w:ins>
    </w:p>
    <w:p w14:paraId="2886DB41" w14:textId="65164809" w:rsidR="008D3AD3" w:rsidRDefault="008D3AD3" w:rsidP="00CA642E">
      <w:pPr>
        <w:ind w:left="810" w:right="-137"/>
        <w:rPr>
          <w:ins w:id="6159" w:author="BOUVY Martine" w:date="2022-04-05T11:29:00Z"/>
          <w:bCs/>
        </w:rPr>
      </w:pPr>
    </w:p>
    <w:p w14:paraId="133FA276" w14:textId="4C06F6CB" w:rsidR="008D3AD3" w:rsidRDefault="008D3AD3" w:rsidP="00CA642E">
      <w:pPr>
        <w:ind w:left="810" w:right="-137"/>
        <w:rPr>
          <w:ins w:id="6160" w:author="BOUVY Martine" w:date="2022-04-05T11:29:00Z"/>
          <w:bCs/>
        </w:rPr>
      </w:pPr>
      <w:ins w:id="6161" w:author="BOUVY Martine" w:date="2022-04-05T11:29:00Z">
        <w:r>
          <w:rPr>
            <w:bCs/>
          </w:rPr>
          <w:t xml:space="preserve">     </w:t>
        </w:r>
      </w:ins>
    </w:p>
    <w:p w14:paraId="70450AD9" w14:textId="3962E0F6" w:rsidR="008D3AD3" w:rsidRDefault="008D3AD3" w:rsidP="0061011A">
      <w:pPr>
        <w:tabs>
          <w:tab w:val="left" w:pos="1260"/>
          <w:tab w:val="left" w:pos="1350"/>
        </w:tabs>
        <w:ind w:left="810" w:right="-137"/>
        <w:rPr>
          <w:ins w:id="6162" w:author="BOUVY Martine" w:date="2022-04-05T11:32:00Z"/>
        </w:rPr>
      </w:pPr>
      <w:ins w:id="6163" w:author="BOUVY Martine" w:date="2022-04-05T11:31:00Z">
        <w:r>
          <w:rPr>
            <w:bCs/>
          </w:rPr>
          <w:t xml:space="preserve">    </w:t>
        </w:r>
        <w:r w:rsidRPr="0061011A">
          <w:rPr>
            <w:b/>
          </w:rPr>
          <w:t>IF</w:t>
        </w:r>
        <w:r>
          <w:rPr>
            <w:bCs/>
          </w:rPr>
          <w:t xml:space="preserve"> </w:t>
        </w:r>
      </w:ins>
      <w:ins w:id="6164" w:author="BOUVY Martine" w:date="2022-04-05T11:32:00Z">
        <w:r w:rsidRPr="00AD1A3F">
          <w:rPr>
            <w:b/>
          </w:rPr>
          <w:t>Length</w:t>
        </w:r>
        <w:r>
          <w:t>(MXNumber1)&gt; 33 THEN</w:t>
        </w:r>
      </w:ins>
    </w:p>
    <w:p w14:paraId="5D48D6EC" w14:textId="0AB596BE" w:rsidR="008D3AD3" w:rsidRDefault="008D3AD3" w:rsidP="008D3AD3">
      <w:pPr>
        <w:ind w:left="810" w:right="-137"/>
        <w:rPr>
          <w:ins w:id="6165" w:author="BOUVY Martine" w:date="2022-04-05T11:33:00Z"/>
        </w:rPr>
      </w:pPr>
      <w:ins w:id="6166" w:author="BOUVY Martine" w:date="2022-04-05T11:32:00Z">
        <w:r>
          <w:t xml:space="preserve">        </w:t>
        </w:r>
        <w:r w:rsidRPr="00D83C49">
          <w:t>MTNameAndAddressTable[</w:t>
        </w:r>
        <w:r>
          <w:t>1</w:t>
        </w:r>
        <w:r w:rsidRPr="00D83C49">
          <w:t>]</w:t>
        </w:r>
        <w:r>
          <w:t xml:space="preserve">= </w:t>
        </w:r>
        <w:r w:rsidRPr="00AD1A3F">
          <w:rPr>
            <w:b/>
          </w:rPr>
          <w:t>Concatenate</w:t>
        </w:r>
        <w:r>
          <w:t xml:space="preserve">(“1/”, </w:t>
        </w:r>
        <w:r w:rsidRPr="0061011A">
          <w:rPr>
            <w:b/>
            <w:bCs/>
          </w:rPr>
          <w:t>Substring</w:t>
        </w:r>
        <w:r>
          <w:t>(MXNumber1,1,33)</w:t>
        </w:r>
      </w:ins>
    </w:p>
    <w:p w14:paraId="7364A567" w14:textId="772A4AF7" w:rsidR="008D3AD3" w:rsidRDefault="008D3AD3" w:rsidP="008D3AD3">
      <w:pPr>
        <w:ind w:left="810" w:right="-137"/>
        <w:rPr>
          <w:ins w:id="6167" w:author="BOUVY Martine" w:date="2022-04-05T11:33:00Z"/>
        </w:rPr>
      </w:pPr>
    </w:p>
    <w:p w14:paraId="63990220" w14:textId="4C9306D1" w:rsidR="008D3AD3" w:rsidRDefault="008D3AD3" w:rsidP="008D3AD3">
      <w:pPr>
        <w:ind w:left="810" w:right="-137"/>
        <w:rPr>
          <w:ins w:id="6168" w:author="BOUVY Martine" w:date="2022-04-05T11:37:00Z"/>
        </w:rPr>
      </w:pPr>
      <w:ins w:id="6169" w:author="BOUVY Martine" w:date="2022-04-05T11:33:00Z">
        <w:r>
          <w:lastRenderedPageBreak/>
          <w:t xml:space="preserve">        </w:t>
        </w:r>
        <w:r w:rsidRPr="00D83C49">
          <w:t>MTNameAndAddressTable[</w:t>
        </w:r>
        <w:r>
          <w:t>2</w:t>
        </w:r>
        <w:r w:rsidRPr="00D83C49">
          <w:t>]</w:t>
        </w:r>
        <w:r>
          <w:t xml:space="preserve">= </w:t>
        </w:r>
        <w:r w:rsidRPr="00AD1A3F">
          <w:rPr>
            <w:b/>
          </w:rPr>
          <w:t>Concatenate</w:t>
        </w:r>
        <w:r>
          <w:t xml:space="preserve">(“1/”, </w:t>
        </w:r>
        <w:r w:rsidRPr="00A52D11">
          <w:rPr>
            <w:b/>
            <w:bCs/>
          </w:rPr>
          <w:t>Substring</w:t>
        </w:r>
        <w:r>
          <w:t>(MXNumber1,34)</w:t>
        </w:r>
      </w:ins>
    </w:p>
    <w:p w14:paraId="3F7952CD" w14:textId="77777777" w:rsidR="00C82EB6" w:rsidRDefault="00C82EB6" w:rsidP="008D3AD3">
      <w:pPr>
        <w:ind w:left="810" w:right="-137"/>
        <w:rPr>
          <w:ins w:id="6170" w:author="BOUVY Martine" w:date="2022-04-05T11:35:00Z"/>
        </w:rPr>
      </w:pPr>
    </w:p>
    <w:p w14:paraId="051B52AC" w14:textId="1B38BBD1" w:rsidR="00C82EB6" w:rsidRDefault="00C82EB6" w:rsidP="008D3AD3">
      <w:pPr>
        <w:ind w:left="810" w:right="-137"/>
        <w:rPr>
          <w:ins w:id="6171" w:author="BOUVY Martine" w:date="2022-04-05T11:33:00Z"/>
        </w:rPr>
      </w:pPr>
      <w:ins w:id="6172" w:author="BOUVY Martine" w:date="2022-04-05T11:35:00Z">
        <w:r>
          <w:t xml:space="preserve">    </w:t>
        </w:r>
      </w:ins>
      <w:ins w:id="6173" w:author="BOUVY Martine" w:date="2022-04-05T11:59:00Z">
        <w:r w:rsidR="003A419A">
          <w:t xml:space="preserve">  </w:t>
        </w:r>
      </w:ins>
      <w:ins w:id="6174" w:author="BOUVY Martine" w:date="2022-04-05T11:35:00Z">
        <w:r>
          <w:t xml:space="preserve">NextIndex = </w:t>
        </w:r>
      </w:ins>
      <w:ins w:id="6175" w:author="BOUVY Martine" w:date="2022-04-05T11:36:00Z">
        <w:r>
          <w:t>3</w:t>
        </w:r>
      </w:ins>
    </w:p>
    <w:p w14:paraId="2C8ACAF6" w14:textId="340DAD11" w:rsidR="008D3AD3" w:rsidRDefault="008D3AD3" w:rsidP="008D3AD3">
      <w:pPr>
        <w:ind w:left="810" w:right="-137"/>
        <w:rPr>
          <w:ins w:id="6176" w:author="BOUVY Martine" w:date="2022-04-05T11:34:00Z"/>
        </w:rPr>
      </w:pPr>
    </w:p>
    <w:p w14:paraId="0BB52804" w14:textId="23E2F970" w:rsidR="008D3AD3" w:rsidRPr="0061011A" w:rsidRDefault="008D3AD3" w:rsidP="008D3AD3">
      <w:pPr>
        <w:ind w:left="810" w:right="-137"/>
        <w:rPr>
          <w:ins w:id="6177" w:author="BOUVY Martine" w:date="2022-04-05T11:34:00Z"/>
          <w:b/>
          <w:bCs/>
        </w:rPr>
      </w:pPr>
      <w:ins w:id="6178" w:author="BOUVY Martine" w:date="2022-04-05T11:34:00Z">
        <w:r w:rsidRPr="0061011A">
          <w:rPr>
            <w:b/>
            <w:bCs/>
          </w:rPr>
          <w:t xml:space="preserve">    ELSE</w:t>
        </w:r>
      </w:ins>
    </w:p>
    <w:p w14:paraId="5587F3DC" w14:textId="5BA32546" w:rsidR="008D3AD3" w:rsidRDefault="008D3AD3" w:rsidP="008D3AD3">
      <w:pPr>
        <w:ind w:left="810" w:right="-137"/>
        <w:rPr>
          <w:ins w:id="6179" w:author="BOUVY Martine" w:date="2022-04-05T11:34:00Z"/>
        </w:rPr>
      </w:pPr>
    </w:p>
    <w:p w14:paraId="46AF308F" w14:textId="60FF30B1" w:rsidR="00C82EB6" w:rsidRDefault="00C82EB6" w:rsidP="00C82EB6">
      <w:pPr>
        <w:ind w:right="-137"/>
        <w:rPr>
          <w:ins w:id="6180" w:author="BOUVY Martine" w:date="2022-04-05T11:38:00Z"/>
        </w:rPr>
      </w:pPr>
      <w:ins w:id="6181" w:author="BOUVY Martine" w:date="2022-04-05T11:34:00Z">
        <w:r>
          <w:t xml:space="preserve">     </w:t>
        </w:r>
        <w:r w:rsidRPr="00D83C49">
          <w:t>MTNameAndAddressTable[</w:t>
        </w:r>
        <w:r>
          <w:t>1</w:t>
        </w:r>
        <w:r w:rsidRPr="00D83C49">
          <w:t>]</w:t>
        </w:r>
        <w:r>
          <w:t xml:space="preserve">= </w:t>
        </w:r>
        <w:r w:rsidRPr="00AD1A3F">
          <w:rPr>
            <w:b/>
          </w:rPr>
          <w:t>Concatenate</w:t>
        </w:r>
        <w:r>
          <w:t>(“1/”,</w:t>
        </w:r>
      </w:ins>
      <w:ins w:id="6182" w:author="BOUVY Martine" w:date="2022-04-05T11:35:00Z">
        <w:r>
          <w:t xml:space="preserve"> </w:t>
        </w:r>
      </w:ins>
      <w:ins w:id="6183" w:author="BOUVY Martine" w:date="2022-04-05T11:34:00Z">
        <w:r>
          <w:t>MXNumber</w:t>
        </w:r>
      </w:ins>
      <w:ins w:id="6184" w:author="BOUVY Martine" w:date="2022-04-05T11:35:00Z">
        <w:r>
          <w:t>1</w:t>
        </w:r>
      </w:ins>
      <w:ins w:id="6185" w:author="BOUVY Martine" w:date="2022-04-05T11:34:00Z">
        <w:r>
          <w:t>)</w:t>
        </w:r>
      </w:ins>
    </w:p>
    <w:p w14:paraId="1063F8A6" w14:textId="6A8A00FD" w:rsidR="00C82EB6" w:rsidRDefault="00C82EB6" w:rsidP="00C82EB6">
      <w:pPr>
        <w:ind w:left="810" w:right="-137"/>
        <w:rPr>
          <w:ins w:id="6186" w:author="BOUVY Martine" w:date="2022-04-05T11:39:00Z"/>
        </w:rPr>
      </w:pPr>
      <w:ins w:id="6187" w:author="BOUVY Martine" w:date="2022-04-05T11:38:00Z">
        <w:r>
          <w:t xml:space="preserve">    </w:t>
        </w:r>
      </w:ins>
      <w:ins w:id="6188" w:author="BOUVY Martine" w:date="2022-04-05T11:59:00Z">
        <w:r w:rsidR="003A419A">
          <w:t xml:space="preserve"> </w:t>
        </w:r>
      </w:ins>
      <w:ins w:id="6189" w:author="BOUVY Martine" w:date="2022-04-05T11:38:00Z">
        <w:r>
          <w:t xml:space="preserve"> NextIndex = 2</w:t>
        </w:r>
      </w:ins>
    </w:p>
    <w:p w14:paraId="57C400F9" w14:textId="14A0384D" w:rsidR="00C82EB6" w:rsidRDefault="00C82EB6" w:rsidP="0061011A">
      <w:pPr>
        <w:tabs>
          <w:tab w:val="left" w:pos="900"/>
          <w:tab w:val="left" w:pos="990"/>
        </w:tabs>
        <w:ind w:left="900" w:right="-137"/>
        <w:rPr>
          <w:ins w:id="6190" w:author="BOUVY Martine" w:date="2022-04-05T11:40:00Z"/>
          <w:b/>
          <w:bCs/>
        </w:rPr>
      </w:pPr>
      <w:ins w:id="6191" w:author="BOUVY Martine" w:date="2022-04-05T11:39:00Z">
        <w:r w:rsidRPr="0061011A">
          <w:rPr>
            <w:b/>
            <w:bCs/>
          </w:rPr>
          <w:t xml:space="preserve">   ENDIF</w:t>
        </w:r>
      </w:ins>
    </w:p>
    <w:p w14:paraId="619CA5EE" w14:textId="519691FF" w:rsidR="00C82EB6" w:rsidRDefault="00C82EB6" w:rsidP="00C82EB6">
      <w:pPr>
        <w:ind w:left="810" w:right="-137"/>
        <w:rPr>
          <w:ins w:id="6192" w:author="BOUVY Martine" w:date="2022-04-05T11:40:00Z"/>
          <w:b/>
          <w:bCs/>
        </w:rPr>
      </w:pPr>
    </w:p>
    <w:p w14:paraId="186BCB1E" w14:textId="743962DD" w:rsidR="00C82EB6" w:rsidRPr="00C82EB6" w:rsidRDefault="00C82EB6" w:rsidP="00C82EB6">
      <w:pPr>
        <w:ind w:left="810" w:right="-137"/>
        <w:rPr>
          <w:ins w:id="6193" w:author="BOUVY Martine" w:date="2022-04-05T11:38:00Z"/>
        </w:rPr>
      </w:pPr>
      <w:ins w:id="6194" w:author="BOUVY Martine" w:date="2022-04-05T11:40:00Z">
        <w:r>
          <w:rPr>
            <w:b/>
            <w:bCs/>
          </w:rPr>
          <w:t xml:space="preserve">ENDIF </w:t>
        </w:r>
        <w:r w:rsidRPr="0061011A">
          <w:t xml:space="preserve">/* </w:t>
        </w:r>
      </w:ins>
      <w:ins w:id="6195" w:author="BOUVY Martine" w:date="2022-04-05T11:41:00Z">
        <w:r w:rsidR="006917C9">
          <w:t>E</w:t>
        </w:r>
      </w:ins>
      <w:ins w:id="6196" w:author="BOUVY Martine" w:date="2022-04-05T11:40:00Z">
        <w:r w:rsidRPr="0061011A">
          <w:t>nd</w:t>
        </w:r>
      </w:ins>
      <w:ins w:id="6197" w:author="BOUVY Martine" w:date="2022-04-05T11:41:00Z">
        <w:r w:rsidRPr="0061011A">
          <w:t xml:space="preserve"> IF MXNumber2Present */</w:t>
        </w:r>
      </w:ins>
    </w:p>
    <w:p w14:paraId="38FBDE27" w14:textId="6646ACFA" w:rsidR="00C82EB6" w:rsidRDefault="00C82EB6" w:rsidP="0061011A">
      <w:pPr>
        <w:ind w:right="-137"/>
        <w:rPr>
          <w:ins w:id="6198" w:author="BOUVY Martine" w:date="2022-04-05T11:34:00Z"/>
        </w:rPr>
      </w:pPr>
    </w:p>
    <w:p w14:paraId="16E4BA68" w14:textId="0F958A66" w:rsidR="008D3AD3" w:rsidRDefault="003A419A" w:rsidP="008D3AD3">
      <w:pPr>
        <w:ind w:left="810" w:right="-137"/>
        <w:rPr>
          <w:ins w:id="6199" w:author="BOUVY Martine" w:date="2022-04-05T11:59:00Z"/>
        </w:rPr>
      </w:pPr>
      <w:ins w:id="6200" w:author="BOUVY Martine" w:date="2022-04-05T11:59:00Z">
        <w:r>
          <w:t>/* fill in the country Line</w:t>
        </w:r>
      </w:ins>
      <w:ins w:id="6201" w:author="BOUVY Martine" w:date="2022-04-05T12:46:00Z">
        <w:r w:rsidR="00A32D23">
          <w:t xml:space="preserve"> in the next </w:t>
        </w:r>
      </w:ins>
      <w:ins w:id="6202" w:author="BOUVY Martine" w:date="2022-04-05T12:47:00Z">
        <w:r w:rsidR="00A32D23">
          <w:t xml:space="preserve">available position in the table </w:t>
        </w:r>
      </w:ins>
      <w:ins w:id="6203" w:author="BOUVY Martine" w:date="2022-04-05T11:59:00Z">
        <w:r>
          <w:t>*/</w:t>
        </w:r>
      </w:ins>
    </w:p>
    <w:p w14:paraId="5F8558AE" w14:textId="19A7E401" w:rsidR="003A419A" w:rsidRDefault="003A419A" w:rsidP="008D3AD3">
      <w:pPr>
        <w:ind w:left="810" w:right="-137"/>
        <w:rPr>
          <w:ins w:id="6204" w:author="BOUVY Martine" w:date="2022-04-05T11:59:00Z"/>
        </w:rPr>
      </w:pPr>
    </w:p>
    <w:p w14:paraId="0C9B329D" w14:textId="66E0BE80" w:rsidR="003A419A" w:rsidRDefault="003A419A" w:rsidP="003A419A">
      <w:pPr>
        <w:ind w:left="810" w:right="-137"/>
        <w:rPr>
          <w:ins w:id="6205" w:author="BOUVY Martine" w:date="2022-04-05T11:59:00Z"/>
        </w:rPr>
      </w:pPr>
      <w:ins w:id="6206" w:author="BOUVY Martine" w:date="2022-04-05T11:59:00Z">
        <w:r w:rsidRPr="00AD1A3F">
          <w:rPr>
            <w:b/>
          </w:rPr>
          <w:t>IF</w:t>
        </w:r>
        <w:r>
          <w:t xml:space="preserve"> </w:t>
        </w:r>
        <w:r w:rsidRPr="00AD1A3F">
          <w:rPr>
            <w:b/>
          </w:rPr>
          <w:t>Length</w:t>
        </w:r>
        <w:r>
          <w:t xml:space="preserve">(MXNumber3)&gt; </w:t>
        </w:r>
      </w:ins>
      <w:ins w:id="6207" w:author="BOUVY Martine" w:date="2022-04-05T12:00:00Z">
        <w:r>
          <w:t>33</w:t>
        </w:r>
      </w:ins>
      <w:ins w:id="6208" w:author="BOUVY Martine" w:date="2022-04-05T11:59:00Z">
        <w:r>
          <w:t xml:space="preserve"> THEN</w:t>
        </w:r>
      </w:ins>
    </w:p>
    <w:p w14:paraId="38F17A04" w14:textId="0FA3272F" w:rsidR="003A419A" w:rsidRDefault="003A419A" w:rsidP="003A419A">
      <w:pPr>
        <w:ind w:left="810" w:right="-137"/>
        <w:rPr>
          <w:ins w:id="6209" w:author="BOUVY Martine" w:date="2022-04-05T11:59:00Z"/>
        </w:rPr>
      </w:pPr>
      <w:ins w:id="6210" w:author="BOUVY Martine" w:date="2022-04-05T11:59:00Z">
        <w:r>
          <w:t xml:space="preserve">       MXNumber</w:t>
        </w:r>
      </w:ins>
      <w:ins w:id="6211" w:author="BOUVY Martine" w:date="2022-04-05T12:00:00Z">
        <w:r>
          <w:t>3</w:t>
        </w:r>
      </w:ins>
      <w:ins w:id="6212" w:author="BOUVY Martine" w:date="2022-04-05T11:59:00Z">
        <w:r>
          <w:t xml:space="preserve"> = </w:t>
        </w:r>
        <w:r w:rsidRPr="00AD1A3F">
          <w:rPr>
            <w:b/>
          </w:rPr>
          <w:t>Concatenate</w:t>
        </w:r>
        <w:r>
          <w:t>(</w:t>
        </w:r>
        <w:r w:rsidRPr="00AD1A3F">
          <w:rPr>
            <w:b/>
          </w:rPr>
          <w:t>Substring</w:t>
        </w:r>
        <w:r>
          <w:t>(MXNumber</w:t>
        </w:r>
      </w:ins>
      <w:ins w:id="6213" w:author="BOUVY Martine" w:date="2022-04-05T12:00:00Z">
        <w:r>
          <w:t>3</w:t>
        </w:r>
      </w:ins>
      <w:ins w:id="6214" w:author="BOUVY Martine" w:date="2022-04-05T11:59:00Z">
        <w:r>
          <w:t xml:space="preserve">), 1, </w:t>
        </w:r>
      </w:ins>
      <w:ins w:id="6215" w:author="BOUVY Martine" w:date="2022-04-05T12:00:00Z">
        <w:r>
          <w:t>32</w:t>
        </w:r>
      </w:ins>
      <w:ins w:id="6216" w:author="BOUVY Martine" w:date="2022-04-05T11:59:00Z">
        <w:r>
          <w:t>), “+”)</w:t>
        </w:r>
      </w:ins>
    </w:p>
    <w:p w14:paraId="22E2C226" w14:textId="5DF5CFA6" w:rsidR="003A419A" w:rsidRDefault="003A419A" w:rsidP="003A419A">
      <w:pPr>
        <w:ind w:left="810" w:right="-137"/>
        <w:rPr>
          <w:ins w:id="6217" w:author="BOUVY Martine" w:date="2022-04-05T11:59:00Z"/>
          <w:b/>
        </w:rPr>
      </w:pPr>
      <w:ins w:id="6218" w:author="BOUVY Martine" w:date="2022-04-05T11:59:00Z">
        <w:r w:rsidRPr="00AD1A3F">
          <w:rPr>
            <w:b/>
          </w:rPr>
          <w:t>ENDIF</w:t>
        </w:r>
      </w:ins>
    </w:p>
    <w:p w14:paraId="58E2B734" w14:textId="36F5CEE6" w:rsidR="003A419A" w:rsidRDefault="003A419A" w:rsidP="008D3AD3">
      <w:pPr>
        <w:ind w:left="810" w:right="-137"/>
        <w:rPr>
          <w:ins w:id="6219" w:author="BOUVY Martine" w:date="2022-04-05T12:00:00Z"/>
        </w:rPr>
      </w:pPr>
    </w:p>
    <w:p w14:paraId="0F0F24ED" w14:textId="2CA5A03A" w:rsidR="003A419A" w:rsidRDefault="003A419A" w:rsidP="008D3AD3">
      <w:pPr>
        <w:ind w:left="810" w:right="-137"/>
        <w:rPr>
          <w:ins w:id="6220" w:author="BOUVY Martine" w:date="2022-04-05T11:32:00Z"/>
        </w:rPr>
      </w:pPr>
      <w:ins w:id="6221" w:author="BOUVY Martine" w:date="2022-04-05T12:00:00Z">
        <w:r w:rsidRPr="00D83C49">
          <w:t>MTNameAndAddressTable[</w:t>
        </w:r>
        <w:r>
          <w:t>NextIndex</w:t>
        </w:r>
        <w:r w:rsidRPr="00D83C49">
          <w:t>]</w:t>
        </w:r>
        <w:r>
          <w:t xml:space="preserve">= </w:t>
        </w:r>
        <w:r w:rsidRPr="00AD1A3F">
          <w:rPr>
            <w:b/>
          </w:rPr>
          <w:t>Concatenate</w:t>
        </w:r>
        <w:r>
          <w:t>(“</w:t>
        </w:r>
      </w:ins>
      <w:ins w:id="6222" w:author="BOUVY Martine" w:date="2022-04-05T12:01:00Z">
        <w:r>
          <w:t>3</w:t>
        </w:r>
      </w:ins>
      <w:ins w:id="6223" w:author="BOUVY Martine" w:date="2022-04-05T12:00:00Z">
        <w:r>
          <w:t>/”, MXNumber</w:t>
        </w:r>
      </w:ins>
      <w:ins w:id="6224" w:author="BOUVY Martine" w:date="2022-04-05T12:01:00Z">
        <w:r>
          <w:t>3</w:t>
        </w:r>
      </w:ins>
      <w:ins w:id="6225" w:author="BOUVY Martine" w:date="2022-04-05T12:00:00Z">
        <w:r>
          <w:t>)</w:t>
        </w:r>
      </w:ins>
    </w:p>
    <w:p w14:paraId="5A8B3855" w14:textId="77777777" w:rsidR="0077366F" w:rsidRDefault="0077366F" w:rsidP="0077366F">
      <w:pPr>
        <w:ind w:left="810" w:right="-137"/>
        <w:rPr>
          <w:ins w:id="6226" w:author="BOUVY Martine" w:date="2022-04-05T10:08:00Z"/>
        </w:rPr>
      </w:pPr>
    </w:p>
    <w:p w14:paraId="29FCFE28" w14:textId="40C96CF1" w:rsidR="0077366F" w:rsidRPr="007E540A" w:rsidRDefault="0077366F" w:rsidP="0077366F">
      <w:pPr>
        <w:ind w:left="810" w:right="-137"/>
        <w:rPr>
          <w:ins w:id="6227" w:author="BOUVY Martine" w:date="2022-04-05T10:08:00Z"/>
          <w:b/>
        </w:rPr>
      </w:pPr>
    </w:p>
    <w:p w14:paraId="4C8E99A5" w14:textId="77777777" w:rsidR="0077366F" w:rsidRDefault="0077366F" w:rsidP="0077366F">
      <w:pPr>
        <w:ind w:left="810" w:right="-137"/>
        <w:rPr>
          <w:ins w:id="6228" w:author="BOUVY Martine" w:date="2022-04-05T10:08:00Z"/>
        </w:rPr>
      </w:pPr>
    </w:p>
    <w:p w14:paraId="15A9239D" w14:textId="77777777" w:rsidR="0077366F" w:rsidRDefault="0077366F" w:rsidP="0077366F">
      <w:pPr>
        <w:ind w:left="0" w:right="-137" w:firstLine="0"/>
        <w:rPr>
          <w:ins w:id="6229" w:author="BOUVY Martine" w:date="2022-04-05T10:08:00Z"/>
        </w:rPr>
      </w:pPr>
      <w:ins w:id="6230" w:author="BOUVY Martine" w:date="2022-04-05T10:08:00Z">
        <w:r>
          <w:t>/* Fill in the MT structure with CRLF between the lines */</w:t>
        </w:r>
      </w:ins>
    </w:p>
    <w:p w14:paraId="14C7FB41" w14:textId="77777777" w:rsidR="0077366F" w:rsidRDefault="0077366F" w:rsidP="0077366F">
      <w:pPr>
        <w:ind w:left="0" w:right="-137" w:firstLine="0"/>
        <w:rPr>
          <w:ins w:id="6231" w:author="BOUVY Martine" w:date="2022-04-05T10:08:00Z"/>
        </w:rPr>
      </w:pPr>
    </w:p>
    <w:p w14:paraId="56FEAF73" w14:textId="5A99C3C2" w:rsidR="0077366F" w:rsidRDefault="0077366F" w:rsidP="0077366F">
      <w:pPr>
        <w:ind w:left="0" w:right="-137" w:firstLine="0"/>
        <w:rPr>
          <w:ins w:id="6232" w:author="BOUVY Martine" w:date="2022-04-05T10:08:00Z"/>
        </w:rPr>
      </w:pPr>
      <w:ins w:id="6233" w:author="BOUVY Martine" w:date="2022-04-05T10:08:00Z">
        <w:r w:rsidRPr="00D77DE1">
          <w:rPr>
            <w:b/>
          </w:rPr>
          <w:t>For i</w:t>
        </w:r>
        <w:r>
          <w:t xml:space="preserve"> = 1 to </w:t>
        </w:r>
      </w:ins>
      <w:ins w:id="6234" w:author="BOUVY Martine" w:date="2022-04-05T10:51:00Z">
        <w:r w:rsidR="00AE0588" w:rsidRPr="00142AB7">
          <w:t>3</w:t>
        </w:r>
      </w:ins>
    </w:p>
    <w:p w14:paraId="039DA985" w14:textId="77777777" w:rsidR="0077366F" w:rsidRDefault="0077366F" w:rsidP="0077366F">
      <w:pPr>
        <w:ind w:left="810" w:right="-137"/>
        <w:rPr>
          <w:ins w:id="6235" w:author="BOUVY Martine" w:date="2022-04-05T10:08:00Z"/>
        </w:rPr>
      </w:pPr>
      <w:ins w:id="6236" w:author="BOUVY Martine" w:date="2022-04-05T10:08:00Z">
        <w:r>
          <w:t xml:space="preserve">      </w:t>
        </w:r>
        <w:r>
          <w:rPr>
            <w:b/>
          </w:rPr>
          <w:t>IF Length</w:t>
        </w:r>
        <w:r>
          <w:t>(</w:t>
        </w:r>
        <w:r w:rsidRPr="00D83C49">
          <w:t>MTNameAndAddressTable[</w:t>
        </w:r>
        <w:r>
          <w:t>i])&gt; 0 THEN</w:t>
        </w:r>
      </w:ins>
    </w:p>
    <w:p w14:paraId="527D0584" w14:textId="77777777" w:rsidR="0077366F" w:rsidRDefault="0077366F" w:rsidP="0077366F">
      <w:pPr>
        <w:ind w:left="810" w:right="-137"/>
        <w:rPr>
          <w:ins w:id="6237" w:author="BOUVY Martine" w:date="2022-04-05T10:08:00Z"/>
        </w:rPr>
      </w:pPr>
      <w:ins w:id="6238" w:author="BOUVY Martine" w:date="2022-04-05T10:08:00Z">
        <w:r>
          <w:t xml:space="preserve">        </w:t>
        </w:r>
        <w:r w:rsidRPr="00D77DE1">
          <w:rPr>
            <w:b/>
          </w:rPr>
          <w:t>AppendToNextLine</w:t>
        </w:r>
        <w:r>
          <w:t>(</w:t>
        </w:r>
        <w:r w:rsidRPr="00D83C49">
          <w:t>MTNameAndAddressTable[</w:t>
        </w:r>
        <w:r>
          <w:t xml:space="preserve">i], </w:t>
        </w:r>
        <w:r w:rsidRPr="00431BF9">
          <w:rPr>
            <w:rFonts w:eastAsia="Arial"/>
          </w:rPr>
          <w:t>MTNameAndAddress)</w:t>
        </w:r>
      </w:ins>
    </w:p>
    <w:p w14:paraId="21498D9E" w14:textId="77777777" w:rsidR="0077366F" w:rsidRPr="00D77DE1" w:rsidRDefault="0077366F" w:rsidP="0077366F">
      <w:pPr>
        <w:ind w:left="0" w:right="-137" w:firstLine="0"/>
        <w:rPr>
          <w:ins w:id="6239" w:author="BOUVY Martine" w:date="2022-04-05T10:08:00Z"/>
          <w:b/>
        </w:rPr>
      </w:pPr>
      <w:ins w:id="6240" w:author="BOUVY Martine" w:date="2022-04-05T10:08:00Z">
        <w:r w:rsidRPr="00D77DE1">
          <w:rPr>
            <w:b/>
          </w:rPr>
          <w:t xml:space="preserve">             ELSE</w:t>
        </w:r>
      </w:ins>
    </w:p>
    <w:p w14:paraId="1DCAB91F" w14:textId="77777777" w:rsidR="0077366F" w:rsidRDefault="0077366F" w:rsidP="0077366F">
      <w:pPr>
        <w:ind w:left="0" w:right="-137" w:firstLine="0"/>
        <w:rPr>
          <w:ins w:id="6241" w:author="BOUVY Martine" w:date="2022-04-05T10:08:00Z"/>
        </w:rPr>
      </w:pPr>
      <w:ins w:id="6242" w:author="BOUVY Martine" w:date="2022-04-05T10:08:00Z">
        <w:r>
          <w:t xml:space="preserve">                EXIT loop</w:t>
        </w:r>
      </w:ins>
    </w:p>
    <w:p w14:paraId="052CA21F" w14:textId="77777777" w:rsidR="0077366F" w:rsidRPr="00D77DE1" w:rsidRDefault="0077366F" w:rsidP="0077366F">
      <w:pPr>
        <w:ind w:left="0" w:right="-137" w:firstLine="0"/>
        <w:rPr>
          <w:ins w:id="6243" w:author="BOUVY Martine" w:date="2022-04-05T10:08:00Z"/>
          <w:b/>
        </w:rPr>
      </w:pPr>
      <w:ins w:id="6244" w:author="BOUVY Martine" w:date="2022-04-05T10:08:00Z">
        <w:r>
          <w:t xml:space="preserve">             </w:t>
        </w:r>
        <w:r w:rsidRPr="00D77DE1">
          <w:rPr>
            <w:b/>
          </w:rPr>
          <w:t>ENDIF</w:t>
        </w:r>
      </w:ins>
    </w:p>
    <w:p w14:paraId="1C543A28" w14:textId="77777777" w:rsidR="0077366F" w:rsidRPr="00D77DE1" w:rsidRDefault="0077366F" w:rsidP="0077366F">
      <w:pPr>
        <w:ind w:left="0" w:right="-137" w:firstLine="0"/>
        <w:rPr>
          <w:ins w:id="6245" w:author="BOUVY Martine" w:date="2022-04-05T10:08:00Z"/>
          <w:b/>
        </w:rPr>
      </w:pPr>
      <w:ins w:id="6246" w:author="BOUVY Martine" w:date="2022-04-05T10:08:00Z">
        <w:r w:rsidRPr="00D77DE1">
          <w:rPr>
            <w:b/>
          </w:rPr>
          <w:t>Next i</w:t>
        </w:r>
      </w:ins>
    </w:p>
    <w:p w14:paraId="6647E187" w14:textId="77777777" w:rsidR="0077366F" w:rsidRDefault="0077366F" w:rsidP="0077366F">
      <w:pPr>
        <w:ind w:left="0" w:right="-137" w:firstLine="0"/>
        <w:rPr>
          <w:ins w:id="6247" w:author="BOUVY Martine" w:date="2022-04-05T10:08:00Z"/>
        </w:rPr>
      </w:pPr>
    </w:p>
    <w:p w14:paraId="543C0657" w14:textId="1EF17D99" w:rsidR="00F13EA0" w:rsidRPr="00F13EA0" w:rsidDel="00FC4658" w:rsidRDefault="00F13EA0" w:rsidP="00F13EA0">
      <w:pPr>
        <w:tabs>
          <w:tab w:val="left" w:pos="270"/>
        </w:tabs>
        <w:ind w:left="0" w:right="-982" w:firstLine="0"/>
        <w:rPr>
          <w:del w:id="6248" w:author="BOUVY Martine" w:date="2022-04-05T12:02:00Z"/>
          <w:rFonts w:eastAsia="Arial"/>
          <w:b/>
        </w:rPr>
      </w:pPr>
      <w:del w:id="6249" w:author="BOUVY Martine" w:date="2022-04-05T12:02:00Z">
        <w:r w:rsidRPr="00F13EA0" w:rsidDel="00FC4658">
          <w:rPr>
            <w:rFonts w:eastAsia="Arial"/>
            <w:b/>
          </w:rPr>
          <w:delText xml:space="preserve">   </w:delText>
        </w:r>
      </w:del>
    </w:p>
    <w:p w14:paraId="4492735B" w14:textId="77777777" w:rsidR="004D0A73" w:rsidRDefault="004D0A73" w:rsidP="006D5DCF">
      <w:pPr>
        <w:tabs>
          <w:tab w:val="left" w:pos="270"/>
        </w:tabs>
        <w:ind w:left="0" w:right="-137" w:firstLine="0"/>
        <w:rPr>
          <w:ins w:id="6250" w:author="BOUVY Martine" w:date="2022-11-25T13:52:00Z"/>
          <w:rFonts w:eastAsia="Arial"/>
        </w:rPr>
      </w:pPr>
    </w:p>
    <w:p w14:paraId="41603151" w14:textId="74036778" w:rsidR="004D0A73" w:rsidRDefault="004D0A73" w:rsidP="004D0A73">
      <w:pPr>
        <w:pStyle w:val="Heading3"/>
      </w:pPr>
      <w:bookmarkStart w:id="6251" w:name="_Toc136351317"/>
      <w:r>
        <w:t>4.3.28  MX_To_MT79CANC2</w:t>
      </w:r>
      <w:bookmarkEnd w:id="6251"/>
    </w:p>
    <w:p w14:paraId="2250C04D" w14:textId="77777777" w:rsidR="004D0A73" w:rsidRPr="003B7B21" w:rsidRDefault="004D0A73" w:rsidP="004D0A73">
      <w:pPr>
        <w:tabs>
          <w:tab w:val="left" w:pos="630"/>
          <w:tab w:val="left" w:pos="720"/>
          <w:tab w:val="left" w:pos="810"/>
        </w:tabs>
        <w:spacing w:after="95"/>
        <w:ind w:left="419" w:right="157" w:hanging="7"/>
        <w:rPr>
          <w:rFonts w:ascii="Arial" w:hAnsi="Arial" w:cs="Arial"/>
        </w:rPr>
      </w:pPr>
      <w:r w:rsidRPr="003B7B21">
        <w:rPr>
          <w:rFonts w:ascii="Arial" w:eastAsia="Arial" w:hAnsi="Arial" w:cs="Arial"/>
          <w:b/>
        </w:rPr>
        <w:t xml:space="preserve">   </w:t>
      </w:r>
      <w:r>
        <w:rPr>
          <w:rFonts w:ascii="Arial" w:eastAsia="Arial" w:hAnsi="Arial" w:cs="Arial"/>
          <w:b/>
        </w:rPr>
        <w:t xml:space="preserve"> </w:t>
      </w:r>
      <w:r w:rsidRPr="003B7B21">
        <w:rPr>
          <w:rFonts w:ascii="Arial" w:eastAsia="Arial" w:hAnsi="Arial" w:cs="Arial"/>
          <w:b/>
        </w:rPr>
        <w:t xml:space="preserve"> Name </w:t>
      </w:r>
    </w:p>
    <w:p w14:paraId="0EEE1594" w14:textId="41A564B3" w:rsidR="004D0A73" w:rsidRPr="003B7B21" w:rsidRDefault="004D0A73" w:rsidP="004D0A73">
      <w:pPr>
        <w:spacing w:after="112" w:line="249" w:lineRule="auto"/>
        <w:ind w:left="849" w:right="15" w:hanging="10"/>
        <w:rPr>
          <w:rFonts w:ascii="Arial" w:hAnsi="Arial" w:cs="Arial"/>
        </w:rPr>
      </w:pPr>
      <w:r>
        <w:rPr>
          <w:rFonts w:ascii="Arial" w:hAnsi="Arial" w:cs="Arial"/>
        </w:rPr>
        <w:t>MX_To_MT79CANC2</w:t>
      </w:r>
    </w:p>
    <w:p w14:paraId="5EBE8CCE" w14:textId="77777777" w:rsidR="004D0A73" w:rsidRPr="003B7B21" w:rsidRDefault="004D0A73" w:rsidP="004D0A73">
      <w:pPr>
        <w:tabs>
          <w:tab w:val="left" w:pos="630"/>
        </w:tabs>
        <w:spacing w:after="95"/>
        <w:ind w:left="419" w:right="157" w:hanging="7"/>
        <w:rPr>
          <w:rFonts w:ascii="Arial" w:eastAsia="Arial" w:hAnsi="Arial" w:cs="Arial"/>
          <w:b/>
        </w:rPr>
      </w:pPr>
      <w:r>
        <w:rPr>
          <w:rFonts w:ascii="Arial" w:eastAsia="Arial" w:hAnsi="Arial" w:cs="Arial"/>
          <w:b/>
        </w:rPr>
        <w:t xml:space="preserve"> </w:t>
      </w:r>
      <w:r w:rsidRPr="003B7B21">
        <w:rPr>
          <w:rFonts w:ascii="Arial" w:eastAsia="Arial" w:hAnsi="Arial" w:cs="Arial"/>
          <w:b/>
        </w:rPr>
        <w:t xml:space="preserve">   Business description  </w:t>
      </w:r>
    </w:p>
    <w:p w14:paraId="4F2CA3F6" w14:textId="5A0C2C39" w:rsidR="004D0A73" w:rsidRPr="003B7B21" w:rsidRDefault="004D0A73" w:rsidP="004D0A73">
      <w:pPr>
        <w:spacing w:after="95"/>
        <w:ind w:left="720" w:right="157" w:hanging="7"/>
        <w:rPr>
          <w:rFonts w:ascii="Arial" w:hAnsi="Arial" w:cs="Arial"/>
        </w:rPr>
      </w:pPr>
      <w:r>
        <w:rPr>
          <w:rFonts w:ascii="Arial" w:hAnsi="Arial" w:cs="Arial"/>
        </w:rPr>
        <w:t>The function builds the field 79 in MT</w:t>
      </w:r>
      <w:r w:rsidR="00A87D01">
        <w:rPr>
          <w:rFonts w:ascii="Arial" w:hAnsi="Arial" w:cs="Arial"/>
        </w:rPr>
        <w:t xml:space="preserve"> </w:t>
      </w:r>
      <w:r>
        <w:rPr>
          <w:rFonts w:ascii="Arial" w:hAnsi="Arial" w:cs="Arial"/>
        </w:rPr>
        <w:t>292 when translated from camt.058</w:t>
      </w:r>
      <w:r w:rsidRPr="003B7B21">
        <w:rPr>
          <w:rFonts w:ascii="Arial" w:hAnsi="Arial" w:cs="Arial"/>
        </w:rPr>
        <w:t xml:space="preserve"> as a source message. </w:t>
      </w:r>
    </w:p>
    <w:p w14:paraId="7E9AE822" w14:textId="77777777" w:rsidR="004D0A73" w:rsidRDefault="004D0A73" w:rsidP="004D0A73">
      <w:pPr>
        <w:spacing w:after="95"/>
        <w:ind w:left="0" w:right="157" w:firstLine="0"/>
        <w:rPr>
          <w:rFonts w:ascii="Arial" w:hAnsi="Arial" w:cs="Arial"/>
        </w:rPr>
      </w:pPr>
      <w:r>
        <w:rPr>
          <w:rFonts w:ascii="Arial" w:hAnsi="Arial" w:cs="Arial"/>
        </w:rPr>
        <w:t xml:space="preserve">             Structure of field 79 is as follows 35*50x with:</w:t>
      </w:r>
    </w:p>
    <w:p w14:paraId="17C86367" w14:textId="77777777" w:rsidR="004D0A73" w:rsidRDefault="004D0A73" w:rsidP="004D0A73">
      <w:pPr>
        <w:tabs>
          <w:tab w:val="left" w:pos="720"/>
          <w:tab w:val="left" w:pos="900"/>
          <w:tab w:val="left" w:pos="990"/>
        </w:tabs>
        <w:spacing w:after="7"/>
        <w:ind w:left="0" w:right="157" w:firstLine="0"/>
        <w:rPr>
          <w:rFonts w:ascii="Arial" w:eastAsia="Arial" w:hAnsi="Arial" w:cs="Arial"/>
        </w:rPr>
      </w:pPr>
      <w:r>
        <w:rPr>
          <w:rFonts w:ascii="Arial" w:eastAsia="Arial" w:hAnsi="Arial" w:cs="Arial"/>
        </w:rPr>
        <w:t xml:space="preserve">             Line 1 : /4!c/[AdditionalInformation] </w:t>
      </w:r>
    </w:p>
    <w:p w14:paraId="7D9A346A" w14:textId="77777777" w:rsidR="004D0A73" w:rsidRDefault="004D0A73" w:rsidP="004D0A73">
      <w:pPr>
        <w:tabs>
          <w:tab w:val="left" w:pos="720"/>
          <w:tab w:val="left" w:pos="900"/>
          <w:tab w:val="left" w:pos="990"/>
        </w:tabs>
        <w:spacing w:after="7"/>
        <w:ind w:left="0" w:right="157" w:firstLine="0"/>
        <w:rPr>
          <w:rFonts w:ascii="Arial" w:eastAsia="Arial" w:hAnsi="Arial" w:cs="Arial"/>
        </w:rPr>
      </w:pPr>
      <w:r>
        <w:rPr>
          <w:rFonts w:ascii="Arial" w:eastAsia="Arial" w:hAnsi="Arial" w:cs="Arial"/>
        </w:rPr>
        <w:t xml:space="preserve">             Line 2-35 //Continuation of Additional Information</w:t>
      </w:r>
    </w:p>
    <w:p w14:paraId="1FD9CA16" w14:textId="31075562" w:rsidR="004D0A73" w:rsidRDefault="004D0A73" w:rsidP="004D0A73">
      <w:pPr>
        <w:spacing w:after="95"/>
        <w:ind w:left="0" w:right="157" w:firstLine="0"/>
        <w:rPr>
          <w:rFonts w:ascii="Arial" w:hAnsi="Arial" w:cs="Arial"/>
        </w:rPr>
      </w:pPr>
      <w:r>
        <w:rPr>
          <w:rFonts w:ascii="Arial" w:hAnsi="Arial" w:cs="Arial"/>
        </w:rPr>
        <w:t xml:space="preserve">             </w:t>
      </w:r>
      <w:r w:rsidR="00B636C5">
        <w:rPr>
          <w:rFonts w:ascii="Arial" w:hAnsi="Arial" w:cs="Arial"/>
        </w:rPr>
        <w:t>[</w:t>
      </w:r>
      <w:r>
        <w:rPr>
          <w:rFonts w:ascii="Arial" w:hAnsi="Arial" w:cs="Arial"/>
        </w:rPr>
        <w:t>Line [Last] : /UETR/UETRNumber</w:t>
      </w:r>
      <w:r w:rsidR="00B636C5">
        <w:rPr>
          <w:rFonts w:ascii="Arial" w:hAnsi="Arial" w:cs="Arial"/>
        </w:rPr>
        <w:t>]</w:t>
      </w:r>
    </w:p>
    <w:p w14:paraId="012A5FF9" w14:textId="0D887F0E" w:rsidR="004D0A73" w:rsidRDefault="004D0A73" w:rsidP="004D0A73">
      <w:pPr>
        <w:spacing w:after="95"/>
        <w:ind w:left="720" w:right="157" w:firstLine="0"/>
        <w:rPr>
          <w:rFonts w:ascii="Arial" w:hAnsi="Arial" w:cs="Arial"/>
        </w:rPr>
      </w:pPr>
      <w:r>
        <w:rPr>
          <w:rFonts w:ascii="Arial" w:hAnsi="Arial" w:cs="Arial"/>
        </w:rPr>
        <w:lastRenderedPageBreak/>
        <w:t xml:space="preserve">/UETR/UETRNumber is </w:t>
      </w:r>
      <w:r w:rsidR="00B636C5">
        <w:rPr>
          <w:rFonts w:ascii="Arial" w:hAnsi="Arial" w:cs="Arial"/>
        </w:rPr>
        <w:t xml:space="preserve">optional and will be </w:t>
      </w:r>
      <w:r>
        <w:rPr>
          <w:rFonts w:ascii="Arial" w:hAnsi="Arial" w:cs="Arial"/>
        </w:rPr>
        <w:t>the last line used in Field79 in order to be aligned with gpi structure expecting the cancellation reason /4!c/ on the first line of field 79.</w:t>
      </w:r>
    </w:p>
    <w:p w14:paraId="42A56C9B" w14:textId="77777777" w:rsidR="004D0A73" w:rsidRDefault="004D0A73" w:rsidP="004D0A73">
      <w:pPr>
        <w:spacing w:after="112" w:line="249" w:lineRule="auto"/>
        <w:ind w:left="720" w:right="15" w:firstLine="0"/>
        <w:rPr>
          <w:rFonts w:ascii="Arial" w:hAnsi="Arial" w:cs="Arial"/>
        </w:rPr>
      </w:pPr>
    </w:p>
    <w:p w14:paraId="231B5483" w14:textId="7C8EBF48" w:rsidR="004D0A73" w:rsidRPr="003B7B21" w:rsidRDefault="004D0A73" w:rsidP="004D0A73">
      <w:pPr>
        <w:spacing w:after="112" w:line="249" w:lineRule="auto"/>
        <w:ind w:left="720" w:right="15" w:firstLine="0"/>
        <w:rPr>
          <w:rFonts w:ascii="Arial" w:hAnsi="Arial" w:cs="Arial"/>
        </w:rPr>
      </w:pPr>
      <w:r>
        <w:rPr>
          <w:rFonts w:ascii="Arial" w:hAnsi="Arial" w:cs="Arial"/>
        </w:rPr>
        <w:t>This function is very similar to MX_To_MT79CANC but the path</w:t>
      </w:r>
      <w:r w:rsidR="00603B30">
        <w:rPr>
          <w:rFonts w:ascii="Arial" w:hAnsi="Arial" w:cs="Arial"/>
        </w:rPr>
        <w:t>s</w:t>
      </w:r>
      <w:r>
        <w:rPr>
          <w:rFonts w:ascii="Arial" w:hAnsi="Arial" w:cs="Arial"/>
        </w:rPr>
        <w:t xml:space="preserve"> of the MX elements </w:t>
      </w:r>
      <w:r w:rsidR="00603B30">
        <w:rPr>
          <w:rFonts w:ascii="Arial" w:hAnsi="Arial" w:cs="Arial"/>
        </w:rPr>
        <w:t>are</w:t>
      </w:r>
      <w:r>
        <w:rPr>
          <w:rFonts w:ascii="Arial" w:hAnsi="Arial" w:cs="Arial"/>
        </w:rPr>
        <w:t xml:space="preserve"> different and the CancellationReason message block in camt.058 has a different type than CancellationReasonInformation in camt.056, although the structure is the same. </w:t>
      </w:r>
      <w:r w:rsidR="00DD1832">
        <w:rPr>
          <w:rFonts w:ascii="Arial" w:hAnsi="Arial" w:cs="Arial"/>
        </w:rPr>
        <w:t>Note also that in</w:t>
      </w:r>
      <w:r w:rsidR="00B8777D">
        <w:rPr>
          <w:rFonts w:ascii="Arial" w:hAnsi="Arial" w:cs="Arial"/>
        </w:rPr>
        <w:t xml:space="preserve"> </w:t>
      </w:r>
      <w:r w:rsidR="00DD1832">
        <w:rPr>
          <w:rFonts w:ascii="Arial" w:hAnsi="Arial" w:cs="Arial"/>
        </w:rPr>
        <w:t>camt.058, OriginalItem/UETR is optional</w:t>
      </w:r>
      <w:r w:rsidR="00E26954">
        <w:rPr>
          <w:rFonts w:ascii="Arial" w:hAnsi="Arial" w:cs="Arial"/>
        </w:rPr>
        <w:t xml:space="preserve"> while mandatory in camt.056.</w:t>
      </w:r>
    </w:p>
    <w:p w14:paraId="3E98D36F" w14:textId="29FFAEC3" w:rsidR="004D0A73" w:rsidRDefault="006A3AB2" w:rsidP="00BE500D">
      <w:pPr>
        <w:spacing w:after="95"/>
        <w:ind w:left="720" w:right="157" w:firstLine="0"/>
        <w:rPr>
          <w:rFonts w:ascii="Arial" w:hAnsi="Arial" w:cs="Arial"/>
        </w:rPr>
      </w:pPr>
      <w:r>
        <w:rPr>
          <w:rFonts w:ascii="Arial" w:hAnsi="Arial" w:cs="Arial"/>
        </w:rPr>
        <w:t>O</w:t>
      </w:r>
      <w:r w:rsidR="000425C8">
        <w:rPr>
          <w:rFonts w:ascii="Arial" w:hAnsi="Arial" w:cs="Arial"/>
        </w:rPr>
        <w:t>ne difference is that in MXAdditionalInformation a structure like /4!c/AdditionalInformation with MX Reason Code = “NARR”</w:t>
      </w:r>
      <w:r w:rsidR="00DE7E21">
        <w:rPr>
          <w:rFonts w:ascii="Arial" w:hAnsi="Arial" w:cs="Arial"/>
        </w:rPr>
        <w:t xml:space="preserve"> is taken into account.</w:t>
      </w:r>
      <w:r w:rsidR="000425C8">
        <w:rPr>
          <w:rFonts w:ascii="Arial" w:hAnsi="Arial" w:cs="Arial"/>
        </w:rPr>
        <w:t xml:space="preserve"> </w:t>
      </w:r>
      <w:r w:rsidR="00DE7E21">
        <w:rPr>
          <w:rFonts w:ascii="Arial" w:hAnsi="Arial" w:cs="Arial"/>
        </w:rPr>
        <w:t>Such pattern could result</w:t>
      </w:r>
      <w:r w:rsidR="000425C8">
        <w:rPr>
          <w:rFonts w:ascii="Arial" w:hAnsi="Arial" w:cs="Arial"/>
        </w:rPr>
        <w:t xml:space="preserve"> from </w:t>
      </w:r>
      <w:r w:rsidR="00DE7E21">
        <w:rPr>
          <w:rFonts w:ascii="Arial" w:hAnsi="Arial" w:cs="Arial"/>
        </w:rPr>
        <w:t xml:space="preserve">a previous </w:t>
      </w:r>
      <w:r w:rsidR="000425C8">
        <w:rPr>
          <w:rFonts w:ascii="Arial" w:hAnsi="Arial" w:cs="Arial"/>
        </w:rPr>
        <w:t>MT to MX translation when the MT error code is not in the ISO list of error code</w:t>
      </w:r>
      <w:r>
        <w:rPr>
          <w:rFonts w:ascii="Arial" w:hAnsi="Arial" w:cs="Arial"/>
        </w:rPr>
        <w:t>s (</w:t>
      </w:r>
      <w:r w:rsidRPr="006A3AB2">
        <w:rPr>
          <w:rFonts w:ascii="Arial" w:hAnsi="Arial" w:cs="Arial"/>
        </w:rPr>
        <w:t>MT_To_MXField79_2</w:t>
      </w:r>
      <w:r>
        <w:rPr>
          <w:rFonts w:ascii="Arial" w:hAnsi="Arial" w:cs="Arial"/>
        </w:rPr>
        <w:t>)</w:t>
      </w:r>
      <w:r w:rsidR="000425C8">
        <w:rPr>
          <w:rFonts w:ascii="Arial" w:hAnsi="Arial" w:cs="Arial"/>
        </w:rPr>
        <w:t>. Then</w:t>
      </w:r>
      <w:r w:rsidR="00DE7E21">
        <w:rPr>
          <w:rFonts w:ascii="Arial" w:hAnsi="Arial" w:cs="Arial"/>
        </w:rPr>
        <w:t xml:space="preserve"> translation back to MT,</w:t>
      </w:r>
      <w:r w:rsidR="000425C8">
        <w:rPr>
          <w:rFonts w:ascii="Arial" w:hAnsi="Arial" w:cs="Arial"/>
        </w:rPr>
        <w:t xml:space="preserve"> </w:t>
      </w:r>
      <w:r w:rsidR="00BE500D">
        <w:rPr>
          <w:rFonts w:ascii="Arial" w:hAnsi="Arial" w:cs="Arial"/>
        </w:rPr>
        <w:t>the MX code “NARR” is removed from the concatenation as it does not bring any value.</w:t>
      </w:r>
    </w:p>
    <w:p w14:paraId="05C118C0" w14:textId="2F6FF368" w:rsidR="00BD3E7F" w:rsidRDefault="00BD3E7F" w:rsidP="00402817">
      <w:pPr>
        <w:spacing w:after="95"/>
        <w:ind w:left="720" w:right="157" w:firstLine="0"/>
        <w:rPr>
          <w:rFonts w:ascii="Arial" w:hAnsi="Arial" w:cs="Arial"/>
        </w:rPr>
      </w:pPr>
      <w:r>
        <w:rPr>
          <w:rFonts w:ascii="Arial" w:hAnsi="Arial" w:cs="Arial"/>
        </w:rPr>
        <w:t>Note that MT 292 to camt.058 is out of scope of CBPR+ translation. Although the</w:t>
      </w:r>
      <w:r w:rsidR="00402817">
        <w:rPr>
          <w:rFonts w:ascii="Arial" w:hAnsi="Arial" w:cs="Arial"/>
        </w:rPr>
        <w:t xml:space="preserve"> below</w:t>
      </w:r>
      <w:r>
        <w:rPr>
          <w:rFonts w:ascii="Arial" w:hAnsi="Arial" w:cs="Arial"/>
        </w:rPr>
        <w:t xml:space="preserve"> function can cater for it. </w:t>
      </w:r>
    </w:p>
    <w:p w14:paraId="51B08CDA" w14:textId="77777777" w:rsidR="004D0A73" w:rsidRPr="00014E37" w:rsidRDefault="004D0A73" w:rsidP="004D0A73">
      <w:pPr>
        <w:tabs>
          <w:tab w:val="left" w:pos="720"/>
          <w:tab w:val="left" w:pos="900"/>
          <w:tab w:val="left" w:pos="990"/>
        </w:tabs>
        <w:spacing w:after="7"/>
        <w:ind w:left="0" w:right="157" w:firstLine="0"/>
        <w:rPr>
          <w:rFonts w:ascii="Arial" w:eastAsia="Arial" w:hAnsi="Arial" w:cs="Arial"/>
        </w:rPr>
      </w:pPr>
      <w:r>
        <w:rPr>
          <w:rFonts w:ascii="Arial" w:eastAsia="Arial" w:hAnsi="Arial" w:cs="Arial"/>
        </w:rPr>
        <w:t xml:space="preserve">               </w:t>
      </w:r>
    </w:p>
    <w:p w14:paraId="7D186647" w14:textId="77777777" w:rsidR="004D0A73" w:rsidRDefault="004D0A73" w:rsidP="004D0A73">
      <w:pPr>
        <w:tabs>
          <w:tab w:val="left" w:pos="540"/>
          <w:tab w:val="left" w:pos="630"/>
        </w:tabs>
        <w:spacing w:after="95"/>
        <w:ind w:left="419" w:right="157" w:hanging="509"/>
      </w:pPr>
      <w:r>
        <w:rPr>
          <w:rFonts w:ascii="Arial" w:eastAsia="Arial" w:hAnsi="Arial" w:cs="Arial"/>
          <w:b/>
        </w:rPr>
        <w:t xml:space="preserve">            Format </w:t>
      </w:r>
    </w:p>
    <w:p w14:paraId="2C18AA5B" w14:textId="7DCD1818" w:rsidR="004D0A73" w:rsidRPr="00393BD1" w:rsidRDefault="004D0A73" w:rsidP="004D0A73">
      <w:pPr>
        <w:spacing w:after="95"/>
        <w:ind w:left="0" w:right="-1342" w:firstLine="0"/>
      </w:pPr>
      <w:r>
        <w:rPr>
          <w:rFonts w:ascii="Arial" w:eastAsia="Arial" w:hAnsi="Arial" w:cs="Arial"/>
        </w:rPr>
        <w:t xml:space="preserve">           MX_To_MT79CANC2</w:t>
      </w:r>
      <w:r w:rsidRPr="00B629C0">
        <w:rPr>
          <w:rFonts w:ascii="Arial" w:eastAsia="Arial" w:hAnsi="Arial" w:cs="Arial"/>
        </w:rPr>
        <w:t xml:space="preserve"> </w:t>
      </w:r>
      <w:r>
        <w:rPr>
          <w:rFonts w:ascii="Arial" w:eastAsia="Arial" w:hAnsi="Arial" w:cs="Arial"/>
        </w:rPr>
        <w:t>(MXOriginalUETR, MXCancellationReason; MT79)</w:t>
      </w:r>
    </w:p>
    <w:p w14:paraId="494C2293" w14:textId="77777777" w:rsidR="004D0A73" w:rsidRDefault="004D0A73" w:rsidP="004D0A73">
      <w:pPr>
        <w:spacing w:after="0"/>
        <w:ind w:left="860" w:right="157" w:hanging="7"/>
      </w:pPr>
    </w:p>
    <w:p w14:paraId="08D7401E" w14:textId="77777777" w:rsidR="004D0A73" w:rsidRDefault="004D0A73" w:rsidP="004D0A73">
      <w:pPr>
        <w:spacing w:after="95"/>
        <w:ind w:left="0" w:right="157" w:hanging="7"/>
        <w:rPr>
          <w:rFonts w:ascii="Arial" w:eastAsia="Arial" w:hAnsi="Arial" w:cs="Arial"/>
          <w:b/>
        </w:rPr>
      </w:pPr>
      <w:r>
        <w:rPr>
          <w:rFonts w:ascii="Arial" w:eastAsia="Arial" w:hAnsi="Arial" w:cs="Arial"/>
          <w:b/>
        </w:rPr>
        <w:t xml:space="preserve">          Input </w:t>
      </w:r>
    </w:p>
    <w:p w14:paraId="44C362CA" w14:textId="5308218A" w:rsidR="004D0A73" w:rsidRDefault="004D0A73" w:rsidP="004D0A73">
      <w:pPr>
        <w:spacing w:after="95"/>
        <w:ind w:left="0" w:right="-1252" w:firstLine="0"/>
        <w:rPr>
          <w:rFonts w:ascii="Arial" w:eastAsia="Arial" w:hAnsi="Arial" w:cs="Arial"/>
        </w:rPr>
      </w:pPr>
      <w:r>
        <w:rPr>
          <w:rFonts w:ascii="Arial" w:eastAsia="Arial" w:hAnsi="Arial" w:cs="Arial"/>
        </w:rPr>
        <w:t xml:space="preserve">          </w:t>
      </w:r>
      <w:r w:rsidRPr="00B11AE4">
        <w:rPr>
          <w:rFonts w:ascii="Arial" w:eastAsia="Arial" w:hAnsi="Arial" w:cs="Arial"/>
        </w:rPr>
        <w:t xml:space="preserve"> </w:t>
      </w:r>
      <w:r>
        <w:rPr>
          <w:rFonts w:ascii="Arial" w:eastAsia="Arial" w:hAnsi="Arial" w:cs="Arial"/>
        </w:rPr>
        <w:t>MXCancellationReason: MX message component typed</w:t>
      </w:r>
      <w:r w:rsidR="00B800EF">
        <w:rPr>
          <w:rFonts w:ascii="Arial" w:eastAsia="Arial" w:hAnsi="Arial" w:cs="Arial"/>
        </w:rPr>
        <w:t xml:space="preserve"> Notification</w:t>
      </w:r>
      <w:r>
        <w:rPr>
          <w:rFonts w:ascii="Arial" w:eastAsia="Arial" w:hAnsi="Arial" w:cs="Arial"/>
        </w:rPr>
        <w:t>CancellationReason</w:t>
      </w:r>
      <w:r w:rsidR="00B800EF">
        <w:rPr>
          <w:rFonts w:ascii="Arial" w:eastAsia="Arial" w:hAnsi="Arial" w:cs="Arial"/>
        </w:rPr>
        <w:t>1</w:t>
      </w:r>
    </w:p>
    <w:p w14:paraId="16B1B973" w14:textId="3D1C2AB6" w:rsidR="004D0A73" w:rsidRDefault="004D0A73" w:rsidP="004D0A73">
      <w:pPr>
        <w:spacing w:after="95"/>
        <w:ind w:left="630" w:right="-1252" w:firstLine="0"/>
        <w:rPr>
          <w:rFonts w:ascii="Arial" w:eastAsia="Arial" w:hAnsi="Arial" w:cs="Arial"/>
        </w:rPr>
      </w:pPr>
      <w:r>
        <w:rPr>
          <w:rFonts w:ascii="Arial" w:eastAsia="Arial" w:hAnsi="Arial" w:cs="Arial"/>
        </w:rPr>
        <w:t xml:space="preserve">MXOriginalUETR: MX message component typed </w:t>
      </w:r>
      <w:r w:rsidRPr="00B8724E">
        <w:rPr>
          <w:rFonts w:ascii="Arial" w:eastAsia="Arial" w:hAnsi="Arial" w:cs="Arial"/>
        </w:rPr>
        <w:t>UUIDv4Identifier</w:t>
      </w:r>
      <w:r>
        <w:rPr>
          <w:rFonts w:ascii="Arial" w:eastAsia="Arial" w:hAnsi="Arial" w:cs="Arial"/>
        </w:rPr>
        <w:t xml:space="preserve"> (from</w:t>
      </w:r>
      <w:r w:rsidR="00B800EF">
        <w:rPr>
          <w:rFonts w:ascii="Arial" w:eastAsia="Arial" w:hAnsi="Arial" w:cs="Arial"/>
        </w:rPr>
        <w:t xml:space="preserve"> </w:t>
      </w:r>
      <w:r w:rsidR="005D1045">
        <w:rPr>
          <w:rFonts w:ascii="Arial" w:eastAsia="Arial" w:hAnsi="Arial" w:cs="Arial"/>
        </w:rPr>
        <w:t>OriginalNotification/</w:t>
      </w:r>
      <w:r w:rsidR="00B800EF">
        <w:rPr>
          <w:rFonts w:ascii="Arial" w:eastAsia="Arial" w:hAnsi="Arial" w:cs="Arial"/>
        </w:rPr>
        <w:t>OriginalNotificationReference/OriginalItem/UETR</w:t>
      </w:r>
      <w:r>
        <w:rPr>
          <w:rFonts w:ascii="Arial" w:eastAsia="Arial" w:hAnsi="Arial" w:cs="Arial"/>
        </w:rPr>
        <w:t>)</w:t>
      </w:r>
    </w:p>
    <w:p w14:paraId="3B2430FE" w14:textId="77777777" w:rsidR="004D0A73" w:rsidRDefault="004D0A73" w:rsidP="004D0A73">
      <w:pPr>
        <w:tabs>
          <w:tab w:val="left" w:pos="450"/>
          <w:tab w:val="left" w:pos="540"/>
        </w:tabs>
        <w:spacing w:after="95"/>
        <w:ind w:left="0" w:right="157" w:firstLine="0"/>
        <w:rPr>
          <w:rFonts w:ascii="Arial" w:eastAsia="Arial" w:hAnsi="Arial" w:cs="Arial"/>
          <w:b/>
        </w:rPr>
      </w:pPr>
      <w:r>
        <w:rPr>
          <w:rFonts w:ascii="Arial" w:eastAsia="Arial" w:hAnsi="Arial" w:cs="Arial"/>
          <w:b/>
        </w:rPr>
        <w:t xml:space="preserve">          Output </w:t>
      </w:r>
    </w:p>
    <w:p w14:paraId="76784D4C" w14:textId="77777777" w:rsidR="004D0A73" w:rsidRPr="00B11AE4" w:rsidRDefault="004D0A73" w:rsidP="004D0A73">
      <w:pPr>
        <w:spacing w:after="95"/>
        <w:ind w:left="0" w:right="157" w:firstLine="0"/>
        <w:rPr>
          <w:rFonts w:ascii="Arial" w:eastAsia="Arial" w:hAnsi="Arial" w:cs="Arial"/>
        </w:rPr>
      </w:pPr>
      <w:r>
        <w:rPr>
          <w:rFonts w:ascii="Arial" w:eastAsia="Arial" w:hAnsi="Arial" w:cs="Arial"/>
        </w:rPr>
        <w:t xml:space="preserve">           MT79</w:t>
      </w:r>
      <w:r w:rsidRPr="00B11AE4">
        <w:rPr>
          <w:rFonts w:ascii="Arial" w:eastAsia="Arial" w:hAnsi="Arial" w:cs="Arial"/>
        </w:rPr>
        <w:t xml:space="preserve"> : </w:t>
      </w:r>
      <w:r>
        <w:rPr>
          <w:rFonts w:ascii="Arial" w:eastAsia="Arial" w:hAnsi="Arial" w:cs="Arial"/>
        </w:rPr>
        <w:t>field with structure of field 79 (35*50x)</w:t>
      </w:r>
    </w:p>
    <w:p w14:paraId="003A5253" w14:textId="77777777" w:rsidR="004D0A73" w:rsidRPr="008A473A" w:rsidRDefault="004D0A73" w:rsidP="004D0A73">
      <w:pPr>
        <w:spacing w:after="112" w:line="249" w:lineRule="auto"/>
        <w:ind w:left="0" w:right="15" w:firstLine="0"/>
        <w:rPr>
          <w:rFonts w:ascii="Arial" w:hAnsi="Arial" w:cs="Arial"/>
        </w:rPr>
      </w:pPr>
      <w:r w:rsidRPr="008A473A">
        <w:rPr>
          <w:rFonts w:ascii="Arial" w:hAnsi="Arial" w:cs="Arial"/>
        </w:rPr>
        <w:t xml:space="preserve">         </w:t>
      </w:r>
      <w:r>
        <w:rPr>
          <w:rFonts w:ascii="Arial" w:hAnsi="Arial" w:cs="Arial"/>
        </w:rPr>
        <w:t xml:space="preserve">       </w:t>
      </w:r>
    </w:p>
    <w:p w14:paraId="5874FB6A" w14:textId="77777777" w:rsidR="004D0A73" w:rsidRDefault="004D0A73" w:rsidP="004D0A73">
      <w:pPr>
        <w:spacing w:after="95"/>
        <w:ind w:left="0" w:right="157" w:firstLine="0"/>
        <w:rPr>
          <w:rFonts w:ascii="Arial" w:eastAsia="Arial" w:hAnsi="Arial" w:cs="Arial"/>
          <w:b/>
        </w:rPr>
      </w:pPr>
      <w:r>
        <w:rPr>
          <w:rFonts w:ascii="Arial" w:eastAsia="Arial" w:hAnsi="Arial" w:cs="Arial"/>
          <w:b/>
        </w:rPr>
        <w:t xml:space="preserve">          Preconditions </w:t>
      </w:r>
    </w:p>
    <w:p w14:paraId="1ADDF35E" w14:textId="77777777" w:rsidR="004D0A73" w:rsidRPr="00B157AA" w:rsidRDefault="004D0A73" w:rsidP="004D0A73">
      <w:pPr>
        <w:spacing w:after="95"/>
        <w:ind w:left="0" w:right="157" w:firstLine="0"/>
        <w:rPr>
          <w:rFonts w:ascii="Arial" w:eastAsia="Arial" w:hAnsi="Arial" w:cs="Arial"/>
        </w:rPr>
      </w:pPr>
      <w:r>
        <w:rPr>
          <w:rFonts w:ascii="Arial" w:eastAsia="Arial" w:hAnsi="Arial" w:cs="Arial"/>
        </w:rPr>
        <w:t xml:space="preserve">            None</w:t>
      </w:r>
    </w:p>
    <w:p w14:paraId="4FCE278D" w14:textId="77777777" w:rsidR="004D0A73" w:rsidRDefault="004D0A73" w:rsidP="004D0A73">
      <w:pPr>
        <w:ind w:left="0" w:right="-137" w:firstLine="0"/>
        <w:rPr>
          <w:b/>
        </w:rPr>
      </w:pPr>
    </w:p>
    <w:p w14:paraId="32D03439" w14:textId="77777777" w:rsidR="004D0A73" w:rsidRDefault="004D0A73" w:rsidP="004D0A73">
      <w:pPr>
        <w:spacing w:after="7"/>
        <w:ind w:left="0" w:right="157" w:firstLine="0"/>
        <w:rPr>
          <w:rFonts w:ascii="Arial" w:eastAsia="Arial" w:hAnsi="Arial" w:cs="Arial"/>
          <w:b/>
        </w:rPr>
      </w:pPr>
      <w:r>
        <w:rPr>
          <w:rFonts w:ascii="Arial" w:eastAsia="Arial" w:hAnsi="Arial" w:cs="Arial"/>
          <w:b/>
        </w:rPr>
        <w:t xml:space="preserve">          Formal description </w:t>
      </w:r>
    </w:p>
    <w:p w14:paraId="78704D0A" w14:textId="77777777" w:rsidR="004D0A73" w:rsidRDefault="004D0A73" w:rsidP="004D0A73">
      <w:pPr>
        <w:spacing w:after="160" w:line="240" w:lineRule="auto"/>
        <w:ind w:left="0" w:firstLine="0"/>
      </w:pPr>
      <w:r>
        <w:t xml:space="preserve">      </w:t>
      </w:r>
      <w:r w:rsidRPr="00113CBB">
        <w:t>/* Local variables</w:t>
      </w:r>
    </w:p>
    <w:p w14:paraId="07486CC7" w14:textId="0167AAE3" w:rsidR="004D0A73" w:rsidRDefault="004D0A73" w:rsidP="004D0A73">
      <w:pPr>
        <w:spacing w:after="160" w:line="240" w:lineRule="auto"/>
        <w:ind w:left="720" w:firstLine="0"/>
      </w:pPr>
      <w:r>
        <w:t>MXReasonCode, MXAdditionalInformation, 79String, UETRCodeWord,    MXUETR : string</w:t>
      </w:r>
    </w:p>
    <w:p w14:paraId="34FFA343" w14:textId="7D202035" w:rsidR="00997CAB" w:rsidRDefault="00D558B8" w:rsidP="004D0A73">
      <w:pPr>
        <w:spacing w:after="160" w:line="240" w:lineRule="auto"/>
        <w:ind w:left="720" w:firstLine="0"/>
      </w:pPr>
      <w:r>
        <w:t xml:space="preserve">FromMTIndicator : Boolean </w:t>
      </w:r>
    </w:p>
    <w:p w14:paraId="54808E88" w14:textId="3C690228" w:rsidR="00936BBD" w:rsidRDefault="00936BBD" w:rsidP="004D0A73">
      <w:pPr>
        <w:spacing w:after="160" w:line="240" w:lineRule="auto"/>
        <w:ind w:left="720" w:firstLine="0"/>
      </w:pPr>
      <w:r>
        <w:t>CodePattern</w:t>
      </w:r>
      <w:r w:rsidR="008104F4">
        <w:t xml:space="preserve"> : </w:t>
      </w:r>
      <w:r>
        <w:t xml:space="preserve">string of </w:t>
      </w:r>
      <w:r w:rsidR="003A5C37">
        <w:t>6</w:t>
      </w:r>
      <w:r>
        <w:t xml:space="preserve"> characters </w:t>
      </w:r>
      <w:r w:rsidR="003A5C37">
        <w:t>starting and ending with “/” and in between 4 c</w:t>
      </w:r>
      <w:r w:rsidR="00C329F1">
        <w:t>h</w:t>
      </w:r>
      <w:r w:rsidR="003A5C37">
        <w:t xml:space="preserve">aracters </w:t>
      </w:r>
      <w:r>
        <w:t xml:space="preserve">alpha-numeric, with only upper cases, ie in MT, </w:t>
      </w:r>
      <w:r w:rsidR="003A5C37">
        <w:t>/4!c/</w:t>
      </w:r>
      <w:r>
        <w:t xml:space="preserve"> type</w:t>
      </w:r>
      <w:r w:rsidR="003A5C37">
        <w:t xml:space="preserve">. </w:t>
      </w:r>
    </w:p>
    <w:p w14:paraId="011385C9" w14:textId="6DF39748" w:rsidR="00D558B8" w:rsidRDefault="00D558B8" w:rsidP="004D0A73">
      <w:pPr>
        <w:spacing w:after="160" w:line="240" w:lineRule="auto"/>
        <w:ind w:left="720" w:firstLine="0"/>
      </w:pPr>
      <w:r>
        <w:t>*/</w:t>
      </w:r>
    </w:p>
    <w:p w14:paraId="0081B064" w14:textId="1548589D" w:rsidR="004D0A73" w:rsidRDefault="004D0A73" w:rsidP="004D0A73">
      <w:pPr>
        <w:spacing w:after="160" w:line="240" w:lineRule="auto"/>
        <w:ind w:left="0" w:firstLine="0"/>
      </w:pPr>
      <w:r>
        <w:t xml:space="preserve">      UETRCodeWord = “/UETR/”</w:t>
      </w:r>
    </w:p>
    <w:p w14:paraId="137C410D" w14:textId="79CB2049" w:rsidR="005B4029" w:rsidRDefault="005B4029" w:rsidP="004D0A73">
      <w:pPr>
        <w:spacing w:after="160" w:line="240" w:lineRule="auto"/>
        <w:ind w:left="0" w:firstLine="0"/>
      </w:pPr>
      <w:r>
        <w:t xml:space="preserve">      FromMTIndicator = </w:t>
      </w:r>
      <w:r w:rsidR="009D6AEC">
        <w:t>“</w:t>
      </w:r>
      <w:r>
        <w:t>False</w:t>
      </w:r>
      <w:r w:rsidR="009D6AEC">
        <w:t>”</w:t>
      </w:r>
      <w:r>
        <w:t xml:space="preserve"> </w:t>
      </w:r>
    </w:p>
    <w:p w14:paraId="00A2949F" w14:textId="782C543A" w:rsidR="008104F4" w:rsidRDefault="008104F4" w:rsidP="008104F4">
      <w:pPr>
        <w:spacing w:after="160" w:line="240" w:lineRule="auto"/>
        <w:ind w:left="0" w:firstLine="720"/>
      </w:pPr>
      <w:r>
        <w:t xml:space="preserve">CodePattern = </w:t>
      </w:r>
      <w:r w:rsidRPr="008104F4">
        <w:rPr>
          <w:b/>
          <w:bCs/>
        </w:rPr>
        <w:t>Concatenate</w:t>
      </w:r>
      <w:r>
        <w:t>(“/”,[0-9,A-Z]{4}, “/”)</w:t>
      </w:r>
    </w:p>
    <w:p w14:paraId="0A58923F" w14:textId="77777777" w:rsidR="004D0A73" w:rsidRDefault="004D0A73" w:rsidP="004D0A73">
      <w:pPr>
        <w:spacing w:after="7"/>
        <w:ind w:left="0" w:right="157" w:firstLine="0"/>
        <w:rPr>
          <w:rFonts w:eastAsia="Arial"/>
        </w:rPr>
      </w:pPr>
      <w:r>
        <w:rPr>
          <w:rFonts w:eastAsia="Arial"/>
        </w:rPr>
        <w:lastRenderedPageBreak/>
        <w:t xml:space="preserve">     /* Extract MX information */</w:t>
      </w:r>
    </w:p>
    <w:p w14:paraId="02EF2AEC" w14:textId="77777777" w:rsidR="004D0A73" w:rsidRDefault="004D0A73" w:rsidP="004D0A73">
      <w:pPr>
        <w:spacing w:after="7"/>
        <w:ind w:left="0" w:right="157" w:firstLine="0"/>
        <w:rPr>
          <w:rFonts w:eastAsia="Arial"/>
        </w:rPr>
      </w:pPr>
      <w:r>
        <w:rPr>
          <w:rFonts w:eastAsia="Arial"/>
        </w:rPr>
        <w:t xml:space="preserve">     MXUETR = MXOriginalUETR</w:t>
      </w:r>
    </w:p>
    <w:p w14:paraId="2C4E48E9" w14:textId="6197A8FD" w:rsidR="004D0A73" w:rsidRDefault="004D0A73" w:rsidP="004D0A73">
      <w:pPr>
        <w:spacing w:after="7"/>
        <w:ind w:left="0" w:right="157" w:firstLine="0"/>
        <w:rPr>
          <w:rFonts w:eastAsia="Arial"/>
        </w:rPr>
      </w:pPr>
      <w:r>
        <w:rPr>
          <w:rFonts w:eastAsia="Arial"/>
        </w:rPr>
        <w:t xml:space="preserve">     MXReasonCode = MXCancellation</w:t>
      </w:r>
      <w:r w:rsidRPr="004F3064">
        <w:rPr>
          <w:rFonts w:eastAsia="Arial"/>
        </w:rPr>
        <w:t>Reason</w:t>
      </w:r>
      <w:r>
        <w:rPr>
          <w:rFonts w:eastAsia="Arial"/>
        </w:rPr>
        <w:t>.Reason.Code</w:t>
      </w:r>
    </w:p>
    <w:p w14:paraId="524FD213" w14:textId="77777777" w:rsidR="004D0A73" w:rsidRDefault="004D0A73" w:rsidP="004D0A73">
      <w:pPr>
        <w:spacing w:after="7"/>
        <w:ind w:left="0" w:right="157" w:firstLine="0"/>
        <w:rPr>
          <w:rFonts w:eastAsia="Arial"/>
        </w:rPr>
      </w:pPr>
      <w:r>
        <w:rPr>
          <w:rFonts w:eastAsia="Arial"/>
        </w:rPr>
        <w:t xml:space="preserve">     </w:t>
      </w:r>
    </w:p>
    <w:p w14:paraId="5B3AF74F" w14:textId="7976A8DA" w:rsidR="004D0A73" w:rsidRPr="00B74479" w:rsidRDefault="004D0A73" w:rsidP="004D0A73">
      <w:pPr>
        <w:tabs>
          <w:tab w:val="left" w:pos="90"/>
          <w:tab w:val="left" w:pos="180"/>
        </w:tabs>
        <w:ind w:left="0" w:right="-137" w:firstLine="0"/>
        <w:rPr>
          <w:rFonts w:eastAsia="Arial"/>
        </w:rPr>
      </w:pPr>
      <w:r w:rsidRPr="00B74479">
        <w:rPr>
          <w:b/>
        </w:rPr>
        <w:t>IF</w:t>
      </w:r>
      <w:r>
        <w:t xml:space="preserve"> </w:t>
      </w:r>
      <w:r w:rsidRPr="00DC4EDE">
        <w:rPr>
          <w:b/>
        </w:rPr>
        <w:t>Length</w:t>
      </w:r>
      <w:r w:rsidRPr="00B74479">
        <w:t>(</w:t>
      </w:r>
      <w:r>
        <w:rPr>
          <w:rFonts w:eastAsia="Arial"/>
        </w:rPr>
        <w:t>MXCancellation</w:t>
      </w:r>
      <w:r w:rsidRPr="00B74479">
        <w:rPr>
          <w:rFonts w:eastAsia="Arial"/>
        </w:rPr>
        <w:t>Reason.AdditionalInformation[1]</w:t>
      </w:r>
      <w:r>
        <w:rPr>
          <w:rFonts w:eastAsia="Arial"/>
        </w:rPr>
        <w:t>) &gt; 0 THEN</w:t>
      </w:r>
    </w:p>
    <w:p w14:paraId="002E701D" w14:textId="77777777" w:rsidR="004D0A73" w:rsidRPr="00B74479" w:rsidRDefault="004D0A73" w:rsidP="004D0A73">
      <w:pPr>
        <w:ind w:left="0" w:right="-137" w:firstLine="0"/>
        <w:rPr>
          <w:rFonts w:eastAsia="Arial"/>
        </w:rPr>
      </w:pPr>
    </w:p>
    <w:p w14:paraId="108FB6EB" w14:textId="6D998E47" w:rsidR="004D0A73" w:rsidRPr="00B74479" w:rsidRDefault="004D0A73" w:rsidP="004D0A73">
      <w:pPr>
        <w:ind w:left="0" w:right="-137" w:firstLine="0"/>
        <w:rPr>
          <w:rFonts w:eastAsia="Arial"/>
        </w:rPr>
      </w:pPr>
      <w:r w:rsidRPr="00B74479">
        <w:rPr>
          <w:rFonts w:eastAsia="Arial"/>
          <w:szCs w:val="20"/>
        </w:rPr>
        <w:t xml:space="preserve">MXAdditionalInformation = </w:t>
      </w:r>
      <w:r>
        <w:rPr>
          <w:rFonts w:eastAsia="Arial"/>
        </w:rPr>
        <w:t>MXCancellation</w:t>
      </w:r>
      <w:r w:rsidRPr="00B74479">
        <w:rPr>
          <w:rFonts w:eastAsia="Arial"/>
        </w:rPr>
        <w:t>Reason.AdditionalInformation[1]</w:t>
      </w:r>
    </w:p>
    <w:p w14:paraId="7469198E" w14:textId="77777777" w:rsidR="004D0A73" w:rsidRPr="00B74479" w:rsidRDefault="004D0A73" w:rsidP="004D0A73">
      <w:pPr>
        <w:ind w:left="0" w:right="-137" w:firstLine="0"/>
        <w:rPr>
          <w:rFonts w:eastAsia="Arial"/>
        </w:rPr>
      </w:pPr>
    </w:p>
    <w:p w14:paraId="7F065007" w14:textId="2C4EEEF4" w:rsidR="004D0A73" w:rsidRPr="00B74479" w:rsidRDefault="004D0A73" w:rsidP="004D0A73">
      <w:pPr>
        <w:tabs>
          <w:tab w:val="left" w:pos="270"/>
        </w:tabs>
        <w:ind w:left="0" w:right="-1162" w:firstLine="0"/>
        <w:rPr>
          <w:rFonts w:eastAsia="Arial"/>
        </w:rPr>
      </w:pPr>
      <w:r w:rsidRPr="00B74479">
        <w:rPr>
          <w:rFonts w:eastAsia="Arial"/>
        </w:rPr>
        <w:t xml:space="preserve">  </w:t>
      </w:r>
      <w:r w:rsidRPr="00B74479">
        <w:rPr>
          <w:b/>
        </w:rPr>
        <w:t>IF</w:t>
      </w:r>
      <w:r>
        <w:t xml:space="preserve"> </w:t>
      </w:r>
      <w:r w:rsidRPr="00DC4EDE">
        <w:rPr>
          <w:b/>
        </w:rPr>
        <w:t>Length</w:t>
      </w:r>
      <w:r w:rsidRPr="00B74479">
        <w:t>(</w:t>
      </w:r>
      <w:r>
        <w:rPr>
          <w:rFonts w:eastAsia="Arial"/>
        </w:rPr>
        <w:t>MXCancellation</w:t>
      </w:r>
      <w:r w:rsidRPr="00B74479">
        <w:rPr>
          <w:rFonts w:eastAsia="Arial"/>
        </w:rPr>
        <w:t>Reason.AdditionalInformation[2]) &gt; 0 THEN</w:t>
      </w:r>
    </w:p>
    <w:p w14:paraId="30392118" w14:textId="77777777" w:rsidR="004D0A73" w:rsidRPr="00B74479" w:rsidRDefault="004D0A73" w:rsidP="004D0A73">
      <w:pPr>
        <w:ind w:left="0" w:right="-137" w:firstLine="0"/>
        <w:rPr>
          <w:rFonts w:eastAsia="Arial"/>
        </w:rPr>
      </w:pPr>
    </w:p>
    <w:p w14:paraId="1AB755A3" w14:textId="57855797" w:rsidR="004D0A73" w:rsidRPr="00B74479" w:rsidRDefault="004D0A73" w:rsidP="004D0A73">
      <w:pPr>
        <w:tabs>
          <w:tab w:val="left" w:pos="540"/>
        </w:tabs>
        <w:ind w:left="0" w:right="-1522" w:firstLine="0"/>
        <w:rPr>
          <w:rFonts w:eastAsia="Arial"/>
        </w:rPr>
      </w:pPr>
      <w:r w:rsidRPr="00B74479">
        <w:rPr>
          <w:rFonts w:eastAsia="Arial"/>
        </w:rPr>
        <w:t xml:space="preserve">    </w:t>
      </w:r>
      <w:r w:rsidRPr="00B74479">
        <w:rPr>
          <w:rFonts w:eastAsia="Arial"/>
          <w:b/>
        </w:rPr>
        <w:t>IF</w:t>
      </w:r>
      <w:r w:rsidRPr="00B74479">
        <w:rPr>
          <w:rFonts w:eastAsia="Arial"/>
        </w:rPr>
        <w:t xml:space="preserve"> </w:t>
      </w:r>
      <w:r w:rsidRPr="00DC4EDE">
        <w:rPr>
          <w:b/>
        </w:rPr>
        <w:t>Length</w:t>
      </w:r>
      <w:r w:rsidRPr="00B74479">
        <w:t>(</w:t>
      </w:r>
      <w:r>
        <w:rPr>
          <w:rFonts w:eastAsia="Arial"/>
        </w:rPr>
        <w:t>MXCancellation</w:t>
      </w:r>
      <w:r w:rsidRPr="00B74479">
        <w:rPr>
          <w:rFonts w:eastAsia="Arial"/>
        </w:rPr>
        <w:t>Reason.AdditionalInformation[1]) &gt; 104</w:t>
      </w:r>
    </w:p>
    <w:p w14:paraId="065CFF5F" w14:textId="77777777" w:rsidR="004D0A73" w:rsidRPr="00B74479" w:rsidRDefault="004D0A73" w:rsidP="004D0A73">
      <w:pPr>
        <w:ind w:left="0" w:right="-137" w:firstLine="0"/>
        <w:rPr>
          <w:rFonts w:eastAsia="Arial"/>
        </w:rPr>
      </w:pPr>
      <w:r w:rsidRPr="00B74479">
        <w:rPr>
          <w:rFonts w:eastAsia="Arial"/>
        </w:rPr>
        <w:t xml:space="preserve">      /*</w:t>
      </w:r>
      <w:r>
        <w:rPr>
          <w:rFonts w:eastAsia="Arial"/>
        </w:rPr>
        <w:t xml:space="preserve"> A</w:t>
      </w:r>
      <w:r w:rsidRPr="00B74479">
        <w:rPr>
          <w:rFonts w:eastAsia="Arial"/>
        </w:rPr>
        <w:t>ssumption is that the next line is the continuation of the first one and therefore no space is added between the 2 occurrences</w:t>
      </w:r>
      <w:r>
        <w:rPr>
          <w:rFonts w:eastAsia="Arial"/>
        </w:rPr>
        <w:t xml:space="preserve"> </w:t>
      </w:r>
      <w:r w:rsidRPr="00B74479">
        <w:rPr>
          <w:rFonts w:eastAsia="Arial"/>
        </w:rPr>
        <w:t>*/</w:t>
      </w:r>
    </w:p>
    <w:p w14:paraId="38BD98FC" w14:textId="77777777" w:rsidR="004D0A73" w:rsidRPr="00B74479" w:rsidRDefault="004D0A73" w:rsidP="004D0A73">
      <w:pPr>
        <w:ind w:left="0" w:right="-137" w:firstLine="0"/>
        <w:rPr>
          <w:rFonts w:eastAsia="Arial"/>
        </w:rPr>
      </w:pPr>
      <w:r w:rsidRPr="00B74479">
        <w:rPr>
          <w:rFonts w:eastAsia="Arial"/>
        </w:rPr>
        <w:t xml:space="preserve">       THEN</w:t>
      </w:r>
    </w:p>
    <w:p w14:paraId="5CA2BB3C" w14:textId="50324502" w:rsidR="004D0A73" w:rsidRPr="00B74479" w:rsidRDefault="004D0A73" w:rsidP="004D0A73">
      <w:pPr>
        <w:ind w:left="0" w:right="-137" w:firstLine="0"/>
        <w:rPr>
          <w:rFonts w:eastAsia="Arial"/>
        </w:rPr>
      </w:pPr>
      <w:r w:rsidRPr="00B74479">
        <w:rPr>
          <w:rFonts w:eastAsia="Arial"/>
        </w:rPr>
        <w:t xml:space="preserve">        </w:t>
      </w:r>
      <w:r w:rsidRPr="00B74479">
        <w:rPr>
          <w:rFonts w:eastAsia="Arial"/>
          <w:szCs w:val="20"/>
        </w:rPr>
        <w:t xml:space="preserve">MXAdditionalInformation = </w:t>
      </w:r>
      <w:r w:rsidRPr="00DC4EDE">
        <w:rPr>
          <w:rFonts w:eastAsia="Arial"/>
          <w:b/>
          <w:szCs w:val="20"/>
        </w:rPr>
        <w:t>Concatenate</w:t>
      </w:r>
      <w:r w:rsidRPr="00B74479">
        <w:rPr>
          <w:rFonts w:eastAsia="Arial"/>
          <w:szCs w:val="20"/>
        </w:rPr>
        <w:t>(MXAdditionalInformation,</w:t>
      </w:r>
      <w:r w:rsidRPr="00393196">
        <w:rPr>
          <w:rFonts w:eastAsia="Arial"/>
        </w:rPr>
        <w:t xml:space="preserve"> </w:t>
      </w:r>
      <w:r>
        <w:rPr>
          <w:rFonts w:eastAsia="Arial"/>
        </w:rPr>
        <w:t>MXCancellation</w:t>
      </w:r>
      <w:r w:rsidRPr="00B74479">
        <w:rPr>
          <w:rFonts w:eastAsia="Arial"/>
        </w:rPr>
        <w:t>Reason.AdditionalInformation[2])</w:t>
      </w:r>
    </w:p>
    <w:p w14:paraId="69F5D5C5" w14:textId="77777777" w:rsidR="004D0A73" w:rsidRPr="00B74479" w:rsidRDefault="004D0A73" w:rsidP="004D0A73">
      <w:pPr>
        <w:ind w:left="0" w:right="-137" w:firstLine="0"/>
        <w:rPr>
          <w:rFonts w:eastAsia="Arial"/>
        </w:rPr>
      </w:pPr>
    </w:p>
    <w:p w14:paraId="1716D2C4" w14:textId="77777777" w:rsidR="004D0A73" w:rsidRPr="00B74479" w:rsidRDefault="004D0A73" w:rsidP="004D0A73">
      <w:pPr>
        <w:tabs>
          <w:tab w:val="left" w:pos="540"/>
        </w:tabs>
        <w:ind w:left="0" w:right="-137" w:firstLine="0"/>
        <w:rPr>
          <w:rFonts w:eastAsia="Arial"/>
          <w:b/>
        </w:rPr>
      </w:pPr>
      <w:r w:rsidRPr="00B74479">
        <w:rPr>
          <w:rFonts w:eastAsia="Arial"/>
        </w:rPr>
        <w:t xml:space="preserve">    </w:t>
      </w:r>
      <w:r w:rsidRPr="00B74479">
        <w:rPr>
          <w:rFonts w:eastAsia="Arial"/>
          <w:b/>
        </w:rPr>
        <w:t>ELSE</w:t>
      </w:r>
    </w:p>
    <w:p w14:paraId="61A067C4" w14:textId="77777777" w:rsidR="004D0A73" w:rsidRPr="00B74479" w:rsidRDefault="004D0A73" w:rsidP="004D0A73">
      <w:pPr>
        <w:ind w:left="0" w:right="-137" w:firstLine="0"/>
        <w:rPr>
          <w:rFonts w:eastAsia="Arial"/>
        </w:rPr>
      </w:pPr>
    </w:p>
    <w:p w14:paraId="61B9BDBE" w14:textId="1EB8E889" w:rsidR="004D0A73" w:rsidRPr="00B74479" w:rsidRDefault="004D0A73" w:rsidP="004D0A73">
      <w:pPr>
        <w:ind w:left="0" w:right="-137" w:firstLine="0"/>
        <w:rPr>
          <w:rFonts w:eastAsia="Arial"/>
        </w:rPr>
      </w:pPr>
      <w:r w:rsidRPr="00B74479">
        <w:rPr>
          <w:rFonts w:eastAsia="Arial"/>
        </w:rPr>
        <w:t xml:space="preserve">               </w:t>
      </w:r>
      <w:r w:rsidRPr="00B74479">
        <w:rPr>
          <w:rFonts w:eastAsia="Arial"/>
          <w:szCs w:val="20"/>
        </w:rPr>
        <w:t xml:space="preserve">MXAdditionalInformation = </w:t>
      </w:r>
      <w:r w:rsidRPr="00DC4EDE">
        <w:rPr>
          <w:rFonts w:eastAsia="Arial"/>
          <w:b/>
          <w:szCs w:val="20"/>
        </w:rPr>
        <w:t>Concatenate</w:t>
      </w:r>
      <w:r w:rsidRPr="00B74479">
        <w:rPr>
          <w:rFonts w:eastAsia="Arial"/>
          <w:szCs w:val="20"/>
        </w:rPr>
        <w:t>(MXAdditionalInformation,</w:t>
      </w:r>
      <w:r w:rsidRPr="00B74479">
        <w:rPr>
          <w:rFonts w:eastAsia="Arial"/>
        </w:rPr>
        <w:t xml:space="preserve"> </w:t>
      </w:r>
      <w:r>
        <w:rPr>
          <w:rFonts w:eastAsia="Arial"/>
        </w:rPr>
        <w:t>SPACE, MXCancellation</w:t>
      </w:r>
      <w:r w:rsidRPr="00B74479">
        <w:rPr>
          <w:rFonts w:eastAsia="Arial"/>
        </w:rPr>
        <w:t>Reason.AdditionalInformation[2])</w:t>
      </w:r>
    </w:p>
    <w:p w14:paraId="2DB0FF50" w14:textId="77777777" w:rsidR="004D0A73" w:rsidRPr="00B74479" w:rsidRDefault="004D0A73" w:rsidP="004D0A73">
      <w:pPr>
        <w:ind w:left="0" w:right="-137" w:firstLine="0"/>
        <w:rPr>
          <w:rFonts w:eastAsia="Arial"/>
        </w:rPr>
      </w:pPr>
    </w:p>
    <w:p w14:paraId="7A3F5901" w14:textId="77777777" w:rsidR="004D0A73" w:rsidRPr="00B74479" w:rsidRDefault="004D0A73" w:rsidP="004D0A73">
      <w:pPr>
        <w:ind w:left="0" w:right="-137" w:firstLine="0"/>
        <w:rPr>
          <w:rFonts w:eastAsia="Arial"/>
          <w:b/>
        </w:rPr>
      </w:pPr>
      <w:r w:rsidRPr="00B74479">
        <w:rPr>
          <w:rFonts w:eastAsia="Arial"/>
        </w:rPr>
        <w:t xml:space="preserve">    </w:t>
      </w:r>
      <w:r w:rsidRPr="00B74479">
        <w:rPr>
          <w:rFonts w:eastAsia="Arial"/>
          <w:b/>
        </w:rPr>
        <w:t>ENDIF</w:t>
      </w:r>
    </w:p>
    <w:p w14:paraId="6B467D5D" w14:textId="77777777" w:rsidR="004D0A73" w:rsidRPr="00B74479" w:rsidRDefault="004D0A73" w:rsidP="004D0A73">
      <w:pPr>
        <w:ind w:left="0" w:right="-137" w:firstLine="0"/>
        <w:rPr>
          <w:rFonts w:eastAsia="Arial"/>
        </w:rPr>
      </w:pPr>
    </w:p>
    <w:p w14:paraId="0A443853" w14:textId="77777777" w:rsidR="004D0A73" w:rsidRPr="00B74479" w:rsidRDefault="004D0A73" w:rsidP="004D0A73">
      <w:pPr>
        <w:ind w:left="0" w:right="-137" w:firstLine="0"/>
        <w:rPr>
          <w:rFonts w:eastAsia="Arial"/>
          <w:b/>
        </w:rPr>
      </w:pPr>
      <w:r w:rsidRPr="00B74479">
        <w:rPr>
          <w:rFonts w:eastAsia="Arial"/>
          <w:b/>
        </w:rPr>
        <w:t xml:space="preserve">  ENDIF</w:t>
      </w:r>
    </w:p>
    <w:p w14:paraId="76316C0A" w14:textId="77777777" w:rsidR="004D0A73" w:rsidRPr="00B74479" w:rsidRDefault="004D0A73" w:rsidP="004D0A73">
      <w:pPr>
        <w:ind w:left="0" w:right="-137" w:firstLine="0"/>
        <w:rPr>
          <w:rFonts w:eastAsia="Arial"/>
        </w:rPr>
      </w:pPr>
    </w:p>
    <w:p w14:paraId="610ABC0F" w14:textId="77777777" w:rsidR="004D0A73" w:rsidRDefault="004D0A73" w:rsidP="004D0A73">
      <w:pPr>
        <w:ind w:left="0" w:right="-137" w:firstLine="0"/>
        <w:rPr>
          <w:rFonts w:eastAsia="Arial"/>
          <w:b/>
        </w:rPr>
      </w:pPr>
      <w:r w:rsidRPr="00B74479">
        <w:rPr>
          <w:rFonts w:eastAsia="Arial"/>
          <w:b/>
        </w:rPr>
        <w:t>ENDIF</w:t>
      </w:r>
    </w:p>
    <w:p w14:paraId="73DD722C" w14:textId="589A3CE3" w:rsidR="004D0A73" w:rsidRDefault="004D0A73" w:rsidP="004D0A73">
      <w:pPr>
        <w:ind w:left="0" w:right="-137" w:firstLine="0"/>
        <w:rPr>
          <w:rFonts w:eastAsia="Arial"/>
          <w:b/>
        </w:rPr>
      </w:pPr>
    </w:p>
    <w:p w14:paraId="301EAEA7" w14:textId="00EBC9B1" w:rsidR="00D558B8" w:rsidRDefault="00953D10" w:rsidP="004D0A73">
      <w:pPr>
        <w:ind w:left="0" w:right="-137" w:firstLine="0"/>
        <w:rPr>
          <w:rFonts w:eastAsia="Arial"/>
          <w:bCs/>
        </w:rPr>
      </w:pPr>
      <w:r w:rsidRPr="00953D10">
        <w:rPr>
          <w:rFonts w:eastAsia="Arial"/>
          <w:bCs/>
        </w:rPr>
        <w:t xml:space="preserve">  /* </w:t>
      </w:r>
      <w:r>
        <w:rPr>
          <w:rFonts w:eastAsia="Arial"/>
          <w:bCs/>
        </w:rPr>
        <w:t xml:space="preserve">Check if structure in MX AdditionalInformation is like </w:t>
      </w:r>
      <w:r w:rsidR="00761310">
        <w:rPr>
          <w:rFonts w:eastAsia="Arial"/>
          <w:bCs/>
        </w:rPr>
        <w:t>“</w:t>
      </w:r>
      <w:r>
        <w:rPr>
          <w:rFonts w:eastAsia="Arial"/>
          <w:bCs/>
        </w:rPr>
        <w:t>/4!c/AdditionalInformation</w:t>
      </w:r>
      <w:r w:rsidR="00761310">
        <w:rPr>
          <w:rFonts w:eastAsia="Arial"/>
          <w:bCs/>
        </w:rPr>
        <w:t>”</w:t>
      </w:r>
      <w:r>
        <w:rPr>
          <w:rFonts w:eastAsia="Arial"/>
          <w:bCs/>
        </w:rPr>
        <w:t xml:space="preserve"> from MT to MX previous translation */</w:t>
      </w:r>
    </w:p>
    <w:p w14:paraId="34542329" w14:textId="1AD5A9F9" w:rsidR="00D70BB7" w:rsidRDefault="00D70BB7" w:rsidP="004D0A73">
      <w:pPr>
        <w:ind w:left="0" w:right="-137" w:firstLine="0"/>
        <w:rPr>
          <w:rFonts w:eastAsia="Arial"/>
          <w:bCs/>
        </w:rPr>
      </w:pPr>
    </w:p>
    <w:p w14:paraId="07916EDE" w14:textId="71E72D23" w:rsidR="000311C7" w:rsidRDefault="00D70BB7" w:rsidP="00DA01A4">
      <w:pPr>
        <w:ind w:left="0" w:right="-982" w:firstLine="0"/>
        <w:rPr>
          <w:rFonts w:eastAsia="Arial"/>
        </w:rPr>
      </w:pPr>
      <w:r w:rsidRPr="008104F4">
        <w:rPr>
          <w:rFonts w:eastAsia="Arial"/>
          <w:b/>
        </w:rPr>
        <w:t>IF</w:t>
      </w:r>
      <w:r>
        <w:rPr>
          <w:rFonts w:eastAsia="Arial"/>
          <w:bCs/>
        </w:rPr>
        <w:t xml:space="preserve"> </w:t>
      </w:r>
      <w:r>
        <w:rPr>
          <w:rFonts w:eastAsia="Arial"/>
        </w:rPr>
        <w:t xml:space="preserve">MXReasonCode = “NARR” AND </w:t>
      </w:r>
      <w:r w:rsidR="008104F4" w:rsidRPr="00DC4EDE">
        <w:rPr>
          <w:b/>
        </w:rPr>
        <w:t>Length</w:t>
      </w:r>
      <w:r w:rsidR="008104F4" w:rsidRPr="00B74479">
        <w:t>(</w:t>
      </w:r>
      <w:r w:rsidR="008104F4">
        <w:rPr>
          <w:rFonts w:eastAsia="Arial"/>
        </w:rPr>
        <w:t>MXCancellation</w:t>
      </w:r>
      <w:r w:rsidR="008104F4" w:rsidRPr="00B74479">
        <w:rPr>
          <w:rFonts w:eastAsia="Arial"/>
        </w:rPr>
        <w:t>Reason.AdditionalInformation[1]</w:t>
      </w:r>
      <w:r w:rsidR="008104F4">
        <w:rPr>
          <w:rFonts w:eastAsia="Arial"/>
        </w:rPr>
        <w:t xml:space="preserve">) &gt; 0 AND </w:t>
      </w:r>
      <w:r w:rsidR="008104F4" w:rsidRPr="008104F4">
        <w:rPr>
          <w:rFonts w:eastAsia="Arial"/>
          <w:b/>
          <w:bCs/>
        </w:rPr>
        <w:t>IsPresentPattern</w:t>
      </w:r>
      <w:r w:rsidR="008104F4">
        <w:rPr>
          <w:rFonts w:eastAsia="Arial"/>
        </w:rPr>
        <w:t>(</w:t>
      </w:r>
      <w:r w:rsidR="006044D9" w:rsidRPr="006044D9">
        <w:rPr>
          <w:rFonts w:eastAsia="Arial"/>
          <w:b/>
          <w:bCs/>
        </w:rPr>
        <w:t>Substring</w:t>
      </w:r>
      <w:r w:rsidR="006044D9">
        <w:rPr>
          <w:rFonts w:eastAsia="Arial"/>
        </w:rPr>
        <w:t>(</w:t>
      </w:r>
      <w:r w:rsidR="008104F4">
        <w:rPr>
          <w:rFonts w:eastAsia="Arial"/>
        </w:rPr>
        <w:t>MXCancellation</w:t>
      </w:r>
      <w:r w:rsidR="008104F4" w:rsidRPr="00B74479">
        <w:rPr>
          <w:rFonts w:eastAsia="Arial"/>
        </w:rPr>
        <w:t>Reason.AdditionalInformation[1</w:t>
      </w:r>
      <w:r w:rsidR="00DA01A4">
        <w:rPr>
          <w:rFonts w:eastAsia="Arial"/>
        </w:rPr>
        <w:t>],</w:t>
      </w:r>
      <w:r w:rsidR="006044D9">
        <w:rPr>
          <w:rFonts w:eastAsia="Arial"/>
        </w:rPr>
        <w:t>1,6)</w:t>
      </w:r>
      <w:r w:rsidR="008104F4">
        <w:rPr>
          <w:rFonts w:eastAsia="Arial"/>
        </w:rPr>
        <w:t>, CodePattern)THEN</w:t>
      </w:r>
    </w:p>
    <w:p w14:paraId="74060254" w14:textId="2134700F" w:rsidR="008104F4" w:rsidRDefault="008104F4" w:rsidP="004D0A73">
      <w:pPr>
        <w:ind w:left="0" w:right="-137" w:firstLine="0"/>
        <w:rPr>
          <w:rFonts w:eastAsia="Arial"/>
        </w:rPr>
      </w:pPr>
      <w:r>
        <w:rPr>
          <w:rFonts w:eastAsia="Arial"/>
        </w:rPr>
        <w:t xml:space="preserve">      FromMTIndicator = “True”</w:t>
      </w:r>
    </w:p>
    <w:p w14:paraId="73BBAAF1" w14:textId="7F9142C9" w:rsidR="008104F4" w:rsidRPr="008104F4" w:rsidRDefault="008104F4" w:rsidP="004D0A73">
      <w:pPr>
        <w:ind w:left="0" w:right="-137" w:firstLine="0"/>
        <w:rPr>
          <w:rFonts w:eastAsia="Arial"/>
          <w:b/>
          <w:bCs/>
        </w:rPr>
      </w:pPr>
      <w:r w:rsidRPr="008104F4">
        <w:rPr>
          <w:rFonts w:eastAsia="Arial"/>
          <w:b/>
          <w:bCs/>
        </w:rPr>
        <w:t>ENDIF</w:t>
      </w:r>
    </w:p>
    <w:p w14:paraId="53C9D7C6" w14:textId="77777777" w:rsidR="00D558B8" w:rsidRDefault="00D558B8" w:rsidP="004D0A73">
      <w:pPr>
        <w:ind w:left="0" w:right="-137" w:firstLine="0"/>
        <w:rPr>
          <w:rFonts w:eastAsia="Arial"/>
          <w:b/>
        </w:rPr>
      </w:pPr>
    </w:p>
    <w:p w14:paraId="11720350" w14:textId="77777777" w:rsidR="004D0A73" w:rsidRDefault="004D0A73" w:rsidP="004D0A73">
      <w:pPr>
        <w:rPr>
          <w:rFonts w:ascii="Arial" w:hAnsi="Arial" w:cs="Arial"/>
        </w:rPr>
      </w:pPr>
    </w:p>
    <w:p w14:paraId="26E4F0EA" w14:textId="77777777" w:rsidR="009B2578" w:rsidRDefault="004D0A73" w:rsidP="004D0A73">
      <w:pPr>
        <w:spacing w:after="160" w:line="259" w:lineRule="auto"/>
        <w:ind w:left="0" w:firstLine="0"/>
      </w:pPr>
      <w:r>
        <w:t xml:space="preserve">            </w:t>
      </w:r>
      <w:r w:rsidRPr="00A528FE">
        <w:t xml:space="preserve">/* </w:t>
      </w:r>
      <w:r>
        <w:t>Build /4!c/AdditionalInformation</w:t>
      </w:r>
      <w:r w:rsidRPr="00A528FE">
        <w:t xml:space="preserve"> */</w:t>
      </w:r>
    </w:p>
    <w:p w14:paraId="37FAF5AF" w14:textId="77777777" w:rsidR="009B2578" w:rsidRDefault="009B2578" w:rsidP="009B2578">
      <w:pPr>
        <w:spacing w:after="160" w:line="259" w:lineRule="auto"/>
        <w:ind w:left="0" w:firstLine="0"/>
        <w:rPr>
          <w:rFonts w:eastAsia="Arial"/>
        </w:rPr>
      </w:pPr>
      <w:r>
        <w:rPr>
          <w:rFonts w:eastAsia="Arial"/>
        </w:rPr>
        <w:t xml:space="preserve">/* Translate to structure /4!c/[Additional Information]. If next lines are needed they must start with “//” */ </w:t>
      </w:r>
    </w:p>
    <w:p w14:paraId="5DF5DB51" w14:textId="2A0542EB" w:rsidR="004D0A73" w:rsidRPr="004D1C02" w:rsidRDefault="004D0A73" w:rsidP="004D0A73">
      <w:pPr>
        <w:spacing w:after="160" w:line="259" w:lineRule="auto"/>
        <w:ind w:left="0" w:firstLine="0"/>
      </w:pPr>
      <w:r>
        <w:t xml:space="preserve">     </w:t>
      </w:r>
    </w:p>
    <w:p w14:paraId="0DBF7178" w14:textId="4948AC7C" w:rsidR="00761310" w:rsidRPr="00EB29F8" w:rsidRDefault="00761310" w:rsidP="009B2578">
      <w:pPr>
        <w:tabs>
          <w:tab w:val="left" w:pos="180"/>
          <w:tab w:val="left" w:pos="270"/>
          <w:tab w:val="left" w:pos="360"/>
          <w:tab w:val="left" w:pos="450"/>
          <w:tab w:val="left" w:pos="540"/>
        </w:tabs>
        <w:spacing w:after="160" w:line="259" w:lineRule="auto"/>
        <w:ind w:left="0" w:firstLine="0"/>
        <w:rPr>
          <w:rFonts w:eastAsia="Arial"/>
          <w:b/>
          <w:bCs/>
        </w:rPr>
      </w:pPr>
      <w:r>
        <w:rPr>
          <w:rFonts w:eastAsia="Arial"/>
        </w:rPr>
        <w:t xml:space="preserve"> </w:t>
      </w:r>
      <w:r w:rsidRPr="00761310">
        <w:rPr>
          <w:rFonts w:eastAsia="Arial"/>
          <w:b/>
          <w:bCs/>
        </w:rPr>
        <w:t>IF</w:t>
      </w:r>
      <w:r>
        <w:rPr>
          <w:rFonts w:eastAsia="Arial"/>
        </w:rPr>
        <w:t xml:space="preserve"> FromMTIndicator = “True” </w:t>
      </w:r>
      <w:r w:rsidRPr="00EB29F8">
        <w:rPr>
          <w:rFonts w:eastAsia="Arial"/>
          <w:b/>
          <w:bCs/>
        </w:rPr>
        <w:t>THEN</w:t>
      </w:r>
    </w:p>
    <w:p w14:paraId="637F862C" w14:textId="3BAEB259" w:rsidR="00761310" w:rsidRDefault="00761310" w:rsidP="004D0A73">
      <w:pPr>
        <w:spacing w:after="160" w:line="259" w:lineRule="auto"/>
        <w:ind w:left="0" w:firstLine="0"/>
        <w:rPr>
          <w:rFonts w:eastAsia="Arial"/>
        </w:rPr>
      </w:pPr>
      <w:r>
        <w:rPr>
          <w:rFonts w:eastAsia="Arial"/>
        </w:rPr>
        <w:t xml:space="preserve">   </w:t>
      </w:r>
      <w:r w:rsidR="009B2578">
        <w:rPr>
          <w:rFonts w:eastAsia="Arial"/>
        </w:rPr>
        <w:t xml:space="preserve">      </w:t>
      </w:r>
      <w:r>
        <w:rPr>
          <w:rFonts w:eastAsia="Arial"/>
        </w:rPr>
        <w:t xml:space="preserve"> 79String = MXAdditionalInformation</w:t>
      </w:r>
    </w:p>
    <w:p w14:paraId="4A70C8E6" w14:textId="7C0B077A" w:rsidR="00761310" w:rsidRPr="00761310" w:rsidRDefault="009B2578" w:rsidP="004D0A73">
      <w:pPr>
        <w:spacing w:after="160" w:line="259" w:lineRule="auto"/>
        <w:ind w:left="0" w:firstLine="0"/>
        <w:rPr>
          <w:rFonts w:eastAsia="Arial"/>
          <w:b/>
          <w:bCs/>
        </w:rPr>
      </w:pPr>
      <w:r>
        <w:rPr>
          <w:rFonts w:eastAsia="Arial"/>
        </w:rPr>
        <w:t xml:space="preserve"> </w:t>
      </w:r>
      <w:r w:rsidR="00761310" w:rsidRPr="00761310">
        <w:rPr>
          <w:rFonts w:eastAsia="Arial"/>
          <w:b/>
          <w:bCs/>
        </w:rPr>
        <w:t>ELSE</w:t>
      </w:r>
    </w:p>
    <w:p w14:paraId="5AB24D5C" w14:textId="5182A0E7" w:rsidR="004D0A73" w:rsidRDefault="004D0A73" w:rsidP="004D0A73">
      <w:pPr>
        <w:spacing w:after="160" w:line="259" w:lineRule="auto"/>
        <w:ind w:left="0" w:right="-802" w:firstLine="0"/>
        <w:rPr>
          <w:rFonts w:eastAsia="Arial"/>
        </w:rPr>
      </w:pPr>
      <w:r>
        <w:rPr>
          <w:rFonts w:eastAsia="Arial"/>
        </w:rPr>
        <w:lastRenderedPageBreak/>
        <w:t xml:space="preserve">    </w:t>
      </w:r>
      <w:r w:rsidR="00761310">
        <w:rPr>
          <w:rFonts w:eastAsia="Arial"/>
        </w:rPr>
        <w:t xml:space="preserve">      </w:t>
      </w:r>
      <w:r>
        <w:rPr>
          <w:rFonts w:eastAsia="Arial"/>
        </w:rPr>
        <w:t xml:space="preserve">79String = </w:t>
      </w:r>
      <w:r w:rsidRPr="005C1A86">
        <w:rPr>
          <w:rFonts w:eastAsia="Arial"/>
          <w:b/>
        </w:rPr>
        <w:t>Concatenate</w:t>
      </w:r>
      <w:r>
        <w:rPr>
          <w:rFonts w:eastAsia="Arial"/>
        </w:rPr>
        <w:t>(“/”,MXReasonCode,”/’,MXAdditioanlInformation)</w:t>
      </w:r>
    </w:p>
    <w:p w14:paraId="1B6393DD" w14:textId="4E2ADC5D" w:rsidR="00761310" w:rsidRPr="00761310" w:rsidRDefault="00761310" w:rsidP="009B2578">
      <w:pPr>
        <w:tabs>
          <w:tab w:val="left" w:pos="180"/>
        </w:tabs>
        <w:spacing w:after="160" w:line="259" w:lineRule="auto"/>
        <w:ind w:left="0" w:right="-802" w:firstLine="0"/>
        <w:rPr>
          <w:rFonts w:eastAsia="Arial"/>
          <w:b/>
          <w:bCs/>
        </w:rPr>
      </w:pPr>
      <w:r w:rsidRPr="00761310">
        <w:rPr>
          <w:rFonts w:eastAsia="Arial"/>
          <w:b/>
          <w:bCs/>
        </w:rPr>
        <w:t xml:space="preserve"> ENDIF</w:t>
      </w:r>
    </w:p>
    <w:p w14:paraId="7B816BE0" w14:textId="77777777" w:rsidR="00761310" w:rsidRDefault="00761310" w:rsidP="004D0A73">
      <w:pPr>
        <w:spacing w:after="160" w:line="259" w:lineRule="auto"/>
        <w:ind w:left="0" w:right="-802" w:firstLine="0"/>
        <w:rPr>
          <w:rFonts w:eastAsia="Arial"/>
        </w:rPr>
      </w:pPr>
    </w:p>
    <w:p w14:paraId="054EA6D4" w14:textId="77777777" w:rsidR="004D0A73" w:rsidRDefault="004D0A73" w:rsidP="004D0A73">
      <w:pPr>
        <w:spacing w:after="160" w:line="259" w:lineRule="auto"/>
        <w:ind w:left="0" w:firstLine="0"/>
        <w:rPr>
          <w:rFonts w:eastAsia="Arial"/>
        </w:rPr>
      </w:pPr>
      <w:r>
        <w:rPr>
          <w:rFonts w:eastAsia="Arial"/>
        </w:rPr>
        <w:t xml:space="preserve">      </w:t>
      </w:r>
      <w:r w:rsidRPr="007E20D2">
        <w:rPr>
          <w:rFonts w:eastAsia="Arial"/>
          <w:b/>
        </w:rPr>
        <w:t>AppendComplexMT79</w:t>
      </w:r>
      <w:r>
        <w:rPr>
          <w:rFonts w:eastAsia="Arial"/>
        </w:rPr>
        <w:t>(35,79String,MT79;MT79)</w:t>
      </w:r>
    </w:p>
    <w:p w14:paraId="3562D5C7" w14:textId="77777777" w:rsidR="004D0A73" w:rsidRPr="007E20D2" w:rsidRDefault="004D0A73" w:rsidP="004D0A73">
      <w:pPr>
        <w:spacing w:after="160" w:line="259" w:lineRule="auto"/>
        <w:ind w:left="0" w:firstLine="0"/>
        <w:rPr>
          <w:rFonts w:eastAsia="Arial"/>
        </w:rPr>
      </w:pPr>
      <w:r w:rsidRPr="00CA3990">
        <w:rPr>
          <w:rFonts w:eastAsia="Arial"/>
          <w:b/>
        </w:rPr>
        <w:t xml:space="preserve">   </w:t>
      </w:r>
      <w:r>
        <w:rPr>
          <w:rFonts w:eastAsia="Arial"/>
        </w:rPr>
        <w:t xml:space="preserve">  /* The function </w:t>
      </w:r>
      <w:r w:rsidRPr="007E20D2">
        <w:rPr>
          <w:rFonts w:eastAsia="Arial"/>
        </w:rPr>
        <w:t>AppendComplexMT79</w:t>
      </w:r>
      <w:r>
        <w:rPr>
          <w:rFonts w:eastAsia="Arial"/>
        </w:rPr>
        <w:t xml:space="preserve"> is similar to AppendComplexMT72 </w:t>
      </w:r>
      <w:r w:rsidRPr="00470037">
        <w:rPr>
          <w:rFonts w:eastAsia="Arial"/>
          <w:i/>
        </w:rPr>
        <w:t xml:space="preserve">but fill in lines with </w:t>
      </w:r>
      <w:r w:rsidRPr="008C1F33">
        <w:rPr>
          <w:rFonts w:eastAsia="Arial"/>
          <w:i/>
          <w:u w:val="single"/>
        </w:rPr>
        <w:t>max 50 characters</w:t>
      </w:r>
      <w:r>
        <w:rPr>
          <w:rFonts w:eastAsia="Arial"/>
        </w:rPr>
        <w:t xml:space="preserve">. Due to the similarities, the function is not formally defined as </w:t>
      </w:r>
      <w:r w:rsidRPr="00E818D4">
        <w:rPr>
          <w:rFonts w:eastAsia="Arial"/>
        </w:rPr>
        <w:t>AppendComplexMT72</w:t>
      </w:r>
      <w:r>
        <w:rPr>
          <w:rFonts w:eastAsia="Arial"/>
        </w:rPr>
        <w:t xml:space="preserve"> could be used with a parameter for the length of a line. Each line after the first one starts with “//”. No truncation is expected. */</w:t>
      </w:r>
    </w:p>
    <w:p w14:paraId="2BB00710" w14:textId="77777777" w:rsidR="004D0A73" w:rsidRDefault="004D0A73" w:rsidP="004D0A73">
      <w:pPr>
        <w:ind w:left="0" w:right="-137" w:firstLine="0"/>
        <w:rPr>
          <w:rFonts w:eastAsia="Arial"/>
        </w:rPr>
      </w:pPr>
      <w:r w:rsidRPr="00225C42">
        <w:rPr>
          <w:rFonts w:eastAsia="Arial"/>
        </w:rPr>
        <w:t xml:space="preserve">       </w:t>
      </w:r>
      <w:r>
        <w:rPr>
          <w:rFonts w:eastAsia="Arial"/>
        </w:rPr>
        <w:t>/* Build last Line</w:t>
      </w:r>
      <w:r w:rsidRPr="00225C42">
        <w:rPr>
          <w:rFonts w:eastAsia="Arial"/>
        </w:rPr>
        <w:t xml:space="preserve"> with UETR */</w:t>
      </w:r>
    </w:p>
    <w:p w14:paraId="1B0BCD80" w14:textId="77777777" w:rsidR="004D0A73" w:rsidRDefault="004D0A73" w:rsidP="004D0A73">
      <w:pPr>
        <w:ind w:left="0" w:right="-137" w:firstLine="0"/>
        <w:rPr>
          <w:rFonts w:eastAsia="Arial"/>
        </w:rPr>
      </w:pPr>
    </w:p>
    <w:p w14:paraId="2ED7756D" w14:textId="27179A6F" w:rsidR="004D0A73" w:rsidRDefault="004D0A73" w:rsidP="004D0A73">
      <w:pPr>
        <w:ind w:left="0" w:right="-137" w:firstLine="0"/>
        <w:rPr>
          <w:rFonts w:eastAsia="Arial"/>
        </w:rPr>
      </w:pPr>
      <w:r w:rsidRPr="00B23E8F">
        <w:rPr>
          <w:rFonts w:eastAsia="Arial"/>
          <w:b/>
        </w:rPr>
        <w:t>IF Length</w:t>
      </w:r>
      <w:r>
        <w:rPr>
          <w:rFonts w:eastAsia="Arial"/>
        </w:rPr>
        <w:t xml:space="preserve">(UETRCodeWord) &gt; 0 </w:t>
      </w:r>
      <w:r w:rsidR="009D59D7" w:rsidRPr="009D59D7">
        <w:rPr>
          <w:rFonts w:eastAsia="Arial"/>
          <w:b/>
          <w:bCs/>
        </w:rPr>
        <w:t>AND Length</w:t>
      </w:r>
      <w:r w:rsidR="009D59D7">
        <w:rPr>
          <w:rFonts w:eastAsia="Arial"/>
        </w:rPr>
        <w:t xml:space="preserve">(MXUETR) &gt; 0 </w:t>
      </w:r>
      <w:r>
        <w:rPr>
          <w:rFonts w:eastAsia="Arial"/>
        </w:rPr>
        <w:t>THEN</w:t>
      </w:r>
    </w:p>
    <w:p w14:paraId="1AC0ACD8" w14:textId="77777777" w:rsidR="004D0A73" w:rsidRDefault="004D0A73" w:rsidP="004D0A73">
      <w:pPr>
        <w:ind w:left="0" w:right="-137" w:firstLine="0"/>
        <w:rPr>
          <w:rFonts w:eastAsia="Arial"/>
        </w:rPr>
      </w:pPr>
      <w:r>
        <w:rPr>
          <w:rFonts w:eastAsia="Arial"/>
        </w:rPr>
        <w:t xml:space="preserve">  /* UETRCodeWord is used as a parameter, in case it is decided to not translate UETR to Field79, UETRCodeWord would be initiated as an empty string */</w:t>
      </w:r>
    </w:p>
    <w:p w14:paraId="6CB39091" w14:textId="77777777" w:rsidR="004D0A73" w:rsidRDefault="004D0A73" w:rsidP="004D0A73">
      <w:pPr>
        <w:ind w:left="0" w:right="-137" w:firstLine="0"/>
        <w:rPr>
          <w:rFonts w:eastAsia="Arial"/>
        </w:rPr>
      </w:pPr>
      <w:r>
        <w:rPr>
          <w:rFonts w:eastAsia="Arial"/>
        </w:rPr>
        <w:t xml:space="preserve">     MTUETR = </w:t>
      </w:r>
      <w:r w:rsidRPr="001333EA">
        <w:rPr>
          <w:rFonts w:eastAsia="Arial"/>
          <w:b/>
        </w:rPr>
        <w:t>Concatenate</w:t>
      </w:r>
      <w:r>
        <w:rPr>
          <w:rFonts w:eastAsia="Arial"/>
        </w:rPr>
        <w:t xml:space="preserve">(UETRCodeWord,MXUETR)    </w:t>
      </w:r>
    </w:p>
    <w:p w14:paraId="3FBDEA0F" w14:textId="77777777" w:rsidR="004D0A73" w:rsidRDefault="004D0A73" w:rsidP="004D0A73">
      <w:pPr>
        <w:ind w:left="0" w:right="-137" w:firstLine="0"/>
        <w:rPr>
          <w:rFonts w:eastAsia="Arial"/>
        </w:rPr>
      </w:pPr>
      <w:r>
        <w:rPr>
          <w:rFonts w:eastAsia="Arial"/>
        </w:rPr>
        <w:t xml:space="preserve">     </w:t>
      </w:r>
      <w:r w:rsidRPr="006C4EF9">
        <w:rPr>
          <w:rFonts w:eastAsia="Arial"/>
          <w:b/>
        </w:rPr>
        <w:t>AppendToNextLine</w:t>
      </w:r>
      <w:r>
        <w:rPr>
          <w:rFonts w:eastAsia="Arial"/>
        </w:rPr>
        <w:t>(MTUETR,MT79)</w:t>
      </w:r>
    </w:p>
    <w:p w14:paraId="73C92420" w14:textId="77777777" w:rsidR="004D0A73" w:rsidRDefault="004D0A73" w:rsidP="004D0A73">
      <w:pPr>
        <w:ind w:left="0" w:right="-137" w:firstLine="0"/>
        <w:rPr>
          <w:rFonts w:eastAsia="Arial"/>
          <w:b/>
        </w:rPr>
      </w:pPr>
      <w:r w:rsidRPr="006C4EF9">
        <w:rPr>
          <w:rFonts w:eastAsia="Arial"/>
          <w:b/>
        </w:rPr>
        <w:t>ENDIF</w:t>
      </w:r>
    </w:p>
    <w:p w14:paraId="067BE84C" w14:textId="77777777" w:rsidR="004D0A73" w:rsidRDefault="004D0A73" w:rsidP="004D0A73">
      <w:pPr>
        <w:ind w:left="0" w:right="-137" w:firstLine="0"/>
        <w:rPr>
          <w:rFonts w:eastAsia="Arial"/>
          <w:b/>
        </w:rPr>
      </w:pPr>
    </w:p>
    <w:p w14:paraId="6C733821" w14:textId="684F3B20" w:rsidR="005C7474" w:rsidRDefault="005C7474" w:rsidP="005C7474">
      <w:pPr>
        <w:pStyle w:val="Heading3"/>
      </w:pPr>
      <w:bookmarkStart w:id="6252" w:name="_Toc136351318"/>
      <w:r>
        <w:t>4.3.29  MX_To_MT75CANC</w:t>
      </w:r>
      <w:bookmarkEnd w:id="6252"/>
    </w:p>
    <w:p w14:paraId="1B3D4865" w14:textId="77777777" w:rsidR="005C7474" w:rsidRPr="003B7B21" w:rsidRDefault="005C7474" w:rsidP="005C7474">
      <w:pPr>
        <w:tabs>
          <w:tab w:val="left" w:pos="630"/>
          <w:tab w:val="left" w:pos="720"/>
          <w:tab w:val="left" w:pos="810"/>
        </w:tabs>
        <w:spacing w:after="95"/>
        <w:ind w:left="419" w:right="157" w:hanging="7"/>
        <w:rPr>
          <w:rFonts w:ascii="Arial" w:hAnsi="Arial" w:cs="Arial"/>
        </w:rPr>
      </w:pPr>
      <w:r w:rsidRPr="003B7B21">
        <w:rPr>
          <w:rFonts w:ascii="Arial" w:eastAsia="Arial" w:hAnsi="Arial" w:cs="Arial"/>
          <w:b/>
        </w:rPr>
        <w:t xml:space="preserve">   </w:t>
      </w:r>
      <w:r>
        <w:rPr>
          <w:rFonts w:ascii="Arial" w:eastAsia="Arial" w:hAnsi="Arial" w:cs="Arial"/>
          <w:b/>
        </w:rPr>
        <w:t xml:space="preserve"> </w:t>
      </w:r>
      <w:r w:rsidRPr="003B7B21">
        <w:rPr>
          <w:rFonts w:ascii="Arial" w:eastAsia="Arial" w:hAnsi="Arial" w:cs="Arial"/>
          <w:b/>
        </w:rPr>
        <w:t xml:space="preserve"> Name </w:t>
      </w:r>
    </w:p>
    <w:p w14:paraId="190F0EA7" w14:textId="798D621B" w:rsidR="005C7474" w:rsidRPr="003B7B21" w:rsidRDefault="005C7474" w:rsidP="005C7474">
      <w:pPr>
        <w:spacing w:after="112" w:line="249" w:lineRule="auto"/>
        <w:ind w:left="849" w:right="15" w:hanging="10"/>
        <w:rPr>
          <w:rFonts w:ascii="Arial" w:hAnsi="Arial" w:cs="Arial"/>
        </w:rPr>
      </w:pPr>
      <w:r>
        <w:rPr>
          <w:rFonts w:ascii="Arial" w:hAnsi="Arial" w:cs="Arial"/>
        </w:rPr>
        <w:t>MX_To_MT75CANC</w:t>
      </w:r>
    </w:p>
    <w:p w14:paraId="71B1ECD7" w14:textId="77777777" w:rsidR="005C7474" w:rsidRPr="003B7B21" w:rsidRDefault="005C7474" w:rsidP="005C7474">
      <w:pPr>
        <w:tabs>
          <w:tab w:val="left" w:pos="630"/>
        </w:tabs>
        <w:spacing w:after="95"/>
        <w:ind w:left="419" w:right="157" w:hanging="7"/>
        <w:rPr>
          <w:rFonts w:ascii="Arial" w:eastAsia="Arial" w:hAnsi="Arial" w:cs="Arial"/>
          <w:b/>
        </w:rPr>
      </w:pPr>
      <w:r>
        <w:rPr>
          <w:rFonts w:ascii="Arial" w:eastAsia="Arial" w:hAnsi="Arial" w:cs="Arial"/>
          <w:b/>
        </w:rPr>
        <w:t xml:space="preserve"> </w:t>
      </w:r>
      <w:r w:rsidRPr="003B7B21">
        <w:rPr>
          <w:rFonts w:ascii="Arial" w:eastAsia="Arial" w:hAnsi="Arial" w:cs="Arial"/>
          <w:b/>
        </w:rPr>
        <w:t xml:space="preserve">   Business description  </w:t>
      </w:r>
    </w:p>
    <w:p w14:paraId="51D7DB95" w14:textId="1006538E" w:rsidR="005C7474" w:rsidRPr="003B7B21" w:rsidRDefault="005C7474" w:rsidP="005C7474">
      <w:pPr>
        <w:spacing w:after="95"/>
        <w:ind w:left="720" w:right="157" w:hanging="7"/>
        <w:rPr>
          <w:rFonts w:ascii="Arial" w:hAnsi="Arial" w:cs="Arial"/>
        </w:rPr>
      </w:pPr>
      <w:r>
        <w:rPr>
          <w:rFonts w:ascii="Arial" w:hAnsi="Arial" w:cs="Arial"/>
        </w:rPr>
        <w:t>The function builds the field 75 in a cancellation request</w:t>
      </w:r>
    </w:p>
    <w:p w14:paraId="610FB71F" w14:textId="3D712BF8" w:rsidR="005C7474" w:rsidRDefault="005C7474" w:rsidP="005C7474">
      <w:pPr>
        <w:spacing w:after="95"/>
        <w:ind w:left="0" w:right="157" w:firstLine="0"/>
        <w:rPr>
          <w:rFonts w:ascii="Arial" w:hAnsi="Arial" w:cs="Arial"/>
        </w:rPr>
      </w:pPr>
      <w:r>
        <w:rPr>
          <w:rFonts w:ascii="Arial" w:hAnsi="Arial" w:cs="Arial"/>
        </w:rPr>
        <w:t xml:space="preserve">             Structure of field 75 is built as follows 6*35x with:</w:t>
      </w:r>
    </w:p>
    <w:p w14:paraId="32F111DB" w14:textId="77A1AB39" w:rsidR="005C7474" w:rsidRDefault="005C7474" w:rsidP="005C7474">
      <w:pPr>
        <w:tabs>
          <w:tab w:val="left" w:pos="720"/>
          <w:tab w:val="left" w:pos="900"/>
          <w:tab w:val="left" w:pos="990"/>
        </w:tabs>
        <w:spacing w:after="7"/>
        <w:ind w:left="0" w:right="157" w:firstLine="0"/>
        <w:rPr>
          <w:rFonts w:ascii="Arial" w:eastAsia="Arial" w:hAnsi="Arial" w:cs="Arial"/>
        </w:rPr>
      </w:pPr>
      <w:r>
        <w:rPr>
          <w:rFonts w:ascii="Arial" w:eastAsia="Arial" w:hAnsi="Arial" w:cs="Arial"/>
        </w:rPr>
        <w:t xml:space="preserve">             Line 1 : /</w:t>
      </w:r>
      <w:r w:rsidR="00185D2A">
        <w:rPr>
          <w:rFonts w:ascii="Arial" w:eastAsia="Arial" w:hAnsi="Arial" w:cs="Arial"/>
        </w:rPr>
        <w:t>ISOCodeShortDescription</w:t>
      </w:r>
      <w:r w:rsidR="005160D8">
        <w:rPr>
          <w:rFonts w:ascii="Arial" w:eastAsia="Arial" w:hAnsi="Arial" w:cs="Arial"/>
        </w:rPr>
        <w:t>/</w:t>
      </w:r>
      <w:r w:rsidR="001006FE">
        <w:rPr>
          <w:rFonts w:ascii="Arial" w:eastAsia="Arial" w:hAnsi="Arial" w:cs="Arial"/>
        </w:rPr>
        <w:t>[</w:t>
      </w:r>
      <w:r>
        <w:rPr>
          <w:rFonts w:ascii="Arial" w:eastAsia="Arial" w:hAnsi="Arial" w:cs="Arial"/>
        </w:rPr>
        <w:t xml:space="preserve">AdditionalInformation] </w:t>
      </w:r>
    </w:p>
    <w:p w14:paraId="6546C01E" w14:textId="1DC28A9B" w:rsidR="005C7474" w:rsidRDefault="005C7474" w:rsidP="005C7474">
      <w:pPr>
        <w:tabs>
          <w:tab w:val="left" w:pos="720"/>
          <w:tab w:val="left" w:pos="900"/>
          <w:tab w:val="left" w:pos="990"/>
        </w:tabs>
        <w:spacing w:after="7"/>
        <w:ind w:left="0" w:right="157" w:firstLine="0"/>
        <w:rPr>
          <w:rFonts w:ascii="Arial" w:eastAsia="Arial" w:hAnsi="Arial" w:cs="Arial"/>
        </w:rPr>
      </w:pPr>
      <w:r>
        <w:rPr>
          <w:rFonts w:ascii="Arial" w:eastAsia="Arial" w:hAnsi="Arial" w:cs="Arial"/>
        </w:rPr>
        <w:t xml:space="preserve">             Line 2-35 //Continuation of Additional Information</w:t>
      </w:r>
    </w:p>
    <w:p w14:paraId="4B4C172A" w14:textId="412186F4" w:rsidR="005C7474" w:rsidRDefault="005C7474" w:rsidP="005C7474">
      <w:pPr>
        <w:tabs>
          <w:tab w:val="left" w:pos="720"/>
          <w:tab w:val="left" w:pos="900"/>
          <w:tab w:val="left" w:pos="990"/>
        </w:tabs>
        <w:spacing w:after="7"/>
        <w:ind w:left="0" w:right="157" w:firstLine="0"/>
        <w:rPr>
          <w:rFonts w:ascii="Arial" w:eastAsia="Arial" w:hAnsi="Arial" w:cs="Arial"/>
        </w:rPr>
      </w:pPr>
    </w:p>
    <w:p w14:paraId="3E4314F5" w14:textId="37533107" w:rsidR="005C7474" w:rsidRDefault="00CE17AB" w:rsidP="00315F3D">
      <w:pPr>
        <w:tabs>
          <w:tab w:val="left" w:pos="720"/>
          <w:tab w:val="left" w:pos="900"/>
          <w:tab w:val="left" w:pos="990"/>
        </w:tabs>
        <w:spacing w:after="7"/>
        <w:ind w:left="720" w:right="157" w:firstLine="0"/>
        <w:rPr>
          <w:rFonts w:ascii="Arial" w:eastAsia="Arial" w:hAnsi="Arial" w:cs="Arial"/>
        </w:rPr>
      </w:pPr>
      <w:r>
        <w:rPr>
          <w:rFonts w:ascii="Arial" w:eastAsia="Arial" w:hAnsi="Arial" w:cs="Arial"/>
        </w:rPr>
        <w:t xml:space="preserve">Use case : the function is used in camt.108 to MT 111 translation. </w:t>
      </w:r>
      <w:r w:rsidR="00185D2A">
        <w:rPr>
          <w:rFonts w:ascii="Arial" w:eastAsia="Arial" w:hAnsi="Arial" w:cs="Arial"/>
        </w:rPr>
        <w:t>T</w:t>
      </w:r>
      <w:r>
        <w:rPr>
          <w:rFonts w:ascii="Arial" w:eastAsia="Arial" w:hAnsi="Arial" w:cs="Arial"/>
        </w:rPr>
        <w:t xml:space="preserve">he MX Reason Code </w:t>
      </w:r>
      <w:r w:rsidR="00185D2A">
        <w:rPr>
          <w:rFonts w:ascii="Arial" w:eastAsia="Arial" w:hAnsi="Arial" w:cs="Arial"/>
        </w:rPr>
        <w:t xml:space="preserve">cannot be </w:t>
      </w:r>
      <w:r>
        <w:rPr>
          <w:rFonts w:ascii="Arial" w:eastAsia="Arial" w:hAnsi="Arial" w:cs="Arial"/>
        </w:rPr>
        <w:t>com</w:t>
      </w:r>
      <w:r w:rsidR="00185D2A">
        <w:rPr>
          <w:rFonts w:ascii="Arial" w:eastAsia="Arial" w:hAnsi="Arial" w:cs="Arial"/>
        </w:rPr>
        <w:t>pared</w:t>
      </w:r>
      <w:r>
        <w:rPr>
          <w:rFonts w:ascii="Arial" w:eastAsia="Arial" w:hAnsi="Arial" w:cs="Arial"/>
        </w:rPr>
        <w:t xml:space="preserve"> with the value /2n/ defined in  MT 111 Field 75 because most of the /2n/ codes correspond</w:t>
      </w:r>
      <w:r w:rsidR="00442489">
        <w:rPr>
          <w:rFonts w:ascii="Arial" w:eastAsia="Arial" w:hAnsi="Arial" w:cs="Arial"/>
        </w:rPr>
        <w:t>s</w:t>
      </w:r>
      <w:r>
        <w:rPr>
          <w:rFonts w:ascii="Arial" w:eastAsia="Arial" w:hAnsi="Arial" w:cs="Arial"/>
        </w:rPr>
        <w:t xml:space="preserve"> to predefined queries which</w:t>
      </w:r>
      <w:r w:rsidR="002D537B">
        <w:rPr>
          <w:rFonts w:ascii="Arial" w:eastAsia="Arial" w:hAnsi="Arial" w:cs="Arial"/>
        </w:rPr>
        <w:t xml:space="preserve"> have no equivalence in </w:t>
      </w:r>
      <w:r w:rsidR="00315F3D">
        <w:rPr>
          <w:rFonts w:ascii="Arial" w:eastAsia="Arial" w:hAnsi="Arial" w:cs="Arial"/>
        </w:rPr>
        <w:t xml:space="preserve">camt.108. </w:t>
      </w:r>
      <w:r w:rsidR="00185D2A">
        <w:rPr>
          <w:rFonts w:ascii="Arial" w:eastAsia="Arial" w:hAnsi="Arial" w:cs="Arial"/>
        </w:rPr>
        <w:t>Instead the function copies the ISO code short textual description to Field 75 in order to avoid t</w:t>
      </w:r>
      <w:r w:rsidR="00357E30">
        <w:rPr>
          <w:rFonts w:ascii="Arial" w:eastAsia="Arial" w:hAnsi="Arial" w:cs="Arial"/>
        </w:rPr>
        <w:t>he</w:t>
      </w:r>
      <w:r w:rsidR="00185D2A">
        <w:rPr>
          <w:rFonts w:ascii="Arial" w:eastAsia="Arial" w:hAnsi="Arial" w:cs="Arial"/>
        </w:rPr>
        <w:t xml:space="preserve"> introduc</w:t>
      </w:r>
      <w:r w:rsidR="00357E30">
        <w:rPr>
          <w:rFonts w:ascii="Arial" w:eastAsia="Arial" w:hAnsi="Arial" w:cs="Arial"/>
        </w:rPr>
        <w:t>tion of</w:t>
      </w:r>
      <w:r w:rsidR="00185D2A">
        <w:rPr>
          <w:rFonts w:ascii="Arial" w:eastAsia="Arial" w:hAnsi="Arial" w:cs="Arial"/>
        </w:rPr>
        <w:t xml:space="preserve"> new MX codewords in MT. </w:t>
      </w:r>
    </w:p>
    <w:p w14:paraId="4D6719D5" w14:textId="77777777" w:rsidR="00CE17AB" w:rsidRDefault="00CE17AB" w:rsidP="005C7474">
      <w:pPr>
        <w:tabs>
          <w:tab w:val="left" w:pos="720"/>
          <w:tab w:val="left" w:pos="900"/>
          <w:tab w:val="left" w:pos="990"/>
        </w:tabs>
        <w:spacing w:after="7"/>
        <w:ind w:left="0" w:right="157" w:firstLine="0"/>
        <w:rPr>
          <w:rFonts w:ascii="Arial" w:eastAsia="Arial" w:hAnsi="Arial" w:cs="Arial"/>
        </w:rPr>
      </w:pPr>
    </w:p>
    <w:p w14:paraId="211BA3E6" w14:textId="77777777" w:rsidR="005C7474" w:rsidRPr="00014E37" w:rsidRDefault="005C7474" w:rsidP="005C7474">
      <w:pPr>
        <w:tabs>
          <w:tab w:val="left" w:pos="720"/>
          <w:tab w:val="left" w:pos="900"/>
          <w:tab w:val="left" w:pos="990"/>
        </w:tabs>
        <w:spacing w:after="7"/>
        <w:ind w:left="0" w:right="157" w:firstLine="0"/>
        <w:rPr>
          <w:rFonts w:ascii="Arial" w:eastAsia="Arial" w:hAnsi="Arial" w:cs="Arial"/>
        </w:rPr>
      </w:pPr>
      <w:r>
        <w:rPr>
          <w:rFonts w:ascii="Arial" w:eastAsia="Arial" w:hAnsi="Arial" w:cs="Arial"/>
        </w:rPr>
        <w:t xml:space="preserve">               </w:t>
      </w:r>
    </w:p>
    <w:p w14:paraId="3C6B706B" w14:textId="77777777" w:rsidR="005C7474" w:rsidRDefault="005C7474" w:rsidP="005C7474">
      <w:pPr>
        <w:tabs>
          <w:tab w:val="left" w:pos="540"/>
          <w:tab w:val="left" w:pos="630"/>
        </w:tabs>
        <w:spacing w:after="95"/>
        <w:ind w:left="419" w:right="157" w:hanging="509"/>
      </w:pPr>
      <w:r>
        <w:rPr>
          <w:rFonts w:ascii="Arial" w:eastAsia="Arial" w:hAnsi="Arial" w:cs="Arial"/>
          <w:b/>
        </w:rPr>
        <w:t xml:space="preserve">            Format </w:t>
      </w:r>
    </w:p>
    <w:p w14:paraId="00C485C0" w14:textId="2A79E719" w:rsidR="005C7474" w:rsidRPr="00393BD1" w:rsidRDefault="005C7474" w:rsidP="005C7474">
      <w:pPr>
        <w:spacing w:after="95"/>
        <w:ind w:left="0" w:right="-1342" w:firstLine="0"/>
      </w:pPr>
      <w:r>
        <w:rPr>
          <w:rFonts w:ascii="Arial" w:eastAsia="Arial" w:hAnsi="Arial" w:cs="Arial"/>
        </w:rPr>
        <w:t xml:space="preserve">           MX_To_MT75CANC</w:t>
      </w:r>
      <w:r w:rsidRPr="00B629C0">
        <w:rPr>
          <w:rFonts w:ascii="Arial" w:eastAsia="Arial" w:hAnsi="Arial" w:cs="Arial"/>
        </w:rPr>
        <w:t xml:space="preserve"> </w:t>
      </w:r>
      <w:r>
        <w:rPr>
          <w:rFonts w:ascii="Arial" w:eastAsia="Arial" w:hAnsi="Arial" w:cs="Arial"/>
        </w:rPr>
        <w:t>(MXCancellation</w:t>
      </w:r>
      <w:r w:rsidR="00CE17AB">
        <w:rPr>
          <w:rFonts w:ascii="Arial" w:eastAsia="Arial" w:hAnsi="Arial" w:cs="Arial"/>
        </w:rPr>
        <w:t>Reason</w:t>
      </w:r>
      <w:r>
        <w:rPr>
          <w:rFonts w:ascii="Arial" w:eastAsia="Arial" w:hAnsi="Arial" w:cs="Arial"/>
        </w:rPr>
        <w:t>; MT7</w:t>
      </w:r>
      <w:r w:rsidR="00CE17AB">
        <w:rPr>
          <w:rFonts w:ascii="Arial" w:eastAsia="Arial" w:hAnsi="Arial" w:cs="Arial"/>
        </w:rPr>
        <w:t>5</w:t>
      </w:r>
      <w:r>
        <w:rPr>
          <w:rFonts w:ascii="Arial" w:eastAsia="Arial" w:hAnsi="Arial" w:cs="Arial"/>
        </w:rPr>
        <w:t>)</w:t>
      </w:r>
    </w:p>
    <w:p w14:paraId="0E4BD82A" w14:textId="77777777" w:rsidR="005C7474" w:rsidRDefault="005C7474" w:rsidP="005C7474">
      <w:pPr>
        <w:spacing w:after="0"/>
        <w:ind w:left="860" w:right="157" w:hanging="7"/>
      </w:pPr>
    </w:p>
    <w:p w14:paraId="0EB08CB1" w14:textId="77777777" w:rsidR="005C7474" w:rsidRDefault="005C7474" w:rsidP="005C7474">
      <w:pPr>
        <w:spacing w:after="95"/>
        <w:ind w:left="0" w:right="157" w:hanging="7"/>
        <w:rPr>
          <w:rFonts w:ascii="Arial" w:eastAsia="Arial" w:hAnsi="Arial" w:cs="Arial"/>
          <w:b/>
        </w:rPr>
      </w:pPr>
      <w:r>
        <w:rPr>
          <w:rFonts w:ascii="Arial" w:eastAsia="Arial" w:hAnsi="Arial" w:cs="Arial"/>
          <w:b/>
        </w:rPr>
        <w:t xml:space="preserve">          Input </w:t>
      </w:r>
    </w:p>
    <w:p w14:paraId="26122194" w14:textId="2AC9FB44" w:rsidR="005C7474" w:rsidRDefault="005C7474" w:rsidP="005C7474">
      <w:pPr>
        <w:spacing w:after="95"/>
        <w:ind w:left="0" w:right="-1252" w:firstLine="0"/>
        <w:rPr>
          <w:rFonts w:ascii="Arial" w:eastAsia="Arial" w:hAnsi="Arial" w:cs="Arial"/>
        </w:rPr>
      </w:pPr>
      <w:r>
        <w:rPr>
          <w:rFonts w:ascii="Arial" w:eastAsia="Arial" w:hAnsi="Arial" w:cs="Arial"/>
        </w:rPr>
        <w:t xml:space="preserve">          </w:t>
      </w:r>
      <w:r w:rsidRPr="00B11AE4">
        <w:rPr>
          <w:rFonts w:ascii="Arial" w:eastAsia="Arial" w:hAnsi="Arial" w:cs="Arial"/>
        </w:rPr>
        <w:t xml:space="preserve"> </w:t>
      </w:r>
      <w:r>
        <w:rPr>
          <w:rFonts w:ascii="Arial" w:eastAsia="Arial" w:hAnsi="Arial" w:cs="Arial"/>
        </w:rPr>
        <w:t xml:space="preserve">MXCancellationReason: MX message component typed </w:t>
      </w:r>
      <w:r w:rsidR="00CE17AB">
        <w:rPr>
          <w:rFonts w:ascii="Arial" w:eastAsia="Arial" w:hAnsi="Arial" w:cs="Arial"/>
        </w:rPr>
        <w:t>ChequeCancellationReason1</w:t>
      </w:r>
    </w:p>
    <w:p w14:paraId="0EE6B6E7" w14:textId="77777777" w:rsidR="005C7474" w:rsidRDefault="005C7474" w:rsidP="005C7474">
      <w:pPr>
        <w:tabs>
          <w:tab w:val="left" w:pos="450"/>
          <w:tab w:val="left" w:pos="540"/>
        </w:tabs>
        <w:spacing w:after="95"/>
        <w:ind w:left="0" w:right="157" w:firstLine="0"/>
        <w:rPr>
          <w:rFonts w:ascii="Arial" w:eastAsia="Arial" w:hAnsi="Arial" w:cs="Arial"/>
          <w:b/>
        </w:rPr>
      </w:pPr>
      <w:r>
        <w:rPr>
          <w:rFonts w:ascii="Arial" w:eastAsia="Arial" w:hAnsi="Arial" w:cs="Arial"/>
          <w:b/>
        </w:rPr>
        <w:t xml:space="preserve">          Output </w:t>
      </w:r>
    </w:p>
    <w:p w14:paraId="4403786C" w14:textId="27DE92AF" w:rsidR="005C7474" w:rsidRPr="00B11AE4" w:rsidRDefault="005C7474" w:rsidP="005C7474">
      <w:pPr>
        <w:spacing w:after="95"/>
        <w:ind w:left="0" w:right="157" w:firstLine="0"/>
        <w:rPr>
          <w:rFonts w:ascii="Arial" w:eastAsia="Arial" w:hAnsi="Arial" w:cs="Arial"/>
        </w:rPr>
      </w:pPr>
      <w:r>
        <w:rPr>
          <w:rFonts w:ascii="Arial" w:eastAsia="Arial" w:hAnsi="Arial" w:cs="Arial"/>
        </w:rPr>
        <w:t xml:space="preserve">           MT7</w:t>
      </w:r>
      <w:r w:rsidR="00CE17AB">
        <w:rPr>
          <w:rFonts w:ascii="Arial" w:eastAsia="Arial" w:hAnsi="Arial" w:cs="Arial"/>
        </w:rPr>
        <w:t>5</w:t>
      </w:r>
      <w:r w:rsidRPr="00B11AE4">
        <w:rPr>
          <w:rFonts w:ascii="Arial" w:eastAsia="Arial" w:hAnsi="Arial" w:cs="Arial"/>
        </w:rPr>
        <w:t xml:space="preserve"> : </w:t>
      </w:r>
      <w:r>
        <w:rPr>
          <w:rFonts w:ascii="Arial" w:eastAsia="Arial" w:hAnsi="Arial" w:cs="Arial"/>
        </w:rPr>
        <w:t>field with structure of field 7</w:t>
      </w:r>
      <w:r w:rsidR="00CE17AB">
        <w:rPr>
          <w:rFonts w:ascii="Arial" w:eastAsia="Arial" w:hAnsi="Arial" w:cs="Arial"/>
        </w:rPr>
        <w:t>5</w:t>
      </w:r>
      <w:r>
        <w:rPr>
          <w:rFonts w:ascii="Arial" w:eastAsia="Arial" w:hAnsi="Arial" w:cs="Arial"/>
        </w:rPr>
        <w:t xml:space="preserve"> (</w:t>
      </w:r>
      <w:r w:rsidR="00CE17AB">
        <w:rPr>
          <w:rFonts w:ascii="Arial" w:eastAsia="Arial" w:hAnsi="Arial" w:cs="Arial"/>
        </w:rPr>
        <w:t>6*35x</w:t>
      </w:r>
      <w:r>
        <w:rPr>
          <w:rFonts w:ascii="Arial" w:eastAsia="Arial" w:hAnsi="Arial" w:cs="Arial"/>
        </w:rPr>
        <w:t>)</w:t>
      </w:r>
    </w:p>
    <w:p w14:paraId="542FA7C7" w14:textId="77777777" w:rsidR="005C7474" w:rsidRPr="008A473A" w:rsidRDefault="005C7474" w:rsidP="005C7474">
      <w:pPr>
        <w:spacing w:after="112" w:line="249" w:lineRule="auto"/>
        <w:ind w:left="0" w:right="15" w:firstLine="0"/>
        <w:rPr>
          <w:rFonts w:ascii="Arial" w:hAnsi="Arial" w:cs="Arial"/>
        </w:rPr>
      </w:pPr>
      <w:r w:rsidRPr="008A473A">
        <w:rPr>
          <w:rFonts w:ascii="Arial" w:hAnsi="Arial" w:cs="Arial"/>
        </w:rPr>
        <w:t xml:space="preserve">         </w:t>
      </w:r>
      <w:r>
        <w:rPr>
          <w:rFonts w:ascii="Arial" w:hAnsi="Arial" w:cs="Arial"/>
        </w:rPr>
        <w:t xml:space="preserve">       </w:t>
      </w:r>
    </w:p>
    <w:p w14:paraId="43446C09" w14:textId="77777777" w:rsidR="005C7474" w:rsidRDefault="005C7474" w:rsidP="005C7474">
      <w:pPr>
        <w:spacing w:after="95"/>
        <w:ind w:left="0" w:right="157" w:firstLine="0"/>
        <w:rPr>
          <w:rFonts w:ascii="Arial" w:eastAsia="Arial" w:hAnsi="Arial" w:cs="Arial"/>
          <w:b/>
        </w:rPr>
      </w:pPr>
      <w:r>
        <w:rPr>
          <w:rFonts w:ascii="Arial" w:eastAsia="Arial" w:hAnsi="Arial" w:cs="Arial"/>
          <w:b/>
        </w:rPr>
        <w:lastRenderedPageBreak/>
        <w:t xml:space="preserve">          Preconditions </w:t>
      </w:r>
    </w:p>
    <w:p w14:paraId="32F180F1" w14:textId="77777777" w:rsidR="005C7474" w:rsidRPr="00B157AA" w:rsidRDefault="005C7474" w:rsidP="005C7474">
      <w:pPr>
        <w:spacing w:after="95"/>
        <w:ind w:left="0" w:right="157" w:firstLine="0"/>
        <w:rPr>
          <w:rFonts w:ascii="Arial" w:eastAsia="Arial" w:hAnsi="Arial" w:cs="Arial"/>
        </w:rPr>
      </w:pPr>
      <w:r>
        <w:rPr>
          <w:rFonts w:ascii="Arial" w:eastAsia="Arial" w:hAnsi="Arial" w:cs="Arial"/>
        </w:rPr>
        <w:t xml:space="preserve">            None</w:t>
      </w:r>
    </w:p>
    <w:p w14:paraId="75EC7810" w14:textId="77777777" w:rsidR="005C7474" w:rsidRDefault="005C7474" w:rsidP="005C7474">
      <w:pPr>
        <w:ind w:left="0" w:right="-137" w:firstLine="0"/>
        <w:rPr>
          <w:b/>
        </w:rPr>
      </w:pPr>
    </w:p>
    <w:p w14:paraId="0BC6E7D7" w14:textId="77777777" w:rsidR="005C7474" w:rsidRDefault="005C7474" w:rsidP="005C7474">
      <w:pPr>
        <w:spacing w:after="7"/>
        <w:ind w:left="0" w:right="157" w:firstLine="0"/>
        <w:rPr>
          <w:rFonts w:ascii="Arial" w:eastAsia="Arial" w:hAnsi="Arial" w:cs="Arial"/>
          <w:b/>
        </w:rPr>
      </w:pPr>
      <w:r>
        <w:rPr>
          <w:rFonts w:ascii="Arial" w:eastAsia="Arial" w:hAnsi="Arial" w:cs="Arial"/>
          <w:b/>
        </w:rPr>
        <w:t xml:space="preserve">          Formal description </w:t>
      </w:r>
    </w:p>
    <w:p w14:paraId="68B8D77A" w14:textId="77777777" w:rsidR="005C7474" w:rsidRDefault="005C7474" w:rsidP="005C7474">
      <w:pPr>
        <w:spacing w:after="160" w:line="240" w:lineRule="auto"/>
        <w:ind w:left="0" w:firstLine="0"/>
      </w:pPr>
      <w:r>
        <w:t xml:space="preserve">      </w:t>
      </w:r>
      <w:r w:rsidRPr="00113CBB">
        <w:t>/* Local variables</w:t>
      </w:r>
    </w:p>
    <w:p w14:paraId="162F6240" w14:textId="2818D255" w:rsidR="005C7474" w:rsidRDefault="005C7474" w:rsidP="005C7474">
      <w:pPr>
        <w:spacing w:after="160" w:line="240" w:lineRule="auto"/>
        <w:ind w:left="720" w:firstLine="0"/>
      </w:pPr>
      <w:r>
        <w:t>MXReasonCode,</w:t>
      </w:r>
      <w:r w:rsidR="00841767" w:rsidRPr="00841767">
        <w:rPr>
          <w:rFonts w:eastAsia="Arial"/>
        </w:rPr>
        <w:t xml:space="preserve"> </w:t>
      </w:r>
      <w:r w:rsidR="00841767">
        <w:rPr>
          <w:rFonts w:eastAsia="Arial"/>
        </w:rPr>
        <w:t>MXReasonDescription,</w:t>
      </w:r>
      <w:r w:rsidR="00841767">
        <w:t xml:space="preserve"> </w:t>
      </w:r>
      <w:r>
        <w:t>MXAdditionalInformation, 7</w:t>
      </w:r>
      <w:r w:rsidR="00A6670D">
        <w:t>5</w:t>
      </w:r>
      <w:r>
        <w:t>String: string</w:t>
      </w:r>
    </w:p>
    <w:p w14:paraId="77AB1344" w14:textId="44D187C9" w:rsidR="00A72FA8" w:rsidRDefault="00A72FA8" w:rsidP="005C7474">
      <w:pPr>
        <w:spacing w:after="160" w:line="240" w:lineRule="auto"/>
        <w:ind w:left="720" w:firstLine="0"/>
      </w:pPr>
      <w:r>
        <w:t>MXReasonTable[] : table of strings made of MX Reason Code and MX Reason Short Description</w:t>
      </w:r>
    </w:p>
    <w:p w14:paraId="32D8FF8D" w14:textId="74E88131" w:rsidR="005C7474" w:rsidRDefault="005C7474" w:rsidP="005C7474">
      <w:pPr>
        <w:spacing w:after="160" w:line="240" w:lineRule="auto"/>
        <w:ind w:left="720" w:firstLine="0"/>
      </w:pPr>
      <w:r>
        <w:t>*/</w:t>
      </w:r>
    </w:p>
    <w:p w14:paraId="16B119A8" w14:textId="23320864" w:rsidR="00A72FA8" w:rsidRDefault="00A72FA8" w:rsidP="005C7474">
      <w:pPr>
        <w:spacing w:after="160" w:line="240" w:lineRule="auto"/>
        <w:ind w:left="720" w:firstLine="0"/>
      </w:pPr>
    </w:p>
    <w:p w14:paraId="5178AD4F" w14:textId="0AE289D7" w:rsidR="00A72FA8" w:rsidRDefault="00A72FA8" w:rsidP="005C7474">
      <w:pPr>
        <w:spacing w:after="160" w:line="240" w:lineRule="auto"/>
        <w:ind w:left="720" w:firstLine="0"/>
      </w:pPr>
      <w:r>
        <w:t>MXReasonTable[1].Code = “LOST”</w:t>
      </w:r>
    </w:p>
    <w:p w14:paraId="72334639" w14:textId="7E2F183D" w:rsidR="00A72FA8" w:rsidRDefault="00A72FA8" w:rsidP="005C7474">
      <w:pPr>
        <w:spacing w:after="160" w:line="240" w:lineRule="auto"/>
        <w:ind w:left="720" w:firstLine="0"/>
      </w:pPr>
      <w:r>
        <w:t>MXReasonTable[1].Description = “ChequeLost”</w:t>
      </w:r>
    </w:p>
    <w:p w14:paraId="013D839B" w14:textId="77777777" w:rsidR="00A72FA8" w:rsidRDefault="00A72FA8" w:rsidP="005C7474">
      <w:pPr>
        <w:spacing w:after="160" w:line="240" w:lineRule="auto"/>
        <w:ind w:left="720" w:firstLine="0"/>
      </w:pPr>
    </w:p>
    <w:p w14:paraId="240BF4B9" w14:textId="10B7D43F" w:rsidR="00A72FA8" w:rsidRDefault="00A72FA8" w:rsidP="00A72FA8">
      <w:pPr>
        <w:spacing w:after="160" w:line="240" w:lineRule="auto"/>
        <w:ind w:left="720" w:firstLine="0"/>
      </w:pPr>
      <w:r>
        <w:t>MXReasonTable[2].Code = “DUPL”</w:t>
      </w:r>
    </w:p>
    <w:p w14:paraId="79B81E51" w14:textId="077D9368" w:rsidR="00A72FA8" w:rsidRDefault="00A72FA8" w:rsidP="00A72FA8">
      <w:pPr>
        <w:spacing w:after="160" w:line="240" w:lineRule="auto"/>
        <w:ind w:left="720" w:firstLine="0"/>
      </w:pPr>
      <w:r>
        <w:t>MXReasonTable[2].Description = “DuplicateCheque”</w:t>
      </w:r>
    </w:p>
    <w:p w14:paraId="6E295084" w14:textId="77777777" w:rsidR="00A72FA8" w:rsidRDefault="00A72FA8" w:rsidP="00A72FA8">
      <w:pPr>
        <w:spacing w:after="160" w:line="240" w:lineRule="auto"/>
        <w:ind w:left="720" w:firstLine="0"/>
      </w:pPr>
    </w:p>
    <w:p w14:paraId="504C4BEC" w14:textId="3E5C73BC" w:rsidR="00A72FA8" w:rsidRDefault="00A72FA8" w:rsidP="00A72FA8">
      <w:pPr>
        <w:spacing w:after="160" w:line="240" w:lineRule="auto"/>
        <w:ind w:left="720" w:firstLine="0"/>
      </w:pPr>
      <w:r>
        <w:t>MXReasonTable[3].Code = “FRAD”</w:t>
      </w:r>
    </w:p>
    <w:p w14:paraId="1A0973BB" w14:textId="7F7E4603" w:rsidR="00A72FA8" w:rsidRDefault="00A72FA8" w:rsidP="00A72FA8">
      <w:pPr>
        <w:spacing w:after="160" w:line="240" w:lineRule="auto"/>
        <w:ind w:left="720" w:firstLine="0"/>
      </w:pPr>
      <w:r>
        <w:t>MXReasonTable[3].Description = “FraudulentOrigin”</w:t>
      </w:r>
    </w:p>
    <w:p w14:paraId="0F4B2161" w14:textId="77A97BFC" w:rsidR="00A72FA8" w:rsidRDefault="00A72FA8" w:rsidP="00A72FA8">
      <w:pPr>
        <w:spacing w:after="160" w:line="240" w:lineRule="auto"/>
        <w:ind w:left="720" w:firstLine="0"/>
      </w:pPr>
    </w:p>
    <w:p w14:paraId="5ED47CD7" w14:textId="2F9E5908" w:rsidR="00A72FA8" w:rsidRDefault="00A72FA8" w:rsidP="00A72FA8">
      <w:pPr>
        <w:spacing w:after="160" w:line="240" w:lineRule="auto"/>
        <w:ind w:left="720" w:firstLine="0"/>
      </w:pPr>
      <w:r>
        <w:t>MXReasonTable[4].Code = “NARR”</w:t>
      </w:r>
    </w:p>
    <w:p w14:paraId="18C62990" w14:textId="33525912" w:rsidR="00A72FA8" w:rsidRDefault="00A72FA8" w:rsidP="00A72FA8">
      <w:pPr>
        <w:spacing w:after="160" w:line="240" w:lineRule="auto"/>
        <w:ind w:left="720" w:firstLine="0"/>
      </w:pPr>
      <w:r>
        <w:t>MXReasonTable[4].Description = “Narrative”</w:t>
      </w:r>
    </w:p>
    <w:p w14:paraId="3C067572" w14:textId="05352A8B" w:rsidR="00A72FA8" w:rsidRDefault="00A72FA8" w:rsidP="00A72FA8">
      <w:pPr>
        <w:spacing w:after="160" w:line="240" w:lineRule="auto"/>
        <w:ind w:left="720" w:firstLine="0"/>
      </w:pPr>
    </w:p>
    <w:p w14:paraId="1F1B70C2" w14:textId="26097B87" w:rsidR="00A72FA8" w:rsidRDefault="00A72FA8" w:rsidP="00A72FA8">
      <w:pPr>
        <w:spacing w:after="160" w:line="240" w:lineRule="auto"/>
        <w:ind w:left="720" w:firstLine="0"/>
      </w:pPr>
      <w:r>
        <w:t>MXReasonTable[5].Code = “CUST”</w:t>
      </w:r>
    </w:p>
    <w:p w14:paraId="7AC18576" w14:textId="65613228" w:rsidR="00A72FA8" w:rsidRDefault="003C3BDE" w:rsidP="00A72FA8">
      <w:pPr>
        <w:spacing w:after="160" w:line="240" w:lineRule="auto"/>
        <w:ind w:left="720" w:firstLine="0"/>
      </w:pPr>
      <w:r>
        <w:rPr>
          <w:rFonts w:eastAsia="Arial"/>
        </w:rPr>
        <w:t>MXReason</w:t>
      </w:r>
      <w:r w:rsidR="00B430B7">
        <w:rPr>
          <w:rFonts w:eastAsia="Arial"/>
        </w:rPr>
        <w:t>Table</w:t>
      </w:r>
      <w:r>
        <w:rPr>
          <w:rFonts w:eastAsia="Arial"/>
        </w:rPr>
        <w:t>[5].Description</w:t>
      </w:r>
      <w:r>
        <w:t xml:space="preserve"> </w:t>
      </w:r>
      <w:r w:rsidR="00A72FA8">
        <w:t>= “RequestedByCustomer”</w:t>
      </w:r>
    </w:p>
    <w:p w14:paraId="3F398A3D" w14:textId="77777777" w:rsidR="00A72FA8" w:rsidRDefault="00A72FA8" w:rsidP="005C7474">
      <w:pPr>
        <w:spacing w:after="160" w:line="240" w:lineRule="auto"/>
        <w:ind w:left="720" w:firstLine="0"/>
      </w:pPr>
    </w:p>
    <w:p w14:paraId="109B0EA7" w14:textId="6DF38FF8" w:rsidR="005C7474" w:rsidRDefault="005C7474" w:rsidP="005C7474">
      <w:pPr>
        <w:spacing w:after="7"/>
        <w:ind w:left="0" w:right="157" w:firstLine="0"/>
        <w:rPr>
          <w:rFonts w:eastAsia="Arial"/>
        </w:rPr>
      </w:pPr>
      <w:r>
        <w:rPr>
          <w:rFonts w:eastAsia="Arial"/>
        </w:rPr>
        <w:t xml:space="preserve">     MXReasonCode = MXCancellation</w:t>
      </w:r>
      <w:r w:rsidRPr="004F3064">
        <w:rPr>
          <w:rFonts w:eastAsia="Arial"/>
        </w:rPr>
        <w:t>Reason</w:t>
      </w:r>
      <w:r>
        <w:rPr>
          <w:rFonts w:eastAsia="Arial"/>
        </w:rPr>
        <w:t>.Reason.Code</w:t>
      </w:r>
    </w:p>
    <w:p w14:paraId="33E71461" w14:textId="44F2C686" w:rsidR="003C3BDE" w:rsidRDefault="003C3BDE" w:rsidP="005C7474">
      <w:pPr>
        <w:spacing w:after="7"/>
        <w:ind w:left="0" w:right="157" w:firstLine="0"/>
        <w:rPr>
          <w:rFonts w:eastAsia="Arial"/>
        </w:rPr>
      </w:pPr>
      <w:r>
        <w:rPr>
          <w:rFonts w:eastAsia="Arial"/>
        </w:rPr>
        <w:t xml:space="preserve">     MXReasonDescription = “”</w:t>
      </w:r>
    </w:p>
    <w:p w14:paraId="7092FEDE" w14:textId="77777777" w:rsidR="00AD3A08" w:rsidRPr="00B74479" w:rsidRDefault="00AD3A08" w:rsidP="00AD3A08">
      <w:pPr>
        <w:ind w:left="0" w:right="-137" w:firstLine="0"/>
        <w:rPr>
          <w:rFonts w:eastAsia="Arial"/>
        </w:rPr>
      </w:pPr>
      <w:r w:rsidRPr="00B74479">
        <w:rPr>
          <w:rFonts w:eastAsia="Arial"/>
          <w:szCs w:val="20"/>
        </w:rPr>
        <w:t xml:space="preserve">MXAdditionalInformation = </w:t>
      </w:r>
      <w:r>
        <w:rPr>
          <w:rFonts w:eastAsia="Arial"/>
        </w:rPr>
        <w:t>MXCancellation</w:t>
      </w:r>
      <w:r w:rsidRPr="00B74479">
        <w:rPr>
          <w:rFonts w:eastAsia="Arial"/>
        </w:rPr>
        <w:t>Reason.AdditionalInformation[1]</w:t>
      </w:r>
    </w:p>
    <w:p w14:paraId="30B6D195" w14:textId="77777777" w:rsidR="00AD3A08" w:rsidRDefault="00AD3A08" w:rsidP="005C7474">
      <w:pPr>
        <w:spacing w:after="7"/>
        <w:ind w:left="0" w:right="157" w:firstLine="0"/>
        <w:rPr>
          <w:rFonts w:eastAsia="Arial"/>
        </w:rPr>
      </w:pPr>
    </w:p>
    <w:p w14:paraId="107BC211" w14:textId="76D0B0F5" w:rsidR="003C3BDE" w:rsidRDefault="003C3BDE" w:rsidP="005C7474">
      <w:pPr>
        <w:spacing w:after="7"/>
        <w:ind w:left="0" w:right="157" w:firstLine="0"/>
        <w:rPr>
          <w:rFonts w:eastAsia="Arial"/>
        </w:rPr>
      </w:pPr>
    </w:p>
    <w:p w14:paraId="3F219C58" w14:textId="20ED483D" w:rsidR="003C3BDE" w:rsidRDefault="003C3BDE" w:rsidP="005C7474">
      <w:pPr>
        <w:spacing w:after="7"/>
        <w:ind w:left="0" w:right="157" w:firstLine="0"/>
        <w:rPr>
          <w:rFonts w:eastAsia="Arial"/>
        </w:rPr>
      </w:pPr>
      <w:r w:rsidRPr="003C3BDE">
        <w:rPr>
          <w:rFonts w:eastAsia="Arial"/>
          <w:b/>
          <w:bCs/>
        </w:rPr>
        <w:t>For</w:t>
      </w:r>
      <w:r>
        <w:rPr>
          <w:rFonts w:eastAsia="Arial"/>
        </w:rPr>
        <w:t xml:space="preserve"> i=1 to </w:t>
      </w:r>
      <w:r w:rsidRPr="00353728">
        <w:rPr>
          <w:rFonts w:eastAsia="Arial"/>
          <w:b/>
          <w:bCs/>
        </w:rPr>
        <w:t>NumberOfOccurences</w:t>
      </w:r>
      <w:r>
        <w:rPr>
          <w:rFonts w:eastAsia="Arial"/>
        </w:rPr>
        <w:t>(MXReasonTable)</w:t>
      </w:r>
    </w:p>
    <w:p w14:paraId="49F90C4C" w14:textId="45F5E856" w:rsidR="003C3BDE" w:rsidRDefault="003C3BDE" w:rsidP="005C7474">
      <w:pPr>
        <w:spacing w:after="7"/>
        <w:ind w:left="0" w:right="157" w:firstLine="0"/>
        <w:rPr>
          <w:rFonts w:eastAsia="Arial"/>
        </w:rPr>
      </w:pPr>
      <w:r>
        <w:rPr>
          <w:rFonts w:eastAsia="Arial"/>
        </w:rPr>
        <w:t xml:space="preserve">    </w:t>
      </w:r>
      <w:r w:rsidRPr="003C3BDE">
        <w:rPr>
          <w:rFonts w:eastAsia="Arial"/>
          <w:b/>
          <w:bCs/>
        </w:rPr>
        <w:t>IF</w:t>
      </w:r>
      <w:r>
        <w:rPr>
          <w:rFonts w:eastAsia="Arial"/>
        </w:rPr>
        <w:t xml:space="preserve"> MXReasonCode = MXReasonTable[i].Code THEN</w:t>
      </w:r>
    </w:p>
    <w:p w14:paraId="05DEF580" w14:textId="68D250D0" w:rsidR="003C3BDE" w:rsidRDefault="003C3BDE" w:rsidP="005C7474">
      <w:pPr>
        <w:spacing w:after="7"/>
        <w:ind w:left="0" w:right="157" w:firstLine="0"/>
        <w:rPr>
          <w:rFonts w:eastAsia="Arial"/>
        </w:rPr>
      </w:pPr>
      <w:r>
        <w:rPr>
          <w:rFonts w:eastAsia="Arial"/>
        </w:rPr>
        <w:t xml:space="preserve">         MXReasonDescription = MXReason</w:t>
      </w:r>
      <w:r w:rsidR="00B430B7">
        <w:rPr>
          <w:rFonts w:eastAsia="Arial"/>
        </w:rPr>
        <w:t>Table</w:t>
      </w:r>
      <w:r>
        <w:rPr>
          <w:rFonts w:eastAsia="Arial"/>
        </w:rPr>
        <w:t>[i].Description</w:t>
      </w:r>
    </w:p>
    <w:p w14:paraId="43A79B5A" w14:textId="38039EF8" w:rsidR="003C3BDE" w:rsidRDefault="003C3BDE" w:rsidP="005C7474">
      <w:pPr>
        <w:spacing w:after="7"/>
        <w:ind w:left="0" w:right="157" w:firstLine="0"/>
        <w:rPr>
          <w:rFonts w:eastAsia="Arial"/>
        </w:rPr>
      </w:pPr>
      <w:r>
        <w:rPr>
          <w:rFonts w:eastAsia="Arial"/>
        </w:rPr>
        <w:t xml:space="preserve">    Exit loop   </w:t>
      </w:r>
    </w:p>
    <w:p w14:paraId="7DF66223" w14:textId="3C463F34" w:rsidR="003C3BDE" w:rsidRPr="003C3BDE" w:rsidRDefault="003C3BDE" w:rsidP="005C7474">
      <w:pPr>
        <w:spacing w:after="7"/>
        <w:ind w:left="0" w:right="157" w:firstLine="0"/>
        <w:rPr>
          <w:rFonts w:eastAsia="Arial"/>
          <w:b/>
          <w:bCs/>
        </w:rPr>
      </w:pPr>
      <w:r w:rsidRPr="003C3BDE">
        <w:rPr>
          <w:rFonts w:eastAsia="Arial"/>
          <w:b/>
          <w:bCs/>
        </w:rPr>
        <w:t>Next i</w:t>
      </w:r>
    </w:p>
    <w:p w14:paraId="5B1A05FD" w14:textId="77777777" w:rsidR="003C3BDE" w:rsidRDefault="003C3BDE" w:rsidP="005C7474">
      <w:pPr>
        <w:spacing w:after="7"/>
        <w:ind w:left="0" w:right="157" w:firstLine="0"/>
        <w:rPr>
          <w:rFonts w:eastAsia="Arial"/>
        </w:rPr>
      </w:pPr>
    </w:p>
    <w:p w14:paraId="73A940DA" w14:textId="77777777" w:rsidR="005C7474" w:rsidRDefault="005C7474" w:rsidP="005C7474">
      <w:pPr>
        <w:rPr>
          <w:rFonts w:ascii="Arial" w:hAnsi="Arial" w:cs="Arial"/>
        </w:rPr>
      </w:pPr>
    </w:p>
    <w:p w14:paraId="3F29D5AB" w14:textId="60810DEF" w:rsidR="005C7474" w:rsidRPr="004D1C02" w:rsidRDefault="005C7474" w:rsidP="005C7474">
      <w:pPr>
        <w:spacing w:after="160" w:line="259" w:lineRule="auto"/>
        <w:ind w:left="0" w:firstLine="0"/>
      </w:pPr>
      <w:r>
        <w:t xml:space="preserve">            </w:t>
      </w:r>
      <w:r w:rsidRPr="00A528FE">
        <w:t xml:space="preserve">/* </w:t>
      </w:r>
      <w:r>
        <w:t xml:space="preserve">Build </w:t>
      </w:r>
      <w:r w:rsidR="00A72FA8">
        <w:t>/</w:t>
      </w:r>
      <w:r w:rsidR="00A72FA8" w:rsidRPr="00A72FA8">
        <w:rPr>
          <w:rFonts w:eastAsia="Arial"/>
        </w:rPr>
        <w:t>ISOCodeShortDescription</w:t>
      </w:r>
      <w:r>
        <w:t>/AdditionalInformation</w:t>
      </w:r>
      <w:r w:rsidRPr="00A528FE">
        <w:t xml:space="preserve"> */</w:t>
      </w:r>
      <w:r>
        <w:t xml:space="preserve">     </w:t>
      </w:r>
    </w:p>
    <w:p w14:paraId="42F6DF4E" w14:textId="523A8E61" w:rsidR="005C7474" w:rsidRDefault="005C7474" w:rsidP="005C7474">
      <w:pPr>
        <w:spacing w:after="160" w:line="259" w:lineRule="auto"/>
        <w:ind w:left="0" w:firstLine="0"/>
        <w:rPr>
          <w:rFonts w:eastAsia="Arial"/>
        </w:rPr>
      </w:pPr>
      <w:r>
        <w:rPr>
          <w:rFonts w:eastAsia="Arial"/>
        </w:rPr>
        <w:lastRenderedPageBreak/>
        <w:t>/* Translate to structure /</w:t>
      </w:r>
      <w:r w:rsidR="00A72FA8" w:rsidRPr="00A72FA8">
        <w:rPr>
          <w:rFonts w:eastAsia="Arial"/>
        </w:rPr>
        <w:t>ISOCodeShortDescription</w:t>
      </w:r>
      <w:r>
        <w:rPr>
          <w:rFonts w:eastAsia="Arial"/>
        </w:rPr>
        <w:t xml:space="preserve">/[Additional Information]. If next lines are needed they must start with “//” */ </w:t>
      </w:r>
    </w:p>
    <w:p w14:paraId="13E1998B" w14:textId="7210BC1F" w:rsidR="005C7474" w:rsidRDefault="005C7474" w:rsidP="005C7474">
      <w:pPr>
        <w:spacing w:after="160" w:line="259" w:lineRule="auto"/>
        <w:ind w:left="0" w:right="-802" w:firstLine="0"/>
        <w:rPr>
          <w:rFonts w:eastAsia="Arial"/>
        </w:rPr>
      </w:pPr>
      <w:r>
        <w:rPr>
          <w:rFonts w:eastAsia="Arial"/>
        </w:rPr>
        <w:t xml:space="preserve">    7</w:t>
      </w:r>
      <w:r w:rsidR="00A6670D">
        <w:rPr>
          <w:rFonts w:eastAsia="Arial"/>
        </w:rPr>
        <w:t>5</w:t>
      </w:r>
      <w:r>
        <w:rPr>
          <w:rFonts w:eastAsia="Arial"/>
        </w:rPr>
        <w:t xml:space="preserve">String = </w:t>
      </w:r>
      <w:r w:rsidRPr="005C1A86">
        <w:rPr>
          <w:rFonts w:eastAsia="Arial"/>
          <w:b/>
        </w:rPr>
        <w:t>Concatenate</w:t>
      </w:r>
      <w:r>
        <w:rPr>
          <w:rFonts w:eastAsia="Arial"/>
        </w:rPr>
        <w:t>(“/”,MXReason</w:t>
      </w:r>
      <w:r w:rsidR="00A72FA8">
        <w:rPr>
          <w:rFonts w:eastAsia="Arial"/>
        </w:rPr>
        <w:t>Description</w:t>
      </w:r>
      <w:r>
        <w:rPr>
          <w:rFonts w:eastAsia="Arial"/>
        </w:rPr>
        <w:t>,”/’,MXAdditioanlInformation)</w:t>
      </w:r>
    </w:p>
    <w:p w14:paraId="50CC13AE" w14:textId="4E553085" w:rsidR="005C7474" w:rsidRDefault="005C7474" w:rsidP="005C7474">
      <w:pPr>
        <w:spacing w:after="160" w:line="259" w:lineRule="auto"/>
        <w:ind w:left="0" w:firstLine="0"/>
        <w:rPr>
          <w:rFonts w:eastAsia="Arial"/>
        </w:rPr>
      </w:pPr>
      <w:r>
        <w:rPr>
          <w:rFonts w:eastAsia="Arial"/>
        </w:rPr>
        <w:t xml:space="preserve">      </w:t>
      </w:r>
      <w:r w:rsidRPr="007E20D2">
        <w:rPr>
          <w:rFonts w:eastAsia="Arial"/>
          <w:b/>
        </w:rPr>
        <w:t>AppendComplexMT7</w:t>
      </w:r>
      <w:r w:rsidR="00861931">
        <w:rPr>
          <w:rFonts w:eastAsia="Arial"/>
          <w:b/>
        </w:rPr>
        <w:t>2</w:t>
      </w:r>
      <w:r>
        <w:rPr>
          <w:rFonts w:eastAsia="Arial"/>
        </w:rPr>
        <w:t>(</w:t>
      </w:r>
      <w:r w:rsidR="00A6670D">
        <w:rPr>
          <w:rFonts w:eastAsia="Arial"/>
        </w:rPr>
        <w:t>6</w:t>
      </w:r>
      <w:r>
        <w:rPr>
          <w:rFonts w:eastAsia="Arial"/>
        </w:rPr>
        <w:t>,7</w:t>
      </w:r>
      <w:r w:rsidR="00A6670D">
        <w:rPr>
          <w:rFonts w:eastAsia="Arial"/>
        </w:rPr>
        <w:t>5</w:t>
      </w:r>
      <w:r>
        <w:rPr>
          <w:rFonts w:eastAsia="Arial"/>
        </w:rPr>
        <w:t>String,MT7</w:t>
      </w:r>
      <w:r w:rsidR="00A6670D">
        <w:rPr>
          <w:rFonts w:eastAsia="Arial"/>
        </w:rPr>
        <w:t>5</w:t>
      </w:r>
      <w:r>
        <w:rPr>
          <w:rFonts w:eastAsia="Arial"/>
        </w:rPr>
        <w:t>;MT7</w:t>
      </w:r>
      <w:r w:rsidR="00A6670D">
        <w:rPr>
          <w:rFonts w:eastAsia="Arial"/>
        </w:rPr>
        <w:t>5</w:t>
      </w:r>
      <w:r>
        <w:rPr>
          <w:rFonts w:eastAsia="Arial"/>
        </w:rPr>
        <w:t>)</w:t>
      </w:r>
    </w:p>
    <w:p w14:paraId="401BDE2A" w14:textId="295D7D1F" w:rsidR="005C7474" w:rsidRPr="007E20D2" w:rsidRDefault="005C7474" w:rsidP="005C7474">
      <w:pPr>
        <w:spacing w:after="160" w:line="259" w:lineRule="auto"/>
        <w:ind w:left="0" w:firstLine="0"/>
        <w:rPr>
          <w:rFonts w:eastAsia="Arial"/>
        </w:rPr>
      </w:pPr>
      <w:r w:rsidRPr="00CA3990">
        <w:rPr>
          <w:rFonts w:eastAsia="Arial"/>
          <w:b/>
        </w:rPr>
        <w:t xml:space="preserve">   </w:t>
      </w:r>
      <w:r>
        <w:rPr>
          <w:rFonts w:eastAsia="Arial"/>
        </w:rPr>
        <w:t xml:space="preserve">  /* The function </w:t>
      </w:r>
      <w:r w:rsidRPr="007E20D2">
        <w:rPr>
          <w:rFonts w:eastAsia="Arial"/>
        </w:rPr>
        <w:t>AppendComplexMT7</w:t>
      </w:r>
      <w:r w:rsidR="00861931">
        <w:rPr>
          <w:rFonts w:eastAsia="Arial"/>
        </w:rPr>
        <w:t>2 is used as the format of Field 72 is the same as the built structure of Field 75</w:t>
      </w:r>
      <w:r>
        <w:rPr>
          <w:rFonts w:eastAsia="Arial"/>
        </w:rPr>
        <w:t xml:space="preserve"> */</w:t>
      </w:r>
    </w:p>
    <w:p w14:paraId="6F540435" w14:textId="318A5421" w:rsidR="00EA62CB" w:rsidRDefault="00EA62CB">
      <w:pPr>
        <w:spacing w:after="160" w:line="259" w:lineRule="auto"/>
        <w:ind w:left="0" w:firstLine="0"/>
        <w:rPr>
          <w:rFonts w:ascii="Arial" w:hAnsi="Arial" w:cs="Arial"/>
        </w:rPr>
      </w:pPr>
    </w:p>
    <w:p w14:paraId="5F14D46A" w14:textId="715C894C" w:rsidR="002C7619" w:rsidRDefault="002C7619" w:rsidP="002C7619">
      <w:pPr>
        <w:pStyle w:val="Heading3"/>
      </w:pPr>
      <w:bookmarkStart w:id="6253" w:name="_Toc136351319"/>
      <w:r>
        <w:t>4.3.30  MX_To_MT76CANC</w:t>
      </w:r>
      <w:bookmarkEnd w:id="6253"/>
    </w:p>
    <w:p w14:paraId="3D25D58D" w14:textId="77777777" w:rsidR="002C7619" w:rsidRPr="003B7B21" w:rsidRDefault="002C7619" w:rsidP="002C7619">
      <w:pPr>
        <w:tabs>
          <w:tab w:val="left" w:pos="630"/>
          <w:tab w:val="left" w:pos="720"/>
          <w:tab w:val="left" w:pos="810"/>
        </w:tabs>
        <w:spacing w:after="95"/>
        <w:ind w:left="419" w:right="157" w:hanging="7"/>
        <w:rPr>
          <w:rFonts w:ascii="Arial" w:hAnsi="Arial" w:cs="Arial"/>
        </w:rPr>
      </w:pPr>
      <w:r w:rsidRPr="003B7B21">
        <w:rPr>
          <w:rFonts w:ascii="Arial" w:eastAsia="Arial" w:hAnsi="Arial" w:cs="Arial"/>
          <w:b/>
        </w:rPr>
        <w:t xml:space="preserve">   </w:t>
      </w:r>
      <w:r>
        <w:rPr>
          <w:rFonts w:ascii="Arial" w:eastAsia="Arial" w:hAnsi="Arial" w:cs="Arial"/>
          <w:b/>
        </w:rPr>
        <w:t xml:space="preserve"> </w:t>
      </w:r>
      <w:r w:rsidRPr="003B7B21">
        <w:rPr>
          <w:rFonts w:ascii="Arial" w:eastAsia="Arial" w:hAnsi="Arial" w:cs="Arial"/>
          <w:b/>
        </w:rPr>
        <w:t xml:space="preserve"> Name </w:t>
      </w:r>
    </w:p>
    <w:p w14:paraId="6F7E6367" w14:textId="2DA951CB" w:rsidR="002C7619" w:rsidRPr="003B7B21" w:rsidRDefault="002C7619" w:rsidP="002C7619">
      <w:pPr>
        <w:spacing w:after="112" w:line="249" w:lineRule="auto"/>
        <w:ind w:left="849" w:right="15" w:hanging="10"/>
        <w:rPr>
          <w:rFonts w:ascii="Arial" w:hAnsi="Arial" w:cs="Arial"/>
        </w:rPr>
      </w:pPr>
      <w:r>
        <w:rPr>
          <w:rFonts w:ascii="Arial" w:hAnsi="Arial" w:cs="Arial"/>
        </w:rPr>
        <w:t>MX_To_MT7</w:t>
      </w:r>
      <w:r w:rsidR="00EE31CC">
        <w:rPr>
          <w:rFonts w:ascii="Arial" w:hAnsi="Arial" w:cs="Arial"/>
        </w:rPr>
        <w:t>6</w:t>
      </w:r>
      <w:r>
        <w:rPr>
          <w:rFonts w:ascii="Arial" w:hAnsi="Arial" w:cs="Arial"/>
        </w:rPr>
        <w:t>CANC</w:t>
      </w:r>
    </w:p>
    <w:p w14:paraId="5EB856CF" w14:textId="77777777" w:rsidR="002C7619" w:rsidRPr="003B7B21" w:rsidRDefault="002C7619" w:rsidP="002C7619">
      <w:pPr>
        <w:tabs>
          <w:tab w:val="left" w:pos="630"/>
        </w:tabs>
        <w:spacing w:after="95"/>
        <w:ind w:left="419" w:right="157" w:hanging="7"/>
        <w:rPr>
          <w:rFonts w:ascii="Arial" w:eastAsia="Arial" w:hAnsi="Arial" w:cs="Arial"/>
          <w:b/>
        </w:rPr>
      </w:pPr>
      <w:r>
        <w:rPr>
          <w:rFonts w:ascii="Arial" w:eastAsia="Arial" w:hAnsi="Arial" w:cs="Arial"/>
          <w:b/>
        </w:rPr>
        <w:t xml:space="preserve"> </w:t>
      </w:r>
      <w:r w:rsidRPr="003B7B21">
        <w:rPr>
          <w:rFonts w:ascii="Arial" w:eastAsia="Arial" w:hAnsi="Arial" w:cs="Arial"/>
          <w:b/>
        </w:rPr>
        <w:t xml:space="preserve">   Business description  </w:t>
      </w:r>
    </w:p>
    <w:p w14:paraId="60E72EB8" w14:textId="31B85AD3" w:rsidR="002C7619" w:rsidRPr="003B7B21" w:rsidRDefault="002C7619" w:rsidP="002C7619">
      <w:pPr>
        <w:spacing w:after="95"/>
        <w:ind w:left="720" w:right="157" w:hanging="7"/>
        <w:rPr>
          <w:rFonts w:ascii="Arial" w:hAnsi="Arial" w:cs="Arial"/>
        </w:rPr>
      </w:pPr>
      <w:r>
        <w:rPr>
          <w:rFonts w:ascii="Arial" w:hAnsi="Arial" w:cs="Arial"/>
        </w:rPr>
        <w:t>The function builds the field 7</w:t>
      </w:r>
      <w:r w:rsidR="00EE31CC">
        <w:rPr>
          <w:rFonts w:ascii="Arial" w:hAnsi="Arial" w:cs="Arial"/>
        </w:rPr>
        <w:t>6</w:t>
      </w:r>
      <w:r>
        <w:rPr>
          <w:rFonts w:ascii="Arial" w:hAnsi="Arial" w:cs="Arial"/>
        </w:rPr>
        <w:t xml:space="preserve"> in a cancellation </w:t>
      </w:r>
      <w:r w:rsidR="00EE31CC">
        <w:rPr>
          <w:rFonts w:ascii="Arial" w:hAnsi="Arial" w:cs="Arial"/>
        </w:rPr>
        <w:t>status</w:t>
      </w:r>
    </w:p>
    <w:p w14:paraId="1FF83BC9" w14:textId="5D67BF88" w:rsidR="002C7619" w:rsidRDefault="002C7619" w:rsidP="002C7619">
      <w:pPr>
        <w:spacing w:after="95"/>
        <w:ind w:left="0" w:right="157" w:firstLine="0"/>
        <w:rPr>
          <w:rFonts w:ascii="Arial" w:hAnsi="Arial" w:cs="Arial"/>
        </w:rPr>
      </w:pPr>
      <w:r>
        <w:rPr>
          <w:rFonts w:ascii="Arial" w:hAnsi="Arial" w:cs="Arial"/>
        </w:rPr>
        <w:t xml:space="preserve">             Structure of field 7</w:t>
      </w:r>
      <w:r w:rsidR="00EE31CC">
        <w:rPr>
          <w:rFonts w:ascii="Arial" w:hAnsi="Arial" w:cs="Arial"/>
        </w:rPr>
        <w:t>6</w:t>
      </w:r>
      <w:r>
        <w:rPr>
          <w:rFonts w:ascii="Arial" w:hAnsi="Arial" w:cs="Arial"/>
        </w:rPr>
        <w:t xml:space="preserve"> is built as follows 6*35x with:</w:t>
      </w:r>
    </w:p>
    <w:p w14:paraId="111A59ED" w14:textId="00273127" w:rsidR="002C7619" w:rsidRDefault="002C7619" w:rsidP="002C7619">
      <w:pPr>
        <w:tabs>
          <w:tab w:val="left" w:pos="720"/>
          <w:tab w:val="left" w:pos="900"/>
          <w:tab w:val="left" w:pos="990"/>
        </w:tabs>
        <w:spacing w:after="7"/>
        <w:ind w:left="0" w:right="157" w:firstLine="0"/>
        <w:rPr>
          <w:rFonts w:ascii="Arial" w:eastAsia="Arial" w:hAnsi="Arial" w:cs="Arial"/>
        </w:rPr>
      </w:pPr>
      <w:r>
        <w:rPr>
          <w:rFonts w:ascii="Arial" w:eastAsia="Arial" w:hAnsi="Arial" w:cs="Arial"/>
        </w:rPr>
        <w:t xml:space="preserve">             Line 1 : /ISOCodeShortDescription/</w:t>
      </w:r>
      <w:r w:rsidR="003838A6">
        <w:rPr>
          <w:rFonts w:ascii="Arial" w:eastAsia="Arial" w:hAnsi="Arial" w:cs="Arial"/>
        </w:rPr>
        <w:t>[</w:t>
      </w:r>
      <w:r>
        <w:rPr>
          <w:rFonts w:ascii="Arial" w:eastAsia="Arial" w:hAnsi="Arial" w:cs="Arial"/>
        </w:rPr>
        <w:t xml:space="preserve">AdditionalInformation] </w:t>
      </w:r>
    </w:p>
    <w:p w14:paraId="3AF88CA6" w14:textId="77777777" w:rsidR="002C7619" w:rsidRDefault="002C7619" w:rsidP="002C7619">
      <w:pPr>
        <w:tabs>
          <w:tab w:val="left" w:pos="720"/>
          <w:tab w:val="left" w:pos="900"/>
          <w:tab w:val="left" w:pos="990"/>
        </w:tabs>
        <w:spacing w:after="7"/>
        <w:ind w:left="0" w:right="157" w:firstLine="0"/>
        <w:rPr>
          <w:rFonts w:ascii="Arial" w:eastAsia="Arial" w:hAnsi="Arial" w:cs="Arial"/>
        </w:rPr>
      </w:pPr>
      <w:r>
        <w:rPr>
          <w:rFonts w:ascii="Arial" w:eastAsia="Arial" w:hAnsi="Arial" w:cs="Arial"/>
        </w:rPr>
        <w:t xml:space="preserve">             Line 2-35 //Continuation of Additional Information</w:t>
      </w:r>
    </w:p>
    <w:p w14:paraId="6C3894F1" w14:textId="77777777" w:rsidR="002C7619" w:rsidRDefault="002C7619" w:rsidP="002C7619">
      <w:pPr>
        <w:tabs>
          <w:tab w:val="left" w:pos="720"/>
          <w:tab w:val="left" w:pos="900"/>
          <w:tab w:val="left" w:pos="990"/>
        </w:tabs>
        <w:spacing w:after="7"/>
        <w:ind w:left="0" w:right="157" w:firstLine="0"/>
        <w:rPr>
          <w:rFonts w:ascii="Arial" w:eastAsia="Arial" w:hAnsi="Arial" w:cs="Arial"/>
        </w:rPr>
      </w:pPr>
    </w:p>
    <w:p w14:paraId="51B6DD2F" w14:textId="13C1BD2D" w:rsidR="002C7619" w:rsidRDefault="002C7619" w:rsidP="002C7619">
      <w:pPr>
        <w:tabs>
          <w:tab w:val="left" w:pos="720"/>
          <w:tab w:val="left" w:pos="900"/>
          <w:tab w:val="left" w:pos="990"/>
        </w:tabs>
        <w:spacing w:after="7"/>
        <w:ind w:left="720" w:right="157" w:firstLine="0"/>
        <w:rPr>
          <w:rFonts w:ascii="Arial" w:eastAsia="Arial" w:hAnsi="Arial" w:cs="Arial"/>
        </w:rPr>
      </w:pPr>
      <w:r>
        <w:rPr>
          <w:rFonts w:ascii="Arial" w:eastAsia="Arial" w:hAnsi="Arial" w:cs="Arial"/>
        </w:rPr>
        <w:t>Use case : the function is used in camt.10</w:t>
      </w:r>
      <w:r w:rsidR="00EE31CC">
        <w:rPr>
          <w:rFonts w:ascii="Arial" w:eastAsia="Arial" w:hAnsi="Arial" w:cs="Arial"/>
        </w:rPr>
        <w:t>9</w:t>
      </w:r>
      <w:r>
        <w:rPr>
          <w:rFonts w:ascii="Arial" w:eastAsia="Arial" w:hAnsi="Arial" w:cs="Arial"/>
        </w:rPr>
        <w:t xml:space="preserve"> to MT 11</w:t>
      </w:r>
      <w:r w:rsidR="00EE31CC">
        <w:rPr>
          <w:rFonts w:ascii="Arial" w:eastAsia="Arial" w:hAnsi="Arial" w:cs="Arial"/>
        </w:rPr>
        <w:t>2</w:t>
      </w:r>
      <w:r>
        <w:rPr>
          <w:rFonts w:ascii="Arial" w:eastAsia="Arial" w:hAnsi="Arial" w:cs="Arial"/>
        </w:rPr>
        <w:t xml:space="preserve"> translation. The MX </w:t>
      </w:r>
      <w:r w:rsidR="00EE31CC">
        <w:rPr>
          <w:rFonts w:ascii="Arial" w:eastAsia="Arial" w:hAnsi="Arial" w:cs="Arial"/>
        </w:rPr>
        <w:t>Status</w:t>
      </w:r>
      <w:r>
        <w:rPr>
          <w:rFonts w:ascii="Arial" w:eastAsia="Arial" w:hAnsi="Arial" w:cs="Arial"/>
        </w:rPr>
        <w:t xml:space="preserve"> Code cannot be compared with the value /2n/ defined in  MT 11</w:t>
      </w:r>
      <w:r w:rsidR="00EE31CC">
        <w:rPr>
          <w:rFonts w:ascii="Arial" w:eastAsia="Arial" w:hAnsi="Arial" w:cs="Arial"/>
        </w:rPr>
        <w:t>2</w:t>
      </w:r>
      <w:r>
        <w:rPr>
          <w:rFonts w:ascii="Arial" w:eastAsia="Arial" w:hAnsi="Arial" w:cs="Arial"/>
        </w:rPr>
        <w:t xml:space="preserve"> Field 7</w:t>
      </w:r>
      <w:r w:rsidR="00EE31CC">
        <w:rPr>
          <w:rFonts w:ascii="Arial" w:eastAsia="Arial" w:hAnsi="Arial" w:cs="Arial"/>
        </w:rPr>
        <w:t>6</w:t>
      </w:r>
      <w:r>
        <w:rPr>
          <w:rFonts w:ascii="Arial" w:eastAsia="Arial" w:hAnsi="Arial" w:cs="Arial"/>
        </w:rPr>
        <w:t xml:space="preserve"> because most of the /2n/ codes correspond</w:t>
      </w:r>
      <w:r w:rsidR="005B7BE5">
        <w:rPr>
          <w:rFonts w:ascii="Arial" w:eastAsia="Arial" w:hAnsi="Arial" w:cs="Arial"/>
        </w:rPr>
        <w:t>s</w:t>
      </w:r>
      <w:r>
        <w:rPr>
          <w:rFonts w:ascii="Arial" w:eastAsia="Arial" w:hAnsi="Arial" w:cs="Arial"/>
        </w:rPr>
        <w:t xml:space="preserve"> to predefined </w:t>
      </w:r>
      <w:r w:rsidR="00EE31CC">
        <w:rPr>
          <w:rFonts w:ascii="Arial" w:eastAsia="Arial" w:hAnsi="Arial" w:cs="Arial"/>
        </w:rPr>
        <w:t>answers</w:t>
      </w:r>
      <w:r>
        <w:rPr>
          <w:rFonts w:ascii="Arial" w:eastAsia="Arial" w:hAnsi="Arial" w:cs="Arial"/>
        </w:rPr>
        <w:t xml:space="preserve"> which have no equivalence in camt.10</w:t>
      </w:r>
      <w:r w:rsidR="00EE31CC">
        <w:rPr>
          <w:rFonts w:ascii="Arial" w:eastAsia="Arial" w:hAnsi="Arial" w:cs="Arial"/>
        </w:rPr>
        <w:t>9</w:t>
      </w:r>
      <w:r>
        <w:rPr>
          <w:rFonts w:ascii="Arial" w:eastAsia="Arial" w:hAnsi="Arial" w:cs="Arial"/>
        </w:rPr>
        <w:t xml:space="preserve">. Instead the function copies the ISO </w:t>
      </w:r>
      <w:r w:rsidR="00EE31CC">
        <w:rPr>
          <w:rFonts w:ascii="Arial" w:eastAsia="Arial" w:hAnsi="Arial" w:cs="Arial"/>
        </w:rPr>
        <w:t xml:space="preserve">status </w:t>
      </w:r>
      <w:r>
        <w:rPr>
          <w:rFonts w:ascii="Arial" w:eastAsia="Arial" w:hAnsi="Arial" w:cs="Arial"/>
        </w:rPr>
        <w:t>code short textual description to Field 7</w:t>
      </w:r>
      <w:r w:rsidR="00EE31CC">
        <w:rPr>
          <w:rFonts w:ascii="Arial" w:eastAsia="Arial" w:hAnsi="Arial" w:cs="Arial"/>
        </w:rPr>
        <w:t>6</w:t>
      </w:r>
      <w:r>
        <w:rPr>
          <w:rFonts w:ascii="Arial" w:eastAsia="Arial" w:hAnsi="Arial" w:cs="Arial"/>
        </w:rPr>
        <w:t xml:space="preserve"> in order to avoid t</w:t>
      </w:r>
      <w:r w:rsidR="002A269F">
        <w:rPr>
          <w:rFonts w:ascii="Arial" w:eastAsia="Arial" w:hAnsi="Arial" w:cs="Arial"/>
        </w:rPr>
        <w:t>he</w:t>
      </w:r>
      <w:r>
        <w:rPr>
          <w:rFonts w:ascii="Arial" w:eastAsia="Arial" w:hAnsi="Arial" w:cs="Arial"/>
        </w:rPr>
        <w:t xml:space="preserve"> introduc</w:t>
      </w:r>
      <w:r w:rsidR="002A269F">
        <w:rPr>
          <w:rFonts w:ascii="Arial" w:eastAsia="Arial" w:hAnsi="Arial" w:cs="Arial"/>
        </w:rPr>
        <w:t>tion of the</w:t>
      </w:r>
      <w:r>
        <w:rPr>
          <w:rFonts w:ascii="Arial" w:eastAsia="Arial" w:hAnsi="Arial" w:cs="Arial"/>
        </w:rPr>
        <w:t xml:space="preserve"> new MX codewords in MT. </w:t>
      </w:r>
    </w:p>
    <w:p w14:paraId="0D4649DC" w14:textId="5C8C2F92" w:rsidR="00647756" w:rsidRDefault="00647756" w:rsidP="002C7619">
      <w:pPr>
        <w:tabs>
          <w:tab w:val="left" w:pos="720"/>
          <w:tab w:val="left" w:pos="900"/>
          <w:tab w:val="left" w:pos="990"/>
        </w:tabs>
        <w:spacing w:after="7"/>
        <w:ind w:left="720" w:right="157" w:firstLine="0"/>
        <w:rPr>
          <w:rFonts w:ascii="Arial" w:eastAsia="Arial" w:hAnsi="Arial" w:cs="Arial"/>
        </w:rPr>
      </w:pPr>
    </w:p>
    <w:p w14:paraId="030A384E" w14:textId="7B1EBBF1" w:rsidR="00647756" w:rsidRPr="003B7B21" w:rsidRDefault="00647756" w:rsidP="00647756">
      <w:pPr>
        <w:spacing w:after="112" w:line="249" w:lineRule="auto"/>
        <w:ind w:left="0" w:right="15" w:firstLine="0"/>
        <w:rPr>
          <w:rFonts w:ascii="Arial" w:hAnsi="Arial" w:cs="Arial"/>
        </w:rPr>
      </w:pPr>
      <w:r>
        <w:rPr>
          <w:rFonts w:ascii="Arial" w:eastAsia="Arial" w:hAnsi="Arial" w:cs="Arial"/>
        </w:rPr>
        <w:t xml:space="preserve">             Function logic is the same as </w:t>
      </w:r>
      <w:r>
        <w:rPr>
          <w:rFonts w:ascii="Arial" w:hAnsi="Arial" w:cs="Arial"/>
        </w:rPr>
        <w:t>MX_To_MT75CANC</w:t>
      </w:r>
    </w:p>
    <w:p w14:paraId="0909EC27" w14:textId="3A1EB31F" w:rsidR="00647756" w:rsidRDefault="00647756" w:rsidP="002C7619">
      <w:pPr>
        <w:tabs>
          <w:tab w:val="left" w:pos="720"/>
          <w:tab w:val="left" w:pos="900"/>
          <w:tab w:val="left" w:pos="990"/>
        </w:tabs>
        <w:spacing w:after="7"/>
        <w:ind w:left="720" w:right="157" w:firstLine="0"/>
        <w:rPr>
          <w:rFonts w:ascii="Arial" w:eastAsia="Arial" w:hAnsi="Arial" w:cs="Arial"/>
        </w:rPr>
      </w:pPr>
    </w:p>
    <w:p w14:paraId="6F5022D2" w14:textId="77777777" w:rsidR="002C7619" w:rsidRDefault="002C7619" w:rsidP="002C7619">
      <w:pPr>
        <w:tabs>
          <w:tab w:val="left" w:pos="720"/>
          <w:tab w:val="left" w:pos="900"/>
          <w:tab w:val="left" w:pos="990"/>
        </w:tabs>
        <w:spacing w:after="7"/>
        <w:ind w:left="0" w:right="157" w:firstLine="0"/>
        <w:rPr>
          <w:rFonts w:ascii="Arial" w:eastAsia="Arial" w:hAnsi="Arial" w:cs="Arial"/>
        </w:rPr>
      </w:pPr>
    </w:p>
    <w:p w14:paraId="7054CED1" w14:textId="77777777" w:rsidR="002C7619" w:rsidRPr="00014E37" w:rsidRDefault="002C7619" w:rsidP="002C7619">
      <w:pPr>
        <w:tabs>
          <w:tab w:val="left" w:pos="720"/>
          <w:tab w:val="left" w:pos="900"/>
          <w:tab w:val="left" w:pos="990"/>
        </w:tabs>
        <w:spacing w:after="7"/>
        <w:ind w:left="0" w:right="157" w:firstLine="0"/>
        <w:rPr>
          <w:rFonts w:ascii="Arial" w:eastAsia="Arial" w:hAnsi="Arial" w:cs="Arial"/>
        </w:rPr>
      </w:pPr>
      <w:r>
        <w:rPr>
          <w:rFonts w:ascii="Arial" w:eastAsia="Arial" w:hAnsi="Arial" w:cs="Arial"/>
        </w:rPr>
        <w:t xml:space="preserve">               </w:t>
      </w:r>
    </w:p>
    <w:p w14:paraId="008F23F0" w14:textId="77777777" w:rsidR="002C7619" w:rsidRDefault="002C7619" w:rsidP="002C7619">
      <w:pPr>
        <w:tabs>
          <w:tab w:val="left" w:pos="540"/>
          <w:tab w:val="left" w:pos="630"/>
        </w:tabs>
        <w:spacing w:after="95"/>
        <w:ind w:left="419" w:right="157" w:hanging="509"/>
      </w:pPr>
      <w:r>
        <w:rPr>
          <w:rFonts w:ascii="Arial" w:eastAsia="Arial" w:hAnsi="Arial" w:cs="Arial"/>
          <w:b/>
        </w:rPr>
        <w:t xml:space="preserve">            Format </w:t>
      </w:r>
    </w:p>
    <w:p w14:paraId="0E6252FB" w14:textId="3742FEA3" w:rsidR="002C7619" w:rsidRPr="00393BD1" w:rsidRDefault="002C7619" w:rsidP="002C7619">
      <w:pPr>
        <w:spacing w:after="95"/>
        <w:ind w:left="0" w:right="-1342" w:firstLine="0"/>
      </w:pPr>
      <w:r>
        <w:rPr>
          <w:rFonts w:ascii="Arial" w:eastAsia="Arial" w:hAnsi="Arial" w:cs="Arial"/>
        </w:rPr>
        <w:t xml:space="preserve">           MX_To_MT7</w:t>
      </w:r>
      <w:r w:rsidR="00EE31CC">
        <w:rPr>
          <w:rFonts w:ascii="Arial" w:eastAsia="Arial" w:hAnsi="Arial" w:cs="Arial"/>
        </w:rPr>
        <w:t>6</w:t>
      </w:r>
      <w:r>
        <w:rPr>
          <w:rFonts w:ascii="Arial" w:eastAsia="Arial" w:hAnsi="Arial" w:cs="Arial"/>
        </w:rPr>
        <w:t>CANC</w:t>
      </w:r>
      <w:r w:rsidRPr="00B629C0">
        <w:rPr>
          <w:rFonts w:ascii="Arial" w:eastAsia="Arial" w:hAnsi="Arial" w:cs="Arial"/>
        </w:rPr>
        <w:t xml:space="preserve"> </w:t>
      </w:r>
      <w:r>
        <w:rPr>
          <w:rFonts w:ascii="Arial" w:eastAsia="Arial" w:hAnsi="Arial" w:cs="Arial"/>
        </w:rPr>
        <w:t>(MXCancellation</w:t>
      </w:r>
      <w:r w:rsidR="00EE31CC">
        <w:rPr>
          <w:rFonts w:ascii="Arial" w:eastAsia="Arial" w:hAnsi="Arial" w:cs="Arial"/>
        </w:rPr>
        <w:t>Status</w:t>
      </w:r>
      <w:r>
        <w:rPr>
          <w:rFonts w:ascii="Arial" w:eastAsia="Arial" w:hAnsi="Arial" w:cs="Arial"/>
        </w:rPr>
        <w:t>; MT7</w:t>
      </w:r>
      <w:r w:rsidR="00EE31CC">
        <w:rPr>
          <w:rFonts w:ascii="Arial" w:eastAsia="Arial" w:hAnsi="Arial" w:cs="Arial"/>
        </w:rPr>
        <w:t>6</w:t>
      </w:r>
      <w:r>
        <w:rPr>
          <w:rFonts w:ascii="Arial" w:eastAsia="Arial" w:hAnsi="Arial" w:cs="Arial"/>
        </w:rPr>
        <w:t>)</w:t>
      </w:r>
    </w:p>
    <w:p w14:paraId="6D1621C7" w14:textId="77777777" w:rsidR="002C7619" w:rsidRDefault="002C7619" w:rsidP="002C7619">
      <w:pPr>
        <w:spacing w:after="0"/>
        <w:ind w:left="860" w:right="157" w:hanging="7"/>
      </w:pPr>
    </w:p>
    <w:p w14:paraId="051AB649" w14:textId="77777777" w:rsidR="002C7619" w:rsidRDefault="002C7619" w:rsidP="002C7619">
      <w:pPr>
        <w:spacing w:after="95"/>
        <w:ind w:left="0" w:right="157" w:hanging="7"/>
        <w:rPr>
          <w:rFonts w:ascii="Arial" w:eastAsia="Arial" w:hAnsi="Arial" w:cs="Arial"/>
          <w:b/>
        </w:rPr>
      </w:pPr>
      <w:r>
        <w:rPr>
          <w:rFonts w:ascii="Arial" w:eastAsia="Arial" w:hAnsi="Arial" w:cs="Arial"/>
          <w:b/>
        </w:rPr>
        <w:t xml:space="preserve">          Input </w:t>
      </w:r>
    </w:p>
    <w:p w14:paraId="6CCFC870" w14:textId="3D874705" w:rsidR="002C7619" w:rsidRDefault="002C7619" w:rsidP="002C7619">
      <w:pPr>
        <w:spacing w:after="95"/>
        <w:ind w:left="0" w:right="-1252" w:firstLine="0"/>
        <w:rPr>
          <w:rFonts w:ascii="Arial" w:eastAsia="Arial" w:hAnsi="Arial" w:cs="Arial"/>
        </w:rPr>
      </w:pPr>
      <w:r>
        <w:rPr>
          <w:rFonts w:ascii="Arial" w:eastAsia="Arial" w:hAnsi="Arial" w:cs="Arial"/>
        </w:rPr>
        <w:t xml:space="preserve">          </w:t>
      </w:r>
      <w:r w:rsidRPr="00B11AE4">
        <w:rPr>
          <w:rFonts w:ascii="Arial" w:eastAsia="Arial" w:hAnsi="Arial" w:cs="Arial"/>
        </w:rPr>
        <w:t xml:space="preserve"> </w:t>
      </w:r>
      <w:r>
        <w:rPr>
          <w:rFonts w:ascii="Arial" w:eastAsia="Arial" w:hAnsi="Arial" w:cs="Arial"/>
        </w:rPr>
        <w:t>MXCancellation</w:t>
      </w:r>
      <w:r w:rsidR="002E4090">
        <w:rPr>
          <w:rFonts w:ascii="Arial" w:eastAsia="Arial" w:hAnsi="Arial" w:cs="Arial"/>
        </w:rPr>
        <w:t>Status</w:t>
      </w:r>
      <w:r>
        <w:rPr>
          <w:rFonts w:ascii="Arial" w:eastAsia="Arial" w:hAnsi="Arial" w:cs="Arial"/>
        </w:rPr>
        <w:t>: MX message component typed ChequeCancellation</w:t>
      </w:r>
      <w:r w:rsidR="002E4090">
        <w:rPr>
          <w:rFonts w:ascii="Arial" w:eastAsia="Arial" w:hAnsi="Arial" w:cs="Arial"/>
        </w:rPr>
        <w:t>Status</w:t>
      </w:r>
      <w:r>
        <w:rPr>
          <w:rFonts w:ascii="Arial" w:eastAsia="Arial" w:hAnsi="Arial" w:cs="Arial"/>
        </w:rPr>
        <w:t>1</w:t>
      </w:r>
    </w:p>
    <w:p w14:paraId="7A495A2F" w14:textId="77777777" w:rsidR="002C7619" w:rsidRDefault="002C7619" w:rsidP="002C7619">
      <w:pPr>
        <w:tabs>
          <w:tab w:val="left" w:pos="450"/>
          <w:tab w:val="left" w:pos="540"/>
        </w:tabs>
        <w:spacing w:after="95"/>
        <w:ind w:left="0" w:right="157" w:firstLine="0"/>
        <w:rPr>
          <w:rFonts w:ascii="Arial" w:eastAsia="Arial" w:hAnsi="Arial" w:cs="Arial"/>
          <w:b/>
        </w:rPr>
      </w:pPr>
      <w:r>
        <w:rPr>
          <w:rFonts w:ascii="Arial" w:eastAsia="Arial" w:hAnsi="Arial" w:cs="Arial"/>
          <w:b/>
        </w:rPr>
        <w:t xml:space="preserve">          Output </w:t>
      </w:r>
    </w:p>
    <w:p w14:paraId="6B15B3AF" w14:textId="21F76D27" w:rsidR="002C7619" w:rsidRPr="00B11AE4" w:rsidRDefault="002C7619" w:rsidP="002C7619">
      <w:pPr>
        <w:spacing w:after="95"/>
        <w:ind w:left="0" w:right="157" w:firstLine="0"/>
        <w:rPr>
          <w:rFonts w:ascii="Arial" w:eastAsia="Arial" w:hAnsi="Arial" w:cs="Arial"/>
        </w:rPr>
      </w:pPr>
      <w:r>
        <w:rPr>
          <w:rFonts w:ascii="Arial" w:eastAsia="Arial" w:hAnsi="Arial" w:cs="Arial"/>
        </w:rPr>
        <w:t xml:space="preserve">           MT7</w:t>
      </w:r>
      <w:r w:rsidR="002E4090">
        <w:rPr>
          <w:rFonts w:ascii="Arial" w:eastAsia="Arial" w:hAnsi="Arial" w:cs="Arial"/>
        </w:rPr>
        <w:t>6</w:t>
      </w:r>
      <w:r w:rsidRPr="00B11AE4">
        <w:rPr>
          <w:rFonts w:ascii="Arial" w:eastAsia="Arial" w:hAnsi="Arial" w:cs="Arial"/>
        </w:rPr>
        <w:t xml:space="preserve"> : </w:t>
      </w:r>
      <w:r>
        <w:rPr>
          <w:rFonts w:ascii="Arial" w:eastAsia="Arial" w:hAnsi="Arial" w:cs="Arial"/>
        </w:rPr>
        <w:t>field with structure of field 7</w:t>
      </w:r>
      <w:r w:rsidR="002E4090">
        <w:rPr>
          <w:rFonts w:ascii="Arial" w:eastAsia="Arial" w:hAnsi="Arial" w:cs="Arial"/>
        </w:rPr>
        <w:t>6</w:t>
      </w:r>
      <w:r>
        <w:rPr>
          <w:rFonts w:ascii="Arial" w:eastAsia="Arial" w:hAnsi="Arial" w:cs="Arial"/>
        </w:rPr>
        <w:t xml:space="preserve"> (6*35x)</w:t>
      </w:r>
    </w:p>
    <w:p w14:paraId="3A9B2F18" w14:textId="77777777" w:rsidR="002C7619" w:rsidRPr="008A473A" w:rsidRDefault="002C7619" w:rsidP="002C7619">
      <w:pPr>
        <w:spacing w:after="112" w:line="249" w:lineRule="auto"/>
        <w:ind w:left="0" w:right="15" w:firstLine="0"/>
        <w:rPr>
          <w:rFonts w:ascii="Arial" w:hAnsi="Arial" w:cs="Arial"/>
        </w:rPr>
      </w:pPr>
      <w:r w:rsidRPr="008A473A">
        <w:rPr>
          <w:rFonts w:ascii="Arial" w:hAnsi="Arial" w:cs="Arial"/>
        </w:rPr>
        <w:t xml:space="preserve">         </w:t>
      </w:r>
      <w:r>
        <w:rPr>
          <w:rFonts w:ascii="Arial" w:hAnsi="Arial" w:cs="Arial"/>
        </w:rPr>
        <w:t xml:space="preserve">       </w:t>
      </w:r>
    </w:p>
    <w:p w14:paraId="6E6A828F" w14:textId="77777777" w:rsidR="002C7619" w:rsidRDefault="002C7619" w:rsidP="002C7619">
      <w:pPr>
        <w:spacing w:after="95"/>
        <w:ind w:left="0" w:right="157" w:firstLine="0"/>
        <w:rPr>
          <w:rFonts w:ascii="Arial" w:eastAsia="Arial" w:hAnsi="Arial" w:cs="Arial"/>
          <w:b/>
        </w:rPr>
      </w:pPr>
      <w:r>
        <w:rPr>
          <w:rFonts w:ascii="Arial" w:eastAsia="Arial" w:hAnsi="Arial" w:cs="Arial"/>
          <w:b/>
        </w:rPr>
        <w:t xml:space="preserve">          Preconditions </w:t>
      </w:r>
    </w:p>
    <w:p w14:paraId="071F95CC" w14:textId="77777777" w:rsidR="002C7619" w:rsidRPr="00B157AA" w:rsidRDefault="002C7619" w:rsidP="002C7619">
      <w:pPr>
        <w:spacing w:after="95"/>
        <w:ind w:left="0" w:right="157" w:firstLine="0"/>
        <w:rPr>
          <w:rFonts w:ascii="Arial" w:eastAsia="Arial" w:hAnsi="Arial" w:cs="Arial"/>
        </w:rPr>
      </w:pPr>
      <w:r>
        <w:rPr>
          <w:rFonts w:ascii="Arial" w:eastAsia="Arial" w:hAnsi="Arial" w:cs="Arial"/>
        </w:rPr>
        <w:t xml:space="preserve">            None</w:t>
      </w:r>
    </w:p>
    <w:p w14:paraId="61C271AC" w14:textId="77777777" w:rsidR="002C7619" w:rsidRDefault="002C7619" w:rsidP="002C7619">
      <w:pPr>
        <w:ind w:left="0" w:right="-137" w:firstLine="0"/>
        <w:rPr>
          <w:b/>
        </w:rPr>
      </w:pPr>
    </w:p>
    <w:p w14:paraId="7B8FC705" w14:textId="77777777" w:rsidR="002C7619" w:rsidRDefault="002C7619" w:rsidP="002C7619">
      <w:pPr>
        <w:spacing w:after="7"/>
        <w:ind w:left="0" w:right="157" w:firstLine="0"/>
        <w:rPr>
          <w:rFonts w:ascii="Arial" w:eastAsia="Arial" w:hAnsi="Arial" w:cs="Arial"/>
          <w:b/>
        </w:rPr>
      </w:pPr>
      <w:r>
        <w:rPr>
          <w:rFonts w:ascii="Arial" w:eastAsia="Arial" w:hAnsi="Arial" w:cs="Arial"/>
          <w:b/>
        </w:rPr>
        <w:t xml:space="preserve">          Formal description </w:t>
      </w:r>
    </w:p>
    <w:p w14:paraId="55D30E77" w14:textId="77777777" w:rsidR="002C7619" w:rsidRDefault="002C7619" w:rsidP="002C7619">
      <w:pPr>
        <w:spacing w:after="160" w:line="240" w:lineRule="auto"/>
        <w:ind w:left="0" w:firstLine="0"/>
      </w:pPr>
      <w:r>
        <w:t xml:space="preserve">      </w:t>
      </w:r>
      <w:r w:rsidRPr="00113CBB">
        <w:t>/* Local variables</w:t>
      </w:r>
    </w:p>
    <w:p w14:paraId="1CDECA9E" w14:textId="0D1E17E5" w:rsidR="002C7619" w:rsidRDefault="002C7619" w:rsidP="002C7619">
      <w:pPr>
        <w:spacing w:after="160" w:line="240" w:lineRule="auto"/>
        <w:ind w:left="720" w:firstLine="0"/>
      </w:pPr>
      <w:r>
        <w:t>MX</w:t>
      </w:r>
      <w:r w:rsidR="00442A19">
        <w:t>Status</w:t>
      </w:r>
      <w:r>
        <w:t>Code,</w:t>
      </w:r>
      <w:r w:rsidRPr="00841767">
        <w:rPr>
          <w:rFonts w:eastAsia="Arial"/>
        </w:rPr>
        <w:t xml:space="preserve"> </w:t>
      </w:r>
      <w:r>
        <w:rPr>
          <w:rFonts w:eastAsia="Arial"/>
        </w:rPr>
        <w:t>MX</w:t>
      </w:r>
      <w:r w:rsidR="00442A19">
        <w:rPr>
          <w:rFonts w:eastAsia="Arial"/>
        </w:rPr>
        <w:t>Status</w:t>
      </w:r>
      <w:r>
        <w:rPr>
          <w:rFonts w:eastAsia="Arial"/>
        </w:rPr>
        <w:t>Description,</w:t>
      </w:r>
      <w:r>
        <w:t xml:space="preserve"> MXAdditionalInformation, 7</w:t>
      </w:r>
      <w:r w:rsidR="00442A19">
        <w:t>6</w:t>
      </w:r>
      <w:r>
        <w:t>String: string</w:t>
      </w:r>
    </w:p>
    <w:p w14:paraId="2A0FCBA4" w14:textId="51BAFA19" w:rsidR="002C7619" w:rsidRDefault="002C7619" w:rsidP="002C7619">
      <w:pPr>
        <w:spacing w:after="160" w:line="240" w:lineRule="auto"/>
        <w:ind w:left="720" w:firstLine="0"/>
      </w:pPr>
      <w:r>
        <w:lastRenderedPageBreak/>
        <w:t>MX</w:t>
      </w:r>
      <w:r w:rsidR="00442A19">
        <w:t>Status</w:t>
      </w:r>
      <w:r>
        <w:t xml:space="preserve">Table[] : table of strings made of MX </w:t>
      </w:r>
      <w:r w:rsidR="00442A19">
        <w:t>Status</w:t>
      </w:r>
      <w:r>
        <w:t xml:space="preserve"> Code and MX </w:t>
      </w:r>
      <w:r w:rsidR="00442A19">
        <w:t>Status</w:t>
      </w:r>
      <w:r>
        <w:t xml:space="preserve"> Short Description</w:t>
      </w:r>
    </w:p>
    <w:p w14:paraId="3B042DEB" w14:textId="77777777" w:rsidR="002C7619" w:rsidRDefault="002C7619" w:rsidP="002C7619">
      <w:pPr>
        <w:spacing w:after="160" w:line="240" w:lineRule="auto"/>
        <w:ind w:left="720" w:firstLine="0"/>
      </w:pPr>
      <w:r>
        <w:t>*/</w:t>
      </w:r>
    </w:p>
    <w:p w14:paraId="2A6253F5" w14:textId="77777777" w:rsidR="002C7619" w:rsidRDefault="002C7619" w:rsidP="002C7619">
      <w:pPr>
        <w:spacing w:after="160" w:line="240" w:lineRule="auto"/>
        <w:ind w:left="720" w:firstLine="0"/>
      </w:pPr>
    </w:p>
    <w:p w14:paraId="193BB1B4" w14:textId="1CC8C7A9" w:rsidR="002C7619" w:rsidRDefault="002C7619" w:rsidP="002C7619">
      <w:pPr>
        <w:spacing w:after="160" w:line="240" w:lineRule="auto"/>
        <w:ind w:left="720" w:firstLine="0"/>
      </w:pPr>
      <w:r>
        <w:t>MX</w:t>
      </w:r>
      <w:bookmarkStart w:id="6254" w:name="_Hlk121225579"/>
      <w:r w:rsidR="00442A19">
        <w:t>Status</w:t>
      </w:r>
      <w:bookmarkEnd w:id="6254"/>
      <w:r>
        <w:t>Table[1].Code = “</w:t>
      </w:r>
      <w:r w:rsidR="004349F3">
        <w:t>ACCP</w:t>
      </w:r>
      <w:r>
        <w:t>”</w:t>
      </w:r>
    </w:p>
    <w:p w14:paraId="221CF5BF" w14:textId="1EEFD19F" w:rsidR="002C7619" w:rsidRDefault="002C7619" w:rsidP="002C7619">
      <w:pPr>
        <w:spacing w:after="160" w:line="240" w:lineRule="auto"/>
        <w:ind w:left="720" w:firstLine="0"/>
      </w:pPr>
      <w:r>
        <w:t>MX</w:t>
      </w:r>
      <w:r w:rsidR="00442A19">
        <w:t>Status</w:t>
      </w:r>
      <w:r>
        <w:t>Table[1].Description = “</w:t>
      </w:r>
      <w:r w:rsidR="004349F3">
        <w:t>Accepted</w:t>
      </w:r>
      <w:r>
        <w:t>”</w:t>
      </w:r>
    </w:p>
    <w:p w14:paraId="4C0C726F" w14:textId="77777777" w:rsidR="002C7619" w:rsidRDefault="002C7619" w:rsidP="002C7619">
      <w:pPr>
        <w:spacing w:after="160" w:line="240" w:lineRule="auto"/>
        <w:ind w:left="720" w:firstLine="0"/>
      </w:pPr>
    </w:p>
    <w:p w14:paraId="148EE232" w14:textId="7134102A" w:rsidR="002C7619" w:rsidRDefault="002C7619" w:rsidP="002C7619">
      <w:pPr>
        <w:spacing w:after="160" w:line="240" w:lineRule="auto"/>
        <w:ind w:left="720" w:firstLine="0"/>
      </w:pPr>
      <w:r>
        <w:t>MX</w:t>
      </w:r>
      <w:r w:rsidR="00442A19">
        <w:t>Status</w:t>
      </w:r>
      <w:r>
        <w:t>Table[2].Code = “</w:t>
      </w:r>
      <w:r w:rsidR="004349F3">
        <w:t>REJT</w:t>
      </w:r>
      <w:r>
        <w:t>”</w:t>
      </w:r>
    </w:p>
    <w:p w14:paraId="488851C9" w14:textId="05BAC743" w:rsidR="002C7619" w:rsidRDefault="002C7619" w:rsidP="002C7619">
      <w:pPr>
        <w:spacing w:after="160" w:line="240" w:lineRule="auto"/>
        <w:ind w:left="720" w:firstLine="0"/>
      </w:pPr>
      <w:r>
        <w:t>MX</w:t>
      </w:r>
      <w:r w:rsidR="004349F3">
        <w:t>Status</w:t>
      </w:r>
      <w:r>
        <w:t>Table[2].Description = “</w:t>
      </w:r>
      <w:r w:rsidR="004349F3">
        <w:t>Rejected</w:t>
      </w:r>
      <w:r>
        <w:t>”</w:t>
      </w:r>
    </w:p>
    <w:p w14:paraId="302C5F7B" w14:textId="77777777" w:rsidR="002C7619" w:rsidRDefault="002C7619" w:rsidP="002C7619">
      <w:pPr>
        <w:spacing w:after="160" w:line="240" w:lineRule="auto"/>
        <w:ind w:left="720" w:firstLine="0"/>
      </w:pPr>
    </w:p>
    <w:p w14:paraId="3157AF76" w14:textId="119DD92E" w:rsidR="002C7619" w:rsidRDefault="002C7619" w:rsidP="002C7619">
      <w:pPr>
        <w:spacing w:after="7"/>
        <w:ind w:left="0" w:right="157" w:firstLine="0"/>
        <w:rPr>
          <w:rFonts w:eastAsia="Arial"/>
        </w:rPr>
      </w:pPr>
      <w:r>
        <w:rPr>
          <w:rFonts w:eastAsia="Arial"/>
        </w:rPr>
        <w:t xml:space="preserve">     MX</w:t>
      </w:r>
      <w:r w:rsidR="00240E19">
        <w:rPr>
          <w:rFonts w:eastAsia="Arial"/>
        </w:rPr>
        <w:t>Status</w:t>
      </w:r>
      <w:r>
        <w:rPr>
          <w:rFonts w:eastAsia="Arial"/>
        </w:rPr>
        <w:t>Code = MXCancellation</w:t>
      </w:r>
      <w:r w:rsidR="00240E19">
        <w:rPr>
          <w:rFonts w:eastAsia="Arial"/>
        </w:rPr>
        <w:t>Status</w:t>
      </w:r>
      <w:r>
        <w:rPr>
          <w:rFonts w:eastAsia="Arial"/>
        </w:rPr>
        <w:t>.</w:t>
      </w:r>
      <w:r w:rsidR="00240E19">
        <w:rPr>
          <w:rFonts w:eastAsia="Arial"/>
        </w:rPr>
        <w:t>Status</w:t>
      </w:r>
      <w:r>
        <w:rPr>
          <w:rFonts w:eastAsia="Arial"/>
        </w:rPr>
        <w:t>.Code</w:t>
      </w:r>
    </w:p>
    <w:p w14:paraId="0BF30EC9" w14:textId="679CEED0" w:rsidR="002C7619" w:rsidRDefault="002C7619" w:rsidP="002C7619">
      <w:pPr>
        <w:spacing w:after="7"/>
        <w:ind w:left="0" w:right="157" w:firstLine="0"/>
        <w:rPr>
          <w:rFonts w:eastAsia="Arial"/>
        </w:rPr>
      </w:pPr>
      <w:r>
        <w:rPr>
          <w:rFonts w:eastAsia="Arial"/>
        </w:rPr>
        <w:t xml:space="preserve">     MX</w:t>
      </w:r>
      <w:r w:rsidR="00240E19">
        <w:rPr>
          <w:rFonts w:eastAsia="Arial"/>
        </w:rPr>
        <w:t>Status</w:t>
      </w:r>
      <w:r>
        <w:rPr>
          <w:rFonts w:eastAsia="Arial"/>
        </w:rPr>
        <w:t>Description = “”</w:t>
      </w:r>
    </w:p>
    <w:p w14:paraId="4BC1E4B5" w14:textId="5682B29E" w:rsidR="004851F0" w:rsidRPr="00B74479" w:rsidRDefault="004851F0" w:rsidP="004851F0">
      <w:pPr>
        <w:ind w:left="0" w:right="-137" w:firstLine="0"/>
        <w:rPr>
          <w:rFonts w:eastAsia="Arial"/>
        </w:rPr>
      </w:pPr>
      <w:r w:rsidRPr="00B74479">
        <w:rPr>
          <w:rFonts w:eastAsia="Arial"/>
          <w:szCs w:val="20"/>
        </w:rPr>
        <w:t xml:space="preserve">MXAdditionalInformation = </w:t>
      </w:r>
      <w:r>
        <w:rPr>
          <w:rFonts w:eastAsia="Arial"/>
        </w:rPr>
        <w:t>MXCancellationStatus</w:t>
      </w:r>
      <w:r w:rsidRPr="00B74479">
        <w:rPr>
          <w:rFonts w:eastAsia="Arial"/>
        </w:rPr>
        <w:t>.AdditionalInformation[1]</w:t>
      </w:r>
    </w:p>
    <w:p w14:paraId="0A828200" w14:textId="77777777" w:rsidR="004851F0" w:rsidRDefault="004851F0" w:rsidP="002C7619">
      <w:pPr>
        <w:spacing w:after="7"/>
        <w:ind w:left="0" w:right="157" w:firstLine="0"/>
        <w:rPr>
          <w:rFonts w:eastAsia="Arial"/>
        </w:rPr>
      </w:pPr>
    </w:p>
    <w:p w14:paraId="4ADED1AB" w14:textId="77777777" w:rsidR="004851F0" w:rsidRDefault="004851F0" w:rsidP="002C7619">
      <w:pPr>
        <w:spacing w:after="7"/>
        <w:ind w:left="0" w:right="157" w:firstLine="0"/>
        <w:rPr>
          <w:rFonts w:eastAsia="Arial"/>
        </w:rPr>
      </w:pPr>
    </w:p>
    <w:p w14:paraId="068AE6BD" w14:textId="77777777" w:rsidR="002C7619" w:rsidRDefault="002C7619" w:rsidP="002C7619">
      <w:pPr>
        <w:spacing w:after="7"/>
        <w:ind w:left="0" w:right="157" w:firstLine="0"/>
        <w:rPr>
          <w:rFonts w:eastAsia="Arial"/>
        </w:rPr>
      </w:pPr>
    </w:p>
    <w:p w14:paraId="19C294DA" w14:textId="044C2B1C" w:rsidR="002C7619" w:rsidRDefault="002C7619" w:rsidP="002C7619">
      <w:pPr>
        <w:spacing w:after="7"/>
        <w:ind w:left="0" w:right="157" w:firstLine="0"/>
        <w:rPr>
          <w:rFonts w:eastAsia="Arial"/>
        </w:rPr>
      </w:pPr>
      <w:r w:rsidRPr="003C3BDE">
        <w:rPr>
          <w:rFonts w:eastAsia="Arial"/>
          <w:b/>
          <w:bCs/>
        </w:rPr>
        <w:t>For</w:t>
      </w:r>
      <w:r>
        <w:rPr>
          <w:rFonts w:eastAsia="Arial"/>
        </w:rPr>
        <w:t xml:space="preserve"> i=1 to </w:t>
      </w:r>
      <w:r w:rsidRPr="00353728">
        <w:rPr>
          <w:rFonts w:eastAsia="Arial"/>
          <w:b/>
          <w:bCs/>
        </w:rPr>
        <w:t>NumberOfOccurences</w:t>
      </w:r>
      <w:r>
        <w:rPr>
          <w:rFonts w:eastAsia="Arial"/>
        </w:rPr>
        <w:t>(MX</w:t>
      </w:r>
      <w:r w:rsidR="00240E19">
        <w:rPr>
          <w:rFonts w:eastAsia="Arial"/>
        </w:rPr>
        <w:t>Status</w:t>
      </w:r>
      <w:r>
        <w:rPr>
          <w:rFonts w:eastAsia="Arial"/>
        </w:rPr>
        <w:t>Table)</w:t>
      </w:r>
    </w:p>
    <w:p w14:paraId="58D52328" w14:textId="16F0883A" w:rsidR="002C7619" w:rsidRDefault="002C7619" w:rsidP="002C7619">
      <w:pPr>
        <w:spacing w:after="7"/>
        <w:ind w:left="0" w:right="157" w:firstLine="0"/>
        <w:rPr>
          <w:rFonts w:eastAsia="Arial"/>
        </w:rPr>
      </w:pPr>
      <w:r>
        <w:rPr>
          <w:rFonts w:eastAsia="Arial"/>
        </w:rPr>
        <w:t xml:space="preserve">    </w:t>
      </w:r>
      <w:r w:rsidRPr="003C3BDE">
        <w:rPr>
          <w:rFonts w:eastAsia="Arial"/>
          <w:b/>
          <w:bCs/>
        </w:rPr>
        <w:t>IF</w:t>
      </w:r>
      <w:r>
        <w:rPr>
          <w:rFonts w:eastAsia="Arial"/>
        </w:rPr>
        <w:t xml:space="preserve"> MX</w:t>
      </w:r>
      <w:r w:rsidR="005402AD">
        <w:rPr>
          <w:rFonts w:eastAsia="Arial"/>
        </w:rPr>
        <w:t>Status</w:t>
      </w:r>
      <w:r>
        <w:rPr>
          <w:rFonts w:eastAsia="Arial"/>
        </w:rPr>
        <w:t>Code = MX</w:t>
      </w:r>
      <w:r w:rsidR="005402AD">
        <w:rPr>
          <w:rFonts w:eastAsia="Arial"/>
        </w:rPr>
        <w:t>Status</w:t>
      </w:r>
      <w:r>
        <w:rPr>
          <w:rFonts w:eastAsia="Arial"/>
        </w:rPr>
        <w:t>Table[i].Code THEN</w:t>
      </w:r>
    </w:p>
    <w:p w14:paraId="03B2A152" w14:textId="1543145E" w:rsidR="002C7619" w:rsidRDefault="002C7619" w:rsidP="002C7619">
      <w:pPr>
        <w:spacing w:after="7"/>
        <w:ind w:left="0" w:right="157" w:firstLine="0"/>
        <w:rPr>
          <w:rFonts w:eastAsia="Arial"/>
        </w:rPr>
      </w:pPr>
      <w:r>
        <w:rPr>
          <w:rFonts w:eastAsia="Arial"/>
        </w:rPr>
        <w:t xml:space="preserve">         MX</w:t>
      </w:r>
      <w:r w:rsidR="005402AD">
        <w:rPr>
          <w:rFonts w:eastAsia="Arial"/>
        </w:rPr>
        <w:t>Status</w:t>
      </w:r>
      <w:r>
        <w:rPr>
          <w:rFonts w:eastAsia="Arial"/>
        </w:rPr>
        <w:t>Description = MX</w:t>
      </w:r>
      <w:r w:rsidR="005402AD">
        <w:rPr>
          <w:rFonts w:eastAsia="Arial"/>
        </w:rPr>
        <w:t>Status</w:t>
      </w:r>
      <w:r w:rsidR="00C02F9C">
        <w:rPr>
          <w:rFonts w:eastAsia="Arial"/>
        </w:rPr>
        <w:t>Table</w:t>
      </w:r>
      <w:r>
        <w:rPr>
          <w:rFonts w:eastAsia="Arial"/>
        </w:rPr>
        <w:t>[i].Description</w:t>
      </w:r>
    </w:p>
    <w:p w14:paraId="76E3723F" w14:textId="77777777" w:rsidR="002C7619" w:rsidRDefault="002C7619" w:rsidP="002C7619">
      <w:pPr>
        <w:spacing w:after="7"/>
        <w:ind w:left="0" w:right="157" w:firstLine="0"/>
        <w:rPr>
          <w:rFonts w:eastAsia="Arial"/>
        </w:rPr>
      </w:pPr>
      <w:r>
        <w:rPr>
          <w:rFonts w:eastAsia="Arial"/>
        </w:rPr>
        <w:t xml:space="preserve">    Exit loop   </w:t>
      </w:r>
    </w:p>
    <w:p w14:paraId="0EA2C237" w14:textId="77777777" w:rsidR="002C7619" w:rsidRPr="003C3BDE" w:rsidRDefault="002C7619" w:rsidP="002C7619">
      <w:pPr>
        <w:spacing w:after="7"/>
        <w:ind w:left="0" w:right="157" w:firstLine="0"/>
        <w:rPr>
          <w:rFonts w:eastAsia="Arial"/>
          <w:b/>
          <w:bCs/>
        </w:rPr>
      </w:pPr>
      <w:r w:rsidRPr="003C3BDE">
        <w:rPr>
          <w:rFonts w:eastAsia="Arial"/>
          <w:b/>
          <w:bCs/>
        </w:rPr>
        <w:t>Next i</w:t>
      </w:r>
    </w:p>
    <w:p w14:paraId="15017E0B" w14:textId="77777777" w:rsidR="002C7619" w:rsidRDefault="002C7619" w:rsidP="002C7619">
      <w:pPr>
        <w:spacing w:after="7"/>
        <w:ind w:left="0" w:right="157" w:firstLine="0"/>
        <w:rPr>
          <w:rFonts w:eastAsia="Arial"/>
        </w:rPr>
      </w:pPr>
    </w:p>
    <w:p w14:paraId="3FABF1C6" w14:textId="77777777" w:rsidR="002C7619" w:rsidRDefault="002C7619" w:rsidP="002C7619">
      <w:pPr>
        <w:rPr>
          <w:rFonts w:ascii="Arial" w:hAnsi="Arial" w:cs="Arial"/>
        </w:rPr>
      </w:pPr>
    </w:p>
    <w:p w14:paraId="42671ADC" w14:textId="77777777" w:rsidR="002C7619" w:rsidRPr="004D1C02" w:rsidRDefault="002C7619" w:rsidP="002C7619">
      <w:pPr>
        <w:spacing w:after="160" w:line="259" w:lineRule="auto"/>
        <w:ind w:left="0" w:firstLine="0"/>
      </w:pPr>
      <w:r>
        <w:t xml:space="preserve">            </w:t>
      </w:r>
      <w:r w:rsidRPr="00A528FE">
        <w:t xml:space="preserve">/* </w:t>
      </w:r>
      <w:r>
        <w:t>Build /</w:t>
      </w:r>
      <w:r w:rsidRPr="00A72FA8">
        <w:rPr>
          <w:rFonts w:eastAsia="Arial"/>
        </w:rPr>
        <w:t>ISOCodeShortDescription</w:t>
      </w:r>
      <w:r>
        <w:t>/AdditionalInformation</w:t>
      </w:r>
      <w:r w:rsidRPr="00A528FE">
        <w:t xml:space="preserve"> */</w:t>
      </w:r>
      <w:r>
        <w:t xml:space="preserve">     </w:t>
      </w:r>
    </w:p>
    <w:p w14:paraId="087E5346" w14:textId="77777777" w:rsidR="002C7619" w:rsidRDefault="002C7619" w:rsidP="002C7619">
      <w:pPr>
        <w:spacing w:after="160" w:line="259" w:lineRule="auto"/>
        <w:ind w:left="0" w:firstLine="0"/>
        <w:rPr>
          <w:rFonts w:eastAsia="Arial"/>
        </w:rPr>
      </w:pPr>
      <w:r>
        <w:rPr>
          <w:rFonts w:eastAsia="Arial"/>
        </w:rPr>
        <w:t>/* Translate to structure /</w:t>
      </w:r>
      <w:r w:rsidRPr="00A72FA8">
        <w:rPr>
          <w:rFonts w:eastAsia="Arial"/>
        </w:rPr>
        <w:t>ISOCodeShortDescription</w:t>
      </w:r>
      <w:r>
        <w:rPr>
          <w:rFonts w:eastAsia="Arial"/>
        </w:rPr>
        <w:t xml:space="preserve">/[Additional Information]. If next lines are needed they must start with “//” */ </w:t>
      </w:r>
    </w:p>
    <w:p w14:paraId="714D66BD" w14:textId="05CAEF9E" w:rsidR="002C7619" w:rsidRDefault="002C7619" w:rsidP="002C7619">
      <w:pPr>
        <w:spacing w:after="160" w:line="259" w:lineRule="auto"/>
        <w:ind w:left="0" w:right="-802" w:firstLine="0"/>
        <w:rPr>
          <w:rFonts w:eastAsia="Arial"/>
        </w:rPr>
      </w:pPr>
      <w:r>
        <w:rPr>
          <w:rFonts w:eastAsia="Arial"/>
        </w:rPr>
        <w:t xml:space="preserve">    7</w:t>
      </w:r>
      <w:r w:rsidR="004851F0">
        <w:rPr>
          <w:rFonts w:eastAsia="Arial"/>
        </w:rPr>
        <w:t>6</w:t>
      </w:r>
      <w:r>
        <w:rPr>
          <w:rFonts w:eastAsia="Arial"/>
        </w:rPr>
        <w:t xml:space="preserve">String = </w:t>
      </w:r>
      <w:r w:rsidRPr="005C1A86">
        <w:rPr>
          <w:rFonts w:eastAsia="Arial"/>
          <w:b/>
        </w:rPr>
        <w:t>Concatenate</w:t>
      </w:r>
      <w:r>
        <w:rPr>
          <w:rFonts w:eastAsia="Arial"/>
        </w:rPr>
        <w:t>(“/”,MX</w:t>
      </w:r>
      <w:r w:rsidR="004851F0">
        <w:rPr>
          <w:rFonts w:eastAsia="Arial"/>
        </w:rPr>
        <w:t>Status</w:t>
      </w:r>
      <w:r>
        <w:rPr>
          <w:rFonts w:eastAsia="Arial"/>
        </w:rPr>
        <w:t>Description,”/</w:t>
      </w:r>
      <w:r w:rsidR="00A45900">
        <w:rPr>
          <w:rFonts w:eastAsia="Arial"/>
        </w:rPr>
        <w:t>”</w:t>
      </w:r>
      <w:r>
        <w:rPr>
          <w:rFonts w:eastAsia="Arial"/>
        </w:rPr>
        <w:t>,MXAdditioanlInformation)</w:t>
      </w:r>
    </w:p>
    <w:p w14:paraId="416B5759" w14:textId="16482FAB" w:rsidR="002C7619" w:rsidRDefault="002C7619" w:rsidP="002C7619">
      <w:pPr>
        <w:spacing w:after="160" w:line="259" w:lineRule="auto"/>
        <w:ind w:left="0" w:firstLine="0"/>
        <w:rPr>
          <w:rFonts w:eastAsia="Arial"/>
        </w:rPr>
      </w:pPr>
      <w:r>
        <w:rPr>
          <w:rFonts w:eastAsia="Arial"/>
        </w:rPr>
        <w:t xml:space="preserve">      </w:t>
      </w:r>
      <w:r w:rsidRPr="007E20D2">
        <w:rPr>
          <w:rFonts w:eastAsia="Arial"/>
          <w:b/>
        </w:rPr>
        <w:t>AppendComplexMT7</w:t>
      </w:r>
      <w:r>
        <w:rPr>
          <w:rFonts w:eastAsia="Arial"/>
          <w:b/>
        </w:rPr>
        <w:t>2</w:t>
      </w:r>
      <w:r>
        <w:rPr>
          <w:rFonts w:eastAsia="Arial"/>
        </w:rPr>
        <w:t>(6,7</w:t>
      </w:r>
      <w:r w:rsidR="004851F0">
        <w:rPr>
          <w:rFonts w:eastAsia="Arial"/>
        </w:rPr>
        <w:t>6</w:t>
      </w:r>
      <w:r>
        <w:rPr>
          <w:rFonts w:eastAsia="Arial"/>
        </w:rPr>
        <w:t>String,MT7</w:t>
      </w:r>
      <w:r w:rsidR="004851F0">
        <w:rPr>
          <w:rFonts w:eastAsia="Arial"/>
        </w:rPr>
        <w:t>6</w:t>
      </w:r>
      <w:r>
        <w:rPr>
          <w:rFonts w:eastAsia="Arial"/>
        </w:rPr>
        <w:t>;MT7</w:t>
      </w:r>
      <w:r w:rsidR="004851F0">
        <w:rPr>
          <w:rFonts w:eastAsia="Arial"/>
        </w:rPr>
        <w:t>6</w:t>
      </w:r>
      <w:r>
        <w:rPr>
          <w:rFonts w:eastAsia="Arial"/>
        </w:rPr>
        <w:t>)</w:t>
      </w:r>
    </w:p>
    <w:p w14:paraId="4E02C061" w14:textId="0281D823" w:rsidR="002C7619" w:rsidRPr="007E20D2" w:rsidRDefault="002C7619" w:rsidP="002C7619">
      <w:pPr>
        <w:spacing w:after="160" w:line="259" w:lineRule="auto"/>
        <w:ind w:left="0" w:firstLine="0"/>
        <w:rPr>
          <w:rFonts w:eastAsia="Arial"/>
        </w:rPr>
      </w:pPr>
      <w:r w:rsidRPr="00CA3990">
        <w:rPr>
          <w:rFonts w:eastAsia="Arial"/>
          <w:b/>
        </w:rPr>
        <w:t xml:space="preserve">   </w:t>
      </w:r>
      <w:r>
        <w:rPr>
          <w:rFonts w:eastAsia="Arial"/>
        </w:rPr>
        <w:t xml:space="preserve">  /* The function </w:t>
      </w:r>
      <w:r w:rsidRPr="007E20D2">
        <w:rPr>
          <w:rFonts w:eastAsia="Arial"/>
        </w:rPr>
        <w:t>AppendComplexMT7</w:t>
      </w:r>
      <w:r>
        <w:rPr>
          <w:rFonts w:eastAsia="Arial"/>
        </w:rPr>
        <w:t>2 is used as the format of Field 72 is the same as the built structure of Field 7</w:t>
      </w:r>
      <w:r w:rsidR="004851F0">
        <w:rPr>
          <w:rFonts w:eastAsia="Arial"/>
        </w:rPr>
        <w:t>6</w:t>
      </w:r>
      <w:r>
        <w:rPr>
          <w:rFonts w:eastAsia="Arial"/>
        </w:rPr>
        <w:t xml:space="preserve"> */</w:t>
      </w:r>
    </w:p>
    <w:p w14:paraId="65AD1085" w14:textId="77777777" w:rsidR="002C7619" w:rsidRDefault="002C7619">
      <w:pPr>
        <w:spacing w:after="160" w:line="259" w:lineRule="auto"/>
        <w:ind w:left="0" w:firstLine="0"/>
        <w:rPr>
          <w:rFonts w:ascii="Arial" w:hAnsi="Arial" w:cs="Arial"/>
        </w:rPr>
      </w:pPr>
    </w:p>
    <w:p w14:paraId="03802E87" w14:textId="77777777" w:rsidR="002C7619" w:rsidRDefault="002C7619">
      <w:pPr>
        <w:spacing w:after="160" w:line="259" w:lineRule="auto"/>
        <w:ind w:left="0" w:firstLine="0"/>
        <w:rPr>
          <w:rFonts w:ascii="Arial" w:hAnsi="Arial" w:cs="Arial"/>
        </w:rPr>
      </w:pPr>
    </w:p>
    <w:p w14:paraId="0B894D91" w14:textId="77777777" w:rsidR="005C7474" w:rsidRDefault="005C7474">
      <w:pPr>
        <w:spacing w:after="160" w:line="259" w:lineRule="auto"/>
        <w:ind w:left="0" w:firstLine="0"/>
        <w:rPr>
          <w:rFonts w:ascii="Arial" w:hAnsi="Arial" w:cs="Arial"/>
        </w:rPr>
      </w:pPr>
    </w:p>
    <w:p w14:paraId="133B8B32" w14:textId="77777777" w:rsidR="0050726A" w:rsidRDefault="0050726A" w:rsidP="00FB5A7F">
      <w:pPr>
        <w:tabs>
          <w:tab w:val="left" w:pos="630"/>
        </w:tabs>
        <w:spacing w:after="95"/>
        <w:ind w:left="419" w:right="-1252" w:hanging="7"/>
        <w:rPr>
          <w:rFonts w:ascii="Arial" w:hAnsi="Arial" w:cs="Arial"/>
        </w:rPr>
      </w:pPr>
    </w:p>
    <w:p w14:paraId="6A8BD8B3" w14:textId="77777777" w:rsidR="0050726A" w:rsidRDefault="0050726A" w:rsidP="00D762D4">
      <w:pPr>
        <w:spacing w:after="160" w:line="259" w:lineRule="auto"/>
        <w:ind w:left="0" w:firstLine="0"/>
        <w:rPr>
          <w:rFonts w:ascii="Arial" w:hAnsi="Arial" w:cs="Arial"/>
        </w:rPr>
      </w:pPr>
    </w:p>
    <w:p w14:paraId="75C8BCFD" w14:textId="3551A987" w:rsidR="004D1B05" w:rsidRDefault="004D1B05" w:rsidP="009376A1">
      <w:pPr>
        <w:rPr>
          <w:rFonts w:ascii="Arial" w:hAnsi="Arial" w:cs="Arial"/>
        </w:rPr>
      </w:pPr>
    </w:p>
    <w:p w14:paraId="2D96A246" w14:textId="7BCBAA85" w:rsidR="00D27200" w:rsidRDefault="000B622E" w:rsidP="00D27200">
      <w:pPr>
        <w:pStyle w:val="Heading1"/>
      </w:pPr>
      <w:bookmarkStart w:id="6255" w:name="_Toc136351320"/>
      <w:r>
        <w:t>5</w:t>
      </w:r>
      <w:r w:rsidR="0006703D">
        <w:t xml:space="preserve">    </w:t>
      </w:r>
      <w:r w:rsidR="00D27200">
        <w:t>Annex</w:t>
      </w:r>
      <w:bookmarkEnd w:id="6255"/>
    </w:p>
    <w:p w14:paraId="4F59A4FB" w14:textId="6CEB6D4F" w:rsidR="008D3672" w:rsidRDefault="008D3672" w:rsidP="008D3672"/>
    <w:p w14:paraId="55B67570" w14:textId="16C1F2F4" w:rsidR="008D3672" w:rsidRDefault="00B00F5D" w:rsidP="008D3672">
      <w:pPr>
        <w:spacing w:after="0"/>
        <w:ind w:left="7" w:right="157" w:hanging="7"/>
      </w:pPr>
      <w:r>
        <w:rPr>
          <w:rFonts w:ascii="Arial" w:eastAsia="Arial" w:hAnsi="Arial" w:cs="Arial"/>
          <w:b/>
        </w:rPr>
        <w:t xml:space="preserve">               </w:t>
      </w:r>
      <w:r w:rsidR="008D3672">
        <w:rPr>
          <w:rFonts w:ascii="Arial" w:eastAsia="Arial" w:hAnsi="Arial" w:cs="Arial"/>
          <w:b/>
        </w:rPr>
        <w:t xml:space="preserve">Annex: MT and ISO 20022 “Externalised” MX Clearing System Lists </w:t>
      </w:r>
    </w:p>
    <w:tbl>
      <w:tblPr>
        <w:tblStyle w:val="TableGrid"/>
        <w:tblW w:w="7781" w:type="dxa"/>
        <w:tblInd w:w="857" w:type="dxa"/>
        <w:tblCellMar>
          <w:top w:w="43" w:type="dxa"/>
          <w:left w:w="105" w:type="dxa"/>
          <w:right w:w="103" w:type="dxa"/>
        </w:tblCellMar>
        <w:tblLook w:val="04A0" w:firstRow="1" w:lastRow="0" w:firstColumn="1" w:lastColumn="0" w:noHBand="0" w:noVBand="1"/>
      </w:tblPr>
      <w:tblGrid>
        <w:gridCol w:w="1443"/>
        <w:gridCol w:w="3456"/>
        <w:gridCol w:w="1442"/>
        <w:gridCol w:w="1440"/>
      </w:tblGrid>
      <w:tr w:rsidR="008D3672" w14:paraId="2F506D22" w14:textId="77777777" w:rsidTr="00AC66FE">
        <w:trPr>
          <w:trHeight w:val="710"/>
        </w:trPr>
        <w:tc>
          <w:tcPr>
            <w:tcW w:w="1443" w:type="dxa"/>
            <w:tcBorders>
              <w:top w:val="single" w:sz="4" w:space="0" w:color="000000"/>
              <w:left w:val="single" w:sz="4" w:space="0" w:color="000000"/>
              <w:bottom w:val="single" w:sz="4" w:space="0" w:color="000000"/>
              <w:right w:val="single" w:sz="4" w:space="0" w:color="000000"/>
            </w:tcBorders>
          </w:tcPr>
          <w:p w14:paraId="53C43608" w14:textId="77777777" w:rsidR="008D3672" w:rsidRDefault="008D3672" w:rsidP="00AC66FE">
            <w:pPr>
              <w:spacing w:after="0" w:line="259" w:lineRule="auto"/>
              <w:ind w:left="0" w:firstLine="0"/>
            </w:pPr>
            <w:r>
              <w:rPr>
                <w:rFonts w:ascii="Arial" w:eastAsia="Arial" w:hAnsi="Arial" w:cs="Arial"/>
                <w:b/>
              </w:rPr>
              <w:lastRenderedPageBreak/>
              <w:t xml:space="preserve">Country </w:t>
            </w:r>
          </w:p>
        </w:tc>
        <w:tc>
          <w:tcPr>
            <w:tcW w:w="3456" w:type="dxa"/>
            <w:tcBorders>
              <w:top w:val="single" w:sz="4" w:space="0" w:color="000000"/>
              <w:left w:val="single" w:sz="4" w:space="0" w:color="000000"/>
              <w:bottom w:val="single" w:sz="4" w:space="0" w:color="000000"/>
              <w:right w:val="single" w:sz="4" w:space="0" w:color="000000"/>
            </w:tcBorders>
          </w:tcPr>
          <w:p w14:paraId="2959C3C6" w14:textId="77777777" w:rsidR="008D3672" w:rsidRDefault="008D3672" w:rsidP="00AC66FE">
            <w:pPr>
              <w:spacing w:after="0" w:line="259" w:lineRule="auto"/>
              <w:ind w:left="0" w:firstLine="0"/>
            </w:pPr>
            <w:r>
              <w:rPr>
                <w:rFonts w:ascii="Arial" w:eastAsia="Arial" w:hAnsi="Arial" w:cs="Arial"/>
                <w:b/>
              </w:rPr>
              <w:t xml:space="preserve">Code Name </w:t>
            </w:r>
          </w:p>
        </w:tc>
        <w:tc>
          <w:tcPr>
            <w:tcW w:w="1442" w:type="dxa"/>
            <w:tcBorders>
              <w:top w:val="single" w:sz="4" w:space="0" w:color="000000"/>
              <w:left w:val="single" w:sz="4" w:space="0" w:color="000000"/>
              <w:bottom w:val="single" w:sz="4" w:space="0" w:color="000000"/>
              <w:right w:val="single" w:sz="4" w:space="0" w:color="000000"/>
            </w:tcBorders>
          </w:tcPr>
          <w:p w14:paraId="73B847DC" w14:textId="77777777" w:rsidR="008D3672" w:rsidRDefault="008D3672" w:rsidP="00AC66FE">
            <w:pPr>
              <w:spacing w:after="0" w:line="259" w:lineRule="auto"/>
              <w:ind w:left="2" w:firstLine="0"/>
            </w:pPr>
            <w:r>
              <w:rPr>
                <w:rFonts w:ascii="Arial" w:eastAsia="Arial" w:hAnsi="Arial" w:cs="Arial"/>
                <w:b/>
              </w:rPr>
              <w:t xml:space="preserve">MTClearing SystemList </w:t>
            </w:r>
          </w:p>
        </w:tc>
        <w:tc>
          <w:tcPr>
            <w:tcW w:w="1440" w:type="dxa"/>
            <w:tcBorders>
              <w:top w:val="single" w:sz="4" w:space="0" w:color="000000"/>
              <w:left w:val="single" w:sz="4" w:space="0" w:color="000000"/>
              <w:bottom w:val="single" w:sz="4" w:space="0" w:color="000000"/>
              <w:right w:val="single" w:sz="4" w:space="0" w:color="000000"/>
            </w:tcBorders>
          </w:tcPr>
          <w:p w14:paraId="7FA9C751" w14:textId="77777777" w:rsidR="008D3672" w:rsidRDefault="008D3672" w:rsidP="00AC66FE">
            <w:pPr>
              <w:spacing w:after="0" w:line="259" w:lineRule="auto"/>
              <w:ind w:left="2" w:firstLine="0"/>
            </w:pPr>
            <w:r>
              <w:rPr>
                <w:rFonts w:ascii="Arial" w:eastAsia="Arial" w:hAnsi="Arial" w:cs="Arial"/>
                <w:b/>
              </w:rPr>
              <w:t xml:space="preserve">MXClearing SystemList </w:t>
            </w:r>
          </w:p>
        </w:tc>
      </w:tr>
      <w:tr w:rsidR="008D3672" w14:paraId="2D25192B" w14:textId="77777777" w:rsidTr="00AC66FE">
        <w:trPr>
          <w:trHeight w:val="590"/>
        </w:trPr>
        <w:tc>
          <w:tcPr>
            <w:tcW w:w="1443" w:type="dxa"/>
            <w:tcBorders>
              <w:top w:val="single" w:sz="4" w:space="0" w:color="000000"/>
              <w:left w:val="single" w:sz="4" w:space="0" w:color="000000"/>
              <w:bottom w:val="single" w:sz="4" w:space="0" w:color="000000"/>
              <w:right w:val="single" w:sz="4" w:space="0" w:color="000000"/>
            </w:tcBorders>
          </w:tcPr>
          <w:p w14:paraId="3B776AD2" w14:textId="77777777" w:rsidR="008D3672" w:rsidRDefault="008D3672" w:rsidP="00AC66FE">
            <w:pPr>
              <w:spacing w:after="0" w:line="259" w:lineRule="auto"/>
              <w:ind w:left="0" w:firstLine="0"/>
            </w:pPr>
            <w:r>
              <w:rPr>
                <w:rFonts w:ascii="Arial" w:eastAsia="Arial" w:hAnsi="Arial" w:cs="Arial"/>
              </w:rPr>
              <w:t xml:space="preserve">Australia </w:t>
            </w:r>
          </w:p>
        </w:tc>
        <w:tc>
          <w:tcPr>
            <w:tcW w:w="3456" w:type="dxa"/>
            <w:tcBorders>
              <w:top w:val="single" w:sz="4" w:space="0" w:color="000000"/>
              <w:left w:val="single" w:sz="4" w:space="0" w:color="000000"/>
              <w:bottom w:val="single" w:sz="4" w:space="0" w:color="000000"/>
              <w:right w:val="single" w:sz="4" w:space="0" w:color="000000"/>
            </w:tcBorders>
          </w:tcPr>
          <w:p w14:paraId="6F49E057" w14:textId="77777777" w:rsidR="008D3672" w:rsidRDefault="008D3672" w:rsidP="00AC66FE">
            <w:pPr>
              <w:spacing w:after="0" w:line="259" w:lineRule="auto"/>
              <w:ind w:left="0" w:firstLine="0"/>
            </w:pPr>
            <w:r>
              <w:rPr>
                <w:rFonts w:ascii="Arial" w:eastAsia="Arial" w:hAnsi="Arial" w:cs="Arial"/>
              </w:rPr>
              <w:t xml:space="preserve">Australian Bank State Branch Code (BSB) </w:t>
            </w:r>
          </w:p>
        </w:tc>
        <w:tc>
          <w:tcPr>
            <w:tcW w:w="1442" w:type="dxa"/>
            <w:tcBorders>
              <w:top w:val="single" w:sz="4" w:space="0" w:color="000000"/>
              <w:left w:val="single" w:sz="4" w:space="0" w:color="000000"/>
              <w:bottom w:val="single" w:sz="4" w:space="0" w:color="000000"/>
              <w:right w:val="single" w:sz="4" w:space="0" w:color="000000"/>
            </w:tcBorders>
          </w:tcPr>
          <w:p w14:paraId="00305296" w14:textId="77777777" w:rsidR="008D3672" w:rsidRDefault="008D3672" w:rsidP="00AC66FE">
            <w:pPr>
              <w:spacing w:after="0" w:line="259" w:lineRule="auto"/>
              <w:ind w:left="3" w:firstLine="0"/>
            </w:pPr>
            <w:r>
              <w:rPr>
                <w:rFonts w:ascii="Arial" w:eastAsia="Arial" w:hAnsi="Arial" w:cs="Arial"/>
                <w:b/>
              </w:rPr>
              <w:t xml:space="preserve">AU </w:t>
            </w:r>
          </w:p>
        </w:tc>
        <w:tc>
          <w:tcPr>
            <w:tcW w:w="1440" w:type="dxa"/>
            <w:tcBorders>
              <w:top w:val="single" w:sz="4" w:space="0" w:color="000000"/>
              <w:left w:val="single" w:sz="4" w:space="0" w:color="000000"/>
              <w:bottom w:val="single" w:sz="4" w:space="0" w:color="000000"/>
              <w:right w:val="single" w:sz="4" w:space="0" w:color="000000"/>
            </w:tcBorders>
          </w:tcPr>
          <w:p w14:paraId="58DCE409" w14:textId="77777777" w:rsidR="008D3672" w:rsidRDefault="008D3672" w:rsidP="00AC66FE">
            <w:pPr>
              <w:spacing w:after="0" w:line="259" w:lineRule="auto"/>
              <w:ind w:left="3" w:firstLine="0"/>
            </w:pPr>
            <w:r>
              <w:rPr>
                <w:rFonts w:ascii="Arial" w:eastAsia="Arial" w:hAnsi="Arial" w:cs="Arial"/>
                <w:b/>
              </w:rPr>
              <w:t xml:space="preserve">AUBSB </w:t>
            </w:r>
          </w:p>
        </w:tc>
      </w:tr>
      <w:tr w:rsidR="008D3672" w14:paraId="6F3D1585" w14:textId="77777777" w:rsidTr="00AC66FE">
        <w:trPr>
          <w:trHeight w:val="360"/>
        </w:trPr>
        <w:tc>
          <w:tcPr>
            <w:tcW w:w="1443" w:type="dxa"/>
            <w:tcBorders>
              <w:top w:val="single" w:sz="4" w:space="0" w:color="000000"/>
              <w:left w:val="single" w:sz="4" w:space="0" w:color="000000"/>
              <w:bottom w:val="single" w:sz="4" w:space="0" w:color="000000"/>
              <w:right w:val="single" w:sz="4" w:space="0" w:color="000000"/>
            </w:tcBorders>
          </w:tcPr>
          <w:p w14:paraId="03435E11" w14:textId="77777777" w:rsidR="008D3672" w:rsidRDefault="008D3672" w:rsidP="00AC66FE">
            <w:pPr>
              <w:spacing w:after="0" w:line="259" w:lineRule="auto"/>
              <w:ind w:left="0" w:firstLine="0"/>
            </w:pPr>
            <w:r>
              <w:rPr>
                <w:rFonts w:ascii="Arial" w:eastAsia="Arial" w:hAnsi="Arial" w:cs="Arial"/>
              </w:rPr>
              <w:t xml:space="preserve">Austria </w:t>
            </w:r>
          </w:p>
        </w:tc>
        <w:tc>
          <w:tcPr>
            <w:tcW w:w="3456" w:type="dxa"/>
            <w:tcBorders>
              <w:top w:val="single" w:sz="4" w:space="0" w:color="000000"/>
              <w:left w:val="single" w:sz="4" w:space="0" w:color="000000"/>
              <w:bottom w:val="single" w:sz="4" w:space="0" w:color="000000"/>
              <w:right w:val="single" w:sz="4" w:space="0" w:color="000000"/>
            </w:tcBorders>
          </w:tcPr>
          <w:p w14:paraId="4A7C64AD" w14:textId="77777777" w:rsidR="008D3672" w:rsidRDefault="008D3672" w:rsidP="00AC66FE">
            <w:pPr>
              <w:spacing w:after="0" w:line="259" w:lineRule="auto"/>
              <w:ind w:left="0" w:firstLine="0"/>
            </w:pPr>
            <w:r>
              <w:rPr>
                <w:rFonts w:ascii="Arial" w:eastAsia="Arial" w:hAnsi="Arial" w:cs="Arial"/>
              </w:rPr>
              <w:t xml:space="preserve">Austrian Bankleitzahl </w:t>
            </w:r>
          </w:p>
        </w:tc>
        <w:tc>
          <w:tcPr>
            <w:tcW w:w="1442" w:type="dxa"/>
            <w:tcBorders>
              <w:top w:val="single" w:sz="4" w:space="0" w:color="000000"/>
              <w:left w:val="single" w:sz="4" w:space="0" w:color="000000"/>
              <w:bottom w:val="single" w:sz="4" w:space="0" w:color="000000"/>
              <w:right w:val="single" w:sz="4" w:space="0" w:color="000000"/>
            </w:tcBorders>
          </w:tcPr>
          <w:p w14:paraId="212F2B07" w14:textId="77777777" w:rsidR="008D3672" w:rsidRDefault="008D3672" w:rsidP="00AC66FE">
            <w:pPr>
              <w:spacing w:after="0" w:line="259" w:lineRule="auto"/>
              <w:ind w:left="2" w:firstLine="0"/>
            </w:pPr>
            <w:r>
              <w:rPr>
                <w:rFonts w:ascii="Arial" w:eastAsia="Arial" w:hAnsi="Arial" w:cs="Arial"/>
                <w:b/>
              </w:rPr>
              <w:t xml:space="preserve">AT </w:t>
            </w:r>
          </w:p>
        </w:tc>
        <w:tc>
          <w:tcPr>
            <w:tcW w:w="1440" w:type="dxa"/>
            <w:tcBorders>
              <w:top w:val="single" w:sz="4" w:space="0" w:color="000000"/>
              <w:left w:val="single" w:sz="4" w:space="0" w:color="000000"/>
              <w:bottom w:val="single" w:sz="4" w:space="0" w:color="000000"/>
              <w:right w:val="single" w:sz="4" w:space="0" w:color="000000"/>
            </w:tcBorders>
          </w:tcPr>
          <w:p w14:paraId="29925E6C" w14:textId="77777777" w:rsidR="008D3672" w:rsidRDefault="008D3672" w:rsidP="00AC66FE">
            <w:pPr>
              <w:spacing w:after="0" w:line="259" w:lineRule="auto"/>
              <w:ind w:left="2" w:firstLine="0"/>
            </w:pPr>
            <w:r>
              <w:rPr>
                <w:rFonts w:ascii="Arial" w:eastAsia="Arial" w:hAnsi="Arial" w:cs="Arial"/>
                <w:b/>
              </w:rPr>
              <w:t xml:space="preserve">ATBLZ </w:t>
            </w:r>
          </w:p>
        </w:tc>
      </w:tr>
      <w:tr w:rsidR="008D3672" w14:paraId="2C91AEB4" w14:textId="77777777" w:rsidTr="00AC66FE">
        <w:trPr>
          <w:trHeight w:val="590"/>
        </w:trPr>
        <w:tc>
          <w:tcPr>
            <w:tcW w:w="1443" w:type="dxa"/>
            <w:tcBorders>
              <w:top w:val="single" w:sz="4" w:space="0" w:color="000000"/>
              <w:left w:val="single" w:sz="4" w:space="0" w:color="000000"/>
              <w:bottom w:val="single" w:sz="4" w:space="0" w:color="000000"/>
              <w:right w:val="single" w:sz="4" w:space="0" w:color="000000"/>
            </w:tcBorders>
          </w:tcPr>
          <w:p w14:paraId="156F89AD" w14:textId="77777777" w:rsidR="008D3672" w:rsidRDefault="008D3672" w:rsidP="00AC66FE">
            <w:pPr>
              <w:spacing w:after="0" w:line="259" w:lineRule="auto"/>
              <w:ind w:left="0" w:firstLine="0"/>
            </w:pPr>
            <w:r>
              <w:rPr>
                <w:rFonts w:ascii="Arial" w:eastAsia="Arial" w:hAnsi="Arial" w:cs="Arial"/>
              </w:rPr>
              <w:t xml:space="preserve">Canada </w:t>
            </w:r>
          </w:p>
        </w:tc>
        <w:tc>
          <w:tcPr>
            <w:tcW w:w="3456" w:type="dxa"/>
            <w:tcBorders>
              <w:top w:val="single" w:sz="4" w:space="0" w:color="000000"/>
              <w:left w:val="single" w:sz="4" w:space="0" w:color="000000"/>
              <w:bottom w:val="single" w:sz="4" w:space="0" w:color="000000"/>
              <w:right w:val="single" w:sz="4" w:space="0" w:color="000000"/>
            </w:tcBorders>
          </w:tcPr>
          <w:p w14:paraId="73017D26" w14:textId="77777777" w:rsidR="008D3672" w:rsidRDefault="008D3672" w:rsidP="00AC66FE">
            <w:pPr>
              <w:spacing w:after="0" w:line="259" w:lineRule="auto"/>
              <w:ind w:left="0" w:firstLine="0"/>
            </w:pPr>
            <w:r>
              <w:rPr>
                <w:rFonts w:ascii="Arial" w:eastAsia="Arial" w:hAnsi="Arial" w:cs="Arial"/>
              </w:rPr>
              <w:t xml:space="preserve">Canadian Payments Association Payment Routing Number </w:t>
            </w:r>
          </w:p>
        </w:tc>
        <w:tc>
          <w:tcPr>
            <w:tcW w:w="1442" w:type="dxa"/>
            <w:tcBorders>
              <w:top w:val="single" w:sz="4" w:space="0" w:color="000000"/>
              <w:left w:val="single" w:sz="4" w:space="0" w:color="000000"/>
              <w:bottom w:val="single" w:sz="4" w:space="0" w:color="000000"/>
              <w:right w:val="single" w:sz="4" w:space="0" w:color="000000"/>
            </w:tcBorders>
          </w:tcPr>
          <w:p w14:paraId="1B2B09B3" w14:textId="77777777" w:rsidR="008D3672" w:rsidRDefault="008D3672" w:rsidP="00AC66FE">
            <w:pPr>
              <w:spacing w:after="0" w:line="259" w:lineRule="auto"/>
              <w:ind w:left="3" w:firstLine="0"/>
            </w:pPr>
            <w:r>
              <w:rPr>
                <w:rFonts w:ascii="Arial" w:eastAsia="Arial" w:hAnsi="Arial" w:cs="Arial"/>
                <w:b/>
              </w:rPr>
              <w:t xml:space="preserve">CC </w:t>
            </w:r>
          </w:p>
        </w:tc>
        <w:tc>
          <w:tcPr>
            <w:tcW w:w="1440" w:type="dxa"/>
            <w:tcBorders>
              <w:top w:val="single" w:sz="4" w:space="0" w:color="000000"/>
              <w:left w:val="single" w:sz="4" w:space="0" w:color="000000"/>
              <w:bottom w:val="single" w:sz="4" w:space="0" w:color="000000"/>
              <w:right w:val="single" w:sz="4" w:space="0" w:color="000000"/>
            </w:tcBorders>
          </w:tcPr>
          <w:p w14:paraId="5D1FEB45" w14:textId="77777777" w:rsidR="008D3672" w:rsidRDefault="008D3672" w:rsidP="00AC66FE">
            <w:pPr>
              <w:spacing w:after="0" w:line="259" w:lineRule="auto"/>
              <w:ind w:left="3" w:firstLine="0"/>
            </w:pPr>
            <w:r>
              <w:rPr>
                <w:rFonts w:ascii="Arial" w:eastAsia="Arial" w:hAnsi="Arial" w:cs="Arial"/>
                <w:b/>
              </w:rPr>
              <w:t xml:space="preserve">CACPA </w:t>
            </w:r>
          </w:p>
        </w:tc>
      </w:tr>
      <w:tr w:rsidR="008D3672" w14:paraId="79A9F954" w14:textId="77777777" w:rsidTr="00AC66FE">
        <w:trPr>
          <w:trHeight w:val="360"/>
        </w:trPr>
        <w:tc>
          <w:tcPr>
            <w:tcW w:w="1443" w:type="dxa"/>
            <w:tcBorders>
              <w:top w:val="single" w:sz="4" w:space="0" w:color="000000"/>
              <w:left w:val="single" w:sz="4" w:space="0" w:color="000000"/>
              <w:bottom w:val="single" w:sz="4" w:space="0" w:color="000000"/>
              <w:right w:val="single" w:sz="4" w:space="0" w:color="000000"/>
            </w:tcBorders>
          </w:tcPr>
          <w:p w14:paraId="6BE7F3CC" w14:textId="77777777" w:rsidR="008D3672" w:rsidRDefault="008D3672" w:rsidP="00AC66FE">
            <w:pPr>
              <w:spacing w:after="0" w:line="259" w:lineRule="auto"/>
              <w:ind w:left="0" w:firstLine="0"/>
              <w:rPr>
                <w:rFonts w:ascii="Arial" w:eastAsia="Arial" w:hAnsi="Arial" w:cs="Arial"/>
              </w:rPr>
            </w:pPr>
            <w:r>
              <w:rPr>
                <w:rFonts w:ascii="Arial" w:eastAsia="Arial" w:hAnsi="Arial" w:cs="Arial"/>
              </w:rPr>
              <w:t>China</w:t>
            </w:r>
          </w:p>
        </w:tc>
        <w:tc>
          <w:tcPr>
            <w:tcW w:w="3456" w:type="dxa"/>
            <w:tcBorders>
              <w:top w:val="single" w:sz="4" w:space="0" w:color="000000"/>
              <w:left w:val="single" w:sz="4" w:space="0" w:color="000000"/>
              <w:bottom w:val="single" w:sz="4" w:space="0" w:color="000000"/>
              <w:right w:val="single" w:sz="4" w:space="0" w:color="000000"/>
            </w:tcBorders>
          </w:tcPr>
          <w:p w14:paraId="3C80D318" w14:textId="77777777" w:rsidR="008D3672" w:rsidRDefault="008D3672" w:rsidP="00AC66FE">
            <w:pPr>
              <w:spacing w:after="0" w:line="259" w:lineRule="auto"/>
              <w:ind w:left="0" w:firstLine="0"/>
              <w:rPr>
                <w:rFonts w:ascii="Arial" w:eastAsia="Arial" w:hAnsi="Arial" w:cs="Arial"/>
              </w:rPr>
            </w:pPr>
            <w:r w:rsidRPr="00FE76A2">
              <w:rPr>
                <w:rFonts w:ascii="Arial" w:eastAsia="Arial" w:hAnsi="Arial" w:cs="Arial"/>
              </w:rPr>
              <w:t>Bank Branch code used in China</w:t>
            </w:r>
          </w:p>
        </w:tc>
        <w:tc>
          <w:tcPr>
            <w:tcW w:w="1442" w:type="dxa"/>
            <w:tcBorders>
              <w:top w:val="single" w:sz="4" w:space="0" w:color="000000"/>
              <w:left w:val="single" w:sz="4" w:space="0" w:color="000000"/>
              <w:bottom w:val="single" w:sz="4" w:space="0" w:color="000000"/>
              <w:right w:val="single" w:sz="4" w:space="0" w:color="000000"/>
            </w:tcBorders>
          </w:tcPr>
          <w:p w14:paraId="352F0E78" w14:textId="77777777" w:rsidR="008D3672" w:rsidRDefault="008D3672" w:rsidP="00AC66FE">
            <w:pPr>
              <w:spacing w:after="0" w:line="259" w:lineRule="auto"/>
              <w:ind w:left="3" w:firstLine="0"/>
              <w:rPr>
                <w:rFonts w:ascii="Arial" w:eastAsia="Arial" w:hAnsi="Arial" w:cs="Arial"/>
                <w:b/>
              </w:rPr>
            </w:pPr>
            <w:r>
              <w:rPr>
                <w:rFonts w:ascii="Arial" w:eastAsia="Arial" w:hAnsi="Arial" w:cs="Arial"/>
                <w:b/>
              </w:rPr>
              <w:t>CN</w:t>
            </w:r>
          </w:p>
        </w:tc>
        <w:tc>
          <w:tcPr>
            <w:tcW w:w="1440" w:type="dxa"/>
            <w:tcBorders>
              <w:top w:val="single" w:sz="4" w:space="0" w:color="000000"/>
              <w:left w:val="single" w:sz="4" w:space="0" w:color="000000"/>
              <w:bottom w:val="single" w:sz="4" w:space="0" w:color="000000"/>
              <w:right w:val="single" w:sz="4" w:space="0" w:color="000000"/>
            </w:tcBorders>
          </w:tcPr>
          <w:p w14:paraId="694AE7C2" w14:textId="77777777" w:rsidR="008D3672" w:rsidRDefault="008D3672" w:rsidP="00AC66FE">
            <w:pPr>
              <w:spacing w:after="0" w:line="259" w:lineRule="auto"/>
              <w:ind w:left="3" w:firstLine="0"/>
              <w:rPr>
                <w:rFonts w:ascii="Arial" w:eastAsia="Arial" w:hAnsi="Arial" w:cs="Arial"/>
                <w:b/>
              </w:rPr>
            </w:pPr>
            <w:r>
              <w:rPr>
                <w:rFonts w:ascii="Arial" w:eastAsia="Arial" w:hAnsi="Arial" w:cs="Arial"/>
                <w:b/>
              </w:rPr>
              <w:t>CNAPS</w:t>
            </w:r>
          </w:p>
        </w:tc>
      </w:tr>
      <w:tr w:rsidR="008D3672" w14:paraId="09206E85" w14:textId="77777777" w:rsidTr="00AC66FE">
        <w:trPr>
          <w:trHeight w:val="360"/>
        </w:trPr>
        <w:tc>
          <w:tcPr>
            <w:tcW w:w="1443" w:type="dxa"/>
            <w:tcBorders>
              <w:top w:val="single" w:sz="4" w:space="0" w:color="000000"/>
              <w:left w:val="single" w:sz="4" w:space="0" w:color="000000"/>
              <w:bottom w:val="single" w:sz="4" w:space="0" w:color="000000"/>
              <w:right w:val="single" w:sz="4" w:space="0" w:color="000000"/>
            </w:tcBorders>
          </w:tcPr>
          <w:p w14:paraId="08CF1563" w14:textId="77777777" w:rsidR="008D3672" w:rsidRDefault="008D3672" w:rsidP="00AC66FE">
            <w:pPr>
              <w:spacing w:after="0" w:line="259" w:lineRule="auto"/>
              <w:ind w:left="0" w:firstLine="0"/>
            </w:pPr>
            <w:r>
              <w:rPr>
                <w:rFonts w:ascii="Arial" w:eastAsia="Arial" w:hAnsi="Arial" w:cs="Arial"/>
              </w:rPr>
              <w:t xml:space="preserve">Germany </w:t>
            </w:r>
          </w:p>
        </w:tc>
        <w:tc>
          <w:tcPr>
            <w:tcW w:w="3456" w:type="dxa"/>
            <w:tcBorders>
              <w:top w:val="single" w:sz="4" w:space="0" w:color="000000"/>
              <w:left w:val="single" w:sz="4" w:space="0" w:color="000000"/>
              <w:bottom w:val="single" w:sz="4" w:space="0" w:color="000000"/>
              <w:right w:val="single" w:sz="4" w:space="0" w:color="000000"/>
            </w:tcBorders>
          </w:tcPr>
          <w:p w14:paraId="0B7432D6" w14:textId="77777777" w:rsidR="008D3672" w:rsidRDefault="008D3672" w:rsidP="00AC66FE">
            <w:pPr>
              <w:spacing w:after="0" w:line="259" w:lineRule="auto"/>
              <w:ind w:left="0" w:firstLine="0"/>
            </w:pPr>
            <w:r>
              <w:rPr>
                <w:rFonts w:ascii="Arial" w:eastAsia="Arial" w:hAnsi="Arial" w:cs="Arial"/>
              </w:rPr>
              <w:t xml:space="preserve">German Bankleitzahl </w:t>
            </w:r>
          </w:p>
        </w:tc>
        <w:tc>
          <w:tcPr>
            <w:tcW w:w="1442" w:type="dxa"/>
            <w:tcBorders>
              <w:top w:val="single" w:sz="4" w:space="0" w:color="000000"/>
              <w:left w:val="single" w:sz="4" w:space="0" w:color="000000"/>
              <w:bottom w:val="single" w:sz="4" w:space="0" w:color="000000"/>
              <w:right w:val="single" w:sz="4" w:space="0" w:color="000000"/>
            </w:tcBorders>
          </w:tcPr>
          <w:p w14:paraId="03CEF43E" w14:textId="77777777" w:rsidR="008D3672" w:rsidRDefault="008D3672" w:rsidP="00AC66FE">
            <w:pPr>
              <w:spacing w:after="0" w:line="259" w:lineRule="auto"/>
              <w:ind w:left="3" w:firstLine="0"/>
            </w:pPr>
            <w:r>
              <w:rPr>
                <w:rFonts w:ascii="Arial" w:eastAsia="Arial" w:hAnsi="Arial" w:cs="Arial"/>
                <w:b/>
              </w:rPr>
              <w:t xml:space="preserve">BL </w:t>
            </w:r>
          </w:p>
        </w:tc>
        <w:tc>
          <w:tcPr>
            <w:tcW w:w="1440" w:type="dxa"/>
            <w:tcBorders>
              <w:top w:val="single" w:sz="4" w:space="0" w:color="000000"/>
              <w:left w:val="single" w:sz="4" w:space="0" w:color="000000"/>
              <w:bottom w:val="single" w:sz="4" w:space="0" w:color="000000"/>
              <w:right w:val="single" w:sz="4" w:space="0" w:color="000000"/>
            </w:tcBorders>
          </w:tcPr>
          <w:p w14:paraId="357CA05A" w14:textId="77777777" w:rsidR="008D3672" w:rsidRDefault="008D3672" w:rsidP="00AC66FE">
            <w:pPr>
              <w:spacing w:after="0" w:line="259" w:lineRule="auto"/>
              <w:ind w:left="3" w:firstLine="0"/>
            </w:pPr>
            <w:r>
              <w:rPr>
                <w:rFonts w:ascii="Arial" w:eastAsia="Arial" w:hAnsi="Arial" w:cs="Arial"/>
                <w:b/>
              </w:rPr>
              <w:t xml:space="preserve">DEBLZ </w:t>
            </w:r>
          </w:p>
        </w:tc>
      </w:tr>
      <w:tr w:rsidR="008D3672" w14:paraId="3ED936B8" w14:textId="77777777" w:rsidTr="00AC66FE">
        <w:trPr>
          <w:trHeight w:val="360"/>
        </w:trPr>
        <w:tc>
          <w:tcPr>
            <w:tcW w:w="1443" w:type="dxa"/>
            <w:tcBorders>
              <w:top w:val="single" w:sz="4" w:space="0" w:color="000000"/>
              <w:left w:val="single" w:sz="4" w:space="0" w:color="000000"/>
              <w:bottom w:val="single" w:sz="4" w:space="0" w:color="000000"/>
              <w:right w:val="single" w:sz="4" w:space="0" w:color="000000"/>
            </w:tcBorders>
          </w:tcPr>
          <w:p w14:paraId="3C3CA548" w14:textId="77777777" w:rsidR="008D3672" w:rsidRDefault="008D3672" w:rsidP="00AC66FE">
            <w:pPr>
              <w:spacing w:after="0" w:line="259" w:lineRule="auto"/>
              <w:ind w:left="0" w:firstLine="0"/>
            </w:pPr>
            <w:r>
              <w:rPr>
                <w:rFonts w:ascii="Arial" w:eastAsia="Arial" w:hAnsi="Arial" w:cs="Arial"/>
              </w:rPr>
              <w:t xml:space="preserve">Greece </w:t>
            </w:r>
          </w:p>
        </w:tc>
        <w:tc>
          <w:tcPr>
            <w:tcW w:w="3456" w:type="dxa"/>
            <w:tcBorders>
              <w:top w:val="single" w:sz="4" w:space="0" w:color="000000"/>
              <w:left w:val="single" w:sz="4" w:space="0" w:color="000000"/>
              <w:bottom w:val="single" w:sz="4" w:space="0" w:color="000000"/>
              <w:right w:val="single" w:sz="4" w:space="0" w:color="000000"/>
            </w:tcBorders>
          </w:tcPr>
          <w:p w14:paraId="7D9D8123" w14:textId="77777777" w:rsidR="008D3672" w:rsidRDefault="008D3672" w:rsidP="00AC66FE">
            <w:pPr>
              <w:spacing w:after="0" w:line="259" w:lineRule="auto"/>
              <w:ind w:left="0" w:firstLine="0"/>
            </w:pPr>
            <w:r>
              <w:rPr>
                <w:rFonts w:ascii="Arial" w:eastAsia="Arial" w:hAnsi="Arial" w:cs="Arial"/>
              </w:rPr>
              <w:t xml:space="preserve">Helenic Bank Identification Code </w:t>
            </w:r>
          </w:p>
        </w:tc>
        <w:tc>
          <w:tcPr>
            <w:tcW w:w="1442" w:type="dxa"/>
            <w:tcBorders>
              <w:top w:val="single" w:sz="4" w:space="0" w:color="000000"/>
              <w:left w:val="single" w:sz="4" w:space="0" w:color="000000"/>
              <w:bottom w:val="single" w:sz="4" w:space="0" w:color="000000"/>
              <w:right w:val="single" w:sz="4" w:space="0" w:color="000000"/>
            </w:tcBorders>
          </w:tcPr>
          <w:p w14:paraId="1E700E95" w14:textId="77777777" w:rsidR="008D3672" w:rsidRDefault="008D3672" w:rsidP="00AC66FE">
            <w:pPr>
              <w:spacing w:after="0" w:line="259" w:lineRule="auto"/>
              <w:ind w:left="3" w:firstLine="0"/>
            </w:pPr>
            <w:r>
              <w:rPr>
                <w:rFonts w:ascii="Arial" w:eastAsia="Arial" w:hAnsi="Arial" w:cs="Arial"/>
                <w:b/>
              </w:rPr>
              <w:t xml:space="preserve">GR </w:t>
            </w:r>
          </w:p>
        </w:tc>
        <w:tc>
          <w:tcPr>
            <w:tcW w:w="1440" w:type="dxa"/>
            <w:tcBorders>
              <w:top w:val="single" w:sz="4" w:space="0" w:color="000000"/>
              <w:left w:val="single" w:sz="4" w:space="0" w:color="000000"/>
              <w:bottom w:val="single" w:sz="4" w:space="0" w:color="000000"/>
              <w:right w:val="single" w:sz="4" w:space="0" w:color="000000"/>
            </w:tcBorders>
          </w:tcPr>
          <w:p w14:paraId="4BEC2F23" w14:textId="77777777" w:rsidR="008D3672" w:rsidRDefault="008D3672" w:rsidP="00AC66FE">
            <w:pPr>
              <w:spacing w:after="0" w:line="259" w:lineRule="auto"/>
              <w:ind w:left="3" w:firstLine="0"/>
            </w:pPr>
            <w:r>
              <w:rPr>
                <w:rFonts w:ascii="Arial" w:eastAsia="Arial" w:hAnsi="Arial" w:cs="Arial"/>
                <w:b/>
              </w:rPr>
              <w:t xml:space="preserve">GRBIC </w:t>
            </w:r>
          </w:p>
        </w:tc>
      </w:tr>
      <w:tr w:rsidR="008D3672" w14:paraId="54716065" w14:textId="77777777" w:rsidTr="00AC66FE">
        <w:trPr>
          <w:trHeight w:val="360"/>
        </w:trPr>
        <w:tc>
          <w:tcPr>
            <w:tcW w:w="1443" w:type="dxa"/>
            <w:tcBorders>
              <w:top w:val="single" w:sz="4" w:space="0" w:color="000000"/>
              <w:left w:val="single" w:sz="4" w:space="0" w:color="000000"/>
              <w:bottom w:val="single" w:sz="4" w:space="0" w:color="000000"/>
              <w:right w:val="single" w:sz="4" w:space="0" w:color="000000"/>
            </w:tcBorders>
          </w:tcPr>
          <w:p w14:paraId="2E1504FD" w14:textId="77777777" w:rsidR="008D3672" w:rsidRDefault="008D3672" w:rsidP="00AC66FE">
            <w:pPr>
              <w:spacing w:after="0" w:line="259" w:lineRule="auto"/>
              <w:ind w:left="0" w:firstLine="0"/>
            </w:pPr>
            <w:r>
              <w:rPr>
                <w:rFonts w:ascii="Arial" w:eastAsia="Arial" w:hAnsi="Arial" w:cs="Arial"/>
              </w:rPr>
              <w:t xml:space="preserve">Hong Kong </w:t>
            </w:r>
          </w:p>
        </w:tc>
        <w:tc>
          <w:tcPr>
            <w:tcW w:w="3456" w:type="dxa"/>
            <w:tcBorders>
              <w:top w:val="single" w:sz="4" w:space="0" w:color="000000"/>
              <w:left w:val="single" w:sz="4" w:space="0" w:color="000000"/>
              <w:bottom w:val="single" w:sz="4" w:space="0" w:color="000000"/>
              <w:right w:val="single" w:sz="4" w:space="0" w:color="000000"/>
            </w:tcBorders>
          </w:tcPr>
          <w:p w14:paraId="776D3712" w14:textId="77777777" w:rsidR="008D3672" w:rsidRDefault="008D3672" w:rsidP="00AC66FE">
            <w:pPr>
              <w:spacing w:after="0" w:line="259" w:lineRule="auto"/>
              <w:ind w:left="0" w:firstLine="0"/>
            </w:pPr>
            <w:r>
              <w:rPr>
                <w:rFonts w:ascii="Arial" w:eastAsia="Arial" w:hAnsi="Arial" w:cs="Arial"/>
              </w:rPr>
              <w:t xml:space="preserve">Hong Kong Bank Code  </w:t>
            </w:r>
          </w:p>
        </w:tc>
        <w:tc>
          <w:tcPr>
            <w:tcW w:w="1442" w:type="dxa"/>
            <w:tcBorders>
              <w:top w:val="single" w:sz="4" w:space="0" w:color="000000"/>
              <w:left w:val="single" w:sz="4" w:space="0" w:color="000000"/>
              <w:bottom w:val="single" w:sz="4" w:space="0" w:color="000000"/>
              <w:right w:val="single" w:sz="4" w:space="0" w:color="000000"/>
            </w:tcBorders>
          </w:tcPr>
          <w:p w14:paraId="33E6B396" w14:textId="77777777" w:rsidR="008D3672" w:rsidRDefault="008D3672" w:rsidP="00AC66FE">
            <w:pPr>
              <w:spacing w:after="0" w:line="259" w:lineRule="auto"/>
              <w:ind w:left="3" w:firstLine="0"/>
            </w:pPr>
            <w:r>
              <w:rPr>
                <w:rFonts w:ascii="Arial" w:eastAsia="Arial" w:hAnsi="Arial" w:cs="Arial"/>
                <w:b/>
              </w:rPr>
              <w:t xml:space="preserve">HK </w:t>
            </w:r>
          </w:p>
        </w:tc>
        <w:tc>
          <w:tcPr>
            <w:tcW w:w="1440" w:type="dxa"/>
            <w:tcBorders>
              <w:top w:val="single" w:sz="4" w:space="0" w:color="000000"/>
              <w:left w:val="single" w:sz="4" w:space="0" w:color="000000"/>
              <w:bottom w:val="single" w:sz="4" w:space="0" w:color="000000"/>
              <w:right w:val="single" w:sz="4" w:space="0" w:color="000000"/>
            </w:tcBorders>
          </w:tcPr>
          <w:p w14:paraId="348459AF" w14:textId="77777777" w:rsidR="008D3672" w:rsidRDefault="008D3672" w:rsidP="00AC66FE">
            <w:pPr>
              <w:spacing w:after="0" w:line="259" w:lineRule="auto"/>
              <w:ind w:left="3" w:firstLine="0"/>
            </w:pPr>
            <w:r>
              <w:rPr>
                <w:rFonts w:ascii="Arial" w:eastAsia="Arial" w:hAnsi="Arial" w:cs="Arial"/>
                <w:b/>
              </w:rPr>
              <w:t xml:space="preserve">HKNCC </w:t>
            </w:r>
          </w:p>
        </w:tc>
      </w:tr>
      <w:tr w:rsidR="008D3672" w14:paraId="72558025" w14:textId="77777777" w:rsidTr="00AC66FE">
        <w:trPr>
          <w:trHeight w:val="360"/>
        </w:trPr>
        <w:tc>
          <w:tcPr>
            <w:tcW w:w="1443" w:type="dxa"/>
            <w:tcBorders>
              <w:top w:val="single" w:sz="4" w:space="0" w:color="000000"/>
              <w:left w:val="single" w:sz="4" w:space="0" w:color="000000"/>
              <w:bottom w:val="single" w:sz="4" w:space="0" w:color="000000"/>
              <w:right w:val="single" w:sz="4" w:space="0" w:color="000000"/>
            </w:tcBorders>
          </w:tcPr>
          <w:p w14:paraId="1C8BEA05" w14:textId="77777777" w:rsidR="008D3672" w:rsidRDefault="008D3672" w:rsidP="00AC66FE">
            <w:pPr>
              <w:spacing w:after="0" w:line="259" w:lineRule="auto"/>
              <w:ind w:left="0" w:firstLine="0"/>
            </w:pPr>
            <w:r>
              <w:rPr>
                <w:rFonts w:ascii="Arial" w:eastAsia="Arial" w:hAnsi="Arial" w:cs="Arial"/>
              </w:rPr>
              <w:t xml:space="preserve">India </w:t>
            </w:r>
          </w:p>
        </w:tc>
        <w:tc>
          <w:tcPr>
            <w:tcW w:w="3456" w:type="dxa"/>
            <w:tcBorders>
              <w:top w:val="single" w:sz="4" w:space="0" w:color="000000"/>
              <w:left w:val="single" w:sz="4" w:space="0" w:color="000000"/>
              <w:bottom w:val="single" w:sz="4" w:space="0" w:color="000000"/>
              <w:right w:val="single" w:sz="4" w:space="0" w:color="000000"/>
            </w:tcBorders>
          </w:tcPr>
          <w:p w14:paraId="3E9D87CD" w14:textId="77777777" w:rsidR="008D3672" w:rsidRDefault="008D3672" w:rsidP="00AC66FE">
            <w:pPr>
              <w:spacing w:after="0" w:line="259" w:lineRule="auto"/>
              <w:ind w:left="0" w:firstLine="0"/>
            </w:pPr>
            <w:r>
              <w:rPr>
                <w:rFonts w:ascii="Arial" w:eastAsia="Arial" w:hAnsi="Arial" w:cs="Arial"/>
              </w:rPr>
              <w:t xml:space="preserve">Indian Financial System Code </w:t>
            </w:r>
          </w:p>
        </w:tc>
        <w:tc>
          <w:tcPr>
            <w:tcW w:w="1442" w:type="dxa"/>
            <w:tcBorders>
              <w:top w:val="single" w:sz="4" w:space="0" w:color="000000"/>
              <w:left w:val="single" w:sz="4" w:space="0" w:color="000000"/>
              <w:bottom w:val="single" w:sz="4" w:space="0" w:color="000000"/>
              <w:right w:val="single" w:sz="4" w:space="0" w:color="000000"/>
            </w:tcBorders>
          </w:tcPr>
          <w:p w14:paraId="3C6F8FFA" w14:textId="77777777" w:rsidR="008D3672" w:rsidRDefault="008D3672" w:rsidP="00AC66FE">
            <w:pPr>
              <w:spacing w:after="0" w:line="259" w:lineRule="auto"/>
              <w:ind w:left="3" w:firstLine="0"/>
            </w:pPr>
            <w:r>
              <w:rPr>
                <w:rFonts w:ascii="Arial" w:eastAsia="Arial" w:hAnsi="Arial" w:cs="Arial"/>
                <w:b/>
              </w:rPr>
              <w:t xml:space="preserve">IN </w:t>
            </w:r>
          </w:p>
        </w:tc>
        <w:tc>
          <w:tcPr>
            <w:tcW w:w="1440" w:type="dxa"/>
            <w:tcBorders>
              <w:top w:val="single" w:sz="4" w:space="0" w:color="000000"/>
              <w:left w:val="single" w:sz="4" w:space="0" w:color="000000"/>
              <w:bottom w:val="single" w:sz="4" w:space="0" w:color="000000"/>
              <w:right w:val="single" w:sz="4" w:space="0" w:color="000000"/>
            </w:tcBorders>
          </w:tcPr>
          <w:p w14:paraId="1EF32EC2" w14:textId="77777777" w:rsidR="008D3672" w:rsidRDefault="008D3672" w:rsidP="00AC66FE">
            <w:pPr>
              <w:spacing w:after="0" w:line="259" w:lineRule="auto"/>
              <w:ind w:left="3" w:firstLine="0"/>
            </w:pPr>
            <w:r>
              <w:rPr>
                <w:rFonts w:ascii="Arial" w:eastAsia="Arial" w:hAnsi="Arial" w:cs="Arial"/>
                <w:b/>
              </w:rPr>
              <w:t xml:space="preserve">INFSC </w:t>
            </w:r>
          </w:p>
        </w:tc>
      </w:tr>
      <w:tr w:rsidR="008D3672" w14:paraId="0E562911" w14:textId="77777777" w:rsidTr="00AC66FE">
        <w:trPr>
          <w:trHeight w:val="360"/>
        </w:trPr>
        <w:tc>
          <w:tcPr>
            <w:tcW w:w="1443" w:type="dxa"/>
            <w:tcBorders>
              <w:top w:val="single" w:sz="4" w:space="0" w:color="000000"/>
              <w:left w:val="single" w:sz="4" w:space="0" w:color="000000"/>
              <w:bottom w:val="single" w:sz="4" w:space="0" w:color="000000"/>
              <w:right w:val="single" w:sz="4" w:space="0" w:color="000000"/>
            </w:tcBorders>
          </w:tcPr>
          <w:p w14:paraId="55220A12" w14:textId="77777777" w:rsidR="008D3672" w:rsidRDefault="008D3672" w:rsidP="00AC66FE">
            <w:pPr>
              <w:spacing w:after="0" w:line="259" w:lineRule="auto"/>
              <w:ind w:left="0" w:firstLine="0"/>
            </w:pPr>
            <w:r>
              <w:rPr>
                <w:rFonts w:ascii="Arial" w:eastAsia="Arial" w:hAnsi="Arial" w:cs="Arial"/>
              </w:rPr>
              <w:t xml:space="preserve">Ireland </w:t>
            </w:r>
          </w:p>
        </w:tc>
        <w:tc>
          <w:tcPr>
            <w:tcW w:w="3456" w:type="dxa"/>
            <w:tcBorders>
              <w:top w:val="single" w:sz="4" w:space="0" w:color="000000"/>
              <w:left w:val="single" w:sz="4" w:space="0" w:color="000000"/>
              <w:bottom w:val="single" w:sz="4" w:space="0" w:color="000000"/>
              <w:right w:val="single" w:sz="4" w:space="0" w:color="000000"/>
            </w:tcBorders>
          </w:tcPr>
          <w:p w14:paraId="15E92D7B" w14:textId="77777777" w:rsidR="008D3672" w:rsidRDefault="008D3672" w:rsidP="00AC66FE">
            <w:pPr>
              <w:spacing w:after="0" w:line="259" w:lineRule="auto"/>
              <w:ind w:left="0" w:firstLine="0"/>
            </w:pPr>
            <w:r>
              <w:rPr>
                <w:rFonts w:ascii="Arial" w:eastAsia="Arial" w:hAnsi="Arial" w:cs="Arial"/>
              </w:rPr>
              <w:t xml:space="preserve">Irish National Clearing Code </w:t>
            </w:r>
          </w:p>
        </w:tc>
        <w:tc>
          <w:tcPr>
            <w:tcW w:w="1442" w:type="dxa"/>
            <w:tcBorders>
              <w:top w:val="single" w:sz="4" w:space="0" w:color="000000"/>
              <w:left w:val="single" w:sz="4" w:space="0" w:color="000000"/>
              <w:bottom w:val="single" w:sz="4" w:space="0" w:color="000000"/>
              <w:right w:val="single" w:sz="4" w:space="0" w:color="000000"/>
            </w:tcBorders>
          </w:tcPr>
          <w:p w14:paraId="2D829277" w14:textId="77777777" w:rsidR="008D3672" w:rsidRDefault="008D3672" w:rsidP="00AC66FE">
            <w:pPr>
              <w:spacing w:after="0" w:line="259" w:lineRule="auto"/>
              <w:ind w:left="3" w:firstLine="0"/>
            </w:pPr>
            <w:r>
              <w:rPr>
                <w:rFonts w:ascii="Arial" w:eastAsia="Arial" w:hAnsi="Arial" w:cs="Arial"/>
                <w:b/>
              </w:rPr>
              <w:t xml:space="preserve">IE </w:t>
            </w:r>
          </w:p>
        </w:tc>
        <w:tc>
          <w:tcPr>
            <w:tcW w:w="1440" w:type="dxa"/>
            <w:tcBorders>
              <w:top w:val="single" w:sz="4" w:space="0" w:color="000000"/>
              <w:left w:val="single" w:sz="4" w:space="0" w:color="000000"/>
              <w:bottom w:val="single" w:sz="4" w:space="0" w:color="000000"/>
              <w:right w:val="single" w:sz="4" w:space="0" w:color="000000"/>
            </w:tcBorders>
          </w:tcPr>
          <w:p w14:paraId="05399D5A" w14:textId="77777777" w:rsidR="008D3672" w:rsidRDefault="008D3672" w:rsidP="00AC66FE">
            <w:pPr>
              <w:spacing w:after="0" w:line="259" w:lineRule="auto"/>
              <w:ind w:left="3" w:firstLine="0"/>
            </w:pPr>
            <w:r>
              <w:rPr>
                <w:rFonts w:ascii="Arial" w:eastAsia="Arial" w:hAnsi="Arial" w:cs="Arial"/>
                <w:b/>
              </w:rPr>
              <w:t xml:space="preserve">IENCC </w:t>
            </w:r>
          </w:p>
        </w:tc>
      </w:tr>
      <w:tr w:rsidR="008D3672" w14:paraId="2F3101DB" w14:textId="77777777" w:rsidTr="00AC66FE">
        <w:trPr>
          <w:trHeight w:val="360"/>
        </w:trPr>
        <w:tc>
          <w:tcPr>
            <w:tcW w:w="1443" w:type="dxa"/>
            <w:tcBorders>
              <w:top w:val="single" w:sz="4" w:space="0" w:color="000000"/>
              <w:left w:val="single" w:sz="4" w:space="0" w:color="000000"/>
              <w:bottom w:val="single" w:sz="4" w:space="0" w:color="000000"/>
              <w:right w:val="single" w:sz="4" w:space="0" w:color="000000"/>
            </w:tcBorders>
          </w:tcPr>
          <w:p w14:paraId="1A721A77" w14:textId="77777777" w:rsidR="008D3672" w:rsidRDefault="008D3672" w:rsidP="00AC66FE">
            <w:pPr>
              <w:spacing w:after="0" w:line="259" w:lineRule="auto"/>
              <w:ind w:left="0" w:firstLine="0"/>
            </w:pPr>
            <w:r>
              <w:rPr>
                <w:rFonts w:ascii="Arial" w:eastAsia="Arial" w:hAnsi="Arial" w:cs="Arial"/>
              </w:rPr>
              <w:t xml:space="preserve">Italy </w:t>
            </w:r>
          </w:p>
        </w:tc>
        <w:tc>
          <w:tcPr>
            <w:tcW w:w="3456" w:type="dxa"/>
            <w:tcBorders>
              <w:top w:val="single" w:sz="4" w:space="0" w:color="000000"/>
              <w:left w:val="single" w:sz="4" w:space="0" w:color="000000"/>
              <w:bottom w:val="single" w:sz="4" w:space="0" w:color="000000"/>
              <w:right w:val="single" w:sz="4" w:space="0" w:color="000000"/>
            </w:tcBorders>
          </w:tcPr>
          <w:p w14:paraId="266DFDEE" w14:textId="77777777" w:rsidR="008D3672" w:rsidRDefault="008D3672" w:rsidP="00AC66FE">
            <w:pPr>
              <w:spacing w:after="0" w:line="259" w:lineRule="auto"/>
              <w:ind w:left="0" w:firstLine="0"/>
            </w:pPr>
            <w:r>
              <w:rPr>
                <w:rFonts w:ascii="Arial" w:eastAsia="Arial" w:hAnsi="Arial" w:cs="Arial"/>
              </w:rPr>
              <w:t xml:space="preserve">Italian Domestic Identification Code </w:t>
            </w:r>
          </w:p>
        </w:tc>
        <w:tc>
          <w:tcPr>
            <w:tcW w:w="1442" w:type="dxa"/>
            <w:tcBorders>
              <w:top w:val="single" w:sz="4" w:space="0" w:color="000000"/>
              <w:left w:val="single" w:sz="4" w:space="0" w:color="000000"/>
              <w:bottom w:val="single" w:sz="4" w:space="0" w:color="000000"/>
              <w:right w:val="single" w:sz="4" w:space="0" w:color="000000"/>
            </w:tcBorders>
          </w:tcPr>
          <w:p w14:paraId="64B35DDD" w14:textId="77777777" w:rsidR="008D3672" w:rsidRDefault="008D3672" w:rsidP="00AC66FE">
            <w:pPr>
              <w:spacing w:after="0" w:line="259" w:lineRule="auto"/>
              <w:ind w:left="3" w:firstLine="0"/>
            </w:pPr>
            <w:r>
              <w:rPr>
                <w:rFonts w:ascii="Arial" w:eastAsia="Arial" w:hAnsi="Arial" w:cs="Arial"/>
                <w:b/>
              </w:rPr>
              <w:t xml:space="preserve">IT </w:t>
            </w:r>
          </w:p>
        </w:tc>
        <w:tc>
          <w:tcPr>
            <w:tcW w:w="1440" w:type="dxa"/>
            <w:tcBorders>
              <w:top w:val="single" w:sz="4" w:space="0" w:color="000000"/>
              <w:left w:val="single" w:sz="4" w:space="0" w:color="000000"/>
              <w:bottom w:val="single" w:sz="4" w:space="0" w:color="000000"/>
              <w:right w:val="single" w:sz="4" w:space="0" w:color="000000"/>
            </w:tcBorders>
          </w:tcPr>
          <w:p w14:paraId="5024CF49" w14:textId="77777777" w:rsidR="008D3672" w:rsidRDefault="008D3672" w:rsidP="00AC66FE">
            <w:pPr>
              <w:spacing w:after="0" w:line="259" w:lineRule="auto"/>
              <w:ind w:left="3" w:firstLine="0"/>
            </w:pPr>
            <w:r>
              <w:rPr>
                <w:rFonts w:ascii="Arial" w:eastAsia="Arial" w:hAnsi="Arial" w:cs="Arial"/>
                <w:b/>
              </w:rPr>
              <w:t xml:space="preserve">ITNCC </w:t>
            </w:r>
          </w:p>
        </w:tc>
      </w:tr>
      <w:tr w:rsidR="008D3672" w14:paraId="1045C1A4" w14:textId="77777777" w:rsidTr="00AC66FE">
        <w:trPr>
          <w:trHeight w:val="590"/>
        </w:trPr>
        <w:tc>
          <w:tcPr>
            <w:tcW w:w="1443" w:type="dxa"/>
            <w:tcBorders>
              <w:top w:val="single" w:sz="4" w:space="0" w:color="000000"/>
              <w:left w:val="single" w:sz="4" w:space="0" w:color="000000"/>
              <w:bottom w:val="single" w:sz="4" w:space="0" w:color="000000"/>
              <w:right w:val="single" w:sz="4" w:space="0" w:color="000000"/>
            </w:tcBorders>
          </w:tcPr>
          <w:p w14:paraId="0620FC57" w14:textId="77777777" w:rsidR="008D3672" w:rsidRDefault="008D3672" w:rsidP="00AC66FE">
            <w:pPr>
              <w:spacing w:after="0" w:line="259" w:lineRule="auto"/>
              <w:ind w:left="0" w:firstLine="0"/>
              <w:rPr>
                <w:rFonts w:ascii="Arial" w:eastAsia="Arial" w:hAnsi="Arial" w:cs="Arial"/>
              </w:rPr>
            </w:pPr>
            <w:r>
              <w:rPr>
                <w:rFonts w:ascii="Arial" w:eastAsia="Arial" w:hAnsi="Arial" w:cs="Arial"/>
              </w:rPr>
              <w:t>Japan</w:t>
            </w:r>
          </w:p>
        </w:tc>
        <w:tc>
          <w:tcPr>
            <w:tcW w:w="3456" w:type="dxa"/>
            <w:tcBorders>
              <w:top w:val="single" w:sz="4" w:space="0" w:color="000000"/>
              <w:left w:val="single" w:sz="4" w:space="0" w:color="000000"/>
              <w:bottom w:val="single" w:sz="4" w:space="0" w:color="000000"/>
              <w:right w:val="single" w:sz="4" w:space="0" w:color="000000"/>
            </w:tcBorders>
          </w:tcPr>
          <w:p w14:paraId="3A7D378C" w14:textId="77777777" w:rsidR="008D3672" w:rsidRDefault="008D3672" w:rsidP="00AC66FE">
            <w:pPr>
              <w:spacing w:after="0" w:line="259" w:lineRule="auto"/>
              <w:ind w:left="0" w:firstLine="0"/>
              <w:rPr>
                <w:rFonts w:ascii="Arial" w:eastAsia="Arial" w:hAnsi="Arial" w:cs="Arial"/>
              </w:rPr>
            </w:pPr>
            <w:r w:rsidRPr="004D581A">
              <w:rPr>
                <w:rFonts w:ascii="Arial" w:eastAsia="Arial" w:hAnsi="Arial" w:cs="Arial"/>
              </w:rPr>
              <w:t>Japan Zengin Clearing Code</w:t>
            </w:r>
          </w:p>
        </w:tc>
        <w:tc>
          <w:tcPr>
            <w:tcW w:w="1442" w:type="dxa"/>
            <w:tcBorders>
              <w:top w:val="single" w:sz="4" w:space="0" w:color="000000"/>
              <w:left w:val="single" w:sz="4" w:space="0" w:color="000000"/>
              <w:bottom w:val="single" w:sz="4" w:space="0" w:color="000000"/>
              <w:right w:val="single" w:sz="4" w:space="0" w:color="000000"/>
            </w:tcBorders>
          </w:tcPr>
          <w:p w14:paraId="70C8DA8F" w14:textId="77777777" w:rsidR="008D3672" w:rsidRDefault="008D3672" w:rsidP="00AC66FE">
            <w:pPr>
              <w:spacing w:after="0" w:line="259" w:lineRule="auto"/>
              <w:ind w:left="3" w:firstLine="0"/>
              <w:rPr>
                <w:rFonts w:ascii="Arial" w:eastAsia="Arial" w:hAnsi="Arial" w:cs="Arial"/>
                <w:b/>
              </w:rPr>
            </w:pPr>
            <w:r>
              <w:rPr>
                <w:rFonts w:ascii="Arial" w:eastAsia="Arial" w:hAnsi="Arial" w:cs="Arial"/>
                <w:b/>
              </w:rPr>
              <w:t>JP</w:t>
            </w:r>
          </w:p>
        </w:tc>
        <w:tc>
          <w:tcPr>
            <w:tcW w:w="1440" w:type="dxa"/>
            <w:tcBorders>
              <w:top w:val="single" w:sz="4" w:space="0" w:color="000000"/>
              <w:left w:val="single" w:sz="4" w:space="0" w:color="000000"/>
              <w:bottom w:val="single" w:sz="4" w:space="0" w:color="000000"/>
              <w:right w:val="single" w:sz="4" w:space="0" w:color="000000"/>
            </w:tcBorders>
          </w:tcPr>
          <w:p w14:paraId="6475A4F2" w14:textId="77777777" w:rsidR="008D3672" w:rsidRDefault="008D3672" w:rsidP="00AC66FE">
            <w:pPr>
              <w:spacing w:after="0" w:line="259" w:lineRule="auto"/>
              <w:ind w:left="3" w:firstLine="0"/>
              <w:rPr>
                <w:rFonts w:ascii="Arial" w:eastAsia="Arial" w:hAnsi="Arial" w:cs="Arial"/>
                <w:b/>
              </w:rPr>
            </w:pPr>
            <w:r w:rsidRPr="004D581A">
              <w:rPr>
                <w:rFonts w:ascii="Arial" w:eastAsia="Arial" w:hAnsi="Arial" w:cs="Arial"/>
                <w:b/>
              </w:rPr>
              <w:t>JPZGN</w:t>
            </w:r>
          </w:p>
        </w:tc>
      </w:tr>
      <w:tr w:rsidR="008D3672" w14:paraId="6348A8D8" w14:textId="77777777" w:rsidTr="00AC66FE">
        <w:trPr>
          <w:trHeight w:val="590"/>
        </w:trPr>
        <w:tc>
          <w:tcPr>
            <w:tcW w:w="1443" w:type="dxa"/>
            <w:tcBorders>
              <w:top w:val="single" w:sz="4" w:space="0" w:color="000000"/>
              <w:left w:val="single" w:sz="4" w:space="0" w:color="000000"/>
              <w:bottom w:val="single" w:sz="4" w:space="0" w:color="000000"/>
              <w:right w:val="single" w:sz="4" w:space="0" w:color="000000"/>
            </w:tcBorders>
          </w:tcPr>
          <w:p w14:paraId="5F226F5E" w14:textId="77777777" w:rsidR="008D3672" w:rsidRDefault="008D3672" w:rsidP="00AC66FE">
            <w:pPr>
              <w:spacing w:after="0" w:line="259" w:lineRule="auto"/>
              <w:ind w:left="0" w:firstLine="0"/>
            </w:pPr>
            <w:r>
              <w:rPr>
                <w:rFonts w:ascii="Arial" w:eastAsia="Arial" w:hAnsi="Arial" w:cs="Arial"/>
              </w:rPr>
              <w:t xml:space="preserve">New Zealand </w:t>
            </w:r>
          </w:p>
        </w:tc>
        <w:tc>
          <w:tcPr>
            <w:tcW w:w="3456" w:type="dxa"/>
            <w:tcBorders>
              <w:top w:val="single" w:sz="4" w:space="0" w:color="000000"/>
              <w:left w:val="single" w:sz="4" w:space="0" w:color="000000"/>
              <w:bottom w:val="single" w:sz="4" w:space="0" w:color="000000"/>
              <w:right w:val="single" w:sz="4" w:space="0" w:color="000000"/>
            </w:tcBorders>
          </w:tcPr>
          <w:p w14:paraId="47174B3B" w14:textId="77777777" w:rsidR="008D3672" w:rsidRDefault="008D3672" w:rsidP="00AC66FE">
            <w:pPr>
              <w:spacing w:after="0" w:line="259" w:lineRule="auto"/>
              <w:ind w:left="0" w:firstLine="0"/>
            </w:pPr>
            <w:r>
              <w:rPr>
                <w:rFonts w:ascii="Arial" w:eastAsia="Arial" w:hAnsi="Arial" w:cs="Arial"/>
              </w:rPr>
              <w:t xml:space="preserve">New Zealand National Clearing Code </w:t>
            </w:r>
          </w:p>
        </w:tc>
        <w:tc>
          <w:tcPr>
            <w:tcW w:w="1442" w:type="dxa"/>
            <w:tcBorders>
              <w:top w:val="single" w:sz="4" w:space="0" w:color="000000"/>
              <w:left w:val="single" w:sz="4" w:space="0" w:color="000000"/>
              <w:bottom w:val="single" w:sz="4" w:space="0" w:color="000000"/>
              <w:right w:val="single" w:sz="4" w:space="0" w:color="000000"/>
            </w:tcBorders>
          </w:tcPr>
          <w:p w14:paraId="63ADE75B" w14:textId="77777777" w:rsidR="008D3672" w:rsidRDefault="008D3672" w:rsidP="00AC66FE">
            <w:pPr>
              <w:spacing w:after="0" w:line="259" w:lineRule="auto"/>
              <w:ind w:left="3" w:firstLine="0"/>
            </w:pPr>
            <w:r>
              <w:rPr>
                <w:rFonts w:ascii="Arial" w:eastAsia="Arial" w:hAnsi="Arial" w:cs="Arial"/>
                <w:b/>
              </w:rPr>
              <w:t xml:space="preserve">NZ </w:t>
            </w:r>
          </w:p>
        </w:tc>
        <w:tc>
          <w:tcPr>
            <w:tcW w:w="1440" w:type="dxa"/>
            <w:tcBorders>
              <w:top w:val="single" w:sz="4" w:space="0" w:color="000000"/>
              <w:left w:val="single" w:sz="4" w:space="0" w:color="000000"/>
              <w:bottom w:val="single" w:sz="4" w:space="0" w:color="000000"/>
              <w:right w:val="single" w:sz="4" w:space="0" w:color="000000"/>
            </w:tcBorders>
          </w:tcPr>
          <w:p w14:paraId="21916E7E" w14:textId="77777777" w:rsidR="008D3672" w:rsidRDefault="008D3672" w:rsidP="00AC66FE">
            <w:pPr>
              <w:spacing w:after="0" w:line="259" w:lineRule="auto"/>
              <w:ind w:left="3" w:firstLine="0"/>
            </w:pPr>
            <w:r>
              <w:rPr>
                <w:rFonts w:ascii="Arial" w:eastAsia="Arial" w:hAnsi="Arial" w:cs="Arial"/>
                <w:b/>
              </w:rPr>
              <w:t xml:space="preserve">NZNCC </w:t>
            </w:r>
          </w:p>
        </w:tc>
      </w:tr>
      <w:tr w:rsidR="008D3672" w14:paraId="29111B4D" w14:textId="77777777" w:rsidTr="00AC66FE">
        <w:trPr>
          <w:trHeight w:val="360"/>
        </w:trPr>
        <w:tc>
          <w:tcPr>
            <w:tcW w:w="1443" w:type="dxa"/>
            <w:tcBorders>
              <w:top w:val="single" w:sz="4" w:space="0" w:color="000000"/>
              <w:left w:val="single" w:sz="4" w:space="0" w:color="000000"/>
              <w:bottom w:val="single" w:sz="4" w:space="0" w:color="000000"/>
              <w:right w:val="single" w:sz="4" w:space="0" w:color="000000"/>
            </w:tcBorders>
          </w:tcPr>
          <w:p w14:paraId="758254D6" w14:textId="77777777" w:rsidR="008D3672" w:rsidRDefault="008D3672" w:rsidP="00AC66FE">
            <w:pPr>
              <w:spacing w:after="0" w:line="259" w:lineRule="auto"/>
              <w:ind w:left="0" w:firstLine="0"/>
            </w:pPr>
            <w:r>
              <w:rPr>
                <w:rFonts w:ascii="Arial" w:eastAsia="Arial" w:hAnsi="Arial" w:cs="Arial"/>
              </w:rPr>
              <w:t xml:space="preserve">Poland </w:t>
            </w:r>
          </w:p>
        </w:tc>
        <w:tc>
          <w:tcPr>
            <w:tcW w:w="3456" w:type="dxa"/>
            <w:tcBorders>
              <w:top w:val="single" w:sz="4" w:space="0" w:color="000000"/>
              <w:left w:val="single" w:sz="4" w:space="0" w:color="000000"/>
              <w:bottom w:val="single" w:sz="4" w:space="0" w:color="000000"/>
              <w:right w:val="single" w:sz="4" w:space="0" w:color="000000"/>
            </w:tcBorders>
          </w:tcPr>
          <w:p w14:paraId="23FD84F0" w14:textId="77777777" w:rsidR="008D3672" w:rsidRDefault="008D3672" w:rsidP="00AC66FE">
            <w:pPr>
              <w:spacing w:after="0" w:line="259" w:lineRule="auto"/>
              <w:ind w:left="0" w:firstLine="0"/>
            </w:pPr>
            <w:r>
              <w:rPr>
                <w:rFonts w:ascii="Arial" w:eastAsia="Arial" w:hAnsi="Arial" w:cs="Arial"/>
              </w:rPr>
              <w:t xml:space="preserve">Polish National Clearing Code </w:t>
            </w:r>
          </w:p>
        </w:tc>
        <w:tc>
          <w:tcPr>
            <w:tcW w:w="1442" w:type="dxa"/>
            <w:tcBorders>
              <w:top w:val="single" w:sz="4" w:space="0" w:color="000000"/>
              <w:left w:val="single" w:sz="4" w:space="0" w:color="000000"/>
              <w:bottom w:val="single" w:sz="4" w:space="0" w:color="000000"/>
              <w:right w:val="single" w:sz="4" w:space="0" w:color="000000"/>
            </w:tcBorders>
          </w:tcPr>
          <w:p w14:paraId="4FE1B3F1" w14:textId="77777777" w:rsidR="008D3672" w:rsidRDefault="008D3672" w:rsidP="00AC66FE">
            <w:pPr>
              <w:spacing w:after="0" w:line="259" w:lineRule="auto"/>
              <w:ind w:left="3" w:firstLine="0"/>
            </w:pPr>
            <w:r>
              <w:rPr>
                <w:rFonts w:ascii="Arial" w:eastAsia="Arial" w:hAnsi="Arial" w:cs="Arial"/>
                <w:b/>
              </w:rPr>
              <w:t xml:space="preserve">PL </w:t>
            </w:r>
          </w:p>
        </w:tc>
        <w:tc>
          <w:tcPr>
            <w:tcW w:w="1440" w:type="dxa"/>
            <w:tcBorders>
              <w:top w:val="single" w:sz="4" w:space="0" w:color="000000"/>
              <w:left w:val="single" w:sz="4" w:space="0" w:color="000000"/>
              <w:bottom w:val="single" w:sz="4" w:space="0" w:color="000000"/>
              <w:right w:val="single" w:sz="4" w:space="0" w:color="000000"/>
            </w:tcBorders>
          </w:tcPr>
          <w:p w14:paraId="20C10CB4" w14:textId="77777777" w:rsidR="008D3672" w:rsidRDefault="008D3672" w:rsidP="00AC66FE">
            <w:pPr>
              <w:spacing w:after="0" w:line="259" w:lineRule="auto"/>
              <w:ind w:left="3" w:firstLine="0"/>
            </w:pPr>
            <w:r>
              <w:rPr>
                <w:rFonts w:ascii="Arial" w:eastAsia="Arial" w:hAnsi="Arial" w:cs="Arial"/>
                <w:b/>
              </w:rPr>
              <w:t xml:space="preserve">PLKNR </w:t>
            </w:r>
          </w:p>
        </w:tc>
      </w:tr>
      <w:tr w:rsidR="008D3672" w14:paraId="5BCC7D83" w14:textId="77777777" w:rsidTr="00AC66FE">
        <w:trPr>
          <w:trHeight w:val="360"/>
        </w:trPr>
        <w:tc>
          <w:tcPr>
            <w:tcW w:w="1443" w:type="dxa"/>
            <w:tcBorders>
              <w:top w:val="single" w:sz="4" w:space="0" w:color="000000"/>
              <w:left w:val="single" w:sz="4" w:space="0" w:color="000000"/>
              <w:bottom w:val="single" w:sz="4" w:space="0" w:color="000000"/>
              <w:right w:val="single" w:sz="4" w:space="0" w:color="000000"/>
            </w:tcBorders>
          </w:tcPr>
          <w:p w14:paraId="10511E82" w14:textId="77777777" w:rsidR="008D3672" w:rsidRDefault="008D3672" w:rsidP="00AC66FE">
            <w:pPr>
              <w:spacing w:after="0" w:line="259" w:lineRule="auto"/>
              <w:ind w:left="0" w:firstLine="0"/>
            </w:pPr>
            <w:r>
              <w:rPr>
                <w:rFonts w:ascii="Arial" w:eastAsia="Arial" w:hAnsi="Arial" w:cs="Arial"/>
              </w:rPr>
              <w:t xml:space="preserve">Portugal </w:t>
            </w:r>
          </w:p>
        </w:tc>
        <w:tc>
          <w:tcPr>
            <w:tcW w:w="3456" w:type="dxa"/>
            <w:tcBorders>
              <w:top w:val="single" w:sz="4" w:space="0" w:color="000000"/>
              <w:left w:val="single" w:sz="4" w:space="0" w:color="000000"/>
              <w:bottom w:val="single" w:sz="4" w:space="0" w:color="000000"/>
              <w:right w:val="single" w:sz="4" w:space="0" w:color="000000"/>
            </w:tcBorders>
          </w:tcPr>
          <w:p w14:paraId="130C2A49" w14:textId="77777777" w:rsidR="008D3672" w:rsidRDefault="008D3672" w:rsidP="00AC66FE">
            <w:pPr>
              <w:spacing w:after="0" w:line="259" w:lineRule="auto"/>
              <w:ind w:left="0" w:firstLine="0"/>
            </w:pPr>
            <w:r>
              <w:rPr>
                <w:rFonts w:ascii="Arial" w:eastAsia="Arial" w:hAnsi="Arial" w:cs="Arial"/>
              </w:rPr>
              <w:t xml:space="preserve">Portuguese National Clearing Code </w:t>
            </w:r>
          </w:p>
        </w:tc>
        <w:tc>
          <w:tcPr>
            <w:tcW w:w="1442" w:type="dxa"/>
            <w:tcBorders>
              <w:top w:val="single" w:sz="4" w:space="0" w:color="000000"/>
              <w:left w:val="single" w:sz="4" w:space="0" w:color="000000"/>
              <w:bottom w:val="single" w:sz="4" w:space="0" w:color="000000"/>
              <w:right w:val="single" w:sz="4" w:space="0" w:color="000000"/>
            </w:tcBorders>
          </w:tcPr>
          <w:p w14:paraId="54BEE9D1" w14:textId="77777777" w:rsidR="008D3672" w:rsidRDefault="008D3672" w:rsidP="00AC66FE">
            <w:pPr>
              <w:spacing w:after="0" w:line="259" w:lineRule="auto"/>
              <w:ind w:left="3" w:firstLine="0"/>
            </w:pPr>
            <w:r>
              <w:rPr>
                <w:rFonts w:ascii="Arial" w:eastAsia="Arial" w:hAnsi="Arial" w:cs="Arial"/>
                <w:b/>
              </w:rPr>
              <w:t xml:space="preserve">PT </w:t>
            </w:r>
          </w:p>
        </w:tc>
        <w:tc>
          <w:tcPr>
            <w:tcW w:w="1440" w:type="dxa"/>
            <w:tcBorders>
              <w:top w:val="single" w:sz="4" w:space="0" w:color="000000"/>
              <w:left w:val="single" w:sz="4" w:space="0" w:color="000000"/>
              <w:bottom w:val="single" w:sz="4" w:space="0" w:color="000000"/>
              <w:right w:val="single" w:sz="4" w:space="0" w:color="000000"/>
            </w:tcBorders>
          </w:tcPr>
          <w:p w14:paraId="3B1CD2B7" w14:textId="77777777" w:rsidR="008D3672" w:rsidRDefault="008D3672" w:rsidP="00AC66FE">
            <w:pPr>
              <w:spacing w:after="0" w:line="259" w:lineRule="auto"/>
              <w:ind w:left="3" w:firstLine="0"/>
            </w:pPr>
            <w:r>
              <w:rPr>
                <w:rFonts w:ascii="Arial" w:eastAsia="Arial" w:hAnsi="Arial" w:cs="Arial"/>
                <w:b/>
              </w:rPr>
              <w:t xml:space="preserve">PTNCC </w:t>
            </w:r>
          </w:p>
        </w:tc>
      </w:tr>
      <w:tr w:rsidR="008D3672" w14:paraId="01322F69" w14:textId="77777777" w:rsidTr="00AC66FE">
        <w:trPr>
          <w:trHeight w:val="588"/>
        </w:trPr>
        <w:tc>
          <w:tcPr>
            <w:tcW w:w="1443" w:type="dxa"/>
            <w:tcBorders>
              <w:top w:val="single" w:sz="4" w:space="0" w:color="000000"/>
              <w:left w:val="single" w:sz="4" w:space="0" w:color="000000"/>
              <w:bottom w:val="single" w:sz="4" w:space="0" w:color="000000"/>
              <w:right w:val="single" w:sz="4" w:space="0" w:color="000000"/>
            </w:tcBorders>
          </w:tcPr>
          <w:p w14:paraId="4EF7EBEC" w14:textId="77777777" w:rsidR="008D3672" w:rsidRDefault="008D3672" w:rsidP="00AC66FE">
            <w:pPr>
              <w:spacing w:after="0" w:line="259" w:lineRule="auto"/>
              <w:ind w:left="0" w:firstLine="0"/>
            </w:pPr>
            <w:r>
              <w:rPr>
                <w:rFonts w:ascii="Arial" w:eastAsia="Arial" w:hAnsi="Arial" w:cs="Arial"/>
              </w:rPr>
              <w:t xml:space="preserve">Russia </w:t>
            </w:r>
          </w:p>
        </w:tc>
        <w:tc>
          <w:tcPr>
            <w:tcW w:w="3456" w:type="dxa"/>
            <w:tcBorders>
              <w:top w:val="single" w:sz="4" w:space="0" w:color="000000"/>
              <w:left w:val="single" w:sz="4" w:space="0" w:color="000000"/>
              <w:bottom w:val="single" w:sz="4" w:space="0" w:color="000000"/>
              <w:right w:val="single" w:sz="4" w:space="0" w:color="000000"/>
            </w:tcBorders>
          </w:tcPr>
          <w:p w14:paraId="182294B4" w14:textId="77777777" w:rsidR="008D3672" w:rsidRDefault="008D3672" w:rsidP="00AC66FE">
            <w:pPr>
              <w:spacing w:after="0" w:line="259" w:lineRule="auto"/>
              <w:ind w:left="0" w:firstLine="0"/>
            </w:pPr>
            <w:r>
              <w:rPr>
                <w:rFonts w:ascii="Arial" w:eastAsia="Arial" w:hAnsi="Arial" w:cs="Arial"/>
              </w:rPr>
              <w:t xml:space="preserve">Russian Central Bank Identification Code </w:t>
            </w:r>
          </w:p>
        </w:tc>
        <w:tc>
          <w:tcPr>
            <w:tcW w:w="1442" w:type="dxa"/>
            <w:tcBorders>
              <w:top w:val="single" w:sz="4" w:space="0" w:color="000000"/>
              <w:left w:val="single" w:sz="4" w:space="0" w:color="000000"/>
              <w:bottom w:val="single" w:sz="4" w:space="0" w:color="000000"/>
              <w:right w:val="single" w:sz="4" w:space="0" w:color="000000"/>
            </w:tcBorders>
          </w:tcPr>
          <w:p w14:paraId="01AF7A50" w14:textId="77777777" w:rsidR="008D3672" w:rsidRDefault="008D3672" w:rsidP="00AC66FE">
            <w:pPr>
              <w:spacing w:after="0" w:line="259" w:lineRule="auto"/>
              <w:ind w:left="3" w:firstLine="0"/>
            </w:pPr>
            <w:r>
              <w:rPr>
                <w:rFonts w:ascii="Arial" w:eastAsia="Arial" w:hAnsi="Arial" w:cs="Arial"/>
                <w:b/>
              </w:rPr>
              <w:t xml:space="preserve">RU </w:t>
            </w:r>
          </w:p>
        </w:tc>
        <w:tc>
          <w:tcPr>
            <w:tcW w:w="1440" w:type="dxa"/>
            <w:tcBorders>
              <w:top w:val="single" w:sz="4" w:space="0" w:color="000000"/>
              <w:left w:val="single" w:sz="4" w:space="0" w:color="000000"/>
              <w:bottom w:val="single" w:sz="4" w:space="0" w:color="000000"/>
              <w:right w:val="single" w:sz="4" w:space="0" w:color="000000"/>
            </w:tcBorders>
          </w:tcPr>
          <w:p w14:paraId="43F3F606" w14:textId="77777777" w:rsidR="008D3672" w:rsidRDefault="008D3672" w:rsidP="00AC66FE">
            <w:pPr>
              <w:spacing w:after="0" w:line="259" w:lineRule="auto"/>
              <w:ind w:left="3" w:firstLine="0"/>
            </w:pPr>
            <w:r>
              <w:rPr>
                <w:rFonts w:ascii="Arial" w:eastAsia="Arial" w:hAnsi="Arial" w:cs="Arial"/>
                <w:b/>
              </w:rPr>
              <w:t xml:space="preserve">RUCBC </w:t>
            </w:r>
          </w:p>
        </w:tc>
      </w:tr>
      <w:tr w:rsidR="008D3672" w14:paraId="591E075F" w14:textId="77777777" w:rsidTr="00AC66FE">
        <w:trPr>
          <w:trHeight w:val="590"/>
        </w:trPr>
        <w:tc>
          <w:tcPr>
            <w:tcW w:w="1443" w:type="dxa"/>
            <w:tcBorders>
              <w:top w:val="single" w:sz="4" w:space="0" w:color="000000"/>
              <w:left w:val="single" w:sz="4" w:space="0" w:color="000000"/>
              <w:bottom w:val="single" w:sz="4" w:space="0" w:color="000000"/>
              <w:right w:val="single" w:sz="4" w:space="0" w:color="000000"/>
            </w:tcBorders>
          </w:tcPr>
          <w:p w14:paraId="7D51707C" w14:textId="77777777" w:rsidR="008D3672" w:rsidRDefault="008D3672" w:rsidP="00AC66FE">
            <w:pPr>
              <w:spacing w:after="0" w:line="259" w:lineRule="auto"/>
              <w:ind w:left="0" w:firstLine="0"/>
            </w:pPr>
            <w:r>
              <w:rPr>
                <w:rFonts w:ascii="Arial" w:eastAsia="Arial" w:hAnsi="Arial" w:cs="Arial"/>
              </w:rPr>
              <w:t xml:space="preserve">South Africa </w:t>
            </w:r>
          </w:p>
        </w:tc>
        <w:tc>
          <w:tcPr>
            <w:tcW w:w="3456" w:type="dxa"/>
            <w:tcBorders>
              <w:top w:val="single" w:sz="4" w:space="0" w:color="000000"/>
              <w:left w:val="single" w:sz="4" w:space="0" w:color="000000"/>
              <w:bottom w:val="single" w:sz="4" w:space="0" w:color="000000"/>
              <w:right w:val="single" w:sz="4" w:space="0" w:color="000000"/>
            </w:tcBorders>
          </w:tcPr>
          <w:p w14:paraId="38553EBB" w14:textId="77777777" w:rsidR="008D3672" w:rsidRDefault="008D3672" w:rsidP="00AC66FE">
            <w:pPr>
              <w:spacing w:after="0" w:line="259" w:lineRule="auto"/>
              <w:ind w:left="0" w:firstLine="0"/>
            </w:pPr>
            <w:r>
              <w:rPr>
                <w:rFonts w:ascii="Arial" w:eastAsia="Arial" w:hAnsi="Arial" w:cs="Arial"/>
              </w:rPr>
              <w:t xml:space="preserve">South African National Clearing Code </w:t>
            </w:r>
          </w:p>
        </w:tc>
        <w:tc>
          <w:tcPr>
            <w:tcW w:w="1442" w:type="dxa"/>
            <w:tcBorders>
              <w:top w:val="single" w:sz="4" w:space="0" w:color="000000"/>
              <w:left w:val="single" w:sz="4" w:space="0" w:color="000000"/>
              <w:bottom w:val="single" w:sz="4" w:space="0" w:color="000000"/>
              <w:right w:val="single" w:sz="4" w:space="0" w:color="000000"/>
            </w:tcBorders>
          </w:tcPr>
          <w:p w14:paraId="395470B6" w14:textId="77777777" w:rsidR="008D3672" w:rsidRDefault="008D3672" w:rsidP="00AC66FE">
            <w:pPr>
              <w:spacing w:after="0" w:line="259" w:lineRule="auto"/>
              <w:ind w:left="3" w:firstLine="0"/>
            </w:pPr>
            <w:r>
              <w:rPr>
                <w:rFonts w:ascii="Arial" w:eastAsia="Arial" w:hAnsi="Arial" w:cs="Arial"/>
                <w:b/>
              </w:rPr>
              <w:t xml:space="preserve">ZA </w:t>
            </w:r>
          </w:p>
        </w:tc>
        <w:tc>
          <w:tcPr>
            <w:tcW w:w="1440" w:type="dxa"/>
            <w:tcBorders>
              <w:top w:val="single" w:sz="4" w:space="0" w:color="000000"/>
              <w:left w:val="single" w:sz="4" w:space="0" w:color="000000"/>
              <w:bottom w:val="single" w:sz="4" w:space="0" w:color="000000"/>
              <w:right w:val="single" w:sz="4" w:space="0" w:color="000000"/>
            </w:tcBorders>
          </w:tcPr>
          <w:p w14:paraId="7774DBB8" w14:textId="77777777" w:rsidR="008D3672" w:rsidRDefault="008D3672" w:rsidP="00AC66FE">
            <w:pPr>
              <w:spacing w:after="0" w:line="259" w:lineRule="auto"/>
              <w:ind w:left="3" w:firstLine="0"/>
            </w:pPr>
            <w:r>
              <w:rPr>
                <w:rFonts w:ascii="Arial" w:eastAsia="Arial" w:hAnsi="Arial" w:cs="Arial"/>
                <w:b/>
              </w:rPr>
              <w:t xml:space="preserve">ZANCC </w:t>
            </w:r>
          </w:p>
        </w:tc>
      </w:tr>
      <w:tr w:rsidR="008D3672" w14:paraId="6462EA92" w14:textId="77777777" w:rsidTr="00AC66FE">
        <w:trPr>
          <w:trHeight w:val="590"/>
        </w:trPr>
        <w:tc>
          <w:tcPr>
            <w:tcW w:w="1443" w:type="dxa"/>
            <w:tcBorders>
              <w:top w:val="single" w:sz="4" w:space="0" w:color="000000"/>
              <w:left w:val="single" w:sz="4" w:space="0" w:color="000000"/>
              <w:bottom w:val="single" w:sz="4" w:space="0" w:color="000000"/>
              <w:right w:val="single" w:sz="4" w:space="0" w:color="000000"/>
            </w:tcBorders>
          </w:tcPr>
          <w:p w14:paraId="700DA625" w14:textId="77777777" w:rsidR="008D3672" w:rsidRDefault="008D3672" w:rsidP="00AC66FE">
            <w:pPr>
              <w:spacing w:after="0" w:line="259" w:lineRule="auto"/>
              <w:ind w:left="0" w:firstLine="0"/>
            </w:pPr>
            <w:r>
              <w:rPr>
                <w:rFonts w:ascii="Arial" w:eastAsia="Arial" w:hAnsi="Arial" w:cs="Arial"/>
              </w:rPr>
              <w:t xml:space="preserve">Spain </w:t>
            </w:r>
          </w:p>
        </w:tc>
        <w:tc>
          <w:tcPr>
            <w:tcW w:w="3456" w:type="dxa"/>
            <w:tcBorders>
              <w:top w:val="single" w:sz="4" w:space="0" w:color="000000"/>
              <w:left w:val="single" w:sz="4" w:space="0" w:color="000000"/>
              <w:bottom w:val="single" w:sz="4" w:space="0" w:color="000000"/>
              <w:right w:val="single" w:sz="4" w:space="0" w:color="000000"/>
            </w:tcBorders>
          </w:tcPr>
          <w:p w14:paraId="56ABC317" w14:textId="77777777" w:rsidR="008D3672" w:rsidRDefault="008D3672" w:rsidP="00AC66FE">
            <w:pPr>
              <w:spacing w:after="0" w:line="259" w:lineRule="auto"/>
              <w:ind w:left="0" w:firstLine="0"/>
            </w:pPr>
            <w:r>
              <w:rPr>
                <w:rFonts w:ascii="Arial" w:eastAsia="Arial" w:hAnsi="Arial" w:cs="Arial"/>
              </w:rPr>
              <w:t xml:space="preserve">Spanish Domestic Interbanking Code </w:t>
            </w:r>
          </w:p>
        </w:tc>
        <w:tc>
          <w:tcPr>
            <w:tcW w:w="1442" w:type="dxa"/>
            <w:tcBorders>
              <w:top w:val="single" w:sz="4" w:space="0" w:color="000000"/>
              <w:left w:val="single" w:sz="4" w:space="0" w:color="000000"/>
              <w:bottom w:val="single" w:sz="4" w:space="0" w:color="000000"/>
              <w:right w:val="single" w:sz="4" w:space="0" w:color="000000"/>
            </w:tcBorders>
          </w:tcPr>
          <w:p w14:paraId="166827B1" w14:textId="77777777" w:rsidR="008D3672" w:rsidRDefault="008D3672" w:rsidP="00AC66FE">
            <w:pPr>
              <w:spacing w:after="0" w:line="259" w:lineRule="auto"/>
              <w:ind w:left="3" w:firstLine="0"/>
            </w:pPr>
            <w:r>
              <w:rPr>
                <w:rFonts w:ascii="Arial" w:eastAsia="Arial" w:hAnsi="Arial" w:cs="Arial"/>
                <w:b/>
              </w:rPr>
              <w:t xml:space="preserve">ES </w:t>
            </w:r>
          </w:p>
        </w:tc>
        <w:tc>
          <w:tcPr>
            <w:tcW w:w="1440" w:type="dxa"/>
            <w:tcBorders>
              <w:top w:val="single" w:sz="4" w:space="0" w:color="000000"/>
              <w:left w:val="single" w:sz="4" w:space="0" w:color="000000"/>
              <w:bottom w:val="single" w:sz="4" w:space="0" w:color="000000"/>
              <w:right w:val="single" w:sz="4" w:space="0" w:color="000000"/>
            </w:tcBorders>
          </w:tcPr>
          <w:p w14:paraId="34C77F14" w14:textId="77777777" w:rsidR="008D3672" w:rsidRDefault="008D3672" w:rsidP="00AC66FE">
            <w:pPr>
              <w:spacing w:after="0" w:line="259" w:lineRule="auto"/>
              <w:ind w:left="3" w:firstLine="0"/>
            </w:pPr>
            <w:r>
              <w:rPr>
                <w:rFonts w:ascii="Arial" w:eastAsia="Arial" w:hAnsi="Arial" w:cs="Arial"/>
                <w:b/>
              </w:rPr>
              <w:t xml:space="preserve">ESNCC </w:t>
            </w:r>
          </w:p>
        </w:tc>
      </w:tr>
      <w:tr w:rsidR="008D3672" w14:paraId="060405E6" w14:textId="77777777" w:rsidTr="00AC66FE">
        <w:trPr>
          <w:trHeight w:val="360"/>
        </w:trPr>
        <w:tc>
          <w:tcPr>
            <w:tcW w:w="1443" w:type="dxa"/>
            <w:tcBorders>
              <w:top w:val="single" w:sz="4" w:space="0" w:color="000000"/>
              <w:left w:val="single" w:sz="4" w:space="0" w:color="000000"/>
              <w:bottom w:val="single" w:sz="4" w:space="0" w:color="000000"/>
              <w:right w:val="single" w:sz="4" w:space="0" w:color="000000"/>
            </w:tcBorders>
          </w:tcPr>
          <w:p w14:paraId="41CDC7BE" w14:textId="77777777" w:rsidR="008D3672" w:rsidRDefault="008D3672" w:rsidP="00AC66FE">
            <w:pPr>
              <w:spacing w:after="0" w:line="259" w:lineRule="auto"/>
              <w:ind w:left="0" w:firstLine="0"/>
            </w:pPr>
            <w:r>
              <w:rPr>
                <w:rFonts w:ascii="Arial" w:eastAsia="Arial" w:hAnsi="Arial" w:cs="Arial"/>
              </w:rPr>
              <w:t xml:space="preserve">Switzerland </w:t>
            </w:r>
          </w:p>
        </w:tc>
        <w:tc>
          <w:tcPr>
            <w:tcW w:w="3456" w:type="dxa"/>
            <w:tcBorders>
              <w:top w:val="single" w:sz="4" w:space="0" w:color="000000"/>
              <w:left w:val="single" w:sz="4" w:space="0" w:color="000000"/>
              <w:bottom w:val="single" w:sz="4" w:space="0" w:color="000000"/>
              <w:right w:val="single" w:sz="4" w:space="0" w:color="000000"/>
            </w:tcBorders>
          </w:tcPr>
          <w:p w14:paraId="0E74A2A9" w14:textId="77777777" w:rsidR="008D3672" w:rsidRDefault="008D3672" w:rsidP="00AC66FE">
            <w:pPr>
              <w:spacing w:after="0" w:line="259" w:lineRule="auto"/>
              <w:ind w:left="0" w:firstLine="0"/>
            </w:pPr>
            <w:r>
              <w:rPr>
                <w:rFonts w:ascii="Arial" w:eastAsia="Arial" w:hAnsi="Arial" w:cs="Arial"/>
              </w:rPr>
              <w:t xml:space="preserve">Swiss Clearing Code (BC Code) </w:t>
            </w:r>
          </w:p>
        </w:tc>
        <w:tc>
          <w:tcPr>
            <w:tcW w:w="1442" w:type="dxa"/>
            <w:tcBorders>
              <w:top w:val="single" w:sz="4" w:space="0" w:color="000000"/>
              <w:left w:val="single" w:sz="4" w:space="0" w:color="000000"/>
              <w:bottom w:val="single" w:sz="4" w:space="0" w:color="000000"/>
              <w:right w:val="single" w:sz="4" w:space="0" w:color="000000"/>
            </w:tcBorders>
          </w:tcPr>
          <w:p w14:paraId="2B90F0AF" w14:textId="77777777" w:rsidR="008D3672" w:rsidRDefault="008D3672" w:rsidP="00AC66FE">
            <w:pPr>
              <w:spacing w:after="0" w:line="259" w:lineRule="auto"/>
              <w:ind w:left="3" w:firstLine="0"/>
            </w:pPr>
            <w:r>
              <w:rPr>
                <w:rFonts w:ascii="Arial" w:eastAsia="Arial" w:hAnsi="Arial" w:cs="Arial"/>
                <w:b/>
              </w:rPr>
              <w:t xml:space="preserve">SW </w:t>
            </w:r>
          </w:p>
        </w:tc>
        <w:tc>
          <w:tcPr>
            <w:tcW w:w="1440" w:type="dxa"/>
            <w:tcBorders>
              <w:top w:val="single" w:sz="4" w:space="0" w:color="000000"/>
              <w:left w:val="single" w:sz="4" w:space="0" w:color="000000"/>
              <w:bottom w:val="single" w:sz="4" w:space="0" w:color="000000"/>
              <w:right w:val="single" w:sz="4" w:space="0" w:color="000000"/>
            </w:tcBorders>
          </w:tcPr>
          <w:p w14:paraId="726E2165" w14:textId="77777777" w:rsidR="008D3672" w:rsidRDefault="008D3672" w:rsidP="00AC66FE">
            <w:pPr>
              <w:spacing w:after="0" w:line="259" w:lineRule="auto"/>
              <w:ind w:left="3" w:firstLine="0"/>
            </w:pPr>
            <w:r>
              <w:rPr>
                <w:rFonts w:ascii="Arial" w:eastAsia="Arial" w:hAnsi="Arial" w:cs="Arial"/>
                <w:b/>
              </w:rPr>
              <w:t xml:space="preserve">CHBCC </w:t>
            </w:r>
          </w:p>
        </w:tc>
      </w:tr>
      <w:tr w:rsidR="008D3672" w14:paraId="26A2F77A" w14:textId="77777777" w:rsidTr="00AC66FE">
        <w:trPr>
          <w:trHeight w:val="360"/>
        </w:trPr>
        <w:tc>
          <w:tcPr>
            <w:tcW w:w="1443" w:type="dxa"/>
            <w:tcBorders>
              <w:top w:val="single" w:sz="4" w:space="0" w:color="000000"/>
              <w:left w:val="single" w:sz="4" w:space="0" w:color="000000"/>
              <w:bottom w:val="single" w:sz="4" w:space="0" w:color="000000"/>
              <w:right w:val="single" w:sz="4" w:space="0" w:color="000000"/>
            </w:tcBorders>
          </w:tcPr>
          <w:p w14:paraId="6362F2BD" w14:textId="77777777" w:rsidR="008D3672" w:rsidRDefault="008D3672" w:rsidP="00AC66FE">
            <w:pPr>
              <w:spacing w:after="0" w:line="259" w:lineRule="auto"/>
              <w:ind w:left="0" w:firstLine="0"/>
            </w:pPr>
            <w:r>
              <w:rPr>
                <w:rFonts w:ascii="Arial" w:eastAsia="Arial" w:hAnsi="Arial" w:cs="Arial"/>
              </w:rPr>
              <w:t xml:space="preserve">Switzerland </w:t>
            </w:r>
          </w:p>
        </w:tc>
        <w:tc>
          <w:tcPr>
            <w:tcW w:w="3456" w:type="dxa"/>
            <w:tcBorders>
              <w:top w:val="single" w:sz="4" w:space="0" w:color="000000"/>
              <w:left w:val="single" w:sz="4" w:space="0" w:color="000000"/>
              <w:bottom w:val="single" w:sz="4" w:space="0" w:color="000000"/>
              <w:right w:val="single" w:sz="4" w:space="0" w:color="000000"/>
            </w:tcBorders>
          </w:tcPr>
          <w:p w14:paraId="6607209D" w14:textId="77777777" w:rsidR="008D3672" w:rsidRDefault="008D3672" w:rsidP="00AC66FE">
            <w:pPr>
              <w:spacing w:after="0" w:line="259" w:lineRule="auto"/>
              <w:ind w:left="0" w:firstLine="0"/>
            </w:pPr>
            <w:r>
              <w:rPr>
                <w:rFonts w:ascii="Arial" w:eastAsia="Arial" w:hAnsi="Arial" w:cs="Arial"/>
              </w:rPr>
              <w:t xml:space="preserve">Swiss Clearing Code (SIC Code) </w:t>
            </w:r>
          </w:p>
        </w:tc>
        <w:tc>
          <w:tcPr>
            <w:tcW w:w="1442" w:type="dxa"/>
            <w:tcBorders>
              <w:top w:val="single" w:sz="4" w:space="0" w:color="000000"/>
              <w:left w:val="single" w:sz="4" w:space="0" w:color="000000"/>
              <w:bottom w:val="single" w:sz="4" w:space="0" w:color="000000"/>
              <w:right w:val="single" w:sz="4" w:space="0" w:color="000000"/>
            </w:tcBorders>
          </w:tcPr>
          <w:p w14:paraId="3A7B0CB7" w14:textId="77777777" w:rsidR="008D3672" w:rsidRDefault="008D3672" w:rsidP="00AC66FE">
            <w:pPr>
              <w:spacing w:after="0" w:line="259" w:lineRule="auto"/>
              <w:ind w:left="3" w:firstLine="0"/>
            </w:pPr>
            <w:r>
              <w:rPr>
                <w:rFonts w:ascii="Arial" w:eastAsia="Arial" w:hAnsi="Arial" w:cs="Arial"/>
                <w:b/>
              </w:rPr>
              <w:t xml:space="preserve">SW </w:t>
            </w:r>
          </w:p>
        </w:tc>
        <w:tc>
          <w:tcPr>
            <w:tcW w:w="1440" w:type="dxa"/>
            <w:tcBorders>
              <w:top w:val="single" w:sz="4" w:space="0" w:color="000000"/>
              <w:left w:val="single" w:sz="4" w:space="0" w:color="000000"/>
              <w:bottom w:val="single" w:sz="4" w:space="0" w:color="000000"/>
              <w:right w:val="single" w:sz="4" w:space="0" w:color="000000"/>
            </w:tcBorders>
          </w:tcPr>
          <w:p w14:paraId="1DA38E9E" w14:textId="77777777" w:rsidR="008D3672" w:rsidRDefault="008D3672" w:rsidP="00AC66FE">
            <w:pPr>
              <w:spacing w:after="0" w:line="259" w:lineRule="auto"/>
              <w:ind w:left="3" w:firstLine="0"/>
            </w:pPr>
            <w:r>
              <w:rPr>
                <w:rFonts w:ascii="Arial" w:eastAsia="Arial" w:hAnsi="Arial" w:cs="Arial"/>
                <w:b/>
              </w:rPr>
              <w:t xml:space="preserve">CHSIC </w:t>
            </w:r>
          </w:p>
        </w:tc>
      </w:tr>
      <w:tr w:rsidR="008D3672" w14:paraId="3EF919B5" w14:textId="77777777" w:rsidTr="00AC66FE">
        <w:trPr>
          <w:trHeight w:val="360"/>
        </w:trPr>
        <w:tc>
          <w:tcPr>
            <w:tcW w:w="1443" w:type="dxa"/>
            <w:tcBorders>
              <w:top w:val="single" w:sz="4" w:space="0" w:color="000000"/>
              <w:left w:val="single" w:sz="4" w:space="0" w:color="000000"/>
              <w:bottom w:val="single" w:sz="4" w:space="0" w:color="000000"/>
              <w:right w:val="single" w:sz="4" w:space="0" w:color="000000"/>
            </w:tcBorders>
          </w:tcPr>
          <w:p w14:paraId="54FCC003" w14:textId="77777777" w:rsidR="008D3672" w:rsidRDefault="008D3672" w:rsidP="00AC66FE">
            <w:pPr>
              <w:spacing w:after="0" w:line="259" w:lineRule="auto"/>
              <w:ind w:left="0" w:firstLine="0"/>
            </w:pPr>
            <w:r>
              <w:rPr>
                <w:rFonts w:ascii="Arial" w:eastAsia="Arial" w:hAnsi="Arial" w:cs="Arial"/>
              </w:rPr>
              <w:t xml:space="preserve">Taiwan </w:t>
            </w:r>
          </w:p>
        </w:tc>
        <w:tc>
          <w:tcPr>
            <w:tcW w:w="3456" w:type="dxa"/>
            <w:tcBorders>
              <w:top w:val="single" w:sz="4" w:space="0" w:color="000000"/>
              <w:left w:val="single" w:sz="4" w:space="0" w:color="000000"/>
              <w:bottom w:val="single" w:sz="4" w:space="0" w:color="000000"/>
              <w:right w:val="single" w:sz="4" w:space="0" w:color="000000"/>
            </w:tcBorders>
          </w:tcPr>
          <w:p w14:paraId="7F5F11DF" w14:textId="77777777" w:rsidR="008D3672" w:rsidRDefault="008D3672" w:rsidP="00AC66FE">
            <w:pPr>
              <w:spacing w:after="0" w:line="259" w:lineRule="auto"/>
              <w:ind w:left="0" w:firstLine="0"/>
            </w:pPr>
            <w:r>
              <w:rPr>
                <w:rFonts w:ascii="Arial" w:eastAsia="Arial" w:hAnsi="Arial" w:cs="Arial"/>
              </w:rPr>
              <w:t xml:space="preserve">Financial Institution Code </w:t>
            </w:r>
          </w:p>
        </w:tc>
        <w:tc>
          <w:tcPr>
            <w:tcW w:w="1442" w:type="dxa"/>
            <w:tcBorders>
              <w:top w:val="single" w:sz="4" w:space="0" w:color="000000"/>
              <w:left w:val="single" w:sz="4" w:space="0" w:color="000000"/>
              <w:bottom w:val="single" w:sz="4" w:space="0" w:color="000000"/>
              <w:right w:val="single" w:sz="4" w:space="0" w:color="000000"/>
            </w:tcBorders>
          </w:tcPr>
          <w:p w14:paraId="7D3D8F98" w14:textId="77777777" w:rsidR="008D3672" w:rsidRDefault="008D3672" w:rsidP="00AC66FE">
            <w:pPr>
              <w:spacing w:after="0" w:line="259" w:lineRule="auto"/>
              <w:ind w:left="3" w:firstLine="0"/>
            </w:pPr>
            <w:r>
              <w:rPr>
                <w:rFonts w:ascii="Arial" w:eastAsia="Arial" w:hAnsi="Arial" w:cs="Arial"/>
                <w:b/>
              </w:rPr>
              <w:t xml:space="preserve">TW </w:t>
            </w:r>
          </w:p>
        </w:tc>
        <w:tc>
          <w:tcPr>
            <w:tcW w:w="1440" w:type="dxa"/>
            <w:tcBorders>
              <w:top w:val="single" w:sz="4" w:space="0" w:color="000000"/>
              <w:left w:val="single" w:sz="4" w:space="0" w:color="000000"/>
              <w:bottom w:val="single" w:sz="4" w:space="0" w:color="000000"/>
              <w:right w:val="single" w:sz="4" w:space="0" w:color="000000"/>
            </w:tcBorders>
          </w:tcPr>
          <w:p w14:paraId="3DBAB686" w14:textId="77777777" w:rsidR="008D3672" w:rsidRDefault="008D3672" w:rsidP="00AC66FE">
            <w:pPr>
              <w:spacing w:after="0" w:line="259" w:lineRule="auto"/>
              <w:ind w:left="3" w:firstLine="0"/>
            </w:pPr>
            <w:r>
              <w:rPr>
                <w:rFonts w:ascii="Arial" w:eastAsia="Arial" w:hAnsi="Arial" w:cs="Arial"/>
                <w:b/>
              </w:rPr>
              <w:t xml:space="preserve">TWNCC </w:t>
            </w:r>
          </w:p>
        </w:tc>
      </w:tr>
      <w:tr w:rsidR="008D3672" w14:paraId="0B18A190" w14:textId="77777777" w:rsidTr="00AC66FE">
        <w:trPr>
          <w:trHeight w:val="360"/>
        </w:trPr>
        <w:tc>
          <w:tcPr>
            <w:tcW w:w="1443" w:type="dxa"/>
            <w:tcBorders>
              <w:top w:val="single" w:sz="4" w:space="0" w:color="000000"/>
              <w:left w:val="single" w:sz="4" w:space="0" w:color="000000"/>
              <w:bottom w:val="single" w:sz="4" w:space="0" w:color="000000"/>
              <w:right w:val="single" w:sz="4" w:space="0" w:color="000000"/>
            </w:tcBorders>
          </w:tcPr>
          <w:p w14:paraId="755C0539" w14:textId="77777777" w:rsidR="008D3672" w:rsidRDefault="008D3672" w:rsidP="00AC66FE">
            <w:pPr>
              <w:spacing w:after="0" w:line="259" w:lineRule="auto"/>
              <w:ind w:left="0" w:firstLine="0"/>
            </w:pPr>
            <w:r>
              <w:rPr>
                <w:rFonts w:ascii="Arial" w:eastAsia="Arial" w:hAnsi="Arial" w:cs="Arial"/>
              </w:rPr>
              <w:t xml:space="preserve">UK </w:t>
            </w:r>
          </w:p>
        </w:tc>
        <w:tc>
          <w:tcPr>
            <w:tcW w:w="3456" w:type="dxa"/>
            <w:tcBorders>
              <w:top w:val="single" w:sz="4" w:space="0" w:color="000000"/>
              <w:left w:val="single" w:sz="4" w:space="0" w:color="000000"/>
              <w:bottom w:val="single" w:sz="4" w:space="0" w:color="000000"/>
              <w:right w:val="single" w:sz="4" w:space="0" w:color="000000"/>
            </w:tcBorders>
          </w:tcPr>
          <w:p w14:paraId="66415F0E" w14:textId="77777777" w:rsidR="008D3672" w:rsidRDefault="008D3672" w:rsidP="00AC66FE">
            <w:pPr>
              <w:spacing w:after="0" w:line="259" w:lineRule="auto"/>
              <w:ind w:left="0" w:firstLine="0"/>
            </w:pPr>
            <w:r>
              <w:rPr>
                <w:rFonts w:ascii="Arial" w:eastAsia="Arial" w:hAnsi="Arial" w:cs="Arial"/>
              </w:rPr>
              <w:t xml:space="preserve">UK Domestic Sort Code </w:t>
            </w:r>
          </w:p>
        </w:tc>
        <w:tc>
          <w:tcPr>
            <w:tcW w:w="1442" w:type="dxa"/>
            <w:tcBorders>
              <w:top w:val="single" w:sz="4" w:space="0" w:color="000000"/>
              <w:left w:val="single" w:sz="4" w:space="0" w:color="000000"/>
              <w:bottom w:val="single" w:sz="4" w:space="0" w:color="000000"/>
              <w:right w:val="single" w:sz="4" w:space="0" w:color="000000"/>
            </w:tcBorders>
          </w:tcPr>
          <w:p w14:paraId="74E885F5" w14:textId="77777777" w:rsidR="008D3672" w:rsidRDefault="008D3672" w:rsidP="00AC66FE">
            <w:pPr>
              <w:spacing w:after="0" w:line="259" w:lineRule="auto"/>
              <w:ind w:left="3" w:firstLine="0"/>
            </w:pPr>
            <w:r>
              <w:rPr>
                <w:rFonts w:ascii="Arial" w:eastAsia="Arial" w:hAnsi="Arial" w:cs="Arial"/>
                <w:b/>
              </w:rPr>
              <w:t xml:space="preserve">SC </w:t>
            </w:r>
          </w:p>
        </w:tc>
        <w:tc>
          <w:tcPr>
            <w:tcW w:w="1440" w:type="dxa"/>
            <w:tcBorders>
              <w:top w:val="single" w:sz="4" w:space="0" w:color="000000"/>
              <w:left w:val="single" w:sz="4" w:space="0" w:color="000000"/>
              <w:bottom w:val="single" w:sz="4" w:space="0" w:color="000000"/>
              <w:right w:val="single" w:sz="4" w:space="0" w:color="000000"/>
            </w:tcBorders>
          </w:tcPr>
          <w:p w14:paraId="1767FB19" w14:textId="77777777" w:rsidR="008D3672" w:rsidRDefault="008D3672" w:rsidP="00AC66FE">
            <w:pPr>
              <w:spacing w:after="0" w:line="259" w:lineRule="auto"/>
              <w:ind w:left="3" w:firstLine="0"/>
            </w:pPr>
            <w:r>
              <w:rPr>
                <w:rFonts w:ascii="Arial" w:eastAsia="Arial" w:hAnsi="Arial" w:cs="Arial"/>
                <w:b/>
              </w:rPr>
              <w:t xml:space="preserve">GBDSC </w:t>
            </w:r>
          </w:p>
        </w:tc>
      </w:tr>
      <w:tr w:rsidR="008D3672" w14:paraId="58008A64" w14:textId="77777777" w:rsidTr="00AC66FE">
        <w:trPr>
          <w:trHeight w:val="360"/>
        </w:trPr>
        <w:tc>
          <w:tcPr>
            <w:tcW w:w="1443" w:type="dxa"/>
            <w:tcBorders>
              <w:top w:val="single" w:sz="4" w:space="0" w:color="000000"/>
              <w:left w:val="single" w:sz="4" w:space="0" w:color="000000"/>
              <w:bottom w:val="single" w:sz="4" w:space="0" w:color="000000"/>
              <w:right w:val="single" w:sz="4" w:space="0" w:color="000000"/>
            </w:tcBorders>
          </w:tcPr>
          <w:p w14:paraId="4AFABC9F" w14:textId="77777777" w:rsidR="008D3672" w:rsidRDefault="008D3672" w:rsidP="00AC66FE">
            <w:pPr>
              <w:spacing w:after="0" w:line="259" w:lineRule="auto"/>
              <w:ind w:left="0" w:firstLine="0"/>
            </w:pPr>
            <w:r>
              <w:rPr>
                <w:rFonts w:ascii="Arial" w:eastAsia="Arial" w:hAnsi="Arial" w:cs="Arial"/>
              </w:rPr>
              <w:t xml:space="preserve">US </w:t>
            </w:r>
          </w:p>
        </w:tc>
        <w:tc>
          <w:tcPr>
            <w:tcW w:w="3456" w:type="dxa"/>
            <w:tcBorders>
              <w:top w:val="single" w:sz="4" w:space="0" w:color="000000"/>
              <w:left w:val="single" w:sz="4" w:space="0" w:color="000000"/>
              <w:bottom w:val="single" w:sz="4" w:space="0" w:color="000000"/>
              <w:right w:val="single" w:sz="4" w:space="0" w:color="000000"/>
            </w:tcBorders>
          </w:tcPr>
          <w:p w14:paraId="1022F928" w14:textId="77777777" w:rsidR="008D3672" w:rsidRDefault="008D3672" w:rsidP="00AC66FE">
            <w:pPr>
              <w:spacing w:after="0" w:line="259" w:lineRule="auto"/>
              <w:ind w:left="0" w:firstLine="0"/>
            </w:pPr>
            <w:r>
              <w:rPr>
                <w:rFonts w:ascii="Arial" w:eastAsia="Arial" w:hAnsi="Arial" w:cs="Arial"/>
              </w:rPr>
              <w:t xml:space="preserve">CHIPS Participant Identifier </w:t>
            </w:r>
          </w:p>
        </w:tc>
        <w:tc>
          <w:tcPr>
            <w:tcW w:w="1442" w:type="dxa"/>
            <w:tcBorders>
              <w:top w:val="single" w:sz="4" w:space="0" w:color="000000"/>
              <w:left w:val="single" w:sz="4" w:space="0" w:color="000000"/>
              <w:bottom w:val="single" w:sz="4" w:space="0" w:color="000000"/>
              <w:right w:val="single" w:sz="4" w:space="0" w:color="000000"/>
            </w:tcBorders>
          </w:tcPr>
          <w:p w14:paraId="28BD1B65" w14:textId="77777777" w:rsidR="008D3672" w:rsidRDefault="008D3672" w:rsidP="00AC66FE">
            <w:pPr>
              <w:spacing w:after="0" w:line="259" w:lineRule="auto"/>
              <w:ind w:left="3" w:firstLine="0"/>
            </w:pPr>
            <w:r>
              <w:rPr>
                <w:rFonts w:ascii="Arial" w:eastAsia="Arial" w:hAnsi="Arial" w:cs="Arial"/>
                <w:b/>
              </w:rPr>
              <w:t xml:space="preserve">CP </w:t>
            </w:r>
          </w:p>
        </w:tc>
        <w:tc>
          <w:tcPr>
            <w:tcW w:w="1440" w:type="dxa"/>
            <w:tcBorders>
              <w:top w:val="single" w:sz="4" w:space="0" w:color="000000"/>
              <w:left w:val="single" w:sz="4" w:space="0" w:color="000000"/>
              <w:bottom w:val="single" w:sz="4" w:space="0" w:color="000000"/>
              <w:right w:val="single" w:sz="4" w:space="0" w:color="000000"/>
            </w:tcBorders>
          </w:tcPr>
          <w:p w14:paraId="79D0BD71" w14:textId="77777777" w:rsidR="008D3672" w:rsidRDefault="008D3672" w:rsidP="00AC66FE">
            <w:pPr>
              <w:spacing w:after="0" w:line="259" w:lineRule="auto"/>
              <w:ind w:left="3" w:firstLine="0"/>
            </w:pPr>
            <w:r>
              <w:rPr>
                <w:rFonts w:ascii="Arial" w:eastAsia="Arial" w:hAnsi="Arial" w:cs="Arial"/>
                <w:b/>
              </w:rPr>
              <w:t xml:space="preserve">USPID </w:t>
            </w:r>
          </w:p>
        </w:tc>
      </w:tr>
      <w:tr w:rsidR="008D3672" w14:paraId="7E41FA39" w14:textId="77777777" w:rsidTr="00AC66FE">
        <w:trPr>
          <w:trHeight w:val="360"/>
        </w:trPr>
        <w:tc>
          <w:tcPr>
            <w:tcW w:w="1443" w:type="dxa"/>
            <w:tcBorders>
              <w:top w:val="single" w:sz="4" w:space="0" w:color="000000"/>
              <w:left w:val="single" w:sz="4" w:space="0" w:color="000000"/>
              <w:bottom w:val="single" w:sz="4" w:space="0" w:color="000000"/>
              <w:right w:val="single" w:sz="4" w:space="0" w:color="000000"/>
            </w:tcBorders>
          </w:tcPr>
          <w:p w14:paraId="27C9FF5D" w14:textId="77777777" w:rsidR="008D3672" w:rsidRDefault="008D3672" w:rsidP="00AC66FE">
            <w:pPr>
              <w:spacing w:after="0" w:line="259" w:lineRule="auto"/>
              <w:ind w:left="0" w:firstLine="0"/>
            </w:pPr>
            <w:r>
              <w:rPr>
                <w:rFonts w:ascii="Arial" w:eastAsia="Arial" w:hAnsi="Arial" w:cs="Arial"/>
              </w:rPr>
              <w:t xml:space="preserve">US </w:t>
            </w:r>
          </w:p>
        </w:tc>
        <w:tc>
          <w:tcPr>
            <w:tcW w:w="3456" w:type="dxa"/>
            <w:tcBorders>
              <w:top w:val="single" w:sz="4" w:space="0" w:color="000000"/>
              <w:left w:val="single" w:sz="4" w:space="0" w:color="000000"/>
              <w:bottom w:val="single" w:sz="4" w:space="0" w:color="000000"/>
              <w:right w:val="single" w:sz="4" w:space="0" w:color="000000"/>
            </w:tcBorders>
          </w:tcPr>
          <w:p w14:paraId="0B564EE2" w14:textId="77777777" w:rsidR="008D3672" w:rsidRDefault="008D3672" w:rsidP="00AC66FE">
            <w:pPr>
              <w:spacing w:after="0" w:line="259" w:lineRule="auto"/>
              <w:ind w:left="0" w:firstLine="0"/>
            </w:pPr>
            <w:r>
              <w:rPr>
                <w:rFonts w:ascii="Arial" w:eastAsia="Arial" w:hAnsi="Arial" w:cs="Arial"/>
              </w:rPr>
              <w:t xml:space="preserve">United States Routing Number </w:t>
            </w:r>
          </w:p>
        </w:tc>
        <w:tc>
          <w:tcPr>
            <w:tcW w:w="1442" w:type="dxa"/>
            <w:tcBorders>
              <w:top w:val="single" w:sz="4" w:space="0" w:color="000000"/>
              <w:left w:val="single" w:sz="4" w:space="0" w:color="000000"/>
              <w:bottom w:val="single" w:sz="4" w:space="0" w:color="000000"/>
              <w:right w:val="single" w:sz="4" w:space="0" w:color="000000"/>
            </w:tcBorders>
          </w:tcPr>
          <w:p w14:paraId="091CDB25" w14:textId="77777777" w:rsidR="008D3672" w:rsidRDefault="008D3672" w:rsidP="00AC66FE">
            <w:pPr>
              <w:spacing w:after="0" w:line="259" w:lineRule="auto"/>
              <w:ind w:left="3" w:firstLine="0"/>
            </w:pPr>
            <w:r>
              <w:rPr>
                <w:rFonts w:ascii="Arial" w:eastAsia="Arial" w:hAnsi="Arial" w:cs="Arial"/>
                <w:b/>
              </w:rPr>
              <w:t xml:space="preserve">FW </w:t>
            </w:r>
          </w:p>
        </w:tc>
        <w:tc>
          <w:tcPr>
            <w:tcW w:w="1440" w:type="dxa"/>
            <w:tcBorders>
              <w:top w:val="single" w:sz="4" w:space="0" w:color="000000"/>
              <w:left w:val="single" w:sz="4" w:space="0" w:color="000000"/>
              <w:bottom w:val="single" w:sz="4" w:space="0" w:color="000000"/>
              <w:right w:val="single" w:sz="4" w:space="0" w:color="000000"/>
            </w:tcBorders>
          </w:tcPr>
          <w:p w14:paraId="330FBFE8" w14:textId="77777777" w:rsidR="008D3672" w:rsidRDefault="008D3672" w:rsidP="00AC66FE">
            <w:pPr>
              <w:spacing w:after="0" w:line="259" w:lineRule="auto"/>
              <w:ind w:left="3" w:firstLine="0"/>
            </w:pPr>
            <w:r>
              <w:rPr>
                <w:rFonts w:ascii="Arial" w:eastAsia="Arial" w:hAnsi="Arial" w:cs="Arial"/>
                <w:b/>
              </w:rPr>
              <w:t xml:space="preserve">USABA </w:t>
            </w:r>
          </w:p>
        </w:tc>
      </w:tr>
    </w:tbl>
    <w:p w14:paraId="44295FD5" w14:textId="77777777" w:rsidR="008D3672" w:rsidRDefault="008D3672" w:rsidP="008D3672">
      <w:pPr>
        <w:spacing w:after="101" w:line="259" w:lineRule="auto"/>
        <w:ind w:left="852" w:firstLine="0"/>
      </w:pPr>
      <w:r>
        <w:rPr>
          <w:rFonts w:ascii="Arial" w:eastAsia="Arial" w:hAnsi="Arial" w:cs="Arial"/>
        </w:rPr>
        <w:t xml:space="preserve"> </w:t>
      </w:r>
    </w:p>
    <w:p w14:paraId="1ECD7021" w14:textId="77777777" w:rsidR="008D3672" w:rsidRPr="008D3672" w:rsidRDefault="008D3672" w:rsidP="008D3672"/>
    <w:p w14:paraId="3969DCD4" w14:textId="520E6CE2" w:rsidR="008D3672" w:rsidRDefault="008D3672" w:rsidP="008D3672"/>
    <w:p w14:paraId="0E73EE19" w14:textId="0C8A1320" w:rsidR="008D3672" w:rsidRDefault="008D3672" w:rsidP="008D3672"/>
    <w:p w14:paraId="280C68F3" w14:textId="2E538A24" w:rsidR="008D3672" w:rsidRDefault="008D3672" w:rsidP="008D3672"/>
    <w:p w14:paraId="55E74D82" w14:textId="77C402CD" w:rsidR="008D3672" w:rsidRDefault="008D3672" w:rsidP="008D3672"/>
    <w:p w14:paraId="35AC59F3" w14:textId="09FC5A70" w:rsidR="008D3672" w:rsidRDefault="008D3672">
      <w:pPr>
        <w:spacing w:after="160" w:line="259" w:lineRule="auto"/>
        <w:ind w:left="0" w:firstLine="0"/>
      </w:pPr>
      <w:r>
        <w:br w:type="page"/>
      </w:r>
    </w:p>
    <w:p w14:paraId="312634E8" w14:textId="77777777" w:rsidR="008D3672" w:rsidRPr="008D3672" w:rsidRDefault="008D3672" w:rsidP="008D3672"/>
    <w:p w14:paraId="00F7609F" w14:textId="5CF2501F" w:rsidR="00D27200" w:rsidRDefault="00D27200" w:rsidP="00D27200"/>
    <w:p w14:paraId="56F8A953" w14:textId="60B46B3B" w:rsidR="00D27200" w:rsidRPr="00D27200" w:rsidRDefault="00D27200" w:rsidP="00D27200">
      <w:pPr>
        <w:pStyle w:val="Heading1"/>
      </w:pPr>
      <w:bookmarkStart w:id="6256" w:name="_Toc136351321"/>
      <w:r>
        <w:t>6    Change Log</w:t>
      </w:r>
      <w:bookmarkEnd w:id="6256"/>
    </w:p>
    <w:p w14:paraId="206722A6" w14:textId="77777777" w:rsidR="00D27200" w:rsidRPr="00D27200" w:rsidRDefault="00D27200" w:rsidP="00D27200"/>
    <w:p w14:paraId="40310556" w14:textId="33AB82F3" w:rsidR="004D1B05" w:rsidRDefault="004D1B05" w:rsidP="004D1B05"/>
    <w:tbl>
      <w:tblPr>
        <w:tblStyle w:val="TableGrid0"/>
        <w:tblW w:w="10828" w:type="dxa"/>
        <w:tblLook w:val="0000" w:firstRow="0" w:lastRow="0" w:firstColumn="0" w:lastColumn="0" w:noHBand="0" w:noVBand="0"/>
      </w:tblPr>
      <w:tblGrid>
        <w:gridCol w:w="1177"/>
        <w:gridCol w:w="6885"/>
        <w:gridCol w:w="1109"/>
        <w:gridCol w:w="1657"/>
      </w:tblGrid>
      <w:tr w:rsidR="00856573" w:rsidRPr="00142AB7" w14:paraId="5EC5EF71" w14:textId="4CC511DF" w:rsidTr="001534D6">
        <w:tc>
          <w:tcPr>
            <w:tcW w:w="1177" w:type="dxa"/>
            <w:shd w:val="clear" w:color="auto" w:fill="D9D9D9" w:themeFill="background1" w:themeFillShade="D9"/>
          </w:tcPr>
          <w:p w14:paraId="1BB2F826" w14:textId="471D1130" w:rsidR="00856573" w:rsidRPr="00142AB7" w:rsidRDefault="00856573" w:rsidP="004D1B05">
            <w:pPr>
              <w:ind w:left="0" w:firstLine="0"/>
              <w:jc w:val="center"/>
              <w:rPr>
                <w:rFonts w:ascii="Arial" w:hAnsi="Arial" w:cs="Arial"/>
                <w:bCs/>
              </w:rPr>
            </w:pPr>
            <w:r w:rsidRPr="00142AB7">
              <w:rPr>
                <w:rFonts w:ascii="Arial" w:hAnsi="Arial" w:cs="Arial"/>
                <w:bCs/>
              </w:rPr>
              <w:t>Version</w:t>
            </w:r>
          </w:p>
        </w:tc>
        <w:tc>
          <w:tcPr>
            <w:tcW w:w="6885" w:type="dxa"/>
            <w:shd w:val="clear" w:color="auto" w:fill="D9D9D9" w:themeFill="background1" w:themeFillShade="D9"/>
          </w:tcPr>
          <w:p w14:paraId="3BE68D04" w14:textId="28BF5D95" w:rsidR="00856573" w:rsidRPr="00142AB7" w:rsidRDefault="00856573" w:rsidP="004D1B05">
            <w:pPr>
              <w:ind w:left="0" w:firstLine="0"/>
              <w:jc w:val="center"/>
              <w:rPr>
                <w:rFonts w:ascii="Arial" w:hAnsi="Arial" w:cs="Arial"/>
                <w:bCs/>
              </w:rPr>
            </w:pPr>
            <w:r w:rsidRPr="00142AB7">
              <w:rPr>
                <w:rFonts w:ascii="Arial" w:hAnsi="Arial" w:cs="Arial"/>
                <w:bCs/>
              </w:rPr>
              <w:t>Change description</w:t>
            </w:r>
          </w:p>
        </w:tc>
        <w:tc>
          <w:tcPr>
            <w:tcW w:w="1109" w:type="dxa"/>
            <w:shd w:val="clear" w:color="auto" w:fill="D9D9D9" w:themeFill="background1" w:themeFillShade="D9"/>
          </w:tcPr>
          <w:p w14:paraId="16BCA9AC" w14:textId="6364D74A" w:rsidR="00856573" w:rsidRPr="00142AB7" w:rsidRDefault="00856573" w:rsidP="004D1B05">
            <w:pPr>
              <w:ind w:left="0" w:firstLine="0"/>
              <w:jc w:val="center"/>
              <w:rPr>
                <w:rFonts w:ascii="Arial" w:hAnsi="Arial" w:cs="Arial"/>
                <w:bCs/>
              </w:rPr>
            </w:pPr>
            <w:r w:rsidRPr="00142AB7">
              <w:rPr>
                <w:rFonts w:ascii="Arial" w:hAnsi="Arial" w:cs="Arial"/>
                <w:bCs/>
              </w:rPr>
              <w:t>Impacted section(s)</w:t>
            </w:r>
          </w:p>
        </w:tc>
        <w:tc>
          <w:tcPr>
            <w:tcW w:w="1657" w:type="dxa"/>
            <w:shd w:val="clear" w:color="auto" w:fill="D9D9D9" w:themeFill="background1" w:themeFillShade="D9"/>
          </w:tcPr>
          <w:p w14:paraId="3F4B79A5" w14:textId="2C5443A8" w:rsidR="00856573" w:rsidRPr="00142AB7" w:rsidRDefault="00856573" w:rsidP="004D1B05">
            <w:pPr>
              <w:ind w:left="0" w:firstLine="0"/>
              <w:jc w:val="center"/>
              <w:rPr>
                <w:rFonts w:ascii="Arial" w:hAnsi="Arial" w:cs="Arial"/>
                <w:bCs/>
              </w:rPr>
            </w:pPr>
            <w:r w:rsidRPr="00142AB7">
              <w:rPr>
                <w:rFonts w:ascii="Arial" w:hAnsi="Arial" w:cs="Arial"/>
                <w:bCs/>
              </w:rPr>
              <w:t>Reference</w:t>
            </w:r>
          </w:p>
        </w:tc>
      </w:tr>
      <w:tr w:rsidR="00856573" w:rsidRPr="00142AB7" w14:paraId="39F708A9" w14:textId="4D867C6B" w:rsidTr="001534D6">
        <w:tc>
          <w:tcPr>
            <w:tcW w:w="1177" w:type="dxa"/>
          </w:tcPr>
          <w:p w14:paraId="235D862A" w14:textId="49B39673" w:rsidR="00856573" w:rsidRPr="00142AB7" w:rsidRDefault="00D97B26" w:rsidP="004D1B05">
            <w:pPr>
              <w:ind w:left="0" w:firstLine="0"/>
              <w:rPr>
                <w:bCs/>
              </w:rPr>
            </w:pPr>
            <w:ins w:id="6257" w:author="BOUVY Martine [3]" w:date="2020-05-28T10:13:00Z">
              <w:r w:rsidRPr="00142AB7">
                <w:rPr>
                  <w:bCs/>
                </w:rPr>
                <w:t>13 July 2020</w:t>
              </w:r>
            </w:ins>
          </w:p>
        </w:tc>
        <w:tc>
          <w:tcPr>
            <w:tcW w:w="6885" w:type="dxa"/>
          </w:tcPr>
          <w:p w14:paraId="67210E99" w14:textId="30769D06" w:rsidR="00856573" w:rsidRPr="00142AB7" w:rsidRDefault="00856573" w:rsidP="00BC44D1">
            <w:pPr>
              <w:spacing w:after="112" w:line="249" w:lineRule="auto"/>
              <w:ind w:left="-50" w:right="15" w:firstLine="0"/>
              <w:rPr>
                <w:ins w:id="6258" w:author="BOUVY Martine [3]" w:date="2020-05-28T10:13:00Z"/>
                <w:bCs/>
              </w:rPr>
            </w:pPr>
            <w:ins w:id="6259" w:author="BOUVY Martine [3]" w:date="2020-05-28T10:13:00Z">
              <w:r w:rsidRPr="00142AB7">
                <w:rPr>
                  <w:bCs/>
                </w:rPr>
                <w:t xml:space="preserve">Change the </w:t>
              </w:r>
            </w:ins>
            <w:ins w:id="6260" w:author="BOUVY Martine [3]" w:date="2020-05-28T10:14:00Z">
              <w:r w:rsidRPr="00142AB7">
                <w:rPr>
                  <w:bCs/>
                </w:rPr>
                <w:t>priority order of the elements: CountrySubdivision is followed by TownLocationName</w:t>
              </w:r>
            </w:ins>
          </w:p>
          <w:p w14:paraId="55F0D040" w14:textId="70E1BCF9" w:rsidR="00856573" w:rsidRPr="00142AB7" w:rsidRDefault="00856573" w:rsidP="00DC5C87">
            <w:pPr>
              <w:ind w:left="-104" w:firstLine="0"/>
              <w:rPr>
                <w:bCs/>
              </w:rPr>
            </w:pPr>
          </w:p>
        </w:tc>
        <w:tc>
          <w:tcPr>
            <w:tcW w:w="1109" w:type="dxa"/>
          </w:tcPr>
          <w:p w14:paraId="5ECF8F01" w14:textId="54B9B0A9" w:rsidR="00856573" w:rsidRPr="00142AB7" w:rsidRDefault="00856573" w:rsidP="004D1B05">
            <w:pPr>
              <w:ind w:left="0" w:firstLine="0"/>
              <w:rPr>
                <w:ins w:id="6261" w:author="BOUVY Martine [3]" w:date="2020-05-28T10:16:00Z"/>
                <w:bCs/>
              </w:rPr>
            </w:pPr>
            <w:ins w:id="6262" w:author="BOUVY Martine [3]" w:date="2020-05-28T10:16:00Z">
              <w:r w:rsidRPr="00142AB7">
                <w:rPr>
                  <w:bCs/>
                </w:rPr>
                <w:t>4.1.9</w:t>
              </w:r>
            </w:ins>
            <w:ins w:id="6263" w:author="BOUVY Martine [3]" w:date="2020-05-28T10:29:00Z">
              <w:r w:rsidRPr="00142AB7">
                <w:rPr>
                  <w:bCs/>
                </w:rPr>
                <w:t>; 4.2.9</w:t>
              </w:r>
            </w:ins>
          </w:p>
          <w:p w14:paraId="1271FCAC" w14:textId="3AB8CE4F" w:rsidR="00856573" w:rsidRPr="00142AB7" w:rsidRDefault="00856573" w:rsidP="004D1B05">
            <w:pPr>
              <w:ind w:left="0" w:firstLine="0"/>
              <w:rPr>
                <w:bCs/>
              </w:rPr>
            </w:pPr>
          </w:p>
        </w:tc>
        <w:tc>
          <w:tcPr>
            <w:tcW w:w="1657" w:type="dxa"/>
          </w:tcPr>
          <w:p w14:paraId="3B5FE7AB" w14:textId="6D7C9102" w:rsidR="00856573" w:rsidRPr="00142AB7" w:rsidRDefault="00856573" w:rsidP="004D1B05">
            <w:pPr>
              <w:ind w:left="0" w:firstLine="0"/>
              <w:rPr>
                <w:bCs/>
              </w:rPr>
            </w:pPr>
            <w:ins w:id="6264" w:author="BOUVY Martine [3]" w:date="2020-05-28T10:30:00Z">
              <w:r w:rsidRPr="00142AB7">
                <w:rPr>
                  <w:bCs/>
                </w:rPr>
                <w:t>STDMAPS-1046</w:t>
              </w:r>
            </w:ins>
          </w:p>
        </w:tc>
      </w:tr>
      <w:tr w:rsidR="00856573" w:rsidRPr="00142AB7" w14:paraId="0EC46FD2" w14:textId="694759F2" w:rsidTr="001534D6">
        <w:tc>
          <w:tcPr>
            <w:tcW w:w="1177" w:type="dxa"/>
          </w:tcPr>
          <w:p w14:paraId="5513FB62" w14:textId="77777777" w:rsidR="00856573" w:rsidRPr="00142AB7" w:rsidRDefault="00856573" w:rsidP="004D1B05">
            <w:pPr>
              <w:ind w:left="0" w:firstLine="0"/>
              <w:rPr>
                <w:bCs/>
              </w:rPr>
            </w:pPr>
          </w:p>
        </w:tc>
        <w:tc>
          <w:tcPr>
            <w:tcW w:w="6885" w:type="dxa"/>
          </w:tcPr>
          <w:p w14:paraId="7A9FBD15" w14:textId="4807A069" w:rsidR="00856573" w:rsidRPr="00142AB7" w:rsidRDefault="000771EB" w:rsidP="004D1B05">
            <w:pPr>
              <w:ind w:left="0" w:firstLine="0"/>
              <w:rPr>
                <w:bCs/>
              </w:rPr>
            </w:pPr>
            <w:ins w:id="6265" w:author="BOUVY Martine [3]" w:date="2020-05-29T13:36:00Z">
              <w:r w:rsidRPr="00142AB7">
                <w:rPr>
                  <w:bCs/>
                </w:rPr>
                <w:t>IsMTClearingSystemCodeInList</w:t>
              </w:r>
              <w:r w:rsidR="002C10B5" w:rsidRPr="00142AB7">
                <w:rPr>
                  <w:bCs/>
                </w:rPr>
                <w:t xml:space="preserve"> : </w:t>
              </w:r>
            </w:ins>
            <w:ins w:id="6266" w:author="BOUVY Martine [3]" w:date="2020-06-02T08:45:00Z">
              <w:r w:rsidR="002C10B5" w:rsidRPr="00142AB7">
                <w:rPr>
                  <w:bCs/>
                </w:rPr>
                <w:t>returned</w:t>
              </w:r>
            </w:ins>
            <w:ins w:id="6267" w:author="BOUVY Martine [3]" w:date="2020-05-29T13:36:00Z">
              <w:r w:rsidRPr="00142AB7">
                <w:rPr>
                  <w:bCs/>
                </w:rPr>
                <w:t xml:space="preserve"> parameter is boolean</w:t>
              </w:r>
            </w:ins>
          </w:p>
        </w:tc>
        <w:tc>
          <w:tcPr>
            <w:tcW w:w="1109" w:type="dxa"/>
          </w:tcPr>
          <w:p w14:paraId="5D25D0B4" w14:textId="6690F62F" w:rsidR="00856573" w:rsidRPr="00142AB7" w:rsidRDefault="000771EB" w:rsidP="004D1B05">
            <w:pPr>
              <w:ind w:left="0" w:firstLine="0"/>
              <w:rPr>
                <w:bCs/>
              </w:rPr>
            </w:pPr>
            <w:ins w:id="6268" w:author="BOUVY Martine [3]" w:date="2020-05-29T13:36:00Z">
              <w:r w:rsidRPr="00142AB7">
                <w:rPr>
                  <w:bCs/>
                </w:rPr>
                <w:t>3.2.3</w:t>
              </w:r>
            </w:ins>
          </w:p>
        </w:tc>
        <w:tc>
          <w:tcPr>
            <w:tcW w:w="1657" w:type="dxa"/>
          </w:tcPr>
          <w:p w14:paraId="7152760C" w14:textId="74F012FE" w:rsidR="00856573" w:rsidRPr="00142AB7" w:rsidRDefault="002A67CE" w:rsidP="004D1B05">
            <w:pPr>
              <w:ind w:left="0" w:firstLine="0"/>
              <w:rPr>
                <w:bCs/>
              </w:rPr>
            </w:pPr>
            <w:ins w:id="6269" w:author="BOUVY Martine [3]" w:date="2020-05-29T13:40:00Z">
              <w:r w:rsidRPr="00142AB7">
                <w:rPr>
                  <w:bCs/>
                </w:rPr>
                <w:t>STDMAPS-1064</w:t>
              </w:r>
            </w:ins>
          </w:p>
        </w:tc>
      </w:tr>
      <w:tr w:rsidR="00856573" w:rsidRPr="00142AB7" w14:paraId="190364DC" w14:textId="0387A219" w:rsidTr="001534D6">
        <w:tc>
          <w:tcPr>
            <w:tcW w:w="1177" w:type="dxa"/>
          </w:tcPr>
          <w:p w14:paraId="21028A62" w14:textId="77777777" w:rsidR="00856573" w:rsidRPr="00142AB7" w:rsidRDefault="00856573" w:rsidP="004D1B05">
            <w:pPr>
              <w:ind w:left="0" w:firstLine="0"/>
              <w:rPr>
                <w:bCs/>
              </w:rPr>
            </w:pPr>
          </w:p>
        </w:tc>
        <w:tc>
          <w:tcPr>
            <w:tcW w:w="6885" w:type="dxa"/>
          </w:tcPr>
          <w:p w14:paraId="798382D4" w14:textId="7EB9641E" w:rsidR="00856573" w:rsidRPr="00142AB7" w:rsidRDefault="00645F67" w:rsidP="004D1B05">
            <w:pPr>
              <w:ind w:left="0" w:firstLine="0"/>
              <w:rPr>
                <w:bCs/>
              </w:rPr>
            </w:pPr>
            <w:ins w:id="6270" w:author="BOUVY Martine [3]" w:date="2020-06-08T08:47:00Z">
              <w:r w:rsidRPr="00142AB7">
                <w:rPr>
                  <w:bCs/>
                </w:rPr>
                <w:t>Replace /RRIN/ by /RRC/ to align with pacs.004 code word</w:t>
              </w:r>
            </w:ins>
          </w:p>
        </w:tc>
        <w:tc>
          <w:tcPr>
            <w:tcW w:w="1109" w:type="dxa"/>
          </w:tcPr>
          <w:p w14:paraId="453EE5D1" w14:textId="7D192A70" w:rsidR="00856573" w:rsidRPr="00142AB7" w:rsidRDefault="00645F67" w:rsidP="004D1B05">
            <w:pPr>
              <w:ind w:left="0" w:firstLine="0"/>
              <w:rPr>
                <w:bCs/>
              </w:rPr>
            </w:pPr>
            <w:ins w:id="6271" w:author="BOUVY Martine [3]" w:date="2020-06-08T08:48:00Z">
              <w:r w:rsidRPr="00142AB7">
                <w:rPr>
                  <w:bCs/>
                </w:rPr>
                <w:t>4.3.20</w:t>
              </w:r>
            </w:ins>
          </w:p>
        </w:tc>
        <w:tc>
          <w:tcPr>
            <w:tcW w:w="1657" w:type="dxa"/>
          </w:tcPr>
          <w:p w14:paraId="056256C0" w14:textId="5EAAB477" w:rsidR="00856573" w:rsidRPr="00142AB7" w:rsidRDefault="00645F67" w:rsidP="004D1B05">
            <w:pPr>
              <w:ind w:left="0" w:firstLine="0"/>
              <w:rPr>
                <w:bCs/>
              </w:rPr>
            </w:pPr>
            <w:ins w:id="6272" w:author="BOUVY Martine [3]" w:date="2020-06-08T08:48:00Z">
              <w:r w:rsidRPr="00142AB7">
                <w:rPr>
                  <w:bCs/>
                </w:rPr>
                <w:t>STDMAPS-832</w:t>
              </w:r>
            </w:ins>
          </w:p>
        </w:tc>
      </w:tr>
      <w:tr w:rsidR="00856573" w:rsidRPr="00142AB7" w14:paraId="0CC0C292" w14:textId="28A6CA09" w:rsidTr="001534D6">
        <w:tc>
          <w:tcPr>
            <w:tcW w:w="1177" w:type="dxa"/>
          </w:tcPr>
          <w:p w14:paraId="32410EE9" w14:textId="77777777" w:rsidR="00856573" w:rsidRPr="00142AB7" w:rsidRDefault="00856573" w:rsidP="004D1B05">
            <w:pPr>
              <w:ind w:left="0" w:firstLine="0"/>
              <w:rPr>
                <w:bCs/>
              </w:rPr>
            </w:pPr>
          </w:p>
        </w:tc>
        <w:tc>
          <w:tcPr>
            <w:tcW w:w="6885" w:type="dxa"/>
          </w:tcPr>
          <w:p w14:paraId="04E5C2F6" w14:textId="0EFB3047" w:rsidR="00856573" w:rsidRPr="00142AB7" w:rsidRDefault="00A33D26" w:rsidP="004D1B05">
            <w:pPr>
              <w:ind w:left="0" w:firstLine="0"/>
              <w:rPr>
                <w:bCs/>
              </w:rPr>
            </w:pPr>
            <w:ins w:id="6273" w:author="BOUVY Martine [3]" w:date="2020-06-11T13:05:00Z">
              <w:r w:rsidRPr="00142AB7">
                <w:rPr>
                  <w:bCs/>
                </w:rPr>
                <w:t>Add a path variable to shorten the notation</w:t>
              </w:r>
            </w:ins>
          </w:p>
        </w:tc>
        <w:tc>
          <w:tcPr>
            <w:tcW w:w="1109" w:type="dxa"/>
          </w:tcPr>
          <w:p w14:paraId="7D750153" w14:textId="06A8AD0D" w:rsidR="00856573" w:rsidRPr="00142AB7" w:rsidRDefault="00A33D26" w:rsidP="004D1B05">
            <w:pPr>
              <w:ind w:left="0" w:firstLine="0"/>
              <w:rPr>
                <w:bCs/>
              </w:rPr>
            </w:pPr>
            <w:ins w:id="6274" w:author="BOUVY Martine [3]" w:date="2020-06-11T13:05:00Z">
              <w:r w:rsidRPr="00142AB7">
                <w:rPr>
                  <w:bCs/>
                </w:rPr>
                <w:t>3.2.5</w:t>
              </w:r>
            </w:ins>
          </w:p>
        </w:tc>
        <w:tc>
          <w:tcPr>
            <w:tcW w:w="1657" w:type="dxa"/>
          </w:tcPr>
          <w:p w14:paraId="21A17D49" w14:textId="77777777" w:rsidR="00856573" w:rsidRPr="00142AB7" w:rsidRDefault="00856573" w:rsidP="004D1B05">
            <w:pPr>
              <w:ind w:left="0" w:firstLine="0"/>
              <w:rPr>
                <w:bCs/>
              </w:rPr>
            </w:pPr>
          </w:p>
        </w:tc>
      </w:tr>
      <w:tr w:rsidR="00856573" w:rsidRPr="00142AB7" w14:paraId="460EBE0F" w14:textId="4B500DF8" w:rsidTr="001534D6">
        <w:tc>
          <w:tcPr>
            <w:tcW w:w="1177" w:type="dxa"/>
          </w:tcPr>
          <w:p w14:paraId="59F5006D" w14:textId="77777777" w:rsidR="00856573" w:rsidRPr="00142AB7" w:rsidRDefault="00856573" w:rsidP="004D1B05">
            <w:pPr>
              <w:ind w:left="0" w:firstLine="0"/>
              <w:rPr>
                <w:bCs/>
              </w:rPr>
            </w:pPr>
          </w:p>
        </w:tc>
        <w:tc>
          <w:tcPr>
            <w:tcW w:w="6885" w:type="dxa"/>
          </w:tcPr>
          <w:p w14:paraId="271E47F1" w14:textId="2750DF96" w:rsidR="00856573" w:rsidRPr="00142AB7" w:rsidRDefault="002E7118" w:rsidP="004D1B05">
            <w:pPr>
              <w:ind w:left="0" w:firstLine="0"/>
              <w:rPr>
                <w:bCs/>
              </w:rPr>
            </w:pPr>
            <w:ins w:id="6275" w:author="BOUVY Martine [3]" w:date="2020-06-17T16:25:00Z">
              <w:r w:rsidRPr="00142AB7">
                <w:rPr>
                  <w:bCs/>
                </w:rPr>
                <w:t xml:space="preserve">Change the definition of ExtractLines. </w:t>
              </w:r>
            </w:ins>
          </w:p>
        </w:tc>
        <w:tc>
          <w:tcPr>
            <w:tcW w:w="1109" w:type="dxa"/>
          </w:tcPr>
          <w:p w14:paraId="4FBAA312" w14:textId="1342BDEC" w:rsidR="00856573" w:rsidRPr="00142AB7" w:rsidRDefault="002E7118" w:rsidP="004D1B05">
            <w:pPr>
              <w:ind w:left="0" w:firstLine="0"/>
              <w:rPr>
                <w:bCs/>
              </w:rPr>
            </w:pPr>
            <w:ins w:id="6276" w:author="BOUVY Martine [3]" w:date="2020-06-17T16:25:00Z">
              <w:r w:rsidRPr="00142AB7">
                <w:rPr>
                  <w:bCs/>
                </w:rPr>
                <w:t>2</w:t>
              </w:r>
            </w:ins>
          </w:p>
        </w:tc>
        <w:tc>
          <w:tcPr>
            <w:tcW w:w="1657" w:type="dxa"/>
          </w:tcPr>
          <w:p w14:paraId="5934C2A0" w14:textId="7A3A6145" w:rsidR="00856573" w:rsidRPr="00142AB7" w:rsidRDefault="002E7118" w:rsidP="004D1B05">
            <w:pPr>
              <w:ind w:left="0" w:firstLine="0"/>
              <w:rPr>
                <w:bCs/>
              </w:rPr>
            </w:pPr>
            <w:ins w:id="6277" w:author="BOUVY Martine [3]" w:date="2020-06-17T16:26:00Z">
              <w:r w:rsidRPr="00142AB7">
                <w:rPr>
                  <w:bCs/>
                </w:rPr>
                <w:t>STDMAPS-723</w:t>
              </w:r>
            </w:ins>
          </w:p>
        </w:tc>
      </w:tr>
      <w:tr w:rsidR="00856573" w:rsidRPr="00142AB7" w14:paraId="21021CB1" w14:textId="581B64AB" w:rsidTr="001534D6">
        <w:tc>
          <w:tcPr>
            <w:tcW w:w="1177" w:type="dxa"/>
          </w:tcPr>
          <w:p w14:paraId="3E9E1B18" w14:textId="77777777" w:rsidR="00856573" w:rsidRPr="00142AB7" w:rsidRDefault="00856573" w:rsidP="004D1B05">
            <w:pPr>
              <w:ind w:left="0" w:firstLine="0"/>
              <w:rPr>
                <w:bCs/>
              </w:rPr>
            </w:pPr>
          </w:p>
        </w:tc>
        <w:tc>
          <w:tcPr>
            <w:tcW w:w="6885" w:type="dxa"/>
          </w:tcPr>
          <w:p w14:paraId="528232CC" w14:textId="714AA730" w:rsidR="00856573" w:rsidRPr="00142AB7" w:rsidRDefault="000C2AF5" w:rsidP="004D1B05">
            <w:pPr>
              <w:ind w:left="0" w:firstLine="0"/>
              <w:rPr>
                <w:bCs/>
              </w:rPr>
            </w:pPr>
            <w:ins w:id="6278" w:author="BOUVY Martine [3]" w:date="2020-06-19T09:03:00Z">
              <w:r w:rsidRPr="00142AB7">
                <w:rPr>
                  <w:bCs/>
                </w:rPr>
                <w:t>Align translation LocalInstrument with Excel</w:t>
              </w:r>
            </w:ins>
          </w:p>
        </w:tc>
        <w:tc>
          <w:tcPr>
            <w:tcW w:w="1109" w:type="dxa"/>
          </w:tcPr>
          <w:p w14:paraId="67E39619" w14:textId="4ACA8D0A" w:rsidR="00856573" w:rsidRPr="00142AB7" w:rsidRDefault="000C2AF5" w:rsidP="004D1B05">
            <w:pPr>
              <w:ind w:left="0" w:firstLine="0"/>
              <w:rPr>
                <w:bCs/>
              </w:rPr>
            </w:pPr>
            <w:ins w:id="6279" w:author="BOUVY Martine [3]" w:date="2020-06-19T09:03:00Z">
              <w:r w:rsidRPr="00142AB7">
                <w:rPr>
                  <w:bCs/>
                </w:rPr>
                <w:t>4.3.10</w:t>
              </w:r>
            </w:ins>
          </w:p>
        </w:tc>
        <w:tc>
          <w:tcPr>
            <w:tcW w:w="1657" w:type="dxa"/>
          </w:tcPr>
          <w:p w14:paraId="2DF1C738" w14:textId="77777777" w:rsidR="00856573" w:rsidRPr="00142AB7" w:rsidRDefault="00856573" w:rsidP="004D1B05">
            <w:pPr>
              <w:ind w:left="0" w:firstLine="0"/>
              <w:rPr>
                <w:bCs/>
              </w:rPr>
            </w:pPr>
          </w:p>
        </w:tc>
      </w:tr>
      <w:tr w:rsidR="00642F2A" w:rsidRPr="00142AB7" w14:paraId="5C22C0C8" w14:textId="2F7473AE" w:rsidTr="001534D6">
        <w:tc>
          <w:tcPr>
            <w:tcW w:w="1177" w:type="dxa"/>
          </w:tcPr>
          <w:p w14:paraId="69138372" w14:textId="77777777" w:rsidR="00642F2A" w:rsidRPr="00142AB7" w:rsidRDefault="00642F2A" w:rsidP="00642F2A">
            <w:pPr>
              <w:ind w:left="0" w:firstLine="0"/>
              <w:rPr>
                <w:bCs/>
              </w:rPr>
            </w:pPr>
          </w:p>
        </w:tc>
        <w:tc>
          <w:tcPr>
            <w:tcW w:w="6885" w:type="dxa"/>
          </w:tcPr>
          <w:p w14:paraId="2CA6A1C1" w14:textId="66164980" w:rsidR="00642F2A" w:rsidRPr="00142AB7" w:rsidRDefault="00642F2A" w:rsidP="000C0693">
            <w:pPr>
              <w:ind w:left="0" w:firstLine="0"/>
              <w:rPr>
                <w:bCs/>
              </w:rPr>
            </w:pPr>
            <w:ins w:id="6280" w:author="BOUVY Martine [3]" w:date="2020-06-29T21:02:00Z">
              <w:r w:rsidRPr="00142AB7">
                <w:rPr>
                  <w:bCs/>
                </w:rPr>
                <w:t>Typo :</w:t>
              </w:r>
            </w:ins>
            <w:ins w:id="6281" w:author="BOUVY Martine [3]" w:date="2020-06-29T21:03:00Z">
              <w:r w:rsidRPr="00142AB7">
                <w:rPr>
                  <w:bCs/>
                </w:rPr>
                <w:t xml:space="preserve">IF Length(MTCode8) &gt; 35 … </w:t>
              </w:r>
            </w:ins>
          </w:p>
        </w:tc>
        <w:tc>
          <w:tcPr>
            <w:tcW w:w="1109" w:type="dxa"/>
          </w:tcPr>
          <w:p w14:paraId="0F982DD3" w14:textId="0F198F40" w:rsidR="00642F2A" w:rsidRPr="00142AB7" w:rsidRDefault="00642F2A" w:rsidP="00642F2A">
            <w:pPr>
              <w:ind w:left="0" w:firstLine="0"/>
              <w:rPr>
                <w:bCs/>
              </w:rPr>
            </w:pPr>
            <w:ins w:id="6282" w:author="BOUVY Martine [3]" w:date="2020-06-29T21:02:00Z">
              <w:r w:rsidRPr="00142AB7">
                <w:rPr>
                  <w:bCs/>
                </w:rPr>
                <w:t>4.1.3</w:t>
              </w:r>
            </w:ins>
          </w:p>
        </w:tc>
        <w:tc>
          <w:tcPr>
            <w:tcW w:w="1657" w:type="dxa"/>
          </w:tcPr>
          <w:p w14:paraId="2186A6DD" w14:textId="60F6688F" w:rsidR="00642F2A" w:rsidRPr="00142AB7" w:rsidRDefault="00642F2A" w:rsidP="00642F2A">
            <w:pPr>
              <w:ind w:left="0" w:firstLine="0"/>
              <w:rPr>
                <w:bCs/>
              </w:rPr>
            </w:pPr>
            <w:ins w:id="6283" w:author="BOUVY Martine [3]" w:date="2020-06-29T21:02:00Z">
              <w:r w:rsidRPr="00142AB7">
                <w:rPr>
                  <w:bCs/>
                </w:rPr>
                <w:t>STDMAPS-1121</w:t>
              </w:r>
            </w:ins>
          </w:p>
        </w:tc>
      </w:tr>
      <w:tr w:rsidR="00642F2A" w:rsidRPr="00142AB7" w14:paraId="53AF6D47" w14:textId="45BC3F28" w:rsidTr="001534D6">
        <w:tc>
          <w:tcPr>
            <w:tcW w:w="1177" w:type="dxa"/>
          </w:tcPr>
          <w:p w14:paraId="3C4A9D49" w14:textId="002657F8" w:rsidR="00642F2A" w:rsidRPr="00142AB7" w:rsidRDefault="00642F2A" w:rsidP="00642F2A">
            <w:pPr>
              <w:ind w:left="0" w:firstLine="0"/>
              <w:rPr>
                <w:bCs/>
              </w:rPr>
            </w:pPr>
          </w:p>
        </w:tc>
        <w:tc>
          <w:tcPr>
            <w:tcW w:w="6885" w:type="dxa"/>
          </w:tcPr>
          <w:p w14:paraId="1580D130" w14:textId="5BC13793" w:rsidR="00642F2A" w:rsidRPr="00142AB7" w:rsidRDefault="00331BD8" w:rsidP="00642F2A">
            <w:pPr>
              <w:ind w:left="0" w:firstLine="0"/>
              <w:rPr>
                <w:bCs/>
              </w:rPr>
            </w:pPr>
            <w:ins w:id="6284" w:author="BOUVY Martine [3]" w:date="2020-06-29T21:55:00Z">
              <w:r w:rsidRPr="00142AB7">
                <w:rPr>
                  <w:bCs/>
                </w:rPr>
                <w:t xml:space="preserve">Update function to align with </w:t>
              </w:r>
            </w:ins>
            <w:ins w:id="6285" w:author="BOUVY Martine [3]" w:date="2020-06-30T17:28:00Z">
              <w:r w:rsidRPr="00142AB7">
                <w:rPr>
                  <w:bCs/>
                </w:rPr>
                <w:t>MX_To_MTFATFNameAndAddress</w:t>
              </w:r>
            </w:ins>
          </w:p>
        </w:tc>
        <w:tc>
          <w:tcPr>
            <w:tcW w:w="1109" w:type="dxa"/>
          </w:tcPr>
          <w:p w14:paraId="09E5E5D9" w14:textId="477CDAAF" w:rsidR="00642F2A" w:rsidRPr="00142AB7" w:rsidRDefault="003D1790" w:rsidP="00642F2A">
            <w:pPr>
              <w:ind w:left="0" w:firstLine="0"/>
              <w:rPr>
                <w:bCs/>
              </w:rPr>
            </w:pPr>
            <w:ins w:id="6286" w:author="BOUVY Martine [3]" w:date="2020-06-29T21:54:00Z">
              <w:r w:rsidRPr="00142AB7">
                <w:rPr>
                  <w:bCs/>
                </w:rPr>
                <w:t>4.1.4</w:t>
              </w:r>
            </w:ins>
          </w:p>
        </w:tc>
        <w:tc>
          <w:tcPr>
            <w:tcW w:w="1657" w:type="dxa"/>
          </w:tcPr>
          <w:p w14:paraId="61CFB753" w14:textId="395A32FA" w:rsidR="00642F2A" w:rsidRPr="00142AB7" w:rsidRDefault="003D1790" w:rsidP="00642F2A">
            <w:pPr>
              <w:ind w:left="0" w:firstLine="0"/>
              <w:rPr>
                <w:bCs/>
              </w:rPr>
            </w:pPr>
            <w:ins w:id="6287" w:author="BOUVY Martine [3]" w:date="2020-06-29T21:55:00Z">
              <w:r w:rsidRPr="00142AB7">
                <w:rPr>
                  <w:bCs/>
                </w:rPr>
                <w:t>STDMAPS-1116</w:t>
              </w:r>
            </w:ins>
          </w:p>
        </w:tc>
      </w:tr>
      <w:tr w:rsidR="003D1790" w:rsidRPr="00142AB7" w14:paraId="71CFBE0B" w14:textId="77777777" w:rsidTr="001534D6">
        <w:trPr>
          <w:ins w:id="6288" w:author="BOUVY Martine [3]" w:date="2020-06-29T21:54:00Z"/>
        </w:trPr>
        <w:tc>
          <w:tcPr>
            <w:tcW w:w="1177" w:type="dxa"/>
          </w:tcPr>
          <w:p w14:paraId="0506B1E9" w14:textId="5CED5056" w:rsidR="003D1790" w:rsidRPr="00142AB7" w:rsidRDefault="00E012B2" w:rsidP="00642F2A">
            <w:pPr>
              <w:ind w:left="0" w:firstLine="0"/>
              <w:rPr>
                <w:ins w:id="6289" w:author="BOUVY Martine [3]" w:date="2020-06-29T21:54:00Z"/>
                <w:bCs/>
              </w:rPr>
            </w:pPr>
            <w:r w:rsidRPr="00142AB7">
              <w:rPr>
                <w:bCs/>
              </w:rPr>
              <w:t>11 May 2021</w:t>
            </w:r>
          </w:p>
        </w:tc>
        <w:tc>
          <w:tcPr>
            <w:tcW w:w="6885" w:type="dxa"/>
          </w:tcPr>
          <w:p w14:paraId="39D7D1D2" w14:textId="59F863F9" w:rsidR="00A34361" w:rsidRPr="00142AB7" w:rsidRDefault="00A34361" w:rsidP="001221CB">
            <w:pPr>
              <w:spacing w:after="112" w:line="249" w:lineRule="auto"/>
              <w:ind w:left="0" w:right="15"/>
              <w:rPr>
                <w:ins w:id="6290" w:author="BOUVY Martine [3]" w:date="2020-07-14T10:40:00Z"/>
                <w:rFonts w:ascii="Arial" w:eastAsia="Arial" w:hAnsi="Arial" w:cs="Arial"/>
                <w:bCs/>
              </w:rPr>
            </w:pPr>
            <w:ins w:id="6291" w:author="BOUVY Martine [3]" w:date="2020-07-14T10:40:00Z">
              <w:r w:rsidRPr="00142AB7">
                <w:rPr>
                  <w:bCs/>
                </w:rPr>
                <w:t xml:space="preserve">Update </w:t>
              </w:r>
              <w:r w:rsidRPr="00142AB7">
                <w:rPr>
                  <w:rFonts w:eastAsia="Arial"/>
                  <w:bCs/>
                </w:rPr>
                <w:t>MX_To_MT72 FullField2 to</w:t>
              </w:r>
            </w:ins>
            <w:ins w:id="6292" w:author="BOUVY Martine [3]" w:date="2020-07-14T10:41:00Z">
              <w:r w:rsidRPr="00142AB7">
                <w:rPr>
                  <w:rFonts w:eastAsia="Arial"/>
                  <w:bCs/>
                </w:rPr>
                <w:t xml:space="preserve"> add DebtorAgent translation</w:t>
              </w:r>
            </w:ins>
            <w:ins w:id="6293" w:author="BOUVY Martine [3]" w:date="2020-07-14T10:40:00Z">
              <w:r w:rsidRPr="00142AB7">
                <w:rPr>
                  <w:rFonts w:ascii="Arial" w:eastAsia="Arial" w:hAnsi="Arial" w:cs="Arial"/>
                  <w:bCs/>
                </w:rPr>
                <w:t xml:space="preserve"> </w:t>
              </w:r>
            </w:ins>
          </w:p>
          <w:p w14:paraId="6CE3E653" w14:textId="2C859446" w:rsidR="003D1790" w:rsidRPr="00142AB7" w:rsidRDefault="003D1790" w:rsidP="00642F2A">
            <w:pPr>
              <w:ind w:left="0" w:firstLine="0"/>
              <w:rPr>
                <w:ins w:id="6294" w:author="BOUVY Martine [3]" w:date="2020-06-29T21:54:00Z"/>
                <w:bCs/>
              </w:rPr>
            </w:pPr>
          </w:p>
        </w:tc>
        <w:tc>
          <w:tcPr>
            <w:tcW w:w="1109" w:type="dxa"/>
          </w:tcPr>
          <w:p w14:paraId="7E07DE35" w14:textId="17BDDBD1" w:rsidR="003D1790" w:rsidRPr="00142AB7" w:rsidRDefault="00A34361" w:rsidP="00642F2A">
            <w:pPr>
              <w:ind w:left="0" w:firstLine="0"/>
              <w:rPr>
                <w:ins w:id="6295" w:author="BOUVY Martine [3]" w:date="2020-06-29T21:54:00Z"/>
                <w:bCs/>
              </w:rPr>
            </w:pPr>
            <w:ins w:id="6296" w:author="BOUVY Martine [3]" w:date="2020-07-14T10:41:00Z">
              <w:r w:rsidRPr="00142AB7">
                <w:rPr>
                  <w:bCs/>
                </w:rPr>
                <w:t>4.3.14</w:t>
              </w:r>
            </w:ins>
          </w:p>
        </w:tc>
        <w:tc>
          <w:tcPr>
            <w:tcW w:w="1657" w:type="dxa"/>
          </w:tcPr>
          <w:p w14:paraId="0EE4925D" w14:textId="1E5CBAE8" w:rsidR="003D1790" w:rsidRPr="00142AB7" w:rsidRDefault="002250B6" w:rsidP="00642F2A">
            <w:pPr>
              <w:ind w:left="0" w:firstLine="0"/>
              <w:rPr>
                <w:ins w:id="6297" w:author="BOUVY Martine [3]" w:date="2020-06-29T21:54:00Z"/>
                <w:bCs/>
              </w:rPr>
            </w:pPr>
            <w:ins w:id="6298" w:author="BOUVY Martine [3]" w:date="2020-07-14T10:41:00Z">
              <w:r w:rsidRPr="00142AB7">
                <w:rPr>
                  <w:bCs/>
                </w:rPr>
                <w:t>STDMAPS-1027</w:t>
              </w:r>
            </w:ins>
          </w:p>
        </w:tc>
      </w:tr>
      <w:tr w:rsidR="003D1790" w:rsidRPr="00142AB7" w14:paraId="568875DA" w14:textId="77777777" w:rsidTr="001534D6">
        <w:trPr>
          <w:ins w:id="6299" w:author="BOUVY Martine [3]" w:date="2020-06-29T21:54:00Z"/>
        </w:trPr>
        <w:tc>
          <w:tcPr>
            <w:tcW w:w="1177" w:type="dxa"/>
          </w:tcPr>
          <w:p w14:paraId="70B3499F" w14:textId="77777777" w:rsidR="003D1790" w:rsidRPr="00142AB7" w:rsidRDefault="003D1790" w:rsidP="00642F2A">
            <w:pPr>
              <w:ind w:left="0" w:firstLine="0"/>
              <w:rPr>
                <w:ins w:id="6300" w:author="BOUVY Martine [3]" w:date="2020-06-29T21:54:00Z"/>
                <w:bCs/>
              </w:rPr>
            </w:pPr>
          </w:p>
        </w:tc>
        <w:tc>
          <w:tcPr>
            <w:tcW w:w="6885" w:type="dxa"/>
          </w:tcPr>
          <w:p w14:paraId="7CBBA0E6" w14:textId="60B928A2" w:rsidR="005C390E" w:rsidRPr="00142AB7" w:rsidRDefault="005C390E" w:rsidP="005C390E">
            <w:pPr>
              <w:spacing w:after="112" w:line="249" w:lineRule="auto"/>
              <w:ind w:left="0" w:right="15" w:hanging="10"/>
              <w:rPr>
                <w:ins w:id="6301" w:author="BOUVY Martine [3]" w:date="2020-08-04T15:50:00Z"/>
                <w:bCs/>
              </w:rPr>
            </w:pPr>
            <w:ins w:id="6302" w:author="BOUVY Martine [3]" w:date="2020-08-04T15:50:00Z">
              <w:r w:rsidRPr="00142AB7">
                <w:rPr>
                  <w:bCs/>
                </w:rPr>
                <w:t>Update MX_To_MT79FullField</w:t>
              </w:r>
            </w:ins>
            <w:ins w:id="6303" w:author="BOUVY Martine [3]" w:date="2020-08-04T15:51:00Z">
              <w:r w:rsidRPr="00142AB7">
                <w:rPr>
                  <w:bCs/>
                </w:rPr>
                <w:t xml:space="preserve"> business description section</w:t>
              </w:r>
            </w:ins>
          </w:p>
          <w:p w14:paraId="291C5751" w14:textId="5807E32E" w:rsidR="003D1790" w:rsidRPr="00142AB7" w:rsidRDefault="003D1790" w:rsidP="00642F2A">
            <w:pPr>
              <w:ind w:left="0" w:firstLine="0"/>
              <w:rPr>
                <w:ins w:id="6304" w:author="BOUVY Martine [3]" w:date="2020-06-29T21:54:00Z"/>
                <w:bCs/>
              </w:rPr>
            </w:pPr>
          </w:p>
        </w:tc>
        <w:tc>
          <w:tcPr>
            <w:tcW w:w="1109" w:type="dxa"/>
          </w:tcPr>
          <w:p w14:paraId="3F4E9053" w14:textId="6574FD8D" w:rsidR="003D1790" w:rsidRPr="00142AB7" w:rsidRDefault="008C6A69" w:rsidP="00642F2A">
            <w:pPr>
              <w:ind w:left="0" w:firstLine="0"/>
              <w:rPr>
                <w:ins w:id="6305" w:author="BOUVY Martine [3]" w:date="2020-06-29T21:54:00Z"/>
                <w:bCs/>
              </w:rPr>
            </w:pPr>
            <w:ins w:id="6306" w:author="BOUVY Martine [3]" w:date="2020-08-04T15:52:00Z">
              <w:r w:rsidRPr="00142AB7">
                <w:rPr>
                  <w:bCs/>
                </w:rPr>
                <w:t>4.3.20</w:t>
              </w:r>
            </w:ins>
          </w:p>
        </w:tc>
        <w:tc>
          <w:tcPr>
            <w:tcW w:w="1657" w:type="dxa"/>
          </w:tcPr>
          <w:p w14:paraId="44038815" w14:textId="0F510B90" w:rsidR="003D1790" w:rsidRPr="00142AB7" w:rsidRDefault="005C390E" w:rsidP="00642F2A">
            <w:pPr>
              <w:ind w:left="0" w:firstLine="0"/>
              <w:rPr>
                <w:ins w:id="6307" w:author="BOUVY Martine [3]" w:date="2020-06-29T21:54:00Z"/>
                <w:bCs/>
              </w:rPr>
            </w:pPr>
            <w:ins w:id="6308" w:author="BOUVY Martine [3]" w:date="2020-08-04T15:51:00Z">
              <w:r w:rsidRPr="00142AB7">
                <w:rPr>
                  <w:bCs/>
                </w:rPr>
                <w:t>STDMAPS-1142</w:t>
              </w:r>
            </w:ins>
          </w:p>
        </w:tc>
      </w:tr>
      <w:tr w:rsidR="003D1790" w:rsidRPr="00142AB7" w14:paraId="3DE20D36" w14:textId="77777777" w:rsidTr="001534D6">
        <w:trPr>
          <w:ins w:id="6309" w:author="BOUVY Martine [3]" w:date="2020-06-29T21:54:00Z"/>
        </w:trPr>
        <w:tc>
          <w:tcPr>
            <w:tcW w:w="1177" w:type="dxa"/>
          </w:tcPr>
          <w:p w14:paraId="4C1E1F6F" w14:textId="77777777" w:rsidR="003D1790" w:rsidRPr="00142AB7" w:rsidRDefault="003D1790" w:rsidP="00642F2A">
            <w:pPr>
              <w:ind w:left="0" w:firstLine="0"/>
              <w:rPr>
                <w:ins w:id="6310" w:author="BOUVY Martine [3]" w:date="2020-06-29T21:54:00Z"/>
                <w:bCs/>
              </w:rPr>
            </w:pPr>
          </w:p>
        </w:tc>
        <w:tc>
          <w:tcPr>
            <w:tcW w:w="6885" w:type="dxa"/>
          </w:tcPr>
          <w:p w14:paraId="44A44329" w14:textId="77777777" w:rsidR="00506F73" w:rsidRPr="00142AB7" w:rsidRDefault="00506F73" w:rsidP="00506F73">
            <w:pPr>
              <w:spacing w:after="112" w:line="249" w:lineRule="auto"/>
              <w:ind w:left="0" w:right="15" w:hanging="10"/>
              <w:rPr>
                <w:ins w:id="6311" w:author="BOUVY Martine [3]" w:date="2020-08-07T11:47:00Z"/>
                <w:bCs/>
              </w:rPr>
            </w:pPr>
            <w:ins w:id="6312" w:author="BOUVY Martine [3]" w:date="2020-08-07T11:47:00Z">
              <w:r w:rsidRPr="00142AB7">
                <w:rPr>
                  <w:bCs/>
                </w:rPr>
                <w:t xml:space="preserve">Update function </w:t>
              </w:r>
              <w:r w:rsidRPr="00142AB7">
                <w:rPr>
                  <w:rFonts w:eastAsia="Arial"/>
                  <w:bCs/>
                </w:rPr>
                <w:t>MT70ROC_To_MX35Text</w:t>
              </w:r>
              <w:r w:rsidRPr="00142AB7">
                <w:rPr>
                  <w:rFonts w:ascii="Arial" w:eastAsia="Arial" w:hAnsi="Arial" w:cs="Arial"/>
                  <w:bCs/>
                </w:rPr>
                <w:t xml:space="preserve"> </w:t>
              </w:r>
            </w:ins>
          </w:p>
          <w:p w14:paraId="059846C3" w14:textId="5585D16F" w:rsidR="00506F73" w:rsidRPr="00142AB7" w:rsidRDefault="00506F73" w:rsidP="00506F73">
            <w:pPr>
              <w:spacing w:after="112" w:line="249" w:lineRule="auto"/>
              <w:ind w:left="0" w:right="15" w:firstLine="0"/>
              <w:rPr>
                <w:ins w:id="6313" w:author="BOUVY Martine [3]" w:date="2020-08-07T11:47:00Z"/>
                <w:bCs/>
              </w:rPr>
            </w:pPr>
          </w:p>
          <w:p w14:paraId="73D1FAAA" w14:textId="3A09567F" w:rsidR="00506F73" w:rsidRPr="00142AB7" w:rsidRDefault="00506F73" w:rsidP="00506F73">
            <w:pPr>
              <w:spacing w:after="112" w:line="249" w:lineRule="auto"/>
              <w:ind w:left="430" w:right="15" w:hanging="870"/>
              <w:rPr>
                <w:ins w:id="6314" w:author="BOUVY Martine [3]" w:date="2020-08-07T11:46:00Z"/>
                <w:bCs/>
              </w:rPr>
            </w:pPr>
            <w:ins w:id="6315" w:author="BOUVY Martine [3]" w:date="2020-08-07T11:46:00Z">
              <w:r w:rsidRPr="00142AB7">
                <w:rPr>
                  <w:rFonts w:eastAsia="Arial"/>
                  <w:bCs/>
                </w:rPr>
                <w:t xml:space="preserve">M </w:t>
              </w:r>
            </w:ins>
          </w:p>
          <w:p w14:paraId="3AA8CD1A" w14:textId="3CA305E2" w:rsidR="003D1790" w:rsidRPr="00142AB7" w:rsidRDefault="003D1790" w:rsidP="00642F2A">
            <w:pPr>
              <w:ind w:left="0" w:firstLine="0"/>
              <w:rPr>
                <w:ins w:id="6316" w:author="BOUVY Martine [3]" w:date="2020-06-29T21:54:00Z"/>
                <w:bCs/>
              </w:rPr>
            </w:pPr>
          </w:p>
        </w:tc>
        <w:tc>
          <w:tcPr>
            <w:tcW w:w="1109" w:type="dxa"/>
          </w:tcPr>
          <w:p w14:paraId="78D127DF" w14:textId="4109502A" w:rsidR="003D1790" w:rsidRPr="00142AB7" w:rsidRDefault="00506F73" w:rsidP="00642F2A">
            <w:pPr>
              <w:ind w:left="0" w:firstLine="0"/>
              <w:rPr>
                <w:ins w:id="6317" w:author="BOUVY Martine [3]" w:date="2020-06-29T21:54:00Z"/>
                <w:bCs/>
              </w:rPr>
            </w:pPr>
            <w:ins w:id="6318" w:author="BOUVY Martine [3]" w:date="2020-08-07T11:46:00Z">
              <w:r w:rsidRPr="00142AB7">
                <w:rPr>
                  <w:bCs/>
                </w:rPr>
                <w:t>3.3.8</w:t>
              </w:r>
            </w:ins>
          </w:p>
        </w:tc>
        <w:tc>
          <w:tcPr>
            <w:tcW w:w="1657" w:type="dxa"/>
          </w:tcPr>
          <w:p w14:paraId="0AF39684" w14:textId="14FAEE16" w:rsidR="003D1790" w:rsidRPr="00142AB7" w:rsidRDefault="00506F73" w:rsidP="00642F2A">
            <w:pPr>
              <w:ind w:left="0" w:firstLine="0"/>
              <w:rPr>
                <w:ins w:id="6319" w:author="BOUVY Martine [3]" w:date="2020-06-29T21:54:00Z"/>
                <w:bCs/>
              </w:rPr>
            </w:pPr>
            <w:ins w:id="6320" w:author="BOUVY Martine [3]" w:date="2020-08-07T11:48:00Z">
              <w:r w:rsidRPr="00142AB7">
                <w:rPr>
                  <w:bCs/>
                </w:rPr>
                <w:t>STDMAPS-1144</w:t>
              </w:r>
            </w:ins>
          </w:p>
        </w:tc>
      </w:tr>
      <w:tr w:rsidR="002C3817" w:rsidRPr="00142AB7" w14:paraId="3969633A" w14:textId="77777777" w:rsidTr="001534D6">
        <w:trPr>
          <w:ins w:id="6321" w:author="BOUVY Martine [3]" w:date="2020-10-19T11:30:00Z"/>
        </w:trPr>
        <w:tc>
          <w:tcPr>
            <w:tcW w:w="1177" w:type="dxa"/>
          </w:tcPr>
          <w:p w14:paraId="7D0E0D77" w14:textId="77777777" w:rsidR="002C3817" w:rsidRPr="00142AB7" w:rsidRDefault="002C3817" w:rsidP="00642F2A">
            <w:pPr>
              <w:ind w:left="0" w:firstLine="0"/>
              <w:rPr>
                <w:ins w:id="6322" w:author="BOUVY Martine [3]" w:date="2020-10-19T11:30:00Z"/>
                <w:bCs/>
              </w:rPr>
            </w:pPr>
          </w:p>
        </w:tc>
        <w:tc>
          <w:tcPr>
            <w:tcW w:w="6885" w:type="dxa"/>
          </w:tcPr>
          <w:p w14:paraId="1F278D89" w14:textId="0406BAD5" w:rsidR="002C3817" w:rsidRPr="00142AB7" w:rsidRDefault="002C3817" w:rsidP="00506F73">
            <w:pPr>
              <w:spacing w:after="112" w:line="249" w:lineRule="auto"/>
              <w:ind w:left="0" w:right="15" w:hanging="10"/>
              <w:rPr>
                <w:ins w:id="6323" w:author="BOUVY Martine [3]" w:date="2020-10-19T11:30:00Z"/>
                <w:bCs/>
              </w:rPr>
            </w:pPr>
            <w:ins w:id="6324" w:author="BOUVY Martine [3]" w:date="2020-10-19T11:30:00Z">
              <w:r w:rsidRPr="00142AB7">
                <w:rPr>
                  <w:bCs/>
                </w:rPr>
                <w:t>Update the description of function IsIBAN</w:t>
              </w:r>
            </w:ins>
          </w:p>
        </w:tc>
        <w:tc>
          <w:tcPr>
            <w:tcW w:w="1109" w:type="dxa"/>
          </w:tcPr>
          <w:p w14:paraId="4B6D8B9F" w14:textId="5CE7B99F" w:rsidR="002C3817" w:rsidRPr="00142AB7" w:rsidRDefault="002C3817" w:rsidP="00642F2A">
            <w:pPr>
              <w:ind w:left="0" w:firstLine="0"/>
              <w:rPr>
                <w:ins w:id="6325" w:author="BOUVY Martine [3]" w:date="2020-10-19T11:30:00Z"/>
                <w:bCs/>
              </w:rPr>
            </w:pPr>
            <w:ins w:id="6326" w:author="BOUVY Martine [3]" w:date="2020-10-19T11:30:00Z">
              <w:r w:rsidRPr="00142AB7">
                <w:rPr>
                  <w:bCs/>
                </w:rPr>
                <w:t>2.0</w:t>
              </w:r>
            </w:ins>
          </w:p>
        </w:tc>
        <w:tc>
          <w:tcPr>
            <w:tcW w:w="1657" w:type="dxa"/>
          </w:tcPr>
          <w:p w14:paraId="44923E35" w14:textId="7840F5C7" w:rsidR="002C3817" w:rsidRPr="00142AB7" w:rsidRDefault="009B4A9E" w:rsidP="00642F2A">
            <w:pPr>
              <w:ind w:left="0" w:firstLine="0"/>
              <w:rPr>
                <w:ins w:id="6327" w:author="BOUVY Martine [3]" w:date="2020-10-19T11:30:00Z"/>
                <w:bCs/>
              </w:rPr>
            </w:pPr>
            <w:ins w:id="6328" w:author="BOUVY Martine [3]" w:date="2020-10-19T11:42:00Z">
              <w:r w:rsidRPr="00142AB7">
                <w:rPr>
                  <w:bCs/>
                </w:rPr>
                <w:t>STDMAPS-1218</w:t>
              </w:r>
            </w:ins>
          </w:p>
        </w:tc>
      </w:tr>
      <w:tr w:rsidR="002C3817" w:rsidRPr="00142AB7" w14:paraId="0264E796" w14:textId="77777777" w:rsidTr="001534D6">
        <w:trPr>
          <w:ins w:id="6329" w:author="BOUVY Martine [3]" w:date="2020-10-19T11:30:00Z"/>
        </w:trPr>
        <w:tc>
          <w:tcPr>
            <w:tcW w:w="1177" w:type="dxa"/>
          </w:tcPr>
          <w:p w14:paraId="1B107819" w14:textId="77777777" w:rsidR="002C3817" w:rsidRPr="00142AB7" w:rsidRDefault="002C3817" w:rsidP="00642F2A">
            <w:pPr>
              <w:ind w:left="0" w:firstLine="0"/>
              <w:rPr>
                <w:ins w:id="6330" w:author="BOUVY Martine [3]" w:date="2020-10-19T11:30:00Z"/>
                <w:bCs/>
              </w:rPr>
            </w:pPr>
          </w:p>
        </w:tc>
        <w:tc>
          <w:tcPr>
            <w:tcW w:w="6885" w:type="dxa"/>
          </w:tcPr>
          <w:p w14:paraId="61DC0A42" w14:textId="6B6FA2AC" w:rsidR="002C3817" w:rsidRPr="00142AB7" w:rsidRDefault="00311EC6" w:rsidP="00506F73">
            <w:pPr>
              <w:spacing w:after="112" w:line="249" w:lineRule="auto"/>
              <w:ind w:left="0" w:right="15" w:hanging="10"/>
              <w:rPr>
                <w:ins w:id="6331" w:author="BOUVY Martine [3]" w:date="2020-10-19T11:30:00Z"/>
                <w:bCs/>
              </w:rPr>
            </w:pPr>
            <w:ins w:id="6332" w:author="BOUVY Martine [3]" w:date="2020-10-19T11:43:00Z">
              <w:r w:rsidRPr="00142AB7">
                <w:rPr>
                  <w:bCs/>
                </w:rPr>
                <w:t xml:space="preserve">Update MT_To_MXPartyAccount </w:t>
              </w:r>
              <w:r w:rsidR="00E37E82" w:rsidRPr="00142AB7">
                <w:rPr>
                  <w:bCs/>
                </w:rPr>
                <w:t xml:space="preserve">to translate MT IBAN account to MX </w:t>
              </w:r>
              <w:r w:rsidRPr="00142AB7">
                <w:rPr>
                  <w:bCs/>
                </w:rPr>
                <w:t>IBAN element</w:t>
              </w:r>
            </w:ins>
          </w:p>
        </w:tc>
        <w:tc>
          <w:tcPr>
            <w:tcW w:w="1109" w:type="dxa"/>
          </w:tcPr>
          <w:p w14:paraId="51826223" w14:textId="35654406" w:rsidR="002C3817" w:rsidRPr="00142AB7" w:rsidRDefault="00311EC6" w:rsidP="00642F2A">
            <w:pPr>
              <w:ind w:left="0" w:firstLine="0"/>
              <w:rPr>
                <w:ins w:id="6333" w:author="BOUVY Martine [3]" w:date="2020-10-19T11:30:00Z"/>
                <w:bCs/>
              </w:rPr>
            </w:pPr>
            <w:ins w:id="6334" w:author="BOUVY Martine [3]" w:date="2020-10-19T11:44:00Z">
              <w:r w:rsidRPr="00142AB7">
                <w:rPr>
                  <w:bCs/>
                </w:rPr>
                <w:t>3.1.2</w:t>
              </w:r>
            </w:ins>
          </w:p>
        </w:tc>
        <w:tc>
          <w:tcPr>
            <w:tcW w:w="1657" w:type="dxa"/>
          </w:tcPr>
          <w:p w14:paraId="11FBC297" w14:textId="5F024E6A" w:rsidR="002C3817" w:rsidRPr="00142AB7" w:rsidRDefault="0024038F" w:rsidP="00642F2A">
            <w:pPr>
              <w:ind w:left="0" w:firstLine="0"/>
              <w:rPr>
                <w:ins w:id="6335" w:author="BOUVY Martine [3]" w:date="2020-10-19T11:30:00Z"/>
                <w:bCs/>
              </w:rPr>
            </w:pPr>
            <w:ins w:id="6336" w:author="BOUVY Martine [3]" w:date="2020-10-19T12:11:00Z">
              <w:r w:rsidRPr="00142AB7">
                <w:rPr>
                  <w:bCs/>
                </w:rPr>
                <w:t>STDMAPS_1219</w:t>
              </w:r>
            </w:ins>
          </w:p>
        </w:tc>
      </w:tr>
      <w:tr w:rsidR="002C3817" w:rsidRPr="00142AB7" w14:paraId="6A50DF7D" w14:textId="77777777" w:rsidTr="001534D6">
        <w:trPr>
          <w:ins w:id="6337" w:author="BOUVY Martine [3]" w:date="2020-10-19T11:30:00Z"/>
        </w:trPr>
        <w:tc>
          <w:tcPr>
            <w:tcW w:w="1177" w:type="dxa"/>
          </w:tcPr>
          <w:p w14:paraId="741518F7" w14:textId="77777777" w:rsidR="002C3817" w:rsidRPr="00142AB7" w:rsidRDefault="002C3817" w:rsidP="00642F2A">
            <w:pPr>
              <w:ind w:left="0" w:firstLine="0"/>
              <w:rPr>
                <w:ins w:id="6338" w:author="BOUVY Martine [3]" w:date="2020-10-19T11:30:00Z"/>
                <w:bCs/>
              </w:rPr>
            </w:pPr>
          </w:p>
        </w:tc>
        <w:tc>
          <w:tcPr>
            <w:tcW w:w="6885" w:type="dxa"/>
          </w:tcPr>
          <w:p w14:paraId="686BB3C4" w14:textId="5BB52555" w:rsidR="002C3817" w:rsidRPr="00142AB7" w:rsidRDefault="00E37E82" w:rsidP="00506F73">
            <w:pPr>
              <w:spacing w:after="112" w:line="249" w:lineRule="auto"/>
              <w:ind w:left="0" w:right="15" w:hanging="10"/>
              <w:rPr>
                <w:ins w:id="6339" w:author="BOUVY Martine [3]" w:date="2020-10-19T11:30:00Z"/>
                <w:bCs/>
              </w:rPr>
            </w:pPr>
            <w:ins w:id="6340" w:author="BOUVY Martine [3]" w:date="2020-10-19T12:00:00Z">
              <w:r w:rsidRPr="00142AB7">
                <w:rPr>
                  <w:bCs/>
                </w:rPr>
                <w:t>Update MT_To_MXFinancialInstitutionAccount to translate MT IBAN to MXIBAN element</w:t>
              </w:r>
            </w:ins>
          </w:p>
        </w:tc>
        <w:tc>
          <w:tcPr>
            <w:tcW w:w="1109" w:type="dxa"/>
          </w:tcPr>
          <w:p w14:paraId="06DC56AD" w14:textId="7E56802E" w:rsidR="002C3817" w:rsidRPr="00142AB7" w:rsidRDefault="00E37E82" w:rsidP="00642F2A">
            <w:pPr>
              <w:ind w:left="0" w:firstLine="0"/>
              <w:rPr>
                <w:ins w:id="6341" w:author="BOUVY Martine [3]" w:date="2020-10-19T11:30:00Z"/>
                <w:bCs/>
              </w:rPr>
            </w:pPr>
            <w:ins w:id="6342" w:author="BOUVY Martine [3]" w:date="2020-10-19T12:01:00Z">
              <w:r w:rsidRPr="00142AB7">
                <w:rPr>
                  <w:bCs/>
                </w:rPr>
                <w:t>3.2.7</w:t>
              </w:r>
            </w:ins>
          </w:p>
        </w:tc>
        <w:tc>
          <w:tcPr>
            <w:tcW w:w="1657" w:type="dxa"/>
          </w:tcPr>
          <w:p w14:paraId="4DF5D09C" w14:textId="3180EC8A" w:rsidR="002C3817" w:rsidRPr="00142AB7" w:rsidRDefault="0024038F" w:rsidP="00642F2A">
            <w:pPr>
              <w:ind w:left="0" w:firstLine="0"/>
              <w:rPr>
                <w:ins w:id="6343" w:author="BOUVY Martine [3]" w:date="2020-10-19T11:30:00Z"/>
                <w:bCs/>
              </w:rPr>
            </w:pPr>
            <w:ins w:id="6344" w:author="BOUVY Martine [3]" w:date="2020-10-19T12:11:00Z">
              <w:r w:rsidRPr="00142AB7">
                <w:rPr>
                  <w:bCs/>
                </w:rPr>
                <w:t>STDMAPS-1219</w:t>
              </w:r>
            </w:ins>
          </w:p>
        </w:tc>
      </w:tr>
      <w:tr w:rsidR="002C3817" w:rsidRPr="00142AB7" w14:paraId="36C2D216" w14:textId="77777777" w:rsidTr="001534D6">
        <w:trPr>
          <w:ins w:id="6345" w:author="BOUVY Martine [3]" w:date="2020-10-19T11:30:00Z"/>
        </w:trPr>
        <w:tc>
          <w:tcPr>
            <w:tcW w:w="1177" w:type="dxa"/>
          </w:tcPr>
          <w:p w14:paraId="3B9AB10D" w14:textId="77777777" w:rsidR="002C3817" w:rsidRPr="00142AB7" w:rsidRDefault="002C3817" w:rsidP="00642F2A">
            <w:pPr>
              <w:ind w:left="0" w:firstLine="0"/>
              <w:rPr>
                <w:ins w:id="6346" w:author="BOUVY Martine [3]" w:date="2020-10-19T11:30:00Z"/>
                <w:bCs/>
              </w:rPr>
            </w:pPr>
          </w:p>
        </w:tc>
        <w:tc>
          <w:tcPr>
            <w:tcW w:w="6885" w:type="dxa"/>
          </w:tcPr>
          <w:p w14:paraId="3887161E" w14:textId="5E87754D" w:rsidR="002C3817" w:rsidRPr="00142AB7" w:rsidRDefault="003C06D9" w:rsidP="00506F73">
            <w:pPr>
              <w:spacing w:after="112" w:line="249" w:lineRule="auto"/>
              <w:ind w:left="0" w:right="15" w:hanging="10"/>
              <w:rPr>
                <w:ins w:id="6347" w:author="BOUVY Martine [3]" w:date="2020-10-19T11:30:00Z"/>
                <w:bCs/>
              </w:rPr>
            </w:pPr>
            <w:ins w:id="6348" w:author="BOUVY Martine [3]" w:date="2020-10-21T10:08:00Z">
              <w:r w:rsidRPr="00142AB7">
                <w:rPr>
                  <w:bCs/>
                </w:rPr>
                <w:t>New IsAccount function</w:t>
              </w:r>
            </w:ins>
          </w:p>
        </w:tc>
        <w:tc>
          <w:tcPr>
            <w:tcW w:w="1109" w:type="dxa"/>
          </w:tcPr>
          <w:p w14:paraId="316840EF" w14:textId="3188F3D3" w:rsidR="002C3817" w:rsidRPr="00142AB7" w:rsidRDefault="003C06D9" w:rsidP="00642F2A">
            <w:pPr>
              <w:ind w:left="0" w:firstLine="0"/>
              <w:rPr>
                <w:ins w:id="6349" w:author="BOUVY Martine [3]" w:date="2020-10-19T11:30:00Z"/>
                <w:bCs/>
              </w:rPr>
            </w:pPr>
            <w:ins w:id="6350" w:author="BOUVY Martine [3]" w:date="2020-10-21T10:08:00Z">
              <w:r w:rsidRPr="00142AB7">
                <w:rPr>
                  <w:bCs/>
                </w:rPr>
                <w:t>2</w:t>
              </w:r>
            </w:ins>
          </w:p>
        </w:tc>
        <w:tc>
          <w:tcPr>
            <w:tcW w:w="1657" w:type="dxa"/>
          </w:tcPr>
          <w:p w14:paraId="078FE7F8" w14:textId="649E5FB4" w:rsidR="002C3817" w:rsidRPr="00142AB7" w:rsidRDefault="00886A3F" w:rsidP="00642F2A">
            <w:pPr>
              <w:ind w:left="0" w:firstLine="0"/>
              <w:rPr>
                <w:ins w:id="6351" w:author="BOUVY Martine [3]" w:date="2020-10-19T11:30:00Z"/>
                <w:bCs/>
              </w:rPr>
            </w:pPr>
            <w:ins w:id="6352" w:author="BOUVY Martine [3]" w:date="2020-10-27T09:53:00Z">
              <w:r w:rsidRPr="00142AB7">
                <w:rPr>
                  <w:bCs/>
                </w:rPr>
                <w:t>STDMAPS-1242</w:t>
              </w:r>
            </w:ins>
          </w:p>
        </w:tc>
      </w:tr>
      <w:tr w:rsidR="002C3817" w:rsidRPr="00142AB7" w14:paraId="6AF20D49" w14:textId="77777777" w:rsidTr="001534D6">
        <w:trPr>
          <w:ins w:id="6353" w:author="BOUVY Martine [3]" w:date="2020-10-19T11:30:00Z"/>
        </w:trPr>
        <w:tc>
          <w:tcPr>
            <w:tcW w:w="1177" w:type="dxa"/>
          </w:tcPr>
          <w:p w14:paraId="6B026A49" w14:textId="77777777" w:rsidR="002C3817" w:rsidRPr="00142AB7" w:rsidRDefault="002C3817" w:rsidP="00642F2A">
            <w:pPr>
              <w:ind w:left="0" w:firstLine="0"/>
              <w:rPr>
                <w:ins w:id="6354" w:author="BOUVY Martine [3]" w:date="2020-10-19T11:30:00Z"/>
                <w:bCs/>
              </w:rPr>
            </w:pPr>
          </w:p>
        </w:tc>
        <w:tc>
          <w:tcPr>
            <w:tcW w:w="6885" w:type="dxa"/>
          </w:tcPr>
          <w:p w14:paraId="56B4599F" w14:textId="13474CA2" w:rsidR="002C3817" w:rsidRPr="00142AB7" w:rsidRDefault="005E4E78" w:rsidP="00506F73">
            <w:pPr>
              <w:spacing w:after="112" w:line="249" w:lineRule="auto"/>
              <w:ind w:left="0" w:right="15" w:hanging="10"/>
              <w:rPr>
                <w:ins w:id="6355" w:author="BOUVY Martine [3]" w:date="2020-10-19T11:30:00Z"/>
                <w:bCs/>
              </w:rPr>
            </w:pPr>
            <w:r w:rsidRPr="00142AB7">
              <w:rPr>
                <w:bCs/>
              </w:rPr>
              <w:t>New MT_To_MX_Serial_CoverScenario</w:t>
            </w:r>
          </w:p>
        </w:tc>
        <w:tc>
          <w:tcPr>
            <w:tcW w:w="1109" w:type="dxa"/>
          </w:tcPr>
          <w:p w14:paraId="5FDF0034" w14:textId="704AD9ED" w:rsidR="002C3817" w:rsidRPr="00142AB7" w:rsidRDefault="005E4E78" w:rsidP="00642F2A">
            <w:pPr>
              <w:ind w:left="0" w:firstLine="0"/>
              <w:rPr>
                <w:ins w:id="6356" w:author="BOUVY Martine [3]" w:date="2020-10-19T11:30:00Z"/>
                <w:bCs/>
              </w:rPr>
            </w:pPr>
            <w:r w:rsidRPr="00142AB7">
              <w:rPr>
                <w:bCs/>
              </w:rPr>
              <w:t>3.3.19</w:t>
            </w:r>
          </w:p>
        </w:tc>
        <w:tc>
          <w:tcPr>
            <w:tcW w:w="1657" w:type="dxa"/>
          </w:tcPr>
          <w:p w14:paraId="0917A3C2" w14:textId="004DC660" w:rsidR="002C3817" w:rsidRPr="00142AB7" w:rsidRDefault="008D2AB3" w:rsidP="00642F2A">
            <w:pPr>
              <w:ind w:left="0" w:firstLine="0"/>
              <w:rPr>
                <w:ins w:id="6357" w:author="BOUVY Martine [3]" w:date="2020-10-19T11:30:00Z"/>
                <w:bCs/>
              </w:rPr>
            </w:pPr>
            <w:ins w:id="6358" w:author="BOUVY Martine [3]" w:date="2020-10-27T09:58:00Z">
              <w:r w:rsidRPr="00142AB7">
                <w:rPr>
                  <w:bCs/>
                </w:rPr>
                <w:t>STDMAPS-1243</w:t>
              </w:r>
            </w:ins>
          </w:p>
        </w:tc>
      </w:tr>
      <w:tr w:rsidR="002C3817" w:rsidRPr="00142AB7" w14:paraId="1E134C80" w14:textId="77777777" w:rsidTr="001534D6">
        <w:trPr>
          <w:ins w:id="6359" w:author="BOUVY Martine [3]" w:date="2020-10-19T11:30:00Z"/>
        </w:trPr>
        <w:tc>
          <w:tcPr>
            <w:tcW w:w="1177" w:type="dxa"/>
          </w:tcPr>
          <w:p w14:paraId="62F4921E" w14:textId="77777777" w:rsidR="002C3817" w:rsidRPr="00142AB7" w:rsidRDefault="002C3817" w:rsidP="00642F2A">
            <w:pPr>
              <w:ind w:left="0" w:firstLine="0"/>
              <w:rPr>
                <w:ins w:id="6360" w:author="BOUVY Martine [3]" w:date="2020-10-19T11:30:00Z"/>
                <w:bCs/>
              </w:rPr>
            </w:pPr>
          </w:p>
        </w:tc>
        <w:tc>
          <w:tcPr>
            <w:tcW w:w="6885" w:type="dxa"/>
          </w:tcPr>
          <w:p w14:paraId="5B96789D" w14:textId="6DF5D8AA" w:rsidR="002C3817" w:rsidRPr="00142AB7" w:rsidRDefault="00C50B47" w:rsidP="00C50B47">
            <w:pPr>
              <w:spacing w:after="112" w:line="249" w:lineRule="auto"/>
              <w:ind w:left="0" w:right="15" w:hanging="10"/>
              <w:rPr>
                <w:ins w:id="6361" w:author="BOUVY Martine [3]" w:date="2020-10-19T11:30:00Z"/>
                <w:bCs/>
              </w:rPr>
            </w:pPr>
            <w:ins w:id="6362" w:author="BOUVY Martine [3]" w:date="2020-10-23T13:44:00Z">
              <w:r w:rsidRPr="00142AB7">
                <w:rPr>
                  <w:bCs/>
                </w:rPr>
                <w:t>Update MX_To_MT53A function description</w:t>
              </w:r>
            </w:ins>
            <w:ins w:id="6363" w:author="BOUVY Martine [3]" w:date="2020-10-23T13:45:00Z">
              <w:r w:rsidRPr="00142AB7">
                <w:rPr>
                  <w:bCs/>
                </w:rPr>
                <w:t xml:space="preserve"> </w:t>
              </w:r>
            </w:ins>
          </w:p>
        </w:tc>
        <w:tc>
          <w:tcPr>
            <w:tcW w:w="1109" w:type="dxa"/>
          </w:tcPr>
          <w:p w14:paraId="369E1892" w14:textId="65625217" w:rsidR="002C3817" w:rsidRPr="00142AB7" w:rsidRDefault="004D69AF" w:rsidP="00642F2A">
            <w:pPr>
              <w:ind w:left="0" w:firstLine="0"/>
              <w:rPr>
                <w:ins w:id="6364" w:author="BOUVY Martine [3]" w:date="2020-10-19T11:30:00Z"/>
                <w:bCs/>
              </w:rPr>
            </w:pPr>
            <w:ins w:id="6365" w:author="BOUVY Martine [3]" w:date="2020-10-23T13:46:00Z">
              <w:r w:rsidRPr="00142AB7">
                <w:rPr>
                  <w:bCs/>
                </w:rPr>
                <w:t>4.2.11</w:t>
              </w:r>
            </w:ins>
          </w:p>
        </w:tc>
        <w:tc>
          <w:tcPr>
            <w:tcW w:w="1657" w:type="dxa"/>
          </w:tcPr>
          <w:p w14:paraId="6A216457" w14:textId="3D84BCB3" w:rsidR="002C3817" w:rsidRPr="00142AB7" w:rsidRDefault="008D2AB3" w:rsidP="00642F2A">
            <w:pPr>
              <w:ind w:left="0" w:firstLine="0"/>
              <w:rPr>
                <w:ins w:id="6366" w:author="BOUVY Martine [3]" w:date="2020-10-19T11:30:00Z"/>
                <w:bCs/>
              </w:rPr>
            </w:pPr>
            <w:ins w:id="6367" w:author="BOUVY Martine [3]" w:date="2020-10-27T10:05:00Z">
              <w:r w:rsidRPr="00142AB7">
                <w:rPr>
                  <w:bCs/>
                </w:rPr>
                <w:t>STDMAPS-1244</w:t>
              </w:r>
            </w:ins>
          </w:p>
        </w:tc>
      </w:tr>
      <w:tr w:rsidR="002C3817" w:rsidRPr="00142AB7" w14:paraId="6B997240" w14:textId="77777777" w:rsidTr="001534D6">
        <w:trPr>
          <w:ins w:id="6368" w:author="BOUVY Martine [3]" w:date="2020-10-19T11:30:00Z"/>
        </w:trPr>
        <w:tc>
          <w:tcPr>
            <w:tcW w:w="1177" w:type="dxa"/>
          </w:tcPr>
          <w:p w14:paraId="656A9DBE" w14:textId="77777777" w:rsidR="002C3817" w:rsidRPr="00142AB7" w:rsidRDefault="002C3817" w:rsidP="00642F2A">
            <w:pPr>
              <w:ind w:left="0" w:firstLine="0"/>
              <w:rPr>
                <w:ins w:id="6369" w:author="BOUVY Martine [3]" w:date="2020-10-19T11:30:00Z"/>
                <w:bCs/>
              </w:rPr>
            </w:pPr>
          </w:p>
        </w:tc>
        <w:tc>
          <w:tcPr>
            <w:tcW w:w="6885" w:type="dxa"/>
          </w:tcPr>
          <w:p w14:paraId="46327AA8" w14:textId="6419A8B1" w:rsidR="002C3817" w:rsidRPr="00142AB7" w:rsidRDefault="00C50B47" w:rsidP="00C50B47">
            <w:pPr>
              <w:spacing w:after="112" w:line="249" w:lineRule="auto"/>
              <w:ind w:left="0" w:right="15" w:hanging="10"/>
              <w:rPr>
                <w:ins w:id="6370" w:author="BOUVY Martine [3]" w:date="2020-10-19T11:30:00Z"/>
                <w:bCs/>
              </w:rPr>
            </w:pPr>
            <w:ins w:id="6371" w:author="BOUVY Martine [3]" w:date="2020-10-23T13:45:00Z">
              <w:r w:rsidRPr="00142AB7">
                <w:rPr>
                  <w:bCs/>
                </w:rPr>
                <w:t xml:space="preserve">Update MX_To_MT54A function description </w:t>
              </w:r>
            </w:ins>
          </w:p>
        </w:tc>
        <w:tc>
          <w:tcPr>
            <w:tcW w:w="1109" w:type="dxa"/>
          </w:tcPr>
          <w:p w14:paraId="199869CF" w14:textId="704D0A98" w:rsidR="002C3817" w:rsidRPr="00142AB7" w:rsidRDefault="004D69AF" w:rsidP="00642F2A">
            <w:pPr>
              <w:ind w:left="0" w:firstLine="0"/>
              <w:rPr>
                <w:ins w:id="6372" w:author="BOUVY Martine [3]" w:date="2020-10-19T11:30:00Z"/>
                <w:bCs/>
              </w:rPr>
            </w:pPr>
            <w:ins w:id="6373" w:author="BOUVY Martine [3]" w:date="2020-10-23T13:46:00Z">
              <w:r w:rsidRPr="00142AB7">
                <w:rPr>
                  <w:bCs/>
                </w:rPr>
                <w:t>4.2.10</w:t>
              </w:r>
            </w:ins>
          </w:p>
        </w:tc>
        <w:tc>
          <w:tcPr>
            <w:tcW w:w="1657" w:type="dxa"/>
          </w:tcPr>
          <w:p w14:paraId="071FD776" w14:textId="4C3E6C91" w:rsidR="002C3817" w:rsidRPr="00142AB7" w:rsidRDefault="009A70B4" w:rsidP="00642F2A">
            <w:pPr>
              <w:ind w:left="0" w:firstLine="0"/>
              <w:rPr>
                <w:ins w:id="6374" w:author="BOUVY Martine [3]" w:date="2020-10-19T11:30:00Z"/>
                <w:bCs/>
              </w:rPr>
            </w:pPr>
            <w:ins w:id="6375" w:author="BOUVY Martine [3]" w:date="2020-10-27T10:12:00Z">
              <w:r w:rsidRPr="00142AB7">
                <w:rPr>
                  <w:bCs/>
                </w:rPr>
                <w:t>STDMAPS-1245</w:t>
              </w:r>
            </w:ins>
          </w:p>
        </w:tc>
      </w:tr>
      <w:tr w:rsidR="002C3817" w:rsidRPr="00142AB7" w14:paraId="5611FB9E" w14:textId="77777777" w:rsidTr="001534D6">
        <w:trPr>
          <w:ins w:id="6376" w:author="BOUVY Martine [3]" w:date="2020-10-19T11:30:00Z"/>
        </w:trPr>
        <w:tc>
          <w:tcPr>
            <w:tcW w:w="1177" w:type="dxa"/>
          </w:tcPr>
          <w:p w14:paraId="78C0FDC7" w14:textId="77777777" w:rsidR="002C3817" w:rsidRPr="00142AB7" w:rsidRDefault="002C3817" w:rsidP="00642F2A">
            <w:pPr>
              <w:ind w:left="0" w:firstLine="0"/>
              <w:rPr>
                <w:ins w:id="6377" w:author="BOUVY Martine [3]" w:date="2020-10-19T11:30:00Z"/>
                <w:bCs/>
              </w:rPr>
            </w:pPr>
          </w:p>
        </w:tc>
        <w:tc>
          <w:tcPr>
            <w:tcW w:w="6885" w:type="dxa"/>
          </w:tcPr>
          <w:p w14:paraId="1ED4B74D" w14:textId="5FCAF369" w:rsidR="002C3817" w:rsidRPr="00142AB7" w:rsidRDefault="00DF2FC6" w:rsidP="00506F73">
            <w:pPr>
              <w:spacing w:after="112" w:line="249" w:lineRule="auto"/>
              <w:ind w:left="0" w:right="15" w:hanging="10"/>
              <w:rPr>
                <w:ins w:id="6378" w:author="BOUVY Martine [3]" w:date="2020-10-19T11:30:00Z"/>
                <w:bCs/>
              </w:rPr>
            </w:pPr>
            <w:ins w:id="6379" w:author="BOUVY Martine [3]" w:date="2020-10-23T15:19:00Z">
              <w:r w:rsidRPr="00142AB7">
                <w:rPr>
                  <w:bCs/>
                </w:rPr>
                <w:t>Update function description MX_To_MT72FullField by replacing /FIN54/ by /FIN53/. No impact on the function</w:t>
              </w:r>
            </w:ins>
            <w:ins w:id="6380" w:author="BOUVY Martine [3]" w:date="2020-10-23T15:23:00Z">
              <w:r w:rsidR="00310387" w:rsidRPr="00142AB7">
                <w:rPr>
                  <w:bCs/>
                </w:rPr>
                <w:t xml:space="preserve"> itself</w:t>
              </w:r>
            </w:ins>
            <w:ins w:id="6381" w:author="BOUVY Martine [3]" w:date="2020-10-23T15:19:00Z">
              <w:r w:rsidRPr="00142AB7">
                <w:rPr>
                  <w:bCs/>
                </w:rPr>
                <w:t xml:space="preserve">. The subfunction </w:t>
              </w:r>
            </w:ins>
            <w:ins w:id="6382" w:author="BOUVY Martine [3]" w:date="2020-10-23T15:22:00Z">
              <w:r w:rsidRPr="00142AB7">
                <w:rPr>
                  <w:bCs/>
                </w:rPr>
                <w:t>“</w:t>
              </w:r>
            </w:ins>
            <w:ins w:id="6383" w:author="BOUVY Martine [3]" w:date="2020-10-23T15:21:00Z">
              <w:r w:rsidRPr="00142AB7">
                <w:rPr>
                  <w:bCs/>
                </w:rPr>
                <w:t>SubfunctionInstructionforNextAgent</w:t>
              </w:r>
            </w:ins>
            <w:ins w:id="6384" w:author="BOUVY Martine [3]" w:date="2020-10-23T15:22:00Z">
              <w:r w:rsidRPr="00142AB7">
                <w:rPr>
                  <w:bCs/>
                </w:rPr>
                <w:t>” extracts /FIN53/ and /FIN54/. Cu</w:t>
              </w:r>
            </w:ins>
            <w:ins w:id="6385" w:author="BOUVY Martine [3]" w:date="2020-10-27T10:13:00Z">
              <w:r w:rsidR="006D7FBA" w:rsidRPr="00142AB7">
                <w:rPr>
                  <w:bCs/>
                </w:rPr>
                <w:t>r</w:t>
              </w:r>
            </w:ins>
            <w:ins w:id="6386" w:author="BOUVY Martine [3]" w:date="2020-10-23T15:22:00Z">
              <w:r w:rsidRPr="00142AB7">
                <w:rPr>
                  <w:bCs/>
                </w:rPr>
                <w:t>rently /FIN54/ is not used anymore but keep it in case of further need.</w:t>
              </w:r>
            </w:ins>
          </w:p>
        </w:tc>
        <w:tc>
          <w:tcPr>
            <w:tcW w:w="1109" w:type="dxa"/>
          </w:tcPr>
          <w:p w14:paraId="6188D020" w14:textId="42CBD6A4" w:rsidR="002C3817" w:rsidRPr="00142AB7" w:rsidRDefault="00DF2FC6" w:rsidP="00642F2A">
            <w:pPr>
              <w:ind w:left="0" w:firstLine="0"/>
              <w:rPr>
                <w:ins w:id="6387" w:author="BOUVY Martine [3]" w:date="2020-10-19T11:30:00Z"/>
                <w:bCs/>
              </w:rPr>
            </w:pPr>
            <w:ins w:id="6388" w:author="BOUVY Martine [3]" w:date="2020-10-23T15:22:00Z">
              <w:r w:rsidRPr="00142AB7">
                <w:rPr>
                  <w:bCs/>
                </w:rPr>
                <w:t>4.3.10</w:t>
              </w:r>
            </w:ins>
          </w:p>
        </w:tc>
        <w:tc>
          <w:tcPr>
            <w:tcW w:w="1657" w:type="dxa"/>
          </w:tcPr>
          <w:p w14:paraId="58A53C95" w14:textId="3A4A84A5" w:rsidR="002C3817" w:rsidRPr="00142AB7" w:rsidRDefault="00E27FF5" w:rsidP="00642F2A">
            <w:pPr>
              <w:ind w:left="0" w:firstLine="0"/>
              <w:rPr>
                <w:ins w:id="6389" w:author="BOUVY Martine [3]" w:date="2020-10-19T11:30:00Z"/>
                <w:bCs/>
              </w:rPr>
            </w:pPr>
            <w:ins w:id="6390" w:author="BOUVY Martine [3]" w:date="2020-10-27T10:23:00Z">
              <w:r w:rsidRPr="00142AB7">
                <w:rPr>
                  <w:bCs/>
                </w:rPr>
                <w:t>STDMAPS-1246</w:t>
              </w:r>
            </w:ins>
          </w:p>
        </w:tc>
      </w:tr>
      <w:tr w:rsidR="002C3817" w:rsidRPr="00142AB7" w14:paraId="56EC4B27" w14:textId="77777777" w:rsidTr="001534D6">
        <w:trPr>
          <w:ins w:id="6391" w:author="BOUVY Martine [3]" w:date="2020-10-19T11:30:00Z"/>
        </w:trPr>
        <w:tc>
          <w:tcPr>
            <w:tcW w:w="1177" w:type="dxa"/>
          </w:tcPr>
          <w:p w14:paraId="0AEEADED" w14:textId="77777777" w:rsidR="002C3817" w:rsidRPr="00142AB7" w:rsidRDefault="002C3817" w:rsidP="00642F2A">
            <w:pPr>
              <w:ind w:left="0" w:firstLine="0"/>
              <w:rPr>
                <w:ins w:id="6392" w:author="BOUVY Martine [3]" w:date="2020-10-19T11:30:00Z"/>
                <w:bCs/>
              </w:rPr>
            </w:pPr>
          </w:p>
        </w:tc>
        <w:tc>
          <w:tcPr>
            <w:tcW w:w="6885" w:type="dxa"/>
          </w:tcPr>
          <w:p w14:paraId="18445FAA" w14:textId="1A2691A2" w:rsidR="00EF2713" w:rsidRPr="00142AB7" w:rsidRDefault="00EF2713" w:rsidP="009158D8">
            <w:pPr>
              <w:spacing w:after="112" w:line="249" w:lineRule="auto"/>
              <w:ind w:left="0" w:right="15" w:firstLine="0"/>
              <w:rPr>
                <w:ins w:id="6393" w:author="BOUVY Martine [3]" w:date="2020-10-26T14:38:00Z"/>
                <w:bCs/>
              </w:rPr>
            </w:pPr>
            <w:ins w:id="6394" w:author="BOUVY Martine [3]" w:date="2020-10-26T14:38:00Z">
              <w:r w:rsidRPr="00142AB7">
                <w:rPr>
                  <w:rFonts w:eastAsia="Arial"/>
                  <w:bCs/>
                </w:rPr>
                <w:t>Update function MT_To_MXFATFNameAndAddress to handle the case where Issuer is absent in</w:t>
              </w:r>
            </w:ins>
            <w:ins w:id="6395" w:author="BOUVY Martine [3]" w:date="2020-10-26T14:39:00Z">
              <w:r w:rsidR="008C4B02" w:rsidRPr="00142AB7">
                <w:rPr>
                  <w:rFonts w:eastAsia="Arial"/>
                  <w:bCs/>
                </w:rPr>
                <w:t xml:space="preserve"> line</w:t>
              </w:r>
            </w:ins>
            <w:ins w:id="6396" w:author="BOUVY Martine [3]" w:date="2020-10-26T14:38:00Z">
              <w:r w:rsidRPr="00142AB7">
                <w:rPr>
                  <w:rFonts w:eastAsia="Arial"/>
                  <w:bCs/>
                </w:rPr>
                <w:t xml:space="preserve"> “6/</w:t>
              </w:r>
            </w:ins>
            <w:ins w:id="6397" w:author="BOUVY Martine [3]" w:date="2020-10-26T14:39:00Z">
              <w:r w:rsidRPr="00142AB7">
                <w:rPr>
                  <w:rFonts w:eastAsia="Arial"/>
                  <w:bCs/>
                </w:rPr>
                <w:t xml:space="preserve">” and to </w:t>
              </w:r>
              <w:r w:rsidRPr="00142AB7">
                <w:rPr>
                  <w:rFonts w:eastAsia="Arial"/>
                  <w:bCs/>
                </w:rPr>
                <w:lastRenderedPageBreak/>
                <w:t>align with the translation of PartyIdentifier with “CUST”</w:t>
              </w:r>
              <w:r w:rsidR="008C4B02" w:rsidRPr="00142AB7">
                <w:rPr>
                  <w:rFonts w:eastAsia="Arial"/>
                  <w:bCs/>
                </w:rPr>
                <w:t xml:space="preserve"> code in the function MT_To_MXFATFIdentification</w:t>
              </w:r>
            </w:ins>
            <w:ins w:id="6398" w:author="BOUVY Martine [3]" w:date="2020-10-26T14:40:00Z">
              <w:r w:rsidR="008C4B02" w:rsidRPr="00142AB7">
                <w:rPr>
                  <w:rFonts w:eastAsia="Arial"/>
                  <w:bCs/>
                </w:rPr>
                <w:t>.</w:t>
              </w:r>
            </w:ins>
          </w:p>
          <w:p w14:paraId="01930231" w14:textId="77777777" w:rsidR="002C3817" w:rsidRPr="00142AB7" w:rsidRDefault="002C3817" w:rsidP="00506F73">
            <w:pPr>
              <w:spacing w:after="112" w:line="249" w:lineRule="auto"/>
              <w:ind w:left="0" w:right="15" w:hanging="10"/>
              <w:rPr>
                <w:ins w:id="6399" w:author="BOUVY Martine [3]" w:date="2020-10-19T11:30:00Z"/>
                <w:bCs/>
              </w:rPr>
            </w:pPr>
          </w:p>
        </w:tc>
        <w:tc>
          <w:tcPr>
            <w:tcW w:w="1109" w:type="dxa"/>
          </w:tcPr>
          <w:p w14:paraId="7FC7C1E7" w14:textId="026F7100" w:rsidR="002C3817" w:rsidRPr="00142AB7" w:rsidRDefault="005A0486" w:rsidP="00642F2A">
            <w:pPr>
              <w:ind w:left="0" w:firstLine="0"/>
              <w:rPr>
                <w:ins w:id="6400" w:author="BOUVY Martine [3]" w:date="2020-10-19T11:30:00Z"/>
                <w:bCs/>
              </w:rPr>
            </w:pPr>
            <w:ins w:id="6401" w:author="BOUVY Martine [3]" w:date="2020-10-26T14:41:00Z">
              <w:r w:rsidRPr="00142AB7">
                <w:rPr>
                  <w:bCs/>
                </w:rPr>
                <w:lastRenderedPageBreak/>
                <w:t>3.1.5</w:t>
              </w:r>
            </w:ins>
          </w:p>
        </w:tc>
        <w:tc>
          <w:tcPr>
            <w:tcW w:w="1657" w:type="dxa"/>
          </w:tcPr>
          <w:p w14:paraId="2D66AC4A" w14:textId="168D840A" w:rsidR="002C3817" w:rsidRPr="00142AB7" w:rsidRDefault="00947DC2" w:rsidP="00642F2A">
            <w:pPr>
              <w:ind w:left="0" w:firstLine="0"/>
              <w:rPr>
                <w:ins w:id="6402" w:author="BOUVY Martine [3]" w:date="2020-10-19T11:30:00Z"/>
                <w:bCs/>
              </w:rPr>
            </w:pPr>
            <w:ins w:id="6403" w:author="BOUVY Martine [3]" w:date="2020-10-26T14:41:00Z">
              <w:r w:rsidRPr="00142AB7">
                <w:rPr>
                  <w:bCs/>
                </w:rPr>
                <w:t>STDMAPS-1226</w:t>
              </w:r>
            </w:ins>
          </w:p>
        </w:tc>
      </w:tr>
      <w:tr w:rsidR="002C3817" w:rsidRPr="00142AB7" w14:paraId="21DD6231" w14:textId="77777777" w:rsidTr="001534D6">
        <w:trPr>
          <w:ins w:id="6404" w:author="BOUVY Martine [3]" w:date="2020-10-19T11:30:00Z"/>
        </w:trPr>
        <w:tc>
          <w:tcPr>
            <w:tcW w:w="1177" w:type="dxa"/>
          </w:tcPr>
          <w:p w14:paraId="420C00D1" w14:textId="77777777" w:rsidR="002C3817" w:rsidRPr="00142AB7" w:rsidRDefault="002C3817" w:rsidP="00642F2A">
            <w:pPr>
              <w:ind w:left="0" w:firstLine="0"/>
              <w:rPr>
                <w:ins w:id="6405" w:author="BOUVY Martine [3]" w:date="2020-10-19T11:30:00Z"/>
                <w:bCs/>
              </w:rPr>
            </w:pPr>
          </w:p>
        </w:tc>
        <w:tc>
          <w:tcPr>
            <w:tcW w:w="6885" w:type="dxa"/>
          </w:tcPr>
          <w:p w14:paraId="0F89D2D5" w14:textId="2A92344D" w:rsidR="008A4064" w:rsidRPr="00142AB7" w:rsidRDefault="008A4064" w:rsidP="00574614">
            <w:pPr>
              <w:ind w:left="66" w:firstLine="0"/>
              <w:rPr>
                <w:ins w:id="6406" w:author="BOUVY Martine [3]" w:date="2020-10-30T13:58:00Z"/>
                <w:bCs/>
              </w:rPr>
            </w:pPr>
            <w:ins w:id="6407" w:author="BOUVY Martine [3]" w:date="2020-10-30T13:57:00Z">
              <w:r w:rsidRPr="00142AB7">
                <w:rPr>
                  <w:bCs/>
                </w:rPr>
                <w:t xml:space="preserve">Update the description of the function </w:t>
              </w:r>
            </w:ins>
            <w:ins w:id="6408" w:author="BOUVY Martine [3]" w:date="2020-10-30T13:58:00Z">
              <w:r w:rsidRPr="00142AB7">
                <w:rPr>
                  <w:bCs/>
                </w:rPr>
                <w:t xml:space="preserve">MX_To_MT72FullField2, no impact on the function itself. </w:t>
              </w:r>
            </w:ins>
            <w:ins w:id="6409" w:author="BOUVY Martine [3]" w:date="2020-10-30T13:59:00Z">
              <w:r w:rsidRPr="00142AB7">
                <w:rPr>
                  <w:bCs/>
                </w:rPr>
                <w:t>The subfunction “SubfunctionInstructionforNextAgent” extracts /FIN53/ and /FIN54/. Currently /FIN54/ is not used anymore but keep it in case of further need.</w:t>
              </w:r>
            </w:ins>
          </w:p>
          <w:p w14:paraId="6188301C" w14:textId="47808549" w:rsidR="002C3817" w:rsidRPr="00142AB7" w:rsidRDefault="002C3817" w:rsidP="00506F73">
            <w:pPr>
              <w:spacing w:after="112" w:line="249" w:lineRule="auto"/>
              <w:ind w:left="0" w:right="15" w:hanging="10"/>
              <w:rPr>
                <w:ins w:id="6410" w:author="BOUVY Martine [3]" w:date="2020-10-19T11:30:00Z"/>
                <w:bCs/>
              </w:rPr>
            </w:pPr>
          </w:p>
        </w:tc>
        <w:tc>
          <w:tcPr>
            <w:tcW w:w="1109" w:type="dxa"/>
          </w:tcPr>
          <w:p w14:paraId="40AA8860" w14:textId="1BDF048C" w:rsidR="002C3817" w:rsidRPr="00142AB7" w:rsidRDefault="00333137" w:rsidP="00642F2A">
            <w:pPr>
              <w:ind w:left="0" w:firstLine="0"/>
              <w:rPr>
                <w:ins w:id="6411" w:author="BOUVY Martine [3]" w:date="2020-10-19T11:30:00Z"/>
                <w:bCs/>
              </w:rPr>
            </w:pPr>
            <w:ins w:id="6412" w:author="BOUVY Martine [3]" w:date="2020-10-30T14:00:00Z">
              <w:r w:rsidRPr="00142AB7">
                <w:rPr>
                  <w:bCs/>
                </w:rPr>
                <w:t>4.3.14</w:t>
              </w:r>
            </w:ins>
          </w:p>
        </w:tc>
        <w:tc>
          <w:tcPr>
            <w:tcW w:w="1657" w:type="dxa"/>
          </w:tcPr>
          <w:p w14:paraId="693E9B6C" w14:textId="435B8DB0" w:rsidR="002C3817" w:rsidRPr="00142AB7" w:rsidRDefault="0055302A" w:rsidP="00642F2A">
            <w:pPr>
              <w:ind w:left="0" w:firstLine="0"/>
              <w:rPr>
                <w:ins w:id="6413" w:author="BOUVY Martine [3]" w:date="2020-10-19T11:30:00Z"/>
                <w:bCs/>
              </w:rPr>
            </w:pPr>
            <w:ins w:id="6414" w:author="BOUVY Martine [3]" w:date="2020-10-30T14:27:00Z">
              <w:r w:rsidRPr="00142AB7">
                <w:rPr>
                  <w:bCs/>
                </w:rPr>
                <w:t>STDMAPS-1257</w:t>
              </w:r>
            </w:ins>
          </w:p>
        </w:tc>
      </w:tr>
      <w:tr w:rsidR="002C3817" w:rsidRPr="00142AB7" w14:paraId="21CBBAF7" w14:textId="77777777" w:rsidTr="001534D6">
        <w:trPr>
          <w:ins w:id="6415" w:author="BOUVY Martine [3]" w:date="2020-10-19T11:30:00Z"/>
        </w:trPr>
        <w:tc>
          <w:tcPr>
            <w:tcW w:w="1177" w:type="dxa"/>
          </w:tcPr>
          <w:p w14:paraId="450CB11D" w14:textId="77777777" w:rsidR="002C3817" w:rsidRPr="00142AB7" w:rsidRDefault="002C3817" w:rsidP="00642F2A">
            <w:pPr>
              <w:ind w:left="0" w:firstLine="0"/>
              <w:rPr>
                <w:ins w:id="6416" w:author="BOUVY Martine [3]" w:date="2020-10-19T11:30:00Z"/>
                <w:bCs/>
              </w:rPr>
            </w:pPr>
          </w:p>
        </w:tc>
        <w:tc>
          <w:tcPr>
            <w:tcW w:w="6885" w:type="dxa"/>
          </w:tcPr>
          <w:p w14:paraId="12F39209" w14:textId="0F208737" w:rsidR="002C3817" w:rsidRPr="00142AB7" w:rsidRDefault="00C60FBD" w:rsidP="00506F73">
            <w:pPr>
              <w:spacing w:after="112" w:line="249" w:lineRule="auto"/>
              <w:ind w:left="0" w:right="15" w:hanging="10"/>
              <w:rPr>
                <w:ins w:id="6417" w:author="BOUVY Martine [3]" w:date="2020-10-19T11:30:00Z"/>
                <w:bCs/>
              </w:rPr>
            </w:pPr>
            <w:ins w:id="6418" w:author="BOUVY Martine [3]" w:date="2020-12-08T11:25:00Z">
              <w:r w:rsidRPr="00142AB7">
                <w:rPr>
                  <w:bCs/>
                </w:rPr>
                <w:t>Update MX_To_MTRemittanceInformation, business description and Case 3. /URI/ is not used if none of the codeword in the list {/ULTB/, /ULTD/, /PURP/, /ROC/}</w:t>
              </w:r>
            </w:ins>
            <w:ins w:id="6419" w:author="BOUVY Martine [3]" w:date="2020-12-08T11:27:00Z">
              <w:r w:rsidRPr="00142AB7">
                <w:rPr>
                  <w:bCs/>
                </w:rPr>
                <w:t>is present</w:t>
              </w:r>
            </w:ins>
            <w:ins w:id="6420" w:author="BOUVY Martine [3]" w:date="2020-12-08T11:25:00Z">
              <w:r w:rsidRPr="00142AB7">
                <w:rPr>
                  <w:bCs/>
                </w:rPr>
                <w:t>.</w:t>
              </w:r>
            </w:ins>
          </w:p>
        </w:tc>
        <w:tc>
          <w:tcPr>
            <w:tcW w:w="1109" w:type="dxa"/>
          </w:tcPr>
          <w:p w14:paraId="25361759" w14:textId="331394C7" w:rsidR="002C3817" w:rsidRPr="00142AB7" w:rsidRDefault="00C60FBD" w:rsidP="00642F2A">
            <w:pPr>
              <w:ind w:left="0" w:firstLine="0"/>
              <w:rPr>
                <w:ins w:id="6421" w:author="BOUVY Martine [3]" w:date="2020-10-19T11:30:00Z"/>
                <w:bCs/>
              </w:rPr>
            </w:pPr>
            <w:ins w:id="6422" w:author="BOUVY Martine [3]" w:date="2020-12-08T11:27:00Z">
              <w:r w:rsidRPr="00142AB7">
                <w:rPr>
                  <w:bCs/>
                </w:rPr>
                <w:t>4.3.8</w:t>
              </w:r>
            </w:ins>
          </w:p>
        </w:tc>
        <w:tc>
          <w:tcPr>
            <w:tcW w:w="1657" w:type="dxa"/>
          </w:tcPr>
          <w:p w14:paraId="272A6E07" w14:textId="484F4018" w:rsidR="002C3817" w:rsidRPr="00142AB7" w:rsidRDefault="00C60FBD" w:rsidP="00642F2A">
            <w:pPr>
              <w:ind w:left="0" w:firstLine="0"/>
              <w:rPr>
                <w:ins w:id="6423" w:author="BOUVY Martine [3]" w:date="2020-10-19T11:30:00Z"/>
                <w:bCs/>
              </w:rPr>
            </w:pPr>
            <w:ins w:id="6424" w:author="BOUVY Martine [3]" w:date="2020-12-08T11:27:00Z">
              <w:r w:rsidRPr="00142AB7">
                <w:rPr>
                  <w:bCs/>
                </w:rPr>
                <w:t>STDMAPS-1290</w:t>
              </w:r>
            </w:ins>
          </w:p>
        </w:tc>
      </w:tr>
      <w:tr w:rsidR="002C3817" w:rsidRPr="00142AB7" w14:paraId="67626375" w14:textId="77777777" w:rsidTr="001534D6">
        <w:trPr>
          <w:ins w:id="6425" w:author="BOUVY Martine [3]" w:date="2020-10-19T11:30:00Z"/>
        </w:trPr>
        <w:tc>
          <w:tcPr>
            <w:tcW w:w="1177" w:type="dxa"/>
          </w:tcPr>
          <w:p w14:paraId="1FD066F4" w14:textId="77777777" w:rsidR="002C3817" w:rsidRPr="00142AB7" w:rsidRDefault="002C3817" w:rsidP="00642F2A">
            <w:pPr>
              <w:ind w:left="0" w:firstLine="0"/>
              <w:rPr>
                <w:ins w:id="6426" w:author="BOUVY Martine [3]" w:date="2020-10-19T11:30:00Z"/>
                <w:bCs/>
              </w:rPr>
            </w:pPr>
          </w:p>
        </w:tc>
        <w:tc>
          <w:tcPr>
            <w:tcW w:w="6885" w:type="dxa"/>
          </w:tcPr>
          <w:p w14:paraId="190A7496" w14:textId="371D1682" w:rsidR="002C3817" w:rsidRPr="00142AB7" w:rsidRDefault="00D952A1" w:rsidP="00506F73">
            <w:pPr>
              <w:spacing w:after="112" w:line="249" w:lineRule="auto"/>
              <w:ind w:left="0" w:right="15" w:hanging="10"/>
              <w:rPr>
                <w:ins w:id="6427" w:author="BOUVY Martine [3]" w:date="2020-10-19T11:30:00Z"/>
                <w:bCs/>
              </w:rPr>
            </w:pPr>
            <w:ins w:id="6428" w:author="BOUVY Martine [3]" w:date="2020-12-08T13:49:00Z">
              <w:r w:rsidRPr="00142AB7">
                <w:rPr>
                  <w:bCs/>
                </w:rPr>
                <w:t>Update MT_To_MXFATFNameAndAddress section translating “7/”. Made more explicit the extraction of NIDN Number to cater cases where only the country code is provided</w:t>
              </w:r>
            </w:ins>
          </w:p>
        </w:tc>
        <w:tc>
          <w:tcPr>
            <w:tcW w:w="1109" w:type="dxa"/>
          </w:tcPr>
          <w:p w14:paraId="41275F15" w14:textId="695E1C47" w:rsidR="002C3817" w:rsidRPr="00142AB7" w:rsidRDefault="00D952A1" w:rsidP="00642F2A">
            <w:pPr>
              <w:ind w:left="0" w:firstLine="0"/>
              <w:rPr>
                <w:ins w:id="6429" w:author="BOUVY Martine [3]" w:date="2020-10-19T11:30:00Z"/>
                <w:bCs/>
              </w:rPr>
            </w:pPr>
            <w:ins w:id="6430" w:author="BOUVY Martine [3]" w:date="2020-12-08T13:50:00Z">
              <w:r w:rsidRPr="00142AB7">
                <w:rPr>
                  <w:bCs/>
                </w:rPr>
                <w:t>3.1.5</w:t>
              </w:r>
            </w:ins>
          </w:p>
        </w:tc>
        <w:tc>
          <w:tcPr>
            <w:tcW w:w="1657" w:type="dxa"/>
          </w:tcPr>
          <w:p w14:paraId="1E777223" w14:textId="510D5205" w:rsidR="002C3817" w:rsidRPr="00142AB7" w:rsidRDefault="00D952A1" w:rsidP="00642F2A">
            <w:pPr>
              <w:ind w:left="0" w:firstLine="0"/>
              <w:rPr>
                <w:ins w:id="6431" w:author="BOUVY Martine [3]" w:date="2020-10-19T11:30:00Z"/>
                <w:bCs/>
              </w:rPr>
            </w:pPr>
            <w:ins w:id="6432" w:author="BOUVY Martine [3]" w:date="2020-12-08T13:50:00Z">
              <w:r w:rsidRPr="00142AB7">
                <w:rPr>
                  <w:bCs/>
                </w:rPr>
                <w:t>STDMAPS-</w:t>
              </w:r>
            </w:ins>
            <w:ins w:id="6433" w:author="BOUVY Martine [3]" w:date="2020-12-08T13:51:00Z">
              <w:r w:rsidRPr="00142AB7">
                <w:rPr>
                  <w:bCs/>
                </w:rPr>
                <w:t>1340</w:t>
              </w:r>
            </w:ins>
          </w:p>
        </w:tc>
      </w:tr>
      <w:tr w:rsidR="001175F5" w:rsidRPr="00142AB7" w14:paraId="2C2BA834" w14:textId="77777777" w:rsidTr="001534D6">
        <w:trPr>
          <w:ins w:id="6434" w:author="BOUVY Martine [3]" w:date="2020-12-08T16:01:00Z"/>
        </w:trPr>
        <w:tc>
          <w:tcPr>
            <w:tcW w:w="1177" w:type="dxa"/>
          </w:tcPr>
          <w:p w14:paraId="53AB483E" w14:textId="77777777" w:rsidR="001175F5" w:rsidRPr="00142AB7" w:rsidRDefault="001175F5" w:rsidP="00642F2A">
            <w:pPr>
              <w:ind w:left="0" w:firstLine="0"/>
              <w:rPr>
                <w:ins w:id="6435" w:author="BOUVY Martine [3]" w:date="2020-12-08T16:01:00Z"/>
                <w:bCs/>
              </w:rPr>
            </w:pPr>
          </w:p>
        </w:tc>
        <w:tc>
          <w:tcPr>
            <w:tcW w:w="6885" w:type="dxa"/>
          </w:tcPr>
          <w:p w14:paraId="6CFF54D4" w14:textId="1BC19C3D" w:rsidR="001175F5" w:rsidRPr="00142AB7" w:rsidRDefault="001175F5" w:rsidP="00506F73">
            <w:pPr>
              <w:spacing w:after="112" w:line="249" w:lineRule="auto"/>
              <w:ind w:left="0" w:right="15" w:hanging="10"/>
              <w:rPr>
                <w:ins w:id="6436" w:author="BOUVY Martine [3]" w:date="2020-12-08T16:01:00Z"/>
                <w:bCs/>
              </w:rPr>
            </w:pPr>
            <w:ins w:id="6437" w:author="BOUVY Martine [3]" w:date="2020-12-08T16:01:00Z">
              <w:r w:rsidRPr="00142AB7">
                <w:rPr>
                  <w:bCs/>
                </w:rPr>
                <w:t xml:space="preserve">Update </w:t>
              </w:r>
              <w:r w:rsidRPr="00142AB7">
                <w:rPr>
                  <w:rFonts w:eastAsia="Arial"/>
                  <w:bCs/>
                </w:rPr>
                <w:t>MT_To_MXPartyNameAndAddress: remove dummy value “NOTPROVIDED” in MX AddressLine</w:t>
              </w:r>
            </w:ins>
          </w:p>
        </w:tc>
        <w:tc>
          <w:tcPr>
            <w:tcW w:w="1109" w:type="dxa"/>
          </w:tcPr>
          <w:p w14:paraId="1A662ED9" w14:textId="153D2ED5" w:rsidR="001175F5" w:rsidRPr="00142AB7" w:rsidRDefault="001175F5" w:rsidP="00642F2A">
            <w:pPr>
              <w:ind w:left="0" w:firstLine="0"/>
              <w:rPr>
                <w:ins w:id="6438" w:author="BOUVY Martine [3]" w:date="2020-12-08T16:01:00Z"/>
                <w:bCs/>
              </w:rPr>
            </w:pPr>
            <w:ins w:id="6439" w:author="BOUVY Martine [3]" w:date="2020-12-08T16:01:00Z">
              <w:r w:rsidRPr="00142AB7">
                <w:rPr>
                  <w:bCs/>
                </w:rPr>
                <w:t>3.1.6</w:t>
              </w:r>
            </w:ins>
          </w:p>
        </w:tc>
        <w:tc>
          <w:tcPr>
            <w:tcW w:w="1657" w:type="dxa"/>
          </w:tcPr>
          <w:p w14:paraId="5D1FE89D" w14:textId="42AA3E38" w:rsidR="001175F5" w:rsidRPr="00142AB7" w:rsidRDefault="001175F5" w:rsidP="00642F2A">
            <w:pPr>
              <w:ind w:left="0" w:firstLine="0"/>
              <w:rPr>
                <w:ins w:id="6440" w:author="BOUVY Martine [3]" w:date="2020-12-08T16:01:00Z"/>
                <w:bCs/>
              </w:rPr>
            </w:pPr>
            <w:ins w:id="6441" w:author="BOUVY Martine [3]" w:date="2020-12-08T16:02:00Z">
              <w:r w:rsidRPr="00142AB7">
                <w:rPr>
                  <w:bCs/>
                </w:rPr>
                <w:t>STDMAPS-1300</w:t>
              </w:r>
            </w:ins>
          </w:p>
        </w:tc>
      </w:tr>
      <w:tr w:rsidR="001175F5" w:rsidRPr="00142AB7" w14:paraId="08AFEB82" w14:textId="77777777" w:rsidTr="001534D6">
        <w:trPr>
          <w:ins w:id="6442" w:author="BOUVY Martine [3]" w:date="2020-12-08T16:01:00Z"/>
        </w:trPr>
        <w:tc>
          <w:tcPr>
            <w:tcW w:w="1177" w:type="dxa"/>
          </w:tcPr>
          <w:p w14:paraId="4D67D0F4" w14:textId="77777777" w:rsidR="001175F5" w:rsidRPr="00142AB7" w:rsidRDefault="001175F5" w:rsidP="00642F2A">
            <w:pPr>
              <w:ind w:left="0" w:firstLine="0"/>
              <w:rPr>
                <w:ins w:id="6443" w:author="BOUVY Martine [3]" w:date="2020-12-08T16:01:00Z"/>
                <w:bCs/>
              </w:rPr>
            </w:pPr>
          </w:p>
        </w:tc>
        <w:tc>
          <w:tcPr>
            <w:tcW w:w="6885" w:type="dxa"/>
          </w:tcPr>
          <w:p w14:paraId="22C80426" w14:textId="2632E7A1" w:rsidR="001175F5" w:rsidRPr="00142AB7" w:rsidRDefault="004040BF" w:rsidP="00506F73">
            <w:pPr>
              <w:spacing w:after="112" w:line="249" w:lineRule="auto"/>
              <w:ind w:left="0" w:right="15" w:hanging="10"/>
              <w:rPr>
                <w:ins w:id="6444" w:author="BOUVY Martine [3]" w:date="2020-12-08T16:01:00Z"/>
                <w:bCs/>
              </w:rPr>
            </w:pPr>
            <w:ins w:id="6445" w:author="BOUVY Martine [3]" w:date="2020-12-09T11:20:00Z">
              <w:r w:rsidRPr="00142AB7">
                <w:rPr>
                  <w:bCs/>
                </w:rPr>
                <w:t xml:space="preserve">Update </w:t>
              </w:r>
              <w:r w:rsidRPr="00142AB7">
                <w:rPr>
                  <w:rFonts w:eastAsia="Arial"/>
                  <w:bCs/>
                </w:rPr>
                <w:t xml:space="preserve">MX_To_MTFinancialInstitutionNameAndUnstructuredAddress. Remove translation of AddressLine if value is </w:t>
              </w:r>
            </w:ins>
            <w:ins w:id="6446" w:author="BOUVY Martine [3]" w:date="2020-12-09T11:21:00Z">
              <w:r w:rsidRPr="00142AB7">
                <w:rPr>
                  <w:rFonts w:eastAsia="Arial"/>
                  <w:bCs/>
                </w:rPr>
                <w:t>“NOTPROVIDED” (ie avoid to have subfield 2 in option D with value “NOTPROVIDED” after the Name</w:t>
              </w:r>
            </w:ins>
            <w:ins w:id="6447" w:author="BOUVY Martine [3]" w:date="2020-12-09T11:22:00Z">
              <w:r w:rsidR="00AD3C12" w:rsidRPr="00142AB7">
                <w:rPr>
                  <w:rFonts w:eastAsia="Arial"/>
                  <w:bCs/>
                </w:rPr>
                <w:t>)</w:t>
              </w:r>
            </w:ins>
            <w:ins w:id="6448" w:author="BOUVY Martine [3]" w:date="2020-12-09T11:20:00Z">
              <w:r w:rsidRPr="00142AB7">
                <w:rPr>
                  <w:rFonts w:eastAsia="Arial"/>
                  <w:bCs/>
                </w:rPr>
                <w:t xml:space="preserve"> </w:t>
              </w:r>
            </w:ins>
          </w:p>
        </w:tc>
        <w:tc>
          <w:tcPr>
            <w:tcW w:w="1109" w:type="dxa"/>
          </w:tcPr>
          <w:p w14:paraId="6E53ED22" w14:textId="2A529917" w:rsidR="001175F5" w:rsidRPr="00142AB7" w:rsidRDefault="004040BF" w:rsidP="00642F2A">
            <w:pPr>
              <w:ind w:left="0" w:firstLine="0"/>
              <w:rPr>
                <w:ins w:id="6449" w:author="BOUVY Martine [3]" w:date="2020-12-08T16:01:00Z"/>
                <w:bCs/>
              </w:rPr>
            </w:pPr>
            <w:ins w:id="6450" w:author="BOUVY Martine [3]" w:date="2020-12-09T11:21:00Z">
              <w:r w:rsidRPr="00142AB7">
                <w:rPr>
                  <w:bCs/>
                </w:rPr>
                <w:t>4.2.8</w:t>
              </w:r>
            </w:ins>
          </w:p>
        </w:tc>
        <w:tc>
          <w:tcPr>
            <w:tcW w:w="1657" w:type="dxa"/>
          </w:tcPr>
          <w:p w14:paraId="24BD2E8F" w14:textId="4E17DC0C" w:rsidR="001175F5" w:rsidRPr="00142AB7" w:rsidRDefault="004040BF" w:rsidP="00642F2A">
            <w:pPr>
              <w:ind w:left="0" w:firstLine="0"/>
              <w:rPr>
                <w:ins w:id="6451" w:author="BOUVY Martine [3]" w:date="2020-12-08T16:01:00Z"/>
                <w:bCs/>
              </w:rPr>
            </w:pPr>
            <w:ins w:id="6452" w:author="BOUVY Martine [3]" w:date="2020-12-09T11:22:00Z">
              <w:r w:rsidRPr="00142AB7">
                <w:rPr>
                  <w:bCs/>
                </w:rPr>
                <w:t>STDMAPS-1349</w:t>
              </w:r>
            </w:ins>
          </w:p>
        </w:tc>
      </w:tr>
      <w:tr w:rsidR="001175F5" w:rsidRPr="00142AB7" w14:paraId="51D5E4A7" w14:textId="77777777" w:rsidTr="001534D6">
        <w:trPr>
          <w:ins w:id="6453" w:author="BOUVY Martine [3]" w:date="2020-12-08T16:01:00Z"/>
        </w:trPr>
        <w:tc>
          <w:tcPr>
            <w:tcW w:w="1177" w:type="dxa"/>
          </w:tcPr>
          <w:p w14:paraId="21760EEE" w14:textId="77777777" w:rsidR="001175F5" w:rsidRPr="00142AB7" w:rsidRDefault="001175F5" w:rsidP="00642F2A">
            <w:pPr>
              <w:ind w:left="0" w:firstLine="0"/>
              <w:rPr>
                <w:ins w:id="6454" w:author="BOUVY Martine [3]" w:date="2020-12-08T16:01:00Z"/>
                <w:bCs/>
              </w:rPr>
            </w:pPr>
          </w:p>
        </w:tc>
        <w:tc>
          <w:tcPr>
            <w:tcW w:w="6885" w:type="dxa"/>
          </w:tcPr>
          <w:p w14:paraId="4927937B" w14:textId="3AD049D2" w:rsidR="001175F5" w:rsidRPr="00142AB7" w:rsidRDefault="0042780D" w:rsidP="00506F73">
            <w:pPr>
              <w:spacing w:after="112" w:line="249" w:lineRule="auto"/>
              <w:ind w:left="0" w:right="15" w:hanging="10"/>
              <w:rPr>
                <w:ins w:id="6455" w:author="BOUVY Martine [3]" w:date="2020-12-08T16:01:00Z"/>
                <w:bCs/>
              </w:rPr>
            </w:pPr>
            <w:ins w:id="6456" w:author="BOUVY Martine [3]" w:date="2020-12-09T17:34:00Z">
              <w:r w:rsidRPr="00142AB7">
                <w:rPr>
                  <w:bCs/>
                </w:rPr>
                <w:t>Update MX_To_MTPartyNameAndUnstructuredAddress in order to not translate MX Address Line when value is “NOTPROVIDED”</w:t>
              </w:r>
            </w:ins>
          </w:p>
        </w:tc>
        <w:tc>
          <w:tcPr>
            <w:tcW w:w="1109" w:type="dxa"/>
          </w:tcPr>
          <w:p w14:paraId="0E51B96B" w14:textId="64A4563E" w:rsidR="001175F5" w:rsidRPr="00142AB7" w:rsidRDefault="0042780D" w:rsidP="00642F2A">
            <w:pPr>
              <w:ind w:left="0" w:firstLine="0"/>
              <w:rPr>
                <w:ins w:id="6457" w:author="BOUVY Martine [3]" w:date="2020-12-08T16:01:00Z"/>
                <w:bCs/>
              </w:rPr>
            </w:pPr>
            <w:ins w:id="6458" w:author="BOUVY Martine [3]" w:date="2020-12-09T17:35:00Z">
              <w:r w:rsidRPr="00142AB7">
                <w:rPr>
                  <w:bCs/>
                </w:rPr>
                <w:t>4.1.8</w:t>
              </w:r>
            </w:ins>
          </w:p>
        </w:tc>
        <w:tc>
          <w:tcPr>
            <w:tcW w:w="1657" w:type="dxa"/>
          </w:tcPr>
          <w:p w14:paraId="7042E847" w14:textId="26DA9348" w:rsidR="001175F5" w:rsidRPr="00142AB7" w:rsidRDefault="0042780D" w:rsidP="00642F2A">
            <w:pPr>
              <w:ind w:left="0" w:firstLine="0"/>
              <w:rPr>
                <w:ins w:id="6459" w:author="BOUVY Martine [3]" w:date="2020-12-08T16:01:00Z"/>
                <w:bCs/>
              </w:rPr>
            </w:pPr>
            <w:ins w:id="6460" w:author="BOUVY Martine [3]" w:date="2020-12-09T17:35:00Z">
              <w:r w:rsidRPr="00142AB7">
                <w:rPr>
                  <w:bCs/>
                </w:rPr>
                <w:t>STDMAPS-1367</w:t>
              </w:r>
            </w:ins>
          </w:p>
        </w:tc>
      </w:tr>
      <w:tr w:rsidR="001175F5" w:rsidRPr="00142AB7" w14:paraId="0DAB5BA7" w14:textId="77777777" w:rsidTr="001534D6">
        <w:trPr>
          <w:ins w:id="6461" w:author="BOUVY Martine [3]" w:date="2020-12-08T16:01:00Z"/>
        </w:trPr>
        <w:tc>
          <w:tcPr>
            <w:tcW w:w="1177" w:type="dxa"/>
          </w:tcPr>
          <w:p w14:paraId="0D272748" w14:textId="77777777" w:rsidR="001175F5" w:rsidRPr="00142AB7" w:rsidRDefault="001175F5" w:rsidP="00642F2A">
            <w:pPr>
              <w:ind w:left="0" w:firstLine="0"/>
              <w:rPr>
                <w:ins w:id="6462" w:author="BOUVY Martine [3]" w:date="2020-12-08T16:01:00Z"/>
                <w:bCs/>
              </w:rPr>
            </w:pPr>
          </w:p>
        </w:tc>
        <w:tc>
          <w:tcPr>
            <w:tcW w:w="6885" w:type="dxa"/>
          </w:tcPr>
          <w:p w14:paraId="321AB05A" w14:textId="6CA17E23" w:rsidR="001175F5" w:rsidRPr="00142AB7" w:rsidRDefault="00F4254D" w:rsidP="00506F73">
            <w:pPr>
              <w:spacing w:after="112" w:line="249" w:lineRule="auto"/>
              <w:ind w:left="0" w:right="15" w:hanging="10"/>
              <w:rPr>
                <w:ins w:id="6463" w:author="BOUVY Martine [3]" w:date="2020-12-08T16:01:00Z"/>
                <w:bCs/>
              </w:rPr>
            </w:pPr>
            <w:ins w:id="6464" w:author="BOUVY Martine [2]" w:date="2021-02-03T08:50:00Z">
              <w:r w:rsidRPr="00142AB7">
                <w:rPr>
                  <w:bCs/>
                </w:rPr>
                <w:t xml:space="preserve">Add T20075 and T20076 in </w:t>
              </w:r>
              <w:r w:rsidRPr="00142AB7">
                <w:rPr>
                  <w:rFonts w:eastAsia="Arial"/>
                  <w:bCs/>
                </w:rPr>
                <w:t xml:space="preserve">MX_To_MTClearingIdentifier in order to </w:t>
              </w:r>
            </w:ins>
            <w:ins w:id="6465" w:author="BOUVY Martine [2]" w:date="2021-02-03T08:51:00Z">
              <w:r w:rsidRPr="00142AB7">
                <w:rPr>
                  <w:rFonts w:eastAsia="Arial"/>
                  <w:bCs/>
                </w:rPr>
                <w:t>explain</w:t>
              </w:r>
            </w:ins>
            <w:ins w:id="6466" w:author="BOUVY Martine [2]" w:date="2021-02-03T08:50:00Z">
              <w:r w:rsidRPr="00142AB7">
                <w:rPr>
                  <w:rFonts w:eastAsia="Arial"/>
                  <w:bCs/>
                </w:rPr>
                <w:t xml:space="preserve"> </w:t>
              </w:r>
            </w:ins>
            <w:ins w:id="6467" w:author="BOUVY Martine [2]" w:date="2021-02-03T08:51:00Z">
              <w:r w:rsidRPr="00142AB7">
                <w:rPr>
                  <w:rFonts w:eastAsia="Arial"/>
                  <w:bCs/>
                </w:rPr>
                <w:t>that in some cases ClearingSystemMemberID is not translated to MT as it may generate conflict with BIC in case of discrepancy and then is not allowed in MT with BIC.</w:t>
              </w:r>
            </w:ins>
          </w:p>
        </w:tc>
        <w:tc>
          <w:tcPr>
            <w:tcW w:w="1109" w:type="dxa"/>
          </w:tcPr>
          <w:p w14:paraId="44EC3334" w14:textId="5AA574C9" w:rsidR="001175F5" w:rsidRPr="00142AB7" w:rsidRDefault="00F4254D" w:rsidP="00642F2A">
            <w:pPr>
              <w:ind w:left="0" w:firstLine="0"/>
              <w:rPr>
                <w:ins w:id="6468" w:author="BOUVY Martine [3]" w:date="2020-12-08T16:01:00Z"/>
                <w:bCs/>
              </w:rPr>
            </w:pPr>
            <w:ins w:id="6469" w:author="BOUVY Martine [2]" w:date="2021-02-03T08:50:00Z">
              <w:r w:rsidRPr="00142AB7">
                <w:rPr>
                  <w:bCs/>
                </w:rPr>
                <w:t>4.2.2</w:t>
              </w:r>
            </w:ins>
          </w:p>
        </w:tc>
        <w:tc>
          <w:tcPr>
            <w:tcW w:w="1657" w:type="dxa"/>
          </w:tcPr>
          <w:p w14:paraId="347528CF" w14:textId="25F5312D" w:rsidR="001175F5" w:rsidRPr="00142AB7" w:rsidRDefault="00F4254D" w:rsidP="00642F2A">
            <w:pPr>
              <w:ind w:left="0" w:firstLine="0"/>
              <w:rPr>
                <w:ins w:id="6470" w:author="BOUVY Martine [3]" w:date="2020-12-08T16:01:00Z"/>
                <w:bCs/>
              </w:rPr>
            </w:pPr>
            <w:ins w:id="6471" w:author="BOUVY Martine [2]" w:date="2021-02-03T08:50:00Z">
              <w:r w:rsidRPr="00142AB7">
                <w:rPr>
                  <w:bCs/>
                </w:rPr>
                <w:t>STDMAPS-1408</w:t>
              </w:r>
            </w:ins>
          </w:p>
        </w:tc>
      </w:tr>
      <w:tr w:rsidR="00CA67F0" w:rsidRPr="00142AB7" w14:paraId="17E5C387" w14:textId="77777777" w:rsidTr="001534D6">
        <w:trPr>
          <w:ins w:id="6472" w:author="BOUVY Martine [2]" w:date="2021-02-03T15:18:00Z"/>
        </w:trPr>
        <w:tc>
          <w:tcPr>
            <w:tcW w:w="1177" w:type="dxa"/>
          </w:tcPr>
          <w:p w14:paraId="197D1E22" w14:textId="77777777" w:rsidR="00CA67F0" w:rsidRPr="00142AB7" w:rsidRDefault="00CA67F0" w:rsidP="00642F2A">
            <w:pPr>
              <w:ind w:left="0" w:firstLine="0"/>
              <w:rPr>
                <w:ins w:id="6473" w:author="BOUVY Martine [2]" w:date="2021-02-03T15:18:00Z"/>
                <w:bCs/>
              </w:rPr>
            </w:pPr>
          </w:p>
        </w:tc>
        <w:tc>
          <w:tcPr>
            <w:tcW w:w="6885" w:type="dxa"/>
          </w:tcPr>
          <w:p w14:paraId="6FF9C335" w14:textId="1ABEA3D4" w:rsidR="00CA67F0" w:rsidRPr="00142AB7" w:rsidRDefault="00CA67F0" w:rsidP="00506F73">
            <w:pPr>
              <w:spacing w:after="112" w:line="249" w:lineRule="auto"/>
              <w:ind w:left="0" w:right="15" w:hanging="10"/>
              <w:rPr>
                <w:ins w:id="6474" w:author="BOUVY Martine [2]" w:date="2021-02-03T15:18:00Z"/>
                <w:bCs/>
              </w:rPr>
            </w:pPr>
            <w:ins w:id="6475" w:author="BOUVY Martine [2]" w:date="2021-02-03T15:19:00Z">
              <w:r w:rsidRPr="00142AB7">
                <w:rPr>
                  <w:bCs/>
                </w:rPr>
                <w:t>Rename all error codes replacing “T0…” by “T2…”</w:t>
              </w:r>
            </w:ins>
          </w:p>
        </w:tc>
        <w:tc>
          <w:tcPr>
            <w:tcW w:w="1109" w:type="dxa"/>
          </w:tcPr>
          <w:p w14:paraId="5BC2C5AF" w14:textId="5465BEC4" w:rsidR="00CA67F0" w:rsidRPr="00142AB7" w:rsidRDefault="00CA67F0" w:rsidP="00642F2A">
            <w:pPr>
              <w:ind w:left="0" w:firstLine="0"/>
              <w:rPr>
                <w:ins w:id="6476" w:author="BOUVY Martine [2]" w:date="2021-02-03T15:18:00Z"/>
                <w:bCs/>
              </w:rPr>
            </w:pPr>
            <w:ins w:id="6477" w:author="BOUVY Martine [2]" w:date="2021-02-03T15:19:00Z">
              <w:r w:rsidRPr="00142AB7">
                <w:rPr>
                  <w:bCs/>
                </w:rPr>
                <w:t>All</w:t>
              </w:r>
            </w:ins>
          </w:p>
        </w:tc>
        <w:tc>
          <w:tcPr>
            <w:tcW w:w="1657" w:type="dxa"/>
          </w:tcPr>
          <w:p w14:paraId="5A26A71C" w14:textId="3D7ADF1D" w:rsidR="00CA67F0" w:rsidRPr="00142AB7" w:rsidRDefault="00CA67F0" w:rsidP="00642F2A">
            <w:pPr>
              <w:ind w:left="0" w:firstLine="0"/>
              <w:rPr>
                <w:ins w:id="6478" w:author="BOUVY Martine [2]" w:date="2021-02-03T15:18:00Z"/>
                <w:bCs/>
              </w:rPr>
            </w:pPr>
            <w:ins w:id="6479" w:author="BOUVY Martine [2]" w:date="2021-02-03T15:19:00Z">
              <w:r w:rsidRPr="00142AB7">
                <w:rPr>
                  <w:bCs/>
                </w:rPr>
                <w:t>STDMAPS-</w:t>
              </w:r>
            </w:ins>
            <w:ins w:id="6480" w:author="BOUVY Martine [2]" w:date="2021-02-03T15:20:00Z">
              <w:r w:rsidR="00C0316C" w:rsidRPr="00142AB7">
                <w:rPr>
                  <w:bCs/>
                </w:rPr>
                <w:t>1241</w:t>
              </w:r>
            </w:ins>
          </w:p>
        </w:tc>
      </w:tr>
      <w:tr w:rsidR="00CA67F0" w:rsidRPr="00142AB7" w14:paraId="20B354B5" w14:textId="77777777" w:rsidTr="001534D6">
        <w:trPr>
          <w:ins w:id="6481" w:author="BOUVY Martine [2]" w:date="2021-02-03T15:18:00Z"/>
        </w:trPr>
        <w:tc>
          <w:tcPr>
            <w:tcW w:w="1177" w:type="dxa"/>
          </w:tcPr>
          <w:p w14:paraId="1C709478" w14:textId="77777777" w:rsidR="00CA67F0" w:rsidRPr="00142AB7" w:rsidRDefault="00CA67F0" w:rsidP="00642F2A">
            <w:pPr>
              <w:ind w:left="0" w:firstLine="0"/>
              <w:rPr>
                <w:ins w:id="6482" w:author="BOUVY Martine [2]" w:date="2021-02-03T15:18:00Z"/>
                <w:bCs/>
              </w:rPr>
            </w:pPr>
          </w:p>
        </w:tc>
        <w:tc>
          <w:tcPr>
            <w:tcW w:w="6885" w:type="dxa"/>
          </w:tcPr>
          <w:p w14:paraId="464590B5" w14:textId="4772B90B" w:rsidR="000228CD" w:rsidRPr="00142AB7" w:rsidRDefault="000228CD" w:rsidP="00E57531">
            <w:pPr>
              <w:spacing w:after="112" w:line="249" w:lineRule="auto"/>
              <w:ind w:left="0" w:right="15" w:firstLine="0"/>
              <w:rPr>
                <w:ins w:id="6483" w:author="BOUVY Martine [2]" w:date="2021-02-05T09:34:00Z"/>
                <w:bCs/>
              </w:rPr>
            </w:pPr>
            <w:ins w:id="6484" w:author="BOUVY Martine [2]" w:date="2021-02-05T09:33:00Z">
              <w:r w:rsidRPr="00142AB7">
                <w:rPr>
                  <w:bCs/>
                </w:rPr>
                <w:t>Add T20075 and T20077 in</w:t>
              </w:r>
            </w:ins>
            <w:ins w:id="6485" w:author="BOUVY Martine [2]" w:date="2021-02-05T09:34:00Z">
              <w:r w:rsidRPr="00142AB7">
                <w:rPr>
                  <w:rFonts w:ascii="Arial" w:eastAsia="Arial" w:hAnsi="Arial" w:cs="Arial"/>
                  <w:bCs/>
                </w:rPr>
                <w:t xml:space="preserve"> </w:t>
              </w:r>
              <w:r w:rsidRPr="00142AB7">
                <w:rPr>
                  <w:rFonts w:eastAsia="Arial"/>
                  <w:bCs/>
                </w:rPr>
                <w:t xml:space="preserve">MX_To_MTClearingIdentifierAndChannel </w:t>
              </w:r>
            </w:ins>
          </w:p>
          <w:p w14:paraId="25FC7C96" w14:textId="0E3B4E4A" w:rsidR="00CA67F0" w:rsidRPr="00142AB7" w:rsidRDefault="00CA67F0" w:rsidP="00506F73">
            <w:pPr>
              <w:spacing w:after="112" w:line="249" w:lineRule="auto"/>
              <w:ind w:left="0" w:right="15" w:hanging="10"/>
              <w:rPr>
                <w:ins w:id="6486" w:author="BOUVY Martine [2]" w:date="2021-02-03T15:18:00Z"/>
                <w:bCs/>
              </w:rPr>
            </w:pPr>
          </w:p>
        </w:tc>
        <w:tc>
          <w:tcPr>
            <w:tcW w:w="1109" w:type="dxa"/>
          </w:tcPr>
          <w:p w14:paraId="62445AC9" w14:textId="4E23463A" w:rsidR="00CA67F0" w:rsidRPr="00142AB7" w:rsidRDefault="000228CD" w:rsidP="00642F2A">
            <w:pPr>
              <w:ind w:left="0" w:firstLine="0"/>
              <w:rPr>
                <w:ins w:id="6487" w:author="BOUVY Martine [2]" w:date="2021-02-03T15:18:00Z"/>
                <w:bCs/>
              </w:rPr>
            </w:pPr>
            <w:ins w:id="6488" w:author="BOUVY Martine [2]" w:date="2021-02-05T09:33:00Z">
              <w:r w:rsidRPr="00142AB7">
                <w:rPr>
                  <w:bCs/>
                </w:rPr>
                <w:t>4.2.3</w:t>
              </w:r>
            </w:ins>
          </w:p>
        </w:tc>
        <w:tc>
          <w:tcPr>
            <w:tcW w:w="1657" w:type="dxa"/>
          </w:tcPr>
          <w:p w14:paraId="735BB81E" w14:textId="433F60CE" w:rsidR="00CA67F0" w:rsidRPr="00142AB7" w:rsidRDefault="000228CD" w:rsidP="00642F2A">
            <w:pPr>
              <w:ind w:left="0" w:firstLine="0"/>
              <w:rPr>
                <w:ins w:id="6489" w:author="BOUVY Martine [2]" w:date="2021-02-03T15:18:00Z"/>
                <w:bCs/>
              </w:rPr>
            </w:pPr>
            <w:ins w:id="6490" w:author="BOUVY Martine [2]" w:date="2021-02-05T09:33:00Z">
              <w:r w:rsidRPr="00142AB7">
                <w:rPr>
                  <w:bCs/>
                </w:rPr>
                <w:t>STDMAPS-1408</w:t>
              </w:r>
            </w:ins>
          </w:p>
        </w:tc>
      </w:tr>
      <w:tr w:rsidR="00CA67F0" w:rsidRPr="00142AB7" w14:paraId="78A763CB" w14:textId="77777777" w:rsidTr="001534D6">
        <w:trPr>
          <w:ins w:id="6491" w:author="BOUVY Martine [2]" w:date="2021-02-03T15:18:00Z"/>
        </w:trPr>
        <w:tc>
          <w:tcPr>
            <w:tcW w:w="1177" w:type="dxa"/>
          </w:tcPr>
          <w:p w14:paraId="0A080ECA" w14:textId="77777777" w:rsidR="00CA67F0" w:rsidRPr="00142AB7" w:rsidRDefault="00CA67F0" w:rsidP="00642F2A">
            <w:pPr>
              <w:ind w:left="0" w:firstLine="0"/>
              <w:rPr>
                <w:ins w:id="6492" w:author="BOUVY Martine [2]" w:date="2021-02-03T15:18:00Z"/>
                <w:bCs/>
              </w:rPr>
            </w:pPr>
          </w:p>
        </w:tc>
        <w:tc>
          <w:tcPr>
            <w:tcW w:w="6885" w:type="dxa"/>
          </w:tcPr>
          <w:p w14:paraId="722C1FDD" w14:textId="3354CFC1" w:rsidR="00CA67F0" w:rsidRPr="00142AB7" w:rsidRDefault="00B009B9" w:rsidP="00506F73">
            <w:pPr>
              <w:spacing w:after="112" w:line="249" w:lineRule="auto"/>
              <w:ind w:left="0" w:right="15" w:hanging="10"/>
              <w:rPr>
                <w:ins w:id="6493" w:author="BOUVY Martine [2]" w:date="2021-02-03T15:18:00Z"/>
                <w:bCs/>
              </w:rPr>
            </w:pPr>
            <w:ins w:id="6494" w:author="BOUVY Martine [2]" w:date="2021-02-10T14:33:00Z">
              <w:r w:rsidRPr="00142AB7">
                <w:rPr>
                  <w:bCs/>
                </w:rPr>
                <w:t>Update the function ExtractLines in Basic functions table</w:t>
              </w:r>
            </w:ins>
          </w:p>
        </w:tc>
        <w:tc>
          <w:tcPr>
            <w:tcW w:w="1109" w:type="dxa"/>
          </w:tcPr>
          <w:p w14:paraId="21CF623D" w14:textId="0D9073B3" w:rsidR="00CA67F0" w:rsidRPr="00142AB7" w:rsidRDefault="00B009B9" w:rsidP="00642F2A">
            <w:pPr>
              <w:ind w:left="0" w:firstLine="0"/>
              <w:rPr>
                <w:ins w:id="6495" w:author="BOUVY Martine [2]" w:date="2021-02-03T15:18:00Z"/>
                <w:bCs/>
              </w:rPr>
            </w:pPr>
            <w:ins w:id="6496" w:author="BOUVY Martine [2]" w:date="2021-02-10T14:33:00Z">
              <w:r w:rsidRPr="00142AB7">
                <w:rPr>
                  <w:bCs/>
                </w:rPr>
                <w:t>2</w:t>
              </w:r>
            </w:ins>
          </w:p>
        </w:tc>
        <w:tc>
          <w:tcPr>
            <w:tcW w:w="1657" w:type="dxa"/>
          </w:tcPr>
          <w:p w14:paraId="2BF888DD" w14:textId="73BCF6F6" w:rsidR="00CA67F0" w:rsidRPr="00142AB7" w:rsidRDefault="00B009B9" w:rsidP="00642F2A">
            <w:pPr>
              <w:ind w:left="0" w:firstLine="0"/>
              <w:rPr>
                <w:ins w:id="6497" w:author="BOUVY Martine [2]" w:date="2021-02-03T15:18:00Z"/>
                <w:bCs/>
              </w:rPr>
            </w:pPr>
            <w:ins w:id="6498" w:author="BOUVY Martine [2]" w:date="2021-02-10T14:33:00Z">
              <w:r w:rsidRPr="00142AB7">
                <w:rPr>
                  <w:bCs/>
                </w:rPr>
                <w:t>STDMAPS-1422</w:t>
              </w:r>
            </w:ins>
          </w:p>
        </w:tc>
      </w:tr>
      <w:tr w:rsidR="00CA67F0" w:rsidRPr="00142AB7" w14:paraId="4F86913F" w14:textId="77777777" w:rsidTr="001534D6">
        <w:trPr>
          <w:ins w:id="6499" w:author="BOUVY Martine [2]" w:date="2021-02-03T15:18:00Z"/>
        </w:trPr>
        <w:tc>
          <w:tcPr>
            <w:tcW w:w="1177" w:type="dxa"/>
          </w:tcPr>
          <w:p w14:paraId="48AC56F6" w14:textId="77777777" w:rsidR="00CA67F0" w:rsidRPr="00142AB7" w:rsidRDefault="00CA67F0" w:rsidP="00642F2A">
            <w:pPr>
              <w:ind w:left="0" w:firstLine="0"/>
              <w:rPr>
                <w:ins w:id="6500" w:author="BOUVY Martine [2]" w:date="2021-02-03T15:18:00Z"/>
                <w:bCs/>
              </w:rPr>
            </w:pPr>
          </w:p>
        </w:tc>
        <w:tc>
          <w:tcPr>
            <w:tcW w:w="6885" w:type="dxa"/>
          </w:tcPr>
          <w:p w14:paraId="67CAD7A2" w14:textId="57DA895A" w:rsidR="009F5924" w:rsidRPr="00142AB7" w:rsidRDefault="009F5924" w:rsidP="009F5924">
            <w:pPr>
              <w:spacing w:after="112" w:line="249" w:lineRule="auto"/>
              <w:ind w:left="0" w:right="15" w:firstLine="0"/>
              <w:rPr>
                <w:ins w:id="6501" w:author="BOUVY Martine [2]" w:date="2021-02-16T11:26:00Z"/>
                <w:rFonts w:ascii="Arial" w:hAnsi="Arial" w:cs="Arial"/>
                <w:bCs/>
              </w:rPr>
            </w:pPr>
            <w:ins w:id="6502" w:author="BOUVY Martine [2]" w:date="2021-02-16T11:26:00Z">
              <w:r w:rsidRPr="00142AB7">
                <w:rPr>
                  <w:bCs/>
                </w:rPr>
                <w:t>Update function MT_To_MXField72NewCodeWords to translate correctly elements to ISO code elements instead of translating to Proprietary</w:t>
              </w:r>
            </w:ins>
          </w:p>
          <w:p w14:paraId="1690EAB8" w14:textId="59EC9107" w:rsidR="00CA67F0" w:rsidRPr="00142AB7" w:rsidRDefault="00CA67F0" w:rsidP="00506F73">
            <w:pPr>
              <w:spacing w:after="112" w:line="249" w:lineRule="auto"/>
              <w:ind w:left="0" w:right="15" w:hanging="10"/>
              <w:rPr>
                <w:ins w:id="6503" w:author="BOUVY Martine [2]" w:date="2021-02-03T15:18:00Z"/>
                <w:bCs/>
              </w:rPr>
            </w:pPr>
          </w:p>
        </w:tc>
        <w:tc>
          <w:tcPr>
            <w:tcW w:w="1109" w:type="dxa"/>
          </w:tcPr>
          <w:p w14:paraId="50895608" w14:textId="486D278B" w:rsidR="00CA67F0" w:rsidRPr="00142AB7" w:rsidRDefault="00040020" w:rsidP="00642F2A">
            <w:pPr>
              <w:ind w:left="0" w:firstLine="0"/>
              <w:rPr>
                <w:ins w:id="6504" w:author="BOUVY Martine [2]" w:date="2021-02-03T15:18:00Z"/>
                <w:bCs/>
              </w:rPr>
            </w:pPr>
            <w:ins w:id="6505" w:author="BOUVY Martine [2]" w:date="2021-02-16T11:28:00Z">
              <w:r w:rsidRPr="00142AB7">
                <w:rPr>
                  <w:bCs/>
                </w:rPr>
                <w:t>3.3.18</w:t>
              </w:r>
            </w:ins>
          </w:p>
        </w:tc>
        <w:tc>
          <w:tcPr>
            <w:tcW w:w="1657" w:type="dxa"/>
          </w:tcPr>
          <w:p w14:paraId="3FB64BCB" w14:textId="69E9FB6B" w:rsidR="00CA67F0" w:rsidRPr="00142AB7" w:rsidRDefault="004820AC" w:rsidP="00642F2A">
            <w:pPr>
              <w:ind w:left="0" w:firstLine="0"/>
              <w:rPr>
                <w:ins w:id="6506" w:author="BOUVY Martine [2]" w:date="2021-02-03T15:18:00Z"/>
                <w:bCs/>
              </w:rPr>
            </w:pPr>
            <w:ins w:id="6507" w:author="BOUVY Martine [2]" w:date="2021-02-16T11:27:00Z">
              <w:r w:rsidRPr="00142AB7">
                <w:rPr>
                  <w:bCs/>
                </w:rPr>
                <w:t>STDMAPS-1435</w:t>
              </w:r>
            </w:ins>
          </w:p>
        </w:tc>
      </w:tr>
      <w:tr w:rsidR="00CA67F0" w:rsidRPr="00142AB7" w14:paraId="0808CECB" w14:textId="77777777" w:rsidTr="001534D6">
        <w:trPr>
          <w:ins w:id="6508" w:author="BOUVY Martine [2]" w:date="2021-02-03T15:19:00Z"/>
        </w:trPr>
        <w:tc>
          <w:tcPr>
            <w:tcW w:w="1177" w:type="dxa"/>
          </w:tcPr>
          <w:p w14:paraId="20B5CB4E" w14:textId="77777777" w:rsidR="00CA67F0" w:rsidRPr="00142AB7" w:rsidRDefault="00CA67F0" w:rsidP="00642F2A">
            <w:pPr>
              <w:ind w:left="0" w:firstLine="0"/>
              <w:rPr>
                <w:ins w:id="6509" w:author="BOUVY Martine [2]" w:date="2021-02-03T15:19:00Z"/>
                <w:bCs/>
              </w:rPr>
            </w:pPr>
          </w:p>
        </w:tc>
        <w:tc>
          <w:tcPr>
            <w:tcW w:w="6885" w:type="dxa"/>
          </w:tcPr>
          <w:p w14:paraId="79453098" w14:textId="76756A68" w:rsidR="00CA67F0" w:rsidRPr="00142AB7" w:rsidRDefault="006412F4" w:rsidP="00506F73">
            <w:pPr>
              <w:spacing w:after="112" w:line="249" w:lineRule="auto"/>
              <w:ind w:left="0" w:right="15" w:hanging="10"/>
              <w:rPr>
                <w:ins w:id="6510" w:author="BOUVY Martine [2]" w:date="2021-02-03T15:19:00Z"/>
                <w:bCs/>
              </w:rPr>
            </w:pPr>
            <w:ins w:id="6511" w:author="BOUVY Martine [2]" w:date="2021-03-01T14:14:00Z">
              <w:r w:rsidRPr="00142AB7">
                <w:rPr>
                  <w:bCs/>
                </w:rPr>
                <w:t>Add warning</w:t>
              </w:r>
            </w:ins>
            <w:ins w:id="6512" w:author="BOUVY Martine [2]" w:date="2021-03-01T14:15:00Z">
              <w:r w:rsidR="00F3287D" w:rsidRPr="00142AB7">
                <w:rPr>
                  <w:bCs/>
                </w:rPr>
                <w:t xml:space="preserve"> T20086</w:t>
              </w:r>
            </w:ins>
            <w:ins w:id="6513" w:author="BOUVY Martine [2]" w:date="2021-03-01T14:14:00Z">
              <w:r w:rsidRPr="00142AB7">
                <w:rPr>
                  <w:bCs/>
                </w:rPr>
                <w:t xml:space="preserve"> in </w:t>
              </w:r>
              <w:r w:rsidRPr="00142AB7">
                <w:rPr>
                  <w:rFonts w:eastAsia="Arial"/>
                  <w:bCs/>
                </w:rPr>
                <w:t>MT_To_MXFinancialInstitutionAccount</w:t>
              </w:r>
            </w:ins>
          </w:p>
        </w:tc>
        <w:tc>
          <w:tcPr>
            <w:tcW w:w="1109" w:type="dxa"/>
          </w:tcPr>
          <w:p w14:paraId="6E663F70" w14:textId="0BA0263F" w:rsidR="00CA67F0" w:rsidRPr="00142AB7" w:rsidRDefault="006412F4" w:rsidP="00642F2A">
            <w:pPr>
              <w:ind w:left="0" w:firstLine="0"/>
              <w:rPr>
                <w:ins w:id="6514" w:author="BOUVY Martine [2]" w:date="2021-02-03T15:19:00Z"/>
                <w:bCs/>
              </w:rPr>
            </w:pPr>
            <w:ins w:id="6515" w:author="BOUVY Martine [2]" w:date="2021-03-01T14:14:00Z">
              <w:r w:rsidRPr="00142AB7">
                <w:rPr>
                  <w:bCs/>
                </w:rPr>
                <w:t>3.2.7</w:t>
              </w:r>
            </w:ins>
          </w:p>
        </w:tc>
        <w:tc>
          <w:tcPr>
            <w:tcW w:w="1657" w:type="dxa"/>
          </w:tcPr>
          <w:p w14:paraId="639C8E37" w14:textId="689CE571" w:rsidR="00CA67F0" w:rsidRPr="00142AB7" w:rsidRDefault="006412F4" w:rsidP="00642F2A">
            <w:pPr>
              <w:ind w:left="0" w:firstLine="0"/>
              <w:rPr>
                <w:ins w:id="6516" w:author="BOUVY Martine [2]" w:date="2021-02-03T15:19:00Z"/>
                <w:bCs/>
              </w:rPr>
            </w:pPr>
            <w:ins w:id="6517" w:author="BOUVY Martine [2]" w:date="2021-03-01T14:15:00Z">
              <w:r w:rsidRPr="00142AB7">
                <w:rPr>
                  <w:bCs/>
                </w:rPr>
                <w:t>STDMAPS-1447</w:t>
              </w:r>
            </w:ins>
          </w:p>
        </w:tc>
      </w:tr>
      <w:tr w:rsidR="00CA67F0" w:rsidRPr="00142AB7" w14:paraId="138A1741" w14:textId="77777777" w:rsidTr="001534D6">
        <w:trPr>
          <w:ins w:id="6518" w:author="BOUVY Martine [2]" w:date="2021-02-03T15:19:00Z"/>
        </w:trPr>
        <w:tc>
          <w:tcPr>
            <w:tcW w:w="1177" w:type="dxa"/>
          </w:tcPr>
          <w:p w14:paraId="54F1EA0E" w14:textId="77777777" w:rsidR="00CA67F0" w:rsidRPr="00142AB7" w:rsidRDefault="00CA67F0" w:rsidP="00642F2A">
            <w:pPr>
              <w:ind w:left="0" w:firstLine="0"/>
              <w:rPr>
                <w:ins w:id="6519" w:author="BOUVY Martine [2]" w:date="2021-02-03T15:19:00Z"/>
                <w:bCs/>
              </w:rPr>
            </w:pPr>
          </w:p>
        </w:tc>
        <w:tc>
          <w:tcPr>
            <w:tcW w:w="6885" w:type="dxa"/>
          </w:tcPr>
          <w:p w14:paraId="5FAD10A6" w14:textId="4AB8B870" w:rsidR="00CA67F0" w:rsidRPr="00142AB7" w:rsidRDefault="0052026D" w:rsidP="00506F73">
            <w:pPr>
              <w:spacing w:after="112" w:line="249" w:lineRule="auto"/>
              <w:ind w:left="0" w:right="15" w:hanging="10"/>
              <w:rPr>
                <w:ins w:id="6520" w:author="BOUVY Martine [2]" w:date="2021-02-03T15:19:00Z"/>
                <w:bCs/>
              </w:rPr>
            </w:pPr>
            <w:ins w:id="6521" w:author="BOUVY Martine [2]" w:date="2021-04-01T17:45:00Z">
              <w:r w:rsidRPr="00142AB7">
                <w:rPr>
                  <w:bCs/>
                </w:rPr>
                <w:t>Update function MX_To_MTFATFIdentification</w:t>
              </w:r>
            </w:ins>
          </w:p>
        </w:tc>
        <w:tc>
          <w:tcPr>
            <w:tcW w:w="1109" w:type="dxa"/>
          </w:tcPr>
          <w:p w14:paraId="0D6489EC" w14:textId="2EEFC19E" w:rsidR="00CA67F0" w:rsidRPr="00142AB7" w:rsidRDefault="0052026D" w:rsidP="00642F2A">
            <w:pPr>
              <w:ind w:left="0" w:firstLine="0"/>
              <w:rPr>
                <w:ins w:id="6522" w:author="BOUVY Martine [2]" w:date="2021-02-03T15:19:00Z"/>
                <w:bCs/>
              </w:rPr>
            </w:pPr>
            <w:ins w:id="6523" w:author="BOUVY Martine [2]" w:date="2021-04-01T17:45:00Z">
              <w:r w:rsidRPr="00142AB7">
                <w:rPr>
                  <w:bCs/>
                </w:rPr>
                <w:t>4.1.2</w:t>
              </w:r>
            </w:ins>
          </w:p>
        </w:tc>
        <w:tc>
          <w:tcPr>
            <w:tcW w:w="1657" w:type="dxa"/>
          </w:tcPr>
          <w:p w14:paraId="650BDF80" w14:textId="2715B376" w:rsidR="00CA67F0" w:rsidRPr="00142AB7" w:rsidRDefault="0052026D" w:rsidP="00642F2A">
            <w:pPr>
              <w:ind w:left="0" w:firstLine="0"/>
              <w:rPr>
                <w:ins w:id="6524" w:author="BOUVY Martine [2]" w:date="2021-02-03T15:19:00Z"/>
                <w:bCs/>
              </w:rPr>
            </w:pPr>
            <w:ins w:id="6525" w:author="BOUVY Martine [2]" w:date="2021-04-01T17:46:00Z">
              <w:r w:rsidRPr="00142AB7">
                <w:rPr>
                  <w:bCs/>
                </w:rPr>
                <w:t>STDMAPS-1473</w:t>
              </w:r>
            </w:ins>
          </w:p>
        </w:tc>
      </w:tr>
      <w:tr w:rsidR="00CA67F0" w:rsidRPr="00142AB7" w14:paraId="1821E6AD" w14:textId="77777777" w:rsidTr="001534D6">
        <w:trPr>
          <w:ins w:id="6526" w:author="BOUVY Martine [2]" w:date="2021-02-03T15:19:00Z"/>
        </w:trPr>
        <w:tc>
          <w:tcPr>
            <w:tcW w:w="1177" w:type="dxa"/>
          </w:tcPr>
          <w:p w14:paraId="33AAE5B7" w14:textId="77777777" w:rsidR="00CA67F0" w:rsidRPr="00142AB7" w:rsidRDefault="00CA67F0" w:rsidP="00642F2A">
            <w:pPr>
              <w:ind w:left="0" w:firstLine="0"/>
              <w:rPr>
                <w:ins w:id="6527" w:author="BOUVY Martine [2]" w:date="2021-02-03T15:19:00Z"/>
                <w:bCs/>
              </w:rPr>
            </w:pPr>
          </w:p>
        </w:tc>
        <w:tc>
          <w:tcPr>
            <w:tcW w:w="6885" w:type="dxa"/>
          </w:tcPr>
          <w:p w14:paraId="073A469F" w14:textId="77777777" w:rsidR="00A44A05" w:rsidRPr="00142AB7" w:rsidRDefault="00A44A05" w:rsidP="00A44A05">
            <w:pPr>
              <w:spacing w:after="112" w:line="249" w:lineRule="auto"/>
              <w:ind w:left="0" w:right="15" w:firstLine="0"/>
              <w:rPr>
                <w:ins w:id="6528" w:author="BOUVY Martine [2]" w:date="2021-04-01T18:09:00Z"/>
                <w:bCs/>
              </w:rPr>
            </w:pPr>
            <w:ins w:id="6529" w:author="BOUVY Martine [2]" w:date="2021-04-01T18:09:00Z">
              <w:r w:rsidRPr="00142AB7">
                <w:rPr>
                  <w:bCs/>
                </w:rPr>
                <w:t xml:space="preserve">Update </w:t>
              </w:r>
              <w:r w:rsidRPr="00142AB7">
                <w:rPr>
                  <w:rFonts w:eastAsia="Arial"/>
                  <w:bCs/>
                </w:rPr>
                <w:t>MX_To_MTFATFID_CUST_NIDN</w:t>
              </w:r>
            </w:ins>
          </w:p>
          <w:p w14:paraId="3E3B73CC" w14:textId="71E10771" w:rsidR="00CA67F0" w:rsidRPr="00142AB7" w:rsidRDefault="00CA67F0" w:rsidP="00A653C0">
            <w:pPr>
              <w:spacing w:after="112" w:line="249" w:lineRule="auto"/>
              <w:ind w:left="0" w:right="15" w:firstLine="0"/>
              <w:rPr>
                <w:ins w:id="6530" w:author="BOUVY Martine [2]" w:date="2021-02-03T15:19:00Z"/>
                <w:bCs/>
              </w:rPr>
            </w:pPr>
          </w:p>
        </w:tc>
        <w:tc>
          <w:tcPr>
            <w:tcW w:w="1109" w:type="dxa"/>
          </w:tcPr>
          <w:p w14:paraId="09D63C8B" w14:textId="1B66F6FF" w:rsidR="00CA67F0" w:rsidRPr="00142AB7" w:rsidRDefault="00A44A05" w:rsidP="00642F2A">
            <w:pPr>
              <w:ind w:left="0" w:firstLine="0"/>
              <w:rPr>
                <w:ins w:id="6531" w:author="BOUVY Martine [2]" w:date="2021-02-03T15:19:00Z"/>
                <w:bCs/>
              </w:rPr>
            </w:pPr>
            <w:ins w:id="6532" w:author="BOUVY Martine [2]" w:date="2021-04-01T18:09:00Z">
              <w:r w:rsidRPr="00142AB7">
                <w:rPr>
                  <w:bCs/>
                </w:rPr>
                <w:t>4.1.5</w:t>
              </w:r>
            </w:ins>
          </w:p>
        </w:tc>
        <w:tc>
          <w:tcPr>
            <w:tcW w:w="1657" w:type="dxa"/>
          </w:tcPr>
          <w:p w14:paraId="7ADD5564" w14:textId="3D7240B9" w:rsidR="00CA67F0" w:rsidRPr="00142AB7" w:rsidRDefault="00A44A05" w:rsidP="00642F2A">
            <w:pPr>
              <w:ind w:left="0" w:firstLine="0"/>
              <w:rPr>
                <w:ins w:id="6533" w:author="BOUVY Martine [2]" w:date="2021-02-03T15:19:00Z"/>
                <w:bCs/>
              </w:rPr>
            </w:pPr>
            <w:ins w:id="6534" w:author="BOUVY Martine [2]" w:date="2021-04-01T18:09:00Z">
              <w:r w:rsidRPr="00142AB7">
                <w:rPr>
                  <w:bCs/>
                </w:rPr>
                <w:t>STDMA</w:t>
              </w:r>
            </w:ins>
            <w:ins w:id="6535" w:author="BOUVY Martine [2]" w:date="2021-04-01T18:10:00Z">
              <w:r w:rsidRPr="00142AB7">
                <w:rPr>
                  <w:bCs/>
                </w:rPr>
                <w:t>PS-1474</w:t>
              </w:r>
            </w:ins>
          </w:p>
        </w:tc>
      </w:tr>
      <w:tr w:rsidR="00CA67F0" w:rsidRPr="00142AB7" w14:paraId="3532A5DE" w14:textId="77777777" w:rsidTr="001534D6">
        <w:trPr>
          <w:ins w:id="6536" w:author="BOUVY Martine [2]" w:date="2021-02-03T15:19:00Z"/>
        </w:trPr>
        <w:tc>
          <w:tcPr>
            <w:tcW w:w="1177" w:type="dxa"/>
          </w:tcPr>
          <w:p w14:paraId="679B2C60" w14:textId="77777777" w:rsidR="00CA67F0" w:rsidRPr="00142AB7" w:rsidRDefault="00CA67F0" w:rsidP="00642F2A">
            <w:pPr>
              <w:ind w:left="0" w:firstLine="0"/>
              <w:rPr>
                <w:ins w:id="6537" w:author="BOUVY Martine [2]" w:date="2021-02-03T15:19:00Z"/>
                <w:bCs/>
              </w:rPr>
            </w:pPr>
          </w:p>
        </w:tc>
        <w:tc>
          <w:tcPr>
            <w:tcW w:w="6885" w:type="dxa"/>
          </w:tcPr>
          <w:p w14:paraId="47023B30" w14:textId="5DCD0DC6" w:rsidR="00CA67F0" w:rsidRPr="00142AB7" w:rsidRDefault="005031FD" w:rsidP="005031FD">
            <w:pPr>
              <w:spacing w:after="112" w:line="249" w:lineRule="auto"/>
              <w:ind w:left="0" w:right="15" w:firstLine="0"/>
              <w:rPr>
                <w:ins w:id="6538" w:author="BOUVY Martine [2]" w:date="2021-02-03T15:19:00Z"/>
                <w:bCs/>
              </w:rPr>
            </w:pPr>
            <w:ins w:id="6539" w:author="BOUVY Martine [2]" w:date="2021-05-04T17:00:00Z">
              <w:r w:rsidRPr="00142AB7">
                <w:rPr>
                  <w:bCs/>
                </w:rPr>
                <w:t>Update MT_To_MXAccount35</w:t>
              </w:r>
            </w:ins>
          </w:p>
        </w:tc>
        <w:tc>
          <w:tcPr>
            <w:tcW w:w="1109" w:type="dxa"/>
          </w:tcPr>
          <w:p w14:paraId="3BA571E3" w14:textId="3576ABE1" w:rsidR="00CA67F0" w:rsidRPr="00142AB7" w:rsidRDefault="005031FD" w:rsidP="00642F2A">
            <w:pPr>
              <w:ind w:left="0" w:firstLine="0"/>
              <w:rPr>
                <w:ins w:id="6540" w:author="BOUVY Martine [2]" w:date="2021-02-03T15:19:00Z"/>
                <w:bCs/>
              </w:rPr>
            </w:pPr>
            <w:ins w:id="6541" w:author="BOUVY Martine [2]" w:date="2021-05-04T17:01:00Z">
              <w:r w:rsidRPr="00142AB7">
                <w:rPr>
                  <w:bCs/>
                </w:rPr>
                <w:t>3.1.3</w:t>
              </w:r>
            </w:ins>
          </w:p>
        </w:tc>
        <w:tc>
          <w:tcPr>
            <w:tcW w:w="1657" w:type="dxa"/>
          </w:tcPr>
          <w:p w14:paraId="550ED5F3" w14:textId="1CD22AC8" w:rsidR="00CA67F0" w:rsidRPr="00142AB7" w:rsidRDefault="00164B1D" w:rsidP="00642F2A">
            <w:pPr>
              <w:ind w:left="0" w:firstLine="0"/>
              <w:rPr>
                <w:ins w:id="6542" w:author="BOUVY Martine [2]" w:date="2021-02-03T15:19:00Z"/>
                <w:bCs/>
              </w:rPr>
            </w:pPr>
            <w:ins w:id="6543" w:author="BOUVY Martine [2]" w:date="2021-05-04T17:01:00Z">
              <w:r w:rsidRPr="00142AB7">
                <w:rPr>
                  <w:bCs/>
                </w:rPr>
                <w:t>STDMAPS-</w:t>
              </w:r>
            </w:ins>
            <w:ins w:id="6544" w:author="BOUVY Martine [2]" w:date="2021-05-04T17:04:00Z">
              <w:r w:rsidR="007B65E8" w:rsidRPr="00142AB7">
                <w:rPr>
                  <w:bCs/>
                </w:rPr>
                <w:t>1505</w:t>
              </w:r>
            </w:ins>
          </w:p>
        </w:tc>
      </w:tr>
      <w:tr w:rsidR="003529E5" w:rsidRPr="00142AB7" w14:paraId="62D216C7" w14:textId="77777777" w:rsidTr="001534D6">
        <w:trPr>
          <w:ins w:id="6545" w:author="BOUVY Martine [2]" w:date="2021-05-06T11:42:00Z"/>
        </w:trPr>
        <w:tc>
          <w:tcPr>
            <w:tcW w:w="1177" w:type="dxa"/>
          </w:tcPr>
          <w:p w14:paraId="580C0965" w14:textId="77777777" w:rsidR="003529E5" w:rsidRPr="00142AB7" w:rsidRDefault="003529E5" w:rsidP="00642F2A">
            <w:pPr>
              <w:ind w:left="0" w:firstLine="0"/>
              <w:rPr>
                <w:ins w:id="6546" w:author="BOUVY Martine [2]" w:date="2021-05-06T11:42:00Z"/>
                <w:bCs/>
              </w:rPr>
            </w:pPr>
          </w:p>
        </w:tc>
        <w:tc>
          <w:tcPr>
            <w:tcW w:w="6885" w:type="dxa"/>
          </w:tcPr>
          <w:p w14:paraId="60D15A7B" w14:textId="7ABD182E" w:rsidR="003529E5" w:rsidRPr="00142AB7" w:rsidRDefault="003529E5" w:rsidP="005031FD">
            <w:pPr>
              <w:spacing w:after="112" w:line="249" w:lineRule="auto"/>
              <w:ind w:left="0" w:right="15" w:firstLine="0"/>
              <w:rPr>
                <w:ins w:id="6547" w:author="BOUVY Martine [2]" w:date="2021-05-06T11:42:00Z"/>
                <w:bCs/>
              </w:rPr>
            </w:pPr>
            <w:ins w:id="6548" w:author="BOUVY Martine [2]" w:date="2021-05-06T11:43:00Z">
              <w:r w:rsidRPr="00142AB7">
                <w:rPr>
                  <w:bCs/>
                </w:rPr>
                <w:t>Update subfunction SubfunctionInstructionForNextAgent in MX_To_MT72FullField2</w:t>
              </w:r>
            </w:ins>
            <w:ins w:id="6549" w:author="BOUVY Martine [2]" w:date="2021-05-06T11:45:00Z">
              <w:r w:rsidR="00A41E5D" w:rsidRPr="00142AB7">
                <w:rPr>
                  <w:bCs/>
                </w:rPr>
                <w:t>, add SubfunctionRemoveBIC</w:t>
              </w:r>
            </w:ins>
          </w:p>
        </w:tc>
        <w:tc>
          <w:tcPr>
            <w:tcW w:w="1109" w:type="dxa"/>
          </w:tcPr>
          <w:p w14:paraId="5A890503" w14:textId="3EABA2EE" w:rsidR="003529E5" w:rsidRPr="00142AB7" w:rsidRDefault="006F5A51" w:rsidP="00642F2A">
            <w:pPr>
              <w:ind w:left="0" w:firstLine="0"/>
              <w:rPr>
                <w:ins w:id="6550" w:author="BOUVY Martine [2]" w:date="2021-05-06T11:42:00Z"/>
                <w:bCs/>
              </w:rPr>
            </w:pPr>
            <w:ins w:id="6551" w:author="BOUVY Martine [2]" w:date="2021-05-06T11:45:00Z">
              <w:r w:rsidRPr="00142AB7">
                <w:rPr>
                  <w:bCs/>
                </w:rPr>
                <w:t>4.3.14</w:t>
              </w:r>
            </w:ins>
          </w:p>
        </w:tc>
        <w:tc>
          <w:tcPr>
            <w:tcW w:w="1657" w:type="dxa"/>
          </w:tcPr>
          <w:p w14:paraId="5592263F" w14:textId="527EEA00" w:rsidR="003529E5" w:rsidRPr="00142AB7" w:rsidRDefault="0084676E" w:rsidP="00642F2A">
            <w:pPr>
              <w:ind w:left="0" w:firstLine="0"/>
              <w:rPr>
                <w:ins w:id="6552" w:author="BOUVY Martine [2]" w:date="2021-05-06T11:42:00Z"/>
                <w:bCs/>
              </w:rPr>
            </w:pPr>
            <w:ins w:id="6553" w:author="BOUVY Martine [2]" w:date="2021-05-06T11:44:00Z">
              <w:r w:rsidRPr="00142AB7">
                <w:rPr>
                  <w:bCs/>
                </w:rPr>
                <w:t>STDMAPS-1510</w:t>
              </w:r>
            </w:ins>
          </w:p>
        </w:tc>
      </w:tr>
      <w:tr w:rsidR="003529E5" w:rsidRPr="00142AB7" w14:paraId="5C56DED2" w14:textId="77777777" w:rsidTr="001534D6">
        <w:trPr>
          <w:ins w:id="6554" w:author="BOUVY Martine [2]" w:date="2021-05-06T11:42:00Z"/>
        </w:trPr>
        <w:tc>
          <w:tcPr>
            <w:tcW w:w="1177" w:type="dxa"/>
          </w:tcPr>
          <w:p w14:paraId="59B04C43" w14:textId="5A18043B" w:rsidR="003529E5" w:rsidRPr="00142AB7" w:rsidRDefault="003905D5" w:rsidP="00642F2A">
            <w:pPr>
              <w:ind w:left="0" w:firstLine="0"/>
              <w:rPr>
                <w:ins w:id="6555" w:author="BOUVY Martine [2]" w:date="2021-05-06T11:42:00Z"/>
                <w:bCs/>
              </w:rPr>
            </w:pPr>
            <w:r w:rsidRPr="00142AB7">
              <w:rPr>
                <w:bCs/>
              </w:rPr>
              <w:t>25 July 2021</w:t>
            </w:r>
          </w:p>
        </w:tc>
        <w:tc>
          <w:tcPr>
            <w:tcW w:w="6885" w:type="dxa"/>
          </w:tcPr>
          <w:p w14:paraId="5B6A9E99" w14:textId="77777777" w:rsidR="003529E5" w:rsidRPr="00142AB7" w:rsidRDefault="003529E5" w:rsidP="005031FD">
            <w:pPr>
              <w:spacing w:after="112" w:line="249" w:lineRule="auto"/>
              <w:ind w:left="0" w:right="15" w:firstLine="0"/>
              <w:rPr>
                <w:ins w:id="6556" w:author="BOUVY Martine [2]" w:date="2021-05-06T11:42:00Z"/>
                <w:bCs/>
              </w:rPr>
            </w:pPr>
          </w:p>
        </w:tc>
        <w:tc>
          <w:tcPr>
            <w:tcW w:w="1109" w:type="dxa"/>
          </w:tcPr>
          <w:p w14:paraId="245341E1" w14:textId="77777777" w:rsidR="003529E5" w:rsidRPr="00142AB7" w:rsidRDefault="003529E5" w:rsidP="00642F2A">
            <w:pPr>
              <w:ind w:left="0" w:firstLine="0"/>
              <w:rPr>
                <w:ins w:id="6557" w:author="BOUVY Martine [2]" w:date="2021-05-06T11:42:00Z"/>
                <w:bCs/>
              </w:rPr>
            </w:pPr>
          </w:p>
        </w:tc>
        <w:tc>
          <w:tcPr>
            <w:tcW w:w="1657" w:type="dxa"/>
          </w:tcPr>
          <w:p w14:paraId="2913169A" w14:textId="77777777" w:rsidR="003529E5" w:rsidRPr="00142AB7" w:rsidRDefault="003529E5" w:rsidP="00642F2A">
            <w:pPr>
              <w:ind w:left="0" w:firstLine="0"/>
              <w:rPr>
                <w:ins w:id="6558" w:author="BOUVY Martine [2]" w:date="2021-05-06T11:42:00Z"/>
                <w:bCs/>
              </w:rPr>
            </w:pPr>
          </w:p>
        </w:tc>
      </w:tr>
      <w:tr w:rsidR="003529E5" w:rsidRPr="00142AB7" w14:paraId="6B8C160C" w14:textId="77777777" w:rsidTr="001534D6">
        <w:trPr>
          <w:ins w:id="6559" w:author="BOUVY Martine [2]" w:date="2021-05-06T11:43:00Z"/>
        </w:trPr>
        <w:tc>
          <w:tcPr>
            <w:tcW w:w="1177" w:type="dxa"/>
          </w:tcPr>
          <w:p w14:paraId="58F3C05E" w14:textId="77777777" w:rsidR="003529E5" w:rsidRPr="00142AB7" w:rsidRDefault="003529E5" w:rsidP="00642F2A">
            <w:pPr>
              <w:ind w:left="0" w:firstLine="0"/>
              <w:rPr>
                <w:ins w:id="6560" w:author="BOUVY Martine [2]" w:date="2021-05-06T11:43:00Z"/>
                <w:bCs/>
              </w:rPr>
            </w:pPr>
          </w:p>
        </w:tc>
        <w:tc>
          <w:tcPr>
            <w:tcW w:w="6885" w:type="dxa"/>
          </w:tcPr>
          <w:p w14:paraId="1A27B0E4" w14:textId="5F08273A" w:rsidR="003529E5" w:rsidRPr="00142AB7" w:rsidRDefault="002F0C8A" w:rsidP="005031FD">
            <w:pPr>
              <w:spacing w:after="112" w:line="249" w:lineRule="auto"/>
              <w:ind w:left="0" w:right="15" w:firstLine="0"/>
              <w:rPr>
                <w:ins w:id="6561" w:author="BOUVY Martine [2]" w:date="2021-05-06T11:43:00Z"/>
                <w:bCs/>
              </w:rPr>
            </w:pPr>
            <w:ins w:id="6562" w:author="BOUVY Martine [2]" w:date="2021-05-12T11:20:00Z">
              <w:r w:rsidRPr="00142AB7">
                <w:rPr>
                  <w:bCs/>
                </w:rPr>
                <w:t>Amend MT_To_MXUltimateParty.</w:t>
              </w:r>
            </w:ins>
            <w:ins w:id="6563" w:author="BOUVY Martine [2]" w:date="2021-05-12T11:21:00Z">
              <w:r w:rsidRPr="00142AB7">
                <w:rPr>
                  <w:bCs/>
                </w:rPr>
                <w:t xml:space="preserve"> If TownName is absent for UltimateDebtor, dummy value </w:t>
              </w:r>
            </w:ins>
            <w:ins w:id="6564" w:author="BOUVY Martine [2]" w:date="2021-05-12T11:22:00Z">
              <w:r w:rsidRPr="00142AB7">
                <w:rPr>
                  <w:bCs/>
                </w:rPr>
                <w:t>“NOTPROVIDED” is used to still allow translation of the Country</w:t>
              </w:r>
            </w:ins>
          </w:p>
        </w:tc>
        <w:tc>
          <w:tcPr>
            <w:tcW w:w="1109" w:type="dxa"/>
          </w:tcPr>
          <w:p w14:paraId="7FB9CD07" w14:textId="778269E8" w:rsidR="003529E5" w:rsidRPr="00142AB7" w:rsidRDefault="002F0C8A" w:rsidP="00642F2A">
            <w:pPr>
              <w:ind w:left="0" w:firstLine="0"/>
              <w:rPr>
                <w:ins w:id="6565" w:author="BOUVY Martine [2]" w:date="2021-05-06T11:43:00Z"/>
                <w:bCs/>
              </w:rPr>
            </w:pPr>
            <w:ins w:id="6566" w:author="BOUVY Martine [2]" w:date="2021-05-12T11:20:00Z">
              <w:r w:rsidRPr="00142AB7">
                <w:rPr>
                  <w:bCs/>
                </w:rPr>
                <w:t>3.1.8</w:t>
              </w:r>
            </w:ins>
          </w:p>
        </w:tc>
        <w:tc>
          <w:tcPr>
            <w:tcW w:w="1657" w:type="dxa"/>
          </w:tcPr>
          <w:p w14:paraId="15FB7A36" w14:textId="740C14CF" w:rsidR="003529E5" w:rsidRPr="00142AB7" w:rsidRDefault="008F0732" w:rsidP="00642F2A">
            <w:pPr>
              <w:ind w:left="0" w:firstLine="0"/>
              <w:rPr>
                <w:ins w:id="6567" w:author="BOUVY Martine [2]" w:date="2021-05-06T11:43:00Z"/>
                <w:bCs/>
              </w:rPr>
            </w:pPr>
            <w:ins w:id="6568" w:author="BOUVY Martine [2]" w:date="2021-05-12T11:22:00Z">
              <w:r w:rsidRPr="00142AB7">
                <w:rPr>
                  <w:bCs/>
                </w:rPr>
                <w:t>STDMAPS-1515</w:t>
              </w:r>
            </w:ins>
          </w:p>
        </w:tc>
      </w:tr>
      <w:tr w:rsidR="003529E5" w:rsidRPr="00142AB7" w14:paraId="0A7A5CEA" w14:textId="77777777" w:rsidTr="001534D6">
        <w:trPr>
          <w:ins w:id="6569" w:author="BOUVY Martine [2]" w:date="2021-05-06T11:43:00Z"/>
        </w:trPr>
        <w:tc>
          <w:tcPr>
            <w:tcW w:w="1177" w:type="dxa"/>
          </w:tcPr>
          <w:p w14:paraId="7836BF8B" w14:textId="77777777" w:rsidR="003529E5" w:rsidRPr="00142AB7" w:rsidRDefault="003529E5" w:rsidP="00642F2A">
            <w:pPr>
              <w:ind w:left="0" w:firstLine="0"/>
              <w:rPr>
                <w:ins w:id="6570" w:author="BOUVY Martine [2]" w:date="2021-05-06T11:43:00Z"/>
                <w:bCs/>
              </w:rPr>
            </w:pPr>
          </w:p>
        </w:tc>
        <w:tc>
          <w:tcPr>
            <w:tcW w:w="6885" w:type="dxa"/>
          </w:tcPr>
          <w:p w14:paraId="675F3AFE" w14:textId="14AD6262" w:rsidR="003529E5" w:rsidRPr="00142AB7" w:rsidRDefault="005F5008" w:rsidP="005031FD">
            <w:pPr>
              <w:spacing w:after="112" w:line="249" w:lineRule="auto"/>
              <w:ind w:left="0" w:right="15" w:firstLine="0"/>
              <w:rPr>
                <w:ins w:id="6571" w:author="BOUVY Martine [2]" w:date="2021-05-06T11:43:00Z"/>
                <w:bCs/>
              </w:rPr>
            </w:pPr>
            <w:ins w:id="6572" w:author="BOUVY Martine [2]" w:date="2021-05-14T09:06:00Z">
              <w:r w:rsidRPr="00142AB7">
                <w:rPr>
                  <w:bCs/>
                </w:rPr>
                <w:t>Improve SubfunctionInstructionForNextAgent</w:t>
              </w:r>
            </w:ins>
          </w:p>
        </w:tc>
        <w:tc>
          <w:tcPr>
            <w:tcW w:w="1109" w:type="dxa"/>
          </w:tcPr>
          <w:p w14:paraId="4B671A15" w14:textId="72334215" w:rsidR="003529E5" w:rsidRPr="00142AB7" w:rsidRDefault="005F5008" w:rsidP="00642F2A">
            <w:pPr>
              <w:ind w:left="0" w:firstLine="0"/>
              <w:rPr>
                <w:ins w:id="6573" w:author="BOUVY Martine [2]" w:date="2021-05-06T11:43:00Z"/>
                <w:bCs/>
              </w:rPr>
            </w:pPr>
            <w:ins w:id="6574" w:author="BOUVY Martine [2]" w:date="2021-05-14T09:09:00Z">
              <w:r w:rsidRPr="00142AB7">
                <w:rPr>
                  <w:bCs/>
                </w:rPr>
                <w:t>4.3.14</w:t>
              </w:r>
            </w:ins>
          </w:p>
        </w:tc>
        <w:tc>
          <w:tcPr>
            <w:tcW w:w="1657" w:type="dxa"/>
          </w:tcPr>
          <w:p w14:paraId="4D60827A" w14:textId="1A92876A" w:rsidR="003529E5" w:rsidRPr="00142AB7" w:rsidRDefault="005F5008" w:rsidP="00642F2A">
            <w:pPr>
              <w:ind w:left="0" w:firstLine="0"/>
              <w:rPr>
                <w:ins w:id="6575" w:author="BOUVY Martine [2]" w:date="2021-05-06T11:43:00Z"/>
                <w:bCs/>
              </w:rPr>
            </w:pPr>
            <w:ins w:id="6576" w:author="BOUVY Martine [2]" w:date="2021-05-14T09:07:00Z">
              <w:r w:rsidRPr="00142AB7">
                <w:rPr>
                  <w:bCs/>
                </w:rPr>
                <w:t>STDMAPS-1510</w:t>
              </w:r>
            </w:ins>
          </w:p>
        </w:tc>
      </w:tr>
      <w:tr w:rsidR="008C0E65" w:rsidRPr="00142AB7" w14:paraId="4B57FFBB" w14:textId="77777777" w:rsidTr="001534D6">
        <w:trPr>
          <w:ins w:id="6577" w:author="BOUVY Martine [2]" w:date="2021-06-02T17:21:00Z"/>
        </w:trPr>
        <w:tc>
          <w:tcPr>
            <w:tcW w:w="1177" w:type="dxa"/>
          </w:tcPr>
          <w:p w14:paraId="3779177F" w14:textId="77777777" w:rsidR="008C0E65" w:rsidRPr="00142AB7" w:rsidRDefault="008C0E65" w:rsidP="00642F2A">
            <w:pPr>
              <w:ind w:left="0" w:firstLine="0"/>
              <w:rPr>
                <w:ins w:id="6578" w:author="BOUVY Martine [2]" w:date="2021-06-02T17:21:00Z"/>
                <w:bCs/>
              </w:rPr>
            </w:pPr>
          </w:p>
        </w:tc>
        <w:tc>
          <w:tcPr>
            <w:tcW w:w="6885" w:type="dxa"/>
          </w:tcPr>
          <w:p w14:paraId="3B87285F" w14:textId="2F2CABCA" w:rsidR="008C0E65" w:rsidRPr="00142AB7" w:rsidRDefault="008C0E65" w:rsidP="005031FD">
            <w:pPr>
              <w:spacing w:after="112" w:line="249" w:lineRule="auto"/>
              <w:ind w:left="0" w:right="15" w:firstLine="0"/>
              <w:rPr>
                <w:ins w:id="6579" w:author="BOUVY Martine [2]" w:date="2021-06-02T17:21:00Z"/>
                <w:bCs/>
              </w:rPr>
            </w:pPr>
            <w:ins w:id="6580" w:author="BOUVY Martine [2]" w:date="2021-06-02T17:22:00Z">
              <w:r w:rsidRPr="00142AB7">
                <w:rPr>
                  <w:bCs/>
                </w:rPr>
                <w:t>Amend function IsMTClearingsystemCodeinList to support the case where</w:t>
              </w:r>
              <w:r w:rsidRPr="00142AB7">
                <w:rPr>
                  <w:rFonts w:eastAsia="Arial"/>
                  <w:bCs/>
                </w:rPr>
                <w:t xml:space="preserve"> the payment is originated in MX and the MX ClearingSystemIdentification (5 char) has no MT equivalent (2 char), the MX ClearingSystemIdentification (5 char) has been copied as such in the MTPartyIdentifier after concatenation with the MemberID</w:t>
              </w:r>
            </w:ins>
            <w:ins w:id="6581" w:author="BOUVY Martine [2]" w:date="2021-06-02T17:23:00Z">
              <w:r w:rsidRPr="00142AB7">
                <w:rPr>
                  <w:rFonts w:eastAsia="Arial"/>
                  <w:bCs/>
                </w:rPr>
                <w:t xml:space="preserve">. So translation back to MX is possible. </w:t>
              </w:r>
            </w:ins>
          </w:p>
        </w:tc>
        <w:tc>
          <w:tcPr>
            <w:tcW w:w="1109" w:type="dxa"/>
          </w:tcPr>
          <w:p w14:paraId="4B24A671" w14:textId="6E1D4720" w:rsidR="008C0E65" w:rsidRPr="00142AB7" w:rsidRDefault="008C0E65" w:rsidP="00642F2A">
            <w:pPr>
              <w:ind w:left="0" w:firstLine="0"/>
              <w:rPr>
                <w:ins w:id="6582" w:author="BOUVY Martine [2]" w:date="2021-06-02T17:21:00Z"/>
                <w:bCs/>
              </w:rPr>
            </w:pPr>
            <w:ins w:id="6583" w:author="BOUVY Martine [2]" w:date="2021-06-02T17:24:00Z">
              <w:r w:rsidRPr="00142AB7">
                <w:rPr>
                  <w:bCs/>
                </w:rPr>
                <w:t>3.2.3</w:t>
              </w:r>
            </w:ins>
          </w:p>
        </w:tc>
        <w:tc>
          <w:tcPr>
            <w:tcW w:w="1657" w:type="dxa"/>
          </w:tcPr>
          <w:p w14:paraId="58122666" w14:textId="0AFC9AE0" w:rsidR="008C0E65" w:rsidRPr="00142AB7" w:rsidRDefault="0009384F" w:rsidP="00642F2A">
            <w:pPr>
              <w:ind w:left="0" w:firstLine="0"/>
              <w:rPr>
                <w:ins w:id="6584" w:author="BOUVY Martine [2]" w:date="2021-06-02T17:21:00Z"/>
                <w:bCs/>
              </w:rPr>
            </w:pPr>
            <w:ins w:id="6585" w:author="BOUVY Martine [2]" w:date="2021-06-02T17:29:00Z">
              <w:r w:rsidRPr="00142AB7">
                <w:rPr>
                  <w:bCs/>
                </w:rPr>
                <w:t>STDMAPS-1542</w:t>
              </w:r>
            </w:ins>
          </w:p>
        </w:tc>
      </w:tr>
      <w:tr w:rsidR="008C0E65" w:rsidRPr="00142AB7" w14:paraId="5957EF43" w14:textId="77777777" w:rsidTr="001534D6">
        <w:trPr>
          <w:ins w:id="6586" w:author="BOUVY Martine [2]" w:date="2021-06-02T17:22:00Z"/>
        </w:trPr>
        <w:tc>
          <w:tcPr>
            <w:tcW w:w="1177" w:type="dxa"/>
          </w:tcPr>
          <w:p w14:paraId="017D6149" w14:textId="77777777" w:rsidR="008C0E65" w:rsidRPr="00142AB7" w:rsidRDefault="008C0E65" w:rsidP="00642F2A">
            <w:pPr>
              <w:ind w:left="0" w:firstLine="0"/>
              <w:rPr>
                <w:ins w:id="6587" w:author="BOUVY Martine [2]" w:date="2021-06-02T17:22:00Z"/>
                <w:bCs/>
              </w:rPr>
            </w:pPr>
          </w:p>
        </w:tc>
        <w:tc>
          <w:tcPr>
            <w:tcW w:w="6885" w:type="dxa"/>
          </w:tcPr>
          <w:p w14:paraId="32C151FF" w14:textId="32F02387" w:rsidR="008C0E65" w:rsidRPr="00142AB7" w:rsidRDefault="002218EB" w:rsidP="005031FD">
            <w:pPr>
              <w:spacing w:after="112" w:line="249" w:lineRule="auto"/>
              <w:ind w:left="0" w:right="15" w:firstLine="0"/>
              <w:rPr>
                <w:ins w:id="6588" w:author="BOUVY Martine [2]" w:date="2021-06-02T17:45:00Z"/>
                <w:bCs/>
              </w:rPr>
            </w:pPr>
            <w:ins w:id="6589" w:author="BOUVY Martine [2]" w:date="2021-06-02T17:45:00Z">
              <w:r w:rsidRPr="00142AB7">
                <w:rPr>
                  <w:bCs/>
                </w:rPr>
                <w:t>Amend function MT_To_MXClearingIdentifier : same rationale as above</w:t>
              </w:r>
            </w:ins>
          </w:p>
          <w:p w14:paraId="4209CD37" w14:textId="62BE5D76" w:rsidR="002218EB" w:rsidRPr="00142AB7" w:rsidRDefault="002218EB" w:rsidP="005031FD">
            <w:pPr>
              <w:spacing w:after="112" w:line="249" w:lineRule="auto"/>
              <w:ind w:left="0" w:right="15" w:firstLine="0"/>
              <w:rPr>
                <w:ins w:id="6590" w:author="BOUVY Martine [2]" w:date="2021-06-02T17:22:00Z"/>
                <w:bCs/>
              </w:rPr>
            </w:pPr>
          </w:p>
        </w:tc>
        <w:tc>
          <w:tcPr>
            <w:tcW w:w="1109" w:type="dxa"/>
          </w:tcPr>
          <w:p w14:paraId="0D128A75" w14:textId="5F3C4739" w:rsidR="008C0E65" w:rsidRPr="00142AB7" w:rsidRDefault="002218EB" w:rsidP="00642F2A">
            <w:pPr>
              <w:ind w:left="0" w:firstLine="0"/>
              <w:rPr>
                <w:ins w:id="6591" w:author="BOUVY Martine [2]" w:date="2021-06-02T17:22:00Z"/>
                <w:bCs/>
              </w:rPr>
            </w:pPr>
            <w:ins w:id="6592" w:author="BOUVY Martine [2]" w:date="2021-06-02T17:46:00Z">
              <w:r w:rsidRPr="00142AB7">
                <w:rPr>
                  <w:bCs/>
                </w:rPr>
                <w:t>3.2.2</w:t>
              </w:r>
            </w:ins>
          </w:p>
        </w:tc>
        <w:tc>
          <w:tcPr>
            <w:tcW w:w="1657" w:type="dxa"/>
          </w:tcPr>
          <w:p w14:paraId="1B56506C" w14:textId="4FA440BB" w:rsidR="008C0E65" w:rsidRPr="00142AB7" w:rsidRDefault="006C4671" w:rsidP="006C4671">
            <w:pPr>
              <w:ind w:left="0" w:firstLine="0"/>
              <w:jc w:val="center"/>
              <w:rPr>
                <w:ins w:id="6593" w:author="BOUVY Martine [2]" w:date="2021-06-02T17:22:00Z"/>
                <w:bCs/>
              </w:rPr>
            </w:pPr>
            <w:ins w:id="6594" w:author="BOUVY Martine [2]" w:date="2021-06-02T17:48:00Z">
              <w:r w:rsidRPr="00142AB7">
                <w:rPr>
                  <w:bCs/>
                </w:rPr>
                <w:t>STDMAPS-1543</w:t>
              </w:r>
            </w:ins>
          </w:p>
        </w:tc>
      </w:tr>
      <w:tr w:rsidR="008C0E65" w:rsidRPr="00142AB7" w14:paraId="7FA48756" w14:textId="77777777" w:rsidTr="001534D6">
        <w:trPr>
          <w:ins w:id="6595" w:author="BOUVY Martine [2]" w:date="2021-06-02T17:22:00Z"/>
        </w:trPr>
        <w:tc>
          <w:tcPr>
            <w:tcW w:w="1177" w:type="dxa"/>
          </w:tcPr>
          <w:p w14:paraId="71F027B2" w14:textId="77777777" w:rsidR="008C0E65" w:rsidRPr="00142AB7" w:rsidRDefault="008C0E65" w:rsidP="00642F2A">
            <w:pPr>
              <w:ind w:left="0" w:firstLine="0"/>
              <w:rPr>
                <w:ins w:id="6596" w:author="BOUVY Martine [2]" w:date="2021-06-02T17:22:00Z"/>
                <w:bCs/>
              </w:rPr>
            </w:pPr>
          </w:p>
        </w:tc>
        <w:tc>
          <w:tcPr>
            <w:tcW w:w="6885" w:type="dxa"/>
          </w:tcPr>
          <w:p w14:paraId="252FC7C2" w14:textId="0DD8DD63" w:rsidR="008C0E65" w:rsidRPr="00142AB7" w:rsidRDefault="005C51EC" w:rsidP="005031FD">
            <w:pPr>
              <w:spacing w:after="112" w:line="249" w:lineRule="auto"/>
              <w:ind w:left="0" w:right="15" w:firstLine="0"/>
              <w:rPr>
                <w:ins w:id="6597" w:author="BOUVY Martine [2]" w:date="2021-06-02T17:22:00Z"/>
                <w:bCs/>
              </w:rPr>
            </w:pPr>
            <w:ins w:id="6598" w:author="BOUVY Martine [2]" w:date="2021-06-07T10:33:00Z">
              <w:r w:rsidRPr="00142AB7">
                <w:rPr>
                  <w:bCs/>
                </w:rPr>
                <w:t xml:space="preserve">Amend function MX_To_MTUltimateParty to translate BIC </w:t>
              </w:r>
            </w:ins>
          </w:p>
        </w:tc>
        <w:tc>
          <w:tcPr>
            <w:tcW w:w="1109" w:type="dxa"/>
          </w:tcPr>
          <w:p w14:paraId="350F2D20" w14:textId="687CAEA7" w:rsidR="008C0E65" w:rsidRPr="00142AB7" w:rsidRDefault="005C51EC" w:rsidP="00642F2A">
            <w:pPr>
              <w:ind w:left="0" w:firstLine="0"/>
              <w:rPr>
                <w:ins w:id="6599" w:author="BOUVY Martine [2]" w:date="2021-06-02T17:22:00Z"/>
                <w:bCs/>
              </w:rPr>
            </w:pPr>
            <w:ins w:id="6600" w:author="BOUVY Martine [2]" w:date="2021-06-07T10:33:00Z">
              <w:r w:rsidRPr="00142AB7">
                <w:rPr>
                  <w:bCs/>
                </w:rPr>
                <w:t>4.1.6</w:t>
              </w:r>
            </w:ins>
          </w:p>
        </w:tc>
        <w:tc>
          <w:tcPr>
            <w:tcW w:w="1657" w:type="dxa"/>
          </w:tcPr>
          <w:p w14:paraId="224301B0" w14:textId="13B658AB" w:rsidR="008C0E65" w:rsidRPr="00142AB7" w:rsidRDefault="005C51EC" w:rsidP="00642F2A">
            <w:pPr>
              <w:ind w:left="0" w:firstLine="0"/>
              <w:rPr>
                <w:ins w:id="6601" w:author="BOUVY Martine [2]" w:date="2021-06-02T17:22:00Z"/>
                <w:bCs/>
              </w:rPr>
            </w:pPr>
            <w:ins w:id="6602" w:author="BOUVY Martine [2]" w:date="2021-06-07T10:33:00Z">
              <w:r w:rsidRPr="00142AB7">
                <w:rPr>
                  <w:bCs/>
                </w:rPr>
                <w:t>STDMAPS-1546</w:t>
              </w:r>
            </w:ins>
          </w:p>
        </w:tc>
      </w:tr>
      <w:tr w:rsidR="008C0E65" w:rsidRPr="00142AB7" w14:paraId="5C18DE8E" w14:textId="77777777" w:rsidTr="001534D6">
        <w:trPr>
          <w:ins w:id="6603" w:author="BOUVY Martine [2]" w:date="2021-06-02T17:22:00Z"/>
        </w:trPr>
        <w:tc>
          <w:tcPr>
            <w:tcW w:w="1177" w:type="dxa"/>
          </w:tcPr>
          <w:p w14:paraId="674DEC6D" w14:textId="77777777" w:rsidR="008C0E65" w:rsidRPr="00142AB7" w:rsidRDefault="008C0E65" w:rsidP="00642F2A">
            <w:pPr>
              <w:ind w:left="0" w:firstLine="0"/>
              <w:rPr>
                <w:ins w:id="6604" w:author="BOUVY Martine [2]" w:date="2021-06-02T17:22:00Z"/>
                <w:bCs/>
              </w:rPr>
            </w:pPr>
          </w:p>
        </w:tc>
        <w:tc>
          <w:tcPr>
            <w:tcW w:w="6885" w:type="dxa"/>
          </w:tcPr>
          <w:p w14:paraId="3373FADF" w14:textId="6239D256" w:rsidR="008C0E65" w:rsidRPr="00142AB7" w:rsidRDefault="00362A66" w:rsidP="005031FD">
            <w:pPr>
              <w:spacing w:after="112" w:line="249" w:lineRule="auto"/>
              <w:ind w:left="0" w:right="15" w:firstLine="0"/>
              <w:rPr>
                <w:ins w:id="6605" w:author="BOUVY Martine [2]" w:date="2021-06-02T17:22:00Z"/>
                <w:bCs/>
              </w:rPr>
            </w:pPr>
            <w:ins w:id="6606" w:author="BOUVY Martine [2]" w:date="2021-06-07T11:01:00Z">
              <w:r w:rsidRPr="00142AB7">
                <w:rPr>
                  <w:bCs/>
                </w:rPr>
                <w:t>Amend the textual description in MX_To_MTRemittanceInformation to add BIC translation</w:t>
              </w:r>
            </w:ins>
          </w:p>
        </w:tc>
        <w:tc>
          <w:tcPr>
            <w:tcW w:w="1109" w:type="dxa"/>
          </w:tcPr>
          <w:p w14:paraId="036C1EB9" w14:textId="566AC2E8" w:rsidR="008C0E65" w:rsidRPr="00142AB7" w:rsidRDefault="00362A66" w:rsidP="00642F2A">
            <w:pPr>
              <w:ind w:left="0" w:firstLine="0"/>
              <w:rPr>
                <w:ins w:id="6607" w:author="BOUVY Martine [2]" w:date="2021-06-02T17:22:00Z"/>
                <w:bCs/>
              </w:rPr>
            </w:pPr>
            <w:ins w:id="6608" w:author="BOUVY Martine [2]" w:date="2021-06-07T11:02:00Z">
              <w:r w:rsidRPr="00142AB7">
                <w:rPr>
                  <w:bCs/>
                </w:rPr>
                <w:t>4.3.8</w:t>
              </w:r>
            </w:ins>
          </w:p>
        </w:tc>
        <w:tc>
          <w:tcPr>
            <w:tcW w:w="1657" w:type="dxa"/>
          </w:tcPr>
          <w:p w14:paraId="65E34D49" w14:textId="49C16ACE" w:rsidR="008C0E65" w:rsidRPr="00142AB7" w:rsidRDefault="00362A66" w:rsidP="00642F2A">
            <w:pPr>
              <w:ind w:left="0" w:firstLine="0"/>
              <w:rPr>
                <w:ins w:id="6609" w:author="BOUVY Martine [2]" w:date="2021-06-02T17:22:00Z"/>
                <w:bCs/>
              </w:rPr>
            </w:pPr>
            <w:ins w:id="6610" w:author="BOUVY Martine [2]" w:date="2021-06-07T11:02:00Z">
              <w:r w:rsidRPr="00142AB7">
                <w:rPr>
                  <w:bCs/>
                </w:rPr>
                <w:t>STDMAPS-1546</w:t>
              </w:r>
            </w:ins>
          </w:p>
        </w:tc>
      </w:tr>
      <w:tr w:rsidR="00362A66" w:rsidRPr="00142AB7" w14:paraId="2DDB142C" w14:textId="77777777" w:rsidTr="001534D6">
        <w:trPr>
          <w:ins w:id="6611" w:author="BOUVY Martine [2]" w:date="2021-06-02T17:22:00Z"/>
        </w:trPr>
        <w:tc>
          <w:tcPr>
            <w:tcW w:w="1177" w:type="dxa"/>
          </w:tcPr>
          <w:p w14:paraId="3F30902F" w14:textId="77777777" w:rsidR="00362A66" w:rsidRPr="00142AB7" w:rsidRDefault="00362A66" w:rsidP="00362A66">
            <w:pPr>
              <w:ind w:left="0" w:firstLine="0"/>
              <w:rPr>
                <w:ins w:id="6612" w:author="BOUVY Martine [2]" w:date="2021-06-02T17:22:00Z"/>
                <w:bCs/>
              </w:rPr>
            </w:pPr>
          </w:p>
        </w:tc>
        <w:tc>
          <w:tcPr>
            <w:tcW w:w="6885" w:type="dxa"/>
          </w:tcPr>
          <w:p w14:paraId="451834EA" w14:textId="4C2D060D" w:rsidR="00362A66" w:rsidRPr="00142AB7" w:rsidRDefault="00362A66" w:rsidP="00362A66">
            <w:pPr>
              <w:spacing w:after="112" w:line="249" w:lineRule="auto"/>
              <w:ind w:left="0" w:right="15" w:firstLine="0"/>
              <w:rPr>
                <w:ins w:id="6613" w:author="BOUVY Martine [2]" w:date="2021-06-02T17:22:00Z"/>
                <w:bCs/>
              </w:rPr>
            </w:pPr>
            <w:ins w:id="6614" w:author="BOUVY Martine [2]" w:date="2021-06-07T11:02:00Z">
              <w:r w:rsidRPr="00142AB7">
                <w:rPr>
                  <w:bCs/>
                </w:rPr>
                <w:t>Amend the textual description in MX_To_MTRemittanceInformation2 to add BIC translation</w:t>
              </w:r>
            </w:ins>
          </w:p>
        </w:tc>
        <w:tc>
          <w:tcPr>
            <w:tcW w:w="1109" w:type="dxa"/>
          </w:tcPr>
          <w:p w14:paraId="4CB2C6AE" w14:textId="1420E052" w:rsidR="00362A66" w:rsidRPr="00142AB7" w:rsidRDefault="00362A66" w:rsidP="00362A66">
            <w:pPr>
              <w:ind w:left="0" w:firstLine="0"/>
              <w:rPr>
                <w:ins w:id="6615" w:author="BOUVY Martine [2]" w:date="2021-06-02T17:22:00Z"/>
                <w:bCs/>
              </w:rPr>
            </w:pPr>
            <w:ins w:id="6616" w:author="BOUVY Martine [2]" w:date="2021-06-07T11:02:00Z">
              <w:r w:rsidRPr="00142AB7">
                <w:rPr>
                  <w:bCs/>
                </w:rPr>
                <w:t>4.3.17</w:t>
              </w:r>
            </w:ins>
          </w:p>
        </w:tc>
        <w:tc>
          <w:tcPr>
            <w:tcW w:w="1657" w:type="dxa"/>
          </w:tcPr>
          <w:p w14:paraId="017CDA9B" w14:textId="41D8C7FC" w:rsidR="00362A66" w:rsidRPr="00142AB7" w:rsidRDefault="00362A66" w:rsidP="00362A66">
            <w:pPr>
              <w:ind w:left="0" w:firstLine="0"/>
              <w:rPr>
                <w:ins w:id="6617" w:author="BOUVY Martine [2]" w:date="2021-06-02T17:22:00Z"/>
                <w:bCs/>
              </w:rPr>
            </w:pPr>
            <w:ins w:id="6618" w:author="BOUVY Martine [2]" w:date="2021-06-07T11:03:00Z">
              <w:r w:rsidRPr="00142AB7">
                <w:rPr>
                  <w:bCs/>
                </w:rPr>
                <w:t>STDMAPS-1546</w:t>
              </w:r>
            </w:ins>
          </w:p>
        </w:tc>
      </w:tr>
      <w:tr w:rsidR="00A45CE5" w:rsidRPr="00142AB7" w14:paraId="60EC63C1" w14:textId="77777777" w:rsidTr="001534D6">
        <w:trPr>
          <w:ins w:id="6619" w:author="BOUVY Martine [2]" w:date="2021-06-07T11:03:00Z"/>
        </w:trPr>
        <w:tc>
          <w:tcPr>
            <w:tcW w:w="1177" w:type="dxa"/>
          </w:tcPr>
          <w:p w14:paraId="78699E1F" w14:textId="77777777" w:rsidR="00A45CE5" w:rsidRPr="00142AB7" w:rsidRDefault="00A45CE5" w:rsidP="00362A66">
            <w:pPr>
              <w:ind w:left="0" w:firstLine="0"/>
              <w:rPr>
                <w:ins w:id="6620" w:author="BOUVY Martine [2]" w:date="2021-06-07T11:03:00Z"/>
                <w:bCs/>
              </w:rPr>
            </w:pPr>
          </w:p>
        </w:tc>
        <w:tc>
          <w:tcPr>
            <w:tcW w:w="6885" w:type="dxa"/>
          </w:tcPr>
          <w:p w14:paraId="06E4046D" w14:textId="40C85683" w:rsidR="00A45CE5" w:rsidRPr="00142AB7" w:rsidRDefault="00B822B2" w:rsidP="00362A66">
            <w:pPr>
              <w:spacing w:after="112" w:line="249" w:lineRule="auto"/>
              <w:ind w:left="0" w:right="15" w:firstLine="0"/>
              <w:rPr>
                <w:ins w:id="6621" w:author="BOUVY Martine [2]" w:date="2021-06-07T11:03:00Z"/>
                <w:bCs/>
              </w:rPr>
            </w:pPr>
            <w:ins w:id="6622" w:author="BOUVY Martine [2]" w:date="2021-06-07T14:44:00Z">
              <w:r w:rsidRPr="00142AB7">
                <w:rPr>
                  <w:bCs/>
                </w:rPr>
                <w:t xml:space="preserve">Update function MT_To_MXUltimateParty </w:t>
              </w:r>
            </w:ins>
            <w:ins w:id="6623" w:author="BOUVY Martine [2]" w:date="2021-06-07T14:45:00Z">
              <w:r w:rsidRPr="00142AB7">
                <w:rPr>
                  <w:bCs/>
                </w:rPr>
                <w:t>and subfunction SubfunctionExtractInformation to translate back BIC to MX as consequence of CR STDMAPS-1546</w:t>
              </w:r>
            </w:ins>
          </w:p>
        </w:tc>
        <w:tc>
          <w:tcPr>
            <w:tcW w:w="1109" w:type="dxa"/>
          </w:tcPr>
          <w:p w14:paraId="748A7222" w14:textId="613EA7C6" w:rsidR="00A45CE5" w:rsidRPr="00142AB7" w:rsidRDefault="00B822B2" w:rsidP="00362A66">
            <w:pPr>
              <w:ind w:left="0" w:firstLine="0"/>
              <w:rPr>
                <w:ins w:id="6624" w:author="BOUVY Martine [2]" w:date="2021-06-07T11:03:00Z"/>
                <w:bCs/>
              </w:rPr>
            </w:pPr>
            <w:ins w:id="6625" w:author="BOUVY Martine [2]" w:date="2021-06-07T14:46:00Z">
              <w:r w:rsidRPr="00142AB7">
                <w:rPr>
                  <w:bCs/>
                </w:rPr>
                <w:t>3.1.8</w:t>
              </w:r>
            </w:ins>
          </w:p>
        </w:tc>
        <w:tc>
          <w:tcPr>
            <w:tcW w:w="1657" w:type="dxa"/>
          </w:tcPr>
          <w:p w14:paraId="7E496674" w14:textId="2FFB4A09" w:rsidR="00A45CE5" w:rsidRPr="00142AB7" w:rsidRDefault="008B34ED" w:rsidP="00362A66">
            <w:pPr>
              <w:ind w:left="0" w:firstLine="0"/>
              <w:rPr>
                <w:ins w:id="6626" w:author="BOUVY Martine [2]" w:date="2021-06-07T11:03:00Z"/>
                <w:bCs/>
              </w:rPr>
            </w:pPr>
            <w:ins w:id="6627" w:author="BOUVY Martine [2]" w:date="2021-06-07T14:50:00Z">
              <w:r w:rsidRPr="00142AB7">
                <w:rPr>
                  <w:bCs/>
                </w:rPr>
                <w:t>STDMAPS-1548</w:t>
              </w:r>
            </w:ins>
          </w:p>
        </w:tc>
      </w:tr>
      <w:tr w:rsidR="00A45CE5" w:rsidRPr="00142AB7" w14:paraId="79DA0940" w14:textId="77777777" w:rsidTr="001534D6">
        <w:trPr>
          <w:ins w:id="6628" w:author="BOUVY Martine [2]" w:date="2021-06-07T11:03:00Z"/>
        </w:trPr>
        <w:tc>
          <w:tcPr>
            <w:tcW w:w="1177" w:type="dxa"/>
          </w:tcPr>
          <w:p w14:paraId="06C410F0" w14:textId="77777777" w:rsidR="00A45CE5" w:rsidRPr="00142AB7" w:rsidRDefault="00A45CE5" w:rsidP="00362A66">
            <w:pPr>
              <w:ind w:left="0" w:firstLine="0"/>
              <w:rPr>
                <w:ins w:id="6629" w:author="BOUVY Martine [2]" w:date="2021-06-07T11:03:00Z"/>
                <w:bCs/>
              </w:rPr>
            </w:pPr>
          </w:p>
        </w:tc>
        <w:tc>
          <w:tcPr>
            <w:tcW w:w="6885" w:type="dxa"/>
          </w:tcPr>
          <w:p w14:paraId="5752AB0F" w14:textId="77777777" w:rsidR="00AB0923" w:rsidRPr="00142AB7" w:rsidRDefault="00AB0923" w:rsidP="00AB0923">
            <w:pPr>
              <w:spacing w:after="9"/>
              <w:ind w:left="0" w:right="157" w:firstLine="0"/>
              <w:rPr>
                <w:ins w:id="6630" w:author="BOUVY Martine [2]" w:date="2021-06-14T17:28:00Z"/>
                <w:rFonts w:eastAsia="Arial"/>
                <w:bCs/>
              </w:rPr>
            </w:pPr>
            <w:ins w:id="6631" w:author="BOUVY Martine [2]" w:date="2021-06-14T17:28:00Z">
              <w:r w:rsidRPr="00142AB7">
                <w:rPr>
                  <w:bCs/>
                </w:rPr>
                <w:t xml:space="preserve">Update </w:t>
              </w:r>
              <w:r w:rsidRPr="00142AB7">
                <w:rPr>
                  <w:rFonts w:eastAsia="Arial"/>
                  <w:bCs/>
                </w:rPr>
                <w:t>SubfunctionInstructionForCreditorAgentAndJP</w:t>
              </w:r>
            </w:ins>
          </w:p>
          <w:p w14:paraId="1979422E" w14:textId="77777777" w:rsidR="00AB0923" w:rsidRPr="00142AB7" w:rsidRDefault="00AB0923" w:rsidP="00AB0923">
            <w:pPr>
              <w:spacing w:after="9"/>
              <w:ind w:left="0" w:right="157" w:firstLine="0"/>
              <w:rPr>
                <w:ins w:id="6632" w:author="BOUVY Martine [2]" w:date="2021-06-14T17:28:00Z"/>
                <w:rFonts w:eastAsia="Arial"/>
                <w:bCs/>
              </w:rPr>
            </w:pPr>
          </w:p>
          <w:p w14:paraId="2ACA83A8" w14:textId="13982722" w:rsidR="00A45CE5" w:rsidRPr="00142AB7" w:rsidRDefault="00A45CE5" w:rsidP="00362A66">
            <w:pPr>
              <w:spacing w:after="112" w:line="249" w:lineRule="auto"/>
              <w:ind w:left="0" w:right="15" w:firstLine="0"/>
              <w:rPr>
                <w:ins w:id="6633" w:author="BOUVY Martine [2]" w:date="2021-06-07T11:03:00Z"/>
                <w:bCs/>
              </w:rPr>
            </w:pPr>
          </w:p>
        </w:tc>
        <w:tc>
          <w:tcPr>
            <w:tcW w:w="1109" w:type="dxa"/>
          </w:tcPr>
          <w:p w14:paraId="36298DE9" w14:textId="746E6354" w:rsidR="00A45CE5" w:rsidRPr="00142AB7" w:rsidRDefault="00AB0923" w:rsidP="00362A66">
            <w:pPr>
              <w:ind w:left="0" w:firstLine="0"/>
              <w:rPr>
                <w:ins w:id="6634" w:author="BOUVY Martine [2]" w:date="2021-06-07T11:03:00Z"/>
                <w:bCs/>
              </w:rPr>
            </w:pPr>
            <w:ins w:id="6635" w:author="BOUVY Martine [2]" w:date="2021-06-14T17:29:00Z">
              <w:r w:rsidRPr="00142AB7">
                <w:rPr>
                  <w:bCs/>
                </w:rPr>
                <w:t>4.3.10</w:t>
              </w:r>
            </w:ins>
          </w:p>
        </w:tc>
        <w:tc>
          <w:tcPr>
            <w:tcW w:w="1657" w:type="dxa"/>
          </w:tcPr>
          <w:p w14:paraId="7336013A" w14:textId="63E74ADB" w:rsidR="00A45CE5" w:rsidRPr="00142AB7" w:rsidRDefault="004201F1" w:rsidP="00362A66">
            <w:pPr>
              <w:ind w:left="0" w:firstLine="0"/>
              <w:rPr>
                <w:ins w:id="6636" w:author="BOUVY Martine [2]" w:date="2021-06-07T11:03:00Z"/>
                <w:bCs/>
              </w:rPr>
            </w:pPr>
            <w:ins w:id="6637" w:author="BOUVY Martine [2]" w:date="2021-06-14T17:50:00Z">
              <w:r w:rsidRPr="00142AB7">
                <w:rPr>
                  <w:bCs/>
                </w:rPr>
                <w:t>STDMAPS-1562</w:t>
              </w:r>
            </w:ins>
          </w:p>
        </w:tc>
      </w:tr>
      <w:tr w:rsidR="00A45CE5" w:rsidRPr="00142AB7" w14:paraId="546109A0" w14:textId="77777777" w:rsidTr="001534D6">
        <w:trPr>
          <w:ins w:id="6638" w:author="BOUVY Martine [2]" w:date="2021-06-07T11:03:00Z"/>
        </w:trPr>
        <w:tc>
          <w:tcPr>
            <w:tcW w:w="1177" w:type="dxa"/>
          </w:tcPr>
          <w:p w14:paraId="7A84E36F" w14:textId="77777777" w:rsidR="00A45CE5" w:rsidRPr="00142AB7" w:rsidRDefault="00A45CE5" w:rsidP="00362A66">
            <w:pPr>
              <w:ind w:left="0" w:firstLine="0"/>
              <w:rPr>
                <w:ins w:id="6639" w:author="BOUVY Martine [2]" w:date="2021-06-07T11:03:00Z"/>
                <w:bCs/>
              </w:rPr>
            </w:pPr>
          </w:p>
        </w:tc>
        <w:tc>
          <w:tcPr>
            <w:tcW w:w="6885" w:type="dxa"/>
          </w:tcPr>
          <w:p w14:paraId="5716067E" w14:textId="72338ABD" w:rsidR="00A45CE5" w:rsidRPr="00142AB7" w:rsidRDefault="003B74F8" w:rsidP="00362A66">
            <w:pPr>
              <w:spacing w:after="112" w:line="249" w:lineRule="auto"/>
              <w:ind w:left="0" w:right="15" w:firstLine="0"/>
              <w:rPr>
                <w:ins w:id="6640" w:author="BOUVY Martine [2]" w:date="2021-06-07T11:03:00Z"/>
                <w:bCs/>
              </w:rPr>
            </w:pPr>
            <w:ins w:id="6641" w:author="BOUVY Martine [2]" w:date="2021-06-15T10:31:00Z">
              <w:r w:rsidRPr="00142AB7">
                <w:rPr>
                  <w:bCs/>
                </w:rPr>
                <w:t xml:space="preserve">Add </w:t>
              </w:r>
            </w:ins>
            <w:ins w:id="6642" w:author="BOUVY Martine [2]" w:date="2021-06-15T10:32:00Z">
              <w:r w:rsidRPr="00142AB7">
                <w:rPr>
                  <w:bCs/>
                </w:rPr>
                <w:t xml:space="preserve">T20130 in </w:t>
              </w:r>
            </w:ins>
            <w:ins w:id="6643" w:author="BOUVY Martine [2]" w:date="2021-06-15T10:31:00Z">
              <w:r w:rsidRPr="00142AB7">
                <w:rPr>
                  <w:rFonts w:eastAsia="Arial"/>
                  <w:bCs/>
                </w:rPr>
                <w:t>MX_To_MTFATFNameAndAddress2</w:t>
              </w:r>
            </w:ins>
          </w:p>
        </w:tc>
        <w:tc>
          <w:tcPr>
            <w:tcW w:w="1109" w:type="dxa"/>
          </w:tcPr>
          <w:p w14:paraId="030402A4" w14:textId="4731C868" w:rsidR="00A45CE5" w:rsidRPr="00142AB7" w:rsidRDefault="003B74F8" w:rsidP="00362A66">
            <w:pPr>
              <w:ind w:left="0" w:firstLine="0"/>
              <w:rPr>
                <w:ins w:id="6644" w:author="BOUVY Martine [2]" w:date="2021-06-07T11:03:00Z"/>
                <w:bCs/>
              </w:rPr>
            </w:pPr>
            <w:ins w:id="6645" w:author="BOUVY Martine [2]" w:date="2021-06-15T10:32:00Z">
              <w:r w:rsidRPr="00142AB7">
                <w:rPr>
                  <w:bCs/>
                </w:rPr>
                <w:t>4.1.4</w:t>
              </w:r>
            </w:ins>
          </w:p>
        </w:tc>
        <w:tc>
          <w:tcPr>
            <w:tcW w:w="1657" w:type="dxa"/>
          </w:tcPr>
          <w:p w14:paraId="4BE61283" w14:textId="4B54319D" w:rsidR="00A45CE5" w:rsidRPr="00142AB7" w:rsidRDefault="00C472A5" w:rsidP="00362A66">
            <w:pPr>
              <w:ind w:left="0" w:firstLine="0"/>
              <w:rPr>
                <w:ins w:id="6646" w:author="BOUVY Martine [2]" w:date="2021-06-07T11:03:00Z"/>
                <w:bCs/>
              </w:rPr>
            </w:pPr>
            <w:ins w:id="6647" w:author="BOUVY Martine [2]" w:date="2021-06-15T11:26:00Z">
              <w:r w:rsidRPr="00142AB7">
                <w:rPr>
                  <w:bCs/>
                </w:rPr>
                <w:t>STDMAPS-1563</w:t>
              </w:r>
            </w:ins>
          </w:p>
        </w:tc>
      </w:tr>
      <w:tr w:rsidR="00C472A5" w:rsidRPr="00142AB7" w14:paraId="093AB90C" w14:textId="77777777" w:rsidTr="001534D6">
        <w:trPr>
          <w:ins w:id="6648" w:author="BOUVY Martine [2]" w:date="2021-06-15T10:31:00Z"/>
        </w:trPr>
        <w:tc>
          <w:tcPr>
            <w:tcW w:w="1177" w:type="dxa"/>
          </w:tcPr>
          <w:p w14:paraId="3A155291" w14:textId="77777777" w:rsidR="00C472A5" w:rsidRPr="00142AB7" w:rsidRDefault="00C472A5" w:rsidP="00C472A5">
            <w:pPr>
              <w:ind w:left="0" w:firstLine="0"/>
              <w:rPr>
                <w:ins w:id="6649" w:author="BOUVY Martine [2]" w:date="2021-06-15T10:31:00Z"/>
                <w:bCs/>
              </w:rPr>
            </w:pPr>
          </w:p>
        </w:tc>
        <w:tc>
          <w:tcPr>
            <w:tcW w:w="6885" w:type="dxa"/>
          </w:tcPr>
          <w:p w14:paraId="34DC23C1" w14:textId="77777777" w:rsidR="00C472A5" w:rsidRPr="00142AB7" w:rsidRDefault="00C472A5" w:rsidP="00C472A5">
            <w:pPr>
              <w:spacing w:after="112" w:line="249" w:lineRule="auto"/>
              <w:ind w:left="6" w:right="15"/>
              <w:rPr>
                <w:ins w:id="6650" w:author="BOUVY Martine [2]" w:date="2021-06-15T10:36:00Z"/>
                <w:bCs/>
              </w:rPr>
            </w:pPr>
            <w:ins w:id="6651" w:author="BOUVY Martine [2]" w:date="2021-06-15T10:36:00Z">
              <w:r w:rsidRPr="00142AB7">
                <w:rPr>
                  <w:bCs/>
                </w:rPr>
                <w:t xml:space="preserve">Add T20130 in </w:t>
              </w:r>
              <w:r w:rsidRPr="00142AB7">
                <w:rPr>
                  <w:rFonts w:eastAsia="Arial"/>
                  <w:bCs/>
                </w:rPr>
                <w:t>MX_To_MTPartyNameAndUntructuredAddress</w:t>
              </w:r>
            </w:ins>
          </w:p>
          <w:p w14:paraId="5F0D6050" w14:textId="27D5281A" w:rsidR="00C472A5" w:rsidRPr="00142AB7" w:rsidRDefault="00C472A5" w:rsidP="00C472A5">
            <w:pPr>
              <w:spacing w:after="112" w:line="249" w:lineRule="auto"/>
              <w:ind w:left="0" w:right="15" w:firstLine="0"/>
              <w:rPr>
                <w:ins w:id="6652" w:author="BOUVY Martine [2]" w:date="2021-06-15T10:31:00Z"/>
                <w:bCs/>
              </w:rPr>
            </w:pPr>
          </w:p>
        </w:tc>
        <w:tc>
          <w:tcPr>
            <w:tcW w:w="1109" w:type="dxa"/>
          </w:tcPr>
          <w:p w14:paraId="1F34BC86" w14:textId="0FB646EA" w:rsidR="00C472A5" w:rsidRPr="00142AB7" w:rsidRDefault="00C472A5" w:rsidP="00C472A5">
            <w:pPr>
              <w:ind w:left="0" w:firstLine="0"/>
              <w:rPr>
                <w:ins w:id="6653" w:author="BOUVY Martine [2]" w:date="2021-06-15T10:31:00Z"/>
                <w:bCs/>
              </w:rPr>
            </w:pPr>
            <w:ins w:id="6654" w:author="BOUVY Martine [2]" w:date="2021-06-15T10:37:00Z">
              <w:r w:rsidRPr="00142AB7">
                <w:rPr>
                  <w:bCs/>
                </w:rPr>
                <w:t>4.1.8</w:t>
              </w:r>
            </w:ins>
          </w:p>
        </w:tc>
        <w:tc>
          <w:tcPr>
            <w:tcW w:w="1657" w:type="dxa"/>
          </w:tcPr>
          <w:p w14:paraId="453123E4" w14:textId="7FF323D7" w:rsidR="00C472A5" w:rsidRPr="00142AB7" w:rsidRDefault="00C472A5" w:rsidP="00C472A5">
            <w:pPr>
              <w:ind w:left="0" w:firstLine="0"/>
              <w:rPr>
                <w:ins w:id="6655" w:author="BOUVY Martine [2]" w:date="2021-06-15T10:31:00Z"/>
                <w:bCs/>
              </w:rPr>
            </w:pPr>
            <w:ins w:id="6656" w:author="BOUVY Martine [2]" w:date="2021-06-15T11:26:00Z">
              <w:r w:rsidRPr="00142AB7">
                <w:rPr>
                  <w:bCs/>
                </w:rPr>
                <w:t>STDMAPS-1563</w:t>
              </w:r>
            </w:ins>
          </w:p>
        </w:tc>
      </w:tr>
      <w:tr w:rsidR="00C472A5" w:rsidRPr="00142AB7" w14:paraId="24D29BB1" w14:textId="77777777" w:rsidTr="001534D6">
        <w:trPr>
          <w:ins w:id="6657" w:author="BOUVY Martine [2]" w:date="2021-06-15T10:31:00Z"/>
        </w:trPr>
        <w:tc>
          <w:tcPr>
            <w:tcW w:w="1177" w:type="dxa"/>
          </w:tcPr>
          <w:p w14:paraId="3BA79209" w14:textId="77777777" w:rsidR="00C472A5" w:rsidRPr="00142AB7" w:rsidRDefault="00C472A5" w:rsidP="00C472A5">
            <w:pPr>
              <w:ind w:left="0" w:firstLine="0"/>
              <w:rPr>
                <w:ins w:id="6658" w:author="BOUVY Martine [2]" w:date="2021-06-15T10:31:00Z"/>
                <w:bCs/>
              </w:rPr>
            </w:pPr>
          </w:p>
        </w:tc>
        <w:tc>
          <w:tcPr>
            <w:tcW w:w="6885" w:type="dxa"/>
          </w:tcPr>
          <w:p w14:paraId="22ABD77A" w14:textId="3643C00B" w:rsidR="00C472A5" w:rsidRPr="00142AB7" w:rsidRDefault="00C472A5" w:rsidP="00C472A5">
            <w:pPr>
              <w:spacing w:after="112" w:line="249" w:lineRule="auto"/>
              <w:ind w:left="6" w:right="15" w:firstLine="0"/>
              <w:rPr>
                <w:ins w:id="6659" w:author="BOUVY Martine [2]" w:date="2021-06-15T10:50:00Z"/>
                <w:bCs/>
              </w:rPr>
            </w:pPr>
            <w:ins w:id="6660" w:author="BOUVY Martine [2]" w:date="2021-06-15T10:50:00Z">
              <w:r w:rsidRPr="00142AB7">
                <w:rPr>
                  <w:bCs/>
                </w:rPr>
                <w:t xml:space="preserve">Add T20130 in </w:t>
              </w:r>
              <w:r w:rsidRPr="00142AB7">
                <w:rPr>
                  <w:rFonts w:eastAsia="Arial"/>
                  <w:bCs/>
                </w:rPr>
                <w:t>MX_To_MTPartyNameAndStructuredAddress</w:t>
              </w:r>
            </w:ins>
            <w:ins w:id="6661" w:author="BOUVY Martine [2]" w:date="2021-06-15T10:52:00Z">
              <w:r w:rsidRPr="00142AB7">
                <w:rPr>
                  <w:rFonts w:eastAsia="Arial"/>
                  <w:bCs/>
                </w:rPr>
                <w:t xml:space="preserve"> and update comment related to T20130</w:t>
              </w:r>
            </w:ins>
          </w:p>
          <w:p w14:paraId="269A30BF" w14:textId="6E989602" w:rsidR="00C472A5" w:rsidRPr="00142AB7" w:rsidRDefault="00C472A5" w:rsidP="00C472A5">
            <w:pPr>
              <w:spacing w:after="112" w:line="249" w:lineRule="auto"/>
              <w:ind w:left="0" w:right="15" w:firstLine="0"/>
              <w:rPr>
                <w:ins w:id="6662" w:author="BOUVY Martine [2]" w:date="2021-06-15T10:31:00Z"/>
                <w:bCs/>
              </w:rPr>
            </w:pPr>
          </w:p>
        </w:tc>
        <w:tc>
          <w:tcPr>
            <w:tcW w:w="1109" w:type="dxa"/>
          </w:tcPr>
          <w:p w14:paraId="044CE230" w14:textId="4DC0F728" w:rsidR="00C472A5" w:rsidRPr="00142AB7" w:rsidRDefault="00C472A5" w:rsidP="00C472A5">
            <w:pPr>
              <w:ind w:left="0" w:firstLine="0"/>
              <w:rPr>
                <w:ins w:id="6663" w:author="BOUVY Martine [2]" w:date="2021-06-15T10:31:00Z"/>
                <w:bCs/>
              </w:rPr>
            </w:pPr>
            <w:ins w:id="6664" w:author="BOUVY Martine [2]" w:date="2021-06-15T10:51:00Z">
              <w:r w:rsidRPr="00142AB7">
                <w:rPr>
                  <w:bCs/>
                </w:rPr>
                <w:t>4.1.9</w:t>
              </w:r>
            </w:ins>
          </w:p>
        </w:tc>
        <w:tc>
          <w:tcPr>
            <w:tcW w:w="1657" w:type="dxa"/>
          </w:tcPr>
          <w:p w14:paraId="148DF3E7" w14:textId="7B7A1A92" w:rsidR="00C472A5" w:rsidRPr="00142AB7" w:rsidRDefault="00C472A5" w:rsidP="00C472A5">
            <w:pPr>
              <w:ind w:left="0" w:firstLine="0"/>
              <w:rPr>
                <w:ins w:id="6665" w:author="BOUVY Martine [2]" w:date="2021-06-15T10:31:00Z"/>
                <w:bCs/>
              </w:rPr>
            </w:pPr>
            <w:ins w:id="6666" w:author="BOUVY Martine [2]" w:date="2021-06-15T11:26:00Z">
              <w:r w:rsidRPr="00142AB7">
                <w:rPr>
                  <w:bCs/>
                </w:rPr>
                <w:t>STDMAPS-1563</w:t>
              </w:r>
            </w:ins>
          </w:p>
        </w:tc>
      </w:tr>
      <w:tr w:rsidR="00C472A5" w:rsidRPr="00142AB7" w14:paraId="3303A4C5" w14:textId="77777777" w:rsidTr="001534D6">
        <w:trPr>
          <w:ins w:id="6667" w:author="BOUVY Martine [2]" w:date="2021-06-15T10:31:00Z"/>
        </w:trPr>
        <w:tc>
          <w:tcPr>
            <w:tcW w:w="1177" w:type="dxa"/>
          </w:tcPr>
          <w:p w14:paraId="61594C09" w14:textId="77777777" w:rsidR="00C472A5" w:rsidRPr="00142AB7" w:rsidRDefault="00C472A5" w:rsidP="00C472A5">
            <w:pPr>
              <w:ind w:left="0" w:firstLine="0"/>
              <w:rPr>
                <w:ins w:id="6668" w:author="BOUVY Martine [2]" w:date="2021-06-15T10:31:00Z"/>
                <w:bCs/>
              </w:rPr>
            </w:pPr>
          </w:p>
        </w:tc>
        <w:tc>
          <w:tcPr>
            <w:tcW w:w="6885" w:type="dxa"/>
          </w:tcPr>
          <w:p w14:paraId="270A7545" w14:textId="2D92AF70" w:rsidR="00C472A5" w:rsidRPr="00142AB7" w:rsidRDefault="00C472A5" w:rsidP="00C472A5">
            <w:pPr>
              <w:spacing w:after="112" w:line="249" w:lineRule="auto"/>
              <w:ind w:left="0" w:right="15" w:firstLine="0"/>
              <w:rPr>
                <w:ins w:id="6669" w:author="BOUVY Martine [2]" w:date="2021-06-15T11:00:00Z"/>
                <w:bCs/>
              </w:rPr>
            </w:pPr>
            <w:ins w:id="6670" w:author="BOUVY Martine [2]" w:date="2021-06-15T11:00:00Z">
              <w:r w:rsidRPr="00142AB7">
                <w:rPr>
                  <w:bCs/>
                </w:rPr>
                <w:t xml:space="preserve">Update </w:t>
              </w:r>
              <w:r w:rsidRPr="00142AB7">
                <w:rPr>
                  <w:rFonts w:eastAsia="Arial"/>
                  <w:bCs/>
                </w:rPr>
                <w:t xml:space="preserve">MX_To_MTFATFNameAndAddress </w:t>
              </w:r>
            </w:ins>
            <w:ins w:id="6671" w:author="BOUVY Martine [2]" w:date="2021-06-15T11:01:00Z">
              <w:r w:rsidRPr="00142AB7">
                <w:rPr>
                  <w:rFonts w:eastAsia="Arial"/>
                  <w:bCs/>
                </w:rPr>
                <w:t>to allow Name to be absent (which is possible in camt, eg camt.054), update the business description and formal description</w:t>
              </w:r>
            </w:ins>
          </w:p>
          <w:p w14:paraId="39C6DFF8" w14:textId="11ACBC6B" w:rsidR="00C472A5" w:rsidRPr="00142AB7" w:rsidRDefault="00C472A5" w:rsidP="00C472A5">
            <w:pPr>
              <w:spacing w:after="112" w:line="249" w:lineRule="auto"/>
              <w:ind w:left="0" w:right="15" w:firstLine="0"/>
              <w:rPr>
                <w:ins w:id="6672" w:author="BOUVY Martine [2]" w:date="2021-06-15T10:31:00Z"/>
                <w:bCs/>
              </w:rPr>
            </w:pPr>
          </w:p>
        </w:tc>
        <w:tc>
          <w:tcPr>
            <w:tcW w:w="1109" w:type="dxa"/>
          </w:tcPr>
          <w:p w14:paraId="1D8AF9BF" w14:textId="01B3836E" w:rsidR="00C472A5" w:rsidRPr="00142AB7" w:rsidRDefault="00C472A5" w:rsidP="00C472A5">
            <w:pPr>
              <w:ind w:left="0" w:firstLine="0"/>
              <w:rPr>
                <w:ins w:id="6673" w:author="BOUVY Martine [2]" w:date="2021-06-15T10:31:00Z"/>
                <w:bCs/>
              </w:rPr>
            </w:pPr>
            <w:ins w:id="6674" w:author="BOUVY Martine [2]" w:date="2021-06-15T11:03:00Z">
              <w:r w:rsidRPr="00142AB7">
                <w:rPr>
                  <w:bCs/>
                </w:rPr>
                <w:t>4.1.3</w:t>
              </w:r>
            </w:ins>
          </w:p>
        </w:tc>
        <w:tc>
          <w:tcPr>
            <w:tcW w:w="1657" w:type="dxa"/>
          </w:tcPr>
          <w:p w14:paraId="779BE741" w14:textId="62930583" w:rsidR="00C472A5" w:rsidRPr="00142AB7" w:rsidRDefault="00C472A5" w:rsidP="00C472A5">
            <w:pPr>
              <w:ind w:left="0" w:firstLine="0"/>
              <w:rPr>
                <w:ins w:id="6675" w:author="BOUVY Martine [2]" w:date="2021-06-15T10:31:00Z"/>
                <w:bCs/>
              </w:rPr>
            </w:pPr>
            <w:ins w:id="6676" w:author="BOUVY Martine [2]" w:date="2021-06-15T11:26:00Z">
              <w:r w:rsidRPr="00142AB7">
                <w:rPr>
                  <w:bCs/>
                </w:rPr>
                <w:t>STDMAPS-1563</w:t>
              </w:r>
            </w:ins>
          </w:p>
        </w:tc>
      </w:tr>
      <w:tr w:rsidR="00C472A5" w:rsidRPr="00142AB7" w14:paraId="570A2953" w14:textId="77777777" w:rsidTr="001534D6">
        <w:trPr>
          <w:ins w:id="6677" w:author="BOUVY Martine [2]" w:date="2021-06-15T10:31:00Z"/>
        </w:trPr>
        <w:tc>
          <w:tcPr>
            <w:tcW w:w="1177" w:type="dxa"/>
          </w:tcPr>
          <w:p w14:paraId="238071B4" w14:textId="77777777" w:rsidR="00C472A5" w:rsidRPr="00142AB7" w:rsidRDefault="00C472A5" w:rsidP="00C472A5">
            <w:pPr>
              <w:ind w:left="0" w:firstLine="0"/>
              <w:rPr>
                <w:ins w:id="6678" w:author="BOUVY Martine [2]" w:date="2021-06-15T10:31:00Z"/>
                <w:bCs/>
              </w:rPr>
            </w:pPr>
          </w:p>
        </w:tc>
        <w:tc>
          <w:tcPr>
            <w:tcW w:w="6885" w:type="dxa"/>
          </w:tcPr>
          <w:p w14:paraId="1BD7E02C" w14:textId="77436084" w:rsidR="00C472A5" w:rsidRPr="00142AB7" w:rsidRDefault="004D1DC3" w:rsidP="00C472A5">
            <w:pPr>
              <w:spacing w:after="112" w:line="249" w:lineRule="auto"/>
              <w:ind w:left="0" w:right="15" w:firstLine="0"/>
              <w:rPr>
                <w:ins w:id="6679" w:author="BOUVY Martine [2]" w:date="2021-06-23T16:47:00Z"/>
                <w:bCs/>
              </w:rPr>
            </w:pPr>
            <w:ins w:id="6680" w:author="BOUVY Martine [2]" w:date="2021-06-22T15:29:00Z">
              <w:r w:rsidRPr="00142AB7">
                <w:rPr>
                  <w:bCs/>
                </w:rPr>
                <w:t>Add warning T20131</w:t>
              </w:r>
              <w:r w:rsidR="00A73B3C" w:rsidRPr="00142AB7">
                <w:rPr>
                  <w:bCs/>
                </w:rPr>
                <w:t xml:space="preserve"> in MX_To_MT23E</w:t>
              </w:r>
            </w:ins>
          </w:p>
          <w:p w14:paraId="1196C45C" w14:textId="27BE9647" w:rsidR="00A84D06" w:rsidRPr="00142AB7" w:rsidRDefault="00A84D06" w:rsidP="00C472A5">
            <w:pPr>
              <w:spacing w:after="112" w:line="249" w:lineRule="auto"/>
              <w:ind w:left="0" w:right="15" w:firstLine="0"/>
              <w:rPr>
                <w:ins w:id="6681" w:author="BOUVY Martine [2]" w:date="2021-06-15T10:31:00Z"/>
                <w:bCs/>
              </w:rPr>
            </w:pPr>
          </w:p>
        </w:tc>
        <w:tc>
          <w:tcPr>
            <w:tcW w:w="1109" w:type="dxa"/>
          </w:tcPr>
          <w:p w14:paraId="5FF7B937" w14:textId="24C4FEDC" w:rsidR="00C472A5" w:rsidRPr="00142AB7" w:rsidRDefault="00A73B3C" w:rsidP="00C472A5">
            <w:pPr>
              <w:ind w:left="0" w:firstLine="0"/>
              <w:rPr>
                <w:ins w:id="6682" w:author="BOUVY Martine [2]" w:date="2021-06-15T10:31:00Z"/>
                <w:bCs/>
              </w:rPr>
            </w:pPr>
            <w:ins w:id="6683" w:author="BOUVY Martine [2]" w:date="2021-06-22T15:29:00Z">
              <w:r w:rsidRPr="00142AB7">
                <w:rPr>
                  <w:bCs/>
                </w:rPr>
                <w:t>4.3.12</w:t>
              </w:r>
            </w:ins>
          </w:p>
        </w:tc>
        <w:tc>
          <w:tcPr>
            <w:tcW w:w="1657" w:type="dxa"/>
          </w:tcPr>
          <w:p w14:paraId="3D894ADF" w14:textId="325559F7" w:rsidR="00C472A5" w:rsidRPr="00142AB7" w:rsidRDefault="00A73B3C" w:rsidP="00C472A5">
            <w:pPr>
              <w:ind w:left="0" w:firstLine="0"/>
              <w:rPr>
                <w:ins w:id="6684" w:author="BOUVY Martine [2]" w:date="2021-06-15T10:31:00Z"/>
                <w:bCs/>
              </w:rPr>
            </w:pPr>
            <w:ins w:id="6685" w:author="BOUVY Martine [2]" w:date="2021-06-22T15:30:00Z">
              <w:r w:rsidRPr="00142AB7">
                <w:rPr>
                  <w:bCs/>
                </w:rPr>
                <w:t>STDMAPS-1553</w:t>
              </w:r>
            </w:ins>
          </w:p>
        </w:tc>
      </w:tr>
      <w:tr w:rsidR="00177B6F" w:rsidRPr="00142AB7" w14:paraId="0264F3A4" w14:textId="77777777" w:rsidTr="001534D6">
        <w:trPr>
          <w:ins w:id="6686" w:author="BOUVY Martine [2]" w:date="2021-06-23T17:09:00Z"/>
        </w:trPr>
        <w:tc>
          <w:tcPr>
            <w:tcW w:w="1177" w:type="dxa"/>
          </w:tcPr>
          <w:p w14:paraId="01CDE077" w14:textId="77777777" w:rsidR="00177B6F" w:rsidRPr="00142AB7" w:rsidRDefault="00177B6F" w:rsidP="00C472A5">
            <w:pPr>
              <w:ind w:left="0" w:firstLine="0"/>
              <w:rPr>
                <w:ins w:id="6687" w:author="BOUVY Martine [2]" w:date="2021-06-23T17:09:00Z"/>
                <w:bCs/>
              </w:rPr>
            </w:pPr>
          </w:p>
        </w:tc>
        <w:tc>
          <w:tcPr>
            <w:tcW w:w="6885" w:type="dxa"/>
          </w:tcPr>
          <w:p w14:paraId="5228F90A" w14:textId="6288F1A3" w:rsidR="00177B6F" w:rsidRPr="00142AB7" w:rsidRDefault="00177B6F" w:rsidP="00C472A5">
            <w:pPr>
              <w:spacing w:after="112" w:line="249" w:lineRule="auto"/>
              <w:ind w:left="0" w:right="15" w:firstLine="0"/>
              <w:rPr>
                <w:ins w:id="6688" w:author="BOUVY Martine [2]" w:date="2021-06-23T17:09:00Z"/>
                <w:bCs/>
              </w:rPr>
            </w:pPr>
            <w:ins w:id="6689" w:author="BOUVY Martine [2]" w:date="2021-06-23T17:09:00Z">
              <w:r w:rsidRPr="00142AB7">
                <w:rPr>
                  <w:bCs/>
                </w:rPr>
                <w:t>Update business description</w:t>
              </w:r>
              <w:r w:rsidR="00B65F58" w:rsidRPr="00142AB7">
                <w:rPr>
                  <w:bCs/>
                </w:rPr>
                <w:t xml:space="preserve"> in MX_To_MT23E</w:t>
              </w:r>
            </w:ins>
          </w:p>
        </w:tc>
        <w:tc>
          <w:tcPr>
            <w:tcW w:w="1109" w:type="dxa"/>
          </w:tcPr>
          <w:p w14:paraId="08E6DD3D" w14:textId="314789CD" w:rsidR="00177B6F" w:rsidRPr="00142AB7" w:rsidRDefault="00177B6F" w:rsidP="00C472A5">
            <w:pPr>
              <w:ind w:left="0" w:firstLine="0"/>
              <w:rPr>
                <w:ins w:id="6690" w:author="BOUVY Martine [2]" w:date="2021-06-23T17:09:00Z"/>
                <w:bCs/>
              </w:rPr>
            </w:pPr>
            <w:ins w:id="6691" w:author="BOUVY Martine [2]" w:date="2021-06-23T17:09:00Z">
              <w:r w:rsidRPr="00142AB7">
                <w:rPr>
                  <w:bCs/>
                </w:rPr>
                <w:t>4.3.12</w:t>
              </w:r>
            </w:ins>
          </w:p>
        </w:tc>
        <w:tc>
          <w:tcPr>
            <w:tcW w:w="1657" w:type="dxa"/>
          </w:tcPr>
          <w:p w14:paraId="1BC22728" w14:textId="0D36222F" w:rsidR="00177B6F" w:rsidRPr="00142AB7" w:rsidRDefault="00177B6F" w:rsidP="00C472A5">
            <w:pPr>
              <w:ind w:left="0" w:firstLine="0"/>
              <w:rPr>
                <w:ins w:id="6692" w:author="BOUVY Martine [2]" w:date="2021-06-23T17:09:00Z"/>
                <w:bCs/>
              </w:rPr>
            </w:pPr>
            <w:ins w:id="6693" w:author="BOUVY Martine [2]" w:date="2021-06-23T17:09:00Z">
              <w:r w:rsidRPr="00142AB7">
                <w:rPr>
                  <w:bCs/>
                </w:rPr>
                <w:t>STDMAPS-1567</w:t>
              </w:r>
            </w:ins>
          </w:p>
        </w:tc>
      </w:tr>
      <w:tr w:rsidR="00177B6F" w:rsidRPr="00142AB7" w14:paraId="0779F20A" w14:textId="77777777" w:rsidTr="001534D6">
        <w:trPr>
          <w:ins w:id="6694" w:author="BOUVY Martine [2]" w:date="2021-06-23T17:09:00Z"/>
        </w:trPr>
        <w:tc>
          <w:tcPr>
            <w:tcW w:w="1177" w:type="dxa"/>
          </w:tcPr>
          <w:p w14:paraId="75E38057" w14:textId="77777777" w:rsidR="00177B6F" w:rsidRPr="00142AB7" w:rsidRDefault="00177B6F" w:rsidP="00C472A5">
            <w:pPr>
              <w:ind w:left="0" w:firstLine="0"/>
              <w:rPr>
                <w:ins w:id="6695" w:author="BOUVY Martine [2]" w:date="2021-06-23T17:09:00Z"/>
                <w:bCs/>
              </w:rPr>
            </w:pPr>
          </w:p>
        </w:tc>
        <w:tc>
          <w:tcPr>
            <w:tcW w:w="6885" w:type="dxa"/>
          </w:tcPr>
          <w:p w14:paraId="60029299" w14:textId="77777777" w:rsidR="00177B6F" w:rsidRPr="00142AB7" w:rsidRDefault="0054014F" w:rsidP="00C472A5">
            <w:pPr>
              <w:spacing w:after="112" w:line="249" w:lineRule="auto"/>
              <w:ind w:left="0" w:right="15" w:firstLine="0"/>
              <w:rPr>
                <w:ins w:id="6696" w:author="BOUVY Martine [2]" w:date="2021-06-24T11:37:00Z"/>
                <w:bCs/>
              </w:rPr>
            </w:pPr>
            <w:ins w:id="6697" w:author="BOUVY Martine [2]" w:date="2021-06-24T11:37:00Z">
              <w:r w:rsidRPr="00142AB7">
                <w:rPr>
                  <w:bCs/>
                </w:rPr>
                <w:t>Rename warning T20130 into T20182 in section 4.1.4, 4.1.8, 4.1.9</w:t>
              </w:r>
            </w:ins>
          </w:p>
          <w:p w14:paraId="33BF786E" w14:textId="3D0A00E1" w:rsidR="0054014F" w:rsidRPr="00142AB7" w:rsidRDefault="0054014F" w:rsidP="00C472A5">
            <w:pPr>
              <w:spacing w:after="112" w:line="249" w:lineRule="auto"/>
              <w:ind w:left="0" w:right="15" w:firstLine="0"/>
              <w:rPr>
                <w:ins w:id="6698" w:author="BOUVY Martine [2]" w:date="2021-06-23T17:09:00Z"/>
                <w:bCs/>
              </w:rPr>
            </w:pPr>
            <w:ins w:id="6699" w:author="BOUVY Martine [2]" w:date="2021-06-24T11:38:00Z">
              <w:r w:rsidRPr="00142AB7">
                <w:rPr>
                  <w:bCs/>
                </w:rPr>
                <w:t>Rename T20131 into T20183 in section 4.3.12</w:t>
              </w:r>
            </w:ins>
          </w:p>
        </w:tc>
        <w:tc>
          <w:tcPr>
            <w:tcW w:w="1109" w:type="dxa"/>
          </w:tcPr>
          <w:p w14:paraId="537BD0E0" w14:textId="77777777" w:rsidR="00177B6F" w:rsidRPr="00142AB7" w:rsidRDefault="00177B6F" w:rsidP="00C472A5">
            <w:pPr>
              <w:ind w:left="0" w:firstLine="0"/>
              <w:rPr>
                <w:ins w:id="6700" w:author="BOUVY Martine [2]" w:date="2021-06-23T17:09:00Z"/>
                <w:bCs/>
              </w:rPr>
            </w:pPr>
          </w:p>
        </w:tc>
        <w:tc>
          <w:tcPr>
            <w:tcW w:w="1657" w:type="dxa"/>
          </w:tcPr>
          <w:p w14:paraId="50091510" w14:textId="0FA371E3" w:rsidR="00177B6F" w:rsidRPr="00142AB7" w:rsidRDefault="00F53F8C" w:rsidP="00C472A5">
            <w:pPr>
              <w:ind w:left="0" w:firstLine="0"/>
              <w:rPr>
                <w:ins w:id="6701" w:author="BOUVY Martine [2]" w:date="2021-06-23T17:09:00Z"/>
                <w:bCs/>
              </w:rPr>
            </w:pPr>
            <w:ins w:id="6702" w:author="BOUVY Martine [2]" w:date="2021-06-24T11:57:00Z">
              <w:r w:rsidRPr="00142AB7">
                <w:rPr>
                  <w:bCs/>
                </w:rPr>
                <w:t>STDMAPS-1568</w:t>
              </w:r>
            </w:ins>
          </w:p>
        </w:tc>
      </w:tr>
      <w:tr w:rsidR="00177B6F" w:rsidRPr="00142AB7" w14:paraId="6DA37FAA" w14:textId="77777777" w:rsidTr="001534D6">
        <w:trPr>
          <w:ins w:id="6703" w:author="BOUVY Martine [2]" w:date="2021-06-23T17:09:00Z"/>
        </w:trPr>
        <w:tc>
          <w:tcPr>
            <w:tcW w:w="1177" w:type="dxa"/>
          </w:tcPr>
          <w:p w14:paraId="6C471A55" w14:textId="77777777" w:rsidR="00177B6F" w:rsidRPr="00142AB7" w:rsidRDefault="00177B6F" w:rsidP="00C472A5">
            <w:pPr>
              <w:ind w:left="0" w:firstLine="0"/>
              <w:rPr>
                <w:ins w:id="6704" w:author="BOUVY Martine [2]" w:date="2021-06-23T17:09:00Z"/>
                <w:bCs/>
              </w:rPr>
            </w:pPr>
          </w:p>
        </w:tc>
        <w:tc>
          <w:tcPr>
            <w:tcW w:w="6885" w:type="dxa"/>
          </w:tcPr>
          <w:p w14:paraId="7ECA31A0" w14:textId="1A1D562D" w:rsidR="00177B6F" w:rsidRPr="00142AB7" w:rsidRDefault="00A35F33" w:rsidP="00C472A5">
            <w:pPr>
              <w:spacing w:after="112" w:line="249" w:lineRule="auto"/>
              <w:ind w:left="0" w:right="15" w:firstLine="0"/>
              <w:rPr>
                <w:ins w:id="6705" w:author="BOUVY Martine [2]" w:date="2021-06-23T17:09:00Z"/>
                <w:bCs/>
              </w:rPr>
            </w:pPr>
            <w:ins w:id="6706" w:author="BOUVY Martine [2]" w:date="2021-06-24T16:22:00Z">
              <w:r w:rsidRPr="00142AB7">
                <w:rPr>
                  <w:bCs/>
                </w:rPr>
                <w:t>Update MX_To_MTClearingIdentifierAndChannel to group the checks on BIC (first US BIC then other BICS)</w:t>
              </w:r>
            </w:ins>
          </w:p>
        </w:tc>
        <w:tc>
          <w:tcPr>
            <w:tcW w:w="1109" w:type="dxa"/>
          </w:tcPr>
          <w:p w14:paraId="2DDEC5FB" w14:textId="34564014" w:rsidR="00177B6F" w:rsidRPr="00142AB7" w:rsidRDefault="00A35F33" w:rsidP="00C472A5">
            <w:pPr>
              <w:ind w:left="0" w:firstLine="0"/>
              <w:rPr>
                <w:ins w:id="6707" w:author="BOUVY Martine [2]" w:date="2021-06-23T17:09:00Z"/>
                <w:bCs/>
              </w:rPr>
            </w:pPr>
            <w:ins w:id="6708" w:author="BOUVY Martine [2]" w:date="2021-06-24T16:23:00Z">
              <w:r w:rsidRPr="00142AB7">
                <w:rPr>
                  <w:bCs/>
                </w:rPr>
                <w:t>4.2.3</w:t>
              </w:r>
            </w:ins>
          </w:p>
        </w:tc>
        <w:tc>
          <w:tcPr>
            <w:tcW w:w="1657" w:type="dxa"/>
          </w:tcPr>
          <w:p w14:paraId="565DF597" w14:textId="7A187E53" w:rsidR="00177B6F" w:rsidRPr="00142AB7" w:rsidRDefault="003105AB" w:rsidP="00C472A5">
            <w:pPr>
              <w:ind w:left="0" w:firstLine="0"/>
              <w:rPr>
                <w:ins w:id="6709" w:author="BOUVY Martine [2]" w:date="2021-06-23T17:09:00Z"/>
                <w:bCs/>
              </w:rPr>
            </w:pPr>
            <w:ins w:id="6710" w:author="BOUVY Martine [2]" w:date="2021-06-24T16:25:00Z">
              <w:r w:rsidRPr="00142AB7">
                <w:rPr>
                  <w:bCs/>
                </w:rPr>
                <w:t>STDMAPS-1569</w:t>
              </w:r>
            </w:ins>
          </w:p>
        </w:tc>
      </w:tr>
      <w:tr w:rsidR="00177B6F" w:rsidRPr="00142AB7" w14:paraId="32005B0A" w14:textId="77777777" w:rsidTr="001534D6">
        <w:trPr>
          <w:ins w:id="6711" w:author="BOUVY Martine [2]" w:date="2021-06-23T17:09:00Z"/>
        </w:trPr>
        <w:tc>
          <w:tcPr>
            <w:tcW w:w="1177" w:type="dxa"/>
          </w:tcPr>
          <w:p w14:paraId="3465867C" w14:textId="77777777" w:rsidR="00177B6F" w:rsidRPr="00142AB7" w:rsidRDefault="00177B6F" w:rsidP="00C472A5">
            <w:pPr>
              <w:ind w:left="0" w:firstLine="0"/>
              <w:rPr>
                <w:ins w:id="6712" w:author="BOUVY Martine [2]" w:date="2021-06-23T17:09:00Z"/>
                <w:bCs/>
              </w:rPr>
            </w:pPr>
          </w:p>
        </w:tc>
        <w:tc>
          <w:tcPr>
            <w:tcW w:w="6885" w:type="dxa"/>
          </w:tcPr>
          <w:p w14:paraId="35E501EA" w14:textId="069C3B7D" w:rsidR="00177B6F" w:rsidRPr="00142AB7" w:rsidRDefault="007B42DB" w:rsidP="00C472A5">
            <w:pPr>
              <w:spacing w:after="112" w:line="249" w:lineRule="auto"/>
              <w:ind w:left="0" w:right="15" w:firstLine="0"/>
              <w:rPr>
                <w:ins w:id="6713" w:author="BOUVY Martine [2]" w:date="2021-06-23T17:09:00Z"/>
                <w:bCs/>
              </w:rPr>
            </w:pPr>
            <w:ins w:id="6714" w:author="BOUVY Martine [2]" w:date="2021-07-08T16:13:00Z">
              <w:r w:rsidRPr="00142AB7">
                <w:rPr>
                  <w:bCs/>
                </w:rPr>
                <w:t xml:space="preserve">Update </w:t>
              </w:r>
            </w:ins>
            <w:ins w:id="6715" w:author="BOUVY Martine [2]" w:date="2021-07-08T16:14:00Z">
              <w:r w:rsidRPr="00142AB7">
                <w:rPr>
                  <w:bCs/>
                </w:rPr>
                <w:t>function MX_To_MTClearingIdentifier</w:t>
              </w:r>
            </w:ins>
          </w:p>
        </w:tc>
        <w:tc>
          <w:tcPr>
            <w:tcW w:w="1109" w:type="dxa"/>
          </w:tcPr>
          <w:p w14:paraId="2D8730B2" w14:textId="0A989D5F" w:rsidR="00177B6F" w:rsidRPr="00142AB7" w:rsidRDefault="007B42DB" w:rsidP="00C472A5">
            <w:pPr>
              <w:ind w:left="0" w:firstLine="0"/>
              <w:rPr>
                <w:ins w:id="6716" w:author="BOUVY Martine [2]" w:date="2021-06-23T17:09:00Z"/>
                <w:bCs/>
              </w:rPr>
            </w:pPr>
            <w:ins w:id="6717" w:author="BOUVY Martine [2]" w:date="2021-07-08T16:13:00Z">
              <w:r w:rsidRPr="00142AB7">
                <w:rPr>
                  <w:bCs/>
                </w:rPr>
                <w:t>4.2.2</w:t>
              </w:r>
            </w:ins>
          </w:p>
        </w:tc>
        <w:tc>
          <w:tcPr>
            <w:tcW w:w="1657" w:type="dxa"/>
          </w:tcPr>
          <w:p w14:paraId="3663E977" w14:textId="676F031A" w:rsidR="00177B6F" w:rsidRPr="00142AB7" w:rsidRDefault="00592F54" w:rsidP="00C472A5">
            <w:pPr>
              <w:ind w:left="0" w:firstLine="0"/>
              <w:rPr>
                <w:ins w:id="6718" w:author="BOUVY Martine [2]" w:date="2021-06-23T17:09:00Z"/>
                <w:bCs/>
              </w:rPr>
            </w:pPr>
            <w:ins w:id="6719" w:author="BOUVY Martine [2]" w:date="2021-07-08T16:24:00Z">
              <w:r w:rsidRPr="00142AB7">
                <w:rPr>
                  <w:bCs/>
                </w:rPr>
                <w:t>MAPLIB-237</w:t>
              </w:r>
            </w:ins>
          </w:p>
        </w:tc>
      </w:tr>
      <w:tr w:rsidR="00177B6F" w:rsidRPr="00142AB7" w14:paraId="68CC2FD6" w14:textId="77777777" w:rsidTr="001534D6">
        <w:trPr>
          <w:ins w:id="6720" w:author="BOUVY Martine [2]" w:date="2021-06-23T17:09:00Z"/>
        </w:trPr>
        <w:tc>
          <w:tcPr>
            <w:tcW w:w="1177" w:type="dxa"/>
          </w:tcPr>
          <w:p w14:paraId="52B15C2F" w14:textId="77777777" w:rsidR="00177B6F" w:rsidRPr="00142AB7" w:rsidRDefault="00177B6F" w:rsidP="00C472A5">
            <w:pPr>
              <w:ind w:left="0" w:firstLine="0"/>
              <w:rPr>
                <w:ins w:id="6721" w:author="BOUVY Martine [2]" w:date="2021-06-23T17:09:00Z"/>
                <w:bCs/>
              </w:rPr>
            </w:pPr>
          </w:p>
        </w:tc>
        <w:tc>
          <w:tcPr>
            <w:tcW w:w="6885" w:type="dxa"/>
          </w:tcPr>
          <w:p w14:paraId="792A50D6" w14:textId="616C5E64" w:rsidR="00177B6F" w:rsidRPr="00142AB7" w:rsidRDefault="000A44D7" w:rsidP="00C472A5">
            <w:pPr>
              <w:spacing w:after="112" w:line="249" w:lineRule="auto"/>
              <w:ind w:left="0" w:right="15" w:firstLine="0"/>
              <w:rPr>
                <w:ins w:id="6722" w:author="BOUVY Martine [2]" w:date="2021-06-23T17:09:00Z"/>
                <w:bCs/>
              </w:rPr>
            </w:pPr>
            <w:ins w:id="6723" w:author="BOUVY Martine [2]" w:date="2021-07-09T09:38:00Z">
              <w:r w:rsidRPr="00142AB7">
                <w:rPr>
                  <w:bCs/>
                </w:rPr>
                <w:t>Amend Subfunction</w:t>
              </w:r>
            </w:ins>
            <w:ins w:id="6724" w:author="BOUVY Martine [2]" w:date="2021-07-09T09:39:00Z">
              <w:r w:rsidRPr="00142AB7">
                <w:rPr>
                  <w:bCs/>
                </w:rPr>
                <w:t>InstructionForNextAgent to explain more precisely how to extract the code word /FIN53/</w:t>
              </w:r>
            </w:ins>
          </w:p>
        </w:tc>
        <w:tc>
          <w:tcPr>
            <w:tcW w:w="1109" w:type="dxa"/>
          </w:tcPr>
          <w:p w14:paraId="676C12CF" w14:textId="1D8A7E43" w:rsidR="00177B6F" w:rsidRPr="00142AB7" w:rsidRDefault="000A44D7" w:rsidP="00C472A5">
            <w:pPr>
              <w:ind w:left="0" w:firstLine="0"/>
              <w:rPr>
                <w:ins w:id="6725" w:author="BOUVY Martine [2]" w:date="2021-06-23T17:09:00Z"/>
                <w:bCs/>
              </w:rPr>
            </w:pPr>
            <w:ins w:id="6726" w:author="BOUVY Martine [2]" w:date="2021-07-09T09:39:00Z">
              <w:r w:rsidRPr="00142AB7">
                <w:rPr>
                  <w:bCs/>
                </w:rPr>
                <w:t>4.3.14</w:t>
              </w:r>
            </w:ins>
          </w:p>
        </w:tc>
        <w:tc>
          <w:tcPr>
            <w:tcW w:w="1657" w:type="dxa"/>
          </w:tcPr>
          <w:p w14:paraId="381A6CC9" w14:textId="11695945" w:rsidR="00177B6F" w:rsidRPr="00142AB7" w:rsidRDefault="000A44D7" w:rsidP="00C472A5">
            <w:pPr>
              <w:ind w:left="0" w:firstLine="0"/>
              <w:rPr>
                <w:ins w:id="6727" w:author="BOUVY Martine [2]" w:date="2021-06-23T17:09:00Z"/>
                <w:bCs/>
              </w:rPr>
            </w:pPr>
            <w:ins w:id="6728" w:author="BOUVY Martine [2]" w:date="2021-07-09T09:39:00Z">
              <w:r w:rsidRPr="00142AB7">
                <w:rPr>
                  <w:bCs/>
                </w:rPr>
                <w:t>MAPLIB-239</w:t>
              </w:r>
            </w:ins>
          </w:p>
        </w:tc>
      </w:tr>
      <w:tr w:rsidR="00177B6F" w:rsidRPr="00142AB7" w14:paraId="0C8BC5E1" w14:textId="77777777" w:rsidTr="001534D6">
        <w:trPr>
          <w:ins w:id="6729" w:author="BOUVY Martine [2]" w:date="2021-06-23T17:09:00Z"/>
        </w:trPr>
        <w:tc>
          <w:tcPr>
            <w:tcW w:w="1177" w:type="dxa"/>
          </w:tcPr>
          <w:p w14:paraId="7C541641" w14:textId="77777777" w:rsidR="00177B6F" w:rsidRPr="00142AB7" w:rsidRDefault="00177B6F" w:rsidP="00C472A5">
            <w:pPr>
              <w:ind w:left="0" w:firstLine="0"/>
              <w:rPr>
                <w:ins w:id="6730" w:author="BOUVY Martine [2]" w:date="2021-06-23T17:09:00Z"/>
                <w:bCs/>
              </w:rPr>
            </w:pPr>
          </w:p>
        </w:tc>
        <w:tc>
          <w:tcPr>
            <w:tcW w:w="6885" w:type="dxa"/>
          </w:tcPr>
          <w:p w14:paraId="40E6C2EF" w14:textId="0959985F" w:rsidR="00177B6F" w:rsidRPr="00142AB7" w:rsidRDefault="00823B96" w:rsidP="00C472A5">
            <w:pPr>
              <w:spacing w:after="112" w:line="249" w:lineRule="auto"/>
              <w:ind w:left="0" w:right="15" w:firstLine="0"/>
              <w:rPr>
                <w:ins w:id="6731" w:author="BOUVY Martine [2]" w:date="2021-06-23T17:09:00Z"/>
                <w:bCs/>
              </w:rPr>
            </w:pPr>
            <w:ins w:id="6732" w:author="BOUVY Martine [2]" w:date="2021-07-20T11:34:00Z">
              <w:r w:rsidRPr="00142AB7">
                <w:rPr>
                  <w:bCs/>
                </w:rPr>
                <w:t xml:space="preserve">In MX_To_MT72FullField2, in the business description, replace </w:t>
              </w:r>
            </w:ins>
            <w:ins w:id="6733" w:author="BOUVY Martine [2]" w:date="2021-07-20T11:35:00Z">
              <w:r w:rsidRPr="00142AB7">
                <w:rPr>
                  <w:bCs/>
                </w:rPr>
                <w:t xml:space="preserve">/PHONEBEN/ by /PHONBEN/ and in the subfunction SubfunctionInstructionForCreditorAgent, in a comment replace /PHONEBEN/ </w:t>
              </w:r>
            </w:ins>
            <w:ins w:id="6734" w:author="BOUVY Martine [2]" w:date="2021-07-20T11:36:00Z">
              <w:r w:rsidRPr="00142AB7">
                <w:rPr>
                  <w:bCs/>
                </w:rPr>
                <w:t>by /PHONBEN/</w:t>
              </w:r>
              <w:r w:rsidR="00286268" w:rsidRPr="00142AB7">
                <w:rPr>
                  <w:bCs/>
                </w:rPr>
                <w:t xml:space="preserve">. </w:t>
              </w:r>
            </w:ins>
          </w:p>
        </w:tc>
        <w:tc>
          <w:tcPr>
            <w:tcW w:w="1109" w:type="dxa"/>
          </w:tcPr>
          <w:p w14:paraId="6FD12675" w14:textId="6ADE3391" w:rsidR="00177B6F" w:rsidRPr="00142AB7" w:rsidRDefault="00AE2E62" w:rsidP="00C472A5">
            <w:pPr>
              <w:ind w:left="0" w:firstLine="0"/>
              <w:rPr>
                <w:ins w:id="6735" w:author="BOUVY Martine [2]" w:date="2021-06-23T17:09:00Z"/>
                <w:bCs/>
              </w:rPr>
            </w:pPr>
            <w:ins w:id="6736" w:author="BOUVY Martine [2]" w:date="2021-07-20T11:37:00Z">
              <w:r w:rsidRPr="00142AB7">
                <w:rPr>
                  <w:bCs/>
                </w:rPr>
                <w:t>4.3.14</w:t>
              </w:r>
            </w:ins>
          </w:p>
        </w:tc>
        <w:tc>
          <w:tcPr>
            <w:tcW w:w="1657" w:type="dxa"/>
          </w:tcPr>
          <w:p w14:paraId="45BD5C53" w14:textId="6C465F5B" w:rsidR="00177B6F" w:rsidRPr="00142AB7" w:rsidRDefault="002D0470" w:rsidP="00C472A5">
            <w:pPr>
              <w:ind w:left="0" w:firstLine="0"/>
              <w:rPr>
                <w:ins w:id="6737" w:author="BOUVY Martine [2]" w:date="2021-06-23T17:09:00Z"/>
                <w:bCs/>
              </w:rPr>
            </w:pPr>
            <w:ins w:id="6738" w:author="BOUVY Martine [2]" w:date="2021-07-20T11:43:00Z">
              <w:r w:rsidRPr="00142AB7">
                <w:rPr>
                  <w:bCs/>
                </w:rPr>
                <w:t>MAPLIB-258</w:t>
              </w:r>
            </w:ins>
          </w:p>
        </w:tc>
      </w:tr>
      <w:tr w:rsidR="00177B6F" w:rsidRPr="00142AB7" w14:paraId="39AD6152" w14:textId="77777777" w:rsidTr="001534D6">
        <w:trPr>
          <w:ins w:id="6739" w:author="BOUVY Martine [2]" w:date="2021-06-23T17:09:00Z"/>
        </w:trPr>
        <w:tc>
          <w:tcPr>
            <w:tcW w:w="1177" w:type="dxa"/>
          </w:tcPr>
          <w:p w14:paraId="69330787" w14:textId="77777777" w:rsidR="00177B6F" w:rsidRPr="00142AB7" w:rsidRDefault="00177B6F" w:rsidP="00C472A5">
            <w:pPr>
              <w:ind w:left="0" w:firstLine="0"/>
              <w:rPr>
                <w:ins w:id="6740" w:author="BOUVY Martine [2]" w:date="2021-06-23T17:09:00Z"/>
                <w:bCs/>
              </w:rPr>
            </w:pPr>
          </w:p>
        </w:tc>
        <w:tc>
          <w:tcPr>
            <w:tcW w:w="6885" w:type="dxa"/>
          </w:tcPr>
          <w:p w14:paraId="65B4A81F" w14:textId="05A3FB9D" w:rsidR="00177B6F" w:rsidRPr="00142AB7" w:rsidRDefault="00484A75" w:rsidP="00C472A5">
            <w:pPr>
              <w:spacing w:after="112" w:line="249" w:lineRule="auto"/>
              <w:ind w:left="0" w:right="15" w:firstLine="0"/>
              <w:rPr>
                <w:ins w:id="6741" w:author="BOUVY Martine [2]" w:date="2021-06-23T17:09:00Z"/>
                <w:bCs/>
              </w:rPr>
            </w:pPr>
            <w:ins w:id="6742" w:author="BOUVY Martine [2]" w:date="2021-07-22T17:09:00Z">
              <w:r w:rsidRPr="00142AB7">
                <w:rPr>
                  <w:bCs/>
                </w:rPr>
                <w:t>U</w:t>
              </w:r>
              <w:r w:rsidR="00377F33" w:rsidRPr="00142AB7">
                <w:rPr>
                  <w:bCs/>
                </w:rPr>
                <w:t>pgrad</w:t>
              </w:r>
              <w:r w:rsidRPr="00142AB7">
                <w:rPr>
                  <w:bCs/>
                </w:rPr>
                <w:t xml:space="preserve">e MT_To_MXFATFIdentification to cater </w:t>
              </w:r>
            </w:ins>
            <w:ins w:id="6743" w:author="BOUVY Martine [2]" w:date="2021-07-22T17:10:00Z">
              <w:r w:rsidRPr="00142AB7">
                <w:rPr>
                  <w:bCs/>
                </w:rPr>
                <w:t xml:space="preserve">for </w:t>
              </w:r>
            </w:ins>
            <w:ins w:id="6744" w:author="BOUVY Martine [2]" w:date="2021-07-22T17:09:00Z">
              <w:r w:rsidRPr="00142AB7">
                <w:rPr>
                  <w:bCs/>
                </w:rPr>
                <w:t xml:space="preserve">translation back to </w:t>
              </w:r>
            </w:ins>
            <w:ins w:id="6745" w:author="BOUVY Martine [2]" w:date="2021-07-22T17:10:00Z">
              <w:r w:rsidRPr="00142AB7">
                <w:rPr>
                  <w:bCs/>
                </w:rPr>
                <w:t>OrgID Other ID</w:t>
              </w:r>
            </w:ins>
          </w:p>
        </w:tc>
        <w:tc>
          <w:tcPr>
            <w:tcW w:w="1109" w:type="dxa"/>
          </w:tcPr>
          <w:p w14:paraId="5EA2A48C" w14:textId="61283F44" w:rsidR="00177B6F" w:rsidRPr="00142AB7" w:rsidRDefault="00484A75" w:rsidP="00C472A5">
            <w:pPr>
              <w:ind w:left="0" w:firstLine="0"/>
              <w:rPr>
                <w:ins w:id="6746" w:author="BOUVY Martine [2]" w:date="2021-06-23T17:09:00Z"/>
                <w:bCs/>
              </w:rPr>
            </w:pPr>
            <w:ins w:id="6747" w:author="BOUVY Martine [2]" w:date="2021-07-22T17:10:00Z">
              <w:r w:rsidRPr="00142AB7">
                <w:rPr>
                  <w:bCs/>
                </w:rPr>
                <w:t>4.1.4</w:t>
              </w:r>
            </w:ins>
          </w:p>
        </w:tc>
        <w:tc>
          <w:tcPr>
            <w:tcW w:w="1657" w:type="dxa"/>
          </w:tcPr>
          <w:p w14:paraId="208F6F4B" w14:textId="41C9C9E9" w:rsidR="00177B6F" w:rsidRPr="00142AB7" w:rsidRDefault="00484A75" w:rsidP="00C472A5">
            <w:pPr>
              <w:ind w:left="0" w:firstLine="0"/>
              <w:rPr>
                <w:ins w:id="6748" w:author="BOUVY Martine [2]" w:date="2021-06-23T17:09:00Z"/>
                <w:bCs/>
              </w:rPr>
            </w:pPr>
            <w:ins w:id="6749" w:author="BOUVY Martine [2]" w:date="2021-07-22T17:10:00Z">
              <w:r w:rsidRPr="00142AB7">
                <w:rPr>
                  <w:bCs/>
                </w:rPr>
                <w:t>MAPLIB-284</w:t>
              </w:r>
            </w:ins>
          </w:p>
        </w:tc>
      </w:tr>
      <w:tr w:rsidR="00177B6F" w:rsidRPr="00142AB7" w14:paraId="3706BF52" w14:textId="77777777" w:rsidTr="001534D6">
        <w:trPr>
          <w:ins w:id="6750" w:author="BOUVY Martine [2]" w:date="2021-06-23T17:09:00Z"/>
        </w:trPr>
        <w:tc>
          <w:tcPr>
            <w:tcW w:w="1177" w:type="dxa"/>
          </w:tcPr>
          <w:p w14:paraId="4B7B4ECB" w14:textId="77777777" w:rsidR="00177B6F" w:rsidRPr="00142AB7" w:rsidRDefault="00177B6F" w:rsidP="00C472A5">
            <w:pPr>
              <w:ind w:left="0" w:firstLine="0"/>
              <w:rPr>
                <w:ins w:id="6751" w:author="BOUVY Martine [2]" w:date="2021-06-23T17:09:00Z"/>
                <w:bCs/>
              </w:rPr>
            </w:pPr>
          </w:p>
        </w:tc>
        <w:tc>
          <w:tcPr>
            <w:tcW w:w="6885" w:type="dxa"/>
          </w:tcPr>
          <w:p w14:paraId="548AB0F0" w14:textId="4366327C" w:rsidR="00177B6F" w:rsidRPr="00142AB7" w:rsidRDefault="00C927E2" w:rsidP="00C472A5">
            <w:pPr>
              <w:spacing w:after="112" w:line="249" w:lineRule="auto"/>
              <w:ind w:left="0" w:right="15" w:firstLine="0"/>
              <w:rPr>
                <w:ins w:id="6752" w:author="BOUVY Martine [2]" w:date="2021-06-23T17:09:00Z"/>
                <w:bCs/>
              </w:rPr>
            </w:pPr>
            <w:ins w:id="6753" w:author="BOUVY Martine [2]" w:date="2021-07-23T10:57:00Z">
              <w:r w:rsidRPr="00142AB7">
                <w:rPr>
                  <w:bCs/>
                </w:rPr>
                <w:t xml:space="preserve">Amend MT_To_MXFATFNameAndAddress in order to reinforce the conditions under which </w:t>
              </w:r>
            </w:ins>
            <w:ins w:id="6754" w:author="BOUVY Martine [2]" w:date="2021-07-23T10:58:00Z">
              <w:r w:rsidRPr="00142AB7">
                <w:rPr>
                  <w:bCs/>
                </w:rPr>
                <w:t xml:space="preserve">LEI is translated to MX. </w:t>
              </w:r>
            </w:ins>
          </w:p>
        </w:tc>
        <w:tc>
          <w:tcPr>
            <w:tcW w:w="1109" w:type="dxa"/>
          </w:tcPr>
          <w:p w14:paraId="67B2D64E" w14:textId="049DB5F8" w:rsidR="00177B6F" w:rsidRPr="00142AB7" w:rsidRDefault="00C927E2" w:rsidP="00C472A5">
            <w:pPr>
              <w:ind w:left="0" w:firstLine="0"/>
              <w:rPr>
                <w:ins w:id="6755" w:author="BOUVY Martine [2]" w:date="2021-06-23T17:09:00Z"/>
                <w:bCs/>
              </w:rPr>
            </w:pPr>
            <w:ins w:id="6756" w:author="BOUVY Martine [2]" w:date="2021-07-23T10:57:00Z">
              <w:r w:rsidRPr="00142AB7">
                <w:rPr>
                  <w:bCs/>
                </w:rPr>
                <w:t>3.1.5</w:t>
              </w:r>
            </w:ins>
          </w:p>
        </w:tc>
        <w:tc>
          <w:tcPr>
            <w:tcW w:w="1657" w:type="dxa"/>
          </w:tcPr>
          <w:p w14:paraId="52D4567C" w14:textId="6ABD7B8A" w:rsidR="00177B6F" w:rsidRPr="00142AB7" w:rsidRDefault="00C927E2" w:rsidP="00C472A5">
            <w:pPr>
              <w:ind w:left="0" w:firstLine="0"/>
              <w:rPr>
                <w:ins w:id="6757" w:author="BOUVY Martine [2]" w:date="2021-06-23T17:09:00Z"/>
                <w:bCs/>
              </w:rPr>
            </w:pPr>
            <w:ins w:id="6758" w:author="BOUVY Martine [2]" w:date="2021-07-23T10:57:00Z">
              <w:r w:rsidRPr="00142AB7">
                <w:rPr>
                  <w:bCs/>
                </w:rPr>
                <w:t>MAPLIB-259</w:t>
              </w:r>
            </w:ins>
          </w:p>
        </w:tc>
      </w:tr>
      <w:tr w:rsidR="00177B6F" w:rsidRPr="00142AB7" w14:paraId="6D0F0237" w14:textId="77777777" w:rsidTr="001534D6">
        <w:trPr>
          <w:ins w:id="6759" w:author="BOUVY Martine [2]" w:date="2021-06-23T17:09:00Z"/>
        </w:trPr>
        <w:tc>
          <w:tcPr>
            <w:tcW w:w="1177" w:type="dxa"/>
          </w:tcPr>
          <w:p w14:paraId="18E67253" w14:textId="06A891B0" w:rsidR="00177B6F" w:rsidRPr="00142AB7" w:rsidRDefault="00C615AB" w:rsidP="00C472A5">
            <w:pPr>
              <w:ind w:left="0" w:firstLine="0"/>
              <w:rPr>
                <w:ins w:id="6760" w:author="BOUVY Martine [2]" w:date="2021-06-23T17:09:00Z"/>
                <w:bCs/>
              </w:rPr>
            </w:pPr>
            <w:r w:rsidRPr="00142AB7">
              <w:rPr>
                <w:bCs/>
              </w:rPr>
              <w:t>27 October 2021</w:t>
            </w:r>
          </w:p>
        </w:tc>
        <w:tc>
          <w:tcPr>
            <w:tcW w:w="6885" w:type="dxa"/>
          </w:tcPr>
          <w:p w14:paraId="5BBCA335" w14:textId="5AECC456" w:rsidR="00177B6F" w:rsidRPr="00142AB7" w:rsidRDefault="0087217C" w:rsidP="00C472A5">
            <w:pPr>
              <w:spacing w:after="112" w:line="249" w:lineRule="auto"/>
              <w:ind w:left="0" w:right="15" w:firstLine="0"/>
              <w:rPr>
                <w:ins w:id="6761" w:author="BOUVY Martine [2]" w:date="2021-06-23T17:09:00Z"/>
                <w:bCs/>
              </w:rPr>
            </w:pPr>
            <w:ins w:id="6762" w:author="BOUVY Martine [2]" w:date="2021-08-02T16:58:00Z">
              <w:r w:rsidRPr="00142AB7">
                <w:rPr>
                  <w:bCs/>
                </w:rPr>
                <w:t xml:space="preserve">Update the function MX_To_MTAgent to limit the translation to 2 lines in </w:t>
              </w:r>
            </w:ins>
          </w:p>
        </w:tc>
        <w:tc>
          <w:tcPr>
            <w:tcW w:w="1109" w:type="dxa"/>
          </w:tcPr>
          <w:p w14:paraId="6ECE05E9" w14:textId="66DCB4F7" w:rsidR="00177B6F" w:rsidRPr="00142AB7" w:rsidRDefault="0087217C" w:rsidP="00C472A5">
            <w:pPr>
              <w:ind w:left="0" w:firstLine="0"/>
              <w:rPr>
                <w:ins w:id="6763" w:author="BOUVY Martine [2]" w:date="2021-06-23T17:09:00Z"/>
                <w:bCs/>
              </w:rPr>
            </w:pPr>
            <w:ins w:id="6764" w:author="BOUVY Martine [2]" w:date="2021-08-02T16:59:00Z">
              <w:r w:rsidRPr="00142AB7">
                <w:rPr>
                  <w:bCs/>
                </w:rPr>
                <w:t>4.2.6</w:t>
              </w:r>
            </w:ins>
          </w:p>
        </w:tc>
        <w:tc>
          <w:tcPr>
            <w:tcW w:w="1657" w:type="dxa"/>
          </w:tcPr>
          <w:p w14:paraId="70C5BDCB" w14:textId="250E36EB" w:rsidR="00177B6F" w:rsidRPr="00142AB7" w:rsidRDefault="0087217C" w:rsidP="00C472A5">
            <w:pPr>
              <w:ind w:left="0" w:firstLine="0"/>
              <w:rPr>
                <w:ins w:id="6765" w:author="BOUVY Martine [2]" w:date="2021-06-23T17:09:00Z"/>
                <w:bCs/>
              </w:rPr>
            </w:pPr>
            <w:ins w:id="6766" w:author="BOUVY Martine [2]" w:date="2021-08-02T16:59:00Z">
              <w:r w:rsidRPr="00142AB7">
                <w:rPr>
                  <w:bCs/>
                </w:rPr>
                <w:t>MAPLIB-288</w:t>
              </w:r>
            </w:ins>
          </w:p>
        </w:tc>
      </w:tr>
      <w:tr w:rsidR="00177B6F" w:rsidRPr="00142AB7" w14:paraId="1C3508D3" w14:textId="77777777" w:rsidTr="001534D6">
        <w:trPr>
          <w:ins w:id="6767" w:author="BOUVY Martine [2]" w:date="2021-06-23T17:09:00Z"/>
        </w:trPr>
        <w:tc>
          <w:tcPr>
            <w:tcW w:w="1177" w:type="dxa"/>
          </w:tcPr>
          <w:p w14:paraId="73D4E05A" w14:textId="77777777" w:rsidR="00177B6F" w:rsidRPr="00142AB7" w:rsidRDefault="00177B6F" w:rsidP="00C472A5">
            <w:pPr>
              <w:ind w:left="0" w:firstLine="0"/>
              <w:rPr>
                <w:ins w:id="6768" w:author="BOUVY Martine [2]" w:date="2021-06-23T17:09:00Z"/>
                <w:bCs/>
              </w:rPr>
            </w:pPr>
          </w:p>
        </w:tc>
        <w:tc>
          <w:tcPr>
            <w:tcW w:w="6885" w:type="dxa"/>
          </w:tcPr>
          <w:p w14:paraId="48AFDDF2" w14:textId="057E7C99" w:rsidR="00177B6F" w:rsidRPr="00142AB7" w:rsidRDefault="00B237BB" w:rsidP="00C472A5">
            <w:pPr>
              <w:spacing w:after="112" w:line="249" w:lineRule="auto"/>
              <w:ind w:left="0" w:right="15" w:firstLine="0"/>
              <w:rPr>
                <w:ins w:id="6769" w:author="BOUVY Martine [2]" w:date="2021-06-23T17:09:00Z"/>
                <w:bCs/>
              </w:rPr>
            </w:pPr>
            <w:ins w:id="6770" w:author="BOUVY Martine [2]" w:date="2021-08-02T17:02:00Z">
              <w:r w:rsidRPr="00142AB7">
                <w:rPr>
                  <w:bCs/>
                </w:rPr>
                <w:t>In SubfunctionIntermediaryAgents add a</w:t>
              </w:r>
            </w:ins>
            <w:ins w:id="6771" w:author="BOUVY Martine [2]" w:date="2021-08-02T17:09:00Z">
              <w:r w:rsidR="00727C8D" w:rsidRPr="00142AB7">
                <w:rPr>
                  <w:bCs/>
                </w:rPr>
                <w:t>n</w:t>
              </w:r>
            </w:ins>
            <w:ins w:id="6772" w:author="BOUVY Martine [2]" w:date="2021-08-02T17:02:00Z">
              <w:r w:rsidRPr="00142AB7">
                <w:rPr>
                  <w:bCs/>
                </w:rPr>
                <w:t xml:space="preserve"> input parameter in the function MX_TO_MTAgent call (Intermediary2 and Intermediary</w:t>
              </w:r>
            </w:ins>
            <w:ins w:id="6773" w:author="BOUVY Martine [2]" w:date="2021-08-02T17:03:00Z">
              <w:r w:rsidRPr="00142AB7">
                <w:rPr>
                  <w:bCs/>
                </w:rPr>
                <w:t>3)</w:t>
              </w:r>
            </w:ins>
          </w:p>
        </w:tc>
        <w:tc>
          <w:tcPr>
            <w:tcW w:w="1109" w:type="dxa"/>
          </w:tcPr>
          <w:p w14:paraId="1DE2737E" w14:textId="4745BE22" w:rsidR="00177B6F" w:rsidRPr="00142AB7" w:rsidRDefault="00B237BB" w:rsidP="00C472A5">
            <w:pPr>
              <w:ind w:left="0" w:firstLine="0"/>
              <w:rPr>
                <w:ins w:id="6774" w:author="BOUVY Martine [2]" w:date="2021-06-23T17:09:00Z"/>
                <w:bCs/>
              </w:rPr>
            </w:pPr>
            <w:ins w:id="6775" w:author="BOUVY Martine [2]" w:date="2021-08-02T17:03:00Z">
              <w:r w:rsidRPr="00142AB7">
                <w:rPr>
                  <w:bCs/>
                </w:rPr>
                <w:t>4.3.14</w:t>
              </w:r>
            </w:ins>
          </w:p>
        </w:tc>
        <w:tc>
          <w:tcPr>
            <w:tcW w:w="1657" w:type="dxa"/>
          </w:tcPr>
          <w:p w14:paraId="137575CE" w14:textId="43C69CD1" w:rsidR="00177B6F" w:rsidRPr="00142AB7" w:rsidRDefault="00B237BB" w:rsidP="00C472A5">
            <w:pPr>
              <w:ind w:left="0" w:firstLine="0"/>
              <w:rPr>
                <w:ins w:id="6776" w:author="BOUVY Martine [2]" w:date="2021-06-23T17:09:00Z"/>
                <w:bCs/>
              </w:rPr>
            </w:pPr>
            <w:ins w:id="6777" w:author="BOUVY Martine [2]" w:date="2021-08-02T17:03:00Z">
              <w:r w:rsidRPr="00142AB7">
                <w:rPr>
                  <w:bCs/>
                </w:rPr>
                <w:t>MAPLIB-288</w:t>
              </w:r>
            </w:ins>
          </w:p>
        </w:tc>
      </w:tr>
      <w:tr w:rsidR="00177B6F" w:rsidRPr="00142AB7" w14:paraId="4D20FF2A" w14:textId="77777777" w:rsidTr="001534D6">
        <w:trPr>
          <w:ins w:id="6778" w:author="BOUVY Martine [2]" w:date="2021-06-23T17:09:00Z"/>
        </w:trPr>
        <w:tc>
          <w:tcPr>
            <w:tcW w:w="1177" w:type="dxa"/>
          </w:tcPr>
          <w:p w14:paraId="39A047D7" w14:textId="77777777" w:rsidR="00177B6F" w:rsidRPr="00142AB7" w:rsidRDefault="00177B6F" w:rsidP="00C472A5">
            <w:pPr>
              <w:ind w:left="0" w:firstLine="0"/>
              <w:rPr>
                <w:ins w:id="6779" w:author="BOUVY Martine [2]" w:date="2021-06-23T17:09:00Z"/>
                <w:bCs/>
              </w:rPr>
            </w:pPr>
          </w:p>
        </w:tc>
        <w:tc>
          <w:tcPr>
            <w:tcW w:w="6885" w:type="dxa"/>
          </w:tcPr>
          <w:p w14:paraId="54F0DDFE" w14:textId="14729C7D" w:rsidR="00177B6F" w:rsidRPr="00142AB7" w:rsidRDefault="007A2CCA" w:rsidP="00C472A5">
            <w:pPr>
              <w:spacing w:after="112" w:line="249" w:lineRule="auto"/>
              <w:ind w:left="0" w:right="15" w:firstLine="0"/>
              <w:rPr>
                <w:ins w:id="6780" w:author="BOUVY Martine [2]" w:date="2021-06-23T17:09:00Z"/>
                <w:bCs/>
              </w:rPr>
            </w:pPr>
            <w:ins w:id="6781" w:author="BOUVY Martine [2]" w:date="2021-08-03T12:00:00Z">
              <w:r w:rsidRPr="00142AB7">
                <w:rPr>
                  <w:bCs/>
                </w:rPr>
                <w:t xml:space="preserve">Improve </w:t>
              </w:r>
            </w:ins>
            <w:ins w:id="6782" w:author="BOUVY Martine [2]" w:date="2021-08-03T12:01:00Z">
              <w:r w:rsidRPr="00142AB7">
                <w:rPr>
                  <w:bCs/>
                </w:rPr>
                <w:t>SubfunctionInstructionforCreditorAgentAndJP to also translate information related to /CHQB/ in InstructionInformation when a code other then /CHQB/ is present in Instruction</w:t>
              </w:r>
            </w:ins>
            <w:ins w:id="6783" w:author="BOUVY Martine [2]" w:date="2021-08-03T12:02:00Z">
              <w:r w:rsidRPr="00142AB7">
                <w:rPr>
                  <w:bCs/>
                </w:rPr>
                <w:t>ForCreditorAgent.Code</w:t>
              </w:r>
            </w:ins>
          </w:p>
        </w:tc>
        <w:tc>
          <w:tcPr>
            <w:tcW w:w="1109" w:type="dxa"/>
          </w:tcPr>
          <w:p w14:paraId="37813FC7" w14:textId="64374326" w:rsidR="00177B6F" w:rsidRPr="00142AB7" w:rsidRDefault="00FE6190" w:rsidP="00C472A5">
            <w:pPr>
              <w:ind w:left="0" w:firstLine="0"/>
              <w:rPr>
                <w:ins w:id="6784" w:author="BOUVY Martine [2]" w:date="2021-06-23T17:09:00Z"/>
                <w:bCs/>
              </w:rPr>
            </w:pPr>
            <w:ins w:id="6785" w:author="BOUVY Martine [2]" w:date="2021-08-03T12:03:00Z">
              <w:r w:rsidRPr="00142AB7">
                <w:rPr>
                  <w:bCs/>
                </w:rPr>
                <w:t>4.3.10</w:t>
              </w:r>
            </w:ins>
          </w:p>
        </w:tc>
        <w:tc>
          <w:tcPr>
            <w:tcW w:w="1657" w:type="dxa"/>
          </w:tcPr>
          <w:p w14:paraId="74787B59" w14:textId="3DC23616" w:rsidR="00177B6F" w:rsidRPr="00142AB7" w:rsidRDefault="00E53AD5" w:rsidP="00C472A5">
            <w:pPr>
              <w:ind w:left="0" w:firstLine="0"/>
              <w:rPr>
                <w:ins w:id="6786" w:author="BOUVY Martine [2]" w:date="2021-06-23T17:09:00Z"/>
                <w:bCs/>
              </w:rPr>
            </w:pPr>
            <w:ins w:id="6787" w:author="BOUVY Martine [2]" w:date="2021-08-03T12:02:00Z">
              <w:r w:rsidRPr="00142AB7">
                <w:rPr>
                  <w:bCs/>
                </w:rPr>
                <w:t>MAPLIB-335</w:t>
              </w:r>
            </w:ins>
          </w:p>
        </w:tc>
      </w:tr>
      <w:tr w:rsidR="00177B6F" w:rsidRPr="00142AB7" w14:paraId="146D0867" w14:textId="77777777" w:rsidTr="001534D6">
        <w:trPr>
          <w:ins w:id="6788" w:author="BOUVY Martine [2]" w:date="2021-06-23T17:09:00Z"/>
        </w:trPr>
        <w:tc>
          <w:tcPr>
            <w:tcW w:w="1177" w:type="dxa"/>
          </w:tcPr>
          <w:p w14:paraId="05E9D596" w14:textId="77777777" w:rsidR="00177B6F" w:rsidRPr="00142AB7" w:rsidRDefault="00177B6F" w:rsidP="00C472A5">
            <w:pPr>
              <w:ind w:left="0" w:firstLine="0"/>
              <w:rPr>
                <w:ins w:id="6789" w:author="BOUVY Martine [2]" w:date="2021-06-23T17:09:00Z"/>
                <w:bCs/>
              </w:rPr>
            </w:pPr>
          </w:p>
        </w:tc>
        <w:tc>
          <w:tcPr>
            <w:tcW w:w="6885" w:type="dxa"/>
          </w:tcPr>
          <w:p w14:paraId="76B3A179" w14:textId="2E820124" w:rsidR="00177B6F" w:rsidRPr="00142AB7" w:rsidRDefault="001B5F80" w:rsidP="00C472A5">
            <w:pPr>
              <w:spacing w:after="112" w:line="249" w:lineRule="auto"/>
              <w:ind w:left="0" w:right="15" w:firstLine="0"/>
              <w:rPr>
                <w:ins w:id="6790" w:author="BOUVY Martine [2]" w:date="2021-06-23T17:09:00Z"/>
                <w:bCs/>
              </w:rPr>
            </w:pPr>
            <w:ins w:id="6791" w:author="BOUVY Martine [2]" w:date="2021-08-03T12:13:00Z">
              <w:r w:rsidRPr="00142AB7">
                <w:rPr>
                  <w:bCs/>
                </w:rPr>
                <w:t xml:space="preserve">Remove truncation warning in </w:t>
              </w:r>
            </w:ins>
            <w:ins w:id="6792" w:author="BOUVY Martine [2]" w:date="2021-08-03T12:12:00Z">
              <w:r w:rsidRPr="00142AB7">
                <w:rPr>
                  <w:bCs/>
                </w:rPr>
                <w:t xml:space="preserve">MX_To_MT23E </w:t>
              </w:r>
            </w:ins>
            <w:ins w:id="6793" w:author="BOUVY Martine [2]" w:date="2021-08-03T12:13:00Z">
              <w:r w:rsidRPr="00142AB7">
                <w:rPr>
                  <w:bCs/>
                </w:rPr>
                <w:t>as a consequence of MAPLIB-335. Amend textual descriptions.</w:t>
              </w:r>
            </w:ins>
          </w:p>
        </w:tc>
        <w:tc>
          <w:tcPr>
            <w:tcW w:w="1109" w:type="dxa"/>
          </w:tcPr>
          <w:p w14:paraId="644691D2" w14:textId="71F60073" w:rsidR="00177B6F" w:rsidRPr="00142AB7" w:rsidRDefault="001B5F80" w:rsidP="00C472A5">
            <w:pPr>
              <w:ind w:left="0" w:firstLine="0"/>
              <w:rPr>
                <w:ins w:id="6794" w:author="BOUVY Martine [2]" w:date="2021-06-23T17:09:00Z"/>
                <w:bCs/>
              </w:rPr>
            </w:pPr>
            <w:ins w:id="6795" w:author="BOUVY Martine [2]" w:date="2021-08-03T12:13:00Z">
              <w:r w:rsidRPr="00142AB7">
                <w:rPr>
                  <w:bCs/>
                </w:rPr>
                <w:t>4.3.12</w:t>
              </w:r>
            </w:ins>
          </w:p>
        </w:tc>
        <w:tc>
          <w:tcPr>
            <w:tcW w:w="1657" w:type="dxa"/>
          </w:tcPr>
          <w:p w14:paraId="025510AA" w14:textId="10929683" w:rsidR="00177B6F" w:rsidRPr="00142AB7" w:rsidRDefault="001B5F80" w:rsidP="00C472A5">
            <w:pPr>
              <w:ind w:left="0" w:firstLine="0"/>
              <w:rPr>
                <w:ins w:id="6796" w:author="BOUVY Martine [2]" w:date="2021-06-23T17:09:00Z"/>
                <w:bCs/>
              </w:rPr>
            </w:pPr>
            <w:ins w:id="6797" w:author="BOUVY Martine [2]" w:date="2021-08-03T12:13:00Z">
              <w:r w:rsidRPr="00142AB7">
                <w:rPr>
                  <w:bCs/>
                </w:rPr>
                <w:t>MAPLIB-336</w:t>
              </w:r>
            </w:ins>
          </w:p>
        </w:tc>
      </w:tr>
      <w:tr w:rsidR="00177B6F" w:rsidRPr="00142AB7" w14:paraId="430B94DC" w14:textId="77777777" w:rsidTr="001534D6">
        <w:trPr>
          <w:ins w:id="6798" w:author="BOUVY Martine [2]" w:date="2021-06-23T17:09:00Z"/>
        </w:trPr>
        <w:tc>
          <w:tcPr>
            <w:tcW w:w="1177" w:type="dxa"/>
          </w:tcPr>
          <w:p w14:paraId="35E80534" w14:textId="77777777" w:rsidR="00177B6F" w:rsidRPr="00142AB7" w:rsidRDefault="00177B6F" w:rsidP="00C472A5">
            <w:pPr>
              <w:ind w:left="0" w:firstLine="0"/>
              <w:rPr>
                <w:ins w:id="6799" w:author="BOUVY Martine [2]" w:date="2021-06-23T17:09:00Z"/>
                <w:bCs/>
              </w:rPr>
            </w:pPr>
          </w:p>
        </w:tc>
        <w:tc>
          <w:tcPr>
            <w:tcW w:w="6885" w:type="dxa"/>
          </w:tcPr>
          <w:p w14:paraId="702BB4DE" w14:textId="187CA28B" w:rsidR="009F657E" w:rsidRPr="00142AB7" w:rsidRDefault="009F657E" w:rsidP="009F657E">
            <w:pPr>
              <w:ind w:left="0" w:firstLine="0"/>
              <w:rPr>
                <w:ins w:id="6800" w:author="BOUVY Martine [2]" w:date="2021-08-26T11:23:00Z"/>
                <w:bCs/>
                <w:szCs w:val="20"/>
              </w:rPr>
            </w:pPr>
            <w:ins w:id="6801" w:author="BOUVY Martine [2]" w:date="2021-08-10T10:31:00Z">
              <w:r w:rsidRPr="00142AB7">
                <w:rPr>
                  <w:bCs/>
                  <w:szCs w:val="20"/>
                </w:rPr>
                <w:t xml:space="preserve">Update </w:t>
              </w:r>
            </w:ins>
            <w:ins w:id="6802" w:author="BOUVY Martine [2]" w:date="2021-08-10T10:30:00Z">
              <w:r w:rsidRPr="00142AB7">
                <w:rPr>
                  <w:bCs/>
                  <w:szCs w:val="20"/>
                </w:rPr>
                <w:t>SubfunctionInstructionForNextAgent</w:t>
              </w:r>
            </w:ins>
            <w:ins w:id="6803" w:author="BOUVY Martine [2]" w:date="2021-08-10T10:32:00Z">
              <w:r w:rsidR="001244CD" w:rsidRPr="00142AB7">
                <w:rPr>
                  <w:bCs/>
                  <w:szCs w:val="20"/>
                </w:rPr>
                <w:t xml:space="preserve">: remove </w:t>
              </w:r>
            </w:ins>
            <w:ins w:id="6804" w:author="BOUVY Martine [2]" w:date="2021-08-26T11:22:00Z">
              <w:r w:rsidR="001244CD" w:rsidRPr="00142AB7">
                <w:rPr>
                  <w:bCs/>
                  <w:szCs w:val="20"/>
                </w:rPr>
                <w:t xml:space="preserve">/FIN53/BIC </w:t>
              </w:r>
            </w:ins>
            <w:ins w:id="6805" w:author="BOUVY Martine [2]" w:date="2021-08-26T11:23:00Z">
              <w:r w:rsidR="001244CD" w:rsidRPr="00142AB7">
                <w:rPr>
                  <w:bCs/>
                  <w:szCs w:val="20"/>
                </w:rPr>
                <w:t>only if SettlementMethod is INGA or INDA</w:t>
              </w:r>
            </w:ins>
          </w:p>
          <w:p w14:paraId="0074608D" w14:textId="6F833329" w:rsidR="001244CD" w:rsidRPr="00142AB7" w:rsidRDefault="001244CD" w:rsidP="009F657E">
            <w:pPr>
              <w:ind w:left="0" w:firstLine="0"/>
              <w:rPr>
                <w:ins w:id="6806" w:author="BOUVY Martine [2]" w:date="2021-08-10T10:32:00Z"/>
                <w:bCs/>
                <w:szCs w:val="20"/>
              </w:rPr>
            </w:pPr>
            <w:ins w:id="6807" w:author="BOUVY Martine [2]" w:date="2021-08-26T11:23:00Z">
              <w:r w:rsidRPr="00142AB7">
                <w:rPr>
                  <w:bCs/>
                  <w:szCs w:val="20"/>
                </w:rPr>
                <w:t xml:space="preserve">Add input parameter MXSettlementMethod in </w:t>
              </w:r>
            </w:ins>
            <w:ins w:id="6808" w:author="BOUVY Martine [2]" w:date="2021-08-26T11:25:00Z">
              <w:r w:rsidRPr="00142AB7">
                <w:rPr>
                  <w:bCs/>
                  <w:szCs w:val="20"/>
                </w:rPr>
                <w:t>MX_To_MT72FullField and MX_To_MT72FullField2</w:t>
              </w:r>
            </w:ins>
          </w:p>
          <w:p w14:paraId="211C65B2" w14:textId="77777777" w:rsidR="00177B6F" w:rsidRPr="00142AB7" w:rsidRDefault="00177B6F" w:rsidP="001A0BE2">
            <w:pPr>
              <w:ind w:left="0" w:firstLine="0"/>
              <w:rPr>
                <w:ins w:id="6809" w:author="BOUVY Martine [2]" w:date="2021-06-23T17:09:00Z"/>
                <w:bCs/>
              </w:rPr>
            </w:pPr>
          </w:p>
        </w:tc>
        <w:tc>
          <w:tcPr>
            <w:tcW w:w="1109" w:type="dxa"/>
          </w:tcPr>
          <w:p w14:paraId="59763448" w14:textId="5FFC7E3C" w:rsidR="00177B6F" w:rsidRPr="00142AB7" w:rsidRDefault="009F657E" w:rsidP="00C472A5">
            <w:pPr>
              <w:ind w:left="0" w:firstLine="0"/>
              <w:rPr>
                <w:ins w:id="6810" w:author="BOUVY Martine [2]" w:date="2021-06-23T17:09:00Z"/>
                <w:bCs/>
              </w:rPr>
            </w:pPr>
            <w:ins w:id="6811" w:author="BOUVY Martine [2]" w:date="2021-08-10T10:31:00Z">
              <w:r w:rsidRPr="00142AB7">
                <w:rPr>
                  <w:bCs/>
                </w:rPr>
                <w:t>4.3.14</w:t>
              </w:r>
            </w:ins>
          </w:p>
        </w:tc>
        <w:tc>
          <w:tcPr>
            <w:tcW w:w="1657" w:type="dxa"/>
          </w:tcPr>
          <w:p w14:paraId="26C08719" w14:textId="7D66BDAB" w:rsidR="00177B6F" w:rsidRPr="00142AB7" w:rsidRDefault="001A0BE2" w:rsidP="00C472A5">
            <w:pPr>
              <w:ind w:left="0" w:firstLine="0"/>
              <w:rPr>
                <w:ins w:id="6812" w:author="BOUVY Martine [2]" w:date="2021-06-23T17:09:00Z"/>
                <w:bCs/>
              </w:rPr>
            </w:pPr>
            <w:ins w:id="6813" w:author="BOUVY Martine [2]" w:date="2021-08-10T10:40:00Z">
              <w:r w:rsidRPr="00142AB7">
                <w:rPr>
                  <w:bCs/>
                </w:rPr>
                <w:t>MAPLIB-358</w:t>
              </w:r>
            </w:ins>
          </w:p>
        </w:tc>
      </w:tr>
      <w:tr w:rsidR="00177B6F" w:rsidRPr="00142AB7" w14:paraId="79A17E4B" w14:textId="77777777" w:rsidTr="001534D6">
        <w:trPr>
          <w:ins w:id="6814" w:author="BOUVY Martine [2]" w:date="2021-06-23T17:09:00Z"/>
        </w:trPr>
        <w:tc>
          <w:tcPr>
            <w:tcW w:w="1177" w:type="dxa"/>
          </w:tcPr>
          <w:p w14:paraId="2E5AA067" w14:textId="77777777" w:rsidR="00177B6F" w:rsidRPr="00142AB7" w:rsidRDefault="00177B6F" w:rsidP="00C472A5">
            <w:pPr>
              <w:ind w:left="0" w:firstLine="0"/>
              <w:rPr>
                <w:ins w:id="6815" w:author="BOUVY Martine [2]" w:date="2021-06-23T17:09:00Z"/>
                <w:bCs/>
              </w:rPr>
            </w:pPr>
          </w:p>
        </w:tc>
        <w:tc>
          <w:tcPr>
            <w:tcW w:w="6885" w:type="dxa"/>
          </w:tcPr>
          <w:p w14:paraId="65C85925" w14:textId="0F781F1D" w:rsidR="00177B6F" w:rsidRPr="00142AB7" w:rsidRDefault="008C0E7A" w:rsidP="00C472A5">
            <w:pPr>
              <w:spacing w:after="112" w:line="249" w:lineRule="auto"/>
              <w:ind w:left="0" w:right="15" w:firstLine="0"/>
              <w:rPr>
                <w:ins w:id="6816" w:author="BOUVY Martine [2]" w:date="2021-06-23T17:09:00Z"/>
                <w:bCs/>
              </w:rPr>
            </w:pPr>
            <w:ins w:id="6817" w:author="BOUVY Martine [2]" w:date="2021-08-16T15:14:00Z">
              <w:r w:rsidRPr="00142AB7">
                <w:rPr>
                  <w:bCs/>
                </w:rPr>
                <w:t xml:space="preserve">Update MX_To_MT23E_BIS : improve the </w:t>
              </w:r>
              <w:r w:rsidR="00133076" w:rsidRPr="00142AB7">
                <w:rPr>
                  <w:bCs/>
                </w:rPr>
                <w:t>concatenation of the 2 occurrences</w:t>
              </w:r>
            </w:ins>
          </w:p>
        </w:tc>
        <w:tc>
          <w:tcPr>
            <w:tcW w:w="1109" w:type="dxa"/>
          </w:tcPr>
          <w:p w14:paraId="5210D674" w14:textId="53B4F651" w:rsidR="00177B6F" w:rsidRPr="00142AB7" w:rsidRDefault="00133076" w:rsidP="00C472A5">
            <w:pPr>
              <w:ind w:left="0" w:firstLine="0"/>
              <w:rPr>
                <w:ins w:id="6818" w:author="BOUVY Martine [2]" w:date="2021-06-23T17:09:00Z"/>
                <w:bCs/>
              </w:rPr>
            </w:pPr>
            <w:ins w:id="6819" w:author="BOUVY Martine [2]" w:date="2021-08-16T15:15:00Z">
              <w:r w:rsidRPr="00142AB7">
                <w:rPr>
                  <w:bCs/>
                </w:rPr>
                <w:t>4.3.26</w:t>
              </w:r>
            </w:ins>
          </w:p>
        </w:tc>
        <w:tc>
          <w:tcPr>
            <w:tcW w:w="1657" w:type="dxa"/>
          </w:tcPr>
          <w:p w14:paraId="6AFFFD33" w14:textId="7EF766E3" w:rsidR="00177B6F" w:rsidRPr="00142AB7" w:rsidRDefault="00133076" w:rsidP="00C472A5">
            <w:pPr>
              <w:ind w:left="0" w:firstLine="0"/>
              <w:rPr>
                <w:ins w:id="6820" w:author="BOUVY Martine [2]" w:date="2021-06-23T17:09:00Z"/>
                <w:bCs/>
              </w:rPr>
            </w:pPr>
            <w:ins w:id="6821" w:author="BOUVY Martine [2]" w:date="2021-08-16T15:15:00Z">
              <w:r w:rsidRPr="00142AB7">
                <w:rPr>
                  <w:bCs/>
                </w:rPr>
                <w:t>MAPLIB-388</w:t>
              </w:r>
            </w:ins>
          </w:p>
        </w:tc>
      </w:tr>
      <w:tr w:rsidR="00177B6F" w:rsidRPr="00142AB7" w14:paraId="33BECFF9" w14:textId="77777777" w:rsidTr="001534D6">
        <w:trPr>
          <w:ins w:id="6822" w:author="BOUVY Martine [2]" w:date="2021-06-23T17:09:00Z"/>
        </w:trPr>
        <w:tc>
          <w:tcPr>
            <w:tcW w:w="1177" w:type="dxa"/>
          </w:tcPr>
          <w:p w14:paraId="4376EB52" w14:textId="77777777" w:rsidR="00177B6F" w:rsidRPr="00142AB7" w:rsidRDefault="00177B6F" w:rsidP="00C472A5">
            <w:pPr>
              <w:ind w:left="0" w:firstLine="0"/>
              <w:rPr>
                <w:ins w:id="6823" w:author="BOUVY Martine [2]" w:date="2021-06-23T17:09:00Z"/>
                <w:bCs/>
              </w:rPr>
            </w:pPr>
          </w:p>
        </w:tc>
        <w:tc>
          <w:tcPr>
            <w:tcW w:w="6885" w:type="dxa"/>
          </w:tcPr>
          <w:p w14:paraId="0BE28025" w14:textId="704CA04B" w:rsidR="00712AA4" w:rsidRPr="00142AB7" w:rsidRDefault="00712AA4" w:rsidP="00712AA4">
            <w:pPr>
              <w:spacing w:after="9"/>
              <w:ind w:left="0" w:right="157" w:firstLine="0"/>
              <w:rPr>
                <w:ins w:id="6824" w:author="BOUVY Martine [2]" w:date="2021-08-16T16:46:00Z"/>
                <w:rFonts w:eastAsia="Arial"/>
                <w:bCs/>
              </w:rPr>
            </w:pPr>
            <w:ins w:id="6825" w:author="BOUVY Martine [2]" w:date="2021-08-16T16:47:00Z">
              <w:r w:rsidRPr="00142AB7">
                <w:rPr>
                  <w:rFonts w:eastAsia="Arial"/>
                  <w:bCs/>
                </w:rPr>
                <w:t xml:space="preserve">Rewrite </w:t>
              </w:r>
            </w:ins>
            <w:ins w:id="6826" w:author="BOUVY Martine [2]" w:date="2021-08-16T16:46:00Z">
              <w:r w:rsidRPr="00142AB7">
                <w:rPr>
                  <w:rFonts w:eastAsia="Arial"/>
                  <w:bCs/>
                </w:rPr>
                <w:t>SubfunctionInstructionForCreditorAgentAndJP</w:t>
              </w:r>
            </w:ins>
          </w:p>
          <w:p w14:paraId="442E8E2B" w14:textId="2A408F8F" w:rsidR="00177B6F" w:rsidRPr="00142AB7" w:rsidRDefault="00177B6F" w:rsidP="00C472A5">
            <w:pPr>
              <w:spacing w:after="112" w:line="249" w:lineRule="auto"/>
              <w:ind w:left="0" w:right="15" w:firstLine="0"/>
              <w:rPr>
                <w:ins w:id="6827" w:author="BOUVY Martine [2]" w:date="2021-06-23T17:09:00Z"/>
                <w:bCs/>
              </w:rPr>
            </w:pPr>
          </w:p>
        </w:tc>
        <w:tc>
          <w:tcPr>
            <w:tcW w:w="1109" w:type="dxa"/>
          </w:tcPr>
          <w:p w14:paraId="4910D83E" w14:textId="50EDC8B5" w:rsidR="00177B6F" w:rsidRPr="00142AB7" w:rsidRDefault="00516F4B" w:rsidP="00C472A5">
            <w:pPr>
              <w:ind w:left="0" w:firstLine="0"/>
              <w:rPr>
                <w:ins w:id="6828" w:author="BOUVY Martine [2]" w:date="2021-06-23T17:09:00Z"/>
                <w:bCs/>
              </w:rPr>
            </w:pPr>
            <w:ins w:id="6829" w:author="BOUVY Martine [2]" w:date="2021-08-16T16:48:00Z">
              <w:r w:rsidRPr="00142AB7">
                <w:rPr>
                  <w:bCs/>
                </w:rPr>
                <w:t>4.3.10</w:t>
              </w:r>
            </w:ins>
          </w:p>
        </w:tc>
        <w:tc>
          <w:tcPr>
            <w:tcW w:w="1657" w:type="dxa"/>
          </w:tcPr>
          <w:p w14:paraId="2644AD73" w14:textId="75389BD4" w:rsidR="00177B6F" w:rsidRPr="00142AB7" w:rsidRDefault="00712AA4" w:rsidP="00C472A5">
            <w:pPr>
              <w:ind w:left="0" w:firstLine="0"/>
              <w:rPr>
                <w:ins w:id="6830" w:author="BOUVY Martine [2]" w:date="2021-06-23T17:09:00Z"/>
                <w:bCs/>
              </w:rPr>
            </w:pPr>
            <w:ins w:id="6831" w:author="BOUVY Martine [2]" w:date="2021-08-16T16:47:00Z">
              <w:r w:rsidRPr="00142AB7">
                <w:rPr>
                  <w:bCs/>
                </w:rPr>
                <w:t>MAPLIB-388</w:t>
              </w:r>
            </w:ins>
          </w:p>
        </w:tc>
      </w:tr>
      <w:tr w:rsidR="00177B6F" w:rsidRPr="00142AB7" w14:paraId="1E5E008C" w14:textId="77777777" w:rsidTr="001534D6">
        <w:trPr>
          <w:ins w:id="6832" w:author="BOUVY Martine [2]" w:date="2021-06-23T17:09:00Z"/>
        </w:trPr>
        <w:tc>
          <w:tcPr>
            <w:tcW w:w="1177" w:type="dxa"/>
          </w:tcPr>
          <w:p w14:paraId="3A3D49F7" w14:textId="77777777" w:rsidR="00177B6F" w:rsidRPr="00142AB7" w:rsidRDefault="00177B6F" w:rsidP="00C472A5">
            <w:pPr>
              <w:ind w:left="0" w:firstLine="0"/>
              <w:rPr>
                <w:ins w:id="6833" w:author="BOUVY Martine [2]" w:date="2021-06-23T17:09:00Z"/>
                <w:bCs/>
              </w:rPr>
            </w:pPr>
          </w:p>
        </w:tc>
        <w:tc>
          <w:tcPr>
            <w:tcW w:w="6885" w:type="dxa"/>
          </w:tcPr>
          <w:p w14:paraId="5C4B5FA5" w14:textId="36B4B43C" w:rsidR="00177B6F" w:rsidRPr="00142AB7" w:rsidRDefault="00AC129E" w:rsidP="00C472A5">
            <w:pPr>
              <w:spacing w:after="112" w:line="249" w:lineRule="auto"/>
              <w:ind w:left="0" w:right="15" w:firstLine="0"/>
              <w:rPr>
                <w:ins w:id="6834" w:author="BOUVY Martine [2]" w:date="2021-06-23T17:09:00Z"/>
                <w:bCs/>
              </w:rPr>
            </w:pPr>
            <w:ins w:id="6835" w:author="BOUVY Martine [2]" w:date="2021-08-25T14:57:00Z">
              <w:r w:rsidRPr="00142AB7">
                <w:rPr>
                  <w:bCs/>
                </w:rPr>
                <w:t xml:space="preserve">Amend </w:t>
              </w:r>
              <w:r w:rsidRPr="00142AB7">
                <w:rPr>
                  <w:rFonts w:eastAsia="Arial"/>
                  <w:bCs/>
                </w:rPr>
                <w:t>MT_To_MXIntermediaryAgent: check if ClearingSystem is in ISO list instead of using weak</w:t>
              </w:r>
            </w:ins>
            <w:ins w:id="6836" w:author="BOUVY Martine [2]" w:date="2021-08-25T14:58:00Z">
              <w:r w:rsidRPr="00142AB7">
                <w:rPr>
                  <w:rFonts w:eastAsia="Arial"/>
                  <w:bCs/>
                </w:rPr>
                <w:t>er</w:t>
              </w:r>
            </w:ins>
            <w:ins w:id="6837" w:author="BOUVY Martine [2]" w:date="2021-08-25T14:57:00Z">
              <w:r w:rsidRPr="00142AB7">
                <w:rPr>
                  <w:rFonts w:eastAsia="Arial"/>
                  <w:bCs/>
                </w:rPr>
                <w:t xml:space="preserve"> pattern</w:t>
              </w:r>
            </w:ins>
            <w:ins w:id="6838" w:author="BOUVY Martine [2]" w:date="2021-08-25T14:58:00Z">
              <w:r w:rsidRPr="00142AB7">
                <w:rPr>
                  <w:rFonts w:eastAsia="Arial"/>
                  <w:bCs/>
                </w:rPr>
                <w:t xml:space="preserve">. </w:t>
              </w:r>
            </w:ins>
          </w:p>
        </w:tc>
        <w:tc>
          <w:tcPr>
            <w:tcW w:w="1109" w:type="dxa"/>
          </w:tcPr>
          <w:p w14:paraId="52A131C1" w14:textId="27B82845" w:rsidR="00177B6F" w:rsidRPr="00142AB7" w:rsidRDefault="00AC129E" w:rsidP="00C472A5">
            <w:pPr>
              <w:ind w:left="0" w:firstLine="0"/>
              <w:rPr>
                <w:ins w:id="6839" w:author="BOUVY Martine [2]" w:date="2021-06-23T17:09:00Z"/>
                <w:bCs/>
              </w:rPr>
            </w:pPr>
            <w:ins w:id="6840" w:author="BOUVY Martine [2]" w:date="2021-08-25T14:58:00Z">
              <w:r w:rsidRPr="00142AB7">
                <w:rPr>
                  <w:bCs/>
                </w:rPr>
                <w:t>3.2.8</w:t>
              </w:r>
            </w:ins>
          </w:p>
        </w:tc>
        <w:tc>
          <w:tcPr>
            <w:tcW w:w="1657" w:type="dxa"/>
          </w:tcPr>
          <w:p w14:paraId="0CFE99C6" w14:textId="3029541D" w:rsidR="00177B6F" w:rsidRPr="00142AB7" w:rsidRDefault="00AC129E" w:rsidP="00C472A5">
            <w:pPr>
              <w:ind w:left="0" w:firstLine="0"/>
              <w:rPr>
                <w:ins w:id="6841" w:author="BOUVY Martine [2]" w:date="2021-06-23T17:09:00Z"/>
                <w:bCs/>
              </w:rPr>
            </w:pPr>
            <w:ins w:id="6842" w:author="BOUVY Martine [2]" w:date="2021-08-25T14:58:00Z">
              <w:r w:rsidRPr="00142AB7">
                <w:rPr>
                  <w:bCs/>
                </w:rPr>
                <w:t>MAPLIB-446</w:t>
              </w:r>
            </w:ins>
          </w:p>
        </w:tc>
      </w:tr>
      <w:tr w:rsidR="00177B6F" w:rsidRPr="00142AB7" w14:paraId="5139F021" w14:textId="77777777" w:rsidTr="001534D6">
        <w:trPr>
          <w:ins w:id="6843" w:author="BOUVY Martine [2]" w:date="2021-06-23T17:09:00Z"/>
        </w:trPr>
        <w:tc>
          <w:tcPr>
            <w:tcW w:w="1177" w:type="dxa"/>
          </w:tcPr>
          <w:p w14:paraId="1747B681" w14:textId="77777777" w:rsidR="00177B6F" w:rsidRPr="00142AB7" w:rsidRDefault="00177B6F" w:rsidP="00C472A5">
            <w:pPr>
              <w:ind w:left="0" w:firstLine="0"/>
              <w:rPr>
                <w:ins w:id="6844" w:author="BOUVY Martine [2]" w:date="2021-06-23T17:09:00Z"/>
                <w:bCs/>
              </w:rPr>
            </w:pPr>
          </w:p>
        </w:tc>
        <w:tc>
          <w:tcPr>
            <w:tcW w:w="6885" w:type="dxa"/>
          </w:tcPr>
          <w:p w14:paraId="7399F713" w14:textId="77777777" w:rsidR="00177B6F" w:rsidRPr="00142AB7" w:rsidRDefault="00E24AA1" w:rsidP="00C472A5">
            <w:pPr>
              <w:spacing w:after="112" w:line="249" w:lineRule="auto"/>
              <w:ind w:left="0" w:right="15" w:firstLine="0"/>
              <w:rPr>
                <w:ins w:id="6845" w:author="BOUVY Martine [2]" w:date="2021-08-26T15:36:00Z"/>
                <w:bCs/>
              </w:rPr>
            </w:pPr>
            <w:ins w:id="6846" w:author="BOUVY Martine [2]" w:date="2021-08-26T11:55:00Z">
              <w:r w:rsidRPr="00142AB7">
                <w:rPr>
                  <w:bCs/>
                </w:rPr>
                <w:t>MX_To_MT53A is complementary to SubfunctionInstructionForNextAgent. So the way the 4 occurrences of InstructionForNextAgent are concatenated to extract code words must be the same (impact when the code word</w:t>
              </w:r>
            </w:ins>
            <w:ins w:id="6847" w:author="BOUVY Martine [2]" w:date="2021-08-26T11:56:00Z">
              <w:r w:rsidR="00960EA7" w:rsidRPr="00142AB7">
                <w:rPr>
                  <w:bCs/>
                </w:rPr>
                <w:t>s</w:t>
              </w:r>
            </w:ins>
            <w:ins w:id="6848" w:author="BOUVY Martine [2]" w:date="2021-08-26T11:55:00Z">
              <w:r w:rsidRPr="00142AB7">
                <w:rPr>
                  <w:bCs/>
                </w:rPr>
                <w:t xml:space="preserve"> and related in</w:t>
              </w:r>
              <w:r w:rsidR="00304B23" w:rsidRPr="00142AB7">
                <w:rPr>
                  <w:bCs/>
                </w:rPr>
                <w:t>fo are split between occurences</w:t>
              </w:r>
              <w:r w:rsidRPr="00142AB7">
                <w:rPr>
                  <w:bCs/>
                </w:rPr>
                <w:t>.</w:t>
              </w:r>
            </w:ins>
          </w:p>
          <w:p w14:paraId="35313CD2" w14:textId="4E6C5745" w:rsidR="00B2562A" w:rsidRPr="00142AB7" w:rsidRDefault="00B2562A" w:rsidP="00C472A5">
            <w:pPr>
              <w:spacing w:after="112" w:line="249" w:lineRule="auto"/>
              <w:ind w:left="0" w:right="15" w:firstLine="0"/>
              <w:rPr>
                <w:ins w:id="6849" w:author="BOUVY Martine [2]" w:date="2021-06-23T17:09:00Z"/>
                <w:bCs/>
              </w:rPr>
            </w:pPr>
            <w:ins w:id="6850" w:author="BOUVY Martine [2]" w:date="2021-08-26T15:36:00Z">
              <w:r w:rsidRPr="00142AB7">
                <w:rPr>
                  <w:bCs/>
                </w:rPr>
                <w:lastRenderedPageBreak/>
                <w:t xml:space="preserve">Remove T20027 as /FIN53/ is translated in </w:t>
              </w:r>
            </w:ins>
            <w:ins w:id="6851" w:author="BOUVY Martine [2]" w:date="2021-08-26T15:37:00Z">
              <w:r w:rsidRPr="00142AB7">
                <w:rPr>
                  <w:bCs/>
                </w:rPr>
                <w:t>SubfunctionInstructionForNextAgent</w:t>
              </w:r>
            </w:ins>
          </w:p>
        </w:tc>
        <w:tc>
          <w:tcPr>
            <w:tcW w:w="1109" w:type="dxa"/>
          </w:tcPr>
          <w:p w14:paraId="3CF7027B" w14:textId="36A8EC02" w:rsidR="00177B6F" w:rsidRPr="00142AB7" w:rsidRDefault="00907277" w:rsidP="00C472A5">
            <w:pPr>
              <w:ind w:left="0" w:firstLine="0"/>
              <w:rPr>
                <w:ins w:id="6852" w:author="BOUVY Martine [2]" w:date="2021-06-23T17:09:00Z"/>
                <w:bCs/>
              </w:rPr>
            </w:pPr>
            <w:ins w:id="6853" w:author="BOUVY Martine [2]" w:date="2021-08-26T11:56:00Z">
              <w:r w:rsidRPr="00142AB7">
                <w:rPr>
                  <w:bCs/>
                </w:rPr>
                <w:lastRenderedPageBreak/>
                <w:t>4.2.11</w:t>
              </w:r>
            </w:ins>
          </w:p>
        </w:tc>
        <w:tc>
          <w:tcPr>
            <w:tcW w:w="1657" w:type="dxa"/>
          </w:tcPr>
          <w:p w14:paraId="6B26F961" w14:textId="6BAC8BF0" w:rsidR="00177B6F" w:rsidRPr="00142AB7" w:rsidRDefault="00E24AA1" w:rsidP="00C472A5">
            <w:pPr>
              <w:ind w:left="0" w:firstLine="0"/>
              <w:rPr>
                <w:ins w:id="6854" w:author="BOUVY Martine [2]" w:date="2021-06-23T17:09:00Z"/>
                <w:bCs/>
              </w:rPr>
            </w:pPr>
            <w:ins w:id="6855" w:author="BOUVY Martine [2]" w:date="2021-08-26T11:55:00Z">
              <w:r w:rsidRPr="00142AB7">
                <w:rPr>
                  <w:bCs/>
                </w:rPr>
                <w:t>MAPLIB-447</w:t>
              </w:r>
            </w:ins>
          </w:p>
        </w:tc>
      </w:tr>
      <w:tr w:rsidR="00177B6F" w:rsidRPr="00142AB7" w14:paraId="4469947D" w14:textId="77777777" w:rsidTr="001534D6">
        <w:trPr>
          <w:ins w:id="6856" w:author="BOUVY Martine [2]" w:date="2021-06-23T17:09:00Z"/>
        </w:trPr>
        <w:tc>
          <w:tcPr>
            <w:tcW w:w="1177" w:type="dxa"/>
          </w:tcPr>
          <w:p w14:paraId="36BDFF6D" w14:textId="77777777" w:rsidR="00177B6F" w:rsidRPr="00142AB7" w:rsidRDefault="00177B6F" w:rsidP="00C472A5">
            <w:pPr>
              <w:ind w:left="0" w:firstLine="0"/>
              <w:rPr>
                <w:ins w:id="6857" w:author="BOUVY Martine [2]" w:date="2021-06-23T17:09:00Z"/>
                <w:bCs/>
              </w:rPr>
            </w:pPr>
          </w:p>
        </w:tc>
        <w:tc>
          <w:tcPr>
            <w:tcW w:w="6885" w:type="dxa"/>
          </w:tcPr>
          <w:p w14:paraId="31FCBF7B" w14:textId="75768871" w:rsidR="00177B6F" w:rsidRPr="00142AB7" w:rsidRDefault="00D341E3" w:rsidP="00C472A5">
            <w:pPr>
              <w:spacing w:after="112" w:line="249" w:lineRule="auto"/>
              <w:ind w:left="0" w:right="15" w:firstLine="0"/>
              <w:rPr>
                <w:ins w:id="6858" w:author="BOUVY Martine [2]" w:date="2021-06-23T17:09:00Z"/>
                <w:bCs/>
              </w:rPr>
            </w:pPr>
            <w:ins w:id="6859" w:author="BOUVY Martine [2]" w:date="2021-09-03T11:54:00Z">
              <w:r w:rsidRPr="00142AB7">
                <w:rPr>
                  <w:bCs/>
                </w:rPr>
                <w:t xml:space="preserve">Reinforce the identification </w:t>
              </w:r>
            </w:ins>
            <w:ins w:id="6860" w:author="BOUVY Martine [2]" w:date="2021-09-03T11:57:00Z">
              <w:r w:rsidRPr="00142AB7">
                <w:rPr>
                  <w:bCs/>
                </w:rPr>
                <w:t xml:space="preserve">in MX </w:t>
              </w:r>
            </w:ins>
            <w:ins w:id="6861" w:author="BOUVY Martine [2]" w:date="2021-09-03T11:54:00Z">
              <w:r w:rsidRPr="00142AB7">
                <w:rPr>
                  <w:bCs/>
                </w:rPr>
                <w:t xml:space="preserve">of scenario where </w:t>
              </w:r>
            </w:ins>
            <w:ins w:id="6862" w:author="BOUVY Martine [2]" w:date="2021-09-03T11:55:00Z">
              <w:r w:rsidRPr="00142AB7">
                <w:rPr>
                  <w:bCs/>
                </w:rPr>
                <w:t>ClearingSystemCode in MT has no MX equivalent and is translated to Name And AddressLine[1]</w:t>
              </w:r>
            </w:ins>
            <w:ins w:id="6863" w:author="BOUVY Martine [2]" w:date="2021-09-03T11:56:00Z">
              <w:r w:rsidRPr="00142AB7">
                <w:rPr>
                  <w:bCs/>
                </w:rPr>
                <w:t xml:space="preserve">when translation back to </w:t>
              </w:r>
            </w:ins>
            <w:ins w:id="6864" w:author="BOUVY Martine [2]" w:date="2021-09-03T11:57:00Z">
              <w:r w:rsidRPr="00142AB7">
                <w:rPr>
                  <w:bCs/>
                </w:rPr>
                <w:t xml:space="preserve">MT is needed. </w:t>
              </w:r>
            </w:ins>
          </w:p>
        </w:tc>
        <w:tc>
          <w:tcPr>
            <w:tcW w:w="1109" w:type="dxa"/>
          </w:tcPr>
          <w:p w14:paraId="484AA514" w14:textId="7E43B16F" w:rsidR="00177B6F" w:rsidRPr="00142AB7" w:rsidRDefault="00C56258" w:rsidP="00C472A5">
            <w:pPr>
              <w:ind w:left="0" w:firstLine="0"/>
              <w:rPr>
                <w:ins w:id="6865" w:author="BOUVY Martine [2]" w:date="2021-06-23T17:09:00Z"/>
                <w:bCs/>
              </w:rPr>
            </w:pPr>
            <w:ins w:id="6866" w:author="BOUVY Martine [2]" w:date="2021-09-03T11:58:00Z">
              <w:r w:rsidRPr="00142AB7">
                <w:rPr>
                  <w:bCs/>
                </w:rPr>
                <w:t>4.2.12</w:t>
              </w:r>
            </w:ins>
          </w:p>
        </w:tc>
        <w:tc>
          <w:tcPr>
            <w:tcW w:w="1657" w:type="dxa"/>
          </w:tcPr>
          <w:p w14:paraId="72ABD079" w14:textId="4889C80D" w:rsidR="00177B6F" w:rsidRPr="00142AB7" w:rsidRDefault="00C56258" w:rsidP="00C472A5">
            <w:pPr>
              <w:ind w:left="0" w:firstLine="0"/>
              <w:rPr>
                <w:ins w:id="6867" w:author="BOUVY Martine [2]" w:date="2021-06-23T17:09:00Z"/>
                <w:bCs/>
              </w:rPr>
            </w:pPr>
            <w:ins w:id="6868" w:author="BOUVY Martine [2]" w:date="2021-09-03T11:58:00Z">
              <w:r w:rsidRPr="00142AB7">
                <w:rPr>
                  <w:bCs/>
                </w:rPr>
                <w:t>MAPLIB-334</w:t>
              </w:r>
            </w:ins>
          </w:p>
        </w:tc>
      </w:tr>
      <w:tr w:rsidR="00177B6F" w:rsidRPr="00142AB7" w14:paraId="5B5B5961" w14:textId="77777777" w:rsidTr="001534D6">
        <w:trPr>
          <w:ins w:id="6869" w:author="BOUVY Martine [2]" w:date="2021-06-23T17:09:00Z"/>
        </w:trPr>
        <w:tc>
          <w:tcPr>
            <w:tcW w:w="1177" w:type="dxa"/>
          </w:tcPr>
          <w:p w14:paraId="217253DB" w14:textId="77777777" w:rsidR="00177B6F" w:rsidRPr="00142AB7" w:rsidRDefault="00177B6F" w:rsidP="00C472A5">
            <w:pPr>
              <w:ind w:left="0" w:firstLine="0"/>
              <w:rPr>
                <w:ins w:id="6870" w:author="BOUVY Martine [2]" w:date="2021-06-23T17:09:00Z"/>
                <w:bCs/>
              </w:rPr>
            </w:pPr>
          </w:p>
        </w:tc>
        <w:tc>
          <w:tcPr>
            <w:tcW w:w="6885" w:type="dxa"/>
          </w:tcPr>
          <w:p w14:paraId="5BE30723" w14:textId="7044868D" w:rsidR="00C87A95" w:rsidRPr="00142AB7" w:rsidRDefault="00C87A95" w:rsidP="00C87A95">
            <w:pPr>
              <w:spacing w:after="112" w:line="249" w:lineRule="auto"/>
              <w:ind w:left="0" w:right="15" w:firstLine="0"/>
              <w:rPr>
                <w:ins w:id="6871" w:author="BOUVY Martine [2]" w:date="2021-09-03T12:36:00Z"/>
                <w:bCs/>
              </w:rPr>
            </w:pPr>
            <w:ins w:id="6872" w:author="BOUVY Martine [2]" w:date="2021-09-03T12:36:00Z">
              <w:r w:rsidRPr="00142AB7">
                <w:rPr>
                  <w:bCs/>
                </w:rPr>
                <w:t xml:space="preserve">Amend </w:t>
              </w:r>
              <w:r w:rsidRPr="00142AB7">
                <w:rPr>
                  <w:rFonts w:eastAsia="Arial"/>
                  <w:bCs/>
                </w:rPr>
                <w:t>MX_To_MTNameAndAddressToClearingSystemIdentifier</w:t>
              </w:r>
            </w:ins>
            <w:ins w:id="6873" w:author="BOUVY Martine [2]" w:date="2021-09-03T12:37:00Z">
              <w:r w:rsidRPr="00142AB7">
                <w:rPr>
                  <w:rFonts w:eastAsia="Arial"/>
                  <w:bCs/>
                </w:rPr>
                <w:t xml:space="preserve"> </w:t>
              </w:r>
            </w:ins>
          </w:p>
          <w:p w14:paraId="3A07C73C" w14:textId="229DEBA9" w:rsidR="00177B6F" w:rsidRPr="00142AB7" w:rsidRDefault="00177B6F" w:rsidP="00C472A5">
            <w:pPr>
              <w:spacing w:after="112" w:line="249" w:lineRule="auto"/>
              <w:ind w:left="0" w:right="15" w:firstLine="0"/>
              <w:rPr>
                <w:ins w:id="6874" w:author="BOUVY Martine [2]" w:date="2021-06-23T17:09:00Z"/>
                <w:bCs/>
              </w:rPr>
            </w:pPr>
          </w:p>
        </w:tc>
        <w:tc>
          <w:tcPr>
            <w:tcW w:w="1109" w:type="dxa"/>
          </w:tcPr>
          <w:p w14:paraId="577317FF" w14:textId="283FB28F" w:rsidR="00177B6F" w:rsidRPr="00142AB7" w:rsidRDefault="00C87A95" w:rsidP="00C472A5">
            <w:pPr>
              <w:ind w:left="0" w:firstLine="0"/>
              <w:rPr>
                <w:ins w:id="6875" w:author="BOUVY Martine [2]" w:date="2021-06-23T17:09:00Z"/>
                <w:bCs/>
              </w:rPr>
            </w:pPr>
            <w:ins w:id="6876" w:author="BOUVY Martine [2]" w:date="2021-09-03T12:37:00Z">
              <w:r w:rsidRPr="00142AB7">
                <w:rPr>
                  <w:bCs/>
                </w:rPr>
                <w:t>4.2.5</w:t>
              </w:r>
            </w:ins>
          </w:p>
        </w:tc>
        <w:tc>
          <w:tcPr>
            <w:tcW w:w="1657" w:type="dxa"/>
          </w:tcPr>
          <w:p w14:paraId="756C6B3F" w14:textId="7E45F764" w:rsidR="00177B6F" w:rsidRPr="00142AB7" w:rsidRDefault="006F0570" w:rsidP="00C472A5">
            <w:pPr>
              <w:ind w:left="0" w:firstLine="0"/>
              <w:rPr>
                <w:ins w:id="6877" w:author="BOUVY Martine [2]" w:date="2021-06-23T17:09:00Z"/>
                <w:bCs/>
              </w:rPr>
            </w:pPr>
            <w:ins w:id="6878" w:author="BOUVY Martine [2]" w:date="2021-09-03T12:43:00Z">
              <w:r w:rsidRPr="00142AB7">
                <w:rPr>
                  <w:bCs/>
                </w:rPr>
                <w:t>MAPLIB-473</w:t>
              </w:r>
            </w:ins>
          </w:p>
        </w:tc>
      </w:tr>
      <w:tr w:rsidR="00177B6F" w:rsidRPr="00142AB7" w14:paraId="5E813E10" w14:textId="77777777" w:rsidTr="001534D6">
        <w:trPr>
          <w:ins w:id="6879" w:author="BOUVY Martine [2]" w:date="2021-06-23T17:09:00Z"/>
        </w:trPr>
        <w:tc>
          <w:tcPr>
            <w:tcW w:w="1177" w:type="dxa"/>
          </w:tcPr>
          <w:p w14:paraId="5A80C411" w14:textId="77777777" w:rsidR="00177B6F" w:rsidRPr="00142AB7" w:rsidRDefault="00177B6F" w:rsidP="00C472A5">
            <w:pPr>
              <w:ind w:left="0" w:firstLine="0"/>
              <w:rPr>
                <w:ins w:id="6880" w:author="BOUVY Martine [2]" w:date="2021-06-23T17:09:00Z"/>
                <w:bCs/>
              </w:rPr>
            </w:pPr>
          </w:p>
        </w:tc>
        <w:tc>
          <w:tcPr>
            <w:tcW w:w="6885" w:type="dxa"/>
          </w:tcPr>
          <w:p w14:paraId="18EE943F" w14:textId="31B8E3A0" w:rsidR="00177B6F" w:rsidRPr="00142AB7" w:rsidRDefault="00F92480" w:rsidP="00C472A5">
            <w:pPr>
              <w:spacing w:after="112" w:line="249" w:lineRule="auto"/>
              <w:ind w:left="0" w:right="15" w:firstLine="0"/>
              <w:rPr>
                <w:ins w:id="6881" w:author="BOUVY Martine [2]" w:date="2021-06-23T17:09:00Z"/>
                <w:bCs/>
              </w:rPr>
            </w:pPr>
            <w:ins w:id="6882" w:author="BOUVY Martine [2]" w:date="2021-09-03T14:26:00Z">
              <w:r w:rsidRPr="00142AB7">
                <w:rPr>
                  <w:bCs/>
                </w:rPr>
                <w:t>Amend MT_To_MXClearingSystemToNameAndAddressLine</w:t>
              </w:r>
            </w:ins>
          </w:p>
        </w:tc>
        <w:tc>
          <w:tcPr>
            <w:tcW w:w="1109" w:type="dxa"/>
          </w:tcPr>
          <w:p w14:paraId="13BA0716" w14:textId="387AB46F" w:rsidR="00177B6F" w:rsidRPr="00142AB7" w:rsidRDefault="00F92480" w:rsidP="00C472A5">
            <w:pPr>
              <w:ind w:left="0" w:firstLine="0"/>
              <w:rPr>
                <w:ins w:id="6883" w:author="BOUVY Martine [2]" w:date="2021-06-23T17:09:00Z"/>
                <w:bCs/>
              </w:rPr>
            </w:pPr>
            <w:ins w:id="6884" w:author="BOUVY Martine [2]" w:date="2021-09-03T14:26:00Z">
              <w:r w:rsidRPr="00142AB7">
                <w:rPr>
                  <w:bCs/>
                </w:rPr>
                <w:t>3.2.4</w:t>
              </w:r>
            </w:ins>
          </w:p>
        </w:tc>
        <w:tc>
          <w:tcPr>
            <w:tcW w:w="1657" w:type="dxa"/>
          </w:tcPr>
          <w:p w14:paraId="62AE946E" w14:textId="66E9D4B4" w:rsidR="00177B6F" w:rsidRPr="00142AB7" w:rsidRDefault="00F92480" w:rsidP="00C472A5">
            <w:pPr>
              <w:ind w:left="0" w:firstLine="0"/>
              <w:rPr>
                <w:ins w:id="6885" w:author="BOUVY Martine [2]" w:date="2021-06-23T17:09:00Z"/>
                <w:bCs/>
              </w:rPr>
            </w:pPr>
            <w:ins w:id="6886" w:author="BOUVY Martine [2]" w:date="2021-09-03T14:26:00Z">
              <w:r w:rsidRPr="00142AB7">
                <w:rPr>
                  <w:bCs/>
                </w:rPr>
                <w:t>MAPLIB</w:t>
              </w:r>
            </w:ins>
            <w:ins w:id="6887" w:author="BOUVY Martine [2]" w:date="2021-09-03T14:27:00Z">
              <w:r w:rsidRPr="00142AB7">
                <w:rPr>
                  <w:bCs/>
                </w:rPr>
                <w:t>-475</w:t>
              </w:r>
            </w:ins>
          </w:p>
        </w:tc>
      </w:tr>
      <w:tr w:rsidR="00177B6F" w:rsidRPr="00142AB7" w14:paraId="217FE282" w14:textId="77777777" w:rsidTr="001534D6">
        <w:trPr>
          <w:ins w:id="6888" w:author="BOUVY Martine [2]" w:date="2021-06-23T17:09:00Z"/>
        </w:trPr>
        <w:tc>
          <w:tcPr>
            <w:tcW w:w="1177" w:type="dxa"/>
          </w:tcPr>
          <w:p w14:paraId="1F36E08E" w14:textId="77777777" w:rsidR="00177B6F" w:rsidRPr="00142AB7" w:rsidRDefault="00177B6F" w:rsidP="00C472A5">
            <w:pPr>
              <w:ind w:left="0" w:firstLine="0"/>
              <w:rPr>
                <w:ins w:id="6889" w:author="BOUVY Martine [2]" w:date="2021-06-23T17:09:00Z"/>
                <w:bCs/>
              </w:rPr>
            </w:pPr>
          </w:p>
        </w:tc>
        <w:tc>
          <w:tcPr>
            <w:tcW w:w="6885" w:type="dxa"/>
          </w:tcPr>
          <w:p w14:paraId="17515AEA" w14:textId="6CC55227" w:rsidR="00177B6F" w:rsidRPr="00142AB7" w:rsidRDefault="00EB0AF0" w:rsidP="00C472A5">
            <w:pPr>
              <w:spacing w:after="112" w:line="249" w:lineRule="auto"/>
              <w:ind w:left="0" w:right="15" w:firstLine="0"/>
              <w:rPr>
                <w:ins w:id="6890" w:author="BOUVY Martine [2]" w:date="2021-06-23T17:09:00Z"/>
                <w:bCs/>
              </w:rPr>
            </w:pPr>
            <w:ins w:id="6891" w:author="BOUVY Martine [2]" w:date="2021-10-01T13:08:00Z">
              <w:r w:rsidRPr="00142AB7">
                <w:rPr>
                  <w:bCs/>
                </w:rPr>
                <w:t>Amend MX_</w:t>
              </w:r>
            </w:ins>
            <w:ins w:id="6892" w:author="BOUVY Martine [2]" w:date="2021-10-01T13:09:00Z">
              <w:r w:rsidR="00394C45" w:rsidRPr="00142AB7">
                <w:rPr>
                  <w:bCs/>
                </w:rPr>
                <w:t>To_MTAgentGene</w:t>
              </w:r>
              <w:r w:rsidRPr="00142AB7">
                <w:rPr>
                  <w:bCs/>
                </w:rPr>
                <w:t xml:space="preserve">ric : when MT </w:t>
              </w:r>
            </w:ins>
            <w:ins w:id="6893" w:author="BOUVY Martine [2]" w:date="2021-10-01T13:10:00Z">
              <w:r w:rsidR="00C04FBE" w:rsidRPr="00142AB7">
                <w:rPr>
                  <w:bCs/>
                </w:rPr>
                <w:t>C</w:t>
              </w:r>
            </w:ins>
            <w:ins w:id="6894" w:author="BOUVY Martine [2]" w:date="2021-10-01T13:09:00Z">
              <w:r w:rsidRPr="00142AB7">
                <w:rPr>
                  <w:bCs/>
                </w:rPr>
                <w:t>learing</w:t>
              </w:r>
            </w:ins>
            <w:ins w:id="6895" w:author="BOUVY Martine [2]" w:date="2021-10-01T13:10:00Z">
              <w:r w:rsidR="00C04FBE" w:rsidRPr="00142AB7">
                <w:rPr>
                  <w:bCs/>
                </w:rPr>
                <w:t>S</w:t>
              </w:r>
            </w:ins>
            <w:ins w:id="6896" w:author="BOUVY Martine [2]" w:date="2021-10-01T13:09:00Z">
              <w:r w:rsidRPr="00142AB7">
                <w:rPr>
                  <w:bCs/>
                </w:rPr>
                <w:t xml:space="preserve">ystemMemberId is copied to name, up to </w:t>
              </w:r>
            </w:ins>
            <w:ins w:id="6897" w:author="BOUVY Martine [2]" w:date="2021-10-01T13:10:00Z">
              <w:r w:rsidRPr="00142AB7">
                <w:rPr>
                  <w:bCs/>
                </w:rPr>
                <w:t>35 char are allowed as “//” in included (as per MAPLIB-475)</w:t>
              </w:r>
            </w:ins>
          </w:p>
        </w:tc>
        <w:tc>
          <w:tcPr>
            <w:tcW w:w="1109" w:type="dxa"/>
          </w:tcPr>
          <w:p w14:paraId="271986BF" w14:textId="591A19DE" w:rsidR="00177B6F" w:rsidRPr="00142AB7" w:rsidRDefault="00C04FBE" w:rsidP="00C472A5">
            <w:pPr>
              <w:ind w:left="0" w:firstLine="0"/>
              <w:rPr>
                <w:ins w:id="6898" w:author="BOUVY Martine [2]" w:date="2021-06-23T17:09:00Z"/>
                <w:bCs/>
              </w:rPr>
            </w:pPr>
            <w:ins w:id="6899" w:author="BOUVY Martine [2]" w:date="2021-10-01T13:10:00Z">
              <w:r w:rsidRPr="00142AB7">
                <w:rPr>
                  <w:bCs/>
                </w:rPr>
                <w:t>4.2.12</w:t>
              </w:r>
            </w:ins>
          </w:p>
        </w:tc>
        <w:tc>
          <w:tcPr>
            <w:tcW w:w="1657" w:type="dxa"/>
          </w:tcPr>
          <w:p w14:paraId="195308A8" w14:textId="3C1B5BDF" w:rsidR="00177B6F" w:rsidRPr="00142AB7" w:rsidRDefault="00735F84" w:rsidP="00C472A5">
            <w:pPr>
              <w:ind w:left="0" w:firstLine="0"/>
              <w:rPr>
                <w:ins w:id="6900" w:author="BOUVY Martine [2]" w:date="2021-06-23T17:09:00Z"/>
                <w:bCs/>
              </w:rPr>
            </w:pPr>
            <w:ins w:id="6901" w:author="BOUVY Martine [2]" w:date="2021-10-01T13:13:00Z">
              <w:r w:rsidRPr="00142AB7">
                <w:rPr>
                  <w:bCs/>
                </w:rPr>
                <w:t>MAPLIB-568</w:t>
              </w:r>
            </w:ins>
          </w:p>
        </w:tc>
      </w:tr>
      <w:tr w:rsidR="00177B6F" w:rsidRPr="00142AB7" w14:paraId="24E0BDE5" w14:textId="77777777" w:rsidTr="001534D6">
        <w:trPr>
          <w:ins w:id="6902" w:author="BOUVY Martine [2]" w:date="2021-06-23T17:09:00Z"/>
        </w:trPr>
        <w:tc>
          <w:tcPr>
            <w:tcW w:w="1177" w:type="dxa"/>
          </w:tcPr>
          <w:p w14:paraId="42216806" w14:textId="77777777" w:rsidR="00177B6F" w:rsidRPr="00142AB7" w:rsidRDefault="00177B6F" w:rsidP="00C472A5">
            <w:pPr>
              <w:ind w:left="0" w:firstLine="0"/>
              <w:rPr>
                <w:ins w:id="6903" w:author="BOUVY Martine [2]" w:date="2021-06-23T17:09:00Z"/>
                <w:bCs/>
              </w:rPr>
            </w:pPr>
          </w:p>
        </w:tc>
        <w:tc>
          <w:tcPr>
            <w:tcW w:w="6885" w:type="dxa"/>
          </w:tcPr>
          <w:p w14:paraId="16A07D02" w14:textId="1D7FF63D" w:rsidR="00177B6F" w:rsidRPr="00142AB7" w:rsidRDefault="00AC66FE" w:rsidP="00C472A5">
            <w:pPr>
              <w:spacing w:after="112" w:line="249" w:lineRule="auto"/>
              <w:ind w:left="0" w:right="15" w:firstLine="0"/>
              <w:rPr>
                <w:ins w:id="6904" w:author="BOUVY Martine [2]" w:date="2021-06-23T17:09:00Z"/>
                <w:bCs/>
              </w:rPr>
            </w:pPr>
            <w:ins w:id="6905" w:author="BOUVY Martine [2]" w:date="2021-10-06T13:45:00Z">
              <w:r w:rsidRPr="00142AB7">
                <w:rPr>
                  <w:bCs/>
                </w:rPr>
                <w:t>Only one table for MT MX clearing conversion in section 5. The table in section 3.2.2 and in section 4.2.2 are removed</w:t>
              </w:r>
            </w:ins>
            <w:ins w:id="6906" w:author="BOUVY Martine [2]" w:date="2021-10-06T13:46:00Z">
              <w:r w:rsidR="008017FB" w:rsidRPr="00142AB7">
                <w:rPr>
                  <w:bCs/>
                </w:rPr>
                <w:t>. TW/TWNCC was missing in section 4.2.2</w:t>
              </w:r>
            </w:ins>
          </w:p>
        </w:tc>
        <w:tc>
          <w:tcPr>
            <w:tcW w:w="1109" w:type="dxa"/>
          </w:tcPr>
          <w:p w14:paraId="25E86C80" w14:textId="46CC157F" w:rsidR="00177B6F" w:rsidRPr="00142AB7" w:rsidRDefault="00AC66FE" w:rsidP="00C472A5">
            <w:pPr>
              <w:ind w:left="0" w:firstLine="0"/>
              <w:rPr>
                <w:ins w:id="6907" w:author="BOUVY Martine [2]" w:date="2021-06-23T17:09:00Z"/>
                <w:bCs/>
              </w:rPr>
            </w:pPr>
            <w:ins w:id="6908" w:author="BOUVY Martine [2]" w:date="2021-10-06T13:45:00Z">
              <w:r w:rsidRPr="00142AB7">
                <w:rPr>
                  <w:bCs/>
                </w:rPr>
                <w:t>5</w:t>
              </w:r>
            </w:ins>
          </w:p>
        </w:tc>
        <w:tc>
          <w:tcPr>
            <w:tcW w:w="1657" w:type="dxa"/>
          </w:tcPr>
          <w:p w14:paraId="60973BDF" w14:textId="7DC45AC5" w:rsidR="00177B6F" w:rsidRPr="00142AB7" w:rsidRDefault="00AC66FE" w:rsidP="00C472A5">
            <w:pPr>
              <w:ind w:left="0" w:firstLine="0"/>
              <w:rPr>
                <w:ins w:id="6909" w:author="BOUVY Martine [2]" w:date="2021-06-23T17:09:00Z"/>
                <w:bCs/>
              </w:rPr>
            </w:pPr>
            <w:ins w:id="6910" w:author="BOUVY Martine [2]" w:date="2021-10-06T13:45:00Z">
              <w:r w:rsidRPr="00142AB7">
                <w:rPr>
                  <w:bCs/>
                </w:rPr>
                <w:t>MAPLIB</w:t>
              </w:r>
            </w:ins>
            <w:ins w:id="6911" w:author="BOUVY Martine [2]" w:date="2021-10-06T13:46:00Z">
              <w:r w:rsidRPr="00142AB7">
                <w:rPr>
                  <w:bCs/>
                </w:rPr>
                <w:t>-596</w:t>
              </w:r>
            </w:ins>
          </w:p>
        </w:tc>
      </w:tr>
      <w:tr w:rsidR="00177B6F" w:rsidRPr="00142AB7" w14:paraId="0329934B" w14:textId="77777777" w:rsidTr="001534D6">
        <w:trPr>
          <w:ins w:id="6912" w:author="BOUVY Martine [2]" w:date="2021-06-23T17:09:00Z"/>
        </w:trPr>
        <w:tc>
          <w:tcPr>
            <w:tcW w:w="1177" w:type="dxa"/>
          </w:tcPr>
          <w:p w14:paraId="5CE1B289" w14:textId="77777777" w:rsidR="00177B6F" w:rsidRPr="00142AB7" w:rsidRDefault="00177B6F" w:rsidP="00C472A5">
            <w:pPr>
              <w:ind w:left="0" w:firstLine="0"/>
              <w:rPr>
                <w:ins w:id="6913" w:author="BOUVY Martine [2]" w:date="2021-06-23T17:09:00Z"/>
                <w:bCs/>
              </w:rPr>
            </w:pPr>
          </w:p>
        </w:tc>
        <w:tc>
          <w:tcPr>
            <w:tcW w:w="6885" w:type="dxa"/>
          </w:tcPr>
          <w:p w14:paraId="598B2263" w14:textId="2CC098C3" w:rsidR="00177B6F" w:rsidRPr="00142AB7" w:rsidRDefault="003316A2" w:rsidP="00C472A5">
            <w:pPr>
              <w:spacing w:after="112" w:line="249" w:lineRule="auto"/>
              <w:ind w:left="0" w:right="15" w:firstLine="0"/>
              <w:rPr>
                <w:ins w:id="6914" w:author="BOUVY Martine [2]" w:date="2021-06-23T17:09:00Z"/>
                <w:bCs/>
              </w:rPr>
            </w:pPr>
            <w:ins w:id="6915" w:author="BOUVY Martine [2]" w:date="2021-10-07T14:41:00Z">
              <w:r w:rsidRPr="00142AB7">
                <w:rPr>
                  <w:bCs/>
                </w:rPr>
                <w:t xml:space="preserve">Amend MX_To_MTClearingIdentifierAndChannel. Error T20075 and </w:t>
              </w:r>
            </w:ins>
            <w:ins w:id="6916" w:author="BOUVY Martine [2]" w:date="2021-10-07T14:42:00Z">
              <w:r w:rsidRPr="00142AB7">
                <w:rPr>
                  <w:bCs/>
                </w:rPr>
                <w:t>T20077 are triggered only if there is a MX ClearingSystemMemberID. Otherwise, errors are not relevant.</w:t>
              </w:r>
            </w:ins>
          </w:p>
        </w:tc>
        <w:tc>
          <w:tcPr>
            <w:tcW w:w="1109" w:type="dxa"/>
          </w:tcPr>
          <w:p w14:paraId="49B30A07" w14:textId="122D9E8A" w:rsidR="00177B6F" w:rsidRPr="00142AB7" w:rsidRDefault="003316A2" w:rsidP="00C472A5">
            <w:pPr>
              <w:ind w:left="0" w:firstLine="0"/>
              <w:rPr>
                <w:ins w:id="6917" w:author="BOUVY Martine [2]" w:date="2021-06-23T17:09:00Z"/>
                <w:bCs/>
              </w:rPr>
            </w:pPr>
            <w:ins w:id="6918" w:author="BOUVY Martine [2]" w:date="2021-10-07T14:41:00Z">
              <w:r w:rsidRPr="00142AB7">
                <w:rPr>
                  <w:bCs/>
                </w:rPr>
                <w:t>4.2.3</w:t>
              </w:r>
            </w:ins>
          </w:p>
        </w:tc>
        <w:tc>
          <w:tcPr>
            <w:tcW w:w="1657" w:type="dxa"/>
          </w:tcPr>
          <w:p w14:paraId="7494951E" w14:textId="74ADF335" w:rsidR="00177B6F" w:rsidRPr="00142AB7" w:rsidRDefault="00F066B0" w:rsidP="00C472A5">
            <w:pPr>
              <w:ind w:left="0" w:firstLine="0"/>
              <w:rPr>
                <w:ins w:id="6919" w:author="BOUVY Martine [2]" w:date="2021-06-23T17:09:00Z"/>
                <w:bCs/>
              </w:rPr>
            </w:pPr>
            <w:ins w:id="6920" w:author="BOUVY Martine [2]" w:date="2021-10-07T14:44:00Z">
              <w:r w:rsidRPr="00142AB7">
                <w:rPr>
                  <w:bCs/>
                </w:rPr>
                <w:t>MAPLIB-601</w:t>
              </w:r>
            </w:ins>
          </w:p>
        </w:tc>
      </w:tr>
      <w:tr w:rsidR="00177B6F" w:rsidRPr="00142AB7" w14:paraId="188CFA67" w14:textId="77777777" w:rsidTr="001534D6">
        <w:trPr>
          <w:ins w:id="6921" w:author="BOUVY Martine [2]" w:date="2021-06-23T17:09:00Z"/>
        </w:trPr>
        <w:tc>
          <w:tcPr>
            <w:tcW w:w="1177" w:type="dxa"/>
          </w:tcPr>
          <w:p w14:paraId="6D044D3B" w14:textId="77777777" w:rsidR="00177B6F" w:rsidRPr="00142AB7" w:rsidRDefault="00177B6F" w:rsidP="00C472A5">
            <w:pPr>
              <w:ind w:left="0" w:firstLine="0"/>
              <w:rPr>
                <w:ins w:id="6922" w:author="BOUVY Martine [2]" w:date="2021-06-23T17:09:00Z"/>
                <w:bCs/>
              </w:rPr>
            </w:pPr>
          </w:p>
        </w:tc>
        <w:tc>
          <w:tcPr>
            <w:tcW w:w="6885" w:type="dxa"/>
          </w:tcPr>
          <w:p w14:paraId="5913B7FC" w14:textId="2C1456D1" w:rsidR="00177B6F" w:rsidRPr="00142AB7" w:rsidRDefault="006B7F7C" w:rsidP="00C472A5">
            <w:pPr>
              <w:spacing w:after="112" w:line="249" w:lineRule="auto"/>
              <w:ind w:left="0" w:right="15" w:firstLine="0"/>
              <w:rPr>
                <w:ins w:id="6923" w:author="BOUVY Martine [2]" w:date="2021-06-23T17:09:00Z"/>
                <w:bCs/>
              </w:rPr>
            </w:pPr>
            <w:ins w:id="6924" w:author="BOUVY Martine [2]" w:date="2021-10-13T14:41:00Z">
              <w:r w:rsidRPr="00142AB7">
                <w:rPr>
                  <w:bCs/>
                </w:rPr>
                <w:t>Amend MX_To_MTAddressLineType to reinforce the pattern extracting the country code</w:t>
              </w:r>
            </w:ins>
          </w:p>
        </w:tc>
        <w:tc>
          <w:tcPr>
            <w:tcW w:w="1109" w:type="dxa"/>
          </w:tcPr>
          <w:p w14:paraId="64863083" w14:textId="3BA80F94" w:rsidR="00177B6F" w:rsidRPr="00142AB7" w:rsidRDefault="00CC4DE4" w:rsidP="00C472A5">
            <w:pPr>
              <w:ind w:left="0" w:firstLine="0"/>
              <w:rPr>
                <w:ins w:id="6925" w:author="BOUVY Martine [2]" w:date="2021-06-23T17:09:00Z"/>
                <w:bCs/>
              </w:rPr>
            </w:pPr>
            <w:ins w:id="6926" w:author="BOUVY Martine [2]" w:date="2021-10-13T14:42:00Z">
              <w:r w:rsidRPr="00142AB7">
                <w:rPr>
                  <w:bCs/>
                </w:rPr>
                <w:t>4.3.15</w:t>
              </w:r>
            </w:ins>
          </w:p>
        </w:tc>
        <w:tc>
          <w:tcPr>
            <w:tcW w:w="1657" w:type="dxa"/>
          </w:tcPr>
          <w:p w14:paraId="0AFFF5FF" w14:textId="05B27A67" w:rsidR="00177B6F" w:rsidRPr="00142AB7" w:rsidRDefault="006B7F7C" w:rsidP="00C472A5">
            <w:pPr>
              <w:ind w:left="0" w:firstLine="0"/>
              <w:rPr>
                <w:ins w:id="6927" w:author="BOUVY Martine [2]" w:date="2021-06-23T17:09:00Z"/>
                <w:bCs/>
              </w:rPr>
            </w:pPr>
            <w:ins w:id="6928" w:author="BOUVY Martine [2]" w:date="2021-10-13T14:42:00Z">
              <w:r w:rsidRPr="00142AB7">
                <w:rPr>
                  <w:bCs/>
                </w:rPr>
                <w:t>MAPLIB-632</w:t>
              </w:r>
            </w:ins>
          </w:p>
        </w:tc>
      </w:tr>
      <w:tr w:rsidR="00177B6F" w:rsidRPr="00142AB7" w14:paraId="5EF4BCA9" w14:textId="77777777" w:rsidTr="001534D6">
        <w:trPr>
          <w:ins w:id="6929" w:author="BOUVY Martine [2]" w:date="2021-06-23T17:09:00Z"/>
        </w:trPr>
        <w:tc>
          <w:tcPr>
            <w:tcW w:w="1177" w:type="dxa"/>
          </w:tcPr>
          <w:p w14:paraId="736EEED2" w14:textId="77777777" w:rsidR="00177B6F" w:rsidRPr="00142AB7" w:rsidRDefault="00177B6F" w:rsidP="00C472A5">
            <w:pPr>
              <w:ind w:left="0" w:firstLine="0"/>
              <w:rPr>
                <w:ins w:id="6930" w:author="BOUVY Martine [2]" w:date="2021-06-23T17:09:00Z"/>
                <w:bCs/>
              </w:rPr>
            </w:pPr>
          </w:p>
        </w:tc>
        <w:tc>
          <w:tcPr>
            <w:tcW w:w="6885" w:type="dxa"/>
          </w:tcPr>
          <w:p w14:paraId="42F2FE14" w14:textId="7B059354" w:rsidR="00EF3556" w:rsidRPr="00142AB7" w:rsidRDefault="00EF3556" w:rsidP="00FC678D">
            <w:pPr>
              <w:spacing w:after="112" w:line="249" w:lineRule="auto"/>
              <w:ind w:left="0" w:right="15" w:firstLine="0"/>
              <w:rPr>
                <w:ins w:id="6931" w:author="BOUVY Martine [2]" w:date="2021-10-15T10:48:00Z"/>
                <w:bCs/>
              </w:rPr>
            </w:pPr>
            <w:ins w:id="6932" w:author="BOUVY Martine [2]" w:date="2021-10-15T10:48:00Z">
              <w:r w:rsidRPr="00142AB7">
                <w:rPr>
                  <w:bCs/>
                </w:rPr>
                <w:t xml:space="preserve">Amend </w:t>
              </w:r>
              <w:r w:rsidRPr="00142AB7">
                <w:rPr>
                  <w:rFonts w:eastAsia="Arial"/>
                  <w:bCs/>
                </w:rPr>
                <w:t>MX_To_MTFATFIdentification</w:t>
              </w:r>
              <w:r w:rsidRPr="00142AB7">
                <w:rPr>
                  <w:rFonts w:ascii="Arial" w:eastAsia="Arial" w:hAnsi="Arial" w:cs="Arial"/>
                  <w:bCs/>
                </w:rPr>
                <w:t xml:space="preserve"> </w:t>
              </w:r>
            </w:ins>
            <w:ins w:id="6933" w:author="BOUVY Martine [2]" w:date="2021-10-15T10:49:00Z">
              <w:r w:rsidRPr="00142AB7">
                <w:rPr>
                  <w:rFonts w:eastAsia="Arial"/>
                  <w:bCs/>
                </w:rPr>
                <w:t>to handle the translation of new ISO code</w:t>
              </w:r>
            </w:ins>
            <w:ins w:id="6934" w:author="BOUVY Martine [2]" w:date="2021-10-15T10:51:00Z">
              <w:r w:rsidR="0056179C" w:rsidRPr="00142AB7">
                <w:rPr>
                  <w:rFonts w:eastAsia="Arial"/>
                  <w:bCs/>
                </w:rPr>
                <w:t>s</w:t>
              </w:r>
            </w:ins>
            <w:ins w:id="6935" w:author="BOUVY Martine [2]" w:date="2021-10-15T10:49:00Z">
              <w:r w:rsidRPr="00142AB7">
                <w:rPr>
                  <w:rFonts w:eastAsia="Arial"/>
                  <w:bCs/>
                </w:rPr>
                <w:t xml:space="preserve"> in PrivateID/OtherID/SchemeName/Code (like </w:t>
              </w:r>
            </w:ins>
            <w:ins w:id="6936" w:author="BOUVY Martine [2]" w:date="2021-10-15T10:50:00Z">
              <w:r w:rsidRPr="00142AB7">
                <w:rPr>
                  <w:rFonts w:eastAsia="Arial"/>
                  <w:bCs/>
                </w:rPr>
                <w:t>TELE) to MT with code “CUST”.</w:t>
              </w:r>
            </w:ins>
            <w:ins w:id="6937" w:author="BOUVY Martine [2]" w:date="2021-10-15T10:49:00Z">
              <w:r w:rsidRPr="00142AB7">
                <w:rPr>
                  <w:rFonts w:ascii="Arial" w:eastAsia="Arial" w:hAnsi="Arial" w:cs="Arial"/>
                  <w:bCs/>
                </w:rPr>
                <w:t xml:space="preserve"> </w:t>
              </w:r>
            </w:ins>
          </w:p>
          <w:p w14:paraId="01CCF158" w14:textId="2BB47451" w:rsidR="00177B6F" w:rsidRPr="00142AB7" w:rsidRDefault="00177B6F" w:rsidP="00C472A5">
            <w:pPr>
              <w:spacing w:after="112" w:line="249" w:lineRule="auto"/>
              <w:ind w:left="0" w:right="15" w:firstLine="0"/>
              <w:rPr>
                <w:ins w:id="6938" w:author="BOUVY Martine [2]" w:date="2021-06-23T17:09:00Z"/>
                <w:bCs/>
              </w:rPr>
            </w:pPr>
          </w:p>
        </w:tc>
        <w:tc>
          <w:tcPr>
            <w:tcW w:w="1109" w:type="dxa"/>
          </w:tcPr>
          <w:p w14:paraId="2E53649B" w14:textId="70E74F15" w:rsidR="00177B6F" w:rsidRPr="00142AB7" w:rsidRDefault="00FC678D" w:rsidP="00C472A5">
            <w:pPr>
              <w:ind w:left="0" w:firstLine="0"/>
              <w:rPr>
                <w:ins w:id="6939" w:author="BOUVY Martine [2]" w:date="2021-06-23T17:09:00Z"/>
                <w:bCs/>
              </w:rPr>
            </w:pPr>
            <w:ins w:id="6940" w:author="BOUVY Martine [2]" w:date="2021-10-15T10:50:00Z">
              <w:r w:rsidRPr="00142AB7">
                <w:rPr>
                  <w:bCs/>
                </w:rPr>
                <w:t>4.1.2</w:t>
              </w:r>
            </w:ins>
          </w:p>
        </w:tc>
        <w:tc>
          <w:tcPr>
            <w:tcW w:w="1657" w:type="dxa"/>
          </w:tcPr>
          <w:p w14:paraId="50476B85" w14:textId="12F81440" w:rsidR="00177B6F" w:rsidRPr="00142AB7" w:rsidRDefault="00FC678D" w:rsidP="00C472A5">
            <w:pPr>
              <w:ind w:left="0" w:firstLine="0"/>
              <w:rPr>
                <w:ins w:id="6941" w:author="BOUVY Martine [2]" w:date="2021-06-23T17:09:00Z"/>
                <w:bCs/>
              </w:rPr>
            </w:pPr>
            <w:ins w:id="6942" w:author="BOUVY Martine [2]" w:date="2021-10-15T10:50:00Z">
              <w:r w:rsidRPr="00142AB7">
                <w:rPr>
                  <w:bCs/>
                </w:rPr>
                <w:t>MAPLIB-651</w:t>
              </w:r>
            </w:ins>
          </w:p>
        </w:tc>
      </w:tr>
      <w:tr w:rsidR="00177B6F" w:rsidRPr="00142AB7" w14:paraId="6071172F" w14:textId="77777777" w:rsidTr="001534D6">
        <w:trPr>
          <w:ins w:id="6943" w:author="BOUVY Martine [2]" w:date="2021-06-23T17:09:00Z"/>
        </w:trPr>
        <w:tc>
          <w:tcPr>
            <w:tcW w:w="1177" w:type="dxa"/>
          </w:tcPr>
          <w:p w14:paraId="6DF67616" w14:textId="77777777" w:rsidR="00177B6F" w:rsidRPr="00142AB7" w:rsidRDefault="00177B6F" w:rsidP="00C472A5">
            <w:pPr>
              <w:ind w:left="0" w:firstLine="0"/>
              <w:rPr>
                <w:ins w:id="6944" w:author="BOUVY Martine [2]" w:date="2021-06-23T17:09:00Z"/>
                <w:bCs/>
              </w:rPr>
            </w:pPr>
          </w:p>
        </w:tc>
        <w:tc>
          <w:tcPr>
            <w:tcW w:w="6885" w:type="dxa"/>
          </w:tcPr>
          <w:p w14:paraId="231D09E7" w14:textId="65BC2975" w:rsidR="00177B6F" w:rsidRPr="00142AB7" w:rsidRDefault="001704F3" w:rsidP="00E55D40">
            <w:pPr>
              <w:spacing w:after="112" w:line="249" w:lineRule="auto"/>
              <w:ind w:left="0" w:right="15" w:firstLine="0"/>
              <w:rPr>
                <w:ins w:id="6945" w:author="BOUVY Martine [2]" w:date="2021-06-23T17:09:00Z"/>
                <w:bCs/>
              </w:rPr>
            </w:pPr>
            <w:ins w:id="6946" w:author="BOUVY Martine [2]" w:date="2021-10-15T19:12:00Z">
              <w:r w:rsidRPr="00142AB7">
                <w:rPr>
                  <w:bCs/>
                </w:rPr>
                <w:t xml:space="preserve">Amend </w:t>
              </w:r>
              <w:r w:rsidRPr="00142AB7">
                <w:rPr>
                  <w:rFonts w:eastAsia="Arial"/>
                  <w:bCs/>
                </w:rPr>
                <w:t>MX_To_MTFATFIdentification</w:t>
              </w:r>
              <w:r w:rsidR="00E55D40" w:rsidRPr="00142AB7">
                <w:rPr>
                  <w:rFonts w:eastAsia="Arial"/>
                  <w:bCs/>
                </w:rPr>
                <w:t xml:space="preserve"> to allow</w:t>
              </w:r>
            </w:ins>
            <w:ins w:id="6947" w:author="BOUVY Martine [2]" w:date="2021-10-15T19:14:00Z">
              <w:r w:rsidR="00E55D40" w:rsidRPr="00142AB7">
                <w:rPr>
                  <w:rFonts w:eastAsia="Arial"/>
                  <w:bCs/>
                </w:rPr>
                <w:t xml:space="preserve"> </w:t>
              </w:r>
            </w:ins>
            <w:ins w:id="6948" w:author="BOUVY Martine [2]" w:date="2021-10-15T19:12:00Z">
              <w:r w:rsidRPr="00142AB7">
                <w:rPr>
                  <w:rFonts w:eastAsia="Arial"/>
                  <w:bCs/>
                </w:rPr>
                <w:t xml:space="preserve">the </w:t>
              </w:r>
            </w:ins>
            <w:ins w:id="6949" w:author="BOUVY Martine [2]" w:date="2021-10-15T19:14:00Z">
              <w:r w:rsidR="00E55D40" w:rsidRPr="00142AB7">
                <w:rPr>
                  <w:rFonts w:eastAsia="Arial"/>
                  <w:bCs/>
                </w:rPr>
                <w:t xml:space="preserve"> </w:t>
              </w:r>
            </w:ins>
            <w:ins w:id="6950" w:author="BOUVY Martine [2]" w:date="2021-10-15T19:12:00Z">
              <w:r w:rsidRPr="00142AB7">
                <w:rPr>
                  <w:rFonts w:eastAsia="Arial"/>
                  <w:bCs/>
                </w:rPr>
                <w:t xml:space="preserve">translation of </w:t>
              </w:r>
            </w:ins>
            <w:ins w:id="6951" w:author="BOUVY Martine [2]" w:date="2021-10-15T19:15:00Z">
              <w:r w:rsidR="00E55D40" w:rsidRPr="00142AB7">
                <w:rPr>
                  <w:rFonts w:eastAsia="Arial"/>
                  <w:bCs/>
                </w:rPr>
                <w:t>OrganisationID/</w:t>
              </w:r>
            </w:ins>
            <w:ins w:id="6952" w:author="BOUVY Martine [2]" w:date="2021-10-15T19:13:00Z">
              <w:r w:rsidR="00E55D40" w:rsidRPr="00142AB7">
                <w:rPr>
                  <w:rFonts w:eastAsia="Arial"/>
                  <w:bCs/>
                </w:rPr>
                <w:t xml:space="preserve">Other/ID only if </w:t>
              </w:r>
            </w:ins>
            <w:ins w:id="6953" w:author="BOUVY Martine [2]" w:date="2021-10-15T19:14:00Z">
              <w:r w:rsidR="00E55D40" w:rsidRPr="00142AB7">
                <w:rPr>
                  <w:rFonts w:eastAsia="Arial"/>
                  <w:bCs/>
                </w:rPr>
                <w:t>OrganisationID/../</w:t>
              </w:r>
            </w:ins>
            <w:ins w:id="6954" w:author="BOUVY Martine [2]" w:date="2021-10-15T19:12:00Z">
              <w:r w:rsidRPr="00142AB7">
                <w:rPr>
                  <w:rFonts w:eastAsia="Arial"/>
                  <w:bCs/>
                </w:rPr>
                <w:t>SchemeName/C</w:t>
              </w:r>
              <w:r w:rsidR="00E55D40" w:rsidRPr="00142AB7">
                <w:rPr>
                  <w:rFonts w:eastAsia="Arial"/>
                  <w:bCs/>
                </w:rPr>
                <w:t>ode</w:t>
              </w:r>
              <w:r w:rsidRPr="00142AB7">
                <w:rPr>
                  <w:rFonts w:eastAsia="Arial"/>
                  <w:bCs/>
                </w:rPr>
                <w:t xml:space="preserve"> </w:t>
              </w:r>
            </w:ins>
            <w:ins w:id="6955" w:author="BOUVY Martine [2]" w:date="2021-10-15T19:14:00Z">
              <w:r w:rsidR="00E55D40" w:rsidRPr="00142AB7">
                <w:rPr>
                  <w:rFonts w:eastAsia="Arial"/>
                  <w:bCs/>
                </w:rPr>
                <w:t xml:space="preserve">is present in </w:t>
              </w:r>
            </w:ins>
            <w:ins w:id="6956" w:author="BOUVY Martine [2]" w:date="2021-10-15T19:12:00Z">
              <w:r w:rsidRPr="00142AB7">
                <w:rPr>
                  <w:rFonts w:eastAsia="Arial"/>
                  <w:bCs/>
                </w:rPr>
                <w:t xml:space="preserve">the </w:t>
              </w:r>
            </w:ins>
            <w:ins w:id="6957" w:author="BOUVY Martine [2]" w:date="2021-10-15T19:13:00Z">
              <w:r w:rsidRPr="00142AB7">
                <w:rPr>
                  <w:rFonts w:eastAsia="Arial"/>
                  <w:bCs/>
                </w:rPr>
                <w:t>ISO list.</w:t>
              </w:r>
            </w:ins>
          </w:p>
        </w:tc>
        <w:tc>
          <w:tcPr>
            <w:tcW w:w="1109" w:type="dxa"/>
          </w:tcPr>
          <w:p w14:paraId="2C11A994" w14:textId="15CF16D0" w:rsidR="00177B6F" w:rsidRPr="00142AB7" w:rsidRDefault="001704F3" w:rsidP="00C472A5">
            <w:pPr>
              <w:ind w:left="0" w:firstLine="0"/>
              <w:rPr>
                <w:ins w:id="6958" w:author="BOUVY Martine [2]" w:date="2021-06-23T17:09:00Z"/>
                <w:bCs/>
              </w:rPr>
            </w:pPr>
            <w:ins w:id="6959" w:author="BOUVY Martine [2]" w:date="2021-10-15T19:11:00Z">
              <w:r w:rsidRPr="00142AB7">
                <w:rPr>
                  <w:bCs/>
                </w:rPr>
                <w:t>4.1.2</w:t>
              </w:r>
            </w:ins>
          </w:p>
        </w:tc>
        <w:tc>
          <w:tcPr>
            <w:tcW w:w="1657" w:type="dxa"/>
          </w:tcPr>
          <w:p w14:paraId="3CA35142" w14:textId="0F9488E0" w:rsidR="00177B6F" w:rsidRPr="00142AB7" w:rsidRDefault="001704F3" w:rsidP="00C472A5">
            <w:pPr>
              <w:ind w:left="0" w:firstLine="0"/>
              <w:rPr>
                <w:ins w:id="6960" w:author="BOUVY Martine [2]" w:date="2021-06-23T17:09:00Z"/>
                <w:bCs/>
              </w:rPr>
            </w:pPr>
            <w:ins w:id="6961" w:author="BOUVY Martine [2]" w:date="2021-10-15T19:11:00Z">
              <w:r w:rsidRPr="00142AB7">
                <w:rPr>
                  <w:bCs/>
                </w:rPr>
                <w:t>MAPLIB-652</w:t>
              </w:r>
            </w:ins>
          </w:p>
        </w:tc>
      </w:tr>
      <w:tr w:rsidR="00177B6F" w:rsidRPr="00142AB7" w14:paraId="423E04E5" w14:textId="77777777" w:rsidTr="001534D6">
        <w:trPr>
          <w:ins w:id="6962" w:author="BOUVY Martine [2]" w:date="2021-06-23T17:09:00Z"/>
        </w:trPr>
        <w:tc>
          <w:tcPr>
            <w:tcW w:w="1177" w:type="dxa"/>
          </w:tcPr>
          <w:p w14:paraId="6D93477B" w14:textId="7540155F" w:rsidR="00177B6F" w:rsidRPr="00142AB7" w:rsidRDefault="00177B6F" w:rsidP="00C472A5">
            <w:pPr>
              <w:ind w:left="0" w:firstLine="0"/>
              <w:rPr>
                <w:ins w:id="6963" w:author="BOUVY Martine [2]" w:date="2021-06-23T17:09:00Z"/>
                <w:bCs/>
              </w:rPr>
            </w:pPr>
          </w:p>
        </w:tc>
        <w:tc>
          <w:tcPr>
            <w:tcW w:w="6885" w:type="dxa"/>
          </w:tcPr>
          <w:p w14:paraId="462A189E" w14:textId="4BD63F1D" w:rsidR="00177B6F" w:rsidRPr="00142AB7" w:rsidRDefault="00177B6F" w:rsidP="00B851CB">
            <w:pPr>
              <w:spacing w:after="112" w:line="249" w:lineRule="auto"/>
              <w:ind w:left="0" w:right="15" w:firstLine="0"/>
              <w:rPr>
                <w:ins w:id="6964" w:author="BOUVY Martine [2]" w:date="2021-06-23T17:09:00Z"/>
                <w:bCs/>
              </w:rPr>
            </w:pPr>
          </w:p>
        </w:tc>
        <w:tc>
          <w:tcPr>
            <w:tcW w:w="1109" w:type="dxa"/>
          </w:tcPr>
          <w:p w14:paraId="57FF44A2" w14:textId="77777777" w:rsidR="00177B6F" w:rsidRPr="00142AB7" w:rsidRDefault="00177B6F" w:rsidP="00C472A5">
            <w:pPr>
              <w:ind w:left="0" w:firstLine="0"/>
              <w:rPr>
                <w:ins w:id="6965" w:author="BOUVY Martine [2]" w:date="2021-06-23T17:09:00Z"/>
                <w:bCs/>
              </w:rPr>
            </w:pPr>
          </w:p>
        </w:tc>
        <w:tc>
          <w:tcPr>
            <w:tcW w:w="1657" w:type="dxa"/>
          </w:tcPr>
          <w:p w14:paraId="76F8CF84" w14:textId="77777777" w:rsidR="00177B6F" w:rsidRPr="00142AB7" w:rsidRDefault="00177B6F" w:rsidP="00C472A5">
            <w:pPr>
              <w:ind w:left="0" w:firstLine="0"/>
              <w:rPr>
                <w:ins w:id="6966" w:author="BOUVY Martine [2]" w:date="2021-06-23T17:09:00Z"/>
                <w:bCs/>
              </w:rPr>
            </w:pPr>
          </w:p>
        </w:tc>
      </w:tr>
      <w:tr w:rsidR="00177B6F" w:rsidRPr="00142AB7" w14:paraId="5CEDAA3E" w14:textId="77777777" w:rsidTr="001534D6">
        <w:trPr>
          <w:ins w:id="6967" w:author="BOUVY Martine [2]" w:date="2021-06-23T17:09:00Z"/>
        </w:trPr>
        <w:tc>
          <w:tcPr>
            <w:tcW w:w="1177" w:type="dxa"/>
          </w:tcPr>
          <w:p w14:paraId="604EAE77" w14:textId="09BBD9E8" w:rsidR="00177B6F" w:rsidRPr="00142AB7" w:rsidRDefault="00E52513" w:rsidP="00C472A5">
            <w:pPr>
              <w:ind w:left="0" w:firstLine="0"/>
              <w:rPr>
                <w:ins w:id="6968" w:author="BOUVY Martine [2]" w:date="2021-06-23T17:09:00Z"/>
                <w:bCs/>
              </w:rPr>
            </w:pPr>
            <w:r w:rsidRPr="00142AB7">
              <w:rPr>
                <w:bCs/>
              </w:rPr>
              <w:t>1 February</w:t>
            </w:r>
            <w:r w:rsidR="00D8670D" w:rsidRPr="00142AB7">
              <w:rPr>
                <w:bCs/>
              </w:rPr>
              <w:t xml:space="preserve"> 2022</w:t>
            </w:r>
          </w:p>
        </w:tc>
        <w:tc>
          <w:tcPr>
            <w:tcW w:w="6885" w:type="dxa"/>
          </w:tcPr>
          <w:p w14:paraId="4587ECF0" w14:textId="6E3704CD" w:rsidR="00177B6F" w:rsidRPr="00142AB7" w:rsidRDefault="00A435B4" w:rsidP="00C472A5">
            <w:pPr>
              <w:spacing w:after="112" w:line="249" w:lineRule="auto"/>
              <w:ind w:left="0" w:right="15" w:firstLine="0"/>
              <w:rPr>
                <w:ins w:id="6969" w:author="BOUVY Martine [2]" w:date="2021-06-23T17:09:00Z"/>
                <w:bCs/>
              </w:rPr>
            </w:pPr>
            <w:ins w:id="6970" w:author="BOUVY Martine [2]" w:date="2021-11-02T16:35:00Z">
              <w:r w:rsidRPr="00142AB7">
                <w:rPr>
                  <w:bCs/>
                </w:rPr>
                <w:t xml:space="preserve">Clarify the definition of </w:t>
              </w:r>
            </w:ins>
            <w:ins w:id="6971" w:author="BOUVY Martine [2]" w:date="2021-11-02T16:36:00Z">
              <w:r w:rsidRPr="00142AB7">
                <w:rPr>
                  <w:bCs/>
                </w:rPr>
                <w:t>ROCPattern in MX_TO_MTRemittanceInformation</w:t>
              </w:r>
            </w:ins>
          </w:p>
        </w:tc>
        <w:tc>
          <w:tcPr>
            <w:tcW w:w="1109" w:type="dxa"/>
          </w:tcPr>
          <w:p w14:paraId="0A9987A3" w14:textId="32C504C6" w:rsidR="00177B6F" w:rsidRPr="00142AB7" w:rsidRDefault="00A435B4" w:rsidP="00C472A5">
            <w:pPr>
              <w:ind w:left="0" w:firstLine="0"/>
              <w:rPr>
                <w:ins w:id="6972" w:author="BOUVY Martine [2]" w:date="2021-06-23T17:09:00Z"/>
                <w:bCs/>
              </w:rPr>
            </w:pPr>
            <w:ins w:id="6973" w:author="BOUVY Martine [2]" w:date="2021-11-02T16:36:00Z">
              <w:r w:rsidRPr="00142AB7">
                <w:rPr>
                  <w:bCs/>
                </w:rPr>
                <w:t>4.3.8</w:t>
              </w:r>
            </w:ins>
          </w:p>
        </w:tc>
        <w:tc>
          <w:tcPr>
            <w:tcW w:w="1657" w:type="dxa"/>
          </w:tcPr>
          <w:p w14:paraId="3EF52087" w14:textId="5B1EC4A2" w:rsidR="00177B6F" w:rsidRPr="00142AB7" w:rsidRDefault="00A8365F" w:rsidP="00C472A5">
            <w:pPr>
              <w:ind w:left="0" w:firstLine="0"/>
              <w:rPr>
                <w:ins w:id="6974" w:author="BOUVY Martine [2]" w:date="2021-06-23T17:09:00Z"/>
                <w:bCs/>
              </w:rPr>
            </w:pPr>
            <w:ins w:id="6975" w:author="BOUVY Martine [2]" w:date="2021-11-02T16:39:00Z">
              <w:r w:rsidRPr="00142AB7">
                <w:rPr>
                  <w:bCs/>
                </w:rPr>
                <w:t>MAPLIB-680</w:t>
              </w:r>
            </w:ins>
          </w:p>
        </w:tc>
      </w:tr>
      <w:tr w:rsidR="00177B6F" w:rsidRPr="00142AB7" w14:paraId="212B0543" w14:textId="77777777" w:rsidTr="001534D6">
        <w:trPr>
          <w:ins w:id="6976" w:author="BOUVY Martine [2]" w:date="2021-06-23T17:09:00Z"/>
        </w:trPr>
        <w:tc>
          <w:tcPr>
            <w:tcW w:w="1177" w:type="dxa"/>
          </w:tcPr>
          <w:p w14:paraId="24A8E624" w14:textId="77777777" w:rsidR="00177B6F" w:rsidRPr="00142AB7" w:rsidRDefault="00177B6F" w:rsidP="00C472A5">
            <w:pPr>
              <w:ind w:left="0" w:firstLine="0"/>
              <w:rPr>
                <w:ins w:id="6977" w:author="BOUVY Martine [2]" w:date="2021-06-23T17:09:00Z"/>
                <w:bCs/>
              </w:rPr>
            </w:pPr>
          </w:p>
        </w:tc>
        <w:tc>
          <w:tcPr>
            <w:tcW w:w="6885" w:type="dxa"/>
          </w:tcPr>
          <w:p w14:paraId="7E91AFD7" w14:textId="1DD74251" w:rsidR="00177B6F" w:rsidRPr="00142AB7" w:rsidRDefault="00FC4DDC" w:rsidP="00C472A5">
            <w:pPr>
              <w:spacing w:after="112" w:line="249" w:lineRule="auto"/>
              <w:ind w:left="0" w:right="15" w:firstLine="0"/>
              <w:rPr>
                <w:ins w:id="6978" w:author="BOUVY Martine [2]" w:date="2021-06-23T17:09:00Z"/>
                <w:bCs/>
              </w:rPr>
            </w:pPr>
            <w:ins w:id="6979" w:author="BOUVY Martine [2]" w:date="2021-11-03T06:50:00Z">
              <w:r w:rsidRPr="00142AB7">
                <w:rPr>
                  <w:bCs/>
                </w:rPr>
                <w:t xml:space="preserve">Only the first occurrence of </w:t>
              </w:r>
            </w:ins>
            <w:ins w:id="6980" w:author="BOUVY Martine [2]" w:date="2021-11-03T06:51:00Z">
              <w:r w:rsidRPr="00142AB7">
                <w:rPr>
                  <w:bCs/>
                </w:rPr>
                <w:t>OrgID/Other or PrivateID/Other is translated in MX_To_MTUltimateParty</w:t>
              </w:r>
            </w:ins>
          </w:p>
        </w:tc>
        <w:tc>
          <w:tcPr>
            <w:tcW w:w="1109" w:type="dxa"/>
          </w:tcPr>
          <w:p w14:paraId="3613D739" w14:textId="73CF2867" w:rsidR="00177B6F" w:rsidRPr="00142AB7" w:rsidRDefault="00FC4DDC" w:rsidP="00C472A5">
            <w:pPr>
              <w:ind w:left="0" w:firstLine="0"/>
              <w:rPr>
                <w:ins w:id="6981" w:author="BOUVY Martine [2]" w:date="2021-06-23T17:09:00Z"/>
                <w:bCs/>
              </w:rPr>
            </w:pPr>
            <w:ins w:id="6982" w:author="BOUVY Martine [2]" w:date="2021-11-03T06:51:00Z">
              <w:r w:rsidRPr="00142AB7">
                <w:rPr>
                  <w:bCs/>
                </w:rPr>
                <w:t>4.1.6</w:t>
              </w:r>
            </w:ins>
          </w:p>
        </w:tc>
        <w:tc>
          <w:tcPr>
            <w:tcW w:w="1657" w:type="dxa"/>
          </w:tcPr>
          <w:p w14:paraId="323472F6" w14:textId="264E47B2" w:rsidR="00177B6F" w:rsidRPr="00142AB7" w:rsidRDefault="00A81EDE" w:rsidP="00C472A5">
            <w:pPr>
              <w:ind w:left="0" w:firstLine="0"/>
              <w:rPr>
                <w:ins w:id="6983" w:author="BOUVY Martine [2]" w:date="2021-06-23T17:09:00Z"/>
                <w:bCs/>
              </w:rPr>
            </w:pPr>
            <w:ins w:id="6984" w:author="BOUVY Martine [2]" w:date="2021-11-03T06:54:00Z">
              <w:r w:rsidRPr="00142AB7">
                <w:rPr>
                  <w:bCs/>
                </w:rPr>
                <w:t>MAPLIB-682</w:t>
              </w:r>
            </w:ins>
          </w:p>
        </w:tc>
      </w:tr>
      <w:tr w:rsidR="00177B6F" w:rsidRPr="00142AB7" w14:paraId="48B322F8" w14:textId="77777777" w:rsidTr="001534D6">
        <w:trPr>
          <w:ins w:id="6985" w:author="BOUVY Martine [2]" w:date="2021-06-23T17:09:00Z"/>
        </w:trPr>
        <w:tc>
          <w:tcPr>
            <w:tcW w:w="1177" w:type="dxa"/>
          </w:tcPr>
          <w:p w14:paraId="0A75902B" w14:textId="77777777" w:rsidR="00177B6F" w:rsidRPr="00142AB7" w:rsidRDefault="00177B6F" w:rsidP="00C472A5">
            <w:pPr>
              <w:ind w:left="0" w:firstLine="0"/>
              <w:rPr>
                <w:ins w:id="6986" w:author="BOUVY Martine [2]" w:date="2021-06-23T17:09:00Z"/>
                <w:bCs/>
              </w:rPr>
            </w:pPr>
          </w:p>
        </w:tc>
        <w:tc>
          <w:tcPr>
            <w:tcW w:w="6885" w:type="dxa"/>
          </w:tcPr>
          <w:p w14:paraId="5B287745" w14:textId="54855095" w:rsidR="00177B6F" w:rsidRPr="00142AB7" w:rsidRDefault="00A87BF7" w:rsidP="00C472A5">
            <w:pPr>
              <w:spacing w:after="112" w:line="249" w:lineRule="auto"/>
              <w:ind w:left="0" w:right="15" w:firstLine="0"/>
              <w:rPr>
                <w:ins w:id="6987" w:author="BOUVY Martine [2]" w:date="2021-06-23T17:09:00Z"/>
                <w:bCs/>
              </w:rPr>
            </w:pPr>
            <w:ins w:id="6988" w:author="BOUVY Martine [2]" w:date="2021-11-10T10:04:00Z">
              <w:r w:rsidRPr="00142AB7">
                <w:rPr>
                  <w:bCs/>
                </w:rPr>
                <w:t xml:space="preserve">Update SubfunctionInstructionForNextAgent to support the scenario where /FIN53/ is present and SettlementAccount is absent. </w:t>
              </w:r>
            </w:ins>
            <w:ins w:id="6989" w:author="BOUVY Martine [2]" w:date="2021-11-10T10:05:00Z">
              <w:r w:rsidRPr="00142AB7">
                <w:rPr>
                  <w:bCs/>
                </w:rPr>
                <w:t>Add Business Application Header as input parameter in MX_To_MT72FullField and in MX_To_MT72FullField2</w:t>
              </w:r>
            </w:ins>
          </w:p>
        </w:tc>
        <w:tc>
          <w:tcPr>
            <w:tcW w:w="1109" w:type="dxa"/>
          </w:tcPr>
          <w:p w14:paraId="6D31FA4C" w14:textId="77777777" w:rsidR="00177B6F" w:rsidRPr="00142AB7" w:rsidRDefault="00A87BF7" w:rsidP="00C472A5">
            <w:pPr>
              <w:ind w:left="0" w:firstLine="0"/>
              <w:rPr>
                <w:ins w:id="6990" w:author="BOUVY Martine [2]" w:date="2021-11-10T10:06:00Z"/>
                <w:bCs/>
              </w:rPr>
            </w:pPr>
            <w:ins w:id="6991" w:author="BOUVY Martine [2]" w:date="2021-11-10T10:06:00Z">
              <w:r w:rsidRPr="00142AB7">
                <w:rPr>
                  <w:bCs/>
                </w:rPr>
                <w:t xml:space="preserve">4.3.10 </w:t>
              </w:r>
            </w:ins>
          </w:p>
          <w:p w14:paraId="3A746E01" w14:textId="7A54D472" w:rsidR="004D4977" w:rsidRPr="00142AB7" w:rsidRDefault="004D4977" w:rsidP="00C472A5">
            <w:pPr>
              <w:ind w:left="0" w:firstLine="0"/>
              <w:rPr>
                <w:ins w:id="6992" w:author="BOUVY Martine [2]" w:date="2021-06-23T17:09:00Z"/>
                <w:bCs/>
              </w:rPr>
            </w:pPr>
            <w:ins w:id="6993" w:author="BOUVY Martine [2]" w:date="2021-11-10T10:06:00Z">
              <w:r w:rsidRPr="00142AB7">
                <w:rPr>
                  <w:bCs/>
                </w:rPr>
                <w:t>4.3.14</w:t>
              </w:r>
            </w:ins>
          </w:p>
        </w:tc>
        <w:tc>
          <w:tcPr>
            <w:tcW w:w="1657" w:type="dxa"/>
          </w:tcPr>
          <w:p w14:paraId="1FACF156" w14:textId="7E4566F6" w:rsidR="00177B6F" w:rsidRPr="00142AB7" w:rsidRDefault="004D4977" w:rsidP="00C472A5">
            <w:pPr>
              <w:ind w:left="0" w:firstLine="0"/>
              <w:rPr>
                <w:ins w:id="6994" w:author="BOUVY Martine [2]" w:date="2021-06-23T17:09:00Z"/>
                <w:bCs/>
              </w:rPr>
            </w:pPr>
            <w:ins w:id="6995" w:author="BOUVY Martine [2]" w:date="2021-11-10T10:06:00Z">
              <w:r w:rsidRPr="00142AB7">
                <w:rPr>
                  <w:bCs/>
                </w:rPr>
                <w:t>MAPLIB-</w:t>
              </w:r>
            </w:ins>
            <w:ins w:id="6996" w:author="BOUVY Martine [2]" w:date="2021-11-10T10:13:00Z">
              <w:r w:rsidR="007807C3" w:rsidRPr="00142AB7">
                <w:rPr>
                  <w:bCs/>
                </w:rPr>
                <w:t>700</w:t>
              </w:r>
            </w:ins>
          </w:p>
        </w:tc>
      </w:tr>
      <w:tr w:rsidR="00177B6F" w:rsidRPr="00142AB7" w14:paraId="64808948" w14:textId="77777777" w:rsidTr="001534D6">
        <w:trPr>
          <w:ins w:id="6997" w:author="BOUVY Martine [2]" w:date="2021-06-23T17:09:00Z"/>
        </w:trPr>
        <w:tc>
          <w:tcPr>
            <w:tcW w:w="1177" w:type="dxa"/>
          </w:tcPr>
          <w:p w14:paraId="1B515CD0" w14:textId="77777777" w:rsidR="00177B6F" w:rsidRPr="00142AB7" w:rsidRDefault="00177B6F" w:rsidP="00C472A5">
            <w:pPr>
              <w:ind w:left="0" w:firstLine="0"/>
              <w:rPr>
                <w:ins w:id="6998" w:author="BOUVY Martine [2]" w:date="2021-06-23T17:09:00Z"/>
                <w:bCs/>
              </w:rPr>
            </w:pPr>
          </w:p>
        </w:tc>
        <w:tc>
          <w:tcPr>
            <w:tcW w:w="6885" w:type="dxa"/>
          </w:tcPr>
          <w:p w14:paraId="1B624D70" w14:textId="7C5052A3" w:rsidR="00177B6F" w:rsidRPr="00142AB7" w:rsidRDefault="002D54E6" w:rsidP="00C472A5">
            <w:pPr>
              <w:spacing w:after="112" w:line="249" w:lineRule="auto"/>
              <w:ind w:left="0" w:right="15" w:firstLine="0"/>
              <w:rPr>
                <w:ins w:id="6999" w:author="BOUVY Martine [2]" w:date="2021-06-23T17:09:00Z"/>
                <w:bCs/>
              </w:rPr>
            </w:pPr>
            <w:ins w:id="7000" w:author="BOUVY Martine [2]" w:date="2021-11-10T16:02:00Z">
              <w:r w:rsidRPr="00142AB7">
                <w:rPr>
                  <w:bCs/>
                </w:rPr>
                <w:t xml:space="preserve">CR on </w:t>
              </w:r>
            </w:ins>
            <w:ins w:id="7001" w:author="BOUVY Martine [2]" w:date="2021-11-10T16:03:00Z">
              <w:r w:rsidRPr="00142AB7">
                <w:rPr>
                  <w:bCs/>
                </w:rPr>
                <w:t>UG v2.1. InstructionForNextAgent format is updated to 6 occurrences of max 35 c</w:t>
              </w:r>
              <w:r w:rsidR="000A2124" w:rsidRPr="00142AB7">
                <w:rPr>
                  <w:bCs/>
                </w:rPr>
                <w:t xml:space="preserve">har each of them. This impacts </w:t>
              </w:r>
            </w:ins>
            <w:ins w:id="7002" w:author="BOUVY Martine [2]" w:date="2021-11-10T16:11:00Z">
              <w:r w:rsidR="000A2124" w:rsidRPr="00142AB7">
                <w:rPr>
                  <w:bCs/>
                </w:rPr>
                <w:t>S</w:t>
              </w:r>
            </w:ins>
            <w:ins w:id="7003" w:author="BOUVY Martine [2]" w:date="2021-11-10T16:03:00Z">
              <w:r w:rsidRPr="00142AB7">
                <w:rPr>
                  <w:bCs/>
                </w:rPr>
                <w:t>ubfunctionInstructionForNextAgent and MX_To_MT</w:t>
              </w:r>
            </w:ins>
            <w:ins w:id="7004" w:author="BOUVY Martine [2]" w:date="2021-11-10T16:04:00Z">
              <w:r w:rsidRPr="00142AB7">
                <w:rPr>
                  <w:bCs/>
                </w:rPr>
                <w:t>53A</w:t>
              </w:r>
            </w:ins>
          </w:p>
        </w:tc>
        <w:tc>
          <w:tcPr>
            <w:tcW w:w="1109" w:type="dxa"/>
          </w:tcPr>
          <w:p w14:paraId="727B8038" w14:textId="77777777" w:rsidR="00177B6F" w:rsidRPr="00142AB7" w:rsidRDefault="00A85AA3" w:rsidP="00C472A5">
            <w:pPr>
              <w:ind w:left="0" w:firstLine="0"/>
              <w:rPr>
                <w:ins w:id="7005" w:author="BOUVY Martine [2]" w:date="2021-11-10T16:05:00Z"/>
                <w:bCs/>
              </w:rPr>
            </w:pPr>
            <w:ins w:id="7006" w:author="BOUVY Martine [2]" w:date="2021-11-10T16:04:00Z">
              <w:r w:rsidRPr="00142AB7">
                <w:rPr>
                  <w:bCs/>
                </w:rPr>
                <w:t>4.3.14</w:t>
              </w:r>
            </w:ins>
          </w:p>
          <w:p w14:paraId="25418C2B" w14:textId="385D487F" w:rsidR="00705526" w:rsidRPr="00142AB7" w:rsidRDefault="00705526" w:rsidP="00C472A5">
            <w:pPr>
              <w:ind w:left="0" w:firstLine="0"/>
              <w:rPr>
                <w:ins w:id="7007" w:author="BOUVY Martine [2]" w:date="2021-06-23T17:09:00Z"/>
                <w:bCs/>
              </w:rPr>
            </w:pPr>
            <w:ins w:id="7008" w:author="BOUVY Martine [2]" w:date="2021-11-10T16:05:00Z">
              <w:r w:rsidRPr="00142AB7">
                <w:rPr>
                  <w:bCs/>
                </w:rPr>
                <w:t>4.2.11</w:t>
              </w:r>
            </w:ins>
          </w:p>
        </w:tc>
        <w:tc>
          <w:tcPr>
            <w:tcW w:w="1657" w:type="dxa"/>
          </w:tcPr>
          <w:p w14:paraId="5EAB163A" w14:textId="3F42522D" w:rsidR="00177B6F" w:rsidRPr="00142AB7" w:rsidRDefault="002D54E6" w:rsidP="00C472A5">
            <w:pPr>
              <w:ind w:left="0" w:firstLine="0"/>
              <w:rPr>
                <w:ins w:id="7009" w:author="BOUVY Martine [2]" w:date="2021-06-23T17:09:00Z"/>
                <w:bCs/>
              </w:rPr>
            </w:pPr>
            <w:ins w:id="7010" w:author="BOUVY Martine [2]" w:date="2021-11-10T16:04:00Z">
              <w:r w:rsidRPr="00142AB7">
                <w:rPr>
                  <w:bCs/>
                </w:rPr>
                <w:t>MAPLIB-708</w:t>
              </w:r>
            </w:ins>
          </w:p>
        </w:tc>
      </w:tr>
      <w:tr w:rsidR="006633A0" w:rsidRPr="00142AB7" w14:paraId="6E45FF1D" w14:textId="77777777" w:rsidTr="001534D6">
        <w:trPr>
          <w:ins w:id="7011" w:author="BOUVY Martine [2]" w:date="2021-06-23T17:09:00Z"/>
        </w:trPr>
        <w:tc>
          <w:tcPr>
            <w:tcW w:w="1177" w:type="dxa"/>
          </w:tcPr>
          <w:p w14:paraId="321F83AC" w14:textId="77777777" w:rsidR="006633A0" w:rsidRPr="00142AB7" w:rsidRDefault="006633A0" w:rsidP="006633A0">
            <w:pPr>
              <w:ind w:left="0" w:firstLine="0"/>
              <w:rPr>
                <w:ins w:id="7012" w:author="BOUVY Martine [2]" w:date="2021-06-23T17:09:00Z"/>
                <w:bCs/>
              </w:rPr>
            </w:pPr>
          </w:p>
        </w:tc>
        <w:tc>
          <w:tcPr>
            <w:tcW w:w="6885" w:type="dxa"/>
          </w:tcPr>
          <w:p w14:paraId="7E0B2244" w14:textId="63DCD6F9" w:rsidR="006633A0" w:rsidRPr="00142AB7" w:rsidRDefault="006633A0" w:rsidP="006633A0">
            <w:pPr>
              <w:spacing w:after="112" w:line="249" w:lineRule="auto"/>
              <w:ind w:left="0" w:right="15" w:firstLine="0"/>
              <w:rPr>
                <w:ins w:id="7013" w:author="BOUVY Martine [2]" w:date="2021-06-23T17:09:00Z"/>
                <w:bCs/>
              </w:rPr>
            </w:pPr>
            <w:ins w:id="7014" w:author="BOUVY Martine [2]" w:date="2021-11-19T15:50:00Z">
              <w:r w:rsidRPr="00142AB7">
                <w:rPr>
                  <w:bCs/>
                </w:rPr>
                <w:t>Update MX_To_MTAgentGeneric : update the criteria to call SubfunctionOnlyClearingSystemMemberID and Subfunction</w:t>
              </w:r>
            </w:ins>
            <w:ins w:id="7015" w:author="BOUVY Martine" w:date="2022-01-31T09:57:00Z">
              <w:r w:rsidR="000B4C88" w:rsidRPr="00142AB7">
                <w:rPr>
                  <w:bCs/>
                </w:rPr>
                <w:t>O</w:t>
              </w:r>
            </w:ins>
            <w:ins w:id="7016" w:author="BOUVY Martine [2]" w:date="2021-11-19T15:50:00Z">
              <w:r w:rsidRPr="00142AB7">
                <w:rPr>
                  <w:bCs/>
                </w:rPr>
                <w:t>nlyAccount</w:t>
              </w:r>
            </w:ins>
          </w:p>
        </w:tc>
        <w:tc>
          <w:tcPr>
            <w:tcW w:w="1109" w:type="dxa"/>
          </w:tcPr>
          <w:p w14:paraId="0C2E812B" w14:textId="38966281" w:rsidR="006633A0" w:rsidRPr="00142AB7" w:rsidRDefault="006633A0" w:rsidP="006633A0">
            <w:pPr>
              <w:ind w:left="0" w:firstLine="0"/>
              <w:rPr>
                <w:ins w:id="7017" w:author="BOUVY Martine [2]" w:date="2021-06-23T17:09:00Z"/>
                <w:bCs/>
              </w:rPr>
            </w:pPr>
            <w:ins w:id="7018" w:author="BOUVY Martine [2]" w:date="2021-11-19T15:50:00Z">
              <w:r w:rsidRPr="00142AB7">
                <w:rPr>
                  <w:bCs/>
                </w:rPr>
                <w:t>4.2.12</w:t>
              </w:r>
            </w:ins>
          </w:p>
        </w:tc>
        <w:tc>
          <w:tcPr>
            <w:tcW w:w="1657" w:type="dxa"/>
          </w:tcPr>
          <w:p w14:paraId="6F1E08D6" w14:textId="7C4DAF13" w:rsidR="006633A0" w:rsidRPr="00142AB7" w:rsidRDefault="006633A0" w:rsidP="006633A0">
            <w:pPr>
              <w:ind w:left="0" w:firstLine="0"/>
              <w:rPr>
                <w:ins w:id="7019" w:author="BOUVY Martine [2]" w:date="2021-06-23T17:09:00Z"/>
                <w:bCs/>
              </w:rPr>
            </w:pPr>
            <w:ins w:id="7020" w:author="BOUVY Martine [2]" w:date="2021-11-19T15:50:00Z">
              <w:r w:rsidRPr="00142AB7">
                <w:rPr>
                  <w:bCs/>
                </w:rPr>
                <w:t>MAPLIB-742</w:t>
              </w:r>
            </w:ins>
          </w:p>
        </w:tc>
      </w:tr>
      <w:tr w:rsidR="006633A0" w:rsidRPr="00142AB7" w14:paraId="330A81CC" w14:textId="77777777" w:rsidTr="001534D6">
        <w:trPr>
          <w:ins w:id="7021" w:author="BOUVY Martine [2]" w:date="2021-06-23T17:09:00Z"/>
        </w:trPr>
        <w:tc>
          <w:tcPr>
            <w:tcW w:w="1177" w:type="dxa"/>
          </w:tcPr>
          <w:p w14:paraId="0E58E1AA" w14:textId="77777777" w:rsidR="006633A0" w:rsidRPr="00142AB7" w:rsidRDefault="006633A0" w:rsidP="006633A0">
            <w:pPr>
              <w:ind w:left="0" w:firstLine="0"/>
              <w:rPr>
                <w:ins w:id="7022" w:author="BOUVY Martine [2]" w:date="2021-06-23T17:09:00Z"/>
                <w:bCs/>
              </w:rPr>
            </w:pPr>
          </w:p>
        </w:tc>
        <w:tc>
          <w:tcPr>
            <w:tcW w:w="6885" w:type="dxa"/>
          </w:tcPr>
          <w:p w14:paraId="02D6006B" w14:textId="40419857" w:rsidR="006633A0" w:rsidRPr="00142AB7" w:rsidRDefault="0019595C" w:rsidP="0019595C">
            <w:pPr>
              <w:ind w:left="0" w:firstLine="0"/>
              <w:rPr>
                <w:ins w:id="7023" w:author="BOUVY Martine [2]" w:date="2021-06-23T17:09:00Z"/>
                <w:bCs/>
              </w:rPr>
            </w:pPr>
            <w:ins w:id="7024" w:author="BOUVY Martine" w:date="2022-08-22T13:21:00Z">
              <w:r w:rsidRPr="00142AB7">
                <w:rPr>
                  <w:bCs/>
                </w:rPr>
                <w:t>Amend MX_To_MTFATFIdentification to cater for new codes in PrivateID/SchemeName/Code</w:t>
              </w:r>
            </w:ins>
          </w:p>
        </w:tc>
        <w:tc>
          <w:tcPr>
            <w:tcW w:w="1109" w:type="dxa"/>
          </w:tcPr>
          <w:p w14:paraId="66DAAB30" w14:textId="37C4FBC2" w:rsidR="006633A0" w:rsidRPr="00142AB7" w:rsidRDefault="007C26EE" w:rsidP="006633A0">
            <w:pPr>
              <w:ind w:left="0" w:firstLine="0"/>
              <w:rPr>
                <w:ins w:id="7025" w:author="BOUVY Martine [2]" w:date="2021-06-23T17:09:00Z"/>
                <w:bCs/>
              </w:rPr>
            </w:pPr>
            <w:ins w:id="7026" w:author="BOUVY Martine [2]" w:date="2021-11-26T17:08:00Z">
              <w:r w:rsidRPr="00142AB7">
                <w:rPr>
                  <w:bCs/>
                </w:rPr>
                <w:t>4.1.2</w:t>
              </w:r>
            </w:ins>
          </w:p>
        </w:tc>
        <w:tc>
          <w:tcPr>
            <w:tcW w:w="1657" w:type="dxa"/>
          </w:tcPr>
          <w:p w14:paraId="6DE6319F" w14:textId="08F239CB" w:rsidR="006633A0" w:rsidRPr="00142AB7" w:rsidRDefault="00ED7819" w:rsidP="006633A0">
            <w:pPr>
              <w:ind w:left="0" w:firstLine="0"/>
              <w:rPr>
                <w:ins w:id="7027" w:author="BOUVY Martine [2]" w:date="2021-06-23T17:09:00Z"/>
                <w:bCs/>
              </w:rPr>
            </w:pPr>
            <w:ins w:id="7028" w:author="BOUVY Martine [2]" w:date="2021-11-26T17:06:00Z">
              <w:r w:rsidRPr="00142AB7">
                <w:rPr>
                  <w:bCs/>
                </w:rPr>
                <w:t>MAPLIB-765</w:t>
              </w:r>
            </w:ins>
          </w:p>
        </w:tc>
      </w:tr>
      <w:tr w:rsidR="006633A0" w:rsidRPr="00142AB7" w14:paraId="6BC15BE8" w14:textId="77777777" w:rsidTr="001534D6">
        <w:trPr>
          <w:ins w:id="7029" w:author="BOUVY Martine [2]" w:date="2021-06-23T17:09:00Z"/>
        </w:trPr>
        <w:tc>
          <w:tcPr>
            <w:tcW w:w="1177" w:type="dxa"/>
          </w:tcPr>
          <w:p w14:paraId="35222B47" w14:textId="77777777" w:rsidR="006633A0" w:rsidRPr="00142AB7" w:rsidRDefault="006633A0" w:rsidP="006633A0">
            <w:pPr>
              <w:ind w:left="0" w:firstLine="0"/>
              <w:rPr>
                <w:ins w:id="7030" w:author="BOUVY Martine [2]" w:date="2021-06-23T17:09:00Z"/>
                <w:bCs/>
              </w:rPr>
            </w:pPr>
          </w:p>
        </w:tc>
        <w:tc>
          <w:tcPr>
            <w:tcW w:w="6885" w:type="dxa"/>
          </w:tcPr>
          <w:p w14:paraId="7AE31729" w14:textId="6AE116D1" w:rsidR="006633A0" w:rsidRPr="00142AB7" w:rsidRDefault="00F6517E" w:rsidP="006633A0">
            <w:pPr>
              <w:spacing w:after="112" w:line="249" w:lineRule="auto"/>
              <w:ind w:left="0" w:right="15" w:firstLine="0"/>
              <w:rPr>
                <w:ins w:id="7031" w:author="BOUVY Martine [2]" w:date="2021-06-23T17:09:00Z"/>
                <w:bCs/>
              </w:rPr>
            </w:pPr>
            <w:ins w:id="7032" w:author="BOUVY Martine [2]" w:date="2021-11-29T13:11:00Z">
              <w:r w:rsidRPr="00142AB7">
                <w:rPr>
                  <w:bCs/>
                </w:rPr>
                <w:t>IsIBAN function add</w:t>
              </w:r>
            </w:ins>
            <w:ins w:id="7033" w:author="BOUVY Martine [2]" w:date="2021-11-29T13:12:00Z">
              <w:r w:rsidR="00CA6CAF" w:rsidRPr="00142AB7">
                <w:rPr>
                  <w:bCs/>
                </w:rPr>
                <w:t>s</w:t>
              </w:r>
            </w:ins>
            <w:ins w:id="7034" w:author="BOUVY Martine [2]" w:date="2021-11-29T13:11:00Z">
              <w:r w:rsidRPr="00142AB7">
                <w:rPr>
                  <w:bCs/>
                </w:rPr>
                <w:t xml:space="preserve"> the check on the pattern as define</w:t>
              </w:r>
            </w:ins>
            <w:ins w:id="7035" w:author="BOUVY Martine [2]" w:date="2021-11-29T13:12:00Z">
              <w:r w:rsidR="00CA6CAF" w:rsidRPr="00142AB7">
                <w:rPr>
                  <w:bCs/>
                </w:rPr>
                <w:t>d</w:t>
              </w:r>
            </w:ins>
            <w:ins w:id="7036" w:author="BOUVY Martine [2]" w:date="2021-11-29T13:11:00Z">
              <w:r w:rsidRPr="00142AB7">
                <w:rPr>
                  <w:bCs/>
                </w:rPr>
                <w:t xml:space="preserve"> in the UGs.</w:t>
              </w:r>
            </w:ins>
          </w:p>
        </w:tc>
        <w:tc>
          <w:tcPr>
            <w:tcW w:w="1109" w:type="dxa"/>
          </w:tcPr>
          <w:p w14:paraId="74FC6DF6" w14:textId="48DB201F" w:rsidR="006633A0" w:rsidRPr="00142AB7" w:rsidRDefault="00F6517E" w:rsidP="006633A0">
            <w:pPr>
              <w:ind w:left="0" w:firstLine="0"/>
              <w:rPr>
                <w:ins w:id="7037" w:author="BOUVY Martine [2]" w:date="2021-06-23T17:09:00Z"/>
                <w:bCs/>
              </w:rPr>
            </w:pPr>
            <w:ins w:id="7038" w:author="BOUVY Martine [2]" w:date="2021-11-29T13:12:00Z">
              <w:r w:rsidRPr="00142AB7">
                <w:rPr>
                  <w:bCs/>
                </w:rPr>
                <w:t>2</w:t>
              </w:r>
            </w:ins>
          </w:p>
        </w:tc>
        <w:tc>
          <w:tcPr>
            <w:tcW w:w="1657" w:type="dxa"/>
          </w:tcPr>
          <w:p w14:paraId="13137021" w14:textId="3E5E8603" w:rsidR="006633A0" w:rsidRPr="00142AB7" w:rsidRDefault="00F6517E" w:rsidP="006633A0">
            <w:pPr>
              <w:ind w:left="0" w:firstLine="0"/>
              <w:rPr>
                <w:ins w:id="7039" w:author="BOUVY Martine [2]" w:date="2021-06-23T17:09:00Z"/>
                <w:bCs/>
              </w:rPr>
            </w:pPr>
            <w:ins w:id="7040" w:author="BOUVY Martine [2]" w:date="2021-11-29T13:12:00Z">
              <w:r w:rsidRPr="00142AB7">
                <w:rPr>
                  <w:bCs/>
                </w:rPr>
                <w:t>MAPLIB-767</w:t>
              </w:r>
            </w:ins>
          </w:p>
        </w:tc>
      </w:tr>
      <w:tr w:rsidR="006633A0" w:rsidRPr="00142AB7" w14:paraId="289E5C05" w14:textId="77777777" w:rsidTr="001534D6">
        <w:trPr>
          <w:ins w:id="7041" w:author="BOUVY Martine [2]" w:date="2021-06-23T17:09:00Z"/>
        </w:trPr>
        <w:tc>
          <w:tcPr>
            <w:tcW w:w="1177" w:type="dxa"/>
          </w:tcPr>
          <w:p w14:paraId="73EFBCC7" w14:textId="77777777" w:rsidR="006633A0" w:rsidRPr="00142AB7" w:rsidRDefault="006633A0" w:rsidP="006633A0">
            <w:pPr>
              <w:ind w:left="0" w:firstLine="0"/>
              <w:rPr>
                <w:ins w:id="7042" w:author="BOUVY Martine [2]" w:date="2021-06-23T17:09:00Z"/>
                <w:bCs/>
              </w:rPr>
            </w:pPr>
          </w:p>
        </w:tc>
        <w:tc>
          <w:tcPr>
            <w:tcW w:w="6885" w:type="dxa"/>
          </w:tcPr>
          <w:p w14:paraId="4F2A14E7" w14:textId="6DC19DE1" w:rsidR="006633A0" w:rsidRPr="00142AB7" w:rsidRDefault="00343B50" w:rsidP="006633A0">
            <w:pPr>
              <w:spacing w:after="112" w:line="249" w:lineRule="auto"/>
              <w:ind w:left="0" w:right="15" w:firstLine="0"/>
              <w:rPr>
                <w:ins w:id="7043" w:author="BOUVY Martine [2]" w:date="2021-06-23T17:09:00Z"/>
                <w:bCs/>
              </w:rPr>
            </w:pPr>
            <w:ins w:id="7044" w:author="BOUVY Martine [2]" w:date="2021-12-06T13:32:00Z">
              <w:r w:rsidRPr="00142AB7">
                <w:rPr>
                  <w:bCs/>
                </w:rPr>
                <w:t>Redesign SubfunctionInstructionForCreditorAgent to improve extract</w:t>
              </w:r>
            </w:ins>
            <w:ins w:id="7045" w:author="BOUVY Martine [2]" w:date="2021-12-06T13:33:00Z">
              <w:r w:rsidRPr="00142AB7">
                <w:rPr>
                  <w:bCs/>
                </w:rPr>
                <w:t xml:space="preserve">ion of codes in InstructionInformation and to extract the new code /UDLC/ requested in pacs.009 </w:t>
              </w:r>
            </w:ins>
            <w:ins w:id="7046" w:author="BOUVY Martine" w:date="2022-01-31T09:59:00Z">
              <w:r w:rsidR="00A007C7" w:rsidRPr="00142AB7">
                <w:rPr>
                  <w:bCs/>
                </w:rPr>
                <w:t>CORE when linked to pacs.009 ADV</w:t>
              </w:r>
            </w:ins>
            <w:ins w:id="7047" w:author="BOUVY Martine [2]" w:date="2021-12-06T13:33:00Z">
              <w:r w:rsidRPr="00142AB7">
                <w:rPr>
                  <w:bCs/>
                </w:rPr>
                <w:t xml:space="preserve">. </w:t>
              </w:r>
            </w:ins>
          </w:p>
        </w:tc>
        <w:tc>
          <w:tcPr>
            <w:tcW w:w="1109" w:type="dxa"/>
          </w:tcPr>
          <w:p w14:paraId="1C70D071" w14:textId="3BBB068A" w:rsidR="006633A0" w:rsidRPr="00142AB7" w:rsidRDefault="00343B50" w:rsidP="006633A0">
            <w:pPr>
              <w:ind w:left="0" w:firstLine="0"/>
              <w:rPr>
                <w:ins w:id="7048" w:author="BOUVY Martine [2]" w:date="2021-06-23T17:09:00Z"/>
                <w:bCs/>
              </w:rPr>
            </w:pPr>
            <w:ins w:id="7049" w:author="BOUVY Martine [2]" w:date="2021-12-06T13:34:00Z">
              <w:r w:rsidRPr="00142AB7">
                <w:rPr>
                  <w:bCs/>
                </w:rPr>
                <w:t>4.3.14</w:t>
              </w:r>
            </w:ins>
          </w:p>
        </w:tc>
        <w:tc>
          <w:tcPr>
            <w:tcW w:w="1657" w:type="dxa"/>
          </w:tcPr>
          <w:p w14:paraId="2EF92F75" w14:textId="10D337D7" w:rsidR="006633A0" w:rsidRPr="00142AB7" w:rsidRDefault="005955A0" w:rsidP="006633A0">
            <w:pPr>
              <w:ind w:left="0" w:firstLine="0"/>
              <w:rPr>
                <w:ins w:id="7050" w:author="BOUVY Martine [2]" w:date="2021-06-23T17:09:00Z"/>
                <w:bCs/>
              </w:rPr>
            </w:pPr>
            <w:ins w:id="7051" w:author="BOUVY Martine [2]" w:date="2021-12-06T13:37:00Z">
              <w:r w:rsidRPr="00142AB7">
                <w:rPr>
                  <w:bCs/>
                </w:rPr>
                <w:t>MAPLIB-784</w:t>
              </w:r>
            </w:ins>
          </w:p>
        </w:tc>
      </w:tr>
      <w:tr w:rsidR="006633A0" w:rsidRPr="00142AB7" w14:paraId="1E0543CA" w14:textId="77777777" w:rsidTr="001534D6">
        <w:trPr>
          <w:ins w:id="7052" w:author="BOUVY Martine [2]" w:date="2021-06-23T17:09:00Z"/>
        </w:trPr>
        <w:tc>
          <w:tcPr>
            <w:tcW w:w="1177" w:type="dxa"/>
          </w:tcPr>
          <w:p w14:paraId="77F649A1" w14:textId="77777777" w:rsidR="006633A0" w:rsidRPr="00142AB7" w:rsidRDefault="006633A0" w:rsidP="006633A0">
            <w:pPr>
              <w:ind w:left="0" w:firstLine="0"/>
              <w:rPr>
                <w:ins w:id="7053" w:author="BOUVY Martine [2]" w:date="2021-06-23T17:09:00Z"/>
                <w:bCs/>
              </w:rPr>
            </w:pPr>
          </w:p>
        </w:tc>
        <w:tc>
          <w:tcPr>
            <w:tcW w:w="6885" w:type="dxa"/>
          </w:tcPr>
          <w:p w14:paraId="3E73A59E" w14:textId="5DF17F86" w:rsidR="006633A0" w:rsidRPr="00142AB7" w:rsidRDefault="00016A4C" w:rsidP="006633A0">
            <w:pPr>
              <w:spacing w:after="112" w:line="249" w:lineRule="auto"/>
              <w:ind w:left="0" w:right="15" w:firstLine="0"/>
              <w:rPr>
                <w:ins w:id="7054" w:author="BOUVY Martine [2]" w:date="2021-06-23T17:09:00Z"/>
                <w:bCs/>
              </w:rPr>
            </w:pPr>
            <w:ins w:id="7055" w:author="BOUVY Martine" w:date="2021-12-07T14:59:00Z">
              <w:r w:rsidRPr="00142AB7">
                <w:rPr>
                  <w:bCs/>
                </w:rPr>
                <w:t>Update d</w:t>
              </w:r>
            </w:ins>
            <w:ins w:id="7056" w:author="BOUVY Martine" w:date="2021-12-07T15:00:00Z">
              <w:r w:rsidRPr="00142AB7">
                <w:rPr>
                  <w:bCs/>
                </w:rPr>
                <w:t xml:space="preserve">escription of MX_To_MTRemittanceInformation2 to define UltimateCreditor is translated before UltimateDebtor. </w:t>
              </w:r>
            </w:ins>
          </w:p>
        </w:tc>
        <w:tc>
          <w:tcPr>
            <w:tcW w:w="1109" w:type="dxa"/>
          </w:tcPr>
          <w:p w14:paraId="75A56940" w14:textId="261C7E28" w:rsidR="006633A0" w:rsidRPr="00142AB7" w:rsidRDefault="00016A4C" w:rsidP="006633A0">
            <w:pPr>
              <w:ind w:left="0" w:firstLine="0"/>
              <w:rPr>
                <w:ins w:id="7057" w:author="BOUVY Martine [2]" w:date="2021-06-23T17:09:00Z"/>
                <w:bCs/>
              </w:rPr>
            </w:pPr>
            <w:ins w:id="7058" w:author="BOUVY Martine" w:date="2021-12-07T15:00:00Z">
              <w:r w:rsidRPr="00142AB7">
                <w:rPr>
                  <w:bCs/>
                </w:rPr>
                <w:t>4.3.17</w:t>
              </w:r>
            </w:ins>
          </w:p>
        </w:tc>
        <w:tc>
          <w:tcPr>
            <w:tcW w:w="1657" w:type="dxa"/>
          </w:tcPr>
          <w:p w14:paraId="65C3A7B2" w14:textId="12FBA7E0" w:rsidR="006633A0" w:rsidRPr="00142AB7" w:rsidRDefault="00377D7C" w:rsidP="006633A0">
            <w:pPr>
              <w:ind w:left="0" w:firstLine="0"/>
              <w:rPr>
                <w:ins w:id="7059" w:author="BOUVY Martine [2]" w:date="2021-06-23T17:09:00Z"/>
                <w:bCs/>
              </w:rPr>
            </w:pPr>
            <w:ins w:id="7060" w:author="BOUVY Martine" w:date="2021-12-07T15:04:00Z">
              <w:r w:rsidRPr="00142AB7">
                <w:rPr>
                  <w:bCs/>
                </w:rPr>
                <w:t>MAPLIB_787</w:t>
              </w:r>
            </w:ins>
          </w:p>
        </w:tc>
      </w:tr>
      <w:tr w:rsidR="006633A0" w:rsidRPr="00142AB7" w14:paraId="60AB4AAD" w14:textId="77777777" w:rsidTr="001534D6">
        <w:trPr>
          <w:ins w:id="7061" w:author="BOUVY Martine [2]" w:date="2021-06-23T17:09:00Z"/>
        </w:trPr>
        <w:tc>
          <w:tcPr>
            <w:tcW w:w="1177" w:type="dxa"/>
          </w:tcPr>
          <w:p w14:paraId="4B0653FB" w14:textId="77777777" w:rsidR="006633A0" w:rsidRPr="00142AB7" w:rsidRDefault="006633A0" w:rsidP="006633A0">
            <w:pPr>
              <w:ind w:left="0" w:firstLine="0"/>
              <w:rPr>
                <w:ins w:id="7062" w:author="BOUVY Martine [2]" w:date="2021-06-23T17:09:00Z"/>
                <w:bCs/>
              </w:rPr>
            </w:pPr>
          </w:p>
        </w:tc>
        <w:tc>
          <w:tcPr>
            <w:tcW w:w="6885" w:type="dxa"/>
          </w:tcPr>
          <w:p w14:paraId="1F9EF4BC" w14:textId="017EB954" w:rsidR="002E0A7B" w:rsidRPr="00142AB7" w:rsidRDefault="002E0A7B" w:rsidP="002E0A7B">
            <w:pPr>
              <w:spacing w:after="112" w:line="249" w:lineRule="auto"/>
              <w:ind w:left="0" w:right="15" w:firstLine="0"/>
              <w:rPr>
                <w:ins w:id="7063" w:author="BOUVY Martine" w:date="2021-12-10T10:08:00Z"/>
                <w:bCs/>
              </w:rPr>
            </w:pPr>
            <w:ins w:id="7064" w:author="BOUVY Martine" w:date="2021-12-10T10:08:00Z">
              <w:r w:rsidRPr="00142AB7">
                <w:rPr>
                  <w:bCs/>
                </w:rPr>
                <w:t xml:space="preserve">Amend </w:t>
              </w:r>
              <w:r w:rsidRPr="00142AB7">
                <w:rPr>
                  <w:rFonts w:eastAsia="Arial"/>
                  <w:bCs/>
                </w:rPr>
                <w:t>MT_To_MXInstructionForCreditorAgent2 to cater for code /UDLC/ to be translated back to InstructionForCre</w:t>
              </w:r>
            </w:ins>
            <w:ins w:id="7065" w:author="BOUVY Martine" w:date="2021-12-10T10:09:00Z">
              <w:r w:rsidRPr="00142AB7">
                <w:rPr>
                  <w:rFonts w:eastAsia="Arial"/>
                  <w:bCs/>
                </w:rPr>
                <w:t xml:space="preserve">ditorAgent. </w:t>
              </w:r>
            </w:ins>
          </w:p>
          <w:p w14:paraId="4CD0957B" w14:textId="301F87BF" w:rsidR="006633A0" w:rsidRPr="00142AB7" w:rsidRDefault="006633A0" w:rsidP="006633A0">
            <w:pPr>
              <w:spacing w:after="112" w:line="249" w:lineRule="auto"/>
              <w:ind w:left="0" w:right="15" w:firstLine="0"/>
              <w:rPr>
                <w:ins w:id="7066" w:author="BOUVY Martine [2]" w:date="2021-06-23T17:09:00Z"/>
                <w:bCs/>
              </w:rPr>
            </w:pPr>
          </w:p>
        </w:tc>
        <w:tc>
          <w:tcPr>
            <w:tcW w:w="1109" w:type="dxa"/>
          </w:tcPr>
          <w:p w14:paraId="79036C97" w14:textId="146BCFBA" w:rsidR="006633A0" w:rsidRPr="00142AB7" w:rsidRDefault="002E0A7B" w:rsidP="006633A0">
            <w:pPr>
              <w:ind w:left="0" w:firstLine="0"/>
              <w:rPr>
                <w:ins w:id="7067" w:author="BOUVY Martine [2]" w:date="2021-06-23T17:09:00Z"/>
                <w:bCs/>
              </w:rPr>
            </w:pPr>
            <w:ins w:id="7068" w:author="BOUVY Martine" w:date="2021-12-10T10:09:00Z">
              <w:r w:rsidRPr="00142AB7">
                <w:rPr>
                  <w:bCs/>
                </w:rPr>
                <w:t>3.3.16</w:t>
              </w:r>
            </w:ins>
          </w:p>
        </w:tc>
        <w:tc>
          <w:tcPr>
            <w:tcW w:w="1657" w:type="dxa"/>
          </w:tcPr>
          <w:p w14:paraId="1369E60D" w14:textId="7D698028" w:rsidR="006633A0" w:rsidRPr="00142AB7" w:rsidRDefault="002E0A7B" w:rsidP="006633A0">
            <w:pPr>
              <w:ind w:left="0" w:firstLine="0"/>
              <w:rPr>
                <w:ins w:id="7069" w:author="BOUVY Martine [2]" w:date="2021-06-23T17:09:00Z"/>
                <w:bCs/>
              </w:rPr>
            </w:pPr>
            <w:ins w:id="7070" w:author="BOUVY Martine" w:date="2021-12-10T10:09:00Z">
              <w:r w:rsidRPr="00142AB7">
                <w:rPr>
                  <w:bCs/>
                </w:rPr>
                <w:t>MAPLIB-795</w:t>
              </w:r>
            </w:ins>
          </w:p>
        </w:tc>
      </w:tr>
      <w:tr w:rsidR="006633A0" w:rsidRPr="00142AB7" w14:paraId="5BB12426" w14:textId="77777777" w:rsidTr="001534D6">
        <w:trPr>
          <w:ins w:id="7071" w:author="BOUVY Martine [2]" w:date="2021-06-23T17:09:00Z"/>
        </w:trPr>
        <w:tc>
          <w:tcPr>
            <w:tcW w:w="1177" w:type="dxa"/>
          </w:tcPr>
          <w:p w14:paraId="265CB367" w14:textId="77777777" w:rsidR="006633A0" w:rsidRPr="00142AB7" w:rsidRDefault="006633A0" w:rsidP="006633A0">
            <w:pPr>
              <w:ind w:left="0" w:firstLine="0"/>
              <w:rPr>
                <w:ins w:id="7072" w:author="BOUVY Martine [2]" w:date="2021-06-23T17:09:00Z"/>
                <w:bCs/>
              </w:rPr>
            </w:pPr>
          </w:p>
        </w:tc>
        <w:tc>
          <w:tcPr>
            <w:tcW w:w="6885" w:type="dxa"/>
          </w:tcPr>
          <w:p w14:paraId="4D5B471E" w14:textId="64671308" w:rsidR="006633A0" w:rsidRPr="00142AB7" w:rsidRDefault="008872A4" w:rsidP="006633A0">
            <w:pPr>
              <w:spacing w:after="112" w:line="249" w:lineRule="auto"/>
              <w:ind w:left="0" w:right="15" w:firstLine="0"/>
              <w:rPr>
                <w:ins w:id="7073" w:author="BOUVY Martine [2]" w:date="2021-06-23T17:09:00Z"/>
                <w:bCs/>
              </w:rPr>
            </w:pPr>
            <w:ins w:id="7074" w:author="BOUVY Martine" w:date="2022-01-06T17:41:00Z">
              <w:r w:rsidRPr="00142AB7">
                <w:rPr>
                  <w:bCs/>
                </w:rPr>
                <w:t>Amend</w:t>
              </w:r>
            </w:ins>
            <w:ins w:id="7075" w:author="BOUVY Martine" w:date="2022-01-06T17:42:00Z">
              <w:r w:rsidRPr="00142AB7">
                <w:rPr>
                  <w:bCs/>
                </w:rPr>
                <w:t xml:space="preserve"> MX_To_MTEmptyLine</w:t>
              </w:r>
            </w:ins>
          </w:p>
        </w:tc>
        <w:tc>
          <w:tcPr>
            <w:tcW w:w="1109" w:type="dxa"/>
          </w:tcPr>
          <w:p w14:paraId="41C4156D" w14:textId="3203DDC0" w:rsidR="006633A0" w:rsidRPr="00142AB7" w:rsidRDefault="008872A4" w:rsidP="006633A0">
            <w:pPr>
              <w:ind w:left="0" w:firstLine="0"/>
              <w:rPr>
                <w:ins w:id="7076" w:author="BOUVY Martine [2]" w:date="2021-06-23T17:09:00Z"/>
                <w:bCs/>
              </w:rPr>
            </w:pPr>
            <w:ins w:id="7077" w:author="BOUVY Martine" w:date="2022-01-06T17:42:00Z">
              <w:r w:rsidRPr="00142AB7">
                <w:rPr>
                  <w:bCs/>
                </w:rPr>
                <w:t>4.3.23</w:t>
              </w:r>
            </w:ins>
          </w:p>
        </w:tc>
        <w:tc>
          <w:tcPr>
            <w:tcW w:w="1657" w:type="dxa"/>
          </w:tcPr>
          <w:p w14:paraId="1A76D409" w14:textId="33C2ED01" w:rsidR="006633A0" w:rsidRPr="00142AB7" w:rsidRDefault="008872A4" w:rsidP="006633A0">
            <w:pPr>
              <w:ind w:left="0" w:firstLine="0"/>
              <w:rPr>
                <w:ins w:id="7078" w:author="BOUVY Martine [2]" w:date="2021-06-23T17:09:00Z"/>
                <w:bCs/>
              </w:rPr>
            </w:pPr>
            <w:ins w:id="7079" w:author="BOUVY Martine" w:date="2022-01-06T17:42:00Z">
              <w:r w:rsidRPr="00142AB7">
                <w:rPr>
                  <w:bCs/>
                </w:rPr>
                <w:t>MAPLIB-8</w:t>
              </w:r>
            </w:ins>
            <w:ins w:id="7080" w:author="BOUVY Martine" w:date="2022-01-07T09:48:00Z">
              <w:r w:rsidR="00A77801" w:rsidRPr="00142AB7">
                <w:rPr>
                  <w:bCs/>
                </w:rPr>
                <w:t>03</w:t>
              </w:r>
            </w:ins>
          </w:p>
        </w:tc>
      </w:tr>
      <w:tr w:rsidR="006633A0" w:rsidRPr="00142AB7" w14:paraId="68DC6A98" w14:textId="77777777" w:rsidTr="001534D6">
        <w:trPr>
          <w:ins w:id="7081" w:author="BOUVY Martine [2]" w:date="2021-06-23T17:09:00Z"/>
        </w:trPr>
        <w:tc>
          <w:tcPr>
            <w:tcW w:w="1177" w:type="dxa"/>
          </w:tcPr>
          <w:p w14:paraId="35C4BF90" w14:textId="77777777" w:rsidR="006633A0" w:rsidRPr="00142AB7" w:rsidRDefault="006633A0" w:rsidP="006633A0">
            <w:pPr>
              <w:ind w:left="0" w:firstLine="0"/>
              <w:rPr>
                <w:ins w:id="7082" w:author="BOUVY Martine [2]" w:date="2021-06-23T17:09:00Z"/>
                <w:bCs/>
              </w:rPr>
            </w:pPr>
          </w:p>
        </w:tc>
        <w:tc>
          <w:tcPr>
            <w:tcW w:w="6885" w:type="dxa"/>
          </w:tcPr>
          <w:p w14:paraId="3B72BFFE" w14:textId="1B7E9880" w:rsidR="00D448E9" w:rsidRPr="00142AB7" w:rsidRDefault="00D448E9" w:rsidP="006633A0">
            <w:pPr>
              <w:spacing w:after="112" w:line="249" w:lineRule="auto"/>
              <w:ind w:left="0" w:right="15" w:firstLine="0"/>
              <w:rPr>
                <w:ins w:id="7083" w:author="BOUVY Martine" w:date="2022-01-26T15:46:00Z"/>
                <w:bCs/>
              </w:rPr>
            </w:pPr>
            <w:ins w:id="7084" w:author="BOUVY Martine" w:date="2022-01-26T15:46:00Z">
              <w:r w:rsidRPr="00142AB7">
                <w:rPr>
                  <w:bCs/>
                </w:rPr>
                <w:t xml:space="preserve">Alignement error/warning </w:t>
              </w:r>
            </w:ins>
            <w:ins w:id="7085" w:author="BOUVY Martine" w:date="2022-01-28T16:04:00Z">
              <w:r w:rsidR="00232DC0" w:rsidRPr="00142AB7">
                <w:rPr>
                  <w:bCs/>
                </w:rPr>
                <w:t xml:space="preserve">codes </w:t>
              </w:r>
            </w:ins>
            <w:ins w:id="7086" w:author="BOUVY Martine" w:date="2022-01-26T15:46:00Z">
              <w:r w:rsidRPr="00142AB7">
                <w:rPr>
                  <w:bCs/>
                </w:rPr>
                <w:t>with Translation portal implementation.</w:t>
              </w:r>
            </w:ins>
          </w:p>
          <w:p w14:paraId="2036CCB8" w14:textId="326A4E69" w:rsidR="006633A0" w:rsidRPr="00142AB7" w:rsidRDefault="00D448E9" w:rsidP="006633A0">
            <w:pPr>
              <w:spacing w:after="112" w:line="249" w:lineRule="auto"/>
              <w:ind w:left="0" w:right="15" w:firstLine="0"/>
              <w:rPr>
                <w:ins w:id="7087" w:author="BOUVY Martine" w:date="2022-01-26T15:53:00Z"/>
                <w:bCs/>
              </w:rPr>
            </w:pPr>
            <w:ins w:id="7088" w:author="BOUVY Martine" w:date="2022-01-26T15:45:00Z">
              <w:r w:rsidRPr="00142AB7">
                <w:rPr>
                  <w:bCs/>
                </w:rPr>
                <w:t>Replace T20033 by T11002 in MT_T</w:t>
              </w:r>
            </w:ins>
            <w:ins w:id="7089" w:author="BOUVY Martine" w:date="2022-01-26T16:01:00Z">
              <w:r w:rsidR="003B477F" w:rsidRPr="00142AB7">
                <w:rPr>
                  <w:bCs/>
                </w:rPr>
                <w:t>o</w:t>
              </w:r>
            </w:ins>
            <w:ins w:id="7090" w:author="BOUVY Martine" w:date="2022-01-26T15:45:00Z">
              <w:r w:rsidRPr="00142AB7">
                <w:rPr>
                  <w:bCs/>
                </w:rPr>
                <w:t>_MX</w:t>
              </w:r>
            </w:ins>
            <w:ins w:id="7091" w:author="BOUVY Martine" w:date="2022-01-26T15:46:00Z">
              <w:r w:rsidRPr="00142AB7">
                <w:rPr>
                  <w:bCs/>
                </w:rPr>
                <w:t>ClearingSystemToNameAndAddressLine</w:t>
              </w:r>
            </w:ins>
          </w:p>
          <w:p w14:paraId="2EC1654E" w14:textId="743905CE" w:rsidR="000579D8" w:rsidRPr="00142AB7" w:rsidRDefault="000579D8" w:rsidP="006633A0">
            <w:pPr>
              <w:spacing w:after="112" w:line="249" w:lineRule="auto"/>
              <w:ind w:left="0" w:right="15" w:firstLine="0"/>
              <w:rPr>
                <w:ins w:id="7092" w:author="BOUVY Martine" w:date="2022-01-26T16:00:00Z"/>
                <w:bCs/>
              </w:rPr>
            </w:pPr>
            <w:ins w:id="7093" w:author="BOUVY Martine" w:date="2022-01-26T15:53:00Z">
              <w:r w:rsidRPr="00142AB7">
                <w:rPr>
                  <w:bCs/>
                </w:rPr>
                <w:t>Replace T20034 by T11003 in MT_T</w:t>
              </w:r>
            </w:ins>
            <w:ins w:id="7094" w:author="BOUVY Martine" w:date="2022-01-26T16:01:00Z">
              <w:r w:rsidR="003B477F" w:rsidRPr="00142AB7">
                <w:rPr>
                  <w:bCs/>
                </w:rPr>
                <w:t>o</w:t>
              </w:r>
            </w:ins>
            <w:ins w:id="7095" w:author="BOUVY Martine" w:date="2022-01-26T15:53:00Z">
              <w:r w:rsidRPr="00142AB7">
                <w:rPr>
                  <w:bCs/>
                </w:rPr>
                <w:t>_MXClearingSystemToNameAndAddressLine</w:t>
              </w:r>
            </w:ins>
          </w:p>
          <w:p w14:paraId="06C9CEBF" w14:textId="1F97AFF1" w:rsidR="00CE3CCD" w:rsidRPr="00142AB7" w:rsidRDefault="00CE3CCD" w:rsidP="006633A0">
            <w:pPr>
              <w:spacing w:after="112" w:line="249" w:lineRule="auto"/>
              <w:ind w:left="0" w:right="15" w:firstLine="0"/>
              <w:rPr>
                <w:ins w:id="7096" w:author="BOUVY Martine" w:date="2022-01-26T16:14:00Z"/>
                <w:bCs/>
              </w:rPr>
            </w:pPr>
            <w:ins w:id="7097" w:author="BOUVY Martine" w:date="2022-01-26T16:00:00Z">
              <w:r w:rsidRPr="00142AB7">
                <w:rPr>
                  <w:bCs/>
                </w:rPr>
                <w:t>Replace T20030 by T11004 in MT_To_MXIntermediaryAgent</w:t>
              </w:r>
            </w:ins>
          </w:p>
          <w:p w14:paraId="17FE1C7E" w14:textId="232BCAED" w:rsidR="008E2B93" w:rsidRPr="00142AB7" w:rsidRDefault="008E2B93" w:rsidP="008E2B93">
            <w:pPr>
              <w:spacing w:after="112" w:line="249" w:lineRule="auto"/>
              <w:ind w:left="0" w:right="15" w:firstLine="0"/>
              <w:rPr>
                <w:ins w:id="7098" w:author="BOUVY Martine" w:date="2022-01-26T16:18:00Z"/>
                <w:bCs/>
              </w:rPr>
            </w:pPr>
            <w:ins w:id="7099" w:author="BOUVY Martine" w:date="2022-01-26T16:14:00Z">
              <w:r w:rsidRPr="00142AB7">
                <w:rPr>
                  <w:bCs/>
                </w:rPr>
                <w:t>Replace T20075 by T11005 in MX_To</w:t>
              </w:r>
            </w:ins>
            <w:ins w:id="7100" w:author="BOUVY Martine" w:date="2022-01-26T16:15:00Z">
              <w:r w:rsidRPr="00142AB7">
                <w:rPr>
                  <w:bCs/>
                </w:rPr>
                <w:t>_MTClearingIdentifier</w:t>
              </w:r>
            </w:ins>
          </w:p>
          <w:p w14:paraId="4B8DEB7D" w14:textId="740D82D4" w:rsidR="009B5843" w:rsidRPr="00142AB7" w:rsidRDefault="009B5843" w:rsidP="009B5843">
            <w:pPr>
              <w:spacing w:after="112" w:line="249" w:lineRule="auto"/>
              <w:ind w:left="0" w:right="15" w:firstLine="0"/>
              <w:rPr>
                <w:ins w:id="7101" w:author="BOUVY Martine" w:date="2022-01-26T16:18:00Z"/>
                <w:bCs/>
              </w:rPr>
            </w:pPr>
            <w:ins w:id="7102" w:author="BOUVY Martine" w:date="2022-01-26T16:18:00Z">
              <w:r w:rsidRPr="00142AB7">
                <w:rPr>
                  <w:bCs/>
                </w:rPr>
                <w:t>Replace T20075 by T11005 in MX_To_MTClearingIdentifierAndChannel</w:t>
              </w:r>
            </w:ins>
          </w:p>
          <w:p w14:paraId="4813D9E4" w14:textId="188EC71E" w:rsidR="008E2B93" w:rsidRPr="00142AB7" w:rsidRDefault="008E2B93" w:rsidP="008E2B93">
            <w:pPr>
              <w:spacing w:after="112" w:line="249" w:lineRule="auto"/>
              <w:ind w:left="0" w:right="15" w:firstLine="0"/>
              <w:rPr>
                <w:ins w:id="7103" w:author="BOUVY Martine" w:date="2022-01-26T16:23:00Z"/>
                <w:bCs/>
              </w:rPr>
            </w:pPr>
            <w:ins w:id="7104" w:author="BOUVY Martine" w:date="2022-01-26T16:15:00Z">
              <w:r w:rsidRPr="00142AB7">
                <w:rPr>
                  <w:bCs/>
                </w:rPr>
                <w:t>Replace T20076 by T11006 in MX_To_MTClearingIdentifier</w:t>
              </w:r>
            </w:ins>
          </w:p>
          <w:p w14:paraId="27E85C41" w14:textId="148AAABC" w:rsidR="00A37708" w:rsidRPr="00142AB7" w:rsidRDefault="00A37708" w:rsidP="00A37708">
            <w:pPr>
              <w:spacing w:after="112" w:line="249" w:lineRule="auto"/>
              <w:ind w:left="0" w:right="15" w:firstLine="0"/>
              <w:rPr>
                <w:ins w:id="7105" w:author="BOUVY Martine" w:date="2022-01-26T16:29:00Z"/>
                <w:bCs/>
              </w:rPr>
            </w:pPr>
            <w:ins w:id="7106" w:author="BOUVY Martine" w:date="2022-01-26T16:23:00Z">
              <w:r w:rsidRPr="00142AB7">
                <w:rPr>
                  <w:bCs/>
                </w:rPr>
                <w:t>Replace T20077 by T1100</w:t>
              </w:r>
            </w:ins>
            <w:ins w:id="7107" w:author="BOUVY Martine" w:date="2022-01-26T16:24:00Z">
              <w:r w:rsidRPr="00142AB7">
                <w:rPr>
                  <w:bCs/>
                </w:rPr>
                <w:t>7</w:t>
              </w:r>
            </w:ins>
            <w:ins w:id="7108" w:author="BOUVY Martine" w:date="2022-01-26T16:23:00Z">
              <w:r w:rsidRPr="00142AB7">
                <w:rPr>
                  <w:bCs/>
                </w:rPr>
                <w:t xml:space="preserve"> in MX_To_MTClearingIdentifierAndChannel</w:t>
              </w:r>
            </w:ins>
          </w:p>
          <w:p w14:paraId="5EFAEC0F" w14:textId="70E561BB" w:rsidR="0094349E" w:rsidRPr="00142AB7" w:rsidRDefault="0094349E" w:rsidP="0094349E">
            <w:pPr>
              <w:spacing w:after="112" w:line="249" w:lineRule="auto"/>
              <w:ind w:left="0" w:right="15" w:firstLine="0"/>
              <w:rPr>
                <w:ins w:id="7109" w:author="BOUVY Martine" w:date="2022-01-26T16:40:00Z"/>
                <w:bCs/>
              </w:rPr>
            </w:pPr>
            <w:ins w:id="7110" w:author="BOUVY Martine" w:date="2022-01-26T16:29:00Z">
              <w:r w:rsidRPr="00142AB7">
                <w:rPr>
                  <w:bCs/>
                </w:rPr>
                <w:t>Replace T200</w:t>
              </w:r>
            </w:ins>
            <w:ins w:id="7111" w:author="BOUVY Martine" w:date="2022-01-26T16:30:00Z">
              <w:r w:rsidRPr="00142AB7">
                <w:rPr>
                  <w:bCs/>
                </w:rPr>
                <w:t>86</w:t>
              </w:r>
            </w:ins>
            <w:ins w:id="7112" w:author="BOUVY Martine" w:date="2022-01-26T16:29:00Z">
              <w:r w:rsidRPr="00142AB7">
                <w:rPr>
                  <w:bCs/>
                </w:rPr>
                <w:t xml:space="preserve"> by T1100</w:t>
              </w:r>
            </w:ins>
            <w:ins w:id="7113" w:author="BOUVY Martine" w:date="2022-01-26T16:30:00Z">
              <w:r w:rsidRPr="00142AB7">
                <w:rPr>
                  <w:bCs/>
                </w:rPr>
                <w:t>8</w:t>
              </w:r>
            </w:ins>
            <w:ins w:id="7114" w:author="BOUVY Martine" w:date="2022-01-26T16:29:00Z">
              <w:r w:rsidRPr="00142AB7">
                <w:rPr>
                  <w:bCs/>
                </w:rPr>
                <w:t xml:space="preserve"> in M</w:t>
              </w:r>
            </w:ins>
            <w:ins w:id="7115" w:author="BOUVY Martine" w:date="2022-01-26T16:30:00Z">
              <w:r w:rsidRPr="00142AB7">
                <w:rPr>
                  <w:bCs/>
                </w:rPr>
                <w:t>T_To_MXFinancialInstitutionAccount</w:t>
              </w:r>
            </w:ins>
          </w:p>
          <w:p w14:paraId="4CC135E0" w14:textId="02B159B2" w:rsidR="004E148F" w:rsidRPr="00142AB7" w:rsidRDefault="004E148F" w:rsidP="004E148F">
            <w:pPr>
              <w:spacing w:after="112" w:line="249" w:lineRule="auto"/>
              <w:ind w:left="0" w:right="15" w:firstLine="0"/>
              <w:rPr>
                <w:ins w:id="7116" w:author="BOUVY Martine" w:date="2022-01-26T16:51:00Z"/>
                <w:bCs/>
              </w:rPr>
            </w:pPr>
            <w:ins w:id="7117" w:author="BOUVY Martine" w:date="2022-01-26T16:40:00Z">
              <w:r w:rsidRPr="00142AB7">
                <w:rPr>
                  <w:bCs/>
                </w:rPr>
                <w:t>Replace T20037 by T12005 in MX_To_MT</w:t>
              </w:r>
            </w:ins>
            <w:ins w:id="7118" w:author="BOUVY Martine" w:date="2022-01-26T16:41:00Z">
              <w:r w:rsidRPr="00142AB7">
                <w:rPr>
                  <w:bCs/>
                </w:rPr>
                <w:t>FATFID_CUST_NIDN</w:t>
              </w:r>
            </w:ins>
          </w:p>
          <w:p w14:paraId="68CAA40E" w14:textId="48D387BD" w:rsidR="00AD0777" w:rsidRPr="00142AB7" w:rsidRDefault="00AD0777" w:rsidP="004E148F">
            <w:pPr>
              <w:spacing w:after="112" w:line="249" w:lineRule="auto"/>
              <w:ind w:left="0" w:right="15" w:firstLine="0"/>
              <w:rPr>
                <w:ins w:id="7119" w:author="BOUVY Martine" w:date="2022-01-26T16:59:00Z"/>
                <w:bCs/>
              </w:rPr>
            </w:pPr>
            <w:ins w:id="7120" w:author="BOUVY Martine" w:date="2022-01-26T16:51:00Z">
              <w:r w:rsidRPr="00142AB7">
                <w:rPr>
                  <w:bCs/>
                </w:rPr>
                <w:t>Replace T20058 by T12001 in MX_To_MTFATF</w:t>
              </w:r>
            </w:ins>
            <w:ins w:id="7121" w:author="BOUVY Martine" w:date="2022-01-26T16:52:00Z">
              <w:r w:rsidRPr="00142AB7">
                <w:rPr>
                  <w:bCs/>
                </w:rPr>
                <w:t>Identification</w:t>
              </w:r>
            </w:ins>
          </w:p>
          <w:p w14:paraId="2693C43A" w14:textId="16B137AA" w:rsidR="00F14847" w:rsidRPr="00142AB7" w:rsidRDefault="00F14847" w:rsidP="00F14847">
            <w:pPr>
              <w:spacing w:after="112" w:line="249" w:lineRule="auto"/>
              <w:ind w:left="0" w:right="15" w:firstLine="0"/>
              <w:rPr>
                <w:ins w:id="7122" w:author="BOUVY Martine" w:date="2022-01-27T09:31:00Z"/>
                <w:bCs/>
              </w:rPr>
            </w:pPr>
            <w:ins w:id="7123" w:author="BOUVY Martine" w:date="2022-01-26T16:59:00Z">
              <w:r w:rsidRPr="00142AB7">
                <w:rPr>
                  <w:bCs/>
                </w:rPr>
                <w:t>Replace T20059 by T12002 in MX_To_MTFATFIdentification</w:t>
              </w:r>
            </w:ins>
          </w:p>
          <w:p w14:paraId="52197AB3" w14:textId="0DE0F95A" w:rsidR="00662F2B" w:rsidRPr="00142AB7" w:rsidRDefault="00662F2B" w:rsidP="00662F2B">
            <w:pPr>
              <w:spacing w:after="112" w:line="249" w:lineRule="auto"/>
              <w:ind w:left="0" w:right="15" w:firstLine="0"/>
              <w:rPr>
                <w:ins w:id="7124" w:author="BOUVY Martine" w:date="2022-01-27T09:36:00Z"/>
                <w:bCs/>
              </w:rPr>
            </w:pPr>
            <w:ins w:id="7125" w:author="BOUVY Martine" w:date="2022-01-27T09:31:00Z">
              <w:r w:rsidRPr="00142AB7">
                <w:rPr>
                  <w:bCs/>
                </w:rPr>
                <w:t>Replace T20060 by T12003 in MX_To_MTFATFIdentification</w:t>
              </w:r>
            </w:ins>
          </w:p>
          <w:p w14:paraId="1CFB45F7" w14:textId="0CE08BC1" w:rsidR="00ED27FA" w:rsidRPr="00142AB7" w:rsidRDefault="00ED27FA" w:rsidP="00ED27FA">
            <w:pPr>
              <w:spacing w:after="112" w:line="249" w:lineRule="auto"/>
              <w:ind w:left="0" w:right="15" w:firstLine="0"/>
              <w:rPr>
                <w:ins w:id="7126" w:author="BOUVY Martine" w:date="2022-01-27T09:45:00Z"/>
                <w:bCs/>
              </w:rPr>
            </w:pPr>
            <w:ins w:id="7127" w:author="BOUVY Martine" w:date="2022-01-27T09:36:00Z">
              <w:r w:rsidRPr="00142AB7">
                <w:rPr>
                  <w:bCs/>
                </w:rPr>
                <w:t>Replace T20026 by T12004 in MX_To_MTFATFIdentification</w:t>
              </w:r>
            </w:ins>
          </w:p>
          <w:p w14:paraId="3CBD3011" w14:textId="384D8723" w:rsidR="002E03E2" w:rsidRPr="00142AB7" w:rsidRDefault="002E03E2" w:rsidP="002E03E2">
            <w:pPr>
              <w:spacing w:after="112" w:line="249" w:lineRule="auto"/>
              <w:ind w:left="0" w:right="15" w:firstLine="0"/>
              <w:rPr>
                <w:ins w:id="7128" w:author="BOUVY Martine" w:date="2022-01-27T10:46:00Z"/>
                <w:bCs/>
              </w:rPr>
            </w:pPr>
            <w:ins w:id="7129" w:author="BOUVY Martine" w:date="2022-01-27T09:45:00Z">
              <w:r w:rsidRPr="00142AB7">
                <w:rPr>
                  <w:bCs/>
                </w:rPr>
                <w:t>Replace T20079 by T12006 in MT_To_MXUltimateParty</w:t>
              </w:r>
            </w:ins>
          </w:p>
          <w:p w14:paraId="48E9061D" w14:textId="20BDC15F" w:rsidR="00263C3F" w:rsidRPr="00142AB7" w:rsidRDefault="00263C3F" w:rsidP="00263C3F">
            <w:pPr>
              <w:spacing w:after="112" w:line="249" w:lineRule="auto"/>
              <w:ind w:left="0" w:right="15" w:firstLine="0"/>
              <w:rPr>
                <w:ins w:id="7130" w:author="BOUVY Martine" w:date="2022-01-27T10:49:00Z"/>
                <w:bCs/>
              </w:rPr>
            </w:pPr>
            <w:ins w:id="7131" w:author="BOUVY Martine" w:date="2022-01-27T10:46:00Z">
              <w:r w:rsidRPr="00142AB7">
                <w:rPr>
                  <w:bCs/>
                </w:rPr>
                <w:t>Replace T20</w:t>
              </w:r>
            </w:ins>
            <w:ins w:id="7132" w:author="BOUVY Martine" w:date="2022-01-27T10:47:00Z">
              <w:r w:rsidRPr="00142AB7">
                <w:rPr>
                  <w:bCs/>
                </w:rPr>
                <w:t>182</w:t>
              </w:r>
            </w:ins>
            <w:ins w:id="7133" w:author="BOUVY Martine" w:date="2022-01-27T10:46:00Z">
              <w:r w:rsidRPr="00142AB7">
                <w:rPr>
                  <w:bCs/>
                </w:rPr>
                <w:t xml:space="preserve"> by T1200</w:t>
              </w:r>
            </w:ins>
            <w:ins w:id="7134" w:author="BOUVY Martine" w:date="2022-01-27T10:47:00Z">
              <w:r w:rsidRPr="00142AB7">
                <w:rPr>
                  <w:bCs/>
                </w:rPr>
                <w:t>9</w:t>
              </w:r>
            </w:ins>
            <w:ins w:id="7135" w:author="BOUVY Martine" w:date="2022-01-27T10:46:00Z">
              <w:r w:rsidRPr="00142AB7">
                <w:rPr>
                  <w:bCs/>
                </w:rPr>
                <w:t xml:space="preserve"> in M</w:t>
              </w:r>
            </w:ins>
            <w:ins w:id="7136" w:author="BOUVY Martine" w:date="2022-01-27T10:47:00Z">
              <w:r w:rsidRPr="00142AB7">
                <w:rPr>
                  <w:bCs/>
                </w:rPr>
                <w:t>X_To_MTFATFNameAndAddress2</w:t>
              </w:r>
            </w:ins>
          </w:p>
          <w:p w14:paraId="21BFDDA9" w14:textId="039987EF" w:rsidR="001E22CB" w:rsidRPr="00142AB7" w:rsidRDefault="001E22CB" w:rsidP="001E22CB">
            <w:pPr>
              <w:spacing w:after="112" w:line="249" w:lineRule="auto"/>
              <w:ind w:left="0" w:right="15"/>
              <w:rPr>
                <w:ins w:id="7137" w:author="BOUVY Martine" w:date="2022-01-27T10:56:00Z"/>
                <w:rFonts w:eastAsia="Arial"/>
                <w:bCs/>
              </w:rPr>
            </w:pPr>
            <w:ins w:id="7138" w:author="BOUVY Martine" w:date="2022-01-27T10:49:00Z">
              <w:r w:rsidRPr="00142AB7">
                <w:rPr>
                  <w:bCs/>
                </w:rPr>
                <w:t xml:space="preserve">Replace T20182 by T12009 in </w:t>
              </w:r>
            </w:ins>
            <w:ins w:id="7139" w:author="BOUVY Martine" w:date="2022-01-27T10:50:00Z">
              <w:r w:rsidRPr="00142AB7">
                <w:rPr>
                  <w:rFonts w:eastAsia="Arial"/>
                  <w:bCs/>
                </w:rPr>
                <w:t>MX_To_MTPartyNameAndUnstructuredAddress</w:t>
              </w:r>
            </w:ins>
          </w:p>
          <w:p w14:paraId="34009D9D" w14:textId="673FA306" w:rsidR="00A46E59" w:rsidRPr="00142AB7" w:rsidRDefault="00A46E59" w:rsidP="001E22CB">
            <w:pPr>
              <w:spacing w:after="112" w:line="249" w:lineRule="auto"/>
              <w:ind w:left="0" w:right="15"/>
              <w:rPr>
                <w:ins w:id="7140" w:author="BOUVY Martine" w:date="2022-01-27T11:04:00Z"/>
                <w:bCs/>
              </w:rPr>
            </w:pPr>
            <w:ins w:id="7141" w:author="BOUVY Martine" w:date="2022-01-27T10:56:00Z">
              <w:r w:rsidRPr="00142AB7">
                <w:rPr>
                  <w:bCs/>
                </w:rPr>
                <w:lastRenderedPageBreak/>
                <w:t>Replace T20130 by T12009 in MX_To_MTPartyNameAndStructuredAddress</w:t>
              </w:r>
            </w:ins>
          </w:p>
          <w:p w14:paraId="23D4613D" w14:textId="18264E6D" w:rsidR="00111C24" w:rsidRPr="00142AB7" w:rsidRDefault="00111C24" w:rsidP="00111C24">
            <w:pPr>
              <w:spacing w:after="112" w:line="249" w:lineRule="auto"/>
              <w:ind w:left="0" w:right="15" w:firstLine="0"/>
              <w:rPr>
                <w:ins w:id="7142" w:author="BOUVY Martine" w:date="2022-01-27T11:04:00Z"/>
                <w:bCs/>
              </w:rPr>
            </w:pPr>
            <w:ins w:id="7143" w:author="BOUVY Martine" w:date="2022-01-27T11:04:00Z">
              <w:r w:rsidRPr="00142AB7">
                <w:rPr>
                  <w:bCs/>
                </w:rPr>
                <w:t>Replace T20</w:t>
              </w:r>
            </w:ins>
            <w:ins w:id="7144" w:author="BOUVY Martine" w:date="2022-01-27T11:05:00Z">
              <w:r w:rsidRPr="00142AB7">
                <w:rPr>
                  <w:bCs/>
                </w:rPr>
                <w:t>217</w:t>
              </w:r>
            </w:ins>
            <w:ins w:id="7145" w:author="BOUVY Martine" w:date="2022-01-27T11:04:00Z">
              <w:r w:rsidRPr="00142AB7">
                <w:rPr>
                  <w:bCs/>
                </w:rPr>
                <w:t xml:space="preserve"> by T120</w:t>
              </w:r>
            </w:ins>
            <w:ins w:id="7146" w:author="BOUVY Martine" w:date="2022-01-27T11:05:00Z">
              <w:r w:rsidRPr="00142AB7">
                <w:rPr>
                  <w:bCs/>
                </w:rPr>
                <w:t>10</w:t>
              </w:r>
            </w:ins>
            <w:ins w:id="7147" w:author="BOUVY Martine" w:date="2022-01-27T11:04:00Z">
              <w:r w:rsidRPr="00142AB7">
                <w:rPr>
                  <w:bCs/>
                </w:rPr>
                <w:t xml:space="preserve"> in MX_To_MTFATFIdentification</w:t>
              </w:r>
            </w:ins>
          </w:p>
          <w:p w14:paraId="5A4BE1EC" w14:textId="07C1A950" w:rsidR="00424887" w:rsidRPr="00142AB7" w:rsidRDefault="00424887" w:rsidP="00424887">
            <w:pPr>
              <w:spacing w:after="112" w:line="249" w:lineRule="auto"/>
              <w:ind w:left="0" w:right="15" w:firstLine="0"/>
              <w:rPr>
                <w:ins w:id="7148" w:author="BOUVY Martine" w:date="2022-01-28T15:16:00Z"/>
                <w:bCs/>
              </w:rPr>
            </w:pPr>
            <w:ins w:id="7149" w:author="BOUVY Martine" w:date="2022-01-28T11:43:00Z">
              <w:r w:rsidRPr="00142AB7">
                <w:rPr>
                  <w:bCs/>
                </w:rPr>
                <w:t>Replace T200</w:t>
              </w:r>
            </w:ins>
            <w:ins w:id="7150" w:author="BOUVY Martine" w:date="2022-01-28T11:44:00Z">
              <w:r w:rsidRPr="00142AB7">
                <w:rPr>
                  <w:bCs/>
                </w:rPr>
                <w:t>35</w:t>
              </w:r>
            </w:ins>
            <w:ins w:id="7151" w:author="BOUVY Martine" w:date="2022-01-28T11:43:00Z">
              <w:r w:rsidRPr="00142AB7">
                <w:rPr>
                  <w:bCs/>
                </w:rPr>
                <w:t xml:space="preserve"> by T1</w:t>
              </w:r>
            </w:ins>
            <w:ins w:id="7152" w:author="BOUVY Martine" w:date="2022-01-28T11:44:00Z">
              <w:r w:rsidRPr="00142AB7">
                <w:rPr>
                  <w:bCs/>
                </w:rPr>
                <w:t>4001</w:t>
              </w:r>
            </w:ins>
            <w:ins w:id="7153" w:author="BOUVY Martine" w:date="2022-01-28T11:43:00Z">
              <w:r w:rsidRPr="00142AB7">
                <w:rPr>
                  <w:bCs/>
                </w:rPr>
                <w:t xml:space="preserve"> in MX</w:t>
              </w:r>
            </w:ins>
            <w:ins w:id="7154" w:author="BOUVY Martine" w:date="2022-01-28T11:44:00Z">
              <w:r w:rsidRPr="00142AB7">
                <w:rPr>
                  <w:bCs/>
                </w:rPr>
                <w:t>_To_MT72RETN</w:t>
              </w:r>
            </w:ins>
          </w:p>
          <w:p w14:paraId="454E54D3" w14:textId="7BDBFFDE" w:rsidR="001450C6" w:rsidRPr="00142AB7" w:rsidRDefault="001450C6" w:rsidP="001450C6">
            <w:pPr>
              <w:spacing w:after="112" w:line="249" w:lineRule="auto"/>
              <w:ind w:left="0" w:right="15" w:firstLine="0"/>
              <w:rPr>
                <w:ins w:id="7155" w:author="BOUVY Martine" w:date="2022-01-28T15:59:00Z"/>
                <w:bCs/>
              </w:rPr>
            </w:pPr>
            <w:ins w:id="7156" w:author="BOUVY Martine" w:date="2022-01-28T15:16:00Z">
              <w:r w:rsidRPr="00142AB7">
                <w:rPr>
                  <w:bCs/>
                </w:rPr>
                <w:t>Replace T22003 by T13006 in MX_To_MT72RETN SubfunctionCh</w:t>
              </w:r>
            </w:ins>
            <w:ins w:id="7157" w:author="BOUVY Martine" w:date="2022-01-28T15:17:00Z">
              <w:r w:rsidRPr="00142AB7">
                <w:rPr>
                  <w:bCs/>
                </w:rPr>
                <w:t>argeCalculation</w:t>
              </w:r>
            </w:ins>
          </w:p>
          <w:p w14:paraId="453AA622" w14:textId="38CB16A4" w:rsidR="00A15826" w:rsidRPr="00142AB7" w:rsidRDefault="00A15826" w:rsidP="00A15826">
            <w:pPr>
              <w:spacing w:after="112" w:line="249" w:lineRule="auto"/>
              <w:ind w:left="0" w:right="15" w:firstLine="0"/>
              <w:rPr>
                <w:ins w:id="7158" w:author="BOUVY Martine" w:date="2022-01-28T15:59:00Z"/>
                <w:bCs/>
              </w:rPr>
            </w:pPr>
            <w:ins w:id="7159" w:author="BOUVY Martine" w:date="2022-01-28T15:59:00Z">
              <w:r w:rsidRPr="00142AB7">
                <w:rPr>
                  <w:bCs/>
                </w:rPr>
                <w:t>Replace T20095 by T1</w:t>
              </w:r>
            </w:ins>
            <w:ins w:id="7160" w:author="BOUVY Martine" w:date="2022-01-28T16:00:00Z">
              <w:r w:rsidRPr="00142AB7">
                <w:rPr>
                  <w:bCs/>
                </w:rPr>
                <w:t>4002</w:t>
              </w:r>
            </w:ins>
            <w:ins w:id="7161" w:author="BOUVY Martine" w:date="2022-01-28T15:59:00Z">
              <w:r w:rsidRPr="00142AB7">
                <w:rPr>
                  <w:bCs/>
                </w:rPr>
                <w:t xml:space="preserve"> in MX_To_MT72RETN Subfunct</w:t>
              </w:r>
            </w:ins>
            <w:ins w:id="7162" w:author="BOUVY Martine" w:date="2022-01-28T16:00:00Z">
              <w:r w:rsidRPr="00142AB7">
                <w:rPr>
                  <w:bCs/>
                </w:rPr>
                <w:t>IDTruncation</w:t>
              </w:r>
            </w:ins>
          </w:p>
          <w:p w14:paraId="57F5D785" w14:textId="5C4CBBB4" w:rsidR="008E2B93" w:rsidRPr="00142AB7" w:rsidRDefault="008E2B93" w:rsidP="006A001B">
            <w:pPr>
              <w:spacing w:after="112" w:line="249" w:lineRule="auto"/>
              <w:ind w:left="0" w:right="15" w:firstLine="0"/>
              <w:rPr>
                <w:ins w:id="7163" w:author="BOUVY Martine [2]" w:date="2021-06-23T17:09:00Z"/>
                <w:bCs/>
              </w:rPr>
            </w:pPr>
          </w:p>
        </w:tc>
        <w:tc>
          <w:tcPr>
            <w:tcW w:w="1109" w:type="dxa"/>
          </w:tcPr>
          <w:p w14:paraId="4C6B3D79" w14:textId="77777777" w:rsidR="006633A0" w:rsidRPr="00142AB7" w:rsidRDefault="00D448E9" w:rsidP="006633A0">
            <w:pPr>
              <w:ind w:left="0" w:firstLine="0"/>
              <w:rPr>
                <w:ins w:id="7164" w:author="BOUVY Martine" w:date="2022-01-26T16:01:00Z"/>
                <w:bCs/>
              </w:rPr>
            </w:pPr>
            <w:ins w:id="7165" w:author="BOUVY Martine" w:date="2022-01-26T15:46:00Z">
              <w:r w:rsidRPr="00142AB7">
                <w:rPr>
                  <w:bCs/>
                </w:rPr>
                <w:lastRenderedPageBreak/>
                <w:t>3.2.4</w:t>
              </w:r>
            </w:ins>
          </w:p>
          <w:p w14:paraId="3259DF8A" w14:textId="77777777" w:rsidR="00CE3CCD" w:rsidRPr="00142AB7" w:rsidRDefault="00CE3CCD" w:rsidP="006633A0">
            <w:pPr>
              <w:ind w:left="0" w:firstLine="0"/>
              <w:rPr>
                <w:ins w:id="7166" w:author="BOUVY Martine" w:date="2022-01-26T16:15:00Z"/>
                <w:bCs/>
              </w:rPr>
            </w:pPr>
            <w:ins w:id="7167" w:author="BOUVY Martine" w:date="2022-01-26T16:01:00Z">
              <w:r w:rsidRPr="00142AB7">
                <w:rPr>
                  <w:bCs/>
                </w:rPr>
                <w:t>3.2.8</w:t>
              </w:r>
            </w:ins>
          </w:p>
          <w:p w14:paraId="36510BE6" w14:textId="77777777" w:rsidR="008E2B93" w:rsidRPr="00142AB7" w:rsidRDefault="008E2B93" w:rsidP="006633A0">
            <w:pPr>
              <w:ind w:left="0" w:firstLine="0"/>
              <w:rPr>
                <w:ins w:id="7168" w:author="BOUVY Martine" w:date="2022-01-26T16:18:00Z"/>
                <w:bCs/>
              </w:rPr>
            </w:pPr>
            <w:ins w:id="7169" w:author="BOUVY Martine" w:date="2022-01-26T16:15:00Z">
              <w:r w:rsidRPr="00142AB7">
                <w:rPr>
                  <w:bCs/>
                </w:rPr>
                <w:t>4.2.2</w:t>
              </w:r>
            </w:ins>
          </w:p>
          <w:p w14:paraId="38B9EF33" w14:textId="77777777" w:rsidR="009B5843" w:rsidRPr="00142AB7" w:rsidRDefault="009B5843" w:rsidP="006633A0">
            <w:pPr>
              <w:ind w:left="0" w:firstLine="0"/>
              <w:rPr>
                <w:ins w:id="7170" w:author="BOUVY Martine" w:date="2022-01-26T16:30:00Z"/>
                <w:bCs/>
              </w:rPr>
            </w:pPr>
            <w:ins w:id="7171" w:author="BOUVY Martine" w:date="2022-01-26T16:18:00Z">
              <w:r w:rsidRPr="00142AB7">
                <w:rPr>
                  <w:bCs/>
                </w:rPr>
                <w:t>4.2.3</w:t>
              </w:r>
            </w:ins>
          </w:p>
          <w:p w14:paraId="700B8CAA" w14:textId="77777777" w:rsidR="0094349E" w:rsidRPr="00142AB7" w:rsidRDefault="0094349E" w:rsidP="006633A0">
            <w:pPr>
              <w:ind w:left="0" w:firstLine="0"/>
              <w:rPr>
                <w:ins w:id="7172" w:author="BOUVY Martine" w:date="2022-01-26T16:41:00Z"/>
                <w:bCs/>
              </w:rPr>
            </w:pPr>
            <w:ins w:id="7173" w:author="BOUVY Martine" w:date="2022-01-26T16:30:00Z">
              <w:r w:rsidRPr="00142AB7">
                <w:rPr>
                  <w:bCs/>
                </w:rPr>
                <w:t>3.2.7</w:t>
              </w:r>
            </w:ins>
          </w:p>
          <w:p w14:paraId="267EB45A" w14:textId="77777777" w:rsidR="004E148F" w:rsidRPr="00142AB7" w:rsidRDefault="004E148F" w:rsidP="006633A0">
            <w:pPr>
              <w:ind w:left="0" w:firstLine="0"/>
              <w:rPr>
                <w:ins w:id="7174" w:author="BOUVY Martine" w:date="2022-01-26T16:52:00Z"/>
                <w:bCs/>
              </w:rPr>
            </w:pPr>
            <w:ins w:id="7175" w:author="BOUVY Martine" w:date="2022-01-26T16:41:00Z">
              <w:r w:rsidRPr="00142AB7">
                <w:rPr>
                  <w:bCs/>
                </w:rPr>
                <w:t>4.1.5</w:t>
              </w:r>
            </w:ins>
          </w:p>
          <w:p w14:paraId="161875E5" w14:textId="77777777" w:rsidR="00834942" w:rsidRPr="00142AB7" w:rsidRDefault="00834942" w:rsidP="006633A0">
            <w:pPr>
              <w:ind w:left="0" w:firstLine="0"/>
              <w:rPr>
                <w:ins w:id="7176" w:author="BOUVY Martine" w:date="2022-01-27T09:45:00Z"/>
                <w:bCs/>
              </w:rPr>
            </w:pPr>
            <w:ins w:id="7177" w:author="BOUVY Martine" w:date="2022-01-26T16:52:00Z">
              <w:r w:rsidRPr="00142AB7">
                <w:rPr>
                  <w:bCs/>
                </w:rPr>
                <w:t>4.1.2</w:t>
              </w:r>
            </w:ins>
          </w:p>
          <w:p w14:paraId="5F6F65FD" w14:textId="77777777" w:rsidR="002E03E2" w:rsidRPr="00142AB7" w:rsidRDefault="002E03E2" w:rsidP="006633A0">
            <w:pPr>
              <w:ind w:left="0" w:firstLine="0"/>
              <w:rPr>
                <w:ins w:id="7178" w:author="BOUVY Martine" w:date="2022-01-27T10:47:00Z"/>
                <w:bCs/>
              </w:rPr>
            </w:pPr>
            <w:ins w:id="7179" w:author="BOUVY Martine" w:date="2022-01-27T09:46:00Z">
              <w:r w:rsidRPr="00142AB7">
                <w:rPr>
                  <w:bCs/>
                </w:rPr>
                <w:t>3.1.8</w:t>
              </w:r>
            </w:ins>
          </w:p>
          <w:p w14:paraId="697A78A1" w14:textId="77777777" w:rsidR="00263C3F" w:rsidRPr="00142AB7" w:rsidRDefault="00263C3F" w:rsidP="006633A0">
            <w:pPr>
              <w:ind w:left="0" w:firstLine="0"/>
              <w:rPr>
                <w:ins w:id="7180" w:author="BOUVY Martine" w:date="2022-01-27T10:51:00Z"/>
                <w:bCs/>
              </w:rPr>
            </w:pPr>
            <w:ins w:id="7181" w:author="BOUVY Martine" w:date="2022-01-27T10:47:00Z">
              <w:r w:rsidRPr="00142AB7">
                <w:rPr>
                  <w:bCs/>
                </w:rPr>
                <w:t>4.1.4</w:t>
              </w:r>
            </w:ins>
          </w:p>
          <w:p w14:paraId="7C38A92B" w14:textId="77777777" w:rsidR="00660A13" w:rsidRPr="00142AB7" w:rsidRDefault="00660A13" w:rsidP="006633A0">
            <w:pPr>
              <w:ind w:left="0" w:firstLine="0"/>
              <w:rPr>
                <w:ins w:id="7182" w:author="BOUVY Martine" w:date="2022-01-27T10:56:00Z"/>
                <w:bCs/>
              </w:rPr>
            </w:pPr>
            <w:ins w:id="7183" w:author="BOUVY Martine" w:date="2022-01-27T10:51:00Z">
              <w:r w:rsidRPr="00142AB7">
                <w:rPr>
                  <w:bCs/>
                </w:rPr>
                <w:t>4.1.8</w:t>
              </w:r>
            </w:ins>
          </w:p>
          <w:p w14:paraId="6E2B1E68" w14:textId="77777777" w:rsidR="00A46E59" w:rsidRPr="00142AB7" w:rsidRDefault="00A46E59" w:rsidP="006633A0">
            <w:pPr>
              <w:ind w:left="0" w:firstLine="0"/>
              <w:rPr>
                <w:ins w:id="7184" w:author="BOUVY Martine" w:date="2022-01-28T11:44:00Z"/>
                <w:bCs/>
              </w:rPr>
            </w:pPr>
            <w:ins w:id="7185" w:author="BOUVY Martine" w:date="2022-01-27T10:56:00Z">
              <w:r w:rsidRPr="00142AB7">
                <w:rPr>
                  <w:bCs/>
                </w:rPr>
                <w:t>4.1.9</w:t>
              </w:r>
            </w:ins>
          </w:p>
          <w:p w14:paraId="0D59EBDA" w14:textId="27DD990C" w:rsidR="00A447EF" w:rsidRPr="00142AB7" w:rsidRDefault="00A447EF" w:rsidP="006633A0">
            <w:pPr>
              <w:ind w:left="0" w:firstLine="0"/>
              <w:rPr>
                <w:ins w:id="7186" w:author="BOUVY Martine [2]" w:date="2021-06-23T17:09:00Z"/>
                <w:bCs/>
              </w:rPr>
            </w:pPr>
            <w:ins w:id="7187" w:author="BOUVY Martine" w:date="2022-01-28T11:44:00Z">
              <w:r w:rsidRPr="00142AB7">
                <w:rPr>
                  <w:bCs/>
                </w:rPr>
                <w:t>4.3.21</w:t>
              </w:r>
            </w:ins>
          </w:p>
        </w:tc>
        <w:tc>
          <w:tcPr>
            <w:tcW w:w="1657" w:type="dxa"/>
          </w:tcPr>
          <w:p w14:paraId="4DB9B833" w14:textId="3B165843" w:rsidR="006633A0" w:rsidRPr="00142AB7" w:rsidRDefault="00D448E9" w:rsidP="006633A0">
            <w:pPr>
              <w:ind w:left="0" w:firstLine="0"/>
              <w:rPr>
                <w:ins w:id="7188" w:author="BOUVY Martine [2]" w:date="2021-06-23T17:09:00Z"/>
                <w:bCs/>
              </w:rPr>
            </w:pPr>
            <w:ins w:id="7189" w:author="BOUVY Martine" w:date="2022-01-26T15:46:00Z">
              <w:r w:rsidRPr="00142AB7">
                <w:rPr>
                  <w:bCs/>
                </w:rPr>
                <w:t>N/A</w:t>
              </w:r>
            </w:ins>
          </w:p>
        </w:tc>
      </w:tr>
      <w:tr w:rsidR="006633A0" w:rsidRPr="00142AB7" w14:paraId="1CCCCC88" w14:textId="77777777" w:rsidTr="001534D6">
        <w:trPr>
          <w:ins w:id="7190" w:author="BOUVY Martine [2]" w:date="2021-06-23T17:09:00Z"/>
        </w:trPr>
        <w:tc>
          <w:tcPr>
            <w:tcW w:w="1177" w:type="dxa"/>
          </w:tcPr>
          <w:p w14:paraId="6AF242E6" w14:textId="00480714" w:rsidR="006633A0" w:rsidRPr="00142AB7" w:rsidRDefault="00EA6DA9" w:rsidP="006633A0">
            <w:pPr>
              <w:ind w:left="0" w:firstLine="0"/>
              <w:rPr>
                <w:ins w:id="7191" w:author="BOUVY Martine [2]" w:date="2021-06-23T17:09:00Z"/>
                <w:bCs/>
              </w:rPr>
            </w:pPr>
            <w:r w:rsidRPr="00142AB7">
              <w:rPr>
                <w:bCs/>
              </w:rPr>
              <w:t>August 2022</w:t>
            </w:r>
          </w:p>
        </w:tc>
        <w:tc>
          <w:tcPr>
            <w:tcW w:w="6885" w:type="dxa"/>
          </w:tcPr>
          <w:p w14:paraId="6AFD7128" w14:textId="3342BA32" w:rsidR="006633A0" w:rsidRPr="00142AB7" w:rsidRDefault="005C4365" w:rsidP="006633A0">
            <w:pPr>
              <w:spacing w:after="112" w:line="249" w:lineRule="auto"/>
              <w:ind w:left="0" w:right="15" w:firstLine="0"/>
              <w:rPr>
                <w:ins w:id="7192" w:author="BOUVY Martine [2]" w:date="2021-06-23T17:09:00Z"/>
                <w:bCs/>
              </w:rPr>
            </w:pPr>
            <w:ins w:id="7193" w:author="BOUVY Martine" w:date="2022-02-03T09:36:00Z">
              <w:r w:rsidRPr="00142AB7">
                <w:rPr>
                  <w:bCs/>
                </w:rPr>
                <w:t>The function MT_To_MXFinancialInstitutionAccount has been updated to handle properly the case where only "/C" or /D" is provided without any account number.</w:t>
              </w:r>
            </w:ins>
          </w:p>
        </w:tc>
        <w:tc>
          <w:tcPr>
            <w:tcW w:w="1109" w:type="dxa"/>
          </w:tcPr>
          <w:p w14:paraId="17EAF243" w14:textId="060A29F6" w:rsidR="006633A0" w:rsidRPr="00142AB7" w:rsidRDefault="005C4365" w:rsidP="006633A0">
            <w:pPr>
              <w:ind w:left="0" w:firstLine="0"/>
              <w:rPr>
                <w:ins w:id="7194" w:author="BOUVY Martine [2]" w:date="2021-06-23T17:09:00Z"/>
                <w:bCs/>
              </w:rPr>
            </w:pPr>
            <w:ins w:id="7195" w:author="BOUVY Martine" w:date="2022-02-03T09:37:00Z">
              <w:r w:rsidRPr="00142AB7">
                <w:rPr>
                  <w:bCs/>
                </w:rPr>
                <w:t>3.2.7</w:t>
              </w:r>
            </w:ins>
          </w:p>
        </w:tc>
        <w:tc>
          <w:tcPr>
            <w:tcW w:w="1657" w:type="dxa"/>
          </w:tcPr>
          <w:p w14:paraId="2B5CA904" w14:textId="64AE182F" w:rsidR="006633A0" w:rsidRPr="00142AB7" w:rsidRDefault="005C4365" w:rsidP="006633A0">
            <w:pPr>
              <w:ind w:left="0" w:firstLine="0"/>
              <w:rPr>
                <w:ins w:id="7196" w:author="BOUVY Martine [2]" w:date="2021-06-23T17:09:00Z"/>
                <w:bCs/>
              </w:rPr>
            </w:pPr>
            <w:ins w:id="7197" w:author="BOUVY Martine" w:date="2022-02-03T09:37:00Z">
              <w:r w:rsidRPr="00142AB7">
                <w:rPr>
                  <w:bCs/>
                </w:rPr>
                <w:t>MAPLIB-910</w:t>
              </w:r>
            </w:ins>
          </w:p>
        </w:tc>
      </w:tr>
      <w:tr w:rsidR="006633A0" w:rsidRPr="00142AB7" w14:paraId="1D1A3E21" w14:textId="77777777" w:rsidTr="001534D6">
        <w:trPr>
          <w:ins w:id="7198" w:author="BOUVY Martine [2]" w:date="2021-06-23T17:09:00Z"/>
        </w:trPr>
        <w:tc>
          <w:tcPr>
            <w:tcW w:w="1177" w:type="dxa"/>
          </w:tcPr>
          <w:p w14:paraId="77CF3B38" w14:textId="77777777" w:rsidR="006633A0" w:rsidRPr="00142AB7" w:rsidRDefault="006633A0" w:rsidP="006633A0">
            <w:pPr>
              <w:ind w:left="0" w:firstLine="0"/>
              <w:rPr>
                <w:ins w:id="7199" w:author="BOUVY Martine [2]" w:date="2021-06-23T17:09:00Z"/>
                <w:bCs/>
              </w:rPr>
            </w:pPr>
          </w:p>
        </w:tc>
        <w:tc>
          <w:tcPr>
            <w:tcW w:w="6885" w:type="dxa"/>
          </w:tcPr>
          <w:p w14:paraId="641FCDED" w14:textId="1A4807F4" w:rsidR="006633A0" w:rsidRPr="00142AB7" w:rsidRDefault="00081242" w:rsidP="00081242">
            <w:pPr>
              <w:spacing w:after="112" w:line="249" w:lineRule="auto"/>
              <w:ind w:left="0" w:right="15" w:firstLine="0"/>
              <w:rPr>
                <w:ins w:id="7200" w:author="BOUVY Martine [2]" w:date="2021-06-23T17:09:00Z"/>
                <w:bCs/>
              </w:rPr>
            </w:pPr>
            <w:ins w:id="7201" w:author="BOUVY Martine" w:date="2022-02-10T10:58:00Z">
              <w:r w:rsidRPr="00142AB7">
                <w:rPr>
                  <w:bCs/>
                </w:rPr>
                <w:t xml:space="preserve">MX_To_MT76RCANC has been amended. Code word </w:t>
              </w:r>
            </w:ins>
            <w:ins w:id="7202" w:author="BOUVY Martine" w:date="2022-02-16T10:13:00Z">
              <w:r w:rsidR="002768F7" w:rsidRPr="00142AB7">
                <w:rPr>
                  <w:bCs/>
                </w:rPr>
                <w:t xml:space="preserve">/UETR/is added </w:t>
              </w:r>
            </w:ins>
            <w:ins w:id="7203" w:author="BOUVY Martine" w:date="2022-02-16T10:14:00Z">
              <w:r w:rsidR="002768F7" w:rsidRPr="00142AB7">
                <w:rPr>
                  <w:bCs/>
                </w:rPr>
                <w:t>to Field 77A to translate the UETR</w:t>
              </w:r>
            </w:ins>
            <w:ins w:id="7204" w:author="BOUVY Martine" w:date="2022-02-10T10:58:00Z">
              <w:r w:rsidRPr="00142AB7">
                <w:rPr>
                  <w:bCs/>
                </w:rPr>
                <w:t>.</w:t>
              </w:r>
            </w:ins>
          </w:p>
        </w:tc>
        <w:tc>
          <w:tcPr>
            <w:tcW w:w="1109" w:type="dxa"/>
          </w:tcPr>
          <w:p w14:paraId="332BDD3B" w14:textId="748D3E54" w:rsidR="006633A0" w:rsidRPr="00142AB7" w:rsidRDefault="00081242" w:rsidP="006633A0">
            <w:pPr>
              <w:ind w:left="0" w:firstLine="0"/>
              <w:rPr>
                <w:ins w:id="7205" w:author="BOUVY Martine [2]" w:date="2021-06-23T17:09:00Z"/>
                <w:bCs/>
              </w:rPr>
            </w:pPr>
            <w:ins w:id="7206" w:author="BOUVY Martine" w:date="2022-02-10T11:00:00Z">
              <w:r w:rsidRPr="00142AB7">
                <w:rPr>
                  <w:bCs/>
                </w:rPr>
                <w:t>4.3.25</w:t>
              </w:r>
            </w:ins>
          </w:p>
        </w:tc>
        <w:tc>
          <w:tcPr>
            <w:tcW w:w="1657" w:type="dxa"/>
          </w:tcPr>
          <w:p w14:paraId="34D2FBFF" w14:textId="261BE02F" w:rsidR="006633A0" w:rsidRPr="00142AB7" w:rsidRDefault="00081242" w:rsidP="006633A0">
            <w:pPr>
              <w:ind w:left="0" w:firstLine="0"/>
              <w:rPr>
                <w:ins w:id="7207" w:author="BOUVY Martine [2]" w:date="2021-06-23T17:09:00Z"/>
                <w:bCs/>
              </w:rPr>
            </w:pPr>
            <w:ins w:id="7208" w:author="BOUVY Martine" w:date="2022-02-10T11:00:00Z">
              <w:r w:rsidRPr="00142AB7">
                <w:rPr>
                  <w:bCs/>
                </w:rPr>
                <w:t>MAPLIB-925</w:t>
              </w:r>
            </w:ins>
          </w:p>
        </w:tc>
      </w:tr>
      <w:tr w:rsidR="006633A0" w:rsidRPr="00142AB7" w14:paraId="1D019CA3" w14:textId="77777777" w:rsidTr="001534D6">
        <w:trPr>
          <w:ins w:id="7209" w:author="BOUVY Martine [2]" w:date="2021-06-23T17:09:00Z"/>
        </w:trPr>
        <w:tc>
          <w:tcPr>
            <w:tcW w:w="1177" w:type="dxa"/>
          </w:tcPr>
          <w:p w14:paraId="12CE3F53" w14:textId="77777777" w:rsidR="006633A0" w:rsidRPr="00142AB7" w:rsidRDefault="006633A0" w:rsidP="006633A0">
            <w:pPr>
              <w:ind w:left="0" w:firstLine="0"/>
              <w:rPr>
                <w:ins w:id="7210" w:author="BOUVY Martine [2]" w:date="2021-06-23T17:09:00Z"/>
                <w:bCs/>
              </w:rPr>
            </w:pPr>
          </w:p>
        </w:tc>
        <w:tc>
          <w:tcPr>
            <w:tcW w:w="6885" w:type="dxa"/>
          </w:tcPr>
          <w:p w14:paraId="0D6003A2" w14:textId="5F3CA908" w:rsidR="006633A0" w:rsidRPr="00142AB7" w:rsidRDefault="00A610CF" w:rsidP="006633A0">
            <w:pPr>
              <w:spacing w:after="112" w:line="249" w:lineRule="auto"/>
              <w:ind w:left="0" w:right="15" w:firstLine="0"/>
              <w:rPr>
                <w:ins w:id="7211" w:author="BOUVY Martine [2]" w:date="2021-06-23T17:09:00Z"/>
                <w:bCs/>
              </w:rPr>
            </w:pPr>
            <w:ins w:id="7212" w:author="BOUVY Martine" w:date="2022-03-28T11:57:00Z">
              <w:r w:rsidRPr="00142AB7">
                <w:rPr>
                  <w:bCs/>
                </w:rPr>
                <w:t xml:space="preserve">In </w:t>
              </w:r>
            </w:ins>
            <w:ins w:id="7213" w:author="BOUVY Martine" w:date="2022-03-28T11:56:00Z">
              <w:r w:rsidRPr="00142AB7">
                <w:rPr>
                  <w:bCs/>
                </w:rPr>
                <w:t>MT_To_MXField76,</w:t>
              </w:r>
            </w:ins>
            <w:ins w:id="7214" w:author="BOUVY Martine" w:date="2022-03-28T11:57:00Z">
              <w:r w:rsidRPr="00142AB7">
                <w:rPr>
                  <w:bCs/>
                </w:rPr>
                <w:t xml:space="preserve"> amend section </w:t>
              </w:r>
            </w:ins>
            <w:ins w:id="7215" w:author="BOUVY Martine" w:date="2022-03-28T12:02:00Z">
              <w:r w:rsidR="009669BB" w:rsidRPr="00142AB7">
                <w:rPr>
                  <w:bCs/>
                </w:rPr>
                <w:t xml:space="preserve">where it is analysed if </w:t>
              </w:r>
            </w:ins>
            <w:ins w:id="7216" w:author="BOUVY Martine" w:date="2022-03-28T11:57:00Z">
              <w:r w:rsidRPr="00142AB7">
                <w:rPr>
                  <w:bCs/>
                </w:rPr>
                <w:t xml:space="preserve">field 76 is structured or unstructured. </w:t>
              </w:r>
            </w:ins>
          </w:p>
        </w:tc>
        <w:tc>
          <w:tcPr>
            <w:tcW w:w="1109" w:type="dxa"/>
          </w:tcPr>
          <w:p w14:paraId="37782556" w14:textId="5508A26B" w:rsidR="006633A0" w:rsidRPr="00142AB7" w:rsidRDefault="00F42B43" w:rsidP="006633A0">
            <w:pPr>
              <w:ind w:left="0" w:firstLine="0"/>
              <w:rPr>
                <w:ins w:id="7217" w:author="BOUVY Martine [2]" w:date="2021-06-23T17:09:00Z"/>
                <w:bCs/>
              </w:rPr>
            </w:pPr>
            <w:ins w:id="7218" w:author="BOUVY Martine" w:date="2022-03-28T11:57:00Z">
              <w:r w:rsidRPr="00142AB7">
                <w:rPr>
                  <w:bCs/>
                </w:rPr>
                <w:t>3.3.26</w:t>
              </w:r>
            </w:ins>
          </w:p>
        </w:tc>
        <w:tc>
          <w:tcPr>
            <w:tcW w:w="1657" w:type="dxa"/>
          </w:tcPr>
          <w:p w14:paraId="173D12A9" w14:textId="371BA4A6" w:rsidR="006633A0" w:rsidRPr="00142AB7" w:rsidRDefault="000F6671" w:rsidP="006633A0">
            <w:pPr>
              <w:ind w:left="0" w:firstLine="0"/>
              <w:rPr>
                <w:ins w:id="7219" w:author="BOUVY Martine [2]" w:date="2021-06-23T17:09:00Z"/>
                <w:bCs/>
              </w:rPr>
            </w:pPr>
            <w:ins w:id="7220" w:author="BOUVY Martine" w:date="2022-03-28T12:01:00Z">
              <w:r w:rsidRPr="00142AB7">
                <w:rPr>
                  <w:bCs/>
                </w:rPr>
                <w:t>STDSQA_680</w:t>
              </w:r>
            </w:ins>
          </w:p>
        </w:tc>
      </w:tr>
      <w:tr w:rsidR="006633A0" w:rsidRPr="00142AB7" w14:paraId="5B7BDFC4" w14:textId="77777777" w:rsidTr="001534D6">
        <w:trPr>
          <w:ins w:id="7221" w:author="BOUVY Martine [2]" w:date="2021-06-23T17:09:00Z"/>
        </w:trPr>
        <w:tc>
          <w:tcPr>
            <w:tcW w:w="1177" w:type="dxa"/>
          </w:tcPr>
          <w:p w14:paraId="61E2D861" w14:textId="77777777" w:rsidR="006633A0" w:rsidRPr="00142AB7" w:rsidRDefault="006633A0" w:rsidP="006633A0">
            <w:pPr>
              <w:ind w:left="0" w:firstLine="0"/>
              <w:rPr>
                <w:ins w:id="7222" w:author="BOUVY Martine [2]" w:date="2021-06-23T17:09:00Z"/>
                <w:bCs/>
              </w:rPr>
            </w:pPr>
          </w:p>
        </w:tc>
        <w:tc>
          <w:tcPr>
            <w:tcW w:w="6885" w:type="dxa"/>
          </w:tcPr>
          <w:p w14:paraId="5693DFCC" w14:textId="34F38056" w:rsidR="006633A0" w:rsidRPr="00142AB7" w:rsidRDefault="00A06A29" w:rsidP="006633A0">
            <w:pPr>
              <w:spacing w:after="112" w:line="249" w:lineRule="auto"/>
              <w:ind w:left="0" w:right="15" w:firstLine="0"/>
              <w:rPr>
                <w:ins w:id="7223" w:author="BOUVY Martine [2]" w:date="2021-06-23T17:09:00Z"/>
                <w:bCs/>
              </w:rPr>
            </w:pPr>
            <w:ins w:id="7224" w:author="BOUVY Martine" w:date="2022-03-28T14:26:00Z">
              <w:r w:rsidRPr="00142AB7">
                <w:rPr>
                  <w:bCs/>
                </w:rPr>
                <w:t>Add a comment in the business description in MT-To_MXField79</w:t>
              </w:r>
            </w:ins>
          </w:p>
        </w:tc>
        <w:tc>
          <w:tcPr>
            <w:tcW w:w="1109" w:type="dxa"/>
          </w:tcPr>
          <w:p w14:paraId="01FD77CB" w14:textId="190C4588" w:rsidR="006633A0" w:rsidRPr="00142AB7" w:rsidRDefault="00A06A29" w:rsidP="006633A0">
            <w:pPr>
              <w:ind w:left="0" w:firstLine="0"/>
              <w:rPr>
                <w:ins w:id="7225" w:author="BOUVY Martine [2]" w:date="2021-06-23T17:09:00Z"/>
                <w:bCs/>
              </w:rPr>
            </w:pPr>
            <w:ins w:id="7226" w:author="BOUVY Martine" w:date="2022-03-28T14:26:00Z">
              <w:r w:rsidRPr="00142AB7">
                <w:rPr>
                  <w:bCs/>
                </w:rPr>
                <w:t>3.3.25</w:t>
              </w:r>
            </w:ins>
          </w:p>
        </w:tc>
        <w:tc>
          <w:tcPr>
            <w:tcW w:w="1657" w:type="dxa"/>
          </w:tcPr>
          <w:p w14:paraId="73E962B0" w14:textId="7561AB09" w:rsidR="006633A0" w:rsidRPr="00142AB7" w:rsidRDefault="00A06A29" w:rsidP="006633A0">
            <w:pPr>
              <w:ind w:left="0" w:firstLine="0"/>
              <w:rPr>
                <w:ins w:id="7227" w:author="BOUVY Martine [2]" w:date="2021-06-23T17:09:00Z"/>
                <w:bCs/>
              </w:rPr>
            </w:pPr>
            <w:ins w:id="7228" w:author="BOUVY Martine" w:date="2022-03-28T14:26:00Z">
              <w:r w:rsidRPr="00142AB7">
                <w:rPr>
                  <w:bCs/>
                </w:rPr>
                <w:t>N/A</w:t>
              </w:r>
            </w:ins>
          </w:p>
        </w:tc>
      </w:tr>
      <w:tr w:rsidR="006633A0" w:rsidRPr="00142AB7" w14:paraId="29933F8D" w14:textId="77777777" w:rsidTr="001534D6">
        <w:trPr>
          <w:ins w:id="7229" w:author="BOUVY Martine [2]" w:date="2021-06-23T17:09:00Z"/>
        </w:trPr>
        <w:tc>
          <w:tcPr>
            <w:tcW w:w="1177" w:type="dxa"/>
          </w:tcPr>
          <w:p w14:paraId="3A444D47" w14:textId="77777777" w:rsidR="006633A0" w:rsidRPr="00142AB7" w:rsidRDefault="006633A0" w:rsidP="006633A0">
            <w:pPr>
              <w:ind w:left="0" w:firstLine="0"/>
              <w:rPr>
                <w:ins w:id="7230" w:author="BOUVY Martine [2]" w:date="2021-06-23T17:09:00Z"/>
                <w:bCs/>
              </w:rPr>
            </w:pPr>
          </w:p>
        </w:tc>
        <w:tc>
          <w:tcPr>
            <w:tcW w:w="6885" w:type="dxa"/>
          </w:tcPr>
          <w:p w14:paraId="695565EC" w14:textId="1F8A8FCC" w:rsidR="006633A0" w:rsidRPr="00142AB7" w:rsidRDefault="00C32300" w:rsidP="006633A0">
            <w:pPr>
              <w:spacing w:after="112" w:line="249" w:lineRule="auto"/>
              <w:ind w:left="0" w:right="15" w:firstLine="0"/>
              <w:rPr>
                <w:ins w:id="7231" w:author="BOUVY Martine [2]" w:date="2021-06-23T17:09:00Z"/>
                <w:bCs/>
              </w:rPr>
            </w:pPr>
            <w:ins w:id="7232" w:author="BOUVY Martine" w:date="2022-04-01T13:17:00Z">
              <w:r w:rsidRPr="00142AB7">
                <w:rPr>
                  <w:bCs/>
                </w:rPr>
                <w:t>Amend MX_To_MTAgentGeneric</w:t>
              </w:r>
            </w:ins>
            <w:ins w:id="7233" w:author="BOUVY Martine" w:date="2022-04-01T13:18:00Z">
              <w:r w:rsidRPr="00142AB7">
                <w:rPr>
                  <w:bCs/>
                </w:rPr>
                <w:t>, section calling SubfunctionExceptionCase, A</w:t>
              </w:r>
            </w:ins>
            <w:ins w:id="7234" w:author="BOUVY Martine" w:date="2022-04-01T13:19:00Z">
              <w:r w:rsidR="00157E43" w:rsidRPr="00142AB7">
                <w:rPr>
                  <w:bCs/>
                </w:rPr>
                <w:t>d</w:t>
              </w:r>
            </w:ins>
            <w:ins w:id="7235" w:author="BOUVY Martine" w:date="2022-04-01T13:18:00Z">
              <w:r w:rsidRPr="00142AB7">
                <w:rPr>
                  <w:bCs/>
                </w:rPr>
                <w:t>dreLine[2] must be absent</w:t>
              </w:r>
            </w:ins>
          </w:p>
        </w:tc>
        <w:tc>
          <w:tcPr>
            <w:tcW w:w="1109" w:type="dxa"/>
          </w:tcPr>
          <w:p w14:paraId="0C33F35E" w14:textId="094A4CA6" w:rsidR="006633A0" w:rsidRPr="00142AB7" w:rsidRDefault="00C32300" w:rsidP="006633A0">
            <w:pPr>
              <w:ind w:left="0" w:firstLine="0"/>
              <w:rPr>
                <w:ins w:id="7236" w:author="BOUVY Martine [2]" w:date="2021-06-23T17:09:00Z"/>
                <w:bCs/>
              </w:rPr>
            </w:pPr>
            <w:ins w:id="7237" w:author="BOUVY Martine" w:date="2022-04-01T13:18:00Z">
              <w:r w:rsidRPr="00142AB7">
                <w:rPr>
                  <w:bCs/>
                </w:rPr>
                <w:t>4.2.12</w:t>
              </w:r>
            </w:ins>
          </w:p>
        </w:tc>
        <w:tc>
          <w:tcPr>
            <w:tcW w:w="1657" w:type="dxa"/>
          </w:tcPr>
          <w:p w14:paraId="400C0E74" w14:textId="4F6A595B" w:rsidR="006633A0" w:rsidRPr="00142AB7" w:rsidRDefault="00C32300" w:rsidP="006633A0">
            <w:pPr>
              <w:ind w:left="0" w:firstLine="0"/>
              <w:rPr>
                <w:ins w:id="7238" w:author="BOUVY Martine [2]" w:date="2021-06-23T17:09:00Z"/>
                <w:bCs/>
              </w:rPr>
            </w:pPr>
            <w:ins w:id="7239" w:author="BOUVY Martine" w:date="2022-04-01T13:18:00Z">
              <w:r w:rsidRPr="00142AB7">
                <w:rPr>
                  <w:bCs/>
                </w:rPr>
                <w:t>STDSQA-699</w:t>
              </w:r>
            </w:ins>
          </w:p>
        </w:tc>
      </w:tr>
      <w:tr w:rsidR="00C32300" w:rsidRPr="00142AB7" w14:paraId="36C83BFC" w14:textId="77777777" w:rsidTr="001534D6">
        <w:trPr>
          <w:ins w:id="7240" w:author="BOUVY Martine" w:date="2022-04-01T13:17:00Z"/>
        </w:trPr>
        <w:tc>
          <w:tcPr>
            <w:tcW w:w="1177" w:type="dxa"/>
          </w:tcPr>
          <w:p w14:paraId="040D6BE3" w14:textId="77777777" w:rsidR="00C32300" w:rsidRPr="00142AB7" w:rsidRDefault="00C32300" w:rsidP="006633A0">
            <w:pPr>
              <w:ind w:left="0" w:firstLine="0"/>
              <w:rPr>
                <w:ins w:id="7241" w:author="BOUVY Martine" w:date="2022-04-01T13:17:00Z"/>
                <w:bCs/>
              </w:rPr>
            </w:pPr>
          </w:p>
        </w:tc>
        <w:tc>
          <w:tcPr>
            <w:tcW w:w="6885" w:type="dxa"/>
          </w:tcPr>
          <w:p w14:paraId="11F0990B" w14:textId="4700264A" w:rsidR="00C32300" w:rsidRPr="00142AB7" w:rsidRDefault="005E5D93" w:rsidP="006633A0">
            <w:pPr>
              <w:spacing w:after="112" w:line="249" w:lineRule="auto"/>
              <w:ind w:left="0" w:right="15" w:firstLine="0"/>
              <w:rPr>
                <w:ins w:id="7242" w:author="BOUVY Martine" w:date="2022-04-01T13:17:00Z"/>
                <w:bCs/>
              </w:rPr>
            </w:pPr>
            <w:ins w:id="7243" w:author="BOUVY Martine" w:date="2022-04-04T10:50:00Z">
              <w:r w:rsidRPr="00142AB7">
                <w:rPr>
                  <w:bCs/>
                </w:rPr>
                <w:t>Amend MX_To_MTPartyNameAndS</w:t>
              </w:r>
            </w:ins>
            <w:ins w:id="7244" w:author="BOUVY Martine" w:date="2022-04-04T10:51:00Z">
              <w:r w:rsidRPr="00142AB7">
                <w:rPr>
                  <w:bCs/>
                </w:rPr>
                <w:t>tructuredAddress, Subfunction Case12. Need to limit “3/” to max 2 occurrences.</w:t>
              </w:r>
            </w:ins>
          </w:p>
        </w:tc>
        <w:tc>
          <w:tcPr>
            <w:tcW w:w="1109" w:type="dxa"/>
          </w:tcPr>
          <w:p w14:paraId="562BE99A" w14:textId="38A683A6" w:rsidR="00C32300" w:rsidRPr="00142AB7" w:rsidRDefault="005E5D93" w:rsidP="006633A0">
            <w:pPr>
              <w:ind w:left="0" w:firstLine="0"/>
              <w:rPr>
                <w:ins w:id="7245" w:author="BOUVY Martine" w:date="2022-04-01T13:17:00Z"/>
                <w:bCs/>
              </w:rPr>
            </w:pPr>
            <w:ins w:id="7246" w:author="BOUVY Martine" w:date="2022-04-04T10:50:00Z">
              <w:r w:rsidRPr="00142AB7">
                <w:rPr>
                  <w:bCs/>
                </w:rPr>
                <w:t>4.1.9</w:t>
              </w:r>
            </w:ins>
          </w:p>
        </w:tc>
        <w:tc>
          <w:tcPr>
            <w:tcW w:w="1657" w:type="dxa"/>
          </w:tcPr>
          <w:p w14:paraId="6DAD9208" w14:textId="653F7209" w:rsidR="00C32300" w:rsidRPr="00142AB7" w:rsidRDefault="005E5D93" w:rsidP="006633A0">
            <w:pPr>
              <w:ind w:left="0" w:firstLine="0"/>
              <w:rPr>
                <w:ins w:id="7247" w:author="BOUVY Martine" w:date="2022-04-01T13:17:00Z"/>
                <w:bCs/>
              </w:rPr>
            </w:pPr>
            <w:ins w:id="7248" w:author="BOUVY Martine" w:date="2022-04-04T10:50:00Z">
              <w:r w:rsidRPr="00142AB7">
                <w:rPr>
                  <w:bCs/>
                </w:rPr>
                <w:t>STDSQA-702</w:t>
              </w:r>
            </w:ins>
          </w:p>
        </w:tc>
      </w:tr>
      <w:tr w:rsidR="00C32300" w:rsidRPr="00142AB7" w14:paraId="697FD037" w14:textId="77777777" w:rsidTr="001534D6">
        <w:trPr>
          <w:ins w:id="7249" w:author="BOUVY Martine" w:date="2022-04-01T13:17:00Z"/>
        </w:trPr>
        <w:tc>
          <w:tcPr>
            <w:tcW w:w="1177" w:type="dxa"/>
          </w:tcPr>
          <w:p w14:paraId="08A72C55" w14:textId="77777777" w:rsidR="00C32300" w:rsidRPr="00142AB7" w:rsidRDefault="00C32300" w:rsidP="006633A0">
            <w:pPr>
              <w:ind w:left="0" w:firstLine="0"/>
              <w:rPr>
                <w:ins w:id="7250" w:author="BOUVY Martine" w:date="2022-04-01T13:17:00Z"/>
                <w:bCs/>
              </w:rPr>
            </w:pPr>
          </w:p>
        </w:tc>
        <w:tc>
          <w:tcPr>
            <w:tcW w:w="6885" w:type="dxa"/>
          </w:tcPr>
          <w:p w14:paraId="105C7DAB" w14:textId="119F55E3" w:rsidR="00C32300" w:rsidRPr="00142AB7" w:rsidRDefault="00876B9B" w:rsidP="006633A0">
            <w:pPr>
              <w:spacing w:after="112" w:line="249" w:lineRule="auto"/>
              <w:ind w:left="0" w:right="15" w:firstLine="0"/>
              <w:rPr>
                <w:ins w:id="7251" w:author="BOUVY Martine" w:date="2022-04-01T13:17:00Z"/>
                <w:bCs/>
              </w:rPr>
            </w:pPr>
            <w:ins w:id="7252" w:author="BOUVY Martine" w:date="2022-04-04T16:53:00Z">
              <w:r w:rsidRPr="00142AB7">
                <w:rPr>
                  <w:bCs/>
                </w:rPr>
                <w:t>Amend MX_To_MTAddressLineType</w:t>
              </w:r>
            </w:ins>
            <w:ins w:id="7253" w:author="BOUVY Martine" w:date="2022-04-04T16:54:00Z">
              <w:r w:rsidRPr="00142AB7">
                <w:rPr>
                  <w:bCs/>
                </w:rPr>
                <w:t xml:space="preserve"> : check if the number of lines starting with “2/” does not exceed 2 lines and if the number of lines starting with “3/” does not exceed 2 lines.</w:t>
              </w:r>
            </w:ins>
          </w:p>
        </w:tc>
        <w:tc>
          <w:tcPr>
            <w:tcW w:w="1109" w:type="dxa"/>
          </w:tcPr>
          <w:p w14:paraId="474DB2DB" w14:textId="78B81A21" w:rsidR="00C32300" w:rsidRPr="00142AB7" w:rsidRDefault="00876B9B" w:rsidP="006633A0">
            <w:pPr>
              <w:ind w:left="0" w:firstLine="0"/>
              <w:rPr>
                <w:ins w:id="7254" w:author="BOUVY Martine" w:date="2022-04-01T13:17:00Z"/>
                <w:bCs/>
              </w:rPr>
            </w:pPr>
            <w:ins w:id="7255" w:author="BOUVY Martine" w:date="2022-04-04T16:53:00Z">
              <w:r w:rsidRPr="00142AB7">
                <w:rPr>
                  <w:bCs/>
                </w:rPr>
                <w:t>4.3.15</w:t>
              </w:r>
            </w:ins>
          </w:p>
        </w:tc>
        <w:tc>
          <w:tcPr>
            <w:tcW w:w="1657" w:type="dxa"/>
          </w:tcPr>
          <w:p w14:paraId="0AD35C12" w14:textId="06F0254F" w:rsidR="00C32300" w:rsidRPr="00142AB7" w:rsidRDefault="00001980" w:rsidP="006633A0">
            <w:pPr>
              <w:ind w:left="0" w:firstLine="0"/>
              <w:rPr>
                <w:ins w:id="7256" w:author="BOUVY Martine" w:date="2022-04-01T13:17:00Z"/>
                <w:bCs/>
              </w:rPr>
            </w:pPr>
            <w:ins w:id="7257" w:author="BOUVY Martine" w:date="2022-04-04T16:58:00Z">
              <w:r w:rsidRPr="00142AB7">
                <w:rPr>
                  <w:bCs/>
                </w:rPr>
                <w:t>STDSQA-706</w:t>
              </w:r>
            </w:ins>
          </w:p>
        </w:tc>
      </w:tr>
      <w:tr w:rsidR="00C32300" w:rsidRPr="00142AB7" w14:paraId="600E0CF4" w14:textId="77777777" w:rsidTr="001534D6">
        <w:trPr>
          <w:ins w:id="7258" w:author="BOUVY Martine" w:date="2022-04-01T13:17:00Z"/>
        </w:trPr>
        <w:tc>
          <w:tcPr>
            <w:tcW w:w="1177" w:type="dxa"/>
          </w:tcPr>
          <w:p w14:paraId="6763B83A" w14:textId="77777777" w:rsidR="00C32300" w:rsidRPr="00142AB7" w:rsidRDefault="00C32300" w:rsidP="006633A0">
            <w:pPr>
              <w:ind w:left="0" w:firstLine="0"/>
              <w:rPr>
                <w:ins w:id="7259" w:author="BOUVY Martine" w:date="2022-04-01T13:17:00Z"/>
                <w:bCs/>
              </w:rPr>
            </w:pPr>
          </w:p>
        </w:tc>
        <w:tc>
          <w:tcPr>
            <w:tcW w:w="6885" w:type="dxa"/>
          </w:tcPr>
          <w:p w14:paraId="5D3CB5C3" w14:textId="12828771" w:rsidR="00E23C06" w:rsidRPr="00142AB7" w:rsidRDefault="00E23C06" w:rsidP="00E23C06">
            <w:pPr>
              <w:spacing w:after="112" w:line="249" w:lineRule="auto"/>
              <w:ind w:left="0" w:right="15" w:firstLine="0"/>
              <w:rPr>
                <w:ins w:id="7260" w:author="BOUVY Martine" w:date="2022-04-05T12:52:00Z"/>
                <w:bCs/>
              </w:rPr>
            </w:pPr>
            <w:ins w:id="7261" w:author="BOUVY Martine" w:date="2022-04-05T12:52:00Z">
              <w:r w:rsidRPr="00142AB7">
                <w:rPr>
                  <w:bCs/>
                </w:rPr>
                <w:t xml:space="preserve">Amend </w:t>
              </w:r>
              <w:r w:rsidRPr="00142AB7">
                <w:rPr>
                  <w:rFonts w:eastAsia="Arial"/>
                  <w:bCs/>
                </w:rPr>
                <w:t>MX_To_MTPartyNameAndAddressLEI1</w:t>
              </w:r>
            </w:ins>
            <w:ins w:id="7262" w:author="BOUVY Martine" w:date="2022-04-05T14:54:00Z">
              <w:r w:rsidR="004F2F4A" w:rsidRPr="00142AB7">
                <w:rPr>
                  <w:rFonts w:eastAsia="Arial"/>
                  <w:bCs/>
                </w:rPr>
                <w:t xml:space="preserve"> to take into account</w:t>
              </w:r>
            </w:ins>
            <w:ins w:id="7263" w:author="BOUVY Martine" w:date="2022-04-05T14:55:00Z">
              <w:r w:rsidR="004F2F4A" w:rsidRPr="00142AB7">
                <w:rPr>
                  <w:rFonts w:eastAsia="Arial"/>
                  <w:bCs/>
                </w:rPr>
                <w:t xml:space="preserve"> that “3/” can only be present maximum 2 times</w:t>
              </w:r>
            </w:ins>
            <w:ins w:id="7264" w:author="BOUVY Martine" w:date="2022-04-05T14:56:00Z">
              <w:r w:rsidR="0085758A" w:rsidRPr="00142AB7">
                <w:rPr>
                  <w:rFonts w:eastAsia="Arial"/>
                  <w:bCs/>
                </w:rPr>
                <w:t xml:space="preserve"> in 59F</w:t>
              </w:r>
            </w:ins>
            <w:ins w:id="7265" w:author="BOUVY Martine" w:date="2022-04-05T14:55:00Z">
              <w:r w:rsidR="004F2F4A" w:rsidRPr="00142AB7">
                <w:rPr>
                  <w:rFonts w:eastAsia="Arial"/>
                  <w:bCs/>
                </w:rPr>
                <w:t>.</w:t>
              </w:r>
            </w:ins>
          </w:p>
          <w:p w14:paraId="779F78A3" w14:textId="7D15E62F" w:rsidR="00C32300" w:rsidRPr="00142AB7" w:rsidRDefault="00C32300" w:rsidP="006633A0">
            <w:pPr>
              <w:spacing w:after="112" w:line="249" w:lineRule="auto"/>
              <w:ind w:left="0" w:right="15" w:firstLine="0"/>
              <w:rPr>
                <w:ins w:id="7266" w:author="BOUVY Martine" w:date="2022-04-01T13:17:00Z"/>
                <w:bCs/>
              </w:rPr>
            </w:pPr>
          </w:p>
        </w:tc>
        <w:tc>
          <w:tcPr>
            <w:tcW w:w="1109" w:type="dxa"/>
          </w:tcPr>
          <w:p w14:paraId="3BE3F0D0" w14:textId="38F49659" w:rsidR="00C32300" w:rsidRPr="00142AB7" w:rsidRDefault="00E23C06" w:rsidP="006633A0">
            <w:pPr>
              <w:ind w:left="0" w:firstLine="0"/>
              <w:rPr>
                <w:ins w:id="7267" w:author="BOUVY Martine" w:date="2022-04-01T13:17:00Z"/>
                <w:bCs/>
              </w:rPr>
            </w:pPr>
            <w:ins w:id="7268" w:author="BOUVY Martine" w:date="2022-04-05T12:52:00Z">
              <w:r w:rsidRPr="00142AB7">
                <w:rPr>
                  <w:bCs/>
                </w:rPr>
                <w:t>4.1.11</w:t>
              </w:r>
            </w:ins>
          </w:p>
        </w:tc>
        <w:tc>
          <w:tcPr>
            <w:tcW w:w="1657" w:type="dxa"/>
          </w:tcPr>
          <w:p w14:paraId="329A2F1C" w14:textId="1BEFF56B" w:rsidR="005B0A50" w:rsidRPr="00142AB7" w:rsidRDefault="005B0A50" w:rsidP="009A0C74">
            <w:pPr>
              <w:ind w:left="0" w:firstLine="0"/>
              <w:rPr>
                <w:ins w:id="7269" w:author="BOUVY Martine" w:date="2022-04-01T13:17:00Z"/>
                <w:bCs/>
              </w:rPr>
            </w:pPr>
            <w:ins w:id="7270" w:author="BOUVY Martine" w:date="2022-04-05T13:01:00Z">
              <w:r w:rsidRPr="00142AB7">
                <w:rPr>
                  <w:bCs/>
                </w:rPr>
                <w:t>S</w:t>
              </w:r>
            </w:ins>
            <w:ins w:id="7271" w:author="BOUVY Martine" w:date="2022-04-05T13:00:00Z">
              <w:r w:rsidRPr="00142AB7">
                <w:rPr>
                  <w:bCs/>
                </w:rPr>
                <w:t>DTSQA-709</w:t>
              </w:r>
            </w:ins>
          </w:p>
        </w:tc>
      </w:tr>
      <w:tr w:rsidR="00C32300" w:rsidRPr="00142AB7" w14:paraId="77E2C290" w14:textId="77777777" w:rsidTr="001534D6">
        <w:trPr>
          <w:ins w:id="7272" w:author="BOUVY Martine" w:date="2022-04-01T13:17:00Z"/>
        </w:trPr>
        <w:tc>
          <w:tcPr>
            <w:tcW w:w="1177" w:type="dxa"/>
          </w:tcPr>
          <w:p w14:paraId="57F9E254" w14:textId="77777777" w:rsidR="00C32300" w:rsidRPr="00142AB7" w:rsidRDefault="00C32300" w:rsidP="006633A0">
            <w:pPr>
              <w:ind w:left="0" w:firstLine="0"/>
              <w:rPr>
                <w:ins w:id="7273" w:author="BOUVY Martine" w:date="2022-04-01T13:17:00Z"/>
                <w:bCs/>
              </w:rPr>
            </w:pPr>
          </w:p>
        </w:tc>
        <w:tc>
          <w:tcPr>
            <w:tcW w:w="6885" w:type="dxa"/>
          </w:tcPr>
          <w:p w14:paraId="545EA28C" w14:textId="7E54F473" w:rsidR="004F2F4A" w:rsidRPr="00142AB7" w:rsidRDefault="004F2F4A" w:rsidP="004F2F4A">
            <w:pPr>
              <w:spacing w:after="112" w:line="249" w:lineRule="auto"/>
              <w:ind w:left="0" w:right="15" w:firstLine="0"/>
              <w:rPr>
                <w:ins w:id="7274" w:author="BOUVY Martine" w:date="2022-04-05T14:53:00Z"/>
                <w:bCs/>
              </w:rPr>
            </w:pPr>
            <w:ins w:id="7275" w:author="BOUVY Martine" w:date="2022-04-05T14:53:00Z">
              <w:r w:rsidRPr="00142AB7">
                <w:rPr>
                  <w:bCs/>
                </w:rPr>
                <w:t xml:space="preserve">Amend </w:t>
              </w:r>
              <w:r w:rsidRPr="00142AB7">
                <w:rPr>
                  <w:rFonts w:eastAsia="Arial"/>
                  <w:bCs/>
                </w:rPr>
                <w:t>MX_To_MTPartyNameAndAddressLEI2</w:t>
              </w:r>
            </w:ins>
            <w:ins w:id="7276" w:author="BOUVY Martine" w:date="2022-04-05T14:55:00Z">
              <w:r w:rsidRPr="00142AB7">
                <w:rPr>
                  <w:rFonts w:eastAsia="Arial"/>
                  <w:bCs/>
                </w:rPr>
                <w:t xml:space="preserve"> to take into account that “3/” can only be present maximum 2 times</w:t>
              </w:r>
            </w:ins>
            <w:ins w:id="7277" w:author="BOUVY Martine" w:date="2022-04-05T14:56:00Z">
              <w:r w:rsidR="0085758A" w:rsidRPr="00142AB7">
                <w:rPr>
                  <w:rFonts w:eastAsia="Arial"/>
                  <w:bCs/>
                </w:rPr>
                <w:t xml:space="preserve"> in 59F</w:t>
              </w:r>
            </w:ins>
            <w:ins w:id="7278" w:author="BOUVY Martine" w:date="2022-04-05T14:55:00Z">
              <w:r w:rsidRPr="00142AB7">
                <w:rPr>
                  <w:rFonts w:eastAsia="Arial"/>
                  <w:bCs/>
                </w:rPr>
                <w:t>.</w:t>
              </w:r>
            </w:ins>
          </w:p>
          <w:p w14:paraId="286C9A51" w14:textId="4D8EB285" w:rsidR="00C32300" w:rsidRPr="00142AB7" w:rsidRDefault="00C32300" w:rsidP="006633A0">
            <w:pPr>
              <w:spacing w:after="112" w:line="249" w:lineRule="auto"/>
              <w:ind w:left="0" w:right="15" w:firstLine="0"/>
              <w:rPr>
                <w:ins w:id="7279" w:author="BOUVY Martine" w:date="2022-04-01T13:17:00Z"/>
                <w:bCs/>
              </w:rPr>
            </w:pPr>
          </w:p>
        </w:tc>
        <w:tc>
          <w:tcPr>
            <w:tcW w:w="1109" w:type="dxa"/>
          </w:tcPr>
          <w:p w14:paraId="6968DB2F" w14:textId="7917DCE8" w:rsidR="00C32300" w:rsidRPr="00142AB7" w:rsidRDefault="004F2F4A" w:rsidP="006633A0">
            <w:pPr>
              <w:ind w:left="0" w:firstLine="0"/>
              <w:rPr>
                <w:ins w:id="7280" w:author="BOUVY Martine" w:date="2022-04-01T13:17:00Z"/>
                <w:bCs/>
              </w:rPr>
            </w:pPr>
            <w:ins w:id="7281" w:author="BOUVY Martine" w:date="2022-04-05T14:53:00Z">
              <w:r w:rsidRPr="00142AB7">
                <w:rPr>
                  <w:bCs/>
                </w:rPr>
                <w:t>4.1.10</w:t>
              </w:r>
            </w:ins>
          </w:p>
        </w:tc>
        <w:tc>
          <w:tcPr>
            <w:tcW w:w="1657" w:type="dxa"/>
          </w:tcPr>
          <w:p w14:paraId="76AD7808" w14:textId="202D2FD3" w:rsidR="00214800" w:rsidRPr="00142AB7" w:rsidRDefault="00214800" w:rsidP="00214800">
            <w:pPr>
              <w:ind w:left="-10"/>
              <w:rPr>
                <w:ins w:id="7282" w:author="BOUVY Martine" w:date="2022-04-01T13:17:00Z"/>
                <w:bCs/>
              </w:rPr>
            </w:pPr>
            <w:ins w:id="7283" w:author="BOUVY Martine" w:date="2022-04-05T15:07:00Z">
              <w:r w:rsidRPr="00142AB7">
                <w:rPr>
                  <w:bCs/>
                </w:rPr>
                <w:t>STDSQA-710</w:t>
              </w:r>
            </w:ins>
          </w:p>
        </w:tc>
      </w:tr>
      <w:tr w:rsidR="00C32300" w:rsidRPr="00142AB7" w14:paraId="5CE5EA2A" w14:textId="77777777" w:rsidTr="001534D6">
        <w:trPr>
          <w:ins w:id="7284" w:author="BOUVY Martine" w:date="2022-04-01T13:17:00Z"/>
        </w:trPr>
        <w:tc>
          <w:tcPr>
            <w:tcW w:w="1177" w:type="dxa"/>
          </w:tcPr>
          <w:p w14:paraId="514F11A9" w14:textId="77777777" w:rsidR="00C32300" w:rsidRPr="00142AB7" w:rsidRDefault="00C32300" w:rsidP="006633A0">
            <w:pPr>
              <w:ind w:left="0" w:firstLine="0"/>
              <w:rPr>
                <w:ins w:id="7285" w:author="BOUVY Martine" w:date="2022-04-01T13:17:00Z"/>
                <w:bCs/>
              </w:rPr>
            </w:pPr>
          </w:p>
        </w:tc>
        <w:tc>
          <w:tcPr>
            <w:tcW w:w="6885" w:type="dxa"/>
          </w:tcPr>
          <w:p w14:paraId="61656A44" w14:textId="046FC1F9" w:rsidR="00C32300" w:rsidRPr="00142AB7" w:rsidRDefault="005B1FB1" w:rsidP="006633A0">
            <w:pPr>
              <w:spacing w:after="112" w:line="249" w:lineRule="auto"/>
              <w:ind w:left="0" w:right="15" w:firstLine="0"/>
              <w:rPr>
                <w:ins w:id="7286" w:author="BOUVY Martine" w:date="2022-04-01T13:17:00Z"/>
                <w:bCs/>
              </w:rPr>
            </w:pPr>
            <w:ins w:id="7287" w:author="BOUVY Martine" w:date="2022-04-08T17:21:00Z">
              <w:r w:rsidRPr="00142AB7">
                <w:rPr>
                  <w:bCs/>
                </w:rPr>
                <w:t>Amend MX_To_</w:t>
              </w:r>
            </w:ins>
            <w:ins w:id="7288" w:author="BOUVY Martine" w:date="2022-04-08T17:22:00Z">
              <w:r w:rsidRPr="00142AB7">
                <w:rPr>
                  <w:bCs/>
                </w:rPr>
                <w:t>MTFATFIdentification to allow extraction of the country code from the MXAddressLine if the MXAddressLine structure is compliant with 50F Name</w:t>
              </w:r>
            </w:ins>
            <w:ins w:id="7289" w:author="BOUVY Martine" w:date="2022-04-08T17:23:00Z">
              <w:r w:rsidRPr="00142AB7">
                <w:rPr>
                  <w:bCs/>
                </w:rPr>
                <w:t xml:space="preserve">AndAddress structure. </w:t>
              </w:r>
            </w:ins>
            <w:ins w:id="7290" w:author="BOUVY Martine" w:date="2022-04-08T17:24:00Z">
              <w:r w:rsidR="00F81541" w:rsidRPr="00142AB7">
                <w:rPr>
                  <w:bCs/>
                </w:rPr>
                <w:t>This is just in case the Country cannot be found in MX Issuer as it should be if MX result</w:t>
              </w:r>
            </w:ins>
            <w:ins w:id="7291" w:author="BOUVY Martine" w:date="2022-04-08T17:25:00Z">
              <w:r w:rsidR="00F81541" w:rsidRPr="00142AB7">
                <w:rPr>
                  <w:bCs/>
                </w:rPr>
                <w:t xml:space="preserve">s from MT to MX translation. </w:t>
              </w:r>
            </w:ins>
          </w:p>
        </w:tc>
        <w:tc>
          <w:tcPr>
            <w:tcW w:w="1109" w:type="dxa"/>
          </w:tcPr>
          <w:p w14:paraId="0AAAA5CC" w14:textId="30A65714" w:rsidR="00C32300" w:rsidRPr="00142AB7" w:rsidRDefault="00F81541" w:rsidP="006633A0">
            <w:pPr>
              <w:ind w:left="0" w:firstLine="0"/>
              <w:rPr>
                <w:ins w:id="7292" w:author="BOUVY Martine" w:date="2022-04-01T13:17:00Z"/>
                <w:bCs/>
              </w:rPr>
            </w:pPr>
            <w:ins w:id="7293" w:author="BOUVY Martine" w:date="2022-04-08T17:25:00Z">
              <w:r w:rsidRPr="00142AB7">
                <w:rPr>
                  <w:bCs/>
                </w:rPr>
                <w:t>4.1.2</w:t>
              </w:r>
            </w:ins>
          </w:p>
        </w:tc>
        <w:tc>
          <w:tcPr>
            <w:tcW w:w="1657" w:type="dxa"/>
          </w:tcPr>
          <w:p w14:paraId="4FA73696" w14:textId="1B7E5C0F" w:rsidR="00F81541" w:rsidRPr="00142AB7" w:rsidRDefault="00F81541" w:rsidP="00F81541">
            <w:pPr>
              <w:ind w:left="0" w:firstLine="0"/>
              <w:rPr>
                <w:ins w:id="7294" w:author="BOUVY Martine" w:date="2022-04-01T13:17:00Z"/>
                <w:bCs/>
              </w:rPr>
            </w:pPr>
            <w:ins w:id="7295" w:author="BOUVY Martine" w:date="2022-04-08T17:25:00Z">
              <w:r w:rsidRPr="00142AB7">
                <w:rPr>
                  <w:bCs/>
                </w:rPr>
                <w:t>MAPLIB-</w:t>
              </w:r>
            </w:ins>
            <w:ins w:id="7296" w:author="BOUVY Martine" w:date="2022-04-08T17:26:00Z">
              <w:r w:rsidRPr="00142AB7">
                <w:rPr>
                  <w:bCs/>
                </w:rPr>
                <w:t>1009</w:t>
              </w:r>
            </w:ins>
          </w:p>
        </w:tc>
      </w:tr>
      <w:tr w:rsidR="00C32300" w:rsidRPr="00142AB7" w14:paraId="336F3CE5" w14:textId="77777777" w:rsidTr="001534D6">
        <w:trPr>
          <w:ins w:id="7297" w:author="BOUVY Martine" w:date="2022-04-01T13:17:00Z"/>
        </w:trPr>
        <w:tc>
          <w:tcPr>
            <w:tcW w:w="1177" w:type="dxa"/>
          </w:tcPr>
          <w:p w14:paraId="7B5526A5" w14:textId="77777777" w:rsidR="00C32300" w:rsidRPr="00142AB7" w:rsidRDefault="00C32300" w:rsidP="006633A0">
            <w:pPr>
              <w:ind w:left="0" w:firstLine="0"/>
              <w:rPr>
                <w:ins w:id="7298" w:author="BOUVY Martine" w:date="2022-04-01T13:17:00Z"/>
                <w:bCs/>
              </w:rPr>
            </w:pPr>
          </w:p>
        </w:tc>
        <w:tc>
          <w:tcPr>
            <w:tcW w:w="6885" w:type="dxa"/>
          </w:tcPr>
          <w:p w14:paraId="0CB87C89" w14:textId="77777777" w:rsidR="00C32300" w:rsidRPr="00142AB7" w:rsidRDefault="00C32300" w:rsidP="006633A0">
            <w:pPr>
              <w:spacing w:after="112" w:line="249" w:lineRule="auto"/>
              <w:ind w:left="0" w:right="15" w:firstLine="0"/>
              <w:rPr>
                <w:ins w:id="7299" w:author="BOUVY Martine" w:date="2022-04-01T13:17:00Z"/>
                <w:bCs/>
              </w:rPr>
            </w:pPr>
          </w:p>
        </w:tc>
        <w:tc>
          <w:tcPr>
            <w:tcW w:w="1109" w:type="dxa"/>
          </w:tcPr>
          <w:p w14:paraId="1C8E3929" w14:textId="77777777" w:rsidR="00C32300" w:rsidRPr="00142AB7" w:rsidRDefault="00C32300" w:rsidP="006633A0">
            <w:pPr>
              <w:ind w:left="0" w:firstLine="0"/>
              <w:rPr>
                <w:ins w:id="7300" w:author="BOUVY Martine" w:date="2022-04-01T13:17:00Z"/>
                <w:bCs/>
              </w:rPr>
            </w:pPr>
          </w:p>
        </w:tc>
        <w:tc>
          <w:tcPr>
            <w:tcW w:w="1657" w:type="dxa"/>
          </w:tcPr>
          <w:p w14:paraId="1733A5E0" w14:textId="77777777" w:rsidR="00C32300" w:rsidRPr="00142AB7" w:rsidRDefault="00C32300" w:rsidP="006633A0">
            <w:pPr>
              <w:ind w:left="0" w:firstLine="0"/>
              <w:rPr>
                <w:ins w:id="7301" w:author="BOUVY Martine" w:date="2022-04-01T13:17:00Z"/>
                <w:bCs/>
              </w:rPr>
            </w:pPr>
          </w:p>
        </w:tc>
      </w:tr>
      <w:tr w:rsidR="00C32300" w:rsidRPr="00142AB7" w14:paraId="30957908" w14:textId="77777777" w:rsidTr="001534D6">
        <w:trPr>
          <w:ins w:id="7302" w:author="BOUVY Martine" w:date="2022-04-01T13:17:00Z"/>
        </w:trPr>
        <w:tc>
          <w:tcPr>
            <w:tcW w:w="1177" w:type="dxa"/>
          </w:tcPr>
          <w:p w14:paraId="4D7FF1B6" w14:textId="77777777" w:rsidR="00C32300" w:rsidRPr="00142AB7" w:rsidRDefault="00C32300" w:rsidP="006633A0">
            <w:pPr>
              <w:ind w:left="0" w:firstLine="0"/>
              <w:rPr>
                <w:ins w:id="7303" w:author="BOUVY Martine" w:date="2022-04-01T13:17:00Z"/>
                <w:bCs/>
              </w:rPr>
            </w:pPr>
          </w:p>
        </w:tc>
        <w:tc>
          <w:tcPr>
            <w:tcW w:w="6885" w:type="dxa"/>
          </w:tcPr>
          <w:p w14:paraId="4068A8C3" w14:textId="4BF4E8B2" w:rsidR="00C32300" w:rsidRPr="00142AB7" w:rsidRDefault="00C46BF7" w:rsidP="006633A0">
            <w:pPr>
              <w:spacing w:after="112" w:line="249" w:lineRule="auto"/>
              <w:ind w:left="0" w:right="15" w:firstLine="0"/>
              <w:rPr>
                <w:ins w:id="7304" w:author="BOUVY Martine" w:date="2022-04-01T13:17:00Z"/>
                <w:bCs/>
              </w:rPr>
            </w:pPr>
            <w:ins w:id="7305" w:author="BOUVY Martine" w:date="2022-05-05T10:05:00Z">
              <w:r w:rsidRPr="00142AB7">
                <w:rPr>
                  <w:bCs/>
                </w:rPr>
                <w:t>In MX_To_MT72FullField, update criteria for calling SubfunctionCategoryPur</w:t>
              </w:r>
            </w:ins>
            <w:ins w:id="7306" w:author="BOUVY Martine" w:date="2022-05-05T10:06:00Z">
              <w:r w:rsidRPr="00142AB7">
                <w:rPr>
                  <w:bCs/>
                </w:rPr>
                <w:t xml:space="preserve">pose in order to still allow translation of values “INTC” or “CORT” when misused in Proprietary while it should be used in Code. In order </w:t>
              </w:r>
              <w:r w:rsidRPr="00142AB7">
                <w:rPr>
                  <w:bCs/>
                </w:rPr>
                <w:lastRenderedPageBreak/>
                <w:t>not to loose data, it is translated with /CA</w:t>
              </w:r>
            </w:ins>
            <w:ins w:id="7307" w:author="BOUVY Martine" w:date="2022-05-05T10:07:00Z">
              <w:r w:rsidRPr="00142AB7">
                <w:rPr>
                  <w:bCs/>
                </w:rPr>
                <w:t xml:space="preserve">PTPURP/ and not to 23E due to misuse. </w:t>
              </w:r>
            </w:ins>
          </w:p>
        </w:tc>
        <w:tc>
          <w:tcPr>
            <w:tcW w:w="1109" w:type="dxa"/>
          </w:tcPr>
          <w:p w14:paraId="0A1F0BEC" w14:textId="53D86A2C" w:rsidR="00C32300" w:rsidRPr="00142AB7" w:rsidRDefault="00C46BF7" w:rsidP="006633A0">
            <w:pPr>
              <w:ind w:left="0" w:firstLine="0"/>
              <w:rPr>
                <w:ins w:id="7308" w:author="BOUVY Martine" w:date="2022-04-01T13:17:00Z"/>
                <w:bCs/>
              </w:rPr>
            </w:pPr>
            <w:ins w:id="7309" w:author="BOUVY Martine" w:date="2022-05-05T10:07:00Z">
              <w:r w:rsidRPr="00142AB7">
                <w:rPr>
                  <w:bCs/>
                </w:rPr>
                <w:lastRenderedPageBreak/>
                <w:t>4.3.10</w:t>
              </w:r>
            </w:ins>
          </w:p>
        </w:tc>
        <w:tc>
          <w:tcPr>
            <w:tcW w:w="1657" w:type="dxa"/>
          </w:tcPr>
          <w:p w14:paraId="6419105C" w14:textId="44209C1B" w:rsidR="00C32300" w:rsidRPr="00142AB7" w:rsidRDefault="00C46BF7" w:rsidP="006633A0">
            <w:pPr>
              <w:ind w:left="0" w:firstLine="0"/>
              <w:rPr>
                <w:ins w:id="7310" w:author="BOUVY Martine" w:date="2022-04-01T13:17:00Z"/>
                <w:bCs/>
              </w:rPr>
            </w:pPr>
            <w:ins w:id="7311" w:author="BOUVY Martine" w:date="2022-05-05T10:07:00Z">
              <w:r w:rsidRPr="00142AB7">
                <w:rPr>
                  <w:bCs/>
                </w:rPr>
                <w:t>MAPLIB-1060</w:t>
              </w:r>
            </w:ins>
          </w:p>
        </w:tc>
      </w:tr>
      <w:tr w:rsidR="00C46BF7" w:rsidRPr="00142AB7" w14:paraId="0781C039" w14:textId="77777777" w:rsidTr="001534D6">
        <w:trPr>
          <w:ins w:id="7312" w:author="BOUVY Martine" w:date="2022-05-05T10:05:00Z"/>
        </w:trPr>
        <w:tc>
          <w:tcPr>
            <w:tcW w:w="1177" w:type="dxa"/>
          </w:tcPr>
          <w:p w14:paraId="11BBF21D" w14:textId="77777777" w:rsidR="00C46BF7" w:rsidRPr="00142AB7" w:rsidRDefault="00C46BF7" w:rsidP="006633A0">
            <w:pPr>
              <w:ind w:left="0" w:firstLine="0"/>
              <w:rPr>
                <w:ins w:id="7313" w:author="BOUVY Martine" w:date="2022-05-05T10:05:00Z"/>
                <w:bCs/>
              </w:rPr>
            </w:pPr>
          </w:p>
        </w:tc>
        <w:tc>
          <w:tcPr>
            <w:tcW w:w="6885" w:type="dxa"/>
          </w:tcPr>
          <w:p w14:paraId="72440166" w14:textId="6440CB55" w:rsidR="00C46BF7" w:rsidRPr="00142AB7" w:rsidRDefault="00E118E4" w:rsidP="006633A0">
            <w:pPr>
              <w:spacing w:after="112" w:line="249" w:lineRule="auto"/>
              <w:ind w:left="0" w:right="15" w:firstLine="0"/>
              <w:rPr>
                <w:ins w:id="7314" w:author="BOUVY Martine" w:date="2022-05-05T10:05:00Z"/>
                <w:bCs/>
              </w:rPr>
            </w:pPr>
            <w:ins w:id="7315" w:author="BOUVY Martine" w:date="2022-05-05T18:01:00Z">
              <w:r w:rsidRPr="00142AB7">
                <w:rPr>
                  <w:bCs/>
                </w:rPr>
                <w:t>Amend MX_To_MT76RCANC to copy UETR on 2 lines with the continuation “//” on the second line</w:t>
              </w:r>
            </w:ins>
          </w:p>
        </w:tc>
        <w:tc>
          <w:tcPr>
            <w:tcW w:w="1109" w:type="dxa"/>
          </w:tcPr>
          <w:p w14:paraId="35F68F1B" w14:textId="2B8E3B34" w:rsidR="00C46BF7" w:rsidRPr="00142AB7" w:rsidRDefault="00E118E4" w:rsidP="006633A0">
            <w:pPr>
              <w:ind w:left="0" w:firstLine="0"/>
              <w:rPr>
                <w:ins w:id="7316" w:author="BOUVY Martine" w:date="2022-05-05T10:05:00Z"/>
                <w:bCs/>
              </w:rPr>
            </w:pPr>
            <w:ins w:id="7317" w:author="BOUVY Martine" w:date="2022-05-05T18:02:00Z">
              <w:r w:rsidRPr="00142AB7">
                <w:rPr>
                  <w:bCs/>
                </w:rPr>
                <w:t>4.3.25</w:t>
              </w:r>
            </w:ins>
          </w:p>
        </w:tc>
        <w:tc>
          <w:tcPr>
            <w:tcW w:w="1657" w:type="dxa"/>
          </w:tcPr>
          <w:p w14:paraId="4EDCCBC2" w14:textId="6A60EDE5" w:rsidR="00C46BF7" w:rsidRPr="00142AB7" w:rsidRDefault="0065198E" w:rsidP="006633A0">
            <w:pPr>
              <w:ind w:left="0" w:firstLine="0"/>
              <w:rPr>
                <w:ins w:id="7318" w:author="BOUVY Martine" w:date="2022-05-05T10:05:00Z"/>
                <w:bCs/>
              </w:rPr>
            </w:pPr>
            <w:ins w:id="7319" w:author="BOUVY Martine" w:date="2022-05-05T18:09:00Z">
              <w:r w:rsidRPr="00142AB7">
                <w:rPr>
                  <w:bCs/>
                </w:rPr>
                <w:t>STDSQA-739</w:t>
              </w:r>
            </w:ins>
          </w:p>
        </w:tc>
      </w:tr>
      <w:tr w:rsidR="00E118E4" w:rsidRPr="00142AB7" w14:paraId="054A4F04" w14:textId="77777777" w:rsidTr="001534D6">
        <w:trPr>
          <w:ins w:id="7320" w:author="BOUVY Martine" w:date="2022-05-05T18:01:00Z"/>
        </w:trPr>
        <w:tc>
          <w:tcPr>
            <w:tcW w:w="1177" w:type="dxa"/>
          </w:tcPr>
          <w:p w14:paraId="2035A84B" w14:textId="77777777" w:rsidR="00E118E4" w:rsidRPr="00142AB7" w:rsidRDefault="00E118E4" w:rsidP="006633A0">
            <w:pPr>
              <w:ind w:left="0" w:firstLine="0"/>
              <w:rPr>
                <w:ins w:id="7321" w:author="BOUVY Martine" w:date="2022-05-05T18:01:00Z"/>
                <w:bCs/>
              </w:rPr>
            </w:pPr>
          </w:p>
        </w:tc>
        <w:tc>
          <w:tcPr>
            <w:tcW w:w="6885" w:type="dxa"/>
          </w:tcPr>
          <w:p w14:paraId="55158B2F" w14:textId="70495121" w:rsidR="009E73EC" w:rsidRPr="00142AB7" w:rsidRDefault="00847818" w:rsidP="005E2F40">
            <w:pPr>
              <w:spacing w:after="112" w:line="249" w:lineRule="auto"/>
              <w:ind w:left="-123" w:right="15" w:firstLine="0"/>
              <w:rPr>
                <w:ins w:id="7322" w:author="BOUVY Martine" w:date="2022-05-23T10:37:00Z"/>
                <w:bCs/>
              </w:rPr>
            </w:pPr>
            <w:ins w:id="7323" w:author="BOUVY Martine" w:date="2022-06-01T09:49:00Z">
              <w:r w:rsidRPr="00142AB7">
                <w:rPr>
                  <w:bCs/>
                </w:rPr>
                <w:t xml:space="preserve"> </w:t>
              </w:r>
            </w:ins>
            <w:ins w:id="7324" w:author="BOUVY Martine" w:date="2022-05-23T10:37:00Z">
              <w:r w:rsidR="009E73EC" w:rsidRPr="00142AB7">
                <w:rPr>
                  <w:bCs/>
                </w:rPr>
                <w:t xml:space="preserve">Add comment in the business description about LEI in 50F in </w:t>
              </w:r>
              <w:r w:rsidR="009E73EC" w:rsidRPr="00142AB7">
                <w:rPr>
                  <w:rFonts w:eastAsia="Arial"/>
                  <w:bCs/>
                </w:rPr>
                <w:t xml:space="preserve">MT_To_MXPartyNameAndStructuredAddress </w:t>
              </w:r>
            </w:ins>
          </w:p>
          <w:p w14:paraId="4585F8A6" w14:textId="36897A65" w:rsidR="00E118E4" w:rsidRPr="00142AB7" w:rsidRDefault="00E118E4" w:rsidP="006633A0">
            <w:pPr>
              <w:spacing w:after="112" w:line="249" w:lineRule="auto"/>
              <w:ind w:left="0" w:right="15" w:firstLine="0"/>
              <w:rPr>
                <w:ins w:id="7325" w:author="BOUVY Martine" w:date="2022-05-05T18:01:00Z"/>
                <w:bCs/>
              </w:rPr>
            </w:pPr>
          </w:p>
        </w:tc>
        <w:tc>
          <w:tcPr>
            <w:tcW w:w="1109" w:type="dxa"/>
          </w:tcPr>
          <w:p w14:paraId="3FA0C302" w14:textId="54CCD106" w:rsidR="00E118E4" w:rsidRPr="00142AB7" w:rsidRDefault="009E73EC" w:rsidP="006633A0">
            <w:pPr>
              <w:ind w:left="0" w:firstLine="0"/>
              <w:rPr>
                <w:ins w:id="7326" w:author="BOUVY Martine" w:date="2022-05-05T18:01:00Z"/>
                <w:bCs/>
              </w:rPr>
            </w:pPr>
            <w:ins w:id="7327" w:author="BOUVY Martine" w:date="2022-05-23T10:36:00Z">
              <w:r w:rsidRPr="00142AB7">
                <w:rPr>
                  <w:bCs/>
                </w:rPr>
                <w:t>3.1.7</w:t>
              </w:r>
            </w:ins>
          </w:p>
        </w:tc>
        <w:tc>
          <w:tcPr>
            <w:tcW w:w="1657" w:type="dxa"/>
          </w:tcPr>
          <w:p w14:paraId="1566013D" w14:textId="775C2BB5" w:rsidR="00E118E4" w:rsidRPr="00142AB7" w:rsidRDefault="009E73EC" w:rsidP="006633A0">
            <w:pPr>
              <w:ind w:left="0" w:firstLine="0"/>
              <w:rPr>
                <w:ins w:id="7328" w:author="BOUVY Martine" w:date="2022-05-05T18:01:00Z"/>
                <w:bCs/>
              </w:rPr>
            </w:pPr>
            <w:ins w:id="7329" w:author="BOUVY Martine" w:date="2022-05-23T10:37:00Z">
              <w:r w:rsidRPr="00142AB7">
                <w:rPr>
                  <w:bCs/>
                </w:rPr>
                <w:t>N/A</w:t>
              </w:r>
            </w:ins>
          </w:p>
        </w:tc>
      </w:tr>
      <w:tr w:rsidR="00E118E4" w:rsidRPr="00142AB7" w14:paraId="68A39BCE" w14:textId="77777777" w:rsidTr="001534D6">
        <w:trPr>
          <w:ins w:id="7330" w:author="BOUVY Martine" w:date="2022-05-05T18:00:00Z"/>
        </w:trPr>
        <w:tc>
          <w:tcPr>
            <w:tcW w:w="1177" w:type="dxa"/>
          </w:tcPr>
          <w:p w14:paraId="13D96FEC" w14:textId="77777777" w:rsidR="00E118E4" w:rsidRPr="00142AB7" w:rsidRDefault="00E118E4" w:rsidP="006633A0">
            <w:pPr>
              <w:ind w:left="0" w:firstLine="0"/>
              <w:rPr>
                <w:ins w:id="7331" w:author="BOUVY Martine" w:date="2022-05-05T18:00:00Z"/>
                <w:bCs/>
              </w:rPr>
            </w:pPr>
          </w:p>
        </w:tc>
        <w:tc>
          <w:tcPr>
            <w:tcW w:w="6885" w:type="dxa"/>
          </w:tcPr>
          <w:p w14:paraId="17A76855" w14:textId="192BC803" w:rsidR="00E118E4" w:rsidRPr="00142AB7" w:rsidRDefault="002A0098" w:rsidP="006633A0">
            <w:pPr>
              <w:spacing w:after="112" w:line="249" w:lineRule="auto"/>
              <w:ind w:left="0" w:right="15" w:firstLine="0"/>
              <w:rPr>
                <w:ins w:id="7332" w:author="BOUVY Martine" w:date="2022-05-05T18:00:00Z"/>
                <w:bCs/>
              </w:rPr>
            </w:pPr>
            <w:ins w:id="7333" w:author="BOUVY Martine" w:date="2022-06-01T09:49:00Z">
              <w:r w:rsidRPr="00142AB7">
                <w:rPr>
                  <w:bCs/>
                </w:rPr>
                <w:t>Update the business description in MT_To_MXIntermediaryAgent</w:t>
              </w:r>
            </w:ins>
            <w:ins w:id="7334" w:author="BOUVY Martine" w:date="2022-06-01T11:11:00Z">
              <w:r w:rsidR="00A5788D" w:rsidRPr="00142AB7">
                <w:rPr>
                  <w:bCs/>
                </w:rPr>
                <w:t xml:space="preserve"> and add check on length of elements to be translated to MX Name and MX TownName</w:t>
              </w:r>
            </w:ins>
          </w:p>
        </w:tc>
        <w:tc>
          <w:tcPr>
            <w:tcW w:w="1109" w:type="dxa"/>
          </w:tcPr>
          <w:p w14:paraId="0C5A562E" w14:textId="781F07F6" w:rsidR="00E118E4" w:rsidRPr="00142AB7" w:rsidRDefault="00B958BD" w:rsidP="006633A0">
            <w:pPr>
              <w:ind w:left="0" w:firstLine="0"/>
              <w:rPr>
                <w:ins w:id="7335" w:author="BOUVY Martine" w:date="2022-05-05T18:00:00Z"/>
                <w:bCs/>
              </w:rPr>
            </w:pPr>
            <w:ins w:id="7336" w:author="BOUVY Martine" w:date="2022-06-01T09:50:00Z">
              <w:r w:rsidRPr="00142AB7">
                <w:rPr>
                  <w:bCs/>
                </w:rPr>
                <w:t>3.2.8</w:t>
              </w:r>
            </w:ins>
          </w:p>
        </w:tc>
        <w:tc>
          <w:tcPr>
            <w:tcW w:w="1657" w:type="dxa"/>
          </w:tcPr>
          <w:p w14:paraId="00A8D943" w14:textId="4FD0196F" w:rsidR="00E118E4" w:rsidRPr="00142AB7" w:rsidRDefault="00A5788D" w:rsidP="006633A0">
            <w:pPr>
              <w:ind w:left="0" w:firstLine="0"/>
              <w:rPr>
                <w:ins w:id="7337" w:author="BOUVY Martine" w:date="2022-05-05T18:00:00Z"/>
                <w:bCs/>
              </w:rPr>
            </w:pPr>
            <w:ins w:id="7338" w:author="BOUVY Martine" w:date="2022-06-01T11:11:00Z">
              <w:r w:rsidRPr="00142AB7">
                <w:rPr>
                  <w:bCs/>
                </w:rPr>
                <w:t>STDSQA-781</w:t>
              </w:r>
            </w:ins>
          </w:p>
        </w:tc>
      </w:tr>
      <w:tr w:rsidR="00C46BF7" w:rsidRPr="00142AB7" w14:paraId="4CF0CBD0" w14:textId="77777777" w:rsidTr="001534D6">
        <w:trPr>
          <w:ins w:id="7339" w:author="BOUVY Martine" w:date="2022-05-05T10:05:00Z"/>
        </w:trPr>
        <w:tc>
          <w:tcPr>
            <w:tcW w:w="1177" w:type="dxa"/>
          </w:tcPr>
          <w:p w14:paraId="73B7F5E3" w14:textId="77777777" w:rsidR="00C46BF7" w:rsidRPr="00142AB7" w:rsidRDefault="00C46BF7" w:rsidP="006633A0">
            <w:pPr>
              <w:ind w:left="0" w:firstLine="0"/>
              <w:rPr>
                <w:ins w:id="7340" w:author="BOUVY Martine" w:date="2022-05-05T10:05:00Z"/>
                <w:bCs/>
              </w:rPr>
            </w:pPr>
          </w:p>
        </w:tc>
        <w:tc>
          <w:tcPr>
            <w:tcW w:w="6885" w:type="dxa"/>
          </w:tcPr>
          <w:p w14:paraId="7360FE3F" w14:textId="0CC4F02A" w:rsidR="00C46BF7" w:rsidRPr="00142AB7" w:rsidRDefault="00E92FF6" w:rsidP="006633A0">
            <w:pPr>
              <w:spacing w:after="112" w:line="249" w:lineRule="auto"/>
              <w:ind w:left="0" w:right="15" w:firstLine="0"/>
              <w:rPr>
                <w:ins w:id="7341" w:author="BOUVY Martine" w:date="2022-05-05T10:05:00Z"/>
                <w:bCs/>
              </w:rPr>
            </w:pPr>
            <w:ins w:id="7342" w:author="BOUVY Martine" w:date="2022-06-03T16:28:00Z">
              <w:r w:rsidRPr="00142AB7">
                <w:rPr>
                  <w:bCs/>
                </w:rPr>
                <w:t>In MX_To_MTCurenc</w:t>
              </w:r>
            </w:ins>
            <w:ins w:id="7343" w:author="BOUVY Martine" w:date="2022-06-03T16:29:00Z">
              <w:r w:rsidRPr="00142AB7">
                <w:rPr>
                  <w:bCs/>
                </w:rPr>
                <w:t>yAmoun</w:t>
              </w:r>
              <w:r w:rsidR="00801A1D" w:rsidRPr="00142AB7">
                <w:rPr>
                  <w:bCs/>
                </w:rPr>
                <w:t>t</w:t>
              </w:r>
              <w:r w:rsidRPr="00142AB7">
                <w:rPr>
                  <w:bCs/>
                </w:rPr>
                <w:t xml:space="preserve">, remove leading and trailing spaces in MX amount if any. </w:t>
              </w:r>
            </w:ins>
          </w:p>
        </w:tc>
        <w:tc>
          <w:tcPr>
            <w:tcW w:w="1109" w:type="dxa"/>
          </w:tcPr>
          <w:p w14:paraId="6B06AF98" w14:textId="2724F3D9" w:rsidR="00C46BF7" w:rsidRPr="00142AB7" w:rsidRDefault="00E92FF6" w:rsidP="006633A0">
            <w:pPr>
              <w:ind w:left="0" w:firstLine="0"/>
              <w:rPr>
                <w:ins w:id="7344" w:author="BOUVY Martine" w:date="2022-05-05T10:05:00Z"/>
                <w:bCs/>
              </w:rPr>
            </w:pPr>
            <w:ins w:id="7345" w:author="BOUVY Martine" w:date="2022-06-03T16:29:00Z">
              <w:r w:rsidRPr="00142AB7">
                <w:rPr>
                  <w:bCs/>
                </w:rPr>
                <w:t>4.3.7</w:t>
              </w:r>
            </w:ins>
          </w:p>
        </w:tc>
        <w:tc>
          <w:tcPr>
            <w:tcW w:w="1657" w:type="dxa"/>
          </w:tcPr>
          <w:p w14:paraId="7A8B4C08" w14:textId="0563D3BC" w:rsidR="00C46BF7" w:rsidRPr="00142AB7" w:rsidRDefault="00E92FF6" w:rsidP="006633A0">
            <w:pPr>
              <w:ind w:left="0" w:firstLine="0"/>
              <w:rPr>
                <w:ins w:id="7346" w:author="BOUVY Martine" w:date="2022-05-05T10:05:00Z"/>
                <w:bCs/>
              </w:rPr>
            </w:pPr>
            <w:ins w:id="7347" w:author="BOUVY Martine" w:date="2022-06-03T16:29:00Z">
              <w:r w:rsidRPr="00142AB7">
                <w:rPr>
                  <w:bCs/>
                </w:rPr>
                <w:t>N/A</w:t>
              </w:r>
            </w:ins>
          </w:p>
        </w:tc>
      </w:tr>
      <w:tr w:rsidR="005D363B" w:rsidRPr="00142AB7" w14:paraId="5EDA588B" w14:textId="77777777" w:rsidTr="001534D6">
        <w:trPr>
          <w:ins w:id="7348" w:author="BOUVY Martine" w:date="2022-06-01T09:50:00Z"/>
        </w:trPr>
        <w:tc>
          <w:tcPr>
            <w:tcW w:w="1177" w:type="dxa"/>
          </w:tcPr>
          <w:p w14:paraId="5A8C4F3F" w14:textId="77777777" w:rsidR="005D363B" w:rsidRPr="00142AB7" w:rsidRDefault="005D363B" w:rsidP="006633A0">
            <w:pPr>
              <w:ind w:left="0" w:firstLine="0"/>
              <w:rPr>
                <w:ins w:id="7349" w:author="BOUVY Martine" w:date="2022-06-01T09:50:00Z"/>
                <w:bCs/>
              </w:rPr>
            </w:pPr>
          </w:p>
        </w:tc>
        <w:tc>
          <w:tcPr>
            <w:tcW w:w="6885" w:type="dxa"/>
          </w:tcPr>
          <w:p w14:paraId="29D0E05A" w14:textId="77777777" w:rsidR="002E2CFC" w:rsidRPr="00142AB7" w:rsidRDefault="002E2CFC" w:rsidP="002E2CFC">
            <w:pPr>
              <w:ind w:left="60" w:hanging="858"/>
              <w:rPr>
                <w:ins w:id="7350" w:author="BOUVY Martine" w:date="2022-06-22T08:34:00Z"/>
                <w:bCs/>
                <w:szCs w:val="20"/>
              </w:rPr>
            </w:pPr>
            <w:ins w:id="7351" w:author="BOUVY Martine" w:date="2022-06-22T08:26:00Z">
              <w:r w:rsidRPr="00142AB7">
                <w:rPr>
                  <w:bCs/>
                </w:rPr>
                <w:t xml:space="preserve">Update </w:t>
              </w:r>
            </w:ins>
            <w:ins w:id="7352" w:author="BOUVY Martine" w:date="2022-06-22T08:30:00Z">
              <w:r w:rsidRPr="00142AB7">
                <w:rPr>
                  <w:bCs/>
                  <w:szCs w:val="20"/>
                </w:rPr>
                <w:t>MX_To_MT</w:t>
              </w:r>
            </w:ins>
            <w:ins w:id="7353" w:author="BOUVY Martine" w:date="2022-06-22T08:31:00Z">
              <w:r w:rsidRPr="00142AB7">
                <w:rPr>
                  <w:bCs/>
                  <w:szCs w:val="20"/>
                </w:rPr>
                <w:t>PartyName</w:t>
              </w:r>
            </w:ins>
            <w:ins w:id="7354" w:author="BOUVY Martine" w:date="2022-06-22T08:32:00Z">
              <w:r w:rsidRPr="00142AB7">
                <w:rPr>
                  <w:bCs/>
                  <w:szCs w:val="20"/>
                </w:rPr>
                <w:t>AndaddressLEI2. Replace at 2</w:t>
              </w:r>
            </w:ins>
            <w:ins w:id="7355" w:author="BOUVY Martine" w:date="2022-06-22T08:34:00Z">
              <w:r w:rsidRPr="00142AB7">
                <w:rPr>
                  <w:bCs/>
                  <w:szCs w:val="20"/>
                </w:rPr>
                <w:t xml:space="preserve"> </w:t>
              </w:r>
            </w:ins>
            <w:ins w:id="7356" w:author="BOUVY Martine" w:date="2022-06-22T08:32:00Z">
              <w:r w:rsidRPr="00142AB7">
                <w:rPr>
                  <w:bCs/>
                  <w:szCs w:val="20"/>
                </w:rPr>
                <w:t xml:space="preserve">locations </w:t>
              </w:r>
            </w:ins>
          </w:p>
          <w:p w14:paraId="0F85C957" w14:textId="77777777" w:rsidR="002E2CFC" w:rsidRPr="00142AB7" w:rsidRDefault="002E2CFC" w:rsidP="002E2CFC">
            <w:pPr>
              <w:ind w:left="60" w:hanging="858"/>
              <w:rPr>
                <w:ins w:id="7357" w:author="BOUVY Martine" w:date="2022-06-22T08:35:00Z"/>
                <w:bCs/>
                <w:szCs w:val="20"/>
              </w:rPr>
            </w:pPr>
            <w:ins w:id="7358" w:author="BOUVY Martine" w:date="2022-06-22T08:33:00Z">
              <w:r w:rsidRPr="00142AB7">
                <w:rPr>
                  <w:bCs/>
                  <w:szCs w:val="20"/>
                </w:rPr>
                <w:t>MTName</w:t>
              </w:r>
            </w:ins>
            <w:ins w:id="7359" w:author="BOUVY Martine" w:date="2022-06-22T08:35:00Z">
              <w:r w:rsidRPr="00142AB7">
                <w:rPr>
                  <w:bCs/>
                  <w:szCs w:val="20"/>
                </w:rPr>
                <w:t>MTName</w:t>
              </w:r>
            </w:ins>
            <w:ins w:id="7360" w:author="BOUVY Martine" w:date="2022-06-22T08:33:00Z">
              <w:r w:rsidRPr="00142AB7">
                <w:rPr>
                  <w:bCs/>
                  <w:szCs w:val="20"/>
                </w:rPr>
                <w:t>AndAddressTable [2] = Concatenate(“1/”, MXName)</w:t>
              </w:r>
            </w:ins>
            <w:ins w:id="7361" w:author="BOUVY Martine" w:date="2022-06-22T08:34:00Z">
              <w:r w:rsidRPr="00142AB7">
                <w:rPr>
                  <w:bCs/>
                  <w:szCs w:val="20"/>
                </w:rPr>
                <w:t xml:space="preserve"> by </w:t>
              </w:r>
            </w:ins>
          </w:p>
          <w:p w14:paraId="0AC9606E" w14:textId="2920A2F8" w:rsidR="002E2CFC" w:rsidRPr="00142AB7" w:rsidRDefault="002E2CFC" w:rsidP="002E2CFC">
            <w:pPr>
              <w:ind w:left="60" w:hanging="858"/>
              <w:rPr>
                <w:ins w:id="7362" w:author="BOUVY Martine" w:date="2022-06-22T08:33:00Z"/>
                <w:rFonts w:eastAsiaTheme="minorHAnsi"/>
                <w:bCs/>
                <w:color w:val="auto"/>
                <w:szCs w:val="20"/>
              </w:rPr>
            </w:pPr>
            <w:ins w:id="7363" w:author="BOUVY Martine" w:date="2022-06-22T08:34:00Z">
              <w:r w:rsidRPr="00142AB7">
                <w:rPr>
                  <w:bCs/>
                  <w:szCs w:val="20"/>
                </w:rPr>
                <w:t>MTName</w:t>
              </w:r>
            </w:ins>
            <w:ins w:id="7364" w:author="BOUVY Martine" w:date="2022-06-22T08:36:00Z">
              <w:r w:rsidRPr="00142AB7">
                <w:rPr>
                  <w:bCs/>
                  <w:szCs w:val="20"/>
                </w:rPr>
                <w:t>MTName</w:t>
              </w:r>
            </w:ins>
            <w:ins w:id="7365" w:author="BOUVY Martine" w:date="2022-06-22T08:34:00Z">
              <w:r w:rsidRPr="00142AB7">
                <w:rPr>
                  <w:bCs/>
                  <w:szCs w:val="20"/>
                </w:rPr>
                <w:t>AndAddressTable [2] = Concatenate(“1/”, Substring(MXName,34))</w:t>
              </w:r>
            </w:ins>
          </w:p>
          <w:p w14:paraId="6A850744" w14:textId="77777777" w:rsidR="002E2CFC" w:rsidRPr="00142AB7" w:rsidRDefault="002E2CFC" w:rsidP="002E2CFC">
            <w:pPr>
              <w:rPr>
                <w:ins w:id="7366" w:author="BOUVY Martine" w:date="2022-06-22T08:33:00Z"/>
                <w:rFonts w:ascii="Calibri" w:hAnsi="Calibri"/>
                <w:bCs/>
                <w:sz w:val="22"/>
              </w:rPr>
            </w:pPr>
          </w:p>
          <w:p w14:paraId="53C900CC" w14:textId="0C74BB76" w:rsidR="005D363B" w:rsidRPr="00142AB7" w:rsidRDefault="005D363B" w:rsidP="002E2CFC">
            <w:pPr>
              <w:ind w:left="60"/>
              <w:rPr>
                <w:ins w:id="7367" w:author="BOUVY Martine" w:date="2022-06-01T09:50:00Z"/>
                <w:bCs/>
              </w:rPr>
            </w:pPr>
          </w:p>
        </w:tc>
        <w:tc>
          <w:tcPr>
            <w:tcW w:w="1109" w:type="dxa"/>
          </w:tcPr>
          <w:p w14:paraId="613074F0" w14:textId="27E54121" w:rsidR="005D363B" w:rsidRPr="00142AB7" w:rsidRDefault="009941E9" w:rsidP="006633A0">
            <w:pPr>
              <w:ind w:left="0" w:firstLine="0"/>
              <w:rPr>
                <w:ins w:id="7368" w:author="BOUVY Martine" w:date="2022-06-01T09:50:00Z"/>
                <w:bCs/>
              </w:rPr>
            </w:pPr>
            <w:ins w:id="7369" w:author="BOUVY Martine" w:date="2022-06-22T08:36:00Z">
              <w:r w:rsidRPr="00142AB7">
                <w:rPr>
                  <w:bCs/>
                </w:rPr>
                <w:t>4.1.10</w:t>
              </w:r>
            </w:ins>
          </w:p>
        </w:tc>
        <w:tc>
          <w:tcPr>
            <w:tcW w:w="1657" w:type="dxa"/>
          </w:tcPr>
          <w:p w14:paraId="1B030B6F" w14:textId="15F3CB52" w:rsidR="005D363B" w:rsidRPr="00142AB7" w:rsidRDefault="009941E9" w:rsidP="006633A0">
            <w:pPr>
              <w:ind w:left="0" w:firstLine="0"/>
              <w:rPr>
                <w:ins w:id="7370" w:author="BOUVY Martine" w:date="2022-06-01T09:50:00Z"/>
                <w:bCs/>
              </w:rPr>
            </w:pPr>
            <w:ins w:id="7371" w:author="BOUVY Martine" w:date="2022-06-22T08:36:00Z">
              <w:r w:rsidRPr="00142AB7">
                <w:rPr>
                  <w:bCs/>
                </w:rPr>
                <w:t>STDSQA-806</w:t>
              </w:r>
            </w:ins>
          </w:p>
        </w:tc>
      </w:tr>
      <w:tr w:rsidR="005D363B" w:rsidRPr="00142AB7" w14:paraId="03F174FB" w14:textId="77777777" w:rsidTr="001534D6">
        <w:trPr>
          <w:ins w:id="7372" w:author="BOUVY Martine" w:date="2022-06-01T09:50:00Z"/>
        </w:trPr>
        <w:tc>
          <w:tcPr>
            <w:tcW w:w="1177" w:type="dxa"/>
          </w:tcPr>
          <w:p w14:paraId="46587E01" w14:textId="77777777" w:rsidR="005D363B" w:rsidRPr="00142AB7" w:rsidRDefault="005D363B" w:rsidP="006633A0">
            <w:pPr>
              <w:ind w:left="0" w:firstLine="0"/>
              <w:rPr>
                <w:ins w:id="7373" w:author="BOUVY Martine" w:date="2022-06-01T09:50:00Z"/>
                <w:bCs/>
              </w:rPr>
            </w:pPr>
          </w:p>
        </w:tc>
        <w:tc>
          <w:tcPr>
            <w:tcW w:w="6885" w:type="dxa"/>
          </w:tcPr>
          <w:p w14:paraId="4BE6B844" w14:textId="5FDABEF0" w:rsidR="005D363B" w:rsidRPr="00142AB7" w:rsidRDefault="00C96D03" w:rsidP="006633A0">
            <w:pPr>
              <w:spacing w:after="112" w:line="249" w:lineRule="auto"/>
              <w:ind w:left="0" w:right="15" w:firstLine="0"/>
              <w:rPr>
                <w:ins w:id="7374" w:author="BOUVY Martine" w:date="2022-06-01T09:50:00Z"/>
                <w:bCs/>
              </w:rPr>
            </w:pPr>
            <w:ins w:id="7375" w:author="BOUVY Martine" w:date="2022-07-18T17:54:00Z">
              <w:r w:rsidRPr="00142AB7">
                <w:rPr>
                  <w:bCs/>
                </w:rPr>
                <w:t>Amend MX_To_MTFATFID_CUS</w:t>
              </w:r>
            </w:ins>
            <w:ins w:id="7376" w:author="BOUVY Martine" w:date="2022-07-18T17:55:00Z">
              <w:r w:rsidRPr="00142AB7">
                <w:rPr>
                  <w:bCs/>
                </w:rPr>
                <w:t>T_NIDN to allow extraction of Country code from Structured AddressLine</w:t>
              </w:r>
            </w:ins>
          </w:p>
        </w:tc>
        <w:tc>
          <w:tcPr>
            <w:tcW w:w="1109" w:type="dxa"/>
          </w:tcPr>
          <w:p w14:paraId="6D37E29D" w14:textId="31FAB90C" w:rsidR="005D363B" w:rsidRPr="00142AB7" w:rsidRDefault="00C96D03" w:rsidP="006633A0">
            <w:pPr>
              <w:ind w:left="0" w:firstLine="0"/>
              <w:rPr>
                <w:ins w:id="7377" w:author="BOUVY Martine" w:date="2022-06-01T09:50:00Z"/>
                <w:bCs/>
              </w:rPr>
            </w:pPr>
            <w:ins w:id="7378" w:author="BOUVY Martine" w:date="2022-07-18T17:54:00Z">
              <w:r w:rsidRPr="00142AB7">
                <w:rPr>
                  <w:bCs/>
                </w:rPr>
                <w:t>4.1.5</w:t>
              </w:r>
            </w:ins>
          </w:p>
        </w:tc>
        <w:tc>
          <w:tcPr>
            <w:tcW w:w="1657" w:type="dxa"/>
          </w:tcPr>
          <w:p w14:paraId="13FDA00B" w14:textId="7608DB76" w:rsidR="005D363B" w:rsidRPr="00142AB7" w:rsidRDefault="00C96D03" w:rsidP="006633A0">
            <w:pPr>
              <w:ind w:left="0" w:firstLine="0"/>
              <w:rPr>
                <w:ins w:id="7379" w:author="BOUVY Martine" w:date="2022-06-01T09:50:00Z"/>
                <w:bCs/>
              </w:rPr>
            </w:pPr>
            <w:ins w:id="7380" w:author="BOUVY Martine" w:date="2022-07-18T17:54:00Z">
              <w:r w:rsidRPr="00142AB7">
                <w:rPr>
                  <w:bCs/>
                </w:rPr>
                <w:t>STDSQA-841</w:t>
              </w:r>
            </w:ins>
          </w:p>
        </w:tc>
      </w:tr>
      <w:tr w:rsidR="005D363B" w:rsidRPr="00142AB7" w14:paraId="2A6497A4" w14:textId="77777777" w:rsidTr="001534D6">
        <w:trPr>
          <w:ins w:id="7381" w:author="BOUVY Martine" w:date="2022-06-01T09:50:00Z"/>
        </w:trPr>
        <w:tc>
          <w:tcPr>
            <w:tcW w:w="1177" w:type="dxa"/>
          </w:tcPr>
          <w:p w14:paraId="61217063" w14:textId="77777777" w:rsidR="005D363B" w:rsidRPr="00142AB7" w:rsidRDefault="005D363B" w:rsidP="006633A0">
            <w:pPr>
              <w:ind w:left="0" w:firstLine="0"/>
              <w:rPr>
                <w:ins w:id="7382" w:author="BOUVY Martine" w:date="2022-06-01T09:50:00Z"/>
                <w:bCs/>
              </w:rPr>
            </w:pPr>
          </w:p>
        </w:tc>
        <w:tc>
          <w:tcPr>
            <w:tcW w:w="6885" w:type="dxa"/>
          </w:tcPr>
          <w:p w14:paraId="5AE17070" w14:textId="33161DF8" w:rsidR="005D363B" w:rsidRPr="00142AB7" w:rsidRDefault="007B50D5" w:rsidP="006633A0">
            <w:pPr>
              <w:spacing w:after="112" w:line="249" w:lineRule="auto"/>
              <w:ind w:left="0" w:right="15" w:firstLine="0"/>
              <w:rPr>
                <w:ins w:id="7383" w:author="BOUVY Martine" w:date="2022-06-01T09:50:00Z"/>
                <w:bCs/>
              </w:rPr>
            </w:pPr>
            <w:ins w:id="7384" w:author="BOUVY Martine" w:date="2022-07-18T21:35:00Z">
              <w:r w:rsidRPr="00142AB7">
                <w:rPr>
                  <w:bCs/>
                </w:rPr>
                <w:t xml:space="preserve">Amend MX_To_MTAgentGeneric. The pseudo-code calling </w:t>
              </w:r>
            </w:ins>
            <w:ins w:id="7385" w:author="BOUVY Martine" w:date="2022-07-18T21:36:00Z">
              <w:r w:rsidRPr="00142AB7">
                <w:rPr>
                  <w:bCs/>
                </w:rPr>
                <w:t>SubfunctionExceptionCase is amended as well as SubfunctionExceptionCase to improve transl</w:t>
              </w:r>
            </w:ins>
            <w:ins w:id="7386" w:author="BOUVY Martine" w:date="2022-07-18T21:37:00Z">
              <w:r w:rsidRPr="00142AB7">
                <w:rPr>
                  <w:bCs/>
                </w:rPr>
                <w:t>ation back to option B with Location and/or “//RT” and Option C with “//RT”</w:t>
              </w:r>
            </w:ins>
            <w:ins w:id="7387" w:author="BOUVY Martine" w:date="2022-07-18T21:38:00Z">
              <w:r w:rsidRPr="00142AB7">
                <w:rPr>
                  <w:bCs/>
                </w:rPr>
                <w:t xml:space="preserve"> resulting from previous translation MT to MX. </w:t>
              </w:r>
            </w:ins>
          </w:p>
        </w:tc>
        <w:tc>
          <w:tcPr>
            <w:tcW w:w="1109" w:type="dxa"/>
          </w:tcPr>
          <w:p w14:paraId="15A356CD" w14:textId="7265B59A" w:rsidR="005D363B" w:rsidRPr="00142AB7" w:rsidRDefault="007B50D5" w:rsidP="006633A0">
            <w:pPr>
              <w:ind w:left="0" w:firstLine="0"/>
              <w:rPr>
                <w:ins w:id="7388" w:author="BOUVY Martine" w:date="2022-06-01T09:50:00Z"/>
                <w:bCs/>
              </w:rPr>
            </w:pPr>
            <w:ins w:id="7389" w:author="BOUVY Martine" w:date="2022-07-18T21:38:00Z">
              <w:r w:rsidRPr="00142AB7">
                <w:rPr>
                  <w:bCs/>
                </w:rPr>
                <w:t>4.2.12</w:t>
              </w:r>
            </w:ins>
          </w:p>
        </w:tc>
        <w:tc>
          <w:tcPr>
            <w:tcW w:w="1657" w:type="dxa"/>
          </w:tcPr>
          <w:p w14:paraId="3645AF58" w14:textId="74F451C7" w:rsidR="005D363B" w:rsidRPr="00142AB7" w:rsidRDefault="007B50D5" w:rsidP="006633A0">
            <w:pPr>
              <w:ind w:left="0" w:firstLine="0"/>
              <w:rPr>
                <w:ins w:id="7390" w:author="BOUVY Martine" w:date="2022-06-01T09:50:00Z"/>
                <w:bCs/>
              </w:rPr>
            </w:pPr>
            <w:ins w:id="7391" w:author="BOUVY Martine" w:date="2022-07-18T21:35:00Z">
              <w:r w:rsidRPr="00142AB7">
                <w:rPr>
                  <w:bCs/>
                </w:rPr>
                <w:t>STDSQA-844</w:t>
              </w:r>
            </w:ins>
          </w:p>
        </w:tc>
      </w:tr>
      <w:tr w:rsidR="00C96D03" w:rsidRPr="00142AB7" w14:paraId="616D3F62" w14:textId="77777777" w:rsidTr="001534D6">
        <w:trPr>
          <w:ins w:id="7392" w:author="BOUVY Martine" w:date="2022-07-18T17:54:00Z"/>
        </w:trPr>
        <w:tc>
          <w:tcPr>
            <w:tcW w:w="1177" w:type="dxa"/>
          </w:tcPr>
          <w:p w14:paraId="7465641C" w14:textId="77777777" w:rsidR="00C96D03" w:rsidRPr="00142AB7" w:rsidRDefault="00C96D03" w:rsidP="006633A0">
            <w:pPr>
              <w:ind w:left="0" w:firstLine="0"/>
              <w:rPr>
                <w:ins w:id="7393" w:author="BOUVY Martine" w:date="2022-07-18T17:54:00Z"/>
                <w:bCs/>
              </w:rPr>
            </w:pPr>
          </w:p>
        </w:tc>
        <w:tc>
          <w:tcPr>
            <w:tcW w:w="6885" w:type="dxa"/>
          </w:tcPr>
          <w:p w14:paraId="70BE81F3" w14:textId="2DACB7C2" w:rsidR="00C96D03" w:rsidRPr="00142AB7" w:rsidRDefault="00074292" w:rsidP="006633A0">
            <w:pPr>
              <w:spacing w:after="112" w:line="249" w:lineRule="auto"/>
              <w:ind w:left="0" w:right="15" w:firstLine="0"/>
              <w:rPr>
                <w:ins w:id="7394" w:author="BOUVY Martine" w:date="2022-07-18T17:54:00Z"/>
                <w:bCs/>
              </w:rPr>
            </w:pPr>
            <w:ins w:id="7395" w:author="BOUVY Martine" w:date="2022-08-17T09:55:00Z">
              <w:r w:rsidRPr="00142AB7">
                <w:rPr>
                  <w:bCs/>
                </w:rPr>
                <w:t>Amend description of MT_To_MXField76 by replacing “</w:t>
              </w:r>
            </w:ins>
            <w:ins w:id="7396" w:author="BOUVY Martine" w:date="2022-08-17T09:57:00Z">
              <w:r w:rsidR="000A7562" w:rsidRPr="00142AB7">
                <w:rPr>
                  <w:rFonts w:eastAsiaTheme="minorEastAsia"/>
                  <w:bCs/>
                  <w:color w:val="auto"/>
                  <w:szCs w:val="20"/>
                </w:rPr>
                <w:t xml:space="preserve">Lines 2-35” by </w:t>
              </w:r>
            </w:ins>
            <w:ins w:id="7397" w:author="BOUVY Martine" w:date="2022-08-17T09:56:00Z">
              <w:r w:rsidR="000A7562" w:rsidRPr="00142AB7">
                <w:rPr>
                  <w:rFonts w:eastAsiaTheme="minorEastAsia"/>
                  <w:bCs/>
                  <w:color w:val="auto"/>
                  <w:szCs w:val="20"/>
                </w:rPr>
                <w:t xml:space="preserve"> </w:t>
              </w:r>
            </w:ins>
            <w:ins w:id="7398" w:author="BOUVY Martine" w:date="2022-08-17T09:57:00Z">
              <w:r w:rsidR="000A7562" w:rsidRPr="00142AB7">
                <w:rPr>
                  <w:rFonts w:eastAsiaTheme="minorEastAsia"/>
                  <w:bCs/>
                  <w:color w:val="auto"/>
                  <w:szCs w:val="20"/>
                </w:rPr>
                <w:t>“</w:t>
              </w:r>
            </w:ins>
            <w:ins w:id="7399" w:author="BOUVY Martine" w:date="2022-08-17T09:56:00Z">
              <w:r w:rsidR="000A7562" w:rsidRPr="00142AB7">
                <w:rPr>
                  <w:rFonts w:eastAsiaTheme="minorEastAsia"/>
                  <w:bCs/>
                  <w:color w:val="auto"/>
                  <w:szCs w:val="20"/>
                </w:rPr>
                <w:t>Lines 2-NumberOfLines</w:t>
              </w:r>
            </w:ins>
            <w:ins w:id="7400" w:author="BOUVY Martine" w:date="2022-08-17T09:57:00Z">
              <w:r w:rsidR="000A7562" w:rsidRPr="00142AB7">
                <w:rPr>
                  <w:rFonts w:eastAsiaTheme="minorEastAsia"/>
                  <w:bCs/>
                  <w:color w:val="auto"/>
                  <w:szCs w:val="20"/>
                </w:rPr>
                <w:t>”</w:t>
              </w:r>
            </w:ins>
            <w:ins w:id="7401" w:author="BOUVY Martine" w:date="2022-08-17T09:58:00Z">
              <w:r w:rsidR="000A7562" w:rsidRPr="00142AB7">
                <w:rPr>
                  <w:rFonts w:eastAsiaTheme="minorEastAsia"/>
                  <w:bCs/>
                  <w:color w:val="auto"/>
                  <w:szCs w:val="20"/>
                </w:rPr>
                <w:t xml:space="preserve"> as maximum number of lines for Field 76 is 6. No impact on the </w:t>
              </w:r>
            </w:ins>
            <w:ins w:id="7402" w:author="BOUVY Martine" w:date="2022-08-17T09:59:00Z">
              <w:r w:rsidR="000A7562" w:rsidRPr="00142AB7">
                <w:rPr>
                  <w:rFonts w:eastAsiaTheme="minorEastAsia"/>
                  <w:bCs/>
                  <w:color w:val="auto"/>
                  <w:szCs w:val="20"/>
                </w:rPr>
                <w:t xml:space="preserve">pseudo code. </w:t>
              </w:r>
            </w:ins>
          </w:p>
        </w:tc>
        <w:tc>
          <w:tcPr>
            <w:tcW w:w="1109" w:type="dxa"/>
          </w:tcPr>
          <w:p w14:paraId="578C4A2D" w14:textId="690F3887" w:rsidR="00C96D03" w:rsidRPr="00142AB7" w:rsidRDefault="00074292" w:rsidP="006633A0">
            <w:pPr>
              <w:ind w:left="0" w:firstLine="0"/>
              <w:rPr>
                <w:ins w:id="7403" w:author="BOUVY Martine" w:date="2022-07-18T17:54:00Z"/>
                <w:bCs/>
              </w:rPr>
            </w:pPr>
            <w:ins w:id="7404" w:author="BOUVY Martine" w:date="2022-08-17T09:55:00Z">
              <w:r w:rsidRPr="00142AB7">
                <w:rPr>
                  <w:bCs/>
                </w:rPr>
                <w:t>3.3.26</w:t>
              </w:r>
            </w:ins>
          </w:p>
        </w:tc>
        <w:tc>
          <w:tcPr>
            <w:tcW w:w="1657" w:type="dxa"/>
          </w:tcPr>
          <w:p w14:paraId="3C0686C6" w14:textId="661D2134" w:rsidR="00C96D03" w:rsidRPr="00142AB7" w:rsidRDefault="000A7562" w:rsidP="006633A0">
            <w:pPr>
              <w:ind w:left="0" w:firstLine="0"/>
              <w:rPr>
                <w:ins w:id="7405" w:author="BOUVY Martine" w:date="2022-07-18T17:54:00Z"/>
                <w:bCs/>
              </w:rPr>
            </w:pPr>
            <w:ins w:id="7406" w:author="BOUVY Martine" w:date="2022-08-17T09:59:00Z">
              <w:r w:rsidRPr="00142AB7">
                <w:rPr>
                  <w:bCs/>
                </w:rPr>
                <w:t>N/A</w:t>
              </w:r>
            </w:ins>
          </w:p>
        </w:tc>
      </w:tr>
      <w:tr w:rsidR="00C96D03" w:rsidRPr="00142AB7" w14:paraId="4C4A1108" w14:textId="77777777" w:rsidTr="001534D6">
        <w:trPr>
          <w:ins w:id="7407" w:author="BOUVY Martine" w:date="2022-07-18T17:54:00Z"/>
        </w:trPr>
        <w:tc>
          <w:tcPr>
            <w:tcW w:w="1177" w:type="dxa"/>
          </w:tcPr>
          <w:p w14:paraId="37256A32" w14:textId="215E8635" w:rsidR="00C96D03" w:rsidRPr="00142AB7" w:rsidRDefault="000D35E7" w:rsidP="006633A0">
            <w:pPr>
              <w:ind w:left="0" w:firstLine="0"/>
              <w:rPr>
                <w:ins w:id="7408" w:author="BOUVY Martine" w:date="2022-07-18T17:54:00Z"/>
                <w:bCs/>
              </w:rPr>
            </w:pPr>
            <w:ins w:id="7409" w:author="BOUVY Martine" w:date="2023-05-19T09:46:00Z">
              <w:r>
                <w:rPr>
                  <w:bCs/>
                </w:rPr>
                <w:t xml:space="preserve">June </w:t>
              </w:r>
            </w:ins>
            <w:ins w:id="7410" w:author="BOUVY Martine" w:date="2023-01-23T10:57:00Z">
              <w:r w:rsidR="00B55ADB">
                <w:rPr>
                  <w:bCs/>
                </w:rPr>
                <w:t>202</w:t>
              </w:r>
            </w:ins>
            <w:ins w:id="7411" w:author="BOUVY Martine" w:date="2023-05-19T09:46:00Z">
              <w:r>
                <w:rPr>
                  <w:bCs/>
                </w:rPr>
                <w:t>3</w:t>
              </w:r>
            </w:ins>
          </w:p>
        </w:tc>
        <w:tc>
          <w:tcPr>
            <w:tcW w:w="6885" w:type="dxa"/>
          </w:tcPr>
          <w:p w14:paraId="3167C09B" w14:textId="77777777" w:rsidR="00C96D03" w:rsidRPr="00142AB7" w:rsidRDefault="00C96D03" w:rsidP="006633A0">
            <w:pPr>
              <w:spacing w:after="112" w:line="249" w:lineRule="auto"/>
              <w:ind w:left="0" w:right="15" w:firstLine="0"/>
              <w:rPr>
                <w:ins w:id="7412" w:author="BOUVY Martine" w:date="2022-07-18T17:54:00Z"/>
                <w:bCs/>
              </w:rPr>
            </w:pPr>
          </w:p>
        </w:tc>
        <w:tc>
          <w:tcPr>
            <w:tcW w:w="1109" w:type="dxa"/>
          </w:tcPr>
          <w:p w14:paraId="7454B5E0" w14:textId="77777777" w:rsidR="00C96D03" w:rsidRPr="00142AB7" w:rsidRDefault="00C96D03" w:rsidP="006633A0">
            <w:pPr>
              <w:ind w:left="0" w:firstLine="0"/>
              <w:rPr>
                <w:ins w:id="7413" w:author="BOUVY Martine" w:date="2022-07-18T17:54:00Z"/>
                <w:bCs/>
              </w:rPr>
            </w:pPr>
          </w:p>
        </w:tc>
        <w:tc>
          <w:tcPr>
            <w:tcW w:w="1657" w:type="dxa"/>
          </w:tcPr>
          <w:p w14:paraId="70D23BB9" w14:textId="77777777" w:rsidR="00C96D03" w:rsidRPr="00142AB7" w:rsidRDefault="00C96D03" w:rsidP="006633A0">
            <w:pPr>
              <w:ind w:left="0" w:firstLine="0"/>
              <w:rPr>
                <w:ins w:id="7414" w:author="BOUVY Martine" w:date="2022-07-18T17:54:00Z"/>
                <w:bCs/>
              </w:rPr>
            </w:pPr>
          </w:p>
        </w:tc>
      </w:tr>
      <w:tr w:rsidR="00DF1312" w:rsidRPr="00142AB7" w14:paraId="5B19B6A8" w14:textId="77777777" w:rsidTr="001534D6">
        <w:trPr>
          <w:ins w:id="7415" w:author="BOUVY Martine" w:date="2022-08-23T10:07:00Z"/>
        </w:trPr>
        <w:tc>
          <w:tcPr>
            <w:tcW w:w="1177" w:type="dxa"/>
          </w:tcPr>
          <w:p w14:paraId="1D8C8E84" w14:textId="77777777" w:rsidR="00DF1312" w:rsidRPr="00142AB7" w:rsidRDefault="00DF1312" w:rsidP="006633A0">
            <w:pPr>
              <w:ind w:left="0" w:firstLine="0"/>
              <w:rPr>
                <w:ins w:id="7416" w:author="BOUVY Martine" w:date="2022-08-23T10:07:00Z"/>
                <w:bCs/>
              </w:rPr>
            </w:pPr>
          </w:p>
        </w:tc>
        <w:tc>
          <w:tcPr>
            <w:tcW w:w="6885" w:type="dxa"/>
          </w:tcPr>
          <w:p w14:paraId="3444249D" w14:textId="1F1CD0FA" w:rsidR="00DF1312" w:rsidRPr="00142AB7" w:rsidRDefault="00DF1312" w:rsidP="006633A0">
            <w:pPr>
              <w:spacing w:after="112" w:line="249" w:lineRule="auto"/>
              <w:ind w:left="0" w:right="15" w:firstLine="0"/>
              <w:rPr>
                <w:ins w:id="7417" w:author="BOUVY Martine" w:date="2022-08-23T10:07:00Z"/>
                <w:bCs/>
              </w:rPr>
            </w:pPr>
            <w:ins w:id="7418" w:author="BOUVY Martine" w:date="2022-08-23T10:08:00Z">
              <w:r>
                <w:rPr>
                  <w:bCs/>
                </w:rPr>
                <w:t>Typo. Replace “MTInstructionForNextAgent” by “MTInstruction” in MX_To_MT53A</w:t>
              </w:r>
            </w:ins>
          </w:p>
        </w:tc>
        <w:tc>
          <w:tcPr>
            <w:tcW w:w="1109" w:type="dxa"/>
          </w:tcPr>
          <w:p w14:paraId="353D5987" w14:textId="42F779CB" w:rsidR="00DF1312" w:rsidRPr="00142AB7" w:rsidRDefault="00DF1312" w:rsidP="006633A0">
            <w:pPr>
              <w:ind w:left="0" w:firstLine="0"/>
              <w:rPr>
                <w:ins w:id="7419" w:author="BOUVY Martine" w:date="2022-08-23T10:07:00Z"/>
                <w:bCs/>
              </w:rPr>
            </w:pPr>
            <w:ins w:id="7420" w:author="BOUVY Martine" w:date="2022-08-23T10:08:00Z">
              <w:r>
                <w:rPr>
                  <w:bCs/>
                </w:rPr>
                <w:t>4.</w:t>
              </w:r>
            </w:ins>
            <w:ins w:id="7421" w:author="BOUVY Martine" w:date="2022-08-23T10:09:00Z">
              <w:r>
                <w:rPr>
                  <w:bCs/>
                </w:rPr>
                <w:t>2.11</w:t>
              </w:r>
            </w:ins>
          </w:p>
        </w:tc>
        <w:tc>
          <w:tcPr>
            <w:tcW w:w="1657" w:type="dxa"/>
          </w:tcPr>
          <w:p w14:paraId="0DA05641" w14:textId="3F45428F" w:rsidR="00DF1312" w:rsidRPr="00142AB7" w:rsidRDefault="00DF1312" w:rsidP="006633A0">
            <w:pPr>
              <w:ind w:left="0" w:firstLine="0"/>
              <w:rPr>
                <w:ins w:id="7422" w:author="BOUVY Martine" w:date="2022-08-23T10:07:00Z"/>
                <w:bCs/>
              </w:rPr>
            </w:pPr>
            <w:ins w:id="7423" w:author="BOUVY Martine" w:date="2022-08-23T10:09:00Z">
              <w:r>
                <w:rPr>
                  <w:bCs/>
                </w:rPr>
                <w:t>N/A</w:t>
              </w:r>
            </w:ins>
          </w:p>
        </w:tc>
      </w:tr>
      <w:tr w:rsidR="006633A0" w14:paraId="6C48E364" w14:textId="77777777" w:rsidTr="001534D6">
        <w:trPr>
          <w:ins w:id="7424" w:author="BOUVY Martine [2]" w:date="2021-06-23T17:09:00Z"/>
        </w:trPr>
        <w:tc>
          <w:tcPr>
            <w:tcW w:w="1177" w:type="dxa"/>
          </w:tcPr>
          <w:p w14:paraId="10F9BBAC" w14:textId="25AE9483" w:rsidR="006633A0" w:rsidRDefault="006633A0" w:rsidP="006633A0">
            <w:pPr>
              <w:ind w:left="0" w:firstLine="0"/>
              <w:rPr>
                <w:ins w:id="7425" w:author="BOUVY Martine [2]" w:date="2021-06-23T17:09:00Z"/>
              </w:rPr>
            </w:pPr>
          </w:p>
        </w:tc>
        <w:tc>
          <w:tcPr>
            <w:tcW w:w="6885" w:type="dxa"/>
          </w:tcPr>
          <w:p w14:paraId="57A178D8" w14:textId="7DDB5964" w:rsidR="006633A0" w:rsidRDefault="007B6EB1" w:rsidP="006633A0">
            <w:pPr>
              <w:spacing w:after="112" w:line="249" w:lineRule="auto"/>
              <w:ind w:left="0" w:right="15" w:firstLine="0"/>
              <w:rPr>
                <w:ins w:id="7426" w:author="BOUVY Martine [2]" w:date="2021-06-23T17:09:00Z"/>
              </w:rPr>
            </w:pPr>
            <w:ins w:id="7427" w:author="BOUVY Martine" w:date="2022-09-07T16:04:00Z">
              <w:r>
                <w:t>Improve the concatenaton in MT_T</w:t>
              </w:r>
            </w:ins>
            <w:ins w:id="7428" w:author="BOUVY Martine" w:date="2022-09-08T10:46:00Z">
              <w:r w:rsidR="008C2812">
                <w:t>o</w:t>
              </w:r>
            </w:ins>
            <w:ins w:id="7429" w:author="BOUVY Martine" w:date="2022-09-07T16:04:00Z">
              <w:r>
                <w:t>_MX</w:t>
              </w:r>
            </w:ins>
            <w:ins w:id="7430" w:author="BOUVY Martine" w:date="2022-09-07T16:05:00Z">
              <w:r>
                <w:t>Field79 by removing unexpected spaces</w:t>
              </w:r>
            </w:ins>
          </w:p>
        </w:tc>
        <w:tc>
          <w:tcPr>
            <w:tcW w:w="1109" w:type="dxa"/>
          </w:tcPr>
          <w:p w14:paraId="68A5DB9F" w14:textId="5522826D" w:rsidR="006633A0" w:rsidRDefault="007B6EB1" w:rsidP="006633A0">
            <w:pPr>
              <w:ind w:left="0" w:firstLine="0"/>
              <w:rPr>
                <w:ins w:id="7431" w:author="BOUVY Martine [2]" w:date="2021-06-23T17:09:00Z"/>
              </w:rPr>
            </w:pPr>
            <w:ins w:id="7432" w:author="BOUVY Martine" w:date="2022-09-07T16:04:00Z">
              <w:r>
                <w:t>3.3.25</w:t>
              </w:r>
            </w:ins>
          </w:p>
        </w:tc>
        <w:tc>
          <w:tcPr>
            <w:tcW w:w="1657" w:type="dxa"/>
          </w:tcPr>
          <w:p w14:paraId="3DE744D8" w14:textId="48CE1CDE" w:rsidR="006633A0" w:rsidRDefault="007B6EB1" w:rsidP="006633A0">
            <w:pPr>
              <w:ind w:left="0" w:firstLine="0"/>
              <w:rPr>
                <w:ins w:id="7433" w:author="BOUVY Martine [2]" w:date="2021-06-23T17:09:00Z"/>
              </w:rPr>
            </w:pPr>
            <w:ins w:id="7434" w:author="BOUVY Martine" w:date="2022-09-07T16:04:00Z">
              <w:r>
                <w:t>STDSQA-855</w:t>
              </w:r>
            </w:ins>
          </w:p>
        </w:tc>
      </w:tr>
      <w:tr w:rsidR="006633A0" w14:paraId="32DDF47B" w14:textId="77777777" w:rsidTr="001534D6">
        <w:trPr>
          <w:ins w:id="7435" w:author="BOUVY Martine [2]" w:date="2021-06-23T17:09:00Z"/>
        </w:trPr>
        <w:tc>
          <w:tcPr>
            <w:tcW w:w="1177" w:type="dxa"/>
          </w:tcPr>
          <w:p w14:paraId="434853C3" w14:textId="77777777" w:rsidR="006633A0" w:rsidRDefault="006633A0" w:rsidP="006633A0">
            <w:pPr>
              <w:ind w:left="0" w:firstLine="0"/>
              <w:rPr>
                <w:ins w:id="7436" w:author="BOUVY Martine [2]" w:date="2021-06-23T17:09:00Z"/>
              </w:rPr>
            </w:pPr>
          </w:p>
        </w:tc>
        <w:tc>
          <w:tcPr>
            <w:tcW w:w="6885" w:type="dxa"/>
          </w:tcPr>
          <w:p w14:paraId="48C230FD" w14:textId="41133C56" w:rsidR="006633A0" w:rsidRDefault="008C2812" w:rsidP="006633A0">
            <w:pPr>
              <w:spacing w:after="112" w:line="249" w:lineRule="auto"/>
              <w:ind w:left="0" w:right="15" w:firstLine="0"/>
              <w:rPr>
                <w:ins w:id="7437" w:author="BOUVY Martine [2]" w:date="2021-06-23T17:09:00Z"/>
              </w:rPr>
            </w:pPr>
            <w:ins w:id="7438" w:author="BOUVY Martine" w:date="2022-09-08T10:46:00Z">
              <w:r>
                <w:t>Improve the concatenaton in MT_To_MXField76 by removing unexpected spaces</w:t>
              </w:r>
            </w:ins>
          </w:p>
        </w:tc>
        <w:tc>
          <w:tcPr>
            <w:tcW w:w="1109" w:type="dxa"/>
          </w:tcPr>
          <w:p w14:paraId="5CDE28E2" w14:textId="479AB03C" w:rsidR="006633A0" w:rsidRDefault="008C2812" w:rsidP="006633A0">
            <w:pPr>
              <w:ind w:left="0" w:firstLine="0"/>
              <w:rPr>
                <w:ins w:id="7439" w:author="BOUVY Martine [2]" w:date="2021-06-23T17:09:00Z"/>
              </w:rPr>
            </w:pPr>
            <w:ins w:id="7440" w:author="BOUVY Martine" w:date="2022-09-08T10:45:00Z">
              <w:r>
                <w:t>3.3.</w:t>
              </w:r>
            </w:ins>
            <w:ins w:id="7441" w:author="BOUVY Martine" w:date="2022-09-08T10:46:00Z">
              <w:r>
                <w:t>26</w:t>
              </w:r>
            </w:ins>
          </w:p>
        </w:tc>
        <w:tc>
          <w:tcPr>
            <w:tcW w:w="1657" w:type="dxa"/>
          </w:tcPr>
          <w:p w14:paraId="51D3512C" w14:textId="54566765" w:rsidR="006633A0" w:rsidRDefault="008C2812" w:rsidP="006633A0">
            <w:pPr>
              <w:ind w:left="0" w:firstLine="0"/>
              <w:rPr>
                <w:ins w:id="7442" w:author="BOUVY Martine [2]" w:date="2021-06-23T17:09:00Z"/>
              </w:rPr>
            </w:pPr>
            <w:ins w:id="7443" w:author="BOUVY Martine" w:date="2022-09-08T10:46:00Z">
              <w:r>
                <w:t>STDSQA-857</w:t>
              </w:r>
            </w:ins>
          </w:p>
        </w:tc>
      </w:tr>
      <w:tr w:rsidR="006633A0" w14:paraId="26449A41" w14:textId="77777777" w:rsidTr="001534D6">
        <w:trPr>
          <w:ins w:id="7444" w:author="BOUVY Martine [2]" w:date="2021-06-23T17:09:00Z"/>
        </w:trPr>
        <w:tc>
          <w:tcPr>
            <w:tcW w:w="1177" w:type="dxa"/>
          </w:tcPr>
          <w:p w14:paraId="07F8D0F4" w14:textId="77777777" w:rsidR="006633A0" w:rsidRDefault="006633A0" w:rsidP="006633A0">
            <w:pPr>
              <w:ind w:left="0" w:firstLine="0"/>
              <w:rPr>
                <w:ins w:id="7445" w:author="BOUVY Martine [2]" w:date="2021-06-23T17:09:00Z"/>
              </w:rPr>
            </w:pPr>
          </w:p>
        </w:tc>
        <w:tc>
          <w:tcPr>
            <w:tcW w:w="6885" w:type="dxa"/>
          </w:tcPr>
          <w:p w14:paraId="6F74D1F1" w14:textId="334EDB8E" w:rsidR="006633A0" w:rsidRDefault="00B57672" w:rsidP="006633A0">
            <w:pPr>
              <w:spacing w:after="112" w:line="249" w:lineRule="auto"/>
              <w:ind w:left="0" w:right="15" w:firstLine="0"/>
              <w:rPr>
                <w:ins w:id="7446" w:author="BOUVY Martine [2]" w:date="2021-06-23T17:09:00Z"/>
              </w:rPr>
            </w:pPr>
            <w:ins w:id="7447" w:author="BOUVY Martine" w:date="2022-09-22T09:17:00Z">
              <w:r>
                <w:t>I</w:t>
              </w:r>
            </w:ins>
            <w:ins w:id="7448" w:author="BOUVY Martine" w:date="2022-09-22T09:18:00Z">
              <w:r>
                <w:t>f a 4</w:t>
              </w:r>
              <w:r w:rsidRPr="00535623">
                <w:rPr>
                  <w:vertAlign w:val="superscript"/>
                </w:rPr>
                <w:t>th</w:t>
              </w:r>
              <w:r>
                <w:t xml:space="preserve"> occurrence of /INS/ is present in field 72, it is not translated. Improve MT72INS_To_MXAgent to report </w:t>
              </w:r>
            </w:ins>
            <w:ins w:id="7449" w:author="BOUVY Martine" w:date="2022-09-22T09:19:00Z">
              <w:r>
                <w:t>that information is ignored in translation</w:t>
              </w:r>
            </w:ins>
          </w:p>
        </w:tc>
        <w:tc>
          <w:tcPr>
            <w:tcW w:w="1109" w:type="dxa"/>
          </w:tcPr>
          <w:p w14:paraId="6FA6F851" w14:textId="7EC2F477" w:rsidR="006633A0" w:rsidRDefault="00B57672" w:rsidP="006633A0">
            <w:pPr>
              <w:ind w:left="0" w:firstLine="0"/>
              <w:rPr>
                <w:ins w:id="7450" w:author="BOUVY Martine [2]" w:date="2021-06-23T17:09:00Z"/>
              </w:rPr>
            </w:pPr>
            <w:ins w:id="7451" w:author="BOUVY Martine" w:date="2022-09-22T09:17:00Z">
              <w:r>
                <w:t>3.2.6</w:t>
              </w:r>
            </w:ins>
          </w:p>
        </w:tc>
        <w:tc>
          <w:tcPr>
            <w:tcW w:w="1657" w:type="dxa"/>
          </w:tcPr>
          <w:p w14:paraId="73913FAC" w14:textId="29F45378" w:rsidR="006633A0" w:rsidRDefault="00B8602F" w:rsidP="006633A0">
            <w:pPr>
              <w:ind w:left="0" w:firstLine="0"/>
              <w:rPr>
                <w:ins w:id="7452" w:author="BOUVY Martine [2]" w:date="2021-06-23T17:09:00Z"/>
              </w:rPr>
            </w:pPr>
            <w:ins w:id="7453" w:author="BOUVY Martine" w:date="2022-09-22T09:31:00Z">
              <w:r>
                <w:t>STDSQA-897</w:t>
              </w:r>
            </w:ins>
          </w:p>
        </w:tc>
      </w:tr>
      <w:tr w:rsidR="006633A0" w14:paraId="01814D97" w14:textId="77777777" w:rsidTr="001534D6">
        <w:trPr>
          <w:ins w:id="7454" w:author="BOUVY Martine [2]" w:date="2021-06-23T17:09:00Z"/>
        </w:trPr>
        <w:tc>
          <w:tcPr>
            <w:tcW w:w="1177" w:type="dxa"/>
          </w:tcPr>
          <w:p w14:paraId="30DE7154" w14:textId="77777777" w:rsidR="006633A0" w:rsidRDefault="006633A0" w:rsidP="006633A0">
            <w:pPr>
              <w:ind w:left="0" w:firstLine="0"/>
              <w:rPr>
                <w:ins w:id="7455" w:author="BOUVY Martine [2]" w:date="2021-06-23T17:09:00Z"/>
              </w:rPr>
            </w:pPr>
          </w:p>
        </w:tc>
        <w:tc>
          <w:tcPr>
            <w:tcW w:w="6885" w:type="dxa"/>
          </w:tcPr>
          <w:p w14:paraId="0BAFBECC" w14:textId="417EAB07" w:rsidR="001E417B" w:rsidRPr="001E417B" w:rsidRDefault="001E417B" w:rsidP="001E417B">
            <w:pPr>
              <w:spacing w:after="112" w:line="249" w:lineRule="auto"/>
              <w:ind w:left="60" w:right="15" w:firstLine="0"/>
              <w:rPr>
                <w:ins w:id="7456" w:author="BOUVY Martine" w:date="2022-11-24T11:43:00Z"/>
                <w:rFonts w:eastAsia="Arial"/>
                <w:color w:val="FF0000"/>
              </w:rPr>
            </w:pPr>
            <w:ins w:id="7457" w:author="BOUVY Martine" w:date="2022-11-24T11:44:00Z">
              <w:r>
                <w:rPr>
                  <w:rFonts w:eastAsia="Arial"/>
                  <w:color w:val="FF0000"/>
                </w:rPr>
                <w:t>Add A</w:t>
              </w:r>
            </w:ins>
            <w:ins w:id="7458" w:author="BOUVY Martine" w:date="2022-11-24T11:43:00Z">
              <w:r w:rsidRPr="001E417B">
                <w:rPr>
                  <w:rFonts w:eastAsia="Arial"/>
                  <w:color w:val="FF0000"/>
                </w:rPr>
                <w:t>ssumption</w:t>
              </w:r>
            </w:ins>
            <w:ins w:id="7459" w:author="BOUVY Martine" w:date="2022-11-24T11:45:00Z">
              <w:r w:rsidR="00B35A61">
                <w:rPr>
                  <w:rFonts w:eastAsia="Arial"/>
                  <w:color w:val="FF0000"/>
                </w:rPr>
                <w:t xml:space="preserve"> in MT72INS_To_MXAgent</w:t>
              </w:r>
            </w:ins>
            <w:ins w:id="7460" w:author="BOUVY Martine" w:date="2022-11-24T11:43:00Z">
              <w:r w:rsidRPr="001E417B">
                <w:rPr>
                  <w:rFonts w:eastAsia="Arial"/>
                  <w:color w:val="FF0000"/>
                </w:rPr>
                <w:t xml:space="preserve"> : MX Agent only allows FI BIC. So the BIC following /INS/ must be a FI BIC. Using a non FI BIC after /INS/ will generate an invalid MX message.</w:t>
              </w:r>
            </w:ins>
          </w:p>
          <w:p w14:paraId="60AE6274" w14:textId="77777777" w:rsidR="006633A0" w:rsidRDefault="006633A0" w:rsidP="006633A0">
            <w:pPr>
              <w:spacing w:after="112" w:line="249" w:lineRule="auto"/>
              <w:ind w:left="0" w:right="15" w:firstLine="0"/>
              <w:rPr>
                <w:ins w:id="7461" w:author="BOUVY Martine [2]" w:date="2021-06-23T17:09:00Z"/>
              </w:rPr>
            </w:pPr>
          </w:p>
        </w:tc>
        <w:tc>
          <w:tcPr>
            <w:tcW w:w="1109" w:type="dxa"/>
          </w:tcPr>
          <w:p w14:paraId="1D03EC29" w14:textId="6BF60100" w:rsidR="006633A0" w:rsidRDefault="001E417B" w:rsidP="006633A0">
            <w:pPr>
              <w:ind w:left="0" w:firstLine="0"/>
              <w:rPr>
                <w:ins w:id="7462" w:author="BOUVY Martine [2]" w:date="2021-06-23T17:09:00Z"/>
              </w:rPr>
            </w:pPr>
            <w:ins w:id="7463" w:author="BOUVY Martine" w:date="2022-11-24T11:44:00Z">
              <w:r>
                <w:t>3.2.6</w:t>
              </w:r>
            </w:ins>
          </w:p>
        </w:tc>
        <w:tc>
          <w:tcPr>
            <w:tcW w:w="1657" w:type="dxa"/>
          </w:tcPr>
          <w:p w14:paraId="3A87A993" w14:textId="7ABD3E26" w:rsidR="006633A0" w:rsidRDefault="001E417B" w:rsidP="006633A0">
            <w:pPr>
              <w:ind w:left="0" w:firstLine="0"/>
              <w:rPr>
                <w:ins w:id="7464" w:author="BOUVY Martine [2]" w:date="2021-06-23T17:09:00Z"/>
              </w:rPr>
            </w:pPr>
            <w:ins w:id="7465" w:author="BOUVY Martine" w:date="2022-11-24T11:44:00Z">
              <w:r>
                <w:t>N/A</w:t>
              </w:r>
            </w:ins>
          </w:p>
        </w:tc>
      </w:tr>
      <w:tr w:rsidR="006633A0" w14:paraId="4CFE6AA8" w14:textId="77777777" w:rsidTr="001534D6">
        <w:trPr>
          <w:ins w:id="7466" w:author="BOUVY Martine [2]" w:date="2021-06-23T17:09:00Z"/>
        </w:trPr>
        <w:tc>
          <w:tcPr>
            <w:tcW w:w="1177" w:type="dxa"/>
          </w:tcPr>
          <w:p w14:paraId="588A3D85" w14:textId="77777777" w:rsidR="006633A0" w:rsidRDefault="006633A0" w:rsidP="006633A0">
            <w:pPr>
              <w:ind w:left="0" w:firstLine="0"/>
              <w:rPr>
                <w:ins w:id="7467" w:author="BOUVY Martine [2]" w:date="2021-06-23T17:09:00Z"/>
              </w:rPr>
            </w:pPr>
          </w:p>
        </w:tc>
        <w:tc>
          <w:tcPr>
            <w:tcW w:w="6885" w:type="dxa"/>
          </w:tcPr>
          <w:p w14:paraId="4A6702D7" w14:textId="17CE0129" w:rsidR="006633A0" w:rsidRDefault="007F5285" w:rsidP="006633A0">
            <w:pPr>
              <w:spacing w:after="112" w:line="249" w:lineRule="auto"/>
              <w:ind w:left="0" w:right="15" w:firstLine="0"/>
              <w:rPr>
                <w:ins w:id="7468" w:author="BOUVY Martine [2]" w:date="2021-06-23T17:09:00Z"/>
              </w:rPr>
            </w:pPr>
            <w:ins w:id="7469" w:author="BOUVY Martine" w:date="2023-01-13T13:31:00Z">
              <w:r>
                <w:t>Replace T20050 by T0000T in MT_To_MXAccount35</w:t>
              </w:r>
            </w:ins>
          </w:p>
        </w:tc>
        <w:tc>
          <w:tcPr>
            <w:tcW w:w="1109" w:type="dxa"/>
          </w:tcPr>
          <w:p w14:paraId="6CE4CA25" w14:textId="70CA747B" w:rsidR="006633A0" w:rsidRDefault="007F5285" w:rsidP="006633A0">
            <w:pPr>
              <w:ind w:left="0" w:firstLine="0"/>
              <w:rPr>
                <w:ins w:id="7470" w:author="BOUVY Martine [2]" w:date="2021-06-23T17:09:00Z"/>
              </w:rPr>
            </w:pPr>
            <w:ins w:id="7471" w:author="BOUVY Martine" w:date="2023-01-13T13:32:00Z">
              <w:r>
                <w:t>3.1.3</w:t>
              </w:r>
            </w:ins>
          </w:p>
        </w:tc>
        <w:tc>
          <w:tcPr>
            <w:tcW w:w="1657" w:type="dxa"/>
          </w:tcPr>
          <w:p w14:paraId="202BD7B1" w14:textId="2F067DB1" w:rsidR="006633A0" w:rsidRDefault="007F5285" w:rsidP="006633A0">
            <w:pPr>
              <w:ind w:left="0" w:firstLine="0"/>
              <w:rPr>
                <w:ins w:id="7472" w:author="BOUVY Martine [2]" w:date="2021-06-23T17:09:00Z"/>
              </w:rPr>
            </w:pPr>
            <w:ins w:id="7473" w:author="BOUVY Martine" w:date="2023-01-13T13:32:00Z">
              <w:r>
                <w:t>STDSQA-910</w:t>
              </w:r>
            </w:ins>
          </w:p>
        </w:tc>
      </w:tr>
      <w:tr w:rsidR="006633A0" w14:paraId="25F8E5EB" w14:textId="77777777" w:rsidTr="001534D6">
        <w:trPr>
          <w:ins w:id="7474" w:author="BOUVY Martine [2]" w:date="2021-06-23T17:09:00Z"/>
        </w:trPr>
        <w:tc>
          <w:tcPr>
            <w:tcW w:w="1177" w:type="dxa"/>
          </w:tcPr>
          <w:p w14:paraId="574E8233" w14:textId="77777777" w:rsidR="006633A0" w:rsidRDefault="006633A0" w:rsidP="006633A0">
            <w:pPr>
              <w:ind w:left="0" w:firstLine="0"/>
              <w:rPr>
                <w:ins w:id="7475" w:author="BOUVY Martine [2]" w:date="2021-06-23T17:09:00Z"/>
              </w:rPr>
            </w:pPr>
          </w:p>
        </w:tc>
        <w:tc>
          <w:tcPr>
            <w:tcW w:w="6885" w:type="dxa"/>
          </w:tcPr>
          <w:p w14:paraId="79E5D031" w14:textId="34331D38" w:rsidR="006633A0" w:rsidRDefault="004F2433" w:rsidP="006633A0">
            <w:pPr>
              <w:spacing w:after="112" w:line="249" w:lineRule="auto"/>
              <w:ind w:left="0" w:right="15" w:firstLine="0"/>
              <w:rPr>
                <w:ins w:id="7476" w:author="BOUVY Martine [2]" w:date="2021-06-23T17:09:00Z"/>
              </w:rPr>
            </w:pPr>
            <w:ins w:id="7477" w:author="BOUVY Martine" w:date="2023-01-13T14:37:00Z">
              <w:r>
                <w:t>Replace T20074 by T0000E in MX_To_MT</w:t>
              </w:r>
            </w:ins>
            <w:ins w:id="7478" w:author="BOUVY Martine" w:date="2023-01-13T14:38:00Z">
              <w:r>
                <w:t>EmptyLine</w:t>
              </w:r>
            </w:ins>
          </w:p>
        </w:tc>
        <w:tc>
          <w:tcPr>
            <w:tcW w:w="1109" w:type="dxa"/>
          </w:tcPr>
          <w:p w14:paraId="0070D6B3" w14:textId="19023F9B" w:rsidR="006633A0" w:rsidRDefault="004F2433" w:rsidP="006633A0">
            <w:pPr>
              <w:ind w:left="0" w:firstLine="0"/>
              <w:rPr>
                <w:ins w:id="7479" w:author="BOUVY Martine [2]" w:date="2021-06-23T17:09:00Z"/>
              </w:rPr>
            </w:pPr>
            <w:ins w:id="7480" w:author="BOUVY Martine" w:date="2023-01-13T14:38:00Z">
              <w:r>
                <w:t>4.3.23</w:t>
              </w:r>
            </w:ins>
          </w:p>
        </w:tc>
        <w:tc>
          <w:tcPr>
            <w:tcW w:w="1657" w:type="dxa"/>
          </w:tcPr>
          <w:p w14:paraId="03E93DEA" w14:textId="6985A61D" w:rsidR="006633A0" w:rsidRDefault="004F2433" w:rsidP="006633A0">
            <w:pPr>
              <w:ind w:left="0" w:firstLine="0"/>
              <w:rPr>
                <w:ins w:id="7481" w:author="BOUVY Martine [2]" w:date="2021-06-23T17:09:00Z"/>
              </w:rPr>
            </w:pPr>
            <w:ins w:id="7482" w:author="BOUVY Martine" w:date="2023-01-13T14:38:00Z">
              <w:r>
                <w:t>STDSQA-910</w:t>
              </w:r>
            </w:ins>
          </w:p>
        </w:tc>
      </w:tr>
      <w:tr w:rsidR="003269BF" w14:paraId="4147FA6E" w14:textId="77777777" w:rsidTr="001534D6">
        <w:trPr>
          <w:ins w:id="7483" w:author="BOUVY Martine" w:date="2023-01-13T14:38:00Z"/>
        </w:trPr>
        <w:tc>
          <w:tcPr>
            <w:tcW w:w="1177" w:type="dxa"/>
          </w:tcPr>
          <w:p w14:paraId="498737A7" w14:textId="77777777" w:rsidR="003269BF" w:rsidRDefault="003269BF" w:rsidP="006633A0">
            <w:pPr>
              <w:ind w:left="0" w:firstLine="0"/>
              <w:rPr>
                <w:ins w:id="7484" w:author="BOUVY Martine" w:date="2023-01-13T14:38:00Z"/>
              </w:rPr>
            </w:pPr>
          </w:p>
        </w:tc>
        <w:tc>
          <w:tcPr>
            <w:tcW w:w="6885" w:type="dxa"/>
          </w:tcPr>
          <w:p w14:paraId="636EE35F" w14:textId="69146B08" w:rsidR="003269BF" w:rsidRDefault="00B55ADB" w:rsidP="006633A0">
            <w:pPr>
              <w:spacing w:after="112" w:line="249" w:lineRule="auto"/>
              <w:ind w:left="0" w:right="15" w:firstLine="0"/>
              <w:rPr>
                <w:ins w:id="7485" w:author="BOUVY Martine" w:date="2023-01-13T14:38:00Z"/>
              </w:rPr>
            </w:pPr>
            <w:ins w:id="7486" w:author="BOUVY Martine" w:date="2023-01-23T10:57:00Z">
              <w:r>
                <w:t xml:space="preserve">Improve MT_To_MXFATFIdentification to translate </w:t>
              </w:r>
            </w:ins>
            <w:ins w:id="7487" w:author="BOUVY Martine" w:date="2023-01-23T10:58:00Z">
              <w:r>
                <w:t>back Private ID Scheme Name code</w:t>
              </w:r>
            </w:ins>
            <w:ins w:id="7488" w:author="BOUVY Martine" w:date="2023-01-23T10:59:00Z">
              <w:r>
                <w:t xml:space="preserve"> correctly when the code has no MT equivalent (e.g. POID, TELE)</w:t>
              </w:r>
            </w:ins>
            <w:ins w:id="7489" w:author="BOUVY Martine" w:date="2023-01-23T10:58:00Z">
              <w:r>
                <w:t xml:space="preserve"> </w:t>
              </w:r>
            </w:ins>
          </w:p>
        </w:tc>
        <w:tc>
          <w:tcPr>
            <w:tcW w:w="1109" w:type="dxa"/>
          </w:tcPr>
          <w:p w14:paraId="3015AE52" w14:textId="3121700F" w:rsidR="003269BF" w:rsidRDefault="00B55ADB" w:rsidP="006633A0">
            <w:pPr>
              <w:ind w:left="0" w:firstLine="0"/>
              <w:rPr>
                <w:ins w:id="7490" w:author="BOUVY Martine" w:date="2023-01-13T14:38:00Z"/>
              </w:rPr>
            </w:pPr>
            <w:ins w:id="7491" w:author="BOUVY Martine" w:date="2023-01-23T10:59:00Z">
              <w:r>
                <w:t>3.1.4</w:t>
              </w:r>
            </w:ins>
          </w:p>
        </w:tc>
        <w:tc>
          <w:tcPr>
            <w:tcW w:w="1657" w:type="dxa"/>
          </w:tcPr>
          <w:p w14:paraId="4ACD4E77" w14:textId="0996B944" w:rsidR="003269BF" w:rsidRDefault="00B55ADB" w:rsidP="006633A0">
            <w:pPr>
              <w:ind w:left="0" w:firstLine="0"/>
              <w:rPr>
                <w:ins w:id="7492" w:author="BOUVY Martine" w:date="2023-01-13T14:38:00Z"/>
              </w:rPr>
            </w:pPr>
            <w:ins w:id="7493" w:author="BOUVY Martine" w:date="2023-01-23T10:59:00Z">
              <w:r>
                <w:t>STDSQA-</w:t>
              </w:r>
            </w:ins>
            <w:ins w:id="7494" w:author="BOUVY Martine" w:date="2023-01-23T11:00:00Z">
              <w:r>
                <w:t>987</w:t>
              </w:r>
            </w:ins>
          </w:p>
        </w:tc>
      </w:tr>
      <w:tr w:rsidR="003269BF" w14:paraId="39C40FA5" w14:textId="77777777" w:rsidTr="001534D6">
        <w:trPr>
          <w:ins w:id="7495" w:author="BOUVY Martine" w:date="2023-01-13T14:38:00Z"/>
        </w:trPr>
        <w:tc>
          <w:tcPr>
            <w:tcW w:w="1177" w:type="dxa"/>
          </w:tcPr>
          <w:p w14:paraId="0DFC8E2C" w14:textId="77777777" w:rsidR="003269BF" w:rsidRDefault="003269BF" w:rsidP="006633A0">
            <w:pPr>
              <w:ind w:left="0" w:firstLine="0"/>
              <w:rPr>
                <w:ins w:id="7496" w:author="BOUVY Martine" w:date="2023-01-13T14:38:00Z"/>
              </w:rPr>
            </w:pPr>
          </w:p>
        </w:tc>
        <w:tc>
          <w:tcPr>
            <w:tcW w:w="6885" w:type="dxa"/>
          </w:tcPr>
          <w:p w14:paraId="2CE6DA58" w14:textId="69E6103C" w:rsidR="003269BF" w:rsidRDefault="000F1D5A" w:rsidP="006633A0">
            <w:pPr>
              <w:spacing w:after="112" w:line="249" w:lineRule="auto"/>
              <w:ind w:left="0" w:right="15" w:firstLine="0"/>
              <w:rPr>
                <w:ins w:id="7497" w:author="BOUVY Martine" w:date="2023-01-13T14:38:00Z"/>
              </w:rPr>
            </w:pPr>
            <w:ins w:id="7498" w:author="BOUVY Martine" w:date="2023-02-08T09:19:00Z">
              <w:r>
                <w:t xml:space="preserve">In </w:t>
              </w:r>
              <w:r w:rsidRPr="000F1D5A">
                <w:t>MT_To_MXFinancialInstitutionAccount</w:t>
              </w:r>
              <w:r>
                <w:t>, replace T20233</w:t>
              </w:r>
            </w:ins>
            <w:ins w:id="7499" w:author="BOUVY Martine" w:date="2023-02-08T09:20:00Z">
              <w:r>
                <w:t xml:space="preserve"> by T11013</w:t>
              </w:r>
            </w:ins>
          </w:p>
        </w:tc>
        <w:tc>
          <w:tcPr>
            <w:tcW w:w="1109" w:type="dxa"/>
          </w:tcPr>
          <w:p w14:paraId="2F5329D4" w14:textId="035E879F" w:rsidR="003269BF" w:rsidRDefault="00957DD0" w:rsidP="006633A0">
            <w:pPr>
              <w:ind w:left="0" w:firstLine="0"/>
              <w:rPr>
                <w:ins w:id="7500" w:author="BOUVY Martine" w:date="2023-01-13T14:38:00Z"/>
              </w:rPr>
            </w:pPr>
            <w:ins w:id="7501" w:author="BOUVY Martine" w:date="2023-02-08T09:21:00Z">
              <w:r>
                <w:t>3.2.7</w:t>
              </w:r>
            </w:ins>
          </w:p>
        </w:tc>
        <w:tc>
          <w:tcPr>
            <w:tcW w:w="1657" w:type="dxa"/>
          </w:tcPr>
          <w:p w14:paraId="247864E9" w14:textId="51B3B1F6" w:rsidR="003269BF" w:rsidRDefault="000F1D5A" w:rsidP="006633A0">
            <w:pPr>
              <w:ind w:left="0" w:firstLine="0"/>
              <w:rPr>
                <w:ins w:id="7502" w:author="BOUVY Martine" w:date="2023-01-13T14:38:00Z"/>
              </w:rPr>
            </w:pPr>
            <w:ins w:id="7503" w:author="BOUVY Martine" w:date="2023-02-08T09:20:00Z">
              <w:r>
                <w:t>STDSQA-889</w:t>
              </w:r>
            </w:ins>
          </w:p>
        </w:tc>
      </w:tr>
      <w:tr w:rsidR="003269BF" w14:paraId="507168DD" w14:textId="77777777" w:rsidTr="001534D6">
        <w:trPr>
          <w:ins w:id="7504" w:author="BOUVY Martine" w:date="2023-01-13T14:38:00Z"/>
        </w:trPr>
        <w:tc>
          <w:tcPr>
            <w:tcW w:w="1177" w:type="dxa"/>
          </w:tcPr>
          <w:p w14:paraId="1B06D8D8" w14:textId="77777777" w:rsidR="003269BF" w:rsidRDefault="003269BF" w:rsidP="006633A0">
            <w:pPr>
              <w:ind w:left="0" w:firstLine="0"/>
              <w:rPr>
                <w:ins w:id="7505" w:author="BOUVY Martine" w:date="2023-01-13T14:38:00Z"/>
              </w:rPr>
            </w:pPr>
          </w:p>
        </w:tc>
        <w:tc>
          <w:tcPr>
            <w:tcW w:w="6885" w:type="dxa"/>
          </w:tcPr>
          <w:p w14:paraId="70B99A20" w14:textId="60451AB2" w:rsidR="003269BF" w:rsidRDefault="00D556CE" w:rsidP="006633A0">
            <w:pPr>
              <w:spacing w:after="112" w:line="249" w:lineRule="auto"/>
              <w:ind w:left="0" w:right="15" w:firstLine="0"/>
              <w:rPr>
                <w:ins w:id="7506" w:author="BOUVY Martine" w:date="2023-01-13T14:38:00Z"/>
              </w:rPr>
            </w:pPr>
            <w:ins w:id="7507" w:author="BOUVY Martine" w:date="2023-02-24T09:26:00Z">
              <w:r>
                <w:t>Amend MT_To_MXPartyAccount to handle properly the case where account is</w:t>
              </w:r>
            </w:ins>
            <w:ins w:id="7508" w:author="BOUVY Martine" w:date="2023-02-24T09:27:00Z">
              <w:r>
                <w:t xml:space="preserve"> “//CH” without any following characters</w:t>
              </w:r>
            </w:ins>
          </w:p>
        </w:tc>
        <w:tc>
          <w:tcPr>
            <w:tcW w:w="1109" w:type="dxa"/>
          </w:tcPr>
          <w:p w14:paraId="1B5ABEA7" w14:textId="598D6754" w:rsidR="003269BF" w:rsidRDefault="00D556CE" w:rsidP="006633A0">
            <w:pPr>
              <w:ind w:left="0" w:firstLine="0"/>
              <w:rPr>
                <w:ins w:id="7509" w:author="BOUVY Martine" w:date="2023-01-13T14:38:00Z"/>
              </w:rPr>
            </w:pPr>
            <w:ins w:id="7510" w:author="BOUVY Martine" w:date="2023-02-24T09:26:00Z">
              <w:r>
                <w:t>3.1.2</w:t>
              </w:r>
            </w:ins>
          </w:p>
        </w:tc>
        <w:tc>
          <w:tcPr>
            <w:tcW w:w="1657" w:type="dxa"/>
          </w:tcPr>
          <w:p w14:paraId="0350DE6B" w14:textId="04DEA61D" w:rsidR="003269BF" w:rsidRDefault="00D556CE" w:rsidP="006633A0">
            <w:pPr>
              <w:ind w:left="0" w:firstLine="0"/>
              <w:rPr>
                <w:ins w:id="7511" w:author="BOUVY Martine" w:date="2023-01-13T14:38:00Z"/>
              </w:rPr>
            </w:pPr>
            <w:ins w:id="7512" w:author="BOUVY Martine" w:date="2023-02-24T09:26:00Z">
              <w:r>
                <w:t>MAPLIB-1754</w:t>
              </w:r>
            </w:ins>
          </w:p>
        </w:tc>
      </w:tr>
      <w:tr w:rsidR="003269BF" w14:paraId="249F2AB3" w14:textId="77777777" w:rsidTr="001534D6">
        <w:trPr>
          <w:ins w:id="7513" w:author="BOUVY Martine" w:date="2023-01-13T14:39:00Z"/>
        </w:trPr>
        <w:tc>
          <w:tcPr>
            <w:tcW w:w="1177" w:type="dxa"/>
          </w:tcPr>
          <w:p w14:paraId="65BEC396" w14:textId="77777777" w:rsidR="003269BF" w:rsidRDefault="003269BF" w:rsidP="006633A0">
            <w:pPr>
              <w:ind w:left="0" w:firstLine="0"/>
              <w:rPr>
                <w:ins w:id="7514" w:author="BOUVY Martine" w:date="2023-01-13T14:39:00Z"/>
              </w:rPr>
            </w:pPr>
          </w:p>
        </w:tc>
        <w:tc>
          <w:tcPr>
            <w:tcW w:w="6885" w:type="dxa"/>
          </w:tcPr>
          <w:p w14:paraId="62624E2C" w14:textId="0D1C85A4" w:rsidR="003269BF" w:rsidRDefault="00477949" w:rsidP="006633A0">
            <w:pPr>
              <w:spacing w:after="112" w:line="249" w:lineRule="auto"/>
              <w:ind w:left="0" w:right="15" w:firstLine="0"/>
              <w:rPr>
                <w:ins w:id="7515" w:author="BOUVY Martine" w:date="2023-01-13T14:39:00Z"/>
              </w:rPr>
            </w:pPr>
            <w:ins w:id="7516" w:author="BOUVY Martine" w:date="2023-05-02T16:56:00Z">
              <w:r>
                <w:t xml:space="preserve">Amend MT_To_MXPartyNameAndStructuredAddress. In the section searching for </w:t>
              </w:r>
            </w:ins>
            <w:ins w:id="7517" w:author="BOUVY Martine" w:date="2023-05-02T16:57:00Z">
              <w:r>
                <w:t xml:space="preserve">“3/”, the first </w:t>
              </w:r>
            </w:ins>
            <w:ins w:id="7518" w:author="BOUVY Martine" w:date="2023-05-19T09:53:00Z">
              <w:r w:rsidR="009C24A8">
                <w:t>“</w:t>
              </w:r>
            </w:ins>
            <w:ins w:id="7519" w:author="BOUVY Martine" w:date="2023-05-02T16:57:00Z">
              <w:r>
                <w:t>next I</w:t>
              </w:r>
            </w:ins>
            <w:ins w:id="7520" w:author="BOUVY Martine" w:date="2023-05-19T09:53:00Z">
              <w:r w:rsidR="009C24A8">
                <w:t>”</w:t>
              </w:r>
            </w:ins>
            <w:ins w:id="7521" w:author="BOUVY Martine" w:date="2023-05-02T16:57:00Z">
              <w:r>
                <w:t xml:space="preserve"> has to be removed</w:t>
              </w:r>
            </w:ins>
            <w:ins w:id="7522" w:author="BOUVY Martine" w:date="2023-05-02T17:03:00Z">
              <w:r w:rsidR="00692EDF">
                <w:t>.</w:t>
              </w:r>
            </w:ins>
            <w:ins w:id="7523" w:author="BOUVY Martine" w:date="2023-05-19T09:56:00Z">
              <w:r w:rsidR="00985027">
                <w:t xml:space="preserve"> Probably correctly implemented. </w:t>
              </w:r>
            </w:ins>
          </w:p>
        </w:tc>
        <w:tc>
          <w:tcPr>
            <w:tcW w:w="1109" w:type="dxa"/>
          </w:tcPr>
          <w:p w14:paraId="705DD169" w14:textId="57510209" w:rsidR="003269BF" w:rsidRDefault="00477949" w:rsidP="006633A0">
            <w:pPr>
              <w:ind w:left="0" w:firstLine="0"/>
              <w:rPr>
                <w:ins w:id="7524" w:author="BOUVY Martine" w:date="2023-01-13T14:39:00Z"/>
              </w:rPr>
            </w:pPr>
            <w:ins w:id="7525" w:author="BOUVY Martine" w:date="2023-05-02T16:56:00Z">
              <w:r>
                <w:t>3.1.7</w:t>
              </w:r>
            </w:ins>
          </w:p>
        </w:tc>
        <w:tc>
          <w:tcPr>
            <w:tcW w:w="1657" w:type="dxa"/>
          </w:tcPr>
          <w:p w14:paraId="5A37AAC5" w14:textId="308E2B2A" w:rsidR="003269BF" w:rsidRDefault="00477949" w:rsidP="006633A0">
            <w:pPr>
              <w:ind w:left="0" w:firstLine="0"/>
              <w:rPr>
                <w:ins w:id="7526" w:author="BOUVY Martine" w:date="2023-01-13T14:39:00Z"/>
              </w:rPr>
            </w:pPr>
            <w:ins w:id="7527" w:author="BOUVY Martine" w:date="2023-05-02T16:57:00Z">
              <w:r>
                <w:t>STDSQA-</w:t>
              </w:r>
            </w:ins>
            <w:ins w:id="7528" w:author="BOUVY Martine" w:date="2023-05-02T17:04:00Z">
              <w:r w:rsidR="00692EDF">
                <w:t>1066</w:t>
              </w:r>
            </w:ins>
          </w:p>
        </w:tc>
      </w:tr>
      <w:tr w:rsidR="003269BF" w14:paraId="4F6EAAAF" w14:textId="77777777" w:rsidTr="001534D6">
        <w:trPr>
          <w:ins w:id="7529" w:author="BOUVY Martine" w:date="2023-01-13T14:39:00Z"/>
        </w:trPr>
        <w:tc>
          <w:tcPr>
            <w:tcW w:w="1177" w:type="dxa"/>
          </w:tcPr>
          <w:p w14:paraId="0935D46C" w14:textId="1639A5AD" w:rsidR="003269BF" w:rsidRDefault="003269BF" w:rsidP="006633A0">
            <w:pPr>
              <w:ind w:left="0" w:firstLine="0"/>
              <w:rPr>
                <w:ins w:id="7530" w:author="BOUVY Martine" w:date="2023-01-13T14:39:00Z"/>
              </w:rPr>
            </w:pPr>
          </w:p>
        </w:tc>
        <w:tc>
          <w:tcPr>
            <w:tcW w:w="6885" w:type="dxa"/>
          </w:tcPr>
          <w:p w14:paraId="7122D9F8" w14:textId="77777777" w:rsidR="003269BF" w:rsidRDefault="003269BF" w:rsidP="006633A0">
            <w:pPr>
              <w:spacing w:after="112" w:line="249" w:lineRule="auto"/>
              <w:ind w:left="0" w:right="15" w:firstLine="0"/>
              <w:rPr>
                <w:ins w:id="7531" w:author="BOUVY Martine" w:date="2023-01-13T14:39:00Z"/>
              </w:rPr>
            </w:pPr>
          </w:p>
        </w:tc>
        <w:tc>
          <w:tcPr>
            <w:tcW w:w="1109" w:type="dxa"/>
          </w:tcPr>
          <w:p w14:paraId="6110FBC6" w14:textId="77777777" w:rsidR="003269BF" w:rsidRDefault="003269BF" w:rsidP="006633A0">
            <w:pPr>
              <w:ind w:left="0" w:firstLine="0"/>
              <w:rPr>
                <w:ins w:id="7532" w:author="BOUVY Martine" w:date="2023-01-13T14:39:00Z"/>
              </w:rPr>
            </w:pPr>
          </w:p>
        </w:tc>
        <w:tc>
          <w:tcPr>
            <w:tcW w:w="1657" w:type="dxa"/>
          </w:tcPr>
          <w:p w14:paraId="6397BE5C" w14:textId="77777777" w:rsidR="003269BF" w:rsidRDefault="003269BF" w:rsidP="006633A0">
            <w:pPr>
              <w:ind w:left="0" w:firstLine="0"/>
              <w:rPr>
                <w:ins w:id="7533" w:author="BOUVY Martine" w:date="2023-01-13T14:39:00Z"/>
              </w:rPr>
            </w:pPr>
          </w:p>
        </w:tc>
      </w:tr>
      <w:tr w:rsidR="003269BF" w14:paraId="193CD342" w14:textId="77777777" w:rsidTr="001534D6">
        <w:trPr>
          <w:ins w:id="7534" w:author="BOUVY Martine" w:date="2023-01-13T14:39:00Z"/>
        </w:trPr>
        <w:tc>
          <w:tcPr>
            <w:tcW w:w="1177" w:type="dxa"/>
          </w:tcPr>
          <w:p w14:paraId="6396DE8D" w14:textId="77777777" w:rsidR="003269BF" w:rsidRDefault="003269BF" w:rsidP="006633A0">
            <w:pPr>
              <w:ind w:left="0" w:firstLine="0"/>
              <w:rPr>
                <w:ins w:id="7535" w:author="BOUVY Martine" w:date="2023-01-13T14:39:00Z"/>
              </w:rPr>
            </w:pPr>
          </w:p>
        </w:tc>
        <w:tc>
          <w:tcPr>
            <w:tcW w:w="6885" w:type="dxa"/>
          </w:tcPr>
          <w:p w14:paraId="2DE4C567" w14:textId="77777777" w:rsidR="003269BF" w:rsidRDefault="003269BF" w:rsidP="006633A0">
            <w:pPr>
              <w:spacing w:after="112" w:line="249" w:lineRule="auto"/>
              <w:ind w:left="0" w:right="15" w:firstLine="0"/>
              <w:rPr>
                <w:ins w:id="7536" w:author="BOUVY Martine" w:date="2023-01-13T14:39:00Z"/>
              </w:rPr>
            </w:pPr>
          </w:p>
        </w:tc>
        <w:tc>
          <w:tcPr>
            <w:tcW w:w="1109" w:type="dxa"/>
          </w:tcPr>
          <w:p w14:paraId="3C75D5C3" w14:textId="77777777" w:rsidR="003269BF" w:rsidRDefault="003269BF" w:rsidP="006633A0">
            <w:pPr>
              <w:ind w:left="0" w:firstLine="0"/>
              <w:rPr>
                <w:ins w:id="7537" w:author="BOUVY Martine" w:date="2023-01-13T14:39:00Z"/>
              </w:rPr>
            </w:pPr>
          </w:p>
        </w:tc>
        <w:tc>
          <w:tcPr>
            <w:tcW w:w="1657" w:type="dxa"/>
          </w:tcPr>
          <w:p w14:paraId="0F966F69" w14:textId="77777777" w:rsidR="003269BF" w:rsidRDefault="003269BF" w:rsidP="006633A0">
            <w:pPr>
              <w:ind w:left="0" w:firstLine="0"/>
              <w:rPr>
                <w:ins w:id="7538" w:author="BOUVY Martine" w:date="2023-01-13T14:39:00Z"/>
              </w:rPr>
            </w:pPr>
          </w:p>
        </w:tc>
      </w:tr>
      <w:tr w:rsidR="003269BF" w14:paraId="494EAB2D" w14:textId="77777777" w:rsidTr="001534D6">
        <w:trPr>
          <w:ins w:id="7539" w:author="BOUVY Martine" w:date="2023-01-13T14:39:00Z"/>
        </w:trPr>
        <w:tc>
          <w:tcPr>
            <w:tcW w:w="1177" w:type="dxa"/>
          </w:tcPr>
          <w:p w14:paraId="4D8142B9" w14:textId="77777777" w:rsidR="003269BF" w:rsidRDefault="003269BF" w:rsidP="006633A0">
            <w:pPr>
              <w:ind w:left="0" w:firstLine="0"/>
              <w:rPr>
                <w:ins w:id="7540" w:author="BOUVY Martine" w:date="2023-01-13T14:39:00Z"/>
              </w:rPr>
            </w:pPr>
          </w:p>
        </w:tc>
        <w:tc>
          <w:tcPr>
            <w:tcW w:w="6885" w:type="dxa"/>
          </w:tcPr>
          <w:p w14:paraId="72E99270" w14:textId="77777777" w:rsidR="003269BF" w:rsidRDefault="003269BF" w:rsidP="006633A0">
            <w:pPr>
              <w:spacing w:after="112" w:line="249" w:lineRule="auto"/>
              <w:ind w:left="0" w:right="15" w:firstLine="0"/>
              <w:rPr>
                <w:ins w:id="7541" w:author="BOUVY Martine" w:date="2023-01-13T14:39:00Z"/>
              </w:rPr>
            </w:pPr>
          </w:p>
        </w:tc>
        <w:tc>
          <w:tcPr>
            <w:tcW w:w="1109" w:type="dxa"/>
          </w:tcPr>
          <w:p w14:paraId="05A3CDB9" w14:textId="77777777" w:rsidR="003269BF" w:rsidRDefault="003269BF" w:rsidP="006633A0">
            <w:pPr>
              <w:ind w:left="0" w:firstLine="0"/>
              <w:rPr>
                <w:ins w:id="7542" w:author="BOUVY Martine" w:date="2023-01-13T14:39:00Z"/>
              </w:rPr>
            </w:pPr>
          </w:p>
        </w:tc>
        <w:tc>
          <w:tcPr>
            <w:tcW w:w="1657" w:type="dxa"/>
          </w:tcPr>
          <w:p w14:paraId="7817EF92" w14:textId="77777777" w:rsidR="003269BF" w:rsidRDefault="003269BF" w:rsidP="006633A0">
            <w:pPr>
              <w:ind w:left="0" w:firstLine="0"/>
              <w:rPr>
                <w:ins w:id="7543" w:author="BOUVY Martine" w:date="2023-01-13T14:39:00Z"/>
              </w:rPr>
            </w:pPr>
          </w:p>
        </w:tc>
      </w:tr>
      <w:tr w:rsidR="007B6EB1" w14:paraId="026C0CF4" w14:textId="77777777" w:rsidTr="001534D6">
        <w:trPr>
          <w:ins w:id="7544" w:author="BOUVY Martine [2]" w:date="2021-06-23T17:09:00Z"/>
        </w:trPr>
        <w:tc>
          <w:tcPr>
            <w:tcW w:w="1177" w:type="dxa"/>
          </w:tcPr>
          <w:p w14:paraId="58993847" w14:textId="3A54C260" w:rsidR="007B6EB1" w:rsidRDefault="007B6EB1" w:rsidP="007B6EB1">
            <w:pPr>
              <w:ind w:left="0" w:firstLine="0"/>
              <w:rPr>
                <w:ins w:id="7545" w:author="BOUVY Martine [2]" w:date="2021-06-23T17:09:00Z"/>
              </w:rPr>
            </w:pPr>
            <w:ins w:id="7546" w:author="BOUVY Martine" w:date="2022-09-07T16:03:00Z">
              <w:r>
                <w:t>To Read</w:t>
              </w:r>
            </w:ins>
          </w:p>
        </w:tc>
        <w:tc>
          <w:tcPr>
            <w:tcW w:w="6885" w:type="dxa"/>
          </w:tcPr>
          <w:p w14:paraId="0910D66C" w14:textId="2E2F2EB3" w:rsidR="007B6EB1" w:rsidRDefault="007B6EB1" w:rsidP="007B6EB1">
            <w:pPr>
              <w:spacing w:after="112" w:line="249" w:lineRule="auto"/>
              <w:ind w:left="0" w:right="15" w:firstLine="0"/>
              <w:rPr>
                <w:ins w:id="7547" w:author="BOUVY Martine [2]" w:date="2021-06-23T17:09:00Z"/>
              </w:rPr>
            </w:pPr>
            <w:ins w:id="7548" w:author="BOUVY Martine" w:date="2022-09-07T16:03:00Z">
              <w:r>
                <w:t>Please note that all the above listed items will not necessary be part of the release 1.</w:t>
              </w:r>
            </w:ins>
            <w:ins w:id="7549" w:author="BOUVY Martine" w:date="2023-05-19T09:54:00Z">
              <w:r w:rsidR="00985027">
                <w:t>5</w:t>
              </w:r>
            </w:ins>
            <w:ins w:id="7550" w:author="BOUVY Martine" w:date="2022-09-07T16:03:00Z">
              <w:r>
                <w:t>.</w:t>
              </w:r>
            </w:ins>
            <w:ins w:id="7551" w:author="BOUVY Martine" w:date="2023-05-30T15:03:00Z">
              <w:r w:rsidR="007F388E">
                <w:t>2</w:t>
              </w:r>
            </w:ins>
            <w:ins w:id="7552" w:author="BOUVY Martine" w:date="2022-09-07T16:03:00Z">
              <w:r>
                <w:t xml:space="preserve"> but will be in one of the next releases. Refer to the Release Note for more information. </w:t>
              </w:r>
            </w:ins>
          </w:p>
        </w:tc>
        <w:tc>
          <w:tcPr>
            <w:tcW w:w="1109" w:type="dxa"/>
          </w:tcPr>
          <w:p w14:paraId="65FEA820" w14:textId="77777777" w:rsidR="007B6EB1" w:rsidRDefault="007B6EB1" w:rsidP="007B6EB1">
            <w:pPr>
              <w:ind w:left="0" w:firstLine="0"/>
              <w:rPr>
                <w:ins w:id="7553" w:author="BOUVY Martine [2]" w:date="2021-06-23T17:09:00Z"/>
              </w:rPr>
            </w:pPr>
          </w:p>
        </w:tc>
        <w:tc>
          <w:tcPr>
            <w:tcW w:w="1657" w:type="dxa"/>
          </w:tcPr>
          <w:p w14:paraId="7584CAFC" w14:textId="77777777" w:rsidR="007B6EB1" w:rsidRDefault="007B6EB1" w:rsidP="007B6EB1">
            <w:pPr>
              <w:ind w:left="0" w:firstLine="0"/>
              <w:rPr>
                <w:ins w:id="7554" w:author="BOUVY Martine [2]" w:date="2021-06-23T17:09:00Z"/>
              </w:rPr>
            </w:pPr>
          </w:p>
        </w:tc>
      </w:tr>
    </w:tbl>
    <w:p w14:paraId="55CB6504" w14:textId="77777777" w:rsidR="004D1B05" w:rsidRPr="004D1B05" w:rsidRDefault="004D1B05" w:rsidP="004D1B05"/>
    <w:p w14:paraId="632CC1A5" w14:textId="77777777" w:rsidR="009376A1" w:rsidRPr="009376A1" w:rsidRDefault="009376A1" w:rsidP="009376A1">
      <w:pPr>
        <w:rPr>
          <w:rFonts w:ascii="Arial" w:hAnsi="Arial" w:cs="Arial"/>
        </w:rPr>
      </w:pPr>
    </w:p>
    <w:p w14:paraId="4D7ACD5F" w14:textId="36FAC23D" w:rsidR="003C50C0" w:rsidRDefault="009376A1" w:rsidP="009376A1">
      <w:pPr>
        <w:rPr>
          <w:rFonts w:ascii="Arial" w:hAnsi="Arial" w:cs="Arial"/>
        </w:rPr>
      </w:pPr>
      <w:r w:rsidRPr="009376A1">
        <w:rPr>
          <w:rFonts w:ascii="Arial" w:hAnsi="Arial" w:cs="Arial"/>
        </w:rPr>
        <w:t xml:space="preserve"> </w:t>
      </w:r>
    </w:p>
    <w:p w14:paraId="4CFA7A8C" w14:textId="77777777" w:rsidR="003C50C0" w:rsidRDefault="003C50C0">
      <w:pPr>
        <w:spacing w:after="160" w:line="259" w:lineRule="auto"/>
        <w:ind w:left="0" w:firstLine="0"/>
        <w:rPr>
          <w:rFonts w:ascii="Arial" w:hAnsi="Arial" w:cs="Arial"/>
        </w:rPr>
      </w:pPr>
      <w:r>
        <w:rPr>
          <w:rFonts w:ascii="Arial" w:hAnsi="Arial" w:cs="Arial"/>
        </w:rPr>
        <w:br w:type="page"/>
      </w:r>
    </w:p>
    <w:p w14:paraId="7003F72B" w14:textId="59DAF406" w:rsidR="007064FF" w:rsidRDefault="003C50C0" w:rsidP="007064FF">
      <w:pPr>
        <w:pStyle w:val="Heading1"/>
      </w:pPr>
      <w:bookmarkStart w:id="7555" w:name="_Toc40111770"/>
      <w:bookmarkStart w:id="7556" w:name="_Toc136351322"/>
      <w:r>
        <w:lastRenderedPageBreak/>
        <w:t>L</w:t>
      </w:r>
      <w:r w:rsidR="007064FF">
        <w:t>egal Notices</w:t>
      </w:r>
      <w:bookmarkEnd w:id="7555"/>
      <w:bookmarkEnd w:id="7556"/>
    </w:p>
    <w:p w14:paraId="632E1D3D" w14:textId="77777777" w:rsidR="007064FF" w:rsidRDefault="007064FF" w:rsidP="007064FF">
      <w:pPr>
        <w:pStyle w:val="Copyrightheading"/>
        <w:rPr>
          <w:lang w:val="en-US"/>
        </w:rPr>
      </w:pPr>
      <w:r>
        <w:rPr>
          <w:lang w:val="en-US"/>
        </w:rPr>
        <w:t>Copyright</w:t>
      </w:r>
    </w:p>
    <w:p w14:paraId="7B24874C" w14:textId="49BF47E2" w:rsidR="007064FF" w:rsidRDefault="007064FF" w:rsidP="007064FF">
      <w:pPr>
        <w:pStyle w:val="Copyrighttext"/>
      </w:pPr>
      <w:r>
        <w:t>SWIFT © 202</w:t>
      </w:r>
      <w:r w:rsidR="0041121B">
        <w:t>2</w:t>
      </w:r>
      <w:r>
        <w:t>. All rights reserved.</w:t>
      </w:r>
    </w:p>
    <w:p w14:paraId="43675C28" w14:textId="77777777" w:rsidR="007064FF" w:rsidRDefault="007064FF" w:rsidP="007064FF">
      <w:pPr>
        <w:pStyle w:val="Copyrightheading"/>
        <w:rPr>
          <w:lang w:val="en-US"/>
        </w:rPr>
      </w:pPr>
      <w:r>
        <w:rPr>
          <w:lang w:val="en-US"/>
        </w:rPr>
        <w:t>Restricted Distribution</w:t>
      </w:r>
    </w:p>
    <w:p w14:paraId="6F473395" w14:textId="77777777" w:rsidR="007064FF" w:rsidRDefault="007064FF" w:rsidP="007064FF">
      <w:pPr>
        <w:pStyle w:val="Copyrighttext"/>
      </w:pPr>
      <w:r>
        <w:t>Do not distribute this publication outside your organisation unless your subscription or order expressly grants you that right, in which case ensure you comply with any other applicable conditions.</w:t>
      </w:r>
    </w:p>
    <w:p w14:paraId="1992DF28" w14:textId="77777777" w:rsidR="007064FF" w:rsidRDefault="007064FF" w:rsidP="007064FF">
      <w:pPr>
        <w:pStyle w:val="Copyrightheading"/>
        <w:rPr>
          <w:sz w:val="18"/>
          <w:szCs w:val="18"/>
          <w:lang w:val="en-US"/>
        </w:rPr>
      </w:pPr>
      <w:r>
        <w:rPr>
          <w:sz w:val="18"/>
          <w:szCs w:val="18"/>
          <w:lang w:val="en-US"/>
        </w:rPr>
        <w:t>Disclaimer</w:t>
      </w:r>
    </w:p>
    <w:p w14:paraId="3287B71B" w14:textId="77777777" w:rsidR="007064FF" w:rsidRDefault="007064FF" w:rsidP="007064FF">
      <w:pPr>
        <w:pStyle w:val="Copyrighttext"/>
        <w:tabs>
          <w:tab w:val="left" w:pos="90"/>
        </w:tabs>
      </w:pPr>
      <w:r>
        <w:t>The information in this publication may change from time to time. You must always refer to the latest available version.</w:t>
      </w:r>
    </w:p>
    <w:p w14:paraId="1B885BC8" w14:textId="77777777" w:rsidR="007064FF" w:rsidRDefault="007064FF" w:rsidP="007064FF">
      <w:pPr>
        <w:pStyle w:val="Copyrightheading"/>
        <w:jc w:val="left"/>
        <w:rPr>
          <w:sz w:val="18"/>
          <w:szCs w:val="18"/>
          <w:lang w:val="en-US"/>
        </w:rPr>
      </w:pPr>
      <w:r>
        <w:rPr>
          <w:sz w:val="18"/>
          <w:szCs w:val="18"/>
          <w:lang w:val="en-US"/>
        </w:rPr>
        <w:t>SWIFT Standards Intellectual Property Rights (IPR) Policy - End-User License Agreement</w:t>
      </w:r>
    </w:p>
    <w:p w14:paraId="5935BA62" w14:textId="3BD42BED" w:rsidR="007064FF" w:rsidRPr="00480C57" w:rsidRDefault="007064FF" w:rsidP="007064FF">
      <w:pPr>
        <w:spacing w:before="75"/>
        <w:ind w:left="90" w:hanging="858"/>
        <w:rPr>
          <w:rFonts w:ascii="Arial" w:eastAsiaTheme="minorHAnsi" w:hAnsi="Arial" w:cs="Arial"/>
          <w:sz w:val="18"/>
          <w:szCs w:val="18"/>
        </w:rPr>
      </w:pPr>
      <w:r w:rsidRPr="00FD7025">
        <w:rPr>
          <w:rFonts w:ascii="Arial" w:hAnsi="Arial" w:cs="Arial"/>
          <w:color w:val="auto"/>
          <w:szCs w:val="20"/>
        </w:rPr>
        <w:t xml:space="preserve">               </w:t>
      </w:r>
      <w:r w:rsidRPr="00FD7025">
        <w:rPr>
          <w:rFonts w:ascii="Arial" w:hAnsi="Arial" w:cs="Arial"/>
          <w:color w:val="auto"/>
          <w:sz w:val="18"/>
          <w:szCs w:val="18"/>
        </w:rPr>
        <w:t xml:space="preserve">SWIFT Translation Rules are licensed subject to the terms and conditions of the </w:t>
      </w:r>
      <w:r w:rsidRPr="00FD7025">
        <w:rPr>
          <w:rFonts w:ascii="Arial" w:hAnsi="Arial" w:cs="Arial"/>
          <w:i/>
          <w:iCs/>
          <w:color w:val="auto"/>
          <w:sz w:val="18"/>
          <w:szCs w:val="18"/>
        </w:rPr>
        <w:t>SWIFT Translation Rules IPR Policy - End-User License Agreement</w:t>
      </w:r>
      <w:r w:rsidRPr="00FD7025">
        <w:rPr>
          <w:rFonts w:ascii="Arial" w:hAnsi="Arial" w:cs="Arial"/>
          <w:color w:val="auto"/>
          <w:sz w:val="18"/>
          <w:szCs w:val="18"/>
        </w:rPr>
        <w:t xml:space="preserve">, available at </w:t>
      </w:r>
      <w:hyperlink r:id="rId50" w:anchor="topic-tabs-menu" w:history="1">
        <w:r w:rsidR="00826D8D">
          <w:rPr>
            <w:rStyle w:val="Hyperlink"/>
            <w:rFonts w:ascii="Arial" w:hAnsi="Arial" w:cs="Arial"/>
            <w:sz w:val="18"/>
            <w:szCs w:val="18"/>
          </w:rPr>
          <w:t>www.swift.com &gt; About Us &gt; Legal &gt; IPR Policies &gt; SWIFT Translation Rules IPR Policy.</w:t>
        </w:r>
      </w:hyperlink>
      <w:r w:rsidR="00480C57">
        <w:rPr>
          <w:rFonts w:ascii="Arial" w:hAnsi="Arial" w:cs="Arial"/>
          <w:color w:val="auto"/>
          <w:sz w:val="18"/>
          <w:szCs w:val="18"/>
        </w:rPr>
        <w:t xml:space="preserve"> </w:t>
      </w:r>
    </w:p>
    <w:p w14:paraId="7D3C1A50" w14:textId="416552D9" w:rsidR="007064FF" w:rsidRDefault="007064FF" w:rsidP="007064FF">
      <w:pPr>
        <w:pStyle w:val="Copyrightheading"/>
        <w:rPr>
          <w:sz w:val="18"/>
          <w:szCs w:val="18"/>
          <w:lang w:val="en-US"/>
        </w:rPr>
      </w:pPr>
      <w:r>
        <w:rPr>
          <w:sz w:val="18"/>
          <w:szCs w:val="18"/>
          <w:lang w:val="en-US"/>
        </w:rPr>
        <w:t>Translations</w:t>
      </w:r>
    </w:p>
    <w:p w14:paraId="05CA71AB" w14:textId="77777777" w:rsidR="007064FF" w:rsidRDefault="007064FF" w:rsidP="007064FF">
      <w:pPr>
        <w:pStyle w:val="Copyrighttext"/>
      </w:pPr>
      <w:r>
        <w:t>The English version of SWIFT documentation is the only official and binding version</w:t>
      </w:r>
    </w:p>
    <w:p w14:paraId="42775150" w14:textId="77777777" w:rsidR="007064FF" w:rsidRDefault="007064FF" w:rsidP="007064FF">
      <w:pPr>
        <w:pStyle w:val="Copyrightheading"/>
        <w:rPr>
          <w:sz w:val="18"/>
          <w:szCs w:val="18"/>
          <w:lang w:val="en-US"/>
        </w:rPr>
      </w:pPr>
      <w:r>
        <w:rPr>
          <w:sz w:val="18"/>
          <w:szCs w:val="18"/>
          <w:lang w:val="en-US"/>
        </w:rPr>
        <w:t>Trademarks</w:t>
      </w:r>
    </w:p>
    <w:p w14:paraId="767739A2" w14:textId="465423D5" w:rsidR="007064FF" w:rsidRDefault="007064FF" w:rsidP="007064FF">
      <w:pPr>
        <w:ind w:left="0"/>
        <w:rPr>
          <w:rFonts w:ascii="Arial" w:hAnsi="Arial" w:cs="Arial"/>
          <w:position w:val="3"/>
          <w:sz w:val="18"/>
          <w:szCs w:val="18"/>
        </w:rPr>
      </w:pPr>
      <w:r>
        <w:rPr>
          <w:rFonts w:ascii="Arial" w:hAnsi="Arial" w:cs="Arial"/>
          <w:position w:val="3"/>
          <w:sz w:val="18"/>
          <w:szCs w:val="18"/>
        </w:rPr>
        <w:t xml:space="preserve">SWIFT is the trade name of S.W.I.F.T. SC. The following are registered trademarks of SWIFT: 3SKey, Innotribe, MyStandards, Sibos, SWIFT, SWIFTNet, SWIFT Institute, the Standards Forum logo, the SWIFT logo, </w:t>
      </w:r>
      <w:r w:rsidR="0037095B" w:rsidRPr="0037095B">
        <w:rPr>
          <w:rFonts w:ascii="Arial" w:hAnsi="Arial" w:cs="Arial"/>
          <w:sz w:val="18"/>
          <w:szCs w:val="18"/>
        </w:rPr>
        <w:t>SWIFT gpi with logo, the SWIFT gpi logo, and UETR</w:t>
      </w:r>
      <w:r w:rsidRPr="0037095B">
        <w:rPr>
          <w:rFonts w:ascii="Arial" w:hAnsi="Arial" w:cs="Arial"/>
          <w:position w:val="3"/>
          <w:sz w:val="18"/>
          <w:szCs w:val="18"/>
        </w:rPr>
        <w:t>.</w:t>
      </w:r>
      <w:r>
        <w:rPr>
          <w:rFonts w:ascii="Arial" w:hAnsi="Arial" w:cs="Arial"/>
          <w:position w:val="3"/>
          <w:sz w:val="18"/>
          <w:szCs w:val="18"/>
        </w:rPr>
        <w:t xml:space="preserve"> Other product, service, or company names in this publication are trade names, trademarks, or registered trademarks of their respective owners.</w:t>
      </w:r>
    </w:p>
    <w:p w14:paraId="7955CF04" w14:textId="6BF3B93F" w:rsidR="0037095B" w:rsidRDefault="0037095B" w:rsidP="007064FF">
      <w:pPr>
        <w:ind w:left="0"/>
        <w:rPr>
          <w:rFonts w:ascii="Arial" w:hAnsi="Arial" w:cs="Arial"/>
          <w:position w:val="3"/>
          <w:sz w:val="18"/>
          <w:szCs w:val="18"/>
        </w:rPr>
      </w:pPr>
    </w:p>
    <w:p w14:paraId="00169C34" w14:textId="7E73232B" w:rsidR="0037095B" w:rsidRDefault="0037095B" w:rsidP="007064FF">
      <w:pPr>
        <w:ind w:left="0"/>
        <w:rPr>
          <w:rFonts w:ascii="Arial" w:hAnsi="Arial" w:cs="Arial"/>
          <w:position w:val="3"/>
          <w:sz w:val="18"/>
          <w:szCs w:val="18"/>
        </w:rPr>
      </w:pPr>
    </w:p>
    <w:p w14:paraId="2219363D" w14:textId="3C428EF6" w:rsidR="0037095B" w:rsidRDefault="0037095B" w:rsidP="007064FF">
      <w:pPr>
        <w:ind w:left="0"/>
        <w:rPr>
          <w:rFonts w:ascii="Arial" w:hAnsi="Arial" w:cs="Arial"/>
          <w:position w:val="3"/>
          <w:sz w:val="18"/>
          <w:szCs w:val="18"/>
        </w:rPr>
      </w:pPr>
    </w:p>
    <w:p w14:paraId="72E96794" w14:textId="40F1DE0C" w:rsidR="00AF048F" w:rsidRDefault="00AF048F">
      <w:pPr>
        <w:spacing w:after="235" w:line="259" w:lineRule="auto"/>
        <w:ind w:left="0" w:firstLine="0"/>
        <w:jc w:val="right"/>
      </w:pPr>
    </w:p>
    <w:sectPr w:rsidR="00AF048F" w:rsidSect="00EA10F1">
      <w:headerReference w:type="even" r:id="rId51"/>
      <w:headerReference w:type="default" r:id="rId52"/>
      <w:footerReference w:type="even" r:id="rId53"/>
      <w:footerReference w:type="default" r:id="rId54"/>
      <w:headerReference w:type="first" r:id="rId55"/>
      <w:footerReference w:type="first" r:id="rId56"/>
      <w:pgSz w:w="11909" w:h="16834"/>
      <w:pgMar w:top="1440" w:right="1649" w:bottom="1440" w:left="1702" w:header="1398" w:footer="1402"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8" w:author="BOUVY Martine" w:date="2023-01-23T10:39:00Z" w:initials="BM">
    <w:p w14:paraId="3FAFFDCC" w14:textId="4F3F4B98" w:rsidR="00654971" w:rsidRDefault="00654971">
      <w:pPr>
        <w:pStyle w:val="CommentText"/>
      </w:pPr>
      <w:r>
        <w:rPr>
          <w:rStyle w:val="CommentReference"/>
        </w:rPr>
        <w:annotationRef/>
      </w:r>
      <w:r>
        <w:t>New 23 Jan 2023</w:t>
      </w:r>
    </w:p>
  </w:comment>
  <w:comment w:id="316" w:author="BOUVY Martine" w:date="2023-01-23T10:05:00Z" w:initials="BM">
    <w:p w14:paraId="742C3CED" w14:textId="0FEA0434" w:rsidR="00F60D83" w:rsidRDefault="00F60D83">
      <w:pPr>
        <w:pStyle w:val="CommentText"/>
      </w:pPr>
      <w:r>
        <w:rPr>
          <w:rStyle w:val="CommentReference"/>
        </w:rPr>
        <w:annotationRef/>
      </w:r>
      <w:r>
        <w:t>New 23 Jan 2023</w:t>
      </w:r>
    </w:p>
  </w:comment>
  <w:comment w:id="337" w:author="BOUVY Martine" w:date="2023-01-23T10:02:00Z" w:initials="BM">
    <w:p w14:paraId="18CDADF1" w14:textId="63F47E9A" w:rsidR="00F60D83" w:rsidRDefault="00F60D83">
      <w:pPr>
        <w:pStyle w:val="CommentText"/>
      </w:pPr>
      <w:r>
        <w:rPr>
          <w:rStyle w:val="CommentReference"/>
        </w:rPr>
        <w:annotationRef/>
      </w:r>
      <w:r>
        <w:t>New 23 Jan 2023</w:t>
      </w:r>
    </w:p>
  </w:comment>
  <w:comment w:id="1969" w:author="" w:initials="">
    <w:p w14:paraId="6649FCAE" w14:textId="77777777" w:rsidR="00BB7856" w:rsidRDefault="00BB7856">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AFFDCC" w15:done="0"/>
  <w15:commentEx w15:paraId="742C3CED" w15:done="0"/>
  <w15:commentEx w15:paraId="18CDADF1" w15:done="0"/>
  <w15:commentEx w15:paraId="6649FC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8E25C" w16cex:dateUtc="2023-01-23T09:39:00Z"/>
  <w16cex:commentExtensible w16cex:durableId="2778DA7C" w16cex:dateUtc="2023-01-23T09:05:00Z"/>
  <w16cex:commentExtensible w16cex:durableId="2778D9C8" w16cex:dateUtc="2023-01-23T0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AFFDCC" w16cid:durableId="2778E25C"/>
  <w16cid:commentId w16cid:paraId="742C3CED" w16cid:durableId="2778DA7C"/>
  <w16cid:commentId w16cid:paraId="18CDADF1" w16cid:durableId="2778D9C8"/>
  <w16cid:commentId w16cid:paraId="6649FCAE" w16cid:durableId="2559F0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B2A2A" w14:textId="77777777" w:rsidR="00BB7856" w:rsidRDefault="00BB7856">
      <w:pPr>
        <w:spacing w:after="0" w:line="240" w:lineRule="auto"/>
      </w:pPr>
      <w:r>
        <w:separator/>
      </w:r>
    </w:p>
  </w:endnote>
  <w:endnote w:type="continuationSeparator" w:id="0">
    <w:p w14:paraId="7DA7D33B" w14:textId="77777777" w:rsidR="00BB7856" w:rsidRDefault="00BB7856">
      <w:pPr>
        <w:spacing w:after="0" w:line="240" w:lineRule="auto"/>
      </w:pPr>
      <w:r>
        <w:continuationSeparator/>
      </w:r>
    </w:p>
  </w:endnote>
  <w:endnote w:type="continuationNotice" w:id="1">
    <w:p w14:paraId="2CF4601A" w14:textId="77777777" w:rsidR="00BB7856" w:rsidRDefault="00BB78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urierNewPSMT">
    <w:altName w:val="Courier New"/>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852213"/>
      <w:docPartObj>
        <w:docPartGallery w:val="Page Numbers (Bottom of Page)"/>
        <w:docPartUnique/>
      </w:docPartObj>
    </w:sdtPr>
    <w:sdtEndPr>
      <w:rPr>
        <w:noProof/>
      </w:rPr>
    </w:sdtEndPr>
    <w:sdtContent>
      <w:p w14:paraId="66DD4955" w14:textId="58CE27AC" w:rsidR="00BB7856" w:rsidRDefault="00BB7856">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14:paraId="5E605FFF" w14:textId="750AFF8D" w:rsidR="00BB7856" w:rsidRDefault="00BB7856">
    <w:pPr>
      <w:tabs>
        <w:tab w:val="center" w:pos="614"/>
        <w:tab w:val="center" w:pos="8030"/>
      </w:tabs>
      <w:spacing w:after="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82615" w14:textId="38BB1278" w:rsidR="00BB7856" w:rsidRDefault="00BB7856" w:rsidP="001E3626">
    <w:pPr>
      <w:spacing w:after="110" w:line="259" w:lineRule="auto"/>
      <w:ind w:left="0" w:right="374"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4FAB9" w14:textId="77777777" w:rsidR="00BB7856" w:rsidRDefault="00BB7856">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B7803" w14:textId="099CA989" w:rsidR="00BB7856" w:rsidRDefault="00BB7856" w:rsidP="002557B4">
    <w:pPr>
      <w:spacing w:after="110" w:line="259" w:lineRule="auto"/>
      <w:ind w:left="0" w:firstLine="0"/>
      <w:jc w:val="center"/>
    </w:pPr>
    <w:r>
      <w:rPr>
        <w:rFonts w:ascii="Calibri" w:eastAsia="Calibri" w:hAnsi="Calibri" w:cs="Calibri"/>
        <w:noProof/>
        <w:sz w:val="22"/>
      </w:rPr>
      <mc:AlternateContent>
        <mc:Choice Requires="wpg">
          <w:drawing>
            <wp:anchor distT="0" distB="0" distL="114300" distR="114300" simplePos="0" relativeHeight="251658245" behindDoc="0" locked="0" layoutInCell="1" allowOverlap="1" wp14:anchorId="67E456FD" wp14:editId="3DEA203F">
              <wp:simplePos x="0" y="0"/>
              <wp:positionH relativeFrom="page">
                <wp:posOffset>1071372</wp:posOffset>
              </wp:positionH>
              <wp:positionV relativeFrom="page">
                <wp:posOffset>9593580</wp:posOffset>
              </wp:positionV>
              <wp:extent cx="5410200" cy="41148"/>
              <wp:effectExtent l="0" t="0" r="0" b="0"/>
              <wp:wrapSquare wrapText="bothSides"/>
              <wp:docPr id="173367" name="Group 173367"/>
              <wp:cNvGraphicFramePr/>
              <a:graphic xmlns:a="http://schemas.openxmlformats.org/drawingml/2006/main">
                <a:graphicData uri="http://schemas.microsoft.com/office/word/2010/wordprocessingGroup">
                  <wpg:wgp>
                    <wpg:cNvGrpSpPr/>
                    <wpg:grpSpPr>
                      <a:xfrm>
                        <a:off x="0" y="0"/>
                        <a:ext cx="5410200" cy="41148"/>
                        <a:chOff x="0" y="0"/>
                        <a:chExt cx="5410200" cy="41148"/>
                      </a:xfrm>
                    </wpg:grpSpPr>
                    <wps:wsp>
                      <wps:cNvPr id="182754" name="Shape 182754"/>
                      <wps:cNvSpPr/>
                      <wps:spPr>
                        <a:xfrm>
                          <a:off x="9144" y="0"/>
                          <a:ext cx="5401056" cy="9144"/>
                        </a:xfrm>
                        <a:custGeom>
                          <a:avLst/>
                          <a:gdLst/>
                          <a:ahLst/>
                          <a:cxnLst/>
                          <a:rect l="0" t="0" r="0" b="0"/>
                          <a:pathLst>
                            <a:path w="5401056" h="9144">
                              <a:moveTo>
                                <a:pt x="0" y="0"/>
                              </a:moveTo>
                              <a:lnTo>
                                <a:pt x="5401056" y="0"/>
                              </a:lnTo>
                              <a:lnTo>
                                <a:pt x="54010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755" name="Shape 182755"/>
                      <wps:cNvSpPr/>
                      <wps:spPr>
                        <a:xfrm>
                          <a:off x="0" y="32003"/>
                          <a:ext cx="5410200" cy="9144"/>
                        </a:xfrm>
                        <a:custGeom>
                          <a:avLst/>
                          <a:gdLst/>
                          <a:ahLst/>
                          <a:cxnLst/>
                          <a:rect l="0" t="0" r="0" b="0"/>
                          <a:pathLst>
                            <a:path w="5410200" h="9144">
                              <a:moveTo>
                                <a:pt x="0" y="0"/>
                              </a:moveTo>
                              <a:lnTo>
                                <a:pt x="5410200" y="0"/>
                              </a:lnTo>
                              <a:lnTo>
                                <a:pt x="5410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39E3B50" id="Group 173367" o:spid="_x0000_s1026" style="position:absolute;margin-left:84.35pt;margin-top:755.4pt;width:426pt;height:3.25pt;z-index:251658245;mso-position-horizontal-relative:page;mso-position-vertical-relative:page" coordsize="54102,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">
              <v:shape id="Shape 182754" o:spid="_x0000_s1027" style="position:absolute;left:91;width:54011;height:91;visibility:visible;mso-wrap-style:square;v-text-anchor:top" coordsize="54010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" path="m,l5401056,r,9144l,9144,,e" fillcolor="black" stroked="f" strokeweight="0">
                <v:stroke miterlimit="83231f" joinstyle="miter"/>
                <v:path arrowok="t" textboxrect="0,0,5401056,9144"/>
              </v:shape>
              <v:shape id="Shape 182755" o:spid="_x0000_s1028" style="position:absolute;top:320;width:54102;height:91;visibility:visible;mso-wrap-style:square;v-text-anchor:top" coordsize="5410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" path="m,l5410200,r,9144l,9144,,e" fillcolor="black" stroked="f" strokeweight="0">
                <v:stroke miterlimit="83231f" joinstyle="miter"/>
                <v:path arrowok="t" textboxrect="0,0,5410200,9144"/>
              </v:shape>
              <w10:wrap type="square" anchorx="page" anchory="page"/>
            </v:group>
          </w:pict>
        </mc:Fallback>
      </mc:AlternateContent>
    </w:r>
    <w:r>
      <w:rPr>
        <w:rFonts w:ascii="Arial" w:eastAsia="Arial" w:hAnsi="Arial" w:cs="Arial"/>
        <w:sz w:val="16"/>
      </w:rPr>
      <w:t xml:space="preserve">                                                                                                                                                                     </w:t>
    </w:r>
    <w:r>
      <w:rPr>
        <w:rFonts w:ascii="Arial" w:eastAsia="Arial" w:hAnsi="Arial" w:cs="Arial"/>
        <w:sz w:val="16"/>
      </w:rPr>
      <w:tab/>
    </w:r>
    <w:r>
      <w:rPr>
        <w:rFonts w:ascii="Arial" w:eastAsia="Arial" w:hAnsi="Arial" w:cs="Arial"/>
        <w:sz w:val="16"/>
      </w:rPr>
      <w:fldChar w:fldCharType="begin"/>
    </w:r>
    <w:r>
      <w:rPr>
        <w:rFonts w:ascii="Arial" w:eastAsia="Arial" w:hAnsi="Arial" w:cs="Arial"/>
        <w:sz w:val="16"/>
      </w:rPr>
      <w:instrText xml:space="preserve"> PAGE   \* MERGEFORMAT </w:instrText>
    </w:r>
    <w:r>
      <w:rPr>
        <w:rFonts w:ascii="Arial" w:eastAsia="Arial" w:hAnsi="Arial" w:cs="Arial"/>
        <w:sz w:val="16"/>
      </w:rPr>
      <w:fldChar w:fldCharType="separate"/>
    </w:r>
    <w:r>
      <w:rPr>
        <w:rFonts w:ascii="Arial" w:eastAsia="Arial" w:hAnsi="Arial" w:cs="Arial"/>
        <w:noProof/>
        <w:sz w:val="16"/>
      </w:rPr>
      <w:t>294</w:t>
    </w:r>
    <w:r>
      <w:rPr>
        <w:rFonts w:ascii="Arial" w:eastAsia="Arial" w:hAnsi="Arial" w:cs="Arial"/>
        <w:sz w:val="16"/>
      </w:rPr>
      <w:fldChar w:fldCharType="end"/>
    </w:r>
    <w:r>
      <w:rPr>
        <w:rFonts w:ascii="Arial" w:eastAsia="Arial" w:hAnsi="Arial" w:cs="Arial"/>
        <w:sz w:val="16"/>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77C18" w14:textId="1789188C" w:rsidR="00BB7856" w:rsidRDefault="00BB7856" w:rsidP="00BF6B1A">
    <w:pPr>
      <w:spacing w:after="110" w:line="259" w:lineRule="auto"/>
      <w:ind w:left="0" w:firstLine="0"/>
      <w:jc w:val="center"/>
    </w:pPr>
    <w:r>
      <w:rPr>
        <w:rFonts w:ascii="Calibri" w:eastAsia="Calibri" w:hAnsi="Calibri" w:cs="Calibri"/>
        <w:noProof/>
        <w:sz w:val="22"/>
      </w:rPr>
      <mc:AlternateContent>
        <mc:Choice Requires="wpg">
          <w:drawing>
            <wp:anchor distT="0" distB="0" distL="114300" distR="114300" simplePos="0" relativeHeight="251658246" behindDoc="0" locked="0" layoutInCell="1" allowOverlap="1" wp14:anchorId="59E3DFC9" wp14:editId="160D0620">
              <wp:simplePos x="0" y="0"/>
              <wp:positionH relativeFrom="page">
                <wp:posOffset>1071372</wp:posOffset>
              </wp:positionH>
              <wp:positionV relativeFrom="page">
                <wp:posOffset>9593580</wp:posOffset>
              </wp:positionV>
              <wp:extent cx="5410200" cy="41148"/>
              <wp:effectExtent l="0" t="0" r="0" b="0"/>
              <wp:wrapSquare wrapText="bothSides"/>
              <wp:docPr id="173342" name="Group 173342"/>
              <wp:cNvGraphicFramePr/>
              <a:graphic xmlns:a="http://schemas.openxmlformats.org/drawingml/2006/main">
                <a:graphicData uri="http://schemas.microsoft.com/office/word/2010/wordprocessingGroup">
                  <wpg:wgp>
                    <wpg:cNvGrpSpPr/>
                    <wpg:grpSpPr>
                      <a:xfrm>
                        <a:off x="0" y="0"/>
                        <a:ext cx="5410200" cy="41148"/>
                        <a:chOff x="0" y="0"/>
                        <a:chExt cx="5410200" cy="41148"/>
                      </a:xfrm>
                    </wpg:grpSpPr>
                    <wps:wsp>
                      <wps:cNvPr id="182750" name="Shape 182750"/>
                      <wps:cNvSpPr/>
                      <wps:spPr>
                        <a:xfrm>
                          <a:off x="9144" y="0"/>
                          <a:ext cx="5401056" cy="9144"/>
                        </a:xfrm>
                        <a:custGeom>
                          <a:avLst/>
                          <a:gdLst/>
                          <a:ahLst/>
                          <a:cxnLst/>
                          <a:rect l="0" t="0" r="0" b="0"/>
                          <a:pathLst>
                            <a:path w="5401056" h="9144">
                              <a:moveTo>
                                <a:pt x="0" y="0"/>
                              </a:moveTo>
                              <a:lnTo>
                                <a:pt x="5401056" y="0"/>
                              </a:lnTo>
                              <a:lnTo>
                                <a:pt x="54010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751" name="Shape 182751"/>
                      <wps:cNvSpPr/>
                      <wps:spPr>
                        <a:xfrm>
                          <a:off x="0" y="32003"/>
                          <a:ext cx="5410200" cy="9144"/>
                        </a:xfrm>
                        <a:custGeom>
                          <a:avLst/>
                          <a:gdLst/>
                          <a:ahLst/>
                          <a:cxnLst/>
                          <a:rect l="0" t="0" r="0" b="0"/>
                          <a:pathLst>
                            <a:path w="5410200" h="9144">
                              <a:moveTo>
                                <a:pt x="0" y="0"/>
                              </a:moveTo>
                              <a:lnTo>
                                <a:pt x="5410200" y="0"/>
                              </a:lnTo>
                              <a:lnTo>
                                <a:pt x="5410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82F3D7A" id="Group 173342" o:spid="_x0000_s1026" style="position:absolute;margin-left:84.35pt;margin-top:755.4pt;width:426pt;height:3.25pt;z-index:251658246;mso-position-horizontal-relative:page;mso-position-vertical-relative:page" coordsize="54102,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">
              <v:shape id="Shape 182750" o:spid="_x0000_s1027" style="position:absolute;left:91;width:54011;height:91;visibility:visible;mso-wrap-style:square;v-text-anchor:top" coordsize="54010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" path="m,l5401056,r,9144l,9144,,e" fillcolor="black" stroked="f" strokeweight="0">
                <v:stroke miterlimit="83231f" joinstyle="miter"/>
                <v:path arrowok="t" textboxrect="0,0,5401056,9144"/>
              </v:shape>
              <v:shape id="Shape 182751" o:spid="_x0000_s1028" style="position:absolute;top:320;width:54102;height:91;visibility:visible;mso-wrap-style:square;v-text-anchor:top" coordsize="5410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" path="m,l5410200,r,9144l,9144,,e" fillcolor="black" stroked="f" strokeweight="0">
                <v:stroke miterlimit="83231f" joinstyle="miter"/>
                <v:path arrowok="t" textboxrect="0,0,5410200,9144"/>
              </v:shape>
              <w10:wrap type="square" anchorx="page" anchory="page"/>
            </v:group>
          </w:pict>
        </mc:Fallback>
      </mc:AlternateContent>
    </w:r>
    <w:r>
      <w:rPr>
        <w:rFonts w:ascii="Arial" w:eastAsia="Arial" w:hAnsi="Arial" w:cs="Arial"/>
        <w:sz w:val="16"/>
      </w:rPr>
      <w:t xml:space="preserve">                                                                                                                                                                                       </w:t>
    </w:r>
    <w:r>
      <w:rPr>
        <w:rFonts w:ascii="Arial" w:eastAsia="Arial" w:hAnsi="Arial" w:cs="Arial"/>
        <w:sz w:val="16"/>
      </w:rPr>
      <w:fldChar w:fldCharType="begin"/>
    </w:r>
    <w:r>
      <w:rPr>
        <w:rFonts w:ascii="Arial" w:eastAsia="Arial" w:hAnsi="Arial" w:cs="Arial"/>
        <w:sz w:val="16"/>
      </w:rPr>
      <w:instrText xml:space="preserve"> PAGE   \* MERGEFORMAT </w:instrText>
    </w:r>
    <w:r>
      <w:rPr>
        <w:rFonts w:ascii="Arial" w:eastAsia="Arial" w:hAnsi="Arial" w:cs="Arial"/>
        <w:sz w:val="16"/>
      </w:rPr>
      <w:fldChar w:fldCharType="separate"/>
    </w:r>
    <w:r>
      <w:rPr>
        <w:rFonts w:ascii="Arial" w:eastAsia="Arial" w:hAnsi="Arial" w:cs="Arial"/>
        <w:noProof/>
        <w:sz w:val="16"/>
      </w:rPr>
      <w:t>285</w:t>
    </w:r>
    <w:r>
      <w:rPr>
        <w:rFonts w:ascii="Arial" w:eastAsia="Arial" w:hAnsi="Arial" w:cs="Arial"/>
        <w:sz w:val="16"/>
      </w:rPr>
      <w:fldChar w:fldCharType="end"/>
    </w:r>
    <w:r>
      <w:rPr>
        <w:rFonts w:ascii="Arial" w:eastAsia="Arial" w:hAnsi="Arial" w:cs="Arial"/>
        <w:sz w:val="16"/>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C9C4E" w14:textId="77777777" w:rsidR="00BB7856" w:rsidRDefault="00BB7856">
    <w:pPr>
      <w:spacing w:after="11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58247" behindDoc="0" locked="0" layoutInCell="1" allowOverlap="1" wp14:anchorId="135CF2AE" wp14:editId="6FD6B2EF">
              <wp:simplePos x="0" y="0"/>
              <wp:positionH relativeFrom="page">
                <wp:posOffset>1071372</wp:posOffset>
              </wp:positionH>
              <wp:positionV relativeFrom="page">
                <wp:posOffset>9593580</wp:posOffset>
              </wp:positionV>
              <wp:extent cx="5410200" cy="41148"/>
              <wp:effectExtent l="0" t="0" r="0" b="0"/>
              <wp:wrapSquare wrapText="bothSides"/>
              <wp:docPr id="173317" name="Group 173317"/>
              <wp:cNvGraphicFramePr/>
              <a:graphic xmlns:a="http://schemas.openxmlformats.org/drawingml/2006/main">
                <a:graphicData uri="http://schemas.microsoft.com/office/word/2010/wordprocessingGroup">
                  <wpg:wgp>
                    <wpg:cNvGrpSpPr/>
                    <wpg:grpSpPr>
                      <a:xfrm>
                        <a:off x="0" y="0"/>
                        <a:ext cx="5410200" cy="41148"/>
                        <a:chOff x="0" y="0"/>
                        <a:chExt cx="5410200" cy="41148"/>
                      </a:xfrm>
                    </wpg:grpSpPr>
                    <wps:wsp>
                      <wps:cNvPr id="182746" name="Shape 182746"/>
                      <wps:cNvSpPr/>
                      <wps:spPr>
                        <a:xfrm>
                          <a:off x="9144" y="0"/>
                          <a:ext cx="5401056" cy="9144"/>
                        </a:xfrm>
                        <a:custGeom>
                          <a:avLst/>
                          <a:gdLst/>
                          <a:ahLst/>
                          <a:cxnLst/>
                          <a:rect l="0" t="0" r="0" b="0"/>
                          <a:pathLst>
                            <a:path w="5401056" h="9144">
                              <a:moveTo>
                                <a:pt x="0" y="0"/>
                              </a:moveTo>
                              <a:lnTo>
                                <a:pt x="5401056" y="0"/>
                              </a:lnTo>
                              <a:lnTo>
                                <a:pt x="54010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747" name="Shape 182747"/>
                      <wps:cNvSpPr/>
                      <wps:spPr>
                        <a:xfrm>
                          <a:off x="0" y="32003"/>
                          <a:ext cx="5410200" cy="9144"/>
                        </a:xfrm>
                        <a:custGeom>
                          <a:avLst/>
                          <a:gdLst/>
                          <a:ahLst/>
                          <a:cxnLst/>
                          <a:rect l="0" t="0" r="0" b="0"/>
                          <a:pathLst>
                            <a:path w="5410200" h="9144">
                              <a:moveTo>
                                <a:pt x="0" y="0"/>
                              </a:moveTo>
                              <a:lnTo>
                                <a:pt x="5410200" y="0"/>
                              </a:lnTo>
                              <a:lnTo>
                                <a:pt x="5410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2D506F0" id="Group 173317" o:spid="_x0000_s1026" style="position:absolute;margin-left:84.35pt;margin-top:755.4pt;width:426pt;height:3.25pt;z-index:251658247;mso-position-horizontal-relative:page;mso-position-vertical-relative:page" coordsize="54102,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">
              <v:shape id="Shape 182746" o:spid="_x0000_s1027" style="position:absolute;left:91;width:54011;height:91;visibility:visible;mso-wrap-style:square;v-text-anchor:top" coordsize="54010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" path="m,l5401056,r,9144l,9144,,e" fillcolor="black" stroked="f" strokeweight="0">
                <v:stroke miterlimit="83231f" joinstyle="miter"/>
                <v:path arrowok="t" textboxrect="0,0,5401056,9144"/>
              </v:shape>
              <v:shape id="Shape 182747" o:spid="_x0000_s1028" style="position:absolute;top:320;width:54102;height:91;visibility:visible;mso-wrap-style:square;v-text-anchor:top" coordsize="5410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" path="m,l5410200,r,9144l,9144,,e" fillcolor="black" stroked="f" strokeweight="0">
                <v:stroke miterlimit="83231f" joinstyle="miter"/>
                <v:path arrowok="t" textboxrect="0,0,5410200,9144"/>
              </v:shape>
              <w10:wrap type="square" anchorx="page" anchory="page"/>
            </v:group>
          </w:pict>
        </mc:Fallback>
      </mc:AlternateContent>
    </w:r>
    <w:r>
      <w:rPr>
        <w:rFonts w:ascii="Arial" w:eastAsia="Arial" w:hAnsi="Arial" w:cs="Arial"/>
        <w:sz w:val="16"/>
      </w:rPr>
      <w:t xml:space="preserve"> </w:t>
    </w:r>
  </w:p>
  <w:p w14:paraId="3DA517FB" w14:textId="77777777" w:rsidR="00BB7856" w:rsidRDefault="00BB7856">
    <w:pPr>
      <w:tabs>
        <w:tab w:val="right" w:pos="8553"/>
      </w:tabs>
      <w:spacing w:after="0" w:line="259" w:lineRule="auto"/>
      <w:ind w:left="0" w:firstLine="0"/>
    </w:pPr>
    <w:r>
      <w:rPr>
        <w:rFonts w:ascii="Arial" w:eastAsia="Arial" w:hAnsi="Arial" w:cs="Arial"/>
        <w:sz w:val="16"/>
      </w:rPr>
      <w:t xml:space="preserve">16 September 2011 </w:t>
    </w:r>
    <w:r>
      <w:rPr>
        <w:rFonts w:ascii="Arial" w:eastAsia="Arial" w:hAnsi="Arial" w:cs="Arial"/>
        <w:sz w:val="16"/>
      </w:rPr>
      <w:tab/>
    </w:r>
    <w:r>
      <w:rPr>
        <w:rFonts w:ascii="Arial" w:eastAsia="Arial" w:hAnsi="Arial" w:cs="Arial"/>
        <w:sz w:val="16"/>
      </w:rPr>
      <w:fldChar w:fldCharType="begin"/>
    </w:r>
    <w:r>
      <w:rPr>
        <w:rFonts w:ascii="Arial" w:eastAsia="Arial" w:hAnsi="Arial" w:cs="Arial"/>
        <w:sz w:val="16"/>
      </w:rPr>
      <w:instrText xml:space="preserve"> PAGE   \* MERGEFORMAT </w:instrText>
    </w:r>
    <w:r>
      <w:rPr>
        <w:rFonts w:ascii="Arial" w:eastAsia="Arial" w:hAnsi="Arial" w:cs="Arial"/>
        <w:sz w:val="16"/>
      </w:rPr>
      <w:fldChar w:fldCharType="separate"/>
    </w:r>
    <w:r>
      <w:rPr>
        <w:rFonts w:ascii="Arial" w:eastAsia="Arial" w:hAnsi="Arial" w:cs="Arial"/>
        <w:sz w:val="16"/>
      </w:rPr>
      <w:t>3</w:t>
    </w:r>
    <w:r>
      <w:rPr>
        <w:rFonts w:ascii="Arial" w:eastAsia="Arial" w:hAnsi="Arial" w:cs="Arial"/>
        <w:sz w:val="16"/>
      </w:rPr>
      <w:fldChar w:fldCharType="end"/>
    </w:r>
    <w:r>
      <w:rPr>
        <w:rFonts w:ascii="Arial" w:eastAsia="Arial" w:hAnsi="Arial" w:cs="Arial"/>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2A4A2" w14:textId="77777777" w:rsidR="00BB7856" w:rsidRDefault="00BB7856">
      <w:pPr>
        <w:spacing w:after="0" w:line="240" w:lineRule="auto"/>
      </w:pPr>
      <w:r>
        <w:separator/>
      </w:r>
    </w:p>
  </w:footnote>
  <w:footnote w:type="continuationSeparator" w:id="0">
    <w:p w14:paraId="390A1416" w14:textId="77777777" w:rsidR="00BB7856" w:rsidRDefault="00BB7856">
      <w:pPr>
        <w:spacing w:after="0" w:line="240" w:lineRule="auto"/>
      </w:pPr>
      <w:r>
        <w:continuationSeparator/>
      </w:r>
    </w:p>
  </w:footnote>
  <w:footnote w:type="continuationNotice" w:id="1">
    <w:p w14:paraId="77F7276C" w14:textId="77777777" w:rsidR="00BB7856" w:rsidRDefault="00BB785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9F17F" w14:textId="45FA3D42" w:rsidR="00BB7856" w:rsidRDefault="00BB7856">
    <w:pPr>
      <w:tabs>
        <w:tab w:val="center" w:pos="3144"/>
        <w:tab w:val="center" w:pos="9075"/>
      </w:tabs>
      <w:spacing w:after="88"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DE91EEB" wp14:editId="26E5B40A">
              <wp:simplePos x="0" y="0"/>
              <wp:positionH relativeFrom="page">
                <wp:posOffset>1080389</wp:posOffset>
              </wp:positionH>
              <wp:positionV relativeFrom="page">
                <wp:posOffset>746614</wp:posOffset>
              </wp:positionV>
              <wp:extent cx="5410200" cy="41148"/>
              <wp:effectExtent l="0" t="0" r="0" b="0"/>
              <wp:wrapSquare wrapText="bothSides"/>
              <wp:docPr id="173006" name="Group 173006"/>
              <wp:cNvGraphicFramePr/>
              <a:graphic xmlns:a="http://schemas.openxmlformats.org/drawingml/2006/main">
                <a:graphicData uri="http://schemas.microsoft.com/office/word/2010/wordprocessingGroup">
                  <wpg:wgp>
                    <wpg:cNvGrpSpPr/>
                    <wpg:grpSpPr>
                      <a:xfrm>
                        <a:off x="0" y="0"/>
                        <a:ext cx="5410200" cy="41148"/>
                        <a:chOff x="0" y="0"/>
                        <a:chExt cx="5410200" cy="41148"/>
                      </a:xfrm>
                    </wpg:grpSpPr>
                    <wps:wsp>
                      <wps:cNvPr id="182650" name="Shape 182650"/>
                      <wps:cNvSpPr/>
                      <wps:spPr>
                        <a:xfrm>
                          <a:off x="9144" y="0"/>
                          <a:ext cx="5401056" cy="9144"/>
                        </a:xfrm>
                        <a:custGeom>
                          <a:avLst/>
                          <a:gdLst/>
                          <a:ahLst/>
                          <a:cxnLst/>
                          <a:rect l="0" t="0" r="0" b="0"/>
                          <a:pathLst>
                            <a:path w="5401056" h="9144">
                              <a:moveTo>
                                <a:pt x="0" y="0"/>
                              </a:moveTo>
                              <a:lnTo>
                                <a:pt x="5401056" y="0"/>
                              </a:lnTo>
                              <a:lnTo>
                                <a:pt x="54010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651" name="Shape 182651"/>
                      <wps:cNvSpPr/>
                      <wps:spPr>
                        <a:xfrm>
                          <a:off x="0" y="32004"/>
                          <a:ext cx="5410200" cy="9144"/>
                        </a:xfrm>
                        <a:custGeom>
                          <a:avLst/>
                          <a:gdLst/>
                          <a:ahLst/>
                          <a:cxnLst/>
                          <a:rect l="0" t="0" r="0" b="0"/>
                          <a:pathLst>
                            <a:path w="5410200" h="9144">
                              <a:moveTo>
                                <a:pt x="0" y="0"/>
                              </a:moveTo>
                              <a:lnTo>
                                <a:pt x="5410200" y="0"/>
                              </a:lnTo>
                              <a:lnTo>
                                <a:pt x="5410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E3F7E31" id="Group 173006" o:spid="_x0000_s1026" style="position:absolute;margin-left:85.05pt;margin-top:58.8pt;width:426pt;height:3.25pt;z-index:251658240;mso-position-horizontal-relative:page;mso-position-vertical-relative:page" coordsize="54102,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">
              <v:shape id="Shape 182650" o:spid="_x0000_s1027" style="position:absolute;left:91;width:54011;height:91;visibility:visible;mso-wrap-style:square;v-text-anchor:top" coordsize="54010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" path="m,l5401056,r,9144l,9144,,e" fillcolor="black" stroked="f" strokeweight="0">
                <v:stroke miterlimit="83231f" joinstyle="miter"/>
                <v:path arrowok="t" textboxrect="0,0,5401056,9144"/>
              </v:shape>
              <v:shape id="Shape 182651" o:spid="_x0000_s1028" style="position:absolute;top:320;width:54102;height:91;visibility:visible;mso-wrap-style:square;v-text-anchor:top" coordsize="5410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" path="m,l5410200,r,9144l,9144,,e" fillcolor="black" stroked="f" strokeweight="0">
                <v:stroke miterlimit="83231f" joinstyle="miter"/>
                <v:path arrowok="t" textboxrect="0,0,5410200,9144"/>
              </v:shape>
              <w10:wrap type="square" anchorx="page" anchory="page"/>
            </v:group>
          </w:pict>
        </mc:Fallback>
      </mc:AlternateContent>
    </w:r>
    <w:r>
      <w:rPr>
        <w:rFonts w:ascii="Calibri" w:eastAsia="Calibri" w:hAnsi="Calibri" w:cs="Calibri"/>
        <w:sz w:val="22"/>
      </w:rPr>
      <w:tab/>
      <w:t xml:space="preserve">CBPR+ </w:t>
    </w:r>
    <w:r>
      <w:rPr>
        <w:rFonts w:ascii="Arial" w:eastAsia="Arial" w:hAnsi="Arial" w:cs="Arial"/>
        <w:sz w:val="16"/>
      </w:rPr>
      <w:t xml:space="preserve">Standards Translation Rules for Credit Transfers and Cash Management </w:t>
    </w:r>
    <w:r>
      <w:rPr>
        <w:rFonts w:ascii="Arial" w:eastAsia="Arial" w:hAnsi="Arial" w:cs="Arial"/>
        <w:sz w:val="16"/>
      </w:rPr>
      <w:tab/>
    </w:r>
    <w:r>
      <w:rPr>
        <w:rFonts w:ascii="Arial" w:eastAsia="Arial" w:hAnsi="Arial" w:cs="Arial"/>
        <w:color w:val="008000"/>
        <w:sz w:val="16"/>
      </w:rPr>
      <w:t xml:space="preserve"> </w:t>
    </w:r>
  </w:p>
  <w:p w14:paraId="4CA24517" w14:textId="3CD8BC17" w:rsidR="00BB7856" w:rsidRDefault="00BB7856">
    <w:pPr>
      <w:spacing w:after="0" w:line="259" w:lineRule="auto"/>
      <w:ind w:left="570" w:firstLine="0"/>
    </w:pPr>
    <w:r>
      <w:rPr>
        <w:rFonts w:ascii="Arial" w:eastAsia="Arial" w:hAnsi="Arial" w:cs="Arial"/>
        <w:sz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11F49" w14:textId="77777777" w:rsidR="00BB7856" w:rsidRDefault="00BB7856">
    <w:pPr>
      <w:spacing w:after="0" w:line="259" w:lineRule="auto"/>
      <w:ind w:left="570" w:firstLine="0"/>
    </w:pPr>
    <w:r>
      <w:rPr>
        <w:rFonts w:ascii="Calibri" w:eastAsia="Calibri" w:hAnsi="Calibri" w:cs="Calibri"/>
        <w:noProof/>
        <w:sz w:val="22"/>
      </w:rPr>
      <mc:AlternateContent>
        <mc:Choice Requires="wpg">
          <w:drawing>
            <wp:anchor distT="0" distB="0" distL="114300" distR="114300" simplePos="0" relativeHeight="251658241" behindDoc="0" locked="0" layoutInCell="1" allowOverlap="1" wp14:anchorId="4687AC91" wp14:editId="5DF40B45">
              <wp:simplePos x="0" y="0"/>
              <wp:positionH relativeFrom="page">
                <wp:posOffset>1071372</wp:posOffset>
              </wp:positionH>
              <wp:positionV relativeFrom="page">
                <wp:posOffset>1042416</wp:posOffset>
              </wp:positionV>
              <wp:extent cx="5410200" cy="41148"/>
              <wp:effectExtent l="0" t="0" r="0" b="0"/>
              <wp:wrapSquare wrapText="bothSides"/>
              <wp:docPr id="172979" name="Group 172979"/>
              <wp:cNvGraphicFramePr/>
              <a:graphic xmlns:a="http://schemas.openxmlformats.org/drawingml/2006/main">
                <a:graphicData uri="http://schemas.microsoft.com/office/word/2010/wordprocessingGroup">
                  <wpg:wgp>
                    <wpg:cNvGrpSpPr/>
                    <wpg:grpSpPr>
                      <a:xfrm>
                        <a:off x="0" y="0"/>
                        <a:ext cx="5410200" cy="41148"/>
                        <a:chOff x="0" y="0"/>
                        <a:chExt cx="5410200" cy="41148"/>
                      </a:xfrm>
                    </wpg:grpSpPr>
                    <wps:wsp>
                      <wps:cNvPr id="182646" name="Shape 182646"/>
                      <wps:cNvSpPr/>
                      <wps:spPr>
                        <a:xfrm>
                          <a:off x="9144" y="0"/>
                          <a:ext cx="5401056" cy="9144"/>
                        </a:xfrm>
                        <a:custGeom>
                          <a:avLst/>
                          <a:gdLst/>
                          <a:ahLst/>
                          <a:cxnLst/>
                          <a:rect l="0" t="0" r="0" b="0"/>
                          <a:pathLst>
                            <a:path w="5401056" h="9144">
                              <a:moveTo>
                                <a:pt x="0" y="0"/>
                              </a:moveTo>
                              <a:lnTo>
                                <a:pt x="5401056" y="0"/>
                              </a:lnTo>
                              <a:lnTo>
                                <a:pt x="54010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647" name="Shape 182647"/>
                      <wps:cNvSpPr/>
                      <wps:spPr>
                        <a:xfrm>
                          <a:off x="0" y="32004"/>
                          <a:ext cx="5410200" cy="9144"/>
                        </a:xfrm>
                        <a:custGeom>
                          <a:avLst/>
                          <a:gdLst/>
                          <a:ahLst/>
                          <a:cxnLst/>
                          <a:rect l="0" t="0" r="0" b="0"/>
                          <a:pathLst>
                            <a:path w="5410200" h="9144">
                              <a:moveTo>
                                <a:pt x="0" y="0"/>
                              </a:moveTo>
                              <a:lnTo>
                                <a:pt x="5410200" y="0"/>
                              </a:lnTo>
                              <a:lnTo>
                                <a:pt x="5410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C919108" id="Group 172979" o:spid="_x0000_s1026" style="position:absolute;margin-left:84.35pt;margin-top:82.1pt;width:426pt;height:3.25pt;z-index:251658241;mso-position-horizontal-relative:page;mso-position-vertical-relative:page" coordsize="54102,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">
              <v:shape id="Shape 182646" o:spid="_x0000_s1027" style="position:absolute;left:91;width:54011;height:91;visibility:visible;mso-wrap-style:square;v-text-anchor:top" coordsize="54010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" path="m,l5401056,r,9144l,9144,,e" fillcolor="black" stroked="f" strokeweight="0">
                <v:stroke miterlimit="83231f" joinstyle="miter"/>
                <v:path arrowok="t" textboxrect="0,0,5401056,9144"/>
              </v:shape>
              <v:shape id="Shape 182647" o:spid="_x0000_s1028" style="position:absolute;top:320;width:54102;height:91;visibility:visible;mso-wrap-style:square;v-text-anchor:top" coordsize="5410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" path="m,l5410200,r,9144l,9144,,e" fillcolor="black" stroked="f" strokeweight="0">
                <v:stroke miterlimit="83231f" joinstyle="miter"/>
                <v:path arrowok="t" textboxrect="0,0,5410200,9144"/>
              </v:shape>
              <w10:wrap type="square" anchorx="page" anchory="page"/>
            </v:group>
          </w:pict>
        </mc:Fallback>
      </mc:AlternateContent>
    </w:r>
    <w:r>
      <w:rPr>
        <w:rFonts w:ascii="Arial" w:eastAsia="Arial" w:hAnsi="Arial" w:cs="Arial"/>
        <w:sz w:val="1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25707" w14:textId="0E3E517C" w:rsidR="00BB7856" w:rsidRDefault="00BB7856">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BDA05" w14:textId="77777777" w:rsidR="00BB7856" w:rsidRDefault="00BB7856">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2" behindDoc="0" locked="0" layoutInCell="1" allowOverlap="1" wp14:anchorId="155E9446" wp14:editId="686B0D8E">
              <wp:simplePos x="0" y="0"/>
              <wp:positionH relativeFrom="page">
                <wp:posOffset>1071372</wp:posOffset>
              </wp:positionH>
              <wp:positionV relativeFrom="page">
                <wp:posOffset>1042416</wp:posOffset>
              </wp:positionV>
              <wp:extent cx="5410200" cy="41148"/>
              <wp:effectExtent l="0" t="0" r="0" b="0"/>
              <wp:wrapSquare wrapText="bothSides"/>
              <wp:docPr id="173358" name="Group 173358"/>
              <wp:cNvGraphicFramePr/>
              <a:graphic xmlns:a="http://schemas.openxmlformats.org/drawingml/2006/main">
                <a:graphicData uri="http://schemas.microsoft.com/office/word/2010/wordprocessingGroup">
                  <wpg:wgp>
                    <wpg:cNvGrpSpPr/>
                    <wpg:grpSpPr>
                      <a:xfrm>
                        <a:off x="0" y="0"/>
                        <a:ext cx="5410200" cy="41148"/>
                        <a:chOff x="0" y="0"/>
                        <a:chExt cx="5410200" cy="41148"/>
                      </a:xfrm>
                    </wpg:grpSpPr>
                    <wps:wsp>
                      <wps:cNvPr id="182698" name="Shape 182698"/>
                      <wps:cNvSpPr/>
                      <wps:spPr>
                        <a:xfrm>
                          <a:off x="9144" y="0"/>
                          <a:ext cx="5401056" cy="9144"/>
                        </a:xfrm>
                        <a:custGeom>
                          <a:avLst/>
                          <a:gdLst/>
                          <a:ahLst/>
                          <a:cxnLst/>
                          <a:rect l="0" t="0" r="0" b="0"/>
                          <a:pathLst>
                            <a:path w="5401056" h="9144">
                              <a:moveTo>
                                <a:pt x="0" y="0"/>
                              </a:moveTo>
                              <a:lnTo>
                                <a:pt x="5401056" y="0"/>
                              </a:lnTo>
                              <a:lnTo>
                                <a:pt x="54010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699" name="Shape 182699"/>
                      <wps:cNvSpPr/>
                      <wps:spPr>
                        <a:xfrm>
                          <a:off x="0" y="32004"/>
                          <a:ext cx="5410200" cy="9144"/>
                        </a:xfrm>
                        <a:custGeom>
                          <a:avLst/>
                          <a:gdLst/>
                          <a:ahLst/>
                          <a:cxnLst/>
                          <a:rect l="0" t="0" r="0" b="0"/>
                          <a:pathLst>
                            <a:path w="5410200" h="9144">
                              <a:moveTo>
                                <a:pt x="0" y="0"/>
                              </a:moveTo>
                              <a:lnTo>
                                <a:pt x="5410200" y="0"/>
                              </a:lnTo>
                              <a:lnTo>
                                <a:pt x="5410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6DA6C27" id="Group 173358" o:spid="_x0000_s1026" style="position:absolute;margin-left:84.35pt;margin-top:82.1pt;width:426pt;height:3.25pt;z-index:251658242;mso-position-horizontal-relative:page;mso-position-vertical-relative:page" coordsize="54102,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">
              <v:shape id="Shape 182698" o:spid="_x0000_s1027" style="position:absolute;left:91;width:54011;height:91;visibility:visible;mso-wrap-style:square;v-text-anchor:top" coordsize="54010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" path="m,l5401056,r,9144l,9144,,e" fillcolor="black" stroked="f" strokeweight="0">
                <v:stroke miterlimit="83231f" joinstyle="miter"/>
                <v:path arrowok="t" textboxrect="0,0,5401056,9144"/>
              </v:shape>
              <v:shape id="Shape 182699" o:spid="_x0000_s1028" style="position:absolute;top:320;width:54102;height:91;visibility:visible;mso-wrap-style:square;v-text-anchor:top" coordsize="5410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" path="m,l5410200,r,9144l,9144,,e" fillcolor="black" stroked="f" strokeweight="0">
                <v:stroke miterlimit="83231f" joinstyle="miter"/>
                <v:path arrowok="t" textboxrect="0,0,5410200,9144"/>
              </v:shape>
              <w10:wrap type="square" anchorx="page" anchory="page"/>
            </v:group>
          </w:pict>
        </mc:Fallback>
      </mc:AlternateContent>
    </w:r>
    <w:r>
      <w:rPr>
        <w:rFonts w:ascii="Arial" w:eastAsia="Arial" w:hAnsi="Arial" w:cs="Arial"/>
        <w:sz w:val="16"/>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5E42D" w14:textId="77777777" w:rsidR="00BB7856" w:rsidRDefault="00BB7856">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3" behindDoc="0" locked="0" layoutInCell="1" allowOverlap="1" wp14:anchorId="6DF3EF67" wp14:editId="4234350F">
              <wp:simplePos x="0" y="0"/>
              <wp:positionH relativeFrom="page">
                <wp:posOffset>1071372</wp:posOffset>
              </wp:positionH>
              <wp:positionV relativeFrom="page">
                <wp:posOffset>1042416</wp:posOffset>
              </wp:positionV>
              <wp:extent cx="5410200" cy="41148"/>
              <wp:effectExtent l="0" t="0" r="0" b="0"/>
              <wp:wrapSquare wrapText="bothSides"/>
              <wp:docPr id="173333" name="Group 173333"/>
              <wp:cNvGraphicFramePr/>
              <a:graphic xmlns:a="http://schemas.openxmlformats.org/drawingml/2006/main">
                <a:graphicData uri="http://schemas.microsoft.com/office/word/2010/wordprocessingGroup">
                  <wpg:wgp>
                    <wpg:cNvGrpSpPr/>
                    <wpg:grpSpPr>
                      <a:xfrm>
                        <a:off x="0" y="0"/>
                        <a:ext cx="5410200" cy="41148"/>
                        <a:chOff x="0" y="0"/>
                        <a:chExt cx="5410200" cy="41148"/>
                      </a:xfrm>
                    </wpg:grpSpPr>
                    <wps:wsp>
                      <wps:cNvPr id="182694" name="Shape 182694"/>
                      <wps:cNvSpPr/>
                      <wps:spPr>
                        <a:xfrm>
                          <a:off x="9144" y="0"/>
                          <a:ext cx="5401056" cy="9144"/>
                        </a:xfrm>
                        <a:custGeom>
                          <a:avLst/>
                          <a:gdLst/>
                          <a:ahLst/>
                          <a:cxnLst/>
                          <a:rect l="0" t="0" r="0" b="0"/>
                          <a:pathLst>
                            <a:path w="5401056" h="9144">
                              <a:moveTo>
                                <a:pt x="0" y="0"/>
                              </a:moveTo>
                              <a:lnTo>
                                <a:pt x="5401056" y="0"/>
                              </a:lnTo>
                              <a:lnTo>
                                <a:pt x="54010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695" name="Shape 182695"/>
                      <wps:cNvSpPr/>
                      <wps:spPr>
                        <a:xfrm>
                          <a:off x="0" y="32004"/>
                          <a:ext cx="5410200" cy="9144"/>
                        </a:xfrm>
                        <a:custGeom>
                          <a:avLst/>
                          <a:gdLst/>
                          <a:ahLst/>
                          <a:cxnLst/>
                          <a:rect l="0" t="0" r="0" b="0"/>
                          <a:pathLst>
                            <a:path w="5410200" h="9144">
                              <a:moveTo>
                                <a:pt x="0" y="0"/>
                              </a:moveTo>
                              <a:lnTo>
                                <a:pt x="5410200" y="0"/>
                              </a:lnTo>
                              <a:lnTo>
                                <a:pt x="5410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9E10CBD" id="Group 173333" o:spid="_x0000_s1026" style="position:absolute;margin-left:84.35pt;margin-top:82.1pt;width:426pt;height:3.25pt;z-index:251658243;mso-position-horizontal-relative:page;mso-position-vertical-relative:page" coordsize="54102,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">
              <v:shape id="Shape 182694" o:spid="_x0000_s1027" style="position:absolute;left:91;width:54011;height:91;visibility:visible;mso-wrap-style:square;v-text-anchor:top" coordsize="54010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" path="m,l5401056,r,9144l,9144,,e" fillcolor="black" stroked="f" strokeweight="0">
                <v:stroke miterlimit="83231f" joinstyle="miter"/>
                <v:path arrowok="t" textboxrect="0,0,5401056,9144"/>
              </v:shape>
              <v:shape id="Shape 182695" o:spid="_x0000_s1028" style="position:absolute;top:320;width:54102;height:91;visibility:visible;mso-wrap-style:square;v-text-anchor:top" coordsize="5410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" path="m,l5410200,r,9144l,9144,,e" fillcolor="black" stroked="f" strokeweight="0">
                <v:stroke miterlimit="83231f" joinstyle="miter"/>
                <v:path arrowok="t" textboxrect="0,0,5410200,9144"/>
              </v:shape>
              <w10:wrap type="square" anchorx="page" anchory="page"/>
            </v:group>
          </w:pict>
        </mc:Fallback>
      </mc:AlternateContent>
    </w:r>
    <w:r>
      <w:rPr>
        <w:rFonts w:ascii="Arial" w:eastAsia="Arial" w:hAnsi="Arial" w:cs="Arial"/>
        <w:sz w:val="16"/>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3A874" w14:textId="77777777" w:rsidR="00BB7856" w:rsidRDefault="00BB7856">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4" behindDoc="0" locked="0" layoutInCell="1" allowOverlap="1" wp14:anchorId="0CB0C6E1" wp14:editId="74CA63A0">
              <wp:simplePos x="0" y="0"/>
              <wp:positionH relativeFrom="page">
                <wp:posOffset>1071372</wp:posOffset>
              </wp:positionH>
              <wp:positionV relativeFrom="page">
                <wp:posOffset>1042416</wp:posOffset>
              </wp:positionV>
              <wp:extent cx="5410200" cy="41148"/>
              <wp:effectExtent l="0" t="0" r="0" b="0"/>
              <wp:wrapSquare wrapText="bothSides"/>
              <wp:docPr id="173308" name="Group 173308"/>
              <wp:cNvGraphicFramePr/>
              <a:graphic xmlns:a="http://schemas.openxmlformats.org/drawingml/2006/main">
                <a:graphicData uri="http://schemas.microsoft.com/office/word/2010/wordprocessingGroup">
                  <wpg:wgp>
                    <wpg:cNvGrpSpPr/>
                    <wpg:grpSpPr>
                      <a:xfrm>
                        <a:off x="0" y="0"/>
                        <a:ext cx="5410200" cy="41148"/>
                        <a:chOff x="0" y="0"/>
                        <a:chExt cx="5410200" cy="41148"/>
                      </a:xfrm>
                    </wpg:grpSpPr>
                    <wps:wsp>
                      <wps:cNvPr id="182690" name="Shape 182690"/>
                      <wps:cNvSpPr/>
                      <wps:spPr>
                        <a:xfrm>
                          <a:off x="9144" y="0"/>
                          <a:ext cx="5401056" cy="9144"/>
                        </a:xfrm>
                        <a:custGeom>
                          <a:avLst/>
                          <a:gdLst/>
                          <a:ahLst/>
                          <a:cxnLst/>
                          <a:rect l="0" t="0" r="0" b="0"/>
                          <a:pathLst>
                            <a:path w="5401056" h="9144">
                              <a:moveTo>
                                <a:pt x="0" y="0"/>
                              </a:moveTo>
                              <a:lnTo>
                                <a:pt x="5401056" y="0"/>
                              </a:lnTo>
                              <a:lnTo>
                                <a:pt x="54010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691" name="Shape 182691"/>
                      <wps:cNvSpPr/>
                      <wps:spPr>
                        <a:xfrm>
                          <a:off x="0" y="32004"/>
                          <a:ext cx="5410200" cy="9144"/>
                        </a:xfrm>
                        <a:custGeom>
                          <a:avLst/>
                          <a:gdLst/>
                          <a:ahLst/>
                          <a:cxnLst/>
                          <a:rect l="0" t="0" r="0" b="0"/>
                          <a:pathLst>
                            <a:path w="5410200" h="9144">
                              <a:moveTo>
                                <a:pt x="0" y="0"/>
                              </a:moveTo>
                              <a:lnTo>
                                <a:pt x="5410200" y="0"/>
                              </a:lnTo>
                              <a:lnTo>
                                <a:pt x="5410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3738AF0" id="Group 173308" o:spid="_x0000_s1026" style="position:absolute;margin-left:84.35pt;margin-top:82.1pt;width:426pt;height:3.25pt;z-index:251658244;mso-position-horizontal-relative:page;mso-position-vertical-relative:page" coordsize="54102,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">
              <v:shape id="Shape 182690" o:spid="_x0000_s1027" style="position:absolute;left:91;width:54011;height:91;visibility:visible;mso-wrap-style:square;v-text-anchor:top" coordsize="54010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" path="m,l5401056,r,9144l,9144,,e" fillcolor="black" stroked="f" strokeweight="0">
                <v:stroke miterlimit="83231f" joinstyle="miter"/>
                <v:path arrowok="t" textboxrect="0,0,5401056,9144"/>
              </v:shape>
              <v:shape id="Shape 182691" o:spid="_x0000_s1028" style="position:absolute;top:320;width:54102;height:91;visibility:visible;mso-wrap-style:square;v-text-anchor:top" coordsize="5410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" path="m,l5410200,r,9144l,9144,,e" fillcolor="black" stroked="f" strokeweight="0">
                <v:stroke miterlimit="83231f" joinstyle="miter"/>
                <v:path arrowok="t" textboxrect="0,0,5410200,9144"/>
              </v:shape>
              <w10:wrap type="square" anchorx="page" anchory="page"/>
            </v:group>
          </w:pict>
        </mc:Fallback>
      </mc:AlternateContent>
    </w:r>
    <w:r>
      <w:rPr>
        <w:rFonts w:ascii="Arial" w:eastAsia="Arial" w:hAnsi="Arial" w:cs="Arial"/>
        <w:sz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7884"/>
    <w:multiLevelType w:val="hybridMultilevel"/>
    <w:tmpl w:val="0A0E11E0"/>
    <w:lvl w:ilvl="0" w:tplc="F506A01E">
      <w:start w:val="1"/>
      <w:numFmt w:val="decimal"/>
      <w:lvlText w:val="%1."/>
      <w:lvlJc w:val="left"/>
      <w:pPr>
        <w:ind w:left="532" w:hanging="360"/>
      </w:pPr>
      <w:rPr>
        <w:rFonts w:hint="default"/>
      </w:rPr>
    </w:lvl>
    <w:lvl w:ilvl="1" w:tplc="08090019" w:tentative="1">
      <w:start w:val="1"/>
      <w:numFmt w:val="lowerLetter"/>
      <w:lvlText w:val="%2."/>
      <w:lvlJc w:val="left"/>
      <w:pPr>
        <w:ind w:left="1252" w:hanging="360"/>
      </w:pPr>
    </w:lvl>
    <w:lvl w:ilvl="2" w:tplc="0809001B" w:tentative="1">
      <w:start w:val="1"/>
      <w:numFmt w:val="lowerRoman"/>
      <w:lvlText w:val="%3."/>
      <w:lvlJc w:val="right"/>
      <w:pPr>
        <w:ind w:left="1972" w:hanging="180"/>
      </w:pPr>
    </w:lvl>
    <w:lvl w:ilvl="3" w:tplc="0809000F" w:tentative="1">
      <w:start w:val="1"/>
      <w:numFmt w:val="decimal"/>
      <w:lvlText w:val="%4."/>
      <w:lvlJc w:val="left"/>
      <w:pPr>
        <w:ind w:left="2692" w:hanging="360"/>
      </w:pPr>
    </w:lvl>
    <w:lvl w:ilvl="4" w:tplc="08090019" w:tentative="1">
      <w:start w:val="1"/>
      <w:numFmt w:val="lowerLetter"/>
      <w:lvlText w:val="%5."/>
      <w:lvlJc w:val="left"/>
      <w:pPr>
        <w:ind w:left="3412" w:hanging="360"/>
      </w:pPr>
    </w:lvl>
    <w:lvl w:ilvl="5" w:tplc="0809001B" w:tentative="1">
      <w:start w:val="1"/>
      <w:numFmt w:val="lowerRoman"/>
      <w:lvlText w:val="%6."/>
      <w:lvlJc w:val="right"/>
      <w:pPr>
        <w:ind w:left="4132" w:hanging="180"/>
      </w:pPr>
    </w:lvl>
    <w:lvl w:ilvl="6" w:tplc="0809000F" w:tentative="1">
      <w:start w:val="1"/>
      <w:numFmt w:val="decimal"/>
      <w:lvlText w:val="%7."/>
      <w:lvlJc w:val="left"/>
      <w:pPr>
        <w:ind w:left="4852" w:hanging="360"/>
      </w:pPr>
    </w:lvl>
    <w:lvl w:ilvl="7" w:tplc="08090019" w:tentative="1">
      <w:start w:val="1"/>
      <w:numFmt w:val="lowerLetter"/>
      <w:lvlText w:val="%8."/>
      <w:lvlJc w:val="left"/>
      <w:pPr>
        <w:ind w:left="5572" w:hanging="360"/>
      </w:pPr>
    </w:lvl>
    <w:lvl w:ilvl="8" w:tplc="0809001B" w:tentative="1">
      <w:start w:val="1"/>
      <w:numFmt w:val="lowerRoman"/>
      <w:lvlText w:val="%9."/>
      <w:lvlJc w:val="right"/>
      <w:pPr>
        <w:ind w:left="6292" w:hanging="180"/>
      </w:pPr>
    </w:lvl>
  </w:abstractNum>
  <w:abstractNum w:abstractNumId="1" w15:restartNumberingAfterBreak="0">
    <w:nsid w:val="05276B63"/>
    <w:multiLevelType w:val="hybridMultilevel"/>
    <w:tmpl w:val="11BA690A"/>
    <w:lvl w:ilvl="0" w:tplc="24CC2F5A">
      <w:start w:val="1"/>
      <w:numFmt w:val="bullet"/>
      <w:lvlText w:val="•"/>
      <w:lvlJc w:val="left"/>
      <w:pPr>
        <w:ind w:left="1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EEC10C">
      <w:start w:val="1"/>
      <w:numFmt w:val="bullet"/>
      <w:lvlText w:val="o"/>
      <w:lvlJc w:val="left"/>
      <w:pPr>
        <w:ind w:left="17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0D0B31E">
      <w:start w:val="1"/>
      <w:numFmt w:val="bullet"/>
      <w:lvlText w:val="▪"/>
      <w:lvlJc w:val="left"/>
      <w:pPr>
        <w:ind w:left="2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E1AB58C">
      <w:start w:val="1"/>
      <w:numFmt w:val="bullet"/>
      <w:lvlText w:val="•"/>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E5AFF44">
      <w:start w:val="1"/>
      <w:numFmt w:val="bullet"/>
      <w:lvlText w:val="o"/>
      <w:lvlJc w:val="left"/>
      <w:pPr>
        <w:ind w:left="39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CA462C6">
      <w:start w:val="1"/>
      <w:numFmt w:val="bullet"/>
      <w:lvlText w:val="▪"/>
      <w:lvlJc w:val="left"/>
      <w:pPr>
        <w:ind w:left="46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1E42FA8">
      <w:start w:val="1"/>
      <w:numFmt w:val="bullet"/>
      <w:lvlText w:val="•"/>
      <w:lvlJc w:val="left"/>
      <w:pPr>
        <w:ind w:left="5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0EC26C2">
      <w:start w:val="1"/>
      <w:numFmt w:val="bullet"/>
      <w:lvlText w:val="o"/>
      <w:lvlJc w:val="left"/>
      <w:pPr>
        <w:ind w:left="61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372EB3C">
      <w:start w:val="1"/>
      <w:numFmt w:val="bullet"/>
      <w:lvlText w:val="▪"/>
      <w:lvlJc w:val="left"/>
      <w:pPr>
        <w:ind w:left="68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7075AC2"/>
    <w:multiLevelType w:val="hybridMultilevel"/>
    <w:tmpl w:val="3DB49828"/>
    <w:lvl w:ilvl="0" w:tplc="DB864B82">
      <w:start w:val="1"/>
      <w:numFmt w:val="bullet"/>
      <w:lvlText w:val="•"/>
      <w:lvlJc w:val="left"/>
      <w:pPr>
        <w:ind w:left="1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F2A3600">
      <w:start w:val="1"/>
      <w:numFmt w:val="bullet"/>
      <w:lvlText w:val="o"/>
      <w:lvlJc w:val="left"/>
      <w:pPr>
        <w:ind w:left="19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1749974">
      <w:start w:val="1"/>
      <w:numFmt w:val="bullet"/>
      <w:lvlText w:val="▪"/>
      <w:lvlJc w:val="left"/>
      <w:pPr>
        <w:ind w:left="26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4E866F4">
      <w:start w:val="1"/>
      <w:numFmt w:val="bullet"/>
      <w:lvlText w:val="•"/>
      <w:lvlJc w:val="left"/>
      <w:pPr>
        <w:ind w:left="3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5C8582">
      <w:start w:val="1"/>
      <w:numFmt w:val="bullet"/>
      <w:lvlText w:val="o"/>
      <w:lvlJc w:val="left"/>
      <w:pPr>
        <w:ind w:left="40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930C880">
      <w:start w:val="1"/>
      <w:numFmt w:val="bullet"/>
      <w:lvlText w:val="▪"/>
      <w:lvlJc w:val="left"/>
      <w:pPr>
        <w:ind w:left="48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1121936">
      <w:start w:val="1"/>
      <w:numFmt w:val="bullet"/>
      <w:lvlText w:val="•"/>
      <w:lvlJc w:val="left"/>
      <w:pPr>
        <w:ind w:left="5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3EC072">
      <w:start w:val="1"/>
      <w:numFmt w:val="bullet"/>
      <w:lvlText w:val="o"/>
      <w:lvlJc w:val="left"/>
      <w:pPr>
        <w:ind w:left="62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44A3412">
      <w:start w:val="1"/>
      <w:numFmt w:val="bullet"/>
      <w:lvlText w:val="▪"/>
      <w:lvlJc w:val="left"/>
      <w:pPr>
        <w:ind w:left="69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1867C38"/>
    <w:multiLevelType w:val="hybridMultilevel"/>
    <w:tmpl w:val="62221BD4"/>
    <w:lvl w:ilvl="0" w:tplc="F6E6A208">
      <w:start w:val="1"/>
      <w:numFmt w:val="bullet"/>
      <w:lvlText w:val="•"/>
      <w:lvlJc w:val="left"/>
      <w:pPr>
        <w:ind w:left="1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E0A79A">
      <w:start w:val="1"/>
      <w:numFmt w:val="bullet"/>
      <w:lvlText w:val="o"/>
      <w:lvlJc w:val="left"/>
      <w:pPr>
        <w:ind w:left="19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3EC6786">
      <w:start w:val="1"/>
      <w:numFmt w:val="bullet"/>
      <w:lvlText w:val="▪"/>
      <w:lvlJc w:val="left"/>
      <w:pPr>
        <w:ind w:left="26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2126BDA">
      <w:start w:val="1"/>
      <w:numFmt w:val="bullet"/>
      <w:lvlText w:val="•"/>
      <w:lvlJc w:val="left"/>
      <w:pPr>
        <w:ind w:left="3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DC23CC">
      <w:start w:val="1"/>
      <w:numFmt w:val="bullet"/>
      <w:lvlText w:val="o"/>
      <w:lvlJc w:val="left"/>
      <w:pPr>
        <w:ind w:left="40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FFA5314">
      <w:start w:val="1"/>
      <w:numFmt w:val="bullet"/>
      <w:lvlText w:val="▪"/>
      <w:lvlJc w:val="left"/>
      <w:pPr>
        <w:ind w:left="48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718BEE0">
      <w:start w:val="1"/>
      <w:numFmt w:val="bullet"/>
      <w:lvlText w:val="•"/>
      <w:lvlJc w:val="left"/>
      <w:pPr>
        <w:ind w:left="5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D102E6E">
      <w:start w:val="1"/>
      <w:numFmt w:val="bullet"/>
      <w:lvlText w:val="o"/>
      <w:lvlJc w:val="left"/>
      <w:pPr>
        <w:ind w:left="62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2D8C5DE">
      <w:start w:val="1"/>
      <w:numFmt w:val="bullet"/>
      <w:lvlText w:val="▪"/>
      <w:lvlJc w:val="left"/>
      <w:pPr>
        <w:ind w:left="69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41F1E25"/>
    <w:multiLevelType w:val="hybridMultilevel"/>
    <w:tmpl w:val="5D6460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C72605"/>
    <w:multiLevelType w:val="hybridMultilevel"/>
    <w:tmpl w:val="FEE43BF6"/>
    <w:lvl w:ilvl="0" w:tplc="E4701FFA">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6C78C7"/>
    <w:multiLevelType w:val="hybridMultilevel"/>
    <w:tmpl w:val="7B584D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1C732789"/>
    <w:multiLevelType w:val="hybridMultilevel"/>
    <w:tmpl w:val="DBE2157C"/>
    <w:lvl w:ilvl="0" w:tplc="83BC6A66">
      <w:start w:val="1"/>
      <w:numFmt w:val="bullet"/>
      <w:lvlText w:val="•"/>
      <w:lvlJc w:val="left"/>
      <w:pPr>
        <w:ind w:left="2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045ADC">
      <w:start w:val="1"/>
      <w:numFmt w:val="bullet"/>
      <w:lvlText w:val="o"/>
      <w:lvlJc w:val="left"/>
      <w:pPr>
        <w:ind w:left="11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44A1B90">
      <w:start w:val="1"/>
      <w:numFmt w:val="bullet"/>
      <w:lvlText w:val="▪"/>
      <w:lvlJc w:val="left"/>
      <w:pPr>
        <w:ind w:left="19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9EE11A8">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4FCC626">
      <w:start w:val="1"/>
      <w:numFmt w:val="bullet"/>
      <w:lvlText w:val="o"/>
      <w:lvlJc w:val="left"/>
      <w:pPr>
        <w:ind w:left="33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EEC63B4">
      <w:start w:val="1"/>
      <w:numFmt w:val="bullet"/>
      <w:lvlText w:val="▪"/>
      <w:lvlJc w:val="left"/>
      <w:pPr>
        <w:ind w:left="40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978690E">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00264B2">
      <w:start w:val="1"/>
      <w:numFmt w:val="bullet"/>
      <w:lvlText w:val="o"/>
      <w:lvlJc w:val="left"/>
      <w:pPr>
        <w:ind w:left="5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1F2A998">
      <w:start w:val="1"/>
      <w:numFmt w:val="bullet"/>
      <w:lvlText w:val="▪"/>
      <w:lvlJc w:val="left"/>
      <w:pPr>
        <w:ind w:left="6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E5A1A04"/>
    <w:multiLevelType w:val="multilevel"/>
    <w:tmpl w:val="3BFE0FE6"/>
    <w:lvl w:ilvl="0">
      <w:start w:val="5"/>
      <w:numFmt w:val="decimal"/>
      <w:lvlText w:val="%1"/>
      <w:lvlJc w:val="left"/>
      <w:pPr>
        <w:ind w:left="720" w:hanging="360"/>
      </w:pPr>
      <w:rPr>
        <w:rFonts w:hint="default"/>
      </w:rPr>
    </w:lvl>
    <w:lvl w:ilvl="1">
      <w:start w:val="1"/>
      <w:numFmt w:val="decimal"/>
      <w:isLgl/>
      <w:lvlText w:val="%1.%2"/>
      <w:lvlJc w:val="left"/>
      <w:pPr>
        <w:ind w:left="1060" w:hanging="7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40F0477"/>
    <w:multiLevelType w:val="hybridMultilevel"/>
    <w:tmpl w:val="0520E4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586A93"/>
    <w:multiLevelType w:val="hybridMultilevel"/>
    <w:tmpl w:val="A01E0DAE"/>
    <w:lvl w:ilvl="0" w:tplc="0FE64408">
      <w:start w:val="1"/>
      <w:numFmt w:val="bullet"/>
      <w:lvlText w:val="•"/>
      <w:lvlJc w:val="left"/>
      <w:pPr>
        <w:ind w:left="2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8002EB2">
      <w:start w:val="1"/>
      <w:numFmt w:val="bullet"/>
      <w:lvlText w:val="o"/>
      <w:lvlJc w:val="left"/>
      <w:pPr>
        <w:ind w:left="11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740B930">
      <w:start w:val="1"/>
      <w:numFmt w:val="bullet"/>
      <w:lvlText w:val="▪"/>
      <w:lvlJc w:val="left"/>
      <w:pPr>
        <w:ind w:left="19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87E0B42">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6606DA">
      <w:start w:val="1"/>
      <w:numFmt w:val="bullet"/>
      <w:lvlText w:val="o"/>
      <w:lvlJc w:val="left"/>
      <w:pPr>
        <w:ind w:left="33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6AD058">
      <w:start w:val="1"/>
      <w:numFmt w:val="bullet"/>
      <w:lvlText w:val="▪"/>
      <w:lvlJc w:val="left"/>
      <w:pPr>
        <w:ind w:left="40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2CCC632">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B85C14">
      <w:start w:val="1"/>
      <w:numFmt w:val="bullet"/>
      <w:lvlText w:val="o"/>
      <w:lvlJc w:val="left"/>
      <w:pPr>
        <w:ind w:left="5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E948958">
      <w:start w:val="1"/>
      <w:numFmt w:val="bullet"/>
      <w:lvlText w:val="▪"/>
      <w:lvlJc w:val="left"/>
      <w:pPr>
        <w:ind w:left="6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5927EF1"/>
    <w:multiLevelType w:val="hybridMultilevel"/>
    <w:tmpl w:val="904E8366"/>
    <w:lvl w:ilvl="0" w:tplc="186E8930">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A0367D"/>
    <w:multiLevelType w:val="hybridMultilevel"/>
    <w:tmpl w:val="13ECCC66"/>
    <w:lvl w:ilvl="0" w:tplc="F35C9BDE">
      <w:start w:val="1"/>
      <w:numFmt w:val="bullet"/>
      <w:lvlText w:val="•"/>
      <w:lvlJc w:val="left"/>
      <w:pPr>
        <w:ind w:left="2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420594">
      <w:start w:val="1"/>
      <w:numFmt w:val="bullet"/>
      <w:lvlText w:val="o"/>
      <w:lvlJc w:val="left"/>
      <w:pPr>
        <w:ind w:left="11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CE00DC0">
      <w:start w:val="1"/>
      <w:numFmt w:val="bullet"/>
      <w:lvlText w:val="▪"/>
      <w:lvlJc w:val="left"/>
      <w:pPr>
        <w:ind w:left="19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5A4C5BA">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1049B8">
      <w:start w:val="1"/>
      <w:numFmt w:val="bullet"/>
      <w:lvlText w:val="o"/>
      <w:lvlJc w:val="left"/>
      <w:pPr>
        <w:ind w:left="33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BDC2BB8">
      <w:start w:val="1"/>
      <w:numFmt w:val="bullet"/>
      <w:lvlText w:val="▪"/>
      <w:lvlJc w:val="left"/>
      <w:pPr>
        <w:ind w:left="40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04761E">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4C230A">
      <w:start w:val="1"/>
      <w:numFmt w:val="bullet"/>
      <w:lvlText w:val="o"/>
      <w:lvlJc w:val="left"/>
      <w:pPr>
        <w:ind w:left="5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182C866">
      <w:start w:val="1"/>
      <w:numFmt w:val="bullet"/>
      <w:lvlText w:val="▪"/>
      <w:lvlJc w:val="left"/>
      <w:pPr>
        <w:ind w:left="6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5640743"/>
    <w:multiLevelType w:val="hybridMultilevel"/>
    <w:tmpl w:val="92461BCA"/>
    <w:lvl w:ilvl="0" w:tplc="759A3540">
      <w:start w:val="1"/>
      <w:numFmt w:val="bullet"/>
      <w:lvlText w:val="•"/>
      <w:lvlJc w:val="left"/>
      <w:pPr>
        <w:ind w:left="1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4EC83E">
      <w:start w:val="1"/>
      <w:numFmt w:val="bullet"/>
      <w:lvlText w:val="o"/>
      <w:lvlJc w:val="left"/>
      <w:pPr>
        <w:ind w:left="16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55C13F2">
      <w:start w:val="1"/>
      <w:numFmt w:val="bullet"/>
      <w:lvlText w:val="▪"/>
      <w:lvlJc w:val="left"/>
      <w:pPr>
        <w:ind w:left="23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CDCF7E8">
      <w:start w:val="1"/>
      <w:numFmt w:val="bullet"/>
      <w:lvlText w:val="•"/>
      <w:lvlJc w:val="left"/>
      <w:pPr>
        <w:ind w:left="30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D7A3BEE">
      <w:start w:val="1"/>
      <w:numFmt w:val="bullet"/>
      <w:lvlText w:val="o"/>
      <w:lvlJc w:val="left"/>
      <w:pPr>
        <w:ind w:left="37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ABC7D94">
      <w:start w:val="1"/>
      <w:numFmt w:val="bullet"/>
      <w:lvlText w:val="▪"/>
      <w:lvlJc w:val="left"/>
      <w:pPr>
        <w:ind w:left="44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5B0EB9E">
      <w:start w:val="1"/>
      <w:numFmt w:val="bullet"/>
      <w:lvlText w:val="•"/>
      <w:lvlJc w:val="left"/>
      <w:pPr>
        <w:ind w:left="52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BC1590">
      <w:start w:val="1"/>
      <w:numFmt w:val="bullet"/>
      <w:lvlText w:val="o"/>
      <w:lvlJc w:val="left"/>
      <w:pPr>
        <w:ind w:left="59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910EEB4">
      <w:start w:val="1"/>
      <w:numFmt w:val="bullet"/>
      <w:lvlText w:val="▪"/>
      <w:lvlJc w:val="left"/>
      <w:pPr>
        <w:ind w:left="66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762738F"/>
    <w:multiLevelType w:val="hybridMultilevel"/>
    <w:tmpl w:val="2332AF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DD4675"/>
    <w:multiLevelType w:val="hybridMultilevel"/>
    <w:tmpl w:val="57106140"/>
    <w:lvl w:ilvl="0" w:tplc="2A50999E">
      <w:start w:val="1"/>
      <w:numFmt w:val="bullet"/>
      <w:lvlText w:val="•"/>
      <w:lvlJc w:val="left"/>
      <w:pPr>
        <w:ind w:left="1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7C225E">
      <w:start w:val="1"/>
      <w:numFmt w:val="bullet"/>
      <w:lvlText w:val="o"/>
      <w:lvlJc w:val="left"/>
      <w:pPr>
        <w:ind w:left="19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EA4EBC0">
      <w:start w:val="1"/>
      <w:numFmt w:val="bullet"/>
      <w:lvlText w:val="▪"/>
      <w:lvlJc w:val="left"/>
      <w:pPr>
        <w:ind w:left="26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4C67322">
      <w:start w:val="1"/>
      <w:numFmt w:val="bullet"/>
      <w:lvlText w:val="•"/>
      <w:lvlJc w:val="left"/>
      <w:pPr>
        <w:ind w:left="3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9CE6286">
      <w:start w:val="1"/>
      <w:numFmt w:val="bullet"/>
      <w:lvlText w:val="o"/>
      <w:lvlJc w:val="left"/>
      <w:pPr>
        <w:ind w:left="40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4EEED1A">
      <w:start w:val="1"/>
      <w:numFmt w:val="bullet"/>
      <w:lvlText w:val="▪"/>
      <w:lvlJc w:val="left"/>
      <w:pPr>
        <w:ind w:left="48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4CA2DF8">
      <w:start w:val="1"/>
      <w:numFmt w:val="bullet"/>
      <w:lvlText w:val="•"/>
      <w:lvlJc w:val="left"/>
      <w:pPr>
        <w:ind w:left="5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D1E92EE">
      <w:start w:val="1"/>
      <w:numFmt w:val="bullet"/>
      <w:lvlText w:val="o"/>
      <w:lvlJc w:val="left"/>
      <w:pPr>
        <w:ind w:left="62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08AF42">
      <w:start w:val="1"/>
      <w:numFmt w:val="bullet"/>
      <w:lvlText w:val="▪"/>
      <w:lvlJc w:val="left"/>
      <w:pPr>
        <w:ind w:left="69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AB91A90"/>
    <w:multiLevelType w:val="hybridMultilevel"/>
    <w:tmpl w:val="60FE67F0"/>
    <w:lvl w:ilvl="0" w:tplc="F8B85ED2">
      <w:start w:val="1"/>
      <w:numFmt w:val="bullet"/>
      <w:lvlText w:val="•"/>
      <w:lvlJc w:val="left"/>
      <w:pPr>
        <w:ind w:left="1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244984">
      <w:start w:val="1"/>
      <w:numFmt w:val="bullet"/>
      <w:lvlText w:val="o"/>
      <w:lvlJc w:val="left"/>
      <w:pPr>
        <w:ind w:left="19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916D0C0">
      <w:start w:val="1"/>
      <w:numFmt w:val="bullet"/>
      <w:lvlText w:val="▪"/>
      <w:lvlJc w:val="left"/>
      <w:pPr>
        <w:ind w:left="26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5EE97A8">
      <w:start w:val="1"/>
      <w:numFmt w:val="bullet"/>
      <w:lvlText w:val="•"/>
      <w:lvlJc w:val="left"/>
      <w:pPr>
        <w:ind w:left="3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FA1D34">
      <w:start w:val="1"/>
      <w:numFmt w:val="bullet"/>
      <w:lvlText w:val="o"/>
      <w:lvlJc w:val="left"/>
      <w:pPr>
        <w:ind w:left="40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16E4D86">
      <w:start w:val="1"/>
      <w:numFmt w:val="bullet"/>
      <w:lvlText w:val="▪"/>
      <w:lvlJc w:val="left"/>
      <w:pPr>
        <w:ind w:left="48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F1CFCFA">
      <w:start w:val="1"/>
      <w:numFmt w:val="bullet"/>
      <w:lvlText w:val="•"/>
      <w:lvlJc w:val="left"/>
      <w:pPr>
        <w:ind w:left="5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0381C82">
      <w:start w:val="1"/>
      <w:numFmt w:val="bullet"/>
      <w:lvlText w:val="o"/>
      <w:lvlJc w:val="left"/>
      <w:pPr>
        <w:ind w:left="62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74C5C5E">
      <w:start w:val="1"/>
      <w:numFmt w:val="bullet"/>
      <w:lvlText w:val="▪"/>
      <w:lvlJc w:val="left"/>
      <w:pPr>
        <w:ind w:left="69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3E6278A6"/>
    <w:multiLevelType w:val="hybridMultilevel"/>
    <w:tmpl w:val="B3EE2862"/>
    <w:lvl w:ilvl="0" w:tplc="BF4A31F8">
      <w:start w:val="1"/>
      <w:numFmt w:val="bullet"/>
      <w:lvlText w:val="•"/>
      <w:lvlJc w:val="left"/>
      <w:pPr>
        <w:ind w:left="17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FF85C8A">
      <w:start w:val="1"/>
      <w:numFmt w:val="bullet"/>
      <w:lvlText w:val="o"/>
      <w:lvlJc w:val="left"/>
      <w:pPr>
        <w:ind w:left="19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7DE4E2E">
      <w:start w:val="1"/>
      <w:numFmt w:val="bullet"/>
      <w:lvlText w:val="▪"/>
      <w:lvlJc w:val="left"/>
      <w:pPr>
        <w:ind w:left="26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770D862">
      <w:start w:val="1"/>
      <w:numFmt w:val="bullet"/>
      <w:lvlText w:val="•"/>
      <w:lvlJc w:val="left"/>
      <w:pPr>
        <w:ind w:left="3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D8B946">
      <w:start w:val="1"/>
      <w:numFmt w:val="bullet"/>
      <w:lvlText w:val="o"/>
      <w:lvlJc w:val="left"/>
      <w:pPr>
        <w:ind w:left="40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828D4E">
      <w:start w:val="1"/>
      <w:numFmt w:val="bullet"/>
      <w:lvlText w:val="▪"/>
      <w:lvlJc w:val="left"/>
      <w:pPr>
        <w:ind w:left="48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29C01E8">
      <w:start w:val="1"/>
      <w:numFmt w:val="bullet"/>
      <w:lvlText w:val="•"/>
      <w:lvlJc w:val="left"/>
      <w:pPr>
        <w:ind w:left="5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2EF25E">
      <w:start w:val="1"/>
      <w:numFmt w:val="bullet"/>
      <w:lvlText w:val="o"/>
      <w:lvlJc w:val="left"/>
      <w:pPr>
        <w:ind w:left="62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7A7A30">
      <w:start w:val="1"/>
      <w:numFmt w:val="bullet"/>
      <w:lvlText w:val="▪"/>
      <w:lvlJc w:val="left"/>
      <w:pPr>
        <w:ind w:left="69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F0B3C07"/>
    <w:multiLevelType w:val="hybridMultilevel"/>
    <w:tmpl w:val="24C896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41CB4B54"/>
    <w:multiLevelType w:val="hybridMultilevel"/>
    <w:tmpl w:val="1FF2D9F2"/>
    <w:lvl w:ilvl="0" w:tplc="DBC22AE6">
      <w:start w:val="1"/>
      <w:numFmt w:val="bullet"/>
      <w:lvlText w:val="•"/>
      <w:lvlJc w:val="left"/>
      <w:pPr>
        <w:ind w:left="1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80F5FE">
      <w:start w:val="1"/>
      <w:numFmt w:val="bullet"/>
      <w:lvlText w:val="o"/>
      <w:lvlJc w:val="left"/>
      <w:pPr>
        <w:ind w:left="19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E266244">
      <w:start w:val="1"/>
      <w:numFmt w:val="bullet"/>
      <w:lvlText w:val="▪"/>
      <w:lvlJc w:val="left"/>
      <w:pPr>
        <w:ind w:left="26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27695C4">
      <w:start w:val="1"/>
      <w:numFmt w:val="bullet"/>
      <w:lvlText w:val="•"/>
      <w:lvlJc w:val="left"/>
      <w:pPr>
        <w:ind w:left="3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FC9964">
      <w:start w:val="1"/>
      <w:numFmt w:val="bullet"/>
      <w:lvlText w:val="o"/>
      <w:lvlJc w:val="left"/>
      <w:pPr>
        <w:ind w:left="40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9FAC2DE">
      <w:start w:val="1"/>
      <w:numFmt w:val="bullet"/>
      <w:lvlText w:val="▪"/>
      <w:lvlJc w:val="left"/>
      <w:pPr>
        <w:ind w:left="48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5D42362">
      <w:start w:val="1"/>
      <w:numFmt w:val="bullet"/>
      <w:lvlText w:val="•"/>
      <w:lvlJc w:val="left"/>
      <w:pPr>
        <w:ind w:left="5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2CC1AE">
      <w:start w:val="1"/>
      <w:numFmt w:val="bullet"/>
      <w:lvlText w:val="o"/>
      <w:lvlJc w:val="left"/>
      <w:pPr>
        <w:ind w:left="62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30ED130">
      <w:start w:val="1"/>
      <w:numFmt w:val="bullet"/>
      <w:lvlText w:val="▪"/>
      <w:lvlJc w:val="left"/>
      <w:pPr>
        <w:ind w:left="69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483D7FCC"/>
    <w:multiLevelType w:val="hybridMultilevel"/>
    <w:tmpl w:val="1A1ABA54"/>
    <w:lvl w:ilvl="0" w:tplc="AE74275C">
      <w:start w:val="1"/>
      <w:numFmt w:val="bullet"/>
      <w:lvlText w:val="•"/>
      <w:lvlJc w:val="left"/>
      <w:pPr>
        <w:ind w:left="2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127F48">
      <w:start w:val="1"/>
      <w:numFmt w:val="bullet"/>
      <w:lvlText w:val="o"/>
      <w:lvlJc w:val="left"/>
      <w:pPr>
        <w:ind w:left="11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85CFF5A">
      <w:start w:val="1"/>
      <w:numFmt w:val="bullet"/>
      <w:lvlText w:val="▪"/>
      <w:lvlJc w:val="left"/>
      <w:pPr>
        <w:ind w:left="19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668EA40">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C6F878">
      <w:start w:val="1"/>
      <w:numFmt w:val="bullet"/>
      <w:lvlText w:val="o"/>
      <w:lvlJc w:val="left"/>
      <w:pPr>
        <w:ind w:left="33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8EAC7EE">
      <w:start w:val="1"/>
      <w:numFmt w:val="bullet"/>
      <w:lvlText w:val="▪"/>
      <w:lvlJc w:val="left"/>
      <w:pPr>
        <w:ind w:left="40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580BD54">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04C16A">
      <w:start w:val="1"/>
      <w:numFmt w:val="bullet"/>
      <w:lvlText w:val="o"/>
      <w:lvlJc w:val="left"/>
      <w:pPr>
        <w:ind w:left="5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9B6A330">
      <w:start w:val="1"/>
      <w:numFmt w:val="bullet"/>
      <w:lvlText w:val="▪"/>
      <w:lvlJc w:val="left"/>
      <w:pPr>
        <w:ind w:left="6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48B33D61"/>
    <w:multiLevelType w:val="hybridMultilevel"/>
    <w:tmpl w:val="FD1A53C2"/>
    <w:lvl w:ilvl="0" w:tplc="D39C93D0">
      <w:start w:val="1"/>
      <w:numFmt w:val="bullet"/>
      <w:lvlText w:val="•"/>
      <w:lvlJc w:val="left"/>
      <w:pPr>
        <w:ind w:left="2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4A091A">
      <w:start w:val="1"/>
      <w:numFmt w:val="bullet"/>
      <w:lvlText w:val="o"/>
      <w:lvlJc w:val="left"/>
      <w:pPr>
        <w:ind w:left="11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526B8B8">
      <w:start w:val="1"/>
      <w:numFmt w:val="bullet"/>
      <w:lvlText w:val="▪"/>
      <w:lvlJc w:val="left"/>
      <w:pPr>
        <w:ind w:left="19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3984F10">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D82F9E">
      <w:start w:val="1"/>
      <w:numFmt w:val="bullet"/>
      <w:lvlText w:val="o"/>
      <w:lvlJc w:val="left"/>
      <w:pPr>
        <w:ind w:left="33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2A0C6C8">
      <w:start w:val="1"/>
      <w:numFmt w:val="bullet"/>
      <w:lvlText w:val="▪"/>
      <w:lvlJc w:val="left"/>
      <w:pPr>
        <w:ind w:left="40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9203792">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502FA6">
      <w:start w:val="1"/>
      <w:numFmt w:val="bullet"/>
      <w:lvlText w:val="o"/>
      <w:lvlJc w:val="left"/>
      <w:pPr>
        <w:ind w:left="5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8283C9A">
      <w:start w:val="1"/>
      <w:numFmt w:val="bullet"/>
      <w:lvlText w:val="▪"/>
      <w:lvlJc w:val="left"/>
      <w:pPr>
        <w:ind w:left="6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4C8E29CA"/>
    <w:multiLevelType w:val="hybridMultilevel"/>
    <w:tmpl w:val="CCE02B06"/>
    <w:lvl w:ilvl="0" w:tplc="0D48F11C">
      <w:start w:val="1"/>
      <w:numFmt w:val="bullet"/>
      <w:lvlText w:val="•"/>
      <w:lvlJc w:val="left"/>
      <w:pPr>
        <w:ind w:left="1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8E39D8">
      <w:start w:val="1"/>
      <w:numFmt w:val="bullet"/>
      <w:lvlText w:val="o"/>
      <w:lvlJc w:val="left"/>
      <w:pPr>
        <w:ind w:left="19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EE2B62">
      <w:start w:val="1"/>
      <w:numFmt w:val="bullet"/>
      <w:lvlText w:val="▪"/>
      <w:lvlJc w:val="left"/>
      <w:pPr>
        <w:ind w:left="26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F85C6E">
      <w:start w:val="1"/>
      <w:numFmt w:val="bullet"/>
      <w:lvlText w:val="•"/>
      <w:lvlJc w:val="left"/>
      <w:pPr>
        <w:ind w:left="3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2060D2">
      <w:start w:val="1"/>
      <w:numFmt w:val="bullet"/>
      <w:lvlText w:val="o"/>
      <w:lvlJc w:val="left"/>
      <w:pPr>
        <w:ind w:left="40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C00B648">
      <w:start w:val="1"/>
      <w:numFmt w:val="bullet"/>
      <w:lvlText w:val="▪"/>
      <w:lvlJc w:val="left"/>
      <w:pPr>
        <w:ind w:left="48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DAAB362">
      <w:start w:val="1"/>
      <w:numFmt w:val="bullet"/>
      <w:lvlText w:val="•"/>
      <w:lvlJc w:val="left"/>
      <w:pPr>
        <w:ind w:left="5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007E42">
      <w:start w:val="1"/>
      <w:numFmt w:val="bullet"/>
      <w:lvlText w:val="o"/>
      <w:lvlJc w:val="left"/>
      <w:pPr>
        <w:ind w:left="62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0C8B67E">
      <w:start w:val="1"/>
      <w:numFmt w:val="bullet"/>
      <w:lvlText w:val="▪"/>
      <w:lvlJc w:val="left"/>
      <w:pPr>
        <w:ind w:left="69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506F694B"/>
    <w:multiLevelType w:val="hybridMultilevel"/>
    <w:tmpl w:val="79D0BA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1E46E2D"/>
    <w:multiLevelType w:val="hybridMultilevel"/>
    <w:tmpl w:val="1486A078"/>
    <w:lvl w:ilvl="0" w:tplc="AD1EF99C">
      <w:start w:val="1"/>
      <w:numFmt w:val="decimal"/>
      <w:lvlText w:val="%1."/>
      <w:lvlJc w:val="left"/>
      <w:pPr>
        <w:ind w:left="1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B6BEA4">
      <w:start w:val="1"/>
      <w:numFmt w:val="lowerLetter"/>
      <w:lvlText w:val="%2"/>
      <w:lvlJc w:val="left"/>
      <w:pPr>
        <w:ind w:left="2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37A4952">
      <w:start w:val="1"/>
      <w:numFmt w:val="lowerRoman"/>
      <w:lvlText w:val="%3"/>
      <w:lvlJc w:val="left"/>
      <w:pPr>
        <w:ind w:left="3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F88C220">
      <w:start w:val="1"/>
      <w:numFmt w:val="decimal"/>
      <w:lvlText w:val="%4"/>
      <w:lvlJc w:val="left"/>
      <w:pPr>
        <w:ind w:left="3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BA856A">
      <w:start w:val="1"/>
      <w:numFmt w:val="lowerLetter"/>
      <w:lvlText w:val="%5"/>
      <w:lvlJc w:val="left"/>
      <w:pPr>
        <w:ind w:left="4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1F6C26E">
      <w:start w:val="1"/>
      <w:numFmt w:val="lowerRoman"/>
      <w:lvlText w:val="%6"/>
      <w:lvlJc w:val="left"/>
      <w:pPr>
        <w:ind w:left="5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30E9652">
      <w:start w:val="1"/>
      <w:numFmt w:val="decimal"/>
      <w:lvlText w:val="%7"/>
      <w:lvlJc w:val="left"/>
      <w:pPr>
        <w:ind w:left="6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34E47C2">
      <w:start w:val="1"/>
      <w:numFmt w:val="lowerLetter"/>
      <w:lvlText w:val="%8"/>
      <w:lvlJc w:val="left"/>
      <w:pPr>
        <w:ind w:left="6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62C805E">
      <w:start w:val="1"/>
      <w:numFmt w:val="lowerRoman"/>
      <w:lvlText w:val="%9"/>
      <w:lvlJc w:val="left"/>
      <w:pPr>
        <w:ind w:left="75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549A5C0B"/>
    <w:multiLevelType w:val="hybridMultilevel"/>
    <w:tmpl w:val="B0B494EA"/>
    <w:lvl w:ilvl="0" w:tplc="71B23A38">
      <w:start w:val="1"/>
      <w:numFmt w:val="bullet"/>
      <w:lvlText w:val="•"/>
      <w:lvlJc w:val="left"/>
      <w:pPr>
        <w:ind w:left="1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AA0F7C2">
      <w:start w:val="1"/>
      <w:numFmt w:val="bullet"/>
      <w:lvlText w:val="o"/>
      <w:lvlJc w:val="left"/>
      <w:pPr>
        <w:ind w:left="19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4D015A2">
      <w:start w:val="1"/>
      <w:numFmt w:val="bullet"/>
      <w:lvlText w:val="▪"/>
      <w:lvlJc w:val="left"/>
      <w:pPr>
        <w:ind w:left="26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EA68B90">
      <w:start w:val="1"/>
      <w:numFmt w:val="bullet"/>
      <w:lvlText w:val="•"/>
      <w:lvlJc w:val="left"/>
      <w:pPr>
        <w:ind w:left="3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14771A">
      <w:start w:val="1"/>
      <w:numFmt w:val="bullet"/>
      <w:lvlText w:val="o"/>
      <w:lvlJc w:val="left"/>
      <w:pPr>
        <w:ind w:left="40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484F418">
      <w:start w:val="1"/>
      <w:numFmt w:val="bullet"/>
      <w:lvlText w:val="▪"/>
      <w:lvlJc w:val="left"/>
      <w:pPr>
        <w:ind w:left="48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D7E8458">
      <w:start w:val="1"/>
      <w:numFmt w:val="bullet"/>
      <w:lvlText w:val="•"/>
      <w:lvlJc w:val="left"/>
      <w:pPr>
        <w:ind w:left="5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2DC9AC6">
      <w:start w:val="1"/>
      <w:numFmt w:val="bullet"/>
      <w:lvlText w:val="o"/>
      <w:lvlJc w:val="left"/>
      <w:pPr>
        <w:ind w:left="62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8EAD5E">
      <w:start w:val="1"/>
      <w:numFmt w:val="bullet"/>
      <w:lvlText w:val="▪"/>
      <w:lvlJc w:val="left"/>
      <w:pPr>
        <w:ind w:left="69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579A7979"/>
    <w:multiLevelType w:val="hybridMultilevel"/>
    <w:tmpl w:val="C0983C86"/>
    <w:lvl w:ilvl="0" w:tplc="4D06742A">
      <w:start w:val="1"/>
      <w:numFmt w:val="bullet"/>
      <w:lvlText w:val="•"/>
      <w:lvlJc w:val="left"/>
      <w:pPr>
        <w:ind w:left="2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370D706">
      <w:start w:val="1"/>
      <w:numFmt w:val="bullet"/>
      <w:lvlText w:val="o"/>
      <w:lvlJc w:val="left"/>
      <w:pPr>
        <w:ind w:left="11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3D22CF6">
      <w:start w:val="1"/>
      <w:numFmt w:val="bullet"/>
      <w:lvlText w:val="▪"/>
      <w:lvlJc w:val="left"/>
      <w:pPr>
        <w:ind w:left="19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8F0E992">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2C030C">
      <w:start w:val="1"/>
      <w:numFmt w:val="bullet"/>
      <w:lvlText w:val="o"/>
      <w:lvlJc w:val="left"/>
      <w:pPr>
        <w:ind w:left="33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58CCB1C">
      <w:start w:val="1"/>
      <w:numFmt w:val="bullet"/>
      <w:lvlText w:val="▪"/>
      <w:lvlJc w:val="left"/>
      <w:pPr>
        <w:ind w:left="40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7C893C">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96693E2">
      <w:start w:val="1"/>
      <w:numFmt w:val="bullet"/>
      <w:lvlText w:val="o"/>
      <w:lvlJc w:val="left"/>
      <w:pPr>
        <w:ind w:left="5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FB6FB9A">
      <w:start w:val="1"/>
      <w:numFmt w:val="bullet"/>
      <w:lvlText w:val="▪"/>
      <w:lvlJc w:val="left"/>
      <w:pPr>
        <w:ind w:left="6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5B330183"/>
    <w:multiLevelType w:val="hybridMultilevel"/>
    <w:tmpl w:val="7340C7D0"/>
    <w:lvl w:ilvl="0" w:tplc="1692468C">
      <w:start w:val="1"/>
      <w:numFmt w:val="bullet"/>
      <w:lvlText w:val="•"/>
      <w:lvlJc w:val="left"/>
      <w:pPr>
        <w:ind w:left="1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AE8E78">
      <w:start w:val="1"/>
      <w:numFmt w:val="bullet"/>
      <w:lvlText w:val="o"/>
      <w:lvlJc w:val="left"/>
      <w:pPr>
        <w:ind w:left="19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71ABA76">
      <w:start w:val="1"/>
      <w:numFmt w:val="bullet"/>
      <w:lvlText w:val="▪"/>
      <w:lvlJc w:val="left"/>
      <w:pPr>
        <w:ind w:left="26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F4E0296">
      <w:start w:val="1"/>
      <w:numFmt w:val="bullet"/>
      <w:lvlText w:val="•"/>
      <w:lvlJc w:val="left"/>
      <w:pPr>
        <w:ind w:left="3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2C85D6">
      <w:start w:val="1"/>
      <w:numFmt w:val="bullet"/>
      <w:lvlText w:val="o"/>
      <w:lvlJc w:val="left"/>
      <w:pPr>
        <w:ind w:left="40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AFEFA04">
      <w:start w:val="1"/>
      <w:numFmt w:val="bullet"/>
      <w:lvlText w:val="▪"/>
      <w:lvlJc w:val="left"/>
      <w:pPr>
        <w:ind w:left="48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714FC52">
      <w:start w:val="1"/>
      <w:numFmt w:val="bullet"/>
      <w:lvlText w:val="•"/>
      <w:lvlJc w:val="left"/>
      <w:pPr>
        <w:ind w:left="5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ECC974">
      <w:start w:val="1"/>
      <w:numFmt w:val="bullet"/>
      <w:lvlText w:val="o"/>
      <w:lvlJc w:val="left"/>
      <w:pPr>
        <w:ind w:left="62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2F4C3E0">
      <w:start w:val="1"/>
      <w:numFmt w:val="bullet"/>
      <w:lvlText w:val="▪"/>
      <w:lvlJc w:val="left"/>
      <w:pPr>
        <w:ind w:left="69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5CAC0733"/>
    <w:multiLevelType w:val="hybridMultilevel"/>
    <w:tmpl w:val="E6001C6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9" w15:restartNumberingAfterBreak="0">
    <w:nsid w:val="6AC84583"/>
    <w:multiLevelType w:val="hybridMultilevel"/>
    <w:tmpl w:val="E39214DE"/>
    <w:lvl w:ilvl="0" w:tplc="076E7B86">
      <w:start w:val="1"/>
      <w:numFmt w:val="bullet"/>
      <w:lvlText w:val=""/>
      <w:lvlJc w:val="left"/>
      <w:pPr>
        <w:tabs>
          <w:tab w:val="num" w:pos="720"/>
        </w:tabs>
        <w:ind w:left="720" w:hanging="360"/>
      </w:pPr>
      <w:rPr>
        <w:rFonts w:ascii="Symbol" w:hAnsi="Symbol" w:hint="default"/>
      </w:rPr>
    </w:lvl>
    <w:lvl w:ilvl="1" w:tplc="351AAEB0" w:tentative="1">
      <w:start w:val="1"/>
      <w:numFmt w:val="bullet"/>
      <w:lvlText w:val=""/>
      <w:lvlJc w:val="left"/>
      <w:pPr>
        <w:tabs>
          <w:tab w:val="num" w:pos="1440"/>
        </w:tabs>
        <w:ind w:left="1440" w:hanging="360"/>
      </w:pPr>
      <w:rPr>
        <w:rFonts w:ascii="Symbol" w:hAnsi="Symbol" w:hint="default"/>
      </w:rPr>
    </w:lvl>
    <w:lvl w:ilvl="2" w:tplc="419C6BA4" w:tentative="1">
      <w:start w:val="1"/>
      <w:numFmt w:val="bullet"/>
      <w:lvlText w:val=""/>
      <w:lvlJc w:val="left"/>
      <w:pPr>
        <w:tabs>
          <w:tab w:val="num" w:pos="2160"/>
        </w:tabs>
        <w:ind w:left="2160" w:hanging="360"/>
      </w:pPr>
      <w:rPr>
        <w:rFonts w:ascii="Symbol" w:hAnsi="Symbol" w:hint="default"/>
      </w:rPr>
    </w:lvl>
    <w:lvl w:ilvl="3" w:tplc="EA149170" w:tentative="1">
      <w:start w:val="1"/>
      <w:numFmt w:val="bullet"/>
      <w:lvlText w:val=""/>
      <w:lvlJc w:val="left"/>
      <w:pPr>
        <w:tabs>
          <w:tab w:val="num" w:pos="2880"/>
        </w:tabs>
        <w:ind w:left="2880" w:hanging="360"/>
      </w:pPr>
      <w:rPr>
        <w:rFonts w:ascii="Symbol" w:hAnsi="Symbol" w:hint="default"/>
      </w:rPr>
    </w:lvl>
    <w:lvl w:ilvl="4" w:tplc="FACAAA5C" w:tentative="1">
      <w:start w:val="1"/>
      <w:numFmt w:val="bullet"/>
      <w:lvlText w:val=""/>
      <w:lvlJc w:val="left"/>
      <w:pPr>
        <w:tabs>
          <w:tab w:val="num" w:pos="3600"/>
        </w:tabs>
        <w:ind w:left="3600" w:hanging="360"/>
      </w:pPr>
      <w:rPr>
        <w:rFonts w:ascii="Symbol" w:hAnsi="Symbol" w:hint="default"/>
      </w:rPr>
    </w:lvl>
    <w:lvl w:ilvl="5" w:tplc="FBBC1B3A" w:tentative="1">
      <w:start w:val="1"/>
      <w:numFmt w:val="bullet"/>
      <w:lvlText w:val=""/>
      <w:lvlJc w:val="left"/>
      <w:pPr>
        <w:tabs>
          <w:tab w:val="num" w:pos="4320"/>
        </w:tabs>
        <w:ind w:left="4320" w:hanging="360"/>
      </w:pPr>
      <w:rPr>
        <w:rFonts w:ascii="Symbol" w:hAnsi="Symbol" w:hint="default"/>
      </w:rPr>
    </w:lvl>
    <w:lvl w:ilvl="6" w:tplc="BF78E2EE" w:tentative="1">
      <w:start w:val="1"/>
      <w:numFmt w:val="bullet"/>
      <w:lvlText w:val=""/>
      <w:lvlJc w:val="left"/>
      <w:pPr>
        <w:tabs>
          <w:tab w:val="num" w:pos="5040"/>
        </w:tabs>
        <w:ind w:left="5040" w:hanging="360"/>
      </w:pPr>
      <w:rPr>
        <w:rFonts w:ascii="Symbol" w:hAnsi="Symbol" w:hint="default"/>
      </w:rPr>
    </w:lvl>
    <w:lvl w:ilvl="7" w:tplc="67605DF4" w:tentative="1">
      <w:start w:val="1"/>
      <w:numFmt w:val="bullet"/>
      <w:lvlText w:val=""/>
      <w:lvlJc w:val="left"/>
      <w:pPr>
        <w:tabs>
          <w:tab w:val="num" w:pos="5760"/>
        </w:tabs>
        <w:ind w:left="5760" w:hanging="360"/>
      </w:pPr>
      <w:rPr>
        <w:rFonts w:ascii="Symbol" w:hAnsi="Symbol" w:hint="default"/>
      </w:rPr>
    </w:lvl>
    <w:lvl w:ilvl="8" w:tplc="E9FAA214"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6B3B075B"/>
    <w:multiLevelType w:val="hybridMultilevel"/>
    <w:tmpl w:val="CF86D69A"/>
    <w:lvl w:ilvl="0" w:tplc="8CB81150">
      <w:start w:val="1"/>
      <w:numFmt w:val="bullet"/>
      <w:lvlText w:val=""/>
      <w:lvlJc w:val="left"/>
      <w:pPr>
        <w:tabs>
          <w:tab w:val="num" w:pos="720"/>
        </w:tabs>
        <w:ind w:left="720" w:hanging="360"/>
      </w:pPr>
      <w:rPr>
        <w:rFonts w:ascii="Wingdings" w:hAnsi="Wingdings" w:hint="default"/>
      </w:rPr>
    </w:lvl>
    <w:lvl w:ilvl="1" w:tplc="65C21C8E" w:tentative="1">
      <w:start w:val="1"/>
      <w:numFmt w:val="bullet"/>
      <w:lvlText w:val=""/>
      <w:lvlJc w:val="left"/>
      <w:pPr>
        <w:tabs>
          <w:tab w:val="num" w:pos="1440"/>
        </w:tabs>
        <w:ind w:left="1440" w:hanging="360"/>
      </w:pPr>
      <w:rPr>
        <w:rFonts w:ascii="Wingdings" w:hAnsi="Wingdings" w:hint="default"/>
      </w:rPr>
    </w:lvl>
    <w:lvl w:ilvl="2" w:tplc="EDD49E1E" w:tentative="1">
      <w:start w:val="1"/>
      <w:numFmt w:val="bullet"/>
      <w:lvlText w:val=""/>
      <w:lvlJc w:val="left"/>
      <w:pPr>
        <w:tabs>
          <w:tab w:val="num" w:pos="2160"/>
        </w:tabs>
        <w:ind w:left="2160" w:hanging="360"/>
      </w:pPr>
      <w:rPr>
        <w:rFonts w:ascii="Wingdings" w:hAnsi="Wingdings" w:hint="default"/>
      </w:rPr>
    </w:lvl>
    <w:lvl w:ilvl="3" w:tplc="67E4FDF4" w:tentative="1">
      <w:start w:val="1"/>
      <w:numFmt w:val="bullet"/>
      <w:lvlText w:val=""/>
      <w:lvlJc w:val="left"/>
      <w:pPr>
        <w:tabs>
          <w:tab w:val="num" w:pos="2880"/>
        </w:tabs>
        <w:ind w:left="2880" w:hanging="360"/>
      </w:pPr>
      <w:rPr>
        <w:rFonts w:ascii="Wingdings" w:hAnsi="Wingdings" w:hint="default"/>
      </w:rPr>
    </w:lvl>
    <w:lvl w:ilvl="4" w:tplc="222C4424" w:tentative="1">
      <w:start w:val="1"/>
      <w:numFmt w:val="bullet"/>
      <w:lvlText w:val=""/>
      <w:lvlJc w:val="left"/>
      <w:pPr>
        <w:tabs>
          <w:tab w:val="num" w:pos="3600"/>
        </w:tabs>
        <w:ind w:left="3600" w:hanging="360"/>
      </w:pPr>
      <w:rPr>
        <w:rFonts w:ascii="Wingdings" w:hAnsi="Wingdings" w:hint="default"/>
      </w:rPr>
    </w:lvl>
    <w:lvl w:ilvl="5" w:tplc="68642084" w:tentative="1">
      <w:start w:val="1"/>
      <w:numFmt w:val="bullet"/>
      <w:lvlText w:val=""/>
      <w:lvlJc w:val="left"/>
      <w:pPr>
        <w:tabs>
          <w:tab w:val="num" w:pos="4320"/>
        </w:tabs>
        <w:ind w:left="4320" w:hanging="360"/>
      </w:pPr>
      <w:rPr>
        <w:rFonts w:ascii="Wingdings" w:hAnsi="Wingdings" w:hint="default"/>
      </w:rPr>
    </w:lvl>
    <w:lvl w:ilvl="6" w:tplc="F1FC0CB8" w:tentative="1">
      <w:start w:val="1"/>
      <w:numFmt w:val="bullet"/>
      <w:lvlText w:val=""/>
      <w:lvlJc w:val="left"/>
      <w:pPr>
        <w:tabs>
          <w:tab w:val="num" w:pos="5040"/>
        </w:tabs>
        <w:ind w:left="5040" w:hanging="360"/>
      </w:pPr>
      <w:rPr>
        <w:rFonts w:ascii="Wingdings" w:hAnsi="Wingdings" w:hint="default"/>
      </w:rPr>
    </w:lvl>
    <w:lvl w:ilvl="7" w:tplc="2CF05970" w:tentative="1">
      <w:start w:val="1"/>
      <w:numFmt w:val="bullet"/>
      <w:lvlText w:val=""/>
      <w:lvlJc w:val="left"/>
      <w:pPr>
        <w:tabs>
          <w:tab w:val="num" w:pos="5760"/>
        </w:tabs>
        <w:ind w:left="5760" w:hanging="360"/>
      </w:pPr>
      <w:rPr>
        <w:rFonts w:ascii="Wingdings" w:hAnsi="Wingdings" w:hint="default"/>
      </w:rPr>
    </w:lvl>
    <w:lvl w:ilvl="8" w:tplc="BA501B4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BCE11C7"/>
    <w:multiLevelType w:val="hybridMultilevel"/>
    <w:tmpl w:val="47366950"/>
    <w:lvl w:ilvl="0" w:tplc="B55C3568">
      <w:start w:val="1"/>
      <w:numFmt w:val="bullet"/>
      <w:lvlText w:val="•"/>
      <w:lvlJc w:val="left"/>
      <w:pPr>
        <w:ind w:left="1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024DAFC">
      <w:start w:val="1"/>
      <w:numFmt w:val="bullet"/>
      <w:lvlText w:val="o"/>
      <w:lvlJc w:val="left"/>
      <w:pPr>
        <w:ind w:left="19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3DA5EB0">
      <w:start w:val="1"/>
      <w:numFmt w:val="bullet"/>
      <w:lvlText w:val="▪"/>
      <w:lvlJc w:val="left"/>
      <w:pPr>
        <w:ind w:left="26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4BAC2CC">
      <w:start w:val="1"/>
      <w:numFmt w:val="bullet"/>
      <w:lvlText w:val="•"/>
      <w:lvlJc w:val="left"/>
      <w:pPr>
        <w:ind w:left="3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FE5A74">
      <w:start w:val="1"/>
      <w:numFmt w:val="bullet"/>
      <w:lvlText w:val="o"/>
      <w:lvlJc w:val="left"/>
      <w:pPr>
        <w:ind w:left="40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690D9C8">
      <w:start w:val="1"/>
      <w:numFmt w:val="bullet"/>
      <w:lvlText w:val="▪"/>
      <w:lvlJc w:val="left"/>
      <w:pPr>
        <w:ind w:left="48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4B44B98">
      <w:start w:val="1"/>
      <w:numFmt w:val="bullet"/>
      <w:lvlText w:val="•"/>
      <w:lvlJc w:val="left"/>
      <w:pPr>
        <w:ind w:left="5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D2ECB6">
      <w:start w:val="1"/>
      <w:numFmt w:val="bullet"/>
      <w:lvlText w:val="o"/>
      <w:lvlJc w:val="left"/>
      <w:pPr>
        <w:ind w:left="62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08E77C6">
      <w:start w:val="1"/>
      <w:numFmt w:val="bullet"/>
      <w:lvlText w:val="▪"/>
      <w:lvlJc w:val="left"/>
      <w:pPr>
        <w:ind w:left="69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70AD69F1"/>
    <w:multiLevelType w:val="hybridMultilevel"/>
    <w:tmpl w:val="42506496"/>
    <w:lvl w:ilvl="0" w:tplc="518AB4AA">
      <w:start w:val="1"/>
      <w:numFmt w:val="bullet"/>
      <w:lvlText w:val="•"/>
      <w:lvlJc w:val="left"/>
      <w:pPr>
        <w:ind w:left="1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187E66">
      <w:start w:val="1"/>
      <w:numFmt w:val="bullet"/>
      <w:lvlText w:val="o"/>
      <w:lvlJc w:val="left"/>
      <w:pPr>
        <w:ind w:left="19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61AE632">
      <w:start w:val="1"/>
      <w:numFmt w:val="bullet"/>
      <w:lvlText w:val="▪"/>
      <w:lvlJc w:val="left"/>
      <w:pPr>
        <w:ind w:left="26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D02E736">
      <w:start w:val="1"/>
      <w:numFmt w:val="bullet"/>
      <w:lvlText w:val="•"/>
      <w:lvlJc w:val="left"/>
      <w:pPr>
        <w:ind w:left="3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C6D4D4">
      <w:start w:val="1"/>
      <w:numFmt w:val="bullet"/>
      <w:lvlText w:val="o"/>
      <w:lvlJc w:val="left"/>
      <w:pPr>
        <w:ind w:left="40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A28ABFE">
      <w:start w:val="1"/>
      <w:numFmt w:val="bullet"/>
      <w:lvlText w:val="▪"/>
      <w:lvlJc w:val="left"/>
      <w:pPr>
        <w:ind w:left="48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1220858">
      <w:start w:val="1"/>
      <w:numFmt w:val="bullet"/>
      <w:lvlText w:val="•"/>
      <w:lvlJc w:val="left"/>
      <w:pPr>
        <w:ind w:left="5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2E2C17E">
      <w:start w:val="1"/>
      <w:numFmt w:val="bullet"/>
      <w:lvlText w:val="o"/>
      <w:lvlJc w:val="left"/>
      <w:pPr>
        <w:ind w:left="62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B386156">
      <w:start w:val="1"/>
      <w:numFmt w:val="bullet"/>
      <w:lvlText w:val="▪"/>
      <w:lvlJc w:val="left"/>
      <w:pPr>
        <w:ind w:left="69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71A52627"/>
    <w:multiLevelType w:val="hybridMultilevel"/>
    <w:tmpl w:val="BAEA2204"/>
    <w:lvl w:ilvl="0" w:tplc="634A8CEC">
      <w:start w:val="1"/>
      <w:numFmt w:val="bullet"/>
      <w:lvlText w:val="•"/>
      <w:lvlJc w:val="left"/>
      <w:pPr>
        <w:ind w:left="2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24AD4C">
      <w:start w:val="1"/>
      <w:numFmt w:val="bullet"/>
      <w:lvlText w:val="o"/>
      <w:lvlJc w:val="left"/>
      <w:pPr>
        <w:ind w:left="11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084B372">
      <w:start w:val="1"/>
      <w:numFmt w:val="bullet"/>
      <w:lvlText w:val="▪"/>
      <w:lvlJc w:val="left"/>
      <w:pPr>
        <w:ind w:left="19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530CB8C">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58CFF2">
      <w:start w:val="1"/>
      <w:numFmt w:val="bullet"/>
      <w:lvlText w:val="o"/>
      <w:lvlJc w:val="left"/>
      <w:pPr>
        <w:ind w:left="33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FE671DA">
      <w:start w:val="1"/>
      <w:numFmt w:val="bullet"/>
      <w:lvlText w:val="▪"/>
      <w:lvlJc w:val="left"/>
      <w:pPr>
        <w:ind w:left="40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6E6413A">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2A4CDC">
      <w:start w:val="1"/>
      <w:numFmt w:val="bullet"/>
      <w:lvlText w:val="o"/>
      <w:lvlJc w:val="left"/>
      <w:pPr>
        <w:ind w:left="5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56BC20">
      <w:start w:val="1"/>
      <w:numFmt w:val="bullet"/>
      <w:lvlText w:val="▪"/>
      <w:lvlJc w:val="left"/>
      <w:pPr>
        <w:ind w:left="6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73C04F2C"/>
    <w:multiLevelType w:val="hybridMultilevel"/>
    <w:tmpl w:val="0E7856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52676CD"/>
    <w:multiLevelType w:val="hybridMultilevel"/>
    <w:tmpl w:val="D97E5B60"/>
    <w:lvl w:ilvl="0" w:tplc="E64A5FFA">
      <w:start w:val="1"/>
      <w:numFmt w:val="bullet"/>
      <w:lvlText w:val="•"/>
      <w:lvlJc w:val="left"/>
      <w:pPr>
        <w:ind w:left="2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9A0B96">
      <w:start w:val="1"/>
      <w:numFmt w:val="bullet"/>
      <w:lvlText w:val="o"/>
      <w:lvlJc w:val="left"/>
      <w:pPr>
        <w:ind w:left="11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EEC0AA">
      <w:start w:val="1"/>
      <w:numFmt w:val="bullet"/>
      <w:lvlText w:val="▪"/>
      <w:lvlJc w:val="left"/>
      <w:pPr>
        <w:ind w:left="19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2E6597A">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728C00">
      <w:start w:val="1"/>
      <w:numFmt w:val="bullet"/>
      <w:lvlText w:val="o"/>
      <w:lvlJc w:val="left"/>
      <w:pPr>
        <w:ind w:left="33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57EDD9C">
      <w:start w:val="1"/>
      <w:numFmt w:val="bullet"/>
      <w:lvlText w:val="▪"/>
      <w:lvlJc w:val="left"/>
      <w:pPr>
        <w:ind w:left="40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8FA4ABC">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227A06">
      <w:start w:val="1"/>
      <w:numFmt w:val="bullet"/>
      <w:lvlText w:val="o"/>
      <w:lvlJc w:val="left"/>
      <w:pPr>
        <w:ind w:left="5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A3C0F10">
      <w:start w:val="1"/>
      <w:numFmt w:val="bullet"/>
      <w:lvlText w:val="▪"/>
      <w:lvlJc w:val="left"/>
      <w:pPr>
        <w:ind w:left="6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75631ED8"/>
    <w:multiLevelType w:val="hybridMultilevel"/>
    <w:tmpl w:val="0792E21C"/>
    <w:lvl w:ilvl="0" w:tplc="F7E499EA">
      <w:start w:val="2"/>
      <w:numFmt w:val="decimal"/>
      <w:lvlText w:val="%1."/>
      <w:lvlJc w:val="left"/>
      <w:pPr>
        <w:ind w:left="10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D48490">
      <w:start w:val="1"/>
      <w:numFmt w:val="lowerLetter"/>
      <w:lvlText w:val="%2"/>
      <w:lvlJc w:val="left"/>
      <w:pPr>
        <w:ind w:left="19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3AE9BC4">
      <w:start w:val="1"/>
      <w:numFmt w:val="lowerRoman"/>
      <w:lvlText w:val="%3"/>
      <w:lvlJc w:val="left"/>
      <w:pPr>
        <w:ind w:left="26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F1E69EC">
      <w:start w:val="1"/>
      <w:numFmt w:val="decimal"/>
      <w:lvlText w:val="%4"/>
      <w:lvlJc w:val="left"/>
      <w:pPr>
        <w:ind w:left="3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404BE4">
      <w:start w:val="1"/>
      <w:numFmt w:val="lowerLetter"/>
      <w:lvlText w:val="%5"/>
      <w:lvlJc w:val="left"/>
      <w:pPr>
        <w:ind w:left="40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FE6BF5C">
      <w:start w:val="1"/>
      <w:numFmt w:val="lowerRoman"/>
      <w:lvlText w:val="%6"/>
      <w:lvlJc w:val="left"/>
      <w:pPr>
        <w:ind w:left="48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21C2DC2">
      <w:start w:val="1"/>
      <w:numFmt w:val="decimal"/>
      <w:lvlText w:val="%7"/>
      <w:lvlJc w:val="left"/>
      <w:pPr>
        <w:ind w:left="5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D5AAC0E">
      <w:start w:val="1"/>
      <w:numFmt w:val="lowerLetter"/>
      <w:lvlText w:val="%8"/>
      <w:lvlJc w:val="left"/>
      <w:pPr>
        <w:ind w:left="62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94EB836">
      <w:start w:val="1"/>
      <w:numFmt w:val="lowerRoman"/>
      <w:lvlText w:val="%9"/>
      <w:lvlJc w:val="left"/>
      <w:pPr>
        <w:ind w:left="69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7571373F"/>
    <w:multiLevelType w:val="hybridMultilevel"/>
    <w:tmpl w:val="3DC0633A"/>
    <w:lvl w:ilvl="0" w:tplc="092AD3B6">
      <w:start w:val="1"/>
      <w:numFmt w:val="bullet"/>
      <w:lvlText w:val="•"/>
      <w:lvlJc w:val="left"/>
      <w:pPr>
        <w:ind w:left="1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3A1A44">
      <w:start w:val="1"/>
      <w:numFmt w:val="bullet"/>
      <w:lvlText w:val="o"/>
      <w:lvlJc w:val="left"/>
      <w:pPr>
        <w:ind w:left="19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9948D92">
      <w:start w:val="1"/>
      <w:numFmt w:val="bullet"/>
      <w:lvlText w:val="▪"/>
      <w:lvlJc w:val="left"/>
      <w:pPr>
        <w:ind w:left="26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CBC2478">
      <w:start w:val="1"/>
      <w:numFmt w:val="bullet"/>
      <w:lvlText w:val="•"/>
      <w:lvlJc w:val="left"/>
      <w:pPr>
        <w:ind w:left="3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665C06">
      <w:start w:val="1"/>
      <w:numFmt w:val="bullet"/>
      <w:lvlText w:val="o"/>
      <w:lvlJc w:val="left"/>
      <w:pPr>
        <w:ind w:left="40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492146E">
      <w:start w:val="1"/>
      <w:numFmt w:val="bullet"/>
      <w:lvlText w:val="▪"/>
      <w:lvlJc w:val="left"/>
      <w:pPr>
        <w:ind w:left="48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C46C610">
      <w:start w:val="1"/>
      <w:numFmt w:val="bullet"/>
      <w:lvlText w:val="•"/>
      <w:lvlJc w:val="left"/>
      <w:pPr>
        <w:ind w:left="5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0A6F388">
      <w:start w:val="1"/>
      <w:numFmt w:val="bullet"/>
      <w:lvlText w:val="o"/>
      <w:lvlJc w:val="left"/>
      <w:pPr>
        <w:ind w:left="62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8C6CCF6">
      <w:start w:val="1"/>
      <w:numFmt w:val="bullet"/>
      <w:lvlText w:val="▪"/>
      <w:lvlJc w:val="left"/>
      <w:pPr>
        <w:ind w:left="69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768D3E12"/>
    <w:multiLevelType w:val="hybridMultilevel"/>
    <w:tmpl w:val="E22A0F98"/>
    <w:lvl w:ilvl="0" w:tplc="956829E4">
      <w:start w:val="1"/>
      <w:numFmt w:val="bullet"/>
      <w:lvlText w:val="•"/>
      <w:lvlJc w:val="left"/>
      <w:pPr>
        <w:ind w:left="1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7BC0190">
      <w:start w:val="1"/>
      <w:numFmt w:val="bullet"/>
      <w:lvlText w:val="o"/>
      <w:lvlJc w:val="left"/>
      <w:pPr>
        <w:ind w:left="19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F04D7D8">
      <w:start w:val="1"/>
      <w:numFmt w:val="bullet"/>
      <w:lvlText w:val="▪"/>
      <w:lvlJc w:val="left"/>
      <w:pPr>
        <w:ind w:left="26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5E05AAC">
      <w:start w:val="1"/>
      <w:numFmt w:val="bullet"/>
      <w:lvlText w:val="•"/>
      <w:lvlJc w:val="left"/>
      <w:pPr>
        <w:ind w:left="3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8856B6">
      <w:start w:val="1"/>
      <w:numFmt w:val="bullet"/>
      <w:lvlText w:val="o"/>
      <w:lvlJc w:val="left"/>
      <w:pPr>
        <w:ind w:left="40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5967CB8">
      <w:start w:val="1"/>
      <w:numFmt w:val="bullet"/>
      <w:lvlText w:val="▪"/>
      <w:lvlJc w:val="left"/>
      <w:pPr>
        <w:ind w:left="48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E6C683E">
      <w:start w:val="1"/>
      <w:numFmt w:val="bullet"/>
      <w:lvlText w:val="•"/>
      <w:lvlJc w:val="left"/>
      <w:pPr>
        <w:ind w:left="5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A4BC52">
      <w:start w:val="1"/>
      <w:numFmt w:val="bullet"/>
      <w:lvlText w:val="o"/>
      <w:lvlJc w:val="left"/>
      <w:pPr>
        <w:ind w:left="62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802C5BE">
      <w:start w:val="1"/>
      <w:numFmt w:val="bullet"/>
      <w:lvlText w:val="▪"/>
      <w:lvlJc w:val="left"/>
      <w:pPr>
        <w:ind w:left="69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771124CA"/>
    <w:multiLevelType w:val="hybridMultilevel"/>
    <w:tmpl w:val="03286388"/>
    <w:lvl w:ilvl="0" w:tplc="CFC8E426">
      <w:start w:val="1"/>
      <w:numFmt w:val="bullet"/>
      <w:lvlText w:val="•"/>
      <w:lvlJc w:val="left"/>
      <w:pPr>
        <w:ind w:left="1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90C0F6">
      <w:start w:val="1"/>
      <w:numFmt w:val="bullet"/>
      <w:lvlText w:val="o"/>
      <w:lvlJc w:val="left"/>
      <w:pPr>
        <w:ind w:left="15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512A14A">
      <w:start w:val="1"/>
      <w:numFmt w:val="bullet"/>
      <w:lvlText w:val="▪"/>
      <w:lvlJc w:val="left"/>
      <w:pPr>
        <w:ind w:left="22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51C9EDC">
      <w:start w:val="1"/>
      <w:numFmt w:val="bullet"/>
      <w:lvlText w:val="•"/>
      <w:lvlJc w:val="left"/>
      <w:pPr>
        <w:ind w:left="29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BA6CD8">
      <w:start w:val="1"/>
      <w:numFmt w:val="bullet"/>
      <w:lvlText w:val="o"/>
      <w:lvlJc w:val="left"/>
      <w:pPr>
        <w:ind w:left="36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E4CBC38">
      <w:start w:val="1"/>
      <w:numFmt w:val="bullet"/>
      <w:lvlText w:val="▪"/>
      <w:lvlJc w:val="left"/>
      <w:pPr>
        <w:ind w:left="43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956F8D2">
      <w:start w:val="1"/>
      <w:numFmt w:val="bullet"/>
      <w:lvlText w:val="•"/>
      <w:lvlJc w:val="left"/>
      <w:pPr>
        <w:ind w:left="51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2EFFCE">
      <w:start w:val="1"/>
      <w:numFmt w:val="bullet"/>
      <w:lvlText w:val="o"/>
      <w:lvlJc w:val="left"/>
      <w:pPr>
        <w:ind w:left="58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AAC7018">
      <w:start w:val="1"/>
      <w:numFmt w:val="bullet"/>
      <w:lvlText w:val="▪"/>
      <w:lvlJc w:val="left"/>
      <w:pPr>
        <w:ind w:left="65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79045D36"/>
    <w:multiLevelType w:val="hybridMultilevel"/>
    <w:tmpl w:val="5150D6F6"/>
    <w:lvl w:ilvl="0" w:tplc="25404F62">
      <w:start w:val="1"/>
      <w:numFmt w:val="bullet"/>
      <w:lvlText w:val="•"/>
      <w:lvlJc w:val="left"/>
      <w:pPr>
        <w:ind w:left="1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DC1B7E">
      <w:start w:val="1"/>
      <w:numFmt w:val="bullet"/>
      <w:lvlText w:val="o"/>
      <w:lvlJc w:val="left"/>
      <w:pPr>
        <w:ind w:left="19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83E496C">
      <w:start w:val="1"/>
      <w:numFmt w:val="bullet"/>
      <w:lvlText w:val="▪"/>
      <w:lvlJc w:val="left"/>
      <w:pPr>
        <w:ind w:left="26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0229B2">
      <w:start w:val="1"/>
      <w:numFmt w:val="bullet"/>
      <w:lvlText w:val="•"/>
      <w:lvlJc w:val="left"/>
      <w:pPr>
        <w:ind w:left="3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2E7F68">
      <w:start w:val="1"/>
      <w:numFmt w:val="bullet"/>
      <w:lvlText w:val="o"/>
      <w:lvlJc w:val="left"/>
      <w:pPr>
        <w:ind w:left="40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1E42B5C">
      <w:start w:val="1"/>
      <w:numFmt w:val="bullet"/>
      <w:lvlText w:val="▪"/>
      <w:lvlJc w:val="left"/>
      <w:pPr>
        <w:ind w:left="48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F968AA0">
      <w:start w:val="1"/>
      <w:numFmt w:val="bullet"/>
      <w:lvlText w:val="•"/>
      <w:lvlJc w:val="left"/>
      <w:pPr>
        <w:ind w:left="5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C83B94">
      <w:start w:val="1"/>
      <w:numFmt w:val="bullet"/>
      <w:lvlText w:val="o"/>
      <w:lvlJc w:val="left"/>
      <w:pPr>
        <w:ind w:left="62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556AA9E">
      <w:start w:val="1"/>
      <w:numFmt w:val="bullet"/>
      <w:lvlText w:val="▪"/>
      <w:lvlJc w:val="left"/>
      <w:pPr>
        <w:ind w:left="69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7C272CC9"/>
    <w:multiLevelType w:val="hybridMultilevel"/>
    <w:tmpl w:val="96582B4A"/>
    <w:lvl w:ilvl="0" w:tplc="2076A26E">
      <w:start w:val="1"/>
      <w:numFmt w:val="bullet"/>
      <w:lvlText w:val="•"/>
      <w:lvlJc w:val="left"/>
      <w:pPr>
        <w:ind w:left="9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0F4FF26">
      <w:start w:val="1"/>
      <w:numFmt w:val="bullet"/>
      <w:lvlText w:val="-"/>
      <w:lvlJc w:val="left"/>
      <w:pPr>
        <w:ind w:left="14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DE2E19A">
      <w:start w:val="1"/>
      <w:numFmt w:val="bullet"/>
      <w:lvlText w:val="▪"/>
      <w:lvlJc w:val="left"/>
      <w:pPr>
        <w:ind w:left="17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7820026">
      <w:start w:val="1"/>
      <w:numFmt w:val="bullet"/>
      <w:lvlText w:val="•"/>
      <w:lvlJc w:val="left"/>
      <w:pPr>
        <w:ind w:left="25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38AA60">
      <w:start w:val="1"/>
      <w:numFmt w:val="bullet"/>
      <w:lvlText w:val="o"/>
      <w:lvlJc w:val="left"/>
      <w:pPr>
        <w:ind w:left="32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77AEA3A">
      <w:start w:val="1"/>
      <w:numFmt w:val="bullet"/>
      <w:lvlText w:val="▪"/>
      <w:lvlJc w:val="left"/>
      <w:pPr>
        <w:ind w:left="39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9DA3622">
      <w:start w:val="1"/>
      <w:numFmt w:val="bullet"/>
      <w:lvlText w:val="•"/>
      <w:lvlJc w:val="left"/>
      <w:pPr>
        <w:ind w:left="46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B6F42E">
      <w:start w:val="1"/>
      <w:numFmt w:val="bullet"/>
      <w:lvlText w:val="o"/>
      <w:lvlJc w:val="left"/>
      <w:pPr>
        <w:ind w:left="53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1DC805C">
      <w:start w:val="1"/>
      <w:numFmt w:val="bullet"/>
      <w:lvlText w:val="▪"/>
      <w:lvlJc w:val="left"/>
      <w:pPr>
        <w:ind w:left="61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264873348">
    <w:abstractNumId w:val="17"/>
  </w:num>
  <w:num w:numId="2" w16cid:durableId="748040174">
    <w:abstractNumId w:val="39"/>
  </w:num>
  <w:num w:numId="3" w16cid:durableId="1885170552">
    <w:abstractNumId w:val="31"/>
  </w:num>
  <w:num w:numId="4" w16cid:durableId="67270132">
    <w:abstractNumId w:val="19"/>
  </w:num>
  <w:num w:numId="5" w16cid:durableId="1900479988">
    <w:abstractNumId w:val="22"/>
  </w:num>
  <w:num w:numId="6" w16cid:durableId="1793941565">
    <w:abstractNumId w:val="15"/>
  </w:num>
  <w:num w:numId="7" w16cid:durableId="1019164787">
    <w:abstractNumId w:val="2"/>
  </w:num>
  <w:num w:numId="8" w16cid:durableId="1861435128">
    <w:abstractNumId w:val="40"/>
  </w:num>
  <w:num w:numId="9" w16cid:durableId="85418493">
    <w:abstractNumId w:val="32"/>
  </w:num>
  <w:num w:numId="10" w16cid:durableId="2103449413">
    <w:abstractNumId w:val="27"/>
  </w:num>
  <w:num w:numId="11" w16cid:durableId="1772386864">
    <w:abstractNumId w:val="36"/>
  </w:num>
  <w:num w:numId="12" w16cid:durableId="1006830599">
    <w:abstractNumId w:val="24"/>
  </w:num>
  <w:num w:numId="13" w16cid:durableId="1018193106">
    <w:abstractNumId w:val="41"/>
  </w:num>
  <w:num w:numId="14" w16cid:durableId="224797642">
    <w:abstractNumId w:val="37"/>
  </w:num>
  <w:num w:numId="15" w16cid:durableId="611320907">
    <w:abstractNumId w:val="16"/>
  </w:num>
  <w:num w:numId="16" w16cid:durableId="769198158">
    <w:abstractNumId w:val="38"/>
  </w:num>
  <w:num w:numId="17" w16cid:durableId="1479803404">
    <w:abstractNumId w:val="25"/>
  </w:num>
  <w:num w:numId="18" w16cid:durableId="236867605">
    <w:abstractNumId w:val="13"/>
  </w:num>
  <w:num w:numId="19" w16cid:durableId="648094501">
    <w:abstractNumId w:val="1"/>
  </w:num>
  <w:num w:numId="20" w16cid:durableId="665789228">
    <w:abstractNumId w:val="3"/>
  </w:num>
  <w:num w:numId="21" w16cid:durableId="1358578272">
    <w:abstractNumId w:val="12"/>
  </w:num>
  <w:num w:numId="22" w16cid:durableId="392700254">
    <w:abstractNumId w:val="21"/>
  </w:num>
  <w:num w:numId="23" w16cid:durableId="2091124086">
    <w:abstractNumId w:val="10"/>
  </w:num>
  <w:num w:numId="24" w16cid:durableId="1484470633">
    <w:abstractNumId w:val="20"/>
  </w:num>
  <w:num w:numId="25" w16cid:durableId="1826896951">
    <w:abstractNumId w:val="35"/>
  </w:num>
  <w:num w:numId="26" w16cid:durableId="1786150590">
    <w:abstractNumId w:val="7"/>
  </w:num>
  <w:num w:numId="27" w16cid:durableId="550773881">
    <w:abstractNumId w:val="26"/>
  </w:num>
  <w:num w:numId="28" w16cid:durableId="1745957044">
    <w:abstractNumId w:val="33"/>
  </w:num>
  <w:num w:numId="29" w16cid:durableId="1904028583">
    <w:abstractNumId w:val="4"/>
  </w:num>
  <w:num w:numId="30" w16cid:durableId="2020545497">
    <w:abstractNumId w:val="9"/>
  </w:num>
  <w:num w:numId="31" w16cid:durableId="581304546">
    <w:abstractNumId w:val="30"/>
  </w:num>
  <w:num w:numId="32" w16cid:durableId="1416129298">
    <w:abstractNumId w:val="23"/>
  </w:num>
  <w:num w:numId="33" w16cid:durableId="822893995">
    <w:abstractNumId w:val="5"/>
  </w:num>
  <w:num w:numId="34" w16cid:durableId="706297472">
    <w:abstractNumId w:val="14"/>
  </w:num>
  <w:num w:numId="35" w16cid:durableId="1892693073">
    <w:abstractNumId w:val="34"/>
  </w:num>
  <w:num w:numId="36" w16cid:durableId="1716612247">
    <w:abstractNumId w:val="18"/>
  </w:num>
  <w:num w:numId="37" w16cid:durableId="787050072">
    <w:abstractNumId w:val="8"/>
  </w:num>
  <w:num w:numId="38" w16cid:durableId="5185917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558054192">
    <w:abstractNumId w:val="28"/>
  </w:num>
  <w:num w:numId="40" w16cid:durableId="153958310">
    <w:abstractNumId w:val="29"/>
  </w:num>
  <w:num w:numId="41" w16cid:durableId="1581140225">
    <w:abstractNumId w:val="0"/>
  </w:num>
  <w:num w:numId="42" w16cid:durableId="8068526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UVY Martine [2]">
    <w15:presenceInfo w15:providerId="AD" w15:userId="S-1-5-21-1757981266-1645522239-839522115-7202"/>
  </w15:person>
  <w15:person w15:author="BOUVY Martine [3]">
    <w15:presenceInfo w15:providerId="None" w15:userId="BOUVY Martine"/>
  </w15:person>
  <w15:person w15:author="BOUVY Martine">
    <w15:presenceInfo w15:providerId="AD" w15:userId="S::martine.bouvy@swift.com::f72b7511-36bf-4709-b9d9-e93be3ada4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fr-BE"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BE" w:vendorID="64" w:dllVersion="0" w:nlCheck="1" w:checkStyle="0"/>
  <w:trackRevisions/>
  <w:defaultTabStop w:val="720"/>
  <w:evenAndOddHeaders/>
  <w:characterSpacingControl w:val="doNotCompress"/>
  <w:hdrShapeDefaults>
    <o:shapedefaults v:ext="edit" spidmax="770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48F"/>
    <w:rsid w:val="00000035"/>
    <w:rsid w:val="0000034B"/>
    <w:rsid w:val="000004C6"/>
    <w:rsid w:val="00000543"/>
    <w:rsid w:val="00000716"/>
    <w:rsid w:val="00000C92"/>
    <w:rsid w:val="00000CF8"/>
    <w:rsid w:val="0000122E"/>
    <w:rsid w:val="000017FC"/>
    <w:rsid w:val="00001980"/>
    <w:rsid w:val="00002129"/>
    <w:rsid w:val="000024FA"/>
    <w:rsid w:val="00002818"/>
    <w:rsid w:val="00002CB8"/>
    <w:rsid w:val="00002DE7"/>
    <w:rsid w:val="000030BD"/>
    <w:rsid w:val="000031DF"/>
    <w:rsid w:val="000035F1"/>
    <w:rsid w:val="0000379F"/>
    <w:rsid w:val="000039A5"/>
    <w:rsid w:val="00003CBC"/>
    <w:rsid w:val="00003DF9"/>
    <w:rsid w:val="000042C8"/>
    <w:rsid w:val="000044BB"/>
    <w:rsid w:val="0000499A"/>
    <w:rsid w:val="00004A8E"/>
    <w:rsid w:val="00004C15"/>
    <w:rsid w:val="00004C98"/>
    <w:rsid w:val="00004D5F"/>
    <w:rsid w:val="000053EF"/>
    <w:rsid w:val="00005C1B"/>
    <w:rsid w:val="00006246"/>
    <w:rsid w:val="000065CE"/>
    <w:rsid w:val="00006AC9"/>
    <w:rsid w:val="00006E8D"/>
    <w:rsid w:val="0000763F"/>
    <w:rsid w:val="00007726"/>
    <w:rsid w:val="00007845"/>
    <w:rsid w:val="00007898"/>
    <w:rsid w:val="00007E38"/>
    <w:rsid w:val="0001009D"/>
    <w:rsid w:val="000100C0"/>
    <w:rsid w:val="00010714"/>
    <w:rsid w:val="00010C62"/>
    <w:rsid w:val="0001130E"/>
    <w:rsid w:val="0001136A"/>
    <w:rsid w:val="000116BB"/>
    <w:rsid w:val="00011AEF"/>
    <w:rsid w:val="00011B63"/>
    <w:rsid w:val="0001224B"/>
    <w:rsid w:val="0001264A"/>
    <w:rsid w:val="00012F8D"/>
    <w:rsid w:val="000134BF"/>
    <w:rsid w:val="00013579"/>
    <w:rsid w:val="000138BD"/>
    <w:rsid w:val="00013FCC"/>
    <w:rsid w:val="000144E1"/>
    <w:rsid w:val="00014A2D"/>
    <w:rsid w:val="0001549F"/>
    <w:rsid w:val="000154E4"/>
    <w:rsid w:val="00015D46"/>
    <w:rsid w:val="00015E4B"/>
    <w:rsid w:val="0001608C"/>
    <w:rsid w:val="00016355"/>
    <w:rsid w:val="0001654E"/>
    <w:rsid w:val="00016923"/>
    <w:rsid w:val="00016A4C"/>
    <w:rsid w:val="00016A59"/>
    <w:rsid w:val="0001799C"/>
    <w:rsid w:val="00017FFD"/>
    <w:rsid w:val="0002027A"/>
    <w:rsid w:val="000202A3"/>
    <w:rsid w:val="00020B3E"/>
    <w:rsid w:val="00021111"/>
    <w:rsid w:val="00021895"/>
    <w:rsid w:val="000218DA"/>
    <w:rsid w:val="000219A3"/>
    <w:rsid w:val="00021F91"/>
    <w:rsid w:val="00021FE5"/>
    <w:rsid w:val="0002205F"/>
    <w:rsid w:val="0002253D"/>
    <w:rsid w:val="000228CD"/>
    <w:rsid w:val="0002291A"/>
    <w:rsid w:val="00022EE0"/>
    <w:rsid w:val="0002342B"/>
    <w:rsid w:val="00023979"/>
    <w:rsid w:val="00023AA8"/>
    <w:rsid w:val="00023CAA"/>
    <w:rsid w:val="00023F9C"/>
    <w:rsid w:val="000245D2"/>
    <w:rsid w:val="0002469D"/>
    <w:rsid w:val="000247E7"/>
    <w:rsid w:val="00024875"/>
    <w:rsid w:val="0002487B"/>
    <w:rsid w:val="00024B36"/>
    <w:rsid w:val="00024FA9"/>
    <w:rsid w:val="00025366"/>
    <w:rsid w:val="00025570"/>
    <w:rsid w:val="00025818"/>
    <w:rsid w:val="000260E2"/>
    <w:rsid w:val="00026651"/>
    <w:rsid w:val="00026A8F"/>
    <w:rsid w:val="00026B57"/>
    <w:rsid w:val="00026B6C"/>
    <w:rsid w:val="00026BCC"/>
    <w:rsid w:val="00026DFB"/>
    <w:rsid w:val="000275D8"/>
    <w:rsid w:val="0002795B"/>
    <w:rsid w:val="00027A4B"/>
    <w:rsid w:val="00027A5C"/>
    <w:rsid w:val="00027C20"/>
    <w:rsid w:val="00027E45"/>
    <w:rsid w:val="0003029D"/>
    <w:rsid w:val="0003060E"/>
    <w:rsid w:val="000306D7"/>
    <w:rsid w:val="00030A09"/>
    <w:rsid w:val="00030AB1"/>
    <w:rsid w:val="00030AB7"/>
    <w:rsid w:val="00030ADD"/>
    <w:rsid w:val="000311C7"/>
    <w:rsid w:val="00031BE1"/>
    <w:rsid w:val="00031E89"/>
    <w:rsid w:val="00031F27"/>
    <w:rsid w:val="0003205B"/>
    <w:rsid w:val="00032A26"/>
    <w:rsid w:val="00032BF4"/>
    <w:rsid w:val="00032FDE"/>
    <w:rsid w:val="0003335C"/>
    <w:rsid w:val="00033451"/>
    <w:rsid w:val="0003361B"/>
    <w:rsid w:val="0003392D"/>
    <w:rsid w:val="00033BD0"/>
    <w:rsid w:val="00034321"/>
    <w:rsid w:val="0003558B"/>
    <w:rsid w:val="0003582B"/>
    <w:rsid w:val="0003593B"/>
    <w:rsid w:val="00035950"/>
    <w:rsid w:val="000362B6"/>
    <w:rsid w:val="00036E9D"/>
    <w:rsid w:val="00036F64"/>
    <w:rsid w:val="00036FB2"/>
    <w:rsid w:val="000371C5"/>
    <w:rsid w:val="00037378"/>
    <w:rsid w:val="00037652"/>
    <w:rsid w:val="00037D25"/>
    <w:rsid w:val="00040020"/>
    <w:rsid w:val="000403C9"/>
    <w:rsid w:val="00040C9D"/>
    <w:rsid w:val="000410A6"/>
    <w:rsid w:val="0004175C"/>
    <w:rsid w:val="0004189D"/>
    <w:rsid w:val="0004200E"/>
    <w:rsid w:val="0004210A"/>
    <w:rsid w:val="0004215F"/>
    <w:rsid w:val="000425C8"/>
    <w:rsid w:val="00042722"/>
    <w:rsid w:val="000427D8"/>
    <w:rsid w:val="0004290B"/>
    <w:rsid w:val="00042A15"/>
    <w:rsid w:val="00042ADA"/>
    <w:rsid w:val="00042C3A"/>
    <w:rsid w:val="00042C58"/>
    <w:rsid w:val="00042F89"/>
    <w:rsid w:val="00043054"/>
    <w:rsid w:val="000432D8"/>
    <w:rsid w:val="00043321"/>
    <w:rsid w:val="00043403"/>
    <w:rsid w:val="00043B1B"/>
    <w:rsid w:val="00043BFA"/>
    <w:rsid w:val="00043C49"/>
    <w:rsid w:val="00044228"/>
    <w:rsid w:val="000451FE"/>
    <w:rsid w:val="00045825"/>
    <w:rsid w:val="00045FDB"/>
    <w:rsid w:val="000471E8"/>
    <w:rsid w:val="0004728B"/>
    <w:rsid w:val="0004730C"/>
    <w:rsid w:val="000475B5"/>
    <w:rsid w:val="00047687"/>
    <w:rsid w:val="000478AE"/>
    <w:rsid w:val="0004799B"/>
    <w:rsid w:val="00047A40"/>
    <w:rsid w:val="00050291"/>
    <w:rsid w:val="000502F6"/>
    <w:rsid w:val="00050987"/>
    <w:rsid w:val="00050A31"/>
    <w:rsid w:val="00050A54"/>
    <w:rsid w:val="000510F3"/>
    <w:rsid w:val="0005128E"/>
    <w:rsid w:val="000513B7"/>
    <w:rsid w:val="000513D5"/>
    <w:rsid w:val="000514F2"/>
    <w:rsid w:val="000515BA"/>
    <w:rsid w:val="00052029"/>
    <w:rsid w:val="00052555"/>
    <w:rsid w:val="00052CD4"/>
    <w:rsid w:val="00052DFC"/>
    <w:rsid w:val="00052EDD"/>
    <w:rsid w:val="00052EFD"/>
    <w:rsid w:val="0005307B"/>
    <w:rsid w:val="00053146"/>
    <w:rsid w:val="0005323A"/>
    <w:rsid w:val="00053D9D"/>
    <w:rsid w:val="00054246"/>
    <w:rsid w:val="00054C10"/>
    <w:rsid w:val="00054CC1"/>
    <w:rsid w:val="0005511E"/>
    <w:rsid w:val="0005528C"/>
    <w:rsid w:val="0005548D"/>
    <w:rsid w:val="00055E2A"/>
    <w:rsid w:val="00055F3E"/>
    <w:rsid w:val="0005634B"/>
    <w:rsid w:val="00056383"/>
    <w:rsid w:val="000568B0"/>
    <w:rsid w:val="00056B59"/>
    <w:rsid w:val="00056BEC"/>
    <w:rsid w:val="00056C50"/>
    <w:rsid w:val="00056DAA"/>
    <w:rsid w:val="000571AC"/>
    <w:rsid w:val="00057249"/>
    <w:rsid w:val="0005772E"/>
    <w:rsid w:val="000577F1"/>
    <w:rsid w:val="000578FC"/>
    <w:rsid w:val="000579D8"/>
    <w:rsid w:val="00057A87"/>
    <w:rsid w:val="00057B1A"/>
    <w:rsid w:val="00057ED7"/>
    <w:rsid w:val="00057F25"/>
    <w:rsid w:val="0006042A"/>
    <w:rsid w:val="0006044E"/>
    <w:rsid w:val="000604D8"/>
    <w:rsid w:val="0006067D"/>
    <w:rsid w:val="00060889"/>
    <w:rsid w:val="000608E8"/>
    <w:rsid w:val="00060984"/>
    <w:rsid w:val="00060F40"/>
    <w:rsid w:val="000614AE"/>
    <w:rsid w:val="000618EE"/>
    <w:rsid w:val="00061D20"/>
    <w:rsid w:val="00061DA8"/>
    <w:rsid w:val="00061FCC"/>
    <w:rsid w:val="0006209E"/>
    <w:rsid w:val="00062572"/>
    <w:rsid w:val="0006265E"/>
    <w:rsid w:val="00062660"/>
    <w:rsid w:val="000628F1"/>
    <w:rsid w:val="00062B0C"/>
    <w:rsid w:val="00063429"/>
    <w:rsid w:val="0006353A"/>
    <w:rsid w:val="000635EF"/>
    <w:rsid w:val="0006393E"/>
    <w:rsid w:val="00063AA3"/>
    <w:rsid w:val="00063CFC"/>
    <w:rsid w:val="00063D49"/>
    <w:rsid w:val="00063ED2"/>
    <w:rsid w:val="000640A5"/>
    <w:rsid w:val="00064492"/>
    <w:rsid w:val="00064721"/>
    <w:rsid w:val="00064CF2"/>
    <w:rsid w:val="00064D63"/>
    <w:rsid w:val="00064E18"/>
    <w:rsid w:val="00065435"/>
    <w:rsid w:val="000657E5"/>
    <w:rsid w:val="00065875"/>
    <w:rsid w:val="00065D7B"/>
    <w:rsid w:val="00065FA2"/>
    <w:rsid w:val="00065FBD"/>
    <w:rsid w:val="000661C3"/>
    <w:rsid w:val="000664F0"/>
    <w:rsid w:val="00066EA4"/>
    <w:rsid w:val="0006703D"/>
    <w:rsid w:val="000673B4"/>
    <w:rsid w:val="00067A73"/>
    <w:rsid w:val="00067AD0"/>
    <w:rsid w:val="00067BF1"/>
    <w:rsid w:val="00067E48"/>
    <w:rsid w:val="000700D6"/>
    <w:rsid w:val="00070264"/>
    <w:rsid w:val="00070E06"/>
    <w:rsid w:val="00070E4D"/>
    <w:rsid w:val="00070EE5"/>
    <w:rsid w:val="00071C60"/>
    <w:rsid w:val="00071E07"/>
    <w:rsid w:val="00071E33"/>
    <w:rsid w:val="000721CF"/>
    <w:rsid w:val="00072393"/>
    <w:rsid w:val="00072996"/>
    <w:rsid w:val="00072A9D"/>
    <w:rsid w:val="00072DAC"/>
    <w:rsid w:val="00073752"/>
    <w:rsid w:val="00073BBA"/>
    <w:rsid w:val="000740D2"/>
    <w:rsid w:val="00074238"/>
    <w:rsid w:val="00074292"/>
    <w:rsid w:val="000742E4"/>
    <w:rsid w:val="000743D9"/>
    <w:rsid w:val="000745CC"/>
    <w:rsid w:val="00074ACE"/>
    <w:rsid w:val="00074CAC"/>
    <w:rsid w:val="00074EED"/>
    <w:rsid w:val="00074F69"/>
    <w:rsid w:val="00075154"/>
    <w:rsid w:val="0007552B"/>
    <w:rsid w:val="0007572B"/>
    <w:rsid w:val="00075D62"/>
    <w:rsid w:val="00075EAF"/>
    <w:rsid w:val="0007639F"/>
    <w:rsid w:val="00076F58"/>
    <w:rsid w:val="00076FDC"/>
    <w:rsid w:val="000771EB"/>
    <w:rsid w:val="000772F2"/>
    <w:rsid w:val="000774E8"/>
    <w:rsid w:val="00077563"/>
    <w:rsid w:val="000775BF"/>
    <w:rsid w:val="00077B89"/>
    <w:rsid w:val="0008019C"/>
    <w:rsid w:val="0008032A"/>
    <w:rsid w:val="0008074D"/>
    <w:rsid w:val="00080BDB"/>
    <w:rsid w:val="00080C90"/>
    <w:rsid w:val="00080D09"/>
    <w:rsid w:val="00080E4D"/>
    <w:rsid w:val="00081242"/>
    <w:rsid w:val="000815AA"/>
    <w:rsid w:val="000816BC"/>
    <w:rsid w:val="0008186F"/>
    <w:rsid w:val="00081AF4"/>
    <w:rsid w:val="00082162"/>
    <w:rsid w:val="0008244F"/>
    <w:rsid w:val="00082D20"/>
    <w:rsid w:val="00082EB2"/>
    <w:rsid w:val="000837D0"/>
    <w:rsid w:val="0008385C"/>
    <w:rsid w:val="000838AC"/>
    <w:rsid w:val="00083981"/>
    <w:rsid w:val="00083B0E"/>
    <w:rsid w:val="00083E2F"/>
    <w:rsid w:val="00083F05"/>
    <w:rsid w:val="0008438E"/>
    <w:rsid w:val="00084C9F"/>
    <w:rsid w:val="00085008"/>
    <w:rsid w:val="00085175"/>
    <w:rsid w:val="000856C0"/>
    <w:rsid w:val="00085C23"/>
    <w:rsid w:val="0008609D"/>
    <w:rsid w:val="0008627A"/>
    <w:rsid w:val="000862B4"/>
    <w:rsid w:val="000865D0"/>
    <w:rsid w:val="000870FD"/>
    <w:rsid w:val="0008794C"/>
    <w:rsid w:val="000879D1"/>
    <w:rsid w:val="00087C56"/>
    <w:rsid w:val="00090B44"/>
    <w:rsid w:val="00090DE4"/>
    <w:rsid w:val="00090FE3"/>
    <w:rsid w:val="0009139C"/>
    <w:rsid w:val="00091A91"/>
    <w:rsid w:val="00091D7C"/>
    <w:rsid w:val="00091E9B"/>
    <w:rsid w:val="00092055"/>
    <w:rsid w:val="000928EC"/>
    <w:rsid w:val="00092A62"/>
    <w:rsid w:val="00092BBE"/>
    <w:rsid w:val="00092C75"/>
    <w:rsid w:val="00093240"/>
    <w:rsid w:val="0009384F"/>
    <w:rsid w:val="000938F7"/>
    <w:rsid w:val="000940C0"/>
    <w:rsid w:val="000940FE"/>
    <w:rsid w:val="00094406"/>
    <w:rsid w:val="00094946"/>
    <w:rsid w:val="00094A03"/>
    <w:rsid w:val="00094C4E"/>
    <w:rsid w:val="00094F9D"/>
    <w:rsid w:val="00094FFB"/>
    <w:rsid w:val="00095040"/>
    <w:rsid w:val="0009521E"/>
    <w:rsid w:val="00095347"/>
    <w:rsid w:val="00095914"/>
    <w:rsid w:val="00095AEE"/>
    <w:rsid w:val="00095D2D"/>
    <w:rsid w:val="00096141"/>
    <w:rsid w:val="0009632E"/>
    <w:rsid w:val="00096682"/>
    <w:rsid w:val="000966E0"/>
    <w:rsid w:val="00096D7D"/>
    <w:rsid w:val="00096DAA"/>
    <w:rsid w:val="000971E1"/>
    <w:rsid w:val="000A00B0"/>
    <w:rsid w:val="000A010B"/>
    <w:rsid w:val="000A01EB"/>
    <w:rsid w:val="000A092E"/>
    <w:rsid w:val="000A0DB3"/>
    <w:rsid w:val="000A0E06"/>
    <w:rsid w:val="000A100E"/>
    <w:rsid w:val="000A1329"/>
    <w:rsid w:val="000A13A4"/>
    <w:rsid w:val="000A1C52"/>
    <w:rsid w:val="000A2010"/>
    <w:rsid w:val="000A2124"/>
    <w:rsid w:val="000A221E"/>
    <w:rsid w:val="000A2276"/>
    <w:rsid w:val="000A22CF"/>
    <w:rsid w:val="000A2686"/>
    <w:rsid w:val="000A286A"/>
    <w:rsid w:val="000A2A57"/>
    <w:rsid w:val="000A32FB"/>
    <w:rsid w:val="000A44D7"/>
    <w:rsid w:val="000A46DB"/>
    <w:rsid w:val="000A4744"/>
    <w:rsid w:val="000A4A22"/>
    <w:rsid w:val="000A4CCF"/>
    <w:rsid w:val="000A4D75"/>
    <w:rsid w:val="000A4DA5"/>
    <w:rsid w:val="000A4DC7"/>
    <w:rsid w:val="000A4F59"/>
    <w:rsid w:val="000A57EB"/>
    <w:rsid w:val="000A5BBE"/>
    <w:rsid w:val="000A5BEC"/>
    <w:rsid w:val="000A5CD7"/>
    <w:rsid w:val="000A6219"/>
    <w:rsid w:val="000A62DB"/>
    <w:rsid w:val="000A65C5"/>
    <w:rsid w:val="000A6640"/>
    <w:rsid w:val="000A6730"/>
    <w:rsid w:val="000A7562"/>
    <w:rsid w:val="000A7731"/>
    <w:rsid w:val="000A7959"/>
    <w:rsid w:val="000B00AE"/>
    <w:rsid w:val="000B01C6"/>
    <w:rsid w:val="000B01E4"/>
    <w:rsid w:val="000B026D"/>
    <w:rsid w:val="000B0358"/>
    <w:rsid w:val="000B06B9"/>
    <w:rsid w:val="000B086A"/>
    <w:rsid w:val="000B09C4"/>
    <w:rsid w:val="000B13B7"/>
    <w:rsid w:val="000B1479"/>
    <w:rsid w:val="000B1E6B"/>
    <w:rsid w:val="000B2162"/>
    <w:rsid w:val="000B3FF2"/>
    <w:rsid w:val="000B428B"/>
    <w:rsid w:val="000B446C"/>
    <w:rsid w:val="000B4618"/>
    <w:rsid w:val="000B4C88"/>
    <w:rsid w:val="000B4F89"/>
    <w:rsid w:val="000B541C"/>
    <w:rsid w:val="000B5B7B"/>
    <w:rsid w:val="000B5C01"/>
    <w:rsid w:val="000B5CEE"/>
    <w:rsid w:val="000B5DF9"/>
    <w:rsid w:val="000B60B4"/>
    <w:rsid w:val="000B622E"/>
    <w:rsid w:val="000B669C"/>
    <w:rsid w:val="000B6ADD"/>
    <w:rsid w:val="000B6F56"/>
    <w:rsid w:val="000B7445"/>
    <w:rsid w:val="000B7A8E"/>
    <w:rsid w:val="000B7CB3"/>
    <w:rsid w:val="000B7E17"/>
    <w:rsid w:val="000C00CE"/>
    <w:rsid w:val="000C040E"/>
    <w:rsid w:val="000C04BA"/>
    <w:rsid w:val="000C0693"/>
    <w:rsid w:val="000C0A40"/>
    <w:rsid w:val="000C0B1A"/>
    <w:rsid w:val="000C0CAD"/>
    <w:rsid w:val="000C0E7A"/>
    <w:rsid w:val="000C0E80"/>
    <w:rsid w:val="000C0EEF"/>
    <w:rsid w:val="000C0F84"/>
    <w:rsid w:val="000C1055"/>
    <w:rsid w:val="000C107D"/>
    <w:rsid w:val="000C1117"/>
    <w:rsid w:val="000C136A"/>
    <w:rsid w:val="000C14BF"/>
    <w:rsid w:val="000C1863"/>
    <w:rsid w:val="000C1FDC"/>
    <w:rsid w:val="000C21C1"/>
    <w:rsid w:val="000C228B"/>
    <w:rsid w:val="000C2408"/>
    <w:rsid w:val="000C2830"/>
    <w:rsid w:val="000C2AF5"/>
    <w:rsid w:val="000C2BF0"/>
    <w:rsid w:val="000C2C22"/>
    <w:rsid w:val="000C30DC"/>
    <w:rsid w:val="000C3F13"/>
    <w:rsid w:val="000C473E"/>
    <w:rsid w:val="000C4F50"/>
    <w:rsid w:val="000C518A"/>
    <w:rsid w:val="000C58E9"/>
    <w:rsid w:val="000C5BC9"/>
    <w:rsid w:val="000C5C17"/>
    <w:rsid w:val="000C5F1D"/>
    <w:rsid w:val="000C5F22"/>
    <w:rsid w:val="000C5F72"/>
    <w:rsid w:val="000C6053"/>
    <w:rsid w:val="000C6295"/>
    <w:rsid w:val="000C6563"/>
    <w:rsid w:val="000C66D6"/>
    <w:rsid w:val="000C6780"/>
    <w:rsid w:val="000C6934"/>
    <w:rsid w:val="000C6CBC"/>
    <w:rsid w:val="000C78A6"/>
    <w:rsid w:val="000C79BE"/>
    <w:rsid w:val="000C7D26"/>
    <w:rsid w:val="000C7F7A"/>
    <w:rsid w:val="000D00D6"/>
    <w:rsid w:val="000D047F"/>
    <w:rsid w:val="000D06AA"/>
    <w:rsid w:val="000D0C36"/>
    <w:rsid w:val="000D0C61"/>
    <w:rsid w:val="000D0CFA"/>
    <w:rsid w:val="000D0DB4"/>
    <w:rsid w:val="000D10CC"/>
    <w:rsid w:val="000D1EAB"/>
    <w:rsid w:val="000D1FA6"/>
    <w:rsid w:val="000D21CF"/>
    <w:rsid w:val="000D2289"/>
    <w:rsid w:val="000D2766"/>
    <w:rsid w:val="000D2A08"/>
    <w:rsid w:val="000D326C"/>
    <w:rsid w:val="000D3501"/>
    <w:rsid w:val="000D35E7"/>
    <w:rsid w:val="000D3AF0"/>
    <w:rsid w:val="000D3BE3"/>
    <w:rsid w:val="000D3DFC"/>
    <w:rsid w:val="000D3F05"/>
    <w:rsid w:val="000D3F16"/>
    <w:rsid w:val="000D481C"/>
    <w:rsid w:val="000D4E99"/>
    <w:rsid w:val="000D52A6"/>
    <w:rsid w:val="000D54A1"/>
    <w:rsid w:val="000D5D5F"/>
    <w:rsid w:val="000D5DDC"/>
    <w:rsid w:val="000D5F06"/>
    <w:rsid w:val="000D6186"/>
    <w:rsid w:val="000D6795"/>
    <w:rsid w:val="000D68DA"/>
    <w:rsid w:val="000D6AE3"/>
    <w:rsid w:val="000D6C6F"/>
    <w:rsid w:val="000D6FBD"/>
    <w:rsid w:val="000D7236"/>
    <w:rsid w:val="000D72E6"/>
    <w:rsid w:val="000D73F1"/>
    <w:rsid w:val="000D7FE7"/>
    <w:rsid w:val="000E06F0"/>
    <w:rsid w:val="000E0712"/>
    <w:rsid w:val="000E08C2"/>
    <w:rsid w:val="000E1111"/>
    <w:rsid w:val="000E1442"/>
    <w:rsid w:val="000E1524"/>
    <w:rsid w:val="000E164E"/>
    <w:rsid w:val="000E1858"/>
    <w:rsid w:val="000E1884"/>
    <w:rsid w:val="000E19ED"/>
    <w:rsid w:val="000E1C81"/>
    <w:rsid w:val="000E2401"/>
    <w:rsid w:val="000E29E6"/>
    <w:rsid w:val="000E2D51"/>
    <w:rsid w:val="000E2FF9"/>
    <w:rsid w:val="000E31F9"/>
    <w:rsid w:val="000E3209"/>
    <w:rsid w:val="000E3A48"/>
    <w:rsid w:val="000E3C15"/>
    <w:rsid w:val="000E468D"/>
    <w:rsid w:val="000E47D6"/>
    <w:rsid w:val="000E4D86"/>
    <w:rsid w:val="000E4F53"/>
    <w:rsid w:val="000E50E3"/>
    <w:rsid w:val="000E51F6"/>
    <w:rsid w:val="000E5221"/>
    <w:rsid w:val="000E52F4"/>
    <w:rsid w:val="000E57BF"/>
    <w:rsid w:val="000E5B9D"/>
    <w:rsid w:val="000E5CA7"/>
    <w:rsid w:val="000E6181"/>
    <w:rsid w:val="000E64C4"/>
    <w:rsid w:val="000E6536"/>
    <w:rsid w:val="000E6670"/>
    <w:rsid w:val="000E6B94"/>
    <w:rsid w:val="000E6BDA"/>
    <w:rsid w:val="000E6C08"/>
    <w:rsid w:val="000E71DD"/>
    <w:rsid w:val="000E767C"/>
    <w:rsid w:val="000E7926"/>
    <w:rsid w:val="000E79E4"/>
    <w:rsid w:val="000F0491"/>
    <w:rsid w:val="000F04A2"/>
    <w:rsid w:val="000F0B57"/>
    <w:rsid w:val="000F0DAB"/>
    <w:rsid w:val="000F10A9"/>
    <w:rsid w:val="000F1268"/>
    <w:rsid w:val="000F1487"/>
    <w:rsid w:val="000F160D"/>
    <w:rsid w:val="000F1804"/>
    <w:rsid w:val="000F1AEF"/>
    <w:rsid w:val="000F1D5A"/>
    <w:rsid w:val="000F1D5D"/>
    <w:rsid w:val="000F1E61"/>
    <w:rsid w:val="000F1F0B"/>
    <w:rsid w:val="000F2797"/>
    <w:rsid w:val="000F2BA1"/>
    <w:rsid w:val="000F2DB3"/>
    <w:rsid w:val="000F316B"/>
    <w:rsid w:val="000F368B"/>
    <w:rsid w:val="000F3C62"/>
    <w:rsid w:val="000F3CCD"/>
    <w:rsid w:val="000F48D6"/>
    <w:rsid w:val="000F4B7B"/>
    <w:rsid w:val="000F4BCC"/>
    <w:rsid w:val="000F4BEF"/>
    <w:rsid w:val="000F4D7B"/>
    <w:rsid w:val="000F4D90"/>
    <w:rsid w:val="000F4E6E"/>
    <w:rsid w:val="000F5247"/>
    <w:rsid w:val="000F5293"/>
    <w:rsid w:val="000F55DF"/>
    <w:rsid w:val="000F5E40"/>
    <w:rsid w:val="000F5F6B"/>
    <w:rsid w:val="000F61BF"/>
    <w:rsid w:val="000F6671"/>
    <w:rsid w:val="000F6B6A"/>
    <w:rsid w:val="000F6D36"/>
    <w:rsid w:val="000F71C9"/>
    <w:rsid w:val="000F7C26"/>
    <w:rsid w:val="000F7E68"/>
    <w:rsid w:val="000F7F39"/>
    <w:rsid w:val="000F7FC0"/>
    <w:rsid w:val="00100436"/>
    <w:rsid w:val="001006FE"/>
    <w:rsid w:val="00100854"/>
    <w:rsid w:val="0010170C"/>
    <w:rsid w:val="00101995"/>
    <w:rsid w:val="00101C37"/>
    <w:rsid w:val="00102589"/>
    <w:rsid w:val="001025C2"/>
    <w:rsid w:val="00103070"/>
    <w:rsid w:val="0010358A"/>
    <w:rsid w:val="001038FD"/>
    <w:rsid w:val="00103BFC"/>
    <w:rsid w:val="00104531"/>
    <w:rsid w:val="00104576"/>
    <w:rsid w:val="00104651"/>
    <w:rsid w:val="00104866"/>
    <w:rsid w:val="00104897"/>
    <w:rsid w:val="001048D9"/>
    <w:rsid w:val="00104907"/>
    <w:rsid w:val="00104A7C"/>
    <w:rsid w:val="00104C45"/>
    <w:rsid w:val="00104E18"/>
    <w:rsid w:val="00104EAE"/>
    <w:rsid w:val="00104F4E"/>
    <w:rsid w:val="00105569"/>
    <w:rsid w:val="00105719"/>
    <w:rsid w:val="0010581D"/>
    <w:rsid w:val="00105C4F"/>
    <w:rsid w:val="00105D4D"/>
    <w:rsid w:val="00106122"/>
    <w:rsid w:val="00106A8A"/>
    <w:rsid w:val="00106E99"/>
    <w:rsid w:val="0010743B"/>
    <w:rsid w:val="00107708"/>
    <w:rsid w:val="00107923"/>
    <w:rsid w:val="00107F10"/>
    <w:rsid w:val="001100EE"/>
    <w:rsid w:val="00110106"/>
    <w:rsid w:val="0011060D"/>
    <w:rsid w:val="0011104C"/>
    <w:rsid w:val="0011152F"/>
    <w:rsid w:val="001115BB"/>
    <w:rsid w:val="00111C24"/>
    <w:rsid w:val="00111E5C"/>
    <w:rsid w:val="00111E62"/>
    <w:rsid w:val="001122AC"/>
    <w:rsid w:val="0011274F"/>
    <w:rsid w:val="001127BD"/>
    <w:rsid w:val="00112B94"/>
    <w:rsid w:val="00112C95"/>
    <w:rsid w:val="00112FD6"/>
    <w:rsid w:val="001133B4"/>
    <w:rsid w:val="00113969"/>
    <w:rsid w:val="00113CBB"/>
    <w:rsid w:val="00113CBF"/>
    <w:rsid w:val="00113E4F"/>
    <w:rsid w:val="00113F76"/>
    <w:rsid w:val="00113F98"/>
    <w:rsid w:val="001143B9"/>
    <w:rsid w:val="00114539"/>
    <w:rsid w:val="0011495B"/>
    <w:rsid w:val="0011515D"/>
    <w:rsid w:val="00115196"/>
    <w:rsid w:val="00115573"/>
    <w:rsid w:val="00115BAA"/>
    <w:rsid w:val="00115CF0"/>
    <w:rsid w:val="00115D11"/>
    <w:rsid w:val="00115DAC"/>
    <w:rsid w:val="00115DCB"/>
    <w:rsid w:val="00115E19"/>
    <w:rsid w:val="001161B2"/>
    <w:rsid w:val="0011654D"/>
    <w:rsid w:val="00116896"/>
    <w:rsid w:val="00116AF3"/>
    <w:rsid w:val="00116C05"/>
    <w:rsid w:val="001170F6"/>
    <w:rsid w:val="0011747F"/>
    <w:rsid w:val="001175F5"/>
    <w:rsid w:val="00117B8E"/>
    <w:rsid w:val="00117FDB"/>
    <w:rsid w:val="00120342"/>
    <w:rsid w:val="00120552"/>
    <w:rsid w:val="00120615"/>
    <w:rsid w:val="001206E5"/>
    <w:rsid w:val="00120B3D"/>
    <w:rsid w:val="00121182"/>
    <w:rsid w:val="00121239"/>
    <w:rsid w:val="00121609"/>
    <w:rsid w:val="00121A97"/>
    <w:rsid w:val="00121B3F"/>
    <w:rsid w:val="00121E7E"/>
    <w:rsid w:val="001221CB"/>
    <w:rsid w:val="0012220A"/>
    <w:rsid w:val="001223DC"/>
    <w:rsid w:val="001228F7"/>
    <w:rsid w:val="00122AFC"/>
    <w:rsid w:val="00122F29"/>
    <w:rsid w:val="00123039"/>
    <w:rsid w:val="0012308C"/>
    <w:rsid w:val="00123123"/>
    <w:rsid w:val="00123317"/>
    <w:rsid w:val="001235AD"/>
    <w:rsid w:val="00123637"/>
    <w:rsid w:val="00123B07"/>
    <w:rsid w:val="001240B4"/>
    <w:rsid w:val="001244CD"/>
    <w:rsid w:val="00124773"/>
    <w:rsid w:val="00124C07"/>
    <w:rsid w:val="00125254"/>
    <w:rsid w:val="00125590"/>
    <w:rsid w:val="001260EA"/>
    <w:rsid w:val="00126AD8"/>
    <w:rsid w:val="00126E17"/>
    <w:rsid w:val="00126E91"/>
    <w:rsid w:val="00126F12"/>
    <w:rsid w:val="00127B85"/>
    <w:rsid w:val="00127BE7"/>
    <w:rsid w:val="00127D1F"/>
    <w:rsid w:val="0013027E"/>
    <w:rsid w:val="0013037A"/>
    <w:rsid w:val="001305B9"/>
    <w:rsid w:val="00130800"/>
    <w:rsid w:val="0013086E"/>
    <w:rsid w:val="0013097E"/>
    <w:rsid w:val="00130C15"/>
    <w:rsid w:val="00130F8A"/>
    <w:rsid w:val="001318D7"/>
    <w:rsid w:val="00131AE8"/>
    <w:rsid w:val="00131BF7"/>
    <w:rsid w:val="00131DF1"/>
    <w:rsid w:val="00131E03"/>
    <w:rsid w:val="00131E76"/>
    <w:rsid w:val="00132ABF"/>
    <w:rsid w:val="00132EBA"/>
    <w:rsid w:val="00132ECE"/>
    <w:rsid w:val="00133076"/>
    <w:rsid w:val="001333EA"/>
    <w:rsid w:val="00133C21"/>
    <w:rsid w:val="00133F8D"/>
    <w:rsid w:val="00134224"/>
    <w:rsid w:val="00134347"/>
    <w:rsid w:val="0013471E"/>
    <w:rsid w:val="00134955"/>
    <w:rsid w:val="00134F9C"/>
    <w:rsid w:val="001350B8"/>
    <w:rsid w:val="00135304"/>
    <w:rsid w:val="00135613"/>
    <w:rsid w:val="001356D3"/>
    <w:rsid w:val="00135869"/>
    <w:rsid w:val="00135D62"/>
    <w:rsid w:val="00135FF4"/>
    <w:rsid w:val="00136003"/>
    <w:rsid w:val="001362B0"/>
    <w:rsid w:val="001363F5"/>
    <w:rsid w:val="001369D5"/>
    <w:rsid w:val="00136CBE"/>
    <w:rsid w:val="0013712C"/>
    <w:rsid w:val="00137399"/>
    <w:rsid w:val="001375E2"/>
    <w:rsid w:val="00137849"/>
    <w:rsid w:val="00137A61"/>
    <w:rsid w:val="00137C0D"/>
    <w:rsid w:val="00137C38"/>
    <w:rsid w:val="00140020"/>
    <w:rsid w:val="0014006D"/>
    <w:rsid w:val="00140A94"/>
    <w:rsid w:val="00140ABB"/>
    <w:rsid w:val="0014105C"/>
    <w:rsid w:val="00141805"/>
    <w:rsid w:val="00141A1A"/>
    <w:rsid w:val="00141D6F"/>
    <w:rsid w:val="00142245"/>
    <w:rsid w:val="00142766"/>
    <w:rsid w:val="00142AB7"/>
    <w:rsid w:val="001432B6"/>
    <w:rsid w:val="00143548"/>
    <w:rsid w:val="00143AD0"/>
    <w:rsid w:val="00143F3D"/>
    <w:rsid w:val="001448F8"/>
    <w:rsid w:val="00144D8F"/>
    <w:rsid w:val="00144EA3"/>
    <w:rsid w:val="001450C6"/>
    <w:rsid w:val="00145113"/>
    <w:rsid w:val="00145755"/>
    <w:rsid w:val="00145891"/>
    <w:rsid w:val="001458D7"/>
    <w:rsid w:val="00145980"/>
    <w:rsid w:val="00146208"/>
    <w:rsid w:val="00146486"/>
    <w:rsid w:val="0014655E"/>
    <w:rsid w:val="001467E4"/>
    <w:rsid w:val="00146BA6"/>
    <w:rsid w:val="00146CFF"/>
    <w:rsid w:val="00146F68"/>
    <w:rsid w:val="001474B4"/>
    <w:rsid w:val="001479E0"/>
    <w:rsid w:val="00147D90"/>
    <w:rsid w:val="00150501"/>
    <w:rsid w:val="00150753"/>
    <w:rsid w:val="00150924"/>
    <w:rsid w:val="0015095B"/>
    <w:rsid w:val="001509D2"/>
    <w:rsid w:val="00150AFE"/>
    <w:rsid w:val="00150D0D"/>
    <w:rsid w:val="00150E53"/>
    <w:rsid w:val="001510B2"/>
    <w:rsid w:val="001518A5"/>
    <w:rsid w:val="00151BFD"/>
    <w:rsid w:val="00151E87"/>
    <w:rsid w:val="00151FDF"/>
    <w:rsid w:val="001521D6"/>
    <w:rsid w:val="001523A2"/>
    <w:rsid w:val="0015260A"/>
    <w:rsid w:val="00152A19"/>
    <w:rsid w:val="00152C1C"/>
    <w:rsid w:val="00152C9E"/>
    <w:rsid w:val="00152D35"/>
    <w:rsid w:val="00152E54"/>
    <w:rsid w:val="001534D6"/>
    <w:rsid w:val="00153735"/>
    <w:rsid w:val="0015394D"/>
    <w:rsid w:val="00153A29"/>
    <w:rsid w:val="00153C7C"/>
    <w:rsid w:val="0015403D"/>
    <w:rsid w:val="00154525"/>
    <w:rsid w:val="00154608"/>
    <w:rsid w:val="001549C5"/>
    <w:rsid w:val="00154EEA"/>
    <w:rsid w:val="00155910"/>
    <w:rsid w:val="00155921"/>
    <w:rsid w:val="00156067"/>
    <w:rsid w:val="001561CD"/>
    <w:rsid w:val="001562CD"/>
    <w:rsid w:val="00156FDD"/>
    <w:rsid w:val="00157009"/>
    <w:rsid w:val="00157192"/>
    <w:rsid w:val="001572BC"/>
    <w:rsid w:val="001575F6"/>
    <w:rsid w:val="001578E8"/>
    <w:rsid w:val="00157949"/>
    <w:rsid w:val="00157E43"/>
    <w:rsid w:val="00157E53"/>
    <w:rsid w:val="00160525"/>
    <w:rsid w:val="001605AB"/>
    <w:rsid w:val="00160AA8"/>
    <w:rsid w:val="00160C7E"/>
    <w:rsid w:val="001613A0"/>
    <w:rsid w:val="001614D4"/>
    <w:rsid w:val="0016193B"/>
    <w:rsid w:val="00161A4B"/>
    <w:rsid w:val="00161C92"/>
    <w:rsid w:val="00161CF2"/>
    <w:rsid w:val="00161D32"/>
    <w:rsid w:val="00161E8F"/>
    <w:rsid w:val="0016224C"/>
    <w:rsid w:val="001623B4"/>
    <w:rsid w:val="00162766"/>
    <w:rsid w:val="00162A0C"/>
    <w:rsid w:val="00162F15"/>
    <w:rsid w:val="00163AC3"/>
    <w:rsid w:val="00163D8B"/>
    <w:rsid w:val="00163EB2"/>
    <w:rsid w:val="00164328"/>
    <w:rsid w:val="00164B1D"/>
    <w:rsid w:val="00164DCC"/>
    <w:rsid w:val="001657F8"/>
    <w:rsid w:val="001662BF"/>
    <w:rsid w:val="001665F9"/>
    <w:rsid w:val="00166798"/>
    <w:rsid w:val="00166818"/>
    <w:rsid w:val="00166C3C"/>
    <w:rsid w:val="001677F8"/>
    <w:rsid w:val="001678FA"/>
    <w:rsid w:val="00167D61"/>
    <w:rsid w:val="00170380"/>
    <w:rsid w:val="001703A4"/>
    <w:rsid w:val="001704F3"/>
    <w:rsid w:val="00170698"/>
    <w:rsid w:val="00170AE9"/>
    <w:rsid w:val="00170CD6"/>
    <w:rsid w:val="00170F86"/>
    <w:rsid w:val="00170FE3"/>
    <w:rsid w:val="00171BCB"/>
    <w:rsid w:val="00171F72"/>
    <w:rsid w:val="00171F8C"/>
    <w:rsid w:val="001723B1"/>
    <w:rsid w:val="00172418"/>
    <w:rsid w:val="001724C9"/>
    <w:rsid w:val="001725B2"/>
    <w:rsid w:val="00172835"/>
    <w:rsid w:val="00173654"/>
    <w:rsid w:val="00173708"/>
    <w:rsid w:val="0017394E"/>
    <w:rsid w:val="00173964"/>
    <w:rsid w:val="00173B5F"/>
    <w:rsid w:val="00173CF4"/>
    <w:rsid w:val="00173EC6"/>
    <w:rsid w:val="0017445A"/>
    <w:rsid w:val="0017445F"/>
    <w:rsid w:val="0017463D"/>
    <w:rsid w:val="00174801"/>
    <w:rsid w:val="001749F2"/>
    <w:rsid w:val="00174D57"/>
    <w:rsid w:val="00174E19"/>
    <w:rsid w:val="00175137"/>
    <w:rsid w:val="00175353"/>
    <w:rsid w:val="00175360"/>
    <w:rsid w:val="001753F3"/>
    <w:rsid w:val="0017546C"/>
    <w:rsid w:val="00175578"/>
    <w:rsid w:val="00175783"/>
    <w:rsid w:val="00175935"/>
    <w:rsid w:val="00175BCE"/>
    <w:rsid w:val="001760E9"/>
    <w:rsid w:val="00176310"/>
    <w:rsid w:val="0017657D"/>
    <w:rsid w:val="001765A2"/>
    <w:rsid w:val="00176681"/>
    <w:rsid w:val="001766A1"/>
    <w:rsid w:val="00176D53"/>
    <w:rsid w:val="00176F67"/>
    <w:rsid w:val="001772EA"/>
    <w:rsid w:val="00177B6F"/>
    <w:rsid w:val="00177C79"/>
    <w:rsid w:val="00177F22"/>
    <w:rsid w:val="0018087F"/>
    <w:rsid w:val="00180DD2"/>
    <w:rsid w:val="00180E67"/>
    <w:rsid w:val="00180F14"/>
    <w:rsid w:val="00180F4D"/>
    <w:rsid w:val="001811AE"/>
    <w:rsid w:val="0018156E"/>
    <w:rsid w:val="00181674"/>
    <w:rsid w:val="00181A1F"/>
    <w:rsid w:val="00181B41"/>
    <w:rsid w:val="00181FDE"/>
    <w:rsid w:val="00182024"/>
    <w:rsid w:val="001821EC"/>
    <w:rsid w:val="0018229A"/>
    <w:rsid w:val="0018237A"/>
    <w:rsid w:val="0018266B"/>
    <w:rsid w:val="001827A2"/>
    <w:rsid w:val="0018284F"/>
    <w:rsid w:val="001828C6"/>
    <w:rsid w:val="00182A24"/>
    <w:rsid w:val="00182DC4"/>
    <w:rsid w:val="00183572"/>
    <w:rsid w:val="00183574"/>
    <w:rsid w:val="0018357F"/>
    <w:rsid w:val="001837DE"/>
    <w:rsid w:val="00184190"/>
    <w:rsid w:val="00184343"/>
    <w:rsid w:val="001848D2"/>
    <w:rsid w:val="001849C2"/>
    <w:rsid w:val="00184A3A"/>
    <w:rsid w:val="0018514F"/>
    <w:rsid w:val="001852C7"/>
    <w:rsid w:val="0018561E"/>
    <w:rsid w:val="0018572B"/>
    <w:rsid w:val="00185776"/>
    <w:rsid w:val="00185930"/>
    <w:rsid w:val="001859D2"/>
    <w:rsid w:val="00185B02"/>
    <w:rsid w:val="00185D2A"/>
    <w:rsid w:val="00185E73"/>
    <w:rsid w:val="00186080"/>
    <w:rsid w:val="00186089"/>
    <w:rsid w:val="0018613D"/>
    <w:rsid w:val="001862C5"/>
    <w:rsid w:val="00186457"/>
    <w:rsid w:val="001864E7"/>
    <w:rsid w:val="001868E5"/>
    <w:rsid w:val="00186913"/>
    <w:rsid w:val="00186996"/>
    <w:rsid w:val="0018703A"/>
    <w:rsid w:val="0018775D"/>
    <w:rsid w:val="00187B5A"/>
    <w:rsid w:val="00187BFD"/>
    <w:rsid w:val="00187E7E"/>
    <w:rsid w:val="00190061"/>
    <w:rsid w:val="00190175"/>
    <w:rsid w:val="00190409"/>
    <w:rsid w:val="00191192"/>
    <w:rsid w:val="001918D3"/>
    <w:rsid w:val="00191E85"/>
    <w:rsid w:val="00191ED4"/>
    <w:rsid w:val="00192229"/>
    <w:rsid w:val="001924A4"/>
    <w:rsid w:val="00192DEE"/>
    <w:rsid w:val="00193962"/>
    <w:rsid w:val="00194386"/>
    <w:rsid w:val="00194C49"/>
    <w:rsid w:val="00195135"/>
    <w:rsid w:val="00195224"/>
    <w:rsid w:val="00195294"/>
    <w:rsid w:val="001952CB"/>
    <w:rsid w:val="0019533E"/>
    <w:rsid w:val="00195660"/>
    <w:rsid w:val="0019595C"/>
    <w:rsid w:val="00195A5A"/>
    <w:rsid w:val="00195B8A"/>
    <w:rsid w:val="00195B9D"/>
    <w:rsid w:val="00195C0F"/>
    <w:rsid w:val="00195F0B"/>
    <w:rsid w:val="00195FA2"/>
    <w:rsid w:val="00195FAA"/>
    <w:rsid w:val="0019633E"/>
    <w:rsid w:val="00196766"/>
    <w:rsid w:val="0019691C"/>
    <w:rsid w:val="00196B90"/>
    <w:rsid w:val="00196C90"/>
    <w:rsid w:val="00197322"/>
    <w:rsid w:val="00197403"/>
    <w:rsid w:val="001976B4"/>
    <w:rsid w:val="001978CA"/>
    <w:rsid w:val="001978F4"/>
    <w:rsid w:val="00197A90"/>
    <w:rsid w:val="001A02F9"/>
    <w:rsid w:val="001A0434"/>
    <w:rsid w:val="001A05F4"/>
    <w:rsid w:val="001A0BE2"/>
    <w:rsid w:val="001A0DE4"/>
    <w:rsid w:val="001A114F"/>
    <w:rsid w:val="001A13F2"/>
    <w:rsid w:val="001A19E5"/>
    <w:rsid w:val="001A2159"/>
    <w:rsid w:val="001A2161"/>
    <w:rsid w:val="001A2191"/>
    <w:rsid w:val="001A227F"/>
    <w:rsid w:val="001A2481"/>
    <w:rsid w:val="001A32EB"/>
    <w:rsid w:val="001A3429"/>
    <w:rsid w:val="001A3D20"/>
    <w:rsid w:val="001A3F70"/>
    <w:rsid w:val="001A409B"/>
    <w:rsid w:val="001A44B4"/>
    <w:rsid w:val="001A4685"/>
    <w:rsid w:val="001A49D7"/>
    <w:rsid w:val="001A56F9"/>
    <w:rsid w:val="001A59C7"/>
    <w:rsid w:val="001A5F43"/>
    <w:rsid w:val="001A63D9"/>
    <w:rsid w:val="001A6612"/>
    <w:rsid w:val="001A6716"/>
    <w:rsid w:val="001A6F35"/>
    <w:rsid w:val="001A73F8"/>
    <w:rsid w:val="001A75C7"/>
    <w:rsid w:val="001A7660"/>
    <w:rsid w:val="001A78D7"/>
    <w:rsid w:val="001A7C63"/>
    <w:rsid w:val="001B02B9"/>
    <w:rsid w:val="001B0618"/>
    <w:rsid w:val="001B0EFD"/>
    <w:rsid w:val="001B0FFB"/>
    <w:rsid w:val="001B1331"/>
    <w:rsid w:val="001B1371"/>
    <w:rsid w:val="001B19B2"/>
    <w:rsid w:val="001B1A72"/>
    <w:rsid w:val="001B1BF1"/>
    <w:rsid w:val="001B1F71"/>
    <w:rsid w:val="001B1FBF"/>
    <w:rsid w:val="001B2015"/>
    <w:rsid w:val="001B2046"/>
    <w:rsid w:val="001B2062"/>
    <w:rsid w:val="001B20BA"/>
    <w:rsid w:val="001B247A"/>
    <w:rsid w:val="001B29AC"/>
    <w:rsid w:val="001B29D1"/>
    <w:rsid w:val="001B2B4F"/>
    <w:rsid w:val="001B2D74"/>
    <w:rsid w:val="001B372D"/>
    <w:rsid w:val="001B3AA9"/>
    <w:rsid w:val="001B3AB8"/>
    <w:rsid w:val="001B3E35"/>
    <w:rsid w:val="001B3E48"/>
    <w:rsid w:val="001B3F48"/>
    <w:rsid w:val="001B41AD"/>
    <w:rsid w:val="001B4634"/>
    <w:rsid w:val="001B46A9"/>
    <w:rsid w:val="001B46DE"/>
    <w:rsid w:val="001B472C"/>
    <w:rsid w:val="001B48CE"/>
    <w:rsid w:val="001B4B5B"/>
    <w:rsid w:val="001B51A7"/>
    <w:rsid w:val="001B54BF"/>
    <w:rsid w:val="001B5A00"/>
    <w:rsid w:val="001B5BDE"/>
    <w:rsid w:val="001B5F3E"/>
    <w:rsid w:val="001B5F80"/>
    <w:rsid w:val="001B64FB"/>
    <w:rsid w:val="001B6542"/>
    <w:rsid w:val="001B65B4"/>
    <w:rsid w:val="001B65EC"/>
    <w:rsid w:val="001B65FB"/>
    <w:rsid w:val="001B6C64"/>
    <w:rsid w:val="001B74F7"/>
    <w:rsid w:val="001B754F"/>
    <w:rsid w:val="001B79A9"/>
    <w:rsid w:val="001B7D80"/>
    <w:rsid w:val="001C0614"/>
    <w:rsid w:val="001C068D"/>
    <w:rsid w:val="001C08C0"/>
    <w:rsid w:val="001C0A52"/>
    <w:rsid w:val="001C152C"/>
    <w:rsid w:val="001C1A7D"/>
    <w:rsid w:val="001C1EE9"/>
    <w:rsid w:val="001C209D"/>
    <w:rsid w:val="001C2433"/>
    <w:rsid w:val="001C2AFB"/>
    <w:rsid w:val="001C2B08"/>
    <w:rsid w:val="001C33D0"/>
    <w:rsid w:val="001C3685"/>
    <w:rsid w:val="001C3A2C"/>
    <w:rsid w:val="001C3B70"/>
    <w:rsid w:val="001C3F78"/>
    <w:rsid w:val="001C447B"/>
    <w:rsid w:val="001C4559"/>
    <w:rsid w:val="001C4754"/>
    <w:rsid w:val="001C4F92"/>
    <w:rsid w:val="001C5009"/>
    <w:rsid w:val="001C54F9"/>
    <w:rsid w:val="001C555C"/>
    <w:rsid w:val="001C58DE"/>
    <w:rsid w:val="001C5D02"/>
    <w:rsid w:val="001C5EFB"/>
    <w:rsid w:val="001C60B1"/>
    <w:rsid w:val="001C6665"/>
    <w:rsid w:val="001C6A4E"/>
    <w:rsid w:val="001C6C17"/>
    <w:rsid w:val="001C708D"/>
    <w:rsid w:val="001C762B"/>
    <w:rsid w:val="001C7D8C"/>
    <w:rsid w:val="001D078C"/>
    <w:rsid w:val="001D099A"/>
    <w:rsid w:val="001D0D41"/>
    <w:rsid w:val="001D0DAE"/>
    <w:rsid w:val="001D0F55"/>
    <w:rsid w:val="001D116A"/>
    <w:rsid w:val="001D1E05"/>
    <w:rsid w:val="001D1F0D"/>
    <w:rsid w:val="001D28A0"/>
    <w:rsid w:val="001D2B22"/>
    <w:rsid w:val="001D33F6"/>
    <w:rsid w:val="001D3AE2"/>
    <w:rsid w:val="001D3B6E"/>
    <w:rsid w:val="001D3E0B"/>
    <w:rsid w:val="001D4161"/>
    <w:rsid w:val="001D423B"/>
    <w:rsid w:val="001D424F"/>
    <w:rsid w:val="001D42C3"/>
    <w:rsid w:val="001D4667"/>
    <w:rsid w:val="001D4896"/>
    <w:rsid w:val="001D49C6"/>
    <w:rsid w:val="001D4AD1"/>
    <w:rsid w:val="001D4B89"/>
    <w:rsid w:val="001D4D75"/>
    <w:rsid w:val="001D4F6D"/>
    <w:rsid w:val="001D517E"/>
    <w:rsid w:val="001D5279"/>
    <w:rsid w:val="001D5643"/>
    <w:rsid w:val="001D59DC"/>
    <w:rsid w:val="001D5B93"/>
    <w:rsid w:val="001D61B9"/>
    <w:rsid w:val="001D654A"/>
    <w:rsid w:val="001D65AD"/>
    <w:rsid w:val="001D6736"/>
    <w:rsid w:val="001D6F57"/>
    <w:rsid w:val="001D7A11"/>
    <w:rsid w:val="001D7AE2"/>
    <w:rsid w:val="001E070B"/>
    <w:rsid w:val="001E1485"/>
    <w:rsid w:val="001E15C9"/>
    <w:rsid w:val="001E1A01"/>
    <w:rsid w:val="001E1B86"/>
    <w:rsid w:val="001E2087"/>
    <w:rsid w:val="001E21E9"/>
    <w:rsid w:val="001E22CB"/>
    <w:rsid w:val="001E2349"/>
    <w:rsid w:val="001E241B"/>
    <w:rsid w:val="001E269D"/>
    <w:rsid w:val="001E2818"/>
    <w:rsid w:val="001E2998"/>
    <w:rsid w:val="001E2B97"/>
    <w:rsid w:val="001E2FA1"/>
    <w:rsid w:val="001E3626"/>
    <w:rsid w:val="001E389C"/>
    <w:rsid w:val="001E402B"/>
    <w:rsid w:val="001E40F7"/>
    <w:rsid w:val="001E417B"/>
    <w:rsid w:val="001E4827"/>
    <w:rsid w:val="001E4B8A"/>
    <w:rsid w:val="001E5031"/>
    <w:rsid w:val="001E5188"/>
    <w:rsid w:val="001E58BB"/>
    <w:rsid w:val="001E59BE"/>
    <w:rsid w:val="001E5BBF"/>
    <w:rsid w:val="001E5CFA"/>
    <w:rsid w:val="001E5D21"/>
    <w:rsid w:val="001E6104"/>
    <w:rsid w:val="001E6213"/>
    <w:rsid w:val="001E626D"/>
    <w:rsid w:val="001E64F7"/>
    <w:rsid w:val="001E65FE"/>
    <w:rsid w:val="001E6C43"/>
    <w:rsid w:val="001E70A0"/>
    <w:rsid w:val="001E76CD"/>
    <w:rsid w:val="001E7BAB"/>
    <w:rsid w:val="001E7DA3"/>
    <w:rsid w:val="001F0235"/>
    <w:rsid w:val="001F0321"/>
    <w:rsid w:val="001F075B"/>
    <w:rsid w:val="001F08FD"/>
    <w:rsid w:val="001F0908"/>
    <w:rsid w:val="001F0B40"/>
    <w:rsid w:val="001F1176"/>
    <w:rsid w:val="001F1242"/>
    <w:rsid w:val="001F130E"/>
    <w:rsid w:val="001F137B"/>
    <w:rsid w:val="001F1469"/>
    <w:rsid w:val="001F1675"/>
    <w:rsid w:val="001F19B8"/>
    <w:rsid w:val="001F1BB4"/>
    <w:rsid w:val="001F1BCF"/>
    <w:rsid w:val="001F20B1"/>
    <w:rsid w:val="001F2DBA"/>
    <w:rsid w:val="001F3825"/>
    <w:rsid w:val="001F3A26"/>
    <w:rsid w:val="001F3A76"/>
    <w:rsid w:val="001F3ED8"/>
    <w:rsid w:val="001F3F1D"/>
    <w:rsid w:val="001F3F91"/>
    <w:rsid w:val="001F400F"/>
    <w:rsid w:val="001F416C"/>
    <w:rsid w:val="001F4778"/>
    <w:rsid w:val="001F49EE"/>
    <w:rsid w:val="001F4D51"/>
    <w:rsid w:val="001F52C2"/>
    <w:rsid w:val="001F5498"/>
    <w:rsid w:val="001F5B80"/>
    <w:rsid w:val="001F6095"/>
    <w:rsid w:val="001F6696"/>
    <w:rsid w:val="001F6833"/>
    <w:rsid w:val="001F6CEF"/>
    <w:rsid w:val="001F6D76"/>
    <w:rsid w:val="001F6DA2"/>
    <w:rsid w:val="001F6F9B"/>
    <w:rsid w:val="001F7398"/>
    <w:rsid w:val="001F762E"/>
    <w:rsid w:val="001F764B"/>
    <w:rsid w:val="001F772D"/>
    <w:rsid w:val="001F77A9"/>
    <w:rsid w:val="001F7954"/>
    <w:rsid w:val="001F7991"/>
    <w:rsid w:val="001F7FC3"/>
    <w:rsid w:val="00200598"/>
    <w:rsid w:val="00200628"/>
    <w:rsid w:val="00200760"/>
    <w:rsid w:val="00200C6B"/>
    <w:rsid w:val="00200EA4"/>
    <w:rsid w:val="00201230"/>
    <w:rsid w:val="00201387"/>
    <w:rsid w:val="002019DD"/>
    <w:rsid w:val="00201E05"/>
    <w:rsid w:val="00201FA0"/>
    <w:rsid w:val="00202094"/>
    <w:rsid w:val="00202460"/>
    <w:rsid w:val="00203030"/>
    <w:rsid w:val="00203791"/>
    <w:rsid w:val="00203E69"/>
    <w:rsid w:val="00203FD8"/>
    <w:rsid w:val="002041BC"/>
    <w:rsid w:val="0020420D"/>
    <w:rsid w:val="00204385"/>
    <w:rsid w:val="0020490F"/>
    <w:rsid w:val="00204AB9"/>
    <w:rsid w:val="00204E8B"/>
    <w:rsid w:val="00204EC5"/>
    <w:rsid w:val="00204FA1"/>
    <w:rsid w:val="0020575C"/>
    <w:rsid w:val="00205920"/>
    <w:rsid w:val="00205F37"/>
    <w:rsid w:val="00205F3B"/>
    <w:rsid w:val="00205FD1"/>
    <w:rsid w:val="002064BD"/>
    <w:rsid w:val="00206515"/>
    <w:rsid w:val="002068C7"/>
    <w:rsid w:val="00206920"/>
    <w:rsid w:val="00206AF3"/>
    <w:rsid w:val="00206D43"/>
    <w:rsid w:val="00206F78"/>
    <w:rsid w:val="0020735D"/>
    <w:rsid w:val="002075A9"/>
    <w:rsid w:val="0020794B"/>
    <w:rsid w:val="00207A25"/>
    <w:rsid w:val="00210122"/>
    <w:rsid w:val="00210165"/>
    <w:rsid w:val="00210479"/>
    <w:rsid w:val="00210490"/>
    <w:rsid w:val="00210828"/>
    <w:rsid w:val="00210B13"/>
    <w:rsid w:val="00210CFB"/>
    <w:rsid w:val="00210E7A"/>
    <w:rsid w:val="0021102A"/>
    <w:rsid w:val="002113B1"/>
    <w:rsid w:val="0021148C"/>
    <w:rsid w:val="002118EE"/>
    <w:rsid w:val="00211DED"/>
    <w:rsid w:val="0021296A"/>
    <w:rsid w:val="00212AC3"/>
    <w:rsid w:val="00212EDA"/>
    <w:rsid w:val="002130FF"/>
    <w:rsid w:val="00213321"/>
    <w:rsid w:val="002137E5"/>
    <w:rsid w:val="00213A82"/>
    <w:rsid w:val="00213AC5"/>
    <w:rsid w:val="00213C09"/>
    <w:rsid w:val="00213D5F"/>
    <w:rsid w:val="0021435D"/>
    <w:rsid w:val="00214593"/>
    <w:rsid w:val="00214800"/>
    <w:rsid w:val="0021480A"/>
    <w:rsid w:val="00214EF6"/>
    <w:rsid w:val="002153EF"/>
    <w:rsid w:val="002154A2"/>
    <w:rsid w:val="002159C5"/>
    <w:rsid w:val="00215C3C"/>
    <w:rsid w:val="00215E5F"/>
    <w:rsid w:val="00215ED8"/>
    <w:rsid w:val="002164EE"/>
    <w:rsid w:val="002167CA"/>
    <w:rsid w:val="00216A0F"/>
    <w:rsid w:val="00216C23"/>
    <w:rsid w:val="00216C56"/>
    <w:rsid w:val="00217006"/>
    <w:rsid w:val="0021735D"/>
    <w:rsid w:val="00217869"/>
    <w:rsid w:val="002178B6"/>
    <w:rsid w:val="00217CA5"/>
    <w:rsid w:val="00220515"/>
    <w:rsid w:val="00220546"/>
    <w:rsid w:val="00220562"/>
    <w:rsid w:val="002207BB"/>
    <w:rsid w:val="0022080B"/>
    <w:rsid w:val="00220AE6"/>
    <w:rsid w:val="00220EAA"/>
    <w:rsid w:val="002210DF"/>
    <w:rsid w:val="00221344"/>
    <w:rsid w:val="00221409"/>
    <w:rsid w:val="0022177B"/>
    <w:rsid w:val="002218EB"/>
    <w:rsid w:val="00221B37"/>
    <w:rsid w:val="00221C93"/>
    <w:rsid w:val="00221E38"/>
    <w:rsid w:val="00221EA4"/>
    <w:rsid w:val="0022250C"/>
    <w:rsid w:val="002225CD"/>
    <w:rsid w:val="00222694"/>
    <w:rsid w:val="00222AC4"/>
    <w:rsid w:val="00222E69"/>
    <w:rsid w:val="00222F3D"/>
    <w:rsid w:val="00222FBB"/>
    <w:rsid w:val="00223530"/>
    <w:rsid w:val="00223A2F"/>
    <w:rsid w:val="00223B06"/>
    <w:rsid w:val="00223B2B"/>
    <w:rsid w:val="00223B4C"/>
    <w:rsid w:val="00223E67"/>
    <w:rsid w:val="002244E9"/>
    <w:rsid w:val="002248DB"/>
    <w:rsid w:val="00224A57"/>
    <w:rsid w:val="00224CE8"/>
    <w:rsid w:val="00224FBF"/>
    <w:rsid w:val="002250B6"/>
    <w:rsid w:val="00225164"/>
    <w:rsid w:val="002252FD"/>
    <w:rsid w:val="002255F1"/>
    <w:rsid w:val="00225B31"/>
    <w:rsid w:val="00225C42"/>
    <w:rsid w:val="00225F05"/>
    <w:rsid w:val="00226216"/>
    <w:rsid w:val="0022623D"/>
    <w:rsid w:val="00226753"/>
    <w:rsid w:val="00226EEE"/>
    <w:rsid w:val="002274A3"/>
    <w:rsid w:val="00227952"/>
    <w:rsid w:val="00227A1E"/>
    <w:rsid w:val="00227A71"/>
    <w:rsid w:val="002300D6"/>
    <w:rsid w:val="002302E9"/>
    <w:rsid w:val="0023068A"/>
    <w:rsid w:val="00230DE0"/>
    <w:rsid w:val="002311A6"/>
    <w:rsid w:val="00231241"/>
    <w:rsid w:val="002316D9"/>
    <w:rsid w:val="00231D93"/>
    <w:rsid w:val="00231DE8"/>
    <w:rsid w:val="0023282D"/>
    <w:rsid w:val="00232DA5"/>
    <w:rsid w:val="00232DC0"/>
    <w:rsid w:val="00232F34"/>
    <w:rsid w:val="0023318E"/>
    <w:rsid w:val="00234775"/>
    <w:rsid w:val="00234ED1"/>
    <w:rsid w:val="00235005"/>
    <w:rsid w:val="00235016"/>
    <w:rsid w:val="0023526B"/>
    <w:rsid w:val="00235820"/>
    <w:rsid w:val="00235912"/>
    <w:rsid w:val="00235F8D"/>
    <w:rsid w:val="002368C1"/>
    <w:rsid w:val="00236F3E"/>
    <w:rsid w:val="0023760F"/>
    <w:rsid w:val="00237CBA"/>
    <w:rsid w:val="00237D22"/>
    <w:rsid w:val="00240260"/>
    <w:rsid w:val="0024038F"/>
    <w:rsid w:val="00240D02"/>
    <w:rsid w:val="00240E19"/>
    <w:rsid w:val="0024124A"/>
    <w:rsid w:val="0024191D"/>
    <w:rsid w:val="002422A1"/>
    <w:rsid w:val="0024294E"/>
    <w:rsid w:val="00242FC1"/>
    <w:rsid w:val="00242FD2"/>
    <w:rsid w:val="00243305"/>
    <w:rsid w:val="002436DF"/>
    <w:rsid w:val="00243DCD"/>
    <w:rsid w:val="00243F54"/>
    <w:rsid w:val="002444E9"/>
    <w:rsid w:val="0024476F"/>
    <w:rsid w:val="00244FA0"/>
    <w:rsid w:val="00244FA3"/>
    <w:rsid w:val="0024551F"/>
    <w:rsid w:val="00245590"/>
    <w:rsid w:val="00245B33"/>
    <w:rsid w:val="00245E4A"/>
    <w:rsid w:val="00245E8E"/>
    <w:rsid w:val="00245F10"/>
    <w:rsid w:val="0024602B"/>
    <w:rsid w:val="00246082"/>
    <w:rsid w:val="00246405"/>
    <w:rsid w:val="00246709"/>
    <w:rsid w:val="00246828"/>
    <w:rsid w:val="0024706B"/>
    <w:rsid w:val="0025002F"/>
    <w:rsid w:val="002500BE"/>
    <w:rsid w:val="00250232"/>
    <w:rsid w:val="00250502"/>
    <w:rsid w:val="00250E6F"/>
    <w:rsid w:val="00250F7B"/>
    <w:rsid w:val="0025163A"/>
    <w:rsid w:val="00251B3C"/>
    <w:rsid w:val="00252254"/>
    <w:rsid w:val="00252329"/>
    <w:rsid w:val="0025300A"/>
    <w:rsid w:val="002536B0"/>
    <w:rsid w:val="002539B5"/>
    <w:rsid w:val="00253D30"/>
    <w:rsid w:val="00254166"/>
    <w:rsid w:val="00254435"/>
    <w:rsid w:val="00254489"/>
    <w:rsid w:val="002544F1"/>
    <w:rsid w:val="00254C57"/>
    <w:rsid w:val="00254C92"/>
    <w:rsid w:val="00255751"/>
    <w:rsid w:val="002557B4"/>
    <w:rsid w:val="00255CBE"/>
    <w:rsid w:val="002563FD"/>
    <w:rsid w:val="002568D0"/>
    <w:rsid w:val="002569A4"/>
    <w:rsid w:val="00256EF5"/>
    <w:rsid w:val="00257367"/>
    <w:rsid w:val="00257745"/>
    <w:rsid w:val="00257AB1"/>
    <w:rsid w:val="00257BA0"/>
    <w:rsid w:val="00257F4B"/>
    <w:rsid w:val="002601A8"/>
    <w:rsid w:val="00260535"/>
    <w:rsid w:val="00260792"/>
    <w:rsid w:val="002607A1"/>
    <w:rsid w:val="002608F9"/>
    <w:rsid w:val="002608FF"/>
    <w:rsid w:val="00261493"/>
    <w:rsid w:val="00261C80"/>
    <w:rsid w:val="00261F1C"/>
    <w:rsid w:val="002620E6"/>
    <w:rsid w:val="00262237"/>
    <w:rsid w:val="002622F9"/>
    <w:rsid w:val="002623A4"/>
    <w:rsid w:val="00262D5D"/>
    <w:rsid w:val="00262DBB"/>
    <w:rsid w:val="00262E84"/>
    <w:rsid w:val="00263188"/>
    <w:rsid w:val="00263271"/>
    <w:rsid w:val="00263593"/>
    <w:rsid w:val="002638F3"/>
    <w:rsid w:val="00263C3E"/>
    <w:rsid w:val="00263C3F"/>
    <w:rsid w:val="00263CF8"/>
    <w:rsid w:val="00263EA6"/>
    <w:rsid w:val="0026407E"/>
    <w:rsid w:val="002640AA"/>
    <w:rsid w:val="00264445"/>
    <w:rsid w:val="00264448"/>
    <w:rsid w:val="002648BB"/>
    <w:rsid w:val="00264DF4"/>
    <w:rsid w:val="00264E7D"/>
    <w:rsid w:val="0026512E"/>
    <w:rsid w:val="0026548A"/>
    <w:rsid w:val="0026560B"/>
    <w:rsid w:val="00265A00"/>
    <w:rsid w:val="00265A64"/>
    <w:rsid w:val="00265A7F"/>
    <w:rsid w:val="00265C68"/>
    <w:rsid w:val="002664D0"/>
    <w:rsid w:val="00266E7B"/>
    <w:rsid w:val="00266E85"/>
    <w:rsid w:val="00266FEE"/>
    <w:rsid w:val="00267126"/>
    <w:rsid w:val="00267661"/>
    <w:rsid w:val="0026798C"/>
    <w:rsid w:val="00267BFA"/>
    <w:rsid w:val="002704F4"/>
    <w:rsid w:val="00270E83"/>
    <w:rsid w:val="00270EB5"/>
    <w:rsid w:val="002712D0"/>
    <w:rsid w:val="002714D2"/>
    <w:rsid w:val="00271783"/>
    <w:rsid w:val="002717B3"/>
    <w:rsid w:val="00271847"/>
    <w:rsid w:val="00271C1C"/>
    <w:rsid w:val="00271E5A"/>
    <w:rsid w:val="00271F0D"/>
    <w:rsid w:val="002720B3"/>
    <w:rsid w:val="00272493"/>
    <w:rsid w:val="00272659"/>
    <w:rsid w:val="0027265C"/>
    <w:rsid w:val="00272859"/>
    <w:rsid w:val="002728EE"/>
    <w:rsid w:val="002729ED"/>
    <w:rsid w:val="0027350E"/>
    <w:rsid w:val="0027382C"/>
    <w:rsid w:val="00273B67"/>
    <w:rsid w:val="00273D85"/>
    <w:rsid w:val="002740E0"/>
    <w:rsid w:val="00274F42"/>
    <w:rsid w:val="00274FB2"/>
    <w:rsid w:val="0027522A"/>
    <w:rsid w:val="002758EC"/>
    <w:rsid w:val="00275E0F"/>
    <w:rsid w:val="00275F95"/>
    <w:rsid w:val="00276046"/>
    <w:rsid w:val="002762F2"/>
    <w:rsid w:val="00276304"/>
    <w:rsid w:val="00276392"/>
    <w:rsid w:val="002764DF"/>
    <w:rsid w:val="002764F6"/>
    <w:rsid w:val="002765E7"/>
    <w:rsid w:val="002768F7"/>
    <w:rsid w:val="002768FC"/>
    <w:rsid w:val="00276C89"/>
    <w:rsid w:val="00276FEB"/>
    <w:rsid w:val="002771B7"/>
    <w:rsid w:val="0027734F"/>
    <w:rsid w:val="0027737D"/>
    <w:rsid w:val="002776DA"/>
    <w:rsid w:val="0027786B"/>
    <w:rsid w:val="00277939"/>
    <w:rsid w:val="00277B9A"/>
    <w:rsid w:val="00277E33"/>
    <w:rsid w:val="002800D6"/>
    <w:rsid w:val="0028014A"/>
    <w:rsid w:val="0028119D"/>
    <w:rsid w:val="0028131D"/>
    <w:rsid w:val="0028169D"/>
    <w:rsid w:val="00281878"/>
    <w:rsid w:val="00281B05"/>
    <w:rsid w:val="00281F3F"/>
    <w:rsid w:val="00282242"/>
    <w:rsid w:val="00282259"/>
    <w:rsid w:val="0028239F"/>
    <w:rsid w:val="002824F0"/>
    <w:rsid w:val="002827E4"/>
    <w:rsid w:val="00282888"/>
    <w:rsid w:val="00282925"/>
    <w:rsid w:val="00282BFB"/>
    <w:rsid w:val="002830E2"/>
    <w:rsid w:val="0028376F"/>
    <w:rsid w:val="002837EA"/>
    <w:rsid w:val="0028396E"/>
    <w:rsid w:val="00283AC3"/>
    <w:rsid w:val="00283D6A"/>
    <w:rsid w:val="00283E7D"/>
    <w:rsid w:val="00283E92"/>
    <w:rsid w:val="002842B7"/>
    <w:rsid w:val="00284796"/>
    <w:rsid w:val="00284C0B"/>
    <w:rsid w:val="00284F85"/>
    <w:rsid w:val="002854A0"/>
    <w:rsid w:val="002855DD"/>
    <w:rsid w:val="00285B8F"/>
    <w:rsid w:val="00285CE4"/>
    <w:rsid w:val="00285D7E"/>
    <w:rsid w:val="002860E0"/>
    <w:rsid w:val="00286125"/>
    <w:rsid w:val="00286174"/>
    <w:rsid w:val="00286268"/>
    <w:rsid w:val="00286711"/>
    <w:rsid w:val="002867BF"/>
    <w:rsid w:val="00286C09"/>
    <w:rsid w:val="00286C6D"/>
    <w:rsid w:val="00286D43"/>
    <w:rsid w:val="00286FAB"/>
    <w:rsid w:val="00287163"/>
    <w:rsid w:val="0028758E"/>
    <w:rsid w:val="002875A2"/>
    <w:rsid w:val="002875EB"/>
    <w:rsid w:val="00287B25"/>
    <w:rsid w:val="00287BB1"/>
    <w:rsid w:val="00287DFC"/>
    <w:rsid w:val="00287E79"/>
    <w:rsid w:val="002900FD"/>
    <w:rsid w:val="002903E5"/>
    <w:rsid w:val="002906E3"/>
    <w:rsid w:val="0029075C"/>
    <w:rsid w:val="00290E0A"/>
    <w:rsid w:val="00290E35"/>
    <w:rsid w:val="0029122D"/>
    <w:rsid w:val="00291253"/>
    <w:rsid w:val="002914C5"/>
    <w:rsid w:val="002917AA"/>
    <w:rsid w:val="00291A1C"/>
    <w:rsid w:val="00291D7F"/>
    <w:rsid w:val="00291E43"/>
    <w:rsid w:val="00291E85"/>
    <w:rsid w:val="00292658"/>
    <w:rsid w:val="0029291C"/>
    <w:rsid w:val="00292DC5"/>
    <w:rsid w:val="00293072"/>
    <w:rsid w:val="00293261"/>
    <w:rsid w:val="00293683"/>
    <w:rsid w:val="00293A5F"/>
    <w:rsid w:val="00293D10"/>
    <w:rsid w:val="002941A3"/>
    <w:rsid w:val="00294350"/>
    <w:rsid w:val="00294388"/>
    <w:rsid w:val="00294729"/>
    <w:rsid w:val="002947B9"/>
    <w:rsid w:val="002949ED"/>
    <w:rsid w:val="0029514E"/>
    <w:rsid w:val="002951DB"/>
    <w:rsid w:val="002951EA"/>
    <w:rsid w:val="002955D9"/>
    <w:rsid w:val="002957DD"/>
    <w:rsid w:val="00295D29"/>
    <w:rsid w:val="00296260"/>
    <w:rsid w:val="002962B4"/>
    <w:rsid w:val="00296672"/>
    <w:rsid w:val="00296CF4"/>
    <w:rsid w:val="00297153"/>
    <w:rsid w:val="0029755C"/>
    <w:rsid w:val="002976F5"/>
    <w:rsid w:val="00297CAF"/>
    <w:rsid w:val="002A0098"/>
    <w:rsid w:val="002A0414"/>
    <w:rsid w:val="002A04DE"/>
    <w:rsid w:val="002A0840"/>
    <w:rsid w:val="002A0931"/>
    <w:rsid w:val="002A0C12"/>
    <w:rsid w:val="002A128B"/>
    <w:rsid w:val="002A12E5"/>
    <w:rsid w:val="002A13A8"/>
    <w:rsid w:val="002A17D8"/>
    <w:rsid w:val="002A1850"/>
    <w:rsid w:val="002A1A7F"/>
    <w:rsid w:val="002A1ADB"/>
    <w:rsid w:val="002A1B1F"/>
    <w:rsid w:val="002A1C36"/>
    <w:rsid w:val="002A1C41"/>
    <w:rsid w:val="002A1D5D"/>
    <w:rsid w:val="002A2106"/>
    <w:rsid w:val="002A214D"/>
    <w:rsid w:val="002A242D"/>
    <w:rsid w:val="002A25C6"/>
    <w:rsid w:val="002A269F"/>
    <w:rsid w:val="002A2982"/>
    <w:rsid w:val="002A299A"/>
    <w:rsid w:val="002A2E7D"/>
    <w:rsid w:val="002A2F38"/>
    <w:rsid w:val="002A31ED"/>
    <w:rsid w:val="002A3395"/>
    <w:rsid w:val="002A3398"/>
    <w:rsid w:val="002A379B"/>
    <w:rsid w:val="002A3D27"/>
    <w:rsid w:val="002A4242"/>
    <w:rsid w:val="002A42C5"/>
    <w:rsid w:val="002A44F6"/>
    <w:rsid w:val="002A4594"/>
    <w:rsid w:val="002A507A"/>
    <w:rsid w:val="002A5094"/>
    <w:rsid w:val="002A5C67"/>
    <w:rsid w:val="002A61B1"/>
    <w:rsid w:val="002A67CE"/>
    <w:rsid w:val="002A6D40"/>
    <w:rsid w:val="002A7016"/>
    <w:rsid w:val="002A707A"/>
    <w:rsid w:val="002A75D7"/>
    <w:rsid w:val="002A7652"/>
    <w:rsid w:val="002A78E2"/>
    <w:rsid w:val="002B0529"/>
    <w:rsid w:val="002B08FD"/>
    <w:rsid w:val="002B0949"/>
    <w:rsid w:val="002B0D3E"/>
    <w:rsid w:val="002B0DCE"/>
    <w:rsid w:val="002B0ECC"/>
    <w:rsid w:val="002B119B"/>
    <w:rsid w:val="002B1634"/>
    <w:rsid w:val="002B1CBF"/>
    <w:rsid w:val="002B1D2A"/>
    <w:rsid w:val="002B1D9C"/>
    <w:rsid w:val="002B1E13"/>
    <w:rsid w:val="002B2601"/>
    <w:rsid w:val="002B26C5"/>
    <w:rsid w:val="002B298B"/>
    <w:rsid w:val="002B29B7"/>
    <w:rsid w:val="002B3568"/>
    <w:rsid w:val="002B36B7"/>
    <w:rsid w:val="002B3A05"/>
    <w:rsid w:val="002B3BB2"/>
    <w:rsid w:val="002B3D69"/>
    <w:rsid w:val="002B3ECE"/>
    <w:rsid w:val="002B4318"/>
    <w:rsid w:val="002B4FA1"/>
    <w:rsid w:val="002B55AA"/>
    <w:rsid w:val="002B5874"/>
    <w:rsid w:val="002B6136"/>
    <w:rsid w:val="002B65A4"/>
    <w:rsid w:val="002B67FB"/>
    <w:rsid w:val="002B696A"/>
    <w:rsid w:val="002B69B6"/>
    <w:rsid w:val="002B6B26"/>
    <w:rsid w:val="002B71C8"/>
    <w:rsid w:val="002B7596"/>
    <w:rsid w:val="002B75E5"/>
    <w:rsid w:val="002B79D8"/>
    <w:rsid w:val="002B7EEB"/>
    <w:rsid w:val="002B7EFD"/>
    <w:rsid w:val="002C0964"/>
    <w:rsid w:val="002C0F43"/>
    <w:rsid w:val="002C10B5"/>
    <w:rsid w:val="002C111F"/>
    <w:rsid w:val="002C15CE"/>
    <w:rsid w:val="002C20FF"/>
    <w:rsid w:val="002C213C"/>
    <w:rsid w:val="002C2978"/>
    <w:rsid w:val="002C2A2F"/>
    <w:rsid w:val="002C2AB8"/>
    <w:rsid w:val="002C2C2D"/>
    <w:rsid w:val="002C2CDB"/>
    <w:rsid w:val="002C2E9C"/>
    <w:rsid w:val="002C323D"/>
    <w:rsid w:val="002C32A7"/>
    <w:rsid w:val="002C3404"/>
    <w:rsid w:val="002C35E0"/>
    <w:rsid w:val="002C3817"/>
    <w:rsid w:val="002C3F7C"/>
    <w:rsid w:val="002C42E5"/>
    <w:rsid w:val="002C4847"/>
    <w:rsid w:val="002C48C4"/>
    <w:rsid w:val="002C4BA6"/>
    <w:rsid w:val="002C4E12"/>
    <w:rsid w:val="002C52D0"/>
    <w:rsid w:val="002C6063"/>
    <w:rsid w:val="002C63F0"/>
    <w:rsid w:val="002C668B"/>
    <w:rsid w:val="002C6743"/>
    <w:rsid w:val="002C6EE9"/>
    <w:rsid w:val="002C70D8"/>
    <w:rsid w:val="002C746B"/>
    <w:rsid w:val="002C7619"/>
    <w:rsid w:val="002C78A2"/>
    <w:rsid w:val="002C7AEF"/>
    <w:rsid w:val="002D0441"/>
    <w:rsid w:val="002D0470"/>
    <w:rsid w:val="002D0645"/>
    <w:rsid w:val="002D0670"/>
    <w:rsid w:val="002D0751"/>
    <w:rsid w:val="002D089F"/>
    <w:rsid w:val="002D091D"/>
    <w:rsid w:val="002D117C"/>
    <w:rsid w:val="002D1BC3"/>
    <w:rsid w:val="002D20B0"/>
    <w:rsid w:val="002D230A"/>
    <w:rsid w:val="002D2661"/>
    <w:rsid w:val="002D277F"/>
    <w:rsid w:val="002D27E5"/>
    <w:rsid w:val="002D2F01"/>
    <w:rsid w:val="002D35E9"/>
    <w:rsid w:val="002D3692"/>
    <w:rsid w:val="002D36A2"/>
    <w:rsid w:val="002D39DC"/>
    <w:rsid w:val="002D3A90"/>
    <w:rsid w:val="002D424D"/>
    <w:rsid w:val="002D43C0"/>
    <w:rsid w:val="002D43D8"/>
    <w:rsid w:val="002D4545"/>
    <w:rsid w:val="002D499C"/>
    <w:rsid w:val="002D4DDF"/>
    <w:rsid w:val="002D4FC6"/>
    <w:rsid w:val="002D5075"/>
    <w:rsid w:val="002D51DD"/>
    <w:rsid w:val="002D537B"/>
    <w:rsid w:val="002D54E6"/>
    <w:rsid w:val="002D5642"/>
    <w:rsid w:val="002D587D"/>
    <w:rsid w:val="002D5F1F"/>
    <w:rsid w:val="002D60DB"/>
    <w:rsid w:val="002D6290"/>
    <w:rsid w:val="002D6713"/>
    <w:rsid w:val="002D68F9"/>
    <w:rsid w:val="002D6906"/>
    <w:rsid w:val="002D6AC9"/>
    <w:rsid w:val="002D6B24"/>
    <w:rsid w:val="002D6E70"/>
    <w:rsid w:val="002D6E76"/>
    <w:rsid w:val="002D7327"/>
    <w:rsid w:val="002D7834"/>
    <w:rsid w:val="002D7B2A"/>
    <w:rsid w:val="002D7FBA"/>
    <w:rsid w:val="002E03E2"/>
    <w:rsid w:val="002E043B"/>
    <w:rsid w:val="002E09A5"/>
    <w:rsid w:val="002E0A7B"/>
    <w:rsid w:val="002E12CA"/>
    <w:rsid w:val="002E13E8"/>
    <w:rsid w:val="002E1CD0"/>
    <w:rsid w:val="002E20E5"/>
    <w:rsid w:val="002E20FB"/>
    <w:rsid w:val="002E27E0"/>
    <w:rsid w:val="002E2CFC"/>
    <w:rsid w:val="002E2E1C"/>
    <w:rsid w:val="002E3253"/>
    <w:rsid w:val="002E328B"/>
    <w:rsid w:val="002E3640"/>
    <w:rsid w:val="002E3903"/>
    <w:rsid w:val="002E3FEB"/>
    <w:rsid w:val="002E4090"/>
    <w:rsid w:val="002E42DB"/>
    <w:rsid w:val="002E4B2A"/>
    <w:rsid w:val="002E4EF8"/>
    <w:rsid w:val="002E5450"/>
    <w:rsid w:val="002E58F9"/>
    <w:rsid w:val="002E59A7"/>
    <w:rsid w:val="002E5E14"/>
    <w:rsid w:val="002E6228"/>
    <w:rsid w:val="002E660B"/>
    <w:rsid w:val="002E6A88"/>
    <w:rsid w:val="002E6C5D"/>
    <w:rsid w:val="002E6E07"/>
    <w:rsid w:val="002E6E49"/>
    <w:rsid w:val="002E7118"/>
    <w:rsid w:val="002E71AF"/>
    <w:rsid w:val="002E71D1"/>
    <w:rsid w:val="002E791F"/>
    <w:rsid w:val="002E79E1"/>
    <w:rsid w:val="002E7B26"/>
    <w:rsid w:val="002E7B91"/>
    <w:rsid w:val="002E7FB7"/>
    <w:rsid w:val="002F0270"/>
    <w:rsid w:val="002F03FE"/>
    <w:rsid w:val="002F0690"/>
    <w:rsid w:val="002F09D8"/>
    <w:rsid w:val="002F0C8A"/>
    <w:rsid w:val="002F0D63"/>
    <w:rsid w:val="002F0D9B"/>
    <w:rsid w:val="002F0E83"/>
    <w:rsid w:val="002F0FE7"/>
    <w:rsid w:val="002F1089"/>
    <w:rsid w:val="002F115A"/>
    <w:rsid w:val="002F125C"/>
    <w:rsid w:val="002F130B"/>
    <w:rsid w:val="002F14C2"/>
    <w:rsid w:val="002F1700"/>
    <w:rsid w:val="002F1BBD"/>
    <w:rsid w:val="002F1CCD"/>
    <w:rsid w:val="002F1DF6"/>
    <w:rsid w:val="002F2258"/>
    <w:rsid w:val="002F245E"/>
    <w:rsid w:val="002F25F5"/>
    <w:rsid w:val="002F2693"/>
    <w:rsid w:val="002F3026"/>
    <w:rsid w:val="002F3C12"/>
    <w:rsid w:val="002F3EB5"/>
    <w:rsid w:val="002F4044"/>
    <w:rsid w:val="002F42CC"/>
    <w:rsid w:val="002F465E"/>
    <w:rsid w:val="002F4915"/>
    <w:rsid w:val="002F4CA0"/>
    <w:rsid w:val="002F50F2"/>
    <w:rsid w:val="002F53A9"/>
    <w:rsid w:val="002F55C2"/>
    <w:rsid w:val="002F6499"/>
    <w:rsid w:val="002F67A5"/>
    <w:rsid w:val="002F6A07"/>
    <w:rsid w:val="002F6F2C"/>
    <w:rsid w:val="002F75A4"/>
    <w:rsid w:val="002F76FE"/>
    <w:rsid w:val="002F7887"/>
    <w:rsid w:val="002F7A1A"/>
    <w:rsid w:val="002F7A26"/>
    <w:rsid w:val="002F7C4E"/>
    <w:rsid w:val="003004D9"/>
    <w:rsid w:val="00300920"/>
    <w:rsid w:val="00300AB2"/>
    <w:rsid w:val="003018AC"/>
    <w:rsid w:val="00301972"/>
    <w:rsid w:val="00301991"/>
    <w:rsid w:val="00301BEA"/>
    <w:rsid w:val="00301E7F"/>
    <w:rsid w:val="00302128"/>
    <w:rsid w:val="003021EA"/>
    <w:rsid w:val="003023C5"/>
    <w:rsid w:val="00302752"/>
    <w:rsid w:val="003027A8"/>
    <w:rsid w:val="00302818"/>
    <w:rsid w:val="00302CB9"/>
    <w:rsid w:val="00303114"/>
    <w:rsid w:val="00303218"/>
    <w:rsid w:val="00303286"/>
    <w:rsid w:val="0030368C"/>
    <w:rsid w:val="00303C54"/>
    <w:rsid w:val="00304958"/>
    <w:rsid w:val="00304B23"/>
    <w:rsid w:val="0030599F"/>
    <w:rsid w:val="00305A55"/>
    <w:rsid w:val="00305C01"/>
    <w:rsid w:val="00305ED0"/>
    <w:rsid w:val="003060EF"/>
    <w:rsid w:val="00306708"/>
    <w:rsid w:val="00306754"/>
    <w:rsid w:val="00306F15"/>
    <w:rsid w:val="00306FE7"/>
    <w:rsid w:val="003070F6"/>
    <w:rsid w:val="0030777B"/>
    <w:rsid w:val="0030793B"/>
    <w:rsid w:val="00307F00"/>
    <w:rsid w:val="00310387"/>
    <w:rsid w:val="003105AB"/>
    <w:rsid w:val="0031090F"/>
    <w:rsid w:val="00310C2E"/>
    <w:rsid w:val="00310F3E"/>
    <w:rsid w:val="00311111"/>
    <w:rsid w:val="003113E4"/>
    <w:rsid w:val="00311EC6"/>
    <w:rsid w:val="00311F00"/>
    <w:rsid w:val="00312040"/>
    <w:rsid w:val="00312466"/>
    <w:rsid w:val="003129E9"/>
    <w:rsid w:val="00312B90"/>
    <w:rsid w:val="003135A4"/>
    <w:rsid w:val="003135A6"/>
    <w:rsid w:val="00313A60"/>
    <w:rsid w:val="00313C07"/>
    <w:rsid w:val="00314291"/>
    <w:rsid w:val="003146ED"/>
    <w:rsid w:val="003147D2"/>
    <w:rsid w:val="00314ABF"/>
    <w:rsid w:val="00314B41"/>
    <w:rsid w:val="00314C0E"/>
    <w:rsid w:val="003151DA"/>
    <w:rsid w:val="00315287"/>
    <w:rsid w:val="0031528F"/>
    <w:rsid w:val="00315866"/>
    <w:rsid w:val="00315B03"/>
    <w:rsid w:val="00315E9C"/>
    <w:rsid w:val="00315F3D"/>
    <w:rsid w:val="0031634B"/>
    <w:rsid w:val="0031655A"/>
    <w:rsid w:val="003167BF"/>
    <w:rsid w:val="003168E4"/>
    <w:rsid w:val="00316A64"/>
    <w:rsid w:val="00316F14"/>
    <w:rsid w:val="00316F7F"/>
    <w:rsid w:val="003172F3"/>
    <w:rsid w:val="00317B3D"/>
    <w:rsid w:val="00317C0C"/>
    <w:rsid w:val="0032056C"/>
    <w:rsid w:val="00320A50"/>
    <w:rsid w:val="00320B2B"/>
    <w:rsid w:val="00320CCB"/>
    <w:rsid w:val="003211DA"/>
    <w:rsid w:val="003216A5"/>
    <w:rsid w:val="00321A06"/>
    <w:rsid w:val="00321DC0"/>
    <w:rsid w:val="00321DE7"/>
    <w:rsid w:val="00322098"/>
    <w:rsid w:val="00322562"/>
    <w:rsid w:val="00322565"/>
    <w:rsid w:val="003227F6"/>
    <w:rsid w:val="00322A5E"/>
    <w:rsid w:val="003236F7"/>
    <w:rsid w:val="00323849"/>
    <w:rsid w:val="00323EA9"/>
    <w:rsid w:val="00324247"/>
    <w:rsid w:val="003246BA"/>
    <w:rsid w:val="003247A8"/>
    <w:rsid w:val="00324EFB"/>
    <w:rsid w:val="0032510F"/>
    <w:rsid w:val="003257C2"/>
    <w:rsid w:val="0032599D"/>
    <w:rsid w:val="00326275"/>
    <w:rsid w:val="00326298"/>
    <w:rsid w:val="003266DC"/>
    <w:rsid w:val="003268A3"/>
    <w:rsid w:val="003269BF"/>
    <w:rsid w:val="00326C29"/>
    <w:rsid w:val="00326C37"/>
    <w:rsid w:val="003270A9"/>
    <w:rsid w:val="00327A22"/>
    <w:rsid w:val="00327A3C"/>
    <w:rsid w:val="00327EA7"/>
    <w:rsid w:val="00330038"/>
    <w:rsid w:val="00330BAD"/>
    <w:rsid w:val="00330BF0"/>
    <w:rsid w:val="0033101C"/>
    <w:rsid w:val="0033102C"/>
    <w:rsid w:val="00331074"/>
    <w:rsid w:val="003313AC"/>
    <w:rsid w:val="003316A2"/>
    <w:rsid w:val="003316FA"/>
    <w:rsid w:val="00331730"/>
    <w:rsid w:val="00331BD8"/>
    <w:rsid w:val="00331D32"/>
    <w:rsid w:val="00332E6E"/>
    <w:rsid w:val="0033305D"/>
    <w:rsid w:val="00333113"/>
    <w:rsid w:val="00333137"/>
    <w:rsid w:val="003338B8"/>
    <w:rsid w:val="003338FC"/>
    <w:rsid w:val="00333EFF"/>
    <w:rsid w:val="00333F40"/>
    <w:rsid w:val="003341AE"/>
    <w:rsid w:val="0033425F"/>
    <w:rsid w:val="003342CF"/>
    <w:rsid w:val="003344E5"/>
    <w:rsid w:val="00334898"/>
    <w:rsid w:val="00334BDC"/>
    <w:rsid w:val="00334C2A"/>
    <w:rsid w:val="00334DA8"/>
    <w:rsid w:val="003351C3"/>
    <w:rsid w:val="003352CA"/>
    <w:rsid w:val="00335CAA"/>
    <w:rsid w:val="0033647D"/>
    <w:rsid w:val="00336AA9"/>
    <w:rsid w:val="00336B54"/>
    <w:rsid w:val="00336C94"/>
    <w:rsid w:val="00337028"/>
    <w:rsid w:val="00337111"/>
    <w:rsid w:val="0033715D"/>
    <w:rsid w:val="00337439"/>
    <w:rsid w:val="00337C6A"/>
    <w:rsid w:val="00337E32"/>
    <w:rsid w:val="00337F29"/>
    <w:rsid w:val="00337F30"/>
    <w:rsid w:val="00340790"/>
    <w:rsid w:val="00340791"/>
    <w:rsid w:val="00340B0D"/>
    <w:rsid w:val="0034114C"/>
    <w:rsid w:val="003411DB"/>
    <w:rsid w:val="003413BA"/>
    <w:rsid w:val="003419AA"/>
    <w:rsid w:val="00341CDB"/>
    <w:rsid w:val="0034224A"/>
    <w:rsid w:val="003422C2"/>
    <w:rsid w:val="0034236A"/>
    <w:rsid w:val="003424C6"/>
    <w:rsid w:val="00342A1C"/>
    <w:rsid w:val="00342AE7"/>
    <w:rsid w:val="00342B9A"/>
    <w:rsid w:val="00342EC4"/>
    <w:rsid w:val="00343161"/>
    <w:rsid w:val="0034327B"/>
    <w:rsid w:val="003434F6"/>
    <w:rsid w:val="00343509"/>
    <w:rsid w:val="0034381F"/>
    <w:rsid w:val="003439F6"/>
    <w:rsid w:val="00343B50"/>
    <w:rsid w:val="00343CC0"/>
    <w:rsid w:val="00343FBC"/>
    <w:rsid w:val="00344130"/>
    <w:rsid w:val="00344A34"/>
    <w:rsid w:val="00344A35"/>
    <w:rsid w:val="00344A7F"/>
    <w:rsid w:val="00344CDA"/>
    <w:rsid w:val="00344E8F"/>
    <w:rsid w:val="0034527D"/>
    <w:rsid w:val="003455D5"/>
    <w:rsid w:val="0034590B"/>
    <w:rsid w:val="0034604B"/>
    <w:rsid w:val="00346515"/>
    <w:rsid w:val="00346767"/>
    <w:rsid w:val="00346E4D"/>
    <w:rsid w:val="00346F13"/>
    <w:rsid w:val="00347017"/>
    <w:rsid w:val="0034704D"/>
    <w:rsid w:val="00347085"/>
    <w:rsid w:val="003473DB"/>
    <w:rsid w:val="003475D9"/>
    <w:rsid w:val="00347951"/>
    <w:rsid w:val="00347DEA"/>
    <w:rsid w:val="00347E1B"/>
    <w:rsid w:val="00347F29"/>
    <w:rsid w:val="0035016F"/>
    <w:rsid w:val="00350413"/>
    <w:rsid w:val="00350450"/>
    <w:rsid w:val="0035076B"/>
    <w:rsid w:val="003507D1"/>
    <w:rsid w:val="00350950"/>
    <w:rsid w:val="003519FB"/>
    <w:rsid w:val="00351BEB"/>
    <w:rsid w:val="00351C2B"/>
    <w:rsid w:val="00351C9F"/>
    <w:rsid w:val="0035216E"/>
    <w:rsid w:val="00352189"/>
    <w:rsid w:val="00352919"/>
    <w:rsid w:val="003529E5"/>
    <w:rsid w:val="00352AC5"/>
    <w:rsid w:val="003535CB"/>
    <w:rsid w:val="00353728"/>
    <w:rsid w:val="00354006"/>
    <w:rsid w:val="0035409D"/>
    <w:rsid w:val="003540C8"/>
    <w:rsid w:val="00354B22"/>
    <w:rsid w:val="00354F2F"/>
    <w:rsid w:val="0035502D"/>
    <w:rsid w:val="003553EB"/>
    <w:rsid w:val="00355613"/>
    <w:rsid w:val="00355991"/>
    <w:rsid w:val="00355B8E"/>
    <w:rsid w:val="00355D3F"/>
    <w:rsid w:val="00355D8D"/>
    <w:rsid w:val="0035629A"/>
    <w:rsid w:val="0035635E"/>
    <w:rsid w:val="00356678"/>
    <w:rsid w:val="00356BB8"/>
    <w:rsid w:val="00356C3F"/>
    <w:rsid w:val="00356C7D"/>
    <w:rsid w:val="003570FA"/>
    <w:rsid w:val="003571A1"/>
    <w:rsid w:val="003571EA"/>
    <w:rsid w:val="00357608"/>
    <w:rsid w:val="003578C1"/>
    <w:rsid w:val="003579BF"/>
    <w:rsid w:val="00357CE8"/>
    <w:rsid w:val="00357DA7"/>
    <w:rsid w:val="00357DDF"/>
    <w:rsid w:val="00357E30"/>
    <w:rsid w:val="00360130"/>
    <w:rsid w:val="003601D9"/>
    <w:rsid w:val="003602DD"/>
    <w:rsid w:val="003603A4"/>
    <w:rsid w:val="003603C9"/>
    <w:rsid w:val="003605F7"/>
    <w:rsid w:val="00360A11"/>
    <w:rsid w:val="00360F73"/>
    <w:rsid w:val="00361142"/>
    <w:rsid w:val="003612EB"/>
    <w:rsid w:val="00361719"/>
    <w:rsid w:val="00361AAD"/>
    <w:rsid w:val="00361CF2"/>
    <w:rsid w:val="00362064"/>
    <w:rsid w:val="0036216C"/>
    <w:rsid w:val="003622A0"/>
    <w:rsid w:val="003623F0"/>
    <w:rsid w:val="0036292D"/>
    <w:rsid w:val="00362968"/>
    <w:rsid w:val="00362A66"/>
    <w:rsid w:val="00362A8B"/>
    <w:rsid w:val="00362FFA"/>
    <w:rsid w:val="00363C5C"/>
    <w:rsid w:val="003641CE"/>
    <w:rsid w:val="00364244"/>
    <w:rsid w:val="00364427"/>
    <w:rsid w:val="00364EB3"/>
    <w:rsid w:val="0036520E"/>
    <w:rsid w:val="00365314"/>
    <w:rsid w:val="003654EB"/>
    <w:rsid w:val="003656B1"/>
    <w:rsid w:val="003657CD"/>
    <w:rsid w:val="00365AED"/>
    <w:rsid w:val="00365B2A"/>
    <w:rsid w:val="00365BAF"/>
    <w:rsid w:val="0036619C"/>
    <w:rsid w:val="003664CE"/>
    <w:rsid w:val="0036669C"/>
    <w:rsid w:val="003667CA"/>
    <w:rsid w:val="00366CE9"/>
    <w:rsid w:val="00366F4C"/>
    <w:rsid w:val="003670E8"/>
    <w:rsid w:val="00367342"/>
    <w:rsid w:val="003676CB"/>
    <w:rsid w:val="00367F05"/>
    <w:rsid w:val="003702A1"/>
    <w:rsid w:val="00370391"/>
    <w:rsid w:val="00370492"/>
    <w:rsid w:val="0037095B"/>
    <w:rsid w:val="00370970"/>
    <w:rsid w:val="00370A19"/>
    <w:rsid w:val="00370A7A"/>
    <w:rsid w:val="0037155E"/>
    <w:rsid w:val="00371E01"/>
    <w:rsid w:val="00372940"/>
    <w:rsid w:val="00372C66"/>
    <w:rsid w:val="00373113"/>
    <w:rsid w:val="0037329A"/>
    <w:rsid w:val="00373625"/>
    <w:rsid w:val="0037425A"/>
    <w:rsid w:val="003743BA"/>
    <w:rsid w:val="003744D8"/>
    <w:rsid w:val="003746A0"/>
    <w:rsid w:val="003748B2"/>
    <w:rsid w:val="00374A18"/>
    <w:rsid w:val="00374B15"/>
    <w:rsid w:val="00374D51"/>
    <w:rsid w:val="00375103"/>
    <w:rsid w:val="00375348"/>
    <w:rsid w:val="00375439"/>
    <w:rsid w:val="00375EF9"/>
    <w:rsid w:val="00375F6F"/>
    <w:rsid w:val="0037602F"/>
    <w:rsid w:val="00376166"/>
    <w:rsid w:val="0037652D"/>
    <w:rsid w:val="00376F19"/>
    <w:rsid w:val="00377053"/>
    <w:rsid w:val="0037707D"/>
    <w:rsid w:val="003774E9"/>
    <w:rsid w:val="00377732"/>
    <w:rsid w:val="00377D7C"/>
    <w:rsid w:val="00377D86"/>
    <w:rsid w:val="00377EEC"/>
    <w:rsid w:val="00377F33"/>
    <w:rsid w:val="0038073D"/>
    <w:rsid w:val="003809DA"/>
    <w:rsid w:val="00380DD5"/>
    <w:rsid w:val="003815DF"/>
    <w:rsid w:val="00381625"/>
    <w:rsid w:val="00381630"/>
    <w:rsid w:val="003816B3"/>
    <w:rsid w:val="00381CB0"/>
    <w:rsid w:val="00381E90"/>
    <w:rsid w:val="00382062"/>
    <w:rsid w:val="00382517"/>
    <w:rsid w:val="003826A6"/>
    <w:rsid w:val="0038272D"/>
    <w:rsid w:val="00382830"/>
    <w:rsid w:val="00382A3B"/>
    <w:rsid w:val="00382BA0"/>
    <w:rsid w:val="00382F0A"/>
    <w:rsid w:val="00382F2A"/>
    <w:rsid w:val="003838A6"/>
    <w:rsid w:val="00383B39"/>
    <w:rsid w:val="00383E62"/>
    <w:rsid w:val="003840B4"/>
    <w:rsid w:val="003844C9"/>
    <w:rsid w:val="00384E42"/>
    <w:rsid w:val="00385186"/>
    <w:rsid w:val="003857B2"/>
    <w:rsid w:val="003857F6"/>
    <w:rsid w:val="00385EF9"/>
    <w:rsid w:val="00386079"/>
    <w:rsid w:val="00386140"/>
    <w:rsid w:val="00386626"/>
    <w:rsid w:val="00386682"/>
    <w:rsid w:val="003866AE"/>
    <w:rsid w:val="00387121"/>
    <w:rsid w:val="00387260"/>
    <w:rsid w:val="003873FC"/>
    <w:rsid w:val="00387896"/>
    <w:rsid w:val="003878AC"/>
    <w:rsid w:val="003878D7"/>
    <w:rsid w:val="0038790B"/>
    <w:rsid w:val="00387CB1"/>
    <w:rsid w:val="0039016B"/>
    <w:rsid w:val="0039027C"/>
    <w:rsid w:val="003905D5"/>
    <w:rsid w:val="0039077F"/>
    <w:rsid w:val="00390C35"/>
    <w:rsid w:val="00390D31"/>
    <w:rsid w:val="00390D8F"/>
    <w:rsid w:val="00391247"/>
    <w:rsid w:val="00391377"/>
    <w:rsid w:val="00391519"/>
    <w:rsid w:val="0039187F"/>
    <w:rsid w:val="003919C4"/>
    <w:rsid w:val="00391E00"/>
    <w:rsid w:val="00391E63"/>
    <w:rsid w:val="00391FD9"/>
    <w:rsid w:val="0039229F"/>
    <w:rsid w:val="00393196"/>
    <w:rsid w:val="00393560"/>
    <w:rsid w:val="003937D3"/>
    <w:rsid w:val="00393BD1"/>
    <w:rsid w:val="00393DDB"/>
    <w:rsid w:val="003948FF"/>
    <w:rsid w:val="00394B21"/>
    <w:rsid w:val="00394C45"/>
    <w:rsid w:val="00394D67"/>
    <w:rsid w:val="00395268"/>
    <w:rsid w:val="003953C9"/>
    <w:rsid w:val="0039582A"/>
    <w:rsid w:val="003959BD"/>
    <w:rsid w:val="00395D12"/>
    <w:rsid w:val="00396115"/>
    <w:rsid w:val="003963CD"/>
    <w:rsid w:val="00396B10"/>
    <w:rsid w:val="00396E43"/>
    <w:rsid w:val="00397362"/>
    <w:rsid w:val="00397401"/>
    <w:rsid w:val="0039784E"/>
    <w:rsid w:val="00397A38"/>
    <w:rsid w:val="00397C28"/>
    <w:rsid w:val="003A001F"/>
    <w:rsid w:val="003A0358"/>
    <w:rsid w:val="003A0456"/>
    <w:rsid w:val="003A047B"/>
    <w:rsid w:val="003A052F"/>
    <w:rsid w:val="003A05CC"/>
    <w:rsid w:val="003A080B"/>
    <w:rsid w:val="003A1E1D"/>
    <w:rsid w:val="003A23E1"/>
    <w:rsid w:val="003A30A0"/>
    <w:rsid w:val="003A3169"/>
    <w:rsid w:val="003A325F"/>
    <w:rsid w:val="003A3432"/>
    <w:rsid w:val="003A3566"/>
    <w:rsid w:val="003A3C6A"/>
    <w:rsid w:val="003A3E73"/>
    <w:rsid w:val="003A419A"/>
    <w:rsid w:val="003A41AC"/>
    <w:rsid w:val="003A4486"/>
    <w:rsid w:val="003A46FE"/>
    <w:rsid w:val="003A4CAF"/>
    <w:rsid w:val="003A4CB5"/>
    <w:rsid w:val="003A4E6A"/>
    <w:rsid w:val="003A580C"/>
    <w:rsid w:val="003A583E"/>
    <w:rsid w:val="003A5C37"/>
    <w:rsid w:val="003A5FA8"/>
    <w:rsid w:val="003A6127"/>
    <w:rsid w:val="003A665B"/>
    <w:rsid w:val="003A6743"/>
    <w:rsid w:val="003A6ABD"/>
    <w:rsid w:val="003A6EB9"/>
    <w:rsid w:val="003A7140"/>
    <w:rsid w:val="003A753D"/>
    <w:rsid w:val="003A7702"/>
    <w:rsid w:val="003A7859"/>
    <w:rsid w:val="003A791B"/>
    <w:rsid w:val="003A7BED"/>
    <w:rsid w:val="003A7F1D"/>
    <w:rsid w:val="003B029F"/>
    <w:rsid w:val="003B0351"/>
    <w:rsid w:val="003B03D4"/>
    <w:rsid w:val="003B04AA"/>
    <w:rsid w:val="003B0800"/>
    <w:rsid w:val="003B08EF"/>
    <w:rsid w:val="003B0FE6"/>
    <w:rsid w:val="003B10A2"/>
    <w:rsid w:val="003B144A"/>
    <w:rsid w:val="003B1747"/>
    <w:rsid w:val="003B20F5"/>
    <w:rsid w:val="003B2406"/>
    <w:rsid w:val="003B2752"/>
    <w:rsid w:val="003B2A40"/>
    <w:rsid w:val="003B2B41"/>
    <w:rsid w:val="003B2F74"/>
    <w:rsid w:val="003B30BE"/>
    <w:rsid w:val="003B32A0"/>
    <w:rsid w:val="003B32EF"/>
    <w:rsid w:val="003B347A"/>
    <w:rsid w:val="003B36B4"/>
    <w:rsid w:val="003B385B"/>
    <w:rsid w:val="003B3F56"/>
    <w:rsid w:val="003B410A"/>
    <w:rsid w:val="003B450F"/>
    <w:rsid w:val="003B45D4"/>
    <w:rsid w:val="003B477F"/>
    <w:rsid w:val="003B491E"/>
    <w:rsid w:val="003B49EA"/>
    <w:rsid w:val="003B5362"/>
    <w:rsid w:val="003B5467"/>
    <w:rsid w:val="003B5840"/>
    <w:rsid w:val="003B594C"/>
    <w:rsid w:val="003B5965"/>
    <w:rsid w:val="003B5B58"/>
    <w:rsid w:val="003B5E66"/>
    <w:rsid w:val="003B6AA3"/>
    <w:rsid w:val="003B740C"/>
    <w:rsid w:val="003B74F8"/>
    <w:rsid w:val="003B75EC"/>
    <w:rsid w:val="003B786A"/>
    <w:rsid w:val="003B7B21"/>
    <w:rsid w:val="003C0690"/>
    <w:rsid w:val="003C06D9"/>
    <w:rsid w:val="003C0BA1"/>
    <w:rsid w:val="003C146D"/>
    <w:rsid w:val="003C147A"/>
    <w:rsid w:val="003C1A07"/>
    <w:rsid w:val="003C204F"/>
    <w:rsid w:val="003C2120"/>
    <w:rsid w:val="003C2240"/>
    <w:rsid w:val="003C259D"/>
    <w:rsid w:val="003C2868"/>
    <w:rsid w:val="003C31A0"/>
    <w:rsid w:val="003C31B3"/>
    <w:rsid w:val="003C3BDE"/>
    <w:rsid w:val="003C3EC5"/>
    <w:rsid w:val="003C4562"/>
    <w:rsid w:val="003C46E5"/>
    <w:rsid w:val="003C493F"/>
    <w:rsid w:val="003C4E96"/>
    <w:rsid w:val="003C50C0"/>
    <w:rsid w:val="003C5399"/>
    <w:rsid w:val="003C63E2"/>
    <w:rsid w:val="003C66E3"/>
    <w:rsid w:val="003C6A77"/>
    <w:rsid w:val="003C6F36"/>
    <w:rsid w:val="003C6FD6"/>
    <w:rsid w:val="003C7002"/>
    <w:rsid w:val="003C71A9"/>
    <w:rsid w:val="003C75DE"/>
    <w:rsid w:val="003C7CF7"/>
    <w:rsid w:val="003D0012"/>
    <w:rsid w:val="003D0269"/>
    <w:rsid w:val="003D08B5"/>
    <w:rsid w:val="003D0A39"/>
    <w:rsid w:val="003D0D69"/>
    <w:rsid w:val="003D1757"/>
    <w:rsid w:val="003D1790"/>
    <w:rsid w:val="003D1A35"/>
    <w:rsid w:val="003D1D19"/>
    <w:rsid w:val="003D1EC3"/>
    <w:rsid w:val="003D216B"/>
    <w:rsid w:val="003D2433"/>
    <w:rsid w:val="003D2FDC"/>
    <w:rsid w:val="003D3004"/>
    <w:rsid w:val="003D3544"/>
    <w:rsid w:val="003D369E"/>
    <w:rsid w:val="003D37C6"/>
    <w:rsid w:val="003D3F19"/>
    <w:rsid w:val="003D413B"/>
    <w:rsid w:val="003D4176"/>
    <w:rsid w:val="003D42E3"/>
    <w:rsid w:val="003D487E"/>
    <w:rsid w:val="003D4CD3"/>
    <w:rsid w:val="003D5299"/>
    <w:rsid w:val="003D54DF"/>
    <w:rsid w:val="003D5AFC"/>
    <w:rsid w:val="003D5DAE"/>
    <w:rsid w:val="003D5DD9"/>
    <w:rsid w:val="003D6067"/>
    <w:rsid w:val="003D6BA5"/>
    <w:rsid w:val="003D6ECC"/>
    <w:rsid w:val="003D7269"/>
    <w:rsid w:val="003D7661"/>
    <w:rsid w:val="003D7DAD"/>
    <w:rsid w:val="003D7E93"/>
    <w:rsid w:val="003E0239"/>
    <w:rsid w:val="003E0726"/>
    <w:rsid w:val="003E0A8B"/>
    <w:rsid w:val="003E130A"/>
    <w:rsid w:val="003E14FE"/>
    <w:rsid w:val="003E15A3"/>
    <w:rsid w:val="003E175C"/>
    <w:rsid w:val="003E18AF"/>
    <w:rsid w:val="003E1A15"/>
    <w:rsid w:val="003E1BF8"/>
    <w:rsid w:val="003E1CD6"/>
    <w:rsid w:val="003E2276"/>
    <w:rsid w:val="003E238C"/>
    <w:rsid w:val="003E2687"/>
    <w:rsid w:val="003E2FC7"/>
    <w:rsid w:val="003E3047"/>
    <w:rsid w:val="003E3069"/>
    <w:rsid w:val="003E3095"/>
    <w:rsid w:val="003E30B6"/>
    <w:rsid w:val="003E30F8"/>
    <w:rsid w:val="003E319D"/>
    <w:rsid w:val="003E336A"/>
    <w:rsid w:val="003E3E8A"/>
    <w:rsid w:val="003E3F88"/>
    <w:rsid w:val="003E4098"/>
    <w:rsid w:val="003E4283"/>
    <w:rsid w:val="003E45E3"/>
    <w:rsid w:val="003E47DD"/>
    <w:rsid w:val="003E4A8A"/>
    <w:rsid w:val="003E59F1"/>
    <w:rsid w:val="003E5CC7"/>
    <w:rsid w:val="003E5EA2"/>
    <w:rsid w:val="003E648A"/>
    <w:rsid w:val="003E6511"/>
    <w:rsid w:val="003E65CE"/>
    <w:rsid w:val="003E66C9"/>
    <w:rsid w:val="003E6723"/>
    <w:rsid w:val="003E682D"/>
    <w:rsid w:val="003E6917"/>
    <w:rsid w:val="003E6947"/>
    <w:rsid w:val="003E7D95"/>
    <w:rsid w:val="003E7F0D"/>
    <w:rsid w:val="003F025F"/>
    <w:rsid w:val="003F04C6"/>
    <w:rsid w:val="003F069A"/>
    <w:rsid w:val="003F0838"/>
    <w:rsid w:val="003F0844"/>
    <w:rsid w:val="003F090B"/>
    <w:rsid w:val="003F0974"/>
    <w:rsid w:val="003F0C39"/>
    <w:rsid w:val="003F0EB2"/>
    <w:rsid w:val="003F0FC4"/>
    <w:rsid w:val="003F1216"/>
    <w:rsid w:val="003F1320"/>
    <w:rsid w:val="003F1391"/>
    <w:rsid w:val="003F1722"/>
    <w:rsid w:val="003F1832"/>
    <w:rsid w:val="003F1C49"/>
    <w:rsid w:val="003F2145"/>
    <w:rsid w:val="003F25FF"/>
    <w:rsid w:val="003F308F"/>
    <w:rsid w:val="003F3B75"/>
    <w:rsid w:val="003F3EBA"/>
    <w:rsid w:val="003F41C2"/>
    <w:rsid w:val="003F41CF"/>
    <w:rsid w:val="003F46B3"/>
    <w:rsid w:val="003F47CC"/>
    <w:rsid w:val="003F4908"/>
    <w:rsid w:val="003F4F7B"/>
    <w:rsid w:val="003F517B"/>
    <w:rsid w:val="003F5691"/>
    <w:rsid w:val="003F5712"/>
    <w:rsid w:val="003F5840"/>
    <w:rsid w:val="003F5EFA"/>
    <w:rsid w:val="003F60E3"/>
    <w:rsid w:val="003F60E5"/>
    <w:rsid w:val="003F6602"/>
    <w:rsid w:val="003F680C"/>
    <w:rsid w:val="003F689D"/>
    <w:rsid w:val="003F78B0"/>
    <w:rsid w:val="003F79BC"/>
    <w:rsid w:val="003F7B17"/>
    <w:rsid w:val="003F7B74"/>
    <w:rsid w:val="003F7D9C"/>
    <w:rsid w:val="003F7F8C"/>
    <w:rsid w:val="00400054"/>
    <w:rsid w:val="004001C5"/>
    <w:rsid w:val="0040048F"/>
    <w:rsid w:val="00400573"/>
    <w:rsid w:val="004005D0"/>
    <w:rsid w:val="004008DD"/>
    <w:rsid w:val="00400B70"/>
    <w:rsid w:val="00400B87"/>
    <w:rsid w:val="00401060"/>
    <w:rsid w:val="0040115D"/>
    <w:rsid w:val="0040131D"/>
    <w:rsid w:val="004018EF"/>
    <w:rsid w:val="0040199A"/>
    <w:rsid w:val="00401D3C"/>
    <w:rsid w:val="004021E3"/>
    <w:rsid w:val="004027DB"/>
    <w:rsid w:val="00402817"/>
    <w:rsid w:val="00403677"/>
    <w:rsid w:val="00403DC4"/>
    <w:rsid w:val="00403FF4"/>
    <w:rsid w:val="004040BF"/>
    <w:rsid w:val="00404363"/>
    <w:rsid w:val="004045BA"/>
    <w:rsid w:val="00404D2A"/>
    <w:rsid w:val="00404F2C"/>
    <w:rsid w:val="00405103"/>
    <w:rsid w:val="00405427"/>
    <w:rsid w:val="004054B0"/>
    <w:rsid w:val="004055E0"/>
    <w:rsid w:val="0040586C"/>
    <w:rsid w:val="00405A37"/>
    <w:rsid w:val="004064A7"/>
    <w:rsid w:val="00406612"/>
    <w:rsid w:val="00406798"/>
    <w:rsid w:val="0040693D"/>
    <w:rsid w:val="00406A2F"/>
    <w:rsid w:val="0041066D"/>
    <w:rsid w:val="004109B7"/>
    <w:rsid w:val="00410B0D"/>
    <w:rsid w:val="00410C13"/>
    <w:rsid w:val="00411191"/>
    <w:rsid w:val="0041121B"/>
    <w:rsid w:val="00411421"/>
    <w:rsid w:val="004114D4"/>
    <w:rsid w:val="00411518"/>
    <w:rsid w:val="00411B2B"/>
    <w:rsid w:val="00412808"/>
    <w:rsid w:val="00412C57"/>
    <w:rsid w:val="004130FC"/>
    <w:rsid w:val="00413569"/>
    <w:rsid w:val="004138E7"/>
    <w:rsid w:val="00413A1D"/>
    <w:rsid w:val="00413CA6"/>
    <w:rsid w:val="00413D42"/>
    <w:rsid w:val="00414213"/>
    <w:rsid w:val="004142FC"/>
    <w:rsid w:val="00414330"/>
    <w:rsid w:val="004143DA"/>
    <w:rsid w:val="00414514"/>
    <w:rsid w:val="00414655"/>
    <w:rsid w:val="00414668"/>
    <w:rsid w:val="0041481F"/>
    <w:rsid w:val="004151BA"/>
    <w:rsid w:val="004154A7"/>
    <w:rsid w:val="00415B6B"/>
    <w:rsid w:val="004165DE"/>
    <w:rsid w:val="00416685"/>
    <w:rsid w:val="00416846"/>
    <w:rsid w:val="0041707B"/>
    <w:rsid w:val="004171B0"/>
    <w:rsid w:val="0041737B"/>
    <w:rsid w:val="0041776E"/>
    <w:rsid w:val="004177C6"/>
    <w:rsid w:val="00417878"/>
    <w:rsid w:val="00417BF8"/>
    <w:rsid w:val="004201CD"/>
    <w:rsid w:val="004201F1"/>
    <w:rsid w:val="00420569"/>
    <w:rsid w:val="004205FD"/>
    <w:rsid w:val="00420673"/>
    <w:rsid w:val="00420927"/>
    <w:rsid w:val="00420B44"/>
    <w:rsid w:val="00420BC8"/>
    <w:rsid w:val="00420E59"/>
    <w:rsid w:val="00421BA4"/>
    <w:rsid w:val="00421EE6"/>
    <w:rsid w:val="004226CB"/>
    <w:rsid w:val="00422D79"/>
    <w:rsid w:val="0042324C"/>
    <w:rsid w:val="00423752"/>
    <w:rsid w:val="0042375F"/>
    <w:rsid w:val="004237E7"/>
    <w:rsid w:val="00423C40"/>
    <w:rsid w:val="00423C62"/>
    <w:rsid w:val="00424041"/>
    <w:rsid w:val="004243AC"/>
    <w:rsid w:val="0042476E"/>
    <w:rsid w:val="00424887"/>
    <w:rsid w:val="00424AD1"/>
    <w:rsid w:val="00424D1E"/>
    <w:rsid w:val="004253C8"/>
    <w:rsid w:val="004253E4"/>
    <w:rsid w:val="00425520"/>
    <w:rsid w:val="004255B7"/>
    <w:rsid w:val="00425688"/>
    <w:rsid w:val="00425845"/>
    <w:rsid w:val="00425992"/>
    <w:rsid w:val="00426155"/>
    <w:rsid w:val="004263D8"/>
    <w:rsid w:val="00426611"/>
    <w:rsid w:val="004272E9"/>
    <w:rsid w:val="00427402"/>
    <w:rsid w:val="00427516"/>
    <w:rsid w:val="0042780D"/>
    <w:rsid w:val="0042787B"/>
    <w:rsid w:val="00427F3D"/>
    <w:rsid w:val="00427FA1"/>
    <w:rsid w:val="004304D1"/>
    <w:rsid w:val="00430758"/>
    <w:rsid w:val="00430776"/>
    <w:rsid w:val="004308A5"/>
    <w:rsid w:val="004309F0"/>
    <w:rsid w:val="00430D3B"/>
    <w:rsid w:val="00430E37"/>
    <w:rsid w:val="0043105D"/>
    <w:rsid w:val="00431BF9"/>
    <w:rsid w:val="00431C9D"/>
    <w:rsid w:val="00431D6E"/>
    <w:rsid w:val="00431EDC"/>
    <w:rsid w:val="0043204A"/>
    <w:rsid w:val="0043221C"/>
    <w:rsid w:val="00432268"/>
    <w:rsid w:val="0043250E"/>
    <w:rsid w:val="00432831"/>
    <w:rsid w:val="00432AB5"/>
    <w:rsid w:val="00432EA8"/>
    <w:rsid w:val="00432F6C"/>
    <w:rsid w:val="004330A4"/>
    <w:rsid w:val="004330DD"/>
    <w:rsid w:val="00433180"/>
    <w:rsid w:val="004332E7"/>
    <w:rsid w:val="00433397"/>
    <w:rsid w:val="00433A25"/>
    <w:rsid w:val="00433CBA"/>
    <w:rsid w:val="00433CDF"/>
    <w:rsid w:val="00433EE3"/>
    <w:rsid w:val="00433FDF"/>
    <w:rsid w:val="00434055"/>
    <w:rsid w:val="0043426B"/>
    <w:rsid w:val="004349F3"/>
    <w:rsid w:val="00435199"/>
    <w:rsid w:val="004351F1"/>
    <w:rsid w:val="00435359"/>
    <w:rsid w:val="00435427"/>
    <w:rsid w:val="004354F7"/>
    <w:rsid w:val="00435838"/>
    <w:rsid w:val="0043597D"/>
    <w:rsid w:val="004359E8"/>
    <w:rsid w:val="0043622B"/>
    <w:rsid w:val="00436943"/>
    <w:rsid w:val="00436991"/>
    <w:rsid w:val="00436FBD"/>
    <w:rsid w:val="00437060"/>
    <w:rsid w:val="004371FF"/>
    <w:rsid w:val="00437270"/>
    <w:rsid w:val="00437340"/>
    <w:rsid w:val="004375A6"/>
    <w:rsid w:val="00437B77"/>
    <w:rsid w:val="00437F68"/>
    <w:rsid w:val="0044038A"/>
    <w:rsid w:val="0044056F"/>
    <w:rsid w:val="00440C16"/>
    <w:rsid w:val="0044135E"/>
    <w:rsid w:val="0044138E"/>
    <w:rsid w:val="004413F8"/>
    <w:rsid w:val="0044140F"/>
    <w:rsid w:val="00441919"/>
    <w:rsid w:val="00441B89"/>
    <w:rsid w:val="00441E3F"/>
    <w:rsid w:val="00442127"/>
    <w:rsid w:val="00442489"/>
    <w:rsid w:val="004429CA"/>
    <w:rsid w:val="00442A19"/>
    <w:rsid w:val="0044312D"/>
    <w:rsid w:val="00443185"/>
    <w:rsid w:val="004431D8"/>
    <w:rsid w:val="0044378A"/>
    <w:rsid w:val="00443A9C"/>
    <w:rsid w:val="00444245"/>
    <w:rsid w:val="00444279"/>
    <w:rsid w:val="00444506"/>
    <w:rsid w:val="00444974"/>
    <w:rsid w:val="004449EF"/>
    <w:rsid w:val="00444ACF"/>
    <w:rsid w:val="00444AF6"/>
    <w:rsid w:val="0044504A"/>
    <w:rsid w:val="004456CB"/>
    <w:rsid w:val="00445827"/>
    <w:rsid w:val="004458A2"/>
    <w:rsid w:val="00445EE1"/>
    <w:rsid w:val="00445F12"/>
    <w:rsid w:val="0044643A"/>
    <w:rsid w:val="00446475"/>
    <w:rsid w:val="0044685C"/>
    <w:rsid w:val="00446A87"/>
    <w:rsid w:val="0044722E"/>
    <w:rsid w:val="0044725B"/>
    <w:rsid w:val="004474B4"/>
    <w:rsid w:val="00447807"/>
    <w:rsid w:val="004478AB"/>
    <w:rsid w:val="00450135"/>
    <w:rsid w:val="00450168"/>
    <w:rsid w:val="00450246"/>
    <w:rsid w:val="0045058C"/>
    <w:rsid w:val="00450AB9"/>
    <w:rsid w:val="00450BF6"/>
    <w:rsid w:val="0045101E"/>
    <w:rsid w:val="00451321"/>
    <w:rsid w:val="004517EF"/>
    <w:rsid w:val="0045190D"/>
    <w:rsid w:val="00451C9E"/>
    <w:rsid w:val="00451DEE"/>
    <w:rsid w:val="00451E7A"/>
    <w:rsid w:val="00451FFE"/>
    <w:rsid w:val="0045212F"/>
    <w:rsid w:val="004524B8"/>
    <w:rsid w:val="004527C9"/>
    <w:rsid w:val="0045296E"/>
    <w:rsid w:val="00452A40"/>
    <w:rsid w:val="004532E3"/>
    <w:rsid w:val="00453D7A"/>
    <w:rsid w:val="00453F59"/>
    <w:rsid w:val="00454214"/>
    <w:rsid w:val="00454518"/>
    <w:rsid w:val="00454539"/>
    <w:rsid w:val="00454622"/>
    <w:rsid w:val="00454627"/>
    <w:rsid w:val="00454681"/>
    <w:rsid w:val="00454BA7"/>
    <w:rsid w:val="00454E3F"/>
    <w:rsid w:val="00454EC6"/>
    <w:rsid w:val="00454FA8"/>
    <w:rsid w:val="004563D8"/>
    <w:rsid w:val="0045646B"/>
    <w:rsid w:val="0045667F"/>
    <w:rsid w:val="004566E4"/>
    <w:rsid w:val="00456874"/>
    <w:rsid w:val="00456EC2"/>
    <w:rsid w:val="00457445"/>
    <w:rsid w:val="00457714"/>
    <w:rsid w:val="00460034"/>
    <w:rsid w:val="004600ED"/>
    <w:rsid w:val="00460610"/>
    <w:rsid w:val="004609E0"/>
    <w:rsid w:val="00460B27"/>
    <w:rsid w:val="00460C0D"/>
    <w:rsid w:val="00460FCF"/>
    <w:rsid w:val="00461370"/>
    <w:rsid w:val="00461519"/>
    <w:rsid w:val="004629FD"/>
    <w:rsid w:val="00462E0B"/>
    <w:rsid w:val="00462F52"/>
    <w:rsid w:val="004631AE"/>
    <w:rsid w:val="0046355E"/>
    <w:rsid w:val="00463A05"/>
    <w:rsid w:val="00463DFC"/>
    <w:rsid w:val="00463F1E"/>
    <w:rsid w:val="004640DF"/>
    <w:rsid w:val="0046465D"/>
    <w:rsid w:val="004647D5"/>
    <w:rsid w:val="00464AE0"/>
    <w:rsid w:val="00464D83"/>
    <w:rsid w:val="00464F24"/>
    <w:rsid w:val="00465157"/>
    <w:rsid w:val="00465E27"/>
    <w:rsid w:val="00465ED2"/>
    <w:rsid w:val="00465F2A"/>
    <w:rsid w:val="004662F2"/>
    <w:rsid w:val="00466506"/>
    <w:rsid w:val="00466678"/>
    <w:rsid w:val="00466BD0"/>
    <w:rsid w:val="00466E07"/>
    <w:rsid w:val="00466E48"/>
    <w:rsid w:val="0046760B"/>
    <w:rsid w:val="00467619"/>
    <w:rsid w:val="0047027C"/>
    <w:rsid w:val="004709F6"/>
    <w:rsid w:val="00470CC7"/>
    <w:rsid w:val="00471241"/>
    <w:rsid w:val="004714E6"/>
    <w:rsid w:val="00472533"/>
    <w:rsid w:val="00472AFE"/>
    <w:rsid w:val="00472BD0"/>
    <w:rsid w:val="00472C58"/>
    <w:rsid w:val="00472C86"/>
    <w:rsid w:val="004734AE"/>
    <w:rsid w:val="00473514"/>
    <w:rsid w:val="00473829"/>
    <w:rsid w:val="00473ABA"/>
    <w:rsid w:val="00473EBE"/>
    <w:rsid w:val="00473EF3"/>
    <w:rsid w:val="0047412B"/>
    <w:rsid w:val="004744D6"/>
    <w:rsid w:val="00474D3E"/>
    <w:rsid w:val="00475276"/>
    <w:rsid w:val="0047532F"/>
    <w:rsid w:val="0047536B"/>
    <w:rsid w:val="0047543A"/>
    <w:rsid w:val="00475679"/>
    <w:rsid w:val="0047737C"/>
    <w:rsid w:val="00477520"/>
    <w:rsid w:val="0047793E"/>
    <w:rsid w:val="00477949"/>
    <w:rsid w:val="00477D03"/>
    <w:rsid w:val="00477D84"/>
    <w:rsid w:val="00477F36"/>
    <w:rsid w:val="004804A6"/>
    <w:rsid w:val="0048055E"/>
    <w:rsid w:val="00480869"/>
    <w:rsid w:val="0048099C"/>
    <w:rsid w:val="00480BCE"/>
    <w:rsid w:val="00480C57"/>
    <w:rsid w:val="00480D40"/>
    <w:rsid w:val="004811B1"/>
    <w:rsid w:val="00481219"/>
    <w:rsid w:val="0048137B"/>
    <w:rsid w:val="004818F8"/>
    <w:rsid w:val="00481F20"/>
    <w:rsid w:val="00481F22"/>
    <w:rsid w:val="004820AC"/>
    <w:rsid w:val="004831B6"/>
    <w:rsid w:val="004833D7"/>
    <w:rsid w:val="0048340B"/>
    <w:rsid w:val="00483646"/>
    <w:rsid w:val="00483B84"/>
    <w:rsid w:val="00483CDB"/>
    <w:rsid w:val="00483CF0"/>
    <w:rsid w:val="00483DE2"/>
    <w:rsid w:val="00484454"/>
    <w:rsid w:val="004846D1"/>
    <w:rsid w:val="004849B5"/>
    <w:rsid w:val="00484A75"/>
    <w:rsid w:val="0048511B"/>
    <w:rsid w:val="004851F0"/>
    <w:rsid w:val="00485637"/>
    <w:rsid w:val="004858F9"/>
    <w:rsid w:val="0048598F"/>
    <w:rsid w:val="00485999"/>
    <w:rsid w:val="00485A70"/>
    <w:rsid w:val="00486017"/>
    <w:rsid w:val="004868B7"/>
    <w:rsid w:val="00486C38"/>
    <w:rsid w:val="00487029"/>
    <w:rsid w:val="004870C2"/>
    <w:rsid w:val="0048728F"/>
    <w:rsid w:val="004875E1"/>
    <w:rsid w:val="00487B0A"/>
    <w:rsid w:val="00487BAF"/>
    <w:rsid w:val="00487C7B"/>
    <w:rsid w:val="004905A3"/>
    <w:rsid w:val="00490897"/>
    <w:rsid w:val="004909CF"/>
    <w:rsid w:val="00490C16"/>
    <w:rsid w:val="00490D5E"/>
    <w:rsid w:val="0049107C"/>
    <w:rsid w:val="0049124C"/>
    <w:rsid w:val="00491A36"/>
    <w:rsid w:val="00491BCE"/>
    <w:rsid w:val="004923B2"/>
    <w:rsid w:val="004926EA"/>
    <w:rsid w:val="00492FF0"/>
    <w:rsid w:val="00493111"/>
    <w:rsid w:val="0049370D"/>
    <w:rsid w:val="00494843"/>
    <w:rsid w:val="00494B95"/>
    <w:rsid w:val="00495129"/>
    <w:rsid w:val="004951E0"/>
    <w:rsid w:val="004952C6"/>
    <w:rsid w:val="004958DF"/>
    <w:rsid w:val="0049602A"/>
    <w:rsid w:val="004966D3"/>
    <w:rsid w:val="004967F2"/>
    <w:rsid w:val="00496DE2"/>
    <w:rsid w:val="004974A1"/>
    <w:rsid w:val="00497832"/>
    <w:rsid w:val="004A000B"/>
    <w:rsid w:val="004A0AFC"/>
    <w:rsid w:val="004A1415"/>
    <w:rsid w:val="004A145D"/>
    <w:rsid w:val="004A16AC"/>
    <w:rsid w:val="004A1915"/>
    <w:rsid w:val="004A1B1C"/>
    <w:rsid w:val="004A1B58"/>
    <w:rsid w:val="004A1BAE"/>
    <w:rsid w:val="004A1CBF"/>
    <w:rsid w:val="004A1DA0"/>
    <w:rsid w:val="004A1DC0"/>
    <w:rsid w:val="004A1EEE"/>
    <w:rsid w:val="004A206A"/>
    <w:rsid w:val="004A2088"/>
    <w:rsid w:val="004A20A6"/>
    <w:rsid w:val="004A2117"/>
    <w:rsid w:val="004A224E"/>
    <w:rsid w:val="004A2CB0"/>
    <w:rsid w:val="004A2D6B"/>
    <w:rsid w:val="004A307F"/>
    <w:rsid w:val="004A316A"/>
    <w:rsid w:val="004A3471"/>
    <w:rsid w:val="004A363B"/>
    <w:rsid w:val="004A3A5D"/>
    <w:rsid w:val="004A3BD9"/>
    <w:rsid w:val="004A49E8"/>
    <w:rsid w:val="004A4AE5"/>
    <w:rsid w:val="004A4B61"/>
    <w:rsid w:val="004A4FC1"/>
    <w:rsid w:val="004A54CB"/>
    <w:rsid w:val="004A6108"/>
    <w:rsid w:val="004A6437"/>
    <w:rsid w:val="004A683B"/>
    <w:rsid w:val="004A6F0F"/>
    <w:rsid w:val="004A7C86"/>
    <w:rsid w:val="004A7D34"/>
    <w:rsid w:val="004A7D3F"/>
    <w:rsid w:val="004A7D78"/>
    <w:rsid w:val="004A7F23"/>
    <w:rsid w:val="004A7FE2"/>
    <w:rsid w:val="004B01B7"/>
    <w:rsid w:val="004B0C82"/>
    <w:rsid w:val="004B1AF7"/>
    <w:rsid w:val="004B2066"/>
    <w:rsid w:val="004B2944"/>
    <w:rsid w:val="004B2DA1"/>
    <w:rsid w:val="004B34A4"/>
    <w:rsid w:val="004B36C6"/>
    <w:rsid w:val="004B4017"/>
    <w:rsid w:val="004B4169"/>
    <w:rsid w:val="004B42D7"/>
    <w:rsid w:val="004B4371"/>
    <w:rsid w:val="004B4549"/>
    <w:rsid w:val="004B4813"/>
    <w:rsid w:val="004B4965"/>
    <w:rsid w:val="004B5484"/>
    <w:rsid w:val="004B55AB"/>
    <w:rsid w:val="004B5BC6"/>
    <w:rsid w:val="004B5D0B"/>
    <w:rsid w:val="004B6049"/>
    <w:rsid w:val="004B6211"/>
    <w:rsid w:val="004B6471"/>
    <w:rsid w:val="004B6923"/>
    <w:rsid w:val="004B6CBA"/>
    <w:rsid w:val="004B71C4"/>
    <w:rsid w:val="004B7258"/>
    <w:rsid w:val="004B74EE"/>
    <w:rsid w:val="004B7617"/>
    <w:rsid w:val="004B7A80"/>
    <w:rsid w:val="004B7B22"/>
    <w:rsid w:val="004B7EF9"/>
    <w:rsid w:val="004C03C7"/>
    <w:rsid w:val="004C0729"/>
    <w:rsid w:val="004C1183"/>
    <w:rsid w:val="004C14B4"/>
    <w:rsid w:val="004C1B22"/>
    <w:rsid w:val="004C1D32"/>
    <w:rsid w:val="004C2096"/>
    <w:rsid w:val="004C256D"/>
    <w:rsid w:val="004C26BE"/>
    <w:rsid w:val="004C26E0"/>
    <w:rsid w:val="004C2D9D"/>
    <w:rsid w:val="004C3360"/>
    <w:rsid w:val="004C358B"/>
    <w:rsid w:val="004C36E9"/>
    <w:rsid w:val="004C39A3"/>
    <w:rsid w:val="004C3DFD"/>
    <w:rsid w:val="004C4503"/>
    <w:rsid w:val="004C4505"/>
    <w:rsid w:val="004C4820"/>
    <w:rsid w:val="004C4926"/>
    <w:rsid w:val="004C4EBB"/>
    <w:rsid w:val="004C50A3"/>
    <w:rsid w:val="004C51E7"/>
    <w:rsid w:val="004C549F"/>
    <w:rsid w:val="004C5523"/>
    <w:rsid w:val="004C555F"/>
    <w:rsid w:val="004C5577"/>
    <w:rsid w:val="004C56ED"/>
    <w:rsid w:val="004C5713"/>
    <w:rsid w:val="004C57C0"/>
    <w:rsid w:val="004C58F3"/>
    <w:rsid w:val="004C5BBB"/>
    <w:rsid w:val="004C5D14"/>
    <w:rsid w:val="004C643C"/>
    <w:rsid w:val="004C69B9"/>
    <w:rsid w:val="004C69DA"/>
    <w:rsid w:val="004C6CAD"/>
    <w:rsid w:val="004C6E04"/>
    <w:rsid w:val="004C6EA1"/>
    <w:rsid w:val="004C6FF7"/>
    <w:rsid w:val="004C7142"/>
    <w:rsid w:val="004C79DA"/>
    <w:rsid w:val="004C7EC5"/>
    <w:rsid w:val="004D0A73"/>
    <w:rsid w:val="004D0D76"/>
    <w:rsid w:val="004D0DAB"/>
    <w:rsid w:val="004D1220"/>
    <w:rsid w:val="004D14A2"/>
    <w:rsid w:val="004D17A9"/>
    <w:rsid w:val="004D1A17"/>
    <w:rsid w:val="004D1B05"/>
    <w:rsid w:val="004D1DC3"/>
    <w:rsid w:val="004D1FDF"/>
    <w:rsid w:val="004D2407"/>
    <w:rsid w:val="004D24E3"/>
    <w:rsid w:val="004D2662"/>
    <w:rsid w:val="004D279D"/>
    <w:rsid w:val="004D2C6D"/>
    <w:rsid w:val="004D3157"/>
    <w:rsid w:val="004D35DF"/>
    <w:rsid w:val="004D360F"/>
    <w:rsid w:val="004D3880"/>
    <w:rsid w:val="004D399F"/>
    <w:rsid w:val="004D3E27"/>
    <w:rsid w:val="004D45E7"/>
    <w:rsid w:val="004D4911"/>
    <w:rsid w:val="004D4913"/>
    <w:rsid w:val="004D4977"/>
    <w:rsid w:val="004D4A53"/>
    <w:rsid w:val="004D4CA0"/>
    <w:rsid w:val="004D4D38"/>
    <w:rsid w:val="004D5044"/>
    <w:rsid w:val="004D506C"/>
    <w:rsid w:val="004D5CB8"/>
    <w:rsid w:val="004D5D90"/>
    <w:rsid w:val="004D5E8F"/>
    <w:rsid w:val="004D69AF"/>
    <w:rsid w:val="004D6B15"/>
    <w:rsid w:val="004D6C77"/>
    <w:rsid w:val="004D6DFF"/>
    <w:rsid w:val="004D6ED1"/>
    <w:rsid w:val="004D6F38"/>
    <w:rsid w:val="004D709F"/>
    <w:rsid w:val="004D786E"/>
    <w:rsid w:val="004D7D3A"/>
    <w:rsid w:val="004D7ED0"/>
    <w:rsid w:val="004E00E2"/>
    <w:rsid w:val="004E0646"/>
    <w:rsid w:val="004E0677"/>
    <w:rsid w:val="004E0952"/>
    <w:rsid w:val="004E0A97"/>
    <w:rsid w:val="004E0BFE"/>
    <w:rsid w:val="004E0D9F"/>
    <w:rsid w:val="004E104E"/>
    <w:rsid w:val="004E13D2"/>
    <w:rsid w:val="004E145C"/>
    <w:rsid w:val="004E148F"/>
    <w:rsid w:val="004E168E"/>
    <w:rsid w:val="004E1CA5"/>
    <w:rsid w:val="004E1D6A"/>
    <w:rsid w:val="004E201C"/>
    <w:rsid w:val="004E21FE"/>
    <w:rsid w:val="004E23AC"/>
    <w:rsid w:val="004E26FB"/>
    <w:rsid w:val="004E29DB"/>
    <w:rsid w:val="004E2AF2"/>
    <w:rsid w:val="004E2D50"/>
    <w:rsid w:val="004E2DE5"/>
    <w:rsid w:val="004E2F1C"/>
    <w:rsid w:val="004E3130"/>
    <w:rsid w:val="004E3271"/>
    <w:rsid w:val="004E39BC"/>
    <w:rsid w:val="004E4260"/>
    <w:rsid w:val="004E437B"/>
    <w:rsid w:val="004E46E7"/>
    <w:rsid w:val="004E4A4F"/>
    <w:rsid w:val="004E4B82"/>
    <w:rsid w:val="004E4DD1"/>
    <w:rsid w:val="004E4FF7"/>
    <w:rsid w:val="004E50BC"/>
    <w:rsid w:val="004E56E2"/>
    <w:rsid w:val="004E575E"/>
    <w:rsid w:val="004E57A4"/>
    <w:rsid w:val="004E5A5A"/>
    <w:rsid w:val="004E5A6F"/>
    <w:rsid w:val="004E5E4E"/>
    <w:rsid w:val="004E5FBA"/>
    <w:rsid w:val="004E61B3"/>
    <w:rsid w:val="004E637E"/>
    <w:rsid w:val="004E657C"/>
    <w:rsid w:val="004E6B4C"/>
    <w:rsid w:val="004E7650"/>
    <w:rsid w:val="004E7D74"/>
    <w:rsid w:val="004E7DC0"/>
    <w:rsid w:val="004E7E9E"/>
    <w:rsid w:val="004F004C"/>
    <w:rsid w:val="004F021E"/>
    <w:rsid w:val="004F0311"/>
    <w:rsid w:val="004F059F"/>
    <w:rsid w:val="004F0CF7"/>
    <w:rsid w:val="004F0D41"/>
    <w:rsid w:val="004F0D93"/>
    <w:rsid w:val="004F0DF2"/>
    <w:rsid w:val="004F0F10"/>
    <w:rsid w:val="004F1345"/>
    <w:rsid w:val="004F1779"/>
    <w:rsid w:val="004F18A3"/>
    <w:rsid w:val="004F2297"/>
    <w:rsid w:val="004F2433"/>
    <w:rsid w:val="004F293A"/>
    <w:rsid w:val="004F2C24"/>
    <w:rsid w:val="004F2EE5"/>
    <w:rsid w:val="004F2F4A"/>
    <w:rsid w:val="004F3064"/>
    <w:rsid w:val="004F355D"/>
    <w:rsid w:val="004F36B7"/>
    <w:rsid w:val="004F3781"/>
    <w:rsid w:val="004F3B28"/>
    <w:rsid w:val="004F3C3E"/>
    <w:rsid w:val="004F3CDD"/>
    <w:rsid w:val="004F3E37"/>
    <w:rsid w:val="004F3E78"/>
    <w:rsid w:val="004F45FD"/>
    <w:rsid w:val="004F46B4"/>
    <w:rsid w:val="004F46DC"/>
    <w:rsid w:val="004F4A55"/>
    <w:rsid w:val="004F5155"/>
    <w:rsid w:val="004F51E9"/>
    <w:rsid w:val="004F585A"/>
    <w:rsid w:val="004F5A02"/>
    <w:rsid w:val="004F5ACD"/>
    <w:rsid w:val="004F5DAD"/>
    <w:rsid w:val="004F5F8D"/>
    <w:rsid w:val="004F5FD9"/>
    <w:rsid w:val="004F6059"/>
    <w:rsid w:val="004F6539"/>
    <w:rsid w:val="004F654E"/>
    <w:rsid w:val="004F6928"/>
    <w:rsid w:val="004F6AE2"/>
    <w:rsid w:val="004F7054"/>
    <w:rsid w:val="004F741A"/>
    <w:rsid w:val="004F78E0"/>
    <w:rsid w:val="004F78E7"/>
    <w:rsid w:val="004F7BE8"/>
    <w:rsid w:val="004F7CD9"/>
    <w:rsid w:val="004F7DF7"/>
    <w:rsid w:val="00500366"/>
    <w:rsid w:val="0050046F"/>
    <w:rsid w:val="00500685"/>
    <w:rsid w:val="0050094A"/>
    <w:rsid w:val="00500ECF"/>
    <w:rsid w:val="00500EE2"/>
    <w:rsid w:val="00500F60"/>
    <w:rsid w:val="00500F8B"/>
    <w:rsid w:val="00501117"/>
    <w:rsid w:val="00501344"/>
    <w:rsid w:val="00501893"/>
    <w:rsid w:val="00501C7B"/>
    <w:rsid w:val="00501F13"/>
    <w:rsid w:val="005021F5"/>
    <w:rsid w:val="00502494"/>
    <w:rsid w:val="00502718"/>
    <w:rsid w:val="005027F2"/>
    <w:rsid w:val="00502CDB"/>
    <w:rsid w:val="00502DCC"/>
    <w:rsid w:val="005030FF"/>
    <w:rsid w:val="005031FD"/>
    <w:rsid w:val="00503336"/>
    <w:rsid w:val="00503798"/>
    <w:rsid w:val="0050384B"/>
    <w:rsid w:val="00503891"/>
    <w:rsid w:val="00503923"/>
    <w:rsid w:val="00503F44"/>
    <w:rsid w:val="00504150"/>
    <w:rsid w:val="00504232"/>
    <w:rsid w:val="005047AA"/>
    <w:rsid w:val="00504A99"/>
    <w:rsid w:val="0050544C"/>
    <w:rsid w:val="005059BF"/>
    <w:rsid w:val="0050603E"/>
    <w:rsid w:val="005060D7"/>
    <w:rsid w:val="005062A9"/>
    <w:rsid w:val="00506635"/>
    <w:rsid w:val="005068D9"/>
    <w:rsid w:val="00506B36"/>
    <w:rsid w:val="00506CC5"/>
    <w:rsid w:val="00506CF7"/>
    <w:rsid w:val="00506E75"/>
    <w:rsid w:val="00506F73"/>
    <w:rsid w:val="0050716F"/>
    <w:rsid w:val="0050726A"/>
    <w:rsid w:val="00507680"/>
    <w:rsid w:val="0050787A"/>
    <w:rsid w:val="00507A89"/>
    <w:rsid w:val="00507CB1"/>
    <w:rsid w:val="00507CC7"/>
    <w:rsid w:val="00510459"/>
    <w:rsid w:val="005119F4"/>
    <w:rsid w:val="00511EC6"/>
    <w:rsid w:val="005122E5"/>
    <w:rsid w:val="00512339"/>
    <w:rsid w:val="00512536"/>
    <w:rsid w:val="0051254C"/>
    <w:rsid w:val="00512A37"/>
    <w:rsid w:val="00512F1C"/>
    <w:rsid w:val="0051328B"/>
    <w:rsid w:val="005138F7"/>
    <w:rsid w:val="00514580"/>
    <w:rsid w:val="005147C7"/>
    <w:rsid w:val="00514BBC"/>
    <w:rsid w:val="005151CE"/>
    <w:rsid w:val="005153F0"/>
    <w:rsid w:val="005158EE"/>
    <w:rsid w:val="00515DA8"/>
    <w:rsid w:val="00515F8E"/>
    <w:rsid w:val="0051606D"/>
    <w:rsid w:val="005160D8"/>
    <w:rsid w:val="00516119"/>
    <w:rsid w:val="00516D3B"/>
    <w:rsid w:val="00516D86"/>
    <w:rsid w:val="00516F4B"/>
    <w:rsid w:val="00517033"/>
    <w:rsid w:val="00517055"/>
    <w:rsid w:val="00517139"/>
    <w:rsid w:val="005174F8"/>
    <w:rsid w:val="00517871"/>
    <w:rsid w:val="00517D32"/>
    <w:rsid w:val="00517EAB"/>
    <w:rsid w:val="0052026D"/>
    <w:rsid w:val="005202A2"/>
    <w:rsid w:val="00520C04"/>
    <w:rsid w:val="00520D5C"/>
    <w:rsid w:val="00520DC1"/>
    <w:rsid w:val="00520DDD"/>
    <w:rsid w:val="00520FAB"/>
    <w:rsid w:val="00520FB3"/>
    <w:rsid w:val="005212DA"/>
    <w:rsid w:val="00521BFF"/>
    <w:rsid w:val="00521C57"/>
    <w:rsid w:val="00521F1D"/>
    <w:rsid w:val="005224F9"/>
    <w:rsid w:val="00522869"/>
    <w:rsid w:val="00522D9C"/>
    <w:rsid w:val="00522E83"/>
    <w:rsid w:val="005230A4"/>
    <w:rsid w:val="00523437"/>
    <w:rsid w:val="0052377F"/>
    <w:rsid w:val="0052380B"/>
    <w:rsid w:val="00523883"/>
    <w:rsid w:val="00523A46"/>
    <w:rsid w:val="00523CAD"/>
    <w:rsid w:val="0052412E"/>
    <w:rsid w:val="00524139"/>
    <w:rsid w:val="00524859"/>
    <w:rsid w:val="005248C6"/>
    <w:rsid w:val="00524921"/>
    <w:rsid w:val="00524B3A"/>
    <w:rsid w:val="00524BCD"/>
    <w:rsid w:val="00524DA0"/>
    <w:rsid w:val="00525192"/>
    <w:rsid w:val="00525485"/>
    <w:rsid w:val="00525B39"/>
    <w:rsid w:val="00525BD8"/>
    <w:rsid w:val="00525DFB"/>
    <w:rsid w:val="0052674B"/>
    <w:rsid w:val="00526791"/>
    <w:rsid w:val="0052687B"/>
    <w:rsid w:val="00526890"/>
    <w:rsid w:val="00526ADA"/>
    <w:rsid w:val="00527177"/>
    <w:rsid w:val="005272A1"/>
    <w:rsid w:val="005274DF"/>
    <w:rsid w:val="0052756C"/>
    <w:rsid w:val="00527866"/>
    <w:rsid w:val="00527BC5"/>
    <w:rsid w:val="00527D1A"/>
    <w:rsid w:val="0053005B"/>
    <w:rsid w:val="005308EA"/>
    <w:rsid w:val="00530BEF"/>
    <w:rsid w:val="00530EFF"/>
    <w:rsid w:val="00530FB9"/>
    <w:rsid w:val="0053116A"/>
    <w:rsid w:val="005313C3"/>
    <w:rsid w:val="005313EB"/>
    <w:rsid w:val="00531777"/>
    <w:rsid w:val="00531D48"/>
    <w:rsid w:val="00531D78"/>
    <w:rsid w:val="00531FDB"/>
    <w:rsid w:val="005321AB"/>
    <w:rsid w:val="005322F3"/>
    <w:rsid w:val="005324B9"/>
    <w:rsid w:val="00532810"/>
    <w:rsid w:val="005328B1"/>
    <w:rsid w:val="00532E21"/>
    <w:rsid w:val="00532FBB"/>
    <w:rsid w:val="00533040"/>
    <w:rsid w:val="00533A5A"/>
    <w:rsid w:val="00533DB4"/>
    <w:rsid w:val="00533FA1"/>
    <w:rsid w:val="005340A6"/>
    <w:rsid w:val="005340C5"/>
    <w:rsid w:val="005345E3"/>
    <w:rsid w:val="00534749"/>
    <w:rsid w:val="00534ACB"/>
    <w:rsid w:val="00534AE3"/>
    <w:rsid w:val="00534AE8"/>
    <w:rsid w:val="00534DD4"/>
    <w:rsid w:val="00534EA8"/>
    <w:rsid w:val="00534F1C"/>
    <w:rsid w:val="00534FC2"/>
    <w:rsid w:val="00535623"/>
    <w:rsid w:val="005358D2"/>
    <w:rsid w:val="00535A78"/>
    <w:rsid w:val="00535B3E"/>
    <w:rsid w:val="00535C7A"/>
    <w:rsid w:val="00535E6A"/>
    <w:rsid w:val="00536182"/>
    <w:rsid w:val="005365DE"/>
    <w:rsid w:val="005365FB"/>
    <w:rsid w:val="0053664C"/>
    <w:rsid w:val="00536661"/>
    <w:rsid w:val="0053676D"/>
    <w:rsid w:val="00536820"/>
    <w:rsid w:val="005369F7"/>
    <w:rsid w:val="00536B5B"/>
    <w:rsid w:val="00536F88"/>
    <w:rsid w:val="00537067"/>
    <w:rsid w:val="00537566"/>
    <w:rsid w:val="005378D2"/>
    <w:rsid w:val="005379D9"/>
    <w:rsid w:val="00537B3E"/>
    <w:rsid w:val="0054014F"/>
    <w:rsid w:val="005402AD"/>
    <w:rsid w:val="0054047B"/>
    <w:rsid w:val="00540817"/>
    <w:rsid w:val="00540898"/>
    <w:rsid w:val="00540E81"/>
    <w:rsid w:val="00541228"/>
    <w:rsid w:val="0054132B"/>
    <w:rsid w:val="00541747"/>
    <w:rsid w:val="00541850"/>
    <w:rsid w:val="00541A5B"/>
    <w:rsid w:val="00541AFB"/>
    <w:rsid w:val="00541C82"/>
    <w:rsid w:val="00541D32"/>
    <w:rsid w:val="00541ECA"/>
    <w:rsid w:val="005420F5"/>
    <w:rsid w:val="00542268"/>
    <w:rsid w:val="005427B1"/>
    <w:rsid w:val="00542878"/>
    <w:rsid w:val="0054293D"/>
    <w:rsid w:val="0054294C"/>
    <w:rsid w:val="005429E0"/>
    <w:rsid w:val="00542B57"/>
    <w:rsid w:val="00542D9F"/>
    <w:rsid w:val="00542F3D"/>
    <w:rsid w:val="00543029"/>
    <w:rsid w:val="005436A7"/>
    <w:rsid w:val="005443A0"/>
    <w:rsid w:val="00544698"/>
    <w:rsid w:val="00544723"/>
    <w:rsid w:val="00544B8F"/>
    <w:rsid w:val="00544FE2"/>
    <w:rsid w:val="00545050"/>
    <w:rsid w:val="0054505B"/>
    <w:rsid w:val="00545A62"/>
    <w:rsid w:val="00545B18"/>
    <w:rsid w:val="00545FE8"/>
    <w:rsid w:val="005466F9"/>
    <w:rsid w:val="00546F19"/>
    <w:rsid w:val="00547508"/>
    <w:rsid w:val="00547882"/>
    <w:rsid w:val="005478A7"/>
    <w:rsid w:val="0055056F"/>
    <w:rsid w:val="005505FB"/>
    <w:rsid w:val="00550F34"/>
    <w:rsid w:val="005513D5"/>
    <w:rsid w:val="0055154F"/>
    <w:rsid w:val="00551771"/>
    <w:rsid w:val="00551777"/>
    <w:rsid w:val="00551AC3"/>
    <w:rsid w:val="00551B14"/>
    <w:rsid w:val="00551C00"/>
    <w:rsid w:val="00551CFD"/>
    <w:rsid w:val="00551D2D"/>
    <w:rsid w:val="0055225B"/>
    <w:rsid w:val="0055226C"/>
    <w:rsid w:val="00552943"/>
    <w:rsid w:val="00552C70"/>
    <w:rsid w:val="00552C82"/>
    <w:rsid w:val="00552ED7"/>
    <w:rsid w:val="00552F0E"/>
    <w:rsid w:val="0055302A"/>
    <w:rsid w:val="005530F4"/>
    <w:rsid w:val="005537CE"/>
    <w:rsid w:val="0055388E"/>
    <w:rsid w:val="00553DA2"/>
    <w:rsid w:val="00553E35"/>
    <w:rsid w:val="00553E8A"/>
    <w:rsid w:val="0055442E"/>
    <w:rsid w:val="005549FB"/>
    <w:rsid w:val="00554A28"/>
    <w:rsid w:val="00555055"/>
    <w:rsid w:val="005551C9"/>
    <w:rsid w:val="00555447"/>
    <w:rsid w:val="00555475"/>
    <w:rsid w:val="0055596E"/>
    <w:rsid w:val="005559F0"/>
    <w:rsid w:val="00555C8B"/>
    <w:rsid w:val="00556510"/>
    <w:rsid w:val="005567EC"/>
    <w:rsid w:val="00556B19"/>
    <w:rsid w:val="00556F60"/>
    <w:rsid w:val="00557137"/>
    <w:rsid w:val="00557948"/>
    <w:rsid w:val="005604F7"/>
    <w:rsid w:val="00560A19"/>
    <w:rsid w:val="00560A33"/>
    <w:rsid w:val="00560CF8"/>
    <w:rsid w:val="00560E2B"/>
    <w:rsid w:val="005612D3"/>
    <w:rsid w:val="0056179C"/>
    <w:rsid w:val="0056185D"/>
    <w:rsid w:val="005621D6"/>
    <w:rsid w:val="00562219"/>
    <w:rsid w:val="0056230A"/>
    <w:rsid w:val="005624FA"/>
    <w:rsid w:val="00562A13"/>
    <w:rsid w:val="00562AA0"/>
    <w:rsid w:val="00562E6E"/>
    <w:rsid w:val="00563192"/>
    <w:rsid w:val="005637E7"/>
    <w:rsid w:val="0056395E"/>
    <w:rsid w:val="00563B09"/>
    <w:rsid w:val="00563EC1"/>
    <w:rsid w:val="005647BA"/>
    <w:rsid w:val="00564C02"/>
    <w:rsid w:val="00564CD5"/>
    <w:rsid w:val="0056505C"/>
    <w:rsid w:val="005650F8"/>
    <w:rsid w:val="00565190"/>
    <w:rsid w:val="005654D8"/>
    <w:rsid w:val="0056555E"/>
    <w:rsid w:val="005655C1"/>
    <w:rsid w:val="00565FF9"/>
    <w:rsid w:val="00566237"/>
    <w:rsid w:val="0056633A"/>
    <w:rsid w:val="005663E1"/>
    <w:rsid w:val="00566539"/>
    <w:rsid w:val="005668CD"/>
    <w:rsid w:val="0056692B"/>
    <w:rsid w:val="00566EB5"/>
    <w:rsid w:val="00567004"/>
    <w:rsid w:val="005679B6"/>
    <w:rsid w:val="005701A3"/>
    <w:rsid w:val="0057072A"/>
    <w:rsid w:val="00570AF0"/>
    <w:rsid w:val="00571149"/>
    <w:rsid w:val="0057124E"/>
    <w:rsid w:val="005712E6"/>
    <w:rsid w:val="0057186D"/>
    <w:rsid w:val="005718C4"/>
    <w:rsid w:val="00571AD5"/>
    <w:rsid w:val="005720F1"/>
    <w:rsid w:val="005722A0"/>
    <w:rsid w:val="005723D2"/>
    <w:rsid w:val="005723F1"/>
    <w:rsid w:val="00572A75"/>
    <w:rsid w:val="00572DFC"/>
    <w:rsid w:val="00572E04"/>
    <w:rsid w:val="005730FC"/>
    <w:rsid w:val="00573395"/>
    <w:rsid w:val="00573C2A"/>
    <w:rsid w:val="00574188"/>
    <w:rsid w:val="00574280"/>
    <w:rsid w:val="00574614"/>
    <w:rsid w:val="005748B9"/>
    <w:rsid w:val="00574E14"/>
    <w:rsid w:val="0057558F"/>
    <w:rsid w:val="00575672"/>
    <w:rsid w:val="00575A61"/>
    <w:rsid w:val="00575AFD"/>
    <w:rsid w:val="00576101"/>
    <w:rsid w:val="005766C1"/>
    <w:rsid w:val="005768CF"/>
    <w:rsid w:val="00577445"/>
    <w:rsid w:val="005776FD"/>
    <w:rsid w:val="00577CB8"/>
    <w:rsid w:val="00577E2D"/>
    <w:rsid w:val="005806A1"/>
    <w:rsid w:val="005813D8"/>
    <w:rsid w:val="00581514"/>
    <w:rsid w:val="00581678"/>
    <w:rsid w:val="00581EE1"/>
    <w:rsid w:val="00582357"/>
    <w:rsid w:val="00582A90"/>
    <w:rsid w:val="005830CC"/>
    <w:rsid w:val="005830FB"/>
    <w:rsid w:val="005831CF"/>
    <w:rsid w:val="0058334B"/>
    <w:rsid w:val="00583887"/>
    <w:rsid w:val="00583CC2"/>
    <w:rsid w:val="00583E26"/>
    <w:rsid w:val="00583FEB"/>
    <w:rsid w:val="00584036"/>
    <w:rsid w:val="005843EE"/>
    <w:rsid w:val="00584885"/>
    <w:rsid w:val="00584971"/>
    <w:rsid w:val="00584CAE"/>
    <w:rsid w:val="00584DA1"/>
    <w:rsid w:val="00584DBF"/>
    <w:rsid w:val="005852DA"/>
    <w:rsid w:val="005855F2"/>
    <w:rsid w:val="0058654F"/>
    <w:rsid w:val="005868DE"/>
    <w:rsid w:val="00586D45"/>
    <w:rsid w:val="00586F9B"/>
    <w:rsid w:val="00587196"/>
    <w:rsid w:val="00590078"/>
    <w:rsid w:val="0059056F"/>
    <w:rsid w:val="005905AE"/>
    <w:rsid w:val="005909F1"/>
    <w:rsid w:val="00590C6B"/>
    <w:rsid w:val="0059110C"/>
    <w:rsid w:val="005917BF"/>
    <w:rsid w:val="00591EB9"/>
    <w:rsid w:val="00591FD3"/>
    <w:rsid w:val="005922E0"/>
    <w:rsid w:val="00592481"/>
    <w:rsid w:val="00592794"/>
    <w:rsid w:val="00592F14"/>
    <w:rsid w:val="00592F31"/>
    <w:rsid w:val="00592F54"/>
    <w:rsid w:val="00593291"/>
    <w:rsid w:val="0059356D"/>
    <w:rsid w:val="005937C8"/>
    <w:rsid w:val="005937D5"/>
    <w:rsid w:val="00593B1C"/>
    <w:rsid w:val="00594235"/>
    <w:rsid w:val="005944A8"/>
    <w:rsid w:val="0059466C"/>
    <w:rsid w:val="005946D8"/>
    <w:rsid w:val="00594798"/>
    <w:rsid w:val="00594A9E"/>
    <w:rsid w:val="00594B1C"/>
    <w:rsid w:val="00594E5E"/>
    <w:rsid w:val="00594F65"/>
    <w:rsid w:val="00594FD7"/>
    <w:rsid w:val="0059511C"/>
    <w:rsid w:val="005955A0"/>
    <w:rsid w:val="005959BA"/>
    <w:rsid w:val="00595B95"/>
    <w:rsid w:val="00595BE6"/>
    <w:rsid w:val="00595CA0"/>
    <w:rsid w:val="0059608F"/>
    <w:rsid w:val="00596DCC"/>
    <w:rsid w:val="0059712C"/>
    <w:rsid w:val="00597558"/>
    <w:rsid w:val="005975C7"/>
    <w:rsid w:val="00597641"/>
    <w:rsid w:val="00597C3B"/>
    <w:rsid w:val="005A0061"/>
    <w:rsid w:val="005A0360"/>
    <w:rsid w:val="005A042B"/>
    <w:rsid w:val="005A0486"/>
    <w:rsid w:val="005A04B9"/>
    <w:rsid w:val="005A0554"/>
    <w:rsid w:val="005A0DFD"/>
    <w:rsid w:val="005A0E66"/>
    <w:rsid w:val="005A0FF4"/>
    <w:rsid w:val="005A10A3"/>
    <w:rsid w:val="005A11C0"/>
    <w:rsid w:val="005A11E0"/>
    <w:rsid w:val="005A18B3"/>
    <w:rsid w:val="005A1924"/>
    <w:rsid w:val="005A2551"/>
    <w:rsid w:val="005A2853"/>
    <w:rsid w:val="005A3069"/>
    <w:rsid w:val="005A3169"/>
    <w:rsid w:val="005A3562"/>
    <w:rsid w:val="005A37AC"/>
    <w:rsid w:val="005A380C"/>
    <w:rsid w:val="005A3EB2"/>
    <w:rsid w:val="005A42BF"/>
    <w:rsid w:val="005A4C3D"/>
    <w:rsid w:val="005A4CB3"/>
    <w:rsid w:val="005A592C"/>
    <w:rsid w:val="005A5BA1"/>
    <w:rsid w:val="005A6217"/>
    <w:rsid w:val="005A6341"/>
    <w:rsid w:val="005A650F"/>
    <w:rsid w:val="005A67D9"/>
    <w:rsid w:val="005A6822"/>
    <w:rsid w:val="005A6C05"/>
    <w:rsid w:val="005A6F37"/>
    <w:rsid w:val="005A6F97"/>
    <w:rsid w:val="005A713D"/>
    <w:rsid w:val="005A71A6"/>
    <w:rsid w:val="005A7281"/>
    <w:rsid w:val="005A744E"/>
    <w:rsid w:val="005A7557"/>
    <w:rsid w:val="005B04D8"/>
    <w:rsid w:val="005B0A19"/>
    <w:rsid w:val="005B0A50"/>
    <w:rsid w:val="005B0E1F"/>
    <w:rsid w:val="005B1071"/>
    <w:rsid w:val="005B1122"/>
    <w:rsid w:val="005B11BE"/>
    <w:rsid w:val="005B17E0"/>
    <w:rsid w:val="005B1B76"/>
    <w:rsid w:val="005B1FB1"/>
    <w:rsid w:val="005B223B"/>
    <w:rsid w:val="005B278E"/>
    <w:rsid w:val="005B2857"/>
    <w:rsid w:val="005B2F8B"/>
    <w:rsid w:val="005B3400"/>
    <w:rsid w:val="005B34E1"/>
    <w:rsid w:val="005B36BA"/>
    <w:rsid w:val="005B39E8"/>
    <w:rsid w:val="005B4029"/>
    <w:rsid w:val="005B4039"/>
    <w:rsid w:val="005B4C2C"/>
    <w:rsid w:val="005B4D36"/>
    <w:rsid w:val="005B4D5F"/>
    <w:rsid w:val="005B4DB4"/>
    <w:rsid w:val="005B4E45"/>
    <w:rsid w:val="005B4EA0"/>
    <w:rsid w:val="005B51AB"/>
    <w:rsid w:val="005B531F"/>
    <w:rsid w:val="005B5361"/>
    <w:rsid w:val="005B5973"/>
    <w:rsid w:val="005B5B35"/>
    <w:rsid w:val="005B5B99"/>
    <w:rsid w:val="005B5C41"/>
    <w:rsid w:val="005B5D42"/>
    <w:rsid w:val="005B5E6D"/>
    <w:rsid w:val="005B61E9"/>
    <w:rsid w:val="005B632E"/>
    <w:rsid w:val="005B66CA"/>
    <w:rsid w:val="005B689F"/>
    <w:rsid w:val="005B6E7C"/>
    <w:rsid w:val="005B7879"/>
    <w:rsid w:val="005B7AC6"/>
    <w:rsid w:val="005B7B32"/>
    <w:rsid w:val="005B7BE5"/>
    <w:rsid w:val="005C0426"/>
    <w:rsid w:val="005C0637"/>
    <w:rsid w:val="005C0A19"/>
    <w:rsid w:val="005C1806"/>
    <w:rsid w:val="005C1881"/>
    <w:rsid w:val="005C18CF"/>
    <w:rsid w:val="005C1A86"/>
    <w:rsid w:val="005C1C83"/>
    <w:rsid w:val="005C1C9F"/>
    <w:rsid w:val="005C1EA7"/>
    <w:rsid w:val="005C200F"/>
    <w:rsid w:val="005C2A3B"/>
    <w:rsid w:val="005C2DEF"/>
    <w:rsid w:val="005C313C"/>
    <w:rsid w:val="005C32C5"/>
    <w:rsid w:val="005C390E"/>
    <w:rsid w:val="005C3A77"/>
    <w:rsid w:val="005C3B71"/>
    <w:rsid w:val="005C4201"/>
    <w:rsid w:val="005C4365"/>
    <w:rsid w:val="005C43E4"/>
    <w:rsid w:val="005C4B31"/>
    <w:rsid w:val="005C51EC"/>
    <w:rsid w:val="005C56C7"/>
    <w:rsid w:val="005C58E5"/>
    <w:rsid w:val="005C5D12"/>
    <w:rsid w:val="005C5F8F"/>
    <w:rsid w:val="005C60DD"/>
    <w:rsid w:val="005C6331"/>
    <w:rsid w:val="005C6397"/>
    <w:rsid w:val="005C6469"/>
    <w:rsid w:val="005C6774"/>
    <w:rsid w:val="005C6F7B"/>
    <w:rsid w:val="005C7474"/>
    <w:rsid w:val="005C776C"/>
    <w:rsid w:val="005D01AE"/>
    <w:rsid w:val="005D0460"/>
    <w:rsid w:val="005D071A"/>
    <w:rsid w:val="005D07F1"/>
    <w:rsid w:val="005D0D78"/>
    <w:rsid w:val="005D100C"/>
    <w:rsid w:val="005D1045"/>
    <w:rsid w:val="005D15BB"/>
    <w:rsid w:val="005D161A"/>
    <w:rsid w:val="005D186D"/>
    <w:rsid w:val="005D1D1C"/>
    <w:rsid w:val="005D1D87"/>
    <w:rsid w:val="005D2075"/>
    <w:rsid w:val="005D218F"/>
    <w:rsid w:val="005D2472"/>
    <w:rsid w:val="005D2658"/>
    <w:rsid w:val="005D26A2"/>
    <w:rsid w:val="005D29B4"/>
    <w:rsid w:val="005D360A"/>
    <w:rsid w:val="005D363B"/>
    <w:rsid w:val="005D3A35"/>
    <w:rsid w:val="005D3C21"/>
    <w:rsid w:val="005D4966"/>
    <w:rsid w:val="005D506D"/>
    <w:rsid w:val="005D52DF"/>
    <w:rsid w:val="005D54FC"/>
    <w:rsid w:val="005D575F"/>
    <w:rsid w:val="005D59A4"/>
    <w:rsid w:val="005D5DE6"/>
    <w:rsid w:val="005D63BB"/>
    <w:rsid w:val="005D694E"/>
    <w:rsid w:val="005D6E37"/>
    <w:rsid w:val="005D7046"/>
    <w:rsid w:val="005D721D"/>
    <w:rsid w:val="005D7653"/>
    <w:rsid w:val="005D77E3"/>
    <w:rsid w:val="005D784C"/>
    <w:rsid w:val="005D7A6B"/>
    <w:rsid w:val="005D7D54"/>
    <w:rsid w:val="005E01BC"/>
    <w:rsid w:val="005E0509"/>
    <w:rsid w:val="005E0B19"/>
    <w:rsid w:val="005E0BA4"/>
    <w:rsid w:val="005E1971"/>
    <w:rsid w:val="005E1C65"/>
    <w:rsid w:val="005E1D90"/>
    <w:rsid w:val="005E1ED8"/>
    <w:rsid w:val="005E22CC"/>
    <w:rsid w:val="005E2761"/>
    <w:rsid w:val="005E2A76"/>
    <w:rsid w:val="005E2F40"/>
    <w:rsid w:val="005E3002"/>
    <w:rsid w:val="005E3273"/>
    <w:rsid w:val="005E33C1"/>
    <w:rsid w:val="005E36A0"/>
    <w:rsid w:val="005E3867"/>
    <w:rsid w:val="005E3C6C"/>
    <w:rsid w:val="005E3DE5"/>
    <w:rsid w:val="005E409F"/>
    <w:rsid w:val="005E40F5"/>
    <w:rsid w:val="005E448D"/>
    <w:rsid w:val="005E46B6"/>
    <w:rsid w:val="005E4C77"/>
    <w:rsid w:val="005E4D6F"/>
    <w:rsid w:val="005E4E78"/>
    <w:rsid w:val="005E4EF4"/>
    <w:rsid w:val="005E4F1A"/>
    <w:rsid w:val="005E5096"/>
    <w:rsid w:val="005E51EE"/>
    <w:rsid w:val="005E5870"/>
    <w:rsid w:val="005E5D93"/>
    <w:rsid w:val="005E5FA1"/>
    <w:rsid w:val="005E6265"/>
    <w:rsid w:val="005E6F61"/>
    <w:rsid w:val="005E7250"/>
    <w:rsid w:val="005E72DF"/>
    <w:rsid w:val="005E7996"/>
    <w:rsid w:val="005E79B2"/>
    <w:rsid w:val="005E7C16"/>
    <w:rsid w:val="005F0247"/>
    <w:rsid w:val="005F05A3"/>
    <w:rsid w:val="005F18B3"/>
    <w:rsid w:val="005F1BBB"/>
    <w:rsid w:val="005F1D73"/>
    <w:rsid w:val="005F2A9E"/>
    <w:rsid w:val="005F2D85"/>
    <w:rsid w:val="005F33AD"/>
    <w:rsid w:val="005F36D5"/>
    <w:rsid w:val="005F3A7A"/>
    <w:rsid w:val="005F3A8F"/>
    <w:rsid w:val="005F3AE2"/>
    <w:rsid w:val="005F3C50"/>
    <w:rsid w:val="005F400B"/>
    <w:rsid w:val="005F41CF"/>
    <w:rsid w:val="005F43CA"/>
    <w:rsid w:val="005F43D8"/>
    <w:rsid w:val="005F45AD"/>
    <w:rsid w:val="005F46EF"/>
    <w:rsid w:val="005F47B9"/>
    <w:rsid w:val="005F5008"/>
    <w:rsid w:val="005F5D4D"/>
    <w:rsid w:val="005F620D"/>
    <w:rsid w:val="005F6222"/>
    <w:rsid w:val="005F632E"/>
    <w:rsid w:val="005F641E"/>
    <w:rsid w:val="005F64E1"/>
    <w:rsid w:val="005F698F"/>
    <w:rsid w:val="005F69A7"/>
    <w:rsid w:val="005F6A93"/>
    <w:rsid w:val="005F6FA8"/>
    <w:rsid w:val="005F713C"/>
    <w:rsid w:val="005F74BC"/>
    <w:rsid w:val="005F7648"/>
    <w:rsid w:val="005F781E"/>
    <w:rsid w:val="00601515"/>
    <w:rsid w:val="00601532"/>
    <w:rsid w:val="006017A6"/>
    <w:rsid w:val="006018E6"/>
    <w:rsid w:val="006024BD"/>
    <w:rsid w:val="0060260D"/>
    <w:rsid w:val="00602652"/>
    <w:rsid w:val="00602D63"/>
    <w:rsid w:val="00603285"/>
    <w:rsid w:val="00603756"/>
    <w:rsid w:val="00603B30"/>
    <w:rsid w:val="0060411E"/>
    <w:rsid w:val="0060423B"/>
    <w:rsid w:val="006042AF"/>
    <w:rsid w:val="006044D9"/>
    <w:rsid w:val="00604594"/>
    <w:rsid w:val="006045CE"/>
    <w:rsid w:val="00604A97"/>
    <w:rsid w:val="0060547D"/>
    <w:rsid w:val="006055E2"/>
    <w:rsid w:val="00605678"/>
    <w:rsid w:val="0060593E"/>
    <w:rsid w:val="00605A50"/>
    <w:rsid w:val="00606068"/>
    <w:rsid w:val="006067AC"/>
    <w:rsid w:val="006069EA"/>
    <w:rsid w:val="00607269"/>
    <w:rsid w:val="006073CF"/>
    <w:rsid w:val="00607739"/>
    <w:rsid w:val="0061011A"/>
    <w:rsid w:val="006101D5"/>
    <w:rsid w:val="0061031F"/>
    <w:rsid w:val="006104B2"/>
    <w:rsid w:val="006107B3"/>
    <w:rsid w:val="00610BEB"/>
    <w:rsid w:val="006110D1"/>
    <w:rsid w:val="006112DB"/>
    <w:rsid w:val="006116F8"/>
    <w:rsid w:val="00611D77"/>
    <w:rsid w:val="00612579"/>
    <w:rsid w:val="006125C2"/>
    <w:rsid w:val="00612D05"/>
    <w:rsid w:val="00613276"/>
    <w:rsid w:val="006137B4"/>
    <w:rsid w:val="00613992"/>
    <w:rsid w:val="00614C20"/>
    <w:rsid w:val="00614DBD"/>
    <w:rsid w:val="0061514D"/>
    <w:rsid w:val="006154BA"/>
    <w:rsid w:val="00615BC7"/>
    <w:rsid w:val="00615E18"/>
    <w:rsid w:val="0061686F"/>
    <w:rsid w:val="0061693B"/>
    <w:rsid w:val="00616BE2"/>
    <w:rsid w:val="00617144"/>
    <w:rsid w:val="0061757E"/>
    <w:rsid w:val="006175F4"/>
    <w:rsid w:val="00617A46"/>
    <w:rsid w:val="00617AA1"/>
    <w:rsid w:val="00617F84"/>
    <w:rsid w:val="006201E4"/>
    <w:rsid w:val="00620223"/>
    <w:rsid w:val="00620669"/>
    <w:rsid w:val="0062072C"/>
    <w:rsid w:val="0062086D"/>
    <w:rsid w:val="00620917"/>
    <w:rsid w:val="00620BCC"/>
    <w:rsid w:val="00620D53"/>
    <w:rsid w:val="00620E38"/>
    <w:rsid w:val="006213D9"/>
    <w:rsid w:val="006215A4"/>
    <w:rsid w:val="00621693"/>
    <w:rsid w:val="0062170A"/>
    <w:rsid w:val="006217C2"/>
    <w:rsid w:val="00621C83"/>
    <w:rsid w:val="00623AD1"/>
    <w:rsid w:val="00623B97"/>
    <w:rsid w:val="00623BC0"/>
    <w:rsid w:val="00623D68"/>
    <w:rsid w:val="00623E50"/>
    <w:rsid w:val="00624465"/>
    <w:rsid w:val="006246AC"/>
    <w:rsid w:val="00624713"/>
    <w:rsid w:val="00624A18"/>
    <w:rsid w:val="00624A93"/>
    <w:rsid w:val="00624EE2"/>
    <w:rsid w:val="00624F05"/>
    <w:rsid w:val="006257DC"/>
    <w:rsid w:val="00625BA6"/>
    <w:rsid w:val="00625D9A"/>
    <w:rsid w:val="0062608C"/>
    <w:rsid w:val="006261BA"/>
    <w:rsid w:val="00626320"/>
    <w:rsid w:val="00626819"/>
    <w:rsid w:val="0062687F"/>
    <w:rsid w:val="006268AB"/>
    <w:rsid w:val="00626A67"/>
    <w:rsid w:val="00626D9E"/>
    <w:rsid w:val="00626E9D"/>
    <w:rsid w:val="00626FE4"/>
    <w:rsid w:val="00627738"/>
    <w:rsid w:val="00627A5F"/>
    <w:rsid w:val="00627BA7"/>
    <w:rsid w:val="00627BBC"/>
    <w:rsid w:val="00627ED0"/>
    <w:rsid w:val="0063019D"/>
    <w:rsid w:val="006301D4"/>
    <w:rsid w:val="006302EF"/>
    <w:rsid w:val="0063059E"/>
    <w:rsid w:val="00630603"/>
    <w:rsid w:val="006308DE"/>
    <w:rsid w:val="00630D34"/>
    <w:rsid w:val="006310E9"/>
    <w:rsid w:val="006313D7"/>
    <w:rsid w:val="0063193F"/>
    <w:rsid w:val="00631C89"/>
    <w:rsid w:val="00631EEA"/>
    <w:rsid w:val="0063235B"/>
    <w:rsid w:val="0063238F"/>
    <w:rsid w:val="006323B0"/>
    <w:rsid w:val="00632747"/>
    <w:rsid w:val="00632F37"/>
    <w:rsid w:val="006330EC"/>
    <w:rsid w:val="00633151"/>
    <w:rsid w:val="006338CD"/>
    <w:rsid w:val="006339FD"/>
    <w:rsid w:val="00633FFA"/>
    <w:rsid w:val="006340F2"/>
    <w:rsid w:val="00634218"/>
    <w:rsid w:val="006342AD"/>
    <w:rsid w:val="006344F3"/>
    <w:rsid w:val="00634520"/>
    <w:rsid w:val="006348AD"/>
    <w:rsid w:val="00634DB8"/>
    <w:rsid w:val="00634E7B"/>
    <w:rsid w:val="00635547"/>
    <w:rsid w:val="006355D5"/>
    <w:rsid w:val="0063583B"/>
    <w:rsid w:val="00635CBE"/>
    <w:rsid w:val="00636378"/>
    <w:rsid w:val="006366C1"/>
    <w:rsid w:val="00636933"/>
    <w:rsid w:val="00636C00"/>
    <w:rsid w:val="00636E83"/>
    <w:rsid w:val="006372C5"/>
    <w:rsid w:val="006405E9"/>
    <w:rsid w:val="00640D47"/>
    <w:rsid w:val="006410BC"/>
    <w:rsid w:val="00641228"/>
    <w:rsid w:val="006412F4"/>
    <w:rsid w:val="006415E6"/>
    <w:rsid w:val="006415ED"/>
    <w:rsid w:val="0064199F"/>
    <w:rsid w:val="00641EC4"/>
    <w:rsid w:val="006421D8"/>
    <w:rsid w:val="006422A4"/>
    <w:rsid w:val="006425D5"/>
    <w:rsid w:val="0064272A"/>
    <w:rsid w:val="00642740"/>
    <w:rsid w:val="00642B97"/>
    <w:rsid w:val="00642C00"/>
    <w:rsid w:val="00642C8F"/>
    <w:rsid w:val="00642E83"/>
    <w:rsid w:val="00642F2A"/>
    <w:rsid w:val="0064319B"/>
    <w:rsid w:val="0064351C"/>
    <w:rsid w:val="00643AD3"/>
    <w:rsid w:val="00643B91"/>
    <w:rsid w:val="00643E5E"/>
    <w:rsid w:val="00643F44"/>
    <w:rsid w:val="006441A7"/>
    <w:rsid w:val="006443B1"/>
    <w:rsid w:val="006444B3"/>
    <w:rsid w:val="006449B2"/>
    <w:rsid w:val="00644BE7"/>
    <w:rsid w:val="00644F13"/>
    <w:rsid w:val="00645190"/>
    <w:rsid w:val="0064538D"/>
    <w:rsid w:val="0064578B"/>
    <w:rsid w:val="00645D85"/>
    <w:rsid w:val="00645E46"/>
    <w:rsid w:val="00645F67"/>
    <w:rsid w:val="0064612E"/>
    <w:rsid w:val="00646423"/>
    <w:rsid w:val="006466D1"/>
    <w:rsid w:val="00646A42"/>
    <w:rsid w:val="00646B28"/>
    <w:rsid w:val="00646BCA"/>
    <w:rsid w:val="00646BDC"/>
    <w:rsid w:val="00646CC1"/>
    <w:rsid w:val="0064714E"/>
    <w:rsid w:val="006476F9"/>
    <w:rsid w:val="00647756"/>
    <w:rsid w:val="00647825"/>
    <w:rsid w:val="00647A64"/>
    <w:rsid w:val="00647F33"/>
    <w:rsid w:val="00647FFB"/>
    <w:rsid w:val="0065088A"/>
    <w:rsid w:val="00650F4A"/>
    <w:rsid w:val="00651419"/>
    <w:rsid w:val="0065144F"/>
    <w:rsid w:val="006515E9"/>
    <w:rsid w:val="006516DC"/>
    <w:rsid w:val="0065198E"/>
    <w:rsid w:val="00651CD8"/>
    <w:rsid w:val="0065243B"/>
    <w:rsid w:val="0065246E"/>
    <w:rsid w:val="00653044"/>
    <w:rsid w:val="006537CC"/>
    <w:rsid w:val="0065393D"/>
    <w:rsid w:val="00653F27"/>
    <w:rsid w:val="00653FDA"/>
    <w:rsid w:val="00654971"/>
    <w:rsid w:val="00654FB2"/>
    <w:rsid w:val="006551B1"/>
    <w:rsid w:val="006558CB"/>
    <w:rsid w:val="00655AB2"/>
    <w:rsid w:val="00655DCD"/>
    <w:rsid w:val="00655F33"/>
    <w:rsid w:val="00656557"/>
    <w:rsid w:val="006567E4"/>
    <w:rsid w:val="00656885"/>
    <w:rsid w:val="00656C6B"/>
    <w:rsid w:val="00656D65"/>
    <w:rsid w:val="00656E44"/>
    <w:rsid w:val="006573C7"/>
    <w:rsid w:val="00657429"/>
    <w:rsid w:val="006575E6"/>
    <w:rsid w:val="006575FE"/>
    <w:rsid w:val="0065797B"/>
    <w:rsid w:val="00660384"/>
    <w:rsid w:val="00660A13"/>
    <w:rsid w:val="00660DFE"/>
    <w:rsid w:val="0066118C"/>
    <w:rsid w:val="00661362"/>
    <w:rsid w:val="00661492"/>
    <w:rsid w:val="00661BD5"/>
    <w:rsid w:val="00661E34"/>
    <w:rsid w:val="00661FC4"/>
    <w:rsid w:val="006625BE"/>
    <w:rsid w:val="00662CF1"/>
    <w:rsid w:val="00662DBB"/>
    <w:rsid w:val="00662E50"/>
    <w:rsid w:val="00662F2B"/>
    <w:rsid w:val="0066301F"/>
    <w:rsid w:val="0066318C"/>
    <w:rsid w:val="006633A0"/>
    <w:rsid w:val="00663879"/>
    <w:rsid w:val="00663FB8"/>
    <w:rsid w:val="00664003"/>
    <w:rsid w:val="00664411"/>
    <w:rsid w:val="00664C16"/>
    <w:rsid w:val="00664D09"/>
    <w:rsid w:val="00664D2E"/>
    <w:rsid w:val="00664E14"/>
    <w:rsid w:val="006650A5"/>
    <w:rsid w:val="00665159"/>
    <w:rsid w:val="0066545F"/>
    <w:rsid w:val="006655F1"/>
    <w:rsid w:val="0066563A"/>
    <w:rsid w:val="0066578B"/>
    <w:rsid w:val="006657F4"/>
    <w:rsid w:val="006657FD"/>
    <w:rsid w:val="006658B7"/>
    <w:rsid w:val="00665C00"/>
    <w:rsid w:val="00665D49"/>
    <w:rsid w:val="00665E47"/>
    <w:rsid w:val="00665FE0"/>
    <w:rsid w:val="006663C6"/>
    <w:rsid w:val="00666698"/>
    <w:rsid w:val="0066746E"/>
    <w:rsid w:val="006674AA"/>
    <w:rsid w:val="006675AD"/>
    <w:rsid w:val="0066772A"/>
    <w:rsid w:val="00667981"/>
    <w:rsid w:val="00667E6E"/>
    <w:rsid w:val="006700D8"/>
    <w:rsid w:val="0067087E"/>
    <w:rsid w:val="00670A58"/>
    <w:rsid w:val="00670BC9"/>
    <w:rsid w:val="00671039"/>
    <w:rsid w:val="006713A0"/>
    <w:rsid w:val="006715AC"/>
    <w:rsid w:val="006724EC"/>
    <w:rsid w:val="0067285B"/>
    <w:rsid w:val="00672B5B"/>
    <w:rsid w:val="00672B85"/>
    <w:rsid w:val="00672E14"/>
    <w:rsid w:val="00672F10"/>
    <w:rsid w:val="0067367D"/>
    <w:rsid w:val="00673AED"/>
    <w:rsid w:val="0067411D"/>
    <w:rsid w:val="006741B9"/>
    <w:rsid w:val="006741C2"/>
    <w:rsid w:val="00674703"/>
    <w:rsid w:val="00674A3C"/>
    <w:rsid w:val="00674FD7"/>
    <w:rsid w:val="00675AA9"/>
    <w:rsid w:val="00675CCF"/>
    <w:rsid w:val="00675ED0"/>
    <w:rsid w:val="00676382"/>
    <w:rsid w:val="00676861"/>
    <w:rsid w:val="006770F5"/>
    <w:rsid w:val="0067726B"/>
    <w:rsid w:val="006775DC"/>
    <w:rsid w:val="006778A4"/>
    <w:rsid w:val="00677AD5"/>
    <w:rsid w:val="00677D7E"/>
    <w:rsid w:val="00677E85"/>
    <w:rsid w:val="00677F80"/>
    <w:rsid w:val="0068003F"/>
    <w:rsid w:val="00680175"/>
    <w:rsid w:val="00680872"/>
    <w:rsid w:val="00680B0E"/>
    <w:rsid w:val="00680D7A"/>
    <w:rsid w:val="00680D9F"/>
    <w:rsid w:val="00680DFE"/>
    <w:rsid w:val="00680F24"/>
    <w:rsid w:val="0068155B"/>
    <w:rsid w:val="00681929"/>
    <w:rsid w:val="00681AD4"/>
    <w:rsid w:val="00681D09"/>
    <w:rsid w:val="0068217F"/>
    <w:rsid w:val="006824FA"/>
    <w:rsid w:val="006827F9"/>
    <w:rsid w:val="00682EAF"/>
    <w:rsid w:val="00682F95"/>
    <w:rsid w:val="006833D1"/>
    <w:rsid w:val="00683612"/>
    <w:rsid w:val="00683727"/>
    <w:rsid w:val="00683CBA"/>
    <w:rsid w:val="00683D52"/>
    <w:rsid w:val="006845AA"/>
    <w:rsid w:val="00684D90"/>
    <w:rsid w:val="00685012"/>
    <w:rsid w:val="0068512F"/>
    <w:rsid w:val="006851CB"/>
    <w:rsid w:val="0068623E"/>
    <w:rsid w:val="006867AC"/>
    <w:rsid w:val="00687276"/>
    <w:rsid w:val="006875FC"/>
    <w:rsid w:val="00687BAB"/>
    <w:rsid w:val="00687EFB"/>
    <w:rsid w:val="0069016D"/>
    <w:rsid w:val="0069066F"/>
    <w:rsid w:val="006908D8"/>
    <w:rsid w:val="006909ED"/>
    <w:rsid w:val="00690D06"/>
    <w:rsid w:val="0069119B"/>
    <w:rsid w:val="00691271"/>
    <w:rsid w:val="006917C9"/>
    <w:rsid w:val="00691AEA"/>
    <w:rsid w:val="00691E1E"/>
    <w:rsid w:val="006924AD"/>
    <w:rsid w:val="006926F5"/>
    <w:rsid w:val="00692733"/>
    <w:rsid w:val="0069292F"/>
    <w:rsid w:val="00692C4C"/>
    <w:rsid w:val="00692EDF"/>
    <w:rsid w:val="00692FA8"/>
    <w:rsid w:val="00693137"/>
    <w:rsid w:val="006931C0"/>
    <w:rsid w:val="006932C9"/>
    <w:rsid w:val="00693547"/>
    <w:rsid w:val="006936FB"/>
    <w:rsid w:val="0069373B"/>
    <w:rsid w:val="00693B10"/>
    <w:rsid w:val="00693C17"/>
    <w:rsid w:val="00693FBE"/>
    <w:rsid w:val="00694310"/>
    <w:rsid w:val="0069439C"/>
    <w:rsid w:val="006946C7"/>
    <w:rsid w:val="00694CF8"/>
    <w:rsid w:val="00694DE3"/>
    <w:rsid w:val="00694F6F"/>
    <w:rsid w:val="00695162"/>
    <w:rsid w:val="00695194"/>
    <w:rsid w:val="006951D0"/>
    <w:rsid w:val="006962ED"/>
    <w:rsid w:val="00696327"/>
    <w:rsid w:val="0069663E"/>
    <w:rsid w:val="00696E22"/>
    <w:rsid w:val="006972EB"/>
    <w:rsid w:val="00697329"/>
    <w:rsid w:val="006974C1"/>
    <w:rsid w:val="006977E9"/>
    <w:rsid w:val="00697B54"/>
    <w:rsid w:val="00697DCF"/>
    <w:rsid w:val="006A001B"/>
    <w:rsid w:val="006A0408"/>
    <w:rsid w:val="006A0714"/>
    <w:rsid w:val="006A072A"/>
    <w:rsid w:val="006A07C0"/>
    <w:rsid w:val="006A13CD"/>
    <w:rsid w:val="006A1483"/>
    <w:rsid w:val="006A1684"/>
    <w:rsid w:val="006A1698"/>
    <w:rsid w:val="006A1790"/>
    <w:rsid w:val="006A1B19"/>
    <w:rsid w:val="006A1FCF"/>
    <w:rsid w:val="006A2159"/>
    <w:rsid w:val="006A235C"/>
    <w:rsid w:val="006A23AE"/>
    <w:rsid w:val="006A2A7C"/>
    <w:rsid w:val="006A2D3A"/>
    <w:rsid w:val="006A30A6"/>
    <w:rsid w:val="006A332B"/>
    <w:rsid w:val="006A3590"/>
    <w:rsid w:val="006A35D5"/>
    <w:rsid w:val="006A3AB2"/>
    <w:rsid w:val="006A3B4B"/>
    <w:rsid w:val="006A3D3D"/>
    <w:rsid w:val="006A3EAA"/>
    <w:rsid w:val="006A41CC"/>
    <w:rsid w:val="006A433B"/>
    <w:rsid w:val="006A43FC"/>
    <w:rsid w:val="006A48AE"/>
    <w:rsid w:val="006A4CC8"/>
    <w:rsid w:val="006A50DA"/>
    <w:rsid w:val="006A5875"/>
    <w:rsid w:val="006A596D"/>
    <w:rsid w:val="006A59F6"/>
    <w:rsid w:val="006A5A96"/>
    <w:rsid w:val="006A5B78"/>
    <w:rsid w:val="006A5B99"/>
    <w:rsid w:val="006A5BDE"/>
    <w:rsid w:val="006A5D04"/>
    <w:rsid w:val="006A5FD8"/>
    <w:rsid w:val="006A678F"/>
    <w:rsid w:val="006A6B72"/>
    <w:rsid w:val="006A6CFF"/>
    <w:rsid w:val="006A6F12"/>
    <w:rsid w:val="006A71DE"/>
    <w:rsid w:val="006A73B9"/>
    <w:rsid w:val="006A73E1"/>
    <w:rsid w:val="006A7430"/>
    <w:rsid w:val="006A762C"/>
    <w:rsid w:val="006A76BF"/>
    <w:rsid w:val="006A7BF6"/>
    <w:rsid w:val="006A7C09"/>
    <w:rsid w:val="006B01EB"/>
    <w:rsid w:val="006B044E"/>
    <w:rsid w:val="006B05BF"/>
    <w:rsid w:val="006B0EDD"/>
    <w:rsid w:val="006B0FB8"/>
    <w:rsid w:val="006B1279"/>
    <w:rsid w:val="006B143B"/>
    <w:rsid w:val="006B1541"/>
    <w:rsid w:val="006B19FD"/>
    <w:rsid w:val="006B29E4"/>
    <w:rsid w:val="006B2CF9"/>
    <w:rsid w:val="006B2FB4"/>
    <w:rsid w:val="006B30A1"/>
    <w:rsid w:val="006B31AA"/>
    <w:rsid w:val="006B372F"/>
    <w:rsid w:val="006B3AA1"/>
    <w:rsid w:val="006B3D87"/>
    <w:rsid w:val="006B3E89"/>
    <w:rsid w:val="006B4350"/>
    <w:rsid w:val="006B442D"/>
    <w:rsid w:val="006B456F"/>
    <w:rsid w:val="006B486F"/>
    <w:rsid w:val="006B4927"/>
    <w:rsid w:val="006B492D"/>
    <w:rsid w:val="006B4AFF"/>
    <w:rsid w:val="006B4C90"/>
    <w:rsid w:val="006B5735"/>
    <w:rsid w:val="006B5B96"/>
    <w:rsid w:val="006B686E"/>
    <w:rsid w:val="006B6A4C"/>
    <w:rsid w:val="006B6BF4"/>
    <w:rsid w:val="006B6C70"/>
    <w:rsid w:val="006B6FB8"/>
    <w:rsid w:val="006B7946"/>
    <w:rsid w:val="006B7F3B"/>
    <w:rsid w:val="006B7F7C"/>
    <w:rsid w:val="006C0234"/>
    <w:rsid w:val="006C079F"/>
    <w:rsid w:val="006C0C0A"/>
    <w:rsid w:val="006C14C3"/>
    <w:rsid w:val="006C1833"/>
    <w:rsid w:val="006C1B46"/>
    <w:rsid w:val="006C1C7D"/>
    <w:rsid w:val="006C254F"/>
    <w:rsid w:val="006C25DF"/>
    <w:rsid w:val="006C2732"/>
    <w:rsid w:val="006C27A3"/>
    <w:rsid w:val="006C2AAF"/>
    <w:rsid w:val="006C2D9A"/>
    <w:rsid w:val="006C350E"/>
    <w:rsid w:val="006C3512"/>
    <w:rsid w:val="006C35E8"/>
    <w:rsid w:val="006C3CA2"/>
    <w:rsid w:val="006C4129"/>
    <w:rsid w:val="006C4331"/>
    <w:rsid w:val="006C4671"/>
    <w:rsid w:val="006C471D"/>
    <w:rsid w:val="006C4CC1"/>
    <w:rsid w:val="006C4E48"/>
    <w:rsid w:val="006C4EF9"/>
    <w:rsid w:val="006C5051"/>
    <w:rsid w:val="006C5086"/>
    <w:rsid w:val="006C517A"/>
    <w:rsid w:val="006C5947"/>
    <w:rsid w:val="006C5D44"/>
    <w:rsid w:val="006C62EA"/>
    <w:rsid w:val="006C651B"/>
    <w:rsid w:val="006C6A1D"/>
    <w:rsid w:val="006C6A31"/>
    <w:rsid w:val="006C6F14"/>
    <w:rsid w:val="006C7703"/>
    <w:rsid w:val="006C7BCF"/>
    <w:rsid w:val="006D00CA"/>
    <w:rsid w:val="006D0742"/>
    <w:rsid w:val="006D0747"/>
    <w:rsid w:val="006D0B35"/>
    <w:rsid w:val="006D0D74"/>
    <w:rsid w:val="006D0DCB"/>
    <w:rsid w:val="006D103D"/>
    <w:rsid w:val="006D1537"/>
    <w:rsid w:val="006D1635"/>
    <w:rsid w:val="006D2097"/>
    <w:rsid w:val="006D20F7"/>
    <w:rsid w:val="006D2198"/>
    <w:rsid w:val="006D2544"/>
    <w:rsid w:val="006D2EA1"/>
    <w:rsid w:val="006D3EED"/>
    <w:rsid w:val="006D3F66"/>
    <w:rsid w:val="006D40DC"/>
    <w:rsid w:val="006D43C1"/>
    <w:rsid w:val="006D51E7"/>
    <w:rsid w:val="006D5281"/>
    <w:rsid w:val="006D53E8"/>
    <w:rsid w:val="006D565E"/>
    <w:rsid w:val="006D5885"/>
    <w:rsid w:val="006D5D32"/>
    <w:rsid w:val="006D5D8A"/>
    <w:rsid w:val="006D5DCF"/>
    <w:rsid w:val="006D5E55"/>
    <w:rsid w:val="006D5FDD"/>
    <w:rsid w:val="006D619F"/>
    <w:rsid w:val="006D6318"/>
    <w:rsid w:val="006D642B"/>
    <w:rsid w:val="006D6E91"/>
    <w:rsid w:val="006D6ECE"/>
    <w:rsid w:val="006D7275"/>
    <w:rsid w:val="006D7850"/>
    <w:rsid w:val="006D79EE"/>
    <w:rsid w:val="006D7EEC"/>
    <w:rsid w:val="006D7FBA"/>
    <w:rsid w:val="006D7FC3"/>
    <w:rsid w:val="006E0058"/>
    <w:rsid w:val="006E04E5"/>
    <w:rsid w:val="006E0771"/>
    <w:rsid w:val="006E0812"/>
    <w:rsid w:val="006E1090"/>
    <w:rsid w:val="006E1120"/>
    <w:rsid w:val="006E14F0"/>
    <w:rsid w:val="006E1BCB"/>
    <w:rsid w:val="006E1C6C"/>
    <w:rsid w:val="006E1F23"/>
    <w:rsid w:val="006E2C48"/>
    <w:rsid w:val="006E2CC6"/>
    <w:rsid w:val="006E2E10"/>
    <w:rsid w:val="006E389D"/>
    <w:rsid w:val="006E3B7A"/>
    <w:rsid w:val="006E4193"/>
    <w:rsid w:val="006E4426"/>
    <w:rsid w:val="006E4CD3"/>
    <w:rsid w:val="006E4FE4"/>
    <w:rsid w:val="006E52D5"/>
    <w:rsid w:val="006E537D"/>
    <w:rsid w:val="006E55F1"/>
    <w:rsid w:val="006E5D40"/>
    <w:rsid w:val="006E5DB6"/>
    <w:rsid w:val="006E607D"/>
    <w:rsid w:val="006E6175"/>
    <w:rsid w:val="006E67EE"/>
    <w:rsid w:val="006E6811"/>
    <w:rsid w:val="006E6A66"/>
    <w:rsid w:val="006E6F66"/>
    <w:rsid w:val="006E74B0"/>
    <w:rsid w:val="006E7DDC"/>
    <w:rsid w:val="006F0141"/>
    <w:rsid w:val="006F0570"/>
    <w:rsid w:val="006F05DA"/>
    <w:rsid w:val="006F05E9"/>
    <w:rsid w:val="006F0647"/>
    <w:rsid w:val="006F09BE"/>
    <w:rsid w:val="006F0F3B"/>
    <w:rsid w:val="006F17F9"/>
    <w:rsid w:val="006F1A27"/>
    <w:rsid w:val="006F1A30"/>
    <w:rsid w:val="006F1FD3"/>
    <w:rsid w:val="006F21A0"/>
    <w:rsid w:val="006F26BB"/>
    <w:rsid w:val="006F2E8B"/>
    <w:rsid w:val="006F338A"/>
    <w:rsid w:val="006F39F5"/>
    <w:rsid w:val="006F3B11"/>
    <w:rsid w:val="006F4049"/>
    <w:rsid w:val="006F435A"/>
    <w:rsid w:val="006F472D"/>
    <w:rsid w:val="006F484C"/>
    <w:rsid w:val="006F498D"/>
    <w:rsid w:val="006F4B50"/>
    <w:rsid w:val="006F4D43"/>
    <w:rsid w:val="006F4DB0"/>
    <w:rsid w:val="006F5149"/>
    <w:rsid w:val="006F5543"/>
    <w:rsid w:val="006F570F"/>
    <w:rsid w:val="006F5A51"/>
    <w:rsid w:val="006F5ABB"/>
    <w:rsid w:val="006F5F34"/>
    <w:rsid w:val="006F610A"/>
    <w:rsid w:val="006F62BF"/>
    <w:rsid w:val="006F62CA"/>
    <w:rsid w:val="006F6389"/>
    <w:rsid w:val="006F67A0"/>
    <w:rsid w:val="006F6858"/>
    <w:rsid w:val="006F6B51"/>
    <w:rsid w:val="006F6D73"/>
    <w:rsid w:val="006F6FEF"/>
    <w:rsid w:val="006F728D"/>
    <w:rsid w:val="006F760C"/>
    <w:rsid w:val="006F7CA1"/>
    <w:rsid w:val="007000C8"/>
    <w:rsid w:val="007005F2"/>
    <w:rsid w:val="00700A61"/>
    <w:rsid w:val="00700F1F"/>
    <w:rsid w:val="00701183"/>
    <w:rsid w:val="00701952"/>
    <w:rsid w:val="00701967"/>
    <w:rsid w:val="00701D8C"/>
    <w:rsid w:val="0070219B"/>
    <w:rsid w:val="00702266"/>
    <w:rsid w:val="007023EA"/>
    <w:rsid w:val="0070241F"/>
    <w:rsid w:val="00702800"/>
    <w:rsid w:val="00702855"/>
    <w:rsid w:val="007028BC"/>
    <w:rsid w:val="00702AE0"/>
    <w:rsid w:val="0070338A"/>
    <w:rsid w:val="007038FC"/>
    <w:rsid w:val="00703E58"/>
    <w:rsid w:val="00703FA5"/>
    <w:rsid w:val="007041AB"/>
    <w:rsid w:val="007044AC"/>
    <w:rsid w:val="007046C5"/>
    <w:rsid w:val="007047A9"/>
    <w:rsid w:val="00704A4F"/>
    <w:rsid w:val="00705159"/>
    <w:rsid w:val="00705365"/>
    <w:rsid w:val="00705526"/>
    <w:rsid w:val="00705566"/>
    <w:rsid w:val="00705EE4"/>
    <w:rsid w:val="0070616C"/>
    <w:rsid w:val="0070629B"/>
    <w:rsid w:val="007064FF"/>
    <w:rsid w:val="00706609"/>
    <w:rsid w:val="0070673C"/>
    <w:rsid w:val="007069DA"/>
    <w:rsid w:val="00706BE6"/>
    <w:rsid w:val="00706E9F"/>
    <w:rsid w:val="0070724D"/>
    <w:rsid w:val="00707C50"/>
    <w:rsid w:val="00707DD4"/>
    <w:rsid w:val="00707F25"/>
    <w:rsid w:val="007100E8"/>
    <w:rsid w:val="007100F6"/>
    <w:rsid w:val="007102A0"/>
    <w:rsid w:val="00710CF3"/>
    <w:rsid w:val="00710F62"/>
    <w:rsid w:val="00711574"/>
    <w:rsid w:val="007117C5"/>
    <w:rsid w:val="007119DB"/>
    <w:rsid w:val="00711F23"/>
    <w:rsid w:val="00711F3F"/>
    <w:rsid w:val="00712234"/>
    <w:rsid w:val="007122F4"/>
    <w:rsid w:val="007123B4"/>
    <w:rsid w:val="007125A7"/>
    <w:rsid w:val="00712AA4"/>
    <w:rsid w:val="00712C96"/>
    <w:rsid w:val="00712E1A"/>
    <w:rsid w:val="00713393"/>
    <w:rsid w:val="007134CB"/>
    <w:rsid w:val="0071386C"/>
    <w:rsid w:val="00713E2A"/>
    <w:rsid w:val="00713EE8"/>
    <w:rsid w:val="00714031"/>
    <w:rsid w:val="007140AE"/>
    <w:rsid w:val="00714629"/>
    <w:rsid w:val="00714AD3"/>
    <w:rsid w:val="00714DA7"/>
    <w:rsid w:val="0071562A"/>
    <w:rsid w:val="0071579F"/>
    <w:rsid w:val="00715866"/>
    <w:rsid w:val="00715C28"/>
    <w:rsid w:val="00715D7D"/>
    <w:rsid w:val="00715E36"/>
    <w:rsid w:val="007162D4"/>
    <w:rsid w:val="00716353"/>
    <w:rsid w:val="007164E6"/>
    <w:rsid w:val="00716C69"/>
    <w:rsid w:val="00716DB2"/>
    <w:rsid w:val="00716EDB"/>
    <w:rsid w:val="007174AF"/>
    <w:rsid w:val="0071761A"/>
    <w:rsid w:val="00717B4D"/>
    <w:rsid w:val="00717D04"/>
    <w:rsid w:val="00717D32"/>
    <w:rsid w:val="00717D7F"/>
    <w:rsid w:val="00717DEB"/>
    <w:rsid w:val="007205A0"/>
    <w:rsid w:val="00720A40"/>
    <w:rsid w:val="00720DD3"/>
    <w:rsid w:val="0072120D"/>
    <w:rsid w:val="007212EC"/>
    <w:rsid w:val="00721643"/>
    <w:rsid w:val="0072166F"/>
    <w:rsid w:val="0072217B"/>
    <w:rsid w:val="007223F0"/>
    <w:rsid w:val="007226D8"/>
    <w:rsid w:val="00722D71"/>
    <w:rsid w:val="00723307"/>
    <w:rsid w:val="0072341D"/>
    <w:rsid w:val="00723C29"/>
    <w:rsid w:val="00723D23"/>
    <w:rsid w:val="00724136"/>
    <w:rsid w:val="00724143"/>
    <w:rsid w:val="007243C4"/>
    <w:rsid w:val="00725261"/>
    <w:rsid w:val="00725A0E"/>
    <w:rsid w:val="00726B26"/>
    <w:rsid w:val="00726EC9"/>
    <w:rsid w:val="00726F51"/>
    <w:rsid w:val="00727090"/>
    <w:rsid w:val="0072709C"/>
    <w:rsid w:val="007272D2"/>
    <w:rsid w:val="0072771E"/>
    <w:rsid w:val="00727929"/>
    <w:rsid w:val="007279F0"/>
    <w:rsid w:val="00727AC7"/>
    <w:rsid w:val="00727C8D"/>
    <w:rsid w:val="00730421"/>
    <w:rsid w:val="00730E95"/>
    <w:rsid w:val="0073123C"/>
    <w:rsid w:val="00731D3B"/>
    <w:rsid w:val="00731FD2"/>
    <w:rsid w:val="00732121"/>
    <w:rsid w:val="007324EA"/>
    <w:rsid w:val="00732A55"/>
    <w:rsid w:val="00732A9F"/>
    <w:rsid w:val="00733489"/>
    <w:rsid w:val="0073372F"/>
    <w:rsid w:val="00733824"/>
    <w:rsid w:val="00733BFC"/>
    <w:rsid w:val="00734505"/>
    <w:rsid w:val="00734CBA"/>
    <w:rsid w:val="00734E48"/>
    <w:rsid w:val="00734F03"/>
    <w:rsid w:val="00734F85"/>
    <w:rsid w:val="0073527F"/>
    <w:rsid w:val="00735297"/>
    <w:rsid w:val="007355BA"/>
    <w:rsid w:val="00735616"/>
    <w:rsid w:val="007359E6"/>
    <w:rsid w:val="00735CD8"/>
    <w:rsid w:val="00735D43"/>
    <w:rsid w:val="00735F3E"/>
    <w:rsid w:val="00735F84"/>
    <w:rsid w:val="0073612D"/>
    <w:rsid w:val="00736690"/>
    <w:rsid w:val="0073692E"/>
    <w:rsid w:val="00736A25"/>
    <w:rsid w:val="00736AB9"/>
    <w:rsid w:val="0073724F"/>
    <w:rsid w:val="00737735"/>
    <w:rsid w:val="00737CFE"/>
    <w:rsid w:val="007400F8"/>
    <w:rsid w:val="007401D6"/>
    <w:rsid w:val="00740977"/>
    <w:rsid w:val="007409F3"/>
    <w:rsid w:val="00740A62"/>
    <w:rsid w:val="00740B33"/>
    <w:rsid w:val="00740CD8"/>
    <w:rsid w:val="00740EF9"/>
    <w:rsid w:val="00741606"/>
    <w:rsid w:val="007416FC"/>
    <w:rsid w:val="00741D04"/>
    <w:rsid w:val="00742093"/>
    <w:rsid w:val="00742181"/>
    <w:rsid w:val="0074292C"/>
    <w:rsid w:val="00742BDB"/>
    <w:rsid w:val="0074300F"/>
    <w:rsid w:val="0074332A"/>
    <w:rsid w:val="007433E7"/>
    <w:rsid w:val="00743508"/>
    <w:rsid w:val="0074352A"/>
    <w:rsid w:val="007437CE"/>
    <w:rsid w:val="00743A27"/>
    <w:rsid w:val="00743A35"/>
    <w:rsid w:val="00743BA2"/>
    <w:rsid w:val="00743D59"/>
    <w:rsid w:val="007440F7"/>
    <w:rsid w:val="007446BB"/>
    <w:rsid w:val="0074495A"/>
    <w:rsid w:val="00744BF6"/>
    <w:rsid w:val="00745081"/>
    <w:rsid w:val="007450D9"/>
    <w:rsid w:val="007452B8"/>
    <w:rsid w:val="007453EF"/>
    <w:rsid w:val="0074570D"/>
    <w:rsid w:val="00745874"/>
    <w:rsid w:val="00745ADF"/>
    <w:rsid w:val="00745ED8"/>
    <w:rsid w:val="0074646E"/>
    <w:rsid w:val="007465F7"/>
    <w:rsid w:val="007467F4"/>
    <w:rsid w:val="00746880"/>
    <w:rsid w:val="00746E0C"/>
    <w:rsid w:val="00746EA4"/>
    <w:rsid w:val="00747018"/>
    <w:rsid w:val="00747733"/>
    <w:rsid w:val="00747864"/>
    <w:rsid w:val="00747887"/>
    <w:rsid w:val="00747E90"/>
    <w:rsid w:val="007503FA"/>
    <w:rsid w:val="00750560"/>
    <w:rsid w:val="007508E1"/>
    <w:rsid w:val="00750A92"/>
    <w:rsid w:val="00750E6B"/>
    <w:rsid w:val="00752197"/>
    <w:rsid w:val="007522B1"/>
    <w:rsid w:val="00752307"/>
    <w:rsid w:val="00752672"/>
    <w:rsid w:val="00752D4C"/>
    <w:rsid w:val="007533F2"/>
    <w:rsid w:val="007535D9"/>
    <w:rsid w:val="00753650"/>
    <w:rsid w:val="00753998"/>
    <w:rsid w:val="00753D83"/>
    <w:rsid w:val="00753E33"/>
    <w:rsid w:val="00754E18"/>
    <w:rsid w:val="00754EFB"/>
    <w:rsid w:val="007556A9"/>
    <w:rsid w:val="007558DC"/>
    <w:rsid w:val="007559DC"/>
    <w:rsid w:val="007559E5"/>
    <w:rsid w:val="00755CC8"/>
    <w:rsid w:val="00755E4B"/>
    <w:rsid w:val="007569E6"/>
    <w:rsid w:val="00756D6A"/>
    <w:rsid w:val="0075727D"/>
    <w:rsid w:val="00757A31"/>
    <w:rsid w:val="00757A7D"/>
    <w:rsid w:val="00757C30"/>
    <w:rsid w:val="007600D5"/>
    <w:rsid w:val="00760146"/>
    <w:rsid w:val="007605B1"/>
    <w:rsid w:val="00760B28"/>
    <w:rsid w:val="00761310"/>
    <w:rsid w:val="00761348"/>
    <w:rsid w:val="00761658"/>
    <w:rsid w:val="00761700"/>
    <w:rsid w:val="00761A3E"/>
    <w:rsid w:val="00761AD8"/>
    <w:rsid w:val="00761BE3"/>
    <w:rsid w:val="00761CE0"/>
    <w:rsid w:val="00761D6B"/>
    <w:rsid w:val="00761E84"/>
    <w:rsid w:val="00761E86"/>
    <w:rsid w:val="00761EAF"/>
    <w:rsid w:val="007620E6"/>
    <w:rsid w:val="00762344"/>
    <w:rsid w:val="0076248F"/>
    <w:rsid w:val="00762FCE"/>
    <w:rsid w:val="0076313A"/>
    <w:rsid w:val="0076316E"/>
    <w:rsid w:val="007636C6"/>
    <w:rsid w:val="0076399A"/>
    <w:rsid w:val="00763F79"/>
    <w:rsid w:val="00764424"/>
    <w:rsid w:val="0076452E"/>
    <w:rsid w:val="007648AA"/>
    <w:rsid w:val="00765070"/>
    <w:rsid w:val="007654F9"/>
    <w:rsid w:val="00765B6A"/>
    <w:rsid w:val="00765DE6"/>
    <w:rsid w:val="00765EDF"/>
    <w:rsid w:val="0076710B"/>
    <w:rsid w:val="00767114"/>
    <w:rsid w:val="00767266"/>
    <w:rsid w:val="007674A0"/>
    <w:rsid w:val="007675EF"/>
    <w:rsid w:val="007676A1"/>
    <w:rsid w:val="00767B2A"/>
    <w:rsid w:val="00767F7A"/>
    <w:rsid w:val="00770D68"/>
    <w:rsid w:val="007711A2"/>
    <w:rsid w:val="0077129B"/>
    <w:rsid w:val="00771358"/>
    <w:rsid w:val="00771B88"/>
    <w:rsid w:val="00771DCC"/>
    <w:rsid w:val="007724F3"/>
    <w:rsid w:val="00772BB6"/>
    <w:rsid w:val="00772E3E"/>
    <w:rsid w:val="00772E6F"/>
    <w:rsid w:val="00773444"/>
    <w:rsid w:val="00773478"/>
    <w:rsid w:val="0077366F"/>
    <w:rsid w:val="00773E20"/>
    <w:rsid w:val="00773F00"/>
    <w:rsid w:val="00774390"/>
    <w:rsid w:val="0077473F"/>
    <w:rsid w:val="00774C03"/>
    <w:rsid w:val="00774DB9"/>
    <w:rsid w:val="00774F7B"/>
    <w:rsid w:val="0077504B"/>
    <w:rsid w:val="00775221"/>
    <w:rsid w:val="0077555E"/>
    <w:rsid w:val="00775683"/>
    <w:rsid w:val="007756DF"/>
    <w:rsid w:val="0077598D"/>
    <w:rsid w:val="00776234"/>
    <w:rsid w:val="00776566"/>
    <w:rsid w:val="0077670C"/>
    <w:rsid w:val="00776786"/>
    <w:rsid w:val="00776864"/>
    <w:rsid w:val="0077699A"/>
    <w:rsid w:val="00776B35"/>
    <w:rsid w:val="00776E0B"/>
    <w:rsid w:val="007770D1"/>
    <w:rsid w:val="00777579"/>
    <w:rsid w:val="0077778D"/>
    <w:rsid w:val="00777ED0"/>
    <w:rsid w:val="0078041C"/>
    <w:rsid w:val="00780565"/>
    <w:rsid w:val="007807C3"/>
    <w:rsid w:val="00780C14"/>
    <w:rsid w:val="00780C9B"/>
    <w:rsid w:val="007813C9"/>
    <w:rsid w:val="0078140B"/>
    <w:rsid w:val="00781A39"/>
    <w:rsid w:val="00781B0E"/>
    <w:rsid w:val="0078211A"/>
    <w:rsid w:val="00782249"/>
    <w:rsid w:val="00782D0F"/>
    <w:rsid w:val="00782F3C"/>
    <w:rsid w:val="0078309A"/>
    <w:rsid w:val="00783424"/>
    <w:rsid w:val="00783555"/>
    <w:rsid w:val="00783588"/>
    <w:rsid w:val="0078395A"/>
    <w:rsid w:val="00783AE4"/>
    <w:rsid w:val="00783D3B"/>
    <w:rsid w:val="00783ED1"/>
    <w:rsid w:val="007840F5"/>
    <w:rsid w:val="00784477"/>
    <w:rsid w:val="007848FE"/>
    <w:rsid w:val="00784B94"/>
    <w:rsid w:val="00785068"/>
    <w:rsid w:val="0078520E"/>
    <w:rsid w:val="00785273"/>
    <w:rsid w:val="0078556F"/>
    <w:rsid w:val="00785659"/>
    <w:rsid w:val="00785DB0"/>
    <w:rsid w:val="0078600D"/>
    <w:rsid w:val="0078639D"/>
    <w:rsid w:val="00786750"/>
    <w:rsid w:val="00786987"/>
    <w:rsid w:val="00786ACD"/>
    <w:rsid w:val="00786B27"/>
    <w:rsid w:val="00786C11"/>
    <w:rsid w:val="00786F20"/>
    <w:rsid w:val="00787733"/>
    <w:rsid w:val="00787A36"/>
    <w:rsid w:val="00787AB7"/>
    <w:rsid w:val="00787C98"/>
    <w:rsid w:val="0079009D"/>
    <w:rsid w:val="0079013C"/>
    <w:rsid w:val="007902FB"/>
    <w:rsid w:val="0079071A"/>
    <w:rsid w:val="00790CC0"/>
    <w:rsid w:val="00790CD1"/>
    <w:rsid w:val="00790D99"/>
    <w:rsid w:val="00790EB9"/>
    <w:rsid w:val="00790F99"/>
    <w:rsid w:val="00791052"/>
    <w:rsid w:val="00791141"/>
    <w:rsid w:val="007912EE"/>
    <w:rsid w:val="00791F3B"/>
    <w:rsid w:val="007920B8"/>
    <w:rsid w:val="00792158"/>
    <w:rsid w:val="00792232"/>
    <w:rsid w:val="00792519"/>
    <w:rsid w:val="00792641"/>
    <w:rsid w:val="007926EC"/>
    <w:rsid w:val="00792836"/>
    <w:rsid w:val="007929FD"/>
    <w:rsid w:val="00792C64"/>
    <w:rsid w:val="00792F79"/>
    <w:rsid w:val="00793006"/>
    <w:rsid w:val="00793275"/>
    <w:rsid w:val="0079358E"/>
    <w:rsid w:val="007935B9"/>
    <w:rsid w:val="00793F3A"/>
    <w:rsid w:val="007940B1"/>
    <w:rsid w:val="007941FE"/>
    <w:rsid w:val="0079435F"/>
    <w:rsid w:val="0079499B"/>
    <w:rsid w:val="00794AD6"/>
    <w:rsid w:val="00794D50"/>
    <w:rsid w:val="00794FBB"/>
    <w:rsid w:val="0079522D"/>
    <w:rsid w:val="007953F9"/>
    <w:rsid w:val="00795419"/>
    <w:rsid w:val="0079575B"/>
    <w:rsid w:val="00795933"/>
    <w:rsid w:val="00795F00"/>
    <w:rsid w:val="0079640F"/>
    <w:rsid w:val="007965D6"/>
    <w:rsid w:val="0079668A"/>
    <w:rsid w:val="007966C0"/>
    <w:rsid w:val="00796A14"/>
    <w:rsid w:val="00796A71"/>
    <w:rsid w:val="007972A7"/>
    <w:rsid w:val="00797311"/>
    <w:rsid w:val="0079732B"/>
    <w:rsid w:val="00797AB8"/>
    <w:rsid w:val="00797B49"/>
    <w:rsid w:val="00797CC6"/>
    <w:rsid w:val="00797F60"/>
    <w:rsid w:val="007A03DF"/>
    <w:rsid w:val="007A0E2A"/>
    <w:rsid w:val="007A0EF0"/>
    <w:rsid w:val="007A1120"/>
    <w:rsid w:val="007A13FB"/>
    <w:rsid w:val="007A15A8"/>
    <w:rsid w:val="007A1ABF"/>
    <w:rsid w:val="007A1C56"/>
    <w:rsid w:val="007A1EA9"/>
    <w:rsid w:val="007A2231"/>
    <w:rsid w:val="007A29A5"/>
    <w:rsid w:val="007A2B84"/>
    <w:rsid w:val="007A2BD7"/>
    <w:rsid w:val="007A2C8C"/>
    <w:rsid w:val="007A2CCA"/>
    <w:rsid w:val="007A3026"/>
    <w:rsid w:val="007A3AFC"/>
    <w:rsid w:val="007A3EC6"/>
    <w:rsid w:val="007A42D7"/>
    <w:rsid w:val="007A464D"/>
    <w:rsid w:val="007A468A"/>
    <w:rsid w:val="007A488E"/>
    <w:rsid w:val="007A577C"/>
    <w:rsid w:val="007A5CB2"/>
    <w:rsid w:val="007A5DDF"/>
    <w:rsid w:val="007A60F1"/>
    <w:rsid w:val="007A61FF"/>
    <w:rsid w:val="007A6370"/>
    <w:rsid w:val="007A63AB"/>
    <w:rsid w:val="007A64DB"/>
    <w:rsid w:val="007A6724"/>
    <w:rsid w:val="007A6927"/>
    <w:rsid w:val="007A6B01"/>
    <w:rsid w:val="007A6CAB"/>
    <w:rsid w:val="007A6D79"/>
    <w:rsid w:val="007A6EBF"/>
    <w:rsid w:val="007A7100"/>
    <w:rsid w:val="007A7602"/>
    <w:rsid w:val="007A76B4"/>
    <w:rsid w:val="007A7DB6"/>
    <w:rsid w:val="007B05C9"/>
    <w:rsid w:val="007B0F41"/>
    <w:rsid w:val="007B10A7"/>
    <w:rsid w:val="007B11C4"/>
    <w:rsid w:val="007B12D6"/>
    <w:rsid w:val="007B13B6"/>
    <w:rsid w:val="007B13BF"/>
    <w:rsid w:val="007B1879"/>
    <w:rsid w:val="007B1DDB"/>
    <w:rsid w:val="007B1E4C"/>
    <w:rsid w:val="007B1E72"/>
    <w:rsid w:val="007B22E4"/>
    <w:rsid w:val="007B291D"/>
    <w:rsid w:val="007B2CC7"/>
    <w:rsid w:val="007B2D8A"/>
    <w:rsid w:val="007B314F"/>
    <w:rsid w:val="007B3261"/>
    <w:rsid w:val="007B3F6D"/>
    <w:rsid w:val="007B42DB"/>
    <w:rsid w:val="007B4BE8"/>
    <w:rsid w:val="007B50D5"/>
    <w:rsid w:val="007B5115"/>
    <w:rsid w:val="007B51EE"/>
    <w:rsid w:val="007B523B"/>
    <w:rsid w:val="007B5533"/>
    <w:rsid w:val="007B5E31"/>
    <w:rsid w:val="007B5E87"/>
    <w:rsid w:val="007B5F66"/>
    <w:rsid w:val="007B62AE"/>
    <w:rsid w:val="007B652A"/>
    <w:rsid w:val="007B65E8"/>
    <w:rsid w:val="007B685F"/>
    <w:rsid w:val="007B6B97"/>
    <w:rsid w:val="007B6D73"/>
    <w:rsid w:val="007B6EB1"/>
    <w:rsid w:val="007B7CDD"/>
    <w:rsid w:val="007B7F52"/>
    <w:rsid w:val="007B7F77"/>
    <w:rsid w:val="007C007E"/>
    <w:rsid w:val="007C05DA"/>
    <w:rsid w:val="007C0717"/>
    <w:rsid w:val="007C074D"/>
    <w:rsid w:val="007C0B08"/>
    <w:rsid w:val="007C0C61"/>
    <w:rsid w:val="007C0D5B"/>
    <w:rsid w:val="007C0EF2"/>
    <w:rsid w:val="007C0FEB"/>
    <w:rsid w:val="007C11D1"/>
    <w:rsid w:val="007C14F6"/>
    <w:rsid w:val="007C1889"/>
    <w:rsid w:val="007C18C9"/>
    <w:rsid w:val="007C1B8E"/>
    <w:rsid w:val="007C1E1D"/>
    <w:rsid w:val="007C1E8A"/>
    <w:rsid w:val="007C24C7"/>
    <w:rsid w:val="007C26EE"/>
    <w:rsid w:val="007C2769"/>
    <w:rsid w:val="007C304F"/>
    <w:rsid w:val="007C305E"/>
    <w:rsid w:val="007C30AF"/>
    <w:rsid w:val="007C31E6"/>
    <w:rsid w:val="007C3370"/>
    <w:rsid w:val="007C3418"/>
    <w:rsid w:val="007C34F0"/>
    <w:rsid w:val="007C374E"/>
    <w:rsid w:val="007C3862"/>
    <w:rsid w:val="007C3AE6"/>
    <w:rsid w:val="007C3BF5"/>
    <w:rsid w:val="007C3D24"/>
    <w:rsid w:val="007C3D3C"/>
    <w:rsid w:val="007C3E41"/>
    <w:rsid w:val="007C4078"/>
    <w:rsid w:val="007C40B9"/>
    <w:rsid w:val="007C433D"/>
    <w:rsid w:val="007C497D"/>
    <w:rsid w:val="007C4A95"/>
    <w:rsid w:val="007C4D9C"/>
    <w:rsid w:val="007C4E34"/>
    <w:rsid w:val="007C4F77"/>
    <w:rsid w:val="007C5027"/>
    <w:rsid w:val="007C5112"/>
    <w:rsid w:val="007C51A6"/>
    <w:rsid w:val="007C54F8"/>
    <w:rsid w:val="007C5BE7"/>
    <w:rsid w:val="007C5CFD"/>
    <w:rsid w:val="007C6559"/>
    <w:rsid w:val="007C6931"/>
    <w:rsid w:val="007C6B2C"/>
    <w:rsid w:val="007C6E02"/>
    <w:rsid w:val="007C6EAF"/>
    <w:rsid w:val="007C7696"/>
    <w:rsid w:val="007C7FCE"/>
    <w:rsid w:val="007D0098"/>
    <w:rsid w:val="007D0303"/>
    <w:rsid w:val="007D05B6"/>
    <w:rsid w:val="007D1284"/>
    <w:rsid w:val="007D1D31"/>
    <w:rsid w:val="007D1EE8"/>
    <w:rsid w:val="007D2112"/>
    <w:rsid w:val="007D2147"/>
    <w:rsid w:val="007D2456"/>
    <w:rsid w:val="007D2500"/>
    <w:rsid w:val="007D2AF1"/>
    <w:rsid w:val="007D2D26"/>
    <w:rsid w:val="007D2E4F"/>
    <w:rsid w:val="007D2E8F"/>
    <w:rsid w:val="007D33DC"/>
    <w:rsid w:val="007D3924"/>
    <w:rsid w:val="007D398D"/>
    <w:rsid w:val="007D39FD"/>
    <w:rsid w:val="007D3A19"/>
    <w:rsid w:val="007D443E"/>
    <w:rsid w:val="007D4EA4"/>
    <w:rsid w:val="007D4FFC"/>
    <w:rsid w:val="007D540F"/>
    <w:rsid w:val="007D5A3B"/>
    <w:rsid w:val="007D6006"/>
    <w:rsid w:val="007D605D"/>
    <w:rsid w:val="007D6B65"/>
    <w:rsid w:val="007D6DFA"/>
    <w:rsid w:val="007D71E9"/>
    <w:rsid w:val="007D7EFB"/>
    <w:rsid w:val="007E0655"/>
    <w:rsid w:val="007E120D"/>
    <w:rsid w:val="007E1601"/>
    <w:rsid w:val="007E1631"/>
    <w:rsid w:val="007E1E87"/>
    <w:rsid w:val="007E20D2"/>
    <w:rsid w:val="007E238B"/>
    <w:rsid w:val="007E2555"/>
    <w:rsid w:val="007E29FD"/>
    <w:rsid w:val="007E312F"/>
    <w:rsid w:val="007E3551"/>
    <w:rsid w:val="007E3B9F"/>
    <w:rsid w:val="007E3D02"/>
    <w:rsid w:val="007E40B8"/>
    <w:rsid w:val="007E4AB2"/>
    <w:rsid w:val="007E4F12"/>
    <w:rsid w:val="007E5264"/>
    <w:rsid w:val="007E540A"/>
    <w:rsid w:val="007E5429"/>
    <w:rsid w:val="007E554A"/>
    <w:rsid w:val="007E5A5B"/>
    <w:rsid w:val="007E5AF5"/>
    <w:rsid w:val="007E5C85"/>
    <w:rsid w:val="007E5E10"/>
    <w:rsid w:val="007E6387"/>
    <w:rsid w:val="007E65D0"/>
    <w:rsid w:val="007E6705"/>
    <w:rsid w:val="007E6714"/>
    <w:rsid w:val="007E6B71"/>
    <w:rsid w:val="007E6BA9"/>
    <w:rsid w:val="007E72D9"/>
    <w:rsid w:val="007E75F5"/>
    <w:rsid w:val="007E761A"/>
    <w:rsid w:val="007E7764"/>
    <w:rsid w:val="007E7C22"/>
    <w:rsid w:val="007F00D5"/>
    <w:rsid w:val="007F03A2"/>
    <w:rsid w:val="007F05E3"/>
    <w:rsid w:val="007F0807"/>
    <w:rsid w:val="007F097A"/>
    <w:rsid w:val="007F1410"/>
    <w:rsid w:val="007F1872"/>
    <w:rsid w:val="007F1A55"/>
    <w:rsid w:val="007F1D31"/>
    <w:rsid w:val="007F24E5"/>
    <w:rsid w:val="007F261E"/>
    <w:rsid w:val="007F2FA4"/>
    <w:rsid w:val="007F2FF4"/>
    <w:rsid w:val="007F388E"/>
    <w:rsid w:val="007F44B7"/>
    <w:rsid w:val="007F45CE"/>
    <w:rsid w:val="007F49D1"/>
    <w:rsid w:val="007F4DB2"/>
    <w:rsid w:val="007F5068"/>
    <w:rsid w:val="007F527A"/>
    <w:rsid w:val="007F5285"/>
    <w:rsid w:val="007F52BC"/>
    <w:rsid w:val="007F548D"/>
    <w:rsid w:val="007F5532"/>
    <w:rsid w:val="007F5666"/>
    <w:rsid w:val="007F592B"/>
    <w:rsid w:val="007F5B25"/>
    <w:rsid w:val="007F5C59"/>
    <w:rsid w:val="007F6397"/>
    <w:rsid w:val="007F6745"/>
    <w:rsid w:val="007F6829"/>
    <w:rsid w:val="007F6883"/>
    <w:rsid w:val="007F6A92"/>
    <w:rsid w:val="007F6B9D"/>
    <w:rsid w:val="007F6EC2"/>
    <w:rsid w:val="007F6F05"/>
    <w:rsid w:val="007F74E7"/>
    <w:rsid w:val="007F7781"/>
    <w:rsid w:val="007F7910"/>
    <w:rsid w:val="007F7B97"/>
    <w:rsid w:val="007F7DC6"/>
    <w:rsid w:val="007F7E31"/>
    <w:rsid w:val="00800105"/>
    <w:rsid w:val="0080010A"/>
    <w:rsid w:val="008002CE"/>
    <w:rsid w:val="00800616"/>
    <w:rsid w:val="008017FB"/>
    <w:rsid w:val="00801A1D"/>
    <w:rsid w:val="00801D0F"/>
    <w:rsid w:val="00801DB8"/>
    <w:rsid w:val="00801E85"/>
    <w:rsid w:val="00802605"/>
    <w:rsid w:val="00802B2D"/>
    <w:rsid w:val="00802BC6"/>
    <w:rsid w:val="00802D67"/>
    <w:rsid w:val="00802ED1"/>
    <w:rsid w:val="008030F4"/>
    <w:rsid w:val="008031E4"/>
    <w:rsid w:val="008033AA"/>
    <w:rsid w:val="008033AC"/>
    <w:rsid w:val="00803493"/>
    <w:rsid w:val="00803611"/>
    <w:rsid w:val="008036B3"/>
    <w:rsid w:val="008039D2"/>
    <w:rsid w:val="00803C31"/>
    <w:rsid w:val="00803CCF"/>
    <w:rsid w:val="00804181"/>
    <w:rsid w:val="0080427B"/>
    <w:rsid w:val="00804331"/>
    <w:rsid w:val="00804599"/>
    <w:rsid w:val="00805069"/>
    <w:rsid w:val="00805890"/>
    <w:rsid w:val="00805EE5"/>
    <w:rsid w:val="0080654C"/>
    <w:rsid w:val="00806689"/>
    <w:rsid w:val="00806819"/>
    <w:rsid w:val="00806C18"/>
    <w:rsid w:val="00806DAB"/>
    <w:rsid w:val="00806DD4"/>
    <w:rsid w:val="00807093"/>
    <w:rsid w:val="008071E3"/>
    <w:rsid w:val="00807F11"/>
    <w:rsid w:val="00810086"/>
    <w:rsid w:val="00810177"/>
    <w:rsid w:val="008104F4"/>
    <w:rsid w:val="0081055F"/>
    <w:rsid w:val="008107CA"/>
    <w:rsid w:val="008108A5"/>
    <w:rsid w:val="00810C30"/>
    <w:rsid w:val="00810C56"/>
    <w:rsid w:val="00810DB9"/>
    <w:rsid w:val="00810E58"/>
    <w:rsid w:val="00810F56"/>
    <w:rsid w:val="008112AD"/>
    <w:rsid w:val="008113E4"/>
    <w:rsid w:val="00811718"/>
    <w:rsid w:val="00811A70"/>
    <w:rsid w:val="00811BF8"/>
    <w:rsid w:val="00811CE3"/>
    <w:rsid w:val="00812494"/>
    <w:rsid w:val="0081271B"/>
    <w:rsid w:val="00812756"/>
    <w:rsid w:val="00812888"/>
    <w:rsid w:val="00812A22"/>
    <w:rsid w:val="00812E43"/>
    <w:rsid w:val="00813199"/>
    <w:rsid w:val="00813487"/>
    <w:rsid w:val="008135BA"/>
    <w:rsid w:val="00813859"/>
    <w:rsid w:val="00813A70"/>
    <w:rsid w:val="00814032"/>
    <w:rsid w:val="00814428"/>
    <w:rsid w:val="0081476E"/>
    <w:rsid w:val="00814DC2"/>
    <w:rsid w:val="008158E4"/>
    <w:rsid w:val="00815917"/>
    <w:rsid w:val="00816436"/>
    <w:rsid w:val="00816578"/>
    <w:rsid w:val="00816711"/>
    <w:rsid w:val="008167A0"/>
    <w:rsid w:val="00816AD4"/>
    <w:rsid w:val="00816BFE"/>
    <w:rsid w:val="00817559"/>
    <w:rsid w:val="00817C5C"/>
    <w:rsid w:val="00817ED7"/>
    <w:rsid w:val="00820310"/>
    <w:rsid w:val="0082045A"/>
    <w:rsid w:val="00820619"/>
    <w:rsid w:val="00820875"/>
    <w:rsid w:val="00820932"/>
    <w:rsid w:val="00820963"/>
    <w:rsid w:val="00820C36"/>
    <w:rsid w:val="00820E31"/>
    <w:rsid w:val="00820EBF"/>
    <w:rsid w:val="00820F4A"/>
    <w:rsid w:val="008213B8"/>
    <w:rsid w:val="008213DD"/>
    <w:rsid w:val="008215D4"/>
    <w:rsid w:val="008215F0"/>
    <w:rsid w:val="00821610"/>
    <w:rsid w:val="008216E6"/>
    <w:rsid w:val="00821B12"/>
    <w:rsid w:val="0082201E"/>
    <w:rsid w:val="0082209C"/>
    <w:rsid w:val="0082331F"/>
    <w:rsid w:val="008237FB"/>
    <w:rsid w:val="00823B55"/>
    <w:rsid w:val="00823B96"/>
    <w:rsid w:val="00823EC6"/>
    <w:rsid w:val="00824EE0"/>
    <w:rsid w:val="0082526A"/>
    <w:rsid w:val="00825AC0"/>
    <w:rsid w:val="00826322"/>
    <w:rsid w:val="008265DE"/>
    <w:rsid w:val="00826A77"/>
    <w:rsid w:val="00826D8D"/>
    <w:rsid w:val="00826D99"/>
    <w:rsid w:val="00826F52"/>
    <w:rsid w:val="00827191"/>
    <w:rsid w:val="00827518"/>
    <w:rsid w:val="00827B29"/>
    <w:rsid w:val="00827E3E"/>
    <w:rsid w:val="00830038"/>
    <w:rsid w:val="0083025E"/>
    <w:rsid w:val="0083038A"/>
    <w:rsid w:val="008306DD"/>
    <w:rsid w:val="00830D24"/>
    <w:rsid w:val="00831042"/>
    <w:rsid w:val="008312A5"/>
    <w:rsid w:val="00831CBB"/>
    <w:rsid w:val="00832333"/>
    <w:rsid w:val="00832574"/>
    <w:rsid w:val="00832AD5"/>
    <w:rsid w:val="00832D47"/>
    <w:rsid w:val="0083317E"/>
    <w:rsid w:val="0083377E"/>
    <w:rsid w:val="00833905"/>
    <w:rsid w:val="00833F86"/>
    <w:rsid w:val="00833FEE"/>
    <w:rsid w:val="008340F3"/>
    <w:rsid w:val="008342C0"/>
    <w:rsid w:val="0083486E"/>
    <w:rsid w:val="00834942"/>
    <w:rsid w:val="008349DD"/>
    <w:rsid w:val="00834BB9"/>
    <w:rsid w:val="00834E21"/>
    <w:rsid w:val="008352A7"/>
    <w:rsid w:val="00835508"/>
    <w:rsid w:val="00835EA8"/>
    <w:rsid w:val="00836A95"/>
    <w:rsid w:val="00837A71"/>
    <w:rsid w:val="0084011F"/>
    <w:rsid w:val="0084016E"/>
    <w:rsid w:val="0084034B"/>
    <w:rsid w:val="00840729"/>
    <w:rsid w:val="00840810"/>
    <w:rsid w:val="00840955"/>
    <w:rsid w:val="00840E32"/>
    <w:rsid w:val="0084116B"/>
    <w:rsid w:val="0084140B"/>
    <w:rsid w:val="0084144F"/>
    <w:rsid w:val="00841624"/>
    <w:rsid w:val="00841767"/>
    <w:rsid w:val="00841ECC"/>
    <w:rsid w:val="00842561"/>
    <w:rsid w:val="00842815"/>
    <w:rsid w:val="00842842"/>
    <w:rsid w:val="0084286C"/>
    <w:rsid w:val="00842B59"/>
    <w:rsid w:val="00842C54"/>
    <w:rsid w:val="00843671"/>
    <w:rsid w:val="0084376B"/>
    <w:rsid w:val="00843B05"/>
    <w:rsid w:val="00843B98"/>
    <w:rsid w:val="008443A5"/>
    <w:rsid w:val="00844458"/>
    <w:rsid w:val="00844613"/>
    <w:rsid w:val="00844A14"/>
    <w:rsid w:val="00844A28"/>
    <w:rsid w:val="00844AD8"/>
    <w:rsid w:val="00844B7A"/>
    <w:rsid w:val="00844C8B"/>
    <w:rsid w:val="00845054"/>
    <w:rsid w:val="008451AE"/>
    <w:rsid w:val="00845A7A"/>
    <w:rsid w:val="00845F05"/>
    <w:rsid w:val="00845F15"/>
    <w:rsid w:val="0084676E"/>
    <w:rsid w:val="0084689C"/>
    <w:rsid w:val="008468DD"/>
    <w:rsid w:val="00846BEF"/>
    <w:rsid w:val="00846DD2"/>
    <w:rsid w:val="00847148"/>
    <w:rsid w:val="00847315"/>
    <w:rsid w:val="00847477"/>
    <w:rsid w:val="00847652"/>
    <w:rsid w:val="0084780B"/>
    <w:rsid w:val="00847818"/>
    <w:rsid w:val="00847DA1"/>
    <w:rsid w:val="00847E99"/>
    <w:rsid w:val="008507F9"/>
    <w:rsid w:val="008511B4"/>
    <w:rsid w:val="0085137D"/>
    <w:rsid w:val="00851569"/>
    <w:rsid w:val="008517DE"/>
    <w:rsid w:val="00851C8B"/>
    <w:rsid w:val="00851E27"/>
    <w:rsid w:val="00851E57"/>
    <w:rsid w:val="00852067"/>
    <w:rsid w:val="008520C7"/>
    <w:rsid w:val="0085255C"/>
    <w:rsid w:val="00852789"/>
    <w:rsid w:val="00852E07"/>
    <w:rsid w:val="008532A8"/>
    <w:rsid w:val="00853B96"/>
    <w:rsid w:val="00853C23"/>
    <w:rsid w:val="00853CFF"/>
    <w:rsid w:val="0085499F"/>
    <w:rsid w:val="00854D2A"/>
    <w:rsid w:val="00854F39"/>
    <w:rsid w:val="00855138"/>
    <w:rsid w:val="00855586"/>
    <w:rsid w:val="008555D8"/>
    <w:rsid w:val="00856046"/>
    <w:rsid w:val="0085608A"/>
    <w:rsid w:val="00856320"/>
    <w:rsid w:val="00856573"/>
    <w:rsid w:val="0085658C"/>
    <w:rsid w:val="00856CC5"/>
    <w:rsid w:val="008573A6"/>
    <w:rsid w:val="0085758A"/>
    <w:rsid w:val="0085759B"/>
    <w:rsid w:val="008602BC"/>
    <w:rsid w:val="00860455"/>
    <w:rsid w:val="008604C7"/>
    <w:rsid w:val="008604F7"/>
    <w:rsid w:val="008605F1"/>
    <w:rsid w:val="0086074D"/>
    <w:rsid w:val="0086076C"/>
    <w:rsid w:val="008609DE"/>
    <w:rsid w:val="00860B8A"/>
    <w:rsid w:val="008613BD"/>
    <w:rsid w:val="008613D5"/>
    <w:rsid w:val="00861931"/>
    <w:rsid w:val="00861C2A"/>
    <w:rsid w:val="00861E34"/>
    <w:rsid w:val="00861F34"/>
    <w:rsid w:val="008628D0"/>
    <w:rsid w:val="008634EA"/>
    <w:rsid w:val="00863A1E"/>
    <w:rsid w:val="00863C43"/>
    <w:rsid w:val="00863E5A"/>
    <w:rsid w:val="008641FC"/>
    <w:rsid w:val="00864313"/>
    <w:rsid w:val="0086466A"/>
    <w:rsid w:val="00864A0E"/>
    <w:rsid w:val="00864CB8"/>
    <w:rsid w:val="00864D01"/>
    <w:rsid w:val="0086567D"/>
    <w:rsid w:val="00865879"/>
    <w:rsid w:val="00865C5E"/>
    <w:rsid w:val="00866200"/>
    <w:rsid w:val="008669EA"/>
    <w:rsid w:val="00866C67"/>
    <w:rsid w:val="00866F05"/>
    <w:rsid w:val="00866FA8"/>
    <w:rsid w:val="00867426"/>
    <w:rsid w:val="008676C8"/>
    <w:rsid w:val="00867D49"/>
    <w:rsid w:val="008700EB"/>
    <w:rsid w:val="008700EF"/>
    <w:rsid w:val="00870340"/>
    <w:rsid w:val="0087036C"/>
    <w:rsid w:val="008708C5"/>
    <w:rsid w:val="00871210"/>
    <w:rsid w:val="00871221"/>
    <w:rsid w:val="0087138A"/>
    <w:rsid w:val="00871408"/>
    <w:rsid w:val="0087146C"/>
    <w:rsid w:val="00871780"/>
    <w:rsid w:val="00871B94"/>
    <w:rsid w:val="00871CB5"/>
    <w:rsid w:val="00871D10"/>
    <w:rsid w:val="00871F5B"/>
    <w:rsid w:val="00871FD7"/>
    <w:rsid w:val="0087204C"/>
    <w:rsid w:val="0087217C"/>
    <w:rsid w:val="008721CB"/>
    <w:rsid w:val="00872802"/>
    <w:rsid w:val="00872B16"/>
    <w:rsid w:val="00873214"/>
    <w:rsid w:val="0087335F"/>
    <w:rsid w:val="008733AC"/>
    <w:rsid w:val="00873642"/>
    <w:rsid w:val="00873AEF"/>
    <w:rsid w:val="00873FF8"/>
    <w:rsid w:val="0087458F"/>
    <w:rsid w:val="0087477F"/>
    <w:rsid w:val="008747CF"/>
    <w:rsid w:val="00874BFF"/>
    <w:rsid w:val="00874F47"/>
    <w:rsid w:val="00875005"/>
    <w:rsid w:val="00875E98"/>
    <w:rsid w:val="00875EF1"/>
    <w:rsid w:val="00875F52"/>
    <w:rsid w:val="008761B8"/>
    <w:rsid w:val="008762AE"/>
    <w:rsid w:val="0087638C"/>
    <w:rsid w:val="00876AF2"/>
    <w:rsid w:val="00876B1C"/>
    <w:rsid w:val="00876B9B"/>
    <w:rsid w:val="00876EB9"/>
    <w:rsid w:val="008770C1"/>
    <w:rsid w:val="00877307"/>
    <w:rsid w:val="008779E6"/>
    <w:rsid w:val="00877BC0"/>
    <w:rsid w:val="0088005F"/>
    <w:rsid w:val="00880089"/>
    <w:rsid w:val="00880684"/>
    <w:rsid w:val="00880A38"/>
    <w:rsid w:val="00881085"/>
    <w:rsid w:val="00881708"/>
    <w:rsid w:val="00881737"/>
    <w:rsid w:val="008818BD"/>
    <w:rsid w:val="00881B68"/>
    <w:rsid w:val="00881B6D"/>
    <w:rsid w:val="00881DF0"/>
    <w:rsid w:val="00881EA6"/>
    <w:rsid w:val="00883882"/>
    <w:rsid w:val="00883D10"/>
    <w:rsid w:val="00883D60"/>
    <w:rsid w:val="00884144"/>
    <w:rsid w:val="00884430"/>
    <w:rsid w:val="0088459A"/>
    <w:rsid w:val="00884A22"/>
    <w:rsid w:val="00885073"/>
    <w:rsid w:val="008855F2"/>
    <w:rsid w:val="00885685"/>
    <w:rsid w:val="00885802"/>
    <w:rsid w:val="00886854"/>
    <w:rsid w:val="00886988"/>
    <w:rsid w:val="00886A3F"/>
    <w:rsid w:val="00886B99"/>
    <w:rsid w:val="00886DAB"/>
    <w:rsid w:val="0088728F"/>
    <w:rsid w:val="008872A4"/>
    <w:rsid w:val="008873AF"/>
    <w:rsid w:val="008873C1"/>
    <w:rsid w:val="008879B9"/>
    <w:rsid w:val="00887C96"/>
    <w:rsid w:val="00887EE0"/>
    <w:rsid w:val="0089083A"/>
    <w:rsid w:val="00890A90"/>
    <w:rsid w:val="00890B67"/>
    <w:rsid w:val="00890C4A"/>
    <w:rsid w:val="00890D50"/>
    <w:rsid w:val="00890EC1"/>
    <w:rsid w:val="00891086"/>
    <w:rsid w:val="008912EE"/>
    <w:rsid w:val="0089167F"/>
    <w:rsid w:val="00891EED"/>
    <w:rsid w:val="0089202A"/>
    <w:rsid w:val="008923D7"/>
    <w:rsid w:val="00892660"/>
    <w:rsid w:val="008926DF"/>
    <w:rsid w:val="0089271C"/>
    <w:rsid w:val="00892C5A"/>
    <w:rsid w:val="00893126"/>
    <w:rsid w:val="00893276"/>
    <w:rsid w:val="00893481"/>
    <w:rsid w:val="00893510"/>
    <w:rsid w:val="00893B46"/>
    <w:rsid w:val="008943CC"/>
    <w:rsid w:val="00894F05"/>
    <w:rsid w:val="0089596F"/>
    <w:rsid w:val="00895AE3"/>
    <w:rsid w:val="00895C6E"/>
    <w:rsid w:val="008960C7"/>
    <w:rsid w:val="008962A1"/>
    <w:rsid w:val="008963CA"/>
    <w:rsid w:val="008966C3"/>
    <w:rsid w:val="0089673E"/>
    <w:rsid w:val="0089681A"/>
    <w:rsid w:val="00896874"/>
    <w:rsid w:val="00896B2E"/>
    <w:rsid w:val="0089712C"/>
    <w:rsid w:val="00897397"/>
    <w:rsid w:val="0089773F"/>
    <w:rsid w:val="00897A5B"/>
    <w:rsid w:val="00897EB1"/>
    <w:rsid w:val="008A03CB"/>
    <w:rsid w:val="008A0429"/>
    <w:rsid w:val="008A042D"/>
    <w:rsid w:val="008A078A"/>
    <w:rsid w:val="008A082B"/>
    <w:rsid w:val="008A0D34"/>
    <w:rsid w:val="008A0DF4"/>
    <w:rsid w:val="008A0F0D"/>
    <w:rsid w:val="008A103C"/>
    <w:rsid w:val="008A1434"/>
    <w:rsid w:val="008A14D9"/>
    <w:rsid w:val="008A1CCF"/>
    <w:rsid w:val="008A258A"/>
    <w:rsid w:val="008A26ED"/>
    <w:rsid w:val="008A2CC4"/>
    <w:rsid w:val="008A382E"/>
    <w:rsid w:val="008A38CF"/>
    <w:rsid w:val="008A3B01"/>
    <w:rsid w:val="008A3B0C"/>
    <w:rsid w:val="008A4064"/>
    <w:rsid w:val="008A455B"/>
    <w:rsid w:val="008A4831"/>
    <w:rsid w:val="008A4F55"/>
    <w:rsid w:val="008A5318"/>
    <w:rsid w:val="008A669B"/>
    <w:rsid w:val="008A684D"/>
    <w:rsid w:val="008A6D4C"/>
    <w:rsid w:val="008A748F"/>
    <w:rsid w:val="008B000A"/>
    <w:rsid w:val="008B05AA"/>
    <w:rsid w:val="008B0657"/>
    <w:rsid w:val="008B09B9"/>
    <w:rsid w:val="008B1191"/>
    <w:rsid w:val="008B1275"/>
    <w:rsid w:val="008B16C8"/>
    <w:rsid w:val="008B1841"/>
    <w:rsid w:val="008B1B65"/>
    <w:rsid w:val="008B2278"/>
    <w:rsid w:val="008B241A"/>
    <w:rsid w:val="008B28E7"/>
    <w:rsid w:val="008B2E81"/>
    <w:rsid w:val="008B34ED"/>
    <w:rsid w:val="008B3C76"/>
    <w:rsid w:val="008B41F1"/>
    <w:rsid w:val="008B4330"/>
    <w:rsid w:val="008B4D5F"/>
    <w:rsid w:val="008B4DD6"/>
    <w:rsid w:val="008B5129"/>
    <w:rsid w:val="008B57AF"/>
    <w:rsid w:val="008B5D13"/>
    <w:rsid w:val="008B64D0"/>
    <w:rsid w:val="008B68BA"/>
    <w:rsid w:val="008B6904"/>
    <w:rsid w:val="008B6975"/>
    <w:rsid w:val="008B69DE"/>
    <w:rsid w:val="008B7390"/>
    <w:rsid w:val="008B7F37"/>
    <w:rsid w:val="008C0039"/>
    <w:rsid w:val="008C00FC"/>
    <w:rsid w:val="008C0165"/>
    <w:rsid w:val="008C039A"/>
    <w:rsid w:val="008C0D68"/>
    <w:rsid w:val="008C0E4B"/>
    <w:rsid w:val="008C0E65"/>
    <w:rsid w:val="008C0E7A"/>
    <w:rsid w:val="008C0ECC"/>
    <w:rsid w:val="008C1606"/>
    <w:rsid w:val="008C1AD4"/>
    <w:rsid w:val="008C1DD7"/>
    <w:rsid w:val="008C1F33"/>
    <w:rsid w:val="008C2027"/>
    <w:rsid w:val="008C214B"/>
    <w:rsid w:val="008C21DC"/>
    <w:rsid w:val="008C2245"/>
    <w:rsid w:val="008C2723"/>
    <w:rsid w:val="008C2812"/>
    <w:rsid w:val="008C2831"/>
    <w:rsid w:val="008C3042"/>
    <w:rsid w:val="008C3296"/>
    <w:rsid w:val="008C34DE"/>
    <w:rsid w:val="008C38B6"/>
    <w:rsid w:val="008C3A08"/>
    <w:rsid w:val="008C3C70"/>
    <w:rsid w:val="008C3DDA"/>
    <w:rsid w:val="008C3DEE"/>
    <w:rsid w:val="008C465D"/>
    <w:rsid w:val="008C4834"/>
    <w:rsid w:val="008C4B02"/>
    <w:rsid w:val="008C5725"/>
    <w:rsid w:val="008C59B3"/>
    <w:rsid w:val="008C5C08"/>
    <w:rsid w:val="008C5F39"/>
    <w:rsid w:val="008C647E"/>
    <w:rsid w:val="008C6522"/>
    <w:rsid w:val="008C670C"/>
    <w:rsid w:val="008C67DD"/>
    <w:rsid w:val="008C6A69"/>
    <w:rsid w:val="008C70C2"/>
    <w:rsid w:val="008C7158"/>
    <w:rsid w:val="008C71C6"/>
    <w:rsid w:val="008C743E"/>
    <w:rsid w:val="008C750D"/>
    <w:rsid w:val="008C764D"/>
    <w:rsid w:val="008C7731"/>
    <w:rsid w:val="008C7CDC"/>
    <w:rsid w:val="008D0263"/>
    <w:rsid w:val="008D046E"/>
    <w:rsid w:val="008D076D"/>
    <w:rsid w:val="008D0780"/>
    <w:rsid w:val="008D08C4"/>
    <w:rsid w:val="008D0951"/>
    <w:rsid w:val="008D0C82"/>
    <w:rsid w:val="008D0D73"/>
    <w:rsid w:val="008D1141"/>
    <w:rsid w:val="008D1154"/>
    <w:rsid w:val="008D120C"/>
    <w:rsid w:val="008D1358"/>
    <w:rsid w:val="008D1ACA"/>
    <w:rsid w:val="008D1CC0"/>
    <w:rsid w:val="008D1E99"/>
    <w:rsid w:val="008D243D"/>
    <w:rsid w:val="008D2AB3"/>
    <w:rsid w:val="008D2B96"/>
    <w:rsid w:val="008D3577"/>
    <w:rsid w:val="008D3672"/>
    <w:rsid w:val="008D38A4"/>
    <w:rsid w:val="008D3AD3"/>
    <w:rsid w:val="008D3C41"/>
    <w:rsid w:val="008D3F32"/>
    <w:rsid w:val="008D416D"/>
    <w:rsid w:val="008D4248"/>
    <w:rsid w:val="008D445A"/>
    <w:rsid w:val="008D4507"/>
    <w:rsid w:val="008D48DE"/>
    <w:rsid w:val="008D4B72"/>
    <w:rsid w:val="008D4C45"/>
    <w:rsid w:val="008D56EE"/>
    <w:rsid w:val="008D59DA"/>
    <w:rsid w:val="008D5A5C"/>
    <w:rsid w:val="008D5FF9"/>
    <w:rsid w:val="008D7646"/>
    <w:rsid w:val="008D7B75"/>
    <w:rsid w:val="008D7E50"/>
    <w:rsid w:val="008D7F2A"/>
    <w:rsid w:val="008D7F3D"/>
    <w:rsid w:val="008E0225"/>
    <w:rsid w:val="008E0652"/>
    <w:rsid w:val="008E0976"/>
    <w:rsid w:val="008E09D2"/>
    <w:rsid w:val="008E0A89"/>
    <w:rsid w:val="008E0B3C"/>
    <w:rsid w:val="008E0B97"/>
    <w:rsid w:val="008E10AD"/>
    <w:rsid w:val="008E10FF"/>
    <w:rsid w:val="008E1297"/>
    <w:rsid w:val="008E1A08"/>
    <w:rsid w:val="008E20AB"/>
    <w:rsid w:val="008E222E"/>
    <w:rsid w:val="008E236D"/>
    <w:rsid w:val="008E24EF"/>
    <w:rsid w:val="008E2556"/>
    <w:rsid w:val="008E2AFC"/>
    <w:rsid w:val="008E2B5C"/>
    <w:rsid w:val="008E2B93"/>
    <w:rsid w:val="008E3E80"/>
    <w:rsid w:val="008E3EBF"/>
    <w:rsid w:val="008E3ED4"/>
    <w:rsid w:val="008E41D6"/>
    <w:rsid w:val="008E445F"/>
    <w:rsid w:val="008E4760"/>
    <w:rsid w:val="008E4ACA"/>
    <w:rsid w:val="008E54E4"/>
    <w:rsid w:val="008E582B"/>
    <w:rsid w:val="008E5E80"/>
    <w:rsid w:val="008E5F0F"/>
    <w:rsid w:val="008E611C"/>
    <w:rsid w:val="008E62CE"/>
    <w:rsid w:val="008E657A"/>
    <w:rsid w:val="008E68B1"/>
    <w:rsid w:val="008E6D3B"/>
    <w:rsid w:val="008E7351"/>
    <w:rsid w:val="008E7499"/>
    <w:rsid w:val="008E750B"/>
    <w:rsid w:val="008E7614"/>
    <w:rsid w:val="008E7653"/>
    <w:rsid w:val="008E7AA4"/>
    <w:rsid w:val="008E7F17"/>
    <w:rsid w:val="008E7FF3"/>
    <w:rsid w:val="008F048F"/>
    <w:rsid w:val="008F0732"/>
    <w:rsid w:val="008F095A"/>
    <w:rsid w:val="008F0DCE"/>
    <w:rsid w:val="008F13A8"/>
    <w:rsid w:val="008F14F9"/>
    <w:rsid w:val="008F1530"/>
    <w:rsid w:val="008F184D"/>
    <w:rsid w:val="008F18D0"/>
    <w:rsid w:val="008F2942"/>
    <w:rsid w:val="008F2D90"/>
    <w:rsid w:val="008F324D"/>
    <w:rsid w:val="008F3FEB"/>
    <w:rsid w:val="008F4118"/>
    <w:rsid w:val="008F4133"/>
    <w:rsid w:val="008F438B"/>
    <w:rsid w:val="008F4723"/>
    <w:rsid w:val="008F4E31"/>
    <w:rsid w:val="008F51E1"/>
    <w:rsid w:val="008F5466"/>
    <w:rsid w:val="008F5499"/>
    <w:rsid w:val="008F55D7"/>
    <w:rsid w:val="008F593C"/>
    <w:rsid w:val="008F6265"/>
    <w:rsid w:val="008F64AB"/>
    <w:rsid w:val="008F67AA"/>
    <w:rsid w:val="008F6858"/>
    <w:rsid w:val="008F752F"/>
    <w:rsid w:val="008F75B4"/>
    <w:rsid w:val="008F79CF"/>
    <w:rsid w:val="008F7A54"/>
    <w:rsid w:val="008F7B62"/>
    <w:rsid w:val="008F7CDB"/>
    <w:rsid w:val="008F7E2C"/>
    <w:rsid w:val="00900602"/>
    <w:rsid w:val="00900A40"/>
    <w:rsid w:val="00900CF9"/>
    <w:rsid w:val="00900E22"/>
    <w:rsid w:val="00900E32"/>
    <w:rsid w:val="00900E9E"/>
    <w:rsid w:val="009010F8"/>
    <w:rsid w:val="00901218"/>
    <w:rsid w:val="009013C9"/>
    <w:rsid w:val="009016C9"/>
    <w:rsid w:val="00901C66"/>
    <w:rsid w:val="00901DD9"/>
    <w:rsid w:val="00901FF4"/>
    <w:rsid w:val="00902300"/>
    <w:rsid w:val="0090235F"/>
    <w:rsid w:val="00902C30"/>
    <w:rsid w:val="00902CA9"/>
    <w:rsid w:val="00902CF2"/>
    <w:rsid w:val="00902F16"/>
    <w:rsid w:val="00903216"/>
    <w:rsid w:val="009033D5"/>
    <w:rsid w:val="009035BB"/>
    <w:rsid w:val="00903BD7"/>
    <w:rsid w:val="00903C9F"/>
    <w:rsid w:val="00903D78"/>
    <w:rsid w:val="0090402A"/>
    <w:rsid w:val="00904048"/>
    <w:rsid w:val="009042EF"/>
    <w:rsid w:val="0090496F"/>
    <w:rsid w:val="00904B06"/>
    <w:rsid w:val="00904E49"/>
    <w:rsid w:val="00904ED4"/>
    <w:rsid w:val="00904FD2"/>
    <w:rsid w:val="0090523B"/>
    <w:rsid w:val="00905A4B"/>
    <w:rsid w:val="00905F62"/>
    <w:rsid w:val="0090602E"/>
    <w:rsid w:val="00906306"/>
    <w:rsid w:val="00907147"/>
    <w:rsid w:val="00907277"/>
    <w:rsid w:val="009073BE"/>
    <w:rsid w:val="009073EB"/>
    <w:rsid w:val="00907B78"/>
    <w:rsid w:val="00907FE9"/>
    <w:rsid w:val="0091003C"/>
    <w:rsid w:val="009107A3"/>
    <w:rsid w:val="009107C2"/>
    <w:rsid w:val="00910888"/>
    <w:rsid w:val="00910A1A"/>
    <w:rsid w:val="00910B4D"/>
    <w:rsid w:val="00910D39"/>
    <w:rsid w:val="00911540"/>
    <w:rsid w:val="009116D2"/>
    <w:rsid w:val="0091178B"/>
    <w:rsid w:val="009117DD"/>
    <w:rsid w:val="00911988"/>
    <w:rsid w:val="00911FE3"/>
    <w:rsid w:val="00912C50"/>
    <w:rsid w:val="00912DAB"/>
    <w:rsid w:val="0091328A"/>
    <w:rsid w:val="0091329D"/>
    <w:rsid w:val="00913393"/>
    <w:rsid w:val="0091359B"/>
    <w:rsid w:val="009137C1"/>
    <w:rsid w:val="009138DD"/>
    <w:rsid w:val="009139BF"/>
    <w:rsid w:val="00913AD8"/>
    <w:rsid w:val="00914064"/>
    <w:rsid w:val="0091431F"/>
    <w:rsid w:val="009145E1"/>
    <w:rsid w:val="009149B1"/>
    <w:rsid w:val="00914B0A"/>
    <w:rsid w:val="00914DF5"/>
    <w:rsid w:val="009158D8"/>
    <w:rsid w:val="00916190"/>
    <w:rsid w:val="00917147"/>
    <w:rsid w:val="009172E2"/>
    <w:rsid w:val="0091765C"/>
    <w:rsid w:val="0091781F"/>
    <w:rsid w:val="00917ACB"/>
    <w:rsid w:val="00920232"/>
    <w:rsid w:val="0092059C"/>
    <w:rsid w:val="0092091D"/>
    <w:rsid w:val="00920A5F"/>
    <w:rsid w:val="00920B8E"/>
    <w:rsid w:val="00921160"/>
    <w:rsid w:val="00921187"/>
    <w:rsid w:val="009211B6"/>
    <w:rsid w:val="0092121B"/>
    <w:rsid w:val="0092139D"/>
    <w:rsid w:val="009214C0"/>
    <w:rsid w:val="009214EC"/>
    <w:rsid w:val="00922475"/>
    <w:rsid w:val="009226D5"/>
    <w:rsid w:val="00922832"/>
    <w:rsid w:val="00922BFD"/>
    <w:rsid w:val="00922EE0"/>
    <w:rsid w:val="00923336"/>
    <w:rsid w:val="0092353F"/>
    <w:rsid w:val="00923691"/>
    <w:rsid w:val="00923E84"/>
    <w:rsid w:val="0092411C"/>
    <w:rsid w:val="00924441"/>
    <w:rsid w:val="009245DB"/>
    <w:rsid w:val="00924782"/>
    <w:rsid w:val="009249C3"/>
    <w:rsid w:val="00924FDF"/>
    <w:rsid w:val="009252BB"/>
    <w:rsid w:val="00925339"/>
    <w:rsid w:val="00925587"/>
    <w:rsid w:val="009256E8"/>
    <w:rsid w:val="00926053"/>
    <w:rsid w:val="0092666F"/>
    <w:rsid w:val="009269E1"/>
    <w:rsid w:val="00926D9E"/>
    <w:rsid w:val="00926E0D"/>
    <w:rsid w:val="0092709E"/>
    <w:rsid w:val="0092732D"/>
    <w:rsid w:val="0092775C"/>
    <w:rsid w:val="00927EAC"/>
    <w:rsid w:val="00927FA6"/>
    <w:rsid w:val="009308DB"/>
    <w:rsid w:val="009309A2"/>
    <w:rsid w:val="00930E46"/>
    <w:rsid w:val="00930E4C"/>
    <w:rsid w:val="00930F24"/>
    <w:rsid w:val="00930F4C"/>
    <w:rsid w:val="00931074"/>
    <w:rsid w:val="00931245"/>
    <w:rsid w:val="00931780"/>
    <w:rsid w:val="00931949"/>
    <w:rsid w:val="00931B4A"/>
    <w:rsid w:val="00932B02"/>
    <w:rsid w:val="00932E4D"/>
    <w:rsid w:val="009335CA"/>
    <w:rsid w:val="00933753"/>
    <w:rsid w:val="00933B17"/>
    <w:rsid w:val="00933E80"/>
    <w:rsid w:val="00934006"/>
    <w:rsid w:val="009349EB"/>
    <w:rsid w:val="00934BBC"/>
    <w:rsid w:val="00934C3E"/>
    <w:rsid w:val="00934F1C"/>
    <w:rsid w:val="00934F4B"/>
    <w:rsid w:val="00935051"/>
    <w:rsid w:val="00935616"/>
    <w:rsid w:val="00935D39"/>
    <w:rsid w:val="00935D5B"/>
    <w:rsid w:val="00935F44"/>
    <w:rsid w:val="009360D4"/>
    <w:rsid w:val="00936151"/>
    <w:rsid w:val="009361C4"/>
    <w:rsid w:val="00936BBD"/>
    <w:rsid w:val="0093726A"/>
    <w:rsid w:val="0093726B"/>
    <w:rsid w:val="00937661"/>
    <w:rsid w:val="009376A1"/>
    <w:rsid w:val="009401C5"/>
    <w:rsid w:val="00940251"/>
    <w:rsid w:val="009407CC"/>
    <w:rsid w:val="009408C2"/>
    <w:rsid w:val="009408D4"/>
    <w:rsid w:val="00940C64"/>
    <w:rsid w:val="009418B3"/>
    <w:rsid w:val="00941942"/>
    <w:rsid w:val="00941A16"/>
    <w:rsid w:val="00942729"/>
    <w:rsid w:val="00942933"/>
    <w:rsid w:val="0094308D"/>
    <w:rsid w:val="0094327D"/>
    <w:rsid w:val="0094349E"/>
    <w:rsid w:val="009434AB"/>
    <w:rsid w:val="0094363A"/>
    <w:rsid w:val="00943796"/>
    <w:rsid w:val="00943BCA"/>
    <w:rsid w:val="00943DF6"/>
    <w:rsid w:val="00943FB5"/>
    <w:rsid w:val="00944309"/>
    <w:rsid w:val="00944684"/>
    <w:rsid w:val="0094487D"/>
    <w:rsid w:val="00945B1D"/>
    <w:rsid w:val="00946488"/>
    <w:rsid w:val="00946751"/>
    <w:rsid w:val="00946DEA"/>
    <w:rsid w:val="009473BC"/>
    <w:rsid w:val="009473FD"/>
    <w:rsid w:val="00947719"/>
    <w:rsid w:val="009478AE"/>
    <w:rsid w:val="00947A03"/>
    <w:rsid w:val="00947CA3"/>
    <w:rsid w:val="00947DC2"/>
    <w:rsid w:val="00950438"/>
    <w:rsid w:val="00950445"/>
    <w:rsid w:val="00950619"/>
    <w:rsid w:val="0095077C"/>
    <w:rsid w:val="0095127E"/>
    <w:rsid w:val="009520EE"/>
    <w:rsid w:val="009529E7"/>
    <w:rsid w:val="00952BB9"/>
    <w:rsid w:val="00952EF4"/>
    <w:rsid w:val="00952FA8"/>
    <w:rsid w:val="00953729"/>
    <w:rsid w:val="009537DF"/>
    <w:rsid w:val="00953844"/>
    <w:rsid w:val="00953D10"/>
    <w:rsid w:val="00953D7D"/>
    <w:rsid w:val="0095407D"/>
    <w:rsid w:val="009546FE"/>
    <w:rsid w:val="00955347"/>
    <w:rsid w:val="009555D9"/>
    <w:rsid w:val="009559AB"/>
    <w:rsid w:val="00955A69"/>
    <w:rsid w:val="00955C51"/>
    <w:rsid w:val="00955FB6"/>
    <w:rsid w:val="00955FF5"/>
    <w:rsid w:val="0095637B"/>
    <w:rsid w:val="00956598"/>
    <w:rsid w:val="00956701"/>
    <w:rsid w:val="00956D1D"/>
    <w:rsid w:val="00956F9B"/>
    <w:rsid w:val="0095744B"/>
    <w:rsid w:val="00957487"/>
    <w:rsid w:val="00957800"/>
    <w:rsid w:val="00957A32"/>
    <w:rsid w:val="00957AA2"/>
    <w:rsid w:val="00957AC4"/>
    <w:rsid w:val="00957DD0"/>
    <w:rsid w:val="00957EBA"/>
    <w:rsid w:val="009600D1"/>
    <w:rsid w:val="00960240"/>
    <w:rsid w:val="009602C8"/>
    <w:rsid w:val="009602DC"/>
    <w:rsid w:val="00960EA7"/>
    <w:rsid w:val="00960FD3"/>
    <w:rsid w:val="009614E2"/>
    <w:rsid w:val="0096179D"/>
    <w:rsid w:val="00961834"/>
    <w:rsid w:val="009618A6"/>
    <w:rsid w:val="00961933"/>
    <w:rsid w:val="00961C70"/>
    <w:rsid w:val="009624AA"/>
    <w:rsid w:val="009624ED"/>
    <w:rsid w:val="009625F8"/>
    <w:rsid w:val="00962715"/>
    <w:rsid w:val="00962861"/>
    <w:rsid w:val="00962DEC"/>
    <w:rsid w:val="009639B5"/>
    <w:rsid w:val="00963AE8"/>
    <w:rsid w:val="00963DBA"/>
    <w:rsid w:val="00963DC1"/>
    <w:rsid w:val="0096417F"/>
    <w:rsid w:val="00964210"/>
    <w:rsid w:val="0096427A"/>
    <w:rsid w:val="00964914"/>
    <w:rsid w:val="00964AAF"/>
    <w:rsid w:val="00964BEB"/>
    <w:rsid w:val="00965199"/>
    <w:rsid w:val="009653B5"/>
    <w:rsid w:val="0096546B"/>
    <w:rsid w:val="009658B3"/>
    <w:rsid w:val="00965AF3"/>
    <w:rsid w:val="00965C1C"/>
    <w:rsid w:val="00965C8F"/>
    <w:rsid w:val="009661E6"/>
    <w:rsid w:val="009664D4"/>
    <w:rsid w:val="0096677C"/>
    <w:rsid w:val="009668AF"/>
    <w:rsid w:val="00966911"/>
    <w:rsid w:val="009669BB"/>
    <w:rsid w:val="00966C73"/>
    <w:rsid w:val="0096720D"/>
    <w:rsid w:val="00967736"/>
    <w:rsid w:val="00967940"/>
    <w:rsid w:val="00967A33"/>
    <w:rsid w:val="00967DBF"/>
    <w:rsid w:val="00967F3F"/>
    <w:rsid w:val="009700E5"/>
    <w:rsid w:val="00970140"/>
    <w:rsid w:val="00970280"/>
    <w:rsid w:val="00970466"/>
    <w:rsid w:val="00970BB2"/>
    <w:rsid w:val="00970C31"/>
    <w:rsid w:val="0097111A"/>
    <w:rsid w:val="009715AE"/>
    <w:rsid w:val="00971626"/>
    <w:rsid w:val="00972B1E"/>
    <w:rsid w:val="00973272"/>
    <w:rsid w:val="009739DB"/>
    <w:rsid w:val="009739EF"/>
    <w:rsid w:val="00973D58"/>
    <w:rsid w:val="009740B5"/>
    <w:rsid w:val="0097411C"/>
    <w:rsid w:val="00974969"/>
    <w:rsid w:val="00974BAB"/>
    <w:rsid w:val="00974CA8"/>
    <w:rsid w:val="00974D93"/>
    <w:rsid w:val="00974ECF"/>
    <w:rsid w:val="00975289"/>
    <w:rsid w:val="00975345"/>
    <w:rsid w:val="0097595F"/>
    <w:rsid w:val="00975B83"/>
    <w:rsid w:val="00975CBC"/>
    <w:rsid w:val="00975EE1"/>
    <w:rsid w:val="009761B3"/>
    <w:rsid w:val="009766B5"/>
    <w:rsid w:val="00976B8A"/>
    <w:rsid w:val="0097713F"/>
    <w:rsid w:val="009776E3"/>
    <w:rsid w:val="009779FC"/>
    <w:rsid w:val="00977C9F"/>
    <w:rsid w:val="00977E9A"/>
    <w:rsid w:val="00977EB4"/>
    <w:rsid w:val="00977F9C"/>
    <w:rsid w:val="009802E6"/>
    <w:rsid w:val="00980480"/>
    <w:rsid w:val="00980524"/>
    <w:rsid w:val="0098057B"/>
    <w:rsid w:val="0098098E"/>
    <w:rsid w:val="00980B67"/>
    <w:rsid w:val="00980F4A"/>
    <w:rsid w:val="00981918"/>
    <w:rsid w:val="00981A27"/>
    <w:rsid w:val="00981F74"/>
    <w:rsid w:val="00982575"/>
    <w:rsid w:val="0098299A"/>
    <w:rsid w:val="00982C1A"/>
    <w:rsid w:val="00982D3D"/>
    <w:rsid w:val="00982E81"/>
    <w:rsid w:val="009830EA"/>
    <w:rsid w:val="009831F4"/>
    <w:rsid w:val="009832A9"/>
    <w:rsid w:val="00983483"/>
    <w:rsid w:val="009839E9"/>
    <w:rsid w:val="009848C3"/>
    <w:rsid w:val="00984A6E"/>
    <w:rsid w:val="00984C82"/>
    <w:rsid w:val="00985027"/>
    <w:rsid w:val="009853CC"/>
    <w:rsid w:val="009853DC"/>
    <w:rsid w:val="00985755"/>
    <w:rsid w:val="00985E76"/>
    <w:rsid w:val="009860F6"/>
    <w:rsid w:val="009865DE"/>
    <w:rsid w:val="0098670A"/>
    <w:rsid w:val="00986AD8"/>
    <w:rsid w:val="009876A3"/>
    <w:rsid w:val="00987FD3"/>
    <w:rsid w:val="009904C4"/>
    <w:rsid w:val="00990C46"/>
    <w:rsid w:val="00990CA8"/>
    <w:rsid w:val="00990D18"/>
    <w:rsid w:val="00992703"/>
    <w:rsid w:val="00992C29"/>
    <w:rsid w:val="0099311D"/>
    <w:rsid w:val="00993141"/>
    <w:rsid w:val="009931BB"/>
    <w:rsid w:val="00993747"/>
    <w:rsid w:val="00993FBA"/>
    <w:rsid w:val="0099409E"/>
    <w:rsid w:val="009941E9"/>
    <w:rsid w:val="00994321"/>
    <w:rsid w:val="00994833"/>
    <w:rsid w:val="00994AD4"/>
    <w:rsid w:val="00994D70"/>
    <w:rsid w:val="00994DD1"/>
    <w:rsid w:val="00994F07"/>
    <w:rsid w:val="00995953"/>
    <w:rsid w:val="0099621F"/>
    <w:rsid w:val="00996744"/>
    <w:rsid w:val="00996BC6"/>
    <w:rsid w:val="00996EB4"/>
    <w:rsid w:val="00997196"/>
    <w:rsid w:val="0099733A"/>
    <w:rsid w:val="009973FC"/>
    <w:rsid w:val="009975B7"/>
    <w:rsid w:val="009979BE"/>
    <w:rsid w:val="00997A2D"/>
    <w:rsid w:val="00997B09"/>
    <w:rsid w:val="00997CAB"/>
    <w:rsid w:val="00997DE9"/>
    <w:rsid w:val="00997E92"/>
    <w:rsid w:val="009A0487"/>
    <w:rsid w:val="009A0544"/>
    <w:rsid w:val="009A0C74"/>
    <w:rsid w:val="009A0CC0"/>
    <w:rsid w:val="009A0F70"/>
    <w:rsid w:val="009A107C"/>
    <w:rsid w:val="009A11FE"/>
    <w:rsid w:val="009A14A0"/>
    <w:rsid w:val="009A14C9"/>
    <w:rsid w:val="009A158E"/>
    <w:rsid w:val="009A1682"/>
    <w:rsid w:val="009A1F6C"/>
    <w:rsid w:val="009A230F"/>
    <w:rsid w:val="009A23B5"/>
    <w:rsid w:val="009A2C07"/>
    <w:rsid w:val="009A2C76"/>
    <w:rsid w:val="009A31EC"/>
    <w:rsid w:val="009A3239"/>
    <w:rsid w:val="009A39EA"/>
    <w:rsid w:val="009A46F8"/>
    <w:rsid w:val="009A490F"/>
    <w:rsid w:val="009A4A83"/>
    <w:rsid w:val="009A4C0E"/>
    <w:rsid w:val="009A519C"/>
    <w:rsid w:val="009A5423"/>
    <w:rsid w:val="009A55C7"/>
    <w:rsid w:val="009A59E1"/>
    <w:rsid w:val="009A5CE8"/>
    <w:rsid w:val="009A618D"/>
    <w:rsid w:val="009A6247"/>
    <w:rsid w:val="009A6653"/>
    <w:rsid w:val="009A68F6"/>
    <w:rsid w:val="009A6A6B"/>
    <w:rsid w:val="009A6B3D"/>
    <w:rsid w:val="009A6B55"/>
    <w:rsid w:val="009A6CFD"/>
    <w:rsid w:val="009A70B4"/>
    <w:rsid w:val="009A72F3"/>
    <w:rsid w:val="009A757D"/>
    <w:rsid w:val="009A769E"/>
    <w:rsid w:val="009A77B7"/>
    <w:rsid w:val="009A7B78"/>
    <w:rsid w:val="009B00DA"/>
    <w:rsid w:val="009B01F2"/>
    <w:rsid w:val="009B020F"/>
    <w:rsid w:val="009B07AF"/>
    <w:rsid w:val="009B09E8"/>
    <w:rsid w:val="009B0ACE"/>
    <w:rsid w:val="009B0B7E"/>
    <w:rsid w:val="009B0C01"/>
    <w:rsid w:val="009B0FF4"/>
    <w:rsid w:val="009B115D"/>
    <w:rsid w:val="009B22C4"/>
    <w:rsid w:val="009B243A"/>
    <w:rsid w:val="009B2578"/>
    <w:rsid w:val="009B2719"/>
    <w:rsid w:val="009B2936"/>
    <w:rsid w:val="009B2D4E"/>
    <w:rsid w:val="009B2DF6"/>
    <w:rsid w:val="009B2F36"/>
    <w:rsid w:val="009B2FED"/>
    <w:rsid w:val="009B304E"/>
    <w:rsid w:val="009B30C7"/>
    <w:rsid w:val="009B39BA"/>
    <w:rsid w:val="009B3DC9"/>
    <w:rsid w:val="009B41AC"/>
    <w:rsid w:val="009B4246"/>
    <w:rsid w:val="009B4515"/>
    <w:rsid w:val="009B47B9"/>
    <w:rsid w:val="009B498D"/>
    <w:rsid w:val="009B4A9E"/>
    <w:rsid w:val="009B4FBD"/>
    <w:rsid w:val="009B537B"/>
    <w:rsid w:val="009B5736"/>
    <w:rsid w:val="009B5843"/>
    <w:rsid w:val="009B5857"/>
    <w:rsid w:val="009B5977"/>
    <w:rsid w:val="009B5E2F"/>
    <w:rsid w:val="009B6682"/>
    <w:rsid w:val="009B66EC"/>
    <w:rsid w:val="009B686C"/>
    <w:rsid w:val="009B69B7"/>
    <w:rsid w:val="009B69BC"/>
    <w:rsid w:val="009B6F52"/>
    <w:rsid w:val="009B722E"/>
    <w:rsid w:val="009B74EF"/>
    <w:rsid w:val="009B7A86"/>
    <w:rsid w:val="009B7B06"/>
    <w:rsid w:val="009C0056"/>
    <w:rsid w:val="009C02CE"/>
    <w:rsid w:val="009C02E0"/>
    <w:rsid w:val="009C0460"/>
    <w:rsid w:val="009C0669"/>
    <w:rsid w:val="009C084D"/>
    <w:rsid w:val="009C0A9E"/>
    <w:rsid w:val="009C0BDD"/>
    <w:rsid w:val="009C0F19"/>
    <w:rsid w:val="009C123D"/>
    <w:rsid w:val="009C12F0"/>
    <w:rsid w:val="009C1D07"/>
    <w:rsid w:val="009C20C4"/>
    <w:rsid w:val="009C2472"/>
    <w:rsid w:val="009C24A8"/>
    <w:rsid w:val="009C2801"/>
    <w:rsid w:val="009C2EF7"/>
    <w:rsid w:val="009C3012"/>
    <w:rsid w:val="009C34C2"/>
    <w:rsid w:val="009C36C7"/>
    <w:rsid w:val="009C3CDA"/>
    <w:rsid w:val="009C3CDC"/>
    <w:rsid w:val="009C462C"/>
    <w:rsid w:val="009C484D"/>
    <w:rsid w:val="009C4A1C"/>
    <w:rsid w:val="009C5061"/>
    <w:rsid w:val="009C51C6"/>
    <w:rsid w:val="009C5586"/>
    <w:rsid w:val="009C5B23"/>
    <w:rsid w:val="009C5D92"/>
    <w:rsid w:val="009C63DF"/>
    <w:rsid w:val="009C6B6C"/>
    <w:rsid w:val="009C6E4E"/>
    <w:rsid w:val="009C6F26"/>
    <w:rsid w:val="009C7147"/>
    <w:rsid w:val="009C72C2"/>
    <w:rsid w:val="009C79B0"/>
    <w:rsid w:val="009D0492"/>
    <w:rsid w:val="009D092B"/>
    <w:rsid w:val="009D0972"/>
    <w:rsid w:val="009D09ED"/>
    <w:rsid w:val="009D0CAF"/>
    <w:rsid w:val="009D0E93"/>
    <w:rsid w:val="009D103F"/>
    <w:rsid w:val="009D10F1"/>
    <w:rsid w:val="009D12F2"/>
    <w:rsid w:val="009D156C"/>
    <w:rsid w:val="009D185C"/>
    <w:rsid w:val="009D1D4A"/>
    <w:rsid w:val="009D1F1E"/>
    <w:rsid w:val="009D2A08"/>
    <w:rsid w:val="009D2CE2"/>
    <w:rsid w:val="009D2D75"/>
    <w:rsid w:val="009D2E4C"/>
    <w:rsid w:val="009D32D2"/>
    <w:rsid w:val="009D3733"/>
    <w:rsid w:val="009D3AE6"/>
    <w:rsid w:val="009D3E5E"/>
    <w:rsid w:val="009D43A4"/>
    <w:rsid w:val="009D48BC"/>
    <w:rsid w:val="009D5026"/>
    <w:rsid w:val="009D5931"/>
    <w:rsid w:val="009D59D7"/>
    <w:rsid w:val="009D5AD8"/>
    <w:rsid w:val="009D60DB"/>
    <w:rsid w:val="009D60E0"/>
    <w:rsid w:val="009D61FB"/>
    <w:rsid w:val="009D63A6"/>
    <w:rsid w:val="009D659E"/>
    <w:rsid w:val="009D6913"/>
    <w:rsid w:val="009D6AEC"/>
    <w:rsid w:val="009D6F1D"/>
    <w:rsid w:val="009D7032"/>
    <w:rsid w:val="009D71AB"/>
    <w:rsid w:val="009D7202"/>
    <w:rsid w:val="009D72D8"/>
    <w:rsid w:val="009D7359"/>
    <w:rsid w:val="009D73F9"/>
    <w:rsid w:val="009D7CE4"/>
    <w:rsid w:val="009D7FD7"/>
    <w:rsid w:val="009E0387"/>
    <w:rsid w:val="009E03F4"/>
    <w:rsid w:val="009E055F"/>
    <w:rsid w:val="009E085E"/>
    <w:rsid w:val="009E086D"/>
    <w:rsid w:val="009E0907"/>
    <w:rsid w:val="009E106F"/>
    <w:rsid w:val="009E12AC"/>
    <w:rsid w:val="009E15F0"/>
    <w:rsid w:val="009E1738"/>
    <w:rsid w:val="009E1886"/>
    <w:rsid w:val="009E1A37"/>
    <w:rsid w:val="009E1BA5"/>
    <w:rsid w:val="009E1BE6"/>
    <w:rsid w:val="009E1CD0"/>
    <w:rsid w:val="009E1D7C"/>
    <w:rsid w:val="009E1DEA"/>
    <w:rsid w:val="009E22FB"/>
    <w:rsid w:val="009E2380"/>
    <w:rsid w:val="009E27BC"/>
    <w:rsid w:val="009E2816"/>
    <w:rsid w:val="009E2E72"/>
    <w:rsid w:val="009E2EA3"/>
    <w:rsid w:val="009E3143"/>
    <w:rsid w:val="009E34B2"/>
    <w:rsid w:val="009E3684"/>
    <w:rsid w:val="009E36CF"/>
    <w:rsid w:val="009E3754"/>
    <w:rsid w:val="009E3E1F"/>
    <w:rsid w:val="009E3F69"/>
    <w:rsid w:val="009E4119"/>
    <w:rsid w:val="009E433E"/>
    <w:rsid w:val="009E47DC"/>
    <w:rsid w:val="009E4C88"/>
    <w:rsid w:val="009E4D92"/>
    <w:rsid w:val="009E4E98"/>
    <w:rsid w:val="009E4EAA"/>
    <w:rsid w:val="009E4ED5"/>
    <w:rsid w:val="009E4EFC"/>
    <w:rsid w:val="009E4F82"/>
    <w:rsid w:val="009E4F89"/>
    <w:rsid w:val="009E5A1E"/>
    <w:rsid w:val="009E5CE5"/>
    <w:rsid w:val="009E5D5A"/>
    <w:rsid w:val="009E600E"/>
    <w:rsid w:val="009E61F0"/>
    <w:rsid w:val="009E61F8"/>
    <w:rsid w:val="009E6629"/>
    <w:rsid w:val="009E6748"/>
    <w:rsid w:val="009E67E6"/>
    <w:rsid w:val="009E680A"/>
    <w:rsid w:val="009E6841"/>
    <w:rsid w:val="009E7377"/>
    <w:rsid w:val="009E73EC"/>
    <w:rsid w:val="009E76AE"/>
    <w:rsid w:val="009E796C"/>
    <w:rsid w:val="009E79A9"/>
    <w:rsid w:val="009E7B9A"/>
    <w:rsid w:val="009E7EF1"/>
    <w:rsid w:val="009F0295"/>
    <w:rsid w:val="009F0915"/>
    <w:rsid w:val="009F0E6C"/>
    <w:rsid w:val="009F1161"/>
    <w:rsid w:val="009F11BF"/>
    <w:rsid w:val="009F1878"/>
    <w:rsid w:val="009F194C"/>
    <w:rsid w:val="009F1E23"/>
    <w:rsid w:val="009F21C2"/>
    <w:rsid w:val="009F22EF"/>
    <w:rsid w:val="009F249A"/>
    <w:rsid w:val="009F25E9"/>
    <w:rsid w:val="009F2BA5"/>
    <w:rsid w:val="009F2D48"/>
    <w:rsid w:val="009F30A3"/>
    <w:rsid w:val="009F342D"/>
    <w:rsid w:val="009F3923"/>
    <w:rsid w:val="009F397A"/>
    <w:rsid w:val="009F4074"/>
    <w:rsid w:val="009F45E7"/>
    <w:rsid w:val="009F4B96"/>
    <w:rsid w:val="009F4BAE"/>
    <w:rsid w:val="009F4D05"/>
    <w:rsid w:val="009F5164"/>
    <w:rsid w:val="009F56E3"/>
    <w:rsid w:val="009F5924"/>
    <w:rsid w:val="009F5C60"/>
    <w:rsid w:val="009F5DAB"/>
    <w:rsid w:val="009F6086"/>
    <w:rsid w:val="009F657E"/>
    <w:rsid w:val="009F66E1"/>
    <w:rsid w:val="009F67C5"/>
    <w:rsid w:val="009F6B8F"/>
    <w:rsid w:val="009F730C"/>
    <w:rsid w:val="009F7746"/>
    <w:rsid w:val="009F780A"/>
    <w:rsid w:val="009F7A18"/>
    <w:rsid w:val="009F7EF4"/>
    <w:rsid w:val="00A001F3"/>
    <w:rsid w:val="00A00434"/>
    <w:rsid w:val="00A004A3"/>
    <w:rsid w:val="00A00674"/>
    <w:rsid w:val="00A0071F"/>
    <w:rsid w:val="00A007C7"/>
    <w:rsid w:val="00A007E1"/>
    <w:rsid w:val="00A00BD0"/>
    <w:rsid w:val="00A01A08"/>
    <w:rsid w:val="00A01F61"/>
    <w:rsid w:val="00A022CE"/>
    <w:rsid w:val="00A02384"/>
    <w:rsid w:val="00A023ED"/>
    <w:rsid w:val="00A028EC"/>
    <w:rsid w:val="00A02960"/>
    <w:rsid w:val="00A02BF6"/>
    <w:rsid w:val="00A02D0F"/>
    <w:rsid w:val="00A02FA5"/>
    <w:rsid w:val="00A038C5"/>
    <w:rsid w:val="00A038DA"/>
    <w:rsid w:val="00A03930"/>
    <w:rsid w:val="00A04723"/>
    <w:rsid w:val="00A048A5"/>
    <w:rsid w:val="00A04E31"/>
    <w:rsid w:val="00A054BA"/>
    <w:rsid w:val="00A0554B"/>
    <w:rsid w:val="00A05F77"/>
    <w:rsid w:val="00A064A7"/>
    <w:rsid w:val="00A068A1"/>
    <w:rsid w:val="00A0690B"/>
    <w:rsid w:val="00A06A29"/>
    <w:rsid w:val="00A07244"/>
    <w:rsid w:val="00A072CE"/>
    <w:rsid w:val="00A07434"/>
    <w:rsid w:val="00A07A57"/>
    <w:rsid w:val="00A109B2"/>
    <w:rsid w:val="00A10A27"/>
    <w:rsid w:val="00A10BB8"/>
    <w:rsid w:val="00A10C48"/>
    <w:rsid w:val="00A119D0"/>
    <w:rsid w:val="00A1259D"/>
    <w:rsid w:val="00A125CC"/>
    <w:rsid w:val="00A129EC"/>
    <w:rsid w:val="00A12A39"/>
    <w:rsid w:val="00A12DBD"/>
    <w:rsid w:val="00A1378E"/>
    <w:rsid w:val="00A13969"/>
    <w:rsid w:val="00A139B3"/>
    <w:rsid w:val="00A1416E"/>
    <w:rsid w:val="00A1440A"/>
    <w:rsid w:val="00A14463"/>
    <w:rsid w:val="00A1470E"/>
    <w:rsid w:val="00A14C48"/>
    <w:rsid w:val="00A14FDF"/>
    <w:rsid w:val="00A1517C"/>
    <w:rsid w:val="00A15461"/>
    <w:rsid w:val="00A15513"/>
    <w:rsid w:val="00A15826"/>
    <w:rsid w:val="00A16510"/>
    <w:rsid w:val="00A165A8"/>
    <w:rsid w:val="00A166F4"/>
    <w:rsid w:val="00A1670D"/>
    <w:rsid w:val="00A17728"/>
    <w:rsid w:val="00A17853"/>
    <w:rsid w:val="00A17E6E"/>
    <w:rsid w:val="00A20038"/>
    <w:rsid w:val="00A20126"/>
    <w:rsid w:val="00A2019E"/>
    <w:rsid w:val="00A20283"/>
    <w:rsid w:val="00A20563"/>
    <w:rsid w:val="00A2087A"/>
    <w:rsid w:val="00A20A90"/>
    <w:rsid w:val="00A20AC4"/>
    <w:rsid w:val="00A20C67"/>
    <w:rsid w:val="00A20E30"/>
    <w:rsid w:val="00A2112E"/>
    <w:rsid w:val="00A214AF"/>
    <w:rsid w:val="00A21704"/>
    <w:rsid w:val="00A2241B"/>
    <w:rsid w:val="00A224BF"/>
    <w:rsid w:val="00A2286C"/>
    <w:rsid w:val="00A229F9"/>
    <w:rsid w:val="00A22C2E"/>
    <w:rsid w:val="00A22C4A"/>
    <w:rsid w:val="00A22C84"/>
    <w:rsid w:val="00A2338A"/>
    <w:rsid w:val="00A23646"/>
    <w:rsid w:val="00A23676"/>
    <w:rsid w:val="00A23710"/>
    <w:rsid w:val="00A242BA"/>
    <w:rsid w:val="00A24682"/>
    <w:rsid w:val="00A247E5"/>
    <w:rsid w:val="00A24A7B"/>
    <w:rsid w:val="00A24B48"/>
    <w:rsid w:val="00A24C67"/>
    <w:rsid w:val="00A25160"/>
    <w:rsid w:val="00A2572D"/>
    <w:rsid w:val="00A25826"/>
    <w:rsid w:val="00A25843"/>
    <w:rsid w:val="00A25A21"/>
    <w:rsid w:val="00A25AFA"/>
    <w:rsid w:val="00A25C98"/>
    <w:rsid w:val="00A25D35"/>
    <w:rsid w:val="00A25FE7"/>
    <w:rsid w:val="00A25FEB"/>
    <w:rsid w:val="00A26170"/>
    <w:rsid w:val="00A2661A"/>
    <w:rsid w:val="00A26A21"/>
    <w:rsid w:val="00A26CD7"/>
    <w:rsid w:val="00A2720B"/>
    <w:rsid w:val="00A272B9"/>
    <w:rsid w:val="00A27613"/>
    <w:rsid w:val="00A276E3"/>
    <w:rsid w:val="00A27DDA"/>
    <w:rsid w:val="00A300E9"/>
    <w:rsid w:val="00A305F1"/>
    <w:rsid w:val="00A306B6"/>
    <w:rsid w:val="00A310B1"/>
    <w:rsid w:val="00A310CF"/>
    <w:rsid w:val="00A3110C"/>
    <w:rsid w:val="00A314ED"/>
    <w:rsid w:val="00A31552"/>
    <w:rsid w:val="00A31E1A"/>
    <w:rsid w:val="00A324BD"/>
    <w:rsid w:val="00A32D23"/>
    <w:rsid w:val="00A334C6"/>
    <w:rsid w:val="00A33525"/>
    <w:rsid w:val="00A3399C"/>
    <w:rsid w:val="00A33D05"/>
    <w:rsid w:val="00A33D26"/>
    <w:rsid w:val="00A33F53"/>
    <w:rsid w:val="00A34361"/>
    <w:rsid w:val="00A344C2"/>
    <w:rsid w:val="00A3473B"/>
    <w:rsid w:val="00A34AAC"/>
    <w:rsid w:val="00A34B11"/>
    <w:rsid w:val="00A3500F"/>
    <w:rsid w:val="00A352C0"/>
    <w:rsid w:val="00A3534D"/>
    <w:rsid w:val="00A35A77"/>
    <w:rsid w:val="00A35B9E"/>
    <w:rsid w:val="00A35C92"/>
    <w:rsid w:val="00A35D79"/>
    <w:rsid w:val="00A35EFD"/>
    <w:rsid w:val="00A35F33"/>
    <w:rsid w:val="00A3611E"/>
    <w:rsid w:val="00A36251"/>
    <w:rsid w:val="00A365F7"/>
    <w:rsid w:val="00A36898"/>
    <w:rsid w:val="00A36979"/>
    <w:rsid w:val="00A36E8E"/>
    <w:rsid w:val="00A371C2"/>
    <w:rsid w:val="00A3728D"/>
    <w:rsid w:val="00A3732C"/>
    <w:rsid w:val="00A37708"/>
    <w:rsid w:val="00A37B59"/>
    <w:rsid w:val="00A37BA5"/>
    <w:rsid w:val="00A37E5C"/>
    <w:rsid w:val="00A40731"/>
    <w:rsid w:val="00A40E35"/>
    <w:rsid w:val="00A40EFA"/>
    <w:rsid w:val="00A41054"/>
    <w:rsid w:val="00A411AB"/>
    <w:rsid w:val="00A411CB"/>
    <w:rsid w:val="00A411E7"/>
    <w:rsid w:val="00A41437"/>
    <w:rsid w:val="00A41957"/>
    <w:rsid w:val="00A41E5D"/>
    <w:rsid w:val="00A41EDD"/>
    <w:rsid w:val="00A4219A"/>
    <w:rsid w:val="00A42415"/>
    <w:rsid w:val="00A427AE"/>
    <w:rsid w:val="00A429B8"/>
    <w:rsid w:val="00A435B4"/>
    <w:rsid w:val="00A43CAB"/>
    <w:rsid w:val="00A43F2A"/>
    <w:rsid w:val="00A447EF"/>
    <w:rsid w:val="00A44A05"/>
    <w:rsid w:val="00A44B6A"/>
    <w:rsid w:val="00A44D98"/>
    <w:rsid w:val="00A44F1B"/>
    <w:rsid w:val="00A450F5"/>
    <w:rsid w:val="00A451E0"/>
    <w:rsid w:val="00A456F7"/>
    <w:rsid w:val="00A45851"/>
    <w:rsid w:val="00A45863"/>
    <w:rsid w:val="00A45900"/>
    <w:rsid w:val="00A4593D"/>
    <w:rsid w:val="00A459B0"/>
    <w:rsid w:val="00A45B2C"/>
    <w:rsid w:val="00A45CE5"/>
    <w:rsid w:val="00A461F5"/>
    <w:rsid w:val="00A4629C"/>
    <w:rsid w:val="00A46722"/>
    <w:rsid w:val="00A46AA3"/>
    <w:rsid w:val="00A46D6C"/>
    <w:rsid w:val="00A46DF3"/>
    <w:rsid w:val="00A46E59"/>
    <w:rsid w:val="00A46F1B"/>
    <w:rsid w:val="00A471D3"/>
    <w:rsid w:val="00A47FE0"/>
    <w:rsid w:val="00A50527"/>
    <w:rsid w:val="00A50A29"/>
    <w:rsid w:val="00A51EB5"/>
    <w:rsid w:val="00A52195"/>
    <w:rsid w:val="00A522DC"/>
    <w:rsid w:val="00A5260F"/>
    <w:rsid w:val="00A527E9"/>
    <w:rsid w:val="00A528FE"/>
    <w:rsid w:val="00A52AF4"/>
    <w:rsid w:val="00A52C02"/>
    <w:rsid w:val="00A52C05"/>
    <w:rsid w:val="00A52E65"/>
    <w:rsid w:val="00A530DF"/>
    <w:rsid w:val="00A5316D"/>
    <w:rsid w:val="00A5325C"/>
    <w:rsid w:val="00A534E1"/>
    <w:rsid w:val="00A53532"/>
    <w:rsid w:val="00A5356E"/>
    <w:rsid w:val="00A53618"/>
    <w:rsid w:val="00A53669"/>
    <w:rsid w:val="00A53A3C"/>
    <w:rsid w:val="00A53D95"/>
    <w:rsid w:val="00A53DC9"/>
    <w:rsid w:val="00A53E2C"/>
    <w:rsid w:val="00A53E40"/>
    <w:rsid w:val="00A54112"/>
    <w:rsid w:val="00A5419D"/>
    <w:rsid w:val="00A54527"/>
    <w:rsid w:val="00A547CD"/>
    <w:rsid w:val="00A5487A"/>
    <w:rsid w:val="00A548AA"/>
    <w:rsid w:val="00A549A5"/>
    <w:rsid w:val="00A5531D"/>
    <w:rsid w:val="00A553BE"/>
    <w:rsid w:val="00A55A23"/>
    <w:rsid w:val="00A55BF9"/>
    <w:rsid w:val="00A55FCE"/>
    <w:rsid w:val="00A564B3"/>
    <w:rsid w:val="00A56543"/>
    <w:rsid w:val="00A56560"/>
    <w:rsid w:val="00A56582"/>
    <w:rsid w:val="00A56802"/>
    <w:rsid w:val="00A568E2"/>
    <w:rsid w:val="00A56C4C"/>
    <w:rsid w:val="00A572EB"/>
    <w:rsid w:val="00A57593"/>
    <w:rsid w:val="00A5788D"/>
    <w:rsid w:val="00A6026F"/>
    <w:rsid w:val="00A605C9"/>
    <w:rsid w:val="00A60A61"/>
    <w:rsid w:val="00A610CF"/>
    <w:rsid w:val="00A61140"/>
    <w:rsid w:val="00A616C9"/>
    <w:rsid w:val="00A61A80"/>
    <w:rsid w:val="00A61F61"/>
    <w:rsid w:val="00A62258"/>
    <w:rsid w:val="00A62E25"/>
    <w:rsid w:val="00A631DC"/>
    <w:rsid w:val="00A63223"/>
    <w:rsid w:val="00A63633"/>
    <w:rsid w:val="00A63BD0"/>
    <w:rsid w:val="00A63C0A"/>
    <w:rsid w:val="00A63D37"/>
    <w:rsid w:val="00A6429F"/>
    <w:rsid w:val="00A64361"/>
    <w:rsid w:val="00A64902"/>
    <w:rsid w:val="00A65190"/>
    <w:rsid w:val="00A6527B"/>
    <w:rsid w:val="00A653C0"/>
    <w:rsid w:val="00A65614"/>
    <w:rsid w:val="00A657FD"/>
    <w:rsid w:val="00A6670D"/>
    <w:rsid w:val="00A66B5E"/>
    <w:rsid w:val="00A66FDC"/>
    <w:rsid w:val="00A674F5"/>
    <w:rsid w:val="00A6759D"/>
    <w:rsid w:val="00A67664"/>
    <w:rsid w:val="00A700E7"/>
    <w:rsid w:val="00A7050E"/>
    <w:rsid w:val="00A70536"/>
    <w:rsid w:val="00A70F36"/>
    <w:rsid w:val="00A71142"/>
    <w:rsid w:val="00A71D9F"/>
    <w:rsid w:val="00A72261"/>
    <w:rsid w:val="00A72DB6"/>
    <w:rsid w:val="00A72FA8"/>
    <w:rsid w:val="00A730A8"/>
    <w:rsid w:val="00A732DD"/>
    <w:rsid w:val="00A73B3C"/>
    <w:rsid w:val="00A73B83"/>
    <w:rsid w:val="00A73BFC"/>
    <w:rsid w:val="00A741A9"/>
    <w:rsid w:val="00A74384"/>
    <w:rsid w:val="00A74869"/>
    <w:rsid w:val="00A749B4"/>
    <w:rsid w:val="00A74EA2"/>
    <w:rsid w:val="00A75CFE"/>
    <w:rsid w:val="00A769D6"/>
    <w:rsid w:val="00A7732B"/>
    <w:rsid w:val="00A77801"/>
    <w:rsid w:val="00A77B87"/>
    <w:rsid w:val="00A77E05"/>
    <w:rsid w:val="00A77EBB"/>
    <w:rsid w:val="00A77FBF"/>
    <w:rsid w:val="00A800AE"/>
    <w:rsid w:val="00A80361"/>
    <w:rsid w:val="00A806AC"/>
    <w:rsid w:val="00A809DA"/>
    <w:rsid w:val="00A80A34"/>
    <w:rsid w:val="00A80ACB"/>
    <w:rsid w:val="00A80BEC"/>
    <w:rsid w:val="00A80E92"/>
    <w:rsid w:val="00A81492"/>
    <w:rsid w:val="00A81B9D"/>
    <w:rsid w:val="00A81EDE"/>
    <w:rsid w:val="00A81FCE"/>
    <w:rsid w:val="00A822D4"/>
    <w:rsid w:val="00A82A52"/>
    <w:rsid w:val="00A82A99"/>
    <w:rsid w:val="00A82EB8"/>
    <w:rsid w:val="00A833FE"/>
    <w:rsid w:val="00A834D2"/>
    <w:rsid w:val="00A835DA"/>
    <w:rsid w:val="00A8365F"/>
    <w:rsid w:val="00A83BF6"/>
    <w:rsid w:val="00A8441E"/>
    <w:rsid w:val="00A8493B"/>
    <w:rsid w:val="00A84C75"/>
    <w:rsid w:val="00A84D06"/>
    <w:rsid w:val="00A85021"/>
    <w:rsid w:val="00A85172"/>
    <w:rsid w:val="00A8593A"/>
    <w:rsid w:val="00A85AA3"/>
    <w:rsid w:val="00A85E0C"/>
    <w:rsid w:val="00A85E64"/>
    <w:rsid w:val="00A86247"/>
    <w:rsid w:val="00A865DB"/>
    <w:rsid w:val="00A86926"/>
    <w:rsid w:val="00A86C88"/>
    <w:rsid w:val="00A86D19"/>
    <w:rsid w:val="00A86F6F"/>
    <w:rsid w:val="00A8724C"/>
    <w:rsid w:val="00A8733E"/>
    <w:rsid w:val="00A87489"/>
    <w:rsid w:val="00A87689"/>
    <w:rsid w:val="00A87A24"/>
    <w:rsid w:val="00A87BF7"/>
    <w:rsid w:val="00A87CB0"/>
    <w:rsid w:val="00A87CF2"/>
    <w:rsid w:val="00A87D01"/>
    <w:rsid w:val="00A90047"/>
    <w:rsid w:val="00A90221"/>
    <w:rsid w:val="00A90591"/>
    <w:rsid w:val="00A90A0E"/>
    <w:rsid w:val="00A90CA4"/>
    <w:rsid w:val="00A91114"/>
    <w:rsid w:val="00A915FA"/>
    <w:rsid w:val="00A918C4"/>
    <w:rsid w:val="00A922A6"/>
    <w:rsid w:val="00A926BA"/>
    <w:rsid w:val="00A92AF6"/>
    <w:rsid w:val="00A92E17"/>
    <w:rsid w:val="00A92EFA"/>
    <w:rsid w:val="00A931EC"/>
    <w:rsid w:val="00A93375"/>
    <w:rsid w:val="00A9345C"/>
    <w:rsid w:val="00A9377D"/>
    <w:rsid w:val="00A941D0"/>
    <w:rsid w:val="00A943BA"/>
    <w:rsid w:val="00A94426"/>
    <w:rsid w:val="00A946CC"/>
    <w:rsid w:val="00A94BEA"/>
    <w:rsid w:val="00A94FE1"/>
    <w:rsid w:val="00A952F3"/>
    <w:rsid w:val="00A955FC"/>
    <w:rsid w:val="00A95785"/>
    <w:rsid w:val="00A965B5"/>
    <w:rsid w:val="00A965FC"/>
    <w:rsid w:val="00A96A66"/>
    <w:rsid w:val="00A96D69"/>
    <w:rsid w:val="00A97F5C"/>
    <w:rsid w:val="00A97FDC"/>
    <w:rsid w:val="00AA0122"/>
    <w:rsid w:val="00AA08AD"/>
    <w:rsid w:val="00AA0910"/>
    <w:rsid w:val="00AA09F0"/>
    <w:rsid w:val="00AA0B90"/>
    <w:rsid w:val="00AA1753"/>
    <w:rsid w:val="00AA1E00"/>
    <w:rsid w:val="00AA1EEE"/>
    <w:rsid w:val="00AA30E5"/>
    <w:rsid w:val="00AA3B24"/>
    <w:rsid w:val="00AA4727"/>
    <w:rsid w:val="00AA4AF0"/>
    <w:rsid w:val="00AA4EF8"/>
    <w:rsid w:val="00AA50CE"/>
    <w:rsid w:val="00AA51FA"/>
    <w:rsid w:val="00AA5289"/>
    <w:rsid w:val="00AA5430"/>
    <w:rsid w:val="00AA5548"/>
    <w:rsid w:val="00AA573C"/>
    <w:rsid w:val="00AA5F4B"/>
    <w:rsid w:val="00AA6053"/>
    <w:rsid w:val="00AA632B"/>
    <w:rsid w:val="00AA6718"/>
    <w:rsid w:val="00AA671C"/>
    <w:rsid w:val="00AA6AE3"/>
    <w:rsid w:val="00AB0923"/>
    <w:rsid w:val="00AB0CC3"/>
    <w:rsid w:val="00AB0F1D"/>
    <w:rsid w:val="00AB15C4"/>
    <w:rsid w:val="00AB184B"/>
    <w:rsid w:val="00AB1A30"/>
    <w:rsid w:val="00AB1DD2"/>
    <w:rsid w:val="00AB1E13"/>
    <w:rsid w:val="00AB1FD1"/>
    <w:rsid w:val="00AB2586"/>
    <w:rsid w:val="00AB2625"/>
    <w:rsid w:val="00AB271F"/>
    <w:rsid w:val="00AB2887"/>
    <w:rsid w:val="00AB293A"/>
    <w:rsid w:val="00AB2B77"/>
    <w:rsid w:val="00AB2C85"/>
    <w:rsid w:val="00AB2CEF"/>
    <w:rsid w:val="00AB2E71"/>
    <w:rsid w:val="00AB32C2"/>
    <w:rsid w:val="00AB3360"/>
    <w:rsid w:val="00AB3379"/>
    <w:rsid w:val="00AB340B"/>
    <w:rsid w:val="00AB3C7C"/>
    <w:rsid w:val="00AB4190"/>
    <w:rsid w:val="00AB447D"/>
    <w:rsid w:val="00AB44E0"/>
    <w:rsid w:val="00AB5618"/>
    <w:rsid w:val="00AB570A"/>
    <w:rsid w:val="00AB58D7"/>
    <w:rsid w:val="00AB58E8"/>
    <w:rsid w:val="00AB5DBC"/>
    <w:rsid w:val="00AB601F"/>
    <w:rsid w:val="00AB6553"/>
    <w:rsid w:val="00AB676A"/>
    <w:rsid w:val="00AB6878"/>
    <w:rsid w:val="00AB6BCB"/>
    <w:rsid w:val="00AB70DF"/>
    <w:rsid w:val="00AB73AC"/>
    <w:rsid w:val="00AB75CE"/>
    <w:rsid w:val="00AB7E3A"/>
    <w:rsid w:val="00AC00CD"/>
    <w:rsid w:val="00AC04B1"/>
    <w:rsid w:val="00AC06D3"/>
    <w:rsid w:val="00AC108E"/>
    <w:rsid w:val="00AC1142"/>
    <w:rsid w:val="00AC125D"/>
    <w:rsid w:val="00AC129E"/>
    <w:rsid w:val="00AC153D"/>
    <w:rsid w:val="00AC16E5"/>
    <w:rsid w:val="00AC1705"/>
    <w:rsid w:val="00AC1D38"/>
    <w:rsid w:val="00AC21DE"/>
    <w:rsid w:val="00AC2301"/>
    <w:rsid w:val="00AC2502"/>
    <w:rsid w:val="00AC2A0A"/>
    <w:rsid w:val="00AC2DB7"/>
    <w:rsid w:val="00AC2E38"/>
    <w:rsid w:val="00AC324E"/>
    <w:rsid w:val="00AC354A"/>
    <w:rsid w:val="00AC35A4"/>
    <w:rsid w:val="00AC3973"/>
    <w:rsid w:val="00AC3A1A"/>
    <w:rsid w:val="00AC4303"/>
    <w:rsid w:val="00AC4341"/>
    <w:rsid w:val="00AC4344"/>
    <w:rsid w:val="00AC4689"/>
    <w:rsid w:val="00AC4AA5"/>
    <w:rsid w:val="00AC5787"/>
    <w:rsid w:val="00AC5950"/>
    <w:rsid w:val="00AC5B0E"/>
    <w:rsid w:val="00AC5B98"/>
    <w:rsid w:val="00AC5E89"/>
    <w:rsid w:val="00AC66FE"/>
    <w:rsid w:val="00AC67D8"/>
    <w:rsid w:val="00AC684C"/>
    <w:rsid w:val="00AC6A8F"/>
    <w:rsid w:val="00AC6C40"/>
    <w:rsid w:val="00AC6C5B"/>
    <w:rsid w:val="00AC6DE4"/>
    <w:rsid w:val="00AC76FB"/>
    <w:rsid w:val="00AC7EA0"/>
    <w:rsid w:val="00AD0337"/>
    <w:rsid w:val="00AD064C"/>
    <w:rsid w:val="00AD0777"/>
    <w:rsid w:val="00AD080C"/>
    <w:rsid w:val="00AD0B69"/>
    <w:rsid w:val="00AD0B79"/>
    <w:rsid w:val="00AD0B7D"/>
    <w:rsid w:val="00AD0F61"/>
    <w:rsid w:val="00AD12AA"/>
    <w:rsid w:val="00AD1A3F"/>
    <w:rsid w:val="00AD1DA7"/>
    <w:rsid w:val="00AD1EAE"/>
    <w:rsid w:val="00AD20CC"/>
    <w:rsid w:val="00AD24F1"/>
    <w:rsid w:val="00AD2853"/>
    <w:rsid w:val="00AD2A32"/>
    <w:rsid w:val="00AD2D95"/>
    <w:rsid w:val="00AD2DBF"/>
    <w:rsid w:val="00AD2EE6"/>
    <w:rsid w:val="00AD319A"/>
    <w:rsid w:val="00AD3286"/>
    <w:rsid w:val="00AD380E"/>
    <w:rsid w:val="00AD38BF"/>
    <w:rsid w:val="00AD3A08"/>
    <w:rsid w:val="00AD3C12"/>
    <w:rsid w:val="00AD3D28"/>
    <w:rsid w:val="00AD41A9"/>
    <w:rsid w:val="00AD41AA"/>
    <w:rsid w:val="00AD52EF"/>
    <w:rsid w:val="00AD5E54"/>
    <w:rsid w:val="00AD6235"/>
    <w:rsid w:val="00AD6458"/>
    <w:rsid w:val="00AD66D3"/>
    <w:rsid w:val="00AD67E3"/>
    <w:rsid w:val="00AD6BA4"/>
    <w:rsid w:val="00AD6C66"/>
    <w:rsid w:val="00AD6E71"/>
    <w:rsid w:val="00AD753D"/>
    <w:rsid w:val="00AE0077"/>
    <w:rsid w:val="00AE00DE"/>
    <w:rsid w:val="00AE015C"/>
    <w:rsid w:val="00AE054B"/>
    <w:rsid w:val="00AE0588"/>
    <w:rsid w:val="00AE0943"/>
    <w:rsid w:val="00AE0C97"/>
    <w:rsid w:val="00AE152A"/>
    <w:rsid w:val="00AE1752"/>
    <w:rsid w:val="00AE1C9D"/>
    <w:rsid w:val="00AE1E46"/>
    <w:rsid w:val="00AE229D"/>
    <w:rsid w:val="00AE2527"/>
    <w:rsid w:val="00AE270B"/>
    <w:rsid w:val="00AE273B"/>
    <w:rsid w:val="00AE2C3D"/>
    <w:rsid w:val="00AE2CAA"/>
    <w:rsid w:val="00AE2E62"/>
    <w:rsid w:val="00AE300A"/>
    <w:rsid w:val="00AE30EC"/>
    <w:rsid w:val="00AE3217"/>
    <w:rsid w:val="00AE349B"/>
    <w:rsid w:val="00AE3809"/>
    <w:rsid w:val="00AE39AD"/>
    <w:rsid w:val="00AE3BF5"/>
    <w:rsid w:val="00AE3CBF"/>
    <w:rsid w:val="00AE3D6E"/>
    <w:rsid w:val="00AE441E"/>
    <w:rsid w:val="00AE4921"/>
    <w:rsid w:val="00AE4CC4"/>
    <w:rsid w:val="00AE4D83"/>
    <w:rsid w:val="00AE564E"/>
    <w:rsid w:val="00AE570D"/>
    <w:rsid w:val="00AE5C1B"/>
    <w:rsid w:val="00AE5DD6"/>
    <w:rsid w:val="00AE5F95"/>
    <w:rsid w:val="00AE6738"/>
    <w:rsid w:val="00AE6871"/>
    <w:rsid w:val="00AE6B25"/>
    <w:rsid w:val="00AE6C80"/>
    <w:rsid w:val="00AE6F19"/>
    <w:rsid w:val="00AE6F34"/>
    <w:rsid w:val="00AE7321"/>
    <w:rsid w:val="00AE772F"/>
    <w:rsid w:val="00AE7BF3"/>
    <w:rsid w:val="00AE7CC6"/>
    <w:rsid w:val="00AE7CD0"/>
    <w:rsid w:val="00AF00AB"/>
    <w:rsid w:val="00AF048F"/>
    <w:rsid w:val="00AF0671"/>
    <w:rsid w:val="00AF068F"/>
    <w:rsid w:val="00AF0A36"/>
    <w:rsid w:val="00AF0F3A"/>
    <w:rsid w:val="00AF1101"/>
    <w:rsid w:val="00AF14F1"/>
    <w:rsid w:val="00AF15B4"/>
    <w:rsid w:val="00AF1921"/>
    <w:rsid w:val="00AF1A4D"/>
    <w:rsid w:val="00AF1C62"/>
    <w:rsid w:val="00AF214F"/>
    <w:rsid w:val="00AF262A"/>
    <w:rsid w:val="00AF2A00"/>
    <w:rsid w:val="00AF2CFE"/>
    <w:rsid w:val="00AF2D23"/>
    <w:rsid w:val="00AF3263"/>
    <w:rsid w:val="00AF3684"/>
    <w:rsid w:val="00AF3723"/>
    <w:rsid w:val="00AF37E7"/>
    <w:rsid w:val="00AF3852"/>
    <w:rsid w:val="00AF3AE7"/>
    <w:rsid w:val="00AF3B2C"/>
    <w:rsid w:val="00AF3F67"/>
    <w:rsid w:val="00AF425D"/>
    <w:rsid w:val="00AF441A"/>
    <w:rsid w:val="00AF4BA3"/>
    <w:rsid w:val="00AF4D11"/>
    <w:rsid w:val="00AF5258"/>
    <w:rsid w:val="00AF5361"/>
    <w:rsid w:val="00AF57A9"/>
    <w:rsid w:val="00AF5AE6"/>
    <w:rsid w:val="00AF610F"/>
    <w:rsid w:val="00AF6631"/>
    <w:rsid w:val="00AF6750"/>
    <w:rsid w:val="00AF6874"/>
    <w:rsid w:val="00AF6B92"/>
    <w:rsid w:val="00AF6E70"/>
    <w:rsid w:val="00AF6E78"/>
    <w:rsid w:val="00AF6FCC"/>
    <w:rsid w:val="00AF711D"/>
    <w:rsid w:val="00AF7421"/>
    <w:rsid w:val="00AF7BDA"/>
    <w:rsid w:val="00AF7D5D"/>
    <w:rsid w:val="00AF7FEE"/>
    <w:rsid w:val="00B00115"/>
    <w:rsid w:val="00B00150"/>
    <w:rsid w:val="00B00473"/>
    <w:rsid w:val="00B009B9"/>
    <w:rsid w:val="00B00F5D"/>
    <w:rsid w:val="00B01109"/>
    <w:rsid w:val="00B011D2"/>
    <w:rsid w:val="00B011FB"/>
    <w:rsid w:val="00B017E7"/>
    <w:rsid w:val="00B017F5"/>
    <w:rsid w:val="00B02172"/>
    <w:rsid w:val="00B02218"/>
    <w:rsid w:val="00B02A8E"/>
    <w:rsid w:val="00B02C10"/>
    <w:rsid w:val="00B02F78"/>
    <w:rsid w:val="00B033B3"/>
    <w:rsid w:val="00B035F4"/>
    <w:rsid w:val="00B03CFF"/>
    <w:rsid w:val="00B0427C"/>
    <w:rsid w:val="00B04857"/>
    <w:rsid w:val="00B0534A"/>
    <w:rsid w:val="00B059FE"/>
    <w:rsid w:val="00B05B86"/>
    <w:rsid w:val="00B05D08"/>
    <w:rsid w:val="00B06781"/>
    <w:rsid w:val="00B0697E"/>
    <w:rsid w:val="00B06FAD"/>
    <w:rsid w:val="00B07267"/>
    <w:rsid w:val="00B076D4"/>
    <w:rsid w:val="00B0775C"/>
    <w:rsid w:val="00B07795"/>
    <w:rsid w:val="00B07A93"/>
    <w:rsid w:val="00B07AC1"/>
    <w:rsid w:val="00B07BC5"/>
    <w:rsid w:val="00B07DA1"/>
    <w:rsid w:val="00B07E64"/>
    <w:rsid w:val="00B1074C"/>
    <w:rsid w:val="00B10C51"/>
    <w:rsid w:val="00B10F11"/>
    <w:rsid w:val="00B110F3"/>
    <w:rsid w:val="00B12012"/>
    <w:rsid w:val="00B12729"/>
    <w:rsid w:val="00B128F2"/>
    <w:rsid w:val="00B12D95"/>
    <w:rsid w:val="00B12F7D"/>
    <w:rsid w:val="00B13136"/>
    <w:rsid w:val="00B132A3"/>
    <w:rsid w:val="00B13376"/>
    <w:rsid w:val="00B133BA"/>
    <w:rsid w:val="00B13576"/>
    <w:rsid w:val="00B13919"/>
    <w:rsid w:val="00B1391A"/>
    <w:rsid w:val="00B13A88"/>
    <w:rsid w:val="00B13DC6"/>
    <w:rsid w:val="00B14057"/>
    <w:rsid w:val="00B143F7"/>
    <w:rsid w:val="00B144BA"/>
    <w:rsid w:val="00B146A8"/>
    <w:rsid w:val="00B14758"/>
    <w:rsid w:val="00B14D03"/>
    <w:rsid w:val="00B14EFB"/>
    <w:rsid w:val="00B14F48"/>
    <w:rsid w:val="00B14FE6"/>
    <w:rsid w:val="00B15090"/>
    <w:rsid w:val="00B15623"/>
    <w:rsid w:val="00B15E5B"/>
    <w:rsid w:val="00B15FCF"/>
    <w:rsid w:val="00B1605A"/>
    <w:rsid w:val="00B160BC"/>
    <w:rsid w:val="00B160FE"/>
    <w:rsid w:val="00B1699B"/>
    <w:rsid w:val="00B16E0F"/>
    <w:rsid w:val="00B16EB2"/>
    <w:rsid w:val="00B16F93"/>
    <w:rsid w:val="00B17336"/>
    <w:rsid w:val="00B1736C"/>
    <w:rsid w:val="00B17410"/>
    <w:rsid w:val="00B1779B"/>
    <w:rsid w:val="00B17D3C"/>
    <w:rsid w:val="00B17E3B"/>
    <w:rsid w:val="00B20215"/>
    <w:rsid w:val="00B20A37"/>
    <w:rsid w:val="00B20F8A"/>
    <w:rsid w:val="00B217B9"/>
    <w:rsid w:val="00B2184E"/>
    <w:rsid w:val="00B21F97"/>
    <w:rsid w:val="00B22222"/>
    <w:rsid w:val="00B22366"/>
    <w:rsid w:val="00B2253A"/>
    <w:rsid w:val="00B2258C"/>
    <w:rsid w:val="00B22658"/>
    <w:rsid w:val="00B227C0"/>
    <w:rsid w:val="00B2295C"/>
    <w:rsid w:val="00B22A44"/>
    <w:rsid w:val="00B22B0F"/>
    <w:rsid w:val="00B22EA9"/>
    <w:rsid w:val="00B23096"/>
    <w:rsid w:val="00B2367D"/>
    <w:rsid w:val="00B237BB"/>
    <w:rsid w:val="00B239B0"/>
    <w:rsid w:val="00B23E8F"/>
    <w:rsid w:val="00B23F86"/>
    <w:rsid w:val="00B24146"/>
    <w:rsid w:val="00B242BB"/>
    <w:rsid w:val="00B249E5"/>
    <w:rsid w:val="00B24C97"/>
    <w:rsid w:val="00B24CAB"/>
    <w:rsid w:val="00B24F0E"/>
    <w:rsid w:val="00B24F83"/>
    <w:rsid w:val="00B25445"/>
    <w:rsid w:val="00B255C6"/>
    <w:rsid w:val="00B2562A"/>
    <w:rsid w:val="00B259C4"/>
    <w:rsid w:val="00B25FAB"/>
    <w:rsid w:val="00B26639"/>
    <w:rsid w:val="00B26996"/>
    <w:rsid w:val="00B26FD6"/>
    <w:rsid w:val="00B27637"/>
    <w:rsid w:val="00B27811"/>
    <w:rsid w:val="00B27BDE"/>
    <w:rsid w:val="00B27D1B"/>
    <w:rsid w:val="00B308AE"/>
    <w:rsid w:val="00B309CE"/>
    <w:rsid w:val="00B30ECE"/>
    <w:rsid w:val="00B30F6B"/>
    <w:rsid w:val="00B31068"/>
    <w:rsid w:val="00B313F2"/>
    <w:rsid w:val="00B314B7"/>
    <w:rsid w:val="00B315C1"/>
    <w:rsid w:val="00B3168E"/>
    <w:rsid w:val="00B3194F"/>
    <w:rsid w:val="00B31B62"/>
    <w:rsid w:val="00B31F15"/>
    <w:rsid w:val="00B32076"/>
    <w:rsid w:val="00B32122"/>
    <w:rsid w:val="00B3232F"/>
    <w:rsid w:val="00B325CF"/>
    <w:rsid w:val="00B3282D"/>
    <w:rsid w:val="00B32F81"/>
    <w:rsid w:val="00B334E3"/>
    <w:rsid w:val="00B33682"/>
    <w:rsid w:val="00B33FB2"/>
    <w:rsid w:val="00B3427D"/>
    <w:rsid w:val="00B3465F"/>
    <w:rsid w:val="00B347DB"/>
    <w:rsid w:val="00B34A43"/>
    <w:rsid w:val="00B35829"/>
    <w:rsid w:val="00B358AB"/>
    <w:rsid w:val="00B35A53"/>
    <w:rsid w:val="00B35A61"/>
    <w:rsid w:val="00B35D5D"/>
    <w:rsid w:val="00B35DB2"/>
    <w:rsid w:val="00B35EB9"/>
    <w:rsid w:val="00B35FEC"/>
    <w:rsid w:val="00B3612A"/>
    <w:rsid w:val="00B3618F"/>
    <w:rsid w:val="00B3626F"/>
    <w:rsid w:val="00B36590"/>
    <w:rsid w:val="00B3667D"/>
    <w:rsid w:val="00B36860"/>
    <w:rsid w:val="00B36E76"/>
    <w:rsid w:val="00B36EC6"/>
    <w:rsid w:val="00B36F63"/>
    <w:rsid w:val="00B371EC"/>
    <w:rsid w:val="00B376C4"/>
    <w:rsid w:val="00B37B32"/>
    <w:rsid w:val="00B40454"/>
    <w:rsid w:val="00B40575"/>
    <w:rsid w:val="00B40A30"/>
    <w:rsid w:val="00B410C4"/>
    <w:rsid w:val="00B4112D"/>
    <w:rsid w:val="00B413E1"/>
    <w:rsid w:val="00B41AEE"/>
    <w:rsid w:val="00B421D5"/>
    <w:rsid w:val="00B423BE"/>
    <w:rsid w:val="00B4248C"/>
    <w:rsid w:val="00B428AC"/>
    <w:rsid w:val="00B42CE0"/>
    <w:rsid w:val="00B42D72"/>
    <w:rsid w:val="00B430B7"/>
    <w:rsid w:val="00B43323"/>
    <w:rsid w:val="00B43892"/>
    <w:rsid w:val="00B43CAA"/>
    <w:rsid w:val="00B43F37"/>
    <w:rsid w:val="00B441EC"/>
    <w:rsid w:val="00B44288"/>
    <w:rsid w:val="00B4433D"/>
    <w:rsid w:val="00B44B45"/>
    <w:rsid w:val="00B44EC7"/>
    <w:rsid w:val="00B44F81"/>
    <w:rsid w:val="00B452AE"/>
    <w:rsid w:val="00B45769"/>
    <w:rsid w:val="00B45F26"/>
    <w:rsid w:val="00B465F6"/>
    <w:rsid w:val="00B46822"/>
    <w:rsid w:val="00B46910"/>
    <w:rsid w:val="00B46983"/>
    <w:rsid w:val="00B46A32"/>
    <w:rsid w:val="00B46A6F"/>
    <w:rsid w:val="00B46AC7"/>
    <w:rsid w:val="00B4756B"/>
    <w:rsid w:val="00B47827"/>
    <w:rsid w:val="00B47982"/>
    <w:rsid w:val="00B507FD"/>
    <w:rsid w:val="00B5150C"/>
    <w:rsid w:val="00B51E7C"/>
    <w:rsid w:val="00B51EC3"/>
    <w:rsid w:val="00B521B8"/>
    <w:rsid w:val="00B524DA"/>
    <w:rsid w:val="00B525F7"/>
    <w:rsid w:val="00B5266B"/>
    <w:rsid w:val="00B529B0"/>
    <w:rsid w:val="00B52D49"/>
    <w:rsid w:val="00B539C6"/>
    <w:rsid w:val="00B53A51"/>
    <w:rsid w:val="00B53B5A"/>
    <w:rsid w:val="00B53CA0"/>
    <w:rsid w:val="00B53D6D"/>
    <w:rsid w:val="00B54133"/>
    <w:rsid w:val="00B544B8"/>
    <w:rsid w:val="00B5453C"/>
    <w:rsid w:val="00B54747"/>
    <w:rsid w:val="00B54767"/>
    <w:rsid w:val="00B5485C"/>
    <w:rsid w:val="00B5498E"/>
    <w:rsid w:val="00B553D7"/>
    <w:rsid w:val="00B55ADB"/>
    <w:rsid w:val="00B56327"/>
    <w:rsid w:val="00B56A73"/>
    <w:rsid w:val="00B56BA7"/>
    <w:rsid w:val="00B57355"/>
    <w:rsid w:val="00B573F8"/>
    <w:rsid w:val="00B57421"/>
    <w:rsid w:val="00B57432"/>
    <w:rsid w:val="00B57672"/>
    <w:rsid w:val="00B57CFB"/>
    <w:rsid w:val="00B57F7E"/>
    <w:rsid w:val="00B603E1"/>
    <w:rsid w:val="00B605E1"/>
    <w:rsid w:val="00B6090F"/>
    <w:rsid w:val="00B60B00"/>
    <w:rsid w:val="00B60CB3"/>
    <w:rsid w:val="00B60F95"/>
    <w:rsid w:val="00B61362"/>
    <w:rsid w:val="00B61925"/>
    <w:rsid w:val="00B61ABF"/>
    <w:rsid w:val="00B61BEE"/>
    <w:rsid w:val="00B61D1B"/>
    <w:rsid w:val="00B61D27"/>
    <w:rsid w:val="00B629C0"/>
    <w:rsid w:val="00B6329F"/>
    <w:rsid w:val="00B63379"/>
    <w:rsid w:val="00B63607"/>
    <w:rsid w:val="00B636C5"/>
    <w:rsid w:val="00B63A46"/>
    <w:rsid w:val="00B63CA8"/>
    <w:rsid w:val="00B63F04"/>
    <w:rsid w:val="00B64096"/>
    <w:rsid w:val="00B64382"/>
    <w:rsid w:val="00B64464"/>
    <w:rsid w:val="00B64470"/>
    <w:rsid w:val="00B64817"/>
    <w:rsid w:val="00B64D86"/>
    <w:rsid w:val="00B64FFA"/>
    <w:rsid w:val="00B6500E"/>
    <w:rsid w:val="00B651C8"/>
    <w:rsid w:val="00B6534B"/>
    <w:rsid w:val="00B658B0"/>
    <w:rsid w:val="00B65AF6"/>
    <w:rsid w:val="00B65F58"/>
    <w:rsid w:val="00B662E8"/>
    <w:rsid w:val="00B66369"/>
    <w:rsid w:val="00B665B3"/>
    <w:rsid w:val="00B67007"/>
    <w:rsid w:val="00B67093"/>
    <w:rsid w:val="00B671A0"/>
    <w:rsid w:val="00B673A4"/>
    <w:rsid w:val="00B678CB"/>
    <w:rsid w:val="00B70001"/>
    <w:rsid w:val="00B70408"/>
    <w:rsid w:val="00B70812"/>
    <w:rsid w:val="00B70A42"/>
    <w:rsid w:val="00B70C7A"/>
    <w:rsid w:val="00B714F0"/>
    <w:rsid w:val="00B7158D"/>
    <w:rsid w:val="00B717AB"/>
    <w:rsid w:val="00B71E66"/>
    <w:rsid w:val="00B722D2"/>
    <w:rsid w:val="00B72646"/>
    <w:rsid w:val="00B72693"/>
    <w:rsid w:val="00B726E1"/>
    <w:rsid w:val="00B72882"/>
    <w:rsid w:val="00B728E5"/>
    <w:rsid w:val="00B72F58"/>
    <w:rsid w:val="00B733D8"/>
    <w:rsid w:val="00B7396B"/>
    <w:rsid w:val="00B73AAE"/>
    <w:rsid w:val="00B73ADB"/>
    <w:rsid w:val="00B73B8F"/>
    <w:rsid w:val="00B73BAD"/>
    <w:rsid w:val="00B73C3C"/>
    <w:rsid w:val="00B741CD"/>
    <w:rsid w:val="00B74424"/>
    <w:rsid w:val="00B74479"/>
    <w:rsid w:val="00B74553"/>
    <w:rsid w:val="00B74679"/>
    <w:rsid w:val="00B74DA5"/>
    <w:rsid w:val="00B74DD2"/>
    <w:rsid w:val="00B750E4"/>
    <w:rsid w:val="00B7530A"/>
    <w:rsid w:val="00B75D2E"/>
    <w:rsid w:val="00B760A9"/>
    <w:rsid w:val="00B7632B"/>
    <w:rsid w:val="00B764E2"/>
    <w:rsid w:val="00B76541"/>
    <w:rsid w:val="00B7675D"/>
    <w:rsid w:val="00B76BD4"/>
    <w:rsid w:val="00B77410"/>
    <w:rsid w:val="00B7778A"/>
    <w:rsid w:val="00B779E3"/>
    <w:rsid w:val="00B77D03"/>
    <w:rsid w:val="00B77D4D"/>
    <w:rsid w:val="00B800EF"/>
    <w:rsid w:val="00B807D6"/>
    <w:rsid w:val="00B80849"/>
    <w:rsid w:val="00B80AD4"/>
    <w:rsid w:val="00B80F70"/>
    <w:rsid w:val="00B8166A"/>
    <w:rsid w:val="00B8169F"/>
    <w:rsid w:val="00B81872"/>
    <w:rsid w:val="00B81B2A"/>
    <w:rsid w:val="00B81BC3"/>
    <w:rsid w:val="00B822B2"/>
    <w:rsid w:val="00B823FA"/>
    <w:rsid w:val="00B82675"/>
    <w:rsid w:val="00B82953"/>
    <w:rsid w:val="00B82E09"/>
    <w:rsid w:val="00B82F60"/>
    <w:rsid w:val="00B83491"/>
    <w:rsid w:val="00B8398D"/>
    <w:rsid w:val="00B84172"/>
    <w:rsid w:val="00B843B4"/>
    <w:rsid w:val="00B84510"/>
    <w:rsid w:val="00B84CDB"/>
    <w:rsid w:val="00B851CB"/>
    <w:rsid w:val="00B85343"/>
    <w:rsid w:val="00B8541E"/>
    <w:rsid w:val="00B8577C"/>
    <w:rsid w:val="00B8596D"/>
    <w:rsid w:val="00B85F90"/>
    <w:rsid w:val="00B8602F"/>
    <w:rsid w:val="00B86DA6"/>
    <w:rsid w:val="00B8724E"/>
    <w:rsid w:val="00B872AB"/>
    <w:rsid w:val="00B872E5"/>
    <w:rsid w:val="00B8739A"/>
    <w:rsid w:val="00B87747"/>
    <w:rsid w:val="00B8777D"/>
    <w:rsid w:val="00B8779E"/>
    <w:rsid w:val="00B878DE"/>
    <w:rsid w:val="00B87BBD"/>
    <w:rsid w:val="00B87BD2"/>
    <w:rsid w:val="00B87D6B"/>
    <w:rsid w:val="00B87D94"/>
    <w:rsid w:val="00B90346"/>
    <w:rsid w:val="00B90450"/>
    <w:rsid w:val="00B90857"/>
    <w:rsid w:val="00B90A43"/>
    <w:rsid w:val="00B90BE9"/>
    <w:rsid w:val="00B90EC4"/>
    <w:rsid w:val="00B91108"/>
    <w:rsid w:val="00B9132E"/>
    <w:rsid w:val="00B91409"/>
    <w:rsid w:val="00B919B7"/>
    <w:rsid w:val="00B91CB1"/>
    <w:rsid w:val="00B91DED"/>
    <w:rsid w:val="00B921BE"/>
    <w:rsid w:val="00B9229E"/>
    <w:rsid w:val="00B924F4"/>
    <w:rsid w:val="00B925CE"/>
    <w:rsid w:val="00B928C9"/>
    <w:rsid w:val="00B92C78"/>
    <w:rsid w:val="00B92DDF"/>
    <w:rsid w:val="00B92FE2"/>
    <w:rsid w:val="00B9363A"/>
    <w:rsid w:val="00B93A83"/>
    <w:rsid w:val="00B93D62"/>
    <w:rsid w:val="00B94399"/>
    <w:rsid w:val="00B94691"/>
    <w:rsid w:val="00B9490E"/>
    <w:rsid w:val="00B94EF7"/>
    <w:rsid w:val="00B95651"/>
    <w:rsid w:val="00B956D5"/>
    <w:rsid w:val="00B958BD"/>
    <w:rsid w:val="00B95C81"/>
    <w:rsid w:val="00B95DF5"/>
    <w:rsid w:val="00B95F89"/>
    <w:rsid w:val="00B962FD"/>
    <w:rsid w:val="00B964F3"/>
    <w:rsid w:val="00B966CD"/>
    <w:rsid w:val="00B966F8"/>
    <w:rsid w:val="00B96958"/>
    <w:rsid w:val="00B96967"/>
    <w:rsid w:val="00B96DC6"/>
    <w:rsid w:val="00B97276"/>
    <w:rsid w:val="00B974B7"/>
    <w:rsid w:val="00B976F6"/>
    <w:rsid w:val="00B97F50"/>
    <w:rsid w:val="00BA04C2"/>
    <w:rsid w:val="00BA0700"/>
    <w:rsid w:val="00BA0863"/>
    <w:rsid w:val="00BA0A43"/>
    <w:rsid w:val="00BA0D45"/>
    <w:rsid w:val="00BA0F01"/>
    <w:rsid w:val="00BA1503"/>
    <w:rsid w:val="00BA1513"/>
    <w:rsid w:val="00BA19A3"/>
    <w:rsid w:val="00BA1C38"/>
    <w:rsid w:val="00BA23FD"/>
    <w:rsid w:val="00BA242C"/>
    <w:rsid w:val="00BA2665"/>
    <w:rsid w:val="00BA2D5F"/>
    <w:rsid w:val="00BA310F"/>
    <w:rsid w:val="00BA330A"/>
    <w:rsid w:val="00BA3374"/>
    <w:rsid w:val="00BA3489"/>
    <w:rsid w:val="00BA3582"/>
    <w:rsid w:val="00BA35FC"/>
    <w:rsid w:val="00BA38E8"/>
    <w:rsid w:val="00BA3C4C"/>
    <w:rsid w:val="00BA3EBC"/>
    <w:rsid w:val="00BA3FBB"/>
    <w:rsid w:val="00BA3FD3"/>
    <w:rsid w:val="00BA4C8F"/>
    <w:rsid w:val="00BA5452"/>
    <w:rsid w:val="00BA557D"/>
    <w:rsid w:val="00BA5A0E"/>
    <w:rsid w:val="00BA5B5E"/>
    <w:rsid w:val="00BA5BD5"/>
    <w:rsid w:val="00BA5F4A"/>
    <w:rsid w:val="00BA5F79"/>
    <w:rsid w:val="00BA5FB8"/>
    <w:rsid w:val="00BA629E"/>
    <w:rsid w:val="00BA65FA"/>
    <w:rsid w:val="00BA6B2D"/>
    <w:rsid w:val="00BA6DC6"/>
    <w:rsid w:val="00BA6EC1"/>
    <w:rsid w:val="00BA6ECA"/>
    <w:rsid w:val="00BA7132"/>
    <w:rsid w:val="00BA74E8"/>
    <w:rsid w:val="00BA7633"/>
    <w:rsid w:val="00BA78BD"/>
    <w:rsid w:val="00BB0219"/>
    <w:rsid w:val="00BB059E"/>
    <w:rsid w:val="00BB0BA9"/>
    <w:rsid w:val="00BB0E01"/>
    <w:rsid w:val="00BB1A0B"/>
    <w:rsid w:val="00BB1A51"/>
    <w:rsid w:val="00BB1CFA"/>
    <w:rsid w:val="00BB2150"/>
    <w:rsid w:val="00BB29C3"/>
    <w:rsid w:val="00BB2AC6"/>
    <w:rsid w:val="00BB2B61"/>
    <w:rsid w:val="00BB2FFC"/>
    <w:rsid w:val="00BB326C"/>
    <w:rsid w:val="00BB3364"/>
    <w:rsid w:val="00BB351A"/>
    <w:rsid w:val="00BB375D"/>
    <w:rsid w:val="00BB3B04"/>
    <w:rsid w:val="00BB3DAE"/>
    <w:rsid w:val="00BB3E69"/>
    <w:rsid w:val="00BB40DC"/>
    <w:rsid w:val="00BB4363"/>
    <w:rsid w:val="00BB47F1"/>
    <w:rsid w:val="00BB48DE"/>
    <w:rsid w:val="00BB4974"/>
    <w:rsid w:val="00BB4A9B"/>
    <w:rsid w:val="00BB4E1A"/>
    <w:rsid w:val="00BB52BF"/>
    <w:rsid w:val="00BB5500"/>
    <w:rsid w:val="00BB588C"/>
    <w:rsid w:val="00BB60E0"/>
    <w:rsid w:val="00BB6556"/>
    <w:rsid w:val="00BB6B19"/>
    <w:rsid w:val="00BB708B"/>
    <w:rsid w:val="00BB7856"/>
    <w:rsid w:val="00BB79B8"/>
    <w:rsid w:val="00BB7AF7"/>
    <w:rsid w:val="00BB7E18"/>
    <w:rsid w:val="00BB7EBE"/>
    <w:rsid w:val="00BC038C"/>
    <w:rsid w:val="00BC0CF7"/>
    <w:rsid w:val="00BC1047"/>
    <w:rsid w:val="00BC13AA"/>
    <w:rsid w:val="00BC13CC"/>
    <w:rsid w:val="00BC1413"/>
    <w:rsid w:val="00BC20D6"/>
    <w:rsid w:val="00BC2467"/>
    <w:rsid w:val="00BC2663"/>
    <w:rsid w:val="00BC2CB1"/>
    <w:rsid w:val="00BC3452"/>
    <w:rsid w:val="00BC3503"/>
    <w:rsid w:val="00BC430D"/>
    <w:rsid w:val="00BC44D1"/>
    <w:rsid w:val="00BC48CB"/>
    <w:rsid w:val="00BC4A05"/>
    <w:rsid w:val="00BC4F94"/>
    <w:rsid w:val="00BC5659"/>
    <w:rsid w:val="00BC613F"/>
    <w:rsid w:val="00BC6351"/>
    <w:rsid w:val="00BC651C"/>
    <w:rsid w:val="00BC6595"/>
    <w:rsid w:val="00BC6A3C"/>
    <w:rsid w:val="00BC6B38"/>
    <w:rsid w:val="00BC6B82"/>
    <w:rsid w:val="00BC6BA2"/>
    <w:rsid w:val="00BC6C10"/>
    <w:rsid w:val="00BC7380"/>
    <w:rsid w:val="00BC76DF"/>
    <w:rsid w:val="00BC7EE3"/>
    <w:rsid w:val="00BC7F48"/>
    <w:rsid w:val="00BD0174"/>
    <w:rsid w:val="00BD01F4"/>
    <w:rsid w:val="00BD028E"/>
    <w:rsid w:val="00BD0539"/>
    <w:rsid w:val="00BD0A2C"/>
    <w:rsid w:val="00BD0BBC"/>
    <w:rsid w:val="00BD0D27"/>
    <w:rsid w:val="00BD0E72"/>
    <w:rsid w:val="00BD1B0D"/>
    <w:rsid w:val="00BD2903"/>
    <w:rsid w:val="00BD3677"/>
    <w:rsid w:val="00BD3762"/>
    <w:rsid w:val="00BD3997"/>
    <w:rsid w:val="00BD3E7F"/>
    <w:rsid w:val="00BD4167"/>
    <w:rsid w:val="00BD41FB"/>
    <w:rsid w:val="00BD43DB"/>
    <w:rsid w:val="00BD44D8"/>
    <w:rsid w:val="00BD4A2E"/>
    <w:rsid w:val="00BD4B85"/>
    <w:rsid w:val="00BD4F0A"/>
    <w:rsid w:val="00BD51E2"/>
    <w:rsid w:val="00BD51FD"/>
    <w:rsid w:val="00BD5332"/>
    <w:rsid w:val="00BD5A77"/>
    <w:rsid w:val="00BD5F10"/>
    <w:rsid w:val="00BD5FE7"/>
    <w:rsid w:val="00BD6153"/>
    <w:rsid w:val="00BD6229"/>
    <w:rsid w:val="00BD6AE6"/>
    <w:rsid w:val="00BD6C4D"/>
    <w:rsid w:val="00BD6EAD"/>
    <w:rsid w:val="00BD6EB0"/>
    <w:rsid w:val="00BD6ED7"/>
    <w:rsid w:val="00BD6F34"/>
    <w:rsid w:val="00BD7051"/>
    <w:rsid w:val="00BD716F"/>
    <w:rsid w:val="00BD73E0"/>
    <w:rsid w:val="00BD75FB"/>
    <w:rsid w:val="00BD7631"/>
    <w:rsid w:val="00BD7A8D"/>
    <w:rsid w:val="00BE072D"/>
    <w:rsid w:val="00BE0E3D"/>
    <w:rsid w:val="00BE0F09"/>
    <w:rsid w:val="00BE1022"/>
    <w:rsid w:val="00BE1363"/>
    <w:rsid w:val="00BE1386"/>
    <w:rsid w:val="00BE17D2"/>
    <w:rsid w:val="00BE1B7A"/>
    <w:rsid w:val="00BE1CCD"/>
    <w:rsid w:val="00BE21B0"/>
    <w:rsid w:val="00BE227A"/>
    <w:rsid w:val="00BE23C1"/>
    <w:rsid w:val="00BE24E6"/>
    <w:rsid w:val="00BE25E7"/>
    <w:rsid w:val="00BE2667"/>
    <w:rsid w:val="00BE26DB"/>
    <w:rsid w:val="00BE2809"/>
    <w:rsid w:val="00BE28B7"/>
    <w:rsid w:val="00BE28B9"/>
    <w:rsid w:val="00BE2AF5"/>
    <w:rsid w:val="00BE2B94"/>
    <w:rsid w:val="00BE309D"/>
    <w:rsid w:val="00BE3489"/>
    <w:rsid w:val="00BE36D0"/>
    <w:rsid w:val="00BE377E"/>
    <w:rsid w:val="00BE38C2"/>
    <w:rsid w:val="00BE3B55"/>
    <w:rsid w:val="00BE41C7"/>
    <w:rsid w:val="00BE4489"/>
    <w:rsid w:val="00BE4E14"/>
    <w:rsid w:val="00BE4FC1"/>
    <w:rsid w:val="00BE500D"/>
    <w:rsid w:val="00BE51B2"/>
    <w:rsid w:val="00BE51CF"/>
    <w:rsid w:val="00BE5288"/>
    <w:rsid w:val="00BE54CC"/>
    <w:rsid w:val="00BE54F0"/>
    <w:rsid w:val="00BE59CA"/>
    <w:rsid w:val="00BE5C93"/>
    <w:rsid w:val="00BE5CA9"/>
    <w:rsid w:val="00BE5CC2"/>
    <w:rsid w:val="00BE5E9C"/>
    <w:rsid w:val="00BE5FBE"/>
    <w:rsid w:val="00BE606B"/>
    <w:rsid w:val="00BE6253"/>
    <w:rsid w:val="00BE6544"/>
    <w:rsid w:val="00BE6569"/>
    <w:rsid w:val="00BE67D2"/>
    <w:rsid w:val="00BE6B72"/>
    <w:rsid w:val="00BE6C28"/>
    <w:rsid w:val="00BE6FD0"/>
    <w:rsid w:val="00BE7466"/>
    <w:rsid w:val="00BE7B34"/>
    <w:rsid w:val="00BE7FB4"/>
    <w:rsid w:val="00BF0062"/>
    <w:rsid w:val="00BF0301"/>
    <w:rsid w:val="00BF0339"/>
    <w:rsid w:val="00BF04E8"/>
    <w:rsid w:val="00BF0571"/>
    <w:rsid w:val="00BF178D"/>
    <w:rsid w:val="00BF19AF"/>
    <w:rsid w:val="00BF2223"/>
    <w:rsid w:val="00BF229B"/>
    <w:rsid w:val="00BF24DD"/>
    <w:rsid w:val="00BF25ED"/>
    <w:rsid w:val="00BF283D"/>
    <w:rsid w:val="00BF28AD"/>
    <w:rsid w:val="00BF2CB7"/>
    <w:rsid w:val="00BF2D4A"/>
    <w:rsid w:val="00BF2DCE"/>
    <w:rsid w:val="00BF2EB2"/>
    <w:rsid w:val="00BF3101"/>
    <w:rsid w:val="00BF345E"/>
    <w:rsid w:val="00BF3747"/>
    <w:rsid w:val="00BF46AC"/>
    <w:rsid w:val="00BF488A"/>
    <w:rsid w:val="00BF5492"/>
    <w:rsid w:val="00BF5939"/>
    <w:rsid w:val="00BF59AC"/>
    <w:rsid w:val="00BF5DFE"/>
    <w:rsid w:val="00BF61FF"/>
    <w:rsid w:val="00BF6844"/>
    <w:rsid w:val="00BF6977"/>
    <w:rsid w:val="00BF6A88"/>
    <w:rsid w:val="00BF6B02"/>
    <w:rsid w:val="00BF6B1A"/>
    <w:rsid w:val="00BF6E34"/>
    <w:rsid w:val="00BF7005"/>
    <w:rsid w:val="00BF7076"/>
    <w:rsid w:val="00BF7555"/>
    <w:rsid w:val="00BF7A86"/>
    <w:rsid w:val="00C00466"/>
    <w:rsid w:val="00C004D9"/>
    <w:rsid w:val="00C00877"/>
    <w:rsid w:val="00C00C98"/>
    <w:rsid w:val="00C00DDB"/>
    <w:rsid w:val="00C01051"/>
    <w:rsid w:val="00C01291"/>
    <w:rsid w:val="00C014E9"/>
    <w:rsid w:val="00C015DA"/>
    <w:rsid w:val="00C01807"/>
    <w:rsid w:val="00C0190B"/>
    <w:rsid w:val="00C01B54"/>
    <w:rsid w:val="00C01EB2"/>
    <w:rsid w:val="00C02054"/>
    <w:rsid w:val="00C021CD"/>
    <w:rsid w:val="00C0269E"/>
    <w:rsid w:val="00C02757"/>
    <w:rsid w:val="00C02940"/>
    <w:rsid w:val="00C02A55"/>
    <w:rsid w:val="00C02DBD"/>
    <w:rsid w:val="00C02DF5"/>
    <w:rsid w:val="00C02F9C"/>
    <w:rsid w:val="00C0316C"/>
    <w:rsid w:val="00C0339B"/>
    <w:rsid w:val="00C03446"/>
    <w:rsid w:val="00C03557"/>
    <w:rsid w:val="00C03F0F"/>
    <w:rsid w:val="00C0407D"/>
    <w:rsid w:val="00C0433A"/>
    <w:rsid w:val="00C044E0"/>
    <w:rsid w:val="00C04903"/>
    <w:rsid w:val="00C04FBE"/>
    <w:rsid w:val="00C05C86"/>
    <w:rsid w:val="00C05E52"/>
    <w:rsid w:val="00C066DC"/>
    <w:rsid w:val="00C066EE"/>
    <w:rsid w:val="00C06710"/>
    <w:rsid w:val="00C068C6"/>
    <w:rsid w:val="00C0692F"/>
    <w:rsid w:val="00C069F8"/>
    <w:rsid w:val="00C06A6A"/>
    <w:rsid w:val="00C06B07"/>
    <w:rsid w:val="00C06D49"/>
    <w:rsid w:val="00C06DA3"/>
    <w:rsid w:val="00C06DCD"/>
    <w:rsid w:val="00C0719E"/>
    <w:rsid w:val="00C0727A"/>
    <w:rsid w:val="00C07376"/>
    <w:rsid w:val="00C07520"/>
    <w:rsid w:val="00C076BB"/>
    <w:rsid w:val="00C078A2"/>
    <w:rsid w:val="00C07AAC"/>
    <w:rsid w:val="00C07C88"/>
    <w:rsid w:val="00C109DE"/>
    <w:rsid w:val="00C10BC1"/>
    <w:rsid w:val="00C10E3F"/>
    <w:rsid w:val="00C10EE2"/>
    <w:rsid w:val="00C113B4"/>
    <w:rsid w:val="00C1150F"/>
    <w:rsid w:val="00C116B1"/>
    <w:rsid w:val="00C1178B"/>
    <w:rsid w:val="00C11833"/>
    <w:rsid w:val="00C11990"/>
    <w:rsid w:val="00C11AF7"/>
    <w:rsid w:val="00C11F8D"/>
    <w:rsid w:val="00C1245E"/>
    <w:rsid w:val="00C12D18"/>
    <w:rsid w:val="00C12DDF"/>
    <w:rsid w:val="00C12FAC"/>
    <w:rsid w:val="00C133ED"/>
    <w:rsid w:val="00C1347C"/>
    <w:rsid w:val="00C13565"/>
    <w:rsid w:val="00C136C8"/>
    <w:rsid w:val="00C13D52"/>
    <w:rsid w:val="00C13FC6"/>
    <w:rsid w:val="00C141DA"/>
    <w:rsid w:val="00C143D8"/>
    <w:rsid w:val="00C14709"/>
    <w:rsid w:val="00C148A8"/>
    <w:rsid w:val="00C14ABD"/>
    <w:rsid w:val="00C14CCD"/>
    <w:rsid w:val="00C14D1E"/>
    <w:rsid w:val="00C14DD8"/>
    <w:rsid w:val="00C14FCD"/>
    <w:rsid w:val="00C15068"/>
    <w:rsid w:val="00C1541A"/>
    <w:rsid w:val="00C15983"/>
    <w:rsid w:val="00C16AE7"/>
    <w:rsid w:val="00C1765C"/>
    <w:rsid w:val="00C17770"/>
    <w:rsid w:val="00C17B87"/>
    <w:rsid w:val="00C2010B"/>
    <w:rsid w:val="00C203A4"/>
    <w:rsid w:val="00C20655"/>
    <w:rsid w:val="00C21153"/>
    <w:rsid w:val="00C211D1"/>
    <w:rsid w:val="00C21358"/>
    <w:rsid w:val="00C21456"/>
    <w:rsid w:val="00C2219E"/>
    <w:rsid w:val="00C22757"/>
    <w:rsid w:val="00C23293"/>
    <w:rsid w:val="00C237E8"/>
    <w:rsid w:val="00C23E5A"/>
    <w:rsid w:val="00C23E89"/>
    <w:rsid w:val="00C24167"/>
    <w:rsid w:val="00C24385"/>
    <w:rsid w:val="00C24A5E"/>
    <w:rsid w:val="00C24C48"/>
    <w:rsid w:val="00C24E26"/>
    <w:rsid w:val="00C24FC2"/>
    <w:rsid w:val="00C2521B"/>
    <w:rsid w:val="00C25AD4"/>
    <w:rsid w:val="00C275D0"/>
    <w:rsid w:val="00C27ED4"/>
    <w:rsid w:val="00C27F6F"/>
    <w:rsid w:val="00C30084"/>
    <w:rsid w:val="00C3053A"/>
    <w:rsid w:val="00C3088C"/>
    <w:rsid w:val="00C31058"/>
    <w:rsid w:val="00C31544"/>
    <w:rsid w:val="00C3217C"/>
    <w:rsid w:val="00C322D5"/>
    <w:rsid w:val="00C32300"/>
    <w:rsid w:val="00C32594"/>
    <w:rsid w:val="00C328B5"/>
    <w:rsid w:val="00C328ED"/>
    <w:rsid w:val="00C329F1"/>
    <w:rsid w:val="00C32A65"/>
    <w:rsid w:val="00C32DB5"/>
    <w:rsid w:val="00C32F50"/>
    <w:rsid w:val="00C32F80"/>
    <w:rsid w:val="00C33F14"/>
    <w:rsid w:val="00C33F75"/>
    <w:rsid w:val="00C345EC"/>
    <w:rsid w:val="00C34B14"/>
    <w:rsid w:val="00C34CA1"/>
    <w:rsid w:val="00C34F6D"/>
    <w:rsid w:val="00C356B4"/>
    <w:rsid w:val="00C35767"/>
    <w:rsid w:val="00C358EF"/>
    <w:rsid w:val="00C35AEF"/>
    <w:rsid w:val="00C35B8D"/>
    <w:rsid w:val="00C36244"/>
    <w:rsid w:val="00C3652A"/>
    <w:rsid w:val="00C36550"/>
    <w:rsid w:val="00C366A3"/>
    <w:rsid w:val="00C368B5"/>
    <w:rsid w:val="00C368DF"/>
    <w:rsid w:val="00C37B8F"/>
    <w:rsid w:val="00C37C7A"/>
    <w:rsid w:val="00C400B0"/>
    <w:rsid w:val="00C40437"/>
    <w:rsid w:val="00C4043D"/>
    <w:rsid w:val="00C405CC"/>
    <w:rsid w:val="00C407DA"/>
    <w:rsid w:val="00C412C4"/>
    <w:rsid w:val="00C41477"/>
    <w:rsid w:val="00C416A5"/>
    <w:rsid w:val="00C41C2C"/>
    <w:rsid w:val="00C42193"/>
    <w:rsid w:val="00C4255C"/>
    <w:rsid w:val="00C42B39"/>
    <w:rsid w:val="00C43202"/>
    <w:rsid w:val="00C434EE"/>
    <w:rsid w:val="00C43717"/>
    <w:rsid w:val="00C437A8"/>
    <w:rsid w:val="00C438D0"/>
    <w:rsid w:val="00C4486F"/>
    <w:rsid w:val="00C44B44"/>
    <w:rsid w:val="00C451FC"/>
    <w:rsid w:val="00C45329"/>
    <w:rsid w:val="00C453A4"/>
    <w:rsid w:val="00C45591"/>
    <w:rsid w:val="00C456D7"/>
    <w:rsid w:val="00C459BB"/>
    <w:rsid w:val="00C45BD8"/>
    <w:rsid w:val="00C45C88"/>
    <w:rsid w:val="00C463DE"/>
    <w:rsid w:val="00C4647E"/>
    <w:rsid w:val="00C467BB"/>
    <w:rsid w:val="00C46853"/>
    <w:rsid w:val="00C46BF7"/>
    <w:rsid w:val="00C4704D"/>
    <w:rsid w:val="00C472A5"/>
    <w:rsid w:val="00C473BC"/>
    <w:rsid w:val="00C47520"/>
    <w:rsid w:val="00C47690"/>
    <w:rsid w:val="00C478A1"/>
    <w:rsid w:val="00C478FD"/>
    <w:rsid w:val="00C47913"/>
    <w:rsid w:val="00C479A3"/>
    <w:rsid w:val="00C47AA3"/>
    <w:rsid w:val="00C47B6B"/>
    <w:rsid w:val="00C47C73"/>
    <w:rsid w:val="00C47CCD"/>
    <w:rsid w:val="00C47D24"/>
    <w:rsid w:val="00C47E1F"/>
    <w:rsid w:val="00C47E5F"/>
    <w:rsid w:val="00C50467"/>
    <w:rsid w:val="00C507A3"/>
    <w:rsid w:val="00C507C1"/>
    <w:rsid w:val="00C50B18"/>
    <w:rsid w:val="00C50B47"/>
    <w:rsid w:val="00C50CA8"/>
    <w:rsid w:val="00C51276"/>
    <w:rsid w:val="00C5191B"/>
    <w:rsid w:val="00C523ED"/>
    <w:rsid w:val="00C5260B"/>
    <w:rsid w:val="00C5266E"/>
    <w:rsid w:val="00C5276A"/>
    <w:rsid w:val="00C52A82"/>
    <w:rsid w:val="00C52C2F"/>
    <w:rsid w:val="00C52D2D"/>
    <w:rsid w:val="00C52D79"/>
    <w:rsid w:val="00C53475"/>
    <w:rsid w:val="00C5351D"/>
    <w:rsid w:val="00C539B9"/>
    <w:rsid w:val="00C541B3"/>
    <w:rsid w:val="00C5440D"/>
    <w:rsid w:val="00C546DE"/>
    <w:rsid w:val="00C548C9"/>
    <w:rsid w:val="00C54932"/>
    <w:rsid w:val="00C54D64"/>
    <w:rsid w:val="00C551D9"/>
    <w:rsid w:val="00C55373"/>
    <w:rsid w:val="00C554B5"/>
    <w:rsid w:val="00C555D5"/>
    <w:rsid w:val="00C55EC4"/>
    <w:rsid w:val="00C56061"/>
    <w:rsid w:val="00C56184"/>
    <w:rsid w:val="00C56258"/>
    <w:rsid w:val="00C56442"/>
    <w:rsid w:val="00C56468"/>
    <w:rsid w:val="00C565A3"/>
    <w:rsid w:val="00C5681C"/>
    <w:rsid w:val="00C56CDB"/>
    <w:rsid w:val="00C5706B"/>
    <w:rsid w:val="00C57127"/>
    <w:rsid w:val="00C571F9"/>
    <w:rsid w:val="00C57745"/>
    <w:rsid w:val="00C577CF"/>
    <w:rsid w:val="00C57A23"/>
    <w:rsid w:val="00C60224"/>
    <w:rsid w:val="00C6072B"/>
    <w:rsid w:val="00C6083C"/>
    <w:rsid w:val="00C60C1A"/>
    <w:rsid w:val="00C60D7D"/>
    <w:rsid w:val="00C60FBD"/>
    <w:rsid w:val="00C611C8"/>
    <w:rsid w:val="00C61205"/>
    <w:rsid w:val="00C615A1"/>
    <w:rsid w:val="00C615AB"/>
    <w:rsid w:val="00C61614"/>
    <w:rsid w:val="00C616EE"/>
    <w:rsid w:val="00C61891"/>
    <w:rsid w:val="00C61972"/>
    <w:rsid w:val="00C62AA2"/>
    <w:rsid w:val="00C62D39"/>
    <w:rsid w:val="00C63048"/>
    <w:rsid w:val="00C631E7"/>
    <w:rsid w:val="00C637E0"/>
    <w:rsid w:val="00C63ABE"/>
    <w:rsid w:val="00C63F34"/>
    <w:rsid w:val="00C63F7A"/>
    <w:rsid w:val="00C64017"/>
    <w:rsid w:val="00C643B7"/>
    <w:rsid w:val="00C643C9"/>
    <w:rsid w:val="00C644C9"/>
    <w:rsid w:val="00C6468A"/>
    <w:rsid w:val="00C64D7F"/>
    <w:rsid w:val="00C65341"/>
    <w:rsid w:val="00C65377"/>
    <w:rsid w:val="00C6582D"/>
    <w:rsid w:val="00C6596F"/>
    <w:rsid w:val="00C65F5B"/>
    <w:rsid w:val="00C664AA"/>
    <w:rsid w:val="00C66EAA"/>
    <w:rsid w:val="00C67217"/>
    <w:rsid w:val="00C67509"/>
    <w:rsid w:val="00C675C2"/>
    <w:rsid w:val="00C67AF4"/>
    <w:rsid w:val="00C70BA6"/>
    <w:rsid w:val="00C71091"/>
    <w:rsid w:val="00C7134C"/>
    <w:rsid w:val="00C71488"/>
    <w:rsid w:val="00C71AC5"/>
    <w:rsid w:val="00C71F6A"/>
    <w:rsid w:val="00C72245"/>
    <w:rsid w:val="00C73358"/>
    <w:rsid w:val="00C733A8"/>
    <w:rsid w:val="00C7360F"/>
    <w:rsid w:val="00C738A4"/>
    <w:rsid w:val="00C73ACB"/>
    <w:rsid w:val="00C73D40"/>
    <w:rsid w:val="00C741BA"/>
    <w:rsid w:val="00C74618"/>
    <w:rsid w:val="00C74652"/>
    <w:rsid w:val="00C749B4"/>
    <w:rsid w:val="00C74BF7"/>
    <w:rsid w:val="00C74C13"/>
    <w:rsid w:val="00C74F0A"/>
    <w:rsid w:val="00C75004"/>
    <w:rsid w:val="00C754D9"/>
    <w:rsid w:val="00C755FC"/>
    <w:rsid w:val="00C75F43"/>
    <w:rsid w:val="00C7603A"/>
    <w:rsid w:val="00C76569"/>
    <w:rsid w:val="00C765AD"/>
    <w:rsid w:val="00C7694D"/>
    <w:rsid w:val="00C76A32"/>
    <w:rsid w:val="00C7720F"/>
    <w:rsid w:val="00C773AA"/>
    <w:rsid w:val="00C776C6"/>
    <w:rsid w:val="00C8002F"/>
    <w:rsid w:val="00C80179"/>
    <w:rsid w:val="00C801E2"/>
    <w:rsid w:val="00C8039A"/>
    <w:rsid w:val="00C805F8"/>
    <w:rsid w:val="00C806D2"/>
    <w:rsid w:val="00C8094A"/>
    <w:rsid w:val="00C80B0D"/>
    <w:rsid w:val="00C80D5E"/>
    <w:rsid w:val="00C80F5E"/>
    <w:rsid w:val="00C81070"/>
    <w:rsid w:val="00C819B5"/>
    <w:rsid w:val="00C81C53"/>
    <w:rsid w:val="00C81D01"/>
    <w:rsid w:val="00C8233D"/>
    <w:rsid w:val="00C827C7"/>
    <w:rsid w:val="00C828DE"/>
    <w:rsid w:val="00C82EB6"/>
    <w:rsid w:val="00C831C0"/>
    <w:rsid w:val="00C832A7"/>
    <w:rsid w:val="00C837BB"/>
    <w:rsid w:val="00C83F97"/>
    <w:rsid w:val="00C844CF"/>
    <w:rsid w:val="00C84675"/>
    <w:rsid w:val="00C84A66"/>
    <w:rsid w:val="00C85060"/>
    <w:rsid w:val="00C853CF"/>
    <w:rsid w:val="00C8547A"/>
    <w:rsid w:val="00C85704"/>
    <w:rsid w:val="00C85898"/>
    <w:rsid w:val="00C85B9D"/>
    <w:rsid w:val="00C86075"/>
    <w:rsid w:val="00C860F7"/>
    <w:rsid w:val="00C86347"/>
    <w:rsid w:val="00C8635B"/>
    <w:rsid w:val="00C86520"/>
    <w:rsid w:val="00C865B2"/>
    <w:rsid w:val="00C871CF"/>
    <w:rsid w:val="00C87369"/>
    <w:rsid w:val="00C87682"/>
    <w:rsid w:val="00C876D4"/>
    <w:rsid w:val="00C87A95"/>
    <w:rsid w:val="00C87E1B"/>
    <w:rsid w:val="00C87E65"/>
    <w:rsid w:val="00C87EDA"/>
    <w:rsid w:val="00C900E2"/>
    <w:rsid w:val="00C9019D"/>
    <w:rsid w:val="00C9151D"/>
    <w:rsid w:val="00C91913"/>
    <w:rsid w:val="00C919AB"/>
    <w:rsid w:val="00C919C4"/>
    <w:rsid w:val="00C91C50"/>
    <w:rsid w:val="00C923D8"/>
    <w:rsid w:val="00C926D7"/>
    <w:rsid w:val="00C927E2"/>
    <w:rsid w:val="00C92B5A"/>
    <w:rsid w:val="00C92D14"/>
    <w:rsid w:val="00C92E70"/>
    <w:rsid w:val="00C935A6"/>
    <w:rsid w:val="00C9388C"/>
    <w:rsid w:val="00C938EE"/>
    <w:rsid w:val="00C93AE4"/>
    <w:rsid w:val="00C93F5E"/>
    <w:rsid w:val="00C940CF"/>
    <w:rsid w:val="00C94473"/>
    <w:rsid w:val="00C946EA"/>
    <w:rsid w:val="00C9472E"/>
    <w:rsid w:val="00C94B40"/>
    <w:rsid w:val="00C94E48"/>
    <w:rsid w:val="00C94F77"/>
    <w:rsid w:val="00C95BD2"/>
    <w:rsid w:val="00C95F80"/>
    <w:rsid w:val="00C9611D"/>
    <w:rsid w:val="00C962FE"/>
    <w:rsid w:val="00C963E5"/>
    <w:rsid w:val="00C964B3"/>
    <w:rsid w:val="00C96A37"/>
    <w:rsid w:val="00C96A84"/>
    <w:rsid w:val="00C96CD8"/>
    <w:rsid w:val="00C96D03"/>
    <w:rsid w:val="00C96EF8"/>
    <w:rsid w:val="00C9702C"/>
    <w:rsid w:val="00C9744A"/>
    <w:rsid w:val="00C97F37"/>
    <w:rsid w:val="00C97F6E"/>
    <w:rsid w:val="00CA0021"/>
    <w:rsid w:val="00CA0ADE"/>
    <w:rsid w:val="00CA111E"/>
    <w:rsid w:val="00CA1150"/>
    <w:rsid w:val="00CA171D"/>
    <w:rsid w:val="00CA17CC"/>
    <w:rsid w:val="00CA190E"/>
    <w:rsid w:val="00CA1E85"/>
    <w:rsid w:val="00CA1EA0"/>
    <w:rsid w:val="00CA20AA"/>
    <w:rsid w:val="00CA2128"/>
    <w:rsid w:val="00CA2975"/>
    <w:rsid w:val="00CA2993"/>
    <w:rsid w:val="00CA2E31"/>
    <w:rsid w:val="00CA31FC"/>
    <w:rsid w:val="00CA3990"/>
    <w:rsid w:val="00CA4000"/>
    <w:rsid w:val="00CA45E1"/>
    <w:rsid w:val="00CA4700"/>
    <w:rsid w:val="00CA51D1"/>
    <w:rsid w:val="00CA56A4"/>
    <w:rsid w:val="00CA56C4"/>
    <w:rsid w:val="00CA5702"/>
    <w:rsid w:val="00CA5A65"/>
    <w:rsid w:val="00CA5A75"/>
    <w:rsid w:val="00CA5AD6"/>
    <w:rsid w:val="00CA5B7A"/>
    <w:rsid w:val="00CA5DB9"/>
    <w:rsid w:val="00CA5DF9"/>
    <w:rsid w:val="00CA617B"/>
    <w:rsid w:val="00CA642E"/>
    <w:rsid w:val="00CA67F0"/>
    <w:rsid w:val="00CA6CA2"/>
    <w:rsid w:val="00CA6CAF"/>
    <w:rsid w:val="00CA6CDD"/>
    <w:rsid w:val="00CA6D38"/>
    <w:rsid w:val="00CA6D8C"/>
    <w:rsid w:val="00CA6DEB"/>
    <w:rsid w:val="00CA7097"/>
    <w:rsid w:val="00CA73AF"/>
    <w:rsid w:val="00CA73C4"/>
    <w:rsid w:val="00CA76B1"/>
    <w:rsid w:val="00CA7C7B"/>
    <w:rsid w:val="00CA7DF8"/>
    <w:rsid w:val="00CA7E56"/>
    <w:rsid w:val="00CB04FF"/>
    <w:rsid w:val="00CB05DC"/>
    <w:rsid w:val="00CB074A"/>
    <w:rsid w:val="00CB08E5"/>
    <w:rsid w:val="00CB1439"/>
    <w:rsid w:val="00CB1538"/>
    <w:rsid w:val="00CB17D0"/>
    <w:rsid w:val="00CB18EC"/>
    <w:rsid w:val="00CB1A53"/>
    <w:rsid w:val="00CB1C84"/>
    <w:rsid w:val="00CB260A"/>
    <w:rsid w:val="00CB2630"/>
    <w:rsid w:val="00CB2A89"/>
    <w:rsid w:val="00CB3A02"/>
    <w:rsid w:val="00CB3F28"/>
    <w:rsid w:val="00CB407D"/>
    <w:rsid w:val="00CB4184"/>
    <w:rsid w:val="00CB4487"/>
    <w:rsid w:val="00CB4C15"/>
    <w:rsid w:val="00CB53BC"/>
    <w:rsid w:val="00CB5443"/>
    <w:rsid w:val="00CB5845"/>
    <w:rsid w:val="00CB5D27"/>
    <w:rsid w:val="00CB6AE4"/>
    <w:rsid w:val="00CB6C90"/>
    <w:rsid w:val="00CB6D10"/>
    <w:rsid w:val="00CB6E71"/>
    <w:rsid w:val="00CB6F2E"/>
    <w:rsid w:val="00CB6FB4"/>
    <w:rsid w:val="00CB7490"/>
    <w:rsid w:val="00CB7C01"/>
    <w:rsid w:val="00CB7C26"/>
    <w:rsid w:val="00CB7CC9"/>
    <w:rsid w:val="00CC030E"/>
    <w:rsid w:val="00CC03C8"/>
    <w:rsid w:val="00CC04BA"/>
    <w:rsid w:val="00CC08BE"/>
    <w:rsid w:val="00CC0B60"/>
    <w:rsid w:val="00CC12D6"/>
    <w:rsid w:val="00CC1796"/>
    <w:rsid w:val="00CC1C24"/>
    <w:rsid w:val="00CC1F5A"/>
    <w:rsid w:val="00CC2260"/>
    <w:rsid w:val="00CC258A"/>
    <w:rsid w:val="00CC27AA"/>
    <w:rsid w:val="00CC2AFE"/>
    <w:rsid w:val="00CC33C2"/>
    <w:rsid w:val="00CC35DE"/>
    <w:rsid w:val="00CC3FB3"/>
    <w:rsid w:val="00CC413F"/>
    <w:rsid w:val="00CC460F"/>
    <w:rsid w:val="00CC47DA"/>
    <w:rsid w:val="00CC4982"/>
    <w:rsid w:val="00CC4DE4"/>
    <w:rsid w:val="00CC55B0"/>
    <w:rsid w:val="00CC55B8"/>
    <w:rsid w:val="00CC5D1C"/>
    <w:rsid w:val="00CC62A8"/>
    <w:rsid w:val="00CC64BC"/>
    <w:rsid w:val="00CC6781"/>
    <w:rsid w:val="00CC6844"/>
    <w:rsid w:val="00CC6886"/>
    <w:rsid w:val="00CC6CD1"/>
    <w:rsid w:val="00CC7155"/>
    <w:rsid w:val="00CC724E"/>
    <w:rsid w:val="00CC7341"/>
    <w:rsid w:val="00CC790C"/>
    <w:rsid w:val="00CC7984"/>
    <w:rsid w:val="00CC7B81"/>
    <w:rsid w:val="00CD011C"/>
    <w:rsid w:val="00CD0194"/>
    <w:rsid w:val="00CD0EB9"/>
    <w:rsid w:val="00CD2225"/>
    <w:rsid w:val="00CD244A"/>
    <w:rsid w:val="00CD2593"/>
    <w:rsid w:val="00CD2952"/>
    <w:rsid w:val="00CD298B"/>
    <w:rsid w:val="00CD2D4E"/>
    <w:rsid w:val="00CD2E40"/>
    <w:rsid w:val="00CD2E56"/>
    <w:rsid w:val="00CD3450"/>
    <w:rsid w:val="00CD3945"/>
    <w:rsid w:val="00CD3A3B"/>
    <w:rsid w:val="00CD43E0"/>
    <w:rsid w:val="00CD45DA"/>
    <w:rsid w:val="00CD46CB"/>
    <w:rsid w:val="00CD4841"/>
    <w:rsid w:val="00CD4B29"/>
    <w:rsid w:val="00CD516F"/>
    <w:rsid w:val="00CD5191"/>
    <w:rsid w:val="00CD5333"/>
    <w:rsid w:val="00CD5C94"/>
    <w:rsid w:val="00CD639A"/>
    <w:rsid w:val="00CD678E"/>
    <w:rsid w:val="00CD67DA"/>
    <w:rsid w:val="00CD67FF"/>
    <w:rsid w:val="00CD6800"/>
    <w:rsid w:val="00CD68AC"/>
    <w:rsid w:val="00CD68AE"/>
    <w:rsid w:val="00CD69E6"/>
    <w:rsid w:val="00CD6DA0"/>
    <w:rsid w:val="00CD6FC6"/>
    <w:rsid w:val="00CD77A4"/>
    <w:rsid w:val="00CD7BE4"/>
    <w:rsid w:val="00CE026C"/>
    <w:rsid w:val="00CE02B9"/>
    <w:rsid w:val="00CE044B"/>
    <w:rsid w:val="00CE09EC"/>
    <w:rsid w:val="00CE0E38"/>
    <w:rsid w:val="00CE109B"/>
    <w:rsid w:val="00CE17AB"/>
    <w:rsid w:val="00CE181E"/>
    <w:rsid w:val="00CE1BD4"/>
    <w:rsid w:val="00CE1C4B"/>
    <w:rsid w:val="00CE22A2"/>
    <w:rsid w:val="00CE265E"/>
    <w:rsid w:val="00CE2823"/>
    <w:rsid w:val="00CE2AD6"/>
    <w:rsid w:val="00CE2BFA"/>
    <w:rsid w:val="00CE38C7"/>
    <w:rsid w:val="00CE3A52"/>
    <w:rsid w:val="00CE3CCD"/>
    <w:rsid w:val="00CE4301"/>
    <w:rsid w:val="00CE4364"/>
    <w:rsid w:val="00CE44C5"/>
    <w:rsid w:val="00CE49CA"/>
    <w:rsid w:val="00CE49FA"/>
    <w:rsid w:val="00CE4C0D"/>
    <w:rsid w:val="00CE4FBA"/>
    <w:rsid w:val="00CE55F0"/>
    <w:rsid w:val="00CE5904"/>
    <w:rsid w:val="00CE5D5A"/>
    <w:rsid w:val="00CE5F55"/>
    <w:rsid w:val="00CE5F76"/>
    <w:rsid w:val="00CE6392"/>
    <w:rsid w:val="00CE65BA"/>
    <w:rsid w:val="00CE665C"/>
    <w:rsid w:val="00CE6668"/>
    <w:rsid w:val="00CE69CF"/>
    <w:rsid w:val="00CE7027"/>
    <w:rsid w:val="00CE7736"/>
    <w:rsid w:val="00CE7913"/>
    <w:rsid w:val="00CE7D2B"/>
    <w:rsid w:val="00CE7D7A"/>
    <w:rsid w:val="00CF04BD"/>
    <w:rsid w:val="00CF0A8A"/>
    <w:rsid w:val="00CF132A"/>
    <w:rsid w:val="00CF1A14"/>
    <w:rsid w:val="00CF1C8E"/>
    <w:rsid w:val="00CF2CAC"/>
    <w:rsid w:val="00CF34CF"/>
    <w:rsid w:val="00CF37D6"/>
    <w:rsid w:val="00CF3B9D"/>
    <w:rsid w:val="00CF4472"/>
    <w:rsid w:val="00CF497B"/>
    <w:rsid w:val="00CF4AFD"/>
    <w:rsid w:val="00CF4C5B"/>
    <w:rsid w:val="00CF4FB9"/>
    <w:rsid w:val="00CF528D"/>
    <w:rsid w:val="00CF541C"/>
    <w:rsid w:val="00CF56B4"/>
    <w:rsid w:val="00CF6386"/>
    <w:rsid w:val="00CF63E8"/>
    <w:rsid w:val="00CF6698"/>
    <w:rsid w:val="00CF6F5E"/>
    <w:rsid w:val="00CF72AC"/>
    <w:rsid w:val="00CF734F"/>
    <w:rsid w:val="00CF7A39"/>
    <w:rsid w:val="00CF7FC1"/>
    <w:rsid w:val="00D00764"/>
    <w:rsid w:val="00D00F2D"/>
    <w:rsid w:val="00D011BD"/>
    <w:rsid w:val="00D01A66"/>
    <w:rsid w:val="00D01A96"/>
    <w:rsid w:val="00D01EFE"/>
    <w:rsid w:val="00D0215A"/>
    <w:rsid w:val="00D02481"/>
    <w:rsid w:val="00D024CA"/>
    <w:rsid w:val="00D0257F"/>
    <w:rsid w:val="00D027F0"/>
    <w:rsid w:val="00D02DBB"/>
    <w:rsid w:val="00D0330A"/>
    <w:rsid w:val="00D036F3"/>
    <w:rsid w:val="00D041CF"/>
    <w:rsid w:val="00D04636"/>
    <w:rsid w:val="00D0486C"/>
    <w:rsid w:val="00D04A17"/>
    <w:rsid w:val="00D04D3C"/>
    <w:rsid w:val="00D04D4C"/>
    <w:rsid w:val="00D05045"/>
    <w:rsid w:val="00D053D5"/>
    <w:rsid w:val="00D05413"/>
    <w:rsid w:val="00D05EDF"/>
    <w:rsid w:val="00D06157"/>
    <w:rsid w:val="00D06323"/>
    <w:rsid w:val="00D06713"/>
    <w:rsid w:val="00D06792"/>
    <w:rsid w:val="00D067A5"/>
    <w:rsid w:val="00D0684B"/>
    <w:rsid w:val="00D06B03"/>
    <w:rsid w:val="00D07298"/>
    <w:rsid w:val="00D07327"/>
    <w:rsid w:val="00D0732E"/>
    <w:rsid w:val="00D0759D"/>
    <w:rsid w:val="00D075A0"/>
    <w:rsid w:val="00D103CB"/>
    <w:rsid w:val="00D10677"/>
    <w:rsid w:val="00D106E7"/>
    <w:rsid w:val="00D1092E"/>
    <w:rsid w:val="00D109B9"/>
    <w:rsid w:val="00D10EAB"/>
    <w:rsid w:val="00D11115"/>
    <w:rsid w:val="00D117CB"/>
    <w:rsid w:val="00D11B11"/>
    <w:rsid w:val="00D11EB3"/>
    <w:rsid w:val="00D120E0"/>
    <w:rsid w:val="00D12442"/>
    <w:rsid w:val="00D127DE"/>
    <w:rsid w:val="00D12880"/>
    <w:rsid w:val="00D12DC8"/>
    <w:rsid w:val="00D1315C"/>
    <w:rsid w:val="00D13385"/>
    <w:rsid w:val="00D1378D"/>
    <w:rsid w:val="00D13A62"/>
    <w:rsid w:val="00D14421"/>
    <w:rsid w:val="00D148DD"/>
    <w:rsid w:val="00D14C2D"/>
    <w:rsid w:val="00D14C34"/>
    <w:rsid w:val="00D14CA7"/>
    <w:rsid w:val="00D150B3"/>
    <w:rsid w:val="00D15237"/>
    <w:rsid w:val="00D152A8"/>
    <w:rsid w:val="00D15AB2"/>
    <w:rsid w:val="00D15D47"/>
    <w:rsid w:val="00D16660"/>
    <w:rsid w:val="00D166BA"/>
    <w:rsid w:val="00D167DC"/>
    <w:rsid w:val="00D16A4C"/>
    <w:rsid w:val="00D16DD2"/>
    <w:rsid w:val="00D16F67"/>
    <w:rsid w:val="00D1729A"/>
    <w:rsid w:val="00D172AD"/>
    <w:rsid w:val="00D17A72"/>
    <w:rsid w:val="00D17C11"/>
    <w:rsid w:val="00D17CB4"/>
    <w:rsid w:val="00D20248"/>
    <w:rsid w:val="00D20479"/>
    <w:rsid w:val="00D208C7"/>
    <w:rsid w:val="00D20C2A"/>
    <w:rsid w:val="00D20CAD"/>
    <w:rsid w:val="00D21456"/>
    <w:rsid w:val="00D217E1"/>
    <w:rsid w:val="00D21872"/>
    <w:rsid w:val="00D21957"/>
    <w:rsid w:val="00D21D4B"/>
    <w:rsid w:val="00D21F7E"/>
    <w:rsid w:val="00D22296"/>
    <w:rsid w:val="00D227E3"/>
    <w:rsid w:val="00D22935"/>
    <w:rsid w:val="00D22AFD"/>
    <w:rsid w:val="00D22BA8"/>
    <w:rsid w:val="00D22CDA"/>
    <w:rsid w:val="00D22D31"/>
    <w:rsid w:val="00D23509"/>
    <w:rsid w:val="00D236E3"/>
    <w:rsid w:val="00D23BE5"/>
    <w:rsid w:val="00D23C9D"/>
    <w:rsid w:val="00D24065"/>
    <w:rsid w:val="00D2445B"/>
    <w:rsid w:val="00D2458A"/>
    <w:rsid w:val="00D24CA4"/>
    <w:rsid w:val="00D24DDA"/>
    <w:rsid w:val="00D250A5"/>
    <w:rsid w:val="00D25697"/>
    <w:rsid w:val="00D257ED"/>
    <w:rsid w:val="00D25AEE"/>
    <w:rsid w:val="00D25EE0"/>
    <w:rsid w:val="00D26443"/>
    <w:rsid w:val="00D26963"/>
    <w:rsid w:val="00D26DAD"/>
    <w:rsid w:val="00D27200"/>
    <w:rsid w:val="00D27362"/>
    <w:rsid w:val="00D276F1"/>
    <w:rsid w:val="00D27F49"/>
    <w:rsid w:val="00D30953"/>
    <w:rsid w:val="00D30AAE"/>
    <w:rsid w:val="00D30BA8"/>
    <w:rsid w:val="00D30E5F"/>
    <w:rsid w:val="00D312FE"/>
    <w:rsid w:val="00D31763"/>
    <w:rsid w:val="00D318C1"/>
    <w:rsid w:val="00D3282B"/>
    <w:rsid w:val="00D3297A"/>
    <w:rsid w:val="00D32BB0"/>
    <w:rsid w:val="00D32E42"/>
    <w:rsid w:val="00D32EC1"/>
    <w:rsid w:val="00D332A4"/>
    <w:rsid w:val="00D3365F"/>
    <w:rsid w:val="00D33E54"/>
    <w:rsid w:val="00D33FC5"/>
    <w:rsid w:val="00D34038"/>
    <w:rsid w:val="00D341E3"/>
    <w:rsid w:val="00D342A6"/>
    <w:rsid w:val="00D348D5"/>
    <w:rsid w:val="00D34AD5"/>
    <w:rsid w:val="00D34B24"/>
    <w:rsid w:val="00D35073"/>
    <w:rsid w:val="00D3540C"/>
    <w:rsid w:val="00D35524"/>
    <w:rsid w:val="00D355FB"/>
    <w:rsid w:val="00D35A32"/>
    <w:rsid w:val="00D36338"/>
    <w:rsid w:val="00D369E5"/>
    <w:rsid w:val="00D36AB3"/>
    <w:rsid w:val="00D36BB0"/>
    <w:rsid w:val="00D36FCA"/>
    <w:rsid w:val="00D3701F"/>
    <w:rsid w:val="00D373E5"/>
    <w:rsid w:val="00D37742"/>
    <w:rsid w:val="00D4002A"/>
    <w:rsid w:val="00D40066"/>
    <w:rsid w:val="00D401F9"/>
    <w:rsid w:val="00D40683"/>
    <w:rsid w:val="00D40B1E"/>
    <w:rsid w:val="00D41182"/>
    <w:rsid w:val="00D4145E"/>
    <w:rsid w:val="00D41744"/>
    <w:rsid w:val="00D417A4"/>
    <w:rsid w:val="00D41937"/>
    <w:rsid w:val="00D41B86"/>
    <w:rsid w:val="00D41CD4"/>
    <w:rsid w:val="00D423EC"/>
    <w:rsid w:val="00D42F1B"/>
    <w:rsid w:val="00D43465"/>
    <w:rsid w:val="00D43A18"/>
    <w:rsid w:val="00D440E2"/>
    <w:rsid w:val="00D440ED"/>
    <w:rsid w:val="00D44151"/>
    <w:rsid w:val="00D4466A"/>
    <w:rsid w:val="00D447BE"/>
    <w:rsid w:val="00D448E9"/>
    <w:rsid w:val="00D44ECA"/>
    <w:rsid w:val="00D44EE8"/>
    <w:rsid w:val="00D4520C"/>
    <w:rsid w:val="00D4540A"/>
    <w:rsid w:val="00D45AA5"/>
    <w:rsid w:val="00D45B9E"/>
    <w:rsid w:val="00D45E1B"/>
    <w:rsid w:val="00D46260"/>
    <w:rsid w:val="00D464B2"/>
    <w:rsid w:val="00D4681D"/>
    <w:rsid w:val="00D4688F"/>
    <w:rsid w:val="00D46D57"/>
    <w:rsid w:val="00D46EF5"/>
    <w:rsid w:val="00D46FB1"/>
    <w:rsid w:val="00D4712C"/>
    <w:rsid w:val="00D471CA"/>
    <w:rsid w:val="00D473D6"/>
    <w:rsid w:val="00D5005B"/>
    <w:rsid w:val="00D50234"/>
    <w:rsid w:val="00D5054C"/>
    <w:rsid w:val="00D50A4A"/>
    <w:rsid w:val="00D50C4D"/>
    <w:rsid w:val="00D50D5F"/>
    <w:rsid w:val="00D51151"/>
    <w:rsid w:val="00D5158C"/>
    <w:rsid w:val="00D517EF"/>
    <w:rsid w:val="00D51CDB"/>
    <w:rsid w:val="00D52175"/>
    <w:rsid w:val="00D52D19"/>
    <w:rsid w:val="00D53228"/>
    <w:rsid w:val="00D53691"/>
    <w:rsid w:val="00D5388B"/>
    <w:rsid w:val="00D53D7F"/>
    <w:rsid w:val="00D5410B"/>
    <w:rsid w:val="00D5427A"/>
    <w:rsid w:val="00D543A2"/>
    <w:rsid w:val="00D543C4"/>
    <w:rsid w:val="00D54403"/>
    <w:rsid w:val="00D544B5"/>
    <w:rsid w:val="00D550E3"/>
    <w:rsid w:val="00D551B0"/>
    <w:rsid w:val="00D556CE"/>
    <w:rsid w:val="00D558B8"/>
    <w:rsid w:val="00D56026"/>
    <w:rsid w:val="00D56622"/>
    <w:rsid w:val="00D56642"/>
    <w:rsid w:val="00D56895"/>
    <w:rsid w:val="00D5711A"/>
    <w:rsid w:val="00D5740F"/>
    <w:rsid w:val="00D577CA"/>
    <w:rsid w:val="00D60036"/>
    <w:rsid w:val="00D6004B"/>
    <w:rsid w:val="00D602CB"/>
    <w:rsid w:val="00D60522"/>
    <w:rsid w:val="00D606F4"/>
    <w:rsid w:val="00D609DB"/>
    <w:rsid w:val="00D60F2D"/>
    <w:rsid w:val="00D610A0"/>
    <w:rsid w:val="00D611C9"/>
    <w:rsid w:val="00D612CC"/>
    <w:rsid w:val="00D6157A"/>
    <w:rsid w:val="00D61CA9"/>
    <w:rsid w:val="00D61D71"/>
    <w:rsid w:val="00D61D84"/>
    <w:rsid w:val="00D61E2F"/>
    <w:rsid w:val="00D620C1"/>
    <w:rsid w:val="00D62487"/>
    <w:rsid w:val="00D62784"/>
    <w:rsid w:val="00D629EA"/>
    <w:rsid w:val="00D62CF7"/>
    <w:rsid w:val="00D62D5A"/>
    <w:rsid w:val="00D63147"/>
    <w:rsid w:val="00D63CFB"/>
    <w:rsid w:val="00D63FA0"/>
    <w:rsid w:val="00D640AA"/>
    <w:rsid w:val="00D6411F"/>
    <w:rsid w:val="00D644CD"/>
    <w:rsid w:val="00D6457E"/>
    <w:rsid w:val="00D645EC"/>
    <w:rsid w:val="00D64A21"/>
    <w:rsid w:val="00D64D19"/>
    <w:rsid w:val="00D64DE0"/>
    <w:rsid w:val="00D6515B"/>
    <w:rsid w:val="00D65B0F"/>
    <w:rsid w:val="00D6666D"/>
    <w:rsid w:val="00D66731"/>
    <w:rsid w:val="00D66A9E"/>
    <w:rsid w:val="00D677CF"/>
    <w:rsid w:val="00D67A0F"/>
    <w:rsid w:val="00D67B41"/>
    <w:rsid w:val="00D67C5B"/>
    <w:rsid w:val="00D67EC4"/>
    <w:rsid w:val="00D700A1"/>
    <w:rsid w:val="00D70607"/>
    <w:rsid w:val="00D7092E"/>
    <w:rsid w:val="00D70BB7"/>
    <w:rsid w:val="00D7142C"/>
    <w:rsid w:val="00D71DBB"/>
    <w:rsid w:val="00D71DEC"/>
    <w:rsid w:val="00D7203F"/>
    <w:rsid w:val="00D72487"/>
    <w:rsid w:val="00D72593"/>
    <w:rsid w:val="00D72981"/>
    <w:rsid w:val="00D72AB2"/>
    <w:rsid w:val="00D72E0A"/>
    <w:rsid w:val="00D7321C"/>
    <w:rsid w:val="00D73526"/>
    <w:rsid w:val="00D736E8"/>
    <w:rsid w:val="00D73BFD"/>
    <w:rsid w:val="00D73ED0"/>
    <w:rsid w:val="00D743D7"/>
    <w:rsid w:val="00D7450B"/>
    <w:rsid w:val="00D74D8D"/>
    <w:rsid w:val="00D750B1"/>
    <w:rsid w:val="00D751BF"/>
    <w:rsid w:val="00D75E39"/>
    <w:rsid w:val="00D7615C"/>
    <w:rsid w:val="00D762D4"/>
    <w:rsid w:val="00D768F7"/>
    <w:rsid w:val="00D76BCE"/>
    <w:rsid w:val="00D76CCC"/>
    <w:rsid w:val="00D76DB7"/>
    <w:rsid w:val="00D7770B"/>
    <w:rsid w:val="00D779E0"/>
    <w:rsid w:val="00D779E1"/>
    <w:rsid w:val="00D77A63"/>
    <w:rsid w:val="00D77DE1"/>
    <w:rsid w:val="00D80970"/>
    <w:rsid w:val="00D80DE1"/>
    <w:rsid w:val="00D81404"/>
    <w:rsid w:val="00D82208"/>
    <w:rsid w:val="00D82ABA"/>
    <w:rsid w:val="00D82D91"/>
    <w:rsid w:val="00D83005"/>
    <w:rsid w:val="00D831C9"/>
    <w:rsid w:val="00D83449"/>
    <w:rsid w:val="00D8378B"/>
    <w:rsid w:val="00D83A71"/>
    <w:rsid w:val="00D83A8E"/>
    <w:rsid w:val="00D83B08"/>
    <w:rsid w:val="00D83E3D"/>
    <w:rsid w:val="00D840B7"/>
    <w:rsid w:val="00D84520"/>
    <w:rsid w:val="00D84915"/>
    <w:rsid w:val="00D84B1B"/>
    <w:rsid w:val="00D84DF4"/>
    <w:rsid w:val="00D84FD4"/>
    <w:rsid w:val="00D85C81"/>
    <w:rsid w:val="00D8607E"/>
    <w:rsid w:val="00D8626C"/>
    <w:rsid w:val="00D86500"/>
    <w:rsid w:val="00D8670D"/>
    <w:rsid w:val="00D86995"/>
    <w:rsid w:val="00D86E50"/>
    <w:rsid w:val="00D86F82"/>
    <w:rsid w:val="00D8715F"/>
    <w:rsid w:val="00D873E6"/>
    <w:rsid w:val="00D874ED"/>
    <w:rsid w:val="00D8753C"/>
    <w:rsid w:val="00D87B0B"/>
    <w:rsid w:val="00D87DE7"/>
    <w:rsid w:val="00D87F5C"/>
    <w:rsid w:val="00D90075"/>
    <w:rsid w:val="00D908D0"/>
    <w:rsid w:val="00D9189C"/>
    <w:rsid w:val="00D91A22"/>
    <w:rsid w:val="00D91C2B"/>
    <w:rsid w:val="00D91D1D"/>
    <w:rsid w:val="00D928EE"/>
    <w:rsid w:val="00D929C6"/>
    <w:rsid w:val="00D92AC0"/>
    <w:rsid w:val="00D92AC7"/>
    <w:rsid w:val="00D92C73"/>
    <w:rsid w:val="00D92FED"/>
    <w:rsid w:val="00D93014"/>
    <w:rsid w:val="00D930C8"/>
    <w:rsid w:val="00D932E3"/>
    <w:rsid w:val="00D9361C"/>
    <w:rsid w:val="00D9363A"/>
    <w:rsid w:val="00D93982"/>
    <w:rsid w:val="00D93AD3"/>
    <w:rsid w:val="00D93EB5"/>
    <w:rsid w:val="00D93F88"/>
    <w:rsid w:val="00D94358"/>
    <w:rsid w:val="00D94558"/>
    <w:rsid w:val="00D94AA0"/>
    <w:rsid w:val="00D94BC8"/>
    <w:rsid w:val="00D94E3B"/>
    <w:rsid w:val="00D95115"/>
    <w:rsid w:val="00D952A1"/>
    <w:rsid w:val="00D953E8"/>
    <w:rsid w:val="00D95C13"/>
    <w:rsid w:val="00D95D9E"/>
    <w:rsid w:val="00D9634D"/>
    <w:rsid w:val="00D96440"/>
    <w:rsid w:val="00D968E1"/>
    <w:rsid w:val="00D968E6"/>
    <w:rsid w:val="00D97436"/>
    <w:rsid w:val="00D97B26"/>
    <w:rsid w:val="00DA01A4"/>
    <w:rsid w:val="00DA059A"/>
    <w:rsid w:val="00DA0CA5"/>
    <w:rsid w:val="00DA0D7A"/>
    <w:rsid w:val="00DA10DB"/>
    <w:rsid w:val="00DA112E"/>
    <w:rsid w:val="00DA169D"/>
    <w:rsid w:val="00DA1CF8"/>
    <w:rsid w:val="00DA1D3B"/>
    <w:rsid w:val="00DA1DF4"/>
    <w:rsid w:val="00DA2358"/>
    <w:rsid w:val="00DA25A5"/>
    <w:rsid w:val="00DA2704"/>
    <w:rsid w:val="00DA27A5"/>
    <w:rsid w:val="00DA3892"/>
    <w:rsid w:val="00DA3F40"/>
    <w:rsid w:val="00DA4201"/>
    <w:rsid w:val="00DA4A31"/>
    <w:rsid w:val="00DA50D0"/>
    <w:rsid w:val="00DA5A10"/>
    <w:rsid w:val="00DA5DB2"/>
    <w:rsid w:val="00DA5EEC"/>
    <w:rsid w:val="00DA61F1"/>
    <w:rsid w:val="00DA64B6"/>
    <w:rsid w:val="00DA65CE"/>
    <w:rsid w:val="00DA6C13"/>
    <w:rsid w:val="00DA6DA3"/>
    <w:rsid w:val="00DA78FF"/>
    <w:rsid w:val="00DA7E82"/>
    <w:rsid w:val="00DB02AE"/>
    <w:rsid w:val="00DB0409"/>
    <w:rsid w:val="00DB094A"/>
    <w:rsid w:val="00DB0A7C"/>
    <w:rsid w:val="00DB0B4E"/>
    <w:rsid w:val="00DB0F46"/>
    <w:rsid w:val="00DB0F76"/>
    <w:rsid w:val="00DB11FA"/>
    <w:rsid w:val="00DB25FE"/>
    <w:rsid w:val="00DB284D"/>
    <w:rsid w:val="00DB3271"/>
    <w:rsid w:val="00DB34AE"/>
    <w:rsid w:val="00DB38CF"/>
    <w:rsid w:val="00DB3C3E"/>
    <w:rsid w:val="00DB3FE2"/>
    <w:rsid w:val="00DB4049"/>
    <w:rsid w:val="00DB444A"/>
    <w:rsid w:val="00DB453D"/>
    <w:rsid w:val="00DB4722"/>
    <w:rsid w:val="00DB4755"/>
    <w:rsid w:val="00DB4A3D"/>
    <w:rsid w:val="00DB4AD0"/>
    <w:rsid w:val="00DB4EE6"/>
    <w:rsid w:val="00DB51FC"/>
    <w:rsid w:val="00DB542E"/>
    <w:rsid w:val="00DB5F41"/>
    <w:rsid w:val="00DB65CB"/>
    <w:rsid w:val="00DB6D27"/>
    <w:rsid w:val="00DB6D44"/>
    <w:rsid w:val="00DB727B"/>
    <w:rsid w:val="00DB757D"/>
    <w:rsid w:val="00DB7884"/>
    <w:rsid w:val="00DB795D"/>
    <w:rsid w:val="00DC01A9"/>
    <w:rsid w:val="00DC06ED"/>
    <w:rsid w:val="00DC0B37"/>
    <w:rsid w:val="00DC0BBF"/>
    <w:rsid w:val="00DC0D97"/>
    <w:rsid w:val="00DC0F51"/>
    <w:rsid w:val="00DC10BB"/>
    <w:rsid w:val="00DC1650"/>
    <w:rsid w:val="00DC1AE1"/>
    <w:rsid w:val="00DC1B62"/>
    <w:rsid w:val="00DC1BC6"/>
    <w:rsid w:val="00DC1F1B"/>
    <w:rsid w:val="00DC2051"/>
    <w:rsid w:val="00DC20D6"/>
    <w:rsid w:val="00DC2A20"/>
    <w:rsid w:val="00DC2A31"/>
    <w:rsid w:val="00DC2B02"/>
    <w:rsid w:val="00DC316C"/>
    <w:rsid w:val="00DC3260"/>
    <w:rsid w:val="00DC37E5"/>
    <w:rsid w:val="00DC383E"/>
    <w:rsid w:val="00DC386A"/>
    <w:rsid w:val="00DC3FE7"/>
    <w:rsid w:val="00DC4167"/>
    <w:rsid w:val="00DC429E"/>
    <w:rsid w:val="00DC4CA3"/>
    <w:rsid w:val="00DC4EDE"/>
    <w:rsid w:val="00DC4F5B"/>
    <w:rsid w:val="00DC5060"/>
    <w:rsid w:val="00DC52B8"/>
    <w:rsid w:val="00DC576F"/>
    <w:rsid w:val="00DC5AE3"/>
    <w:rsid w:val="00DC5C0C"/>
    <w:rsid w:val="00DC5C87"/>
    <w:rsid w:val="00DC6240"/>
    <w:rsid w:val="00DC686B"/>
    <w:rsid w:val="00DC68CC"/>
    <w:rsid w:val="00DC796E"/>
    <w:rsid w:val="00DD04F0"/>
    <w:rsid w:val="00DD062D"/>
    <w:rsid w:val="00DD06BB"/>
    <w:rsid w:val="00DD0973"/>
    <w:rsid w:val="00DD0A09"/>
    <w:rsid w:val="00DD0C57"/>
    <w:rsid w:val="00DD0EC0"/>
    <w:rsid w:val="00DD1124"/>
    <w:rsid w:val="00DD1165"/>
    <w:rsid w:val="00DD1294"/>
    <w:rsid w:val="00DD1466"/>
    <w:rsid w:val="00DD1832"/>
    <w:rsid w:val="00DD1CDE"/>
    <w:rsid w:val="00DD1D55"/>
    <w:rsid w:val="00DD22D9"/>
    <w:rsid w:val="00DD2744"/>
    <w:rsid w:val="00DD27F0"/>
    <w:rsid w:val="00DD29C1"/>
    <w:rsid w:val="00DD2B25"/>
    <w:rsid w:val="00DD2C6D"/>
    <w:rsid w:val="00DD2FB1"/>
    <w:rsid w:val="00DD3831"/>
    <w:rsid w:val="00DD3D71"/>
    <w:rsid w:val="00DD4070"/>
    <w:rsid w:val="00DD4346"/>
    <w:rsid w:val="00DD4554"/>
    <w:rsid w:val="00DD4669"/>
    <w:rsid w:val="00DD4B6D"/>
    <w:rsid w:val="00DD4E5C"/>
    <w:rsid w:val="00DD5251"/>
    <w:rsid w:val="00DD560C"/>
    <w:rsid w:val="00DD57BF"/>
    <w:rsid w:val="00DD57C8"/>
    <w:rsid w:val="00DD5981"/>
    <w:rsid w:val="00DD602F"/>
    <w:rsid w:val="00DD6688"/>
    <w:rsid w:val="00DD6CD2"/>
    <w:rsid w:val="00DD7474"/>
    <w:rsid w:val="00DD773C"/>
    <w:rsid w:val="00DD786C"/>
    <w:rsid w:val="00DD7992"/>
    <w:rsid w:val="00DD7B90"/>
    <w:rsid w:val="00DD7C62"/>
    <w:rsid w:val="00DE04B6"/>
    <w:rsid w:val="00DE05D1"/>
    <w:rsid w:val="00DE0727"/>
    <w:rsid w:val="00DE0CAA"/>
    <w:rsid w:val="00DE0EC8"/>
    <w:rsid w:val="00DE117D"/>
    <w:rsid w:val="00DE1339"/>
    <w:rsid w:val="00DE17AA"/>
    <w:rsid w:val="00DE194A"/>
    <w:rsid w:val="00DE1C75"/>
    <w:rsid w:val="00DE1FD4"/>
    <w:rsid w:val="00DE2545"/>
    <w:rsid w:val="00DE296D"/>
    <w:rsid w:val="00DE2A98"/>
    <w:rsid w:val="00DE2B25"/>
    <w:rsid w:val="00DE2F78"/>
    <w:rsid w:val="00DE2FE2"/>
    <w:rsid w:val="00DE30F1"/>
    <w:rsid w:val="00DE3124"/>
    <w:rsid w:val="00DE34D3"/>
    <w:rsid w:val="00DE353E"/>
    <w:rsid w:val="00DE39D5"/>
    <w:rsid w:val="00DE3A3D"/>
    <w:rsid w:val="00DE454E"/>
    <w:rsid w:val="00DE4732"/>
    <w:rsid w:val="00DE4845"/>
    <w:rsid w:val="00DE501E"/>
    <w:rsid w:val="00DE5116"/>
    <w:rsid w:val="00DE6173"/>
    <w:rsid w:val="00DE64BD"/>
    <w:rsid w:val="00DE6885"/>
    <w:rsid w:val="00DE6FB6"/>
    <w:rsid w:val="00DE7276"/>
    <w:rsid w:val="00DE7436"/>
    <w:rsid w:val="00DE75C8"/>
    <w:rsid w:val="00DE7602"/>
    <w:rsid w:val="00DE7E0C"/>
    <w:rsid w:val="00DE7E21"/>
    <w:rsid w:val="00DF03B0"/>
    <w:rsid w:val="00DF04BB"/>
    <w:rsid w:val="00DF07FD"/>
    <w:rsid w:val="00DF09E3"/>
    <w:rsid w:val="00DF0C5C"/>
    <w:rsid w:val="00DF0D50"/>
    <w:rsid w:val="00DF12A4"/>
    <w:rsid w:val="00DF12F2"/>
    <w:rsid w:val="00DF1312"/>
    <w:rsid w:val="00DF1441"/>
    <w:rsid w:val="00DF19E9"/>
    <w:rsid w:val="00DF19F0"/>
    <w:rsid w:val="00DF1DA9"/>
    <w:rsid w:val="00DF1E0A"/>
    <w:rsid w:val="00DF215C"/>
    <w:rsid w:val="00DF233D"/>
    <w:rsid w:val="00DF23D7"/>
    <w:rsid w:val="00DF26DB"/>
    <w:rsid w:val="00DF271E"/>
    <w:rsid w:val="00DF2790"/>
    <w:rsid w:val="00DF2908"/>
    <w:rsid w:val="00DF2E37"/>
    <w:rsid w:val="00DF2FC6"/>
    <w:rsid w:val="00DF30F9"/>
    <w:rsid w:val="00DF32DB"/>
    <w:rsid w:val="00DF361C"/>
    <w:rsid w:val="00DF3AFF"/>
    <w:rsid w:val="00DF3B7B"/>
    <w:rsid w:val="00DF3C66"/>
    <w:rsid w:val="00DF3CB1"/>
    <w:rsid w:val="00DF3E8D"/>
    <w:rsid w:val="00DF4124"/>
    <w:rsid w:val="00DF42A0"/>
    <w:rsid w:val="00DF4336"/>
    <w:rsid w:val="00DF4789"/>
    <w:rsid w:val="00DF4A04"/>
    <w:rsid w:val="00DF4BBF"/>
    <w:rsid w:val="00DF4F76"/>
    <w:rsid w:val="00DF5456"/>
    <w:rsid w:val="00DF565C"/>
    <w:rsid w:val="00DF5803"/>
    <w:rsid w:val="00DF5AD0"/>
    <w:rsid w:val="00DF5F08"/>
    <w:rsid w:val="00DF6596"/>
    <w:rsid w:val="00DF6AFA"/>
    <w:rsid w:val="00DF6D53"/>
    <w:rsid w:val="00DF6E5E"/>
    <w:rsid w:val="00DF712D"/>
    <w:rsid w:val="00DF7AA9"/>
    <w:rsid w:val="00DF7CA4"/>
    <w:rsid w:val="00DF7D71"/>
    <w:rsid w:val="00DF7EE9"/>
    <w:rsid w:val="00E00B55"/>
    <w:rsid w:val="00E00E66"/>
    <w:rsid w:val="00E00FE3"/>
    <w:rsid w:val="00E012B2"/>
    <w:rsid w:val="00E0155A"/>
    <w:rsid w:val="00E01A56"/>
    <w:rsid w:val="00E01AB9"/>
    <w:rsid w:val="00E01F6C"/>
    <w:rsid w:val="00E01F88"/>
    <w:rsid w:val="00E02525"/>
    <w:rsid w:val="00E0290D"/>
    <w:rsid w:val="00E03109"/>
    <w:rsid w:val="00E03DC5"/>
    <w:rsid w:val="00E0471E"/>
    <w:rsid w:val="00E04EB6"/>
    <w:rsid w:val="00E05A18"/>
    <w:rsid w:val="00E05D9B"/>
    <w:rsid w:val="00E061C9"/>
    <w:rsid w:val="00E06281"/>
    <w:rsid w:val="00E0648F"/>
    <w:rsid w:val="00E067CD"/>
    <w:rsid w:val="00E06B0F"/>
    <w:rsid w:val="00E06BC0"/>
    <w:rsid w:val="00E06C1F"/>
    <w:rsid w:val="00E06DB1"/>
    <w:rsid w:val="00E06F53"/>
    <w:rsid w:val="00E0707F"/>
    <w:rsid w:val="00E0723C"/>
    <w:rsid w:val="00E074C1"/>
    <w:rsid w:val="00E07692"/>
    <w:rsid w:val="00E103E8"/>
    <w:rsid w:val="00E1091D"/>
    <w:rsid w:val="00E112E8"/>
    <w:rsid w:val="00E112FF"/>
    <w:rsid w:val="00E11359"/>
    <w:rsid w:val="00E114A8"/>
    <w:rsid w:val="00E1169A"/>
    <w:rsid w:val="00E118D8"/>
    <w:rsid w:val="00E118E4"/>
    <w:rsid w:val="00E1239E"/>
    <w:rsid w:val="00E123DB"/>
    <w:rsid w:val="00E127C9"/>
    <w:rsid w:val="00E12A51"/>
    <w:rsid w:val="00E12FBD"/>
    <w:rsid w:val="00E130A1"/>
    <w:rsid w:val="00E1342F"/>
    <w:rsid w:val="00E13493"/>
    <w:rsid w:val="00E13C2B"/>
    <w:rsid w:val="00E13CCF"/>
    <w:rsid w:val="00E143D0"/>
    <w:rsid w:val="00E14A72"/>
    <w:rsid w:val="00E14AE0"/>
    <w:rsid w:val="00E14D3D"/>
    <w:rsid w:val="00E14D4A"/>
    <w:rsid w:val="00E14DEC"/>
    <w:rsid w:val="00E157E2"/>
    <w:rsid w:val="00E1586B"/>
    <w:rsid w:val="00E15AD5"/>
    <w:rsid w:val="00E15DC1"/>
    <w:rsid w:val="00E15E52"/>
    <w:rsid w:val="00E16110"/>
    <w:rsid w:val="00E162F1"/>
    <w:rsid w:val="00E1656B"/>
    <w:rsid w:val="00E16792"/>
    <w:rsid w:val="00E169C4"/>
    <w:rsid w:val="00E16BF1"/>
    <w:rsid w:val="00E16E04"/>
    <w:rsid w:val="00E1724F"/>
    <w:rsid w:val="00E1768B"/>
    <w:rsid w:val="00E1785B"/>
    <w:rsid w:val="00E200FA"/>
    <w:rsid w:val="00E2061E"/>
    <w:rsid w:val="00E2072C"/>
    <w:rsid w:val="00E2075A"/>
    <w:rsid w:val="00E2081B"/>
    <w:rsid w:val="00E2087A"/>
    <w:rsid w:val="00E20CC8"/>
    <w:rsid w:val="00E20ECA"/>
    <w:rsid w:val="00E20FF6"/>
    <w:rsid w:val="00E213F9"/>
    <w:rsid w:val="00E214E6"/>
    <w:rsid w:val="00E2179D"/>
    <w:rsid w:val="00E21E8E"/>
    <w:rsid w:val="00E2231C"/>
    <w:rsid w:val="00E224DC"/>
    <w:rsid w:val="00E22696"/>
    <w:rsid w:val="00E22737"/>
    <w:rsid w:val="00E227E2"/>
    <w:rsid w:val="00E22C7A"/>
    <w:rsid w:val="00E22D21"/>
    <w:rsid w:val="00E23589"/>
    <w:rsid w:val="00E23753"/>
    <w:rsid w:val="00E2393F"/>
    <w:rsid w:val="00E23C06"/>
    <w:rsid w:val="00E23C77"/>
    <w:rsid w:val="00E23E5D"/>
    <w:rsid w:val="00E242D6"/>
    <w:rsid w:val="00E24463"/>
    <w:rsid w:val="00E2470C"/>
    <w:rsid w:val="00E2479B"/>
    <w:rsid w:val="00E24AA1"/>
    <w:rsid w:val="00E25115"/>
    <w:rsid w:val="00E25610"/>
    <w:rsid w:val="00E25802"/>
    <w:rsid w:val="00E25A31"/>
    <w:rsid w:val="00E26171"/>
    <w:rsid w:val="00E261F0"/>
    <w:rsid w:val="00E262BE"/>
    <w:rsid w:val="00E265FE"/>
    <w:rsid w:val="00E26954"/>
    <w:rsid w:val="00E26E1E"/>
    <w:rsid w:val="00E26EE4"/>
    <w:rsid w:val="00E27366"/>
    <w:rsid w:val="00E274F7"/>
    <w:rsid w:val="00E27926"/>
    <w:rsid w:val="00E27BFB"/>
    <w:rsid w:val="00E27CBB"/>
    <w:rsid w:val="00E27FF5"/>
    <w:rsid w:val="00E306BB"/>
    <w:rsid w:val="00E30D3A"/>
    <w:rsid w:val="00E30D8E"/>
    <w:rsid w:val="00E31137"/>
    <w:rsid w:val="00E31726"/>
    <w:rsid w:val="00E31D37"/>
    <w:rsid w:val="00E31D66"/>
    <w:rsid w:val="00E31DB2"/>
    <w:rsid w:val="00E32595"/>
    <w:rsid w:val="00E327F7"/>
    <w:rsid w:val="00E32F6D"/>
    <w:rsid w:val="00E33036"/>
    <w:rsid w:val="00E3344B"/>
    <w:rsid w:val="00E3373E"/>
    <w:rsid w:val="00E33A4A"/>
    <w:rsid w:val="00E342C0"/>
    <w:rsid w:val="00E345C9"/>
    <w:rsid w:val="00E3478A"/>
    <w:rsid w:val="00E34F94"/>
    <w:rsid w:val="00E350B0"/>
    <w:rsid w:val="00E3511A"/>
    <w:rsid w:val="00E35312"/>
    <w:rsid w:val="00E3541A"/>
    <w:rsid w:val="00E35605"/>
    <w:rsid w:val="00E35829"/>
    <w:rsid w:val="00E358FD"/>
    <w:rsid w:val="00E35E2D"/>
    <w:rsid w:val="00E35F62"/>
    <w:rsid w:val="00E369F4"/>
    <w:rsid w:val="00E36CB3"/>
    <w:rsid w:val="00E36E86"/>
    <w:rsid w:val="00E36EA0"/>
    <w:rsid w:val="00E37371"/>
    <w:rsid w:val="00E375D0"/>
    <w:rsid w:val="00E37E82"/>
    <w:rsid w:val="00E4047B"/>
    <w:rsid w:val="00E404A8"/>
    <w:rsid w:val="00E40CF6"/>
    <w:rsid w:val="00E41306"/>
    <w:rsid w:val="00E416C6"/>
    <w:rsid w:val="00E42055"/>
    <w:rsid w:val="00E42200"/>
    <w:rsid w:val="00E4267D"/>
    <w:rsid w:val="00E42A5F"/>
    <w:rsid w:val="00E43071"/>
    <w:rsid w:val="00E43124"/>
    <w:rsid w:val="00E4405B"/>
    <w:rsid w:val="00E44E51"/>
    <w:rsid w:val="00E45046"/>
    <w:rsid w:val="00E450E5"/>
    <w:rsid w:val="00E4510A"/>
    <w:rsid w:val="00E4520C"/>
    <w:rsid w:val="00E45344"/>
    <w:rsid w:val="00E45715"/>
    <w:rsid w:val="00E45775"/>
    <w:rsid w:val="00E459A4"/>
    <w:rsid w:val="00E46216"/>
    <w:rsid w:val="00E4635C"/>
    <w:rsid w:val="00E4638A"/>
    <w:rsid w:val="00E469EE"/>
    <w:rsid w:val="00E46BBD"/>
    <w:rsid w:val="00E46E88"/>
    <w:rsid w:val="00E4700C"/>
    <w:rsid w:val="00E47094"/>
    <w:rsid w:val="00E474A0"/>
    <w:rsid w:val="00E475FA"/>
    <w:rsid w:val="00E47605"/>
    <w:rsid w:val="00E47CD6"/>
    <w:rsid w:val="00E50313"/>
    <w:rsid w:val="00E503BA"/>
    <w:rsid w:val="00E50538"/>
    <w:rsid w:val="00E5069C"/>
    <w:rsid w:val="00E509B0"/>
    <w:rsid w:val="00E50E42"/>
    <w:rsid w:val="00E50F83"/>
    <w:rsid w:val="00E513E7"/>
    <w:rsid w:val="00E517CB"/>
    <w:rsid w:val="00E517F4"/>
    <w:rsid w:val="00E51932"/>
    <w:rsid w:val="00E519A6"/>
    <w:rsid w:val="00E52513"/>
    <w:rsid w:val="00E52C4C"/>
    <w:rsid w:val="00E52F78"/>
    <w:rsid w:val="00E52FE0"/>
    <w:rsid w:val="00E53979"/>
    <w:rsid w:val="00E53AD5"/>
    <w:rsid w:val="00E53E26"/>
    <w:rsid w:val="00E54839"/>
    <w:rsid w:val="00E54882"/>
    <w:rsid w:val="00E54CFD"/>
    <w:rsid w:val="00E54F28"/>
    <w:rsid w:val="00E55163"/>
    <w:rsid w:val="00E5559A"/>
    <w:rsid w:val="00E5581C"/>
    <w:rsid w:val="00E55A7B"/>
    <w:rsid w:val="00E55CE9"/>
    <w:rsid w:val="00E55D40"/>
    <w:rsid w:val="00E56412"/>
    <w:rsid w:val="00E568EA"/>
    <w:rsid w:val="00E5713B"/>
    <w:rsid w:val="00E57531"/>
    <w:rsid w:val="00E5777E"/>
    <w:rsid w:val="00E57941"/>
    <w:rsid w:val="00E57D61"/>
    <w:rsid w:val="00E57F42"/>
    <w:rsid w:val="00E57FED"/>
    <w:rsid w:val="00E604B2"/>
    <w:rsid w:val="00E609D9"/>
    <w:rsid w:val="00E60B3A"/>
    <w:rsid w:val="00E60C94"/>
    <w:rsid w:val="00E60D6C"/>
    <w:rsid w:val="00E614B8"/>
    <w:rsid w:val="00E6168B"/>
    <w:rsid w:val="00E6193B"/>
    <w:rsid w:val="00E61EED"/>
    <w:rsid w:val="00E62487"/>
    <w:rsid w:val="00E627B4"/>
    <w:rsid w:val="00E627FA"/>
    <w:rsid w:val="00E62C1C"/>
    <w:rsid w:val="00E63390"/>
    <w:rsid w:val="00E63527"/>
    <w:rsid w:val="00E6359F"/>
    <w:rsid w:val="00E63678"/>
    <w:rsid w:val="00E63C69"/>
    <w:rsid w:val="00E64999"/>
    <w:rsid w:val="00E64AA7"/>
    <w:rsid w:val="00E64AAF"/>
    <w:rsid w:val="00E64AB9"/>
    <w:rsid w:val="00E64ACA"/>
    <w:rsid w:val="00E64D2B"/>
    <w:rsid w:val="00E64D95"/>
    <w:rsid w:val="00E64F60"/>
    <w:rsid w:val="00E65154"/>
    <w:rsid w:val="00E65232"/>
    <w:rsid w:val="00E6549B"/>
    <w:rsid w:val="00E66258"/>
    <w:rsid w:val="00E66613"/>
    <w:rsid w:val="00E66978"/>
    <w:rsid w:val="00E66A55"/>
    <w:rsid w:val="00E66F93"/>
    <w:rsid w:val="00E66FA5"/>
    <w:rsid w:val="00E673BE"/>
    <w:rsid w:val="00E675B5"/>
    <w:rsid w:val="00E67A3C"/>
    <w:rsid w:val="00E67BA8"/>
    <w:rsid w:val="00E70542"/>
    <w:rsid w:val="00E70701"/>
    <w:rsid w:val="00E707CB"/>
    <w:rsid w:val="00E70A88"/>
    <w:rsid w:val="00E71027"/>
    <w:rsid w:val="00E7168A"/>
    <w:rsid w:val="00E717B6"/>
    <w:rsid w:val="00E71921"/>
    <w:rsid w:val="00E719F8"/>
    <w:rsid w:val="00E71AE2"/>
    <w:rsid w:val="00E71C18"/>
    <w:rsid w:val="00E71C50"/>
    <w:rsid w:val="00E71C82"/>
    <w:rsid w:val="00E72181"/>
    <w:rsid w:val="00E72242"/>
    <w:rsid w:val="00E72946"/>
    <w:rsid w:val="00E72A2C"/>
    <w:rsid w:val="00E72EEF"/>
    <w:rsid w:val="00E731EB"/>
    <w:rsid w:val="00E73607"/>
    <w:rsid w:val="00E7454B"/>
    <w:rsid w:val="00E74A6A"/>
    <w:rsid w:val="00E74D51"/>
    <w:rsid w:val="00E7503D"/>
    <w:rsid w:val="00E750D9"/>
    <w:rsid w:val="00E75F64"/>
    <w:rsid w:val="00E7680A"/>
    <w:rsid w:val="00E76911"/>
    <w:rsid w:val="00E76989"/>
    <w:rsid w:val="00E773A5"/>
    <w:rsid w:val="00E7771E"/>
    <w:rsid w:val="00E7772D"/>
    <w:rsid w:val="00E77F62"/>
    <w:rsid w:val="00E800B7"/>
    <w:rsid w:val="00E801EA"/>
    <w:rsid w:val="00E8033E"/>
    <w:rsid w:val="00E80615"/>
    <w:rsid w:val="00E80763"/>
    <w:rsid w:val="00E80E90"/>
    <w:rsid w:val="00E8149C"/>
    <w:rsid w:val="00E818D4"/>
    <w:rsid w:val="00E81F88"/>
    <w:rsid w:val="00E8239D"/>
    <w:rsid w:val="00E824CC"/>
    <w:rsid w:val="00E82729"/>
    <w:rsid w:val="00E82733"/>
    <w:rsid w:val="00E82748"/>
    <w:rsid w:val="00E827A6"/>
    <w:rsid w:val="00E82840"/>
    <w:rsid w:val="00E82AC5"/>
    <w:rsid w:val="00E8345F"/>
    <w:rsid w:val="00E83637"/>
    <w:rsid w:val="00E83708"/>
    <w:rsid w:val="00E83782"/>
    <w:rsid w:val="00E83BD5"/>
    <w:rsid w:val="00E83C78"/>
    <w:rsid w:val="00E83D20"/>
    <w:rsid w:val="00E83DA2"/>
    <w:rsid w:val="00E83FD0"/>
    <w:rsid w:val="00E8406C"/>
    <w:rsid w:val="00E84094"/>
    <w:rsid w:val="00E8459D"/>
    <w:rsid w:val="00E846B6"/>
    <w:rsid w:val="00E8497A"/>
    <w:rsid w:val="00E849D3"/>
    <w:rsid w:val="00E84B10"/>
    <w:rsid w:val="00E84B6E"/>
    <w:rsid w:val="00E850F8"/>
    <w:rsid w:val="00E855C6"/>
    <w:rsid w:val="00E85797"/>
    <w:rsid w:val="00E85A02"/>
    <w:rsid w:val="00E85F14"/>
    <w:rsid w:val="00E86192"/>
    <w:rsid w:val="00E8637A"/>
    <w:rsid w:val="00E86CAE"/>
    <w:rsid w:val="00E86D70"/>
    <w:rsid w:val="00E87145"/>
    <w:rsid w:val="00E87305"/>
    <w:rsid w:val="00E8735F"/>
    <w:rsid w:val="00E8742C"/>
    <w:rsid w:val="00E8773D"/>
    <w:rsid w:val="00E878B5"/>
    <w:rsid w:val="00E87BB2"/>
    <w:rsid w:val="00E9055F"/>
    <w:rsid w:val="00E905AE"/>
    <w:rsid w:val="00E90654"/>
    <w:rsid w:val="00E906FF"/>
    <w:rsid w:val="00E908CF"/>
    <w:rsid w:val="00E909E9"/>
    <w:rsid w:val="00E90A6E"/>
    <w:rsid w:val="00E90B3B"/>
    <w:rsid w:val="00E90BB6"/>
    <w:rsid w:val="00E90C8C"/>
    <w:rsid w:val="00E915A5"/>
    <w:rsid w:val="00E91626"/>
    <w:rsid w:val="00E922B0"/>
    <w:rsid w:val="00E924C7"/>
    <w:rsid w:val="00E92A01"/>
    <w:rsid w:val="00E92AAF"/>
    <w:rsid w:val="00E92FF6"/>
    <w:rsid w:val="00E931D2"/>
    <w:rsid w:val="00E93202"/>
    <w:rsid w:val="00E9326B"/>
    <w:rsid w:val="00E9331B"/>
    <w:rsid w:val="00E93724"/>
    <w:rsid w:val="00E93917"/>
    <w:rsid w:val="00E93946"/>
    <w:rsid w:val="00E93B38"/>
    <w:rsid w:val="00E93D02"/>
    <w:rsid w:val="00E94060"/>
    <w:rsid w:val="00E94253"/>
    <w:rsid w:val="00E9438E"/>
    <w:rsid w:val="00E946E4"/>
    <w:rsid w:val="00E947BE"/>
    <w:rsid w:val="00E94A44"/>
    <w:rsid w:val="00E94BA0"/>
    <w:rsid w:val="00E94E40"/>
    <w:rsid w:val="00E94FAE"/>
    <w:rsid w:val="00E95077"/>
    <w:rsid w:val="00E9537B"/>
    <w:rsid w:val="00E95534"/>
    <w:rsid w:val="00E95688"/>
    <w:rsid w:val="00E95968"/>
    <w:rsid w:val="00E95A3D"/>
    <w:rsid w:val="00E95CAA"/>
    <w:rsid w:val="00E95E96"/>
    <w:rsid w:val="00E95EBC"/>
    <w:rsid w:val="00E96051"/>
    <w:rsid w:val="00E96F36"/>
    <w:rsid w:val="00E9715F"/>
    <w:rsid w:val="00E97165"/>
    <w:rsid w:val="00E97187"/>
    <w:rsid w:val="00E97D2A"/>
    <w:rsid w:val="00EA0270"/>
    <w:rsid w:val="00EA0C7A"/>
    <w:rsid w:val="00EA0DC4"/>
    <w:rsid w:val="00EA0E59"/>
    <w:rsid w:val="00EA0E62"/>
    <w:rsid w:val="00EA0EAE"/>
    <w:rsid w:val="00EA10F1"/>
    <w:rsid w:val="00EA1361"/>
    <w:rsid w:val="00EA13A1"/>
    <w:rsid w:val="00EA1690"/>
    <w:rsid w:val="00EA1E67"/>
    <w:rsid w:val="00EA1F9A"/>
    <w:rsid w:val="00EA21DC"/>
    <w:rsid w:val="00EA250E"/>
    <w:rsid w:val="00EA2A76"/>
    <w:rsid w:val="00EA2E08"/>
    <w:rsid w:val="00EA347E"/>
    <w:rsid w:val="00EA3763"/>
    <w:rsid w:val="00EA3A41"/>
    <w:rsid w:val="00EA3EC5"/>
    <w:rsid w:val="00EA4018"/>
    <w:rsid w:val="00EA470E"/>
    <w:rsid w:val="00EA4BB6"/>
    <w:rsid w:val="00EA4BBB"/>
    <w:rsid w:val="00EA51BF"/>
    <w:rsid w:val="00EA54BA"/>
    <w:rsid w:val="00EA55E1"/>
    <w:rsid w:val="00EA56B1"/>
    <w:rsid w:val="00EA59BD"/>
    <w:rsid w:val="00EA62CB"/>
    <w:rsid w:val="00EA63D7"/>
    <w:rsid w:val="00EA6599"/>
    <w:rsid w:val="00EA65F0"/>
    <w:rsid w:val="00EA6690"/>
    <w:rsid w:val="00EA6C8E"/>
    <w:rsid w:val="00EA6DA9"/>
    <w:rsid w:val="00EA7598"/>
    <w:rsid w:val="00EA79C0"/>
    <w:rsid w:val="00EA7BF1"/>
    <w:rsid w:val="00EA7C01"/>
    <w:rsid w:val="00EA7D4F"/>
    <w:rsid w:val="00EB0AF0"/>
    <w:rsid w:val="00EB10F1"/>
    <w:rsid w:val="00EB1138"/>
    <w:rsid w:val="00EB1250"/>
    <w:rsid w:val="00EB1458"/>
    <w:rsid w:val="00EB15F2"/>
    <w:rsid w:val="00EB1800"/>
    <w:rsid w:val="00EB1842"/>
    <w:rsid w:val="00EB1B67"/>
    <w:rsid w:val="00EB2141"/>
    <w:rsid w:val="00EB21CD"/>
    <w:rsid w:val="00EB26AE"/>
    <w:rsid w:val="00EB29F8"/>
    <w:rsid w:val="00EB2B87"/>
    <w:rsid w:val="00EB2DFF"/>
    <w:rsid w:val="00EB39CB"/>
    <w:rsid w:val="00EB3F30"/>
    <w:rsid w:val="00EB4136"/>
    <w:rsid w:val="00EB4383"/>
    <w:rsid w:val="00EB44C5"/>
    <w:rsid w:val="00EB57C1"/>
    <w:rsid w:val="00EB5E58"/>
    <w:rsid w:val="00EB5F9C"/>
    <w:rsid w:val="00EB60A5"/>
    <w:rsid w:val="00EB65D1"/>
    <w:rsid w:val="00EB66D4"/>
    <w:rsid w:val="00EB6C6B"/>
    <w:rsid w:val="00EB7941"/>
    <w:rsid w:val="00EB7CFC"/>
    <w:rsid w:val="00EB7EEB"/>
    <w:rsid w:val="00EC011B"/>
    <w:rsid w:val="00EC08F8"/>
    <w:rsid w:val="00EC0BBB"/>
    <w:rsid w:val="00EC0F1B"/>
    <w:rsid w:val="00EC144C"/>
    <w:rsid w:val="00EC1471"/>
    <w:rsid w:val="00EC193C"/>
    <w:rsid w:val="00EC1B81"/>
    <w:rsid w:val="00EC1BA3"/>
    <w:rsid w:val="00EC21C4"/>
    <w:rsid w:val="00EC26C1"/>
    <w:rsid w:val="00EC288E"/>
    <w:rsid w:val="00EC2917"/>
    <w:rsid w:val="00EC2BAE"/>
    <w:rsid w:val="00EC2E6C"/>
    <w:rsid w:val="00EC2EAB"/>
    <w:rsid w:val="00EC2FC3"/>
    <w:rsid w:val="00EC32D7"/>
    <w:rsid w:val="00EC332D"/>
    <w:rsid w:val="00EC3C03"/>
    <w:rsid w:val="00EC3CDE"/>
    <w:rsid w:val="00EC4031"/>
    <w:rsid w:val="00EC40FF"/>
    <w:rsid w:val="00EC41EA"/>
    <w:rsid w:val="00EC438A"/>
    <w:rsid w:val="00EC4A13"/>
    <w:rsid w:val="00EC4FD3"/>
    <w:rsid w:val="00EC536C"/>
    <w:rsid w:val="00EC55BF"/>
    <w:rsid w:val="00EC59CC"/>
    <w:rsid w:val="00EC5B20"/>
    <w:rsid w:val="00EC5BA5"/>
    <w:rsid w:val="00EC5E67"/>
    <w:rsid w:val="00EC5F93"/>
    <w:rsid w:val="00EC64B8"/>
    <w:rsid w:val="00EC6582"/>
    <w:rsid w:val="00EC6815"/>
    <w:rsid w:val="00EC6BB4"/>
    <w:rsid w:val="00EC6F51"/>
    <w:rsid w:val="00EC6F82"/>
    <w:rsid w:val="00EC6F98"/>
    <w:rsid w:val="00EC711C"/>
    <w:rsid w:val="00EC74EB"/>
    <w:rsid w:val="00EC77F4"/>
    <w:rsid w:val="00ED00EA"/>
    <w:rsid w:val="00ED03CA"/>
    <w:rsid w:val="00ED072B"/>
    <w:rsid w:val="00ED0BC7"/>
    <w:rsid w:val="00ED0D3E"/>
    <w:rsid w:val="00ED1079"/>
    <w:rsid w:val="00ED1322"/>
    <w:rsid w:val="00ED132A"/>
    <w:rsid w:val="00ED156A"/>
    <w:rsid w:val="00ED174F"/>
    <w:rsid w:val="00ED19F0"/>
    <w:rsid w:val="00ED213E"/>
    <w:rsid w:val="00ED2144"/>
    <w:rsid w:val="00ED27FA"/>
    <w:rsid w:val="00ED328F"/>
    <w:rsid w:val="00ED3D2D"/>
    <w:rsid w:val="00ED3D70"/>
    <w:rsid w:val="00ED3DDE"/>
    <w:rsid w:val="00ED3EB2"/>
    <w:rsid w:val="00ED3F83"/>
    <w:rsid w:val="00ED432B"/>
    <w:rsid w:val="00ED4396"/>
    <w:rsid w:val="00ED43B6"/>
    <w:rsid w:val="00ED443D"/>
    <w:rsid w:val="00ED4A4E"/>
    <w:rsid w:val="00ED4AFC"/>
    <w:rsid w:val="00ED50C1"/>
    <w:rsid w:val="00ED54CB"/>
    <w:rsid w:val="00ED59A1"/>
    <w:rsid w:val="00ED5E4C"/>
    <w:rsid w:val="00ED5E7A"/>
    <w:rsid w:val="00ED5F20"/>
    <w:rsid w:val="00ED63C9"/>
    <w:rsid w:val="00ED6458"/>
    <w:rsid w:val="00ED664B"/>
    <w:rsid w:val="00ED6DC6"/>
    <w:rsid w:val="00ED6EFD"/>
    <w:rsid w:val="00ED7819"/>
    <w:rsid w:val="00ED7931"/>
    <w:rsid w:val="00ED7A42"/>
    <w:rsid w:val="00ED7B7F"/>
    <w:rsid w:val="00ED7BC2"/>
    <w:rsid w:val="00EE0D39"/>
    <w:rsid w:val="00EE2040"/>
    <w:rsid w:val="00EE205D"/>
    <w:rsid w:val="00EE2777"/>
    <w:rsid w:val="00EE29B6"/>
    <w:rsid w:val="00EE2BB9"/>
    <w:rsid w:val="00EE318E"/>
    <w:rsid w:val="00EE31CC"/>
    <w:rsid w:val="00EE36D4"/>
    <w:rsid w:val="00EE38C1"/>
    <w:rsid w:val="00EE3AA0"/>
    <w:rsid w:val="00EE3C3D"/>
    <w:rsid w:val="00EE3D18"/>
    <w:rsid w:val="00EE3D6D"/>
    <w:rsid w:val="00EE422C"/>
    <w:rsid w:val="00EE44AD"/>
    <w:rsid w:val="00EE48FF"/>
    <w:rsid w:val="00EE49D9"/>
    <w:rsid w:val="00EE5049"/>
    <w:rsid w:val="00EE5261"/>
    <w:rsid w:val="00EE54E7"/>
    <w:rsid w:val="00EE5649"/>
    <w:rsid w:val="00EE57FF"/>
    <w:rsid w:val="00EE595C"/>
    <w:rsid w:val="00EE629B"/>
    <w:rsid w:val="00EE696E"/>
    <w:rsid w:val="00EE6B4E"/>
    <w:rsid w:val="00EE6E41"/>
    <w:rsid w:val="00EE70E5"/>
    <w:rsid w:val="00EE7666"/>
    <w:rsid w:val="00EE7789"/>
    <w:rsid w:val="00EE790F"/>
    <w:rsid w:val="00EF032F"/>
    <w:rsid w:val="00EF044C"/>
    <w:rsid w:val="00EF055B"/>
    <w:rsid w:val="00EF06EE"/>
    <w:rsid w:val="00EF0C0D"/>
    <w:rsid w:val="00EF0C16"/>
    <w:rsid w:val="00EF0C58"/>
    <w:rsid w:val="00EF0DF9"/>
    <w:rsid w:val="00EF1001"/>
    <w:rsid w:val="00EF1913"/>
    <w:rsid w:val="00EF2416"/>
    <w:rsid w:val="00EF268B"/>
    <w:rsid w:val="00EF2713"/>
    <w:rsid w:val="00EF2A8F"/>
    <w:rsid w:val="00EF2C02"/>
    <w:rsid w:val="00EF2D34"/>
    <w:rsid w:val="00EF3556"/>
    <w:rsid w:val="00EF36AC"/>
    <w:rsid w:val="00EF374B"/>
    <w:rsid w:val="00EF4EC5"/>
    <w:rsid w:val="00EF4EE3"/>
    <w:rsid w:val="00EF522F"/>
    <w:rsid w:val="00EF56E0"/>
    <w:rsid w:val="00EF57F0"/>
    <w:rsid w:val="00EF5B22"/>
    <w:rsid w:val="00EF5BFF"/>
    <w:rsid w:val="00EF5E97"/>
    <w:rsid w:val="00EF6249"/>
    <w:rsid w:val="00EF65A4"/>
    <w:rsid w:val="00EF660C"/>
    <w:rsid w:val="00EF67E9"/>
    <w:rsid w:val="00EF6D58"/>
    <w:rsid w:val="00EF7162"/>
    <w:rsid w:val="00EF76A2"/>
    <w:rsid w:val="00EF7FB4"/>
    <w:rsid w:val="00F0010C"/>
    <w:rsid w:val="00F0074C"/>
    <w:rsid w:val="00F007D9"/>
    <w:rsid w:val="00F01278"/>
    <w:rsid w:val="00F01674"/>
    <w:rsid w:val="00F022F7"/>
    <w:rsid w:val="00F02E7B"/>
    <w:rsid w:val="00F033BA"/>
    <w:rsid w:val="00F034E9"/>
    <w:rsid w:val="00F03506"/>
    <w:rsid w:val="00F0391E"/>
    <w:rsid w:val="00F03A45"/>
    <w:rsid w:val="00F03F13"/>
    <w:rsid w:val="00F04008"/>
    <w:rsid w:val="00F040FA"/>
    <w:rsid w:val="00F04996"/>
    <w:rsid w:val="00F04A85"/>
    <w:rsid w:val="00F04C1E"/>
    <w:rsid w:val="00F04C3F"/>
    <w:rsid w:val="00F04D5E"/>
    <w:rsid w:val="00F04D8D"/>
    <w:rsid w:val="00F04ED1"/>
    <w:rsid w:val="00F04F5A"/>
    <w:rsid w:val="00F0517E"/>
    <w:rsid w:val="00F05497"/>
    <w:rsid w:val="00F05D84"/>
    <w:rsid w:val="00F060FD"/>
    <w:rsid w:val="00F066B0"/>
    <w:rsid w:val="00F06814"/>
    <w:rsid w:val="00F06826"/>
    <w:rsid w:val="00F069A5"/>
    <w:rsid w:val="00F06C0B"/>
    <w:rsid w:val="00F06F69"/>
    <w:rsid w:val="00F0726D"/>
    <w:rsid w:val="00F07721"/>
    <w:rsid w:val="00F07947"/>
    <w:rsid w:val="00F07B4D"/>
    <w:rsid w:val="00F10768"/>
    <w:rsid w:val="00F10981"/>
    <w:rsid w:val="00F10F0F"/>
    <w:rsid w:val="00F10F1F"/>
    <w:rsid w:val="00F10FA6"/>
    <w:rsid w:val="00F11277"/>
    <w:rsid w:val="00F1128A"/>
    <w:rsid w:val="00F11B7B"/>
    <w:rsid w:val="00F11D76"/>
    <w:rsid w:val="00F11DEF"/>
    <w:rsid w:val="00F12022"/>
    <w:rsid w:val="00F121DF"/>
    <w:rsid w:val="00F12629"/>
    <w:rsid w:val="00F127AA"/>
    <w:rsid w:val="00F12805"/>
    <w:rsid w:val="00F12C28"/>
    <w:rsid w:val="00F12DC8"/>
    <w:rsid w:val="00F137DB"/>
    <w:rsid w:val="00F13C24"/>
    <w:rsid w:val="00F13EA0"/>
    <w:rsid w:val="00F14847"/>
    <w:rsid w:val="00F14882"/>
    <w:rsid w:val="00F14A62"/>
    <w:rsid w:val="00F150E5"/>
    <w:rsid w:val="00F1515F"/>
    <w:rsid w:val="00F15491"/>
    <w:rsid w:val="00F1560E"/>
    <w:rsid w:val="00F15754"/>
    <w:rsid w:val="00F15E12"/>
    <w:rsid w:val="00F15E68"/>
    <w:rsid w:val="00F1613E"/>
    <w:rsid w:val="00F161FA"/>
    <w:rsid w:val="00F1626F"/>
    <w:rsid w:val="00F16388"/>
    <w:rsid w:val="00F168D2"/>
    <w:rsid w:val="00F16952"/>
    <w:rsid w:val="00F16975"/>
    <w:rsid w:val="00F16ED6"/>
    <w:rsid w:val="00F1705B"/>
    <w:rsid w:val="00F174A5"/>
    <w:rsid w:val="00F175DD"/>
    <w:rsid w:val="00F1760D"/>
    <w:rsid w:val="00F17C84"/>
    <w:rsid w:val="00F17D5F"/>
    <w:rsid w:val="00F2009A"/>
    <w:rsid w:val="00F2054F"/>
    <w:rsid w:val="00F2061C"/>
    <w:rsid w:val="00F20DC9"/>
    <w:rsid w:val="00F2106F"/>
    <w:rsid w:val="00F2112E"/>
    <w:rsid w:val="00F21317"/>
    <w:rsid w:val="00F21432"/>
    <w:rsid w:val="00F216EE"/>
    <w:rsid w:val="00F21A91"/>
    <w:rsid w:val="00F21C56"/>
    <w:rsid w:val="00F21D8E"/>
    <w:rsid w:val="00F225F9"/>
    <w:rsid w:val="00F226CA"/>
    <w:rsid w:val="00F22D36"/>
    <w:rsid w:val="00F236BA"/>
    <w:rsid w:val="00F2371C"/>
    <w:rsid w:val="00F23E63"/>
    <w:rsid w:val="00F242C7"/>
    <w:rsid w:val="00F244F8"/>
    <w:rsid w:val="00F24754"/>
    <w:rsid w:val="00F2475D"/>
    <w:rsid w:val="00F249A5"/>
    <w:rsid w:val="00F250BD"/>
    <w:rsid w:val="00F25B87"/>
    <w:rsid w:val="00F25D05"/>
    <w:rsid w:val="00F25FCF"/>
    <w:rsid w:val="00F26474"/>
    <w:rsid w:val="00F265CE"/>
    <w:rsid w:val="00F26910"/>
    <w:rsid w:val="00F26C49"/>
    <w:rsid w:val="00F26DFB"/>
    <w:rsid w:val="00F273F8"/>
    <w:rsid w:val="00F27565"/>
    <w:rsid w:val="00F2763C"/>
    <w:rsid w:val="00F276DE"/>
    <w:rsid w:val="00F2782E"/>
    <w:rsid w:val="00F27888"/>
    <w:rsid w:val="00F27E7A"/>
    <w:rsid w:val="00F30327"/>
    <w:rsid w:val="00F30346"/>
    <w:rsid w:val="00F305CC"/>
    <w:rsid w:val="00F309FF"/>
    <w:rsid w:val="00F30B0C"/>
    <w:rsid w:val="00F30E8D"/>
    <w:rsid w:val="00F30F08"/>
    <w:rsid w:val="00F3107A"/>
    <w:rsid w:val="00F31146"/>
    <w:rsid w:val="00F31370"/>
    <w:rsid w:val="00F315D0"/>
    <w:rsid w:val="00F31CDA"/>
    <w:rsid w:val="00F31F5A"/>
    <w:rsid w:val="00F32098"/>
    <w:rsid w:val="00F3287D"/>
    <w:rsid w:val="00F32B95"/>
    <w:rsid w:val="00F32F26"/>
    <w:rsid w:val="00F330C8"/>
    <w:rsid w:val="00F3323F"/>
    <w:rsid w:val="00F3328A"/>
    <w:rsid w:val="00F333F6"/>
    <w:rsid w:val="00F33423"/>
    <w:rsid w:val="00F336DF"/>
    <w:rsid w:val="00F34483"/>
    <w:rsid w:val="00F349C3"/>
    <w:rsid w:val="00F34E46"/>
    <w:rsid w:val="00F35383"/>
    <w:rsid w:val="00F354C7"/>
    <w:rsid w:val="00F35536"/>
    <w:rsid w:val="00F357AF"/>
    <w:rsid w:val="00F35875"/>
    <w:rsid w:val="00F358BD"/>
    <w:rsid w:val="00F35AD0"/>
    <w:rsid w:val="00F35C7F"/>
    <w:rsid w:val="00F36325"/>
    <w:rsid w:val="00F36717"/>
    <w:rsid w:val="00F36A34"/>
    <w:rsid w:val="00F36CDE"/>
    <w:rsid w:val="00F3713B"/>
    <w:rsid w:val="00F37EAD"/>
    <w:rsid w:val="00F37F87"/>
    <w:rsid w:val="00F40376"/>
    <w:rsid w:val="00F40488"/>
    <w:rsid w:val="00F4052A"/>
    <w:rsid w:val="00F409C4"/>
    <w:rsid w:val="00F40A0D"/>
    <w:rsid w:val="00F40B40"/>
    <w:rsid w:val="00F40F9A"/>
    <w:rsid w:val="00F4120D"/>
    <w:rsid w:val="00F4123A"/>
    <w:rsid w:val="00F41C5E"/>
    <w:rsid w:val="00F420B6"/>
    <w:rsid w:val="00F4254D"/>
    <w:rsid w:val="00F42632"/>
    <w:rsid w:val="00F42912"/>
    <w:rsid w:val="00F42B43"/>
    <w:rsid w:val="00F42C2D"/>
    <w:rsid w:val="00F42DDF"/>
    <w:rsid w:val="00F433D7"/>
    <w:rsid w:val="00F43A5F"/>
    <w:rsid w:val="00F43C92"/>
    <w:rsid w:val="00F43C9C"/>
    <w:rsid w:val="00F43D2F"/>
    <w:rsid w:val="00F43EFC"/>
    <w:rsid w:val="00F442AE"/>
    <w:rsid w:val="00F44495"/>
    <w:rsid w:val="00F44674"/>
    <w:rsid w:val="00F44C59"/>
    <w:rsid w:val="00F44D0C"/>
    <w:rsid w:val="00F44F09"/>
    <w:rsid w:val="00F4536F"/>
    <w:rsid w:val="00F45597"/>
    <w:rsid w:val="00F45664"/>
    <w:rsid w:val="00F456D2"/>
    <w:rsid w:val="00F4574C"/>
    <w:rsid w:val="00F457E8"/>
    <w:rsid w:val="00F45810"/>
    <w:rsid w:val="00F45D53"/>
    <w:rsid w:val="00F45D55"/>
    <w:rsid w:val="00F46155"/>
    <w:rsid w:val="00F46B3D"/>
    <w:rsid w:val="00F46D7E"/>
    <w:rsid w:val="00F46ED7"/>
    <w:rsid w:val="00F4701E"/>
    <w:rsid w:val="00F4744F"/>
    <w:rsid w:val="00F47647"/>
    <w:rsid w:val="00F503C2"/>
    <w:rsid w:val="00F5054C"/>
    <w:rsid w:val="00F50669"/>
    <w:rsid w:val="00F506C6"/>
    <w:rsid w:val="00F50937"/>
    <w:rsid w:val="00F512AE"/>
    <w:rsid w:val="00F51710"/>
    <w:rsid w:val="00F51CE1"/>
    <w:rsid w:val="00F51EF0"/>
    <w:rsid w:val="00F52AE6"/>
    <w:rsid w:val="00F52E5F"/>
    <w:rsid w:val="00F532D0"/>
    <w:rsid w:val="00F53374"/>
    <w:rsid w:val="00F53A5B"/>
    <w:rsid w:val="00F53AE5"/>
    <w:rsid w:val="00F53F8C"/>
    <w:rsid w:val="00F5413F"/>
    <w:rsid w:val="00F5448D"/>
    <w:rsid w:val="00F5458D"/>
    <w:rsid w:val="00F545B5"/>
    <w:rsid w:val="00F54A7B"/>
    <w:rsid w:val="00F54ABA"/>
    <w:rsid w:val="00F54CAE"/>
    <w:rsid w:val="00F54F9B"/>
    <w:rsid w:val="00F551E2"/>
    <w:rsid w:val="00F5531B"/>
    <w:rsid w:val="00F554C3"/>
    <w:rsid w:val="00F55AC8"/>
    <w:rsid w:val="00F561FE"/>
    <w:rsid w:val="00F5638B"/>
    <w:rsid w:val="00F564EB"/>
    <w:rsid w:val="00F56511"/>
    <w:rsid w:val="00F56C68"/>
    <w:rsid w:val="00F57983"/>
    <w:rsid w:val="00F57E39"/>
    <w:rsid w:val="00F57FF3"/>
    <w:rsid w:val="00F60101"/>
    <w:rsid w:val="00F6063E"/>
    <w:rsid w:val="00F60D83"/>
    <w:rsid w:val="00F613E6"/>
    <w:rsid w:val="00F61570"/>
    <w:rsid w:val="00F6188E"/>
    <w:rsid w:val="00F61B67"/>
    <w:rsid w:val="00F61C4D"/>
    <w:rsid w:val="00F61D55"/>
    <w:rsid w:val="00F61DB1"/>
    <w:rsid w:val="00F61EFC"/>
    <w:rsid w:val="00F625CD"/>
    <w:rsid w:val="00F6263B"/>
    <w:rsid w:val="00F62856"/>
    <w:rsid w:val="00F628EE"/>
    <w:rsid w:val="00F6298E"/>
    <w:rsid w:val="00F62B88"/>
    <w:rsid w:val="00F62F19"/>
    <w:rsid w:val="00F63443"/>
    <w:rsid w:val="00F636DB"/>
    <w:rsid w:val="00F6386F"/>
    <w:rsid w:val="00F638AA"/>
    <w:rsid w:val="00F6403E"/>
    <w:rsid w:val="00F64214"/>
    <w:rsid w:val="00F64395"/>
    <w:rsid w:val="00F6449F"/>
    <w:rsid w:val="00F64B54"/>
    <w:rsid w:val="00F64DE6"/>
    <w:rsid w:val="00F650E1"/>
    <w:rsid w:val="00F6517E"/>
    <w:rsid w:val="00F65A6E"/>
    <w:rsid w:val="00F65BCA"/>
    <w:rsid w:val="00F65DAB"/>
    <w:rsid w:val="00F65DC5"/>
    <w:rsid w:val="00F6665A"/>
    <w:rsid w:val="00F6666D"/>
    <w:rsid w:val="00F6678D"/>
    <w:rsid w:val="00F66882"/>
    <w:rsid w:val="00F66A26"/>
    <w:rsid w:val="00F66CE6"/>
    <w:rsid w:val="00F66EBD"/>
    <w:rsid w:val="00F67477"/>
    <w:rsid w:val="00F67491"/>
    <w:rsid w:val="00F67653"/>
    <w:rsid w:val="00F6768C"/>
    <w:rsid w:val="00F67A10"/>
    <w:rsid w:val="00F67C09"/>
    <w:rsid w:val="00F67ED3"/>
    <w:rsid w:val="00F67F5C"/>
    <w:rsid w:val="00F7086F"/>
    <w:rsid w:val="00F70B26"/>
    <w:rsid w:val="00F70DC1"/>
    <w:rsid w:val="00F70E69"/>
    <w:rsid w:val="00F70EEE"/>
    <w:rsid w:val="00F70FB7"/>
    <w:rsid w:val="00F71B48"/>
    <w:rsid w:val="00F72056"/>
    <w:rsid w:val="00F723F6"/>
    <w:rsid w:val="00F7299A"/>
    <w:rsid w:val="00F72D8E"/>
    <w:rsid w:val="00F730B1"/>
    <w:rsid w:val="00F73377"/>
    <w:rsid w:val="00F73E04"/>
    <w:rsid w:val="00F7471A"/>
    <w:rsid w:val="00F75216"/>
    <w:rsid w:val="00F757F3"/>
    <w:rsid w:val="00F75AE9"/>
    <w:rsid w:val="00F75E59"/>
    <w:rsid w:val="00F75FD6"/>
    <w:rsid w:val="00F76581"/>
    <w:rsid w:val="00F767D5"/>
    <w:rsid w:val="00F76891"/>
    <w:rsid w:val="00F76D61"/>
    <w:rsid w:val="00F77186"/>
    <w:rsid w:val="00F77342"/>
    <w:rsid w:val="00F77405"/>
    <w:rsid w:val="00F77F91"/>
    <w:rsid w:val="00F80043"/>
    <w:rsid w:val="00F80078"/>
    <w:rsid w:val="00F80318"/>
    <w:rsid w:val="00F80BD7"/>
    <w:rsid w:val="00F80CA3"/>
    <w:rsid w:val="00F80D68"/>
    <w:rsid w:val="00F80F4E"/>
    <w:rsid w:val="00F810FB"/>
    <w:rsid w:val="00F81261"/>
    <w:rsid w:val="00F81477"/>
    <w:rsid w:val="00F81541"/>
    <w:rsid w:val="00F815E6"/>
    <w:rsid w:val="00F81896"/>
    <w:rsid w:val="00F81C5E"/>
    <w:rsid w:val="00F82224"/>
    <w:rsid w:val="00F8224C"/>
    <w:rsid w:val="00F82253"/>
    <w:rsid w:val="00F82955"/>
    <w:rsid w:val="00F82985"/>
    <w:rsid w:val="00F82C90"/>
    <w:rsid w:val="00F82E1C"/>
    <w:rsid w:val="00F833F1"/>
    <w:rsid w:val="00F83C34"/>
    <w:rsid w:val="00F83D43"/>
    <w:rsid w:val="00F84365"/>
    <w:rsid w:val="00F8455A"/>
    <w:rsid w:val="00F84CF7"/>
    <w:rsid w:val="00F84E0E"/>
    <w:rsid w:val="00F84F48"/>
    <w:rsid w:val="00F84F83"/>
    <w:rsid w:val="00F84F97"/>
    <w:rsid w:val="00F856C3"/>
    <w:rsid w:val="00F8576D"/>
    <w:rsid w:val="00F85A10"/>
    <w:rsid w:val="00F85F3F"/>
    <w:rsid w:val="00F8603A"/>
    <w:rsid w:val="00F860FE"/>
    <w:rsid w:val="00F86276"/>
    <w:rsid w:val="00F86278"/>
    <w:rsid w:val="00F877BB"/>
    <w:rsid w:val="00F877FB"/>
    <w:rsid w:val="00F87C9E"/>
    <w:rsid w:val="00F87FCD"/>
    <w:rsid w:val="00F90864"/>
    <w:rsid w:val="00F90E12"/>
    <w:rsid w:val="00F91165"/>
    <w:rsid w:val="00F9134D"/>
    <w:rsid w:val="00F916E2"/>
    <w:rsid w:val="00F91AE4"/>
    <w:rsid w:val="00F91B43"/>
    <w:rsid w:val="00F91E23"/>
    <w:rsid w:val="00F91EC6"/>
    <w:rsid w:val="00F9203B"/>
    <w:rsid w:val="00F921A8"/>
    <w:rsid w:val="00F92480"/>
    <w:rsid w:val="00F9326B"/>
    <w:rsid w:val="00F9354C"/>
    <w:rsid w:val="00F936C3"/>
    <w:rsid w:val="00F93C07"/>
    <w:rsid w:val="00F93CD9"/>
    <w:rsid w:val="00F94F3A"/>
    <w:rsid w:val="00F9526A"/>
    <w:rsid w:val="00F952FA"/>
    <w:rsid w:val="00F95BD1"/>
    <w:rsid w:val="00F95C6E"/>
    <w:rsid w:val="00F9601E"/>
    <w:rsid w:val="00F961FD"/>
    <w:rsid w:val="00F964AC"/>
    <w:rsid w:val="00F96A69"/>
    <w:rsid w:val="00F96CF1"/>
    <w:rsid w:val="00FA06E3"/>
    <w:rsid w:val="00FA08D1"/>
    <w:rsid w:val="00FA0DF9"/>
    <w:rsid w:val="00FA0F32"/>
    <w:rsid w:val="00FA1011"/>
    <w:rsid w:val="00FA105A"/>
    <w:rsid w:val="00FA129D"/>
    <w:rsid w:val="00FA13C3"/>
    <w:rsid w:val="00FA1C31"/>
    <w:rsid w:val="00FA1F0B"/>
    <w:rsid w:val="00FA1FBF"/>
    <w:rsid w:val="00FA2321"/>
    <w:rsid w:val="00FA241F"/>
    <w:rsid w:val="00FA25D2"/>
    <w:rsid w:val="00FA2D82"/>
    <w:rsid w:val="00FA2E16"/>
    <w:rsid w:val="00FA2F08"/>
    <w:rsid w:val="00FA2FFB"/>
    <w:rsid w:val="00FA300E"/>
    <w:rsid w:val="00FA3081"/>
    <w:rsid w:val="00FA30AE"/>
    <w:rsid w:val="00FA3351"/>
    <w:rsid w:val="00FA34C9"/>
    <w:rsid w:val="00FA38A8"/>
    <w:rsid w:val="00FA3B49"/>
    <w:rsid w:val="00FA3C20"/>
    <w:rsid w:val="00FA3C6B"/>
    <w:rsid w:val="00FA3EB3"/>
    <w:rsid w:val="00FA4576"/>
    <w:rsid w:val="00FA4A06"/>
    <w:rsid w:val="00FA541E"/>
    <w:rsid w:val="00FA5849"/>
    <w:rsid w:val="00FA5C81"/>
    <w:rsid w:val="00FA5CD0"/>
    <w:rsid w:val="00FA5DBA"/>
    <w:rsid w:val="00FA6109"/>
    <w:rsid w:val="00FA627B"/>
    <w:rsid w:val="00FA65BF"/>
    <w:rsid w:val="00FA668D"/>
    <w:rsid w:val="00FA6A30"/>
    <w:rsid w:val="00FA6C1A"/>
    <w:rsid w:val="00FA6C33"/>
    <w:rsid w:val="00FA7061"/>
    <w:rsid w:val="00FA7299"/>
    <w:rsid w:val="00FA73B9"/>
    <w:rsid w:val="00FA7482"/>
    <w:rsid w:val="00FA7D2E"/>
    <w:rsid w:val="00FA7EF9"/>
    <w:rsid w:val="00FB0076"/>
    <w:rsid w:val="00FB00E0"/>
    <w:rsid w:val="00FB0222"/>
    <w:rsid w:val="00FB03F0"/>
    <w:rsid w:val="00FB05E9"/>
    <w:rsid w:val="00FB0655"/>
    <w:rsid w:val="00FB079E"/>
    <w:rsid w:val="00FB0809"/>
    <w:rsid w:val="00FB0CE1"/>
    <w:rsid w:val="00FB1099"/>
    <w:rsid w:val="00FB11F1"/>
    <w:rsid w:val="00FB1408"/>
    <w:rsid w:val="00FB165D"/>
    <w:rsid w:val="00FB1B12"/>
    <w:rsid w:val="00FB1C2D"/>
    <w:rsid w:val="00FB1EDC"/>
    <w:rsid w:val="00FB216F"/>
    <w:rsid w:val="00FB2888"/>
    <w:rsid w:val="00FB2DE8"/>
    <w:rsid w:val="00FB3083"/>
    <w:rsid w:val="00FB364D"/>
    <w:rsid w:val="00FB37D5"/>
    <w:rsid w:val="00FB3847"/>
    <w:rsid w:val="00FB3E9B"/>
    <w:rsid w:val="00FB3F03"/>
    <w:rsid w:val="00FB4258"/>
    <w:rsid w:val="00FB4553"/>
    <w:rsid w:val="00FB47C3"/>
    <w:rsid w:val="00FB4C6C"/>
    <w:rsid w:val="00FB5014"/>
    <w:rsid w:val="00FB51EC"/>
    <w:rsid w:val="00FB52E0"/>
    <w:rsid w:val="00FB5353"/>
    <w:rsid w:val="00FB596B"/>
    <w:rsid w:val="00FB59DD"/>
    <w:rsid w:val="00FB5A2C"/>
    <w:rsid w:val="00FB5A7F"/>
    <w:rsid w:val="00FB5B34"/>
    <w:rsid w:val="00FB62C1"/>
    <w:rsid w:val="00FB6371"/>
    <w:rsid w:val="00FB6516"/>
    <w:rsid w:val="00FB653B"/>
    <w:rsid w:val="00FB65B6"/>
    <w:rsid w:val="00FB6A3F"/>
    <w:rsid w:val="00FB7802"/>
    <w:rsid w:val="00FC0A53"/>
    <w:rsid w:val="00FC1196"/>
    <w:rsid w:val="00FC13DA"/>
    <w:rsid w:val="00FC1400"/>
    <w:rsid w:val="00FC148D"/>
    <w:rsid w:val="00FC1736"/>
    <w:rsid w:val="00FC2099"/>
    <w:rsid w:val="00FC26E7"/>
    <w:rsid w:val="00FC2F36"/>
    <w:rsid w:val="00FC318F"/>
    <w:rsid w:val="00FC3820"/>
    <w:rsid w:val="00FC3E07"/>
    <w:rsid w:val="00FC3F8A"/>
    <w:rsid w:val="00FC4137"/>
    <w:rsid w:val="00FC45F5"/>
    <w:rsid w:val="00FC4658"/>
    <w:rsid w:val="00FC4B73"/>
    <w:rsid w:val="00FC4DDC"/>
    <w:rsid w:val="00FC4F89"/>
    <w:rsid w:val="00FC50E7"/>
    <w:rsid w:val="00FC5D34"/>
    <w:rsid w:val="00FC61B4"/>
    <w:rsid w:val="00FC6452"/>
    <w:rsid w:val="00FC6634"/>
    <w:rsid w:val="00FC678D"/>
    <w:rsid w:val="00FC73B1"/>
    <w:rsid w:val="00FC73EF"/>
    <w:rsid w:val="00FC74C7"/>
    <w:rsid w:val="00FC7AA7"/>
    <w:rsid w:val="00FD0279"/>
    <w:rsid w:val="00FD02AB"/>
    <w:rsid w:val="00FD03F1"/>
    <w:rsid w:val="00FD047B"/>
    <w:rsid w:val="00FD04AB"/>
    <w:rsid w:val="00FD0F73"/>
    <w:rsid w:val="00FD13F7"/>
    <w:rsid w:val="00FD14C0"/>
    <w:rsid w:val="00FD160F"/>
    <w:rsid w:val="00FD19B4"/>
    <w:rsid w:val="00FD1A54"/>
    <w:rsid w:val="00FD1A9B"/>
    <w:rsid w:val="00FD1B28"/>
    <w:rsid w:val="00FD1E74"/>
    <w:rsid w:val="00FD2345"/>
    <w:rsid w:val="00FD2668"/>
    <w:rsid w:val="00FD29FF"/>
    <w:rsid w:val="00FD2C70"/>
    <w:rsid w:val="00FD2D27"/>
    <w:rsid w:val="00FD375D"/>
    <w:rsid w:val="00FD38C5"/>
    <w:rsid w:val="00FD3958"/>
    <w:rsid w:val="00FD3AB0"/>
    <w:rsid w:val="00FD3EC3"/>
    <w:rsid w:val="00FD4498"/>
    <w:rsid w:val="00FD4A26"/>
    <w:rsid w:val="00FD4AB7"/>
    <w:rsid w:val="00FD4C5A"/>
    <w:rsid w:val="00FD4EEF"/>
    <w:rsid w:val="00FD50B5"/>
    <w:rsid w:val="00FD51A0"/>
    <w:rsid w:val="00FD5299"/>
    <w:rsid w:val="00FD54A8"/>
    <w:rsid w:val="00FD5649"/>
    <w:rsid w:val="00FD5785"/>
    <w:rsid w:val="00FD5DA4"/>
    <w:rsid w:val="00FD631E"/>
    <w:rsid w:val="00FD6534"/>
    <w:rsid w:val="00FD6562"/>
    <w:rsid w:val="00FD6653"/>
    <w:rsid w:val="00FD66F7"/>
    <w:rsid w:val="00FD66FB"/>
    <w:rsid w:val="00FD686F"/>
    <w:rsid w:val="00FD6FBA"/>
    <w:rsid w:val="00FD7307"/>
    <w:rsid w:val="00FD7570"/>
    <w:rsid w:val="00FD77C2"/>
    <w:rsid w:val="00FD77C3"/>
    <w:rsid w:val="00FD7B3C"/>
    <w:rsid w:val="00FE0087"/>
    <w:rsid w:val="00FE0198"/>
    <w:rsid w:val="00FE02BE"/>
    <w:rsid w:val="00FE03ED"/>
    <w:rsid w:val="00FE092A"/>
    <w:rsid w:val="00FE0A44"/>
    <w:rsid w:val="00FE0A81"/>
    <w:rsid w:val="00FE1043"/>
    <w:rsid w:val="00FE16D1"/>
    <w:rsid w:val="00FE1789"/>
    <w:rsid w:val="00FE1943"/>
    <w:rsid w:val="00FE19ED"/>
    <w:rsid w:val="00FE19FC"/>
    <w:rsid w:val="00FE2012"/>
    <w:rsid w:val="00FE27E3"/>
    <w:rsid w:val="00FE2869"/>
    <w:rsid w:val="00FE2BC1"/>
    <w:rsid w:val="00FE2DAD"/>
    <w:rsid w:val="00FE2F18"/>
    <w:rsid w:val="00FE368D"/>
    <w:rsid w:val="00FE3A76"/>
    <w:rsid w:val="00FE3C12"/>
    <w:rsid w:val="00FE3CAA"/>
    <w:rsid w:val="00FE3E1D"/>
    <w:rsid w:val="00FE3F50"/>
    <w:rsid w:val="00FE404A"/>
    <w:rsid w:val="00FE4135"/>
    <w:rsid w:val="00FE43DC"/>
    <w:rsid w:val="00FE44B9"/>
    <w:rsid w:val="00FE454B"/>
    <w:rsid w:val="00FE46DB"/>
    <w:rsid w:val="00FE4B87"/>
    <w:rsid w:val="00FE4DB1"/>
    <w:rsid w:val="00FE53FA"/>
    <w:rsid w:val="00FE587C"/>
    <w:rsid w:val="00FE5C4D"/>
    <w:rsid w:val="00FE5FF0"/>
    <w:rsid w:val="00FE6190"/>
    <w:rsid w:val="00FE663B"/>
    <w:rsid w:val="00FE6C84"/>
    <w:rsid w:val="00FE7341"/>
    <w:rsid w:val="00FE743A"/>
    <w:rsid w:val="00FE76A2"/>
    <w:rsid w:val="00FE7CAF"/>
    <w:rsid w:val="00FF0251"/>
    <w:rsid w:val="00FF0DC9"/>
    <w:rsid w:val="00FF0DD4"/>
    <w:rsid w:val="00FF0F75"/>
    <w:rsid w:val="00FF2071"/>
    <w:rsid w:val="00FF2211"/>
    <w:rsid w:val="00FF25D1"/>
    <w:rsid w:val="00FF2B37"/>
    <w:rsid w:val="00FF2DD1"/>
    <w:rsid w:val="00FF2F01"/>
    <w:rsid w:val="00FF3106"/>
    <w:rsid w:val="00FF3265"/>
    <w:rsid w:val="00FF36AA"/>
    <w:rsid w:val="00FF373E"/>
    <w:rsid w:val="00FF37F4"/>
    <w:rsid w:val="00FF39DD"/>
    <w:rsid w:val="00FF3CAF"/>
    <w:rsid w:val="00FF3CF9"/>
    <w:rsid w:val="00FF442E"/>
    <w:rsid w:val="00FF475D"/>
    <w:rsid w:val="00FF491D"/>
    <w:rsid w:val="00FF4BAF"/>
    <w:rsid w:val="00FF5274"/>
    <w:rsid w:val="00FF5329"/>
    <w:rsid w:val="00FF65AD"/>
    <w:rsid w:val="00FF66F2"/>
    <w:rsid w:val="00FF6715"/>
    <w:rsid w:val="00FF6979"/>
    <w:rsid w:val="00FF7643"/>
    <w:rsid w:val="00FF77FA"/>
    <w:rsid w:val="00FF7E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70049"/>
    <o:shapelayout v:ext="edit">
      <o:idmap v:ext="edit" data="1"/>
    </o:shapelayout>
  </w:shapeDefaults>
  <w:decimalSymbol w:val="."/>
  <w:listSeparator w:val=","/>
  <w14:docId w14:val="547A9F22"/>
  <w15:docId w15:val="{6E29E19C-FB2B-497A-B659-9912BC06F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A05"/>
    <w:pPr>
      <w:spacing w:after="5" w:line="271" w:lineRule="auto"/>
      <w:ind w:left="858" w:hanging="8"/>
    </w:pPr>
    <w:rPr>
      <w:rFonts w:ascii="Courier New" w:eastAsia="Courier New" w:hAnsi="Courier New" w:cs="Courier New"/>
      <w:color w:val="000000"/>
      <w:sz w:val="20"/>
    </w:rPr>
  </w:style>
  <w:style w:type="paragraph" w:styleId="Heading1">
    <w:name w:val="heading 1"/>
    <w:next w:val="Normal"/>
    <w:link w:val="Heading1Char"/>
    <w:uiPriority w:val="9"/>
    <w:unhideWhenUsed/>
    <w:qFormat/>
    <w:pPr>
      <w:keepNext/>
      <w:keepLines/>
      <w:spacing w:after="16"/>
      <w:ind w:left="580" w:hanging="10"/>
      <w:outlineLvl w:val="0"/>
    </w:pPr>
    <w:rPr>
      <w:rFonts w:ascii="Arial" w:eastAsia="Arial" w:hAnsi="Arial" w:cs="Arial"/>
      <w:b/>
      <w:color w:val="000000"/>
      <w:sz w:val="40"/>
    </w:rPr>
  </w:style>
  <w:style w:type="paragraph" w:styleId="Heading2">
    <w:name w:val="heading 2"/>
    <w:next w:val="Normal"/>
    <w:link w:val="Heading2Char"/>
    <w:uiPriority w:val="9"/>
    <w:unhideWhenUsed/>
    <w:qFormat/>
    <w:pPr>
      <w:keepNext/>
      <w:keepLines/>
      <w:spacing w:after="0" w:line="249" w:lineRule="auto"/>
      <w:ind w:left="862" w:hanging="862"/>
      <w:outlineLvl w:val="1"/>
    </w:pPr>
    <w:rPr>
      <w:rFonts w:ascii="Arial" w:eastAsia="Arial" w:hAnsi="Arial" w:cs="Arial"/>
      <w:b/>
      <w:color w:val="000000"/>
      <w:sz w:val="36"/>
    </w:rPr>
  </w:style>
  <w:style w:type="paragraph" w:styleId="Heading3">
    <w:name w:val="heading 3"/>
    <w:next w:val="Normal"/>
    <w:link w:val="Heading3Char"/>
    <w:uiPriority w:val="9"/>
    <w:unhideWhenUsed/>
    <w:qFormat/>
    <w:rsid w:val="00EC55BF"/>
    <w:pPr>
      <w:keepNext/>
      <w:keepLines/>
      <w:tabs>
        <w:tab w:val="center" w:pos="2811"/>
      </w:tabs>
      <w:spacing w:after="17"/>
      <w:ind w:left="-14"/>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spacing w:after="17"/>
      <w:ind w:left="10" w:hanging="10"/>
      <w:outlineLvl w:val="3"/>
    </w:pPr>
    <w:rPr>
      <w:rFonts w:ascii="Arial" w:eastAsia="Arial" w:hAnsi="Arial" w:cs="Arial"/>
      <w:b/>
      <w:color w:val="000000"/>
      <w:sz w:val="28"/>
    </w:rPr>
  </w:style>
  <w:style w:type="paragraph" w:styleId="Heading5">
    <w:name w:val="heading 5"/>
    <w:next w:val="Normal"/>
    <w:link w:val="Heading5Char"/>
    <w:uiPriority w:val="9"/>
    <w:unhideWhenUsed/>
    <w:qFormat/>
    <w:pPr>
      <w:keepNext/>
      <w:keepLines/>
      <w:spacing w:after="17"/>
      <w:ind w:left="10" w:hanging="10"/>
      <w:outlineLvl w:val="4"/>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40"/>
    </w:rPr>
  </w:style>
  <w:style w:type="character" w:customStyle="1" w:styleId="Heading2Char">
    <w:name w:val="Heading 2 Char"/>
    <w:link w:val="Heading2"/>
    <w:rPr>
      <w:rFonts w:ascii="Arial" w:eastAsia="Arial" w:hAnsi="Arial" w:cs="Arial"/>
      <w:b/>
      <w:color w:val="000000"/>
      <w:sz w:val="36"/>
    </w:rPr>
  </w:style>
  <w:style w:type="character" w:customStyle="1" w:styleId="Heading3Char">
    <w:name w:val="Heading 3 Char"/>
    <w:link w:val="Heading3"/>
    <w:uiPriority w:val="9"/>
    <w:rsid w:val="00EC55BF"/>
    <w:rPr>
      <w:rFonts w:ascii="Arial" w:eastAsia="Arial" w:hAnsi="Arial" w:cs="Arial"/>
      <w:b/>
      <w:color w:val="000000"/>
      <w:sz w:val="28"/>
    </w:rPr>
  </w:style>
  <w:style w:type="character" w:customStyle="1" w:styleId="Heading4Char">
    <w:name w:val="Heading 4 Char"/>
    <w:link w:val="Heading4"/>
    <w:rPr>
      <w:rFonts w:ascii="Arial" w:eastAsia="Arial" w:hAnsi="Arial" w:cs="Arial"/>
      <w:b/>
      <w:color w:val="000000"/>
      <w:sz w:val="28"/>
    </w:rPr>
  </w:style>
  <w:style w:type="character" w:customStyle="1" w:styleId="Heading5Char">
    <w:name w:val="Heading 5 Char"/>
    <w:link w:val="Heading5"/>
    <w:rPr>
      <w:rFonts w:ascii="Arial" w:eastAsia="Arial" w:hAnsi="Arial" w:cs="Arial"/>
      <w:b/>
      <w:color w:val="000000"/>
      <w:sz w:val="28"/>
    </w:rPr>
  </w:style>
  <w:style w:type="paragraph" w:styleId="TOC1">
    <w:name w:val="toc 1"/>
    <w:hidden/>
    <w:uiPriority w:val="39"/>
    <w:pPr>
      <w:spacing w:after="178" w:line="271" w:lineRule="auto"/>
      <w:ind w:left="592" w:right="420" w:hanging="7"/>
    </w:pPr>
    <w:rPr>
      <w:rFonts w:ascii="Arial" w:eastAsia="Arial" w:hAnsi="Arial" w:cs="Arial"/>
      <w:b/>
      <w:color w:val="000000"/>
      <w:sz w:val="20"/>
    </w:rPr>
  </w:style>
  <w:style w:type="paragraph" w:styleId="TOC2">
    <w:name w:val="toc 2"/>
    <w:hidden/>
    <w:uiPriority w:val="39"/>
    <w:pPr>
      <w:spacing w:after="0" w:line="265" w:lineRule="auto"/>
      <w:ind w:left="817" w:right="420" w:hanging="232"/>
    </w:pPr>
    <w:rPr>
      <w:rFonts w:ascii="Arial" w:eastAsia="Arial" w:hAnsi="Arial" w:cs="Arial"/>
      <w:b/>
      <w:color w:val="000000"/>
      <w:sz w:val="20"/>
    </w:rPr>
  </w:style>
  <w:style w:type="paragraph" w:styleId="TOC3">
    <w:name w:val="toc 3"/>
    <w:hidden/>
    <w:uiPriority w:val="39"/>
    <w:pPr>
      <w:spacing w:after="8" w:line="249" w:lineRule="auto"/>
      <w:ind w:left="1615" w:right="30" w:hanging="10"/>
    </w:pPr>
    <w:rPr>
      <w:rFonts w:ascii="Arial" w:eastAsia="Arial" w:hAnsi="Arial" w:cs="Arial"/>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D6E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E70"/>
    <w:rPr>
      <w:rFonts w:ascii="Tahoma" w:eastAsia="Courier New" w:hAnsi="Tahoma" w:cs="Tahoma"/>
      <w:color w:val="000000"/>
      <w:sz w:val="16"/>
      <w:szCs w:val="16"/>
    </w:rPr>
  </w:style>
  <w:style w:type="character" w:styleId="CommentReference">
    <w:name w:val="annotation reference"/>
    <w:basedOn w:val="DefaultParagraphFont"/>
    <w:uiPriority w:val="99"/>
    <w:semiHidden/>
    <w:unhideWhenUsed/>
    <w:rsid w:val="00222AC4"/>
    <w:rPr>
      <w:sz w:val="16"/>
      <w:szCs w:val="16"/>
    </w:rPr>
  </w:style>
  <w:style w:type="paragraph" w:styleId="CommentText">
    <w:name w:val="annotation text"/>
    <w:basedOn w:val="Normal"/>
    <w:link w:val="CommentTextChar"/>
    <w:uiPriority w:val="99"/>
    <w:semiHidden/>
    <w:unhideWhenUsed/>
    <w:rsid w:val="00222AC4"/>
    <w:pPr>
      <w:spacing w:line="240" w:lineRule="auto"/>
    </w:pPr>
    <w:rPr>
      <w:szCs w:val="20"/>
    </w:rPr>
  </w:style>
  <w:style w:type="character" w:customStyle="1" w:styleId="CommentTextChar">
    <w:name w:val="Comment Text Char"/>
    <w:basedOn w:val="DefaultParagraphFont"/>
    <w:link w:val="CommentText"/>
    <w:uiPriority w:val="99"/>
    <w:semiHidden/>
    <w:rsid w:val="00222AC4"/>
    <w:rPr>
      <w:rFonts w:ascii="Courier New" w:eastAsia="Courier New" w:hAnsi="Courier New" w:cs="Courier New"/>
      <w:color w:val="000000"/>
      <w:sz w:val="20"/>
      <w:szCs w:val="20"/>
    </w:rPr>
  </w:style>
  <w:style w:type="paragraph" w:styleId="CommentSubject">
    <w:name w:val="annotation subject"/>
    <w:basedOn w:val="CommentText"/>
    <w:next w:val="CommentText"/>
    <w:link w:val="CommentSubjectChar"/>
    <w:uiPriority w:val="99"/>
    <w:semiHidden/>
    <w:unhideWhenUsed/>
    <w:rsid w:val="00222AC4"/>
    <w:rPr>
      <w:b/>
      <w:bCs/>
    </w:rPr>
  </w:style>
  <w:style w:type="character" w:customStyle="1" w:styleId="CommentSubjectChar">
    <w:name w:val="Comment Subject Char"/>
    <w:basedOn w:val="CommentTextChar"/>
    <w:link w:val="CommentSubject"/>
    <w:uiPriority w:val="99"/>
    <w:semiHidden/>
    <w:rsid w:val="00222AC4"/>
    <w:rPr>
      <w:rFonts w:ascii="Courier New" w:eastAsia="Courier New" w:hAnsi="Courier New" w:cs="Courier New"/>
      <w:b/>
      <w:bCs/>
      <w:color w:val="000000"/>
      <w:sz w:val="20"/>
      <w:szCs w:val="20"/>
    </w:rPr>
  </w:style>
  <w:style w:type="character" w:styleId="Hyperlink">
    <w:name w:val="Hyperlink"/>
    <w:basedOn w:val="DefaultParagraphFont"/>
    <w:uiPriority w:val="99"/>
    <w:unhideWhenUsed/>
    <w:rsid w:val="00CC55B8"/>
    <w:rPr>
      <w:color w:val="0563C1" w:themeColor="hyperlink"/>
      <w:u w:val="single"/>
    </w:rPr>
  </w:style>
  <w:style w:type="paragraph" w:styleId="TOCHeading">
    <w:name w:val="TOC Heading"/>
    <w:basedOn w:val="Heading1"/>
    <w:next w:val="Normal"/>
    <w:uiPriority w:val="39"/>
    <w:semiHidden/>
    <w:unhideWhenUsed/>
    <w:qFormat/>
    <w:rsid w:val="00544698"/>
    <w:pPr>
      <w:spacing w:before="480" w:after="0" w:line="276" w:lineRule="auto"/>
      <w:ind w:left="0" w:firstLine="0"/>
      <w:outlineLvl w:val="9"/>
    </w:pPr>
    <w:rPr>
      <w:rFonts w:asciiTheme="majorHAnsi" w:eastAsiaTheme="majorEastAsia" w:hAnsiTheme="majorHAnsi" w:cstheme="majorBidi"/>
      <w:bCs/>
      <w:color w:val="2E74B5" w:themeColor="accent1" w:themeShade="BF"/>
      <w:sz w:val="28"/>
      <w:szCs w:val="28"/>
      <w:lang w:val="en-US" w:eastAsia="ja-JP"/>
    </w:rPr>
  </w:style>
  <w:style w:type="paragraph" w:styleId="ListParagraph">
    <w:name w:val="List Paragraph"/>
    <w:aliases w:val="FooterText,列出段落1,Bullet List,List Paragraph1,numbered,Bullet points in table"/>
    <w:basedOn w:val="Normal"/>
    <w:link w:val="ListParagraphChar"/>
    <w:uiPriority w:val="34"/>
    <w:qFormat/>
    <w:rsid w:val="00B02C10"/>
    <w:pPr>
      <w:ind w:left="720"/>
      <w:contextualSpacing/>
    </w:pPr>
  </w:style>
  <w:style w:type="paragraph" w:styleId="NormalWeb">
    <w:name w:val="Normal (Web)"/>
    <w:basedOn w:val="Normal"/>
    <w:uiPriority w:val="99"/>
    <w:semiHidden/>
    <w:unhideWhenUsed/>
    <w:rsid w:val="000C0F84"/>
    <w:pPr>
      <w:spacing w:before="150" w:after="0" w:line="240" w:lineRule="auto"/>
      <w:ind w:left="0" w:firstLine="0"/>
    </w:pPr>
    <w:rPr>
      <w:rFonts w:ascii="Times New Roman" w:eastAsia="Times New Roman" w:hAnsi="Times New Roman" w:cs="Times New Roman"/>
      <w:color w:val="auto"/>
      <w:sz w:val="24"/>
      <w:szCs w:val="24"/>
    </w:rPr>
  </w:style>
  <w:style w:type="paragraph" w:styleId="Header">
    <w:name w:val="header"/>
    <w:basedOn w:val="Normal"/>
    <w:link w:val="HeaderChar"/>
    <w:uiPriority w:val="99"/>
    <w:semiHidden/>
    <w:unhideWhenUsed/>
    <w:rsid w:val="00122AF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22AFC"/>
    <w:rPr>
      <w:rFonts w:ascii="Courier New" w:eastAsia="Courier New" w:hAnsi="Courier New" w:cs="Courier New"/>
      <w:color w:val="000000"/>
      <w:sz w:val="20"/>
    </w:rPr>
  </w:style>
  <w:style w:type="paragraph" w:styleId="Footer">
    <w:name w:val="footer"/>
    <w:basedOn w:val="Normal"/>
    <w:link w:val="FooterChar"/>
    <w:uiPriority w:val="99"/>
    <w:unhideWhenUsed/>
    <w:rsid w:val="00122A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2AFC"/>
    <w:rPr>
      <w:rFonts w:ascii="Courier New" w:eastAsia="Courier New" w:hAnsi="Courier New" w:cs="Courier New"/>
      <w:color w:val="000000"/>
      <w:sz w:val="20"/>
    </w:rPr>
  </w:style>
  <w:style w:type="paragraph" w:styleId="Revision">
    <w:name w:val="Revision"/>
    <w:hidden/>
    <w:uiPriority w:val="99"/>
    <w:semiHidden/>
    <w:rsid w:val="009C36C7"/>
    <w:pPr>
      <w:spacing w:after="0" w:line="240" w:lineRule="auto"/>
    </w:pPr>
    <w:rPr>
      <w:rFonts w:ascii="Courier New" w:eastAsia="Courier New" w:hAnsi="Courier New" w:cs="Courier New"/>
      <w:color w:val="000000"/>
      <w:sz w:val="20"/>
    </w:rPr>
  </w:style>
  <w:style w:type="character" w:styleId="FollowedHyperlink">
    <w:name w:val="FollowedHyperlink"/>
    <w:basedOn w:val="DefaultParagraphFont"/>
    <w:uiPriority w:val="99"/>
    <w:semiHidden/>
    <w:unhideWhenUsed/>
    <w:rsid w:val="0048137B"/>
    <w:rPr>
      <w:color w:val="954F72" w:themeColor="followedHyperlink"/>
      <w:u w:val="single"/>
    </w:rPr>
  </w:style>
  <w:style w:type="paragraph" w:styleId="PlainText">
    <w:name w:val="Plain Text"/>
    <w:basedOn w:val="Normal"/>
    <w:link w:val="PlainTextChar"/>
    <w:uiPriority w:val="99"/>
    <w:semiHidden/>
    <w:unhideWhenUsed/>
    <w:rsid w:val="002B65A4"/>
    <w:pPr>
      <w:spacing w:after="0" w:line="240" w:lineRule="auto"/>
      <w:ind w:left="0" w:firstLine="0"/>
    </w:pPr>
    <w:rPr>
      <w:rFonts w:ascii="Calibri" w:eastAsiaTheme="minorHAnsi" w:hAnsi="Calibri" w:cstheme="minorBidi"/>
      <w:color w:val="auto"/>
      <w:sz w:val="22"/>
      <w:szCs w:val="21"/>
      <w:lang w:eastAsia="en-US"/>
    </w:rPr>
  </w:style>
  <w:style w:type="character" w:customStyle="1" w:styleId="PlainTextChar">
    <w:name w:val="Plain Text Char"/>
    <w:basedOn w:val="DefaultParagraphFont"/>
    <w:link w:val="PlainText"/>
    <w:uiPriority w:val="99"/>
    <w:semiHidden/>
    <w:rsid w:val="002B65A4"/>
    <w:rPr>
      <w:rFonts w:ascii="Calibri" w:eastAsiaTheme="minorHAnsi" w:hAnsi="Calibri"/>
      <w:szCs w:val="21"/>
      <w:lang w:eastAsia="en-US"/>
    </w:rPr>
  </w:style>
  <w:style w:type="character" w:styleId="Emphasis">
    <w:name w:val="Emphasis"/>
    <w:basedOn w:val="DefaultParagraphFont"/>
    <w:uiPriority w:val="20"/>
    <w:qFormat/>
    <w:rsid w:val="00506CC5"/>
    <w:rPr>
      <w:i/>
      <w:iCs/>
    </w:rPr>
  </w:style>
  <w:style w:type="character" w:customStyle="1" w:styleId="error7">
    <w:name w:val="error7"/>
    <w:basedOn w:val="DefaultParagraphFont"/>
    <w:rsid w:val="00D40B1E"/>
  </w:style>
  <w:style w:type="paragraph" w:styleId="TOC4">
    <w:name w:val="toc 4"/>
    <w:basedOn w:val="Normal"/>
    <w:next w:val="Normal"/>
    <w:autoRedefine/>
    <w:uiPriority w:val="39"/>
    <w:unhideWhenUsed/>
    <w:rsid w:val="00D3365F"/>
    <w:pPr>
      <w:spacing w:after="100" w:line="259" w:lineRule="auto"/>
      <w:ind w:left="660" w:firstLine="0"/>
    </w:pPr>
    <w:rPr>
      <w:rFonts w:asciiTheme="minorHAnsi" w:eastAsiaTheme="minorEastAsia" w:hAnsiTheme="minorHAnsi" w:cstheme="minorBidi"/>
      <w:color w:val="auto"/>
      <w:sz w:val="22"/>
    </w:rPr>
  </w:style>
  <w:style w:type="paragraph" w:styleId="TOC5">
    <w:name w:val="toc 5"/>
    <w:basedOn w:val="Normal"/>
    <w:next w:val="Normal"/>
    <w:autoRedefine/>
    <w:uiPriority w:val="39"/>
    <w:unhideWhenUsed/>
    <w:rsid w:val="00D3365F"/>
    <w:pPr>
      <w:spacing w:after="100" w:line="259" w:lineRule="auto"/>
      <w:ind w:left="880" w:firstLine="0"/>
    </w:pPr>
    <w:rPr>
      <w:rFonts w:asciiTheme="minorHAnsi" w:eastAsiaTheme="minorEastAsia" w:hAnsiTheme="minorHAnsi" w:cstheme="minorBidi"/>
      <w:color w:val="auto"/>
      <w:sz w:val="22"/>
    </w:rPr>
  </w:style>
  <w:style w:type="paragraph" w:styleId="TOC6">
    <w:name w:val="toc 6"/>
    <w:basedOn w:val="Normal"/>
    <w:next w:val="Normal"/>
    <w:autoRedefine/>
    <w:uiPriority w:val="39"/>
    <w:unhideWhenUsed/>
    <w:rsid w:val="00D3365F"/>
    <w:pPr>
      <w:spacing w:after="100" w:line="259" w:lineRule="auto"/>
      <w:ind w:left="1100" w:firstLine="0"/>
    </w:pPr>
    <w:rPr>
      <w:rFonts w:asciiTheme="minorHAnsi" w:eastAsiaTheme="minorEastAsia" w:hAnsiTheme="minorHAnsi" w:cstheme="minorBidi"/>
      <w:color w:val="auto"/>
      <w:sz w:val="22"/>
    </w:rPr>
  </w:style>
  <w:style w:type="paragraph" w:styleId="TOC7">
    <w:name w:val="toc 7"/>
    <w:basedOn w:val="Normal"/>
    <w:next w:val="Normal"/>
    <w:autoRedefine/>
    <w:uiPriority w:val="39"/>
    <w:unhideWhenUsed/>
    <w:rsid w:val="00D3365F"/>
    <w:pPr>
      <w:spacing w:after="100" w:line="259" w:lineRule="auto"/>
      <w:ind w:left="1320" w:firstLine="0"/>
    </w:pPr>
    <w:rPr>
      <w:rFonts w:asciiTheme="minorHAnsi" w:eastAsiaTheme="minorEastAsia" w:hAnsiTheme="minorHAnsi" w:cstheme="minorBidi"/>
      <w:color w:val="auto"/>
      <w:sz w:val="22"/>
    </w:rPr>
  </w:style>
  <w:style w:type="paragraph" w:styleId="TOC8">
    <w:name w:val="toc 8"/>
    <w:basedOn w:val="Normal"/>
    <w:next w:val="Normal"/>
    <w:autoRedefine/>
    <w:uiPriority w:val="39"/>
    <w:unhideWhenUsed/>
    <w:rsid w:val="00D3365F"/>
    <w:pPr>
      <w:spacing w:after="100" w:line="259" w:lineRule="auto"/>
      <w:ind w:left="1540" w:firstLine="0"/>
    </w:pPr>
    <w:rPr>
      <w:rFonts w:asciiTheme="minorHAnsi" w:eastAsiaTheme="minorEastAsia" w:hAnsiTheme="minorHAnsi" w:cstheme="minorBidi"/>
      <w:color w:val="auto"/>
      <w:sz w:val="22"/>
    </w:rPr>
  </w:style>
  <w:style w:type="paragraph" w:styleId="TOC9">
    <w:name w:val="toc 9"/>
    <w:basedOn w:val="Normal"/>
    <w:next w:val="Normal"/>
    <w:autoRedefine/>
    <w:uiPriority w:val="39"/>
    <w:unhideWhenUsed/>
    <w:rsid w:val="00D3365F"/>
    <w:pPr>
      <w:spacing w:after="100" w:line="259" w:lineRule="auto"/>
      <w:ind w:left="1760" w:firstLine="0"/>
    </w:pPr>
    <w:rPr>
      <w:rFonts w:asciiTheme="minorHAnsi" w:eastAsiaTheme="minorEastAsia" w:hAnsiTheme="minorHAnsi" w:cstheme="minorBidi"/>
      <w:color w:val="auto"/>
      <w:sz w:val="22"/>
    </w:rPr>
  </w:style>
  <w:style w:type="table" w:styleId="TableGrid0">
    <w:name w:val="Table Grid"/>
    <w:basedOn w:val="TableNormal"/>
    <w:uiPriority w:val="39"/>
    <w:rsid w:val="004D1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rsid w:val="00F84365"/>
    <w:pPr>
      <w:keepNext/>
      <w:pageBreakBefore/>
      <w:spacing w:before="240" w:after="0" w:line="240" w:lineRule="auto"/>
      <w:ind w:left="0" w:firstLine="0"/>
    </w:pPr>
    <w:rPr>
      <w:rFonts w:ascii="Arial" w:eastAsiaTheme="minorHAnsi" w:hAnsi="Arial" w:cs="Arial"/>
      <w:b/>
      <w:bCs/>
      <w:color w:val="auto"/>
      <w:sz w:val="40"/>
      <w:szCs w:val="40"/>
      <w:lang w:eastAsia="en-US"/>
    </w:rPr>
  </w:style>
  <w:style w:type="paragraph" w:customStyle="1" w:styleId="Copyrightheading">
    <w:name w:val="Copyright heading"/>
    <w:basedOn w:val="Normal"/>
    <w:rsid w:val="00F84365"/>
    <w:pPr>
      <w:spacing w:before="180" w:after="60" w:line="288" w:lineRule="auto"/>
      <w:ind w:left="0" w:firstLine="0"/>
      <w:jc w:val="both"/>
    </w:pPr>
    <w:rPr>
      <w:rFonts w:ascii="Arial" w:eastAsiaTheme="minorHAnsi" w:hAnsi="Arial" w:cs="Arial"/>
      <w:b/>
      <w:bCs/>
      <w:color w:val="auto"/>
      <w:szCs w:val="20"/>
      <w:lang w:eastAsia="en-US"/>
    </w:rPr>
  </w:style>
  <w:style w:type="paragraph" w:customStyle="1" w:styleId="Copyrighttext">
    <w:name w:val="Copyright text"/>
    <w:basedOn w:val="Normal"/>
    <w:rsid w:val="00F84365"/>
    <w:pPr>
      <w:spacing w:before="40" w:after="80" w:line="240" w:lineRule="auto"/>
      <w:ind w:left="0" w:firstLine="0"/>
    </w:pPr>
    <w:rPr>
      <w:rFonts w:ascii="Arial" w:eastAsiaTheme="minorHAnsi" w:hAnsi="Arial" w:cs="Arial"/>
      <w:color w:val="auto"/>
      <w:sz w:val="18"/>
      <w:szCs w:val="18"/>
      <w:lang w:eastAsia="en-US"/>
    </w:rPr>
  </w:style>
  <w:style w:type="character" w:customStyle="1" w:styleId="ListParagraphChar">
    <w:name w:val="List Paragraph Char"/>
    <w:aliases w:val="FooterText Char,列出段落1 Char,Bullet List Char,List Paragraph1 Char,numbered Char,Bullet points in table Char"/>
    <w:basedOn w:val="DefaultParagraphFont"/>
    <w:link w:val="ListParagraph"/>
    <w:uiPriority w:val="34"/>
    <w:locked/>
    <w:rsid w:val="006867AC"/>
    <w:rPr>
      <w:rFonts w:ascii="Courier New" w:eastAsia="Courier New" w:hAnsi="Courier New" w:cs="Courier New"/>
      <w:color w:val="000000"/>
      <w:sz w:val="20"/>
    </w:rPr>
  </w:style>
  <w:style w:type="paragraph" w:styleId="HTMLPreformatted">
    <w:name w:val="HTML Preformatted"/>
    <w:basedOn w:val="Normal"/>
    <w:link w:val="HTMLPreformattedChar"/>
    <w:uiPriority w:val="99"/>
    <w:semiHidden/>
    <w:unhideWhenUsed/>
    <w:rsid w:val="00E8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eastAsia="Times New Roman"/>
      <w:color w:val="auto"/>
      <w:szCs w:val="20"/>
    </w:rPr>
  </w:style>
  <w:style w:type="character" w:customStyle="1" w:styleId="HTMLPreformattedChar">
    <w:name w:val="HTML Preformatted Char"/>
    <w:basedOn w:val="DefaultParagraphFont"/>
    <w:link w:val="HTMLPreformatted"/>
    <w:uiPriority w:val="99"/>
    <w:semiHidden/>
    <w:rsid w:val="00E801EA"/>
    <w:rPr>
      <w:rFonts w:ascii="Courier New" w:eastAsia="Times New Roman" w:hAnsi="Courier New" w:cs="Courier New"/>
      <w:sz w:val="20"/>
      <w:szCs w:val="20"/>
    </w:rPr>
  </w:style>
  <w:style w:type="character" w:customStyle="1" w:styleId="code-quote">
    <w:name w:val="code-quote"/>
    <w:basedOn w:val="DefaultParagraphFont"/>
    <w:rsid w:val="00E801EA"/>
  </w:style>
  <w:style w:type="character" w:styleId="UnresolvedMention">
    <w:name w:val="Unresolved Mention"/>
    <w:basedOn w:val="DefaultParagraphFont"/>
    <w:uiPriority w:val="99"/>
    <w:semiHidden/>
    <w:unhideWhenUsed/>
    <w:rsid w:val="00CA5D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03432">
      <w:bodyDiv w:val="1"/>
      <w:marLeft w:val="0"/>
      <w:marRight w:val="0"/>
      <w:marTop w:val="0"/>
      <w:marBottom w:val="0"/>
      <w:divBdr>
        <w:top w:val="none" w:sz="0" w:space="0" w:color="auto"/>
        <w:left w:val="none" w:sz="0" w:space="0" w:color="auto"/>
        <w:bottom w:val="none" w:sz="0" w:space="0" w:color="auto"/>
        <w:right w:val="none" w:sz="0" w:space="0" w:color="auto"/>
      </w:divBdr>
      <w:divsChild>
        <w:div w:id="1279794265">
          <w:marLeft w:val="446"/>
          <w:marRight w:val="0"/>
          <w:marTop w:val="58"/>
          <w:marBottom w:val="0"/>
          <w:divBdr>
            <w:top w:val="none" w:sz="0" w:space="0" w:color="auto"/>
            <w:left w:val="none" w:sz="0" w:space="0" w:color="auto"/>
            <w:bottom w:val="none" w:sz="0" w:space="0" w:color="auto"/>
            <w:right w:val="none" w:sz="0" w:space="0" w:color="auto"/>
          </w:divBdr>
        </w:div>
      </w:divsChild>
    </w:div>
    <w:div w:id="684937500">
      <w:bodyDiv w:val="1"/>
      <w:marLeft w:val="0"/>
      <w:marRight w:val="0"/>
      <w:marTop w:val="0"/>
      <w:marBottom w:val="0"/>
      <w:divBdr>
        <w:top w:val="none" w:sz="0" w:space="0" w:color="auto"/>
        <w:left w:val="none" w:sz="0" w:space="0" w:color="auto"/>
        <w:bottom w:val="none" w:sz="0" w:space="0" w:color="auto"/>
        <w:right w:val="none" w:sz="0" w:space="0" w:color="auto"/>
      </w:divBdr>
    </w:div>
    <w:div w:id="694119976">
      <w:bodyDiv w:val="1"/>
      <w:marLeft w:val="0"/>
      <w:marRight w:val="0"/>
      <w:marTop w:val="0"/>
      <w:marBottom w:val="0"/>
      <w:divBdr>
        <w:top w:val="none" w:sz="0" w:space="0" w:color="auto"/>
        <w:left w:val="none" w:sz="0" w:space="0" w:color="auto"/>
        <w:bottom w:val="none" w:sz="0" w:space="0" w:color="auto"/>
        <w:right w:val="none" w:sz="0" w:space="0" w:color="auto"/>
      </w:divBdr>
    </w:div>
    <w:div w:id="752314552">
      <w:bodyDiv w:val="1"/>
      <w:marLeft w:val="0"/>
      <w:marRight w:val="0"/>
      <w:marTop w:val="0"/>
      <w:marBottom w:val="0"/>
      <w:divBdr>
        <w:top w:val="none" w:sz="0" w:space="0" w:color="auto"/>
        <w:left w:val="none" w:sz="0" w:space="0" w:color="auto"/>
        <w:bottom w:val="none" w:sz="0" w:space="0" w:color="auto"/>
        <w:right w:val="none" w:sz="0" w:space="0" w:color="auto"/>
      </w:divBdr>
    </w:div>
    <w:div w:id="927807478">
      <w:bodyDiv w:val="1"/>
      <w:marLeft w:val="0"/>
      <w:marRight w:val="0"/>
      <w:marTop w:val="0"/>
      <w:marBottom w:val="0"/>
      <w:divBdr>
        <w:top w:val="none" w:sz="0" w:space="0" w:color="auto"/>
        <w:left w:val="none" w:sz="0" w:space="0" w:color="auto"/>
        <w:bottom w:val="none" w:sz="0" w:space="0" w:color="auto"/>
        <w:right w:val="none" w:sz="0" w:space="0" w:color="auto"/>
      </w:divBdr>
    </w:div>
    <w:div w:id="1000623680">
      <w:bodyDiv w:val="1"/>
      <w:marLeft w:val="0"/>
      <w:marRight w:val="0"/>
      <w:marTop w:val="0"/>
      <w:marBottom w:val="0"/>
      <w:divBdr>
        <w:top w:val="none" w:sz="0" w:space="0" w:color="auto"/>
        <w:left w:val="none" w:sz="0" w:space="0" w:color="auto"/>
        <w:bottom w:val="none" w:sz="0" w:space="0" w:color="auto"/>
        <w:right w:val="none" w:sz="0" w:space="0" w:color="auto"/>
      </w:divBdr>
      <w:divsChild>
        <w:div w:id="1863744886">
          <w:marLeft w:val="0"/>
          <w:marRight w:val="0"/>
          <w:marTop w:val="0"/>
          <w:marBottom w:val="0"/>
          <w:divBdr>
            <w:top w:val="none" w:sz="0" w:space="0" w:color="auto"/>
            <w:left w:val="none" w:sz="0" w:space="0" w:color="auto"/>
            <w:bottom w:val="none" w:sz="0" w:space="0" w:color="auto"/>
            <w:right w:val="none" w:sz="0" w:space="0" w:color="auto"/>
          </w:divBdr>
          <w:divsChild>
            <w:div w:id="1742604745">
              <w:marLeft w:val="0"/>
              <w:marRight w:val="0"/>
              <w:marTop w:val="300"/>
              <w:marBottom w:val="0"/>
              <w:divBdr>
                <w:top w:val="single" w:sz="6" w:space="0" w:color="DFE1E6"/>
                <w:left w:val="single" w:sz="2" w:space="0" w:color="DFE1E6"/>
                <w:bottom w:val="single" w:sz="6" w:space="0" w:color="DFE1E6"/>
                <w:right w:val="single" w:sz="2" w:space="0" w:color="DFE1E6"/>
              </w:divBdr>
              <w:divsChild>
                <w:div w:id="1659963235">
                  <w:marLeft w:val="0"/>
                  <w:marRight w:val="0"/>
                  <w:marTop w:val="0"/>
                  <w:marBottom w:val="0"/>
                  <w:divBdr>
                    <w:top w:val="none" w:sz="0" w:space="0" w:color="auto"/>
                    <w:left w:val="none" w:sz="0" w:space="0" w:color="auto"/>
                    <w:bottom w:val="none" w:sz="0" w:space="0" w:color="auto"/>
                    <w:right w:val="none" w:sz="0" w:space="0" w:color="auto"/>
                  </w:divBdr>
                  <w:divsChild>
                    <w:div w:id="1999530878">
                      <w:marLeft w:val="0"/>
                      <w:marRight w:val="0"/>
                      <w:marTop w:val="0"/>
                      <w:marBottom w:val="0"/>
                      <w:divBdr>
                        <w:top w:val="none" w:sz="0" w:space="0" w:color="auto"/>
                        <w:left w:val="none" w:sz="0" w:space="0" w:color="auto"/>
                        <w:bottom w:val="none" w:sz="0" w:space="0" w:color="auto"/>
                        <w:right w:val="none" w:sz="0" w:space="0" w:color="auto"/>
                      </w:divBdr>
                      <w:divsChild>
                        <w:div w:id="1794596300">
                          <w:marLeft w:val="0"/>
                          <w:marRight w:val="0"/>
                          <w:marTop w:val="0"/>
                          <w:marBottom w:val="0"/>
                          <w:divBdr>
                            <w:top w:val="none" w:sz="0" w:space="0" w:color="auto"/>
                            <w:left w:val="none" w:sz="0" w:space="0" w:color="auto"/>
                            <w:bottom w:val="none" w:sz="0" w:space="0" w:color="auto"/>
                            <w:right w:val="none" w:sz="0" w:space="0" w:color="auto"/>
                          </w:divBdr>
                          <w:divsChild>
                            <w:div w:id="542057370">
                              <w:marLeft w:val="0"/>
                              <w:marRight w:val="0"/>
                              <w:marTop w:val="0"/>
                              <w:marBottom w:val="0"/>
                              <w:divBdr>
                                <w:top w:val="none" w:sz="0" w:space="0" w:color="auto"/>
                                <w:left w:val="none" w:sz="0" w:space="0" w:color="auto"/>
                                <w:bottom w:val="none" w:sz="0" w:space="0" w:color="auto"/>
                                <w:right w:val="none" w:sz="0" w:space="0" w:color="auto"/>
                              </w:divBdr>
                              <w:divsChild>
                                <w:div w:id="174880240">
                                  <w:marLeft w:val="0"/>
                                  <w:marRight w:val="0"/>
                                  <w:marTop w:val="0"/>
                                  <w:marBottom w:val="0"/>
                                  <w:divBdr>
                                    <w:top w:val="none" w:sz="0" w:space="0" w:color="auto"/>
                                    <w:left w:val="none" w:sz="0" w:space="0" w:color="auto"/>
                                    <w:bottom w:val="none" w:sz="0" w:space="0" w:color="auto"/>
                                    <w:right w:val="none" w:sz="0" w:space="0" w:color="auto"/>
                                  </w:divBdr>
                                  <w:divsChild>
                                    <w:div w:id="188111011">
                                      <w:marLeft w:val="0"/>
                                      <w:marRight w:val="0"/>
                                      <w:marTop w:val="0"/>
                                      <w:marBottom w:val="0"/>
                                      <w:divBdr>
                                        <w:top w:val="none" w:sz="0" w:space="0" w:color="auto"/>
                                        <w:left w:val="none" w:sz="0" w:space="0" w:color="auto"/>
                                        <w:bottom w:val="none" w:sz="0" w:space="0" w:color="auto"/>
                                        <w:right w:val="none" w:sz="0" w:space="0" w:color="auto"/>
                                      </w:divBdr>
                                      <w:divsChild>
                                        <w:div w:id="1945647912">
                                          <w:marLeft w:val="0"/>
                                          <w:marRight w:val="0"/>
                                          <w:marTop w:val="150"/>
                                          <w:marBottom w:val="0"/>
                                          <w:divBdr>
                                            <w:top w:val="none" w:sz="0" w:space="0" w:color="auto"/>
                                            <w:left w:val="none" w:sz="0" w:space="0" w:color="auto"/>
                                            <w:bottom w:val="none" w:sz="0" w:space="0" w:color="auto"/>
                                            <w:right w:val="none" w:sz="0" w:space="0" w:color="auto"/>
                                          </w:divBdr>
                                          <w:divsChild>
                                            <w:div w:id="1296519520">
                                              <w:marLeft w:val="0"/>
                                              <w:marRight w:val="0"/>
                                              <w:marTop w:val="0"/>
                                              <w:marBottom w:val="0"/>
                                              <w:divBdr>
                                                <w:top w:val="none" w:sz="0" w:space="0" w:color="auto"/>
                                                <w:left w:val="none" w:sz="0" w:space="0" w:color="auto"/>
                                                <w:bottom w:val="none" w:sz="0" w:space="0" w:color="auto"/>
                                                <w:right w:val="none" w:sz="0" w:space="0" w:color="auto"/>
                                              </w:divBdr>
                                              <w:divsChild>
                                                <w:div w:id="2040008810">
                                                  <w:marLeft w:val="0"/>
                                                  <w:marRight w:val="0"/>
                                                  <w:marTop w:val="0"/>
                                                  <w:marBottom w:val="0"/>
                                                  <w:divBdr>
                                                    <w:top w:val="none" w:sz="0" w:space="0" w:color="auto"/>
                                                    <w:left w:val="none" w:sz="0" w:space="0" w:color="auto"/>
                                                    <w:bottom w:val="none" w:sz="0" w:space="0" w:color="auto"/>
                                                    <w:right w:val="none" w:sz="0" w:space="0" w:color="auto"/>
                                                  </w:divBdr>
                                                  <w:divsChild>
                                                    <w:div w:id="961152997">
                                                      <w:marLeft w:val="0"/>
                                                      <w:marRight w:val="0"/>
                                                      <w:marTop w:val="0"/>
                                                      <w:marBottom w:val="0"/>
                                                      <w:divBdr>
                                                        <w:top w:val="none" w:sz="0" w:space="0" w:color="auto"/>
                                                        <w:left w:val="none" w:sz="0" w:space="0" w:color="auto"/>
                                                        <w:bottom w:val="none" w:sz="0" w:space="0" w:color="auto"/>
                                                        <w:right w:val="none" w:sz="0" w:space="0" w:color="auto"/>
                                                      </w:divBdr>
                                                      <w:divsChild>
                                                        <w:div w:id="933167149">
                                                          <w:marLeft w:val="0"/>
                                                          <w:marRight w:val="0"/>
                                                          <w:marTop w:val="0"/>
                                                          <w:marBottom w:val="0"/>
                                                          <w:divBdr>
                                                            <w:top w:val="none" w:sz="0" w:space="0" w:color="auto"/>
                                                            <w:left w:val="none" w:sz="0" w:space="0" w:color="auto"/>
                                                            <w:bottom w:val="none" w:sz="0" w:space="0" w:color="auto"/>
                                                            <w:right w:val="none" w:sz="0" w:space="0" w:color="auto"/>
                                                          </w:divBdr>
                                                          <w:divsChild>
                                                            <w:div w:id="2090348669">
                                                              <w:marLeft w:val="0"/>
                                                              <w:marRight w:val="0"/>
                                                              <w:marTop w:val="150"/>
                                                              <w:marBottom w:val="0"/>
                                                              <w:divBdr>
                                                                <w:top w:val="none" w:sz="0" w:space="0" w:color="auto"/>
                                                                <w:left w:val="none" w:sz="0" w:space="0" w:color="auto"/>
                                                                <w:bottom w:val="none" w:sz="0" w:space="0" w:color="auto"/>
                                                                <w:right w:val="none" w:sz="0" w:space="0" w:color="auto"/>
                                                              </w:divBdr>
                                                              <w:divsChild>
                                                                <w:div w:id="1446730995">
                                                                  <w:marLeft w:val="0"/>
                                                                  <w:marRight w:val="0"/>
                                                                  <w:marTop w:val="0"/>
                                                                  <w:marBottom w:val="0"/>
                                                                  <w:divBdr>
                                                                    <w:top w:val="none" w:sz="0" w:space="0" w:color="auto"/>
                                                                    <w:left w:val="none" w:sz="0" w:space="0" w:color="auto"/>
                                                                    <w:bottom w:val="none" w:sz="0" w:space="0" w:color="auto"/>
                                                                    <w:right w:val="none" w:sz="0" w:space="0" w:color="auto"/>
                                                                  </w:divBdr>
                                                                  <w:divsChild>
                                                                    <w:div w:id="1040277813">
                                                                      <w:marLeft w:val="0"/>
                                                                      <w:marRight w:val="0"/>
                                                                      <w:marTop w:val="0"/>
                                                                      <w:marBottom w:val="0"/>
                                                                      <w:divBdr>
                                                                        <w:top w:val="none" w:sz="0" w:space="0" w:color="auto"/>
                                                                        <w:left w:val="none" w:sz="0" w:space="0" w:color="auto"/>
                                                                        <w:bottom w:val="none" w:sz="0" w:space="0" w:color="auto"/>
                                                                        <w:right w:val="none" w:sz="0" w:space="0" w:color="auto"/>
                                                                      </w:divBdr>
                                                                      <w:divsChild>
                                                                        <w:div w:id="823204444">
                                                                          <w:marLeft w:val="0"/>
                                                                          <w:marRight w:val="0"/>
                                                                          <w:marTop w:val="0"/>
                                                                          <w:marBottom w:val="0"/>
                                                                          <w:divBdr>
                                                                            <w:top w:val="none" w:sz="0" w:space="0" w:color="auto"/>
                                                                            <w:left w:val="none" w:sz="0" w:space="0" w:color="auto"/>
                                                                            <w:bottom w:val="none" w:sz="0" w:space="0" w:color="auto"/>
                                                                            <w:right w:val="none" w:sz="0" w:space="0" w:color="auto"/>
                                                                          </w:divBdr>
                                                                          <w:divsChild>
                                                                            <w:div w:id="1153912051">
                                                                              <w:marLeft w:val="0"/>
                                                                              <w:marRight w:val="0"/>
                                                                              <w:marTop w:val="0"/>
                                                                              <w:marBottom w:val="0"/>
                                                                              <w:divBdr>
                                                                                <w:top w:val="none" w:sz="0" w:space="0" w:color="auto"/>
                                                                                <w:left w:val="none" w:sz="0" w:space="0" w:color="auto"/>
                                                                                <w:bottom w:val="none" w:sz="0" w:space="0" w:color="auto"/>
                                                                                <w:right w:val="none" w:sz="0" w:space="0" w:color="auto"/>
                                                                              </w:divBdr>
                                                                              <w:divsChild>
                                                                                <w:div w:id="1284456267">
                                                                                  <w:marLeft w:val="0"/>
                                                                                  <w:marRight w:val="0"/>
                                                                                  <w:marTop w:val="0"/>
                                                                                  <w:marBottom w:val="0"/>
                                                                                  <w:divBdr>
                                                                                    <w:top w:val="none" w:sz="0" w:space="0" w:color="auto"/>
                                                                                    <w:left w:val="none" w:sz="0" w:space="0" w:color="auto"/>
                                                                                    <w:bottom w:val="none" w:sz="0" w:space="0" w:color="auto"/>
                                                                                    <w:right w:val="none" w:sz="0" w:space="0" w:color="auto"/>
                                                                                  </w:divBdr>
                                                                                  <w:divsChild>
                                                                                    <w:div w:id="2117753357">
                                                                                      <w:marLeft w:val="0"/>
                                                                                      <w:marRight w:val="0"/>
                                                                                      <w:marTop w:val="0"/>
                                                                                      <w:marBottom w:val="0"/>
                                                                                      <w:divBdr>
                                                                                        <w:top w:val="none" w:sz="0" w:space="0" w:color="auto"/>
                                                                                        <w:left w:val="none" w:sz="0" w:space="0" w:color="auto"/>
                                                                                        <w:bottom w:val="none" w:sz="0" w:space="0" w:color="auto"/>
                                                                                        <w:right w:val="none" w:sz="0" w:space="0" w:color="auto"/>
                                                                                      </w:divBdr>
                                                                                      <w:divsChild>
                                                                                        <w:div w:id="1706367832">
                                                                                          <w:marLeft w:val="0"/>
                                                                                          <w:marRight w:val="0"/>
                                                                                          <w:marTop w:val="0"/>
                                                                                          <w:marBottom w:val="0"/>
                                                                                          <w:divBdr>
                                                                                            <w:top w:val="none" w:sz="0" w:space="0" w:color="auto"/>
                                                                                            <w:left w:val="none" w:sz="0" w:space="0" w:color="auto"/>
                                                                                            <w:bottom w:val="none" w:sz="0" w:space="0" w:color="auto"/>
                                                                                            <w:right w:val="none" w:sz="0" w:space="0" w:color="auto"/>
                                                                                          </w:divBdr>
                                                                                          <w:divsChild>
                                                                                            <w:div w:id="87727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543342">
      <w:bodyDiv w:val="1"/>
      <w:marLeft w:val="0"/>
      <w:marRight w:val="0"/>
      <w:marTop w:val="0"/>
      <w:marBottom w:val="0"/>
      <w:divBdr>
        <w:top w:val="none" w:sz="0" w:space="0" w:color="auto"/>
        <w:left w:val="none" w:sz="0" w:space="0" w:color="auto"/>
        <w:bottom w:val="none" w:sz="0" w:space="0" w:color="auto"/>
        <w:right w:val="none" w:sz="0" w:space="0" w:color="auto"/>
      </w:divBdr>
    </w:div>
    <w:div w:id="1147556172">
      <w:bodyDiv w:val="1"/>
      <w:marLeft w:val="0"/>
      <w:marRight w:val="0"/>
      <w:marTop w:val="0"/>
      <w:marBottom w:val="0"/>
      <w:divBdr>
        <w:top w:val="none" w:sz="0" w:space="0" w:color="auto"/>
        <w:left w:val="none" w:sz="0" w:space="0" w:color="auto"/>
        <w:bottom w:val="none" w:sz="0" w:space="0" w:color="auto"/>
        <w:right w:val="none" w:sz="0" w:space="0" w:color="auto"/>
      </w:divBdr>
    </w:div>
    <w:div w:id="1300377478">
      <w:bodyDiv w:val="1"/>
      <w:marLeft w:val="0"/>
      <w:marRight w:val="0"/>
      <w:marTop w:val="0"/>
      <w:marBottom w:val="0"/>
      <w:divBdr>
        <w:top w:val="none" w:sz="0" w:space="0" w:color="auto"/>
        <w:left w:val="none" w:sz="0" w:space="0" w:color="auto"/>
        <w:bottom w:val="none" w:sz="0" w:space="0" w:color="auto"/>
        <w:right w:val="none" w:sz="0" w:space="0" w:color="auto"/>
      </w:divBdr>
    </w:div>
    <w:div w:id="1408922947">
      <w:bodyDiv w:val="1"/>
      <w:marLeft w:val="0"/>
      <w:marRight w:val="0"/>
      <w:marTop w:val="0"/>
      <w:marBottom w:val="0"/>
      <w:divBdr>
        <w:top w:val="none" w:sz="0" w:space="0" w:color="auto"/>
        <w:left w:val="none" w:sz="0" w:space="0" w:color="auto"/>
        <w:bottom w:val="none" w:sz="0" w:space="0" w:color="auto"/>
        <w:right w:val="none" w:sz="0" w:space="0" w:color="auto"/>
      </w:divBdr>
    </w:div>
    <w:div w:id="1454597056">
      <w:bodyDiv w:val="1"/>
      <w:marLeft w:val="0"/>
      <w:marRight w:val="0"/>
      <w:marTop w:val="0"/>
      <w:marBottom w:val="0"/>
      <w:divBdr>
        <w:top w:val="none" w:sz="0" w:space="0" w:color="auto"/>
        <w:left w:val="none" w:sz="0" w:space="0" w:color="auto"/>
        <w:bottom w:val="none" w:sz="0" w:space="0" w:color="auto"/>
        <w:right w:val="none" w:sz="0" w:space="0" w:color="auto"/>
      </w:divBdr>
      <w:divsChild>
        <w:div w:id="2013799952">
          <w:marLeft w:val="274"/>
          <w:marRight w:val="0"/>
          <w:marTop w:val="0"/>
          <w:marBottom w:val="0"/>
          <w:divBdr>
            <w:top w:val="none" w:sz="0" w:space="0" w:color="auto"/>
            <w:left w:val="none" w:sz="0" w:space="0" w:color="auto"/>
            <w:bottom w:val="none" w:sz="0" w:space="0" w:color="auto"/>
            <w:right w:val="none" w:sz="0" w:space="0" w:color="auto"/>
          </w:divBdr>
        </w:div>
      </w:divsChild>
    </w:div>
    <w:div w:id="1630042026">
      <w:bodyDiv w:val="1"/>
      <w:marLeft w:val="15"/>
      <w:marRight w:val="15"/>
      <w:marTop w:val="120"/>
      <w:marBottom w:val="120"/>
      <w:divBdr>
        <w:top w:val="none" w:sz="0" w:space="0" w:color="auto"/>
        <w:left w:val="none" w:sz="0" w:space="0" w:color="auto"/>
        <w:bottom w:val="none" w:sz="0" w:space="0" w:color="auto"/>
        <w:right w:val="none" w:sz="0" w:space="0" w:color="auto"/>
      </w:divBdr>
    </w:div>
    <w:div w:id="1831679818">
      <w:bodyDiv w:val="1"/>
      <w:marLeft w:val="0"/>
      <w:marRight w:val="0"/>
      <w:marTop w:val="0"/>
      <w:marBottom w:val="0"/>
      <w:divBdr>
        <w:top w:val="none" w:sz="0" w:space="0" w:color="auto"/>
        <w:left w:val="none" w:sz="0" w:space="0" w:color="auto"/>
        <w:bottom w:val="none" w:sz="0" w:space="0" w:color="auto"/>
        <w:right w:val="none" w:sz="0" w:space="0" w:color="auto"/>
      </w:divBdr>
    </w:div>
    <w:div w:id="1910654720">
      <w:bodyDiv w:val="1"/>
      <w:marLeft w:val="0"/>
      <w:marRight w:val="0"/>
      <w:marTop w:val="0"/>
      <w:marBottom w:val="0"/>
      <w:divBdr>
        <w:top w:val="none" w:sz="0" w:space="0" w:color="auto"/>
        <w:left w:val="none" w:sz="0" w:space="0" w:color="auto"/>
        <w:bottom w:val="none" w:sz="0" w:space="0" w:color="auto"/>
        <w:right w:val="none" w:sz="0" w:space="0" w:color="auto"/>
      </w:divBdr>
    </w:div>
    <w:div w:id="2042508632">
      <w:bodyDiv w:val="1"/>
      <w:marLeft w:val="0"/>
      <w:marRight w:val="0"/>
      <w:marTop w:val="0"/>
      <w:marBottom w:val="0"/>
      <w:divBdr>
        <w:top w:val="none" w:sz="0" w:space="0" w:color="auto"/>
        <w:left w:val="none" w:sz="0" w:space="0" w:color="auto"/>
        <w:bottom w:val="none" w:sz="0" w:space="0" w:color="auto"/>
        <w:right w:val="none" w:sz="0" w:space="0" w:color="auto"/>
      </w:divBdr>
    </w:div>
    <w:div w:id="2133550474">
      <w:bodyDiv w:val="1"/>
      <w:marLeft w:val="15"/>
      <w:marRight w:val="15"/>
      <w:marTop w:val="120"/>
      <w:marBottom w:val="12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www.swift.com/" TargetMode="External"/><Relationship Id="rId26" Type="http://schemas.openxmlformats.org/officeDocument/2006/relationships/header" Target="header1.xml"/><Relationship Id="rId39" Type="http://schemas.openxmlformats.org/officeDocument/2006/relationships/hyperlink" Target="https://www.iso20022.org/sites/default/files/documents/External_code_lists/ExternalCodeSets_1Q2019_May2019_v1.xls" TargetMode="External"/><Relationship Id="rId21" Type="http://schemas.openxmlformats.org/officeDocument/2006/relationships/hyperlink" Target="http://www.iso20022.org/" TargetMode="External"/><Relationship Id="rId34" Type="http://schemas.microsoft.com/office/2016/09/relationships/commentsIds" Target="commentsIds.xml"/><Relationship Id="rId42" Type="http://schemas.openxmlformats.org/officeDocument/2006/relationships/hyperlink" Target="https://www.iso20022.org/external_code_list.page" TargetMode="External"/><Relationship Id="rId47" Type="http://schemas.openxmlformats.org/officeDocument/2006/relationships/oleObject" Target="embeddings/Microsoft_Excel_97-2003_Worksheet.xls"/><Relationship Id="rId50" Type="http://schemas.openxmlformats.org/officeDocument/2006/relationships/hyperlink" Target="https://www.swift.com/about-us/legal/ipr-policies/translation-ipr-policy?tl=en" TargetMode="External"/><Relationship Id="rId55" Type="http://schemas.openxmlformats.org/officeDocument/2006/relationships/header" Target="header6.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2.swift.com/mystandards/" TargetMode="External"/><Relationship Id="rId29" Type="http://schemas.openxmlformats.org/officeDocument/2006/relationships/footer" Target="footer2.xml"/><Relationship Id="rId11" Type="http://schemas.openxmlformats.org/officeDocument/2006/relationships/endnotes" Target="endnotes.xml"/><Relationship Id="rId24" Type="http://schemas.openxmlformats.org/officeDocument/2006/relationships/hyperlink" Target="https://www2.swift.com/mystandards/" TargetMode="External"/><Relationship Id="rId32" Type="http://schemas.openxmlformats.org/officeDocument/2006/relationships/comments" Target="comments.xml"/><Relationship Id="rId37" Type="http://schemas.openxmlformats.org/officeDocument/2006/relationships/hyperlink" Target="https://www.iso20022.org/sites/default/files/documents/External_code_lists/ExternalCodeSets_1Q2019_May2019_v1.xls" TargetMode="External"/><Relationship Id="rId40" Type="http://schemas.openxmlformats.org/officeDocument/2006/relationships/hyperlink" Target="https://www.iso20022.org/external_code_list.page" TargetMode="External"/><Relationship Id="rId45" Type="http://schemas.openxmlformats.org/officeDocument/2006/relationships/hyperlink" Target="https://www.iso20022.org/sites/default/files/documents/External_code_lists/ExternalCodeSets_1Q2019_May2019_v1.xls" TargetMode="External"/><Relationship Id="rId53" Type="http://schemas.openxmlformats.org/officeDocument/2006/relationships/footer" Target="footer4.xml"/><Relationship Id="rId58" Type="http://schemas.microsoft.com/office/2011/relationships/people" Target="people.xml"/><Relationship Id="rId5" Type="http://schemas.openxmlformats.org/officeDocument/2006/relationships/customXml" Target="../customXml/item5.xml"/><Relationship Id="rId19" Type="http://schemas.openxmlformats.org/officeDocument/2006/relationships/hyperlink" Target="http://www.swift.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2.swift.com/mystandards/" TargetMode="External"/><Relationship Id="rId22" Type="http://schemas.openxmlformats.org/officeDocument/2006/relationships/hyperlink" Target="https://www.swift.com/about-us/legal/ipr-policies/translation-ipr-policy?tl=en" TargetMode="External"/><Relationship Id="rId27" Type="http://schemas.openxmlformats.org/officeDocument/2006/relationships/header" Target="header2.xml"/><Relationship Id="rId30" Type="http://schemas.openxmlformats.org/officeDocument/2006/relationships/header" Target="header3.xml"/><Relationship Id="rId35" Type="http://schemas.microsoft.com/office/2018/08/relationships/commentsExtensible" Target="commentsExtensible.xml"/><Relationship Id="rId43" Type="http://schemas.openxmlformats.org/officeDocument/2006/relationships/hyperlink" Target="https://www.iso20022.org/sites/default/files/documents/External_code_lists/ExternalCodeSets_1Q2019_May2019_v1.xls" TargetMode="External"/><Relationship Id="rId48" Type="http://schemas.openxmlformats.org/officeDocument/2006/relationships/hyperlink" Target="https://www.iso20022.org/external_code_list.page" TargetMode="External"/><Relationship Id="rId56" Type="http://schemas.openxmlformats.org/officeDocument/2006/relationships/footer" Target="footer6.xml"/><Relationship Id="rId8" Type="http://schemas.openxmlformats.org/officeDocument/2006/relationships/settings" Target="settings.xml"/><Relationship Id="rId51" Type="http://schemas.openxmlformats.org/officeDocument/2006/relationships/header" Target="header4.xml"/><Relationship Id="rId3" Type="http://schemas.openxmlformats.org/officeDocument/2006/relationships/customXml" Target="../customXml/item3.xml"/><Relationship Id="rId12" Type="http://schemas.openxmlformats.org/officeDocument/2006/relationships/image" Target="media/image1.jpg"/><Relationship Id="rId17" Type="http://schemas.openxmlformats.org/officeDocument/2006/relationships/hyperlink" Target="https://www2.swift.com/mapping/" TargetMode="External"/><Relationship Id="rId25" Type="http://schemas.openxmlformats.org/officeDocument/2006/relationships/hyperlink" Target="https://www.swift.com/about-us/legal/ipr-policies/translation-ipr-policy?tl=en" TargetMode="External"/><Relationship Id="rId33" Type="http://schemas.microsoft.com/office/2011/relationships/commentsExtended" Target="commentsExtended.xml"/><Relationship Id="rId38" Type="http://schemas.openxmlformats.org/officeDocument/2006/relationships/hyperlink" Target="https://www.iso20022.org/external_code_list.page" TargetMode="External"/><Relationship Id="rId46" Type="http://schemas.openxmlformats.org/officeDocument/2006/relationships/image" Target="media/image3.emf"/><Relationship Id="rId59" Type="http://schemas.openxmlformats.org/officeDocument/2006/relationships/theme" Target="theme/theme1.xml"/><Relationship Id="rId20" Type="http://schemas.openxmlformats.org/officeDocument/2006/relationships/hyperlink" Target="http://www.iso20022.org/" TargetMode="External"/><Relationship Id="rId41" Type="http://schemas.openxmlformats.org/officeDocument/2006/relationships/hyperlink" Target="https://www.iso20022.org/sites/default/files/documents/External_code_lists/ExternalCodeSets_1Q2019_May2019_v1.xls" TargetMode="External"/><Relationship Id="rId54"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www2.swift.com/mystandards/" TargetMode="External"/><Relationship Id="rId23" Type="http://schemas.openxmlformats.org/officeDocument/2006/relationships/hyperlink" Target="https://www2.swift.com/mystandards/" TargetMode="External"/><Relationship Id="rId28" Type="http://schemas.openxmlformats.org/officeDocument/2006/relationships/footer" Target="footer1.xml"/><Relationship Id="rId36" Type="http://schemas.openxmlformats.org/officeDocument/2006/relationships/hyperlink" Target="https://www.iso20022.org/external_code_list.page" TargetMode="External"/><Relationship Id="rId49" Type="http://schemas.openxmlformats.org/officeDocument/2006/relationships/hyperlink" Target="https://www.iso20022.org/sites/default/files/documents/External_code_lists/ExternalCodeSets_1Q2019_May2019_v1.xls" TargetMode="External"/><Relationship Id="rId57" Type="http://schemas.openxmlformats.org/officeDocument/2006/relationships/fontTable" Target="fontTable.xml"/><Relationship Id="rId10" Type="http://schemas.openxmlformats.org/officeDocument/2006/relationships/footnotes" Target="footnotes.xml"/><Relationship Id="rId31" Type="http://schemas.openxmlformats.org/officeDocument/2006/relationships/footer" Target="footer3.xml"/><Relationship Id="rId44" Type="http://schemas.openxmlformats.org/officeDocument/2006/relationships/hyperlink" Target="https://www.iso20022.org/external_code_list.page" TargetMode="External"/><Relationship Id="rId5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PSWSDocument" ma:contentTypeID="0x0101004C9DECB2D12E4C3EA904DFA9AD5B1250009395842A517EB14E872042F91B6A71C6" ma:contentTypeVersion="15" ma:contentTypeDescription="PlanetSwift Workspace Document" ma:contentTypeScope="" ma:versionID="a0d4377e4c2024b6d8ab23db9358f291">
  <xsd:schema xmlns:xsd="http://www.w3.org/2001/XMLSchema" xmlns:xs="http://www.w3.org/2001/XMLSchema" xmlns:p="http://schemas.microsoft.com/office/2006/metadata/properties" xmlns:ns1="http://schemas.microsoft.com/sharepoint/v3" xmlns:ns3="f001169c-0a41-4c19-a001-545174074f0c" xmlns:ns4="3893cfbf-5935-464e-a2c5-0f7de141152c" targetNamespace="http://schemas.microsoft.com/office/2006/metadata/properties" ma:root="true" ma:fieldsID="3d5ab3b92cb4ebcac03a2a98cb0f42e3" ns1:_="" ns3:_="" ns4:_="">
    <xsd:import namespace="http://schemas.microsoft.com/sharepoint/v3"/>
    <xsd:import namespace="f001169c-0a41-4c19-a001-545174074f0c"/>
    <xsd:import namespace="3893cfbf-5935-464e-a2c5-0f7de141152c"/>
    <xsd:element name="properties">
      <xsd:complexType>
        <xsd:sequence>
          <xsd:element name="documentManagement">
            <xsd:complexType>
              <xsd:all>
                <xsd:element ref="ns1:Discuss" minOccurs="0"/>
                <xsd:element ref="ns3:Size" minOccurs="0"/>
                <xsd:element ref="ns3:Type_x0020_of_x0020_collateral"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iscuss" ma:index="8" nillable="true" ma:displayName="Discuss" ma:internalName="Discus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01169c-0a41-4c19-a001-545174074f0c" elementFormDefault="qualified">
    <xsd:import namespace="http://schemas.microsoft.com/office/2006/documentManagement/types"/>
    <xsd:import namespace="http://schemas.microsoft.com/office/infopath/2007/PartnerControls"/>
    <xsd:element name="Size" ma:index="9" nillable="true" ma:displayName="Size" ma:internalName="Size">
      <xsd:simpleType>
        <xsd:restriction base="dms:Number">
          <xsd:minInclusive value="0"/>
        </xsd:restriction>
      </xsd:simpleType>
    </xsd:element>
    <xsd:element name="Type_x0020_of_x0020_collateral" ma:index="10" nillable="true" ma:displayName="Type of collateral" ma:format="Dropdown" ma:internalName="Type_x0020_of_x0020_collateral">
      <xsd:simpleType>
        <xsd:restriction base="dms:Choice">
          <xsd:enumeration value="ExternalPresentation"/>
          <xsd:enumeration value="InternalPresentation"/>
          <xsd:enumeration value="FactSheet"/>
          <xsd:enumeration value="CaseStudies"/>
          <xsd:enumeration value="Instructions"/>
          <xsd:enumeration value="Self-helpSupport"/>
          <xsd:enumeration value="Movies"/>
          <xsd:enumeration value="Other"/>
        </xsd:restriction>
      </xsd:simpleType>
    </xsd:element>
  </xsd:schema>
  <xsd:schema xmlns:xsd="http://www.w3.org/2001/XMLSchema" xmlns:xs="http://www.w3.org/2001/XMLSchema" xmlns:dms="http://schemas.microsoft.com/office/2006/documentManagement/types" xmlns:pc="http://schemas.microsoft.com/office/infopath/2007/PartnerControls" targetNamespace="3893cfbf-5935-464e-a2c5-0f7de141152c"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ize xmlns="f001169c-0a41-4c19-a001-545174074f0c" xsi:nil="true"/>
    <Type_x0020_of_x0020_collateral xmlns="f001169c-0a41-4c19-a001-545174074f0c">Other</Type_x0020_of_x0020_collateral>
    <_dlc_DocId xmlns="3893cfbf-5935-464e-a2c5-0f7de141152c">SW-AAACX-44969</_dlc_DocId>
    <_dlc_DocIdUrl xmlns="3893cfbf-5935-464e-a2c5-0f7de141152c">
      <Url>https://planet2.swift.com/ourzone/workspaces/Standards%20Team/_layouts/15/DocIdRedir.aspx?ID=SW-AAACX-44969</Url>
      <Description>SW-AAACX-44969</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16/12/2014 20:16:55</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16/12/2014 20:16:55</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16/12/2014 20:16:55</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9C598AB-F1E1-4863-9A36-75ED97CC05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001169c-0a41-4c19-a001-545174074f0c"/>
    <ds:schemaRef ds:uri="3893cfbf-5935-464e-a2c5-0f7de1411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13B76B-36CD-4360-983C-26C33B0238DB}">
  <ds:schemaRefs>
    <ds:schemaRef ds:uri="http://schemas.microsoft.com/sharepoint/v3"/>
    <ds:schemaRef ds:uri="http://purl.org/dc/dcmitype/"/>
    <ds:schemaRef ds:uri="http://purl.org/dc/elements/1.1/"/>
    <ds:schemaRef ds:uri="3893cfbf-5935-464e-a2c5-0f7de141152c"/>
    <ds:schemaRef ds:uri="http://schemas.microsoft.com/office/infopath/2007/PartnerControls"/>
    <ds:schemaRef ds:uri="http://purl.org/dc/terms/"/>
    <ds:schemaRef ds:uri="f001169c-0a41-4c19-a001-545174074f0c"/>
    <ds:schemaRef ds:uri="http://schemas.microsoft.com/office/2006/documentManagement/types"/>
    <ds:schemaRef ds:uri="http://www.w3.org/XML/1998/namespace"/>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DB99EED8-69D5-44D3-90B8-6201CEA6F6E8}">
  <ds:schemaRefs>
    <ds:schemaRef ds:uri="http://schemas.microsoft.com/sharepoint/v3/contenttype/forms"/>
  </ds:schemaRefs>
</ds:datastoreItem>
</file>

<file path=customXml/itemProps4.xml><?xml version="1.0" encoding="utf-8"?>
<ds:datastoreItem xmlns:ds="http://schemas.openxmlformats.org/officeDocument/2006/customXml" ds:itemID="{D0B1D50C-D1EF-433D-B49B-9DB99407AB2D}">
  <ds:schemaRefs>
    <ds:schemaRef ds:uri="http://schemas.openxmlformats.org/officeDocument/2006/bibliography"/>
  </ds:schemaRefs>
</ds:datastoreItem>
</file>

<file path=customXml/itemProps5.xml><?xml version="1.0" encoding="utf-8"?>
<ds:datastoreItem xmlns:ds="http://schemas.openxmlformats.org/officeDocument/2006/customXml" ds:itemID="{6E5E8C49-7772-450A-A8F6-03E28167CB97}">
  <ds:schemaRefs>
    <ds:schemaRef ds:uri="http://schemas.microsoft.com/sharepoint/events"/>
  </ds:schemaRefs>
</ds:datastoreItem>
</file>

<file path=docMetadata/LabelInfo.xml><?xml version="1.0" encoding="utf-8"?>
<clbl:labelList xmlns:clbl="http://schemas.microsoft.com/office/2020/mipLabelMetadata">
  <clbl:label id="{4868b825-edee-44ac-b7a2-e857f0213f31}" enabled="1" method="Standard" siteId="{45b55e44-3503-4284-bbe1-0e6bf9fa1d0a}" removed="0"/>
</clbl:labelList>
</file>

<file path=docProps/app.xml><?xml version="1.0" encoding="utf-8"?>
<Properties xmlns="http://schemas.openxmlformats.org/officeDocument/2006/extended-properties" xmlns:vt="http://schemas.openxmlformats.org/officeDocument/2006/docPropsVTypes">
  <Template>Normal</Template>
  <TotalTime>2</TotalTime>
  <Pages>385</Pages>
  <Words>89800</Words>
  <Characters>511860</Characters>
  <Application>Microsoft Office Word</Application>
  <DocSecurity>0</DocSecurity>
  <Lines>4265</Lines>
  <Paragraphs>1200</Paragraphs>
  <ScaleCrop>false</ScaleCrop>
  <HeadingPairs>
    <vt:vector size="2" baseType="variant">
      <vt:variant>
        <vt:lpstr>Title</vt:lpstr>
      </vt:variant>
      <vt:variant>
        <vt:i4>1</vt:i4>
      </vt:variant>
    </vt:vector>
  </HeadingPairs>
  <TitlesOfParts>
    <vt:vector size="1" baseType="lpstr">
      <vt:lpstr>Translation Rule Descriptions for Credit Transfer and Cash Management Messages</vt:lpstr>
    </vt:vector>
  </TitlesOfParts>
  <Company>S.W.I.F.T.</Company>
  <LinksUpToDate>false</LinksUpToDate>
  <CharactersWithSpaces>600460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Translation Rule Descriptions for Credit Transfer and Cash Management Messages</dc:title>
  <dc:subject>Standards Translation Rules</dc:subject>
  <dc:creator>S.W.I.F.T. SCRL</dc:creator>
  <cp:lastModifiedBy>BOUVY Martine</cp:lastModifiedBy>
  <cp:revision>4</cp:revision>
  <cp:lastPrinted>2019-10-31T09:15:00Z</cp:lastPrinted>
  <dcterms:created xsi:type="dcterms:W3CDTF">2023-05-30T13:02:00Z</dcterms:created>
  <dcterms:modified xsi:type="dcterms:W3CDTF">2023-05-30T13:03:00Z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0x0101004C9DECB2D12E4C3EA904DFA9AD5B1250009395842A517EB14E872042F91B6A71C6</vt:lpwstr>
  </property>
  <property fmtid="{D5CDD505-2E9C-101B-9397-08002B2CF9AE}" pid="3" name="_dlc_DocIdItemGuid">
    <vt:lpwstr>842c35ef-48be-4ad9-a166-785dd3a123e9</vt:lpwstr>
  </property>
  <property fmtid="{D5CDD505-2E9C-101B-9397-08002B2CF9AE}" pid="4" name="MSIP_Label_4868b825-edee-44ac-b7a2-e857f0213f31_Enabled">
    <vt:lpwstr>true</vt:lpwstr>
  </property>
  <property fmtid="{D5CDD505-2E9C-101B-9397-08002B2CF9AE}" pid="5" name="MSIP_Label_4868b825-edee-44ac-b7a2-e857f0213f31_SetDate">
    <vt:lpwstr>2021-10-01T10:58:58Z</vt:lpwstr>
  </property>
  <property fmtid="{D5CDD505-2E9C-101B-9397-08002B2CF9AE}" pid="6" name="MSIP_Label_4868b825-edee-44ac-b7a2-e857f0213f31_Method">
    <vt:lpwstr>Standard</vt:lpwstr>
  </property>
  <property fmtid="{D5CDD505-2E9C-101B-9397-08002B2CF9AE}" pid="7" name="MSIP_Label_4868b825-edee-44ac-b7a2-e857f0213f31_Name">
    <vt:lpwstr>Restricted - External</vt:lpwstr>
  </property>
  <property fmtid="{D5CDD505-2E9C-101B-9397-08002B2CF9AE}" pid="8" name="MSIP_Label_4868b825-edee-44ac-b7a2-e857f0213f31_SiteId">
    <vt:lpwstr>45b55e44-3503-4284-bbe1-0e6bf9fa1d0a</vt:lpwstr>
  </property>
  <property fmtid="{D5CDD505-2E9C-101B-9397-08002B2CF9AE}" pid="9" name="MSIP_Label_4868b825-edee-44ac-b7a2-e857f0213f31_ActionId">
    <vt:lpwstr>880b1dd8-bf18-4c64-8967-b06fb22e3b96</vt:lpwstr>
  </property>
  <property fmtid="{D5CDD505-2E9C-101B-9397-08002B2CF9AE}" pid="10" name="MSIP_Label_4868b825-edee-44ac-b7a2-e857f0213f31_ContentBits">
    <vt:lpwstr>0</vt:lpwstr>
  </property>
</Properties>
</file>